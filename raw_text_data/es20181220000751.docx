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D33D37" w14:textId="77777777" w:rsidR="008F016C" w:rsidRPr="008F016C" w:rsidRDefault="008F016C" w:rsidP="008F016C">
      <w:pPr>
        <w:spacing w:after="0" w:line="360" w:lineRule="auto"/>
        <w:rPr>
          <w:ins w:id="0" w:author="Φλούδα Χριστίνα" w:date="2019-01-14T14:18:00Z"/>
          <w:rFonts w:eastAsia="Times New Roman"/>
          <w:szCs w:val="24"/>
          <w:lang w:eastAsia="en-US"/>
        </w:rPr>
      </w:pPr>
      <w:bookmarkStart w:id="1" w:name="_GoBack"/>
      <w:bookmarkEnd w:id="1"/>
      <w:ins w:id="2" w:author="Φλούδα Χριστίνα" w:date="2019-01-14T14:18:00Z">
        <w:r w:rsidRPr="008F016C">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6DE02BE9" w14:textId="77777777" w:rsidR="008F016C" w:rsidRPr="008F016C" w:rsidRDefault="008F016C" w:rsidP="008F016C">
      <w:pPr>
        <w:spacing w:after="0" w:line="360" w:lineRule="auto"/>
        <w:rPr>
          <w:ins w:id="3" w:author="Φλούδα Χριστίνα" w:date="2019-01-14T14:18:00Z"/>
          <w:rFonts w:eastAsia="Times New Roman"/>
          <w:szCs w:val="24"/>
          <w:lang w:eastAsia="en-US"/>
        </w:rPr>
      </w:pPr>
    </w:p>
    <w:p w14:paraId="4C018E0B" w14:textId="77777777" w:rsidR="008F016C" w:rsidRPr="008F016C" w:rsidRDefault="008F016C" w:rsidP="008F016C">
      <w:pPr>
        <w:spacing w:after="0" w:line="360" w:lineRule="auto"/>
        <w:rPr>
          <w:ins w:id="4" w:author="Φλούδα Χριστίνα" w:date="2019-01-14T14:18:00Z"/>
          <w:rFonts w:eastAsia="Times New Roman"/>
          <w:szCs w:val="24"/>
          <w:lang w:eastAsia="en-US"/>
        </w:rPr>
      </w:pPr>
      <w:ins w:id="5" w:author="Φλούδα Χριστίνα" w:date="2019-01-14T14:18:00Z">
        <w:r w:rsidRPr="008F016C">
          <w:rPr>
            <w:rFonts w:eastAsia="Times New Roman"/>
            <w:szCs w:val="24"/>
            <w:lang w:eastAsia="en-US"/>
          </w:rPr>
          <w:t>ΠΙΝΑΚΑΣ ΠΕΡΙΕΧΟΜΕΝΩΝ</w:t>
        </w:r>
      </w:ins>
    </w:p>
    <w:p w14:paraId="72B31455" w14:textId="77777777" w:rsidR="008F016C" w:rsidRPr="008F016C" w:rsidRDefault="008F016C" w:rsidP="008F016C">
      <w:pPr>
        <w:spacing w:after="0" w:line="360" w:lineRule="auto"/>
        <w:rPr>
          <w:ins w:id="6" w:author="Φλούδα Χριστίνα" w:date="2019-01-14T14:18:00Z"/>
          <w:rFonts w:eastAsia="Times New Roman"/>
          <w:szCs w:val="24"/>
          <w:lang w:eastAsia="en-US"/>
        </w:rPr>
      </w:pPr>
      <w:ins w:id="7" w:author="Φλούδα Χριστίνα" w:date="2019-01-14T14:18:00Z">
        <w:r w:rsidRPr="008F016C">
          <w:rPr>
            <w:rFonts w:eastAsia="Times New Roman"/>
            <w:szCs w:val="24"/>
            <w:lang w:eastAsia="en-US"/>
          </w:rPr>
          <w:t xml:space="preserve">ΙΖ΄ ΠΕΡΙΟΔΟΣ </w:t>
        </w:r>
      </w:ins>
    </w:p>
    <w:p w14:paraId="5B200700" w14:textId="77777777" w:rsidR="008F016C" w:rsidRPr="008F016C" w:rsidRDefault="008F016C" w:rsidP="008F016C">
      <w:pPr>
        <w:spacing w:after="0" w:line="360" w:lineRule="auto"/>
        <w:rPr>
          <w:ins w:id="8" w:author="Φλούδα Χριστίνα" w:date="2019-01-14T14:18:00Z"/>
          <w:rFonts w:eastAsia="Times New Roman"/>
          <w:szCs w:val="24"/>
          <w:lang w:eastAsia="en-US"/>
        </w:rPr>
      </w:pPr>
      <w:ins w:id="9" w:author="Φλούδα Χριστίνα" w:date="2019-01-14T14:18:00Z">
        <w:r w:rsidRPr="008F016C">
          <w:rPr>
            <w:rFonts w:eastAsia="Times New Roman"/>
            <w:szCs w:val="24"/>
            <w:lang w:eastAsia="en-US"/>
          </w:rPr>
          <w:t>ΠΡΟΕΔΡΕΥΟΜΕΝΗΣ ΚΟΙΝΟΒΟΥΛΕΥΤΙΚΗΣ ΔΗΜΟΚΡΑΤΙΑΣ</w:t>
        </w:r>
      </w:ins>
    </w:p>
    <w:p w14:paraId="76B96A3B" w14:textId="77777777" w:rsidR="008F016C" w:rsidRPr="008F016C" w:rsidRDefault="008F016C" w:rsidP="008F016C">
      <w:pPr>
        <w:spacing w:after="0" w:line="360" w:lineRule="auto"/>
        <w:rPr>
          <w:ins w:id="10" w:author="Φλούδα Χριστίνα" w:date="2019-01-14T14:18:00Z"/>
          <w:rFonts w:eastAsia="Times New Roman"/>
          <w:szCs w:val="24"/>
          <w:lang w:eastAsia="en-US"/>
        </w:rPr>
      </w:pPr>
      <w:ins w:id="11" w:author="Φλούδα Χριστίνα" w:date="2019-01-14T14:18:00Z">
        <w:r w:rsidRPr="008F016C">
          <w:rPr>
            <w:rFonts w:eastAsia="Times New Roman"/>
            <w:szCs w:val="24"/>
            <w:lang w:eastAsia="en-US"/>
          </w:rPr>
          <w:t>ΣΥΝΟΔΟΣ Δ΄</w:t>
        </w:r>
      </w:ins>
    </w:p>
    <w:p w14:paraId="422D5477" w14:textId="77777777" w:rsidR="008F016C" w:rsidRPr="008F016C" w:rsidRDefault="008F016C" w:rsidP="008F016C">
      <w:pPr>
        <w:spacing w:after="0" w:line="360" w:lineRule="auto"/>
        <w:rPr>
          <w:ins w:id="12" w:author="Φλούδα Χριστίνα" w:date="2019-01-14T14:18:00Z"/>
          <w:rFonts w:eastAsia="Times New Roman"/>
          <w:szCs w:val="24"/>
          <w:lang w:eastAsia="en-US"/>
        </w:rPr>
      </w:pPr>
    </w:p>
    <w:p w14:paraId="600E3CF5" w14:textId="77777777" w:rsidR="008F016C" w:rsidRPr="008F016C" w:rsidRDefault="008F016C" w:rsidP="008F016C">
      <w:pPr>
        <w:spacing w:after="0" w:line="360" w:lineRule="auto"/>
        <w:rPr>
          <w:ins w:id="13" w:author="Φλούδα Χριστίνα" w:date="2019-01-14T14:18:00Z"/>
          <w:rFonts w:eastAsia="Times New Roman"/>
          <w:szCs w:val="24"/>
          <w:lang w:eastAsia="en-US"/>
        </w:rPr>
      </w:pPr>
      <w:ins w:id="14" w:author="Φλούδα Χριστίνα" w:date="2019-01-14T14:18:00Z">
        <w:r w:rsidRPr="008F016C">
          <w:rPr>
            <w:rFonts w:eastAsia="Times New Roman"/>
            <w:szCs w:val="24"/>
            <w:lang w:eastAsia="en-US"/>
          </w:rPr>
          <w:t>ΣΥΝΕΔΡΙΑΣΗ ΜΗ΄</w:t>
        </w:r>
      </w:ins>
    </w:p>
    <w:p w14:paraId="1D457A24" w14:textId="77777777" w:rsidR="008F016C" w:rsidRPr="008F016C" w:rsidRDefault="008F016C" w:rsidP="008F016C">
      <w:pPr>
        <w:spacing w:after="0" w:line="360" w:lineRule="auto"/>
        <w:rPr>
          <w:ins w:id="15" w:author="Φλούδα Χριστίνα" w:date="2019-01-14T14:18:00Z"/>
          <w:rFonts w:eastAsia="Times New Roman"/>
          <w:szCs w:val="24"/>
          <w:lang w:eastAsia="en-US"/>
        </w:rPr>
      </w:pPr>
      <w:ins w:id="16" w:author="Φλούδα Χριστίνα" w:date="2019-01-14T14:18:00Z">
        <w:r w:rsidRPr="008F016C">
          <w:rPr>
            <w:rFonts w:eastAsia="Times New Roman"/>
            <w:szCs w:val="24"/>
            <w:lang w:eastAsia="en-US"/>
          </w:rPr>
          <w:t>Πέμπτη  20 Δεκεμβρίου 2018</w:t>
        </w:r>
      </w:ins>
    </w:p>
    <w:p w14:paraId="0D6B8994" w14:textId="77777777" w:rsidR="008F016C" w:rsidRPr="008F016C" w:rsidRDefault="008F016C" w:rsidP="008F016C">
      <w:pPr>
        <w:spacing w:after="0" w:line="360" w:lineRule="auto"/>
        <w:rPr>
          <w:ins w:id="17" w:author="Φλούδα Χριστίνα" w:date="2019-01-14T14:18:00Z"/>
          <w:rFonts w:eastAsia="Times New Roman"/>
          <w:szCs w:val="24"/>
          <w:lang w:eastAsia="en-US"/>
        </w:rPr>
      </w:pPr>
    </w:p>
    <w:p w14:paraId="7189A5B7" w14:textId="77777777" w:rsidR="008F016C" w:rsidRPr="008F016C" w:rsidRDefault="008F016C" w:rsidP="008F016C">
      <w:pPr>
        <w:spacing w:after="0" w:line="360" w:lineRule="auto"/>
        <w:rPr>
          <w:ins w:id="18" w:author="Φλούδα Χριστίνα" w:date="2019-01-14T14:18:00Z"/>
          <w:rFonts w:eastAsia="Times New Roman"/>
          <w:szCs w:val="24"/>
          <w:lang w:eastAsia="en-US"/>
        </w:rPr>
      </w:pPr>
      <w:ins w:id="19" w:author="Φλούδα Χριστίνα" w:date="2019-01-14T14:18:00Z">
        <w:r w:rsidRPr="008F016C">
          <w:rPr>
            <w:rFonts w:eastAsia="Times New Roman"/>
            <w:szCs w:val="24"/>
            <w:lang w:eastAsia="en-US"/>
          </w:rPr>
          <w:t>ΘΕΜΑΤΑ</w:t>
        </w:r>
      </w:ins>
    </w:p>
    <w:p w14:paraId="48A74B1A" w14:textId="77777777" w:rsidR="008F016C" w:rsidRPr="008F016C" w:rsidRDefault="008F016C" w:rsidP="008F016C">
      <w:pPr>
        <w:spacing w:after="0" w:line="360" w:lineRule="auto"/>
        <w:rPr>
          <w:ins w:id="20" w:author="Φλούδα Χριστίνα" w:date="2019-01-14T14:18:00Z"/>
          <w:rFonts w:eastAsia="Times New Roman"/>
          <w:szCs w:val="24"/>
          <w:lang w:eastAsia="en-US"/>
        </w:rPr>
      </w:pPr>
      <w:ins w:id="21" w:author="Φλούδα Χριστίνα" w:date="2019-01-14T14:18:00Z">
        <w:r w:rsidRPr="008F016C">
          <w:rPr>
            <w:rFonts w:eastAsia="Times New Roman"/>
            <w:szCs w:val="24"/>
            <w:lang w:eastAsia="en-US"/>
          </w:rPr>
          <w:t xml:space="preserve"> </w:t>
        </w:r>
        <w:r w:rsidRPr="008F016C">
          <w:rPr>
            <w:rFonts w:eastAsia="Times New Roman"/>
            <w:szCs w:val="24"/>
            <w:lang w:eastAsia="en-US"/>
          </w:rPr>
          <w:br/>
          <w:t xml:space="preserve">Α. ΕΙΔΙΚΑ ΘΕΜΑΤΑ </w:t>
        </w:r>
        <w:r w:rsidRPr="008F016C">
          <w:rPr>
            <w:rFonts w:eastAsia="Times New Roman"/>
            <w:szCs w:val="24"/>
            <w:lang w:eastAsia="en-US"/>
          </w:rPr>
          <w:br/>
          <w:t xml:space="preserve">1. Επικύρωση Πρακτικών, σελ. </w:t>
        </w:r>
        <w:r w:rsidRPr="008F016C">
          <w:rPr>
            <w:rFonts w:eastAsia="Times New Roman"/>
            <w:szCs w:val="24"/>
            <w:lang w:eastAsia="en-US"/>
          </w:rPr>
          <w:br/>
          <w:t xml:space="preserve">2. Ανακοινώνεται ότι τη συνεδρίαση παρακολουθούν μαθητές από το Γυμνάσιο Ακράτας Αχαΐας, το Γυμνάσιο Διακοπτού Αχαΐας, το Γυμνάσιο Νέας Κίου  Αργολίδας, το Γυμνάσιο Λεβιδίου Αρκαδίας και το 2ο Γυμνάσιο Τυρνάβου Λάρισας, σελ. </w:t>
        </w:r>
        <w:r w:rsidRPr="008F016C">
          <w:rPr>
            <w:rFonts w:eastAsia="Times New Roman"/>
            <w:szCs w:val="24"/>
            <w:lang w:eastAsia="en-US"/>
          </w:rPr>
          <w:br/>
          <w:t xml:space="preserve">3. Επί διαδικαστικού θέματος, σελ. </w:t>
        </w:r>
        <w:r w:rsidRPr="008F016C">
          <w:rPr>
            <w:rFonts w:eastAsia="Times New Roman"/>
            <w:szCs w:val="24"/>
            <w:lang w:eastAsia="en-US"/>
          </w:rPr>
          <w:br/>
          <w:t xml:space="preserve">4. Επί προσωπικού θέματος, σελ. </w:t>
        </w:r>
        <w:r w:rsidRPr="008F016C">
          <w:rPr>
            <w:rFonts w:eastAsia="Times New Roman"/>
            <w:szCs w:val="24"/>
            <w:lang w:eastAsia="en-US"/>
          </w:rPr>
          <w:br/>
          <w:t xml:space="preserve">5. Αποχώρηση των Βουλευτών του ΚΚΕ και του «ΠΟΤΑΜΙΟΥ» από τη συζήτηση του σχεδίου νόμου του Υπουργείου Μεταναστευτικής Πολιτικής, σελ. </w:t>
        </w:r>
        <w:r w:rsidRPr="008F016C">
          <w:rPr>
            <w:rFonts w:eastAsia="Times New Roman"/>
            <w:szCs w:val="24"/>
            <w:lang w:eastAsia="en-US"/>
          </w:rPr>
          <w:br/>
          <w:t xml:space="preserve"> </w:t>
        </w:r>
        <w:r w:rsidRPr="008F016C">
          <w:rPr>
            <w:rFonts w:eastAsia="Times New Roman"/>
            <w:szCs w:val="24"/>
            <w:lang w:eastAsia="en-US"/>
          </w:rPr>
          <w:br/>
          <w:t xml:space="preserve">Β. ΚΟΙΝΟΒΟΥΛΕΥΤΙΚΟΣ ΕΛΕΓΧΟΣ </w:t>
        </w:r>
        <w:r w:rsidRPr="008F016C">
          <w:rPr>
            <w:rFonts w:eastAsia="Times New Roman"/>
            <w:szCs w:val="24"/>
            <w:lang w:eastAsia="en-US"/>
          </w:rPr>
          <w:br/>
          <w:t xml:space="preserve">1. Ανακοίνωση του δελτίου επικαίρων ερωτήσεων της Παρασκευής 21 Δεκεμβρίου 2018, σελ. </w:t>
        </w:r>
        <w:r w:rsidRPr="008F016C">
          <w:rPr>
            <w:rFonts w:eastAsia="Times New Roman"/>
            <w:szCs w:val="24"/>
            <w:lang w:eastAsia="en-US"/>
          </w:rPr>
          <w:br/>
          <w:t>2. Συζήτηση επικαίρων ερωτήσεων:</w:t>
        </w:r>
        <w:r w:rsidRPr="008F016C">
          <w:rPr>
            <w:rFonts w:eastAsia="Times New Roman"/>
            <w:szCs w:val="24"/>
            <w:lang w:eastAsia="en-US"/>
          </w:rPr>
          <w:br/>
          <w:t xml:space="preserve">    α) Προς την Υπουργό Πολιτισμού και Αθλητισμού, με θέμα: «Ποια είναι η στρατηγική του Υπουργείου Πολιτισμού και Αθλητισμού για τη διαχείριση του πολιτιστικού αποθέματος;», σελ. </w:t>
        </w:r>
        <w:r w:rsidRPr="008F016C">
          <w:rPr>
            <w:rFonts w:eastAsia="Times New Roman"/>
            <w:szCs w:val="24"/>
            <w:lang w:eastAsia="en-US"/>
          </w:rPr>
          <w:br/>
          <w:t xml:space="preserve">    β) Προς την Υπουργό Εργασίας, Κοινωνικής Ασφάλισης και Κοινωνικής Αλληλεγγύης, με θέμα: «12ετής βιώσιμη και μόνιμη ρύθμιση μόνο για υφιστάμενες ληξιπρόθεσμες οφειλές ασφαλιστικών εισφορών», σελ. </w:t>
        </w:r>
        <w:r w:rsidRPr="008F016C">
          <w:rPr>
            <w:rFonts w:eastAsia="Times New Roman"/>
            <w:szCs w:val="24"/>
            <w:lang w:eastAsia="en-US"/>
          </w:rPr>
          <w:br/>
          <w:t xml:space="preserve"> </w:t>
        </w:r>
        <w:r w:rsidRPr="008F016C">
          <w:rPr>
            <w:rFonts w:eastAsia="Times New Roman"/>
            <w:szCs w:val="24"/>
            <w:lang w:eastAsia="en-US"/>
          </w:rPr>
          <w:br/>
          <w:t xml:space="preserve">Γ. ΝΟΜΟΘΕΤΙΚΗ ΕΡΓΑΣΙΑ </w:t>
        </w:r>
        <w:r w:rsidRPr="008F016C">
          <w:rPr>
            <w:rFonts w:eastAsia="Times New Roman"/>
            <w:szCs w:val="24"/>
            <w:lang w:eastAsia="en-US"/>
          </w:rPr>
          <w:br/>
          <w:t xml:space="preserve">1. Συζήτηση και ψήφιση επί της αρχής, των άρθρων και του συνόλου του σχεδίου νόμου του Υπουργείου Μεταναστευτικής Πολιτικής: «Επείγουσες ρυθμίσεις αρμοδιότητας Υπουργείου Μεταναστευτικής Πολιτικής», σελ. </w:t>
        </w:r>
        <w:r w:rsidRPr="008F016C">
          <w:rPr>
            <w:rFonts w:eastAsia="Times New Roman"/>
            <w:szCs w:val="24"/>
            <w:lang w:eastAsia="en-US"/>
          </w:rPr>
          <w:br/>
          <w:t xml:space="preserve">2. Συζήτηση και ψήφιση επί της αρχής, των άρθρων και του συνόλου του σχεδίου νόμου του Υπουργείου Υποδομών και Μεταφορών:  «Κύρωση της από 11-12-2018 Συμφωνίας Τροποποίησης Διατάξεων της από 31 Μαΐου 2007 Σύμβασης Παραχώρησης για το  Έργο «Μελέτη, Κατασκευή, Χρηματοδότηση, Λειτουργία, Συντήρηση και Εκμετάλλευση του Αυτοκινητοδρόμου Κεντρικής Ελλάδος (Ε65)», που κυρώθηκε με τον ν. 3597/2007 (Α’ 168), όπως αυτή τροποποιήθηκε: α) με την από 28-11-2013 «Συμφωνία Τροποποίησης Διατάξεων της Σύμβασης Παραχώρησης» που κυρώθηκε με το άρθρο δεύτερο του ν. 4219/2013 «Κύρωση των Συμφωνιών Τροποποίησης των συμβάσεων παραχώρησης των μεγάλων οδικών έργων και ρύθμιση συναφών θεμάτων» (Α’ 269) και β) με την από 19-12-2013 «Συμφωνία Τροποποίησης Διατάξεων της από 28-11-2013 Συμφωνίας Τροποποίησης Διατάξεων Σύμβασης Παραχώρησης» που κυρώθηκε με το άρθρο 44 του ν.4354/2015 «Διαχείριση των μη εξυπηρετούμενων δανείων, μισθολογικές ρυθμίσεις και άλλες επείγουσες διατάξεις εφαρμογής της συμφωνίας δημοσιονομικών στόχων και διαρθρωτικών μεταρρυθμίσεων» (Α’176)», σελ. </w:t>
        </w:r>
        <w:r w:rsidRPr="008F016C">
          <w:rPr>
            <w:rFonts w:eastAsia="Times New Roman"/>
            <w:szCs w:val="24"/>
            <w:lang w:eastAsia="en-US"/>
          </w:rPr>
          <w:br/>
          <w:t xml:space="preserve"> </w:t>
        </w:r>
      </w:ins>
    </w:p>
    <w:p w14:paraId="54F8F465" w14:textId="77777777" w:rsidR="008F016C" w:rsidRPr="008F016C" w:rsidRDefault="008F016C" w:rsidP="008F016C">
      <w:pPr>
        <w:spacing w:after="0" w:line="360" w:lineRule="auto"/>
        <w:rPr>
          <w:ins w:id="22" w:author="Φλούδα Χριστίνα" w:date="2019-01-14T14:18:00Z"/>
          <w:rFonts w:eastAsia="Times New Roman"/>
          <w:szCs w:val="24"/>
          <w:lang w:eastAsia="en-US"/>
        </w:rPr>
      </w:pPr>
      <w:ins w:id="23" w:author="Φλούδα Χριστίνα" w:date="2019-01-14T14:18:00Z">
        <w:r w:rsidRPr="008F016C">
          <w:rPr>
            <w:rFonts w:eastAsia="Times New Roman"/>
            <w:szCs w:val="24"/>
            <w:lang w:eastAsia="en-US"/>
          </w:rPr>
          <w:br/>
          <w:t>ΠΡΟΕΔΡΕΥΟΝΤΕΣ</w:t>
        </w:r>
      </w:ins>
    </w:p>
    <w:p w14:paraId="6DC49943" w14:textId="77777777" w:rsidR="008F016C" w:rsidRPr="008F016C" w:rsidRDefault="008F016C" w:rsidP="008F016C">
      <w:pPr>
        <w:spacing w:after="0" w:line="360" w:lineRule="auto"/>
        <w:rPr>
          <w:ins w:id="24" w:author="Φλούδα Χριστίνα" w:date="2019-01-14T14:18:00Z"/>
          <w:rFonts w:eastAsia="Times New Roman"/>
          <w:szCs w:val="24"/>
          <w:lang w:eastAsia="en-US"/>
        </w:rPr>
      </w:pPr>
    </w:p>
    <w:p w14:paraId="2A387FA0" w14:textId="77777777" w:rsidR="008F016C" w:rsidRPr="008F016C" w:rsidRDefault="008F016C" w:rsidP="008F016C">
      <w:pPr>
        <w:spacing w:after="0" w:line="360" w:lineRule="auto"/>
        <w:rPr>
          <w:ins w:id="25" w:author="Φλούδα Χριστίνα" w:date="2019-01-14T14:18:00Z"/>
          <w:rFonts w:eastAsia="Times New Roman"/>
          <w:szCs w:val="24"/>
          <w:lang w:eastAsia="en-US"/>
        </w:rPr>
      </w:pPr>
      <w:ins w:id="26" w:author="Φλούδα Χριστίνα" w:date="2019-01-14T14:18:00Z">
        <w:r w:rsidRPr="008F016C">
          <w:rPr>
            <w:rFonts w:eastAsia="Times New Roman"/>
            <w:szCs w:val="24"/>
            <w:lang w:eastAsia="en-US"/>
          </w:rPr>
          <w:t>ΒΑΡΕΜΕΝΟΣ Γ. , σελ.</w:t>
        </w:r>
        <w:r w:rsidRPr="008F016C">
          <w:rPr>
            <w:rFonts w:eastAsia="Times New Roman"/>
            <w:szCs w:val="24"/>
            <w:lang w:eastAsia="en-US"/>
          </w:rPr>
          <w:br/>
          <w:t>ΓΕΩΡΓΙΑΔΗΣ Μ. , σελ.</w:t>
        </w:r>
        <w:r w:rsidRPr="008F016C">
          <w:rPr>
            <w:rFonts w:eastAsia="Times New Roman"/>
            <w:szCs w:val="24"/>
            <w:lang w:eastAsia="en-US"/>
          </w:rPr>
          <w:br/>
          <w:t>ΚΑΚΛΑΜΑΝΗΣ Ν. , σελ.</w:t>
        </w:r>
        <w:r w:rsidRPr="008F016C">
          <w:rPr>
            <w:rFonts w:eastAsia="Times New Roman"/>
            <w:szCs w:val="24"/>
            <w:lang w:eastAsia="en-US"/>
          </w:rPr>
          <w:br/>
          <w:t>ΚΟΥΡΑΚΗΣ Α. , σελ.</w:t>
        </w:r>
        <w:r w:rsidRPr="008F016C">
          <w:rPr>
            <w:rFonts w:eastAsia="Times New Roman"/>
            <w:szCs w:val="24"/>
            <w:lang w:eastAsia="en-US"/>
          </w:rPr>
          <w:br/>
          <w:t>ΛΑΜΠΡΟΥΛΗΣ Γ. , σελ.</w:t>
        </w:r>
        <w:r w:rsidRPr="008F016C">
          <w:rPr>
            <w:rFonts w:eastAsia="Times New Roman"/>
            <w:szCs w:val="24"/>
            <w:lang w:eastAsia="en-US"/>
          </w:rPr>
          <w:br/>
        </w:r>
      </w:ins>
    </w:p>
    <w:p w14:paraId="5484E056" w14:textId="77777777" w:rsidR="008F016C" w:rsidRPr="008F016C" w:rsidRDefault="008F016C" w:rsidP="008F016C">
      <w:pPr>
        <w:spacing w:after="0" w:line="360" w:lineRule="auto"/>
        <w:rPr>
          <w:ins w:id="27" w:author="Φλούδα Χριστίνα" w:date="2019-01-14T14:18:00Z"/>
          <w:rFonts w:eastAsia="Times New Roman"/>
          <w:szCs w:val="24"/>
          <w:lang w:eastAsia="en-US"/>
        </w:rPr>
      </w:pPr>
    </w:p>
    <w:p w14:paraId="089F1A76" w14:textId="77777777" w:rsidR="008F016C" w:rsidRPr="008F016C" w:rsidRDefault="008F016C" w:rsidP="008F016C">
      <w:pPr>
        <w:spacing w:after="0" w:line="360" w:lineRule="auto"/>
        <w:rPr>
          <w:ins w:id="28" w:author="Φλούδα Χριστίνα" w:date="2019-01-14T14:18:00Z"/>
          <w:rFonts w:eastAsia="Times New Roman"/>
          <w:szCs w:val="24"/>
          <w:lang w:eastAsia="en-US"/>
        </w:rPr>
      </w:pPr>
      <w:ins w:id="29" w:author="Φλούδα Χριστίνα" w:date="2019-01-14T14:18:00Z">
        <w:r w:rsidRPr="008F016C">
          <w:rPr>
            <w:rFonts w:eastAsia="Times New Roman"/>
            <w:szCs w:val="24"/>
            <w:lang w:eastAsia="en-US"/>
          </w:rPr>
          <w:t>ΟΜΙΛΗΤΕΣ</w:t>
        </w:r>
      </w:ins>
    </w:p>
    <w:p w14:paraId="1B2CFC2E" w14:textId="5AC6E4D3" w:rsidR="008F016C" w:rsidRDefault="008F016C" w:rsidP="008F016C">
      <w:pPr>
        <w:spacing w:line="600" w:lineRule="auto"/>
        <w:ind w:firstLine="720"/>
        <w:jc w:val="center"/>
        <w:rPr>
          <w:ins w:id="30" w:author="Φλούδα Χριστίνα" w:date="2019-01-14T14:18:00Z"/>
          <w:rFonts w:eastAsia="Times New Roman"/>
          <w:szCs w:val="24"/>
        </w:rPr>
      </w:pPr>
      <w:ins w:id="31" w:author="Φλούδα Χριστίνα" w:date="2019-01-14T14:18:00Z">
        <w:r w:rsidRPr="008F016C">
          <w:rPr>
            <w:rFonts w:eastAsia="Times New Roman"/>
            <w:szCs w:val="24"/>
            <w:lang w:eastAsia="en-US"/>
          </w:rPr>
          <w:br/>
          <w:t>Α. Επί διαδικαστικού θέματος:</w:t>
        </w:r>
        <w:r w:rsidRPr="008F016C">
          <w:rPr>
            <w:rFonts w:eastAsia="Times New Roman"/>
            <w:szCs w:val="24"/>
            <w:lang w:eastAsia="en-US"/>
          </w:rPr>
          <w:br/>
          <w:t>ΒΑΡΒΙΤΣΙΩΤΗΣ Μ. , σελ.</w:t>
        </w:r>
        <w:r w:rsidRPr="008F016C">
          <w:rPr>
            <w:rFonts w:eastAsia="Times New Roman"/>
            <w:szCs w:val="24"/>
            <w:lang w:eastAsia="en-US"/>
          </w:rPr>
          <w:br/>
          <w:t>ΒΑΡΕΜΕΝΟΣ Γ. , σελ.</w:t>
        </w:r>
        <w:r w:rsidRPr="008F016C">
          <w:rPr>
            <w:rFonts w:eastAsia="Times New Roman"/>
            <w:szCs w:val="24"/>
            <w:lang w:eastAsia="en-US"/>
          </w:rPr>
          <w:br/>
          <w:t>ΒΙΤΣΑΣ Δ. , σελ.</w:t>
        </w:r>
        <w:r w:rsidRPr="008F016C">
          <w:rPr>
            <w:rFonts w:eastAsia="Times New Roman"/>
            <w:szCs w:val="24"/>
            <w:lang w:eastAsia="en-US"/>
          </w:rPr>
          <w:br/>
          <w:t>ΒΟΥΤΣΗΣ Ν. , σελ.</w:t>
        </w:r>
        <w:r w:rsidRPr="008F016C">
          <w:rPr>
            <w:rFonts w:eastAsia="Times New Roman"/>
            <w:szCs w:val="24"/>
            <w:lang w:eastAsia="en-US"/>
          </w:rPr>
          <w:br/>
          <w:t>ΓΕΩΡΓΙΑΔΗΣ Μ. , σελ.</w:t>
        </w:r>
        <w:r w:rsidRPr="008F016C">
          <w:rPr>
            <w:rFonts w:eastAsia="Times New Roman"/>
            <w:szCs w:val="24"/>
            <w:lang w:eastAsia="en-US"/>
          </w:rPr>
          <w:br/>
          <w:t>ΘΕΟΧΑΡΟΠΟΥΛΟΣ Α. , σελ.</w:t>
        </w:r>
        <w:r w:rsidRPr="008F016C">
          <w:rPr>
            <w:rFonts w:eastAsia="Times New Roman"/>
            <w:szCs w:val="24"/>
            <w:lang w:eastAsia="en-US"/>
          </w:rPr>
          <w:br/>
          <w:t>ΚΑΚΛΑΜΑΝΗΣ Ν. , σελ.</w:t>
        </w:r>
        <w:r w:rsidRPr="008F016C">
          <w:rPr>
            <w:rFonts w:eastAsia="Times New Roman"/>
            <w:szCs w:val="24"/>
            <w:lang w:eastAsia="en-US"/>
          </w:rPr>
          <w:br/>
          <w:t>ΚΑΜΜΕΝΟΣ Δ. , σελ.</w:t>
        </w:r>
        <w:r w:rsidRPr="008F016C">
          <w:rPr>
            <w:rFonts w:eastAsia="Times New Roman"/>
            <w:szCs w:val="24"/>
            <w:lang w:eastAsia="en-US"/>
          </w:rPr>
          <w:br/>
          <w:t>ΚΑΡΑΜΑΝΛΗΣ Κ. , σελ.</w:t>
        </w:r>
        <w:r w:rsidRPr="008F016C">
          <w:rPr>
            <w:rFonts w:eastAsia="Times New Roman"/>
            <w:szCs w:val="24"/>
            <w:lang w:eastAsia="en-US"/>
          </w:rPr>
          <w:br/>
          <w:t>ΚΑΤΣΙΚΗΣ Κ. , σελ.</w:t>
        </w:r>
        <w:r w:rsidRPr="008F016C">
          <w:rPr>
            <w:rFonts w:eastAsia="Times New Roman"/>
            <w:szCs w:val="24"/>
            <w:lang w:eastAsia="en-US"/>
          </w:rPr>
          <w:br/>
          <w:t>ΚΕΓΚΕΡΟΓΛΟΥ Β. , σελ.</w:t>
        </w:r>
        <w:r w:rsidRPr="008F016C">
          <w:rPr>
            <w:rFonts w:eastAsia="Times New Roman"/>
            <w:szCs w:val="24"/>
            <w:lang w:eastAsia="en-US"/>
          </w:rPr>
          <w:br/>
          <w:t>ΚΕΛΛΑΣ Χ. , σελ.</w:t>
        </w:r>
        <w:r w:rsidRPr="008F016C">
          <w:rPr>
            <w:rFonts w:eastAsia="Times New Roman"/>
            <w:szCs w:val="24"/>
            <w:lang w:eastAsia="en-US"/>
          </w:rPr>
          <w:br/>
          <w:t>ΚΟΥΡΑΚΗΣ Α. , σελ.</w:t>
        </w:r>
        <w:r w:rsidRPr="008F016C">
          <w:rPr>
            <w:rFonts w:eastAsia="Times New Roman"/>
            <w:szCs w:val="24"/>
            <w:lang w:eastAsia="en-US"/>
          </w:rPr>
          <w:br/>
          <w:t>ΛΑΜΠΡΟΥΛΗΣ Γ. , σελ.</w:t>
        </w:r>
        <w:r w:rsidRPr="008F016C">
          <w:rPr>
            <w:rFonts w:eastAsia="Times New Roman"/>
            <w:szCs w:val="24"/>
            <w:lang w:eastAsia="en-US"/>
          </w:rPr>
          <w:br/>
          <w:t>ΜΑΝΙΑΤΗΣ Ι. , σελ.</w:t>
        </w:r>
        <w:r w:rsidRPr="008F016C">
          <w:rPr>
            <w:rFonts w:eastAsia="Times New Roman"/>
            <w:szCs w:val="24"/>
            <w:lang w:eastAsia="en-US"/>
          </w:rPr>
          <w:br/>
          <w:t>ΜΑΝΩΛΑΚΟΥ Δ. , σελ.</w:t>
        </w:r>
        <w:r w:rsidRPr="008F016C">
          <w:rPr>
            <w:rFonts w:eastAsia="Times New Roman"/>
            <w:szCs w:val="24"/>
            <w:lang w:eastAsia="en-US"/>
          </w:rPr>
          <w:br/>
          <w:t>ΜΑΥΡΩΤΑΣ Γ. , σελ.</w:t>
        </w:r>
        <w:r w:rsidRPr="008F016C">
          <w:rPr>
            <w:rFonts w:eastAsia="Times New Roman"/>
            <w:szCs w:val="24"/>
            <w:lang w:eastAsia="en-US"/>
          </w:rPr>
          <w:br/>
          <w:t>ΜΗΤΑΡΑΚΗΣ Π. , σελ.</w:t>
        </w:r>
        <w:r w:rsidRPr="008F016C">
          <w:rPr>
            <w:rFonts w:eastAsia="Times New Roman"/>
            <w:szCs w:val="24"/>
            <w:lang w:eastAsia="en-US"/>
          </w:rPr>
          <w:br/>
          <w:t>ΠΑΛΛΗΣ Γ. , σελ.</w:t>
        </w:r>
        <w:r w:rsidRPr="008F016C">
          <w:rPr>
            <w:rFonts w:eastAsia="Times New Roman"/>
            <w:szCs w:val="24"/>
            <w:lang w:eastAsia="en-US"/>
          </w:rPr>
          <w:br/>
          <w:t>ΠΑΠΑΘΕΟΔΩΡΟΥ Θ. , σελ.</w:t>
        </w:r>
        <w:r w:rsidRPr="008F016C">
          <w:rPr>
            <w:rFonts w:eastAsia="Times New Roman"/>
            <w:szCs w:val="24"/>
            <w:lang w:eastAsia="en-US"/>
          </w:rPr>
          <w:br/>
          <w:t>ΠΕΤΡΟΠΟΥΛΟΣ Α. , σελ.</w:t>
        </w:r>
        <w:r w:rsidRPr="008F016C">
          <w:rPr>
            <w:rFonts w:eastAsia="Times New Roman"/>
            <w:szCs w:val="24"/>
            <w:lang w:eastAsia="en-US"/>
          </w:rPr>
          <w:br/>
          <w:t>ΣΑΡΙΔΗΣ Ι. , σελ.</w:t>
        </w:r>
        <w:r w:rsidRPr="008F016C">
          <w:rPr>
            <w:rFonts w:eastAsia="Times New Roman"/>
            <w:szCs w:val="24"/>
            <w:lang w:eastAsia="en-US"/>
          </w:rPr>
          <w:br/>
          <w:t>ΣΠΙΡΤΖΗΣ Χ. , σελ.</w:t>
        </w:r>
        <w:r w:rsidRPr="008F016C">
          <w:rPr>
            <w:rFonts w:eastAsia="Times New Roman"/>
            <w:szCs w:val="24"/>
            <w:lang w:eastAsia="en-US"/>
          </w:rPr>
          <w:br/>
          <w:t>ΤΖΕΛΕΠΗΣ Μ. , σελ.</w:t>
        </w:r>
        <w:r w:rsidRPr="008F016C">
          <w:rPr>
            <w:rFonts w:eastAsia="Times New Roman"/>
            <w:szCs w:val="24"/>
            <w:lang w:eastAsia="en-US"/>
          </w:rPr>
          <w:br/>
          <w:t>ΤΣΑΚΑΛΩΤΟΣ Ε. , σελ.</w:t>
        </w:r>
        <w:r w:rsidRPr="008F016C">
          <w:rPr>
            <w:rFonts w:eastAsia="Times New Roman"/>
            <w:szCs w:val="24"/>
            <w:lang w:eastAsia="en-US"/>
          </w:rPr>
          <w:br/>
          <w:t>ΨΑΡΙΑΝΟΣ Γ. , σελ.</w:t>
        </w:r>
        <w:r w:rsidRPr="008F016C">
          <w:rPr>
            <w:rFonts w:eastAsia="Times New Roman"/>
            <w:szCs w:val="24"/>
            <w:lang w:eastAsia="en-US"/>
          </w:rPr>
          <w:br/>
        </w:r>
        <w:r w:rsidRPr="008F016C">
          <w:rPr>
            <w:rFonts w:eastAsia="Times New Roman"/>
            <w:szCs w:val="24"/>
            <w:lang w:eastAsia="en-US"/>
          </w:rPr>
          <w:br/>
          <w:t>Β. Επί προσωπικού θέματος:</w:t>
        </w:r>
        <w:r w:rsidRPr="008F016C">
          <w:rPr>
            <w:rFonts w:eastAsia="Times New Roman"/>
            <w:szCs w:val="24"/>
            <w:lang w:eastAsia="en-US"/>
          </w:rPr>
          <w:br/>
          <w:t>ΣΚΡΕΚΑΣ Κ. , σελ.</w:t>
        </w:r>
        <w:r w:rsidRPr="008F016C">
          <w:rPr>
            <w:rFonts w:eastAsia="Times New Roman"/>
            <w:szCs w:val="24"/>
            <w:lang w:eastAsia="en-US"/>
          </w:rPr>
          <w:br/>
          <w:t>ΨΑΡΙΑΝΟΣ Γ. , σελ.</w:t>
        </w:r>
        <w:r w:rsidRPr="008F016C">
          <w:rPr>
            <w:rFonts w:eastAsia="Times New Roman"/>
            <w:szCs w:val="24"/>
            <w:lang w:eastAsia="en-US"/>
          </w:rPr>
          <w:br/>
        </w:r>
        <w:r w:rsidRPr="008F016C">
          <w:rPr>
            <w:rFonts w:eastAsia="Times New Roman"/>
            <w:szCs w:val="24"/>
            <w:lang w:eastAsia="en-US"/>
          </w:rPr>
          <w:br/>
          <w:t>Γ. Επί των επικαίρων ερωτήσεων:</w:t>
        </w:r>
        <w:r w:rsidRPr="008F016C">
          <w:rPr>
            <w:rFonts w:eastAsia="Times New Roman"/>
            <w:szCs w:val="24"/>
            <w:lang w:eastAsia="en-US"/>
          </w:rPr>
          <w:br/>
          <w:t>ΚΕΓΚΕΡΟΓΛΟΥ Β. , σελ.</w:t>
        </w:r>
        <w:r w:rsidRPr="008F016C">
          <w:rPr>
            <w:rFonts w:eastAsia="Times New Roman"/>
            <w:szCs w:val="24"/>
            <w:lang w:eastAsia="en-US"/>
          </w:rPr>
          <w:br/>
          <w:t>ΚΕΦΑΛΟΓΙΑΝΝΗ  Ό. , σελ.</w:t>
        </w:r>
        <w:r w:rsidRPr="008F016C">
          <w:rPr>
            <w:rFonts w:eastAsia="Times New Roman"/>
            <w:szCs w:val="24"/>
            <w:lang w:eastAsia="en-US"/>
          </w:rPr>
          <w:br/>
          <w:t>ΠΕΤΡΟΠΟΥΛΟΣ Α. , σελ.</w:t>
        </w:r>
        <w:r w:rsidRPr="008F016C">
          <w:rPr>
            <w:rFonts w:eastAsia="Times New Roman"/>
            <w:szCs w:val="24"/>
            <w:lang w:eastAsia="en-US"/>
          </w:rPr>
          <w:br/>
          <w:t>ΣΤΡΑΤΗΣ Κ. , σελ.</w:t>
        </w:r>
        <w:r w:rsidRPr="008F016C">
          <w:rPr>
            <w:rFonts w:eastAsia="Times New Roman"/>
            <w:szCs w:val="24"/>
            <w:lang w:eastAsia="en-US"/>
          </w:rPr>
          <w:br/>
        </w:r>
        <w:r w:rsidRPr="008F016C">
          <w:rPr>
            <w:rFonts w:eastAsia="Times New Roman"/>
            <w:szCs w:val="24"/>
            <w:lang w:eastAsia="en-US"/>
          </w:rPr>
          <w:br/>
          <w:t>Δ. Επί του σχεδίου νόμου του Υπουργείου Μεταναστευτικής Πολιτικής:</w:t>
        </w:r>
        <w:r w:rsidRPr="008F016C">
          <w:rPr>
            <w:rFonts w:eastAsia="Times New Roman"/>
            <w:szCs w:val="24"/>
            <w:lang w:eastAsia="en-US"/>
          </w:rPr>
          <w:br/>
          <w:t>ΑΡΑΧΩΒΙΤΗΣ Σ. , σελ.</w:t>
        </w:r>
        <w:r w:rsidRPr="008F016C">
          <w:rPr>
            <w:rFonts w:eastAsia="Times New Roman"/>
            <w:szCs w:val="24"/>
            <w:lang w:eastAsia="en-US"/>
          </w:rPr>
          <w:br/>
          <w:t>ΒΑΡΒΙΤΣΙΩΤΗΣ Μ. , σελ.</w:t>
        </w:r>
        <w:r w:rsidRPr="008F016C">
          <w:rPr>
            <w:rFonts w:eastAsia="Times New Roman"/>
            <w:szCs w:val="24"/>
            <w:lang w:eastAsia="en-US"/>
          </w:rPr>
          <w:br/>
          <w:t>ΒΑΣΙΛΕΙΑΔΗΣ Γ. , σελ.</w:t>
        </w:r>
        <w:r w:rsidRPr="008F016C">
          <w:rPr>
            <w:rFonts w:eastAsia="Times New Roman"/>
            <w:szCs w:val="24"/>
            <w:lang w:eastAsia="en-US"/>
          </w:rPr>
          <w:br/>
          <w:t>ΒΙΤΣΑΣ Δ. , σελ.</w:t>
        </w:r>
        <w:r w:rsidRPr="008F016C">
          <w:rPr>
            <w:rFonts w:eastAsia="Times New Roman"/>
            <w:szCs w:val="24"/>
            <w:lang w:eastAsia="en-US"/>
          </w:rPr>
          <w:br/>
          <w:t>ΒΟΥΛΤΕΨΗ Σ. , σελ.</w:t>
        </w:r>
        <w:r w:rsidRPr="008F016C">
          <w:rPr>
            <w:rFonts w:eastAsia="Times New Roman"/>
            <w:szCs w:val="24"/>
            <w:lang w:eastAsia="en-US"/>
          </w:rPr>
          <w:br/>
          <w:t>ΒΟΥΤΣΗΣ Ν. , σελ.</w:t>
        </w:r>
        <w:r w:rsidRPr="008F016C">
          <w:rPr>
            <w:rFonts w:eastAsia="Times New Roman"/>
            <w:szCs w:val="24"/>
            <w:lang w:eastAsia="en-US"/>
          </w:rPr>
          <w:br/>
          <w:t>ΓΕΡΜΕΝΗΣ Γ. , σελ.</w:t>
        </w:r>
        <w:r w:rsidRPr="008F016C">
          <w:rPr>
            <w:rFonts w:eastAsia="Times New Roman"/>
            <w:szCs w:val="24"/>
            <w:lang w:eastAsia="en-US"/>
          </w:rPr>
          <w:br/>
          <w:t>ΓΕΡΟΒΑΣΙΛΗ  Ό. , σελ.</w:t>
        </w:r>
        <w:r w:rsidRPr="008F016C">
          <w:rPr>
            <w:rFonts w:eastAsia="Times New Roman"/>
            <w:szCs w:val="24"/>
            <w:lang w:eastAsia="en-US"/>
          </w:rPr>
          <w:br/>
          <w:t>ΔΡΑΓΑΣΑΚΗΣ Ι. , σελ.</w:t>
        </w:r>
        <w:r w:rsidRPr="008F016C">
          <w:rPr>
            <w:rFonts w:eastAsia="Times New Roman"/>
            <w:szCs w:val="24"/>
            <w:lang w:eastAsia="en-US"/>
          </w:rPr>
          <w:br/>
          <w:t>ΘΕΟΧΑΡΟΠΟΥΛΟΣ Α. , σελ.</w:t>
        </w:r>
        <w:r w:rsidRPr="008F016C">
          <w:rPr>
            <w:rFonts w:eastAsia="Times New Roman"/>
            <w:szCs w:val="24"/>
            <w:lang w:eastAsia="en-US"/>
          </w:rPr>
          <w:br/>
          <w:t>ΚΑΒΒΑΔΙΑ Ι. , σελ.</w:t>
        </w:r>
        <w:r w:rsidRPr="008F016C">
          <w:rPr>
            <w:rFonts w:eastAsia="Times New Roman"/>
            <w:szCs w:val="24"/>
            <w:lang w:eastAsia="en-US"/>
          </w:rPr>
          <w:br/>
          <w:t>ΚΑΛΟΓΗΡΟΥ Μ. , σελ.</w:t>
        </w:r>
        <w:r w:rsidRPr="008F016C">
          <w:rPr>
            <w:rFonts w:eastAsia="Times New Roman"/>
            <w:szCs w:val="24"/>
            <w:lang w:eastAsia="en-US"/>
          </w:rPr>
          <w:br/>
          <w:t>ΚΑΜΜΕΝΟΣ Δ. , σελ.</w:t>
        </w:r>
        <w:r w:rsidRPr="008F016C">
          <w:rPr>
            <w:rFonts w:eastAsia="Times New Roman"/>
            <w:szCs w:val="24"/>
            <w:lang w:eastAsia="en-US"/>
          </w:rPr>
          <w:br/>
          <w:t>ΚΑΡΡΑΣ Γ. , σελ.</w:t>
        </w:r>
        <w:r w:rsidRPr="008F016C">
          <w:rPr>
            <w:rFonts w:eastAsia="Times New Roman"/>
            <w:szCs w:val="24"/>
            <w:lang w:eastAsia="en-US"/>
          </w:rPr>
          <w:br/>
          <w:t>ΚΑΤΣΙΚΗΣ Κ. , σελ.</w:t>
        </w:r>
        <w:r w:rsidRPr="008F016C">
          <w:rPr>
            <w:rFonts w:eastAsia="Times New Roman"/>
            <w:szCs w:val="24"/>
            <w:lang w:eastAsia="en-US"/>
          </w:rPr>
          <w:br/>
          <w:t>ΚΕΓΚΕΡΟΓΛΟΥ Β. , σελ.</w:t>
        </w:r>
        <w:r w:rsidRPr="008F016C">
          <w:rPr>
            <w:rFonts w:eastAsia="Times New Roman"/>
            <w:szCs w:val="24"/>
            <w:lang w:eastAsia="en-US"/>
          </w:rPr>
          <w:br/>
          <w:t>ΚΟΥΒΕΛΗΣ Φ. , σελ.</w:t>
        </w:r>
        <w:r w:rsidRPr="008F016C">
          <w:rPr>
            <w:rFonts w:eastAsia="Times New Roman"/>
            <w:szCs w:val="24"/>
            <w:lang w:eastAsia="en-US"/>
          </w:rPr>
          <w:br/>
          <w:t>ΚΡΕΤΣΟΣ Ε. , σελ.</w:t>
        </w:r>
        <w:r w:rsidRPr="008F016C">
          <w:rPr>
            <w:rFonts w:eastAsia="Times New Roman"/>
            <w:szCs w:val="24"/>
            <w:lang w:eastAsia="en-US"/>
          </w:rPr>
          <w:br/>
          <w:t>ΛΑΓΟΣ Ι. , σελ.</w:t>
        </w:r>
        <w:r w:rsidRPr="008F016C">
          <w:rPr>
            <w:rFonts w:eastAsia="Times New Roman"/>
            <w:szCs w:val="24"/>
            <w:lang w:eastAsia="en-US"/>
          </w:rPr>
          <w:br/>
          <w:t>ΜΑΝΩΛΑΚΟΥ Δ. , σελ.</w:t>
        </w:r>
        <w:r w:rsidRPr="008F016C">
          <w:rPr>
            <w:rFonts w:eastAsia="Times New Roman"/>
            <w:szCs w:val="24"/>
            <w:lang w:eastAsia="en-US"/>
          </w:rPr>
          <w:br/>
          <w:t>ΜΗΤΑΡΑΚΗΣ Π. , σελ.</w:t>
        </w:r>
        <w:r w:rsidRPr="008F016C">
          <w:rPr>
            <w:rFonts w:eastAsia="Times New Roman"/>
            <w:szCs w:val="24"/>
            <w:lang w:eastAsia="en-US"/>
          </w:rPr>
          <w:br/>
          <w:t>ΜΠΟΛΑΡΗΣ Μ. , σελ.</w:t>
        </w:r>
        <w:r w:rsidRPr="008F016C">
          <w:rPr>
            <w:rFonts w:eastAsia="Times New Roman"/>
            <w:szCs w:val="24"/>
            <w:lang w:eastAsia="en-US"/>
          </w:rPr>
          <w:br/>
          <w:t>ΞΕΝΟΓΙΑΝΝΑΚΟΠΟΥΛΟΥ Μ. , σελ.</w:t>
        </w:r>
        <w:r w:rsidRPr="008F016C">
          <w:rPr>
            <w:rFonts w:eastAsia="Times New Roman"/>
            <w:szCs w:val="24"/>
            <w:lang w:eastAsia="en-US"/>
          </w:rPr>
          <w:br/>
          <w:t>ΠΑΛΛΗΣ Γ. , σελ.</w:t>
        </w:r>
        <w:r w:rsidRPr="008F016C">
          <w:rPr>
            <w:rFonts w:eastAsia="Times New Roman"/>
            <w:szCs w:val="24"/>
            <w:lang w:eastAsia="en-US"/>
          </w:rPr>
          <w:br/>
          <w:t>ΠΑΝΑΓΙΩΤΑΡΟΣ Η. , σελ.</w:t>
        </w:r>
        <w:r w:rsidRPr="008F016C">
          <w:rPr>
            <w:rFonts w:eastAsia="Times New Roman"/>
            <w:szCs w:val="24"/>
            <w:lang w:eastAsia="en-US"/>
          </w:rPr>
          <w:br/>
          <w:t>ΠΑΠΑΘΕΟΔΩΡΟΥ Θ. , σελ.</w:t>
        </w:r>
        <w:r w:rsidRPr="008F016C">
          <w:rPr>
            <w:rFonts w:eastAsia="Times New Roman"/>
            <w:szCs w:val="24"/>
            <w:lang w:eastAsia="en-US"/>
          </w:rPr>
          <w:br/>
          <w:t>ΠΑΠΑΝΑΤΣΙΟΥ Α. , σελ.</w:t>
        </w:r>
        <w:r w:rsidRPr="008F016C">
          <w:rPr>
            <w:rFonts w:eastAsia="Times New Roman"/>
            <w:szCs w:val="24"/>
            <w:lang w:eastAsia="en-US"/>
          </w:rPr>
          <w:br/>
          <w:t>ΠΑΠΑΦΙΛΙΠΠΟΥ Γ. , σελ.</w:t>
        </w:r>
        <w:r w:rsidRPr="008F016C">
          <w:rPr>
            <w:rFonts w:eastAsia="Times New Roman"/>
            <w:szCs w:val="24"/>
            <w:lang w:eastAsia="en-US"/>
          </w:rPr>
          <w:br/>
          <w:t>ΠΑΠΑΧΡΙΣΤΟΠΟΥΛΟΣ Α. , σελ.</w:t>
        </w:r>
        <w:r w:rsidRPr="008F016C">
          <w:rPr>
            <w:rFonts w:eastAsia="Times New Roman"/>
            <w:szCs w:val="24"/>
            <w:lang w:eastAsia="en-US"/>
          </w:rPr>
          <w:br/>
          <w:t>ΠΕΤΡΟΠΟΥΛΟΣ Α. , σελ.</w:t>
        </w:r>
        <w:r w:rsidRPr="008F016C">
          <w:rPr>
            <w:rFonts w:eastAsia="Times New Roman"/>
            <w:szCs w:val="24"/>
            <w:lang w:eastAsia="en-US"/>
          </w:rPr>
          <w:br/>
          <w:t>ΠΙΤΣΙΟΡΛΑΣ Α. , σελ.</w:t>
        </w:r>
        <w:r w:rsidRPr="008F016C">
          <w:rPr>
            <w:rFonts w:eastAsia="Times New Roman"/>
            <w:szCs w:val="24"/>
            <w:lang w:eastAsia="en-US"/>
          </w:rPr>
          <w:br/>
          <w:t>ΣΚΟΥΦΑ Ε. , σελ.</w:t>
        </w:r>
        <w:r w:rsidRPr="008F016C">
          <w:rPr>
            <w:rFonts w:eastAsia="Times New Roman"/>
            <w:szCs w:val="24"/>
            <w:lang w:eastAsia="en-US"/>
          </w:rPr>
          <w:br/>
          <w:t>ΣΠΙΡΤΖΗΣ Χ. , σελ.</w:t>
        </w:r>
        <w:r w:rsidRPr="008F016C">
          <w:rPr>
            <w:rFonts w:eastAsia="Times New Roman"/>
            <w:szCs w:val="24"/>
            <w:lang w:eastAsia="en-US"/>
          </w:rPr>
          <w:br/>
          <w:t>ΤΖΕΛΕΠΗΣ Μ. , σελ.</w:t>
        </w:r>
        <w:r w:rsidRPr="008F016C">
          <w:rPr>
            <w:rFonts w:eastAsia="Times New Roman"/>
            <w:szCs w:val="24"/>
            <w:lang w:eastAsia="en-US"/>
          </w:rPr>
          <w:br/>
          <w:t>ΤΣΑΚΑΛΩΤΟΣ Ε. , σελ.</w:t>
        </w:r>
        <w:r w:rsidRPr="008F016C">
          <w:rPr>
            <w:rFonts w:eastAsia="Times New Roman"/>
            <w:szCs w:val="24"/>
            <w:lang w:eastAsia="en-US"/>
          </w:rPr>
          <w:br/>
          <w:t>ΧΑΡΙΤΣΗΣ Α. , σελ.</w:t>
        </w:r>
        <w:r w:rsidRPr="008F016C">
          <w:rPr>
            <w:rFonts w:eastAsia="Times New Roman"/>
            <w:szCs w:val="24"/>
            <w:lang w:eastAsia="en-US"/>
          </w:rPr>
          <w:br/>
          <w:t>ΨΑΡΙΑΝΟΣ Γ. , σελ.</w:t>
        </w:r>
        <w:r w:rsidRPr="008F016C">
          <w:rPr>
            <w:rFonts w:eastAsia="Times New Roman"/>
            <w:szCs w:val="24"/>
            <w:lang w:eastAsia="en-US"/>
          </w:rPr>
          <w:br/>
          <w:t>ΨΥΧΟΓΙΟΣ Γ. , σελ.</w:t>
        </w:r>
        <w:r w:rsidRPr="008F016C">
          <w:rPr>
            <w:rFonts w:eastAsia="Times New Roman"/>
            <w:szCs w:val="24"/>
            <w:lang w:eastAsia="en-US"/>
          </w:rPr>
          <w:br/>
        </w:r>
        <w:r w:rsidRPr="008F016C">
          <w:rPr>
            <w:rFonts w:eastAsia="Times New Roman"/>
            <w:szCs w:val="24"/>
            <w:lang w:eastAsia="en-US"/>
          </w:rPr>
          <w:br/>
          <w:t>Ε. Επί του σχεδίου νόμου του Υπουργείου Υποδομών και Μεταφορών:</w:t>
        </w:r>
        <w:r w:rsidRPr="008F016C">
          <w:rPr>
            <w:rFonts w:eastAsia="Times New Roman"/>
            <w:szCs w:val="24"/>
            <w:lang w:eastAsia="en-US"/>
          </w:rPr>
          <w:br/>
          <w:t>ΒΑΡΔΑΛΗΣ Α. , σελ.</w:t>
        </w:r>
        <w:r w:rsidRPr="008F016C">
          <w:rPr>
            <w:rFonts w:eastAsia="Times New Roman"/>
            <w:szCs w:val="24"/>
            <w:lang w:eastAsia="en-US"/>
          </w:rPr>
          <w:br/>
          <w:t>ΓΕΩΡΓΙΑΔΗΣ Μ. , σελ.</w:t>
        </w:r>
        <w:r w:rsidRPr="008F016C">
          <w:rPr>
            <w:rFonts w:eastAsia="Times New Roman"/>
            <w:szCs w:val="24"/>
            <w:lang w:eastAsia="en-US"/>
          </w:rPr>
          <w:br/>
          <w:t>ΖΑΡΟΥΛΙΑ Ε. , σελ.</w:t>
        </w:r>
        <w:r w:rsidRPr="008F016C">
          <w:rPr>
            <w:rFonts w:eastAsia="Times New Roman"/>
            <w:szCs w:val="24"/>
            <w:lang w:eastAsia="en-US"/>
          </w:rPr>
          <w:br/>
          <w:t>ΚΑΡΑΜΑΝΛΗΣ Κ. , σελ.</w:t>
        </w:r>
        <w:r w:rsidRPr="008F016C">
          <w:rPr>
            <w:rFonts w:eastAsia="Times New Roman"/>
            <w:szCs w:val="24"/>
            <w:lang w:eastAsia="en-US"/>
          </w:rPr>
          <w:br/>
          <w:t>ΚΑΡΑΝΑΣΤΑΣΗΣ Α. , σελ.</w:t>
        </w:r>
        <w:r w:rsidRPr="008F016C">
          <w:rPr>
            <w:rFonts w:eastAsia="Times New Roman"/>
            <w:szCs w:val="24"/>
            <w:lang w:eastAsia="en-US"/>
          </w:rPr>
          <w:br/>
          <w:t>ΚΑΤΣΙΚΗΣ Κ. , σελ.</w:t>
        </w:r>
        <w:r w:rsidRPr="008F016C">
          <w:rPr>
            <w:rFonts w:eastAsia="Times New Roman"/>
            <w:szCs w:val="24"/>
            <w:lang w:eastAsia="en-US"/>
          </w:rPr>
          <w:br/>
          <w:t>ΜΑΝΙΑΤΗΣ Ι. , σελ.</w:t>
        </w:r>
        <w:r w:rsidRPr="008F016C">
          <w:rPr>
            <w:rFonts w:eastAsia="Times New Roman"/>
            <w:szCs w:val="24"/>
            <w:lang w:eastAsia="en-US"/>
          </w:rPr>
          <w:br/>
          <w:t>ΜΑΥΡΑΓΑΝΗΣ Ν. , σελ.</w:t>
        </w:r>
        <w:r w:rsidRPr="008F016C">
          <w:rPr>
            <w:rFonts w:eastAsia="Times New Roman"/>
            <w:szCs w:val="24"/>
            <w:lang w:eastAsia="en-US"/>
          </w:rPr>
          <w:br/>
          <w:t>ΜΑΥΡΩΤΑΣ Γ. , σελ.</w:t>
        </w:r>
        <w:r w:rsidRPr="008F016C">
          <w:rPr>
            <w:rFonts w:eastAsia="Times New Roman"/>
            <w:szCs w:val="24"/>
            <w:lang w:eastAsia="en-US"/>
          </w:rPr>
          <w:br/>
          <w:t>ΜΠΑΡΓΙΩΤΑΣ Κ. , σελ.</w:t>
        </w:r>
        <w:r w:rsidRPr="008F016C">
          <w:rPr>
            <w:rFonts w:eastAsia="Times New Roman"/>
            <w:szCs w:val="24"/>
            <w:lang w:eastAsia="en-US"/>
          </w:rPr>
          <w:br/>
          <w:t>ΣΑΧΙΝΙΔΗΣ Ι. , σελ.</w:t>
        </w:r>
        <w:r w:rsidRPr="008F016C">
          <w:rPr>
            <w:rFonts w:eastAsia="Times New Roman"/>
            <w:szCs w:val="24"/>
            <w:lang w:eastAsia="en-US"/>
          </w:rPr>
          <w:br/>
          <w:t>ΣΙΜΟΡΕΛΗΣ Χ. , σελ.</w:t>
        </w:r>
        <w:r w:rsidRPr="008F016C">
          <w:rPr>
            <w:rFonts w:eastAsia="Times New Roman"/>
            <w:szCs w:val="24"/>
            <w:lang w:eastAsia="en-US"/>
          </w:rPr>
          <w:br/>
          <w:t>ΣΚΡΕΚΑΣ Κ. , σελ.</w:t>
        </w:r>
        <w:r w:rsidRPr="008F016C">
          <w:rPr>
            <w:rFonts w:eastAsia="Times New Roman"/>
            <w:szCs w:val="24"/>
            <w:lang w:eastAsia="en-US"/>
          </w:rPr>
          <w:br/>
          <w:t>ΣΠΙΡΤΖΗΣ Χ. , σελ.</w:t>
        </w:r>
        <w:r w:rsidRPr="008F016C">
          <w:rPr>
            <w:rFonts w:eastAsia="Times New Roman"/>
            <w:szCs w:val="24"/>
            <w:lang w:eastAsia="en-US"/>
          </w:rPr>
          <w:br/>
        </w:r>
        <w:r w:rsidRPr="008F016C">
          <w:rPr>
            <w:rFonts w:eastAsia="Times New Roman"/>
            <w:szCs w:val="24"/>
            <w:lang w:eastAsia="en-US"/>
          </w:rPr>
          <w:br/>
          <w:t>ΠΑΡΕΜΒΑΣΕΙΣ:</w:t>
        </w:r>
        <w:r w:rsidRPr="008F016C">
          <w:rPr>
            <w:rFonts w:eastAsia="Times New Roman"/>
            <w:szCs w:val="24"/>
            <w:lang w:eastAsia="en-US"/>
          </w:rPr>
          <w:br/>
          <w:t>ΚΑΜΑΤΕΡΟΣ Η. , σελ.</w:t>
        </w:r>
        <w:r w:rsidRPr="008F016C">
          <w:rPr>
            <w:rFonts w:eastAsia="Times New Roman"/>
            <w:szCs w:val="24"/>
            <w:lang w:eastAsia="en-US"/>
          </w:rPr>
          <w:br/>
          <w:t>ΠΑΛΛΗΣ Γ. , σελ.</w:t>
        </w:r>
        <w:r w:rsidRPr="008F016C">
          <w:rPr>
            <w:rFonts w:eastAsia="Times New Roman"/>
            <w:szCs w:val="24"/>
            <w:lang w:eastAsia="en-US"/>
          </w:rPr>
          <w:br/>
        </w:r>
      </w:ins>
    </w:p>
    <w:p w14:paraId="5218D563" w14:textId="458F07D9" w:rsidR="00BE48FC" w:rsidRDefault="008F016C">
      <w:pPr>
        <w:spacing w:line="600" w:lineRule="auto"/>
        <w:ind w:firstLine="720"/>
        <w:jc w:val="center"/>
        <w:rPr>
          <w:rFonts w:eastAsia="Times New Roman"/>
          <w:szCs w:val="24"/>
        </w:rPr>
      </w:pPr>
      <w:r>
        <w:rPr>
          <w:rFonts w:eastAsia="Times New Roman"/>
          <w:szCs w:val="24"/>
        </w:rPr>
        <w:t>ΠΡΑΚΤΙΚΑ ΒΟΥΛΗΣ</w:t>
      </w:r>
    </w:p>
    <w:p w14:paraId="5218D564" w14:textId="77777777" w:rsidR="00BE48FC" w:rsidRDefault="008F016C">
      <w:pPr>
        <w:spacing w:line="600" w:lineRule="auto"/>
        <w:ind w:firstLine="720"/>
        <w:jc w:val="center"/>
        <w:rPr>
          <w:rFonts w:eastAsia="Times New Roman"/>
          <w:szCs w:val="24"/>
        </w:rPr>
      </w:pPr>
      <w:r>
        <w:rPr>
          <w:rFonts w:eastAsia="Times New Roman"/>
          <w:szCs w:val="24"/>
        </w:rPr>
        <w:t>Ι</w:t>
      </w:r>
      <w:r>
        <w:rPr>
          <w:rFonts w:eastAsia="Times New Roman"/>
          <w:szCs w:val="24"/>
        </w:rPr>
        <w:t>Ζ΄ ΠΕΡΙΟΔΟΣ</w:t>
      </w:r>
    </w:p>
    <w:p w14:paraId="5218D565" w14:textId="77777777" w:rsidR="00BE48FC" w:rsidRDefault="008F016C">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5218D566" w14:textId="77777777" w:rsidR="00BE48FC" w:rsidRDefault="008F016C">
      <w:pPr>
        <w:spacing w:line="600" w:lineRule="auto"/>
        <w:ind w:firstLine="720"/>
        <w:jc w:val="center"/>
        <w:rPr>
          <w:rFonts w:eastAsia="Times New Roman"/>
          <w:szCs w:val="24"/>
        </w:rPr>
      </w:pPr>
      <w:r>
        <w:rPr>
          <w:rFonts w:eastAsia="Times New Roman"/>
          <w:szCs w:val="24"/>
        </w:rPr>
        <w:t>ΣΥΝΟΔΟΣ Δ΄</w:t>
      </w:r>
    </w:p>
    <w:p w14:paraId="5218D567" w14:textId="77777777" w:rsidR="00BE48FC" w:rsidRDefault="008F016C">
      <w:pPr>
        <w:spacing w:line="600" w:lineRule="auto"/>
        <w:ind w:firstLine="720"/>
        <w:jc w:val="center"/>
        <w:rPr>
          <w:rFonts w:eastAsia="Times New Roman"/>
          <w:szCs w:val="24"/>
        </w:rPr>
      </w:pPr>
      <w:r>
        <w:rPr>
          <w:rFonts w:eastAsia="Times New Roman"/>
          <w:szCs w:val="24"/>
        </w:rPr>
        <w:t>ΣΥΝΕΔΡΙΑΣΗ ΜΗ΄</w:t>
      </w:r>
    </w:p>
    <w:p w14:paraId="5218D568" w14:textId="77777777" w:rsidR="00BE48FC" w:rsidRDefault="008F016C">
      <w:pPr>
        <w:spacing w:line="600" w:lineRule="auto"/>
        <w:ind w:firstLine="720"/>
        <w:jc w:val="center"/>
        <w:rPr>
          <w:rFonts w:eastAsia="Times New Roman"/>
          <w:szCs w:val="24"/>
        </w:rPr>
      </w:pPr>
      <w:r>
        <w:rPr>
          <w:rFonts w:eastAsia="Times New Roman"/>
          <w:szCs w:val="24"/>
        </w:rPr>
        <w:t>Πέμπτη 20 Δεκεμβρίου 2018</w:t>
      </w:r>
    </w:p>
    <w:p w14:paraId="5218D569" w14:textId="77777777" w:rsidR="00BE48FC" w:rsidRDefault="008F016C">
      <w:pPr>
        <w:spacing w:line="600" w:lineRule="auto"/>
        <w:ind w:firstLine="720"/>
        <w:jc w:val="both"/>
        <w:rPr>
          <w:rFonts w:eastAsia="Times New Roman"/>
          <w:szCs w:val="24"/>
        </w:rPr>
      </w:pPr>
      <w:r>
        <w:rPr>
          <w:rFonts w:eastAsia="Times New Roman"/>
          <w:szCs w:val="24"/>
        </w:rPr>
        <w:t>Αθήνα, σήμερα στις 20 Δεκεμβρίου 2018, ημέρα Πέμπτη και ώρα 10.01΄</w:t>
      </w:r>
      <w:r>
        <w:rPr>
          <w:rFonts w:eastAsia="Times New Roman"/>
          <w:szCs w:val="24"/>
        </w:rPr>
        <w:t>,</w:t>
      </w:r>
      <w:r>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ΣΤ΄ Αντιπροέδρου αυτής κ. </w:t>
      </w:r>
      <w:r w:rsidRPr="00A438C2">
        <w:rPr>
          <w:rFonts w:eastAsia="Times New Roman"/>
          <w:b/>
          <w:szCs w:val="24"/>
        </w:rPr>
        <w:t>ΓΕΩΡΓΙΟΥ ΛΑΜΠΡΟΥΛΗ</w:t>
      </w:r>
      <w:r>
        <w:rPr>
          <w:rFonts w:eastAsia="Times New Roman"/>
          <w:szCs w:val="24"/>
        </w:rPr>
        <w:t>.</w:t>
      </w:r>
    </w:p>
    <w:p w14:paraId="5218D56A" w14:textId="77777777" w:rsidR="00BE48FC" w:rsidRDefault="008F016C">
      <w:pPr>
        <w:spacing w:line="600" w:lineRule="auto"/>
        <w:ind w:firstLine="720"/>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Κυρίες και κύριοι συνάδελφοι, αρχίζει η συνεδρίαση.</w:t>
      </w:r>
    </w:p>
    <w:p w14:paraId="5218D56B" w14:textId="77777777" w:rsidR="00BE48FC" w:rsidRDefault="008F016C">
      <w:pPr>
        <w:spacing w:line="600" w:lineRule="auto"/>
        <w:ind w:firstLine="720"/>
        <w:jc w:val="both"/>
        <w:rPr>
          <w:rFonts w:eastAsia="Times New Roman" w:cs="Times New Roman"/>
          <w:szCs w:val="24"/>
        </w:rPr>
      </w:pPr>
      <w:r>
        <w:rPr>
          <w:rFonts w:eastAsia="Times New Roman"/>
          <w:szCs w:val="24"/>
        </w:rPr>
        <w:t>(ΕΠΙΚΥΡ</w:t>
      </w:r>
      <w:r>
        <w:rPr>
          <w:rFonts w:eastAsia="Times New Roman"/>
          <w:szCs w:val="24"/>
        </w:rPr>
        <w:t>ΩΣΗ ΠΡΑΚΤΙΚΩΝ: Σύμφωνα με την από 19</w:t>
      </w:r>
      <w:r>
        <w:rPr>
          <w:rFonts w:eastAsia="Times New Roman"/>
          <w:szCs w:val="24"/>
        </w:rPr>
        <w:t>-</w:t>
      </w:r>
      <w:r>
        <w:rPr>
          <w:rFonts w:eastAsia="Times New Roman"/>
          <w:szCs w:val="24"/>
        </w:rPr>
        <w:t>12</w:t>
      </w:r>
      <w:r>
        <w:rPr>
          <w:rFonts w:eastAsia="Times New Roman"/>
          <w:szCs w:val="24"/>
        </w:rPr>
        <w:t>-</w:t>
      </w:r>
      <w:r>
        <w:rPr>
          <w:rFonts w:eastAsia="Times New Roman"/>
          <w:szCs w:val="24"/>
        </w:rPr>
        <w:t xml:space="preserve">2018 εξουσιοδότηση του Σώματος επικυρώθηκαν με ευθύνη του </w:t>
      </w:r>
      <w:r>
        <w:rPr>
          <w:rFonts w:eastAsia="Times New Roman"/>
          <w:szCs w:val="24"/>
        </w:rPr>
        <w:lastRenderedPageBreak/>
        <w:t xml:space="preserve">Προεδρείου τα Πρακτικά της ΜΖ΄ συνεδριάσεώς του, της Τετάρτης 19 Δεκεμβρίου 2018, σε ό,τι αφορά την ψήφιση στο σύνολο του σχεδίου νόμου: </w:t>
      </w:r>
      <w:r>
        <w:rPr>
          <w:rFonts w:eastAsia="Times New Roman" w:cs="Times New Roman"/>
          <w:szCs w:val="24"/>
        </w:rPr>
        <w:t>«Επείγουσες ρυθμίσεις</w:t>
      </w:r>
      <w:r>
        <w:rPr>
          <w:rFonts w:eastAsia="Times New Roman" w:cs="Times New Roman"/>
          <w:szCs w:val="24"/>
        </w:rPr>
        <w:t xml:space="preserve"> του Υπουργείου Περιβάλλοντος και Ενέργειας  - Κύρωση της από 20</w:t>
      </w:r>
      <w:r w:rsidRPr="0039751A">
        <w:rPr>
          <w:rFonts w:eastAsia="Times New Roman" w:cs="Times New Roman"/>
          <w:szCs w:val="24"/>
        </w:rPr>
        <w:t>-</w:t>
      </w:r>
      <w:r>
        <w:rPr>
          <w:rFonts w:eastAsia="Times New Roman" w:cs="Times New Roman"/>
          <w:szCs w:val="24"/>
        </w:rPr>
        <w:t>11-2018 Σύμβασης μεταξύ του Ελληνικού Δημοσίου και των εταιρειών ENERGEAN OIL AND GAS - ΕΝΕΡΓΕΙΑΚΗ ΑΙΓΑΙΟΥ ΑΝΩΝΥΜΗ ΕΤΑΙΡΕΙΑ ΕΡΕΥΝΑΣ ΚΑΙ ΠΑΡΑΓΩΓΗΣ ΥΔΡΟΓΟΝΑΝΘΡΑΚΩΝ και ΚΑΒΑΛΑ OIL ΑΝΩΝΥΜΗ ΕΤΑΙΡΕ</w:t>
      </w:r>
      <w:r>
        <w:rPr>
          <w:rFonts w:eastAsia="Times New Roman" w:cs="Times New Roman"/>
          <w:szCs w:val="24"/>
        </w:rPr>
        <w:t>ΙΑ, με την οποία τροποποιείται η από 23-11-1999 Σύμβαση για την εκμετάλλευση Υδρογονανθράκων στη θαλάσσια περιοχή του Θρακικού Πελάγους μεταξύ του Ελληνικού Δημοσίου και της ΚΑΒΑΛΑ OIL ΑΝΩΝΥΜΗ ΕΤΑΙΡΕΙΑ  που κυρώθηκε με το ν.2779/1999 (Α΄ 296) και άλλες δια</w:t>
      </w:r>
      <w:r>
        <w:rPr>
          <w:rFonts w:eastAsia="Times New Roman" w:cs="Times New Roman"/>
          <w:szCs w:val="24"/>
        </w:rPr>
        <w:t>τάξεις».</w:t>
      </w:r>
      <w:r>
        <w:rPr>
          <w:rFonts w:eastAsia="Times New Roman" w:cs="Times New Roman"/>
          <w:szCs w:val="24"/>
        </w:rPr>
        <w:t>)</w:t>
      </w:r>
    </w:p>
    <w:p w14:paraId="5218D56C"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έχω την τιμή να ανακοινώσω στο Σώμα το δελτίο επικαίρων ερωτήσεων της Παρασκευής 21 Δεκεμβρίου 2018.</w:t>
      </w:r>
    </w:p>
    <w:p w14:paraId="5218D56D" w14:textId="77777777" w:rsidR="00BE48FC" w:rsidRDefault="008F016C">
      <w:pPr>
        <w:spacing w:line="600" w:lineRule="auto"/>
        <w:ind w:firstLine="720"/>
        <w:jc w:val="both"/>
        <w:rPr>
          <w:rFonts w:eastAsia="Times New Roman"/>
          <w:szCs w:val="24"/>
        </w:rPr>
      </w:pPr>
      <w:r w:rsidRPr="008F4830">
        <w:rPr>
          <w:rFonts w:eastAsia="Times New Roman"/>
          <w:bCs/>
          <w:szCs w:val="24"/>
        </w:rPr>
        <w:t>Α. ΕΠΙΚΑΙΡΕΣ ΕΡΩΤΗΣΕΙΣ  Πρώτου Κύκλου (Άρθρο 130 παρ</w:t>
      </w:r>
      <w:r>
        <w:rPr>
          <w:rFonts w:eastAsia="Times New Roman"/>
          <w:bCs/>
          <w:szCs w:val="24"/>
        </w:rPr>
        <w:t>άγραφοι</w:t>
      </w:r>
      <w:r w:rsidRPr="008F4830">
        <w:rPr>
          <w:rFonts w:eastAsia="Times New Roman"/>
          <w:bCs/>
          <w:szCs w:val="24"/>
        </w:rPr>
        <w:t xml:space="preserve"> 2 και 3 </w:t>
      </w:r>
      <w:r>
        <w:rPr>
          <w:rFonts w:eastAsia="Times New Roman"/>
          <w:bCs/>
          <w:szCs w:val="24"/>
        </w:rPr>
        <w:t xml:space="preserve">του </w:t>
      </w:r>
      <w:r w:rsidRPr="008F4830">
        <w:rPr>
          <w:rFonts w:eastAsia="Times New Roman"/>
          <w:bCs/>
          <w:szCs w:val="24"/>
        </w:rPr>
        <w:t>Καν</w:t>
      </w:r>
      <w:r>
        <w:rPr>
          <w:rFonts w:eastAsia="Times New Roman"/>
          <w:bCs/>
          <w:szCs w:val="24"/>
        </w:rPr>
        <w:t>ονισμού της</w:t>
      </w:r>
      <w:r w:rsidRPr="008F4830">
        <w:rPr>
          <w:rFonts w:eastAsia="Times New Roman"/>
          <w:bCs/>
          <w:szCs w:val="24"/>
        </w:rPr>
        <w:t xml:space="preserve"> Βουλής)</w:t>
      </w:r>
    </w:p>
    <w:p w14:paraId="5218D56E" w14:textId="77777777" w:rsidR="00BE48FC" w:rsidRDefault="008F016C">
      <w:pPr>
        <w:spacing w:line="600" w:lineRule="auto"/>
        <w:ind w:firstLine="720"/>
        <w:jc w:val="both"/>
        <w:rPr>
          <w:rFonts w:eastAsia="Times New Roman"/>
          <w:szCs w:val="24"/>
        </w:rPr>
      </w:pPr>
      <w:r w:rsidRPr="008F4830">
        <w:rPr>
          <w:rFonts w:eastAsia="Times New Roman"/>
          <w:szCs w:val="24"/>
        </w:rPr>
        <w:lastRenderedPageBreak/>
        <w:t>1.</w:t>
      </w:r>
      <w:r>
        <w:rPr>
          <w:rFonts w:eastAsia="Times New Roman"/>
          <w:szCs w:val="24"/>
        </w:rPr>
        <w:t xml:space="preserve"> Η με αριθμό 230/1</w:t>
      </w:r>
      <w:r>
        <w:rPr>
          <w:rFonts w:eastAsia="Times New Roman"/>
          <w:szCs w:val="24"/>
        </w:rPr>
        <w:t>7-12-2018 επίκαιρη ε</w:t>
      </w:r>
      <w:r w:rsidRPr="008F4830">
        <w:rPr>
          <w:rFonts w:eastAsia="Times New Roman"/>
          <w:szCs w:val="24"/>
        </w:rPr>
        <w:t xml:space="preserve">ρώτηση του Βουλευτή Κορινθίας της Νέας Δημοκρατίας κ. </w:t>
      </w:r>
      <w:r w:rsidRPr="008F4830">
        <w:rPr>
          <w:rFonts w:eastAsia="Times New Roman"/>
          <w:bCs/>
          <w:szCs w:val="24"/>
        </w:rPr>
        <w:t>Χρίστου Δήμα</w:t>
      </w:r>
      <w:r w:rsidRPr="008F4830">
        <w:rPr>
          <w:rFonts w:eastAsia="Times New Roman"/>
          <w:szCs w:val="24"/>
        </w:rPr>
        <w:t xml:space="preserve"> προς τον Υπουργό</w:t>
      </w:r>
      <w:r w:rsidRPr="008F4830">
        <w:rPr>
          <w:rFonts w:eastAsia="Times New Roman"/>
          <w:bCs/>
          <w:szCs w:val="24"/>
        </w:rPr>
        <w:t xml:space="preserve"> Οικονομίας και Ανάπτυξης, </w:t>
      </w:r>
      <w:r w:rsidRPr="008F4830">
        <w:rPr>
          <w:rFonts w:eastAsia="Times New Roman"/>
          <w:szCs w:val="24"/>
        </w:rPr>
        <w:t>με θέμα: «Απορρόφηση πόρων ΕΣΠΑ 2014-2020».</w:t>
      </w:r>
    </w:p>
    <w:p w14:paraId="5218D56F" w14:textId="77777777" w:rsidR="00BE48FC" w:rsidRDefault="008F016C">
      <w:pPr>
        <w:spacing w:line="600" w:lineRule="auto"/>
        <w:ind w:firstLine="720"/>
        <w:jc w:val="both"/>
        <w:rPr>
          <w:rFonts w:eastAsia="Times New Roman"/>
          <w:szCs w:val="24"/>
        </w:rPr>
      </w:pPr>
      <w:r w:rsidRPr="008F4830">
        <w:rPr>
          <w:rFonts w:eastAsia="Times New Roman"/>
          <w:szCs w:val="24"/>
        </w:rPr>
        <w:t>2.</w:t>
      </w:r>
      <w:r>
        <w:rPr>
          <w:rFonts w:eastAsia="Times New Roman"/>
          <w:szCs w:val="24"/>
        </w:rPr>
        <w:t xml:space="preserve"> </w:t>
      </w:r>
      <w:r w:rsidRPr="008F4830">
        <w:rPr>
          <w:rFonts w:eastAsia="Times New Roman"/>
          <w:szCs w:val="24"/>
        </w:rPr>
        <w:t xml:space="preserve">Η με αριθμό 219/12-12-2018 </w:t>
      </w:r>
      <w:r>
        <w:rPr>
          <w:rFonts w:eastAsia="Times New Roman"/>
          <w:szCs w:val="24"/>
        </w:rPr>
        <w:t xml:space="preserve">επίκαιρη ερώτηση </w:t>
      </w:r>
      <w:r w:rsidRPr="008F4830">
        <w:rPr>
          <w:rFonts w:eastAsia="Times New Roman"/>
          <w:szCs w:val="24"/>
        </w:rPr>
        <w:t>του Βουλευτή Αργολίδας της Δημοκρατ</w:t>
      </w:r>
      <w:r w:rsidRPr="008F4830">
        <w:rPr>
          <w:rFonts w:eastAsia="Times New Roman"/>
          <w:szCs w:val="24"/>
        </w:rPr>
        <w:t>ικής Συμπαράταξης ΠΑΣΟΚ</w:t>
      </w:r>
      <w:r>
        <w:rPr>
          <w:rFonts w:eastAsia="Times New Roman"/>
          <w:szCs w:val="24"/>
        </w:rPr>
        <w:t xml:space="preserve"> </w:t>
      </w:r>
      <w:r>
        <w:rPr>
          <w:rFonts w:eastAsia="Times New Roman"/>
          <w:szCs w:val="24"/>
        </w:rPr>
        <w:t>-</w:t>
      </w:r>
      <w:r>
        <w:rPr>
          <w:rFonts w:eastAsia="Times New Roman"/>
          <w:szCs w:val="24"/>
        </w:rPr>
        <w:t xml:space="preserve"> </w:t>
      </w:r>
      <w:r w:rsidRPr="008F4830">
        <w:rPr>
          <w:rFonts w:eastAsia="Times New Roman"/>
          <w:szCs w:val="24"/>
        </w:rPr>
        <w:t xml:space="preserve">ΔΗΜΑΡ κ. </w:t>
      </w:r>
      <w:r w:rsidRPr="008F4830">
        <w:rPr>
          <w:rFonts w:eastAsia="Times New Roman"/>
          <w:bCs/>
          <w:szCs w:val="24"/>
        </w:rPr>
        <w:t xml:space="preserve">Γιάννη Μανιάτη </w:t>
      </w:r>
      <w:r w:rsidRPr="008F4830">
        <w:rPr>
          <w:rFonts w:eastAsia="Times New Roman"/>
          <w:szCs w:val="24"/>
        </w:rPr>
        <w:t xml:space="preserve">προς τον Υπουργό </w:t>
      </w:r>
      <w:r w:rsidRPr="008F4830">
        <w:rPr>
          <w:rFonts w:eastAsia="Times New Roman"/>
          <w:bCs/>
          <w:szCs w:val="24"/>
        </w:rPr>
        <w:t xml:space="preserve">Περιβάλλοντος και Ενέργειας, </w:t>
      </w:r>
      <w:r w:rsidRPr="008F4830">
        <w:rPr>
          <w:rFonts w:eastAsia="Times New Roman"/>
          <w:szCs w:val="24"/>
        </w:rPr>
        <w:t>με θέμα: «Απαράδεκτη καθυστέρηση στην κατανομή στους δικαιούχους του Ανταποδοτικού Τέλους Αιολικών Πάρκων για τα έτη 2015-2017».</w:t>
      </w:r>
    </w:p>
    <w:p w14:paraId="5218D570" w14:textId="77777777" w:rsidR="00BE48FC" w:rsidRDefault="008F016C">
      <w:pPr>
        <w:spacing w:line="600" w:lineRule="auto"/>
        <w:ind w:firstLine="720"/>
        <w:jc w:val="both"/>
        <w:rPr>
          <w:rFonts w:eastAsia="Times New Roman"/>
          <w:szCs w:val="24"/>
        </w:rPr>
      </w:pPr>
      <w:r w:rsidRPr="008F4830">
        <w:rPr>
          <w:rFonts w:eastAsia="Times New Roman"/>
          <w:szCs w:val="24"/>
        </w:rPr>
        <w:t>3.</w:t>
      </w:r>
      <w:r>
        <w:rPr>
          <w:rFonts w:eastAsia="Times New Roman"/>
          <w:szCs w:val="24"/>
        </w:rPr>
        <w:t xml:space="preserve"> </w:t>
      </w:r>
      <w:r w:rsidRPr="008F4830">
        <w:rPr>
          <w:rFonts w:eastAsia="Times New Roman"/>
          <w:szCs w:val="24"/>
        </w:rPr>
        <w:t xml:space="preserve">Η με αριθμό 233/18-12-2018 </w:t>
      </w:r>
      <w:r>
        <w:rPr>
          <w:rFonts w:eastAsia="Times New Roman"/>
          <w:szCs w:val="24"/>
        </w:rPr>
        <w:t xml:space="preserve">επίκαιρη ερώτηση </w:t>
      </w:r>
      <w:r w:rsidRPr="008F4830">
        <w:rPr>
          <w:rFonts w:eastAsia="Times New Roman"/>
          <w:szCs w:val="24"/>
        </w:rPr>
        <w:t>του Βουλευτή Αττικής του Κομμουνιστικού Κόμματος Ελλάδ</w:t>
      </w:r>
      <w:r>
        <w:rPr>
          <w:rFonts w:eastAsia="Times New Roman"/>
          <w:szCs w:val="24"/>
        </w:rPr>
        <w:t>α</w:t>
      </w:r>
      <w:r w:rsidRPr="008F4830">
        <w:rPr>
          <w:rFonts w:eastAsia="Times New Roman"/>
          <w:szCs w:val="24"/>
        </w:rPr>
        <w:t xml:space="preserve">ς κ. </w:t>
      </w:r>
      <w:r w:rsidRPr="008F4830">
        <w:rPr>
          <w:rFonts w:eastAsia="Times New Roman"/>
          <w:bCs/>
          <w:szCs w:val="24"/>
        </w:rPr>
        <w:t xml:space="preserve">Ιωάννη Γκιόκα </w:t>
      </w:r>
      <w:r w:rsidRPr="008F4830">
        <w:rPr>
          <w:rFonts w:eastAsia="Times New Roman"/>
          <w:szCs w:val="24"/>
        </w:rPr>
        <w:t xml:space="preserve">προς τον Υπουργό </w:t>
      </w:r>
      <w:r w:rsidRPr="008F4830">
        <w:rPr>
          <w:rFonts w:eastAsia="Times New Roman"/>
          <w:bCs/>
          <w:szCs w:val="24"/>
        </w:rPr>
        <w:t xml:space="preserve">Περιβάλλοντος και Ενέργειας, </w:t>
      </w:r>
      <w:r w:rsidRPr="008F4830">
        <w:rPr>
          <w:rFonts w:eastAsia="Times New Roman"/>
          <w:szCs w:val="24"/>
        </w:rPr>
        <w:t>σχετικά με την περιοχή Άγιος Ανδρέας, στη Νέα Μάκρη Αττικής και τις παράνομες διεκδικήσεις της Εκκλησίας. </w:t>
      </w:r>
    </w:p>
    <w:p w14:paraId="5218D571" w14:textId="77777777" w:rsidR="00BE48FC" w:rsidRDefault="008F016C">
      <w:pPr>
        <w:spacing w:line="600" w:lineRule="auto"/>
        <w:ind w:firstLine="720"/>
        <w:jc w:val="both"/>
        <w:rPr>
          <w:rFonts w:eastAsia="Times New Roman"/>
          <w:szCs w:val="24"/>
        </w:rPr>
      </w:pPr>
      <w:r w:rsidRPr="008F4830">
        <w:rPr>
          <w:rFonts w:eastAsia="Times New Roman"/>
          <w:szCs w:val="24"/>
        </w:rPr>
        <w:t>4.</w:t>
      </w:r>
      <w:r>
        <w:rPr>
          <w:rFonts w:eastAsia="Times New Roman"/>
          <w:szCs w:val="24"/>
        </w:rPr>
        <w:t xml:space="preserve"> </w:t>
      </w:r>
      <w:r w:rsidRPr="008F4830">
        <w:rPr>
          <w:rFonts w:eastAsia="Times New Roman"/>
          <w:szCs w:val="24"/>
        </w:rPr>
        <w:t>Η με αριθ</w:t>
      </w:r>
      <w:r w:rsidRPr="008F4830">
        <w:rPr>
          <w:rFonts w:eastAsia="Times New Roman"/>
          <w:szCs w:val="24"/>
        </w:rPr>
        <w:t xml:space="preserve">μό 224/14-12-2018 </w:t>
      </w:r>
      <w:r>
        <w:rPr>
          <w:rFonts w:eastAsia="Times New Roman"/>
          <w:szCs w:val="24"/>
        </w:rPr>
        <w:t xml:space="preserve">επίκαιρη ερώτηση </w:t>
      </w:r>
      <w:r w:rsidRPr="008F4830">
        <w:rPr>
          <w:rFonts w:eastAsia="Times New Roman"/>
          <w:szCs w:val="24"/>
        </w:rPr>
        <w:t xml:space="preserve">του Ζ΄ Αντιπροέδρου της Βουλής και Βουλευτή Α΄ Αθηνών του Ποταμιού κ. </w:t>
      </w:r>
      <w:r w:rsidRPr="008F4830">
        <w:rPr>
          <w:rFonts w:eastAsia="Times New Roman"/>
          <w:bCs/>
          <w:szCs w:val="24"/>
        </w:rPr>
        <w:t xml:space="preserve">Σπυρίδωνος Λυκούδη </w:t>
      </w:r>
      <w:r w:rsidRPr="008F4830">
        <w:rPr>
          <w:rFonts w:eastAsia="Times New Roman"/>
          <w:szCs w:val="24"/>
        </w:rPr>
        <w:t xml:space="preserve">προς τον Υπουργό </w:t>
      </w:r>
      <w:r w:rsidRPr="008F4830">
        <w:rPr>
          <w:rFonts w:eastAsia="Times New Roman"/>
          <w:bCs/>
          <w:szCs w:val="24"/>
        </w:rPr>
        <w:t xml:space="preserve">Οικονομίας και </w:t>
      </w:r>
      <w:r w:rsidRPr="008F4830">
        <w:rPr>
          <w:rFonts w:eastAsia="Times New Roman"/>
          <w:bCs/>
          <w:szCs w:val="24"/>
        </w:rPr>
        <w:lastRenderedPageBreak/>
        <w:t xml:space="preserve">Ανάπτυξης, </w:t>
      </w:r>
      <w:r w:rsidRPr="008F4830">
        <w:rPr>
          <w:rFonts w:eastAsia="Times New Roman"/>
          <w:szCs w:val="24"/>
        </w:rPr>
        <w:t>με θέμα: «Κλείνουν 11 ξενώνες για ασυνόδευτα παιδιά;».</w:t>
      </w:r>
    </w:p>
    <w:p w14:paraId="5218D572" w14:textId="77777777" w:rsidR="00BE48FC" w:rsidRDefault="008F016C">
      <w:pPr>
        <w:spacing w:line="600" w:lineRule="auto"/>
        <w:ind w:firstLine="720"/>
        <w:jc w:val="both"/>
        <w:rPr>
          <w:rFonts w:eastAsia="Times New Roman"/>
          <w:szCs w:val="24"/>
        </w:rPr>
      </w:pPr>
      <w:r w:rsidRPr="008F4830">
        <w:rPr>
          <w:rFonts w:eastAsia="Times New Roman"/>
          <w:bCs/>
          <w:szCs w:val="24"/>
        </w:rPr>
        <w:t>Β. ΕΠΙΚΑΙΡΕΣ ΕΡΩΤΗΣΕΙΣ Δεύτερου Κύ</w:t>
      </w:r>
      <w:r w:rsidRPr="008F4830">
        <w:rPr>
          <w:rFonts w:eastAsia="Times New Roman"/>
          <w:bCs/>
          <w:szCs w:val="24"/>
        </w:rPr>
        <w:t>κλου (Άρθρο 130 παρ</w:t>
      </w:r>
      <w:r>
        <w:rPr>
          <w:rFonts w:eastAsia="Times New Roman"/>
          <w:bCs/>
          <w:szCs w:val="24"/>
        </w:rPr>
        <w:t>άγραφοι</w:t>
      </w:r>
      <w:r w:rsidRPr="008F4830">
        <w:rPr>
          <w:rFonts w:eastAsia="Times New Roman"/>
          <w:bCs/>
          <w:szCs w:val="24"/>
        </w:rPr>
        <w:t xml:space="preserve"> 2 και 3 </w:t>
      </w:r>
      <w:r>
        <w:rPr>
          <w:rFonts w:eastAsia="Times New Roman"/>
          <w:bCs/>
          <w:szCs w:val="24"/>
        </w:rPr>
        <w:t xml:space="preserve">του </w:t>
      </w:r>
      <w:r w:rsidRPr="008F4830">
        <w:rPr>
          <w:rFonts w:eastAsia="Times New Roman"/>
          <w:bCs/>
          <w:szCs w:val="24"/>
        </w:rPr>
        <w:t>Καν</w:t>
      </w:r>
      <w:r>
        <w:rPr>
          <w:rFonts w:eastAsia="Times New Roman"/>
          <w:bCs/>
          <w:szCs w:val="24"/>
        </w:rPr>
        <w:t>ονισμού της</w:t>
      </w:r>
      <w:r w:rsidRPr="008F4830">
        <w:rPr>
          <w:rFonts w:eastAsia="Times New Roman"/>
          <w:bCs/>
          <w:szCs w:val="24"/>
        </w:rPr>
        <w:t xml:space="preserve"> Βουλής)</w:t>
      </w:r>
    </w:p>
    <w:p w14:paraId="5218D573" w14:textId="77777777" w:rsidR="00BE48FC" w:rsidRDefault="008F016C">
      <w:pPr>
        <w:spacing w:line="600" w:lineRule="auto"/>
        <w:ind w:firstLine="720"/>
        <w:jc w:val="both"/>
        <w:rPr>
          <w:rFonts w:eastAsia="Times New Roman"/>
          <w:szCs w:val="24"/>
        </w:rPr>
      </w:pPr>
      <w:r w:rsidRPr="008F4830">
        <w:rPr>
          <w:rFonts w:eastAsia="Times New Roman"/>
          <w:szCs w:val="24"/>
        </w:rPr>
        <w:t>1.</w:t>
      </w:r>
      <w:r>
        <w:rPr>
          <w:rFonts w:eastAsia="Times New Roman"/>
          <w:szCs w:val="24"/>
        </w:rPr>
        <w:t xml:space="preserve"> </w:t>
      </w:r>
      <w:r w:rsidRPr="008F4830">
        <w:rPr>
          <w:rFonts w:eastAsia="Times New Roman"/>
          <w:szCs w:val="24"/>
        </w:rPr>
        <w:t xml:space="preserve">Η με αριθμό 231/17-12-2018 </w:t>
      </w:r>
      <w:r>
        <w:rPr>
          <w:rFonts w:eastAsia="Times New Roman"/>
          <w:szCs w:val="24"/>
        </w:rPr>
        <w:t xml:space="preserve">επίκαιρη ερώτηση </w:t>
      </w:r>
      <w:r w:rsidRPr="008F4830">
        <w:rPr>
          <w:rFonts w:eastAsia="Times New Roman"/>
          <w:szCs w:val="24"/>
        </w:rPr>
        <w:t>του Βουλευτή Λέσβου της Νέας Δημοκρατίας κ.</w:t>
      </w:r>
      <w:r w:rsidRPr="008F4830">
        <w:rPr>
          <w:rFonts w:eastAsia="Times New Roman"/>
          <w:bCs/>
          <w:szCs w:val="24"/>
        </w:rPr>
        <w:t xml:space="preserve"> Χαράλαμπου Αθανασίου </w:t>
      </w:r>
      <w:r w:rsidRPr="008F4830">
        <w:rPr>
          <w:rFonts w:eastAsia="Times New Roman"/>
          <w:szCs w:val="24"/>
        </w:rPr>
        <w:t>προς τον Υπουργό</w:t>
      </w:r>
      <w:r w:rsidRPr="008F4830">
        <w:rPr>
          <w:rFonts w:eastAsia="Times New Roman"/>
          <w:bCs/>
          <w:szCs w:val="24"/>
        </w:rPr>
        <w:t xml:space="preserve"> Εσωτερικών,</w:t>
      </w:r>
      <w:r w:rsidRPr="008F4830">
        <w:rPr>
          <w:rFonts w:eastAsia="Times New Roman"/>
          <w:szCs w:val="24"/>
        </w:rPr>
        <w:t xml:space="preserve"> με θέμα: «Διάσπαση του Δήμου Λέσβου».</w:t>
      </w:r>
    </w:p>
    <w:p w14:paraId="5218D574" w14:textId="77777777" w:rsidR="00BE48FC" w:rsidRDefault="008F016C">
      <w:pPr>
        <w:spacing w:line="600" w:lineRule="auto"/>
        <w:ind w:firstLine="720"/>
        <w:jc w:val="both"/>
        <w:rPr>
          <w:rFonts w:eastAsia="Times New Roman"/>
          <w:szCs w:val="24"/>
        </w:rPr>
      </w:pPr>
      <w:r w:rsidRPr="008F4830">
        <w:rPr>
          <w:rFonts w:eastAsia="Times New Roman"/>
          <w:szCs w:val="24"/>
        </w:rPr>
        <w:t>2.</w:t>
      </w:r>
      <w:r>
        <w:rPr>
          <w:rFonts w:eastAsia="Times New Roman"/>
          <w:szCs w:val="24"/>
        </w:rPr>
        <w:t xml:space="preserve"> </w:t>
      </w:r>
      <w:r w:rsidRPr="008F4830">
        <w:rPr>
          <w:rFonts w:eastAsia="Times New Roman"/>
          <w:szCs w:val="24"/>
        </w:rPr>
        <w:t xml:space="preserve">Η με αριθμό </w:t>
      </w:r>
      <w:r w:rsidRPr="008F4830">
        <w:rPr>
          <w:rFonts w:eastAsia="Times New Roman"/>
          <w:szCs w:val="24"/>
        </w:rPr>
        <w:t xml:space="preserve">235/18-12-2018 </w:t>
      </w:r>
      <w:r>
        <w:rPr>
          <w:rFonts w:eastAsia="Times New Roman"/>
          <w:szCs w:val="24"/>
        </w:rPr>
        <w:t xml:space="preserve">επίκαιρη ερώτηση </w:t>
      </w:r>
      <w:r w:rsidRPr="008F4830">
        <w:rPr>
          <w:rFonts w:eastAsia="Times New Roman"/>
          <w:szCs w:val="24"/>
        </w:rPr>
        <w:t>του Βουλευτή Β΄ Αθηνών του Κομμουνιστικού Κόμματος Ελλάδ</w:t>
      </w:r>
      <w:r>
        <w:rPr>
          <w:rFonts w:eastAsia="Times New Roman"/>
          <w:szCs w:val="24"/>
        </w:rPr>
        <w:t>α</w:t>
      </w:r>
      <w:r w:rsidRPr="008F4830">
        <w:rPr>
          <w:rFonts w:eastAsia="Times New Roman"/>
          <w:szCs w:val="24"/>
        </w:rPr>
        <w:t xml:space="preserve">ς κ. </w:t>
      </w:r>
      <w:r w:rsidRPr="008F4830">
        <w:rPr>
          <w:rFonts w:eastAsia="Times New Roman"/>
          <w:bCs/>
          <w:szCs w:val="24"/>
        </w:rPr>
        <w:t xml:space="preserve">Χρήστου Κατσώτη </w:t>
      </w:r>
      <w:r w:rsidRPr="008F4830">
        <w:rPr>
          <w:rFonts w:eastAsia="Times New Roman"/>
          <w:szCs w:val="24"/>
        </w:rPr>
        <w:t xml:space="preserve">προς τον Υπουργό </w:t>
      </w:r>
      <w:r w:rsidRPr="008F4830">
        <w:rPr>
          <w:rFonts w:eastAsia="Times New Roman"/>
          <w:bCs/>
          <w:szCs w:val="24"/>
        </w:rPr>
        <w:t xml:space="preserve">Εσωτερικών, </w:t>
      </w:r>
      <w:r w:rsidRPr="008F4830">
        <w:rPr>
          <w:rFonts w:eastAsia="Times New Roman"/>
          <w:szCs w:val="24"/>
        </w:rPr>
        <w:t>με θέμα: «Διορθώσεις λαθών στον κωδικό ασφάλισης και στην ειδικότητα με την οποία έχουν προσληφθεί διάφοροι δασεργάτε</w:t>
      </w:r>
      <w:r w:rsidRPr="008F4830">
        <w:rPr>
          <w:rFonts w:eastAsia="Times New Roman"/>
          <w:szCs w:val="24"/>
        </w:rPr>
        <w:t>ς».</w:t>
      </w:r>
    </w:p>
    <w:p w14:paraId="5218D575" w14:textId="77777777" w:rsidR="00BE48FC" w:rsidRDefault="008F016C">
      <w:pPr>
        <w:spacing w:line="600" w:lineRule="auto"/>
        <w:ind w:firstLine="720"/>
        <w:jc w:val="both"/>
        <w:rPr>
          <w:rFonts w:eastAsia="Times New Roman"/>
          <w:szCs w:val="24"/>
        </w:rPr>
      </w:pPr>
      <w:r w:rsidRPr="008F4830">
        <w:rPr>
          <w:rFonts w:eastAsia="Times New Roman"/>
          <w:szCs w:val="24"/>
        </w:rPr>
        <w:t>3.</w:t>
      </w:r>
      <w:r>
        <w:rPr>
          <w:rFonts w:eastAsia="Times New Roman"/>
          <w:szCs w:val="24"/>
        </w:rPr>
        <w:t xml:space="preserve"> </w:t>
      </w:r>
      <w:r w:rsidRPr="008F4830">
        <w:rPr>
          <w:rFonts w:eastAsia="Times New Roman"/>
          <w:szCs w:val="24"/>
        </w:rPr>
        <w:t xml:space="preserve">Η με αριθμό 236/18-12-2018 </w:t>
      </w:r>
      <w:r>
        <w:rPr>
          <w:rFonts w:eastAsia="Times New Roman"/>
          <w:szCs w:val="24"/>
        </w:rPr>
        <w:t xml:space="preserve">επίκαιρη ερώτηση </w:t>
      </w:r>
      <w:r w:rsidRPr="008F4830">
        <w:rPr>
          <w:rFonts w:eastAsia="Times New Roman"/>
          <w:szCs w:val="24"/>
        </w:rPr>
        <w:t xml:space="preserve">του Βουλευτή Α΄ Θεσσαλονίκης του Κομμουνιστικού Κόμματος </w:t>
      </w:r>
      <w:r w:rsidRPr="008F4830">
        <w:rPr>
          <w:rFonts w:eastAsia="Times New Roman"/>
          <w:szCs w:val="24"/>
        </w:rPr>
        <w:t>Ελλάδ</w:t>
      </w:r>
      <w:r>
        <w:rPr>
          <w:rFonts w:eastAsia="Times New Roman"/>
          <w:szCs w:val="24"/>
        </w:rPr>
        <w:t>α</w:t>
      </w:r>
      <w:r w:rsidRPr="008F4830">
        <w:rPr>
          <w:rFonts w:eastAsia="Times New Roman"/>
          <w:szCs w:val="24"/>
        </w:rPr>
        <w:t xml:space="preserve">ς </w:t>
      </w:r>
      <w:r w:rsidRPr="008F4830">
        <w:rPr>
          <w:rFonts w:eastAsia="Times New Roman"/>
          <w:szCs w:val="24"/>
        </w:rPr>
        <w:t xml:space="preserve">κ. </w:t>
      </w:r>
      <w:r w:rsidRPr="008F4830">
        <w:rPr>
          <w:rFonts w:eastAsia="Times New Roman"/>
          <w:bCs/>
          <w:szCs w:val="24"/>
        </w:rPr>
        <w:t xml:space="preserve">Γιάννη Δελή </w:t>
      </w:r>
      <w:r w:rsidRPr="008F4830">
        <w:rPr>
          <w:rFonts w:eastAsia="Times New Roman"/>
          <w:szCs w:val="24"/>
        </w:rPr>
        <w:t xml:space="preserve">προς τον Υπουργό </w:t>
      </w:r>
      <w:r w:rsidRPr="008F4830">
        <w:rPr>
          <w:rFonts w:eastAsia="Times New Roman"/>
          <w:bCs/>
          <w:szCs w:val="24"/>
        </w:rPr>
        <w:t>Περιβάλλοντος και Ε</w:t>
      </w:r>
      <w:r w:rsidRPr="008F4830">
        <w:rPr>
          <w:rFonts w:eastAsia="Times New Roman"/>
          <w:bCs/>
          <w:szCs w:val="24"/>
        </w:rPr>
        <w:lastRenderedPageBreak/>
        <w:t xml:space="preserve">νέργειας, </w:t>
      </w:r>
      <w:r w:rsidRPr="008F4830">
        <w:rPr>
          <w:rFonts w:eastAsia="Times New Roman"/>
          <w:szCs w:val="24"/>
        </w:rPr>
        <w:t>με θέμα: «Προβλήματα στην κάλυψη ατομικών αναγκών σε καυσόξυλα των κατοίκων του</w:t>
      </w:r>
      <w:r w:rsidRPr="008F4830">
        <w:rPr>
          <w:rFonts w:eastAsia="Times New Roman"/>
          <w:szCs w:val="24"/>
        </w:rPr>
        <w:t xml:space="preserve"> Δήμου Μύκης στην Περιφερειακή Ενότητα Ξάνθης».</w:t>
      </w:r>
    </w:p>
    <w:p w14:paraId="5218D576" w14:textId="77777777" w:rsidR="00BE48FC" w:rsidRDefault="008F016C">
      <w:pPr>
        <w:spacing w:line="600" w:lineRule="auto"/>
        <w:ind w:firstLine="720"/>
        <w:jc w:val="both"/>
        <w:rPr>
          <w:rFonts w:eastAsia="Times New Roman"/>
          <w:szCs w:val="24"/>
        </w:rPr>
      </w:pPr>
      <w:r w:rsidRPr="008F4830">
        <w:rPr>
          <w:rFonts w:eastAsia="Times New Roman"/>
          <w:szCs w:val="24"/>
        </w:rPr>
        <w:t>4.</w:t>
      </w:r>
      <w:r>
        <w:rPr>
          <w:rFonts w:eastAsia="Times New Roman"/>
          <w:szCs w:val="24"/>
        </w:rPr>
        <w:t xml:space="preserve"> </w:t>
      </w:r>
      <w:r w:rsidRPr="008F4830">
        <w:rPr>
          <w:rFonts w:eastAsia="Times New Roman"/>
          <w:szCs w:val="24"/>
        </w:rPr>
        <w:t xml:space="preserve">Η με αριθμό 198/3-12-2018 </w:t>
      </w:r>
      <w:r>
        <w:rPr>
          <w:rFonts w:eastAsia="Times New Roman"/>
          <w:szCs w:val="24"/>
        </w:rPr>
        <w:t xml:space="preserve">επίκαιρη ερώτηση </w:t>
      </w:r>
      <w:r w:rsidRPr="008F4830">
        <w:rPr>
          <w:rFonts w:eastAsia="Times New Roman"/>
          <w:szCs w:val="24"/>
        </w:rPr>
        <w:t>του Βουλευτή Έβρου της Νέας Δημοκρατίας κ.</w:t>
      </w:r>
      <w:r w:rsidRPr="008F4830">
        <w:rPr>
          <w:rFonts w:eastAsia="Times New Roman"/>
          <w:bCs/>
          <w:szCs w:val="24"/>
        </w:rPr>
        <w:t xml:space="preserve"> Αναστασίου Δημοσχάκη </w:t>
      </w:r>
      <w:r w:rsidRPr="008F4830">
        <w:rPr>
          <w:rFonts w:eastAsia="Times New Roman"/>
          <w:szCs w:val="24"/>
        </w:rPr>
        <w:t>προς τον Υπουργό</w:t>
      </w:r>
      <w:r w:rsidRPr="008F4830">
        <w:rPr>
          <w:rFonts w:eastAsia="Times New Roman"/>
          <w:bCs/>
          <w:szCs w:val="24"/>
        </w:rPr>
        <w:t xml:space="preserve"> Παιδείας, Έρευνας και Θρησκευμάτων,</w:t>
      </w:r>
      <w:r w:rsidRPr="008F4830">
        <w:rPr>
          <w:rFonts w:eastAsia="Times New Roman"/>
          <w:szCs w:val="24"/>
        </w:rPr>
        <w:t xml:space="preserve"> με θέμα: «Μεταφορά θέσης μέλους ΔΕΠ από την Ιατρική Σχολή του Δημοκριτείου Πανεπιστημίου Θράκης στο νεοσύστατο Πανεπιστήμιο Δυτικής Αττικής».</w:t>
      </w:r>
    </w:p>
    <w:p w14:paraId="5218D577" w14:textId="77777777" w:rsidR="00BE48FC" w:rsidRDefault="008F016C">
      <w:pPr>
        <w:spacing w:line="600" w:lineRule="auto"/>
        <w:ind w:firstLine="720"/>
        <w:jc w:val="both"/>
        <w:rPr>
          <w:rFonts w:eastAsia="Times New Roman"/>
          <w:szCs w:val="24"/>
        </w:rPr>
      </w:pPr>
      <w:r w:rsidRPr="008F4830">
        <w:rPr>
          <w:rFonts w:eastAsia="Times New Roman"/>
          <w:szCs w:val="24"/>
        </w:rPr>
        <w:t>5.</w:t>
      </w:r>
      <w:r>
        <w:rPr>
          <w:rFonts w:eastAsia="Times New Roman"/>
          <w:szCs w:val="24"/>
        </w:rPr>
        <w:t xml:space="preserve"> </w:t>
      </w:r>
      <w:r w:rsidRPr="008F4830">
        <w:rPr>
          <w:rFonts w:eastAsia="Times New Roman"/>
          <w:szCs w:val="24"/>
        </w:rPr>
        <w:t xml:space="preserve">Η με αριθμό 205/4-12-2018 </w:t>
      </w:r>
      <w:r>
        <w:rPr>
          <w:rFonts w:eastAsia="Times New Roman"/>
          <w:szCs w:val="24"/>
        </w:rPr>
        <w:t xml:space="preserve">επίκαιρη ερώτηση </w:t>
      </w:r>
      <w:r w:rsidRPr="008F4830">
        <w:rPr>
          <w:rFonts w:eastAsia="Times New Roman"/>
          <w:szCs w:val="24"/>
        </w:rPr>
        <w:t>του Βουλευτή Ηρακλείου της Δημοκρατικής Συμπαράταξης ΠΑΣΟΚ</w:t>
      </w:r>
      <w:r>
        <w:rPr>
          <w:rFonts w:eastAsia="Times New Roman"/>
          <w:szCs w:val="24"/>
        </w:rPr>
        <w:t xml:space="preserve"> </w:t>
      </w:r>
      <w:r w:rsidRPr="008F4830">
        <w:rPr>
          <w:rFonts w:eastAsia="Times New Roman"/>
          <w:szCs w:val="24"/>
        </w:rPr>
        <w:t>–</w:t>
      </w:r>
      <w:r>
        <w:rPr>
          <w:rFonts w:eastAsia="Times New Roman"/>
          <w:szCs w:val="24"/>
        </w:rPr>
        <w:t xml:space="preserve"> </w:t>
      </w:r>
      <w:r w:rsidRPr="008F4830">
        <w:rPr>
          <w:rFonts w:eastAsia="Times New Roman"/>
          <w:szCs w:val="24"/>
        </w:rPr>
        <w:t xml:space="preserve">ΔΗΜΑΡ </w:t>
      </w:r>
      <w:r w:rsidRPr="008F4830">
        <w:rPr>
          <w:rFonts w:eastAsia="Times New Roman"/>
          <w:szCs w:val="24"/>
        </w:rPr>
        <w:t xml:space="preserve">κ. </w:t>
      </w:r>
      <w:r w:rsidRPr="008F4830">
        <w:rPr>
          <w:rFonts w:eastAsia="Times New Roman"/>
          <w:bCs/>
          <w:szCs w:val="24"/>
        </w:rPr>
        <w:t xml:space="preserve">Βασιλείου Κεγκέρογλου </w:t>
      </w:r>
      <w:r w:rsidRPr="008F4830">
        <w:rPr>
          <w:rFonts w:eastAsia="Times New Roman"/>
          <w:szCs w:val="24"/>
        </w:rPr>
        <w:t xml:space="preserve">προς τον Υπουργό </w:t>
      </w:r>
      <w:r w:rsidRPr="008F4830">
        <w:rPr>
          <w:rFonts w:eastAsia="Times New Roman"/>
          <w:bCs/>
          <w:szCs w:val="24"/>
        </w:rPr>
        <w:t xml:space="preserve">Οικονομίας και Ανάπτυξης, </w:t>
      </w:r>
      <w:r w:rsidRPr="008F4830">
        <w:rPr>
          <w:rFonts w:eastAsia="Times New Roman"/>
          <w:szCs w:val="24"/>
        </w:rPr>
        <w:t>με θέμα: «Να παραταθεί ο ν</w:t>
      </w:r>
      <w:r>
        <w:rPr>
          <w:rFonts w:eastAsia="Times New Roman"/>
          <w:szCs w:val="24"/>
        </w:rPr>
        <w:t>.</w:t>
      </w:r>
      <w:r w:rsidRPr="008F4830">
        <w:rPr>
          <w:rFonts w:eastAsia="Times New Roman"/>
          <w:szCs w:val="24"/>
        </w:rPr>
        <w:t>3869/10 για την προστασία της α΄ κατοικίας των υπερχρεωμένων νοικοκυριών».</w:t>
      </w:r>
    </w:p>
    <w:p w14:paraId="5218D578" w14:textId="77777777" w:rsidR="00BE48FC" w:rsidRDefault="008F016C">
      <w:pPr>
        <w:spacing w:line="600" w:lineRule="auto"/>
        <w:ind w:firstLine="720"/>
        <w:jc w:val="both"/>
        <w:rPr>
          <w:rFonts w:eastAsia="Times New Roman"/>
          <w:szCs w:val="24"/>
        </w:rPr>
      </w:pPr>
      <w:r w:rsidRPr="008F4830">
        <w:rPr>
          <w:rFonts w:eastAsia="Times New Roman"/>
          <w:szCs w:val="24"/>
        </w:rPr>
        <w:t>6.</w:t>
      </w:r>
      <w:r>
        <w:rPr>
          <w:rFonts w:eastAsia="Times New Roman"/>
          <w:szCs w:val="24"/>
        </w:rPr>
        <w:t xml:space="preserve"> </w:t>
      </w:r>
      <w:r w:rsidRPr="008F4830">
        <w:rPr>
          <w:rFonts w:eastAsia="Times New Roman"/>
          <w:szCs w:val="24"/>
        </w:rPr>
        <w:t xml:space="preserve">Η με αριθμό 121/1-11-2018 </w:t>
      </w:r>
      <w:r>
        <w:rPr>
          <w:rFonts w:eastAsia="Times New Roman"/>
          <w:szCs w:val="24"/>
        </w:rPr>
        <w:t xml:space="preserve">επίκαιρη ερώτηση </w:t>
      </w:r>
      <w:r w:rsidRPr="008F4830">
        <w:rPr>
          <w:rFonts w:eastAsia="Times New Roman"/>
          <w:szCs w:val="24"/>
        </w:rPr>
        <w:t>του Βουλευτή Α΄ Πειραιώς  του Λαϊκού Συν</w:t>
      </w:r>
      <w:r w:rsidRPr="008F4830">
        <w:rPr>
          <w:rFonts w:eastAsia="Times New Roman"/>
          <w:szCs w:val="24"/>
        </w:rPr>
        <w:t xml:space="preserve">δέσμου </w:t>
      </w:r>
      <w:r>
        <w:rPr>
          <w:rFonts w:eastAsia="Times New Roman"/>
          <w:szCs w:val="24"/>
        </w:rPr>
        <w:t>-</w:t>
      </w:r>
      <w:r w:rsidRPr="008F4830">
        <w:rPr>
          <w:rFonts w:eastAsia="Times New Roman"/>
          <w:szCs w:val="24"/>
        </w:rPr>
        <w:t xml:space="preserve"> Χρυσή Αυγή κ. </w:t>
      </w:r>
      <w:r w:rsidRPr="008F4830">
        <w:rPr>
          <w:rFonts w:eastAsia="Times New Roman"/>
          <w:bCs/>
          <w:szCs w:val="24"/>
        </w:rPr>
        <w:t xml:space="preserve">Νικολάου Κούζηλου </w:t>
      </w:r>
      <w:r>
        <w:rPr>
          <w:rFonts w:eastAsia="Times New Roman"/>
          <w:szCs w:val="24"/>
        </w:rPr>
        <w:t xml:space="preserve">προς τον Υπουργό </w:t>
      </w:r>
      <w:r w:rsidRPr="008F4830">
        <w:rPr>
          <w:rFonts w:eastAsia="Times New Roman"/>
          <w:bCs/>
          <w:szCs w:val="24"/>
        </w:rPr>
        <w:t xml:space="preserve">Παιδείας, Έρευνας και </w:t>
      </w:r>
      <w:r w:rsidRPr="008F4830">
        <w:rPr>
          <w:rFonts w:eastAsia="Times New Roman"/>
          <w:bCs/>
          <w:szCs w:val="24"/>
        </w:rPr>
        <w:lastRenderedPageBreak/>
        <w:t>Θρησκευμάτων,</w:t>
      </w:r>
      <w:r w:rsidRPr="008F4830">
        <w:rPr>
          <w:rFonts w:eastAsia="Times New Roman"/>
          <w:szCs w:val="24"/>
        </w:rPr>
        <w:t xml:space="preserve"> με θέμα: «Μεικτή διεπιστημονική επιτροπή εμπειρογνωμόνων».</w:t>
      </w:r>
    </w:p>
    <w:p w14:paraId="5218D579" w14:textId="77777777" w:rsidR="00BE48FC" w:rsidRDefault="008F016C">
      <w:pPr>
        <w:spacing w:line="600" w:lineRule="auto"/>
        <w:ind w:firstLine="720"/>
        <w:jc w:val="both"/>
        <w:rPr>
          <w:rFonts w:eastAsia="Times New Roman"/>
          <w:szCs w:val="24"/>
        </w:rPr>
      </w:pPr>
      <w:r w:rsidRPr="008F4830">
        <w:rPr>
          <w:rFonts w:eastAsia="Times New Roman"/>
          <w:szCs w:val="24"/>
        </w:rPr>
        <w:t>7.</w:t>
      </w:r>
      <w:r>
        <w:rPr>
          <w:rFonts w:eastAsia="Times New Roman"/>
          <w:szCs w:val="24"/>
        </w:rPr>
        <w:t xml:space="preserve"> </w:t>
      </w:r>
      <w:r w:rsidRPr="008F4830">
        <w:rPr>
          <w:rFonts w:eastAsia="Times New Roman"/>
          <w:szCs w:val="24"/>
        </w:rPr>
        <w:t xml:space="preserve">Η με αριθμό 74/16-10-2018 </w:t>
      </w:r>
      <w:r>
        <w:rPr>
          <w:rFonts w:eastAsia="Times New Roman"/>
          <w:szCs w:val="24"/>
        </w:rPr>
        <w:t>επίκαιρη ερώτηση του Βουλευτή Α΄ Πειραιώς</w:t>
      </w:r>
      <w:r w:rsidRPr="008F4830">
        <w:rPr>
          <w:rFonts w:eastAsia="Times New Roman"/>
          <w:szCs w:val="24"/>
        </w:rPr>
        <w:t xml:space="preserve"> του Λαϊκού Συνδέσμου </w:t>
      </w:r>
      <w:r>
        <w:rPr>
          <w:rFonts w:eastAsia="Times New Roman"/>
          <w:szCs w:val="24"/>
        </w:rPr>
        <w:t>-</w:t>
      </w:r>
      <w:r w:rsidRPr="008F4830">
        <w:rPr>
          <w:rFonts w:eastAsia="Times New Roman"/>
          <w:szCs w:val="24"/>
        </w:rPr>
        <w:t xml:space="preserve"> Χρυσή Αυγ</w:t>
      </w:r>
      <w:r w:rsidRPr="008F4830">
        <w:rPr>
          <w:rFonts w:eastAsia="Times New Roman"/>
          <w:szCs w:val="24"/>
        </w:rPr>
        <w:t xml:space="preserve">ή κ. </w:t>
      </w:r>
      <w:r w:rsidRPr="008F4830">
        <w:rPr>
          <w:rFonts w:eastAsia="Times New Roman"/>
          <w:bCs/>
          <w:szCs w:val="24"/>
        </w:rPr>
        <w:t xml:space="preserve">Νικολάου Κούζηλου </w:t>
      </w:r>
      <w:r>
        <w:rPr>
          <w:rFonts w:eastAsia="Times New Roman"/>
          <w:szCs w:val="24"/>
        </w:rPr>
        <w:t xml:space="preserve">προς τον Υπουργό </w:t>
      </w:r>
      <w:r w:rsidRPr="008F4830">
        <w:rPr>
          <w:rFonts w:eastAsia="Times New Roman"/>
          <w:bCs/>
          <w:szCs w:val="24"/>
        </w:rPr>
        <w:t>Ναυτιλίας και Νησιωτικής Πολιτικής,</w:t>
      </w:r>
      <w:r w:rsidRPr="008F4830">
        <w:rPr>
          <w:rFonts w:eastAsia="Times New Roman"/>
          <w:szCs w:val="24"/>
        </w:rPr>
        <w:t xml:space="preserve"> με θέμα: «Ο σχεδιασμός για την ναυτική εκπαίδευση».</w:t>
      </w:r>
    </w:p>
    <w:p w14:paraId="5218D57A" w14:textId="77777777" w:rsidR="00BE48FC" w:rsidRDefault="008F016C">
      <w:pPr>
        <w:spacing w:line="600" w:lineRule="auto"/>
        <w:ind w:firstLine="720"/>
        <w:jc w:val="both"/>
        <w:rPr>
          <w:rFonts w:eastAsia="Times New Roman"/>
          <w:szCs w:val="24"/>
        </w:rPr>
      </w:pPr>
      <w:r w:rsidRPr="008F4830">
        <w:rPr>
          <w:rFonts w:eastAsia="Times New Roman"/>
          <w:szCs w:val="24"/>
        </w:rPr>
        <w:t>8.</w:t>
      </w:r>
      <w:r>
        <w:rPr>
          <w:rFonts w:eastAsia="Times New Roman"/>
          <w:szCs w:val="24"/>
        </w:rPr>
        <w:t xml:space="preserve"> Η με αριθμό 53/11-10-2018</w:t>
      </w:r>
      <w:r w:rsidRPr="008F4830">
        <w:rPr>
          <w:rFonts w:eastAsia="Times New Roman"/>
          <w:szCs w:val="24"/>
        </w:rPr>
        <w:t xml:space="preserve"> </w:t>
      </w:r>
      <w:r>
        <w:rPr>
          <w:rFonts w:eastAsia="Times New Roman"/>
          <w:szCs w:val="24"/>
        </w:rPr>
        <w:t xml:space="preserve">επίκαιρη ερώτηση </w:t>
      </w:r>
      <w:r w:rsidRPr="008F4830">
        <w:rPr>
          <w:rFonts w:eastAsia="Times New Roman"/>
          <w:szCs w:val="24"/>
        </w:rPr>
        <w:t>του Βουλευτή Α΄ Πειραιώς του Λαϊκού Συνδέσμου</w:t>
      </w:r>
      <w:r>
        <w:rPr>
          <w:rFonts w:eastAsia="Times New Roman"/>
          <w:szCs w:val="24"/>
        </w:rPr>
        <w:t xml:space="preserve"> </w:t>
      </w:r>
      <w:r w:rsidRPr="008F4830">
        <w:rPr>
          <w:rFonts w:eastAsia="Times New Roman"/>
          <w:szCs w:val="24"/>
        </w:rPr>
        <w:t>-</w:t>
      </w:r>
      <w:r>
        <w:rPr>
          <w:rFonts w:eastAsia="Times New Roman"/>
          <w:szCs w:val="24"/>
        </w:rPr>
        <w:t xml:space="preserve"> </w:t>
      </w:r>
      <w:r w:rsidRPr="008F4830">
        <w:rPr>
          <w:rFonts w:eastAsia="Times New Roman"/>
          <w:szCs w:val="24"/>
        </w:rPr>
        <w:t xml:space="preserve">Χρυσή Αυγή κ. </w:t>
      </w:r>
      <w:r w:rsidRPr="008F4830">
        <w:rPr>
          <w:rFonts w:eastAsia="Times New Roman"/>
          <w:bCs/>
          <w:szCs w:val="24"/>
        </w:rPr>
        <w:t>Νικολάου Κούζηλου</w:t>
      </w:r>
      <w:r w:rsidRPr="008F4830">
        <w:rPr>
          <w:rFonts w:eastAsia="Times New Roman"/>
          <w:szCs w:val="24"/>
        </w:rPr>
        <w:t xml:space="preserve"> πρ</w:t>
      </w:r>
      <w:r w:rsidRPr="008F4830">
        <w:rPr>
          <w:rFonts w:eastAsia="Times New Roman"/>
          <w:szCs w:val="24"/>
        </w:rPr>
        <w:t xml:space="preserve">ος τον Υπουργό </w:t>
      </w:r>
      <w:r w:rsidRPr="008F4830">
        <w:rPr>
          <w:rFonts w:eastAsia="Times New Roman"/>
          <w:bCs/>
          <w:szCs w:val="24"/>
        </w:rPr>
        <w:t>Ναυτιλίας και Νησιωτικής Πολιτικής,</w:t>
      </w:r>
      <w:r w:rsidRPr="008F4830">
        <w:rPr>
          <w:rFonts w:eastAsia="Times New Roman"/>
          <w:szCs w:val="24"/>
        </w:rPr>
        <w:t xml:space="preserve"> με θέμα: «Ενίσχυση του Λιμενικού Σώματος εν όψει θέσπισης ΑΟΖ και εξόρυξης υδρογονανθράκων και φυσικού αερίου».</w:t>
      </w:r>
    </w:p>
    <w:p w14:paraId="5218D57B" w14:textId="77777777" w:rsidR="00BE48FC" w:rsidRDefault="008F016C">
      <w:pPr>
        <w:spacing w:line="600" w:lineRule="auto"/>
        <w:ind w:firstLine="720"/>
        <w:jc w:val="both"/>
        <w:rPr>
          <w:rFonts w:eastAsia="Times New Roman"/>
          <w:szCs w:val="24"/>
        </w:rPr>
      </w:pPr>
      <w:r w:rsidRPr="008F4830">
        <w:rPr>
          <w:rFonts w:eastAsia="Times New Roman"/>
          <w:szCs w:val="24"/>
        </w:rPr>
        <w:t>9.</w:t>
      </w:r>
      <w:r>
        <w:rPr>
          <w:rFonts w:eastAsia="Times New Roman"/>
          <w:szCs w:val="24"/>
        </w:rPr>
        <w:t xml:space="preserve"> Η με αριθμό 20/3-10-2018 επίκαιρη ερώτηση </w:t>
      </w:r>
      <w:r w:rsidRPr="008F4830">
        <w:rPr>
          <w:rFonts w:eastAsia="Times New Roman"/>
          <w:szCs w:val="24"/>
        </w:rPr>
        <w:t>του Βουλευτή Α΄ Πειραιώς του Λαϊκού Συνδέσμου</w:t>
      </w:r>
      <w:r>
        <w:rPr>
          <w:rFonts w:eastAsia="Times New Roman"/>
          <w:szCs w:val="24"/>
        </w:rPr>
        <w:t xml:space="preserve"> </w:t>
      </w:r>
      <w:r w:rsidRPr="008F4830">
        <w:rPr>
          <w:rFonts w:eastAsia="Times New Roman"/>
          <w:szCs w:val="24"/>
        </w:rPr>
        <w:t>-</w:t>
      </w:r>
      <w:r>
        <w:rPr>
          <w:rFonts w:eastAsia="Times New Roman"/>
          <w:szCs w:val="24"/>
        </w:rPr>
        <w:t xml:space="preserve"> </w:t>
      </w:r>
      <w:r w:rsidRPr="008F4830">
        <w:rPr>
          <w:rFonts w:eastAsia="Times New Roman"/>
          <w:szCs w:val="24"/>
        </w:rPr>
        <w:t xml:space="preserve">Χρυσή Αυγή κ. </w:t>
      </w:r>
      <w:r w:rsidRPr="008F4830">
        <w:rPr>
          <w:rFonts w:eastAsia="Times New Roman"/>
          <w:bCs/>
          <w:szCs w:val="24"/>
        </w:rPr>
        <w:t>Νικολάου Κούζηλου</w:t>
      </w:r>
      <w:r w:rsidRPr="008F4830">
        <w:rPr>
          <w:rFonts w:eastAsia="Times New Roman"/>
          <w:szCs w:val="24"/>
        </w:rPr>
        <w:t xml:space="preserve"> προς τον Υπουργό </w:t>
      </w:r>
      <w:r w:rsidRPr="008F4830">
        <w:rPr>
          <w:rFonts w:eastAsia="Times New Roman"/>
          <w:bCs/>
          <w:szCs w:val="24"/>
        </w:rPr>
        <w:t>Ναυτιλίας και Νησιωτικής Πολιτικής,</w:t>
      </w:r>
      <w:r w:rsidRPr="008F4830">
        <w:rPr>
          <w:rFonts w:eastAsia="Times New Roman"/>
          <w:szCs w:val="24"/>
        </w:rPr>
        <w:t xml:space="preserve"> με θέμα: «Συνεχίζεται η τουρκική προκλητικότητα στο Αιγαίο».</w:t>
      </w:r>
    </w:p>
    <w:p w14:paraId="5218D57C" w14:textId="77777777" w:rsidR="00BE48FC" w:rsidRDefault="008F016C">
      <w:pPr>
        <w:spacing w:line="600" w:lineRule="auto"/>
        <w:ind w:firstLine="720"/>
        <w:jc w:val="both"/>
        <w:rPr>
          <w:rFonts w:eastAsia="Times New Roman"/>
          <w:szCs w:val="24"/>
        </w:rPr>
      </w:pPr>
      <w:r w:rsidRPr="008F4830">
        <w:rPr>
          <w:rFonts w:eastAsia="Times New Roman"/>
          <w:bCs/>
          <w:szCs w:val="24"/>
        </w:rPr>
        <w:lastRenderedPageBreak/>
        <w:t>ΑΝΑΦΟΡΕΣ</w:t>
      </w:r>
      <w:r>
        <w:rPr>
          <w:rFonts w:eastAsia="Times New Roman"/>
          <w:bCs/>
          <w:szCs w:val="24"/>
        </w:rPr>
        <w:t xml:space="preserve"> - </w:t>
      </w:r>
      <w:r w:rsidRPr="008F4830">
        <w:rPr>
          <w:rFonts w:eastAsia="Times New Roman"/>
          <w:bCs/>
          <w:szCs w:val="24"/>
        </w:rPr>
        <w:t>ΕΡΩΤΗΣΕΙΣ (Άρθρο 130 παρ</w:t>
      </w:r>
      <w:r>
        <w:rPr>
          <w:rFonts w:eastAsia="Times New Roman"/>
          <w:bCs/>
          <w:szCs w:val="24"/>
        </w:rPr>
        <w:t>άγραφος</w:t>
      </w:r>
      <w:r w:rsidRPr="008F4830">
        <w:rPr>
          <w:rFonts w:eastAsia="Times New Roman"/>
          <w:bCs/>
          <w:szCs w:val="24"/>
        </w:rPr>
        <w:t xml:space="preserve"> 5 </w:t>
      </w:r>
      <w:r>
        <w:rPr>
          <w:rFonts w:eastAsia="Times New Roman"/>
          <w:bCs/>
          <w:szCs w:val="24"/>
        </w:rPr>
        <w:t xml:space="preserve">του </w:t>
      </w:r>
      <w:r w:rsidRPr="008F4830">
        <w:rPr>
          <w:rFonts w:eastAsia="Times New Roman"/>
          <w:bCs/>
          <w:szCs w:val="24"/>
        </w:rPr>
        <w:t>Καν</w:t>
      </w:r>
      <w:r>
        <w:rPr>
          <w:rFonts w:eastAsia="Times New Roman"/>
          <w:bCs/>
          <w:szCs w:val="24"/>
        </w:rPr>
        <w:t>ονισμού της</w:t>
      </w:r>
      <w:r w:rsidRPr="008F4830">
        <w:rPr>
          <w:rFonts w:eastAsia="Times New Roman"/>
          <w:bCs/>
          <w:szCs w:val="24"/>
        </w:rPr>
        <w:t xml:space="preserve"> Βουλής)</w:t>
      </w:r>
    </w:p>
    <w:p w14:paraId="5218D57D" w14:textId="77777777" w:rsidR="00BE48FC" w:rsidRDefault="008F016C">
      <w:pPr>
        <w:spacing w:line="600" w:lineRule="auto"/>
        <w:ind w:firstLine="720"/>
        <w:jc w:val="both"/>
        <w:rPr>
          <w:rFonts w:eastAsia="Times New Roman"/>
          <w:szCs w:val="24"/>
        </w:rPr>
      </w:pPr>
      <w:r w:rsidRPr="008F4830">
        <w:rPr>
          <w:rFonts w:eastAsia="Times New Roman"/>
          <w:szCs w:val="24"/>
        </w:rPr>
        <w:t>1.</w:t>
      </w:r>
      <w:r>
        <w:rPr>
          <w:rFonts w:eastAsia="Times New Roman"/>
          <w:szCs w:val="24"/>
        </w:rPr>
        <w:t xml:space="preserve"> Η με αριθμό 2854/29-10-2018 ε</w:t>
      </w:r>
      <w:r w:rsidRPr="008F4830">
        <w:rPr>
          <w:rFonts w:eastAsia="Times New Roman"/>
          <w:szCs w:val="24"/>
        </w:rPr>
        <w:t>ρώτηση</w:t>
      </w:r>
      <w:r w:rsidRPr="008F4830">
        <w:rPr>
          <w:rFonts w:eastAsia="Times New Roman"/>
          <w:szCs w:val="24"/>
        </w:rPr>
        <w:t xml:space="preserve"> του Βουλευτή Δράμας της Νέας Δημοκρατίας κ.</w:t>
      </w:r>
      <w:r w:rsidRPr="008F4830">
        <w:rPr>
          <w:rFonts w:eastAsia="Times New Roman"/>
          <w:bCs/>
          <w:szCs w:val="24"/>
        </w:rPr>
        <w:t xml:space="preserve"> Δημητρίου Κυριαζίδη </w:t>
      </w:r>
      <w:r w:rsidRPr="008F4830">
        <w:rPr>
          <w:rFonts w:eastAsia="Times New Roman"/>
          <w:szCs w:val="24"/>
        </w:rPr>
        <w:t>προς τον Υπουργό</w:t>
      </w:r>
      <w:r w:rsidRPr="008F4830">
        <w:rPr>
          <w:rFonts w:eastAsia="Times New Roman"/>
          <w:bCs/>
          <w:szCs w:val="24"/>
        </w:rPr>
        <w:t xml:space="preserve"> Παιδείας, Έρευνας και Θρησκευμάτων, </w:t>
      </w:r>
      <w:r w:rsidRPr="008F4830">
        <w:rPr>
          <w:rFonts w:eastAsia="Times New Roman"/>
          <w:szCs w:val="24"/>
        </w:rPr>
        <w:t>σχετικά με την μεταφορά μιας θέσης μέλους ΔΕΠ από την Ιατρική Σχολή του Δημοκριτείου Πανεπιστημίου Θράκης στο νεοσύστατο Πανεπιστήμιο Δυτι</w:t>
      </w:r>
      <w:r w:rsidRPr="008F4830">
        <w:rPr>
          <w:rFonts w:eastAsia="Times New Roman"/>
          <w:szCs w:val="24"/>
        </w:rPr>
        <w:t>κής Αττικής.</w:t>
      </w:r>
    </w:p>
    <w:p w14:paraId="5218D57E" w14:textId="77777777" w:rsidR="00BE48FC" w:rsidRDefault="008F016C">
      <w:pPr>
        <w:spacing w:line="600" w:lineRule="auto"/>
        <w:ind w:firstLine="720"/>
        <w:jc w:val="center"/>
        <w:rPr>
          <w:rFonts w:eastAsia="Times New Roman"/>
          <w:color w:val="FF0000"/>
          <w:szCs w:val="24"/>
        </w:rPr>
      </w:pPr>
      <w:r w:rsidRPr="00CC095D">
        <w:rPr>
          <w:rFonts w:eastAsia="Times New Roman"/>
          <w:color w:val="FF0000"/>
          <w:szCs w:val="24"/>
        </w:rPr>
        <w:t>(ΑΛΛΑΓΗ ΣΕΛΙΔΑΣ ΛΟΓΩ ΑΛΛΑΓΗΣ ΘΕΜΑΤΟΣ)</w:t>
      </w:r>
    </w:p>
    <w:p w14:paraId="5218D57F" w14:textId="77777777" w:rsidR="00BE48FC" w:rsidRDefault="008F016C">
      <w:pPr>
        <w:spacing w:line="600" w:lineRule="auto"/>
        <w:ind w:firstLine="720"/>
        <w:jc w:val="both"/>
        <w:rPr>
          <w:rFonts w:eastAsia="Times New Roman" w:cs="Times New Roman"/>
          <w:szCs w:val="24"/>
        </w:rPr>
      </w:pPr>
      <w:r w:rsidRPr="00A21A50">
        <w:rPr>
          <w:rFonts w:eastAsia="Times New Roman" w:cs="Times New Roman"/>
          <w:b/>
          <w:szCs w:val="24"/>
        </w:rPr>
        <w:t>ΠΡΟΕΔΡΕΥΩΝ (Γεώργιος Λαμπρούλης):</w:t>
      </w:r>
      <w:r>
        <w:rPr>
          <w:rFonts w:eastAsia="Times New Roman" w:cs="Times New Roman"/>
          <w:szCs w:val="24"/>
        </w:rPr>
        <w:t xml:space="preserve"> </w:t>
      </w:r>
      <w:r w:rsidRPr="006E2EBC">
        <w:rPr>
          <w:rFonts w:eastAsia="Times New Roman" w:cs="Times New Roman"/>
          <w:szCs w:val="24"/>
        </w:rPr>
        <w:t>Κυρίες και κύριοι συνάδελφοι,</w:t>
      </w:r>
      <w:r>
        <w:rPr>
          <w:rFonts w:eastAsia="Times New Roman" w:cs="Times New Roman"/>
          <w:szCs w:val="24"/>
        </w:rPr>
        <w:t xml:space="preserve"> εισερχόμα</w:t>
      </w:r>
      <w:r>
        <w:rPr>
          <w:rFonts w:eastAsia="Times New Roman" w:cs="Times New Roman"/>
          <w:szCs w:val="24"/>
        </w:rPr>
        <w:t>στε</w:t>
      </w:r>
      <w:r>
        <w:rPr>
          <w:rFonts w:eastAsia="Times New Roman" w:cs="Times New Roman"/>
          <w:szCs w:val="24"/>
        </w:rPr>
        <w:t xml:space="preserve"> στη συζήτηση των </w:t>
      </w:r>
    </w:p>
    <w:p w14:paraId="5218D580" w14:textId="77777777" w:rsidR="00BE48FC" w:rsidRDefault="008F016C">
      <w:pPr>
        <w:spacing w:line="600" w:lineRule="auto"/>
        <w:jc w:val="center"/>
        <w:rPr>
          <w:rFonts w:eastAsia="Times New Roman" w:cs="Times New Roman"/>
          <w:b/>
          <w:szCs w:val="24"/>
        </w:rPr>
      </w:pPr>
      <w:r w:rsidRPr="00130565">
        <w:rPr>
          <w:rFonts w:eastAsia="Times New Roman" w:cs="Times New Roman"/>
          <w:b/>
          <w:szCs w:val="24"/>
        </w:rPr>
        <w:t>ΕΠΙΚΑΙΡΩΝ ΕΡΩΤΗΣΕΩΝ</w:t>
      </w:r>
    </w:p>
    <w:p w14:paraId="5218D581" w14:textId="77777777" w:rsidR="00BE48FC" w:rsidRDefault="008F016C">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Ξεκινούμε τη συζήτηση με τ</w:t>
      </w:r>
      <w:r>
        <w:rPr>
          <w:rFonts w:eastAsia="Times New Roman"/>
          <w:color w:val="000000"/>
          <w:szCs w:val="24"/>
          <w:shd w:val="clear" w:color="auto" w:fill="FFFFFF"/>
        </w:rPr>
        <w:t>η δεύτερη με αριθμό 228/17-12-2018 επίκαιρη ερώτηση πρώτου κύκλο</w:t>
      </w:r>
      <w:r>
        <w:rPr>
          <w:rFonts w:eastAsia="Times New Roman"/>
          <w:color w:val="000000"/>
          <w:szCs w:val="24"/>
          <w:shd w:val="clear" w:color="auto" w:fill="FFFFFF"/>
        </w:rPr>
        <w:t>υ</w:t>
      </w:r>
      <w:r w:rsidRPr="00A21A50">
        <w:rPr>
          <w:rFonts w:eastAsia="Times New Roman"/>
          <w:color w:val="000000"/>
          <w:szCs w:val="24"/>
          <w:shd w:val="clear" w:color="auto" w:fill="FFFFFF"/>
        </w:rPr>
        <w:t xml:space="preserve"> της Βουλευτού Α΄ Αθηνών της Νέας Δημοκρατίας</w:t>
      </w:r>
      <w:r>
        <w:rPr>
          <w:rFonts w:eastAsia="Times New Roman"/>
          <w:color w:val="000000"/>
          <w:szCs w:val="24"/>
          <w:shd w:val="clear" w:color="auto" w:fill="FFFFFF"/>
        </w:rPr>
        <w:t xml:space="preserve"> </w:t>
      </w:r>
      <w:r>
        <w:rPr>
          <w:rFonts w:eastAsia="Times New Roman"/>
          <w:color w:val="000000"/>
          <w:szCs w:val="24"/>
          <w:shd w:val="clear" w:color="auto" w:fill="FFFFFF"/>
        </w:rPr>
        <w:t>κ.</w:t>
      </w:r>
      <w:r>
        <w:rPr>
          <w:rFonts w:eastAsia="Times New Roman"/>
          <w:color w:val="000000"/>
          <w:szCs w:val="24"/>
          <w:shd w:val="clear" w:color="auto" w:fill="FFFFFF"/>
        </w:rPr>
        <w:t xml:space="preserve"> </w:t>
      </w:r>
      <w:r w:rsidRPr="00A21A50">
        <w:rPr>
          <w:rFonts w:eastAsia="Times New Roman"/>
          <w:bCs/>
          <w:color w:val="000000"/>
          <w:szCs w:val="24"/>
          <w:shd w:val="clear" w:color="auto" w:fill="FFFFFF"/>
        </w:rPr>
        <w:t xml:space="preserve">Όλγας Κεφαλογιάννη </w:t>
      </w:r>
      <w:r w:rsidRPr="00A21A50">
        <w:rPr>
          <w:rFonts w:eastAsia="Times New Roman"/>
          <w:color w:val="000000"/>
          <w:szCs w:val="24"/>
          <w:shd w:val="clear" w:color="auto" w:fill="FFFFFF"/>
        </w:rPr>
        <w:t>προς την Υπουργό</w:t>
      </w:r>
      <w:r>
        <w:rPr>
          <w:rFonts w:eastAsia="Times New Roman"/>
          <w:b/>
          <w:color w:val="000000"/>
          <w:szCs w:val="24"/>
          <w:shd w:val="clear" w:color="auto" w:fill="FFFFFF"/>
        </w:rPr>
        <w:t xml:space="preserve"> </w:t>
      </w:r>
      <w:r w:rsidRPr="00A21A50">
        <w:rPr>
          <w:rFonts w:eastAsia="Times New Roman"/>
          <w:bCs/>
          <w:color w:val="000000"/>
          <w:szCs w:val="24"/>
          <w:shd w:val="clear" w:color="auto" w:fill="FFFFFF"/>
        </w:rPr>
        <w:t>Πολιτισμού και Αθλητισμού,</w:t>
      </w:r>
      <w:r>
        <w:rPr>
          <w:rFonts w:eastAsia="Times New Roman"/>
          <w:b/>
          <w:bCs/>
          <w:color w:val="000000"/>
          <w:szCs w:val="24"/>
          <w:shd w:val="clear" w:color="auto" w:fill="FFFFFF"/>
        </w:rPr>
        <w:t xml:space="preserve"> </w:t>
      </w:r>
      <w:r w:rsidRPr="00A21A50">
        <w:rPr>
          <w:rFonts w:eastAsia="Times New Roman"/>
          <w:color w:val="000000"/>
          <w:szCs w:val="24"/>
          <w:shd w:val="clear" w:color="auto" w:fill="FFFFFF"/>
        </w:rPr>
        <w:t>με θέμα: «Ποια είναι η στρατηγική του Υπουργείου Πολιτισμού και Αθλητισμού για τη διαχείριση του πολιτιστικού αποθέματος;».</w:t>
      </w:r>
    </w:p>
    <w:p w14:paraId="5218D582" w14:textId="77777777" w:rsidR="00BE48FC" w:rsidRDefault="008F016C">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 xml:space="preserve">Στην επίκαιρη </w:t>
      </w:r>
      <w:r>
        <w:rPr>
          <w:rFonts w:eastAsia="Times New Roman"/>
          <w:color w:val="000000"/>
          <w:szCs w:val="24"/>
          <w:shd w:val="clear" w:color="auto" w:fill="FFFFFF"/>
        </w:rPr>
        <w:t>ερώτηση θα απαντήσει ο Υφυπουργός Πολιτισμού και Αθλητισμού κ. Κωνσταντίνος Στρατής.</w:t>
      </w:r>
    </w:p>
    <w:p w14:paraId="5218D583" w14:textId="77777777" w:rsidR="00BE48FC" w:rsidRDefault="008F016C">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Κυρία Κεφαλογιάννη, έχετε τον λόγο.</w:t>
      </w:r>
    </w:p>
    <w:p w14:paraId="5218D584" w14:textId="77777777" w:rsidR="00BE48FC" w:rsidRDefault="008F016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ΟΛΓΑ ΚΕΦΑΛΟΓΙΑΝΝΗ:</w:t>
      </w:r>
      <w:r>
        <w:rPr>
          <w:rFonts w:eastAsia="Times New Roman"/>
          <w:color w:val="000000"/>
          <w:szCs w:val="24"/>
          <w:shd w:val="clear" w:color="auto" w:fill="FFFFFF"/>
        </w:rPr>
        <w:t xml:space="preserve"> Ευχαριστώ πολύ.</w:t>
      </w:r>
    </w:p>
    <w:p w14:paraId="5218D585" w14:textId="77777777" w:rsidR="00BE48FC" w:rsidRDefault="008F016C">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Κύριε Πρόεδρε, το 2018 ήταν άλλη μια χρονιά άδειων πωλητηρίων και κλειστών </w:t>
      </w:r>
      <w:r>
        <w:rPr>
          <w:rFonts w:eastAsia="Times New Roman"/>
          <w:color w:val="000000"/>
          <w:szCs w:val="24"/>
          <w:shd w:val="clear" w:color="auto" w:fill="FFFFFF"/>
        </w:rPr>
        <w:t>αναψυκτήριων</w:t>
      </w:r>
      <w:r>
        <w:rPr>
          <w:rFonts w:eastAsia="Times New Roman"/>
          <w:color w:val="000000"/>
          <w:szCs w:val="24"/>
          <w:shd w:val="clear" w:color="auto" w:fill="FFFFFF"/>
        </w:rPr>
        <w:t xml:space="preserve"> στους αρχαιο</w:t>
      </w:r>
      <w:r>
        <w:rPr>
          <w:rFonts w:eastAsia="Times New Roman"/>
          <w:color w:val="000000"/>
          <w:szCs w:val="24"/>
          <w:shd w:val="clear" w:color="auto" w:fill="FFFFFF"/>
        </w:rPr>
        <w:t>λογικούς χώρους και τα μουσεία της χώρας, ενώ μόλις τον περασμένο Ιούλιο ξεκίνησε η πιλοτική εφαρμογή του νέου συστήματος ηλεκτρονικού εισιτηρίου σε έντεκα αρχαιολογικούς χώρους και μουσεία.</w:t>
      </w:r>
    </w:p>
    <w:p w14:paraId="5218D586" w14:textId="77777777" w:rsidR="00BE48FC" w:rsidRDefault="008F016C">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Εσείς, κύριε Υπουργέ, έχετε πλέον μακρά εμπειρία από την εφαρμοσμ</w:t>
      </w:r>
      <w:r>
        <w:rPr>
          <w:rFonts w:eastAsia="Times New Roman"/>
          <w:color w:val="000000"/>
          <w:szCs w:val="24"/>
          <w:shd w:val="clear" w:color="auto" w:fill="FFFFFF"/>
        </w:rPr>
        <w:t xml:space="preserve">ένη πολιτική στον </w:t>
      </w:r>
      <w:r>
        <w:rPr>
          <w:rFonts w:eastAsia="Times New Roman"/>
          <w:color w:val="000000"/>
          <w:szCs w:val="24"/>
          <w:shd w:val="clear" w:color="auto" w:fill="FFFFFF"/>
        </w:rPr>
        <w:t>π</w:t>
      </w:r>
      <w:r>
        <w:rPr>
          <w:rFonts w:eastAsia="Times New Roman"/>
          <w:color w:val="000000"/>
          <w:szCs w:val="24"/>
          <w:shd w:val="clear" w:color="auto" w:fill="FFFFFF"/>
        </w:rPr>
        <w:t xml:space="preserve">ολιτισμό την τελευταία τετραετία από διάφορες θέσεις. Γνωρίζετε, λοιπόν, ότι το </w:t>
      </w:r>
      <w:r>
        <w:rPr>
          <w:rFonts w:eastAsia="Times New Roman"/>
          <w:color w:val="000000"/>
          <w:szCs w:val="24"/>
          <w:shd w:val="clear" w:color="auto" w:fill="FFFFFF"/>
          <w:lang w:val="en-US"/>
        </w:rPr>
        <w:t>e</w:t>
      </w:r>
      <w:r w:rsidRPr="006A798C">
        <w:rPr>
          <w:rFonts w:eastAsia="Times New Roman"/>
          <w:color w:val="000000"/>
          <w:szCs w:val="24"/>
          <w:shd w:val="clear" w:color="auto" w:fill="FFFFFF"/>
        </w:rPr>
        <w:t>-</w:t>
      </w:r>
      <w:r>
        <w:rPr>
          <w:rFonts w:eastAsia="Times New Roman"/>
          <w:color w:val="000000"/>
          <w:szCs w:val="24"/>
          <w:shd w:val="clear" w:color="auto" w:fill="FFFFFF"/>
          <w:lang w:val="en-US"/>
        </w:rPr>
        <w:t>ticketing</w:t>
      </w:r>
      <w:r>
        <w:rPr>
          <w:rFonts w:eastAsia="Times New Roman"/>
          <w:color w:val="000000"/>
          <w:szCs w:val="24"/>
          <w:shd w:val="clear" w:color="auto" w:fill="FFFFFF"/>
        </w:rPr>
        <w:t xml:space="preserve"> το εξαγγείλατε ως Κυβέρνηση ήδη από το 2015 και φτάσατε να υλοποιήσετε την πρώτη φάση του έργου σχεδόν προεκλογικά. Παράλληλα, εξακολουθεί η διακοπή της ροής πωλητέων, με συνέπεια ένα μεγάλο συγκριτικό πλεονέκτημα του ΤΑΠΑ να παραμένει ανεκμετάλλευτο. </w:t>
      </w:r>
    </w:p>
    <w:p w14:paraId="5218D587" w14:textId="77777777" w:rsidR="00BE48FC" w:rsidRDefault="008F016C">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Σε</w:t>
      </w:r>
      <w:r>
        <w:rPr>
          <w:rFonts w:eastAsia="Times New Roman"/>
          <w:color w:val="000000"/>
          <w:szCs w:val="24"/>
          <w:shd w:val="clear" w:color="auto" w:fill="FFFFFF"/>
        </w:rPr>
        <w:t xml:space="preserve"> όλο τον κόσμο, κύριε Υπουργέ, οι εισπράξεις από την πώληση εισιτηρίων σε χώρους πολιτιστικού ενδιαφέροντος, είναι σε αναλογία ελάχιστες σε σχέση με αυτές από τα πωλητήρια. Αυτό δεν θέλετε να το λάβετε υπ</w:t>
      </w:r>
      <w:r>
        <w:rPr>
          <w:rFonts w:eastAsia="Times New Roman"/>
          <w:color w:val="000000"/>
          <w:szCs w:val="24"/>
          <w:shd w:val="clear" w:color="auto" w:fill="FFFFFF"/>
        </w:rPr>
        <w:t xml:space="preserve">’ </w:t>
      </w:r>
      <w:r>
        <w:rPr>
          <w:rFonts w:eastAsia="Times New Roman"/>
          <w:color w:val="000000"/>
          <w:szCs w:val="24"/>
          <w:shd w:val="clear" w:color="auto" w:fill="FFFFFF"/>
        </w:rPr>
        <w:t>όψ</w:t>
      </w:r>
      <w:r>
        <w:rPr>
          <w:rFonts w:eastAsia="Times New Roman"/>
          <w:color w:val="000000"/>
          <w:szCs w:val="24"/>
          <w:shd w:val="clear" w:color="auto" w:fill="FFFFFF"/>
        </w:rPr>
        <w:t>ιν</w:t>
      </w:r>
      <w:r>
        <w:rPr>
          <w:rFonts w:eastAsia="Times New Roman"/>
          <w:color w:val="000000"/>
          <w:szCs w:val="24"/>
          <w:shd w:val="clear" w:color="auto" w:fill="FFFFFF"/>
        </w:rPr>
        <w:t xml:space="preserve"> σας.</w:t>
      </w:r>
    </w:p>
    <w:p w14:paraId="5218D588" w14:textId="77777777" w:rsidR="00BE48FC" w:rsidRDefault="008F016C">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Επίσης, ο νέος </w:t>
      </w:r>
      <w:r>
        <w:rPr>
          <w:rFonts w:eastAsia="Times New Roman"/>
          <w:color w:val="000000"/>
          <w:szCs w:val="24"/>
          <w:shd w:val="clear" w:color="auto" w:fill="FFFFFF"/>
        </w:rPr>
        <w:t>ο</w:t>
      </w:r>
      <w:r>
        <w:rPr>
          <w:rFonts w:eastAsia="Times New Roman"/>
          <w:color w:val="000000"/>
          <w:szCs w:val="24"/>
          <w:shd w:val="clear" w:color="auto" w:fill="FFFFFF"/>
        </w:rPr>
        <w:t>ργανισμός λειτουργίας το</w:t>
      </w:r>
      <w:r>
        <w:rPr>
          <w:rFonts w:eastAsia="Times New Roman"/>
          <w:color w:val="000000"/>
          <w:szCs w:val="24"/>
          <w:shd w:val="clear" w:color="auto" w:fill="FFFFFF"/>
        </w:rPr>
        <w:t xml:space="preserve">υ ΤΑΠΑ παραμένει σε διαρκή εκκρεμότητα, γεγονός που ακυρώνει κάθε δέσμευσή σας για εκσυγχρονισμό του </w:t>
      </w:r>
      <w:r>
        <w:rPr>
          <w:rFonts w:eastAsia="Times New Roman"/>
          <w:color w:val="000000"/>
          <w:szCs w:val="24"/>
          <w:shd w:val="clear" w:color="auto" w:fill="FFFFFF"/>
        </w:rPr>
        <w:t>τ</w:t>
      </w:r>
      <w:r>
        <w:rPr>
          <w:rFonts w:eastAsia="Times New Roman"/>
          <w:color w:val="000000"/>
          <w:szCs w:val="24"/>
          <w:shd w:val="clear" w:color="auto" w:fill="FFFFFF"/>
        </w:rPr>
        <w:t>αμείου. Δυστυχώς, ως Κυβέρνηση επιμένετε στην επικοινωνιακή διαχείριση της αύξησης τουριστικών αφίξεων και επισκεπτών σε μουσεία και αρχαιολογικούς χώρους</w:t>
      </w:r>
      <w:r>
        <w:rPr>
          <w:rFonts w:eastAsia="Times New Roman"/>
          <w:color w:val="000000"/>
          <w:szCs w:val="24"/>
          <w:shd w:val="clear" w:color="auto" w:fill="FFFFFF"/>
        </w:rPr>
        <w:t>. Η υπολειτουργία, όμως, του ΤΑΠΑ και οι ανάλογες δυσλειτουργίες στους χώρους αρχαιολογικού ενδιαφέροντος, δίνει μια άλλη ανάγνωση: την εκτόξευση των πολύτιμων για την ελληνική οικονομία διαφυγόντων κερδών. Και αυτό, φυσικά, το παραβλέπετε.</w:t>
      </w:r>
    </w:p>
    <w:p w14:paraId="5218D589" w14:textId="77777777" w:rsidR="00BE48FC" w:rsidRDefault="008F016C">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Επίσης, παραβλέ</w:t>
      </w:r>
      <w:r>
        <w:rPr>
          <w:rFonts w:eastAsia="Times New Roman"/>
          <w:color w:val="000000"/>
          <w:szCs w:val="24"/>
          <w:shd w:val="clear" w:color="auto" w:fill="FFFFFF"/>
        </w:rPr>
        <w:t>πετε ότι η αύξηση των εσόδων από εισιτήρια, η οποία καταγράφεται, οφείλεται κυρίως στην αύξηση της τιμής του εισιτηρίου. Και θα μπορούσε κανείς αν δει τα στοιχεία να καταλάβει, ότι είναι δυσανάλογα χαμηλή αυτή η αύξηση σε σχέση με την άνοδο της τουριστικής</w:t>
      </w:r>
      <w:r>
        <w:rPr>
          <w:rFonts w:eastAsia="Times New Roman"/>
          <w:color w:val="000000"/>
          <w:szCs w:val="24"/>
          <w:shd w:val="clear" w:color="auto" w:fill="FFFFFF"/>
        </w:rPr>
        <w:t xml:space="preserve"> επισκεψιμότητας.</w:t>
      </w:r>
    </w:p>
    <w:p w14:paraId="5218D58A" w14:textId="77777777" w:rsidR="00BE48FC" w:rsidRDefault="008F0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Παράλληλα, προκαλεί ερωτήματα η αύξηση του αριθμού επισκεπτών ελεύθερης εισόδου στους αρχαιολογικούς χώρους. Έχει αυξηθεί κατά 21,5%, ιδιαίτερα σε σχέση με την ελάχιστη αύξηση του αριθμού επισκεπτών ελεύθερης εισόδου στα μουσεία, που είνα</w:t>
      </w:r>
      <w:r>
        <w:rPr>
          <w:rFonts w:eastAsia="Times New Roman" w:cs="Times New Roman"/>
          <w:szCs w:val="24"/>
        </w:rPr>
        <w:t>ι μόλις 0,9%. Αναφέρομαι στα στοιχεία του Ιουλίου του 2018 σε σχέση με τον Ιούλιο του 2017.</w:t>
      </w:r>
    </w:p>
    <w:p w14:paraId="5218D58B" w14:textId="77777777" w:rsidR="00BE48FC" w:rsidRDefault="008F0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Και εμείς λέμε «</w:t>
      </w:r>
      <w:r>
        <w:rPr>
          <w:rFonts w:eastAsia="Times New Roman" w:cs="Times New Roman"/>
          <w:szCs w:val="24"/>
        </w:rPr>
        <w:t>ν</w:t>
      </w:r>
      <w:r>
        <w:rPr>
          <w:rFonts w:eastAsia="Times New Roman" w:cs="Times New Roman"/>
          <w:szCs w:val="24"/>
        </w:rPr>
        <w:t xml:space="preserve">αι» στην κοινωνική πολιτική για τον </w:t>
      </w:r>
      <w:r>
        <w:rPr>
          <w:rFonts w:eastAsia="Times New Roman" w:cs="Times New Roman"/>
          <w:szCs w:val="24"/>
        </w:rPr>
        <w:t>π</w:t>
      </w:r>
      <w:r>
        <w:rPr>
          <w:rFonts w:eastAsia="Times New Roman" w:cs="Times New Roman"/>
          <w:szCs w:val="24"/>
        </w:rPr>
        <w:t>ολιτισμό. Θέλουμε, όμως, συγκεκριμένες απαντήσεις για τις θολές αυτές αποκλίσεις, ώστε να μην θεωρηθούν άλλη μ</w:t>
      </w:r>
      <w:r>
        <w:rPr>
          <w:rFonts w:eastAsia="Times New Roman" w:cs="Times New Roman"/>
          <w:szCs w:val="24"/>
        </w:rPr>
        <w:t xml:space="preserve">ία περίπτωση διαφυγόντων εσόδων για την ελληνική οικονομία. </w:t>
      </w:r>
    </w:p>
    <w:p w14:paraId="5218D58C" w14:textId="77777777" w:rsidR="00BE48FC" w:rsidRDefault="008F0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Θέλουμε, λοιπόν, να μας απαντήσετε στα εξής: Ποια είναι, τελικά, η στρατηγική σας για το ΤΑΠΑ; Διότι στο Υπουργείο Πολιτισμού κάθε νέος Υπουργός φέρνει ένα νέο όραμα και σχέδιο για το </w:t>
      </w:r>
      <w:r>
        <w:rPr>
          <w:rFonts w:eastAsia="Times New Roman" w:cs="Times New Roman"/>
          <w:szCs w:val="24"/>
        </w:rPr>
        <w:t>τ</w:t>
      </w:r>
      <w:r>
        <w:rPr>
          <w:rFonts w:eastAsia="Times New Roman" w:cs="Times New Roman"/>
          <w:szCs w:val="24"/>
        </w:rPr>
        <w:t>αμείο και,</w:t>
      </w:r>
      <w:r>
        <w:rPr>
          <w:rFonts w:eastAsia="Times New Roman" w:cs="Times New Roman"/>
          <w:szCs w:val="24"/>
        </w:rPr>
        <w:t xml:space="preserve"> βεβαίως, και ένα νέο ΔΣ. Επίσης, για ποιον λόγο δεν έχει προχωρήσει ακόμα ο νέος </w:t>
      </w:r>
      <w:r>
        <w:rPr>
          <w:rFonts w:eastAsia="Times New Roman" w:cs="Times New Roman"/>
          <w:szCs w:val="24"/>
        </w:rPr>
        <w:t>ο</w:t>
      </w:r>
      <w:r>
        <w:rPr>
          <w:rFonts w:eastAsia="Times New Roman" w:cs="Times New Roman"/>
          <w:szCs w:val="24"/>
        </w:rPr>
        <w:t xml:space="preserve">ργανισμός για το </w:t>
      </w:r>
      <w:r>
        <w:rPr>
          <w:rFonts w:eastAsia="Times New Roman" w:cs="Times New Roman"/>
          <w:szCs w:val="24"/>
        </w:rPr>
        <w:t>τ</w:t>
      </w:r>
      <w:r>
        <w:rPr>
          <w:rFonts w:eastAsia="Times New Roman" w:cs="Times New Roman"/>
          <w:szCs w:val="24"/>
        </w:rPr>
        <w:t>αμείο; Τέλος, ποιο είναι το χρονοδιάγραμμα επέκτασης του έργου εφαρμογής του ηλεκτρονικού εισιτηρίου σε όλη την επικράτεια το 2019; Διότι και αυτό το έχετε</w:t>
      </w:r>
      <w:r>
        <w:rPr>
          <w:rFonts w:eastAsia="Times New Roman" w:cs="Times New Roman"/>
          <w:szCs w:val="24"/>
        </w:rPr>
        <w:t xml:space="preserve"> εξαγγείλει. </w:t>
      </w:r>
    </w:p>
    <w:p w14:paraId="5218D58D" w14:textId="77777777" w:rsidR="00BE48FC" w:rsidRDefault="008F0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Ευχαριστώ. </w:t>
      </w:r>
    </w:p>
    <w:p w14:paraId="5218D58E" w14:textId="77777777" w:rsidR="00BE48FC" w:rsidRDefault="008F016C">
      <w:pPr>
        <w:tabs>
          <w:tab w:val="left" w:pos="2738"/>
          <w:tab w:val="center" w:pos="4753"/>
          <w:tab w:val="left" w:pos="5723"/>
        </w:tabs>
        <w:spacing w:line="600" w:lineRule="auto"/>
        <w:ind w:firstLine="720"/>
        <w:jc w:val="both"/>
        <w:rPr>
          <w:rFonts w:eastAsia="Times New Roman" w:cs="Times New Roman"/>
          <w:szCs w:val="24"/>
        </w:rPr>
      </w:pPr>
      <w:r w:rsidRPr="00D87DBE">
        <w:rPr>
          <w:rFonts w:eastAsia="Times New Roman" w:cs="Times New Roman"/>
          <w:b/>
          <w:szCs w:val="24"/>
        </w:rPr>
        <w:t>ΠΡΟΕΔΡΕΥΩΝ (Γεώργιος Λαμπρούλης):</w:t>
      </w:r>
      <w:r>
        <w:rPr>
          <w:rFonts w:eastAsia="Times New Roman" w:cs="Times New Roman"/>
          <w:b/>
          <w:szCs w:val="24"/>
        </w:rPr>
        <w:t xml:space="preserve"> </w:t>
      </w:r>
      <w:r>
        <w:rPr>
          <w:rFonts w:eastAsia="Times New Roman" w:cs="Times New Roman"/>
          <w:szCs w:val="24"/>
        </w:rPr>
        <w:t xml:space="preserve">Καλώς. </w:t>
      </w:r>
    </w:p>
    <w:p w14:paraId="5218D58F" w14:textId="77777777" w:rsidR="00BE48FC" w:rsidRDefault="008F0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Τον λόγο έχει ο κ. Στρατής. </w:t>
      </w:r>
    </w:p>
    <w:p w14:paraId="5218D590" w14:textId="77777777" w:rsidR="00BE48FC" w:rsidRDefault="008F016C">
      <w:pPr>
        <w:tabs>
          <w:tab w:val="left" w:pos="2738"/>
          <w:tab w:val="center" w:pos="4753"/>
          <w:tab w:val="left" w:pos="5723"/>
        </w:tabs>
        <w:spacing w:line="600" w:lineRule="auto"/>
        <w:ind w:firstLine="720"/>
        <w:jc w:val="both"/>
        <w:rPr>
          <w:rFonts w:eastAsia="Times New Roman" w:cs="Times New Roman"/>
          <w:szCs w:val="24"/>
        </w:rPr>
      </w:pPr>
      <w:r w:rsidRPr="00EF3096">
        <w:rPr>
          <w:rFonts w:eastAsia="Times New Roman" w:cs="Times New Roman"/>
          <w:b/>
          <w:szCs w:val="24"/>
        </w:rPr>
        <w:t>ΚΩΝΣΤΑΝΤΙΝΟΣ ΣΤΡΑΤΗΣ (Υφυπουργός Πολιτισμού και Αθλητισμού):</w:t>
      </w:r>
      <w:r>
        <w:rPr>
          <w:rFonts w:eastAsia="Times New Roman" w:cs="Times New Roman"/>
          <w:szCs w:val="24"/>
        </w:rPr>
        <w:t xml:space="preserve"> Ευχαριστώ, κύριε Πρόεδρε. </w:t>
      </w:r>
    </w:p>
    <w:p w14:paraId="5218D591" w14:textId="77777777" w:rsidR="00BE48FC" w:rsidRDefault="008F0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Το Ταμείο Αρχαιολογικών Πόρων είναι ένα </w:t>
      </w:r>
      <w:r>
        <w:rPr>
          <w:rFonts w:eastAsia="Times New Roman" w:cs="Times New Roman"/>
          <w:szCs w:val="24"/>
        </w:rPr>
        <w:t>ν</w:t>
      </w:r>
      <w:r>
        <w:rPr>
          <w:rFonts w:eastAsia="Times New Roman" w:cs="Times New Roman"/>
          <w:szCs w:val="24"/>
        </w:rPr>
        <w:t xml:space="preserve">ομικό </w:t>
      </w:r>
      <w:r>
        <w:rPr>
          <w:rFonts w:eastAsia="Times New Roman" w:cs="Times New Roman"/>
          <w:szCs w:val="24"/>
        </w:rPr>
        <w:t>π</w:t>
      </w:r>
      <w:r>
        <w:rPr>
          <w:rFonts w:eastAsia="Times New Roman" w:cs="Times New Roman"/>
          <w:szCs w:val="24"/>
        </w:rPr>
        <w:t xml:space="preserve">ρόσωπο </w:t>
      </w:r>
      <w:r>
        <w:rPr>
          <w:rFonts w:eastAsia="Times New Roman" w:cs="Times New Roman"/>
          <w:szCs w:val="24"/>
        </w:rPr>
        <w:t>δ</w:t>
      </w:r>
      <w:r>
        <w:rPr>
          <w:rFonts w:eastAsia="Times New Roman" w:cs="Times New Roman"/>
          <w:szCs w:val="24"/>
        </w:rPr>
        <w:t xml:space="preserve">ημοσίου </w:t>
      </w:r>
      <w:r>
        <w:rPr>
          <w:rFonts w:eastAsia="Times New Roman" w:cs="Times New Roman"/>
          <w:szCs w:val="24"/>
        </w:rPr>
        <w:t>δ</w:t>
      </w:r>
      <w:r>
        <w:rPr>
          <w:rFonts w:eastAsia="Times New Roman" w:cs="Times New Roman"/>
          <w:szCs w:val="24"/>
        </w:rPr>
        <w:t>ικαίου που εισπράττει τα έσοδα από τους αρχαιολογικούς χώρους, τα μουσεία και τα μνημεία της χώρας και ταυτόχρονα, διαχειρίζεται τα πωλητήρια και τα αναψυκτήρια σε αυτούς τους χώρους. Αυτά τα έσοδα χρησιμοποιούνται για τη χρηματοδότηση του Υπουργείου Πολιτ</w:t>
      </w:r>
      <w:r>
        <w:rPr>
          <w:rFonts w:eastAsia="Times New Roman" w:cs="Times New Roman"/>
          <w:szCs w:val="24"/>
        </w:rPr>
        <w:t xml:space="preserve">ισμού, μέσα από διάφορους μηχανισμούς, για διάφορες ανάγκες. </w:t>
      </w:r>
    </w:p>
    <w:p w14:paraId="5218D592" w14:textId="77777777" w:rsidR="00BE48FC" w:rsidRDefault="008F0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Θα κάνω μία σύντομη αναδρομή, βέβαια, στην ιστορία του Ταμείου Αρχαιολογικών Πόρων, γιατί δεν ιδρύθηκε τα τελευταία τρία χρόνια. Έχει μια μακρά ιστορία. </w:t>
      </w:r>
    </w:p>
    <w:p w14:paraId="5218D593" w14:textId="77777777" w:rsidR="00BE48FC" w:rsidRDefault="008F0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Το σχέδιο των προηγούμενων κυβερνήσεων ή</w:t>
      </w:r>
      <w:r>
        <w:rPr>
          <w:rFonts w:eastAsia="Times New Roman" w:cs="Times New Roman"/>
          <w:szCs w:val="24"/>
        </w:rPr>
        <w:t xml:space="preserve">ταν η αντικατάσταση του Ταμείου Αρχαιολογικών Πόρων από μια ανώνυμη εταιρεία, θυγατρική του Ταμείου Αρχαιολογικών Πόρων, </w:t>
      </w:r>
      <w:r>
        <w:rPr>
          <w:rFonts w:eastAsia="Times New Roman" w:cs="Times New Roman"/>
          <w:szCs w:val="24"/>
        </w:rPr>
        <w:lastRenderedPageBreak/>
        <w:t>τον περιβόητο ΟΠΕΠ, ο οποίος δέχθηκε άφθονη χρηματοδότηση από δημόσιο χρήμα -πάνω από 100 εκατομμύρια ευρώ- για δράσεις προβολής, για τ</w:t>
      </w:r>
      <w:r>
        <w:rPr>
          <w:rFonts w:eastAsia="Times New Roman" w:cs="Times New Roman"/>
          <w:szCs w:val="24"/>
        </w:rPr>
        <w:t>ην Πολιτιστική Ολυμπιάδα κ.λπ.</w:t>
      </w:r>
      <w:r>
        <w:rPr>
          <w:rFonts w:eastAsia="Times New Roman" w:cs="Times New Roman"/>
          <w:szCs w:val="24"/>
        </w:rPr>
        <w:t>.</w:t>
      </w:r>
      <w:r>
        <w:rPr>
          <w:rFonts w:eastAsia="Times New Roman" w:cs="Times New Roman"/>
          <w:szCs w:val="24"/>
        </w:rPr>
        <w:t xml:space="preserve"> </w:t>
      </w:r>
    </w:p>
    <w:p w14:paraId="5218D594" w14:textId="77777777" w:rsidR="00BE48FC" w:rsidRDefault="008F0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Μέσα από διαπιστωμένη κακοδιαχείριση αυτός ο </w:t>
      </w:r>
      <w:r>
        <w:rPr>
          <w:rFonts w:eastAsia="Times New Roman" w:cs="Times New Roman"/>
          <w:szCs w:val="24"/>
        </w:rPr>
        <w:t>ο</w:t>
      </w:r>
      <w:r>
        <w:rPr>
          <w:rFonts w:eastAsia="Times New Roman" w:cs="Times New Roman"/>
          <w:szCs w:val="24"/>
        </w:rPr>
        <w:t xml:space="preserve">ργανισμός οδηγήθηκε σε εκκαθάριση. Το χειρότερο ήταν ότι ενώ είχε σχεδιαστεί η υποκατάσταση του ΤΑΠΑ από τον Οργανισμό Προβολής </w:t>
      </w:r>
      <w:r>
        <w:rPr>
          <w:rFonts w:eastAsia="Times New Roman" w:cs="Times New Roman"/>
          <w:szCs w:val="24"/>
        </w:rPr>
        <w:t xml:space="preserve">Ελληνικού Πολιτισμού που έκλεισε, δεν υπήρξε καμμία μέριμνα, έτσι ώστε μετά το κλείσιμο του ΟΠΕΠ να ενισχυθεί το Ταμείο Αρχαιολογικών Πόρων. </w:t>
      </w:r>
    </w:p>
    <w:p w14:paraId="5218D595" w14:textId="77777777" w:rsidR="00BE48FC" w:rsidRDefault="008F0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Θα αναφερθώ, επίσης, στην άφθονη χρηματοδότηση που έχει δεχθεί το Ταμείο Αλληλοβοήθειας Υπαλλήλων Υπουργείου Πολιτ</w:t>
      </w:r>
      <w:r>
        <w:rPr>
          <w:rFonts w:eastAsia="Times New Roman" w:cs="Times New Roman"/>
          <w:szCs w:val="24"/>
        </w:rPr>
        <w:t xml:space="preserve">ισμού από το Ταμείο Αρχαιολογικών Πόρων ως ποσοστό, υποκαθιστώντας, μάλιστα, από το 2009 την άφθονη χρηματοδότηση που ως τότε δεχόταν αυτό το </w:t>
      </w:r>
      <w:r>
        <w:rPr>
          <w:rFonts w:eastAsia="Times New Roman" w:cs="Times New Roman"/>
          <w:szCs w:val="24"/>
        </w:rPr>
        <w:t>τ</w:t>
      </w:r>
      <w:r>
        <w:rPr>
          <w:rFonts w:eastAsia="Times New Roman" w:cs="Times New Roman"/>
          <w:szCs w:val="24"/>
        </w:rPr>
        <w:t xml:space="preserve">αμείο από τον </w:t>
      </w:r>
      <w:r>
        <w:rPr>
          <w:rFonts w:eastAsia="Times New Roman" w:cs="Times New Roman"/>
          <w:szCs w:val="24"/>
        </w:rPr>
        <w:t>ε</w:t>
      </w:r>
      <w:r>
        <w:rPr>
          <w:rFonts w:eastAsia="Times New Roman" w:cs="Times New Roman"/>
          <w:szCs w:val="24"/>
        </w:rPr>
        <w:t xml:space="preserve">ιδικό </w:t>
      </w:r>
      <w:r>
        <w:rPr>
          <w:rFonts w:eastAsia="Times New Roman" w:cs="Times New Roman"/>
          <w:szCs w:val="24"/>
        </w:rPr>
        <w:t>λ</w:t>
      </w:r>
      <w:r>
        <w:rPr>
          <w:rFonts w:eastAsia="Times New Roman" w:cs="Times New Roman"/>
          <w:szCs w:val="24"/>
        </w:rPr>
        <w:t xml:space="preserve">ογαριασμό του Υπουργείου Πολιτισμού. </w:t>
      </w:r>
    </w:p>
    <w:p w14:paraId="5218D596" w14:textId="77777777" w:rsidR="00BE48FC" w:rsidRDefault="008F0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Για αυτά θα μιλήσουμε αναλυτικότερα στη συζήτηση σχετ</w:t>
      </w:r>
      <w:r>
        <w:rPr>
          <w:rFonts w:eastAsia="Times New Roman" w:cs="Times New Roman"/>
          <w:szCs w:val="24"/>
        </w:rPr>
        <w:t xml:space="preserve">ικού σχεδίου νόμου στη Βουλή μέσα στον Ιανουάριο. </w:t>
      </w:r>
    </w:p>
    <w:p w14:paraId="5218D597" w14:textId="77777777" w:rsidR="00BE48FC" w:rsidRDefault="008F0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Μία από τις αρμοδιότητες του Ταμείου Αρχαιολογικών Πόρων είναι οι απαλλοτριώσεις. Τη δεκαετία του 2000 συνήφθησαν τρία δάνεια -88 εκατομμύρια ευρώ το πρώτο, 88 εκατομμύρια ευρώ το δεύτερο και 130 εκατομμύρ</w:t>
      </w:r>
      <w:r>
        <w:rPr>
          <w:rFonts w:eastAsia="Times New Roman" w:cs="Times New Roman"/>
          <w:szCs w:val="24"/>
        </w:rPr>
        <w:t xml:space="preserve">ια ευρώ το τρίτο- για την πληρωμή απαλλοτριώσεων. Δηλαδή, ένα </w:t>
      </w:r>
      <w:r>
        <w:rPr>
          <w:rFonts w:eastAsia="Times New Roman" w:cs="Times New Roman"/>
          <w:szCs w:val="24"/>
        </w:rPr>
        <w:t>τ</w:t>
      </w:r>
      <w:r>
        <w:rPr>
          <w:rFonts w:eastAsia="Times New Roman" w:cs="Times New Roman"/>
          <w:szCs w:val="24"/>
        </w:rPr>
        <w:t xml:space="preserve">αμείο που εισέπραττε από τους αρχαιολογικούς χώρους, χρειάστηκε να δανειστεί για να κάνει απαλλοτριώσεις. Και βεβαίως, εντάχθηκε στο </w:t>
      </w:r>
      <w:r>
        <w:rPr>
          <w:rFonts w:eastAsia="Times New Roman" w:cs="Times New Roman"/>
          <w:szCs w:val="24"/>
          <w:lang w:val="en-US"/>
        </w:rPr>
        <w:t>PSI</w:t>
      </w:r>
      <w:r>
        <w:rPr>
          <w:rFonts w:eastAsia="Times New Roman" w:cs="Times New Roman"/>
          <w:szCs w:val="24"/>
        </w:rPr>
        <w:t xml:space="preserve"> το 2012 με πάνω από 30 εκατομμύρια ευρώ αποθεματικών, απ</w:t>
      </w:r>
      <w:r>
        <w:rPr>
          <w:rFonts w:eastAsia="Times New Roman" w:cs="Times New Roman"/>
          <w:szCs w:val="24"/>
        </w:rPr>
        <w:t xml:space="preserve">ό τα οποία τα μισά «κουρεύτηκαν» στο 50% και τα υπόλοιπα είναι εγκλωβισμένα σε χαρτιά, σε ομόλογα. </w:t>
      </w:r>
    </w:p>
    <w:p w14:paraId="5218D598" w14:textId="77777777" w:rsidR="00BE48FC" w:rsidRDefault="008F0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Η δική μας στρατηγική από το 2015 ήταν η εξής: Άμεσες ενέργειες για το τι μπορεί να έχει άμεση απόδοση, έτσι ώστε αυτομάτως και γρήγορα να χρηματοδοτηθεί το</w:t>
      </w:r>
      <w:r>
        <w:rPr>
          <w:rFonts w:eastAsia="Times New Roman" w:cs="Times New Roman"/>
          <w:szCs w:val="24"/>
        </w:rPr>
        <w:t xml:space="preserve"> Υπουργείο Πολιτισμού και σε πιο στρατηγικές ενέργειες. </w:t>
      </w:r>
    </w:p>
    <w:p w14:paraId="5218D599" w14:textId="77777777" w:rsidR="00BE48FC" w:rsidRDefault="008F0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Η αναθεώρηση της τιμολογιακής πολιτικής, στην οποία αναφερθήκατε, ήταν ένας απαραίτητος εκσυγχρονισμός που δεν έχει γίνει για αρκετά χρονιά. Ουσιαστικά εφαρμόσαμε ευρωπαϊκές καλές πρακτικές. Εφαρμόσα</w:t>
      </w:r>
      <w:r>
        <w:rPr>
          <w:rFonts w:eastAsia="Times New Roman" w:cs="Times New Roman"/>
          <w:szCs w:val="24"/>
        </w:rPr>
        <w:t xml:space="preserve">με και μία ευρωπαϊκή πρωτοτυπία: Για πρώτη φορά στη χώρα έχουμε διζωνικό σύστημα, άλλο </w:t>
      </w:r>
      <w:r>
        <w:rPr>
          <w:rFonts w:eastAsia="Times New Roman" w:cs="Times New Roman"/>
          <w:szCs w:val="24"/>
        </w:rPr>
        <w:lastRenderedPageBreak/>
        <w:t xml:space="preserve">για την υψηλή περίοδο επισκεψιμότητας και άλλο για τη χαμηλή περίοδο επισκεψιμότητας, στην οποία οι τιμές είναι και ακόμα χαμηλότερες από αυτές που ίσχυαν πριν. </w:t>
      </w:r>
    </w:p>
    <w:p w14:paraId="5218D59A" w14:textId="77777777" w:rsidR="00BE48FC" w:rsidRDefault="008F0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Επίσης,</w:t>
      </w:r>
      <w:r>
        <w:rPr>
          <w:rFonts w:eastAsia="Times New Roman" w:cs="Times New Roman"/>
          <w:szCs w:val="24"/>
        </w:rPr>
        <w:t xml:space="preserve"> υπήρξε σειρά οργανωτικών βελτιώσεων κυρίως όσον αφορά στην έκδοση εισιτηρίων γύρω από την Ακρόπολη, που είχε θεαματικά αποτελέσματα. </w:t>
      </w:r>
    </w:p>
    <w:p w14:paraId="5218D59B" w14:textId="77777777" w:rsidR="00BE48FC" w:rsidRDefault="008F0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Ταυτόχρονα, έγινε και το στρατηγικό βήμα του να εγκατασταθεί ηλεκτρονικό εισιτήριο, στην πραγματικότητα να αντικατασταθεί</w:t>
      </w:r>
      <w:r>
        <w:rPr>
          <w:rFonts w:eastAsia="Times New Roman" w:cs="Times New Roman"/>
          <w:szCs w:val="24"/>
        </w:rPr>
        <w:t xml:space="preserve"> το προηγούμενο σύστημα ηλεκτρονικής έκδοσης, το οποίο είχε πληρώσει η χώρα με 2 εκατομμύρια ευρώ, ενώ 500.000 ευρώ κόστιζε η συντήρησή του. Αυτό το σύστημα λειτουργεί όχι πιλοτικά, αλλά κανονικά από το καλοκαίρι και ήδη χτίζονται τα υπόλοιπα υποσυστήματα </w:t>
      </w:r>
      <w:r>
        <w:rPr>
          <w:rFonts w:eastAsia="Times New Roman" w:cs="Times New Roman"/>
          <w:szCs w:val="24"/>
        </w:rPr>
        <w:t xml:space="preserve">επιχειρησιακών πόρων και διαχείρισης πωλητηρίων. </w:t>
      </w:r>
    </w:p>
    <w:p w14:paraId="5218D59C" w14:textId="77777777" w:rsidR="00BE48FC" w:rsidRDefault="008F016C">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Αναφερθήκατε στην </w:t>
      </w:r>
      <w:r w:rsidRPr="00682577">
        <w:rPr>
          <w:rFonts w:eastAsia="Times New Roman"/>
          <w:color w:val="000000"/>
          <w:szCs w:val="24"/>
          <w:shd w:val="clear" w:color="auto" w:fill="FFFFFF"/>
        </w:rPr>
        <w:t>τιμολογιακή</w:t>
      </w:r>
      <w:r>
        <w:rPr>
          <w:rFonts w:eastAsia="Times New Roman"/>
          <w:color w:val="000000"/>
          <w:szCs w:val="24"/>
          <w:shd w:val="clear" w:color="auto" w:fill="FFFFFF"/>
        </w:rPr>
        <w:t xml:space="preserve"> πολιτική και στα εισιτήρια. Για πρώτη φορά με το νέο σύστημα έχουμε και τμηματοποίηση. Μπορούμε να ξέρουμε, δηλαδή, η κάθε κατηγορία εισιτη</w:t>
      </w:r>
      <w:r>
        <w:rPr>
          <w:rFonts w:eastAsia="Times New Roman"/>
          <w:color w:val="000000"/>
          <w:szCs w:val="24"/>
          <w:shd w:val="clear" w:color="auto" w:fill="FFFFFF"/>
        </w:rPr>
        <w:lastRenderedPageBreak/>
        <w:t>ρίων τι ποσοστό αντιπροσωπεύει. Η σύγ</w:t>
      </w:r>
      <w:r>
        <w:rPr>
          <w:rFonts w:eastAsia="Times New Roman"/>
          <w:color w:val="000000"/>
          <w:szCs w:val="24"/>
          <w:shd w:val="clear" w:color="auto" w:fill="FFFFFF"/>
        </w:rPr>
        <w:t>κρισή τους με άλλα μουσεία της χώρας, όπως το Μουσείο της Ακρόπολης, δείχνει ότι το ποσοστό των ελευθέρας εισόδου είναι σε αντίστοιχα επίπεδα, γύρω στο 26% με 30%. Η κατηγοριοποίηση των εισιτηρίων ελευθέρας εισόδου είναι ότι τα μισά περίπου είναι για την η</w:t>
      </w:r>
      <w:r>
        <w:rPr>
          <w:rFonts w:eastAsia="Times New Roman"/>
          <w:color w:val="000000"/>
          <w:szCs w:val="24"/>
          <w:shd w:val="clear" w:color="auto" w:fill="FFFFFF"/>
        </w:rPr>
        <w:t>λικία έως δεκαοκτώ ετών. Φαντάζομαι ότι δεν υπονοείτε πως θα έπρεπε να διακοπεί η ελεύθερη είσοδος στους νέους και τα παιδιά της χώρας.</w:t>
      </w:r>
    </w:p>
    <w:p w14:paraId="5218D59D" w14:textId="77777777" w:rsidR="00BE48FC" w:rsidRDefault="008F016C">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Στην ερώτησή σας αναφερθήκατε στις κατηγορίες των </w:t>
      </w:r>
      <w:r>
        <w:rPr>
          <w:rFonts w:eastAsia="Times New Roman"/>
          <w:color w:val="000000"/>
          <w:szCs w:val="24"/>
          <w:shd w:val="clear" w:color="auto" w:fill="FFFFFF"/>
        </w:rPr>
        <w:t>ΑΜΕΑ</w:t>
      </w:r>
      <w:r>
        <w:rPr>
          <w:rFonts w:eastAsia="Times New Roman"/>
          <w:color w:val="000000"/>
          <w:szCs w:val="24"/>
          <w:shd w:val="clear" w:color="auto" w:fill="FFFFFF"/>
        </w:rPr>
        <w:t xml:space="preserve">, στις κατηγορίες πολύτεκνων. Αυτοί είναι ένα ελάχιστο ποσοστό </w:t>
      </w:r>
      <w:r>
        <w:rPr>
          <w:rFonts w:eastAsia="Times New Roman"/>
          <w:color w:val="000000"/>
          <w:szCs w:val="24"/>
          <w:shd w:val="clear" w:color="auto" w:fill="FFFFFF"/>
        </w:rPr>
        <w:t>-0,22%, 0,3%- επί του συνόλου των εισιτηρίων. Άρα δεν υπάρχει κάποιο ζήτημα εδώ.</w:t>
      </w:r>
    </w:p>
    <w:p w14:paraId="5218D59E" w14:textId="77777777" w:rsidR="00BE48FC" w:rsidRDefault="008F016C">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Θα ήθελα, επίσης, να αναφερθώ στην επέκταση του ηλεκτρονικού εισιτηρίου. Προφανώς δεν μπορεί να εφαρμοστεί το σύστημα αυτό και στους διακόσιους εβδομήντα πέντε αρχαιολογικούς </w:t>
      </w:r>
      <w:r>
        <w:rPr>
          <w:rFonts w:eastAsia="Times New Roman"/>
          <w:color w:val="000000"/>
          <w:szCs w:val="24"/>
          <w:shd w:val="clear" w:color="auto" w:fill="FFFFFF"/>
        </w:rPr>
        <w:t xml:space="preserve">χώρους σε ολόκληρη τη χώρα. Έχει γίνει μια επιλογή πενήντα περίπου αρχαιολογικών χώρων, που συγκεντρώνουν το μεγαλύτερο ποσοστό επισκεψιμότητας. Έχουν κατανεμηθεί σε έντεκα περιοχές. Βρισκόμαστε σε συζητήσεις με δωρητές για τη </w:t>
      </w:r>
      <w:r>
        <w:rPr>
          <w:rFonts w:eastAsia="Times New Roman"/>
          <w:color w:val="000000"/>
          <w:szCs w:val="24"/>
          <w:shd w:val="clear" w:color="auto" w:fill="FFFFFF"/>
        </w:rPr>
        <w:lastRenderedPageBreak/>
        <w:t>μελέτη και με τους τοπικούς χ</w:t>
      </w:r>
      <w:r>
        <w:rPr>
          <w:rFonts w:eastAsia="Times New Roman"/>
          <w:color w:val="000000"/>
          <w:szCs w:val="24"/>
          <w:shd w:val="clear" w:color="auto" w:fill="FFFFFF"/>
        </w:rPr>
        <w:t>ορηγούς, έτσι ώστε να έχουμε παράλληλη εκδίπλωση στη νέα χρονιά που ξεκινάει.</w:t>
      </w:r>
    </w:p>
    <w:p w14:paraId="5218D59F" w14:textId="77777777" w:rsidR="00BE48FC" w:rsidRDefault="008F016C">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Θα αναφερθώ και στα πωλητήρια. Να πω ότι λόγω της κατάστασης που είχε προηγηθεί στο Υπουργείο, παραλάβαμε κλειστά τα πωλητήρια, χωρίς πωλητές. Εμείς για πρώτη φορά θεσπίσαμε εκατ</w:t>
      </w:r>
      <w:r>
        <w:rPr>
          <w:rFonts w:eastAsia="Times New Roman"/>
          <w:color w:val="000000"/>
          <w:szCs w:val="24"/>
          <w:shd w:val="clear" w:color="auto" w:fill="FFFFFF"/>
        </w:rPr>
        <w:t xml:space="preserve">όν πενήντα θέσεις πωλητών. Να παραδεχθώ ότι πέρσι υπήρξε καθυστέρηση στην πρόσληψή τους. Φέτος είμαστε έτοιμοι. Από τον Απρίλιο θα είναι στη θέση τους. Επίσης, έχουμε σειρά παραγγελιών. Φέτος θα είναι γεμάτα τα πωλητήρια από προϊόντα, με χρηματοδότηση από </w:t>
      </w:r>
      <w:r>
        <w:rPr>
          <w:rFonts w:eastAsia="Times New Roman"/>
          <w:color w:val="000000"/>
          <w:szCs w:val="24"/>
          <w:shd w:val="clear" w:color="auto" w:fill="FFFFFF"/>
        </w:rPr>
        <w:t>το Ταμείο Αρχαιολογικών Πόρων.</w:t>
      </w:r>
    </w:p>
    <w:p w14:paraId="5218D5A0" w14:textId="77777777" w:rsidR="00BE48FC" w:rsidRDefault="008F016C">
      <w:pPr>
        <w:spacing w:line="600" w:lineRule="auto"/>
        <w:ind w:firstLine="720"/>
        <w:jc w:val="both"/>
        <w:rPr>
          <w:rFonts w:eastAsia="Times New Roman"/>
          <w:color w:val="000000"/>
          <w:szCs w:val="24"/>
          <w:shd w:val="clear" w:color="auto" w:fill="FFFFFF"/>
        </w:rPr>
      </w:pPr>
      <w:r w:rsidRPr="00E73560">
        <w:rPr>
          <w:rFonts w:eastAsia="Times New Roman"/>
          <w:b/>
          <w:color w:val="000000"/>
          <w:szCs w:val="24"/>
          <w:shd w:val="clear" w:color="auto" w:fill="FFFFFF"/>
        </w:rPr>
        <w:t>ΠΡΟΔΡΕΥΩΝ (Γεώργιος Λαμπρούλης):</w:t>
      </w:r>
      <w:r>
        <w:rPr>
          <w:rFonts w:eastAsia="Times New Roman"/>
          <w:color w:val="000000"/>
          <w:szCs w:val="24"/>
          <w:shd w:val="clear" w:color="auto" w:fill="FFFFFF"/>
        </w:rPr>
        <w:t xml:space="preserve"> Ευχαριστούμε τον κύριο Υπουργό.</w:t>
      </w:r>
    </w:p>
    <w:p w14:paraId="5218D5A1" w14:textId="77777777" w:rsidR="00BE48FC" w:rsidRDefault="008F016C">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Τον λόγο έχει η κ</w:t>
      </w:r>
      <w:r>
        <w:rPr>
          <w:rFonts w:eastAsia="Times New Roman"/>
          <w:color w:val="000000"/>
          <w:szCs w:val="24"/>
          <w:shd w:val="clear" w:color="auto" w:fill="FFFFFF"/>
        </w:rPr>
        <w:t>.</w:t>
      </w:r>
      <w:r>
        <w:rPr>
          <w:rFonts w:eastAsia="Times New Roman"/>
          <w:color w:val="000000"/>
          <w:szCs w:val="24"/>
          <w:shd w:val="clear" w:color="auto" w:fill="FFFFFF"/>
        </w:rPr>
        <w:t xml:space="preserve"> Κεφαλογιάννη για τη δευτερολογία της.</w:t>
      </w:r>
    </w:p>
    <w:p w14:paraId="5218D5A2" w14:textId="77777777" w:rsidR="00BE48FC" w:rsidRDefault="008F016C">
      <w:pPr>
        <w:spacing w:line="600" w:lineRule="auto"/>
        <w:ind w:firstLine="720"/>
        <w:jc w:val="both"/>
        <w:rPr>
          <w:rFonts w:eastAsia="Times New Roman"/>
          <w:color w:val="000000"/>
          <w:szCs w:val="24"/>
          <w:shd w:val="clear" w:color="auto" w:fill="FFFFFF"/>
        </w:rPr>
      </w:pPr>
      <w:r w:rsidRPr="00E73560">
        <w:rPr>
          <w:rFonts w:eastAsia="Times New Roman"/>
          <w:b/>
          <w:color w:val="000000"/>
          <w:szCs w:val="24"/>
          <w:shd w:val="clear" w:color="auto" w:fill="FFFFFF"/>
        </w:rPr>
        <w:t>ΟΛΓΑ ΚΕΦΑΛΟΓΙΑΝΝΗ:</w:t>
      </w:r>
      <w:r>
        <w:rPr>
          <w:rFonts w:eastAsia="Times New Roman"/>
          <w:color w:val="000000"/>
          <w:szCs w:val="24"/>
          <w:shd w:val="clear" w:color="auto" w:fill="FFFFFF"/>
        </w:rPr>
        <w:t xml:space="preserve"> Κύριε Υπουργέ, αυτή η Κυβέρνηση μας έχει συνηθίσει να κάνει ιστορικές αναδρομές, για</w:t>
      </w:r>
      <w:r>
        <w:rPr>
          <w:rFonts w:eastAsia="Times New Roman"/>
          <w:color w:val="000000"/>
          <w:szCs w:val="24"/>
          <w:shd w:val="clear" w:color="auto" w:fill="FFFFFF"/>
        </w:rPr>
        <w:t xml:space="preserve"> να δικαιολογήσει τα αδικαιολόγητα, την αναποτελεσματική πολιτική </w:t>
      </w:r>
      <w:r>
        <w:rPr>
          <w:rFonts w:eastAsia="Times New Roman"/>
          <w:color w:val="000000"/>
          <w:szCs w:val="24"/>
          <w:shd w:val="clear" w:color="auto" w:fill="FFFFFF"/>
        </w:rPr>
        <w:lastRenderedPageBreak/>
        <w:t>σας, η οποία είναι γεμάτη ματαιώσεις, ανευθυνότητα ή αποσπασματικές παρεμβάσεις.</w:t>
      </w:r>
    </w:p>
    <w:p w14:paraId="5218D5A3" w14:textId="77777777" w:rsidR="00BE48FC" w:rsidRDefault="008F016C">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Αυτό που διαπιστώνουμε είναι ότι και φέτος συνεχίστηκαν στο ΤΑΠΑ τα ίδια προβλήματα που δεν εννοείτε να λύσετ</w:t>
      </w:r>
      <w:r>
        <w:rPr>
          <w:rFonts w:eastAsia="Times New Roman"/>
          <w:color w:val="000000"/>
          <w:szCs w:val="24"/>
          <w:shd w:val="clear" w:color="auto" w:fill="FFFFFF"/>
        </w:rPr>
        <w:t>ε τα τέσσερα χρόνια που είστε στην εξουσία και που θα μπορούσατε να έχετε αλλάξει τα πάντα. Σε μία προσπάθεια να σώσετε την εικόνα της αναποτελεσματικής σας πολιτικής για τα κλειστά αναψυκτήρια, προβλέψατε απευθείας αναθέσεις τον περασμένο Ιούνιο, για έναν</w:t>
      </w:r>
      <w:r>
        <w:rPr>
          <w:rFonts w:eastAsia="Times New Roman"/>
          <w:color w:val="000000"/>
          <w:szCs w:val="24"/>
          <w:shd w:val="clear" w:color="auto" w:fill="FFFFFF"/>
        </w:rPr>
        <w:t xml:space="preserve"> νέο φορέα για τη διαχείριση των ακινήτων και των αναψυκτηρίων του Υπουργείου και του ΤΑΠΑ.</w:t>
      </w:r>
    </w:p>
    <w:p w14:paraId="5218D5A4" w14:textId="77777777" w:rsidR="00BE48FC" w:rsidRDefault="008F016C">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Αλήθεια, μπορείτε να μας περιγράψετε ακριβώς ποια ήταν η διαδικασία με την οποία θα προχωρήσετε στην επιλογή αναδόχων;</w:t>
      </w:r>
      <w:r>
        <w:rPr>
          <w:rFonts w:eastAsia="Times New Roman"/>
          <w:color w:val="000000"/>
          <w:szCs w:val="24"/>
          <w:shd w:val="clear" w:color="auto" w:fill="FFFFFF"/>
        </w:rPr>
        <w:t xml:space="preserve"> </w:t>
      </w:r>
      <w:r>
        <w:rPr>
          <w:rFonts w:eastAsia="Times New Roman"/>
          <w:color w:val="000000"/>
          <w:szCs w:val="24"/>
          <w:shd w:val="clear" w:color="auto" w:fill="FFFFFF"/>
        </w:rPr>
        <w:t xml:space="preserve">Αυτό που τελικά έμεινε, κύριε Υπουργέ, είναι </w:t>
      </w:r>
      <w:r>
        <w:rPr>
          <w:rFonts w:eastAsia="Times New Roman"/>
          <w:color w:val="000000"/>
          <w:szCs w:val="24"/>
          <w:shd w:val="clear" w:color="auto" w:fill="FFFFFF"/>
        </w:rPr>
        <w:t xml:space="preserve">μία ακόμα χαμένη χρονιά. </w:t>
      </w:r>
      <w:r>
        <w:rPr>
          <w:rFonts w:eastAsia="Times New Roman"/>
          <w:color w:val="000000"/>
          <w:szCs w:val="24"/>
          <w:shd w:val="clear" w:color="auto" w:fill="FFFFFF"/>
        </w:rPr>
        <w:t>Και εδώ ακριβώς είναι το ζήτημα.</w:t>
      </w:r>
      <w:r>
        <w:rPr>
          <w:rFonts w:eastAsia="Times New Roman"/>
          <w:color w:val="000000"/>
          <w:szCs w:val="24"/>
          <w:shd w:val="clear" w:color="auto" w:fill="FFFFFF"/>
        </w:rPr>
        <w:t xml:space="preserve"> </w:t>
      </w:r>
      <w:r>
        <w:rPr>
          <w:rFonts w:eastAsia="Times New Roman"/>
          <w:color w:val="000000"/>
          <w:szCs w:val="24"/>
          <w:shd w:val="clear" w:color="auto" w:fill="FFFFFF"/>
        </w:rPr>
        <w:t xml:space="preserve">Γιατί αφήσατε το ελληνικό </w:t>
      </w:r>
      <w:r>
        <w:rPr>
          <w:rFonts w:eastAsia="Times New Roman"/>
          <w:color w:val="000000"/>
          <w:szCs w:val="24"/>
          <w:shd w:val="clear" w:color="auto" w:fill="FFFFFF"/>
        </w:rPr>
        <w:t>δ</w:t>
      </w:r>
      <w:r>
        <w:rPr>
          <w:rFonts w:eastAsia="Times New Roman"/>
          <w:color w:val="000000"/>
          <w:szCs w:val="24"/>
          <w:shd w:val="clear" w:color="auto" w:fill="FFFFFF"/>
        </w:rPr>
        <w:t>ημόσιο να χάσει έσοδα από τα κλειστά αναψυκτήρια και τα άδεια πωλητήρια; Γιατί δεν δράσατε εγκαίρως; Αυτή είναι και μία κατάσταση που, συν τοις άλλοις, προσβάλλει την εικό</w:t>
      </w:r>
      <w:r>
        <w:rPr>
          <w:rFonts w:eastAsia="Times New Roman"/>
          <w:color w:val="000000"/>
          <w:szCs w:val="24"/>
          <w:shd w:val="clear" w:color="auto" w:fill="FFFFFF"/>
        </w:rPr>
        <w:t xml:space="preserve">να της χώρας μας στους ξένους επισκέπτες και υπονομεύει την ποιότητα του τουριστικού μας προϊόντος. Αυτό </w:t>
      </w:r>
      <w:r>
        <w:rPr>
          <w:rFonts w:eastAsia="Times New Roman"/>
          <w:color w:val="000000"/>
          <w:szCs w:val="24"/>
          <w:shd w:val="clear" w:color="auto" w:fill="FFFFFF"/>
        </w:rPr>
        <w:lastRenderedPageBreak/>
        <w:t xml:space="preserve">μπορώ να σας το μεταφέρω, διότι επισκέφτηκα πρόσφατα τον αρχαιολογικό χώρο της Ολυμπίας και ήταν σοκαριστικό το ότι ήταν κλειστό το αναψυκτήριο. </w:t>
      </w:r>
    </w:p>
    <w:p w14:paraId="5218D5A5" w14:textId="77777777" w:rsidR="00BE48FC" w:rsidRDefault="008F016C">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Να έρ</w:t>
      </w:r>
      <w:r>
        <w:rPr>
          <w:rFonts w:eastAsia="Times New Roman"/>
          <w:color w:val="000000"/>
          <w:szCs w:val="24"/>
          <w:shd w:val="clear" w:color="auto" w:fill="FFFFFF"/>
        </w:rPr>
        <w:t xml:space="preserve">θω τώρα στο ζήτημα του νέου </w:t>
      </w:r>
      <w:r>
        <w:rPr>
          <w:rFonts w:eastAsia="Times New Roman"/>
          <w:color w:val="000000"/>
          <w:szCs w:val="24"/>
          <w:shd w:val="clear" w:color="auto" w:fill="FFFFFF"/>
        </w:rPr>
        <w:t>ο</w:t>
      </w:r>
      <w:r>
        <w:rPr>
          <w:rFonts w:eastAsia="Times New Roman"/>
          <w:color w:val="000000"/>
          <w:szCs w:val="24"/>
          <w:shd w:val="clear" w:color="auto" w:fill="FFFFFF"/>
        </w:rPr>
        <w:t xml:space="preserve">ργανισμού. </w:t>
      </w:r>
      <w:r>
        <w:rPr>
          <w:rFonts w:eastAsia="Times New Roman"/>
          <w:color w:val="000000"/>
          <w:szCs w:val="24"/>
          <w:shd w:val="clear" w:color="auto" w:fill="FFFFFF"/>
        </w:rPr>
        <w:t xml:space="preserve">Το τελευταίο σχέδιο παραδόθηκε στην πολιτική ηγεσία του Υπουργείου Πολιτισμού τον Μάρτιο του 2018. Γιατί δεν προχώρησε κάτι από τότε; Πώς φαντάζεστε την αναβάθμιση, όπως λέτε, του </w:t>
      </w:r>
      <w:r>
        <w:rPr>
          <w:rFonts w:eastAsia="Times New Roman"/>
          <w:color w:val="000000"/>
          <w:szCs w:val="24"/>
          <w:shd w:val="clear" w:color="auto" w:fill="FFFFFF"/>
        </w:rPr>
        <w:t>τ</w:t>
      </w:r>
      <w:r>
        <w:rPr>
          <w:rFonts w:eastAsia="Times New Roman"/>
          <w:color w:val="000000"/>
          <w:szCs w:val="24"/>
          <w:shd w:val="clear" w:color="auto" w:fill="FFFFFF"/>
        </w:rPr>
        <w:t>αμείου, όταν εξακολουθεί να είναι υ</w:t>
      </w:r>
      <w:r>
        <w:rPr>
          <w:rFonts w:eastAsia="Times New Roman"/>
          <w:color w:val="000000"/>
          <w:szCs w:val="24"/>
          <w:shd w:val="clear" w:color="auto" w:fill="FFFFFF"/>
        </w:rPr>
        <w:t xml:space="preserve">ποστελεχωμένο, χωρίς εξειδικευμένο προσωπικό σε θέματα πληροφορικής, που είναι απαραίτητο τόσο για τις ανάγκες του </w:t>
      </w:r>
      <w:r>
        <w:rPr>
          <w:rFonts w:eastAsia="Times New Roman"/>
          <w:color w:val="000000"/>
          <w:szCs w:val="24"/>
          <w:shd w:val="clear" w:color="auto" w:fill="FFFFFF"/>
          <w:lang w:val="en-US"/>
        </w:rPr>
        <w:t>e</w:t>
      </w:r>
      <w:r w:rsidRPr="005929AA">
        <w:rPr>
          <w:rFonts w:eastAsia="Times New Roman"/>
          <w:color w:val="000000"/>
          <w:szCs w:val="24"/>
          <w:shd w:val="clear" w:color="auto" w:fill="FFFFFF"/>
        </w:rPr>
        <w:t>-</w:t>
      </w:r>
      <w:r>
        <w:rPr>
          <w:rFonts w:eastAsia="Times New Roman"/>
          <w:color w:val="000000"/>
          <w:szCs w:val="24"/>
          <w:shd w:val="clear" w:color="auto" w:fill="FFFFFF"/>
          <w:lang w:val="en-US"/>
        </w:rPr>
        <w:t>ticketing</w:t>
      </w:r>
      <w:r w:rsidRPr="005929AA">
        <w:rPr>
          <w:rFonts w:eastAsia="Times New Roman"/>
          <w:color w:val="000000"/>
          <w:szCs w:val="24"/>
          <w:shd w:val="clear" w:color="auto" w:fill="FFFFFF"/>
        </w:rPr>
        <w:t xml:space="preserve"> </w:t>
      </w:r>
      <w:r>
        <w:rPr>
          <w:rFonts w:eastAsia="Times New Roman"/>
          <w:color w:val="000000"/>
          <w:szCs w:val="24"/>
          <w:shd w:val="clear" w:color="auto" w:fill="FFFFFF"/>
        </w:rPr>
        <w:t xml:space="preserve">όσο και του </w:t>
      </w:r>
      <w:r>
        <w:rPr>
          <w:rFonts w:eastAsia="Times New Roman"/>
          <w:color w:val="000000"/>
          <w:szCs w:val="24"/>
          <w:shd w:val="clear" w:color="auto" w:fill="FFFFFF"/>
          <w:lang w:val="en-US"/>
        </w:rPr>
        <w:t>e</w:t>
      </w:r>
      <w:r w:rsidRPr="005929AA">
        <w:rPr>
          <w:rFonts w:eastAsia="Times New Roman"/>
          <w:color w:val="000000"/>
          <w:szCs w:val="24"/>
          <w:shd w:val="clear" w:color="auto" w:fill="FFFFFF"/>
        </w:rPr>
        <w:t>-</w:t>
      </w:r>
      <w:r>
        <w:rPr>
          <w:rFonts w:eastAsia="Times New Roman"/>
          <w:color w:val="000000"/>
          <w:szCs w:val="24"/>
          <w:shd w:val="clear" w:color="auto" w:fill="FFFFFF"/>
          <w:lang w:val="en-US"/>
        </w:rPr>
        <w:t>shop</w:t>
      </w:r>
      <w:r>
        <w:rPr>
          <w:rFonts w:eastAsia="Times New Roman"/>
          <w:color w:val="000000"/>
          <w:szCs w:val="24"/>
          <w:shd w:val="clear" w:color="auto" w:fill="FFFFFF"/>
        </w:rPr>
        <w:t xml:space="preserve">; </w:t>
      </w:r>
    </w:p>
    <w:p w14:paraId="5218D5A6" w14:textId="77777777" w:rsidR="00BE48FC" w:rsidRDefault="008F016C">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Ακόμα και για την εφαρμογή του ηλεκτρονικού εισιτηρίου, που ξεκίνησε όπως είπαμε πιλοτικά -μετά από την </w:t>
      </w:r>
      <w:r>
        <w:rPr>
          <w:rFonts w:eastAsia="Times New Roman"/>
          <w:color w:val="000000"/>
          <w:szCs w:val="24"/>
          <w:shd w:val="clear" w:color="auto" w:fill="FFFFFF"/>
        </w:rPr>
        <w:t>εξαγγελία που είχε γίνει ήδη μετά το 2015 ξεκίνησε μόλις φέτος- αναζητήθηκαν ιδιωτικές χορηγίες, ενώ το συγκεκριμένο έργο θα μπορούσε να χρηματοδοτηθεί από το ΕΣΠΑ. Όμως το ΤΑΠΑ δεν μπορούσε να αποκτήσει διαχειριστική επάρκεια, που είναι απαραίτητη προϋπόθ</w:t>
      </w:r>
      <w:r>
        <w:rPr>
          <w:rFonts w:eastAsia="Times New Roman"/>
          <w:color w:val="000000"/>
          <w:szCs w:val="24"/>
          <w:shd w:val="clear" w:color="auto" w:fill="FFFFFF"/>
        </w:rPr>
        <w:t xml:space="preserve">εση για να μπορέσει να διεκδικήσει κονδύλια της Ευρωπαϊκής Ένωσης. Και δεν μπορούσε να πάρει διαχειριστική επάρκεια το ΤΑΠΑ, γιατί δεν έχει κατάλληλο προσωπικό και δομές. </w:t>
      </w:r>
    </w:p>
    <w:p w14:paraId="5218D5A7" w14:textId="77777777" w:rsidR="00BE48FC" w:rsidRDefault="008F016C">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 xml:space="preserve">Αντί, λοιπόν, να φροντίσετε για την ουσιαστική αναβάθμιση του ΤΑΠΑ, προτιμήσατε την </w:t>
      </w:r>
      <w:r>
        <w:rPr>
          <w:rFonts w:eastAsia="Times New Roman"/>
          <w:color w:val="000000"/>
          <w:szCs w:val="24"/>
          <w:shd w:val="clear" w:color="auto" w:fill="FFFFFF"/>
        </w:rPr>
        <w:t>εύκολη λύση των χορηγιών, χρήματα που θα μπορούσαν να διατεθούν για άλλες μη επιλέξιμες ανάγκες των μνημείων.</w:t>
      </w:r>
    </w:p>
    <w:p w14:paraId="5218D5A8" w14:textId="77777777" w:rsidR="00BE48FC" w:rsidRDefault="008F016C">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Επιπλέον, το ηλεκτρονικό εισιτήριο συνεχίζει να το διαχειρίζεται ιδιωτική εταιρεία. Έχετε κάνει κάτι ώστε να περιέλθει η διαχείριση στο </w:t>
      </w:r>
      <w:r>
        <w:rPr>
          <w:rFonts w:eastAsia="Times New Roman"/>
          <w:color w:val="000000"/>
          <w:szCs w:val="24"/>
          <w:shd w:val="clear" w:color="auto" w:fill="FFFFFF"/>
        </w:rPr>
        <w:t>τ</w:t>
      </w:r>
      <w:r>
        <w:rPr>
          <w:rFonts w:eastAsia="Times New Roman"/>
          <w:color w:val="000000"/>
          <w:szCs w:val="24"/>
          <w:shd w:val="clear" w:color="auto" w:fill="FFFFFF"/>
        </w:rPr>
        <w:t>αμείο; Εμ</w:t>
      </w:r>
      <w:r>
        <w:rPr>
          <w:rFonts w:eastAsia="Times New Roman"/>
          <w:color w:val="000000"/>
          <w:szCs w:val="24"/>
          <w:shd w:val="clear" w:color="auto" w:fill="FFFFFF"/>
        </w:rPr>
        <w:t xml:space="preserve">είς δεν έχουμε πρόβλημα με τις ιδιωτικές εταιρείες. Η αριστερή σας κυβέρνηση υποτίθεται πως έχει. </w:t>
      </w:r>
    </w:p>
    <w:p w14:paraId="5218D5A9" w14:textId="77777777" w:rsidR="00BE48FC" w:rsidRDefault="008F016C">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Και κάτι άλλο. Γιατί δεν προβάλλεται από το Υπουργείο Πολιτισμού η δυνατότητα κρατήσεων από το διαδίκτυο;</w:t>
      </w:r>
    </w:p>
    <w:p w14:paraId="5218D5AA" w14:textId="77777777" w:rsidR="00BE48FC" w:rsidRDefault="008F016C">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Όλα αυτά είναι ερωτήματα που εγείρουν σοβαρές αμφιβ</w:t>
      </w:r>
      <w:r>
        <w:rPr>
          <w:rFonts w:eastAsia="Times New Roman"/>
          <w:color w:val="000000"/>
          <w:szCs w:val="24"/>
          <w:shd w:val="clear" w:color="auto" w:fill="FFFFFF"/>
        </w:rPr>
        <w:t>ολίες για το ποια είναι, τελικά, η στρατηγική σας για το ΤΑΠΑ και σε τι αποσκοπεί.</w:t>
      </w:r>
    </w:p>
    <w:p w14:paraId="5218D5AB" w14:textId="77777777" w:rsidR="00BE48FC" w:rsidRDefault="008F016C">
      <w:pPr>
        <w:spacing w:line="600" w:lineRule="auto"/>
        <w:ind w:firstLine="720"/>
        <w:jc w:val="both"/>
        <w:rPr>
          <w:rFonts w:eastAsia="Times New Roman" w:cs="Times New Roman"/>
          <w:szCs w:val="24"/>
        </w:rPr>
      </w:pPr>
      <w:r>
        <w:rPr>
          <w:rFonts w:eastAsia="Times New Roman"/>
          <w:color w:val="000000"/>
          <w:szCs w:val="24"/>
          <w:shd w:val="clear" w:color="auto" w:fill="FFFFFF"/>
        </w:rPr>
        <w:t xml:space="preserve">Η αναβάθμιση του </w:t>
      </w:r>
      <w:r>
        <w:rPr>
          <w:rFonts w:eastAsia="Times New Roman"/>
          <w:color w:val="000000"/>
          <w:szCs w:val="24"/>
          <w:shd w:val="clear" w:color="auto" w:fill="FFFFFF"/>
        </w:rPr>
        <w:t>τ</w:t>
      </w:r>
      <w:r>
        <w:rPr>
          <w:rFonts w:eastAsia="Times New Roman"/>
          <w:color w:val="000000"/>
          <w:szCs w:val="24"/>
          <w:shd w:val="clear" w:color="auto" w:fill="FFFFFF"/>
        </w:rPr>
        <w:t xml:space="preserve">αμείου με τον νέο </w:t>
      </w:r>
      <w:r>
        <w:rPr>
          <w:rFonts w:eastAsia="Times New Roman"/>
          <w:color w:val="000000"/>
          <w:szCs w:val="24"/>
          <w:shd w:val="clear" w:color="auto" w:fill="FFFFFF"/>
        </w:rPr>
        <w:t>ο</w:t>
      </w:r>
      <w:r>
        <w:rPr>
          <w:rFonts w:eastAsia="Times New Roman"/>
          <w:color w:val="000000"/>
          <w:szCs w:val="24"/>
          <w:shd w:val="clear" w:color="auto" w:fill="FFFFFF"/>
        </w:rPr>
        <w:t>ργανισμό παραμένει διαρκώς ένα σχέδιο στο συρτάρι σας.</w:t>
      </w:r>
      <w:r>
        <w:rPr>
          <w:rFonts w:eastAsia="Times New Roman"/>
          <w:color w:val="000000"/>
          <w:szCs w:val="24"/>
          <w:shd w:val="clear" w:color="auto" w:fill="FFFFFF"/>
        </w:rPr>
        <w:t xml:space="preserve"> </w:t>
      </w:r>
      <w:r>
        <w:rPr>
          <w:rFonts w:eastAsia="Times New Roman" w:cs="Times New Roman"/>
          <w:szCs w:val="24"/>
        </w:rPr>
        <w:t xml:space="preserve">Η μόνη αλήθεια είναι ότι μέχρι σήμερα τίποτα δεν έχει αλλάξει στο ΤΑΠΑ εκτός από </w:t>
      </w:r>
      <w:r>
        <w:rPr>
          <w:rFonts w:eastAsia="Times New Roman" w:cs="Times New Roman"/>
          <w:szCs w:val="24"/>
        </w:rPr>
        <w:lastRenderedPageBreak/>
        <w:t xml:space="preserve">τις διοικήσεις του. Προφανώς έχετε αφήσει τη διοίκηση του </w:t>
      </w:r>
      <w:r>
        <w:rPr>
          <w:rFonts w:eastAsia="Times New Roman" w:cs="Times New Roman"/>
          <w:szCs w:val="24"/>
        </w:rPr>
        <w:t>τ</w:t>
      </w:r>
      <w:r>
        <w:rPr>
          <w:rFonts w:eastAsia="Times New Roman" w:cs="Times New Roman"/>
          <w:szCs w:val="24"/>
        </w:rPr>
        <w:t>αμείου στο έλεος των προσωπικών αντιπαραθέσεων και μικροσυμφερόντων.</w:t>
      </w:r>
    </w:p>
    <w:p w14:paraId="5218D5AC"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Κύριε Υπουργέ, η θητεία της παρούσας Κυβέρνησης στον πολιτισμό χαρακτηρίζεται κυρίως από ανεφάρμοστες εξαγγελίες, αλλαγές θεσμικ</w:t>
      </w:r>
      <w:r>
        <w:rPr>
          <w:rFonts w:eastAsia="Times New Roman" w:cs="Times New Roman"/>
          <w:szCs w:val="24"/>
        </w:rPr>
        <w:t xml:space="preserve">ών προσώπων και πάντως όχι από έργο. Τέσσερα χρόνια στο τιμόνι αυτής της χώρας τέσσερις αλλαγές στην ηγεσία του </w:t>
      </w:r>
      <w:r>
        <w:rPr>
          <w:rFonts w:eastAsia="Times New Roman" w:cs="Times New Roman"/>
          <w:szCs w:val="24"/>
        </w:rPr>
        <w:t>Υ</w:t>
      </w:r>
      <w:r>
        <w:rPr>
          <w:rFonts w:eastAsia="Times New Roman" w:cs="Times New Roman"/>
          <w:szCs w:val="24"/>
        </w:rPr>
        <w:t>πουργείου Πολιτισμού. Όλα αυτά αποδεικνύουν ένα πράγμα, ότι η σχέση της Αριστεράς με τον πολιτισμό είναι ένας ακόμη μύθος που κατέρρευσε παταγω</w:t>
      </w:r>
      <w:r>
        <w:rPr>
          <w:rFonts w:eastAsia="Times New Roman" w:cs="Times New Roman"/>
          <w:szCs w:val="24"/>
        </w:rPr>
        <w:t xml:space="preserve">δώς. </w:t>
      </w:r>
    </w:p>
    <w:p w14:paraId="5218D5AD" w14:textId="77777777" w:rsidR="00BE48FC" w:rsidRDefault="008F016C">
      <w:pPr>
        <w:spacing w:line="600" w:lineRule="auto"/>
        <w:ind w:firstLine="720"/>
        <w:jc w:val="both"/>
        <w:rPr>
          <w:rFonts w:eastAsia="Times New Roman" w:cs="Times New Roman"/>
          <w:szCs w:val="24"/>
        </w:rPr>
      </w:pPr>
      <w:r w:rsidRPr="0087745A">
        <w:rPr>
          <w:rFonts w:eastAsia="Times New Roman" w:cs="Times New Roman"/>
          <w:b/>
          <w:szCs w:val="24"/>
        </w:rPr>
        <w:t xml:space="preserve">ΠΡΟΕΔΡΕΥΩΝ (Γεώργιος Λαμπρούλης): </w:t>
      </w:r>
      <w:r>
        <w:rPr>
          <w:rFonts w:eastAsia="Times New Roman" w:cs="Times New Roman"/>
          <w:szCs w:val="24"/>
        </w:rPr>
        <w:t xml:space="preserve">Ευχαριστούμε, κυρία Κεφαλογιάννη. </w:t>
      </w:r>
    </w:p>
    <w:p w14:paraId="5218D5AE"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Τον λόγο έχει ο κ. Στρατής.</w:t>
      </w:r>
    </w:p>
    <w:p w14:paraId="5218D5AF" w14:textId="77777777" w:rsidR="00BE48FC" w:rsidRDefault="008F016C">
      <w:pPr>
        <w:spacing w:line="600" w:lineRule="auto"/>
        <w:ind w:firstLine="720"/>
        <w:jc w:val="both"/>
        <w:rPr>
          <w:rFonts w:eastAsia="Times New Roman" w:cs="Times New Roman"/>
          <w:szCs w:val="24"/>
        </w:rPr>
      </w:pPr>
      <w:r w:rsidRPr="0074230E">
        <w:rPr>
          <w:rFonts w:eastAsia="Times New Roman" w:cs="Times New Roman"/>
          <w:b/>
          <w:szCs w:val="24"/>
        </w:rPr>
        <w:t>ΚΩΝΣΤΑΝΤΙΝΟΣ ΣΤΡΑΤΗΣ (Υφυπουργός Πολιτισμού και Αθλητισμού):</w:t>
      </w:r>
      <w:r>
        <w:rPr>
          <w:rFonts w:eastAsia="Times New Roman" w:cs="Times New Roman"/>
          <w:szCs w:val="24"/>
        </w:rPr>
        <w:t xml:space="preserve"> Θα ξεκινήσω από το τελευταίο. Σας διαβεβαιώ ότι η σχέση της Αριστεράς με τον πολιτισμό κάθε άλλο παρά έχει διαρραγεί. Αυτό μπορεί να γίνει αντιληπτό, τουλάχιστον από εμάς, όταν βρισκόμαστε στους χώρους πολιτισμού είτε </w:t>
      </w:r>
      <w:r>
        <w:rPr>
          <w:rFonts w:eastAsia="Times New Roman" w:cs="Times New Roman"/>
          <w:szCs w:val="24"/>
        </w:rPr>
        <w:lastRenderedPageBreak/>
        <w:t>είναι πολιτιστικής κληρονομιάς είτε ε</w:t>
      </w:r>
      <w:r>
        <w:rPr>
          <w:rFonts w:eastAsia="Times New Roman" w:cs="Times New Roman"/>
          <w:szCs w:val="24"/>
        </w:rPr>
        <w:t xml:space="preserve">ίναι σύγχρονου πολιτισμού. Βλέπουμε τους ανθρώπους, έχουμε άμεση επαφή μαζί τους, καταγράφουμε τα προβλήματα, δίνουμε συνεχώς λύσεις και είναι μια σχέση που χτίζεται και όλο και δυναμώνει. </w:t>
      </w:r>
    </w:p>
    <w:p w14:paraId="5218D5B0"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 xml:space="preserve">Θα περάσω σε διάφορα στα οποία αναφερθήκατε εν τάχει. </w:t>
      </w:r>
      <w:r>
        <w:rPr>
          <w:rFonts w:eastAsia="Times New Roman" w:cs="Times New Roman"/>
          <w:szCs w:val="24"/>
        </w:rPr>
        <w:t>Πρώτον, τ</w:t>
      </w:r>
      <w:r>
        <w:rPr>
          <w:rFonts w:eastAsia="Times New Roman" w:cs="Times New Roman"/>
          <w:szCs w:val="24"/>
        </w:rPr>
        <w:t>ο η</w:t>
      </w:r>
      <w:r>
        <w:rPr>
          <w:rFonts w:eastAsia="Times New Roman" w:cs="Times New Roman"/>
          <w:szCs w:val="24"/>
        </w:rPr>
        <w:t xml:space="preserve">λεκτρονικό εισιτήριο βρίσκεται σε κανονική λειτουργία. Δεύτερον, η διαχείρισή του είναι στο Ταμείο Αρχαιολογικών Πόρων, δεν είναι σε καμία ιδιωτική εταιρεία. Τρίτον, η εμπλοκή των δωρητών δεν είχε να κάνει με τη χρηματοδότηση μόνο, είχε να κάνει κυρίως με </w:t>
      </w:r>
      <w:r>
        <w:rPr>
          <w:rFonts w:eastAsia="Times New Roman" w:cs="Times New Roman"/>
          <w:szCs w:val="24"/>
        </w:rPr>
        <w:t xml:space="preserve">την εισαγωγή τεχνογνωσίας που δυστυχώς δεν υπήρχε στο Υπουργείο Πολιτισμού και έπρεπε να αντιμετωπιστεί αυτό το ζήτημα. </w:t>
      </w:r>
    </w:p>
    <w:p w14:paraId="5218D5B1"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Θα ήθελα να τους ευχαριστήσω προσωπικά και από αυτό το Βήμα ακριβώς γιατί, ενώ καταγράφηκαν πλήρως οι ανάγκες και οι απαιτήσεις από πλε</w:t>
      </w:r>
      <w:r>
        <w:rPr>
          <w:rFonts w:eastAsia="Times New Roman" w:cs="Times New Roman"/>
          <w:szCs w:val="24"/>
        </w:rPr>
        <w:t xml:space="preserve">υράς του Υπουργείου, οι ίδιοι απλώς υλοποίησαν το σχέδιο του Υπουργείου. Απορώ ποιος σας έχει μεταφέρει την πληροφόρηση ότι η διαχείριση γίνεται από ιδιώτες. </w:t>
      </w:r>
    </w:p>
    <w:p w14:paraId="5218D5B2"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lastRenderedPageBreak/>
        <w:t>Όσον αφορά το ζήτημα της προβολής, να προβάλεις τι και πού; Αυτή την στιγμή έχουμε στοιχεία και ε</w:t>
      </w:r>
      <w:r>
        <w:rPr>
          <w:rFonts w:eastAsia="Times New Roman" w:cs="Times New Roman"/>
          <w:szCs w:val="24"/>
        </w:rPr>
        <w:t>κπονείται μια μελέτη επικοινωνιακής προβολής του ηλεκτρονικού εισιτηρίου εν</w:t>
      </w:r>
      <w:r>
        <w:rPr>
          <w:rFonts w:eastAsia="Times New Roman" w:cs="Times New Roman"/>
          <w:szCs w:val="24"/>
        </w:rPr>
        <w:t xml:space="preserve"> </w:t>
      </w:r>
      <w:r>
        <w:rPr>
          <w:rFonts w:eastAsia="Times New Roman" w:cs="Times New Roman"/>
          <w:szCs w:val="24"/>
        </w:rPr>
        <w:t xml:space="preserve">όψει της νέας σεζόν, βασισμένη στα στατιστικά δεδομένα που για πρώτη φορά έχουμε από την εφαρμογή του νέου συστήματος. </w:t>
      </w:r>
    </w:p>
    <w:p w14:paraId="5218D5B3"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 xml:space="preserve">Αρκεί να σας πω χαρακτηριστικά ότι διαπιστώσαμε ότι τα </w:t>
      </w:r>
      <w:r>
        <w:rPr>
          <w:rFonts w:eastAsia="Times New Roman" w:cs="Times New Roman"/>
          <w:szCs w:val="24"/>
        </w:rPr>
        <w:t>δύο τ</w:t>
      </w:r>
      <w:r>
        <w:rPr>
          <w:rFonts w:eastAsia="Times New Roman" w:cs="Times New Roman"/>
          <w:szCs w:val="24"/>
        </w:rPr>
        <w:t xml:space="preserve">ρίτα </w:t>
      </w:r>
      <w:r>
        <w:rPr>
          <w:rFonts w:eastAsia="Times New Roman" w:cs="Times New Roman"/>
          <w:szCs w:val="24"/>
        </w:rPr>
        <w:t xml:space="preserve">της διαδικτυακής έκδοσης γίνεται μέσω κινητών τηλεφώνων. Αυτό σημαίνει ότι θα πρέπει να ανασχεδιάσουμε την εφαρμογή και να την προβάλουμε κυρίως για αυτήν τη χρήση. </w:t>
      </w:r>
      <w:r>
        <w:rPr>
          <w:rFonts w:eastAsia="Times New Roman" w:cs="Times New Roman"/>
          <w:szCs w:val="24"/>
        </w:rPr>
        <w:t>Επίσης,</w:t>
      </w:r>
      <w:r>
        <w:rPr>
          <w:rFonts w:eastAsia="Times New Roman" w:cs="Times New Roman"/>
          <w:szCs w:val="24"/>
        </w:rPr>
        <w:t xml:space="preserve"> έχουμε πλήρη στοιχεία για τις εθνικότητες που εκδίδουν </w:t>
      </w:r>
      <w:r>
        <w:rPr>
          <w:rFonts w:eastAsia="Times New Roman" w:cs="Times New Roman"/>
          <w:szCs w:val="24"/>
        </w:rPr>
        <w:t>εισιτήρια</w:t>
      </w:r>
      <w:r>
        <w:rPr>
          <w:rFonts w:eastAsia="Times New Roman" w:cs="Times New Roman"/>
          <w:szCs w:val="24"/>
        </w:rPr>
        <w:t xml:space="preserve"> μέσω διαδικτύ</w:t>
      </w:r>
      <w:r>
        <w:rPr>
          <w:rFonts w:eastAsia="Times New Roman" w:cs="Times New Roman"/>
          <w:szCs w:val="24"/>
        </w:rPr>
        <w:t>ου, από πού εκδίδονται</w:t>
      </w:r>
      <w:r>
        <w:rPr>
          <w:rFonts w:eastAsia="Times New Roman" w:cs="Times New Roman"/>
          <w:szCs w:val="24"/>
        </w:rPr>
        <w:t xml:space="preserve"> εισιτήρια</w:t>
      </w:r>
      <w:r>
        <w:rPr>
          <w:rFonts w:eastAsia="Times New Roman" w:cs="Times New Roman"/>
          <w:szCs w:val="24"/>
        </w:rPr>
        <w:t>, άρα έχουμε στοιχεία πια για να κάνουμε μια στοχευμένη επικοινωνιακή προβολή και όχι μια επικοινωνιακή επικοινωνιακή προβολή.</w:t>
      </w:r>
    </w:p>
    <w:p w14:paraId="5218D5B4"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Θα αναφερθώ σύντομα στα αναψυκτήρια. Μου κάνει εντύπωση αυτό που αναφέρατε. Θα έπρεπε ίσως να γνω</w:t>
      </w:r>
      <w:r>
        <w:rPr>
          <w:rFonts w:eastAsia="Times New Roman" w:cs="Times New Roman"/>
          <w:szCs w:val="24"/>
        </w:rPr>
        <w:t xml:space="preserve">ρίζετε, από τις διοικήσεις που προηγήθηκαν αυτής της Κυβέρνησης, ότι σε πολλές περιπτώσεις η λειτουργία των αναψυκτηρίων είναι πιο </w:t>
      </w:r>
      <w:r>
        <w:rPr>
          <w:rFonts w:eastAsia="Times New Roman" w:cs="Times New Roman"/>
          <w:szCs w:val="24"/>
        </w:rPr>
        <w:lastRenderedPageBreak/>
        <w:t>προβληματική από τη μη λειτουργία τους. Υπάρχει σειρά δημοσιευμάτων –ακόμα και στις ειδήσεις έχει παίξει</w:t>
      </w:r>
      <w:r>
        <w:rPr>
          <w:rFonts w:eastAsia="Times New Roman" w:cs="Times New Roman"/>
          <w:szCs w:val="24"/>
        </w:rPr>
        <w:t xml:space="preserve"> το ζήτημα</w:t>
      </w:r>
      <w:r>
        <w:rPr>
          <w:rFonts w:eastAsia="Times New Roman" w:cs="Times New Roman"/>
          <w:szCs w:val="24"/>
        </w:rPr>
        <w:t>- που αναδε</w:t>
      </w:r>
      <w:r>
        <w:rPr>
          <w:rFonts w:eastAsia="Times New Roman" w:cs="Times New Roman"/>
          <w:szCs w:val="24"/>
        </w:rPr>
        <w:t xml:space="preserve">ικνύουν ακριβώς την κακή ποιότητα των προσφερόμενων υπηρεσιών από τους μισθωτές που παραλάβαμε από τις προηγούμενες διοικήσεις, μέσα από διάφορες διαδικασίες. </w:t>
      </w:r>
    </w:p>
    <w:p w14:paraId="5218D5B5"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Επομένως, υπάρχει ένα νέο πλαίσιο. Έχει ξεκινήσει η εκπόνηση του σχεδίου αξιοποίησης, το οποίο θ</w:t>
      </w:r>
      <w:r>
        <w:rPr>
          <w:rFonts w:eastAsia="Times New Roman" w:cs="Times New Roman"/>
          <w:szCs w:val="24"/>
        </w:rPr>
        <w:t>α εγκριθεί από το Κεντρικό Αρχαιολογικό Συμβούλιο και μετά θα ξεκινήσουν νέες διαγωνιστικές διαδικασίες. Ναι, έχουμε προβλέψει και μια διαδικασία απευθείας εκμίσθωσης για συγκεκριμένο χρονικό διάστημα, έτσι ώστε ενώ εξελίσσονται οι διαγωνισμοί, να είναι αν</w:t>
      </w:r>
      <w:r>
        <w:rPr>
          <w:rFonts w:eastAsia="Times New Roman" w:cs="Times New Roman"/>
          <w:szCs w:val="24"/>
        </w:rPr>
        <w:t xml:space="preserve">οιχτά τα αναψυκτήρια τη νέα χρονιά. </w:t>
      </w:r>
    </w:p>
    <w:p w14:paraId="5218D5B6"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 xml:space="preserve">Θα κλείσω αναφερόμενος στο οργανόγραμμα. Θα πω ότι το Υπουργείο έχει κάνει διάφορες προσπάθειες πάνω σε αυτό το ζήτημα. Εγώ ανέλαβα τον Μάρτιο και το επόμενο διάστημα, έχοντας δουλέψει πολύ εντατικά μέσα στον χρόνο που </w:t>
      </w:r>
      <w:r>
        <w:rPr>
          <w:rFonts w:eastAsia="Times New Roman" w:cs="Times New Roman"/>
          <w:szCs w:val="24"/>
        </w:rPr>
        <w:t xml:space="preserve">έχει περάσει, θα παρουσιάσω ένα οργανόγραμμα για ένα νομικό πρόσωπο δημοσίου δικαίου, το οποίο μπορεί να διαχειριστεί την πολιτιστική κληρονομιά όπως της αξίζει, βασιζόμενος σε καλές </w:t>
      </w:r>
      <w:r>
        <w:rPr>
          <w:rFonts w:eastAsia="Times New Roman" w:cs="Times New Roman"/>
          <w:szCs w:val="24"/>
        </w:rPr>
        <w:lastRenderedPageBreak/>
        <w:t>πρακτικές και νόρμες που είδαμε σε άλλα νομικά πρόσωπα δημοσίου δικαίου π</w:t>
      </w:r>
      <w:r>
        <w:rPr>
          <w:rFonts w:eastAsia="Times New Roman" w:cs="Times New Roman"/>
          <w:szCs w:val="24"/>
        </w:rPr>
        <w:t>ου κάνουν την ίδια δουλειά στην Ευρώπη, αλλά και στην Ελλάδα, παραδείγματος χάρ</w:t>
      </w:r>
      <w:r>
        <w:rPr>
          <w:rFonts w:eastAsia="Times New Roman" w:cs="Times New Roman"/>
          <w:szCs w:val="24"/>
        </w:rPr>
        <w:t>ιν</w:t>
      </w:r>
      <w:r>
        <w:rPr>
          <w:rFonts w:eastAsia="Times New Roman" w:cs="Times New Roman"/>
          <w:szCs w:val="24"/>
        </w:rPr>
        <w:t xml:space="preserve"> το Εθνικό Κτηματολόγιο.</w:t>
      </w:r>
    </w:p>
    <w:p w14:paraId="5218D5B7"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5218D5B8" w14:textId="77777777" w:rsidR="00BE48FC" w:rsidRDefault="008F016C">
      <w:pPr>
        <w:spacing w:line="600" w:lineRule="auto"/>
        <w:ind w:firstLine="720"/>
        <w:jc w:val="both"/>
        <w:rPr>
          <w:rFonts w:eastAsia="Times New Roman" w:cs="Times New Roman"/>
          <w:szCs w:val="24"/>
        </w:rPr>
      </w:pPr>
      <w:r w:rsidRPr="0087745A">
        <w:rPr>
          <w:rFonts w:eastAsia="Times New Roman" w:cs="Times New Roman"/>
          <w:b/>
          <w:szCs w:val="24"/>
        </w:rPr>
        <w:t xml:space="preserve">ΠΡΟΕΔΡΕΥΩΝ (Γεώργιος Λαμπρούλης): </w:t>
      </w:r>
      <w:r>
        <w:rPr>
          <w:rFonts w:eastAsia="Times New Roman" w:cs="Times New Roman"/>
          <w:szCs w:val="24"/>
        </w:rPr>
        <w:t>Ευχαριστούμε τον κ</w:t>
      </w:r>
      <w:r>
        <w:rPr>
          <w:rFonts w:eastAsia="Times New Roman" w:cs="Times New Roman"/>
          <w:szCs w:val="24"/>
        </w:rPr>
        <w:t>ύριο</w:t>
      </w:r>
      <w:r>
        <w:rPr>
          <w:rFonts w:eastAsia="Times New Roman" w:cs="Times New Roman"/>
          <w:szCs w:val="24"/>
        </w:rPr>
        <w:t xml:space="preserve"> Υπουργό.</w:t>
      </w:r>
    </w:p>
    <w:p w14:paraId="5218D5B9"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Συνεχίζουμε με τη δεύτερη με αριθμό 232/18-12-2018 επίκαιρη ερώτηση</w:t>
      </w:r>
      <w:r>
        <w:rPr>
          <w:rFonts w:eastAsia="Times New Roman" w:cs="Times New Roman"/>
          <w:szCs w:val="24"/>
        </w:rPr>
        <w:t xml:space="preserve"> δεύτερου κύκλου του Βουλευτή Ηρακλείου της Δημοκρατικής Συμπαράταξης ΠΑΣΟΚ - ΔΗΜΑΡ κ</w:t>
      </w:r>
      <w:r w:rsidRPr="008A573D">
        <w:rPr>
          <w:rFonts w:eastAsia="Times New Roman" w:cs="Times New Roman"/>
          <w:szCs w:val="24"/>
        </w:rPr>
        <w:t>.</w:t>
      </w:r>
      <w:r w:rsidRPr="003C4147">
        <w:rPr>
          <w:rFonts w:eastAsia="Times New Roman" w:cs="Times New Roman"/>
          <w:bCs/>
          <w:szCs w:val="24"/>
        </w:rPr>
        <w:t xml:space="preserve"> Βασιλείου Κεγκέρογλου</w:t>
      </w:r>
      <w:r>
        <w:rPr>
          <w:rFonts w:eastAsia="Times New Roman" w:cs="Times New Roman"/>
          <w:szCs w:val="24"/>
        </w:rPr>
        <w:t xml:space="preserve"> προς την Υπουργό </w:t>
      </w:r>
      <w:r w:rsidRPr="003C4147">
        <w:rPr>
          <w:rFonts w:eastAsia="Times New Roman" w:cs="Times New Roman"/>
          <w:bCs/>
          <w:szCs w:val="24"/>
        </w:rPr>
        <w:t>Εργασίας, Κοινωνικής Ασφάλισης και Κοινωνικής Αλληλεγγύης,</w:t>
      </w:r>
      <w:r>
        <w:rPr>
          <w:rFonts w:eastAsia="Times New Roman" w:cs="Times New Roman"/>
          <w:szCs w:val="24"/>
        </w:rPr>
        <w:t xml:space="preserve"> με θέμα: «</w:t>
      </w:r>
      <w:r>
        <w:rPr>
          <w:rFonts w:eastAsia="Times New Roman" w:cs="Times New Roman"/>
          <w:szCs w:val="24"/>
        </w:rPr>
        <w:t>Δωδεκα</w:t>
      </w:r>
      <w:r>
        <w:rPr>
          <w:rFonts w:eastAsia="Times New Roman" w:cs="Times New Roman"/>
          <w:szCs w:val="24"/>
        </w:rPr>
        <w:t>ετής βιώσιμη και μόνιμη ρύθμιση μόνο για υφιστάμενες λη</w:t>
      </w:r>
      <w:r>
        <w:rPr>
          <w:rFonts w:eastAsia="Times New Roman" w:cs="Times New Roman"/>
          <w:szCs w:val="24"/>
        </w:rPr>
        <w:t>ξιπρόθεσμες οφειλές ασφαλιστικών εισφορών».</w:t>
      </w:r>
    </w:p>
    <w:p w14:paraId="5218D5BA"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Θα απαντήσει ο Υφυπουργός Εργασίας, Κοινωνικής Ασφάλισης και Κοινωνικής Αλληλεγγύης κ. Πετρόπουλος Αναστάσιος.</w:t>
      </w:r>
    </w:p>
    <w:p w14:paraId="5218D5BB"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 xml:space="preserve">Κύριε Κεγκέρογλου, έχετε τον λόγο. </w:t>
      </w:r>
    </w:p>
    <w:p w14:paraId="5218D5BC" w14:textId="77777777" w:rsidR="00BE48FC" w:rsidRDefault="008F016C">
      <w:pPr>
        <w:spacing w:line="600" w:lineRule="auto"/>
        <w:ind w:firstLine="720"/>
        <w:jc w:val="both"/>
        <w:rPr>
          <w:rFonts w:eastAsia="Times New Roman" w:cs="Times New Roman"/>
          <w:szCs w:val="24"/>
        </w:rPr>
      </w:pPr>
      <w:r w:rsidRPr="0074230E">
        <w:rPr>
          <w:rFonts w:eastAsia="Times New Roman" w:cs="Times New Roman"/>
          <w:b/>
          <w:szCs w:val="24"/>
        </w:rPr>
        <w:lastRenderedPageBreak/>
        <w:t>ΒΑΣΙΛΕΙΟΣ ΚΕΓΚΕΡΟΓΛΟΥ:</w:t>
      </w:r>
      <w:r>
        <w:rPr>
          <w:rFonts w:eastAsia="Times New Roman" w:cs="Times New Roman"/>
          <w:szCs w:val="24"/>
        </w:rPr>
        <w:t xml:space="preserve"> Το θέμα των ληξιπρόθεσμων οφειλών, κύριε Π</w:t>
      </w:r>
      <w:r>
        <w:rPr>
          <w:rFonts w:eastAsia="Times New Roman" w:cs="Times New Roman"/>
          <w:szCs w:val="24"/>
        </w:rPr>
        <w:t>ρόεδρε, είναι το αντικείμενο της ερώτησης και ο τρόπος με τον οποίο αφ</w:t>
      </w:r>
      <w:r>
        <w:rPr>
          <w:rFonts w:eastAsia="Times New Roman" w:cs="Times New Roman"/>
          <w:szCs w:val="24"/>
        </w:rPr>
        <w:t xml:space="preserve">’ </w:t>
      </w:r>
      <w:r>
        <w:rPr>
          <w:rFonts w:eastAsia="Times New Roman" w:cs="Times New Roman"/>
          <w:szCs w:val="24"/>
        </w:rPr>
        <w:t xml:space="preserve">ενός θα μπορούν να διευκολυνθούν οι οφειλέτες, ώστε να καταβάλλουν τμηματικά τα οφειλόμενα και βεβαίως τα ασφαλιστικά ταμεία -και κυρίως ο ΕΦΚΑ- να εισπράξουν τα οφειλόμενα ποσά. </w:t>
      </w:r>
    </w:p>
    <w:p w14:paraId="5218D5BD"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Ποιο</w:t>
      </w:r>
      <w:r>
        <w:rPr>
          <w:rFonts w:eastAsia="Times New Roman" w:cs="Times New Roman"/>
          <w:szCs w:val="24"/>
        </w:rPr>
        <w:t xml:space="preserve"> είναι το πρόβλημα; Σε 35 δισεκατομμύρια περίπου ανέρχονται σήμερα οι ληξιπρόθεσμες οφειλές των ασφαλιστικών ταμείων, που έχουν ενταχθεί στο ΚΕΑΟ και οι οφειλέτες είναι περίπου ένα εκατομμύριο τετρακόσιες χιλιάδες.</w:t>
      </w:r>
      <w:r>
        <w:rPr>
          <w:rFonts w:eastAsia="Times New Roman" w:cs="Times New Roman"/>
          <w:szCs w:val="24"/>
        </w:rPr>
        <w:t xml:space="preserve"> </w:t>
      </w:r>
      <w:r>
        <w:rPr>
          <w:rFonts w:eastAsia="Times New Roman" w:cs="Times New Roman"/>
          <w:szCs w:val="24"/>
        </w:rPr>
        <w:t>Από αυτούς σε ρύθμιση εντάχθηκαν τετρακόσ</w:t>
      </w:r>
      <w:r>
        <w:rPr>
          <w:rFonts w:eastAsia="Times New Roman" w:cs="Times New Roman"/>
          <w:szCs w:val="24"/>
        </w:rPr>
        <w:t>ιες δεκαεπτά χιλιάδες, αλλά έχουν καταφέρει να την κρατήσουν μόνο οι εκατόν είκοσι οκτώ χιλιάδες οφειλέτες.</w:t>
      </w:r>
    </w:p>
    <w:p w14:paraId="5218D5BE"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 xml:space="preserve">Ταυτόχρονα, μετά την έναρξη λειτουργίας του εξωδικαστικού μηχανισμού, που θα έλυνε δήθεν τα προβλήματα, έχουν υποβληθεί περίπου τρεισήμισι χιλιάδες </w:t>
      </w:r>
      <w:r>
        <w:rPr>
          <w:rFonts w:eastAsia="Times New Roman" w:cs="Times New Roman"/>
          <w:szCs w:val="24"/>
        </w:rPr>
        <w:t>αιτήσεις προκειμένου να ενταχθούν στον εξωδικαστικό συμβιβασμό.</w:t>
      </w:r>
    </w:p>
    <w:p w14:paraId="5218D5BF"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lastRenderedPageBreak/>
        <w:t>Είναι προφανές ότι έχουμε ένα μεγάλο πρόβλημα και δεν έχουμε επιδιώξει τη λύση του αποτελεσματικά μέχρι τώρα. Έχουν υπάρξει ρυθμίσεις</w:t>
      </w:r>
      <w:r w:rsidRPr="00375F93">
        <w:rPr>
          <w:rFonts w:eastAsia="Times New Roman" w:cs="Times New Roman"/>
          <w:szCs w:val="24"/>
        </w:rPr>
        <w:t xml:space="preserve"> </w:t>
      </w:r>
      <w:r>
        <w:rPr>
          <w:rFonts w:eastAsia="Times New Roman" w:cs="Times New Roman"/>
          <w:szCs w:val="24"/>
        </w:rPr>
        <w:t>κατά καιρούς, όπως αυτή των εκατό δόσεων. Όμως</w:t>
      </w:r>
      <w:r>
        <w:rPr>
          <w:rFonts w:eastAsia="Times New Roman" w:cs="Times New Roman"/>
          <w:szCs w:val="24"/>
        </w:rPr>
        <w:t xml:space="preserve"> σήμερα χρειάζεται μια βιώσιμη και οριστική ρύθμιση. Να σημειώσω ότι το 82% των οφειλών αφορούν ποσά μέχρι 30.000 ευρώ. Περίπου, δηλαδή, ένα εκατομμύριο εκατόν πενήντα πέντε χιλιάδες συμπολίτες μας οφείλουν ποσά μέχρι 30.000 ευρώ. Αν πάρουμε και το όριο τω</w:t>
      </w:r>
      <w:r>
        <w:rPr>
          <w:rFonts w:eastAsia="Times New Roman" w:cs="Times New Roman"/>
          <w:szCs w:val="24"/>
        </w:rPr>
        <w:t>ν 15.000, αυτός ο αριθμός είναι περίπου 1.000.000.</w:t>
      </w:r>
    </w:p>
    <w:p w14:paraId="5218D5C0"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Είναι, λοιπόν, ένα θέμα που δεν αφορά δυο, τρεις, πέντε, δέκα μεγαλοεπιχειρηματίες, αλλά αφορά ένα μεγάλο τμήμα του ενεργού πληθυσμού. Θα πρέπει, λοιπόν, να δοθεί λύση. Και η λύση, κατά την άποψή μας, είνα</w:t>
      </w:r>
      <w:r>
        <w:rPr>
          <w:rFonts w:eastAsia="Times New Roman" w:cs="Times New Roman"/>
          <w:szCs w:val="24"/>
        </w:rPr>
        <w:t>ι σε μια βιώσιμη και οριστική ρύθμιση των υφιστάμενων οφειλών, με απαλοιφή προστίμων και προσαυξήσεων, με ένα λογικό επιτόκιο που θα ξεκινά από την πρώτη μέρα ισχύος της ρύθμισης, δυνατότητα ένταξης ανά πάσα στιγμή και κυρίως δυνατότητα ανάκτησης και επανέ</w:t>
      </w:r>
      <w:r>
        <w:rPr>
          <w:rFonts w:eastAsia="Times New Roman" w:cs="Times New Roman"/>
          <w:szCs w:val="24"/>
        </w:rPr>
        <w:t xml:space="preserve">νταξης, αν για οποιοδήποτε λόγο δεν τηρηθεί αυτή η ρύθμιση από </w:t>
      </w:r>
      <w:r>
        <w:rPr>
          <w:rFonts w:eastAsia="Times New Roman" w:cs="Times New Roman"/>
          <w:szCs w:val="24"/>
        </w:rPr>
        <w:lastRenderedPageBreak/>
        <w:t>τον οφειλέτη, βεβαίως με καταβολή ξανά συγκεκριμένων ποσών τα οποία θα προσδιορίζονται από αυτή τη ρύθμιση.</w:t>
      </w:r>
    </w:p>
    <w:p w14:paraId="5218D5C1"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Εμείς είμαστε σε αυτή την κατεύθυνση και ζητούμε από το Υπουργείο για όλους όσους δεν</w:t>
      </w:r>
      <w:r>
        <w:rPr>
          <w:rFonts w:eastAsia="Times New Roman" w:cs="Times New Roman"/>
          <w:szCs w:val="24"/>
        </w:rPr>
        <w:t xml:space="preserve"> έχουν ενταχθεί στον εξωδικαστικό και δεν μπορούν να ενταχθούν να περπατήσει μια τέτοια ρύθμιση άμεσα. Νομίζω ότι είναι ανάγκη και για τα ασφαλιστικά ταμεία και για τους πολίτες.</w:t>
      </w:r>
    </w:p>
    <w:p w14:paraId="5218D5C2" w14:textId="77777777" w:rsidR="00BE48FC" w:rsidRDefault="008F016C">
      <w:pPr>
        <w:spacing w:line="600" w:lineRule="auto"/>
        <w:ind w:firstLine="720"/>
        <w:jc w:val="both"/>
        <w:rPr>
          <w:rFonts w:eastAsia="Times New Roman" w:cs="Times New Roman"/>
          <w:szCs w:val="24"/>
        </w:rPr>
      </w:pPr>
      <w:r w:rsidRPr="001C0A7B">
        <w:rPr>
          <w:rFonts w:eastAsia="Times New Roman" w:cs="Times New Roman"/>
          <w:b/>
          <w:szCs w:val="24"/>
        </w:rPr>
        <w:t>ΠΡΟΕΔΡΕΥΩΝ (Γεώργιος Λαμπρούλης):</w:t>
      </w:r>
      <w:r w:rsidRPr="001C0A7B">
        <w:rPr>
          <w:rFonts w:eastAsia="Times New Roman" w:cs="Times New Roman"/>
          <w:szCs w:val="24"/>
        </w:rPr>
        <w:t xml:space="preserve"> </w:t>
      </w:r>
      <w:r>
        <w:rPr>
          <w:rFonts w:eastAsia="Times New Roman" w:cs="Times New Roman"/>
          <w:szCs w:val="24"/>
        </w:rPr>
        <w:t>Καλώς.</w:t>
      </w:r>
    </w:p>
    <w:p w14:paraId="5218D5C3"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Τον λόγο έχει ο κ. Πετρόπουλος.</w:t>
      </w:r>
    </w:p>
    <w:p w14:paraId="5218D5C4" w14:textId="77777777" w:rsidR="00BE48FC" w:rsidRDefault="008F016C">
      <w:pPr>
        <w:spacing w:line="600" w:lineRule="auto"/>
        <w:ind w:firstLine="720"/>
        <w:jc w:val="both"/>
        <w:rPr>
          <w:rFonts w:eastAsia="Times New Roman" w:cs="Times New Roman"/>
          <w:szCs w:val="24"/>
        </w:rPr>
      </w:pPr>
      <w:r w:rsidRPr="00540D10">
        <w:rPr>
          <w:rFonts w:eastAsia="Times New Roman" w:cs="Times New Roman"/>
          <w:b/>
          <w:szCs w:val="24"/>
        </w:rPr>
        <w:t>ΑΝΑΣ</w:t>
      </w:r>
      <w:r w:rsidRPr="00540D10">
        <w:rPr>
          <w:rFonts w:eastAsia="Times New Roman" w:cs="Times New Roman"/>
          <w:b/>
          <w:szCs w:val="24"/>
        </w:rPr>
        <w:t>ΤΑΣΙΟΣ ΠΕΤΡΟΠΟΥΛΟΣ (Υφυπουργός Εργασίας, Κοινωνικής Ασφάλισης και Κοινωνικής Αλληλεγγύης):</w:t>
      </w:r>
      <w:r>
        <w:rPr>
          <w:rFonts w:eastAsia="Times New Roman" w:cs="Times New Roman"/>
          <w:szCs w:val="24"/>
        </w:rPr>
        <w:t xml:space="preserve"> Ευχαριστώ, κύριε Πρόεδρε.</w:t>
      </w:r>
    </w:p>
    <w:p w14:paraId="5218D5C5"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Μόλις εξαγγέλλει η Κυβέρνηση μέτρα, έρχεται η Αντιπολίτευση και τα επαναλαμβάνει. Το έκανε ο κ. Μητσοτάκης, αφού άκουσε ότι θα προχωρήσουμε</w:t>
      </w:r>
      <w:r>
        <w:rPr>
          <w:rFonts w:eastAsia="Times New Roman" w:cs="Times New Roman"/>
          <w:szCs w:val="24"/>
        </w:rPr>
        <w:t xml:space="preserve"> σε ρύθμιση των οφειλών μέχρι και εκατόν είκοσι δόσεις. Το πρότεινε, λες και ήταν δική του σκέψη. Τόσα χρόνια δημιουργούσαν οφειλέτες και τώρα έρχονται να </w:t>
      </w:r>
      <w:r>
        <w:rPr>
          <w:rFonts w:eastAsia="Times New Roman" w:cs="Times New Roman"/>
          <w:szCs w:val="24"/>
        </w:rPr>
        <w:lastRenderedPageBreak/>
        <w:t>τους σώσουν, αναγγέλλοντας αυτά που με βεβαιότητα εμείς κάνουμε.</w:t>
      </w:r>
    </w:p>
    <w:p w14:paraId="5218D5C6"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Αυτό ακούω και από τον κ. Κεγκέρογλο</w:t>
      </w:r>
      <w:r>
        <w:rPr>
          <w:rFonts w:eastAsia="Times New Roman" w:cs="Times New Roman"/>
          <w:szCs w:val="24"/>
        </w:rPr>
        <w:t>υ τώρα, παρ</w:t>
      </w:r>
      <w:r>
        <w:rPr>
          <w:rFonts w:eastAsia="Times New Roman" w:cs="Times New Roman"/>
          <w:szCs w:val="24"/>
        </w:rPr>
        <w:t xml:space="preserve">’ </w:t>
      </w:r>
      <w:r>
        <w:rPr>
          <w:rFonts w:eastAsia="Times New Roman" w:cs="Times New Roman"/>
          <w:szCs w:val="24"/>
        </w:rPr>
        <w:t>όλο που έχω απαντήσει κατ’ επανάληψη και στην ομιλία μου για τον προϋπολογισμό την προηγούμενη Πέμπτη. Προανήγγειλα, επίσης, μια σειρά μέτρων για ρυθμίσεις οφειλών για αυτούς ακριβώς που δεν μπορούν να ενταχθούν στον εξωδικαστικό συμβιβασμό.</w:t>
      </w:r>
    </w:p>
    <w:p w14:paraId="5218D5C7"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Ό</w:t>
      </w:r>
      <w:r>
        <w:rPr>
          <w:rFonts w:eastAsia="Times New Roman" w:cs="Times New Roman"/>
          <w:szCs w:val="24"/>
        </w:rPr>
        <w:t>μως για να αποκαταστήσουμε λίγο τα πράγματα, θα ήθελα να πω μερικές από τις διαπιστώσεις που θα έπρεπε και ο κ. Κεγκέρογλου και όλοι όσοι μιλούν για το θέμα αυτό να έχουν κάνει. Οι ρυθμίσεις που κάναμε για τον εξωδικαστικό συμβιβασμό, κατά τον τρόπο που πα</w:t>
      </w:r>
      <w:r>
        <w:rPr>
          <w:rFonts w:eastAsia="Times New Roman" w:cs="Times New Roman"/>
          <w:szCs w:val="24"/>
        </w:rPr>
        <w:t>λαιότερα η Κυβέρνησή μας με την έναρξη της θητείας της από το 2015 ακολούθησε, έχει τα εξής δεδομένα, ότι χίλιοι διακόσιοι περίπου εντάχθηκαν στη ρύθμιση για οφειλές μέχρι και 50.000 ευρώ. Ήταν συνταξιούχοι εγκλωβισμένοι που είχαν συμπληρώσει τα χρόνια για</w:t>
      </w:r>
      <w:r>
        <w:rPr>
          <w:rFonts w:eastAsia="Times New Roman" w:cs="Times New Roman"/>
          <w:szCs w:val="24"/>
        </w:rPr>
        <w:t xml:space="preserve"> να πάρουν σύνταξη και τα φυσικά όρια ηλικίας, αλλά όφειλαν ποσά. Από 20.000 ευρώ που ήταν και είναι το όριο πήγαμε στις 50.000 ευρώ </w:t>
      </w:r>
      <w:r>
        <w:rPr>
          <w:rFonts w:eastAsia="Times New Roman" w:cs="Times New Roman"/>
          <w:szCs w:val="24"/>
        </w:rPr>
        <w:lastRenderedPageBreak/>
        <w:t>το όριο με το οποίο μπορούσαν να συμψηφίσουν, με συντάξεις δηλαδή που θα μπορούσαν να παίρνουν για την περίοδο μέχρι και το</w:t>
      </w:r>
      <w:r>
        <w:rPr>
          <w:rFonts w:eastAsia="Times New Roman" w:cs="Times New Roman"/>
          <w:szCs w:val="24"/>
        </w:rPr>
        <w:t>ν Σεπτέμβρη του 2015. Μόλις χίλια διακόσια άτομα μπήκαν σε αυτή τη διαδικασία.</w:t>
      </w:r>
    </w:p>
    <w:p w14:paraId="5218D5C8"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Είναι ένα πρόβλημα αυτό. Μας προβλημάτισε πάρα πολύ. Δεν φαίνεται, δηλαδή, αυτού του είδους οι προτάσεις και οι σκέψεις να επεκτείνουμε το όριο κάθε φορά ότι είναι επωφελές. Δεν</w:t>
      </w:r>
      <w:r>
        <w:rPr>
          <w:rFonts w:eastAsia="Times New Roman" w:cs="Times New Roman"/>
          <w:szCs w:val="24"/>
        </w:rPr>
        <w:t xml:space="preserve"> ακολουθείται από τους ασφαλισμένους.</w:t>
      </w:r>
    </w:p>
    <w:p w14:paraId="5218D5C9" w14:textId="77777777" w:rsidR="00BE48FC" w:rsidRDefault="008F016C">
      <w:pPr>
        <w:spacing w:line="600" w:lineRule="auto"/>
        <w:ind w:firstLine="720"/>
        <w:jc w:val="both"/>
        <w:rPr>
          <w:rFonts w:eastAsiaTheme="minorHAnsi"/>
          <w:szCs w:val="24"/>
          <w:lang w:eastAsia="en-US"/>
        </w:rPr>
      </w:pPr>
      <w:r>
        <w:rPr>
          <w:rFonts w:eastAsiaTheme="minorHAnsi"/>
          <w:szCs w:val="24"/>
          <w:lang w:eastAsia="en-US"/>
        </w:rPr>
        <w:t>Ε</w:t>
      </w:r>
      <w:r w:rsidRPr="00EC4432">
        <w:rPr>
          <w:rFonts w:eastAsiaTheme="minorHAnsi"/>
          <w:szCs w:val="24"/>
          <w:lang w:eastAsia="en-US"/>
        </w:rPr>
        <w:t>πομένως</w:t>
      </w:r>
      <w:r>
        <w:rPr>
          <w:rFonts w:eastAsiaTheme="minorHAnsi"/>
          <w:szCs w:val="24"/>
          <w:lang w:eastAsia="en-US"/>
        </w:rPr>
        <w:t>,</w:t>
      </w:r>
      <w:r w:rsidRPr="00EC4432">
        <w:rPr>
          <w:rFonts w:eastAsiaTheme="minorHAnsi"/>
          <w:szCs w:val="24"/>
          <w:lang w:eastAsia="en-US"/>
        </w:rPr>
        <w:t xml:space="preserve"> πρέπει να δούμε </w:t>
      </w:r>
      <w:r>
        <w:rPr>
          <w:rFonts w:eastAsiaTheme="minorHAnsi"/>
          <w:szCs w:val="24"/>
          <w:lang w:eastAsia="en-US"/>
        </w:rPr>
        <w:t>άλλα</w:t>
      </w:r>
      <w:r w:rsidRPr="00EC4432">
        <w:rPr>
          <w:rFonts w:eastAsiaTheme="minorHAnsi"/>
          <w:szCs w:val="24"/>
          <w:lang w:eastAsia="en-US"/>
        </w:rPr>
        <w:t xml:space="preserve"> μέτρα </w:t>
      </w:r>
      <w:r>
        <w:rPr>
          <w:rFonts w:eastAsiaTheme="minorHAnsi"/>
          <w:szCs w:val="24"/>
          <w:lang w:eastAsia="en-US"/>
        </w:rPr>
        <w:t>ελάφρυνσης</w:t>
      </w:r>
      <w:r w:rsidRPr="00EC4432">
        <w:rPr>
          <w:rFonts w:eastAsiaTheme="minorHAnsi"/>
          <w:szCs w:val="24"/>
          <w:lang w:eastAsia="en-US"/>
        </w:rPr>
        <w:t xml:space="preserve"> των οφειλών</w:t>
      </w:r>
      <w:r>
        <w:rPr>
          <w:rFonts w:eastAsiaTheme="minorHAnsi"/>
          <w:szCs w:val="24"/>
          <w:lang w:eastAsia="en-US"/>
        </w:rPr>
        <w:t>. Έπρεπε, λοιπόν, να βρούμε έναν τρόπο</w:t>
      </w:r>
      <w:r w:rsidRPr="00EC4432">
        <w:rPr>
          <w:rFonts w:eastAsiaTheme="minorHAnsi"/>
          <w:szCs w:val="24"/>
          <w:lang w:eastAsia="en-US"/>
        </w:rPr>
        <w:t xml:space="preserve"> </w:t>
      </w:r>
      <w:r>
        <w:rPr>
          <w:rFonts w:eastAsiaTheme="minorHAnsi"/>
          <w:szCs w:val="24"/>
          <w:lang w:eastAsia="en-US"/>
        </w:rPr>
        <w:t>προσδιορισμού</w:t>
      </w:r>
      <w:r w:rsidRPr="00EC4432">
        <w:rPr>
          <w:rFonts w:eastAsiaTheme="minorHAnsi"/>
          <w:szCs w:val="24"/>
          <w:lang w:eastAsia="en-US"/>
        </w:rPr>
        <w:t xml:space="preserve"> στα μέτρα που πραγματικά μπορεί ο οφειλέτης </w:t>
      </w:r>
      <w:r>
        <w:rPr>
          <w:rFonts w:eastAsiaTheme="minorHAnsi"/>
          <w:szCs w:val="24"/>
          <w:lang w:eastAsia="en-US"/>
        </w:rPr>
        <w:t>να</w:t>
      </w:r>
      <w:r w:rsidRPr="00EC4432">
        <w:rPr>
          <w:rFonts w:eastAsiaTheme="minorHAnsi"/>
          <w:szCs w:val="24"/>
          <w:lang w:eastAsia="en-US"/>
        </w:rPr>
        <w:t xml:space="preserve"> ικανοποιεί</w:t>
      </w:r>
      <w:r>
        <w:rPr>
          <w:rFonts w:eastAsiaTheme="minorHAnsi"/>
          <w:szCs w:val="24"/>
          <w:lang w:eastAsia="en-US"/>
        </w:rPr>
        <w:t>,</w:t>
      </w:r>
      <w:r w:rsidRPr="00EC4432">
        <w:rPr>
          <w:rFonts w:eastAsiaTheme="minorHAnsi"/>
          <w:szCs w:val="24"/>
          <w:lang w:eastAsia="en-US"/>
        </w:rPr>
        <w:t xml:space="preserve"> να καλύπτει</w:t>
      </w:r>
      <w:r>
        <w:rPr>
          <w:rFonts w:eastAsiaTheme="minorHAnsi"/>
          <w:szCs w:val="24"/>
          <w:lang w:eastAsia="en-US"/>
        </w:rPr>
        <w:t>. Γι’ αυτόν</w:t>
      </w:r>
      <w:r w:rsidRPr="00EC4432">
        <w:rPr>
          <w:rFonts w:eastAsiaTheme="minorHAnsi"/>
          <w:szCs w:val="24"/>
          <w:lang w:eastAsia="en-US"/>
        </w:rPr>
        <w:t xml:space="preserve"> το</w:t>
      </w:r>
      <w:r>
        <w:rPr>
          <w:rFonts w:eastAsiaTheme="minorHAnsi"/>
          <w:szCs w:val="24"/>
          <w:lang w:eastAsia="en-US"/>
        </w:rPr>
        <w:t>ν</w:t>
      </w:r>
      <w:r w:rsidRPr="00EC4432">
        <w:rPr>
          <w:rFonts w:eastAsiaTheme="minorHAnsi"/>
          <w:szCs w:val="24"/>
          <w:lang w:eastAsia="en-US"/>
        </w:rPr>
        <w:t xml:space="preserve"> λόγο </w:t>
      </w:r>
      <w:r>
        <w:rPr>
          <w:rFonts w:eastAsiaTheme="minorHAnsi"/>
          <w:szCs w:val="24"/>
          <w:lang w:eastAsia="en-US"/>
        </w:rPr>
        <w:t>κάναμε τον εξωδ</w:t>
      </w:r>
      <w:r>
        <w:rPr>
          <w:rFonts w:eastAsiaTheme="minorHAnsi"/>
          <w:szCs w:val="24"/>
          <w:lang w:eastAsia="en-US"/>
        </w:rPr>
        <w:t>ικαστικό συμβιβασμό. Ο εξωδικαστικός συμβιβασμός παρουσίασε</w:t>
      </w:r>
      <w:r w:rsidRPr="00EC4432">
        <w:rPr>
          <w:rFonts w:eastAsiaTheme="minorHAnsi"/>
          <w:szCs w:val="24"/>
          <w:lang w:eastAsia="en-US"/>
        </w:rPr>
        <w:t xml:space="preserve"> ωστόσο μια σειρά προβλήματα</w:t>
      </w:r>
      <w:r>
        <w:rPr>
          <w:rFonts w:eastAsiaTheme="minorHAnsi"/>
          <w:szCs w:val="24"/>
          <w:lang w:eastAsia="en-US"/>
        </w:rPr>
        <w:t xml:space="preserve">. Τα </w:t>
      </w:r>
      <w:r w:rsidRPr="00EC4432">
        <w:rPr>
          <w:rFonts w:eastAsiaTheme="minorHAnsi"/>
          <w:szCs w:val="24"/>
          <w:lang w:eastAsia="en-US"/>
        </w:rPr>
        <w:t>προβλήματα αυτά τα είδαμε</w:t>
      </w:r>
      <w:r>
        <w:rPr>
          <w:rFonts w:eastAsiaTheme="minorHAnsi"/>
          <w:szCs w:val="24"/>
          <w:lang w:eastAsia="en-US"/>
        </w:rPr>
        <w:t>. Ν</w:t>
      </w:r>
      <w:r w:rsidRPr="00EC4432">
        <w:rPr>
          <w:rFonts w:eastAsiaTheme="minorHAnsi"/>
          <w:szCs w:val="24"/>
          <w:lang w:eastAsia="en-US"/>
        </w:rPr>
        <w:t xml:space="preserve">α σας </w:t>
      </w:r>
      <w:r>
        <w:rPr>
          <w:rFonts w:eastAsiaTheme="minorHAnsi"/>
          <w:szCs w:val="24"/>
          <w:lang w:eastAsia="en-US"/>
        </w:rPr>
        <w:t xml:space="preserve">πω ότι </w:t>
      </w:r>
      <w:r w:rsidRPr="00EC4432">
        <w:rPr>
          <w:rFonts w:eastAsiaTheme="minorHAnsi"/>
          <w:szCs w:val="24"/>
          <w:lang w:eastAsia="en-US"/>
        </w:rPr>
        <w:t xml:space="preserve">από </w:t>
      </w:r>
      <w:r>
        <w:rPr>
          <w:rFonts w:eastAsiaTheme="minorHAnsi"/>
          <w:szCs w:val="24"/>
          <w:lang w:eastAsia="en-US"/>
        </w:rPr>
        <w:t xml:space="preserve">όσους υπέβαλαν αίτηση, περίπου το </w:t>
      </w:r>
      <w:r>
        <w:rPr>
          <w:rFonts w:eastAsiaTheme="minorHAnsi"/>
          <w:szCs w:val="24"/>
          <w:lang w:eastAsia="en-US"/>
        </w:rPr>
        <w:t>ένα πέμπτο</w:t>
      </w:r>
      <w:r>
        <w:rPr>
          <w:rFonts w:eastAsiaTheme="minorHAnsi"/>
          <w:szCs w:val="24"/>
          <w:lang w:eastAsia="en-US"/>
        </w:rPr>
        <w:t xml:space="preserve"> ήδη τακτοποιεί τις οφειλές. Μένουν </w:t>
      </w:r>
      <w:r>
        <w:rPr>
          <w:rFonts w:eastAsiaTheme="minorHAnsi"/>
          <w:szCs w:val="24"/>
          <w:lang w:eastAsia="en-US"/>
        </w:rPr>
        <w:t>τέσσερα πέμπτα</w:t>
      </w:r>
      <w:r>
        <w:rPr>
          <w:rFonts w:eastAsiaTheme="minorHAnsi"/>
          <w:szCs w:val="24"/>
          <w:lang w:eastAsia="en-US"/>
        </w:rPr>
        <w:t xml:space="preserve"> απ’ αυτούς που έχουν υποβάλει αίτηση και έχουν ολοκληρωθεί οι</w:t>
      </w:r>
      <w:r w:rsidRPr="00EC4432">
        <w:rPr>
          <w:rFonts w:eastAsiaTheme="minorHAnsi"/>
          <w:szCs w:val="24"/>
          <w:lang w:eastAsia="en-US"/>
        </w:rPr>
        <w:t xml:space="preserve"> </w:t>
      </w:r>
      <w:r w:rsidRPr="00EC4432">
        <w:rPr>
          <w:rFonts w:eastAsiaTheme="minorHAnsi"/>
          <w:szCs w:val="24"/>
          <w:lang w:eastAsia="en-US"/>
        </w:rPr>
        <w:lastRenderedPageBreak/>
        <w:t xml:space="preserve">αιτήσεις </w:t>
      </w:r>
      <w:r>
        <w:rPr>
          <w:rFonts w:eastAsiaTheme="minorHAnsi"/>
          <w:szCs w:val="24"/>
          <w:lang w:eastAsia="en-US"/>
        </w:rPr>
        <w:t>τους,</w:t>
      </w:r>
      <w:r w:rsidRPr="00EC4432">
        <w:rPr>
          <w:rFonts w:eastAsiaTheme="minorHAnsi"/>
          <w:szCs w:val="24"/>
          <w:lang w:eastAsia="en-US"/>
        </w:rPr>
        <w:t xml:space="preserve"> με εμπλοκές που σχε</w:t>
      </w:r>
      <w:r>
        <w:rPr>
          <w:rFonts w:eastAsiaTheme="minorHAnsi"/>
          <w:szCs w:val="24"/>
          <w:lang w:eastAsia="en-US"/>
        </w:rPr>
        <w:t>τίζονται κυρίως με τις τράπεζες, οι οποίες έχουνε περισσότερες</w:t>
      </w:r>
      <w:r w:rsidRPr="00EC4432">
        <w:rPr>
          <w:rFonts w:eastAsiaTheme="minorHAnsi"/>
          <w:szCs w:val="24"/>
          <w:lang w:eastAsia="en-US"/>
        </w:rPr>
        <w:t xml:space="preserve"> εγγυήσεις και δυσκολεύουν τα πράγματα</w:t>
      </w:r>
      <w:r>
        <w:rPr>
          <w:rFonts w:eastAsiaTheme="minorHAnsi"/>
          <w:szCs w:val="24"/>
          <w:lang w:eastAsia="en-US"/>
        </w:rPr>
        <w:t>.</w:t>
      </w:r>
    </w:p>
    <w:p w14:paraId="5218D5CA" w14:textId="77777777" w:rsidR="00BE48FC" w:rsidRDefault="008F016C">
      <w:pPr>
        <w:spacing w:line="600" w:lineRule="auto"/>
        <w:ind w:firstLine="720"/>
        <w:jc w:val="both"/>
        <w:rPr>
          <w:rFonts w:eastAsiaTheme="minorHAnsi"/>
          <w:szCs w:val="24"/>
          <w:lang w:eastAsia="en-US"/>
        </w:rPr>
      </w:pPr>
      <w:r>
        <w:rPr>
          <w:rFonts w:eastAsiaTheme="minorHAnsi"/>
          <w:szCs w:val="24"/>
          <w:lang w:eastAsia="en-US"/>
        </w:rPr>
        <w:t>Υπό</w:t>
      </w:r>
      <w:r w:rsidRPr="00EC4432">
        <w:rPr>
          <w:rFonts w:eastAsiaTheme="minorHAnsi"/>
          <w:szCs w:val="24"/>
          <w:lang w:eastAsia="en-US"/>
        </w:rPr>
        <w:t xml:space="preserve"> τις συνθήκες αυτές που διαπιστώνουμε προχωράμε σε άλλες ρυθμίσεις που </w:t>
      </w:r>
      <w:r>
        <w:rPr>
          <w:rFonts w:eastAsiaTheme="minorHAnsi"/>
          <w:szCs w:val="24"/>
          <w:lang w:eastAsia="en-US"/>
        </w:rPr>
        <w:t>διευκολύνουν τον εξωδικαστικό συμβιβασμό. Α</w:t>
      </w:r>
      <w:r w:rsidRPr="00EC4432">
        <w:rPr>
          <w:rFonts w:eastAsiaTheme="minorHAnsi"/>
          <w:szCs w:val="24"/>
          <w:lang w:eastAsia="en-US"/>
        </w:rPr>
        <w:t xml:space="preserve">υξάνουμε τα όρια </w:t>
      </w:r>
      <w:r>
        <w:rPr>
          <w:rFonts w:eastAsiaTheme="minorHAnsi"/>
          <w:szCs w:val="24"/>
          <w:lang w:eastAsia="en-US"/>
        </w:rPr>
        <w:t>των</w:t>
      </w:r>
      <w:r w:rsidRPr="00EC4432">
        <w:rPr>
          <w:rFonts w:eastAsiaTheme="minorHAnsi"/>
          <w:szCs w:val="24"/>
          <w:lang w:eastAsia="en-US"/>
        </w:rPr>
        <w:t xml:space="preserve"> ρυθμίσ</w:t>
      </w:r>
      <w:r>
        <w:rPr>
          <w:rFonts w:eastAsiaTheme="minorHAnsi"/>
          <w:szCs w:val="24"/>
          <w:lang w:eastAsia="en-US"/>
        </w:rPr>
        <w:t>ε</w:t>
      </w:r>
      <w:r w:rsidRPr="00EC4432">
        <w:rPr>
          <w:rFonts w:eastAsiaTheme="minorHAnsi"/>
          <w:szCs w:val="24"/>
          <w:lang w:eastAsia="en-US"/>
        </w:rPr>
        <w:t>ω</w:t>
      </w:r>
      <w:r>
        <w:rPr>
          <w:rFonts w:eastAsiaTheme="minorHAnsi"/>
          <w:szCs w:val="24"/>
          <w:lang w:eastAsia="en-US"/>
        </w:rPr>
        <w:t>ν, ώστε</w:t>
      </w:r>
      <w:r w:rsidRPr="00EC4432">
        <w:rPr>
          <w:rFonts w:eastAsiaTheme="minorHAnsi"/>
          <w:szCs w:val="24"/>
          <w:lang w:eastAsia="en-US"/>
        </w:rPr>
        <w:t xml:space="preserve"> μέχρι και </w:t>
      </w:r>
      <w:r>
        <w:rPr>
          <w:rFonts w:eastAsiaTheme="minorHAnsi"/>
          <w:szCs w:val="24"/>
          <w:lang w:eastAsia="en-US"/>
        </w:rPr>
        <w:t>τριακόσιες χιλιάδες να μπορούν να μπουν στη</w:t>
      </w:r>
      <w:r w:rsidRPr="00EC4432">
        <w:rPr>
          <w:rFonts w:eastAsiaTheme="minorHAnsi"/>
          <w:szCs w:val="24"/>
          <w:lang w:eastAsia="en-US"/>
        </w:rPr>
        <w:t xml:space="preserve"> γρήγορη </w:t>
      </w:r>
      <w:r>
        <w:rPr>
          <w:rFonts w:eastAsiaTheme="minorHAnsi"/>
          <w:szCs w:val="24"/>
          <w:lang w:eastAsia="en-US"/>
        </w:rPr>
        <w:t>και</w:t>
      </w:r>
      <w:r w:rsidRPr="00EC4432">
        <w:rPr>
          <w:rFonts w:eastAsiaTheme="minorHAnsi"/>
          <w:szCs w:val="24"/>
          <w:lang w:eastAsia="en-US"/>
        </w:rPr>
        <w:t xml:space="preserve"> απλή διαδικασία</w:t>
      </w:r>
      <w:r>
        <w:rPr>
          <w:rFonts w:eastAsiaTheme="minorHAnsi"/>
          <w:szCs w:val="24"/>
          <w:lang w:eastAsia="en-US"/>
        </w:rPr>
        <w:t>. Α</w:t>
      </w:r>
      <w:r w:rsidRPr="00EC4432">
        <w:rPr>
          <w:rFonts w:eastAsiaTheme="minorHAnsi"/>
          <w:szCs w:val="24"/>
          <w:lang w:eastAsia="en-US"/>
        </w:rPr>
        <w:t>πεγκλωβίζεται ο ασφαλ</w:t>
      </w:r>
      <w:r w:rsidRPr="00EC4432">
        <w:rPr>
          <w:rFonts w:eastAsiaTheme="minorHAnsi"/>
          <w:szCs w:val="24"/>
          <w:lang w:eastAsia="en-US"/>
        </w:rPr>
        <w:t xml:space="preserve">ισμένος </w:t>
      </w:r>
      <w:r>
        <w:rPr>
          <w:rFonts w:eastAsiaTheme="minorHAnsi"/>
          <w:szCs w:val="24"/>
          <w:lang w:eastAsia="en-US"/>
        </w:rPr>
        <w:t>που πάει να κάνει ρύθμιση</w:t>
      </w:r>
      <w:r w:rsidRPr="00EC4432">
        <w:rPr>
          <w:rFonts w:eastAsiaTheme="minorHAnsi"/>
          <w:szCs w:val="24"/>
          <w:lang w:eastAsia="en-US"/>
        </w:rPr>
        <w:t xml:space="preserve"> από τυχόν εμπόδια που βάζουν οι τράπεζες</w:t>
      </w:r>
      <w:r>
        <w:rPr>
          <w:rFonts w:eastAsiaTheme="minorHAnsi"/>
          <w:szCs w:val="24"/>
          <w:lang w:eastAsia="en-US"/>
        </w:rPr>
        <w:t>. Κ</w:t>
      </w:r>
      <w:r w:rsidRPr="00EC4432">
        <w:rPr>
          <w:rFonts w:eastAsiaTheme="minorHAnsi"/>
          <w:szCs w:val="24"/>
          <w:lang w:eastAsia="en-US"/>
        </w:rPr>
        <w:t>ι αν οι τράπεζες δεν συμφωνούν</w:t>
      </w:r>
      <w:r>
        <w:rPr>
          <w:rFonts w:eastAsiaTheme="minorHAnsi"/>
          <w:szCs w:val="24"/>
          <w:lang w:eastAsia="en-US"/>
        </w:rPr>
        <w:t>,</w:t>
      </w:r>
      <w:r w:rsidRPr="00EC4432">
        <w:rPr>
          <w:rFonts w:eastAsiaTheme="minorHAnsi"/>
          <w:szCs w:val="24"/>
          <w:lang w:eastAsia="en-US"/>
        </w:rPr>
        <w:t xml:space="preserve"> τότε προχωράει </w:t>
      </w:r>
      <w:r>
        <w:rPr>
          <w:rFonts w:eastAsiaTheme="minorHAnsi"/>
          <w:szCs w:val="24"/>
          <w:lang w:eastAsia="en-US"/>
        </w:rPr>
        <w:t xml:space="preserve">ο </w:t>
      </w:r>
      <w:r w:rsidRPr="00EC4432">
        <w:rPr>
          <w:rFonts w:eastAsiaTheme="minorHAnsi"/>
          <w:szCs w:val="24"/>
          <w:lang w:eastAsia="en-US"/>
        </w:rPr>
        <w:t>εξωδικαστικό</w:t>
      </w:r>
      <w:r>
        <w:rPr>
          <w:rFonts w:eastAsiaTheme="minorHAnsi"/>
          <w:szCs w:val="24"/>
          <w:lang w:eastAsia="en-US"/>
        </w:rPr>
        <w:t>ς</w:t>
      </w:r>
      <w:r w:rsidRPr="00EC4432">
        <w:rPr>
          <w:rFonts w:eastAsiaTheme="minorHAnsi"/>
          <w:szCs w:val="24"/>
          <w:lang w:eastAsia="en-US"/>
        </w:rPr>
        <w:t xml:space="preserve"> συμβιβασμός με </w:t>
      </w:r>
      <w:r>
        <w:rPr>
          <w:rFonts w:eastAsiaTheme="minorHAnsi"/>
          <w:szCs w:val="24"/>
          <w:lang w:eastAsia="en-US"/>
        </w:rPr>
        <w:t>τον ασφαλιστικό</w:t>
      </w:r>
      <w:r w:rsidRPr="00EC4432">
        <w:rPr>
          <w:rFonts w:eastAsiaTheme="minorHAnsi"/>
          <w:szCs w:val="24"/>
          <w:lang w:eastAsia="en-US"/>
        </w:rPr>
        <w:t xml:space="preserve"> φορέα</w:t>
      </w:r>
      <w:r>
        <w:rPr>
          <w:rFonts w:eastAsiaTheme="minorHAnsi"/>
          <w:szCs w:val="24"/>
          <w:lang w:eastAsia="en-US"/>
        </w:rPr>
        <w:t>, τον ΕΦΚΑ ή το ΕΤΕΑΕΠ ή</w:t>
      </w:r>
      <w:r w:rsidRPr="00EC4432">
        <w:rPr>
          <w:rFonts w:eastAsiaTheme="minorHAnsi"/>
          <w:szCs w:val="24"/>
          <w:lang w:eastAsia="en-US"/>
        </w:rPr>
        <w:t xml:space="preserve"> το </w:t>
      </w:r>
      <w:r>
        <w:rPr>
          <w:rFonts w:eastAsiaTheme="minorHAnsi"/>
          <w:szCs w:val="24"/>
          <w:lang w:eastAsia="en-US"/>
        </w:rPr>
        <w:t>δ</w:t>
      </w:r>
      <w:r w:rsidRPr="00EC4432">
        <w:rPr>
          <w:rFonts w:eastAsiaTheme="minorHAnsi"/>
          <w:szCs w:val="24"/>
          <w:lang w:eastAsia="en-US"/>
        </w:rPr>
        <w:t>ημόσιο</w:t>
      </w:r>
      <w:r>
        <w:rPr>
          <w:rFonts w:eastAsiaTheme="minorHAnsi"/>
          <w:szCs w:val="24"/>
          <w:lang w:eastAsia="en-US"/>
        </w:rPr>
        <w:t>.</w:t>
      </w:r>
    </w:p>
    <w:p w14:paraId="5218D5CB" w14:textId="77777777" w:rsidR="00BE48FC" w:rsidRDefault="008F016C">
      <w:pPr>
        <w:spacing w:line="600" w:lineRule="auto"/>
        <w:ind w:firstLine="720"/>
        <w:jc w:val="both"/>
        <w:rPr>
          <w:rFonts w:eastAsiaTheme="minorHAnsi"/>
          <w:szCs w:val="24"/>
          <w:lang w:eastAsia="en-US"/>
        </w:rPr>
      </w:pPr>
      <w:r>
        <w:rPr>
          <w:rFonts w:eastAsiaTheme="minorHAnsi"/>
          <w:szCs w:val="24"/>
          <w:lang w:eastAsia="en-US"/>
        </w:rPr>
        <w:t>Παίρνουμε</w:t>
      </w:r>
      <w:r w:rsidRPr="00EC4432">
        <w:rPr>
          <w:rFonts w:eastAsiaTheme="minorHAnsi"/>
          <w:szCs w:val="24"/>
          <w:lang w:eastAsia="en-US"/>
        </w:rPr>
        <w:t xml:space="preserve"> μέτρα</w:t>
      </w:r>
      <w:r>
        <w:rPr>
          <w:rFonts w:eastAsiaTheme="minorHAnsi"/>
          <w:szCs w:val="24"/>
          <w:lang w:eastAsia="en-US"/>
        </w:rPr>
        <w:t>,</w:t>
      </w:r>
      <w:r w:rsidRPr="00EC4432">
        <w:rPr>
          <w:rFonts w:eastAsiaTheme="minorHAnsi"/>
          <w:szCs w:val="24"/>
          <w:lang w:eastAsia="en-US"/>
        </w:rPr>
        <w:t xml:space="preserve"> λοιπόν</w:t>
      </w:r>
      <w:r>
        <w:rPr>
          <w:rFonts w:eastAsiaTheme="minorHAnsi"/>
          <w:szCs w:val="24"/>
          <w:lang w:eastAsia="en-US"/>
        </w:rPr>
        <w:t>,</w:t>
      </w:r>
      <w:r w:rsidRPr="00EC4432">
        <w:rPr>
          <w:rFonts w:eastAsiaTheme="minorHAnsi"/>
          <w:szCs w:val="24"/>
          <w:lang w:eastAsia="en-US"/>
        </w:rPr>
        <w:t xml:space="preserve"> τα οποία φαίνεται </w:t>
      </w:r>
      <w:r w:rsidRPr="00EC4432">
        <w:rPr>
          <w:rFonts w:eastAsiaTheme="minorHAnsi"/>
          <w:szCs w:val="24"/>
          <w:lang w:eastAsia="en-US"/>
        </w:rPr>
        <w:t>ότι θα αποδώσουν</w:t>
      </w:r>
      <w:r>
        <w:rPr>
          <w:rFonts w:eastAsiaTheme="minorHAnsi"/>
          <w:szCs w:val="24"/>
          <w:lang w:eastAsia="en-US"/>
        </w:rPr>
        <w:t>. Έχουμε</w:t>
      </w:r>
      <w:r w:rsidRPr="00EC4432">
        <w:rPr>
          <w:rFonts w:eastAsiaTheme="minorHAnsi"/>
          <w:szCs w:val="24"/>
          <w:lang w:eastAsia="en-US"/>
        </w:rPr>
        <w:t xml:space="preserve"> εξαγγείλει </w:t>
      </w:r>
      <w:r>
        <w:rPr>
          <w:rFonts w:eastAsiaTheme="minorHAnsi"/>
          <w:szCs w:val="24"/>
          <w:lang w:eastAsia="en-US"/>
        </w:rPr>
        <w:t>και νέα</w:t>
      </w:r>
      <w:r w:rsidRPr="00EC4432">
        <w:rPr>
          <w:rFonts w:eastAsiaTheme="minorHAnsi"/>
          <w:szCs w:val="24"/>
          <w:lang w:eastAsia="en-US"/>
        </w:rPr>
        <w:t xml:space="preserve"> μέτρα με την έναρξη της νέας χρονιάς</w:t>
      </w:r>
      <w:r>
        <w:rPr>
          <w:rFonts w:eastAsiaTheme="minorHAnsi"/>
          <w:szCs w:val="24"/>
          <w:lang w:eastAsia="en-US"/>
        </w:rPr>
        <w:t>. Τα</w:t>
      </w:r>
      <w:r w:rsidRPr="00EC4432">
        <w:rPr>
          <w:rFonts w:eastAsiaTheme="minorHAnsi"/>
          <w:szCs w:val="24"/>
          <w:lang w:eastAsia="en-US"/>
        </w:rPr>
        <w:t xml:space="preserve"> </w:t>
      </w:r>
      <w:r>
        <w:rPr>
          <w:rFonts w:eastAsiaTheme="minorHAnsi"/>
          <w:szCs w:val="24"/>
          <w:lang w:eastAsia="en-US"/>
        </w:rPr>
        <w:t>επεξ</w:t>
      </w:r>
      <w:r w:rsidRPr="00EC4432">
        <w:rPr>
          <w:rFonts w:eastAsiaTheme="minorHAnsi"/>
          <w:szCs w:val="24"/>
          <w:lang w:eastAsia="en-US"/>
        </w:rPr>
        <w:t>εργαζόμαστε ώστε όσοι δεν</w:t>
      </w:r>
      <w:r>
        <w:rPr>
          <w:rFonts w:eastAsiaTheme="minorHAnsi"/>
          <w:szCs w:val="24"/>
          <w:lang w:eastAsia="en-US"/>
        </w:rPr>
        <w:t xml:space="preserve"> μπορούν να μπουν</w:t>
      </w:r>
      <w:r w:rsidRPr="00EC4432">
        <w:rPr>
          <w:rFonts w:eastAsiaTheme="minorHAnsi"/>
          <w:szCs w:val="24"/>
          <w:lang w:eastAsia="en-US"/>
        </w:rPr>
        <w:t xml:space="preserve"> στο</w:t>
      </w:r>
      <w:r>
        <w:rPr>
          <w:rFonts w:eastAsiaTheme="minorHAnsi"/>
          <w:szCs w:val="24"/>
          <w:lang w:eastAsia="en-US"/>
        </w:rPr>
        <w:t>ν εξωδικαστικό ή</w:t>
      </w:r>
      <w:r w:rsidRPr="00EC4432">
        <w:rPr>
          <w:rFonts w:eastAsiaTheme="minorHAnsi"/>
          <w:szCs w:val="24"/>
          <w:lang w:eastAsia="en-US"/>
        </w:rPr>
        <w:t xml:space="preserve"> δεν μπορ</w:t>
      </w:r>
      <w:r>
        <w:rPr>
          <w:rFonts w:eastAsiaTheme="minorHAnsi"/>
          <w:szCs w:val="24"/>
          <w:lang w:eastAsia="en-US"/>
        </w:rPr>
        <w:t>ούν</w:t>
      </w:r>
      <w:r w:rsidRPr="00EC4432">
        <w:rPr>
          <w:rFonts w:eastAsiaTheme="minorHAnsi"/>
          <w:szCs w:val="24"/>
          <w:lang w:eastAsia="en-US"/>
        </w:rPr>
        <w:t xml:space="preserve"> να ικανοποιηθούν απ' αυτές τις ρυθμίσεις</w:t>
      </w:r>
      <w:r>
        <w:rPr>
          <w:rFonts w:eastAsiaTheme="minorHAnsi"/>
          <w:szCs w:val="24"/>
          <w:lang w:eastAsia="en-US"/>
        </w:rPr>
        <w:t>,</w:t>
      </w:r>
      <w:r w:rsidRPr="00EC4432">
        <w:rPr>
          <w:rFonts w:eastAsiaTheme="minorHAnsi"/>
          <w:szCs w:val="24"/>
          <w:lang w:eastAsia="en-US"/>
        </w:rPr>
        <w:t xml:space="preserve"> να </w:t>
      </w:r>
      <w:r>
        <w:rPr>
          <w:rFonts w:eastAsiaTheme="minorHAnsi"/>
          <w:szCs w:val="24"/>
          <w:lang w:eastAsia="en-US"/>
        </w:rPr>
        <w:t xml:space="preserve">μπορούν με έναν πολύ πιο απλό τρόπο και με </w:t>
      </w:r>
      <w:r>
        <w:rPr>
          <w:rFonts w:eastAsiaTheme="minorHAnsi"/>
          <w:szCs w:val="24"/>
          <w:lang w:eastAsia="en-US"/>
        </w:rPr>
        <w:lastRenderedPageBreak/>
        <w:t>ελάφ</w:t>
      </w:r>
      <w:r>
        <w:rPr>
          <w:rFonts w:eastAsiaTheme="minorHAnsi"/>
          <w:szCs w:val="24"/>
          <w:lang w:eastAsia="en-US"/>
        </w:rPr>
        <w:t>ρυνση των οφειλών</w:t>
      </w:r>
      <w:r w:rsidRPr="00EC4432">
        <w:rPr>
          <w:rFonts w:eastAsiaTheme="minorHAnsi"/>
          <w:szCs w:val="24"/>
          <w:lang w:eastAsia="en-US"/>
        </w:rPr>
        <w:t xml:space="preserve"> </w:t>
      </w:r>
      <w:r>
        <w:rPr>
          <w:rFonts w:eastAsiaTheme="minorHAnsi"/>
          <w:szCs w:val="24"/>
          <w:lang w:eastAsia="en-US"/>
        </w:rPr>
        <w:t xml:space="preserve">–διότι </w:t>
      </w:r>
      <w:r w:rsidRPr="00EC4432">
        <w:rPr>
          <w:rFonts w:eastAsiaTheme="minorHAnsi"/>
          <w:szCs w:val="24"/>
          <w:lang w:eastAsia="en-US"/>
        </w:rPr>
        <w:t xml:space="preserve">αυτό φαίνεται όταν </w:t>
      </w:r>
      <w:r>
        <w:rPr>
          <w:rFonts w:eastAsiaTheme="minorHAnsi"/>
          <w:szCs w:val="24"/>
          <w:lang w:eastAsia="en-US"/>
        </w:rPr>
        <w:t>είναι το</w:t>
      </w:r>
      <w:r w:rsidRPr="00EC4432">
        <w:rPr>
          <w:rFonts w:eastAsiaTheme="minorHAnsi"/>
          <w:szCs w:val="24"/>
          <w:lang w:eastAsia="en-US"/>
        </w:rPr>
        <w:t xml:space="preserve"> κυριότερο θέμα</w:t>
      </w:r>
      <w:r>
        <w:rPr>
          <w:rFonts w:eastAsiaTheme="minorHAnsi"/>
          <w:szCs w:val="24"/>
          <w:lang w:eastAsia="en-US"/>
        </w:rPr>
        <w:t>-</w:t>
      </w:r>
      <w:r w:rsidRPr="00EC4432">
        <w:rPr>
          <w:rFonts w:eastAsiaTheme="minorHAnsi"/>
          <w:szCs w:val="24"/>
          <w:lang w:eastAsia="en-US"/>
        </w:rPr>
        <w:t xml:space="preserve"> να προχωράνε σε ταχύτ</w:t>
      </w:r>
      <w:r>
        <w:rPr>
          <w:rFonts w:eastAsiaTheme="minorHAnsi"/>
          <w:szCs w:val="24"/>
          <w:lang w:eastAsia="en-US"/>
        </w:rPr>
        <w:t>ερη ρύθμιση των οφειλών και να μπορούν,</w:t>
      </w:r>
      <w:r w:rsidRPr="00EC4432">
        <w:rPr>
          <w:rFonts w:eastAsiaTheme="minorHAnsi"/>
          <w:szCs w:val="24"/>
          <w:lang w:eastAsia="en-US"/>
        </w:rPr>
        <w:t xml:space="preserve"> πραγματικά</w:t>
      </w:r>
      <w:r>
        <w:rPr>
          <w:rFonts w:eastAsiaTheme="minorHAnsi"/>
          <w:szCs w:val="24"/>
          <w:lang w:eastAsia="en-US"/>
        </w:rPr>
        <w:t>,</w:t>
      </w:r>
      <w:r w:rsidRPr="00EC4432">
        <w:rPr>
          <w:rFonts w:eastAsiaTheme="minorHAnsi"/>
          <w:szCs w:val="24"/>
          <w:lang w:eastAsia="en-US"/>
        </w:rPr>
        <w:t xml:space="preserve"> να ενταχθούν στις διαδικασίες</w:t>
      </w:r>
      <w:r>
        <w:rPr>
          <w:rFonts w:eastAsiaTheme="minorHAnsi"/>
          <w:szCs w:val="24"/>
          <w:lang w:eastAsia="en-US"/>
        </w:rPr>
        <w:t>.</w:t>
      </w:r>
    </w:p>
    <w:p w14:paraId="5218D5CC" w14:textId="77777777" w:rsidR="00BE48FC" w:rsidRDefault="008F016C">
      <w:pPr>
        <w:spacing w:line="600" w:lineRule="auto"/>
        <w:ind w:firstLine="720"/>
        <w:jc w:val="both"/>
        <w:rPr>
          <w:rFonts w:eastAsiaTheme="minorHAnsi"/>
          <w:szCs w:val="24"/>
          <w:lang w:eastAsia="en-US"/>
        </w:rPr>
      </w:pPr>
      <w:r>
        <w:rPr>
          <w:rFonts w:eastAsiaTheme="minorHAnsi"/>
          <w:szCs w:val="24"/>
          <w:lang w:eastAsia="en-US"/>
        </w:rPr>
        <w:t>Τα υπόλοιπα θα τα πω στη συνέχεια.</w:t>
      </w:r>
    </w:p>
    <w:p w14:paraId="5218D5CD" w14:textId="77777777" w:rsidR="00BE48FC" w:rsidRDefault="008F016C">
      <w:pPr>
        <w:spacing w:line="600" w:lineRule="auto"/>
        <w:ind w:firstLine="720"/>
        <w:jc w:val="both"/>
        <w:rPr>
          <w:rFonts w:eastAsiaTheme="minorHAnsi"/>
          <w:szCs w:val="24"/>
          <w:lang w:eastAsia="en-US"/>
        </w:rPr>
      </w:pPr>
      <w:r>
        <w:rPr>
          <w:rFonts w:eastAsiaTheme="minorHAnsi"/>
          <w:szCs w:val="24"/>
          <w:lang w:eastAsia="en-US"/>
        </w:rPr>
        <w:t>Ε</w:t>
      </w:r>
      <w:r w:rsidRPr="00EC4432">
        <w:rPr>
          <w:rFonts w:eastAsiaTheme="minorHAnsi"/>
          <w:szCs w:val="24"/>
          <w:lang w:eastAsia="en-US"/>
        </w:rPr>
        <w:t>υχαριστώ</w:t>
      </w:r>
      <w:r>
        <w:rPr>
          <w:rFonts w:eastAsiaTheme="minorHAnsi"/>
          <w:szCs w:val="24"/>
          <w:lang w:eastAsia="en-US"/>
        </w:rPr>
        <w:t>.</w:t>
      </w:r>
    </w:p>
    <w:p w14:paraId="5218D5CE" w14:textId="77777777" w:rsidR="00BE48FC" w:rsidRDefault="008F016C">
      <w:pPr>
        <w:spacing w:line="600" w:lineRule="auto"/>
        <w:ind w:firstLine="720"/>
        <w:jc w:val="both"/>
        <w:rPr>
          <w:rFonts w:eastAsiaTheme="minorHAnsi"/>
          <w:szCs w:val="24"/>
          <w:lang w:eastAsia="en-US"/>
        </w:rPr>
      </w:pPr>
      <w:r>
        <w:rPr>
          <w:rFonts w:eastAsiaTheme="minorHAnsi"/>
          <w:b/>
          <w:szCs w:val="24"/>
          <w:lang w:eastAsia="en-US"/>
        </w:rPr>
        <w:t xml:space="preserve">ΠΡΟΕΔΡΕΥΩΝ (Γεώργιος Λαμπρούλης): </w:t>
      </w:r>
      <w:r>
        <w:rPr>
          <w:rFonts w:eastAsiaTheme="minorHAnsi"/>
          <w:szCs w:val="24"/>
          <w:lang w:eastAsia="en-US"/>
        </w:rPr>
        <w:t>Καλώς, κύριε Υπουργέ.</w:t>
      </w:r>
    </w:p>
    <w:p w14:paraId="5218D5CF" w14:textId="77777777" w:rsidR="00BE48FC" w:rsidRDefault="008F016C">
      <w:pPr>
        <w:spacing w:line="600" w:lineRule="auto"/>
        <w:ind w:firstLine="720"/>
        <w:jc w:val="both"/>
        <w:rPr>
          <w:rFonts w:eastAsiaTheme="minorHAnsi"/>
          <w:szCs w:val="24"/>
          <w:lang w:eastAsia="en-US"/>
        </w:rPr>
      </w:pPr>
      <w:r>
        <w:rPr>
          <w:rFonts w:eastAsiaTheme="minorHAnsi"/>
          <w:szCs w:val="24"/>
          <w:lang w:eastAsia="en-US"/>
        </w:rPr>
        <w:t>Κύριε Κεγκέρογλου, έχετε τον λόγο για τη δευτερολογία σας.</w:t>
      </w:r>
    </w:p>
    <w:p w14:paraId="5218D5D0" w14:textId="77777777" w:rsidR="00BE48FC" w:rsidRDefault="008F016C">
      <w:pPr>
        <w:spacing w:line="600" w:lineRule="auto"/>
        <w:ind w:firstLine="720"/>
        <w:jc w:val="both"/>
        <w:rPr>
          <w:rFonts w:eastAsiaTheme="minorHAnsi"/>
          <w:szCs w:val="24"/>
          <w:lang w:eastAsia="en-US"/>
        </w:rPr>
      </w:pPr>
      <w:r>
        <w:rPr>
          <w:rFonts w:eastAsiaTheme="minorHAnsi"/>
          <w:b/>
          <w:szCs w:val="24"/>
          <w:lang w:eastAsia="en-US"/>
        </w:rPr>
        <w:t xml:space="preserve">ΒΑΣΙΛΕΙΟΣ ΚΕΓΚΕΡΟΓΛΟΥ: </w:t>
      </w:r>
      <w:r>
        <w:rPr>
          <w:rFonts w:eastAsiaTheme="minorHAnsi"/>
          <w:szCs w:val="24"/>
          <w:lang w:eastAsia="en-US"/>
        </w:rPr>
        <w:t>Κ</w:t>
      </w:r>
      <w:r w:rsidRPr="00EC4432">
        <w:rPr>
          <w:rFonts w:eastAsiaTheme="minorHAnsi"/>
          <w:szCs w:val="24"/>
          <w:lang w:eastAsia="en-US"/>
        </w:rPr>
        <w:t xml:space="preserve">ύριε </w:t>
      </w:r>
      <w:r>
        <w:rPr>
          <w:rFonts w:eastAsiaTheme="minorHAnsi"/>
          <w:szCs w:val="24"/>
          <w:lang w:eastAsia="en-US"/>
        </w:rPr>
        <w:t>Π</w:t>
      </w:r>
      <w:r w:rsidRPr="00EC4432">
        <w:rPr>
          <w:rFonts w:eastAsiaTheme="minorHAnsi"/>
          <w:szCs w:val="24"/>
          <w:lang w:eastAsia="en-US"/>
        </w:rPr>
        <w:t>ρόεδρε</w:t>
      </w:r>
      <w:r>
        <w:rPr>
          <w:rFonts w:eastAsiaTheme="minorHAnsi"/>
          <w:szCs w:val="24"/>
          <w:lang w:eastAsia="en-US"/>
        </w:rPr>
        <w:t>,</w:t>
      </w:r>
      <w:r w:rsidRPr="00EC4432">
        <w:rPr>
          <w:rFonts w:eastAsiaTheme="minorHAnsi"/>
          <w:szCs w:val="24"/>
          <w:lang w:eastAsia="en-US"/>
        </w:rPr>
        <w:t xml:space="preserve"> εγώ δε</w:t>
      </w:r>
      <w:r>
        <w:rPr>
          <w:rFonts w:eastAsiaTheme="minorHAnsi"/>
          <w:szCs w:val="24"/>
          <w:lang w:eastAsia="en-US"/>
        </w:rPr>
        <w:t>ν</w:t>
      </w:r>
      <w:r w:rsidRPr="00EC4432">
        <w:rPr>
          <w:rFonts w:eastAsiaTheme="minorHAnsi"/>
          <w:szCs w:val="24"/>
          <w:lang w:eastAsia="en-US"/>
        </w:rPr>
        <w:t xml:space="preserve"> ρώτησα για τις τράπεζες αν συμφωνούν</w:t>
      </w:r>
      <w:r>
        <w:rPr>
          <w:rFonts w:eastAsiaTheme="minorHAnsi"/>
          <w:szCs w:val="24"/>
          <w:lang w:eastAsia="en-US"/>
        </w:rPr>
        <w:t>, κάτι που είναι ένα θέμα</w:t>
      </w:r>
      <w:r w:rsidRPr="00EC4432">
        <w:rPr>
          <w:rFonts w:eastAsiaTheme="minorHAnsi"/>
          <w:szCs w:val="24"/>
          <w:lang w:eastAsia="en-US"/>
        </w:rPr>
        <w:t xml:space="preserve"> που αφορά τα ασφαλιστικά ταμεία</w:t>
      </w:r>
      <w:r>
        <w:rPr>
          <w:rFonts w:eastAsiaTheme="minorHAnsi"/>
          <w:szCs w:val="24"/>
          <w:lang w:eastAsia="en-US"/>
        </w:rPr>
        <w:t>, δηλαδή</w:t>
      </w:r>
      <w:r w:rsidRPr="00EC4432">
        <w:rPr>
          <w:rFonts w:eastAsiaTheme="minorHAnsi"/>
          <w:szCs w:val="24"/>
          <w:lang w:eastAsia="en-US"/>
        </w:rPr>
        <w:t xml:space="preserve"> την πολιτεία και τους οφειλ</w:t>
      </w:r>
      <w:r w:rsidRPr="00EC4432">
        <w:rPr>
          <w:rFonts w:eastAsiaTheme="minorHAnsi"/>
          <w:szCs w:val="24"/>
          <w:lang w:eastAsia="en-US"/>
        </w:rPr>
        <w:t>έτες</w:t>
      </w:r>
      <w:r>
        <w:rPr>
          <w:rFonts w:eastAsiaTheme="minorHAnsi"/>
          <w:szCs w:val="24"/>
          <w:lang w:eastAsia="en-US"/>
        </w:rPr>
        <w:t>. Ο κύριος Υπουργός μας μίλησε</w:t>
      </w:r>
      <w:r w:rsidRPr="00EC4432">
        <w:rPr>
          <w:rFonts w:eastAsiaTheme="minorHAnsi"/>
          <w:szCs w:val="24"/>
          <w:lang w:eastAsia="en-US"/>
        </w:rPr>
        <w:t xml:space="preserve"> για τράπεζες</w:t>
      </w:r>
      <w:r>
        <w:rPr>
          <w:rFonts w:eastAsiaTheme="minorHAnsi"/>
          <w:szCs w:val="24"/>
          <w:lang w:eastAsia="en-US"/>
        </w:rPr>
        <w:t>.</w:t>
      </w:r>
    </w:p>
    <w:p w14:paraId="5218D5D1" w14:textId="77777777" w:rsidR="00BE48FC" w:rsidRDefault="008F016C">
      <w:pPr>
        <w:spacing w:line="600" w:lineRule="auto"/>
        <w:ind w:firstLine="720"/>
        <w:jc w:val="both"/>
        <w:rPr>
          <w:rFonts w:eastAsiaTheme="minorHAnsi"/>
          <w:szCs w:val="24"/>
          <w:lang w:eastAsia="en-US"/>
        </w:rPr>
      </w:pPr>
      <w:r>
        <w:rPr>
          <w:rFonts w:eastAsiaTheme="minorHAnsi"/>
          <w:szCs w:val="24"/>
          <w:lang w:eastAsia="en-US"/>
        </w:rPr>
        <w:t>Είναι</w:t>
      </w:r>
      <w:r w:rsidRPr="00EC4432">
        <w:rPr>
          <w:rFonts w:eastAsiaTheme="minorHAnsi"/>
          <w:szCs w:val="24"/>
          <w:lang w:eastAsia="en-US"/>
        </w:rPr>
        <w:t xml:space="preserve"> συνδιοίκηση</w:t>
      </w:r>
      <w:r>
        <w:rPr>
          <w:rFonts w:eastAsiaTheme="minorHAnsi"/>
          <w:szCs w:val="24"/>
          <w:lang w:eastAsia="en-US"/>
        </w:rPr>
        <w:t xml:space="preserve"> οι</w:t>
      </w:r>
      <w:r w:rsidRPr="00EC4432">
        <w:rPr>
          <w:rFonts w:eastAsiaTheme="minorHAnsi"/>
          <w:szCs w:val="24"/>
          <w:lang w:eastAsia="en-US"/>
        </w:rPr>
        <w:t xml:space="preserve"> τράπεζες στην ελληνική πολιτεία</w:t>
      </w:r>
      <w:r>
        <w:rPr>
          <w:rFonts w:eastAsiaTheme="minorHAnsi"/>
          <w:szCs w:val="24"/>
          <w:lang w:eastAsia="en-US"/>
        </w:rPr>
        <w:t>; Π</w:t>
      </w:r>
      <w:r w:rsidRPr="00EC4432">
        <w:rPr>
          <w:rFonts w:eastAsiaTheme="minorHAnsi"/>
          <w:szCs w:val="24"/>
          <w:lang w:eastAsia="en-US"/>
        </w:rPr>
        <w:t xml:space="preserve">ρέπει να συναινέσουν </w:t>
      </w:r>
      <w:r>
        <w:rPr>
          <w:rFonts w:eastAsiaTheme="minorHAnsi"/>
          <w:szCs w:val="24"/>
          <w:lang w:eastAsia="en-US"/>
        </w:rPr>
        <w:t xml:space="preserve">οι </w:t>
      </w:r>
      <w:r w:rsidRPr="00EC4432">
        <w:rPr>
          <w:rFonts w:eastAsiaTheme="minorHAnsi"/>
          <w:szCs w:val="24"/>
          <w:lang w:eastAsia="en-US"/>
        </w:rPr>
        <w:t>τράπεζες</w:t>
      </w:r>
      <w:r>
        <w:rPr>
          <w:rFonts w:eastAsiaTheme="minorHAnsi"/>
          <w:szCs w:val="24"/>
          <w:lang w:eastAsia="en-US"/>
        </w:rPr>
        <w:t>, για να κάνουμε μια ρύθμιση σε έναν</w:t>
      </w:r>
      <w:r w:rsidRPr="00EC4432">
        <w:rPr>
          <w:rFonts w:eastAsiaTheme="minorHAnsi"/>
          <w:szCs w:val="24"/>
          <w:lang w:eastAsia="en-US"/>
        </w:rPr>
        <w:t xml:space="preserve"> οφειλέτη</w:t>
      </w:r>
      <w:r>
        <w:rPr>
          <w:rFonts w:eastAsiaTheme="minorHAnsi"/>
          <w:szCs w:val="24"/>
          <w:lang w:eastAsia="en-US"/>
        </w:rPr>
        <w:t>; Μην</w:t>
      </w:r>
      <w:r w:rsidRPr="00EC4432">
        <w:rPr>
          <w:rFonts w:eastAsiaTheme="minorHAnsi"/>
          <w:szCs w:val="24"/>
          <w:lang w:eastAsia="en-US"/>
        </w:rPr>
        <w:t xml:space="preserve"> μπερδεύεστε με τον εξωδι</w:t>
      </w:r>
      <w:r>
        <w:rPr>
          <w:rFonts w:eastAsiaTheme="minorHAnsi"/>
          <w:szCs w:val="24"/>
          <w:lang w:eastAsia="en-US"/>
        </w:rPr>
        <w:t>καστικό που αφορά σύνολο ρυθμίσεων,</w:t>
      </w:r>
      <w:r w:rsidRPr="00EC4432">
        <w:rPr>
          <w:rFonts w:eastAsiaTheme="minorHAnsi"/>
          <w:szCs w:val="24"/>
          <w:lang w:eastAsia="en-US"/>
        </w:rPr>
        <w:t xml:space="preserve"> συνολικές</w:t>
      </w:r>
      <w:r w:rsidRPr="00EC4432">
        <w:rPr>
          <w:rFonts w:eastAsiaTheme="minorHAnsi"/>
          <w:szCs w:val="24"/>
          <w:lang w:eastAsia="en-US"/>
        </w:rPr>
        <w:t xml:space="preserve"> </w:t>
      </w:r>
      <w:r>
        <w:rPr>
          <w:rFonts w:eastAsiaTheme="minorHAnsi"/>
          <w:szCs w:val="24"/>
          <w:lang w:eastAsia="en-US"/>
        </w:rPr>
        <w:t>ρυθμίσεις ενός οφειλέτη.</w:t>
      </w:r>
    </w:p>
    <w:p w14:paraId="5218D5D2" w14:textId="77777777" w:rsidR="00BE48FC" w:rsidRDefault="008F016C">
      <w:pPr>
        <w:spacing w:line="600" w:lineRule="auto"/>
        <w:ind w:firstLine="720"/>
        <w:jc w:val="both"/>
        <w:rPr>
          <w:rFonts w:eastAsiaTheme="minorHAnsi"/>
          <w:szCs w:val="24"/>
          <w:lang w:eastAsia="en-US"/>
        </w:rPr>
      </w:pPr>
      <w:r>
        <w:rPr>
          <w:rFonts w:eastAsiaTheme="minorHAnsi"/>
          <w:szCs w:val="24"/>
          <w:lang w:eastAsia="en-US"/>
        </w:rPr>
        <w:lastRenderedPageBreak/>
        <w:t>Είπατε ότι</w:t>
      </w:r>
      <w:r w:rsidRPr="00EC4432">
        <w:rPr>
          <w:rFonts w:eastAsiaTheme="minorHAnsi"/>
          <w:szCs w:val="24"/>
          <w:lang w:eastAsia="en-US"/>
        </w:rPr>
        <w:t xml:space="preserve"> από </w:t>
      </w:r>
      <w:r>
        <w:rPr>
          <w:rFonts w:eastAsiaTheme="minorHAnsi"/>
          <w:szCs w:val="24"/>
          <w:lang w:eastAsia="en-US"/>
        </w:rPr>
        <w:t xml:space="preserve">το ένα εκατομμύριο τετρακόσιες χιλιάδες, </w:t>
      </w:r>
      <w:r w:rsidRPr="00EC4432">
        <w:rPr>
          <w:rFonts w:eastAsiaTheme="minorHAnsi"/>
          <w:szCs w:val="24"/>
          <w:lang w:eastAsia="en-US"/>
        </w:rPr>
        <w:t>έχουν εντα</w:t>
      </w:r>
      <w:r>
        <w:rPr>
          <w:rFonts w:eastAsiaTheme="minorHAnsi"/>
          <w:szCs w:val="24"/>
          <w:lang w:eastAsia="en-US"/>
        </w:rPr>
        <w:t>χ</w:t>
      </w:r>
      <w:r w:rsidRPr="00EC4432">
        <w:rPr>
          <w:rFonts w:eastAsiaTheme="minorHAnsi"/>
          <w:szCs w:val="24"/>
          <w:lang w:eastAsia="en-US"/>
        </w:rPr>
        <w:t xml:space="preserve">θεί περίπου </w:t>
      </w:r>
      <w:r>
        <w:rPr>
          <w:rFonts w:eastAsiaTheme="minorHAnsi"/>
          <w:szCs w:val="24"/>
          <w:lang w:eastAsia="en-US"/>
        </w:rPr>
        <w:t>χίλιοι διακόσιοι, χίλιοι πεντακόσιοι, δηλαδή το 1%. Αυτό δείχνει</w:t>
      </w:r>
      <w:r w:rsidRPr="00EC4432">
        <w:rPr>
          <w:rFonts w:eastAsiaTheme="minorHAnsi"/>
          <w:szCs w:val="24"/>
          <w:lang w:eastAsia="en-US"/>
        </w:rPr>
        <w:t xml:space="preserve"> την αναποτελεσματικότητα του συγκεκριμένου μηχανισμού</w:t>
      </w:r>
      <w:r>
        <w:rPr>
          <w:rFonts w:eastAsiaTheme="minorHAnsi"/>
          <w:szCs w:val="24"/>
          <w:lang w:eastAsia="en-US"/>
        </w:rPr>
        <w:t xml:space="preserve">. Αυτό </w:t>
      </w:r>
      <w:r w:rsidRPr="00EC4432">
        <w:rPr>
          <w:rFonts w:eastAsiaTheme="minorHAnsi"/>
          <w:szCs w:val="24"/>
          <w:lang w:eastAsia="en-US"/>
        </w:rPr>
        <w:t>το οπο</w:t>
      </w:r>
      <w:r>
        <w:rPr>
          <w:rFonts w:eastAsiaTheme="minorHAnsi"/>
          <w:szCs w:val="24"/>
          <w:lang w:eastAsia="en-US"/>
        </w:rPr>
        <w:t>ίο απαιτείται σας το</w:t>
      </w:r>
      <w:r>
        <w:rPr>
          <w:rFonts w:eastAsiaTheme="minorHAnsi"/>
          <w:szCs w:val="24"/>
          <w:lang w:eastAsia="en-US"/>
        </w:rPr>
        <w:t xml:space="preserve"> περιέγραψα. Πρόκειται για </w:t>
      </w:r>
      <w:r w:rsidRPr="00EC4432">
        <w:rPr>
          <w:rFonts w:eastAsiaTheme="minorHAnsi"/>
          <w:szCs w:val="24"/>
          <w:lang w:eastAsia="en-US"/>
        </w:rPr>
        <w:t>μια καθαρή βιώσιμη ρύθμιση ένταξης και επανένταξης ακόμα και σε περίπτωση απώλειας</w:t>
      </w:r>
      <w:r>
        <w:rPr>
          <w:rFonts w:eastAsiaTheme="minorHAnsi"/>
          <w:szCs w:val="24"/>
          <w:lang w:eastAsia="en-US"/>
        </w:rPr>
        <w:t>,</w:t>
      </w:r>
      <w:r w:rsidRPr="00EC4432">
        <w:rPr>
          <w:rFonts w:eastAsiaTheme="minorHAnsi"/>
          <w:szCs w:val="24"/>
          <w:lang w:eastAsia="en-US"/>
        </w:rPr>
        <w:t xml:space="preserve"> με καθαρούς κανόνες</w:t>
      </w:r>
      <w:r>
        <w:rPr>
          <w:rFonts w:eastAsiaTheme="minorHAnsi"/>
          <w:szCs w:val="24"/>
          <w:lang w:eastAsia="en-US"/>
        </w:rPr>
        <w:t>,</w:t>
      </w:r>
      <w:r w:rsidRPr="00EC4432">
        <w:rPr>
          <w:rFonts w:eastAsiaTheme="minorHAnsi"/>
          <w:szCs w:val="24"/>
          <w:lang w:eastAsia="en-US"/>
        </w:rPr>
        <w:t xml:space="preserve"> χωρίς την εμπλοκή τρίτων είτε </w:t>
      </w:r>
      <w:r>
        <w:rPr>
          <w:rFonts w:eastAsiaTheme="minorHAnsi"/>
          <w:szCs w:val="24"/>
          <w:lang w:eastAsia="en-US"/>
        </w:rPr>
        <w:t>αυτές είναι</w:t>
      </w:r>
      <w:r w:rsidRPr="00EC4432">
        <w:rPr>
          <w:rFonts w:eastAsiaTheme="minorHAnsi"/>
          <w:szCs w:val="24"/>
          <w:lang w:eastAsia="en-US"/>
        </w:rPr>
        <w:t xml:space="preserve"> </w:t>
      </w:r>
      <w:r>
        <w:rPr>
          <w:rFonts w:eastAsiaTheme="minorHAnsi"/>
          <w:szCs w:val="24"/>
          <w:lang w:eastAsia="en-US"/>
        </w:rPr>
        <w:t xml:space="preserve">οι </w:t>
      </w:r>
      <w:r w:rsidRPr="00EC4432">
        <w:rPr>
          <w:rFonts w:eastAsiaTheme="minorHAnsi"/>
          <w:szCs w:val="24"/>
          <w:lang w:eastAsia="en-US"/>
        </w:rPr>
        <w:t>τράπεζες</w:t>
      </w:r>
      <w:r>
        <w:rPr>
          <w:rFonts w:eastAsiaTheme="minorHAnsi"/>
          <w:szCs w:val="24"/>
          <w:lang w:eastAsia="en-US"/>
        </w:rPr>
        <w:t xml:space="preserve"> είτε άλλα Υ</w:t>
      </w:r>
      <w:r w:rsidRPr="00EC4432">
        <w:rPr>
          <w:rFonts w:eastAsiaTheme="minorHAnsi"/>
          <w:szCs w:val="24"/>
          <w:lang w:eastAsia="en-US"/>
        </w:rPr>
        <w:t xml:space="preserve">πουργεία είτε είναι </w:t>
      </w:r>
      <w:r>
        <w:rPr>
          <w:rFonts w:eastAsiaTheme="minorHAnsi"/>
          <w:szCs w:val="24"/>
          <w:lang w:eastAsia="en-US"/>
        </w:rPr>
        <w:t>δ</w:t>
      </w:r>
      <w:r>
        <w:rPr>
          <w:rFonts w:eastAsiaTheme="minorHAnsi"/>
          <w:szCs w:val="24"/>
          <w:lang w:eastAsia="en-US"/>
        </w:rPr>
        <w:t>ημόσιο είτε</w:t>
      </w:r>
      <w:r w:rsidRPr="00EC4432">
        <w:rPr>
          <w:rFonts w:eastAsiaTheme="minorHAnsi"/>
          <w:szCs w:val="24"/>
          <w:lang w:eastAsia="en-US"/>
        </w:rPr>
        <w:t xml:space="preserve"> οτιδήποτε</w:t>
      </w:r>
      <w:r>
        <w:rPr>
          <w:rFonts w:eastAsiaTheme="minorHAnsi"/>
          <w:szCs w:val="24"/>
          <w:lang w:eastAsia="en-US"/>
        </w:rPr>
        <w:t xml:space="preserve">. </w:t>
      </w:r>
    </w:p>
    <w:p w14:paraId="5218D5D3" w14:textId="77777777" w:rsidR="00BE48FC" w:rsidRDefault="008F016C">
      <w:pPr>
        <w:spacing w:line="600" w:lineRule="auto"/>
        <w:ind w:firstLine="720"/>
        <w:jc w:val="both"/>
        <w:rPr>
          <w:rFonts w:eastAsiaTheme="minorHAnsi"/>
          <w:szCs w:val="24"/>
          <w:lang w:eastAsia="en-US"/>
        </w:rPr>
      </w:pPr>
      <w:r>
        <w:rPr>
          <w:rFonts w:eastAsiaTheme="minorHAnsi"/>
          <w:szCs w:val="24"/>
          <w:lang w:eastAsia="en-US"/>
        </w:rPr>
        <w:t xml:space="preserve">Αυτό </w:t>
      </w:r>
      <w:r w:rsidRPr="00EC4432">
        <w:rPr>
          <w:rFonts w:eastAsiaTheme="minorHAnsi"/>
          <w:szCs w:val="24"/>
          <w:lang w:eastAsia="en-US"/>
        </w:rPr>
        <w:t>πρέπει να</w:t>
      </w:r>
      <w:r w:rsidRPr="00EC4432">
        <w:rPr>
          <w:rFonts w:eastAsiaTheme="minorHAnsi"/>
          <w:szCs w:val="24"/>
          <w:lang w:eastAsia="en-US"/>
        </w:rPr>
        <w:t xml:space="preserve"> γίνει</w:t>
      </w:r>
      <w:r>
        <w:rPr>
          <w:rFonts w:eastAsiaTheme="minorHAnsi"/>
          <w:szCs w:val="24"/>
          <w:lang w:eastAsia="en-US"/>
        </w:rPr>
        <w:t>. Σας</w:t>
      </w:r>
      <w:r w:rsidRPr="00EC4432">
        <w:rPr>
          <w:rFonts w:eastAsiaTheme="minorHAnsi"/>
          <w:szCs w:val="24"/>
          <w:lang w:eastAsia="en-US"/>
        </w:rPr>
        <w:t xml:space="preserve"> έχουμε καταθέσει από </w:t>
      </w:r>
      <w:r>
        <w:rPr>
          <w:rFonts w:eastAsiaTheme="minorHAnsi"/>
          <w:szCs w:val="24"/>
          <w:lang w:eastAsia="en-US"/>
        </w:rPr>
        <w:t xml:space="preserve">τις </w:t>
      </w:r>
      <w:r w:rsidRPr="00EC4432">
        <w:rPr>
          <w:rFonts w:eastAsiaTheme="minorHAnsi"/>
          <w:szCs w:val="24"/>
          <w:lang w:eastAsia="en-US"/>
        </w:rPr>
        <w:t>13 Νοεμβρίου πρόταση νόμου που αφορά</w:t>
      </w:r>
      <w:r>
        <w:rPr>
          <w:rFonts w:eastAsiaTheme="minorHAnsi"/>
          <w:szCs w:val="24"/>
          <w:lang w:eastAsia="en-US"/>
        </w:rPr>
        <w:t>,</w:t>
      </w:r>
      <w:r w:rsidRPr="00EC4432">
        <w:rPr>
          <w:rFonts w:eastAsiaTheme="minorHAnsi"/>
          <w:szCs w:val="24"/>
          <w:lang w:eastAsia="en-US"/>
        </w:rPr>
        <w:t xml:space="preserve"> βεβαίως</w:t>
      </w:r>
      <w:r>
        <w:rPr>
          <w:rFonts w:eastAsiaTheme="minorHAnsi"/>
          <w:szCs w:val="24"/>
          <w:lang w:eastAsia="en-US"/>
        </w:rPr>
        <w:t>,</w:t>
      </w:r>
      <w:r w:rsidRPr="00EC4432">
        <w:rPr>
          <w:rFonts w:eastAsiaTheme="minorHAnsi"/>
          <w:szCs w:val="24"/>
          <w:lang w:eastAsia="en-US"/>
        </w:rPr>
        <w:t xml:space="preserve"> συνολικά την οικονομική ανάκαμψη</w:t>
      </w:r>
      <w:r>
        <w:rPr>
          <w:rFonts w:eastAsiaTheme="minorHAnsi"/>
          <w:szCs w:val="24"/>
          <w:lang w:eastAsia="en-US"/>
        </w:rPr>
        <w:t xml:space="preserve"> και την</w:t>
      </w:r>
      <w:r w:rsidRPr="00EC4432">
        <w:rPr>
          <w:rFonts w:eastAsiaTheme="minorHAnsi"/>
          <w:szCs w:val="24"/>
          <w:lang w:eastAsia="en-US"/>
        </w:rPr>
        <w:t xml:space="preserve"> κοινωνική δικαιοσύνη</w:t>
      </w:r>
      <w:r>
        <w:rPr>
          <w:rFonts w:eastAsiaTheme="minorHAnsi"/>
          <w:szCs w:val="24"/>
          <w:lang w:eastAsia="en-US"/>
        </w:rPr>
        <w:t>,</w:t>
      </w:r>
      <w:r w:rsidRPr="00EC4432">
        <w:rPr>
          <w:rFonts w:eastAsiaTheme="minorHAnsi"/>
          <w:szCs w:val="24"/>
          <w:lang w:eastAsia="en-US"/>
        </w:rPr>
        <w:t xml:space="preserve"> αλλά το άρθρο 39 αυτού του νόμου έχει ακριβώς αυτή</w:t>
      </w:r>
      <w:r>
        <w:rPr>
          <w:rFonts w:eastAsiaTheme="minorHAnsi"/>
          <w:szCs w:val="24"/>
          <w:lang w:eastAsia="en-US"/>
        </w:rPr>
        <w:t>ν την πρότασή</w:t>
      </w:r>
      <w:r w:rsidRPr="00EC4432">
        <w:rPr>
          <w:rFonts w:eastAsiaTheme="minorHAnsi"/>
          <w:szCs w:val="24"/>
          <w:lang w:eastAsia="en-US"/>
        </w:rPr>
        <w:t xml:space="preserve"> μας για </w:t>
      </w:r>
      <w:r>
        <w:rPr>
          <w:rFonts w:eastAsiaTheme="minorHAnsi"/>
          <w:szCs w:val="24"/>
          <w:lang w:eastAsia="en-US"/>
        </w:rPr>
        <w:t>τη</w:t>
      </w:r>
      <w:r w:rsidRPr="00EC4432">
        <w:rPr>
          <w:rFonts w:eastAsiaTheme="minorHAnsi"/>
          <w:szCs w:val="24"/>
          <w:lang w:eastAsia="en-US"/>
        </w:rPr>
        <w:t xml:space="preserve"> βιώσιμη ρύθμιση</w:t>
      </w:r>
      <w:r>
        <w:rPr>
          <w:rFonts w:eastAsiaTheme="minorHAnsi"/>
          <w:szCs w:val="24"/>
          <w:lang w:eastAsia="en-US"/>
        </w:rPr>
        <w:t>. Ε</w:t>
      </w:r>
      <w:r w:rsidRPr="00EC4432">
        <w:rPr>
          <w:rFonts w:eastAsiaTheme="minorHAnsi"/>
          <w:szCs w:val="24"/>
          <w:lang w:eastAsia="en-US"/>
        </w:rPr>
        <w:t>πιπλέον</w:t>
      </w:r>
      <w:r>
        <w:rPr>
          <w:rFonts w:eastAsiaTheme="minorHAnsi"/>
          <w:szCs w:val="24"/>
          <w:lang w:eastAsia="en-US"/>
        </w:rPr>
        <w:t>,</w:t>
      </w:r>
      <w:r w:rsidRPr="00EC4432">
        <w:rPr>
          <w:rFonts w:eastAsiaTheme="minorHAnsi"/>
          <w:szCs w:val="24"/>
          <w:lang w:eastAsia="en-US"/>
        </w:rPr>
        <w:t xml:space="preserve"> την καταθέσαμε και ως τροπολογία σε προηγούμενο νομοσχέδιο και θα μπορούσατε </w:t>
      </w:r>
      <w:r>
        <w:rPr>
          <w:rFonts w:eastAsiaTheme="minorHAnsi"/>
          <w:szCs w:val="24"/>
          <w:lang w:eastAsia="en-US"/>
        </w:rPr>
        <w:t>να την</w:t>
      </w:r>
      <w:r w:rsidRPr="00EC4432">
        <w:rPr>
          <w:rFonts w:eastAsiaTheme="minorHAnsi"/>
          <w:szCs w:val="24"/>
          <w:lang w:eastAsia="en-US"/>
        </w:rPr>
        <w:t xml:space="preserve"> έχετε συζητήσει</w:t>
      </w:r>
      <w:r>
        <w:rPr>
          <w:rFonts w:eastAsiaTheme="minorHAnsi"/>
          <w:szCs w:val="24"/>
          <w:lang w:eastAsia="en-US"/>
        </w:rPr>
        <w:t xml:space="preserve"> –αν όχι αποδεχθεί- </w:t>
      </w:r>
      <w:r w:rsidRPr="00EC4432">
        <w:rPr>
          <w:rFonts w:eastAsiaTheme="minorHAnsi"/>
          <w:szCs w:val="24"/>
          <w:lang w:eastAsia="en-US"/>
        </w:rPr>
        <w:t>προκειμένου σήμερα να μιλάμε σε διαφορετικό πεδίο</w:t>
      </w:r>
      <w:r>
        <w:rPr>
          <w:rFonts w:eastAsiaTheme="minorHAnsi"/>
          <w:szCs w:val="24"/>
          <w:lang w:eastAsia="en-US"/>
        </w:rPr>
        <w:t>, με ισχύουσα δηλαδή</w:t>
      </w:r>
      <w:r w:rsidRPr="00EC4432">
        <w:rPr>
          <w:rFonts w:eastAsiaTheme="minorHAnsi"/>
          <w:szCs w:val="24"/>
          <w:lang w:eastAsia="en-US"/>
        </w:rPr>
        <w:t xml:space="preserve"> τη ρύθμιση αυτή</w:t>
      </w:r>
      <w:r>
        <w:rPr>
          <w:rFonts w:eastAsiaTheme="minorHAnsi"/>
          <w:szCs w:val="24"/>
          <w:lang w:eastAsia="en-US"/>
        </w:rPr>
        <w:t xml:space="preserve"> και να συζητάμε τα αποτελέσματά</w:t>
      </w:r>
      <w:r w:rsidRPr="00EC4432">
        <w:rPr>
          <w:rFonts w:eastAsiaTheme="minorHAnsi"/>
          <w:szCs w:val="24"/>
          <w:lang w:eastAsia="en-US"/>
        </w:rPr>
        <w:t xml:space="preserve"> </w:t>
      </w:r>
      <w:r>
        <w:rPr>
          <w:rFonts w:eastAsiaTheme="minorHAnsi"/>
          <w:szCs w:val="24"/>
          <w:lang w:eastAsia="en-US"/>
        </w:rPr>
        <w:t xml:space="preserve">της. </w:t>
      </w:r>
    </w:p>
    <w:p w14:paraId="5218D5D4" w14:textId="77777777" w:rsidR="00BE48FC" w:rsidRDefault="008F016C">
      <w:pPr>
        <w:spacing w:line="600" w:lineRule="auto"/>
        <w:ind w:firstLine="720"/>
        <w:jc w:val="both"/>
        <w:rPr>
          <w:rFonts w:eastAsiaTheme="minorHAnsi"/>
          <w:szCs w:val="24"/>
          <w:lang w:eastAsia="en-US"/>
        </w:rPr>
      </w:pPr>
      <w:r>
        <w:rPr>
          <w:rFonts w:eastAsiaTheme="minorHAnsi"/>
          <w:szCs w:val="24"/>
          <w:lang w:eastAsia="en-US"/>
        </w:rPr>
        <w:t>Α</w:t>
      </w:r>
      <w:r w:rsidRPr="00EC4432">
        <w:rPr>
          <w:rFonts w:eastAsiaTheme="minorHAnsi"/>
          <w:szCs w:val="24"/>
          <w:lang w:eastAsia="en-US"/>
        </w:rPr>
        <w:t xml:space="preserve">ντ' </w:t>
      </w:r>
      <w:r>
        <w:rPr>
          <w:rFonts w:eastAsiaTheme="minorHAnsi"/>
          <w:szCs w:val="24"/>
          <w:lang w:eastAsia="en-US"/>
        </w:rPr>
        <w:t>αυτής,</w:t>
      </w:r>
      <w:r w:rsidRPr="00EC4432">
        <w:rPr>
          <w:rFonts w:eastAsiaTheme="minorHAnsi"/>
          <w:szCs w:val="24"/>
          <w:lang w:eastAsia="en-US"/>
        </w:rPr>
        <w:t xml:space="preserve"> </w:t>
      </w:r>
      <w:r w:rsidRPr="00EC4432">
        <w:rPr>
          <w:rFonts w:eastAsiaTheme="minorHAnsi"/>
          <w:szCs w:val="24"/>
          <w:lang w:eastAsia="en-US"/>
        </w:rPr>
        <w:t>μας είπατε κάτι για Μητσοτάκη</w:t>
      </w:r>
      <w:r>
        <w:rPr>
          <w:rFonts w:eastAsiaTheme="minorHAnsi"/>
          <w:szCs w:val="24"/>
          <w:lang w:eastAsia="en-US"/>
        </w:rPr>
        <w:t>, για εξαγγελίες, κ</w:t>
      </w:r>
      <w:r>
        <w:rPr>
          <w:rFonts w:eastAsiaTheme="minorHAnsi"/>
          <w:szCs w:val="24"/>
          <w:lang w:eastAsia="en-US"/>
        </w:rPr>
        <w:t>.</w:t>
      </w:r>
      <w:r>
        <w:rPr>
          <w:rFonts w:eastAsiaTheme="minorHAnsi"/>
          <w:szCs w:val="24"/>
          <w:lang w:eastAsia="en-US"/>
        </w:rPr>
        <w:t>λπ.</w:t>
      </w:r>
      <w:r>
        <w:rPr>
          <w:rFonts w:eastAsiaTheme="minorHAnsi"/>
          <w:szCs w:val="24"/>
          <w:lang w:eastAsia="en-US"/>
        </w:rPr>
        <w:t>.</w:t>
      </w:r>
      <w:r>
        <w:rPr>
          <w:rFonts w:eastAsiaTheme="minorHAnsi"/>
          <w:szCs w:val="24"/>
          <w:lang w:eastAsia="en-US"/>
        </w:rPr>
        <w:t xml:space="preserve"> Αυτά αφορούν εσάς και τον </w:t>
      </w:r>
      <w:r w:rsidRPr="00EC4432">
        <w:rPr>
          <w:rFonts w:eastAsiaTheme="minorHAnsi"/>
          <w:szCs w:val="24"/>
          <w:lang w:eastAsia="en-US"/>
        </w:rPr>
        <w:t>Μητσοτάκη</w:t>
      </w:r>
      <w:r>
        <w:rPr>
          <w:rFonts w:eastAsiaTheme="minorHAnsi"/>
          <w:szCs w:val="24"/>
          <w:lang w:eastAsia="en-US"/>
        </w:rPr>
        <w:t xml:space="preserve">. </w:t>
      </w:r>
      <w:r>
        <w:rPr>
          <w:rFonts w:eastAsiaTheme="minorHAnsi"/>
          <w:szCs w:val="24"/>
          <w:lang w:eastAsia="en-US"/>
        </w:rPr>
        <w:t xml:space="preserve">Εδώ, στη Βουλή, </w:t>
      </w:r>
      <w:r>
        <w:rPr>
          <w:rFonts w:eastAsiaTheme="minorHAnsi"/>
          <w:szCs w:val="24"/>
          <w:lang w:eastAsia="en-US"/>
        </w:rPr>
        <w:lastRenderedPageBreak/>
        <w:t>θα έρθετε</w:t>
      </w:r>
      <w:r w:rsidRPr="00EC4432">
        <w:rPr>
          <w:rFonts w:eastAsiaTheme="minorHAnsi"/>
          <w:szCs w:val="24"/>
          <w:lang w:eastAsia="en-US"/>
        </w:rPr>
        <w:t xml:space="preserve"> με την πρόταση νόμου</w:t>
      </w:r>
      <w:r>
        <w:rPr>
          <w:rFonts w:eastAsiaTheme="minorHAnsi"/>
          <w:szCs w:val="24"/>
          <w:lang w:eastAsia="en-US"/>
        </w:rPr>
        <w:t xml:space="preserve"> που</w:t>
      </w:r>
      <w:r w:rsidRPr="00EC4432">
        <w:rPr>
          <w:rFonts w:eastAsiaTheme="minorHAnsi"/>
          <w:szCs w:val="24"/>
          <w:lang w:eastAsia="en-US"/>
        </w:rPr>
        <w:t xml:space="preserve"> σας έχουμε καταθέσει</w:t>
      </w:r>
      <w:r>
        <w:rPr>
          <w:rFonts w:eastAsiaTheme="minorHAnsi"/>
          <w:szCs w:val="24"/>
          <w:lang w:eastAsia="en-US"/>
        </w:rPr>
        <w:t>,</w:t>
      </w:r>
      <w:r w:rsidRPr="00EC4432">
        <w:rPr>
          <w:rFonts w:eastAsiaTheme="minorHAnsi"/>
          <w:szCs w:val="24"/>
          <w:lang w:eastAsia="en-US"/>
        </w:rPr>
        <w:t xml:space="preserve"> να το συζητήσουμε δημοκρατικά</w:t>
      </w:r>
      <w:r>
        <w:rPr>
          <w:rFonts w:eastAsiaTheme="minorHAnsi"/>
          <w:szCs w:val="24"/>
          <w:lang w:eastAsia="en-US"/>
        </w:rPr>
        <w:t>,</w:t>
      </w:r>
      <w:r w:rsidRPr="00EC4432">
        <w:rPr>
          <w:rFonts w:eastAsiaTheme="minorHAnsi"/>
          <w:szCs w:val="24"/>
          <w:lang w:eastAsia="en-US"/>
        </w:rPr>
        <w:t xml:space="preserve"> όπως προβλέπει </w:t>
      </w:r>
      <w:r>
        <w:rPr>
          <w:rFonts w:eastAsiaTheme="minorHAnsi"/>
          <w:szCs w:val="24"/>
          <w:lang w:eastAsia="en-US"/>
        </w:rPr>
        <w:t>ο Κ</w:t>
      </w:r>
      <w:r w:rsidRPr="00EC4432">
        <w:rPr>
          <w:rFonts w:eastAsiaTheme="minorHAnsi"/>
          <w:szCs w:val="24"/>
          <w:lang w:eastAsia="en-US"/>
        </w:rPr>
        <w:t>ανονισμός και το Σύνταγμα και να πάρουμε τι</w:t>
      </w:r>
      <w:r w:rsidRPr="00EC4432">
        <w:rPr>
          <w:rFonts w:eastAsiaTheme="minorHAnsi"/>
          <w:szCs w:val="24"/>
          <w:lang w:eastAsia="en-US"/>
        </w:rPr>
        <w:t xml:space="preserve">ς αποφάσεις ή πάλι θα </w:t>
      </w:r>
      <w:r>
        <w:rPr>
          <w:rFonts w:eastAsiaTheme="minorHAnsi"/>
          <w:szCs w:val="24"/>
          <w:lang w:eastAsia="en-US"/>
        </w:rPr>
        <w:t>το</w:t>
      </w:r>
      <w:r w:rsidRPr="00EC4432">
        <w:rPr>
          <w:rFonts w:eastAsiaTheme="minorHAnsi"/>
          <w:szCs w:val="24"/>
          <w:lang w:eastAsia="en-US"/>
        </w:rPr>
        <w:t xml:space="preserve"> παραπέμψουμε στο μέλλον </w:t>
      </w:r>
      <w:r>
        <w:rPr>
          <w:rFonts w:eastAsiaTheme="minorHAnsi"/>
          <w:szCs w:val="24"/>
          <w:lang w:eastAsia="en-US"/>
        </w:rPr>
        <w:t>και θα</w:t>
      </w:r>
      <w:r w:rsidRPr="00EC4432">
        <w:rPr>
          <w:rFonts w:eastAsiaTheme="minorHAnsi"/>
          <w:szCs w:val="24"/>
          <w:lang w:eastAsia="en-US"/>
        </w:rPr>
        <w:t xml:space="preserve"> συσσωρεύονται συνεχώς νέες ληξιπρόθεσμ</w:t>
      </w:r>
      <w:r>
        <w:rPr>
          <w:rFonts w:eastAsiaTheme="minorHAnsi"/>
          <w:szCs w:val="24"/>
          <w:lang w:eastAsia="en-US"/>
        </w:rPr>
        <w:t>ες οφειλές;</w:t>
      </w:r>
    </w:p>
    <w:p w14:paraId="5218D5D5" w14:textId="77777777" w:rsidR="00BE48FC" w:rsidRDefault="008F016C">
      <w:pPr>
        <w:spacing w:line="600" w:lineRule="auto"/>
        <w:ind w:firstLine="720"/>
        <w:jc w:val="both"/>
        <w:rPr>
          <w:rFonts w:eastAsiaTheme="minorHAnsi"/>
          <w:szCs w:val="24"/>
          <w:lang w:eastAsia="en-US"/>
        </w:rPr>
      </w:pPr>
      <w:r>
        <w:rPr>
          <w:rFonts w:eastAsiaTheme="minorHAnsi"/>
          <w:szCs w:val="24"/>
          <w:lang w:eastAsia="en-US"/>
        </w:rPr>
        <w:t>Και, βεβαίως,</w:t>
      </w:r>
      <w:r w:rsidRPr="00EC4432">
        <w:rPr>
          <w:rFonts w:eastAsiaTheme="minorHAnsi"/>
          <w:szCs w:val="24"/>
          <w:lang w:eastAsia="en-US"/>
        </w:rPr>
        <w:t xml:space="preserve"> όταν υπάρχει αυτή η αναμονή και δε</w:t>
      </w:r>
      <w:r>
        <w:rPr>
          <w:rFonts w:eastAsiaTheme="minorHAnsi"/>
          <w:szCs w:val="24"/>
          <w:lang w:eastAsia="en-US"/>
        </w:rPr>
        <w:t>ν</w:t>
      </w:r>
      <w:r w:rsidRPr="00EC4432">
        <w:rPr>
          <w:rFonts w:eastAsiaTheme="minorHAnsi"/>
          <w:szCs w:val="24"/>
          <w:lang w:eastAsia="en-US"/>
        </w:rPr>
        <w:t xml:space="preserve"> βάζουμε το τερματικό</w:t>
      </w:r>
      <w:r>
        <w:rPr>
          <w:rFonts w:eastAsiaTheme="minorHAnsi"/>
          <w:szCs w:val="24"/>
          <w:lang w:eastAsia="en-US"/>
        </w:rPr>
        <w:t>,</w:t>
      </w:r>
      <w:r w:rsidRPr="00EC4432">
        <w:rPr>
          <w:rFonts w:eastAsiaTheme="minorHAnsi"/>
          <w:szCs w:val="24"/>
          <w:lang w:eastAsia="en-US"/>
        </w:rPr>
        <w:t xml:space="preserve"> αυξάνονται οι </w:t>
      </w:r>
      <w:r>
        <w:rPr>
          <w:rFonts w:eastAsiaTheme="minorHAnsi"/>
          <w:szCs w:val="24"/>
          <w:lang w:eastAsia="en-US"/>
        </w:rPr>
        <w:t>ληξιπρόθεσμες</w:t>
      </w:r>
      <w:r w:rsidRPr="00EC4432">
        <w:rPr>
          <w:rFonts w:eastAsiaTheme="minorHAnsi"/>
          <w:szCs w:val="24"/>
          <w:lang w:eastAsia="en-US"/>
        </w:rPr>
        <w:t xml:space="preserve"> οφειλές</w:t>
      </w:r>
      <w:r>
        <w:rPr>
          <w:rFonts w:eastAsiaTheme="minorHAnsi"/>
          <w:szCs w:val="24"/>
          <w:lang w:eastAsia="en-US"/>
        </w:rPr>
        <w:t>, Γι’ αυτό</w:t>
      </w:r>
      <w:r w:rsidRPr="00EC4432">
        <w:rPr>
          <w:rFonts w:eastAsiaTheme="minorHAnsi"/>
          <w:szCs w:val="24"/>
          <w:lang w:eastAsia="en-US"/>
        </w:rPr>
        <w:t xml:space="preserve"> πρέπει να λήξει αυτή η συζήτηση </w:t>
      </w:r>
      <w:r w:rsidRPr="00EC4432">
        <w:rPr>
          <w:rFonts w:eastAsiaTheme="minorHAnsi"/>
          <w:szCs w:val="24"/>
          <w:lang w:eastAsia="en-US"/>
        </w:rPr>
        <w:t xml:space="preserve">με την έναρξη ισχύος μιας βιώσιμης </w:t>
      </w:r>
      <w:r>
        <w:rPr>
          <w:rFonts w:eastAsiaTheme="minorHAnsi"/>
          <w:szCs w:val="24"/>
          <w:lang w:eastAsia="en-US"/>
        </w:rPr>
        <w:t>ρύθμισης</w:t>
      </w:r>
      <w:r w:rsidRPr="00EC4432">
        <w:rPr>
          <w:rFonts w:eastAsiaTheme="minorHAnsi"/>
          <w:szCs w:val="24"/>
          <w:lang w:eastAsia="en-US"/>
        </w:rPr>
        <w:t xml:space="preserve"> δεκαετούς </w:t>
      </w:r>
      <w:r>
        <w:rPr>
          <w:rFonts w:eastAsiaTheme="minorHAnsi"/>
          <w:szCs w:val="24"/>
          <w:lang w:eastAsia="en-US"/>
        </w:rPr>
        <w:t xml:space="preserve">ή δωδεκαετούς </w:t>
      </w:r>
      <w:r w:rsidRPr="00EC4432">
        <w:rPr>
          <w:rFonts w:eastAsiaTheme="minorHAnsi"/>
          <w:szCs w:val="24"/>
          <w:lang w:eastAsia="en-US"/>
        </w:rPr>
        <w:t>διάρκειας</w:t>
      </w:r>
      <w:r>
        <w:rPr>
          <w:rFonts w:eastAsiaTheme="minorHAnsi"/>
          <w:szCs w:val="24"/>
          <w:lang w:eastAsia="en-US"/>
        </w:rPr>
        <w:t xml:space="preserve">, ό,τι </w:t>
      </w:r>
      <w:r w:rsidRPr="00EC4432">
        <w:rPr>
          <w:rFonts w:eastAsiaTheme="minorHAnsi"/>
          <w:szCs w:val="24"/>
          <w:lang w:eastAsia="en-US"/>
        </w:rPr>
        <w:t>αποφασίσουμε και ανάλογα με τα ποσά</w:t>
      </w:r>
      <w:r>
        <w:rPr>
          <w:rFonts w:eastAsiaTheme="minorHAnsi"/>
          <w:szCs w:val="24"/>
          <w:lang w:eastAsia="en-US"/>
        </w:rPr>
        <w:t>. Είναι</w:t>
      </w:r>
      <w:r w:rsidRPr="00EC4432">
        <w:rPr>
          <w:rFonts w:eastAsiaTheme="minorHAnsi"/>
          <w:szCs w:val="24"/>
          <w:lang w:eastAsia="en-US"/>
        </w:rPr>
        <w:t xml:space="preserve"> </w:t>
      </w:r>
      <w:r>
        <w:rPr>
          <w:rFonts w:eastAsiaTheme="minorHAnsi"/>
          <w:szCs w:val="24"/>
          <w:lang w:eastAsia="en-US"/>
        </w:rPr>
        <w:t>ένα εκατομμύριο τετρακόσιες χιλιάδες</w:t>
      </w:r>
      <w:r w:rsidRPr="00EC4432">
        <w:rPr>
          <w:rFonts w:eastAsiaTheme="minorHAnsi"/>
          <w:szCs w:val="24"/>
          <w:lang w:eastAsia="en-US"/>
        </w:rPr>
        <w:t xml:space="preserve"> </w:t>
      </w:r>
      <w:r>
        <w:rPr>
          <w:rFonts w:eastAsiaTheme="minorHAnsi"/>
          <w:szCs w:val="24"/>
          <w:lang w:eastAsia="en-US"/>
        </w:rPr>
        <w:t>συμπολίτες μας. Δεν είναι</w:t>
      </w:r>
      <w:r w:rsidRPr="00EC4432">
        <w:rPr>
          <w:rFonts w:eastAsiaTheme="minorHAnsi"/>
          <w:szCs w:val="24"/>
          <w:lang w:eastAsia="en-US"/>
        </w:rPr>
        <w:t xml:space="preserve"> ούτε δύο ούτε τρεις</w:t>
      </w:r>
      <w:r>
        <w:rPr>
          <w:rFonts w:eastAsiaTheme="minorHAnsi"/>
          <w:szCs w:val="24"/>
          <w:lang w:eastAsia="en-US"/>
        </w:rPr>
        <w:t>. Για τη μεγάλη, τουλάχιστον, πλειοψηφία απ’ αυ</w:t>
      </w:r>
      <w:r>
        <w:rPr>
          <w:rFonts w:eastAsiaTheme="minorHAnsi"/>
          <w:szCs w:val="24"/>
          <w:lang w:eastAsia="en-US"/>
        </w:rPr>
        <w:t>τούς,</w:t>
      </w:r>
      <w:r w:rsidRPr="00EC4432">
        <w:rPr>
          <w:rFonts w:eastAsiaTheme="minorHAnsi"/>
          <w:szCs w:val="24"/>
          <w:lang w:eastAsia="en-US"/>
        </w:rPr>
        <w:t xml:space="preserve"> πρέπει να δώσουμε</w:t>
      </w:r>
      <w:r>
        <w:rPr>
          <w:rFonts w:eastAsiaTheme="minorHAnsi"/>
          <w:szCs w:val="24"/>
          <w:lang w:eastAsia="en-US"/>
        </w:rPr>
        <w:t xml:space="preserve"> μι</w:t>
      </w:r>
      <w:r w:rsidRPr="00EC4432">
        <w:rPr>
          <w:rFonts w:eastAsiaTheme="minorHAnsi"/>
          <w:szCs w:val="24"/>
          <w:lang w:eastAsia="en-US"/>
        </w:rPr>
        <w:t>α διέξοδο</w:t>
      </w:r>
      <w:r>
        <w:rPr>
          <w:rFonts w:eastAsiaTheme="minorHAnsi"/>
          <w:szCs w:val="24"/>
          <w:lang w:eastAsia="en-US"/>
        </w:rPr>
        <w:t>, μι</w:t>
      </w:r>
      <w:r w:rsidRPr="00EC4432">
        <w:rPr>
          <w:rFonts w:eastAsiaTheme="minorHAnsi"/>
          <w:szCs w:val="24"/>
          <w:lang w:eastAsia="en-US"/>
        </w:rPr>
        <w:t>α λύση</w:t>
      </w:r>
      <w:r>
        <w:rPr>
          <w:rFonts w:eastAsiaTheme="minorHAnsi"/>
          <w:szCs w:val="24"/>
          <w:lang w:eastAsia="en-US"/>
        </w:rPr>
        <w:t xml:space="preserve">. </w:t>
      </w:r>
    </w:p>
    <w:p w14:paraId="5218D5D6" w14:textId="77777777" w:rsidR="00BE48FC" w:rsidRDefault="008F016C">
      <w:pPr>
        <w:spacing w:line="600" w:lineRule="auto"/>
        <w:ind w:firstLine="720"/>
        <w:jc w:val="both"/>
        <w:rPr>
          <w:rFonts w:eastAsiaTheme="minorHAnsi"/>
          <w:szCs w:val="24"/>
          <w:lang w:eastAsia="en-US"/>
        </w:rPr>
      </w:pPr>
      <w:r>
        <w:rPr>
          <w:rFonts w:eastAsiaTheme="minorHAnsi"/>
          <w:szCs w:val="24"/>
          <w:lang w:eastAsia="en-US"/>
        </w:rPr>
        <w:t xml:space="preserve">Αυτό </w:t>
      </w:r>
      <w:r w:rsidRPr="00EC4432">
        <w:rPr>
          <w:rFonts w:eastAsiaTheme="minorHAnsi"/>
          <w:szCs w:val="24"/>
          <w:lang w:eastAsia="en-US"/>
        </w:rPr>
        <w:t>σας λέμε</w:t>
      </w:r>
      <w:r>
        <w:rPr>
          <w:rFonts w:eastAsiaTheme="minorHAnsi"/>
          <w:szCs w:val="24"/>
          <w:lang w:eastAsia="en-US"/>
        </w:rPr>
        <w:t>,</w:t>
      </w:r>
      <w:r w:rsidRPr="00EC4432">
        <w:rPr>
          <w:rFonts w:eastAsiaTheme="minorHAnsi"/>
          <w:szCs w:val="24"/>
          <w:lang w:eastAsia="en-US"/>
        </w:rPr>
        <w:t xml:space="preserve"> χωρίς οτιδήποτε άλλο και πιστεύουμε ότι κάποια στιγμή θα το αποδεχτείτε</w:t>
      </w:r>
      <w:r>
        <w:rPr>
          <w:rFonts w:eastAsiaTheme="minorHAnsi"/>
          <w:szCs w:val="24"/>
          <w:lang w:eastAsia="en-US"/>
        </w:rPr>
        <w:t>. Όμως, βεβαίως,</w:t>
      </w:r>
      <w:r w:rsidRPr="00EC4432">
        <w:rPr>
          <w:rFonts w:eastAsiaTheme="minorHAnsi"/>
          <w:szCs w:val="24"/>
          <w:lang w:eastAsia="en-US"/>
        </w:rPr>
        <w:t xml:space="preserve"> θα έχει δ</w:t>
      </w:r>
      <w:r>
        <w:rPr>
          <w:rFonts w:eastAsiaTheme="minorHAnsi"/>
          <w:szCs w:val="24"/>
          <w:lang w:eastAsia="en-US"/>
        </w:rPr>
        <w:t>ημιουργεί νέα γενιά οφειλετών μ’</w:t>
      </w:r>
      <w:r w:rsidRPr="00EC4432">
        <w:rPr>
          <w:rFonts w:eastAsiaTheme="minorHAnsi"/>
          <w:szCs w:val="24"/>
          <w:lang w:eastAsia="en-US"/>
        </w:rPr>
        <w:t xml:space="preserve"> αυτόν τον τρόπο</w:t>
      </w:r>
      <w:r>
        <w:rPr>
          <w:rFonts w:eastAsiaTheme="minorHAnsi"/>
          <w:szCs w:val="24"/>
          <w:lang w:eastAsia="en-US"/>
        </w:rPr>
        <w:t>.</w:t>
      </w:r>
    </w:p>
    <w:p w14:paraId="5218D5D7" w14:textId="77777777" w:rsidR="00BE48FC" w:rsidRDefault="008F016C">
      <w:pPr>
        <w:spacing w:line="600" w:lineRule="auto"/>
        <w:ind w:firstLine="720"/>
        <w:jc w:val="both"/>
        <w:rPr>
          <w:rFonts w:eastAsiaTheme="minorHAnsi"/>
          <w:szCs w:val="24"/>
          <w:lang w:eastAsia="en-US"/>
        </w:rPr>
      </w:pPr>
      <w:r>
        <w:rPr>
          <w:rFonts w:eastAsiaTheme="minorHAnsi"/>
          <w:szCs w:val="24"/>
          <w:lang w:eastAsia="en-US"/>
        </w:rPr>
        <w:t>Ευχαριστώ.</w:t>
      </w:r>
    </w:p>
    <w:p w14:paraId="5218D5D8" w14:textId="77777777" w:rsidR="00BE48FC" w:rsidRDefault="008F016C">
      <w:pPr>
        <w:spacing w:line="600" w:lineRule="auto"/>
        <w:ind w:firstLine="720"/>
        <w:jc w:val="both"/>
        <w:rPr>
          <w:rFonts w:eastAsia="Times New Roman" w:cs="Times New Roman"/>
          <w:szCs w:val="24"/>
        </w:rPr>
      </w:pPr>
      <w:r w:rsidRPr="00F85604">
        <w:rPr>
          <w:rFonts w:eastAsia="Times New Roman" w:cs="Times New Roman"/>
          <w:b/>
          <w:szCs w:val="24"/>
        </w:rPr>
        <w:lastRenderedPageBreak/>
        <w:t>ΠΡΟΕΔΡΕΥΩΝ (</w:t>
      </w:r>
      <w:r>
        <w:rPr>
          <w:rFonts w:eastAsia="Times New Roman" w:cs="Times New Roman"/>
          <w:b/>
          <w:szCs w:val="24"/>
        </w:rPr>
        <w:t>Γεώργιος Λαμπρούλης</w:t>
      </w:r>
      <w:r w:rsidRPr="00F85604">
        <w:rPr>
          <w:rFonts w:eastAsia="Times New Roman" w:cs="Times New Roman"/>
          <w:b/>
          <w:szCs w:val="24"/>
        </w:rPr>
        <w:t xml:space="preserve">): </w:t>
      </w:r>
      <w:r>
        <w:rPr>
          <w:rFonts w:eastAsia="Times New Roman" w:cs="Times New Roman"/>
          <w:szCs w:val="24"/>
        </w:rPr>
        <w:t>Κύριε Πετρόπουλε, έχετε τον λόγο.</w:t>
      </w:r>
    </w:p>
    <w:p w14:paraId="5218D5D9" w14:textId="77777777" w:rsidR="00BE48FC" w:rsidRDefault="008F016C">
      <w:pPr>
        <w:spacing w:line="600" w:lineRule="auto"/>
        <w:ind w:firstLine="720"/>
        <w:jc w:val="both"/>
        <w:rPr>
          <w:rFonts w:eastAsia="Times New Roman" w:cs="Times New Roman"/>
          <w:szCs w:val="24"/>
        </w:rPr>
      </w:pPr>
      <w:r>
        <w:rPr>
          <w:rFonts w:eastAsia="Times New Roman" w:cs="Times New Roman"/>
          <w:b/>
          <w:szCs w:val="24"/>
        </w:rPr>
        <w:t>ΑΝΑΣΤΑΣΙΟΣ ΠΕΤΡΟΠΟΥΛΟΣ (Υ</w:t>
      </w:r>
      <w:r>
        <w:rPr>
          <w:rFonts w:eastAsia="Times New Roman" w:cs="Times New Roman"/>
          <w:b/>
          <w:szCs w:val="24"/>
        </w:rPr>
        <w:t>φυ</w:t>
      </w:r>
      <w:r>
        <w:rPr>
          <w:rFonts w:eastAsia="Times New Roman" w:cs="Times New Roman"/>
          <w:b/>
          <w:szCs w:val="24"/>
        </w:rPr>
        <w:t>πουργός</w:t>
      </w:r>
      <w:r w:rsidRPr="00E7396A">
        <w:rPr>
          <w:rFonts w:eastAsia="Times New Roman" w:cs="Times New Roman"/>
          <w:b/>
          <w:szCs w:val="24"/>
        </w:rPr>
        <w:t xml:space="preserve"> </w:t>
      </w:r>
      <w:r>
        <w:rPr>
          <w:rFonts w:eastAsia="Times New Roman" w:cs="Times New Roman"/>
          <w:b/>
          <w:szCs w:val="24"/>
        </w:rPr>
        <w:t xml:space="preserve">Εργασίας, </w:t>
      </w:r>
      <w:r w:rsidRPr="00E7396A">
        <w:rPr>
          <w:rFonts w:eastAsia="Times New Roman" w:cs="Times New Roman"/>
          <w:b/>
          <w:szCs w:val="24"/>
        </w:rPr>
        <w:t xml:space="preserve">Κοινωνικής Ασφάλισης </w:t>
      </w:r>
      <w:r>
        <w:rPr>
          <w:rFonts w:eastAsia="Times New Roman" w:cs="Times New Roman"/>
          <w:b/>
          <w:szCs w:val="24"/>
        </w:rPr>
        <w:t xml:space="preserve">και </w:t>
      </w:r>
      <w:r w:rsidRPr="00E7396A">
        <w:rPr>
          <w:rFonts w:eastAsia="Times New Roman" w:cs="Times New Roman"/>
          <w:b/>
          <w:szCs w:val="24"/>
        </w:rPr>
        <w:t>Κοινωνικής Αλληλεγγύης</w:t>
      </w:r>
      <w:r>
        <w:rPr>
          <w:rFonts w:eastAsia="Times New Roman" w:cs="Times New Roman"/>
          <w:b/>
          <w:szCs w:val="24"/>
        </w:rPr>
        <w:t xml:space="preserve">): </w:t>
      </w:r>
      <w:r>
        <w:rPr>
          <w:rFonts w:eastAsia="Times New Roman" w:cs="Times New Roman"/>
          <w:szCs w:val="24"/>
        </w:rPr>
        <w:t>Μίλησα για χίλιους διακόσιους που εντάχθηκαν με το ν.4331</w:t>
      </w:r>
      <w:r>
        <w:rPr>
          <w:rFonts w:eastAsia="Times New Roman" w:cs="Times New Roman"/>
          <w:szCs w:val="24"/>
        </w:rPr>
        <w:t>/</w:t>
      </w:r>
      <w:r>
        <w:rPr>
          <w:rFonts w:eastAsia="Times New Roman" w:cs="Times New Roman"/>
          <w:szCs w:val="24"/>
        </w:rPr>
        <w:t>2015 στην περίοδο που είχε οριστεί από εκείνον τον νόμο μέχρι τον Σεπ</w:t>
      </w:r>
      <w:r>
        <w:rPr>
          <w:rFonts w:eastAsia="Times New Roman" w:cs="Times New Roman"/>
          <w:szCs w:val="24"/>
        </w:rPr>
        <w:t>τέμβριο του 2015, για οφειλές που αυξήσαμε το όριο στις 50.000, όχι αυτό που είπατε. Υπήρξε μια παρανόηση σε αυτό. Επισημαίνω την διαφορά ως προς το</w:t>
      </w:r>
      <w:r w:rsidRPr="00B5083E">
        <w:rPr>
          <w:rFonts w:eastAsia="Times New Roman" w:cs="Times New Roman"/>
          <w:szCs w:val="24"/>
        </w:rPr>
        <w:t xml:space="preserve"> ζήτημα </w:t>
      </w:r>
      <w:r>
        <w:rPr>
          <w:rFonts w:eastAsia="Times New Roman" w:cs="Times New Roman"/>
          <w:szCs w:val="24"/>
        </w:rPr>
        <w:t>αυτό. Επομένως, δεν είναι αυτό που είπατε, κύριε Κ</w:t>
      </w:r>
      <w:r w:rsidRPr="00B5083E">
        <w:rPr>
          <w:rFonts w:eastAsia="Times New Roman" w:cs="Times New Roman"/>
          <w:szCs w:val="24"/>
        </w:rPr>
        <w:t>εγκέρογλου</w:t>
      </w:r>
      <w:r>
        <w:rPr>
          <w:rFonts w:eastAsia="Times New Roman" w:cs="Times New Roman"/>
          <w:szCs w:val="24"/>
        </w:rPr>
        <w:t xml:space="preserve">. </w:t>
      </w:r>
    </w:p>
    <w:p w14:paraId="5218D5DA"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Εντούτοις, πρέπει να σας</w:t>
      </w:r>
      <w:r w:rsidRPr="00B5083E">
        <w:rPr>
          <w:rFonts w:eastAsia="Times New Roman" w:cs="Times New Roman"/>
          <w:szCs w:val="24"/>
        </w:rPr>
        <w:t xml:space="preserve"> πω ότι </w:t>
      </w:r>
      <w:r>
        <w:rPr>
          <w:rFonts w:eastAsia="Times New Roman" w:cs="Times New Roman"/>
          <w:szCs w:val="24"/>
        </w:rPr>
        <w:t>η Κυβ</w:t>
      </w:r>
      <w:r>
        <w:rPr>
          <w:rFonts w:eastAsia="Times New Roman" w:cs="Times New Roman"/>
          <w:szCs w:val="24"/>
        </w:rPr>
        <w:t xml:space="preserve">έρνηση, </w:t>
      </w:r>
      <w:r w:rsidRPr="00B5083E">
        <w:rPr>
          <w:rFonts w:eastAsia="Times New Roman" w:cs="Times New Roman"/>
          <w:szCs w:val="24"/>
        </w:rPr>
        <w:t>όπως έχει αποδείξει</w:t>
      </w:r>
      <w:r>
        <w:rPr>
          <w:rFonts w:eastAsia="Times New Roman" w:cs="Times New Roman"/>
          <w:szCs w:val="24"/>
        </w:rPr>
        <w:t>,</w:t>
      </w:r>
      <w:r w:rsidRPr="00B5083E">
        <w:rPr>
          <w:rFonts w:eastAsia="Times New Roman" w:cs="Times New Roman"/>
          <w:szCs w:val="24"/>
        </w:rPr>
        <w:t xml:space="preserve"> σχεδιάζει την</w:t>
      </w:r>
      <w:r>
        <w:rPr>
          <w:rFonts w:eastAsia="Times New Roman" w:cs="Times New Roman"/>
          <w:szCs w:val="24"/>
        </w:rPr>
        <w:t xml:space="preserve"> πολιτική της </w:t>
      </w:r>
      <w:r w:rsidRPr="00B5083E">
        <w:rPr>
          <w:rFonts w:eastAsia="Times New Roman" w:cs="Times New Roman"/>
          <w:szCs w:val="24"/>
        </w:rPr>
        <w:t>και την εφαρμόζει</w:t>
      </w:r>
      <w:r>
        <w:rPr>
          <w:rFonts w:eastAsia="Times New Roman" w:cs="Times New Roman"/>
          <w:szCs w:val="24"/>
        </w:rPr>
        <w:t>. Κ</w:t>
      </w:r>
      <w:r w:rsidRPr="00B5083E">
        <w:rPr>
          <w:rFonts w:eastAsia="Times New Roman" w:cs="Times New Roman"/>
          <w:szCs w:val="24"/>
        </w:rPr>
        <w:t>αι αυτό που ήδη έχουμε εξαγγείλει θα το κάνουμε</w:t>
      </w:r>
      <w:r>
        <w:rPr>
          <w:rFonts w:eastAsia="Times New Roman" w:cs="Times New Roman"/>
          <w:szCs w:val="24"/>
        </w:rPr>
        <w:t>. Θα το ψηφίσετε και εσείς προφανώς,</w:t>
      </w:r>
      <w:r w:rsidRPr="00B5083E">
        <w:rPr>
          <w:rFonts w:eastAsia="Times New Roman" w:cs="Times New Roman"/>
          <w:szCs w:val="24"/>
        </w:rPr>
        <w:t xml:space="preserve"> γιατί δεν μπορείτε να κάνετε </w:t>
      </w:r>
      <w:r>
        <w:rPr>
          <w:rFonts w:eastAsia="Times New Roman" w:cs="Times New Roman"/>
          <w:szCs w:val="24"/>
        </w:rPr>
        <w:t>και</w:t>
      </w:r>
      <w:r w:rsidRPr="00B5083E">
        <w:rPr>
          <w:rFonts w:eastAsia="Times New Roman" w:cs="Times New Roman"/>
          <w:szCs w:val="24"/>
        </w:rPr>
        <w:t xml:space="preserve"> διαφορετικά</w:t>
      </w:r>
      <w:r>
        <w:rPr>
          <w:rFonts w:eastAsia="Times New Roman" w:cs="Times New Roman"/>
          <w:szCs w:val="24"/>
        </w:rPr>
        <w:t xml:space="preserve">. Αλλά, αυτό που θα ψηφίσετε… </w:t>
      </w:r>
    </w:p>
    <w:p w14:paraId="5218D5DB" w14:textId="77777777" w:rsidR="00BE48FC" w:rsidRDefault="008F016C">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b/>
          <w:szCs w:val="24"/>
        </w:rPr>
        <w:t xml:space="preserve">: </w:t>
      </w:r>
      <w:r>
        <w:rPr>
          <w:rFonts w:eastAsia="Times New Roman" w:cs="Times New Roman"/>
          <w:szCs w:val="24"/>
        </w:rPr>
        <w:t>Μην κάνετε την ερμηνεία της ψήφου της δικής μας.</w:t>
      </w:r>
    </w:p>
    <w:p w14:paraId="5218D5DC" w14:textId="77777777" w:rsidR="00BE48FC" w:rsidRDefault="008F016C">
      <w:pPr>
        <w:spacing w:line="600" w:lineRule="auto"/>
        <w:ind w:firstLine="720"/>
        <w:jc w:val="both"/>
        <w:rPr>
          <w:rFonts w:eastAsia="Times New Roman" w:cs="Times New Roman"/>
          <w:szCs w:val="24"/>
        </w:rPr>
      </w:pPr>
      <w:r>
        <w:rPr>
          <w:rFonts w:eastAsia="Times New Roman" w:cs="Times New Roman"/>
          <w:b/>
          <w:szCs w:val="24"/>
        </w:rPr>
        <w:lastRenderedPageBreak/>
        <w:t>ΑΝΑΣΤΑΣΙΟΣ ΠΕΤΡΟΠΟΥΛΟΣ (Υ</w:t>
      </w:r>
      <w:r>
        <w:rPr>
          <w:rFonts w:eastAsia="Times New Roman" w:cs="Times New Roman"/>
          <w:b/>
          <w:szCs w:val="24"/>
        </w:rPr>
        <w:t>φυ</w:t>
      </w:r>
      <w:r>
        <w:rPr>
          <w:rFonts w:eastAsia="Times New Roman" w:cs="Times New Roman"/>
          <w:b/>
          <w:szCs w:val="24"/>
        </w:rPr>
        <w:t>πουργός</w:t>
      </w:r>
      <w:r w:rsidRPr="00E7396A">
        <w:rPr>
          <w:rFonts w:eastAsia="Times New Roman" w:cs="Times New Roman"/>
          <w:b/>
          <w:szCs w:val="24"/>
        </w:rPr>
        <w:t xml:space="preserve"> </w:t>
      </w:r>
      <w:r>
        <w:rPr>
          <w:rFonts w:eastAsia="Times New Roman" w:cs="Times New Roman"/>
          <w:b/>
          <w:szCs w:val="24"/>
        </w:rPr>
        <w:t xml:space="preserve">Εργασίας, </w:t>
      </w:r>
      <w:r w:rsidRPr="00E7396A">
        <w:rPr>
          <w:rFonts w:eastAsia="Times New Roman" w:cs="Times New Roman"/>
          <w:b/>
          <w:szCs w:val="24"/>
        </w:rPr>
        <w:t xml:space="preserve">Κοινωνικής Ασφάλισης </w:t>
      </w:r>
      <w:r>
        <w:rPr>
          <w:rFonts w:eastAsia="Times New Roman" w:cs="Times New Roman"/>
          <w:b/>
          <w:szCs w:val="24"/>
        </w:rPr>
        <w:t xml:space="preserve">και </w:t>
      </w:r>
      <w:r w:rsidRPr="00E7396A">
        <w:rPr>
          <w:rFonts w:eastAsia="Times New Roman" w:cs="Times New Roman"/>
          <w:b/>
          <w:szCs w:val="24"/>
        </w:rPr>
        <w:t>Κοινωνικής Αλληλεγγύης</w:t>
      </w:r>
      <w:r>
        <w:rPr>
          <w:rFonts w:eastAsia="Times New Roman" w:cs="Times New Roman"/>
          <w:b/>
          <w:szCs w:val="24"/>
        </w:rPr>
        <w:t xml:space="preserve">): </w:t>
      </w:r>
      <w:r>
        <w:rPr>
          <w:rFonts w:eastAsia="Times New Roman" w:cs="Times New Roman"/>
          <w:szCs w:val="24"/>
        </w:rPr>
        <w:t>Δεν μπορείτε να κάνετε</w:t>
      </w:r>
      <w:r w:rsidRPr="00B5083E">
        <w:rPr>
          <w:rFonts w:eastAsia="Times New Roman" w:cs="Times New Roman"/>
          <w:szCs w:val="24"/>
        </w:rPr>
        <w:t xml:space="preserve"> διαφορετικά</w:t>
      </w:r>
      <w:r>
        <w:rPr>
          <w:rFonts w:eastAsia="Times New Roman" w:cs="Times New Roman"/>
          <w:szCs w:val="24"/>
        </w:rPr>
        <w:t xml:space="preserve">. Διότι οι δικές μας προτάσεις </w:t>
      </w:r>
      <w:r w:rsidRPr="00B5083E">
        <w:rPr>
          <w:rFonts w:eastAsia="Times New Roman" w:cs="Times New Roman"/>
          <w:szCs w:val="24"/>
        </w:rPr>
        <w:t>δεν είναι δυνατ</w:t>
      </w:r>
      <w:r>
        <w:rPr>
          <w:rFonts w:eastAsia="Times New Roman" w:cs="Times New Roman"/>
          <w:szCs w:val="24"/>
        </w:rPr>
        <w:t xml:space="preserve">όν να μην τύχουν της </w:t>
      </w:r>
      <w:r>
        <w:rPr>
          <w:rFonts w:eastAsia="Times New Roman" w:cs="Times New Roman"/>
          <w:szCs w:val="24"/>
        </w:rPr>
        <w:t>αναγκασμένη</w:t>
      </w:r>
      <w:r w:rsidRPr="00B5083E">
        <w:rPr>
          <w:rFonts w:eastAsia="Times New Roman" w:cs="Times New Roman"/>
          <w:szCs w:val="24"/>
        </w:rPr>
        <w:t>ς</w:t>
      </w:r>
      <w:r>
        <w:rPr>
          <w:rFonts w:eastAsia="Times New Roman" w:cs="Times New Roman"/>
          <w:szCs w:val="24"/>
        </w:rPr>
        <w:t>,</w:t>
      </w:r>
      <w:r w:rsidRPr="00B5083E">
        <w:rPr>
          <w:rFonts w:eastAsia="Times New Roman" w:cs="Times New Roman"/>
          <w:szCs w:val="24"/>
        </w:rPr>
        <w:t xml:space="preserve"> ηθελημένης </w:t>
      </w:r>
      <w:r>
        <w:rPr>
          <w:rFonts w:eastAsia="Times New Roman" w:cs="Times New Roman"/>
          <w:szCs w:val="24"/>
        </w:rPr>
        <w:t>–όπως και να το κάνετε- αυτό που γίνεται έτσι κι αλλιώς</w:t>
      </w:r>
      <w:r w:rsidRPr="00B5083E">
        <w:rPr>
          <w:rFonts w:eastAsia="Times New Roman" w:cs="Times New Roman"/>
          <w:szCs w:val="24"/>
        </w:rPr>
        <w:t xml:space="preserve"> </w:t>
      </w:r>
      <w:r>
        <w:rPr>
          <w:rFonts w:eastAsia="Times New Roman" w:cs="Times New Roman"/>
          <w:szCs w:val="24"/>
        </w:rPr>
        <w:t>-</w:t>
      </w:r>
      <w:r w:rsidRPr="00B5083E">
        <w:rPr>
          <w:rFonts w:eastAsia="Times New Roman" w:cs="Times New Roman"/>
          <w:szCs w:val="24"/>
        </w:rPr>
        <w:t xml:space="preserve">και το </w:t>
      </w:r>
      <w:r>
        <w:rPr>
          <w:rFonts w:eastAsia="Times New Roman" w:cs="Times New Roman"/>
          <w:szCs w:val="24"/>
        </w:rPr>
        <w:t>εί</w:t>
      </w:r>
      <w:r w:rsidRPr="00B5083E">
        <w:rPr>
          <w:rFonts w:eastAsia="Times New Roman" w:cs="Times New Roman"/>
          <w:szCs w:val="24"/>
        </w:rPr>
        <w:t>χαμε πει</w:t>
      </w:r>
      <w:r>
        <w:rPr>
          <w:rFonts w:eastAsia="Times New Roman" w:cs="Times New Roman"/>
          <w:szCs w:val="24"/>
        </w:rPr>
        <w:t>-</w:t>
      </w:r>
      <w:r w:rsidRPr="00B5083E">
        <w:rPr>
          <w:rFonts w:eastAsia="Times New Roman" w:cs="Times New Roman"/>
          <w:szCs w:val="24"/>
        </w:rPr>
        <w:t xml:space="preserve"> ψηφίζετ</w:t>
      </w:r>
      <w:r>
        <w:rPr>
          <w:rFonts w:eastAsia="Times New Roman" w:cs="Times New Roman"/>
          <w:szCs w:val="24"/>
        </w:rPr>
        <w:t xml:space="preserve">ε </w:t>
      </w:r>
      <w:r w:rsidRPr="00B5083E">
        <w:rPr>
          <w:rFonts w:eastAsia="Times New Roman" w:cs="Times New Roman"/>
          <w:szCs w:val="24"/>
        </w:rPr>
        <w:t>και θα ψηφίσετε τα μέτρα</w:t>
      </w:r>
      <w:r>
        <w:rPr>
          <w:rFonts w:eastAsia="Times New Roman" w:cs="Times New Roman"/>
          <w:szCs w:val="24"/>
        </w:rPr>
        <w:t>, τα οποία η Κ</w:t>
      </w:r>
      <w:r w:rsidRPr="00B5083E">
        <w:rPr>
          <w:rFonts w:eastAsia="Times New Roman" w:cs="Times New Roman"/>
          <w:szCs w:val="24"/>
        </w:rPr>
        <w:t>υβέρνηση φέρνει</w:t>
      </w:r>
      <w:r>
        <w:rPr>
          <w:rFonts w:eastAsia="Times New Roman" w:cs="Times New Roman"/>
          <w:szCs w:val="24"/>
        </w:rPr>
        <w:t>.</w:t>
      </w:r>
      <w:r w:rsidRPr="00B5083E">
        <w:rPr>
          <w:rFonts w:eastAsia="Times New Roman" w:cs="Times New Roman"/>
          <w:szCs w:val="24"/>
        </w:rPr>
        <w:t xml:space="preserve"> </w:t>
      </w:r>
      <w:r>
        <w:rPr>
          <w:rFonts w:eastAsia="Times New Roman" w:cs="Times New Roman"/>
          <w:szCs w:val="24"/>
        </w:rPr>
        <w:t>Α</w:t>
      </w:r>
      <w:r w:rsidRPr="00B5083E">
        <w:rPr>
          <w:rFonts w:eastAsia="Times New Roman" w:cs="Times New Roman"/>
          <w:szCs w:val="24"/>
        </w:rPr>
        <w:t xml:space="preserve">λλά δεν αλλάζει με τίποτα η αλήθεια ότι κάθε φορά που λέμε ότι θα κάνουμε κάτι τρέχετε να </w:t>
      </w:r>
      <w:r w:rsidRPr="00B5083E">
        <w:rPr>
          <w:rFonts w:eastAsia="Times New Roman" w:cs="Times New Roman"/>
          <w:szCs w:val="24"/>
        </w:rPr>
        <w:t>προλάβετε να πείτε ότι εσείς το είπατε</w:t>
      </w:r>
      <w:r>
        <w:rPr>
          <w:rFonts w:eastAsia="Times New Roman" w:cs="Times New Roman"/>
          <w:szCs w:val="24"/>
        </w:rPr>
        <w:t>.</w:t>
      </w:r>
      <w:r w:rsidRPr="00B5083E">
        <w:rPr>
          <w:rFonts w:eastAsia="Times New Roman" w:cs="Times New Roman"/>
          <w:szCs w:val="24"/>
        </w:rPr>
        <w:t xml:space="preserve"> </w:t>
      </w:r>
      <w:r>
        <w:rPr>
          <w:rFonts w:eastAsia="Times New Roman" w:cs="Times New Roman"/>
          <w:szCs w:val="24"/>
        </w:rPr>
        <w:t xml:space="preserve">Δεν πειράζει. </w:t>
      </w:r>
    </w:p>
    <w:p w14:paraId="5218D5DD" w14:textId="77777777" w:rsidR="00BE48FC" w:rsidRDefault="008F016C">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sidRPr="00755A71">
        <w:rPr>
          <w:rFonts w:eastAsia="Times New Roman" w:cs="Times New Roman"/>
          <w:szCs w:val="24"/>
        </w:rPr>
        <w:t>Αν το θέλετε, φέρτε το.</w:t>
      </w:r>
    </w:p>
    <w:p w14:paraId="5218D5DE" w14:textId="77777777" w:rsidR="00BE48FC" w:rsidRDefault="008F016C">
      <w:pPr>
        <w:spacing w:line="600" w:lineRule="auto"/>
        <w:ind w:firstLine="720"/>
        <w:jc w:val="both"/>
        <w:rPr>
          <w:rFonts w:eastAsia="Times New Roman" w:cs="Times New Roman"/>
          <w:szCs w:val="24"/>
        </w:rPr>
      </w:pPr>
      <w:r w:rsidRPr="0043442B">
        <w:rPr>
          <w:rFonts w:eastAsia="Times New Roman" w:cs="Times New Roman"/>
          <w:b/>
          <w:szCs w:val="24"/>
        </w:rPr>
        <w:t>ΠΡΟΕΔΡΕΥΩΝ (Γεώργιος Λαμπρούλης):</w:t>
      </w:r>
      <w:r>
        <w:rPr>
          <w:rFonts w:eastAsia="Times New Roman" w:cs="Times New Roman"/>
          <w:szCs w:val="24"/>
        </w:rPr>
        <w:t xml:space="preserve"> Κύριε Κεγκέρογλου, παρακαλώ μη διακόπτετε. </w:t>
      </w:r>
    </w:p>
    <w:p w14:paraId="5218D5DF" w14:textId="77777777" w:rsidR="00BE48FC" w:rsidRDefault="008F016C">
      <w:pPr>
        <w:spacing w:line="600" w:lineRule="auto"/>
        <w:ind w:firstLine="720"/>
        <w:jc w:val="both"/>
        <w:rPr>
          <w:rFonts w:eastAsia="Times New Roman" w:cs="Times New Roman"/>
          <w:szCs w:val="24"/>
        </w:rPr>
      </w:pPr>
      <w:r>
        <w:rPr>
          <w:rFonts w:eastAsia="Times New Roman" w:cs="Times New Roman"/>
          <w:b/>
          <w:szCs w:val="24"/>
        </w:rPr>
        <w:t>ΑΝΑΣΤΑΣΙΟΣ ΠΕΤΡΟΠΟΥΛΟΣ (Υ</w:t>
      </w:r>
      <w:r>
        <w:rPr>
          <w:rFonts w:eastAsia="Times New Roman" w:cs="Times New Roman"/>
          <w:b/>
          <w:szCs w:val="24"/>
        </w:rPr>
        <w:t>φυ</w:t>
      </w:r>
      <w:r>
        <w:rPr>
          <w:rFonts w:eastAsia="Times New Roman" w:cs="Times New Roman"/>
          <w:b/>
          <w:szCs w:val="24"/>
        </w:rPr>
        <w:t>πουργός</w:t>
      </w:r>
      <w:r w:rsidRPr="00E7396A">
        <w:rPr>
          <w:rFonts w:eastAsia="Times New Roman" w:cs="Times New Roman"/>
          <w:b/>
          <w:szCs w:val="24"/>
        </w:rPr>
        <w:t xml:space="preserve"> </w:t>
      </w:r>
      <w:r>
        <w:rPr>
          <w:rFonts w:eastAsia="Times New Roman" w:cs="Times New Roman"/>
          <w:b/>
          <w:szCs w:val="24"/>
        </w:rPr>
        <w:t xml:space="preserve">Εργασίας, </w:t>
      </w:r>
      <w:r w:rsidRPr="00E7396A">
        <w:rPr>
          <w:rFonts w:eastAsia="Times New Roman" w:cs="Times New Roman"/>
          <w:b/>
          <w:szCs w:val="24"/>
        </w:rPr>
        <w:t xml:space="preserve">Κοινωνικής Ασφάλισης </w:t>
      </w:r>
      <w:r>
        <w:rPr>
          <w:rFonts w:eastAsia="Times New Roman" w:cs="Times New Roman"/>
          <w:b/>
          <w:szCs w:val="24"/>
        </w:rPr>
        <w:t xml:space="preserve">και </w:t>
      </w:r>
      <w:r w:rsidRPr="00E7396A">
        <w:rPr>
          <w:rFonts w:eastAsia="Times New Roman" w:cs="Times New Roman"/>
          <w:b/>
          <w:szCs w:val="24"/>
        </w:rPr>
        <w:t>Κοινων</w:t>
      </w:r>
      <w:r w:rsidRPr="00E7396A">
        <w:rPr>
          <w:rFonts w:eastAsia="Times New Roman" w:cs="Times New Roman"/>
          <w:b/>
          <w:szCs w:val="24"/>
        </w:rPr>
        <w:t>ικής Αλληλεγγύης</w:t>
      </w:r>
      <w:r>
        <w:rPr>
          <w:rFonts w:eastAsia="Times New Roman" w:cs="Times New Roman"/>
          <w:b/>
          <w:szCs w:val="24"/>
        </w:rPr>
        <w:t>):</w:t>
      </w:r>
      <w:r>
        <w:rPr>
          <w:rFonts w:eastAsia="Times New Roman" w:cs="Times New Roman"/>
          <w:szCs w:val="24"/>
        </w:rPr>
        <w:t xml:space="preserve"> Η δ</w:t>
      </w:r>
      <w:r w:rsidRPr="00B5083E">
        <w:rPr>
          <w:rFonts w:eastAsia="Times New Roman" w:cs="Times New Roman"/>
          <w:szCs w:val="24"/>
        </w:rPr>
        <w:t>ιαφορά θα φανεί</w:t>
      </w:r>
      <w:r>
        <w:rPr>
          <w:rFonts w:eastAsia="Times New Roman" w:cs="Times New Roman"/>
          <w:szCs w:val="24"/>
        </w:rPr>
        <w:t>. Α</w:t>
      </w:r>
      <w:r w:rsidRPr="00B5083E">
        <w:rPr>
          <w:rFonts w:eastAsia="Times New Roman" w:cs="Times New Roman"/>
          <w:szCs w:val="24"/>
        </w:rPr>
        <w:t>υτό που θα κάνου</w:t>
      </w:r>
      <w:r>
        <w:rPr>
          <w:rFonts w:eastAsia="Times New Roman" w:cs="Times New Roman"/>
          <w:szCs w:val="24"/>
        </w:rPr>
        <w:t>με θ</w:t>
      </w:r>
      <w:r w:rsidRPr="00B5083E">
        <w:rPr>
          <w:rFonts w:eastAsia="Times New Roman" w:cs="Times New Roman"/>
          <w:szCs w:val="24"/>
        </w:rPr>
        <w:t>α είναι πολύ διαφορετικό από αυτό που λέτε και θα είναι πολύ πιο επωφελές</w:t>
      </w:r>
      <w:r>
        <w:rPr>
          <w:rFonts w:eastAsia="Times New Roman" w:cs="Times New Roman"/>
          <w:szCs w:val="24"/>
        </w:rPr>
        <w:t xml:space="preserve"> για τον κόσμο.</w:t>
      </w:r>
    </w:p>
    <w:p w14:paraId="5218D5E0"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lastRenderedPageBreak/>
        <w:t>Γι’ αυτό δεν συζητάμε</w:t>
      </w:r>
      <w:r w:rsidRPr="00B5083E">
        <w:rPr>
          <w:rFonts w:eastAsia="Times New Roman" w:cs="Times New Roman"/>
          <w:szCs w:val="24"/>
        </w:rPr>
        <w:t xml:space="preserve"> επί αυτών που λέτε</w:t>
      </w:r>
      <w:r>
        <w:rPr>
          <w:rFonts w:eastAsia="Times New Roman" w:cs="Times New Roman"/>
          <w:szCs w:val="24"/>
        </w:rPr>
        <w:t>.</w:t>
      </w:r>
      <w:r w:rsidRPr="00B5083E">
        <w:rPr>
          <w:rFonts w:eastAsia="Times New Roman" w:cs="Times New Roman"/>
          <w:szCs w:val="24"/>
        </w:rPr>
        <w:t xml:space="preserve"> </w:t>
      </w:r>
      <w:r>
        <w:rPr>
          <w:rFonts w:eastAsia="Times New Roman" w:cs="Times New Roman"/>
          <w:szCs w:val="24"/>
        </w:rPr>
        <w:t>Διότι</w:t>
      </w:r>
      <w:r w:rsidRPr="00B5083E">
        <w:rPr>
          <w:rFonts w:eastAsia="Times New Roman" w:cs="Times New Roman"/>
          <w:szCs w:val="24"/>
        </w:rPr>
        <w:t xml:space="preserve"> </w:t>
      </w:r>
      <w:r>
        <w:rPr>
          <w:rFonts w:eastAsia="Times New Roman" w:cs="Times New Roman"/>
          <w:szCs w:val="24"/>
        </w:rPr>
        <w:t xml:space="preserve">ο </w:t>
      </w:r>
      <w:r w:rsidRPr="00B5083E">
        <w:rPr>
          <w:rFonts w:eastAsia="Times New Roman" w:cs="Times New Roman"/>
          <w:szCs w:val="24"/>
        </w:rPr>
        <w:t xml:space="preserve">δικός </w:t>
      </w:r>
      <w:r>
        <w:rPr>
          <w:rFonts w:eastAsia="Times New Roman" w:cs="Times New Roman"/>
          <w:szCs w:val="24"/>
        </w:rPr>
        <w:t xml:space="preserve">μας </w:t>
      </w:r>
      <w:r w:rsidRPr="00B5083E">
        <w:rPr>
          <w:rFonts w:eastAsia="Times New Roman" w:cs="Times New Roman"/>
          <w:szCs w:val="24"/>
        </w:rPr>
        <w:t>σχεδιασμός είναι αποτελεσματικός και θα είναι σ</w:t>
      </w:r>
      <w:r w:rsidRPr="00B5083E">
        <w:rPr>
          <w:rFonts w:eastAsia="Times New Roman" w:cs="Times New Roman"/>
          <w:szCs w:val="24"/>
        </w:rPr>
        <w:t>ίγουρα τέτοιος</w:t>
      </w:r>
      <w:r>
        <w:rPr>
          <w:rFonts w:eastAsia="Times New Roman" w:cs="Times New Roman"/>
          <w:szCs w:val="24"/>
        </w:rPr>
        <w:t>,</w:t>
      </w:r>
      <w:r w:rsidRPr="00B5083E">
        <w:rPr>
          <w:rFonts w:eastAsia="Times New Roman" w:cs="Times New Roman"/>
          <w:szCs w:val="24"/>
        </w:rPr>
        <w:t xml:space="preserve"> ο </w:t>
      </w:r>
      <w:r>
        <w:rPr>
          <w:rFonts w:eastAsia="Times New Roman" w:cs="Times New Roman"/>
          <w:szCs w:val="24"/>
        </w:rPr>
        <w:t>οποίος θα φέρει τους οφειλέτες  -ε</w:t>
      </w:r>
      <w:r w:rsidRPr="00B5083E">
        <w:rPr>
          <w:rFonts w:eastAsia="Times New Roman" w:cs="Times New Roman"/>
          <w:szCs w:val="24"/>
        </w:rPr>
        <w:t>πιτέλους</w:t>
      </w:r>
      <w:r>
        <w:rPr>
          <w:rFonts w:eastAsia="Times New Roman" w:cs="Times New Roman"/>
          <w:szCs w:val="24"/>
        </w:rPr>
        <w:t>- σε μι</w:t>
      </w:r>
      <w:r w:rsidRPr="00B5083E">
        <w:rPr>
          <w:rFonts w:eastAsia="Times New Roman" w:cs="Times New Roman"/>
          <w:szCs w:val="24"/>
        </w:rPr>
        <w:t>α κανονική ζωή</w:t>
      </w:r>
      <w:r>
        <w:rPr>
          <w:rFonts w:eastAsia="Times New Roman" w:cs="Times New Roman"/>
          <w:szCs w:val="24"/>
        </w:rPr>
        <w:t>, ανακουφισμένη και όχι πιεσμένη</w:t>
      </w:r>
      <w:r w:rsidRPr="00B5083E">
        <w:rPr>
          <w:rFonts w:eastAsia="Times New Roman" w:cs="Times New Roman"/>
          <w:szCs w:val="24"/>
        </w:rPr>
        <w:t xml:space="preserve"> από όλη αυτή την κατάσταση που έζησ</w:t>
      </w:r>
      <w:r>
        <w:rPr>
          <w:rFonts w:eastAsia="Times New Roman" w:cs="Times New Roman"/>
          <w:szCs w:val="24"/>
        </w:rPr>
        <w:t>αν</w:t>
      </w:r>
      <w:r w:rsidRPr="00B5083E">
        <w:rPr>
          <w:rFonts w:eastAsia="Times New Roman" w:cs="Times New Roman"/>
          <w:szCs w:val="24"/>
        </w:rPr>
        <w:t xml:space="preserve"> τα προηγούμενα χρόνια</w:t>
      </w:r>
      <w:r>
        <w:rPr>
          <w:rFonts w:eastAsia="Times New Roman" w:cs="Times New Roman"/>
          <w:szCs w:val="24"/>
        </w:rPr>
        <w:t>.</w:t>
      </w:r>
      <w:r w:rsidRPr="00B5083E">
        <w:rPr>
          <w:rFonts w:eastAsia="Times New Roman" w:cs="Times New Roman"/>
          <w:szCs w:val="24"/>
        </w:rPr>
        <w:t xml:space="preserve"> </w:t>
      </w:r>
      <w:r>
        <w:rPr>
          <w:rFonts w:eastAsia="Times New Roman" w:cs="Times New Roman"/>
          <w:szCs w:val="24"/>
        </w:rPr>
        <w:t>Δ</w:t>
      </w:r>
      <w:r w:rsidRPr="00B5083E">
        <w:rPr>
          <w:rFonts w:eastAsia="Times New Roman" w:cs="Times New Roman"/>
          <w:szCs w:val="24"/>
        </w:rPr>
        <w:t xml:space="preserve">ιότι </w:t>
      </w:r>
      <w:r>
        <w:rPr>
          <w:rFonts w:eastAsia="Times New Roman" w:cs="Times New Roman"/>
          <w:szCs w:val="24"/>
        </w:rPr>
        <w:t>–</w:t>
      </w:r>
      <w:r w:rsidRPr="00B5083E">
        <w:rPr>
          <w:rFonts w:eastAsia="Times New Roman" w:cs="Times New Roman"/>
          <w:szCs w:val="24"/>
        </w:rPr>
        <w:t>επαναλαμβάνω</w:t>
      </w:r>
      <w:r>
        <w:rPr>
          <w:rFonts w:eastAsia="Times New Roman" w:cs="Times New Roman"/>
          <w:szCs w:val="24"/>
        </w:rPr>
        <w:t xml:space="preserve">- το 92% των οφειλετών </w:t>
      </w:r>
      <w:r w:rsidRPr="00B5083E">
        <w:rPr>
          <w:rFonts w:eastAsia="Times New Roman" w:cs="Times New Roman"/>
          <w:szCs w:val="24"/>
        </w:rPr>
        <w:t>δημιο</w:t>
      </w:r>
      <w:r>
        <w:rPr>
          <w:rFonts w:eastAsia="Times New Roman" w:cs="Times New Roman"/>
          <w:szCs w:val="24"/>
        </w:rPr>
        <w:t>υργήθηκαν επί των προηγούμενων Κ</w:t>
      </w:r>
      <w:r w:rsidRPr="00B5083E">
        <w:rPr>
          <w:rFonts w:eastAsia="Times New Roman" w:cs="Times New Roman"/>
          <w:szCs w:val="24"/>
        </w:rPr>
        <w:t>υβερνήσεων</w:t>
      </w:r>
      <w:r>
        <w:rPr>
          <w:rFonts w:eastAsia="Times New Roman" w:cs="Times New Roman"/>
          <w:szCs w:val="24"/>
        </w:rPr>
        <w:t>, κύριε Κε</w:t>
      </w:r>
      <w:r w:rsidRPr="00B5083E">
        <w:rPr>
          <w:rFonts w:eastAsia="Times New Roman" w:cs="Times New Roman"/>
          <w:szCs w:val="24"/>
        </w:rPr>
        <w:t>γκέρογλου</w:t>
      </w:r>
      <w:r>
        <w:rPr>
          <w:rFonts w:eastAsia="Times New Roman" w:cs="Times New Roman"/>
          <w:szCs w:val="24"/>
        </w:rPr>
        <w:t>. Και αυτό είναι μι</w:t>
      </w:r>
      <w:r w:rsidRPr="00B5083E">
        <w:rPr>
          <w:rFonts w:eastAsia="Times New Roman" w:cs="Times New Roman"/>
          <w:szCs w:val="24"/>
        </w:rPr>
        <w:t>α αδήριτη αλήθεια</w:t>
      </w:r>
      <w:r>
        <w:rPr>
          <w:rFonts w:eastAsia="Times New Roman" w:cs="Times New Roman"/>
          <w:szCs w:val="24"/>
        </w:rPr>
        <w:t>. Κ</w:t>
      </w:r>
      <w:r w:rsidRPr="00B5083E">
        <w:rPr>
          <w:rFonts w:eastAsia="Times New Roman" w:cs="Times New Roman"/>
          <w:szCs w:val="24"/>
        </w:rPr>
        <w:t>αι φαίνεται ακόμα ότι όλα όσα έχουμε κάνει στην περίοδο αυτή</w:t>
      </w:r>
      <w:r>
        <w:rPr>
          <w:rFonts w:eastAsia="Times New Roman" w:cs="Times New Roman"/>
          <w:szCs w:val="24"/>
        </w:rPr>
        <w:t>, με την ελάφρυνση</w:t>
      </w:r>
      <w:r w:rsidRPr="00B5083E">
        <w:rPr>
          <w:rFonts w:eastAsia="Times New Roman" w:cs="Times New Roman"/>
          <w:szCs w:val="24"/>
        </w:rPr>
        <w:t xml:space="preserve"> των εισφορών</w:t>
      </w:r>
      <w:r>
        <w:rPr>
          <w:rFonts w:eastAsia="Times New Roman" w:cs="Times New Roman"/>
          <w:szCs w:val="24"/>
        </w:rPr>
        <w:t>, έφεραν τον κόσμο ξανά σε μι</w:t>
      </w:r>
      <w:r w:rsidRPr="00B5083E">
        <w:rPr>
          <w:rFonts w:eastAsia="Times New Roman" w:cs="Times New Roman"/>
          <w:szCs w:val="24"/>
        </w:rPr>
        <w:t>α δυνατότητα</w:t>
      </w:r>
      <w:r>
        <w:rPr>
          <w:rFonts w:eastAsia="Times New Roman" w:cs="Times New Roman"/>
          <w:szCs w:val="24"/>
        </w:rPr>
        <w:t xml:space="preserve"> να</w:t>
      </w:r>
      <w:r w:rsidRPr="00B5083E">
        <w:rPr>
          <w:rFonts w:eastAsia="Times New Roman" w:cs="Times New Roman"/>
          <w:szCs w:val="24"/>
        </w:rPr>
        <w:t xml:space="preserve"> μπορεί να πληρώνει </w:t>
      </w:r>
      <w:r>
        <w:rPr>
          <w:rFonts w:eastAsia="Times New Roman" w:cs="Times New Roman"/>
          <w:szCs w:val="24"/>
        </w:rPr>
        <w:t xml:space="preserve">τις </w:t>
      </w:r>
      <w:r w:rsidRPr="00B5083E">
        <w:rPr>
          <w:rFonts w:eastAsia="Times New Roman" w:cs="Times New Roman"/>
          <w:szCs w:val="24"/>
        </w:rPr>
        <w:t>εισφορές</w:t>
      </w:r>
      <w:r>
        <w:rPr>
          <w:rFonts w:eastAsia="Times New Roman" w:cs="Times New Roman"/>
          <w:szCs w:val="24"/>
        </w:rPr>
        <w:t>, αντιθέτως αυτών</w:t>
      </w:r>
      <w:r w:rsidRPr="00B5083E">
        <w:rPr>
          <w:rFonts w:eastAsia="Times New Roman" w:cs="Times New Roman"/>
          <w:szCs w:val="24"/>
        </w:rPr>
        <w:t xml:space="preserve"> που</w:t>
      </w:r>
      <w:r w:rsidRPr="00B5083E">
        <w:rPr>
          <w:rFonts w:eastAsia="Times New Roman" w:cs="Times New Roman"/>
          <w:szCs w:val="24"/>
        </w:rPr>
        <w:t xml:space="preserve"> </w:t>
      </w:r>
      <w:r>
        <w:rPr>
          <w:rFonts w:eastAsia="Times New Roman" w:cs="Times New Roman"/>
          <w:szCs w:val="24"/>
        </w:rPr>
        <w:t>ισχυρίζεστε</w:t>
      </w:r>
      <w:r w:rsidRPr="00B5083E">
        <w:rPr>
          <w:rFonts w:eastAsia="Times New Roman" w:cs="Times New Roman"/>
          <w:szCs w:val="24"/>
        </w:rPr>
        <w:t xml:space="preserve"> στο κείμενο της ερώτησής </w:t>
      </w:r>
      <w:r>
        <w:rPr>
          <w:rFonts w:eastAsia="Times New Roman" w:cs="Times New Roman"/>
          <w:szCs w:val="24"/>
        </w:rPr>
        <w:t>σας.</w:t>
      </w:r>
    </w:p>
    <w:p w14:paraId="5218D5E1"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Τ</w:t>
      </w:r>
      <w:r w:rsidRPr="00B5083E">
        <w:rPr>
          <w:rFonts w:eastAsia="Times New Roman" w:cs="Times New Roman"/>
          <w:szCs w:val="24"/>
        </w:rPr>
        <w:t xml:space="preserve">ο </w:t>
      </w:r>
      <w:r>
        <w:rPr>
          <w:rFonts w:eastAsia="Times New Roman" w:cs="Times New Roman"/>
          <w:szCs w:val="24"/>
        </w:rPr>
        <w:t xml:space="preserve">ΚΕΑΟ </w:t>
      </w:r>
      <w:r w:rsidRPr="00B5083E">
        <w:rPr>
          <w:rFonts w:eastAsia="Times New Roman" w:cs="Times New Roman"/>
          <w:szCs w:val="24"/>
        </w:rPr>
        <w:t>έχει αυξήσε</w:t>
      </w:r>
      <w:r>
        <w:rPr>
          <w:rFonts w:eastAsia="Times New Roman" w:cs="Times New Roman"/>
          <w:szCs w:val="24"/>
        </w:rPr>
        <w:t>ι τις εισπράξεις και δεν τις έχει αυξήσει</w:t>
      </w:r>
      <w:r w:rsidRPr="00B5083E">
        <w:rPr>
          <w:rFonts w:eastAsia="Times New Roman" w:cs="Times New Roman"/>
          <w:szCs w:val="24"/>
        </w:rPr>
        <w:t xml:space="preserve"> με στραγγαλισμό</w:t>
      </w:r>
      <w:r>
        <w:rPr>
          <w:rFonts w:eastAsia="Times New Roman" w:cs="Times New Roman"/>
          <w:szCs w:val="24"/>
        </w:rPr>
        <w:t>, τι</w:t>
      </w:r>
      <w:r w:rsidRPr="00B5083E">
        <w:rPr>
          <w:rFonts w:eastAsia="Times New Roman" w:cs="Times New Roman"/>
          <w:szCs w:val="24"/>
        </w:rPr>
        <w:t xml:space="preserve">ς έχει αυξήσει διότι με τη μείωση των εισφορών που έχει φέρει η </w:t>
      </w:r>
      <w:r>
        <w:rPr>
          <w:rFonts w:eastAsia="Times New Roman" w:cs="Times New Roman"/>
          <w:szCs w:val="24"/>
        </w:rPr>
        <w:t>Κ</w:t>
      </w:r>
      <w:r w:rsidRPr="00B5083E">
        <w:rPr>
          <w:rFonts w:eastAsia="Times New Roman" w:cs="Times New Roman"/>
          <w:szCs w:val="24"/>
        </w:rPr>
        <w:t>υβέρνηση με ένα</w:t>
      </w:r>
      <w:r>
        <w:rPr>
          <w:rFonts w:eastAsia="Times New Roman" w:cs="Times New Roman"/>
          <w:szCs w:val="24"/>
        </w:rPr>
        <w:t>ν</w:t>
      </w:r>
      <w:r w:rsidRPr="00B5083E">
        <w:rPr>
          <w:rFonts w:eastAsia="Times New Roman" w:cs="Times New Roman"/>
          <w:szCs w:val="24"/>
        </w:rPr>
        <w:t xml:space="preserve"> τρόπο πάρα πολύ </w:t>
      </w:r>
      <w:r>
        <w:rPr>
          <w:rFonts w:eastAsia="Times New Roman" w:cs="Times New Roman"/>
          <w:szCs w:val="24"/>
        </w:rPr>
        <w:t>σημαντικό</w:t>
      </w:r>
      <w:r w:rsidRPr="00B5083E">
        <w:rPr>
          <w:rFonts w:eastAsia="Times New Roman" w:cs="Times New Roman"/>
          <w:szCs w:val="24"/>
        </w:rPr>
        <w:t xml:space="preserve"> μπορούν οι άνθρωποι να πλ</w:t>
      </w:r>
      <w:r w:rsidRPr="00B5083E">
        <w:rPr>
          <w:rFonts w:eastAsia="Times New Roman" w:cs="Times New Roman"/>
          <w:szCs w:val="24"/>
        </w:rPr>
        <w:t xml:space="preserve">ηρώνουν τις οφειλές </w:t>
      </w:r>
      <w:r>
        <w:rPr>
          <w:rFonts w:eastAsia="Times New Roman" w:cs="Times New Roman"/>
          <w:szCs w:val="24"/>
        </w:rPr>
        <w:t>τους. Κ</w:t>
      </w:r>
      <w:r w:rsidRPr="00B5083E">
        <w:rPr>
          <w:rFonts w:eastAsia="Times New Roman" w:cs="Times New Roman"/>
          <w:szCs w:val="24"/>
        </w:rPr>
        <w:t>αι για α</w:t>
      </w:r>
      <w:r>
        <w:rPr>
          <w:rFonts w:eastAsia="Times New Roman" w:cs="Times New Roman"/>
          <w:szCs w:val="24"/>
        </w:rPr>
        <w:t>υτόν τον λόγο από τα 3 δισ</w:t>
      </w:r>
      <w:r w:rsidRPr="00B5083E">
        <w:rPr>
          <w:rFonts w:eastAsia="Times New Roman" w:cs="Times New Roman"/>
          <w:szCs w:val="24"/>
        </w:rPr>
        <w:t>εκατομ</w:t>
      </w:r>
      <w:r>
        <w:rPr>
          <w:rFonts w:eastAsia="Times New Roman" w:cs="Times New Roman"/>
          <w:szCs w:val="24"/>
        </w:rPr>
        <w:t xml:space="preserve">μύρια 800 </w:t>
      </w:r>
      <w:r>
        <w:rPr>
          <w:rFonts w:eastAsia="Times New Roman" w:cs="Times New Roman"/>
          <w:szCs w:val="24"/>
        </w:rPr>
        <w:lastRenderedPageBreak/>
        <w:t>εκατομμύρια που έχει εισ</w:t>
      </w:r>
      <w:r w:rsidRPr="00B5083E">
        <w:rPr>
          <w:rFonts w:eastAsia="Times New Roman" w:cs="Times New Roman"/>
          <w:szCs w:val="24"/>
        </w:rPr>
        <w:t>π</w:t>
      </w:r>
      <w:r>
        <w:rPr>
          <w:rFonts w:eastAsia="Times New Roman" w:cs="Times New Roman"/>
          <w:szCs w:val="24"/>
        </w:rPr>
        <w:t>ρά</w:t>
      </w:r>
      <w:r w:rsidRPr="00B5083E">
        <w:rPr>
          <w:rFonts w:eastAsia="Times New Roman" w:cs="Times New Roman"/>
          <w:szCs w:val="24"/>
        </w:rPr>
        <w:t>ξει το ΚΕΑ</w:t>
      </w:r>
      <w:r>
        <w:rPr>
          <w:rFonts w:eastAsia="Times New Roman" w:cs="Times New Roman"/>
          <w:szCs w:val="24"/>
        </w:rPr>
        <w:t>Ο</w:t>
      </w:r>
      <w:r w:rsidRPr="00B5083E">
        <w:rPr>
          <w:rFonts w:eastAsia="Times New Roman" w:cs="Times New Roman"/>
          <w:szCs w:val="24"/>
        </w:rPr>
        <w:t xml:space="preserve"> από το 2013 που ιδρύθηκε</w:t>
      </w:r>
      <w:r>
        <w:rPr>
          <w:rFonts w:eastAsia="Times New Roman" w:cs="Times New Roman"/>
          <w:szCs w:val="24"/>
        </w:rPr>
        <w:t>,</w:t>
      </w:r>
      <w:r w:rsidRPr="00B5083E">
        <w:rPr>
          <w:rFonts w:eastAsia="Times New Roman" w:cs="Times New Roman"/>
          <w:szCs w:val="24"/>
        </w:rPr>
        <w:t xml:space="preserve"> τα 2 δισεκατομμύρια 300 εκατομμύρια </w:t>
      </w:r>
      <w:r>
        <w:rPr>
          <w:rFonts w:eastAsia="Times New Roman" w:cs="Times New Roman"/>
          <w:szCs w:val="24"/>
        </w:rPr>
        <w:t xml:space="preserve">εισπράχθηκαν </w:t>
      </w:r>
      <w:r w:rsidRPr="00B5083E">
        <w:rPr>
          <w:rFonts w:eastAsia="Times New Roman" w:cs="Times New Roman"/>
          <w:szCs w:val="24"/>
        </w:rPr>
        <w:t>μέσα σε δύο χρόνια</w:t>
      </w:r>
      <w:r>
        <w:rPr>
          <w:rFonts w:eastAsia="Times New Roman" w:cs="Times New Roman"/>
          <w:szCs w:val="24"/>
        </w:rPr>
        <w:t>,</w:t>
      </w:r>
      <w:r w:rsidRPr="00B5083E">
        <w:rPr>
          <w:rFonts w:eastAsia="Times New Roman" w:cs="Times New Roman"/>
          <w:szCs w:val="24"/>
        </w:rPr>
        <w:t xml:space="preserve"> το </w:t>
      </w:r>
      <w:r>
        <w:rPr>
          <w:rFonts w:eastAsia="Times New Roman" w:cs="Times New Roman"/>
          <w:szCs w:val="24"/>
        </w:rPr>
        <w:t>20</w:t>
      </w:r>
      <w:r w:rsidRPr="00B5083E">
        <w:rPr>
          <w:rFonts w:eastAsia="Times New Roman" w:cs="Times New Roman"/>
          <w:szCs w:val="24"/>
        </w:rPr>
        <w:t xml:space="preserve">17 και </w:t>
      </w:r>
      <w:r>
        <w:rPr>
          <w:rFonts w:eastAsia="Times New Roman" w:cs="Times New Roman"/>
          <w:szCs w:val="24"/>
        </w:rPr>
        <w:t xml:space="preserve">2018. </w:t>
      </w:r>
    </w:p>
    <w:p w14:paraId="5218D5E2"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Και έχουμε μι</w:t>
      </w:r>
      <w:r w:rsidRPr="00B5083E">
        <w:rPr>
          <w:rFonts w:eastAsia="Times New Roman" w:cs="Times New Roman"/>
          <w:szCs w:val="24"/>
        </w:rPr>
        <w:t xml:space="preserve">α πραγματικά </w:t>
      </w:r>
      <w:r w:rsidRPr="00B5083E">
        <w:rPr>
          <w:rFonts w:eastAsia="Times New Roman" w:cs="Times New Roman"/>
          <w:szCs w:val="24"/>
        </w:rPr>
        <w:t>σημαν</w:t>
      </w:r>
      <w:r>
        <w:rPr>
          <w:rFonts w:eastAsia="Times New Roman" w:cs="Times New Roman"/>
          <w:szCs w:val="24"/>
        </w:rPr>
        <w:t>τική αύξηση και των αριθμών της απασχόλησης. Να σας πω ότι μόνο μέσα στο 20</w:t>
      </w:r>
      <w:r w:rsidRPr="00B5083E">
        <w:rPr>
          <w:rFonts w:eastAsia="Times New Roman" w:cs="Times New Roman"/>
          <w:szCs w:val="24"/>
        </w:rPr>
        <w:t xml:space="preserve">17 έκαναν έναρξη ατομικών επιχειρήσεων </w:t>
      </w:r>
      <w:r>
        <w:rPr>
          <w:rFonts w:eastAsia="Times New Roman" w:cs="Times New Roman"/>
          <w:szCs w:val="24"/>
        </w:rPr>
        <w:t>ενενήντα μία</w:t>
      </w:r>
      <w:r w:rsidRPr="00B5083E">
        <w:rPr>
          <w:rFonts w:eastAsia="Times New Roman" w:cs="Times New Roman"/>
          <w:szCs w:val="24"/>
        </w:rPr>
        <w:t xml:space="preserve"> χιλιάδες εννιακόσια τριάντα τρία άτομα</w:t>
      </w:r>
      <w:r>
        <w:rPr>
          <w:rFonts w:eastAsia="Times New Roman" w:cs="Times New Roman"/>
          <w:szCs w:val="24"/>
        </w:rPr>
        <w:t>,</w:t>
      </w:r>
      <w:r w:rsidRPr="00B5083E">
        <w:rPr>
          <w:rFonts w:eastAsia="Times New Roman" w:cs="Times New Roman"/>
          <w:szCs w:val="24"/>
        </w:rPr>
        <w:t xml:space="preserve"> διέκοψαν </w:t>
      </w:r>
      <w:r>
        <w:rPr>
          <w:rFonts w:eastAsia="Times New Roman" w:cs="Times New Roman"/>
          <w:szCs w:val="24"/>
        </w:rPr>
        <w:t xml:space="preserve">ογδόντα τρεις, </w:t>
      </w:r>
      <w:r w:rsidRPr="00B5083E">
        <w:rPr>
          <w:rFonts w:eastAsia="Times New Roman" w:cs="Times New Roman"/>
          <w:szCs w:val="24"/>
        </w:rPr>
        <w:t xml:space="preserve">είχαμε περισσότερα </w:t>
      </w:r>
      <w:r>
        <w:rPr>
          <w:rFonts w:eastAsia="Times New Roman" w:cs="Times New Roman"/>
          <w:szCs w:val="24"/>
        </w:rPr>
        <w:t xml:space="preserve">οχτώ χιλιάδες πεντακόσια εξήντα τρία από </w:t>
      </w:r>
      <w:r>
        <w:rPr>
          <w:rFonts w:eastAsia="Times New Roman" w:cs="Times New Roman"/>
          <w:szCs w:val="24"/>
        </w:rPr>
        <w:t>όσα διέκοψαν που ξεκίνησαν τη</w:t>
      </w:r>
      <w:r w:rsidRPr="00B5083E">
        <w:rPr>
          <w:rFonts w:eastAsia="Times New Roman" w:cs="Times New Roman"/>
          <w:szCs w:val="24"/>
        </w:rPr>
        <w:t xml:space="preserve"> δραστηριότητα και </w:t>
      </w:r>
      <w:r>
        <w:rPr>
          <w:rFonts w:eastAsia="Times New Roman" w:cs="Times New Roman"/>
          <w:szCs w:val="24"/>
        </w:rPr>
        <w:t xml:space="preserve">δώδεκα χιλιάδες πεντακόσιους εξήντα έξι </w:t>
      </w:r>
      <w:r w:rsidRPr="00B5083E">
        <w:rPr>
          <w:rFonts w:eastAsia="Times New Roman" w:cs="Times New Roman"/>
          <w:szCs w:val="24"/>
        </w:rPr>
        <w:t>παραπάνω</w:t>
      </w:r>
      <w:r>
        <w:rPr>
          <w:rFonts w:eastAsia="Times New Roman" w:cs="Times New Roman"/>
          <w:szCs w:val="24"/>
        </w:rPr>
        <w:t>,</w:t>
      </w:r>
      <w:r w:rsidRPr="00B5083E">
        <w:rPr>
          <w:rFonts w:eastAsia="Times New Roman" w:cs="Times New Roman"/>
          <w:szCs w:val="24"/>
        </w:rPr>
        <w:t xml:space="preserve"> σε σχέση με το 2016</w:t>
      </w:r>
      <w:r>
        <w:rPr>
          <w:rFonts w:eastAsia="Times New Roman" w:cs="Times New Roman"/>
          <w:szCs w:val="24"/>
        </w:rPr>
        <w:t>.</w:t>
      </w:r>
    </w:p>
    <w:p w14:paraId="5218D5E3" w14:textId="77777777" w:rsidR="00BE48FC" w:rsidRDefault="008F016C">
      <w:pPr>
        <w:spacing w:line="600" w:lineRule="auto"/>
        <w:ind w:firstLine="720"/>
        <w:jc w:val="both"/>
        <w:rPr>
          <w:rFonts w:eastAsia="Times New Roman" w:cs="Times New Roman"/>
          <w:szCs w:val="24"/>
        </w:rPr>
      </w:pPr>
      <w:r w:rsidRPr="00B5083E">
        <w:rPr>
          <w:rFonts w:eastAsia="Times New Roman" w:cs="Times New Roman"/>
          <w:szCs w:val="24"/>
        </w:rPr>
        <w:t>Επομένως</w:t>
      </w:r>
      <w:r>
        <w:rPr>
          <w:rFonts w:eastAsia="Times New Roman" w:cs="Times New Roman"/>
          <w:szCs w:val="24"/>
        </w:rPr>
        <w:t>,</w:t>
      </w:r>
      <w:r w:rsidRPr="00B5083E">
        <w:rPr>
          <w:rFonts w:eastAsia="Times New Roman" w:cs="Times New Roman"/>
          <w:szCs w:val="24"/>
        </w:rPr>
        <w:t xml:space="preserve"> όλα τα μεγέθη δείχνουν </w:t>
      </w:r>
      <w:r>
        <w:rPr>
          <w:rFonts w:eastAsia="Times New Roman" w:cs="Times New Roman"/>
          <w:szCs w:val="24"/>
        </w:rPr>
        <w:t>-</w:t>
      </w:r>
      <w:r w:rsidRPr="00B5083E">
        <w:rPr>
          <w:rFonts w:eastAsia="Times New Roman" w:cs="Times New Roman"/>
          <w:szCs w:val="24"/>
        </w:rPr>
        <w:t xml:space="preserve">και επί της ουσίας </w:t>
      </w:r>
      <w:r>
        <w:rPr>
          <w:rFonts w:eastAsia="Times New Roman" w:cs="Times New Roman"/>
          <w:szCs w:val="24"/>
        </w:rPr>
        <w:t>δ</w:t>
      </w:r>
      <w:r w:rsidRPr="00B5083E">
        <w:rPr>
          <w:rFonts w:eastAsia="Times New Roman" w:cs="Times New Roman"/>
          <w:szCs w:val="24"/>
        </w:rPr>
        <w:t>ηλαδή</w:t>
      </w:r>
      <w:r>
        <w:rPr>
          <w:rFonts w:eastAsia="Times New Roman" w:cs="Times New Roman"/>
          <w:szCs w:val="24"/>
        </w:rPr>
        <w:t>, γι’ αυτό και τα</w:t>
      </w:r>
      <w:r w:rsidRPr="00B5083E">
        <w:rPr>
          <w:rFonts w:eastAsia="Times New Roman" w:cs="Times New Roman"/>
          <w:szCs w:val="24"/>
        </w:rPr>
        <w:t xml:space="preserve"> αναφέρω</w:t>
      </w:r>
      <w:r>
        <w:rPr>
          <w:rFonts w:eastAsia="Times New Roman" w:cs="Times New Roman"/>
          <w:szCs w:val="24"/>
        </w:rPr>
        <w:t>-</w:t>
      </w:r>
      <w:r w:rsidRPr="00B5083E">
        <w:rPr>
          <w:rFonts w:eastAsia="Times New Roman" w:cs="Times New Roman"/>
          <w:szCs w:val="24"/>
        </w:rPr>
        <w:t xml:space="preserve"> της οικονομικής βάσης πο</w:t>
      </w:r>
      <w:r>
        <w:rPr>
          <w:rFonts w:eastAsia="Times New Roman" w:cs="Times New Roman"/>
          <w:szCs w:val="24"/>
        </w:rPr>
        <w:t xml:space="preserve">υ δημιουργείται στην αγορά </w:t>
      </w:r>
      <w:r>
        <w:rPr>
          <w:rFonts w:eastAsia="Times New Roman" w:cs="Times New Roman"/>
          <w:szCs w:val="24"/>
        </w:rPr>
        <w:t>ότι</w:t>
      </w:r>
      <w:r w:rsidRPr="00B5083E">
        <w:rPr>
          <w:rFonts w:eastAsia="Times New Roman" w:cs="Times New Roman"/>
          <w:szCs w:val="24"/>
        </w:rPr>
        <w:t xml:space="preserve"> αλλάζει το κλίμα</w:t>
      </w:r>
      <w:r>
        <w:rPr>
          <w:rFonts w:eastAsia="Times New Roman" w:cs="Times New Roman"/>
          <w:szCs w:val="24"/>
        </w:rPr>
        <w:t>,</w:t>
      </w:r>
      <w:r w:rsidRPr="00B5083E">
        <w:rPr>
          <w:rFonts w:eastAsia="Times New Roman" w:cs="Times New Roman"/>
          <w:szCs w:val="24"/>
        </w:rPr>
        <w:t xml:space="preserve"> αλλάζουν τα δεδομένα</w:t>
      </w:r>
      <w:r>
        <w:rPr>
          <w:rFonts w:eastAsia="Times New Roman" w:cs="Times New Roman"/>
          <w:szCs w:val="24"/>
        </w:rPr>
        <w:t>, έχουμε μι</w:t>
      </w:r>
      <w:r w:rsidRPr="00B5083E">
        <w:rPr>
          <w:rFonts w:eastAsia="Times New Roman" w:cs="Times New Roman"/>
          <w:szCs w:val="24"/>
        </w:rPr>
        <w:t>α πολύ καλύτερη επίδοση και στην οικονομία</w:t>
      </w:r>
      <w:r>
        <w:rPr>
          <w:rFonts w:eastAsia="Times New Roman" w:cs="Times New Roman"/>
          <w:szCs w:val="24"/>
        </w:rPr>
        <w:t>.</w:t>
      </w:r>
      <w:r w:rsidRPr="00B5083E">
        <w:rPr>
          <w:rFonts w:eastAsia="Times New Roman" w:cs="Times New Roman"/>
          <w:szCs w:val="24"/>
        </w:rPr>
        <w:t xml:space="preserve"> </w:t>
      </w:r>
      <w:r>
        <w:rPr>
          <w:rFonts w:eastAsia="Times New Roman" w:cs="Times New Roman"/>
          <w:szCs w:val="24"/>
        </w:rPr>
        <w:t>Και γι’</w:t>
      </w:r>
      <w:r w:rsidRPr="00B5083E">
        <w:rPr>
          <w:rFonts w:eastAsia="Times New Roman" w:cs="Times New Roman"/>
          <w:szCs w:val="24"/>
        </w:rPr>
        <w:t xml:space="preserve"> αυτό το</w:t>
      </w:r>
      <w:r>
        <w:rPr>
          <w:rFonts w:eastAsia="Times New Roman" w:cs="Times New Roman"/>
          <w:szCs w:val="24"/>
        </w:rPr>
        <w:t>ν</w:t>
      </w:r>
      <w:r w:rsidRPr="00B5083E">
        <w:rPr>
          <w:rFonts w:eastAsia="Times New Roman" w:cs="Times New Roman"/>
          <w:szCs w:val="24"/>
        </w:rPr>
        <w:t xml:space="preserve"> λόγο οι ρυθμίσεις των οφειλών θα είναι αποτελεσματικές</w:t>
      </w:r>
      <w:r>
        <w:rPr>
          <w:rFonts w:eastAsia="Times New Roman" w:cs="Times New Roman"/>
          <w:szCs w:val="24"/>
        </w:rPr>
        <w:t>,</w:t>
      </w:r>
      <w:r w:rsidRPr="00B5083E">
        <w:rPr>
          <w:rFonts w:eastAsia="Times New Roman" w:cs="Times New Roman"/>
          <w:szCs w:val="24"/>
        </w:rPr>
        <w:t xml:space="preserve"> διότι</w:t>
      </w:r>
      <w:r>
        <w:rPr>
          <w:rFonts w:eastAsia="Times New Roman" w:cs="Times New Roman"/>
          <w:szCs w:val="24"/>
        </w:rPr>
        <w:t xml:space="preserve"> η</w:t>
      </w:r>
      <w:r w:rsidRPr="00B5083E">
        <w:rPr>
          <w:rFonts w:eastAsia="Times New Roman" w:cs="Times New Roman"/>
          <w:szCs w:val="24"/>
        </w:rPr>
        <w:t xml:space="preserve"> αγορά μπορεί να ανταποκριθεί σε αυτές</w:t>
      </w:r>
      <w:r>
        <w:rPr>
          <w:rFonts w:eastAsia="Times New Roman" w:cs="Times New Roman"/>
          <w:szCs w:val="24"/>
        </w:rPr>
        <w:t>. Κ</w:t>
      </w:r>
      <w:r w:rsidRPr="00B5083E">
        <w:rPr>
          <w:rFonts w:eastAsia="Times New Roman" w:cs="Times New Roman"/>
          <w:szCs w:val="24"/>
        </w:rPr>
        <w:t xml:space="preserve">αι θα τις κάνουμε οπωσδήποτε μέσα στο </w:t>
      </w:r>
      <w:r w:rsidRPr="00B5083E">
        <w:rPr>
          <w:rFonts w:eastAsia="Times New Roman" w:cs="Times New Roman"/>
          <w:szCs w:val="24"/>
        </w:rPr>
        <w:t>πρώτο τρίμηνο του 2019</w:t>
      </w:r>
      <w:r>
        <w:rPr>
          <w:rFonts w:eastAsia="Times New Roman" w:cs="Times New Roman"/>
          <w:szCs w:val="24"/>
        </w:rPr>
        <w:t>.</w:t>
      </w:r>
    </w:p>
    <w:p w14:paraId="5218D5E4" w14:textId="77777777" w:rsidR="00BE48FC" w:rsidRDefault="008F016C">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Πότε θα έρθει;</w:t>
      </w:r>
    </w:p>
    <w:p w14:paraId="5218D5E5" w14:textId="77777777" w:rsidR="00BE48FC" w:rsidRDefault="008F016C">
      <w:pPr>
        <w:spacing w:line="600" w:lineRule="auto"/>
        <w:ind w:firstLine="720"/>
        <w:jc w:val="both"/>
        <w:rPr>
          <w:rFonts w:eastAsia="Times New Roman" w:cs="Times New Roman"/>
          <w:szCs w:val="24"/>
        </w:rPr>
      </w:pPr>
      <w:r>
        <w:rPr>
          <w:rFonts w:eastAsia="Times New Roman" w:cs="Times New Roman"/>
          <w:b/>
          <w:szCs w:val="24"/>
        </w:rPr>
        <w:lastRenderedPageBreak/>
        <w:t xml:space="preserve">ΑΝΑΣΤΑΣΙΟΣ </w:t>
      </w:r>
      <w:r w:rsidRPr="005A7663">
        <w:rPr>
          <w:rFonts w:eastAsia="Times New Roman" w:cs="Times New Roman"/>
          <w:b/>
          <w:szCs w:val="24"/>
        </w:rPr>
        <w:t>ΠΕΤΡΟΠΟΥΛΟΣ (</w:t>
      </w:r>
      <w:r>
        <w:rPr>
          <w:rFonts w:eastAsia="Times New Roman" w:cs="Times New Roman"/>
          <w:b/>
          <w:szCs w:val="24"/>
        </w:rPr>
        <w:t>Υ</w:t>
      </w:r>
      <w:r>
        <w:rPr>
          <w:rFonts w:eastAsia="Times New Roman" w:cs="Times New Roman"/>
          <w:b/>
          <w:szCs w:val="24"/>
        </w:rPr>
        <w:t>φυ</w:t>
      </w:r>
      <w:r>
        <w:rPr>
          <w:rFonts w:eastAsia="Times New Roman" w:cs="Times New Roman"/>
          <w:b/>
          <w:szCs w:val="24"/>
        </w:rPr>
        <w:t>πουργός</w:t>
      </w:r>
      <w:r w:rsidRPr="00E7396A">
        <w:rPr>
          <w:rFonts w:eastAsia="Times New Roman" w:cs="Times New Roman"/>
          <w:b/>
          <w:szCs w:val="24"/>
        </w:rPr>
        <w:t xml:space="preserve"> </w:t>
      </w:r>
      <w:r>
        <w:rPr>
          <w:rFonts w:eastAsia="Times New Roman" w:cs="Times New Roman"/>
          <w:b/>
          <w:szCs w:val="24"/>
        </w:rPr>
        <w:t xml:space="preserve">Εργασίας, </w:t>
      </w:r>
      <w:r w:rsidRPr="00E7396A">
        <w:rPr>
          <w:rFonts w:eastAsia="Times New Roman" w:cs="Times New Roman"/>
          <w:b/>
          <w:szCs w:val="24"/>
        </w:rPr>
        <w:t>Κοινωνικής Ασφάλισης Κοινωνικής Αλληλεγγύης</w:t>
      </w:r>
      <w:r>
        <w:rPr>
          <w:rFonts w:eastAsia="Times New Roman" w:cs="Times New Roman"/>
          <w:b/>
          <w:szCs w:val="24"/>
        </w:rPr>
        <w:t>):</w:t>
      </w:r>
      <w:r>
        <w:rPr>
          <w:rFonts w:eastAsia="Times New Roman" w:cs="Times New Roman"/>
          <w:szCs w:val="24"/>
        </w:rPr>
        <w:t xml:space="preserve"> Εγκαίρω</w:t>
      </w:r>
      <w:r w:rsidRPr="00B5083E">
        <w:rPr>
          <w:rFonts w:eastAsia="Times New Roman" w:cs="Times New Roman"/>
          <w:szCs w:val="24"/>
        </w:rPr>
        <w:t>ς</w:t>
      </w:r>
      <w:r>
        <w:rPr>
          <w:rFonts w:eastAsia="Times New Roman" w:cs="Times New Roman"/>
          <w:szCs w:val="24"/>
        </w:rPr>
        <w:t>. Προεκλογικά β</w:t>
      </w:r>
      <w:r w:rsidRPr="00B5083E">
        <w:rPr>
          <w:rFonts w:eastAsia="Times New Roman" w:cs="Times New Roman"/>
          <w:szCs w:val="24"/>
        </w:rPr>
        <w:t>εβαίως</w:t>
      </w:r>
      <w:r>
        <w:rPr>
          <w:rFonts w:eastAsia="Times New Roman" w:cs="Times New Roman"/>
          <w:szCs w:val="24"/>
        </w:rPr>
        <w:t xml:space="preserve"> -όπως λέτε εσείς-</w:t>
      </w:r>
      <w:r w:rsidRPr="00B5083E">
        <w:rPr>
          <w:rFonts w:eastAsia="Times New Roman" w:cs="Times New Roman"/>
          <w:szCs w:val="24"/>
        </w:rPr>
        <w:t xml:space="preserve"> αλλά τι να κάνουμε</w:t>
      </w:r>
      <w:r>
        <w:rPr>
          <w:rFonts w:eastAsia="Times New Roman" w:cs="Times New Roman"/>
          <w:szCs w:val="24"/>
        </w:rPr>
        <w:t>;</w:t>
      </w:r>
      <w:r w:rsidRPr="00B5083E">
        <w:rPr>
          <w:rFonts w:eastAsia="Times New Roman" w:cs="Times New Roman"/>
          <w:szCs w:val="24"/>
        </w:rPr>
        <w:t xml:space="preserve"> </w:t>
      </w:r>
      <w:r>
        <w:rPr>
          <w:rFonts w:eastAsia="Times New Roman" w:cs="Times New Roman"/>
          <w:szCs w:val="24"/>
        </w:rPr>
        <w:t>Τ</w:t>
      </w:r>
      <w:r w:rsidRPr="00B5083E">
        <w:rPr>
          <w:rFonts w:eastAsia="Times New Roman" w:cs="Times New Roman"/>
          <w:szCs w:val="24"/>
        </w:rPr>
        <w:t>ώρα μπορούμε</w:t>
      </w:r>
      <w:r>
        <w:rPr>
          <w:rFonts w:eastAsia="Times New Roman" w:cs="Times New Roman"/>
          <w:szCs w:val="24"/>
        </w:rPr>
        <w:t>. Ό</w:t>
      </w:r>
      <w:r w:rsidRPr="00B5083E">
        <w:rPr>
          <w:rFonts w:eastAsia="Times New Roman" w:cs="Times New Roman"/>
          <w:szCs w:val="24"/>
        </w:rPr>
        <w:t>λ</w:t>
      </w:r>
      <w:r>
        <w:rPr>
          <w:rFonts w:eastAsia="Times New Roman" w:cs="Times New Roman"/>
          <w:szCs w:val="24"/>
        </w:rPr>
        <w:t>ος αυτός ο σχεδιασ</w:t>
      </w:r>
      <w:r>
        <w:rPr>
          <w:rFonts w:eastAsia="Times New Roman" w:cs="Times New Roman"/>
          <w:szCs w:val="24"/>
        </w:rPr>
        <w:t>μός της Κυβέρνησης έχει αναγγελθ</w:t>
      </w:r>
      <w:r w:rsidRPr="00B5083E">
        <w:rPr>
          <w:rFonts w:eastAsia="Times New Roman" w:cs="Times New Roman"/>
          <w:szCs w:val="24"/>
        </w:rPr>
        <w:t>εί από την αρχή και τηρείται στην ώρα του</w:t>
      </w:r>
      <w:r>
        <w:rPr>
          <w:rFonts w:eastAsia="Times New Roman" w:cs="Times New Roman"/>
          <w:szCs w:val="24"/>
        </w:rPr>
        <w:t>.</w:t>
      </w:r>
    </w:p>
    <w:p w14:paraId="5218D5E6" w14:textId="77777777" w:rsidR="00BE48FC" w:rsidRDefault="008F016C">
      <w:pPr>
        <w:spacing w:line="600" w:lineRule="auto"/>
        <w:ind w:firstLine="720"/>
        <w:jc w:val="both"/>
        <w:rPr>
          <w:rFonts w:eastAsia="Times New Roman" w:cs="Times New Roman"/>
          <w:szCs w:val="24"/>
        </w:rPr>
      </w:pPr>
      <w:r w:rsidRPr="0043442B">
        <w:rPr>
          <w:rFonts w:eastAsia="Times New Roman" w:cs="Times New Roman"/>
          <w:b/>
          <w:szCs w:val="24"/>
        </w:rPr>
        <w:t>ΠΡΟΕΔΡΕΥΩΝ (Γεώργιος Λαμπρούλης):</w:t>
      </w:r>
      <w:r>
        <w:rPr>
          <w:rFonts w:eastAsia="Times New Roman" w:cs="Times New Roman"/>
          <w:b/>
          <w:szCs w:val="24"/>
        </w:rPr>
        <w:t xml:space="preserve"> </w:t>
      </w:r>
      <w:r>
        <w:rPr>
          <w:rFonts w:eastAsia="Times New Roman" w:cs="Times New Roman"/>
          <w:szCs w:val="24"/>
        </w:rPr>
        <w:t>Καλώς. Ε</w:t>
      </w:r>
      <w:r w:rsidRPr="00B5083E">
        <w:rPr>
          <w:rFonts w:eastAsia="Times New Roman" w:cs="Times New Roman"/>
          <w:szCs w:val="24"/>
        </w:rPr>
        <w:t>υχαριστούμε τον κύριο Υπουργό</w:t>
      </w:r>
      <w:r>
        <w:rPr>
          <w:rFonts w:eastAsia="Times New Roman" w:cs="Times New Roman"/>
          <w:szCs w:val="24"/>
        </w:rPr>
        <w:t xml:space="preserve">. </w:t>
      </w:r>
    </w:p>
    <w:p w14:paraId="5218D5E7" w14:textId="77777777" w:rsidR="00BE48FC" w:rsidRDefault="008F016C">
      <w:pPr>
        <w:spacing w:line="600" w:lineRule="auto"/>
        <w:ind w:firstLine="720"/>
        <w:jc w:val="both"/>
        <w:rPr>
          <w:rFonts w:eastAsia="Times New Roman" w:cs="Times New Roman"/>
          <w:b/>
          <w:szCs w:val="24"/>
        </w:rPr>
      </w:pPr>
      <w:r>
        <w:rPr>
          <w:rFonts w:eastAsia="Times New Roman" w:cs="Times New Roman"/>
          <w:szCs w:val="24"/>
        </w:rPr>
        <w:t>Κυρίες και κύριοι συνάδελφοι, θα ήθελα να σας ενημερώσω ότι δ</w:t>
      </w:r>
      <w:r w:rsidRPr="00B5083E">
        <w:rPr>
          <w:rFonts w:eastAsia="Times New Roman" w:cs="Times New Roman"/>
          <w:szCs w:val="24"/>
        </w:rPr>
        <w:t>εν θα συζητηθούν</w:t>
      </w:r>
      <w:r>
        <w:rPr>
          <w:rFonts w:eastAsia="Times New Roman" w:cs="Times New Roman"/>
          <w:szCs w:val="24"/>
        </w:rPr>
        <w:t>,</w:t>
      </w:r>
      <w:r w:rsidRPr="00B5083E">
        <w:rPr>
          <w:rFonts w:eastAsia="Times New Roman" w:cs="Times New Roman"/>
          <w:szCs w:val="24"/>
        </w:rPr>
        <w:t xml:space="preserve"> λόγω κωλύματος</w:t>
      </w:r>
      <w:r>
        <w:rPr>
          <w:rFonts w:eastAsia="Times New Roman" w:cs="Times New Roman"/>
          <w:szCs w:val="24"/>
        </w:rPr>
        <w:t xml:space="preserve"> των</w:t>
      </w:r>
      <w:r w:rsidRPr="00B5083E">
        <w:rPr>
          <w:rFonts w:eastAsia="Times New Roman" w:cs="Times New Roman"/>
          <w:szCs w:val="24"/>
        </w:rPr>
        <w:t xml:space="preserve"> αρμ</w:t>
      </w:r>
      <w:r>
        <w:rPr>
          <w:rFonts w:eastAsia="Times New Roman" w:cs="Times New Roman"/>
          <w:szCs w:val="24"/>
        </w:rPr>
        <w:t>οδί</w:t>
      </w:r>
      <w:r w:rsidRPr="00B5083E">
        <w:rPr>
          <w:rFonts w:eastAsia="Times New Roman" w:cs="Times New Roman"/>
          <w:szCs w:val="24"/>
        </w:rPr>
        <w:t xml:space="preserve">ων </w:t>
      </w:r>
      <w:r>
        <w:rPr>
          <w:rFonts w:eastAsia="Times New Roman" w:cs="Times New Roman"/>
          <w:szCs w:val="24"/>
        </w:rPr>
        <w:t>Υ</w:t>
      </w:r>
      <w:r w:rsidRPr="00B5083E">
        <w:rPr>
          <w:rFonts w:eastAsia="Times New Roman" w:cs="Times New Roman"/>
          <w:szCs w:val="24"/>
        </w:rPr>
        <w:t>πουργών</w:t>
      </w:r>
      <w:r>
        <w:rPr>
          <w:rFonts w:eastAsia="Times New Roman" w:cs="Times New Roman"/>
          <w:szCs w:val="24"/>
        </w:rPr>
        <w:t>,</w:t>
      </w:r>
      <w:r w:rsidRPr="00B5083E">
        <w:rPr>
          <w:rFonts w:eastAsia="Times New Roman" w:cs="Times New Roman"/>
          <w:szCs w:val="24"/>
        </w:rPr>
        <w:t xml:space="preserve"> οι εξής ερωτήσεις:</w:t>
      </w:r>
    </w:p>
    <w:p w14:paraId="5218D5E8" w14:textId="77777777" w:rsidR="00BE48FC" w:rsidRDefault="008F016C">
      <w:pPr>
        <w:spacing w:line="600" w:lineRule="auto"/>
        <w:ind w:firstLine="720"/>
        <w:contextualSpacing/>
        <w:jc w:val="both"/>
        <w:rPr>
          <w:rFonts w:eastAsia="Times New Roman" w:cs="Times New Roman"/>
          <w:szCs w:val="24"/>
        </w:rPr>
      </w:pPr>
      <w:r w:rsidRPr="00B5083E">
        <w:rPr>
          <w:rFonts w:eastAsia="Times New Roman" w:cs="Times New Roman"/>
          <w:szCs w:val="24"/>
        </w:rPr>
        <w:t xml:space="preserve">Η </w:t>
      </w:r>
      <w:r>
        <w:rPr>
          <w:rFonts w:eastAsia="Times New Roman" w:cs="Times New Roman"/>
          <w:szCs w:val="24"/>
        </w:rPr>
        <w:t xml:space="preserve">τέταρτη </w:t>
      </w:r>
      <w:r w:rsidRPr="00B5083E">
        <w:rPr>
          <w:rFonts w:eastAsia="Times New Roman" w:cs="Times New Roman"/>
          <w:szCs w:val="24"/>
        </w:rPr>
        <w:t xml:space="preserve">με αριθμό 234/18-12-2018 </w:t>
      </w:r>
      <w:r>
        <w:rPr>
          <w:rFonts w:eastAsia="Times New Roman" w:cs="Times New Roman"/>
          <w:szCs w:val="24"/>
        </w:rPr>
        <w:t>επίκαιρη ε</w:t>
      </w:r>
      <w:r w:rsidRPr="00B5083E">
        <w:rPr>
          <w:rFonts w:eastAsia="Times New Roman" w:cs="Times New Roman"/>
          <w:szCs w:val="24"/>
        </w:rPr>
        <w:t xml:space="preserve">ρώτηση </w:t>
      </w:r>
      <w:r>
        <w:rPr>
          <w:rFonts w:eastAsia="Times New Roman" w:cs="Times New Roman"/>
          <w:szCs w:val="24"/>
        </w:rPr>
        <w:t xml:space="preserve">πρώτου κύκλου </w:t>
      </w:r>
      <w:r w:rsidRPr="00B5083E">
        <w:rPr>
          <w:rFonts w:eastAsia="Times New Roman" w:cs="Times New Roman"/>
          <w:szCs w:val="24"/>
        </w:rPr>
        <w:t>του Βουλευτή Β΄ Αθηνών του Κομμουνιστικού Κόμματος Ελλάδ</w:t>
      </w:r>
      <w:r>
        <w:rPr>
          <w:rFonts w:eastAsia="Times New Roman" w:cs="Times New Roman"/>
          <w:szCs w:val="24"/>
        </w:rPr>
        <w:t>α</w:t>
      </w:r>
      <w:r w:rsidRPr="00B5083E">
        <w:rPr>
          <w:rFonts w:eastAsia="Times New Roman" w:cs="Times New Roman"/>
          <w:szCs w:val="24"/>
        </w:rPr>
        <w:t>ς κ. Χρήστου Κατσώτη προς την Υπουργό Εργασίας, Κοινωνικής Ασφάλισης και Κοινωνικής Αλληλεγγύης, με θέμα</w:t>
      </w:r>
      <w:r w:rsidRPr="00B5083E">
        <w:rPr>
          <w:rFonts w:eastAsia="Times New Roman" w:cs="Times New Roman"/>
          <w:szCs w:val="24"/>
        </w:rPr>
        <w:t>: «Σοβαρά προβλήματα των εργαζομένων σ</w:t>
      </w:r>
      <w:r>
        <w:rPr>
          <w:rFonts w:eastAsia="Times New Roman" w:cs="Times New Roman"/>
          <w:szCs w:val="24"/>
        </w:rPr>
        <w:t>τις επιχειρήσεις συμφερόντων “ΖΟΥ</w:t>
      </w:r>
      <w:r w:rsidRPr="00B5083E">
        <w:rPr>
          <w:rFonts w:eastAsia="Times New Roman" w:cs="Times New Roman"/>
          <w:szCs w:val="24"/>
        </w:rPr>
        <w:t>ΡΑ”»,</w:t>
      </w:r>
      <w:r>
        <w:rPr>
          <w:rFonts w:eastAsia="Times New Roman" w:cs="Times New Roman"/>
          <w:szCs w:val="24"/>
        </w:rPr>
        <w:t xml:space="preserve"> δεν θα συζητηθεί λ</w:t>
      </w:r>
      <w:r w:rsidRPr="00B5083E">
        <w:rPr>
          <w:rFonts w:eastAsia="Times New Roman" w:cs="Times New Roman"/>
          <w:szCs w:val="24"/>
        </w:rPr>
        <w:t>όγω απουσίας σε κυβερνητική αποστολή της Υπουργού.</w:t>
      </w:r>
    </w:p>
    <w:p w14:paraId="5218D5E9" w14:textId="77777777" w:rsidR="00BE48FC" w:rsidRDefault="008F016C">
      <w:pPr>
        <w:spacing w:line="600" w:lineRule="auto"/>
        <w:ind w:firstLine="720"/>
        <w:contextualSpacing/>
        <w:jc w:val="both"/>
        <w:rPr>
          <w:rFonts w:eastAsia="Times New Roman" w:cs="Times New Roman"/>
          <w:szCs w:val="24"/>
        </w:rPr>
      </w:pPr>
      <w:r>
        <w:rPr>
          <w:rFonts w:eastAsia="Times New Roman" w:cs="Times New Roman"/>
          <w:szCs w:val="24"/>
        </w:rPr>
        <w:lastRenderedPageBreak/>
        <w:t>Επίσης,</w:t>
      </w:r>
      <w:r w:rsidRPr="00B5083E">
        <w:rPr>
          <w:rFonts w:eastAsia="Times New Roman" w:cs="Times New Roman"/>
          <w:szCs w:val="24"/>
        </w:rPr>
        <w:t xml:space="preserve"> </w:t>
      </w:r>
      <w:r>
        <w:rPr>
          <w:rFonts w:eastAsia="Times New Roman" w:cs="Times New Roman"/>
          <w:szCs w:val="24"/>
        </w:rPr>
        <w:t xml:space="preserve">η έκτη με αριθμό 218/12-12-2018 </w:t>
      </w:r>
      <w:r>
        <w:rPr>
          <w:rFonts w:eastAsia="Times New Roman" w:cs="Times New Roman"/>
          <w:szCs w:val="24"/>
        </w:rPr>
        <w:t>επίκαιρη ε</w:t>
      </w:r>
      <w:r w:rsidRPr="00B5083E">
        <w:rPr>
          <w:rFonts w:eastAsia="Times New Roman" w:cs="Times New Roman"/>
          <w:szCs w:val="24"/>
        </w:rPr>
        <w:t xml:space="preserve">ρώτηση </w:t>
      </w:r>
      <w:r>
        <w:rPr>
          <w:rFonts w:eastAsia="Times New Roman" w:cs="Times New Roman"/>
          <w:szCs w:val="24"/>
        </w:rPr>
        <w:t>πρώτου κύκλου του Ζ΄ Αντιπροέδρου της Βουλής και Βουλ</w:t>
      </w:r>
      <w:r>
        <w:rPr>
          <w:rFonts w:eastAsia="Times New Roman" w:cs="Times New Roman"/>
          <w:szCs w:val="24"/>
        </w:rPr>
        <w:t xml:space="preserve">ευτή Α΄ Αθηνών του Ποταμιού κ. Σπυρίδωνος Λυκούδη προς την Υπουργό Εργασίας, Κοινωνικής Ασφάλισης και Κοινωνικής Αλληλεγγύης, με θέμα: «Το Γηροκομείο Αθηνών βρίσκεται σε οριακή κατάσταση», δεν θα συζητηθεί </w:t>
      </w:r>
      <w:r w:rsidRPr="00B5083E">
        <w:rPr>
          <w:rFonts w:eastAsia="Times New Roman" w:cs="Times New Roman"/>
          <w:szCs w:val="24"/>
        </w:rPr>
        <w:t>λόγω κωλύ</w:t>
      </w:r>
      <w:r>
        <w:rPr>
          <w:rFonts w:eastAsia="Times New Roman" w:cs="Times New Roman"/>
          <w:szCs w:val="24"/>
        </w:rPr>
        <w:t>ματος της Α</w:t>
      </w:r>
      <w:r w:rsidRPr="00B5083E">
        <w:rPr>
          <w:rFonts w:eastAsia="Times New Roman" w:cs="Times New Roman"/>
          <w:szCs w:val="24"/>
        </w:rPr>
        <w:t xml:space="preserve">ναπληρώτριας Υπουργού </w:t>
      </w:r>
      <w:r>
        <w:rPr>
          <w:rFonts w:eastAsia="Times New Roman" w:cs="Times New Roman"/>
          <w:szCs w:val="24"/>
        </w:rPr>
        <w:t>Εργασίας</w:t>
      </w:r>
      <w:r>
        <w:rPr>
          <w:rFonts w:eastAsia="Times New Roman" w:cs="Times New Roman"/>
          <w:szCs w:val="24"/>
        </w:rPr>
        <w:t xml:space="preserve">, </w:t>
      </w:r>
      <w:r>
        <w:rPr>
          <w:rFonts w:eastAsia="Times New Roman" w:cs="Times New Roman"/>
          <w:szCs w:val="24"/>
        </w:rPr>
        <w:t>Κ</w:t>
      </w:r>
      <w:r w:rsidRPr="00B5083E">
        <w:rPr>
          <w:rFonts w:eastAsia="Times New Roman" w:cs="Times New Roman"/>
          <w:szCs w:val="24"/>
        </w:rPr>
        <w:t xml:space="preserve">οινωνικής </w:t>
      </w:r>
      <w:r>
        <w:rPr>
          <w:rFonts w:eastAsia="Times New Roman" w:cs="Times New Roman"/>
          <w:szCs w:val="24"/>
        </w:rPr>
        <w:t>Α</w:t>
      </w:r>
      <w:r w:rsidRPr="00B5083E">
        <w:rPr>
          <w:rFonts w:eastAsia="Times New Roman" w:cs="Times New Roman"/>
          <w:szCs w:val="24"/>
        </w:rPr>
        <w:t xml:space="preserve">σφάλισης </w:t>
      </w:r>
      <w:r>
        <w:rPr>
          <w:rFonts w:eastAsia="Times New Roman" w:cs="Times New Roman"/>
          <w:szCs w:val="24"/>
        </w:rPr>
        <w:t xml:space="preserve">και </w:t>
      </w:r>
      <w:r w:rsidRPr="00B5083E">
        <w:rPr>
          <w:rFonts w:eastAsia="Times New Roman" w:cs="Times New Roman"/>
          <w:szCs w:val="24"/>
        </w:rPr>
        <w:t>Κοινωνικής Αλληλεγγύης κ</w:t>
      </w:r>
      <w:r>
        <w:rPr>
          <w:rFonts w:eastAsia="Times New Roman" w:cs="Times New Roman"/>
          <w:szCs w:val="24"/>
        </w:rPr>
        <w:t>.</w:t>
      </w:r>
      <w:r w:rsidRPr="00B5083E">
        <w:rPr>
          <w:rFonts w:eastAsia="Times New Roman" w:cs="Times New Roman"/>
          <w:szCs w:val="24"/>
        </w:rPr>
        <w:t xml:space="preserve"> </w:t>
      </w:r>
      <w:r>
        <w:rPr>
          <w:rFonts w:eastAsia="Times New Roman" w:cs="Times New Roman"/>
          <w:szCs w:val="24"/>
        </w:rPr>
        <w:t>Θεανώς</w:t>
      </w:r>
      <w:r w:rsidRPr="00B5083E">
        <w:rPr>
          <w:rFonts w:eastAsia="Times New Roman" w:cs="Times New Roman"/>
          <w:szCs w:val="24"/>
        </w:rPr>
        <w:t xml:space="preserve"> Φωτίου</w:t>
      </w:r>
      <w:r w:rsidRPr="00B5083E">
        <w:rPr>
          <w:rFonts w:eastAsia="Times New Roman" w:cs="Times New Roman"/>
          <w:szCs w:val="24"/>
        </w:rPr>
        <w:t>.</w:t>
      </w:r>
    </w:p>
    <w:p w14:paraId="5218D5EA" w14:textId="77777777" w:rsidR="00BE48FC" w:rsidRDefault="008F016C">
      <w:pPr>
        <w:spacing w:line="600" w:lineRule="auto"/>
        <w:ind w:firstLine="720"/>
        <w:jc w:val="both"/>
        <w:rPr>
          <w:rFonts w:eastAsia="Times New Roman"/>
          <w:szCs w:val="24"/>
        </w:rPr>
      </w:pPr>
      <w:r>
        <w:rPr>
          <w:rFonts w:eastAsia="Times New Roman"/>
          <w:szCs w:val="24"/>
        </w:rPr>
        <w:t>Η πρώτη</w:t>
      </w:r>
      <w:r w:rsidRPr="00EB1ABE">
        <w:rPr>
          <w:rFonts w:eastAsia="Times New Roman"/>
          <w:szCs w:val="24"/>
        </w:rPr>
        <w:t xml:space="preserve"> με αριθμό 226/17-12-2018 </w:t>
      </w:r>
      <w:r>
        <w:rPr>
          <w:rFonts w:eastAsia="Times New Roman"/>
          <w:szCs w:val="24"/>
        </w:rPr>
        <w:t>ε</w:t>
      </w:r>
      <w:r w:rsidRPr="00EB1ABE">
        <w:rPr>
          <w:rFonts w:eastAsia="Times New Roman"/>
          <w:szCs w:val="24"/>
        </w:rPr>
        <w:t xml:space="preserve">πίκαιρη </w:t>
      </w:r>
      <w:r>
        <w:rPr>
          <w:rFonts w:eastAsia="Times New Roman"/>
          <w:szCs w:val="24"/>
        </w:rPr>
        <w:t>ε</w:t>
      </w:r>
      <w:r w:rsidRPr="00EB1ABE">
        <w:rPr>
          <w:rFonts w:eastAsia="Times New Roman"/>
          <w:szCs w:val="24"/>
        </w:rPr>
        <w:t>ρώτηση</w:t>
      </w:r>
      <w:r>
        <w:rPr>
          <w:rFonts w:eastAsia="Times New Roman"/>
          <w:szCs w:val="24"/>
        </w:rPr>
        <w:t xml:space="preserve"> πρώτου κύκλου</w:t>
      </w:r>
      <w:r w:rsidRPr="00EB1ABE">
        <w:rPr>
          <w:rFonts w:eastAsia="Times New Roman"/>
          <w:szCs w:val="24"/>
        </w:rPr>
        <w:t xml:space="preserve"> του Βουλευτή Φθιώτιδας του Συνασπισμού Ριζοσπαστικής Αριστεράς κ. Δημητρίου Βέττα προς τον Υπουργό Αγροτικής Ανάπτυξης και Τ</w:t>
      </w:r>
      <w:r w:rsidRPr="00EB1ABE">
        <w:rPr>
          <w:rFonts w:eastAsia="Times New Roman"/>
          <w:szCs w:val="24"/>
        </w:rPr>
        <w:t>ροφίμων, με θέμα: «Προβλήματα πληρωμής σχετικά με τη μη επιλεξιμότητα των αγροτεμαχίω</w:t>
      </w:r>
      <w:r>
        <w:rPr>
          <w:rFonts w:eastAsia="Times New Roman"/>
          <w:szCs w:val="24"/>
        </w:rPr>
        <w:t>ν»,</w:t>
      </w:r>
      <w:r w:rsidRPr="00BF26FD">
        <w:rPr>
          <w:rFonts w:eastAsia="Times New Roman"/>
          <w:szCs w:val="24"/>
        </w:rPr>
        <w:t xml:space="preserve"> </w:t>
      </w:r>
      <w:r>
        <w:rPr>
          <w:rFonts w:eastAsia="Times New Roman"/>
          <w:szCs w:val="24"/>
        </w:rPr>
        <w:t xml:space="preserve">δεν θα συζητηθεί λόγω κωλύματος του Υπουργού Ανάπτυξης και Τροφίμων κ. Αραχωβίτη. Αιτία: φόρτος εργασίας. </w:t>
      </w:r>
    </w:p>
    <w:p w14:paraId="5218D5EB" w14:textId="77777777" w:rsidR="00BE48FC" w:rsidRDefault="008F016C">
      <w:pPr>
        <w:spacing w:line="600" w:lineRule="auto"/>
        <w:ind w:firstLine="720"/>
        <w:jc w:val="both"/>
        <w:rPr>
          <w:rFonts w:eastAsia="Times New Roman"/>
          <w:szCs w:val="24"/>
        </w:rPr>
      </w:pPr>
      <w:r w:rsidRPr="00EB1ABE">
        <w:rPr>
          <w:rFonts w:eastAsia="Times New Roman"/>
          <w:szCs w:val="24"/>
        </w:rPr>
        <w:t> Η</w:t>
      </w:r>
      <w:r w:rsidRPr="00BF26FD">
        <w:rPr>
          <w:rFonts w:eastAsia="Times New Roman"/>
          <w:szCs w:val="24"/>
        </w:rPr>
        <w:t xml:space="preserve"> </w:t>
      </w:r>
      <w:r>
        <w:rPr>
          <w:rFonts w:eastAsia="Times New Roman"/>
          <w:szCs w:val="24"/>
        </w:rPr>
        <w:t>τρίτη</w:t>
      </w:r>
      <w:r w:rsidRPr="00EB1ABE">
        <w:rPr>
          <w:rFonts w:eastAsia="Times New Roman"/>
          <w:szCs w:val="24"/>
        </w:rPr>
        <w:t xml:space="preserve"> με αριθμό 227/17-12-2018 </w:t>
      </w:r>
      <w:r>
        <w:rPr>
          <w:rFonts w:eastAsia="Times New Roman"/>
          <w:szCs w:val="24"/>
        </w:rPr>
        <w:t>ε</w:t>
      </w:r>
      <w:r w:rsidRPr="00EB1ABE">
        <w:rPr>
          <w:rFonts w:eastAsia="Times New Roman"/>
          <w:szCs w:val="24"/>
        </w:rPr>
        <w:t xml:space="preserve">πίκαιρη </w:t>
      </w:r>
      <w:r>
        <w:rPr>
          <w:rFonts w:eastAsia="Times New Roman"/>
          <w:szCs w:val="24"/>
        </w:rPr>
        <w:t>ε</w:t>
      </w:r>
      <w:r w:rsidRPr="00EB1ABE">
        <w:rPr>
          <w:rFonts w:eastAsia="Times New Roman"/>
          <w:szCs w:val="24"/>
        </w:rPr>
        <w:t>ρώτηση</w:t>
      </w:r>
      <w:r>
        <w:rPr>
          <w:rFonts w:eastAsia="Times New Roman"/>
          <w:szCs w:val="24"/>
        </w:rPr>
        <w:t xml:space="preserve"> πρώτου κύκλου</w:t>
      </w:r>
      <w:r w:rsidRPr="00EB1ABE">
        <w:rPr>
          <w:rFonts w:eastAsia="Times New Roman"/>
          <w:szCs w:val="24"/>
        </w:rPr>
        <w:t xml:space="preserve"> του Βουλευτή Ηρακλείου της Δημοκρατικής Συμπαράταξης ΠΑΣΟΚ</w:t>
      </w:r>
      <w:r>
        <w:rPr>
          <w:rFonts w:eastAsia="Times New Roman"/>
          <w:szCs w:val="24"/>
        </w:rPr>
        <w:t xml:space="preserve"> </w:t>
      </w:r>
      <w:r w:rsidRPr="00EB1ABE">
        <w:rPr>
          <w:rFonts w:eastAsia="Times New Roman"/>
          <w:szCs w:val="24"/>
        </w:rPr>
        <w:t>- ΔΗΜ</w:t>
      </w:r>
      <w:r>
        <w:rPr>
          <w:rFonts w:eastAsia="Times New Roman"/>
          <w:szCs w:val="24"/>
        </w:rPr>
        <w:t>ΑΡ</w:t>
      </w:r>
      <w:r w:rsidRPr="00EB1ABE">
        <w:rPr>
          <w:rFonts w:eastAsia="Times New Roman"/>
          <w:szCs w:val="24"/>
        </w:rPr>
        <w:t xml:space="preserve"> κ. Βασιλείου Κεγκέρογλου προς </w:t>
      </w:r>
      <w:r w:rsidRPr="00EB1ABE">
        <w:rPr>
          <w:rFonts w:eastAsia="Times New Roman"/>
          <w:szCs w:val="24"/>
        </w:rPr>
        <w:lastRenderedPageBreak/>
        <w:t>τον Υπουργό Αγροτικής Ανάπτυξης και Τροφίμων, με θέμα: «Αποζημίωση ελαιοπαραγωγών και άλλων παραγωγώ</w:t>
      </w:r>
      <w:r>
        <w:rPr>
          <w:rFonts w:eastAsia="Times New Roman"/>
          <w:szCs w:val="24"/>
        </w:rPr>
        <w:t>ν για τις ζημιές που υπέστησαν», δεν θα συζη</w:t>
      </w:r>
      <w:r>
        <w:rPr>
          <w:rFonts w:eastAsia="Times New Roman"/>
          <w:szCs w:val="24"/>
        </w:rPr>
        <w:t>τηθεί λόγω κωλύματος του Υπουργού Ανάπτυξης και Τροφίμων κ. Αραχωβίτη. Αιτία: φόρτος εργασίας.</w:t>
      </w:r>
    </w:p>
    <w:p w14:paraId="5218D5EC" w14:textId="77777777" w:rsidR="00BE48FC" w:rsidRDefault="008F016C">
      <w:pPr>
        <w:spacing w:line="600" w:lineRule="auto"/>
        <w:ind w:firstLine="720"/>
        <w:jc w:val="both"/>
        <w:rPr>
          <w:rFonts w:eastAsia="Times New Roman"/>
          <w:szCs w:val="24"/>
        </w:rPr>
      </w:pPr>
      <w:r w:rsidRPr="00EB1ABE">
        <w:rPr>
          <w:rFonts w:eastAsia="Times New Roman"/>
          <w:szCs w:val="24"/>
        </w:rPr>
        <w:t> Η</w:t>
      </w:r>
      <w:r>
        <w:rPr>
          <w:rFonts w:eastAsia="Times New Roman"/>
          <w:szCs w:val="24"/>
        </w:rPr>
        <w:t xml:space="preserve"> πρώτη</w:t>
      </w:r>
      <w:r w:rsidRPr="00EB1ABE">
        <w:rPr>
          <w:rFonts w:eastAsia="Times New Roman"/>
          <w:szCs w:val="24"/>
        </w:rPr>
        <w:t xml:space="preserve"> με αριθμό 229/17-12-2018 </w:t>
      </w:r>
      <w:r>
        <w:rPr>
          <w:rFonts w:eastAsia="Times New Roman"/>
          <w:szCs w:val="24"/>
        </w:rPr>
        <w:t>ε</w:t>
      </w:r>
      <w:r w:rsidRPr="00EB1ABE">
        <w:rPr>
          <w:rFonts w:eastAsia="Times New Roman"/>
          <w:szCs w:val="24"/>
        </w:rPr>
        <w:t xml:space="preserve">πίκαιρη </w:t>
      </w:r>
      <w:r>
        <w:rPr>
          <w:rFonts w:eastAsia="Times New Roman"/>
          <w:szCs w:val="24"/>
        </w:rPr>
        <w:t>ε</w:t>
      </w:r>
      <w:r w:rsidRPr="00EB1ABE">
        <w:rPr>
          <w:rFonts w:eastAsia="Times New Roman"/>
          <w:szCs w:val="24"/>
        </w:rPr>
        <w:t>ρώτηση</w:t>
      </w:r>
      <w:r>
        <w:rPr>
          <w:rFonts w:eastAsia="Times New Roman"/>
          <w:szCs w:val="24"/>
        </w:rPr>
        <w:t xml:space="preserve"> δεύτερου κύκλου</w:t>
      </w:r>
      <w:r w:rsidRPr="00EB1ABE">
        <w:rPr>
          <w:rFonts w:eastAsia="Times New Roman"/>
          <w:szCs w:val="24"/>
        </w:rPr>
        <w:t xml:space="preserve"> του Βουλευτή Αργολίδας της Νέας Δημοκρατίας κ. Ιωάννη Ανδριανού προς τον Υπουργό Αγροτικής Ανά</w:t>
      </w:r>
      <w:r w:rsidRPr="00EB1ABE">
        <w:rPr>
          <w:rFonts w:eastAsia="Times New Roman"/>
          <w:szCs w:val="24"/>
        </w:rPr>
        <w:t>πτυξης και Τροφίμων, με θέμα: «Μεγάλες και αδικαιολόγητες καθυστερήσεις στην πορεία υλοποίησης της επέκτασης του Αναβάλου προς Κουτσοπόδι , Μυκήνες, Μον</w:t>
      </w:r>
      <w:r>
        <w:rPr>
          <w:rFonts w:eastAsia="Times New Roman"/>
          <w:szCs w:val="24"/>
        </w:rPr>
        <w:t xml:space="preserve">αστηράκι, Φίχτια και Ερμιονίδα», δεν θα συζητηθεί λόγω κωλύματος του Υπουργού Ανάπτυξης και Τροφίμων κ. </w:t>
      </w:r>
      <w:r>
        <w:rPr>
          <w:rFonts w:eastAsia="Times New Roman"/>
          <w:szCs w:val="24"/>
        </w:rPr>
        <w:t>Αραχωβίτη. Αιτία: φόρτος εργασίας.</w:t>
      </w:r>
    </w:p>
    <w:p w14:paraId="5218D5ED" w14:textId="77777777" w:rsidR="00BE48FC" w:rsidRDefault="008F016C">
      <w:pPr>
        <w:spacing w:line="600" w:lineRule="auto"/>
        <w:ind w:firstLine="720"/>
        <w:jc w:val="both"/>
        <w:rPr>
          <w:rFonts w:eastAsia="Times New Roman"/>
          <w:szCs w:val="24"/>
        </w:rPr>
      </w:pPr>
      <w:r w:rsidRPr="00EB1ABE">
        <w:rPr>
          <w:rFonts w:eastAsia="Times New Roman"/>
          <w:szCs w:val="24"/>
        </w:rPr>
        <w:t xml:space="preserve">Η </w:t>
      </w:r>
      <w:r>
        <w:rPr>
          <w:rFonts w:eastAsia="Times New Roman"/>
          <w:szCs w:val="24"/>
        </w:rPr>
        <w:t xml:space="preserve">τρίτη </w:t>
      </w:r>
      <w:r w:rsidRPr="00EB1ABE">
        <w:rPr>
          <w:rFonts w:eastAsia="Times New Roman"/>
          <w:szCs w:val="24"/>
        </w:rPr>
        <w:t xml:space="preserve">με αριθμό 223/13-12-2018 </w:t>
      </w:r>
      <w:r>
        <w:rPr>
          <w:rFonts w:eastAsia="Times New Roman"/>
          <w:szCs w:val="24"/>
        </w:rPr>
        <w:t>ε</w:t>
      </w:r>
      <w:r w:rsidRPr="00EB1ABE">
        <w:rPr>
          <w:rFonts w:eastAsia="Times New Roman"/>
          <w:szCs w:val="24"/>
        </w:rPr>
        <w:t xml:space="preserve">πίκαιρη </w:t>
      </w:r>
      <w:r>
        <w:rPr>
          <w:rFonts w:eastAsia="Times New Roman"/>
          <w:szCs w:val="24"/>
        </w:rPr>
        <w:t>ε</w:t>
      </w:r>
      <w:r w:rsidRPr="00EB1ABE">
        <w:rPr>
          <w:rFonts w:eastAsia="Times New Roman"/>
          <w:szCs w:val="24"/>
        </w:rPr>
        <w:t xml:space="preserve">ρώτηση </w:t>
      </w:r>
      <w:r>
        <w:rPr>
          <w:rFonts w:eastAsia="Times New Roman"/>
          <w:szCs w:val="24"/>
        </w:rPr>
        <w:t xml:space="preserve">δεύτερου κύκλου </w:t>
      </w:r>
      <w:r w:rsidRPr="00EB1ABE">
        <w:rPr>
          <w:rFonts w:eastAsia="Times New Roman"/>
          <w:szCs w:val="24"/>
        </w:rPr>
        <w:t>του Ανεξάρτητου Βουλευτή Β΄ Θεσσαλονίκης κ. Γεωργίου Λαζαρίδη προς την Υπουργό Πολιτισμού και Αθλητισμού, με θέμα: «Μεγάλες καθυστερήσεις στις εργασίες για</w:t>
      </w:r>
      <w:r w:rsidRPr="00EB1ABE">
        <w:rPr>
          <w:rFonts w:eastAsia="Times New Roman"/>
          <w:szCs w:val="24"/>
        </w:rPr>
        <w:t xml:space="preserve"> την ανάδειξη του αρχαιολο</w:t>
      </w:r>
      <w:r>
        <w:rPr>
          <w:rFonts w:eastAsia="Times New Roman"/>
          <w:szCs w:val="24"/>
        </w:rPr>
        <w:t xml:space="preserve">γικού μνημείου του Λόφου Καστά», δεν </w:t>
      </w:r>
      <w:r>
        <w:rPr>
          <w:rFonts w:eastAsia="Times New Roman"/>
          <w:szCs w:val="24"/>
        </w:rPr>
        <w:lastRenderedPageBreak/>
        <w:t>θα συζητηθεί λόγω κωλύματος της Υπουργού Πολιτισμού και Αθλητισμού. Αιτία: φόρτος εργασίας.</w:t>
      </w:r>
    </w:p>
    <w:p w14:paraId="5218D5EE" w14:textId="77777777" w:rsidR="00BE48FC" w:rsidRDefault="008F016C">
      <w:pPr>
        <w:spacing w:line="600" w:lineRule="auto"/>
        <w:ind w:firstLine="720"/>
        <w:jc w:val="both"/>
        <w:rPr>
          <w:rFonts w:eastAsia="Times New Roman"/>
          <w:szCs w:val="24"/>
        </w:rPr>
      </w:pPr>
      <w:r>
        <w:rPr>
          <w:rFonts w:eastAsia="Times New Roman"/>
          <w:szCs w:val="24"/>
        </w:rPr>
        <w:t>Η πέμπτη με αριθμό 225/14-12-2018 επίκαιρη ερώτηση πρώτου κύκλου του Θ΄ Αντιπροέδρου της Βουλής και Β</w:t>
      </w:r>
      <w:r>
        <w:rPr>
          <w:rFonts w:eastAsia="Times New Roman"/>
          <w:szCs w:val="24"/>
        </w:rPr>
        <w:t xml:space="preserve">ουλευτή Α΄ Αθηνών της Ένωσης Κεντρώων κ. Μάριου Γεωργιάδη προς την Υπουργό Πολιτισμού και Αθλητισμού, με θέμα: «Χρηματοδότηση του Πανελλήνιου Συνδέσμου τυφλών από τα ακαθάριστα έσοδα της ιδιωτικής τηλεόρασης», δεν θα συζητηθεί λόγω αναρμοδιότητας του </w:t>
      </w:r>
      <w:r>
        <w:rPr>
          <w:rFonts w:eastAsia="Times New Roman"/>
          <w:szCs w:val="24"/>
        </w:rPr>
        <w:t>Υ</w:t>
      </w:r>
      <w:r>
        <w:rPr>
          <w:rFonts w:eastAsia="Times New Roman"/>
          <w:szCs w:val="24"/>
        </w:rPr>
        <w:t>πουρ</w:t>
      </w:r>
      <w:r>
        <w:rPr>
          <w:rFonts w:eastAsia="Times New Roman"/>
          <w:szCs w:val="24"/>
        </w:rPr>
        <w:t>γείου. Το Υπουργείο Ψηφιακής Πολιτικής, Τηλεπικοινωνιών και Ενημέρωσης είναι αρμόδιο να απαντήσει στη συγκεκριμένη ερώτηση.</w:t>
      </w:r>
    </w:p>
    <w:p w14:paraId="5218D5EF" w14:textId="77777777" w:rsidR="00BE48FC" w:rsidRDefault="008F016C">
      <w:pPr>
        <w:spacing w:line="600" w:lineRule="auto"/>
        <w:ind w:firstLine="720"/>
        <w:jc w:val="both"/>
        <w:rPr>
          <w:rFonts w:eastAsia="Times New Roman"/>
          <w:szCs w:val="24"/>
        </w:rPr>
      </w:pPr>
      <w:r w:rsidRPr="00EB1ABE">
        <w:rPr>
          <w:rFonts w:eastAsia="Times New Roman"/>
          <w:szCs w:val="24"/>
        </w:rPr>
        <w:t>Η</w:t>
      </w:r>
      <w:r>
        <w:rPr>
          <w:rFonts w:eastAsia="Times New Roman"/>
          <w:szCs w:val="24"/>
        </w:rPr>
        <w:t xml:space="preserve"> τέταρτη</w:t>
      </w:r>
      <w:r w:rsidRPr="00EB1ABE">
        <w:rPr>
          <w:rFonts w:eastAsia="Times New Roman"/>
          <w:szCs w:val="24"/>
        </w:rPr>
        <w:t xml:space="preserve"> με αριθμό 193/30-11-2018 </w:t>
      </w:r>
      <w:r>
        <w:rPr>
          <w:rFonts w:eastAsia="Times New Roman"/>
          <w:szCs w:val="24"/>
        </w:rPr>
        <w:t>ε</w:t>
      </w:r>
      <w:r w:rsidRPr="00EB1ABE">
        <w:rPr>
          <w:rFonts w:eastAsia="Times New Roman"/>
          <w:szCs w:val="24"/>
        </w:rPr>
        <w:t xml:space="preserve">πίκαιρη </w:t>
      </w:r>
      <w:r>
        <w:rPr>
          <w:rFonts w:eastAsia="Times New Roman"/>
          <w:szCs w:val="24"/>
        </w:rPr>
        <w:t>ε</w:t>
      </w:r>
      <w:r w:rsidRPr="00EB1ABE">
        <w:rPr>
          <w:rFonts w:eastAsia="Times New Roman"/>
          <w:szCs w:val="24"/>
        </w:rPr>
        <w:t xml:space="preserve">ρώτηση </w:t>
      </w:r>
      <w:r>
        <w:rPr>
          <w:rFonts w:eastAsia="Times New Roman"/>
          <w:szCs w:val="24"/>
        </w:rPr>
        <w:t xml:space="preserve">δεύτερου κύκλου </w:t>
      </w:r>
      <w:r w:rsidRPr="00EB1ABE">
        <w:rPr>
          <w:rFonts w:eastAsia="Times New Roman"/>
          <w:szCs w:val="24"/>
        </w:rPr>
        <w:t xml:space="preserve">του Βουλευτή </w:t>
      </w:r>
      <w:r>
        <w:rPr>
          <w:rFonts w:eastAsia="Times New Roman"/>
          <w:szCs w:val="24"/>
        </w:rPr>
        <w:t>Α΄ Πειραιά του Λαϊκού Συνδέσμου - Χρυσή Αυγή</w:t>
      </w:r>
      <w:r w:rsidRPr="00EB1ABE">
        <w:rPr>
          <w:rFonts w:eastAsia="Times New Roman"/>
          <w:szCs w:val="24"/>
        </w:rPr>
        <w:t xml:space="preserve"> κ. Νικ</w:t>
      </w:r>
      <w:r w:rsidRPr="00EB1ABE">
        <w:rPr>
          <w:rFonts w:eastAsia="Times New Roman"/>
          <w:szCs w:val="24"/>
        </w:rPr>
        <w:t>ολάου Κούζηλου προς τον Υπουργό Εξωτερικών, με θέμα: «Την συνδιαχείριση τ</w:t>
      </w:r>
      <w:r>
        <w:rPr>
          <w:rFonts w:eastAsia="Times New Roman"/>
          <w:szCs w:val="24"/>
        </w:rPr>
        <w:t>ου Αιγαίου προωθεί η κυβέρνηση», δεν θα συζητηθεί.</w:t>
      </w:r>
    </w:p>
    <w:p w14:paraId="5218D5F0" w14:textId="77777777" w:rsidR="00BE48FC" w:rsidRDefault="008F016C">
      <w:pPr>
        <w:spacing w:line="600" w:lineRule="auto"/>
        <w:ind w:firstLine="720"/>
        <w:jc w:val="both"/>
        <w:rPr>
          <w:rFonts w:eastAsia="Times New Roman"/>
          <w:szCs w:val="24"/>
        </w:rPr>
      </w:pPr>
      <w:r w:rsidRPr="00EB1ABE">
        <w:rPr>
          <w:rFonts w:eastAsia="Times New Roman"/>
          <w:szCs w:val="24"/>
        </w:rPr>
        <w:lastRenderedPageBreak/>
        <w:t xml:space="preserve"> Η </w:t>
      </w:r>
      <w:r>
        <w:rPr>
          <w:rFonts w:eastAsia="Times New Roman"/>
          <w:szCs w:val="24"/>
        </w:rPr>
        <w:t xml:space="preserve">πέμπτη </w:t>
      </w:r>
      <w:r w:rsidRPr="00EB1ABE">
        <w:rPr>
          <w:rFonts w:eastAsia="Times New Roman"/>
          <w:szCs w:val="24"/>
        </w:rPr>
        <w:t xml:space="preserve">με αριθμό 120/1-11-2018 </w:t>
      </w:r>
      <w:r>
        <w:rPr>
          <w:rFonts w:eastAsia="Times New Roman"/>
          <w:szCs w:val="24"/>
        </w:rPr>
        <w:t>ε</w:t>
      </w:r>
      <w:r w:rsidRPr="00EB1ABE">
        <w:rPr>
          <w:rFonts w:eastAsia="Times New Roman"/>
          <w:szCs w:val="24"/>
        </w:rPr>
        <w:t xml:space="preserve">πίκαιρη </w:t>
      </w:r>
      <w:r>
        <w:rPr>
          <w:rFonts w:eastAsia="Times New Roman"/>
          <w:szCs w:val="24"/>
        </w:rPr>
        <w:t>ε</w:t>
      </w:r>
      <w:r w:rsidRPr="00EB1ABE">
        <w:rPr>
          <w:rFonts w:eastAsia="Times New Roman"/>
          <w:szCs w:val="24"/>
        </w:rPr>
        <w:t xml:space="preserve">ρώτηση </w:t>
      </w:r>
      <w:r>
        <w:rPr>
          <w:rFonts w:eastAsia="Times New Roman"/>
          <w:szCs w:val="24"/>
        </w:rPr>
        <w:t xml:space="preserve">δεύτερου κύκλου </w:t>
      </w:r>
      <w:r w:rsidRPr="00EB1ABE">
        <w:rPr>
          <w:rFonts w:eastAsia="Times New Roman"/>
          <w:szCs w:val="24"/>
        </w:rPr>
        <w:t>του Βουλευτή Α΄ Πειραιά του Λαϊκού Συνδέσμου</w:t>
      </w:r>
      <w:r>
        <w:rPr>
          <w:rFonts w:eastAsia="Times New Roman"/>
          <w:szCs w:val="24"/>
        </w:rPr>
        <w:t xml:space="preserve"> </w:t>
      </w:r>
      <w:r w:rsidRPr="00EB1ABE">
        <w:rPr>
          <w:rFonts w:eastAsia="Times New Roman"/>
          <w:szCs w:val="24"/>
        </w:rPr>
        <w:t>-</w:t>
      </w:r>
      <w:r>
        <w:rPr>
          <w:rFonts w:eastAsia="Times New Roman"/>
          <w:szCs w:val="24"/>
        </w:rPr>
        <w:t xml:space="preserve"> Χρυσή Αυγή</w:t>
      </w:r>
      <w:r w:rsidRPr="00EB1ABE">
        <w:rPr>
          <w:rFonts w:eastAsia="Times New Roman"/>
          <w:szCs w:val="24"/>
        </w:rPr>
        <w:t xml:space="preserve"> κ. Νικο</w:t>
      </w:r>
      <w:r w:rsidRPr="00EB1ABE">
        <w:rPr>
          <w:rFonts w:eastAsia="Times New Roman"/>
          <w:szCs w:val="24"/>
        </w:rPr>
        <w:t>λάου Κούζηλου προς τον Υπουργό Εξωτερικών, με θέμα: «Λιμάνι των Σκοπίων καθίσταται η Θεσσαλονίκη β</w:t>
      </w:r>
      <w:r>
        <w:rPr>
          <w:rFonts w:eastAsia="Times New Roman"/>
          <w:szCs w:val="24"/>
        </w:rPr>
        <w:t>άσει της Συμφωνίας των Πρεσπών», δεν θα συζητηθεί.</w:t>
      </w:r>
    </w:p>
    <w:p w14:paraId="5218D5F1" w14:textId="77777777" w:rsidR="00BE48FC" w:rsidRDefault="008F016C">
      <w:pPr>
        <w:spacing w:line="600" w:lineRule="auto"/>
        <w:ind w:firstLine="720"/>
        <w:jc w:val="both"/>
        <w:rPr>
          <w:rFonts w:eastAsia="Times New Roman"/>
          <w:szCs w:val="24"/>
        </w:rPr>
      </w:pPr>
      <w:r>
        <w:rPr>
          <w:rFonts w:eastAsia="Times New Roman"/>
          <w:szCs w:val="24"/>
        </w:rPr>
        <w:t>Η έκτη</w:t>
      </w:r>
      <w:r w:rsidRPr="00EB1ABE">
        <w:rPr>
          <w:rFonts w:eastAsia="Times New Roman"/>
          <w:szCs w:val="24"/>
        </w:rPr>
        <w:t xml:space="preserve"> με αριθμό 75/16-10-2018 </w:t>
      </w:r>
      <w:r>
        <w:rPr>
          <w:rFonts w:eastAsia="Times New Roman"/>
          <w:szCs w:val="24"/>
        </w:rPr>
        <w:t>ε</w:t>
      </w:r>
      <w:r w:rsidRPr="00EB1ABE">
        <w:rPr>
          <w:rFonts w:eastAsia="Times New Roman"/>
          <w:szCs w:val="24"/>
        </w:rPr>
        <w:t xml:space="preserve">πίκαιρη </w:t>
      </w:r>
      <w:r>
        <w:rPr>
          <w:rFonts w:eastAsia="Times New Roman"/>
          <w:szCs w:val="24"/>
        </w:rPr>
        <w:t>ε</w:t>
      </w:r>
      <w:r w:rsidRPr="00EB1ABE">
        <w:rPr>
          <w:rFonts w:eastAsia="Times New Roman"/>
          <w:szCs w:val="24"/>
        </w:rPr>
        <w:t xml:space="preserve">ρώτηση </w:t>
      </w:r>
      <w:r>
        <w:rPr>
          <w:rFonts w:eastAsia="Times New Roman"/>
          <w:szCs w:val="24"/>
        </w:rPr>
        <w:t xml:space="preserve">δεύτερου κύκλου </w:t>
      </w:r>
      <w:r w:rsidRPr="00EB1ABE">
        <w:rPr>
          <w:rFonts w:eastAsia="Times New Roman"/>
          <w:szCs w:val="24"/>
        </w:rPr>
        <w:t>του Βουλευτή Α΄ Πειραιώ</w:t>
      </w:r>
      <w:r>
        <w:rPr>
          <w:rFonts w:eastAsia="Times New Roman"/>
          <w:szCs w:val="24"/>
        </w:rPr>
        <w:t>ς  του Λαϊκού Συνδέσ</w:t>
      </w:r>
      <w:r>
        <w:rPr>
          <w:rFonts w:eastAsia="Times New Roman"/>
          <w:szCs w:val="24"/>
        </w:rPr>
        <w:t>μου – Χρυσή Αυγή</w:t>
      </w:r>
      <w:r w:rsidRPr="00EB1ABE">
        <w:rPr>
          <w:rFonts w:eastAsia="Times New Roman"/>
          <w:szCs w:val="24"/>
        </w:rPr>
        <w:t xml:space="preserve"> κ. Νικολάου Κούζηλου προς την Υπουργό Εργασίας, Κοινωνικής Ασφάλισης και Κοινωνικής Αλληλεγγύης, με θέμα: «Προστασία πληρωμάτων από εγκατ</w:t>
      </w:r>
      <w:r>
        <w:rPr>
          <w:rFonts w:eastAsia="Times New Roman"/>
          <w:szCs w:val="24"/>
        </w:rPr>
        <w:t>άλειψη πλοίου εσωτερικών πλόων», δεν θα συζητηθεί.</w:t>
      </w:r>
    </w:p>
    <w:p w14:paraId="5218D5F2" w14:textId="77777777" w:rsidR="00BE48FC" w:rsidRDefault="008F016C">
      <w:pPr>
        <w:spacing w:line="600" w:lineRule="auto"/>
        <w:ind w:firstLine="720"/>
        <w:jc w:val="both"/>
        <w:rPr>
          <w:rFonts w:eastAsia="Times New Roman"/>
          <w:szCs w:val="24"/>
        </w:rPr>
      </w:pPr>
      <w:r>
        <w:rPr>
          <w:rFonts w:eastAsia="Times New Roman"/>
          <w:szCs w:val="24"/>
        </w:rPr>
        <w:t>Τέλος, η έβδομη</w:t>
      </w:r>
      <w:r w:rsidRPr="00EB1ABE">
        <w:rPr>
          <w:rFonts w:eastAsia="Times New Roman"/>
          <w:szCs w:val="24"/>
        </w:rPr>
        <w:t xml:space="preserve"> με αριθμό 1/1-10-2018 </w:t>
      </w:r>
      <w:r>
        <w:rPr>
          <w:rFonts w:eastAsia="Times New Roman"/>
          <w:szCs w:val="24"/>
        </w:rPr>
        <w:t>ε</w:t>
      </w:r>
      <w:r w:rsidRPr="00EB1ABE">
        <w:rPr>
          <w:rFonts w:eastAsia="Times New Roman"/>
          <w:szCs w:val="24"/>
        </w:rPr>
        <w:t xml:space="preserve">πίκαιρη </w:t>
      </w:r>
      <w:r>
        <w:rPr>
          <w:rFonts w:eastAsia="Times New Roman"/>
          <w:szCs w:val="24"/>
        </w:rPr>
        <w:t>ε</w:t>
      </w:r>
      <w:r w:rsidRPr="00EB1ABE">
        <w:rPr>
          <w:rFonts w:eastAsia="Times New Roman"/>
          <w:szCs w:val="24"/>
        </w:rPr>
        <w:t>ρώτηση του Βουλευτή Α΄ Θεσσαλονίκ</w:t>
      </w:r>
      <w:r>
        <w:rPr>
          <w:rFonts w:eastAsia="Times New Roman"/>
          <w:szCs w:val="24"/>
        </w:rPr>
        <w:t>ης του Λαϊκού Συνδέσμου – Χρυσή Αυγή</w:t>
      </w:r>
      <w:r w:rsidRPr="00EB1ABE">
        <w:rPr>
          <w:rFonts w:eastAsia="Times New Roman"/>
          <w:szCs w:val="24"/>
        </w:rPr>
        <w:t xml:space="preserve"> κ. Αντωνίου Γρέγου προς την Υπουργό Πολιτισμού και Αθλητισμού, με θέμα: «Περί του Μουσείου Μακεδονικού Αγώνα και λοιπών φορέων, συλλόγων και σωματείων της Μακεδονίας και του άρθρου 6 τ</w:t>
      </w:r>
      <w:r>
        <w:rPr>
          <w:rFonts w:eastAsia="Times New Roman"/>
          <w:szCs w:val="24"/>
        </w:rPr>
        <w:t>ης</w:t>
      </w:r>
      <w:r>
        <w:rPr>
          <w:rFonts w:eastAsia="Times New Roman"/>
          <w:szCs w:val="24"/>
        </w:rPr>
        <w:t xml:space="preserve"> συμφωνίας Ελλάδας - Σκοπίων», δεν θα συζητηθεί.</w:t>
      </w:r>
    </w:p>
    <w:p w14:paraId="5218D5F3" w14:textId="77777777" w:rsidR="00BE48FC" w:rsidRDefault="008F016C">
      <w:pPr>
        <w:spacing w:line="600" w:lineRule="auto"/>
        <w:ind w:firstLine="720"/>
        <w:jc w:val="both"/>
        <w:rPr>
          <w:rFonts w:eastAsia="Times New Roman"/>
          <w:szCs w:val="24"/>
        </w:rPr>
      </w:pPr>
      <w:r>
        <w:rPr>
          <w:rFonts w:eastAsia="Times New Roman"/>
          <w:szCs w:val="24"/>
        </w:rPr>
        <w:lastRenderedPageBreak/>
        <w:t>Κυρίες και κύριοι συνάδελφοι, ολοκληρώθηκε η συζήτηση των επικαίρων ερωτήσεων.</w:t>
      </w:r>
    </w:p>
    <w:p w14:paraId="5218D5F4" w14:textId="77777777" w:rsidR="00BE48FC" w:rsidRDefault="008F016C">
      <w:pPr>
        <w:spacing w:line="600" w:lineRule="auto"/>
        <w:ind w:firstLine="720"/>
        <w:jc w:val="center"/>
        <w:rPr>
          <w:rFonts w:eastAsia="Times New Roman"/>
          <w:color w:val="FF0000"/>
          <w:szCs w:val="24"/>
        </w:rPr>
      </w:pPr>
      <w:r>
        <w:rPr>
          <w:rFonts w:eastAsia="Times New Roman"/>
          <w:color w:val="FF0000"/>
          <w:szCs w:val="24"/>
        </w:rPr>
        <w:t>(ΑΛΛΑΓΗ ΣΕΛΙΔΑΣ ΛΟΓΩ ΑΛΛΑΓΗΣ ΘΕΜΑΤΟΣ)</w:t>
      </w:r>
    </w:p>
    <w:p w14:paraId="5218D5F5" w14:textId="77777777" w:rsidR="00BE48FC" w:rsidRDefault="008F016C">
      <w:pPr>
        <w:spacing w:after="0" w:line="600" w:lineRule="auto"/>
        <w:ind w:firstLine="720"/>
        <w:jc w:val="both"/>
        <w:rPr>
          <w:rFonts w:eastAsia="Times New Roman"/>
          <w:szCs w:val="24"/>
        </w:rPr>
      </w:pPr>
      <w:r w:rsidRPr="002A078D">
        <w:rPr>
          <w:rFonts w:eastAsia="Times New Roman"/>
          <w:b/>
          <w:szCs w:val="24"/>
        </w:rPr>
        <w:t>ΠΡΟΕΔΡΕΥΩΝ (Γεώργιος Λαμπρούλης):</w:t>
      </w:r>
      <w:r w:rsidRPr="00825692">
        <w:rPr>
          <w:rFonts w:eastAsia="Times New Roman"/>
          <w:szCs w:val="24"/>
        </w:rPr>
        <w:t xml:space="preserve"> </w:t>
      </w:r>
      <w:r>
        <w:rPr>
          <w:rFonts w:eastAsia="Times New Roman"/>
          <w:szCs w:val="24"/>
        </w:rPr>
        <w:t>Κυρίες και κύριοι συνάδελφοι, εισερχόμαστε στη</w:t>
      </w:r>
      <w:r>
        <w:rPr>
          <w:rFonts w:eastAsia="Times New Roman"/>
          <w:szCs w:val="24"/>
        </w:rPr>
        <w:t xml:space="preserve"> συμπληρωμ</w:t>
      </w:r>
      <w:r>
        <w:rPr>
          <w:rFonts w:eastAsia="Times New Roman"/>
          <w:szCs w:val="24"/>
        </w:rPr>
        <w:t>ατική</w:t>
      </w:r>
      <w:r>
        <w:rPr>
          <w:rFonts w:eastAsia="Times New Roman"/>
          <w:szCs w:val="24"/>
        </w:rPr>
        <w:t xml:space="preserve"> ημερήσια διάταξη της</w:t>
      </w:r>
    </w:p>
    <w:p w14:paraId="5218D5F6" w14:textId="77777777" w:rsidR="00BE48FC" w:rsidRDefault="008F016C">
      <w:pPr>
        <w:spacing w:line="600" w:lineRule="auto"/>
        <w:ind w:firstLine="720"/>
        <w:jc w:val="center"/>
        <w:rPr>
          <w:rFonts w:eastAsia="Times New Roman"/>
          <w:b/>
          <w:szCs w:val="24"/>
        </w:rPr>
      </w:pPr>
      <w:r w:rsidRPr="002A078D">
        <w:rPr>
          <w:rFonts w:eastAsia="Times New Roman"/>
          <w:b/>
          <w:szCs w:val="24"/>
        </w:rPr>
        <w:t>ΝΟΜΟΘΕΤΙΚΗΣ ΕΡΓΑΣΙΑΣ</w:t>
      </w:r>
    </w:p>
    <w:p w14:paraId="5218D5F7" w14:textId="77777777" w:rsidR="00BE48FC" w:rsidRDefault="008F016C">
      <w:pPr>
        <w:spacing w:line="600" w:lineRule="auto"/>
        <w:ind w:firstLine="720"/>
        <w:jc w:val="both"/>
        <w:rPr>
          <w:rFonts w:eastAsia="Times New Roman"/>
          <w:szCs w:val="24"/>
        </w:rPr>
      </w:pPr>
      <w:r>
        <w:rPr>
          <w:rFonts w:eastAsia="Times New Roman"/>
          <w:szCs w:val="24"/>
        </w:rPr>
        <w:t xml:space="preserve">Μόνη συζήτηση και ψήφιση επί της αρχής, των άρθρων και του συνόλου του σχεδίου νόμου του Υπουργείου Μεταναστευτικής Πολιτικής: «Επείγουσες ρυθμίσεις αρμοδιότητας Υπουργείου Μεταναστευτικής Πολιτικής». </w:t>
      </w:r>
    </w:p>
    <w:p w14:paraId="5218D5F8" w14:textId="77777777" w:rsidR="00BE48FC" w:rsidRDefault="008F016C">
      <w:pPr>
        <w:spacing w:line="600" w:lineRule="auto"/>
        <w:ind w:firstLine="720"/>
        <w:jc w:val="both"/>
        <w:rPr>
          <w:rFonts w:eastAsia="Times New Roman"/>
          <w:szCs w:val="24"/>
        </w:rPr>
      </w:pPr>
      <w:r>
        <w:rPr>
          <w:rFonts w:eastAsia="Times New Roman"/>
          <w:szCs w:val="24"/>
        </w:rPr>
        <w:t xml:space="preserve">Το ως </w:t>
      </w:r>
      <w:r>
        <w:rPr>
          <w:rFonts w:eastAsia="Times New Roman"/>
          <w:szCs w:val="24"/>
        </w:rPr>
        <w:t xml:space="preserve">άνω νομοσχέδιο, μετά την απόφαση την οποία έλαβε η Διαρκής Επιτροπή Παραγωγής και Εμπορίου ύστερα από πρόταση του αρμόδιου </w:t>
      </w:r>
      <w:r>
        <w:rPr>
          <w:rFonts w:eastAsia="Times New Roman"/>
          <w:szCs w:val="24"/>
        </w:rPr>
        <w:t>Υ</w:t>
      </w:r>
      <w:r>
        <w:rPr>
          <w:rFonts w:eastAsia="Times New Roman"/>
          <w:szCs w:val="24"/>
        </w:rPr>
        <w:t>πουργού, συζητείται με τη διαδικασία του κατεπείγοντος σύμφωνα με το άρθρο 76 παράγραφος 4 του Συντάγματος και το άρθρο 109 του Κανο</w:t>
      </w:r>
      <w:r>
        <w:rPr>
          <w:rFonts w:eastAsia="Times New Roman"/>
          <w:szCs w:val="24"/>
        </w:rPr>
        <w:t>νισμού της Βουλής.</w:t>
      </w:r>
    </w:p>
    <w:p w14:paraId="5218D5F9" w14:textId="77777777" w:rsidR="00BE48FC" w:rsidRDefault="008F016C">
      <w:pPr>
        <w:spacing w:line="600" w:lineRule="auto"/>
        <w:ind w:firstLine="720"/>
        <w:jc w:val="both"/>
        <w:rPr>
          <w:rFonts w:eastAsia="Times New Roman"/>
          <w:szCs w:val="24"/>
        </w:rPr>
      </w:pPr>
      <w:r>
        <w:rPr>
          <w:rFonts w:eastAsia="Times New Roman"/>
          <w:szCs w:val="24"/>
        </w:rPr>
        <w:lastRenderedPageBreak/>
        <w:t>Θα ήθελα να σας υπενθυμίσω ότι σύμφωνα με την απόφαση της Διάσκεψης των Προέδρων στη συνεδρίασή της στις 17 Δεκεμβρίου 2018, η συζήτηση επί της αρχής και επί των άρθρων θα ολοκληρωθεί σε μία συνεδρίαση.</w:t>
      </w:r>
    </w:p>
    <w:p w14:paraId="5218D5FA" w14:textId="77777777" w:rsidR="00BE48FC" w:rsidRDefault="008F016C">
      <w:pPr>
        <w:spacing w:line="600" w:lineRule="auto"/>
        <w:ind w:firstLine="720"/>
        <w:jc w:val="both"/>
        <w:rPr>
          <w:rFonts w:eastAsia="Times New Roman"/>
          <w:szCs w:val="24"/>
        </w:rPr>
      </w:pPr>
      <w:r>
        <w:rPr>
          <w:rFonts w:eastAsia="Times New Roman"/>
          <w:szCs w:val="24"/>
        </w:rPr>
        <w:t>Στη συζήτηση μετέχουν οι εισηγητές</w:t>
      </w:r>
      <w:r>
        <w:rPr>
          <w:rFonts w:eastAsia="Times New Roman"/>
          <w:szCs w:val="24"/>
        </w:rPr>
        <w:t xml:space="preserve"> και οι ειδικοί αγορητές, ο </w:t>
      </w:r>
      <w:r>
        <w:rPr>
          <w:rFonts w:eastAsia="Times New Roman"/>
          <w:szCs w:val="24"/>
        </w:rPr>
        <w:t>Π</w:t>
      </w:r>
      <w:r>
        <w:rPr>
          <w:rFonts w:eastAsia="Times New Roman"/>
          <w:szCs w:val="24"/>
        </w:rPr>
        <w:t xml:space="preserve">ρωθυπουργός ή ο αρμόδιος </w:t>
      </w:r>
      <w:r>
        <w:rPr>
          <w:rFonts w:eastAsia="Times New Roman"/>
          <w:szCs w:val="24"/>
        </w:rPr>
        <w:t>Υ</w:t>
      </w:r>
      <w:r>
        <w:rPr>
          <w:rFonts w:eastAsia="Times New Roman"/>
          <w:szCs w:val="24"/>
        </w:rPr>
        <w:t xml:space="preserve">πουργός, οι πρόεδροι των </w:t>
      </w:r>
      <w:r>
        <w:rPr>
          <w:rFonts w:eastAsia="Times New Roman"/>
          <w:szCs w:val="24"/>
        </w:rPr>
        <w:t>Κ</w:t>
      </w:r>
      <w:r>
        <w:rPr>
          <w:rFonts w:eastAsia="Times New Roman"/>
          <w:szCs w:val="24"/>
        </w:rPr>
        <w:t xml:space="preserve">οινοβουλευτικών </w:t>
      </w:r>
      <w:r>
        <w:rPr>
          <w:rFonts w:eastAsia="Times New Roman"/>
          <w:szCs w:val="24"/>
        </w:rPr>
        <w:t>Ο</w:t>
      </w:r>
      <w:r>
        <w:rPr>
          <w:rFonts w:eastAsia="Times New Roman"/>
          <w:szCs w:val="24"/>
        </w:rPr>
        <w:t xml:space="preserve">μάδων και από ένας εκπρόσωπός τους, καθώς και ένας </w:t>
      </w:r>
      <w:r>
        <w:rPr>
          <w:rFonts w:eastAsia="Times New Roman"/>
          <w:szCs w:val="24"/>
        </w:rPr>
        <w:t>Α</w:t>
      </w:r>
      <w:r>
        <w:rPr>
          <w:rFonts w:eastAsia="Times New Roman"/>
          <w:szCs w:val="24"/>
        </w:rPr>
        <w:t xml:space="preserve">νεξάρτητος </w:t>
      </w:r>
      <w:r>
        <w:rPr>
          <w:rFonts w:eastAsia="Times New Roman"/>
          <w:szCs w:val="24"/>
        </w:rPr>
        <w:t>Β</w:t>
      </w:r>
      <w:r>
        <w:rPr>
          <w:rFonts w:eastAsia="Times New Roman"/>
          <w:szCs w:val="24"/>
        </w:rPr>
        <w:t>ουλευτής. Η ομιλία τους περιορίζ</w:t>
      </w:r>
      <w:r>
        <w:rPr>
          <w:rFonts w:eastAsia="Times New Roman"/>
          <w:szCs w:val="24"/>
        </w:rPr>
        <w:t>ε</w:t>
      </w:r>
      <w:r>
        <w:rPr>
          <w:rFonts w:eastAsia="Times New Roman"/>
          <w:szCs w:val="24"/>
        </w:rPr>
        <w:t xml:space="preserve">ται στο ήμισυ του χρόνου που προβλέπεται από τα άρθρα 97 και </w:t>
      </w:r>
      <w:r>
        <w:rPr>
          <w:rFonts w:eastAsia="Times New Roman"/>
          <w:szCs w:val="24"/>
        </w:rPr>
        <w:t>103 του Κανονισμού της Βουλής.</w:t>
      </w:r>
    </w:p>
    <w:p w14:paraId="5218D5FB" w14:textId="77777777" w:rsidR="00BE48FC" w:rsidRDefault="008F016C">
      <w:pPr>
        <w:spacing w:line="600" w:lineRule="auto"/>
        <w:ind w:firstLine="720"/>
        <w:jc w:val="both"/>
        <w:rPr>
          <w:rFonts w:eastAsia="Times New Roman"/>
          <w:szCs w:val="24"/>
        </w:rPr>
      </w:pPr>
      <w:r>
        <w:rPr>
          <w:rFonts w:eastAsia="Times New Roman"/>
          <w:szCs w:val="24"/>
        </w:rPr>
        <w:t xml:space="preserve">Προτείνω λοιπόν και με βάση τον Κανονισμό της Βουλής, να οριστεί ένας ομιλητής από κάθε </w:t>
      </w:r>
      <w:r>
        <w:rPr>
          <w:rFonts w:eastAsia="Times New Roman"/>
          <w:szCs w:val="24"/>
        </w:rPr>
        <w:t>Κ</w:t>
      </w:r>
      <w:r>
        <w:rPr>
          <w:rFonts w:eastAsia="Times New Roman"/>
          <w:szCs w:val="24"/>
        </w:rPr>
        <w:t xml:space="preserve">οινοβουλευτική </w:t>
      </w:r>
      <w:r>
        <w:rPr>
          <w:rFonts w:eastAsia="Times New Roman"/>
          <w:szCs w:val="24"/>
        </w:rPr>
        <w:t>Ο</w:t>
      </w:r>
      <w:r>
        <w:rPr>
          <w:rFonts w:eastAsia="Times New Roman"/>
          <w:szCs w:val="24"/>
        </w:rPr>
        <w:t xml:space="preserve">μάδα, καθώς και ένας ομιλητής από τους </w:t>
      </w:r>
      <w:r>
        <w:rPr>
          <w:rFonts w:eastAsia="Times New Roman"/>
          <w:szCs w:val="24"/>
        </w:rPr>
        <w:t>Α</w:t>
      </w:r>
      <w:r>
        <w:rPr>
          <w:rFonts w:eastAsia="Times New Roman"/>
          <w:szCs w:val="24"/>
        </w:rPr>
        <w:t xml:space="preserve">νεξάρτητους </w:t>
      </w:r>
      <w:r>
        <w:rPr>
          <w:rFonts w:eastAsia="Times New Roman"/>
          <w:szCs w:val="24"/>
        </w:rPr>
        <w:t>Β</w:t>
      </w:r>
      <w:r>
        <w:rPr>
          <w:rFonts w:eastAsia="Times New Roman"/>
          <w:szCs w:val="24"/>
        </w:rPr>
        <w:t xml:space="preserve">ουλευτές. </w:t>
      </w:r>
    </w:p>
    <w:p w14:paraId="5218D5FC" w14:textId="77777777" w:rsidR="00BE48FC" w:rsidRDefault="008F016C">
      <w:pPr>
        <w:spacing w:line="600" w:lineRule="auto"/>
        <w:ind w:firstLine="720"/>
        <w:jc w:val="both"/>
        <w:rPr>
          <w:rFonts w:eastAsia="Times New Roman"/>
          <w:szCs w:val="24"/>
        </w:rPr>
      </w:pPr>
      <w:r>
        <w:rPr>
          <w:rFonts w:eastAsia="Times New Roman"/>
          <w:szCs w:val="24"/>
        </w:rPr>
        <w:t xml:space="preserve">Τέλος, προτείνουμε η συζήτηση επί της αρχής και επί των </w:t>
      </w:r>
      <w:r>
        <w:rPr>
          <w:rFonts w:eastAsia="Times New Roman"/>
          <w:szCs w:val="24"/>
        </w:rPr>
        <w:t xml:space="preserve">άρθρων να είναι ενιαία. Ως προς το χρόνο ομιλίας, το Προεδρείο προτείνει οι εισηγητές και οι ειδικοί αγορητές να έχουν χρόνο ομιλίας οκτώ λεπτά, οι αρμόδιοι </w:t>
      </w:r>
      <w:r>
        <w:rPr>
          <w:rFonts w:eastAsia="Times New Roman"/>
          <w:szCs w:val="24"/>
        </w:rPr>
        <w:t>Υ</w:t>
      </w:r>
      <w:r>
        <w:rPr>
          <w:rFonts w:eastAsia="Times New Roman"/>
          <w:szCs w:val="24"/>
        </w:rPr>
        <w:t xml:space="preserve">πουργοί να έχουν δέκα λεπτά, οι υπόλοιποι </w:t>
      </w:r>
      <w:r>
        <w:rPr>
          <w:rFonts w:eastAsia="Times New Roman"/>
          <w:szCs w:val="24"/>
        </w:rPr>
        <w:t>Υ</w:t>
      </w:r>
      <w:r>
        <w:rPr>
          <w:rFonts w:eastAsia="Times New Roman"/>
          <w:szCs w:val="24"/>
        </w:rPr>
        <w:t xml:space="preserve">πουργοί ή </w:t>
      </w:r>
      <w:r>
        <w:rPr>
          <w:rFonts w:eastAsia="Times New Roman"/>
          <w:szCs w:val="24"/>
        </w:rPr>
        <w:t>Υ</w:t>
      </w:r>
      <w:r>
        <w:rPr>
          <w:rFonts w:eastAsia="Times New Roman"/>
          <w:szCs w:val="24"/>
        </w:rPr>
        <w:t xml:space="preserve">φυπουργοί να έχουν πέντε λεπτά, ο </w:t>
      </w:r>
      <w:r>
        <w:rPr>
          <w:rFonts w:eastAsia="Times New Roman"/>
          <w:szCs w:val="24"/>
        </w:rPr>
        <w:lastRenderedPageBreak/>
        <w:t>Πρωθυπουργ</w:t>
      </w:r>
      <w:r>
        <w:rPr>
          <w:rFonts w:eastAsia="Times New Roman"/>
          <w:szCs w:val="24"/>
        </w:rPr>
        <w:t xml:space="preserve">ός και Πρόεδρος της Κοινοβουλευτικής Ομάδας του ΣΥΡΙΖΑ καθώς και ο Πρόεδρος της Κοινοβουλευτικής Ομάδας της Νέας Δημοκρατίας να έχουν δέκα λεπτά, οι πρόεδροι των υπολοίπων </w:t>
      </w:r>
      <w:r>
        <w:rPr>
          <w:rFonts w:eastAsia="Times New Roman"/>
          <w:szCs w:val="24"/>
        </w:rPr>
        <w:t>Κ</w:t>
      </w:r>
      <w:r>
        <w:rPr>
          <w:rFonts w:eastAsia="Times New Roman"/>
          <w:szCs w:val="24"/>
        </w:rPr>
        <w:t xml:space="preserve">οινοβουλευτικών </w:t>
      </w:r>
      <w:r>
        <w:rPr>
          <w:rFonts w:eastAsia="Times New Roman"/>
          <w:szCs w:val="24"/>
        </w:rPr>
        <w:t>Ο</w:t>
      </w:r>
      <w:r>
        <w:rPr>
          <w:rFonts w:eastAsia="Times New Roman"/>
          <w:szCs w:val="24"/>
        </w:rPr>
        <w:t xml:space="preserve">μάδων να έχουν οκτώ λεπτά, οι </w:t>
      </w:r>
      <w:r>
        <w:rPr>
          <w:rFonts w:eastAsia="Times New Roman"/>
          <w:szCs w:val="24"/>
        </w:rPr>
        <w:t>Κ</w:t>
      </w:r>
      <w:r>
        <w:rPr>
          <w:rFonts w:eastAsia="Times New Roman"/>
          <w:szCs w:val="24"/>
        </w:rPr>
        <w:t xml:space="preserve">οινοβουλευτικοί </w:t>
      </w:r>
      <w:r>
        <w:rPr>
          <w:rFonts w:eastAsia="Times New Roman"/>
          <w:szCs w:val="24"/>
        </w:rPr>
        <w:t>Ε</w:t>
      </w:r>
      <w:r>
        <w:rPr>
          <w:rFonts w:eastAsia="Times New Roman"/>
          <w:szCs w:val="24"/>
        </w:rPr>
        <w:t>κπρόσωποι να έχουν έξι λεπτά και οι ορισθέντες από τα κόμματα ομιλητές να έχουν πέντε λεπτά. Το Σώμα συμφωνεί;</w:t>
      </w:r>
    </w:p>
    <w:p w14:paraId="5218D5FD" w14:textId="77777777" w:rsidR="00BE48FC" w:rsidRDefault="008F016C">
      <w:pPr>
        <w:spacing w:line="600" w:lineRule="auto"/>
        <w:ind w:firstLine="720"/>
        <w:jc w:val="both"/>
        <w:rPr>
          <w:rFonts w:eastAsia="Times New Roman"/>
          <w:szCs w:val="24"/>
        </w:rPr>
      </w:pPr>
      <w:r w:rsidRPr="0045606D">
        <w:rPr>
          <w:rFonts w:eastAsia="Times New Roman"/>
          <w:b/>
          <w:szCs w:val="24"/>
        </w:rPr>
        <w:t>ΠΟΛΛΟΙ ΒΟΥΛΕΥΤΕΣ:</w:t>
      </w:r>
      <w:r>
        <w:rPr>
          <w:rFonts w:eastAsia="Times New Roman"/>
          <w:szCs w:val="24"/>
        </w:rPr>
        <w:t xml:space="preserve"> Μάλιστα, μάλιστα.</w:t>
      </w:r>
    </w:p>
    <w:p w14:paraId="5218D5FE" w14:textId="77777777" w:rsidR="00BE48FC" w:rsidRDefault="008F016C">
      <w:pPr>
        <w:spacing w:line="600" w:lineRule="auto"/>
        <w:ind w:firstLine="720"/>
        <w:jc w:val="both"/>
        <w:rPr>
          <w:rFonts w:eastAsia="Times New Roman"/>
          <w:szCs w:val="24"/>
        </w:rPr>
      </w:pPr>
      <w:r w:rsidRPr="002A078D">
        <w:rPr>
          <w:rFonts w:eastAsia="Times New Roman"/>
          <w:b/>
          <w:szCs w:val="24"/>
        </w:rPr>
        <w:t>ΠΡΟΕΔΡΕΥΩΝ (Γεώργιος Λαμπρούλης):</w:t>
      </w:r>
      <w:r>
        <w:rPr>
          <w:rFonts w:eastAsia="Times New Roman"/>
          <w:b/>
          <w:szCs w:val="24"/>
        </w:rPr>
        <w:t xml:space="preserve"> </w:t>
      </w:r>
      <w:r>
        <w:rPr>
          <w:rFonts w:eastAsia="Times New Roman"/>
          <w:szCs w:val="24"/>
        </w:rPr>
        <w:t>Το Σώμα συνεφώνησε.</w:t>
      </w:r>
    </w:p>
    <w:p w14:paraId="5218D5FF" w14:textId="77777777" w:rsidR="00BE48FC" w:rsidRDefault="008F016C">
      <w:pPr>
        <w:spacing w:line="600" w:lineRule="auto"/>
        <w:ind w:firstLine="720"/>
        <w:jc w:val="both"/>
        <w:rPr>
          <w:rFonts w:eastAsia="Times New Roman"/>
          <w:szCs w:val="24"/>
        </w:rPr>
      </w:pPr>
      <w:r>
        <w:rPr>
          <w:rFonts w:eastAsia="Times New Roman"/>
          <w:szCs w:val="24"/>
        </w:rPr>
        <w:t xml:space="preserve">Τον λόγο έχει ο εισηγητής του ΣΥΡΙΖΑ κ. Γεώργιος </w:t>
      </w:r>
      <w:r>
        <w:rPr>
          <w:rFonts w:eastAsia="Times New Roman"/>
          <w:szCs w:val="24"/>
        </w:rPr>
        <w:t>Ψυχογιός για οκτώ λεπτά.</w:t>
      </w:r>
    </w:p>
    <w:p w14:paraId="5218D600" w14:textId="77777777" w:rsidR="00BE48FC" w:rsidRDefault="008F016C">
      <w:pPr>
        <w:spacing w:line="600" w:lineRule="auto"/>
        <w:ind w:firstLine="720"/>
        <w:jc w:val="both"/>
        <w:rPr>
          <w:rFonts w:eastAsia="Times New Roman"/>
          <w:szCs w:val="24"/>
        </w:rPr>
      </w:pPr>
      <w:r w:rsidRPr="0045606D">
        <w:rPr>
          <w:rFonts w:eastAsia="Times New Roman"/>
          <w:b/>
          <w:szCs w:val="24"/>
        </w:rPr>
        <w:t>ΧΡΗΣΤΟΣ ΚΕΛΛΑΣ:</w:t>
      </w:r>
      <w:r>
        <w:rPr>
          <w:rFonts w:eastAsia="Times New Roman"/>
          <w:szCs w:val="24"/>
        </w:rPr>
        <w:t xml:space="preserve"> Κύριε Πρόεδρε, πότε θα ανοίξει το σύστημα εγγραφής;</w:t>
      </w:r>
    </w:p>
    <w:p w14:paraId="5218D601" w14:textId="77777777" w:rsidR="00BE48FC" w:rsidRDefault="008F016C">
      <w:pPr>
        <w:spacing w:line="600" w:lineRule="auto"/>
        <w:ind w:firstLine="720"/>
        <w:jc w:val="both"/>
        <w:rPr>
          <w:rFonts w:eastAsia="Times New Roman"/>
          <w:szCs w:val="24"/>
        </w:rPr>
      </w:pPr>
      <w:r w:rsidRPr="002A078D">
        <w:rPr>
          <w:rFonts w:eastAsia="Times New Roman"/>
          <w:b/>
          <w:szCs w:val="24"/>
        </w:rPr>
        <w:t>ΠΡΟΕΔΡΕΥΩΝ (Γεώργιος Λαμπρούλης):</w:t>
      </w:r>
      <w:r>
        <w:rPr>
          <w:rFonts w:eastAsia="Times New Roman"/>
          <w:szCs w:val="24"/>
        </w:rPr>
        <w:t xml:space="preserve"> Αν ακούσατε καλά, οι ομιλητές προτείνονται από τα κόμματα. Προφανώς υπάρχει κατάλογος με τους προτεινόμενους από τα κόμματα ομιλη</w:t>
      </w:r>
      <w:r>
        <w:rPr>
          <w:rFonts w:eastAsia="Times New Roman"/>
          <w:szCs w:val="24"/>
        </w:rPr>
        <w:t>τές, ο οποίος δεν έχει έρθει ακόμη στο Προεδρείο.</w:t>
      </w:r>
    </w:p>
    <w:p w14:paraId="5218D602" w14:textId="77777777" w:rsidR="00BE48FC" w:rsidRDefault="008F016C">
      <w:pPr>
        <w:spacing w:line="600" w:lineRule="auto"/>
        <w:ind w:firstLine="720"/>
        <w:jc w:val="both"/>
        <w:rPr>
          <w:rFonts w:eastAsia="Times New Roman"/>
          <w:szCs w:val="24"/>
        </w:rPr>
      </w:pPr>
      <w:r>
        <w:rPr>
          <w:rFonts w:eastAsia="Times New Roman"/>
          <w:szCs w:val="24"/>
        </w:rPr>
        <w:lastRenderedPageBreak/>
        <w:t>Ορίστε, κύριε Ψυχογιέ, έχετε τον λόγο.</w:t>
      </w:r>
    </w:p>
    <w:p w14:paraId="5218D603" w14:textId="77777777" w:rsidR="00BE48FC" w:rsidRDefault="008F016C">
      <w:pPr>
        <w:spacing w:line="600" w:lineRule="auto"/>
        <w:ind w:firstLine="720"/>
        <w:jc w:val="both"/>
        <w:rPr>
          <w:rFonts w:eastAsia="Times New Roman"/>
          <w:szCs w:val="24"/>
        </w:rPr>
      </w:pPr>
      <w:r>
        <w:rPr>
          <w:rFonts w:eastAsia="Times New Roman"/>
          <w:b/>
          <w:szCs w:val="24"/>
        </w:rPr>
        <w:t xml:space="preserve">ΓΕΩΡΓΙΟΣ ΨΥΧΟΓΙΟΣ: </w:t>
      </w:r>
      <w:r w:rsidRPr="00465AF8">
        <w:rPr>
          <w:rFonts w:eastAsia="Times New Roman"/>
          <w:szCs w:val="24"/>
        </w:rPr>
        <w:t>Σ</w:t>
      </w:r>
      <w:r>
        <w:rPr>
          <w:rFonts w:eastAsia="Times New Roman"/>
          <w:szCs w:val="24"/>
        </w:rPr>
        <w:t>ας</w:t>
      </w:r>
      <w:r w:rsidRPr="00465AF8">
        <w:rPr>
          <w:rFonts w:eastAsia="Times New Roman"/>
          <w:szCs w:val="24"/>
        </w:rPr>
        <w:t xml:space="preserve"> ευχαριστώ πολύ</w:t>
      </w:r>
      <w:r>
        <w:rPr>
          <w:rFonts w:eastAsia="Times New Roman"/>
          <w:szCs w:val="24"/>
        </w:rPr>
        <w:t>,</w:t>
      </w:r>
      <w:r w:rsidRPr="00465AF8">
        <w:rPr>
          <w:rFonts w:eastAsia="Times New Roman"/>
          <w:szCs w:val="24"/>
        </w:rPr>
        <w:t xml:space="preserve"> κύριε </w:t>
      </w:r>
      <w:r>
        <w:rPr>
          <w:rFonts w:eastAsia="Times New Roman"/>
          <w:szCs w:val="24"/>
        </w:rPr>
        <w:t>Π</w:t>
      </w:r>
      <w:r w:rsidRPr="00465AF8">
        <w:rPr>
          <w:rFonts w:eastAsia="Times New Roman"/>
          <w:szCs w:val="24"/>
        </w:rPr>
        <w:t>ρόεδρε</w:t>
      </w:r>
      <w:r>
        <w:rPr>
          <w:rFonts w:eastAsia="Times New Roman"/>
          <w:szCs w:val="24"/>
        </w:rPr>
        <w:t>. Θα δείξετε μι</w:t>
      </w:r>
      <w:r w:rsidRPr="00465AF8">
        <w:rPr>
          <w:rFonts w:eastAsia="Times New Roman"/>
          <w:szCs w:val="24"/>
        </w:rPr>
        <w:t>α μικρή ανοχή</w:t>
      </w:r>
      <w:r>
        <w:rPr>
          <w:rFonts w:eastAsia="Times New Roman"/>
          <w:szCs w:val="24"/>
        </w:rPr>
        <w:t>,</w:t>
      </w:r>
      <w:r w:rsidRPr="00465AF8">
        <w:rPr>
          <w:rFonts w:eastAsia="Times New Roman"/>
          <w:szCs w:val="24"/>
        </w:rPr>
        <w:t xml:space="preserve"> φαντάζομαι</w:t>
      </w:r>
      <w:r>
        <w:rPr>
          <w:rFonts w:eastAsia="Times New Roman"/>
          <w:szCs w:val="24"/>
        </w:rPr>
        <w:t>.</w:t>
      </w:r>
    </w:p>
    <w:p w14:paraId="5218D604" w14:textId="77777777" w:rsidR="00BE48FC" w:rsidRDefault="008F016C">
      <w:pPr>
        <w:spacing w:line="600" w:lineRule="auto"/>
        <w:ind w:firstLine="720"/>
        <w:jc w:val="both"/>
        <w:rPr>
          <w:rFonts w:eastAsia="Times New Roman"/>
          <w:szCs w:val="24"/>
        </w:rPr>
      </w:pPr>
      <w:r w:rsidRPr="00465AF8">
        <w:rPr>
          <w:rFonts w:eastAsia="Times New Roman"/>
          <w:szCs w:val="24"/>
        </w:rPr>
        <w:t>Κυρίες</w:t>
      </w:r>
      <w:r>
        <w:rPr>
          <w:rFonts w:eastAsia="Times New Roman"/>
          <w:szCs w:val="24"/>
        </w:rPr>
        <w:t xml:space="preserve"> και κύριοι Υπουργοί, κ</w:t>
      </w:r>
      <w:r w:rsidRPr="00465AF8">
        <w:rPr>
          <w:rFonts w:eastAsia="Times New Roman"/>
          <w:szCs w:val="24"/>
        </w:rPr>
        <w:t>υρίες και κύριοι συνάδελφοι</w:t>
      </w:r>
      <w:r>
        <w:rPr>
          <w:rFonts w:eastAsia="Times New Roman"/>
          <w:szCs w:val="24"/>
        </w:rPr>
        <w:t>, κ</w:t>
      </w:r>
      <w:r w:rsidRPr="00465AF8">
        <w:rPr>
          <w:rFonts w:eastAsia="Times New Roman"/>
          <w:szCs w:val="24"/>
        </w:rPr>
        <w:t>αλημέρα</w:t>
      </w:r>
      <w:r>
        <w:rPr>
          <w:rFonts w:eastAsia="Times New Roman"/>
          <w:szCs w:val="24"/>
        </w:rPr>
        <w:t>. Π</w:t>
      </w:r>
      <w:r w:rsidRPr="00465AF8">
        <w:rPr>
          <w:rFonts w:eastAsia="Times New Roman"/>
          <w:szCs w:val="24"/>
        </w:rPr>
        <w:t xml:space="preserve">ριν </w:t>
      </w:r>
      <w:r w:rsidRPr="00465AF8">
        <w:rPr>
          <w:rFonts w:eastAsia="Times New Roman"/>
          <w:szCs w:val="24"/>
        </w:rPr>
        <w:t>μπω στο περιεχόμενο του νομοσχεδίου είναι αναγκαίο να τονίσ</w:t>
      </w:r>
      <w:r>
        <w:rPr>
          <w:rFonts w:eastAsia="Times New Roman"/>
          <w:szCs w:val="24"/>
        </w:rPr>
        <w:t>ω γ</w:t>
      </w:r>
      <w:r w:rsidRPr="00465AF8">
        <w:rPr>
          <w:rFonts w:eastAsia="Times New Roman"/>
          <w:szCs w:val="24"/>
        </w:rPr>
        <w:t>ια ακόμη μία φορά ότι το προσφυγικό</w:t>
      </w:r>
      <w:r>
        <w:rPr>
          <w:rFonts w:eastAsia="Times New Roman"/>
          <w:szCs w:val="24"/>
        </w:rPr>
        <w:t>-</w:t>
      </w:r>
      <w:r w:rsidRPr="00465AF8">
        <w:rPr>
          <w:rFonts w:eastAsia="Times New Roman"/>
          <w:szCs w:val="24"/>
        </w:rPr>
        <w:t xml:space="preserve">μεταναστευτικό είναι ένα από τα κορυφαία πολιτικά και κοινωνικά ζητήματα της εποχής </w:t>
      </w:r>
      <w:r>
        <w:rPr>
          <w:rFonts w:eastAsia="Times New Roman"/>
          <w:szCs w:val="24"/>
        </w:rPr>
        <w:t>μας. Κ</w:t>
      </w:r>
      <w:r w:rsidRPr="00465AF8">
        <w:rPr>
          <w:rFonts w:eastAsia="Times New Roman"/>
          <w:szCs w:val="24"/>
        </w:rPr>
        <w:t xml:space="preserve">αι τι σημαίνει </w:t>
      </w:r>
      <w:r>
        <w:rPr>
          <w:rFonts w:eastAsia="Times New Roman"/>
          <w:szCs w:val="24"/>
        </w:rPr>
        <w:t>α</w:t>
      </w:r>
      <w:r w:rsidRPr="00465AF8">
        <w:rPr>
          <w:rFonts w:eastAsia="Times New Roman"/>
          <w:szCs w:val="24"/>
        </w:rPr>
        <w:t>κριβώς αυτό</w:t>
      </w:r>
      <w:r>
        <w:rPr>
          <w:rFonts w:eastAsia="Times New Roman"/>
          <w:szCs w:val="24"/>
        </w:rPr>
        <w:t>;</w:t>
      </w:r>
      <w:r w:rsidRPr="00465AF8">
        <w:rPr>
          <w:rFonts w:eastAsia="Times New Roman"/>
          <w:szCs w:val="24"/>
        </w:rPr>
        <w:t xml:space="preserve"> </w:t>
      </w:r>
      <w:r>
        <w:rPr>
          <w:rFonts w:eastAsia="Times New Roman"/>
          <w:szCs w:val="24"/>
        </w:rPr>
        <w:t>Τ</w:t>
      </w:r>
      <w:r w:rsidRPr="00465AF8">
        <w:rPr>
          <w:rFonts w:eastAsia="Times New Roman"/>
          <w:szCs w:val="24"/>
        </w:rPr>
        <w:t>α τελευταία χρόνια εκατοντάδες χιλιάδε</w:t>
      </w:r>
      <w:r w:rsidRPr="00465AF8">
        <w:rPr>
          <w:rFonts w:eastAsia="Times New Roman"/>
          <w:szCs w:val="24"/>
        </w:rPr>
        <w:t xml:space="preserve">ς κατατρεγμένοι άνθρωποι πέρασαν από Τουρκία στην Ελλάδα και από </w:t>
      </w:r>
      <w:r>
        <w:rPr>
          <w:rFonts w:eastAsia="Times New Roman"/>
          <w:szCs w:val="24"/>
        </w:rPr>
        <w:t>ε</w:t>
      </w:r>
      <w:r w:rsidRPr="00465AF8">
        <w:rPr>
          <w:rFonts w:eastAsia="Times New Roman"/>
          <w:szCs w:val="24"/>
        </w:rPr>
        <w:t>κεί στην Ευρώπη</w:t>
      </w:r>
      <w:r>
        <w:rPr>
          <w:rFonts w:eastAsia="Times New Roman"/>
          <w:szCs w:val="24"/>
        </w:rPr>
        <w:t>. Α</w:t>
      </w:r>
      <w:r w:rsidRPr="00465AF8">
        <w:rPr>
          <w:rFonts w:eastAsia="Times New Roman"/>
          <w:szCs w:val="24"/>
        </w:rPr>
        <w:t>πό το 2015 μέχρι σήμερα έχουν αλλάξει πολλά</w:t>
      </w:r>
      <w:r>
        <w:rPr>
          <w:rFonts w:eastAsia="Times New Roman"/>
          <w:szCs w:val="24"/>
        </w:rPr>
        <w:t>, ε</w:t>
      </w:r>
      <w:r w:rsidRPr="00465AF8">
        <w:rPr>
          <w:rFonts w:eastAsia="Times New Roman"/>
          <w:szCs w:val="24"/>
        </w:rPr>
        <w:t>νώ η Ευρώπη το πρώτο διάστημα επιχε</w:t>
      </w:r>
      <w:r>
        <w:rPr>
          <w:rFonts w:eastAsia="Times New Roman"/>
          <w:szCs w:val="24"/>
        </w:rPr>
        <w:t>ίρησε</w:t>
      </w:r>
      <w:r w:rsidRPr="00465AF8">
        <w:rPr>
          <w:rFonts w:eastAsia="Times New Roman"/>
          <w:szCs w:val="24"/>
        </w:rPr>
        <w:t xml:space="preserve"> να δείξει ένα ανθρώπινο πρόσωπο</w:t>
      </w:r>
      <w:r>
        <w:rPr>
          <w:rFonts w:eastAsia="Times New Roman"/>
          <w:szCs w:val="24"/>
        </w:rPr>
        <w:t>, το</w:t>
      </w:r>
      <w:r w:rsidRPr="00465AF8">
        <w:rPr>
          <w:rFonts w:eastAsia="Times New Roman"/>
          <w:szCs w:val="24"/>
        </w:rPr>
        <w:t xml:space="preserve"> 2016 έγινε η Ευρώπη των </w:t>
      </w:r>
      <w:r>
        <w:rPr>
          <w:rFonts w:eastAsia="Times New Roman"/>
          <w:szCs w:val="24"/>
        </w:rPr>
        <w:t>κ</w:t>
      </w:r>
      <w:r w:rsidRPr="00465AF8">
        <w:rPr>
          <w:rFonts w:eastAsia="Times New Roman"/>
          <w:szCs w:val="24"/>
        </w:rPr>
        <w:t>λειστών συνόρων</w:t>
      </w:r>
      <w:r>
        <w:rPr>
          <w:rFonts w:eastAsia="Times New Roman"/>
          <w:szCs w:val="24"/>
        </w:rPr>
        <w:t>,</w:t>
      </w:r>
      <w:r w:rsidRPr="00465AF8">
        <w:rPr>
          <w:rFonts w:eastAsia="Times New Roman"/>
          <w:szCs w:val="24"/>
        </w:rPr>
        <w:t xml:space="preserve"> η Ευρώπ</w:t>
      </w:r>
      <w:r w:rsidRPr="00465AF8">
        <w:rPr>
          <w:rFonts w:eastAsia="Times New Roman"/>
          <w:szCs w:val="24"/>
        </w:rPr>
        <w:t>η που αρκετά κράτη-μέλη της δεν τηρούν τα συμφωνηθέντα για τις μετ</w:t>
      </w:r>
      <w:r>
        <w:rPr>
          <w:rFonts w:eastAsia="Times New Roman"/>
          <w:szCs w:val="24"/>
        </w:rPr>
        <w:t>εγκαταστάσεις και της επανεγκαταστάσει</w:t>
      </w:r>
      <w:r w:rsidRPr="00465AF8">
        <w:rPr>
          <w:rFonts w:eastAsia="Times New Roman"/>
          <w:szCs w:val="24"/>
        </w:rPr>
        <w:t>ς</w:t>
      </w:r>
      <w:r>
        <w:rPr>
          <w:rFonts w:eastAsia="Times New Roman"/>
          <w:szCs w:val="24"/>
        </w:rPr>
        <w:t>, άλλα</w:t>
      </w:r>
      <w:r w:rsidRPr="00465AF8">
        <w:rPr>
          <w:rFonts w:eastAsia="Times New Roman"/>
          <w:szCs w:val="24"/>
        </w:rPr>
        <w:t xml:space="preserve"> που κλείνουν τα λιμάνια </w:t>
      </w:r>
      <w:r>
        <w:rPr>
          <w:rFonts w:eastAsia="Times New Roman"/>
          <w:szCs w:val="24"/>
        </w:rPr>
        <w:t>τους, άλλα που</w:t>
      </w:r>
      <w:r w:rsidRPr="00465AF8">
        <w:rPr>
          <w:rFonts w:eastAsia="Times New Roman"/>
          <w:szCs w:val="24"/>
        </w:rPr>
        <w:t xml:space="preserve"> οραματίζονται hot</w:t>
      </w:r>
      <w:r w:rsidRPr="00083976">
        <w:rPr>
          <w:rFonts w:eastAsia="Times New Roman"/>
          <w:szCs w:val="24"/>
        </w:rPr>
        <w:t xml:space="preserve"> </w:t>
      </w:r>
      <w:r w:rsidRPr="00465AF8">
        <w:rPr>
          <w:rFonts w:eastAsia="Times New Roman"/>
          <w:szCs w:val="24"/>
        </w:rPr>
        <w:t>spot</w:t>
      </w:r>
      <w:r>
        <w:rPr>
          <w:rFonts w:eastAsia="Times New Roman"/>
          <w:szCs w:val="24"/>
          <w:lang w:val="en-US"/>
        </w:rPr>
        <w:t>s</w:t>
      </w:r>
      <w:r w:rsidRPr="00465AF8">
        <w:rPr>
          <w:rFonts w:eastAsia="Times New Roman"/>
          <w:szCs w:val="24"/>
        </w:rPr>
        <w:t xml:space="preserve"> σε </w:t>
      </w:r>
      <w:r>
        <w:rPr>
          <w:rFonts w:eastAsia="Times New Roman"/>
          <w:szCs w:val="24"/>
        </w:rPr>
        <w:t>τ</w:t>
      </w:r>
      <w:r w:rsidRPr="00465AF8">
        <w:rPr>
          <w:rFonts w:eastAsia="Times New Roman"/>
          <w:szCs w:val="24"/>
        </w:rPr>
        <w:t xml:space="preserve">ρίτες χώρες της Αφρικής </w:t>
      </w:r>
      <w:r>
        <w:rPr>
          <w:rFonts w:eastAsia="Times New Roman"/>
          <w:szCs w:val="24"/>
        </w:rPr>
        <w:t>κ.ο.κ.. Τ</w:t>
      </w:r>
      <w:r w:rsidRPr="00465AF8">
        <w:rPr>
          <w:rFonts w:eastAsia="Times New Roman"/>
          <w:szCs w:val="24"/>
        </w:rPr>
        <w:t xml:space="preserve">ο τελευταίο χαρακτηριστικό παράδειγμα είναι η άρνηση κάποιων χωρών να υπογράψουν το </w:t>
      </w:r>
      <w:r>
        <w:rPr>
          <w:rFonts w:eastAsia="Times New Roman"/>
          <w:szCs w:val="24"/>
        </w:rPr>
        <w:t>Π</w:t>
      </w:r>
      <w:r w:rsidRPr="00465AF8">
        <w:rPr>
          <w:rFonts w:eastAsia="Times New Roman"/>
          <w:szCs w:val="24"/>
        </w:rPr>
        <w:t xml:space="preserve">αγκόσμιο </w:t>
      </w:r>
      <w:r>
        <w:rPr>
          <w:rFonts w:eastAsia="Times New Roman"/>
          <w:szCs w:val="24"/>
        </w:rPr>
        <w:t>Σ</w:t>
      </w:r>
      <w:r w:rsidRPr="00465AF8">
        <w:rPr>
          <w:rFonts w:eastAsia="Times New Roman"/>
          <w:szCs w:val="24"/>
        </w:rPr>
        <w:t xml:space="preserve">ύμφωνο </w:t>
      </w:r>
      <w:r>
        <w:rPr>
          <w:rFonts w:eastAsia="Times New Roman"/>
          <w:szCs w:val="24"/>
        </w:rPr>
        <w:t>Μ</w:t>
      </w:r>
      <w:r w:rsidRPr="00465AF8">
        <w:rPr>
          <w:rFonts w:eastAsia="Times New Roman"/>
          <w:szCs w:val="24"/>
        </w:rPr>
        <w:t>ετανάστευσης του ΟΗΕ</w:t>
      </w:r>
      <w:r>
        <w:rPr>
          <w:rFonts w:eastAsia="Times New Roman"/>
          <w:szCs w:val="24"/>
        </w:rPr>
        <w:t>. Μ</w:t>
      </w:r>
      <w:r w:rsidRPr="00465AF8">
        <w:rPr>
          <w:rFonts w:eastAsia="Times New Roman"/>
          <w:szCs w:val="24"/>
        </w:rPr>
        <w:t>ε αυτό</w:t>
      </w:r>
      <w:r>
        <w:rPr>
          <w:rFonts w:eastAsia="Times New Roman"/>
          <w:szCs w:val="24"/>
        </w:rPr>
        <w:t>ν</w:t>
      </w:r>
      <w:r w:rsidRPr="00465AF8">
        <w:rPr>
          <w:rFonts w:eastAsia="Times New Roman"/>
          <w:szCs w:val="24"/>
        </w:rPr>
        <w:t xml:space="preserve"> τον </w:t>
      </w:r>
      <w:r w:rsidRPr="00465AF8">
        <w:rPr>
          <w:rFonts w:eastAsia="Times New Roman"/>
          <w:szCs w:val="24"/>
        </w:rPr>
        <w:lastRenderedPageBreak/>
        <w:t>τρόπο</w:t>
      </w:r>
      <w:r>
        <w:rPr>
          <w:rFonts w:eastAsia="Times New Roman"/>
          <w:szCs w:val="24"/>
        </w:rPr>
        <w:t>,</w:t>
      </w:r>
      <w:r w:rsidRPr="00465AF8">
        <w:rPr>
          <w:rFonts w:eastAsia="Times New Roman"/>
          <w:szCs w:val="24"/>
        </w:rPr>
        <w:t xml:space="preserve"> εκτός από αποδιοπομπαίο</w:t>
      </w:r>
      <w:r>
        <w:rPr>
          <w:rFonts w:eastAsia="Times New Roman"/>
          <w:szCs w:val="24"/>
        </w:rPr>
        <w:t>υ</w:t>
      </w:r>
      <w:r w:rsidRPr="00465AF8">
        <w:rPr>
          <w:rFonts w:eastAsia="Times New Roman"/>
          <w:szCs w:val="24"/>
        </w:rPr>
        <w:t>ς τράγο</w:t>
      </w:r>
      <w:r>
        <w:rPr>
          <w:rFonts w:eastAsia="Times New Roman"/>
          <w:szCs w:val="24"/>
        </w:rPr>
        <w:t>υ</w:t>
      </w:r>
      <w:r w:rsidRPr="00465AF8">
        <w:rPr>
          <w:rFonts w:eastAsia="Times New Roman"/>
          <w:szCs w:val="24"/>
        </w:rPr>
        <w:t>ς που δημιουργούν</w:t>
      </w:r>
      <w:r>
        <w:rPr>
          <w:rFonts w:eastAsia="Times New Roman"/>
          <w:szCs w:val="24"/>
        </w:rPr>
        <w:t>,</w:t>
      </w:r>
      <w:r w:rsidRPr="00465AF8">
        <w:rPr>
          <w:rFonts w:eastAsia="Times New Roman"/>
          <w:szCs w:val="24"/>
        </w:rPr>
        <w:t xml:space="preserve"> φτιάχνουν παράλληλα και έναν εσωτερικό εχθρό</w:t>
      </w:r>
      <w:r>
        <w:rPr>
          <w:rFonts w:eastAsia="Times New Roman"/>
          <w:szCs w:val="24"/>
        </w:rPr>
        <w:t>,</w:t>
      </w:r>
      <w:r w:rsidRPr="00465AF8">
        <w:rPr>
          <w:rFonts w:eastAsia="Times New Roman"/>
          <w:szCs w:val="24"/>
        </w:rPr>
        <w:t xml:space="preserve"> διότι κάποιες </w:t>
      </w:r>
      <w:r w:rsidRPr="00465AF8">
        <w:rPr>
          <w:rFonts w:eastAsia="Times New Roman"/>
          <w:szCs w:val="24"/>
        </w:rPr>
        <w:t xml:space="preserve">από αυτές τις χώρες προσπαθούν να επαναφέρουν τον εργασιακό </w:t>
      </w:r>
      <w:r>
        <w:rPr>
          <w:rFonts w:eastAsia="Times New Roman"/>
          <w:szCs w:val="24"/>
        </w:rPr>
        <w:t>μ</w:t>
      </w:r>
      <w:r w:rsidRPr="00465AF8">
        <w:rPr>
          <w:rFonts w:eastAsia="Times New Roman"/>
          <w:szCs w:val="24"/>
        </w:rPr>
        <w:t>εσαίωνα</w:t>
      </w:r>
      <w:r>
        <w:rPr>
          <w:rFonts w:eastAsia="Times New Roman"/>
          <w:szCs w:val="24"/>
        </w:rPr>
        <w:t>.</w:t>
      </w:r>
    </w:p>
    <w:p w14:paraId="5218D605" w14:textId="77777777" w:rsidR="00BE48FC" w:rsidRDefault="008F016C">
      <w:pPr>
        <w:spacing w:line="600" w:lineRule="auto"/>
        <w:ind w:firstLine="720"/>
        <w:jc w:val="both"/>
        <w:rPr>
          <w:rFonts w:eastAsia="Times New Roman"/>
          <w:szCs w:val="24"/>
        </w:rPr>
      </w:pPr>
      <w:r>
        <w:rPr>
          <w:rFonts w:eastAsia="Times New Roman"/>
          <w:szCs w:val="24"/>
        </w:rPr>
        <w:t>Ό</w:t>
      </w:r>
      <w:r w:rsidRPr="00465AF8">
        <w:rPr>
          <w:rFonts w:eastAsia="Times New Roman"/>
          <w:szCs w:val="24"/>
        </w:rPr>
        <w:t>λα τα ανωτέρω είναι ενδεικτικά για να καταλάβουμε ότι η Ευρωπ</w:t>
      </w:r>
      <w:r>
        <w:rPr>
          <w:rFonts w:eastAsia="Times New Roman"/>
          <w:szCs w:val="24"/>
        </w:rPr>
        <w:t>αϊκή Ένωση έχει μπει πλέον σε μι</w:t>
      </w:r>
      <w:r w:rsidRPr="00465AF8">
        <w:rPr>
          <w:rFonts w:eastAsia="Times New Roman"/>
          <w:szCs w:val="24"/>
        </w:rPr>
        <w:t>α επικίνδυνη και σκοτεινή τροχιά</w:t>
      </w:r>
      <w:r>
        <w:rPr>
          <w:rFonts w:eastAsia="Times New Roman"/>
          <w:szCs w:val="24"/>
        </w:rPr>
        <w:t>. Π</w:t>
      </w:r>
      <w:r w:rsidRPr="00465AF8">
        <w:rPr>
          <w:rFonts w:eastAsia="Times New Roman"/>
          <w:szCs w:val="24"/>
        </w:rPr>
        <w:t>ρ</w:t>
      </w:r>
      <w:r>
        <w:rPr>
          <w:rFonts w:eastAsia="Times New Roman"/>
          <w:szCs w:val="24"/>
        </w:rPr>
        <w:t>οτάσσει</w:t>
      </w:r>
      <w:r w:rsidRPr="00465AF8">
        <w:rPr>
          <w:rFonts w:eastAsia="Times New Roman"/>
          <w:szCs w:val="24"/>
        </w:rPr>
        <w:t xml:space="preserve"> τη σκοπιμότητα απέναντι στη νομιμότητα</w:t>
      </w:r>
      <w:r>
        <w:rPr>
          <w:rFonts w:eastAsia="Times New Roman"/>
          <w:szCs w:val="24"/>
        </w:rPr>
        <w:t>, σ</w:t>
      </w:r>
      <w:r w:rsidRPr="00465AF8">
        <w:rPr>
          <w:rFonts w:eastAsia="Times New Roman"/>
          <w:szCs w:val="24"/>
        </w:rPr>
        <w:t>ε πολλέ</w:t>
      </w:r>
      <w:r w:rsidRPr="00465AF8">
        <w:rPr>
          <w:rFonts w:eastAsia="Times New Roman"/>
          <w:szCs w:val="24"/>
        </w:rPr>
        <w:t>ς περιπτώσεις</w:t>
      </w:r>
      <w:r>
        <w:rPr>
          <w:rFonts w:eastAsia="Times New Roman"/>
          <w:szCs w:val="24"/>
        </w:rPr>
        <w:t>,</w:t>
      </w:r>
      <w:r w:rsidRPr="00465AF8">
        <w:rPr>
          <w:rFonts w:eastAsia="Times New Roman"/>
          <w:szCs w:val="24"/>
        </w:rPr>
        <w:t xml:space="preserve"> ενίοτε καταστρατηγώντας στο Διεθνές </w:t>
      </w:r>
      <w:r>
        <w:rPr>
          <w:rFonts w:eastAsia="Times New Roman"/>
          <w:szCs w:val="24"/>
        </w:rPr>
        <w:t>Δ</w:t>
      </w:r>
      <w:r w:rsidRPr="00465AF8">
        <w:rPr>
          <w:rFonts w:eastAsia="Times New Roman"/>
          <w:szCs w:val="24"/>
        </w:rPr>
        <w:t>ίκαιο</w:t>
      </w:r>
      <w:r>
        <w:rPr>
          <w:rFonts w:eastAsia="Times New Roman"/>
          <w:szCs w:val="24"/>
        </w:rPr>
        <w:t>,</w:t>
      </w:r>
      <w:r w:rsidRPr="00465AF8">
        <w:rPr>
          <w:rFonts w:eastAsia="Times New Roman"/>
          <w:szCs w:val="24"/>
        </w:rPr>
        <w:t xml:space="preserve"> το ίδιο το </w:t>
      </w:r>
      <w:r>
        <w:rPr>
          <w:rFonts w:eastAsia="Times New Roman"/>
          <w:szCs w:val="24"/>
        </w:rPr>
        <w:t>Ε</w:t>
      </w:r>
      <w:r w:rsidRPr="00465AF8">
        <w:rPr>
          <w:rFonts w:eastAsia="Times New Roman"/>
          <w:szCs w:val="24"/>
        </w:rPr>
        <w:t xml:space="preserve">υρωπαϊκό </w:t>
      </w:r>
      <w:r>
        <w:rPr>
          <w:rFonts w:eastAsia="Times New Roman"/>
          <w:szCs w:val="24"/>
        </w:rPr>
        <w:t>Δ</w:t>
      </w:r>
      <w:r w:rsidRPr="00465AF8">
        <w:rPr>
          <w:rFonts w:eastAsia="Times New Roman"/>
          <w:szCs w:val="24"/>
        </w:rPr>
        <w:t>ίκαιο</w:t>
      </w:r>
      <w:r>
        <w:rPr>
          <w:rFonts w:eastAsia="Times New Roman"/>
          <w:szCs w:val="24"/>
        </w:rPr>
        <w:t>,</w:t>
      </w:r>
      <w:r w:rsidRPr="00465AF8">
        <w:rPr>
          <w:rFonts w:eastAsia="Times New Roman"/>
          <w:szCs w:val="24"/>
        </w:rPr>
        <w:t xml:space="preserve"> τις </w:t>
      </w:r>
      <w:r>
        <w:rPr>
          <w:rFonts w:eastAsia="Times New Roman"/>
          <w:szCs w:val="24"/>
        </w:rPr>
        <w:t>ο</w:t>
      </w:r>
      <w:r w:rsidRPr="00465AF8">
        <w:rPr>
          <w:rFonts w:eastAsia="Times New Roman"/>
          <w:szCs w:val="24"/>
        </w:rPr>
        <w:t xml:space="preserve">δηγίες και τους </w:t>
      </w:r>
      <w:r>
        <w:rPr>
          <w:rFonts w:eastAsia="Times New Roman"/>
          <w:szCs w:val="24"/>
        </w:rPr>
        <w:t>κ</w:t>
      </w:r>
      <w:r w:rsidRPr="00465AF8">
        <w:rPr>
          <w:rFonts w:eastAsia="Times New Roman"/>
          <w:szCs w:val="24"/>
        </w:rPr>
        <w:t>ανονισμούς που η ίδια έχει θεσμοθετήσει</w:t>
      </w:r>
      <w:r>
        <w:rPr>
          <w:rFonts w:eastAsia="Times New Roman"/>
          <w:szCs w:val="24"/>
        </w:rPr>
        <w:t>.</w:t>
      </w:r>
    </w:p>
    <w:p w14:paraId="5218D606" w14:textId="77777777" w:rsidR="00BE48FC" w:rsidRDefault="008F016C">
      <w:pPr>
        <w:spacing w:line="600" w:lineRule="auto"/>
        <w:ind w:firstLine="720"/>
        <w:jc w:val="both"/>
        <w:rPr>
          <w:rFonts w:eastAsia="Times New Roman"/>
          <w:szCs w:val="24"/>
        </w:rPr>
      </w:pPr>
      <w:r>
        <w:rPr>
          <w:rFonts w:eastAsia="Times New Roman"/>
          <w:szCs w:val="24"/>
        </w:rPr>
        <w:t>Επίσης,</w:t>
      </w:r>
      <w:r w:rsidRPr="00465AF8">
        <w:rPr>
          <w:rFonts w:eastAsia="Times New Roman"/>
          <w:szCs w:val="24"/>
        </w:rPr>
        <w:t xml:space="preserve"> πρέπει να αναδείξουμε ότι κλείνουμε τα μάτια στις πραγματικές ρίζες του ζητήματος που είναι </w:t>
      </w:r>
      <w:r>
        <w:rPr>
          <w:rFonts w:eastAsia="Times New Roman"/>
          <w:szCs w:val="24"/>
        </w:rPr>
        <w:t>ο</w:t>
      </w:r>
      <w:r w:rsidRPr="00465AF8">
        <w:rPr>
          <w:rFonts w:eastAsia="Times New Roman"/>
          <w:szCs w:val="24"/>
        </w:rPr>
        <w:t>ι πό</w:t>
      </w:r>
      <w:r w:rsidRPr="00465AF8">
        <w:rPr>
          <w:rFonts w:eastAsia="Times New Roman"/>
          <w:szCs w:val="24"/>
        </w:rPr>
        <w:t>λεμοι</w:t>
      </w:r>
      <w:r>
        <w:rPr>
          <w:rFonts w:eastAsia="Times New Roman"/>
          <w:szCs w:val="24"/>
        </w:rPr>
        <w:t>,</w:t>
      </w:r>
      <w:r w:rsidRPr="00465AF8">
        <w:rPr>
          <w:rFonts w:eastAsia="Times New Roman"/>
          <w:szCs w:val="24"/>
        </w:rPr>
        <w:t xml:space="preserve"> οι ένοπλες συρράξεις</w:t>
      </w:r>
      <w:r>
        <w:rPr>
          <w:rFonts w:eastAsia="Times New Roman"/>
          <w:szCs w:val="24"/>
        </w:rPr>
        <w:t>, οι</w:t>
      </w:r>
      <w:r w:rsidRPr="00465AF8">
        <w:rPr>
          <w:rFonts w:eastAsia="Times New Roman"/>
          <w:szCs w:val="24"/>
        </w:rPr>
        <w:t xml:space="preserve"> δικτατορίες</w:t>
      </w:r>
      <w:r>
        <w:rPr>
          <w:rFonts w:eastAsia="Times New Roman"/>
          <w:szCs w:val="24"/>
        </w:rPr>
        <w:t>, η</w:t>
      </w:r>
      <w:r w:rsidRPr="00465AF8">
        <w:rPr>
          <w:rFonts w:eastAsia="Times New Roman"/>
          <w:szCs w:val="24"/>
        </w:rPr>
        <w:t xml:space="preserve"> φτώχεια και η κλιματική αλλαγή</w:t>
      </w:r>
      <w:r>
        <w:rPr>
          <w:rFonts w:eastAsia="Times New Roman"/>
          <w:szCs w:val="24"/>
        </w:rPr>
        <w:t>. Τ</w:t>
      </w:r>
      <w:r w:rsidRPr="00465AF8">
        <w:rPr>
          <w:rFonts w:eastAsia="Times New Roman"/>
          <w:szCs w:val="24"/>
        </w:rPr>
        <w:t>ουλάχιστον</w:t>
      </w:r>
      <w:r>
        <w:rPr>
          <w:rFonts w:eastAsia="Times New Roman"/>
          <w:szCs w:val="24"/>
        </w:rPr>
        <w:t xml:space="preserve"> η</w:t>
      </w:r>
      <w:r w:rsidRPr="00465AF8">
        <w:rPr>
          <w:rFonts w:eastAsia="Times New Roman"/>
          <w:szCs w:val="24"/>
        </w:rPr>
        <w:t xml:space="preserve"> ελληνική </w:t>
      </w:r>
      <w:r>
        <w:rPr>
          <w:rFonts w:eastAsia="Times New Roman"/>
          <w:szCs w:val="24"/>
        </w:rPr>
        <w:t>Κ</w:t>
      </w:r>
      <w:r w:rsidRPr="00465AF8">
        <w:rPr>
          <w:rFonts w:eastAsia="Times New Roman"/>
          <w:szCs w:val="24"/>
        </w:rPr>
        <w:t xml:space="preserve">υβέρνηση σε κάθε ευκαιρία </w:t>
      </w:r>
      <w:r>
        <w:rPr>
          <w:rFonts w:eastAsia="Times New Roman"/>
          <w:szCs w:val="24"/>
        </w:rPr>
        <w:t>τ</w:t>
      </w:r>
      <w:r w:rsidRPr="00465AF8">
        <w:rPr>
          <w:rFonts w:eastAsia="Times New Roman"/>
          <w:szCs w:val="24"/>
        </w:rPr>
        <w:t>α τονίζει</w:t>
      </w:r>
      <w:r>
        <w:rPr>
          <w:rFonts w:eastAsia="Times New Roman"/>
          <w:szCs w:val="24"/>
        </w:rPr>
        <w:t>.</w:t>
      </w:r>
    </w:p>
    <w:p w14:paraId="5218D607" w14:textId="77777777" w:rsidR="00BE48FC" w:rsidRDefault="008F016C">
      <w:pPr>
        <w:spacing w:line="600" w:lineRule="auto"/>
        <w:ind w:firstLine="720"/>
        <w:jc w:val="both"/>
        <w:rPr>
          <w:rFonts w:eastAsia="Times New Roman"/>
          <w:szCs w:val="24"/>
        </w:rPr>
      </w:pPr>
      <w:r>
        <w:rPr>
          <w:rFonts w:eastAsia="Times New Roman"/>
          <w:szCs w:val="24"/>
        </w:rPr>
        <w:t>Τ</w:t>
      </w:r>
      <w:r w:rsidRPr="00465AF8">
        <w:rPr>
          <w:rFonts w:eastAsia="Times New Roman"/>
          <w:szCs w:val="24"/>
        </w:rPr>
        <w:t xml:space="preserve">ο προβληματικό αυτό πολιτικό </w:t>
      </w:r>
      <w:r>
        <w:rPr>
          <w:rFonts w:eastAsia="Times New Roman"/>
          <w:szCs w:val="24"/>
        </w:rPr>
        <w:t>π</w:t>
      </w:r>
      <w:r w:rsidRPr="00465AF8">
        <w:rPr>
          <w:rFonts w:eastAsia="Times New Roman"/>
          <w:szCs w:val="24"/>
        </w:rPr>
        <w:t xml:space="preserve">λαίσιο πρέπει να </w:t>
      </w:r>
      <w:r>
        <w:rPr>
          <w:rFonts w:eastAsia="Times New Roman"/>
          <w:szCs w:val="24"/>
        </w:rPr>
        <w:t>ι</w:t>
      </w:r>
      <w:r w:rsidRPr="00465AF8">
        <w:rPr>
          <w:rFonts w:eastAsia="Times New Roman"/>
          <w:szCs w:val="24"/>
        </w:rPr>
        <w:t>δωθεί</w:t>
      </w:r>
      <w:r>
        <w:rPr>
          <w:rFonts w:eastAsia="Times New Roman"/>
          <w:szCs w:val="24"/>
        </w:rPr>
        <w:t xml:space="preserve"> υπό μι</w:t>
      </w:r>
      <w:r w:rsidRPr="00465AF8">
        <w:rPr>
          <w:rFonts w:eastAsia="Times New Roman"/>
          <w:szCs w:val="24"/>
        </w:rPr>
        <w:t xml:space="preserve">α ευρύτερη </w:t>
      </w:r>
      <w:r>
        <w:rPr>
          <w:rFonts w:eastAsia="Times New Roman"/>
          <w:szCs w:val="24"/>
        </w:rPr>
        <w:t>σ</w:t>
      </w:r>
      <w:r w:rsidRPr="00465AF8">
        <w:rPr>
          <w:rFonts w:eastAsia="Times New Roman"/>
          <w:szCs w:val="24"/>
        </w:rPr>
        <w:t>κοπιά</w:t>
      </w:r>
      <w:r>
        <w:rPr>
          <w:rFonts w:eastAsia="Times New Roman"/>
          <w:szCs w:val="24"/>
        </w:rPr>
        <w:t>,</w:t>
      </w:r>
      <w:r w:rsidRPr="00465AF8">
        <w:rPr>
          <w:rFonts w:eastAsia="Times New Roman"/>
          <w:szCs w:val="24"/>
        </w:rPr>
        <w:t xml:space="preserve"> καθώς είναι πλέον σαφές ότι </w:t>
      </w:r>
      <w:r>
        <w:rPr>
          <w:rFonts w:eastAsia="Times New Roman"/>
          <w:szCs w:val="24"/>
        </w:rPr>
        <w:t xml:space="preserve">ο </w:t>
      </w:r>
      <w:r w:rsidRPr="00465AF8">
        <w:rPr>
          <w:rFonts w:eastAsia="Times New Roman"/>
          <w:szCs w:val="24"/>
        </w:rPr>
        <w:t>ορίζοντ</w:t>
      </w:r>
      <w:r>
        <w:rPr>
          <w:rFonts w:eastAsia="Times New Roman"/>
          <w:szCs w:val="24"/>
        </w:rPr>
        <w:t>α</w:t>
      </w:r>
      <w:r w:rsidRPr="00465AF8">
        <w:rPr>
          <w:rFonts w:eastAsia="Times New Roman"/>
          <w:szCs w:val="24"/>
        </w:rPr>
        <w:t xml:space="preserve">ς της Ευρώπης σκοτεινιάζει από την άνοδο των ακροδεξιών </w:t>
      </w:r>
      <w:r w:rsidRPr="00465AF8">
        <w:rPr>
          <w:rFonts w:eastAsia="Times New Roman"/>
          <w:szCs w:val="24"/>
        </w:rPr>
        <w:lastRenderedPageBreak/>
        <w:t>πολιτικών που κηρύττουν το μίσος για καθετί διαφορετικό και τρέφονται από την αύξηση των ανισοτήτων</w:t>
      </w:r>
      <w:r>
        <w:rPr>
          <w:rFonts w:eastAsia="Times New Roman"/>
          <w:szCs w:val="24"/>
        </w:rPr>
        <w:t>. Μέσα σε αυτήν την</w:t>
      </w:r>
      <w:r w:rsidRPr="00465AF8">
        <w:rPr>
          <w:rFonts w:eastAsia="Times New Roman"/>
          <w:szCs w:val="24"/>
        </w:rPr>
        <w:t xml:space="preserve"> κατάσταση έρχεται η ώρα της δικής μας ευθύνης</w:t>
      </w:r>
      <w:r>
        <w:rPr>
          <w:rFonts w:eastAsia="Times New Roman"/>
          <w:szCs w:val="24"/>
        </w:rPr>
        <w:t xml:space="preserve">, </w:t>
      </w:r>
      <w:r w:rsidRPr="00465AF8">
        <w:rPr>
          <w:rFonts w:eastAsia="Times New Roman"/>
          <w:szCs w:val="24"/>
        </w:rPr>
        <w:t xml:space="preserve">έρχεται η ώρα της ευθύνης </w:t>
      </w:r>
      <w:r w:rsidRPr="00465AF8">
        <w:rPr>
          <w:rFonts w:eastAsia="Times New Roman"/>
          <w:szCs w:val="24"/>
        </w:rPr>
        <w:t xml:space="preserve">των δημοκρατικών πολιτικών </w:t>
      </w:r>
      <w:r>
        <w:rPr>
          <w:rFonts w:eastAsia="Times New Roman"/>
          <w:szCs w:val="24"/>
        </w:rPr>
        <w:t>δ</w:t>
      </w:r>
      <w:r w:rsidRPr="00465AF8">
        <w:rPr>
          <w:rFonts w:eastAsia="Times New Roman"/>
          <w:szCs w:val="24"/>
        </w:rPr>
        <w:t>υνάμεων</w:t>
      </w:r>
      <w:r>
        <w:rPr>
          <w:rFonts w:eastAsia="Times New Roman"/>
          <w:szCs w:val="24"/>
        </w:rPr>
        <w:t>, π</w:t>
      </w:r>
      <w:r w:rsidRPr="00465AF8">
        <w:rPr>
          <w:rFonts w:eastAsia="Times New Roman"/>
          <w:szCs w:val="24"/>
        </w:rPr>
        <w:t>ώς δηλαδή θα απαντήσουμε μπροστά στην απειλή</w:t>
      </w:r>
      <w:r>
        <w:rPr>
          <w:rFonts w:eastAsia="Times New Roman"/>
          <w:szCs w:val="24"/>
        </w:rPr>
        <w:t>.</w:t>
      </w:r>
    </w:p>
    <w:p w14:paraId="5218D608" w14:textId="77777777" w:rsidR="00BE48FC" w:rsidRDefault="008F016C">
      <w:pPr>
        <w:spacing w:line="600" w:lineRule="auto"/>
        <w:ind w:firstLine="720"/>
        <w:jc w:val="both"/>
        <w:rPr>
          <w:rFonts w:eastAsia="Times New Roman"/>
          <w:szCs w:val="24"/>
        </w:rPr>
      </w:pPr>
      <w:r w:rsidRPr="00465AF8">
        <w:rPr>
          <w:rFonts w:eastAsia="Times New Roman"/>
          <w:szCs w:val="24"/>
        </w:rPr>
        <w:t>Κατ</w:t>
      </w:r>
      <w:r>
        <w:rPr>
          <w:rFonts w:eastAsia="Times New Roman"/>
          <w:szCs w:val="24"/>
        </w:rPr>
        <w:t xml:space="preserve">’ </w:t>
      </w:r>
      <w:r w:rsidRPr="00465AF8">
        <w:rPr>
          <w:rFonts w:eastAsia="Times New Roman"/>
          <w:szCs w:val="24"/>
        </w:rPr>
        <w:t>αρχάς</w:t>
      </w:r>
      <w:r>
        <w:rPr>
          <w:rFonts w:eastAsia="Times New Roman"/>
          <w:szCs w:val="24"/>
        </w:rPr>
        <w:t>,</w:t>
      </w:r>
      <w:r w:rsidRPr="00465AF8">
        <w:rPr>
          <w:rFonts w:eastAsia="Times New Roman"/>
          <w:szCs w:val="24"/>
        </w:rPr>
        <w:t xml:space="preserve"> η </w:t>
      </w:r>
      <w:r>
        <w:rPr>
          <w:rFonts w:eastAsia="Times New Roman"/>
          <w:szCs w:val="24"/>
        </w:rPr>
        <w:t>Κ</w:t>
      </w:r>
      <w:r w:rsidRPr="00465AF8">
        <w:rPr>
          <w:rFonts w:eastAsia="Times New Roman"/>
          <w:szCs w:val="24"/>
        </w:rPr>
        <w:t xml:space="preserve">υβέρνηση </w:t>
      </w:r>
      <w:r>
        <w:rPr>
          <w:rFonts w:eastAsia="Times New Roman"/>
          <w:szCs w:val="24"/>
        </w:rPr>
        <w:t xml:space="preserve">και </w:t>
      </w:r>
      <w:r w:rsidRPr="00465AF8">
        <w:rPr>
          <w:rFonts w:eastAsia="Times New Roman"/>
          <w:szCs w:val="24"/>
        </w:rPr>
        <w:t xml:space="preserve">ο ΣΥΡΙΖΑ έχουμε </w:t>
      </w:r>
      <w:r>
        <w:rPr>
          <w:rFonts w:eastAsia="Times New Roman"/>
          <w:szCs w:val="24"/>
        </w:rPr>
        <w:t>πολλάκις</w:t>
      </w:r>
      <w:r w:rsidRPr="00465AF8">
        <w:rPr>
          <w:rFonts w:eastAsia="Times New Roman"/>
          <w:szCs w:val="24"/>
        </w:rPr>
        <w:t xml:space="preserve"> αποδείξει π</w:t>
      </w:r>
      <w:r>
        <w:rPr>
          <w:rFonts w:eastAsia="Times New Roman"/>
          <w:szCs w:val="24"/>
        </w:rPr>
        <w:t>ώ</w:t>
      </w:r>
      <w:r w:rsidRPr="00465AF8">
        <w:rPr>
          <w:rFonts w:eastAsia="Times New Roman"/>
          <w:szCs w:val="24"/>
        </w:rPr>
        <w:t>ς απαντάμε σε όλη αυτή την πρόκληση</w:t>
      </w:r>
      <w:r>
        <w:rPr>
          <w:rFonts w:eastAsia="Times New Roman"/>
          <w:szCs w:val="24"/>
        </w:rPr>
        <w:t>,</w:t>
      </w:r>
      <w:r w:rsidRPr="00465AF8">
        <w:rPr>
          <w:rFonts w:eastAsia="Times New Roman"/>
          <w:szCs w:val="24"/>
        </w:rPr>
        <w:t xml:space="preserve"> έχοντας καταβάλει από </w:t>
      </w:r>
      <w:r>
        <w:rPr>
          <w:rFonts w:eastAsia="Times New Roman"/>
          <w:szCs w:val="24"/>
        </w:rPr>
        <w:t>το 2015 μι</w:t>
      </w:r>
      <w:r w:rsidRPr="00465AF8">
        <w:rPr>
          <w:rFonts w:eastAsia="Times New Roman"/>
          <w:szCs w:val="24"/>
        </w:rPr>
        <w:t>α πολυεπίπεδη προσπάθεια</w:t>
      </w:r>
      <w:r>
        <w:rPr>
          <w:rFonts w:eastAsia="Times New Roman"/>
          <w:szCs w:val="24"/>
        </w:rPr>
        <w:t>,</w:t>
      </w:r>
      <w:r w:rsidRPr="00465AF8">
        <w:rPr>
          <w:rFonts w:eastAsia="Times New Roman"/>
          <w:szCs w:val="24"/>
        </w:rPr>
        <w:t xml:space="preserve"> χωρίς να παν</w:t>
      </w:r>
      <w:r w:rsidRPr="00465AF8">
        <w:rPr>
          <w:rFonts w:eastAsia="Times New Roman"/>
          <w:szCs w:val="24"/>
        </w:rPr>
        <w:t>ηγυρίζουμε ότι τα έχουμε κάνει όλα καλά με λάθη</w:t>
      </w:r>
      <w:r>
        <w:rPr>
          <w:rFonts w:eastAsia="Times New Roman"/>
          <w:szCs w:val="24"/>
        </w:rPr>
        <w:t>,</w:t>
      </w:r>
      <w:r w:rsidRPr="00465AF8">
        <w:rPr>
          <w:rFonts w:eastAsia="Times New Roman"/>
          <w:szCs w:val="24"/>
        </w:rPr>
        <w:t xml:space="preserve"> με καθυστερήσεις</w:t>
      </w:r>
      <w:r>
        <w:rPr>
          <w:rFonts w:eastAsia="Times New Roman"/>
          <w:szCs w:val="24"/>
        </w:rPr>
        <w:t>,</w:t>
      </w:r>
      <w:r w:rsidRPr="00465AF8">
        <w:rPr>
          <w:rFonts w:eastAsia="Times New Roman"/>
          <w:szCs w:val="24"/>
        </w:rPr>
        <w:t xml:space="preserve"> με δύσκολες συνθήκες να παραμένουν σε κάποια από τα νησιά</w:t>
      </w:r>
      <w:r>
        <w:rPr>
          <w:rFonts w:eastAsia="Times New Roman"/>
          <w:szCs w:val="24"/>
        </w:rPr>
        <w:t>,</w:t>
      </w:r>
      <w:r w:rsidRPr="00465AF8">
        <w:rPr>
          <w:rFonts w:eastAsia="Times New Roman"/>
          <w:szCs w:val="24"/>
        </w:rPr>
        <w:t xml:space="preserve"> αλλά και με νίκες μαζί με την τεράστια πλειοψηφία της ελληνικής κοινωνίας στην πρόσβαση των προσφυγόπουλων στην εκπαίδευση</w:t>
      </w:r>
      <w:r>
        <w:rPr>
          <w:rFonts w:eastAsia="Times New Roman"/>
          <w:szCs w:val="24"/>
        </w:rPr>
        <w:t>,</w:t>
      </w:r>
      <w:r w:rsidRPr="00465AF8">
        <w:rPr>
          <w:rFonts w:eastAsia="Times New Roman"/>
          <w:szCs w:val="24"/>
        </w:rPr>
        <w:t xml:space="preserve"> στην ι</w:t>
      </w:r>
      <w:r w:rsidRPr="00465AF8">
        <w:rPr>
          <w:rFonts w:eastAsia="Times New Roman"/>
          <w:szCs w:val="24"/>
        </w:rPr>
        <w:t>ατροφαρμακευτική περίθαλψη</w:t>
      </w:r>
      <w:r>
        <w:rPr>
          <w:rFonts w:eastAsia="Times New Roman"/>
          <w:szCs w:val="24"/>
        </w:rPr>
        <w:t>,</w:t>
      </w:r>
      <w:r w:rsidRPr="00465AF8">
        <w:rPr>
          <w:rFonts w:eastAsia="Times New Roman"/>
          <w:szCs w:val="24"/>
        </w:rPr>
        <w:t xml:space="preserve"> την εργασία και την κοινωνική πρόνοια</w:t>
      </w:r>
      <w:r>
        <w:rPr>
          <w:rFonts w:eastAsia="Times New Roman"/>
          <w:szCs w:val="24"/>
        </w:rPr>
        <w:t>,</w:t>
      </w:r>
      <w:r w:rsidRPr="00465AF8">
        <w:rPr>
          <w:rFonts w:eastAsia="Times New Roman"/>
          <w:szCs w:val="24"/>
        </w:rPr>
        <w:t xml:space="preserve"> με βήματα βέβαια </w:t>
      </w:r>
      <w:r>
        <w:rPr>
          <w:rFonts w:eastAsia="Times New Roman"/>
          <w:szCs w:val="24"/>
        </w:rPr>
        <w:t>ακόμα να υπάρχουν για να γίνουν. Α</w:t>
      </w:r>
      <w:r w:rsidRPr="00465AF8">
        <w:rPr>
          <w:rFonts w:eastAsia="Times New Roman"/>
          <w:szCs w:val="24"/>
        </w:rPr>
        <w:t>υτό είναι</w:t>
      </w:r>
      <w:r>
        <w:rPr>
          <w:rFonts w:eastAsia="Times New Roman"/>
          <w:szCs w:val="24"/>
        </w:rPr>
        <w:t>,</w:t>
      </w:r>
      <w:r w:rsidRPr="00465AF8">
        <w:rPr>
          <w:rFonts w:eastAsia="Times New Roman"/>
          <w:szCs w:val="24"/>
        </w:rPr>
        <w:t xml:space="preserve"> άλλωστε</w:t>
      </w:r>
      <w:r>
        <w:rPr>
          <w:rFonts w:eastAsia="Times New Roman"/>
          <w:szCs w:val="24"/>
        </w:rPr>
        <w:t>,</w:t>
      </w:r>
      <w:r w:rsidRPr="00465AF8">
        <w:rPr>
          <w:rFonts w:eastAsia="Times New Roman"/>
          <w:szCs w:val="24"/>
        </w:rPr>
        <w:t xml:space="preserve"> και το αξιακό φορτίο της </w:t>
      </w:r>
      <w:r>
        <w:rPr>
          <w:rFonts w:eastAsia="Times New Roman"/>
          <w:szCs w:val="24"/>
        </w:rPr>
        <w:t>Α</w:t>
      </w:r>
      <w:r w:rsidRPr="00465AF8">
        <w:rPr>
          <w:rFonts w:eastAsia="Times New Roman"/>
          <w:szCs w:val="24"/>
        </w:rPr>
        <w:t>ριστεράς που βασίζεται στις αξίες της αλληλεγγύης</w:t>
      </w:r>
      <w:r>
        <w:rPr>
          <w:rFonts w:eastAsia="Times New Roman"/>
          <w:szCs w:val="24"/>
        </w:rPr>
        <w:t>,</w:t>
      </w:r>
      <w:r w:rsidRPr="00465AF8">
        <w:rPr>
          <w:rFonts w:eastAsia="Times New Roman"/>
          <w:szCs w:val="24"/>
        </w:rPr>
        <w:t xml:space="preserve"> της ισότητας και του σεβασμού των δικαιωμ</w:t>
      </w:r>
      <w:r w:rsidRPr="00465AF8">
        <w:rPr>
          <w:rFonts w:eastAsia="Times New Roman"/>
          <w:szCs w:val="24"/>
        </w:rPr>
        <w:t>άτων</w:t>
      </w:r>
      <w:r>
        <w:rPr>
          <w:rFonts w:eastAsia="Times New Roman"/>
          <w:szCs w:val="24"/>
        </w:rPr>
        <w:t>.</w:t>
      </w:r>
    </w:p>
    <w:p w14:paraId="5218D609" w14:textId="77777777" w:rsidR="00BE48FC" w:rsidRDefault="008F016C">
      <w:pPr>
        <w:spacing w:line="600" w:lineRule="auto"/>
        <w:ind w:firstLine="720"/>
        <w:jc w:val="both"/>
        <w:rPr>
          <w:rFonts w:eastAsia="Times New Roman"/>
          <w:szCs w:val="24"/>
        </w:rPr>
      </w:pPr>
      <w:r w:rsidRPr="00465AF8">
        <w:rPr>
          <w:rFonts w:eastAsia="Times New Roman"/>
          <w:szCs w:val="24"/>
        </w:rPr>
        <w:t>Μετά από αυτή την απαραίτητη εισαγωγή</w:t>
      </w:r>
      <w:r>
        <w:rPr>
          <w:rFonts w:eastAsia="Times New Roman"/>
          <w:szCs w:val="24"/>
        </w:rPr>
        <w:t>,</w:t>
      </w:r>
      <w:r w:rsidRPr="00465AF8">
        <w:rPr>
          <w:rFonts w:eastAsia="Times New Roman"/>
          <w:szCs w:val="24"/>
        </w:rPr>
        <w:t xml:space="preserve"> καθώς δεν μπορούμε να εξετάζουμε τίποτα εκτός του </w:t>
      </w:r>
      <w:r>
        <w:rPr>
          <w:rFonts w:eastAsia="Times New Roman"/>
          <w:szCs w:val="24"/>
        </w:rPr>
        <w:t>π</w:t>
      </w:r>
      <w:r w:rsidRPr="00465AF8">
        <w:rPr>
          <w:rFonts w:eastAsia="Times New Roman"/>
          <w:szCs w:val="24"/>
        </w:rPr>
        <w:t xml:space="preserve">λαισίου στο οποίο </w:t>
      </w:r>
      <w:r w:rsidRPr="00465AF8">
        <w:rPr>
          <w:rFonts w:eastAsia="Times New Roman"/>
          <w:szCs w:val="24"/>
        </w:rPr>
        <w:lastRenderedPageBreak/>
        <w:t>γίνεται</w:t>
      </w:r>
      <w:r>
        <w:rPr>
          <w:rFonts w:eastAsia="Times New Roman"/>
          <w:szCs w:val="24"/>
        </w:rPr>
        <w:t>,</w:t>
      </w:r>
      <w:r w:rsidRPr="00465AF8">
        <w:rPr>
          <w:rFonts w:eastAsia="Times New Roman"/>
          <w:szCs w:val="24"/>
        </w:rPr>
        <w:t xml:space="preserve"> περνάω τις διατάξεις του </w:t>
      </w:r>
      <w:r>
        <w:rPr>
          <w:rFonts w:eastAsia="Times New Roman"/>
          <w:szCs w:val="24"/>
        </w:rPr>
        <w:t>νομοσχεδίου</w:t>
      </w:r>
      <w:r w:rsidRPr="00465AF8">
        <w:rPr>
          <w:rFonts w:eastAsia="Times New Roman"/>
          <w:szCs w:val="24"/>
        </w:rPr>
        <w:t xml:space="preserve"> του </w:t>
      </w:r>
      <w:r>
        <w:rPr>
          <w:rFonts w:eastAsia="Times New Roman"/>
          <w:szCs w:val="24"/>
        </w:rPr>
        <w:t>Υ</w:t>
      </w:r>
      <w:r w:rsidRPr="00465AF8">
        <w:rPr>
          <w:rFonts w:eastAsia="Times New Roman"/>
          <w:szCs w:val="24"/>
        </w:rPr>
        <w:t xml:space="preserve">πουργείου </w:t>
      </w:r>
      <w:r>
        <w:rPr>
          <w:rFonts w:eastAsia="Times New Roman"/>
          <w:szCs w:val="24"/>
        </w:rPr>
        <w:t>Μ</w:t>
      </w:r>
      <w:r w:rsidRPr="00465AF8">
        <w:rPr>
          <w:rFonts w:eastAsia="Times New Roman"/>
          <w:szCs w:val="24"/>
        </w:rPr>
        <w:t xml:space="preserve">εταναστευτικής </w:t>
      </w:r>
      <w:r>
        <w:rPr>
          <w:rFonts w:eastAsia="Times New Roman"/>
          <w:szCs w:val="24"/>
        </w:rPr>
        <w:t>Π</w:t>
      </w:r>
      <w:r w:rsidRPr="00465AF8">
        <w:rPr>
          <w:rFonts w:eastAsia="Times New Roman"/>
          <w:szCs w:val="24"/>
        </w:rPr>
        <w:t>ολιτικής</w:t>
      </w:r>
      <w:r>
        <w:rPr>
          <w:rFonts w:eastAsia="Times New Roman"/>
          <w:szCs w:val="24"/>
        </w:rPr>
        <w:t>. Πρόκειται, ό</w:t>
      </w:r>
      <w:r w:rsidRPr="00465AF8">
        <w:rPr>
          <w:rFonts w:eastAsia="Times New Roman"/>
          <w:szCs w:val="24"/>
        </w:rPr>
        <w:t xml:space="preserve">πως είπα και στην </w:t>
      </w:r>
      <w:r>
        <w:rPr>
          <w:rFonts w:eastAsia="Times New Roman"/>
          <w:szCs w:val="24"/>
        </w:rPr>
        <w:t>ε</w:t>
      </w:r>
      <w:r w:rsidRPr="00465AF8">
        <w:rPr>
          <w:rFonts w:eastAsia="Times New Roman"/>
          <w:szCs w:val="24"/>
        </w:rPr>
        <w:t>πιτροπή</w:t>
      </w:r>
      <w:r>
        <w:rPr>
          <w:rFonts w:eastAsia="Times New Roman"/>
          <w:szCs w:val="24"/>
        </w:rPr>
        <w:t>,</w:t>
      </w:r>
      <w:r w:rsidRPr="00465AF8">
        <w:rPr>
          <w:rFonts w:eastAsia="Times New Roman"/>
          <w:szCs w:val="24"/>
        </w:rPr>
        <w:t xml:space="preserve"> για ένα σύντομ</w:t>
      </w:r>
      <w:r w:rsidRPr="00465AF8">
        <w:rPr>
          <w:rFonts w:eastAsia="Times New Roman"/>
          <w:szCs w:val="24"/>
        </w:rPr>
        <w:t>ο σε έκταση νομοσχέδιο</w:t>
      </w:r>
      <w:r>
        <w:rPr>
          <w:rFonts w:eastAsia="Times New Roman"/>
          <w:szCs w:val="24"/>
        </w:rPr>
        <w:t>,</w:t>
      </w:r>
      <w:r w:rsidRPr="00465AF8">
        <w:rPr>
          <w:rFonts w:eastAsia="Times New Roman"/>
          <w:szCs w:val="24"/>
        </w:rPr>
        <w:t xml:space="preserve"> αποτελούμενο από οκτώ άρθρα</w:t>
      </w:r>
      <w:r>
        <w:rPr>
          <w:rFonts w:eastAsia="Times New Roman"/>
          <w:szCs w:val="24"/>
        </w:rPr>
        <w:t>,</w:t>
      </w:r>
      <w:r w:rsidRPr="00465AF8">
        <w:rPr>
          <w:rFonts w:eastAsia="Times New Roman"/>
          <w:szCs w:val="24"/>
        </w:rPr>
        <w:t xml:space="preserve"> τα οποία ως επί το πλείστον ρυθμίζουν διαδικαστικά και οργανωτικά θέματα</w:t>
      </w:r>
      <w:r>
        <w:rPr>
          <w:rFonts w:eastAsia="Times New Roman"/>
          <w:szCs w:val="24"/>
        </w:rPr>
        <w:t>,</w:t>
      </w:r>
      <w:r w:rsidRPr="00465AF8">
        <w:rPr>
          <w:rFonts w:eastAsia="Times New Roman"/>
          <w:szCs w:val="24"/>
        </w:rPr>
        <w:t xml:space="preserve"> ώστε να επιτρέψουν στις υπηρεσίες του </w:t>
      </w:r>
      <w:r>
        <w:rPr>
          <w:rFonts w:eastAsia="Times New Roman"/>
          <w:szCs w:val="24"/>
        </w:rPr>
        <w:t>Υ</w:t>
      </w:r>
      <w:r w:rsidRPr="00465AF8">
        <w:rPr>
          <w:rFonts w:eastAsia="Times New Roman"/>
          <w:szCs w:val="24"/>
        </w:rPr>
        <w:t>πουργείου να είναι πιο λειτουργικές και να απαντήσουν ταχύτερα σ</w:t>
      </w:r>
      <w:r>
        <w:rPr>
          <w:rFonts w:eastAsia="Times New Roman"/>
          <w:szCs w:val="24"/>
        </w:rPr>
        <w:t>τις</w:t>
      </w:r>
      <w:r w:rsidRPr="00465AF8">
        <w:rPr>
          <w:rFonts w:eastAsia="Times New Roman"/>
          <w:szCs w:val="24"/>
        </w:rPr>
        <w:t xml:space="preserve"> αντικειμενικές και επείγουσες ανάγκες που ενέχει το προσφυγικό</w:t>
      </w:r>
      <w:r>
        <w:rPr>
          <w:rFonts w:eastAsia="Times New Roman"/>
          <w:szCs w:val="24"/>
        </w:rPr>
        <w:t>. Θ</w:t>
      </w:r>
      <w:r w:rsidRPr="00465AF8">
        <w:rPr>
          <w:rFonts w:eastAsia="Times New Roman"/>
          <w:szCs w:val="24"/>
        </w:rPr>
        <w:t>εωρώ ότι</w:t>
      </w:r>
      <w:r>
        <w:rPr>
          <w:rFonts w:eastAsia="Times New Roman"/>
          <w:szCs w:val="24"/>
        </w:rPr>
        <w:t xml:space="preserve"> </w:t>
      </w:r>
      <w:r w:rsidRPr="00465AF8">
        <w:rPr>
          <w:rFonts w:eastAsia="Times New Roman"/>
          <w:szCs w:val="24"/>
        </w:rPr>
        <w:t>οι γενεσιουργές αιτίες του ζητήματος</w:t>
      </w:r>
      <w:r>
        <w:rPr>
          <w:rFonts w:eastAsia="Times New Roman"/>
          <w:szCs w:val="24"/>
        </w:rPr>
        <w:t xml:space="preserve"> του</w:t>
      </w:r>
      <w:r w:rsidRPr="00465AF8">
        <w:rPr>
          <w:rFonts w:eastAsia="Times New Roman"/>
          <w:szCs w:val="24"/>
        </w:rPr>
        <w:t xml:space="preserve"> προσφυγικού</w:t>
      </w:r>
      <w:r>
        <w:rPr>
          <w:rFonts w:eastAsia="Times New Roman"/>
          <w:szCs w:val="24"/>
        </w:rPr>
        <w:t>-</w:t>
      </w:r>
      <w:r w:rsidRPr="00465AF8">
        <w:rPr>
          <w:rFonts w:eastAsia="Times New Roman"/>
          <w:szCs w:val="24"/>
        </w:rPr>
        <w:t>μεταναστευτικού αλλ</w:t>
      </w:r>
      <w:r>
        <w:rPr>
          <w:rFonts w:eastAsia="Times New Roman"/>
          <w:szCs w:val="24"/>
        </w:rPr>
        <w:t xml:space="preserve">ά και η ανεπάρκεια της Ευρώπης στο να </w:t>
      </w:r>
      <w:r w:rsidRPr="00465AF8">
        <w:rPr>
          <w:rFonts w:eastAsia="Times New Roman"/>
          <w:szCs w:val="24"/>
        </w:rPr>
        <w:t>απαντήσει μέσα από την υλοποίηση των συμφωνηθέντων</w:t>
      </w:r>
      <w:r>
        <w:rPr>
          <w:rFonts w:eastAsia="Times New Roman"/>
          <w:szCs w:val="24"/>
        </w:rPr>
        <w:t xml:space="preserve"> δεν μπορούν να</w:t>
      </w:r>
      <w:r w:rsidRPr="00465AF8">
        <w:rPr>
          <w:rFonts w:eastAsia="Times New Roman"/>
          <w:szCs w:val="24"/>
        </w:rPr>
        <w:t xml:space="preserve"> μην α</w:t>
      </w:r>
      <w:r w:rsidRPr="00465AF8">
        <w:rPr>
          <w:rFonts w:eastAsia="Times New Roman"/>
          <w:szCs w:val="24"/>
        </w:rPr>
        <w:t xml:space="preserve">ναδείξουν και την ανάγκη το αρμόδιο Υπουργείο μαζί με τα υπόλοιπα </w:t>
      </w:r>
      <w:r>
        <w:rPr>
          <w:rFonts w:eastAsia="Times New Roman"/>
          <w:szCs w:val="24"/>
        </w:rPr>
        <w:t>Υ</w:t>
      </w:r>
      <w:r w:rsidRPr="00465AF8">
        <w:rPr>
          <w:rFonts w:eastAsia="Times New Roman"/>
          <w:szCs w:val="24"/>
        </w:rPr>
        <w:t xml:space="preserve">πουργεία της </w:t>
      </w:r>
      <w:r>
        <w:rPr>
          <w:rFonts w:eastAsia="Times New Roman"/>
          <w:szCs w:val="24"/>
        </w:rPr>
        <w:t>Κυβέρνησης να έχουν μια</w:t>
      </w:r>
      <w:r w:rsidRPr="00465AF8">
        <w:rPr>
          <w:rFonts w:eastAsia="Times New Roman"/>
          <w:szCs w:val="24"/>
        </w:rPr>
        <w:t xml:space="preserve"> αγαστή συνεργασία</w:t>
      </w:r>
      <w:r>
        <w:rPr>
          <w:rFonts w:eastAsia="Times New Roman"/>
          <w:szCs w:val="24"/>
        </w:rPr>
        <w:t>,</w:t>
      </w:r>
      <w:r w:rsidRPr="00465AF8">
        <w:rPr>
          <w:rFonts w:eastAsia="Times New Roman"/>
          <w:szCs w:val="24"/>
        </w:rPr>
        <w:t xml:space="preserve"> με όλους τους συντελεστές αυτού που λέμε προσφυγικό</w:t>
      </w:r>
      <w:r>
        <w:rPr>
          <w:rFonts w:eastAsia="Times New Roman"/>
          <w:szCs w:val="24"/>
        </w:rPr>
        <w:t>-</w:t>
      </w:r>
      <w:r w:rsidRPr="00465AF8">
        <w:rPr>
          <w:rFonts w:eastAsia="Times New Roman"/>
          <w:szCs w:val="24"/>
        </w:rPr>
        <w:t>μεταναστευτικό</w:t>
      </w:r>
      <w:r>
        <w:rPr>
          <w:rFonts w:eastAsia="Times New Roman"/>
          <w:szCs w:val="24"/>
        </w:rPr>
        <w:t>,</w:t>
      </w:r>
      <w:r w:rsidRPr="00465AF8">
        <w:rPr>
          <w:rFonts w:eastAsia="Times New Roman"/>
          <w:szCs w:val="24"/>
        </w:rPr>
        <w:t xml:space="preserve"> τις δημόσιες υπηρεσίες</w:t>
      </w:r>
      <w:r>
        <w:rPr>
          <w:rFonts w:eastAsia="Times New Roman"/>
          <w:szCs w:val="24"/>
        </w:rPr>
        <w:t>,</w:t>
      </w:r>
      <w:r w:rsidRPr="00465AF8">
        <w:rPr>
          <w:rFonts w:eastAsia="Times New Roman"/>
          <w:szCs w:val="24"/>
        </w:rPr>
        <w:t xml:space="preserve"> τους διεθνείς οργανισμούς</w:t>
      </w:r>
      <w:r>
        <w:rPr>
          <w:rFonts w:eastAsia="Times New Roman"/>
          <w:szCs w:val="24"/>
        </w:rPr>
        <w:t xml:space="preserve">, τις ΜΚΟ, </w:t>
      </w:r>
      <w:r w:rsidRPr="00465AF8">
        <w:rPr>
          <w:rFonts w:eastAsia="Times New Roman"/>
          <w:szCs w:val="24"/>
        </w:rPr>
        <w:t>για έ</w:t>
      </w:r>
      <w:r w:rsidRPr="00465AF8">
        <w:rPr>
          <w:rFonts w:eastAsia="Times New Roman"/>
          <w:szCs w:val="24"/>
        </w:rPr>
        <w:t>να ζήτημα το οποίο σταθερά θα μας απασχολήσει τα επόμενα χρόνια</w:t>
      </w:r>
      <w:r>
        <w:rPr>
          <w:rFonts w:eastAsia="Times New Roman"/>
          <w:szCs w:val="24"/>
        </w:rPr>
        <w:t>,</w:t>
      </w:r>
      <w:r w:rsidRPr="00465AF8">
        <w:rPr>
          <w:rFonts w:eastAsia="Times New Roman"/>
          <w:szCs w:val="24"/>
        </w:rPr>
        <w:t xml:space="preserve"> να δοθούν στρατηγικές και μακροπρόθεσμες λύσεις</w:t>
      </w:r>
      <w:r>
        <w:rPr>
          <w:rFonts w:eastAsia="Times New Roman"/>
          <w:szCs w:val="24"/>
        </w:rPr>
        <w:t>,</w:t>
      </w:r>
      <w:r w:rsidRPr="00465AF8">
        <w:rPr>
          <w:rFonts w:eastAsia="Times New Roman"/>
          <w:szCs w:val="24"/>
        </w:rPr>
        <w:t xml:space="preserve"> έτσι ώστε να ανταποκριθούμε στις απαιτήσεις και τις διαδικασίες</w:t>
      </w:r>
      <w:r>
        <w:rPr>
          <w:rFonts w:eastAsia="Times New Roman"/>
          <w:szCs w:val="24"/>
        </w:rPr>
        <w:t>,</w:t>
      </w:r>
      <w:r w:rsidRPr="00465AF8">
        <w:rPr>
          <w:rFonts w:eastAsia="Times New Roman"/>
          <w:szCs w:val="24"/>
        </w:rPr>
        <w:t xml:space="preserve"> να </w:t>
      </w:r>
      <w:r w:rsidRPr="00465AF8">
        <w:rPr>
          <w:rFonts w:eastAsia="Times New Roman"/>
          <w:szCs w:val="24"/>
        </w:rPr>
        <w:lastRenderedPageBreak/>
        <w:t>αποφύγουμε περαιτέρω παρ</w:t>
      </w:r>
      <w:r>
        <w:rPr>
          <w:rFonts w:eastAsia="Times New Roman"/>
          <w:szCs w:val="24"/>
        </w:rPr>
        <w:t>ατάσεις</w:t>
      </w:r>
      <w:r w:rsidRPr="00465AF8">
        <w:rPr>
          <w:rFonts w:eastAsia="Times New Roman"/>
          <w:szCs w:val="24"/>
        </w:rPr>
        <w:t xml:space="preserve"> της έκτακτης ανάγκης</w:t>
      </w:r>
      <w:r>
        <w:rPr>
          <w:rFonts w:eastAsia="Times New Roman"/>
          <w:szCs w:val="24"/>
        </w:rPr>
        <w:t xml:space="preserve"> κ</w:t>
      </w:r>
      <w:r w:rsidRPr="00465AF8">
        <w:rPr>
          <w:rFonts w:eastAsia="Times New Roman"/>
          <w:szCs w:val="24"/>
        </w:rPr>
        <w:t>αι βέβαια</w:t>
      </w:r>
      <w:r>
        <w:rPr>
          <w:rFonts w:eastAsia="Times New Roman"/>
          <w:szCs w:val="24"/>
        </w:rPr>
        <w:t>,</w:t>
      </w:r>
      <w:r w:rsidRPr="00465AF8">
        <w:rPr>
          <w:rFonts w:eastAsia="Times New Roman"/>
          <w:szCs w:val="24"/>
        </w:rPr>
        <w:t xml:space="preserve"> κατ</w:t>
      </w:r>
      <w:r>
        <w:rPr>
          <w:rFonts w:eastAsia="Times New Roman"/>
          <w:szCs w:val="24"/>
        </w:rPr>
        <w:t>’</w:t>
      </w:r>
      <w:r w:rsidRPr="00465AF8">
        <w:rPr>
          <w:rFonts w:eastAsia="Times New Roman"/>
          <w:szCs w:val="24"/>
        </w:rPr>
        <w:t xml:space="preserve"> εξαί</w:t>
      </w:r>
      <w:r w:rsidRPr="00465AF8">
        <w:rPr>
          <w:rFonts w:eastAsia="Times New Roman"/>
          <w:szCs w:val="24"/>
        </w:rPr>
        <w:t>ρεσ</w:t>
      </w:r>
      <w:r>
        <w:rPr>
          <w:rFonts w:eastAsia="Times New Roman"/>
          <w:szCs w:val="24"/>
        </w:rPr>
        <w:t>ιν</w:t>
      </w:r>
      <w:r w:rsidRPr="00465AF8">
        <w:rPr>
          <w:rFonts w:eastAsia="Times New Roman"/>
          <w:szCs w:val="24"/>
        </w:rPr>
        <w:t xml:space="preserve"> διαδικασίες</w:t>
      </w:r>
      <w:r>
        <w:rPr>
          <w:rFonts w:eastAsia="Times New Roman"/>
          <w:szCs w:val="24"/>
        </w:rPr>
        <w:t>.</w:t>
      </w:r>
    </w:p>
    <w:p w14:paraId="5218D60A" w14:textId="77777777" w:rsidR="00BE48FC" w:rsidRDefault="008F016C">
      <w:pPr>
        <w:spacing w:line="600" w:lineRule="auto"/>
        <w:ind w:firstLine="720"/>
        <w:jc w:val="both"/>
        <w:rPr>
          <w:rFonts w:eastAsia="Times New Roman"/>
          <w:szCs w:val="24"/>
        </w:rPr>
      </w:pPr>
      <w:r>
        <w:rPr>
          <w:rFonts w:eastAsia="Times New Roman"/>
          <w:szCs w:val="24"/>
        </w:rPr>
        <w:t>Π</w:t>
      </w:r>
      <w:r w:rsidRPr="00465AF8">
        <w:rPr>
          <w:rFonts w:eastAsia="Times New Roman"/>
          <w:szCs w:val="24"/>
        </w:rPr>
        <w:t>ιο συγκεκριμένα</w:t>
      </w:r>
      <w:r>
        <w:rPr>
          <w:rFonts w:eastAsia="Times New Roman"/>
          <w:szCs w:val="24"/>
        </w:rPr>
        <w:t>,</w:t>
      </w:r>
      <w:r w:rsidRPr="00465AF8">
        <w:rPr>
          <w:rFonts w:eastAsia="Times New Roman"/>
          <w:szCs w:val="24"/>
        </w:rPr>
        <w:t xml:space="preserve"> με το νομοσχέδιο αυτό απλοποιείται η διαδικα</w:t>
      </w:r>
      <w:r>
        <w:rPr>
          <w:rFonts w:eastAsia="Times New Roman"/>
          <w:szCs w:val="24"/>
        </w:rPr>
        <w:t>σία που ήδη προβλέπεται στον ν.</w:t>
      </w:r>
      <w:r w:rsidRPr="00465AF8">
        <w:rPr>
          <w:rFonts w:eastAsia="Times New Roman"/>
          <w:szCs w:val="24"/>
        </w:rPr>
        <w:t>4375</w:t>
      </w:r>
      <w:r>
        <w:rPr>
          <w:rFonts w:eastAsia="Times New Roman"/>
          <w:szCs w:val="24"/>
        </w:rPr>
        <w:t>/</w:t>
      </w:r>
      <w:r w:rsidRPr="00465AF8">
        <w:rPr>
          <w:rFonts w:eastAsia="Times New Roman"/>
          <w:szCs w:val="24"/>
        </w:rPr>
        <w:t>16 και αφορά στη δυνατότητα μίσθωσης ακινήτων συνεργασιών ανάμεσα σε δημόσιες υπηρεσίες για την έκδοση βεβαίωσης καταλληλότητας</w:t>
      </w:r>
      <w:r>
        <w:rPr>
          <w:rFonts w:eastAsia="Times New Roman"/>
          <w:szCs w:val="24"/>
        </w:rPr>
        <w:t>,</w:t>
      </w:r>
      <w:r w:rsidRPr="00465AF8">
        <w:rPr>
          <w:rFonts w:eastAsia="Times New Roman"/>
          <w:szCs w:val="24"/>
        </w:rPr>
        <w:t xml:space="preserve"> καθώς και </w:t>
      </w:r>
      <w:r w:rsidRPr="00465AF8">
        <w:rPr>
          <w:rFonts w:eastAsia="Times New Roman"/>
          <w:szCs w:val="24"/>
        </w:rPr>
        <w:t xml:space="preserve">μισθώσεις ακινήτων και από τη νεοσύστατη </w:t>
      </w:r>
      <w:r>
        <w:rPr>
          <w:rFonts w:eastAsia="Times New Roman"/>
          <w:szCs w:val="24"/>
        </w:rPr>
        <w:t>Δ</w:t>
      </w:r>
      <w:r w:rsidRPr="00465AF8">
        <w:rPr>
          <w:rFonts w:eastAsia="Times New Roman"/>
          <w:szCs w:val="24"/>
        </w:rPr>
        <w:t xml:space="preserve">ιεύθυνση </w:t>
      </w:r>
      <w:r>
        <w:rPr>
          <w:rFonts w:eastAsia="Times New Roman"/>
          <w:szCs w:val="24"/>
        </w:rPr>
        <w:t>Π</w:t>
      </w:r>
      <w:r w:rsidRPr="00465AF8">
        <w:rPr>
          <w:rFonts w:eastAsia="Times New Roman"/>
          <w:szCs w:val="24"/>
        </w:rPr>
        <w:t xml:space="preserve">ροστασίας </w:t>
      </w:r>
      <w:r>
        <w:rPr>
          <w:rFonts w:eastAsia="Times New Roman"/>
          <w:szCs w:val="24"/>
        </w:rPr>
        <w:t>Α</w:t>
      </w:r>
      <w:r w:rsidRPr="00465AF8">
        <w:rPr>
          <w:rFonts w:eastAsia="Times New Roman"/>
          <w:szCs w:val="24"/>
        </w:rPr>
        <w:t xml:space="preserve">ιτούντων </w:t>
      </w:r>
      <w:r>
        <w:rPr>
          <w:rFonts w:eastAsia="Times New Roman"/>
          <w:szCs w:val="24"/>
        </w:rPr>
        <w:t>Ά</w:t>
      </w:r>
      <w:r w:rsidRPr="00465AF8">
        <w:rPr>
          <w:rFonts w:eastAsia="Times New Roman"/>
          <w:szCs w:val="24"/>
        </w:rPr>
        <w:t>συλο</w:t>
      </w:r>
      <w:r>
        <w:rPr>
          <w:rFonts w:eastAsia="Times New Roman"/>
          <w:szCs w:val="24"/>
        </w:rPr>
        <w:t>, όπως, επίσης,</w:t>
      </w:r>
      <w:r w:rsidRPr="00465AF8">
        <w:rPr>
          <w:rFonts w:eastAsia="Times New Roman"/>
          <w:szCs w:val="24"/>
        </w:rPr>
        <w:t xml:space="preserve"> η χρήση κάθε κατάλληλης εγκατάσταση </w:t>
      </w:r>
      <w:r>
        <w:rPr>
          <w:rFonts w:eastAsia="Times New Roman"/>
          <w:szCs w:val="24"/>
        </w:rPr>
        <w:t>για τη φ</w:t>
      </w:r>
      <w:r w:rsidRPr="00465AF8">
        <w:rPr>
          <w:rFonts w:eastAsia="Times New Roman"/>
          <w:szCs w:val="24"/>
        </w:rPr>
        <w:t>ιλοξενία προσφύγων</w:t>
      </w:r>
      <w:r>
        <w:rPr>
          <w:rFonts w:eastAsia="Times New Roman"/>
          <w:szCs w:val="24"/>
        </w:rPr>
        <w:t>. Γ</w:t>
      </w:r>
      <w:r w:rsidRPr="00465AF8">
        <w:rPr>
          <w:rFonts w:eastAsia="Times New Roman"/>
          <w:szCs w:val="24"/>
        </w:rPr>
        <w:t>ίνονται</w:t>
      </w:r>
      <w:r>
        <w:rPr>
          <w:rFonts w:eastAsia="Times New Roman"/>
          <w:szCs w:val="24"/>
        </w:rPr>
        <w:t>, επίσης,</w:t>
      </w:r>
      <w:r w:rsidRPr="00465AF8">
        <w:rPr>
          <w:rFonts w:eastAsia="Times New Roman"/>
          <w:szCs w:val="24"/>
        </w:rPr>
        <w:t xml:space="preserve"> οι απαραίτητες προσθήκες </w:t>
      </w:r>
      <w:r>
        <w:rPr>
          <w:rFonts w:eastAsia="Times New Roman"/>
          <w:szCs w:val="24"/>
        </w:rPr>
        <w:t xml:space="preserve">στο </w:t>
      </w:r>
      <w:r w:rsidRPr="00465AF8">
        <w:rPr>
          <w:rFonts w:eastAsia="Times New Roman"/>
          <w:szCs w:val="24"/>
        </w:rPr>
        <w:t xml:space="preserve">θεσμικό </w:t>
      </w:r>
      <w:r>
        <w:rPr>
          <w:rFonts w:eastAsia="Times New Roman"/>
          <w:szCs w:val="24"/>
        </w:rPr>
        <w:t>π</w:t>
      </w:r>
      <w:r w:rsidRPr="00465AF8">
        <w:rPr>
          <w:rFonts w:eastAsia="Times New Roman"/>
          <w:szCs w:val="24"/>
        </w:rPr>
        <w:t xml:space="preserve">λαίσιο του </w:t>
      </w:r>
      <w:r>
        <w:rPr>
          <w:rFonts w:eastAsia="Times New Roman"/>
          <w:szCs w:val="24"/>
        </w:rPr>
        <w:t>ο</w:t>
      </w:r>
      <w:r w:rsidRPr="00465AF8">
        <w:rPr>
          <w:rFonts w:eastAsia="Times New Roman"/>
          <w:szCs w:val="24"/>
        </w:rPr>
        <w:t xml:space="preserve">ργανισμού του </w:t>
      </w:r>
      <w:r>
        <w:rPr>
          <w:rFonts w:eastAsia="Times New Roman"/>
          <w:szCs w:val="24"/>
        </w:rPr>
        <w:t>Υ</w:t>
      </w:r>
      <w:r w:rsidRPr="00465AF8">
        <w:rPr>
          <w:rFonts w:eastAsia="Times New Roman"/>
          <w:szCs w:val="24"/>
        </w:rPr>
        <w:t xml:space="preserve">πουργείου </w:t>
      </w:r>
      <w:r>
        <w:rPr>
          <w:rFonts w:eastAsia="Times New Roman"/>
          <w:szCs w:val="24"/>
        </w:rPr>
        <w:t>Μ</w:t>
      </w:r>
      <w:r w:rsidRPr="00465AF8">
        <w:rPr>
          <w:rFonts w:eastAsia="Times New Roman"/>
          <w:szCs w:val="24"/>
        </w:rPr>
        <w:t>ετανα</w:t>
      </w:r>
      <w:r w:rsidRPr="00465AF8">
        <w:rPr>
          <w:rFonts w:eastAsia="Times New Roman"/>
          <w:szCs w:val="24"/>
        </w:rPr>
        <w:t xml:space="preserve">στευτικής </w:t>
      </w:r>
      <w:r>
        <w:rPr>
          <w:rFonts w:eastAsia="Times New Roman"/>
          <w:szCs w:val="24"/>
        </w:rPr>
        <w:t>Π</w:t>
      </w:r>
      <w:r w:rsidRPr="00465AF8">
        <w:rPr>
          <w:rFonts w:eastAsia="Times New Roman"/>
          <w:szCs w:val="24"/>
        </w:rPr>
        <w:t>ολιτικής</w:t>
      </w:r>
      <w:r>
        <w:rPr>
          <w:rFonts w:eastAsia="Times New Roman"/>
          <w:szCs w:val="24"/>
        </w:rPr>
        <w:t>. Γ</w:t>
      </w:r>
      <w:r w:rsidRPr="00465AF8">
        <w:rPr>
          <w:rFonts w:eastAsia="Times New Roman"/>
          <w:szCs w:val="24"/>
        </w:rPr>
        <w:t>ια παράδειγμα</w:t>
      </w:r>
      <w:r>
        <w:rPr>
          <w:rFonts w:eastAsia="Times New Roman"/>
          <w:szCs w:val="24"/>
        </w:rPr>
        <w:t>,</w:t>
      </w:r>
      <w:r w:rsidRPr="00465AF8">
        <w:rPr>
          <w:rFonts w:eastAsia="Times New Roman"/>
          <w:szCs w:val="24"/>
        </w:rPr>
        <w:t xml:space="preserve"> διατυπώνεται </w:t>
      </w:r>
      <w:r>
        <w:rPr>
          <w:rFonts w:eastAsia="Times New Roman"/>
          <w:szCs w:val="24"/>
        </w:rPr>
        <w:t xml:space="preserve">με </w:t>
      </w:r>
      <w:r w:rsidRPr="00465AF8">
        <w:rPr>
          <w:rFonts w:eastAsia="Times New Roman"/>
          <w:szCs w:val="24"/>
        </w:rPr>
        <w:t>μεγαλύτερη σαφήνεια</w:t>
      </w:r>
      <w:r>
        <w:rPr>
          <w:rFonts w:eastAsia="Times New Roman"/>
          <w:szCs w:val="24"/>
        </w:rPr>
        <w:t xml:space="preserve"> η</w:t>
      </w:r>
      <w:r w:rsidRPr="00465AF8">
        <w:rPr>
          <w:rFonts w:eastAsia="Times New Roman"/>
          <w:szCs w:val="24"/>
        </w:rPr>
        <w:t xml:space="preserve"> αρμοδιότητα του </w:t>
      </w:r>
      <w:r>
        <w:rPr>
          <w:rFonts w:eastAsia="Times New Roman"/>
          <w:szCs w:val="24"/>
        </w:rPr>
        <w:t>ο</w:t>
      </w:r>
      <w:r w:rsidRPr="00465AF8">
        <w:rPr>
          <w:rFonts w:eastAsia="Times New Roman"/>
          <w:szCs w:val="24"/>
        </w:rPr>
        <w:t xml:space="preserve">ικονομικού </w:t>
      </w:r>
      <w:r>
        <w:rPr>
          <w:rFonts w:eastAsia="Times New Roman"/>
          <w:szCs w:val="24"/>
        </w:rPr>
        <w:t>τ</w:t>
      </w:r>
      <w:r w:rsidRPr="00465AF8">
        <w:rPr>
          <w:rFonts w:eastAsia="Times New Roman"/>
          <w:szCs w:val="24"/>
        </w:rPr>
        <w:t xml:space="preserve">μήματος για πληρωμές </w:t>
      </w:r>
      <w:r>
        <w:rPr>
          <w:rFonts w:eastAsia="Times New Roman"/>
          <w:szCs w:val="24"/>
        </w:rPr>
        <w:t xml:space="preserve">του </w:t>
      </w:r>
      <w:r w:rsidRPr="00465AF8">
        <w:rPr>
          <w:rFonts w:eastAsia="Times New Roman"/>
          <w:szCs w:val="24"/>
        </w:rPr>
        <w:t xml:space="preserve">προσωπικού της </w:t>
      </w:r>
      <w:r>
        <w:rPr>
          <w:rFonts w:eastAsia="Times New Roman"/>
          <w:szCs w:val="24"/>
        </w:rPr>
        <w:t>Υ</w:t>
      </w:r>
      <w:r w:rsidRPr="00465AF8">
        <w:rPr>
          <w:rFonts w:eastAsia="Times New Roman"/>
          <w:szCs w:val="24"/>
        </w:rPr>
        <w:t xml:space="preserve">πηρεσίας </w:t>
      </w:r>
      <w:r>
        <w:rPr>
          <w:rFonts w:eastAsia="Times New Roman"/>
          <w:szCs w:val="24"/>
        </w:rPr>
        <w:t>Α</w:t>
      </w:r>
      <w:r w:rsidRPr="00465AF8">
        <w:rPr>
          <w:rFonts w:eastAsia="Times New Roman"/>
          <w:szCs w:val="24"/>
        </w:rPr>
        <w:t>σύλου από</w:t>
      </w:r>
      <w:r>
        <w:rPr>
          <w:rFonts w:eastAsia="Times New Roman"/>
          <w:szCs w:val="24"/>
        </w:rPr>
        <w:t xml:space="preserve"> τον</w:t>
      </w:r>
      <w:r w:rsidRPr="00465AF8">
        <w:rPr>
          <w:rFonts w:eastAsia="Times New Roman"/>
          <w:szCs w:val="24"/>
        </w:rPr>
        <w:t xml:space="preserve"> τακτικό προϋπολογισμό του </w:t>
      </w:r>
      <w:r>
        <w:rPr>
          <w:rFonts w:eastAsia="Times New Roman"/>
          <w:szCs w:val="24"/>
        </w:rPr>
        <w:t>Υ</w:t>
      </w:r>
      <w:r w:rsidRPr="00465AF8">
        <w:rPr>
          <w:rFonts w:eastAsia="Times New Roman"/>
          <w:szCs w:val="24"/>
        </w:rPr>
        <w:t>πουργείου</w:t>
      </w:r>
      <w:r>
        <w:rPr>
          <w:rFonts w:eastAsia="Times New Roman"/>
          <w:szCs w:val="24"/>
        </w:rPr>
        <w:t>,</w:t>
      </w:r>
      <w:r w:rsidRPr="00465AF8">
        <w:rPr>
          <w:rFonts w:eastAsia="Times New Roman"/>
          <w:szCs w:val="24"/>
        </w:rPr>
        <w:t xml:space="preserve"> ώστε να αποφεύγονται φαινόμενα καθυστερήσεων στη μισθοδοσία</w:t>
      </w:r>
      <w:r>
        <w:rPr>
          <w:rFonts w:eastAsia="Times New Roman"/>
          <w:szCs w:val="24"/>
        </w:rPr>
        <w:t>, τ</w:t>
      </w:r>
      <w:r w:rsidRPr="00465AF8">
        <w:rPr>
          <w:rFonts w:eastAsia="Times New Roman"/>
          <w:szCs w:val="24"/>
        </w:rPr>
        <w:t>α οποία δεν τιμούν κανέναν</w:t>
      </w:r>
      <w:r>
        <w:rPr>
          <w:rFonts w:eastAsia="Times New Roman"/>
          <w:szCs w:val="24"/>
        </w:rPr>
        <w:t>.</w:t>
      </w:r>
    </w:p>
    <w:p w14:paraId="5218D60B"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Β</w:t>
      </w:r>
      <w:r w:rsidRPr="00A17326">
        <w:rPr>
          <w:rFonts w:eastAsia="Times New Roman" w:cs="Times New Roman"/>
          <w:szCs w:val="24"/>
        </w:rPr>
        <w:t xml:space="preserve">ελτιώνεται </w:t>
      </w:r>
      <w:r>
        <w:rPr>
          <w:rFonts w:eastAsia="Times New Roman" w:cs="Times New Roman"/>
          <w:szCs w:val="24"/>
        </w:rPr>
        <w:t xml:space="preserve">επίσης, </w:t>
      </w:r>
      <w:r w:rsidRPr="00A17326">
        <w:rPr>
          <w:rFonts w:eastAsia="Times New Roman" w:cs="Times New Roman"/>
          <w:szCs w:val="24"/>
        </w:rPr>
        <w:t>η διαδικασία εσωτερικής κινητικότητας</w:t>
      </w:r>
      <w:r>
        <w:rPr>
          <w:rFonts w:eastAsia="Times New Roman" w:cs="Times New Roman"/>
          <w:szCs w:val="24"/>
        </w:rPr>
        <w:t>,</w:t>
      </w:r>
      <w:r w:rsidRPr="00A17326">
        <w:rPr>
          <w:rFonts w:eastAsia="Times New Roman" w:cs="Times New Roman"/>
          <w:szCs w:val="24"/>
        </w:rPr>
        <w:t xml:space="preserve"> προκειμένου να επιτρέπει την εξέλιξη των μετακινούμενων στην κεντρική υπηρεσία υπαλλήλων των αυτοτελών υπη</w:t>
      </w:r>
      <w:r w:rsidRPr="00A17326">
        <w:rPr>
          <w:rFonts w:eastAsia="Times New Roman" w:cs="Times New Roman"/>
          <w:szCs w:val="24"/>
        </w:rPr>
        <w:t xml:space="preserve">ρεσιών </w:t>
      </w:r>
      <w:r w:rsidRPr="00A17326">
        <w:rPr>
          <w:rFonts w:eastAsia="Times New Roman" w:cs="Times New Roman"/>
          <w:szCs w:val="24"/>
        </w:rPr>
        <w:lastRenderedPageBreak/>
        <w:t xml:space="preserve">του </w:t>
      </w:r>
      <w:r>
        <w:rPr>
          <w:rFonts w:eastAsia="Times New Roman" w:cs="Times New Roman"/>
          <w:szCs w:val="24"/>
        </w:rPr>
        <w:t>Υ</w:t>
      </w:r>
      <w:r w:rsidRPr="00A17326">
        <w:rPr>
          <w:rFonts w:eastAsia="Times New Roman" w:cs="Times New Roman"/>
          <w:szCs w:val="24"/>
        </w:rPr>
        <w:t>πουργείου</w:t>
      </w:r>
      <w:r>
        <w:rPr>
          <w:rFonts w:eastAsia="Times New Roman" w:cs="Times New Roman"/>
          <w:szCs w:val="24"/>
        </w:rPr>
        <w:t>. Α</w:t>
      </w:r>
      <w:r w:rsidRPr="00A17326">
        <w:rPr>
          <w:rFonts w:eastAsia="Times New Roman" w:cs="Times New Roman"/>
          <w:szCs w:val="24"/>
        </w:rPr>
        <w:t>κόμη</w:t>
      </w:r>
      <w:r>
        <w:rPr>
          <w:rFonts w:eastAsia="Times New Roman" w:cs="Times New Roman"/>
          <w:szCs w:val="24"/>
        </w:rPr>
        <w:t>, προβλέπεται έκδοση υ</w:t>
      </w:r>
      <w:r w:rsidRPr="00A17326">
        <w:rPr>
          <w:rFonts w:eastAsia="Times New Roman" w:cs="Times New Roman"/>
          <w:szCs w:val="24"/>
        </w:rPr>
        <w:t xml:space="preserve">πουργικής </w:t>
      </w:r>
      <w:r>
        <w:rPr>
          <w:rFonts w:eastAsia="Times New Roman" w:cs="Times New Roman"/>
          <w:szCs w:val="24"/>
        </w:rPr>
        <w:t>α</w:t>
      </w:r>
      <w:r w:rsidRPr="00A17326">
        <w:rPr>
          <w:rFonts w:eastAsia="Times New Roman" w:cs="Times New Roman"/>
          <w:szCs w:val="24"/>
        </w:rPr>
        <w:t>πόφασης</w:t>
      </w:r>
      <w:r>
        <w:rPr>
          <w:rFonts w:eastAsia="Times New Roman" w:cs="Times New Roman"/>
          <w:szCs w:val="24"/>
        </w:rPr>
        <w:t>,</w:t>
      </w:r>
      <w:r w:rsidRPr="00A17326">
        <w:rPr>
          <w:rFonts w:eastAsia="Times New Roman" w:cs="Times New Roman"/>
          <w:szCs w:val="24"/>
        </w:rPr>
        <w:t xml:space="preserve"> ώστε να ρυθμιστούν λεπτομέρειες για την παροχή συνθηκών υποδοχής σε πολίτες τρίτων χωρών ή ανιθαγενείς αιτούντες διεθνή προστασία</w:t>
      </w:r>
      <w:r>
        <w:rPr>
          <w:rFonts w:eastAsia="Times New Roman" w:cs="Times New Roman"/>
          <w:szCs w:val="24"/>
        </w:rPr>
        <w:t>,</w:t>
      </w:r>
      <w:r w:rsidRPr="00A17326">
        <w:rPr>
          <w:rFonts w:eastAsia="Times New Roman" w:cs="Times New Roman"/>
          <w:szCs w:val="24"/>
        </w:rPr>
        <w:t xml:space="preserve"> καθώς και </w:t>
      </w:r>
      <w:r>
        <w:rPr>
          <w:rFonts w:eastAsia="Times New Roman" w:cs="Times New Roman"/>
          <w:szCs w:val="24"/>
        </w:rPr>
        <w:t>ΚΥΑ</w:t>
      </w:r>
      <w:r w:rsidRPr="00A17326">
        <w:rPr>
          <w:rFonts w:eastAsia="Times New Roman" w:cs="Times New Roman"/>
          <w:szCs w:val="24"/>
        </w:rPr>
        <w:t xml:space="preserve"> για τα σχετικά με τους ανήλικους πρόσφυγε</w:t>
      </w:r>
      <w:r w:rsidRPr="00A17326">
        <w:rPr>
          <w:rFonts w:eastAsia="Times New Roman" w:cs="Times New Roman"/>
          <w:szCs w:val="24"/>
        </w:rPr>
        <w:t>ς</w:t>
      </w:r>
      <w:r>
        <w:rPr>
          <w:rFonts w:eastAsia="Times New Roman" w:cs="Times New Roman"/>
          <w:szCs w:val="24"/>
        </w:rPr>
        <w:t>,</w:t>
      </w:r>
      <w:r w:rsidRPr="00A17326">
        <w:rPr>
          <w:rFonts w:eastAsia="Times New Roman" w:cs="Times New Roman"/>
          <w:szCs w:val="24"/>
        </w:rPr>
        <w:t xml:space="preserve"> ώστε να προχωρήσει όσο το δυνατόν πιο σωστά η εφαρμογή του ν</w:t>
      </w:r>
      <w:r>
        <w:rPr>
          <w:rFonts w:eastAsia="Times New Roman" w:cs="Times New Roman"/>
          <w:szCs w:val="24"/>
        </w:rPr>
        <w:t>.</w:t>
      </w:r>
      <w:r w:rsidRPr="00A17326">
        <w:rPr>
          <w:rFonts w:eastAsia="Times New Roman" w:cs="Times New Roman"/>
          <w:szCs w:val="24"/>
        </w:rPr>
        <w:t>4540</w:t>
      </w:r>
      <w:r>
        <w:rPr>
          <w:rFonts w:eastAsia="Times New Roman" w:cs="Times New Roman"/>
          <w:szCs w:val="24"/>
        </w:rPr>
        <w:t>/20</w:t>
      </w:r>
      <w:r w:rsidRPr="00A17326">
        <w:rPr>
          <w:rFonts w:eastAsia="Times New Roman" w:cs="Times New Roman"/>
          <w:szCs w:val="24"/>
        </w:rPr>
        <w:t>18</w:t>
      </w:r>
      <w:r>
        <w:rPr>
          <w:rFonts w:eastAsia="Times New Roman" w:cs="Times New Roman"/>
          <w:szCs w:val="24"/>
        </w:rPr>
        <w:t>. Σ</w:t>
      </w:r>
      <w:r w:rsidRPr="00A17326">
        <w:rPr>
          <w:rFonts w:eastAsia="Times New Roman" w:cs="Times New Roman"/>
          <w:szCs w:val="24"/>
        </w:rPr>
        <w:t>ε αυτό το σημείο</w:t>
      </w:r>
      <w:r>
        <w:rPr>
          <w:rFonts w:eastAsia="Times New Roman" w:cs="Times New Roman"/>
          <w:szCs w:val="24"/>
        </w:rPr>
        <w:t>, β</w:t>
      </w:r>
      <w:r w:rsidRPr="00A17326">
        <w:rPr>
          <w:rFonts w:eastAsia="Times New Roman" w:cs="Times New Roman"/>
          <w:szCs w:val="24"/>
        </w:rPr>
        <w:t xml:space="preserve">έβαια πρέπει να τονίσουμε την ανάγκη </w:t>
      </w:r>
      <w:r>
        <w:rPr>
          <w:rFonts w:eastAsia="Times New Roman" w:cs="Times New Roman"/>
          <w:szCs w:val="24"/>
        </w:rPr>
        <w:t>γ</w:t>
      </w:r>
      <w:r w:rsidRPr="00A17326">
        <w:rPr>
          <w:rFonts w:eastAsia="Times New Roman" w:cs="Times New Roman"/>
          <w:szCs w:val="24"/>
        </w:rPr>
        <w:t>ρήγορης εφαρμογής του νομοσχεδίου της επιτροπείας για τους ασυνόδευτους ανήλικους και την αύξηση των δομών για ασυνόδευτα α</w:t>
      </w:r>
      <w:r w:rsidRPr="00A17326">
        <w:rPr>
          <w:rFonts w:eastAsia="Times New Roman" w:cs="Times New Roman"/>
          <w:szCs w:val="24"/>
        </w:rPr>
        <w:t>νήλικα</w:t>
      </w:r>
      <w:r>
        <w:rPr>
          <w:rFonts w:eastAsia="Times New Roman" w:cs="Times New Roman"/>
          <w:szCs w:val="24"/>
        </w:rPr>
        <w:t>,</w:t>
      </w:r>
      <w:r w:rsidRPr="00A17326">
        <w:rPr>
          <w:rFonts w:eastAsia="Times New Roman" w:cs="Times New Roman"/>
          <w:szCs w:val="24"/>
        </w:rPr>
        <w:t xml:space="preserve"> κάτι το οποίο προωθείται και από το Υπουργείο Κοινωνικής Αλληλεγγύης</w:t>
      </w:r>
      <w:r>
        <w:rPr>
          <w:rFonts w:eastAsia="Times New Roman" w:cs="Times New Roman"/>
          <w:szCs w:val="24"/>
        </w:rPr>
        <w:t>.</w:t>
      </w:r>
    </w:p>
    <w:p w14:paraId="5218D60C"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Π</w:t>
      </w:r>
      <w:r w:rsidRPr="00A17326">
        <w:rPr>
          <w:rFonts w:eastAsia="Times New Roman" w:cs="Times New Roman"/>
          <w:szCs w:val="24"/>
        </w:rPr>
        <w:t>αρατείνονται για συγκεκριμένο διάστημα ρυθμίσεις που λειτουργούν κατ</w:t>
      </w:r>
      <w:r>
        <w:rPr>
          <w:rFonts w:eastAsia="Times New Roman" w:cs="Times New Roman"/>
          <w:szCs w:val="24"/>
        </w:rPr>
        <w:t>’</w:t>
      </w:r>
      <w:r w:rsidRPr="00A17326">
        <w:rPr>
          <w:rFonts w:eastAsia="Times New Roman" w:cs="Times New Roman"/>
          <w:szCs w:val="24"/>
        </w:rPr>
        <w:t xml:space="preserve"> εξαίρεση της γενικής νομοθεσίας</w:t>
      </w:r>
      <w:r>
        <w:rPr>
          <w:rFonts w:eastAsia="Times New Roman" w:cs="Times New Roman"/>
          <w:szCs w:val="24"/>
        </w:rPr>
        <w:t>,</w:t>
      </w:r>
      <w:r w:rsidRPr="00A17326">
        <w:rPr>
          <w:rFonts w:eastAsia="Times New Roman" w:cs="Times New Roman"/>
          <w:szCs w:val="24"/>
        </w:rPr>
        <w:t xml:space="preserve"> αλλά παραμένουν </w:t>
      </w:r>
      <w:r>
        <w:rPr>
          <w:rFonts w:eastAsia="Times New Roman" w:cs="Times New Roman"/>
          <w:szCs w:val="24"/>
        </w:rPr>
        <w:t>αναγκαίες,</w:t>
      </w:r>
      <w:r w:rsidRPr="00A17326">
        <w:rPr>
          <w:rFonts w:eastAsia="Times New Roman" w:cs="Times New Roman"/>
          <w:szCs w:val="24"/>
        </w:rPr>
        <w:t xml:space="preserve"> καθώς εξυπηρετούν επείγουσες ανάγκες</w:t>
      </w:r>
      <w:r>
        <w:rPr>
          <w:rFonts w:eastAsia="Times New Roman" w:cs="Times New Roman"/>
          <w:szCs w:val="24"/>
        </w:rPr>
        <w:t>,</w:t>
      </w:r>
      <w:r w:rsidRPr="00A17326">
        <w:rPr>
          <w:rFonts w:eastAsia="Times New Roman" w:cs="Times New Roman"/>
          <w:szCs w:val="24"/>
        </w:rPr>
        <w:t xml:space="preserve"> σύναψη </w:t>
      </w:r>
      <w:r>
        <w:rPr>
          <w:rFonts w:eastAsia="Times New Roman" w:cs="Times New Roman"/>
          <w:szCs w:val="24"/>
        </w:rPr>
        <w:t>δ</w:t>
      </w:r>
      <w:r w:rsidRPr="00A17326">
        <w:rPr>
          <w:rFonts w:eastAsia="Times New Roman" w:cs="Times New Roman"/>
          <w:szCs w:val="24"/>
        </w:rPr>
        <w:t>η</w:t>
      </w:r>
      <w:r w:rsidRPr="00A17326">
        <w:rPr>
          <w:rFonts w:eastAsia="Times New Roman" w:cs="Times New Roman"/>
          <w:szCs w:val="24"/>
        </w:rPr>
        <w:t>μοσίων συμβάσεων</w:t>
      </w:r>
      <w:r>
        <w:rPr>
          <w:rFonts w:eastAsia="Times New Roman" w:cs="Times New Roman"/>
          <w:szCs w:val="24"/>
        </w:rPr>
        <w:t xml:space="preserve">, απόσπαση προσωπικού, συντετμημένες </w:t>
      </w:r>
      <w:r w:rsidRPr="00A17326">
        <w:rPr>
          <w:rFonts w:eastAsia="Times New Roman" w:cs="Times New Roman"/>
          <w:szCs w:val="24"/>
        </w:rPr>
        <w:t>διαδικασίες στα σύνορα</w:t>
      </w:r>
      <w:r>
        <w:rPr>
          <w:rFonts w:eastAsia="Times New Roman" w:cs="Times New Roman"/>
          <w:szCs w:val="24"/>
        </w:rPr>
        <w:t>. Γι’ αυτό είπα</w:t>
      </w:r>
      <w:r w:rsidRPr="00A17326">
        <w:rPr>
          <w:rFonts w:eastAsia="Times New Roman" w:cs="Times New Roman"/>
          <w:szCs w:val="24"/>
        </w:rPr>
        <w:t xml:space="preserve"> και νωρίτερα ότι θα πρέπει να κάνουμε ό</w:t>
      </w:r>
      <w:r>
        <w:rPr>
          <w:rFonts w:eastAsia="Times New Roman" w:cs="Times New Roman"/>
          <w:szCs w:val="24"/>
        </w:rPr>
        <w:t>,</w:t>
      </w:r>
      <w:r w:rsidRPr="00A17326">
        <w:rPr>
          <w:rFonts w:eastAsia="Times New Roman" w:cs="Times New Roman"/>
          <w:szCs w:val="24"/>
        </w:rPr>
        <w:t xml:space="preserve">τι περισσότερο μπορούμε και </w:t>
      </w:r>
      <w:r>
        <w:rPr>
          <w:rFonts w:eastAsia="Times New Roman" w:cs="Times New Roman"/>
          <w:szCs w:val="24"/>
        </w:rPr>
        <w:t xml:space="preserve">ότι </w:t>
      </w:r>
      <w:r w:rsidRPr="00A17326">
        <w:rPr>
          <w:rFonts w:eastAsia="Times New Roman" w:cs="Times New Roman"/>
          <w:szCs w:val="24"/>
        </w:rPr>
        <w:t>αυτό το νομοσχέδιο πρέπει να έχει αυτό</w:t>
      </w:r>
      <w:r>
        <w:rPr>
          <w:rFonts w:eastAsia="Times New Roman" w:cs="Times New Roman"/>
          <w:szCs w:val="24"/>
        </w:rPr>
        <w:t>ν</w:t>
      </w:r>
      <w:r w:rsidRPr="00A17326">
        <w:rPr>
          <w:rFonts w:eastAsia="Times New Roman" w:cs="Times New Roman"/>
          <w:szCs w:val="24"/>
        </w:rPr>
        <w:t xml:space="preserve"> το ρόλο</w:t>
      </w:r>
      <w:r>
        <w:rPr>
          <w:rFonts w:eastAsia="Times New Roman" w:cs="Times New Roman"/>
          <w:szCs w:val="24"/>
        </w:rPr>
        <w:t>,</w:t>
      </w:r>
      <w:r w:rsidRPr="00A17326">
        <w:rPr>
          <w:rFonts w:eastAsia="Times New Roman" w:cs="Times New Roman"/>
          <w:szCs w:val="24"/>
        </w:rPr>
        <w:t xml:space="preserve"> προκειμένου να αποφύγουμε στη συνέχεια τέτοιου είδους </w:t>
      </w:r>
      <w:r>
        <w:rPr>
          <w:rFonts w:eastAsia="Times New Roman" w:cs="Times New Roman"/>
          <w:szCs w:val="24"/>
        </w:rPr>
        <w:t>παρατάσεις</w:t>
      </w:r>
      <w:r w:rsidRPr="00A17326">
        <w:rPr>
          <w:rFonts w:eastAsia="Times New Roman" w:cs="Times New Roman"/>
          <w:szCs w:val="24"/>
        </w:rPr>
        <w:t xml:space="preserve"> και κατ</w:t>
      </w:r>
      <w:r>
        <w:rPr>
          <w:rFonts w:eastAsia="Times New Roman" w:cs="Times New Roman"/>
          <w:szCs w:val="24"/>
        </w:rPr>
        <w:t>’</w:t>
      </w:r>
      <w:r w:rsidRPr="00A17326">
        <w:rPr>
          <w:rFonts w:eastAsia="Times New Roman" w:cs="Times New Roman"/>
          <w:szCs w:val="24"/>
        </w:rPr>
        <w:t xml:space="preserve"> εξαίρεση διαδικασίες</w:t>
      </w:r>
      <w:r>
        <w:rPr>
          <w:rFonts w:eastAsia="Times New Roman" w:cs="Times New Roman"/>
          <w:szCs w:val="24"/>
        </w:rPr>
        <w:t>.</w:t>
      </w:r>
    </w:p>
    <w:p w14:paraId="5218D60D"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lastRenderedPageBreak/>
        <w:t>Σ</w:t>
      </w:r>
      <w:r w:rsidRPr="00A17326">
        <w:rPr>
          <w:rFonts w:eastAsia="Times New Roman" w:cs="Times New Roman"/>
          <w:szCs w:val="24"/>
        </w:rPr>
        <w:t>το άρθρο 6 ρυθ</w:t>
      </w:r>
      <w:r>
        <w:rPr>
          <w:rFonts w:eastAsia="Times New Roman" w:cs="Times New Roman"/>
          <w:szCs w:val="24"/>
        </w:rPr>
        <w:t>μίζονται οικονομικά θέματα του Υ</w:t>
      </w:r>
      <w:r w:rsidRPr="00A17326">
        <w:rPr>
          <w:rFonts w:eastAsia="Times New Roman" w:cs="Times New Roman"/>
          <w:szCs w:val="24"/>
        </w:rPr>
        <w:t>πουργείου αναδρομικά</w:t>
      </w:r>
      <w:r>
        <w:rPr>
          <w:rFonts w:eastAsia="Times New Roman" w:cs="Times New Roman"/>
          <w:szCs w:val="24"/>
        </w:rPr>
        <w:t>,</w:t>
      </w:r>
      <w:r w:rsidRPr="00A17326">
        <w:rPr>
          <w:rFonts w:eastAsia="Times New Roman" w:cs="Times New Roman"/>
          <w:szCs w:val="24"/>
        </w:rPr>
        <w:t xml:space="preserve"> πράγμα το οποίο</w:t>
      </w:r>
      <w:r>
        <w:rPr>
          <w:rFonts w:eastAsia="Times New Roman" w:cs="Times New Roman"/>
          <w:szCs w:val="24"/>
        </w:rPr>
        <w:t>,</w:t>
      </w:r>
      <w:r w:rsidRPr="00A17326">
        <w:rPr>
          <w:rFonts w:eastAsia="Times New Roman" w:cs="Times New Roman"/>
          <w:szCs w:val="24"/>
        </w:rPr>
        <w:t xml:space="preserve"> σύμφωνα και με αυτά που μας είπαν οι </w:t>
      </w:r>
      <w:r>
        <w:rPr>
          <w:rFonts w:eastAsia="Times New Roman" w:cs="Times New Roman"/>
          <w:szCs w:val="24"/>
        </w:rPr>
        <w:t>Υπουργοί,</w:t>
      </w:r>
      <w:r w:rsidRPr="00A17326">
        <w:rPr>
          <w:rFonts w:eastAsia="Times New Roman" w:cs="Times New Roman"/>
          <w:szCs w:val="24"/>
        </w:rPr>
        <w:t xml:space="preserve"> αποδεικνύεται και προκύπτε</w:t>
      </w:r>
      <w:r w:rsidRPr="00A17326">
        <w:rPr>
          <w:rFonts w:eastAsia="Times New Roman" w:cs="Times New Roman"/>
          <w:szCs w:val="24"/>
        </w:rPr>
        <w:t xml:space="preserve">ι και μέσα από τις συμβάσεις οι οποίες </w:t>
      </w:r>
      <w:r>
        <w:rPr>
          <w:rFonts w:eastAsia="Times New Roman" w:cs="Times New Roman"/>
          <w:szCs w:val="24"/>
        </w:rPr>
        <w:t xml:space="preserve">είναι </w:t>
      </w:r>
      <w:r w:rsidRPr="00A17326">
        <w:rPr>
          <w:rFonts w:eastAsia="Times New Roman" w:cs="Times New Roman"/>
          <w:szCs w:val="24"/>
        </w:rPr>
        <w:t xml:space="preserve">αναρτημένες στη </w:t>
      </w:r>
      <w:r>
        <w:rPr>
          <w:rFonts w:eastAsia="Times New Roman" w:cs="Times New Roman"/>
          <w:szCs w:val="24"/>
        </w:rPr>
        <w:t>«</w:t>
      </w:r>
      <w:r w:rsidRPr="00A17326">
        <w:rPr>
          <w:rFonts w:eastAsia="Times New Roman" w:cs="Times New Roman"/>
          <w:szCs w:val="24"/>
        </w:rPr>
        <w:t>ΔΙΑΥΓΕΙΑ</w:t>
      </w:r>
      <w:r>
        <w:rPr>
          <w:rFonts w:eastAsia="Times New Roman" w:cs="Times New Roman"/>
          <w:szCs w:val="24"/>
        </w:rPr>
        <w:t>».</w:t>
      </w:r>
    </w:p>
    <w:p w14:paraId="5218D60E"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Ε</w:t>
      </w:r>
      <w:r w:rsidRPr="00A17326">
        <w:rPr>
          <w:rFonts w:eastAsia="Times New Roman" w:cs="Times New Roman"/>
          <w:szCs w:val="24"/>
        </w:rPr>
        <w:t>κτός των παραπάνω</w:t>
      </w:r>
      <w:r>
        <w:rPr>
          <w:rFonts w:eastAsia="Times New Roman" w:cs="Times New Roman"/>
          <w:szCs w:val="24"/>
        </w:rPr>
        <w:t>,</w:t>
      </w:r>
      <w:r w:rsidRPr="00A17326">
        <w:rPr>
          <w:rFonts w:eastAsia="Times New Roman" w:cs="Times New Roman"/>
          <w:szCs w:val="24"/>
        </w:rPr>
        <w:t xml:space="preserve"> το νομοσχέδιο </w:t>
      </w:r>
      <w:r>
        <w:rPr>
          <w:rFonts w:eastAsia="Times New Roman" w:cs="Times New Roman"/>
          <w:szCs w:val="24"/>
        </w:rPr>
        <w:t>εισάγει</w:t>
      </w:r>
      <w:r w:rsidRPr="00A17326">
        <w:rPr>
          <w:rFonts w:eastAsia="Times New Roman" w:cs="Times New Roman"/>
          <w:szCs w:val="24"/>
        </w:rPr>
        <w:t xml:space="preserve"> και κάποιες εξειδικευμένες ρυθμίσεις που αφορούν σε ζητήματα αδειών διαμονής</w:t>
      </w:r>
      <w:r>
        <w:rPr>
          <w:rFonts w:eastAsia="Times New Roman" w:cs="Times New Roman"/>
          <w:szCs w:val="24"/>
        </w:rPr>
        <w:t>, οι πιο σημαντικές από τις οποίες είναι οι παρακάτω: θεσμοθετείτ</w:t>
      </w:r>
      <w:r>
        <w:rPr>
          <w:rFonts w:eastAsia="Times New Roman" w:cs="Times New Roman"/>
          <w:szCs w:val="24"/>
        </w:rPr>
        <w:t xml:space="preserve">αι νέα κατηγορία εθνικής </w:t>
      </w:r>
      <w:r w:rsidRPr="00A17326">
        <w:rPr>
          <w:rFonts w:eastAsia="Times New Roman" w:cs="Times New Roman"/>
          <w:szCs w:val="24"/>
        </w:rPr>
        <w:t>θεώρηση</w:t>
      </w:r>
      <w:r>
        <w:rPr>
          <w:rFonts w:eastAsia="Times New Roman" w:cs="Times New Roman"/>
          <w:szCs w:val="24"/>
        </w:rPr>
        <w:t>ς</w:t>
      </w:r>
      <w:r w:rsidRPr="00A17326">
        <w:rPr>
          <w:rFonts w:eastAsia="Times New Roman" w:cs="Times New Roman"/>
          <w:szCs w:val="24"/>
        </w:rPr>
        <w:t xml:space="preserve"> εισόδου</w:t>
      </w:r>
      <w:r>
        <w:rPr>
          <w:rFonts w:eastAsia="Times New Roman" w:cs="Times New Roman"/>
          <w:szCs w:val="24"/>
        </w:rPr>
        <w:t>,</w:t>
      </w:r>
      <w:r w:rsidRPr="00A17326">
        <w:rPr>
          <w:rFonts w:eastAsia="Times New Roman" w:cs="Times New Roman"/>
          <w:szCs w:val="24"/>
        </w:rPr>
        <w:t xml:space="preserve"> η οποία χορηγείται σε πολίτες Αυστραλίας 18 έως 31 ετών που συμμετέχουν στο πρόγραμμα για την κινητικότητα των νέων</w:t>
      </w:r>
      <w:r>
        <w:rPr>
          <w:rFonts w:eastAsia="Times New Roman" w:cs="Times New Roman"/>
          <w:szCs w:val="24"/>
        </w:rPr>
        <w:t>. Θ</w:t>
      </w:r>
      <w:r w:rsidRPr="00A17326">
        <w:rPr>
          <w:rFonts w:eastAsia="Times New Roman" w:cs="Times New Roman"/>
          <w:szCs w:val="24"/>
        </w:rPr>
        <w:t xml:space="preserve">εσμοθετείται νέα κατηγορία χορήγησης </w:t>
      </w:r>
      <w:r>
        <w:rPr>
          <w:rFonts w:eastAsia="Times New Roman" w:cs="Times New Roman"/>
          <w:szCs w:val="24"/>
        </w:rPr>
        <w:t>ε</w:t>
      </w:r>
      <w:r w:rsidRPr="00A17326">
        <w:rPr>
          <w:rFonts w:eastAsia="Times New Roman" w:cs="Times New Roman"/>
          <w:szCs w:val="24"/>
        </w:rPr>
        <w:t>θνικής θεώρησης εισόδου σε πολίτες τρίτων χωρών που αποτε</w:t>
      </w:r>
      <w:r w:rsidRPr="00A17326">
        <w:rPr>
          <w:rFonts w:eastAsia="Times New Roman" w:cs="Times New Roman"/>
          <w:szCs w:val="24"/>
        </w:rPr>
        <w:t>λούν πτητικό</w:t>
      </w:r>
      <w:r>
        <w:rPr>
          <w:rFonts w:eastAsia="Times New Roman" w:cs="Times New Roman"/>
          <w:szCs w:val="24"/>
        </w:rPr>
        <w:t>,</w:t>
      </w:r>
      <w:r w:rsidRPr="00A17326">
        <w:rPr>
          <w:rFonts w:eastAsia="Times New Roman" w:cs="Times New Roman"/>
          <w:szCs w:val="24"/>
        </w:rPr>
        <w:t xml:space="preserve"> τεχνικό και διοικητικό προσωπικό που εισέρχεται στη χώρα για κάλυψη αναγκών δασοπυρόσβεσης</w:t>
      </w:r>
      <w:r>
        <w:rPr>
          <w:rFonts w:eastAsia="Times New Roman" w:cs="Times New Roman"/>
          <w:szCs w:val="24"/>
        </w:rPr>
        <w:t>,</w:t>
      </w:r>
      <w:r w:rsidRPr="00A17326">
        <w:rPr>
          <w:rFonts w:eastAsia="Times New Roman" w:cs="Times New Roman"/>
          <w:szCs w:val="24"/>
        </w:rPr>
        <w:t xml:space="preserve"> μετά και από εισήγηση αρμό</w:t>
      </w:r>
      <w:r>
        <w:rPr>
          <w:rFonts w:eastAsia="Times New Roman" w:cs="Times New Roman"/>
          <w:szCs w:val="24"/>
        </w:rPr>
        <w:t>διου</w:t>
      </w:r>
      <w:r w:rsidRPr="00A17326">
        <w:rPr>
          <w:rFonts w:eastAsia="Times New Roman" w:cs="Times New Roman"/>
          <w:szCs w:val="24"/>
        </w:rPr>
        <w:t xml:space="preserve"> δημόσιου φορέα</w:t>
      </w:r>
      <w:r>
        <w:rPr>
          <w:rFonts w:eastAsia="Times New Roman" w:cs="Times New Roman"/>
          <w:szCs w:val="24"/>
        </w:rPr>
        <w:t>. Β</w:t>
      </w:r>
      <w:r w:rsidRPr="00A17326">
        <w:rPr>
          <w:rFonts w:eastAsia="Times New Roman" w:cs="Times New Roman"/>
          <w:szCs w:val="24"/>
        </w:rPr>
        <w:t xml:space="preserve">ελτιώνονται τα προβλεπόμενα για την άδεια διαμονής στη λεγόμενη </w:t>
      </w:r>
      <w:r>
        <w:rPr>
          <w:rFonts w:eastAsia="Times New Roman" w:cs="Times New Roman"/>
          <w:szCs w:val="24"/>
        </w:rPr>
        <w:t>«</w:t>
      </w:r>
      <w:r w:rsidRPr="00A17326">
        <w:rPr>
          <w:rFonts w:eastAsia="Times New Roman" w:cs="Times New Roman"/>
          <w:szCs w:val="24"/>
        </w:rPr>
        <w:t>Golden Visa</w:t>
      </w:r>
      <w:r>
        <w:rPr>
          <w:rFonts w:eastAsia="Times New Roman" w:cs="Times New Roman"/>
          <w:szCs w:val="24"/>
        </w:rPr>
        <w:t>»</w:t>
      </w:r>
      <w:r w:rsidRPr="00A17326">
        <w:rPr>
          <w:rFonts w:eastAsia="Times New Roman" w:cs="Times New Roman"/>
          <w:szCs w:val="24"/>
        </w:rPr>
        <w:t xml:space="preserve"> και </w:t>
      </w:r>
      <w:r>
        <w:rPr>
          <w:rFonts w:eastAsia="Times New Roman" w:cs="Times New Roman"/>
          <w:szCs w:val="24"/>
        </w:rPr>
        <w:t>διευθετούν περιπτώσε</w:t>
      </w:r>
      <w:r>
        <w:rPr>
          <w:rFonts w:eastAsia="Times New Roman" w:cs="Times New Roman"/>
          <w:szCs w:val="24"/>
        </w:rPr>
        <w:t>ις α</w:t>
      </w:r>
      <w:r w:rsidRPr="00A17326">
        <w:rPr>
          <w:rFonts w:eastAsia="Times New Roman" w:cs="Times New Roman"/>
          <w:szCs w:val="24"/>
        </w:rPr>
        <w:t>πό κοινού κυριότητας</w:t>
      </w:r>
      <w:r>
        <w:rPr>
          <w:rFonts w:eastAsia="Times New Roman" w:cs="Times New Roman"/>
          <w:szCs w:val="24"/>
        </w:rPr>
        <w:t>, κληρονόμων κ.λπ</w:t>
      </w:r>
      <w:r>
        <w:rPr>
          <w:rFonts w:eastAsia="Times New Roman" w:cs="Times New Roman"/>
          <w:szCs w:val="24"/>
        </w:rPr>
        <w:t>.</w:t>
      </w:r>
      <w:r>
        <w:rPr>
          <w:rFonts w:eastAsia="Times New Roman" w:cs="Times New Roman"/>
          <w:szCs w:val="24"/>
        </w:rPr>
        <w:t xml:space="preserve">. Επίσης, γίνονται </w:t>
      </w:r>
      <w:r w:rsidRPr="00A17326">
        <w:rPr>
          <w:rFonts w:eastAsia="Times New Roman" w:cs="Times New Roman"/>
          <w:szCs w:val="24"/>
        </w:rPr>
        <w:t>ρυθμίσεις</w:t>
      </w:r>
      <w:r>
        <w:rPr>
          <w:rFonts w:eastAsia="Times New Roman" w:cs="Times New Roman"/>
          <w:szCs w:val="24"/>
        </w:rPr>
        <w:t>,</w:t>
      </w:r>
      <w:r w:rsidRPr="00A17326">
        <w:rPr>
          <w:rFonts w:eastAsia="Times New Roman" w:cs="Times New Roman"/>
          <w:szCs w:val="24"/>
        </w:rPr>
        <w:t xml:space="preserve"> ώστε να υπάρχει καλύτερη πρόληψη και καταστολή του ξεπλύματος βρώμικου χρήματος στο θέμα αυτό</w:t>
      </w:r>
      <w:r>
        <w:rPr>
          <w:rFonts w:eastAsia="Times New Roman" w:cs="Times New Roman"/>
          <w:szCs w:val="24"/>
        </w:rPr>
        <w:t xml:space="preserve">. </w:t>
      </w:r>
    </w:p>
    <w:p w14:paraId="5218D60F"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lastRenderedPageBreak/>
        <w:t xml:space="preserve">Αναδιαμορφώνεται </w:t>
      </w:r>
      <w:r w:rsidRPr="00A17326">
        <w:rPr>
          <w:rFonts w:eastAsia="Times New Roman" w:cs="Times New Roman"/>
          <w:szCs w:val="24"/>
        </w:rPr>
        <w:t>η διαδικασία του ν</w:t>
      </w:r>
      <w:r>
        <w:rPr>
          <w:rFonts w:eastAsia="Times New Roman" w:cs="Times New Roman"/>
          <w:szCs w:val="24"/>
        </w:rPr>
        <w:t>.</w:t>
      </w:r>
      <w:r w:rsidRPr="00A17326">
        <w:rPr>
          <w:rFonts w:eastAsia="Times New Roman" w:cs="Times New Roman"/>
          <w:szCs w:val="24"/>
        </w:rPr>
        <w:t>42</w:t>
      </w:r>
      <w:r>
        <w:rPr>
          <w:rFonts w:eastAsia="Times New Roman" w:cs="Times New Roman"/>
          <w:szCs w:val="24"/>
        </w:rPr>
        <w:t>51/20</w:t>
      </w:r>
      <w:r w:rsidRPr="00A17326">
        <w:rPr>
          <w:rFonts w:eastAsia="Times New Roman" w:cs="Times New Roman"/>
          <w:szCs w:val="24"/>
        </w:rPr>
        <w:t>14 για επιβολή διοικητικών κυρώσεων σε αεροπο</w:t>
      </w:r>
      <w:r w:rsidRPr="00A17326">
        <w:rPr>
          <w:rFonts w:eastAsia="Times New Roman" w:cs="Times New Roman"/>
          <w:szCs w:val="24"/>
        </w:rPr>
        <w:t xml:space="preserve">ρικές </w:t>
      </w:r>
      <w:r>
        <w:rPr>
          <w:rFonts w:eastAsia="Times New Roman" w:cs="Times New Roman"/>
          <w:szCs w:val="24"/>
        </w:rPr>
        <w:t>ή</w:t>
      </w:r>
      <w:r w:rsidRPr="00A17326">
        <w:rPr>
          <w:rFonts w:eastAsia="Times New Roman" w:cs="Times New Roman"/>
          <w:szCs w:val="24"/>
        </w:rPr>
        <w:t xml:space="preserve"> ναυτιλιακές εταιρείες</w:t>
      </w:r>
      <w:r>
        <w:rPr>
          <w:rFonts w:eastAsia="Times New Roman" w:cs="Times New Roman"/>
          <w:szCs w:val="24"/>
        </w:rPr>
        <w:t>,</w:t>
      </w:r>
      <w:r w:rsidRPr="00A17326">
        <w:rPr>
          <w:rFonts w:eastAsia="Times New Roman" w:cs="Times New Roman"/>
          <w:szCs w:val="24"/>
        </w:rPr>
        <w:t xml:space="preserve"> καθώς και </w:t>
      </w:r>
      <w:r>
        <w:rPr>
          <w:rFonts w:eastAsia="Times New Roman" w:cs="Times New Roman"/>
          <w:szCs w:val="24"/>
        </w:rPr>
        <w:t xml:space="preserve">σε </w:t>
      </w:r>
      <w:r w:rsidRPr="00A17326">
        <w:rPr>
          <w:rFonts w:eastAsia="Times New Roman" w:cs="Times New Roman"/>
          <w:szCs w:val="24"/>
        </w:rPr>
        <w:t>κάθε άλλο φυσικό ή νομικό πρόσωπο που εκτελεί ο</w:t>
      </w:r>
      <w:r>
        <w:rPr>
          <w:rFonts w:eastAsia="Times New Roman" w:cs="Times New Roman"/>
          <w:szCs w:val="24"/>
        </w:rPr>
        <w:t>ποι</w:t>
      </w:r>
      <w:r w:rsidRPr="00A17326">
        <w:rPr>
          <w:rFonts w:eastAsia="Times New Roman" w:cs="Times New Roman"/>
          <w:szCs w:val="24"/>
        </w:rPr>
        <w:t>ασδήποτε μορφής δημόσια μεταφορά προσώπων από το εξωτερικό προς την Ελλάδα</w:t>
      </w:r>
      <w:r>
        <w:rPr>
          <w:rFonts w:eastAsia="Times New Roman" w:cs="Times New Roman"/>
          <w:szCs w:val="24"/>
        </w:rPr>
        <w:t xml:space="preserve">, που είτε δεν κατέχει έγγραφα είτε κατέχει </w:t>
      </w:r>
      <w:r w:rsidRPr="00A17326">
        <w:rPr>
          <w:rFonts w:eastAsia="Times New Roman" w:cs="Times New Roman"/>
          <w:szCs w:val="24"/>
        </w:rPr>
        <w:t>εμφανώς πλαστά έγγραφα ταυτοποίησης</w:t>
      </w:r>
      <w:r>
        <w:rPr>
          <w:rFonts w:eastAsia="Times New Roman" w:cs="Times New Roman"/>
          <w:szCs w:val="24"/>
        </w:rPr>
        <w:t>.</w:t>
      </w:r>
    </w:p>
    <w:p w14:paraId="5218D610"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5218D611"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Σε σχέση με τις τροπολογίες</w:t>
      </w:r>
      <w:r w:rsidRPr="00A17326">
        <w:rPr>
          <w:rFonts w:eastAsia="Times New Roman" w:cs="Times New Roman"/>
          <w:szCs w:val="24"/>
        </w:rPr>
        <w:t xml:space="preserve"> που έχουν ήδη κατατεθεί</w:t>
      </w:r>
      <w:r>
        <w:rPr>
          <w:rFonts w:eastAsia="Times New Roman" w:cs="Times New Roman"/>
          <w:szCs w:val="24"/>
        </w:rPr>
        <w:t>,</w:t>
      </w:r>
      <w:r w:rsidRPr="00A17326">
        <w:rPr>
          <w:rFonts w:eastAsia="Times New Roman" w:cs="Times New Roman"/>
          <w:szCs w:val="24"/>
        </w:rPr>
        <w:t xml:space="preserve"> θα ήθελα να σταθώ κυρίως στη σημαντική διάταξη που φέρνουν το Υπουργείο Αγροτικής Ανάπτυξης και το</w:t>
      </w:r>
      <w:r>
        <w:rPr>
          <w:rFonts w:eastAsia="Times New Roman" w:cs="Times New Roman"/>
          <w:szCs w:val="24"/>
        </w:rPr>
        <w:t xml:space="preserve"> Υπουργείο</w:t>
      </w:r>
      <w:r w:rsidRPr="00A17326">
        <w:rPr>
          <w:rFonts w:eastAsia="Times New Roman" w:cs="Times New Roman"/>
          <w:szCs w:val="24"/>
        </w:rPr>
        <w:t xml:space="preserve"> Οικονομικώ</w:t>
      </w:r>
      <w:r w:rsidRPr="00A17326">
        <w:rPr>
          <w:rFonts w:eastAsia="Times New Roman" w:cs="Times New Roman"/>
          <w:szCs w:val="24"/>
        </w:rPr>
        <w:t xml:space="preserve">ν για το ακατάσχετο </w:t>
      </w:r>
      <w:r>
        <w:rPr>
          <w:rFonts w:eastAsia="Times New Roman" w:cs="Times New Roman"/>
          <w:szCs w:val="24"/>
        </w:rPr>
        <w:t>των</w:t>
      </w:r>
      <w:r w:rsidRPr="00A17326">
        <w:rPr>
          <w:rFonts w:eastAsia="Times New Roman" w:cs="Times New Roman"/>
          <w:szCs w:val="24"/>
        </w:rPr>
        <w:t xml:space="preserve"> κοινοτικών ενισχ</w:t>
      </w:r>
      <w:r>
        <w:rPr>
          <w:rFonts w:eastAsia="Times New Roman" w:cs="Times New Roman"/>
          <w:szCs w:val="24"/>
        </w:rPr>
        <w:t>ύσεων, πάγιο αίτημα των αγροτών π</w:t>
      </w:r>
      <w:r w:rsidRPr="00A17326">
        <w:rPr>
          <w:rFonts w:eastAsia="Times New Roman" w:cs="Times New Roman"/>
          <w:szCs w:val="24"/>
        </w:rPr>
        <w:t>ου γίνεται σήμερα πραγματικότητα</w:t>
      </w:r>
      <w:r>
        <w:rPr>
          <w:rFonts w:eastAsia="Times New Roman" w:cs="Times New Roman"/>
          <w:szCs w:val="24"/>
        </w:rPr>
        <w:t xml:space="preserve">. Η </w:t>
      </w:r>
      <w:r w:rsidRPr="00A17326">
        <w:rPr>
          <w:rFonts w:eastAsia="Times New Roman" w:cs="Times New Roman"/>
          <w:szCs w:val="24"/>
        </w:rPr>
        <w:t>υλοποίηση αυτού του μέτρου εντάσσεται στο ευρύτερο πλέγμα θετικών μέτρων στην πολιτική μας στοχοπροσήλωση</w:t>
      </w:r>
      <w:r>
        <w:rPr>
          <w:rFonts w:eastAsia="Times New Roman" w:cs="Times New Roman"/>
          <w:szCs w:val="24"/>
        </w:rPr>
        <w:t>,</w:t>
      </w:r>
      <w:r w:rsidRPr="00A17326">
        <w:rPr>
          <w:rFonts w:eastAsia="Times New Roman" w:cs="Times New Roman"/>
          <w:szCs w:val="24"/>
        </w:rPr>
        <w:t xml:space="preserve"> να ελαφρύνουμε και να </w:t>
      </w:r>
      <w:r>
        <w:rPr>
          <w:rFonts w:eastAsia="Times New Roman" w:cs="Times New Roman"/>
          <w:szCs w:val="24"/>
        </w:rPr>
        <w:t>ενισχύσουμε</w:t>
      </w:r>
      <w:r w:rsidRPr="00A17326">
        <w:rPr>
          <w:rFonts w:eastAsia="Times New Roman" w:cs="Times New Roman"/>
          <w:szCs w:val="24"/>
        </w:rPr>
        <w:t xml:space="preserve"> κοινων</w:t>
      </w:r>
      <w:r w:rsidRPr="00A17326">
        <w:rPr>
          <w:rFonts w:eastAsia="Times New Roman" w:cs="Times New Roman"/>
          <w:szCs w:val="24"/>
        </w:rPr>
        <w:t>ικές ομάδες που επλήγησαν περισσότερο στα χρόνια των μνημονίων</w:t>
      </w:r>
      <w:r>
        <w:rPr>
          <w:rFonts w:eastAsia="Times New Roman" w:cs="Times New Roman"/>
          <w:szCs w:val="24"/>
        </w:rPr>
        <w:t>.</w:t>
      </w:r>
    </w:p>
    <w:p w14:paraId="5218D612"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lastRenderedPageBreak/>
        <w:t>Ε</w:t>
      </w:r>
      <w:r w:rsidRPr="00A17326">
        <w:rPr>
          <w:rFonts w:eastAsia="Times New Roman" w:cs="Times New Roman"/>
          <w:szCs w:val="24"/>
        </w:rPr>
        <w:t>πειδή δεν έχω πολύ χρόνο</w:t>
      </w:r>
      <w:r>
        <w:rPr>
          <w:rFonts w:eastAsia="Times New Roman" w:cs="Times New Roman"/>
          <w:szCs w:val="24"/>
        </w:rPr>
        <w:t>,</w:t>
      </w:r>
      <w:r w:rsidRPr="00A17326">
        <w:rPr>
          <w:rFonts w:eastAsia="Times New Roman" w:cs="Times New Roman"/>
          <w:szCs w:val="24"/>
        </w:rPr>
        <w:t xml:space="preserve"> θα ήθελα να </w:t>
      </w:r>
      <w:r>
        <w:rPr>
          <w:rFonts w:eastAsia="Times New Roman" w:cs="Times New Roman"/>
          <w:szCs w:val="24"/>
        </w:rPr>
        <w:t>κλείσω με ένα πολιτικό σχόλιο,</w:t>
      </w:r>
      <w:r w:rsidRPr="00A17326">
        <w:rPr>
          <w:rFonts w:eastAsia="Times New Roman" w:cs="Times New Roman"/>
          <w:szCs w:val="24"/>
        </w:rPr>
        <w:t xml:space="preserve"> το οποίο έχει να κάνει και με τις τοποθετήσεις του τελευταίου </w:t>
      </w:r>
      <w:r>
        <w:rPr>
          <w:rFonts w:eastAsia="Times New Roman" w:cs="Times New Roman"/>
          <w:szCs w:val="24"/>
        </w:rPr>
        <w:t>δ</w:t>
      </w:r>
      <w:r w:rsidRPr="00A17326">
        <w:rPr>
          <w:rFonts w:eastAsia="Times New Roman" w:cs="Times New Roman"/>
          <w:szCs w:val="24"/>
        </w:rPr>
        <w:t>ιαστήματος</w:t>
      </w:r>
      <w:r>
        <w:rPr>
          <w:rFonts w:eastAsia="Times New Roman" w:cs="Times New Roman"/>
          <w:szCs w:val="24"/>
        </w:rPr>
        <w:t>,</w:t>
      </w:r>
      <w:r w:rsidRPr="00A17326">
        <w:rPr>
          <w:rFonts w:eastAsia="Times New Roman" w:cs="Times New Roman"/>
          <w:szCs w:val="24"/>
        </w:rPr>
        <w:t xml:space="preserve"> όπως τις ακούσαμε κυρίως στο συνέδριο της Νέας </w:t>
      </w:r>
      <w:r w:rsidRPr="00A17326">
        <w:rPr>
          <w:rFonts w:eastAsia="Times New Roman" w:cs="Times New Roman"/>
          <w:szCs w:val="24"/>
        </w:rPr>
        <w:t>Δημοκρατίας</w:t>
      </w:r>
      <w:r>
        <w:rPr>
          <w:rFonts w:eastAsia="Times New Roman" w:cs="Times New Roman"/>
          <w:szCs w:val="24"/>
        </w:rPr>
        <w:t>,</w:t>
      </w:r>
      <w:r w:rsidRPr="00A17326">
        <w:rPr>
          <w:rFonts w:eastAsia="Times New Roman" w:cs="Times New Roman"/>
          <w:szCs w:val="24"/>
        </w:rPr>
        <w:t xml:space="preserve"> από κάποιους ομιλητές</w:t>
      </w:r>
      <w:r>
        <w:rPr>
          <w:rFonts w:eastAsia="Times New Roman" w:cs="Times New Roman"/>
          <w:szCs w:val="24"/>
        </w:rPr>
        <w:t>. Κ</w:t>
      </w:r>
      <w:r w:rsidRPr="00A17326">
        <w:rPr>
          <w:rFonts w:eastAsia="Times New Roman" w:cs="Times New Roman"/>
          <w:szCs w:val="24"/>
        </w:rPr>
        <w:t>αι θα ήθελα εδώ και μ</w:t>
      </w:r>
      <w:r>
        <w:rPr>
          <w:rFonts w:eastAsia="Times New Roman" w:cs="Times New Roman"/>
          <w:szCs w:val="24"/>
        </w:rPr>
        <w:t>ι</w:t>
      </w:r>
      <w:r w:rsidRPr="00A17326">
        <w:rPr>
          <w:rFonts w:eastAsia="Times New Roman" w:cs="Times New Roman"/>
          <w:szCs w:val="24"/>
        </w:rPr>
        <w:t xml:space="preserve">α επίσημη θέση και </w:t>
      </w:r>
      <w:r>
        <w:rPr>
          <w:rFonts w:eastAsia="Times New Roman" w:cs="Times New Roman"/>
          <w:szCs w:val="24"/>
        </w:rPr>
        <w:t xml:space="preserve">από τον εισηγητή </w:t>
      </w:r>
      <w:r w:rsidRPr="00A17326">
        <w:rPr>
          <w:rFonts w:eastAsia="Times New Roman" w:cs="Times New Roman"/>
          <w:szCs w:val="24"/>
        </w:rPr>
        <w:t>της Νέας Δημοκρατίας</w:t>
      </w:r>
      <w:r>
        <w:rPr>
          <w:rFonts w:eastAsia="Times New Roman" w:cs="Times New Roman"/>
          <w:szCs w:val="24"/>
        </w:rPr>
        <w:t>,</w:t>
      </w:r>
      <w:r w:rsidRPr="00A17326">
        <w:rPr>
          <w:rFonts w:eastAsia="Times New Roman" w:cs="Times New Roman"/>
          <w:szCs w:val="24"/>
        </w:rPr>
        <w:t xml:space="preserve"> με τον οποίον έχει τύχει να συνυπάρξουμε και στο εξωτερικό</w:t>
      </w:r>
      <w:r>
        <w:rPr>
          <w:rFonts w:eastAsia="Times New Roman" w:cs="Times New Roman"/>
          <w:szCs w:val="24"/>
        </w:rPr>
        <w:t>,</w:t>
      </w:r>
      <w:r w:rsidRPr="00A17326">
        <w:rPr>
          <w:rFonts w:eastAsia="Times New Roman" w:cs="Times New Roman"/>
          <w:szCs w:val="24"/>
        </w:rPr>
        <w:t xml:space="preserve"> στο </w:t>
      </w:r>
      <w:r>
        <w:rPr>
          <w:rFonts w:eastAsia="Times New Roman" w:cs="Times New Roman"/>
          <w:szCs w:val="24"/>
        </w:rPr>
        <w:t>Σ</w:t>
      </w:r>
      <w:r w:rsidRPr="00A17326">
        <w:rPr>
          <w:rFonts w:eastAsia="Times New Roman" w:cs="Times New Roman"/>
          <w:szCs w:val="24"/>
        </w:rPr>
        <w:t>υμβούλιο της Ευρώπης</w:t>
      </w:r>
      <w:r>
        <w:rPr>
          <w:rFonts w:eastAsia="Times New Roman" w:cs="Times New Roman"/>
          <w:szCs w:val="24"/>
        </w:rPr>
        <w:t>. Ε</w:t>
      </w:r>
      <w:r w:rsidRPr="00A17326">
        <w:rPr>
          <w:rFonts w:eastAsia="Times New Roman" w:cs="Times New Roman"/>
          <w:szCs w:val="24"/>
        </w:rPr>
        <w:t>ίναι δυνατόν</w:t>
      </w:r>
      <w:r>
        <w:rPr>
          <w:rFonts w:eastAsia="Times New Roman" w:cs="Times New Roman"/>
          <w:szCs w:val="24"/>
        </w:rPr>
        <w:t>,</w:t>
      </w:r>
      <w:r w:rsidRPr="00A17326">
        <w:rPr>
          <w:rFonts w:eastAsia="Times New Roman" w:cs="Times New Roman"/>
          <w:szCs w:val="24"/>
        </w:rPr>
        <w:t xml:space="preserve"> </w:t>
      </w:r>
      <w:r>
        <w:rPr>
          <w:rFonts w:eastAsia="Times New Roman" w:cs="Times New Roman"/>
          <w:szCs w:val="24"/>
        </w:rPr>
        <w:t>λ</w:t>
      </w:r>
      <w:r w:rsidRPr="00A17326">
        <w:rPr>
          <w:rFonts w:eastAsia="Times New Roman" w:cs="Times New Roman"/>
          <w:szCs w:val="24"/>
        </w:rPr>
        <w:t>οιπόν</w:t>
      </w:r>
      <w:r>
        <w:rPr>
          <w:rFonts w:eastAsia="Times New Roman" w:cs="Times New Roman"/>
          <w:szCs w:val="24"/>
        </w:rPr>
        <w:t>, ο επαίσχυντος και λανθασμένος</w:t>
      </w:r>
      <w:r w:rsidRPr="00A17326">
        <w:rPr>
          <w:rFonts w:eastAsia="Times New Roman" w:cs="Times New Roman"/>
          <w:szCs w:val="24"/>
        </w:rPr>
        <w:t xml:space="preserve"> </w:t>
      </w:r>
      <w:r>
        <w:rPr>
          <w:rFonts w:eastAsia="Times New Roman" w:cs="Times New Roman"/>
          <w:szCs w:val="24"/>
        </w:rPr>
        <w:t>όρος «</w:t>
      </w:r>
      <w:r w:rsidRPr="00A17326">
        <w:rPr>
          <w:rFonts w:eastAsia="Times New Roman" w:cs="Times New Roman"/>
          <w:szCs w:val="24"/>
        </w:rPr>
        <w:t>λαθρομετανάστης</w:t>
      </w:r>
      <w:r>
        <w:rPr>
          <w:rFonts w:eastAsia="Times New Roman" w:cs="Times New Roman"/>
          <w:szCs w:val="24"/>
        </w:rPr>
        <w:t>»</w:t>
      </w:r>
      <w:r w:rsidRPr="00A17326">
        <w:rPr>
          <w:rFonts w:eastAsia="Times New Roman" w:cs="Times New Roman"/>
          <w:szCs w:val="24"/>
        </w:rPr>
        <w:t xml:space="preserve"> και </w:t>
      </w:r>
      <w:r>
        <w:rPr>
          <w:rFonts w:eastAsia="Times New Roman" w:cs="Times New Roman"/>
          <w:szCs w:val="24"/>
        </w:rPr>
        <w:t>«</w:t>
      </w:r>
      <w:r w:rsidRPr="00A17326">
        <w:rPr>
          <w:rFonts w:eastAsia="Times New Roman" w:cs="Times New Roman"/>
          <w:szCs w:val="24"/>
        </w:rPr>
        <w:t>λαθρομετανάστευση</w:t>
      </w:r>
      <w:r>
        <w:rPr>
          <w:rFonts w:eastAsia="Times New Roman" w:cs="Times New Roman"/>
          <w:szCs w:val="24"/>
        </w:rPr>
        <w:t>»</w:t>
      </w:r>
      <w:r w:rsidRPr="00A17326">
        <w:rPr>
          <w:rFonts w:eastAsia="Times New Roman" w:cs="Times New Roman"/>
          <w:szCs w:val="24"/>
        </w:rPr>
        <w:t xml:space="preserve"> να χρησιμοποιείται κατά κόρον από τον πρώην </w:t>
      </w:r>
      <w:r>
        <w:rPr>
          <w:rFonts w:eastAsia="Times New Roman" w:cs="Times New Roman"/>
          <w:szCs w:val="24"/>
        </w:rPr>
        <w:t>Π</w:t>
      </w:r>
      <w:r w:rsidRPr="00A17326">
        <w:rPr>
          <w:rFonts w:eastAsia="Times New Roman" w:cs="Times New Roman"/>
          <w:szCs w:val="24"/>
        </w:rPr>
        <w:t xml:space="preserve">ρωθυπουργό και τον </w:t>
      </w:r>
      <w:r>
        <w:rPr>
          <w:rFonts w:eastAsia="Times New Roman" w:cs="Times New Roman"/>
          <w:szCs w:val="24"/>
        </w:rPr>
        <w:t>Α</w:t>
      </w:r>
      <w:r w:rsidRPr="00A17326">
        <w:rPr>
          <w:rFonts w:eastAsia="Times New Roman" w:cs="Times New Roman"/>
          <w:szCs w:val="24"/>
        </w:rPr>
        <w:t xml:space="preserve">ντιπρόεδρο της παράταξής </w:t>
      </w:r>
      <w:r>
        <w:rPr>
          <w:rFonts w:eastAsia="Times New Roman" w:cs="Times New Roman"/>
          <w:szCs w:val="24"/>
        </w:rPr>
        <w:t>σας;</w:t>
      </w:r>
      <w:r w:rsidRPr="00A17326">
        <w:rPr>
          <w:rFonts w:eastAsia="Times New Roman" w:cs="Times New Roman"/>
          <w:szCs w:val="24"/>
        </w:rPr>
        <w:t xml:space="preserve"> </w:t>
      </w:r>
      <w:r>
        <w:rPr>
          <w:rFonts w:eastAsia="Times New Roman" w:cs="Times New Roman"/>
          <w:szCs w:val="24"/>
        </w:rPr>
        <w:t>Υπάρχουν άρα</w:t>
      </w:r>
      <w:r w:rsidRPr="00A17326">
        <w:rPr>
          <w:rFonts w:eastAsia="Times New Roman" w:cs="Times New Roman"/>
          <w:szCs w:val="24"/>
        </w:rPr>
        <w:t xml:space="preserve">γε </w:t>
      </w:r>
      <w:r>
        <w:rPr>
          <w:rFonts w:eastAsia="Times New Roman" w:cs="Times New Roman"/>
          <w:szCs w:val="24"/>
        </w:rPr>
        <w:t>για</w:t>
      </w:r>
      <w:r w:rsidRPr="00A17326">
        <w:rPr>
          <w:rFonts w:eastAsia="Times New Roman" w:cs="Times New Roman"/>
          <w:szCs w:val="24"/>
        </w:rPr>
        <w:t xml:space="preserve"> σας </w:t>
      </w:r>
      <w:r>
        <w:rPr>
          <w:rFonts w:eastAsia="Times New Roman" w:cs="Times New Roman"/>
          <w:szCs w:val="24"/>
        </w:rPr>
        <w:t>«</w:t>
      </w:r>
      <w:r w:rsidRPr="00A17326">
        <w:rPr>
          <w:rFonts w:eastAsia="Times New Roman" w:cs="Times New Roman"/>
          <w:szCs w:val="24"/>
        </w:rPr>
        <w:t>λαθραίοι</w:t>
      </w:r>
      <w:r>
        <w:rPr>
          <w:rFonts w:eastAsia="Times New Roman" w:cs="Times New Roman"/>
          <w:szCs w:val="24"/>
        </w:rPr>
        <w:t>»</w:t>
      </w:r>
      <w:r w:rsidRPr="00A17326">
        <w:rPr>
          <w:rFonts w:eastAsia="Times New Roman" w:cs="Times New Roman"/>
          <w:szCs w:val="24"/>
        </w:rPr>
        <w:t xml:space="preserve"> άνθρωποι</w:t>
      </w:r>
      <w:r>
        <w:rPr>
          <w:rFonts w:eastAsia="Times New Roman" w:cs="Times New Roman"/>
          <w:szCs w:val="24"/>
        </w:rPr>
        <w:t>;</w:t>
      </w:r>
    </w:p>
    <w:p w14:paraId="5218D613" w14:textId="77777777" w:rsidR="00BE48FC" w:rsidRDefault="008F016C">
      <w:pPr>
        <w:spacing w:line="600" w:lineRule="auto"/>
        <w:ind w:firstLine="720"/>
        <w:jc w:val="both"/>
        <w:rPr>
          <w:rFonts w:eastAsia="Times New Roman" w:cs="Times New Roman"/>
          <w:szCs w:val="24"/>
        </w:rPr>
      </w:pPr>
      <w:r w:rsidRPr="00A17326">
        <w:rPr>
          <w:rFonts w:eastAsia="Times New Roman" w:cs="Times New Roman"/>
          <w:szCs w:val="24"/>
        </w:rPr>
        <w:t>Δεύτερον</w:t>
      </w:r>
      <w:r>
        <w:rPr>
          <w:rFonts w:eastAsia="Times New Roman" w:cs="Times New Roman"/>
          <w:szCs w:val="24"/>
        </w:rPr>
        <w:t xml:space="preserve">, </w:t>
      </w:r>
      <w:r w:rsidRPr="00A17326">
        <w:rPr>
          <w:rFonts w:eastAsia="Times New Roman" w:cs="Times New Roman"/>
          <w:szCs w:val="24"/>
        </w:rPr>
        <w:t>είναι δυνατόν να μιλάτε μέχρι και περί αλλοίωσης του ευρωπα</w:t>
      </w:r>
      <w:r w:rsidRPr="00A17326">
        <w:rPr>
          <w:rFonts w:eastAsia="Times New Roman" w:cs="Times New Roman"/>
          <w:szCs w:val="24"/>
        </w:rPr>
        <w:t xml:space="preserve">ϊκού και </w:t>
      </w:r>
      <w:r>
        <w:rPr>
          <w:rFonts w:eastAsia="Times New Roman" w:cs="Times New Roman"/>
          <w:szCs w:val="24"/>
        </w:rPr>
        <w:t>ε</w:t>
      </w:r>
      <w:r w:rsidRPr="00A17326">
        <w:rPr>
          <w:rFonts w:eastAsia="Times New Roman" w:cs="Times New Roman"/>
          <w:szCs w:val="24"/>
        </w:rPr>
        <w:t>λληνικού πληθυσμού</w:t>
      </w:r>
      <w:r>
        <w:rPr>
          <w:rFonts w:eastAsia="Times New Roman" w:cs="Times New Roman"/>
          <w:szCs w:val="24"/>
        </w:rPr>
        <w:t>,</w:t>
      </w:r>
      <w:r w:rsidRPr="00A17326">
        <w:rPr>
          <w:rFonts w:eastAsia="Times New Roman" w:cs="Times New Roman"/>
          <w:szCs w:val="24"/>
        </w:rPr>
        <w:t xml:space="preserve"> λόγω των προσφύγων και μεταναστών</w:t>
      </w:r>
      <w:r>
        <w:rPr>
          <w:rFonts w:eastAsia="Times New Roman" w:cs="Times New Roman"/>
          <w:szCs w:val="24"/>
        </w:rPr>
        <w:t>,</w:t>
      </w:r>
      <w:r w:rsidRPr="00A17326">
        <w:rPr>
          <w:rFonts w:eastAsia="Times New Roman" w:cs="Times New Roman"/>
          <w:szCs w:val="24"/>
        </w:rPr>
        <w:t xml:space="preserve"> όταν και ο ελληνικός λαός έχει φύγει στο εξωτερικό</w:t>
      </w:r>
      <w:r>
        <w:rPr>
          <w:rFonts w:eastAsia="Times New Roman" w:cs="Times New Roman"/>
          <w:szCs w:val="24"/>
        </w:rPr>
        <w:t>,</w:t>
      </w:r>
      <w:r w:rsidRPr="00A17326">
        <w:rPr>
          <w:rFonts w:eastAsia="Times New Roman" w:cs="Times New Roman"/>
          <w:szCs w:val="24"/>
        </w:rPr>
        <w:t xml:space="preserve"> σε διάφορες περιόδους </w:t>
      </w:r>
      <w:r>
        <w:rPr>
          <w:rFonts w:eastAsia="Times New Roman" w:cs="Times New Roman"/>
          <w:szCs w:val="24"/>
        </w:rPr>
        <w:t>ως</w:t>
      </w:r>
      <w:r w:rsidRPr="00A17326">
        <w:rPr>
          <w:rFonts w:eastAsia="Times New Roman" w:cs="Times New Roman"/>
          <w:szCs w:val="24"/>
        </w:rPr>
        <w:t xml:space="preserve"> πρόσφυγες και μετανάστες</w:t>
      </w:r>
      <w:r>
        <w:rPr>
          <w:rFonts w:eastAsia="Times New Roman" w:cs="Times New Roman"/>
          <w:szCs w:val="24"/>
        </w:rPr>
        <w:t>,</w:t>
      </w:r>
      <w:r w:rsidRPr="00A17326">
        <w:rPr>
          <w:rFonts w:eastAsia="Times New Roman" w:cs="Times New Roman"/>
          <w:szCs w:val="24"/>
        </w:rPr>
        <w:t xml:space="preserve"> υιοθετώντας και για τα δύο ζητήματα μία </w:t>
      </w:r>
      <w:r>
        <w:rPr>
          <w:rFonts w:eastAsia="Times New Roman" w:cs="Times New Roman"/>
          <w:szCs w:val="24"/>
        </w:rPr>
        <w:t>φρασεολογία</w:t>
      </w:r>
      <w:r w:rsidRPr="00A17326">
        <w:rPr>
          <w:rFonts w:eastAsia="Times New Roman" w:cs="Times New Roman"/>
          <w:szCs w:val="24"/>
        </w:rPr>
        <w:t xml:space="preserve"> της Χρυσής Αυγής</w:t>
      </w:r>
      <w:r>
        <w:rPr>
          <w:rFonts w:eastAsia="Times New Roman" w:cs="Times New Roman"/>
          <w:szCs w:val="24"/>
        </w:rPr>
        <w:t>; Κ</w:t>
      </w:r>
      <w:r w:rsidRPr="00A17326">
        <w:rPr>
          <w:rFonts w:eastAsia="Times New Roman" w:cs="Times New Roman"/>
          <w:szCs w:val="24"/>
        </w:rPr>
        <w:t xml:space="preserve">αι ποια είναι η θέση σας για την ένταξη αυτών των ανθρώπων στην </w:t>
      </w:r>
      <w:r>
        <w:rPr>
          <w:rFonts w:eastAsia="Times New Roman" w:cs="Times New Roman"/>
          <w:szCs w:val="24"/>
        </w:rPr>
        <w:t>ε</w:t>
      </w:r>
      <w:r w:rsidRPr="00A17326">
        <w:rPr>
          <w:rFonts w:eastAsia="Times New Roman" w:cs="Times New Roman"/>
          <w:szCs w:val="24"/>
        </w:rPr>
        <w:t>λληνική κοινωνία</w:t>
      </w:r>
      <w:r>
        <w:rPr>
          <w:rFonts w:eastAsia="Times New Roman" w:cs="Times New Roman"/>
          <w:szCs w:val="24"/>
        </w:rPr>
        <w:t>,</w:t>
      </w:r>
      <w:r w:rsidRPr="00A17326">
        <w:rPr>
          <w:rFonts w:eastAsia="Times New Roman" w:cs="Times New Roman"/>
          <w:szCs w:val="24"/>
        </w:rPr>
        <w:t xml:space="preserve"> που εμείς προωθούμε </w:t>
      </w:r>
      <w:r>
        <w:rPr>
          <w:rFonts w:eastAsia="Times New Roman" w:cs="Times New Roman"/>
          <w:szCs w:val="24"/>
        </w:rPr>
        <w:t>και</w:t>
      </w:r>
      <w:r w:rsidRPr="00A17326">
        <w:rPr>
          <w:rFonts w:eastAsia="Times New Roman" w:cs="Times New Roman"/>
          <w:szCs w:val="24"/>
        </w:rPr>
        <w:t xml:space="preserve"> είχαν </w:t>
      </w:r>
      <w:r>
        <w:rPr>
          <w:rFonts w:eastAsia="Times New Roman" w:cs="Times New Roman"/>
          <w:szCs w:val="24"/>
        </w:rPr>
        <w:t>προωθήσει</w:t>
      </w:r>
      <w:r w:rsidRPr="00A17326">
        <w:rPr>
          <w:rFonts w:eastAsia="Times New Roman" w:cs="Times New Roman"/>
          <w:szCs w:val="24"/>
        </w:rPr>
        <w:t xml:space="preserve"> και άλλες ευρωπαϊκές χώρες</w:t>
      </w:r>
      <w:r>
        <w:rPr>
          <w:rFonts w:eastAsia="Times New Roman" w:cs="Times New Roman"/>
          <w:szCs w:val="24"/>
        </w:rPr>
        <w:t>;</w:t>
      </w:r>
    </w:p>
    <w:p w14:paraId="5218D614"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lastRenderedPageBreak/>
        <w:t>Τ</w:t>
      </w:r>
      <w:r w:rsidRPr="00A17326">
        <w:rPr>
          <w:rFonts w:eastAsia="Times New Roman" w:cs="Times New Roman"/>
          <w:szCs w:val="24"/>
        </w:rPr>
        <w:t>έλος</w:t>
      </w:r>
      <w:r>
        <w:rPr>
          <w:rFonts w:eastAsia="Times New Roman" w:cs="Times New Roman"/>
          <w:szCs w:val="24"/>
        </w:rPr>
        <w:t>,</w:t>
      </w:r>
      <w:r w:rsidRPr="00A17326">
        <w:rPr>
          <w:rFonts w:eastAsia="Times New Roman" w:cs="Times New Roman"/>
          <w:szCs w:val="24"/>
        </w:rPr>
        <w:t xml:space="preserve"> είναι δυνατόν ο Πρόεδρο</w:t>
      </w:r>
      <w:r>
        <w:rPr>
          <w:rFonts w:eastAsia="Times New Roman" w:cs="Times New Roman"/>
          <w:szCs w:val="24"/>
        </w:rPr>
        <w:t xml:space="preserve">ς </w:t>
      </w:r>
      <w:r>
        <w:rPr>
          <w:rFonts w:eastAsia="Times New Roman" w:cs="Times New Roman"/>
          <w:szCs w:val="24"/>
        </w:rPr>
        <w:t xml:space="preserve">της </w:t>
      </w:r>
      <w:r>
        <w:rPr>
          <w:rFonts w:eastAsia="Times New Roman" w:cs="Times New Roman"/>
          <w:szCs w:val="24"/>
        </w:rPr>
        <w:t xml:space="preserve">Νέας </w:t>
      </w:r>
      <w:r>
        <w:rPr>
          <w:rFonts w:eastAsia="Times New Roman" w:cs="Times New Roman"/>
          <w:szCs w:val="24"/>
        </w:rPr>
        <w:t>Δημοκρατίας να οραματίζεται μι</w:t>
      </w:r>
      <w:r w:rsidRPr="00A17326">
        <w:rPr>
          <w:rFonts w:eastAsia="Times New Roman" w:cs="Times New Roman"/>
          <w:szCs w:val="24"/>
        </w:rPr>
        <w:t>α φιλελεύθερη μεταναστευτική πολιτ</w:t>
      </w:r>
      <w:r w:rsidRPr="00A17326">
        <w:rPr>
          <w:rFonts w:eastAsia="Times New Roman" w:cs="Times New Roman"/>
          <w:szCs w:val="24"/>
        </w:rPr>
        <w:t>ική</w:t>
      </w:r>
      <w:r>
        <w:rPr>
          <w:rFonts w:eastAsia="Times New Roman" w:cs="Times New Roman"/>
          <w:szCs w:val="24"/>
        </w:rPr>
        <w:t>,</w:t>
      </w:r>
      <w:r w:rsidRPr="00A17326">
        <w:rPr>
          <w:rFonts w:eastAsia="Times New Roman" w:cs="Times New Roman"/>
          <w:szCs w:val="24"/>
        </w:rPr>
        <w:t xml:space="preserve"> διατυπώνοντας την εξής φράση</w:t>
      </w:r>
      <w:r>
        <w:rPr>
          <w:rFonts w:eastAsia="Times New Roman" w:cs="Times New Roman"/>
          <w:szCs w:val="24"/>
        </w:rPr>
        <w:t>:</w:t>
      </w:r>
      <w:r w:rsidRPr="00A17326">
        <w:rPr>
          <w:rFonts w:eastAsia="Times New Roman" w:cs="Times New Roman"/>
          <w:szCs w:val="24"/>
        </w:rPr>
        <w:t xml:space="preserve"> </w:t>
      </w:r>
      <w:r>
        <w:rPr>
          <w:rFonts w:eastAsia="Times New Roman" w:cs="Times New Roman"/>
          <w:szCs w:val="24"/>
        </w:rPr>
        <w:t>«Δ</w:t>
      </w:r>
      <w:r w:rsidRPr="00A17326">
        <w:rPr>
          <w:rFonts w:eastAsia="Times New Roman" w:cs="Times New Roman"/>
          <w:szCs w:val="24"/>
        </w:rPr>
        <w:t>ιότι</w:t>
      </w:r>
      <w:r>
        <w:rPr>
          <w:rFonts w:eastAsia="Times New Roman" w:cs="Times New Roman"/>
          <w:szCs w:val="24"/>
        </w:rPr>
        <w:t>, ναι,</w:t>
      </w:r>
      <w:r w:rsidRPr="00A17326">
        <w:rPr>
          <w:rFonts w:eastAsia="Times New Roman" w:cs="Times New Roman"/>
          <w:szCs w:val="24"/>
        </w:rPr>
        <w:t xml:space="preserve"> για μας υπάρχουν σύνορα </w:t>
      </w:r>
      <w:r>
        <w:rPr>
          <w:rFonts w:eastAsia="Times New Roman" w:cs="Times New Roman"/>
          <w:szCs w:val="24"/>
        </w:rPr>
        <w:t xml:space="preserve">και τα σύνορα </w:t>
      </w:r>
      <w:r w:rsidRPr="00A17326">
        <w:rPr>
          <w:rFonts w:eastAsia="Times New Roman" w:cs="Times New Roman"/>
          <w:szCs w:val="24"/>
        </w:rPr>
        <w:t>πρέπει να φυλάσσονται</w:t>
      </w:r>
      <w:r>
        <w:rPr>
          <w:rFonts w:eastAsia="Times New Roman" w:cs="Times New Roman"/>
          <w:szCs w:val="24"/>
        </w:rPr>
        <w:t>». Ε</w:t>
      </w:r>
      <w:r w:rsidRPr="00A17326">
        <w:rPr>
          <w:rFonts w:eastAsia="Times New Roman" w:cs="Times New Roman"/>
          <w:szCs w:val="24"/>
        </w:rPr>
        <w:t xml:space="preserve">ξηγήστε μας </w:t>
      </w:r>
      <w:r>
        <w:rPr>
          <w:rFonts w:eastAsia="Times New Roman" w:cs="Times New Roman"/>
          <w:szCs w:val="24"/>
        </w:rPr>
        <w:t>ξε</w:t>
      </w:r>
      <w:r w:rsidRPr="00A17326">
        <w:rPr>
          <w:rFonts w:eastAsia="Times New Roman" w:cs="Times New Roman"/>
          <w:szCs w:val="24"/>
        </w:rPr>
        <w:t xml:space="preserve">κάθαρα τι εννοείτε με τη φύλαξη των συνόρων και </w:t>
      </w:r>
      <w:r>
        <w:rPr>
          <w:rFonts w:eastAsia="Times New Roman" w:cs="Times New Roman"/>
          <w:szCs w:val="24"/>
        </w:rPr>
        <w:t>ειδικά</w:t>
      </w:r>
      <w:r w:rsidRPr="00A17326">
        <w:rPr>
          <w:rFonts w:eastAsia="Times New Roman" w:cs="Times New Roman"/>
          <w:szCs w:val="24"/>
        </w:rPr>
        <w:t xml:space="preserve"> όταν πρόκειται για τη θάλασσα</w:t>
      </w:r>
      <w:r>
        <w:rPr>
          <w:rFonts w:eastAsia="Times New Roman" w:cs="Times New Roman"/>
          <w:szCs w:val="24"/>
        </w:rPr>
        <w:t>,</w:t>
      </w:r>
      <w:r w:rsidRPr="00A17326">
        <w:rPr>
          <w:rFonts w:eastAsia="Times New Roman" w:cs="Times New Roman"/>
          <w:szCs w:val="24"/>
        </w:rPr>
        <w:t xml:space="preserve"> διότι </w:t>
      </w:r>
      <w:r>
        <w:rPr>
          <w:rFonts w:eastAsia="Times New Roman" w:cs="Times New Roman"/>
          <w:szCs w:val="24"/>
        </w:rPr>
        <w:t>α</w:t>
      </w:r>
      <w:r w:rsidRPr="00A17326">
        <w:rPr>
          <w:rFonts w:eastAsia="Times New Roman" w:cs="Times New Roman"/>
          <w:szCs w:val="24"/>
        </w:rPr>
        <w:t>υτά έχουν λυθεί και έχουν απαντηθεί απ</w:t>
      </w:r>
      <w:r w:rsidRPr="00A17326">
        <w:rPr>
          <w:rFonts w:eastAsia="Times New Roman" w:cs="Times New Roman"/>
          <w:szCs w:val="24"/>
        </w:rPr>
        <w:t xml:space="preserve">ό το διεθνές δίκαιο </w:t>
      </w:r>
      <w:r>
        <w:rPr>
          <w:rFonts w:eastAsia="Times New Roman" w:cs="Times New Roman"/>
          <w:szCs w:val="24"/>
        </w:rPr>
        <w:t>με</w:t>
      </w:r>
      <w:r w:rsidRPr="00A17326">
        <w:rPr>
          <w:rFonts w:eastAsia="Times New Roman" w:cs="Times New Roman"/>
          <w:szCs w:val="24"/>
        </w:rPr>
        <w:t xml:space="preserve"> την έρευνα και τη διάσωση και τίποτα άλλο</w:t>
      </w:r>
      <w:r>
        <w:rPr>
          <w:rFonts w:eastAsia="Times New Roman" w:cs="Times New Roman"/>
          <w:szCs w:val="24"/>
        </w:rPr>
        <w:t>.</w:t>
      </w:r>
    </w:p>
    <w:p w14:paraId="5218D615"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Δ</w:t>
      </w:r>
      <w:r w:rsidRPr="00A17326">
        <w:rPr>
          <w:rFonts w:eastAsia="Times New Roman" w:cs="Times New Roman"/>
          <w:szCs w:val="24"/>
        </w:rPr>
        <w:t>εν θέλω να αναλωθώ περισσότερο σε αυτά</w:t>
      </w:r>
      <w:r>
        <w:rPr>
          <w:rFonts w:eastAsia="Times New Roman" w:cs="Times New Roman"/>
          <w:szCs w:val="24"/>
        </w:rPr>
        <w:t xml:space="preserve">. </w:t>
      </w:r>
      <w:r w:rsidRPr="00A17326">
        <w:rPr>
          <w:rFonts w:eastAsia="Times New Roman" w:cs="Times New Roman"/>
          <w:szCs w:val="24"/>
        </w:rPr>
        <w:t>Άλλωστε η φράση</w:t>
      </w:r>
      <w:r>
        <w:rPr>
          <w:rFonts w:eastAsia="Times New Roman" w:cs="Times New Roman"/>
          <w:szCs w:val="24"/>
        </w:rPr>
        <w:t>:</w:t>
      </w:r>
      <w:r w:rsidRPr="00A17326">
        <w:rPr>
          <w:rFonts w:eastAsia="Times New Roman" w:cs="Times New Roman"/>
          <w:szCs w:val="24"/>
        </w:rPr>
        <w:t xml:space="preserve"> </w:t>
      </w:r>
      <w:r>
        <w:rPr>
          <w:rFonts w:eastAsia="Times New Roman" w:cs="Times New Roman"/>
          <w:szCs w:val="24"/>
        </w:rPr>
        <w:t>«Θ</w:t>
      </w:r>
      <w:r w:rsidRPr="00A17326">
        <w:rPr>
          <w:rFonts w:eastAsia="Times New Roman" w:cs="Times New Roman"/>
          <w:szCs w:val="24"/>
        </w:rPr>
        <w:t>έλω να τελειώνουμε με το</w:t>
      </w:r>
      <w:r>
        <w:rPr>
          <w:rFonts w:eastAsia="Times New Roman" w:cs="Times New Roman"/>
          <w:szCs w:val="24"/>
        </w:rPr>
        <w:t>ν</w:t>
      </w:r>
      <w:r w:rsidRPr="00A17326">
        <w:rPr>
          <w:rFonts w:eastAsia="Times New Roman" w:cs="Times New Roman"/>
          <w:szCs w:val="24"/>
        </w:rPr>
        <w:t xml:space="preserve"> ΣΥΡΙΖΑ γι</w:t>
      </w:r>
      <w:r>
        <w:rPr>
          <w:rFonts w:eastAsia="Times New Roman" w:cs="Times New Roman"/>
          <w:szCs w:val="24"/>
        </w:rPr>
        <w:t>’</w:t>
      </w:r>
      <w:r w:rsidRPr="00A17326">
        <w:rPr>
          <w:rFonts w:eastAsia="Times New Roman" w:cs="Times New Roman"/>
          <w:szCs w:val="24"/>
        </w:rPr>
        <w:t xml:space="preserve"> αυτά που πιστεύει</w:t>
      </w:r>
      <w:r>
        <w:rPr>
          <w:rFonts w:eastAsia="Times New Roman" w:cs="Times New Roman"/>
          <w:szCs w:val="24"/>
        </w:rPr>
        <w:t>»</w:t>
      </w:r>
      <w:r w:rsidRPr="00A17326">
        <w:rPr>
          <w:rFonts w:eastAsia="Times New Roman" w:cs="Times New Roman"/>
          <w:szCs w:val="24"/>
        </w:rPr>
        <w:t xml:space="preserve"> είναι ενδεικτική της ακροδεξιά</w:t>
      </w:r>
      <w:r>
        <w:rPr>
          <w:rFonts w:eastAsia="Times New Roman" w:cs="Times New Roman"/>
          <w:szCs w:val="24"/>
        </w:rPr>
        <w:t>ς</w:t>
      </w:r>
      <w:r w:rsidRPr="00A17326">
        <w:rPr>
          <w:rFonts w:eastAsia="Times New Roman" w:cs="Times New Roman"/>
          <w:szCs w:val="24"/>
        </w:rPr>
        <w:t xml:space="preserve"> στροφή</w:t>
      </w:r>
      <w:r>
        <w:rPr>
          <w:rFonts w:eastAsia="Times New Roman" w:cs="Times New Roman"/>
          <w:szCs w:val="24"/>
        </w:rPr>
        <w:t>ς,</w:t>
      </w:r>
      <w:r w:rsidRPr="00A17326">
        <w:rPr>
          <w:rFonts w:eastAsia="Times New Roman" w:cs="Times New Roman"/>
          <w:szCs w:val="24"/>
        </w:rPr>
        <w:t xml:space="preserve"> στην οποία έχετε αρχίσει </w:t>
      </w:r>
      <w:r>
        <w:rPr>
          <w:rFonts w:eastAsia="Times New Roman" w:cs="Times New Roman"/>
          <w:szCs w:val="24"/>
        </w:rPr>
        <w:t>να διολι</w:t>
      </w:r>
      <w:r>
        <w:rPr>
          <w:rFonts w:eastAsia="Times New Roman" w:cs="Times New Roman"/>
          <w:szCs w:val="24"/>
        </w:rPr>
        <w:t>σθαίνετε. Κ</w:t>
      </w:r>
      <w:r w:rsidRPr="00A17326">
        <w:rPr>
          <w:rFonts w:eastAsia="Times New Roman" w:cs="Times New Roman"/>
          <w:szCs w:val="24"/>
        </w:rPr>
        <w:t xml:space="preserve">αι είναι παράλληλα αυτό που πεισμώνει και μας να συνεχίσουμε να </w:t>
      </w:r>
      <w:r>
        <w:rPr>
          <w:rFonts w:eastAsia="Times New Roman" w:cs="Times New Roman"/>
          <w:szCs w:val="24"/>
        </w:rPr>
        <w:t>παλεύουμε γι’</w:t>
      </w:r>
      <w:r w:rsidRPr="00A17326">
        <w:rPr>
          <w:rFonts w:eastAsia="Times New Roman" w:cs="Times New Roman"/>
          <w:szCs w:val="24"/>
        </w:rPr>
        <w:t xml:space="preserve"> αυτές</w:t>
      </w:r>
      <w:r>
        <w:rPr>
          <w:rFonts w:eastAsia="Times New Roman" w:cs="Times New Roman"/>
          <w:szCs w:val="24"/>
        </w:rPr>
        <w:t xml:space="preserve"> τις</w:t>
      </w:r>
      <w:r w:rsidRPr="00A17326">
        <w:rPr>
          <w:rFonts w:eastAsia="Times New Roman" w:cs="Times New Roman"/>
          <w:szCs w:val="24"/>
        </w:rPr>
        <w:t xml:space="preserve"> ιδέες που εσείς φαίνεται ότι θέλετε να </w:t>
      </w:r>
      <w:r>
        <w:rPr>
          <w:rFonts w:eastAsia="Times New Roman" w:cs="Times New Roman"/>
          <w:szCs w:val="24"/>
        </w:rPr>
        <w:t xml:space="preserve">αφανίσετε, </w:t>
      </w:r>
      <w:r w:rsidRPr="00A17326">
        <w:rPr>
          <w:rFonts w:eastAsia="Times New Roman" w:cs="Times New Roman"/>
          <w:szCs w:val="24"/>
        </w:rPr>
        <w:t xml:space="preserve">να </w:t>
      </w:r>
      <w:r>
        <w:rPr>
          <w:rFonts w:eastAsia="Times New Roman" w:cs="Times New Roman"/>
          <w:szCs w:val="24"/>
        </w:rPr>
        <w:t>π</w:t>
      </w:r>
      <w:r w:rsidRPr="00A17326">
        <w:rPr>
          <w:rFonts w:eastAsia="Times New Roman" w:cs="Times New Roman"/>
          <w:szCs w:val="24"/>
        </w:rPr>
        <w:t>αλεύουμε για τον άνθρωπο</w:t>
      </w:r>
      <w:r>
        <w:rPr>
          <w:rFonts w:eastAsia="Times New Roman" w:cs="Times New Roman"/>
          <w:szCs w:val="24"/>
        </w:rPr>
        <w:t>,</w:t>
      </w:r>
      <w:r w:rsidRPr="00A17326">
        <w:rPr>
          <w:rFonts w:eastAsia="Times New Roman" w:cs="Times New Roman"/>
          <w:szCs w:val="24"/>
        </w:rPr>
        <w:t xml:space="preserve"> για το δίκαιο</w:t>
      </w:r>
      <w:r>
        <w:rPr>
          <w:rFonts w:eastAsia="Times New Roman" w:cs="Times New Roman"/>
          <w:szCs w:val="24"/>
        </w:rPr>
        <w:t>,</w:t>
      </w:r>
      <w:r w:rsidRPr="00A17326">
        <w:rPr>
          <w:rFonts w:eastAsia="Times New Roman" w:cs="Times New Roman"/>
          <w:szCs w:val="24"/>
        </w:rPr>
        <w:t xml:space="preserve"> για την αλληλεγγύη</w:t>
      </w:r>
      <w:r>
        <w:rPr>
          <w:rFonts w:eastAsia="Times New Roman" w:cs="Times New Roman"/>
          <w:szCs w:val="24"/>
        </w:rPr>
        <w:t>,</w:t>
      </w:r>
      <w:r w:rsidRPr="00A17326">
        <w:rPr>
          <w:rFonts w:eastAsia="Times New Roman" w:cs="Times New Roman"/>
          <w:szCs w:val="24"/>
        </w:rPr>
        <w:t xml:space="preserve"> την ισότητα και την κοινωνική δικαιοσύνη</w:t>
      </w:r>
      <w:r>
        <w:rPr>
          <w:rFonts w:eastAsia="Times New Roman" w:cs="Times New Roman"/>
          <w:szCs w:val="24"/>
        </w:rPr>
        <w:t xml:space="preserve">.             </w:t>
      </w:r>
    </w:p>
    <w:p w14:paraId="5218D616" w14:textId="77777777" w:rsidR="00BE48FC" w:rsidRDefault="008F016C">
      <w:pPr>
        <w:tabs>
          <w:tab w:val="center" w:pos="4753"/>
          <w:tab w:val="left" w:pos="6156"/>
        </w:tabs>
        <w:spacing w:line="600" w:lineRule="auto"/>
        <w:ind w:firstLine="720"/>
        <w:jc w:val="both"/>
        <w:rPr>
          <w:rFonts w:eastAsia="Times New Roman"/>
          <w:szCs w:val="24"/>
        </w:rPr>
      </w:pPr>
      <w:r>
        <w:rPr>
          <w:rFonts w:eastAsia="Times New Roman"/>
          <w:szCs w:val="24"/>
        </w:rPr>
        <w:t xml:space="preserve">Σας καλώ να υπερψηφίσετε το σχέδιο νόμου του Υπουργείου Μεταναστευτικής Πολιτικής. Στο δικό μας Υπουργείο, αλλά </w:t>
      </w:r>
      <w:r>
        <w:rPr>
          <w:rFonts w:eastAsia="Times New Roman"/>
          <w:szCs w:val="24"/>
        </w:rPr>
        <w:lastRenderedPageBreak/>
        <w:t xml:space="preserve">και στα συναρμόδια Υπουργεία έχουμε </w:t>
      </w:r>
      <w:r>
        <w:rPr>
          <w:rFonts w:eastAsia="Times New Roman"/>
          <w:szCs w:val="24"/>
        </w:rPr>
        <w:t>να κάνουμε</w:t>
      </w:r>
      <w:r>
        <w:rPr>
          <w:rFonts w:eastAsia="Times New Roman"/>
          <w:szCs w:val="24"/>
        </w:rPr>
        <w:t xml:space="preserve"> αρκετή δουλειά </w:t>
      </w:r>
      <w:r>
        <w:rPr>
          <w:rFonts w:eastAsia="Times New Roman"/>
          <w:szCs w:val="24"/>
        </w:rPr>
        <w:t xml:space="preserve">ακόμα </w:t>
      </w:r>
      <w:r>
        <w:rPr>
          <w:rFonts w:eastAsia="Times New Roman"/>
          <w:szCs w:val="24"/>
        </w:rPr>
        <w:t xml:space="preserve">για να μπορέσουμε να φτάσουμε στο σημείο που θέλουμε και για </w:t>
      </w:r>
      <w:r>
        <w:rPr>
          <w:rFonts w:eastAsia="Times New Roman"/>
          <w:szCs w:val="24"/>
        </w:rPr>
        <w:t xml:space="preserve">τους ανθρώπους που έρχονται στη χώρα μας και για τους Έλληνες πολίτες. Άλλωστε υπάρχει και η τροπολογία για την αποζημίωση των κατοίκων της Μόριας, προκειμένου να φτιάξουμε μια κοινωνία συνοχής με κέντρο τον άνθρωπο. </w:t>
      </w:r>
    </w:p>
    <w:p w14:paraId="5218D617" w14:textId="77777777" w:rsidR="00BE48FC" w:rsidRDefault="008F016C">
      <w:pPr>
        <w:tabs>
          <w:tab w:val="center" w:pos="4753"/>
          <w:tab w:val="left" w:pos="6156"/>
        </w:tabs>
        <w:spacing w:line="600" w:lineRule="auto"/>
        <w:ind w:firstLine="720"/>
        <w:jc w:val="both"/>
        <w:rPr>
          <w:rFonts w:eastAsia="Times New Roman"/>
          <w:szCs w:val="24"/>
        </w:rPr>
      </w:pPr>
      <w:r>
        <w:rPr>
          <w:rFonts w:eastAsia="Times New Roman"/>
          <w:szCs w:val="24"/>
        </w:rPr>
        <w:t xml:space="preserve">Ευχαριστώ. </w:t>
      </w:r>
    </w:p>
    <w:p w14:paraId="5218D618" w14:textId="77777777" w:rsidR="00BE48FC" w:rsidRDefault="008F016C">
      <w:pPr>
        <w:spacing w:line="600" w:lineRule="auto"/>
        <w:ind w:firstLine="720"/>
        <w:jc w:val="center"/>
        <w:rPr>
          <w:rFonts w:eastAsia="Times New Roman" w:cs="Times New Roman"/>
          <w:szCs w:val="24"/>
        </w:rPr>
      </w:pPr>
      <w:r w:rsidRPr="00655E34">
        <w:rPr>
          <w:rFonts w:eastAsia="Times New Roman" w:cs="Times New Roman"/>
          <w:szCs w:val="24"/>
        </w:rPr>
        <w:t xml:space="preserve">(Χειροκροτήματα από την </w:t>
      </w:r>
      <w:r w:rsidRPr="00655E34">
        <w:rPr>
          <w:rFonts w:eastAsia="Times New Roman" w:cs="Times New Roman"/>
          <w:szCs w:val="24"/>
        </w:rPr>
        <w:t>πτέρυγα του ΣΥΡΙΖΑ)</w:t>
      </w:r>
    </w:p>
    <w:p w14:paraId="5218D619" w14:textId="77777777" w:rsidR="00BE48FC" w:rsidRDefault="008F016C">
      <w:pPr>
        <w:spacing w:line="600" w:lineRule="auto"/>
        <w:ind w:firstLine="720"/>
        <w:jc w:val="both"/>
        <w:rPr>
          <w:rFonts w:eastAsia="Times New Roman"/>
          <w:szCs w:val="24"/>
        </w:rPr>
      </w:pPr>
      <w:r>
        <w:rPr>
          <w:rFonts w:eastAsia="Times New Roman"/>
          <w:szCs w:val="24"/>
        </w:rPr>
        <w:t xml:space="preserve"> </w:t>
      </w:r>
      <w:r w:rsidRPr="00FC73C9">
        <w:rPr>
          <w:rFonts w:eastAsia="Times New Roman" w:cs="Times New Roman"/>
          <w:b/>
          <w:szCs w:val="24"/>
        </w:rPr>
        <w:t xml:space="preserve">ΠΡΟΕΔΡΕΥΩΝ (Γεώργιος Λαμπρούλης): </w:t>
      </w:r>
      <w:r>
        <w:rPr>
          <w:rFonts w:eastAsia="Times New Roman" w:cs="Times New Roman"/>
          <w:szCs w:val="24"/>
        </w:rPr>
        <w:t xml:space="preserve">Τον λόγο έχει ο εισηγητής της </w:t>
      </w:r>
      <w:r w:rsidRPr="004B3A63">
        <w:rPr>
          <w:rFonts w:eastAsia="Times New Roman"/>
          <w:szCs w:val="24"/>
        </w:rPr>
        <w:t>Νέας Δημοκρατίας κ</w:t>
      </w:r>
      <w:r>
        <w:rPr>
          <w:rFonts w:eastAsia="Times New Roman"/>
          <w:szCs w:val="24"/>
        </w:rPr>
        <w:t xml:space="preserve">. Βαρβιτσιώτης. </w:t>
      </w:r>
    </w:p>
    <w:p w14:paraId="5218D61A" w14:textId="77777777" w:rsidR="00BE48FC" w:rsidRDefault="008F016C">
      <w:pPr>
        <w:spacing w:line="600" w:lineRule="auto"/>
        <w:ind w:firstLine="720"/>
        <w:jc w:val="both"/>
        <w:rPr>
          <w:rFonts w:eastAsia="Times New Roman"/>
          <w:szCs w:val="24"/>
        </w:rPr>
      </w:pPr>
      <w:r w:rsidRPr="0085196A">
        <w:rPr>
          <w:rFonts w:eastAsia="Times New Roman"/>
          <w:b/>
          <w:szCs w:val="24"/>
        </w:rPr>
        <w:t>ΜΙΛΤΙΑΔΗΣ ΒΑΡΒΙΤΣΙΩΤΗΣ:</w:t>
      </w:r>
      <w:r>
        <w:rPr>
          <w:rFonts w:eastAsia="Times New Roman"/>
          <w:szCs w:val="24"/>
        </w:rPr>
        <w:t xml:space="preserve"> Κ</w:t>
      </w:r>
      <w:r w:rsidRPr="004B3A63">
        <w:rPr>
          <w:rFonts w:eastAsia="Times New Roman"/>
          <w:szCs w:val="24"/>
        </w:rPr>
        <w:t>ύριε Πρόεδρε</w:t>
      </w:r>
      <w:r>
        <w:rPr>
          <w:rFonts w:eastAsia="Times New Roman"/>
          <w:szCs w:val="24"/>
        </w:rPr>
        <w:t>,</w:t>
      </w:r>
      <w:r w:rsidRPr="004B3A63">
        <w:rPr>
          <w:rFonts w:eastAsia="Times New Roman"/>
          <w:szCs w:val="24"/>
        </w:rPr>
        <w:t xml:space="preserve"> κυρίες και κύριοι συνάδελφοι</w:t>
      </w:r>
      <w:r>
        <w:rPr>
          <w:rFonts w:eastAsia="Times New Roman"/>
          <w:szCs w:val="24"/>
        </w:rPr>
        <w:t>,</w:t>
      </w:r>
      <w:r w:rsidRPr="004B3A63">
        <w:rPr>
          <w:rFonts w:eastAsia="Times New Roman"/>
          <w:szCs w:val="24"/>
        </w:rPr>
        <w:t xml:space="preserve"> δεν έχουν περάσει πολλά χρόνια από την ημέρα που ο Πρωθυπουργός ανα</w:t>
      </w:r>
      <w:r w:rsidRPr="004B3A63">
        <w:rPr>
          <w:rFonts w:eastAsia="Times New Roman"/>
          <w:szCs w:val="24"/>
        </w:rPr>
        <w:t>λαμβάνοντας τα καθήκοντά του μας είπε ότι ο ΣΥΡΙΖΑ και η διακυβέρνησ</w:t>
      </w:r>
      <w:r>
        <w:rPr>
          <w:rFonts w:eastAsia="Times New Roman"/>
          <w:szCs w:val="24"/>
        </w:rPr>
        <w:t>ή</w:t>
      </w:r>
      <w:r w:rsidRPr="004B3A63">
        <w:rPr>
          <w:rFonts w:eastAsia="Times New Roman"/>
          <w:szCs w:val="24"/>
        </w:rPr>
        <w:t xml:space="preserve"> του θα εί</w:t>
      </w:r>
      <w:r>
        <w:rPr>
          <w:rFonts w:eastAsia="Times New Roman"/>
          <w:szCs w:val="24"/>
        </w:rPr>
        <w:t>ν</w:t>
      </w:r>
      <w:r w:rsidRPr="004B3A63">
        <w:rPr>
          <w:rFonts w:eastAsia="Times New Roman"/>
          <w:szCs w:val="24"/>
        </w:rPr>
        <w:t>αι κάθε λέξη του Συντάγματος</w:t>
      </w:r>
      <w:r>
        <w:rPr>
          <w:rFonts w:eastAsia="Times New Roman"/>
          <w:szCs w:val="24"/>
        </w:rPr>
        <w:t>.</w:t>
      </w:r>
      <w:r w:rsidRPr="004B3A63">
        <w:rPr>
          <w:rFonts w:eastAsia="Times New Roman"/>
          <w:szCs w:val="24"/>
        </w:rPr>
        <w:t xml:space="preserve"> </w:t>
      </w:r>
      <w:r>
        <w:rPr>
          <w:rFonts w:eastAsia="Times New Roman"/>
          <w:szCs w:val="24"/>
        </w:rPr>
        <w:t>Α</w:t>
      </w:r>
      <w:r w:rsidRPr="004B3A63">
        <w:rPr>
          <w:rFonts w:eastAsia="Times New Roman"/>
          <w:szCs w:val="24"/>
        </w:rPr>
        <w:t>υτό το νομοσχέδιο</w:t>
      </w:r>
      <w:r>
        <w:rPr>
          <w:rFonts w:eastAsia="Times New Roman"/>
          <w:szCs w:val="24"/>
        </w:rPr>
        <w:t>,</w:t>
      </w:r>
      <w:r w:rsidRPr="004B3A63">
        <w:rPr>
          <w:rFonts w:eastAsia="Times New Roman"/>
          <w:szCs w:val="24"/>
        </w:rPr>
        <w:t xml:space="preserve"> </w:t>
      </w:r>
      <w:r>
        <w:rPr>
          <w:rFonts w:eastAsia="Times New Roman"/>
          <w:szCs w:val="24"/>
        </w:rPr>
        <w:t>κ</w:t>
      </w:r>
      <w:r w:rsidRPr="004B3A63">
        <w:rPr>
          <w:rFonts w:eastAsia="Times New Roman"/>
          <w:szCs w:val="24"/>
        </w:rPr>
        <w:t>ύριε Υπουργέ</w:t>
      </w:r>
      <w:r>
        <w:rPr>
          <w:rFonts w:eastAsia="Times New Roman"/>
          <w:szCs w:val="24"/>
        </w:rPr>
        <w:t>,</w:t>
      </w:r>
      <w:r w:rsidRPr="004B3A63">
        <w:rPr>
          <w:rFonts w:eastAsia="Times New Roman"/>
          <w:szCs w:val="24"/>
        </w:rPr>
        <w:t xml:space="preserve"> αποδεικνύει πως δεν έχετε κανένα</w:t>
      </w:r>
      <w:r>
        <w:rPr>
          <w:rFonts w:eastAsia="Times New Roman"/>
          <w:szCs w:val="24"/>
        </w:rPr>
        <w:t>ν</w:t>
      </w:r>
      <w:r w:rsidRPr="004B3A63">
        <w:rPr>
          <w:rFonts w:eastAsia="Times New Roman"/>
          <w:szCs w:val="24"/>
        </w:rPr>
        <w:t xml:space="preserve"> σεβασμό</w:t>
      </w:r>
      <w:r>
        <w:rPr>
          <w:rFonts w:eastAsia="Times New Roman"/>
          <w:szCs w:val="24"/>
        </w:rPr>
        <w:t>,</w:t>
      </w:r>
      <w:r w:rsidRPr="004B3A63">
        <w:rPr>
          <w:rFonts w:eastAsia="Times New Roman"/>
          <w:szCs w:val="24"/>
        </w:rPr>
        <w:t xml:space="preserve"> σε κα</w:t>
      </w:r>
      <w:r>
        <w:rPr>
          <w:rFonts w:eastAsia="Times New Roman"/>
          <w:szCs w:val="24"/>
        </w:rPr>
        <w:t>μ</w:t>
      </w:r>
      <w:r w:rsidRPr="004B3A63">
        <w:rPr>
          <w:rFonts w:eastAsia="Times New Roman"/>
          <w:szCs w:val="24"/>
        </w:rPr>
        <w:t>μία από τις λέξεις του Συντάγματος</w:t>
      </w:r>
      <w:r>
        <w:rPr>
          <w:rFonts w:eastAsia="Times New Roman"/>
          <w:szCs w:val="24"/>
        </w:rPr>
        <w:t>.</w:t>
      </w:r>
      <w:r w:rsidRPr="004B3A63">
        <w:rPr>
          <w:rFonts w:eastAsia="Times New Roman"/>
          <w:szCs w:val="24"/>
        </w:rPr>
        <w:t xml:space="preserve"> </w:t>
      </w:r>
      <w:r>
        <w:rPr>
          <w:rFonts w:eastAsia="Times New Roman"/>
          <w:szCs w:val="24"/>
        </w:rPr>
        <w:t>Κ</w:t>
      </w:r>
      <w:r w:rsidRPr="004B3A63">
        <w:rPr>
          <w:rFonts w:eastAsia="Times New Roman"/>
          <w:szCs w:val="24"/>
        </w:rPr>
        <w:t>αι δεν έχετε</w:t>
      </w:r>
      <w:r>
        <w:rPr>
          <w:rFonts w:eastAsia="Times New Roman"/>
          <w:szCs w:val="24"/>
        </w:rPr>
        <w:t>,</w:t>
      </w:r>
      <w:r w:rsidRPr="004B3A63">
        <w:rPr>
          <w:rFonts w:eastAsia="Times New Roman"/>
          <w:szCs w:val="24"/>
        </w:rPr>
        <w:t xml:space="preserve"> </w:t>
      </w:r>
      <w:r>
        <w:rPr>
          <w:rFonts w:eastAsia="Times New Roman"/>
          <w:szCs w:val="24"/>
        </w:rPr>
        <w:t>διότι μι</w:t>
      </w:r>
      <w:r w:rsidRPr="004B3A63">
        <w:rPr>
          <w:rFonts w:eastAsia="Times New Roman"/>
          <w:szCs w:val="24"/>
        </w:rPr>
        <w:t>α β</w:t>
      </w:r>
      <w:r w:rsidRPr="004B3A63">
        <w:rPr>
          <w:rFonts w:eastAsia="Times New Roman"/>
          <w:szCs w:val="24"/>
        </w:rPr>
        <w:t>ασική αρχή που επιβάλλει το Σύνταγμα είναι η αρχή της καλής νομοθέτησης</w:t>
      </w:r>
      <w:r>
        <w:rPr>
          <w:rFonts w:eastAsia="Times New Roman"/>
          <w:szCs w:val="24"/>
        </w:rPr>
        <w:t>.</w:t>
      </w:r>
    </w:p>
    <w:p w14:paraId="5218D61B" w14:textId="77777777" w:rsidR="00BE48FC" w:rsidRDefault="008F016C">
      <w:pPr>
        <w:spacing w:line="600" w:lineRule="auto"/>
        <w:ind w:firstLine="720"/>
        <w:jc w:val="both"/>
        <w:rPr>
          <w:rFonts w:eastAsia="Times New Roman"/>
          <w:szCs w:val="24"/>
        </w:rPr>
      </w:pPr>
      <w:r w:rsidRPr="00072266">
        <w:rPr>
          <w:rFonts w:eastAsia="Times New Roman"/>
          <w:szCs w:val="24"/>
        </w:rPr>
        <w:lastRenderedPageBreak/>
        <w:t>Κυρίες και κύριοι,</w:t>
      </w:r>
      <w:r>
        <w:rPr>
          <w:rFonts w:eastAsia="Times New Roman"/>
          <w:szCs w:val="24"/>
        </w:rPr>
        <w:t xml:space="preserve"> αυτό που κρατάω στα χέρια μου είναι το</w:t>
      </w:r>
      <w:r w:rsidRPr="004B3A63">
        <w:rPr>
          <w:rFonts w:eastAsia="Times New Roman"/>
          <w:szCs w:val="24"/>
        </w:rPr>
        <w:t xml:space="preserve"> νομοσχέδιο που κατατέθηκε</w:t>
      </w:r>
      <w:r>
        <w:rPr>
          <w:rFonts w:eastAsia="Times New Roman"/>
          <w:szCs w:val="24"/>
        </w:rPr>
        <w:t xml:space="preserve">. Κρατάω επίσης στα χέρια μου τον όγκο </w:t>
      </w:r>
      <w:r w:rsidRPr="004B3A63">
        <w:rPr>
          <w:rFonts w:eastAsia="Times New Roman"/>
          <w:szCs w:val="24"/>
        </w:rPr>
        <w:t>των τροπολογιών που ήρθαν μέχρι και εχθές το βράδυ</w:t>
      </w:r>
      <w:r>
        <w:rPr>
          <w:rFonts w:eastAsia="Times New Roman"/>
          <w:szCs w:val="24"/>
        </w:rPr>
        <w:t>.</w:t>
      </w:r>
      <w:r w:rsidRPr="004B3A63">
        <w:rPr>
          <w:rFonts w:eastAsia="Times New Roman"/>
          <w:szCs w:val="24"/>
        </w:rPr>
        <w:t xml:space="preserve"> </w:t>
      </w:r>
      <w:r>
        <w:rPr>
          <w:rFonts w:eastAsia="Times New Roman"/>
          <w:szCs w:val="24"/>
        </w:rPr>
        <w:t xml:space="preserve">Δεν </w:t>
      </w:r>
      <w:r w:rsidRPr="004B3A63">
        <w:rPr>
          <w:rFonts w:eastAsia="Times New Roman"/>
          <w:szCs w:val="24"/>
        </w:rPr>
        <w:t xml:space="preserve">ξέρω </w:t>
      </w:r>
      <w:r>
        <w:rPr>
          <w:rFonts w:eastAsia="Times New Roman"/>
          <w:szCs w:val="24"/>
        </w:rPr>
        <w:t xml:space="preserve">πόσες </w:t>
      </w:r>
      <w:r w:rsidRPr="004B3A63">
        <w:rPr>
          <w:rFonts w:eastAsia="Times New Roman"/>
          <w:szCs w:val="24"/>
        </w:rPr>
        <w:t>ακόμα θα φέρετε</w:t>
      </w:r>
      <w:r>
        <w:rPr>
          <w:rFonts w:eastAsia="Times New Roman"/>
          <w:szCs w:val="24"/>
        </w:rPr>
        <w:t>.</w:t>
      </w:r>
      <w:r w:rsidRPr="004B3A63">
        <w:rPr>
          <w:rFonts w:eastAsia="Times New Roman"/>
          <w:szCs w:val="24"/>
        </w:rPr>
        <w:t xml:space="preserve"> </w:t>
      </w:r>
      <w:r>
        <w:rPr>
          <w:rFonts w:eastAsia="Times New Roman"/>
          <w:szCs w:val="24"/>
        </w:rPr>
        <w:t>Π</w:t>
      </w:r>
      <w:r w:rsidRPr="004B3A63">
        <w:rPr>
          <w:rFonts w:eastAsia="Times New Roman"/>
          <w:szCs w:val="24"/>
        </w:rPr>
        <w:t>λυντήριο το κάνατε</w:t>
      </w:r>
      <w:r>
        <w:rPr>
          <w:rFonts w:eastAsia="Times New Roman"/>
          <w:szCs w:val="24"/>
        </w:rPr>
        <w:t>!</w:t>
      </w:r>
      <w:r w:rsidRPr="004B3A63">
        <w:rPr>
          <w:rFonts w:eastAsia="Times New Roman"/>
          <w:szCs w:val="24"/>
        </w:rPr>
        <w:t xml:space="preserve"> </w:t>
      </w:r>
      <w:r>
        <w:rPr>
          <w:rFonts w:eastAsia="Times New Roman"/>
          <w:szCs w:val="24"/>
        </w:rPr>
        <w:t>Τ</w:t>
      </w:r>
      <w:r w:rsidRPr="004B3A63">
        <w:rPr>
          <w:rFonts w:eastAsia="Times New Roman"/>
          <w:szCs w:val="24"/>
        </w:rPr>
        <w:t>ο μεγαλύτερο πλυντήριο έχει γίνει το νομοσχέδι</w:t>
      </w:r>
      <w:r>
        <w:rPr>
          <w:rFonts w:eastAsia="Times New Roman"/>
          <w:szCs w:val="24"/>
        </w:rPr>
        <w:t>ό</w:t>
      </w:r>
      <w:r w:rsidRPr="004B3A63">
        <w:rPr>
          <w:rFonts w:eastAsia="Times New Roman"/>
          <w:szCs w:val="24"/>
        </w:rPr>
        <w:t xml:space="preserve"> </w:t>
      </w:r>
      <w:r>
        <w:rPr>
          <w:rFonts w:eastAsia="Times New Roman"/>
          <w:szCs w:val="24"/>
        </w:rPr>
        <w:t>σας! Πλυντήριο α</w:t>
      </w:r>
      <w:r w:rsidRPr="004B3A63">
        <w:rPr>
          <w:rFonts w:eastAsia="Times New Roman"/>
          <w:szCs w:val="24"/>
        </w:rPr>
        <w:t>διαφάνει</w:t>
      </w:r>
      <w:r>
        <w:rPr>
          <w:rFonts w:eastAsia="Times New Roman"/>
          <w:szCs w:val="24"/>
        </w:rPr>
        <w:t>α</w:t>
      </w:r>
      <w:r w:rsidRPr="004B3A63">
        <w:rPr>
          <w:rFonts w:eastAsia="Times New Roman"/>
          <w:szCs w:val="24"/>
        </w:rPr>
        <w:t>ς</w:t>
      </w:r>
      <w:r>
        <w:rPr>
          <w:rFonts w:eastAsia="Times New Roman"/>
          <w:szCs w:val="24"/>
        </w:rPr>
        <w:t xml:space="preserve">, φωτογραφικών ρυθμίσεων, </w:t>
      </w:r>
      <w:r w:rsidRPr="004B3A63">
        <w:rPr>
          <w:rFonts w:eastAsia="Times New Roman"/>
          <w:szCs w:val="24"/>
        </w:rPr>
        <w:t xml:space="preserve">πλυντήριο </w:t>
      </w:r>
      <w:r>
        <w:rPr>
          <w:rFonts w:eastAsia="Times New Roman"/>
          <w:szCs w:val="24"/>
        </w:rPr>
        <w:t xml:space="preserve">δαπανών, πλυντήριο </w:t>
      </w:r>
      <w:r w:rsidRPr="004B3A63">
        <w:rPr>
          <w:rFonts w:eastAsia="Times New Roman"/>
          <w:szCs w:val="24"/>
        </w:rPr>
        <w:t>ευθυνών</w:t>
      </w:r>
      <w:r>
        <w:rPr>
          <w:rFonts w:eastAsia="Times New Roman"/>
          <w:szCs w:val="24"/>
        </w:rPr>
        <w:t>.</w:t>
      </w:r>
      <w:r w:rsidRPr="004B3A63">
        <w:rPr>
          <w:rFonts w:eastAsia="Times New Roman"/>
          <w:szCs w:val="24"/>
        </w:rPr>
        <w:t xml:space="preserve"> </w:t>
      </w:r>
      <w:r>
        <w:rPr>
          <w:rFonts w:eastAsia="Times New Roman"/>
          <w:szCs w:val="24"/>
        </w:rPr>
        <w:t xml:space="preserve">Είναι ντροπή! </w:t>
      </w:r>
    </w:p>
    <w:p w14:paraId="5218D61C" w14:textId="77777777" w:rsidR="00BE48FC" w:rsidRDefault="008F016C">
      <w:pPr>
        <w:spacing w:line="600" w:lineRule="auto"/>
        <w:ind w:firstLine="720"/>
        <w:jc w:val="both"/>
        <w:rPr>
          <w:rFonts w:eastAsia="Times New Roman"/>
          <w:szCs w:val="24"/>
        </w:rPr>
      </w:pPr>
      <w:r>
        <w:rPr>
          <w:rFonts w:eastAsia="Times New Roman"/>
          <w:szCs w:val="24"/>
        </w:rPr>
        <w:t>Μ</w:t>
      </w:r>
      <w:r w:rsidRPr="004B3A63">
        <w:rPr>
          <w:rFonts w:eastAsia="Times New Roman"/>
          <w:szCs w:val="24"/>
        </w:rPr>
        <w:t xml:space="preserve">ιλάτε για </w:t>
      </w:r>
      <w:r>
        <w:rPr>
          <w:rFonts w:eastAsia="Times New Roman"/>
          <w:szCs w:val="24"/>
        </w:rPr>
        <w:t xml:space="preserve">καλή νομοθέτηση, για </w:t>
      </w:r>
      <w:r w:rsidRPr="004B3A63">
        <w:rPr>
          <w:rFonts w:eastAsia="Times New Roman"/>
          <w:szCs w:val="24"/>
        </w:rPr>
        <w:t>σεβασμό στο</w:t>
      </w:r>
      <w:r>
        <w:rPr>
          <w:rFonts w:eastAsia="Times New Roman"/>
          <w:szCs w:val="24"/>
        </w:rPr>
        <w:t>ν Κανονισμό, γι</w:t>
      </w:r>
      <w:r>
        <w:rPr>
          <w:rFonts w:eastAsia="Times New Roman"/>
          <w:szCs w:val="24"/>
        </w:rPr>
        <w:t>α σεβασμό στο</w:t>
      </w:r>
      <w:r w:rsidRPr="004B3A63">
        <w:rPr>
          <w:rFonts w:eastAsia="Times New Roman"/>
          <w:szCs w:val="24"/>
        </w:rPr>
        <w:t xml:space="preserve"> Σύνταγμα</w:t>
      </w:r>
      <w:r>
        <w:rPr>
          <w:rFonts w:eastAsia="Times New Roman"/>
          <w:szCs w:val="24"/>
        </w:rPr>
        <w:t>, εσείς που σήμερα καταπατάτε ο</w:t>
      </w:r>
      <w:r w:rsidRPr="004B3A63">
        <w:rPr>
          <w:rFonts w:eastAsia="Times New Roman"/>
          <w:szCs w:val="24"/>
        </w:rPr>
        <w:t>ποιαδήποτε έννοια διαφάνειας στη διαχείριση του δημ</w:t>
      </w:r>
      <w:r>
        <w:rPr>
          <w:rFonts w:eastAsia="Times New Roman"/>
          <w:szCs w:val="24"/>
        </w:rPr>
        <w:t>ο</w:t>
      </w:r>
      <w:r w:rsidRPr="004B3A63">
        <w:rPr>
          <w:rFonts w:eastAsia="Times New Roman"/>
          <w:szCs w:val="24"/>
        </w:rPr>
        <w:t>σ</w:t>
      </w:r>
      <w:r>
        <w:rPr>
          <w:rFonts w:eastAsia="Times New Roman"/>
          <w:szCs w:val="24"/>
        </w:rPr>
        <w:t>ί</w:t>
      </w:r>
      <w:r w:rsidRPr="004B3A63">
        <w:rPr>
          <w:rFonts w:eastAsia="Times New Roman"/>
          <w:szCs w:val="24"/>
        </w:rPr>
        <w:t>ου χρήματος</w:t>
      </w:r>
      <w:r>
        <w:rPr>
          <w:rFonts w:eastAsia="Times New Roman"/>
          <w:szCs w:val="24"/>
        </w:rPr>
        <w:t>, οποιαδήποτε έννοια διαφάνειας στ</w:t>
      </w:r>
      <w:r w:rsidRPr="004B3A63">
        <w:rPr>
          <w:rFonts w:eastAsia="Times New Roman"/>
          <w:szCs w:val="24"/>
        </w:rPr>
        <w:t>ην παραγωγή κοινοβουλευτικού έργου</w:t>
      </w:r>
      <w:r>
        <w:rPr>
          <w:rFonts w:eastAsia="Times New Roman"/>
          <w:szCs w:val="24"/>
        </w:rPr>
        <w:t>;</w:t>
      </w:r>
      <w:r w:rsidRPr="004B3A63">
        <w:rPr>
          <w:rFonts w:eastAsia="Times New Roman"/>
          <w:szCs w:val="24"/>
        </w:rPr>
        <w:t xml:space="preserve"> </w:t>
      </w:r>
      <w:r>
        <w:rPr>
          <w:rFonts w:eastAsia="Times New Roman"/>
          <w:szCs w:val="24"/>
        </w:rPr>
        <w:t>Τ</w:t>
      </w:r>
      <w:r w:rsidRPr="004B3A63">
        <w:rPr>
          <w:rFonts w:eastAsia="Times New Roman"/>
          <w:szCs w:val="24"/>
        </w:rPr>
        <w:t xml:space="preserve">ι </w:t>
      </w:r>
      <w:r>
        <w:rPr>
          <w:rFonts w:eastAsia="Times New Roman"/>
          <w:szCs w:val="24"/>
        </w:rPr>
        <w:t>φέρνετε</w:t>
      </w:r>
      <w:r w:rsidRPr="004B3A63">
        <w:rPr>
          <w:rFonts w:eastAsia="Times New Roman"/>
          <w:szCs w:val="24"/>
        </w:rPr>
        <w:t xml:space="preserve"> με το νομοσχέδι</w:t>
      </w:r>
      <w:r>
        <w:rPr>
          <w:rFonts w:eastAsia="Times New Roman"/>
          <w:szCs w:val="24"/>
        </w:rPr>
        <w:t>ό</w:t>
      </w:r>
      <w:r w:rsidRPr="004B3A63">
        <w:rPr>
          <w:rFonts w:eastAsia="Times New Roman"/>
          <w:szCs w:val="24"/>
        </w:rPr>
        <w:t xml:space="preserve"> </w:t>
      </w:r>
      <w:r>
        <w:rPr>
          <w:rFonts w:eastAsia="Times New Roman"/>
          <w:szCs w:val="24"/>
        </w:rPr>
        <w:t>σας;</w:t>
      </w:r>
      <w:r w:rsidRPr="004B3A63">
        <w:rPr>
          <w:rFonts w:eastAsia="Times New Roman"/>
          <w:szCs w:val="24"/>
        </w:rPr>
        <w:t xml:space="preserve"> Ποια δικαιώματα</w:t>
      </w:r>
      <w:r>
        <w:rPr>
          <w:rFonts w:eastAsia="Times New Roman"/>
          <w:szCs w:val="24"/>
        </w:rPr>
        <w:t>,</w:t>
      </w:r>
      <w:r w:rsidRPr="004B3A63">
        <w:rPr>
          <w:rFonts w:eastAsia="Times New Roman"/>
          <w:szCs w:val="24"/>
        </w:rPr>
        <w:t xml:space="preserve"> </w:t>
      </w:r>
      <w:r>
        <w:rPr>
          <w:rFonts w:eastAsia="Times New Roman"/>
          <w:szCs w:val="24"/>
        </w:rPr>
        <w:t>κ</w:t>
      </w:r>
      <w:r w:rsidRPr="004B3A63">
        <w:rPr>
          <w:rFonts w:eastAsia="Times New Roman"/>
          <w:szCs w:val="24"/>
        </w:rPr>
        <w:t xml:space="preserve">ύριε </w:t>
      </w:r>
      <w:r>
        <w:rPr>
          <w:rFonts w:eastAsia="Times New Roman"/>
          <w:szCs w:val="24"/>
        </w:rPr>
        <w:t>εισηγητά; Σα</w:t>
      </w:r>
      <w:r>
        <w:rPr>
          <w:rFonts w:eastAsia="Times New Roman"/>
          <w:szCs w:val="24"/>
        </w:rPr>
        <w:t xml:space="preserve">ς έθιξε το θέμα των λαθρομεταναστών; Αυτό είναι λαθρο-νομοθέτηση. </w:t>
      </w:r>
    </w:p>
    <w:p w14:paraId="5218D61D" w14:textId="77777777" w:rsidR="00BE48FC" w:rsidRDefault="008F016C">
      <w:pPr>
        <w:spacing w:line="600" w:lineRule="auto"/>
        <w:ind w:firstLine="720"/>
        <w:jc w:val="both"/>
        <w:rPr>
          <w:rFonts w:eastAsia="Times New Roman"/>
          <w:szCs w:val="24"/>
        </w:rPr>
      </w:pPr>
      <w:r w:rsidRPr="00D33354">
        <w:rPr>
          <w:rFonts w:eastAsia="Times New Roman"/>
          <w:b/>
          <w:szCs w:val="24"/>
        </w:rPr>
        <w:t xml:space="preserve">ΗΛΙΑΣ ΚΑΜΑΤΕΡΟΣ: </w:t>
      </w:r>
      <w:r>
        <w:rPr>
          <w:rFonts w:eastAsia="Times New Roman"/>
          <w:szCs w:val="24"/>
        </w:rPr>
        <w:t>Λαθραίος είσαι εσύ!</w:t>
      </w:r>
    </w:p>
    <w:p w14:paraId="5218D61E" w14:textId="77777777" w:rsidR="00BE48FC" w:rsidRDefault="008F016C">
      <w:pPr>
        <w:spacing w:line="600" w:lineRule="auto"/>
        <w:ind w:firstLine="720"/>
        <w:jc w:val="both"/>
        <w:rPr>
          <w:rFonts w:eastAsia="Times New Roman"/>
          <w:szCs w:val="24"/>
        </w:rPr>
      </w:pPr>
      <w:r w:rsidRPr="0085196A">
        <w:rPr>
          <w:rFonts w:eastAsia="Times New Roman"/>
          <w:b/>
          <w:szCs w:val="24"/>
        </w:rPr>
        <w:t>ΜΙΛΤΙΑΔΗΣ ΒΑΡΒΙΤΣΙΩΤΗΣ:</w:t>
      </w:r>
      <w:r>
        <w:rPr>
          <w:rFonts w:eastAsia="Times New Roman"/>
          <w:b/>
          <w:szCs w:val="24"/>
        </w:rPr>
        <w:t xml:space="preserve"> </w:t>
      </w:r>
      <w:r>
        <w:rPr>
          <w:rFonts w:eastAsia="Times New Roman"/>
          <w:szCs w:val="24"/>
        </w:rPr>
        <w:t xml:space="preserve">Σας παρακαλώ. Να έχετε σεβασμό! </w:t>
      </w:r>
    </w:p>
    <w:p w14:paraId="5218D61F" w14:textId="77777777" w:rsidR="00BE48FC" w:rsidRDefault="008F016C">
      <w:pPr>
        <w:spacing w:line="600" w:lineRule="auto"/>
        <w:ind w:firstLine="720"/>
        <w:jc w:val="both"/>
        <w:rPr>
          <w:rFonts w:eastAsia="Times New Roman"/>
          <w:szCs w:val="24"/>
        </w:rPr>
      </w:pPr>
      <w:r w:rsidRPr="00D33354">
        <w:rPr>
          <w:rFonts w:eastAsia="Times New Roman"/>
          <w:b/>
          <w:szCs w:val="24"/>
        </w:rPr>
        <w:t>ΗΛΙΑΣ ΚΑΜΑΤΕΡΟΣ:</w:t>
      </w:r>
      <w:r>
        <w:rPr>
          <w:rFonts w:eastAsia="Times New Roman"/>
          <w:b/>
          <w:szCs w:val="24"/>
        </w:rPr>
        <w:t xml:space="preserve"> </w:t>
      </w:r>
      <w:r>
        <w:rPr>
          <w:rFonts w:eastAsia="Times New Roman"/>
          <w:szCs w:val="24"/>
        </w:rPr>
        <w:t xml:space="preserve">Άντε μωρέ. </w:t>
      </w:r>
    </w:p>
    <w:p w14:paraId="5218D620" w14:textId="77777777" w:rsidR="00BE48FC" w:rsidRDefault="008F016C">
      <w:pPr>
        <w:spacing w:line="600" w:lineRule="auto"/>
        <w:ind w:firstLine="720"/>
        <w:jc w:val="both"/>
        <w:rPr>
          <w:rFonts w:eastAsia="Times New Roman" w:cs="Times New Roman"/>
          <w:szCs w:val="24"/>
        </w:rPr>
      </w:pPr>
      <w:r w:rsidRPr="001F5A18">
        <w:rPr>
          <w:rFonts w:eastAsia="Times New Roman" w:cs="Times New Roman"/>
          <w:b/>
          <w:szCs w:val="24"/>
        </w:rPr>
        <w:lastRenderedPageBreak/>
        <w:t>ΓΕΩΡΓΙΟΣ ΠΑΛΛΗΣ:</w:t>
      </w:r>
      <w:r>
        <w:rPr>
          <w:rFonts w:eastAsia="Times New Roman" w:cs="Times New Roman"/>
          <w:szCs w:val="24"/>
        </w:rPr>
        <w:t xml:space="preserve"> Εσύ να σέβεσαι τους ανθρώπους! </w:t>
      </w:r>
    </w:p>
    <w:p w14:paraId="5218D621" w14:textId="77777777" w:rsidR="00BE48FC" w:rsidRDefault="008F016C">
      <w:pPr>
        <w:spacing w:line="600" w:lineRule="auto"/>
        <w:ind w:firstLine="720"/>
        <w:jc w:val="both"/>
        <w:rPr>
          <w:rFonts w:eastAsia="Times New Roman" w:cs="Times New Roman"/>
          <w:szCs w:val="24"/>
        </w:rPr>
      </w:pPr>
      <w:r w:rsidRPr="00FC73C9">
        <w:rPr>
          <w:rFonts w:eastAsia="Times New Roman" w:cs="Times New Roman"/>
          <w:b/>
          <w:szCs w:val="24"/>
        </w:rPr>
        <w:t xml:space="preserve">ΠΡΟΕΔΡΕΥΩΝ (Γεώργιος Λαμπρούλης): </w:t>
      </w:r>
      <w:r>
        <w:rPr>
          <w:rFonts w:eastAsia="Times New Roman" w:cs="Times New Roman"/>
          <w:szCs w:val="24"/>
        </w:rPr>
        <w:t>Παρακαλώ, παρακαλώ!</w:t>
      </w:r>
    </w:p>
    <w:p w14:paraId="5218D622" w14:textId="77777777" w:rsidR="00BE48FC" w:rsidRDefault="008F016C">
      <w:pPr>
        <w:spacing w:line="600" w:lineRule="auto"/>
        <w:ind w:firstLine="720"/>
        <w:jc w:val="both"/>
        <w:rPr>
          <w:rFonts w:eastAsia="Times New Roman"/>
          <w:szCs w:val="24"/>
        </w:rPr>
      </w:pPr>
      <w:r>
        <w:rPr>
          <w:rFonts w:eastAsia="Times New Roman"/>
          <w:b/>
          <w:szCs w:val="24"/>
        </w:rPr>
        <w:t xml:space="preserve">ΜΙΛΤΙΑΔΗΣ ΒΑΡΒΙΤΣΙΩΤΗΣ: </w:t>
      </w:r>
      <w:r>
        <w:rPr>
          <w:rFonts w:eastAsia="Times New Roman"/>
          <w:szCs w:val="24"/>
        </w:rPr>
        <w:t xml:space="preserve">Νομίζετε ότι επειδή έχετε μια πλειοψηφία -μόνο κοινοβουλευτική, όχι λαϊκή- μπορείτε εδώ μέσα να κάνετε ό,τι θέλετε; </w:t>
      </w:r>
    </w:p>
    <w:p w14:paraId="5218D623" w14:textId="77777777" w:rsidR="00BE48FC" w:rsidRDefault="008F016C">
      <w:pPr>
        <w:spacing w:line="600" w:lineRule="auto"/>
        <w:ind w:firstLine="720"/>
        <w:jc w:val="both"/>
        <w:rPr>
          <w:rFonts w:eastAsia="Times New Roman"/>
          <w:szCs w:val="24"/>
        </w:rPr>
      </w:pPr>
      <w:r w:rsidRPr="00D33354">
        <w:rPr>
          <w:rFonts w:eastAsia="Times New Roman"/>
          <w:b/>
          <w:szCs w:val="24"/>
        </w:rPr>
        <w:t>ΗΛΙΑΣ ΚΑΜΑΤΕΡΟΣ:</w:t>
      </w:r>
      <w:r>
        <w:rPr>
          <w:rFonts w:eastAsia="Times New Roman"/>
          <w:b/>
          <w:szCs w:val="24"/>
        </w:rPr>
        <w:t xml:space="preserve"> </w:t>
      </w:r>
      <w:r>
        <w:rPr>
          <w:rFonts w:eastAsia="Times New Roman"/>
          <w:szCs w:val="24"/>
        </w:rPr>
        <w:t xml:space="preserve">Λαθραίος είσαι εσύ! </w:t>
      </w:r>
    </w:p>
    <w:p w14:paraId="5218D624" w14:textId="77777777" w:rsidR="00BE48FC" w:rsidRDefault="008F016C">
      <w:pPr>
        <w:spacing w:line="600" w:lineRule="auto"/>
        <w:ind w:firstLine="720"/>
        <w:jc w:val="both"/>
        <w:rPr>
          <w:rFonts w:eastAsia="Times New Roman"/>
          <w:szCs w:val="24"/>
        </w:rPr>
      </w:pPr>
      <w:r>
        <w:rPr>
          <w:rFonts w:eastAsia="Times New Roman"/>
          <w:b/>
          <w:szCs w:val="24"/>
        </w:rPr>
        <w:t>ΜΙΛΤΙΑΔΗΣ ΒΑΡΒΙΤΣΙΩΤΗΣ:</w:t>
      </w:r>
      <w:r>
        <w:rPr>
          <w:rFonts w:eastAsia="Times New Roman"/>
          <w:b/>
          <w:szCs w:val="24"/>
        </w:rPr>
        <w:t xml:space="preserve"> </w:t>
      </w:r>
      <w:r>
        <w:rPr>
          <w:rFonts w:eastAsia="Times New Roman"/>
          <w:szCs w:val="24"/>
        </w:rPr>
        <w:t xml:space="preserve">Θα απολογηθείτε. Θα απολογηθείτε! </w:t>
      </w:r>
    </w:p>
    <w:p w14:paraId="5218D625" w14:textId="77777777" w:rsidR="00BE48FC" w:rsidRDefault="008F016C">
      <w:pPr>
        <w:spacing w:line="600" w:lineRule="auto"/>
        <w:ind w:firstLine="720"/>
        <w:jc w:val="both"/>
        <w:rPr>
          <w:rFonts w:eastAsia="Times New Roman" w:cs="Times New Roman"/>
          <w:szCs w:val="24"/>
        </w:rPr>
      </w:pPr>
      <w:r w:rsidRPr="001F5A18">
        <w:rPr>
          <w:rFonts w:eastAsia="Times New Roman" w:cs="Times New Roman"/>
          <w:b/>
          <w:szCs w:val="24"/>
        </w:rPr>
        <w:t>ΓΕΩΡΓΙΟΣ ΠΑΛΛΗΣ:</w:t>
      </w:r>
      <w:r>
        <w:rPr>
          <w:rFonts w:eastAsia="Times New Roman" w:cs="Times New Roman"/>
          <w:b/>
          <w:szCs w:val="24"/>
        </w:rPr>
        <w:t xml:space="preserve"> </w:t>
      </w:r>
      <w:r>
        <w:rPr>
          <w:rFonts w:eastAsia="Times New Roman" w:cs="Times New Roman"/>
          <w:szCs w:val="24"/>
        </w:rPr>
        <w:t xml:space="preserve">Ποιος είσαι, μωρέ, που θα απολογηθούμε; </w:t>
      </w:r>
    </w:p>
    <w:p w14:paraId="5218D626" w14:textId="77777777" w:rsidR="00BE48FC" w:rsidRDefault="008F016C">
      <w:pPr>
        <w:spacing w:line="600" w:lineRule="auto"/>
        <w:ind w:firstLine="720"/>
        <w:jc w:val="both"/>
        <w:rPr>
          <w:rFonts w:eastAsia="Times New Roman" w:cs="Times New Roman"/>
          <w:szCs w:val="24"/>
        </w:rPr>
      </w:pPr>
      <w:r w:rsidRPr="00FC73C9">
        <w:rPr>
          <w:rFonts w:eastAsia="Times New Roman" w:cs="Times New Roman"/>
          <w:b/>
          <w:szCs w:val="24"/>
        </w:rPr>
        <w:t xml:space="preserve">ΠΡΟΕΔΡΕΥΩΝ (Γεώργιος Λαμπρούλης): </w:t>
      </w:r>
      <w:r>
        <w:rPr>
          <w:rFonts w:eastAsia="Times New Roman" w:cs="Times New Roman"/>
          <w:szCs w:val="24"/>
        </w:rPr>
        <w:t>Πιο ήρεμα, κύριε Βαρβιτσιώτη. Παρακαλώ!</w:t>
      </w:r>
    </w:p>
    <w:p w14:paraId="5218D627" w14:textId="77777777" w:rsidR="00BE48FC" w:rsidRDefault="008F016C">
      <w:pPr>
        <w:spacing w:line="600" w:lineRule="auto"/>
        <w:ind w:firstLine="720"/>
        <w:jc w:val="both"/>
        <w:rPr>
          <w:rFonts w:eastAsia="Times New Roman"/>
          <w:szCs w:val="24"/>
        </w:rPr>
      </w:pPr>
      <w:r>
        <w:rPr>
          <w:rFonts w:eastAsia="Times New Roman"/>
          <w:b/>
          <w:szCs w:val="24"/>
        </w:rPr>
        <w:t xml:space="preserve">ΜΙΛΤΙΑΔΗΣ ΒΑΡΒΙΤΣΙΩΤΗΣ: </w:t>
      </w:r>
      <w:r>
        <w:rPr>
          <w:rFonts w:eastAsia="Times New Roman" w:cs="Times New Roman"/>
          <w:szCs w:val="24"/>
        </w:rPr>
        <w:t>Θα απολογηθείτε και στον ελληνικό λαό, αλλά και σε όλους όσους σ</w:t>
      </w:r>
      <w:r>
        <w:rPr>
          <w:rFonts w:eastAsia="Times New Roman" w:cs="Times New Roman"/>
          <w:szCs w:val="24"/>
        </w:rPr>
        <w:t xml:space="preserve">ήμερα </w:t>
      </w:r>
      <w:r w:rsidRPr="004B3A63">
        <w:rPr>
          <w:rFonts w:eastAsia="Times New Roman"/>
          <w:szCs w:val="24"/>
        </w:rPr>
        <w:t>τους λέτε ότι δεν θα τηρήσετε καμ</w:t>
      </w:r>
      <w:r>
        <w:rPr>
          <w:rFonts w:eastAsia="Times New Roman"/>
          <w:szCs w:val="24"/>
        </w:rPr>
        <w:t>μ</w:t>
      </w:r>
      <w:r w:rsidRPr="004B3A63">
        <w:rPr>
          <w:rFonts w:eastAsia="Times New Roman"/>
          <w:szCs w:val="24"/>
        </w:rPr>
        <w:t>ία συνθήκη διαφάνειας για ό</w:t>
      </w:r>
      <w:r>
        <w:rPr>
          <w:rFonts w:eastAsia="Times New Roman"/>
          <w:szCs w:val="24"/>
        </w:rPr>
        <w:t>,</w:t>
      </w:r>
      <w:r w:rsidRPr="004B3A63">
        <w:rPr>
          <w:rFonts w:eastAsia="Times New Roman"/>
          <w:szCs w:val="24"/>
        </w:rPr>
        <w:t>τι έχετε ξοδέψει στο παρελθόν</w:t>
      </w:r>
      <w:r>
        <w:rPr>
          <w:rFonts w:eastAsia="Times New Roman"/>
          <w:szCs w:val="24"/>
        </w:rPr>
        <w:t>.</w:t>
      </w:r>
    </w:p>
    <w:p w14:paraId="5218D628" w14:textId="77777777" w:rsidR="00BE48FC" w:rsidRDefault="008F016C">
      <w:pPr>
        <w:spacing w:line="600" w:lineRule="auto"/>
        <w:ind w:firstLine="720"/>
        <w:jc w:val="both"/>
        <w:rPr>
          <w:rFonts w:eastAsia="Times New Roman"/>
          <w:szCs w:val="24"/>
        </w:rPr>
      </w:pPr>
      <w:r w:rsidRPr="004B3A63">
        <w:rPr>
          <w:rFonts w:eastAsia="Times New Roman"/>
          <w:szCs w:val="24"/>
        </w:rPr>
        <w:lastRenderedPageBreak/>
        <w:t xml:space="preserve">Φέρνετε </w:t>
      </w:r>
      <w:r>
        <w:rPr>
          <w:rFonts w:eastAsia="Times New Roman"/>
          <w:szCs w:val="24"/>
        </w:rPr>
        <w:t>ρυθμίσεις</w:t>
      </w:r>
      <w:r w:rsidRPr="004B3A63">
        <w:rPr>
          <w:rFonts w:eastAsia="Times New Roman"/>
          <w:szCs w:val="24"/>
        </w:rPr>
        <w:t xml:space="preserve"> με τις οποίες καταργείτ</w:t>
      </w:r>
      <w:r>
        <w:rPr>
          <w:rFonts w:eastAsia="Times New Roman"/>
          <w:szCs w:val="24"/>
        </w:rPr>
        <w:t>ε</w:t>
      </w:r>
      <w:r w:rsidRPr="004B3A63">
        <w:rPr>
          <w:rFonts w:eastAsia="Times New Roman"/>
          <w:szCs w:val="24"/>
        </w:rPr>
        <w:t xml:space="preserve"> οποι</w:t>
      </w:r>
      <w:r>
        <w:rPr>
          <w:rFonts w:eastAsia="Times New Roman"/>
          <w:szCs w:val="24"/>
        </w:rPr>
        <w:t>ον</w:t>
      </w:r>
      <w:r w:rsidRPr="004B3A63">
        <w:rPr>
          <w:rFonts w:eastAsia="Times New Roman"/>
          <w:szCs w:val="24"/>
        </w:rPr>
        <w:t xml:space="preserve">δήποτε έλεγχο νομιμότητας </w:t>
      </w:r>
      <w:r>
        <w:rPr>
          <w:rFonts w:eastAsia="Times New Roman"/>
          <w:szCs w:val="24"/>
        </w:rPr>
        <w:t xml:space="preserve">στις </w:t>
      </w:r>
      <w:r w:rsidRPr="004B3A63">
        <w:rPr>
          <w:rFonts w:eastAsia="Times New Roman"/>
          <w:szCs w:val="24"/>
        </w:rPr>
        <w:t>δαπά</w:t>
      </w:r>
      <w:r>
        <w:rPr>
          <w:rFonts w:eastAsia="Times New Roman"/>
          <w:szCs w:val="24"/>
        </w:rPr>
        <w:t>νε</w:t>
      </w:r>
      <w:r w:rsidRPr="004B3A63">
        <w:rPr>
          <w:rFonts w:eastAsia="Times New Roman"/>
          <w:szCs w:val="24"/>
        </w:rPr>
        <w:t>ς</w:t>
      </w:r>
      <w:r>
        <w:rPr>
          <w:rFonts w:eastAsia="Times New Roman"/>
          <w:szCs w:val="24"/>
        </w:rPr>
        <w:t>;</w:t>
      </w:r>
      <w:r w:rsidRPr="004B3A63">
        <w:rPr>
          <w:rFonts w:eastAsia="Times New Roman"/>
          <w:szCs w:val="24"/>
        </w:rPr>
        <w:t xml:space="preserve"> </w:t>
      </w:r>
      <w:r>
        <w:rPr>
          <w:rFonts w:eastAsia="Times New Roman"/>
          <w:szCs w:val="24"/>
        </w:rPr>
        <w:t>Και όχι μόνο στο Υπουργείο Μεταναστευτικής Πολιτικής, αλλά και στο Υ</w:t>
      </w:r>
      <w:r>
        <w:rPr>
          <w:rFonts w:eastAsia="Times New Roman"/>
          <w:szCs w:val="24"/>
        </w:rPr>
        <w:t xml:space="preserve">πουργείο Εξωτερικών για το οποίο έγινε τόσος ντόρος για το πού πήγαιναν τα </w:t>
      </w:r>
      <w:r w:rsidRPr="004B3A63">
        <w:rPr>
          <w:rFonts w:eastAsia="Times New Roman"/>
          <w:szCs w:val="24"/>
        </w:rPr>
        <w:t>μυστικά κονδύλια</w:t>
      </w:r>
      <w:r>
        <w:rPr>
          <w:rFonts w:eastAsia="Times New Roman"/>
          <w:szCs w:val="24"/>
        </w:rPr>
        <w:t>. Υπήρχαν</w:t>
      </w:r>
      <w:r w:rsidRPr="004B3A63">
        <w:rPr>
          <w:rFonts w:eastAsia="Times New Roman"/>
          <w:szCs w:val="24"/>
        </w:rPr>
        <w:t xml:space="preserve"> αλληλοκατηγορίες μέσα </w:t>
      </w:r>
      <w:r>
        <w:rPr>
          <w:rFonts w:eastAsia="Times New Roman"/>
          <w:szCs w:val="24"/>
        </w:rPr>
        <w:t>σ</w:t>
      </w:r>
      <w:r w:rsidRPr="004B3A63">
        <w:rPr>
          <w:rFonts w:eastAsia="Times New Roman"/>
          <w:szCs w:val="24"/>
        </w:rPr>
        <w:t>το Υπουργικό Συμβούλιο</w:t>
      </w:r>
      <w:r>
        <w:rPr>
          <w:rFonts w:eastAsia="Times New Roman"/>
          <w:szCs w:val="24"/>
        </w:rPr>
        <w:t>,</w:t>
      </w:r>
      <w:r w:rsidRPr="004B3A63">
        <w:rPr>
          <w:rFonts w:eastAsia="Times New Roman"/>
          <w:szCs w:val="24"/>
        </w:rPr>
        <w:t xml:space="preserve"> πολύ βαριές κατηγορίες</w:t>
      </w:r>
      <w:r>
        <w:rPr>
          <w:rFonts w:eastAsia="Times New Roman"/>
          <w:szCs w:val="24"/>
        </w:rPr>
        <w:t xml:space="preserve">, οι οποίες έχουν μείνει </w:t>
      </w:r>
      <w:r w:rsidRPr="004B3A63">
        <w:rPr>
          <w:rFonts w:eastAsia="Times New Roman"/>
          <w:szCs w:val="24"/>
        </w:rPr>
        <w:t>αναπάντητες</w:t>
      </w:r>
      <w:r>
        <w:rPr>
          <w:rFonts w:eastAsia="Times New Roman"/>
          <w:szCs w:val="24"/>
        </w:rPr>
        <w:t>.</w:t>
      </w:r>
      <w:r w:rsidRPr="004B3A63">
        <w:rPr>
          <w:rFonts w:eastAsia="Times New Roman"/>
          <w:szCs w:val="24"/>
        </w:rPr>
        <w:t xml:space="preserve"> Δεν </w:t>
      </w:r>
      <w:r>
        <w:rPr>
          <w:rFonts w:eastAsia="Times New Roman"/>
          <w:szCs w:val="24"/>
        </w:rPr>
        <w:t>έ</w:t>
      </w:r>
      <w:r w:rsidRPr="004B3A63">
        <w:rPr>
          <w:rFonts w:eastAsia="Times New Roman"/>
          <w:szCs w:val="24"/>
        </w:rPr>
        <w:t xml:space="preserve">χει δημοσιευθεί </w:t>
      </w:r>
      <w:r>
        <w:rPr>
          <w:rFonts w:eastAsia="Times New Roman"/>
          <w:szCs w:val="24"/>
        </w:rPr>
        <w:t>η</w:t>
      </w:r>
      <w:r w:rsidRPr="004B3A63">
        <w:rPr>
          <w:rFonts w:eastAsia="Times New Roman"/>
          <w:szCs w:val="24"/>
        </w:rPr>
        <w:t xml:space="preserve"> επιστολή παραίτησης του Υ</w:t>
      </w:r>
      <w:r w:rsidRPr="004B3A63">
        <w:rPr>
          <w:rFonts w:eastAsia="Times New Roman"/>
          <w:szCs w:val="24"/>
        </w:rPr>
        <w:t>πουργού Εξωτερικών</w:t>
      </w:r>
      <w:r>
        <w:rPr>
          <w:rFonts w:eastAsia="Times New Roman"/>
          <w:szCs w:val="24"/>
        </w:rPr>
        <w:t>,</w:t>
      </w:r>
      <w:r w:rsidRPr="004B3A63">
        <w:rPr>
          <w:rFonts w:eastAsia="Times New Roman"/>
          <w:szCs w:val="24"/>
        </w:rPr>
        <w:t xml:space="preserve"> </w:t>
      </w:r>
      <w:r>
        <w:rPr>
          <w:rFonts w:eastAsia="Times New Roman"/>
          <w:szCs w:val="24"/>
        </w:rPr>
        <w:t>στην οποία</w:t>
      </w:r>
      <w:r w:rsidRPr="004B3A63">
        <w:rPr>
          <w:rFonts w:eastAsia="Times New Roman"/>
          <w:szCs w:val="24"/>
        </w:rPr>
        <w:t xml:space="preserve"> ο ίδιος λέει ότι κατηγορεί την </w:t>
      </w:r>
      <w:r>
        <w:rPr>
          <w:rFonts w:eastAsia="Times New Roman"/>
          <w:szCs w:val="24"/>
        </w:rPr>
        <w:t xml:space="preserve">ίδια την </w:t>
      </w:r>
      <w:r w:rsidRPr="004B3A63">
        <w:rPr>
          <w:rFonts w:eastAsia="Times New Roman"/>
          <w:szCs w:val="24"/>
        </w:rPr>
        <w:t>Κυβέρνηση ότι χρηματοδοτείται από το</w:t>
      </w:r>
      <w:r>
        <w:rPr>
          <w:rFonts w:eastAsia="Times New Roman"/>
          <w:szCs w:val="24"/>
        </w:rPr>
        <w:t>ν</w:t>
      </w:r>
      <w:r w:rsidRPr="004B3A63">
        <w:rPr>
          <w:rFonts w:eastAsia="Times New Roman"/>
          <w:szCs w:val="24"/>
        </w:rPr>
        <w:t xml:space="preserve"> Σόρος</w:t>
      </w:r>
      <w:r>
        <w:rPr>
          <w:rFonts w:eastAsia="Times New Roman"/>
          <w:szCs w:val="24"/>
        </w:rPr>
        <w:t>. Δεν έχουν δοθεί</w:t>
      </w:r>
      <w:r w:rsidRPr="004B3A63">
        <w:rPr>
          <w:rFonts w:eastAsia="Times New Roman"/>
          <w:szCs w:val="24"/>
        </w:rPr>
        <w:t xml:space="preserve"> επαρκείς εξηγήσεις για το πού έχουν πάει τα μυστικά κονδύλια και </w:t>
      </w:r>
      <w:r>
        <w:rPr>
          <w:rFonts w:eastAsia="Times New Roman"/>
          <w:szCs w:val="24"/>
        </w:rPr>
        <w:t xml:space="preserve">του Υπουργείου Εξωτερικών </w:t>
      </w:r>
      <w:r w:rsidRPr="004B3A63">
        <w:rPr>
          <w:rFonts w:eastAsia="Times New Roman"/>
          <w:szCs w:val="24"/>
        </w:rPr>
        <w:t xml:space="preserve">και του </w:t>
      </w:r>
      <w:r>
        <w:rPr>
          <w:rFonts w:eastAsia="Times New Roman"/>
          <w:szCs w:val="24"/>
        </w:rPr>
        <w:t xml:space="preserve">Υπουργείου Άμυνας. Και </w:t>
      </w:r>
      <w:r w:rsidRPr="004B3A63">
        <w:rPr>
          <w:rFonts w:eastAsia="Times New Roman"/>
          <w:szCs w:val="24"/>
        </w:rPr>
        <w:t xml:space="preserve">έρχεται </w:t>
      </w:r>
      <w:r>
        <w:rPr>
          <w:rFonts w:eastAsia="Times New Roman"/>
          <w:szCs w:val="24"/>
        </w:rPr>
        <w:t xml:space="preserve">μια </w:t>
      </w:r>
      <w:r w:rsidRPr="004B3A63">
        <w:rPr>
          <w:rFonts w:eastAsia="Times New Roman"/>
          <w:szCs w:val="24"/>
        </w:rPr>
        <w:t xml:space="preserve">τροπολογία σήμερα </w:t>
      </w:r>
      <w:r>
        <w:rPr>
          <w:rFonts w:eastAsia="Times New Roman"/>
          <w:szCs w:val="24"/>
        </w:rPr>
        <w:t>ν</w:t>
      </w:r>
      <w:r w:rsidRPr="004B3A63">
        <w:rPr>
          <w:rFonts w:eastAsia="Times New Roman"/>
          <w:szCs w:val="24"/>
        </w:rPr>
        <w:t xml:space="preserve">α </w:t>
      </w:r>
      <w:r>
        <w:rPr>
          <w:rFonts w:eastAsia="Times New Roman"/>
          <w:szCs w:val="24"/>
        </w:rPr>
        <w:t xml:space="preserve">μας πει ότι θα </w:t>
      </w:r>
      <w:r w:rsidRPr="004B3A63">
        <w:rPr>
          <w:rFonts w:eastAsia="Times New Roman"/>
          <w:szCs w:val="24"/>
        </w:rPr>
        <w:t>επιβαρυνθεί με άλλο μισό εκατομμύριο ευρώ</w:t>
      </w:r>
      <w:r>
        <w:rPr>
          <w:rFonts w:eastAsia="Times New Roman"/>
          <w:szCs w:val="24"/>
        </w:rPr>
        <w:t>, χωρίς να περιγράφει ποιες</w:t>
      </w:r>
      <w:r w:rsidRPr="004B3A63">
        <w:rPr>
          <w:rFonts w:eastAsia="Times New Roman"/>
          <w:szCs w:val="24"/>
        </w:rPr>
        <w:t xml:space="preserve"> δαπάνες πάει να νομιμοποιήσει</w:t>
      </w:r>
      <w:r>
        <w:rPr>
          <w:rFonts w:eastAsia="Times New Roman"/>
          <w:szCs w:val="24"/>
        </w:rPr>
        <w:t xml:space="preserve"> και ο οποίες έχουν </w:t>
      </w:r>
      <w:r w:rsidRPr="004B3A63">
        <w:rPr>
          <w:rFonts w:eastAsia="Times New Roman"/>
          <w:szCs w:val="24"/>
        </w:rPr>
        <w:t xml:space="preserve">δοθεί </w:t>
      </w:r>
      <w:r>
        <w:rPr>
          <w:rFonts w:eastAsia="Times New Roman"/>
          <w:szCs w:val="24"/>
        </w:rPr>
        <w:t>–</w:t>
      </w:r>
      <w:r w:rsidRPr="004B3A63">
        <w:rPr>
          <w:rFonts w:eastAsia="Times New Roman"/>
          <w:szCs w:val="24"/>
        </w:rPr>
        <w:t>λέει</w:t>
      </w:r>
      <w:r>
        <w:rPr>
          <w:rFonts w:eastAsia="Times New Roman"/>
          <w:szCs w:val="24"/>
        </w:rPr>
        <w:t>-</w:t>
      </w:r>
      <w:r w:rsidRPr="004B3A63">
        <w:rPr>
          <w:rFonts w:eastAsia="Times New Roman"/>
          <w:szCs w:val="24"/>
        </w:rPr>
        <w:t xml:space="preserve"> με γραφειοκρατικές ανωμαλίες</w:t>
      </w:r>
      <w:r>
        <w:rPr>
          <w:rFonts w:eastAsia="Times New Roman"/>
          <w:szCs w:val="24"/>
        </w:rPr>
        <w:t xml:space="preserve"> και </w:t>
      </w:r>
      <w:r w:rsidRPr="004B3A63">
        <w:rPr>
          <w:rFonts w:eastAsia="Times New Roman"/>
          <w:szCs w:val="24"/>
        </w:rPr>
        <w:t>δεν μπορούν να πληρωθούν επειδή υπάρχουν γρα</w:t>
      </w:r>
      <w:r w:rsidRPr="004B3A63">
        <w:rPr>
          <w:rFonts w:eastAsia="Times New Roman"/>
          <w:szCs w:val="24"/>
        </w:rPr>
        <w:t>φειοκρατικά προβλήματα και πρέπει να τις πληρώσου</w:t>
      </w:r>
      <w:r>
        <w:rPr>
          <w:rFonts w:eastAsia="Times New Roman"/>
          <w:szCs w:val="24"/>
        </w:rPr>
        <w:t>με. Δεν υπάρχει κάποιος υπεύθυνος, κάποιος υπόλογος. Αυτούς, δηλαδή, που τοποθετείτε σε υπεύ</w:t>
      </w:r>
      <w:r>
        <w:rPr>
          <w:rFonts w:eastAsia="Times New Roman"/>
          <w:szCs w:val="24"/>
        </w:rPr>
        <w:lastRenderedPageBreak/>
        <w:t>θυνες θέσεις, με φωτογραφικές συνήθως ρυθμίσεις, δεν είναι υπόλογοι. Το ίδιο γίνεται και εδώ στο νομοσχέδιο του Υπο</w:t>
      </w:r>
      <w:r>
        <w:rPr>
          <w:rFonts w:eastAsia="Times New Roman"/>
          <w:szCs w:val="24"/>
        </w:rPr>
        <w:t xml:space="preserve">υργείου Μεταναστευτικής Πολιτικής. </w:t>
      </w:r>
    </w:p>
    <w:p w14:paraId="5218D629" w14:textId="77777777" w:rsidR="00BE48FC" w:rsidRDefault="008F016C">
      <w:pPr>
        <w:spacing w:line="600" w:lineRule="auto"/>
        <w:ind w:firstLine="720"/>
        <w:jc w:val="both"/>
        <w:rPr>
          <w:rFonts w:eastAsia="Times New Roman"/>
          <w:color w:val="222222"/>
          <w:szCs w:val="24"/>
          <w:shd w:val="clear" w:color="auto" w:fill="FFFFFF"/>
        </w:rPr>
      </w:pPr>
      <w:r>
        <w:rPr>
          <w:rFonts w:eastAsia="Times New Roman" w:cs="Times New Roman"/>
          <w:szCs w:val="24"/>
        </w:rPr>
        <w:t>Κ</w:t>
      </w:r>
      <w:r>
        <w:rPr>
          <w:rFonts w:eastAsia="Times New Roman"/>
          <w:color w:val="222222"/>
          <w:szCs w:val="24"/>
          <w:shd w:val="clear" w:color="auto" w:fill="FFFFFF"/>
        </w:rPr>
        <w:t xml:space="preserve">ατέθεσε ο κ. </w:t>
      </w:r>
      <w:r w:rsidRPr="00CA3149">
        <w:rPr>
          <w:rFonts w:eastAsia="Times New Roman"/>
          <w:color w:val="222222"/>
          <w:szCs w:val="24"/>
          <w:shd w:val="clear" w:color="auto" w:fill="FFFFFF"/>
        </w:rPr>
        <w:t>Βίτσας</w:t>
      </w:r>
      <w:r>
        <w:rPr>
          <w:rFonts w:eastAsia="Times New Roman"/>
          <w:color w:val="222222"/>
          <w:szCs w:val="24"/>
          <w:shd w:val="clear" w:color="auto" w:fill="FFFFFF"/>
        </w:rPr>
        <w:t xml:space="preserve"> στην επιτροπή μια επιστολή με την οποίαν έλεγε ότι αυτές οι δαπάνες θα πληρωθούν. Γιατί δεν το κάνετε στο </w:t>
      </w:r>
      <w:r>
        <w:rPr>
          <w:rFonts w:eastAsia="Times New Roman"/>
          <w:color w:val="222222"/>
          <w:szCs w:val="24"/>
          <w:shd w:val="clear" w:color="auto" w:fill="FFFFFF"/>
        </w:rPr>
        <w:t xml:space="preserve">σώμα </w:t>
      </w:r>
      <w:r>
        <w:rPr>
          <w:rFonts w:eastAsia="Times New Roman"/>
          <w:color w:val="222222"/>
          <w:szCs w:val="24"/>
          <w:shd w:val="clear" w:color="auto" w:fill="FFFFFF"/>
        </w:rPr>
        <w:t>του νομοσχεδίου λέγοντας ότι αυτές ακριβώς θα πληρωθούν, ότι δεν σας δίνουμε ελευθέρας σ</w:t>
      </w:r>
      <w:r>
        <w:rPr>
          <w:rFonts w:eastAsia="Times New Roman"/>
          <w:color w:val="222222"/>
          <w:szCs w:val="24"/>
          <w:shd w:val="clear" w:color="auto" w:fill="FFFFFF"/>
        </w:rPr>
        <w:t>το διηνεκές, αλλά μόνο για τις συγκεκριμένες, για να υπηρετήσετε κάποιον όρο διαφάνειας; Διότι η διάταξη που φέρνετε είναι πραγματικά ανατριχιαστική.</w:t>
      </w:r>
    </w:p>
    <w:p w14:paraId="5218D62A" w14:textId="77777777" w:rsidR="00BE48FC" w:rsidRDefault="008F01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Είναι ανατριχιαστικό να λέτε πως όποια δαπάνη έχει γίνει από το Υπουργείο Μεταναστευτικής Πολιτικής είναι </w:t>
      </w:r>
      <w:r>
        <w:rPr>
          <w:rFonts w:eastAsia="Times New Roman"/>
          <w:color w:val="222222"/>
          <w:szCs w:val="24"/>
          <w:shd w:val="clear" w:color="auto" w:fill="FFFFFF"/>
        </w:rPr>
        <w:t>νόμιμη. Δεν έχω ξαναδεί ποτέ στην κοινοβουλευτική ιστορία, σε κανένα νομοθέτημα μια τέτοια διάταξη. Μισθώσεις που υπογράφηκαν και δαπάνες που πραγματοποιήθηκαν από το Υπουργείο Μεταναστευτικής Πολιτικής ή από το Υπουργείο Εσωτερικών για λογαριασμό του Υπου</w:t>
      </w:r>
      <w:r>
        <w:rPr>
          <w:rFonts w:eastAsia="Times New Roman"/>
          <w:color w:val="222222"/>
          <w:szCs w:val="24"/>
          <w:shd w:val="clear" w:color="auto" w:fill="FFFFFF"/>
        </w:rPr>
        <w:t xml:space="preserve">ργείου Μεταναστευτικής Πολιτικής μέχρι τη δημοσίευση του παρόντος, χωρίς την τήρηση των διαδικασιών του </w:t>
      </w:r>
      <w:r>
        <w:rPr>
          <w:rFonts w:eastAsia="Times New Roman"/>
          <w:color w:val="222222"/>
          <w:szCs w:val="24"/>
          <w:shd w:val="clear" w:color="auto" w:fill="FFFFFF"/>
        </w:rPr>
        <w:lastRenderedPageBreak/>
        <w:t xml:space="preserve">προεδρικού διατάγματος </w:t>
      </w:r>
      <w:r>
        <w:rPr>
          <w:rFonts w:eastAsia="Times New Roman"/>
          <w:color w:val="222222"/>
          <w:szCs w:val="24"/>
          <w:shd w:val="clear" w:color="auto" w:fill="FFFFFF"/>
        </w:rPr>
        <w:t xml:space="preserve">80/2016 -δικό σας </w:t>
      </w:r>
      <w:r>
        <w:rPr>
          <w:rFonts w:eastAsia="Times New Roman"/>
          <w:color w:val="222222"/>
          <w:szCs w:val="24"/>
          <w:shd w:val="clear" w:color="auto" w:fill="FFFFFF"/>
        </w:rPr>
        <w:t>προεδρικό διάταγμα</w:t>
      </w:r>
      <w:r>
        <w:rPr>
          <w:rFonts w:eastAsia="Times New Roman"/>
          <w:color w:val="222222"/>
          <w:szCs w:val="24"/>
          <w:shd w:val="clear" w:color="auto" w:fill="FFFFFF"/>
        </w:rPr>
        <w:t>- θεωρούνται νόμιμες και μπορούν να αναλυθούν και να πληρωθούν σε βάρος των πιστώσεων του προ</w:t>
      </w:r>
      <w:r>
        <w:rPr>
          <w:rFonts w:eastAsia="Times New Roman"/>
          <w:color w:val="222222"/>
          <w:szCs w:val="24"/>
          <w:shd w:val="clear" w:color="auto" w:fill="FFFFFF"/>
        </w:rPr>
        <w:t>ϋπολογισμού του οικονομικού έτους 2019 του Υπουργείου Μεταναστευτικής Πολιτικής.</w:t>
      </w:r>
    </w:p>
    <w:p w14:paraId="5218D62B" w14:textId="77777777" w:rsidR="00BE48FC" w:rsidRDefault="008F01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Αυτό θέλετε να ψηφίσετε, κυρίες και κύριοι συνάδελφοι. Πλυντήριο! Δεν είναι μόνον οι ευθύνες, αλλά πλέον είναι και τα χρήματα. Εγώ σας προκαλώ να αλλάξετε αυτό το άρθρο και να</w:t>
      </w:r>
      <w:r>
        <w:rPr>
          <w:rFonts w:eastAsia="Times New Roman"/>
          <w:color w:val="222222"/>
          <w:szCs w:val="24"/>
          <w:shd w:val="clear" w:color="auto" w:fill="FFFFFF"/>
        </w:rPr>
        <w:t xml:space="preserve"> πείτε ποιες ακριβώς δαπάνες σκοπεύετε να πληρώσετε. Γιατί αυτό το οποίο κάνετε είναι ουσιαστικά να λαμβάνετε για λογαριασμό του ελληνικού κράτους, δαπάνες που ενδεχομένως έχει απορρίψει η Ευρωπαϊκή Επιτροπή να πληρώσει. Περιλαμβάνονται σε αυτά που έχουν σ</w:t>
      </w:r>
      <w:r>
        <w:rPr>
          <w:rFonts w:eastAsia="Times New Roman"/>
          <w:color w:val="222222"/>
          <w:szCs w:val="24"/>
          <w:shd w:val="clear" w:color="auto" w:fill="FFFFFF"/>
        </w:rPr>
        <w:t xml:space="preserve">τείλει στην Ευρώπη, αλλά </w:t>
      </w:r>
      <w:r w:rsidRPr="00DB32CD">
        <w:rPr>
          <w:rFonts w:eastAsia="Times New Roman"/>
          <w:color w:val="222222"/>
          <w:szCs w:val="24"/>
          <w:shd w:val="clear" w:color="auto" w:fill="FFFFFF"/>
        </w:rPr>
        <w:t>σας</w:t>
      </w:r>
      <w:r>
        <w:rPr>
          <w:rFonts w:eastAsia="Times New Roman"/>
          <w:color w:val="222222"/>
          <w:szCs w:val="24"/>
          <w:shd w:val="clear" w:color="auto" w:fill="FFFFFF"/>
        </w:rPr>
        <w:t xml:space="preserve"> έχει </w:t>
      </w:r>
      <w:r w:rsidRPr="00DB32CD">
        <w:rPr>
          <w:rFonts w:eastAsia="Times New Roman"/>
          <w:color w:val="222222"/>
          <w:szCs w:val="24"/>
          <w:shd w:val="clear" w:color="auto" w:fill="FFFFFF"/>
        </w:rPr>
        <w:t>πει ότι δεν τα πληρώνει,</w:t>
      </w:r>
      <w:r>
        <w:rPr>
          <w:rFonts w:eastAsia="Times New Roman"/>
          <w:color w:val="222222"/>
          <w:szCs w:val="24"/>
          <w:shd w:val="clear" w:color="auto" w:fill="FFFFFF"/>
        </w:rPr>
        <w:t xml:space="preserve"> γιατί ο τρόπος με τον οποίο τα ξοδέψατε, δεν τήρησε κα</w:t>
      </w:r>
      <w:r>
        <w:rPr>
          <w:rFonts w:eastAsia="Times New Roman"/>
          <w:color w:val="222222"/>
          <w:szCs w:val="24"/>
          <w:shd w:val="clear" w:color="auto" w:fill="FFFFFF"/>
        </w:rPr>
        <w:t>μ</w:t>
      </w:r>
      <w:r>
        <w:rPr>
          <w:rFonts w:eastAsia="Times New Roman"/>
          <w:color w:val="222222"/>
          <w:szCs w:val="24"/>
          <w:shd w:val="clear" w:color="auto" w:fill="FFFFFF"/>
        </w:rPr>
        <w:t>μία από τις συνθήκες που προβλέπονται, είτε της έκτακτης χρηματοδότησης είτε της τακτικής χρηματοδότησης της Ευρωπαϊκής Ένωσης. Έρχεστε, λοιπό</w:t>
      </w:r>
      <w:r>
        <w:rPr>
          <w:rFonts w:eastAsia="Times New Roman"/>
          <w:color w:val="222222"/>
          <w:szCs w:val="24"/>
          <w:shd w:val="clear" w:color="auto" w:fill="FFFFFF"/>
        </w:rPr>
        <w:t xml:space="preserve">ν, και τα φορτώνεται στον ελληνικό λαό. </w:t>
      </w:r>
    </w:p>
    <w:p w14:paraId="5218D62C" w14:textId="77777777" w:rsidR="00BE48FC" w:rsidRDefault="008F01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Εγώ πραγματικά απορώ με το θράσος σας να θεωρείτε ότι μπορείτε να νομοθετείτε στους τελευταίους μήνες της διακυβέρνησης σας με αυτό</w:t>
      </w:r>
      <w:r>
        <w:rPr>
          <w:rFonts w:eastAsia="Times New Roman"/>
          <w:color w:val="222222"/>
          <w:szCs w:val="24"/>
          <w:shd w:val="clear" w:color="auto" w:fill="FFFFFF"/>
        </w:rPr>
        <w:t>ν</w:t>
      </w:r>
      <w:r>
        <w:rPr>
          <w:rFonts w:eastAsia="Times New Roman"/>
          <w:color w:val="222222"/>
          <w:szCs w:val="24"/>
          <w:shd w:val="clear" w:color="auto" w:fill="FFFFFF"/>
        </w:rPr>
        <w:t xml:space="preserve"> εδώ τον τρόπο, χωρίς να καλύπτετε κανέναν, μα κανέναν από τους όρους καλούς νομοθέ</w:t>
      </w:r>
      <w:r>
        <w:rPr>
          <w:rFonts w:eastAsia="Times New Roman"/>
          <w:color w:val="222222"/>
          <w:szCs w:val="24"/>
          <w:shd w:val="clear" w:color="auto" w:fill="FFFFFF"/>
        </w:rPr>
        <w:t>τησης για τους οποίους κόπτεστε, όμως, στην Επιτροπή Αναθεώρησης του Συντάγματος.</w:t>
      </w:r>
    </w:p>
    <w:p w14:paraId="5218D62D" w14:textId="77777777" w:rsidR="00BE48FC" w:rsidRDefault="008F01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Στην Επιτροπή Αναθεώρησης του Συντάγματος συζητάμε για τον τρόπο με τον οποίο η Βουλή θα λειτουργεί καλύτερα και δεν θα θεωρείται από τους πολίτες ως ένας χώρος συναλλαγής κα</w:t>
      </w:r>
      <w:r>
        <w:rPr>
          <w:rFonts w:eastAsia="Times New Roman"/>
          <w:color w:val="222222"/>
          <w:szCs w:val="24"/>
          <w:shd w:val="clear" w:color="auto" w:fill="FFFFFF"/>
        </w:rPr>
        <w:t>ι ως ένας χώρος στον οποίο καλύπτονται</w:t>
      </w:r>
      <w:r w:rsidRPr="001E505C">
        <w:rPr>
          <w:rFonts w:eastAsia="Times New Roman"/>
          <w:color w:val="222222"/>
          <w:szCs w:val="24"/>
          <w:shd w:val="clear" w:color="auto" w:fill="FFFFFF"/>
        </w:rPr>
        <w:t xml:space="preserve"> </w:t>
      </w:r>
      <w:r>
        <w:rPr>
          <w:rFonts w:eastAsia="Times New Roman"/>
          <w:color w:val="222222"/>
          <w:szCs w:val="24"/>
          <w:shd w:val="clear" w:color="auto" w:fill="FFFFFF"/>
        </w:rPr>
        <w:t>ανομίες, μέσα από τέτοιου είδους διαδικασίες κατεπείγοντος και τροπολογιών που φτάνουν στις 23.00΄ το βράδυ.</w:t>
      </w:r>
    </w:p>
    <w:p w14:paraId="5218D62E" w14:textId="77777777" w:rsidR="00BE48FC" w:rsidRDefault="008F01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Θα ήθελα να πω ακόμα δύο λέξεις για τη μεταναστευτική πολιτική.</w:t>
      </w:r>
    </w:p>
    <w:p w14:paraId="5218D62F" w14:textId="77777777" w:rsidR="00BE48FC" w:rsidRDefault="008F01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Αποτελεί μνημείο ανικανότητας, προσβολής </w:t>
      </w:r>
      <w:r>
        <w:rPr>
          <w:rFonts w:eastAsia="Times New Roman"/>
          <w:color w:val="222222"/>
          <w:szCs w:val="24"/>
          <w:shd w:val="clear" w:color="auto" w:fill="FFFFFF"/>
        </w:rPr>
        <w:t>στην ανθρώπινη ύπαρξη και προσβολής στην εθνική κυριαρχία. Δεν έχετε τηρήσει κα</w:t>
      </w:r>
      <w:r>
        <w:rPr>
          <w:rFonts w:eastAsia="Times New Roman"/>
          <w:color w:val="222222"/>
          <w:szCs w:val="24"/>
          <w:shd w:val="clear" w:color="auto" w:fill="FFFFFF"/>
        </w:rPr>
        <w:t>μ</w:t>
      </w:r>
      <w:r>
        <w:rPr>
          <w:rFonts w:eastAsia="Times New Roman"/>
          <w:color w:val="222222"/>
          <w:szCs w:val="24"/>
          <w:shd w:val="clear" w:color="auto" w:fill="FFFFFF"/>
        </w:rPr>
        <w:t xml:space="preserve">μία από τις συνθήκες που αφορούν στα ανθρώπινα </w:t>
      </w:r>
      <w:r>
        <w:rPr>
          <w:rFonts w:eastAsia="Times New Roman"/>
          <w:color w:val="222222"/>
          <w:szCs w:val="24"/>
          <w:shd w:val="clear" w:color="auto" w:fill="FFFFFF"/>
        </w:rPr>
        <w:lastRenderedPageBreak/>
        <w:t>δικαιώματα, ούτε έχετε τηρήσει κανένα από τα πολλά νομοθετήματα που έχετε φέρει</w:t>
      </w:r>
      <w:r w:rsidRPr="00AB12EA">
        <w:rPr>
          <w:rFonts w:eastAsia="Times New Roman"/>
          <w:color w:val="222222"/>
          <w:szCs w:val="24"/>
          <w:shd w:val="clear" w:color="auto" w:fill="FFFFFF"/>
        </w:rPr>
        <w:t xml:space="preserve"> </w:t>
      </w:r>
      <w:r>
        <w:rPr>
          <w:rFonts w:eastAsia="Times New Roman"/>
          <w:color w:val="222222"/>
          <w:szCs w:val="24"/>
          <w:shd w:val="clear" w:color="auto" w:fill="FFFFFF"/>
        </w:rPr>
        <w:t>μέχρι σήμερα, δεν έχετε τηρήσει κα</w:t>
      </w:r>
      <w:r>
        <w:rPr>
          <w:rFonts w:eastAsia="Times New Roman"/>
          <w:color w:val="222222"/>
          <w:szCs w:val="24"/>
          <w:shd w:val="clear" w:color="auto" w:fill="FFFFFF"/>
        </w:rPr>
        <w:t>μ</w:t>
      </w:r>
      <w:r>
        <w:rPr>
          <w:rFonts w:eastAsia="Times New Roman"/>
          <w:color w:val="222222"/>
          <w:szCs w:val="24"/>
          <w:shd w:val="clear" w:color="auto" w:fill="FFFFFF"/>
        </w:rPr>
        <w:t xml:space="preserve">μία προθεσμία </w:t>
      </w:r>
      <w:r>
        <w:rPr>
          <w:rFonts w:eastAsia="Times New Roman"/>
          <w:color w:val="222222"/>
          <w:szCs w:val="24"/>
          <w:shd w:val="clear" w:color="auto" w:fill="FFFFFF"/>
        </w:rPr>
        <w:t>σε ό,τι αφορά στη διαδικασία ασύλου, δεν έχετε καταφέρει να τηρήσετε το γράμμα και το πνεύμα της κοινής δήλωσης Ευρωπαϊκής Ένωσης-Τουρκίας την οποία πανηγυρίσατε, δεν έχετε καταφέρει να λύσετε το πρόβλημα διαβίωσης των χιλιάδων ανθρώπων στα νησιά, δεν έχετ</w:t>
      </w:r>
      <w:r>
        <w:rPr>
          <w:rFonts w:eastAsia="Times New Roman"/>
          <w:color w:val="222222"/>
          <w:szCs w:val="24"/>
          <w:shd w:val="clear" w:color="auto" w:fill="FFFFFF"/>
        </w:rPr>
        <w:t>ε καταφέρει να εμπεδώσετε το αίσθημα ασφάλειας στους Έλληνες νησιώτες, αλλά και στους υπόλοιπους Έλληνες.</w:t>
      </w:r>
    </w:p>
    <w:p w14:paraId="5218D630" w14:textId="77777777" w:rsidR="00BE48FC" w:rsidRDefault="008F01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(Στο σημείο αυτό </w:t>
      </w:r>
      <w:r>
        <w:rPr>
          <w:rFonts w:eastAsia="Times New Roman"/>
          <w:color w:val="222222"/>
          <w:szCs w:val="24"/>
          <w:shd w:val="clear" w:color="auto" w:fill="FFFFFF"/>
        </w:rPr>
        <w:t xml:space="preserve">κτυπάει </w:t>
      </w:r>
      <w:r>
        <w:rPr>
          <w:rFonts w:eastAsia="Times New Roman"/>
          <w:color w:val="222222"/>
          <w:szCs w:val="24"/>
          <w:shd w:val="clear" w:color="auto" w:fill="FFFFFF"/>
        </w:rPr>
        <w:t>το κουδούνι λήξεως του χρόνου ομιλίας του κυρίου Βουλευτή)</w:t>
      </w:r>
    </w:p>
    <w:p w14:paraId="5218D631" w14:textId="77777777" w:rsidR="00BE48FC" w:rsidRDefault="008F016C">
      <w:pPr>
        <w:spacing w:line="600" w:lineRule="auto"/>
        <w:ind w:firstLine="720"/>
        <w:jc w:val="both"/>
        <w:rPr>
          <w:rFonts w:eastAsia="Times New Roman" w:cs="Times New Roman"/>
          <w:szCs w:val="24"/>
        </w:rPr>
      </w:pPr>
      <w:r>
        <w:rPr>
          <w:rFonts w:eastAsia="Times New Roman"/>
          <w:color w:val="222222"/>
          <w:szCs w:val="24"/>
          <w:shd w:val="clear" w:color="auto" w:fill="FFFFFF"/>
        </w:rPr>
        <w:t xml:space="preserve">Και δεν έχετε καταλάβει ότι η Ευρώπη δεν έχει αποφασίσει να είναι </w:t>
      </w:r>
      <w:r>
        <w:rPr>
          <w:rFonts w:eastAsia="Times New Roman"/>
          <w:color w:val="222222"/>
          <w:szCs w:val="24"/>
          <w:shd w:val="clear" w:color="auto" w:fill="FFFFFF"/>
        </w:rPr>
        <w:t xml:space="preserve">ένας </w:t>
      </w:r>
      <w:r>
        <w:rPr>
          <w:rFonts w:eastAsia="Times New Roman"/>
          <w:color w:val="222222"/>
          <w:szCs w:val="24"/>
          <w:shd w:val="clear" w:color="auto" w:fill="FFFFFF"/>
        </w:rPr>
        <w:t xml:space="preserve">ανοικτός </w:t>
      </w:r>
      <w:r>
        <w:rPr>
          <w:rFonts w:eastAsia="Times New Roman"/>
          <w:color w:val="222222"/>
          <w:szCs w:val="24"/>
          <w:shd w:val="clear" w:color="auto" w:fill="FFFFFF"/>
        </w:rPr>
        <w:t>χώρος. Η Ευρώπη είναι ένας χώρος ο οποίος θέλει να φυλάει τα σύνορά του, να ελέγχει ποιος μπαίνει και να απονέμει με διαφανείς και σαφείς διαδικασίες προστασία σε όποιον το δικαιούται.</w:t>
      </w:r>
    </w:p>
    <w:p w14:paraId="5218D632" w14:textId="77777777" w:rsidR="00BE48FC" w:rsidRDefault="008F016C">
      <w:pPr>
        <w:spacing w:line="600" w:lineRule="auto"/>
        <w:ind w:firstLine="720"/>
        <w:jc w:val="both"/>
        <w:rPr>
          <w:rFonts w:eastAsia="Times New Roman"/>
          <w:szCs w:val="24"/>
        </w:rPr>
      </w:pPr>
      <w:r>
        <w:rPr>
          <w:rFonts w:eastAsia="Times New Roman"/>
          <w:szCs w:val="24"/>
        </w:rPr>
        <w:t>Γ</w:t>
      </w:r>
      <w:r w:rsidRPr="001F6B50">
        <w:rPr>
          <w:rFonts w:eastAsia="Times New Roman"/>
          <w:szCs w:val="24"/>
        </w:rPr>
        <w:t>ια όλους τους υπόλοιπους η Ευρώπη δεν είναι προορισμός</w:t>
      </w:r>
      <w:r>
        <w:rPr>
          <w:rFonts w:eastAsia="Times New Roman"/>
          <w:szCs w:val="24"/>
        </w:rPr>
        <w:t>.</w:t>
      </w:r>
      <w:r w:rsidRPr="001F6B50">
        <w:rPr>
          <w:rFonts w:eastAsia="Times New Roman"/>
          <w:szCs w:val="24"/>
        </w:rPr>
        <w:t xml:space="preserve"> </w:t>
      </w:r>
      <w:r w:rsidRPr="001F6B50">
        <w:rPr>
          <w:rFonts w:eastAsia="Times New Roman"/>
          <w:szCs w:val="24"/>
        </w:rPr>
        <w:t xml:space="preserve">Εσείς </w:t>
      </w:r>
      <w:r>
        <w:rPr>
          <w:rFonts w:eastAsia="Times New Roman"/>
          <w:szCs w:val="24"/>
        </w:rPr>
        <w:t>επιμένετε να εφαρμόζετε</w:t>
      </w:r>
      <w:r w:rsidRPr="001F6B50">
        <w:rPr>
          <w:rFonts w:eastAsia="Times New Roman"/>
          <w:szCs w:val="24"/>
        </w:rPr>
        <w:t xml:space="preserve"> από </w:t>
      </w:r>
      <w:r>
        <w:rPr>
          <w:rFonts w:eastAsia="Times New Roman"/>
          <w:szCs w:val="24"/>
        </w:rPr>
        <w:t xml:space="preserve">το 2015 </w:t>
      </w:r>
      <w:r w:rsidRPr="001F6B50">
        <w:rPr>
          <w:rFonts w:eastAsia="Times New Roman"/>
          <w:szCs w:val="24"/>
        </w:rPr>
        <w:t xml:space="preserve">μέχρι σήμερα </w:t>
      </w:r>
      <w:r w:rsidRPr="001F6B50">
        <w:rPr>
          <w:rFonts w:eastAsia="Times New Roman"/>
          <w:szCs w:val="24"/>
        </w:rPr>
        <w:lastRenderedPageBreak/>
        <w:t>μ</w:t>
      </w:r>
      <w:r>
        <w:rPr>
          <w:rFonts w:eastAsia="Times New Roman"/>
          <w:szCs w:val="24"/>
        </w:rPr>
        <w:t>ι</w:t>
      </w:r>
      <w:r w:rsidRPr="001F6B50">
        <w:rPr>
          <w:rFonts w:eastAsia="Times New Roman"/>
          <w:szCs w:val="24"/>
        </w:rPr>
        <w:t xml:space="preserve">α </w:t>
      </w:r>
      <w:r>
        <w:rPr>
          <w:rFonts w:eastAsia="Times New Roman"/>
          <w:szCs w:val="24"/>
        </w:rPr>
        <w:t>στρεβλή</w:t>
      </w:r>
      <w:r w:rsidRPr="001F6B50">
        <w:rPr>
          <w:rFonts w:eastAsia="Times New Roman"/>
          <w:szCs w:val="24"/>
        </w:rPr>
        <w:t xml:space="preserve"> πολιτική</w:t>
      </w:r>
      <w:r>
        <w:rPr>
          <w:rFonts w:eastAsia="Times New Roman"/>
          <w:szCs w:val="24"/>
        </w:rPr>
        <w:t>,</w:t>
      </w:r>
      <w:r w:rsidRPr="001F6B50">
        <w:rPr>
          <w:rFonts w:eastAsia="Times New Roman"/>
          <w:szCs w:val="24"/>
        </w:rPr>
        <w:t xml:space="preserve"> το </w:t>
      </w:r>
      <w:r>
        <w:rPr>
          <w:rFonts w:eastAsia="Times New Roman"/>
          <w:szCs w:val="24"/>
        </w:rPr>
        <w:t>«</w:t>
      </w:r>
      <w:r w:rsidRPr="001F6B50">
        <w:rPr>
          <w:rFonts w:eastAsia="Times New Roman"/>
          <w:szCs w:val="24"/>
        </w:rPr>
        <w:t>ανοίξαμε και σας περιμένουμε</w:t>
      </w:r>
      <w:r>
        <w:rPr>
          <w:rFonts w:eastAsia="Times New Roman"/>
          <w:szCs w:val="24"/>
        </w:rPr>
        <w:t>»</w:t>
      </w:r>
      <w:r w:rsidRPr="001F6B50">
        <w:rPr>
          <w:rFonts w:eastAsia="Times New Roman"/>
          <w:szCs w:val="24"/>
        </w:rPr>
        <w:t xml:space="preserve"> και δεν έχετε </w:t>
      </w:r>
      <w:r>
        <w:rPr>
          <w:rFonts w:eastAsia="Times New Roman"/>
          <w:szCs w:val="24"/>
        </w:rPr>
        <w:t>καταφέρει</w:t>
      </w:r>
      <w:r w:rsidRPr="001F6B50">
        <w:rPr>
          <w:rFonts w:eastAsia="Times New Roman"/>
          <w:szCs w:val="24"/>
        </w:rPr>
        <w:t xml:space="preserve"> να οργανώσετε </w:t>
      </w:r>
      <w:r>
        <w:rPr>
          <w:rFonts w:eastAsia="Times New Roman"/>
          <w:szCs w:val="24"/>
        </w:rPr>
        <w:t>έτσι</w:t>
      </w:r>
      <w:r w:rsidRPr="001F6B50">
        <w:rPr>
          <w:rFonts w:eastAsia="Times New Roman"/>
          <w:szCs w:val="24"/>
        </w:rPr>
        <w:t xml:space="preserve"> τις υπηρεσίες </w:t>
      </w:r>
      <w:r>
        <w:rPr>
          <w:rFonts w:eastAsia="Times New Roman"/>
          <w:szCs w:val="24"/>
        </w:rPr>
        <w:t>σας,</w:t>
      </w:r>
      <w:r w:rsidRPr="001F6B50">
        <w:rPr>
          <w:rFonts w:eastAsia="Times New Roman"/>
          <w:szCs w:val="24"/>
        </w:rPr>
        <w:t xml:space="preserve"> </w:t>
      </w:r>
      <w:r>
        <w:rPr>
          <w:rFonts w:eastAsia="Times New Roman"/>
          <w:szCs w:val="24"/>
        </w:rPr>
        <w:t>ώστε</w:t>
      </w:r>
      <w:r w:rsidRPr="001F6B50">
        <w:rPr>
          <w:rFonts w:eastAsia="Times New Roman"/>
          <w:szCs w:val="24"/>
        </w:rPr>
        <w:t xml:space="preserve"> όποιος δικαιούται </w:t>
      </w:r>
      <w:r>
        <w:rPr>
          <w:rFonts w:eastAsia="Times New Roman"/>
          <w:szCs w:val="24"/>
        </w:rPr>
        <w:t>άσυλο να παίρνει την προστασία που πρέπει και όποιος δεν δικ</w:t>
      </w:r>
      <w:r>
        <w:rPr>
          <w:rFonts w:eastAsia="Times New Roman"/>
          <w:szCs w:val="24"/>
        </w:rPr>
        <w:t xml:space="preserve">αιούται, </w:t>
      </w:r>
      <w:r w:rsidRPr="001F6B50">
        <w:rPr>
          <w:rFonts w:eastAsia="Times New Roman"/>
          <w:szCs w:val="24"/>
        </w:rPr>
        <w:t xml:space="preserve">να </w:t>
      </w:r>
      <w:r>
        <w:rPr>
          <w:rFonts w:eastAsia="Times New Roman"/>
          <w:szCs w:val="24"/>
        </w:rPr>
        <w:t>βλέπει</w:t>
      </w:r>
      <w:r w:rsidRPr="001F6B50">
        <w:rPr>
          <w:rFonts w:eastAsia="Times New Roman"/>
          <w:szCs w:val="24"/>
        </w:rPr>
        <w:t xml:space="preserve"> το δρόμο της εξόδου. </w:t>
      </w:r>
      <w:r>
        <w:rPr>
          <w:rFonts w:eastAsia="Times New Roman"/>
          <w:szCs w:val="24"/>
        </w:rPr>
        <w:t>Τελεία και παύλα.</w:t>
      </w:r>
    </w:p>
    <w:p w14:paraId="5218D633" w14:textId="77777777" w:rsidR="00BE48FC" w:rsidRDefault="008F016C">
      <w:pPr>
        <w:spacing w:line="600" w:lineRule="auto"/>
        <w:ind w:firstLine="720"/>
        <w:jc w:val="both"/>
        <w:rPr>
          <w:rFonts w:eastAsia="Times New Roman"/>
          <w:szCs w:val="24"/>
        </w:rPr>
      </w:pPr>
      <w:r w:rsidRPr="001F6B50">
        <w:rPr>
          <w:rFonts w:eastAsia="Times New Roman"/>
          <w:szCs w:val="24"/>
        </w:rPr>
        <w:t xml:space="preserve">Και </w:t>
      </w:r>
      <w:r>
        <w:rPr>
          <w:rFonts w:eastAsia="Times New Roman"/>
          <w:szCs w:val="24"/>
        </w:rPr>
        <w:t xml:space="preserve">επειδή έχουμε ακούσει πάρα πολλά ότι δήθεν η δική μας πολιτική είναι ακροδεξιά, κύριε Ψυχογιέ, θα </w:t>
      </w:r>
      <w:r w:rsidRPr="001F6B50">
        <w:rPr>
          <w:rFonts w:eastAsia="Times New Roman"/>
          <w:szCs w:val="24"/>
        </w:rPr>
        <w:t>σας παραδώσω</w:t>
      </w:r>
      <w:r>
        <w:rPr>
          <w:rFonts w:eastAsia="Times New Roman"/>
          <w:szCs w:val="24"/>
        </w:rPr>
        <w:t xml:space="preserve"> στην κριτική που ασκεί η Χρυσή Αυγή απέναντι στη Νέα Δημοκρατία συστηματικά και τακτικά </w:t>
      </w:r>
      <w:r w:rsidRPr="001F6B50">
        <w:rPr>
          <w:rFonts w:eastAsia="Times New Roman"/>
          <w:szCs w:val="24"/>
        </w:rPr>
        <w:t>γιατί οι θέσεις μας δεν ταιριάζουν</w:t>
      </w:r>
      <w:r>
        <w:rPr>
          <w:rFonts w:eastAsia="Times New Roman"/>
          <w:szCs w:val="24"/>
        </w:rPr>
        <w:t>.</w:t>
      </w:r>
      <w:r w:rsidRPr="001F6B50">
        <w:rPr>
          <w:rFonts w:eastAsia="Times New Roman"/>
          <w:szCs w:val="24"/>
        </w:rPr>
        <w:t xml:space="preserve"> </w:t>
      </w:r>
    </w:p>
    <w:p w14:paraId="5218D634" w14:textId="77777777" w:rsidR="00BE48FC" w:rsidRDefault="008F016C">
      <w:pPr>
        <w:spacing w:line="600" w:lineRule="auto"/>
        <w:ind w:firstLine="720"/>
        <w:jc w:val="both"/>
        <w:rPr>
          <w:rFonts w:eastAsia="Times New Roman"/>
          <w:szCs w:val="24"/>
        </w:rPr>
      </w:pPr>
      <w:r w:rsidRPr="001F6B50">
        <w:rPr>
          <w:rFonts w:eastAsia="Times New Roman"/>
          <w:szCs w:val="24"/>
        </w:rPr>
        <w:t xml:space="preserve">Και δεν </w:t>
      </w:r>
      <w:r>
        <w:rPr>
          <w:rFonts w:eastAsia="Times New Roman"/>
          <w:szCs w:val="24"/>
        </w:rPr>
        <w:t>ταιριάζουν</w:t>
      </w:r>
      <w:r w:rsidRPr="001F6B50">
        <w:rPr>
          <w:rFonts w:eastAsia="Times New Roman"/>
          <w:szCs w:val="24"/>
        </w:rPr>
        <w:t xml:space="preserve"> γιατί εμείς υπηρετούμε κανόνες δικαίου και διεθνείς συνθήκες</w:t>
      </w:r>
      <w:r>
        <w:rPr>
          <w:rFonts w:eastAsia="Times New Roman"/>
          <w:szCs w:val="24"/>
        </w:rPr>
        <w:t>. Δεν υπηρετούμε το «μ</w:t>
      </w:r>
      <w:r w:rsidRPr="001F6B50">
        <w:rPr>
          <w:rFonts w:eastAsia="Times New Roman"/>
          <w:szCs w:val="24"/>
        </w:rPr>
        <w:t xml:space="preserve">πάτε </w:t>
      </w:r>
      <w:r>
        <w:rPr>
          <w:rFonts w:eastAsia="Times New Roman"/>
          <w:szCs w:val="24"/>
        </w:rPr>
        <w:t>σκύλοι</w:t>
      </w:r>
      <w:r w:rsidRPr="001F6B50">
        <w:rPr>
          <w:rFonts w:eastAsia="Times New Roman"/>
          <w:szCs w:val="24"/>
        </w:rPr>
        <w:t xml:space="preserve"> αλέστε </w:t>
      </w:r>
      <w:r>
        <w:rPr>
          <w:rFonts w:eastAsia="Times New Roman"/>
          <w:szCs w:val="24"/>
        </w:rPr>
        <w:t>και</w:t>
      </w:r>
      <w:r w:rsidRPr="001F6B50">
        <w:rPr>
          <w:rFonts w:eastAsia="Times New Roman"/>
          <w:szCs w:val="24"/>
        </w:rPr>
        <w:t xml:space="preserve"> αλεστι</w:t>
      </w:r>
      <w:r w:rsidRPr="001F6B50">
        <w:rPr>
          <w:rFonts w:eastAsia="Times New Roman"/>
          <w:szCs w:val="24"/>
        </w:rPr>
        <w:t>κά μη δίνετε</w:t>
      </w:r>
      <w:r>
        <w:rPr>
          <w:rFonts w:eastAsia="Times New Roman"/>
          <w:szCs w:val="24"/>
        </w:rPr>
        <w:t>». Δ</w:t>
      </w:r>
      <w:r w:rsidRPr="001F6B50">
        <w:rPr>
          <w:rFonts w:eastAsia="Times New Roman"/>
          <w:szCs w:val="24"/>
        </w:rPr>
        <w:t>εν υπη</w:t>
      </w:r>
      <w:r>
        <w:rPr>
          <w:rFonts w:eastAsia="Times New Roman"/>
          <w:szCs w:val="24"/>
        </w:rPr>
        <w:t xml:space="preserve">ρετούμε μία πολιτική ατελέσφορη, ατέρμονη, κοστοβόρα και μη </w:t>
      </w:r>
      <w:r w:rsidRPr="001F6B50">
        <w:rPr>
          <w:rFonts w:eastAsia="Times New Roman"/>
          <w:szCs w:val="24"/>
        </w:rPr>
        <w:t xml:space="preserve">αποτελεσματική γι' αυτό </w:t>
      </w:r>
      <w:r>
        <w:rPr>
          <w:rFonts w:eastAsia="Times New Roman"/>
          <w:szCs w:val="24"/>
        </w:rPr>
        <w:t>και</w:t>
      </w:r>
      <w:r w:rsidRPr="001F6B50">
        <w:rPr>
          <w:rFonts w:eastAsia="Times New Roman"/>
          <w:szCs w:val="24"/>
        </w:rPr>
        <w:t xml:space="preserve"> καταψηφί</w:t>
      </w:r>
      <w:r>
        <w:rPr>
          <w:rFonts w:eastAsia="Times New Roman"/>
          <w:szCs w:val="24"/>
        </w:rPr>
        <w:t>ζ</w:t>
      </w:r>
      <w:r w:rsidRPr="001F6B50">
        <w:rPr>
          <w:rFonts w:eastAsia="Times New Roman"/>
          <w:szCs w:val="24"/>
        </w:rPr>
        <w:t xml:space="preserve">ουμε και το νομοσχέδιο </w:t>
      </w:r>
      <w:r>
        <w:rPr>
          <w:rFonts w:eastAsia="Times New Roman"/>
          <w:szCs w:val="24"/>
        </w:rPr>
        <w:t>σας.</w:t>
      </w:r>
    </w:p>
    <w:p w14:paraId="5218D635" w14:textId="77777777" w:rsidR="00BE48FC" w:rsidRDefault="008F016C">
      <w:pPr>
        <w:spacing w:line="600" w:lineRule="auto"/>
        <w:ind w:firstLine="720"/>
        <w:jc w:val="both"/>
        <w:rPr>
          <w:rFonts w:eastAsia="Times New Roman"/>
          <w:szCs w:val="24"/>
        </w:rPr>
      </w:pPr>
      <w:r>
        <w:rPr>
          <w:rFonts w:eastAsia="Times New Roman"/>
          <w:szCs w:val="24"/>
        </w:rPr>
        <w:t>Θ</w:t>
      </w:r>
      <w:r w:rsidRPr="001F6B50">
        <w:rPr>
          <w:rFonts w:eastAsia="Times New Roman"/>
          <w:szCs w:val="24"/>
        </w:rPr>
        <w:t>α σας πω και μια τελευταία κουβέντα</w:t>
      </w:r>
      <w:r>
        <w:rPr>
          <w:rFonts w:eastAsia="Times New Roman"/>
          <w:szCs w:val="24"/>
        </w:rPr>
        <w:t>. Η Νέα Δημοκρατία μέσα στον όγκο αυτών των τροπολογιών κατέθεσε άλλη μία</w:t>
      </w:r>
      <w:r>
        <w:rPr>
          <w:rFonts w:eastAsia="Times New Roman"/>
          <w:szCs w:val="24"/>
        </w:rPr>
        <w:t xml:space="preserve"> -την οποία είμαι βέβαιος ότι θα αρνηθείτε να τη συζητήσετε- η </w:t>
      </w:r>
      <w:r>
        <w:rPr>
          <w:rFonts w:eastAsia="Times New Roman"/>
          <w:szCs w:val="24"/>
        </w:rPr>
        <w:lastRenderedPageBreak/>
        <w:t xml:space="preserve">οποία αφορά </w:t>
      </w:r>
      <w:r w:rsidRPr="001F6B50">
        <w:rPr>
          <w:rFonts w:eastAsia="Times New Roman"/>
          <w:szCs w:val="24"/>
        </w:rPr>
        <w:t xml:space="preserve">την παράταση </w:t>
      </w:r>
      <w:r>
        <w:rPr>
          <w:rFonts w:eastAsia="Times New Roman"/>
          <w:szCs w:val="24"/>
        </w:rPr>
        <w:t>του καθεστώτος του χαμηλού ΦΠΑ στα νησιά του βορείου Αιγαίου που θίγονται από τ</w:t>
      </w:r>
      <w:r w:rsidRPr="001F6B50">
        <w:rPr>
          <w:rFonts w:eastAsia="Times New Roman"/>
          <w:szCs w:val="24"/>
        </w:rPr>
        <w:t xml:space="preserve">η μεταναστευτική </w:t>
      </w:r>
      <w:r>
        <w:rPr>
          <w:rFonts w:eastAsia="Times New Roman"/>
          <w:szCs w:val="24"/>
        </w:rPr>
        <w:t xml:space="preserve">και </w:t>
      </w:r>
      <w:r w:rsidRPr="001F6B50">
        <w:rPr>
          <w:rFonts w:eastAsia="Times New Roman"/>
          <w:szCs w:val="24"/>
        </w:rPr>
        <w:t>προσφυγική κρίση</w:t>
      </w:r>
      <w:r>
        <w:rPr>
          <w:rFonts w:eastAsia="Times New Roman"/>
          <w:szCs w:val="24"/>
        </w:rPr>
        <w:t>. Τόσα μοιράζετε, τόσο γαλαντόμοι έχετε γίνει, ας δώ</w:t>
      </w:r>
      <w:r>
        <w:rPr>
          <w:rFonts w:eastAsia="Times New Roman"/>
          <w:szCs w:val="24"/>
        </w:rPr>
        <w:t>σετε και στους νησιώτες τουλάχιστον ένα ελάχιστο αίσθημα αναγνώρισης για την προσφορά τους και βέβαια για την όλη ταλαιπωρία την οποία έχουν υποστεί.</w:t>
      </w:r>
    </w:p>
    <w:p w14:paraId="5218D636" w14:textId="77777777" w:rsidR="00BE48FC" w:rsidRDefault="008F016C">
      <w:pPr>
        <w:spacing w:line="600" w:lineRule="auto"/>
        <w:ind w:firstLine="720"/>
        <w:jc w:val="both"/>
        <w:rPr>
          <w:rFonts w:eastAsia="Times New Roman"/>
          <w:szCs w:val="24"/>
        </w:rPr>
      </w:pPr>
      <w:r>
        <w:rPr>
          <w:rFonts w:eastAsia="Times New Roman"/>
          <w:szCs w:val="24"/>
        </w:rPr>
        <w:t>Ε</w:t>
      </w:r>
      <w:r w:rsidRPr="001F6B50">
        <w:rPr>
          <w:rFonts w:eastAsia="Times New Roman"/>
          <w:szCs w:val="24"/>
        </w:rPr>
        <w:t>υχαριστώ πάρα πολύ</w:t>
      </w:r>
      <w:r>
        <w:rPr>
          <w:rFonts w:eastAsia="Times New Roman"/>
          <w:szCs w:val="24"/>
        </w:rPr>
        <w:t>.</w:t>
      </w:r>
    </w:p>
    <w:p w14:paraId="5218D637" w14:textId="77777777" w:rsidR="00BE48FC" w:rsidRDefault="008F016C">
      <w:pPr>
        <w:spacing w:line="600" w:lineRule="auto"/>
        <w:ind w:firstLine="720"/>
        <w:jc w:val="both"/>
        <w:rPr>
          <w:rFonts w:eastAsia="Times New Roman"/>
          <w:szCs w:val="24"/>
        </w:rPr>
      </w:pPr>
      <w:r>
        <w:rPr>
          <w:rFonts w:eastAsia="Times New Roman"/>
          <w:b/>
          <w:szCs w:val="24"/>
        </w:rPr>
        <w:t xml:space="preserve">ΠΡΟΕΔΡΕΥΩΝ (Γεώργιος Λαμπρούλης): </w:t>
      </w:r>
      <w:r w:rsidRPr="003500CA">
        <w:rPr>
          <w:rFonts w:eastAsia="Times New Roman"/>
          <w:szCs w:val="24"/>
        </w:rPr>
        <w:t>Ευχαριστούμε τον κ. Βαρβιτσιώτη.</w:t>
      </w:r>
    </w:p>
    <w:p w14:paraId="5218D638" w14:textId="77777777" w:rsidR="00BE48FC" w:rsidRDefault="008F016C">
      <w:pPr>
        <w:spacing w:line="600" w:lineRule="auto"/>
        <w:ind w:firstLine="720"/>
        <w:jc w:val="both"/>
        <w:rPr>
          <w:rFonts w:eastAsia="Times New Roman"/>
          <w:szCs w:val="24"/>
        </w:rPr>
      </w:pPr>
      <w:r w:rsidRPr="003500CA">
        <w:rPr>
          <w:rFonts w:eastAsia="Times New Roman"/>
          <w:szCs w:val="24"/>
        </w:rPr>
        <w:t>Ο επόμενος ομιλητή</w:t>
      </w:r>
      <w:r w:rsidRPr="003500CA">
        <w:rPr>
          <w:rFonts w:eastAsia="Times New Roman"/>
          <w:szCs w:val="24"/>
        </w:rPr>
        <w:t>ς είναι ο ειδικός αγορητής της Δημοκρατικής Συμπαράταξης, ο κ. Παπαθεοδώρου.</w:t>
      </w:r>
      <w:r w:rsidRPr="001F6B50">
        <w:rPr>
          <w:rFonts w:eastAsia="Times New Roman"/>
          <w:szCs w:val="24"/>
        </w:rPr>
        <w:t xml:space="preserve"> </w:t>
      </w:r>
    </w:p>
    <w:p w14:paraId="5218D639" w14:textId="77777777" w:rsidR="00BE48FC" w:rsidRDefault="008F016C">
      <w:pPr>
        <w:spacing w:line="600" w:lineRule="auto"/>
        <w:ind w:firstLine="720"/>
        <w:jc w:val="both"/>
        <w:rPr>
          <w:rFonts w:eastAsia="Times New Roman"/>
          <w:szCs w:val="24"/>
        </w:rPr>
      </w:pPr>
      <w:r>
        <w:rPr>
          <w:rFonts w:eastAsia="Times New Roman"/>
          <w:szCs w:val="24"/>
        </w:rPr>
        <w:t xml:space="preserve">Μέχρι </w:t>
      </w:r>
      <w:r w:rsidRPr="001F6B50">
        <w:rPr>
          <w:rFonts w:eastAsia="Times New Roman"/>
          <w:szCs w:val="24"/>
        </w:rPr>
        <w:t xml:space="preserve">να έρθει στο </w:t>
      </w:r>
      <w:r>
        <w:rPr>
          <w:rFonts w:eastAsia="Times New Roman"/>
          <w:szCs w:val="24"/>
        </w:rPr>
        <w:t>Βήμα ο κ. Παπαθεοδώρου</w:t>
      </w:r>
      <w:r w:rsidRPr="001F6B50">
        <w:rPr>
          <w:rFonts w:eastAsia="Times New Roman"/>
          <w:szCs w:val="24"/>
        </w:rPr>
        <w:t xml:space="preserve"> εάν συμφωνείτε κ</w:t>
      </w:r>
      <w:r>
        <w:rPr>
          <w:rFonts w:eastAsia="Times New Roman"/>
          <w:szCs w:val="24"/>
        </w:rPr>
        <w:t>α</w:t>
      </w:r>
      <w:r w:rsidRPr="001F6B50">
        <w:rPr>
          <w:rFonts w:eastAsia="Times New Roman"/>
          <w:szCs w:val="24"/>
        </w:rPr>
        <w:t xml:space="preserve">ι </w:t>
      </w:r>
      <w:r>
        <w:rPr>
          <w:rFonts w:eastAsia="Times New Roman"/>
          <w:szCs w:val="24"/>
        </w:rPr>
        <w:t>εσείς,</w:t>
      </w:r>
      <w:r w:rsidRPr="001F6B50">
        <w:rPr>
          <w:rFonts w:eastAsia="Times New Roman"/>
          <w:szCs w:val="24"/>
        </w:rPr>
        <w:t xml:space="preserve"> όπως και</w:t>
      </w:r>
      <w:r>
        <w:rPr>
          <w:rFonts w:eastAsia="Times New Roman"/>
          <w:szCs w:val="24"/>
        </w:rPr>
        <w:t xml:space="preserve"> οι</w:t>
      </w:r>
      <w:r w:rsidRPr="001F6B50">
        <w:rPr>
          <w:rFonts w:eastAsia="Times New Roman"/>
          <w:szCs w:val="24"/>
        </w:rPr>
        <w:t xml:space="preserve"> υπόλοιποι </w:t>
      </w:r>
      <w:r>
        <w:rPr>
          <w:rFonts w:eastAsia="Times New Roman"/>
          <w:szCs w:val="24"/>
        </w:rPr>
        <w:t xml:space="preserve">εισηγητές και ειδικοί </w:t>
      </w:r>
      <w:r w:rsidRPr="001F6B50">
        <w:rPr>
          <w:rFonts w:eastAsia="Times New Roman"/>
          <w:szCs w:val="24"/>
        </w:rPr>
        <w:t>αγορητές</w:t>
      </w:r>
      <w:r>
        <w:rPr>
          <w:rFonts w:eastAsia="Times New Roman"/>
          <w:szCs w:val="24"/>
        </w:rPr>
        <w:t>,</w:t>
      </w:r>
      <w:r w:rsidRPr="001F6B50">
        <w:rPr>
          <w:rFonts w:eastAsia="Times New Roman"/>
          <w:szCs w:val="24"/>
        </w:rPr>
        <w:t xml:space="preserve"> επειδή όπως γνωρίζετε πολύ </w:t>
      </w:r>
      <w:r>
        <w:rPr>
          <w:rFonts w:eastAsia="Times New Roman"/>
          <w:szCs w:val="24"/>
        </w:rPr>
        <w:t>καλά</w:t>
      </w:r>
      <w:r w:rsidRPr="001F6B50">
        <w:rPr>
          <w:rFonts w:eastAsia="Times New Roman"/>
          <w:szCs w:val="24"/>
        </w:rPr>
        <w:t xml:space="preserve"> είναι αρκετές οι </w:t>
      </w:r>
      <w:r>
        <w:rPr>
          <w:rFonts w:eastAsia="Times New Roman"/>
          <w:szCs w:val="24"/>
        </w:rPr>
        <w:t>υπουργι</w:t>
      </w:r>
      <w:r>
        <w:rPr>
          <w:rFonts w:eastAsia="Times New Roman"/>
          <w:szCs w:val="24"/>
        </w:rPr>
        <w:t>κές</w:t>
      </w:r>
      <w:r w:rsidRPr="001F6B50">
        <w:rPr>
          <w:rFonts w:eastAsia="Times New Roman"/>
          <w:szCs w:val="24"/>
        </w:rPr>
        <w:t xml:space="preserve"> τροπολογίες και περιμένουμε και </w:t>
      </w:r>
      <w:r>
        <w:rPr>
          <w:rFonts w:eastAsia="Times New Roman"/>
          <w:szCs w:val="24"/>
        </w:rPr>
        <w:t xml:space="preserve">τους αρμόδιους </w:t>
      </w:r>
      <w:r w:rsidRPr="001F6B50">
        <w:rPr>
          <w:rFonts w:eastAsia="Times New Roman"/>
          <w:szCs w:val="24"/>
        </w:rPr>
        <w:t>Υπουργούς βεβαίως που κατέθεσαν τις τροπολογίες να έρθουν στη Βουλή</w:t>
      </w:r>
      <w:r>
        <w:rPr>
          <w:rFonts w:eastAsia="Times New Roman"/>
          <w:szCs w:val="24"/>
        </w:rPr>
        <w:t>,</w:t>
      </w:r>
      <w:r w:rsidRPr="001F6B50">
        <w:rPr>
          <w:rFonts w:eastAsia="Times New Roman"/>
          <w:szCs w:val="24"/>
        </w:rPr>
        <w:t xml:space="preserve"> όπως ήδη έχουν έρθει δύο μέχρι τώρα</w:t>
      </w:r>
      <w:r>
        <w:rPr>
          <w:rFonts w:eastAsia="Times New Roman"/>
          <w:szCs w:val="24"/>
        </w:rPr>
        <w:t>,</w:t>
      </w:r>
      <w:r w:rsidRPr="001F6B50">
        <w:rPr>
          <w:rFonts w:eastAsia="Times New Roman"/>
          <w:szCs w:val="24"/>
        </w:rPr>
        <w:t xml:space="preserve"> θα πρότεινα να μην ολοκληρώσ</w:t>
      </w:r>
      <w:r>
        <w:rPr>
          <w:rFonts w:eastAsia="Times New Roman"/>
          <w:szCs w:val="24"/>
        </w:rPr>
        <w:t>ουμε</w:t>
      </w:r>
      <w:r w:rsidRPr="001F6B50">
        <w:rPr>
          <w:rFonts w:eastAsia="Times New Roman"/>
          <w:szCs w:val="24"/>
        </w:rPr>
        <w:t xml:space="preserve"> τον κύκλο </w:t>
      </w:r>
      <w:r>
        <w:rPr>
          <w:rFonts w:eastAsia="Times New Roman"/>
          <w:szCs w:val="24"/>
        </w:rPr>
        <w:t xml:space="preserve">των εισηγητών-αγορητών, </w:t>
      </w:r>
      <w:r>
        <w:rPr>
          <w:rFonts w:eastAsia="Times New Roman"/>
          <w:szCs w:val="24"/>
        </w:rPr>
        <w:lastRenderedPageBreak/>
        <w:t>αλλά να παρεμβάλλονται και οι Υπ</w:t>
      </w:r>
      <w:r>
        <w:rPr>
          <w:rFonts w:eastAsia="Times New Roman"/>
          <w:szCs w:val="24"/>
        </w:rPr>
        <w:t>ουργοί όταν έρχονται και να υποστηρίζουν</w:t>
      </w:r>
      <w:r w:rsidRPr="001F6B50">
        <w:rPr>
          <w:rFonts w:eastAsia="Times New Roman"/>
          <w:szCs w:val="24"/>
        </w:rPr>
        <w:t xml:space="preserve"> τις τροπολογίες για να μην </w:t>
      </w:r>
      <w:r>
        <w:rPr>
          <w:rFonts w:eastAsia="Times New Roman"/>
          <w:szCs w:val="24"/>
        </w:rPr>
        <w:t xml:space="preserve">περιμένουν στο τέλος. Είναι </w:t>
      </w:r>
      <w:r w:rsidRPr="001F6B50">
        <w:rPr>
          <w:rFonts w:eastAsia="Times New Roman"/>
          <w:szCs w:val="24"/>
        </w:rPr>
        <w:t>μικρός ο αριθμός των ομιλητών</w:t>
      </w:r>
      <w:r>
        <w:rPr>
          <w:rFonts w:eastAsia="Times New Roman"/>
          <w:szCs w:val="24"/>
        </w:rPr>
        <w:t>.</w:t>
      </w:r>
      <w:r w:rsidRPr="001F6B50">
        <w:rPr>
          <w:rFonts w:eastAsia="Times New Roman"/>
          <w:szCs w:val="24"/>
        </w:rPr>
        <w:t xml:space="preserve"> Είναι </w:t>
      </w:r>
      <w:r>
        <w:rPr>
          <w:rFonts w:eastAsia="Times New Roman"/>
          <w:szCs w:val="24"/>
        </w:rPr>
        <w:t>πέντε</w:t>
      </w:r>
      <w:r w:rsidRPr="001F6B50">
        <w:rPr>
          <w:rFonts w:eastAsia="Times New Roman"/>
          <w:szCs w:val="24"/>
        </w:rPr>
        <w:t xml:space="preserve"> ομιλητές</w:t>
      </w:r>
      <w:r>
        <w:rPr>
          <w:rFonts w:eastAsia="Times New Roman"/>
          <w:szCs w:val="24"/>
        </w:rPr>
        <w:t>.</w:t>
      </w:r>
      <w:r w:rsidRPr="001F6B50">
        <w:rPr>
          <w:rFonts w:eastAsia="Times New Roman"/>
          <w:szCs w:val="24"/>
        </w:rPr>
        <w:t xml:space="preserve"> </w:t>
      </w:r>
    </w:p>
    <w:p w14:paraId="5218D63A" w14:textId="77777777" w:rsidR="00BE48FC" w:rsidRDefault="008F016C">
      <w:pPr>
        <w:spacing w:line="600" w:lineRule="auto"/>
        <w:ind w:firstLine="720"/>
        <w:jc w:val="both"/>
        <w:rPr>
          <w:rFonts w:eastAsia="Times New Roman"/>
          <w:szCs w:val="24"/>
        </w:rPr>
      </w:pPr>
      <w:r>
        <w:rPr>
          <w:rFonts w:eastAsia="Times New Roman"/>
          <w:szCs w:val="24"/>
        </w:rPr>
        <w:t>Με αυτόν τον τρόπο θ</w:t>
      </w:r>
      <w:r w:rsidRPr="001F6B50">
        <w:rPr>
          <w:rFonts w:eastAsia="Times New Roman"/>
          <w:szCs w:val="24"/>
        </w:rPr>
        <w:t>α κερδίσουμ</w:t>
      </w:r>
      <w:r>
        <w:rPr>
          <w:rFonts w:eastAsia="Times New Roman"/>
          <w:szCs w:val="24"/>
        </w:rPr>
        <w:t>ε και χρόνο, αλλά θα μπορούν και να ενημερώνονται</w:t>
      </w:r>
      <w:r w:rsidRPr="001F6B50">
        <w:rPr>
          <w:rFonts w:eastAsia="Times New Roman"/>
          <w:szCs w:val="24"/>
        </w:rPr>
        <w:t xml:space="preserve"> και</w:t>
      </w:r>
      <w:r>
        <w:rPr>
          <w:rFonts w:eastAsia="Times New Roman"/>
          <w:szCs w:val="24"/>
        </w:rPr>
        <w:t xml:space="preserve"> να θέτουν </w:t>
      </w:r>
      <w:r w:rsidRPr="001F6B50">
        <w:rPr>
          <w:rFonts w:eastAsia="Times New Roman"/>
          <w:szCs w:val="24"/>
        </w:rPr>
        <w:t xml:space="preserve">ερωτήματα </w:t>
      </w:r>
      <w:r>
        <w:rPr>
          <w:rFonts w:eastAsia="Times New Roman"/>
          <w:szCs w:val="24"/>
        </w:rPr>
        <w:t>οι</w:t>
      </w:r>
      <w:r w:rsidRPr="001F6B50">
        <w:rPr>
          <w:rFonts w:eastAsia="Times New Roman"/>
          <w:szCs w:val="24"/>
        </w:rPr>
        <w:t xml:space="preserve"> Βουλευτές</w:t>
      </w:r>
      <w:r>
        <w:rPr>
          <w:rFonts w:eastAsia="Times New Roman"/>
          <w:szCs w:val="24"/>
        </w:rPr>
        <w:t xml:space="preserve">, οι εισηγητές και </w:t>
      </w:r>
      <w:r w:rsidRPr="001F6B50">
        <w:rPr>
          <w:rFonts w:eastAsia="Times New Roman"/>
          <w:szCs w:val="24"/>
        </w:rPr>
        <w:t>οι ειδικοί α</w:t>
      </w:r>
      <w:r>
        <w:rPr>
          <w:rFonts w:eastAsia="Times New Roman"/>
          <w:szCs w:val="24"/>
        </w:rPr>
        <w:t xml:space="preserve">γορητές. Γιατί αν </w:t>
      </w:r>
      <w:r w:rsidRPr="001F6B50">
        <w:rPr>
          <w:rFonts w:eastAsia="Times New Roman"/>
          <w:szCs w:val="24"/>
        </w:rPr>
        <w:t xml:space="preserve">έρθουν όλοι μαζί </w:t>
      </w:r>
      <w:r>
        <w:rPr>
          <w:rFonts w:eastAsia="Times New Roman"/>
          <w:szCs w:val="24"/>
        </w:rPr>
        <w:t>οι</w:t>
      </w:r>
      <w:r w:rsidRPr="001F6B50">
        <w:rPr>
          <w:rFonts w:eastAsia="Times New Roman"/>
          <w:szCs w:val="24"/>
        </w:rPr>
        <w:t xml:space="preserve"> </w:t>
      </w:r>
      <w:r>
        <w:rPr>
          <w:rFonts w:eastAsia="Times New Roman"/>
          <w:szCs w:val="24"/>
        </w:rPr>
        <w:t>Υπουργοί,</w:t>
      </w:r>
      <w:r w:rsidRPr="001F6B50">
        <w:rPr>
          <w:rFonts w:eastAsia="Times New Roman"/>
          <w:szCs w:val="24"/>
        </w:rPr>
        <w:t xml:space="preserve"> </w:t>
      </w:r>
      <w:r>
        <w:rPr>
          <w:rFonts w:eastAsia="Times New Roman"/>
          <w:szCs w:val="24"/>
        </w:rPr>
        <w:t>θα δυσκολέψει η κατάσταση.</w:t>
      </w:r>
    </w:p>
    <w:p w14:paraId="5218D63B" w14:textId="77777777" w:rsidR="00BE48FC" w:rsidRDefault="008F016C">
      <w:pPr>
        <w:spacing w:line="600" w:lineRule="auto"/>
        <w:ind w:firstLine="720"/>
        <w:jc w:val="both"/>
        <w:rPr>
          <w:rFonts w:eastAsia="Times New Roman"/>
          <w:b/>
          <w:szCs w:val="24"/>
        </w:rPr>
      </w:pPr>
      <w:r>
        <w:rPr>
          <w:rFonts w:eastAsia="Times New Roman"/>
          <w:b/>
          <w:szCs w:val="24"/>
        </w:rPr>
        <w:t>ΝΟΤΗΣ ΜΗΤΑΡΑΚΗΣ</w:t>
      </w:r>
      <w:r w:rsidRPr="003500CA">
        <w:rPr>
          <w:rFonts w:eastAsia="Times New Roman"/>
          <w:b/>
          <w:szCs w:val="24"/>
        </w:rPr>
        <w:t>:</w:t>
      </w:r>
      <w:r>
        <w:rPr>
          <w:rFonts w:eastAsia="Times New Roman"/>
          <w:b/>
          <w:szCs w:val="24"/>
        </w:rPr>
        <w:t xml:space="preserve"> </w:t>
      </w:r>
      <w:r w:rsidRPr="000A725C">
        <w:rPr>
          <w:rFonts w:eastAsia="Times New Roman"/>
          <w:szCs w:val="24"/>
        </w:rPr>
        <w:t>Κύριε Πρόεδρε, θα ήθελα τον λόγο.</w:t>
      </w:r>
    </w:p>
    <w:p w14:paraId="5218D63C" w14:textId="77777777" w:rsidR="00BE48FC" w:rsidRDefault="008F016C">
      <w:pPr>
        <w:spacing w:line="600" w:lineRule="auto"/>
        <w:ind w:firstLine="720"/>
        <w:jc w:val="both"/>
        <w:rPr>
          <w:rFonts w:eastAsia="Times New Roman"/>
          <w:b/>
          <w:szCs w:val="24"/>
        </w:rPr>
      </w:pPr>
      <w:r>
        <w:rPr>
          <w:rFonts w:eastAsia="Times New Roman"/>
          <w:b/>
          <w:szCs w:val="24"/>
        </w:rPr>
        <w:t xml:space="preserve">ΠΡΟΕΔΡΕΥΩΝ (Γεώργιος Λαμπρούλης): </w:t>
      </w:r>
      <w:r w:rsidRPr="000A725C">
        <w:rPr>
          <w:rFonts w:eastAsia="Times New Roman"/>
          <w:szCs w:val="24"/>
        </w:rPr>
        <w:t>Ορίστε, κύριε Μηταράκη.</w:t>
      </w:r>
    </w:p>
    <w:p w14:paraId="5218D63D" w14:textId="77777777" w:rsidR="00BE48FC" w:rsidRDefault="008F016C">
      <w:pPr>
        <w:spacing w:line="600" w:lineRule="auto"/>
        <w:ind w:firstLine="720"/>
        <w:jc w:val="both"/>
        <w:rPr>
          <w:rFonts w:eastAsia="Times New Roman"/>
          <w:szCs w:val="24"/>
        </w:rPr>
      </w:pPr>
      <w:r>
        <w:rPr>
          <w:rFonts w:eastAsia="Times New Roman"/>
          <w:b/>
          <w:szCs w:val="24"/>
        </w:rPr>
        <w:t>ΝΟΤΗΣ ΜΗΤΑΡΑΚΗΣ</w:t>
      </w:r>
      <w:r w:rsidRPr="003500CA">
        <w:rPr>
          <w:rFonts w:eastAsia="Times New Roman"/>
          <w:b/>
          <w:szCs w:val="24"/>
        </w:rPr>
        <w:t>:</w:t>
      </w:r>
      <w:r>
        <w:rPr>
          <w:rFonts w:eastAsia="Times New Roman"/>
          <w:b/>
          <w:szCs w:val="24"/>
        </w:rPr>
        <w:t xml:space="preserve"> </w:t>
      </w:r>
      <w:r>
        <w:rPr>
          <w:rFonts w:eastAsia="Times New Roman"/>
          <w:szCs w:val="24"/>
        </w:rPr>
        <w:t>Κύριε Πρόεδρ</w:t>
      </w:r>
      <w:r>
        <w:rPr>
          <w:rFonts w:eastAsia="Times New Roman"/>
          <w:szCs w:val="24"/>
        </w:rPr>
        <w:t>ε, κατ’ αρχάς συμφωνούμε</w:t>
      </w:r>
      <w:r w:rsidRPr="001F6B50">
        <w:rPr>
          <w:rFonts w:eastAsia="Times New Roman"/>
          <w:szCs w:val="24"/>
        </w:rPr>
        <w:t xml:space="preserve"> με την πρόταση </w:t>
      </w:r>
      <w:r>
        <w:rPr>
          <w:rFonts w:eastAsia="Times New Roman"/>
          <w:szCs w:val="24"/>
        </w:rPr>
        <w:t>σας. Κ</w:t>
      </w:r>
      <w:r w:rsidRPr="001F6B50">
        <w:rPr>
          <w:rFonts w:eastAsia="Times New Roman"/>
          <w:szCs w:val="24"/>
        </w:rPr>
        <w:t>αθώς μιλούσ</w:t>
      </w:r>
      <w:r>
        <w:rPr>
          <w:rFonts w:eastAsia="Times New Roman"/>
          <w:szCs w:val="24"/>
        </w:rPr>
        <w:t xml:space="preserve">ε ο κ. </w:t>
      </w:r>
      <w:r w:rsidRPr="001F6B50">
        <w:rPr>
          <w:rFonts w:eastAsia="Times New Roman"/>
          <w:szCs w:val="24"/>
        </w:rPr>
        <w:t>Βαρβιτσιώτης</w:t>
      </w:r>
      <w:r>
        <w:rPr>
          <w:rFonts w:eastAsia="Times New Roman"/>
          <w:szCs w:val="24"/>
        </w:rPr>
        <w:t>,</w:t>
      </w:r>
      <w:r w:rsidRPr="001F6B50">
        <w:rPr>
          <w:rFonts w:eastAsia="Times New Roman"/>
          <w:szCs w:val="24"/>
        </w:rPr>
        <w:t xml:space="preserve"> </w:t>
      </w:r>
      <w:r>
        <w:rPr>
          <w:rFonts w:eastAsia="Times New Roman"/>
          <w:szCs w:val="24"/>
        </w:rPr>
        <w:t>ήρθε</w:t>
      </w:r>
      <w:r w:rsidRPr="001F6B50">
        <w:rPr>
          <w:rFonts w:eastAsia="Times New Roman"/>
          <w:szCs w:val="24"/>
        </w:rPr>
        <w:t xml:space="preserve"> κι άλλη μία υπουργική τροπολογία για τη </w:t>
      </w:r>
      <w:r>
        <w:rPr>
          <w:rFonts w:eastAsia="Times New Roman"/>
          <w:szCs w:val="24"/>
        </w:rPr>
        <w:t>νομιμοποίηση</w:t>
      </w:r>
      <w:r w:rsidRPr="001F6B50">
        <w:rPr>
          <w:rFonts w:eastAsia="Times New Roman"/>
          <w:szCs w:val="24"/>
        </w:rPr>
        <w:t xml:space="preserve"> δαπανών του Υπουργείου Εθνικής Αμύνης</w:t>
      </w:r>
      <w:r>
        <w:rPr>
          <w:rFonts w:eastAsia="Times New Roman"/>
          <w:szCs w:val="24"/>
        </w:rPr>
        <w:t>.</w:t>
      </w:r>
    </w:p>
    <w:p w14:paraId="5218D63E" w14:textId="77777777" w:rsidR="00BE48FC" w:rsidRDefault="008F016C">
      <w:pPr>
        <w:spacing w:line="600" w:lineRule="auto"/>
        <w:ind w:firstLine="720"/>
        <w:jc w:val="both"/>
        <w:rPr>
          <w:rFonts w:eastAsia="Times New Roman"/>
          <w:szCs w:val="24"/>
        </w:rPr>
      </w:pPr>
      <w:r>
        <w:rPr>
          <w:rFonts w:eastAsia="Times New Roman"/>
          <w:b/>
          <w:szCs w:val="24"/>
        </w:rPr>
        <w:t xml:space="preserve">ΠΡΟΕΔΡΕΥΩΝ (Γεώργιος Λαμπρούλης): </w:t>
      </w:r>
      <w:r w:rsidRPr="003500CA">
        <w:rPr>
          <w:rFonts w:eastAsia="Times New Roman"/>
          <w:szCs w:val="24"/>
        </w:rPr>
        <w:t>Υπουργική</w:t>
      </w:r>
      <w:r>
        <w:rPr>
          <w:rFonts w:eastAsia="Times New Roman"/>
          <w:szCs w:val="24"/>
        </w:rPr>
        <w:t>;</w:t>
      </w:r>
    </w:p>
    <w:p w14:paraId="5218D63F" w14:textId="77777777" w:rsidR="00BE48FC" w:rsidRDefault="008F016C">
      <w:pPr>
        <w:spacing w:line="600" w:lineRule="auto"/>
        <w:ind w:firstLine="720"/>
        <w:jc w:val="both"/>
        <w:rPr>
          <w:rFonts w:eastAsia="Times New Roman"/>
          <w:szCs w:val="24"/>
        </w:rPr>
      </w:pPr>
      <w:r>
        <w:rPr>
          <w:rFonts w:eastAsia="Times New Roman"/>
          <w:b/>
          <w:szCs w:val="24"/>
        </w:rPr>
        <w:t>ΝΟΤΗΣ ΜΗΤΑΡΑΚΗΣ:</w:t>
      </w:r>
      <w:r>
        <w:rPr>
          <w:rFonts w:eastAsia="Times New Roman"/>
          <w:szCs w:val="24"/>
        </w:rPr>
        <w:t xml:space="preserve"> </w:t>
      </w:r>
      <w:r w:rsidRPr="003F79CB">
        <w:rPr>
          <w:rFonts w:eastAsia="Times New Roman"/>
          <w:szCs w:val="24"/>
        </w:rPr>
        <w:t>Υπουργική.</w:t>
      </w:r>
    </w:p>
    <w:p w14:paraId="5218D640" w14:textId="77777777" w:rsidR="00BE48FC" w:rsidRDefault="008F016C">
      <w:pPr>
        <w:spacing w:line="600" w:lineRule="auto"/>
        <w:ind w:firstLine="720"/>
        <w:jc w:val="both"/>
        <w:rPr>
          <w:rFonts w:eastAsia="Times New Roman"/>
          <w:szCs w:val="24"/>
        </w:rPr>
      </w:pPr>
      <w:r>
        <w:rPr>
          <w:rFonts w:eastAsia="Times New Roman"/>
          <w:b/>
          <w:szCs w:val="24"/>
        </w:rPr>
        <w:lastRenderedPageBreak/>
        <w:t>ΠΡΟΕΔΡΕΥ</w:t>
      </w:r>
      <w:r>
        <w:rPr>
          <w:rFonts w:eastAsia="Times New Roman"/>
          <w:b/>
          <w:szCs w:val="24"/>
        </w:rPr>
        <w:t>ΩΝ (Γεώργιος Λαμπρούλης):</w:t>
      </w:r>
      <w:r>
        <w:rPr>
          <w:rFonts w:eastAsia="Times New Roman"/>
          <w:szCs w:val="24"/>
        </w:rPr>
        <w:t xml:space="preserve"> </w:t>
      </w:r>
      <w:r w:rsidRPr="003500CA">
        <w:rPr>
          <w:rFonts w:eastAsia="Times New Roman"/>
          <w:szCs w:val="24"/>
        </w:rPr>
        <w:t>Δύο θα έρθουν.</w:t>
      </w:r>
      <w:r>
        <w:rPr>
          <w:rFonts w:eastAsia="Times New Roman"/>
          <w:szCs w:val="24"/>
        </w:rPr>
        <w:t xml:space="preserve"> Θα έρθει ακόμα μία.</w:t>
      </w:r>
    </w:p>
    <w:p w14:paraId="5218D641" w14:textId="77777777" w:rsidR="00BE48FC" w:rsidRDefault="008F016C">
      <w:pPr>
        <w:spacing w:line="600" w:lineRule="auto"/>
        <w:ind w:firstLine="720"/>
        <w:jc w:val="both"/>
        <w:rPr>
          <w:rFonts w:eastAsia="Times New Roman"/>
          <w:szCs w:val="24"/>
        </w:rPr>
      </w:pPr>
      <w:r>
        <w:rPr>
          <w:rFonts w:eastAsia="Times New Roman"/>
          <w:b/>
          <w:szCs w:val="24"/>
        </w:rPr>
        <w:t>ΝΟΤΗΣ ΜΗΤΑΡΑΚΗΣ</w:t>
      </w:r>
      <w:r w:rsidRPr="003500CA">
        <w:rPr>
          <w:rFonts w:eastAsia="Times New Roman"/>
          <w:b/>
          <w:szCs w:val="24"/>
        </w:rPr>
        <w:t>:</w:t>
      </w:r>
      <w:r>
        <w:rPr>
          <w:rFonts w:eastAsia="Times New Roman"/>
          <w:b/>
          <w:szCs w:val="24"/>
        </w:rPr>
        <w:t xml:space="preserve"> </w:t>
      </w:r>
      <w:r>
        <w:rPr>
          <w:rFonts w:eastAsia="Times New Roman"/>
          <w:szCs w:val="24"/>
        </w:rPr>
        <w:t xml:space="preserve">Μπορεί να </w:t>
      </w:r>
      <w:r w:rsidRPr="001F6B50">
        <w:rPr>
          <w:rFonts w:eastAsia="Times New Roman"/>
          <w:szCs w:val="24"/>
        </w:rPr>
        <w:t>αποφασίσει</w:t>
      </w:r>
      <w:r>
        <w:rPr>
          <w:rFonts w:eastAsia="Times New Roman"/>
          <w:szCs w:val="24"/>
        </w:rPr>
        <w:t xml:space="preserve"> η Κυβέρνηση πόσες δαπάνες θέλει να ξεπλύνει, να τις φέρει, να ξέρουμε</w:t>
      </w:r>
      <w:r w:rsidRPr="001F6B50">
        <w:rPr>
          <w:rFonts w:eastAsia="Times New Roman"/>
          <w:szCs w:val="24"/>
        </w:rPr>
        <w:t xml:space="preserve"> </w:t>
      </w:r>
      <w:r>
        <w:rPr>
          <w:rFonts w:eastAsia="Times New Roman"/>
          <w:szCs w:val="24"/>
        </w:rPr>
        <w:t>πριν μιλήσουν</w:t>
      </w:r>
      <w:r w:rsidRPr="001F6B50">
        <w:rPr>
          <w:rFonts w:eastAsia="Times New Roman"/>
          <w:szCs w:val="24"/>
        </w:rPr>
        <w:t xml:space="preserve"> </w:t>
      </w:r>
      <w:r>
        <w:rPr>
          <w:rFonts w:eastAsia="Times New Roman"/>
          <w:szCs w:val="24"/>
        </w:rPr>
        <w:t xml:space="preserve">οι </w:t>
      </w:r>
      <w:r w:rsidRPr="001F6B50">
        <w:rPr>
          <w:rFonts w:eastAsia="Times New Roman"/>
          <w:szCs w:val="24"/>
        </w:rPr>
        <w:t>ομιλητές</w:t>
      </w:r>
      <w:r>
        <w:rPr>
          <w:rFonts w:eastAsia="Times New Roman"/>
          <w:szCs w:val="24"/>
        </w:rPr>
        <w:t>; Γιατί κάθε δέκα λεπτά ξεπλένει και</w:t>
      </w:r>
      <w:r w:rsidRPr="001F6B50">
        <w:rPr>
          <w:rFonts w:eastAsia="Times New Roman"/>
          <w:szCs w:val="24"/>
        </w:rPr>
        <w:t xml:space="preserve"> κάποια άλλη δαπάνη</w:t>
      </w:r>
      <w:r>
        <w:rPr>
          <w:rFonts w:eastAsia="Times New Roman"/>
          <w:szCs w:val="24"/>
        </w:rPr>
        <w:t>.</w:t>
      </w:r>
    </w:p>
    <w:p w14:paraId="5218D642" w14:textId="77777777" w:rsidR="00BE48FC" w:rsidRDefault="008F016C">
      <w:pPr>
        <w:spacing w:line="600" w:lineRule="auto"/>
        <w:ind w:firstLine="720"/>
        <w:jc w:val="both"/>
        <w:rPr>
          <w:rFonts w:eastAsia="Times New Roman"/>
          <w:szCs w:val="24"/>
        </w:rPr>
      </w:pPr>
      <w:r w:rsidRPr="001F6B50">
        <w:rPr>
          <w:rFonts w:eastAsia="Times New Roman"/>
          <w:szCs w:val="24"/>
        </w:rPr>
        <w:t xml:space="preserve">Αυτή </w:t>
      </w:r>
      <w:r>
        <w:rPr>
          <w:rFonts w:eastAsia="Times New Roman"/>
          <w:szCs w:val="24"/>
        </w:rPr>
        <w:t>η παρωδία, κύριε Πρόεδρε</w:t>
      </w:r>
      <w:r>
        <w:rPr>
          <w:rFonts w:eastAsia="Times New Roman"/>
          <w:szCs w:val="24"/>
        </w:rPr>
        <w:t>!</w:t>
      </w:r>
    </w:p>
    <w:p w14:paraId="5218D643" w14:textId="77777777" w:rsidR="00BE48FC" w:rsidRDefault="008F016C">
      <w:pPr>
        <w:spacing w:line="600" w:lineRule="auto"/>
        <w:ind w:firstLine="720"/>
        <w:jc w:val="both"/>
        <w:rPr>
          <w:rFonts w:eastAsia="Times New Roman"/>
          <w:szCs w:val="24"/>
        </w:rPr>
      </w:pPr>
      <w:r>
        <w:rPr>
          <w:rFonts w:eastAsia="Times New Roman"/>
          <w:b/>
          <w:szCs w:val="24"/>
        </w:rPr>
        <w:t xml:space="preserve">ΠΡΟΕΔΡΕΥΩΝ (Γεώργιος Λαμπρούλης): </w:t>
      </w:r>
      <w:r w:rsidRPr="00751D5E">
        <w:rPr>
          <w:rFonts w:eastAsia="Times New Roman"/>
          <w:szCs w:val="24"/>
        </w:rPr>
        <w:t>Καλώς. Συμφωνείτε.</w:t>
      </w:r>
      <w:r>
        <w:rPr>
          <w:rFonts w:eastAsia="Times New Roman"/>
          <w:szCs w:val="24"/>
        </w:rPr>
        <w:t xml:space="preserve"> Να δώσουμε τον λόγο στον κ. Παπαθεοδώρου.</w:t>
      </w:r>
    </w:p>
    <w:p w14:paraId="5218D644" w14:textId="77777777" w:rsidR="00BE48FC" w:rsidRDefault="008F016C">
      <w:pPr>
        <w:spacing w:line="600" w:lineRule="auto"/>
        <w:ind w:firstLine="720"/>
        <w:jc w:val="both"/>
        <w:rPr>
          <w:rFonts w:eastAsia="Times New Roman"/>
          <w:b/>
          <w:szCs w:val="24"/>
        </w:rPr>
      </w:pPr>
      <w:r w:rsidRPr="003F79CB">
        <w:rPr>
          <w:rFonts w:eastAsia="Times New Roman"/>
          <w:b/>
          <w:szCs w:val="24"/>
        </w:rPr>
        <w:t>ΓΕΩΡΓΙΟΣ ΠΑΛΛΗΣ</w:t>
      </w:r>
      <w:r w:rsidRPr="00D153DD">
        <w:rPr>
          <w:rFonts w:eastAsia="Times New Roman"/>
          <w:b/>
          <w:szCs w:val="24"/>
        </w:rPr>
        <w:t xml:space="preserve">: </w:t>
      </w:r>
      <w:r>
        <w:rPr>
          <w:rFonts w:eastAsia="Times New Roman"/>
          <w:szCs w:val="24"/>
        </w:rPr>
        <w:t>Μιλάτε</w:t>
      </w:r>
      <w:r w:rsidRPr="00D153DD">
        <w:rPr>
          <w:rFonts w:eastAsia="Times New Roman"/>
          <w:szCs w:val="24"/>
        </w:rPr>
        <w:t>…(</w:t>
      </w:r>
      <w:r w:rsidRPr="00175480">
        <w:rPr>
          <w:rFonts w:eastAsia="Times New Roman"/>
          <w:szCs w:val="24"/>
        </w:rPr>
        <w:t>δεν ακούστηκε)</w:t>
      </w:r>
    </w:p>
    <w:p w14:paraId="5218D645" w14:textId="77777777" w:rsidR="00BE48FC" w:rsidRDefault="008F016C">
      <w:pPr>
        <w:spacing w:line="600" w:lineRule="auto"/>
        <w:ind w:firstLine="720"/>
        <w:jc w:val="both"/>
        <w:rPr>
          <w:rFonts w:eastAsia="Times New Roman"/>
          <w:szCs w:val="24"/>
        </w:rPr>
      </w:pPr>
      <w:r>
        <w:rPr>
          <w:rFonts w:eastAsia="Times New Roman"/>
          <w:b/>
          <w:szCs w:val="24"/>
        </w:rPr>
        <w:t>ΝΟΤΗΣ ΜΗΤΑΡΑΚΗΣ</w:t>
      </w:r>
      <w:r w:rsidRPr="00751D5E">
        <w:rPr>
          <w:rFonts w:eastAsia="Times New Roman"/>
          <w:b/>
          <w:szCs w:val="24"/>
        </w:rPr>
        <w:t>:</w:t>
      </w:r>
      <w:r>
        <w:rPr>
          <w:rFonts w:eastAsia="Times New Roman"/>
          <w:b/>
          <w:szCs w:val="24"/>
        </w:rPr>
        <w:t xml:space="preserve"> </w:t>
      </w:r>
      <w:r w:rsidRPr="003F79CB">
        <w:rPr>
          <w:rFonts w:eastAsia="Times New Roman"/>
          <w:szCs w:val="24"/>
        </w:rPr>
        <w:t>Μιλάω</w:t>
      </w:r>
      <w:r>
        <w:rPr>
          <w:rFonts w:eastAsia="Times New Roman"/>
          <w:szCs w:val="24"/>
        </w:rPr>
        <w:t>,</w:t>
      </w:r>
      <w:r w:rsidRPr="003F79CB">
        <w:rPr>
          <w:rFonts w:eastAsia="Times New Roman"/>
          <w:szCs w:val="24"/>
        </w:rPr>
        <w:t xml:space="preserve"> όπως μου δίνει το Σύνταγμα το δικαίωμα</w:t>
      </w:r>
      <w:r>
        <w:rPr>
          <w:rFonts w:eastAsia="Times New Roman"/>
          <w:szCs w:val="24"/>
        </w:rPr>
        <w:t>,</w:t>
      </w:r>
      <w:r w:rsidRPr="003F79CB">
        <w:rPr>
          <w:rFonts w:eastAsia="Times New Roman"/>
          <w:szCs w:val="24"/>
        </w:rPr>
        <w:t xml:space="preserve"> και</w:t>
      </w:r>
      <w:r>
        <w:rPr>
          <w:rFonts w:eastAsia="Times New Roman"/>
          <w:b/>
          <w:szCs w:val="24"/>
        </w:rPr>
        <w:t xml:space="preserve"> </w:t>
      </w:r>
      <w:r w:rsidRPr="00175480">
        <w:rPr>
          <w:rFonts w:eastAsia="Times New Roman"/>
          <w:szCs w:val="24"/>
        </w:rPr>
        <w:t>κ</w:t>
      </w:r>
      <w:r w:rsidRPr="001F6B50">
        <w:rPr>
          <w:rFonts w:eastAsia="Times New Roman"/>
          <w:szCs w:val="24"/>
        </w:rPr>
        <w:t>άποια στιγμή στο</w:t>
      </w:r>
      <w:r>
        <w:rPr>
          <w:rFonts w:eastAsia="Times New Roman"/>
          <w:szCs w:val="24"/>
        </w:rPr>
        <w:t>ν</w:t>
      </w:r>
      <w:r w:rsidRPr="001F6B50">
        <w:rPr>
          <w:rFonts w:eastAsia="Times New Roman"/>
          <w:szCs w:val="24"/>
        </w:rPr>
        <w:t xml:space="preserve"> ΣΥΡΙΖΑ πρέπει να μάθετε </w:t>
      </w:r>
      <w:r>
        <w:rPr>
          <w:rFonts w:eastAsia="Times New Roman"/>
          <w:szCs w:val="24"/>
        </w:rPr>
        <w:t>να ακούτε και τις απόψεις της Α</w:t>
      </w:r>
      <w:r w:rsidRPr="001F6B50">
        <w:rPr>
          <w:rFonts w:eastAsia="Times New Roman"/>
          <w:szCs w:val="24"/>
        </w:rPr>
        <w:t>ντιπολίτευση</w:t>
      </w:r>
      <w:r>
        <w:rPr>
          <w:rFonts w:eastAsia="Times New Roman"/>
          <w:szCs w:val="24"/>
        </w:rPr>
        <w:t>ς. Ζούμε σε ένα</w:t>
      </w:r>
      <w:r w:rsidRPr="001F6B50">
        <w:rPr>
          <w:rFonts w:eastAsia="Times New Roman"/>
          <w:szCs w:val="24"/>
        </w:rPr>
        <w:t xml:space="preserve"> δημοκρατικό καθεστώς</w:t>
      </w:r>
      <w:r>
        <w:rPr>
          <w:rFonts w:eastAsia="Times New Roman"/>
          <w:szCs w:val="24"/>
        </w:rPr>
        <w:t>, κύριε συνάδελφε.</w:t>
      </w:r>
    </w:p>
    <w:p w14:paraId="5218D646" w14:textId="77777777" w:rsidR="00BE48FC" w:rsidRDefault="008F016C">
      <w:pPr>
        <w:spacing w:line="600" w:lineRule="auto"/>
        <w:ind w:firstLine="720"/>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Λ</w:t>
      </w:r>
      <w:r w:rsidRPr="001F6B50">
        <w:rPr>
          <w:rFonts w:eastAsia="Times New Roman"/>
          <w:szCs w:val="24"/>
        </w:rPr>
        <w:t>οιπόν</w:t>
      </w:r>
      <w:r>
        <w:rPr>
          <w:rFonts w:eastAsia="Times New Roman"/>
          <w:szCs w:val="24"/>
        </w:rPr>
        <w:t>,</w:t>
      </w:r>
      <w:r w:rsidRPr="001F6B50">
        <w:rPr>
          <w:rFonts w:eastAsia="Times New Roman"/>
          <w:szCs w:val="24"/>
        </w:rPr>
        <w:t xml:space="preserve"> εντάξει</w:t>
      </w:r>
      <w:r>
        <w:rPr>
          <w:rFonts w:eastAsia="Times New Roman"/>
          <w:szCs w:val="24"/>
        </w:rPr>
        <w:t>, κύριε Μηταράκη.</w:t>
      </w:r>
      <w:r w:rsidRPr="001F6B50">
        <w:rPr>
          <w:rFonts w:eastAsia="Times New Roman"/>
          <w:szCs w:val="24"/>
        </w:rPr>
        <w:t xml:space="preserve"> </w:t>
      </w:r>
    </w:p>
    <w:p w14:paraId="5218D647" w14:textId="77777777" w:rsidR="00BE48FC" w:rsidRDefault="008F016C">
      <w:pPr>
        <w:spacing w:line="600" w:lineRule="auto"/>
        <w:ind w:firstLine="720"/>
        <w:jc w:val="both"/>
        <w:rPr>
          <w:rFonts w:eastAsia="Times New Roman"/>
          <w:szCs w:val="24"/>
        </w:rPr>
      </w:pPr>
      <w:r>
        <w:rPr>
          <w:rFonts w:eastAsia="Times New Roman"/>
          <w:szCs w:val="24"/>
        </w:rPr>
        <w:lastRenderedPageBreak/>
        <w:t xml:space="preserve">Εφόσον, λοιπόν, </w:t>
      </w:r>
      <w:r w:rsidRPr="001F6B50">
        <w:rPr>
          <w:rFonts w:eastAsia="Times New Roman"/>
          <w:szCs w:val="24"/>
        </w:rPr>
        <w:t>συμφωνούμε σε αυτή</w:t>
      </w:r>
      <w:r>
        <w:rPr>
          <w:rFonts w:eastAsia="Times New Roman"/>
          <w:szCs w:val="24"/>
        </w:rPr>
        <w:t>ν</w:t>
      </w:r>
      <w:r w:rsidRPr="001F6B50">
        <w:rPr>
          <w:rFonts w:eastAsia="Times New Roman"/>
          <w:szCs w:val="24"/>
        </w:rPr>
        <w:t xml:space="preserve"> τη διαδικασία</w:t>
      </w:r>
      <w:r>
        <w:rPr>
          <w:rFonts w:eastAsia="Times New Roman"/>
          <w:szCs w:val="24"/>
        </w:rPr>
        <w:t>, θ</w:t>
      </w:r>
      <w:r w:rsidRPr="001F6B50">
        <w:rPr>
          <w:rFonts w:eastAsia="Times New Roman"/>
          <w:szCs w:val="24"/>
        </w:rPr>
        <w:t xml:space="preserve">α </w:t>
      </w:r>
      <w:r>
        <w:rPr>
          <w:rFonts w:eastAsia="Times New Roman"/>
          <w:szCs w:val="24"/>
        </w:rPr>
        <w:t>δώσω τον λό</w:t>
      </w:r>
      <w:r>
        <w:rPr>
          <w:rFonts w:eastAsia="Times New Roman"/>
          <w:szCs w:val="24"/>
        </w:rPr>
        <w:t>γο στον κ.</w:t>
      </w:r>
      <w:r w:rsidRPr="001F6B50">
        <w:rPr>
          <w:rFonts w:eastAsia="Times New Roman"/>
          <w:szCs w:val="24"/>
        </w:rPr>
        <w:t xml:space="preserve"> Παπαθεοδώρου</w:t>
      </w:r>
      <w:r>
        <w:rPr>
          <w:rFonts w:eastAsia="Times New Roman"/>
          <w:szCs w:val="24"/>
        </w:rPr>
        <w:t>.</w:t>
      </w:r>
      <w:r w:rsidRPr="001F6B50">
        <w:rPr>
          <w:rFonts w:eastAsia="Times New Roman"/>
          <w:szCs w:val="24"/>
        </w:rPr>
        <w:t xml:space="preserve"> </w:t>
      </w:r>
      <w:r>
        <w:rPr>
          <w:rFonts w:eastAsia="Times New Roman"/>
          <w:szCs w:val="24"/>
        </w:rPr>
        <w:t>Στη συνέχεια,</w:t>
      </w:r>
      <w:r w:rsidRPr="001F6B50">
        <w:rPr>
          <w:rFonts w:eastAsia="Times New Roman"/>
          <w:szCs w:val="24"/>
        </w:rPr>
        <w:t xml:space="preserve"> επειδή παρίστα</w:t>
      </w:r>
      <w:r>
        <w:rPr>
          <w:rFonts w:eastAsia="Times New Roman"/>
          <w:szCs w:val="24"/>
        </w:rPr>
        <w:t>ν</w:t>
      </w:r>
      <w:r w:rsidRPr="001F6B50">
        <w:rPr>
          <w:rFonts w:eastAsia="Times New Roman"/>
          <w:szCs w:val="24"/>
        </w:rPr>
        <w:t xml:space="preserve">ται πλέον εδώ η </w:t>
      </w:r>
      <w:r w:rsidRPr="001F6B50">
        <w:rPr>
          <w:rFonts w:eastAsia="Times New Roman"/>
          <w:szCs w:val="24"/>
        </w:rPr>
        <w:t>κ</w:t>
      </w:r>
      <w:r>
        <w:rPr>
          <w:rFonts w:eastAsia="Times New Roman"/>
          <w:szCs w:val="24"/>
        </w:rPr>
        <w:t>.</w:t>
      </w:r>
      <w:r w:rsidRPr="001F6B50">
        <w:rPr>
          <w:rFonts w:eastAsia="Times New Roman"/>
          <w:szCs w:val="24"/>
        </w:rPr>
        <w:t xml:space="preserve"> </w:t>
      </w:r>
      <w:r>
        <w:rPr>
          <w:rFonts w:eastAsia="Times New Roman"/>
          <w:szCs w:val="24"/>
        </w:rPr>
        <w:t>Ξενογ</w:t>
      </w:r>
      <w:r w:rsidRPr="001F6B50">
        <w:rPr>
          <w:rFonts w:eastAsia="Times New Roman"/>
          <w:szCs w:val="24"/>
        </w:rPr>
        <w:t xml:space="preserve">ιαννακόπουλου </w:t>
      </w:r>
      <w:r>
        <w:rPr>
          <w:rFonts w:eastAsia="Times New Roman"/>
          <w:szCs w:val="24"/>
        </w:rPr>
        <w:t xml:space="preserve">και ο κ. </w:t>
      </w:r>
      <w:r w:rsidRPr="001F6B50">
        <w:rPr>
          <w:rFonts w:eastAsia="Times New Roman"/>
          <w:szCs w:val="24"/>
        </w:rPr>
        <w:t>Αραχωβίτης</w:t>
      </w:r>
      <w:r>
        <w:rPr>
          <w:rFonts w:eastAsia="Times New Roman"/>
          <w:szCs w:val="24"/>
        </w:rPr>
        <w:t>, θ</w:t>
      </w:r>
      <w:r w:rsidRPr="001F6B50">
        <w:rPr>
          <w:rFonts w:eastAsia="Times New Roman"/>
          <w:szCs w:val="24"/>
        </w:rPr>
        <w:t>α τους δώσου</w:t>
      </w:r>
      <w:r>
        <w:rPr>
          <w:rFonts w:eastAsia="Times New Roman"/>
          <w:szCs w:val="24"/>
        </w:rPr>
        <w:t>με τον</w:t>
      </w:r>
      <w:r w:rsidRPr="001F6B50">
        <w:rPr>
          <w:rFonts w:eastAsia="Times New Roman"/>
          <w:szCs w:val="24"/>
        </w:rPr>
        <w:t xml:space="preserve"> λόγο για τις τροπολογίες και συνεχίζουμε</w:t>
      </w:r>
      <w:r>
        <w:rPr>
          <w:rFonts w:eastAsia="Times New Roman"/>
          <w:szCs w:val="24"/>
        </w:rPr>
        <w:t>.</w:t>
      </w:r>
    </w:p>
    <w:p w14:paraId="5218D648" w14:textId="77777777" w:rsidR="00BE48FC" w:rsidRDefault="008F016C">
      <w:pPr>
        <w:spacing w:line="600" w:lineRule="auto"/>
        <w:ind w:firstLine="720"/>
        <w:jc w:val="both"/>
        <w:rPr>
          <w:rFonts w:eastAsia="Times New Roman"/>
          <w:szCs w:val="24"/>
        </w:rPr>
      </w:pPr>
      <w:r>
        <w:rPr>
          <w:rFonts w:eastAsia="Times New Roman"/>
          <w:szCs w:val="24"/>
        </w:rPr>
        <w:t xml:space="preserve">Ορίστε, κύριε </w:t>
      </w:r>
      <w:r w:rsidRPr="001F6B50">
        <w:rPr>
          <w:rFonts w:eastAsia="Times New Roman"/>
          <w:szCs w:val="24"/>
        </w:rPr>
        <w:t>Παπαθεοδώρου</w:t>
      </w:r>
      <w:r>
        <w:rPr>
          <w:rFonts w:eastAsia="Times New Roman"/>
          <w:szCs w:val="24"/>
        </w:rPr>
        <w:t>, έχετε τον λόγο.</w:t>
      </w:r>
    </w:p>
    <w:p w14:paraId="5218D649" w14:textId="77777777" w:rsidR="00BE48FC" w:rsidRDefault="008F016C">
      <w:pPr>
        <w:spacing w:line="600" w:lineRule="auto"/>
        <w:ind w:firstLine="720"/>
        <w:jc w:val="both"/>
        <w:rPr>
          <w:rFonts w:eastAsia="Times New Roman"/>
          <w:szCs w:val="24"/>
        </w:rPr>
      </w:pPr>
      <w:r>
        <w:rPr>
          <w:rFonts w:eastAsia="Times New Roman"/>
          <w:b/>
          <w:szCs w:val="24"/>
        </w:rPr>
        <w:t>ΘΕΟΔΩΡΟΣ ΠΑΠΑΘΕΟΔΩΡΟΥ</w:t>
      </w:r>
      <w:r w:rsidRPr="00751D5E">
        <w:rPr>
          <w:rFonts w:eastAsia="Times New Roman"/>
          <w:b/>
          <w:szCs w:val="24"/>
        </w:rPr>
        <w:t>:</w:t>
      </w:r>
      <w:r>
        <w:rPr>
          <w:rFonts w:eastAsia="Times New Roman"/>
          <w:b/>
          <w:szCs w:val="24"/>
        </w:rPr>
        <w:t xml:space="preserve"> </w:t>
      </w:r>
      <w:r>
        <w:rPr>
          <w:rFonts w:eastAsia="Times New Roman"/>
          <w:szCs w:val="24"/>
        </w:rPr>
        <w:t>Κύριε Πρόεδρε,</w:t>
      </w:r>
      <w:r>
        <w:rPr>
          <w:rFonts w:eastAsia="Times New Roman"/>
          <w:szCs w:val="24"/>
        </w:rPr>
        <w:t xml:space="preserve"> κ</w:t>
      </w:r>
      <w:r w:rsidRPr="00751D5E">
        <w:rPr>
          <w:rFonts w:eastAsia="Times New Roman"/>
          <w:szCs w:val="24"/>
        </w:rPr>
        <w:t>υρία και κύριοι Υπουργοί, κυρίες και κύριοι Βουλευτές,</w:t>
      </w:r>
      <w:r>
        <w:rPr>
          <w:rFonts w:eastAsia="Times New Roman"/>
          <w:szCs w:val="24"/>
        </w:rPr>
        <w:t xml:space="preserve"> σήμερα </w:t>
      </w:r>
      <w:r w:rsidRPr="001F6B50">
        <w:rPr>
          <w:rFonts w:eastAsia="Times New Roman"/>
          <w:szCs w:val="24"/>
        </w:rPr>
        <w:t xml:space="preserve">η Κυβέρνηση αποφάσισε να κάνει ξέπλυμα </w:t>
      </w:r>
      <w:r>
        <w:rPr>
          <w:rFonts w:eastAsia="Times New Roman"/>
          <w:szCs w:val="24"/>
        </w:rPr>
        <w:t>σε πάρα πολλά</w:t>
      </w:r>
      <w:r w:rsidRPr="001F6B50">
        <w:rPr>
          <w:rFonts w:eastAsia="Times New Roman"/>
          <w:szCs w:val="24"/>
        </w:rPr>
        <w:t xml:space="preserve"> </w:t>
      </w:r>
      <w:r>
        <w:rPr>
          <w:rFonts w:eastAsia="Times New Roman"/>
          <w:szCs w:val="24"/>
        </w:rPr>
        <w:t>Υπουργεία. Ξέπλυμα, κύριε Υπουργέ, στο Υπουργείο Μεταναστευτικής Πολιτικής, στο Υπουργείο Εθνικής Αμύνης, στο Υπουργείο Εξ</w:t>
      </w:r>
      <w:r w:rsidRPr="001F6B50">
        <w:rPr>
          <w:rFonts w:eastAsia="Times New Roman"/>
          <w:szCs w:val="24"/>
        </w:rPr>
        <w:t>ωτερικών</w:t>
      </w:r>
      <w:r>
        <w:rPr>
          <w:rFonts w:eastAsia="Times New Roman"/>
          <w:szCs w:val="24"/>
        </w:rPr>
        <w:t>, στο Υπο</w:t>
      </w:r>
      <w:r>
        <w:rPr>
          <w:rFonts w:eastAsia="Times New Roman"/>
          <w:szCs w:val="24"/>
        </w:rPr>
        <w:t>υργείο Αγροτικής Ανάπτυξης, στο Υπουργείο Εσωτερικών.</w:t>
      </w:r>
      <w:r w:rsidRPr="001F6B50">
        <w:rPr>
          <w:rFonts w:eastAsia="Times New Roman"/>
          <w:szCs w:val="24"/>
        </w:rPr>
        <w:t xml:space="preserve"> Αυτό λέγεται </w:t>
      </w:r>
      <w:r>
        <w:rPr>
          <w:rFonts w:eastAsia="Times New Roman"/>
          <w:szCs w:val="24"/>
        </w:rPr>
        <w:t>«ξέπλυμα»</w:t>
      </w:r>
      <w:r w:rsidRPr="001F6B50">
        <w:rPr>
          <w:rFonts w:eastAsia="Times New Roman"/>
          <w:szCs w:val="24"/>
        </w:rPr>
        <w:t xml:space="preserve"> μέσω τροπολογιών και είναι ένα χαρακτηριστικό στοιχείο ενός νομοσχεδίου που αποτελεί φωτογραφία της κακονομίας</w:t>
      </w:r>
      <w:r>
        <w:rPr>
          <w:rFonts w:eastAsia="Times New Roman"/>
          <w:szCs w:val="24"/>
        </w:rPr>
        <w:t>.</w:t>
      </w:r>
    </w:p>
    <w:p w14:paraId="5218D64A" w14:textId="77777777" w:rsidR="00BE48FC" w:rsidRDefault="008F016C">
      <w:pPr>
        <w:spacing w:line="600" w:lineRule="auto"/>
        <w:ind w:firstLine="720"/>
        <w:jc w:val="both"/>
        <w:rPr>
          <w:rFonts w:eastAsia="Times New Roman"/>
          <w:szCs w:val="24"/>
        </w:rPr>
      </w:pPr>
      <w:r>
        <w:rPr>
          <w:rFonts w:eastAsia="Times New Roman"/>
          <w:szCs w:val="24"/>
        </w:rPr>
        <w:t>Πραγματικά δεν καταλαβαίνω πώ</w:t>
      </w:r>
      <w:r w:rsidRPr="001F6B50">
        <w:rPr>
          <w:rFonts w:eastAsia="Times New Roman"/>
          <w:szCs w:val="24"/>
        </w:rPr>
        <w:t xml:space="preserve">ς </w:t>
      </w:r>
      <w:r>
        <w:rPr>
          <w:rFonts w:eastAsia="Times New Roman"/>
          <w:szCs w:val="24"/>
        </w:rPr>
        <w:t xml:space="preserve">αναλαμβάνετε -σας το είπα και στην </w:t>
      </w:r>
      <w:r>
        <w:rPr>
          <w:rFonts w:eastAsia="Times New Roman"/>
          <w:szCs w:val="24"/>
        </w:rPr>
        <w:t>ε</w:t>
      </w:r>
      <w:r w:rsidRPr="001F6B50">
        <w:rPr>
          <w:rFonts w:eastAsia="Times New Roman"/>
          <w:szCs w:val="24"/>
        </w:rPr>
        <w:t>πιτροπή</w:t>
      </w:r>
      <w:r>
        <w:rPr>
          <w:rFonts w:eastAsia="Times New Roman"/>
          <w:szCs w:val="24"/>
        </w:rPr>
        <w:t>-</w:t>
      </w:r>
      <w:r w:rsidRPr="001F6B50">
        <w:rPr>
          <w:rFonts w:eastAsia="Times New Roman"/>
          <w:szCs w:val="24"/>
        </w:rPr>
        <w:t xml:space="preserve"> το βάρος μιας τέτοιας </w:t>
      </w:r>
      <w:r>
        <w:rPr>
          <w:rFonts w:eastAsia="Times New Roman"/>
          <w:szCs w:val="24"/>
        </w:rPr>
        <w:t>νομικής και πολι</w:t>
      </w:r>
      <w:r>
        <w:rPr>
          <w:rFonts w:eastAsia="Times New Roman"/>
          <w:szCs w:val="24"/>
        </w:rPr>
        <w:lastRenderedPageBreak/>
        <w:t>τικής αυθαιρεσία</w:t>
      </w:r>
      <w:r w:rsidRPr="001F6B50">
        <w:rPr>
          <w:rFonts w:eastAsia="Times New Roman"/>
          <w:szCs w:val="24"/>
        </w:rPr>
        <w:t>ς</w:t>
      </w:r>
      <w:r>
        <w:rPr>
          <w:rFonts w:eastAsia="Times New Roman"/>
          <w:szCs w:val="24"/>
        </w:rPr>
        <w:t xml:space="preserve">, </w:t>
      </w:r>
      <w:r w:rsidRPr="001F6B50">
        <w:rPr>
          <w:rFonts w:eastAsia="Times New Roman"/>
          <w:szCs w:val="24"/>
        </w:rPr>
        <w:t xml:space="preserve">η οποία </w:t>
      </w:r>
      <w:r>
        <w:rPr>
          <w:rFonts w:eastAsia="Times New Roman"/>
          <w:szCs w:val="24"/>
        </w:rPr>
        <w:t>έρχεται</w:t>
      </w:r>
      <w:r w:rsidRPr="001F6B50">
        <w:rPr>
          <w:rFonts w:eastAsia="Times New Roman"/>
          <w:szCs w:val="24"/>
        </w:rPr>
        <w:t xml:space="preserve"> σήμερα όχι απλά να αποδείξει π</w:t>
      </w:r>
      <w:r>
        <w:rPr>
          <w:rFonts w:eastAsia="Times New Roman"/>
          <w:szCs w:val="24"/>
        </w:rPr>
        <w:t>ώ</w:t>
      </w:r>
      <w:r w:rsidRPr="001F6B50">
        <w:rPr>
          <w:rFonts w:eastAsia="Times New Roman"/>
          <w:szCs w:val="24"/>
        </w:rPr>
        <w:t>ς παραβιάζετ</w:t>
      </w:r>
      <w:r>
        <w:rPr>
          <w:rFonts w:eastAsia="Times New Roman"/>
          <w:szCs w:val="24"/>
        </w:rPr>
        <w:t>αι</w:t>
      </w:r>
      <w:r w:rsidRPr="001F6B50">
        <w:rPr>
          <w:rFonts w:eastAsia="Times New Roman"/>
          <w:szCs w:val="24"/>
        </w:rPr>
        <w:t xml:space="preserve"> </w:t>
      </w:r>
      <w:r>
        <w:rPr>
          <w:rFonts w:eastAsia="Times New Roman"/>
          <w:szCs w:val="24"/>
        </w:rPr>
        <w:t xml:space="preserve">το </w:t>
      </w:r>
      <w:r>
        <w:rPr>
          <w:rFonts w:eastAsia="Times New Roman"/>
          <w:szCs w:val="24"/>
        </w:rPr>
        <w:t xml:space="preserve">Εθνικό </w:t>
      </w:r>
      <w:r>
        <w:rPr>
          <w:rFonts w:eastAsia="Times New Roman"/>
          <w:szCs w:val="24"/>
        </w:rPr>
        <w:t xml:space="preserve">και το </w:t>
      </w:r>
      <w:r>
        <w:rPr>
          <w:rFonts w:eastAsia="Times New Roman"/>
          <w:szCs w:val="24"/>
        </w:rPr>
        <w:t xml:space="preserve">Ενωσιακό </w:t>
      </w:r>
      <w:r>
        <w:rPr>
          <w:rFonts w:eastAsia="Times New Roman"/>
          <w:szCs w:val="24"/>
        </w:rPr>
        <w:t>Δ</w:t>
      </w:r>
      <w:r w:rsidRPr="001F6B50">
        <w:rPr>
          <w:rFonts w:eastAsia="Times New Roman"/>
          <w:szCs w:val="24"/>
        </w:rPr>
        <w:t>ίκ</w:t>
      </w:r>
      <w:r>
        <w:rPr>
          <w:rFonts w:eastAsia="Times New Roman"/>
          <w:szCs w:val="24"/>
        </w:rPr>
        <w:t>α</w:t>
      </w:r>
      <w:r w:rsidRPr="001F6B50">
        <w:rPr>
          <w:rFonts w:eastAsia="Times New Roman"/>
          <w:szCs w:val="24"/>
        </w:rPr>
        <w:t>ιο</w:t>
      </w:r>
      <w:r>
        <w:rPr>
          <w:rFonts w:eastAsia="Times New Roman"/>
          <w:szCs w:val="24"/>
        </w:rPr>
        <w:t>,</w:t>
      </w:r>
      <w:r w:rsidRPr="001F6B50">
        <w:rPr>
          <w:rFonts w:eastAsia="Times New Roman"/>
          <w:szCs w:val="24"/>
        </w:rPr>
        <w:t xml:space="preserve"> αλλά ταυτόχρονα να </w:t>
      </w:r>
      <w:r>
        <w:rPr>
          <w:rFonts w:eastAsia="Times New Roman"/>
          <w:szCs w:val="24"/>
        </w:rPr>
        <w:t>υποδείξει</w:t>
      </w:r>
      <w:r w:rsidRPr="001F6B50">
        <w:rPr>
          <w:rFonts w:eastAsia="Times New Roman"/>
          <w:szCs w:val="24"/>
        </w:rPr>
        <w:t xml:space="preserve"> και στους άλλους Υπουργούς </w:t>
      </w:r>
      <w:r>
        <w:rPr>
          <w:rFonts w:eastAsia="Times New Roman"/>
          <w:szCs w:val="24"/>
        </w:rPr>
        <w:t>πώ</w:t>
      </w:r>
      <w:r w:rsidRPr="001F6B50">
        <w:rPr>
          <w:rFonts w:eastAsia="Times New Roman"/>
          <w:szCs w:val="24"/>
        </w:rPr>
        <w:t>ς μπορείτε στο τέλος του χρόνου να α</w:t>
      </w:r>
      <w:r w:rsidRPr="001F6B50">
        <w:rPr>
          <w:rFonts w:eastAsia="Times New Roman"/>
          <w:szCs w:val="24"/>
        </w:rPr>
        <w:t>νοίγετε το σεντούκι και να πληρώνετ</w:t>
      </w:r>
      <w:r>
        <w:rPr>
          <w:rFonts w:eastAsia="Times New Roman"/>
          <w:szCs w:val="24"/>
        </w:rPr>
        <w:t>ε</w:t>
      </w:r>
      <w:r w:rsidRPr="001F6B50">
        <w:rPr>
          <w:rFonts w:eastAsia="Times New Roman"/>
          <w:szCs w:val="24"/>
        </w:rPr>
        <w:t xml:space="preserve"> από το σεντούκι χρήματα για οποιαδήποτε δαπάνη έχετε κάνει χωρίς κα</w:t>
      </w:r>
      <w:r>
        <w:rPr>
          <w:rFonts w:eastAsia="Times New Roman"/>
          <w:szCs w:val="24"/>
        </w:rPr>
        <w:t>μ</w:t>
      </w:r>
      <w:r w:rsidRPr="001F6B50">
        <w:rPr>
          <w:rFonts w:eastAsia="Times New Roman"/>
          <w:szCs w:val="24"/>
        </w:rPr>
        <w:t>μιά διαφάνεια</w:t>
      </w:r>
      <w:r>
        <w:rPr>
          <w:rFonts w:eastAsia="Times New Roman"/>
          <w:szCs w:val="24"/>
        </w:rPr>
        <w:t xml:space="preserve">, χωρίς </w:t>
      </w:r>
      <w:r w:rsidRPr="001F6B50">
        <w:rPr>
          <w:rFonts w:eastAsia="Times New Roman"/>
          <w:szCs w:val="24"/>
        </w:rPr>
        <w:t>κανέναν έλεγχο</w:t>
      </w:r>
      <w:r>
        <w:rPr>
          <w:rFonts w:eastAsia="Times New Roman"/>
          <w:szCs w:val="24"/>
        </w:rPr>
        <w:t>.</w:t>
      </w:r>
    </w:p>
    <w:p w14:paraId="5218D64B" w14:textId="77777777" w:rsidR="00BE48FC" w:rsidRDefault="008F016C">
      <w:pPr>
        <w:spacing w:line="600" w:lineRule="auto"/>
        <w:ind w:firstLine="720"/>
        <w:contextualSpacing/>
        <w:jc w:val="both"/>
        <w:rPr>
          <w:rFonts w:eastAsia="Times New Roman"/>
          <w:szCs w:val="24"/>
        </w:rPr>
      </w:pPr>
      <w:r>
        <w:rPr>
          <w:rFonts w:eastAsia="Times New Roman"/>
          <w:szCs w:val="24"/>
        </w:rPr>
        <w:t xml:space="preserve">Είναι πρωτοφανές, είναι και παράνομο να μην εξηγείτε τι σημαίνει η αναδρομική αποπληρωμή δαπανών χωρίς να υπάρχει χρόνος που να προσδιορίζεται, χωρίς να είναι γνωστές οι δαπάνες και αυτό σε όλα τα Υπουργεία οριζόντια και βεβαίως με αδιαφανείς διαδικασίες, </w:t>
      </w:r>
      <w:r>
        <w:rPr>
          <w:rFonts w:eastAsia="Times New Roman"/>
          <w:szCs w:val="24"/>
        </w:rPr>
        <w:t xml:space="preserve">όπως αδιαφανείς ήταν και οι συμβάσεις τις οποίες έρχεστε να νομιμοποιήσετε με το υποτιθέμενο νομοσχέδιο της έκτακτης και κατεπείγουσας ανάγκης, οφειλόμενης σε απρόβλεπτα γεγονότα ακόμα και για το μέλλον. </w:t>
      </w:r>
    </w:p>
    <w:p w14:paraId="5218D64C" w14:textId="77777777" w:rsidR="00BE48FC" w:rsidRDefault="008F016C">
      <w:pPr>
        <w:spacing w:line="600" w:lineRule="auto"/>
        <w:ind w:firstLine="720"/>
        <w:contextualSpacing/>
        <w:jc w:val="both"/>
        <w:rPr>
          <w:rFonts w:eastAsia="Times New Roman"/>
          <w:szCs w:val="24"/>
        </w:rPr>
      </w:pPr>
      <w:r>
        <w:rPr>
          <w:rFonts w:eastAsia="Times New Roman"/>
          <w:szCs w:val="24"/>
        </w:rPr>
        <w:t>Είναι προκλητικό για μια νομοθετική πρωτοβουλία, κύ</w:t>
      </w:r>
      <w:r>
        <w:rPr>
          <w:rFonts w:eastAsia="Times New Roman"/>
          <w:szCs w:val="24"/>
        </w:rPr>
        <w:t xml:space="preserve">ριε Υπουργέ, να εγκαθιδρύει ένα καθεστώς αδιαφάνειας, ανεξέλεγκτης υπουργικής αρμοδιότητας και να παραβιάζει τόσο απροκάλυπτα τις βασικές αρχές της ασφάλειας δικαίου. Πρόκειται για </w:t>
      </w:r>
      <w:r>
        <w:rPr>
          <w:rFonts w:eastAsia="Times New Roman"/>
          <w:szCs w:val="24"/>
        </w:rPr>
        <w:lastRenderedPageBreak/>
        <w:t>μια καθημερινή πλέον εκδοχή του καθεστωτισμού του ΣΥΡΙΖΑ και της νομοθετική</w:t>
      </w:r>
      <w:r>
        <w:rPr>
          <w:rFonts w:eastAsia="Times New Roman"/>
          <w:szCs w:val="24"/>
        </w:rPr>
        <w:t xml:space="preserve">ς αυθαιρεσίας, την οποία υπηρετείτε σήμερα. </w:t>
      </w:r>
    </w:p>
    <w:p w14:paraId="5218D64D" w14:textId="77777777" w:rsidR="00BE48FC" w:rsidRDefault="008F016C">
      <w:pPr>
        <w:spacing w:line="600" w:lineRule="auto"/>
        <w:ind w:firstLine="720"/>
        <w:contextualSpacing/>
        <w:jc w:val="both"/>
        <w:rPr>
          <w:rFonts w:eastAsia="Times New Roman"/>
          <w:szCs w:val="24"/>
        </w:rPr>
      </w:pPr>
      <w:r>
        <w:rPr>
          <w:rFonts w:eastAsia="Times New Roman"/>
          <w:szCs w:val="24"/>
        </w:rPr>
        <w:t>Κύριε Υπουργέ, είχα αναφέρει κάποια πράγματα κατά τη συζήτηση της επίκαιρης ερώτησης προς εσάς σχετικά με τις απευθείας αναθέσεις στην αντιμετώπιση αναγκών προσωρινής υποδοχής και φιλοξενίας προσφύγων. Υπενθυμίζω ότι μου απαντήσατε ότι στη Μόρια είναι όλοι</w:t>
      </w:r>
      <w:r>
        <w:rPr>
          <w:rFonts w:eastAsia="Times New Roman"/>
          <w:szCs w:val="24"/>
        </w:rPr>
        <w:t xml:space="preserve"> εμβολιασμένοι, υπάρχουν σχολεία και γίνεται μέχρι και εκμάθηση μουσικών οργάνων. Να δούμε πάλι σήμερα τη φωτογραφία αυτή. Λέω, λοιπόν, ότι το Υπουργείο σας πλέον με αυτό το νομοσχέδιο συμπεριφέρεται σαν εκπρόσωπος επιχείρησης </w:t>
      </w:r>
      <w:r>
        <w:rPr>
          <w:rFonts w:eastAsia="Times New Roman"/>
          <w:szCs w:val="24"/>
          <w:lang w:val="en-US"/>
        </w:rPr>
        <w:t>real</w:t>
      </w:r>
      <w:r w:rsidRPr="00FD3134">
        <w:rPr>
          <w:rFonts w:eastAsia="Times New Roman"/>
          <w:szCs w:val="24"/>
        </w:rPr>
        <w:t xml:space="preserve"> </w:t>
      </w:r>
      <w:r>
        <w:rPr>
          <w:rFonts w:eastAsia="Times New Roman"/>
          <w:szCs w:val="24"/>
          <w:lang w:val="en-US"/>
        </w:rPr>
        <w:t>estate</w:t>
      </w:r>
      <w:r w:rsidRPr="00FD3134">
        <w:rPr>
          <w:rFonts w:eastAsia="Times New Roman"/>
          <w:szCs w:val="24"/>
        </w:rPr>
        <w:t xml:space="preserve">. </w:t>
      </w:r>
      <w:r>
        <w:rPr>
          <w:rFonts w:eastAsia="Times New Roman"/>
          <w:szCs w:val="24"/>
        </w:rPr>
        <w:t>Με το συγκεκριμέ</w:t>
      </w:r>
      <w:r>
        <w:rPr>
          <w:rFonts w:eastAsia="Times New Roman"/>
          <w:szCs w:val="24"/>
        </w:rPr>
        <w:t xml:space="preserve">νο νομοσχέδιο επιβεβαιώνεται ότι η Κυβέρνηση συνεχίζει να αντιμετωπίζει και να διαχειρίζεται την προσφυγική κρίση με αδιαφάνεια, κατασπαταλώντας ευρωπαϊκά κονδύλια, παραβιάζοντας ανθρώπινα δικαιώματα στα </w:t>
      </w:r>
      <w:r>
        <w:rPr>
          <w:rFonts w:eastAsia="Times New Roman"/>
          <w:szCs w:val="24"/>
          <w:lang w:val="en-US"/>
        </w:rPr>
        <w:t>hot</w:t>
      </w:r>
      <w:r w:rsidRPr="00FD3134">
        <w:rPr>
          <w:rFonts w:eastAsia="Times New Roman"/>
          <w:szCs w:val="24"/>
        </w:rPr>
        <w:t xml:space="preserve"> </w:t>
      </w:r>
      <w:r>
        <w:rPr>
          <w:rFonts w:eastAsia="Times New Roman"/>
          <w:szCs w:val="24"/>
          <w:lang w:val="en-US"/>
        </w:rPr>
        <w:t>spots</w:t>
      </w:r>
      <w:r w:rsidRPr="00FD3134">
        <w:rPr>
          <w:rFonts w:eastAsia="Times New Roman"/>
          <w:szCs w:val="24"/>
        </w:rPr>
        <w:t xml:space="preserve"> </w:t>
      </w:r>
      <w:r>
        <w:rPr>
          <w:rFonts w:eastAsia="Times New Roman"/>
          <w:szCs w:val="24"/>
        </w:rPr>
        <w:t xml:space="preserve">που έχει δημιουργήσει και όταν δεν μπορεί </w:t>
      </w:r>
      <w:r>
        <w:rPr>
          <w:rFonts w:eastAsia="Times New Roman"/>
          <w:szCs w:val="24"/>
        </w:rPr>
        <w:t xml:space="preserve">να κατασπαταλήσει τα ευρωπαϊκά κονδύλια, τότε φτιάχνει ένα τέτοιο νομοσχέδιο με τέτοιες τροπολογίες πολύ απλά για να κατασπαταλήσει τα χρήματα από τον κρατικό προϋπολογισμό. </w:t>
      </w:r>
    </w:p>
    <w:p w14:paraId="5218D64E" w14:textId="77777777" w:rsidR="00BE48FC" w:rsidRDefault="008F016C">
      <w:pPr>
        <w:spacing w:line="600" w:lineRule="auto"/>
        <w:ind w:firstLine="720"/>
        <w:contextualSpacing/>
        <w:jc w:val="both"/>
        <w:rPr>
          <w:rFonts w:eastAsia="Times New Roman"/>
          <w:szCs w:val="24"/>
        </w:rPr>
      </w:pPr>
      <w:r>
        <w:rPr>
          <w:rFonts w:eastAsia="Times New Roman"/>
          <w:szCs w:val="24"/>
        </w:rPr>
        <w:lastRenderedPageBreak/>
        <w:t>Η Κυβέρνηση επιλέγει να τα περάσει αυτά με διαδικασίες εξπρές. Δεν έχουμε τον χρό</w:t>
      </w:r>
      <w:r>
        <w:rPr>
          <w:rFonts w:eastAsia="Times New Roman"/>
          <w:szCs w:val="24"/>
        </w:rPr>
        <w:t>νο σήμερα να εξηγήσουμε πόσο ντροπιαστικό για τη Βουλή είναι ένα νομοσχέδιο που είναι μόνο λεφτά να περνάει με διαδικασίες συζήτησης μισής μέρας, χωρίς να υπάρχει ακρόαση φορέων, γιατί εκεί δεν θέλατε να ακουστεί η γνώμη της Ενιαίας Αρχής Δημοσίων Συμβάσεω</w:t>
      </w:r>
      <w:r>
        <w:rPr>
          <w:rFonts w:eastAsia="Times New Roman"/>
          <w:szCs w:val="24"/>
        </w:rPr>
        <w:t xml:space="preserve">ν και από την άλλη με διαδικασίες εξπρές από τη Βουλή εν μέσω συζήτησης για τον </w:t>
      </w:r>
      <w:r>
        <w:rPr>
          <w:rFonts w:eastAsia="Times New Roman"/>
          <w:szCs w:val="24"/>
        </w:rPr>
        <w:t>προϋπολογισμό</w:t>
      </w:r>
      <w:r>
        <w:rPr>
          <w:rFonts w:eastAsia="Times New Roman"/>
          <w:szCs w:val="24"/>
        </w:rPr>
        <w:t>, για να αποφύγει, όπως πιστεύει, την κατακραυγή από τη γνώμη-κόλαφο της Ανεξάρτητης Αρχής Δημοσίων Συμβάσεων, η οποία θεωρεί ότι το νομοσχέδιο βρίθει από ασάφειες</w:t>
      </w:r>
      <w:r>
        <w:rPr>
          <w:rFonts w:eastAsia="Times New Roman"/>
          <w:szCs w:val="24"/>
        </w:rPr>
        <w:t xml:space="preserve">. Το νομοσχέδιο κατ’ εμάς κανονικοποιεί ένα κατ’ εξαίρεση δίκαιο και παραβιάζει, όπως λέει η </w:t>
      </w:r>
      <w:r>
        <w:rPr>
          <w:rFonts w:eastAsia="Times New Roman"/>
          <w:szCs w:val="24"/>
        </w:rPr>
        <w:t>αρχή</w:t>
      </w:r>
      <w:r>
        <w:rPr>
          <w:rFonts w:eastAsia="Times New Roman"/>
          <w:szCs w:val="24"/>
        </w:rPr>
        <w:t xml:space="preserve">, ουσιώδεις διατάξεις του </w:t>
      </w:r>
      <w:r>
        <w:rPr>
          <w:rFonts w:eastAsia="Times New Roman"/>
          <w:szCs w:val="24"/>
        </w:rPr>
        <w:t xml:space="preserve">Εθνικού </w:t>
      </w:r>
      <w:r>
        <w:rPr>
          <w:rFonts w:eastAsia="Times New Roman"/>
          <w:szCs w:val="24"/>
        </w:rPr>
        <w:t xml:space="preserve">και </w:t>
      </w:r>
      <w:r>
        <w:rPr>
          <w:rFonts w:eastAsia="Times New Roman"/>
          <w:szCs w:val="24"/>
        </w:rPr>
        <w:t>Ενωσιακού Δικαίου</w:t>
      </w:r>
      <w:r>
        <w:rPr>
          <w:rFonts w:eastAsia="Times New Roman"/>
          <w:szCs w:val="24"/>
        </w:rPr>
        <w:t xml:space="preserve">. </w:t>
      </w:r>
    </w:p>
    <w:p w14:paraId="5218D64F" w14:textId="77777777" w:rsidR="00BE48FC" w:rsidRDefault="008F016C">
      <w:pPr>
        <w:spacing w:line="600" w:lineRule="auto"/>
        <w:ind w:firstLine="720"/>
        <w:contextualSpacing/>
        <w:jc w:val="both"/>
        <w:rPr>
          <w:rFonts w:eastAsia="Times New Roman"/>
          <w:szCs w:val="24"/>
        </w:rPr>
      </w:pPr>
      <w:r>
        <w:rPr>
          <w:rFonts w:eastAsia="Times New Roman"/>
          <w:szCs w:val="24"/>
        </w:rPr>
        <w:t>Εμείς θα αναδείξουμε σήμερα κάτι, όπως το κάναμε και από την πρώτη στιγμή, όταν με δημόσια καταγγελία</w:t>
      </w:r>
      <w:r>
        <w:rPr>
          <w:rFonts w:eastAsia="Times New Roman"/>
          <w:szCs w:val="24"/>
        </w:rPr>
        <w:t xml:space="preserve"> μας είχαμε φέρει τη γνώμη της </w:t>
      </w:r>
      <w:r>
        <w:rPr>
          <w:rFonts w:eastAsia="Times New Roman"/>
          <w:szCs w:val="24"/>
        </w:rPr>
        <w:t xml:space="preserve">αρχής </w:t>
      </w:r>
      <w:r>
        <w:rPr>
          <w:rFonts w:eastAsia="Times New Roman"/>
          <w:szCs w:val="24"/>
        </w:rPr>
        <w:t xml:space="preserve">στη δημοσιότητα. Πριν φέρει η Κυβέρνηση το σχέδιο νόμου στη Βουλή είχαμε πει -και το λέμε και σήμερα- ότι κάτι τέτοιο θα πρέπει οπωσδήποτε να ελεγχθεί από </w:t>
      </w:r>
      <w:r>
        <w:rPr>
          <w:rFonts w:eastAsia="Times New Roman"/>
          <w:szCs w:val="24"/>
        </w:rPr>
        <w:lastRenderedPageBreak/>
        <w:t>τους εισαγγελείς. Για μια τέτοια διαδικασία αναδρομικής πληρωμής</w:t>
      </w:r>
      <w:r>
        <w:rPr>
          <w:rFonts w:eastAsia="Times New Roman"/>
          <w:szCs w:val="24"/>
        </w:rPr>
        <w:t xml:space="preserve"> συμβάσεων οριζόντια σε μια σειρά από Υπουργεία, νομίζω ότι θα πρέπει να ενδιαφερθεί ένας εισαγγελέας για να ψάξει τις συμβάσεις και πώς αυτές οι συμβάσεις έχουν συναφθεί.</w:t>
      </w:r>
    </w:p>
    <w:p w14:paraId="5218D650" w14:textId="77777777" w:rsidR="00BE48FC" w:rsidRDefault="008F016C">
      <w:pPr>
        <w:spacing w:line="600" w:lineRule="auto"/>
        <w:ind w:firstLine="720"/>
        <w:contextualSpacing/>
        <w:jc w:val="both"/>
        <w:rPr>
          <w:rFonts w:eastAsia="Times New Roman"/>
          <w:szCs w:val="24"/>
        </w:rPr>
      </w:pPr>
      <w:r>
        <w:rPr>
          <w:rFonts w:eastAsia="Times New Roman"/>
          <w:szCs w:val="24"/>
        </w:rPr>
        <w:t>Πάμε στα άρθρα του νομοσχεδίου. Στο άρθρο 1, ενώ η Κυβέρνηση και ο Υπουργός θέλει να</w:t>
      </w:r>
      <w:r>
        <w:rPr>
          <w:rFonts w:eastAsia="Times New Roman"/>
          <w:szCs w:val="24"/>
        </w:rPr>
        <w:t xml:space="preserve"> συγκαλύψει τη μίσθωση ξενοδοχείων με απευθείας αναθέσεις συμβάσεων -περί αυτού πρόκειται- κρύβοντας πίσω από τη μίσθωση κατάλληλων ιδιωτικών -όπως λέει- ακινήτων τις συμβάσεις αυτές, προχωρά στην αποπληρωμή των συμβάσεων μίσθωσης ξενοδοχειακών μονάδων, κα</w:t>
      </w:r>
      <w:r>
        <w:rPr>
          <w:rFonts w:eastAsia="Times New Roman"/>
          <w:szCs w:val="24"/>
        </w:rPr>
        <w:t xml:space="preserve">ταλυμάτων ή άλλων ξενοδοχειακών υπηρεσιών. </w:t>
      </w:r>
    </w:p>
    <w:p w14:paraId="5218D651" w14:textId="77777777" w:rsidR="00BE48FC" w:rsidRDefault="008F016C">
      <w:pPr>
        <w:spacing w:line="600" w:lineRule="auto"/>
        <w:ind w:firstLine="720"/>
        <w:contextualSpacing/>
        <w:jc w:val="both"/>
        <w:rPr>
          <w:rFonts w:eastAsia="Times New Roman"/>
          <w:szCs w:val="24"/>
        </w:rPr>
      </w:pPr>
      <w:r>
        <w:rPr>
          <w:rFonts w:eastAsia="Times New Roman"/>
          <w:szCs w:val="24"/>
        </w:rPr>
        <w:t xml:space="preserve">Τι διαπίστωσε η </w:t>
      </w:r>
      <w:r>
        <w:rPr>
          <w:rFonts w:eastAsia="Times New Roman"/>
          <w:szCs w:val="24"/>
        </w:rPr>
        <w:t xml:space="preserve">αρχή </w:t>
      </w:r>
      <w:r>
        <w:rPr>
          <w:rFonts w:eastAsia="Times New Roman"/>
          <w:szCs w:val="24"/>
        </w:rPr>
        <w:t xml:space="preserve">γι’ αυτό; Η </w:t>
      </w:r>
      <w:r>
        <w:rPr>
          <w:rFonts w:eastAsia="Times New Roman"/>
          <w:szCs w:val="24"/>
        </w:rPr>
        <w:t>αρχή</w:t>
      </w:r>
      <w:r>
        <w:rPr>
          <w:rFonts w:eastAsia="Times New Roman"/>
          <w:szCs w:val="24"/>
        </w:rPr>
        <w:t xml:space="preserve"> διαπιστώνει ότι δημιουργείται αμφιβολία και θα πρέπει να αποσαφηνιστεί αν όντως οι διατάξεις αναφέρονται σε δημόσια σύμβαση και σε διαδικασίες ανάθεσης των δημόσιων συμβάσεων</w:t>
      </w:r>
      <w:r>
        <w:rPr>
          <w:rFonts w:eastAsia="Times New Roman"/>
          <w:szCs w:val="24"/>
        </w:rPr>
        <w:t>, όπως κατ</w:t>
      </w:r>
      <w:r>
        <w:rPr>
          <w:rFonts w:eastAsia="Times New Roman"/>
          <w:szCs w:val="24"/>
        </w:rPr>
        <w:t xml:space="preserve">’ </w:t>
      </w:r>
      <w:r>
        <w:rPr>
          <w:rFonts w:eastAsia="Times New Roman"/>
          <w:szCs w:val="24"/>
        </w:rPr>
        <w:t>αρχάς φαίνεται από τη διατύπωση του συγκεκριμένου άρθρου.</w:t>
      </w:r>
    </w:p>
    <w:p w14:paraId="5218D652" w14:textId="77777777" w:rsidR="00BE48FC" w:rsidRDefault="008F016C">
      <w:pPr>
        <w:spacing w:line="600" w:lineRule="auto"/>
        <w:ind w:firstLine="720"/>
        <w:jc w:val="both"/>
        <w:rPr>
          <w:rFonts w:eastAsia="Times New Roman"/>
          <w:szCs w:val="24"/>
        </w:rPr>
      </w:pPr>
      <w:r>
        <w:rPr>
          <w:rFonts w:eastAsia="Times New Roman"/>
          <w:szCs w:val="24"/>
        </w:rPr>
        <w:t>Υ</w:t>
      </w:r>
      <w:r w:rsidRPr="00323640">
        <w:rPr>
          <w:rFonts w:eastAsia="Times New Roman"/>
          <w:szCs w:val="24"/>
        </w:rPr>
        <w:t>πό το πρίσμα αυτών των παρατηρήσεων</w:t>
      </w:r>
      <w:r>
        <w:rPr>
          <w:rFonts w:eastAsia="Times New Roman"/>
          <w:szCs w:val="24"/>
        </w:rPr>
        <w:t>,</w:t>
      </w:r>
      <w:r w:rsidRPr="00323640">
        <w:rPr>
          <w:rFonts w:eastAsia="Times New Roman"/>
          <w:szCs w:val="24"/>
        </w:rPr>
        <w:t xml:space="preserve"> διαπιστώνεται ασάφεια των υπό εξέταση διατάξεων</w:t>
      </w:r>
      <w:r>
        <w:rPr>
          <w:rFonts w:eastAsia="Times New Roman"/>
          <w:szCs w:val="24"/>
        </w:rPr>
        <w:t>,</w:t>
      </w:r>
      <w:r w:rsidRPr="00323640">
        <w:rPr>
          <w:rFonts w:eastAsia="Times New Roman"/>
          <w:szCs w:val="24"/>
        </w:rPr>
        <w:t xml:space="preserve"> καθώς δεν προκύπτει το αντικείμενο</w:t>
      </w:r>
      <w:r>
        <w:rPr>
          <w:rFonts w:eastAsia="Times New Roman"/>
          <w:szCs w:val="24"/>
        </w:rPr>
        <w:t>,</w:t>
      </w:r>
      <w:r w:rsidRPr="00323640">
        <w:rPr>
          <w:rFonts w:eastAsia="Times New Roman"/>
          <w:szCs w:val="24"/>
        </w:rPr>
        <w:t xml:space="preserve"> </w:t>
      </w:r>
      <w:r>
        <w:rPr>
          <w:rFonts w:eastAsia="Times New Roman"/>
          <w:szCs w:val="24"/>
        </w:rPr>
        <w:t xml:space="preserve">ο σκοπός, </w:t>
      </w:r>
      <w:r w:rsidRPr="00323640">
        <w:rPr>
          <w:rFonts w:eastAsia="Times New Roman"/>
          <w:szCs w:val="24"/>
        </w:rPr>
        <w:t xml:space="preserve">οι έννομες συνέπειες και η διαδικασία με </w:t>
      </w:r>
      <w:r w:rsidRPr="00323640">
        <w:rPr>
          <w:rFonts w:eastAsia="Times New Roman"/>
          <w:szCs w:val="24"/>
        </w:rPr>
        <w:lastRenderedPageBreak/>
        <w:t>βάση την οπο</w:t>
      </w:r>
      <w:r>
        <w:rPr>
          <w:rFonts w:eastAsia="Times New Roman"/>
          <w:szCs w:val="24"/>
        </w:rPr>
        <w:t>ία πρόκειται να εφαρμοστούν ή ν</w:t>
      </w:r>
      <w:r w:rsidRPr="00323640">
        <w:rPr>
          <w:rFonts w:eastAsia="Times New Roman"/>
          <w:szCs w:val="24"/>
        </w:rPr>
        <w:t>α υλοποιηθούν</w:t>
      </w:r>
      <w:r>
        <w:rPr>
          <w:rFonts w:eastAsia="Times New Roman"/>
          <w:szCs w:val="24"/>
        </w:rPr>
        <w:t>,</w:t>
      </w:r>
      <w:r w:rsidRPr="00323640">
        <w:rPr>
          <w:rFonts w:eastAsia="Times New Roman"/>
          <w:szCs w:val="24"/>
        </w:rPr>
        <w:t xml:space="preserve"> παραδείγματος </w:t>
      </w:r>
      <w:r w:rsidRPr="00323640">
        <w:rPr>
          <w:rFonts w:eastAsia="Times New Roman"/>
          <w:szCs w:val="24"/>
        </w:rPr>
        <w:t>χάρ</w:t>
      </w:r>
      <w:r>
        <w:rPr>
          <w:rFonts w:eastAsia="Times New Roman"/>
          <w:szCs w:val="24"/>
        </w:rPr>
        <w:t>ιν</w:t>
      </w:r>
      <w:r>
        <w:rPr>
          <w:rFonts w:eastAsia="Times New Roman"/>
          <w:szCs w:val="24"/>
        </w:rPr>
        <w:t>, μ</w:t>
      </w:r>
      <w:r w:rsidRPr="00323640">
        <w:rPr>
          <w:rFonts w:eastAsia="Times New Roman"/>
          <w:szCs w:val="24"/>
        </w:rPr>
        <w:t>ε ή χωρίς αντάλλαγμα</w:t>
      </w:r>
      <w:r>
        <w:rPr>
          <w:rFonts w:eastAsia="Times New Roman"/>
          <w:szCs w:val="24"/>
        </w:rPr>
        <w:t>,</w:t>
      </w:r>
      <w:r w:rsidRPr="00323640">
        <w:rPr>
          <w:rFonts w:eastAsia="Times New Roman"/>
          <w:szCs w:val="24"/>
        </w:rPr>
        <w:t xml:space="preserve"> </w:t>
      </w:r>
      <w:r>
        <w:rPr>
          <w:rFonts w:eastAsia="Times New Roman"/>
          <w:szCs w:val="24"/>
        </w:rPr>
        <w:t>με άλλο</w:t>
      </w:r>
      <w:r w:rsidRPr="00323640">
        <w:rPr>
          <w:rFonts w:eastAsia="Times New Roman"/>
          <w:szCs w:val="24"/>
        </w:rPr>
        <w:t xml:space="preserve"> προσδιορισμό της αξίας του συγκεκριμένου ακινήτου</w:t>
      </w:r>
      <w:r>
        <w:rPr>
          <w:rFonts w:eastAsia="Times New Roman"/>
          <w:szCs w:val="24"/>
        </w:rPr>
        <w:t>,</w:t>
      </w:r>
      <w:r w:rsidRPr="00323640">
        <w:rPr>
          <w:rFonts w:eastAsia="Times New Roman"/>
          <w:szCs w:val="24"/>
        </w:rPr>
        <w:t xml:space="preserve"> </w:t>
      </w:r>
      <w:r>
        <w:rPr>
          <w:rFonts w:eastAsia="Times New Roman"/>
          <w:szCs w:val="24"/>
        </w:rPr>
        <w:t>υ</w:t>
      </w:r>
      <w:r w:rsidRPr="00323640">
        <w:rPr>
          <w:rFonts w:eastAsia="Times New Roman"/>
          <w:szCs w:val="24"/>
        </w:rPr>
        <w:t xml:space="preserve">λοποίηση μέσω προγραμματικής σύμβασης ή όχι </w:t>
      </w:r>
      <w:r>
        <w:rPr>
          <w:rFonts w:eastAsia="Times New Roman"/>
          <w:szCs w:val="24"/>
        </w:rPr>
        <w:t>κ</w:t>
      </w:r>
      <w:r>
        <w:rPr>
          <w:rFonts w:eastAsia="Times New Roman"/>
          <w:szCs w:val="24"/>
        </w:rPr>
        <w:t>.</w:t>
      </w:r>
      <w:r>
        <w:rPr>
          <w:rFonts w:eastAsia="Times New Roman"/>
          <w:szCs w:val="24"/>
        </w:rPr>
        <w:t>λπ</w:t>
      </w:r>
      <w:r>
        <w:rPr>
          <w:rFonts w:eastAsia="Times New Roman"/>
          <w:szCs w:val="24"/>
        </w:rPr>
        <w:t>.</w:t>
      </w:r>
      <w:r>
        <w:rPr>
          <w:rFonts w:eastAsia="Times New Roman"/>
          <w:szCs w:val="24"/>
        </w:rPr>
        <w:t>.</w:t>
      </w:r>
    </w:p>
    <w:p w14:paraId="5218D653" w14:textId="77777777" w:rsidR="00BE48FC" w:rsidRDefault="008F016C">
      <w:pPr>
        <w:spacing w:line="600" w:lineRule="auto"/>
        <w:ind w:firstLine="720"/>
        <w:jc w:val="both"/>
        <w:rPr>
          <w:rFonts w:eastAsia="Times New Roman"/>
          <w:szCs w:val="24"/>
        </w:rPr>
      </w:pPr>
      <w:r>
        <w:rPr>
          <w:rFonts w:eastAsia="Times New Roman"/>
          <w:szCs w:val="24"/>
        </w:rPr>
        <w:t>Ε</w:t>
      </w:r>
      <w:r w:rsidRPr="00323640">
        <w:rPr>
          <w:rFonts w:eastAsia="Times New Roman"/>
          <w:szCs w:val="24"/>
        </w:rPr>
        <w:t xml:space="preserve">ίναι πρωτοφανές να αποφασίζει ο </w:t>
      </w:r>
      <w:r>
        <w:rPr>
          <w:rFonts w:eastAsia="Times New Roman"/>
          <w:szCs w:val="24"/>
        </w:rPr>
        <w:t>Υπ</w:t>
      </w:r>
      <w:r w:rsidRPr="00323640">
        <w:rPr>
          <w:rFonts w:eastAsia="Times New Roman"/>
          <w:szCs w:val="24"/>
        </w:rPr>
        <w:t xml:space="preserve">ουργός για τη χρήση </w:t>
      </w:r>
      <w:r w:rsidRPr="00323640">
        <w:rPr>
          <w:rFonts w:eastAsia="Times New Roman"/>
          <w:szCs w:val="24"/>
        </w:rPr>
        <w:t>εγκαταστάσεων κατάλληλων για τη διεξαγωγή των ενεργειών υποδοχής και φιλοξενίας</w:t>
      </w:r>
      <w:r>
        <w:rPr>
          <w:rFonts w:eastAsia="Times New Roman"/>
          <w:szCs w:val="24"/>
        </w:rPr>
        <w:t>,</w:t>
      </w:r>
      <w:r w:rsidRPr="00323640">
        <w:rPr>
          <w:rFonts w:eastAsia="Times New Roman"/>
          <w:szCs w:val="24"/>
        </w:rPr>
        <w:t xml:space="preserve"> χωρίς να αναφέρεται στον </w:t>
      </w:r>
      <w:r>
        <w:rPr>
          <w:rFonts w:eastAsia="Times New Roman"/>
          <w:szCs w:val="24"/>
        </w:rPr>
        <w:t>νόμο</w:t>
      </w:r>
      <w:r w:rsidRPr="00323640">
        <w:rPr>
          <w:rFonts w:eastAsia="Times New Roman"/>
          <w:szCs w:val="24"/>
        </w:rPr>
        <w:t xml:space="preserve"> ποιος </w:t>
      </w:r>
      <w:r>
        <w:rPr>
          <w:rFonts w:eastAsia="Times New Roman"/>
          <w:szCs w:val="24"/>
        </w:rPr>
        <w:t>κρίνει</w:t>
      </w:r>
      <w:r w:rsidRPr="00323640">
        <w:rPr>
          <w:rFonts w:eastAsia="Times New Roman"/>
          <w:szCs w:val="24"/>
        </w:rPr>
        <w:t xml:space="preserve"> και ποιος πιστοποιεί την ανάγκη μίσθωσης ιδιωτικών ακινήτων</w:t>
      </w:r>
      <w:r>
        <w:rPr>
          <w:rFonts w:eastAsia="Times New Roman"/>
          <w:szCs w:val="24"/>
        </w:rPr>
        <w:t>,</w:t>
      </w:r>
      <w:r w:rsidRPr="00323640">
        <w:rPr>
          <w:rFonts w:eastAsia="Times New Roman"/>
          <w:szCs w:val="24"/>
        </w:rPr>
        <w:t xml:space="preserve"> σε ποιο</w:t>
      </w:r>
      <w:r>
        <w:rPr>
          <w:rFonts w:eastAsia="Times New Roman"/>
          <w:szCs w:val="24"/>
        </w:rPr>
        <w:t>ν</w:t>
      </w:r>
      <w:r w:rsidRPr="00323640">
        <w:rPr>
          <w:rFonts w:eastAsia="Times New Roman"/>
          <w:szCs w:val="24"/>
        </w:rPr>
        <w:t xml:space="preserve"> χώρο</w:t>
      </w:r>
      <w:r>
        <w:rPr>
          <w:rFonts w:eastAsia="Times New Roman"/>
          <w:szCs w:val="24"/>
        </w:rPr>
        <w:t>,</w:t>
      </w:r>
      <w:r w:rsidRPr="00323640">
        <w:rPr>
          <w:rFonts w:eastAsia="Times New Roman"/>
          <w:szCs w:val="24"/>
        </w:rPr>
        <w:t xml:space="preserve"> με ποια μελέτη</w:t>
      </w:r>
      <w:r>
        <w:rPr>
          <w:rFonts w:eastAsia="Times New Roman"/>
          <w:szCs w:val="24"/>
        </w:rPr>
        <w:t>,</w:t>
      </w:r>
      <w:r w:rsidRPr="00323640">
        <w:rPr>
          <w:rFonts w:eastAsia="Times New Roman"/>
          <w:szCs w:val="24"/>
        </w:rPr>
        <w:t xml:space="preserve"> για ποιο σκοπό</w:t>
      </w:r>
      <w:r>
        <w:rPr>
          <w:rFonts w:eastAsia="Times New Roman"/>
          <w:szCs w:val="24"/>
        </w:rPr>
        <w:t xml:space="preserve"> και </w:t>
      </w:r>
      <w:r w:rsidRPr="00323640">
        <w:rPr>
          <w:rFonts w:eastAsia="Times New Roman"/>
          <w:szCs w:val="24"/>
        </w:rPr>
        <w:t>για πόσο χρόνο</w:t>
      </w:r>
      <w:r>
        <w:rPr>
          <w:rFonts w:eastAsia="Times New Roman"/>
          <w:szCs w:val="24"/>
        </w:rPr>
        <w:t>.</w:t>
      </w:r>
      <w:r w:rsidRPr="00323640">
        <w:rPr>
          <w:rFonts w:eastAsia="Times New Roman"/>
          <w:szCs w:val="24"/>
        </w:rPr>
        <w:t xml:space="preserve"> </w:t>
      </w:r>
      <w:r>
        <w:rPr>
          <w:rFonts w:eastAsia="Times New Roman"/>
          <w:szCs w:val="24"/>
        </w:rPr>
        <w:t>Γιατί</w:t>
      </w:r>
      <w:r>
        <w:rPr>
          <w:rFonts w:eastAsia="Times New Roman"/>
          <w:szCs w:val="24"/>
        </w:rPr>
        <w:t xml:space="preserve"> -</w:t>
      </w:r>
      <w:r w:rsidRPr="00323640">
        <w:rPr>
          <w:rFonts w:eastAsia="Times New Roman"/>
          <w:szCs w:val="24"/>
        </w:rPr>
        <w:t>αυτή είναι η αυθαιρεσία</w:t>
      </w:r>
      <w:r>
        <w:rPr>
          <w:rFonts w:eastAsia="Times New Roman"/>
          <w:szCs w:val="24"/>
        </w:rPr>
        <w:t>- μ</w:t>
      </w:r>
      <w:r w:rsidRPr="00323640">
        <w:rPr>
          <w:rFonts w:eastAsia="Times New Roman"/>
          <w:szCs w:val="24"/>
        </w:rPr>
        <w:t>ε αυτή τη συγκεκριμένη διάταξη δίνετ</w:t>
      </w:r>
      <w:r>
        <w:rPr>
          <w:rFonts w:eastAsia="Times New Roman"/>
          <w:szCs w:val="24"/>
        </w:rPr>
        <w:t>ε</w:t>
      </w:r>
      <w:r w:rsidRPr="00323640">
        <w:rPr>
          <w:rFonts w:eastAsia="Times New Roman"/>
          <w:szCs w:val="24"/>
        </w:rPr>
        <w:t xml:space="preserve"> στον εαυτό </w:t>
      </w:r>
      <w:r>
        <w:rPr>
          <w:rFonts w:eastAsia="Times New Roman"/>
          <w:szCs w:val="24"/>
        </w:rPr>
        <w:t>σας,</w:t>
      </w:r>
      <w:r w:rsidRPr="00323640">
        <w:rPr>
          <w:rFonts w:eastAsia="Times New Roman"/>
          <w:szCs w:val="24"/>
        </w:rPr>
        <w:t xml:space="preserve"> </w:t>
      </w:r>
      <w:r>
        <w:rPr>
          <w:rFonts w:eastAsia="Times New Roman"/>
          <w:szCs w:val="24"/>
        </w:rPr>
        <w:t>κ</w:t>
      </w:r>
      <w:r w:rsidRPr="00323640">
        <w:rPr>
          <w:rFonts w:eastAsia="Times New Roman"/>
          <w:szCs w:val="24"/>
        </w:rPr>
        <w:t>ύριε Υπουργέ</w:t>
      </w:r>
      <w:r>
        <w:rPr>
          <w:rFonts w:eastAsia="Times New Roman"/>
          <w:szCs w:val="24"/>
        </w:rPr>
        <w:t>,</w:t>
      </w:r>
      <w:r w:rsidRPr="00323640">
        <w:rPr>
          <w:rFonts w:eastAsia="Times New Roman"/>
          <w:szCs w:val="24"/>
        </w:rPr>
        <w:t xml:space="preserve"> το δικαίωμα να αποφασίζει αυθαίρετα</w:t>
      </w:r>
      <w:r>
        <w:rPr>
          <w:rFonts w:eastAsia="Times New Roman"/>
          <w:szCs w:val="24"/>
        </w:rPr>
        <w:t>,</w:t>
      </w:r>
      <w:r w:rsidRPr="00323640">
        <w:rPr>
          <w:rFonts w:eastAsia="Times New Roman"/>
          <w:szCs w:val="24"/>
        </w:rPr>
        <w:t xml:space="preserve"> χωρίς τη γνώμη οιουδήποτε</w:t>
      </w:r>
      <w:r>
        <w:rPr>
          <w:rFonts w:eastAsia="Times New Roman"/>
          <w:szCs w:val="24"/>
        </w:rPr>
        <w:t>,</w:t>
      </w:r>
      <w:r w:rsidRPr="00323640">
        <w:rPr>
          <w:rFonts w:eastAsia="Times New Roman"/>
          <w:szCs w:val="24"/>
        </w:rPr>
        <w:t xml:space="preserve"> για το πο</w:t>
      </w:r>
      <w:r>
        <w:rPr>
          <w:rFonts w:eastAsia="Times New Roman"/>
          <w:szCs w:val="24"/>
        </w:rPr>
        <w:t>ύ</w:t>
      </w:r>
      <w:r w:rsidRPr="00323640">
        <w:rPr>
          <w:rFonts w:eastAsia="Times New Roman"/>
          <w:szCs w:val="24"/>
        </w:rPr>
        <w:t xml:space="preserve"> θα υπάρξει μία δομή φιλοξενίας</w:t>
      </w:r>
      <w:r>
        <w:rPr>
          <w:rFonts w:eastAsia="Times New Roman"/>
          <w:szCs w:val="24"/>
        </w:rPr>
        <w:t>,</w:t>
      </w:r>
      <w:r w:rsidRPr="00323640">
        <w:rPr>
          <w:rFonts w:eastAsia="Times New Roman"/>
          <w:szCs w:val="24"/>
        </w:rPr>
        <w:t xml:space="preserve"> για το ποιος θα είναι αυτός ο οποίος θα απολαύσει τα</w:t>
      </w:r>
      <w:r w:rsidRPr="00323640">
        <w:rPr>
          <w:rFonts w:eastAsia="Times New Roman"/>
          <w:szCs w:val="24"/>
        </w:rPr>
        <w:t xml:space="preserve"> αποτελέσματα της σύμβασης που εσείς </w:t>
      </w:r>
      <w:r>
        <w:rPr>
          <w:rFonts w:eastAsia="Times New Roman"/>
          <w:szCs w:val="24"/>
        </w:rPr>
        <w:t xml:space="preserve">θα </w:t>
      </w:r>
      <w:r w:rsidRPr="00323640">
        <w:rPr>
          <w:rFonts w:eastAsia="Times New Roman"/>
          <w:szCs w:val="24"/>
        </w:rPr>
        <w:t xml:space="preserve">αποφασίσετε να συνάψετε μαζί </w:t>
      </w:r>
      <w:r>
        <w:rPr>
          <w:rFonts w:eastAsia="Times New Roman"/>
          <w:szCs w:val="24"/>
        </w:rPr>
        <w:t>του.</w:t>
      </w:r>
    </w:p>
    <w:p w14:paraId="5218D654" w14:textId="77777777" w:rsidR="00BE48FC" w:rsidRDefault="008F016C">
      <w:pPr>
        <w:spacing w:line="600" w:lineRule="auto"/>
        <w:ind w:firstLine="720"/>
        <w:jc w:val="both"/>
        <w:rPr>
          <w:rFonts w:eastAsia="Times New Roman"/>
          <w:szCs w:val="24"/>
        </w:rPr>
      </w:pPr>
      <w:r>
        <w:rPr>
          <w:rFonts w:eastAsia="Times New Roman"/>
          <w:szCs w:val="24"/>
        </w:rPr>
        <w:t>Γι’</w:t>
      </w:r>
      <w:r w:rsidRPr="00323640">
        <w:rPr>
          <w:rFonts w:eastAsia="Times New Roman"/>
          <w:szCs w:val="24"/>
        </w:rPr>
        <w:t xml:space="preserve"> αυτό σας είπα </w:t>
      </w:r>
      <w:r>
        <w:rPr>
          <w:rFonts w:eastAsia="Times New Roman"/>
          <w:szCs w:val="24"/>
        </w:rPr>
        <w:t xml:space="preserve">ότι πρόκειται </w:t>
      </w:r>
      <w:r w:rsidRPr="00323640">
        <w:rPr>
          <w:rFonts w:eastAsia="Times New Roman"/>
          <w:szCs w:val="24"/>
        </w:rPr>
        <w:t>για την επιτομή της αυθαιρεσίας</w:t>
      </w:r>
      <w:r>
        <w:rPr>
          <w:rFonts w:eastAsia="Times New Roman"/>
          <w:szCs w:val="24"/>
        </w:rPr>
        <w:t>,</w:t>
      </w:r>
      <w:r w:rsidRPr="00323640">
        <w:rPr>
          <w:rFonts w:eastAsia="Times New Roman"/>
          <w:szCs w:val="24"/>
        </w:rPr>
        <w:t xml:space="preserve"> για το </w:t>
      </w:r>
      <w:r>
        <w:rPr>
          <w:rFonts w:eastAsia="Times New Roman"/>
          <w:szCs w:val="24"/>
        </w:rPr>
        <w:t>«</w:t>
      </w:r>
      <w:r w:rsidRPr="00323640">
        <w:rPr>
          <w:rFonts w:eastAsia="Times New Roman"/>
          <w:szCs w:val="24"/>
        </w:rPr>
        <w:t>ξέπλυμα</w:t>
      </w:r>
      <w:r>
        <w:rPr>
          <w:rFonts w:eastAsia="Times New Roman"/>
          <w:szCs w:val="24"/>
        </w:rPr>
        <w:t>»</w:t>
      </w:r>
      <w:r w:rsidRPr="00323640">
        <w:rPr>
          <w:rFonts w:eastAsia="Times New Roman"/>
          <w:szCs w:val="24"/>
        </w:rPr>
        <w:t xml:space="preserve"> αναδρομικά και χωρίς ημερομηνία</w:t>
      </w:r>
      <w:r>
        <w:rPr>
          <w:rFonts w:eastAsia="Times New Roman"/>
          <w:szCs w:val="24"/>
        </w:rPr>
        <w:t>,</w:t>
      </w:r>
      <w:r w:rsidRPr="00323640">
        <w:rPr>
          <w:rFonts w:eastAsia="Times New Roman"/>
          <w:szCs w:val="24"/>
        </w:rPr>
        <w:t xml:space="preserve"> φαντάζομαι</w:t>
      </w:r>
      <w:r>
        <w:rPr>
          <w:rFonts w:eastAsia="Times New Roman"/>
          <w:szCs w:val="24"/>
        </w:rPr>
        <w:t>,</w:t>
      </w:r>
      <w:r w:rsidRPr="00323640">
        <w:rPr>
          <w:rFonts w:eastAsia="Times New Roman"/>
          <w:szCs w:val="24"/>
        </w:rPr>
        <w:t xml:space="preserve"> όλης αυτής της δικής σας περιόδου</w:t>
      </w:r>
      <w:r>
        <w:rPr>
          <w:rFonts w:eastAsia="Times New Roman"/>
          <w:szCs w:val="24"/>
        </w:rPr>
        <w:t>.</w:t>
      </w:r>
      <w:r w:rsidRPr="00323640">
        <w:rPr>
          <w:rFonts w:eastAsia="Times New Roman"/>
          <w:szCs w:val="24"/>
        </w:rPr>
        <w:t xml:space="preserve"> Δηλαδή</w:t>
      </w:r>
      <w:r>
        <w:rPr>
          <w:rFonts w:eastAsia="Times New Roman"/>
          <w:szCs w:val="24"/>
        </w:rPr>
        <w:t>,</w:t>
      </w:r>
      <w:r w:rsidRPr="00323640">
        <w:rPr>
          <w:rFonts w:eastAsia="Times New Roman"/>
          <w:szCs w:val="24"/>
        </w:rPr>
        <w:t xml:space="preserve"> όταν μας λέτ</w:t>
      </w:r>
      <w:r w:rsidRPr="00323640">
        <w:rPr>
          <w:rFonts w:eastAsia="Times New Roman"/>
          <w:szCs w:val="24"/>
        </w:rPr>
        <w:t xml:space="preserve">ε ότι πρόκειται </w:t>
      </w:r>
      <w:r>
        <w:rPr>
          <w:rFonts w:eastAsia="Times New Roman"/>
          <w:szCs w:val="24"/>
        </w:rPr>
        <w:t xml:space="preserve">να </w:t>
      </w:r>
      <w:r w:rsidRPr="00323640">
        <w:rPr>
          <w:rFonts w:eastAsia="Times New Roman"/>
          <w:szCs w:val="24"/>
        </w:rPr>
        <w:t>συγκαλύ</w:t>
      </w:r>
      <w:r>
        <w:rPr>
          <w:rFonts w:eastAsia="Times New Roman"/>
          <w:szCs w:val="24"/>
        </w:rPr>
        <w:t>ψετε αναδρομικά</w:t>
      </w:r>
      <w:r w:rsidRPr="00323640">
        <w:rPr>
          <w:rFonts w:eastAsia="Times New Roman"/>
          <w:szCs w:val="24"/>
        </w:rPr>
        <w:t xml:space="preserve"> </w:t>
      </w:r>
      <w:r>
        <w:rPr>
          <w:rFonts w:eastAsia="Times New Roman"/>
          <w:szCs w:val="24"/>
        </w:rPr>
        <w:t xml:space="preserve">τις συμβάσεις </w:t>
      </w:r>
      <w:r>
        <w:rPr>
          <w:rFonts w:eastAsia="Times New Roman"/>
          <w:szCs w:val="24"/>
        </w:rPr>
        <w:lastRenderedPageBreak/>
        <w:t>από 1-9-2018,</w:t>
      </w:r>
      <w:r w:rsidRPr="00323640">
        <w:rPr>
          <w:rFonts w:eastAsia="Times New Roman"/>
          <w:szCs w:val="24"/>
        </w:rPr>
        <w:t xml:space="preserve"> ξέρετε </w:t>
      </w:r>
      <w:r>
        <w:rPr>
          <w:rFonts w:eastAsia="Times New Roman"/>
          <w:szCs w:val="24"/>
        </w:rPr>
        <w:t xml:space="preserve">εσείς </w:t>
      </w:r>
      <w:r w:rsidRPr="00323640">
        <w:rPr>
          <w:rFonts w:eastAsia="Times New Roman"/>
          <w:szCs w:val="24"/>
        </w:rPr>
        <w:t>οι υπόλοιποι συνάδελφοι γιατί χρησιμοποιού</w:t>
      </w:r>
      <w:r>
        <w:rPr>
          <w:rFonts w:eastAsia="Times New Roman"/>
          <w:szCs w:val="24"/>
        </w:rPr>
        <w:t>ν</w:t>
      </w:r>
      <w:r w:rsidRPr="00323640">
        <w:rPr>
          <w:rFonts w:eastAsia="Times New Roman"/>
          <w:szCs w:val="24"/>
        </w:rPr>
        <w:t>ε αυτήν την ημερομηνία</w:t>
      </w:r>
      <w:r>
        <w:rPr>
          <w:rFonts w:eastAsia="Times New Roman"/>
          <w:szCs w:val="24"/>
        </w:rPr>
        <w:t>;</w:t>
      </w:r>
      <w:r w:rsidRPr="00323640">
        <w:rPr>
          <w:rFonts w:eastAsia="Times New Roman"/>
          <w:szCs w:val="24"/>
        </w:rPr>
        <w:t xml:space="preserve"> </w:t>
      </w:r>
      <w:r>
        <w:rPr>
          <w:rFonts w:eastAsia="Times New Roman"/>
          <w:szCs w:val="24"/>
        </w:rPr>
        <w:t>Γ</w:t>
      </w:r>
      <w:r w:rsidRPr="00323640">
        <w:rPr>
          <w:rFonts w:eastAsia="Times New Roman"/>
          <w:szCs w:val="24"/>
        </w:rPr>
        <w:t>ιατί τον Σεπτέμβριο του 2018 βγήκαν μία σειρά από συμβάσεις με ξενοδοχειακές επιχειρήσεις</w:t>
      </w:r>
      <w:r>
        <w:rPr>
          <w:rFonts w:eastAsia="Times New Roman"/>
          <w:szCs w:val="24"/>
        </w:rPr>
        <w:t>,</w:t>
      </w:r>
      <w:r w:rsidRPr="00323640">
        <w:rPr>
          <w:rFonts w:eastAsia="Times New Roman"/>
          <w:szCs w:val="24"/>
        </w:rPr>
        <w:t xml:space="preserve"> με πλήρη αδιαφ</w:t>
      </w:r>
      <w:r w:rsidRPr="00323640">
        <w:rPr>
          <w:rFonts w:eastAsia="Times New Roman"/>
          <w:szCs w:val="24"/>
        </w:rPr>
        <w:t>άνεια</w:t>
      </w:r>
      <w:r>
        <w:rPr>
          <w:rFonts w:eastAsia="Times New Roman"/>
          <w:szCs w:val="24"/>
        </w:rPr>
        <w:t>,</w:t>
      </w:r>
      <w:r w:rsidRPr="00323640">
        <w:rPr>
          <w:rFonts w:eastAsia="Times New Roman"/>
          <w:szCs w:val="24"/>
        </w:rPr>
        <w:t xml:space="preserve"> χωρίς να υπάρχει οποιαδήποτε μελέτη και χωρίς να υπάρχει κανένας προσδιορισμός ούτε της σκοπιμότητας ούτε της καταλληλότητας του συγκεκριμένου</w:t>
      </w:r>
      <w:r>
        <w:rPr>
          <w:rFonts w:eastAsia="Times New Roman"/>
          <w:szCs w:val="24"/>
        </w:rPr>
        <w:t xml:space="preserve"> χώρου. </w:t>
      </w:r>
    </w:p>
    <w:p w14:paraId="5218D655" w14:textId="77777777" w:rsidR="00BE48FC" w:rsidRDefault="008F016C">
      <w:pPr>
        <w:spacing w:line="600" w:lineRule="auto"/>
        <w:ind w:firstLine="720"/>
        <w:jc w:val="both"/>
        <w:rPr>
          <w:rFonts w:eastAsia="Times New Roman"/>
          <w:szCs w:val="24"/>
        </w:rPr>
      </w:pPr>
      <w:r w:rsidRPr="00323640">
        <w:rPr>
          <w:rFonts w:eastAsia="Times New Roman"/>
          <w:szCs w:val="24"/>
        </w:rPr>
        <w:t>Αυτά είναι τα ημαρτημένα</w:t>
      </w:r>
      <w:r>
        <w:rPr>
          <w:rFonts w:eastAsia="Times New Roman"/>
          <w:szCs w:val="24"/>
        </w:rPr>
        <w:t>,</w:t>
      </w:r>
      <w:r w:rsidRPr="00323640">
        <w:rPr>
          <w:rFonts w:eastAsia="Times New Roman"/>
          <w:szCs w:val="24"/>
        </w:rPr>
        <w:t xml:space="preserve"> αυτά έρχε</w:t>
      </w:r>
      <w:r>
        <w:rPr>
          <w:rFonts w:eastAsia="Times New Roman"/>
          <w:szCs w:val="24"/>
        </w:rPr>
        <w:t xml:space="preserve">στε </w:t>
      </w:r>
      <w:r w:rsidRPr="00323640">
        <w:rPr>
          <w:rFonts w:eastAsia="Times New Roman"/>
          <w:szCs w:val="24"/>
        </w:rPr>
        <w:t xml:space="preserve">να </w:t>
      </w:r>
      <w:r>
        <w:rPr>
          <w:rFonts w:eastAsia="Times New Roman"/>
          <w:szCs w:val="24"/>
        </w:rPr>
        <w:t>συγκαλύψετε</w:t>
      </w:r>
      <w:r w:rsidRPr="00323640">
        <w:rPr>
          <w:rFonts w:eastAsia="Times New Roman"/>
          <w:szCs w:val="24"/>
        </w:rPr>
        <w:t xml:space="preserve"> σήμερα</w:t>
      </w:r>
      <w:r>
        <w:rPr>
          <w:rFonts w:eastAsia="Times New Roman"/>
          <w:szCs w:val="24"/>
        </w:rPr>
        <w:t>,</w:t>
      </w:r>
      <w:r w:rsidRPr="00323640">
        <w:rPr>
          <w:rFonts w:eastAsia="Times New Roman"/>
          <w:szCs w:val="24"/>
        </w:rPr>
        <w:t xml:space="preserve"> αυτά θέλετε να πληρώσετε αναδρομικά </w:t>
      </w:r>
      <w:r w:rsidRPr="00323640">
        <w:rPr>
          <w:rFonts w:eastAsia="Times New Roman"/>
          <w:szCs w:val="24"/>
        </w:rPr>
        <w:t>και χωρίς να γνωρίζουμε όχι μόνο πόσο είναι το ποσό συνολικά</w:t>
      </w:r>
      <w:r>
        <w:rPr>
          <w:rFonts w:eastAsia="Times New Roman"/>
          <w:szCs w:val="24"/>
        </w:rPr>
        <w:t>,</w:t>
      </w:r>
      <w:r w:rsidRPr="00323640">
        <w:rPr>
          <w:rFonts w:eastAsia="Times New Roman"/>
          <w:szCs w:val="24"/>
        </w:rPr>
        <w:t xml:space="preserve"> αλλά </w:t>
      </w:r>
      <w:r>
        <w:rPr>
          <w:rFonts w:eastAsia="Times New Roman"/>
          <w:szCs w:val="24"/>
        </w:rPr>
        <w:t>ε</w:t>
      </w:r>
      <w:r w:rsidRPr="00323640">
        <w:rPr>
          <w:rFonts w:eastAsia="Times New Roman"/>
          <w:szCs w:val="24"/>
        </w:rPr>
        <w:t>πίσης και από πο</w:t>
      </w:r>
      <w:r>
        <w:rPr>
          <w:rFonts w:eastAsia="Times New Roman"/>
          <w:szCs w:val="24"/>
        </w:rPr>
        <w:t>ύ</w:t>
      </w:r>
      <w:r w:rsidRPr="00323640">
        <w:rPr>
          <w:rFonts w:eastAsia="Times New Roman"/>
          <w:szCs w:val="24"/>
        </w:rPr>
        <w:t xml:space="preserve"> προκύπτει ότι υπήρχε αυτή η ανάγκη για τη σύναψη συμβάσεων με τα συγκεκριμένα ξενοδοχεία</w:t>
      </w:r>
      <w:r>
        <w:rPr>
          <w:rFonts w:eastAsia="Times New Roman"/>
          <w:szCs w:val="24"/>
        </w:rPr>
        <w:t>.</w:t>
      </w:r>
    </w:p>
    <w:p w14:paraId="5218D656" w14:textId="77777777" w:rsidR="00BE48FC" w:rsidRDefault="008F016C">
      <w:pPr>
        <w:spacing w:line="600" w:lineRule="auto"/>
        <w:ind w:firstLine="720"/>
        <w:jc w:val="both"/>
        <w:rPr>
          <w:rFonts w:eastAsia="Times New Roman"/>
          <w:szCs w:val="24"/>
        </w:rPr>
      </w:pPr>
      <w:r w:rsidRPr="00404E28">
        <w:rPr>
          <w:rFonts w:eastAsia="Times New Roman"/>
          <w:szCs w:val="24"/>
        </w:rPr>
        <w:t xml:space="preserve">(Στο σημείο αυτό κτυπάει το κουδούνι λήξεως του χρόνου ομιλίας του κυρίου </w:t>
      </w:r>
      <w:r w:rsidRPr="00404E28">
        <w:rPr>
          <w:rFonts w:eastAsia="Times New Roman"/>
          <w:szCs w:val="24"/>
        </w:rPr>
        <w:t>Βουλευτή)</w:t>
      </w:r>
    </w:p>
    <w:p w14:paraId="5218D657" w14:textId="77777777" w:rsidR="00BE48FC" w:rsidRDefault="008F016C">
      <w:pPr>
        <w:spacing w:line="600" w:lineRule="auto"/>
        <w:ind w:firstLine="720"/>
        <w:jc w:val="both"/>
        <w:rPr>
          <w:rFonts w:eastAsia="Times New Roman"/>
          <w:szCs w:val="24"/>
        </w:rPr>
      </w:pPr>
      <w:r>
        <w:rPr>
          <w:rFonts w:eastAsia="Times New Roman"/>
          <w:szCs w:val="24"/>
        </w:rPr>
        <w:t>Κ</w:t>
      </w:r>
      <w:r w:rsidRPr="00323640">
        <w:rPr>
          <w:rFonts w:eastAsia="Times New Roman"/>
          <w:szCs w:val="24"/>
        </w:rPr>
        <w:t xml:space="preserve">ύριε </w:t>
      </w:r>
      <w:r>
        <w:rPr>
          <w:rFonts w:eastAsia="Times New Roman"/>
          <w:szCs w:val="24"/>
        </w:rPr>
        <w:t>Π</w:t>
      </w:r>
      <w:r w:rsidRPr="00323640">
        <w:rPr>
          <w:rFonts w:eastAsia="Times New Roman"/>
          <w:szCs w:val="24"/>
        </w:rPr>
        <w:t>ρόεδρε</w:t>
      </w:r>
      <w:r>
        <w:rPr>
          <w:rFonts w:eastAsia="Times New Roman"/>
          <w:szCs w:val="24"/>
        </w:rPr>
        <w:t>,</w:t>
      </w:r>
      <w:r w:rsidRPr="00323640">
        <w:rPr>
          <w:rFonts w:eastAsia="Times New Roman"/>
          <w:szCs w:val="24"/>
        </w:rPr>
        <w:t xml:space="preserve"> </w:t>
      </w:r>
      <w:r>
        <w:rPr>
          <w:rFonts w:eastAsia="Times New Roman"/>
          <w:szCs w:val="24"/>
        </w:rPr>
        <w:t xml:space="preserve">παρακαλώ </w:t>
      </w:r>
      <w:r w:rsidRPr="00323640">
        <w:rPr>
          <w:rFonts w:eastAsia="Times New Roman"/>
          <w:szCs w:val="24"/>
        </w:rPr>
        <w:t xml:space="preserve">λίγο την ανοχή </w:t>
      </w:r>
      <w:r>
        <w:rPr>
          <w:rFonts w:eastAsia="Times New Roman"/>
          <w:szCs w:val="24"/>
        </w:rPr>
        <w:t>σας. Είναι πολύ σημαντικό.</w:t>
      </w:r>
    </w:p>
    <w:p w14:paraId="5218D658" w14:textId="77777777" w:rsidR="00BE48FC" w:rsidRDefault="008F016C">
      <w:pPr>
        <w:spacing w:line="600" w:lineRule="auto"/>
        <w:ind w:firstLine="720"/>
        <w:jc w:val="both"/>
        <w:rPr>
          <w:rFonts w:eastAsia="Times New Roman"/>
          <w:szCs w:val="24"/>
        </w:rPr>
      </w:pPr>
      <w:r>
        <w:rPr>
          <w:rFonts w:eastAsia="Times New Roman"/>
          <w:szCs w:val="24"/>
        </w:rPr>
        <w:t xml:space="preserve">Στο άρθρο 2 </w:t>
      </w:r>
      <w:r w:rsidRPr="00323640">
        <w:rPr>
          <w:rFonts w:eastAsia="Times New Roman"/>
          <w:szCs w:val="24"/>
        </w:rPr>
        <w:t xml:space="preserve">προτείνεται η προσθήκη </w:t>
      </w:r>
      <w:r>
        <w:rPr>
          <w:rFonts w:eastAsia="Times New Roman"/>
          <w:szCs w:val="24"/>
        </w:rPr>
        <w:t xml:space="preserve">εδαφίου </w:t>
      </w:r>
      <w:r w:rsidRPr="00323640">
        <w:rPr>
          <w:rFonts w:eastAsia="Times New Roman"/>
          <w:szCs w:val="24"/>
        </w:rPr>
        <w:t xml:space="preserve">στο τέλος </w:t>
      </w:r>
      <w:r>
        <w:rPr>
          <w:rFonts w:eastAsia="Times New Roman"/>
          <w:szCs w:val="24"/>
        </w:rPr>
        <w:t>τ</w:t>
      </w:r>
      <w:r w:rsidRPr="00323640">
        <w:rPr>
          <w:rFonts w:eastAsia="Times New Roman"/>
          <w:szCs w:val="24"/>
        </w:rPr>
        <w:t xml:space="preserve">ης </w:t>
      </w:r>
      <w:r>
        <w:rPr>
          <w:rFonts w:eastAsia="Times New Roman"/>
          <w:szCs w:val="24"/>
        </w:rPr>
        <w:t xml:space="preserve">περίπτωσης α΄ του άρθρου 18 του νόμου του 2017, </w:t>
      </w:r>
      <w:r w:rsidRPr="00323640">
        <w:rPr>
          <w:rFonts w:eastAsia="Times New Roman"/>
          <w:szCs w:val="24"/>
        </w:rPr>
        <w:t xml:space="preserve">ότι σε </w:t>
      </w:r>
      <w:r w:rsidRPr="00323640">
        <w:rPr>
          <w:rFonts w:eastAsia="Times New Roman"/>
          <w:szCs w:val="24"/>
        </w:rPr>
        <w:lastRenderedPageBreak/>
        <w:t xml:space="preserve">όλες τις </w:t>
      </w:r>
      <w:r>
        <w:rPr>
          <w:rFonts w:eastAsia="Times New Roman"/>
          <w:szCs w:val="24"/>
        </w:rPr>
        <w:t>υπο</w:t>
      </w:r>
      <w:r w:rsidRPr="00323640">
        <w:rPr>
          <w:rFonts w:eastAsia="Times New Roman"/>
          <w:szCs w:val="24"/>
        </w:rPr>
        <w:t xml:space="preserve">περιπτώσεις της παραγράφου </w:t>
      </w:r>
      <w:r>
        <w:rPr>
          <w:rFonts w:eastAsia="Times New Roman"/>
          <w:szCs w:val="24"/>
        </w:rPr>
        <w:t>α</w:t>
      </w:r>
      <w:r w:rsidRPr="00323640">
        <w:rPr>
          <w:rFonts w:eastAsia="Times New Roman"/>
          <w:szCs w:val="24"/>
        </w:rPr>
        <w:t xml:space="preserve">υτής </w:t>
      </w:r>
      <w:r>
        <w:rPr>
          <w:rFonts w:eastAsia="Times New Roman"/>
          <w:szCs w:val="24"/>
        </w:rPr>
        <w:t>στ</w:t>
      </w:r>
      <w:r w:rsidRPr="00323640">
        <w:rPr>
          <w:rFonts w:eastAsia="Times New Roman"/>
          <w:szCs w:val="24"/>
        </w:rPr>
        <w:t>η</w:t>
      </w:r>
      <w:r>
        <w:rPr>
          <w:rFonts w:eastAsia="Times New Roman"/>
          <w:szCs w:val="24"/>
        </w:rPr>
        <w:t>ν</w:t>
      </w:r>
      <w:r w:rsidRPr="00323640">
        <w:rPr>
          <w:rFonts w:eastAsia="Times New Roman"/>
          <w:szCs w:val="24"/>
        </w:rPr>
        <w:t xml:space="preserve"> </w:t>
      </w:r>
      <w:r>
        <w:rPr>
          <w:rFonts w:eastAsia="Times New Roman"/>
          <w:szCs w:val="24"/>
        </w:rPr>
        <w:t>έννοια</w:t>
      </w:r>
      <w:r w:rsidRPr="00323640">
        <w:rPr>
          <w:rFonts w:eastAsia="Times New Roman"/>
          <w:szCs w:val="24"/>
        </w:rPr>
        <w:t xml:space="preserve"> </w:t>
      </w:r>
      <w:r>
        <w:rPr>
          <w:rFonts w:eastAsia="Times New Roman"/>
          <w:szCs w:val="24"/>
        </w:rPr>
        <w:t>«</w:t>
      </w:r>
      <w:r w:rsidRPr="00323640">
        <w:rPr>
          <w:rFonts w:eastAsia="Times New Roman"/>
          <w:szCs w:val="24"/>
        </w:rPr>
        <w:t xml:space="preserve">προμήθεια </w:t>
      </w:r>
      <w:r w:rsidRPr="00323640">
        <w:rPr>
          <w:rFonts w:eastAsia="Times New Roman"/>
          <w:szCs w:val="24"/>
        </w:rPr>
        <w:t>υπηρεσιών</w:t>
      </w:r>
      <w:r>
        <w:rPr>
          <w:rFonts w:eastAsia="Times New Roman"/>
          <w:szCs w:val="24"/>
        </w:rPr>
        <w:t>»,</w:t>
      </w:r>
      <w:r w:rsidRPr="00323640">
        <w:rPr>
          <w:rFonts w:eastAsia="Times New Roman"/>
          <w:szCs w:val="24"/>
        </w:rPr>
        <w:t xml:space="preserve"> δηλαδή σύμβαση</w:t>
      </w:r>
      <w:r>
        <w:rPr>
          <w:rFonts w:eastAsia="Times New Roman"/>
          <w:szCs w:val="24"/>
        </w:rPr>
        <w:t xml:space="preserve"> υπηρεσιών, </w:t>
      </w:r>
      <w:r w:rsidRPr="00323640">
        <w:rPr>
          <w:rFonts w:eastAsia="Times New Roman"/>
          <w:szCs w:val="24"/>
        </w:rPr>
        <w:t>συμπεριλαμβάνονται και οι μισθώσεις ιδιωτικών ακινήτων</w:t>
      </w:r>
      <w:r>
        <w:rPr>
          <w:rFonts w:eastAsia="Times New Roman"/>
          <w:szCs w:val="24"/>
        </w:rPr>
        <w:t>,</w:t>
      </w:r>
      <w:r w:rsidRPr="00323640">
        <w:rPr>
          <w:rFonts w:eastAsia="Times New Roman"/>
          <w:szCs w:val="24"/>
        </w:rPr>
        <w:t xml:space="preserve"> για την εκπλήρωση της αποστολής του </w:t>
      </w:r>
      <w:r>
        <w:rPr>
          <w:rFonts w:eastAsia="Times New Roman"/>
          <w:szCs w:val="24"/>
        </w:rPr>
        <w:t>Υ</w:t>
      </w:r>
      <w:r w:rsidRPr="00323640">
        <w:rPr>
          <w:rFonts w:eastAsia="Times New Roman"/>
          <w:szCs w:val="24"/>
        </w:rPr>
        <w:t>πουργείου</w:t>
      </w:r>
      <w:r>
        <w:rPr>
          <w:rFonts w:eastAsia="Times New Roman"/>
          <w:szCs w:val="24"/>
        </w:rPr>
        <w:t>.</w:t>
      </w:r>
      <w:r w:rsidRPr="00323640">
        <w:rPr>
          <w:rFonts w:eastAsia="Times New Roman"/>
          <w:szCs w:val="24"/>
        </w:rPr>
        <w:t xml:space="preserve"> </w:t>
      </w:r>
      <w:r>
        <w:rPr>
          <w:rFonts w:eastAsia="Times New Roman"/>
          <w:szCs w:val="24"/>
        </w:rPr>
        <w:t>Κ</w:t>
      </w:r>
      <w:r w:rsidRPr="00323640">
        <w:rPr>
          <w:rFonts w:eastAsia="Times New Roman"/>
          <w:szCs w:val="24"/>
        </w:rPr>
        <w:t xml:space="preserve">αταλαβαίνετε ότι </w:t>
      </w:r>
      <w:r>
        <w:rPr>
          <w:rFonts w:eastAsia="Times New Roman"/>
          <w:szCs w:val="24"/>
        </w:rPr>
        <w:t xml:space="preserve">πιο ασαφές </w:t>
      </w:r>
      <w:r w:rsidRPr="00323640">
        <w:rPr>
          <w:rFonts w:eastAsia="Times New Roman"/>
          <w:szCs w:val="24"/>
        </w:rPr>
        <w:t>δεν υπάρχει</w:t>
      </w:r>
      <w:r>
        <w:rPr>
          <w:rFonts w:eastAsia="Times New Roman"/>
          <w:szCs w:val="24"/>
        </w:rPr>
        <w:t>.</w:t>
      </w:r>
      <w:r w:rsidRPr="00323640">
        <w:rPr>
          <w:rFonts w:eastAsia="Times New Roman"/>
          <w:szCs w:val="24"/>
        </w:rPr>
        <w:t xml:space="preserve"> </w:t>
      </w:r>
      <w:r>
        <w:rPr>
          <w:rFonts w:eastAsia="Times New Roman"/>
          <w:szCs w:val="24"/>
        </w:rPr>
        <w:t xml:space="preserve">Το </w:t>
      </w:r>
      <w:r w:rsidRPr="00323640">
        <w:rPr>
          <w:rFonts w:eastAsia="Times New Roman"/>
          <w:szCs w:val="24"/>
        </w:rPr>
        <w:t xml:space="preserve">τι αποτελεί σύμβαση υπηρεσιών και </w:t>
      </w:r>
      <w:r>
        <w:rPr>
          <w:rFonts w:eastAsia="Times New Roman"/>
          <w:szCs w:val="24"/>
        </w:rPr>
        <w:t>τι ό</w:t>
      </w:r>
      <w:r w:rsidRPr="00323640">
        <w:rPr>
          <w:rFonts w:eastAsia="Times New Roman"/>
          <w:szCs w:val="24"/>
        </w:rPr>
        <w:t xml:space="preserve">χι δεν το καθορίζει το </w:t>
      </w:r>
      <w:r>
        <w:rPr>
          <w:rFonts w:eastAsia="Times New Roman"/>
          <w:szCs w:val="24"/>
        </w:rPr>
        <w:t>ΥΜΕΠΟ,</w:t>
      </w:r>
      <w:r w:rsidRPr="00323640">
        <w:rPr>
          <w:rFonts w:eastAsia="Times New Roman"/>
          <w:szCs w:val="24"/>
        </w:rPr>
        <w:t xml:space="preserve"> α</w:t>
      </w:r>
      <w:r w:rsidRPr="00323640">
        <w:rPr>
          <w:rFonts w:eastAsia="Times New Roman"/>
          <w:szCs w:val="24"/>
        </w:rPr>
        <w:t xml:space="preserve">λλά το </w:t>
      </w:r>
      <w:r>
        <w:rPr>
          <w:rFonts w:eastAsia="Times New Roman"/>
          <w:szCs w:val="24"/>
        </w:rPr>
        <w:t>Ε</w:t>
      </w:r>
      <w:r w:rsidRPr="00323640">
        <w:rPr>
          <w:rFonts w:eastAsia="Times New Roman"/>
          <w:szCs w:val="24"/>
        </w:rPr>
        <w:t xml:space="preserve">θνικό </w:t>
      </w:r>
      <w:r w:rsidRPr="00323640">
        <w:rPr>
          <w:rFonts w:eastAsia="Times New Roman"/>
          <w:szCs w:val="24"/>
        </w:rPr>
        <w:t xml:space="preserve">και </w:t>
      </w:r>
      <w:r>
        <w:rPr>
          <w:rFonts w:eastAsia="Times New Roman"/>
          <w:szCs w:val="24"/>
        </w:rPr>
        <w:t xml:space="preserve">το </w:t>
      </w:r>
      <w:r>
        <w:rPr>
          <w:rFonts w:eastAsia="Times New Roman"/>
          <w:szCs w:val="24"/>
        </w:rPr>
        <w:t>Ενωσιακό</w:t>
      </w:r>
      <w:r w:rsidRPr="00323640">
        <w:rPr>
          <w:rFonts w:eastAsia="Times New Roman"/>
          <w:szCs w:val="24"/>
        </w:rPr>
        <w:t xml:space="preserve"> </w:t>
      </w:r>
      <w:r>
        <w:rPr>
          <w:rFonts w:eastAsia="Times New Roman"/>
          <w:szCs w:val="24"/>
        </w:rPr>
        <w:t>Δίκαιο</w:t>
      </w:r>
      <w:r>
        <w:rPr>
          <w:rFonts w:eastAsia="Times New Roman"/>
          <w:szCs w:val="24"/>
        </w:rPr>
        <w:t xml:space="preserve"> και ε</w:t>
      </w:r>
      <w:r w:rsidRPr="00323640">
        <w:rPr>
          <w:rFonts w:eastAsia="Times New Roman"/>
          <w:szCs w:val="24"/>
        </w:rPr>
        <w:t xml:space="preserve">πομένως δεν μπορεί η </w:t>
      </w:r>
      <w:r>
        <w:rPr>
          <w:rFonts w:eastAsia="Times New Roman"/>
          <w:szCs w:val="24"/>
        </w:rPr>
        <w:t>Κ</w:t>
      </w:r>
      <w:r w:rsidRPr="00323640">
        <w:rPr>
          <w:rFonts w:eastAsia="Times New Roman"/>
          <w:szCs w:val="24"/>
        </w:rPr>
        <w:t>υβέρνηση να το αλλάξει με κατά παρέκκλιση διαδικασίες</w:t>
      </w:r>
      <w:r>
        <w:rPr>
          <w:rFonts w:eastAsia="Times New Roman"/>
          <w:szCs w:val="24"/>
        </w:rPr>
        <w:t>.</w:t>
      </w:r>
      <w:r w:rsidRPr="00323640">
        <w:rPr>
          <w:rFonts w:eastAsia="Times New Roman"/>
          <w:szCs w:val="24"/>
        </w:rPr>
        <w:t xml:space="preserve"> </w:t>
      </w:r>
    </w:p>
    <w:p w14:paraId="5218D659" w14:textId="77777777" w:rsidR="00BE48FC" w:rsidRDefault="008F016C">
      <w:pPr>
        <w:spacing w:line="600" w:lineRule="auto"/>
        <w:ind w:firstLine="720"/>
        <w:jc w:val="both"/>
        <w:rPr>
          <w:rFonts w:eastAsia="Times New Roman"/>
          <w:szCs w:val="24"/>
        </w:rPr>
      </w:pPr>
      <w:r>
        <w:rPr>
          <w:rFonts w:eastAsia="Times New Roman"/>
          <w:szCs w:val="24"/>
        </w:rPr>
        <w:t xml:space="preserve">Θέλετε να σας διαβάσω, κύριε </w:t>
      </w:r>
      <w:r w:rsidRPr="00323640">
        <w:rPr>
          <w:rFonts w:eastAsia="Times New Roman"/>
          <w:szCs w:val="24"/>
        </w:rPr>
        <w:t>Υπουργέ</w:t>
      </w:r>
      <w:r>
        <w:rPr>
          <w:rFonts w:eastAsia="Times New Roman"/>
          <w:szCs w:val="24"/>
        </w:rPr>
        <w:t>, τις βασικές αρχές ε</w:t>
      </w:r>
      <w:r w:rsidRPr="00323640">
        <w:rPr>
          <w:rFonts w:eastAsia="Times New Roman"/>
          <w:szCs w:val="24"/>
        </w:rPr>
        <w:t>νός ενωσιακού πλαισίου για τη σύ</w:t>
      </w:r>
      <w:r>
        <w:rPr>
          <w:rFonts w:eastAsia="Times New Roman"/>
          <w:szCs w:val="24"/>
        </w:rPr>
        <w:t>ναψη δ</w:t>
      </w:r>
      <w:r w:rsidRPr="00323640">
        <w:rPr>
          <w:rFonts w:eastAsia="Times New Roman"/>
          <w:szCs w:val="24"/>
        </w:rPr>
        <w:t xml:space="preserve">ημοσίων </w:t>
      </w:r>
      <w:r>
        <w:rPr>
          <w:rFonts w:eastAsia="Times New Roman"/>
          <w:szCs w:val="24"/>
        </w:rPr>
        <w:t>σ</w:t>
      </w:r>
      <w:r w:rsidRPr="00323640">
        <w:rPr>
          <w:rFonts w:eastAsia="Times New Roman"/>
          <w:szCs w:val="24"/>
        </w:rPr>
        <w:t>υμβάσεων</w:t>
      </w:r>
      <w:r>
        <w:rPr>
          <w:rFonts w:eastAsia="Times New Roman"/>
          <w:szCs w:val="24"/>
        </w:rPr>
        <w:t>;</w:t>
      </w:r>
      <w:r w:rsidRPr="00323640">
        <w:rPr>
          <w:rFonts w:eastAsia="Times New Roman"/>
          <w:szCs w:val="24"/>
        </w:rPr>
        <w:t xml:space="preserve"> </w:t>
      </w:r>
      <w:r>
        <w:rPr>
          <w:rFonts w:eastAsia="Times New Roman"/>
          <w:szCs w:val="24"/>
        </w:rPr>
        <w:t xml:space="preserve">Πρώτον, είναι </w:t>
      </w:r>
      <w:r w:rsidRPr="00323640">
        <w:rPr>
          <w:rFonts w:eastAsia="Times New Roman"/>
          <w:szCs w:val="24"/>
        </w:rPr>
        <w:t>η αρχή τ</w:t>
      </w:r>
      <w:r w:rsidRPr="00323640">
        <w:rPr>
          <w:rFonts w:eastAsia="Times New Roman"/>
          <w:szCs w:val="24"/>
        </w:rPr>
        <w:t>ης διαφάνειας</w:t>
      </w:r>
      <w:r>
        <w:rPr>
          <w:rFonts w:eastAsia="Times New Roman"/>
          <w:szCs w:val="24"/>
        </w:rPr>
        <w:t>.</w:t>
      </w:r>
      <w:r w:rsidRPr="00323640">
        <w:rPr>
          <w:rFonts w:eastAsia="Times New Roman"/>
          <w:szCs w:val="24"/>
        </w:rPr>
        <w:t xml:space="preserve"> </w:t>
      </w:r>
      <w:r>
        <w:rPr>
          <w:rFonts w:eastAsia="Times New Roman"/>
          <w:szCs w:val="24"/>
        </w:rPr>
        <w:t>Σας</w:t>
      </w:r>
      <w:r w:rsidRPr="00323640">
        <w:rPr>
          <w:rFonts w:eastAsia="Times New Roman"/>
          <w:szCs w:val="24"/>
        </w:rPr>
        <w:t xml:space="preserve"> λέει τίποτα σχετικό το συγκεκριμένο άρθρο</w:t>
      </w:r>
      <w:r>
        <w:rPr>
          <w:rFonts w:eastAsia="Times New Roman"/>
          <w:szCs w:val="24"/>
        </w:rPr>
        <w:t>; Επίσης, η</w:t>
      </w:r>
      <w:r w:rsidRPr="00323640">
        <w:rPr>
          <w:rFonts w:eastAsia="Times New Roman"/>
          <w:szCs w:val="24"/>
        </w:rPr>
        <w:t xml:space="preserve"> αρχή της αναλογικότητας</w:t>
      </w:r>
      <w:r>
        <w:rPr>
          <w:rFonts w:eastAsia="Times New Roman"/>
          <w:szCs w:val="24"/>
        </w:rPr>
        <w:t xml:space="preserve">. Ακόμη, η </w:t>
      </w:r>
      <w:r w:rsidRPr="00323640">
        <w:rPr>
          <w:rFonts w:eastAsia="Times New Roman"/>
          <w:szCs w:val="24"/>
        </w:rPr>
        <w:t>αρχή της προηγούμενης γνωστοποίησης</w:t>
      </w:r>
      <w:r>
        <w:rPr>
          <w:rFonts w:eastAsia="Times New Roman"/>
          <w:szCs w:val="24"/>
        </w:rPr>
        <w:t>.</w:t>
      </w:r>
      <w:r w:rsidRPr="00323640">
        <w:rPr>
          <w:rFonts w:eastAsia="Times New Roman"/>
          <w:szCs w:val="24"/>
        </w:rPr>
        <w:t xml:space="preserve"> Ποια από αυτές τις αρχές έρχεται το σχέδιο νόμου</w:t>
      </w:r>
      <w:r>
        <w:rPr>
          <w:rFonts w:eastAsia="Times New Roman"/>
          <w:szCs w:val="24"/>
        </w:rPr>
        <w:t>,</w:t>
      </w:r>
      <w:r w:rsidRPr="00323640">
        <w:rPr>
          <w:rFonts w:eastAsia="Times New Roman"/>
          <w:szCs w:val="24"/>
        </w:rPr>
        <w:t xml:space="preserve"> το οποίο εισηγεί</w:t>
      </w:r>
      <w:r>
        <w:rPr>
          <w:rFonts w:eastAsia="Times New Roman"/>
          <w:szCs w:val="24"/>
        </w:rPr>
        <w:t>στε</w:t>
      </w:r>
      <w:r w:rsidRPr="00323640">
        <w:rPr>
          <w:rFonts w:eastAsia="Times New Roman"/>
          <w:szCs w:val="24"/>
        </w:rPr>
        <w:t xml:space="preserve"> σήμερα</w:t>
      </w:r>
      <w:r>
        <w:rPr>
          <w:rFonts w:eastAsia="Times New Roman"/>
          <w:szCs w:val="24"/>
        </w:rPr>
        <w:t>,</w:t>
      </w:r>
      <w:r w:rsidRPr="00323640">
        <w:rPr>
          <w:rFonts w:eastAsia="Times New Roman"/>
          <w:szCs w:val="24"/>
        </w:rPr>
        <w:t xml:space="preserve"> να σεβαστεί</w:t>
      </w:r>
      <w:r>
        <w:rPr>
          <w:rFonts w:eastAsia="Times New Roman"/>
          <w:szCs w:val="24"/>
        </w:rPr>
        <w:t>;</w:t>
      </w:r>
      <w:r w:rsidRPr="00323640">
        <w:rPr>
          <w:rFonts w:eastAsia="Times New Roman"/>
          <w:szCs w:val="24"/>
        </w:rPr>
        <w:t xml:space="preserve"> </w:t>
      </w:r>
      <w:r>
        <w:rPr>
          <w:rFonts w:eastAsia="Times New Roman"/>
          <w:szCs w:val="24"/>
        </w:rPr>
        <w:t>Τ</w:t>
      </w:r>
      <w:r w:rsidRPr="00323640">
        <w:rPr>
          <w:rFonts w:eastAsia="Times New Roman"/>
          <w:szCs w:val="24"/>
        </w:rPr>
        <w:t xml:space="preserve">ις παραβιάζει </w:t>
      </w:r>
      <w:r>
        <w:rPr>
          <w:rFonts w:eastAsia="Times New Roman"/>
          <w:szCs w:val="24"/>
        </w:rPr>
        <w:t>όλες!</w:t>
      </w:r>
      <w:r w:rsidRPr="00323640">
        <w:rPr>
          <w:rFonts w:eastAsia="Times New Roman"/>
          <w:szCs w:val="24"/>
        </w:rPr>
        <w:t xml:space="preserve"> </w:t>
      </w:r>
      <w:r>
        <w:rPr>
          <w:rFonts w:eastAsia="Times New Roman"/>
          <w:szCs w:val="24"/>
        </w:rPr>
        <w:t xml:space="preserve">Και </w:t>
      </w:r>
      <w:r w:rsidRPr="00323640">
        <w:rPr>
          <w:rFonts w:eastAsia="Times New Roman"/>
          <w:szCs w:val="24"/>
        </w:rPr>
        <w:t>δεν έχ</w:t>
      </w:r>
      <w:r>
        <w:rPr>
          <w:rFonts w:eastAsia="Times New Roman"/>
          <w:szCs w:val="24"/>
        </w:rPr>
        <w:t>ετ</w:t>
      </w:r>
      <w:r w:rsidRPr="00323640">
        <w:rPr>
          <w:rFonts w:eastAsia="Times New Roman"/>
          <w:szCs w:val="24"/>
        </w:rPr>
        <w:t>ε καταλάβει το απλό</w:t>
      </w:r>
      <w:r>
        <w:rPr>
          <w:rFonts w:eastAsia="Times New Roman"/>
          <w:szCs w:val="24"/>
        </w:rPr>
        <w:t>,</w:t>
      </w:r>
      <w:r w:rsidRPr="00323640">
        <w:rPr>
          <w:rFonts w:eastAsia="Times New Roman"/>
          <w:szCs w:val="24"/>
        </w:rPr>
        <w:t xml:space="preserve"> </w:t>
      </w:r>
      <w:r>
        <w:rPr>
          <w:rFonts w:eastAsia="Times New Roman"/>
          <w:szCs w:val="24"/>
        </w:rPr>
        <w:t xml:space="preserve">ότι </w:t>
      </w:r>
      <w:r w:rsidRPr="00323640">
        <w:rPr>
          <w:rFonts w:eastAsia="Times New Roman"/>
          <w:szCs w:val="24"/>
        </w:rPr>
        <w:t>μπορείτε</w:t>
      </w:r>
      <w:r>
        <w:rPr>
          <w:rFonts w:eastAsia="Times New Roman"/>
          <w:szCs w:val="24"/>
        </w:rPr>
        <w:t>,</w:t>
      </w:r>
      <w:r w:rsidRPr="00323640">
        <w:rPr>
          <w:rFonts w:eastAsia="Times New Roman"/>
          <w:szCs w:val="24"/>
        </w:rPr>
        <w:t xml:space="preserve"> έχετε τη δυνατότητα να αλλάξε</w:t>
      </w:r>
      <w:r>
        <w:rPr>
          <w:rFonts w:eastAsia="Times New Roman"/>
          <w:szCs w:val="24"/>
        </w:rPr>
        <w:t>τε</w:t>
      </w:r>
      <w:r w:rsidRPr="00323640">
        <w:rPr>
          <w:rFonts w:eastAsia="Times New Roman"/>
          <w:szCs w:val="24"/>
        </w:rPr>
        <w:t xml:space="preserve"> το </w:t>
      </w:r>
      <w:r>
        <w:rPr>
          <w:rFonts w:eastAsia="Times New Roman"/>
          <w:szCs w:val="24"/>
        </w:rPr>
        <w:t>Ε</w:t>
      </w:r>
      <w:r w:rsidRPr="00323640">
        <w:rPr>
          <w:rFonts w:eastAsia="Times New Roman"/>
          <w:szCs w:val="24"/>
        </w:rPr>
        <w:t xml:space="preserve">θνικό </w:t>
      </w:r>
      <w:r>
        <w:rPr>
          <w:rFonts w:eastAsia="Times New Roman"/>
          <w:szCs w:val="24"/>
        </w:rPr>
        <w:t>Δ</w:t>
      </w:r>
      <w:r w:rsidRPr="00323640">
        <w:rPr>
          <w:rFonts w:eastAsia="Times New Roman"/>
          <w:szCs w:val="24"/>
        </w:rPr>
        <w:t>ίκ</w:t>
      </w:r>
      <w:r>
        <w:rPr>
          <w:rFonts w:eastAsia="Times New Roman"/>
          <w:szCs w:val="24"/>
        </w:rPr>
        <w:t>αιο</w:t>
      </w:r>
      <w:r>
        <w:rPr>
          <w:rFonts w:eastAsia="Times New Roman"/>
          <w:szCs w:val="24"/>
        </w:rPr>
        <w:t>,</w:t>
      </w:r>
      <w:r w:rsidRPr="00323640">
        <w:rPr>
          <w:rFonts w:eastAsia="Times New Roman"/>
          <w:szCs w:val="24"/>
        </w:rPr>
        <w:t xml:space="preserve"> αλλά το </w:t>
      </w:r>
      <w:r>
        <w:rPr>
          <w:rFonts w:eastAsia="Times New Roman"/>
          <w:szCs w:val="24"/>
        </w:rPr>
        <w:t>Ε</w:t>
      </w:r>
      <w:r w:rsidRPr="00323640">
        <w:rPr>
          <w:rFonts w:eastAsia="Times New Roman"/>
          <w:szCs w:val="24"/>
        </w:rPr>
        <w:t xml:space="preserve">νωσιακό </w:t>
      </w:r>
      <w:r>
        <w:rPr>
          <w:rFonts w:eastAsia="Times New Roman"/>
          <w:szCs w:val="24"/>
        </w:rPr>
        <w:t>Δ</w:t>
      </w:r>
      <w:r w:rsidRPr="00323640">
        <w:rPr>
          <w:rFonts w:eastAsia="Times New Roman"/>
          <w:szCs w:val="24"/>
        </w:rPr>
        <w:t>ίκαιο</w:t>
      </w:r>
      <w:r w:rsidRPr="00323640">
        <w:rPr>
          <w:rFonts w:eastAsia="Times New Roman"/>
          <w:szCs w:val="24"/>
        </w:rPr>
        <w:t xml:space="preserve"> για τις δημόσιες συμβάσεις </w:t>
      </w:r>
      <w:r>
        <w:rPr>
          <w:rFonts w:eastAsia="Times New Roman"/>
          <w:szCs w:val="24"/>
        </w:rPr>
        <w:t>δεν</w:t>
      </w:r>
      <w:r w:rsidRPr="00323640">
        <w:rPr>
          <w:rFonts w:eastAsia="Times New Roman"/>
          <w:szCs w:val="24"/>
        </w:rPr>
        <w:t xml:space="preserve"> μπορείτε να το αλλάξετε και αυτές θα κριθούν από τα δικαστήρια στο τέλος</w:t>
      </w:r>
      <w:r>
        <w:rPr>
          <w:rFonts w:eastAsia="Times New Roman"/>
          <w:szCs w:val="24"/>
        </w:rPr>
        <w:t>.</w:t>
      </w:r>
      <w:r w:rsidRPr="00323640">
        <w:rPr>
          <w:rFonts w:eastAsia="Times New Roman"/>
          <w:szCs w:val="24"/>
        </w:rPr>
        <w:t xml:space="preserve"> </w:t>
      </w:r>
    </w:p>
    <w:p w14:paraId="5218D65A" w14:textId="77777777" w:rsidR="00BE48FC" w:rsidRDefault="008F016C">
      <w:pPr>
        <w:spacing w:line="600" w:lineRule="auto"/>
        <w:ind w:firstLine="720"/>
        <w:jc w:val="both"/>
        <w:rPr>
          <w:rFonts w:eastAsia="Times New Roman"/>
          <w:szCs w:val="24"/>
        </w:rPr>
      </w:pPr>
      <w:r>
        <w:rPr>
          <w:rFonts w:eastAsia="Times New Roman"/>
          <w:szCs w:val="24"/>
        </w:rPr>
        <w:lastRenderedPageBreak/>
        <w:t>Α</w:t>
      </w:r>
      <w:r w:rsidRPr="00323640">
        <w:rPr>
          <w:rFonts w:eastAsia="Times New Roman"/>
          <w:szCs w:val="24"/>
        </w:rPr>
        <w:t>υτού του είδους οι μισθώσεις</w:t>
      </w:r>
      <w:r w:rsidRPr="00323640">
        <w:rPr>
          <w:rFonts w:eastAsia="Times New Roman"/>
          <w:szCs w:val="24"/>
        </w:rPr>
        <w:t xml:space="preserve"> ακινήτων αφορούν τις </w:t>
      </w:r>
      <w:r>
        <w:rPr>
          <w:rFonts w:eastAsia="Times New Roman"/>
          <w:szCs w:val="24"/>
        </w:rPr>
        <w:t>«</w:t>
      </w:r>
      <w:r w:rsidRPr="00323640">
        <w:rPr>
          <w:rFonts w:eastAsia="Times New Roman"/>
          <w:szCs w:val="24"/>
        </w:rPr>
        <w:t>αμαρτω</w:t>
      </w:r>
      <w:r>
        <w:rPr>
          <w:rFonts w:eastAsia="Times New Roman"/>
          <w:szCs w:val="24"/>
        </w:rPr>
        <w:t xml:space="preserve">λές» συμβάσεις απευθείας ανάθεσης για τα </w:t>
      </w:r>
      <w:r w:rsidRPr="00323640">
        <w:rPr>
          <w:rFonts w:eastAsia="Times New Roman"/>
          <w:szCs w:val="24"/>
        </w:rPr>
        <w:t>ξενοδοχεία</w:t>
      </w:r>
      <w:r>
        <w:rPr>
          <w:rFonts w:eastAsia="Times New Roman"/>
          <w:szCs w:val="24"/>
        </w:rPr>
        <w:t>,</w:t>
      </w:r>
      <w:r w:rsidRPr="00323640">
        <w:rPr>
          <w:rFonts w:eastAsia="Times New Roman"/>
          <w:szCs w:val="24"/>
        </w:rPr>
        <w:t xml:space="preserve"> που </w:t>
      </w:r>
      <w:r>
        <w:rPr>
          <w:rFonts w:eastAsia="Times New Roman"/>
          <w:szCs w:val="24"/>
        </w:rPr>
        <w:t>σ</w:t>
      </w:r>
      <w:r w:rsidRPr="00323640">
        <w:rPr>
          <w:rFonts w:eastAsia="Times New Roman"/>
          <w:szCs w:val="24"/>
        </w:rPr>
        <w:t xml:space="preserve">ήμερα έρχεται να νομιμοποιήσει η </w:t>
      </w:r>
      <w:r>
        <w:rPr>
          <w:rFonts w:eastAsia="Times New Roman"/>
          <w:szCs w:val="24"/>
        </w:rPr>
        <w:t xml:space="preserve">Κυβέρνηση. Πρώτοι το </w:t>
      </w:r>
      <w:r w:rsidRPr="00323640">
        <w:rPr>
          <w:rFonts w:eastAsia="Times New Roman"/>
          <w:szCs w:val="24"/>
        </w:rPr>
        <w:t xml:space="preserve">είχαμε καταγγείλει </w:t>
      </w:r>
      <w:r>
        <w:rPr>
          <w:rFonts w:eastAsia="Times New Roman"/>
          <w:szCs w:val="24"/>
        </w:rPr>
        <w:t>α</w:t>
      </w:r>
      <w:r w:rsidRPr="00323640">
        <w:rPr>
          <w:rFonts w:eastAsia="Times New Roman"/>
          <w:szCs w:val="24"/>
        </w:rPr>
        <w:t>υτό από τον περασμένο Σεπτέμβριο</w:t>
      </w:r>
      <w:r>
        <w:rPr>
          <w:rFonts w:eastAsia="Times New Roman"/>
          <w:szCs w:val="24"/>
        </w:rPr>
        <w:t>.</w:t>
      </w:r>
    </w:p>
    <w:p w14:paraId="5218D65B" w14:textId="77777777" w:rsidR="00BE48FC" w:rsidRDefault="008F016C">
      <w:pPr>
        <w:spacing w:line="600" w:lineRule="auto"/>
        <w:ind w:firstLine="720"/>
        <w:jc w:val="both"/>
        <w:rPr>
          <w:rFonts w:eastAsia="Times New Roman"/>
          <w:szCs w:val="24"/>
        </w:rPr>
      </w:pPr>
      <w:r>
        <w:rPr>
          <w:rFonts w:eastAsia="Times New Roman"/>
          <w:szCs w:val="24"/>
        </w:rPr>
        <w:t>Στο άρθρο 3 σά</w:t>
      </w:r>
      <w:r w:rsidRPr="00323640">
        <w:rPr>
          <w:rFonts w:eastAsia="Times New Roman"/>
          <w:szCs w:val="24"/>
        </w:rPr>
        <w:t>ς έχει απαντήσει</w:t>
      </w:r>
      <w:r>
        <w:rPr>
          <w:rFonts w:eastAsia="Times New Roman"/>
          <w:szCs w:val="24"/>
        </w:rPr>
        <w:t xml:space="preserve"> η</w:t>
      </w:r>
      <w:r w:rsidRPr="00323640">
        <w:rPr>
          <w:rFonts w:eastAsia="Times New Roman"/>
          <w:szCs w:val="24"/>
        </w:rPr>
        <w:t xml:space="preserve"> </w:t>
      </w:r>
      <w:r>
        <w:rPr>
          <w:rFonts w:eastAsia="Times New Roman"/>
          <w:szCs w:val="24"/>
        </w:rPr>
        <w:t>α</w:t>
      </w:r>
      <w:r w:rsidRPr="00323640">
        <w:rPr>
          <w:rFonts w:eastAsia="Times New Roman"/>
          <w:szCs w:val="24"/>
        </w:rPr>
        <w:t>ρχή</w:t>
      </w:r>
      <w:r>
        <w:rPr>
          <w:rFonts w:eastAsia="Times New Roman"/>
          <w:szCs w:val="24"/>
        </w:rPr>
        <w:t>.</w:t>
      </w:r>
      <w:r w:rsidRPr="00323640">
        <w:rPr>
          <w:rFonts w:eastAsia="Times New Roman"/>
          <w:szCs w:val="24"/>
        </w:rPr>
        <w:t xml:space="preserve"> Δεν υπάρχουν </w:t>
      </w:r>
      <w:r>
        <w:rPr>
          <w:rFonts w:eastAsia="Times New Roman"/>
          <w:szCs w:val="24"/>
        </w:rPr>
        <w:t>απόρρητες</w:t>
      </w:r>
      <w:r>
        <w:rPr>
          <w:rFonts w:eastAsia="Times New Roman"/>
          <w:szCs w:val="24"/>
        </w:rPr>
        <w:t xml:space="preserve"> </w:t>
      </w:r>
      <w:r w:rsidRPr="00323640">
        <w:rPr>
          <w:rFonts w:eastAsia="Times New Roman"/>
          <w:szCs w:val="24"/>
        </w:rPr>
        <w:t>συμβάσεις</w:t>
      </w:r>
      <w:r>
        <w:rPr>
          <w:rFonts w:eastAsia="Times New Roman"/>
          <w:szCs w:val="24"/>
        </w:rPr>
        <w:t>.</w:t>
      </w:r>
      <w:r w:rsidRPr="00323640">
        <w:rPr>
          <w:rFonts w:eastAsia="Times New Roman"/>
          <w:szCs w:val="24"/>
        </w:rPr>
        <w:t xml:space="preserve"> </w:t>
      </w:r>
      <w:r>
        <w:rPr>
          <w:rFonts w:eastAsia="Times New Roman"/>
          <w:szCs w:val="24"/>
        </w:rPr>
        <w:t>Υ</w:t>
      </w:r>
      <w:r w:rsidRPr="00323640">
        <w:rPr>
          <w:rFonts w:eastAsia="Times New Roman"/>
          <w:szCs w:val="24"/>
        </w:rPr>
        <w:t>πάρχει απόρρητο περιεχόμενο ορισμένων συμβάσεων</w:t>
      </w:r>
      <w:r>
        <w:rPr>
          <w:rFonts w:eastAsia="Times New Roman"/>
          <w:szCs w:val="24"/>
        </w:rPr>
        <w:t>,</w:t>
      </w:r>
      <w:r w:rsidRPr="00323640">
        <w:rPr>
          <w:rFonts w:eastAsia="Times New Roman"/>
          <w:szCs w:val="24"/>
        </w:rPr>
        <w:t xml:space="preserve"> </w:t>
      </w:r>
      <w:r>
        <w:rPr>
          <w:rFonts w:eastAsia="Times New Roman"/>
          <w:szCs w:val="24"/>
        </w:rPr>
        <w:t>α</w:t>
      </w:r>
      <w:r w:rsidRPr="00323640">
        <w:rPr>
          <w:rFonts w:eastAsia="Times New Roman"/>
          <w:szCs w:val="24"/>
        </w:rPr>
        <w:t>λλά και πάλι θα πρέπει να το έχετε αιτιολ</w:t>
      </w:r>
      <w:r>
        <w:rPr>
          <w:rFonts w:eastAsia="Times New Roman"/>
          <w:szCs w:val="24"/>
        </w:rPr>
        <w:t xml:space="preserve">ογήσει </w:t>
      </w:r>
      <w:r w:rsidRPr="00323640">
        <w:rPr>
          <w:rFonts w:eastAsia="Times New Roman"/>
          <w:szCs w:val="24"/>
        </w:rPr>
        <w:t>επαρκώς</w:t>
      </w:r>
      <w:r>
        <w:rPr>
          <w:rFonts w:eastAsia="Times New Roman"/>
          <w:szCs w:val="24"/>
        </w:rPr>
        <w:t>.</w:t>
      </w:r>
    </w:p>
    <w:p w14:paraId="5218D65C" w14:textId="77777777" w:rsidR="00BE48FC" w:rsidRDefault="008F016C">
      <w:pPr>
        <w:spacing w:line="600" w:lineRule="auto"/>
        <w:ind w:firstLine="720"/>
        <w:jc w:val="both"/>
        <w:rPr>
          <w:rFonts w:eastAsia="Times New Roman"/>
          <w:szCs w:val="24"/>
        </w:rPr>
      </w:pPr>
      <w:r>
        <w:rPr>
          <w:rFonts w:eastAsia="Times New Roman"/>
          <w:szCs w:val="24"/>
        </w:rPr>
        <w:t>Α</w:t>
      </w:r>
      <w:r w:rsidRPr="00323640">
        <w:rPr>
          <w:rFonts w:eastAsia="Times New Roman"/>
          <w:szCs w:val="24"/>
        </w:rPr>
        <w:t>πό την άλλη πλευρά</w:t>
      </w:r>
      <w:r>
        <w:rPr>
          <w:rFonts w:eastAsia="Times New Roman"/>
          <w:szCs w:val="24"/>
        </w:rPr>
        <w:t>, στην ουσία παρακάμπτετε</w:t>
      </w:r>
      <w:r w:rsidRPr="00323640">
        <w:rPr>
          <w:rFonts w:eastAsia="Times New Roman"/>
          <w:szCs w:val="24"/>
        </w:rPr>
        <w:t xml:space="preserve"> το </w:t>
      </w:r>
      <w:r>
        <w:rPr>
          <w:rFonts w:eastAsia="Times New Roman"/>
          <w:szCs w:val="24"/>
        </w:rPr>
        <w:t>Ε</w:t>
      </w:r>
      <w:r w:rsidRPr="00323640">
        <w:rPr>
          <w:rFonts w:eastAsia="Times New Roman"/>
          <w:szCs w:val="24"/>
        </w:rPr>
        <w:t xml:space="preserve">νωσιακό </w:t>
      </w:r>
      <w:r>
        <w:rPr>
          <w:rFonts w:eastAsia="Times New Roman"/>
          <w:szCs w:val="24"/>
        </w:rPr>
        <w:t>Δ</w:t>
      </w:r>
      <w:r w:rsidRPr="00323640">
        <w:rPr>
          <w:rFonts w:eastAsia="Times New Roman"/>
          <w:szCs w:val="24"/>
        </w:rPr>
        <w:t>ίκαιο</w:t>
      </w:r>
      <w:r w:rsidRPr="00323640">
        <w:rPr>
          <w:rFonts w:eastAsia="Times New Roman"/>
          <w:szCs w:val="24"/>
        </w:rPr>
        <w:t xml:space="preserve"> </w:t>
      </w:r>
      <w:r>
        <w:rPr>
          <w:rFonts w:eastAsia="Times New Roman"/>
          <w:szCs w:val="24"/>
        </w:rPr>
        <w:t>και εγκαθ</w:t>
      </w:r>
      <w:r w:rsidRPr="00323640">
        <w:rPr>
          <w:rFonts w:eastAsia="Times New Roman"/>
          <w:szCs w:val="24"/>
        </w:rPr>
        <w:t>ιδρύετ</w:t>
      </w:r>
      <w:r>
        <w:rPr>
          <w:rFonts w:eastAsia="Times New Roman"/>
          <w:szCs w:val="24"/>
        </w:rPr>
        <w:t>ε,</w:t>
      </w:r>
      <w:r w:rsidRPr="00323640">
        <w:rPr>
          <w:rFonts w:eastAsia="Times New Roman"/>
          <w:szCs w:val="24"/>
        </w:rPr>
        <w:t xml:space="preserve"> </w:t>
      </w:r>
      <w:r>
        <w:rPr>
          <w:rFonts w:eastAsia="Times New Roman"/>
          <w:szCs w:val="24"/>
        </w:rPr>
        <w:t>κυρίες και κύριοι</w:t>
      </w:r>
      <w:r w:rsidRPr="00323640">
        <w:rPr>
          <w:rFonts w:eastAsia="Times New Roman"/>
          <w:szCs w:val="24"/>
        </w:rPr>
        <w:t xml:space="preserve"> συνάδελφο</w:t>
      </w:r>
      <w:r>
        <w:rPr>
          <w:rFonts w:eastAsia="Times New Roman"/>
          <w:szCs w:val="24"/>
        </w:rPr>
        <w:t>ι</w:t>
      </w:r>
      <w:r w:rsidRPr="00323640">
        <w:rPr>
          <w:rFonts w:eastAsia="Times New Roman"/>
          <w:szCs w:val="24"/>
        </w:rPr>
        <w:t xml:space="preserve"> του ΣΥΡΙΖΑ</w:t>
      </w:r>
      <w:r>
        <w:rPr>
          <w:rFonts w:eastAsia="Times New Roman"/>
          <w:szCs w:val="24"/>
        </w:rPr>
        <w:t>,</w:t>
      </w:r>
      <w:r w:rsidRPr="00323640">
        <w:rPr>
          <w:rFonts w:eastAsia="Times New Roman"/>
          <w:szCs w:val="24"/>
        </w:rPr>
        <w:t xml:space="preserve"> ένα ΣΥΡΙΖΑ</w:t>
      </w:r>
      <w:r>
        <w:rPr>
          <w:rFonts w:eastAsia="Times New Roman"/>
          <w:szCs w:val="24"/>
        </w:rPr>
        <w:t>ϊκό</w:t>
      </w:r>
      <w:r w:rsidRPr="00323640">
        <w:rPr>
          <w:rFonts w:eastAsia="Times New Roman"/>
          <w:szCs w:val="24"/>
        </w:rPr>
        <w:t xml:space="preserve"> δίκαιο</w:t>
      </w:r>
      <w:r>
        <w:rPr>
          <w:rFonts w:eastAsia="Times New Roman"/>
          <w:szCs w:val="24"/>
        </w:rPr>
        <w:t>,</w:t>
      </w:r>
      <w:r w:rsidRPr="00323640">
        <w:rPr>
          <w:rFonts w:eastAsia="Times New Roman"/>
          <w:szCs w:val="24"/>
        </w:rPr>
        <w:t xml:space="preserve"> όπου τα πάντα μπορούν να λύνονται με απόφαση Υπουργού και </w:t>
      </w:r>
      <w:r>
        <w:rPr>
          <w:rFonts w:eastAsia="Times New Roman"/>
          <w:szCs w:val="24"/>
        </w:rPr>
        <w:t xml:space="preserve">με </w:t>
      </w:r>
      <w:r w:rsidRPr="00323640">
        <w:rPr>
          <w:rFonts w:eastAsia="Times New Roman"/>
          <w:szCs w:val="24"/>
        </w:rPr>
        <w:t>αναδρομική νομιμοποίηση των δαπανών</w:t>
      </w:r>
      <w:r>
        <w:rPr>
          <w:rFonts w:eastAsia="Times New Roman"/>
          <w:szCs w:val="24"/>
        </w:rPr>
        <w:t>.</w:t>
      </w:r>
      <w:r w:rsidRPr="00323640">
        <w:rPr>
          <w:rFonts w:eastAsia="Times New Roman"/>
          <w:szCs w:val="24"/>
        </w:rPr>
        <w:t xml:space="preserve"> </w:t>
      </w:r>
      <w:r>
        <w:rPr>
          <w:rFonts w:eastAsia="Times New Roman"/>
          <w:szCs w:val="24"/>
        </w:rPr>
        <w:t>Π</w:t>
      </w:r>
      <w:r w:rsidRPr="00323640">
        <w:rPr>
          <w:rFonts w:eastAsia="Times New Roman"/>
          <w:szCs w:val="24"/>
        </w:rPr>
        <w:t>ροφανώς</w:t>
      </w:r>
      <w:r>
        <w:rPr>
          <w:rFonts w:eastAsia="Times New Roman"/>
          <w:szCs w:val="24"/>
        </w:rPr>
        <w:t>,</w:t>
      </w:r>
      <w:r w:rsidRPr="00323640">
        <w:rPr>
          <w:rFonts w:eastAsia="Times New Roman"/>
          <w:szCs w:val="24"/>
        </w:rPr>
        <w:t xml:space="preserve"> η </w:t>
      </w:r>
      <w:r>
        <w:rPr>
          <w:rFonts w:eastAsia="Times New Roman"/>
          <w:szCs w:val="24"/>
        </w:rPr>
        <w:t>α</w:t>
      </w:r>
      <w:r w:rsidRPr="00323640">
        <w:rPr>
          <w:rFonts w:eastAsia="Times New Roman"/>
          <w:szCs w:val="24"/>
        </w:rPr>
        <w:t xml:space="preserve">ρχή </w:t>
      </w:r>
      <w:r w:rsidRPr="00323640">
        <w:rPr>
          <w:rFonts w:eastAsia="Times New Roman"/>
          <w:szCs w:val="24"/>
        </w:rPr>
        <w:t>αγνόησε αυτό το ΣΥΡΙΖΑ</w:t>
      </w:r>
      <w:r>
        <w:rPr>
          <w:rFonts w:eastAsia="Times New Roman"/>
          <w:szCs w:val="24"/>
        </w:rPr>
        <w:t>ϊκό</w:t>
      </w:r>
      <w:r w:rsidRPr="00323640">
        <w:rPr>
          <w:rFonts w:eastAsia="Times New Roman"/>
          <w:szCs w:val="24"/>
        </w:rPr>
        <w:t xml:space="preserve"> δίκαιο</w:t>
      </w:r>
      <w:r>
        <w:rPr>
          <w:rFonts w:eastAsia="Times New Roman"/>
          <w:szCs w:val="24"/>
        </w:rPr>
        <w:t>,</w:t>
      </w:r>
      <w:r w:rsidRPr="00323640">
        <w:rPr>
          <w:rFonts w:eastAsia="Times New Roman"/>
          <w:szCs w:val="24"/>
        </w:rPr>
        <w:t xml:space="preserve"> γι</w:t>
      </w:r>
      <w:r>
        <w:rPr>
          <w:rFonts w:eastAsia="Times New Roman"/>
          <w:szCs w:val="24"/>
        </w:rPr>
        <w:t>’</w:t>
      </w:r>
      <w:r w:rsidRPr="00323640">
        <w:rPr>
          <w:rFonts w:eastAsia="Times New Roman"/>
          <w:szCs w:val="24"/>
        </w:rPr>
        <w:t xml:space="preserve"> αυτό και έκ</w:t>
      </w:r>
      <w:r>
        <w:rPr>
          <w:rFonts w:eastAsia="Times New Roman"/>
          <w:szCs w:val="24"/>
        </w:rPr>
        <w:t xml:space="preserve">ρινε </w:t>
      </w:r>
      <w:r w:rsidRPr="00323640">
        <w:rPr>
          <w:rFonts w:eastAsia="Times New Roman"/>
          <w:szCs w:val="24"/>
        </w:rPr>
        <w:t>με τη γνώμη της ότι</w:t>
      </w:r>
      <w:r>
        <w:rPr>
          <w:rFonts w:eastAsia="Times New Roman"/>
          <w:szCs w:val="24"/>
        </w:rPr>
        <w:t>,</w:t>
      </w:r>
      <w:r w:rsidRPr="00323640">
        <w:rPr>
          <w:rFonts w:eastAsia="Times New Roman"/>
          <w:szCs w:val="24"/>
        </w:rPr>
        <w:t xml:space="preserve"> πέραν των ασαφειών</w:t>
      </w:r>
      <w:r>
        <w:rPr>
          <w:rFonts w:eastAsia="Times New Roman"/>
          <w:szCs w:val="24"/>
        </w:rPr>
        <w:t>,</w:t>
      </w:r>
      <w:r w:rsidRPr="00323640">
        <w:rPr>
          <w:rFonts w:eastAsia="Times New Roman"/>
          <w:szCs w:val="24"/>
        </w:rPr>
        <w:t xml:space="preserve"> δεν μπορεί να έχ</w:t>
      </w:r>
      <w:r>
        <w:rPr>
          <w:rFonts w:eastAsia="Times New Roman"/>
          <w:szCs w:val="24"/>
        </w:rPr>
        <w:t>ουν</w:t>
      </w:r>
      <w:r w:rsidRPr="00323640">
        <w:rPr>
          <w:rFonts w:eastAsia="Times New Roman"/>
          <w:szCs w:val="24"/>
        </w:rPr>
        <w:t xml:space="preserve"> νομιμοποιητική βά</w:t>
      </w:r>
      <w:r w:rsidRPr="00323640">
        <w:rPr>
          <w:rFonts w:eastAsia="Times New Roman"/>
          <w:szCs w:val="24"/>
        </w:rPr>
        <w:t>ση αυτές οι διατάξεις</w:t>
      </w:r>
      <w:r>
        <w:rPr>
          <w:rFonts w:eastAsia="Times New Roman"/>
          <w:szCs w:val="24"/>
        </w:rPr>
        <w:t>.</w:t>
      </w:r>
    </w:p>
    <w:p w14:paraId="5218D65D"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 xml:space="preserve">Αυτό επιβεβαιώνεται και στο άρθρο 6 με την επική, κατά την άποψή μας, διατύπωση ότι μισθώσεις που υπογράφηκαν και </w:t>
      </w:r>
      <w:r>
        <w:rPr>
          <w:rFonts w:eastAsia="Times New Roman" w:cs="Times New Roman"/>
          <w:szCs w:val="24"/>
        </w:rPr>
        <w:lastRenderedPageBreak/>
        <w:t>δαπάνες που πραγματοποιήθηκαν από το ΥΜΕΠΟ ή για λογαριασμό του μέχρι τη δημοσίευση του νόμου αυτού -από πότε; Από το 2</w:t>
      </w:r>
      <w:r>
        <w:rPr>
          <w:rFonts w:eastAsia="Times New Roman" w:cs="Times New Roman"/>
          <w:szCs w:val="24"/>
        </w:rPr>
        <w:t>015, που αναλάβατε; Από τον Χαρίλαο Τρικούπη; Από το 2004;- θεωρούνται νόμιμες, χωρίς να ελεγχθούν, και μπορούν να αναληφθούν και να πληρωθούν σε βάρος του κρατικού προϋπολογισμού. Αυτή είναι η επιτομή της παρανομίας, της αυθαιρεσίας, της αδιαφάνειας! Πρόκ</w:t>
      </w:r>
      <w:r>
        <w:rPr>
          <w:rFonts w:eastAsia="Times New Roman" w:cs="Times New Roman"/>
          <w:szCs w:val="24"/>
        </w:rPr>
        <w:t>ειται για τη νομιμοποίηση κάθε παρανομίας, για την αναδρομική τακτοποίηση ατασθαλιών, αλλά και για τη συγκάλυψη μη επιλέξιμων δαπανών που έγιναν κατά παραβίαση της κείμενης νομοθεσίας και για τα ευρωπαϊκά κονδύλια. Αυτή η διάταξη αποτελεί χαρακτηριστική ομ</w:t>
      </w:r>
      <w:r>
        <w:rPr>
          <w:rFonts w:eastAsia="Times New Roman" w:cs="Times New Roman"/>
          <w:szCs w:val="24"/>
        </w:rPr>
        <w:t>ολογία για το «πάρτι» που εξελίσσεται εδώ και τέσσερα χρόνια στη διαχείριση του προσφυγικού, «πάρτι» που πλέον η Κυβέρνηση θέλει να νομιμοποιήσει σε βάρος των φορολογούμενων πολιτών. Αυτό ακριβώς είχαμε καταγγείλει με τις ερωτήσεις μας και τις κοινοβουλευτ</w:t>
      </w:r>
      <w:r>
        <w:rPr>
          <w:rFonts w:eastAsia="Times New Roman" w:cs="Times New Roman"/>
          <w:szCs w:val="24"/>
        </w:rPr>
        <w:t xml:space="preserve">ικές παρεμβάσεις μας όλο αυτό το διάστημα. </w:t>
      </w:r>
    </w:p>
    <w:p w14:paraId="5218D65E"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Στο άρθρο 7 παρατείνεται για ένα ακόμη έτος, δηλαδή ως την 31</w:t>
      </w:r>
      <w:r w:rsidRPr="004D05B5">
        <w:rPr>
          <w:rFonts w:eastAsia="Times New Roman" w:cs="Times New Roman"/>
          <w:szCs w:val="24"/>
          <w:vertAlign w:val="superscript"/>
        </w:rPr>
        <w:t>η</w:t>
      </w:r>
      <w:r>
        <w:rPr>
          <w:rFonts w:eastAsia="Times New Roman" w:cs="Times New Roman"/>
          <w:szCs w:val="24"/>
        </w:rPr>
        <w:t xml:space="preserve"> Οκτωβρίου 2019 είπατε, η κατά παρέκκλιση της ισχύουσας νομοθεσίας σύναψη δημοσίων συμβάσεων. </w:t>
      </w:r>
    </w:p>
    <w:p w14:paraId="5218D65F" w14:textId="77777777" w:rsidR="00BE48FC" w:rsidRDefault="008F016C">
      <w:pPr>
        <w:spacing w:line="600" w:lineRule="auto"/>
        <w:ind w:firstLine="720"/>
        <w:jc w:val="both"/>
        <w:rPr>
          <w:rFonts w:eastAsia="Times New Roman" w:cs="Times New Roman"/>
          <w:szCs w:val="24"/>
        </w:rPr>
      </w:pPr>
      <w:r w:rsidRPr="00FC2AF8">
        <w:rPr>
          <w:rFonts w:eastAsia="Times New Roman" w:cs="Times New Roman"/>
          <w:b/>
          <w:szCs w:val="24"/>
        </w:rPr>
        <w:lastRenderedPageBreak/>
        <w:t xml:space="preserve">ΠΡΟΕΔΡΕΥΩΝ (Γεώργιος Λαμπρούλης): </w:t>
      </w:r>
      <w:r>
        <w:rPr>
          <w:rFonts w:eastAsia="Times New Roman" w:cs="Times New Roman"/>
          <w:szCs w:val="24"/>
        </w:rPr>
        <w:t>Κύριε Παπαθεοδώρου, α</w:t>
      </w:r>
      <w:r>
        <w:rPr>
          <w:rFonts w:eastAsia="Times New Roman" w:cs="Times New Roman"/>
          <w:szCs w:val="24"/>
        </w:rPr>
        <w:t xml:space="preserve">ρχίζει να εξαντλείται πλέον η ανοχή, έχετε φθάσει στα δωδεκάμισι λεπτά. </w:t>
      </w:r>
    </w:p>
    <w:p w14:paraId="5218D660" w14:textId="77777777" w:rsidR="00BE48FC" w:rsidRDefault="008F016C">
      <w:pPr>
        <w:spacing w:line="600" w:lineRule="auto"/>
        <w:ind w:firstLine="720"/>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Ολοκληρώνω, κύριε Πρόεδρε.</w:t>
      </w:r>
    </w:p>
    <w:p w14:paraId="5218D661"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Δηλαδή νομιμοποιούνται οι απευθείας αναθέσεις χωρίς δημοσίευση προκήρυξης διαγωνισμού. Αυτό πρέπει να ακούσει ο κόσμος. Αυτό πρέπει να ακούσει όταν μιλάμε για νομιμοποίηση παρανομιών. Είναι ένα κατ’ εξαίρεση δίκαιο, ένα εξαιρετικό δίκαιο, στο οποίο εσείς π</w:t>
      </w:r>
      <w:r>
        <w:rPr>
          <w:rFonts w:eastAsia="Times New Roman" w:cs="Times New Roman"/>
          <w:szCs w:val="24"/>
        </w:rPr>
        <w:t xml:space="preserve">αρατείνετε μέχρι το 2019 κάθε χαρακτηρισμό απρόβλεπτου, ενώ σας λέει η </w:t>
      </w:r>
      <w:r>
        <w:rPr>
          <w:rFonts w:eastAsia="Times New Roman" w:cs="Times New Roman"/>
          <w:szCs w:val="24"/>
        </w:rPr>
        <w:t xml:space="preserve">αρχή </w:t>
      </w:r>
      <w:r>
        <w:rPr>
          <w:rFonts w:eastAsia="Times New Roman" w:cs="Times New Roman"/>
          <w:szCs w:val="24"/>
        </w:rPr>
        <w:t xml:space="preserve">ότι πρόκειται για διαρκείς και πάγιες ανάγκες στη διαχείριση του προσφυγικού και δεν μπορείτε να συνάψετε τέτοιου είδους συμβάσεις. </w:t>
      </w:r>
    </w:p>
    <w:p w14:paraId="5218D662"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Με αυτό το σκεπτικό, κυρίες και κύριοι συνάδελφ</w:t>
      </w:r>
      <w:r>
        <w:rPr>
          <w:rFonts w:eastAsia="Times New Roman" w:cs="Times New Roman"/>
          <w:szCs w:val="24"/>
        </w:rPr>
        <w:t xml:space="preserve">οι -και ευχαριστώ για την ανοχή σας, κύριε Πρόεδρε- όχι απλώς καταψηφίζουμε το συγκεκριμένο νομοσχέδιο και τις περισσότερες από τις τροπολογίες, γιατί είναι της ίδιας συνάφειας, αλλά σας </w:t>
      </w:r>
      <w:r>
        <w:rPr>
          <w:rFonts w:eastAsia="Times New Roman" w:cs="Times New Roman"/>
          <w:szCs w:val="24"/>
        </w:rPr>
        <w:lastRenderedPageBreak/>
        <w:t>λέμε ότι καταγγέλλουμε την παρανομία, την κακονομία, την οποία έρχεστ</w:t>
      </w:r>
      <w:r>
        <w:rPr>
          <w:rFonts w:eastAsia="Times New Roman" w:cs="Times New Roman"/>
          <w:szCs w:val="24"/>
        </w:rPr>
        <w:t xml:space="preserve">ε να επιβάλετε τελευταία στιγμή για να συγκαλύψετε τις δικές σας προηγούμενες ευθύνες. </w:t>
      </w:r>
    </w:p>
    <w:p w14:paraId="5218D663"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5218D664" w14:textId="77777777" w:rsidR="00BE48FC" w:rsidRDefault="008F016C">
      <w:pPr>
        <w:spacing w:line="600" w:lineRule="auto"/>
        <w:ind w:firstLine="720"/>
        <w:jc w:val="both"/>
        <w:rPr>
          <w:rFonts w:eastAsia="Times New Roman" w:cs="Times New Roman"/>
          <w:szCs w:val="24"/>
        </w:rPr>
      </w:pPr>
      <w:r w:rsidRPr="009166E7">
        <w:rPr>
          <w:rFonts w:eastAsia="Times New Roman"/>
          <w:bCs/>
        </w:rPr>
        <w:t>(Χειροκροτήματα από την πτέρυγα της Δημοκρατικής Συμπαράταξης ΠΑΣΟΚ</w:t>
      </w:r>
      <w:r>
        <w:rPr>
          <w:rFonts w:eastAsia="Times New Roman"/>
          <w:bCs/>
        </w:rPr>
        <w:t xml:space="preserve"> </w:t>
      </w:r>
      <w:r w:rsidRPr="009166E7">
        <w:rPr>
          <w:rFonts w:eastAsia="Times New Roman"/>
          <w:bCs/>
        </w:rPr>
        <w:t>-</w:t>
      </w:r>
      <w:r>
        <w:rPr>
          <w:rFonts w:eastAsia="Times New Roman"/>
          <w:bCs/>
        </w:rPr>
        <w:t xml:space="preserve"> </w:t>
      </w:r>
      <w:r w:rsidRPr="009166E7">
        <w:rPr>
          <w:rFonts w:eastAsia="Times New Roman"/>
          <w:bCs/>
        </w:rPr>
        <w:t>ΔΗΜΑΡ)</w:t>
      </w:r>
      <w:r>
        <w:rPr>
          <w:rFonts w:eastAsia="Times New Roman" w:cs="Times New Roman"/>
          <w:szCs w:val="24"/>
        </w:rPr>
        <w:t xml:space="preserve"> </w:t>
      </w:r>
    </w:p>
    <w:p w14:paraId="5218D665" w14:textId="77777777" w:rsidR="00BE48FC" w:rsidRDefault="008F016C">
      <w:pPr>
        <w:spacing w:line="600" w:lineRule="auto"/>
        <w:ind w:firstLine="720"/>
        <w:jc w:val="both"/>
        <w:rPr>
          <w:rFonts w:eastAsia="Times New Roman" w:cs="Times New Roman"/>
          <w:szCs w:val="24"/>
        </w:rPr>
      </w:pPr>
      <w:r w:rsidRPr="00FC2AF8">
        <w:rPr>
          <w:rFonts w:eastAsia="Times New Roman" w:cs="Times New Roman"/>
          <w:b/>
          <w:szCs w:val="24"/>
        </w:rPr>
        <w:t xml:space="preserve">ΠΡΟΕΔΡΕΥΩΝ (Γεώργιος Λαμπρούλης): </w:t>
      </w:r>
      <w:r>
        <w:rPr>
          <w:rFonts w:eastAsia="Times New Roman" w:cs="Times New Roman"/>
          <w:szCs w:val="24"/>
        </w:rPr>
        <w:t xml:space="preserve">Τον λόγο τώρα έχει η κ. Ξενογιαννακοπούλου για την τροπολογία που έχει καταθέσει το Υπουργείο Διοικητικής Ανασυγκρότησης και κατόπιν θα μιλήσει ο κ. Αραχωβίτης. </w:t>
      </w:r>
    </w:p>
    <w:p w14:paraId="5218D666"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Έχετε τον λόγο, κυρία Ξενογιαννακοπούλου.</w:t>
      </w:r>
    </w:p>
    <w:p w14:paraId="5218D667" w14:textId="77777777" w:rsidR="00BE48FC" w:rsidRDefault="008F016C">
      <w:pPr>
        <w:spacing w:line="600" w:lineRule="auto"/>
        <w:ind w:firstLine="720"/>
        <w:jc w:val="both"/>
        <w:rPr>
          <w:rFonts w:eastAsia="Times New Roman" w:cs="Times New Roman"/>
          <w:szCs w:val="24"/>
        </w:rPr>
      </w:pPr>
      <w:r>
        <w:rPr>
          <w:rFonts w:eastAsia="Times New Roman" w:cs="Times New Roman"/>
          <w:b/>
          <w:szCs w:val="24"/>
        </w:rPr>
        <w:t xml:space="preserve">ΜΑΡΙΛΙΖΑ </w:t>
      </w:r>
      <w:r w:rsidRPr="00594430">
        <w:rPr>
          <w:rFonts w:eastAsia="Times New Roman" w:cs="Times New Roman"/>
          <w:b/>
          <w:szCs w:val="24"/>
        </w:rPr>
        <w:t>ΞΕΝΟΓΙΑΝΝΑΚΟΠΟΥΛΟΥ</w:t>
      </w:r>
      <w:r>
        <w:rPr>
          <w:rFonts w:eastAsia="Times New Roman" w:cs="Times New Roman"/>
          <w:b/>
          <w:szCs w:val="24"/>
        </w:rPr>
        <w:t xml:space="preserve"> (Υπουργός Διοικητικής Αν</w:t>
      </w:r>
      <w:r>
        <w:rPr>
          <w:rFonts w:eastAsia="Times New Roman" w:cs="Times New Roman"/>
          <w:b/>
          <w:szCs w:val="24"/>
        </w:rPr>
        <w:t>ασυγκρότησης)</w:t>
      </w:r>
      <w:r w:rsidRPr="00594430">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Ευχαριστώ πολύ, κύριε Πρόεδρε. </w:t>
      </w:r>
    </w:p>
    <w:p w14:paraId="5218D668"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θα ήθελα να αναφερθώ στην τροπολογία που έχουμε καταθέσει σχετικά με την ενίσχυση της </w:t>
      </w:r>
      <w:r>
        <w:rPr>
          <w:rFonts w:eastAsia="Times New Roman" w:cs="Times New Roman"/>
          <w:szCs w:val="24"/>
        </w:rPr>
        <w:lastRenderedPageBreak/>
        <w:t>λειτουργίας του Γενικού Επιθεωρητή Δημόσιας Διοίκησης, προκειμένου να ανταποκριθεί στα αυξημέν</w:t>
      </w:r>
      <w:r>
        <w:rPr>
          <w:rFonts w:eastAsia="Times New Roman" w:cs="Times New Roman"/>
          <w:szCs w:val="24"/>
        </w:rPr>
        <w:t xml:space="preserve">α νέα καθήκοντα και στις νέες </w:t>
      </w:r>
      <w:r>
        <w:rPr>
          <w:rFonts w:eastAsia="Times New Roman" w:cs="Times New Roman"/>
          <w:szCs w:val="24"/>
        </w:rPr>
        <w:t>αρμοδιότητές του</w:t>
      </w:r>
      <w:r>
        <w:rPr>
          <w:rFonts w:eastAsia="Times New Roman" w:cs="Times New Roman"/>
          <w:szCs w:val="24"/>
        </w:rPr>
        <w:t>, εθνικές και ευρωπαϊκές.</w:t>
      </w:r>
    </w:p>
    <w:p w14:paraId="5218D669"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 xml:space="preserve">Ο θεσμός του </w:t>
      </w:r>
      <w:r>
        <w:rPr>
          <w:rFonts w:eastAsia="Times New Roman" w:cs="Times New Roman"/>
          <w:szCs w:val="24"/>
        </w:rPr>
        <w:t>γενικού επιθεωρητή δημόσιας διοίκησης</w:t>
      </w:r>
      <w:r>
        <w:rPr>
          <w:rFonts w:eastAsia="Times New Roman" w:cs="Times New Roman"/>
          <w:szCs w:val="24"/>
        </w:rPr>
        <w:t xml:space="preserve"> είναι ένας καταξιωμένος και ιδιαίτερα σημαντικός θεσμός για τον έλεγχο, τη διαφάνεια, την προάσπιση του δημοσίου συμφέροντος και την </w:t>
      </w:r>
      <w:r>
        <w:rPr>
          <w:rFonts w:eastAsia="Times New Roman" w:cs="Times New Roman"/>
          <w:szCs w:val="24"/>
        </w:rPr>
        <w:t xml:space="preserve">καταπολέμηση της διαφθοράς. Συγκροτήθηκε ο θεσμός αυτός το 2002, μετά από σύσταση της </w:t>
      </w:r>
      <w:r>
        <w:rPr>
          <w:rFonts w:eastAsia="Times New Roman" w:cs="Times New Roman"/>
          <w:szCs w:val="24"/>
        </w:rPr>
        <w:t xml:space="preserve">ομάδας </w:t>
      </w:r>
      <w:r>
        <w:rPr>
          <w:rFonts w:eastAsia="Times New Roman" w:cs="Times New Roman"/>
          <w:szCs w:val="24"/>
          <w:lang w:val="en-US"/>
        </w:rPr>
        <w:t>GRECO</w:t>
      </w:r>
      <w:r>
        <w:rPr>
          <w:rFonts w:eastAsia="Times New Roman" w:cs="Times New Roman"/>
          <w:szCs w:val="24"/>
        </w:rPr>
        <w:t xml:space="preserve"> και σύμφωνα με τις αποφάσεις του Συμβουλίου της Ευρώπης. </w:t>
      </w:r>
    </w:p>
    <w:p w14:paraId="5218D66A"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 xml:space="preserve">Οι νέες αρμοδιότητες στις οποίες αναφέρθηκα και </w:t>
      </w:r>
      <w:r>
        <w:rPr>
          <w:rFonts w:eastAsia="Times New Roman" w:cs="Times New Roman"/>
          <w:szCs w:val="24"/>
        </w:rPr>
        <w:t xml:space="preserve">για τις </w:t>
      </w:r>
      <w:r>
        <w:rPr>
          <w:rFonts w:eastAsia="Times New Roman" w:cs="Times New Roman"/>
          <w:szCs w:val="24"/>
        </w:rPr>
        <w:t>οποίες χρειάζεται να ενισχυθεί η λειτουργία</w:t>
      </w:r>
      <w:r>
        <w:rPr>
          <w:rFonts w:eastAsia="Times New Roman" w:cs="Times New Roman"/>
          <w:szCs w:val="24"/>
        </w:rPr>
        <w:t xml:space="preserve"> του θεσμού, προκειμένου να ανταποκριθεί, είναι πρώτα απ’ όλα ότι έχουν επεκταθεί με τον ν.4478/2017 οι πειθαρχικές αρμοδιότητες του </w:t>
      </w:r>
      <w:r>
        <w:rPr>
          <w:rFonts w:eastAsia="Times New Roman" w:cs="Times New Roman"/>
          <w:szCs w:val="24"/>
        </w:rPr>
        <w:t>γενικού επιθεωρητή δημόσιας διοίκησης</w:t>
      </w:r>
      <w:r>
        <w:rPr>
          <w:rFonts w:eastAsia="Times New Roman" w:cs="Times New Roman"/>
          <w:szCs w:val="24"/>
        </w:rPr>
        <w:t xml:space="preserve">. </w:t>
      </w:r>
    </w:p>
    <w:p w14:paraId="5218D66B"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Επίσης, διευρύνθηκε η αρμοδιότητά του για τον έλεγχο του «πόθεν έσχες» --και εδώ θα</w:t>
      </w:r>
      <w:r>
        <w:rPr>
          <w:rFonts w:eastAsia="Times New Roman" w:cs="Times New Roman"/>
          <w:szCs w:val="24"/>
        </w:rPr>
        <w:t xml:space="preserve"> χρειαστεί ενίσχυση το προσωπικό του </w:t>
      </w:r>
      <w:r>
        <w:rPr>
          <w:rFonts w:eastAsia="Times New Roman" w:cs="Times New Roman"/>
          <w:szCs w:val="24"/>
        </w:rPr>
        <w:t xml:space="preserve">γραφείου </w:t>
      </w:r>
      <w:r>
        <w:rPr>
          <w:rFonts w:eastAsia="Times New Roman" w:cs="Times New Roman"/>
          <w:szCs w:val="24"/>
        </w:rPr>
        <w:t xml:space="preserve">του </w:t>
      </w:r>
      <w:r>
        <w:rPr>
          <w:rFonts w:eastAsia="Times New Roman" w:cs="Times New Roman"/>
          <w:szCs w:val="24"/>
        </w:rPr>
        <w:t>γενικού</w:t>
      </w:r>
      <w:r>
        <w:rPr>
          <w:rFonts w:eastAsia="Times New Roman" w:cs="Times New Roman"/>
          <w:szCs w:val="24"/>
        </w:rPr>
        <w:t xml:space="preserve"> </w:t>
      </w:r>
      <w:r>
        <w:rPr>
          <w:rFonts w:eastAsia="Times New Roman" w:cs="Times New Roman"/>
          <w:szCs w:val="24"/>
        </w:rPr>
        <w:t>επιθεωρητή δημόσιας διοίκησης</w:t>
      </w:r>
      <w:r>
        <w:rPr>
          <w:rFonts w:eastAsia="Times New Roman" w:cs="Times New Roman"/>
          <w:szCs w:val="24"/>
        </w:rPr>
        <w:t xml:space="preserve">, </w:t>
      </w:r>
      <w:r>
        <w:rPr>
          <w:rFonts w:eastAsia="Times New Roman" w:cs="Times New Roman"/>
          <w:szCs w:val="24"/>
        </w:rPr>
        <w:lastRenderedPageBreak/>
        <w:t>προκειμένου να ανταποκριθεί σε αυτή τη νέα αρμοδιότητα</w:t>
      </w:r>
      <w:r>
        <w:rPr>
          <w:rFonts w:eastAsia="Times New Roman" w:cs="Times New Roman"/>
          <w:szCs w:val="24"/>
        </w:rPr>
        <w:t>.</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αύξηση του έργου αφορά αφ</w:t>
      </w:r>
      <w:r>
        <w:rPr>
          <w:rFonts w:eastAsia="Times New Roman" w:cs="Times New Roman"/>
          <w:szCs w:val="24"/>
        </w:rPr>
        <w:t xml:space="preserve">’ </w:t>
      </w:r>
      <w:r>
        <w:rPr>
          <w:rFonts w:eastAsia="Times New Roman" w:cs="Times New Roman"/>
          <w:szCs w:val="24"/>
        </w:rPr>
        <w:t>ενός το ότι έχει αυξηθεί ο κύκλος των υπόχρεων που ελέγχει πλέον, σύμφωνα με τον ν</w:t>
      </w:r>
      <w:r>
        <w:rPr>
          <w:rFonts w:eastAsia="Times New Roman" w:cs="Times New Roman"/>
          <w:szCs w:val="24"/>
        </w:rPr>
        <w:t xml:space="preserve">όμο, ο </w:t>
      </w:r>
      <w:r>
        <w:rPr>
          <w:rFonts w:eastAsia="Times New Roman" w:cs="Times New Roman"/>
          <w:szCs w:val="24"/>
        </w:rPr>
        <w:t>γενικός επιθεωρητής</w:t>
      </w:r>
      <w:r>
        <w:rPr>
          <w:rFonts w:eastAsia="Times New Roman" w:cs="Times New Roman"/>
          <w:szCs w:val="24"/>
        </w:rPr>
        <w:t xml:space="preserve">, όπως επίσης έχει διευρυνθεί συνολικά και το </w:t>
      </w:r>
      <w:r>
        <w:rPr>
          <w:rFonts w:eastAsia="Times New Roman" w:cs="Times New Roman"/>
          <w:szCs w:val="24"/>
        </w:rPr>
        <w:t>περιεχόμενο</w:t>
      </w:r>
      <w:r>
        <w:rPr>
          <w:rFonts w:eastAsia="Times New Roman" w:cs="Times New Roman"/>
          <w:szCs w:val="24"/>
        </w:rPr>
        <w:t xml:space="preserve"> του «πόθεν έσχες». </w:t>
      </w:r>
    </w:p>
    <w:p w14:paraId="5218D66C"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Ο τρίτος λόγος, που είναι ιδιαίτερα σημαντικός, είναι ότι ενεργοποιήθηκε ξανά το Συντονιστικό Όργανο Επιθεώρησης και Ελέγχου</w:t>
      </w:r>
      <w:r>
        <w:rPr>
          <w:rFonts w:eastAsia="Times New Roman" w:cs="Times New Roman"/>
          <w:szCs w:val="24"/>
        </w:rPr>
        <w:t>.</w:t>
      </w:r>
      <w:r>
        <w:rPr>
          <w:rFonts w:eastAsia="Times New Roman" w:cs="Times New Roman"/>
          <w:szCs w:val="24"/>
        </w:rPr>
        <w:t xml:space="preserve"> Το ΣΟΕΕ, όπως </w:t>
      </w:r>
      <w:r>
        <w:rPr>
          <w:rFonts w:eastAsia="Times New Roman" w:cs="Times New Roman"/>
          <w:szCs w:val="24"/>
        </w:rPr>
        <w:t xml:space="preserve">γνωρίζετε, έχει συγκροτηθεί ήδη από το 2000. Είναι ένα κρίσιμο όργανο στο οποίο συγκεντρώνονται όλοι οι εκπρόσωποι των </w:t>
      </w:r>
      <w:r>
        <w:rPr>
          <w:rFonts w:eastAsia="Times New Roman" w:cs="Times New Roman"/>
          <w:szCs w:val="24"/>
        </w:rPr>
        <w:t xml:space="preserve">σωμάτων επιθεώρησης </w:t>
      </w:r>
      <w:r>
        <w:rPr>
          <w:rFonts w:eastAsia="Times New Roman" w:cs="Times New Roman"/>
          <w:szCs w:val="24"/>
        </w:rPr>
        <w:t xml:space="preserve">και </w:t>
      </w:r>
      <w:r>
        <w:rPr>
          <w:rFonts w:eastAsia="Times New Roman" w:cs="Times New Roman"/>
          <w:szCs w:val="24"/>
        </w:rPr>
        <w:t xml:space="preserve">ελέγχου </w:t>
      </w:r>
      <w:r>
        <w:rPr>
          <w:rFonts w:eastAsia="Times New Roman" w:cs="Times New Roman"/>
          <w:szCs w:val="24"/>
        </w:rPr>
        <w:t xml:space="preserve">του </w:t>
      </w:r>
      <w:r>
        <w:rPr>
          <w:rFonts w:eastAsia="Times New Roman" w:cs="Times New Roman"/>
          <w:szCs w:val="24"/>
        </w:rPr>
        <w:t>δημοσίου</w:t>
      </w:r>
      <w:r>
        <w:rPr>
          <w:rFonts w:eastAsia="Times New Roman" w:cs="Times New Roman"/>
          <w:szCs w:val="24"/>
        </w:rPr>
        <w:t xml:space="preserve">. </w:t>
      </w:r>
    </w:p>
    <w:p w14:paraId="5218D66D" w14:textId="77777777" w:rsidR="00BE48FC" w:rsidRDefault="008F016C">
      <w:pPr>
        <w:spacing w:line="600" w:lineRule="auto"/>
        <w:ind w:firstLine="720"/>
        <w:jc w:val="both"/>
        <w:rPr>
          <w:rFonts w:eastAsia="Times New Roman"/>
          <w:bCs/>
        </w:rPr>
      </w:pPr>
      <w:r w:rsidRPr="00F8084C">
        <w:rPr>
          <w:rFonts w:eastAsia="Times New Roman"/>
          <w:bCs/>
        </w:rPr>
        <w:t>(Στο σημείο αυτό κτυπάει το κουδού</w:t>
      </w:r>
      <w:r>
        <w:rPr>
          <w:rFonts w:eastAsia="Times New Roman"/>
          <w:bCs/>
        </w:rPr>
        <w:t>νι λήξεως του χρόνου ομιλίας της κυρίας</w:t>
      </w:r>
      <w:r w:rsidRPr="00F8084C">
        <w:rPr>
          <w:rFonts w:eastAsia="Times New Roman"/>
          <w:bCs/>
        </w:rPr>
        <w:t xml:space="preserve"> </w:t>
      </w:r>
      <w:r>
        <w:rPr>
          <w:rFonts w:eastAsia="Times New Roman"/>
          <w:bCs/>
        </w:rPr>
        <w:t>Υπουργού</w:t>
      </w:r>
      <w:r w:rsidRPr="00F8084C">
        <w:rPr>
          <w:rFonts w:eastAsia="Times New Roman"/>
          <w:bCs/>
        </w:rPr>
        <w:t>)</w:t>
      </w:r>
    </w:p>
    <w:p w14:paraId="5218D66E"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 xml:space="preserve">Κύριε </w:t>
      </w:r>
      <w:r>
        <w:rPr>
          <w:rFonts w:eastAsia="Times New Roman" w:cs="Times New Roman"/>
          <w:szCs w:val="24"/>
        </w:rPr>
        <w:t>Πρόεδρε, ένα λεπτό ακόμη παρακαλώ.</w:t>
      </w:r>
    </w:p>
    <w:p w14:paraId="5218D66F"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 xml:space="preserve">Ο </w:t>
      </w:r>
      <w:r>
        <w:rPr>
          <w:rFonts w:eastAsia="Times New Roman" w:cs="Times New Roman"/>
          <w:szCs w:val="24"/>
        </w:rPr>
        <w:t>γενικός επιθεωρητής</w:t>
      </w:r>
      <w:r>
        <w:rPr>
          <w:rFonts w:eastAsia="Times New Roman" w:cs="Times New Roman"/>
          <w:szCs w:val="24"/>
        </w:rPr>
        <w:t xml:space="preserve"> έχει, λοιπόν, τον συντονισμό αυτού του οργάνου, το οποίο μπορεί και έχει τη δυνατότητα να χαράσσει μια στρατηγική συνολικών συντονισμένων ελέγχων και να </w:t>
      </w:r>
      <w:r>
        <w:rPr>
          <w:rFonts w:eastAsia="Times New Roman" w:cs="Times New Roman"/>
          <w:szCs w:val="24"/>
        </w:rPr>
        <w:t>εξασφαλίζει τη</w:t>
      </w:r>
      <w:r>
        <w:rPr>
          <w:rFonts w:eastAsia="Times New Roman" w:cs="Times New Roman"/>
          <w:szCs w:val="24"/>
        </w:rPr>
        <w:t xml:space="preserve"> συνέργεια και συνεργασία με μει</w:t>
      </w:r>
      <w:r>
        <w:rPr>
          <w:rFonts w:eastAsia="Times New Roman" w:cs="Times New Roman"/>
          <w:szCs w:val="24"/>
        </w:rPr>
        <w:t xml:space="preserve">κτά κλιμάκια </w:t>
      </w:r>
      <w:r>
        <w:rPr>
          <w:rFonts w:eastAsia="Times New Roman" w:cs="Times New Roman"/>
          <w:szCs w:val="24"/>
        </w:rPr>
        <w:lastRenderedPageBreak/>
        <w:t xml:space="preserve">επιθεώρησης. Σύμφωνα με τον νόμο του 2017, προβλέπεται ένα </w:t>
      </w:r>
      <w:r>
        <w:rPr>
          <w:rFonts w:eastAsia="Times New Roman" w:cs="Times New Roman"/>
          <w:szCs w:val="24"/>
        </w:rPr>
        <w:t xml:space="preserve">προεδρικό διάταγμα </w:t>
      </w:r>
      <w:r>
        <w:rPr>
          <w:rFonts w:eastAsia="Times New Roman" w:cs="Times New Roman"/>
          <w:szCs w:val="24"/>
        </w:rPr>
        <w:t xml:space="preserve">για τη λειτουργία του, το οποίο αυτή τη στιγμή βρίσκεται στη φάση της έκδοσης. </w:t>
      </w:r>
    </w:p>
    <w:p w14:paraId="5218D670"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Υ</w:t>
      </w:r>
      <w:r>
        <w:rPr>
          <w:rFonts w:eastAsia="Times New Roman" w:cs="Times New Roman"/>
          <w:szCs w:val="24"/>
        </w:rPr>
        <w:t xml:space="preserve">πάρχει </w:t>
      </w:r>
      <w:r>
        <w:rPr>
          <w:rFonts w:eastAsia="Times New Roman" w:cs="Times New Roman"/>
          <w:szCs w:val="24"/>
        </w:rPr>
        <w:t>και</w:t>
      </w:r>
      <w:r>
        <w:rPr>
          <w:rFonts w:eastAsia="Times New Roman" w:cs="Times New Roman"/>
          <w:szCs w:val="24"/>
        </w:rPr>
        <w:t xml:space="preserve"> η ευρωπαϊκή διάσταση της ενίσχυσης της αρμοδιότητας του </w:t>
      </w:r>
      <w:r>
        <w:rPr>
          <w:rFonts w:eastAsia="Times New Roman" w:cs="Times New Roman"/>
          <w:szCs w:val="24"/>
        </w:rPr>
        <w:t>γενικού επιθεωρητ</w:t>
      </w:r>
      <w:r>
        <w:rPr>
          <w:rFonts w:eastAsia="Times New Roman" w:cs="Times New Roman"/>
          <w:szCs w:val="24"/>
        </w:rPr>
        <w:t>ή δημόσιας διοίκησης</w:t>
      </w:r>
      <w:r>
        <w:rPr>
          <w:rFonts w:eastAsia="Times New Roman" w:cs="Times New Roman"/>
          <w:szCs w:val="24"/>
        </w:rPr>
        <w:t>.</w:t>
      </w:r>
      <w:r>
        <w:rPr>
          <w:rFonts w:eastAsia="Times New Roman" w:cs="Times New Roman"/>
          <w:szCs w:val="24"/>
        </w:rPr>
        <w:t xml:space="preserve"> </w:t>
      </w:r>
      <w:r>
        <w:rPr>
          <w:rFonts w:eastAsia="Times New Roman" w:cs="Times New Roman"/>
          <w:szCs w:val="24"/>
        </w:rPr>
        <w:t>Ό</w:t>
      </w:r>
      <w:r>
        <w:rPr>
          <w:rFonts w:eastAsia="Times New Roman" w:cs="Times New Roman"/>
          <w:szCs w:val="24"/>
        </w:rPr>
        <w:t xml:space="preserve">πως γνωρίζετε, συγκροτήθηκε σε ευρωπαϊκό επίπεδο ο θεσμός της </w:t>
      </w:r>
      <w:r>
        <w:rPr>
          <w:rFonts w:eastAsia="Times New Roman" w:cs="Times New Roman"/>
          <w:szCs w:val="24"/>
        </w:rPr>
        <w:t xml:space="preserve">ευρωπαϊκής εισαγγελίας </w:t>
      </w:r>
      <w:r>
        <w:rPr>
          <w:rFonts w:eastAsia="Times New Roman" w:cs="Times New Roman"/>
          <w:szCs w:val="24"/>
        </w:rPr>
        <w:t xml:space="preserve">και εκ μέρους της χώρας μας συμμετέχει ο </w:t>
      </w:r>
      <w:r>
        <w:rPr>
          <w:rFonts w:eastAsia="Times New Roman" w:cs="Times New Roman"/>
          <w:szCs w:val="24"/>
        </w:rPr>
        <w:t>γενικός επιθεωρητής δημόσιας διοίκησης</w:t>
      </w:r>
      <w:r>
        <w:rPr>
          <w:rFonts w:eastAsia="Times New Roman" w:cs="Times New Roman"/>
          <w:szCs w:val="24"/>
        </w:rPr>
        <w:t xml:space="preserve">, όπου και εκεί θα υπάρχει ένας ευρύτερος ευρωπαϊκός συντονισμός για </w:t>
      </w:r>
      <w:r>
        <w:rPr>
          <w:rFonts w:eastAsia="Times New Roman" w:cs="Times New Roman"/>
          <w:szCs w:val="24"/>
        </w:rPr>
        <w:t>τα θέματα αυτά.</w:t>
      </w:r>
    </w:p>
    <w:p w14:paraId="5218D671"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 xml:space="preserve">Πιο συγκεκριμένα και πολύ επιγραμματικά, με την προτεινόμενη διάταξη προβλέπεται η αύξηση του αριθμού των </w:t>
      </w:r>
      <w:r>
        <w:rPr>
          <w:rFonts w:eastAsia="Times New Roman" w:cs="Times New Roman"/>
          <w:szCs w:val="24"/>
        </w:rPr>
        <w:t xml:space="preserve">ειδικών επιθεωρητών </w:t>
      </w:r>
      <w:r>
        <w:rPr>
          <w:rFonts w:eastAsia="Times New Roman" w:cs="Times New Roman"/>
          <w:szCs w:val="24"/>
        </w:rPr>
        <w:t xml:space="preserve">στο </w:t>
      </w:r>
      <w:r>
        <w:rPr>
          <w:rFonts w:eastAsia="Times New Roman" w:cs="Times New Roman"/>
          <w:szCs w:val="24"/>
        </w:rPr>
        <w:t xml:space="preserve">γραφείο </w:t>
      </w:r>
      <w:r>
        <w:rPr>
          <w:rFonts w:eastAsia="Times New Roman" w:cs="Times New Roman"/>
          <w:szCs w:val="24"/>
        </w:rPr>
        <w:t xml:space="preserve">του </w:t>
      </w:r>
      <w:r>
        <w:rPr>
          <w:rFonts w:eastAsia="Times New Roman" w:cs="Times New Roman"/>
          <w:szCs w:val="24"/>
        </w:rPr>
        <w:t>γενικού επιθεωρητή</w:t>
      </w:r>
      <w:r>
        <w:rPr>
          <w:rFonts w:eastAsia="Times New Roman" w:cs="Times New Roman"/>
          <w:szCs w:val="24"/>
        </w:rPr>
        <w:t xml:space="preserve">. </w:t>
      </w:r>
    </w:p>
    <w:p w14:paraId="5218D672"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Επίσης, προβλέπεται η αύξηση του προσωπικού που ασχολείται με τα θέματα του «</w:t>
      </w:r>
      <w:r>
        <w:rPr>
          <w:rFonts w:eastAsia="Times New Roman" w:cs="Times New Roman"/>
          <w:szCs w:val="24"/>
        </w:rPr>
        <w:t>πόθεν έσχες». Αποσαφηνίζεται για την ασφάλεια δικαίου ότι στα μεικτά κλιμάκια έχουν και ανακρι</w:t>
      </w:r>
      <w:r>
        <w:rPr>
          <w:rFonts w:eastAsia="Times New Roman" w:cs="Times New Roman"/>
          <w:szCs w:val="24"/>
        </w:rPr>
        <w:lastRenderedPageBreak/>
        <w:t xml:space="preserve">τικά καθήκοντα οι υπάλληλοι. Αυτό είναι κάτι που ήδη προβλέπεται, απλώς αποσαφηνίζεται για τον νόμο, γιατί είναι μεικτά κλιμάκια. </w:t>
      </w:r>
    </w:p>
    <w:p w14:paraId="5218D673"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 xml:space="preserve">Επίσης, μέχρις ότου εκδοθεί το </w:t>
      </w:r>
      <w:r>
        <w:rPr>
          <w:rFonts w:eastAsia="Times New Roman" w:cs="Times New Roman"/>
          <w:szCs w:val="24"/>
        </w:rPr>
        <w:t>προεδρικό διάταγμα</w:t>
      </w:r>
      <w:r>
        <w:rPr>
          <w:rFonts w:eastAsia="Times New Roman" w:cs="Times New Roman"/>
          <w:szCs w:val="24"/>
        </w:rPr>
        <w:t>, που αναφέρθηκα προηγουμένως, για τη λειτουργία του Συντονιστικού Οργάνου Επιθεώρησης και Ελέγχου θα ισχύουν οι υπάρχουσες διατάξεις.</w:t>
      </w:r>
    </w:p>
    <w:p w14:paraId="5218D674"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πιστεύω ότι είναι σημαντικό για τη λειτουργία της </w:t>
      </w:r>
      <w:r>
        <w:rPr>
          <w:rFonts w:eastAsia="Times New Roman" w:cs="Times New Roman"/>
          <w:szCs w:val="24"/>
        </w:rPr>
        <w:t>δημόσιας διοίκησης</w:t>
      </w:r>
      <w:r>
        <w:rPr>
          <w:rFonts w:eastAsia="Times New Roman" w:cs="Times New Roman"/>
          <w:szCs w:val="24"/>
        </w:rPr>
        <w:t xml:space="preserve">, για </w:t>
      </w:r>
      <w:r>
        <w:rPr>
          <w:rFonts w:eastAsia="Times New Roman" w:cs="Times New Roman"/>
          <w:szCs w:val="24"/>
        </w:rPr>
        <w:t xml:space="preserve">τη διαφάνεια, για το δημόσιο συμφέρον, για την καταπολέμηση της διαφθοράς σε ευρωπαϊκό και εθνικό επίπεδο να ενισχυθεί πραγματικά η λειτουργία του </w:t>
      </w:r>
      <w:r>
        <w:rPr>
          <w:rFonts w:eastAsia="Times New Roman" w:cs="Times New Roman"/>
          <w:szCs w:val="24"/>
        </w:rPr>
        <w:t>γενικού επιθεωρητή</w:t>
      </w:r>
      <w:r>
        <w:rPr>
          <w:rFonts w:eastAsia="Times New Roman" w:cs="Times New Roman"/>
          <w:szCs w:val="24"/>
        </w:rPr>
        <w:t xml:space="preserve"> </w:t>
      </w:r>
      <w:r>
        <w:rPr>
          <w:rFonts w:eastAsia="Times New Roman" w:cs="Times New Roman"/>
          <w:szCs w:val="24"/>
        </w:rPr>
        <w:t>δημόσιας διοίκησης</w:t>
      </w:r>
      <w:r>
        <w:rPr>
          <w:rFonts w:eastAsia="Times New Roman" w:cs="Times New Roman"/>
          <w:szCs w:val="24"/>
        </w:rPr>
        <w:t>, γι’ αυτό</w:t>
      </w:r>
      <w:r>
        <w:rPr>
          <w:rFonts w:eastAsia="Times New Roman" w:cs="Times New Roman"/>
          <w:szCs w:val="24"/>
        </w:rPr>
        <w:t>ν</w:t>
      </w:r>
      <w:r>
        <w:rPr>
          <w:rFonts w:eastAsia="Times New Roman" w:cs="Times New Roman"/>
          <w:szCs w:val="24"/>
        </w:rPr>
        <w:t xml:space="preserve"> τον λόγο καλώ όλα τα κόμματα να υπερψηφίσουν αυτή την τροπολ</w:t>
      </w:r>
      <w:r>
        <w:rPr>
          <w:rFonts w:eastAsia="Times New Roman" w:cs="Times New Roman"/>
          <w:szCs w:val="24"/>
        </w:rPr>
        <w:t>ογία.</w:t>
      </w:r>
    </w:p>
    <w:p w14:paraId="5218D675"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5218D676" w14:textId="77777777" w:rsidR="00BE48FC" w:rsidRDefault="008F016C">
      <w:pPr>
        <w:spacing w:line="600" w:lineRule="auto"/>
        <w:ind w:firstLine="720"/>
        <w:jc w:val="both"/>
        <w:rPr>
          <w:rFonts w:eastAsia="Times New Roman" w:cs="Times New Roman"/>
          <w:szCs w:val="24"/>
        </w:rPr>
      </w:pPr>
      <w:r w:rsidRPr="0043442B">
        <w:rPr>
          <w:rFonts w:eastAsia="Times New Roman" w:cs="Times New Roman"/>
          <w:b/>
          <w:szCs w:val="24"/>
        </w:rPr>
        <w:t>ΠΡΟΕΔΡΕΥΩΝ (Γεώργιος Λαμπρούλης):</w:t>
      </w:r>
      <w:r>
        <w:rPr>
          <w:rFonts w:eastAsia="Times New Roman" w:cs="Times New Roman"/>
          <w:b/>
          <w:szCs w:val="24"/>
        </w:rPr>
        <w:t xml:space="preserve"> </w:t>
      </w:r>
      <w:r>
        <w:rPr>
          <w:rFonts w:eastAsia="Times New Roman" w:cs="Times New Roman"/>
          <w:szCs w:val="24"/>
        </w:rPr>
        <w:t>Ευχαριστούμε την κ. Ξενογιαννακοπούλου.</w:t>
      </w:r>
    </w:p>
    <w:p w14:paraId="5218D677"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lastRenderedPageBreak/>
        <w:t>Κύριε Αραχωβίτη, έχετε τον λόγο. Είναι δύο οι τροπολογίες που έχετε καταθέσει, έτσι δεν είναι;</w:t>
      </w:r>
    </w:p>
    <w:p w14:paraId="5218D678" w14:textId="77777777" w:rsidR="00BE48FC" w:rsidRDefault="008F016C">
      <w:pPr>
        <w:spacing w:line="600" w:lineRule="auto"/>
        <w:ind w:firstLine="720"/>
        <w:jc w:val="both"/>
        <w:rPr>
          <w:rFonts w:eastAsia="Times New Roman" w:cs="Times New Roman"/>
          <w:szCs w:val="24"/>
        </w:rPr>
      </w:pPr>
      <w:r>
        <w:rPr>
          <w:rFonts w:eastAsia="Times New Roman" w:cs="Times New Roman"/>
          <w:b/>
          <w:szCs w:val="24"/>
        </w:rPr>
        <w:t xml:space="preserve">ΣΤΑΥΡΟΣ ΑΡΑΧΩΒΙΤΗΣ (Υπουργός Αγροτικής Ανάπτυξης και Τροφίμων): </w:t>
      </w:r>
      <w:r>
        <w:rPr>
          <w:rFonts w:eastAsia="Times New Roman" w:cs="Times New Roman"/>
          <w:szCs w:val="24"/>
        </w:rPr>
        <w:t xml:space="preserve">Ευχαριστώ, κύριε Πρόεδρε. </w:t>
      </w:r>
    </w:p>
    <w:p w14:paraId="5218D679"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Είναι όντως δυο οι τροπολογίες.</w:t>
      </w:r>
    </w:p>
    <w:p w14:paraId="5218D67A"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 xml:space="preserve">Η πρώτη είναι η με γενικό αριθμό 1864 και ειδικό 12 και αφορά την προστασία των άμεσων κοινοτικών ενισχύσεων του </w:t>
      </w:r>
      <w:r>
        <w:rPr>
          <w:rFonts w:eastAsia="Times New Roman" w:cs="Times New Roman"/>
          <w:szCs w:val="24"/>
        </w:rPr>
        <w:t>«</w:t>
      </w:r>
      <w:r>
        <w:rPr>
          <w:rFonts w:eastAsia="Times New Roman" w:cs="Times New Roman"/>
          <w:szCs w:val="24"/>
        </w:rPr>
        <w:t xml:space="preserve">Πυλώνα </w:t>
      </w:r>
      <w:r>
        <w:rPr>
          <w:rFonts w:eastAsia="Times New Roman" w:cs="Times New Roman"/>
          <w:szCs w:val="24"/>
          <w:lang w:val="en-US"/>
        </w:rPr>
        <w:t>I</w:t>
      </w:r>
      <w:r>
        <w:rPr>
          <w:rFonts w:eastAsia="Times New Roman" w:cs="Times New Roman"/>
          <w:szCs w:val="24"/>
        </w:rPr>
        <w:t>»</w:t>
      </w:r>
      <w:r>
        <w:rPr>
          <w:rFonts w:eastAsia="Times New Roman" w:cs="Times New Roman"/>
          <w:szCs w:val="24"/>
        </w:rPr>
        <w:t>, του πρώτ</w:t>
      </w:r>
      <w:r>
        <w:rPr>
          <w:rFonts w:eastAsia="Times New Roman" w:cs="Times New Roman"/>
          <w:szCs w:val="24"/>
        </w:rPr>
        <w:t xml:space="preserve">ου πυλώνα της Κοινής Γεωργικής Πολιτικής, από μέσα αναγκαστικής εκτέλεσης, από παρακρατήσεις και συμψηφισμούς μέχρι του ποσού των 7.500 ευρώ. </w:t>
      </w:r>
    </w:p>
    <w:p w14:paraId="5218D67B"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Η διάταξη αυτή που προτείνεται αφορά σχεδόν το 90% των αγροτών και των πολιτών που λαμβάνουν επιδοτήσεις. Είναι μ</w:t>
      </w:r>
      <w:r>
        <w:rPr>
          <w:rFonts w:eastAsia="Times New Roman" w:cs="Times New Roman"/>
          <w:szCs w:val="24"/>
        </w:rPr>
        <w:t>ια διάταξη για την οποία έχουμε και σύσταση από τον Συνήγορο του Πολίτη, η οποία όμως ισχύει παράλληλα χωρίς να καταργεί την προστασία των λογαριασμών από το ακατάσχετο όριο των 1.250 ευρώ τον μήνα. Με τη διάταξη αυτή δεν θίγονται οι πάγιες εντολές προς το</w:t>
      </w:r>
      <w:r>
        <w:rPr>
          <w:rFonts w:eastAsia="Times New Roman" w:cs="Times New Roman"/>
          <w:szCs w:val="24"/>
        </w:rPr>
        <w:t xml:space="preserve">ν ΕΛΓΑ και τους προμηθευτές. Επίσης, δεν θίγονται οι ρυθμίσεις που έχουν ήδη συναφθεί. Επίσης, να </w:t>
      </w:r>
      <w:r>
        <w:rPr>
          <w:rFonts w:eastAsia="Times New Roman" w:cs="Times New Roman"/>
          <w:szCs w:val="24"/>
        </w:rPr>
        <w:lastRenderedPageBreak/>
        <w:t xml:space="preserve">συμπληρώσουμε ότι αφορά και τα ενεργά κατασχετήρια. Αυτή είναι η τροπολογία με γενικό αριθμό 1864 και ειδικό 12. </w:t>
      </w:r>
    </w:p>
    <w:p w14:paraId="5218D67C"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Η δεύτερη τροπολογία είναι η με γενικό αριθμ</w:t>
      </w:r>
      <w:r>
        <w:rPr>
          <w:rFonts w:eastAsia="Times New Roman" w:cs="Times New Roman"/>
          <w:szCs w:val="24"/>
        </w:rPr>
        <w:t>ό 1869 και ειδικό 14. Είναι μια διάταξη που αφορά την τροποποίηση του ν.4492/2017, του νόμου για τα νωπά και ευαλλοίωτα αγροτικά προϊόντα, που τον καθιστά περισσότερο ευέλικτο και εφαρμόσιμο, έτσι ώστε άμεσα να προχωρήσουμε στην έκδοση της υπουργικής απόφα</w:t>
      </w:r>
      <w:r>
        <w:rPr>
          <w:rFonts w:eastAsia="Times New Roman" w:cs="Times New Roman"/>
          <w:szCs w:val="24"/>
        </w:rPr>
        <w:t>σης που απαιτείται για να προχωρήσουμε στην εφαρμογή του νόμου.</w:t>
      </w:r>
    </w:p>
    <w:p w14:paraId="5218D67D"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Είναι μερικά σημεία που έχει εντοπιστεί ότι χρειάζονται απλοποίηση για τους ίδιους τους παραγωγούς, αλλά και για την ευελιξία του συστήματος, οπότε προχωράμε στις απαραίτητες διορθώσεις.</w:t>
      </w:r>
    </w:p>
    <w:p w14:paraId="5218D67E"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Το δε</w:t>
      </w:r>
      <w:r>
        <w:rPr>
          <w:rFonts w:eastAsia="Times New Roman" w:cs="Times New Roman"/>
          <w:szCs w:val="24"/>
        </w:rPr>
        <w:t>ύτερο σημείο έχει ρυθμίσεις θεμάτων κτηνοτροφικών εγκαταστάσεων και συγκεκριμένα στον ν.4056/2012, όπου εδώ παρατείνεται μέχρι τις 30</w:t>
      </w:r>
      <w:r>
        <w:rPr>
          <w:rFonts w:eastAsia="Times New Roman" w:cs="Times New Roman"/>
          <w:szCs w:val="24"/>
        </w:rPr>
        <w:t>-</w:t>
      </w:r>
      <w:r>
        <w:rPr>
          <w:rFonts w:eastAsia="Times New Roman" w:cs="Times New Roman"/>
          <w:szCs w:val="24"/>
        </w:rPr>
        <w:t>6</w:t>
      </w:r>
      <w:r>
        <w:rPr>
          <w:rFonts w:eastAsia="Times New Roman" w:cs="Times New Roman"/>
          <w:szCs w:val="24"/>
        </w:rPr>
        <w:t>-</w:t>
      </w:r>
      <w:r>
        <w:rPr>
          <w:rFonts w:eastAsia="Times New Roman" w:cs="Times New Roman"/>
          <w:szCs w:val="24"/>
        </w:rPr>
        <w:t xml:space="preserve">2019 η προθεσμία υποβολής αιτήματος για νομιμοποίηση των υφιστάμενων μέχρι την έναρξη </w:t>
      </w:r>
      <w:r>
        <w:rPr>
          <w:rFonts w:eastAsia="Times New Roman" w:cs="Times New Roman"/>
          <w:szCs w:val="24"/>
        </w:rPr>
        <w:lastRenderedPageBreak/>
        <w:t>ισχύος του ν.4056/2012 κτιριακών ε</w:t>
      </w:r>
      <w:r>
        <w:rPr>
          <w:rFonts w:eastAsia="Times New Roman" w:cs="Times New Roman"/>
          <w:szCs w:val="24"/>
        </w:rPr>
        <w:t xml:space="preserve">γκαταστάσεων που βρίσκονται πλησίον ή εντός κατοικημένων περιοχών, με ταυτόχρονη όμως πρόβλεψη για αναστολή διοικητικών πράξεων που τυχόν έχουν ασκηθεί σε αυτό το διάστημα. </w:t>
      </w:r>
    </w:p>
    <w:p w14:paraId="5218D67F"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Επίσης, παρατείνεται η προθεσμία έκδοσης άδειας εγκατάστασης νέων κτηνοτροφικών εγ</w:t>
      </w:r>
      <w:r>
        <w:rPr>
          <w:rFonts w:eastAsia="Times New Roman" w:cs="Times New Roman"/>
          <w:szCs w:val="24"/>
        </w:rPr>
        <w:t>καταστάσεων μέχρι και τις 30 Ιουνίου, γιατί επεξεργαζόμαστε το καινούργιο νομοθετικό πλαίσιο που απλοποιεί κατά πολύ τις διαδικασίες. Φάνηκε, δηλαδή, εκ των πραγμάτων ότι ο ν.4056/2012 ήταν ένας αρκετά δυσκίνητος νόμος, παρά τις προσπάθειες που έγιναν στην</w:t>
      </w:r>
      <w:r>
        <w:rPr>
          <w:rFonts w:eastAsia="Times New Roman" w:cs="Times New Roman"/>
          <w:szCs w:val="24"/>
        </w:rPr>
        <w:t xml:space="preserve"> πορεία για να γίνει πιο ευέλικτος. </w:t>
      </w:r>
    </w:p>
    <w:p w14:paraId="5218D680"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 xml:space="preserve">Το τρίτο σημείο είναι η τροποποίηση διατάξεων του </w:t>
      </w:r>
      <w:r>
        <w:rPr>
          <w:rFonts w:eastAsia="Times New Roman" w:cs="Times New Roman"/>
          <w:szCs w:val="24"/>
        </w:rPr>
        <w:t>προεδρικού διατάγματος</w:t>
      </w:r>
      <w:r>
        <w:rPr>
          <w:rFonts w:eastAsia="Times New Roman" w:cs="Times New Roman"/>
          <w:szCs w:val="24"/>
        </w:rPr>
        <w:t xml:space="preserve"> 79/2007, όπου η βασική στόχευση είναι να γίνουν πιο στοχευμένοι και αποτελεσματικοί οι έλεγχοι. Γι’ αυτό, προχωράμε στην αντικατάσταση της παραγρά</w:t>
      </w:r>
      <w:r>
        <w:rPr>
          <w:rFonts w:eastAsia="Times New Roman" w:cs="Times New Roman"/>
          <w:szCs w:val="24"/>
        </w:rPr>
        <w:t>φου α΄ του άρθρου 2 με τους ορισμούς των εννοιών, όπου στην περίπτωση 12 -και θέλω να το προσέξουμε αυτό- στους ορισμούς ορίζεται ότι ο επίσημος κτηνίατρος είναι δημόσιος υπάλληλος</w:t>
      </w:r>
      <w:r w:rsidRPr="00F2429B">
        <w:rPr>
          <w:rFonts w:eastAsia="Times New Roman" w:cs="Times New Roman"/>
          <w:szCs w:val="24"/>
        </w:rPr>
        <w:t xml:space="preserve"> </w:t>
      </w:r>
      <w:r>
        <w:rPr>
          <w:rFonts w:eastAsia="Times New Roman" w:cs="Times New Roman"/>
          <w:szCs w:val="24"/>
        </w:rPr>
        <w:t>αποκλει</w:t>
      </w:r>
      <w:r>
        <w:rPr>
          <w:rFonts w:eastAsia="Times New Roman" w:cs="Times New Roman"/>
          <w:szCs w:val="24"/>
        </w:rPr>
        <w:lastRenderedPageBreak/>
        <w:t xml:space="preserve">στικά. Αλλάζει ο ορισμός της αρμόδιας </w:t>
      </w:r>
      <w:r>
        <w:rPr>
          <w:rFonts w:eastAsia="Times New Roman" w:cs="Times New Roman"/>
          <w:szCs w:val="24"/>
        </w:rPr>
        <w:t xml:space="preserve">αρχής </w:t>
      </w:r>
      <w:r>
        <w:rPr>
          <w:rFonts w:eastAsia="Times New Roman" w:cs="Times New Roman"/>
          <w:szCs w:val="24"/>
        </w:rPr>
        <w:t>για τα τρόφιμα ζωικής πρ</w:t>
      </w:r>
      <w:r>
        <w:rPr>
          <w:rFonts w:eastAsia="Times New Roman" w:cs="Times New Roman"/>
          <w:szCs w:val="24"/>
        </w:rPr>
        <w:t>οέλευσης, όπου ορίζεται ρητά ότι είναι η Διεύθυνση Κτηνιατρικής και Δημόσιας Υγείας, ενώ το σημείο που μας ενδιαφέρει περισσότερο είναι η στόχευση και η αποτελεσματικότητα των ελέγχων διαμέσου ανάλυσης κινδύνων.</w:t>
      </w:r>
    </w:p>
    <w:p w14:paraId="5218D681"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Τέλος, θέλω να αναφερθώ σε δυο σημεία ακόμη.</w:t>
      </w:r>
      <w:r>
        <w:rPr>
          <w:rFonts w:eastAsia="Times New Roman" w:cs="Times New Roman"/>
          <w:szCs w:val="24"/>
        </w:rPr>
        <w:t xml:space="preserve"> Προχωρούμε σε μια τροποποίηση του ν.4061/2012, με την οποία δίδεται μια παράταση για πέντε έτη σε ΟΤΑ, όπου έχει γίνει δωρεάν παραχώρηση δημοσίων εκτάσεων για κοινωφελείς σκοπούς, γιατί μέχρι τώρα πολλοί </w:t>
      </w:r>
      <w:r>
        <w:rPr>
          <w:rFonts w:eastAsia="Times New Roman" w:cs="Times New Roman"/>
          <w:szCs w:val="24"/>
        </w:rPr>
        <w:t xml:space="preserve">οργανισμοί τοπικής αυτοδιοίκησης </w:t>
      </w:r>
      <w:r>
        <w:rPr>
          <w:rFonts w:eastAsia="Times New Roman" w:cs="Times New Roman"/>
          <w:szCs w:val="24"/>
        </w:rPr>
        <w:t>σ’ αυτές τις ημερο</w:t>
      </w:r>
      <w:r>
        <w:rPr>
          <w:rFonts w:eastAsia="Times New Roman" w:cs="Times New Roman"/>
          <w:szCs w:val="24"/>
        </w:rPr>
        <w:t xml:space="preserve">μηνίες δεν είχαν προλάβει να ολοκληρώσουν τον σκοπό για τον οποίον τους παραχωρήθηκε η έκταση. Οπότε, έτσι τους δίνουμε τη δυνατότητα για άλλα πέντε χρόνια να ολοκληρώσουν τον σκοπό τους. </w:t>
      </w:r>
    </w:p>
    <w:p w14:paraId="5218D682"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Το τελευταίο σημείο είναι η αποκατάσταση της τυπικής νομιμότητας γι</w:t>
      </w:r>
      <w:r>
        <w:rPr>
          <w:rFonts w:eastAsia="Times New Roman" w:cs="Times New Roman"/>
          <w:szCs w:val="24"/>
        </w:rPr>
        <w:t>α την ανάληψη δαπανών στο Υπουργείο. Εδώ, όμως, επειδή έγινε και μια συζήτηση, θέλω αυτό να το ξεκαθαρίσουμε. Αλλάζοντας τα άρθρα 65 και 69Γ του ν.4270/2014, δη</w:t>
      </w:r>
      <w:r>
        <w:rPr>
          <w:rFonts w:eastAsia="Times New Roman" w:cs="Times New Roman"/>
          <w:szCs w:val="24"/>
        </w:rPr>
        <w:lastRenderedPageBreak/>
        <w:t>μιουργήθηκαν προβλήματα μέχρι να γίνει η οργανωτική ολοκλήρωση των γενικών διευθύνσεων και συγκε</w:t>
      </w:r>
      <w:r>
        <w:rPr>
          <w:rFonts w:eastAsia="Times New Roman" w:cs="Times New Roman"/>
          <w:szCs w:val="24"/>
        </w:rPr>
        <w:t xml:space="preserve">κριμένα της Γενικής Διεύθυνσης Οικονομικών του Υπουργείου Αγροτικής Ανάπτυξης. Έτσι, επειδή η υπηρεσία δεν μπόρεσε να προσαρμοστεί έγκαιρα, υπήρχε αναρμοδιότητα υπογραφής και μόνο σ’ αυτό το σημείο. Αυτό επισημαίνεται και από την </w:t>
      </w:r>
      <w:r>
        <w:rPr>
          <w:rFonts w:eastAsia="Times New Roman" w:cs="Times New Roman"/>
          <w:szCs w:val="24"/>
        </w:rPr>
        <w:t>έκθεση</w:t>
      </w:r>
      <w:r>
        <w:rPr>
          <w:rFonts w:eastAsia="Times New Roman" w:cs="Times New Roman"/>
          <w:szCs w:val="24"/>
        </w:rPr>
        <w:t xml:space="preserve"> του Γενικού Λογιστη</w:t>
      </w:r>
      <w:r>
        <w:rPr>
          <w:rFonts w:eastAsia="Times New Roman" w:cs="Times New Roman"/>
          <w:szCs w:val="24"/>
        </w:rPr>
        <w:t>ρίου του Κράτους, που θα παρακαλούσα πριν ασκηθεί κριτική, να διαβαστεί ολόκληρη η τροπολογία, όπου αναφέρεται στην αναρμοδιότητα του αρμοδίου οργάνου και κα</w:t>
      </w:r>
      <w:r>
        <w:rPr>
          <w:rFonts w:eastAsia="Times New Roman" w:cs="Times New Roman"/>
          <w:szCs w:val="24"/>
        </w:rPr>
        <w:t>μ</w:t>
      </w:r>
      <w:r>
        <w:rPr>
          <w:rFonts w:eastAsia="Times New Roman" w:cs="Times New Roman"/>
          <w:szCs w:val="24"/>
        </w:rPr>
        <w:t>μία άλλη σκιά δεν υπάρχει ή οτιδήποτε άλλο. Γι’ αυτό γίνεται και μαζικά και θα έπρεπε να έχει προξ</w:t>
      </w:r>
      <w:r>
        <w:rPr>
          <w:rFonts w:eastAsia="Times New Roman" w:cs="Times New Roman"/>
          <w:szCs w:val="24"/>
        </w:rPr>
        <w:t>ενήσει και εντύπωση στο Σώμα, γιατί όλες οι γενικές διευθύνσεις έχουν το αντίστοιχο πρόβλημα. Είναι κάτι το οποίο επισημαίνει και το Γενικό Λογιστήριο του Κράτους, οπότε είναι τυπικό.</w:t>
      </w:r>
    </w:p>
    <w:p w14:paraId="5218D683"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5218D684" w14:textId="77777777" w:rsidR="00BE48FC" w:rsidRDefault="008F016C">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Ευχαριστούμε τον </w:t>
      </w:r>
      <w:r>
        <w:rPr>
          <w:rFonts w:eastAsia="Times New Roman" w:cs="Times New Roman"/>
          <w:szCs w:val="24"/>
        </w:rPr>
        <w:t xml:space="preserve">κύριο Υπουργό. </w:t>
      </w:r>
    </w:p>
    <w:p w14:paraId="5218D685" w14:textId="77777777" w:rsidR="00BE48FC" w:rsidRDefault="008F016C">
      <w:pPr>
        <w:spacing w:line="600" w:lineRule="auto"/>
        <w:ind w:firstLine="720"/>
        <w:jc w:val="both"/>
        <w:rPr>
          <w:rFonts w:eastAsia="Times New Roman" w:cs="Times New Roman"/>
          <w:szCs w:val="24"/>
        </w:rPr>
      </w:pPr>
      <w:r>
        <w:rPr>
          <w:rFonts w:eastAsia="Times New Roman" w:cs="Times New Roman"/>
          <w:b/>
          <w:szCs w:val="24"/>
        </w:rPr>
        <w:lastRenderedPageBreak/>
        <w:t xml:space="preserve">ΜΙΧΑΗΛ ΤΖΕΛΕΠΗΣ: </w:t>
      </w:r>
      <w:r>
        <w:rPr>
          <w:rFonts w:eastAsia="Times New Roman" w:cs="Times New Roman"/>
          <w:szCs w:val="24"/>
        </w:rPr>
        <w:t xml:space="preserve">Κύριε Πρόεδρε, θα ήθελα να κάνω μια ερώτηση. </w:t>
      </w:r>
    </w:p>
    <w:p w14:paraId="5218D686" w14:textId="77777777" w:rsidR="00BE48FC" w:rsidRDefault="008F016C">
      <w:pPr>
        <w:spacing w:line="600" w:lineRule="auto"/>
        <w:ind w:firstLine="720"/>
        <w:jc w:val="both"/>
        <w:rPr>
          <w:rFonts w:eastAsia="Times New Roman" w:cs="Times New Roman"/>
          <w:szCs w:val="24"/>
        </w:rPr>
      </w:pPr>
      <w:r w:rsidRPr="00566269">
        <w:rPr>
          <w:rFonts w:eastAsia="Times New Roman" w:cs="Times New Roman"/>
          <w:b/>
          <w:szCs w:val="24"/>
        </w:rPr>
        <w:t>ΔΙΑΜΑΝΤΩ ΜΑΝΩΛΑΚΟΥ:</w:t>
      </w:r>
      <w:r>
        <w:rPr>
          <w:rFonts w:eastAsia="Times New Roman" w:cs="Times New Roman"/>
          <w:szCs w:val="24"/>
        </w:rPr>
        <w:t xml:space="preserve"> Κύριε Πρόεδρε, και εγώ θα ήθελα να κάνω μια ερώτηση.</w:t>
      </w:r>
    </w:p>
    <w:p w14:paraId="5218D687" w14:textId="77777777" w:rsidR="00BE48FC" w:rsidRDefault="008F016C">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Θα σας δώσω τον λόγο, για να κάνετε ερωτήσεις.</w:t>
      </w:r>
    </w:p>
    <w:p w14:paraId="5218D688"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Κύριε Τζελέπη, έχετε το</w:t>
      </w:r>
      <w:r>
        <w:rPr>
          <w:rFonts w:eastAsia="Times New Roman" w:cs="Times New Roman"/>
          <w:szCs w:val="24"/>
        </w:rPr>
        <w:t>ν λόγο.</w:t>
      </w:r>
    </w:p>
    <w:p w14:paraId="5218D689" w14:textId="77777777" w:rsidR="00BE48FC" w:rsidRDefault="008F016C">
      <w:pPr>
        <w:spacing w:line="600" w:lineRule="auto"/>
        <w:ind w:firstLine="720"/>
        <w:jc w:val="both"/>
        <w:rPr>
          <w:rFonts w:eastAsia="Times New Roman" w:cs="Times New Roman"/>
          <w:szCs w:val="24"/>
        </w:rPr>
      </w:pPr>
      <w:r>
        <w:rPr>
          <w:rFonts w:eastAsia="Times New Roman" w:cs="Times New Roman"/>
          <w:b/>
          <w:szCs w:val="24"/>
        </w:rPr>
        <w:t xml:space="preserve">ΜΙΧΑΗΛ ΤΖΕΛΕΠΗΣ: </w:t>
      </w:r>
      <w:r>
        <w:rPr>
          <w:rFonts w:eastAsia="Times New Roman" w:cs="Times New Roman"/>
          <w:szCs w:val="24"/>
        </w:rPr>
        <w:t>Κύριε Υπουργέ, για την τροπολογία που είπατε με γενικό αριθμό 1864 και ειδικό 12 όσον αφορά το ακατάσχετο στην ενιαία ενίσχυση, θέλω να πω ότι κατ</w:t>
      </w:r>
      <w:r>
        <w:rPr>
          <w:rFonts w:eastAsia="Times New Roman" w:cs="Times New Roman"/>
          <w:szCs w:val="24"/>
        </w:rPr>
        <w:t>’ αρχάς</w:t>
      </w:r>
      <w:r>
        <w:rPr>
          <w:rFonts w:eastAsia="Times New Roman" w:cs="Times New Roman"/>
          <w:szCs w:val="24"/>
        </w:rPr>
        <w:t xml:space="preserve"> συμφωνούμε, αν και θα έπρεπε αυτό να αυξηθεί και να πάει ακόμη περισσότερο, σ</w:t>
      </w:r>
      <w:r>
        <w:rPr>
          <w:rFonts w:eastAsia="Times New Roman" w:cs="Times New Roman"/>
          <w:szCs w:val="24"/>
        </w:rPr>
        <w:t xml:space="preserve">’ αυτό που ζητούσαν, στις 15.000 ευρώ. </w:t>
      </w:r>
    </w:p>
    <w:p w14:paraId="5218D68A"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Όμως, υπάρχει μια αναντιστοιχία σε σχέση με την αιτιολογική έκθεση, όπου στην αιτιολογική έκθεση προβλέπεται ότι δεν θα πρέπει να θιγούν τυχόν υφιστάμενες ρυθμίσεις οφειλών, καθώς και πάγιες εντολές πληρωμών ή παρακρ</w:t>
      </w:r>
      <w:r>
        <w:rPr>
          <w:rFonts w:eastAsia="Times New Roman" w:cs="Times New Roman"/>
          <w:szCs w:val="24"/>
        </w:rPr>
        <w:t xml:space="preserve">ατήσεις οι οποίες εξακολουθούν να ισχύουν. Αυτό δεν υπάρχει στην πρόταση που καταθέσατε, ενώ υπάρχει στην αιτιολογική έκθεση. Γι’ αυτό, αυτή </w:t>
      </w:r>
      <w:r>
        <w:rPr>
          <w:rFonts w:eastAsia="Times New Roman" w:cs="Times New Roman"/>
          <w:szCs w:val="24"/>
        </w:rPr>
        <w:lastRenderedPageBreak/>
        <w:t>η τελευταία παράγραφος της αιτιολογικής έκθεσης θα πρέπει να προστεθεί στο τέλος της προτεινόμενης διάταξης, ώστε ν</w:t>
      </w:r>
      <w:r>
        <w:rPr>
          <w:rFonts w:eastAsia="Times New Roman" w:cs="Times New Roman"/>
          <w:szCs w:val="24"/>
        </w:rPr>
        <w:t xml:space="preserve">α μη δημιουργηθούν παρερμηνείες σχετικά με τις υφιστάμενες ρυθμίσεις οφειλών, καθώς και για τις πάγιες εντολές πληρωμών. </w:t>
      </w:r>
    </w:p>
    <w:p w14:paraId="5218D68B"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Πάγιες εντολές πληρωμών είναι αυτές που δίνουν οι αγρότες-παραγωγοί στους προμηθευτές και ιδιαίτερα στους συνεταιρισμούς για τα εφόδιά</w:t>
      </w:r>
      <w:r>
        <w:rPr>
          <w:rFonts w:eastAsia="Times New Roman" w:cs="Times New Roman"/>
          <w:szCs w:val="24"/>
        </w:rPr>
        <w:t xml:space="preserve"> τους. Οπότε, εάν αυτό αφεθεί στην ερμηνεία των τραπεζών, θα έχουμε πρόβλημα. Να προστεθεί, λοιπόν, όπως είναι στην αιτιολογική έκθεση. </w:t>
      </w:r>
    </w:p>
    <w:p w14:paraId="5218D68C"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5218D68D" w14:textId="77777777" w:rsidR="00BE48FC" w:rsidRDefault="008F016C">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Καλώς.</w:t>
      </w:r>
    </w:p>
    <w:p w14:paraId="5218D68E" w14:textId="77777777" w:rsidR="00BE48FC" w:rsidRDefault="008F016C">
      <w:pPr>
        <w:spacing w:line="600" w:lineRule="auto"/>
        <w:ind w:firstLine="720"/>
        <w:jc w:val="both"/>
        <w:rPr>
          <w:rFonts w:eastAsia="Times New Roman" w:cs="Times New Roman"/>
          <w:szCs w:val="24"/>
        </w:rPr>
      </w:pPr>
      <w:r w:rsidRPr="007E1790">
        <w:rPr>
          <w:rFonts w:eastAsia="Times New Roman" w:cs="Times New Roman"/>
          <w:b/>
          <w:szCs w:val="24"/>
        </w:rPr>
        <w:t>ΑΘΑΝΑΣΙΟΣ ΘΕΟΧΑΡΟΠΟΥΛΟΣ:</w:t>
      </w:r>
      <w:r>
        <w:rPr>
          <w:rFonts w:eastAsia="Times New Roman" w:cs="Times New Roman"/>
          <w:szCs w:val="24"/>
        </w:rPr>
        <w:t xml:space="preserve"> Κύριε Πρόεδρε, ζητώ τον λόγο.</w:t>
      </w:r>
    </w:p>
    <w:p w14:paraId="5218D68F" w14:textId="77777777" w:rsidR="00BE48FC" w:rsidRDefault="008F016C">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Περιμένετε. Έχει ζητήσει πρώτα τον λόγο η κ. Μανωλάκου. </w:t>
      </w:r>
    </w:p>
    <w:p w14:paraId="5218D690"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Θέλετε να κάνετε και εσείς ερώτηση, κύριε Θεοχαρόπουλε;</w:t>
      </w:r>
    </w:p>
    <w:p w14:paraId="5218D691" w14:textId="77777777" w:rsidR="00BE48FC" w:rsidRDefault="008F016C">
      <w:pPr>
        <w:spacing w:line="600" w:lineRule="auto"/>
        <w:ind w:firstLine="720"/>
        <w:jc w:val="both"/>
        <w:rPr>
          <w:rFonts w:eastAsia="Times New Roman" w:cs="Times New Roman"/>
          <w:szCs w:val="24"/>
        </w:rPr>
      </w:pPr>
      <w:r w:rsidRPr="007E1790">
        <w:rPr>
          <w:rFonts w:eastAsia="Times New Roman" w:cs="Times New Roman"/>
          <w:b/>
          <w:szCs w:val="24"/>
        </w:rPr>
        <w:lastRenderedPageBreak/>
        <w:t>ΑΘΑΝΑΣΙΟΣ ΘΕΟΧΑΡΟΠΟΥΛΟΣ:</w:t>
      </w:r>
      <w:r>
        <w:rPr>
          <w:rFonts w:eastAsia="Times New Roman" w:cs="Times New Roman"/>
          <w:b/>
          <w:szCs w:val="24"/>
        </w:rPr>
        <w:t xml:space="preserve"> </w:t>
      </w:r>
      <w:r>
        <w:rPr>
          <w:rFonts w:eastAsia="Times New Roman" w:cs="Times New Roman"/>
          <w:szCs w:val="24"/>
        </w:rPr>
        <w:t>Ναι, κύριε Πρόεδρε.</w:t>
      </w:r>
    </w:p>
    <w:p w14:paraId="5218D692" w14:textId="77777777" w:rsidR="00BE48FC" w:rsidRDefault="008F016C">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Θα σας δώσω τον λόγο μετά από </w:t>
      </w:r>
      <w:r>
        <w:rPr>
          <w:rFonts w:eastAsia="Times New Roman" w:cs="Times New Roman"/>
          <w:szCs w:val="24"/>
        </w:rPr>
        <w:t>την κ. Μανωλάκου.</w:t>
      </w:r>
    </w:p>
    <w:p w14:paraId="5218D693"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 xml:space="preserve">Η κ. Μανωλάκου έχει τον λόγο. </w:t>
      </w:r>
    </w:p>
    <w:p w14:paraId="5218D694" w14:textId="77777777" w:rsidR="00BE48FC" w:rsidRDefault="008F016C">
      <w:pPr>
        <w:spacing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 xml:space="preserve">Απευθύνομαι προς τον Υπουργό Αγροτικής Ανάπτυξης. </w:t>
      </w:r>
    </w:p>
    <w:p w14:paraId="5218D695"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Κύριε Υπουργέ, θα αναφερθώ στην τροπολογία 1864/12. Ως γνωστόν, οι ευρωκοινοτικές ενισχύσεις είναι ακατάσχετες στο σύνολό τους. Το ΠΑΣΟΚ</w:t>
      </w:r>
      <w:r>
        <w:rPr>
          <w:rFonts w:eastAsia="Times New Roman" w:cs="Times New Roman"/>
          <w:szCs w:val="24"/>
        </w:rPr>
        <w:t xml:space="preserve"> πέρασε έναν νόμο και είπε ότι, για να τις πάρουν, χρειάζονται ασφαλιστική και φορολογική ενημερότητα.</w:t>
      </w:r>
      <w:r>
        <w:rPr>
          <w:rFonts w:eastAsia="Times New Roman" w:cs="Times New Roman"/>
          <w:szCs w:val="24"/>
        </w:rPr>
        <w:t xml:space="preserve"> </w:t>
      </w:r>
      <w:r>
        <w:rPr>
          <w:rFonts w:eastAsia="Times New Roman" w:cs="Times New Roman"/>
          <w:szCs w:val="24"/>
        </w:rPr>
        <w:t>Το τηρείτε κι εσείς</w:t>
      </w:r>
      <w:r w:rsidRPr="00C33F67">
        <w:rPr>
          <w:rFonts w:eastAsia="Times New Roman" w:cs="Times New Roman"/>
          <w:szCs w:val="24"/>
        </w:rPr>
        <w:t xml:space="preserve"> σήμερα</w:t>
      </w:r>
      <w:r>
        <w:rPr>
          <w:rFonts w:eastAsia="Times New Roman" w:cs="Times New Roman"/>
          <w:szCs w:val="24"/>
        </w:rPr>
        <w:t>.</w:t>
      </w:r>
      <w:r w:rsidRPr="00C33F67">
        <w:rPr>
          <w:rFonts w:eastAsia="Times New Roman" w:cs="Times New Roman"/>
          <w:szCs w:val="24"/>
        </w:rPr>
        <w:t xml:space="preserve"> Βέβαια</w:t>
      </w:r>
      <w:r>
        <w:rPr>
          <w:rFonts w:eastAsia="Times New Roman" w:cs="Times New Roman"/>
          <w:szCs w:val="24"/>
        </w:rPr>
        <w:t>,</w:t>
      </w:r>
      <w:r w:rsidRPr="00C33F67">
        <w:rPr>
          <w:rFonts w:eastAsia="Times New Roman" w:cs="Times New Roman"/>
          <w:szCs w:val="24"/>
        </w:rPr>
        <w:t xml:space="preserve"> μιλάτε για </w:t>
      </w:r>
      <w:r>
        <w:rPr>
          <w:rFonts w:eastAsia="Times New Roman" w:cs="Times New Roman"/>
          <w:szCs w:val="24"/>
        </w:rPr>
        <w:t>7.500</w:t>
      </w:r>
      <w:r w:rsidRPr="00C33F67">
        <w:rPr>
          <w:rFonts w:eastAsia="Times New Roman" w:cs="Times New Roman"/>
          <w:szCs w:val="24"/>
        </w:rPr>
        <w:t xml:space="preserve"> ευρώ</w:t>
      </w:r>
      <w:r>
        <w:rPr>
          <w:rFonts w:eastAsia="Times New Roman" w:cs="Times New Roman"/>
          <w:szCs w:val="24"/>
        </w:rPr>
        <w:t>,</w:t>
      </w:r>
      <w:r w:rsidRPr="00C33F67">
        <w:rPr>
          <w:rFonts w:eastAsia="Times New Roman" w:cs="Times New Roman"/>
          <w:szCs w:val="24"/>
        </w:rPr>
        <w:t xml:space="preserve"> τα οποία θα είναι ακατάσχετα</w:t>
      </w:r>
      <w:r>
        <w:rPr>
          <w:rFonts w:eastAsia="Times New Roman" w:cs="Times New Roman"/>
          <w:szCs w:val="24"/>
        </w:rPr>
        <w:t>.</w:t>
      </w:r>
      <w:r w:rsidRPr="00C33F67">
        <w:rPr>
          <w:rFonts w:eastAsia="Times New Roman" w:cs="Times New Roman"/>
          <w:szCs w:val="24"/>
        </w:rPr>
        <w:t xml:space="preserve"> Γιατί δεν </w:t>
      </w:r>
      <w:r>
        <w:rPr>
          <w:rFonts w:eastAsia="Times New Roman" w:cs="Times New Roman"/>
          <w:szCs w:val="24"/>
        </w:rPr>
        <w:t>αναφέρεστε</w:t>
      </w:r>
      <w:r w:rsidRPr="00C33F67">
        <w:rPr>
          <w:rFonts w:eastAsia="Times New Roman" w:cs="Times New Roman"/>
          <w:szCs w:val="24"/>
        </w:rPr>
        <w:t xml:space="preserve"> στο συνολικό ποσό</w:t>
      </w:r>
      <w:r>
        <w:rPr>
          <w:rFonts w:eastAsia="Times New Roman" w:cs="Times New Roman"/>
          <w:szCs w:val="24"/>
        </w:rPr>
        <w:t>;</w:t>
      </w:r>
      <w:r w:rsidRPr="00C33F67">
        <w:rPr>
          <w:rFonts w:eastAsia="Times New Roman" w:cs="Times New Roman"/>
          <w:szCs w:val="24"/>
        </w:rPr>
        <w:t xml:space="preserve"> Εμείς θα το ψηφίσουμε βέ</w:t>
      </w:r>
      <w:r w:rsidRPr="00C33F67">
        <w:rPr>
          <w:rFonts w:eastAsia="Times New Roman" w:cs="Times New Roman"/>
          <w:szCs w:val="24"/>
        </w:rPr>
        <w:t>βαια</w:t>
      </w:r>
      <w:r>
        <w:rPr>
          <w:rFonts w:eastAsia="Times New Roman" w:cs="Times New Roman"/>
          <w:szCs w:val="24"/>
        </w:rPr>
        <w:t>,</w:t>
      </w:r>
      <w:r w:rsidRPr="00C33F67">
        <w:rPr>
          <w:rFonts w:eastAsia="Times New Roman" w:cs="Times New Roman"/>
          <w:szCs w:val="24"/>
        </w:rPr>
        <w:t xml:space="preserve"> έστω και έτ</w:t>
      </w:r>
      <w:r>
        <w:rPr>
          <w:rFonts w:eastAsia="Times New Roman" w:cs="Times New Roman"/>
          <w:szCs w:val="24"/>
        </w:rPr>
        <w:t>σι, π</w:t>
      </w:r>
      <w:r w:rsidRPr="00C33F67">
        <w:rPr>
          <w:rFonts w:eastAsia="Times New Roman" w:cs="Times New Roman"/>
          <w:szCs w:val="24"/>
        </w:rPr>
        <w:t>αρ</w:t>
      </w:r>
      <w:r>
        <w:rPr>
          <w:rFonts w:eastAsia="Times New Roman" w:cs="Times New Roman"/>
          <w:szCs w:val="24"/>
        </w:rPr>
        <w:t xml:space="preserve">’ </w:t>
      </w:r>
      <w:r w:rsidRPr="00C33F67">
        <w:rPr>
          <w:rFonts w:eastAsia="Times New Roman" w:cs="Times New Roman"/>
          <w:szCs w:val="24"/>
        </w:rPr>
        <w:t xml:space="preserve">όλο </w:t>
      </w:r>
      <w:r>
        <w:rPr>
          <w:rFonts w:eastAsia="Times New Roman" w:cs="Times New Roman"/>
          <w:szCs w:val="24"/>
        </w:rPr>
        <w:t xml:space="preserve">που </w:t>
      </w:r>
      <w:r w:rsidRPr="00C33F67">
        <w:rPr>
          <w:rFonts w:eastAsia="Times New Roman" w:cs="Times New Roman"/>
          <w:szCs w:val="24"/>
        </w:rPr>
        <w:t>είναι παγίδα</w:t>
      </w:r>
      <w:r>
        <w:rPr>
          <w:rFonts w:eastAsia="Times New Roman" w:cs="Times New Roman"/>
          <w:szCs w:val="24"/>
        </w:rPr>
        <w:t>, όπως</w:t>
      </w:r>
      <w:r w:rsidRPr="00C33F67">
        <w:rPr>
          <w:rFonts w:eastAsia="Times New Roman" w:cs="Times New Roman"/>
          <w:szCs w:val="24"/>
        </w:rPr>
        <w:t xml:space="preserve"> είπε </w:t>
      </w:r>
      <w:r>
        <w:rPr>
          <w:rFonts w:eastAsia="Times New Roman" w:cs="Times New Roman"/>
          <w:szCs w:val="24"/>
        </w:rPr>
        <w:t xml:space="preserve">κι </w:t>
      </w:r>
      <w:r w:rsidRPr="00C33F67">
        <w:rPr>
          <w:rFonts w:eastAsia="Times New Roman" w:cs="Times New Roman"/>
          <w:szCs w:val="24"/>
        </w:rPr>
        <w:t>ο συνάδελφος πριν</w:t>
      </w:r>
      <w:r>
        <w:rPr>
          <w:rFonts w:eastAsia="Times New Roman" w:cs="Times New Roman"/>
          <w:szCs w:val="24"/>
        </w:rPr>
        <w:t xml:space="preserve">. Έχουμε </w:t>
      </w:r>
      <w:r w:rsidRPr="00C33F67">
        <w:rPr>
          <w:rFonts w:eastAsia="Times New Roman" w:cs="Times New Roman"/>
          <w:szCs w:val="24"/>
        </w:rPr>
        <w:t>δηλαδή υποχρεωτικότητα με άλλο</w:t>
      </w:r>
      <w:r>
        <w:rPr>
          <w:rFonts w:eastAsia="Times New Roman" w:cs="Times New Roman"/>
          <w:szCs w:val="24"/>
        </w:rPr>
        <w:t>ν</w:t>
      </w:r>
      <w:r w:rsidRPr="00C33F67">
        <w:rPr>
          <w:rFonts w:eastAsia="Times New Roman" w:cs="Times New Roman"/>
          <w:szCs w:val="24"/>
        </w:rPr>
        <w:t xml:space="preserve"> τρόπο</w:t>
      </w:r>
      <w:r>
        <w:rPr>
          <w:rFonts w:eastAsia="Times New Roman" w:cs="Times New Roman"/>
          <w:szCs w:val="24"/>
        </w:rPr>
        <w:t>.</w:t>
      </w:r>
    </w:p>
    <w:p w14:paraId="5218D696" w14:textId="77777777" w:rsidR="00BE48FC" w:rsidRDefault="008F016C">
      <w:pPr>
        <w:spacing w:line="600" w:lineRule="auto"/>
        <w:ind w:firstLine="720"/>
        <w:jc w:val="both"/>
        <w:rPr>
          <w:rFonts w:eastAsia="Times New Roman" w:cs="Times New Roman"/>
          <w:szCs w:val="24"/>
        </w:rPr>
      </w:pPr>
      <w:r w:rsidRPr="00C33F67">
        <w:rPr>
          <w:rFonts w:eastAsia="Times New Roman" w:cs="Times New Roman"/>
          <w:szCs w:val="24"/>
        </w:rPr>
        <w:t>Σε ό</w:t>
      </w:r>
      <w:r>
        <w:rPr>
          <w:rFonts w:eastAsia="Times New Roman" w:cs="Times New Roman"/>
          <w:szCs w:val="24"/>
        </w:rPr>
        <w:t>,</w:t>
      </w:r>
      <w:r w:rsidRPr="00C33F67">
        <w:rPr>
          <w:rFonts w:eastAsia="Times New Roman" w:cs="Times New Roman"/>
          <w:szCs w:val="24"/>
        </w:rPr>
        <w:t>τι αφορά την άλλη τροπολογία</w:t>
      </w:r>
      <w:r>
        <w:rPr>
          <w:rFonts w:eastAsia="Times New Roman" w:cs="Times New Roman"/>
          <w:szCs w:val="24"/>
        </w:rPr>
        <w:t xml:space="preserve">, με </w:t>
      </w:r>
      <w:r w:rsidRPr="00C33F67">
        <w:rPr>
          <w:rFonts w:eastAsia="Times New Roman" w:cs="Times New Roman"/>
          <w:szCs w:val="24"/>
        </w:rPr>
        <w:t>την τροποποίηση του ν</w:t>
      </w:r>
      <w:r>
        <w:rPr>
          <w:rFonts w:eastAsia="Times New Roman" w:cs="Times New Roman"/>
          <w:szCs w:val="24"/>
        </w:rPr>
        <w:t>.4492/2017</w:t>
      </w:r>
      <w:r w:rsidRPr="00C33F67">
        <w:rPr>
          <w:rFonts w:eastAsia="Times New Roman" w:cs="Times New Roman"/>
          <w:szCs w:val="24"/>
        </w:rPr>
        <w:t xml:space="preserve"> τα πρόστιμα στους παραγωγούς για μη δήλωση των συναλλαγών το</w:t>
      </w:r>
      <w:r w:rsidRPr="00C33F67">
        <w:rPr>
          <w:rFonts w:eastAsia="Times New Roman" w:cs="Times New Roman"/>
          <w:szCs w:val="24"/>
        </w:rPr>
        <w:t xml:space="preserve">υς </w:t>
      </w:r>
      <w:r>
        <w:rPr>
          <w:rFonts w:eastAsia="Times New Roman" w:cs="Times New Roman"/>
          <w:szCs w:val="24"/>
        </w:rPr>
        <w:t>παραμένουν -ό,</w:t>
      </w:r>
      <w:r w:rsidRPr="00C33F67">
        <w:rPr>
          <w:rFonts w:eastAsia="Times New Roman" w:cs="Times New Roman"/>
          <w:szCs w:val="24"/>
        </w:rPr>
        <w:t xml:space="preserve">τι πρόστιμα βάζετε </w:t>
      </w:r>
      <w:r w:rsidRPr="00C33F67">
        <w:rPr>
          <w:rFonts w:eastAsia="Times New Roman" w:cs="Times New Roman"/>
          <w:szCs w:val="24"/>
        </w:rPr>
        <w:lastRenderedPageBreak/>
        <w:t>παραμένουν</w:t>
      </w:r>
      <w:r>
        <w:rPr>
          <w:rFonts w:eastAsia="Times New Roman" w:cs="Times New Roman"/>
          <w:szCs w:val="24"/>
        </w:rPr>
        <w:t>-, ε</w:t>
      </w:r>
      <w:r w:rsidRPr="00C33F67">
        <w:rPr>
          <w:rFonts w:eastAsia="Times New Roman" w:cs="Times New Roman"/>
          <w:szCs w:val="24"/>
        </w:rPr>
        <w:t xml:space="preserve">νώ αντίθετα στους μεγαλέμπορους και μεγαλοβιομήχανους μειώνονται </w:t>
      </w:r>
      <w:r>
        <w:rPr>
          <w:rFonts w:eastAsia="Times New Roman" w:cs="Times New Roman"/>
          <w:szCs w:val="24"/>
        </w:rPr>
        <w:t xml:space="preserve">τα πρόστιμα. </w:t>
      </w:r>
      <w:r w:rsidRPr="00C33F67">
        <w:rPr>
          <w:rFonts w:eastAsia="Times New Roman" w:cs="Times New Roman"/>
          <w:szCs w:val="24"/>
        </w:rPr>
        <w:t>Γιατί</w:t>
      </w:r>
      <w:r>
        <w:rPr>
          <w:rFonts w:eastAsia="Times New Roman" w:cs="Times New Roman"/>
          <w:szCs w:val="24"/>
        </w:rPr>
        <w:t>;</w:t>
      </w:r>
      <w:r w:rsidRPr="00C33F67">
        <w:rPr>
          <w:rFonts w:eastAsia="Times New Roman" w:cs="Times New Roman"/>
          <w:szCs w:val="24"/>
        </w:rPr>
        <w:t xml:space="preserve"> Το </w:t>
      </w:r>
      <w:r>
        <w:rPr>
          <w:rFonts w:eastAsia="Times New Roman" w:cs="Times New Roman"/>
          <w:szCs w:val="24"/>
        </w:rPr>
        <w:t>αποσιωπάτε, φαίνεται</w:t>
      </w:r>
      <w:r w:rsidRPr="00C33F67">
        <w:rPr>
          <w:rFonts w:eastAsia="Times New Roman" w:cs="Times New Roman"/>
          <w:szCs w:val="24"/>
        </w:rPr>
        <w:t xml:space="preserve"> </w:t>
      </w:r>
      <w:r>
        <w:rPr>
          <w:rFonts w:eastAsia="Times New Roman" w:cs="Times New Roman"/>
          <w:szCs w:val="24"/>
        </w:rPr>
        <w:t>όμως</w:t>
      </w:r>
      <w:r w:rsidRPr="00C33F67">
        <w:rPr>
          <w:rFonts w:eastAsia="Times New Roman" w:cs="Times New Roman"/>
          <w:szCs w:val="24"/>
        </w:rPr>
        <w:t xml:space="preserve"> αν διαβάσει κανείς το σχέδιο νόμου</w:t>
      </w:r>
      <w:r>
        <w:rPr>
          <w:rFonts w:eastAsia="Times New Roman" w:cs="Times New Roman"/>
          <w:szCs w:val="24"/>
        </w:rPr>
        <w:t>.</w:t>
      </w:r>
      <w:r w:rsidRPr="00C33F67">
        <w:rPr>
          <w:rFonts w:eastAsia="Times New Roman" w:cs="Times New Roman"/>
          <w:szCs w:val="24"/>
        </w:rPr>
        <w:t xml:space="preserve"> Δεν </w:t>
      </w:r>
      <w:r>
        <w:rPr>
          <w:rFonts w:eastAsia="Times New Roman" w:cs="Times New Roman"/>
          <w:szCs w:val="24"/>
        </w:rPr>
        <w:t>το αναφέρετε</w:t>
      </w:r>
      <w:r w:rsidRPr="00C33F67">
        <w:rPr>
          <w:rFonts w:eastAsia="Times New Roman" w:cs="Times New Roman"/>
          <w:szCs w:val="24"/>
        </w:rPr>
        <w:t xml:space="preserve"> στην αιτιολογική</w:t>
      </w:r>
      <w:r>
        <w:rPr>
          <w:rFonts w:eastAsia="Times New Roman" w:cs="Times New Roman"/>
          <w:szCs w:val="24"/>
        </w:rPr>
        <w:t xml:space="preserve"> έκθεση, </w:t>
      </w:r>
      <w:r w:rsidRPr="00C33F67">
        <w:rPr>
          <w:rFonts w:eastAsia="Times New Roman" w:cs="Times New Roman"/>
          <w:szCs w:val="24"/>
        </w:rPr>
        <w:t xml:space="preserve">αλλά φαίνεται </w:t>
      </w:r>
      <w:r w:rsidRPr="00C33F67">
        <w:rPr>
          <w:rFonts w:eastAsia="Times New Roman" w:cs="Times New Roman"/>
          <w:szCs w:val="24"/>
        </w:rPr>
        <w:t>καθαρά</w:t>
      </w:r>
      <w:r>
        <w:rPr>
          <w:rFonts w:eastAsia="Times New Roman" w:cs="Times New Roman"/>
          <w:szCs w:val="24"/>
        </w:rPr>
        <w:t>.</w:t>
      </w:r>
    </w:p>
    <w:p w14:paraId="5218D697"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 xml:space="preserve">Δεύτερον, </w:t>
      </w:r>
      <w:r w:rsidRPr="00C33F67">
        <w:rPr>
          <w:rFonts w:eastAsia="Times New Roman" w:cs="Times New Roman"/>
          <w:szCs w:val="24"/>
        </w:rPr>
        <w:t xml:space="preserve">στο </w:t>
      </w:r>
      <w:r>
        <w:rPr>
          <w:rFonts w:eastAsia="Times New Roman" w:cs="Times New Roman"/>
          <w:szCs w:val="24"/>
        </w:rPr>
        <w:t>π</w:t>
      </w:r>
      <w:r w:rsidRPr="00C33F67">
        <w:rPr>
          <w:rFonts w:eastAsia="Times New Roman" w:cs="Times New Roman"/>
          <w:szCs w:val="24"/>
        </w:rPr>
        <w:t xml:space="preserve">ροεδρικό </w:t>
      </w:r>
      <w:r>
        <w:rPr>
          <w:rFonts w:eastAsia="Times New Roman" w:cs="Times New Roman"/>
          <w:szCs w:val="24"/>
        </w:rPr>
        <w:t>δ</w:t>
      </w:r>
      <w:r w:rsidRPr="00C33F67">
        <w:rPr>
          <w:rFonts w:eastAsia="Times New Roman" w:cs="Times New Roman"/>
          <w:szCs w:val="24"/>
        </w:rPr>
        <w:t xml:space="preserve">ιάταγμα </w:t>
      </w:r>
      <w:r>
        <w:rPr>
          <w:rFonts w:eastAsia="Times New Roman" w:cs="Times New Roman"/>
          <w:szCs w:val="24"/>
        </w:rPr>
        <w:t>79/</w:t>
      </w:r>
      <w:r w:rsidRPr="00C33F67">
        <w:rPr>
          <w:rFonts w:eastAsia="Times New Roman" w:cs="Times New Roman"/>
          <w:szCs w:val="24"/>
        </w:rPr>
        <w:t>2007</w:t>
      </w:r>
      <w:r>
        <w:rPr>
          <w:rFonts w:eastAsia="Times New Roman" w:cs="Times New Roman"/>
          <w:szCs w:val="24"/>
        </w:rPr>
        <w:t>,</w:t>
      </w:r>
      <w:r w:rsidRPr="00C33F67">
        <w:rPr>
          <w:rFonts w:eastAsia="Times New Roman" w:cs="Times New Roman"/>
          <w:szCs w:val="24"/>
        </w:rPr>
        <w:t xml:space="preserve"> που </w:t>
      </w:r>
      <w:r>
        <w:rPr>
          <w:rFonts w:eastAsia="Times New Roman" w:cs="Times New Roman"/>
          <w:szCs w:val="24"/>
        </w:rPr>
        <w:t xml:space="preserve">το </w:t>
      </w:r>
      <w:r w:rsidRPr="00C33F67">
        <w:rPr>
          <w:rFonts w:eastAsia="Times New Roman" w:cs="Times New Roman"/>
          <w:szCs w:val="24"/>
        </w:rPr>
        <w:t>τροποποιείτ</w:t>
      </w:r>
      <w:r>
        <w:rPr>
          <w:rFonts w:eastAsia="Times New Roman" w:cs="Times New Roman"/>
          <w:szCs w:val="24"/>
        </w:rPr>
        <w:t>ε,</w:t>
      </w:r>
      <w:r w:rsidRPr="00C33F67">
        <w:rPr>
          <w:rFonts w:eastAsia="Times New Roman" w:cs="Times New Roman"/>
          <w:szCs w:val="24"/>
        </w:rPr>
        <w:t xml:space="preserve"> λέτε </w:t>
      </w:r>
      <w:r>
        <w:rPr>
          <w:rFonts w:eastAsia="Times New Roman" w:cs="Times New Roman"/>
          <w:szCs w:val="24"/>
        </w:rPr>
        <w:t>«</w:t>
      </w:r>
      <w:r w:rsidRPr="00C33F67">
        <w:rPr>
          <w:rFonts w:eastAsia="Times New Roman" w:cs="Times New Roman"/>
          <w:szCs w:val="24"/>
        </w:rPr>
        <w:t>στοχευμένοι έλεγχοι</w:t>
      </w:r>
      <w:r>
        <w:rPr>
          <w:rFonts w:eastAsia="Times New Roman" w:cs="Times New Roman"/>
          <w:szCs w:val="24"/>
        </w:rPr>
        <w:t>».</w:t>
      </w:r>
      <w:r w:rsidRPr="00C33F67">
        <w:rPr>
          <w:rFonts w:eastAsia="Times New Roman" w:cs="Times New Roman"/>
          <w:szCs w:val="24"/>
        </w:rPr>
        <w:t xml:space="preserve"> Με συγχωρείτε</w:t>
      </w:r>
      <w:r>
        <w:rPr>
          <w:rFonts w:eastAsia="Times New Roman" w:cs="Times New Roman"/>
          <w:szCs w:val="24"/>
        </w:rPr>
        <w:t>,</w:t>
      </w:r>
      <w:r w:rsidRPr="00C33F67">
        <w:rPr>
          <w:rFonts w:eastAsia="Times New Roman" w:cs="Times New Roman"/>
          <w:szCs w:val="24"/>
        </w:rPr>
        <w:t xml:space="preserve"> αλλά εδώ κ</w:t>
      </w:r>
      <w:r>
        <w:rPr>
          <w:rFonts w:eastAsia="Times New Roman" w:cs="Times New Roman"/>
          <w:szCs w:val="24"/>
        </w:rPr>
        <w:t>αταργείτε</w:t>
      </w:r>
      <w:r w:rsidRPr="00C33F67">
        <w:rPr>
          <w:rFonts w:eastAsia="Times New Roman" w:cs="Times New Roman"/>
          <w:szCs w:val="24"/>
        </w:rPr>
        <w:t xml:space="preserve"> την υποχρέωση των κρατικών υπηρεσιών να πραγματοποιούν τουλάχ</w:t>
      </w:r>
      <w:r>
        <w:rPr>
          <w:rFonts w:eastAsia="Times New Roman" w:cs="Times New Roman"/>
          <w:szCs w:val="24"/>
        </w:rPr>
        <w:t xml:space="preserve">ιστον μία φορά τον χρόνο έλεγχο </w:t>
      </w:r>
      <w:r w:rsidRPr="00C33F67">
        <w:rPr>
          <w:rFonts w:eastAsia="Times New Roman" w:cs="Times New Roman"/>
          <w:szCs w:val="24"/>
        </w:rPr>
        <w:t>σε εγκαταστάσεις υψηλού κινδύ</w:t>
      </w:r>
      <w:r w:rsidRPr="00C33F67">
        <w:rPr>
          <w:rFonts w:eastAsia="Times New Roman" w:cs="Times New Roman"/>
          <w:szCs w:val="24"/>
        </w:rPr>
        <w:t>νου</w:t>
      </w:r>
      <w:r>
        <w:rPr>
          <w:rFonts w:eastAsia="Times New Roman" w:cs="Times New Roman"/>
          <w:szCs w:val="24"/>
        </w:rPr>
        <w:t>,</w:t>
      </w:r>
      <w:r w:rsidRPr="00C33F67">
        <w:rPr>
          <w:rFonts w:eastAsia="Times New Roman" w:cs="Times New Roman"/>
          <w:szCs w:val="24"/>
        </w:rPr>
        <w:t xml:space="preserve"> όπως είναι οι επιχειρήσεις τροφίμων ζωικής προέλευσης</w:t>
      </w:r>
      <w:r>
        <w:rPr>
          <w:rFonts w:eastAsia="Times New Roman" w:cs="Times New Roman"/>
          <w:szCs w:val="24"/>
        </w:rPr>
        <w:t>,</w:t>
      </w:r>
      <w:r w:rsidRPr="00C33F67">
        <w:rPr>
          <w:rFonts w:eastAsia="Times New Roman" w:cs="Times New Roman"/>
          <w:szCs w:val="24"/>
        </w:rPr>
        <w:t xml:space="preserve"> σφαγεία</w:t>
      </w:r>
      <w:r>
        <w:rPr>
          <w:rFonts w:eastAsia="Times New Roman" w:cs="Times New Roman"/>
          <w:szCs w:val="24"/>
        </w:rPr>
        <w:t>,</w:t>
      </w:r>
      <w:r w:rsidRPr="00C33F67">
        <w:rPr>
          <w:rFonts w:eastAsia="Times New Roman" w:cs="Times New Roman"/>
          <w:szCs w:val="24"/>
        </w:rPr>
        <w:t xml:space="preserve"> ιχθυόσκαλες</w:t>
      </w:r>
      <w:r>
        <w:rPr>
          <w:rFonts w:eastAsia="Times New Roman" w:cs="Times New Roman"/>
          <w:szCs w:val="24"/>
        </w:rPr>
        <w:t>,</w:t>
      </w:r>
      <w:r w:rsidRPr="00C33F67">
        <w:rPr>
          <w:rFonts w:eastAsia="Times New Roman" w:cs="Times New Roman"/>
          <w:szCs w:val="24"/>
        </w:rPr>
        <w:t xml:space="preserve"> τεμαχισμό αλιευτικών προϊόντων </w:t>
      </w:r>
      <w:r>
        <w:rPr>
          <w:rFonts w:eastAsia="Times New Roman" w:cs="Times New Roman"/>
          <w:szCs w:val="24"/>
        </w:rPr>
        <w:t>κ</w:t>
      </w:r>
      <w:r>
        <w:rPr>
          <w:rFonts w:eastAsia="Times New Roman" w:cs="Times New Roman"/>
          <w:szCs w:val="24"/>
        </w:rPr>
        <w:t>.λπ..</w:t>
      </w:r>
      <w:r>
        <w:rPr>
          <w:rFonts w:eastAsia="Times New Roman" w:cs="Times New Roman"/>
          <w:szCs w:val="24"/>
        </w:rPr>
        <w:t xml:space="preserve"> </w:t>
      </w:r>
      <w:r w:rsidRPr="00C33F67">
        <w:rPr>
          <w:rFonts w:eastAsia="Times New Roman" w:cs="Times New Roman"/>
          <w:szCs w:val="24"/>
        </w:rPr>
        <w:t>Ουσιαστικά</w:t>
      </w:r>
      <w:r>
        <w:rPr>
          <w:rFonts w:eastAsia="Times New Roman" w:cs="Times New Roman"/>
          <w:szCs w:val="24"/>
        </w:rPr>
        <w:t>,</w:t>
      </w:r>
      <w:r w:rsidRPr="00C33F67">
        <w:rPr>
          <w:rFonts w:eastAsia="Times New Roman" w:cs="Times New Roman"/>
          <w:szCs w:val="24"/>
        </w:rPr>
        <w:t xml:space="preserve"> με αυτή την τροπολογία εξαφανίζε</w:t>
      </w:r>
      <w:r>
        <w:rPr>
          <w:rFonts w:eastAsia="Times New Roman" w:cs="Times New Roman"/>
          <w:szCs w:val="24"/>
        </w:rPr>
        <w:t>τε τον κ</w:t>
      </w:r>
      <w:r w:rsidRPr="00C33F67">
        <w:rPr>
          <w:rFonts w:eastAsia="Times New Roman" w:cs="Times New Roman"/>
          <w:szCs w:val="24"/>
        </w:rPr>
        <w:t>ρατικό έλεγχο</w:t>
      </w:r>
      <w:r>
        <w:rPr>
          <w:rFonts w:eastAsia="Times New Roman" w:cs="Times New Roman"/>
          <w:szCs w:val="24"/>
        </w:rPr>
        <w:t>.</w:t>
      </w:r>
      <w:r w:rsidRPr="00C33F67">
        <w:rPr>
          <w:rFonts w:eastAsia="Times New Roman" w:cs="Times New Roman"/>
          <w:szCs w:val="24"/>
        </w:rPr>
        <w:t xml:space="preserve"> Εγώ σας ρωτάω</w:t>
      </w:r>
      <w:r>
        <w:rPr>
          <w:rFonts w:eastAsia="Times New Roman" w:cs="Times New Roman"/>
          <w:szCs w:val="24"/>
        </w:rPr>
        <w:t>:</w:t>
      </w:r>
      <w:r w:rsidRPr="00C33F67">
        <w:rPr>
          <w:rFonts w:eastAsia="Times New Roman" w:cs="Times New Roman"/>
          <w:szCs w:val="24"/>
        </w:rPr>
        <w:t xml:space="preserve"> Δεν είναι επικίνδυνο </w:t>
      </w:r>
      <w:r>
        <w:rPr>
          <w:rFonts w:eastAsia="Times New Roman" w:cs="Times New Roman"/>
          <w:szCs w:val="24"/>
        </w:rPr>
        <w:t xml:space="preserve">αυτό </w:t>
      </w:r>
      <w:r w:rsidRPr="00C33F67">
        <w:rPr>
          <w:rFonts w:eastAsia="Times New Roman" w:cs="Times New Roman"/>
          <w:szCs w:val="24"/>
        </w:rPr>
        <w:t>για τη δημόσια υγεία</w:t>
      </w:r>
      <w:r>
        <w:rPr>
          <w:rFonts w:eastAsia="Times New Roman" w:cs="Times New Roman"/>
          <w:szCs w:val="24"/>
        </w:rPr>
        <w:t>;</w:t>
      </w:r>
      <w:r w:rsidRPr="00C33F67">
        <w:rPr>
          <w:rFonts w:eastAsia="Times New Roman" w:cs="Times New Roman"/>
          <w:szCs w:val="24"/>
        </w:rPr>
        <w:t xml:space="preserve"> </w:t>
      </w:r>
      <w:r>
        <w:rPr>
          <w:rFonts w:eastAsia="Times New Roman" w:cs="Times New Roman"/>
          <w:szCs w:val="24"/>
        </w:rPr>
        <w:t>Επιπλέ</w:t>
      </w:r>
      <w:r>
        <w:rPr>
          <w:rFonts w:eastAsia="Times New Roman" w:cs="Times New Roman"/>
          <w:szCs w:val="24"/>
        </w:rPr>
        <w:t xml:space="preserve">ον, </w:t>
      </w:r>
      <w:r w:rsidRPr="00C33F67">
        <w:rPr>
          <w:rFonts w:eastAsia="Times New Roman" w:cs="Times New Roman"/>
          <w:szCs w:val="24"/>
        </w:rPr>
        <w:t>υπάρχουν ελλείψεις και σε κτηνιάτρους και σε άλλους επιστήμονες</w:t>
      </w:r>
      <w:r>
        <w:rPr>
          <w:rFonts w:eastAsia="Times New Roman" w:cs="Times New Roman"/>
          <w:szCs w:val="24"/>
        </w:rPr>
        <w:t>,</w:t>
      </w:r>
      <w:r w:rsidRPr="00C33F67">
        <w:rPr>
          <w:rFonts w:eastAsia="Times New Roman" w:cs="Times New Roman"/>
          <w:szCs w:val="24"/>
        </w:rPr>
        <w:t xml:space="preserve"> τους οποίους πρέπει να προσλάβετε</w:t>
      </w:r>
      <w:r>
        <w:rPr>
          <w:rFonts w:eastAsia="Times New Roman" w:cs="Times New Roman"/>
          <w:szCs w:val="24"/>
        </w:rPr>
        <w:t>.</w:t>
      </w:r>
    </w:p>
    <w:p w14:paraId="5218D698" w14:textId="77777777" w:rsidR="00BE48FC" w:rsidRDefault="008F016C">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Τον λόγο έχει ο κ. Θεοχαρόπουλος για να θέσει κάποιο ερώτημα στον κύριο Υπουργό.</w:t>
      </w:r>
    </w:p>
    <w:p w14:paraId="5218D699" w14:textId="77777777" w:rsidR="00BE48FC" w:rsidRDefault="008F016C">
      <w:pPr>
        <w:spacing w:line="600" w:lineRule="auto"/>
        <w:ind w:firstLine="720"/>
        <w:jc w:val="both"/>
        <w:rPr>
          <w:rFonts w:eastAsia="Times New Roman" w:cs="Times New Roman"/>
          <w:szCs w:val="24"/>
        </w:rPr>
      </w:pPr>
      <w:r>
        <w:rPr>
          <w:rFonts w:eastAsia="Times New Roman" w:cs="Times New Roman"/>
          <w:b/>
          <w:szCs w:val="24"/>
        </w:rPr>
        <w:lastRenderedPageBreak/>
        <w:t xml:space="preserve">ΑΘΑΝΑΣΙΟΣ ΘΕΟΧΑΡΟΠΟΥΛΟΣ: </w:t>
      </w:r>
      <w:r>
        <w:rPr>
          <w:rFonts w:eastAsia="Times New Roman" w:cs="Times New Roman"/>
          <w:szCs w:val="24"/>
        </w:rPr>
        <w:t>Κύριε Υπουργ</w:t>
      </w:r>
      <w:r>
        <w:rPr>
          <w:rFonts w:eastAsia="Times New Roman" w:cs="Times New Roman"/>
          <w:szCs w:val="24"/>
        </w:rPr>
        <w:t xml:space="preserve">έ, </w:t>
      </w:r>
      <w:r w:rsidRPr="00C33F67">
        <w:rPr>
          <w:rFonts w:eastAsia="Times New Roman" w:cs="Times New Roman"/>
          <w:szCs w:val="24"/>
        </w:rPr>
        <w:t xml:space="preserve">σας άκουσα να λέτε για </w:t>
      </w:r>
      <w:r>
        <w:rPr>
          <w:rFonts w:eastAsia="Times New Roman" w:cs="Times New Roman"/>
          <w:szCs w:val="24"/>
        </w:rPr>
        <w:t xml:space="preserve">τη νομιμοποίηση </w:t>
      </w:r>
      <w:r w:rsidRPr="00C33F67">
        <w:rPr>
          <w:rFonts w:eastAsia="Times New Roman" w:cs="Times New Roman"/>
          <w:szCs w:val="24"/>
        </w:rPr>
        <w:t>των δαπανών</w:t>
      </w:r>
      <w:r>
        <w:rPr>
          <w:rFonts w:eastAsia="Times New Roman" w:cs="Times New Roman"/>
          <w:szCs w:val="24"/>
        </w:rPr>
        <w:t>.</w:t>
      </w:r>
      <w:r w:rsidRPr="00C33F67">
        <w:rPr>
          <w:rFonts w:eastAsia="Times New Roman" w:cs="Times New Roman"/>
          <w:szCs w:val="24"/>
        </w:rPr>
        <w:t xml:space="preserve"> Πράγματι</w:t>
      </w:r>
      <w:r>
        <w:rPr>
          <w:rFonts w:eastAsia="Times New Roman" w:cs="Times New Roman"/>
          <w:szCs w:val="24"/>
        </w:rPr>
        <w:t>, ε</w:t>
      </w:r>
      <w:r w:rsidRPr="00C33F67">
        <w:rPr>
          <w:rFonts w:eastAsia="Times New Roman" w:cs="Times New Roman"/>
          <w:szCs w:val="24"/>
        </w:rPr>
        <w:t xml:space="preserve">ίναι εντυπωσιακό στοιχείο σήμερα ότι </w:t>
      </w:r>
      <w:r>
        <w:rPr>
          <w:rFonts w:eastAsia="Times New Roman" w:cs="Times New Roman"/>
          <w:szCs w:val="24"/>
        </w:rPr>
        <w:t xml:space="preserve">νομιμοποιούμε </w:t>
      </w:r>
      <w:r w:rsidRPr="00C33F67">
        <w:rPr>
          <w:rFonts w:eastAsia="Times New Roman" w:cs="Times New Roman"/>
          <w:szCs w:val="24"/>
        </w:rPr>
        <w:t xml:space="preserve">δαπάνες </w:t>
      </w:r>
      <w:r>
        <w:rPr>
          <w:rFonts w:eastAsia="Times New Roman" w:cs="Times New Roman"/>
          <w:szCs w:val="24"/>
        </w:rPr>
        <w:t>του</w:t>
      </w:r>
      <w:r w:rsidRPr="00C33F67">
        <w:rPr>
          <w:rFonts w:eastAsia="Times New Roman" w:cs="Times New Roman"/>
          <w:szCs w:val="24"/>
        </w:rPr>
        <w:t xml:space="preserve"> Υπουργείο</w:t>
      </w:r>
      <w:r>
        <w:rPr>
          <w:rFonts w:eastAsia="Times New Roman" w:cs="Times New Roman"/>
          <w:szCs w:val="24"/>
        </w:rPr>
        <w:t>υ</w:t>
      </w:r>
      <w:r w:rsidRPr="00C33F67">
        <w:rPr>
          <w:rFonts w:eastAsia="Times New Roman" w:cs="Times New Roman"/>
          <w:szCs w:val="24"/>
        </w:rPr>
        <w:t xml:space="preserve"> Αγροτικής Ανάπτυξης 445 εκατομμυρίων ευρώ</w:t>
      </w:r>
      <w:r>
        <w:rPr>
          <w:rFonts w:eastAsia="Times New Roman" w:cs="Times New Roman"/>
          <w:szCs w:val="24"/>
        </w:rPr>
        <w:t>, μισού δισεκατομμυρίου</w:t>
      </w:r>
      <w:r w:rsidRPr="00C33F67">
        <w:rPr>
          <w:rFonts w:eastAsia="Times New Roman" w:cs="Times New Roman"/>
          <w:szCs w:val="24"/>
        </w:rPr>
        <w:t xml:space="preserve"> ευρώ</w:t>
      </w:r>
      <w:r>
        <w:rPr>
          <w:rFonts w:eastAsia="Times New Roman" w:cs="Times New Roman"/>
          <w:szCs w:val="24"/>
        </w:rPr>
        <w:t>, ό</w:t>
      </w:r>
      <w:r w:rsidRPr="00C33F67">
        <w:rPr>
          <w:rFonts w:eastAsia="Times New Roman" w:cs="Times New Roman"/>
          <w:szCs w:val="24"/>
        </w:rPr>
        <w:t>χι 500.000</w:t>
      </w:r>
      <w:r>
        <w:rPr>
          <w:rFonts w:eastAsia="Times New Roman" w:cs="Times New Roman"/>
          <w:szCs w:val="24"/>
        </w:rPr>
        <w:t>, ό</w:t>
      </w:r>
      <w:r w:rsidRPr="00C33F67">
        <w:rPr>
          <w:rFonts w:eastAsia="Times New Roman" w:cs="Times New Roman"/>
          <w:szCs w:val="24"/>
        </w:rPr>
        <w:t xml:space="preserve">πως </w:t>
      </w:r>
      <w:r>
        <w:rPr>
          <w:rFonts w:eastAsia="Times New Roman" w:cs="Times New Roman"/>
          <w:szCs w:val="24"/>
        </w:rPr>
        <w:t xml:space="preserve">αυτές </w:t>
      </w:r>
      <w:r>
        <w:rPr>
          <w:rFonts w:eastAsia="Times New Roman" w:cs="Times New Roman"/>
          <w:szCs w:val="24"/>
        </w:rPr>
        <w:t>το</w:t>
      </w:r>
      <w:r>
        <w:rPr>
          <w:rFonts w:eastAsia="Times New Roman" w:cs="Times New Roman"/>
          <w:szCs w:val="24"/>
        </w:rPr>
        <w:t>υ</w:t>
      </w:r>
      <w:r>
        <w:rPr>
          <w:rFonts w:eastAsia="Times New Roman" w:cs="Times New Roman"/>
          <w:szCs w:val="24"/>
        </w:rPr>
        <w:t xml:space="preserve"> Υπουργείο</w:t>
      </w:r>
      <w:r>
        <w:rPr>
          <w:rFonts w:eastAsia="Times New Roman" w:cs="Times New Roman"/>
          <w:szCs w:val="24"/>
        </w:rPr>
        <w:t>υ</w:t>
      </w:r>
      <w:r w:rsidRPr="00C33F67">
        <w:rPr>
          <w:rFonts w:eastAsia="Times New Roman" w:cs="Times New Roman"/>
          <w:szCs w:val="24"/>
        </w:rPr>
        <w:t xml:space="preserve"> </w:t>
      </w:r>
      <w:r>
        <w:rPr>
          <w:rFonts w:eastAsia="Times New Roman" w:cs="Times New Roman"/>
          <w:szCs w:val="24"/>
        </w:rPr>
        <w:t>Εξωτερικών. Πρόκειται για όλη την περίοδο της Κυβέρνησης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δηλαδή από το 20</w:t>
      </w:r>
      <w:r w:rsidRPr="00C33F67">
        <w:rPr>
          <w:rFonts w:eastAsia="Times New Roman" w:cs="Times New Roman"/>
          <w:szCs w:val="24"/>
        </w:rPr>
        <w:t>15</w:t>
      </w:r>
      <w:r>
        <w:rPr>
          <w:rFonts w:eastAsia="Times New Roman" w:cs="Times New Roman"/>
          <w:szCs w:val="24"/>
        </w:rPr>
        <w:t>,</w:t>
      </w:r>
      <w:r w:rsidRPr="00C33F67">
        <w:rPr>
          <w:rFonts w:eastAsia="Times New Roman" w:cs="Times New Roman"/>
          <w:szCs w:val="24"/>
        </w:rPr>
        <w:t xml:space="preserve"> </w:t>
      </w:r>
      <w:r>
        <w:rPr>
          <w:rFonts w:eastAsia="Times New Roman" w:cs="Times New Roman"/>
          <w:szCs w:val="24"/>
        </w:rPr>
        <w:t xml:space="preserve">για τις οποίες </w:t>
      </w:r>
      <w:r w:rsidRPr="00C33F67">
        <w:rPr>
          <w:rFonts w:eastAsia="Times New Roman" w:cs="Times New Roman"/>
          <w:szCs w:val="24"/>
        </w:rPr>
        <w:t>οι αποφάσεις ανάληψη</w:t>
      </w:r>
      <w:r>
        <w:rPr>
          <w:rFonts w:eastAsia="Times New Roman" w:cs="Times New Roman"/>
          <w:szCs w:val="24"/>
        </w:rPr>
        <w:t>ς</w:t>
      </w:r>
      <w:r w:rsidRPr="00C33F67">
        <w:rPr>
          <w:rFonts w:eastAsia="Times New Roman" w:cs="Times New Roman"/>
          <w:szCs w:val="24"/>
        </w:rPr>
        <w:t xml:space="preserve"> </w:t>
      </w:r>
      <w:r>
        <w:rPr>
          <w:rFonts w:eastAsia="Times New Roman" w:cs="Times New Roman"/>
          <w:szCs w:val="24"/>
        </w:rPr>
        <w:t xml:space="preserve">της </w:t>
      </w:r>
      <w:r w:rsidRPr="00C33F67">
        <w:rPr>
          <w:rFonts w:eastAsia="Times New Roman" w:cs="Times New Roman"/>
          <w:szCs w:val="24"/>
        </w:rPr>
        <w:t>υποχρέωσης υπεγράφησαν από αναρμόδιο όργανο</w:t>
      </w:r>
      <w:r>
        <w:rPr>
          <w:rFonts w:eastAsia="Times New Roman" w:cs="Times New Roman"/>
          <w:szCs w:val="24"/>
        </w:rPr>
        <w:t>,</w:t>
      </w:r>
      <w:r w:rsidRPr="00C33F67">
        <w:rPr>
          <w:rFonts w:eastAsia="Times New Roman" w:cs="Times New Roman"/>
          <w:szCs w:val="24"/>
        </w:rPr>
        <w:t xml:space="preserve"> όπως είπατε πράγματι</w:t>
      </w:r>
      <w:r>
        <w:rPr>
          <w:rFonts w:eastAsia="Times New Roman" w:cs="Times New Roman"/>
          <w:szCs w:val="24"/>
        </w:rPr>
        <w:t>,</w:t>
      </w:r>
      <w:r w:rsidRPr="00C33F67">
        <w:rPr>
          <w:rFonts w:eastAsia="Times New Roman" w:cs="Times New Roman"/>
          <w:szCs w:val="24"/>
        </w:rPr>
        <w:t xml:space="preserve"> με αυτή την αιτία</w:t>
      </w:r>
      <w:r>
        <w:rPr>
          <w:rFonts w:eastAsia="Times New Roman" w:cs="Times New Roman"/>
          <w:szCs w:val="24"/>
        </w:rPr>
        <w:t>.</w:t>
      </w:r>
      <w:r w:rsidRPr="00C33F67">
        <w:rPr>
          <w:rFonts w:eastAsia="Times New Roman" w:cs="Times New Roman"/>
          <w:szCs w:val="24"/>
        </w:rPr>
        <w:t xml:space="preserve"> Αυτό δεν σημαίνει ότι είναι μία διαδι</w:t>
      </w:r>
      <w:r w:rsidRPr="00C33F67">
        <w:rPr>
          <w:rFonts w:eastAsia="Times New Roman" w:cs="Times New Roman"/>
          <w:szCs w:val="24"/>
        </w:rPr>
        <w:t>κασία λογική</w:t>
      </w:r>
      <w:r>
        <w:rPr>
          <w:rFonts w:eastAsia="Times New Roman" w:cs="Times New Roman"/>
          <w:szCs w:val="24"/>
        </w:rPr>
        <w:t>.</w:t>
      </w:r>
      <w:r w:rsidRPr="00C33F67">
        <w:rPr>
          <w:rFonts w:eastAsia="Times New Roman" w:cs="Times New Roman"/>
          <w:szCs w:val="24"/>
        </w:rPr>
        <w:t xml:space="preserve"> </w:t>
      </w:r>
    </w:p>
    <w:p w14:paraId="5218D69A" w14:textId="77777777" w:rsidR="00BE48FC" w:rsidRDefault="008F016C">
      <w:pPr>
        <w:spacing w:line="600" w:lineRule="auto"/>
        <w:ind w:firstLine="720"/>
        <w:jc w:val="both"/>
        <w:rPr>
          <w:rFonts w:eastAsia="Times New Roman" w:cs="Times New Roman"/>
          <w:szCs w:val="24"/>
        </w:rPr>
      </w:pPr>
      <w:r w:rsidRPr="00C33F67">
        <w:rPr>
          <w:rFonts w:eastAsia="Times New Roman" w:cs="Times New Roman"/>
          <w:szCs w:val="24"/>
        </w:rPr>
        <w:t>Θέλω να τονίσω το εξής και να μας απαντήσετε</w:t>
      </w:r>
      <w:r>
        <w:rPr>
          <w:rFonts w:eastAsia="Times New Roman" w:cs="Times New Roman"/>
          <w:szCs w:val="24"/>
        </w:rPr>
        <w:t>.</w:t>
      </w:r>
      <w:r w:rsidRPr="00C33F67">
        <w:rPr>
          <w:rFonts w:eastAsia="Times New Roman" w:cs="Times New Roman"/>
          <w:szCs w:val="24"/>
        </w:rPr>
        <w:t xml:space="preserve"> </w:t>
      </w:r>
      <w:r>
        <w:rPr>
          <w:rFonts w:eastAsia="Times New Roman" w:cs="Times New Roman"/>
          <w:szCs w:val="24"/>
        </w:rPr>
        <w:t>Διότι</w:t>
      </w:r>
      <w:r>
        <w:rPr>
          <w:rFonts w:eastAsia="Times New Roman" w:cs="Times New Roman"/>
          <w:szCs w:val="24"/>
        </w:rPr>
        <w:t>,</w:t>
      </w:r>
      <w:r>
        <w:rPr>
          <w:rFonts w:eastAsia="Times New Roman" w:cs="Times New Roman"/>
          <w:szCs w:val="24"/>
        </w:rPr>
        <w:t xml:space="preserve"> πράγματι</w:t>
      </w:r>
      <w:r>
        <w:rPr>
          <w:rFonts w:eastAsia="Times New Roman" w:cs="Times New Roman"/>
          <w:szCs w:val="24"/>
        </w:rPr>
        <w:t>,</w:t>
      </w:r>
      <w:r>
        <w:rPr>
          <w:rFonts w:eastAsia="Times New Roman" w:cs="Times New Roman"/>
          <w:szCs w:val="24"/>
        </w:rPr>
        <w:t xml:space="preserve"> έχετε δίκιο. Διαβάζοντας </w:t>
      </w:r>
      <w:r>
        <w:rPr>
          <w:rFonts w:eastAsia="Times New Roman" w:cs="Times New Roman"/>
          <w:szCs w:val="24"/>
        </w:rPr>
        <w:t>τη σχετική τροπολογία</w:t>
      </w:r>
      <w:r>
        <w:rPr>
          <w:rFonts w:eastAsia="Times New Roman" w:cs="Times New Roman"/>
          <w:szCs w:val="24"/>
        </w:rPr>
        <w:t>, βλέπουμε</w:t>
      </w:r>
      <w:r w:rsidRPr="00C33F67">
        <w:rPr>
          <w:rFonts w:eastAsia="Times New Roman" w:cs="Times New Roman"/>
          <w:szCs w:val="24"/>
        </w:rPr>
        <w:t xml:space="preserve"> ότι δεν έχει προχωρήσει</w:t>
      </w:r>
      <w:r>
        <w:rPr>
          <w:rFonts w:eastAsia="Times New Roman" w:cs="Times New Roman"/>
          <w:szCs w:val="24"/>
        </w:rPr>
        <w:t>,</w:t>
      </w:r>
      <w:r w:rsidRPr="00C33F67">
        <w:rPr>
          <w:rFonts w:eastAsia="Times New Roman" w:cs="Times New Roman"/>
          <w:szCs w:val="24"/>
        </w:rPr>
        <w:t xml:space="preserve"> παρά το</w:t>
      </w:r>
      <w:r>
        <w:rPr>
          <w:rFonts w:eastAsia="Times New Roman" w:cs="Times New Roman"/>
          <w:szCs w:val="24"/>
        </w:rPr>
        <w:t>ν</w:t>
      </w:r>
      <w:r w:rsidRPr="00C33F67">
        <w:rPr>
          <w:rFonts w:eastAsia="Times New Roman" w:cs="Times New Roman"/>
          <w:szCs w:val="24"/>
        </w:rPr>
        <w:t xml:space="preserve"> νόμο του 2014</w:t>
      </w:r>
      <w:r>
        <w:rPr>
          <w:rFonts w:eastAsia="Times New Roman" w:cs="Times New Roman"/>
          <w:szCs w:val="24"/>
        </w:rPr>
        <w:t>,</w:t>
      </w:r>
      <w:r w:rsidRPr="00C33F67">
        <w:rPr>
          <w:rFonts w:eastAsia="Times New Roman" w:cs="Times New Roman"/>
          <w:szCs w:val="24"/>
        </w:rPr>
        <w:t xml:space="preserve"> η οργανωτική ολοκλήρωση της </w:t>
      </w:r>
      <w:r>
        <w:rPr>
          <w:rFonts w:eastAsia="Times New Roman" w:cs="Times New Roman"/>
          <w:szCs w:val="24"/>
        </w:rPr>
        <w:t>γ</w:t>
      </w:r>
      <w:r w:rsidRPr="00C33F67">
        <w:rPr>
          <w:rFonts w:eastAsia="Times New Roman" w:cs="Times New Roman"/>
          <w:szCs w:val="24"/>
        </w:rPr>
        <w:t xml:space="preserve">ενικής </w:t>
      </w:r>
      <w:r>
        <w:rPr>
          <w:rFonts w:eastAsia="Times New Roman" w:cs="Times New Roman"/>
          <w:szCs w:val="24"/>
        </w:rPr>
        <w:t>δ</w:t>
      </w:r>
      <w:r w:rsidRPr="00C33F67">
        <w:rPr>
          <w:rFonts w:eastAsia="Times New Roman" w:cs="Times New Roman"/>
          <w:szCs w:val="24"/>
        </w:rPr>
        <w:t>ιεύθυνση</w:t>
      </w:r>
      <w:r>
        <w:rPr>
          <w:rFonts w:eastAsia="Times New Roman" w:cs="Times New Roman"/>
          <w:szCs w:val="24"/>
        </w:rPr>
        <w:t>ς</w:t>
      </w:r>
      <w:r w:rsidRPr="00C33F67">
        <w:rPr>
          <w:rFonts w:eastAsia="Times New Roman" w:cs="Times New Roman"/>
          <w:szCs w:val="24"/>
        </w:rPr>
        <w:t xml:space="preserve"> </w:t>
      </w:r>
      <w:r>
        <w:rPr>
          <w:rFonts w:eastAsia="Times New Roman" w:cs="Times New Roman"/>
          <w:szCs w:val="24"/>
        </w:rPr>
        <w:t>ο</w:t>
      </w:r>
      <w:r w:rsidRPr="00C33F67">
        <w:rPr>
          <w:rFonts w:eastAsia="Times New Roman" w:cs="Times New Roman"/>
          <w:szCs w:val="24"/>
        </w:rPr>
        <w:t xml:space="preserve">ικονομικών </w:t>
      </w:r>
      <w:r>
        <w:rPr>
          <w:rFonts w:eastAsia="Times New Roman" w:cs="Times New Roman"/>
          <w:szCs w:val="24"/>
        </w:rPr>
        <w:t>υ</w:t>
      </w:r>
      <w:r w:rsidRPr="00C33F67">
        <w:rPr>
          <w:rFonts w:eastAsia="Times New Roman" w:cs="Times New Roman"/>
          <w:szCs w:val="24"/>
        </w:rPr>
        <w:t>πηρεσιών</w:t>
      </w:r>
      <w:r>
        <w:rPr>
          <w:rFonts w:eastAsia="Times New Roman" w:cs="Times New Roman"/>
          <w:szCs w:val="24"/>
        </w:rPr>
        <w:t>.</w:t>
      </w:r>
      <w:r w:rsidRPr="00C33F67">
        <w:rPr>
          <w:rFonts w:eastAsia="Times New Roman" w:cs="Times New Roman"/>
          <w:szCs w:val="24"/>
        </w:rPr>
        <w:t xml:space="preserve"> Το</w:t>
      </w:r>
      <w:r w:rsidRPr="00C33F67">
        <w:rPr>
          <w:rFonts w:eastAsia="Times New Roman" w:cs="Times New Roman"/>
          <w:szCs w:val="24"/>
        </w:rPr>
        <w:t xml:space="preserve"> </w:t>
      </w:r>
      <w:r>
        <w:rPr>
          <w:rFonts w:eastAsia="Times New Roman" w:cs="Times New Roman"/>
          <w:szCs w:val="24"/>
        </w:rPr>
        <w:t>ξέρω ε</w:t>
      </w:r>
      <w:r w:rsidRPr="00C33F67">
        <w:rPr>
          <w:rFonts w:eastAsia="Times New Roman" w:cs="Times New Roman"/>
          <w:szCs w:val="24"/>
        </w:rPr>
        <w:t xml:space="preserve">ξάλλου το Υπουργείο Αγροτικής Ανάπτυξης </w:t>
      </w:r>
      <w:r>
        <w:rPr>
          <w:rFonts w:eastAsia="Times New Roman" w:cs="Times New Roman"/>
          <w:szCs w:val="24"/>
        </w:rPr>
        <w:t xml:space="preserve">και </w:t>
      </w:r>
      <w:r w:rsidRPr="00C33F67">
        <w:rPr>
          <w:rFonts w:eastAsia="Times New Roman" w:cs="Times New Roman"/>
          <w:szCs w:val="24"/>
        </w:rPr>
        <w:t>προσωπικά</w:t>
      </w:r>
      <w:r>
        <w:rPr>
          <w:rFonts w:eastAsia="Times New Roman" w:cs="Times New Roman"/>
          <w:szCs w:val="24"/>
        </w:rPr>
        <w:t>.</w:t>
      </w:r>
      <w:r w:rsidRPr="00C33F67">
        <w:rPr>
          <w:rFonts w:eastAsia="Times New Roman" w:cs="Times New Roman"/>
          <w:szCs w:val="24"/>
        </w:rPr>
        <w:t xml:space="preserve"> Δεν έχει προχωρήσει αυτή η διαδικασία</w:t>
      </w:r>
      <w:r>
        <w:rPr>
          <w:rFonts w:eastAsia="Times New Roman" w:cs="Times New Roman"/>
          <w:szCs w:val="24"/>
        </w:rPr>
        <w:t xml:space="preserve">. </w:t>
      </w:r>
    </w:p>
    <w:p w14:paraId="5218D69B" w14:textId="77777777" w:rsidR="00BE48FC" w:rsidRDefault="008F016C">
      <w:pPr>
        <w:spacing w:line="600" w:lineRule="auto"/>
        <w:ind w:firstLine="720"/>
        <w:jc w:val="both"/>
        <w:rPr>
          <w:rFonts w:eastAsia="Times New Roman" w:cs="Times New Roman"/>
          <w:szCs w:val="24"/>
        </w:rPr>
      </w:pPr>
      <w:r w:rsidRPr="00C33F67">
        <w:rPr>
          <w:rFonts w:eastAsia="Times New Roman" w:cs="Times New Roman"/>
          <w:szCs w:val="24"/>
        </w:rPr>
        <w:t xml:space="preserve">Υπάρχει κάποιο σχέδιο </w:t>
      </w:r>
      <w:r>
        <w:rPr>
          <w:rFonts w:eastAsia="Times New Roman" w:cs="Times New Roman"/>
          <w:szCs w:val="24"/>
        </w:rPr>
        <w:t xml:space="preserve">ώστε </w:t>
      </w:r>
      <w:r w:rsidRPr="00C33F67">
        <w:rPr>
          <w:rFonts w:eastAsia="Times New Roman" w:cs="Times New Roman"/>
          <w:szCs w:val="24"/>
        </w:rPr>
        <w:t>να μην έρχεται η Βουλή να νομιμοποιεί τέτοιες δαπάνες εκ των υστέρων από τυπικά προ</w:t>
      </w:r>
      <w:r w:rsidRPr="00C33F67">
        <w:rPr>
          <w:rFonts w:eastAsia="Times New Roman" w:cs="Times New Roman"/>
          <w:szCs w:val="24"/>
        </w:rPr>
        <w:lastRenderedPageBreak/>
        <w:t xml:space="preserve">βλήματα </w:t>
      </w:r>
      <w:r>
        <w:rPr>
          <w:rFonts w:eastAsia="Times New Roman" w:cs="Times New Roman"/>
          <w:szCs w:val="24"/>
        </w:rPr>
        <w:t>ανα</w:t>
      </w:r>
      <w:r w:rsidRPr="00C33F67">
        <w:rPr>
          <w:rFonts w:eastAsia="Times New Roman" w:cs="Times New Roman"/>
          <w:szCs w:val="24"/>
        </w:rPr>
        <w:t>ρμόδιων οργάνων</w:t>
      </w:r>
      <w:r>
        <w:rPr>
          <w:rFonts w:eastAsia="Times New Roman" w:cs="Times New Roman"/>
          <w:szCs w:val="24"/>
        </w:rPr>
        <w:t>;</w:t>
      </w:r>
      <w:r w:rsidRPr="00C33F67">
        <w:rPr>
          <w:rFonts w:eastAsia="Times New Roman" w:cs="Times New Roman"/>
          <w:szCs w:val="24"/>
        </w:rPr>
        <w:t xml:space="preserve"> Γιατί δεν προχώρησε η οργανωτική ανασυγκρότηση</w:t>
      </w:r>
      <w:r>
        <w:rPr>
          <w:rFonts w:eastAsia="Times New Roman" w:cs="Times New Roman"/>
          <w:szCs w:val="24"/>
        </w:rPr>
        <w:t>;</w:t>
      </w:r>
      <w:r w:rsidRPr="00C33F67">
        <w:rPr>
          <w:rFonts w:eastAsia="Times New Roman" w:cs="Times New Roman"/>
          <w:szCs w:val="24"/>
        </w:rPr>
        <w:t xml:space="preserve"> Πότε θα προχωρήσει</w:t>
      </w:r>
      <w:r>
        <w:rPr>
          <w:rFonts w:eastAsia="Times New Roman" w:cs="Times New Roman"/>
          <w:szCs w:val="24"/>
        </w:rPr>
        <w:t>;</w:t>
      </w:r>
      <w:r w:rsidRPr="00C33F67">
        <w:rPr>
          <w:rFonts w:eastAsia="Times New Roman" w:cs="Times New Roman"/>
          <w:szCs w:val="24"/>
        </w:rPr>
        <w:t xml:space="preserve"> Έχετε </w:t>
      </w:r>
      <w:r>
        <w:rPr>
          <w:rFonts w:eastAsia="Times New Roman" w:cs="Times New Roman"/>
          <w:szCs w:val="24"/>
        </w:rPr>
        <w:t xml:space="preserve">κάποιο </w:t>
      </w:r>
      <w:r w:rsidRPr="00C33F67">
        <w:rPr>
          <w:rFonts w:eastAsia="Times New Roman" w:cs="Times New Roman"/>
          <w:szCs w:val="24"/>
        </w:rPr>
        <w:t>σχέδιο</w:t>
      </w:r>
      <w:r>
        <w:rPr>
          <w:rFonts w:eastAsia="Times New Roman" w:cs="Times New Roman"/>
          <w:szCs w:val="24"/>
        </w:rPr>
        <w:t>;</w:t>
      </w:r>
      <w:r w:rsidRPr="00C33F67">
        <w:rPr>
          <w:rFonts w:eastAsia="Times New Roman" w:cs="Times New Roman"/>
          <w:szCs w:val="24"/>
        </w:rPr>
        <w:t xml:space="preserve"> </w:t>
      </w:r>
      <w:r>
        <w:rPr>
          <w:rFonts w:eastAsia="Times New Roman" w:cs="Times New Roman"/>
          <w:szCs w:val="24"/>
        </w:rPr>
        <w:t xml:space="preserve">Διότι </w:t>
      </w:r>
      <w:r w:rsidRPr="00C33F67">
        <w:rPr>
          <w:rFonts w:eastAsia="Times New Roman" w:cs="Times New Roman"/>
          <w:szCs w:val="24"/>
        </w:rPr>
        <w:t>είναι πραγματικά τουλάχιστον εντυπωσ</w:t>
      </w:r>
      <w:r>
        <w:rPr>
          <w:rFonts w:eastAsia="Times New Roman" w:cs="Times New Roman"/>
          <w:szCs w:val="24"/>
        </w:rPr>
        <w:t>ιακό το ότι αυτή τη στιγμή μισό δισεκατομμύριο</w:t>
      </w:r>
      <w:r w:rsidRPr="00C33F67">
        <w:rPr>
          <w:rFonts w:eastAsia="Times New Roman" w:cs="Times New Roman"/>
          <w:szCs w:val="24"/>
        </w:rPr>
        <w:t xml:space="preserve"> ευρώ </w:t>
      </w:r>
      <w:r>
        <w:rPr>
          <w:rFonts w:eastAsia="Times New Roman" w:cs="Times New Roman"/>
          <w:szCs w:val="24"/>
        </w:rPr>
        <w:t xml:space="preserve">νομιμοποιείται λόγω </w:t>
      </w:r>
      <w:r w:rsidRPr="00C33F67">
        <w:rPr>
          <w:rFonts w:eastAsia="Times New Roman" w:cs="Times New Roman"/>
          <w:szCs w:val="24"/>
        </w:rPr>
        <w:t>αναρμόδιο</w:t>
      </w:r>
      <w:r>
        <w:rPr>
          <w:rFonts w:eastAsia="Times New Roman" w:cs="Times New Roman"/>
          <w:szCs w:val="24"/>
        </w:rPr>
        <w:t>υ</w:t>
      </w:r>
      <w:r w:rsidRPr="00C33F67">
        <w:rPr>
          <w:rFonts w:eastAsia="Times New Roman" w:cs="Times New Roman"/>
          <w:szCs w:val="24"/>
        </w:rPr>
        <w:t xml:space="preserve"> οργάνο</w:t>
      </w:r>
      <w:r>
        <w:rPr>
          <w:rFonts w:eastAsia="Times New Roman" w:cs="Times New Roman"/>
          <w:szCs w:val="24"/>
        </w:rPr>
        <w:t>υ.</w:t>
      </w:r>
    </w:p>
    <w:p w14:paraId="5218D69C" w14:textId="77777777" w:rsidR="00BE48FC" w:rsidRDefault="008F016C">
      <w:pPr>
        <w:spacing w:line="600" w:lineRule="auto"/>
        <w:ind w:firstLine="720"/>
        <w:jc w:val="both"/>
        <w:rPr>
          <w:rFonts w:eastAsia="Times New Roman" w:cs="Times New Roman"/>
          <w:szCs w:val="24"/>
        </w:rPr>
      </w:pPr>
      <w:r w:rsidRPr="00C33F67">
        <w:rPr>
          <w:rFonts w:eastAsia="Times New Roman" w:cs="Times New Roman"/>
          <w:szCs w:val="24"/>
        </w:rPr>
        <w:t>Δεύτερον</w:t>
      </w:r>
      <w:r>
        <w:rPr>
          <w:rFonts w:eastAsia="Times New Roman" w:cs="Times New Roman"/>
          <w:szCs w:val="24"/>
        </w:rPr>
        <w:t>,</w:t>
      </w:r>
      <w:r w:rsidRPr="00C33F67">
        <w:rPr>
          <w:rFonts w:eastAsia="Times New Roman" w:cs="Times New Roman"/>
          <w:szCs w:val="24"/>
        </w:rPr>
        <w:t xml:space="preserve"> σε σχέση με την άλλη τ</w:t>
      </w:r>
      <w:r w:rsidRPr="00C33F67">
        <w:rPr>
          <w:rFonts w:eastAsia="Times New Roman" w:cs="Times New Roman"/>
          <w:szCs w:val="24"/>
        </w:rPr>
        <w:t xml:space="preserve">ροπολογία </w:t>
      </w:r>
      <w:r>
        <w:rPr>
          <w:rFonts w:eastAsia="Times New Roman" w:cs="Times New Roman"/>
          <w:szCs w:val="24"/>
        </w:rPr>
        <w:t>-σ</w:t>
      </w:r>
      <w:r w:rsidRPr="00C33F67">
        <w:rPr>
          <w:rFonts w:eastAsia="Times New Roman" w:cs="Times New Roman"/>
          <w:szCs w:val="24"/>
        </w:rPr>
        <w:t xml:space="preserve">το πρώτο </w:t>
      </w:r>
      <w:r>
        <w:rPr>
          <w:rFonts w:eastAsia="Times New Roman" w:cs="Times New Roman"/>
          <w:szCs w:val="24"/>
        </w:rPr>
        <w:t xml:space="preserve">θα μου </w:t>
      </w:r>
      <w:r w:rsidRPr="00C33F67">
        <w:rPr>
          <w:rFonts w:eastAsia="Times New Roman" w:cs="Times New Roman"/>
          <w:szCs w:val="24"/>
        </w:rPr>
        <w:t>απαντήσετε</w:t>
      </w:r>
      <w:r>
        <w:rPr>
          <w:rFonts w:eastAsia="Times New Roman" w:cs="Times New Roman"/>
          <w:szCs w:val="24"/>
        </w:rPr>
        <w:t>-</w:t>
      </w:r>
      <w:r w:rsidRPr="00C33F67">
        <w:rPr>
          <w:rFonts w:eastAsia="Times New Roman" w:cs="Times New Roman"/>
          <w:szCs w:val="24"/>
        </w:rPr>
        <w:t xml:space="preserve"> θέλω να πληροφορήσω και το Σώμα ότι όταν ήμουν </w:t>
      </w:r>
      <w:r>
        <w:rPr>
          <w:rFonts w:eastAsia="Times New Roman" w:cs="Times New Roman"/>
          <w:szCs w:val="24"/>
        </w:rPr>
        <w:t>ειδικός γραμματέας</w:t>
      </w:r>
      <w:r>
        <w:rPr>
          <w:rFonts w:eastAsia="Times New Roman" w:cs="Times New Roman"/>
          <w:szCs w:val="24"/>
        </w:rPr>
        <w:t xml:space="preserve"> τ</w:t>
      </w:r>
      <w:r w:rsidRPr="00C33F67">
        <w:rPr>
          <w:rFonts w:eastAsia="Times New Roman" w:cs="Times New Roman"/>
          <w:szCs w:val="24"/>
        </w:rPr>
        <w:t xml:space="preserve">ου Υπουργείου Αγροτικής Ανάπτυξης </w:t>
      </w:r>
      <w:r>
        <w:rPr>
          <w:rFonts w:eastAsia="Times New Roman" w:cs="Times New Roman"/>
          <w:szCs w:val="24"/>
        </w:rPr>
        <w:t>-</w:t>
      </w:r>
      <w:r w:rsidRPr="00C33F67">
        <w:rPr>
          <w:rFonts w:eastAsia="Times New Roman" w:cs="Times New Roman"/>
          <w:szCs w:val="24"/>
        </w:rPr>
        <w:t>ενισχυτικά στο ότι δεν πρέπει να κατάσχονται τα χρήματα από τις επιδοτήσεις</w:t>
      </w:r>
      <w:r>
        <w:rPr>
          <w:rFonts w:eastAsia="Times New Roman" w:cs="Times New Roman"/>
          <w:szCs w:val="24"/>
        </w:rPr>
        <w:t>-</w:t>
      </w:r>
      <w:r w:rsidRPr="00C33F67">
        <w:rPr>
          <w:rFonts w:eastAsia="Times New Roman" w:cs="Times New Roman"/>
          <w:szCs w:val="24"/>
        </w:rPr>
        <w:t xml:space="preserve"> </w:t>
      </w:r>
      <w:r>
        <w:rPr>
          <w:rFonts w:eastAsia="Times New Roman" w:cs="Times New Roman"/>
          <w:szCs w:val="24"/>
        </w:rPr>
        <w:t>ο Τσιόλος, ο Επίτροπος της Ευρωπαϊκής</w:t>
      </w:r>
      <w:r>
        <w:rPr>
          <w:rFonts w:eastAsia="Times New Roman" w:cs="Times New Roman"/>
          <w:szCs w:val="24"/>
        </w:rPr>
        <w:t xml:space="preserve"> Ένωσης, </w:t>
      </w:r>
      <w:r w:rsidRPr="00C33F67">
        <w:rPr>
          <w:rFonts w:eastAsia="Times New Roman" w:cs="Times New Roman"/>
          <w:szCs w:val="24"/>
        </w:rPr>
        <w:t xml:space="preserve">όταν του καταθέσαμε ερώτησή μας απάντησε ότι </w:t>
      </w:r>
      <w:r>
        <w:rPr>
          <w:rFonts w:eastAsia="Times New Roman" w:cs="Times New Roman"/>
          <w:szCs w:val="24"/>
        </w:rPr>
        <w:t>δεν μπορεί να συμψηφίζονται τα ε</w:t>
      </w:r>
      <w:r w:rsidRPr="00C33F67">
        <w:rPr>
          <w:rFonts w:eastAsia="Times New Roman" w:cs="Times New Roman"/>
          <w:szCs w:val="24"/>
        </w:rPr>
        <w:t>υρωπαϊκά χρήματα για να χρησιμοποιούνται από το κράτος κατά το δοκούν</w:t>
      </w:r>
      <w:r>
        <w:rPr>
          <w:rFonts w:eastAsia="Times New Roman" w:cs="Times New Roman"/>
          <w:szCs w:val="24"/>
        </w:rPr>
        <w:t>.</w:t>
      </w:r>
      <w:r w:rsidRPr="00C33F67">
        <w:rPr>
          <w:rFonts w:eastAsia="Times New Roman" w:cs="Times New Roman"/>
          <w:szCs w:val="24"/>
        </w:rPr>
        <w:t xml:space="preserve"> Και όχι </w:t>
      </w:r>
      <w:r>
        <w:rPr>
          <w:rFonts w:eastAsia="Times New Roman" w:cs="Times New Roman"/>
          <w:szCs w:val="24"/>
        </w:rPr>
        <w:t xml:space="preserve">μόνο 7.500 </w:t>
      </w:r>
      <w:r w:rsidRPr="00C33F67">
        <w:rPr>
          <w:rFonts w:eastAsia="Times New Roman" w:cs="Times New Roman"/>
          <w:szCs w:val="24"/>
        </w:rPr>
        <w:t>ευρώ</w:t>
      </w:r>
      <w:r>
        <w:rPr>
          <w:rFonts w:eastAsia="Times New Roman" w:cs="Times New Roman"/>
          <w:szCs w:val="24"/>
        </w:rPr>
        <w:t>, αλλά</w:t>
      </w:r>
      <w:r w:rsidRPr="00C33F67">
        <w:rPr>
          <w:rFonts w:eastAsia="Times New Roman" w:cs="Times New Roman"/>
          <w:szCs w:val="24"/>
        </w:rPr>
        <w:t xml:space="preserve"> και </w:t>
      </w:r>
      <w:r>
        <w:rPr>
          <w:rFonts w:eastAsia="Times New Roman" w:cs="Times New Roman"/>
          <w:szCs w:val="24"/>
        </w:rPr>
        <w:t>για</w:t>
      </w:r>
      <w:r w:rsidRPr="00C33F67">
        <w:rPr>
          <w:rFonts w:eastAsia="Times New Roman" w:cs="Times New Roman"/>
          <w:szCs w:val="24"/>
        </w:rPr>
        <w:t xml:space="preserve"> παραπάνω θα έπρεπε να </w:t>
      </w:r>
      <w:r>
        <w:rPr>
          <w:rFonts w:eastAsia="Times New Roman" w:cs="Times New Roman"/>
          <w:szCs w:val="24"/>
        </w:rPr>
        <w:t>μεριμνήσουμε</w:t>
      </w:r>
      <w:r w:rsidRPr="00C33F67">
        <w:rPr>
          <w:rFonts w:eastAsia="Times New Roman" w:cs="Times New Roman"/>
          <w:szCs w:val="24"/>
        </w:rPr>
        <w:t xml:space="preserve"> </w:t>
      </w:r>
      <w:r w:rsidRPr="00C33F67">
        <w:rPr>
          <w:rFonts w:eastAsia="Times New Roman" w:cs="Times New Roman"/>
          <w:szCs w:val="24"/>
        </w:rPr>
        <w:t>κάποια στιγμή</w:t>
      </w:r>
      <w:r>
        <w:rPr>
          <w:rFonts w:eastAsia="Times New Roman" w:cs="Times New Roman"/>
          <w:szCs w:val="24"/>
        </w:rPr>
        <w:t>.</w:t>
      </w:r>
      <w:r w:rsidRPr="00C33F67">
        <w:rPr>
          <w:rFonts w:eastAsia="Times New Roman" w:cs="Times New Roman"/>
          <w:szCs w:val="24"/>
        </w:rPr>
        <w:t xml:space="preserve"> </w:t>
      </w:r>
    </w:p>
    <w:p w14:paraId="5218D69D" w14:textId="77777777" w:rsidR="00BE48FC" w:rsidRDefault="008F016C">
      <w:pPr>
        <w:spacing w:line="600" w:lineRule="auto"/>
        <w:ind w:firstLine="720"/>
        <w:jc w:val="both"/>
        <w:rPr>
          <w:rFonts w:eastAsia="Times New Roman" w:cs="Times New Roman"/>
          <w:szCs w:val="24"/>
        </w:rPr>
      </w:pPr>
      <w:r w:rsidRPr="00C33F67">
        <w:rPr>
          <w:rFonts w:eastAsia="Times New Roman" w:cs="Times New Roman"/>
          <w:szCs w:val="24"/>
        </w:rPr>
        <w:t>Και εδώ</w:t>
      </w:r>
      <w:r>
        <w:rPr>
          <w:rFonts w:eastAsia="Times New Roman" w:cs="Times New Roman"/>
          <w:szCs w:val="24"/>
        </w:rPr>
        <w:t xml:space="preserve"> φαίνεται π</w:t>
      </w:r>
      <w:r w:rsidRPr="00C33F67">
        <w:rPr>
          <w:rFonts w:eastAsia="Times New Roman" w:cs="Times New Roman"/>
          <w:szCs w:val="24"/>
        </w:rPr>
        <w:t xml:space="preserve">όσο λάθος ήταν και η πρόταση </w:t>
      </w:r>
      <w:r>
        <w:rPr>
          <w:rFonts w:eastAsia="Times New Roman" w:cs="Times New Roman"/>
          <w:szCs w:val="24"/>
        </w:rPr>
        <w:t xml:space="preserve">της </w:t>
      </w:r>
      <w:r w:rsidRPr="00C33F67">
        <w:rPr>
          <w:rFonts w:eastAsia="Times New Roman" w:cs="Times New Roman"/>
          <w:szCs w:val="24"/>
        </w:rPr>
        <w:t>Νέας Δημοκρατίας στην αρχή</w:t>
      </w:r>
      <w:r>
        <w:rPr>
          <w:rFonts w:eastAsia="Times New Roman" w:cs="Times New Roman"/>
          <w:szCs w:val="24"/>
        </w:rPr>
        <w:t>,</w:t>
      </w:r>
      <w:r w:rsidRPr="00C33F67">
        <w:rPr>
          <w:rFonts w:eastAsia="Times New Roman" w:cs="Times New Roman"/>
          <w:szCs w:val="24"/>
        </w:rPr>
        <w:t xml:space="preserve"> όταν είχε αναλάβει</w:t>
      </w:r>
      <w:r>
        <w:rPr>
          <w:rFonts w:eastAsia="Times New Roman" w:cs="Times New Roman"/>
          <w:szCs w:val="24"/>
        </w:rPr>
        <w:t>,</w:t>
      </w:r>
      <w:r w:rsidRPr="00C33F67">
        <w:rPr>
          <w:rFonts w:eastAsia="Times New Roman" w:cs="Times New Roman"/>
          <w:szCs w:val="24"/>
        </w:rPr>
        <w:t xml:space="preserve"> για συμψηφισμό των οφειλών των κοινοτικών ενισχύσεων</w:t>
      </w:r>
      <w:r>
        <w:rPr>
          <w:rFonts w:eastAsia="Times New Roman" w:cs="Times New Roman"/>
          <w:szCs w:val="24"/>
        </w:rPr>
        <w:t>.</w:t>
      </w:r>
      <w:r w:rsidRPr="00C33F67">
        <w:rPr>
          <w:rFonts w:eastAsia="Times New Roman" w:cs="Times New Roman"/>
          <w:szCs w:val="24"/>
        </w:rPr>
        <w:t xml:space="preserve"> </w:t>
      </w:r>
      <w:r>
        <w:rPr>
          <w:rFonts w:eastAsia="Times New Roman" w:cs="Times New Roman"/>
          <w:szCs w:val="24"/>
        </w:rPr>
        <w:t>Δ</w:t>
      </w:r>
      <w:r w:rsidRPr="00C33F67">
        <w:rPr>
          <w:rFonts w:eastAsia="Times New Roman" w:cs="Times New Roman"/>
          <w:szCs w:val="24"/>
        </w:rPr>
        <w:t>εν μπορούν</w:t>
      </w:r>
      <w:r>
        <w:rPr>
          <w:rFonts w:eastAsia="Times New Roman" w:cs="Times New Roman"/>
          <w:szCs w:val="24"/>
        </w:rPr>
        <w:t>, λοιπόν,</w:t>
      </w:r>
      <w:r w:rsidRPr="00C33F67">
        <w:rPr>
          <w:rFonts w:eastAsia="Times New Roman" w:cs="Times New Roman"/>
          <w:szCs w:val="24"/>
        </w:rPr>
        <w:t xml:space="preserve"> να συμψηφίζονται οι κοινοτικές ενισχύσεις κατά το δοκούν </w:t>
      </w:r>
      <w:r w:rsidRPr="00C33F67">
        <w:rPr>
          <w:rFonts w:eastAsia="Times New Roman" w:cs="Times New Roman"/>
          <w:szCs w:val="24"/>
        </w:rPr>
        <w:lastRenderedPageBreak/>
        <w:t>από το κράτος</w:t>
      </w:r>
      <w:r>
        <w:rPr>
          <w:rFonts w:eastAsia="Times New Roman" w:cs="Times New Roman"/>
          <w:szCs w:val="24"/>
        </w:rPr>
        <w:t>,</w:t>
      </w:r>
      <w:r w:rsidRPr="00C33F67">
        <w:rPr>
          <w:rFonts w:eastAsia="Times New Roman" w:cs="Times New Roman"/>
          <w:szCs w:val="24"/>
        </w:rPr>
        <w:t xml:space="preserve"> γιατί αλλιώς υπάρ</w:t>
      </w:r>
      <w:r w:rsidRPr="00C33F67">
        <w:rPr>
          <w:rFonts w:eastAsia="Times New Roman" w:cs="Times New Roman"/>
          <w:szCs w:val="24"/>
        </w:rPr>
        <w:t>χει έλλειμμα ανταγωνισμού</w:t>
      </w:r>
      <w:r>
        <w:rPr>
          <w:rFonts w:eastAsia="Times New Roman" w:cs="Times New Roman"/>
          <w:szCs w:val="24"/>
        </w:rPr>
        <w:t>,</w:t>
      </w:r>
      <w:r w:rsidRPr="00C33F67">
        <w:rPr>
          <w:rFonts w:eastAsia="Times New Roman" w:cs="Times New Roman"/>
          <w:szCs w:val="24"/>
        </w:rPr>
        <w:t xml:space="preserve"> σε σχέση μ</w:t>
      </w:r>
      <w:r>
        <w:rPr>
          <w:rFonts w:eastAsia="Times New Roman" w:cs="Times New Roman"/>
          <w:szCs w:val="24"/>
        </w:rPr>
        <w:t>ε τις ε</w:t>
      </w:r>
      <w:r w:rsidRPr="00C33F67">
        <w:rPr>
          <w:rFonts w:eastAsia="Times New Roman" w:cs="Times New Roman"/>
          <w:szCs w:val="24"/>
        </w:rPr>
        <w:t>υρωπαϊκές χώρες</w:t>
      </w:r>
      <w:r>
        <w:rPr>
          <w:rFonts w:eastAsia="Times New Roman" w:cs="Times New Roman"/>
          <w:szCs w:val="24"/>
        </w:rPr>
        <w:t>.</w:t>
      </w:r>
      <w:r w:rsidRPr="00C33F67">
        <w:rPr>
          <w:rFonts w:eastAsia="Times New Roman" w:cs="Times New Roman"/>
          <w:szCs w:val="24"/>
        </w:rPr>
        <w:t xml:space="preserve"> Αυτό θα πρέπει να κρατήσουμε </w:t>
      </w:r>
      <w:r>
        <w:rPr>
          <w:rFonts w:eastAsia="Times New Roman" w:cs="Times New Roman"/>
          <w:szCs w:val="24"/>
        </w:rPr>
        <w:t xml:space="preserve">και να </w:t>
      </w:r>
      <w:r w:rsidRPr="00C33F67">
        <w:rPr>
          <w:rFonts w:eastAsia="Times New Roman" w:cs="Times New Roman"/>
          <w:szCs w:val="24"/>
        </w:rPr>
        <w:t>το ενισ</w:t>
      </w:r>
      <w:r>
        <w:rPr>
          <w:rFonts w:eastAsia="Times New Roman" w:cs="Times New Roman"/>
          <w:szCs w:val="24"/>
        </w:rPr>
        <w:t>χύσουμε και με άλλο νομοθετικό π</w:t>
      </w:r>
      <w:r w:rsidRPr="00C33F67">
        <w:rPr>
          <w:rFonts w:eastAsia="Times New Roman" w:cs="Times New Roman"/>
          <w:szCs w:val="24"/>
        </w:rPr>
        <w:t xml:space="preserve">λαίσιο από </w:t>
      </w:r>
      <w:r>
        <w:rPr>
          <w:rFonts w:eastAsia="Times New Roman" w:cs="Times New Roman"/>
          <w:szCs w:val="24"/>
        </w:rPr>
        <w:t>εδώ</w:t>
      </w:r>
      <w:r w:rsidRPr="00C33F67">
        <w:rPr>
          <w:rFonts w:eastAsia="Times New Roman" w:cs="Times New Roman"/>
          <w:szCs w:val="24"/>
        </w:rPr>
        <w:t xml:space="preserve"> και στο εξής</w:t>
      </w:r>
      <w:r>
        <w:rPr>
          <w:rFonts w:eastAsia="Times New Roman" w:cs="Times New Roman"/>
          <w:szCs w:val="24"/>
        </w:rPr>
        <w:t>, γιατί αυτό είναι σύμφωνο με την ε</w:t>
      </w:r>
      <w:r w:rsidRPr="00C33F67">
        <w:rPr>
          <w:rFonts w:eastAsia="Times New Roman" w:cs="Times New Roman"/>
          <w:szCs w:val="24"/>
        </w:rPr>
        <w:t>υρωπαϊκή νομοθεσία</w:t>
      </w:r>
      <w:r>
        <w:rPr>
          <w:rFonts w:eastAsia="Times New Roman" w:cs="Times New Roman"/>
          <w:szCs w:val="24"/>
        </w:rPr>
        <w:t>.</w:t>
      </w:r>
      <w:r w:rsidRPr="00C33F67">
        <w:rPr>
          <w:rFonts w:eastAsia="Times New Roman" w:cs="Times New Roman"/>
          <w:szCs w:val="24"/>
        </w:rPr>
        <w:t xml:space="preserve"> </w:t>
      </w:r>
    </w:p>
    <w:p w14:paraId="5218D69E" w14:textId="77777777" w:rsidR="00BE48FC" w:rsidRDefault="008F016C">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Ευχαριστούμε τον κ. Θεοχαρόπουλο. </w:t>
      </w:r>
    </w:p>
    <w:p w14:paraId="5218D69F"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 xml:space="preserve">Τον λόγο έχει ο κ. Αραχωβίτης για τρία λεπτά. </w:t>
      </w:r>
    </w:p>
    <w:p w14:paraId="5218D6A0" w14:textId="77777777" w:rsidR="00BE48FC" w:rsidRDefault="008F016C">
      <w:pPr>
        <w:spacing w:line="600" w:lineRule="auto"/>
        <w:ind w:firstLine="720"/>
        <w:jc w:val="both"/>
        <w:rPr>
          <w:rFonts w:eastAsia="Times New Roman" w:cs="Times New Roman"/>
          <w:szCs w:val="24"/>
        </w:rPr>
      </w:pPr>
      <w:r>
        <w:rPr>
          <w:rFonts w:eastAsia="Times New Roman" w:cs="Times New Roman"/>
          <w:b/>
          <w:szCs w:val="24"/>
        </w:rPr>
        <w:t xml:space="preserve">ΣΤΑΥΡΟΣ ΑΡΑΧΩΒΙΤΗΣ (Υπουργός Αγροτικής Ανάπτυξης και Τροφίμων): </w:t>
      </w:r>
      <w:r>
        <w:rPr>
          <w:rFonts w:eastAsia="Times New Roman" w:cs="Times New Roman"/>
          <w:szCs w:val="24"/>
        </w:rPr>
        <w:t xml:space="preserve">Ευχαριστώ, κύριε Πρόεδρε. </w:t>
      </w:r>
    </w:p>
    <w:p w14:paraId="5218D6A1"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 xml:space="preserve">Να ξεκαθαρίσουμε ότι οι </w:t>
      </w:r>
      <w:r w:rsidRPr="00C33F67">
        <w:rPr>
          <w:rFonts w:eastAsia="Times New Roman" w:cs="Times New Roman"/>
          <w:szCs w:val="24"/>
        </w:rPr>
        <w:t xml:space="preserve">επιδοτήσεις </w:t>
      </w:r>
      <w:r>
        <w:rPr>
          <w:rFonts w:eastAsia="Times New Roman" w:cs="Times New Roman"/>
          <w:szCs w:val="24"/>
        </w:rPr>
        <w:t xml:space="preserve">όντως </w:t>
      </w:r>
      <w:r w:rsidRPr="00C33F67">
        <w:rPr>
          <w:rFonts w:eastAsia="Times New Roman" w:cs="Times New Roman"/>
          <w:szCs w:val="24"/>
        </w:rPr>
        <w:t>είναι ακατάσχετες</w:t>
      </w:r>
      <w:r>
        <w:rPr>
          <w:rFonts w:eastAsia="Times New Roman" w:cs="Times New Roman"/>
          <w:szCs w:val="24"/>
        </w:rPr>
        <w:t>,</w:t>
      </w:r>
      <w:r w:rsidRPr="00C33F67">
        <w:rPr>
          <w:rFonts w:eastAsia="Times New Roman" w:cs="Times New Roman"/>
          <w:szCs w:val="24"/>
        </w:rPr>
        <w:t xml:space="preserve"> δεν συμψηφίζονται</w:t>
      </w:r>
      <w:r>
        <w:rPr>
          <w:rFonts w:eastAsia="Times New Roman" w:cs="Times New Roman"/>
          <w:szCs w:val="24"/>
        </w:rPr>
        <w:t>.</w:t>
      </w:r>
      <w:r w:rsidRPr="00C33F67">
        <w:rPr>
          <w:rFonts w:eastAsia="Times New Roman" w:cs="Times New Roman"/>
          <w:szCs w:val="24"/>
        </w:rPr>
        <w:t xml:space="preserve"> Με</w:t>
      </w:r>
      <w:r w:rsidRPr="00C33F67">
        <w:rPr>
          <w:rFonts w:eastAsia="Times New Roman" w:cs="Times New Roman"/>
          <w:szCs w:val="24"/>
        </w:rPr>
        <w:t xml:space="preserve"> κανέναν τρόπο δεν υπάρχει συμψηφισμός των επιδοτήσεων όσο είναι ακόμα στα χέρια του ΟΠΕΚΕΠΕ και κατατίθε</w:t>
      </w:r>
      <w:r>
        <w:rPr>
          <w:rFonts w:eastAsia="Times New Roman" w:cs="Times New Roman"/>
          <w:szCs w:val="24"/>
        </w:rPr>
        <w:t>ν</w:t>
      </w:r>
      <w:r w:rsidRPr="00C33F67">
        <w:rPr>
          <w:rFonts w:eastAsia="Times New Roman" w:cs="Times New Roman"/>
          <w:szCs w:val="24"/>
        </w:rPr>
        <w:t>ται στο</w:t>
      </w:r>
      <w:r>
        <w:rPr>
          <w:rFonts w:eastAsia="Times New Roman" w:cs="Times New Roman"/>
          <w:szCs w:val="24"/>
        </w:rPr>
        <w:t>ν</w:t>
      </w:r>
      <w:r w:rsidRPr="00C33F67">
        <w:rPr>
          <w:rFonts w:eastAsia="Times New Roman" w:cs="Times New Roman"/>
          <w:szCs w:val="24"/>
        </w:rPr>
        <w:t xml:space="preserve"> λογαριασμό</w:t>
      </w:r>
      <w:r>
        <w:rPr>
          <w:rFonts w:eastAsia="Times New Roman" w:cs="Times New Roman"/>
          <w:szCs w:val="24"/>
        </w:rPr>
        <w:t>.</w:t>
      </w:r>
      <w:r w:rsidRPr="00C33F67">
        <w:rPr>
          <w:rFonts w:eastAsia="Times New Roman" w:cs="Times New Roman"/>
          <w:szCs w:val="24"/>
        </w:rPr>
        <w:t xml:space="preserve"> </w:t>
      </w:r>
    </w:p>
    <w:p w14:paraId="5218D6A2" w14:textId="77777777" w:rsidR="00BE48FC" w:rsidRDefault="008F016C">
      <w:pPr>
        <w:spacing w:line="600" w:lineRule="auto"/>
        <w:ind w:firstLine="720"/>
        <w:jc w:val="both"/>
        <w:rPr>
          <w:rFonts w:eastAsia="Times New Roman" w:cs="Times New Roman"/>
          <w:szCs w:val="24"/>
        </w:rPr>
      </w:pPr>
      <w:r w:rsidRPr="00262506">
        <w:rPr>
          <w:rFonts w:eastAsia="Times New Roman" w:cs="Times New Roman"/>
          <w:szCs w:val="24"/>
        </w:rPr>
        <w:t>Το πρόβλημα είναι από τη στιγμή που κατατίθε</w:t>
      </w:r>
      <w:r>
        <w:rPr>
          <w:rFonts w:eastAsia="Times New Roman" w:cs="Times New Roman"/>
          <w:szCs w:val="24"/>
        </w:rPr>
        <w:t>ν</w:t>
      </w:r>
      <w:r w:rsidRPr="00262506">
        <w:rPr>
          <w:rFonts w:eastAsia="Times New Roman" w:cs="Times New Roman"/>
          <w:szCs w:val="24"/>
        </w:rPr>
        <w:t xml:space="preserve">ται </w:t>
      </w:r>
      <w:r>
        <w:rPr>
          <w:rFonts w:eastAsia="Times New Roman" w:cs="Times New Roman"/>
          <w:szCs w:val="24"/>
        </w:rPr>
        <w:t xml:space="preserve">σε έναν </w:t>
      </w:r>
      <w:r w:rsidRPr="00262506">
        <w:rPr>
          <w:rFonts w:eastAsia="Times New Roman" w:cs="Times New Roman"/>
          <w:szCs w:val="24"/>
        </w:rPr>
        <w:t>λογαριασμό</w:t>
      </w:r>
      <w:r>
        <w:rPr>
          <w:rFonts w:eastAsia="Times New Roman" w:cs="Times New Roman"/>
          <w:szCs w:val="24"/>
        </w:rPr>
        <w:t xml:space="preserve">, ο </w:t>
      </w:r>
      <w:r w:rsidRPr="00262506">
        <w:rPr>
          <w:rFonts w:eastAsia="Times New Roman" w:cs="Times New Roman"/>
          <w:szCs w:val="24"/>
        </w:rPr>
        <w:t>οποίος για τον</w:t>
      </w:r>
      <w:r>
        <w:rPr>
          <w:rFonts w:eastAsia="Times New Roman" w:cs="Times New Roman"/>
          <w:szCs w:val="24"/>
        </w:rPr>
        <w:t xml:space="preserve"> άλφα</w:t>
      </w:r>
      <w:r w:rsidRPr="00262506">
        <w:rPr>
          <w:rFonts w:eastAsia="Times New Roman" w:cs="Times New Roman"/>
          <w:szCs w:val="24"/>
        </w:rPr>
        <w:t xml:space="preserve"> ή βήτα λόγο</w:t>
      </w:r>
      <w:r>
        <w:rPr>
          <w:rFonts w:eastAsia="Times New Roman" w:cs="Times New Roman"/>
          <w:szCs w:val="24"/>
        </w:rPr>
        <w:t>,</w:t>
      </w:r>
      <w:r w:rsidRPr="00262506">
        <w:rPr>
          <w:rFonts w:eastAsia="Times New Roman" w:cs="Times New Roman"/>
          <w:szCs w:val="24"/>
        </w:rPr>
        <w:t xml:space="preserve"> για χρέη </w:t>
      </w:r>
      <w:r>
        <w:rPr>
          <w:rFonts w:eastAsia="Times New Roman" w:cs="Times New Roman"/>
          <w:szCs w:val="24"/>
        </w:rPr>
        <w:t>π</w:t>
      </w:r>
      <w:r w:rsidRPr="00262506">
        <w:rPr>
          <w:rFonts w:eastAsia="Times New Roman" w:cs="Times New Roman"/>
          <w:szCs w:val="24"/>
        </w:rPr>
        <w:t>ρος τρίτους</w:t>
      </w:r>
      <w:r>
        <w:rPr>
          <w:rFonts w:eastAsia="Times New Roman" w:cs="Times New Roman"/>
          <w:szCs w:val="24"/>
        </w:rPr>
        <w:t>,</w:t>
      </w:r>
      <w:r w:rsidRPr="00262506">
        <w:rPr>
          <w:rFonts w:eastAsia="Times New Roman" w:cs="Times New Roman"/>
          <w:szCs w:val="24"/>
        </w:rPr>
        <w:t xml:space="preserve"> δ</w:t>
      </w:r>
      <w:r w:rsidRPr="00262506">
        <w:rPr>
          <w:rFonts w:eastAsia="Times New Roman" w:cs="Times New Roman"/>
          <w:szCs w:val="24"/>
        </w:rPr>
        <w:t>ημόσια ασφαλιστικά ταμεία</w:t>
      </w:r>
      <w:r>
        <w:rPr>
          <w:rFonts w:eastAsia="Times New Roman" w:cs="Times New Roman"/>
          <w:szCs w:val="24"/>
        </w:rPr>
        <w:t>,</w:t>
      </w:r>
      <w:r w:rsidRPr="00262506">
        <w:rPr>
          <w:rFonts w:eastAsia="Times New Roman" w:cs="Times New Roman"/>
          <w:szCs w:val="24"/>
        </w:rPr>
        <w:t xml:space="preserve"> είναι κατασχεμένος</w:t>
      </w:r>
      <w:r>
        <w:rPr>
          <w:rFonts w:eastAsia="Times New Roman" w:cs="Times New Roman"/>
          <w:szCs w:val="24"/>
        </w:rPr>
        <w:t>.</w:t>
      </w:r>
      <w:r w:rsidRPr="00262506">
        <w:rPr>
          <w:rFonts w:eastAsia="Times New Roman" w:cs="Times New Roman"/>
          <w:szCs w:val="24"/>
        </w:rPr>
        <w:t xml:space="preserve"> </w:t>
      </w:r>
      <w:r w:rsidRPr="00262506">
        <w:rPr>
          <w:rFonts w:eastAsia="Times New Roman" w:cs="Times New Roman"/>
          <w:szCs w:val="24"/>
        </w:rPr>
        <w:lastRenderedPageBreak/>
        <w:t>Αυτό το κενό νόμου λύνουμε τώρα</w:t>
      </w:r>
      <w:r>
        <w:rPr>
          <w:rFonts w:eastAsia="Times New Roman" w:cs="Times New Roman"/>
          <w:szCs w:val="24"/>
        </w:rPr>
        <w:t>.</w:t>
      </w:r>
      <w:r w:rsidRPr="00262506">
        <w:rPr>
          <w:rFonts w:eastAsia="Times New Roman" w:cs="Times New Roman"/>
          <w:szCs w:val="24"/>
        </w:rPr>
        <w:t xml:space="preserve"> </w:t>
      </w:r>
      <w:r>
        <w:rPr>
          <w:rFonts w:eastAsia="Times New Roman" w:cs="Times New Roman"/>
          <w:szCs w:val="24"/>
        </w:rPr>
        <w:t>Κ</w:t>
      </w:r>
      <w:r w:rsidRPr="00262506">
        <w:rPr>
          <w:rFonts w:eastAsia="Times New Roman" w:cs="Times New Roman"/>
          <w:szCs w:val="24"/>
        </w:rPr>
        <w:t xml:space="preserve">ι έχετε </w:t>
      </w:r>
      <w:r>
        <w:rPr>
          <w:rFonts w:eastAsia="Times New Roman" w:cs="Times New Roman"/>
          <w:szCs w:val="24"/>
        </w:rPr>
        <w:t>δίκιο, κύριε Θεοχαρόπουλε, εκεί</w:t>
      </w:r>
      <w:r w:rsidRPr="00262506">
        <w:rPr>
          <w:rFonts w:eastAsia="Times New Roman" w:cs="Times New Roman"/>
          <w:szCs w:val="24"/>
        </w:rPr>
        <w:t xml:space="preserve"> ακριβώς είναι το πρόβλημα</w:t>
      </w:r>
      <w:r>
        <w:rPr>
          <w:rFonts w:eastAsia="Times New Roman" w:cs="Times New Roman"/>
          <w:szCs w:val="24"/>
        </w:rPr>
        <w:t>.</w:t>
      </w:r>
      <w:r w:rsidRPr="00262506">
        <w:rPr>
          <w:rFonts w:eastAsia="Times New Roman" w:cs="Times New Roman"/>
          <w:szCs w:val="24"/>
        </w:rPr>
        <w:t xml:space="preserve"> </w:t>
      </w:r>
    </w:p>
    <w:p w14:paraId="5218D6A3" w14:textId="77777777" w:rsidR="00BE48FC" w:rsidRDefault="008F016C">
      <w:pPr>
        <w:spacing w:line="600" w:lineRule="auto"/>
        <w:ind w:firstLine="720"/>
        <w:jc w:val="both"/>
        <w:rPr>
          <w:rFonts w:eastAsia="Times New Roman" w:cs="Times New Roman"/>
          <w:szCs w:val="24"/>
        </w:rPr>
      </w:pPr>
      <w:r w:rsidRPr="00262506">
        <w:rPr>
          <w:rFonts w:eastAsia="Times New Roman" w:cs="Times New Roman"/>
          <w:szCs w:val="24"/>
        </w:rPr>
        <w:t xml:space="preserve">Η </w:t>
      </w:r>
      <w:r>
        <w:rPr>
          <w:rFonts w:eastAsia="Times New Roman" w:cs="Times New Roman"/>
          <w:szCs w:val="24"/>
        </w:rPr>
        <w:t>ρύθμιση στις 7.</w:t>
      </w:r>
      <w:r w:rsidRPr="00262506">
        <w:rPr>
          <w:rFonts w:eastAsia="Times New Roman" w:cs="Times New Roman"/>
          <w:szCs w:val="24"/>
        </w:rPr>
        <w:t>5</w:t>
      </w:r>
      <w:r>
        <w:rPr>
          <w:rFonts w:eastAsia="Times New Roman" w:cs="Times New Roman"/>
          <w:szCs w:val="24"/>
        </w:rPr>
        <w:t>00</w:t>
      </w:r>
      <w:r w:rsidRPr="00262506">
        <w:rPr>
          <w:rFonts w:eastAsia="Times New Roman" w:cs="Times New Roman"/>
          <w:szCs w:val="24"/>
        </w:rPr>
        <w:t xml:space="preserve"> ευρώ αφορά το 90% των αγροτών</w:t>
      </w:r>
      <w:r>
        <w:rPr>
          <w:rFonts w:eastAsia="Times New Roman" w:cs="Times New Roman"/>
          <w:szCs w:val="24"/>
        </w:rPr>
        <w:t>,</w:t>
      </w:r>
      <w:r w:rsidRPr="00262506">
        <w:rPr>
          <w:rFonts w:eastAsia="Times New Roman" w:cs="Times New Roman"/>
          <w:szCs w:val="24"/>
        </w:rPr>
        <w:t xml:space="preserve"> όλων δηλαδή των μικρομεσαίων παραγωγών</w:t>
      </w:r>
      <w:r>
        <w:rPr>
          <w:rFonts w:eastAsia="Times New Roman" w:cs="Times New Roman"/>
          <w:szCs w:val="24"/>
        </w:rPr>
        <w:t>.</w:t>
      </w:r>
      <w:r w:rsidRPr="00262506">
        <w:rPr>
          <w:rFonts w:eastAsia="Times New Roman" w:cs="Times New Roman"/>
          <w:szCs w:val="24"/>
        </w:rPr>
        <w:t xml:space="preserve"> Αν κάποιος </w:t>
      </w:r>
      <w:r>
        <w:rPr>
          <w:rFonts w:eastAsia="Times New Roman" w:cs="Times New Roman"/>
          <w:szCs w:val="24"/>
        </w:rPr>
        <w:t>χρωσ</w:t>
      </w:r>
      <w:r>
        <w:rPr>
          <w:rFonts w:eastAsia="Times New Roman" w:cs="Times New Roman"/>
          <w:szCs w:val="24"/>
        </w:rPr>
        <w:t>τάει και παίρνει</w:t>
      </w:r>
      <w:r w:rsidRPr="00262506">
        <w:rPr>
          <w:rFonts w:eastAsia="Times New Roman" w:cs="Times New Roman"/>
          <w:szCs w:val="24"/>
        </w:rPr>
        <w:t xml:space="preserve"> μεγαλύτερες επιδοτήσεις</w:t>
      </w:r>
      <w:r>
        <w:rPr>
          <w:rFonts w:eastAsia="Times New Roman" w:cs="Times New Roman"/>
          <w:szCs w:val="24"/>
        </w:rPr>
        <w:t>, το κομμάτι πάνω από τις 7.500</w:t>
      </w:r>
      <w:r w:rsidRPr="00262506">
        <w:rPr>
          <w:rFonts w:eastAsia="Times New Roman" w:cs="Times New Roman"/>
          <w:szCs w:val="24"/>
        </w:rPr>
        <w:t xml:space="preserve"> και το κομμάτι πάνω από τα 1.250 ευρώ ανά μήνα</w:t>
      </w:r>
      <w:r>
        <w:rPr>
          <w:rFonts w:eastAsia="Times New Roman" w:cs="Times New Roman"/>
          <w:szCs w:val="24"/>
        </w:rPr>
        <w:t>,</w:t>
      </w:r>
      <w:r w:rsidRPr="00262506">
        <w:rPr>
          <w:rFonts w:eastAsia="Times New Roman" w:cs="Times New Roman"/>
          <w:szCs w:val="24"/>
        </w:rPr>
        <w:t xml:space="preserve"> αυτό μπορεί να συμψηφιστεί</w:t>
      </w:r>
      <w:r>
        <w:rPr>
          <w:rFonts w:eastAsia="Times New Roman" w:cs="Times New Roman"/>
          <w:szCs w:val="24"/>
        </w:rPr>
        <w:t xml:space="preserve"> και μένει αυτό. Γι’</w:t>
      </w:r>
      <w:r w:rsidRPr="00262506">
        <w:rPr>
          <w:rFonts w:eastAsia="Times New Roman" w:cs="Times New Roman"/>
          <w:szCs w:val="24"/>
        </w:rPr>
        <w:t xml:space="preserve"> αυτό μιλάμε για προστασία των επιδοτήσεων από τις κατασχέσεις</w:t>
      </w:r>
      <w:r>
        <w:rPr>
          <w:rFonts w:eastAsia="Times New Roman" w:cs="Times New Roman"/>
          <w:szCs w:val="24"/>
        </w:rPr>
        <w:t xml:space="preserve"> και </w:t>
      </w:r>
      <w:r w:rsidRPr="00262506">
        <w:rPr>
          <w:rFonts w:eastAsia="Times New Roman" w:cs="Times New Roman"/>
          <w:szCs w:val="24"/>
        </w:rPr>
        <w:t>είναι ξεκάθαρο</w:t>
      </w:r>
      <w:r>
        <w:rPr>
          <w:rFonts w:eastAsia="Times New Roman" w:cs="Times New Roman"/>
          <w:szCs w:val="24"/>
        </w:rPr>
        <w:t>.</w:t>
      </w:r>
      <w:r w:rsidRPr="00262506">
        <w:rPr>
          <w:rFonts w:eastAsia="Times New Roman" w:cs="Times New Roman"/>
          <w:szCs w:val="24"/>
        </w:rPr>
        <w:t xml:space="preserve"> </w:t>
      </w:r>
    </w:p>
    <w:p w14:paraId="5218D6A4" w14:textId="77777777" w:rsidR="00BE48FC" w:rsidRDefault="008F016C">
      <w:pPr>
        <w:spacing w:line="600" w:lineRule="auto"/>
        <w:ind w:firstLine="720"/>
        <w:jc w:val="both"/>
        <w:rPr>
          <w:rFonts w:eastAsia="Times New Roman" w:cs="Times New Roman"/>
          <w:szCs w:val="24"/>
        </w:rPr>
      </w:pPr>
      <w:r w:rsidRPr="00262506">
        <w:rPr>
          <w:rFonts w:eastAsia="Times New Roman" w:cs="Times New Roman"/>
          <w:szCs w:val="24"/>
        </w:rPr>
        <w:t xml:space="preserve">Όσον αφορά το ερώτημά σας για τις ρυθμίσεις και τις </w:t>
      </w:r>
      <w:r>
        <w:rPr>
          <w:rFonts w:eastAsia="Times New Roman" w:cs="Times New Roman"/>
          <w:szCs w:val="24"/>
        </w:rPr>
        <w:t>πάγιες εντολές</w:t>
      </w:r>
      <w:r w:rsidRPr="00262506">
        <w:rPr>
          <w:rFonts w:eastAsia="Times New Roman" w:cs="Times New Roman"/>
          <w:szCs w:val="24"/>
        </w:rPr>
        <w:t xml:space="preserve"> ότι δεν </w:t>
      </w:r>
      <w:r>
        <w:rPr>
          <w:rFonts w:eastAsia="Times New Roman" w:cs="Times New Roman"/>
          <w:szCs w:val="24"/>
        </w:rPr>
        <w:t>θ</w:t>
      </w:r>
      <w:r w:rsidRPr="00262506">
        <w:rPr>
          <w:rFonts w:eastAsia="Times New Roman" w:cs="Times New Roman"/>
          <w:szCs w:val="24"/>
        </w:rPr>
        <w:t>ίγονται</w:t>
      </w:r>
      <w:r>
        <w:rPr>
          <w:rFonts w:eastAsia="Times New Roman" w:cs="Times New Roman"/>
          <w:szCs w:val="24"/>
        </w:rPr>
        <w:t>,</w:t>
      </w:r>
      <w:r w:rsidRPr="00262506">
        <w:rPr>
          <w:rFonts w:eastAsia="Times New Roman" w:cs="Times New Roman"/>
          <w:szCs w:val="24"/>
        </w:rPr>
        <w:t xml:space="preserve"> η διατύπωση είναι τέτοια </w:t>
      </w:r>
      <w:r>
        <w:rPr>
          <w:rFonts w:eastAsia="Times New Roman" w:cs="Times New Roman"/>
          <w:szCs w:val="24"/>
        </w:rPr>
        <w:t>-</w:t>
      </w:r>
      <w:r w:rsidRPr="00262506">
        <w:rPr>
          <w:rFonts w:eastAsia="Times New Roman" w:cs="Times New Roman"/>
          <w:szCs w:val="24"/>
        </w:rPr>
        <w:t>και θα σας πω ακριβώς και το σημείο</w:t>
      </w:r>
      <w:r>
        <w:rPr>
          <w:rFonts w:eastAsia="Times New Roman" w:cs="Times New Roman"/>
          <w:szCs w:val="24"/>
        </w:rPr>
        <w:t>-</w:t>
      </w:r>
      <w:r w:rsidRPr="00262506">
        <w:rPr>
          <w:rFonts w:eastAsia="Times New Roman" w:cs="Times New Roman"/>
          <w:szCs w:val="24"/>
        </w:rPr>
        <w:t xml:space="preserve"> </w:t>
      </w:r>
      <w:r>
        <w:rPr>
          <w:rFonts w:eastAsia="Times New Roman" w:cs="Times New Roman"/>
          <w:szCs w:val="24"/>
        </w:rPr>
        <w:t>ό</w:t>
      </w:r>
      <w:r w:rsidRPr="00262506">
        <w:rPr>
          <w:rFonts w:eastAsia="Times New Roman" w:cs="Times New Roman"/>
          <w:szCs w:val="24"/>
        </w:rPr>
        <w:t xml:space="preserve">που </w:t>
      </w:r>
      <w:r>
        <w:rPr>
          <w:rFonts w:eastAsia="Times New Roman" w:cs="Times New Roman"/>
          <w:szCs w:val="24"/>
        </w:rPr>
        <w:t>σ</w:t>
      </w:r>
      <w:r w:rsidRPr="00262506">
        <w:rPr>
          <w:rFonts w:eastAsia="Times New Roman" w:cs="Times New Roman"/>
          <w:szCs w:val="24"/>
        </w:rPr>
        <w:t>τη νομοτεχνική επεξεργασία που είχαμε φαίνεται ότι δεν υπάρχει ζήτημα παρερμηνείας από κανέναν και από</w:t>
      </w:r>
      <w:r w:rsidRPr="00262506">
        <w:rPr>
          <w:rFonts w:eastAsia="Times New Roman" w:cs="Times New Roman"/>
          <w:szCs w:val="24"/>
        </w:rPr>
        <w:t xml:space="preserve"> κα</w:t>
      </w:r>
      <w:r>
        <w:rPr>
          <w:rFonts w:eastAsia="Times New Roman" w:cs="Times New Roman"/>
          <w:szCs w:val="24"/>
        </w:rPr>
        <w:t>μ</w:t>
      </w:r>
      <w:r w:rsidRPr="00262506">
        <w:rPr>
          <w:rFonts w:eastAsia="Times New Roman" w:cs="Times New Roman"/>
          <w:szCs w:val="24"/>
        </w:rPr>
        <w:t>μιά τράπεζα</w:t>
      </w:r>
      <w:r>
        <w:rPr>
          <w:rFonts w:eastAsia="Times New Roman" w:cs="Times New Roman"/>
          <w:szCs w:val="24"/>
        </w:rPr>
        <w:t>.</w:t>
      </w:r>
      <w:r w:rsidRPr="00262506">
        <w:rPr>
          <w:rFonts w:eastAsia="Times New Roman" w:cs="Times New Roman"/>
          <w:szCs w:val="24"/>
        </w:rPr>
        <w:t xml:space="preserve"> Πρόκειται για την προτελευταία παράγραφο </w:t>
      </w:r>
      <w:r>
        <w:rPr>
          <w:rFonts w:eastAsia="Times New Roman" w:cs="Times New Roman"/>
          <w:szCs w:val="24"/>
        </w:rPr>
        <w:t>της πράξη</w:t>
      </w:r>
      <w:r w:rsidRPr="00262506">
        <w:rPr>
          <w:rFonts w:eastAsia="Times New Roman" w:cs="Times New Roman"/>
          <w:szCs w:val="24"/>
        </w:rPr>
        <w:t>ς όπου εκεί συνάγεται αυτό ακριβώς που λέει η αιτιολογική έκθεση</w:t>
      </w:r>
      <w:r>
        <w:rPr>
          <w:rFonts w:eastAsia="Times New Roman" w:cs="Times New Roman"/>
          <w:szCs w:val="24"/>
        </w:rPr>
        <w:t>.</w:t>
      </w:r>
      <w:r w:rsidRPr="00262506">
        <w:rPr>
          <w:rFonts w:eastAsia="Times New Roman" w:cs="Times New Roman"/>
          <w:szCs w:val="24"/>
        </w:rPr>
        <w:t xml:space="preserve"> Δεν χρειάζεται</w:t>
      </w:r>
      <w:r>
        <w:rPr>
          <w:rFonts w:eastAsia="Times New Roman" w:cs="Times New Roman"/>
          <w:szCs w:val="24"/>
        </w:rPr>
        <w:t>,</w:t>
      </w:r>
      <w:r w:rsidRPr="00262506">
        <w:rPr>
          <w:rFonts w:eastAsia="Times New Roman" w:cs="Times New Roman"/>
          <w:szCs w:val="24"/>
        </w:rPr>
        <w:t xml:space="preserve"> είναι πλεονασμός να μ</w:t>
      </w:r>
      <w:r>
        <w:rPr>
          <w:rFonts w:eastAsia="Times New Roman" w:cs="Times New Roman"/>
          <w:szCs w:val="24"/>
        </w:rPr>
        <w:t>πει στο σώμα της διάταξης μ</w:t>
      </w:r>
      <w:r w:rsidRPr="00262506">
        <w:rPr>
          <w:rFonts w:eastAsia="Times New Roman" w:cs="Times New Roman"/>
          <w:szCs w:val="24"/>
        </w:rPr>
        <w:t>ετά από αυτή τη διατύ</w:t>
      </w:r>
      <w:r w:rsidRPr="00262506">
        <w:rPr>
          <w:rFonts w:eastAsia="Times New Roman" w:cs="Times New Roman"/>
          <w:szCs w:val="24"/>
        </w:rPr>
        <w:lastRenderedPageBreak/>
        <w:t>πωση</w:t>
      </w:r>
      <w:r>
        <w:rPr>
          <w:rFonts w:eastAsia="Times New Roman" w:cs="Times New Roman"/>
          <w:szCs w:val="24"/>
        </w:rPr>
        <w:t>. Αυτή είναι η άποψη</w:t>
      </w:r>
      <w:r w:rsidRPr="00262506">
        <w:rPr>
          <w:rFonts w:eastAsia="Times New Roman" w:cs="Times New Roman"/>
          <w:szCs w:val="24"/>
        </w:rPr>
        <w:t xml:space="preserve"> των νομικών</w:t>
      </w:r>
      <w:r>
        <w:rPr>
          <w:rFonts w:eastAsia="Times New Roman" w:cs="Times New Roman"/>
          <w:szCs w:val="24"/>
        </w:rPr>
        <w:t>.</w:t>
      </w:r>
      <w:r w:rsidRPr="00262506">
        <w:rPr>
          <w:rFonts w:eastAsia="Times New Roman" w:cs="Times New Roman"/>
          <w:szCs w:val="24"/>
        </w:rPr>
        <w:t xml:space="preserve"> </w:t>
      </w:r>
      <w:r w:rsidRPr="00262506">
        <w:rPr>
          <w:rFonts w:eastAsia="Times New Roman" w:cs="Times New Roman"/>
          <w:szCs w:val="24"/>
        </w:rPr>
        <w:t>Νομίζω ότι δεν δημιουργεί πρόβλημα</w:t>
      </w:r>
      <w:r>
        <w:rPr>
          <w:rFonts w:eastAsia="Times New Roman" w:cs="Times New Roman"/>
          <w:szCs w:val="24"/>
        </w:rPr>
        <w:t>.</w:t>
      </w:r>
      <w:r w:rsidRPr="00262506">
        <w:rPr>
          <w:rFonts w:eastAsia="Times New Roman" w:cs="Times New Roman"/>
          <w:szCs w:val="24"/>
        </w:rPr>
        <w:t xml:space="preserve"> Είναι ξεκάθαρο</w:t>
      </w:r>
      <w:r>
        <w:rPr>
          <w:rFonts w:eastAsia="Times New Roman" w:cs="Times New Roman"/>
          <w:szCs w:val="24"/>
        </w:rPr>
        <w:t>.</w:t>
      </w:r>
      <w:r w:rsidRPr="00262506">
        <w:rPr>
          <w:rFonts w:eastAsia="Times New Roman" w:cs="Times New Roman"/>
          <w:szCs w:val="24"/>
        </w:rPr>
        <w:t xml:space="preserve"> Αυτή είναι η άποψη των </w:t>
      </w:r>
      <w:r>
        <w:rPr>
          <w:rFonts w:eastAsia="Times New Roman" w:cs="Times New Roman"/>
          <w:szCs w:val="24"/>
        </w:rPr>
        <w:t>συντακτών.</w:t>
      </w:r>
    </w:p>
    <w:p w14:paraId="5218D6A5" w14:textId="77777777" w:rsidR="00BE48FC" w:rsidRDefault="008F016C">
      <w:pPr>
        <w:spacing w:line="600" w:lineRule="auto"/>
        <w:ind w:firstLine="720"/>
        <w:jc w:val="both"/>
        <w:rPr>
          <w:rFonts w:eastAsia="Times New Roman" w:cs="Times New Roman"/>
          <w:szCs w:val="24"/>
        </w:rPr>
      </w:pPr>
      <w:r w:rsidRPr="00262506">
        <w:rPr>
          <w:rFonts w:eastAsia="Times New Roman" w:cs="Times New Roman"/>
          <w:szCs w:val="24"/>
        </w:rPr>
        <w:t>Τώρα</w:t>
      </w:r>
      <w:r>
        <w:rPr>
          <w:rFonts w:eastAsia="Times New Roman" w:cs="Times New Roman"/>
          <w:szCs w:val="24"/>
        </w:rPr>
        <w:t>,</w:t>
      </w:r>
      <w:r w:rsidRPr="00262506">
        <w:rPr>
          <w:rFonts w:eastAsia="Times New Roman" w:cs="Times New Roman"/>
          <w:szCs w:val="24"/>
        </w:rPr>
        <w:t xml:space="preserve"> όσον αφορά το προεδρικό διάταγμα 79</w:t>
      </w:r>
      <w:r>
        <w:rPr>
          <w:rFonts w:eastAsia="Times New Roman" w:cs="Times New Roman"/>
          <w:szCs w:val="24"/>
        </w:rPr>
        <w:t>/</w:t>
      </w:r>
      <w:r w:rsidRPr="00262506">
        <w:rPr>
          <w:rFonts w:eastAsia="Times New Roman" w:cs="Times New Roman"/>
          <w:szCs w:val="24"/>
        </w:rPr>
        <w:t xml:space="preserve"> 2007</w:t>
      </w:r>
      <w:r>
        <w:rPr>
          <w:rFonts w:eastAsia="Times New Roman" w:cs="Times New Roman"/>
          <w:szCs w:val="24"/>
        </w:rPr>
        <w:t>, κυρία</w:t>
      </w:r>
      <w:r w:rsidRPr="00262506">
        <w:rPr>
          <w:rFonts w:eastAsia="Times New Roman" w:cs="Times New Roman"/>
          <w:szCs w:val="24"/>
        </w:rPr>
        <w:t xml:space="preserve"> Μανωλάκου</w:t>
      </w:r>
      <w:r>
        <w:rPr>
          <w:rFonts w:eastAsia="Times New Roman" w:cs="Times New Roman"/>
          <w:szCs w:val="24"/>
        </w:rPr>
        <w:t>,</w:t>
      </w:r>
      <w:r w:rsidRPr="00262506">
        <w:rPr>
          <w:rFonts w:eastAsia="Times New Roman" w:cs="Times New Roman"/>
          <w:szCs w:val="24"/>
        </w:rPr>
        <w:t xml:space="preserve"> οι τακτικοί έλεγχοι υφίστανται</w:t>
      </w:r>
      <w:r>
        <w:rPr>
          <w:rFonts w:eastAsia="Times New Roman" w:cs="Times New Roman"/>
          <w:szCs w:val="24"/>
        </w:rPr>
        <w:t>.</w:t>
      </w:r>
      <w:r w:rsidRPr="00262506">
        <w:rPr>
          <w:rFonts w:eastAsia="Times New Roman" w:cs="Times New Roman"/>
          <w:szCs w:val="24"/>
        </w:rPr>
        <w:t xml:space="preserve"> Δεν </w:t>
      </w:r>
      <w:r>
        <w:rPr>
          <w:rFonts w:eastAsia="Times New Roman" w:cs="Times New Roman"/>
          <w:szCs w:val="24"/>
        </w:rPr>
        <w:t>θ</w:t>
      </w:r>
      <w:r w:rsidRPr="00262506">
        <w:rPr>
          <w:rFonts w:eastAsia="Times New Roman" w:cs="Times New Roman"/>
          <w:szCs w:val="24"/>
        </w:rPr>
        <w:t>ίγονται οι τακτικοί έλεγχοι</w:t>
      </w:r>
      <w:r>
        <w:rPr>
          <w:rFonts w:eastAsia="Times New Roman" w:cs="Times New Roman"/>
          <w:szCs w:val="24"/>
        </w:rPr>
        <w:t>. Οι</w:t>
      </w:r>
      <w:r w:rsidRPr="00262506">
        <w:rPr>
          <w:rFonts w:eastAsia="Times New Roman" w:cs="Times New Roman"/>
          <w:szCs w:val="24"/>
        </w:rPr>
        <w:t xml:space="preserve"> βάσει προγραμματισμού έλεγχοι υπάρχ</w:t>
      </w:r>
      <w:r w:rsidRPr="00262506">
        <w:rPr>
          <w:rFonts w:eastAsia="Times New Roman" w:cs="Times New Roman"/>
          <w:szCs w:val="24"/>
        </w:rPr>
        <w:t>ουν και διενεργούνται κανονικά</w:t>
      </w:r>
      <w:r>
        <w:rPr>
          <w:rFonts w:eastAsia="Times New Roman" w:cs="Times New Roman"/>
          <w:szCs w:val="24"/>
        </w:rPr>
        <w:t xml:space="preserve"> ούτε καταργείται η υποχρέωση για τους έκτακτους ελέγχους, τ</w:t>
      </w:r>
      <w:r w:rsidRPr="00262506">
        <w:rPr>
          <w:rFonts w:eastAsia="Times New Roman" w:cs="Times New Roman"/>
          <w:szCs w:val="24"/>
        </w:rPr>
        <w:t>ο αντίθετο μάλιστα</w:t>
      </w:r>
      <w:r>
        <w:rPr>
          <w:rFonts w:eastAsia="Times New Roman" w:cs="Times New Roman"/>
          <w:szCs w:val="24"/>
        </w:rPr>
        <w:t>.</w:t>
      </w:r>
      <w:r w:rsidRPr="00262506">
        <w:rPr>
          <w:rFonts w:eastAsia="Times New Roman" w:cs="Times New Roman"/>
          <w:szCs w:val="24"/>
        </w:rPr>
        <w:t xml:space="preserve"> </w:t>
      </w:r>
      <w:r>
        <w:rPr>
          <w:rFonts w:eastAsia="Times New Roman" w:cs="Times New Roman"/>
          <w:szCs w:val="24"/>
        </w:rPr>
        <w:t>Γίνεται</w:t>
      </w:r>
      <w:r w:rsidRPr="00262506">
        <w:rPr>
          <w:rFonts w:eastAsia="Times New Roman" w:cs="Times New Roman"/>
          <w:szCs w:val="24"/>
        </w:rPr>
        <w:t xml:space="preserve"> μία </w:t>
      </w:r>
      <w:r>
        <w:rPr>
          <w:rFonts w:eastAsia="Times New Roman" w:cs="Times New Roman"/>
          <w:szCs w:val="24"/>
          <w:lang w:val="en-US"/>
        </w:rPr>
        <w:t>risk</w:t>
      </w:r>
      <w:r w:rsidRPr="00B06E11">
        <w:rPr>
          <w:rFonts w:eastAsia="Times New Roman" w:cs="Times New Roman"/>
          <w:szCs w:val="24"/>
        </w:rPr>
        <w:t xml:space="preserve"> </w:t>
      </w:r>
      <w:r>
        <w:rPr>
          <w:rFonts w:eastAsia="Times New Roman" w:cs="Times New Roman"/>
          <w:szCs w:val="24"/>
          <w:lang w:val="en-US"/>
        </w:rPr>
        <w:t>analysis</w:t>
      </w:r>
      <w:r w:rsidRPr="00B06E11">
        <w:rPr>
          <w:rFonts w:eastAsia="Times New Roman" w:cs="Times New Roman"/>
          <w:szCs w:val="24"/>
        </w:rPr>
        <w:t xml:space="preserve">, </w:t>
      </w:r>
      <w:r>
        <w:rPr>
          <w:rFonts w:eastAsia="Times New Roman" w:cs="Times New Roman"/>
          <w:szCs w:val="24"/>
        </w:rPr>
        <w:t xml:space="preserve">μια </w:t>
      </w:r>
      <w:r w:rsidRPr="00262506">
        <w:rPr>
          <w:rFonts w:eastAsia="Times New Roman" w:cs="Times New Roman"/>
          <w:szCs w:val="24"/>
        </w:rPr>
        <w:t>ανάλυση επικινδυνότητας</w:t>
      </w:r>
      <w:r>
        <w:rPr>
          <w:rFonts w:eastAsia="Times New Roman" w:cs="Times New Roman"/>
          <w:szCs w:val="24"/>
        </w:rPr>
        <w:t>,</w:t>
      </w:r>
      <w:r w:rsidRPr="00262506">
        <w:rPr>
          <w:rFonts w:eastAsia="Times New Roman" w:cs="Times New Roman"/>
          <w:szCs w:val="24"/>
        </w:rPr>
        <w:t xml:space="preserve"> όπου</w:t>
      </w:r>
      <w:r>
        <w:rPr>
          <w:rFonts w:eastAsia="Times New Roman" w:cs="Times New Roman"/>
          <w:szCs w:val="24"/>
        </w:rPr>
        <w:t xml:space="preserve"> οι έλεγχοι είναι πιο στοχευμένοι για να είναι αποτελεσματικότεροι.</w:t>
      </w:r>
      <w:r w:rsidRPr="00262506">
        <w:rPr>
          <w:rFonts w:eastAsia="Times New Roman" w:cs="Times New Roman"/>
          <w:szCs w:val="24"/>
        </w:rPr>
        <w:t xml:space="preserve"> Δεν καταργείται τί</w:t>
      </w:r>
      <w:r w:rsidRPr="00262506">
        <w:rPr>
          <w:rFonts w:eastAsia="Times New Roman" w:cs="Times New Roman"/>
          <w:szCs w:val="24"/>
        </w:rPr>
        <w:t>ποτα</w:t>
      </w:r>
      <w:r>
        <w:rPr>
          <w:rFonts w:eastAsia="Times New Roman" w:cs="Times New Roman"/>
          <w:szCs w:val="24"/>
        </w:rPr>
        <w:t>. Οι τακτικοί παραμένουν, οι έκτακτοι είναι στοχευμένοι.</w:t>
      </w:r>
      <w:r w:rsidRPr="00262506">
        <w:rPr>
          <w:rFonts w:eastAsia="Times New Roman" w:cs="Times New Roman"/>
          <w:szCs w:val="24"/>
        </w:rPr>
        <w:t xml:space="preserve"> </w:t>
      </w:r>
    </w:p>
    <w:p w14:paraId="5218D6A6" w14:textId="77777777" w:rsidR="00BE48FC" w:rsidRDefault="008F016C">
      <w:pPr>
        <w:spacing w:line="600" w:lineRule="auto"/>
        <w:ind w:firstLine="720"/>
        <w:jc w:val="both"/>
        <w:rPr>
          <w:rFonts w:eastAsia="Times New Roman" w:cs="Times New Roman"/>
          <w:szCs w:val="24"/>
        </w:rPr>
      </w:pPr>
      <w:r w:rsidRPr="00262506">
        <w:rPr>
          <w:rFonts w:eastAsia="Times New Roman" w:cs="Times New Roman"/>
          <w:szCs w:val="24"/>
        </w:rPr>
        <w:t>Γιατί ξέρετε κάτι</w:t>
      </w:r>
      <w:r>
        <w:rPr>
          <w:rFonts w:eastAsia="Times New Roman" w:cs="Times New Roman"/>
          <w:szCs w:val="24"/>
        </w:rPr>
        <w:t>;</w:t>
      </w:r>
      <w:r w:rsidRPr="00262506">
        <w:rPr>
          <w:rFonts w:eastAsia="Times New Roman" w:cs="Times New Roman"/>
          <w:szCs w:val="24"/>
        </w:rPr>
        <w:t xml:space="preserve"> Για μένα </w:t>
      </w:r>
      <w:r>
        <w:rPr>
          <w:rFonts w:eastAsia="Times New Roman" w:cs="Times New Roman"/>
          <w:szCs w:val="24"/>
        </w:rPr>
        <w:t>-</w:t>
      </w:r>
      <w:r w:rsidRPr="00262506">
        <w:rPr>
          <w:rFonts w:eastAsia="Times New Roman" w:cs="Times New Roman"/>
          <w:szCs w:val="24"/>
        </w:rPr>
        <w:t xml:space="preserve">και το συζητούσαμε σήμερα με το </w:t>
      </w:r>
      <w:r>
        <w:rPr>
          <w:rFonts w:eastAsia="Times New Roman" w:cs="Times New Roman"/>
          <w:szCs w:val="24"/>
        </w:rPr>
        <w:t>ΓΕΩΤΕΕ, που</w:t>
      </w:r>
      <w:r w:rsidRPr="00262506">
        <w:rPr>
          <w:rFonts w:eastAsia="Times New Roman" w:cs="Times New Roman"/>
          <w:szCs w:val="24"/>
        </w:rPr>
        <w:t xml:space="preserve"> ήταν στο γραφείο μου</w:t>
      </w:r>
      <w:r>
        <w:rPr>
          <w:rFonts w:eastAsia="Times New Roman" w:cs="Times New Roman"/>
          <w:szCs w:val="24"/>
        </w:rPr>
        <w:t>-</w:t>
      </w:r>
      <w:r w:rsidRPr="00262506">
        <w:rPr>
          <w:rFonts w:eastAsia="Times New Roman" w:cs="Times New Roman"/>
          <w:szCs w:val="24"/>
        </w:rPr>
        <w:t xml:space="preserve"> έχει μεγαλύτερη σημασία να έχεις ευρήματα παρά να κάνεις ελέγχους</w:t>
      </w:r>
      <w:r>
        <w:rPr>
          <w:rFonts w:eastAsia="Times New Roman" w:cs="Times New Roman"/>
          <w:szCs w:val="24"/>
        </w:rPr>
        <w:t>.</w:t>
      </w:r>
      <w:r w:rsidRPr="00262506">
        <w:rPr>
          <w:rFonts w:eastAsia="Times New Roman" w:cs="Times New Roman"/>
          <w:szCs w:val="24"/>
        </w:rPr>
        <w:t xml:space="preserve"> Αν είναι να κάνεις ελέγχους και να μην έχεις ευρήματα</w:t>
      </w:r>
      <w:r>
        <w:rPr>
          <w:rFonts w:eastAsia="Times New Roman" w:cs="Times New Roman"/>
          <w:szCs w:val="24"/>
        </w:rPr>
        <w:t>, δίνεις</w:t>
      </w:r>
      <w:r w:rsidRPr="00262506">
        <w:rPr>
          <w:rFonts w:eastAsia="Times New Roman" w:cs="Times New Roman"/>
          <w:szCs w:val="24"/>
        </w:rPr>
        <w:t xml:space="preserve"> στην πραγματικότητα απαλλαγή</w:t>
      </w:r>
      <w:r>
        <w:rPr>
          <w:rFonts w:eastAsia="Times New Roman" w:cs="Times New Roman"/>
          <w:szCs w:val="24"/>
        </w:rPr>
        <w:t>,</w:t>
      </w:r>
      <w:r w:rsidRPr="00262506">
        <w:rPr>
          <w:rFonts w:eastAsia="Times New Roman" w:cs="Times New Roman"/>
          <w:szCs w:val="24"/>
        </w:rPr>
        <w:t xml:space="preserve"> συγχωροχάρτι</w:t>
      </w:r>
      <w:r>
        <w:rPr>
          <w:rFonts w:eastAsia="Times New Roman" w:cs="Times New Roman"/>
          <w:szCs w:val="24"/>
        </w:rPr>
        <w:t>.</w:t>
      </w:r>
      <w:r w:rsidRPr="00262506">
        <w:rPr>
          <w:rFonts w:eastAsia="Times New Roman" w:cs="Times New Roman"/>
          <w:szCs w:val="24"/>
        </w:rPr>
        <w:t xml:space="preserve"> Γι</w:t>
      </w:r>
      <w:r>
        <w:rPr>
          <w:rFonts w:eastAsia="Times New Roman" w:cs="Times New Roman"/>
          <w:szCs w:val="24"/>
        </w:rPr>
        <w:t>’</w:t>
      </w:r>
      <w:r w:rsidRPr="00262506">
        <w:rPr>
          <w:rFonts w:eastAsia="Times New Roman" w:cs="Times New Roman"/>
          <w:szCs w:val="24"/>
        </w:rPr>
        <w:t xml:space="preserve"> αυτό οι έλεγχοι</w:t>
      </w:r>
      <w:r>
        <w:rPr>
          <w:rFonts w:eastAsia="Times New Roman" w:cs="Times New Roman"/>
          <w:szCs w:val="24"/>
        </w:rPr>
        <w:t>,</w:t>
      </w:r>
      <w:r w:rsidRPr="00262506">
        <w:rPr>
          <w:rFonts w:eastAsia="Times New Roman" w:cs="Times New Roman"/>
          <w:szCs w:val="24"/>
        </w:rPr>
        <w:t xml:space="preserve"> όταν θα γίνονται</w:t>
      </w:r>
      <w:r>
        <w:rPr>
          <w:rFonts w:eastAsia="Times New Roman" w:cs="Times New Roman"/>
          <w:szCs w:val="24"/>
        </w:rPr>
        <w:t>, θ</w:t>
      </w:r>
      <w:r w:rsidRPr="00262506">
        <w:rPr>
          <w:rFonts w:eastAsia="Times New Roman" w:cs="Times New Roman"/>
          <w:szCs w:val="24"/>
        </w:rPr>
        <w:t>α πρέπει να έχουν αποτέλεσμα</w:t>
      </w:r>
      <w:r>
        <w:rPr>
          <w:rFonts w:eastAsia="Times New Roman" w:cs="Times New Roman"/>
          <w:szCs w:val="24"/>
        </w:rPr>
        <w:t>.</w:t>
      </w:r>
      <w:r w:rsidRPr="00262506">
        <w:rPr>
          <w:rFonts w:eastAsia="Times New Roman" w:cs="Times New Roman"/>
          <w:szCs w:val="24"/>
        </w:rPr>
        <w:t xml:space="preserve"> Αυτό μας ενδιαφέρει πάνω από όλα</w:t>
      </w:r>
      <w:r>
        <w:rPr>
          <w:rFonts w:eastAsia="Times New Roman" w:cs="Times New Roman"/>
          <w:szCs w:val="24"/>
        </w:rPr>
        <w:t>.</w:t>
      </w:r>
    </w:p>
    <w:p w14:paraId="5218D6A7"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lastRenderedPageBreak/>
        <w:t>Κύριε Θεοχαρόπουλε,</w:t>
      </w:r>
      <w:r w:rsidRPr="00262506">
        <w:rPr>
          <w:rFonts w:eastAsia="Times New Roman" w:cs="Times New Roman"/>
          <w:szCs w:val="24"/>
        </w:rPr>
        <w:t xml:space="preserve"> αυτό που λέτε για την τυπ</w:t>
      </w:r>
      <w:r w:rsidRPr="00262506">
        <w:rPr>
          <w:rFonts w:eastAsia="Times New Roman" w:cs="Times New Roman"/>
          <w:szCs w:val="24"/>
        </w:rPr>
        <w:t>ική νομιμότητα</w:t>
      </w:r>
      <w:r>
        <w:rPr>
          <w:rFonts w:eastAsia="Times New Roman" w:cs="Times New Roman"/>
          <w:szCs w:val="24"/>
        </w:rPr>
        <w:t>,</w:t>
      </w:r>
      <w:r w:rsidRPr="00262506">
        <w:rPr>
          <w:rFonts w:eastAsia="Times New Roman" w:cs="Times New Roman"/>
          <w:szCs w:val="24"/>
        </w:rPr>
        <w:t xml:space="preserve"> όντως είναι γεγονός ότι αποκαθίσταται σήμερα η τυπική νομιμότ</w:t>
      </w:r>
      <w:r>
        <w:rPr>
          <w:rFonts w:eastAsia="Times New Roman" w:cs="Times New Roman"/>
          <w:szCs w:val="24"/>
        </w:rPr>
        <w:t>ητα και δεν υπάρχει κα</w:t>
      </w:r>
      <w:r>
        <w:rPr>
          <w:rFonts w:eastAsia="Times New Roman" w:cs="Times New Roman"/>
          <w:szCs w:val="24"/>
        </w:rPr>
        <w:t>μ</w:t>
      </w:r>
      <w:r>
        <w:rPr>
          <w:rFonts w:eastAsia="Times New Roman" w:cs="Times New Roman"/>
          <w:szCs w:val="24"/>
        </w:rPr>
        <w:t>μία σκιά επ’</w:t>
      </w:r>
      <w:r w:rsidRPr="00262506">
        <w:rPr>
          <w:rFonts w:eastAsia="Times New Roman" w:cs="Times New Roman"/>
          <w:szCs w:val="24"/>
        </w:rPr>
        <w:t xml:space="preserve"> αυτού</w:t>
      </w:r>
      <w:r>
        <w:rPr>
          <w:rFonts w:eastAsia="Times New Roman" w:cs="Times New Roman"/>
          <w:szCs w:val="24"/>
        </w:rPr>
        <w:t xml:space="preserve">, σωστά το </w:t>
      </w:r>
      <w:r w:rsidRPr="00262506">
        <w:rPr>
          <w:rFonts w:eastAsia="Times New Roman" w:cs="Times New Roman"/>
          <w:szCs w:val="24"/>
        </w:rPr>
        <w:t>τοποθετήσατε</w:t>
      </w:r>
      <w:r>
        <w:rPr>
          <w:rFonts w:eastAsia="Times New Roman" w:cs="Times New Roman"/>
          <w:szCs w:val="24"/>
        </w:rPr>
        <w:t>,</w:t>
      </w:r>
      <w:r w:rsidRPr="00262506">
        <w:rPr>
          <w:rFonts w:eastAsia="Times New Roman" w:cs="Times New Roman"/>
          <w:szCs w:val="24"/>
        </w:rPr>
        <w:t xml:space="preserve"> λόγω αναρμοδιότητας του οργάνου στην υπογραφή</w:t>
      </w:r>
      <w:r>
        <w:rPr>
          <w:rFonts w:eastAsia="Times New Roman" w:cs="Times New Roman"/>
          <w:szCs w:val="24"/>
        </w:rPr>
        <w:t>.</w:t>
      </w:r>
      <w:r w:rsidRPr="00262506">
        <w:rPr>
          <w:rFonts w:eastAsia="Times New Roman" w:cs="Times New Roman"/>
          <w:szCs w:val="24"/>
        </w:rPr>
        <w:t xml:space="preserve"> </w:t>
      </w:r>
    </w:p>
    <w:p w14:paraId="5218D6A8" w14:textId="77777777" w:rsidR="00BE48FC" w:rsidRDefault="008F016C">
      <w:pPr>
        <w:spacing w:line="600" w:lineRule="auto"/>
        <w:ind w:firstLine="720"/>
        <w:jc w:val="both"/>
        <w:rPr>
          <w:rFonts w:eastAsia="Times New Roman" w:cs="Times New Roman"/>
          <w:szCs w:val="24"/>
        </w:rPr>
      </w:pPr>
      <w:r w:rsidRPr="00262506">
        <w:rPr>
          <w:rFonts w:eastAsia="Times New Roman" w:cs="Times New Roman"/>
          <w:szCs w:val="24"/>
        </w:rPr>
        <w:t xml:space="preserve">Μέχρι </w:t>
      </w:r>
      <w:r>
        <w:rPr>
          <w:rFonts w:eastAsia="Times New Roman" w:cs="Times New Roman"/>
          <w:szCs w:val="24"/>
        </w:rPr>
        <w:t>το 20</w:t>
      </w:r>
      <w:r w:rsidRPr="00262506">
        <w:rPr>
          <w:rFonts w:eastAsia="Times New Roman" w:cs="Times New Roman"/>
          <w:szCs w:val="24"/>
        </w:rPr>
        <w:t>14</w:t>
      </w:r>
      <w:r>
        <w:rPr>
          <w:rFonts w:eastAsia="Times New Roman" w:cs="Times New Roman"/>
          <w:szCs w:val="24"/>
        </w:rPr>
        <w:t>,</w:t>
      </w:r>
      <w:r w:rsidRPr="00262506">
        <w:rPr>
          <w:rFonts w:eastAsia="Times New Roman" w:cs="Times New Roman"/>
          <w:szCs w:val="24"/>
        </w:rPr>
        <w:t xml:space="preserve"> πριν</w:t>
      </w:r>
      <w:r>
        <w:rPr>
          <w:rFonts w:eastAsia="Times New Roman" w:cs="Times New Roman"/>
          <w:szCs w:val="24"/>
        </w:rPr>
        <w:t xml:space="preserve"> από</w:t>
      </w:r>
      <w:r w:rsidRPr="00262506">
        <w:rPr>
          <w:rFonts w:eastAsia="Times New Roman" w:cs="Times New Roman"/>
          <w:szCs w:val="24"/>
        </w:rPr>
        <w:t xml:space="preserve"> την ισχύ του</w:t>
      </w:r>
      <w:r>
        <w:rPr>
          <w:rFonts w:eastAsia="Times New Roman" w:cs="Times New Roman"/>
          <w:szCs w:val="24"/>
        </w:rPr>
        <w:t xml:space="preserve"> ν.</w:t>
      </w:r>
      <w:r w:rsidRPr="00262506">
        <w:rPr>
          <w:rFonts w:eastAsia="Times New Roman" w:cs="Times New Roman"/>
          <w:szCs w:val="24"/>
        </w:rPr>
        <w:t>4270</w:t>
      </w:r>
      <w:r>
        <w:rPr>
          <w:rFonts w:eastAsia="Times New Roman" w:cs="Times New Roman"/>
          <w:szCs w:val="24"/>
        </w:rPr>
        <w:t>/2014, γινόταν με</w:t>
      </w:r>
      <w:r w:rsidRPr="00262506">
        <w:rPr>
          <w:rFonts w:eastAsia="Times New Roman" w:cs="Times New Roman"/>
          <w:szCs w:val="24"/>
        </w:rPr>
        <w:t xml:space="preserve"> ένα</w:t>
      </w:r>
      <w:r>
        <w:rPr>
          <w:rFonts w:eastAsia="Times New Roman" w:cs="Times New Roman"/>
          <w:szCs w:val="24"/>
        </w:rPr>
        <w:t>ν</w:t>
      </w:r>
      <w:r w:rsidRPr="00262506">
        <w:rPr>
          <w:rFonts w:eastAsia="Times New Roman" w:cs="Times New Roman"/>
          <w:szCs w:val="24"/>
        </w:rPr>
        <w:t xml:space="preserve"> συγκεκριμένο τρόπο</w:t>
      </w:r>
      <w:r>
        <w:rPr>
          <w:rFonts w:eastAsia="Times New Roman" w:cs="Times New Roman"/>
          <w:szCs w:val="24"/>
        </w:rPr>
        <w:t>.</w:t>
      </w:r>
      <w:r w:rsidRPr="00262506">
        <w:rPr>
          <w:rFonts w:eastAsia="Times New Roman" w:cs="Times New Roman"/>
          <w:szCs w:val="24"/>
        </w:rPr>
        <w:t xml:space="preserve"> Από κει και πέρα χρειάζεται να γίνει μία διοικητική ανασυγκρότηση</w:t>
      </w:r>
      <w:r>
        <w:rPr>
          <w:rFonts w:eastAsia="Times New Roman" w:cs="Times New Roman"/>
          <w:szCs w:val="24"/>
        </w:rPr>
        <w:t>,</w:t>
      </w:r>
      <w:r w:rsidRPr="00262506">
        <w:rPr>
          <w:rFonts w:eastAsia="Times New Roman" w:cs="Times New Roman"/>
          <w:szCs w:val="24"/>
        </w:rPr>
        <w:t xml:space="preserve"> που όντως για το </w:t>
      </w:r>
      <w:r>
        <w:rPr>
          <w:rFonts w:eastAsia="Times New Roman" w:cs="Times New Roman"/>
          <w:szCs w:val="24"/>
        </w:rPr>
        <w:t xml:space="preserve">2018 έχει γίνει και γι’ </w:t>
      </w:r>
      <w:r w:rsidRPr="00262506">
        <w:rPr>
          <w:rFonts w:eastAsia="Times New Roman" w:cs="Times New Roman"/>
          <w:szCs w:val="24"/>
        </w:rPr>
        <w:t xml:space="preserve">αυτό δεν αφορά και δαπάνες </w:t>
      </w:r>
      <w:r>
        <w:rPr>
          <w:rFonts w:eastAsia="Times New Roman" w:cs="Times New Roman"/>
          <w:szCs w:val="24"/>
        </w:rPr>
        <w:t>του 20</w:t>
      </w:r>
      <w:r w:rsidRPr="00262506">
        <w:rPr>
          <w:rFonts w:eastAsia="Times New Roman" w:cs="Times New Roman"/>
          <w:szCs w:val="24"/>
        </w:rPr>
        <w:t xml:space="preserve">18 </w:t>
      </w:r>
      <w:r>
        <w:rPr>
          <w:rFonts w:eastAsia="Times New Roman" w:cs="Times New Roman"/>
          <w:szCs w:val="24"/>
        </w:rPr>
        <w:t>ά</w:t>
      </w:r>
      <w:r w:rsidRPr="00262506">
        <w:rPr>
          <w:rFonts w:eastAsia="Times New Roman" w:cs="Times New Roman"/>
          <w:szCs w:val="24"/>
        </w:rPr>
        <w:t>λλωστε</w:t>
      </w:r>
      <w:r>
        <w:rPr>
          <w:rFonts w:eastAsia="Times New Roman" w:cs="Times New Roman"/>
          <w:szCs w:val="24"/>
        </w:rPr>
        <w:t>.</w:t>
      </w:r>
      <w:r w:rsidRPr="00262506">
        <w:rPr>
          <w:rFonts w:eastAsia="Times New Roman" w:cs="Times New Roman"/>
          <w:szCs w:val="24"/>
        </w:rPr>
        <w:t xml:space="preserve"> Ήταν μέχρι το </w:t>
      </w:r>
      <w:r>
        <w:rPr>
          <w:rFonts w:eastAsia="Times New Roman" w:cs="Times New Roman"/>
          <w:szCs w:val="24"/>
        </w:rPr>
        <w:t>20</w:t>
      </w:r>
      <w:r w:rsidRPr="00262506">
        <w:rPr>
          <w:rFonts w:eastAsia="Times New Roman" w:cs="Times New Roman"/>
          <w:szCs w:val="24"/>
        </w:rPr>
        <w:t>17</w:t>
      </w:r>
      <w:r>
        <w:rPr>
          <w:rFonts w:eastAsia="Times New Roman" w:cs="Times New Roman"/>
          <w:szCs w:val="24"/>
        </w:rPr>
        <w:t>. Προσαρμόσ</w:t>
      </w:r>
      <w:r w:rsidRPr="00262506">
        <w:rPr>
          <w:rFonts w:eastAsia="Times New Roman" w:cs="Times New Roman"/>
          <w:szCs w:val="24"/>
        </w:rPr>
        <w:t>τη</w:t>
      </w:r>
      <w:r>
        <w:rPr>
          <w:rFonts w:eastAsia="Times New Roman" w:cs="Times New Roman"/>
          <w:szCs w:val="24"/>
        </w:rPr>
        <w:t>κε η</w:t>
      </w:r>
      <w:r w:rsidRPr="00262506">
        <w:rPr>
          <w:rFonts w:eastAsia="Times New Roman" w:cs="Times New Roman"/>
          <w:szCs w:val="24"/>
        </w:rPr>
        <w:t xml:space="preserve"> διοίκηση</w:t>
      </w:r>
      <w:r>
        <w:rPr>
          <w:rFonts w:eastAsia="Times New Roman" w:cs="Times New Roman"/>
          <w:szCs w:val="24"/>
        </w:rPr>
        <w:t>.</w:t>
      </w:r>
      <w:r w:rsidRPr="00262506">
        <w:rPr>
          <w:rFonts w:eastAsia="Times New Roman" w:cs="Times New Roman"/>
          <w:szCs w:val="24"/>
        </w:rPr>
        <w:t xml:space="preserve"> Τελειώσαμε</w:t>
      </w:r>
      <w:r>
        <w:rPr>
          <w:rFonts w:eastAsia="Times New Roman" w:cs="Times New Roman"/>
          <w:szCs w:val="24"/>
        </w:rPr>
        <w:t>.</w:t>
      </w:r>
      <w:r w:rsidRPr="00262506">
        <w:rPr>
          <w:rFonts w:eastAsia="Times New Roman" w:cs="Times New Roman"/>
          <w:szCs w:val="24"/>
        </w:rPr>
        <w:t xml:space="preserve"> </w:t>
      </w:r>
    </w:p>
    <w:p w14:paraId="5218D6A9" w14:textId="77777777" w:rsidR="00BE48FC" w:rsidRDefault="008F016C">
      <w:pPr>
        <w:spacing w:line="600" w:lineRule="auto"/>
        <w:ind w:firstLine="720"/>
        <w:jc w:val="both"/>
        <w:rPr>
          <w:rFonts w:eastAsia="Times New Roman" w:cs="Times New Roman"/>
          <w:szCs w:val="24"/>
        </w:rPr>
      </w:pPr>
      <w:r w:rsidRPr="00262506">
        <w:rPr>
          <w:rFonts w:eastAsia="Times New Roman" w:cs="Times New Roman"/>
          <w:szCs w:val="24"/>
        </w:rPr>
        <w:t>Σας ευχαριστώ πολύ</w:t>
      </w:r>
      <w:r>
        <w:rPr>
          <w:rFonts w:eastAsia="Times New Roman" w:cs="Times New Roman"/>
          <w:szCs w:val="24"/>
        </w:rPr>
        <w:t>.</w:t>
      </w:r>
      <w:r w:rsidRPr="00262506">
        <w:rPr>
          <w:rFonts w:eastAsia="Times New Roman" w:cs="Times New Roman"/>
          <w:szCs w:val="24"/>
        </w:rPr>
        <w:t xml:space="preserve"> </w:t>
      </w:r>
      <w:r>
        <w:rPr>
          <w:rFonts w:eastAsia="Times New Roman" w:cs="Times New Roman"/>
          <w:szCs w:val="24"/>
        </w:rPr>
        <w:t>Σας</w:t>
      </w:r>
      <w:r>
        <w:rPr>
          <w:rFonts w:eastAsia="Times New Roman" w:cs="Times New Roman"/>
          <w:szCs w:val="24"/>
        </w:rPr>
        <w:t xml:space="preserve"> καλώ,</w:t>
      </w:r>
      <w:r w:rsidRPr="00262506">
        <w:rPr>
          <w:rFonts w:eastAsia="Times New Roman" w:cs="Times New Roman"/>
          <w:szCs w:val="24"/>
        </w:rPr>
        <w:t xml:space="preserve"> βέβαια</w:t>
      </w:r>
      <w:r>
        <w:rPr>
          <w:rFonts w:eastAsia="Times New Roman" w:cs="Times New Roman"/>
          <w:szCs w:val="24"/>
        </w:rPr>
        <w:t>,</w:t>
      </w:r>
      <w:r w:rsidRPr="00262506">
        <w:rPr>
          <w:rFonts w:eastAsia="Times New Roman" w:cs="Times New Roman"/>
          <w:szCs w:val="24"/>
        </w:rPr>
        <w:t xml:space="preserve"> να υπερψηφί</w:t>
      </w:r>
      <w:r>
        <w:rPr>
          <w:rFonts w:eastAsia="Times New Roman" w:cs="Times New Roman"/>
          <w:szCs w:val="24"/>
        </w:rPr>
        <w:t>σετε</w:t>
      </w:r>
      <w:r w:rsidRPr="00262506">
        <w:rPr>
          <w:rFonts w:eastAsia="Times New Roman" w:cs="Times New Roman"/>
          <w:szCs w:val="24"/>
        </w:rPr>
        <w:t xml:space="preserve"> και τις δύο τροπολογίες</w:t>
      </w:r>
      <w:r>
        <w:rPr>
          <w:rFonts w:eastAsia="Times New Roman" w:cs="Times New Roman"/>
          <w:szCs w:val="24"/>
        </w:rPr>
        <w:t>,</w:t>
      </w:r>
      <w:r w:rsidRPr="00262506">
        <w:rPr>
          <w:rFonts w:eastAsia="Times New Roman" w:cs="Times New Roman"/>
          <w:szCs w:val="24"/>
        </w:rPr>
        <w:t xml:space="preserve"> γιατί νομίζω ότι είναι θετικά όλα όσα περιγράφονται</w:t>
      </w:r>
      <w:r>
        <w:rPr>
          <w:rFonts w:eastAsia="Times New Roman" w:cs="Times New Roman"/>
          <w:szCs w:val="24"/>
        </w:rPr>
        <w:t>.</w:t>
      </w:r>
    </w:p>
    <w:p w14:paraId="5218D6AA" w14:textId="77777777" w:rsidR="00BE48FC" w:rsidRDefault="008F016C">
      <w:pPr>
        <w:spacing w:line="600" w:lineRule="auto"/>
        <w:ind w:firstLine="720"/>
        <w:jc w:val="both"/>
        <w:rPr>
          <w:rFonts w:eastAsia="Times New Roman" w:cs="Times New Roman"/>
          <w:szCs w:val="24"/>
        </w:rPr>
      </w:pPr>
      <w:r w:rsidRPr="008D7ED4">
        <w:rPr>
          <w:rFonts w:eastAsia="Times New Roman" w:cs="Times New Roman"/>
          <w:b/>
          <w:szCs w:val="24"/>
        </w:rPr>
        <w:t>ΠΡΟΕΔΡΕΥΩΝ (Γεώργιος Λαμπρούλης):</w:t>
      </w:r>
      <w:r w:rsidRPr="00262506">
        <w:rPr>
          <w:rFonts w:eastAsia="Times New Roman" w:cs="Times New Roman"/>
          <w:szCs w:val="24"/>
        </w:rPr>
        <w:t xml:space="preserve"> </w:t>
      </w:r>
      <w:r>
        <w:rPr>
          <w:rFonts w:eastAsia="Times New Roman" w:cs="Times New Roman"/>
          <w:szCs w:val="24"/>
        </w:rPr>
        <w:t>Καλώς, ευχαριστούμε</w:t>
      </w:r>
      <w:r w:rsidRPr="00262506">
        <w:rPr>
          <w:rFonts w:eastAsia="Times New Roman" w:cs="Times New Roman"/>
          <w:szCs w:val="24"/>
        </w:rPr>
        <w:t xml:space="preserve"> τον Υπουργό</w:t>
      </w:r>
      <w:r>
        <w:rPr>
          <w:rFonts w:eastAsia="Times New Roman" w:cs="Times New Roman"/>
          <w:szCs w:val="24"/>
        </w:rPr>
        <w:t>.</w:t>
      </w:r>
    </w:p>
    <w:p w14:paraId="5218D6AB" w14:textId="77777777" w:rsidR="00BE48FC" w:rsidRDefault="008F016C">
      <w:pPr>
        <w:spacing w:line="600" w:lineRule="auto"/>
        <w:ind w:firstLine="720"/>
        <w:jc w:val="both"/>
        <w:rPr>
          <w:rFonts w:eastAsia="Times New Roman" w:cs="Times New Roman"/>
          <w:szCs w:val="24"/>
        </w:rPr>
      </w:pPr>
      <w:r w:rsidRPr="00262506">
        <w:rPr>
          <w:rFonts w:eastAsia="Times New Roman" w:cs="Times New Roman"/>
          <w:szCs w:val="24"/>
        </w:rPr>
        <w:t xml:space="preserve">Συνεχίζουμε με τους </w:t>
      </w:r>
      <w:r>
        <w:rPr>
          <w:rFonts w:eastAsia="Times New Roman" w:cs="Times New Roman"/>
          <w:szCs w:val="24"/>
        </w:rPr>
        <w:t>εισηγητές</w:t>
      </w:r>
      <w:r w:rsidRPr="00262506">
        <w:rPr>
          <w:rFonts w:eastAsia="Times New Roman" w:cs="Times New Roman"/>
          <w:szCs w:val="24"/>
        </w:rPr>
        <w:t xml:space="preserve"> και τους ειδικούς αγορητές</w:t>
      </w:r>
      <w:r>
        <w:rPr>
          <w:rFonts w:eastAsia="Times New Roman" w:cs="Times New Roman"/>
          <w:szCs w:val="24"/>
        </w:rPr>
        <w:t>.</w:t>
      </w:r>
      <w:r w:rsidRPr="00262506">
        <w:rPr>
          <w:rFonts w:eastAsia="Times New Roman" w:cs="Times New Roman"/>
          <w:szCs w:val="24"/>
        </w:rPr>
        <w:t xml:space="preserve"> Ο επόμενος είναι ο </w:t>
      </w:r>
      <w:r>
        <w:rPr>
          <w:rFonts w:eastAsia="Times New Roman" w:cs="Times New Roman"/>
          <w:szCs w:val="24"/>
        </w:rPr>
        <w:t>κ.</w:t>
      </w:r>
      <w:r w:rsidRPr="00262506">
        <w:rPr>
          <w:rFonts w:eastAsia="Times New Roman" w:cs="Times New Roman"/>
          <w:szCs w:val="24"/>
        </w:rPr>
        <w:t xml:space="preserve"> Παναγιώταρος</w:t>
      </w:r>
      <w:r>
        <w:rPr>
          <w:rFonts w:eastAsia="Times New Roman" w:cs="Times New Roman"/>
          <w:szCs w:val="24"/>
        </w:rPr>
        <w:t>,</w:t>
      </w:r>
      <w:r w:rsidRPr="00262506">
        <w:rPr>
          <w:rFonts w:eastAsia="Times New Roman" w:cs="Times New Roman"/>
          <w:szCs w:val="24"/>
        </w:rPr>
        <w:t xml:space="preserve"> ειδικός αγορητής από τη Χρυσή Αυγή</w:t>
      </w:r>
      <w:r>
        <w:rPr>
          <w:rFonts w:eastAsia="Times New Roman" w:cs="Times New Roman"/>
          <w:szCs w:val="24"/>
        </w:rPr>
        <w:t xml:space="preserve">, </w:t>
      </w:r>
      <w:r w:rsidRPr="00262506">
        <w:rPr>
          <w:rFonts w:eastAsia="Times New Roman" w:cs="Times New Roman"/>
          <w:szCs w:val="24"/>
        </w:rPr>
        <w:t xml:space="preserve">και μετά θα τοποθετηθεί ο </w:t>
      </w:r>
      <w:r>
        <w:rPr>
          <w:rFonts w:eastAsia="Times New Roman" w:cs="Times New Roman"/>
          <w:szCs w:val="24"/>
        </w:rPr>
        <w:t>κ.</w:t>
      </w:r>
      <w:r w:rsidRPr="00262506">
        <w:rPr>
          <w:rFonts w:eastAsia="Times New Roman" w:cs="Times New Roman"/>
          <w:szCs w:val="24"/>
        </w:rPr>
        <w:t xml:space="preserve"> Καλογήρου</w:t>
      </w:r>
      <w:r>
        <w:rPr>
          <w:rFonts w:eastAsia="Times New Roman" w:cs="Times New Roman"/>
          <w:szCs w:val="24"/>
        </w:rPr>
        <w:t>,</w:t>
      </w:r>
      <w:r w:rsidRPr="00262506">
        <w:rPr>
          <w:rFonts w:eastAsia="Times New Roman" w:cs="Times New Roman"/>
          <w:szCs w:val="24"/>
        </w:rPr>
        <w:t xml:space="preserve"> που </w:t>
      </w:r>
      <w:r w:rsidRPr="00262506">
        <w:rPr>
          <w:rFonts w:eastAsia="Times New Roman" w:cs="Times New Roman"/>
          <w:szCs w:val="24"/>
        </w:rPr>
        <w:lastRenderedPageBreak/>
        <w:t>το</w:t>
      </w:r>
      <w:r>
        <w:rPr>
          <w:rFonts w:eastAsia="Times New Roman" w:cs="Times New Roman"/>
          <w:szCs w:val="24"/>
        </w:rPr>
        <w:t>ν</w:t>
      </w:r>
      <w:r w:rsidRPr="00262506">
        <w:rPr>
          <w:rFonts w:eastAsia="Times New Roman" w:cs="Times New Roman"/>
          <w:szCs w:val="24"/>
        </w:rPr>
        <w:t xml:space="preserve"> βλέπω στα υπουργικά έδρανα</w:t>
      </w:r>
      <w:r>
        <w:rPr>
          <w:rFonts w:eastAsia="Times New Roman" w:cs="Times New Roman"/>
          <w:szCs w:val="24"/>
        </w:rPr>
        <w:t>,</w:t>
      </w:r>
      <w:r w:rsidRPr="00262506">
        <w:rPr>
          <w:rFonts w:eastAsia="Times New Roman" w:cs="Times New Roman"/>
          <w:szCs w:val="24"/>
        </w:rPr>
        <w:t xml:space="preserve"> για την τροπολογία του Υπουργείου Δικαιοσύνης</w:t>
      </w:r>
      <w:r>
        <w:rPr>
          <w:rFonts w:eastAsia="Times New Roman" w:cs="Times New Roman"/>
          <w:szCs w:val="24"/>
        </w:rPr>
        <w:t>.</w:t>
      </w:r>
    </w:p>
    <w:p w14:paraId="5218D6AC" w14:textId="77777777" w:rsidR="00BE48FC" w:rsidRDefault="008F016C">
      <w:pPr>
        <w:spacing w:line="600" w:lineRule="auto"/>
        <w:ind w:firstLine="720"/>
        <w:jc w:val="both"/>
        <w:rPr>
          <w:rFonts w:eastAsia="Times New Roman" w:cs="Times New Roman"/>
          <w:szCs w:val="24"/>
        </w:rPr>
      </w:pPr>
      <w:r>
        <w:rPr>
          <w:rFonts w:eastAsia="Times New Roman" w:cs="Times New Roman"/>
          <w:b/>
          <w:szCs w:val="24"/>
        </w:rPr>
        <w:t>ΗΛΙΑΣ ΠΑΝΑΓΙΩΤΑΡΟΣ:</w:t>
      </w:r>
      <w:r w:rsidRPr="00262506">
        <w:rPr>
          <w:rFonts w:eastAsia="Times New Roman" w:cs="Times New Roman"/>
          <w:szCs w:val="24"/>
        </w:rPr>
        <w:t xml:space="preserve"> Ευχαριστώ</w:t>
      </w:r>
      <w:r>
        <w:rPr>
          <w:rFonts w:eastAsia="Times New Roman" w:cs="Times New Roman"/>
          <w:szCs w:val="24"/>
        </w:rPr>
        <w:t>,</w:t>
      </w:r>
      <w:r w:rsidRPr="00262506">
        <w:rPr>
          <w:rFonts w:eastAsia="Times New Roman" w:cs="Times New Roman"/>
          <w:szCs w:val="24"/>
        </w:rPr>
        <w:t xml:space="preserve"> κύριε Πρόεδρε</w:t>
      </w:r>
      <w:r>
        <w:rPr>
          <w:rFonts w:eastAsia="Times New Roman" w:cs="Times New Roman"/>
          <w:szCs w:val="24"/>
        </w:rPr>
        <w:t>.</w:t>
      </w:r>
      <w:r w:rsidRPr="00262506">
        <w:rPr>
          <w:rFonts w:eastAsia="Times New Roman" w:cs="Times New Roman"/>
          <w:szCs w:val="24"/>
        </w:rPr>
        <w:t xml:space="preserve"> </w:t>
      </w:r>
    </w:p>
    <w:p w14:paraId="5218D6AD"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 xml:space="preserve">Συζητούμε ένα </w:t>
      </w:r>
      <w:r w:rsidRPr="00262506">
        <w:rPr>
          <w:rFonts w:eastAsia="Times New Roman" w:cs="Times New Roman"/>
          <w:szCs w:val="24"/>
        </w:rPr>
        <w:t>νομοσχέδιο του Υπουργ</w:t>
      </w:r>
      <w:r w:rsidRPr="00262506">
        <w:rPr>
          <w:rFonts w:eastAsia="Times New Roman" w:cs="Times New Roman"/>
          <w:szCs w:val="24"/>
        </w:rPr>
        <w:t>είου Μεταναστευτικής Πολιτικής</w:t>
      </w:r>
      <w:r>
        <w:rPr>
          <w:rFonts w:eastAsia="Times New Roman" w:cs="Times New Roman"/>
          <w:szCs w:val="24"/>
        </w:rPr>
        <w:t>,</w:t>
      </w:r>
      <w:r w:rsidRPr="00262506">
        <w:rPr>
          <w:rFonts w:eastAsia="Times New Roman" w:cs="Times New Roman"/>
          <w:szCs w:val="24"/>
        </w:rPr>
        <w:t xml:space="preserve"> όπως το λέτε </w:t>
      </w:r>
      <w:r>
        <w:rPr>
          <w:rFonts w:eastAsia="Times New Roman" w:cs="Times New Roman"/>
          <w:szCs w:val="24"/>
        </w:rPr>
        <w:t>εσείς.</w:t>
      </w:r>
      <w:r w:rsidRPr="00262506">
        <w:rPr>
          <w:rFonts w:eastAsia="Times New Roman" w:cs="Times New Roman"/>
          <w:szCs w:val="24"/>
        </w:rPr>
        <w:t xml:space="preserve"> Εμείς θεωρούμε ότι είναι ένα νομοσχέδιο του </w:t>
      </w:r>
      <w:r>
        <w:rPr>
          <w:rFonts w:eastAsia="Times New Roman" w:cs="Times New Roman"/>
          <w:szCs w:val="24"/>
        </w:rPr>
        <w:t>υ</w:t>
      </w:r>
      <w:r w:rsidRPr="00262506">
        <w:rPr>
          <w:rFonts w:eastAsia="Times New Roman" w:cs="Times New Roman"/>
          <w:szCs w:val="24"/>
        </w:rPr>
        <w:t>πουργείου αβάντας της λαθρομετανάστευσης</w:t>
      </w:r>
      <w:r>
        <w:rPr>
          <w:rFonts w:eastAsia="Times New Roman" w:cs="Times New Roman"/>
          <w:szCs w:val="24"/>
        </w:rPr>
        <w:t xml:space="preserve"> και της λαθροεισβολή</w:t>
      </w:r>
      <w:r w:rsidRPr="00262506">
        <w:rPr>
          <w:rFonts w:eastAsia="Times New Roman" w:cs="Times New Roman"/>
          <w:szCs w:val="24"/>
        </w:rPr>
        <w:t xml:space="preserve">ς </w:t>
      </w:r>
      <w:r>
        <w:rPr>
          <w:rFonts w:eastAsia="Times New Roman" w:cs="Times New Roman"/>
          <w:szCs w:val="24"/>
        </w:rPr>
        <w:t>σ</w:t>
      </w:r>
      <w:r w:rsidRPr="00262506">
        <w:rPr>
          <w:rFonts w:eastAsia="Times New Roman" w:cs="Times New Roman"/>
          <w:szCs w:val="24"/>
        </w:rPr>
        <w:t xml:space="preserve">την πατρίδα </w:t>
      </w:r>
      <w:r>
        <w:rPr>
          <w:rFonts w:eastAsia="Times New Roman" w:cs="Times New Roman"/>
          <w:szCs w:val="24"/>
        </w:rPr>
        <w:t>μας.</w:t>
      </w:r>
      <w:r w:rsidRPr="00262506">
        <w:rPr>
          <w:rFonts w:eastAsia="Times New Roman" w:cs="Times New Roman"/>
          <w:szCs w:val="24"/>
        </w:rPr>
        <w:t xml:space="preserve"> Και όσο για τις κορώνες διαφόρων</w:t>
      </w:r>
      <w:r>
        <w:rPr>
          <w:rFonts w:eastAsia="Times New Roman" w:cs="Times New Roman"/>
          <w:szCs w:val="24"/>
        </w:rPr>
        <w:t>,</w:t>
      </w:r>
      <w:r w:rsidRPr="00262506">
        <w:rPr>
          <w:rFonts w:eastAsia="Times New Roman" w:cs="Times New Roman"/>
          <w:szCs w:val="24"/>
        </w:rPr>
        <w:t xml:space="preserve"> οι οποίοι έλεγαν</w:t>
      </w:r>
      <w:r>
        <w:rPr>
          <w:rFonts w:eastAsia="Times New Roman" w:cs="Times New Roman"/>
          <w:szCs w:val="24"/>
        </w:rPr>
        <w:t>,</w:t>
      </w:r>
      <w:r w:rsidRPr="00262506">
        <w:rPr>
          <w:rFonts w:eastAsia="Times New Roman" w:cs="Times New Roman"/>
          <w:szCs w:val="24"/>
        </w:rPr>
        <w:t xml:space="preserve"> λένε και θα συνεχίσουν να </w:t>
      </w:r>
      <w:r w:rsidRPr="00262506">
        <w:rPr>
          <w:rFonts w:eastAsia="Times New Roman" w:cs="Times New Roman"/>
          <w:szCs w:val="24"/>
        </w:rPr>
        <w:t>λένε αργότερα ότι δεν υπάρχ</w:t>
      </w:r>
      <w:r>
        <w:rPr>
          <w:rFonts w:eastAsia="Times New Roman" w:cs="Times New Roman"/>
          <w:szCs w:val="24"/>
        </w:rPr>
        <w:t>ουν</w:t>
      </w:r>
      <w:r w:rsidRPr="00262506">
        <w:rPr>
          <w:rFonts w:eastAsia="Times New Roman" w:cs="Times New Roman"/>
          <w:szCs w:val="24"/>
        </w:rPr>
        <w:t xml:space="preserve"> λαθρομετανάστ</w:t>
      </w:r>
      <w:r>
        <w:rPr>
          <w:rFonts w:eastAsia="Times New Roman" w:cs="Times New Roman"/>
          <w:szCs w:val="24"/>
        </w:rPr>
        <w:t>ε</w:t>
      </w:r>
      <w:r w:rsidRPr="00262506">
        <w:rPr>
          <w:rFonts w:eastAsia="Times New Roman" w:cs="Times New Roman"/>
          <w:szCs w:val="24"/>
        </w:rPr>
        <w:t>ς</w:t>
      </w:r>
      <w:r>
        <w:rPr>
          <w:rFonts w:eastAsia="Times New Roman" w:cs="Times New Roman"/>
          <w:szCs w:val="24"/>
        </w:rPr>
        <w:t>,</w:t>
      </w:r>
      <w:r w:rsidRPr="00262506">
        <w:rPr>
          <w:rFonts w:eastAsia="Times New Roman" w:cs="Times New Roman"/>
          <w:szCs w:val="24"/>
        </w:rPr>
        <w:t xml:space="preserve"> αλλά είναι μετανάστες</w:t>
      </w:r>
      <w:r>
        <w:rPr>
          <w:rFonts w:eastAsia="Times New Roman" w:cs="Times New Roman"/>
          <w:szCs w:val="24"/>
        </w:rPr>
        <w:t>,</w:t>
      </w:r>
      <w:r w:rsidRPr="00262506">
        <w:rPr>
          <w:rFonts w:eastAsia="Times New Roman" w:cs="Times New Roman"/>
          <w:szCs w:val="24"/>
        </w:rPr>
        <w:t xml:space="preserve"> είναι πρόσφυγες ή κάτι άλλο</w:t>
      </w:r>
      <w:r>
        <w:rPr>
          <w:rFonts w:eastAsia="Times New Roman" w:cs="Times New Roman"/>
          <w:szCs w:val="24"/>
        </w:rPr>
        <w:t>,</w:t>
      </w:r>
      <w:r w:rsidRPr="00262506">
        <w:rPr>
          <w:rFonts w:eastAsia="Times New Roman" w:cs="Times New Roman"/>
          <w:szCs w:val="24"/>
        </w:rPr>
        <w:t xml:space="preserve"> τους απαντούμε με τα επίσημα έγγραφα</w:t>
      </w:r>
      <w:r>
        <w:rPr>
          <w:rFonts w:eastAsia="Times New Roman" w:cs="Times New Roman"/>
          <w:szCs w:val="24"/>
        </w:rPr>
        <w:t>,</w:t>
      </w:r>
      <w:r w:rsidRPr="00262506">
        <w:rPr>
          <w:rFonts w:eastAsia="Times New Roman" w:cs="Times New Roman"/>
          <w:szCs w:val="24"/>
        </w:rPr>
        <w:t xml:space="preserve"> όπως είναι το </w:t>
      </w:r>
      <w:r>
        <w:rPr>
          <w:rFonts w:eastAsia="Times New Roman" w:cs="Times New Roman"/>
          <w:szCs w:val="24"/>
        </w:rPr>
        <w:t>«</w:t>
      </w:r>
      <w:r w:rsidRPr="00262506">
        <w:rPr>
          <w:rFonts w:eastAsia="Times New Roman" w:cs="Times New Roman"/>
          <w:szCs w:val="24"/>
        </w:rPr>
        <w:t>Λεξικό της Κοινής Νεοελληνικής</w:t>
      </w:r>
      <w:r>
        <w:rPr>
          <w:rFonts w:eastAsia="Times New Roman" w:cs="Times New Roman"/>
          <w:szCs w:val="24"/>
        </w:rPr>
        <w:t>»</w:t>
      </w:r>
      <w:r w:rsidRPr="00262506">
        <w:rPr>
          <w:rFonts w:eastAsia="Times New Roman" w:cs="Times New Roman"/>
          <w:szCs w:val="24"/>
        </w:rPr>
        <w:t xml:space="preserve"> του Αριστοτελείου Πανεπιστημίου Θεσσαλονίκης το</w:t>
      </w:r>
      <w:r>
        <w:rPr>
          <w:rFonts w:eastAsia="Times New Roman" w:cs="Times New Roman"/>
          <w:szCs w:val="24"/>
        </w:rPr>
        <w:t>υ</w:t>
      </w:r>
      <w:r w:rsidRPr="00262506">
        <w:rPr>
          <w:rFonts w:eastAsia="Times New Roman" w:cs="Times New Roman"/>
          <w:szCs w:val="24"/>
        </w:rPr>
        <w:t xml:space="preserve"> 1998</w:t>
      </w:r>
      <w:r>
        <w:rPr>
          <w:rFonts w:eastAsia="Times New Roman" w:cs="Times New Roman"/>
          <w:szCs w:val="24"/>
        </w:rPr>
        <w:t>, όπως λέει η ίδια</w:t>
      </w:r>
      <w:r>
        <w:rPr>
          <w:rFonts w:eastAsia="Times New Roman" w:cs="Times New Roman"/>
          <w:szCs w:val="24"/>
        </w:rPr>
        <w:t xml:space="preserve"> η Ευρωπαϊκή Ένωση που χρησιμοποιεί τους όρους</w:t>
      </w:r>
      <w:r w:rsidRPr="00262506">
        <w:rPr>
          <w:rFonts w:eastAsia="Times New Roman" w:cs="Times New Roman"/>
          <w:szCs w:val="24"/>
        </w:rPr>
        <w:t xml:space="preserve"> </w:t>
      </w:r>
      <w:r>
        <w:rPr>
          <w:rFonts w:eastAsia="Times New Roman" w:cs="Times New Roman"/>
          <w:szCs w:val="24"/>
        </w:rPr>
        <w:t>«λαθρομετανάστευση»</w:t>
      </w:r>
      <w:r w:rsidRPr="00262506">
        <w:rPr>
          <w:rFonts w:eastAsia="Times New Roman" w:cs="Times New Roman"/>
          <w:szCs w:val="24"/>
        </w:rPr>
        <w:t xml:space="preserve"> και </w:t>
      </w:r>
      <w:r>
        <w:rPr>
          <w:rFonts w:eastAsia="Times New Roman" w:cs="Times New Roman"/>
          <w:szCs w:val="24"/>
        </w:rPr>
        <w:t>«</w:t>
      </w:r>
      <w:r w:rsidRPr="00262506">
        <w:rPr>
          <w:rFonts w:eastAsia="Times New Roman" w:cs="Times New Roman"/>
          <w:szCs w:val="24"/>
        </w:rPr>
        <w:t>λαθρομετανάστες</w:t>
      </w:r>
      <w:r>
        <w:rPr>
          <w:rFonts w:eastAsia="Times New Roman" w:cs="Times New Roman"/>
          <w:szCs w:val="24"/>
        </w:rPr>
        <w:t>» σε</w:t>
      </w:r>
      <w:r w:rsidRPr="00262506">
        <w:rPr>
          <w:rFonts w:eastAsia="Times New Roman" w:cs="Times New Roman"/>
          <w:szCs w:val="24"/>
        </w:rPr>
        <w:t xml:space="preserve"> επίσημα έγγραφα </w:t>
      </w:r>
      <w:r>
        <w:rPr>
          <w:rFonts w:eastAsia="Times New Roman" w:cs="Times New Roman"/>
          <w:szCs w:val="24"/>
        </w:rPr>
        <w:t>της τόσο ν</w:t>
      </w:r>
      <w:r w:rsidRPr="00262506">
        <w:rPr>
          <w:rFonts w:eastAsia="Times New Roman" w:cs="Times New Roman"/>
          <w:szCs w:val="24"/>
        </w:rPr>
        <w:t xml:space="preserve">ομικού </w:t>
      </w:r>
      <w:r>
        <w:rPr>
          <w:rFonts w:eastAsia="Times New Roman" w:cs="Times New Roman"/>
          <w:szCs w:val="24"/>
        </w:rPr>
        <w:t>όσο</w:t>
      </w:r>
      <w:r w:rsidRPr="00262506">
        <w:rPr>
          <w:rFonts w:eastAsia="Times New Roman" w:cs="Times New Roman"/>
          <w:szCs w:val="24"/>
        </w:rPr>
        <w:t xml:space="preserve"> και πολιτικού περιεχομένου</w:t>
      </w:r>
      <w:r>
        <w:rPr>
          <w:rFonts w:eastAsia="Times New Roman" w:cs="Times New Roman"/>
          <w:szCs w:val="24"/>
        </w:rPr>
        <w:t>.</w:t>
      </w:r>
      <w:r w:rsidRPr="00262506">
        <w:rPr>
          <w:rFonts w:eastAsia="Times New Roman" w:cs="Times New Roman"/>
          <w:szCs w:val="24"/>
        </w:rPr>
        <w:t xml:space="preserve"> </w:t>
      </w:r>
      <w:r>
        <w:rPr>
          <w:rFonts w:eastAsia="Times New Roman" w:cs="Times New Roman"/>
          <w:szCs w:val="24"/>
        </w:rPr>
        <w:t xml:space="preserve">Οι δύο </w:t>
      </w:r>
      <w:r w:rsidRPr="00262506">
        <w:rPr>
          <w:rFonts w:eastAsia="Times New Roman" w:cs="Times New Roman"/>
          <w:szCs w:val="24"/>
        </w:rPr>
        <w:t>αυτές λέξεις π</w:t>
      </w:r>
      <w:r>
        <w:rPr>
          <w:rFonts w:eastAsia="Times New Roman" w:cs="Times New Roman"/>
          <w:szCs w:val="24"/>
        </w:rPr>
        <w:t xml:space="preserve">εριλαμβάνονται σε πληθώρα εγγράφων </w:t>
      </w:r>
      <w:r w:rsidRPr="00262506">
        <w:rPr>
          <w:rFonts w:eastAsia="Times New Roman" w:cs="Times New Roman"/>
          <w:szCs w:val="24"/>
        </w:rPr>
        <w:t>της Ευρωπαϊκής Ένωσης</w:t>
      </w:r>
      <w:r>
        <w:rPr>
          <w:rFonts w:eastAsia="Times New Roman" w:cs="Times New Roman"/>
          <w:szCs w:val="24"/>
        </w:rPr>
        <w:t xml:space="preserve">. </w:t>
      </w:r>
    </w:p>
    <w:p w14:paraId="5218D6AE"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lastRenderedPageBreak/>
        <w:t>Ενδεικτικά καταθέτω</w:t>
      </w:r>
      <w:r>
        <w:rPr>
          <w:rFonts w:eastAsia="Times New Roman" w:cs="Times New Roman"/>
          <w:szCs w:val="24"/>
        </w:rPr>
        <w:t xml:space="preserve"> για τ</w:t>
      </w:r>
      <w:r w:rsidRPr="00262506">
        <w:rPr>
          <w:rFonts w:eastAsia="Times New Roman" w:cs="Times New Roman"/>
          <w:szCs w:val="24"/>
        </w:rPr>
        <w:t xml:space="preserve">α Πρακτικά </w:t>
      </w:r>
      <w:r>
        <w:rPr>
          <w:rFonts w:eastAsia="Times New Roman" w:cs="Times New Roman"/>
          <w:szCs w:val="24"/>
        </w:rPr>
        <w:t xml:space="preserve">τις σχετικές αναφορές </w:t>
      </w:r>
      <w:r w:rsidRPr="00262506">
        <w:rPr>
          <w:rFonts w:eastAsia="Times New Roman" w:cs="Times New Roman"/>
          <w:szCs w:val="24"/>
        </w:rPr>
        <w:t>και</w:t>
      </w:r>
      <w:r>
        <w:rPr>
          <w:rFonts w:eastAsia="Times New Roman" w:cs="Times New Roman"/>
          <w:szCs w:val="24"/>
        </w:rPr>
        <w:t xml:space="preserve"> σ</w:t>
      </w:r>
      <w:r w:rsidRPr="00262506">
        <w:rPr>
          <w:rFonts w:eastAsia="Times New Roman" w:cs="Times New Roman"/>
          <w:szCs w:val="24"/>
        </w:rPr>
        <w:t xml:space="preserve">το </w:t>
      </w:r>
      <w:r>
        <w:rPr>
          <w:rFonts w:eastAsia="Times New Roman" w:cs="Times New Roman"/>
          <w:szCs w:val="24"/>
        </w:rPr>
        <w:t>λ</w:t>
      </w:r>
      <w:r w:rsidRPr="00262506">
        <w:rPr>
          <w:rFonts w:eastAsia="Times New Roman" w:cs="Times New Roman"/>
          <w:szCs w:val="24"/>
        </w:rPr>
        <w:t xml:space="preserve">εξικό </w:t>
      </w:r>
      <w:r w:rsidRPr="00262506">
        <w:rPr>
          <w:rFonts w:eastAsia="Times New Roman" w:cs="Times New Roman"/>
          <w:szCs w:val="24"/>
        </w:rPr>
        <w:t xml:space="preserve">και </w:t>
      </w:r>
      <w:r>
        <w:rPr>
          <w:rFonts w:eastAsia="Times New Roman" w:cs="Times New Roman"/>
          <w:szCs w:val="24"/>
        </w:rPr>
        <w:t>στα επίσημα έγγραφα</w:t>
      </w:r>
      <w:r w:rsidRPr="00262506">
        <w:rPr>
          <w:rFonts w:eastAsia="Times New Roman" w:cs="Times New Roman"/>
          <w:szCs w:val="24"/>
        </w:rPr>
        <w:t xml:space="preserve"> </w:t>
      </w:r>
      <w:r>
        <w:rPr>
          <w:rFonts w:eastAsia="Times New Roman" w:cs="Times New Roman"/>
          <w:szCs w:val="24"/>
        </w:rPr>
        <w:t xml:space="preserve">της </w:t>
      </w:r>
      <w:r w:rsidRPr="00262506">
        <w:rPr>
          <w:rFonts w:eastAsia="Times New Roman" w:cs="Times New Roman"/>
          <w:szCs w:val="24"/>
        </w:rPr>
        <w:t>Ευρωπαϊκής Ενώσεως</w:t>
      </w:r>
      <w:r>
        <w:rPr>
          <w:rFonts w:eastAsia="Times New Roman" w:cs="Times New Roman"/>
          <w:szCs w:val="24"/>
        </w:rPr>
        <w:t>.</w:t>
      </w:r>
    </w:p>
    <w:p w14:paraId="5218D6AF"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 xml:space="preserve">(Στο σημείο αυτό ο </w:t>
      </w:r>
      <w:r>
        <w:rPr>
          <w:rFonts w:eastAsia="Times New Roman"/>
          <w:bCs/>
          <w:szCs w:val="24"/>
        </w:rPr>
        <w:t>Βουλευτής κ. Ηλίας Παναγιώταρος καταθέτει για τα Πρακτικά το προαναφερθέν έγγραφο, το οποίο βρίσκεται στο αρχείο του Τμήματος Γραμματεί</w:t>
      </w:r>
      <w:r>
        <w:rPr>
          <w:rFonts w:eastAsia="Times New Roman"/>
          <w:bCs/>
          <w:szCs w:val="24"/>
        </w:rPr>
        <w:t>ας της Διεύθυνσης Στενογραφίας και Πρακτικών της Βουλής)</w:t>
      </w:r>
    </w:p>
    <w:p w14:paraId="5218D6B0" w14:textId="77777777" w:rsidR="00BE48FC" w:rsidRDefault="008F016C">
      <w:pPr>
        <w:spacing w:line="600" w:lineRule="auto"/>
        <w:ind w:firstLine="720"/>
        <w:jc w:val="both"/>
        <w:rPr>
          <w:rFonts w:eastAsia="Times New Roman"/>
          <w:bCs/>
          <w:szCs w:val="24"/>
        </w:rPr>
      </w:pPr>
      <w:r>
        <w:rPr>
          <w:rFonts w:eastAsia="Times New Roman"/>
          <w:bCs/>
          <w:szCs w:val="24"/>
        </w:rPr>
        <w:t>Επίσης, καταθέτουμε για τα Πρακτικά μια</w:t>
      </w:r>
      <w:r w:rsidRPr="00DC788E">
        <w:rPr>
          <w:rFonts w:eastAsia="Times New Roman"/>
          <w:bCs/>
          <w:szCs w:val="24"/>
        </w:rPr>
        <w:t xml:space="preserve"> πληθώρα νομοθετημάτων και ά</w:t>
      </w:r>
      <w:r>
        <w:rPr>
          <w:rFonts w:eastAsia="Times New Roman"/>
          <w:bCs/>
          <w:szCs w:val="24"/>
        </w:rPr>
        <w:t>ρθρων από</w:t>
      </w:r>
      <w:r w:rsidRPr="00DC788E">
        <w:rPr>
          <w:rFonts w:eastAsia="Times New Roman"/>
          <w:bCs/>
          <w:szCs w:val="24"/>
        </w:rPr>
        <w:t xml:space="preserve"> το</w:t>
      </w:r>
      <w:r>
        <w:rPr>
          <w:rFonts w:eastAsia="Times New Roman"/>
          <w:bCs/>
          <w:szCs w:val="24"/>
        </w:rPr>
        <w:t>ν</w:t>
      </w:r>
      <w:r w:rsidRPr="00DC788E">
        <w:rPr>
          <w:rFonts w:eastAsia="Times New Roman"/>
          <w:bCs/>
          <w:szCs w:val="24"/>
        </w:rPr>
        <w:t xml:space="preserve"> Δικηγορικό Σύλλογο Αθηνών</w:t>
      </w:r>
      <w:r>
        <w:rPr>
          <w:rFonts w:eastAsia="Times New Roman"/>
          <w:bCs/>
          <w:szCs w:val="24"/>
        </w:rPr>
        <w:t>,</w:t>
      </w:r>
      <w:r w:rsidRPr="00DC788E">
        <w:rPr>
          <w:rFonts w:eastAsia="Times New Roman"/>
          <w:bCs/>
          <w:szCs w:val="24"/>
        </w:rPr>
        <w:t xml:space="preserve"> όπου </w:t>
      </w:r>
      <w:r>
        <w:rPr>
          <w:rFonts w:eastAsia="Times New Roman"/>
          <w:bCs/>
          <w:szCs w:val="24"/>
        </w:rPr>
        <w:t>οι</w:t>
      </w:r>
      <w:r w:rsidRPr="00DC788E">
        <w:rPr>
          <w:rFonts w:eastAsia="Times New Roman"/>
          <w:bCs/>
          <w:szCs w:val="24"/>
        </w:rPr>
        <w:t xml:space="preserve"> λαθρομετανάστες </w:t>
      </w:r>
      <w:r>
        <w:rPr>
          <w:rFonts w:eastAsia="Times New Roman"/>
          <w:bCs/>
          <w:szCs w:val="24"/>
        </w:rPr>
        <w:t>αναφέρονται ως λαθρομετανάστες.</w:t>
      </w:r>
    </w:p>
    <w:p w14:paraId="5218D6B1"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 xml:space="preserve">(Στο σημείο αυτό ο </w:t>
      </w:r>
      <w:r>
        <w:rPr>
          <w:rFonts w:eastAsia="Times New Roman"/>
          <w:bCs/>
          <w:szCs w:val="24"/>
        </w:rPr>
        <w:t>Βουλευτής κ. Ηλί</w:t>
      </w:r>
      <w:r>
        <w:rPr>
          <w:rFonts w:eastAsia="Times New Roman"/>
          <w:bCs/>
          <w:szCs w:val="24"/>
        </w:rPr>
        <w:t>ας Παναγιώταρος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5218D6B2" w14:textId="77777777" w:rsidR="00BE48FC" w:rsidRDefault="008F016C">
      <w:pPr>
        <w:spacing w:line="600" w:lineRule="auto"/>
        <w:ind w:firstLine="720"/>
        <w:jc w:val="both"/>
        <w:rPr>
          <w:rFonts w:eastAsia="Times New Roman"/>
          <w:bCs/>
          <w:szCs w:val="24"/>
        </w:rPr>
      </w:pPr>
      <w:r>
        <w:rPr>
          <w:rFonts w:eastAsia="Times New Roman"/>
          <w:bCs/>
          <w:szCs w:val="24"/>
        </w:rPr>
        <w:t>Κ</w:t>
      </w:r>
      <w:r w:rsidRPr="00DC788E">
        <w:rPr>
          <w:rFonts w:eastAsia="Times New Roman"/>
          <w:bCs/>
          <w:szCs w:val="24"/>
        </w:rPr>
        <w:t>αταθέ</w:t>
      </w:r>
      <w:r>
        <w:rPr>
          <w:rFonts w:eastAsia="Times New Roman"/>
          <w:bCs/>
          <w:szCs w:val="24"/>
        </w:rPr>
        <w:t>τ</w:t>
      </w:r>
      <w:r w:rsidRPr="00DC788E">
        <w:rPr>
          <w:rFonts w:eastAsia="Times New Roman"/>
          <w:bCs/>
          <w:szCs w:val="24"/>
        </w:rPr>
        <w:t>ουμε</w:t>
      </w:r>
      <w:r>
        <w:rPr>
          <w:rFonts w:eastAsia="Times New Roman"/>
          <w:bCs/>
          <w:szCs w:val="24"/>
        </w:rPr>
        <w:t>,</w:t>
      </w:r>
      <w:r w:rsidRPr="00DC788E">
        <w:rPr>
          <w:rFonts w:eastAsia="Times New Roman"/>
          <w:bCs/>
          <w:szCs w:val="24"/>
        </w:rPr>
        <w:t xml:space="preserve"> </w:t>
      </w:r>
      <w:r>
        <w:rPr>
          <w:rFonts w:eastAsia="Times New Roman"/>
          <w:bCs/>
          <w:szCs w:val="24"/>
        </w:rPr>
        <w:t>επίσης,</w:t>
      </w:r>
      <w:r w:rsidRPr="00DC788E">
        <w:rPr>
          <w:rFonts w:eastAsia="Times New Roman"/>
          <w:bCs/>
          <w:szCs w:val="24"/>
        </w:rPr>
        <w:t xml:space="preserve"> και την ανακοίνωση της </w:t>
      </w:r>
      <w:r>
        <w:rPr>
          <w:rFonts w:eastAsia="Times New Roman"/>
          <w:bCs/>
          <w:szCs w:val="24"/>
        </w:rPr>
        <w:t>ΕΛΜΕ</w:t>
      </w:r>
      <w:r w:rsidRPr="00DC788E">
        <w:rPr>
          <w:rFonts w:eastAsia="Times New Roman"/>
          <w:bCs/>
          <w:szCs w:val="24"/>
        </w:rPr>
        <w:t xml:space="preserve"> Λέσβου</w:t>
      </w:r>
      <w:r>
        <w:rPr>
          <w:rFonts w:eastAsia="Times New Roman"/>
          <w:bCs/>
          <w:szCs w:val="24"/>
        </w:rPr>
        <w:t xml:space="preserve">, </w:t>
      </w:r>
      <w:r w:rsidRPr="00DC788E">
        <w:rPr>
          <w:rFonts w:eastAsia="Times New Roman"/>
          <w:bCs/>
          <w:szCs w:val="24"/>
        </w:rPr>
        <w:t>που αναφέρει γιατί τους</w:t>
      </w:r>
      <w:r w:rsidRPr="00DC788E">
        <w:rPr>
          <w:rFonts w:eastAsia="Times New Roman"/>
          <w:bCs/>
          <w:szCs w:val="24"/>
        </w:rPr>
        <w:t xml:space="preserve"> λαθρομετανάστες τους </w:t>
      </w:r>
      <w:r>
        <w:rPr>
          <w:rFonts w:eastAsia="Times New Roman"/>
          <w:bCs/>
          <w:szCs w:val="24"/>
        </w:rPr>
        <w:t>λέει «</w:t>
      </w:r>
      <w:r w:rsidRPr="00DC788E">
        <w:rPr>
          <w:rFonts w:eastAsia="Times New Roman"/>
          <w:bCs/>
          <w:szCs w:val="24"/>
        </w:rPr>
        <w:t>λαθρομετανάστες</w:t>
      </w:r>
      <w:r>
        <w:rPr>
          <w:rFonts w:eastAsia="Times New Roman"/>
          <w:bCs/>
          <w:szCs w:val="24"/>
        </w:rPr>
        <w:t>».</w:t>
      </w:r>
    </w:p>
    <w:p w14:paraId="5218D6B3"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ο </w:t>
      </w:r>
      <w:r>
        <w:rPr>
          <w:rFonts w:eastAsia="Times New Roman"/>
          <w:bCs/>
          <w:szCs w:val="24"/>
        </w:rPr>
        <w:t>Βουλευτής κ. Ηλίας Παναγιώταρος καταθέτει για τα Πρακτικά την προαναφερθείσα ανακοίνωση, η οποία βρίσκεται στο αρχείο του Τμήματος Γραμματείας της Διεύθυνσης Στενογραφίας και Πρακτικών της Βο</w:t>
      </w:r>
      <w:r>
        <w:rPr>
          <w:rFonts w:eastAsia="Times New Roman"/>
          <w:bCs/>
          <w:szCs w:val="24"/>
        </w:rPr>
        <w:t>υλής)</w:t>
      </w:r>
    </w:p>
    <w:p w14:paraId="5218D6B4" w14:textId="77777777" w:rsidR="00BE48FC" w:rsidRDefault="008F016C">
      <w:pPr>
        <w:spacing w:line="600" w:lineRule="auto"/>
        <w:ind w:firstLine="720"/>
        <w:jc w:val="both"/>
        <w:rPr>
          <w:rFonts w:eastAsia="Times New Roman"/>
          <w:bCs/>
          <w:szCs w:val="24"/>
        </w:rPr>
      </w:pPr>
      <w:r>
        <w:rPr>
          <w:rFonts w:eastAsia="Times New Roman"/>
          <w:bCs/>
          <w:szCs w:val="24"/>
        </w:rPr>
        <w:t>Επίσης,</w:t>
      </w:r>
      <w:r w:rsidRPr="00DC788E">
        <w:rPr>
          <w:rFonts w:eastAsia="Times New Roman"/>
          <w:bCs/>
          <w:szCs w:val="24"/>
        </w:rPr>
        <w:t xml:space="preserve"> καταθέ</w:t>
      </w:r>
      <w:r>
        <w:rPr>
          <w:rFonts w:eastAsia="Times New Roman"/>
          <w:bCs/>
          <w:szCs w:val="24"/>
        </w:rPr>
        <w:t>τ</w:t>
      </w:r>
      <w:r w:rsidRPr="00DC788E">
        <w:rPr>
          <w:rFonts w:eastAsia="Times New Roman"/>
          <w:bCs/>
          <w:szCs w:val="24"/>
        </w:rPr>
        <w:t>ου</w:t>
      </w:r>
      <w:r>
        <w:rPr>
          <w:rFonts w:eastAsia="Times New Roman"/>
          <w:bCs/>
          <w:szCs w:val="24"/>
        </w:rPr>
        <w:t>με το άρθρο 7</w:t>
      </w:r>
      <w:r w:rsidRPr="00DC788E">
        <w:rPr>
          <w:rFonts w:eastAsia="Times New Roman"/>
          <w:bCs/>
          <w:szCs w:val="24"/>
        </w:rPr>
        <w:t xml:space="preserve">6 </w:t>
      </w:r>
      <w:r>
        <w:rPr>
          <w:rFonts w:eastAsia="Times New Roman"/>
          <w:bCs/>
          <w:szCs w:val="24"/>
        </w:rPr>
        <w:t>του Ποινικού Κ</w:t>
      </w:r>
      <w:r w:rsidRPr="00DC788E">
        <w:rPr>
          <w:rFonts w:eastAsia="Times New Roman"/>
          <w:bCs/>
          <w:szCs w:val="24"/>
        </w:rPr>
        <w:t>ώδικα</w:t>
      </w:r>
      <w:r>
        <w:rPr>
          <w:rFonts w:eastAsia="Times New Roman"/>
          <w:bCs/>
          <w:szCs w:val="24"/>
        </w:rPr>
        <w:t>, όπου αναφέρει τους λαθρομετανάστες</w:t>
      </w:r>
      <w:r w:rsidRPr="00DC788E">
        <w:rPr>
          <w:rFonts w:eastAsia="Times New Roman"/>
          <w:bCs/>
          <w:szCs w:val="24"/>
        </w:rPr>
        <w:t xml:space="preserve"> ως λαθρομετανάστες</w:t>
      </w:r>
      <w:r>
        <w:rPr>
          <w:rFonts w:eastAsia="Times New Roman"/>
          <w:bCs/>
          <w:szCs w:val="24"/>
        </w:rPr>
        <w:t>.</w:t>
      </w:r>
      <w:r w:rsidRPr="00DC788E">
        <w:rPr>
          <w:rFonts w:eastAsia="Times New Roman"/>
          <w:bCs/>
          <w:szCs w:val="24"/>
        </w:rPr>
        <w:t xml:space="preserve"> </w:t>
      </w:r>
    </w:p>
    <w:p w14:paraId="5218D6B5"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 xml:space="preserve">(Στο σημείο αυτό ο </w:t>
      </w:r>
      <w:r>
        <w:rPr>
          <w:rFonts w:eastAsia="Times New Roman"/>
          <w:bCs/>
          <w:szCs w:val="24"/>
        </w:rPr>
        <w:t xml:space="preserve">Βουλευτής κ. Ηλίας Παναγιώταρος καταθέτει για τα Πρακτικά το προαναφερθέν άρθρο του Ποινικού Κώδικα, το οποίο βρίσκεται </w:t>
      </w:r>
      <w:r>
        <w:rPr>
          <w:rFonts w:eastAsia="Times New Roman"/>
          <w:bCs/>
          <w:szCs w:val="24"/>
        </w:rPr>
        <w:t>στο αρχείο του Τμήματος Γραμματείας της Διεύθυνσης Στενογραφίας και Πρακτικών της Βουλής)</w:t>
      </w:r>
    </w:p>
    <w:p w14:paraId="5218D6B6" w14:textId="77777777" w:rsidR="00BE48FC" w:rsidRDefault="008F016C">
      <w:pPr>
        <w:spacing w:line="600" w:lineRule="auto"/>
        <w:ind w:firstLine="720"/>
        <w:jc w:val="both"/>
        <w:rPr>
          <w:rFonts w:eastAsia="Times New Roman"/>
          <w:bCs/>
          <w:szCs w:val="24"/>
        </w:rPr>
      </w:pPr>
      <w:r>
        <w:rPr>
          <w:rFonts w:eastAsia="Times New Roman"/>
          <w:bCs/>
          <w:szCs w:val="24"/>
        </w:rPr>
        <w:t>Επίσης,</w:t>
      </w:r>
      <w:r w:rsidRPr="00DC788E">
        <w:rPr>
          <w:rFonts w:eastAsia="Times New Roman"/>
          <w:bCs/>
          <w:szCs w:val="24"/>
        </w:rPr>
        <w:t xml:space="preserve"> καταθέ</w:t>
      </w:r>
      <w:r>
        <w:rPr>
          <w:rFonts w:eastAsia="Times New Roman"/>
          <w:bCs/>
          <w:szCs w:val="24"/>
        </w:rPr>
        <w:t>τ</w:t>
      </w:r>
      <w:r w:rsidRPr="00DC788E">
        <w:rPr>
          <w:rFonts w:eastAsia="Times New Roman"/>
          <w:bCs/>
          <w:szCs w:val="24"/>
        </w:rPr>
        <w:t>ουμε και άλλα επίσημα έγγραφα</w:t>
      </w:r>
      <w:r>
        <w:rPr>
          <w:rFonts w:eastAsia="Times New Roman"/>
          <w:bCs/>
          <w:szCs w:val="24"/>
        </w:rPr>
        <w:t>, όπως το άρθρο 79 της Σ</w:t>
      </w:r>
      <w:r w:rsidRPr="00DC788E">
        <w:rPr>
          <w:rFonts w:eastAsia="Times New Roman"/>
          <w:bCs/>
          <w:szCs w:val="24"/>
        </w:rPr>
        <w:t>υνθήκη</w:t>
      </w:r>
      <w:r>
        <w:rPr>
          <w:rFonts w:eastAsia="Times New Roman"/>
          <w:bCs/>
          <w:szCs w:val="24"/>
        </w:rPr>
        <w:t>ς</w:t>
      </w:r>
      <w:r w:rsidRPr="00DC788E">
        <w:rPr>
          <w:rFonts w:eastAsia="Times New Roman"/>
          <w:bCs/>
          <w:szCs w:val="24"/>
        </w:rPr>
        <w:t xml:space="preserve"> για τη </w:t>
      </w:r>
      <w:r>
        <w:rPr>
          <w:rFonts w:eastAsia="Times New Roman"/>
          <w:bCs/>
          <w:szCs w:val="24"/>
        </w:rPr>
        <w:t>λ</w:t>
      </w:r>
      <w:r w:rsidRPr="00DC788E">
        <w:rPr>
          <w:rFonts w:eastAsia="Times New Roman"/>
          <w:bCs/>
          <w:szCs w:val="24"/>
        </w:rPr>
        <w:t>ειτουργία της Ευρωπαϊκής Ένωσης</w:t>
      </w:r>
      <w:r>
        <w:rPr>
          <w:rFonts w:eastAsia="Times New Roman"/>
          <w:bCs/>
          <w:szCs w:val="24"/>
        </w:rPr>
        <w:t>,</w:t>
      </w:r>
      <w:r w:rsidRPr="00DC788E">
        <w:rPr>
          <w:rFonts w:eastAsia="Times New Roman"/>
          <w:bCs/>
          <w:szCs w:val="24"/>
        </w:rPr>
        <w:t xml:space="preserve"> για να ξέρουμε τι λέμε</w:t>
      </w:r>
      <w:r>
        <w:rPr>
          <w:rFonts w:eastAsia="Times New Roman"/>
          <w:bCs/>
          <w:szCs w:val="24"/>
        </w:rPr>
        <w:t>.</w:t>
      </w:r>
    </w:p>
    <w:p w14:paraId="5218D6B7" w14:textId="77777777" w:rsidR="00BE48FC" w:rsidRDefault="008F016C">
      <w:pPr>
        <w:spacing w:line="600" w:lineRule="auto"/>
        <w:ind w:firstLine="720"/>
        <w:jc w:val="both"/>
        <w:rPr>
          <w:rFonts w:eastAsia="Times New Roman"/>
          <w:bCs/>
          <w:szCs w:val="24"/>
        </w:rPr>
      </w:pPr>
      <w:r>
        <w:rPr>
          <w:rFonts w:eastAsia="Times New Roman" w:cs="Times New Roman"/>
          <w:szCs w:val="24"/>
        </w:rPr>
        <w:t xml:space="preserve">(Στο σημείο αυτό ο </w:t>
      </w:r>
      <w:r>
        <w:rPr>
          <w:rFonts w:eastAsia="Times New Roman"/>
          <w:bCs/>
          <w:szCs w:val="24"/>
        </w:rPr>
        <w:t>Βουλευ</w:t>
      </w:r>
      <w:r>
        <w:rPr>
          <w:rFonts w:eastAsia="Times New Roman"/>
          <w:bCs/>
          <w:szCs w:val="24"/>
        </w:rPr>
        <w:t>τής κ. Ηλίας Παναγιώταρος καταθέτει για τα Πρακτικά το προαναφερθέν άρθρο, το οποίο βρίσκεται στο αρχείο του Τμήματος Γραμματείας της Διεύθυνσης Στενογραφίας και Πρακτικών της Βουλής)</w:t>
      </w:r>
    </w:p>
    <w:p w14:paraId="5218D6B8" w14:textId="77777777" w:rsidR="00BE48FC" w:rsidRDefault="008F016C">
      <w:pPr>
        <w:spacing w:line="600" w:lineRule="auto"/>
        <w:ind w:firstLine="720"/>
        <w:jc w:val="both"/>
        <w:rPr>
          <w:rFonts w:eastAsia="Times New Roman"/>
          <w:bCs/>
          <w:szCs w:val="24"/>
        </w:rPr>
      </w:pPr>
      <w:r>
        <w:rPr>
          <w:rFonts w:eastAsia="Times New Roman"/>
          <w:bCs/>
          <w:szCs w:val="24"/>
        </w:rPr>
        <w:lastRenderedPageBreak/>
        <w:t>Κ</w:t>
      </w:r>
      <w:r w:rsidRPr="00DC788E">
        <w:rPr>
          <w:rFonts w:eastAsia="Times New Roman"/>
          <w:bCs/>
          <w:szCs w:val="24"/>
        </w:rPr>
        <w:t>αταθέ</w:t>
      </w:r>
      <w:r>
        <w:rPr>
          <w:rFonts w:eastAsia="Times New Roman"/>
          <w:bCs/>
          <w:szCs w:val="24"/>
        </w:rPr>
        <w:t>τ</w:t>
      </w:r>
      <w:r w:rsidRPr="00DC788E">
        <w:rPr>
          <w:rFonts w:eastAsia="Times New Roman"/>
          <w:bCs/>
          <w:szCs w:val="24"/>
        </w:rPr>
        <w:t>ουμε εδώ και μ</w:t>
      </w:r>
      <w:r>
        <w:rPr>
          <w:rFonts w:eastAsia="Times New Roman"/>
          <w:bCs/>
          <w:szCs w:val="24"/>
        </w:rPr>
        <w:t>ι</w:t>
      </w:r>
      <w:r w:rsidRPr="00DC788E">
        <w:rPr>
          <w:rFonts w:eastAsia="Times New Roman"/>
          <w:bCs/>
          <w:szCs w:val="24"/>
        </w:rPr>
        <w:t xml:space="preserve">α </w:t>
      </w:r>
      <w:r>
        <w:rPr>
          <w:rFonts w:eastAsia="Times New Roman"/>
          <w:bCs/>
          <w:szCs w:val="24"/>
        </w:rPr>
        <w:t>αιτιο</w:t>
      </w:r>
      <w:r w:rsidRPr="00DC788E">
        <w:rPr>
          <w:rFonts w:eastAsia="Times New Roman"/>
          <w:bCs/>
          <w:szCs w:val="24"/>
        </w:rPr>
        <w:t>λογική</w:t>
      </w:r>
      <w:r>
        <w:rPr>
          <w:rFonts w:eastAsia="Times New Roman"/>
          <w:bCs/>
          <w:szCs w:val="24"/>
        </w:rPr>
        <w:t xml:space="preserve"> έκθεση της Κ</w:t>
      </w:r>
      <w:r w:rsidRPr="00DC788E">
        <w:rPr>
          <w:rFonts w:eastAsia="Times New Roman"/>
          <w:bCs/>
          <w:szCs w:val="24"/>
        </w:rPr>
        <w:t>υβέρνησης ΣΥΡΙΖΑ</w:t>
      </w:r>
      <w:r>
        <w:rPr>
          <w:rFonts w:eastAsia="Times New Roman"/>
          <w:bCs/>
          <w:szCs w:val="24"/>
        </w:rPr>
        <w:t>,</w:t>
      </w:r>
      <w:r w:rsidRPr="00DC788E">
        <w:rPr>
          <w:rFonts w:eastAsia="Times New Roman"/>
          <w:bCs/>
          <w:szCs w:val="24"/>
        </w:rPr>
        <w:t xml:space="preserve"> </w:t>
      </w:r>
      <w:r>
        <w:rPr>
          <w:rFonts w:eastAsia="Times New Roman"/>
          <w:bCs/>
          <w:szCs w:val="24"/>
        </w:rPr>
        <w:t>όπου τ</w:t>
      </w:r>
      <w:r>
        <w:rPr>
          <w:rFonts w:eastAsia="Times New Roman"/>
          <w:bCs/>
          <w:szCs w:val="24"/>
        </w:rPr>
        <w:t>η</w:t>
      </w:r>
      <w:r w:rsidRPr="00DC788E">
        <w:rPr>
          <w:rFonts w:eastAsia="Times New Roman"/>
          <w:bCs/>
          <w:szCs w:val="24"/>
        </w:rPr>
        <w:t xml:space="preserve"> λαθρομετανάστευση την αναφέρει ως λαθρομετανάστευση και όχι </w:t>
      </w:r>
      <w:r>
        <w:rPr>
          <w:rFonts w:eastAsia="Times New Roman"/>
          <w:bCs/>
          <w:szCs w:val="24"/>
        </w:rPr>
        <w:t xml:space="preserve">ως </w:t>
      </w:r>
      <w:r w:rsidRPr="00DC788E">
        <w:rPr>
          <w:rFonts w:eastAsia="Times New Roman"/>
          <w:bCs/>
          <w:szCs w:val="24"/>
        </w:rPr>
        <w:t>κάτι άλλο</w:t>
      </w:r>
      <w:r>
        <w:rPr>
          <w:rFonts w:eastAsia="Times New Roman"/>
          <w:bCs/>
          <w:szCs w:val="24"/>
        </w:rPr>
        <w:t>.</w:t>
      </w:r>
    </w:p>
    <w:p w14:paraId="5218D6B9" w14:textId="77777777" w:rsidR="00BE48FC" w:rsidRDefault="008F016C">
      <w:pPr>
        <w:spacing w:line="600" w:lineRule="auto"/>
        <w:ind w:firstLine="720"/>
        <w:jc w:val="both"/>
        <w:rPr>
          <w:rFonts w:eastAsia="Times New Roman"/>
          <w:bCs/>
          <w:szCs w:val="24"/>
        </w:rPr>
      </w:pPr>
      <w:r>
        <w:rPr>
          <w:rFonts w:eastAsia="Times New Roman" w:cs="Times New Roman"/>
          <w:szCs w:val="24"/>
        </w:rPr>
        <w:t xml:space="preserve">(Στο σημείο αυτό ο </w:t>
      </w:r>
      <w:r>
        <w:rPr>
          <w:rFonts w:eastAsia="Times New Roman"/>
          <w:bCs/>
          <w:szCs w:val="24"/>
        </w:rPr>
        <w:t xml:space="preserve">Βουλευτής κ. Ηλίας Παναγιώταρος καταθέτει για τα Πρακτικά την προαναφερθείσα αιτιολογική έκθεση, η οποία βρίσκεται στο αρχείο του Τμήματος Γραμματείας της </w:t>
      </w:r>
      <w:r>
        <w:rPr>
          <w:rFonts w:eastAsia="Times New Roman"/>
          <w:bCs/>
          <w:szCs w:val="24"/>
        </w:rPr>
        <w:t>Διεύθυνσης Στενογραφίας και Πρακτικών της Βουλής)</w:t>
      </w:r>
    </w:p>
    <w:p w14:paraId="5218D6BA" w14:textId="77777777" w:rsidR="00BE48FC" w:rsidRDefault="008F016C">
      <w:pPr>
        <w:spacing w:line="600" w:lineRule="auto"/>
        <w:ind w:firstLine="720"/>
        <w:jc w:val="both"/>
        <w:rPr>
          <w:rFonts w:eastAsia="Times New Roman"/>
          <w:bCs/>
          <w:szCs w:val="24"/>
        </w:rPr>
      </w:pPr>
      <w:r>
        <w:rPr>
          <w:rFonts w:eastAsia="Times New Roman"/>
          <w:bCs/>
          <w:szCs w:val="24"/>
        </w:rPr>
        <w:t>Θα καταθέσουμε για τα Π</w:t>
      </w:r>
      <w:r w:rsidRPr="00DC788E">
        <w:rPr>
          <w:rFonts w:eastAsia="Times New Roman"/>
          <w:bCs/>
          <w:szCs w:val="24"/>
        </w:rPr>
        <w:t>ρακτικά</w:t>
      </w:r>
      <w:r>
        <w:rPr>
          <w:rFonts w:eastAsia="Times New Roman"/>
          <w:bCs/>
          <w:szCs w:val="24"/>
        </w:rPr>
        <w:t xml:space="preserve"> -να το κρατήσετε και όποιος θέλε</w:t>
      </w:r>
      <w:r w:rsidRPr="00DC788E">
        <w:rPr>
          <w:rFonts w:eastAsia="Times New Roman"/>
          <w:bCs/>
          <w:szCs w:val="24"/>
        </w:rPr>
        <w:t>ι</w:t>
      </w:r>
      <w:r>
        <w:rPr>
          <w:rFonts w:eastAsia="Times New Roman"/>
          <w:bCs/>
          <w:szCs w:val="24"/>
        </w:rPr>
        <w:t xml:space="preserve"> </w:t>
      </w:r>
      <w:r w:rsidRPr="00DC788E">
        <w:rPr>
          <w:rFonts w:eastAsia="Times New Roman"/>
          <w:bCs/>
          <w:szCs w:val="24"/>
        </w:rPr>
        <w:t xml:space="preserve"> </w:t>
      </w:r>
      <w:r>
        <w:rPr>
          <w:rFonts w:eastAsia="Times New Roman"/>
          <w:bCs/>
          <w:szCs w:val="24"/>
        </w:rPr>
        <w:t xml:space="preserve">από τον ΣΥΡΙΖΑ </w:t>
      </w:r>
      <w:r w:rsidRPr="00DC788E">
        <w:rPr>
          <w:rFonts w:eastAsia="Times New Roman"/>
          <w:bCs/>
          <w:szCs w:val="24"/>
        </w:rPr>
        <w:t xml:space="preserve">μπορεί </w:t>
      </w:r>
      <w:r>
        <w:rPr>
          <w:rFonts w:eastAsia="Times New Roman"/>
          <w:bCs/>
          <w:szCs w:val="24"/>
        </w:rPr>
        <w:t>να το πάρει σουβενίρ- ένα μπλουζάκι α</w:t>
      </w:r>
      <w:r w:rsidRPr="00DC788E">
        <w:rPr>
          <w:rFonts w:eastAsia="Times New Roman"/>
          <w:bCs/>
          <w:szCs w:val="24"/>
        </w:rPr>
        <w:t xml:space="preserve">πό την </w:t>
      </w:r>
      <w:r>
        <w:rPr>
          <w:rFonts w:eastAsia="Times New Roman"/>
          <w:bCs/>
          <w:szCs w:val="24"/>
        </w:rPr>
        <w:t>υ</w:t>
      </w:r>
      <w:r w:rsidRPr="00DC788E">
        <w:rPr>
          <w:rFonts w:eastAsia="Times New Roman"/>
          <w:bCs/>
          <w:szCs w:val="24"/>
        </w:rPr>
        <w:t xml:space="preserve">πηρεσία </w:t>
      </w:r>
      <w:r>
        <w:rPr>
          <w:rFonts w:eastAsia="Times New Roman"/>
          <w:bCs/>
          <w:szCs w:val="24"/>
        </w:rPr>
        <w:t>δ</w:t>
      </w:r>
      <w:r w:rsidRPr="00DC788E">
        <w:rPr>
          <w:rFonts w:eastAsia="Times New Roman"/>
          <w:bCs/>
          <w:szCs w:val="24"/>
        </w:rPr>
        <w:t>ίωξης</w:t>
      </w:r>
      <w:r w:rsidRPr="00DC788E">
        <w:rPr>
          <w:rFonts w:eastAsia="Times New Roman"/>
          <w:bCs/>
          <w:szCs w:val="24"/>
        </w:rPr>
        <w:t xml:space="preserve"> </w:t>
      </w:r>
      <w:r>
        <w:rPr>
          <w:rFonts w:eastAsia="Times New Roman"/>
          <w:bCs/>
          <w:szCs w:val="24"/>
        </w:rPr>
        <w:t>λ</w:t>
      </w:r>
      <w:r w:rsidRPr="00DC788E">
        <w:rPr>
          <w:rFonts w:eastAsia="Times New Roman"/>
          <w:bCs/>
          <w:szCs w:val="24"/>
        </w:rPr>
        <w:t xml:space="preserve">αθρομετανάστευσης </w:t>
      </w:r>
      <w:r>
        <w:rPr>
          <w:rFonts w:eastAsia="Times New Roman"/>
          <w:bCs/>
          <w:szCs w:val="24"/>
        </w:rPr>
        <w:t xml:space="preserve">της </w:t>
      </w:r>
      <w:r w:rsidRPr="00DC788E">
        <w:rPr>
          <w:rFonts w:eastAsia="Times New Roman"/>
          <w:bCs/>
          <w:szCs w:val="24"/>
        </w:rPr>
        <w:t>Ελληνικής Αστυνομίας</w:t>
      </w:r>
      <w:r>
        <w:rPr>
          <w:rFonts w:eastAsia="Times New Roman"/>
          <w:bCs/>
          <w:szCs w:val="24"/>
        </w:rPr>
        <w:t>. Είναι επίσημη</w:t>
      </w:r>
      <w:r>
        <w:rPr>
          <w:rFonts w:eastAsia="Times New Roman"/>
          <w:bCs/>
          <w:szCs w:val="24"/>
        </w:rPr>
        <w:t xml:space="preserve"> υπηρεσία, έτσι </w:t>
      </w:r>
      <w:r w:rsidRPr="00DC788E">
        <w:rPr>
          <w:rFonts w:eastAsia="Times New Roman"/>
          <w:bCs/>
          <w:szCs w:val="24"/>
        </w:rPr>
        <w:t>αναφέρεται</w:t>
      </w:r>
      <w:r>
        <w:rPr>
          <w:rFonts w:eastAsia="Times New Roman"/>
          <w:bCs/>
          <w:szCs w:val="24"/>
        </w:rPr>
        <w:t>,</w:t>
      </w:r>
      <w:r w:rsidRPr="00DC788E">
        <w:rPr>
          <w:rFonts w:eastAsia="Times New Roman"/>
          <w:bCs/>
          <w:szCs w:val="24"/>
        </w:rPr>
        <w:t xml:space="preserve"> έτσι υπάρχει</w:t>
      </w:r>
      <w:r>
        <w:rPr>
          <w:rFonts w:eastAsia="Times New Roman"/>
          <w:bCs/>
          <w:szCs w:val="24"/>
        </w:rPr>
        <w:t xml:space="preserve">. Σας το </w:t>
      </w:r>
      <w:r w:rsidRPr="00DC788E">
        <w:rPr>
          <w:rFonts w:eastAsia="Times New Roman"/>
          <w:bCs/>
          <w:szCs w:val="24"/>
        </w:rPr>
        <w:t>καταθέτουμε</w:t>
      </w:r>
      <w:r>
        <w:rPr>
          <w:rFonts w:eastAsia="Times New Roman"/>
          <w:bCs/>
          <w:szCs w:val="24"/>
        </w:rPr>
        <w:t>. Μ</w:t>
      </w:r>
      <w:r w:rsidRPr="00DC788E">
        <w:rPr>
          <w:rFonts w:eastAsia="Times New Roman"/>
          <w:bCs/>
          <w:szCs w:val="24"/>
        </w:rPr>
        <w:t>πορεί</w:t>
      </w:r>
      <w:r>
        <w:rPr>
          <w:rFonts w:eastAsia="Times New Roman"/>
          <w:bCs/>
          <w:szCs w:val="24"/>
        </w:rPr>
        <w:t>τε</w:t>
      </w:r>
      <w:r w:rsidRPr="00DC788E">
        <w:rPr>
          <w:rFonts w:eastAsia="Times New Roman"/>
          <w:bCs/>
          <w:szCs w:val="24"/>
        </w:rPr>
        <w:t xml:space="preserve"> να το </w:t>
      </w:r>
      <w:r>
        <w:rPr>
          <w:rFonts w:eastAsia="Times New Roman"/>
          <w:bCs/>
          <w:szCs w:val="24"/>
        </w:rPr>
        <w:t>πάρετε να το φορέσετε, ά</w:t>
      </w:r>
      <w:r w:rsidRPr="00DC788E">
        <w:rPr>
          <w:rFonts w:eastAsia="Times New Roman"/>
          <w:bCs/>
          <w:szCs w:val="24"/>
        </w:rPr>
        <w:t>μα θέλετε</w:t>
      </w:r>
      <w:r>
        <w:rPr>
          <w:rFonts w:eastAsia="Times New Roman"/>
          <w:bCs/>
          <w:szCs w:val="24"/>
        </w:rPr>
        <w:t>, γ</w:t>
      </w:r>
      <w:r w:rsidRPr="00DC788E">
        <w:rPr>
          <w:rFonts w:eastAsia="Times New Roman"/>
          <w:bCs/>
          <w:szCs w:val="24"/>
        </w:rPr>
        <w:t>ιατί μ</w:t>
      </w:r>
      <w:r>
        <w:rPr>
          <w:rFonts w:eastAsia="Times New Roman"/>
          <w:bCs/>
          <w:szCs w:val="24"/>
        </w:rPr>
        <w:t xml:space="preserve">όνο έτσι μπορεί να νοιώσετε </w:t>
      </w:r>
      <w:r w:rsidRPr="00DC788E">
        <w:rPr>
          <w:rFonts w:eastAsia="Times New Roman"/>
          <w:bCs/>
          <w:szCs w:val="24"/>
        </w:rPr>
        <w:t xml:space="preserve">αγαπητός </w:t>
      </w:r>
      <w:r>
        <w:rPr>
          <w:rFonts w:eastAsia="Times New Roman"/>
          <w:bCs/>
          <w:szCs w:val="24"/>
        </w:rPr>
        <w:t>στη Λέσβο.</w:t>
      </w:r>
    </w:p>
    <w:p w14:paraId="5218D6BB"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 xml:space="preserve">(Στο σημείο αυτό ο </w:t>
      </w:r>
      <w:r>
        <w:rPr>
          <w:rFonts w:eastAsia="Times New Roman"/>
          <w:bCs/>
          <w:szCs w:val="24"/>
        </w:rPr>
        <w:t>Βουλευτής κ. Ηλίας Παναγιώταρος</w:t>
      </w:r>
      <w:r>
        <w:rPr>
          <w:rFonts w:eastAsia="Times New Roman"/>
          <w:bCs/>
          <w:szCs w:val="24"/>
        </w:rPr>
        <w:t xml:space="preserve"> καταθέτει για τα Πρακτικά το προαναφερθέν μπλουζάκι από την </w:t>
      </w:r>
      <w:r>
        <w:rPr>
          <w:rFonts w:eastAsia="Times New Roman"/>
          <w:bCs/>
          <w:szCs w:val="24"/>
        </w:rPr>
        <w:lastRenderedPageBreak/>
        <w:t>υπηρεσία δίωξης</w:t>
      </w:r>
      <w:r>
        <w:rPr>
          <w:rFonts w:eastAsia="Times New Roman"/>
          <w:bCs/>
          <w:szCs w:val="24"/>
        </w:rPr>
        <w:t xml:space="preserve"> </w:t>
      </w:r>
      <w:r>
        <w:rPr>
          <w:rFonts w:eastAsia="Times New Roman"/>
          <w:bCs/>
          <w:szCs w:val="24"/>
        </w:rPr>
        <w:t xml:space="preserve">λαθρομετανάστευσης </w:t>
      </w:r>
      <w:r>
        <w:rPr>
          <w:rFonts w:eastAsia="Times New Roman"/>
          <w:bCs/>
          <w:szCs w:val="24"/>
        </w:rPr>
        <w:t>της Ελληνικής Αστυνομίας, το οποίο βρίσκεται στο αρχείο του Τμήματος Γραμματείας της Διεύθυνσης Στενογραφίας και Πρακτικών της Βουλής)</w:t>
      </w:r>
    </w:p>
    <w:p w14:paraId="5218D6BC" w14:textId="77777777" w:rsidR="00BE48FC" w:rsidRDefault="008F016C">
      <w:pPr>
        <w:spacing w:line="600" w:lineRule="auto"/>
        <w:ind w:firstLine="720"/>
        <w:jc w:val="both"/>
        <w:rPr>
          <w:rFonts w:eastAsia="Times New Roman"/>
          <w:bCs/>
          <w:szCs w:val="24"/>
        </w:rPr>
      </w:pPr>
      <w:r>
        <w:rPr>
          <w:rFonts w:eastAsia="Times New Roman"/>
          <w:bCs/>
          <w:szCs w:val="24"/>
        </w:rPr>
        <w:t>Κ</w:t>
      </w:r>
      <w:r w:rsidRPr="00DC788E">
        <w:rPr>
          <w:rFonts w:eastAsia="Times New Roman"/>
          <w:bCs/>
          <w:szCs w:val="24"/>
        </w:rPr>
        <w:t>αταθέ</w:t>
      </w:r>
      <w:r>
        <w:rPr>
          <w:rFonts w:eastAsia="Times New Roman"/>
          <w:bCs/>
          <w:szCs w:val="24"/>
        </w:rPr>
        <w:t>τ</w:t>
      </w:r>
      <w:r w:rsidRPr="00DC788E">
        <w:rPr>
          <w:rFonts w:eastAsia="Times New Roman"/>
          <w:bCs/>
          <w:szCs w:val="24"/>
        </w:rPr>
        <w:t>ου</w:t>
      </w:r>
      <w:r>
        <w:rPr>
          <w:rFonts w:eastAsia="Times New Roman"/>
          <w:bCs/>
          <w:szCs w:val="24"/>
        </w:rPr>
        <w:t>με,</w:t>
      </w:r>
      <w:r w:rsidRPr="00DC788E">
        <w:rPr>
          <w:rFonts w:eastAsia="Times New Roman"/>
          <w:bCs/>
          <w:szCs w:val="24"/>
        </w:rPr>
        <w:t xml:space="preserve"> </w:t>
      </w:r>
      <w:r>
        <w:rPr>
          <w:rFonts w:eastAsia="Times New Roman"/>
          <w:bCs/>
          <w:szCs w:val="24"/>
        </w:rPr>
        <w:t>επίσης,</w:t>
      </w:r>
      <w:r w:rsidRPr="00DC788E">
        <w:rPr>
          <w:rFonts w:eastAsia="Times New Roman"/>
          <w:bCs/>
          <w:szCs w:val="24"/>
        </w:rPr>
        <w:t xml:space="preserve"> </w:t>
      </w:r>
      <w:r>
        <w:rPr>
          <w:rFonts w:eastAsia="Times New Roman"/>
          <w:bCs/>
          <w:szCs w:val="24"/>
        </w:rPr>
        <w:t>τα ό</w:t>
      </w:r>
      <w:r>
        <w:rPr>
          <w:rFonts w:eastAsia="Times New Roman"/>
          <w:bCs/>
          <w:szCs w:val="24"/>
        </w:rPr>
        <w:t xml:space="preserve">σα είπε μέχρι και ο επικεφαλής της </w:t>
      </w:r>
      <w:r>
        <w:rPr>
          <w:rFonts w:eastAsia="Times New Roman"/>
          <w:bCs/>
          <w:szCs w:val="24"/>
          <w:lang w:val="en-US"/>
        </w:rPr>
        <w:t>FRONTEX</w:t>
      </w:r>
      <w:r w:rsidRPr="00C11537">
        <w:rPr>
          <w:rFonts w:eastAsia="Times New Roman"/>
          <w:bCs/>
          <w:szCs w:val="24"/>
        </w:rPr>
        <w:t xml:space="preserve">, </w:t>
      </w:r>
      <w:r>
        <w:rPr>
          <w:rFonts w:eastAsia="Times New Roman"/>
          <w:bCs/>
          <w:szCs w:val="24"/>
        </w:rPr>
        <w:t>αυτής της εταιρείας ταξί, η οποία παίρνει τους λαθρομετανάστες</w:t>
      </w:r>
      <w:r w:rsidRPr="00DC788E">
        <w:rPr>
          <w:rFonts w:eastAsia="Times New Roman"/>
          <w:bCs/>
          <w:szCs w:val="24"/>
        </w:rPr>
        <w:t xml:space="preserve"> </w:t>
      </w:r>
      <w:r>
        <w:rPr>
          <w:rFonts w:eastAsia="Times New Roman"/>
          <w:bCs/>
          <w:szCs w:val="24"/>
        </w:rPr>
        <w:t>και τους φέρνει στην πατρίδα μας και λέει: Επιτέλους, απελάστε τους παράνομους μετανάστες. Το είπε πιο σικ. Το καταθέτουμε και αυτό για τα Πρακτικά.</w:t>
      </w:r>
    </w:p>
    <w:p w14:paraId="5218D6BD" w14:textId="77777777" w:rsidR="00BE48FC" w:rsidRDefault="008F016C">
      <w:pPr>
        <w:spacing w:line="600" w:lineRule="auto"/>
        <w:ind w:firstLine="720"/>
        <w:jc w:val="both"/>
        <w:rPr>
          <w:rFonts w:eastAsia="Times New Roman"/>
          <w:bCs/>
          <w:szCs w:val="24"/>
        </w:rPr>
      </w:pPr>
      <w:r>
        <w:rPr>
          <w:rFonts w:eastAsia="Times New Roman"/>
          <w:bCs/>
          <w:szCs w:val="24"/>
        </w:rPr>
        <w:t xml:space="preserve">(Στο σημείο αυτό ο Βουλευτής κ. Ηλίας Παναγιώταρος καταθέτει για τα Πρακτικά το προαναφερθέν δημοσίευμα, το οποίο βρίσκεται στο </w:t>
      </w:r>
      <w:r>
        <w:rPr>
          <w:rFonts w:eastAsia="Times New Roman"/>
          <w:bCs/>
          <w:szCs w:val="24"/>
        </w:rPr>
        <w:t xml:space="preserve">αρχείο </w:t>
      </w:r>
      <w:r>
        <w:rPr>
          <w:rFonts w:eastAsia="Times New Roman"/>
          <w:bCs/>
          <w:szCs w:val="24"/>
        </w:rPr>
        <w:t>του Τμήματος Γραμματείας της Διεύθυνσης Στενογραφίας και Πρακτικών της Βουλής)</w:t>
      </w:r>
    </w:p>
    <w:p w14:paraId="5218D6BE" w14:textId="77777777" w:rsidR="00BE48FC" w:rsidRDefault="008F016C">
      <w:pPr>
        <w:spacing w:line="600" w:lineRule="auto"/>
        <w:ind w:firstLine="720"/>
        <w:jc w:val="both"/>
        <w:rPr>
          <w:rFonts w:eastAsia="Times New Roman"/>
          <w:bCs/>
          <w:szCs w:val="24"/>
        </w:rPr>
      </w:pPr>
      <w:r>
        <w:rPr>
          <w:rFonts w:eastAsia="Times New Roman"/>
          <w:bCs/>
          <w:szCs w:val="24"/>
        </w:rPr>
        <w:t>Μέχρι και ο σύμμαχός σας, ο Π</w:t>
      </w:r>
      <w:r w:rsidRPr="00DC788E">
        <w:rPr>
          <w:rFonts w:eastAsia="Times New Roman"/>
          <w:bCs/>
          <w:szCs w:val="24"/>
        </w:rPr>
        <w:t>ρόεδρος της Α</w:t>
      </w:r>
      <w:r w:rsidRPr="00DC788E">
        <w:rPr>
          <w:rFonts w:eastAsia="Times New Roman"/>
          <w:bCs/>
          <w:szCs w:val="24"/>
        </w:rPr>
        <w:t>ιγύπτου</w:t>
      </w:r>
      <w:r>
        <w:rPr>
          <w:rFonts w:eastAsia="Times New Roman"/>
          <w:bCs/>
          <w:szCs w:val="24"/>
        </w:rPr>
        <w:t xml:space="preserve"> κ. Σίσι,</w:t>
      </w:r>
      <w:r w:rsidRPr="00DC788E">
        <w:rPr>
          <w:rFonts w:eastAsia="Times New Roman"/>
          <w:bCs/>
          <w:szCs w:val="24"/>
        </w:rPr>
        <w:t xml:space="preserve"> </w:t>
      </w:r>
      <w:r>
        <w:rPr>
          <w:rFonts w:eastAsia="Times New Roman"/>
          <w:bCs/>
          <w:szCs w:val="24"/>
        </w:rPr>
        <w:t>ανέφερε μόλις π</w:t>
      </w:r>
      <w:r w:rsidRPr="00DC788E">
        <w:rPr>
          <w:rFonts w:eastAsia="Times New Roman"/>
          <w:bCs/>
          <w:szCs w:val="24"/>
        </w:rPr>
        <w:t xml:space="preserve">ροχθές ότι οι παράνομοι μετανάστες </w:t>
      </w:r>
      <w:r>
        <w:rPr>
          <w:rFonts w:eastAsia="Times New Roman"/>
          <w:bCs/>
          <w:szCs w:val="24"/>
        </w:rPr>
        <w:t xml:space="preserve">πρέπει </w:t>
      </w:r>
      <w:r w:rsidRPr="00DC788E">
        <w:rPr>
          <w:rFonts w:eastAsia="Times New Roman"/>
          <w:bCs/>
          <w:szCs w:val="24"/>
        </w:rPr>
        <w:t>να γυρίσ</w:t>
      </w:r>
      <w:r>
        <w:rPr>
          <w:rFonts w:eastAsia="Times New Roman"/>
          <w:bCs/>
          <w:szCs w:val="24"/>
        </w:rPr>
        <w:t xml:space="preserve">ουν στις </w:t>
      </w:r>
      <w:r w:rsidRPr="00DC788E">
        <w:rPr>
          <w:rFonts w:eastAsia="Times New Roman"/>
          <w:bCs/>
          <w:szCs w:val="24"/>
        </w:rPr>
        <w:t xml:space="preserve">πατρίδες τους και να </w:t>
      </w:r>
      <w:r>
        <w:rPr>
          <w:rFonts w:eastAsia="Times New Roman"/>
          <w:bCs/>
          <w:szCs w:val="24"/>
        </w:rPr>
        <w:t>αγωνι</w:t>
      </w:r>
      <w:r w:rsidRPr="00DC788E">
        <w:rPr>
          <w:rFonts w:eastAsia="Times New Roman"/>
          <w:bCs/>
          <w:szCs w:val="24"/>
        </w:rPr>
        <w:t>στού</w:t>
      </w:r>
      <w:r>
        <w:rPr>
          <w:rFonts w:eastAsia="Times New Roman"/>
          <w:bCs/>
          <w:szCs w:val="24"/>
        </w:rPr>
        <w:t>ν</w:t>
      </w:r>
      <w:r w:rsidRPr="00DC788E">
        <w:rPr>
          <w:rFonts w:eastAsia="Times New Roman"/>
          <w:bCs/>
          <w:szCs w:val="24"/>
        </w:rPr>
        <w:t xml:space="preserve"> </w:t>
      </w:r>
      <w:r>
        <w:rPr>
          <w:rFonts w:eastAsia="Times New Roman"/>
          <w:bCs/>
          <w:szCs w:val="24"/>
        </w:rPr>
        <w:t xml:space="preserve">γι’ </w:t>
      </w:r>
      <w:r w:rsidRPr="00DC788E">
        <w:rPr>
          <w:rFonts w:eastAsia="Times New Roman"/>
          <w:bCs/>
          <w:szCs w:val="24"/>
        </w:rPr>
        <w:t>αυτές</w:t>
      </w:r>
      <w:r>
        <w:rPr>
          <w:rFonts w:eastAsia="Times New Roman"/>
          <w:bCs/>
          <w:szCs w:val="24"/>
        </w:rPr>
        <w:t>. Το λέω</w:t>
      </w:r>
      <w:r w:rsidRPr="00DC788E">
        <w:rPr>
          <w:rFonts w:eastAsia="Times New Roman"/>
          <w:bCs/>
          <w:szCs w:val="24"/>
        </w:rPr>
        <w:t xml:space="preserve"> για να δείτε ότι είσαστε σε αντίθεση με ολόκληρη την υφήλιο</w:t>
      </w:r>
      <w:r>
        <w:rPr>
          <w:rFonts w:eastAsia="Times New Roman"/>
          <w:bCs/>
          <w:szCs w:val="24"/>
        </w:rPr>
        <w:t>.</w:t>
      </w:r>
    </w:p>
    <w:p w14:paraId="5218D6BF" w14:textId="77777777" w:rsidR="00BE48FC" w:rsidRDefault="008F016C">
      <w:pPr>
        <w:spacing w:line="600" w:lineRule="auto"/>
        <w:ind w:firstLine="720"/>
        <w:jc w:val="both"/>
        <w:rPr>
          <w:rFonts w:eastAsia="Times New Roman"/>
          <w:bCs/>
          <w:szCs w:val="24"/>
        </w:rPr>
      </w:pPr>
      <w:r>
        <w:rPr>
          <w:rFonts w:eastAsia="Times New Roman" w:cs="Times New Roman"/>
          <w:szCs w:val="24"/>
        </w:rPr>
        <w:lastRenderedPageBreak/>
        <w:t xml:space="preserve">(Στο σημείο αυτό ο </w:t>
      </w:r>
      <w:r>
        <w:rPr>
          <w:rFonts w:eastAsia="Times New Roman"/>
          <w:bCs/>
          <w:szCs w:val="24"/>
        </w:rPr>
        <w:t>Βουλευτής κ. Ηλίας Παναγιώταρος κατ</w:t>
      </w:r>
      <w:r>
        <w:rPr>
          <w:rFonts w:eastAsia="Times New Roman"/>
          <w:bCs/>
          <w:szCs w:val="24"/>
        </w:rPr>
        <w:t>αθέτει για τα Πρακτικά το προαναφερθέν δημοσίευμα, το οποίο βρίσκεται στο αρχείο του Τμήματος Γραμματείας της Διεύθυνσης Στενογραφίας και Πρακτικών της Βουλής)</w:t>
      </w:r>
    </w:p>
    <w:p w14:paraId="5218D6C0" w14:textId="77777777" w:rsidR="00BE48FC" w:rsidRDefault="008F016C">
      <w:pPr>
        <w:spacing w:line="600" w:lineRule="auto"/>
        <w:ind w:firstLine="720"/>
        <w:jc w:val="both"/>
        <w:rPr>
          <w:rFonts w:eastAsia="Times New Roman"/>
          <w:bCs/>
          <w:szCs w:val="24"/>
        </w:rPr>
      </w:pPr>
      <w:r>
        <w:rPr>
          <w:rFonts w:eastAsia="Times New Roman"/>
          <w:bCs/>
          <w:szCs w:val="24"/>
        </w:rPr>
        <w:t>Κ</w:t>
      </w:r>
      <w:r w:rsidRPr="00DC788E">
        <w:rPr>
          <w:rFonts w:eastAsia="Times New Roman"/>
          <w:bCs/>
          <w:szCs w:val="24"/>
        </w:rPr>
        <w:t xml:space="preserve">αι ο φίλος </w:t>
      </w:r>
      <w:r>
        <w:rPr>
          <w:rFonts w:eastAsia="Times New Roman"/>
          <w:bCs/>
          <w:szCs w:val="24"/>
        </w:rPr>
        <w:t>σας ο Δ</w:t>
      </w:r>
      <w:r w:rsidRPr="00DC788E">
        <w:rPr>
          <w:rFonts w:eastAsia="Times New Roman"/>
          <w:bCs/>
          <w:szCs w:val="24"/>
        </w:rPr>
        <w:t>αλάι Λάμα</w:t>
      </w:r>
      <w:r>
        <w:rPr>
          <w:rFonts w:eastAsia="Times New Roman"/>
          <w:bCs/>
          <w:szCs w:val="24"/>
        </w:rPr>
        <w:t>, που και αυτόν</w:t>
      </w:r>
      <w:r w:rsidRPr="00DC788E">
        <w:rPr>
          <w:rFonts w:eastAsia="Times New Roman"/>
          <w:bCs/>
          <w:szCs w:val="24"/>
        </w:rPr>
        <w:t xml:space="preserve"> τον επικαλείστε</w:t>
      </w:r>
      <w:r>
        <w:rPr>
          <w:rFonts w:eastAsia="Times New Roman"/>
          <w:bCs/>
          <w:szCs w:val="24"/>
        </w:rPr>
        <w:t xml:space="preserve">, </w:t>
      </w:r>
      <w:r w:rsidRPr="00DC788E">
        <w:rPr>
          <w:rFonts w:eastAsia="Times New Roman"/>
          <w:bCs/>
          <w:szCs w:val="24"/>
        </w:rPr>
        <w:t xml:space="preserve">λέει ότι </w:t>
      </w:r>
      <w:r>
        <w:rPr>
          <w:rFonts w:eastAsia="Times New Roman"/>
          <w:bCs/>
          <w:szCs w:val="24"/>
        </w:rPr>
        <w:t>οι λαθρομετανάστες, οι παρ</w:t>
      </w:r>
      <w:r>
        <w:rPr>
          <w:rFonts w:eastAsia="Times New Roman"/>
          <w:bCs/>
          <w:szCs w:val="24"/>
        </w:rPr>
        <w:t>άνομοι μετανάστες, θα πρέπει να γυρίσουν στις</w:t>
      </w:r>
      <w:r w:rsidRPr="00DC788E">
        <w:rPr>
          <w:rFonts w:eastAsia="Times New Roman"/>
          <w:bCs/>
          <w:szCs w:val="24"/>
        </w:rPr>
        <w:t xml:space="preserve"> πατρίδ</w:t>
      </w:r>
      <w:r>
        <w:rPr>
          <w:rFonts w:eastAsia="Times New Roman"/>
          <w:bCs/>
          <w:szCs w:val="24"/>
        </w:rPr>
        <w:t xml:space="preserve">ες τους και να πολεμούν και </w:t>
      </w:r>
      <w:r w:rsidRPr="00DC788E">
        <w:rPr>
          <w:rFonts w:eastAsia="Times New Roman"/>
          <w:bCs/>
          <w:szCs w:val="24"/>
        </w:rPr>
        <w:t>να δημιουργούν γι</w:t>
      </w:r>
      <w:r>
        <w:rPr>
          <w:rFonts w:eastAsia="Times New Roman"/>
          <w:bCs/>
          <w:szCs w:val="24"/>
        </w:rPr>
        <w:t xml:space="preserve">’ </w:t>
      </w:r>
      <w:r w:rsidRPr="00DC788E">
        <w:rPr>
          <w:rFonts w:eastAsia="Times New Roman"/>
          <w:bCs/>
          <w:szCs w:val="24"/>
        </w:rPr>
        <w:t>α</w:t>
      </w:r>
      <w:r>
        <w:rPr>
          <w:rFonts w:eastAsia="Times New Roman"/>
          <w:bCs/>
          <w:szCs w:val="24"/>
        </w:rPr>
        <w:t>υτές. Τα λέω αυτά για να ξέρουμε τι γίνεται.</w:t>
      </w:r>
    </w:p>
    <w:p w14:paraId="5218D6C1"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 xml:space="preserve">(Στο σημείο αυτό ο </w:t>
      </w:r>
      <w:r>
        <w:rPr>
          <w:rFonts w:eastAsia="Times New Roman"/>
          <w:bCs/>
          <w:szCs w:val="24"/>
        </w:rPr>
        <w:t>Βουλευτής κ. Ηλίας Παναγιώταρος καταθέτει για τα Πρακτικά το προαναφερθέν δημοσίευμα, το οπο</w:t>
      </w:r>
      <w:r>
        <w:rPr>
          <w:rFonts w:eastAsia="Times New Roman"/>
          <w:bCs/>
          <w:szCs w:val="24"/>
        </w:rPr>
        <w:t>ίο βρίσκεται στο αρχείο του Τμήματος Γραμματείας της Διεύθυνσης Στενογραφίας και Πρακτικών της Βουλής)</w:t>
      </w:r>
    </w:p>
    <w:p w14:paraId="5218D6C2" w14:textId="77777777" w:rsidR="00BE48FC" w:rsidRDefault="008F016C">
      <w:pPr>
        <w:spacing w:line="600" w:lineRule="auto"/>
        <w:ind w:firstLine="720"/>
        <w:jc w:val="both"/>
        <w:rPr>
          <w:rFonts w:eastAsia="Times New Roman"/>
          <w:bCs/>
          <w:szCs w:val="24"/>
        </w:rPr>
      </w:pPr>
      <w:r>
        <w:rPr>
          <w:rFonts w:eastAsia="Times New Roman"/>
          <w:bCs/>
          <w:szCs w:val="24"/>
        </w:rPr>
        <w:t xml:space="preserve">Φέρατε ένα νομοσχέδιο </w:t>
      </w:r>
      <w:r w:rsidRPr="00DC788E">
        <w:rPr>
          <w:rFonts w:eastAsia="Times New Roman"/>
          <w:bCs/>
          <w:szCs w:val="24"/>
        </w:rPr>
        <w:t>με τη μορφή του κατεπείγοντος</w:t>
      </w:r>
      <w:r>
        <w:rPr>
          <w:rFonts w:eastAsia="Times New Roman"/>
          <w:bCs/>
          <w:szCs w:val="24"/>
        </w:rPr>
        <w:t xml:space="preserve"> έ</w:t>
      </w:r>
      <w:r w:rsidRPr="00DC788E">
        <w:rPr>
          <w:rFonts w:eastAsia="Times New Roman"/>
          <w:bCs/>
          <w:szCs w:val="24"/>
        </w:rPr>
        <w:t>τσι για να ξε</w:t>
      </w:r>
      <w:r>
        <w:rPr>
          <w:rFonts w:eastAsia="Times New Roman"/>
          <w:bCs/>
          <w:szCs w:val="24"/>
        </w:rPr>
        <w:t xml:space="preserve">πλύνετε διάφορα, τάχα μου για </w:t>
      </w:r>
      <w:r w:rsidRPr="00DC788E">
        <w:rPr>
          <w:rFonts w:eastAsia="Times New Roman"/>
          <w:bCs/>
          <w:szCs w:val="24"/>
        </w:rPr>
        <w:t xml:space="preserve">την επίλυση </w:t>
      </w:r>
      <w:r>
        <w:rPr>
          <w:rFonts w:eastAsia="Times New Roman"/>
          <w:bCs/>
          <w:szCs w:val="24"/>
        </w:rPr>
        <w:t xml:space="preserve">επειγουσών και εκτάκτων </w:t>
      </w:r>
      <w:r w:rsidRPr="00DC788E">
        <w:rPr>
          <w:rFonts w:eastAsia="Times New Roman"/>
          <w:bCs/>
          <w:szCs w:val="24"/>
        </w:rPr>
        <w:t>συνθηκών</w:t>
      </w:r>
      <w:r>
        <w:rPr>
          <w:rFonts w:eastAsia="Times New Roman"/>
          <w:bCs/>
          <w:szCs w:val="24"/>
        </w:rPr>
        <w:t xml:space="preserve">. Όμως, </w:t>
      </w:r>
      <w:r w:rsidRPr="00DC788E">
        <w:rPr>
          <w:rFonts w:eastAsia="Times New Roman"/>
          <w:bCs/>
          <w:szCs w:val="24"/>
        </w:rPr>
        <w:t xml:space="preserve">στην </w:t>
      </w:r>
      <w:r w:rsidRPr="00DC788E">
        <w:rPr>
          <w:rFonts w:eastAsia="Times New Roman"/>
          <w:bCs/>
          <w:szCs w:val="24"/>
        </w:rPr>
        <w:t>πραγματικότητα πρόκειται για ένα νομοσχέδιο</w:t>
      </w:r>
      <w:r>
        <w:rPr>
          <w:rFonts w:eastAsia="Times New Roman"/>
          <w:bCs/>
          <w:szCs w:val="24"/>
        </w:rPr>
        <w:t>,</w:t>
      </w:r>
      <w:r w:rsidRPr="00DC788E">
        <w:rPr>
          <w:rFonts w:eastAsia="Times New Roman"/>
          <w:bCs/>
          <w:szCs w:val="24"/>
        </w:rPr>
        <w:t xml:space="preserve"> το οποίο είναι η τελική επέλαση των πάσης φύσεως </w:t>
      </w:r>
      <w:r>
        <w:rPr>
          <w:rFonts w:eastAsia="Times New Roman"/>
          <w:bCs/>
          <w:szCs w:val="24"/>
        </w:rPr>
        <w:t xml:space="preserve">έμμισθων </w:t>
      </w:r>
      <w:r w:rsidRPr="00DC788E">
        <w:rPr>
          <w:rFonts w:eastAsia="Times New Roman"/>
          <w:bCs/>
          <w:szCs w:val="24"/>
        </w:rPr>
        <w:t xml:space="preserve">υπαλλήλων του </w:t>
      </w:r>
      <w:r>
        <w:rPr>
          <w:rFonts w:eastAsia="Times New Roman"/>
          <w:bCs/>
          <w:szCs w:val="24"/>
        </w:rPr>
        <w:t>Σόρος, των δια</w:t>
      </w:r>
      <w:r>
        <w:rPr>
          <w:rFonts w:eastAsia="Times New Roman"/>
          <w:bCs/>
          <w:szCs w:val="24"/>
        </w:rPr>
        <w:lastRenderedPageBreak/>
        <w:t xml:space="preserve">φόρων </w:t>
      </w:r>
      <w:r w:rsidRPr="00DC788E">
        <w:rPr>
          <w:rFonts w:eastAsia="Times New Roman"/>
          <w:bCs/>
          <w:szCs w:val="24"/>
        </w:rPr>
        <w:t>μη κυβερνητικών οργανώσεων</w:t>
      </w:r>
      <w:r>
        <w:rPr>
          <w:rFonts w:eastAsia="Times New Roman"/>
          <w:bCs/>
          <w:szCs w:val="24"/>
        </w:rPr>
        <w:t>,</w:t>
      </w:r>
      <w:r w:rsidRPr="00DC788E">
        <w:rPr>
          <w:rFonts w:eastAsia="Times New Roman"/>
          <w:bCs/>
          <w:szCs w:val="24"/>
        </w:rPr>
        <w:t xml:space="preserve"> των πάσης φύσεως </w:t>
      </w:r>
      <w:r>
        <w:rPr>
          <w:rFonts w:eastAsia="Times New Roman"/>
          <w:bCs/>
          <w:szCs w:val="24"/>
        </w:rPr>
        <w:t xml:space="preserve">εθνομηδενιστών, απάτριδων, των λαθρομεταναστολάγνων, των </w:t>
      </w:r>
      <w:r w:rsidRPr="00DC788E">
        <w:rPr>
          <w:rFonts w:eastAsia="Times New Roman"/>
          <w:bCs/>
          <w:szCs w:val="24"/>
        </w:rPr>
        <w:t xml:space="preserve">διαφόρων </w:t>
      </w:r>
      <w:r>
        <w:rPr>
          <w:rFonts w:eastAsia="Times New Roman"/>
          <w:bCs/>
          <w:szCs w:val="24"/>
        </w:rPr>
        <w:t xml:space="preserve">εμπόρων </w:t>
      </w:r>
      <w:r>
        <w:rPr>
          <w:rFonts w:eastAsia="Times New Roman"/>
          <w:bCs/>
          <w:szCs w:val="24"/>
        </w:rPr>
        <w:t>ναρκωτικών, οι οποίοι</w:t>
      </w:r>
      <w:r w:rsidRPr="00DC788E">
        <w:rPr>
          <w:rFonts w:eastAsia="Times New Roman"/>
          <w:bCs/>
          <w:szCs w:val="24"/>
        </w:rPr>
        <w:t xml:space="preserve"> έχουν βρει τη χαρά τους </w:t>
      </w:r>
      <w:r>
        <w:rPr>
          <w:rFonts w:eastAsia="Times New Roman"/>
          <w:bCs/>
          <w:szCs w:val="24"/>
        </w:rPr>
        <w:t xml:space="preserve">στα </w:t>
      </w:r>
      <w:r>
        <w:rPr>
          <w:rFonts w:eastAsia="Times New Roman"/>
          <w:bCs/>
          <w:szCs w:val="24"/>
          <w:lang w:val="en-US"/>
        </w:rPr>
        <w:t>hot</w:t>
      </w:r>
      <w:r>
        <w:rPr>
          <w:rFonts w:eastAsia="Times New Roman"/>
          <w:bCs/>
          <w:szCs w:val="24"/>
        </w:rPr>
        <w:t xml:space="preserve"> </w:t>
      </w:r>
      <w:r>
        <w:rPr>
          <w:rFonts w:eastAsia="Times New Roman"/>
          <w:bCs/>
          <w:szCs w:val="24"/>
          <w:lang w:val="en-US"/>
        </w:rPr>
        <w:t>s</w:t>
      </w:r>
      <w:r>
        <w:rPr>
          <w:rFonts w:eastAsia="Times New Roman"/>
          <w:bCs/>
          <w:szCs w:val="24"/>
          <w:lang w:val="en-US"/>
        </w:rPr>
        <w:t>pots</w:t>
      </w:r>
      <w:r w:rsidRPr="00716EFE">
        <w:rPr>
          <w:rFonts w:eastAsia="Times New Roman"/>
          <w:bCs/>
          <w:szCs w:val="24"/>
        </w:rPr>
        <w:t xml:space="preserve"> </w:t>
      </w:r>
      <w:r>
        <w:rPr>
          <w:rFonts w:eastAsia="Times New Roman"/>
          <w:bCs/>
          <w:szCs w:val="24"/>
        </w:rPr>
        <w:t>κ</w:t>
      </w:r>
      <w:r w:rsidRPr="00DC788E">
        <w:rPr>
          <w:rFonts w:eastAsia="Times New Roman"/>
          <w:bCs/>
          <w:szCs w:val="24"/>
        </w:rPr>
        <w:t>αι όχι μόνο</w:t>
      </w:r>
      <w:r>
        <w:rPr>
          <w:rFonts w:eastAsia="Times New Roman"/>
          <w:bCs/>
          <w:szCs w:val="24"/>
        </w:rPr>
        <w:t>,</w:t>
      </w:r>
      <w:r w:rsidRPr="00DC788E">
        <w:rPr>
          <w:rFonts w:eastAsia="Times New Roman"/>
          <w:bCs/>
          <w:szCs w:val="24"/>
        </w:rPr>
        <w:t xml:space="preserve"> για</w:t>
      </w:r>
      <w:r>
        <w:rPr>
          <w:rFonts w:eastAsia="Times New Roman"/>
          <w:bCs/>
          <w:szCs w:val="24"/>
        </w:rPr>
        <w:t xml:space="preserve">τί μετά όλοι αυτοί πάνε και κάνουν </w:t>
      </w:r>
      <w:r w:rsidRPr="00DC788E">
        <w:rPr>
          <w:rFonts w:eastAsia="Times New Roman"/>
          <w:bCs/>
          <w:szCs w:val="24"/>
        </w:rPr>
        <w:t>τη διακίνη</w:t>
      </w:r>
      <w:r>
        <w:rPr>
          <w:rFonts w:eastAsia="Times New Roman"/>
          <w:bCs/>
          <w:szCs w:val="24"/>
        </w:rPr>
        <w:t>ση και στη μητροπολιτική Ελλάδα, των πάσης φύσεως κουσουράτων, οι οποίοι έχουν βρει χαρά στα σκέλια τους με όλα όσα συμβαίνουν στην πα</w:t>
      </w:r>
      <w:r>
        <w:rPr>
          <w:rFonts w:eastAsia="Times New Roman"/>
          <w:bCs/>
          <w:szCs w:val="24"/>
        </w:rPr>
        <w:t>τρίδα μας, των διακινητών ανθρωπίνων οργάνων –οι καταγγελίες για τα αίσχη που συμβαίνουν είναι πάρα πολλές και εσείς, οι ανθρωπιστές, κλείνετε το μάτι, γ</w:t>
      </w:r>
      <w:r w:rsidRPr="00DC788E">
        <w:rPr>
          <w:rFonts w:eastAsia="Times New Roman"/>
          <w:bCs/>
          <w:szCs w:val="24"/>
        </w:rPr>
        <w:t>ιατί σ</w:t>
      </w:r>
      <w:r>
        <w:rPr>
          <w:rFonts w:eastAsia="Times New Roman"/>
          <w:bCs/>
          <w:szCs w:val="24"/>
        </w:rPr>
        <w:t>ας</w:t>
      </w:r>
      <w:r w:rsidRPr="00DC788E">
        <w:rPr>
          <w:rFonts w:eastAsia="Times New Roman"/>
          <w:bCs/>
          <w:szCs w:val="24"/>
        </w:rPr>
        <w:t xml:space="preserve"> βολεύουν τα υπόλοιπα </w:t>
      </w:r>
      <w:r>
        <w:rPr>
          <w:rFonts w:eastAsia="Times New Roman"/>
          <w:bCs/>
          <w:szCs w:val="24"/>
        </w:rPr>
        <w:t>–, των μαστροπών, των πάσης φύσεως παρανόμων.</w:t>
      </w:r>
    </w:p>
    <w:p w14:paraId="5218D6C3" w14:textId="77777777" w:rsidR="00BE48FC" w:rsidRDefault="008F016C">
      <w:pPr>
        <w:spacing w:line="600" w:lineRule="auto"/>
        <w:ind w:firstLine="720"/>
        <w:jc w:val="both"/>
        <w:rPr>
          <w:rFonts w:eastAsia="Times New Roman"/>
          <w:bCs/>
          <w:szCs w:val="24"/>
        </w:rPr>
      </w:pPr>
      <w:r>
        <w:rPr>
          <w:rFonts w:eastAsia="Times New Roman"/>
          <w:bCs/>
          <w:szCs w:val="24"/>
        </w:rPr>
        <w:t>Πάνω απ’ όλα, το συγκεκριμέ</w:t>
      </w:r>
      <w:r>
        <w:rPr>
          <w:rFonts w:eastAsia="Times New Roman"/>
          <w:bCs/>
          <w:szCs w:val="24"/>
        </w:rPr>
        <w:t>νο νομοσχέδιο είναι ένα νομοσχέδιο-χαρά των νταραβεριτζήδων, των μεγαλοεργολάβων και των διαφόρων ξεπλυματιών. Σας τα είπαν και οι προηγούμενοι.</w:t>
      </w:r>
    </w:p>
    <w:p w14:paraId="5218D6C4" w14:textId="77777777" w:rsidR="00BE48FC" w:rsidRDefault="008F016C">
      <w:pPr>
        <w:spacing w:line="600" w:lineRule="auto"/>
        <w:ind w:firstLine="720"/>
        <w:jc w:val="both"/>
        <w:rPr>
          <w:rFonts w:eastAsia="Times New Roman"/>
          <w:bCs/>
          <w:szCs w:val="24"/>
        </w:rPr>
      </w:pPr>
      <w:r>
        <w:rPr>
          <w:rFonts w:eastAsia="Times New Roman"/>
          <w:bCs/>
          <w:szCs w:val="24"/>
        </w:rPr>
        <w:t>Δ</w:t>
      </w:r>
      <w:r w:rsidRPr="00DC788E">
        <w:rPr>
          <w:rFonts w:eastAsia="Times New Roman"/>
          <w:bCs/>
          <w:szCs w:val="24"/>
        </w:rPr>
        <w:t xml:space="preserve">ισεκατομμύρια ευρώ από τις τσέπες του ελληνικού λαού </w:t>
      </w:r>
      <w:r>
        <w:rPr>
          <w:rFonts w:eastAsia="Times New Roman"/>
          <w:bCs/>
          <w:szCs w:val="24"/>
        </w:rPr>
        <w:t xml:space="preserve">φεύγουν </w:t>
      </w:r>
      <w:r w:rsidRPr="00DC788E">
        <w:rPr>
          <w:rFonts w:eastAsia="Times New Roman"/>
          <w:bCs/>
          <w:szCs w:val="24"/>
        </w:rPr>
        <w:t xml:space="preserve">για να μπούνε </w:t>
      </w:r>
      <w:r>
        <w:rPr>
          <w:rFonts w:eastAsia="Times New Roman"/>
          <w:bCs/>
          <w:szCs w:val="24"/>
        </w:rPr>
        <w:t>στις τσέπες όλων αυτών των νταραβερ</w:t>
      </w:r>
      <w:r>
        <w:rPr>
          <w:rFonts w:eastAsia="Times New Roman"/>
          <w:bCs/>
          <w:szCs w:val="24"/>
        </w:rPr>
        <w:t>ιτζήδων και να κάνουν τη χάρη του Οργανισμού Μ</w:t>
      </w:r>
      <w:r w:rsidRPr="00DC788E">
        <w:rPr>
          <w:rFonts w:eastAsia="Times New Roman"/>
          <w:bCs/>
          <w:szCs w:val="24"/>
        </w:rPr>
        <w:t xml:space="preserve">ουσουλμανικών </w:t>
      </w:r>
      <w:r>
        <w:rPr>
          <w:rFonts w:eastAsia="Times New Roman"/>
          <w:bCs/>
          <w:szCs w:val="24"/>
        </w:rPr>
        <w:t>Εθνών, του κατ’ επίφαση Ο</w:t>
      </w:r>
      <w:r w:rsidRPr="00DC788E">
        <w:rPr>
          <w:rFonts w:eastAsia="Times New Roman"/>
          <w:bCs/>
          <w:szCs w:val="24"/>
        </w:rPr>
        <w:t>ργανισμού Ηνωμένων Εθνών</w:t>
      </w:r>
      <w:r>
        <w:rPr>
          <w:rFonts w:eastAsia="Times New Roman"/>
          <w:bCs/>
          <w:szCs w:val="24"/>
        </w:rPr>
        <w:t xml:space="preserve">. </w:t>
      </w:r>
      <w:r>
        <w:rPr>
          <w:rFonts w:eastAsia="Times New Roman"/>
          <w:bCs/>
          <w:szCs w:val="24"/>
        </w:rPr>
        <w:lastRenderedPageBreak/>
        <w:t>Πρόκειται για μια μ</w:t>
      </w:r>
      <w:r w:rsidRPr="00DC788E">
        <w:rPr>
          <w:rFonts w:eastAsia="Times New Roman"/>
          <w:bCs/>
          <w:szCs w:val="24"/>
        </w:rPr>
        <w:t xml:space="preserve">ασαμπούκα </w:t>
      </w:r>
      <w:r>
        <w:rPr>
          <w:rFonts w:eastAsia="Times New Roman"/>
          <w:bCs/>
          <w:szCs w:val="24"/>
        </w:rPr>
        <w:t xml:space="preserve">δίχως τέλος, δίχως όριο. Μέσα σε έξι άρθρα </w:t>
      </w:r>
      <w:r w:rsidRPr="00DC788E">
        <w:rPr>
          <w:rFonts w:eastAsia="Times New Roman"/>
          <w:bCs/>
          <w:szCs w:val="24"/>
        </w:rPr>
        <w:t xml:space="preserve">προσπαθείτε να </w:t>
      </w:r>
      <w:r>
        <w:rPr>
          <w:rFonts w:eastAsia="Times New Roman"/>
          <w:bCs/>
          <w:szCs w:val="24"/>
        </w:rPr>
        <w:t xml:space="preserve">τη </w:t>
      </w:r>
      <w:r w:rsidRPr="00DC788E">
        <w:rPr>
          <w:rFonts w:eastAsia="Times New Roman"/>
          <w:bCs/>
          <w:szCs w:val="24"/>
        </w:rPr>
        <w:t>νομιμοποιήσετε απέναντι σε καταγγελίες</w:t>
      </w:r>
      <w:r>
        <w:rPr>
          <w:rFonts w:eastAsia="Times New Roman"/>
          <w:bCs/>
          <w:szCs w:val="24"/>
        </w:rPr>
        <w:t>,</w:t>
      </w:r>
      <w:r w:rsidRPr="00DC788E">
        <w:rPr>
          <w:rFonts w:eastAsia="Times New Roman"/>
          <w:bCs/>
          <w:szCs w:val="24"/>
        </w:rPr>
        <w:t xml:space="preserve"> σε ελέγχους</w:t>
      </w:r>
      <w:r>
        <w:rPr>
          <w:rFonts w:eastAsia="Times New Roman"/>
          <w:bCs/>
          <w:szCs w:val="24"/>
        </w:rPr>
        <w:t>, σε</w:t>
      </w:r>
      <w:r>
        <w:rPr>
          <w:rFonts w:eastAsia="Times New Roman"/>
          <w:bCs/>
          <w:szCs w:val="24"/>
        </w:rPr>
        <w:t xml:space="preserve"> έρευνες, σε οτιδήποτε άλλο.</w:t>
      </w:r>
    </w:p>
    <w:p w14:paraId="5218D6C5" w14:textId="77777777" w:rsidR="00BE48FC" w:rsidRDefault="008F016C">
      <w:pPr>
        <w:spacing w:line="600" w:lineRule="auto"/>
        <w:ind w:firstLine="720"/>
        <w:jc w:val="both"/>
        <w:rPr>
          <w:rFonts w:eastAsia="Times New Roman"/>
          <w:bCs/>
          <w:szCs w:val="24"/>
        </w:rPr>
      </w:pPr>
      <w:r>
        <w:rPr>
          <w:rFonts w:eastAsia="Times New Roman"/>
          <w:bCs/>
          <w:szCs w:val="24"/>
        </w:rPr>
        <w:t xml:space="preserve">Είναι </w:t>
      </w:r>
      <w:r w:rsidRPr="00DC788E">
        <w:rPr>
          <w:rFonts w:eastAsia="Times New Roman"/>
          <w:bCs/>
          <w:szCs w:val="24"/>
        </w:rPr>
        <w:t xml:space="preserve">ένα πλυντήριο </w:t>
      </w:r>
      <w:r>
        <w:rPr>
          <w:rFonts w:eastAsia="Times New Roman"/>
          <w:bCs/>
          <w:szCs w:val="24"/>
        </w:rPr>
        <w:t xml:space="preserve">–το είπαν </w:t>
      </w:r>
      <w:r w:rsidRPr="00DC788E">
        <w:rPr>
          <w:rFonts w:eastAsia="Times New Roman"/>
          <w:bCs/>
          <w:szCs w:val="24"/>
        </w:rPr>
        <w:t>και οι προηγούμενοι</w:t>
      </w:r>
      <w:r>
        <w:rPr>
          <w:rFonts w:eastAsia="Times New Roman"/>
          <w:bCs/>
          <w:szCs w:val="24"/>
        </w:rPr>
        <w:t>-, το οποίο</w:t>
      </w:r>
      <w:r w:rsidRPr="00DC788E">
        <w:rPr>
          <w:rFonts w:eastAsia="Times New Roman"/>
          <w:bCs/>
          <w:szCs w:val="24"/>
        </w:rPr>
        <w:t xml:space="preserve"> μπορεί να </w:t>
      </w:r>
      <w:r>
        <w:rPr>
          <w:rFonts w:eastAsia="Times New Roman"/>
          <w:bCs/>
          <w:szCs w:val="24"/>
        </w:rPr>
        <w:t>θυμίζει</w:t>
      </w:r>
      <w:r w:rsidRPr="00DC788E">
        <w:rPr>
          <w:rFonts w:eastAsia="Times New Roman"/>
          <w:bCs/>
          <w:szCs w:val="24"/>
        </w:rPr>
        <w:t xml:space="preserve"> και ένα πλυντήριο Siemens και η διαφορά μας με τους π</w:t>
      </w:r>
      <w:r>
        <w:rPr>
          <w:rFonts w:eastAsia="Times New Roman"/>
          <w:bCs/>
          <w:szCs w:val="24"/>
        </w:rPr>
        <w:t>ρολαλήσαντες που διαφωνούν και θ</w:t>
      </w:r>
      <w:r w:rsidRPr="00DC788E">
        <w:rPr>
          <w:rFonts w:eastAsia="Times New Roman"/>
          <w:bCs/>
          <w:szCs w:val="24"/>
        </w:rPr>
        <w:t xml:space="preserve">α καταψηφίσουν το </w:t>
      </w:r>
      <w:r>
        <w:rPr>
          <w:rFonts w:eastAsia="Times New Roman"/>
          <w:bCs/>
          <w:szCs w:val="24"/>
        </w:rPr>
        <w:t>εν λόγω</w:t>
      </w:r>
      <w:r w:rsidRPr="00DC788E">
        <w:rPr>
          <w:rFonts w:eastAsia="Times New Roman"/>
          <w:bCs/>
          <w:szCs w:val="24"/>
        </w:rPr>
        <w:t xml:space="preserve"> νομοσχέδιο είναι ότι εσείς </w:t>
      </w:r>
      <w:r>
        <w:rPr>
          <w:rFonts w:eastAsia="Times New Roman"/>
          <w:bCs/>
          <w:szCs w:val="24"/>
        </w:rPr>
        <w:t>μιλάτε μόν</w:t>
      </w:r>
      <w:r>
        <w:rPr>
          <w:rFonts w:eastAsia="Times New Roman"/>
          <w:bCs/>
          <w:szCs w:val="24"/>
        </w:rPr>
        <w:t>ο για τη μασαμ</w:t>
      </w:r>
      <w:r w:rsidRPr="00DC788E">
        <w:rPr>
          <w:rFonts w:eastAsia="Times New Roman"/>
          <w:bCs/>
          <w:szCs w:val="24"/>
        </w:rPr>
        <w:t>πούκα</w:t>
      </w:r>
      <w:r>
        <w:rPr>
          <w:rFonts w:eastAsia="Times New Roman"/>
          <w:bCs/>
          <w:szCs w:val="24"/>
        </w:rPr>
        <w:t>. Εμείς δεν λέμε μόνο για τη μασαμ</w:t>
      </w:r>
      <w:r w:rsidRPr="00DC788E">
        <w:rPr>
          <w:rFonts w:eastAsia="Times New Roman"/>
          <w:bCs/>
          <w:szCs w:val="24"/>
        </w:rPr>
        <w:t>πούκα</w:t>
      </w:r>
      <w:r>
        <w:rPr>
          <w:rFonts w:eastAsia="Times New Roman"/>
          <w:bCs/>
          <w:szCs w:val="24"/>
        </w:rPr>
        <w:t>,</w:t>
      </w:r>
      <w:r w:rsidRPr="00DC788E">
        <w:rPr>
          <w:rFonts w:eastAsia="Times New Roman"/>
          <w:bCs/>
          <w:szCs w:val="24"/>
        </w:rPr>
        <w:t xml:space="preserve"> αλλά λέμε </w:t>
      </w:r>
      <w:r>
        <w:rPr>
          <w:rFonts w:eastAsia="Times New Roman"/>
          <w:bCs/>
          <w:szCs w:val="24"/>
        </w:rPr>
        <w:t xml:space="preserve">και για τον λαθροεποικισμό, τη λαθροεισβολή, τη βίαιη αλλαγή </w:t>
      </w:r>
      <w:r w:rsidRPr="00DC788E">
        <w:rPr>
          <w:rFonts w:eastAsia="Times New Roman"/>
          <w:bCs/>
          <w:szCs w:val="24"/>
        </w:rPr>
        <w:t xml:space="preserve">πληθυσμού που συμβαίνει στην πατρίδα </w:t>
      </w:r>
      <w:r>
        <w:rPr>
          <w:rFonts w:eastAsia="Times New Roman"/>
          <w:bCs/>
          <w:szCs w:val="24"/>
        </w:rPr>
        <w:t>μας,</w:t>
      </w:r>
      <w:r w:rsidRPr="00DC788E">
        <w:rPr>
          <w:rFonts w:eastAsia="Times New Roman"/>
          <w:bCs/>
          <w:szCs w:val="24"/>
        </w:rPr>
        <w:t xml:space="preserve"> όπου εκατοντάδες χιλιάδες Ελλήνων πολιτών </w:t>
      </w:r>
      <w:r>
        <w:rPr>
          <w:rFonts w:eastAsia="Times New Roman"/>
          <w:bCs/>
          <w:szCs w:val="24"/>
        </w:rPr>
        <w:t xml:space="preserve">ως νόμιμοι μετανάστες πηγαίνουν στο εξωτερικό για να μπορούν να επιβιώσουν και τη θέση τους </w:t>
      </w:r>
      <w:r w:rsidRPr="00DC788E">
        <w:rPr>
          <w:rFonts w:eastAsia="Times New Roman"/>
          <w:bCs/>
          <w:szCs w:val="24"/>
        </w:rPr>
        <w:t xml:space="preserve">παίρνουν εκατομμύρια </w:t>
      </w:r>
      <w:r>
        <w:rPr>
          <w:rFonts w:eastAsia="Times New Roman"/>
          <w:bCs/>
          <w:szCs w:val="24"/>
        </w:rPr>
        <w:t>λαθρομεταναστών.</w:t>
      </w:r>
    </w:p>
    <w:p w14:paraId="5218D6C6" w14:textId="77777777" w:rsidR="00BE48FC" w:rsidRDefault="008F016C">
      <w:pPr>
        <w:spacing w:line="600" w:lineRule="auto"/>
        <w:ind w:firstLine="720"/>
        <w:jc w:val="both"/>
        <w:rPr>
          <w:rFonts w:eastAsia="Times New Roman"/>
          <w:bCs/>
          <w:szCs w:val="24"/>
        </w:rPr>
      </w:pPr>
      <w:r>
        <w:rPr>
          <w:rFonts w:eastAsia="Times New Roman"/>
          <w:bCs/>
          <w:szCs w:val="24"/>
        </w:rPr>
        <w:t>Πού είναι αυτές οι</w:t>
      </w:r>
      <w:r w:rsidRPr="00DC788E">
        <w:rPr>
          <w:rFonts w:eastAsia="Times New Roman"/>
          <w:bCs/>
          <w:szCs w:val="24"/>
        </w:rPr>
        <w:t xml:space="preserve"> καταγγελίες </w:t>
      </w:r>
      <w:r>
        <w:rPr>
          <w:rFonts w:eastAsia="Times New Roman"/>
          <w:bCs/>
          <w:szCs w:val="24"/>
        </w:rPr>
        <w:t xml:space="preserve">τότε </w:t>
      </w:r>
      <w:r w:rsidRPr="00DC788E">
        <w:rPr>
          <w:rFonts w:eastAsia="Times New Roman"/>
          <w:bCs/>
          <w:szCs w:val="24"/>
        </w:rPr>
        <w:t xml:space="preserve">του κυρίου Βουδούρη </w:t>
      </w:r>
      <w:r>
        <w:rPr>
          <w:rFonts w:eastAsia="Times New Roman"/>
          <w:bCs/>
          <w:szCs w:val="24"/>
        </w:rPr>
        <w:t>-</w:t>
      </w:r>
      <w:r w:rsidRPr="00DC788E">
        <w:rPr>
          <w:rFonts w:eastAsia="Times New Roman"/>
          <w:bCs/>
          <w:szCs w:val="24"/>
        </w:rPr>
        <w:t>δικός σας άνθρωπος ήταν</w:t>
      </w:r>
      <w:r>
        <w:rPr>
          <w:rFonts w:eastAsia="Times New Roman"/>
          <w:bCs/>
          <w:szCs w:val="24"/>
        </w:rPr>
        <w:t>- ως Γενικού Γ</w:t>
      </w:r>
      <w:r w:rsidRPr="00DC788E">
        <w:rPr>
          <w:rFonts w:eastAsia="Times New Roman"/>
          <w:bCs/>
          <w:szCs w:val="24"/>
        </w:rPr>
        <w:t>ραμματέα Πρώτης Υποδοχής</w:t>
      </w:r>
      <w:r>
        <w:rPr>
          <w:rFonts w:eastAsia="Times New Roman"/>
          <w:bCs/>
          <w:szCs w:val="24"/>
        </w:rPr>
        <w:t>; Κ</w:t>
      </w:r>
      <w:r w:rsidRPr="00DC788E">
        <w:rPr>
          <w:rFonts w:eastAsia="Times New Roman"/>
          <w:bCs/>
          <w:szCs w:val="24"/>
        </w:rPr>
        <w:t>αι τι</w:t>
      </w:r>
      <w:r w:rsidRPr="00DC788E">
        <w:rPr>
          <w:rFonts w:eastAsia="Times New Roman"/>
          <w:bCs/>
          <w:szCs w:val="24"/>
        </w:rPr>
        <w:t xml:space="preserve"> δεν είπε</w:t>
      </w:r>
      <w:r>
        <w:rPr>
          <w:rFonts w:eastAsia="Times New Roman"/>
          <w:bCs/>
          <w:szCs w:val="24"/>
        </w:rPr>
        <w:t>. «Κ</w:t>
      </w:r>
      <w:r w:rsidRPr="00DC788E">
        <w:rPr>
          <w:rFonts w:eastAsia="Times New Roman"/>
          <w:bCs/>
          <w:szCs w:val="24"/>
        </w:rPr>
        <w:t>άλτσες</w:t>
      </w:r>
      <w:r>
        <w:rPr>
          <w:rFonts w:eastAsia="Times New Roman"/>
          <w:bCs/>
          <w:szCs w:val="24"/>
        </w:rPr>
        <w:t>»</w:t>
      </w:r>
      <w:r w:rsidRPr="00DC788E">
        <w:rPr>
          <w:rFonts w:eastAsia="Times New Roman"/>
          <w:bCs/>
          <w:szCs w:val="24"/>
        </w:rPr>
        <w:t xml:space="preserve"> είπε</w:t>
      </w:r>
      <w:r>
        <w:rPr>
          <w:rFonts w:eastAsia="Times New Roman"/>
          <w:bCs/>
          <w:szCs w:val="24"/>
        </w:rPr>
        <w:t xml:space="preserve">, τ’ «άντερά» του σας είπε. Όμως, εσείς προσπαθείτε να τα θάψετε. </w:t>
      </w:r>
    </w:p>
    <w:p w14:paraId="5218D6C7" w14:textId="77777777" w:rsidR="00BE48FC" w:rsidRDefault="008F016C">
      <w:pPr>
        <w:spacing w:line="600" w:lineRule="auto"/>
        <w:ind w:firstLine="720"/>
        <w:jc w:val="both"/>
        <w:rPr>
          <w:rFonts w:eastAsia="Times New Roman"/>
          <w:bCs/>
          <w:szCs w:val="24"/>
        </w:rPr>
      </w:pPr>
      <w:r>
        <w:rPr>
          <w:rFonts w:eastAsia="Times New Roman"/>
          <w:bCs/>
          <w:szCs w:val="24"/>
        </w:rPr>
        <w:lastRenderedPageBreak/>
        <w:t xml:space="preserve">Να θυμηθώ τις καταγγελίες του </w:t>
      </w:r>
      <w:r w:rsidRPr="00DC788E">
        <w:rPr>
          <w:rFonts w:eastAsia="Times New Roman"/>
          <w:bCs/>
          <w:szCs w:val="24"/>
        </w:rPr>
        <w:t xml:space="preserve">απόστρατου </w:t>
      </w:r>
      <w:r>
        <w:rPr>
          <w:rFonts w:eastAsia="Times New Roman"/>
          <w:bCs/>
          <w:szCs w:val="24"/>
        </w:rPr>
        <w:t>Σ</w:t>
      </w:r>
      <w:r w:rsidRPr="00DC788E">
        <w:rPr>
          <w:rFonts w:eastAsia="Times New Roman"/>
          <w:bCs/>
          <w:szCs w:val="24"/>
        </w:rPr>
        <w:t>τρατηγού</w:t>
      </w:r>
      <w:r>
        <w:rPr>
          <w:rFonts w:eastAsia="Times New Roman"/>
          <w:bCs/>
          <w:szCs w:val="24"/>
        </w:rPr>
        <w:t xml:space="preserve"> κ. Ηλιόπουλου, που τον είχατε τοποθετήσει στη Λέσβο ή κάπου αλλού -</w:t>
      </w:r>
      <w:r w:rsidRPr="00DC788E">
        <w:rPr>
          <w:rFonts w:eastAsia="Times New Roman"/>
          <w:bCs/>
          <w:szCs w:val="24"/>
        </w:rPr>
        <w:t>δεν θυμάμαι</w:t>
      </w:r>
      <w:r>
        <w:rPr>
          <w:rFonts w:eastAsia="Times New Roman"/>
          <w:bCs/>
          <w:szCs w:val="24"/>
        </w:rPr>
        <w:t>-,</w:t>
      </w:r>
      <w:r w:rsidRPr="00DC788E">
        <w:rPr>
          <w:rFonts w:eastAsia="Times New Roman"/>
          <w:bCs/>
          <w:szCs w:val="24"/>
        </w:rPr>
        <w:t xml:space="preserve"> </w:t>
      </w:r>
      <w:r>
        <w:rPr>
          <w:rFonts w:eastAsia="Times New Roman"/>
          <w:bCs/>
          <w:szCs w:val="24"/>
        </w:rPr>
        <w:t>που και αυτός είπε σημεία και τέ</w:t>
      </w:r>
      <w:r>
        <w:rPr>
          <w:rFonts w:eastAsia="Times New Roman"/>
          <w:bCs/>
          <w:szCs w:val="24"/>
        </w:rPr>
        <w:t>ρατα;</w:t>
      </w:r>
    </w:p>
    <w:p w14:paraId="5218D6C8" w14:textId="77777777" w:rsidR="00BE48FC" w:rsidRDefault="008F016C">
      <w:pPr>
        <w:spacing w:line="600" w:lineRule="auto"/>
        <w:ind w:firstLine="720"/>
        <w:jc w:val="both"/>
        <w:rPr>
          <w:rFonts w:eastAsia="Times New Roman"/>
          <w:bCs/>
          <w:szCs w:val="24"/>
        </w:rPr>
      </w:pPr>
      <w:r>
        <w:rPr>
          <w:rFonts w:eastAsia="Times New Roman"/>
          <w:bCs/>
          <w:szCs w:val="24"/>
        </w:rPr>
        <w:t>Γ</w:t>
      </w:r>
      <w:r w:rsidRPr="00DC788E">
        <w:rPr>
          <w:rFonts w:eastAsia="Times New Roman"/>
          <w:bCs/>
          <w:szCs w:val="24"/>
        </w:rPr>
        <w:t xml:space="preserve">ια να μην πούμε για την έρευνα του Αρείου Πάγου που έχει διατάξει αυτά </w:t>
      </w:r>
      <w:r>
        <w:rPr>
          <w:rFonts w:eastAsia="Times New Roman"/>
          <w:bCs/>
          <w:szCs w:val="24"/>
        </w:rPr>
        <w:t xml:space="preserve">τα κονδύλια </w:t>
      </w:r>
      <w:r w:rsidRPr="00DC788E">
        <w:rPr>
          <w:rFonts w:eastAsia="Times New Roman"/>
          <w:bCs/>
          <w:szCs w:val="24"/>
        </w:rPr>
        <w:t>και προσπαθείτε μέσ</w:t>
      </w:r>
      <w:r>
        <w:rPr>
          <w:rFonts w:eastAsia="Times New Roman"/>
          <w:bCs/>
          <w:szCs w:val="24"/>
        </w:rPr>
        <w:t>ω αυτών των έξι άρθρων να τη</w:t>
      </w:r>
      <w:r w:rsidRPr="00DC788E">
        <w:rPr>
          <w:rFonts w:eastAsia="Times New Roman"/>
          <w:bCs/>
          <w:szCs w:val="24"/>
        </w:rPr>
        <w:t xml:space="preserve"> σταματήσετε</w:t>
      </w:r>
      <w:r>
        <w:rPr>
          <w:rFonts w:eastAsia="Times New Roman"/>
          <w:bCs/>
          <w:szCs w:val="24"/>
        </w:rPr>
        <w:t>,</w:t>
      </w:r>
      <w:r w:rsidRPr="00DC788E">
        <w:rPr>
          <w:rFonts w:eastAsia="Times New Roman"/>
          <w:bCs/>
          <w:szCs w:val="24"/>
        </w:rPr>
        <w:t xml:space="preserve"> νομιμοποιώντας όλα αυτά τα </w:t>
      </w:r>
      <w:r>
        <w:rPr>
          <w:rFonts w:eastAsia="Times New Roman"/>
          <w:bCs/>
          <w:szCs w:val="24"/>
        </w:rPr>
        <w:t>πάσης φύσεως νταραβέρια.</w:t>
      </w:r>
    </w:p>
    <w:p w14:paraId="5218D6C9" w14:textId="77777777" w:rsidR="00BE48FC" w:rsidRDefault="008F016C">
      <w:pPr>
        <w:spacing w:line="600" w:lineRule="auto"/>
        <w:ind w:firstLine="720"/>
        <w:jc w:val="both"/>
        <w:rPr>
          <w:rFonts w:eastAsia="Times New Roman" w:cs="Times New Roman"/>
          <w:szCs w:val="24"/>
        </w:rPr>
      </w:pPr>
      <w:r>
        <w:rPr>
          <w:rFonts w:eastAsia="Times New Roman"/>
          <w:bCs/>
          <w:szCs w:val="24"/>
        </w:rPr>
        <w:t>Ό,</w:t>
      </w:r>
      <w:r w:rsidRPr="00DC788E">
        <w:rPr>
          <w:rFonts w:eastAsia="Times New Roman"/>
          <w:bCs/>
          <w:szCs w:val="24"/>
        </w:rPr>
        <w:t xml:space="preserve">τι και να </w:t>
      </w:r>
      <w:r>
        <w:rPr>
          <w:rFonts w:eastAsia="Times New Roman"/>
          <w:bCs/>
          <w:szCs w:val="24"/>
        </w:rPr>
        <w:t xml:space="preserve">κάνετε, κύριοι, ό,τι και να </w:t>
      </w:r>
      <w:r w:rsidRPr="00DC788E">
        <w:rPr>
          <w:rFonts w:eastAsia="Times New Roman"/>
          <w:bCs/>
          <w:szCs w:val="24"/>
        </w:rPr>
        <w:t>ψηφίσετε</w:t>
      </w:r>
      <w:r>
        <w:rPr>
          <w:rFonts w:eastAsia="Times New Roman"/>
          <w:bCs/>
          <w:szCs w:val="24"/>
        </w:rPr>
        <w:t xml:space="preserve"> -</w:t>
      </w:r>
      <w:r w:rsidRPr="00DC788E">
        <w:rPr>
          <w:rFonts w:eastAsia="Times New Roman"/>
          <w:bCs/>
          <w:szCs w:val="24"/>
        </w:rPr>
        <w:t>για</w:t>
      </w:r>
      <w:r w:rsidRPr="00DC788E">
        <w:rPr>
          <w:rFonts w:eastAsia="Times New Roman"/>
          <w:bCs/>
          <w:szCs w:val="24"/>
        </w:rPr>
        <w:t>τί έτσι νομίζετε ότι θα είσαστε πάντοτε στην κυβέρνηση</w:t>
      </w:r>
      <w:r>
        <w:rPr>
          <w:rFonts w:eastAsia="Times New Roman"/>
          <w:bCs/>
          <w:szCs w:val="24"/>
        </w:rPr>
        <w:t>,</w:t>
      </w:r>
      <w:r w:rsidRPr="00DC788E">
        <w:rPr>
          <w:rFonts w:eastAsia="Times New Roman"/>
          <w:bCs/>
          <w:szCs w:val="24"/>
        </w:rPr>
        <w:t xml:space="preserve"> αλλά τα κουκιά σας είναι μετρημένα</w:t>
      </w:r>
      <w:r>
        <w:rPr>
          <w:rFonts w:eastAsia="Times New Roman"/>
          <w:bCs/>
          <w:szCs w:val="24"/>
        </w:rPr>
        <w:t>-</w:t>
      </w:r>
      <w:r w:rsidRPr="00DC788E">
        <w:rPr>
          <w:rFonts w:eastAsia="Times New Roman"/>
          <w:bCs/>
          <w:szCs w:val="24"/>
        </w:rPr>
        <w:t xml:space="preserve"> τελειώνετε</w:t>
      </w:r>
      <w:r>
        <w:rPr>
          <w:rFonts w:eastAsia="Times New Roman"/>
          <w:bCs/>
          <w:szCs w:val="24"/>
        </w:rPr>
        <w:t>,</w:t>
      </w:r>
      <w:r w:rsidRPr="00DC788E">
        <w:rPr>
          <w:rFonts w:eastAsia="Times New Roman"/>
          <w:bCs/>
          <w:szCs w:val="24"/>
        </w:rPr>
        <w:t xml:space="preserve"> όπως και να </w:t>
      </w:r>
      <w:r>
        <w:rPr>
          <w:rFonts w:eastAsia="Times New Roman"/>
          <w:bCs/>
          <w:szCs w:val="24"/>
        </w:rPr>
        <w:t>’</w:t>
      </w:r>
      <w:r w:rsidRPr="00DC788E">
        <w:rPr>
          <w:rFonts w:eastAsia="Times New Roman"/>
          <w:bCs/>
          <w:szCs w:val="24"/>
        </w:rPr>
        <w:t>χει</w:t>
      </w:r>
      <w:r>
        <w:rPr>
          <w:rFonts w:eastAsia="Times New Roman"/>
          <w:bCs/>
          <w:szCs w:val="24"/>
        </w:rPr>
        <w:t>. Η</w:t>
      </w:r>
      <w:r w:rsidRPr="00DC788E">
        <w:rPr>
          <w:rFonts w:eastAsia="Times New Roman"/>
          <w:bCs/>
          <w:szCs w:val="24"/>
        </w:rPr>
        <w:t xml:space="preserve"> κ</w:t>
      </w:r>
      <w:r>
        <w:rPr>
          <w:rFonts w:eastAsia="Times New Roman"/>
          <w:bCs/>
          <w:szCs w:val="24"/>
        </w:rPr>
        <w:t>ιμαδοποί</w:t>
      </w:r>
      <w:r w:rsidRPr="00DC788E">
        <w:rPr>
          <w:rFonts w:eastAsia="Times New Roman"/>
          <w:bCs/>
          <w:szCs w:val="24"/>
        </w:rPr>
        <w:t>ηση της παγκοσμιοποίησης τελειώνει</w:t>
      </w:r>
      <w:r>
        <w:rPr>
          <w:rFonts w:eastAsia="Times New Roman"/>
          <w:bCs/>
          <w:szCs w:val="24"/>
        </w:rPr>
        <w:t xml:space="preserve"> και </w:t>
      </w:r>
      <w:r w:rsidRPr="00DC788E">
        <w:rPr>
          <w:rFonts w:eastAsia="Times New Roman"/>
          <w:bCs/>
          <w:szCs w:val="24"/>
        </w:rPr>
        <w:t xml:space="preserve">η αρχή του τέλους αυτής της </w:t>
      </w:r>
      <w:r>
        <w:rPr>
          <w:rFonts w:eastAsia="Times New Roman"/>
          <w:bCs/>
          <w:szCs w:val="24"/>
        </w:rPr>
        <w:t xml:space="preserve">κιμαδοποίησης </w:t>
      </w:r>
      <w:r w:rsidRPr="00DC788E">
        <w:rPr>
          <w:rFonts w:eastAsia="Times New Roman"/>
          <w:bCs/>
          <w:szCs w:val="24"/>
        </w:rPr>
        <w:t xml:space="preserve">ήταν αυτή </w:t>
      </w:r>
      <w:r>
        <w:rPr>
          <w:rFonts w:eastAsia="Times New Roman"/>
          <w:bCs/>
          <w:szCs w:val="24"/>
        </w:rPr>
        <w:t xml:space="preserve">η επαίσχυντη </w:t>
      </w:r>
      <w:r>
        <w:rPr>
          <w:rFonts w:eastAsia="Times New Roman"/>
          <w:bCs/>
          <w:szCs w:val="24"/>
        </w:rPr>
        <w:t xml:space="preserve">συμφωνία </w:t>
      </w:r>
      <w:r w:rsidRPr="00DC788E">
        <w:rPr>
          <w:rFonts w:eastAsia="Times New Roman"/>
          <w:bCs/>
          <w:szCs w:val="24"/>
        </w:rPr>
        <w:t xml:space="preserve">του </w:t>
      </w:r>
      <w:r>
        <w:rPr>
          <w:rFonts w:eastAsia="Times New Roman"/>
          <w:bCs/>
          <w:szCs w:val="24"/>
        </w:rPr>
        <w:t>Οργανι</w:t>
      </w:r>
      <w:r>
        <w:rPr>
          <w:rFonts w:eastAsia="Times New Roman"/>
          <w:bCs/>
          <w:szCs w:val="24"/>
        </w:rPr>
        <w:t>σμού Ηνωμένων Εθνών στο Μ</w:t>
      </w:r>
      <w:r w:rsidRPr="00DC788E">
        <w:rPr>
          <w:rFonts w:eastAsia="Times New Roman"/>
          <w:bCs/>
          <w:szCs w:val="24"/>
        </w:rPr>
        <w:t>αρακές</w:t>
      </w:r>
      <w:r>
        <w:rPr>
          <w:rFonts w:eastAsia="Times New Roman"/>
          <w:bCs/>
          <w:szCs w:val="24"/>
        </w:rPr>
        <w:t xml:space="preserve">, όπου </w:t>
      </w:r>
      <w:r w:rsidRPr="00DC788E">
        <w:rPr>
          <w:rFonts w:eastAsia="Times New Roman"/>
          <w:bCs/>
          <w:szCs w:val="24"/>
        </w:rPr>
        <w:t xml:space="preserve">ο </w:t>
      </w:r>
      <w:r>
        <w:rPr>
          <w:rFonts w:eastAsia="Times New Roman"/>
          <w:bCs/>
          <w:szCs w:val="24"/>
        </w:rPr>
        <w:t>Π</w:t>
      </w:r>
      <w:r w:rsidRPr="00DC788E">
        <w:rPr>
          <w:rFonts w:eastAsia="Times New Roman"/>
          <w:bCs/>
          <w:szCs w:val="24"/>
        </w:rPr>
        <w:t>ρωθυπουργός μας πρώτος</w:t>
      </w:r>
      <w:r>
        <w:rPr>
          <w:rFonts w:eastAsia="Times New Roman"/>
          <w:bCs/>
          <w:szCs w:val="24"/>
        </w:rPr>
        <w:t xml:space="preserve"> </w:t>
      </w:r>
      <w:r w:rsidRPr="00DC788E">
        <w:rPr>
          <w:rFonts w:eastAsia="Times New Roman"/>
          <w:bCs/>
          <w:szCs w:val="24"/>
        </w:rPr>
        <w:t>πρώτος πήγε να την υποστηρίξει</w:t>
      </w:r>
      <w:r>
        <w:rPr>
          <w:rFonts w:eastAsia="Times New Roman"/>
          <w:bCs/>
          <w:szCs w:val="24"/>
        </w:rPr>
        <w:t>,</w:t>
      </w:r>
      <w:r w:rsidRPr="00DC788E">
        <w:rPr>
          <w:rFonts w:eastAsia="Times New Roman"/>
          <w:bCs/>
          <w:szCs w:val="24"/>
        </w:rPr>
        <w:t xml:space="preserve"> να την υπερψηφίσ</w:t>
      </w:r>
      <w:r>
        <w:rPr>
          <w:rFonts w:eastAsia="Times New Roman"/>
          <w:bCs/>
          <w:szCs w:val="24"/>
        </w:rPr>
        <w:t>ει</w:t>
      </w:r>
      <w:r w:rsidRPr="00DC788E">
        <w:rPr>
          <w:rFonts w:eastAsia="Times New Roman"/>
          <w:bCs/>
          <w:szCs w:val="24"/>
        </w:rPr>
        <w:t xml:space="preserve"> και να πει ότι </w:t>
      </w:r>
      <w:r>
        <w:rPr>
          <w:rFonts w:eastAsia="Times New Roman"/>
          <w:bCs/>
          <w:szCs w:val="24"/>
        </w:rPr>
        <w:t>«</w:t>
      </w:r>
      <w:r w:rsidRPr="00DC788E">
        <w:rPr>
          <w:rFonts w:eastAsia="Times New Roman"/>
          <w:bCs/>
          <w:szCs w:val="24"/>
        </w:rPr>
        <w:t>σας δίνουμε τα πάντα</w:t>
      </w:r>
      <w:r>
        <w:rPr>
          <w:rFonts w:eastAsia="Times New Roman"/>
          <w:bCs/>
          <w:szCs w:val="24"/>
        </w:rPr>
        <w:t xml:space="preserve">, γη και ύδωρ, </w:t>
      </w:r>
      <w:r w:rsidRPr="00DC788E">
        <w:rPr>
          <w:rFonts w:eastAsia="Times New Roman"/>
          <w:bCs/>
          <w:szCs w:val="24"/>
        </w:rPr>
        <w:t>ό</w:t>
      </w:r>
      <w:r>
        <w:rPr>
          <w:rFonts w:eastAsia="Times New Roman"/>
          <w:bCs/>
          <w:szCs w:val="24"/>
        </w:rPr>
        <w:t>,</w:t>
      </w:r>
      <w:r w:rsidRPr="00DC788E">
        <w:rPr>
          <w:rFonts w:eastAsia="Times New Roman"/>
          <w:bCs/>
          <w:szCs w:val="24"/>
        </w:rPr>
        <w:t>τι θέλετε</w:t>
      </w:r>
      <w:r>
        <w:rPr>
          <w:rFonts w:eastAsia="Times New Roman"/>
          <w:bCs/>
          <w:szCs w:val="24"/>
        </w:rPr>
        <w:t>,</w:t>
      </w:r>
      <w:r w:rsidRPr="00DC788E">
        <w:rPr>
          <w:rFonts w:eastAsia="Times New Roman"/>
          <w:bCs/>
          <w:szCs w:val="24"/>
        </w:rPr>
        <w:t xml:space="preserve"> προκειμένου να έρθουν κι άλλοι λ</w:t>
      </w:r>
      <w:r>
        <w:rPr>
          <w:rFonts w:eastAsia="Times New Roman"/>
          <w:bCs/>
          <w:szCs w:val="24"/>
        </w:rPr>
        <w:t>ά</w:t>
      </w:r>
      <w:r w:rsidRPr="00DC788E">
        <w:rPr>
          <w:rFonts w:eastAsia="Times New Roman"/>
          <w:bCs/>
          <w:szCs w:val="24"/>
        </w:rPr>
        <w:t xml:space="preserve">θρο στην πατρίδα </w:t>
      </w:r>
      <w:r>
        <w:rPr>
          <w:rFonts w:eastAsia="Times New Roman"/>
          <w:bCs/>
          <w:szCs w:val="24"/>
        </w:rPr>
        <w:t>μας.</w:t>
      </w:r>
      <w:r>
        <w:rPr>
          <w:rFonts w:eastAsia="Times New Roman"/>
          <w:bCs/>
          <w:szCs w:val="24"/>
        </w:rPr>
        <w:t xml:space="preserve"> </w:t>
      </w:r>
      <w:r>
        <w:rPr>
          <w:rFonts w:eastAsia="Times New Roman" w:cs="Times New Roman"/>
          <w:szCs w:val="24"/>
        </w:rPr>
        <w:t xml:space="preserve">Βέβαια, «όχι» σε αυτή τη </w:t>
      </w:r>
      <w:r>
        <w:rPr>
          <w:rFonts w:eastAsia="Times New Roman" w:cs="Times New Roman"/>
          <w:szCs w:val="24"/>
        </w:rPr>
        <w:t xml:space="preserve">συνθήκη </w:t>
      </w:r>
      <w:r>
        <w:rPr>
          <w:rFonts w:eastAsia="Times New Roman" w:cs="Times New Roman"/>
          <w:szCs w:val="24"/>
        </w:rPr>
        <w:t xml:space="preserve">είπαν τα πλέον μεγάλα και τα πλέον σοβαρά κράτη της </w:t>
      </w:r>
      <w:r>
        <w:rPr>
          <w:rFonts w:eastAsia="Times New Roman" w:cs="Times New Roman"/>
          <w:szCs w:val="24"/>
        </w:rPr>
        <w:t>υφηλίου</w:t>
      </w:r>
      <w:r>
        <w:rPr>
          <w:rFonts w:eastAsia="Times New Roman" w:cs="Times New Roman"/>
          <w:szCs w:val="24"/>
        </w:rPr>
        <w:t>, καθιστώντας την ου</w:t>
      </w:r>
      <w:r>
        <w:rPr>
          <w:rFonts w:eastAsia="Times New Roman" w:cs="Times New Roman"/>
          <w:szCs w:val="24"/>
        </w:rPr>
        <w:lastRenderedPageBreak/>
        <w:t>σιαστικά ανενεργή. Και είναι σίγουρο ότι και άλλα κράτη θα ακολουθήσουν. Βλέπουμε τι γίνεται στο Βέλγιο, όπου κατέρρευσε η Κυβέρνηση γιατί ο Πρω</w:t>
      </w:r>
      <w:r>
        <w:rPr>
          <w:rFonts w:eastAsia="Times New Roman" w:cs="Times New Roman"/>
          <w:szCs w:val="24"/>
        </w:rPr>
        <w:t xml:space="preserve">θυπουργός ψήφισε υπέρ αυτής της </w:t>
      </w:r>
      <w:r>
        <w:rPr>
          <w:rFonts w:eastAsia="Times New Roman" w:cs="Times New Roman"/>
          <w:szCs w:val="24"/>
        </w:rPr>
        <w:t>συνθήκης</w:t>
      </w:r>
      <w:r>
        <w:rPr>
          <w:rFonts w:eastAsia="Times New Roman" w:cs="Times New Roman"/>
          <w:szCs w:val="24"/>
        </w:rPr>
        <w:t>, αλλά ο λαός είναι εναντίον όλων όσων συμβαίνουν.</w:t>
      </w:r>
    </w:p>
    <w:p w14:paraId="5218D6CA"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Στην Ελλάδα, κυρίες και κύριοι, δεν υπήρξε ποτέ μεταναστευτική πολιτική, πολύ απλά διότι η Ελλάδα δεν ζήτησε ποτέ μετανάστες. Είχαμε πάντοτε άνεργους, εκατομμύρια αυ</w:t>
      </w:r>
      <w:r>
        <w:rPr>
          <w:rFonts w:eastAsia="Times New Roman" w:cs="Times New Roman"/>
          <w:szCs w:val="24"/>
        </w:rPr>
        <w:t>τή τη δεδομένη χρονική στιγμή. Πολιτική νομιμοποίησης της λαθροεισβολής είναι. Και αυτή η ρατσιστική πολιτική εις βάρος των Ελλήνων μπορεί να σταματήσει μόνο με τη Χρυσή Αυγή. Διότι μόνο εμείς λέμε τα πράγματα με το όνομά τους, ξεκινώντας από τη μετονομασί</w:t>
      </w:r>
      <w:r>
        <w:rPr>
          <w:rFonts w:eastAsia="Times New Roman" w:cs="Times New Roman"/>
          <w:szCs w:val="24"/>
        </w:rPr>
        <w:t>α αυτού του αμαρτωλού Υπουργείου, αυτού του φαύλου Υπουργείου, από Υπουργείο Μεταναστευτικής Πολιτικής σε Υπουργείο δίωξης, πάταξης της λαθρομετανάστευσης και της κομπίνας.</w:t>
      </w:r>
    </w:p>
    <w:p w14:paraId="5218D6CB"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Σας καταθέτω για μία ακόμα φορά την πρόταση νόμου της Χρυσής Αυγής σχετικά με την π</w:t>
      </w:r>
      <w:r>
        <w:rPr>
          <w:rFonts w:eastAsia="Times New Roman" w:cs="Times New Roman"/>
          <w:szCs w:val="24"/>
        </w:rPr>
        <w:t>άταξη της λαθρομετανάστευσης όπου όμορφα, νόμιμα και ωραία λύνεται μια σειρά προβλημάτων σχετικά με αυτό που συμβαίνει στην πατρίδα μας.</w:t>
      </w:r>
    </w:p>
    <w:p w14:paraId="5218D6CC"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ο Βουλευτής, κ. Ηλίας Παναγιώταρος, καταθέτει για τα Πρακτικά την προαναφερθείσα πρόταση νόμου, η οποί</w:t>
      </w:r>
      <w:r>
        <w:rPr>
          <w:rFonts w:eastAsia="Times New Roman" w:cs="Times New Roman"/>
          <w:szCs w:val="24"/>
        </w:rPr>
        <w:t>α βρίσκεται στο αρχείο του Τμήματος Γραμματείας της Διεύθυνσης Στενογραφίας και Πρακτικών της Βουλής)</w:t>
      </w:r>
    </w:p>
    <w:p w14:paraId="5218D6CD"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Αν ποτέ μας αξιώσει ο Θεός -και απ’ ό,τι φαίνεται κοντοζυγώνει με όλα όσα συμβαίνουν στην πατρίδα μας- όταν θα έχουμε τη δυνατότητα, θα γίνει έλεγχος όλων</w:t>
      </w:r>
      <w:r>
        <w:rPr>
          <w:rFonts w:eastAsia="Times New Roman" w:cs="Times New Roman"/>
          <w:szCs w:val="24"/>
        </w:rPr>
        <w:t xml:space="preserve"> των νομιμοποιητικών εγγράφων των λαθρομεταναστών ή παράνομων μεταναστών ή πείτε τους όπως θέλετε εσείς, κύριοι και κυρίες, για το πώς νομιμοποιήθηκαν, ενώ ήρθαν πηδώντας τη μάντρα, σ’ αυτή τη χώρα. </w:t>
      </w:r>
    </w:p>
    <w:p w14:paraId="5218D6CE"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 xml:space="preserve">Απέλαση ακόμα και πολιτών Ευρωπαϊκής Ενώσεως, οι οποίοι </w:t>
      </w:r>
      <w:r>
        <w:rPr>
          <w:rFonts w:eastAsia="Times New Roman" w:cs="Times New Roman"/>
          <w:szCs w:val="24"/>
        </w:rPr>
        <w:t>διαμένουν στη χώρα άνω των τριών μηνών και δεν εργάζονται, γιατί έτσι λέει η νομοθεσία της Ευρωπαϊκής Ένωσης. Η Συνθήκη Σένγκεν θα πρέπει να ελεγχθεί και θα πρέπει, επιτέλους, σε αυτή τη χώρα να ελέγχονται ποιοι μπαίνουν στα σύνορά μας. Δεν μπορεί να μπαίν</w:t>
      </w:r>
      <w:r>
        <w:rPr>
          <w:rFonts w:eastAsia="Times New Roman" w:cs="Times New Roman"/>
          <w:szCs w:val="24"/>
        </w:rPr>
        <w:t>ει ο καθένας και να κάνει ό,τι θέλει, ό,τι γουστάρει, όπως γουστάρει και να είναι ατιμώρητος.</w:t>
      </w:r>
    </w:p>
    <w:p w14:paraId="5218D6CF"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lastRenderedPageBreak/>
        <w:t>Κατάργηση όλων των υπουργικών αποφάσεων, εγκυκλίων και όλων των σχετικών, τα οποία αφορούν τη δωρεάν χρησιμοποίηση των πάσης φύσεως δημοσίων υποδομών από τους λαθ</w:t>
      </w:r>
      <w:r>
        <w:rPr>
          <w:rFonts w:eastAsia="Times New Roman" w:cs="Times New Roman"/>
          <w:szCs w:val="24"/>
        </w:rPr>
        <w:t xml:space="preserve">ρομετανάστες ή όπως αλλιώς θέλετε πείτε τους εσείς. </w:t>
      </w:r>
    </w:p>
    <w:p w14:paraId="5218D6D0"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Κανένα κονδύλι από κρατικό φορέα υπέρ της λαθρομετανάστευσης.</w:t>
      </w:r>
    </w:p>
    <w:p w14:paraId="5218D6D1"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 xml:space="preserve">Εξονυχιστικός έλεγχος και απαγόρευση πληθώρας </w:t>
      </w:r>
      <w:r>
        <w:rPr>
          <w:rFonts w:eastAsia="Times New Roman" w:cs="Times New Roman"/>
          <w:szCs w:val="24"/>
        </w:rPr>
        <w:t xml:space="preserve">μη κυβερνητικών οργανώσεων </w:t>
      </w:r>
      <w:r>
        <w:rPr>
          <w:rFonts w:eastAsia="Times New Roman" w:cs="Times New Roman"/>
          <w:szCs w:val="24"/>
        </w:rPr>
        <w:t>που λειτουργούν διαλυτικά ως προς το ελληνικό έθνος. Όσοι θα βρίσκον</w:t>
      </w:r>
      <w:r>
        <w:rPr>
          <w:rFonts w:eastAsia="Times New Roman" w:cs="Times New Roman"/>
          <w:szCs w:val="24"/>
        </w:rPr>
        <w:t xml:space="preserve">ται εντός της ελληνικής επικράτειας δεν θα είναι ξέφραγοι σε χώρους τύπου Μόριας ή αλλού, αλλά σε κλειστούς χώρους κράτησης εκτός οικιστικών ιστών με απολύτως ανθρώπινους όρους διαβίωσης. Γιατί εσείς οι δήθεν ανθρωπιστές τους έχετε στοιβαγμένους και είναι </w:t>
      </w:r>
      <w:r>
        <w:rPr>
          <w:rFonts w:eastAsia="Times New Roman" w:cs="Times New Roman"/>
          <w:szCs w:val="24"/>
        </w:rPr>
        <w:t>μαζί με τα βοθρολύματα, με τα σκουπίδια και όλα αυτά. Εσείς που επικαλείστε τον ανθρωπισμό, όπως λέτε, ή οτιδήποτε άλλο.</w:t>
      </w:r>
    </w:p>
    <w:p w14:paraId="5218D6D2"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Άμεση εξέταση των αιτήσεων ασύλου. Και όσοι δεν δικαιούνται -και προφανώς η συντριπτική πλειοψηφία δεν δικαιούται- θα πρέπει να απελαύν</w:t>
      </w:r>
      <w:r>
        <w:rPr>
          <w:rFonts w:eastAsia="Times New Roman" w:cs="Times New Roman"/>
          <w:szCs w:val="24"/>
        </w:rPr>
        <w:t xml:space="preserve">ονται αμέσως. Επίσης, όποιος παρανομεί, </w:t>
      </w:r>
      <w:r>
        <w:rPr>
          <w:rFonts w:eastAsia="Times New Roman" w:cs="Times New Roman"/>
          <w:szCs w:val="24"/>
        </w:rPr>
        <w:lastRenderedPageBreak/>
        <w:t>είτε έχει πάρει άσυλο είτε όχι, θα πρέπει και αυτός να απελαύνεται αμέσως και όχι να μπαινοβγαίνει στις φυλακές, να τρώει, να πίνει τζάμπα, να κοιμάται για λίγο καιρό μέσα και να βγαίνει και να ξανακάνει ό,τι είναι ν</w:t>
      </w:r>
      <w:r>
        <w:rPr>
          <w:rFonts w:eastAsia="Times New Roman" w:cs="Times New Roman"/>
          <w:szCs w:val="24"/>
        </w:rPr>
        <w:t>α κάνει. Αυτά και ό,τι άλλο απαιτηθεί, προκειμένου να ξαναγίνει η πατρίδα μας ελεύθερη και ελληνική, για να ξαναπάρουμε την πατρίδα μας πίσω.</w:t>
      </w:r>
    </w:p>
    <w:p w14:paraId="5218D6D3"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Για να γίνουν, βέβαια, όλα αυτά και πολλά άλλα θα πρέπει ο καθένας να αναλάβει τις ευθύνες του, ξεκινώντας από τις</w:t>
      </w:r>
      <w:r>
        <w:rPr>
          <w:rFonts w:eastAsia="Times New Roman" w:cs="Times New Roman"/>
          <w:szCs w:val="24"/>
        </w:rPr>
        <w:t xml:space="preserve"> αυτοδιοικητικές εκλογές, όπου στον Δήμο Αθηναίων η «Ελληνική Αυγή για την Αθήνα» με τον Ηλία Κασιδιάρη και στην Περιφέρεια Αττικής η «Ελληνική Αυγή για την Αττική» με τον Ηλία Παναγιώταρο και η Χρυσή Αυγή στην κεντρική πολιτική σκηνή έχει το </w:t>
      </w:r>
      <w:r>
        <w:rPr>
          <w:rFonts w:eastAsia="Times New Roman" w:cs="Times New Roman"/>
          <w:szCs w:val="24"/>
          <w:lang w:val="en-US"/>
        </w:rPr>
        <w:t>know</w:t>
      </w:r>
      <w:r w:rsidRPr="00075EAF">
        <w:rPr>
          <w:rFonts w:eastAsia="Times New Roman" w:cs="Times New Roman"/>
          <w:szCs w:val="24"/>
        </w:rPr>
        <w:t xml:space="preserve"> </w:t>
      </w:r>
      <w:r>
        <w:rPr>
          <w:rFonts w:eastAsia="Times New Roman" w:cs="Times New Roman"/>
          <w:szCs w:val="24"/>
          <w:lang w:val="en-US"/>
        </w:rPr>
        <w:t>how</w:t>
      </w:r>
      <w:r>
        <w:rPr>
          <w:rFonts w:eastAsia="Times New Roman" w:cs="Times New Roman"/>
          <w:szCs w:val="24"/>
        </w:rPr>
        <w:t xml:space="preserve"> για </w:t>
      </w:r>
      <w:r>
        <w:rPr>
          <w:rFonts w:eastAsia="Times New Roman" w:cs="Times New Roman"/>
          <w:szCs w:val="24"/>
        </w:rPr>
        <w:t>το πώς μπορεί να ξανακάνει τις γειτονιές μας ασφαλείς, ελληνικές και όμορφες για όλους.</w:t>
      </w:r>
    </w:p>
    <w:p w14:paraId="5218D6D4"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Όσο για τις τροπολογίες που έχουν έρθει και έρχονται συνεχώς, για να καταλάβετε το μέγεθος του ρατσισμού εις βάρος των Ελλήνων, θα αναφέρω μόνο δύο εν τάχει.</w:t>
      </w:r>
    </w:p>
    <w:p w14:paraId="5218D6D5"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lastRenderedPageBreak/>
        <w:t>Τροπολογία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προσθήκη στο σχέδιο νόμου: «Με την προτεινόμενη ρύθμιση τακτοποιούνται διάφορες οικονομικές εκκρεμότητες.» Αυτά τα οποία λέγαμε. Πλυντήριο ατελείωτο, νομιμοποίηση -υποτίθεται ότι έτσι νομίζετε ότι κάνετε- διά της πλαγίας οδού.</w:t>
      </w:r>
    </w:p>
    <w:p w14:paraId="5218D6D6" w14:textId="77777777" w:rsidR="00BE48FC" w:rsidRDefault="008F016C">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 xml:space="preserve">Άλλη </w:t>
      </w:r>
      <w:r w:rsidRPr="00DB41CF">
        <w:rPr>
          <w:rFonts w:eastAsia="Times New Roman"/>
          <w:color w:val="212121"/>
          <w:szCs w:val="24"/>
        </w:rPr>
        <w:t>τροπολογία</w:t>
      </w:r>
      <w:r>
        <w:rPr>
          <w:rFonts w:eastAsia="Times New Roman"/>
          <w:color w:val="212121"/>
          <w:szCs w:val="24"/>
        </w:rPr>
        <w:t>:</w:t>
      </w:r>
      <w:r w:rsidRPr="00DB41CF">
        <w:rPr>
          <w:rFonts w:eastAsia="Times New Roman"/>
          <w:color w:val="212121"/>
          <w:szCs w:val="24"/>
        </w:rPr>
        <w:t xml:space="preserve"> </w:t>
      </w:r>
      <w:r>
        <w:rPr>
          <w:rFonts w:eastAsia="Times New Roman"/>
          <w:color w:val="212121"/>
          <w:szCs w:val="24"/>
        </w:rPr>
        <w:t>«Μ</w:t>
      </w:r>
      <w:r w:rsidRPr="00DB41CF">
        <w:rPr>
          <w:rFonts w:eastAsia="Times New Roman"/>
          <w:color w:val="212121"/>
          <w:szCs w:val="24"/>
        </w:rPr>
        <w:t>ε τη</w:t>
      </w:r>
      <w:r>
        <w:rPr>
          <w:rFonts w:eastAsia="Times New Roman"/>
          <w:color w:val="212121"/>
          <w:szCs w:val="24"/>
        </w:rPr>
        <w:t xml:space="preserve">ν προτεινόμενη τροπολογία ρυθμίζεται </w:t>
      </w:r>
      <w:r w:rsidRPr="00DB41CF">
        <w:rPr>
          <w:rFonts w:eastAsia="Times New Roman"/>
          <w:color w:val="212121"/>
          <w:szCs w:val="24"/>
        </w:rPr>
        <w:t>το θέμα της κάλυψη</w:t>
      </w:r>
      <w:r>
        <w:rPr>
          <w:rFonts w:eastAsia="Times New Roman"/>
          <w:color w:val="212121"/>
          <w:szCs w:val="24"/>
        </w:rPr>
        <w:t>ς</w:t>
      </w:r>
      <w:r w:rsidRPr="00DB41CF">
        <w:rPr>
          <w:rFonts w:eastAsia="Times New Roman"/>
          <w:color w:val="212121"/>
          <w:szCs w:val="24"/>
        </w:rPr>
        <w:t xml:space="preserve"> των δαπανών της μεταφοράς των ανήλικων προσφύγων μαθητών προς </w:t>
      </w:r>
      <w:r>
        <w:rPr>
          <w:rFonts w:eastAsia="Times New Roman"/>
          <w:color w:val="212121"/>
          <w:szCs w:val="24"/>
        </w:rPr>
        <w:t xml:space="preserve">τις </w:t>
      </w:r>
      <w:r w:rsidRPr="00DB41CF">
        <w:rPr>
          <w:rFonts w:eastAsia="Times New Roman"/>
          <w:color w:val="212121"/>
          <w:szCs w:val="24"/>
        </w:rPr>
        <w:t>σχολικές μονάδες καθ</w:t>
      </w:r>
      <w:r>
        <w:rPr>
          <w:rFonts w:eastAsia="Times New Roman"/>
          <w:color w:val="212121"/>
          <w:szCs w:val="24"/>
        </w:rPr>
        <w:t xml:space="preserve">’ </w:t>
      </w:r>
      <w:r w:rsidRPr="00DB41CF">
        <w:rPr>
          <w:rFonts w:eastAsia="Times New Roman"/>
          <w:color w:val="212121"/>
          <w:szCs w:val="24"/>
        </w:rPr>
        <w:t xml:space="preserve">όλη τη διάρκεια του σχολικού έτους </w:t>
      </w:r>
      <w:r>
        <w:rPr>
          <w:rFonts w:eastAsia="Times New Roman"/>
          <w:color w:val="212121"/>
          <w:szCs w:val="24"/>
        </w:rPr>
        <w:t>20</w:t>
      </w:r>
      <w:r w:rsidRPr="00DB41CF">
        <w:rPr>
          <w:rFonts w:eastAsia="Times New Roman"/>
          <w:color w:val="212121"/>
          <w:szCs w:val="24"/>
        </w:rPr>
        <w:t>17-</w:t>
      </w:r>
      <w:r>
        <w:rPr>
          <w:rFonts w:eastAsia="Times New Roman"/>
          <w:color w:val="212121"/>
          <w:szCs w:val="24"/>
        </w:rPr>
        <w:t>20</w:t>
      </w:r>
      <w:r w:rsidRPr="00DB41CF">
        <w:rPr>
          <w:rFonts w:eastAsia="Times New Roman"/>
          <w:color w:val="212121"/>
          <w:szCs w:val="24"/>
        </w:rPr>
        <w:t>18</w:t>
      </w:r>
      <w:r>
        <w:rPr>
          <w:rFonts w:eastAsia="Times New Roman"/>
          <w:color w:val="212121"/>
          <w:szCs w:val="24"/>
        </w:rPr>
        <w:t>.» Πλήρωνε «μ</w:t>
      </w:r>
      <w:r w:rsidRPr="00DB41CF">
        <w:rPr>
          <w:rFonts w:eastAsia="Times New Roman"/>
          <w:color w:val="212121"/>
          <w:szCs w:val="24"/>
        </w:rPr>
        <w:t>ακάκα</w:t>
      </w:r>
      <w:r>
        <w:rPr>
          <w:rFonts w:eastAsia="Times New Roman"/>
          <w:color w:val="212121"/>
          <w:szCs w:val="24"/>
        </w:rPr>
        <w:t xml:space="preserve">» </w:t>
      </w:r>
      <w:r w:rsidRPr="00DB41CF">
        <w:rPr>
          <w:rFonts w:eastAsia="Times New Roman"/>
          <w:color w:val="212121"/>
          <w:szCs w:val="24"/>
        </w:rPr>
        <w:t>Έλληνα όλους τους λαθρομετανάστες</w:t>
      </w:r>
      <w:r>
        <w:rPr>
          <w:rFonts w:eastAsia="Times New Roman"/>
          <w:color w:val="212121"/>
          <w:szCs w:val="24"/>
        </w:rPr>
        <w:t>!</w:t>
      </w:r>
    </w:p>
    <w:p w14:paraId="5218D6D7" w14:textId="77777777" w:rsidR="00BE48FC" w:rsidRDefault="008F016C">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Καταψηφίζουμ</w:t>
      </w:r>
      <w:r>
        <w:rPr>
          <w:rFonts w:eastAsia="Times New Roman"/>
          <w:color w:val="212121"/>
          <w:szCs w:val="24"/>
        </w:rPr>
        <w:t>ε το εν λόγω νομοσχέδιο και τα έξι</w:t>
      </w:r>
      <w:r w:rsidRPr="00DB41CF">
        <w:rPr>
          <w:rFonts w:eastAsia="Times New Roman"/>
          <w:color w:val="212121"/>
          <w:szCs w:val="24"/>
        </w:rPr>
        <w:t xml:space="preserve"> άρθρα του</w:t>
      </w:r>
      <w:r>
        <w:rPr>
          <w:rFonts w:eastAsia="Times New Roman"/>
          <w:color w:val="212121"/>
          <w:szCs w:val="24"/>
        </w:rPr>
        <w:t>.</w:t>
      </w:r>
      <w:r w:rsidRPr="00DB41CF">
        <w:rPr>
          <w:rFonts w:eastAsia="Times New Roman"/>
          <w:color w:val="212121"/>
          <w:szCs w:val="24"/>
        </w:rPr>
        <w:t xml:space="preserve"> </w:t>
      </w:r>
    </w:p>
    <w:p w14:paraId="5218D6D8" w14:textId="77777777" w:rsidR="00BE48FC" w:rsidRDefault="008F016C">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Όσον αφορά</w:t>
      </w:r>
      <w:r w:rsidRPr="00DB41CF">
        <w:rPr>
          <w:rFonts w:eastAsia="Times New Roman"/>
          <w:color w:val="212121"/>
          <w:szCs w:val="24"/>
        </w:rPr>
        <w:t xml:space="preserve"> τις τροπολογίες</w:t>
      </w:r>
      <w:r>
        <w:rPr>
          <w:rFonts w:eastAsia="Times New Roman"/>
          <w:color w:val="212121"/>
          <w:szCs w:val="24"/>
        </w:rPr>
        <w:t>, θα τοποθετηθούμε</w:t>
      </w:r>
      <w:r w:rsidRPr="00DB41CF">
        <w:rPr>
          <w:rFonts w:eastAsia="Times New Roman"/>
          <w:color w:val="212121"/>
          <w:szCs w:val="24"/>
        </w:rPr>
        <w:t xml:space="preserve"> στο τέλος</w:t>
      </w:r>
      <w:r>
        <w:rPr>
          <w:rFonts w:eastAsia="Times New Roman"/>
          <w:color w:val="212121"/>
          <w:szCs w:val="24"/>
        </w:rPr>
        <w:t xml:space="preserve">. Υπάρχουν δυο, </w:t>
      </w:r>
      <w:r w:rsidRPr="00DB41CF">
        <w:rPr>
          <w:rFonts w:eastAsia="Times New Roman"/>
          <w:color w:val="212121"/>
          <w:szCs w:val="24"/>
        </w:rPr>
        <w:t>τρεις</w:t>
      </w:r>
      <w:r>
        <w:rPr>
          <w:rFonts w:eastAsia="Times New Roman"/>
          <w:color w:val="212121"/>
          <w:szCs w:val="24"/>
        </w:rPr>
        <w:t>,</w:t>
      </w:r>
      <w:r w:rsidRPr="00DB41CF">
        <w:rPr>
          <w:rFonts w:eastAsia="Times New Roman"/>
          <w:color w:val="212121"/>
          <w:szCs w:val="24"/>
        </w:rPr>
        <w:t xml:space="preserve"> τις </w:t>
      </w:r>
      <w:r>
        <w:rPr>
          <w:rFonts w:eastAsia="Times New Roman"/>
          <w:color w:val="212121"/>
          <w:szCs w:val="24"/>
        </w:rPr>
        <w:t>οποίες και εμείς θα υπερψηφίσουμε ή θα ψηφίσουμε «</w:t>
      </w:r>
      <w:r>
        <w:rPr>
          <w:rFonts w:eastAsia="Times New Roman"/>
          <w:color w:val="212121"/>
          <w:szCs w:val="24"/>
        </w:rPr>
        <w:t>παρών</w:t>
      </w:r>
      <w:r>
        <w:rPr>
          <w:rFonts w:eastAsia="Times New Roman"/>
          <w:color w:val="212121"/>
          <w:szCs w:val="24"/>
        </w:rPr>
        <w:t>».</w:t>
      </w:r>
    </w:p>
    <w:p w14:paraId="5218D6D9" w14:textId="77777777" w:rsidR="00BE48FC" w:rsidRDefault="008F016C">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Ε</w:t>
      </w:r>
      <w:r w:rsidRPr="00DB41CF">
        <w:rPr>
          <w:rFonts w:eastAsia="Times New Roman"/>
          <w:color w:val="212121"/>
          <w:szCs w:val="24"/>
        </w:rPr>
        <w:t>υχαριστώ πολύ</w:t>
      </w:r>
      <w:r>
        <w:rPr>
          <w:rFonts w:eastAsia="Times New Roman"/>
          <w:color w:val="212121"/>
          <w:szCs w:val="24"/>
        </w:rPr>
        <w:t xml:space="preserve">. </w:t>
      </w:r>
    </w:p>
    <w:p w14:paraId="5218D6DA" w14:textId="77777777" w:rsidR="00BE48FC" w:rsidRDefault="008F016C">
      <w:pPr>
        <w:spacing w:line="600" w:lineRule="auto"/>
        <w:ind w:firstLine="709"/>
        <w:jc w:val="center"/>
        <w:rPr>
          <w:rFonts w:eastAsia="Times New Roman" w:cs="Times New Roman"/>
          <w:szCs w:val="24"/>
        </w:rPr>
      </w:pPr>
      <w:r w:rsidRPr="00B819E1">
        <w:rPr>
          <w:rFonts w:eastAsia="Times New Roman" w:cs="Times New Roman"/>
          <w:szCs w:val="24"/>
        </w:rPr>
        <w:t xml:space="preserve">(Χειροκροτήματα από την πτέρυγα </w:t>
      </w:r>
      <w:r>
        <w:rPr>
          <w:rFonts w:eastAsia="Times New Roman" w:cs="Times New Roman"/>
          <w:szCs w:val="24"/>
        </w:rPr>
        <w:t>της Χρυσής Αυγής</w:t>
      </w:r>
      <w:r w:rsidRPr="00B819E1">
        <w:rPr>
          <w:rFonts w:eastAsia="Times New Roman" w:cs="Times New Roman"/>
          <w:szCs w:val="24"/>
        </w:rPr>
        <w:t>)</w:t>
      </w:r>
    </w:p>
    <w:p w14:paraId="5218D6DB" w14:textId="77777777" w:rsidR="00BE48FC" w:rsidRDefault="008F016C">
      <w:pPr>
        <w:tabs>
          <w:tab w:val="left" w:pos="2738"/>
          <w:tab w:val="center" w:pos="4753"/>
          <w:tab w:val="left" w:pos="5723"/>
        </w:tabs>
        <w:spacing w:line="600" w:lineRule="auto"/>
        <w:ind w:firstLine="720"/>
        <w:jc w:val="both"/>
        <w:rPr>
          <w:rFonts w:eastAsia="Times New Roman"/>
          <w:color w:val="212121"/>
          <w:szCs w:val="24"/>
        </w:rPr>
      </w:pPr>
      <w:r w:rsidRPr="00D87DBE">
        <w:rPr>
          <w:rFonts w:eastAsia="Times New Roman" w:cs="Times New Roman"/>
          <w:b/>
          <w:szCs w:val="24"/>
        </w:rPr>
        <w:lastRenderedPageBreak/>
        <w:t>ΠΡΟ</w:t>
      </w:r>
      <w:r w:rsidRPr="00D87DBE">
        <w:rPr>
          <w:rFonts w:eastAsia="Times New Roman" w:cs="Times New Roman"/>
          <w:b/>
          <w:szCs w:val="24"/>
        </w:rPr>
        <w:t>ΕΔΡΕΥΩΝ (Γεώργιος Λαμπρούλης):</w:t>
      </w:r>
      <w:r>
        <w:rPr>
          <w:rFonts w:eastAsia="Times New Roman" w:cs="Times New Roman"/>
          <w:b/>
          <w:szCs w:val="24"/>
        </w:rPr>
        <w:t xml:space="preserve"> </w:t>
      </w:r>
      <w:r w:rsidRPr="00DB41CF">
        <w:rPr>
          <w:rFonts w:eastAsia="Times New Roman" w:cs="Times New Roman"/>
          <w:szCs w:val="24"/>
        </w:rPr>
        <w:t>Θ</w:t>
      </w:r>
      <w:r w:rsidRPr="00DB41CF">
        <w:rPr>
          <w:rFonts w:eastAsia="Times New Roman"/>
          <w:color w:val="212121"/>
          <w:szCs w:val="24"/>
        </w:rPr>
        <w:t>α δώσουμε το</w:t>
      </w:r>
      <w:r>
        <w:rPr>
          <w:rFonts w:eastAsia="Times New Roman"/>
          <w:color w:val="212121"/>
          <w:szCs w:val="24"/>
        </w:rPr>
        <w:t>ν</w:t>
      </w:r>
      <w:r w:rsidRPr="00DB41CF">
        <w:rPr>
          <w:rFonts w:eastAsia="Times New Roman"/>
          <w:color w:val="212121"/>
          <w:szCs w:val="24"/>
        </w:rPr>
        <w:t xml:space="preserve"> λόγο στον κ</w:t>
      </w:r>
      <w:r>
        <w:rPr>
          <w:rFonts w:eastAsia="Times New Roman"/>
          <w:color w:val="212121"/>
          <w:szCs w:val="24"/>
        </w:rPr>
        <w:t>. Καλογήρου για την τροπολογία του Υπουργείου Δικαιοσύνης. Μετά θα δώσουμε τον λόγο στον κ. Πιτσιόρλα. Ε</w:t>
      </w:r>
      <w:r w:rsidRPr="00DB41CF">
        <w:rPr>
          <w:rFonts w:eastAsia="Times New Roman"/>
          <w:color w:val="212121"/>
          <w:szCs w:val="24"/>
        </w:rPr>
        <w:t xml:space="preserve">ίναι δύο </w:t>
      </w:r>
      <w:r>
        <w:rPr>
          <w:rFonts w:eastAsia="Times New Roman"/>
          <w:color w:val="212121"/>
          <w:szCs w:val="24"/>
        </w:rPr>
        <w:t xml:space="preserve">οι </w:t>
      </w:r>
      <w:r w:rsidRPr="00DB41CF">
        <w:rPr>
          <w:rFonts w:eastAsia="Times New Roman"/>
          <w:color w:val="212121"/>
          <w:szCs w:val="24"/>
        </w:rPr>
        <w:t>τροπολογίες που καταθέτει</w:t>
      </w:r>
      <w:r>
        <w:rPr>
          <w:rFonts w:eastAsia="Times New Roman"/>
          <w:color w:val="212121"/>
          <w:szCs w:val="24"/>
        </w:rPr>
        <w:t xml:space="preserve">. </w:t>
      </w:r>
    </w:p>
    <w:p w14:paraId="5218D6DC" w14:textId="77777777" w:rsidR="00BE48FC" w:rsidRDefault="008F016C">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Ξ</w:t>
      </w:r>
      <w:r w:rsidRPr="00DB41CF">
        <w:rPr>
          <w:rFonts w:eastAsia="Times New Roman"/>
          <w:color w:val="212121"/>
          <w:szCs w:val="24"/>
        </w:rPr>
        <w:t xml:space="preserve">εκινάμε </w:t>
      </w:r>
      <w:r>
        <w:rPr>
          <w:rFonts w:eastAsia="Times New Roman"/>
          <w:color w:val="212121"/>
          <w:szCs w:val="24"/>
        </w:rPr>
        <w:t xml:space="preserve">με τον κ. Καλογήρου. </w:t>
      </w:r>
    </w:p>
    <w:p w14:paraId="5218D6DD" w14:textId="77777777" w:rsidR="00BE48FC" w:rsidRDefault="008F016C">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 xml:space="preserve">Ορίστε, κύριε Υπουργέ, έχετε τον λόγο. </w:t>
      </w:r>
    </w:p>
    <w:p w14:paraId="5218D6DE" w14:textId="77777777" w:rsidR="00BE48FC" w:rsidRDefault="008F016C">
      <w:pPr>
        <w:tabs>
          <w:tab w:val="left" w:pos="2738"/>
          <w:tab w:val="center" w:pos="4753"/>
          <w:tab w:val="left" w:pos="5723"/>
        </w:tabs>
        <w:spacing w:line="600" w:lineRule="auto"/>
        <w:ind w:firstLine="720"/>
        <w:jc w:val="both"/>
        <w:rPr>
          <w:rFonts w:eastAsia="Times New Roman" w:cs="Times New Roman"/>
          <w:szCs w:val="24"/>
        </w:rPr>
      </w:pPr>
      <w:r w:rsidRPr="0033459E">
        <w:rPr>
          <w:rFonts w:eastAsia="Times New Roman" w:cs="Times New Roman"/>
          <w:b/>
          <w:szCs w:val="24"/>
        </w:rPr>
        <w:t>ΜΙΧΑΗΛ ΚΑΛΟΓΗΡΟΥ (Υπουργός Δικαιοσύνης, Διαφάνειας και Ανθρωπίνων Δικαιωμάτων):</w:t>
      </w:r>
      <w:r>
        <w:rPr>
          <w:rFonts w:eastAsia="Times New Roman" w:cs="Times New Roman"/>
          <w:b/>
          <w:szCs w:val="24"/>
        </w:rPr>
        <w:t xml:space="preserve"> </w:t>
      </w:r>
      <w:r>
        <w:rPr>
          <w:rFonts w:eastAsia="Times New Roman" w:cs="Times New Roman"/>
          <w:szCs w:val="24"/>
        </w:rPr>
        <w:t xml:space="preserve">Ευχαριστώ, κύριε Πρόεδρε. </w:t>
      </w:r>
    </w:p>
    <w:p w14:paraId="5218D6DF" w14:textId="77777777" w:rsidR="00BE48FC" w:rsidRDefault="008F016C">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Η τροπολογία μας έχει επτά διατάξεις και θα εξηγήσω κ</w:t>
      </w:r>
      <w:r w:rsidRPr="00DB41CF">
        <w:rPr>
          <w:rFonts w:eastAsia="Times New Roman"/>
          <w:color w:val="212121"/>
          <w:szCs w:val="24"/>
        </w:rPr>
        <w:t>αι γιατί υποχρεωθήκαμε να καταθέσουμε τη συγκεκριμένη τρ</w:t>
      </w:r>
      <w:r w:rsidRPr="00DB41CF">
        <w:rPr>
          <w:rFonts w:eastAsia="Times New Roman"/>
          <w:color w:val="212121"/>
          <w:szCs w:val="24"/>
        </w:rPr>
        <w:t>οπολογία</w:t>
      </w:r>
      <w:r>
        <w:rPr>
          <w:rFonts w:eastAsia="Times New Roman"/>
          <w:color w:val="212121"/>
          <w:szCs w:val="24"/>
        </w:rPr>
        <w:t>,</w:t>
      </w:r>
      <w:r w:rsidRPr="00DB41CF">
        <w:rPr>
          <w:rFonts w:eastAsia="Times New Roman"/>
          <w:color w:val="212121"/>
          <w:szCs w:val="24"/>
        </w:rPr>
        <w:t xml:space="preserve"> καθώς βρισκόμαστε στο τέλος του έτους</w:t>
      </w:r>
      <w:r>
        <w:rPr>
          <w:rFonts w:eastAsia="Times New Roman"/>
          <w:color w:val="212121"/>
          <w:szCs w:val="24"/>
        </w:rPr>
        <w:t>.</w:t>
      </w:r>
    </w:p>
    <w:p w14:paraId="5218D6E0" w14:textId="77777777" w:rsidR="00BE48FC" w:rsidRDefault="008F016C">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Η</w:t>
      </w:r>
      <w:r w:rsidRPr="00DB41CF">
        <w:rPr>
          <w:rFonts w:eastAsia="Times New Roman"/>
          <w:color w:val="212121"/>
          <w:szCs w:val="24"/>
        </w:rPr>
        <w:t xml:space="preserve"> πρώτη διάταξη</w:t>
      </w:r>
      <w:r>
        <w:rPr>
          <w:rFonts w:eastAsia="Times New Roman"/>
          <w:color w:val="212121"/>
          <w:szCs w:val="24"/>
        </w:rPr>
        <w:t xml:space="preserve">, η διάταξη </w:t>
      </w:r>
      <w:r w:rsidRPr="00DB41CF">
        <w:rPr>
          <w:rFonts w:eastAsia="Times New Roman"/>
          <w:color w:val="212121"/>
          <w:szCs w:val="24"/>
        </w:rPr>
        <w:t>της πρώτης παραγράφου</w:t>
      </w:r>
      <w:r>
        <w:rPr>
          <w:rFonts w:eastAsia="Times New Roman"/>
          <w:color w:val="212121"/>
          <w:szCs w:val="24"/>
        </w:rPr>
        <w:t>,</w:t>
      </w:r>
      <w:r w:rsidRPr="00DB41CF">
        <w:rPr>
          <w:rFonts w:eastAsia="Times New Roman"/>
          <w:color w:val="212121"/>
          <w:szCs w:val="24"/>
        </w:rPr>
        <w:t xml:space="preserve"> αφορά στην πρακτική άσκηση των δικαστικών </w:t>
      </w:r>
      <w:r>
        <w:rPr>
          <w:rFonts w:eastAsia="Times New Roman"/>
          <w:color w:val="212121"/>
          <w:szCs w:val="24"/>
        </w:rPr>
        <w:t>και εισαγγελικών παρέδρων της εικοστής τρίτης σειράς της Εθνικής Σχολής Δ</w:t>
      </w:r>
      <w:r w:rsidRPr="00DB41CF">
        <w:rPr>
          <w:rFonts w:eastAsia="Times New Roman"/>
          <w:color w:val="212121"/>
          <w:szCs w:val="24"/>
        </w:rPr>
        <w:t>ικαστών</w:t>
      </w:r>
      <w:r>
        <w:rPr>
          <w:rFonts w:eastAsia="Times New Roman"/>
          <w:color w:val="212121"/>
          <w:szCs w:val="24"/>
        </w:rPr>
        <w:t>. Η διάρκεια έχει οριστεί σ</w:t>
      </w:r>
      <w:r w:rsidRPr="00DB41CF">
        <w:rPr>
          <w:rFonts w:eastAsia="Times New Roman"/>
          <w:color w:val="212121"/>
          <w:szCs w:val="24"/>
        </w:rPr>
        <w:t>ε δύο μή</w:t>
      </w:r>
      <w:r w:rsidRPr="00DB41CF">
        <w:rPr>
          <w:rFonts w:eastAsia="Times New Roman"/>
          <w:color w:val="212121"/>
          <w:szCs w:val="24"/>
        </w:rPr>
        <w:t>νες</w:t>
      </w:r>
      <w:r>
        <w:rPr>
          <w:rFonts w:eastAsia="Times New Roman"/>
          <w:color w:val="212121"/>
          <w:szCs w:val="24"/>
        </w:rPr>
        <w:t>. Σε συνεννόηση με την Ένωση Δικαστών και Ε</w:t>
      </w:r>
      <w:r w:rsidRPr="00DB41CF">
        <w:rPr>
          <w:rFonts w:eastAsia="Times New Roman"/>
          <w:color w:val="212121"/>
          <w:szCs w:val="24"/>
        </w:rPr>
        <w:t xml:space="preserve">ισαγγελέων και με την ηγεσία των δικαστηρίων κρίθηκε ότι </w:t>
      </w:r>
      <w:r>
        <w:rPr>
          <w:rFonts w:eastAsia="Times New Roman"/>
          <w:color w:val="212121"/>
          <w:szCs w:val="24"/>
        </w:rPr>
        <w:t>η δίμηνη</w:t>
      </w:r>
      <w:r w:rsidRPr="00DB41CF">
        <w:rPr>
          <w:rFonts w:eastAsia="Times New Roman"/>
          <w:color w:val="212121"/>
          <w:szCs w:val="24"/>
        </w:rPr>
        <w:t xml:space="preserve"> διάρκεια δεν είναι επαρκής και </w:t>
      </w:r>
      <w:r w:rsidRPr="00DB41CF">
        <w:rPr>
          <w:rFonts w:eastAsia="Times New Roman"/>
          <w:color w:val="212121"/>
          <w:szCs w:val="24"/>
        </w:rPr>
        <w:lastRenderedPageBreak/>
        <w:t>παρατείνεται για άλλους πέντε μήνες</w:t>
      </w:r>
      <w:r>
        <w:rPr>
          <w:rFonts w:eastAsia="Times New Roman"/>
          <w:color w:val="212121"/>
          <w:szCs w:val="24"/>
        </w:rPr>
        <w:t xml:space="preserve">. Στο </w:t>
      </w:r>
      <w:r w:rsidRPr="00DB41CF">
        <w:rPr>
          <w:rFonts w:eastAsia="Times New Roman"/>
          <w:color w:val="212121"/>
          <w:szCs w:val="24"/>
        </w:rPr>
        <w:t xml:space="preserve">σύνολο </w:t>
      </w:r>
      <w:r>
        <w:rPr>
          <w:rFonts w:eastAsia="Times New Roman"/>
          <w:color w:val="212121"/>
          <w:szCs w:val="24"/>
        </w:rPr>
        <w:t>θα είναι επτά. Οι δύο</w:t>
      </w:r>
      <w:r w:rsidRPr="00DB41CF">
        <w:rPr>
          <w:rFonts w:eastAsia="Times New Roman"/>
          <w:color w:val="212121"/>
          <w:szCs w:val="24"/>
        </w:rPr>
        <w:t xml:space="preserve"> μήνες λήγουν τώρα</w:t>
      </w:r>
      <w:r>
        <w:rPr>
          <w:rFonts w:eastAsia="Times New Roman"/>
          <w:color w:val="212121"/>
          <w:szCs w:val="24"/>
        </w:rPr>
        <w:t>,</w:t>
      </w:r>
      <w:r w:rsidRPr="00DB41CF">
        <w:rPr>
          <w:rFonts w:eastAsia="Times New Roman"/>
          <w:color w:val="212121"/>
          <w:szCs w:val="24"/>
        </w:rPr>
        <w:t xml:space="preserve"> στο τέλος του Δεκέμβρη</w:t>
      </w:r>
      <w:r>
        <w:rPr>
          <w:rFonts w:eastAsia="Times New Roman"/>
          <w:color w:val="212121"/>
          <w:szCs w:val="24"/>
        </w:rPr>
        <w:t>,</w:t>
      </w:r>
      <w:r w:rsidRPr="00DB41CF">
        <w:rPr>
          <w:rFonts w:eastAsia="Times New Roman"/>
          <w:color w:val="212121"/>
          <w:szCs w:val="24"/>
        </w:rPr>
        <w:t xml:space="preserve"> </w:t>
      </w:r>
      <w:r w:rsidRPr="00DB41CF">
        <w:rPr>
          <w:rFonts w:eastAsia="Times New Roman"/>
          <w:color w:val="212121"/>
          <w:szCs w:val="24"/>
        </w:rPr>
        <w:t xml:space="preserve">για αυτό και </w:t>
      </w:r>
      <w:r>
        <w:rPr>
          <w:rFonts w:eastAsia="Times New Roman"/>
          <w:color w:val="212121"/>
          <w:szCs w:val="24"/>
        </w:rPr>
        <w:t>κατατίθεται η</w:t>
      </w:r>
      <w:r w:rsidRPr="00DB41CF">
        <w:rPr>
          <w:rFonts w:eastAsia="Times New Roman"/>
          <w:color w:val="212121"/>
          <w:szCs w:val="24"/>
        </w:rPr>
        <w:t xml:space="preserve"> συγκεκριμένη διάταξη</w:t>
      </w:r>
      <w:r>
        <w:rPr>
          <w:rFonts w:eastAsia="Times New Roman"/>
          <w:color w:val="212121"/>
          <w:szCs w:val="24"/>
        </w:rPr>
        <w:t>.</w:t>
      </w:r>
    </w:p>
    <w:p w14:paraId="5218D6E1" w14:textId="77777777" w:rsidR="00BE48FC" w:rsidRDefault="008F016C">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Η</w:t>
      </w:r>
      <w:r w:rsidRPr="00DB41CF">
        <w:rPr>
          <w:rFonts w:eastAsia="Times New Roman"/>
          <w:color w:val="212121"/>
          <w:szCs w:val="24"/>
        </w:rPr>
        <w:t xml:space="preserve"> δεύτερη διάταξη αφορά ρυθμίσεις για την Εθνική</w:t>
      </w:r>
      <w:r>
        <w:rPr>
          <w:rFonts w:eastAsia="Times New Roman"/>
          <w:color w:val="212121"/>
          <w:szCs w:val="24"/>
        </w:rPr>
        <w:t xml:space="preserve"> Σχολή Δ</w:t>
      </w:r>
      <w:r w:rsidRPr="00DB41CF">
        <w:rPr>
          <w:rFonts w:eastAsia="Times New Roman"/>
          <w:color w:val="212121"/>
          <w:szCs w:val="24"/>
        </w:rPr>
        <w:t xml:space="preserve">ικαστικών </w:t>
      </w:r>
      <w:r>
        <w:rPr>
          <w:rFonts w:eastAsia="Times New Roman"/>
          <w:color w:val="212121"/>
          <w:szCs w:val="24"/>
        </w:rPr>
        <w:t>Λ</w:t>
      </w:r>
      <w:r w:rsidRPr="00DB41CF">
        <w:rPr>
          <w:rFonts w:eastAsia="Times New Roman"/>
          <w:color w:val="212121"/>
          <w:szCs w:val="24"/>
        </w:rPr>
        <w:t>ειτουργών</w:t>
      </w:r>
      <w:r>
        <w:rPr>
          <w:rFonts w:eastAsia="Times New Roman"/>
          <w:color w:val="212121"/>
          <w:szCs w:val="24"/>
        </w:rPr>
        <w:t xml:space="preserve">. Σε συνεννόηση με τη </w:t>
      </w:r>
      <w:r>
        <w:rPr>
          <w:rFonts w:eastAsia="Times New Roman"/>
          <w:color w:val="212121"/>
          <w:szCs w:val="24"/>
        </w:rPr>
        <w:t xml:space="preserve">σχολή </w:t>
      </w:r>
      <w:r>
        <w:rPr>
          <w:rFonts w:eastAsia="Times New Roman"/>
          <w:color w:val="212121"/>
          <w:szCs w:val="24"/>
        </w:rPr>
        <w:t xml:space="preserve">και με τον </w:t>
      </w:r>
      <w:r>
        <w:rPr>
          <w:rFonts w:eastAsia="Times New Roman"/>
          <w:color w:val="212121"/>
          <w:szCs w:val="24"/>
        </w:rPr>
        <w:t xml:space="preserve">πρόεδρο </w:t>
      </w:r>
      <w:r>
        <w:rPr>
          <w:rFonts w:eastAsia="Times New Roman"/>
          <w:color w:val="212121"/>
          <w:szCs w:val="24"/>
        </w:rPr>
        <w:t xml:space="preserve">της </w:t>
      </w:r>
      <w:r>
        <w:rPr>
          <w:rFonts w:eastAsia="Times New Roman"/>
          <w:color w:val="212121"/>
          <w:szCs w:val="24"/>
        </w:rPr>
        <w:t>σ</w:t>
      </w:r>
      <w:r w:rsidRPr="00DB41CF">
        <w:rPr>
          <w:rFonts w:eastAsia="Times New Roman"/>
          <w:color w:val="212121"/>
          <w:szCs w:val="24"/>
        </w:rPr>
        <w:t xml:space="preserve">χολής </w:t>
      </w:r>
      <w:r w:rsidRPr="00DB41CF">
        <w:rPr>
          <w:rFonts w:eastAsia="Times New Roman"/>
          <w:color w:val="212121"/>
          <w:szCs w:val="24"/>
        </w:rPr>
        <w:t>ουσιαστικά προσπαθούμε να επιλύσουμε ζητήματα</w:t>
      </w:r>
      <w:r>
        <w:rPr>
          <w:rFonts w:eastAsia="Times New Roman"/>
          <w:color w:val="212121"/>
          <w:szCs w:val="24"/>
        </w:rPr>
        <w:t xml:space="preserve">, </w:t>
      </w:r>
      <w:r w:rsidRPr="00DB41CF">
        <w:rPr>
          <w:rFonts w:eastAsia="Times New Roman"/>
          <w:color w:val="212121"/>
          <w:szCs w:val="24"/>
        </w:rPr>
        <w:t>προκειμένου να καταστεί πι</w:t>
      </w:r>
      <w:r w:rsidRPr="00DB41CF">
        <w:rPr>
          <w:rFonts w:eastAsia="Times New Roman"/>
          <w:color w:val="212121"/>
          <w:szCs w:val="24"/>
        </w:rPr>
        <w:t xml:space="preserve">ο εύρυθμη </w:t>
      </w:r>
      <w:r>
        <w:rPr>
          <w:rFonts w:eastAsia="Times New Roman"/>
          <w:color w:val="212121"/>
          <w:szCs w:val="24"/>
        </w:rPr>
        <w:t xml:space="preserve">η </w:t>
      </w:r>
      <w:r w:rsidRPr="00DB41CF">
        <w:rPr>
          <w:rFonts w:eastAsia="Times New Roman"/>
          <w:color w:val="212121"/>
          <w:szCs w:val="24"/>
        </w:rPr>
        <w:t xml:space="preserve">λειτουργία της </w:t>
      </w:r>
      <w:r>
        <w:rPr>
          <w:rFonts w:eastAsia="Times New Roman"/>
          <w:color w:val="212121"/>
          <w:szCs w:val="24"/>
        </w:rPr>
        <w:t>σ</w:t>
      </w:r>
      <w:r w:rsidRPr="00DB41CF">
        <w:rPr>
          <w:rFonts w:eastAsia="Times New Roman"/>
          <w:color w:val="212121"/>
          <w:szCs w:val="24"/>
        </w:rPr>
        <w:t>χολής</w:t>
      </w:r>
      <w:r>
        <w:rPr>
          <w:rFonts w:eastAsia="Times New Roman"/>
          <w:color w:val="212121"/>
          <w:szCs w:val="24"/>
        </w:rPr>
        <w:t>. Η</w:t>
      </w:r>
      <w:r w:rsidRPr="00DB41CF">
        <w:rPr>
          <w:rFonts w:eastAsia="Times New Roman"/>
          <w:color w:val="212121"/>
          <w:szCs w:val="24"/>
        </w:rPr>
        <w:t xml:space="preserve"> επιμόρφωση των δικαστικών λειτουργών</w:t>
      </w:r>
      <w:r>
        <w:rPr>
          <w:rFonts w:eastAsia="Times New Roman"/>
          <w:color w:val="212121"/>
          <w:szCs w:val="24"/>
        </w:rPr>
        <w:t>,</w:t>
      </w:r>
      <w:r w:rsidRPr="00DB41CF">
        <w:rPr>
          <w:rFonts w:eastAsia="Times New Roman"/>
          <w:color w:val="212121"/>
          <w:szCs w:val="24"/>
        </w:rPr>
        <w:t xml:space="preserve"> η συνεχιζόμενη </w:t>
      </w:r>
      <w:r>
        <w:rPr>
          <w:rFonts w:eastAsia="Times New Roman"/>
          <w:color w:val="212121"/>
          <w:szCs w:val="24"/>
        </w:rPr>
        <w:t xml:space="preserve">κατάρτισή τους, </w:t>
      </w:r>
      <w:r w:rsidRPr="00DB41CF">
        <w:rPr>
          <w:rFonts w:eastAsia="Times New Roman"/>
          <w:color w:val="212121"/>
          <w:szCs w:val="24"/>
        </w:rPr>
        <w:t>η οποία παρέχεται στην έδρα τη</w:t>
      </w:r>
      <w:r>
        <w:rPr>
          <w:rFonts w:eastAsia="Times New Roman"/>
          <w:color w:val="212121"/>
          <w:szCs w:val="24"/>
        </w:rPr>
        <w:t xml:space="preserve">ς </w:t>
      </w:r>
      <w:r>
        <w:rPr>
          <w:rFonts w:eastAsia="Times New Roman"/>
          <w:color w:val="212121"/>
          <w:szCs w:val="24"/>
        </w:rPr>
        <w:t>σ</w:t>
      </w:r>
      <w:r w:rsidRPr="00DB41CF">
        <w:rPr>
          <w:rFonts w:eastAsia="Times New Roman"/>
          <w:color w:val="212121"/>
          <w:szCs w:val="24"/>
        </w:rPr>
        <w:t>χολή</w:t>
      </w:r>
      <w:r>
        <w:rPr>
          <w:rFonts w:eastAsia="Times New Roman"/>
          <w:color w:val="212121"/>
          <w:szCs w:val="24"/>
        </w:rPr>
        <w:t>ς</w:t>
      </w:r>
      <w:r w:rsidRPr="00DB41CF">
        <w:rPr>
          <w:rFonts w:eastAsia="Times New Roman"/>
          <w:color w:val="212121"/>
          <w:szCs w:val="24"/>
        </w:rPr>
        <w:t xml:space="preserve"> </w:t>
      </w:r>
      <w:r w:rsidRPr="00DB41CF">
        <w:rPr>
          <w:rFonts w:eastAsia="Times New Roman"/>
          <w:color w:val="212121"/>
          <w:szCs w:val="24"/>
        </w:rPr>
        <w:t>στη Θεσσαλονίκη</w:t>
      </w:r>
      <w:r>
        <w:rPr>
          <w:rFonts w:eastAsia="Times New Roman"/>
          <w:color w:val="212121"/>
          <w:szCs w:val="24"/>
        </w:rPr>
        <w:t>, αλλά και στην Κομοτηνή, μ</w:t>
      </w:r>
      <w:r w:rsidRPr="00DB41CF">
        <w:rPr>
          <w:rFonts w:eastAsia="Times New Roman"/>
          <w:color w:val="212121"/>
          <w:szCs w:val="24"/>
        </w:rPr>
        <w:t>πορεί με τη συγκεκριμένη ρύθμιση να παρέχεται και στη</w:t>
      </w:r>
      <w:r>
        <w:rPr>
          <w:rFonts w:eastAsia="Times New Roman"/>
          <w:color w:val="212121"/>
          <w:szCs w:val="24"/>
        </w:rPr>
        <w:t xml:space="preserve">ν έδρα των κατά τόπους εφετείων. </w:t>
      </w:r>
    </w:p>
    <w:p w14:paraId="5218D6E2" w14:textId="77777777" w:rsidR="00BE48FC" w:rsidRDefault="008F016C">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Επίσης,</w:t>
      </w:r>
      <w:r w:rsidRPr="00DB41CF">
        <w:rPr>
          <w:rFonts w:eastAsia="Times New Roman"/>
          <w:color w:val="212121"/>
          <w:szCs w:val="24"/>
        </w:rPr>
        <w:t xml:space="preserve"> γίνονται ειδικά επιμορφωτικά προγράμματα σε δικαστικούς λειτουργούς</w:t>
      </w:r>
      <w:r>
        <w:rPr>
          <w:rFonts w:eastAsia="Times New Roman"/>
          <w:color w:val="212121"/>
          <w:szCs w:val="24"/>
        </w:rPr>
        <w:t xml:space="preserve">, </w:t>
      </w:r>
      <w:r w:rsidRPr="00DB41CF">
        <w:rPr>
          <w:rFonts w:eastAsia="Times New Roman"/>
          <w:color w:val="212121"/>
          <w:szCs w:val="24"/>
        </w:rPr>
        <w:t>που αφορούν ζητήματα οικονομικού και χρηματοοικονομικού ενδιαφέροντος</w:t>
      </w:r>
      <w:r>
        <w:rPr>
          <w:rFonts w:eastAsia="Times New Roman"/>
          <w:color w:val="212121"/>
          <w:szCs w:val="24"/>
        </w:rPr>
        <w:t xml:space="preserve">. Αυτά τα προγράμματα </w:t>
      </w:r>
      <w:r w:rsidRPr="00DB41CF">
        <w:rPr>
          <w:rFonts w:eastAsia="Times New Roman"/>
          <w:color w:val="212121"/>
          <w:szCs w:val="24"/>
        </w:rPr>
        <w:t xml:space="preserve">απευθύνονται και </w:t>
      </w:r>
      <w:r>
        <w:rPr>
          <w:rFonts w:eastAsia="Times New Roman"/>
          <w:color w:val="212121"/>
          <w:szCs w:val="24"/>
        </w:rPr>
        <w:t>σε δικαστικούς λειτουργούς του Δικαστ</w:t>
      </w:r>
      <w:r>
        <w:rPr>
          <w:rFonts w:eastAsia="Times New Roman"/>
          <w:color w:val="212121"/>
          <w:szCs w:val="24"/>
        </w:rPr>
        <w:t>ικού Σώματος Ενόπλων Δυνάμεων. Α</w:t>
      </w:r>
      <w:r w:rsidRPr="00DB41CF">
        <w:rPr>
          <w:rFonts w:eastAsia="Times New Roman"/>
          <w:color w:val="212121"/>
          <w:szCs w:val="24"/>
        </w:rPr>
        <w:t>υτά τ</w:t>
      </w:r>
      <w:r>
        <w:rPr>
          <w:rFonts w:eastAsia="Times New Roman"/>
          <w:color w:val="212121"/>
          <w:szCs w:val="24"/>
        </w:rPr>
        <w:t>α προγράμματα πρέπει να ξεκινήσουν</w:t>
      </w:r>
      <w:r w:rsidRPr="00DB41CF">
        <w:rPr>
          <w:rFonts w:eastAsia="Times New Roman"/>
          <w:color w:val="212121"/>
          <w:szCs w:val="24"/>
        </w:rPr>
        <w:t xml:space="preserve"> στην αρχή της χρονιάς</w:t>
      </w:r>
      <w:r>
        <w:rPr>
          <w:rFonts w:eastAsia="Times New Roman"/>
          <w:color w:val="212121"/>
          <w:szCs w:val="24"/>
        </w:rPr>
        <w:t>,</w:t>
      </w:r>
      <w:r w:rsidRPr="00DB41CF">
        <w:rPr>
          <w:rFonts w:eastAsia="Times New Roman"/>
          <w:color w:val="212121"/>
          <w:szCs w:val="24"/>
        </w:rPr>
        <w:t xml:space="preserve"> για αυτό κατατίθεται </w:t>
      </w:r>
      <w:r>
        <w:rPr>
          <w:rFonts w:eastAsia="Times New Roman"/>
          <w:color w:val="212121"/>
          <w:szCs w:val="24"/>
        </w:rPr>
        <w:t xml:space="preserve">η </w:t>
      </w:r>
      <w:r w:rsidRPr="00DB41CF">
        <w:rPr>
          <w:rFonts w:eastAsia="Times New Roman"/>
          <w:color w:val="212121"/>
          <w:szCs w:val="24"/>
        </w:rPr>
        <w:t>συγκεκριμένη τροπολογία</w:t>
      </w:r>
      <w:r>
        <w:rPr>
          <w:rFonts w:eastAsia="Times New Roman"/>
          <w:color w:val="212121"/>
          <w:szCs w:val="24"/>
        </w:rPr>
        <w:t>.</w:t>
      </w:r>
    </w:p>
    <w:p w14:paraId="5218D6E3" w14:textId="77777777" w:rsidR="00BE48FC" w:rsidRDefault="008F016C">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lastRenderedPageBreak/>
        <w:t>Η</w:t>
      </w:r>
      <w:r w:rsidRPr="00DB41CF">
        <w:rPr>
          <w:rFonts w:eastAsia="Times New Roman"/>
          <w:color w:val="212121"/>
          <w:szCs w:val="24"/>
        </w:rPr>
        <w:t xml:space="preserve"> επόμενη διάταξη αφορά την επιδότηση στην επιμόρφωση δικαστικών λειτουργών και από νομικά πρόσωπα δημοσίου δικαί</w:t>
      </w:r>
      <w:r w:rsidRPr="00DB41CF">
        <w:rPr>
          <w:rFonts w:eastAsia="Times New Roman"/>
          <w:color w:val="212121"/>
          <w:szCs w:val="24"/>
        </w:rPr>
        <w:t>ου</w:t>
      </w:r>
      <w:r>
        <w:rPr>
          <w:rFonts w:eastAsia="Times New Roman"/>
          <w:color w:val="212121"/>
          <w:szCs w:val="24"/>
        </w:rPr>
        <w:t>. Κ</w:t>
      </w:r>
      <w:r w:rsidRPr="00DB41CF">
        <w:rPr>
          <w:rFonts w:eastAsia="Times New Roman"/>
          <w:color w:val="212121"/>
          <w:szCs w:val="24"/>
        </w:rPr>
        <w:t>αι αυτό αφορά σε επιδοτήσεις προγραμμάτων επιμόρφωσης</w:t>
      </w:r>
      <w:r>
        <w:rPr>
          <w:rFonts w:eastAsia="Times New Roman"/>
          <w:color w:val="212121"/>
          <w:szCs w:val="24"/>
        </w:rPr>
        <w:t xml:space="preserve"> π</w:t>
      </w:r>
      <w:r w:rsidRPr="00DB41CF">
        <w:rPr>
          <w:rFonts w:eastAsia="Times New Roman"/>
          <w:color w:val="212121"/>
          <w:szCs w:val="24"/>
        </w:rPr>
        <w:t>ου ξεκινούν με το νέο έτος</w:t>
      </w:r>
      <w:r>
        <w:rPr>
          <w:rFonts w:eastAsia="Times New Roman"/>
          <w:color w:val="212121"/>
          <w:szCs w:val="24"/>
        </w:rPr>
        <w:t>.</w:t>
      </w:r>
    </w:p>
    <w:p w14:paraId="5218D6E4" w14:textId="77777777" w:rsidR="00BE48FC" w:rsidRDefault="008F016C">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Η τέταρτη διάταξη είναι μία διάταξη που ε</w:t>
      </w:r>
      <w:r w:rsidRPr="00DB41CF">
        <w:rPr>
          <w:rFonts w:eastAsia="Times New Roman"/>
          <w:color w:val="212121"/>
          <w:szCs w:val="24"/>
        </w:rPr>
        <w:t>πίσης γί</w:t>
      </w:r>
      <w:r>
        <w:rPr>
          <w:rFonts w:eastAsia="Times New Roman"/>
          <w:color w:val="212121"/>
          <w:szCs w:val="24"/>
        </w:rPr>
        <w:t>νεται σε συνεννόηση και με τις δικαστικές ε</w:t>
      </w:r>
      <w:r w:rsidRPr="00DB41CF">
        <w:rPr>
          <w:rFonts w:eastAsia="Times New Roman"/>
          <w:color w:val="212121"/>
          <w:szCs w:val="24"/>
        </w:rPr>
        <w:t>νώσεις</w:t>
      </w:r>
      <w:r>
        <w:rPr>
          <w:rFonts w:eastAsia="Times New Roman"/>
          <w:color w:val="212121"/>
          <w:szCs w:val="24"/>
        </w:rPr>
        <w:t>. Αφορά την</w:t>
      </w:r>
      <w:r w:rsidRPr="00DB41CF">
        <w:rPr>
          <w:rFonts w:eastAsia="Times New Roman"/>
          <w:color w:val="212121"/>
          <w:szCs w:val="24"/>
        </w:rPr>
        <w:t xml:space="preserve"> παράταση ισχύος στον πίνακα επιτυχόντων διαγωνισμού ειρηνο</w:t>
      </w:r>
      <w:r w:rsidRPr="00DB41CF">
        <w:rPr>
          <w:rFonts w:eastAsia="Times New Roman"/>
          <w:color w:val="212121"/>
          <w:szCs w:val="24"/>
        </w:rPr>
        <w:t>δικείων</w:t>
      </w:r>
      <w:r>
        <w:rPr>
          <w:rFonts w:eastAsia="Times New Roman"/>
          <w:color w:val="212121"/>
          <w:szCs w:val="24"/>
        </w:rPr>
        <w:t xml:space="preserve">. Αυτός ο πίνακας </w:t>
      </w:r>
      <w:r w:rsidRPr="00DB41CF">
        <w:rPr>
          <w:rFonts w:eastAsia="Times New Roman"/>
          <w:color w:val="212121"/>
          <w:szCs w:val="24"/>
        </w:rPr>
        <w:t xml:space="preserve">λήγει </w:t>
      </w:r>
      <w:r>
        <w:rPr>
          <w:rFonts w:eastAsia="Times New Roman"/>
          <w:color w:val="212121"/>
          <w:szCs w:val="24"/>
        </w:rPr>
        <w:t>στις 31-12-201</w:t>
      </w:r>
      <w:r w:rsidRPr="00DB41CF">
        <w:rPr>
          <w:rFonts w:eastAsia="Times New Roman"/>
          <w:color w:val="212121"/>
          <w:szCs w:val="24"/>
        </w:rPr>
        <w:t>8</w:t>
      </w:r>
      <w:r>
        <w:rPr>
          <w:rFonts w:eastAsia="Times New Roman"/>
          <w:color w:val="212121"/>
          <w:szCs w:val="24"/>
        </w:rPr>
        <w:t>. Λ</w:t>
      </w:r>
      <w:r w:rsidRPr="00DB41CF">
        <w:rPr>
          <w:rFonts w:eastAsia="Times New Roman"/>
          <w:color w:val="212121"/>
          <w:szCs w:val="24"/>
        </w:rPr>
        <w:t>αμβάνεται</w:t>
      </w:r>
      <w:r>
        <w:rPr>
          <w:rFonts w:eastAsia="Times New Roman"/>
          <w:color w:val="212121"/>
          <w:szCs w:val="24"/>
        </w:rPr>
        <w:t>, λ</w:t>
      </w:r>
      <w:r w:rsidRPr="00DB41CF">
        <w:rPr>
          <w:rFonts w:eastAsia="Times New Roman"/>
          <w:color w:val="212121"/>
          <w:szCs w:val="24"/>
        </w:rPr>
        <w:t>οιπόν</w:t>
      </w:r>
      <w:r>
        <w:rPr>
          <w:rFonts w:eastAsia="Times New Roman"/>
          <w:color w:val="212121"/>
          <w:szCs w:val="24"/>
        </w:rPr>
        <w:t xml:space="preserve">, </w:t>
      </w:r>
      <w:r w:rsidRPr="00DB41CF">
        <w:rPr>
          <w:rFonts w:eastAsia="Times New Roman"/>
          <w:color w:val="212121"/>
          <w:szCs w:val="24"/>
        </w:rPr>
        <w:t>πρόνοια για την κάλυψη των κενών θέσεων ειρηνοδικώ</w:t>
      </w:r>
      <w:r>
        <w:rPr>
          <w:rFonts w:eastAsia="Times New Roman"/>
          <w:color w:val="212121"/>
          <w:szCs w:val="24"/>
        </w:rPr>
        <w:t>ν που θα ανακύψουν μέχρι την 31</w:t>
      </w:r>
      <w:r w:rsidRPr="0056472F">
        <w:rPr>
          <w:rFonts w:eastAsia="Times New Roman"/>
          <w:color w:val="212121"/>
          <w:szCs w:val="24"/>
          <w:vertAlign w:val="superscript"/>
        </w:rPr>
        <w:t>η</w:t>
      </w:r>
      <w:r>
        <w:rPr>
          <w:rFonts w:eastAsia="Times New Roman"/>
          <w:color w:val="212121"/>
          <w:szCs w:val="24"/>
        </w:rPr>
        <w:t xml:space="preserve"> </w:t>
      </w:r>
      <w:r w:rsidRPr="00DB41CF">
        <w:rPr>
          <w:rFonts w:eastAsia="Times New Roman"/>
          <w:color w:val="212121"/>
          <w:szCs w:val="24"/>
        </w:rPr>
        <w:t>Δεκεμβρίου του 2020</w:t>
      </w:r>
      <w:r>
        <w:rPr>
          <w:rFonts w:eastAsia="Times New Roman"/>
          <w:color w:val="212121"/>
          <w:szCs w:val="24"/>
        </w:rPr>
        <w:t>. Υ</w:t>
      </w:r>
      <w:r w:rsidRPr="00DB41CF">
        <w:rPr>
          <w:rFonts w:eastAsia="Times New Roman"/>
          <w:color w:val="212121"/>
          <w:szCs w:val="24"/>
        </w:rPr>
        <w:t>πενθυμίζουμε ότι αφορά τον πίνακα επιτυχόντων που δημοσιεύτηκε στις 9 Φεβρουαρίου 2</w:t>
      </w:r>
      <w:r w:rsidRPr="00DB41CF">
        <w:rPr>
          <w:rFonts w:eastAsia="Times New Roman"/>
          <w:color w:val="212121"/>
          <w:szCs w:val="24"/>
        </w:rPr>
        <w:t>016</w:t>
      </w:r>
      <w:r>
        <w:rPr>
          <w:rFonts w:eastAsia="Times New Roman"/>
          <w:color w:val="212121"/>
          <w:szCs w:val="24"/>
        </w:rPr>
        <w:t>. Μ</w:t>
      </w:r>
      <w:r w:rsidRPr="00DB41CF">
        <w:rPr>
          <w:rFonts w:eastAsia="Times New Roman"/>
          <w:color w:val="212121"/>
          <w:szCs w:val="24"/>
        </w:rPr>
        <w:t>ία νέα προκήρυξη θα δημιουργούσε νέες καθυστερήσεις και νέα προβλήματα</w:t>
      </w:r>
      <w:r>
        <w:rPr>
          <w:rFonts w:eastAsia="Times New Roman"/>
          <w:color w:val="212121"/>
          <w:szCs w:val="24"/>
        </w:rPr>
        <w:t xml:space="preserve">. </w:t>
      </w:r>
      <w:r w:rsidRPr="00DB41CF">
        <w:rPr>
          <w:rFonts w:eastAsia="Times New Roman"/>
          <w:color w:val="212121"/>
          <w:szCs w:val="24"/>
        </w:rPr>
        <w:t>Συνεπώς</w:t>
      </w:r>
      <w:r>
        <w:rPr>
          <w:rFonts w:eastAsia="Times New Roman"/>
          <w:color w:val="212121"/>
          <w:szCs w:val="24"/>
        </w:rPr>
        <w:t>, δίδεται</w:t>
      </w:r>
      <w:r w:rsidRPr="00DB41CF">
        <w:rPr>
          <w:rFonts w:eastAsia="Times New Roman"/>
          <w:color w:val="212121"/>
          <w:szCs w:val="24"/>
        </w:rPr>
        <w:t xml:space="preserve"> </w:t>
      </w:r>
      <w:r>
        <w:rPr>
          <w:rFonts w:eastAsia="Times New Roman"/>
          <w:color w:val="212121"/>
          <w:szCs w:val="24"/>
        </w:rPr>
        <w:t xml:space="preserve">η </w:t>
      </w:r>
      <w:r w:rsidRPr="00DB41CF">
        <w:rPr>
          <w:rFonts w:eastAsia="Times New Roman"/>
          <w:color w:val="212121"/>
          <w:szCs w:val="24"/>
        </w:rPr>
        <w:t>συγκεκριμένη παράταση για να καλύψει τα κενά στις θέσεις των ειρηνοδικών</w:t>
      </w:r>
      <w:r>
        <w:rPr>
          <w:rFonts w:eastAsia="Times New Roman"/>
          <w:color w:val="212121"/>
          <w:szCs w:val="24"/>
        </w:rPr>
        <w:t xml:space="preserve">. </w:t>
      </w:r>
    </w:p>
    <w:p w14:paraId="5218D6E5" w14:textId="77777777" w:rsidR="00BE48FC" w:rsidRDefault="008F016C">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 xml:space="preserve">Η επόμενη διάταξη αφορά τη </w:t>
      </w:r>
      <w:r w:rsidRPr="00DB41CF">
        <w:rPr>
          <w:rFonts w:eastAsia="Times New Roman"/>
          <w:color w:val="212121"/>
          <w:szCs w:val="24"/>
        </w:rPr>
        <w:t xml:space="preserve">λειτουργία του </w:t>
      </w:r>
      <w:r>
        <w:rPr>
          <w:rFonts w:eastAsia="Times New Roman"/>
          <w:color w:val="212121"/>
          <w:szCs w:val="24"/>
        </w:rPr>
        <w:t xml:space="preserve">ΤΑΧΔΙΚ, </w:t>
      </w:r>
      <w:r w:rsidRPr="00DB41CF">
        <w:rPr>
          <w:rFonts w:eastAsia="Times New Roman"/>
          <w:color w:val="212121"/>
          <w:szCs w:val="24"/>
        </w:rPr>
        <w:t>προκειμένου να επιλυθούν ζητήματα</w:t>
      </w:r>
      <w:r>
        <w:rPr>
          <w:rFonts w:eastAsia="Times New Roman"/>
          <w:color w:val="212121"/>
          <w:szCs w:val="24"/>
        </w:rPr>
        <w:t xml:space="preserve"> που αφορούν σε υποδομές και κτηριακά προβλήματα σε δικαστικά μ</w:t>
      </w:r>
      <w:r w:rsidRPr="00DB41CF">
        <w:rPr>
          <w:rFonts w:eastAsia="Times New Roman"/>
          <w:color w:val="212121"/>
          <w:szCs w:val="24"/>
        </w:rPr>
        <w:t>έγαρα της χώρας</w:t>
      </w:r>
      <w:r>
        <w:rPr>
          <w:rFonts w:eastAsia="Times New Roman"/>
          <w:color w:val="212121"/>
          <w:szCs w:val="24"/>
        </w:rPr>
        <w:t>. Μ</w:t>
      </w:r>
      <w:r w:rsidRPr="00DB41CF">
        <w:rPr>
          <w:rFonts w:eastAsia="Times New Roman"/>
          <w:color w:val="212121"/>
          <w:szCs w:val="24"/>
        </w:rPr>
        <w:t>ε</w:t>
      </w:r>
      <w:r>
        <w:rPr>
          <w:rFonts w:eastAsia="Times New Roman"/>
          <w:color w:val="212121"/>
          <w:szCs w:val="24"/>
        </w:rPr>
        <w:t xml:space="preserve"> αυτή</w:t>
      </w:r>
      <w:r w:rsidRPr="00DB41CF">
        <w:rPr>
          <w:rFonts w:eastAsia="Times New Roman"/>
          <w:color w:val="212121"/>
          <w:szCs w:val="24"/>
        </w:rPr>
        <w:t xml:space="preserve"> τη διάταξη γίνεται δυνατή </w:t>
      </w:r>
      <w:r>
        <w:rPr>
          <w:rFonts w:eastAsia="Times New Roman"/>
          <w:color w:val="212121"/>
          <w:szCs w:val="24"/>
        </w:rPr>
        <w:t xml:space="preserve">για το ΤΑΧΔΙΚ η </w:t>
      </w:r>
      <w:r w:rsidRPr="00DB41CF">
        <w:rPr>
          <w:rFonts w:eastAsia="Times New Roman"/>
          <w:color w:val="212121"/>
          <w:szCs w:val="24"/>
        </w:rPr>
        <w:t xml:space="preserve">χρηματοδότηση </w:t>
      </w:r>
      <w:r>
        <w:rPr>
          <w:rFonts w:eastAsia="Times New Roman"/>
          <w:color w:val="212121"/>
          <w:szCs w:val="24"/>
        </w:rPr>
        <w:lastRenderedPageBreak/>
        <w:t>για την αποπεράτωση ημιτελών κτη</w:t>
      </w:r>
      <w:r w:rsidRPr="00DB41CF">
        <w:rPr>
          <w:rFonts w:eastAsia="Times New Roman"/>
          <w:color w:val="212121"/>
          <w:szCs w:val="24"/>
        </w:rPr>
        <w:t xml:space="preserve">ρίων και μεταρρύθμιση και </w:t>
      </w:r>
      <w:r>
        <w:rPr>
          <w:rFonts w:eastAsia="Times New Roman"/>
          <w:color w:val="212121"/>
          <w:szCs w:val="24"/>
        </w:rPr>
        <w:t>διαμόρφωση κτηρίων κατάλληλων</w:t>
      </w:r>
      <w:r w:rsidRPr="00DB41CF">
        <w:rPr>
          <w:rFonts w:eastAsia="Times New Roman"/>
          <w:color w:val="212121"/>
          <w:szCs w:val="24"/>
        </w:rPr>
        <w:t xml:space="preserve"> για να χρησιμοποιηθούν ω</w:t>
      </w:r>
      <w:r w:rsidRPr="00DB41CF">
        <w:rPr>
          <w:rFonts w:eastAsia="Times New Roman"/>
          <w:color w:val="212121"/>
          <w:szCs w:val="24"/>
        </w:rPr>
        <w:t>ς δικαστήρια</w:t>
      </w:r>
      <w:r>
        <w:rPr>
          <w:rFonts w:eastAsia="Times New Roman"/>
          <w:color w:val="212121"/>
          <w:szCs w:val="24"/>
        </w:rPr>
        <w:t>, θέμα που απασχολεί και τις δικαστικές ενώσεις και τους δικηγορικούς σ</w:t>
      </w:r>
      <w:r w:rsidRPr="00DB41CF">
        <w:rPr>
          <w:rFonts w:eastAsia="Times New Roman"/>
          <w:color w:val="212121"/>
          <w:szCs w:val="24"/>
        </w:rPr>
        <w:t>υλλόγους</w:t>
      </w:r>
      <w:r>
        <w:rPr>
          <w:rFonts w:eastAsia="Times New Roman"/>
          <w:color w:val="212121"/>
          <w:szCs w:val="24"/>
        </w:rPr>
        <w:t>. Ένα παράδειγμα είναι το κτή</w:t>
      </w:r>
      <w:r w:rsidRPr="00DB41CF">
        <w:rPr>
          <w:rFonts w:eastAsia="Times New Roman"/>
          <w:color w:val="212121"/>
          <w:szCs w:val="24"/>
        </w:rPr>
        <w:t xml:space="preserve">ριο της </w:t>
      </w:r>
      <w:r>
        <w:rPr>
          <w:rFonts w:eastAsia="Times New Roman"/>
          <w:color w:val="212121"/>
          <w:szCs w:val="24"/>
        </w:rPr>
        <w:t>«Ρ</w:t>
      </w:r>
      <w:r w:rsidRPr="00DB41CF">
        <w:rPr>
          <w:rFonts w:eastAsia="Times New Roman"/>
          <w:color w:val="212121"/>
          <w:szCs w:val="24"/>
        </w:rPr>
        <w:t>αλλείου</w:t>
      </w:r>
      <w:r>
        <w:rPr>
          <w:rFonts w:eastAsia="Times New Roman"/>
          <w:color w:val="212121"/>
          <w:szCs w:val="24"/>
        </w:rPr>
        <w:t>»</w:t>
      </w:r>
      <w:r w:rsidRPr="00DB41CF">
        <w:rPr>
          <w:rFonts w:eastAsia="Times New Roman"/>
          <w:color w:val="212121"/>
          <w:szCs w:val="24"/>
        </w:rPr>
        <w:t xml:space="preserve"> στον Πειραιά</w:t>
      </w:r>
      <w:r>
        <w:rPr>
          <w:rFonts w:eastAsia="Times New Roman"/>
          <w:color w:val="212121"/>
          <w:szCs w:val="24"/>
        </w:rPr>
        <w:t>, αλλά και άλλα δικαστήρια στη χ</w:t>
      </w:r>
      <w:r w:rsidRPr="00DB41CF">
        <w:rPr>
          <w:rFonts w:eastAsia="Times New Roman"/>
          <w:color w:val="212121"/>
          <w:szCs w:val="24"/>
        </w:rPr>
        <w:t>ώρα</w:t>
      </w:r>
      <w:r>
        <w:rPr>
          <w:rFonts w:eastAsia="Times New Roman"/>
          <w:color w:val="212121"/>
          <w:szCs w:val="24"/>
        </w:rPr>
        <w:t xml:space="preserve">. </w:t>
      </w:r>
    </w:p>
    <w:p w14:paraId="5218D6E6" w14:textId="77777777" w:rsidR="00BE48FC" w:rsidRDefault="008F016C">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Η π</w:t>
      </w:r>
      <w:r w:rsidRPr="00DB41CF">
        <w:rPr>
          <w:rFonts w:eastAsia="Times New Roman"/>
          <w:color w:val="212121"/>
          <w:szCs w:val="24"/>
        </w:rPr>
        <w:t>ρο</w:t>
      </w:r>
      <w:r>
        <w:rPr>
          <w:rFonts w:eastAsia="Times New Roman"/>
          <w:color w:val="212121"/>
          <w:szCs w:val="24"/>
        </w:rPr>
        <w:t xml:space="preserve">τελευταία διάταξη αφορά το έργο ΟΣΔΥΠΠ, </w:t>
      </w:r>
      <w:r w:rsidRPr="00DB41CF">
        <w:rPr>
          <w:rFonts w:eastAsia="Times New Roman"/>
          <w:color w:val="212121"/>
          <w:szCs w:val="24"/>
        </w:rPr>
        <w:t xml:space="preserve">τα θέματα </w:t>
      </w:r>
      <w:r>
        <w:rPr>
          <w:rFonts w:eastAsia="Times New Roman"/>
          <w:color w:val="212121"/>
          <w:szCs w:val="24"/>
        </w:rPr>
        <w:t>ηλεκτρονικής</w:t>
      </w:r>
      <w:r>
        <w:rPr>
          <w:rFonts w:eastAsia="Times New Roman"/>
          <w:color w:val="212121"/>
          <w:szCs w:val="24"/>
        </w:rPr>
        <w:t xml:space="preserve"> </w:t>
      </w:r>
      <w:r>
        <w:rPr>
          <w:rFonts w:eastAsia="Times New Roman"/>
          <w:color w:val="212121"/>
          <w:szCs w:val="24"/>
        </w:rPr>
        <w:t>δ</w:t>
      </w:r>
      <w:r w:rsidRPr="00DB41CF">
        <w:rPr>
          <w:rFonts w:eastAsia="Times New Roman"/>
          <w:color w:val="212121"/>
          <w:szCs w:val="24"/>
        </w:rPr>
        <w:t xml:space="preserve">ικαιοσύνης </w:t>
      </w:r>
      <w:r w:rsidRPr="00DB41CF">
        <w:rPr>
          <w:rFonts w:eastAsia="Times New Roman"/>
          <w:color w:val="212121"/>
          <w:szCs w:val="24"/>
        </w:rPr>
        <w:t>και το ολοκληρωμένο σύστημα που αφορά στις πολιτικές και ποινικές δίκες</w:t>
      </w:r>
      <w:r>
        <w:rPr>
          <w:rFonts w:eastAsia="Times New Roman"/>
          <w:color w:val="212121"/>
          <w:szCs w:val="24"/>
        </w:rPr>
        <w:t xml:space="preserve">, </w:t>
      </w:r>
      <w:r w:rsidRPr="00DB41CF">
        <w:rPr>
          <w:rFonts w:eastAsia="Times New Roman"/>
          <w:color w:val="212121"/>
          <w:szCs w:val="24"/>
        </w:rPr>
        <w:t>εν</w:t>
      </w:r>
      <w:r>
        <w:rPr>
          <w:rFonts w:eastAsia="Times New Roman"/>
          <w:color w:val="212121"/>
          <w:szCs w:val="24"/>
        </w:rPr>
        <w:t xml:space="preserve"> </w:t>
      </w:r>
      <w:r w:rsidRPr="00DB41CF">
        <w:rPr>
          <w:rFonts w:eastAsia="Times New Roman"/>
          <w:color w:val="212121"/>
          <w:szCs w:val="24"/>
        </w:rPr>
        <w:t>όψει του γεγονότος</w:t>
      </w:r>
      <w:r>
        <w:rPr>
          <w:rFonts w:eastAsia="Times New Roman"/>
          <w:color w:val="212121"/>
          <w:szCs w:val="24"/>
        </w:rPr>
        <w:t xml:space="preserve"> ότι στις</w:t>
      </w:r>
      <w:r w:rsidRPr="00DB41CF">
        <w:rPr>
          <w:rFonts w:eastAsia="Times New Roman"/>
          <w:color w:val="212121"/>
          <w:szCs w:val="24"/>
        </w:rPr>
        <w:t xml:space="preserve"> αρχές της χρονιάς παραλαμβάνεται η συγκεκριμένη φάση του έργου</w:t>
      </w:r>
      <w:r>
        <w:rPr>
          <w:rFonts w:eastAsia="Times New Roman"/>
          <w:color w:val="212121"/>
          <w:szCs w:val="24"/>
        </w:rPr>
        <w:t xml:space="preserve">. </w:t>
      </w:r>
    </w:p>
    <w:p w14:paraId="5218D6E7" w14:textId="77777777" w:rsidR="00BE48FC" w:rsidRDefault="008F016C">
      <w:pPr>
        <w:tabs>
          <w:tab w:val="left" w:pos="2738"/>
          <w:tab w:val="center" w:pos="4753"/>
          <w:tab w:val="left" w:pos="5723"/>
        </w:tabs>
        <w:spacing w:line="600" w:lineRule="auto"/>
        <w:ind w:firstLine="720"/>
        <w:jc w:val="both"/>
        <w:rPr>
          <w:rFonts w:eastAsia="Times New Roman"/>
          <w:color w:val="212121"/>
          <w:szCs w:val="24"/>
        </w:rPr>
      </w:pPr>
      <w:r w:rsidRPr="00DB41CF">
        <w:rPr>
          <w:rFonts w:eastAsia="Times New Roman"/>
          <w:color w:val="212121"/>
          <w:szCs w:val="24"/>
        </w:rPr>
        <w:t xml:space="preserve">Με αυτή </w:t>
      </w:r>
      <w:r>
        <w:rPr>
          <w:rFonts w:eastAsia="Times New Roman"/>
          <w:color w:val="212121"/>
          <w:szCs w:val="24"/>
        </w:rPr>
        <w:t xml:space="preserve">τη </w:t>
      </w:r>
      <w:r w:rsidRPr="00DB41CF">
        <w:rPr>
          <w:rFonts w:eastAsia="Times New Roman"/>
          <w:color w:val="212121"/>
          <w:szCs w:val="24"/>
        </w:rPr>
        <w:t>διάταξη συγκροτείται μία ομάδα διοίκησης του έργου</w:t>
      </w:r>
      <w:r>
        <w:rPr>
          <w:rFonts w:eastAsia="Times New Roman"/>
          <w:color w:val="212121"/>
          <w:szCs w:val="24"/>
        </w:rPr>
        <w:t xml:space="preserve">, </w:t>
      </w:r>
      <w:r w:rsidRPr="00DB41CF">
        <w:rPr>
          <w:rFonts w:eastAsia="Times New Roman"/>
          <w:color w:val="212121"/>
          <w:szCs w:val="24"/>
        </w:rPr>
        <w:t>προκειμένου</w:t>
      </w:r>
      <w:r w:rsidRPr="00DB41CF">
        <w:rPr>
          <w:rFonts w:eastAsia="Times New Roman"/>
          <w:color w:val="212121"/>
          <w:szCs w:val="24"/>
        </w:rPr>
        <w:t xml:space="preserve"> να καταγράφει και να λύνει ζητήματα</w:t>
      </w:r>
      <w:r>
        <w:rPr>
          <w:rFonts w:eastAsia="Times New Roman"/>
          <w:color w:val="212121"/>
          <w:szCs w:val="24"/>
        </w:rPr>
        <w:t>. Η διάταξη περιγράφει π</w:t>
      </w:r>
      <w:r w:rsidRPr="00DB41CF">
        <w:rPr>
          <w:rFonts w:eastAsia="Times New Roman"/>
          <w:color w:val="212121"/>
          <w:szCs w:val="24"/>
        </w:rPr>
        <w:t>ώς συγκροτείται η συγκεκριμένη ομάδα</w:t>
      </w:r>
      <w:r>
        <w:rPr>
          <w:rFonts w:eastAsia="Times New Roman"/>
          <w:color w:val="212121"/>
          <w:szCs w:val="24"/>
        </w:rPr>
        <w:t>. Ε</w:t>
      </w:r>
      <w:r w:rsidRPr="00DB41CF">
        <w:rPr>
          <w:rFonts w:eastAsia="Times New Roman"/>
          <w:color w:val="212121"/>
          <w:szCs w:val="24"/>
        </w:rPr>
        <w:t xml:space="preserve">ίναι εσωτερική ομάδα </w:t>
      </w:r>
      <w:r>
        <w:rPr>
          <w:rFonts w:eastAsia="Times New Roman"/>
          <w:color w:val="212121"/>
          <w:szCs w:val="24"/>
        </w:rPr>
        <w:t>του Υ</w:t>
      </w:r>
      <w:r w:rsidRPr="00DB41CF">
        <w:rPr>
          <w:rFonts w:eastAsia="Times New Roman"/>
          <w:color w:val="212121"/>
          <w:szCs w:val="24"/>
        </w:rPr>
        <w:t xml:space="preserve">πουργείου με υπηρεσιακούς του </w:t>
      </w:r>
      <w:r>
        <w:rPr>
          <w:rFonts w:eastAsia="Times New Roman"/>
          <w:color w:val="212121"/>
          <w:szCs w:val="24"/>
        </w:rPr>
        <w:t xml:space="preserve">Υπουργείου, </w:t>
      </w:r>
      <w:r w:rsidRPr="00DB41CF">
        <w:rPr>
          <w:rFonts w:eastAsia="Times New Roman"/>
          <w:color w:val="212121"/>
          <w:szCs w:val="24"/>
        </w:rPr>
        <w:t>με δικαστικούς λειτουργούς</w:t>
      </w:r>
      <w:r>
        <w:rPr>
          <w:rFonts w:eastAsia="Times New Roman"/>
          <w:color w:val="212121"/>
          <w:szCs w:val="24"/>
        </w:rPr>
        <w:t xml:space="preserve"> κ</w:t>
      </w:r>
      <w:r w:rsidRPr="00DB41CF">
        <w:rPr>
          <w:rFonts w:eastAsia="Times New Roman"/>
          <w:color w:val="212121"/>
          <w:szCs w:val="24"/>
        </w:rPr>
        <w:t>αι ούτω καθ</w:t>
      </w:r>
      <w:r>
        <w:rPr>
          <w:rFonts w:eastAsia="Times New Roman"/>
          <w:color w:val="212121"/>
          <w:szCs w:val="24"/>
        </w:rPr>
        <w:t xml:space="preserve">’ </w:t>
      </w:r>
      <w:r w:rsidRPr="00DB41CF">
        <w:rPr>
          <w:rFonts w:eastAsia="Times New Roman"/>
          <w:color w:val="212121"/>
          <w:szCs w:val="24"/>
        </w:rPr>
        <w:t>εξής</w:t>
      </w:r>
      <w:r>
        <w:rPr>
          <w:rFonts w:eastAsia="Times New Roman"/>
          <w:color w:val="212121"/>
          <w:szCs w:val="24"/>
        </w:rPr>
        <w:t>. Σ</w:t>
      </w:r>
      <w:r w:rsidRPr="00DB41CF">
        <w:rPr>
          <w:rFonts w:eastAsia="Times New Roman"/>
          <w:color w:val="212121"/>
          <w:szCs w:val="24"/>
        </w:rPr>
        <w:t>τη συγκεκριμένη ομάδα υπάγονται υποομάδες</w:t>
      </w:r>
      <w:r>
        <w:rPr>
          <w:rFonts w:eastAsia="Times New Roman"/>
          <w:color w:val="212121"/>
          <w:szCs w:val="24"/>
        </w:rPr>
        <w:t>, οι οποίες θ</w:t>
      </w:r>
      <w:r w:rsidRPr="00DB41CF">
        <w:rPr>
          <w:rFonts w:eastAsia="Times New Roman"/>
          <w:color w:val="212121"/>
          <w:szCs w:val="24"/>
        </w:rPr>
        <w:t>α εργάζο</w:t>
      </w:r>
      <w:r w:rsidRPr="00DB41CF">
        <w:rPr>
          <w:rFonts w:eastAsia="Times New Roman"/>
          <w:color w:val="212121"/>
          <w:szCs w:val="24"/>
        </w:rPr>
        <w:lastRenderedPageBreak/>
        <w:t>νται για την επίλυση ζητημάτων</w:t>
      </w:r>
      <w:r>
        <w:rPr>
          <w:rFonts w:eastAsia="Times New Roman"/>
          <w:color w:val="212121"/>
          <w:szCs w:val="24"/>
        </w:rPr>
        <w:t>. Θ</w:t>
      </w:r>
      <w:r w:rsidRPr="00DB41CF">
        <w:rPr>
          <w:rFonts w:eastAsia="Times New Roman"/>
          <w:color w:val="212121"/>
          <w:szCs w:val="24"/>
        </w:rPr>
        <w:t>α υπάρχει και νομοπαρασκευαστική ομάδα</w:t>
      </w:r>
      <w:r>
        <w:rPr>
          <w:rFonts w:eastAsia="Times New Roman"/>
          <w:color w:val="212121"/>
          <w:szCs w:val="24"/>
        </w:rPr>
        <w:t xml:space="preserve">, </w:t>
      </w:r>
      <w:r w:rsidRPr="00DB41CF">
        <w:rPr>
          <w:rFonts w:eastAsia="Times New Roman"/>
          <w:color w:val="212121"/>
          <w:szCs w:val="24"/>
        </w:rPr>
        <w:t>προκειμένου να επιβ</w:t>
      </w:r>
      <w:r>
        <w:rPr>
          <w:rFonts w:eastAsia="Times New Roman"/>
          <w:color w:val="212121"/>
          <w:szCs w:val="24"/>
        </w:rPr>
        <w:t>οηθη</w:t>
      </w:r>
      <w:r w:rsidRPr="00DB41CF">
        <w:rPr>
          <w:rFonts w:eastAsia="Times New Roman"/>
          <w:color w:val="212121"/>
          <w:szCs w:val="24"/>
        </w:rPr>
        <w:t xml:space="preserve">θεί η λειτουργία του </w:t>
      </w:r>
      <w:r>
        <w:rPr>
          <w:rFonts w:eastAsia="Times New Roman"/>
          <w:color w:val="212121"/>
          <w:szCs w:val="24"/>
        </w:rPr>
        <w:t xml:space="preserve">ΟΣΔΥΠΠ. </w:t>
      </w:r>
    </w:p>
    <w:p w14:paraId="5218D6E8" w14:textId="77777777" w:rsidR="00BE48FC" w:rsidRDefault="008F016C">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Κ</w:t>
      </w:r>
      <w:r w:rsidRPr="00DB41CF">
        <w:rPr>
          <w:rFonts w:eastAsia="Times New Roman"/>
          <w:color w:val="212121"/>
          <w:szCs w:val="24"/>
        </w:rPr>
        <w:t>αι τέλος</w:t>
      </w:r>
      <w:r>
        <w:rPr>
          <w:rFonts w:eastAsia="Times New Roman"/>
          <w:color w:val="212121"/>
          <w:szCs w:val="24"/>
        </w:rPr>
        <w:t>, υπάρχει μία διάταξη που, επίσης,</w:t>
      </w:r>
      <w:r w:rsidRPr="00DB41CF">
        <w:rPr>
          <w:rFonts w:eastAsia="Times New Roman"/>
          <w:color w:val="212121"/>
          <w:szCs w:val="24"/>
        </w:rPr>
        <w:t xml:space="preserve"> γίνεται σε συνεννόηση με την ηγεσία των δικαστηρίων και με τις δι</w:t>
      </w:r>
      <w:r w:rsidRPr="00DB41CF">
        <w:rPr>
          <w:rFonts w:eastAsia="Times New Roman"/>
          <w:color w:val="212121"/>
          <w:szCs w:val="24"/>
        </w:rPr>
        <w:t>καστικές ενώσεις</w:t>
      </w:r>
      <w:r>
        <w:rPr>
          <w:rFonts w:eastAsia="Times New Roman"/>
          <w:color w:val="212121"/>
          <w:szCs w:val="24"/>
        </w:rPr>
        <w:t>. Ε</w:t>
      </w:r>
      <w:r w:rsidRPr="00DB41CF">
        <w:rPr>
          <w:rFonts w:eastAsia="Times New Roman"/>
          <w:color w:val="212121"/>
          <w:szCs w:val="24"/>
        </w:rPr>
        <w:t xml:space="preserve">πειδή παρατηρείται το φαινόμενο κληρώσεων </w:t>
      </w:r>
      <w:r>
        <w:rPr>
          <w:rFonts w:eastAsia="Times New Roman"/>
          <w:color w:val="212121"/>
          <w:szCs w:val="24"/>
        </w:rPr>
        <w:t>των ίδιων δικαστών</w:t>
      </w:r>
      <w:r w:rsidRPr="00DB41CF">
        <w:rPr>
          <w:rFonts w:eastAsia="Times New Roman"/>
          <w:color w:val="212121"/>
          <w:szCs w:val="24"/>
        </w:rPr>
        <w:t xml:space="preserve"> στα πειθαρχικά συμβούλια των δικαστών</w:t>
      </w:r>
      <w:r>
        <w:rPr>
          <w:rFonts w:eastAsia="Times New Roman"/>
          <w:color w:val="212121"/>
          <w:szCs w:val="24"/>
        </w:rPr>
        <w:t>, δίνεται ένα όριο</w:t>
      </w:r>
      <w:r w:rsidRPr="00DB41CF">
        <w:rPr>
          <w:rFonts w:eastAsia="Times New Roman"/>
          <w:color w:val="212121"/>
          <w:szCs w:val="24"/>
        </w:rPr>
        <w:t xml:space="preserve"> ότι δεν μπ</w:t>
      </w:r>
      <w:r>
        <w:rPr>
          <w:rFonts w:eastAsia="Times New Roman"/>
          <w:color w:val="212121"/>
          <w:szCs w:val="24"/>
        </w:rPr>
        <w:t>ορούν να συμμετέχουν σε νέες κληρώ</w:t>
      </w:r>
      <w:r w:rsidRPr="00DB41CF">
        <w:rPr>
          <w:rFonts w:eastAsia="Times New Roman"/>
          <w:color w:val="212121"/>
          <w:szCs w:val="24"/>
        </w:rPr>
        <w:t>σεις όσοι έχουν συμμετάσχει σε πειθαρχικά συμβούλια την προηγούμενη διετία</w:t>
      </w:r>
      <w:r>
        <w:rPr>
          <w:rFonts w:eastAsia="Times New Roman"/>
          <w:color w:val="212121"/>
          <w:szCs w:val="24"/>
        </w:rPr>
        <w:t xml:space="preserve">. </w:t>
      </w:r>
      <w:r>
        <w:rPr>
          <w:rFonts w:eastAsia="Times New Roman"/>
          <w:color w:val="212121"/>
          <w:szCs w:val="24"/>
        </w:rPr>
        <w:t>Κ</w:t>
      </w:r>
      <w:r w:rsidRPr="00DB41CF">
        <w:rPr>
          <w:rFonts w:eastAsia="Times New Roman"/>
          <w:color w:val="212121"/>
          <w:szCs w:val="24"/>
        </w:rPr>
        <w:t xml:space="preserve">αι αντίστοιχη διάταξη υπάρχει </w:t>
      </w:r>
      <w:r>
        <w:rPr>
          <w:rFonts w:eastAsia="Times New Roman"/>
          <w:color w:val="212121"/>
          <w:szCs w:val="24"/>
        </w:rPr>
        <w:t>και με τον ν.40</w:t>
      </w:r>
      <w:r w:rsidRPr="00DB41CF">
        <w:rPr>
          <w:rFonts w:eastAsia="Times New Roman"/>
          <w:color w:val="212121"/>
          <w:szCs w:val="24"/>
        </w:rPr>
        <w:t>55</w:t>
      </w:r>
      <w:r>
        <w:rPr>
          <w:rFonts w:eastAsia="Times New Roman"/>
          <w:color w:val="212121"/>
          <w:szCs w:val="24"/>
        </w:rPr>
        <w:t>/</w:t>
      </w:r>
      <w:r w:rsidRPr="00DB41CF">
        <w:rPr>
          <w:rFonts w:eastAsia="Times New Roman"/>
          <w:color w:val="212121"/>
          <w:szCs w:val="24"/>
        </w:rPr>
        <w:t>2012</w:t>
      </w:r>
      <w:r>
        <w:rPr>
          <w:rFonts w:eastAsia="Times New Roman"/>
          <w:color w:val="212121"/>
          <w:szCs w:val="24"/>
        </w:rPr>
        <w:t>,</w:t>
      </w:r>
      <w:r w:rsidRPr="00DB41CF">
        <w:rPr>
          <w:rFonts w:eastAsia="Times New Roman"/>
          <w:color w:val="212121"/>
          <w:szCs w:val="24"/>
        </w:rPr>
        <w:t xml:space="preserve"> που αφορά τους επιθεωρητές </w:t>
      </w:r>
      <w:r>
        <w:rPr>
          <w:rFonts w:eastAsia="Times New Roman"/>
          <w:color w:val="212121"/>
          <w:szCs w:val="24"/>
        </w:rPr>
        <w:t xml:space="preserve">στην ποινική και στην πολιτική </w:t>
      </w:r>
      <w:r>
        <w:rPr>
          <w:rFonts w:eastAsia="Times New Roman"/>
          <w:color w:val="212121"/>
          <w:szCs w:val="24"/>
        </w:rPr>
        <w:t>δ</w:t>
      </w:r>
      <w:r w:rsidRPr="00DB41CF">
        <w:rPr>
          <w:rFonts w:eastAsia="Times New Roman"/>
          <w:color w:val="212121"/>
          <w:szCs w:val="24"/>
        </w:rPr>
        <w:t>ικαιοσύνη</w:t>
      </w:r>
      <w:r>
        <w:rPr>
          <w:rFonts w:eastAsia="Times New Roman"/>
          <w:color w:val="212121"/>
          <w:szCs w:val="24"/>
        </w:rPr>
        <w:t>.</w:t>
      </w:r>
      <w:r w:rsidRPr="00DB41CF">
        <w:rPr>
          <w:rFonts w:eastAsia="Times New Roman"/>
          <w:color w:val="212121"/>
          <w:szCs w:val="24"/>
        </w:rPr>
        <w:t xml:space="preserve"> Συνεπώς</w:t>
      </w:r>
      <w:r>
        <w:rPr>
          <w:rFonts w:eastAsia="Times New Roman"/>
          <w:color w:val="212121"/>
          <w:szCs w:val="24"/>
        </w:rPr>
        <w:t>,</w:t>
      </w:r>
      <w:r w:rsidRPr="00DB41CF">
        <w:rPr>
          <w:rFonts w:eastAsia="Times New Roman"/>
          <w:color w:val="212121"/>
          <w:szCs w:val="24"/>
        </w:rPr>
        <w:t xml:space="preserve"> </w:t>
      </w:r>
      <w:r>
        <w:rPr>
          <w:rFonts w:eastAsia="Times New Roman"/>
          <w:color w:val="212121"/>
          <w:szCs w:val="24"/>
        </w:rPr>
        <w:t>είναι</w:t>
      </w:r>
      <w:r w:rsidRPr="00DB41CF">
        <w:rPr>
          <w:rFonts w:eastAsia="Times New Roman"/>
          <w:color w:val="212121"/>
          <w:szCs w:val="24"/>
        </w:rPr>
        <w:t xml:space="preserve"> μία ανάλογη διάταξη</w:t>
      </w:r>
      <w:r>
        <w:rPr>
          <w:rFonts w:eastAsia="Times New Roman"/>
          <w:color w:val="212121"/>
          <w:szCs w:val="24"/>
        </w:rPr>
        <w:t>.</w:t>
      </w:r>
      <w:r w:rsidRPr="00DB41CF">
        <w:rPr>
          <w:rFonts w:eastAsia="Times New Roman"/>
          <w:color w:val="212121"/>
          <w:szCs w:val="24"/>
        </w:rPr>
        <w:t xml:space="preserve"> </w:t>
      </w:r>
    </w:p>
    <w:p w14:paraId="5218D6E9" w14:textId="77777777" w:rsidR="00BE48FC" w:rsidRDefault="008F016C">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Ολοκληρώνω, κύριε Πρόεδρε.</w:t>
      </w:r>
    </w:p>
    <w:p w14:paraId="5218D6EA" w14:textId="77777777" w:rsidR="00BE48FC" w:rsidRDefault="008F016C">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Έχει κατατεθεί και μια βουλευτική τροπολογία, στην οποία θα ήθελα ν</w:t>
      </w:r>
      <w:r>
        <w:rPr>
          <w:rFonts w:eastAsia="Times New Roman"/>
          <w:color w:val="000000"/>
          <w:szCs w:val="24"/>
          <w:shd w:val="clear" w:color="auto" w:fill="FFFFFF"/>
        </w:rPr>
        <w:t>α αναφερθώ με την άδειά σας, από τον κ. Παπαφιλίππου, με ειδικό αριθμό 1885.</w:t>
      </w:r>
    </w:p>
    <w:p w14:paraId="5218D6EB" w14:textId="77777777" w:rsidR="00BE48FC" w:rsidRDefault="008F016C">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Τις βουλευτικές τροπολογίες τις κάνει δεκτές ο επισπεύδων το νομοσχέδιο Υπουργός, δηλαδή εν προκειμένω ο κ. Βίτσας. Η συγκεκριμένη όμως αφορά σε θέμα αρμοδιότητας του Υπουργείου Δ</w:t>
      </w:r>
      <w:r>
        <w:rPr>
          <w:rFonts w:eastAsia="Times New Roman"/>
          <w:color w:val="000000"/>
          <w:szCs w:val="24"/>
          <w:shd w:val="clear" w:color="auto" w:fill="FFFFFF"/>
        </w:rPr>
        <w:t>ικαιοσύνης, την υποβολή δηλώσεων «πόθεν έσχες». Η Γενική Γραμματεία Πληροφορικών Συστημάτων ζήτησε περισσότερο χρόνο, προκειμένου να ολοκληρώσει το σύστημα υποδοχής των δηλώσεων στο φως του νόμου που ψηφίστηκε τον Οκτώβρη του 2018. Χρειάζεται, δηλαδή, είκο</w:t>
      </w:r>
      <w:r>
        <w:rPr>
          <w:rFonts w:eastAsia="Times New Roman"/>
          <w:color w:val="000000"/>
          <w:szCs w:val="24"/>
          <w:shd w:val="clear" w:color="auto" w:fill="FFFFFF"/>
        </w:rPr>
        <w:t>σι μέρες με έναν μήνα παραπάνω.</w:t>
      </w:r>
    </w:p>
    <w:p w14:paraId="5218D6EC" w14:textId="77777777" w:rsidR="00BE48FC" w:rsidRDefault="008F016C">
      <w:pPr>
        <w:spacing w:line="600" w:lineRule="auto"/>
        <w:ind w:firstLine="720"/>
        <w:jc w:val="both"/>
        <w:rPr>
          <w:rFonts w:eastAsia="Times New Roman"/>
          <w:b/>
          <w:color w:val="000000"/>
          <w:szCs w:val="24"/>
          <w:shd w:val="clear" w:color="auto" w:fill="FFFFFF"/>
        </w:rPr>
      </w:pPr>
      <w:r>
        <w:rPr>
          <w:rFonts w:eastAsia="Times New Roman"/>
          <w:color w:val="000000"/>
          <w:szCs w:val="24"/>
          <w:shd w:val="clear" w:color="auto" w:fill="FFFFFF"/>
        </w:rPr>
        <w:t>Η βουλευτική αυτή τροπολογία αφορά την ημερομηνία έναρξης υποβολής των δηλώσεων. Θα αρχίσει από 18-2-2019 αντί 4-1-219 και θα ολοκληρωθεί στις 31-3-2019. Επειδή είναι αρμοδιότητα του Υπουργείου, φαντάζομαι ότι θα την κάνει δ</w:t>
      </w:r>
      <w:r>
        <w:rPr>
          <w:rFonts w:eastAsia="Times New Roman"/>
          <w:color w:val="000000"/>
          <w:szCs w:val="24"/>
          <w:shd w:val="clear" w:color="auto" w:fill="FFFFFF"/>
        </w:rPr>
        <w:t xml:space="preserve">εκτή ο Υπουργός Μεταναστευτικής Πολιτικής, λέμε, όμως, και εμείς ως αρμόδιο Υπουργείο ότι </w:t>
      </w:r>
      <w:r w:rsidRPr="006F65A7">
        <w:rPr>
          <w:rFonts w:eastAsia="Times New Roman"/>
          <w:color w:val="000000"/>
          <w:szCs w:val="24"/>
          <w:shd w:val="clear" w:color="auto" w:fill="FFFFFF"/>
        </w:rPr>
        <w:t>έχουμε γνώση.</w:t>
      </w:r>
    </w:p>
    <w:p w14:paraId="5218D6ED" w14:textId="77777777" w:rsidR="00BE48FC" w:rsidRDefault="008F016C">
      <w:pPr>
        <w:spacing w:line="600" w:lineRule="auto"/>
        <w:ind w:firstLine="720"/>
        <w:jc w:val="both"/>
        <w:rPr>
          <w:rFonts w:eastAsia="Times New Roman"/>
          <w:color w:val="000000"/>
          <w:szCs w:val="24"/>
          <w:shd w:val="clear" w:color="auto" w:fill="FFFFFF"/>
        </w:rPr>
      </w:pPr>
      <w:r w:rsidRPr="00C50FED">
        <w:rPr>
          <w:rFonts w:eastAsia="Times New Roman"/>
          <w:b/>
          <w:color w:val="000000"/>
          <w:szCs w:val="24"/>
          <w:shd w:val="clear" w:color="auto" w:fill="FFFFFF"/>
        </w:rPr>
        <w:t>ΠΡΟΕΔΡΕΥΩΝ (Γεώργιος Λαμπρούλης):</w:t>
      </w:r>
      <w:r>
        <w:rPr>
          <w:rFonts w:eastAsia="Times New Roman"/>
          <w:b/>
          <w:color w:val="000000"/>
          <w:szCs w:val="24"/>
          <w:shd w:val="clear" w:color="auto" w:fill="FFFFFF"/>
        </w:rPr>
        <w:t xml:space="preserve"> </w:t>
      </w:r>
      <w:r>
        <w:rPr>
          <w:rFonts w:eastAsia="Times New Roman"/>
          <w:color w:val="000000"/>
          <w:szCs w:val="24"/>
          <w:shd w:val="clear" w:color="auto" w:fill="FFFFFF"/>
        </w:rPr>
        <w:t xml:space="preserve">Καλό είναι να μετατεθεί τέλος πάντων με τη συγκεκριμένη τροπολογία ενόψει της εφαρμογής του νόμου. Αυτό προφανώς θα </w:t>
      </w:r>
      <w:r>
        <w:rPr>
          <w:rFonts w:eastAsia="Times New Roman"/>
          <w:color w:val="000000"/>
          <w:szCs w:val="24"/>
          <w:shd w:val="clear" w:color="auto" w:fill="FFFFFF"/>
        </w:rPr>
        <w:t>υποστηρίξει και ο κ. Βίτσας.</w:t>
      </w:r>
    </w:p>
    <w:p w14:paraId="5218D6EE" w14:textId="77777777" w:rsidR="00BE48FC" w:rsidRDefault="008F016C">
      <w:pPr>
        <w:spacing w:line="600" w:lineRule="auto"/>
        <w:ind w:firstLine="720"/>
        <w:jc w:val="both"/>
        <w:rPr>
          <w:rFonts w:eastAsia="Times New Roman"/>
          <w:color w:val="000000"/>
          <w:szCs w:val="24"/>
          <w:shd w:val="clear" w:color="auto" w:fill="FFFFFF"/>
        </w:rPr>
      </w:pPr>
      <w:r w:rsidRPr="00421325">
        <w:rPr>
          <w:rFonts w:eastAsia="Times New Roman"/>
          <w:b/>
          <w:color w:val="000000"/>
          <w:szCs w:val="24"/>
          <w:shd w:val="clear" w:color="auto" w:fill="FFFFFF"/>
        </w:rPr>
        <w:lastRenderedPageBreak/>
        <w:t>ΜΙΧΑΗΛ ΚΑΛΟΓΗΡΟΥ (Υπουργός Δικαιοσύνης, Διαφάνειας και Ανθρωπίνων Δικαιωμάτων):</w:t>
      </w:r>
      <w:r>
        <w:rPr>
          <w:rFonts w:eastAsia="Times New Roman"/>
          <w:b/>
          <w:color w:val="000000"/>
          <w:szCs w:val="24"/>
          <w:shd w:val="clear" w:color="auto" w:fill="FFFFFF"/>
        </w:rPr>
        <w:t xml:space="preserve"> </w:t>
      </w:r>
      <w:r>
        <w:rPr>
          <w:rFonts w:eastAsia="Times New Roman"/>
          <w:color w:val="000000"/>
          <w:szCs w:val="24"/>
          <w:shd w:val="clear" w:color="auto" w:fill="FFFFFF"/>
        </w:rPr>
        <w:t>Βεβαίως.</w:t>
      </w:r>
    </w:p>
    <w:p w14:paraId="5218D6EF" w14:textId="77777777" w:rsidR="00BE48FC" w:rsidRDefault="008F016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 xml:space="preserve">ΠΡΟΕΔΡΕΥΩΝ (Γεώργιος Λαμπρούλης): </w:t>
      </w:r>
      <w:r>
        <w:rPr>
          <w:rFonts w:eastAsia="Times New Roman"/>
          <w:color w:val="000000"/>
          <w:szCs w:val="24"/>
          <w:shd w:val="clear" w:color="auto" w:fill="FFFFFF"/>
        </w:rPr>
        <w:t xml:space="preserve">Ευχαριστούμε </w:t>
      </w:r>
    </w:p>
    <w:p w14:paraId="5218D6F0" w14:textId="77777777" w:rsidR="00BE48FC" w:rsidRDefault="008F016C">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Τον λόγο έχει ο κ. Πιτσιόρλας.</w:t>
      </w:r>
    </w:p>
    <w:p w14:paraId="5218D6F1" w14:textId="77777777" w:rsidR="00BE48FC" w:rsidRDefault="008F016C">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Θερμή παράκληση, κύριε Υπουργέ, όσο πιο σύντομα γίνεται, αν</w:t>
      </w:r>
      <w:r>
        <w:rPr>
          <w:rFonts w:eastAsia="Times New Roman"/>
          <w:color w:val="000000"/>
          <w:szCs w:val="24"/>
          <w:shd w:val="clear" w:color="auto" w:fill="FFFFFF"/>
        </w:rPr>
        <w:t xml:space="preserve"> σας είναι εύκολο, γιατί είναι τρεις οι τροπολογίες που καταθέτετε. </w:t>
      </w:r>
    </w:p>
    <w:p w14:paraId="5218D6F2" w14:textId="77777777" w:rsidR="00BE48FC" w:rsidRDefault="008F016C">
      <w:pPr>
        <w:spacing w:line="600" w:lineRule="auto"/>
        <w:ind w:firstLine="720"/>
        <w:jc w:val="both"/>
        <w:rPr>
          <w:rFonts w:eastAsia="Times New Roman"/>
          <w:color w:val="000000"/>
          <w:szCs w:val="24"/>
          <w:shd w:val="clear" w:color="auto" w:fill="FFFFFF"/>
        </w:rPr>
      </w:pPr>
      <w:r w:rsidRPr="00421325">
        <w:rPr>
          <w:rFonts w:eastAsia="Times New Roman"/>
          <w:b/>
          <w:color w:val="000000"/>
          <w:szCs w:val="24"/>
          <w:shd w:val="clear" w:color="auto" w:fill="FFFFFF"/>
        </w:rPr>
        <w:t>ΝΟΤΗΣ ΜΗΤΑΡΑΚΗΣ:</w:t>
      </w:r>
      <w:r>
        <w:rPr>
          <w:rFonts w:eastAsia="Times New Roman"/>
          <w:color w:val="000000"/>
          <w:szCs w:val="24"/>
          <w:shd w:val="clear" w:color="auto" w:fill="FFFFFF"/>
        </w:rPr>
        <w:t xml:space="preserve"> Να μην ξεχάσουμε το Άμυνας.</w:t>
      </w:r>
    </w:p>
    <w:p w14:paraId="5218D6F3" w14:textId="77777777" w:rsidR="00BE48FC" w:rsidRDefault="008F016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 xml:space="preserve">ΠΡΟΕΔΡΕΥΩΝ (Γεώργιος Λαμπρούλης): </w:t>
      </w:r>
      <w:r>
        <w:rPr>
          <w:rFonts w:eastAsia="Times New Roman"/>
          <w:color w:val="000000"/>
          <w:szCs w:val="24"/>
          <w:shd w:val="clear" w:color="auto" w:fill="FFFFFF"/>
        </w:rPr>
        <w:t>Ναι, θα προσέλθει κάποιος εκ των Υπουργών να υποστηρίξει τις δύο τροπολογίες.</w:t>
      </w:r>
    </w:p>
    <w:p w14:paraId="5218D6F4" w14:textId="77777777" w:rsidR="00BE48FC" w:rsidRDefault="008F016C">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Κύριε Πιτσιόρλα, έχετε τον λόγ</w:t>
      </w:r>
      <w:r>
        <w:rPr>
          <w:rFonts w:eastAsia="Times New Roman"/>
          <w:color w:val="000000"/>
          <w:szCs w:val="24"/>
          <w:shd w:val="clear" w:color="auto" w:fill="FFFFFF"/>
        </w:rPr>
        <w:t>ο.</w:t>
      </w:r>
    </w:p>
    <w:p w14:paraId="5218D6F5" w14:textId="77777777" w:rsidR="00BE48FC" w:rsidRDefault="008F016C">
      <w:pPr>
        <w:spacing w:line="600" w:lineRule="auto"/>
        <w:ind w:firstLine="720"/>
        <w:jc w:val="both"/>
        <w:rPr>
          <w:rFonts w:eastAsia="Times New Roman"/>
          <w:color w:val="000000"/>
          <w:szCs w:val="24"/>
          <w:shd w:val="clear" w:color="auto" w:fill="FFFFFF"/>
        </w:rPr>
      </w:pPr>
      <w:r w:rsidRPr="00B42A10">
        <w:rPr>
          <w:rFonts w:eastAsia="Times New Roman"/>
          <w:b/>
          <w:color w:val="000000"/>
          <w:szCs w:val="24"/>
          <w:shd w:val="clear" w:color="auto" w:fill="FFFFFF"/>
        </w:rPr>
        <w:t>ΑΣΤΕΡΙΟΣ ΠΙΤΣΙΟΡΛΑΣ (Αναπληρωτής Υπουργός Οικονομίας και Ανάπτυξης):</w:t>
      </w:r>
      <w:r>
        <w:rPr>
          <w:rFonts w:eastAsia="Times New Roman"/>
          <w:b/>
          <w:color w:val="000000"/>
          <w:szCs w:val="24"/>
          <w:shd w:val="clear" w:color="auto" w:fill="FFFFFF"/>
        </w:rPr>
        <w:t xml:space="preserve"> </w:t>
      </w:r>
      <w:r>
        <w:rPr>
          <w:rFonts w:eastAsia="Times New Roman"/>
          <w:color w:val="000000"/>
          <w:szCs w:val="24"/>
          <w:shd w:val="clear" w:color="auto" w:fill="FFFFFF"/>
        </w:rPr>
        <w:t>Θα αναφερθώ στις δύο τροπολογίες</w:t>
      </w:r>
      <w:r>
        <w:rPr>
          <w:rFonts w:eastAsia="Times New Roman"/>
          <w:color w:val="000000"/>
          <w:szCs w:val="24"/>
          <w:shd w:val="clear" w:color="auto" w:fill="FFFFFF"/>
        </w:rPr>
        <w:t>,</w:t>
      </w:r>
      <w:r>
        <w:rPr>
          <w:rFonts w:eastAsia="Times New Roman"/>
          <w:color w:val="000000"/>
          <w:szCs w:val="24"/>
          <w:shd w:val="clear" w:color="auto" w:fill="FFFFFF"/>
        </w:rPr>
        <w:t xml:space="preserve"> που αφορούν ζητήματα τακτοποίησης προσωπικού της Ελληνικής Βιομηχανίας Ζάχαρης.</w:t>
      </w:r>
    </w:p>
    <w:p w14:paraId="5218D6F6" w14:textId="77777777" w:rsidR="00BE48FC" w:rsidRDefault="008F016C">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 xml:space="preserve">Βρισκόμαστε στη φάση προετοιμασίας υποβολής πρότασης για το πρόγραμμα </w:t>
      </w:r>
      <w:r>
        <w:rPr>
          <w:rFonts w:eastAsia="Times New Roman"/>
          <w:color w:val="000000"/>
          <w:szCs w:val="24"/>
          <w:shd w:val="clear" w:color="auto" w:fill="FFFFFF"/>
        </w:rPr>
        <w:t xml:space="preserve">εξυγίανσης της Ελληνικής Βιομηχανίας Ζάχαρης. Πιστεύω ότι εντός του έτους θα έχουμε καταθέσει το πρόγραμμα αυτό. Προκειμένου να διευκολύνουμε τη διαδικασία της εξυγίανσης, καταθέτουμε τις τροπολογίες. </w:t>
      </w:r>
    </w:p>
    <w:p w14:paraId="5218D6F7" w14:textId="77777777" w:rsidR="00BE48FC" w:rsidRDefault="008F016C">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Με βάση τις τροπολογίες αυτές δίνουμε τη δυνατότητα σε</w:t>
      </w:r>
      <w:r>
        <w:rPr>
          <w:rFonts w:eastAsia="Times New Roman"/>
          <w:color w:val="000000"/>
          <w:szCs w:val="24"/>
          <w:shd w:val="clear" w:color="auto" w:fill="FFFFFF"/>
        </w:rPr>
        <w:t xml:space="preserve"> ένα μέρος του προσωπικού που απασχολείται σήμερα –περίπου σε εκατό με εκατόν τέσσερις εργαζόμενους-, που είναι άνω των πενήντα έξι ετών και μπορούν να θεμελιώσουν συνταξιοδοτικό δικαίωμα μέσα στην επόμενη πενταετία, να ενταχθούν σε ένα πρόγραμμα του ΟΑΕΔ </w:t>
      </w:r>
      <w:r>
        <w:rPr>
          <w:rFonts w:eastAsia="Times New Roman"/>
          <w:color w:val="000000"/>
          <w:szCs w:val="24"/>
          <w:shd w:val="clear" w:color="auto" w:fill="FFFFFF"/>
        </w:rPr>
        <w:t xml:space="preserve">επιδότησης της ανεργίας, προκειμένου να μπορούν να συνταξιοδοτηθούν. </w:t>
      </w:r>
    </w:p>
    <w:p w14:paraId="5218D6F8" w14:textId="77777777" w:rsidR="00BE48FC" w:rsidRDefault="008F016C">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Σε άλλους εκατό περίπου εργαζομένους δίνουμε τη δυνατότητα να μεταφερθούν σε άλλες δημόσιες υπηρεσίες. </w:t>
      </w:r>
    </w:p>
    <w:p w14:paraId="5218D6F9" w14:textId="77777777" w:rsidR="00BE48FC" w:rsidRDefault="008F016C">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Με το πρόγραμμα εξυγίανσης ένα μεγάλο μέρος του προσωπικού θα παραμείνει στη βιομη</w:t>
      </w:r>
      <w:r>
        <w:rPr>
          <w:rFonts w:eastAsia="Times New Roman"/>
          <w:color w:val="000000"/>
          <w:szCs w:val="24"/>
          <w:shd w:val="clear" w:color="auto" w:fill="FFFFFF"/>
        </w:rPr>
        <w:t xml:space="preserve">χανία. Όμως, επαναλαμβάνω ότι, προκειμένου να διευκολύνουμε την κατάθεση και υλοποίηση </w:t>
      </w:r>
      <w:r>
        <w:rPr>
          <w:rFonts w:eastAsia="Times New Roman"/>
          <w:color w:val="000000"/>
          <w:szCs w:val="24"/>
          <w:shd w:val="clear" w:color="auto" w:fill="FFFFFF"/>
        </w:rPr>
        <w:lastRenderedPageBreak/>
        <w:t xml:space="preserve">του προγράμματος εξυγίανσης, ζητούμε την έγκριση αυτών των δύο τροπολογιών. </w:t>
      </w:r>
    </w:p>
    <w:p w14:paraId="5218D6FA" w14:textId="77777777" w:rsidR="00BE48FC" w:rsidRDefault="008F016C">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Για όλους τους εργαζόμενους που θα υπαχθούν σε αυτές τις ρυθμίσεις απαραίτητη προϋπόθεση είν</w:t>
      </w:r>
      <w:r>
        <w:rPr>
          <w:rFonts w:eastAsia="Times New Roman"/>
          <w:color w:val="000000"/>
          <w:szCs w:val="24"/>
          <w:shd w:val="clear" w:color="auto" w:fill="FFFFFF"/>
        </w:rPr>
        <w:t xml:space="preserve">αι να εργάζονται τουλάχιστον μία πενταετία στη βιομηχανία. Δεν αφορά, δηλαδή, εργαζόμενους που μπορεί να μπήκαν τώρα. Προϋπόθεση, λοιπόν, η ηλικία άνω των πενήντα έξι ετών για το </w:t>
      </w:r>
      <w:r w:rsidRPr="006F65A7">
        <w:rPr>
          <w:rFonts w:eastAsia="Times New Roman"/>
          <w:color w:val="000000"/>
          <w:szCs w:val="24"/>
          <w:shd w:val="clear" w:color="auto" w:fill="FFFFFF"/>
        </w:rPr>
        <w:t>συνταξιοδοτικό</w:t>
      </w:r>
      <w:r>
        <w:rPr>
          <w:rFonts w:eastAsia="Times New Roman"/>
          <w:color w:val="000000"/>
          <w:szCs w:val="24"/>
          <w:shd w:val="clear" w:color="auto" w:fill="FFFFFF"/>
        </w:rPr>
        <w:t xml:space="preserve"> καθεστώς και για τους υπόλοιπους δυνατότητα μεταφοράς.</w:t>
      </w:r>
    </w:p>
    <w:p w14:paraId="5218D6FB" w14:textId="77777777" w:rsidR="00BE48FC" w:rsidRDefault="008F016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ΠΡΟΕΔΡΕ</w:t>
      </w:r>
      <w:r>
        <w:rPr>
          <w:rFonts w:eastAsia="Times New Roman"/>
          <w:b/>
          <w:color w:val="000000"/>
          <w:szCs w:val="24"/>
          <w:shd w:val="clear" w:color="auto" w:fill="FFFFFF"/>
        </w:rPr>
        <w:t xml:space="preserve">ΥΩΝ (Γεώργιος Λαμπρούλης): </w:t>
      </w:r>
      <w:r>
        <w:rPr>
          <w:rFonts w:eastAsia="Times New Roman"/>
          <w:color w:val="000000"/>
          <w:szCs w:val="24"/>
          <w:shd w:val="clear" w:color="auto" w:fill="FFFFFF"/>
        </w:rPr>
        <w:t>Ευχαριστούμε πολύ τον κ. Πιτσιόρλα.</w:t>
      </w:r>
    </w:p>
    <w:p w14:paraId="5218D6FC" w14:textId="77777777" w:rsidR="00BE48FC" w:rsidRDefault="008F016C">
      <w:pPr>
        <w:spacing w:line="600" w:lineRule="auto"/>
        <w:ind w:firstLine="720"/>
        <w:jc w:val="both"/>
        <w:rPr>
          <w:rFonts w:eastAsia="Times New Roman"/>
          <w:color w:val="000000"/>
          <w:szCs w:val="24"/>
          <w:shd w:val="clear" w:color="auto" w:fill="FFFFFF"/>
        </w:rPr>
      </w:pPr>
      <w:r w:rsidRPr="00B42A10">
        <w:rPr>
          <w:rFonts w:eastAsia="Times New Roman"/>
          <w:b/>
          <w:color w:val="000000"/>
          <w:szCs w:val="24"/>
          <w:shd w:val="clear" w:color="auto" w:fill="FFFFFF"/>
        </w:rPr>
        <w:t xml:space="preserve">ΔΙΑΜΑΝΤΩ ΜΑΝΩΛΑΚΟΥ: </w:t>
      </w:r>
      <w:r>
        <w:rPr>
          <w:rFonts w:eastAsia="Times New Roman"/>
          <w:color w:val="000000"/>
          <w:szCs w:val="24"/>
          <w:shd w:val="clear" w:color="auto" w:fill="FFFFFF"/>
        </w:rPr>
        <w:t>Κύριε Πρόεδρε, θα ήθελα τον λόγο για μία ερώτηση.</w:t>
      </w:r>
    </w:p>
    <w:p w14:paraId="5218D6FD" w14:textId="77777777" w:rsidR="00BE48FC" w:rsidRDefault="008F016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 xml:space="preserve">ΠΡΟΕΔΡΕΥΩΝ (Γεώργιος Λαμπρούλης): </w:t>
      </w:r>
      <w:r>
        <w:rPr>
          <w:rFonts w:eastAsia="Times New Roman"/>
          <w:color w:val="000000"/>
          <w:szCs w:val="24"/>
          <w:shd w:val="clear" w:color="auto" w:fill="FFFFFF"/>
        </w:rPr>
        <w:t>Έχετε τον λόγο, κυρία Μανωλάκου.</w:t>
      </w:r>
    </w:p>
    <w:p w14:paraId="5218D6FE" w14:textId="77777777" w:rsidR="00BE48FC" w:rsidRDefault="008F016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 xml:space="preserve">ΔΙΑΜΑΝΤΩ ΜΑΝΩΛΑΚΟΥ: </w:t>
      </w:r>
      <w:r>
        <w:rPr>
          <w:rFonts w:eastAsia="Times New Roman"/>
          <w:color w:val="000000"/>
          <w:szCs w:val="24"/>
          <w:shd w:val="clear" w:color="auto" w:fill="FFFFFF"/>
        </w:rPr>
        <w:t>Κύριε Υπουργέ, από την ενημέρωση που</w:t>
      </w:r>
      <w:r>
        <w:rPr>
          <w:rFonts w:eastAsia="Times New Roman"/>
          <w:color w:val="000000"/>
          <w:szCs w:val="24"/>
          <w:shd w:val="clear" w:color="auto" w:fill="FFFFFF"/>
        </w:rPr>
        <w:t xml:space="preserve"> κάνατε και από τα νούμερα, προφανώς αφορά όλους τους εργαζόμενους σήμερα στην Ελληνική Βιομηχανία </w:t>
      </w:r>
      <w:r>
        <w:rPr>
          <w:rFonts w:eastAsia="Times New Roman"/>
          <w:color w:val="000000"/>
          <w:szCs w:val="24"/>
          <w:shd w:val="clear" w:color="auto" w:fill="FFFFFF"/>
        </w:rPr>
        <w:lastRenderedPageBreak/>
        <w:t>Ζάχαρης. Μπαίνει δηλαδή λουκέτο στην Ελληνική Βιομηχανία Ζάχαρης. Τέρμα! Δεν θα υπάρχει τίποτα. Νέκρα!</w:t>
      </w:r>
    </w:p>
    <w:p w14:paraId="5218D6FF" w14:textId="77777777" w:rsidR="00BE48FC" w:rsidRDefault="008F016C">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Βεβαίως, ό,τι αφορά τους εργαζόμενους εμείς θα το ψηφί</w:t>
      </w:r>
      <w:r>
        <w:rPr>
          <w:rFonts w:eastAsia="Times New Roman"/>
          <w:color w:val="000000"/>
          <w:szCs w:val="24"/>
          <w:shd w:val="clear" w:color="auto" w:fill="FFFFFF"/>
        </w:rPr>
        <w:t>σουμε, γιατί δεν πρέπει να μείνουν ξεκρέμαστοι αυτοί οι άνθρωποι. Τέρμα, όμως, η τευτλοπαραγωγή, τέρμα η καλλιέργεια, τέρμα η βιομηχανία! Αυτό αποφασίσατε.</w:t>
      </w:r>
    </w:p>
    <w:p w14:paraId="5218D700" w14:textId="77777777" w:rsidR="00BE48FC" w:rsidRDefault="008F016C">
      <w:pPr>
        <w:spacing w:line="600" w:lineRule="auto"/>
        <w:ind w:firstLine="720"/>
        <w:jc w:val="both"/>
        <w:rPr>
          <w:rFonts w:eastAsia="Times New Roman"/>
          <w:color w:val="000000"/>
          <w:szCs w:val="24"/>
          <w:shd w:val="clear" w:color="auto" w:fill="FFFFFF"/>
        </w:rPr>
      </w:pPr>
      <w:r w:rsidRPr="00421325">
        <w:rPr>
          <w:rFonts w:eastAsia="Times New Roman"/>
          <w:b/>
          <w:color w:val="000000"/>
          <w:szCs w:val="24"/>
          <w:shd w:val="clear" w:color="auto" w:fill="FFFFFF"/>
        </w:rPr>
        <w:t xml:space="preserve">ΜΙΧΑΗΛ ΤΖΕΛΕΠΗΣ: </w:t>
      </w:r>
      <w:r>
        <w:rPr>
          <w:rFonts w:eastAsia="Times New Roman"/>
          <w:color w:val="000000"/>
          <w:szCs w:val="24"/>
          <w:shd w:val="clear" w:color="auto" w:fill="FFFFFF"/>
        </w:rPr>
        <w:t>Κύριε Πρόεδρε, θα ήθελα τον λόγο.</w:t>
      </w:r>
    </w:p>
    <w:p w14:paraId="5218D701" w14:textId="77777777" w:rsidR="00BE48FC" w:rsidRDefault="008F016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 xml:space="preserve">ΠΡΟΕΔΡΕΥΩΝ (Γεώργιος Λαμπρούλης): </w:t>
      </w:r>
      <w:r>
        <w:rPr>
          <w:rFonts w:eastAsia="Times New Roman"/>
          <w:color w:val="000000"/>
          <w:szCs w:val="24"/>
          <w:shd w:val="clear" w:color="auto" w:fill="FFFFFF"/>
        </w:rPr>
        <w:t>Ορίστε, κύριε Τ</w:t>
      </w:r>
      <w:r>
        <w:rPr>
          <w:rFonts w:eastAsia="Times New Roman"/>
          <w:color w:val="000000"/>
          <w:szCs w:val="24"/>
          <w:shd w:val="clear" w:color="auto" w:fill="FFFFFF"/>
        </w:rPr>
        <w:t>ζελέπη.</w:t>
      </w:r>
    </w:p>
    <w:p w14:paraId="5218D702" w14:textId="77777777" w:rsidR="00BE48FC" w:rsidRDefault="008F016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 xml:space="preserve">ΜΙΧΑΗΛ ΤΖΕΛΕΠΗΣ: </w:t>
      </w:r>
      <w:r>
        <w:rPr>
          <w:rFonts w:eastAsia="Times New Roman"/>
          <w:color w:val="000000"/>
          <w:szCs w:val="24"/>
          <w:shd w:val="clear" w:color="auto" w:fill="FFFFFF"/>
        </w:rPr>
        <w:t>Ευχαριστώ, κύριε Πρόεδρε.</w:t>
      </w:r>
    </w:p>
    <w:p w14:paraId="5218D703" w14:textId="77777777" w:rsidR="00BE48FC" w:rsidRDefault="008F016C">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Ομολογουμένως, η Ελληνική Βιομηχανία Ζάχαρης είναι πλέον σε αδιέξοδο λόγω και της έλλειψης αναπτυξιακής αγροτικής πολιτικής από την Κυβέρνηση τέσσερα χρόνια τώρα που έχει την ευθύνη της διακυβέρνησης της χ</w:t>
      </w:r>
      <w:r>
        <w:rPr>
          <w:rFonts w:eastAsia="Times New Roman"/>
          <w:color w:val="000000"/>
          <w:szCs w:val="24"/>
          <w:shd w:val="clear" w:color="auto" w:fill="FFFFFF"/>
        </w:rPr>
        <w:t>ώρας.</w:t>
      </w:r>
    </w:p>
    <w:p w14:paraId="5218D704" w14:textId="77777777" w:rsidR="00BE48FC" w:rsidRDefault="008F016C">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Οπωσδήποτε συμφωνούμε με την τροπολογία, γιατί δεν φταίνε σε τίποτα οι εργαζόμενοι αυτής της πολύπαθης βιομηχανίας. </w:t>
      </w:r>
    </w:p>
    <w:p w14:paraId="5218D705"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lastRenderedPageBreak/>
        <w:t>Δεν ακούσαμε όμως τίποτα, κύριε Υπουργέ, για το τι θα γίνει με τους Έλληνες αγρότες παραγωγούς ζαχαροτεύτλων. Τι θα γίνει με το ότι η</w:t>
      </w:r>
      <w:r>
        <w:rPr>
          <w:rFonts w:eastAsia="Times New Roman" w:cs="Times New Roman"/>
          <w:szCs w:val="24"/>
        </w:rPr>
        <w:t xml:space="preserve"> εθνική οικονομία χάνει ένα στρατηγικό αγροτικό προϊόν;</w:t>
      </w:r>
    </w:p>
    <w:p w14:paraId="5218D706"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Το 2019 η τευτλοκαλλιέργεια χάθηκε. Θα κλείσουν και τα υπόλοιπα εναπομείναντα τρία εργοστάσια</w:t>
      </w:r>
      <w:r>
        <w:rPr>
          <w:rFonts w:eastAsia="Times New Roman" w:cs="Times New Roman"/>
          <w:szCs w:val="24"/>
        </w:rPr>
        <w:t>,</w:t>
      </w:r>
      <w:r>
        <w:rPr>
          <w:rFonts w:eastAsia="Times New Roman" w:cs="Times New Roman"/>
          <w:szCs w:val="24"/>
        </w:rPr>
        <w:t xml:space="preserve"> που λειτουργούσαν μέχρι πρόσφατα. Ποιο το μέλλον της Ελληνικής Βιομηχανίας Ζάχαρης; Πρέπει να απαντήσετε </w:t>
      </w:r>
      <w:r>
        <w:rPr>
          <w:rFonts w:eastAsia="Times New Roman" w:cs="Times New Roman"/>
          <w:szCs w:val="24"/>
        </w:rPr>
        <w:t xml:space="preserve">και στους Έλληνες αγρότες παραγωγούς. </w:t>
      </w:r>
    </w:p>
    <w:p w14:paraId="5218D707"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14:paraId="5218D708" w14:textId="77777777" w:rsidR="00BE48FC" w:rsidRDefault="008F016C">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sidRPr="00600DC9">
        <w:rPr>
          <w:rFonts w:eastAsia="Times New Roman" w:cs="Times New Roman"/>
          <w:b/>
          <w:szCs w:val="24"/>
        </w:rPr>
        <w:t>:</w:t>
      </w:r>
      <w:r w:rsidRPr="00600DC9">
        <w:rPr>
          <w:rFonts w:eastAsia="Times New Roman" w:cs="Times New Roman"/>
          <w:szCs w:val="24"/>
        </w:rPr>
        <w:t xml:space="preserve"> </w:t>
      </w:r>
      <w:r>
        <w:rPr>
          <w:rFonts w:eastAsia="Times New Roman" w:cs="Times New Roman"/>
          <w:szCs w:val="24"/>
        </w:rPr>
        <w:t xml:space="preserve">Κύριε Τζελέπη, κατανοητή η ερώτηση. </w:t>
      </w:r>
    </w:p>
    <w:p w14:paraId="5218D709"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5218D70A" w14:textId="77777777" w:rsidR="00BE48FC" w:rsidRDefault="008F016C">
      <w:pPr>
        <w:spacing w:line="600" w:lineRule="auto"/>
        <w:ind w:firstLine="720"/>
        <w:jc w:val="both"/>
        <w:rPr>
          <w:rFonts w:eastAsia="Times New Roman" w:cs="Times New Roman"/>
          <w:szCs w:val="24"/>
        </w:rPr>
      </w:pPr>
      <w:r>
        <w:rPr>
          <w:rFonts w:eastAsia="Times New Roman" w:cs="Times New Roman"/>
          <w:b/>
          <w:szCs w:val="24"/>
        </w:rPr>
        <w:t>ΑΣΤΕΡΙΟΣ ΠΙΤΣΙΟΡΛΑΣ (Αναπληρωτής Υπουργός Οικονομίας και Ανάπτυξης)</w:t>
      </w:r>
      <w:r w:rsidRPr="00600DC9">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Το σχέδιο που </w:t>
      </w:r>
      <w:r>
        <w:rPr>
          <w:rFonts w:eastAsia="Times New Roman" w:cs="Times New Roman"/>
          <w:szCs w:val="24"/>
        </w:rPr>
        <w:t xml:space="preserve">έχει διαμορφώσει η Κυβέρνηση και προωθεί είναι σχέδιο εξυγίανσης της βιομηχανίας με στόχο να συνεχιστεί η λειτουργία της και η παραγωγή της ζάχαρης. Αυτό λέμε και στους Έλληνες τευτλοπαραγωγούς. Η </w:t>
      </w:r>
      <w:r>
        <w:rPr>
          <w:rFonts w:eastAsia="Times New Roman" w:cs="Times New Roman"/>
          <w:szCs w:val="24"/>
        </w:rPr>
        <w:lastRenderedPageBreak/>
        <w:t>καλλιέργεια δεν μπορεί να συνεχιστεί, όπως και η λειτουργία</w:t>
      </w:r>
      <w:r>
        <w:rPr>
          <w:rFonts w:eastAsia="Times New Roman" w:cs="Times New Roman"/>
          <w:szCs w:val="24"/>
        </w:rPr>
        <w:t xml:space="preserve"> της βιομηχανίας, αν συνεχίσουμε με τον ίδιο τρόπο.</w:t>
      </w:r>
    </w:p>
    <w:p w14:paraId="5218D70B"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Επειδή αναφερθήκατε στην παρούσα Κυβέρνηση, στο τέλος του 2014 η Ελληνική Βιομηχανία Ζάχαρης χρωστούσε 210 εκατομμύρια. Αυτά τα 210 εκατομμύρια χρεών διαμορφώθηκαν σε μία περίοδο όπου οι τιμές της ζάχαρης</w:t>
      </w:r>
      <w:r>
        <w:rPr>
          <w:rFonts w:eastAsia="Times New Roman" w:cs="Times New Roman"/>
          <w:szCs w:val="24"/>
        </w:rPr>
        <w:t xml:space="preserve"> ήταν αρκετά υψηλές σε σχέση με σήμερα και θα μπορούσε να έχει και κέρδη, αλλά υπήρξε κακοδιαχείριση στον τρόπο με τον οποίο διοικούνταν αυτή η εταιρεία τις προηγούμενες δεκαετίες.</w:t>
      </w:r>
    </w:p>
    <w:p w14:paraId="5218D70C"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Αυτό το θέμα πρέπει να λυθεί και μάλιστα με ριζικό τρόπο. Έγιναν προσπάθειε</w:t>
      </w:r>
      <w:r>
        <w:rPr>
          <w:rFonts w:eastAsia="Times New Roman" w:cs="Times New Roman"/>
          <w:szCs w:val="24"/>
        </w:rPr>
        <w:t xml:space="preserve">ς στην αρχή της κυβερνητικής θητείας να συνεχίσουμε τα πράγματα ως είχαν. Δυστυχώς, αυτό δεν απέδωσε και δεν μπορούσε να αποδώσει. Πάμε σε μία ριζική λύση για να μπορούμε να εξασφαλίσουμε τη συνέχιση της καλλιέργειας στην Ελλάδα και της παραγωγής ζάχαρης. </w:t>
      </w:r>
      <w:r>
        <w:rPr>
          <w:rFonts w:eastAsia="Times New Roman" w:cs="Times New Roman"/>
          <w:szCs w:val="24"/>
        </w:rPr>
        <w:t xml:space="preserve">Το πρόγραμμα που θα κατατεθεί σε λίγες μέρες θα αποδεικνύει αυτό που σας λέω τώρα. </w:t>
      </w:r>
    </w:p>
    <w:p w14:paraId="5218D70D" w14:textId="77777777" w:rsidR="00BE48FC" w:rsidRDefault="008F016C">
      <w:pPr>
        <w:spacing w:line="600" w:lineRule="auto"/>
        <w:ind w:firstLine="720"/>
        <w:jc w:val="both"/>
        <w:rPr>
          <w:rFonts w:eastAsia="Times New Roman" w:cs="Times New Roman"/>
          <w:szCs w:val="24"/>
        </w:rPr>
      </w:pPr>
      <w:r w:rsidRPr="005D0EA1">
        <w:rPr>
          <w:rFonts w:eastAsia="Times New Roman" w:cs="Times New Roman"/>
          <w:b/>
          <w:szCs w:val="24"/>
        </w:rPr>
        <w:t>ΠΡΟΕΔΡΕΥΩΝ (Γεώργιος Λαμπρούλης)</w:t>
      </w:r>
      <w:r w:rsidRPr="00600DC9">
        <w:rPr>
          <w:rFonts w:eastAsia="Times New Roman" w:cs="Times New Roman"/>
          <w:b/>
          <w:szCs w:val="24"/>
        </w:rPr>
        <w:t>:</w:t>
      </w:r>
      <w:r>
        <w:rPr>
          <w:rFonts w:eastAsia="Times New Roman" w:cs="Times New Roman"/>
          <w:szCs w:val="24"/>
        </w:rPr>
        <w:t xml:space="preserve"> Ευχαριστούμε τον κύριο Υπουργό.</w:t>
      </w:r>
    </w:p>
    <w:p w14:paraId="5218D70E" w14:textId="77777777" w:rsidR="00BE48FC" w:rsidRDefault="008F016C">
      <w:pPr>
        <w:spacing w:line="600" w:lineRule="auto"/>
        <w:ind w:firstLine="720"/>
        <w:jc w:val="both"/>
        <w:rPr>
          <w:rFonts w:eastAsia="Times New Roman" w:cs="Times New Roman"/>
        </w:rPr>
      </w:pPr>
      <w:r w:rsidRPr="00111BFF">
        <w:rPr>
          <w:rFonts w:eastAsia="Times New Roman" w:cs="Times New Roman"/>
        </w:rPr>
        <w:lastRenderedPageBreak/>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w:t>
      </w:r>
      <w:r w:rsidRPr="00111BFF">
        <w:rPr>
          <w:rFonts w:eastAsia="Times New Roman" w:cs="Times New Roman"/>
        </w:rPr>
        <w:t xml:space="preserve">τον τρόπο οργάνωσης και λειτουργίας της Βουλής, </w:t>
      </w:r>
      <w:r>
        <w:rPr>
          <w:rFonts w:eastAsia="Times New Roman" w:cs="Times New Roman"/>
        </w:rPr>
        <w:t xml:space="preserve">είκοσι εννέα </w:t>
      </w:r>
      <w:r w:rsidRPr="00111BFF">
        <w:rPr>
          <w:rFonts w:eastAsia="Times New Roman" w:cs="Times New Roman"/>
        </w:rPr>
        <w:t xml:space="preserve">μαθήτριες και μαθητές και </w:t>
      </w:r>
      <w:r>
        <w:rPr>
          <w:rFonts w:eastAsia="Times New Roman" w:cs="Times New Roman"/>
        </w:rPr>
        <w:t xml:space="preserve">δύο </w:t>
      </w:r>
      <w:r w:rsidRPr="00111BFF">
        <w:rPr>
          <w:rFonts w:eastAsia="Times New Roman" w:cs="Times New Roman"/>
        </w:rPr>
        <w:t xml:space="preserve">συνοδοί εκπαιδευτικοί από το </w:t>
      </w:r>
      <w:r>
        <w:rPr>
          <w:rFonts w:eastAsia="Times New Roman" w:cs="Times New Roman"/>
        </w:rPr>
        <w:t>Γυμνάσιο Ακράτας Αχαΐας</w:t>
      </w:r>
      <w:r w:rsidRPr="00111BFF">
        <w:rPr>
          <w:rFonts w:eastAsia="Times New Roman" w:cs="Times New Roman"/>
        </w:rPr>
        <w:t xml:space="preserve">. </w:t>
      </w:r>
    </w:p>
    <w:p w14:paraId="5218D70F" w14:textId="77777777" w:rsidR="00BE48FC" w:rsidRDefault="008F016C">
      <w:pPr>
        <w:spacing w:line="600" w:lineRule="auto"/>
        <w:ind w:firstLine="720"/>
        <w:jc w:val="both"/>
        <w:rPr>
          <w:rFonts w:eastAsia="Times New Roman" w:cs="Times New Roman"/>
        </w:rPr>
      </w:pPr>
      <w:r w:rsidRPr="00111BFF">
        <w:rPr>
          <w:rFonts w:eastAsia="Times New Roman" w:cs="Times New Roman"/>
        </w:rPr>
        <w:t xml:space="preserve">Η Βουλή τούς καλωσορίζει. </w:t>
      </w:r>
    </w:p>
    <w:p w14:paraId="5218D710" w14:textId="77777777" w:rsidR="00BE48FC" w:rsidRDefault="008F016C">
      <w:pPr>
        <w:spacing w:line="600" w:lineRule="auto"/>
        <w:ind w:firstLine="720"/>
        <w:jc w:val="center"/>
        <w:rPr>
          <w:rFonts w:eastAsia="Times New Roman" w:cs="Times New Roman"/>
        </w:rPr>
      </w:pPr>
      <w:r w:rsidRPr="00111BFF">
        <w:rPr>
          <w:rFonts w:eastAsia="Times New Roman" w:cs="Times New Roman"/>
        </w:rPr>
        <w:t>(Χειροκροτήματα απ’ όλες τις πτέρυγες της Βουλής)</w:t>
      </w:r>
    </w:p>
    <w:p w14:paraId="5218D711"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 xml:space="preserve">Τον λόγο έχει η </w:t>
      </w:r>
      <w:r>
        <w:rPr>
          <w:rFonts w:eastAsia="Times New Roman" w:cs="Times New Roman"/>
          <w:szCs w:val="24"/>
        </w:rPr>
        <w:t>ε</w:t>
      </w:r>
      <w:r>
        <w:rPr>
          <w:rFonts w:eastAsia="Times New Roman" w:cs="Times New Roman"/>
          <w:szCs w:val="24"/>
        </w:rPr>
        <w:t xml:space="preserve">ιδική </w:t>
      </w:r>
      <w:r>
        <w:rPr>
          <w:rFonts w:eastAsia="Times New Roman" w:cs="Times New Roman"/>
          <w:szCs w:val="24"/>
        </w:rPr>
        <w:t>α</w:t>
      </w:r>
      <w:r>
        <w:rPr>
          <w:rFonts w:eastAsia="Times New Roman" w:cs="Times New Roman"/>
          <w:szCs w:val="24"/>
        </w:rPr>
        <w:t xml:space="preserve">γορήτρια </w:t>
      </w:r>
      <w:r>
        <w:rPr>
          <w:rFonts w:eastAsia="Times New Roman" w:cs="Times New Roman"/>
          <w:szCs w:val="24"/>
        </w:rPr>
        <w:t>του Κομμουνιστικού Κόμματος Ελλάδ</w:t>
      </w:r>
      <w:r>
        <w:rPr>
          <w:rFonts w:eastAsia="Times New Roman" w:cs="Times New Roman"/>
          <w:szCs w:val="24"/>
        </w:rPr>
        <w:t>α</w:t>
      </w:r>
      <w:r>
        <w:rPr>
          <w:rFonts w:eastAsia="Times New Roman" w:cs="Times New Roman"/>
          <w:szCs w:val="24"/>
        </w:rPr>
        <w:t>ς κ. Διαμάντω Μανωλάκου.</w:t>
      </w:r>
    </w:p>
    <w:p w14:paraId="5218D712" w14:textId="77777777" w:rsidR="00BE48FC" w:rsidRDefault="008F016C">
      <w:pPr>
        <w:spacing w:line="600" w:lineRule="auto"/>
        <w:ind w:firstLine="720"/>
        <w:jc w:val="both"/>
        <w:rPr>
          <w:rFonts w:eastAsia="Times New Roman" w:cs="Times New Roman"/>
          <w:szCs w:val="24"/>
        </w:rPr>
      </w:pPr>
      <w:r>
        <w:rPr>
          <w:rFonts w:eastAsia="Times New Roman" w:cs="Times New Roman"/>
          <w:b/>
          <w:szCs w:val="24"/>
        </w:rPr>
        <w:t>ΔΙΑΜΑΝΤΩ ΜΑΝΩΛΑΚΟΥ</w:t>
      </w:r>
      <w:r w:rsidRPr="00600DC9">
        <w:rPr>
          <w:rFonts w:eastAsia="Times New Roman" w:cs="Times New Roman"/>
          <w:b/>
          <w:szCs w:val="24"/>
        </w:rPr>
        <w:t>:</w:t>
      </w:r>
      <w:r w:rsidRPr="00600DC9">
        <w:rPr>
          <w:rFonts w:eastAsia="Times New Roman" w:cs="Times New Roman"/>
          <w:szCs w:val="24"/>
        </w:rPr>
        <w:t xml:space="preserve"> </w:t>
      </w:r>
      <w:r>
        <w:rPr>
          <w:rFonts w:eastAsia="Times New Roman" w:cs="Times New Roman"/>
          <w:szCs w:val="24"/>
        </w:rPr>
        <w:t>Οι τροπολογίες είναι σχεδόν διπλάσιες από τα άρθρα του νομοσχεδίου. Αυτό είναι το νομοσχέδιο, αυτές είναι οι τροπολογίες. Βγάλτε συμπεράσματα και το λέω για να έχετε μία εικόνα.</w:t>
      </w:r>
      <w:r>
        <w:rPr>
          <w:rFonts w:eastAsia="Times New Roman" w:cs="Times New Roman"/>
          <w:szCs w:val="24"/>
        </w:rPr>
        <w:t xml:space="preserve"> </w:t>
      </w:r>
    </w:p>
    <w:p w14:paraId="5218D713"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 xml:space="preserve">Το φέρατε μάλλον για να περάσετε διαφορετικά ζητήματα, αντικείμενα διαφορετικών Υπουργείων χωρίς να συζητηθούν ή </w:t>
      </w:r>
      <w:r>
        <w:rPr>
          <w:rFonts w:eastAsia="Times New Roman" w:cs="Times New Roman"/>
          <w:szCs w:val="24"/>
        </w:rPr>
        <w:lastRenderedPageBreak/>
        <w:t>να κληθούν φορείς του αντίστοιχου αντικειμένου για να ενημερώσουν. Βεβαίως, το ίδιο έκανε και η Νέα Δημοκρατία και ας φωνάζει τώρα. Δεν είναι</w:t>
      </w:r>
      <w:r>
        <w:rPr>
          <w:rFonts w:eastAsia="Times New Roman" w:cs="Times New Roman"/>
          <w:szCs w:val="24"/>
        </w:rPr>
        <w:t xml:space="preserve"> όμως άλλοθι αυτό, ότι το έκαναν και οι προηγούμενοι.</w:t>
      </w:r>
    </w:p>
    <w:p w14:paraId="5218D714"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 xml:space="preserve">Πριν από λίγο μας είπε ο κύριος Υπουργός ότι περάσατε μέχρι το οριστικό κλείσιμο της </w:t>
      </w:r>
      <w:r>
        <w:rPr>
          <w:rFonts w:eastAsia="Times New Roman" w:cs="Times New Roman"/>
          <w:szCs w:val="24"/>
        </w:rPr>
        <w:t xml:space="preserve">Ελληνικής </w:t>
      </w:r>
      <w:r>
        <w:rPr>
          <w:rFonts w:eastAsia="Times New Roman" w:cs="Times New Roman"/>
          <w:szCs w:val="24"/>
        </w:rPr>
        <w:t>Βιομηχανίας Ζάχαρης. Βάλατε ταφόπετρα με βούλα. Βέβαια, οι προηγούμενοι το είχαν ξεκινήσει και η πολιτική τ</w:t>
      </w:r>
      <w:r>
        <w:rPr>
          <w:rFonts w:eastAsia="Times New Roman" w:cs="Times New Roman"/>
          <w:szCs w:val="24"/>
        </w:rPr>
        <w:t>ης Ευρωπαϊκής Ένωσης.</w:t>
      </w:r>
    </w:p>
    <w:p w14:paraId="5218D715"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Τι κάνετε; Παρακαλείτε για επενδύσεις μετά και απορείτε ακόμα γιατί η αγροτιά βγαίνει με τα τρακτέρ στους δρόμους. Ναι, θα εισάγουμε ζάχαρη εξολοκλήρου, ενώ οι δυνατότητες της χώρας είναι ακόμα και για να εξάγουμε. Γι’ αυτό χρησιμοποι</w:t>
      </w:r>
      <w:r>
        <w:rPr>
          <w:rFonts w:eastAsia="Times New Roman" w:cs="Times New Roman"/>
          <w:szCs w:val="24"/>
        </w:rPr>
        <w:t>είτε τη μορφή του κατεπείγοντος. Δεν αφορά μεταναστευτική, αλλά κοροϊδευτική πολιτική.</w:t>
      </w:r>
    </w:p>
    <w:p w14:paraId="5218D716"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 xml:space="preserve">Εξάλλου, ο κύριος Υπουργός το είπε στην ομιλία του στην </w:t>
      </w:r>
      <w:r>
        <w:rPr>
          <w:rFonts w:eastAsia="Times New Roman" w:cs="Times New Roman"/>
          <w:szCs w:val="24"/>
        </w:rPr>
        <w:t>ε</w:t>
      </w:r>
      <w:r>
        <w:rPr>
          <w:rFonts w:eastAsia="Times New Roman" w:cs="Times New Roman"/>
          <w:szCs w:val="24"/>
        </w:rPr>
        <w:t>πιτροπή, υπάρχουν πολλά ζητήματα</w:t>
      </w:r>
      <w:r>
        <w:rPr>
          <w:rFonts w:eastAsia="Times New Roman" w:cs="Times New Roman"/>
          <w:szCs w:val="24"/>
        </w:rPr>
        <w:t>,</w:t>
      </w:r>
      <w:r>
        <w:rPr>
          <w:rFonts w:eastAsia="Times New Roman" w:cs="Times New Roman"/>
          <w:szCs w:val="24"/>
        </w:rPr>
        <w:t xml:space="preserve"> που πρέπει να κλείσουν και έχουν να κάνουν με οικονομικά θέματα και αποδόσεις.</w:t>
      </w:r>
      <w:r>
        <w:rPr>
          <w:rFonts w:eastAsia="Times New Roman" w:cs="Times New Roman"/>
          <w:szCs w:val="24"/>
        </w:rPr>
        <w:t xml:space="preserve"> Αυτό είναι το κατεπείγον. </w:t>
      </w:r>
    </w:p>
    <w:p w14:paraId="5218D717"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την Προεδρική Έδρα καταλαμβάνει ο Δ</w:t>
      </w:r>
      <w:r>
        <w:rPr>
          <w:rFonts w:eastAsia="Times New Roman" w:cs="Times New Roman"/>
          <w:szCs w:val="24"/>
        </w:rPr>
        <w:t>΄</w:t>
      </w:r>
      <w:r>
        <w:rPr>
          <w:rFonts w:eastAsia="Times New Roman" w:cs="Times New Roman"/>
          <w:szCs w:val="24"/>
        </w:rPr>
        <w:t xml:space="preserve"> Αντιπρόεδρος της Βουλής κ. </w:t>
      </w:r>
      <w:r w:rsidRPr="003F2EC8">
        <w:rPr>
          <w:rFonts w:eastAsia="Times New Roman" w:cs="Times New Roman"/>
          <w:b/>
          <w:szCs w:val="24"/>
        </w:rPr>
        <w:t>ΝΙΚΗΤΑΣ ΚΑΚΛΑΜΑΝΗΣ</w:t>
      </w:r>
      <w:r>
        <w:rPr>
          <w:rFonts w:eastAsia="Times New Roman" w:cs="Times New Roman"/>
          <w:szCs w:val="24"/>
        </w:rPr>
        <w:t>)</w:t>
      </w:r>
    </w:p>
    <w:p w14:paraId="5218D718"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Συνεπώς δεν αφορά τα οξυμένα προβλήματα των προσφύγων και μεταναστών που είναι μεγάλα, ειδικά τώρα τον χειμώνα που ζουν σε τραγ</w:t>
      </w:r>
      <w:r>
        <w:rPr>
          <w:rFonts w:eastAsia="Times New Roman" w:cs="Times New Roman"/>
          <w:szCs w:val="24"/>
        </w:rPr>
        <w:t xml:space="preserve">ικές συνθήκες σε Σάμο και Λέσβο. Οι μεγάλοι και ιδιαίτερα τα παιδιά μένουν εγκλωβισμένοι μέσα σε σκηνές με λάσπες, κάτω από τη βροχή και το κρύο και εσείς δεν έχετε πάρει μέτρα. </w:t>
      </w:r>
    </w:p>
    <w:p w14:paraId="5218D719"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 xml:space="preserve">Στη Σάμο, εσείς το είπατε το νούμερο. Είναι τρεις χιλιάδες οκτακόσιοι εξήντα </w:t>
      </w:r>
      <w:r>
        <w:rPr>
          <w:rFonts w:eastAsia="Times New Roman" w:cs="Times New Roman"/>
          <w:szCs w:val="24"/>
        </w:rPr>
        <w:t>δύο οι ξεριζωμένοι. Όμως, η χωρητικότητα είναι μόλις για εξακόσια σαράντα οκτώ άτομα. Υπάρχουν σκηνές μέσα στα χωράφια. Πεντακόσιοι άνθρωποι</w:t>
      </w:r>
      <w:r>
        <w:rPr>
          <w:rFonts w:eastAsia="Times New Roman" w:cs="Times New Roman"/>
          <w:szCs w:val="24"/>
        </w:rPr>
        <w:t>,</w:t>
      </w:r>
      <w:r>
        <w:rPr>
          <w:rFonts w:eastAsia="Times New Roman" w:cs="Times New Roman"/>
          <w:szCs w:val="24"/>
        </w:rPr>
        <w:t xml:space="preserve"> που έχουν πάρει άσυλο δεν μπορούν να μετακινηθούν στην ηπειρωτική χώρα, επειδή δεν υπάρχουν θέσεις φιλοξενίας. </w:t>
      </w:r>
    </w:p>
    <w:p w14:paraId="5218D71A"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Υπ</w:t>
      </w:r>
      <w:r>
        <w:rPr>
          <w:rFonts w:eastAsia="Times New Roman" w:cs="Times New Roman"/>
          <w:szCs w:val="24"/>
        </w:rPr>
        <w:t xml:space="preserve">άρχουν πολλές διαμαρτυρίες και από μετανάστες και από κατοίκους των νησιών, επειδή προβλήματα υπάρχουν. Είναι δίκαιο να μετακινηθούν σε δομές της ηπειρωτικής Ελλάδας και να κλείσουν τα </w:t>
      </w:r>
      <w:r>
        <w:rPr>
          <w:rFonts w:eastAsia="Times New Roman" w:cs="Times New Roman"/>
          <w:szCs w:val="24"/>
          <w:lang w:val="en-US"/>
        </w:rPr>
        <w:t>hot</w:t>
      </w:r>
      <w:r w:rsidRPr="00273996">
        <w:rPr>
          <w:rFonts w:eastAsia="Times New Roman" w:cs="Times New Roman"/>
          <w:szCs w:val="24"/>
        </w:rPr>
        <w:t xml:space="preserve"> </w:t>
      </w:r>
      <w:r>
        <w:rPr>
          <w:rFonts w:eastAsia="Times New Roman" w:cs="Times New Roman"/>
          <w:szCs w:val="24"/>
          <w:lang w:val="en-US"/>
        </w:rPr>
        <w:t>spots</w:t>
      </w:r>
      <w:r>
        <w:rPr>
          <w:rFonts w:eastAsia="Times New Roman" w:cs="Times New Roman"/>
          <w:szCs w:val="24"/>
        </w:rPr>
        <w:t>.</w:t>
      </w:r>
    </w:p>
    <w:p w14:paraId="5218D71B"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lastRenderedPageBreak/>
        <w:t>Όμως, πρέπει να μεταφερθούν και μετανάστες από τα νησιά στην</w:t>
      </w:r>
      <w:r>
        <w:rPr>
          <w:rFonts w:eastAsia="Times New Roman" w:cs="Times New Roman"/>
          <w:szCs w:val="24"/>
        </w:rPr>
        <w:t xml:space="preserve"> ενδοχώρα, αλλά και υπηρεσίες του ασύλου. Εξάλλου και η Ύπατη Αρμοστεία του ΟΗΕ, με ανακοίνωσή της, ζητάει έκτακτα μέτρα από την Κυβέρνηση. Όμως, τίποτα. Στα ΚΥΤ είναι δύσκολες, άθλιες οι συνθήκες, οι μεταφορές έχουν επιβαρυνθεί, ενώ υπάρχει και έλλειμμα θ</w:t>
      </w:r>
      <w:r>
        <w:rPr>
          <w:rFonts w:eastAsia="Times New Roman" w:cs="Times New Roman"/>
          <w:szCs w:val="24"/>
        </w:rPr>
        <w:t>έσεων στέγασης και στην ενδοχώρα.</w:t>
      </w:r>
    </w:p>
    <w:p w14:paraId="5218D71C"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Αυτά είναι τα αποτελέσματα της Συμφωνίας Ευρωπαϊκής Ένωσης-Τουρκίας και δεν μπορείτε να είστε ικανοποιημένοι και να μιλάτε για τακτοποιητικές διατάξεις και ότι δεν έχετε μαγικό ραβδί.</w:t>
      </w:r>
    </w:p>
    <w:p w14:paraId="5218D71D"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Ως προς το άρθρο 1, εμείς συμφωνούμε μ</w:t>
      </w:r>
      <w:r>
        <w:rPr>
          <w:rFonts w:eastAsia="Times New Roman" w:cs="Times New Roman"/>
          <w:szCs w:val="24"/>
        </w:rPr>
        <w:t>ε την εγκατάσταση σε ανθρώπινες και αξιοπρεπείς εγκαταστάσεις και όχι σε καταυλισμούς. Μάλιστα, έχουμε κατ’ επανάληψη προτείνει τη μετασκευή και κατάλληλη διαμόρφωση αναξιοποίητων δημόσιων κτηρίων. Ωστόσο, εντάσσεται στην πολιτική του εγκλωβισμού, αλλά και</w:t>
      </w:r>
      <w:r>
        <w:rPr>
          <w:rFonts w:eastAsia="Times New Roman" w:cs="Times New Roman"/>
          <w:szCs w:val="24"/>
        </w:rPr>
        <w:t xml:space="preserve"> στην εμπλοκή ιδιωτικών φορέων που ενισχύετε.</w:t>
      </w:r>
    </w:p>
    <w:p w14:paraId="5218D71E"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 xml:space="preserve">Στο άρθρο 3 υπάρχει ένας αχταρμάς. Ενσωματώνετε τη Σύμβαση Ελλάδας-Αυστραλίας για την κινητικότητα των νέων, </w:t>
      </w:r>
      <w:r>
        <w:rPr>
          <w:rFonts w:eastAsia="Times New Roman" w:cs="Times New Roman"/>
          <w:szCs w:val="24"/>
        </w:rPr>
        <w:lastRenderedPageBreak/>
        <w:t>που, όπως λέτε, θα συνδυάζουν αναψυχή με απασχόληση. Ουσιαστικά, ευνοούν τα κέρδη των μεγαλοξενοδόχων</w:t>
      </w:r>
      <w:r>
        <w:rPr>
          <w:rFonts w:eastAsia="Times New Roman" w:cs="Times New Roman"/>
          <w:szCs w:val="24"/>
        </w:rPr>
        <w:t xml:space="preserve"> για φτηνό προσωπικό με τίτλο «Εργασία και Διακοπές». Υπάρχουν ανακοινώσεις και δελτία Τύπου των συνδικαλιστικών και μαζικών φορέων της Αυστραλίας</w:t>
      </w:r>
      <w:r>
        <w:rPr>
          <w:rFonts w:eastAsia="Times New Roman" w:cs="Times New Roman"/>
          <w:szCs w:val="24"/>
        </w:rPr>
        <w:t>,</w:t>
      </w:r>
      <w:r>
        <w:rPr>
          <w:rFonts w:eastAsia="Times New Roman" w:cs="Times New Roman"/>
          <w:szCs w:val="24"/>
        </w:rPr>
        <w:t xml:space="preserve"> που έχουν ταχθεί κατά της </w:t>
      </w:r>
      <w:r>
        <w:rPr>
          <w:rFonts w:eastAsia="Times New Roman" w:cs="Times New Roman"/>
          <w:szCs w:val="24"/>
        </w:rPr>
        <w:t>σ</w:t>
      </w:r>
      <w:r>
        <w:rPr>
          <w:rFonts w:eastAsia="Times New Roman" w:cs="Times New Roman"/>
          <w:szCs w:val="24"/>
        </w:rPr>
        <w:t>ύμβασης, αφού, όπως λένε, αυτή τη θέλουν επιχειρηματικοί όμιλοι για να μπορούν να</w:t>
      </w:r>
      <w:r>
        <w:rPr>
          <w:rFonts w:eastAsia="Times New Roman" w:cs="Times New Roman"/>
          <w:szCs w:val="24"/>
        </w:rPr>
        <w:t xml:space="preserve"> διασφαλίζουν ευέλικτο φτηνό προσωπικό οπουδήποτε.</w:t>
      </w:r>
    </w:p>
    <w:p w14:paraId="5218D71F"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Η κινητικότητα, λοιπόν, εκμεταλλεύεται την ανεργία των νέων στην Ελλάδα, που ξεπερνάει το 50%, αλλά και στην Αυστραλία, που έχει ξεπεράσει το 20%, ενώ οι συνθήκες δουλειάς και στις δυο χώρες χαρακτηρίζοντα</w:t>
      </w:r>
      <w:r>
        <w:rPr>
          <w:rFonts w:eastAsia="Times New Roman" w:cs="Times New Roman"/>
          <w:szCs w:val="24"/>
        </w:rPr>
        <w:t>ι από ατομικές συμβάσεις, αδήλωτη και κακοπληρωμένη δουλειά, σκληρές συνθήκες. Μάλιστα, έχει δημιουργ</w:t>
      </w:r>
      <w:r>
        <w:rPr>
          <w:rFonts w:eastAsia="Times New Roman" w:cs="Times New Roman"/>
          <w:szCs w:val="24"/>
        </w:rPr>
        <w:t>ηθ</w:t>
      </w:r>
      <w:r>
        <w:rPr>
          <w:rFonts w:eastAsia="Times New Roman" w:cs="Times New Roman"/>
          <w:szCs w:val="24"/>
        </w:rPr>
        <w:t>εί ένα πλέγμα επιχειρήσεων -πράκτορες μετανάστευσης λέγονται- που θησαυρίζουν από την ανάγκη των νέων για δουλειά. Στην Αυστραλία είναι περίπου τρεισήμισ</w:t>
      </w:r>
      <w:r>
        <w:rPr>
          <w:rFonts w:eastAsia="Times New Roman" w:cs="Times New Roman"/>
          <w:szCs w:val="24"/>
        </w:rPr>
        <w:t>ι χιλιάδες τέτοιοι πράκτορες με πολύ μεγάλο κύκλο εργασιών. Αυτούς διευκολύνετε. Θεσμοθετείται, επίσης, ένα τμήμα της δασικής κατάσβεσης για να περάσει στους ιδιώτες.</w:t>
      </w:r>
    </w:p>
    <w:p w14:paraId="5218D720"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lastRenderedPageBreak/>
        <w:t>Στο άρθρο 4 επιβαρύνετε οικονομικά τους μετανάστες και μάλιστα, τους λεγόμενους «νόμιμους</w:t>
      </w:r>
      <w:r>
        <w:rPr>
          <w:rFonts w:eastAsia="Times New Roman" w:cs="Times New Roman"/>
          <w:szCs w:val="24"/>
        </w:rPr>
        <w:t>» ακόμα περισσότερο, προκαταβάλλοντας πόρους για κάθε είδους τίτλους διαμονής.</w:t>
      </w:r>
    </w:p>
    <w:p w14:paraId="5218D721"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Στο άρθρο 5 θυμίζουμε το θέμα με τη ΜΚΟ «</w:t>
      </w:r>
      <w:r>
        <w:rPr>
          <w:rFonts w:eastAsia="Times New Roman" w:cs="Times New Roman"/>
          <w:szCs w:val="24"/>
          <w:lang w:val="en-US"/>
        </w:rPr>
        <w:t>P</w:t>
      </w:r>
      <w:r>
        <w:rPr>
          <w:rFonts w:eastAsia="Times New Roman" w:cs="Times New Roman"/>
          <w:szCs w:val="24"/>
          <w:lang w:val="en-US"/>
        </w:rPr>
        <w:t>raksis</w:t>
      </w:r>
      <w:r>
        <w:rPr>
          <w:rFonts w:eastAsia="Times New Roman" w:cs="Times New Roman"/>
          <w:szCs w:val="24"/>
        </w:rPr>
        <w:t>»</w:t>
      </w:r>
      <w:r w:rsidRPr="00CB7A47">
        <w:rPr>
          <w:rFonts w:eastAsia="Times New Roman" w:cs="Times New Roman"/>
          <w:szCs w:val="24"/>
        </w:rPr>
        <w:t>,</w:t>
      </w:r>
      <w:r>
        <w:rPr>
          <w:rFonts w:eastAsia="Times New Roman" w:cs="Times New Roman"/>
          <w:szCs w:val="24"/>
        </w:rPr>
        <w:t xml:space="preserve"> που έβαλε λουκέτο με κίνδυνο να πεταχτούν εκατόν σαράντα ασυνόδευτα ανήλικα παιδιά και εκατόν πενήντα εργαζόμενοι στον δρόμο. </w:t>
      </w:r>
      <w:r>
        <w:rPr>
          <w:rFonts w:eastAsia="Times New Roman" w:cs="Times New Roman"/>
          <w:szCs w:val="24"/>
        </w:rPr>
        <w:t>Οι πρόσφυγες γίνονται μπαλάκι από τη μια ΜΚΟ στην άλλη.</w:t>
      </w:r>
    </w:p>
    <w:p w14:paraId="5218D722"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Εμείς, κύριε Υπουργέ, ζητάμε τη δέσμευσή σας ότι κανένα παιδί, τουλάχιστον από τα εκατόν σαράντα, δεν θα σταλεί σε καταυλισμό και κανένας εργαζόμενος της «</w:t>
      </w:r>
      <w:r>
        <w:rPr>
          <w:rFonts w:eastAsia="Times New Roman" w:cs="Times New Roman"/>
          <w:szCs w:val="24"/>
          <w:lang w:val="en-US"/>
        </w:rPr>
        <w:t>P</w:t>
      </w:r>
      <w:r>
        <w:rPr>
          <w:rFonts w:eastAsia="Times New Roman" w:cs="Times New Roman"/>
          <w:szCs w:val="24"/>
          <w:lang w:val="en-US"/>
        </w:rPr>
        <w:t>raksis</w:t>
      </w:r>
      <w:r>
        <w:rPr>
          <w:rFonts w:eastAsia="Times New Roman" w:cs="Times New Roman"/>
          <w:szCs w:val="24"/>
        </w:rPr>
        <w:t>» δεν θα απολυθεί.</w:t>
      </w:r>
    </w:p>
    <w:p w14:paraId="5218D723"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Στο άρθρο 7 προκαταλαμβάνετε ότι το 2019 θα μπορεί να συνάπτονται συμβάσεις κατά παρέκκλιση στο όνομα της έκτακτης και κατεπείγουσας ανάγκης, ενώ εντείνετε για ακόμα μια φορά ως το τέλος της επόμενης χρονιάς και ουσιαστικά νομιμοποιείτε τις απαράδεκτες αυτ</w:t>
      </w:r>
      <w:r>
        <w:rPr>
          <w:rFonts w:eastAsia="Times New Roman" w:cs="Times New Roman"/>
          <w:szCs w:val="24"/>
        </w:rPr>
        <w:t xml:space="preserve">ές </w:t>
      </w:r>
      <w:r>
        <w:rPr>
          <w:rFonts w:eastAsia="Times New Roman" w:cs="Times New Roman"/>
          <w:szCs w:val="24"/>
          <w:lang w:val="en-US"/>
        </w:rPr>
        <w:t>fast</w:t>
      </w:r>
      <w:r w:rsidRPr="00CB7A47">
        <w:rPr>
          <w:rFonts w:eastAsia="Times New Roman" w:cs="Times New Roman"/>
          <w:szCs w:val="24"/>
        </w:rPr>
        <w:t xml:space="preserve"> </w:t>
      </w:r>
      <w:r>
        <w:rPr>
          <w:rFonts w:eastAsia="Times New Roman" w:cs="Times New Roman"/>
          <w:szCs w:val="24"/>
          <w:lang w:val="en-US"/>
        </w:rPr>
        <w:t>track</w:t>
      </w:r>
      <w:r w:rsidRPr="00CB7A47">
        <w:rPr>
          <w:rFonts w:eastAsia="Times New Roman" w:cs="Times New Roman"/>
          <w:szCs w:val="24"/>
        </w:rPr>
        <w:t xml:space="preserve"> </w:t>
      </w:r>
      <w:r>
        <w:rPr>
          <w:rFonts w:eastAsia="Times New Roman" w:cs="Times New Roman"/>
          <w:szCs w:val="24"/>
        </w:rPr>
        <w:t>διαδικασίες εξέτασης των αιτήσεων ασύλου και προσφυγών.</w:t>
      </w:r>
    </w:p>
    <w:p w14:paraId="5218D724"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lastRenderedPageBreak/>
        <w:t>Η διαδικασία αυτή εφαρμόζεται στις περιπτώσεις αφίξεων και υποβολής αιτήσεων ασύλου στα σύνορα, δηλαδή δεκάδες χιλιάδες πρόσφυγες που σήμερα είναι εγκλωβισμένοι στη χώρα, αλλά και στη συ</w:t>
      </w:r>
      <w:r>
        <w:rPr>
          <w:rFonts w:eastAsia="Times New Roman" w:cs="Times New Roman"/>
          <w:szCs w:val="24"/>
        </w:rPr>
        <w:t>ντριπτική πλειοψηφία των προσφύγων και μεταναστών που θα περάσουν το επόμενο διάστημα. Αυτά τα έχουν καταδικάσει και οι αρμόδιοι φορείς.</w:t>
      </w:r>
    </w:p>
    <w:p w14:paraId="5218D725"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Το άρθρο 6 καθορίζει ότι μισθώσεις</w:t>
      </w:r>
      <w:r>
        <w:rPr>
          <w:rFonts w:eastAsia="Times New Roman" w:cs="Times New Roman"/>
          <w:szCs w:val="24"/>
        </w:rPr>
        <w:t>,</w:t>
      </w:r>
      <w:r>
        <w:rPr>
          <w:rFonts w:eastAsia="Times New Roman" w:cs="Times New Roman"/>
          <w:szCs w:val="24"/>
        </w:rPr>
        <w:t xml:space="preserve"> που πραγματοποιήθηκαν μέχρι τη δημοσίευση του νόμου, χωρίς την τήρηση συγκεκριμένων</w:t>
      </w:r>
      <w:r>
        <w:rPr>
          <w:rFonts w:eastAsia="Times New Roman" w:cs="Times New Roman"/>
          <w:szCs w:val="24"/>
        </w:rPr>
        <w:t xml:space="preserve"> διαδικασιών, θεωρούνται νόμιμες. Επίσης, παρατείνονται ως το τέλος της επόμενης χρονιάς οι συμβάσεις που έληγαν στο τέλος αυτού του χρόνου λόγω έκτακτης και κατεπείγουσας ανάγκης και όλα αυτά τη στιγμή που οι ξεριζωμένοι ζουν σε απαράδεκτες συνθήκες στα Κ</w:t>
      </w:r>
      <w:r>
        <w:rPr>
          <w:rFonts w:eastAsia="Times New Roman" w:cs="Times New Roman"/>
          <w:szCs w:val="24"/>
        </w:rPr>
        <w:t>ΥΤ των νησιών.</w:t>
      </w:r>
    </w:p>
    <w:p w14:paraId="5218D726" w14:textId="77777777" w:rsidR="00BE48FC" w:rsidRDefault="008F016C">
      <w:pPr>
        <w:spacing w:line="600" w:lineRule="auto"/>
        <w:ind w:firstLine="720"/>
        <w:jc w:val="both"/>
        <w:rPr>
          <w:rFonts w:eastAsiaTheme="minorHAnsi"/>
          <w:szCs w:val="24"/>
          <w:lang w:eastAsia="en-US"/>
        </w:rPr>
      </w:pPr>
      <w:r>
        <w:rPr>
          <w:rFonts w:eastAsiaTheme="minorHAnsi"/>
          <w:szCs w:val="24"/>
          <w:lang w:eastAsia="en-US"/>
        </w:rPr>
        <w:t>Ο</w:t>
      </w:r>
      <w:r w:rsidRPr="005D1411">
        <w:rPr>
          <w:rFonts w:eastAsiaTheme="minorHAnsi"/>
          <w:szCs w:val="24"/>
          <w:lang w:eastAsia="en-US"/>
        </w:rPr>
        <w:t>υσιαστικά</w:t>
      </w:r>
      <w:r>
        <w:rPr>
          <w:rFonts w:eastAsiaTheme="minorHAnsi"/>
          <w:szCs w:val="24"/>
          <w:lang w:eastAsia="en-US"/>
        </w:rPr>
        <w:t>,</w:t>
      </w:r>
      <w:r w:rsidRPr="005D1411">
        <w:rPr>
          <w:rFonts w:eastAsiaTheme="minorHAnsi"/>
          <w:szCs w:val="24"/>
          <w:lang w:eastAsia="en-US"/>
        </w:rPr>
        <w:t xml:space="preserve"> </w:t>
      </w:r>
      <w:r>
        <w:rPr>
          <w:rFonts w:eastAsiaTheme="minorHAnsi"/>
          <w:szCs w:val="24"/>
          <w:lang w:eastAsia="en-US"/>
        </w:rPr>
        <w:t xml:space="preserve">ποια είναι </w:t>
      </w:r>
      <w:r w:rsidRPr="005D1411">
        <w:rPr>
          <w:rFonts w:eastAsiaTheme="minorHAnsi"/>
          <w:szCs w:val="24"/>
          <w:lang w:eastAsia="en-US"/>
        </w:rPr>
        <w:t xml:space="preserve">η διαφορά σας </w:t>
      </w:r>
      <w:r>
        <w:rPr>
          <w:rFonts w:eastAsiaTheme="minorHAnsi"/>
          <w:szCs w:val="24"/>
          <w:lang w:eastAsia="en-US"/>
        </w:rPr>
        <w:t>στη διαχείριση</w:t>
      </w:r>
      <w:r w:rsidRPr="005D1411">
        <w:rPr>
          <w:rFonts w:eastAsiaTheme="minorHAnsi"/>
          <w:szCs w:val="24"/>
          <w:lang w:eastAsia="en-US"/>
        </w:rPr>
        <w:t xml:space="preserve"> των ευρωπαϊκών </w:t>
      </w:r>
      <w:r>
        <w:rPr>
          <w:rFonts w:eastAsiaTheme="minorHAnsi"/>
          <w:szCs w:val="24"/>
          <w:lang w:eastAsia="en-US"/>
        </w:rPr>
        <w:t>κονδυλίων; Ε</w:t>
      </w:r>
      <w:r w:rsidRPr="005D1411">
        <w:rPr>
          <w:rFonts w:eastAsiaTheme="minorHAnsi"/>
          <w:szCs w:val="24"/>
          <w:lang w:eastAsia="en-US"/>
        </w:rPr>
        <w:t xml:space="preserve">μείς ποτέ δεν </w:t>
      </w:r>
      <w:r>
        <w:rPr>
          <w:rFonts w:eastAsiaTheme="minorHAnsi"/>
          <w:szCs w:val="24"/>
          <w:lang w:eastAsia="en-US"/>
        </w:rPr>
        <w:t>τα υπερ</w:t>
      </w:r>
      <w:r w:rsidRPr="005D1411">
        <w:rPr>
          <w:rFonts w:eastAsiaTheme="minorHAnsi"/>
          <w:szCs w:val="24"/>
          <w:lang w:eastAsia="en-US"/>
        </w:rPr>
        <w:t>ψηφίσαμε</w:t>
      </w:r>
      <w:r>
        <w:rPr>
          <w:rFonts w:eastAsiaTheme="minorHAnsi"/>
          <w:szCs w:val="24"/>
          <w:lang w:eastAsia="en-US"/>
        </w:rPr>
        <w:t>,</w:t>
      </w:r>
      <w:r w:rsidRPr="005D1411">
        <w:rPr>
          <w:rFonts w:eastAsiaTheme="minorHAnsi"/>
          <w:szCs w:val="24"/>
          <w:lang w:eastAsia="en-US"/>
        </w:rPr>
        <w:t xml:space="preserve"> γιατί θεωρούμε ότι το μεγαλύτερο σκάνδαλο είναι αυτά τα κονδύλια</w:t>
      </w:r>
      <w:r>
        <w:rPr>
          <w:rFonts w:eastAsiaTheme="minorHAnsi"/>
          <w:szCs w:val="24"/>
          <w:lang w:eastAsia="en-US"/>
        </w:rPr>
        <w:t>,</w:t>
      </w:r>
      <w:r w:rsidRPr="005D1411">
        <w:rPr>
          <w:rFonts w:eastAsiaTheme="minorHAnsi"/>
          <w:szCs w:val="24"/>
          <w:lang w:eastAsia="en-US"/>
        </w:rPr>
        <w:t xml:space="preserve"> για να στηρίζεται ο εγκλωβισμός στην Ελλάδα</w:t>
      </w:r>
      <w:r>
        <w:rPr>
          <w:rFonts w:eastAsiaTheme="minorHAnsi"/>
          <w:szCs w:val="24"/>
          <w:lang w:eastAsia="en-US"/>
        </w:rPr>
        <w:t xml:space="preserve">. Στηρίζουν τις </w:t>
      </w:r>
      <w:r>
        <w:rPr>
          <w:rFonts w:eastAsiaTheme="minorHAnsi"/>
          <w:szCs w:val="24"/>
          <w:lang w:eastAsia="en-US"/>
        </w:rPr>
        <w:t>αντιδραστικές συμφωνίε</w:t>
      </w:r>
      <w:r w:rsidRPr="005D1411">
        <w:rPr>
          <w:rFonts w:eastAsiaTheme="minorHAnsi"/>
          <w:szCs w:val="24"/>
          <w:lang w:eastAsia="en-US"/>
        </w:rPr>
        <w:t>ς</w:t>
      </w:r>
      <w:r>
        <w:rPr>
          <w:rFonts w:eastAsiaTheme="minorHAnsi"/>
          <w:szCs w:val="24"/>
          <w:lang w:eastAsia="en-US"/>
        </w:rPr>
        <w:t xml:space="preserve"> της</w:t>
      </w:r>
      <w:r w:rsidRPr="005D1411">
        <w:rPr>
          <w:rFonts w:eastAsiaTheme="minorHAnsi"/>
          <w:szCs w:val="24"/>
          <w:lang w:eastAsia="en-US"/>
        </w:rPr>
        <w:t xml:space="preserve"> Ευρωπαϊκής Ένωσης </w:t>
      </w:r>
      <w:r>
        <w:rPr>
          <w:rFonts w:eastAsiaTheme="minorHAnsi"/>
          <w:szCs w:val="24"/>
          <w:lang w:eastAsia="en-US"/>
        </w:rPr>
        <w:t xml:space="preserve">με τους ευρωκανονισμούς. Δεν ανακουφίζουν τους πρόσφυγες ούτε ανάσα </w:t>
      </w:r>
      <w:r>
        <w:rPr>
          <w:rFonts w:eastAsiaTheme="minorHAnsi"/>
          <w:szCs w:val="24"/>
          <w:lang w:eastAsia="en-US"/>
        </w:rPr>
        <w:lastRenderedPageBreak/>
        <w:t>δίνουν στους</w:t>
      </w:r>
      <w:r w:rsidRPr="005D1411">
        <w:rPr>
          <w:rFonts w:eastAsiaTheme="minorHAnsi"/>
          <w:szCs w:val="24"/>
          <w:lang w:eastAsia="en-US"/>
        </w:rPr>
        <w:t xml:space="preserve"> νησιώτες</w:t>
      </w:r>
      <w:r>
        <w:rPr>
          <w:rFonts w:eastAsiaTheme="minorHAnsi"/>
          <w:szCs w:val="24"/>
          <w:lang w:eastAsia="en-US"/>
        </w:rPr>
        <w:t>. Αντίθετα, αυτοί βιώνουν άθλιες και επικίνδυνες</w:t>
      </w:r>
      <w:r w:rsidRPr="005D1411">
        <w:rPr>
          <w:rFonts w:eastAsiaTheme="minorHAnsi"/>
          <w:szCs w:val="24"/>
          <w:lang w:eastAsia="en-US"/>
        </w:rPr>
        <w:t xml:space="preserve"> καταστάσεις</w:t>
      </w:r>
      <w:r>
        <w:rPr>
          <w:rFonts w:eastAsiaTheme="minorHAnsi"/>
          <w:szCs w:val="24"/>
          <w:lang w:eastAsia="en-US"/>
        </w:rPr>
        <w:t>.</w:t>
      </w:r>
      <w:r w:rsidRPr="00E172A4">
        <w:rPr>
          <w:rFonts w:eastAsiaTheme="minorHAnsi"/>
          <w:szCs w:val="24"/>
          <w:lang w:eastAsia="en-US"/>
        </w:rPr>
        <w:t xml:space="preserve"> </w:t>
      </w:r>
      <w:r>
        <w:rPr>
          <w:rFonts w:eastAsiaTheme="minorHAnsi"/>
          <w:szCs w:val="24"/>
          <w:lang w:eastAsia="en-US"/>
        </w:rPr>
        <w:t>Τα κονδύλια</w:t>
      </w:r>
      <w:r w:rsidRPr="005D1411">
        <w:rPr>
          <w:rFonts w:eastAsiaTheme="minorHAnsi"/>
          <w:szCs w:val="24"/>
          <w:lang w:eastAsia="en-US"/>
        </w:rPr>
        <w:t xml:space="preserve"> αποτελούν στην κυριολεξία εξαγορά</w:t>
      </w:r>
      <w:r>
        <w:rPr>
          <w:rFonts w:eastAsiaTheme="minorHAnsi"/>
          <w:szCs w:val="24"/>
          <w:lang w:eastAsia="en-US"/>
        </w:rPr>
        <w:t>,</w:t>
      </w:r>
      <w:r w:rsidRPr="005D1411">
        <w:rPr>
          <w:rFonts w:eastAsiaTheme="minorHAnsi"/>
          <w:szCs w:val="24"/>
          <w:lang w:eastAsia="en-US"/>
        </w:rPr>
        <w:t xml:space="preserve"> προκειμένου </w:t>
      </w:r>
      <w:r w:rsidRPr="005D1411">
        <w:rPr>
          <w:rFonts w:eastAsiaTheme="minorHAnsi"/>
          <w:szCs w:val="24"/>
          <w:lang w:eastAsia="en-US"/>
        </w:rPr>
        <w:t>χιλιάδες άνθρωποι να παραμε</w:t>
      </w:r>
      <w:r>
        <w:rPr>
          <w:rFonts w:eastAsiaTheme="minorHAnsi"/>
          <w:szCs w:val="24"/>
          <w:lang w:eastAsia="en-US"/>
        </w:rPr>
        <w:t>ίνουν στη χώρα μας εγκλωβισμένοι και να ζουν</w:t>
      </w:r>
      <w:r w:rsidRPr="005D1411">
        <w:rPr>
          <w:rFonts w:eastAsiaTheme="minorHAnsi"/>
          <w:szCs w:val="24"/>
          <w:lang w:eastAsia="en-US"/>
        </w:rPr>
        <w:t xml:space="preserve"> σε δύσκολες συνθήκες</w:t>
      </w:r>
      <w:r>
        <w:rPr>
          <w:rFonts w:eastAsiaTheme="minorHAnsi"/>
          <w:szCs w:val="24"/>
          <w:lang w:eastAsia="en-US"/>
        </w:rPr>
        <w:t xml:space="preserve">. </w:t>
      </w:r>
    </w:p>
    <w:p w14:paraId="5218D727" w14:textId="77777777" w:rsidR="00BE48FC" w:rsidRDefault="008F016C">
      <w:pPr>
        <w:spacing w:line="600" w:lineRule="auto"/>
        <w:ind w:firstLine="720"/>
        <w:jc w:val="both"/>
        <w:rPr>
          <w:rFonts w:eastAsiaTheme="minorHAnsi"/>
          <w:szCs w:val="24"/>
          <w:lang w:eastAsia="en-US"/>
        </w:rPr>
      </w:pPr>
      <w:r>
        <w:rPr>
          <w:rFonts w:eastAsiaTheme="minorHAnsi"/>
          <w:szCs w:val="24"/>
          <w:lang w:eastAsia="en-US"/>
        </w:rPr>
        <w:t>Η</w:t>
      </w:r>
      <w:r w:rsidRPr="005D1411">
        <w:rPr>
          <w:rFonts w:eastAsiaTheme="minorHAnsi"/>
          <w:szCs w:val="24"/>
          <w:lang w:eastAsia="en-US"/>
        </w:rPr>
        <w:t xml:space="preserve"> ουσία είναι ότι στις </w:t>
      </w:r>
      <w:r>
        <w:rPr>
          <w:rFonts w:eastAsiaTheme="minorHAnsi"/>
          <w:szCs w:val="24"/>
          <w:lang w:eastAsia="en-US"/>
        </w:rPr>
        <w:t>πλάτες των προσφύγων-</w:t>
      </w:r>
      <w:r w:rsidRPr="005D1411">
        <w:rPr>
          <w:rFonts w:eastAsiaTheme="minorHAnsi"/>
          <w:szCs w:val="24"/>
          <w:lang w:eastAsia="en-US"/>
        </w:rPr>
        <w:t>μεταναστών</w:t>
      </w:r>
      <w:r>
        <w:rPr>
          <w:rFonts w:eastAsiaTheme="minorHAnsi"/>
          <w:szCs w:val="24"/>
          <w:lang w:eastAsia="en-US"/>
        </w:rPr>
        <w:t>,</w:t>
      </w:r>
      <w:r w:rsidRPr="005D1411">
        <w:rPr>
          <w:rFonts w:eastAsiaTheme="minorHAnsi"/>
          <w:szCs w:val="24"/>
          <w:lang w:eastAsia="en-US"/>
        </w:rPr>
        <w:t xml:space="preserve"> η </w:t>
      </w:r>
      <w:r>
        <w:rPr>
          <w:rFonts w:eastAsiaTheme="minorHAnsi"/>
          <w:szCs w:val="24"/>
          <w:lang w:eastAsia="en-US"/>
        </w:rPr>
        <w:t>Κ</w:t>
      </w:r>
      <w:r w:rsidRPr="005D1411">
        <w:rPr>
          <w:rFonts w:eastAsiaTheme="minorHAnsi"/>
          <w:szCs w:val="24"/>
          <w:lang w:eastAsia="en-US"/>
        </w:rPr>
        <w:t xml:space="preserve">υβέρνηση και τα </w:t>
      </w:r>
      <w:r>
        <w:rPr>
          <w:rFonts w:eastAsiaTheme="minorHAnsi"/>
          <w:szCs w:val="24"/>
          <w:lang w:eastAsia="en-US"/>
        </w:rPr>
        <w:t>άλλα κόμματα</w:t>
      </w:r>
      <w:r w:rsidRPr="005D1411">
        <w:rPr>
          <w:rFonts w:eastAsiaTheme="minorHAnsi"/>
          <w:szCs w:val="24"/>
          <w:lang w:eastAsia="en-US"/>
        </w:rPr>
        <w:t xml:space="preserve"> προσπαθούν να στήσουν</w:t>
      </w:r>
      <w:r>
        <w:rPr>
          <w:rFonts w:eastAsiaTheme="minorHAnsi"/>
          <w:szCs w:val="24"/>
          <w:lang w:eastAsia="en-US"/>
        </w:rPr>
        <w:t xml:space="preserve"> ψεύτικες διαχωριστικές γραμμές. Η</w:t>
      </w:r>
      <w:r w:rsidRPr="005D1411">
        <w:rPr>
          <w:rFonts w:eastAsiaTheme="minorHAnsi"/>
          <w:szCs w:val="24"/>
          <w:lang w:eastAsia="en-US"/>
        </w:rPr>
        <w:t xml:space="preserve"> αντιπαράθεση είνα</w:t>
      </w:r>
      <w:r w:rsidRPr="005D1411">
        <w:rPr>
          <w:rFonts w:eastAsiaTheme="minorHAnsi"/>
          <w:szCs w:val="24"/>
          <w:lang w:eastAsia="en-US"/>
        </w:rPr>
        <w:t xml:space="preserve">ι αποκλειστικά για τη διαχείριση κονδυλίων </w:t>
      </w:r>
      <w:r>
        <w:rPr>
          <w:rFonts w:eastAsiaTheme="minorHAnsi"/>
          <w:szCs w:val="24"/>
          <w:lang w:eastAsia="en-US"/>
        </w:rPr>
        <w:t>ή</w:t>
      </w:r>
      <w:r w:rsidRPr="005D1411">
        <w:rPr>
          <w:rFonts w:eastAsiaTheme="minorHAnsi"/>
          <w:szCs w:val="24"/>
          <w:lang w:eastAsia="en-US"/>
        </w:rPr>
        <w:t xml:space="preserve"> κατηγορίες για ανεπάρκεια </w:t>
      </w:r>
      <w:r>
        <w:rPr>
          <w:rFonts w:eastAsiaTheme="minorHAnsi"/>
          <w:szCs w:val="24"/>
          <w:lang w:eastAsia="en-US"/>
        </w:rPr>
        <w:t>ή</w:t>
      </w:r>
      <w:r w:rsidRPr="005D1411">
        <w:rPr>
          <w:rFonts w:eastAsiaTheme="minorHAnsi"/>
          <w:szCs w:val="24"/>
          <w:lang w:eastAsia="en-US"/>
        </w:rPr>
        <w:t xml:space="preserve"> ανικανότητα</w:t>
      </w:r>
      <w:r>
        <w:rPr>
          <w:rFonts w:eastAsiaTheme="minorHAnsi"/>
          <w:szCs w:val="24"/>
          <w:lang w:eastAsia="en-US"/>
        </w:rPr>
        <w:t>, για να κρύψετε ότι όλοι μαζί ψηφίζετε</w:t>
      </w:r>
      <w:r w:rsidRPr="005D1411">
        <w:rPr>
          <w:rFonts w:eastAsiaTheme="minorHAnsi"/>
          <w:szCs w:val="24"/>
          <w:lang w:eastAsia="en-US"/>
        </w:rPr>
        <w:t xml:space="preserve"> και υποστηρίζ</w:t>
      </w:r>
      <w:r>
        <w:rPr>
          <w:rFonts w:eastAsiaTheme="minorHAnsi"/>
          <w:szCs w:val="24"/>
          <w:lang w:eastAsia="en-US"/>
        </w:rPr>
        <w:t>ετε</w:t>
      </w:r>
      <w:r w:rsidRPr="005D1411">
        <w:rPr>
          <w:rFonts w:eastAsiaTheme="minorHAnsi"/>
          <w:szCs w:val="24"/>
          <w:lang w:eastAsia="en-US"/>
        </w:rPr>
        <w:t xml:space="preserve"> </w:t>
      </w:r>
      <w:r>
        <w:rPr>
          <w:rFonts w:eastAsiaTheme="minorHAnsi"/>
          <w:szCs w:val="24"/>
          <w:lang w:eastAsia="en-US"/>
        </w:rPr>
        <w:t>αποφάσεις</w:t>
      </w:r>
      <w:r w:rsidRPr="005D1411">
        <w:rPr>
          <w:rFonts w:eastAsiaTheme="minorHAnsi"/>
          <w:szCs w:val="24"/>
          <w:lang w:eastAsia="en-US"/>
        </w:rPr>
        <w:t xml:space="preserve"> της Ευρωπαϊκής Ένωσης για περισσότερη καταστολή και λιγότερα δικαιώματα στην προσφυγιά</w:t>
      </w:r>
      <w:r>
        <w:rPr>
          <w:rFonts w:eastAsiaTheme="minorHAnsi"/>
          <w:szCs w:val="24"/>
          <w:lang w:eastAsia="en-US"/>
        </w:rPr>
        <w:t xml:space="preserve">. Στηρίζετε τη </w:t>
      </w:r>
      <w:r w:rsidRPr="005D1411">
        <w:rPr>
          <w:rFonts w:eastAsiaTheme="minorHAnsi"/>
          <w:szCs w:val="24"/>
          <w:lang w:eastAsia="en-US"/>
        </w:rPr>
        <w:t>συμφ</w:t>
      </w:r>
      <w:r w:rsidRPr="005D1411">
        <w:rPr>
          <w:rFonts w:eastAsiaTheme="minorHAnsi"/>
          <w:szCs w:val="24"/>
          <w:lang w:eastAsia="en-US"/>
        </w:rPr>
        <w:t xml:space="preserve">ωνία </w:t>
      </w:r>
      <w:r>
        <w:rPr>
          <w:rFonts w:eastAsiaTheme="minorHAnsi"/>
          <w:szCs w:val="24"/>
          <w:lang w:eastAsia="en-US"/>
        </w:rPr>
        <w:t>Ευρωπαϊκής Ένωσης-</w:t>
      </w:r>
      <w:r w:rsidRPr="005D1411">
        <w:rPr>
          <w:rFonts w:eastAsiaTheme="minorHAnsi"/>
          <w:szCs w:val="24"/>
          <w:lang w:eastAsia="en-US"/>
        </w:rPr>
        <w:t>Τουρκίας και ουσιαστικά το</w:t>
      </w:r>
      <w:r>
        <w:rPr>
          <w:rFonts w:eastAsiaTheme="minorHAnsi"/>
          <w:szCs w:val="24"/>
          <w:lang w:eastAsia="en-US"/>
        </w:rPr>
        <w:t>ν διπλό εγκλωβισμό.</w:t>
      </w:r>
    </w:p>
    <w:p w14:paraId="5218D728" w14:textId="77777777" w:rsidR="00BE48FC" w:rsidRDefault="008F016C">
      <w:pPr>
        <w:spacing w:line="600" w:lineRule="auto"/>
        <w:ind w:firstLine="720"/>
        <w:jc w:val="both"/>
        <w:rPr>
          <w:rFonts w:eastAsiaTheme="minorHAnsi"/>
          <w:szCs w:val="24"/>
          <w:lang w:eastAsia="en-US"/>
        </w:rPr>
      </w:pPr>
      <w:r>
        <w:rPr>
          <w:rFonts w:eastAsiaTheme="minorHAnsi"/>
          <w:szCs w:val="24"/>
          <w:lang w:eastAsia="en-US"/>
        </w:rPr>
        <w:t xml:space="preserve"> Σε ό,τι αφορά το </w:t>
      </w:r>
      <w:r>
        <w:rPr>
          <w:rFonts w:eastAsiaTheme="minorHAnsi"/>
          <w:szCs w:val="24"/>
          <w:lang w:eastAsia="en-US"/>
        </w:rPr>
        <w:t>Σ</w:t>
      </w:r>
      <w:r>
        <w:rPr>
          <w:rFonts w:eastAsiaTheme="minorHAnsi"/>
          <w:szCs w:val="24"/>
          <w:lang w:eastAsia="en-US"/>
        </w:rPr>
        <w:t xml:space="preserve">ύμφωνο του ΟΗΕ για τη </w:t>
      </w:r>
      <w:r>
        <w:rPr>
          <w:rFonts w:eastAsiaTheme="minorHAnsi"/>
          <w:szCs w:val="24"/>
          <w:lang w:eastAsia="en-US"/>
        </w:rPr>
        <w:t>μ</w:t>
      </w:r>
      <w:r w:rsidRPr="005D1411">
        <w:rPr>
          <w:rFonts w:eastAsiaTheme="minorHAnsi"/>
          <w:szCs w:val="24"/>
          <w:lang w:eastAsia="en-US"/>
        </w:rPr>
        <w:t>ετανάστευση</w:t>
      </w:r>
      <w:r>
        <w:rPr>
          <w:rFonts w:eastAsiaTheme="minorHAnsi"/>
          <w:szCs w:val="24"/>
          <w:lang w:eastAsia="en-US"/>
        </w:rPr>
        <w:t>,</w:t>
      </w:r>
      <w:r w:rsidRPr="005D1411">
        <w:rPr>
          <w:rFonts w:eastAsiaTheme="minorHAnsi"/>
          <w:szCs w:val="24"/>
          <w:lang w:eastAsia="en-US"/>
        </w:rPr>
        <w:t xml:space="preserve"> δεν είναι ανθρώπινη προσέγγιση της</w:t>
      </w:r>
      <w:r>
        <w:rPr>
          <w:rFonts w:eastAsiaTheme="minorHAnsi"/>
          <w:szCs w:val="24"/>
          <w:lang w:eastAsia="en-US"/>
        </w:rPr>
        <w:t xml:space="preserve"> μετανάστευσης αυτό που είπε ο Π</w:t>
      </w:r>
      <w:r w:rsidRPr="005D1411">
        <w:rPr>
          <w:rFonts w:eastAsiaTheme="minorHAnsi"/>
          <w:szCs w:val="24"/>
          <w:lang w:eastAsia="en-US"/>
        </w:rPr>
        <w:t>ρωθυπουργός</w:t>
      </w:r>
      <w:r>
        <w:rPr>
          <w:rFonts w:eastAsiaTheme="minorHAnsi"/>
          <w:szCs w:val="24"/>
          <w:lang w:eastAsia="en-US"/>
        </w:rPr>
        <w:t>, ότι δηλαδή</w:t>
      </w:r>
      <w:r w:rsidRPr="005D1411">
        <w:rPr>
          <w:rFonts w:eastAsiaTheme="minorHAnsi"/>
          <w:szCs w:val="24"/>
          <w:lang w:eastAsia="en-US"/>
        </w:rPr>
        <w:t xml:space="preserve"> </w:t>
      </w:r>
      <w:r>
        <w:rPr>
          <w:rFonts w:eastAsiaTheme="minorHAnsi"/>
          <w:szCs w:val="24"/>
          <w:lang w:eastAsia="en-US"/>
        </w:rPr>
        <w:t>είναι</w:t>
      </w:r>
      <w:r w:rsidRPr="005D1411">
        <w:rPr>
          <w:rFonts w:eastAsiaTheme="minorHAnsi"/>
          <w:szCs w:val="24"/>
          <w:lang w:eastAsia="en-US"/>
        </w:rPr>
        <w:t xml:space="preserve"> σύναψη της ρυθμιζόμενης και ελεγχόμε</w:t>
      </w:r>
      <w:r w:rsidRPr="005D1411">
        <w:rPr>
          <w:rFonts w:eastAsiaTheme="minorHAnsi"/>
          <w:szCs w:val="24"/>
          <w:lang w:eastAsia="en-US"/>
        </w:rPr>
        <w:t>νης μετανάστευσης</w:t>
      </w:r>
      <w:r>
        <w:rPr>
          <w:rFonts w:eastAsiaTheme="minorHAnsi"/>
          <w:szCs w:val="24"/>
          <w:lang w:eastAsia="en-US"/>
        </w:rPr>
        <w:t>,</w:t>
      </w:r>
      <w:r w:rsidRPr="005D1411">
        <w:rPr>
          <w:rFonts w:eastAsiaTheme="minorHAnsi"/>
          <w:szCs w:val="24"/>
          <w:lang w:eastAsia="en-US"/>
        </w:rPr>
        <w:t xml:space="preserve"> αλλά είναι για την ευημερία των καπιταλιστικών κερδών και της ακόμα μεγαλύτερης καταστολής</w:t>
      </w:r>
      <w:r>
        <w:rPr>
          <w:rFonts w:eastAsiaTheme="minorHAnsi"/>
          <w:szCs w:val="24"/>
          <w:lang w:eastAsia="en-US"/>
        </w:rPr>
        <w:t xml:space="preserve"> των λεγόμενων παράνομων μεταναστών</w:t>
      </w:r>
      <w:r w:rsidRPr="005D1411">
        <w:rPr>
          <w:rFonts w:eastAsiaTheme="minorHAnsi"/>
          <w:szCs w:val="24"/>
          <w:lang w:eastAsia="en-US"/>
        </w:rPr>
        <w:t xml:space="preserve"> και </w:t>
      </w:r>
      <w:r w:rsidRPr="005D1411">
        <w:rPr>
          <w:rFonts w:eastAsiaTheme="minorHAnsi"/>
          <w:szCs w:val="24"/>
          <w:lang w:eastAsia="en-US"/>
        </w:rPr>
        <w:lastRenderedPageBreak/>
        <w:t>όχι λαθρομεταναστών</w:t>
      </w:r>
      <w:r>
        <w:rPr>
          <w:rFonts w:eastAsiaTheme="minorHAnsi"/>
          <w:szCs w:val="24"/>
          <w:lang w:eastAsia="en-US"/>
        </w:rPr>
        <w:t>,</w:t>
      </w:r>
      <w:r w:rsidRPr="005D1411">
        <w:rPr>
          <w:rFonts w:eastAsiaTheme="minorHAnsi"/>
          <w:szCs w:val="24"/>
          <w:lang w:eastAsia="en-US"/>
        </w:rPr>
        <w:t xml:space="preserve"> όπως προκλητικά αναφέρει </w:t>
      </w:r>
      <w:r>
        <w:rPr>
          <w:rFonts w:eastAsiaTheme="minorHAnsi"/>
          <w:szCs w:val="24"/>
          <w:lang w:eastAsia="en-US"/>
        </w:rPr>
        <w:t>η Χρυσή Αυγή για να κρύψει</w:t>
      </w:r>
      <w:r w:rsidRPr="005D1411">
        <w:rPr>
          <w:rFonts w:eastAsiaTheme="minorHAnsi"/>
          <w:szCs w:val="24"/>
          <w:lang w:eastAsia="en-US"/>
        </w:rPr>
        <w:t xml:space="preserve"> το ρατσιστικό μίσος</w:t>
      </w:r>
      <w:r>
        <w:rPr>
          <w:rFonts w:eastAsiaTheme="minorHAnsi"/>
          <w:szCs w:val="24"/>
          <w:lang w:eastAsia="en-US"/>
        </w:rPr>
        <w:t>.</w:t>
      </w:r>
    </w:p>
    <w:p w14:paraId="5218D729" w14:textId="77777777" w:rsidR="00BE48FC" w:rsidRDefault="008F016C">
      <w:pPr>
        <w:spacing w:line="600" w:lineRule="auto"/>
        <w:ind w:firstLine="720"/>
        <w:jc w:val="both"/>
        <w:rPr>
          <w:rFonts w:eastAsiaTheme="minorHAnsi"/>
          <w:szCs w:val="24"/>
          <w:lang w:eastAsia="en-US"/>
        </w:rPr>
      </w:pPr>
      <w:r w:rsidRPr="005D1411">
        <w:rPr>
          <w:rFonts w:eastAsiaTheme="minorHAnsi"/>
          <w:szCs w:val="24"/>
          <w:lang w:eastAsia="en-US"/>
        </w:rPr>
        <w:t xml:space="preserve"> </w:t>
      </w:r>
      <w:r>
        <w:rPr>
          <w:rFonts w:eastAsiaTheme="minorHAnsi"/>
          <w:szCs w:val="24"/>
          <w:lang w:eastAsia="en-US"/>
        </w:rPr>
        <w:t>Τελειώνω, λέ</w:t>
      </w:r>
      <w:r>
        <w:rPr>
          <w:rFonts w:eastAsiaTheme="minorHAnsi"/>
          <w:szCs w:val="24"/>
          <w:lang w:eastAsia="en-US"/>
        </w:rPr>
        <w:t>γοντας ότι</w:t>
      </w:r>
      <w:r w:rsidRPr="005D1411">
        <w:rPr>
          <w:rFonts w:eastAsiaTheme="minorHAnsi"/>
          <w:szCs w:val="24"/>
          <w:lang w:eastAsia="en-US"/>
        </w:rPr>
        <w:t xml:space="preserve"> βεβαίως καταψηφίζουμε το νομοσχέδιο</w:t>
      </w:r>
      <w:r>
        <w:rPr>
          <w:rFonts w:eastAsiaTheme="minorHAnsi"/>
          <w:szCs w:val="24"/>
          <w:lang w:eastAsia="en-US"/>
        </w:rPr>
        <w:t>. Θα υπερψηφίσουμε,</w:t>
      </w:r>
      <w:r w:rsidRPr="005D1411">
        <w:rPr>
          <w:rFonts w:eastAsiaTheme="minorHAnsi"/>
          <w:szCs w:val="24"/>
          <w:lang w:eastAsia="en-US"/>
        </w:rPr>
        <w:t xml:space="preserve"> </w:t>
      </w:r>
      <w:r>
        <w:rPr>
          <w:rFonts w:eastAsiaTheme="minorHAnsi"/>
          <w:szCs w:val="24"/>
          <w:lang w:eastAsia="en-US"/>
        </w:rPr>
        <w:t>όμως,</w:t>
      </w:r>
      <w:r w:rsidRPr="005D1411">
        <w:rPr>
          <w:rFonts w:eastAsiaTheme="minorHAnsi"/>
          <w:szCs w:val="24"/>
          <w:lang w:eastAsia="en-US"/>
        </w:rPr>
        <w:t xml:space="preserve"> ό</w:t>
      </w:r>
      <w:r>
        <w:rPr>
          <w:rFonts w:eastAsiaTheme="minorHAnsi"/>
          <w:szCs w:val="24"/>
          <w:lang w:eastAsia="en-US"/>
        </w:rPr>
        <w:t>,</w:t>
      </w:r>
      <w:r w:rsidRPr="005D1411">
        <w:rPr>
          <w:rFonts w:eastAsiaTheme="minorHAnsi"/>
          <w:szCs w:val="24"/>
          <w:lang w:eastAsia="en-US"/>
        </w:rPr>
        <w:t>τι είναι θετικό για τους εργαζόμενους</w:t>
      </w:r>
      <w:r>
        <w:rPr>
          <w:rFonts w:eastAsiaTheme="minorHAnsi"/>
          <w:szCs w:val="24"/>
          <w:lang w:eastAsia="en-US"/>
        </w:rPr>
        <w:t>,</w:t>
      </w:r>
      <w:r w:rsidRPr="005D1411">
        <w:rPr>
          <w:rFonts w:eastAsiaTheme="minorHAnsi"/>
          <w:szCs w:val="24"/>
          <w:lang w:eastAsia="en-US"/>
        </w:rPr>
        <w:t xml:space="preserve"> έστω και στο ελάχιστο</w:t>
      </w:r>
      <w:r>
        <w:rPr>
          <w:rFonts w:eastAsiaTheme="minorHAnsi"/>
          <w:szCs w:val="24"/>
          <w:lang w:eastAsia="en-US"/>
        </w:rPr>
        <w:t>,</w:t>
      </w:r>
      <w:r w:rsidRPr="005D1411">
        <w:rPr>
          <w:rFonts w:eastAsiaTheme="minorHAnsi"/>
          <w:szCs w:val="24"/>
          <w:lang w:eastAsia="en-US"/>
        </w:rPr>
        <w:t xml:space="preserve"> όπως τις δύο τροπολογίες για τους εργαζόμενους </w:t>
      </w:r>
      <w:r>
        <w:rPr>
          <w:rFonts w:eastAsiaTheme="minorHAnsi"/>
          <w:szCs w:val="24"/>
          <w:lang w:eastAsia="en-US"/>
        </w:rPr>
        <w:t>στη</w:t>
      </w:r>
      <w:r>
        <w:rPr>
          <w:rFonts w:eastAsiaTheme="minorHAnsi"/>
          <w:szCs w:val="24"/>
          <w:lang w:eastAsia="en-US"/>
        </w:rPr>
        <w:t>ν Ελληνική</w:t>
      </w:r>
      <w:r>
        <w:rPr>
          <w:rFonts w:eastAsiaTheme="minorHAnsi"/>
          <w:szCs w:val="24"/>
          <w:lang w:eastAsia="en-US"/>
        </w:rPr>
        <w:t xml:space="preserve"> Β</w:t>
      </w:r>
      <w:r w:rsidRPr="005D1411">
        <w:rPr>
          <w:rFonts w:eastAsiaTheme="minorHAnsi"/>
          <w:szCs w:val="24"/>
          <w:lang w:eastAsia="en-US"/>
        </w:rPr>
        <w:t xml:space="preserve">ιομηχανία </w:t>
      </w:r>
      <w:r>
        <w:rPr>
          <w:rFonts w:eastAsiaTheme="minorHAnsi"/>
          <w:szCs w:val="24"/>
          <w:lang w:eastAsia="en-US"/>
        </w:rPr>
        <w:t>Ζάχαρης, για να μη μείνουν</w:t>
      </w:r>
      <w:r w:rsidRPr="005D1411">
        <w:rPr>
          <w:rFonts w:eastAsiaTheme="minorHAnsi"/>
          <w:szCs w:val="24"/>
          <w:lang w:eastAsia="en-US"/>
        </w:rPr>
        <w:t xml:space="preserve"> ξεκρέμαστοι στην ανεργία</w:t>
      </w:r>
      <w:r>
        <w:rPr>
          <w:rFonts w:eastAsiaTheme="minorHAnsi"/>
          <w:szCs w:val="24"/>
          <w:lang w:eastAsia="en-US"/>
        </w:rPr>
        <w:t xml:space="preserve">. </w:t>
      </w:r>
    </w:p>
    <w:p w14:paraId="5218D72A" w14:textId="77777777" w:rsidR="00BE48FC" w:rsidRDefault="008F016C">
      <w:pPr>
        <w:spacing w:line="600" w:lineRule="auto"/>
        <w:ind w:firstLine="720"/>
        <w:jc w:val="both"/>
        <w:rPr>
          <w:rFonts w:eastAsiaTheme="minorHAnsi"/>
          <w:szCs w:val="24"/>
          <w:lang w:eastAsia="en-US"/>
        </w:rPr>
      </w:pPr>
      <w:r>
        <w:rPr>
          <w:rFonts w:eastAsiaTheme="minorHAnsi"/>
          <w:szCs w:val="24"/>
          <w:lang w:eastAsia="en-US"/>
        </w:rPr>
        <w:t>Υπερψηφίζουμε το ακατάσχετο</w:t>
      </w:r>
      <w:r w:rsidRPr="005D1411">
        <w:rPr>
          <w:rFonts w:eastAsiaTheme="minorHAnsi"/>
          <w:szCs w:val="24"/>
          <w:lang w:eastAsia="en-US"/>
        </w:rPr>
        <w:t xml:space="preserve"> </w:t>
      </w:r>
      <w:r>
        <w:rPr>
          <w:rFonts w:eastAsiaTheme="minorHAnsi"/>
          <w:szCs w:val="24"/>
          <w:lang w:eastAsia="en-US"/>
        </w:rPr>
        <w:t>των 7.500 ευρώ για τους</w:t>
      </w:r>
      <w:r w:rsidRPr="005D1411">
        <w:rPr>
          <w:rFonts w:eastAsiaTheme="minorHAnsi"/>
          <w:szCs w:val="24"/>
          <w:lang w:eastAsia="en-US"/>
        </w:rPr>
        <w:t xml:space="preserve"> αγρότες</w:t>
      </w:r>
      <w:r>
        <w:rPr>
          <w:rFonts w:eastAsiaTheme="minorHAnsi"/>
          <w:szCs w:val="24"/>
          <w:lang w:eastAsia="en-US"/>
        </w:rPr>
        <w:t>, αν και ακατάσχετες είναι στο σύνολό τους</w:t>
      </w:r>
      <w:r w:rsidRPr="005D1411">
        <w:rPr>
          <w:rFonts w:eastAsiaTheme="minorHAnsi"/>
          <w:szCs w:val="24"/>
          <w:lang w:eastAsia="en-US"/>
        </w:rPr>
        <w:t xml:space="preserve"> </w:t>
      </w:r>
      <w:r>
        <w:rPr>
          <w:rFonts w:eastAsiaTheme="minorHAnsi"/>
          <w:szCs w:val="24"/>
          <w:lang w:eastAsia="en-US"/>
        </w:rPr>
        <w:t>οι</w:t>
      </w:r>
      <w:r w:rsidRPr="005D1411">
        <w:rPr>
          <w:rFonts w:eastAsiaTheme="minorHAnsi"/>
          <w:szCs w:val="24"/>
          <w:lang w:eastAsia="en-US"/>
        </w:rPr>
        <w:t xml:space="preserve"> ευρ</w:t>
      </w:r>
      <w:r>
        <w:rPr>
          <w:rFonts w:eastAsiaTheme="minorHAnsi"/>
          <w:szCs w:val="24"/>
          <w:lang w:eastAsia="en-US"/>
        </w:rPr>
        <w:t>ω</w:t>
      </w:r>
      <w:r w:rsidRPr="005D1411">
        <w:rPr>
          <w:rFonts w:eastAsiaTheme="minorHAnsi"/>
          <w:szCs w:val="24"/>
          <w:lang w:eastAsia="en-US"/>
        </w:rPr>
        <w:t xml:space="preserve">κοινοτικές </w:t>
      </w:r>
      <w:r>
        <w:rPr>
          <w:rFonts w:eastAsiaTheme="minorHAnsi"/>
          <w:szCs w:val="24"/>
          <w:lang w:eastAsia="en-US"/>
        </w:rPr>
        <w:t>ενισχύσεις.</w:t>
      </w:r>
      <w:r w:rsidRPr="005D1411">
        <w:rPr>
          <w:rFonts w:eastAsiaTheme="minorHAnsi"/>
          <w:szCs w:val="24"/>
          <w:lang w:eastAsia="en-US"/>
        </w:rPr>
        <w:t xml:space="preserve"> </w:t>
      </w:r>
      <w:r>
        <w:rPr>
          <w:rFonts w:eastAsiaTheme="minorHAnsi"/>
          <w:szCs w:val="24"/>
          <w:lang w:eastAsia="en-US"/>
        </w:rPr>
        <w:t>Όμως,</w:t>
      </w:r>
      <w:r w:rsidRPr="005D1411">
        <w:rPr>
          <w:rFonts w:eastAsiaTheme="minorHAnsi"/>
          <w:szCs w:val="24"/>
          <w:lang w:eastAsia="en-US"/>
        </w:rPr>
        <w:t xml:space="preserve"> </w:t>
      </w:r>
      <w:r>
        <w:rPr>
          <w:rFonts w:eastAsiaTheme="minorHAnsi"/>
          <w:szCs w:val="24"/>
          <w:lang w:eastAsia="en-US"/>
        </w:rPr>
        <w:t>δεν κοροϊδεύετε</w:t>
      </w:r>
      <w:r w:rsidRPr="005D1411">
        <w:rPr>
          <w:rFonts w:eastAsiaTheme="minorHAnsi"/>
          <w:szCs w:val="24"/>
          <w:lang w:eastAsia="en-US"/>
        </w:rPr>
        <w:t xml:space="preserve"> την αγροτιά με τέτοια τερτίπια</w:t>
      </w:r>
      <w:r>
        <w:rPr>
          <w:rFonts w:eastAsiaTheme="minorHAnsi"/>
          <w:szCs w:val="24"/>
          <w:lang w:eastAsia="en-US"/>
        </w:rPr>
        <w:t xml:space="preserve">. Τους καταληστεύετε </w:t>
      </w:r>
      <w:r w:rsidRPr="005D1411">
        <w:rPr>
          <w:rFonts w:eastAsiaTheme="minorHAnsi"/>
          <w:szCs w:val="24"/>
          <w:lang w:eastAsia="en-US"/>
        </w:rPr>
        <w:t>και το κόστος παραγωγής</w:t>
      </w:r>
      <w:r w:rsidRPr="005D1411">
        <w:rPr>
          <w:rFonts w:eastAsiaTheme="minorHAnsi"/>
          <w:szCs w:val="24"/>
          <w:lang w:eastAsia="en-US"/>
        </w:rPr>
        <w:t xml:space="preserve"> είναι στα ύψη</w:t>
      </w:r>
      <w:r>
        <w:rPr>
          <w:rFonts w:eastAsiaTheme="minorHAnsi"/>
          <w:szCs w:val="24"/>
          <w:lang w:eastAsia="en-US"/>
        </w:rPr>
        <w:t>. Δεν τους</w:t>
      </w:r>
      <w:r w:rsidRPr="005D1411">
        <w:rPr>
          <w:rFonts w:eastAsiaTheme="minorHAnsi"/>
          <w:szCs w:val="24"/>
          <w:lang w:eastAsia="en-US"/>
        </w:rPr>
        <w:t xml:space="preserve"> αφήνετε να ζήσ</w:t>
      </w:r>
      <w:r>
        <w:rPr>
          <w:rFonts w:eastAsiaTheme="minorHAnsi"/>
          <w:szCs w:val="24"/>
          <w:lang w:eastAsia="en-US"/>
        </w:rPr>
        <w:t>ουν. Δίκαια</w:t>
      </w:r>
      <w:r w:rsidRPr="005D1411">
        <w:rPr>
          <w:rFonts w:eastAsiaTheme="minorHAnsi"/>
          <w:szCs w:val="24"/>
          <w:lang w:eastAsia="en-US"/>
        </w:rPr>
        <w:t xml:space="preserve"> βγάζουν τα τρακτέρ στους δρόμους και είμαστε μαζί </w:t>
      </w:r>
      <w:r>
        <w:rPr>
          <w:rFonts w:eastAsiaTheme="minorHAnsi"/>
          <w:szCs w:val="24"/>
          <w:lang w:eastAsia="en-US"/>
        </w:rPr>
        <w:t>τους.</w:t>
      </w:r>
    </w:p>
    <w:p w14:paraId="5218D72B" w14:textId="77777777" w:rsidR="00BE48FC" w:rsidRDefault="008F016C">
      <w:pPr>
        <w:spacing w:line="600" w:lineRule="auto"/>
        <w:ind w:firstLine="720"/>
        <w:jc w:val="both"/>
        <w:rPr>
          <w:rFonts w:eastAsia="Times New Roman"/>
          <w:szCs w:val="24"/>
        </w:rPr>
      </w:pPr>
      <w:r w:rsidRPr="005D1411">
        <w:rPr>
          <w:rFonts w:eastAsia="Times New Roman"/>
          <w:b/>
          <w:szCs w:val="24"/>
        </w:rPr>
        <w:t>ΠΡΟΕΔΡΕΥΩΝ (Νικήτας Κακλαμάνης):</w:t>
      </w:r>
      <w:r>
        <w:rPr>
          <w:rFonts w:eastAsia="Times New Roman"/>
          <w:b/>
          <w:szCs w:val="24"/>
        </w:rPr>
        <w:t xml:space="preserve"> </w:t>
      </w:r>
      <w:r>
        <w:rPr>
          <w:rFonts w:eastAsia="Times New Roman"/>
          <w:szCs w:val="24"/>
        </w:rPr>
        <w:t>Στην κ</w:t>
      </w:r>
      <w:r>
        <w:rPr>
          <w:rFonts w:eastAsia="Times New Roman"/>
          <w:szCs w:val="24"/>
        </w:rPr>
        <w:t>.</w:t>
      </w:r>
      <w:r>
        <w:rPr>
          <w:rFonts w:eastAsia="Times New Roman"/>
          <w:szCs w:val="24"/>
        </w:rPr>
        <w:t xml:space="preserve"> </w:t>
      </w:r>
      <w:r w:rsidRPr="005D1411">
        <w:rPr>
          <w:rFonts w:eastAsia="Times New Roman"/>
          <w:szCs w:val="24"/>
        </w:rPr>
        <w:t xml:space="preserve">Μανωλάκου άφησα </w:t>
      </w:r>
      <w:r>
        <w:rPr>
          <w:rFonts w:eastAsia="Times New Roman"/>
          <w:szCs w:val="24"/>
        </w:rPr>
        <w:t>τρία λεπτά παραπάνω, γιατί καλύπτει και τη</w:t>
      </w:r>
      <w:r w:rsidRPr="005D1411">
        <w:rPr>
          <w:rFonts w:eastAsia="Times New Roman"/>
          <w:szCs w:val="24"/>
        </w:rPr>
        <w:t xml:space="preserve"> θέση του Κοινοβουλευτικού </w:t>
      </w:r>
      <w:r>
        <w:rPr>
          <w:rFonts w:eastAsia="Times New Roman"/>
          <w:szCs w:val="24"/>
        </w:rPr>
        <w:t>Εκπροσώπου.</w:t>
      </w:r>
    </w:p>
    <w:p w14:paraId="5218D72C" w14:textId="77777777" w:rsidR="00BE48FC" w:rsidRDefault="008F016C">
      <w:pPr>
        <w:spacing w:line="600" w:lineRule="auto"/>
        <w:ind w:firstLine="720"/>
        <w:jc w:val="both"/>
        <w:rPr>
          <w:rFonts w:eastAsia="Times New Roman"/>
          <w:szCs w:val="24"/>
        </w:rPr>
      </w:pPr>
      <w:r w:rsidRPr="005D1411">
        <w:rPr>
          <w:rFonts w:eastAsia="Times New Roman"/>
          <w:b/>
          <w:szCs w:val="24"/>
        </w:rPr>
        <w:t>ΓΕΩΡΓΙΟΣ ΛΑ</w:t>
      </w:r>
      <w:r w:rsidRPr="005D1411">
        <w:rPr>
          <w:rFonts w:eastAsia="Times New Roman"/>
          <w:b/>
          <w:szCs w:val="24"/>
        </w:rPr>
        <w:t xml:space="preserve">ΜΠΡΟΥΛΗΣ (ΣΤ΄ Αντιπρόεδρος της Βουλής): </w:t>
      </w:r>
      <w:r>
        <w:rPr>
          <w:rFonts w:eastAsia="Times New Roman"/>
          <w:szCs w:val="24"/>
        </w:rPr>
        <w:t>Όλοι φθάσαμε έως τα δώδεκα λεπτά.</w:t>
      </w:r>
    </w:p>
    <w:p w14:paraId="5218D72D" w14:textId="77777777" w:rsidR="00BE48FC" w:rsidRDefault="008F016C">
      <w:pPr>
        <w:spacing w:line="600" w:lineRule="auto"/>
        <w:ind w:firstLine="720"/>
        <w:jc w:val="both"/>
        <w:rPr>
          <w:rFonts w:eastAsia="Times New Roman"/>
          <w:szCs w:val="24"/>
        </w:rPr>
      </w:pPr>
      <w:r w:rsidRPr="005D1411">
        <w:rPr>
          <w:rFonts w:eastAsia="Times New Roman"/>
          <w:b/>
          <w:szCs w:val="24"/>
        </w:rPr>
        <w:lastRenderedPageBreak/>
        <w:t>ΠΡΟΕΔΡΕΥΩΝ (Νικήτας Κακλαμάνης):</w:t>
      </w:r>
      <w:r>
        <w:rPr>
          <w:rFonts w:eastAsia="Times New Roman"/>
          <w:b/>
          <w:szCs w:val="24"/>
        </w:rPr>
        <w:t xml:space="preserve"> </w:t>
      </w:r>
      <w:r>
        <w:rPr>
          <w:rFonts w:eastAsia="Times New Roman"/>
          <w:szCs w:val="24"/>
        </w:rPr>
        <w:t>Α, εντάξει τότε.</w:t>
      </w:r>
    </w:p>
    <w:p w14:paraId="5218D72E" w14:textId="77777777" w:rsidR="00BE48FC" w:rsidRDefault="008F016C">
      <w:pPr>
        <w:spacing w:line="600" w:lineRule="auto"/>
        <w:ind w:firstLine="720"/>
        <w:jc w:val="both"/>
        <w:rPr>
          <w:rFonts w:eastAsia="Times New Roman"/>
          <w:szCs w:val="24"/>
        </w:rPr>
      </w:pPr>
      <w:r w:rsidRPr="005D1411">
        <w:rPr>
          <w:rFonts w:eastAsia="Times New Roman"/>
          <w:b/>
          <w:szCs w:val="24"/>
        </w:rPr>
        <w:t xml:space="preserve">ΔΗΜΗΤΡΙΟΣ ΒΙΤΣΑΣ (Υπουργός Μεταναστευτικής Πολιτικής): </w:t>
      </w:r>
      <w:r w:rsidRPr="005D1411">
        <w:rPr>
          <w:rFonts w:eastAsia="Times New Roman"/>
          <w:szCs w:val="24"/>
        </w:rPr>
        <w:t>Το Προεδρείο ήταν πολύ καλό σήμερα.</w:t>
      </w:r>
    </w:p>
    <w:p w14:paraId="5218D72F" w14:textId="77777777" w:rsidR="00BE48FC" w:rsidRDefault="008F016C">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Επομένως</w:t>
      </w:r>
      <w:r>
        <w:rPr>
          <w:rFonts w:eastAsia="Times New Roman"/>
          <w:szCs w:val="24"/>
        </w:rPr>
        <w:t>, προχωράμε μια χαρά.</w:t>
      </w:r>
    </w:p>
    <w:p w14:paraId="5218D730" w14:textId="77777777" w:rsidR="00BE48FC" w:rsidRDefault="008F016C">
      <w:pPr>
        <w:spacing w:line="600" w:lineRule="auto"/>
        <w:ind w:firstLine="720"/>
        <w:jc w:val="both"/>
        <w:rPr>
          <w:rFonts w:eastAsia="Times New Roman"/>
          <w:szCs w:val="24"/>
        </w:rPr>
      </w:pPr>
      <w:r>
        <w:rPr>
          <w:rFonts w:eastAsia="Times New Roman"/>
          <w:szCs w:val="24"/>
        </w:rPr>
        <w:t>Ο κ. Παπαχριστόπουλος έχει τον λόγο.</w:t>
      </w:r>
    </w:p>
    <w:p w14:paraId="5218D731" w14:textId="77777777" w:rsidR="00BE48FC" w:rsidRDefault="008F016C">
      <w:pPr>
        <w:spacing w:line="600" w:lineRule="auto"/>
        <w:ind w:firstLine="720"/>
        <w:jc w:val="both"/>
        <w:rPr>
          <w:rFonts w:eastAsia="Times New Roman"/>
          <w:szCs w:val="24"/>
        </w:rPr>
      </w:pPr>
      <w:r w:rsidRPr="005D1411">
        <w:rPr>
          <w:rFonts w:eastAsia="Times New Roman"/>
          <w:b/>
          <w:szCs w:val="24"/>
        </w:rPr>
        <w:t>ΑΘΑΝΑΣΙΟΣ ΠΑΠΑΧΡΙΣΤΟΠΟΥΛΟΣ:</w:t>
      </w:r>
      <w:r>
        <w:rPr>
          <w:rFonts w:eastAsia="Times New Roman"/>
          <w:b/>
          <w:szCs w:val="24"/>
        </w:rPr>
        <w:t xml:space="preserve"> </w:t>
      </w:r>
      <w:r>
        <w:rPr>
          <w:rFonts w:eastAsia="Times New Roman"/>
          <w:szCs w:val="24"/>
        </w:rPr>
        <w:t>Ε</w:t>
      </w:r>
      <w:r w:rsidRPr="005D1411">
        <w:rPr>
          <w:rFonts w:eastAsia="Times New Roman"/>
          <w:szCs w:val="24"/>
        </w:rPr>
        <w:t>υχαριστώ</w:t>
      </w:r>
      <w:r>
        <w:rPr>
          <w:rFonts w:eastAsia="Times New Roman"/>
          <w:szCs w:val="24"/>
        </w:rPr>
        <w:t>,</w:t>
      </w:r>
      <w:r w:rsidRPr="005D1411">
        <w:rPr>
          <w:rFonts w:eastAsia="Times New Roman"/>
          <w:szCs w:val="24"/>
        </w:rPr>
        <w:t xml:space="preserve"> κύριε </w:t>
      </w:r>
      <w:r>
        <w:rPr>
          <w:rFonts w:eastAsia="Times New Roman"/>
          <w:szCs w:val="24"/>
        </w:rPr>
        <w:t>Π</w:t>
      </w:r>
      <w:r w:rsidRPr="005D1411">
        <w:rPr>
          <w:rFonts w:eastAsia="Times New Roman"/>
          <w:szCs w:val="24"/>
        </w:rPr>
        <w:t>ρόεδρε</w:t>
      </w:r>
      <w:r>
        <w:rPr>
          <w:rFonts w:eastAsia="Times New Roman"/>
          <w:szCs w:val="24"/>
        </w:rPr>
        <w:t>.</w:t>
      </w:r>
    </w:p>
    <w:p w14:paraId="5218D732" w14:textId="77777777" w:rsidR="00BE48FC" w:rsidRDefault="008F016C">
      <w:pPr>
        <w:spacing w:line="600" w:lineRule="auto"/>
        <w:ind w:firstLine="720"/>
        <w:jc w:val="both"/>
        <w:rPr>
          <w:rFonts w:eastAsia="Times New Roman"/>
          <w:szCs w:val="24"/>
        </w:rPr>
      </w:pPr>
      <w:r w:rsidRPr="005D1411">
        <w:rPr>
          <w:rFonts w:eastAsia="Times New Roman"/>
          <w:szCs w:val="24"/>
        </w:rPr>
        <w:t>Εγώ θα ξεκινήσω λίγο διαφορετικά</w:t>
      </w:r>
      <w:r>
        <w:rPr>
          <w:rFonts w:eastAsia="Times New Roman"/>
          <w:szCs w:val="24"/>
        </w:rPr>
        <w:t>. Το αν επείγει ή όχι ό,τι έχει σχέση</w:t>
      </w:r>
      <w:r w:rsidRPr="005D1411">
        <w:rPr>
          <w:rFonts w:eastAsia="Times New Roman"/>
          <w:szCs w:val="24"/>
        </w:rPr>
        <w:t xml:space="preserve"> με το μεταναστευτικό</w:t>
      </w:r>
      <w:r>
        <w:rPr>
          <w:rFonts w:eastAsia="Times New Roman"/>
          <w:szCs w:val="24"/>
        </w:rPr>
        <w:t>,</w:t>
      </w:r>
      <w:r w:rsidRPr="005D1411">
        <w:rPr>
          <w:rFonts w:eastAsia="Times New Roman"/>
          <w:szCs w:val="24"/>
        </w:rPr>
        <w:t xml:space="preserve"> το δείχνει το γεγονός ότι </w:t>
      </w:r>
      <w:r>
        <w:rPr>
          <w:rFonts w:eastAsia="Times New Roman"/>
          <w:szCs w:val="24"/>
        </w:rPr>
        <w:t xml:space="preserve">πολύ λίγες μέρες πριν, </w:t>
      </w:r>
      <w:r>
        <w:rPr>
          <w:rFonts w:eastAsia="Times New Roman"/>
          <w:szCs w:val="24"/>
        </w:rPr>
        <w:t>στο Μ</w:t>
      </w:r>
      <w:r w:rsidRPr="005D1411">
        <w:rPr>
          <w:rFonts w:eastAsia="Times New Roman"/>
          <w:szCs w:val="24"/>
        </w:rPr>
        <w:t>αρακές</w:t>
      </w:r>
      <w:r>
        <w:rPr>
          <w:rFonts w:eastAsia="Times New Roman"/>
          <w:szCs w:val="24"/>
        </w:rPr>
        <w:t>,</w:t>
      </w:r>
      <w:r w:rsidRPr="005D1411">
        <w:rPr>
          <w:rFonts w:eastAsia="Times New Roman"/>
          <w:szCs w:val="24"/>
        </w:rPr>
        <w:t xml:space="preserve"> </w:t>
      </w:r>
      <w:r>
        <w:rPr>
          <w:rFonts w:eastAsia="Times New Roman"/>
          <w:szCs w:val="24"/>
        </w:rPr>
        <w:t>εκατόν εξήντα τέσσερις</w:t>
      </w:r>
      <w:r w:rsidRPr="005D1411">
        <w:rPr>
          <w:rFonts w:eastAsia="Times New Roman"/>
          <w:szCs w:val="24"/>
        </w:rPr>
        <w:t xml:space="preserve"> χώρες </w:t>
      </w:r>
      <w:r>
        <w:rPr>
          <w:rFonts w:eastAsia="Times New Roman"/>
          <w:szCs w:val="24"/>
        </w:rPr>
        <w:t>ενέκριναν, είπαν «</w:t>
      </w:r>
      <w:r>
        <w:rPr>
          <w:rFonts w:eastAsia="Times New Roman"/>
          <w:szCs w:val="24"/>
        </w:rPr>
        <w:t>ναι</w:t>
      </w:r>
      <w:r>
        <w:rPr>
          <w:rFonts w:eastAsia="Times New Roman"/>
          <w:szCs w:val="24"/>
        </w:rPr>
        <w:t>»</w:t>
      </w:r>
      <w:r w:rsidRPr="005D1411">
        <w:rPr>
          <w:rFonts w:eastAsia="Times New Roman"/>
          <w:szCs w:val="24"/>
        </w:rPr>
        <w:t xml:space="preserve"> στο </w:t>
      </w:r>
      <w:r>
        <w:rPr>
          <w:rFonts w:eastAsia="Times New Roman"/>
          <w:szCs w:val="24"/>
        </w:rPr>
        <w:t>Παγκόσμιο Σύμφωνο για τη Μ</w:t>
      </w:r>
      <w:r w:rsidRPr="005D1411">
        <w:rPr>
          <w:rFonts w:eastAsia="Times New Roman"/>
          <w:szCs w:val="24"/>
        </w:rPr>
        <w:t>ετανάστευση</w:t>
      </w:r>
      <w:r>
        <w:rPr>
          <w:rFonts w:eastAsia="Times New Roman"/>
          <w:szCs w:val="24"/>
        </w:rPr>
        <w:t>.</w:t>
      </w:r>
    </w:p>
    <w:p w14:paraId="5218D733" w14:textId="77777777" w:rsidR="00BE48FC" w:rsidRDefault="008F016C">
      <w:pPr>
        <w:spacing w:line="600" w:lineRule="auto"/>
        <w:ind w:firstLine="720"/>
        <w:jc w:val="both"/>
        <w:rPr>
          <w:rFonts w:eastAsia="Times New Roman"/>
          <w:szCs w:val="24"/>
        </w:rPr>
      </w:pPr>
      <w:r>
        <w:rPr>
          <w:rFonts w:eastAsia="Times New Roman"/>
          <w:szCs w:val="24"/>
        </w:rPr>
        <w:t xml:space="preserve"> Ε</w:t>
      </w:r>
      <w:r w:rsidRPr="005D1411">
        <w:rPr>
          <w:rFonts w:eastAsia="Times New Roman"/>
          <w:szCs w:val="24"/>
        </w:rPr>
        <w:t>δώ θέλω να θυμίσω ένα νούμερο</w:t>
      </w:r>
      <w:r>
        <w:rPr>
          <w:rFonts w:eastAsia="Times New Roman"/>
          <w:szCs w:val="24"/>
        </w:rPr>
        <w:t>. Δεν είναι ούτε ένα ούτε δύο</w:t>
      </w:r>
      <w:r w:rsidRPr="005D1411">
        <w:rPr>
          <w:rFonts w:eastAsia="Times New Roman"/>
          <w:szCs w:val="24"/>
        </w:rPr>
        <w:t xml:space="preserve"> εκατομμύρια</w:t>
      </w:r>
      <w:r>
        <w:rPr>
          <w:rFonts w:eastAsia="Times New Roman"/>
          <w:szCs w:val="24"/>
        </w:rPr>
        <w:t>, αλλά είναι διακόσια πενήντα οκτώ</w:t>
      </w:r>
      <w:r w:rsidRPr="005D1411">
        <w:rPr>
          <w:rFonts w:eastAsia="Times New Roman"/>
          <w:szCs w:val="24"/>
        </w:rPr>
        <w:t xml:space="preserve"> εκατομμύρια άνθρωποι στον πλανήτη αυτή τη</w:t>
      </w:r>
      <w:r w:rsidRPr="005D1411">
        <w:rPr>
          <w:rFonts w:eastAsia="Times New Roman"/>
          <w:szCs w:val="24"/>
        </w:rPr>
        <w:t xml:space="preserve"> στιγμή που για πολ</w:t>
      </w:r>
      <w:r>
        <w:rPr>
          <w:rFonts w:eastAsia="Times New Roman"/>
          <w:szCs w:val="24"/>
        </w:rPr>
        <w:t>λούς λόγους μετακινούνται και είναι εν δυνάμει μετανάστες. Μιλάμε, δηλαδή, για το</w:t>
      </w:r>
      <w:r w:rsidRPr="005D1411">
        <w:rPr>
          <w:rFonts w:eastAsia="Times New Roman"/>
          <w:szCs w:val="24"/>
        </w:rPr>
        <w:t xml:space="preserve"> 3,4</w:t>
      </w:r>
      <w:r>
        <w:rPr>
          <w:rFonts w:eastAsia="Times New Roman"/>
          <w:szCs w:val="24"/>
        </w:rPr>
        <w:t>%</w:t>
      </w:r>
      <w:r w:rsidRPr="005D1411">
        <w:rPr>
          <w:rFonts w:eastAsia="Times New Roman"/>
          <w:szCs w:val="24"/>
        </w:rPr>
        <w:t xml:space="preserve"> του παγκόσμιου πληθυσμού</w:t>
      </w:r>
      <w:r>
        <w:rPr>
          <w:rFonts w:eastAsia="Times New Roman"/>
          <w:szCs w:val="24"/>
        </w:rPr>
        <w:t xml:space="preserve">. Αυτό </w:t>
      </w:r>
      <w:r w:rsidRPr="005D1411">
        <w:rPr>
          <w:rFonts w:eastAsia="Times New Roman"/>
          <w:szCs w:val="24"/>
        </w:rPr>
        <w:lastRenderedPageBreak/>
        <w:t xml:space="preserve">είναι μια χειροπιαστή απόδειξη </w:t>
      </w:r>
      <w:r>
        <w:rPr>
          <w:rFonts w:eastAsia="Times New Roman"/>
          <w:szCs w:val="24"/>
        </w:rPr>
        <w:t xml:space="preserve">για το αν </w:t>
      </w:r>
      <w:r w:rsidRPr="005D1411">
        <w:rPr>
          <w:rFonts w:eastAsia="Times New Roman"/>
          <w:szCs w:val="24"/>
        </w:rPr>
        <w:t xml:space="preserve">είναι κάτι επείγον που έχει σχέση με τον </w:t>
      </w:r>
      <w:r>
        <w:rPr>
          <w:rFonts w:eastAsia="Times New Roman"/>
          <w:szCs w:val="24"/>
        </w:rPr>
        <w:t>Υπουργείο Μεταναστευτικής Πολιτικής</w:t>
      </w:r>
      <w:r w:rsidRPr="005D1411">
        <w:rPr>
          <w:rFonts w:eastAsia="Times New Roman"/>
          <w:szCs w:val="24"/>
        </w:rPr>
        <w:t xml:space="preserve"> ή</w:t>
      </w:r>
      <w:r w:rsidRPr="005D1411">
        <w:rPr>
          <w:rFonts w:eastAsia="Times New Roman"/>
          <w:szCs w:val="24"/>
        </w:rPr>
        <w:t xml:space="preserve"> όχι</w:t>
      </w:r>
      <w:r>
        <w:rPr>
          <w:rFonts w:eastAsia="Times New Roman"/>
          <w:szCs w:val="24"/>
        </w:rPr>
        <w:t>.</w:t>
      </w:r>
    </w:p>
    <w:p w14:paraId="5218D734" w14:textId="77777777" w:rsidR="00BE48FC" w:rsidRDefault="008F016C">
      <w:pPr>
        <w:spacing w:line="600" w:lineRule="auto"/>
        <w:ind w:firstLine="720"/>
        <w:jc w:val="both"/>
        <w:rPr>
          <w:rFonts w:eastAsia="Times New Roman"/>
          <w:szCs w:val="24"/>
        </w:rPr>
      </w:pPr>
      <w:r>
        <w:rPr>
          <w:rFonts w:eastAsia="Times New Roman"/>
          <w:szCs w:val="24"/>
        </w:rPr>
        <w:t>Εδώ θέλω</w:t>
      </w:r>
      <w:r w:rsidRPr="005D1411">
        <w:rPr>
          <w:rFonts w:eastAsia="Times New Roman"/>
          <w:szCs w:val="24"/>
        </w:rPr>
        <w:t xml:space="preserve"> να πω </w:t>
      </w:r>
      <w:r>
        <w:rPr>
          <w:rFonts w:eastAsia="Times New Roman"/>
          <w:szCs w:val="24"/>
        </w:rPr>
        <w:t>κάτι που έχει</w:t>
      </w:r>
      <w:r w:rsidRPr="005D1411">
        <w:rPr>
          <w:rFonts w:eastAsia="Times New Roman"/>
          <w:szCs w:val="24"/>
        </w:rPr>
        <w:t xml:space="preserve"> μεγάλη σημασία</w:t>
      </w:r>
      <w:r>
        <w:rPr>
          <w:rFonts w:eastAsia="Times New Roman"/>
          <w:szCs w:val="24"/>
        </w:rPr>
        <w:t>. Θέλω να πιστεύω ότι ο Γκουτιέρες, δηλαδή</w:t>
      </w:r>
      <w:r>
        <w:rPr>
          <w:rFonts w:eastAsia="Times New Roman"/>
          <w:szCs w:val="24"/>
        </w:rPr>
        <w:t>,</w:t>
      </w:r>
      <w:r>
        <w:rPr>
          <w:rFonts w:eastAsia="Times New Roman"/>
          <w:szCs w:val="24"/>
        </w:rPr>
        <w:t xml:space="preserve"> </w:t>
      </w:r>
      <w:r w:rsidRPr="005D1411">
        <w:rPr>
          <w:rFonts w:eastAsia="Times New Roman"/>
          <w:szCs w:val="24"/>
        </w:rPr>
        <w:t xml:space="preserve">ο </w:t>
      </w:r>
      <w:r>
        <w:rPr>
          <w:rFonts w:eastAsia="Times New Roman"/>
          <w:szCs w:val="24"/>
        </w:rPr>
        <w:t>Γ</w:t>
      </w:r>
      <w:r w:rsidRPr="005D1411">
        <w:rPr>
          <w:rFonts w:eastAsia="Times New Roman"/>
          <w:szCs w:val="24"/>
        </w:rPr>
        <w:t xml:space="preserve">ραμματέας </w:t>
      </w:r>
      <w:r>
        <w:rPr>
          <w:rFonts w:eastAsia="Times New Roman"/>
          <w:szCs w:val="24"/>
        </w:rPr>
        <w:t>του ΟΗΕ,</w:t>
      </w:r>
      <w:r w:rsidRPr="005D1411">
        <w:rPr>
          <w:rFonts w:eastAsia="Times New Roman"/>
          <w:szCs w:val="24"/>
        </w:rPr>
        <w:t xml:space="preserve"> </w:t>
      </w:r>
      <w:r>
        <w:rPr>
          <w:rFonts w:eastAsia="Times New Roman"/>
          <w:szCs w:val="24"/>
        </w:rPr>
        <w:t>δεν είναι φίλος της Κ</w:t>
      </w:r>
      <w:r w:rsidRPr="005D1411">
        <w:rPr>
          <w:rFonts w:eastAsia="Times New Roman"/>
          <w:szCs w:val="24"/>
        </w:rPr>
        <w:t>υβέρνησης</w:t>
      </w:r>
      <w:r>
        <w:rPr>
          <w:rFonts w:eastAsia="Times New Roman"/>
          <w:szCs w:val="24"/>
        </w:rPr>
        <w:t>, αλλά κάλεσε τις</w:t>
      </w:r>
      <w:r w:rsidRPr="005D1411">
        <w:rPr>
          <w:rFonts w:eastAsia="Times New Roman"/>
          <w:szCs w:val="24"/>
        </w:rPr>
        <w:t xml:space="preserve"> χώρες που υπερψήφισαν</w:t>
      </w:r>
      <w:r>
        <w:rPr>
          <w:rFonts w:eastAsia="Times New Roman"/>
          <w:szCs w:val="24"/>
        </w:rPr>
        <w:t xml:space="preserve">, τις εκατόν εξήντα τέσσερις –και θα δούμε ποιες απουσίαζαν, καθώς έχει </w:t>
      </w:r>
      <w:r>
        <w:rPr>
          <w:rFonts w:eastAsia="Times New Roman"/>
          <w:szCs w:val="24"/>
        </w:rPr>
        <w:t>σημασία- να μην υποκύψουν στον φόβο ή στα ψευδή αφηγήματα για τη μετανάστευση, υπογραμμίζοντας τις προσπάθειες</w:t>
      </w:r>
      <w:r w:rsidRPr="005D1411">
        <w:rPr>
          <w:rFonts w:eastAsia="Times New Roman"/>
          <w:szCs w:val="24"/>
        </w:rPr>
        <w:t xml:space="preserve"> που καταβλήθηκαν για να επιτευχθεί το </w:t>
      </w:r>
      <w:r>
        <w:rPr>
          <w:rFonts w:eastAsia="Times New Roman"/>
          <w:szCs w:val="24"/>
        </w:rPr>
        <w:t>σ</w:t>
      </w:r>
      <w:r w:rsidRPr="005D1411">
        <w:rPr>
          <w:rFonts w:eastAsia="Times New Roman"/>
          <w:szCs w:val="24"/>
        </w:rPr>
        <w:t>ύμφωνο αυτό</w:t>
      </w:r>
      <w:r>
        <w:rPr>
          <w:rFonts w:eastAsia="Times New Roman"/>
          <w:szCs w:val="24"/>
        </w:rPr>
        <w:t xml:space="preserve">. Μιλώντας στην ένταξη της </w:t>
      </w:r>
      <w:r>
        <w:rPr>
          <w:rFonts w:eastAsia="Times New Roman"/>
          <w:szCs w:val="24"/>
        </w:rPr>
        <w:t>δ</w:t>
      </w:r>
      <w:r w:rsidRPr="005D1411">
        <w:rPr>
          <w:rFonts w:eastAsia="Times New Roman"/>
          <w:szCs w:val="24"/>
        </w:rPr>
        <w:t xml:space="preserve">ιάσκεψης κατήγγειλε τα πολυάριθμα ψέματα αναφορικά </w:t>
      </w:r>
      <w:r>
        <w:rPr>
          <w:rFonts w:eastAsia="Times New Roman"/>
          <w:szCs w:val="24"/>
        </w:rPr>
        <w:t xml:space="preserve">με </w:t>
      </w:r>
      <w:r w:rsidRPr="005D1411">
        <w:rPr>
          <w:rFonts w:eastAsia="Times New Roman"/>
          <w:szCs w:val="24"/>
        </w:rPr>
        <w:t>ένα κείμενο</w:t>
      </w:r>
      <w:r>
        <w:rPr>
          <w:rFonts w:eastAsia="Times New Roman"/>
          <w:szCs w:val="24"/>
        </w:rPr>
        <w:t xml:space="preserve">, </w:t>
      </w:r>
      <w:r>
        <w:rPr>
          <w:rFonts w:eastAsia="Times New Roman"/>
          <w:szCs w:val="24"/>
        </w:rPr>
        <w:t>κ</w:t>
      </w:r>
      <w:r>
        <w:rPr>
          <w:rFonts w:eastAsia="Times New Roman"/>
          <w:szCs w:val="24"/>
        </w:rPr>
        <w:t>.</w:t>
      </w:r>
      <w:r>
        <w:rPr>
          <w:rFonts w:eastAsia="Times New Roman"/>
          <w:szCs w:val="24"/>
        </w:rPr>
        <w:t>λπ</w:t>
      </w:r>
      <w:r>
        <w:rPr>
          <w:rFonts w:eastAsia="Times New Roman"/>
          <w:szCs w:val="24"/>
        </w:rPr>
        <w:t>.</w:t>
      </w:r>
      <w:r>
        <w:rPr>
          <w:rFonts w:eastAsia="Times New Roman"/>
          <w:szCs w:val="24"/>
        </w:rPr>
        <w:t>, κ</w:t>
      </w:r>
      <w:r>
        <w:rPr>
          <w:rFonts w:eastAsia="Times New Roman"/>
          <w:szCs w:val="24"/>
        </w:rPr>
        <w:t>.</w:t>
      </w:r>
      <w:r>
        <w:rPr>
          <w:rFonts w:eastAsia="Times New Roman"/>
          <w:szCs w:val="24"/>
        </w:rPr>
        <w:t>λπ.</w:t>
      </w:r>
      <w:r>
        <w:rPr>
          <w:rFonts w:eastAsia="Times New Roman"/>
          <w:szCs w:val="24"/>
        </w:rPr>
        <w:t>.</w:t>
      </w:r>
      <w:r w:rsidRPr="005D1411">
        <w:rPr>
          <w:rFonts w:eastAsia="Times New Roman"/>
          <w:szCs w:val="24"/>
        </w:rPr>
        <w:t xml:space="preserve"> </w:t>
      </w:r>
    </w:p>
    <w:p w14:paraId="5218D735"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Χώρες οι οποίες δεν συμφώνησαν, είναι συγκεκριμένες</w:t>
      </w:r>
      <w:r w:rsidRPr="001E5D5D">
        <w:rPr>
          <w:rFonts w:eastAsia="Times New Roman" w:cs="Times New Roman"/>
          <w:szCs w:val="24"/>
        </w:rPr>
        <w:t xml:space="preserve">. </w:t>
      </w:r>
      <w:r>
        <w:rPr>
          <w:rFonts w:eastAsia="Times New Roman" w:cs="Times New Roman"/>
          <w:szCs w:val="24"/>
          <w:lang w:val="en-US"/>
        </w:rPr>
        <w:t>E</w:t>
      </w:r>
      <w:r>
        <w:rPr>
          <w:rFonts w:eastAsia="Times New Roman" w:cs="Times New Roman"/>
          <w:szCs w:val="24"/>
        </w:rPr>
        <w:t>ίναι η Ουγγαρία, η Τσεχία, η Λετονία, η Πολωνία, η Σλοβακία, η Σλοβενία και μερικές άλλες και βέβαια οι Ηνωμένες Πολιτείες του κ. Ντόναλντ Τραμπ. Αντίθετα, η Γερμανία, παρά τις πιέσεις</w:t>
      </w:r>
      <w:r w:rsidRPr="00FE78A4">
        <w:rPr>
          <w:rFonts w:eastAsia="Times New Roman" w:cs="Times New Roman"/>
          <w:szCs w:val="24"/>
        </w:rPr>
        <w:t>,</w:t>
      </w:r>
      <w:r>
        <w:rPr>
          <w:rFonts w:eastAsia="Times New Roman" w:cs="Times New Roman"/>
          <w:szCs w:val="24"/>
        </w:rPr>
        <w:t xml:space="preserve"> που είχε</w:t>
      </w:r>
      <w:r w:rsidRPr="00FE78A4">
        <w:rPr>
          <w:rFonts w:eastAsia="Times New Roman" w:cs="Times New Roman"/>
          <w:szCs w:val="24"/>
        </w:rPr>
        <w:t>,</w:t>
      </w:r>
      <w:r>
        <w:rPr>
          <w:rFonts w:eastAsia="Times New Roman" w:cs="Times New Roman"/>
          <w:szCs w:val="24"/>
        </w:rPr>
        <w:t xml:space="preserve"> ήταν στις 164 χώρες που είμαστε και εμείς.</w:t>
      </w:r>
    </w:p>
    <w:p w14:paraId="5218D736"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lastRenderedPageBreak/>
        <w:t>Δεύτερο σημείο, που δείχνει το υπερεπείγον γιατί ασκήθηκε πολύ σκληρή κριτική, γιατί αυτό το νομοσχέδιο δεν καθόμαστε να το συζητήσουμε. Θέλω εδώ να θυμίσω το εξής: Έχουν αυξηθεί κατά 30% οι ροές των οι</w:t>
      </w:r>
      <w:r>
        <w:rPr>
          <w:rFonts w:eastAsia="Times New Roman" w:cs="Times New Roman"/>
          <w:szCs w:val="24"/>
        </w:rPr>
        <w:t>κονομικών μεταναστών -</w:t>
      </w:r>
      <w:r w:rsidRPr="00806BFA">
        <w:rPr>
          <w:rFonts w:eastAsia="Times New Roman" w:cs="Times New Roman"/>
          <w:szCs w:val="24"/>
        </w:rPr>
        <w:t xml:space="preserve"> </w:t>
      </w:r>
      <w:r>
        <w:rPr>
          <w:rFonts w:eastAsia="Times New Roman" w:cs="Times New Roman"/>
          <w:szCs w:val="24"/>
        </w:rPr>
        <w:t>και όχι των λαθρομεταναστών- από τη θάλασσα. Εδώ να κάνω μία μικρή παρένθεση και να πω ότι ο μικρός Αϊλάν, το παιδάκι που βρέθηκε σκεβρωμένο σε μία παραλία και η φωτογραφία του γύρισε σε όλη την παγκόσμια κοινότητα, εάν κατά τη γνώμη</w:t>
      </w:r>
      <w:r>
        <w:rPr>
          <w:rFonts w:eastAsia="Times New Roman" w:cs="Times New Roman"/>
          <w:szCs w:val="24"/>
        </w:rPr>
        <w:t xml:space="preserve"> σας είναι λαθρομετανάστης ή παράτυπος κ.λπ., το χαρίζω σε εσάς.</w:t>
      </w:r>
    </w:p>
    <w:p w14:paraId="5218D737"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 xml:space="preserve">Αυξήθηκαν </w:t>
      </w:r>
      <w:r w:rsidRPr="00637837">
        <w:rPr>
          <w:rFonts w:eastAsia="Times New Roman" w:cs="Times New Roman"/>
          <w:szCs w:val="24"/>
        </w:rPr>
        <w:t>300%</w:t>
      </w:r>
      <w:r>
        <w:rPr>
          <w:rFonts w:eastAsia="Times New Roman" w:cs="Times New Roman"/>
          <w:szCs w:val="24"/>
        </w:rPr>
        <w:t xml:space="preserve"> οι ροές στον Έβρο. Το ξέρετε; Έχουμε </w:t>
      </w:r>
      <w:r w:rsidRPr="00637837">
        <w:rPr>
          <w:rFonts w:eastAsia="Times New Roman" w:cs="Times New Roman"/>
          <w:szCs w:val="24"/>
        </w:rPr>
        <w:t>300%</w:t>
      </w:r>
      <w:r>
        <w:rPr>
          <w:rFonts w:eastAsia="Times New Roman" w:cs="Times New Roman"/>
          <w:b/>
          <w:szCs w:val="24"/>
        </w:rPr>
        <w:t xml:space="preserve"> </w:t>
      </w:r>
      <w:r>
        <w:rPr>
          <w:rFonts w:eastAsia="Times New Roman" w:cs="Times New Roman"/>
          <w:szCs w:val="24"/>
        </w:rPr>
        <w:t>αύξηση στις ροές στον Έβρο και είναι προς τιμήν του Υπουργού, ο οποίος δεν είναι υπέρ των εκτάκτων διαδικασιών καθόλου, το ομολογεί όμ</w:t>
      </w:r>
      <w:r>
        <w:rPr>
          <w:rFonts w:eastAsia="Times New Roman" w:cs="Times New Roman"/>
          <w:szCs w:val="24"/>
        </w:rPr>
        <w:t>ως. Και εδώ υπάρχει ένα χειροπιαστό παράδειγμα, που θα ήθελα κάποιοι να το θυμούνται, όταν κάνουν κριτική, σε αυτή την Αίθουσα. Λέει το εξής. Υπάρχει το εξής γεγονός. Ακούω κριτική -του σαλονιού, τη λέω εγώ αυτήν την κριτική, συγχωρήστε μου την έκφραση- ότ</w:t>
      </w:r>
      <w:r>
        <w:rPr>
          <w:rFonts w:eastAsia="Times New Roman" w:cs="Times New Roman"/>
          <w:szCs w:val="24"/>
        </w:rPr>
        <w:t xml:space="preserve">ι δεν έχουν γίνει διεθνείς διαγωνισμοί. Για τη σίτιση, λοιπόν, εδώ και δύο χρόνια, είναι ακόμη στο Ελεγκτικό Συνέδριο. Ακόμη! Τι γίνεται; Τρώνε ή δεν </w:t>
      </w:r>
      <w:r>
        <w:rPr>
          <w:rFonts w:eastAsia="Times New Roman" w:cs="Times New Roman"/>
          <w:szCs w:val="24"/>
        </w:rPr>
        <w:lastRenderedPageBreak/>
        <w:t xml:space="preserve">τρώνε αυτοί οι άνθρωποι στα δύο χρόνια που ο διεθνής διαγωνισμός είναι στο Ελεγκτικό Συνέδριο; Νομίζω ότι </w:t>
      </w:r>
      <w:r>
        <w:rPr>
          <w:rFonts w:eastAsia="Times New Roman" w:cs="Times New Roman"/>
          <w:szCs w:val="24"/>
        </w:rPr>
        <w:t>η απάντηση είναι αυτονόητη.</w:t>
      </w:r>
    </w:p>
    <w:p w14:paraId="5218D738"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Και άκουσα και άλλη σκληρή κριτική και μάλιστα, χαρακτηριστικά, έχω την εξής κουβέντα εδώ από τον κ. Βαρβιτσιώτη: «Θα σταματάμε τους μετανάστες στα θαλάσσια σύνορα». Τι ακριβώς εννοεί εδώ ο κ. Βαρβιτσιώτης; Γιατί θα πρέπει να ξέ</w:t>
      </w:r>
      <w:r>
        <w:rPr>
          <w:rFonts w:eastAsia="Times New Roman" w:cs="Times New Roman"/>
          <w:szCs w:val="24"/>
        </w:rPr>
        <w:t>ρει ότι, όταν περνάει τη γραμμή των θαλασσίων συνόρων μία βάρκα, σκίζεται και οι άνθρωποι είναι στην θάλασσα. Τι ακριβώς εννοεί ο ποιητής, όταν λέει αυτό που λέει; Το λέω, γιατί πρέπει να είμαστε προσεκτικοί.</w:t>
      </w:r>
    </w:p>
    <w:p w14:paraId="5218D739"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Πάμε παρακάτω. Ακούστηκε απίστευτος θόρυβος για</w:t>
      </w:r>
      <w:r>
        <w:rPr>
          <w:rFonts w:eastAsia="Times New Roman" w:cs="Times New Roman"/>
          <w:szCs w:val="24"/>
        </w:rPr>
        <w:t xml:space="preserve"> ατασθαλίες στο μεγάλο κονδύλι που δήθεν διαχειρίστηκε η ελληνική Κυβέρνηση, ένα απίστευτο νούμερο 1.600.000.000 </w:t>
      </w:r>
      <w:r w:rsidRPr="00154140">
        <w:rPr>
          <w:rFonts w:eastAsia="Times New Roman" w:cs="Times New Roman"/>
          <w:szCs w:val="24"/>
        </w:rPr>
        <w:t>ευρώ.</w:t>
      </w:r>
      <w:r>
        <w:rPr>
          <w:rFonts w:eastAsia="Times New Roman" w:cs="Times New Roman"/>
          <w:szCs w:val="24"/>
        </w:rPr>
        <w:t xml:space="preserve"> Λυπάμαι που το λέω, δεν διαβάζετε και προσπαθείτε να δημιουργήσετε εντυπώσεις. Ακούστε, λοιπόν. Η εκπρόσωπος της </w:t>
      </w:r>
      <w:r>
        <w:rPr>
          <w:rFonts w:eastAsia="Times New Roman" w:cs="Times New Roman"/>
          <w:szCs w:val="24"/>
        </w:rPr>
        <w:t>ε</w:t>
      </w:r>
      <w:r>
        <w:rPr>
          <w:rFonts w:eastAsia="Times New Roman" w:cs="Times New Roman"/>
          <w:szCs w:val="24"/>
        </w:rPr>
        <w:t>πιτροπής κ. Νατάσα Μπερ</w:t>
      </w:r>
      <w:r>
        <w:rPr>
          <w:rFonts w:eastAsia="Times New Roman" w:cs="Times New Roman"/>
          <w:szCs w:val="24"/>
        </w:rPr>
        <w:t>τώ στις 26</w:t>
      </w:r>
      <w:r>
        <w:rPr>
          <w:rFonts w:eastAsia="Times New Roman" w:cs="Times New Roman"/>
          <w:szCs w:val="24"/>
        </w:rPr>
        <w:t>-</w:t>
      </w:r>
      <w:r>
        <w:rPr>
          <w:rFonts w:eastAsia="Times New Roman" w:cs="Times New Roman"/>
          <w:szCs w:val="24"/>
        </w:rPr>
        <w:t>9</w:t>
      </w:r>
      <w:r>
        <w:rPr>
          <w:rFonts w:eastAsia="Times New Roman" w:cs="Times New Roman"/>
          <w:szCs w:val="24"/>
        </w:rPr>
        <w:t>-</w:t>
      </w:r>
      <w:r>
        <w:rPr>
          <w:rFonts w:eastAsia="Times New Roman" w:cs="Times New Roman"/>
          <w:szCs w:val="24"/>
        </w:rPr>
        <w:t xml:space="preserve">2018 είπε: «Δεν έχει βρεθεί μέχρι σήμερα κανένα στοιχείο κακοδιαχείρισης κονδυλίων, οποιασδήποτε μορφής». </w:t>
      </w:r>
    </w:p>
    <w:p w14:paraId="5218D73A"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lastRenderedPageBreak/>
        <w:t>Μία καταγγελία που έγινε από ΜΚΟ, τη «</w:t>
      </w:r>
      <w:r>
        <w:rPr>
          <w:rFonts w:eastAsia="Times New Roman" w:cs="Times New Roman"/>
          <w:szCs w:val="24"/>
          <w:lang w:val="en-US"/>
        </w:rPr>
        <w:t>Solidarity</w:t>
      </w:r>
      <w:r w:rsidRPr="00D32E53">
        <w:rPr>
          <w:rFonts w:eastAsia="Times New Roman" w:cs="Times New Roman"/>
          <w:szCs w:val="24"/>
        </w:rPr>
        <w:t xml:space="preserve"> </w:t>
      </w:r>
      <w:r>
        <w:rPr>
          <w:rFonts w:eastAsia="Times New Roman" w:cs="Times New Roman"/>
          <w:szCs w:val="24"/>
          <w:lang w:val="en-US"/>
        </w:rPr>
        <w:t>now</w:t>
      </w:r>
      <w:r>
        <w:rPr>
          <w:rFonts w:eastAsia="Times New Roman" w:cs="Times New Roman"/>
          <w:szCs w:val="24"/>
        </w:rPr>
        <w:t xml:space="preserve">» -και καλά έκανε η </w:t>
      </w:r>
      <w:r>
        <w:rPr>
          <w:rFonts w:eastAsia="Times New Roman" w:cs="Times New Roman"/>
          <w:szCs w:val="24"/>
          <w:lang w:val="en-US"/>
        </w:rPr>
        <w:t>OLAF</w:t>
      </w:r>
      <w:r>
        <w:rPr>
          <w:rFonts w:eastAsia="Times New Roman" w:cs="Times New Roman"/>
          <w:szCs w:val="24"/>
        </w:rPr>
        <w:t xml:space="preserve"> και επενέβη</w:t>
      </w:r>
      <w:r w:rsidRPr="00154140">
        <w:rPr>
          <w:rFonts w:eastAsia="Times New Roman" w:cs="Times New Roman"/>
          <w:szCs w:val="24"/>
        </w:rPr>
        <w:t>-</w:t>
      </w:r>
      <w:r>
        <w:rPr>
          <w:rFonts w:eastAsia="Times New Roman" w:cs="Times New Roman"/>
          <w:szCs w:val="24"/>
        </w:rPr>
        <w:t xml:space="preserve"> δεν αφορά τα κονδύλια</w:t>
      </w:r>
      <w:r>
        <w:rPr>
          <w:rFonts w:eastAsia="Times New Roman" w:cs="Times New Roman"/>
          <w:szCs w:val="24"/>
        </w:rPr>
        <w:t>,</w:t>
      </w:r>
      <w:r>
        <w:rPr>
          <w:rFonts w:eastAsia="Times New Roman" w:cs="Times New Roman"/>
          <w:szCs w:val="24"/>
        </w:rPr>
        <w:t xml:space="preserve"> που διαχειρίστηκε η ελλ</w:t>
      </w:r>
      <w:r>
        <w:rPr>
          <w:rFonts w:eastAsia="Times New Roman" w:cs="Times New Roman"/>
          <w:szCs w:val="24"/>
        </w:rPr>
        <w:t>ηνική Κυβέρνηση. Ακούγεται φοβερό και τρομερό. Είναι ένα από τα φανταστικά σκάνδαλα. Είναι πέντε-έξι, τα έχω μπροστά μου, αλλά δεν είναι της παρούσης, δεν έχω χρόνο. Γιατί έχουν πει ότι επικοινωνιακά βοηθάνε. Τώρα το εάν οι άλλοι παίζουν με κανονικά σκάνδα</w:t>
      </w:r>
      <w:r>
        <w:rPr>
          <w:rFonts w:eastAsia="Times New Roman" w:cs="Times New Roman"/>
          <w:szCs w:val="24"/>
        </w:rPr>
        <w:t>λα, κάτι πρέπει να βρούμε και εμείς και βρήκαν, λοιπόν και τα σκάνδαλα του μεταναστευτικού. Η ελληνική Κυβέρνηση διαχειρίστηκε 354.093.000. Και σας πληροφορώ ότι πήρε εύσημα και το Υπουργείο Εθνικής Άμυνας για τα περίπου 90 -το έχει απαντήσει ο Αναπληρωτής</w:t>
      </w:r>
      <w:r>
        <w:rPr>
          <w:rFonts w:eastAsia="Times New Roman" w:cs="Times New Roman"/>
          <w:szCs w:val="24"/>
        </w:rPr>
        <w:t xml:space="preserve"> Υπουργός- και για τα υπόλοιπα, τα οποία διαχειρίστηκε το Υπουργείο Μεταναστευτικής Πολιτικής. Σε πέντε ελέγχους που έχουν γίνει, υπήρξε απόλυτη διαφάνεια. Δεν θέλω να σας αναλύσω εδώ ακριβώς με λεπτομέρεια –τα έχω μπροστά μου- πού πήγαν αυτά τα χρήματα κα</w:t>
      </w:r>
      <w:r>
        <w:rPr>
          <w:rFonts w:eastAsia="Times New Roman" w:cs="Times New Roman"/>
          <w:szCs w:val="24"/>
        </w:rPr>
        <w:t xml:space="preserve">ι πώς τα διαχειρίστηκε η ελληνική Κυβέρνηση. Μένει όμως, στις τηλεοράσεις -που θα δούμε τι αποσιωπούν- ότι 1.600.000.000 διαχειρίζεται και δεν έχει δώσει λόγο. Ναι; Αποδείξτε το. </w:t>
      </w:r>
    </w:p>
    <w:p w14:paraId="5218D73B" w14:textId="77777777" w:rsidR="00BE48FC" w:rsidRDefault="008F016C">
      <w:pPr>
        <w:spacing w:line="600" w:lineRule="auto"/>
        <w:ind w:firstLine="720"/>
        <w:jc w:val="both"/>
        <w:rPr>
          <w:rFonts w:eastAsia="Times New Roman"/>
          <w:szCs w:val="24"/>
        </w:rPr>
      </w:pPr>
      <w:r>
        <w:rPr>
          <w:rFonts w:eastAsia="Times New Roman" w:cs="Times New Roman"/>
          <w:szCs w:val="24"/>
        </w:rPr>
        <w:lastRenderedPageBreak/>
        <w:t>Και όχι τίποτε άλλο, θα ήθελα να ρωτήσω αυτούς που πολύ έτσι άνετα υιοθετούν</w:t>
      </w:r>
      <w:r>
        <w:rPr>
          <w:rFonts w:eastAsia="Times New Roman" w:cs="Times New Roman"/>
          <w:szCs w:val="24"/>
        </w:rPr>
        <w:t xml:space="preserve"> τέτοιου είδους, δήθεν σκάνδαλα: Τα έχουν βάλει με την Ύπατη Αρμοστεία του ΟΗΕ;</w:t>
      </w:r>
      <w:r>
        <w:rPr>
          <w:rFonts w:eastAsia="Times New Roman"/>
          <w:szCs w:val="24"/>
        </w:rPr>
        <w:t xml:space="preserve"> </w:t>
      </w:r>
      <w:r>
        <w:rPr>
          <w:rFonts w:eastAsia="Times New Roman"/>
          <w:szCs w:val="24"/>
        </w:rPr>
        <w:t>Τα έχουν βάλει με τον Διεθνή Οργανισμό Μετανάστευσης;</w:t>
      </w:r>
      <w:r w:rsidRPr="001D010B">
        <w:rPr>
          <w:rFonts w:eastAsia="Times New Roman"/>
          <w:szCs w:val="24"/>
        </w:rPr>
        <w:t xml:space="preserve"> </w:t>
      </w:r>
      <w:r>
        <w:rPr>
          <w:rFonts w:eastAsia="Times New Roman"/>
          <w:szCs w:val="24"/>
        </w:rPr>
        <w:t xml:space="preserve">Αν είναι να μας το πουν. </w:t>
      </w:r>
    </w:p>
    <w:p w14:paraId="5218D73C" w14:textId="77777777" w:rsidR="00BE48FC" w:rsidRDefault="008F016C">
      <w:pPr>
        <w:spacing w:line="600" w:lineRule="auto"/>
        <w:ind w:firstLine="720"/>
        <w:jc w:val="both"/>
        <w:rPr>
          <w:rFonts w:eastAsia="Times New Roman"/>
          <w:szCs w:val="24"/>
        </w:rPr>
      </w:pPr>
      <w:r>
        <w:rPr>
          <w:rFonts w:eastAsia="Times New Roman"/>
          <w:szCs w:val="24"/>
        </w:rPr>
        <w:t xml:space="preserve">Εμείς δεν έχουμε τίποτα με αυτούς. Δικαίωμά τους είναι να διαχειρίζονται τα κονδύλια όπως αυτοί </w:t>
      </w:r>
      <w:r>
        <w:rPr>
          <w:rFonts w:eastAsia="Times New Roman"/>
          <w:szCs w:val="24"/>
        </w:rPr>
        <w:t>νομίζουν. Κι αν πραγματικά υπάρχει ατασθαλία, ας τους ψάξουν αυτοί που δίδουν τα χρήματα.</w:t>
      </w:r>
    </w:p>
    <w:p w14:paraId="5218D73D" w14:textId="77777777" w:rsidR="00BE48FC" w:rsidRDefault="008F016C">
      <w:pPr>
        <w:spacing w:line="600" w:lineRule="auto"/>
        <w:ind w:firstLine="720"/>
        <w:jc w:val="both"/>
        <w:rPr>
          <w:rFonts w:eastAsia="Times New Roman"/>
          <w:szCs w:val="24"/>
        </w:rPr>
      </w:pPr>
      <w:r w:rsidRPr="00383464">
        <w:rPr>
          <w:rFonts w:eastAsia="Times New Roman"/>
          <w:szCs w:val="24"/>
        </w:rPr>
        <w:t>Πάμε παρακάτω</w:t>
      </w:r>
      <w:r>
        <w:rPr>
          <w:rFonts w:eastAsia="Times New Roman"/>
          <w:szCs w:val="24"/>
        </w:rPr>
        <w:t>,</w:t>
      </w:r>
      <w:r w:rsidRPr="00383464">
        <w:rPr>
          <w:rFonts w:eastAsia="Times New Roman"/>
          <w:szCs w:val="24"/>
        </w:rPr>
        <w:t xml:space="preserve"> γιατί πιστεύω ότι είναι ένα μεγάλο θέμα</w:t>
      </w:r>
      <w:r>
        <w:rPr>
          <w:rFonts w:eastAsia="Times New Roman"/>
          <w:szCs w:val="24"/>
        </w:rPr>
        <w:t>,</w:t>
      </w:r>
      <w:r w:rsidRPr="00383464">
        <w:rPr>
          <w:rFonts w:eastAsia="Times New Roman"/>
          <w:szCs w:val="24"/>
        </w:rPr>
        <w:t xml:space="preserve"> πάρα πολύ μεγάλο θέμα</w:t>
      </w:r>
      <w:r>
        <w:rPr>
          <w:rFonts w:eastAsia="Times New Roman"/>
          <w:szCs w:val="24"/>
        </w:rPr>
        <w:t>, που δεν πρέπει</w:t>
      </w:r>
      <w:r w:rsidRPr="00383464">
        <w:rPr>
          <w:rFonts w:eastAsia="Times New Roman"/>
          <w:szCs w:val="24"/>
        </w:rPr>
        <w:t xml:space="preserve"> να περνάει</w:t>
      </w:r>
      <w:r>
        <w:rPr>
          <w:rFonts w:eastAsia="Times New Roman"/>
          <w:szCs w:val="24"/>
        </w:rPr>
        <w:t>,</w:t>
      </w:r>
      <w:r w:rsidRPr="00383464">
        <w:rPr>
          <w:rFonts w:eastAsia="Times New Roman"/>
          <w:szCs w:val="24"/>
        </w:rPr>
        <w:t xml:space="preserve"> όπως λέμε</w:t>
      </w:r>
      <w:r>
        <w:rPr>
          <w:rFonts w:eastAsia="Times New Roman"/>
          <w:szCs w:val="24"/>
        </w:rPr>
        <w:t>,</w:t>
      </w:r>
      <w:r w:rsidRPr="00383464">
        <w:rPr>
          <w:rFonts w:eastAsia="Times New Roman"/>
          <w:szCs w:val="24"/>
        </w:rPr>
        <w:t xml:space="preserve"> </w:t>
      </w:r>
      <w:r>
        <w:rPr>
          <w:rFonts w:eastAsia="Times New Roman"/>
          <w:szCs w:val="24"/>
        </w:rPr>
        <w:t>«αβρόχοις ποσίν». Ε</w:t>
      </w:r>
      <w:r w:rsidRPr="00383464">
        <w:rPr>
          <w:rFonts w:eastAsia="Times New Roman"/>
          <w:szCs w:val="24"/>
        </w:rPr>
        <w:t>πειδή άκουσα τους τόνους να αν</w:t>
      </w:r>
      <w:r w:rsidRPr="00383464">
        <w:rPr>
          <w:rFonts w:eastAsia="Times New Roman"/>
          <w:szCs w:val="24"/>
        </w:rPr>
        <w:t>εβαίνουν πάρα πολύ σήμερα εδώ και στην επιτροπή</w:t>
      </w:r>
      <w:r>
        <w:rPr>
          <w:rFonts w:eastAsia="Times New Roman"/>
          <w:szCs w:val="24"/>
        </w:rPr>
        <w:t>, με την κριτική του κατεπείγοντο</w:t>
      </w:r>
      <w:r w:rsidRPr="00383464">
        <w:rPr>
          <w:rFonts w:eastAsia="Times New Roman"/>
          <w:szCs w:val="24"/>
        </w:rPr>
        <w:t>ς</w:t>
      </w:r>
      <w:r>
        <w:rPr>
          <w:rFonts w:eastAsia="Times New Roman"/>
          <w:szCs w:val="24"/>
        </w:rPr>
        <w:t xml:space="preserve"> –και νομίζω ήταν πειστικά τα επιχειρήματα-</w:t>
      </w:r>
      <w:r w:rsidRPr="00383464">
        <w:rPr>
          <w:rFonts w:eastAsia="Times New Roman"/>
          <w:szCs w:val="24"/>
        </w:rPr>
        <w:t xml:space="preserve"> </w:t>
      </w:r>
      <w:r>
        <w:rPr>
          <w:rFonts w:eastAsia="Times New Roman"/>
          <w:szCs w:val="24"/>
        </w:rPr>
        <w:t>ξαναλέω ότι στο</w:t>
      </w:r>
      <w:r w:rsidRPr="00383464">
        <w:rPr>
          <w:rFonts w:eastAsia="Times New Roman"/>
          <w:szCs w:val="24"/>
        </w:rPr>
        <w:t xml:space="preserve"> Μαρρακές πριν μερικές μέρες </w:t>
      </w:r>
      <w:r>
        <w:rPr>
          <w:rFonts w:eastAsia="Times New Roman"/>
          <w:szCs w:val="24"/>
        </w:rPr>
        <w:t>εκατόν εξήντα τέσσερις</w:t>
      </w:r>
      <w:r w:rsidRPr="00383464">
        <w:rPr>
          <w:rFonts w:eastAsia="Times New Roman"/>
          <w:szCs w:val="24"/>
        </w:rPr>
        <w:t xml:space="preserve"> </w:t>
      </w:r>
      <w:r>
        <w:rPr>
          <w:rFonts w:eastAsia="Times New Roman"/>
          <w:szCs w:val="24"/>
        </w:rPr>
        <w:t>χ</w:t>
      </w:r>
      <w:r w:rsidRPr="00383464">
        <w:rPr>
          <w:rFonts w:eastAsia="Times New Roman"/>
          <w:szCs w:val="24"/>
        </w:rPr>
        <w:t>ώρες</w:t>
      </w:r>
      <w:r>
        <w:rPr>
          <w:rFonts w:eastAsia="Times New Roman"/>
          <w:szCs w:val="24"/>
        </w:rPr>
        <w:t xml:space="preserve"> επικύρωσαν το σύμφωνο. Έχουμε 30% </w:t>
      </w:r>
      <w:r w:rsidRPr="00383464">
        <w:rPr>
          <w:rFonts w:eastAsia="Times New Roman"/>
          <w:szCs w:val="24"/>
        </w:rPr>
        <w:t>αύξηση στα νησιά</w:t>
      </w:r>
      <w:r>
        <w:rPr>
          <w:rFonts w:eastAsia="Times New Roman"/>
          <w:szCs w:val="24"/>
        </w:rPr>
        <w:t>,</w:t>
      </w:r>
      <w:r w:rsidRPr="00383464">
        <w:rPr>
          <w:rFonts w:eastAsia="Times New Roman"/>
          <w:szCs w:val="24"/>
        </w:rPr>
        <w:t xml:space="preserve"> 300% α</w:t>
      </w:r>
      <w:r w:rsidRPr="00383464">
        <w:rPr>
          <w:rFonts w:eastAsia="Times New Roman"/>
          <w:szCs w:val="24"/>
        </w:rPr>
        <w:t>ύξηση στον Έβρο</w:t>
      </w:r>
      <w:r>
        <w:rPr>
          <w:rFonts w:eastAsia="Times New Roman"/>
          <w:szCs w:val="24"/>
        </w:rPr>
        <w:t>. Αν αυτό δεν είναι</w:t>
      </w:r>
      <w:r w:rsidRPr="00383464">
        <w:rPr>
          <w:rFonts w:eastAsia="Times New Roman"/>
          <w:szCs w:val="24"/>
        </w:rPr>
        <w:t xml:space="preserve"> επείγον</w:t>
      </w:r>
      <w:r>
        <w:rPr>
          <w:rFonts w:eastAsia="Times New Roman"/>
          <w:szCs w:val="24"/>
        </w:rPr>
        <w:t>, τότε</w:t>
      </w:r>
      <w:r w:rsidRPr="00383464">
        <w:rPr>
          <w:rFonts w:eastAsia="Times New Roman"/>
          <w:szCs w:val="24"/>
        </w:rPr>
        <w:t xml:space="preserve"> τι είναι</w:t>
      </w:r>
      <w:r>
        <w:rPr>
          <w:rFonts w:eastAsia="Times New Roman"/>
          <w:szCs w:val="24"/>
        </w:rPr>
        <w:t>;</w:t>
      </w:r>
      <w:r w:rsidRPr="00383464">
        <w:rPr>
          <w:rFonts w:eastAsia="Times New Roman"/>
          <w:szCs w:val="24"/>
        </w:rPr>
        <w:t xml:space="preserve"> </w:t>
      </w:r>
    </w:p>
    <w:p w14:paraId="5218D73E" w14:textId="77777777" w:rsidR="00BE48FC" w:rsidRDefault="008F016C">
      <w:pPr>
        <w:spacing w:line="600" w:lineRule="auto"/>
        <w:ind w:firstLine="720"/>
        <w:jc w:val="both"/>
        <w:rPr>
          <w:rFonts w:eastAsia="Times New Roman"/>
          <w:szCs w:val="24"/>
        </w:rPr>
      </w:pPr>
      <w:r>
        <w:rPr>
          <w:rFonts w:eastAsia="Times New Roman"/>
          <w:szCs w:val="24"/>
        </w:rPr>
        <w:lastRenderedPageBreak/>
        <w:t>Άκουσα διάφορα, για</w:t>
      </w:r>
      <w:r w:rsidRPr="00383464">
        <w:rPr>
          <w:rFonts w:eastAsia="Times New Roman"/>
          <w:szCs w:val="24"/>
        </w:rPr>
        <w:t xml:space="preserve"> ατασθαλίες και λοιπά</w:t>
      </w:r>
      <w:r>
        <w:rPr>
          <w:rFonts w:eastAsia="Times New Roman"/>
          <w:szCs w:val="24"/>
        </w:rPr>
        <w:t>.</w:t>
      </w:r>
      <w:r w:rsidRPr="00383464">
        <w:rPr>
          <w:rFonts w:eastAsia="Times New Roman"/>
          <w:szCs w:val="24"/>
        </w:rPr>
        <w:t xml:space="preserve"> </w:t>
      </w:r>
      <w:r>
        <w:rPr>
          <w:rFonts w:eastAsia="Times New Roman"/>
          <w:szCs w:val="24"/>
        </w:rPr>
        <w:t>Θ</w:t>
      </w:r>
      <w:r w:rsidRPr="00383464">
        <w:rPr>
          <w:rFonts w:eastAsia="Times New Roman"/>
          <w:szCs w:val="24"/>
        </w:rPr>
        <w:t xml:space="preserve">έλω να </w:t>
      </w:r>
      <w:r>
        <w:rPr>
          <w:rFonts w:eastAsia="Times New Roman"/>
          <w:szCs w:val="24"/>
        </w:rPr>
        <w:t xml:space="preserve">κάνω κάποιες </w:t>
      </w:r>
      <w:r w:rsidRPr="00383464">
        <w:rPr>
          <w:rFonts w:eastAsia="Times New Roman"/>
          <w:szCs w:val="24"/>
        </w:rPr>
        <w:t>αναφορές</w:t>
      </w:r>
      <w:r>
        <w:rPr>
          <w:rFonts w:eastAsia="Times New Roman"/>
          <w:szCs w:val="24"/>
        </w:rPr>
        <w:t xml:space="preserve">. Ο </w:t>
      </w:r>
      <w:r w:rsidRPr="00302188">
        <w:rPr>
          <w:rFonts w:eastAsia="Times New Roman"/>
          <w:szCs w:val="24"/>
        </w:rPr>
        <w:t>Ντίτερ Κεμπφ</w:t>
      </w:r>
      <w:r>
        <w:rPr>
          <w:rFonts w:eastAsia="Times New Roman"/>
          <w:szCs w:val="24"/>
        </w:rPr>
        <w:t xml:space="preserve"> είναι ο Πρόεδρος</w:t>
      </w:r>
      <w:r w:rsidRPr="00383464">
        <w:rPr>
          <w:rFonts w:eastAsia="Times New Roman"/>
          <w:szCs w:val="24"/>
        </w:rPr>
        <w:t xml:space="preserve"> του Συνδέσμου Γερμαν</w:t>
      </w:r>
      <w:r>
        <w:rPr>
          <w:rFonts w:eastAsia="Times New Roman"/>
          <w:szCs w:val="24"/>
        </w:rPr>
        <w:t>ικ</w:t>
      </w:r>
      <w:r w:rsidRPr="00383464">
        <w:rPr>
          <w:rFonts w:eastAsia="Times New Roman"/>
          <w:szCs w:val="24"/>
        </w:rPr>
        <w:t xml:space="preserve">ών </w:t>
      </w:r>
      <w:r>
        <w:rPr>
          <w:rFonts w:eastAsia="Times New Roman"/>
          <w:szCs w:val="24"/>
        </w:rPr>
        <w:t xml:space="preserve">Βιομηχανιών, όπως είναι ο δικός μας ο ΣΕΒ. Τι λέει </w:t>
      </w:r>
      <w:r w:rsidRPr="00383464">
        <w:rPr>
          <w:rFonts w:eastAsia="Times New Roman"/>
          <w:szCs w:val="24"/>
        </w:rPr>
        <w:t>αυτός ο άνθρωπο</w:t>
      </w:r>
      <w:r w:rsidRPr="00383464">
        <w:rPr>
          <w:rFonts w:eastAsia="Times New Roman"/>
          <w:szCs w:val="24"/>
        </w:rPr>
        <w:t>ς</w:t>
      </w:r>
      <w:r>
        <w:rPr>
          <w:rFonts w:eastAsia="Times New Roman"/>
          <w:szCs w:val="24"/>
        </w:rPr>
        <w:t xml:space="preserve">; Και είναι άνθρωπος της </w:t>
      </w:r>
      <w:r w:rsidRPr="00383464">
        <w:rPr>
          <w:rFonts w:eastAsia="Times New Roman"/>
          <w:szCs w:val="24"/>
        </w:rPr>
        <w:t xml:space="preserve"> πλουτοκρατίας</w:t>
      </w:r>
      <w:r>
        <w:rPr>
          <w:rFonts w:eastAsia="Times New Roman"/>
          <w:szCs w:val="24"/>
        </w:rPr>
        <w:t xml:space="preserve">. Δεν </w:t>
      </w:r>
      <w:r w:rsidRPr="00383464">
        <w:rPr>
          <w:rFonts w:eastAsia="Times New Roman"/>
          <w:szCs w:val="24"/>
        </w:rPr>
        <w:t>φαντάζομαι να έχει σχέση με την κυβέρνηση</w:t>
      </w:r>
      <w:r>
        <w:rPr>
          <w:rFonts w:eastAsia="Times New Roman"/>
          <w:szCs w:val="24"/>
        </w:rPr>
        <w:t xml:space="preserve">. Λέει λοιπόν πως </w:t>
      </w:r>
      <w:r w:rsidRPr="00383464">
        <w:rPr>
          <w:rFonts w:eastAsia="Times New Roman"/>
          <w:szCs w:val="24"/>
        </w:rPr>
        <w:t xml:space="preserve">οι κύριοι </w:t>
      </w:r>
      <w:r>
        <w:rPr>
          <w:rFonts w:eastAsia="Times New Roman"/>
          <w:szCs w:val="24"/>
        </w:rPr>
        <w:t>δείκτες</w:t>
      </w:r>
      <w:r w:rsidRPr="00383464">
        <w:rPr>
          <w:rFonts w:eastAsia="Times New Roman"/>
          <w:szCs w:val="24"/>
        </w:rPr>
        <w:t xml:space="preserve"> στην Ελλάδα είναι όλοι προς τα πάνω</w:t>
      </w:r>
      <w:r>
        <w:rPr>
          <w:rFonts w:eastAsia="Times New Roman"/>
          <w:szCs w:val="24"/>
        </w:rPr>
        <w:t xml:space="preserve">: ο </w:t>
      </w:r>
      <w:r w:rsidRPr="00383464">
        <w:rPr>
          <w:rFonts w:eastAsia="Times New Roman"/>
          <w:szCs w:val="24"/>
        </w:rPr>
        <w:t xml:space="preserve">ρυθμός ανάπτυξης </w:t>
      </w:r>
      <w:r>
        <w:rPr>
          <w:rFonts w:eastAsia="Times New Roman"/>
          <w:szCs w:val="24"/>
        </w:rPr>
        <w:t>ένα,</w:t>
      </w:r>
      <w:r w:rsidRPr="00383464">
        <w:rPr>
          <w:rFonts w:eastAsia="Times New Roman"/>
          <w:szCs w:val="24"/>
        </w:rPr>
        <w:t xml:space="preserve"> τα ποσοστά ανεργίας δύο</w:t>
      </w:r>
      <w:r>
        <w:rPr>
          <w:rFonts w:eastAsia="Times New Roman"/>
          <w:szCs w:val="24"/>
        </w:rPr>
        <w:t>,</w:t>
      </w:r>
      <w:r w:rsidRPr="00383464">
        <w:rPr>
          <w:rFonts w:eastAsia="Times New Roman"/>
          <w:szCs w:val="24"/>
        </w:rPr>
        <w:t xml:space="preserve"> τα εμπορικά στοιχεία</w:t>
      </w:r>
      <w:r>
        <w:rPr>
          <w:rFonts w:eastAsia="Times New Roman"/>
          <w:szCs w:val="24"/>
        </w:rPr>
        <w:t>,</w:t>
      </w:r>
      <w:r w:rsidRPr="00383464">
        <w:rPr>
          <w:rFonts w:eastAsia="Times New Roman"/>
          <w:szCs w:val="24"/>
        </w:rPr>
        <w:t xml:space="preserve"> ο κρατικός προϋπολογισμός</w:t>
      </w:r>
      <w:r>
        <w:rPr>
          <w:rFonts w:eastAsia="Times New Roman"/>
          <w:szCs w:val="24"/>
        </w:rPr>
        <w:t>, οι δείκτες</w:t>
      </w:r>
      <w:r w:rsidRPr="00383464">
        <w:rPr>
          <w:rFonts w:eastAsia="Times New Roman"/>
          <w:szCs w:val="24"/>
        </w:rPr>
        <w:t xml:space="preserve"> εξαγωγών</w:t>
      </w:r>
      <w:r>
        <w:rPr>
          <w:rFonts w:eastAsia="Times New Roman"/>
          <w:szCs w:val="24"/>
        </w:rPr>
        <w:t>, όλα αυτά</w:t>
      </w:r>
      <w:r w:rsidRPr="00383464">
        <w:rPr>
          <w:rFonts w:eastAsia="Times New Roman"/>
          <w:szCs w:val="24"/>
        </w:rPr>
        <w:t xml:space="preserve"> εξελίσσονται θετικά</w:t>
      </w:r>
      <w:r>
        <w:rPr>
          <w:rFonts w:eastAsia="Times New Roman"/>
          <w:szCs w:val="24"/>
        </w:rPr>
        <w:t xml:space="preserve">. Ο </w:t>
      </w:r>
      <w:r w:rsidRPr="00383464">
        <w:rPr>
          <w:rFonts w:eastAsia="Times New Roman"/>
          <w:szCs w:val="24"/>
        </w:rPr>
        <w:t>τουρισμός καλπάζει και ενεργ</w:t>
      </w:r>
      <w:r>
        <w:rPr>
          <w:rFonts w:eastAsia="Times New Roman"/>
          <w:szCs w:val="24"/>
        </w:rPr>
        <w:t>ειακά η Ελλάδα γίνεται διεθνής κ</w:t>
      </w:r>
      <w:r w:rsidRPr="00383464">
        <w:rPr>
          <w:rFonts w:eastAsia="Times New Roman"/>
          <w:szCs w:val="24"/>
        </w:rPr>
        <w:t>όμβος</w:t>
      </w:r>
      <w:r>
        <w:rPr>
          <w:rFonts w:eastAsia="Times New Roman"/>
          <w:szCs w:val="24"/>
        </w:rPr>
        <w:t>. Α</w:t>
      </w:r>
      <w:r w:rsidRPr="00383464">
        <w:rPr>
          <w:rFonts w:eastAsia="Times New Roman"/>
          <w:szCs w:val="24"/>
        </w:rPr>
        <w:t xml:space="preserve">υτά τα λέει ο πρόεδρος των </w:t>
      </w:r>
      <w:r>
        <w:rPr>
          <w:rFonts w:eastAsia="Times New Roman"/>
          <w:szCs w:val="24"/>
        </w:rPr>
        <w:t>γερμανικών βιομηχανιών.</w:t>
      </w:r>
    </w:p>
    <w:p w14:paraId="5218D73F" w14:textId="77777777" w:rsidR="00BE48FC" w:rsidRDefault="008F016C">
      <w:pPr>
        <w:spacing w:line="600" w:lineRule="auto"/>
        <w:ind w:firstLine="720"/>
        <w:jc w:val="both"/>
        <w:rPr>
          <w:rFonts w:eastAsia="Times New Roman"/>
          <w:szCs w:val="24"/>
        </w:rPr>
      </w:pPr>
      <w:r w:rsidRPr="00383464">
        <w:rPr>
          <w:rFonts w:eastAsia="Times New Roman"/>
          <w:szCs w:val="24"/>
        </w:rPr>
        <w:t xml:space="preserve"> </w:t>
      </w:r>
      <w:r>
        <w:rPr>
          <w:rFonts w:eastAsia="Times New Roman"/>
          <w:szCs w:val="24"/>
        </w:rPr>
        <w:t>Ακόμα και</w:t>
      </w:r>
      <w:r w:rsidRPr="00383464">
        <w:rPr>
          <w:rFonts w:eastAsia="Times New Roman"/>
          <w:szCs w:val="24"/>
        </w:rPr>
        <w:t xml:space="preserve"> η </w:t>
      </w:r>
      <w:r>
        <w:rPr>
          <w:rFonts w:eastAsia="Times New Roman"/>
          <w:szCs w:val="24"/>
        </w:rPr>
        <w:t>α</w:t>
      </w:r>
      <w:r w:rsidRPr="00383464">
        <w:rPr>
          <w:rFonts w:eastAsia="Times New Roman"/>
          <w:szCs w:val="24"/>
        </w:rPr>
        <w:t xml:space="preserve">γία </w:t>
      </w:r>
      <w:r>
        <w:rPr>
          <w:rFonts w:eastAsia="Times New Roman"/>
          <w:szCs w:val="24"/>
        </w:rPr>
        <w:t>τ</w:t>
      </w:r>
      <w:r w:rsidRPr="00383464">
        <w:rPr>
          <w:rFonts w:eastAsia="Times New Roman"/>
          <w:szCs w:val="24"/>
        </w:rPr>
        <w:t xml:space="preserve">ράπεζα του καπιταλισμού </w:t>
      </w:r>
      <w:r>
        <w:rPr>
          <w:rFonts w:eastAsia="Times New Roman"/>
          <w:szCs w:val="24"/>
        </w:rPr>
        <w:t xml:space="preserve">που </w:t>
      </w:r>
      <w:r w:rsidRPr="00383464">
        <w:rPr>
          <w:rFonts w:eastAsia="Times New Roman"/>
          <w:szCs w:val="24"/>
        </w:rPr>
        <w:t xml:space="preserve">λέγεται </w:t>
      </w:r>
      <w:r>
        <w:rPr>
          <w:rFonts w:eastAsia="Times New Roman"/>
          <w:szCs w:val="24"/>
        </w:rPr>
        <w:t>«</w:t>
      </w:r>
      <w:r w:rsidRPr="00383464">
        <w:rPr>
          <w:rFonts w:eastAsia="Times New Roman"/>
          <w:szCs w:val="24"/>
        </w:rPr>
        <w:t>WALL STREET JOURNAL</w:t>
      </w:r>
      <w:r>
        <w:rPr>
          <w:rFonts w:eastAsia="Times New Roman"/>
          <w:szCs w:val="24"/>
        </w:rPr>
        <w:t>»</w:t>
      </w:r>
      <w:r w:rsidRPr="00383464">
        <w:rPr>
          <w:rFonts w:eastAsia="Times New Roman"/>
          <w:szCs w:val="24"/>
        </w:rPr>
        <w:t xml:space="preserve"> </w:t>
      </w:r>
      <w:r>
        <w:rPr>
          <w:rFonts w:eastAsia="Times New Roman"/>
          <w:szCs w:val="24"/>
        </w:rPr>
        <w:t>-</w:t>
      </w:r>
      <w:r w:rsidRPr="00383464">
        <w:rPr>
          <w:rFonts w:eastAsia="Times New Roman"/>
          <w:szCs w:val="24"/>
        </w:rPr>
        <w:t>δεν</w:t>
      </w:r>
      <w:r>
        <w:rPr>
          <w:rFonts w:eastAsia="Times New Roman"/>
          <w:szCs w:val="24"/>
        </w:rPr>
        <w:t xml:space="preserve"> φαντάζομαι κι αυτή να</w:t>
      </w:r>
      <w:r w:rsidRPr="00383464">
        <w:rPr>
          <w:rFonts w:eastAsia="Times New Roman"/>
          <w:szCs w:val="24"/>
        </w:rPr>
        <w:t xml:space="preserve"> έχει συμμαχήσει με αυτή την κυβέρνηση</w:t>
      </w:r>
      <w:r>
        <w:rPr>
          <w:rFonts w:eastAsia="Times New Roman"/>
          <w:szCs w:val="24"/>
        </w:rPr>
        <w:t>-</w:t>
      </w:r>
      <w:r w:rsidRPr="00383464">
        <w:rPr>
          <w:rFonts w:eastAsia="Times New Roman"/>
          <w:szCs w:val="24"/>
        </w:rPr>
        <w:t xml:space="preserve"> </w:t>
      </w:r>
      <w:r>
        <w:rPr>
          <w:rFonts w:eastAsia="Times New Roman"/>
          <w:szCs w:val="24"/>
        </w:rPr>
        <w:t xml:space="preserve">αφού καταχεριάζει –συγχωρήστε μου την </w:t>
      </w:r>
      <w:r w:rsidRPr="00383464">
        <w:rPr>
          <w:rFonts w:eastAsia="Times New Roman"/>
          <w:szCs w:val="24"/>
        </w:rPr>
        <w:t>έκφραση</w:t>
      </w:r>
      <w:r>
        <w:rPr>
          <w:rFonts w:eastAsia="Times New Roman"/>
          <w:szCs w:val="24"/>
        </w:rPr>
        <w:t>-</w:t>
      </w:r>
      <w:r w:rsidRPr="00383464">
        <w:rPr>
          <w:rFonts w:eastAsia="Times New Roman"/>
          <w:szCs w:val="24"/>
        </w:rPr>
        <w:t xml:space="preserve"> </w:t>
      </w:r>
      <w:r>
        <w:rPr>
          <w:rFonts w:eastAsia="Times New Roman"/>
          <w:szCs w:val="24"/>
        </w:rPr>
        <w:t>όλη σχεδόν την Ε</w:t>
      </w:r>
      <w:r w:rsidRPr="00383464">
        <w:rPr>
          <w:rFonts w:eastAsia="Times New Roman"/>
          <w:szCs w:val="24"/>
        </w:rPr>
        <w:t>υρωπαϊκή Ένωση</w:t>
      </w:r>
      <w:r>
        <w:rPr>
          <w:rFonts w:eastAsia="Times New Roman"/>
          <w:szCs w:val="24"/>
        </w:rPr>
        <w:t>, λέει «</w:t>
      </w:r>
      <w:r w:rsidRPr="00383464">
        <w:rPr>
          <w:rFonts w:eastAsia="Times New Roman"/>
          <w:szCs w:val="24"/>
        </w:rPr>
        <w:t>το μόνο αισιόδοξο σημείο των προβλέψεων πριν 4-5 μέρες για το τελευταίο τρίμηνο στην ευρωζώνη είναι η Ελλάδα</w:t>
      </w:r>
      <w:r>
        <w:rPr>
          <w:rFonts w:eastAsia="Times New Roman"/>
          <w:szCs w:val="24"/>
        </w:rPr>
        <w:t>,</w:t>
      </w:r>
      <w:r>
        <w:rPr>
          <w:rFonts w:eastAsia="Times New Roman"/>
          <w:szCs w:val="24"/>
        </w:rPr>
        <w:t xml:space="preserve"> που αν και </w:t>
      </w:r>
      <w:r w:rsidRPr="00383464">
        <w:rPr>
          <w:rFonts w:eastAsia="Times New Roman"/>
          <w:szCs w:val="24"/>
        </w:rPr>
        <w:t xml:space="preserve">κατά πολύ </w:t>
      </w:r>
      <w:r>
        <w:rPr>
          <w:rFonts w:eastAsia="Times New Roman"/>
          <w:szCs w:val="24"/>
        </w:rPr>
        <w:t xml:space="preserve">το </w:t>
      </w:r>
      <w:r w:rsidRPr="00383464">
        <w:rPr>
          <w:rFonts w:eastAsia="Times New Roman"/>
          <w:szCs w:val="24"/>
        </w:rPr>
        <w:t>πιο αδύναμο μέλος της ευρωζώνης</w:t>
      </w:r>
      <w:r>
        <w:rPr>
          <w:rFonts w:eastAsia="Times New Roman"/>
          <w:szCs w:val="24"/>
        </w:rPr>
        <w:t>,</w:t>
      </w:r>
      <w:r w:rsidRPr="00383464">
        <w:rPr>
          <w:rFonts w:eastAsia="Times New Roman"/>
          <w:szCs w:val="24"/>
        </w:rPr>
        <w:t xml:space="preserve"> εντούτοις </w:t>
      </w:r>
      <w:r w:rsidRPr="00383464">
        <w:rPr>
          <w:rFonts w:eastAsia="Times New Roman"/>
          <w:szCs w:val="24"/>
        </w:rPr>
        <w:lastRenderedPageBreak/>
        <w:t>διπλασίασ</w:t>
      </w:r>
      <w:r>
        <w:rPr>
          <w:rFonts w:eastAsia="Times New Roman"/>
          <w:szCs w:val="24"/>
        </w:rPr>
        <w:t>ε</w:t>
      </w:r>
      <w:r w:rsidRPr="00383464">
        <w:rPr>
          <w:rFonts w:eastAsia="Times New Roman"/>
          <w:szCs w:val="24"/>
        </w:rPr>
        <w:t xml:space="preserve"> </w:t>
      </w:r>
      <w:r>
        <w:rPr>
          <w:rFonts w:eastAsia="Times New Roman"/>
          <w:szCs w:val="24"/>
        </w:rPr>
        <w:t>τον ρυθμό</w:t>
      </w:r>
      <w:r w:rsidRPr="00383464">
        <w:rPr>
          <w:rFonts w:eastAsia="Times New Roman"/>
          <w:szCs w:val="24"/>
        </w:rPr>
        <w:t xml:space="preserve"> ανάπτυξης κατά την ίδια χρονική περίοδο</w:t>
      </w:r>
      <w:r>
        <w:rPr>
          <w:rFonts w:eastAsia="Times New Roman"/>
          <w:szCs w:val="24"/>
        </w:rPr>
        <w:t>».</w:t>
      </w:r>
      <w:r w:rsidRPr="00383464">
        <w:rPr>
          <w:rFonts w:eastAsia="Times New Roman"/>
          <w:szCs w:val="24"/>
        </w:rPr>
        <w:t xml:space="preserve"> </w:t>
      </w:r>
      <w:r>
        <w:rPr>
          <w:rFonts w:eastAsia="Times New Roman"/>
          <w:szCs w:val="24"/>
        </w:rPr>
        <w:t xml:space="preserve">Αυτά όσον αφορά </w:t>
      </w:r>
      <w:r w:rsidRPr="00383464">
        <w:rPr>
          <w:rFonts w:eastAsia="Times New Roman"/>
          <w:szCs w:val="24"/>
        </w:rPr>
        <w:t xml:space="preserve">τις υπερβολές που ακούγονται </w:t>
      </w:r>
      <w:r>
        <w:rPr>
          <w:rFonts w:eastAsia="Times New Roman"/>
          <w:szCs w:val="24"/>
        </w:rPr>
        <w:t>με λάβρο</w:t>
      </w:r>
      <w:r w:rsidRPr="00383464">
        <w:rPr>
          <w:rFonts w:eastAsia="Times New Roman"/>
          <w:szCs w:val="24"/>
        </w:rPr>
        <w:t xml:space="preserve"> τρόπο μάλιστα </w:t>
      </w:r>
      <w:r>
        <w:rPr>
          <w:rFonts w:eastAsia="Times New Roman"/>
          <w:szCs w:val="24"/>
        </w:rPr>
        <w:t xml:space="preserve">σε αυτήν εδώ την Αίθουσα. </w:t>
      </w:r>
    </w:p>
    <w:p w14:paraId="5218D740" w14:textId="77777777" w:rsidR="00BE48FC" w:rsidRDefault="008F016C">
      <w:pPr>
        <w:spacing w:line="600" w:lineRule="auto"/>
        <w:ind w:firstLine="720"/>
        <w:jc w:val="both"/>
        <w:rPr>
          <w:rFonts w:eastAsia="Times New Roman"/>
          <w:szCs w:val="24"/>
        </w:rPr>
      </w:pPr>
      <w:r>
        <w:rPr>
          <w:rFonts w:eastAsia="Times New Roman"/>
          <w:szCs w:val="24"/>
        </w:rPr>
        <w:t>Και</w:t>
      </w:r>
      <w:r w:rsidRPr="00383464">
        <w:rPr>
          <w:rFonts w:eastAsia="Times New Roman"/>
          <w:szCs w:val="24"/>
        </w:rPr>
        <w:t xml:space="preserve"> έρχομαι </w:t>
      </w:r>
      <w:r>
        <w:rPr>
          <w:rFonts w:eastAsia="Times New Roman"/>
          <w:szCs w:val="24"/>
        </w:rPr>
        <w:t>τώρα σ</w:t>
      </w:r>
      <w:r w:rsidRPr="00383464">
        <w:rPr>
          <w:rFonts w:eastAsia="Times New Roman"/>
          <w:szCs w:val="24"/>
        </w:rPr>
        <w:t xml:space="preserve">το σημερινό </w:t>
      </w:r>
      <w:r w:rsidRPr="00383464">
        <w:rPr>
          <w:rFonts w:eastAsia="Times New Roman"/>
          <w:szCs w:val="24"/>
        </w:rPr>
        <w:t>νομοσχέδιο</w:t>
      </w:r>
      <w:r>
        <w:rPr>
          <w:rFonts w:eastAsia="Times New Roman"/>
          <w:szCs w:val="24"/>
        </w:rPr>
        <w:t>.</w:t>
      </w:r>
      <w:r w:rsidRPr="00383464">
        <w:rPr>
          <w:rFonts w:eastAsia="Times New Roman"/>
          <w:szCs w:val="24"/>
        </w:rPr>
        <w:t xml:space="preserve"> Έχω λίγο χρόνο νομίζω</w:t>
      </w:r>
      <w:r>
        <w:rPr>
          <w:rFonts w:eastAsia="Times New Roman"/>
          <w:szCs w:val="24"/>
        </w:rPr>
        <w:t>,</w:t>
      </w:r>
      <w:r w:rsidRPr="00383464">
        <w:rPr>
          <w:rFonts w:eastAsia="Times New Roman"/>
          <w:szCs w:val="24"/>
        </w:rPr>
        <w:t xml:space="preserve"> κύριε Πρόεδρε</w:t>
      </w:r>
      <w:r>
        <w:rPr>
          <w:rFonts w:eastAsia="Times New Roman"/>
          <w:szCs w:val="24"/>
        </w:rPr>
        <w:t>,</w:t>
      </w:r>
      <w:r w:rsidRPr="00383464">
        <w:rPr>
          <w:rFonts w:eastAsia="Times New Roman"/>
          <w:szCs w:val="24"/>
        </w:rPr>
        <w:t xml:space="preserve"> </w:t>
      </w:r>
      <w:r>
        <w:rPr>
          <w:rFonts w:eastAsia="Times New Roman"/>
          <w:szCs w:val="24"/>
        </w:rPr>
        <w:t>αν δεν κάνω</w:t>
      </w:r>
      <w:r w:rsidRPr="00383464">
        <w:rPr>
          <w:rFonts w:eastAsia="Times New Roman"/>
          <w:szCs w:val="24"/>
        </w:rPr>
        <w:t xml:space="preserve"> λάθος</w:t>
      </w:r>
      <w:r>
        <w:rPr>
          <w:rFonts w:eastAsia="Times New Roman"/>
          <w:szCs w:val="24"/>
        </w:rPr>
        <w:t>.</w:t>
      </w:r>
    </w:p>
    <w:p w14:paraId="5218D741" w14:textId="77777777" w:rsidR="00BE48FC" w:rsidRDefault="008F016C">
      <w:pPr>
        <w:spacing w:line="600" w:lineRule="auto"/>
        <w:ind w:firstLine="720"/>
        <w:jc w:val="both"/>
        <w:rPr>
          <w:rFonts w:eastAsia="Times New Roman"/>
          <w:szCs w:val="24"/>
        </w:rPr>
      </w:pPr>
      <w:r w:rsidRPr="0054499B">
        <w:rPr>
          <w:rFonts w:eastAsia="Times New Roman"/>
          <w:b/>
          <w:szCs w:val="24"/>
        </w:rPr>
        <w:t>ΠΡΟΕΔΡΕΥΩΝ (Νικήτας Κακλαμάνης):</w:t>
      </w:r>
      <w:r>
        <w:rPr>
          <w:rFonts w:eastAsia="Times New Roman"/>
          <w:szCs w:val="24"/>
        </w:rPr>
        <w:t xml:space="preserve"> Ο</w:t>
      </w:r>
      <w:r w:rsidRPr="00383464">
        <w:rPr>
          <w:rFonts w:eastAsia="Times New Roman"/>
          <w:szCs w:val="24"/>
        </w:rPr>
        <w:t xml:space="preserve"> χρόνος έχει τελειώσει</w:t>
      </w:r>
      <w:r>
        <w:rPr>
          <w:rFonts w:eastAsia="Times New Roman"/>
          <w:szCs w:val="24"/>
        </w:rPr>
        <w:t>.</w:t>
      </w:r>
      <w:r w:rsidRPr="00383464">
        <w:rPr>
          <w:rFonts w:eastAsia="Times New Roman"/>
          <w:szCs w:val="24"/>
        </w:rPr>
        <w:t xml:space="preserve"> Έχετε</w:t>
      </w:r>
      <w:r>
        <w:rPr>
          <w:rFonts w:eastAsia="Times New Roman"/>
          <w:szCs w:val="24"/>
        </w:rPr>
        <w:t xml:space="preserve"> ένα,</w:t>
      </w:r>
      <w:r w:rsidRPr="00383464">
        <w:rPr>
          <w:rFonts w:eastAsia="Times New Roman"/>
          <w:szCs w:val="24"/>
        </w:rPr>
        <w:t xml:space="preserve"> ενάμισ</w:t>
      </w:r>
      <w:r>
        <w:rPr>
          <w:rFonts w:eastAsia="Times New Roman"/>
          <w:szCs w:val="24"/>
        </w:rPr>
        <w:t>ι</w:t>
      </w:r>
      <w:r w:rsidRPr="00383464">
        <w:rPr>
          <w:rFonts w:eastAsia="Times New Roman"/>
          <w:szCs w:val="24"/>
        </w:rPr>
        <w:t xml:space="preserve"> λεπτό</w:t>
      </w:r>
      <w:r>
        <w:rPr>
          <w:rFonts w:eastAsia="Times New Roman"/>
          <w:szCs w:val="24"/>
        </w:rPr>
        <w:t xml:space="preserve"> για να ολοκληρώσετε.</w:t>
      </w:r>
    </w:p>
    <w:p w14:paraId="5218D742" w14:textId="77777777" w:rsidR="00BE48FC" w:rsidRDefault="008F016C">
      <w:pPr>
        <w:spacing w:line="600" w:lineRule="auto"/>
        <w:ind w:firstLine="720"/>
        <w:jc w:val="both"/>
        <w:rPr>
          <w:rFonts w:eastAsia="Times New Roman"/>
          <w:szCs w:val="24"/>
        </w:rPr>
      </w:pPr>
      <w:r w:rsidRPr="0054499B">
        <w:rPr>
          <w:rFonts w:eastAsia="Times New Roman"/>
          <w:b/>
          <w:szCs w:val="24"/>
        </w:rPr>
        <w:t>ΑΘΑΝΑΣΙΟΣ ΠΑΠΑΧΡΙΣΤΟΠΟΥΛΟΣ:</w:t>
      </w:r>
      <w:r>
        <w:rPr>
          <w:rFonts w:eastAsia="Times New Roman"/>
          <w:szCs w:val="24"/>
        </w:rPr>
        <w:t xml:space="preserve"> Έ</w:t>
      </w:r>
      <w:r w:rsidRPr="00383464">
        <w:rPr>
          <w:rFonts w:eastAsia="Times New Roman"/>
          <w:szCs w:val="24"/>
        </w:rPr>
        <w:t>γινε μεγάλος χαμός εχθές</w:t>
      </w:r>
      <w:r>
        <w:rPr>
          <w:rFonts w:eastAsia="Times New Roman"/>
          <w:szCs w:val="24"/>
        </w:rPr>
        <w:t xml:space="preserve"> γιατί η Κυβέρνηση, λέει,</w:t>
      </w:r>
      <w:r w:rsidRPr="00383464">
        <w:rPr>
          <w:rFonts w:eastAsia="Times New Roman"/>
          <w:szCs w:val="24"/>
        </w:rPr>
        <w:t xml:space="preserve"> τόλμ</w:t>
      </w:r>
      <w:r w:rsidRPr="00383464">
        <w:rPr>
          <w:rFonts w:eastAsia="Times New Roman"/>
          <w:szCs w:val="24"/>
        </w:rPr>
        <w:t xml:space="preserve">ησε στην Επιτροπή Ανταγωνισμού να βάλει την </w:t>
      </w:r>
      <w:r>
        <w:rPr>
          <w:rFonts w:eastAsia="Times New Roman"/>
          <w:szCs w:val="24"/>
        </w:rPr>
        <w:t>κ.</w:t>
      </w:r>
      <w:r w:rsidRPr="00383464">
        <w:rPr>
          <w:rFonts w:eastAsia="Times New Roman"/>
          <w:szCs w:val="24"/>
        </w:rPr>
        <w:t xml:space="preserve"> Θάνου Χθες έγινε αυτό</w:t>
      </w:r>
      <w:r>
        <w:rPr>
          <w:rFonts w:eastAsia="Times New Roman"/>
          <w:szCs w:val="24"/>
        </w:rPr>
        <w:t>ς</w:t>
      </w:r>
      <w:r w:rsidRPr="00383464">
        <w:rPr>
          <w:rFonts w:eastAsia="Times New Roman"/>
          <w:szCs w:val="24"/>
        </w:rPr>
        <w:t xml:space="preserve"> ο μεγάλος χαμός</w:t>
      </w:r>
      <w:r>
        <w:rPr>
          <w:rFonts w:eastAsia="Times New Roman"/>
          <w:szCs w:val="24"/>
        </w:rPr>
        <w:t>.</w:t>
      </w:r>
      <w:r w:rsidRPr="00383464">
        <w:rPr>
          <w:rFonts w:eastAsia="Times New Roman"/>
          <w:szCs w:val="24"/>
        </w:rPr>
        <w:t xml:space="preserve"> </w:t>
      </w:r>
      <w:r>
        <w:rPr>
          <w:rFonts w:eastAsia="Times New Roman"/>
          <w:szCs w:val="24"/>
        </w:rPr>
        <w:t>Δ</w:t>
      </w:r>
      <w:r w:rsidRPr="00383464">
        <w:rPr>
          <w:rFonts w:eastAsia="Times New Roman"/>
          <w:szCs w:val="24"/>
        </w:rPr>
        <w:t xml:space="preserve">εν πίστευα στα αυτιά μου </w:t>
      </w:r>
      <w:r>
        <w:rPr>
          <w:rFonts w:eastAsia="Times New Roman"/>
          <w:szCs w:val="24"/>
        </w:rPr>
        <w:t xml:space="preserve">με αυτά που άκουγα. </w:t>
      </w:r>
      <w:r w:rsidRPr="00383464">
        <w:rPr>
          <w:rFonts w:eastAsia="Times New Roman"/>
          <w:szCs w:val="24"/>
        </w:rPr>
        <w:t xml:space="preserve"> </w:t>
      </w:r>
      <w:r>
        <w:rPr>
          <w:rFonts w:eastAsia="Times New Roman"/>
          <w:szCs w:val="24"/>
        </w:rPr>
        <w:t>Ούτε λίγο ούτε πολύ και</w:t>
      </w:r>
      <w:r w:rsidRPr="00383464">
        <w:rPr>
          <w:rFonts w:eastAsia="Times New Roman"/>
          <w:szCs w:val="24"/>
        </w:rPr>
        <w:t xml:space="preserve"> κακοποιός να ήταν</w:t>
      </w:r>
      <w:r>
        <w:rPr>
          <w:rFonts w:eastAsia="Times New Roman"/>
          <w:szCs w:val="24"/>
        </w:rPr>
        <w:t>,</w:t>
      </w:r>
      <w:r w:rsidRPr="00383464">
        <w:rPr>
          <w:rFonts w:eastAsia="Times New Roman"/>
          <w:szCs w:val="24"/>
        </w:rPr>
        <w:t xml:space="preserve"> τέτοιος θόρυβος δεν θα γινόταν</w:t>
      </w:r>
      <w:r>
        <w:rPr>
          <w:rFonts w:eastAsia="Times New Roman"/>
          <w:szCs w:val="24"/>
        </w:rPr>
        <w:t>.</w:t>
      </w:r>
    </w:p>
    <w:p w14:paraId="5218D743" w14:textId="77777777" w:rsidR="00BE48FC" w:rsidRDefault="008F016C">
      <w:pPr>
        <w:spacing w:line="600" w:lineRule="auto"/>
        <w:ind w:firstLine="720"/>
        <w:jc w:val="both"/>
        <w:rPr>
          <w:rFonts w:eastAsia="Times New Roman"/>
          <w:szCs w:val="24"/>
        </w:rPr>
      </w:pPr>
      <w:r w:rsidRPr="00383464">
        <w:rPr>
          <w:rFonts w:eastAsia="Times New Roman"/>
          <w:szCs w:val="24"/>
        </w:rPr>
        <w:t xml:space="preserve"> </w:t>
      </w:r>
      <w:r>
        <w:rPr>
          <w:rFonts w:eastAsia="Times New Roman"/>
          <w:szCs w:val="24"/>
        </w:rPr>
        <w:t>Εδώ λοιπόν</w:t>
      </w:r>
      <w:r w:rsidRPr="00383464">
        <w:rPr>
          <w:rFonts w:eastAsia="Times New Roman"/>
          <w:szCs w:val="24"/>
        </w:rPr>
        <w:t xml:space="preserve"> θέλω να θυμίσω για όσους δεν ξέρουν ότι για μεγάλο χρονικό διάστημα η Επιτροπή Ανταγωνισμού παίζει καθοριστικό </w:t>
      </w:r>
      <w:r>
        <w:rPr>
          <w:rFonts w:eastAsia="Times New Roman"/>
          <w:szCs w:val="24"/>
        </w:rPr>
        <w:t>ρόλο στον υγιή ανταγωνισμό που κάπου τον είχαμ</w:t>
      </w:r>
      <w:r w:rsidRPr="00383464">
        <w:rPr>
          <w:rFonts w:eastAsia="Times New Roman"/>
          <w:szCs w:val="24"/>
        </w:rPr>
        <w:t>ε ξεχάσει για πολλές δεκαετίες</w:t>
      </w:r>
      <w:r>
        <w:rPr>
          <w:rFonts w:eastAsia="Times New Roman"/>
          <w:szCs w:val="24"/>
        </w:rPr>
        <w:t>.</w:t>
      </w:r>
      <w:r w:rsidRPr="00383464">
        <w:rPr>
          <w:rFonts w:eastAsia="Times New Roman"/>
          <w:szCs w:val="24"/>
        </w:rPr>
        <w:t xml:space="preserve"> </w:t>
      </w:r>
      <w:r>
        <w:rPr>
          <w:rFonts w:eastAsia="Times New Roman"/>
          <w:szCs w:val="24"/>
        </w:rPr>
        <w:t>Του κ. Κυριτσάκη η σύμβαση</w:t>
      </w:r>
      <w:r w:rsidRPr="00383464">
        <w:rPr>
          <w:rFonts w:eastAsia="Times New Roman"/>
          <w:szCs w:val="24"/>
        </w:rPr>
        <w:t xml:space="preserve"> </w:t>
      </w:r>
      <w:r>
        <w:rPr>
          <w:rFonts w:eastAsia="Times New Roman"/>
          <w:szCs w:val="24"/>
        </w:rPr>
        <w:t xml:space="preserve">-με τον οποίο δεν έχω τίποτα, </w:t>
      </w:r>
      <w:r w:rsidRPr="00383464">
        <w:rPr>
          <w:rFonts w:eastAsia="Times New Roman"/>
          <w:szCs w:val="24"/>
        </w:rPr>
        <w:t>τον σέβομ</w:t>
      </w:r>
      <w:r w:rsidRPr="00383464">
        <w:rPr>
          <w:rFonts w:eastAsia="Times New Roman"/>
          <w:szCs w:val="24"/>
        </w:rPr>
        <w:t>αι</w:t>
      </w:r>
      <w:r>
        <w:rPr>
          <w:rFonts w:eastAsia="Times New Roman"/>
          <w:szCs w:val="24"/>
        </w:rPr>
        <w:t>- ανανεώθηκε δυο φορές.</w:t>
      </w:r>
      <w:r w:rsidRPr="00383464">
        <w:rPr>
          <w:rFonts w:eastAsia="Times New Roman"/>
          <w:szCs w:val="24"/>
        </w:rPr>
        <w:t xml:space="preserve"> </w:t>
      </w:r>
      <w:r>
        <w:rPr>
          <w:rFonts w:eastAsia="Times New Roman"/>
          <w:szCs w:val="24"/>
        </w:rPr>
        <w:lastRenderedPageBreak/>
        <w:t>Κάθισε δηλαδή και άλλα πέντε χρόνια και</w:t>
      </w:r>
      <w:r w:rsidRPr="00383464">
        <w:rPr>
          <w:rFonts w:eastAsia="Times New Roman"/>
          <w:szCs w:val="24"/>
        </w:rPr>
        <w:t xml:space="preserve"> κόντευε να κρατήσει </w:t>
      </w:r>
      <w:r>
        <w:rPr>
          <w:rFonts w:eastAsia="Times New Roman"/>
          <w:szCs w:val="24"/>
        </w:rPr>
        <w:t xml:space="preserve">η θητεία του δέκα χρόνια. Δεν με </w:t>
      </w:r>
      <w:r w:rsidRPr="00383464">
        <w:rPr>
          <w:rFonts w:eastAsia="Times New Roman"/>
          <w:szCs w:val="24"/>
        </w:rPr>
        <w:t xml:space="preserve">ενδιαφέρει που </w:t>
      </w:r>
      <w:r>
        <w:rPr>
          <w:rFonts w:eastAsia="Times New Roman"/>
          <w:szCs w:val="24"/>
        </w:rPr>
        <w:t xml:space="preserve">τον </w:t>
      </w:r>
      <w:r w:rsidRPr="00383464">
        <w:rPr>
          <w:rFonts w:eastAsia="Times New Roman"/>
          <w:szCs w:val="24"/>
        </w:rPr>
        <w:t>πρότεινε ο κ</w:t>
      </w:r>
      <w:r>
        <w:rPr>
          <w:rFonts w:eastAsia="Times New Roman"/>
          <w:szCs w:val="24"/>
        </w:rPr>
        <w:t>.</w:t>
      </w:r>
      <w:r w:rsidRPr="00383464">
        <w:rPr>
          <w:rFonts w:eastAsia="Times New Roman"/>
          <w:szCs w:val="24"/>
        </w:rPr>
        <w:t xml:space="preserve"> Χατζηδάκης</w:t>
      </w:r>
      <w:r>
        <w:rPr>
          <w:rFonts w:eastAsia="Times New Roman"/>
          <w:szCs w:val="24"/>
        </w:rPr>
        <w:t>,</w:t>
      </w:r>
      <w:r w:rsidRPr="00383464">
        <w:rPr>
          <w:rFonts w:eastAsia="Times New Roman"/>
          <w:szCs w:val="24"/>
        </w:rPr>
        <w:t xml:space="preserve"> ούτε με ενδιαφέρει που αποχωρώντας </w:t>
      </w:r>
      <w:r>
        <w:rPr>
          <w:rFonts w:eastAsia="Times New Roman"/>
          <w:szCs w:val="24"/>
        </w:rPr>
        <w:t>αυτός,</w:t>
      </w:r>
      <w:r w:rsidRPr="00383464">
        <w:rPr>
          <w:rFonts w:eastAsia="Times New Roman"/>
          <w:szCs w:val="24"/>
        </w:rPr>
        <w:t xml:space="preserve"> </w:t>
      </w:r>
      <w:r>
        <w:rPr>
          <w:rFonts w:eastAsia="Times New Roman"/>
          <w:szCs w:val="24"/>
        </w:rPr>
        <w:t>τ</w:t>
      </w:r>
      <w:r w:rsidRPr="00383464">
        <w:rPr>
          <w:rFonts w:eastAsia="Times New Roman"/>
          <w:szCs w:val="24"/>
        </w:rPr>
        <w:t>ουλάχιστον</w:t>
      </w:r>
      <w:r>
        <w:rPr>
          <w:rFonts w:eastAsia="Times New Roman"/>
          <w:szCs w:val="24"/>
        </w:rPr>
        <w:t>,</w:t>
      </w:r>
      <w:r w:rsidRPr="00383464">
        <w:rPr>
          <w:rFonts w:eastAsia="Times New Roman"/>
          <w:szCs w:val="24"/>
        </w:rPr>
        <w:t xml:space="preserve"> κράτησε χαμηλούς τόνους</w:t>
      </w:r>
      <w:r>
        <w:rPr>
          <w:rFonts w:eastAsia="Times New Roman"/>
          <w:szCs w:val="24"/>
        </w:rPr>
        <w:t>. Είπε πως</w:t>
      </w:r>
      <w:r w:rsidRPr="00383464">
        <w:rPr>
          <w:rFonts w:eastAsia="Times New Roman"/>
          <w:szCs w:val="24"/>
        </w:rPr>
        <w:t xml:space="preserve"> </w:t>
      </w:r>
      <w:r>
        <w:rPr>
          <w:rFonts w:eastAsia="Times New Roman"/>
          <w:szCs w:val="24"/>
        </w:rPr>
        <w:t>«</w:t>
      </w:r>
      <w:r w:rsidRPr="00383464">
        <w:rPr>
          <w:rFonts w:eastAsia="Times New Roman"/>
          <w:szCs w:val="24"/>
        </w:rPr>
        <w:t>αν</w:t>
      </w:r>
      <w:r w:rsidRPr="00383464">
        <w:rPr>
          <w:rFonts w:eastAsia="Times New Roman"/>
          <w:szCs w:val="24"/>
        </w:rPr>
        <w:t xml:space="preserve"> η ανεξαρτησία της αρχής διατηρηθεί</w:t>
      </w:r>
      <w:r>
        <w:rPr>
          <w:rFonts w:eastAsia="Times New Roman"/>
          <w:szCs w:val="24"/>
        </w:rPr>
        <w:t>,</w:t>
      </w:r>
      <w:r w:rsidRPr="00383464">
        <w:rPr>
          <w:rFonts w:eastAsia="Times New Roman"/>
          <w:szCs w:val="24"/>
        </w:rPr>
        <w:t xml:space="preserve"> έχει δικαίωμα η κυβέρνηση</w:t>
      </w:r>
      <w:r>
        <w:rPr>
          <w:rFonts w:eastAsia="Times New Roman"/>
          <w:szCs w:val="24"/>
        </w:rPr>
        <w:t>…». Π</w:t>
      </w:r>
      <w:r w:rsidRPr="00383464">
        <w:rPr>
          <w:rFonts w:eastAsia="Times New Roman"/>
          <w:szCs w:val="24"/>
        </w:rPr>
        <w:t>ροφανώς ξέρει τους νόμους και το Σύνταγμα</w:t>
      </w:r>
      <w:r>
        <w:rPr>
          <w:rFonts w:eastAsia="Times New Roman"/>
          <w:szCs w:val="24"/>
        </w:rPr>
        <w:t>.</w:t>
      </w:r>
    </w:p>
    <w:p w14:paraId="5218D744" w14:textId="77777777" w:rsidR="00BE48FC" w:rsidRDefault="008F016C">
      <w:pPr>
        <w:spacing w:line="600" w:lineRule="auto"/>
        <w:ind w:firstLine="720"/>
        <w:jc w:val="both"/>
        <w:rPr>
          <w:rFonts w:eastAsia="Times New Roman"/>
          <w:szCs w:val="24"/>
        </w:rPr>
      </w:pPr>
      <w:r>
        <w:rPr>
          <w:rFonts w:eastAsia="Times New Roman"/>
          <w:szCs w:val="24"/>
        </w:rPr>
        <w:t>Δεν κατάλαβα λοιπόν γιατί έγινε</w:t>
      </w:r>
      <w:r w:rsidRPr="00383464">
        <w:rPr>
          <w:rFonts w:eastAsia="Times New Roman"/>
          <w:szCs w:val="24"/>
        </w:rPr>
        <w:t xml:space="preserve"> μεγάλος χαμός</w:t>
      </w:r>
      <w:r>
        <w:rPr>
          <w:rFonts w:eastAsia="Times New Roman"/>
          <w:szCs w:val="24"/>
        </w:rPr>
        <w:t>.</w:t>
      </w:r>
      <w:r w:rsidRPr="00383464">
        <w:rPr>
          <w:rFonts w:eastAsia="Times New Roman"/>
          <w:szCs w:val="24"/>
        </w:rPr>
        <w:t xml:space="preserve"> </w:t>
      </w:r>
      <w:r>
        <w:rPr>
          <w:rFonts w:eastAsia="Times New Roman"/>
          <w:szCs w:val="24"/>
        </w:rPr>
        <w:t>Α</w:t>
      </w:r>
      <w:r w:rsidRPr="00383464">
        <w:rPr>
          <w:rFonts w:eastAsia="Times New Roman"/>
          <w:szCs w:val="24"/>
        </w:rPr>
        <w:t>ν έχετε άλλη άποψη για το πώς πρέπει να διορίζεται σε αυτή</w:t>
      </w:r>
      <w:r>
        <w:rPr>
          <w:rFonts w:eastAsia="Times New Roman"/>
          <w:szCs w:val="24"/>
        </w:rPr>
        <w:t>ν</w:t>
      </w:r>
      <w:r w:rsidRPr="00383464">
        <w:rPr>
          <w:rFonts w:eastAsia="Times New Roman"/>
          <w:szCs w:val="24"/>
        </w:rPr>
        <w:t xml:space="preserve"> τη συγκεκριμένη ανεξάρτητη αρχή ο πρόε</w:t>
      </w:r>
      <w:r w:rsidRPr="00383464">
        <w:rPr>
          <w:rFonts w:eastAsia="Times New Roman"/>
          <w:szCs w:val="24"/>
        </w:rPr>
        <w:t>δρος της και όλα τα μέλη</w:t>
      </w:r>
      <w:r>
        <w:rPr>
          <w:rFonts w:eastAsia="Times New Roman"/>
          <w:szCs w:val="24"/>
        </w:rPr>
        <w:t>, προτείνετε μια καινούργια σ</w:t>
      </w:r>
      <w:r w:rsidRPr="00383464">
        <w:rPr>
          <w:rFonts w:eastAsia="Times New Roman"/>
          <w:szCs w:val="24"/>
        </w:rPr>
        <w:t>υνταγματική ρύθμιση</w:t>
      </w:r>
      <w:r>
        <w:rPr>
          <w:rFonts w:eastAsia="Times New Roman"/>
          <w:szCs w:val="24"/>
        </w:rPr>
        <w:t>. Μ</w:t>
      </w:r>
      <w:r w:rsidRPr="00383464">
        <w:rPr>
          <w:rFonts w:eastAsia="Times New Roman"/>
          <w:szCs w:val="24"/>
        </w:rPr>
        <w:t xml:space="preserve">έχρι τότε όμως πρέπει να είστε υποχρεωμένοι να </w:t>
      </w:r>
      <w:r>
        <w:rPr>
          <w:rFonts w:eastAsia="Times New Roman"/>
          <w:szCs w:val="24"/>
        </w:rPr>
        <w:t>δέχεστε</w:t>
      </w:r>
      <w:r w:rsidRPr="00383464">
        <w:rPr>
          <w:rFonts w:eastAsia="Times New Roman"/>
          <w:szCs w:val="24"/>
        </w:rPr>
        <w:t xml:space="preserve"> το Σύνταγμα</w:t>
      </w:r>
      <w:r w:rsidRPr="00760A61">
        <w:rPr>
          <w:rFonts w:eastAsia="Times New Roman"/>
          <w:szCs w:val="24"/>
        </w:rPr>
        <w:t>.</w:t>
      </w:r>
    </w:p>
    <w:p w14:paraId="5218D745" w14:textId="77777777" w:rsidR="00BE48FC" w:rsidRDefault="008F016C">
      <w:pPr>
        <w:spacing w:line="600" w:lineRule="auto"/>
        <w:ind w:firstLine="720"/>
        <w:jc w:val="both"/>
        <w:rPr>
          <w:rFonts w:eastAsia="Times New Roman"/>
          <w:szCs w:val="24"/>
        </w:rPr>
      </w:pPr>
      <w:r>
        <w:rPr>
          <w:rFonts w:eastAsia="Times New Roman"/>
          <w:szCs w:val="24"/>
        </w:rPr>
        <w:t>Και επειδή μιλάμε για</w:t>
      </w:r>
      <w:r w:rsidRPr="00383464">
        <w:rPr>
          <w:rFonts w:eastAsia="Times New Roman"/>
          <w:szCs w:val="24"/>
        </w:rPr>
        <w:t xml:space="preserve"> ανεξαρτησία αυτής της αρχής</w:t>
      </w:r>
      <w:r>
        <w:rPr>
          <w:rFonts w:eastAsia="Times New Roman"/>
          <w:szCs w:val="24"/>
        </w:rPr>
        <w:t>,</w:t>
      </w:r>
      <w:r w:rsidRPr="00383464">
        <w:rPr>
          <w:rFonts w:eastAsia="Times New Roman"/>
          <w:szCs w:val="24"/>
        </w:rPr>
        <w:t xml:space="preserve"> θέλω να θυμίσω τ</w:t>
      </w:r>
      <w:r>
        <w:rPr>
          <w:rFonts w:eastAsia="Times New Roman"/>
          <w:szCs w:val="24"/>
        </w:rPr>
        <w:t xml:space="preserve">α </w:t>
      </w:r>
      <w:r w:rsidRPr="00383464">
        <w:rPr>
          <w:rFonts w:eastAsia="Times New Roman"/>
          <w:szCs w:val="24"/>
        </w:rPr>
        <w:t>εξής</w:t>
      </w:r>
      <w:r>
        <w:rPr>
          <w:rFonts w:eastAsia="Times New Roman"/>
          <w:szCs w:val="24"/>
        </w:rPr>
        <w:t>:</w:t>
      </w:r>
      <w:r w:rsidRPr="00383464">
        <w:rPr>
          <w:rFonts w:eastAsia="Times New Roman"/>
          <w:szCs w:val="24"/>
        </w:rPr>
        <w:t xml:space="preserve"> </w:t>
      </w:r>
      <w:r>
        <w:rPr>
          <w:rFonts w:eastAsia="Times New Roman"/>
          <w:szCs w:val="24"/>
        </w:rPr>
        <w:t xml:space="preserve">Εισηγητής </w:t>
      </w:r>
      <w:r w:rsidRPr="00383464">
        <w:rPr>
          <w:rFonts w:eastAsia="Times New Roman"/>
          <w:szCs w:val="24"/>
        </w:rPr>
        <w:t>για κάμποσ</w:t>
      </w:r>
      <w:r>
        <w:rPr>
          <w:rFonts w:eastAsia="Times New Roman"/>
          <w:szCs w:val="24"/>
        </w:rPr>
        <w:t>α χρόνια ήταν ο σύ</w:t>
      </w:r>
      <w:r>
        <w:rPr>
          <w:rFonts w:eastAsia="Times New Roman"/>
          <w:szCs w:val="24"/>
        </w:rPr>
        <w:t>ζυγος βουλευτού</w:t>
      </w:r>
      <w:r w:rsidRPr="00383464">
        <w:rPr>
          <w:rFonts w:eastAsia="Times New Roman"/>
          <w:szCs w:val="24"/>
        </w:rPr>
        <w:t xml:space="preserve"> της Νέας Δημοκρατίας</w:t>
      </w:r>
      <w:r>
        <w:rPr>
          <w:rFonts w:eastAsia="Times New Roman"/>
          <w:szCs w:val="24"/>
        </w:rPr>
        <w:t>,</w:t>
      </w:r>
      <w:r w:rsidRPr="00383464">
        <w:rPr>
          <w:rFonts w:eastAsia="Times New Roman"/>
          <w:szCs w:val="24"/>
        </w:rPr>
        <w:t xml:space="preserve"> η οποία</w:t>
      </w:r>
      <w:r>
        <w:rPr>
          <w:rFonts w:eastAsia="Times New Roman"/>
          <w:szCs w:val="24"/>
        </w:rPr>
        <w:t xml:space="preserve"> μάλιστα</w:t>
      </w:r>
      <w:r w:rsidRPr="00383464">
        <w:rPr>
          <w:rFonts w:eastAsia="Times New Roman"/>
          <w:szCs w:val="24"/>
        </w:rPr>
        <w:t xml:space="preserve"> τότε δεν ήταν βουλευτής και εξελέγη μετά</w:t>
      </w:r>
      <w:r>
        <w:rPr>
          <w:rFonts w:eastAsia="Times New Roman"/>
          <w:szCs w:val="24"/>
        </w:rPr>
        <w:t>. Α</w:t>
      </w:r>
      <w:r w:rsidRPr="00383464">
        <w:rPr>
          <w:rFonts w:eastAsia="Times New Roman"/>
          <w:szCs w:val="24"/>
        </w:rPr>
        <w:t>κόμα</w:t>
      </w:r>
      <w:r>
        <w:rPr>
          <w:rFonts w:eastAsia="Times New Roman"/>
          <w:szCs w:val="24"/>
        </w:rPr>
        <w:t>,</w:t>
      </w:r>
      <w:r w:rsidRPr="00383464">
        <w:rPr>
          <w:rFonts w:eastAsia="Times New Roman"/>
          <w:szCs w:val="24"/>
        </w:rPr>
        <w:t xml:space="preserve"> </w:t>
      </w:r>
      <w:r>
        <w:rPr>
          <w:rFonts w:eastAsia="Times New Roman"/>
          <w:szCs w:val="24"/>
        </w:rPr>
        <w:t xml:space="preserve">διορισμένος επί Νέας Δημοκρατίας ως </w:t>
      </w:r>
      <w:r w:rsidRPr="00383464">
        <w:rPr>
          <w:rFonts w:eastAsia="Times New Roman"/>
          <w:szCs w:val="24"/>
        </w:rPr>
        <w:t xml:space="preserve">μέλος της Επιτροπής Ανταγωνισμού είναι </w:t>
      </w:r>
      <w:r>
        <w:rPr>
          <w:rFonts w:eastAsia="Times New Roman"/>
          <w:szCs w:val="24"/>
        </w:rPr>
        <w:t>στέλεχος της Νέας Δημοκρατίας</w:t>
      </w:r>
      <w:r w:rsidRPr="00383464">
        <w:rPr>
          <w:rFonts w:eastAsia="Times New Roman"/>
          <w:szCs w:val="24"/>
        </w:rPr>
        <w:t xml:space="preserve"> επί χρόνια και άνθρωπος που διετέλεσε </w:t>
      </w:r>
      <w:r>
        <w:rPr>
          <w:rFonts w:eastAsia="Times New Roman"/>
          <w:szCs w:val="24"/>
        </w:rPr>
        <w:t>-</w:t>
      </w:r>
      <w:r w:rsidRPr="00383464">
        <w:rPr>
          <w:rFonts w:eastAsia="Times New Roman"/>
          <w:szCs w:val="24"/>
        </w:rPr>
        <w:t xml:space="preserve">τέτοια </w:t>
      </w:r>
      <w:r w:rsidRPr="00383464">
        <w:rPr>
          <w:rFonts w:eastAsia="Times New Roman"/>
          <w:szCs w:val="24"/>
        </w:rPr>
        <w:t>ανεξαρτησία είχα</w:t>
      </w:r>
      <w:r>
        <w:rPr>
          <w:rFonts w:eastAsia="Times New Roman"/>
          <w:szCs w:val="24"/>
        </w:rPr>
        <w:t>με σε</w:t>
      </w:r>
      <w:r w:rsidRPr="00383464">
        <w:rPr>
          <w:rFonts w:eastAsia="Times New Roman"/>
          <w:szCs w:val="24"/>
        </w:rPr>
        <w:t xml:space="preserve"> αυτή</w:t>
      </w:r>
      <w:r>
        <w:rPr>
          <w:rFonts w:eastAsia="Times New Roman"/>
          <w:szCs w:val="24"/>
        </w:rPr>
        <w:t>ν</w:t>
      </w:r>
      <w:r w:rsidRPr="00383464">
        <w:rPr>
          <w:rFonts w:eastAsia="Times New Roman"/>
          <w:szCs w:val="24"/>
        </w:rPr>
        <w:t xml:space="preserve"> την αρχή</w:t>
      </w:r>
      <w:r>
        <w:rPr>
          <w:rFonts w:eastAsia="Times New Roman"/>
          <w:szCs w:val="24"/>
        </w:rPr>
        <w:t>-</w:t>
      </w:r>
      <w:r w:rsidRPr="00383464">
        <w:rPr>
          <w:rFonts w:eastAsia="Times New Roman"/>
          <w:szCs w:val="24"/>
        </w:rPr>
        <w:t xml:space="preserve"> </w:t>
      </w:r>
      <w:r>
        <w:rPr>
          <w:rFonts w:eastAsia="Times New Roman"/>
          <w:szCs w:val="24"/>
        </w:rPr>
        <w:t>γ</w:t>
      </w:r>
      <w:r w:rsidRPr="00383464">
        <w:rPr>
          <w:rFonts w:eastAsia="Times New Roman"/>
          <w:szCs w:val="24"/>
        </w:rPr>
        <w:t xml:space="preserve">ενικός </w:t>
      </w:r>
      <w:r>
        <w:rPr>
          <w:rFonts w:eastAsia="Times New Roman"/>
          <w:szCs w:val="24"/>
        </w:rPr>
        <w:lastRenderedPageBreak/>
        <w:t>γ</w:t>
      </w:r>
      <w:r w:rsidRPr="00383464">
        <w:rPr>
          <w:rFonts w:eastAsia="Times New Roman"/>
          <w:szCs w:val="24"/>
        </w:rPr>
        <w:t xml:space="preserve">ραμματέας </w:t>
      </w:r>
      <w:r>
        <w:rPr>
          <w:rFonts w:eastAsia="Times New Roman"/>
          <w:szCs w:val="24"/>
        </w:rPr>
        <w:t>β</w:t>
      </w:r>
      <w:r w:rsidRPr="00383464">
        <w:rPr>
          <w:rFonts w:eastAsia="Times New Roman"/>
          <w:szCs w:val="24"/>
        </w:rPr>
        <w:t xml:space="preserve">ιομηχανίας και </w:t>
      </w:r>
      <w:r>
        <w:rPr>
          <w:rFonts w:eastAsia="Times New Roman"/>
          <w:szCs w:val="24"/>
        </w:rPr>
        <w:t>ε</w:t>
      </w:r>
      <w:r w:rsidRPr="00383464">
        <w:rPr>
          <w:rFonts w:eastAsia="Times New Roman"/>
          <w:szCs w:val="24"/>
        </w:rPr>
        <w:t xml:space="preserve">ξωτερικού </w:t>
      </w:r>
      <w:r>
        <w:rPr>
          <w:rFonts w:eastAsia="Times New Roman"/>
          <w:szCs w:val="24"/>
        </w:rPr>
        <w:t>ε</w:t>
      </w:r>
      <w:r w:rsidRPr="00383464">
        <w:rPr>
          <w:rFonts w:eastAsia="Times New Roman"/>
          <w:szCs w:val="24"/>
        </w:rPr>
        <w:t>μπορίου επί κυβερνήσεων Νέας Δημοκρατίας</w:t>
      </w:r>
      <w:r>
        <w:rPr>
          <w:rFonts w:eastAsia="Times New Roman"/>
          <w:szCs w:val="24"/>
        </w:rPr>
        <w:t>.</w:t>
      </w:r>
    </w:p>
    <w:p w14:paraId="5218D746" w14:textId="77777777" w:rsidR="00BE48FC" w:rsidRDefault="008F016C">
      <w:pPr>
        <w:spacing w:line="600" w:lineRule="auto"/>
        <w:ind w:firstLine="720"/>
        <w:jc w:val="both"/>
        <w:rPr>
          <w:rFonts w:eastAsia="Times New Roman"/>
          <w:szCs w:val="24"/>
        </w:rPr>
      </w:pPr>
      <w:r w:rsidRPr="00B22080">
        <w:rPr>
          <w:rFonts w:eastAsia="Times New Roman"/>
          <w:szCs w:val="24"/>
        </w:rPr>
        <w:t xml:space="preserve">Κι ακόμα </w:t>
      </w:r>
      <w:r>
        <w:rPr>
          <w:rFonts w:eastAsia="Times New Roman"/>
          <w:szCs w:val="24"/>
        </w:rPr>
        <w:t xml:space="preserve">ένας άλλος κύριος, </w:t>
      </w:r>
      <w:r w:rsidRPr="00B22080">
        <w:rPr>
          <w:rFonts w:eastAsia="Times New Roman"/>
          <w:szCs w:val="24"/>
        </w:rPr>
        <w:t xml:space="preserve">που </w:t>
      </w:r>
      <w:r>
        <w:rPr>
          <w:rFonts w:eastAsia="Times New Roman"/>
          <w:szCs w:val="24"/>
        </w:rPr>
        <w:t>ήταν</w:t>
      </w:r>
      <w:r w:rsidRPr="00B22080">
        <w:rPr>
          <w:rFonts w:eastAsia="Times New Roman"/>
          <w:szCs w:val="24"/>
        </w:rPr>
        <w:t xml:space="preserve"> διευθυντής του γραφείου του </w:t>
      </w:r>
      <w:r>
        <w:rPr>
          <w:rFonts w:eastAsia="Times New Roman"/>
          <w:szCs w:val="24"/>
        </w:rPr>
        <w:t>π</w:t>
      </w:r>
      <w:r w:rsidRPr="00B22080">
        <w:rPr>
          <w:rFonts w:eastAsia="Times New Roman"/>
          <w:szCs w:val="24"/>
        </w:rPr>
        <w:t xml:space="preserve">ροέδρου της </w:t>
      </w:r>
      <w:r>
        <w:rPr>
          <w:rFonts w:eastAsia="Times New Roman"/>
          <w:szCs w:val="24"/>
        </w:rPr>
        <w:t>Ε</w:t>
      </w:r>
      <w:r w:rsidRPr="00B22080">
        <w:rPr>
          <w:rFonts w:eastAsia="Times New Roman"/>
          <w:szCs w:val="24"/>
        </w:rPr>
        <w:t xml:space="preserve">πιτροπής </w:t>
      </w:r>
      <w:r>
        <w:rPr>
          <w:rFonts w:eastAsia="Times New Roman"/>
          <w:szCs w:val="24"/>
        </w:rPr>
        <w:t>Α</w:t>
      </w:r>
      <w:r w:rsidRPr="00B22080">
        <w:rPr>
          <w:rFonts w:eastAsia="Times New Roman"/>
          <w:szCs w:val="24"/>
        </w:rPr>
        <w:t xml:space="preserve">νταγωνισμού </w:t>
      </w:r>
      <w:r>
        <w:rPr>
          <w:rFonts w:eastAsia="Times New Roman"/>
          <w:szCs w:val="24"/>
        </w:rPr>
        <w:t>-δ</w:t>
      </w:r>
      <w:r w:rsidRPr="00B22080">
        <w:rPr>
          <w:rFonts w:eastAsia="Times New Roman"/>
          <w:szCs w:val="24"/>
        </w:rPr>
        <w:t>εν λέω ονόματα</w:t>
      </w:r>
      <w:r>
        <w:rPr>
          <w:rFonts w:eastAsia="Times New Roman"/>
          <w:szCs w:val="24"/>
        </w:rPr>
        <w:t>, τα</w:t>
      </w:r>
      <w:r w:rsidRPr="00B22080">
        <w:rPr>
          <w:rFonts w:eastAsia="Times New Roman"/>
          <w:szCs w:val="24"/>
        </w:rPr>
        <w:t xml:space="preserve"> έχω μπρ</w:t>
      </w:r>
      <w:r w:rsidRPr="00B22080">
        <w:rPr>
          <w:rFonts w:eastAsia="Times New Roman"/>
          <w:szCs w:val="24"/>
        </w:rPr>
        <w:t>οστά μου</w:t>
      </w:r>
      <w:r>
        <w:rPr>
          <w:rFonts w:eastAsia="Times New Roman"/>
          <w:szCs w:val="24"/>
        </w:rPr>
        <w:t>-, όταν</w:t>
      </w:r>
      <w:r w:rsidRPr="00B22080">
        <w:rPr>
          <w:rFonts w:eastAsia="Times New Roman"/>
          <w:szCs w:val="24"/>
        </w:rPr>
        <w:t xml:space="preserve"> ο κ</w:t>
      </w:r>
      <w:r>
        <w:rPr>
          <w:rFonts w:eastAsia="Times New Roman"/>
          <w:szCs w:val="24"/>
        </w:rPr>
        <w:t>.</w:t>
      </w:r>
      <w:r w:rsidRPr="00B22080">
        <w:rPr>
          <w:rFonts w:eastAsia="Times New Roman"/>
          <w:szCs w:val="24"/>
        </w:rPr>
        <w:t xml:space="preserve"> Μητσοτάκης </w:t>
      </w:r>
      <w:r>
        <w:rPr>
          <w:rFonts w:eastAsia="Times New Roman"/>
          <w:szCs w:val="24"/>
        </w:rPr>
        <w:t>ανέλαβε Υ</w:t>
      </w:r>
      <w:r w:rsidRPr="00B22080">
        <w:rPr>
          <w:rFonts w:eastAsia="Times New Roman"/>
          <w:szCs w:val="24"/>
        </w:rPr>
        <w:t xml:space="preserve">πουργός </w:t>
      </w:r>
      <w:r>
        <w:rPr>
          <w:rFonts w:eastAsia="Times New Roman"/>
          <w:szCs w:val="24"/>
        </w:rPr>
        <w:t>Δ</w:t>
      </w:r>
      <w:r w:rsidRPr="00B22080">
        <w:rPr>
          <w:rFonts w:eastAsia="Times New Roman"/>
          <w:szCs w:val="24"/>
        </w:rPr>
        <w:t xml:space="preserve">ιοικητικής </w:t>
      </w:r>
      <w:r>
        <w:rPr>
          <w:rFonts w:eastAsia="Times New Roman"/>
          <w:szCs w:val="24"/>
        </w:rPr>
        <w:t>Μ</w:t>
      </w:r>
      <w:r w:rsidRPr="00B22080">
        <w:rPr>
          <w:rFonts w:eastAsia="Times New Roman"/>
          <w:szCs w:val="24"/>
        </w:rPr>
        <w:t xml:space="preserve">εταρρύθμισης </w:t>
      </w:r>
      <w:r>
        <w:rPr>
          <w:rFonts w:eastAsia="Times New Roman"/>
          <w:szCs w:val="24"/>
        </w:rPr>
        <w:t>στην</w:t>
      </w:r>
      <w:r w:rsidRPr="00B22080">
        <w:rPr>
          <w:rFonts w:eastAsia="Times New Roman"/>
          <w:szCs w:val="24"/>
        </w:rPr>
        <w:t xml:space="preserve"> </w:t>
      </w:r>
      <w:r>
        <w:rPr>
          <w:rFonts w:eastAsia="Times New Roman"/>
          <w:szCs w:val="24"/>
        </w:rPr>
        <w:t>κ</w:t>
      </w:r>
      <w:r w:rsidRPr="00B22080">
        <w:rPr>
          <w:rFonts w:eastAsia="Times New Roman"/>
          <w:szCs w:val="24"/>
        </w:rPr>
        <w:t>υβέρνηση</w:t>
      </w:r>
      <w:r>
        <w:rPr>
          <w:rFonts w:eastAsia="Times New Roman"/>
          <w:szCs w:val="24"/>
        </w:rPr>
        <w:t>,</w:t>
      </w:r>
      <w:r w:rsidRPr="00B22080">
        <w:rPr>
          <w:rFonts w:eastAsia="Times New Roman"/>
          <w:szCs w:val="24"/>
        </w:rPr>
        <w:t xml:space="preserve"> </w:t>
      </w:r>
      <w:r>
        <w:rPr>
          <w:rFonts w:eastAsia="Times New Roman"/>
          <w:szCs w:val="24"/>
        </w:rPr>
        <w:t>ανέλαβε κι αυτός</w:t>
      </w:r>
      <w:r w:rsidRPr="00B22080">
        <w:rPr>
          <w:rFonts w:eastAsia="Times New Roman"/>
          <w:szCs w:val="24"/>
        </w:rPr>
        <w:t xml:space="preserve"> σύμβουλος του κ</w:t>
      </w:r>
      <w:r>
        <w:rPr>
          <w:rFonts w:eastAsia="Times New Roman"/>
          <w:szCs w:val="24"/>
        </w:rPr>
        <w:t>.</w:t>
      </w:r>
      <w:r w:rsidRPr="00B22080">
        <w:rPr>
          <w:rFonts w:eastAsia="Times New Roman"/>
          <w:szCs w:val="24"/>
        </w:rPr>
        <w:t xml:space="preserve"> Μητσοτάκη</w:t>
      </w:r>
      <w:r>
        <w:rPr>
          <w:rFonts w:eastAsia="Times New Roman"/>
          <w:szCs w:val="24"/>
        </w:rPr>
        <w:t>. Τ</w:t>
      </w:r>
      <w:r w:rsidRPr="00B22080">
        <w:rPr>
          <w:rFonts w:eastAsia="Times New Roman"/>
          <w:szCs w:val="24"/>
        </w:rPr>
        <w:t>αυτόχρονα</w:t>
      </w:r>
      <w:r>
        <w:rPr>
          <w:rFonts w:eastAsia="Times New Roman"/>
          <w:szCs w:val="24"/>
        </w:rPr>
        <w:t>, όμως, είναι</w:t>
      </w:r>
      <w:r w:rsidRPr="00B22080">
        <w:rPr>
          <w:rFonts w:eastAsia="Times New Roman"/>
          <w:szCs w:val="24"/>
        </w:rPr>
        <w:t xml:space="preserve"> δεξί χέρι του κ</w:t>
      </w:r>
      <w:r>
        <w:rPr>
          <w:rFonts w:eastAsia="Times New Roman"/>
          <w:szCs w:val="24"/>
        </w:rPr>
        <w:t>. Κ</w:t>
      </w:r>
      <w:r w:rsidRPr="00B22080">
        <w:rPr>
          <w:rFonts w:eastAsia="Times New Roman"/>
          <w:szCs w:val="24"/>
        </w:rPr>
        <w:t>υριτσάκη</w:t>
      </w:r>
      <w:r>
        <w:rPr>
          <w:rFonts w:eastAsia="Times New Roman"/>
          <w:szCs w:val="24"/>
        </w:rPr>
        <w:t>. Τ</w:t>
      </w:r>
      <w:r w:rsidRPr="00B22080">
        <w:rPr>
          <w:rFonts w:eastAsia="Times New Roman"/>
          <w:szCs w:val="24"/>
        </w:rPr>
        <w:t xml:space="preserve">έτοια ανεξαρτησία </w:t>
      </w:r>
      <w:r>
        <w:rPr>
          <w:rFonts w:eastAsia="Times New Roman"/>
          <w:szCs w:val="24"/>
        </w:rPr>
        <w:t>η</w:t>
      </w:r>
      <w:r w:rsidRPr="00B22080">
        <w:rPr>
          <w:rFonts w:eastAsia="Times New Roman"/>
          <w:szCs w:val="24"/>
        </w:rPr>
        <w:t xml:space="preserve"> </w:t>
      </w:r>
      <w:r>
        <w:rPr>
          <w:rFonts w:eastAsia="Times New Roman"/>
          <w:szCs w:val="24"/>
        </w:rPr>
        <w:t>ε</w:t>
      </w:r>
      <w:r w:rsidRPr="00B22080">
        <w:rPr>
          <w:rFonts w:eastAsia="Times New Roman"/>
          <w:szCs w:val="24"/>
        </w:rPr>
        <w:t>πιτροπή</w:t>
      </w:r>
      <w:r>
        <w:rPr>
          <w:rFonts w:eastAsia="Times New Roman"/>
          <w:szCs w:val="24"/>
        </w:rPr>
        <w:t>! Δ</w:t>
      </w:r>
      <w:r w:rsidRPr="00B22080">
        <w:rPr>
          <w:rFonts w:eastAsia="Times New Roman"/>
          <w:szCs w:val="24"/>
        </w:rPr>
        <w:t>ηλαδή</w:t>
      </w:r>
      <w:r>
        <w:rPr>
          <w:rFonts w:eastAsia="Times New Roman"/>
          <w:szCs w:val="24"/>
        </w:rPr>
        <w:t>,</w:t>
      </w:r>
      <w:r w:rsidRPr="00B22080">
        <w:rPr>
          <w:rFonts w:eastAsia="Times New Roman"/>
          <w:szCs w:val="24"/>
        </w:rPr>
        <w:t xml:space="preserve"> το πρωί ο κ</w:t>
      </w:r>
      <w:r>
        <w:rPr>
          <w:rFonts w:eastAsia="Times New Roman"/>
          <w:szCs w:val="24"/>
        </w:rPr>
        <w:t>ύριος τάδε</w:t>
      </w:r>
      <w:r w:rsidRPr="00B22080">
        <w:rPr>
          <w:rFonts w:eastAsia="Times New Roman"/>
          <w:szCs w:val="24"/>
        </w:rPr>
        <w:t xml:space="preserve"> </w:t>
      </w:r>
      <w:r>
        <w:rPr>
          <w:rFonts w:eastAsia="Times New Roman"/>
          <w:szCs w:val="24"/>
        </w:rPr>
        <w:t>ήταν</w:t>
      </w:r>
      <w:r w:rsidRPr="00B22080">
        <w:rPr>
          <w:rFonts w:eastAsia="Times New Roman"/>
          <w:szCs w:val="24"/>
        </w:rPr>
        <w:t xml:space="preserve"> δε</w:t>
      </w:r>
      <w:r w:rsidRPr="00B22080">
        <w:rPr>
          <w:rFonts w:eastAsia="Times New Roman"/>
          <w:szCs w:val="24"/>
        </w:rPr>
        <w:t xml:space="preserve">ξί χέρι του </w:t>
      </w:r>
      <w:r>
        <w:rPr>
          <w:rFonts w:eastAsia="Times New Roman"/>
          <w:szCs w:val="24"/>
        </w:rPr>
        <w:t>Π</w:t>
      </w:r>
      <w:r w:rsidRPr="00B22080">
        <w:rPr>
          <w:rFonts w:eastAsia="Times New Roman"/>
          <w:szCs w:val="24"/>
        </w:rPr>
        <w:t xml:space="preserve">ροέδρου και των </w:t>
      </w:r>
      <w:r>
        <w:rPr>
          <w:rFonts w:eastAsia="Times New Roman"/>
          <w:szCs w:val="24"/>
        </w:rPr>
        <w:t>Α</w:t>
      </w:r>
      <w:r w:rsidRPr="00B22080">
        <w:rPr>
          <w:rFonts w:eastAsia="Times New Roman"/>
          <w:szCs w:val="24"/>
        </w:rPr>
        <w:t xml:space="preserve">ντιπροέδρων και </w:t>
      </w:r>
      <w:r>
        <w:rPr>
          <w:rFonts w:eastAsia="Times New Roman"/>
          <w:szCs w:val="24"/>
        </w:rPr>
        <w:t xml:space="preserve">λάμβανε γνώση επί όλων </w:t>
      </w:r>
      <w:r w:rsidRPr="00B22080">
        <w:rPr>
          <w:rFonts w:eastAsia="Times New Roman"/>
          <w:szCs w:val="24"/>
        </w:rPr>
        <w:t>και το απόγευμα συμβούλευε τον κ</w:t>
      </w:r>
      <w:r>
        <w:rPr>
          <w:rFonts w:eastAsia="Times New Roman"/>
          <w:szCs w:val="24"/>
        </w:rPr>
        <w:t>.</w:t>
      </w:r>
      <w:r w:rsidRPr="00B22080">
        <w:rPr>
          <w:rFonts w:eastAsia="Times New Roman"/>
          <w:szCs w:val="24"/>
        </w:rPr>
        <w:t xml:space="preserve"> Μητσοτάκη</w:t>
      </w:r>
      <w:r>
        <w:rPr>
          <w:rFonts w:eastAsia="Times New Roman"/>
          <w:szCs w:val="24"/>
        </w:rPr>
        <w:t>. Κ</w:t>
      </w:r>
      <w:r w:rsidRPr="00B22080">
        <w:rPr>
          <w:rFonts w:eastAsia="Times New Roman"/>
          <w:szCs w:val="24"/>
        </w:rPr>
        <w:t xml:space="preserve">αι </w:t>
      </w:r>
      <w:r>
        <w:rPr>
          <w:rFonts w:eastAsia="Times New Roman"/>
          <w:szCs w:val="24"/>
        </w:rPr>
        <w:t>όταν με το καλό ανανεώθηκε</w:t>
      </w:r>
      <w:r w:rsidRPr="00B22080">
        <w:rPr>
          <w:rFonts w:eastAsia="Times New Roman"/>
          <w:szCs w:val="24"/>
        </w:rPr>
        <w:t xml:space="preserve"> πάλι η θητεία του κ</w:t>
      </w:r>
      <w:r>
        <w:rPr>
          <w:rFonts w:eastAsia="Times New Roman"/>
          <w:szCs w:val="24"/>
        </w:rPr>
        <w:t>. Κ</w:t>
      </w:r>
      <w:r w:rsidRPr="00B22080">
        <w:rPr>
          <w:rFonts w:eastAsia="Times New Roman"/>
          <w:szCs w:val="24"/>
        </w:rPr>
        <w:t>υριτσάκη</w:t>
      </w:r>
      <w:r>
        <w:rPr>
          <w:rFonts w:eastAsia="Times New Roman"/>
          <w:szCs w:val="24"/>
        </w:rPr>
        <w:t>,</w:t>
      </w:r>
      <w:r w:rsidRPr="00B22080">
        <w:rPr>
          <w:rFonts w:eastAsia="Times New Roman"/>
          <w:szCs w:val="24"/>
        </w:rPr>
        <w:t xml:space="preserve"> το </w:t>
      </w:r>
      <w:r>
        <w:rPr>
          <w:rFonts w:eastAsia="Times New Roman"/>
          <w:szCs w:val="24"/>
        </w:rPr>
        <w:t>20</w:t>
      </w:r>
      <w:r w:rsidRPr="00B22080">
        <w:rPr>
          <w:rFonts w:eastAsia="Times New Roman"/>
          <w:szCs w:val="24"/>
        </w:rPr>
        <w:t>13</w:t>
      </w:r>
      <w:r>
        <w:rPr>
          <w:rFonts w:eastAsia="Times New Roman"/>
          <w:szCs w:val="24"/>
        </w:rPr>
        <w:t xml:space="preserve"> -</w:t>
      </w:r>
      <w:r w:rsidRPr="00B22080">
        <w:rPr>
          <w:rFonts w:eastAsia="Times New Roman"/>
          <w:szCs w:val="24"/>
        </w:rPr>
        <w:t>και επειδή έπαιζε και το ΠΑΣΟΚ τότε ρόλο</w:t>
      </w:r>
      <w:r>
        <w:rPr>
          <w:rFonts w:eastAsia="Times New Roman"/>
          <w:szCs w:val="24"/>
        </w:rPr>
        <w:t>-</w:t>
      </w:r>
      <w:r w:rsidRPr="00B22080">
        <w:rPr>
          <w:rFonts w:eastAsia="Times New Roman"/>
          <w:szCs w:val="24"/>
        </w:rPr>
        <w:t xml:space="preserve"> </w:t>
      </w:r>
      <w:r>
        <w:rPr>
          <w:rFonts w:eastAsia="Times New Roman"/>
          <w:szCs w:val="24"/>
        </w:rPr>
        <w:t xml:space="preserve">υπήρχαν </w:t>
      </w:r>
      <w:r w:rsidRPr="00B22080">
        <w:rPr>
          <w:rFonts w:eastAsia="Times New Roman"/>
          <w:szCs w:val="24"/>
        </w:rPr>
        <w:t>δύο κυρίες</w:t>
      </w:r>
      <w:r>
        <w:rPr>
          <w:rFonts w:eastAsia="Times New Roman"/>
          <w:szCs w:val="24"/>
        </w:rPr>
        <w:t xml:space="preserve">, όπου </w:t>
      </w:r>
      <w:r w:rsidRPr="00B22080">
        <w:rPr>
          <w:rFonts w:eastAsia="Times New Roman"/>
          <w:szCs w:val="24"/>
        </w:rPr>
        <w:t xml:space="preserve">η </w:t>
      </w:r>
      <w:r w:rsidRPr="00B22080">
        <w:rPr>
          <w:rFonts w:eastAsia="Times New Roman"/>
          <w:szCs w:val="24"/>
        </w:rPr>
        <w:t>μία ήταν σύζυγος συμβούλου του κ</w:t>
      </w:r>
      <w:r>
        <w:rPr>
          <w:rFonts w:eastAsia="Times New Roman"/>
          <w:szCs w:val="24"/>
        </w:rPr>
        <w:t>.</w:t>
      </w:r>
      <w:r w:rsidRPr="00B22080">
        <w:rPr>
          <w:rFonts w:eastAsia="Times New Roman"/>
          <w:szCs w:val="24"/>
        </w:rPr>
        <w:t xml:space="preserve"> Παπανδρέου</w:t>
      </w:r>
      <w:r>
        <w:rPr>
          <w:rFonts w:eastAsia="Times New Roman"/>
          <w:szCs w:val="24"/>
        </w:rPr>
        <w:t>,</w:t>
      </w:r>
      <w:r w:rsidRPr="00B22080">
        <w:rPr>
          <w:rFonts w:eastAsia="Times New Roman"/>
          <w:szCs w:val="24"/>
        </w:rPr>
        <w:t xml:space="preserve"> </w:t>
      </w:r>
      <w:r>
        <w:rPr>
          <w:rFonts w:eastAsia="Times New Roman"/>
          <w:szCs w:val="24"/>
        </w:rPr>
        <w:t xml:space="preserve">-δεν λέω </w:t>
      </w:r>
      <w:r w:rsidRPr="00B22080">
        <w:rPr>
          <w:rFonts w:eastAsia="Times New Roman"/>
          <w:szCs w:val="24"/>
        </w:rPr>
        <w:t>ονόματα</w:t>
      </w:r>
      <w:r>
        <w:rPr>
          <w:rFonts w:eastAsia="Times New Roman"/>
          <w:szCs w:val="24"/>
        </w:rPr>
        <w:t>-</w:t>
      </w:r>
      <w:r w:rsidRPr="00B22080">
        <w:rPr>
          <w:rFonts w:eastAsia="Times New Roman"/>
          <w:szCs w:val="24"/>
        </w:rPr>
        <w:t xml:space="preserve"> και </w:t>
      </w:r>
      <w:r>
        <w:rPr>
          <w:rFonts w:eastAsia="Times New Roman"/>
          <w:szCs w:val="24"/>
        </w:rPr>
        <w:t>η άλλη ήταν</w:t>
      </w:r>
      <w:r w:rsidRPr="00B22080">
        <w:rPr>
          <w:rFonts w:eastAsia="Times New Roman"/>
          <w:szCs w:val="24"/>
        </w:rPr>
        <w:t xml:space="preserve"> σύμβουλος του κ</w:t>
      </w:r>
      <w:r>
        <w:rPr>
          <w:rFonts w:eastAsia="Times New Roman"/>
          <w:szCs w:val="24"/>
        </w:rPr>
        <w:t>.</w:t>
      </w:r>
      <w:r w:rsidRPr="00B22080">
        <w:rPr>
          <w:rFonts w:eastAsia="Times New Roman"/>
          <w:szCs w:val="24"/>
        </w:rPr>
        <w:t xml:space="preserve"> </w:t>
      </w:r>
      <w:r>
        <w:rPr>
          <w:rFonts w:eastAsia="Times New Roman"/>
          <w:szCs w:val="24"/>
        </w:rPr>
        <w:t>Χ</w:t>
      </w:r>
      <w:r w:rsidRPr="00B22080">
        <w:rPr>
          <w:rFonts w:eastAsia="Times New Roman"/>
          <w:szCs w:val="24"/>
        </w:rPr>
        <w:t>ρυσοχοΐδη και σύμβουλος στη συνέχεια του κ</w:t>
      </w:r>
      <w:r>
        <w:rPr>
          <w:rFonts w:eastAsia="Times New Roman"/>
          <w:szCs w:val="24"/>
        </w:rPr>
        <w:t>.</w:t>
      </w:r>
      <w:r w:rsidRPr="00B22080">
        <w:rPr>
          <w:rFonts w:eastAsia="Times New Roman"/>
          <w:szCs w:val="24"/>
        </w:rPr>
        <w:t xml:space="preserve"> Στουρνάρα</w:t>
      </w:r>
      <w:r>
        <w:rPr>
          <w:rFonts w:eastAsia="Times New Roman"/>
          <w:szCs w:val="24"/>
        </w:rPr>
        <w:t>. Τ</w:t>
      </w:r>
      <w:r w:rsidRPr="00B22080">
        <w:rPr>
          <w:rFonts w:eastAsia="Times New Roman"/>
          <w:szCs w:val="24"/>
        </w:rPr>
        <w:t>έτοια ανεξαρτησία είχε</w:t>
      </w:r>
      <w:r>
        <w:rPr>
          <w:rFonts w:eastAsia="Times New Roman"/>
          <w:szCs w:val="24"/>
        </w:rPr>
        <w:t>!</w:t>
      </w:r>
    </w:p>
    <w:p w14:paraId="5218D747" w14:textId="77777777" w:rsidR="00BE48FC" w:rsidRDefault="008F016C">
      <w:pPr>
        <w:spacing w:line="600" w:lineRule="auto"/>
        <w:ind w:firstLine="720"/>
        <w:jc w:val="both"/>
        <w:rPr>
          <w:rFonts w:eastAsia="Times New Roman"/>
          <w:szCs w:val="24"/>
        </w:rPr>
      </w:pPr>
      <w:r>
        <w:rPr>
          <w:rFonts w:eastAsia="Times New Roman"/>
          <w:szCs w:val="24"/>
        </w:rPr>
        <w:t>Κ</w:t>
      </w:r>
      <w:r w:rsidRPr="00B22080">
        <w:rPr>
          <w:rFonts w:eastAsia="Times New Roman"/>
          <w:szCs w:val="24"/>
        </w:rPr>
        <w:t>αι ακόμα κάτι</w:t>
      </w:r>
      <w:r>
        <w:rPr>
          <w:rFonts w:eastAsia="Times New Roman"/>
          <w:szCs w:val="24"/>
        </w:rPr>
        <w:t>,</w:t>
      </w:r>
      <w:r w:rsidRPr="00B22080">
        <w:rPr>
          <w:rFonts w:eastAsia="Times New Roman"/>
          <w:szCs w:val="24"/>
        </w:rPr>
        <w:t xml:space="preserve"> για να τελειώνουμε με αυτή την ιστορία</w:t>
      </w:r>
      <w:r>
        <w:rPr>
          <w:rFonts w:eastAsia="Times New Roman"/>
          <w:szCs w:val="24"/>
        </w:rPr>
        <w:t>….</w:t>
      </w:r>
    </w:p>
    <w:p w14:paraId="5218D748" w14:textId="77777777" w:rsidR="00BE48FC" w:rsidRDefault="008F016C">
      <w:pPr>
        <w:spacing w:line="600" w:lineRule="auto"/>
        <w:ind w:firstLine="720"/>
        <w:jc w:val="both"/>
        <w:rPr>
          <w:rFonts w:eastAsia="Times New Roman"/>
          <w:szCs w:val="24"/>
        </w:rPr>
      </w:pPr>
      <w:r>
        <w:rPr>
          <w:rFonts w:eastAsia="Times New Roman"/>
          <w:b/>
          <w:szCs w:val="24"/>
        </w:rPr>
        <w:lastRenderedPageBreak/>
        <w:t>ΠΡΟΕΔΡΕΥΩΝ (Νικήτας Κ</w:t>
      </w:r>
      <w:r>
        <w:rPr>
          <w:rFonts w:eastAsia="Times New Roman"/>
          <w:b/>
          <w:szCs w:val="24"/>
        </w:rPr>
        <w:t xml:space="preserve">ακλαμάνης): </w:t>
      </w:r>
      <w:r>
        <w:rPr>
          <w:rFonts w:eastAsia="Times New Roman"/>
          <w:szCs w:val="24"/>
        </w:rPr>
        <w:t>Κι</w:t>
      </w:r>
      <w:r w:rsidRPr="00B22080">
        <w:rPr>
          <w:rFonts w:eastAsia="Times New Roman"/>
          <w:szCs w:val="24"/>
        </w:rPr>
        <w:t xml:space="preserve"> </w:t>
      </w:r>
      <w:r>
        <w:rPr>
          <w:rFonts w:eastAsia="Times New Roman"/>
          <w:szCs w:val="24"/>
        </w:rPr>
        <w:t>εσείς,</w:t>
      </w:r>
      <w:r w:rsidRPr="00B22080">
        <w:rPr>
          <w:rFonts w:eastAsia="Times New Roman"/>
          <w:szCs w:val="24"/>
        </w:rPr>
        <w:t xml:space="preserve"> </w:t>
      </w:r>
      <w:r>
        <w:rPr>
          <w:rFonts w:eastAsia="Times New Roman"/>
          <w:szCs w:val="24"/>
        </w:rPr>
        <w:t>όμως,</w:t>
      </w:r>
      <w:r w:rsidRPr="00B22080">
        <w:rPr>
          <w:rFonts w:eastAsia="Times New Roman"/>
          <w:szCs w:val="24"/>
        </w:rPr>
        <w:t xml:space="preserve"> γιατί</w:t>
      </w:r>
      <w:r>
        <w:rPr>
          <w:rFonts w:eastAsia="Times New Roman"/>
          <w:szCs w:val="24"/>
        </w:rPr>
        <w:t xml:space="preserve"> έχετε πάρει πέντε λεπτά παραπάνω.</w:t>
      </w:r>
    </w:p>
    <w:p w14:paraId="5218D749" w14:textId="77777777" w:rsidR="00BE48FC" w:rsidRDefault="008F016C">
      <w:pPr>
        <w:spacing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Τ</w:t>
      </w:r>
      <w:r w:rsidRPr="00B22080">
        <w:rPr>
          <w:rFonts w:eastAsia="Times New Roman"/>
          <w:szCs w:val="24"/>
        </w:rPr>
        <w:t>ελειώνω</w:t>
      </w:r>
      <w:r>
        <w:rPr>
          <w:rFonts w:eastAsia="Times New Roman"/>
          <w:szCs w:val="24"/>
        </w:rPr>
        <w:t>, κύριε Πρόεδρε.</w:t>
      </w:r>
      <w:r w:rsidRPr="00B22080">
        <w:rPr>
          <w:rFonts w:eastAsia="Times New Roman"/>
          <w:szCs w:val="24"/>
        </w:rPr>
        <w:t xml:space="preserve"> </w:t>
      </w:r>
    </w:p>
    <w:p w14:paraId="5218D74A" w14:textId="77777777" w:rsidR="00BE48FC" w:rsidRDefault="008F016C">
      <w:pPr>
        <w:spacing w:line="600" w:lineRule="auto"/>
        <w:ind w:firstLine="720"/>
        <w:jc w:val="both"/>
        <w:rPr>
          <w:rFonts w:eastAsia="Times New Roman"/>
          <w:szCs w:val="24"/>
        </w:rPr>
      </w:pPr>
      <w:r>
        <w:rPr>
          <w:rFonts w:eastAsia="Times New Roman"/>
          <w:szCs w:val="24"/>
        </w:rPr>
        <w:t xml:space="preserve">Η </w:t>
      </w:r>
      <w:r w:rsidRPr="00B22080">
        <w:rPr>
          <w:rFonts w:eastAsia="Times New Roman"/>
          <w:szCs w:val="24"/>
        </w:rPr>
        <w:t>κ</w:t>
      </w:r>
      <w:r>
        <w:rPr>
          <w:rFonts w:eastAsia="Times New Roman"/>
          <w:szCs w:val="24"/>
        </w:rPr>
        <w:t>.</w:t>
      </w:r>
      <w:r w:rsidRPr="00B22080">
        <w:rPr>
          <w:rFonts w:eastAsia="Times New Roman"/>
          <w:szCs w:val="24"/>
        </w:rPr>
        <w:t xml:space="preserve"> Θάνου </w:t>
      </w:r>
      <w:r>
        <w:rPr>
          <w:rFonts w:eastAsia="Times New Roman"/>
          <w:szCs w:val="24"/>
        </w:rPr>
        <w:t xml:space="preserve">στις πολλές δεκαετίες </w:t>
      </w:r>
      <w:r w:rsidRPr="00B22080">
        <w:rPr>
          <w:rFonts w:eastAsia="Times New Roman"/>
          <w:szCs w:val="24"/>
        </w:rPr>
        <w:t>δεν έδωσ</w:t>
      </w:r>
      <w:r>
        <w:rPr>
          <w:rFonts w:eastAsia="Times New Roman"/>
          <w:szCs w:val="24"/>
        </w:rPr>
        <w:t>ε</w:t>
      </w:r>
      <w:r w:rsidRPr="00B22080">
        <w:rPr>
          <w:rFonts w:eastAsia="Times New Roman"/>
          <w:szCs w:val="24"/>
        </w:rPr>
        <w:t xml:space="preserve"> ποτέ κανένα δικαίωμα</w:t>
      </w:r>
      <w:r>
        <w:rPr>
          <w:rFonts w:eastAsia="Times New Roman"/>
          <w:szCs w:val="24"/>
        </w:rPr>
        <w:t>.</w:t>
      </w:r>
      <w:r w:rsidRPr="00B22080">
        <w:rPr>
          <w:rFonts w:eastAsia="Times New Roman"/>
          <w:szCs w:val="24"/>
        </w:rPr>
        <w:t xml:space="preserve"> </w:t>
      </w:r>
      <w:r>
        <w:rPr>
          <w:rFonts w:eastAsia="Times New Roman"/>
          <w:szCs w:val="24"/>
        </w:rPr>
        <w:t>Δ</w:t>
      </w:r>
      <w:r w:rsidRPr="00B22080">
        <w:rPr>
          <w:rFonts w:eastAsia="Times New Roman"/>
          <w:szCs w:val="24"/>
        </w:rPr>
        <w:t>εν ανήκε ποτέ σε κανένα κόμμα</w:t>
      </w:r>
      <w:r>
        <w:rPr>
          <w:rFonts w:eastAsia="Times New Roman"/>
          <w:szCs w:val="24"/>
        </w:rPr>
        <w:t>. Δ</w:t>
      </w:r>
      <w:r w:rsidRPr="00B22080">
        <w:rPr>
          <w:rFonts w:eastAsia="Times New Roman"/>
          <w:szCs w:val="24"/>
        </w:rPr>
        <w:t>εν είχε πολιτική δραστηριότητα</w:t>
      </w:r>
      <w:r>
        <w:rPr>
          <w:rFonts w:eastAsia="Times New Roman"/>
          <w:szCs w:val="24"/>
        </w:rPr>
        <w:t>. Α</w:t>
      </w:r>
      <w:r w:rsidRPr="00B22080">
        <w:rPr>
          <w:rFonts w:eastAsia="Times New Roman"/>
          <w:szCs w:val="24"/>
        </w:rPr>
        <w:t>ν κ</w:t>
      </w:r>
      <w:r w:rsidRPr="00B22080">
        <w:rPr>
          <w:rFonts w:eastAsia="Times New Roman"/>
          <w:szCs w:val="24"/>
        </w:rPr>
        <w:t>άποιος έχει να την ψ</w:t>
      </w:r>
      <w:r>
        <w:rPr>
          <w:rFonts w:eastAsia="Times New Roman"/>
          <w:szCs w:val="24"/>
        </w:rPr>
        <w:t>έ</w:t>
      </w:r>
      <w:r w:rsidRPr="00B22080">
        <w:rPr>
          <w:rFonts w:eastAsia="Times New Roman"/>
          <w:szCs w:val="24"/>
        </w:rPr>
        <w:t>ξει για κάτι</w:t>
      </w:r>
      <w:r>
        <w:rPr>
          <w:rFonts w:eastAsia="Times New Roman"/>
          <w:szCs w:val="24"/>
        </w:rPr>
        <w:t xml:space="preserve">, να το πει. Κανείς δεν βρέθηκε. Όταν λέω κανείς, εννοώ </w:t>
      </w:r>
      <w:r w:rsidRPr="00B22080">
        <w:rPr>
          <w:rFonts w:eastAsia="Times New Roman"/>
          <w:szCs w:val="24"/>
        </w:rPr>
        <w:t>κανείς</w:t>
      </w:r>
      <w:r>
        <w:rPr>
          <w:rFonts w:eastAsia="Times New Roman"/>
          <w:szCs w:val="24"/>
        </w:rPr>
        <w:t>. Τ</w:t>
      </w:r>
      <w:r w:rsidRPr="00B22080">
        <w:rPr>
          <w:rFonts w:eastAsia="Times New Roman"/>
          <w:szCs w:val="24"/>
        </w:rPr>
        <w:t>ο γεγονός ότι υπήρξε νομική σύμβουλος άμισθ</w:t>
      </w:r>
      <w:r>
        <w:rPr>
          <w:rFonts w:eastAsia="Times New Roman"/>
          <w:szCs w:val="24"/>
        </w:rPr>
        <w:t>η</w:t>
      </w:r>
      <w:r w:rsidRPr="00B22080">
        <w:rPr>
          <w:rFonts w:eastAsia="Times New Roman"/>
          <w:szCs w:val="24"/>
        </w:rPr>
        <w:t xml:space="preserve"> </w:t>
      </w:r>
      <w:r>
        <w:rPr>
          <w:rFonts w:eastAsia="Times New Roman"/>
          <w:szCs w:val="24"/>
        </w:rPr>
        <w:t>-π</w:t>
      </w:r>
      <w:r w:rsidRPr="00B22080">
        <w:rPr>
          <w:rFonts w:eastAsia="Times New Roman"/>
          <w:szCs w:val="24"/>
        </w:rPr>
        <w:t>ροσέξτε</w:t>
      </w:r>
      <w:r>
        <w:rPr>
          <w:rFonts w:eastAsia="Times New Roman"/>
          <w:szCs w:val="24"/>
        </w:rPr>
        <w:t>, έχει</w:t>
      </w:r>
      <w:r w:rsidRPr="00B22080">
        <w:rPr>
          <w:rFonts w:eastAsia="Times New Roman"/>
          <w:szCs w:val="24"/>
        </w:rPr>
        <w:t xml:space="preserve"> σημασία</w:t>
      </w:r>
      <w:r>
        <w:rPr>
          <w:rFonts w:eastAsia="Times New Roman"/>
          <w:szCs w:val="24"/>
        </w:rPr>
        <w:t>, άμισθη,</w:t>
      </w:r>
      <w:r w:rsidRPr="00B22080">
        <w:rPr>
          <w:rFonts w:eastAsia="Times New Roman"/>
          <w:szCs w:val="24"/>
        </w:rPr>
        <w:t xml:space="preserve"> ακριβώς γιατί </w:t>
      </w:r>
      <w:r>
        <w:rPr>
          <w:rFonts w:eastAsia="Times New Roman"/>
          <w:szCs w:val="24"/>
        </w:rPr>
        <w:t>ήταν αδέκαστη</w:t>
      </w:r>
      <w:r w:rsidRPr="00B22080">
        <w:rPr>
          <w:rFonts w:eastAsia="Times New Roman"/>
          <w:szCs w:val="24"/>
        </w:rPr>
        <w:t xml:space="preserve"> δικαστίνα</w:t>
      </w:r>
      <w:r>
        <w:rPr>
          <w:rFonts w:eastAsia="Times New Roman"/>
          <w:szCs w:val="24"/>
        </w:rPr>
        <w:t>-</w:t>
      </w:r>
      <w:r w:rsidRPr="00B22080">
        <w:rPr>
          <w:rFonts w:eastAsia="Times New Roman"/>
          <w:szCs w:val="24"/>
        </w:rPr>
        <w:t xml:space="preserve"> </w:t>
      </w:r>
      <w:r>
        <w:rPr>
          <w:rFonts w:eastAsia="Times New Roman"/>
          <w:szCs w:val="24"/>
        </w:rPr>
        <w:t>στο πρωθυπουργικό Γραφείο,</w:t>
      </w:r>
      <w:r w:rsidRPr="00B22080">
        <w:rPr>
          <w:rFonts w:eastAsia="Times New Roman"/>
          <w:szCs w:val="24"/>
        </w:rPr>
        <w:t xml:space="preserve"> είναι το μεγάλο έγκλημα </w:t>
      </w:r>
      <w:r>
        <w:rPr>
          <w:rFonts w:eastAsia="Times New Roman"/>
          <w:szCs w:val="24"/>
        </w:rPr>
        <w:t>της.</w:t>
      </w:r>
    </w:p>
    <w:p w14:paraId="5218D74B" w14:textId="77777777" w:rsidR="00BE48FC" w:rsidRDefault="008F016C">
      <w:pPr>
        <w:spacing w:line="600" w:lineRule="auto"/>
        <w:ind w:firstLine="720"/>
        <w:jc w:val="both"/>
        <w:rPr>
          <w:rFonts w:eastAsia="Times New Roman"/>
          <w:szCs w:val="24"/>
        </w:rPr>
      </w:pPr>
      <w:r>
        <w:rPr>
          <w:rFonts w:eastAsia="Times New Roman"/>
          <w:szCs w:val="24"/>
        </w:rPr>
        <w:t>Ε</w:t>
      </w:r>
      <w:r w:rsidRPr="00B22080">
        <w:rPr>
          <w:rFonts w:eastAsia="Times New Roman"/>
          <w:szCs w:val="24"/>
        </w:rPr>
        <w:t>γώ λέω</w:t>
      </w:r>
      <w:r>
        <w:rPr>
          <w:rFonts w:eastAsia="Times New Roman"/>
          <w:szCs w:val="24"/>
        </w:rPr>
        <w:t>,</w:t>
      </w:r>
      <w:r w:rsidRPr="00B22080">
        <w:rPr>
          <w:rFonts w:eastAsia="Times New Roman"/>
          <w:szCs w:val="24"/>
        </w:rPr>
        <w:t xml:space="preserve"> λοιπόν</w:t>
      </w:r>
      <w:r>
        <w:rPr>
          <w:rFonts w:eastAsia="Times New Roman"/>
          <w:szCs w:val="24"/>
        </w:rPr>
        <w:t>, ότι κάποιοι τρέμουν</w:t>
      </w:r>
      <w:r w:rsidRPr="00B22080">
        <w:rPr>
          <w:rFonts w:eastAsia="Times New Roman"/>
          <w:szCs w:val="24"/>
        </w:rPr>
        <w:t xml:space="preserve"> την πραγματική διαφάνεια</w:t>
      </w:r>
      <w:r>
        <w:rPr>
          <w:rFonts w:eastAsia="Times New Roman"/>
          <w:szCs w:val="24"/>
        </w:rPr>
        <w:t>,</w:t>
      </w:r>
      <w:r w:rsidRPr="00B22080">
        <w:rPr>
          <w:rFonts w:eastAsia="Times New Roman"/>
          <w:szCs w:val="24"/>
        </w:rPr>
        <w:t xml:space="preserve"> γιατί τα κονδύλια που παίχτηκαν</w:t>
      </w:r>
      <w:r>
        <w:rPr>
          <w:rFonts w:eastAsia="Times New Roman"/>
          <w:szCs w:val="24"/>
        </w:rPr>
        <w:t>,</w:t>
      </w:r>
      <w:r w:rsidRPr="00B22080">
        <w:rPr>
          <w:rFonts w:eastAsia="Times New Roman"/>
          <w:szCs w:val="24"/>
        </w:rPr>
        <w:t xml:space="preserve"> </w:t>
      </w:r>
      <w:r>
        <w:rPr>
          <w:rFonts w:eastAsia="Times New Roman"/>
          <w:szCs w:val="24"/>
        </w:rPr>
        <w:t>δ</w:t>
      </w:r>
      <w:r w:rsidRPr="00B22080">
        <w:rPr>
          <w:rFonts w:eastAsia="Times New Roman"/>
          <w:szCs w:val="24"/>
        </w:rPr>
        <w:t>εν είναι μόνο τα καλλυντικά</w:t>
      </w:r>
      <w:r>
        <w:rPr>
          <w:rFonts w:eastAsia="Times New Roman"/>
          <w:szCs w:val="24"/>
        </w:rPr>
        <w:t>, δ</w:t>
      </w:r>
      <w:r w:rsidRPr="00B22080">
        <w:rPr>
          <w:rFonts w:eastAsia="Times New Roman"/>
          <w:szCs w:val="24"/>
        </w:rPr>
        <w:t xml:space="preserve">εν είναι μόνο το </w:t>
      </w:r>
      <w:r>
        <w:rPr>
          <w:rFonts w:eastAsia="Times New Roman"/>
          <w:szCs w:val="24"/>
        </w:rPr>
        <w:t>κ</w:t>
      </w:r>
      <w:r w:rsidRPr="00B22080">
        <w:rPr>
          <w:rFonts w:eastAsia="Times New Roman"/>
          <w:szCs w:val="24"/>
        </w:rPr>
        <w:t xml:space="preserve">αρτέλ του </w:t>
      </w:r>
      <w:r>
        <w:rPr>
          <w:rFonts w:eastAsia="Times New Roman"/>
          <w:szCs w:val="24"/>
        </w:rPr>
        <w:t>Τ</w:t>
      </w:r>
      <w:r w:rsidRPr="00B22080">
        <w:rPr>
          <w:rFonts w:eastAsia="Times New Roman"/>
          <w:szCs w:val="24"/>
        </w:rPr>
        <w:t>ύπου</w:t>
      </w:r>
      <w:r>
        <w:rPr>
          <w:rFonts w:eastAsia="Times New Roman"/>
          <w:szCs w:val="24"/>
        </w:rPr>
        <w:t>,</w:t>
      </w:r>
      <w:r w:rsidRPr="00B22080">
        <w:rPr>
          <w:rFonts w:eastAsia="Times New Roman"/>
          <w:szCs w:val="24"/>
        </w:rPr>
        <w:t xml:space="preserve"> είναι </w:t>
      </w:r>
      <w:r>
        <w:rPr>
          <w:rFonts w:eastAsia="Times New Roman"/>
          <w:szCs w:val="24"/>
        </w:rPr>
        <w:t xml:space="preserve">και </w:t>
      </w:r>
      <w:r w:rsidRPr="00B22080">
        <w:rPr>
          <w:rFonts w:eastAsia="Times New Roman"/>
          <w:szCs w:val="24"/>
        </w:rPr>
        <w:t>η ενέργεια</w:t>
      </w:r>
      <w:r>
        <w:rPr>
          <w:rFonts w:eastAsia="Times New Roman"/>
          <w:szCs w:val="24"/>
        </w:rPr>
        <w:t>,</w:t>
      </w:r>
      <w:r w:rsidRPr="00B22080">
        <w:rPr>
          <w:rFonts w:eastAsia="Times New Roman"/>
          <w:szCs w:val="24"/>
        </w:rPr>
        <w:t xml:space="preserve"> είναι</w:t>
      </w:r>
      <w:r>
        <w:rPr>
          <w:rFonts w:eastAsia="Times New Roman"/>
          <w:szCs w:val="24"/>
        </w:rPr>
        <w:t xml:space="preserve"> και οι</w:t>
      </w:r>
      <w:r w:rsidRPr="00B22080">
        <w:rPr>
          <w:rFonts w:eastAsia="Times New Roman"/>
          <w:szCs w:val="24"/>
        </w:rPr>
        <w:t xml:space="preserve"> οικοδομικές επιχειρήσεις κι ά</w:t>
      </w:r>
      <w:r w:rsidRPr="00B22080">
        <w:rPr>
          <w:rFonts w:eastAsia="Times New Roman"/>
          <w:szCs w:val="24"/>
        </w:rPr>
        <w:t>λλα</w:t>
      </w:r>
      <w:r>
        <w:rPr>
          <w:rFonts w:eastAsia="Times New Roman"/>
          <w:szCs w:val="24"/>
        </w:rPr>
        <w:t>. Δ</w:t>
      </w:r>
      <w:r w:rsidRPr="00B22080">
        <w:rPr>
          <w:rFonts w:eastAsia="Times New Roman"/>
          <w:szCs w:val="24"/>
        </w:rPr>
        <w:t xml:space="preserve">ισεκατομμύρια </w:t>
      </w:r>
      <w:r>
        <w:rPr>
          <w:rFonts w:eastAsia="Times New Roman"/>
          <w:szCs w:val="24"/>
        </w:rPr>
        <w:t>έκρυψε κάτω από το συρτάρι η Ε</w:t>
      </w:r>
      <w:r w:rsidRPr="00B22080">
        <w:rPr>
          <w:rFonts w:eastAsia="Times New Roman"/>
          <w:szCs w:val="24"/>
        </w:rPr>
        <w:t xml:space="preserve">πιτροπή </w:t>
      </w:r>
      <w:r>
        <w:rPr>
          <w:rFonts w:eastAsia="Times New Roman"/>
          <w:szCs w:val="24"/>
        </w:rPr>
        <w:t>Α</w:t>
      </w:r>
      <w:r w:rsidRPr="00B22080">
        <w:rPr>
          <w:rFonts w:eastAsia="Times New Roman"/>
          <w:szCs w:val="24"/>
        </w:rPr>
        <w:t>νταγωνισμού</w:t>
      </w:r>
      <w:r>
        <w:rPr>
          <w:rFonts w:eastAsia="Times New Roman"/>
          <w:szCs w:val="24"/>
        </w:rPr>
        <w:t>. Α</w:t>
      </w:r>
      <w:r w:rsidRPr="00B22080">
        <w:rPr>
          <w:rFonts w:eastAsia="Times New Roman"/>
          <w:szCs w:val="24"/>
        </w:rPr>
        <w:t>υτά κάποτε κάποιος θα πρέπει να τα φέρει στην επιφάνεια</w:t>
      </w:r>
      <w:r>
        <w:rPr>
          <w:rFonts w:eastAsia="Times New Roman"/>
          <w:szCs w:val="24"/>
        </w:rPr>
        <w:t>.</w:t>
      </w:r>
    </w:p>
    <w:p w14:paraId="5218D74C" w14:textId="77777777" w:rsidR="00BE48FC" w:rsidRDefault="008F016C">
      <w:pPr>
        <w:spacing w:line="600" w:lineRule="auto"/>
        <w:ind w:firstLine="720"/>
        <w:jc w:val="both"/>
        <w:rPr>
          <w:rFonts w:eastAsia="Times New Roman"/>
          <w:szCs w:val="24"/>
        </w:rPr>
      </w:pPr>
      <w:r w:rsidRPr="00B22080">
        <w:rPr>
          <w:rFonts w:eastAsia="Times New Roman"/>
          <w:szCs w:val="24"/>
        </w:rPr>
        <w:t>Ευχαριστώ</w:t>
      </w:r>
      <w:r>
        <w:rPr>
          <w:rFonts w:eastAsia="Times New Roman"/>
          <w:szCs w:val="24"/>
        </w:rPr>
        <w:t>,</w:t>
      </w:r>
      <w:r w:rsidRPr="00B22080">
        <w:rPr>
          <w:rFonts w:eastAsia="Times New Roman"/>
          <w:szCs w:val="24"/>
        </w:rPr>
        <w:t xml:space="preserve"> κύριε </w:t>
      </w:r>
      <w:r>
        <w:rPr>
          <w:rFonts w:eastAsia="Times New Roman"/>
          <w:szCs w:val="24"/>
        </w:rPr>
        <w:t>Π</w:t>
      </w:r>
      <w:r w:rsidRPr="00B22080">
        <w:rPr>
          <w:rFonts w:eastAsia="Times New Roman"/>
          <w:szCs w:val="24"/>
        </w:rPr>
        <w:t>ρόεδρε</w:t>
      </w:r>
      <w:r>
        <w:rPr>
          <w:rFonts w:eastAsia="Times New Roman"/>
          <w:szCs w:val="24"/>
        </w:rPr>
        <w:t>,</w:t>
      </w:r>
      <w:r w:rsidRPr="00B22080">
        <w:rPr>
          <w:rFonts w:eastAsia="Times New Roman"/>
          <w:szCs w:val="24"/>
        </w:rPr>
        <w:t xml:space="preserve"> για την υπομονή </w:t>
      </w:r>
      <w:r>
        <w:rPr>
          <w:rFonts w:eastAsia="Times New Roman"/>
          <w:szCs w:val="24"/>
        </w:rPr>
        <w:t>σας.</w:t>
      </w:r>
    </w:p>
    <w:p w14:paraId="5218D74D" w14:textId="77777777" w:rsidR="00BE48FC" w:rsidRDefault="008F016C">
      <w:pPr>
        <w:spacing w:line="600" w:lineRule="auto"/>
        <w:ind w:firstLine="720"/>
        <w:jc w:val="center"/>
        <w:rPr>
          <w:rFonts w:eastAsia="Times New Roman"/>
          <w:szCs w:val="24"/>
        </w:rPr>
      </w:pPr>
      <w:r>
        <w:rPr>
          <w:rFonts w:eastAsia="Times New Roman"/>
          <w:szCs w:val="24"/>
        </w:rPr>
        <w:lastRenderedPageBreak/>
        <w:t>(Χειροκροτήματα από τις πτέρυγες του ΣΥΡΙΖΑ και των ΑΝΕΛ)</w:t>
      </w:r>
    </w:p>
    <w:p w14:paraId="5218D74E" w14:textId="77777777" w:rsidR="00BE48FC" w:rsidRDefault="008F016C">
      <w:pPr>
        <w:spacing w:line="600" w:lineRule="auto"/>
        <w:ind w:firstLine="720"/>
        <w:jc w:val="both"/>
        <w:rPr>
          <w:rFonts w:eastAsia="Times New Roman"/>
          <w:szCs w:val="24"/>
        </w:rPr>
      </w:pPr>
      <w:r>
        <w:rPr>
          <w:rFonts w:eastAsia="Times New Roman"/>
          <w:b/>
          <w:szCs w:val="24"/>
        </w:rPr>
        <w:t>ΠΡΟΕΔΡΕΥΩΝ (Νικήτας Κ</w:t>
      </w:r>
      <w:r>
        <w:rPr>
          <w:rFonts w:eastAsia="Times New Roman"/>
          <w:b/>
          <w:szCs w:val="24"/>
        </w:rPr>
        <w:t xml:space="preserve">ακλαμάνης):  </w:t>
      </w:r>
      <w:r>
        <w:rPr>
          <w:rFonts w:eastAsia="Times New Roman"/>
          <w:szCs w:val="24"/>
        </w:rPr>
        <w:t>Έ</w:t>
      </w:r>
      <w:r w:rsidRPr="00B22080">
        <w:rPr>
          <w:rFonts w:eastAsia="Times New Roman"/>
          <w:szCs w:val="24"/>
        </w:rPr>
        <w:t xml:space="preserve">χει διανεμηθεί </w:t>
      </w:r>
      <w:r>
        <w:rPr>
          <w:rFonts w:eastAsia="Times New Roman"/>
          <w:szCs w:val="24"/>
        </w:rPr>
        <w:t>-θ</w:t>
      </w:r>
      <w:r w:rsidRPr="00B22080">
        <w:rPr>
          <w:rFonts w:eastAsia="Times New Roman"/>
          <w:szCs w:val="24"/>
        </w:rPr>
        <w:t>α σας αφήσω λίγο χρόνο να τη διαβάσετε</w:t>
      </w:r>
      <w:r>
        <w:rPr>
          <w:rFonts w:eastAsia="Times New Roman"/>
          <w:szCs w:val="24"/>
        </w:rPr>
        <w:t>-</w:t>
      </w:r>
      <w:r w:rsidRPr="00B22080">
        <w:rPr>
          <w:rFonts w:eastAsia="Times New Roman"/>
          <w:szCs w:val="24"/>
        </w:rPr>
        <w:t xml:space="preserve"> μία τροπολογία που θα υποστηρίξει ο κ</w:t>
      </w:r>
      <w:r>
        <w:rPr>
          <w:rFonts w:eastAsia="Times New Roman"/>
          <w:szCs w:val="24"/>
        </w:rPr>
        <w:t>.</w:t>
      </w:r>
      <w:r w:rsidRPr="00B22080">
        <w:rPr>
          <w:rFonts w:eastAsia="Times New Roman"/>
          <w:szCs w:val="24"/>
        </w:rPr>
        <w:t xml:space="preserve"> Κουβέλης</w:t>
      </w:r>
      <w:r>
        <w:rPr>
          <w:rFonts w:eastAsia="Times New Roman"/>
          <w:szCs w:val="24"/>
        </w:rPr>
        <w:t>. Ε</w:t>
      </w:r>
      <w:r w:rsidRPr="00B22080">
        <w:rPr>
          <w:rFonts w:eastAsia="Times New Roman"/>
          <w:szCs w:val="24"/>
        </w:rPr>
        <w:t>πωφελούμαι</w:t>
      </w:r>
      <w:r>
        <w:rPr>
          <w:rFonts w:eastAsia="Times New Roman"/>
          <w:szCs w:val="24"/>
        </w:rPr>
        <w:t>,</w:t>
      </w:r>
      <w:r w:rsidRPr="00B22080">
        <w:rPr>
          <w:rFonts w:eastAsia="Times New Roman"/>
          <w:szCs w:val="24"/>
        </w:rPr>
        <w:t xml:space="preserve"> λοιπόν</w:t>
      </w:r>
      <w:r>
        <w:rPr>
          <w:rFonts w:eastAsia="Times New Roman"/>
          <w:szCs w:val="24"/>
        </w:rPr>
        <w:t>,</w:t>
      </w:r>
      <w:r w:rsidRPr="00B22080">
        <w:rPr>
          <w:rFonts w:eastAsia="Times New Roman"/>
          <w:szCs w:val="24"/>
        </w:rPr>
        <w:t xml:space="preserve"> να καλέσ</w:t>
      </w:r>
      <w:r>
        <w:rPr>
          <w:rFonts w:eastAsia="Times New Roman"/>
          <w:szCs w:val="24"/>
        </w:rPr>
        <w:t>ω στο Βήμα</w:t>
      </w:r>
      <w:r w:rsidRPr="00B22080">
        <w:rPr>
          <w:rFonts w:eastAsia="Times New Roman"/>
          <w:szCs w:val="24"/>
        </w:rPr>
        <w:t xml:space="preserve"> τον κ</w:t>
      </w:r>
      <w:r>
        <w:rPr>
          <w:rFonts w:eastAsia="Times New Roman"/>
          <w:szCs w:val="24"/>
        </w:rPr>
        <w:t>. Ψ</w:t>
      </w:r>
      <w:r w:rsidRPr="00B22080">
        <w:rPr>
          <w:rFonts w:eastAsia="Times New Roman"/>
          <w:szCs w:val="24"/>
        </w:rPr>
        <w:t>αριανό</w:t>
      </w:r>
      <w:r>
        <w:rPr>
          <w:rFonts w:eastAsia="Times New Roman"/>
          <w:szCs w:val="24"/>
        </w:rPr>
        <w:t>, για</w:t>
      </w:r>
      <w:r w:rsidRPr="00B22080">
        <w:rPr>
          <w:rFonts w:eastAsia="Times New Roman"/>
          <w:szCs w:val="24"/>
        </w:rPr>
        <w:t xml:space="preserve"> να κλείσουμε</w:t>
      </w:r>
      <w:r>
        <w:rPr>
          <w:rFonts w:eastAsia="Times New Roman"/>
          <w:szCs w:val="24"/>
        </w:rPr>
        <w:t xml:space="preserve"> με</w:t>
      </w:r>
      <w:r w:rsidRPr="00B22080">
        <w:rPr>
          <w:rFonts w:eastAsia="Times New Roman"/>
          <w:szCs w:val="24"/>
        </w:rPr>
        <w:t xml:space="preserve"> τους αγορητές</w:t>
      </w:r>
      <w:r>
        <w:rPr>
          <w:rFonts w:eastAsia="Times New Roman"/>
          <w:szCs w:val="24"/>
        </w:rPr>
        <w:t>. Μ</w:t>
      </w:r>
      <w:r w:rsidRPr="00B22080">
        <w:rPr>
          <w:rFonts w:eastAsia="Times New Roman"/>
          <w:szCs w:val="24"/>
        </w:rPr>
        <w:t>ετά θα μιλήσει ο κ</w:t>
      </w:r>
      <w:r>
        <w:rPr>
          <w:rFonts w:eastAsia="Times New Roman"/>
          <w:szCs w:val="24"/>
        </w:rPr>
        <w:t>.</w:t>
      </w:r>
      <w:r w:rsidRPr="00B22080">
        <w:rPr>
          <w:rFonts w:eastAsia="Times New Roman"/>
          <w:szCs w:val="24"/>
        </w:rPr>
        <w:t xml:space="preserve"> Κουβέλης και </w:t>
      </w:r>
      <w:r>
        <w:rPr>
          <w:rFonts w:eastAsia="Times New Roman"/>
          <w:szCs w:val="24"/>
        </w:rPr>
        <w:t>ύστερα ο κ.</w:t>
      </w:r>
      <w:r>
        <w:rPr>
          <w:rFonts w:eastAsia="Times New Roman"/>
          <w:szCs w:val="24"/>
        </w:rPr>
        <w:t xml:space="preserve"> Β</w:t>
      </w:r>
      <w:r w:rsidRPr="00B22080">
        <w:rPr>
          <w:rFonts w:eastAsia="Times New Roman"/>
          <w:szCs w:val="24"/>
        </w:rPr>
        <w:t>ίτσας</w:t>
      </w:r>
      <w:r>
        <w:rPr>
          <w:rFonts w:eastAsia="Times New Roman"/>
          <w:szCs w:val="24"/>
        </w:rPr>
        <w:t>. Ρ</w:t>
      </w:r>
      <w:r w:rsidRPr="00B22080">
        <w:rPr>
          <w:rFonts w:eastAsia="Times New Roman"/>
          <w:szCs w:val="24"/>
        </w:rPr>
        <w:t>ίξτε μία ματιά στην τροπολογία</w:t>
      </w:r>
      <w:r>
        <w:rPr>
          <w:rFonts w:eastAsia="Times New Roman"/>
          <w:szCs w:val="24"/>
        </w:rPr>
        <w:t>,</w:t>
      </w:r>
      <w:r w:rsidRPr="00B22080">
        <w:rPr>
          <w:rFonts w:eastAsia="Times New Roman"/>
          <w:szCs w:val="24"/>
        </w:rPr>
        <w:t xml:space="preserve"> για να έχετε εικόνα όταν θα την παρουσιάσει ο κ</w:t>
      </w:r>
      <w:r>
        <w:rPr>
          <w:rFonts w:eastAsia="Times New Roman"/>
          <w:szCs w:val="24"/>
        </w:rPr>
        <w:t>.</w:t>
      </w:r>
      <w:r w:rsidRPr="00B22080">
        <w:rPr>
          <w:rFonts w:eastAsia="Times New Roman"/>
          <w:szCs w:val="24"/>
        </w:rPr>
        <w:t xml:space="preserve"> Κουβέλης</w:t>
      </w:r>
      <w:r>
        <w:rPr>
          <w:rFonts w:eastAsia="Times New Roman"/>
          <w:szCs w:val="24"/>
        </w:rPr>
        <w:t>.</w:t>
      </w:r>
    </w:p>
    <w:p w14:paraId="5218D74F" w14:textId="77777777" w:rsidR="00BE48FC" w:rsidRDefault="008F016C">
      <w:pPr>
        <w:spacing w:line="600" w:lineRule="auto"/>
        <w:ind w:firstLine="720"/>
        <w:jc w:val="both"/>
        <w:rPr>
          <w:rFonts w:eastAsia="Times New Roman"/>
          <w:szCs w:val="24"/>
        </w:rPr>
      </w:pPr>
      <w:r>
        <w:rPr>
          <w:rFonts w:eastAsia="Times New Roman"/>
          <w:b/>
          <w:szCs w:val="24"/>
        </w:rPr>
        <w:t>ΔΗΜΗΤΡΙΟΣ ΚΑΜΜΕΝΟΣ:</w:t>
      </w:r>
      <w:r>
        <w:rPr>
          <w:rFonts w:eastAsia="Times New Roman"/>
          <w:szCs w:val="24"/>
        </w:rPr>
        <w:t xml:space="preserve"> Εγώ, κύριε Πρόεδρε, πότε θα μιλήσω;</w:t>
      </w:r>
    </w:p>
    <w:p w14:paraId="5218D750" w14:textId="77777777" w:rsidR="00BE48FC" w:rsidRDefault="008F016C">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Εσείς, κύριε Καμμένε, θα</w:t>
      </w:r>
      <w:r w:rsidRPr="00B22080">
        <w:rPr>
          <w:rFonts w:eastAsia="Times New Roman"/>
          <w:szCs w:val="24"/>
        </w:rPr>
        <w:t xml:space="preserve"> περιμένετε</w:t>
      </w:r>
      <w:r>
        <w:rPr>
          <w:rFonts w:eastAsia="Times New Roman"/>
          <w:szCs w:val="24"/>
        </w:rPr>
        <w:t>. Είστε</w:t>
      </w:r>
      <w:r w:rsidRPr="00B22080">
        <w:rPr>
          <w:rFonts w:eastAsia="Times New Roman"/>
          <w:szCs w:val="24"/>
        </w:rPr>
        <w:t xml:space="preserve"> απλά </w:t>
      </w:r>
      <w:r>
        <w:rPr>
          <w:rFonts w:eastAsia="Times New Roman"/>
          <w:szCs w:val="24"/>
        </w:rPr>
        <w:t xml:space="preserve">ομιλητής. Είστε ανεξάρτητος Βουλευτής, αλλά δεν ανήκετε </w:t>
      </w:r>
      <w:r w:rsidRPr="00B22080">
        <w:rPr>
          <w:rFonts w:eastAsia="Times New Roman"/>
          <w:szCs w:val="24"/>
        </w:rPr>
        <w:t>στους ειδικούς αγορητές</w:t>
      </w:r>
      <w:r>
        <w:rPr>
          <w:rFonts w:eastAsia="Times New Roman"/>
          <w:szCs w:val="24"/>
        </w:rPr>
        <w:t>. Έ</w:t>
      </w:r>
      <w:r w:rsidRPr="00B22080">
        <w:rPr>
          <w:rFonts w:eastAsia="Times New Roman"/>
          <w:szCs w:val="24"/>
        </w:rPr>
        <w:t>χετε εγγραφεί στους κανονικούς ομιλητές</w:t>
      </w:r>
      <w:r>
        <w:rPr>
          <w:rFonts w:eastAsia="Times New Roman"/>
          <w:szCs w:val="24"/>
        </w:rPr>
        <w:t>. Ε</w:t>
      </w:r>
      <w:r w:rsidRPr="00B22080">
        <w:rPr>
          <w:rFonts w:eastAsia="Times New Roman"/>
          <w:szCs w:val="24"/>
        </w:rPr>
        <w:t xml:space="preserve">ίναι </w:t>
      </w:r>
      <w:r>
        <w:rPr>
          <w:rFonts w:eastAsia="Times New Roman"/>
          <w:szCs w:val="24"/>
        </w:rPr>
        <w:t>τέσσερις, πέντε</w:t>
      </w:r>
      <w:r w:rsidRPr="00B22080">
        <w:rPr>
          <w:rFonts w:eastAsia="Times New Roman"/>
          <w:szCs w:val="24"/>
        </w:rPr>
        <w:t xml:space="preserve"> συνάδελφοι</w:t>
      </w:r>
      <w:r>
        <w:rPr>
          <w:rFonts w:eastAsia="Times New Roman"/>
          <w:szCs w:val="24"/>
        </w:rPr>
        <w:t>.</w:t>
      </w:r>
    </w:p>
    <w:p w14:paraId="5218D751" w14:textId="77777777" w:rsidR="00BE48FC" w:rsidRDefault="008F016C">
      <w:pPr>
        <w:spacing w:line="600" w:lineRule="auto"/>
        <w:ind w:firstLine="720"/>
        <w:jc w:val="both"/>
        <w:rPr>
          <w:rFonts w:eastAsia="Times New Roman"/>
          <w:szCs w:val="24"/>
        </w:rPr>
      </w:pPr>
      <w:r w:rsidRPr="00B22080">
        <w:rPr>
          <w:rFonts w:eastAsia="Times New Roman"/>
          <w:szCs w:val="24"/>
        </w:rPr>
        <w:t>Ορίστε</w:t>
      </w:r>
      <w:r>
        <w:rPr>
          <w:rFonts w:eastAsia="Times New Roman"/>
          <w:szCs w:val="24"/>
        </w:rPr>
        <w:t>,</w:t>
      </w:r>
      <w:r w:rsidRPr="00B22080">
        <w:rPr>
          <w:rFonts w:eastAsia="Times New Roman"/>
          <w:szCs w:val="24"/>
        </w:rPr>
        <w:t xml:space="preserve"> κύριε </w:t>
      </w:r>
      <w:r>
        <w:rPr>
          <w:rFonts w:eastAsia="Times New Roman"/>
          <w:szCs w:val="24"/>
        </w:rPr>
        <w:t>Ψαριανέ, έχετε τον λόγο.</w:t>
      </w:r>
    </w:p>
    <w:p w14:paraId="5218D752" w14:textId="77777777" w:rsidR="00BE48FC" w:rsidRDefault="008F016C">
      <w:pPr>
        <w:spacing w:line="600" w:lineRule="auto"/>
        <w:ind w:firstLine="720"/>
        <w:jc w:val="both"/>
        <w:rPr>
          <w:rFonts w:eastAsia="Times New Roman"/>
          <w:szCs w:val="24"/>
        </w:rPr>
      </w:pPr>
      <w:r>
        <w:rPr>
          <w:rFonts w:eastAsia="Times New Roman"/>
          <w:b/>
          <w:szCs w:val="24"/>
        </w:rPr>
        <w:lastRenderedPageBreak/>
        <w:t xml:space="preserve">ΓΡΗΓΟΡΙΟΣ ΨΑΡΙΑΝΟΣ: </w:t>
      </w:r>
      <w:r>
        <w:rPr>
          <w:rFonts w:eastAsia="Times New Roman"/>
          <w:szCs w:val="24"/>
        </w:rPr>
        <w:t>Ε</w:t>
      </w:r>
      <w:r w:rsidRPr="00B22080">
        <w:rPr>
          <w:rFonts w:eastAsia="Times New Roman"/>
          <w:szCs w:val="24"/>
        </w:rPr>
        <w:t>υχαριστώ πολύ</w:t>
      </w:r>
      <w:r>
        <w:rPr>
          <w:rFonts w:eastAsia="Times New Roman"/>
          <w:szCs w:val="24"/>
        </w:rPr>
        <w:t>, κύριε Πρόεδρε.</w:t>
      </w:r>
    </w:p>
    <w:p w14:paraId="5218D753" w14:textId="77777777" w:rsidR="00BE48FC" w:rsidRDefault="008F016C">
      <w:pPr>
        <w:spacing w:line="600" w:lineRule="auto"/>
        <w:ind w:firstLine="720"/>
        <w:jc w:val="both"/>
        <w:rPr>
          <w:rFonts w:eastAsia="Times New Roman"/>
          <w:szCs w:val="24"/>
        </w:rPr>
      </w:pPr>
      <w:r w:rsidRPr="00B22080">
        <w:rPr>
          <w:rFonts w:eastAsia="Times New Roman"/>
          <w:szCs w:val="24"/>
        </w:rPr>
        <w:t>Μόλις ήρθ</w:t>
      </w:r>
      <w:r w:rsidRPr="00B22080">
        <w:rPr>
          <w:rFonts w:eastAsia="Times New Roman"/>
          <w:szCs w:val="24"/>
        </w:rPr>
        <w:t xml:space="preserve">ε </w:t>
      </w:r>
      <w:r>
        <w:rPr>
          <w:rFonts w:eastAsia="Times New Roman"/>
          <w:szCs w:val="24"/>
        </w:rPr>
        <w:t xml:space="preserve">η </w:t>
      </w:r>
      <w:r w:rsidRPr="00B22080">
        <w:rPr>
          <w:rFonts w:eastAsia="Times New Roman"/>
          <w:szCs w:val="24"/>
        </w:rPr>
        <w:t>τελευταία</w:t>
      </w:r>
      <w:r>
        <w:rPr>
          <w:rFonts w:eastAsia="Times New Roman"/>
          <w:szCs w:val="24"/>
        </w:rPr>
        <w:t>,</w:t>
      </w:r>
      <w:r w:rsidRPr="00B22080">
        <w:rPr>
          <w:rFonts w:eastAsia="Times New Roman"/>
          <w:szCs w:val="24"/>
        </w:rPr>
        <w:t xml:space="preserve"> η πιο ζεστή τροπολογία στα χέρια </w:t>
      </w:r>
      <w:r>
        <w:rPr>
          <w:rFonts w:eastAsia="Times New Roman"/>
          <w:szCs w:val="24"/>
        </w:rPr>
        <w:t>μας,</w:t>
      </w:r>
      <w:r w:rsidRPr="00B22080">
        <w:rPr>
          <w:rFonts w:eastAsia="Times New Roman"/>
          <w:szCs w:val="24"/>
        </w:rPr>
        <w:t xml:space="preserve"> που θα την </w:t>
      </w:r>
      <w:r>
        <w:rPr>
          <w:rFonts w:eastAsia="Times New Roman"/>
          <w:szCs w:val="24"/>
        </w:rPr>
        <w:t>αναπτύξει</w:t>
      </w:r>
      <w:r w:rsidRPr="00B22080">
        <w:rPr>
          <w:rFonts w:eastAsia="Times New Roman"/>
          <w:szCs w:val="24"/>
        </w:rPr>
        <w:t xml:space="preserve"> σε λίγο ο αρμόδιος </w:t>
      </w:r>
      <w:r>
        <w:rPr>
          <w:rFonts w:eastAsia="Times New Roman"/>
          <w:szCs w:val="24"/>
        </w:rPr>
        <w:t>Υ</w:t>
      </w:r>
      <w:r w:rsidRPr="00B22080">
        <w:rPr>
          <w:rFonts w:eastAsia="Times New Roman"/>
          <w:szCs w:val="24"/>
        </w:rPr>
        <w:t>πουργός</w:t>
      </w:r>
      <w:r>
        <w:rPr>
          <w:rFonts w:eastAsia="Times New Roman"/>
          <w:szCs w:val="24"/>
        </w:rPr>
        <w:t>. Ε</w:t>
      </w:r>
      <w:r w:rsidRPr="00B22080">
        <w:rPr>
          <w:rFonts w:eastAsia="Times New Roman"/>
          <w:szCs w:val="24"/>
        </w:rPr>
        <w:t>ίναι ζεστή ακόμα</w:t>
      </w:r>
      <w:r>
        <w:rPr>
          <w:rFonts w:eastAsia="Times New Roman"/>
          <w:szCs w:val="24"/>
        </w:rPr>
        <w:t>, σαν τα κουλουράκια, μ</w:t>
      </w:r>
      <w:r w:rsidRPr="00B22080">
        <w:rPr>
          <w:rFonts w:eastAsia="Times New Roman"/>
          <w:szCs w:val="24"/>
        </w:rPr>
        <w:t>όλις βγήκε από το φούρνο</w:t>
      </w:r>
      <w:r>
        <w:rPr>
          <w:rFonts w:eastAsia="Times New Roman"/>
          <w:szCs w:val="24"/>
        </w:rPr>
        <w:t>. Π</w:t>
      </w:r>
      <w:r w:rsidRPr="00B22080">
        <w:rPr>
          <w:rFonts w:eastAsia="Times New Roman"/>
          <w:szCs w:val="24"/>
        </w:rPr>
        <w:t xml:space="preserve">εριμένουμε μέχρι να ψηφιστεί το νομοσχέδιο να </w:t>
      </w:r>
      <w:r>
        <w:rPr>
          <w:rFonts w:eastAsia="Times New Roman"/>
          <w:szCs w:val="24"/>
        </w:rPr>
        <w:t>έρθουν</w:t>
      </w:r>
      <w:r w:rsidRPr="00B22080">
        <w:rPr>
          <w:rFonts w:eastAsia="Times New Roman"/>
          <w:szCs w:val="24"/>
        </w:rPr>
        <w:t xml:space="preserve"> κα</w:t>
      </w:r>
      <w:r>
        <w:rPr>
          <w:rFonts w:eastAsia="Times New Roman"/>
          <w:szCs w:val="24"/>
        </w:rPr>
        <w:t>μ</w:t>
      </w:r>
      <w:r w:rsidRPr="00B22080">
        <w:rPr>
          <w:rFonts w:eastAsia="Times New Roman"/>
          <w:szCs w:val="24"/>
        </w:rPr>
        <w:t>μιά τριανταριά ακόμα τροπολογί</w:t>
      </w:r>
      <w:r w:rsidRPr="00B22080">
        <w:rPr>
          <w:rFonts w:eastAsia="Times New Roman"/>
          <w:szCs w:val="24"/>
        </w:rPr>
        <w:t>ες</w:t>
      </w:r>
      <w:r>
        <w:rPr>
          <w:rFonts w:eastAsia="Times New Roman"/>
          <w:szCs w:val="24"/>
        </w:rPr>
        <w:t>,</w:t>
      </w:r>
      <w:r w:rsidRPr="00B22080">
        <w:rPr>
          <w:rFonts w:eastAsia="Times New Roman"/>
          <w:szCs w:val="24"/>
        </w:rPr>
        <w:t xml:space="preserve"> γιατί έχουμε βάλει πλυντήριο</w:t>
      </w:r>
      <w:r>
        <w:rPr>
          <w:rFonts w:eastAsia="Times New Roman"/>
          <w:szCs w:val="24"/>
        </w:rPr>
        <w:t>. Θα βάλουμε</w:t>
      </w:r>
      <w:r w:rsidRPr="00B22080">
        <w:rPr>
          <w:rFonts w:eastAsia="Times New Roman"/>
          <w:szCs w:val="24"/>
        </w:rPr>
        <w:t xml:space="preserve"> σκόνη και υγρό απορρυπαντικό</w:t>
      </w:r>
      <w:r>
        <w:rPr>
          <w:rFonts w:eastAsia="Times New Roman"/>
          <w:szCs w:val="24"/>
        </w:rPr>
        <w:t>. Μ</w:t>
      </w:r>
      <w:r w:rsidRPr="00B22080">
        <w:rPr>
          <w:rFonts w:eastAsia="Times New Roman"/>
          <w:szCs w:val="24"/>
        </w:rPr>
        <w:t>ετά θα βάλουμε και μαλακτικό</w:t>
      </w:r>
      <w:r>
        <w:rPr>
          <w:rFonts w:eastAsia="Times New Roman"/>
          <w:szCs w:val="24"/>
        </w:rPr>
        <w:t>,</w:t>
      </w:r>
      <w:r w:rsidRPr="00B22080">
        <w:rPr>
          <w:rFonts w:eastAsia="Times New Roman"/>
          <w:szCs w:val="24"/>
        </w:rPr>
        <w:t xml:space="preserve"> αλλά στο τέλος να μην ξεχάσ</w:t>
      </w:r>
      <w:r>
        <w:rPr>
          <w:rFonts w:eastAsia="Times New Roman"/>
          <w:szCs w:val="24"/>
        </w:rPr>
        <w:t>ουμε</w:t>
      </w:r>
      <w:r w:rsidRPr="00B22080">
        <w:rPr>
          <w:rFonts w:eastAsia="Times New Roman"/>
          <w:szCs w:val="24"/>
        </w:rPr>
        <w:t xml:space="preserve"> να βάλουμε και στο στύψιμο και στο στέγνωμα το πρόγραμμα του πλυντηρίου</w:t>
      </w:r>
      <w:r>
        <w:rPr>
          <w:rFonts w:eastAsia="Times New Roman"/>
          <w:szCs w:val="24"/>
        </w:rPr>
        <w:t>.</w:t>
      </w:r>
      <w:r w:rsidRPr="00B22080">
        <w:rPr>
          <w:rFonts w:eastAsia="Times New Roman"/>
          <w:szCs w:val="24"/>
        </w:rPr>
        <w:t xml:space="preserve"> Γιατί</w:t>
      </w:r>
      <w:r>
        <w:rPr>
          <w:rFonts w:eastAsia="Times New Roman"/>
          <w:szCs w:val="24"/>
        </w:rPr>
        <w:t>;</w:t>
      </w:r>
      <w:r w:rsidRPr="00B22080">
        <w:rPr>
          <w:rFonts w:eastAsia="Times New Roman"/>
          <w:szCs w:val="24"/>
        </w:rPr>
        <w:t xml:space="preserve"> </w:t>
      </w:r>
      <w:r>
        <w:rPr>
          <w:rFonts w:eastAsia="Times New Roman"/>
          <w:szCs w:val="24"/>
        </w:rPr>
        <w:t>Η</w:t>
      </w:r>
      <w:r w:rsidRPr="00B22080">
        <w:rPr>
          <w:rFonts w:eastAsia="Times New Roman"/>
          <w:szCs w:val="24"/>
        </w:rPr>
        <w:t xml:space="preserve"> </w:t>
      </w:r>
      <w:r>
        <w:rPr>
          <w:rFonts w:eastAsia="Times New Roman"/>
          <w:szCs w:val="24"/>
        </w:rPr>
        <w:t>Κ</w:t>
      </w:r>
      <w:r w:rsidRPr="00B22080">
        <w:rPr>
          <w:rFonts w:eastAsia="Times New Roman"/>
          <w:szCs w:val="24"/>
        </w:rPr>
        <w:t>υβέρνηση</w:t>
      </w:r>
      <w:r>
        <w:rPr>
          <w:rFonts w:eastAsia="Times New Roman"/>
          <w:szCs w:val="24"/>
        </w:rPr>
        <w:t>,</w:t>
      </w:r>
      <w:r w:rsidRPr="00B22080">
        <w:rPr>
          <w:rFonts w:eastAsia="Times New Roman"/>
          <w:szCs w:val="24"/>
        </w:rPr>
        <w:t xml:space="preserve"> αυτή</w:t>
      </w:r>
      <w:r>
        <w:rPr>
          <w:rFonts w:eastAsia="Times New Roman"/>
          <w:szCs w:val="24"/>
        </w:rPr>
        <w:t xml:space="preserve"> η π</w:t>
      </w:r>
      <w:r w:rsidRPr="00B22080">
        <w:rPr>
          <w:rFonts w:eastAsia="Times New Roman"/>
          <w:szCs w:val="24"/>
        </w:rPr>
        <w:t xml:space="preserve">ροοδευτική </w:t>
      </w:r>
      <w:r>
        <w:rPr>
          <w:rFonts w:eastAsia="Times New Roman"/>
          <w:szCs w:val="24"/>
        </w:rPr>
        <w:t>Α</w:t>
      </w:r>
      <w:r w:rsidRPr="00B22080">
        <w:rPr>
          <w:rFonts w:eastAsia="Times New Roman"/>
          <w:szCs w:val="24"/>
        </w:rPr>
        <w:t>ριστε</w:t>
      </w:r>
      <w:r w:rsidRPr="00B22080">
        <w:rPr>
          <w:rFonts w:eastAsia="Times New Roman"/>
          <w:szCs w:val="24"/>
        </w:rPr>
        <w:t>ρή κυβέρνηση του Πάνου Καμμένου</w:t>
      </w:r>
      <w:r>
        <w:rPr>
          <w:rFonts w:eastAsia="Times New Roman"/>
          <w:szCs w:val="24"/>
        </w:rPr>
        <w:t>,</w:t>
      </w:r>
      <w:r w:rsidRPr="00B22080">
        <w:rPr>
          <w:rFonts w:eastAsia="Times New Roman"/>
          <w:szCs w:val="24"/>
        </w:rPr>
        <w:t xml:space="preserve"> κατακεραύνωνε τους γερμανοτσολιάδες και τους άλλους εθνοπροδότες που </w:t>
      </w:r>
      <w:r>
        <w:rPr>
          <w:rFonts w:eastAsia="Times New Roman"/>
          <w:szCs w:val="24"/>
        </w:rPr>
        <w:t>έφερναν</w:t>
      </w:r>
      <w:r w:rsidRPr="00B22080">
        <w:rPr>
          <w:rFonts w:eastAsia="Times New Roman"/>
          <w:szCs w:val="24"/>
        </w:rPr>
        <w:t xml:space="preserve"> με τα τσουβάλια τ</w:t>
      </w:r>
      <w:r>
        <w:rPr>
          <w:rFonts w:eastAsia="Times New Roman"/>
          <w:szCs w:val="24"/>
        </w:rPr>
        <w:t>ι</w:t>
      </w:r>
      <w:r w:rsidRPr="00B22080">
        <w:rPr>
          <w:rFonts w:eastAsia="Times New Roman"/>
          <w:szCs w:val="24"/>
        </w:rPr>
        <w:t>ς τροπολογί</w:t>
      </w:r>
      <w:r>
        <w:rPr>
          <w:rFonts w:eastAsia="Times New Roman"/>
          <w:szCs w:val="24"/>
        </w:rPr>
        <w:t>ε</w:t>
      </w:r>
      <w:r w:rsidRPr="00B22080">
        <w:rPr>
          <w:rFonts w:eastAsia="Times New Roman"/>
          <w:szCs w:val="24"/>
        </w:rPr>
        <w:t>ς</w:t>
      </w:r>
      <w:r>
        <w:rPr>
          <w:rFonts w:eastAsia="Times New Roman"/>
          <w:szCs w:val="24"/>
        </w:rPr>
        <w:t>, ε</w:t>
      </w:r>
      <w:r w:rsidRPr="00B22080">
        <w:rPr>
          <w:rFonts w:eastAsia="Times New Roman"/>
          <w:szCs w:val="24"/>
        </w:rPr>
        <w:t>νώ τώρα έρχον</w:t>
      </w:r>
      <w:r>
        <w:rPr>
          <w:rFonts w:eastAsia="Times New Roman"/>
          <w:szCs w:val="24"/>
        </w:rPr>
        <w:t>ται με τα κοντέινερ και με τα τάνκερ διά</w:t>
      </w:r>
      <w:r w:rsidRPr="00B22080">
        <w:rPr>
          <w:rFonts w:eastAsia="Times New Roman"/>
          <w:szCs w:val="24"/>
        </w:rPr>
        <w:t xml:space="preserve"> θαλάσσης πολλές φορές</w:t>
      </w:r>
      <w:r>
        <w:rPr>
          <w:rFonts w:eastAsia="Times New Roman"/>
          <w:szCs w:val="24"/>
        </w:rPr>
        <w:t xml:space="preserve">. </w:t>
      </w:r>
    </w:p>
    <w:p w14:paraId="5218D754" w14:textId="77777777" w:rsidR="00BE48FC" w:rsidRDefault="008F016C">
      <w:pPr>
        <w:spacing w:line="600" w:lineRule="auto"/>
        <w:ind w:firstLine="720"/>
        <w:jc w:val="both"/>
        <w:rPr>
          <w:rFonts w:eastAsia="Times New Roman"/>
          <w:szCs w:val="24"/>
        </w:rPr>
      </w:pPr>
      <w:r>
        <w:rPr>
          <w:rFonts w:eastAsia="Times New Roman"/>
          <w:szCs w:val="24"/>
        </w:rPr>
        <w:t>Έ</w:t>
      </w:r>
      <w:r w:rsidRPr="00B22080">
        <w:rPr>
          <w:rFonts w:eastAsia="Times New Roman"/>
          <w:szCs w:val="24"/>
        </w:rPr>
        <w:t xml:space="preserve">χουν έρθει </w:t>
      </w:r>
      <w:r>
        <w:rPr>
          <w:rFonts w:eastAsia="Times New Roman"/>
          <w:szCs w:val="24"/>
        </w:rPr>
        <w:t xml:space="preserve">δεκατέσσερις -τόσες </w:t>
      </w:r>
      <w:r w:rsidRPr="00B22080">
        <w:rPr>
          <w:rFonts w:eastAsia="Times New Roman"/>
          <w:szCs w:val="24"/>
        </w:rPr>
        <w:t>έχω μετρήσει ως τώρα</w:t>
      </w:r>
      <w:r>
        <w:rPr>
          <w:rFonts w:eastAsia="Times New Roman"/>
          <w:szCs w:val="24"/>
        </w:rPr>
        <w:t>-</w:t>
      </w:r>
      <w:r w:rsidRPr="00B22080">
        <w:rPr>
          <w:rFonts w:eastAsia="Times New Roman"/>
          <w:szCs w:val="24"/>
        </w:rPr>
        <w:t xml:space="preserve"> τροπολογί</w:t>
      </w:r>
      <w:r>
        <w:rPr>
          <w:rFonts w:eastAsia="Times New Roman"/>
          <w:szCs w:val="24"/>
        </w:rPr>
        <w:t>ε</w:t>
      </w:r>
      <w:r w:rsidRPr="00B22080">
        <w:rPr>
          <w:rFonts w:eastAsia="Times New Roman"/>
          <w:szCs w:val="24"/>
        </w:rPr>
        <w:t>ς</w:t>
      </w:r>
      <w:r>
        <w:rPr>
          <w:rFonts w:eastAsia="Times New Roman"/>
          <w:szCs w:val="24"/>
        </w:rPr>
        <w:t>,</w:t>
      </w:r>
      <w:r w:rsidRPr="00B22080">
        <w:rPr>
          <w:rFonts w:eastAsia="Times New Roman"/>
          <w:szCs w:val="24"/>
        </w:rPr>
        <w:t xml:space="preserve"> που δεν μπορούμε να διαβάσουμε </w:t>
      </w:r>
      <w:r>
        <w:rPr>
          <w:rFonts w:eastAsia="Times New Roman"/>
          <w:szCs w:val="24"/>
        </w:rPr>
        <w:t>ούτε</w:t>
      </w:r>
      <w:r w:rsidRPr="00B22080">
        <w:rPr>
          <w:rFonts w:eastAsia="Times New Roman"/>
          <w:szCs w:val="24"/>
        </w:rPr>
        <w:t xml:space="preserve"> την περίληψη </w:t>
      </w:r>
      <w:r>
        <w:rPr>
          <w:rFonts w:eastAsia="Times New Roman"/>
          <w:szCs w:val="24"/>
        </w:rPr>
        <w:t>τους, ο</w:t>
      </w:r>
      <w:r w:rsidRPr="00B22080">
        <w:rPr>
          <w:rFonts w:eastAsia="Times New Roman"/>
          <w:szCs w:val="24"/>
        </w:rPr>
        <w:t>ύτε τους τίτλους</w:t>
      </w:r>
      <w:r>
        <w:rPr>
          <w:rFonts w:eastAsia="Times New Roman"/>
          <w:szCs w:val="24"/>
        </w:rPr>
        <w:t>.</w:t>
      </w:r>
      <w:r w:rsidRPr="00B22080">
        <w:rPr>
          <w:rFonts w:eastAsia="Times New Roman"/>
          <w:szCs w:val="24"/>
        </w:rPr>
        <w:t xml:space="preserve"> </w:t>
      </w:r>
    </w:p>
    <w:p w14:paraId="5218D755" w14:textId="77777777" w:rsidR="00BE48FC" w:rsidRDefault="008F016C">
      <w:pPr>
        <w:spacing w:line="600" w:lineRule="auto"/>
        <w:ind w:firstLine="720"/>
        <w:jc w:val="both"/>
        <w:rPr>
          <w:rFonts w:eastAsia="Times New Roman"/>
          <w:szCs w:val="24"/>
        </w:rPr>
      </w:pPr>
      <w:r w:rsidRPr="00B22080">
        <w:rPr>
          <w:rFonts w:eastAsia="Times New Roman"/>
          <w:szCs w:val="24"/>
        </w:rPr>
        <w:lastRenderedPageBreak/>
        <w:t>Δηλαδή</w:t>
      </w:r>
      <w:r>
        <w:rPr>
          <w:rFonts w:eastAsia="Times New Roman"/>
          <w:szCs w:val="24"/>
        </w:rPr>
        <w:t>,</w:t>
      </w:r>
      <w:r w:rsidRPr="00B22080">
        <w:rPr>
          <w:rFonts w:eastAsia="Times New Roman"/>
          <w:szCs w:val="24"/>
        </w:rPr>
        <w:t xml:space="preserve"> </w:t>
      </w:r>
      <w:r>
        <w:rPr>
          <w:rFonts w:eastAsia="Times New Roman"/>
          <w:szCs w:val="24"/>
        </w:rPr>
        <w:t xml:space="preserve">κύριε Πρόεδρε, </w:t>
      </w:r>
      <w:r w:rsidRPr="00B22080">
        <w:rPr>
          <w:rFonts w:eastAsia="Times New Roman"/>
          <w:szCs w:val="24"/>
        </w:rPr>
        <w:t>μόνο τους τίτλους των τροπολογιών τώρα</w:t>
      </w:r>
      <w:r>
        <w:rPr>
          <w:rFonts w:eastAsia="Times New Roman"/>
          <w:szCs w:val="24"/>
        </w:rPr>
        <w:t>,</w:t>
      </w:r>
      <w:r w:rsidRPr="00B22080">
        <w:rPr>
          <w:rFonts w:eastAsia="Times New Roman"/>
          <w:szCs w:val="24"/>
        </w:rPr>
        <w:t xml:space="preserve"> εδώ</w:t>
      </w:r>
      <w:r>
        <w:rPr>
          <w:rFonts w:eastAsia="Times New Roman"/>
          <w:szCs w:val="24"/>
        </w:rPr>
        <w:t>,</w:t>
      </w:r>
      <w:r w:rsidRPr="00B22080">
        <w:rPr>
          <w:rFonts w:eastAsia="Times New Roman"/>
          <w:szCs w:val="24"/>
        </w:rPr>
        <w:t xml:space="preserve"> ελληνικέ λαέ σε σένα απευθυνόμενος</w:t>
      </w:r>
      <w:r>
        <w:rPr>
          <w:rFonts w:eastAsia="Times New Roman"/>
          <w:szCs w:val="24"/>
        </w:rPr>
        <w:t>,</w:t>
      </w:r>
      <w:r w:rsidRPr="00B22080">
        <w:rPr>
          <w:rFonts w:eastAsia="Times New Roman"/>
          <w:szCs w:val="24"/>
        </w:rPr>
        <w:t xml:space="preserve"> </w:t>
      </w:r>
      <w:r>
        <w:rPr>
          <w:rFonts w:eastAsia="Times New Roman"/>
          <w:szCs w:val="24"/>
        </w:rPr>
        <w:t>αν θέλω να</w:t>
      </w:r>
      <w:r w:rsidRPr="00B22080">
        <w:rPr>
          <w:rFonts w:eastAsia="Times New Roman"/>
          <w:szCs w:val="24"/>
        </w:rPr>
        <w:t xml:space="preserve"> διαβάσω</w:t>
      </w:r>
      <w:r>
        <w:rPr>
          <w:rFonts w:eastAsia="Times New Roman"/>
          <w:szCs w:val="24"/>
        </w:rPr>
        <w:t xml:space="preserve"> -</w:t>
      </w:r>
      <w:r w:rsidRPr="00B22080">
        <w:rPr>
          <w:rFonts w:eastAsia="Times New Roman"/>
          <w:szCs w:val="24"/>
        </w:rPr>
        <w:t>μόνο τους τίτλους</w:t>
      </w:r>
      <w:r>
        <w:rPr>
          <w:rFonts w:eastAsia="Times New Roman"/>
          <w:szCs w:val="24"/>
        </w:rPr>
        <w:t>,</w:t>
      </w:r>
      <w:r w:rsidRPr="00B22080">
        <w:rPr>
          <w:rFonts w:eastAsia="Times New Roman"/>
          <w:szCs w:val="24"/>
        </w:rPr>
        <w:t xml:space="preserve"> </w:t>
      </w:r>
      <w:r>
        <w:rPr>
          <w:rFonts w:eastAsia="Times New Roman"/>
          <w:szCs w:val="24"/>
        </w:rPr>
        <w:t>ό</w:t>
      </w:r>
      <w:r w:rsidRPr="00B22080">
        <w:rPr>
          <w:rFonts w:eastAsia="Times New Roman"/>
          <w:szCs w:val="24"/>
        </w:rPr>
        <w:t>χι</w:t>
      </w:r>
      <w:r w:rsidRPr="00B22080">
        <w:rPr>
          <w:rFonts w:eastAsia="Times New Roman"/>
          <w:szCs w:val="24"/>
        </w:rPr>
        <w:t xml:space="preserve"> το περιεχόμενό </w:t>
      </w:r>
      <w:r>
        <w:rPr>
          <w:rFonts w:eastAsia="Times New Roman"/>
          <w:szCs w:val="24"/>
        </w:rPr>
        <w:t>τους-</w:t>
      </w:r>
      <w:r w:rsidRPr="00B22080">
        <w:rPr>
          <w:rFonts w:eastAsia="Times New Roman"/>
          <w:szCs w:val="24"/>
        </w:rPr>
        <w:t xml:space="preserve"> </w:t>
      </w:r>
      <w:r>
        <w:rPr>
          <w:rFonts w:eastAsia="Times New Roman"/>
          <w:szCs w:val="24"/>
        </w:rPr>
        <w:t xml:space="preserve">θα χρειαστώ </w:t>
      </w:r>
      <w:r w:rsidRPr="00B22080">
        <w:rPr>
          <w:rFonts w:eastAsia="Times New Roman"/>
          <w:szCs w:val="24"/>
        </w:rPr>
        <w:t xml:space="preserve">περίπου </w:t>
      </w:r>
      <w:r>
        <w:rPr>
          <w:rFonts w:eastAsia="Times New Roman"/>
          <w:szCs w:val="24"/>
        </w:rPr>
        <w:t>είκοσι</w:t>
      </w:r>
      <w:r w:rsidRPr="00B22080">
        <w:rPr>
          <w:rFonts w:eastAsia="Times New Roman"/>
          <w:szCs w:val="24"/>
        </w:rPr>
        <w:t xml:space="preserve"> λεπτά</w:t>
      </w:r>
      <w:r>
        <w:rPr>
          <w:rFonts w:eastAsia="Times New Roman"/>
          <w:szCs w:val="24"/>
        </w:rPr>
        <w:t xml:space="preserve">. </w:t>
      </w:r>
    </w:p>
    <w:p w14:paraId="5218D756" w14:textId="77777777" w:rsidR="00BE48FC" w:rsidRDefault="008F016C">
      <w:pPr>
        <w:spacing w:line="600" w:lineRule="auto"/>
        <w:ind w:firstLine="720"/>
        <w:jc w:val="both"/>
        <w:rPr>
          <w:rFonts w:eastAsia="Times New Roman"/>
          <w:szCs w:val="24"/>
        </w:rPr>
      </w:pPr>
      <w:r>
        <w:rPr>
          <w:rFonts w:eastAsia="Times New Roman"/>
          <w:szCs w:val="24"/>
        </w:rPr>
        <w:t>Ας βάλουμε το πλυντήριο ν</w:t>
      </w:r>
      <w:r w:rsidRPr="00B22080">
        <w:rPr>
          <w:rFonts w:eastAsia="Times New Roman"/>
          <w:szCs w:val="24"/>
        </w:rPr>
        <w:t>α δουλεύει</w:t>
      </w:r>
      <w:r>
        <w:rPr>
          <w:rFonts w:eastAsia="Times New Roman"/>
          <w:szCs w:val="24"/>
        </w:rPr>
        <w:t>. Γ</w:t>
      </w:r>
      <w:r w:rsidRPr="00B22080">
        <w:rPr>
          <w:rFonts w:eastAsia="Times New Roman"/>
          <w:szCs w:val="24"/>
        </w:rPr>
        <w:t>ιατί</w:t>
      </w:r>
      <w:r>
        <w:rPr>
          <w:rFonts w:eastAsia="Times New Roman"/>
          <w:szCs w:val="24"/>
        </w:rPr>
        <w:t>;</w:t>
      </w:r>
      <w:r w:rsidRPr="00B22080">
        <w:rPr>
          <w:rFonts w:eastAsia="Times New Roman"/>
          <w:szCs w:val="24"/>
        </w:rPr>
        <w:t xml:space="preserve"> </w:t>
      </w:r>
      <w:r>
        <w:rPr>
          <w:rFonts w:eastAsia="Times New Roman"/>
          <w:szCs w:val="24"/>
        </w:rPr>
        <w:t xml:space="preserve">Διότι οι περισσότερες από αυτές </w:t>
      </w:r>
      <w:r w:rsidRPr="00B22080">
        <w:rPr>
          <w:rFonts w:eastAsia="Times New Roman"/>
          <w:szCs w:val="24"/>
        </w:rPr>
        <w:t>είναι το</w:t>
      </w:r>
      <w:r>
        <w:rPr>
          <w:rFonts w:eastAsia="Times New Roman"/>
          <w:szCs w:val="24"/>
        </w:rPr>
        <w:t>υ</w:t>
      </w:r>
      <w:r w:rsidRPr="00B22080">
        <w:rPr>
          <w:rFonts w:eastAsia="Times New Roman"/>
          <w:szCs w:val="24"/>
        </w:rPr>
        <w:t xml:space="preserve"> </w:t>
      </w:r>
      <w:r>
        <w:rPr>
          <w:rFonts w:eastAsia="Times New Roman"/>
          <w:szCs w:val="24"/>
        </w:rPr>
        <w:t>Υ</w:t>
      </w:r>
      <w:r w:rsidRPr="00B22080">
        <w:rPr>
          <w:rFonts w:eastAsia="Times New Roman"/>
          <w:szCs w:val="24"/>
        </w:rPr>
        <w:t>πουργεί</w:t>
      </w:r>
      <w:r>
        <w:rPr>
          <w:rFonts w:eastAsia="Times New Roman"/>
          <w:szCs w:val="24"/>
        </w:rPr>
        <w:t>ου</w:t>
      </w:r>
      <w:r w:rsidRPr="00B22080">
        <w:rPr>
          <w:rFonts w:eastAsia="Times New Roman"/>
          <w:szCs w:val="24"/>
        </w:rPr>
        <w:t xml:space="preserve"> </w:t>
      </w:r>
      <w:r>
        <w:rPr>
          <w:rFonts w:eastAsia="Times New Roman"/>
          <w:szCs w:val="24"/>
        </w:rPr>
        <w:t>Ε</w:t>
      </w:r>
      <w:r w:rsidRPr="00B22080">
        <w:rPr>
          <w:rFonts w:eastAsia="Times New Roman"/>
          <w:szCs w:val="24"/>
        </w:rPr>
        <w:t>ξωτερικών</w:t>
      </w:r>
      <w:r>
        <w:rPr>
          <w:rFonts w:eastAsia="Times New Roman"/>
          <w:szCs w:val="24"/>
        </w:rPr>
        <w:t xml:space="preserve">, </w:t>
      </w:r>
      <w:r w:rsidRPr="00B22080">
        <w:rPr>
          <w:rFonts w:eastAsia="Times New Roman"/>
          <w:szCs w:val="24"/>
        </w:rPr>
        <w:t xml:space="preserve">δαπάνες </w:t>
      </w:r>
      <w:r>
        <w:rPr>
          <w:rFonts w:eastAsia="Times New Roman"/>
          <w:szCs w:val="24"/>
        </w:rPr>
        <w:t xml:space="preserve">κ.λπ., </w:t>
      </w:r>
      <w:r w:rsidRPr="00B22080">
        <w:rPr>
          <w:rFonts w:eastAsia="Times New Roman"/>
          <w:szCs w:val="24"/>
        </w:rPr>
        <w:t xml:space="preserve">που έχουν γίνει </w:t>
      </w:r>
      <w:r>
        <w:rPr>
          <w:rFonts w:eastAsia="Times New Roman"/>
          <w:szCs w:val="24"/>
        </w:rPr>
        <w:t xml:space="preserve">ή </w:t>
      </w:r>
      <w:r w:rsidRPr="00B22080">
        <w:rPr>
          <w:rFonts w:eastAsia="Times New Roman"/>
          <w:szCs w:val="24"/>
        </w:rPr>
        <w:t>που πρόκειται να γίνουν</w:t>
      </w:r>
      <w:r>
        <w:rPr>
          <w:rFonts w:eastAsia="Times New Roman"/>
          <w:szCs w:val="24"/>
        </w:rPr>
        <w:t>,</w:t>
      </w:r>
      <w:r w:rsidRPr="00B22080">
        <w:rPr>
          <w:rFonts w:eastAsia="Times New Roman"/>
          <w:szCs w:val="24"/>
        </w:rPr>
        <w:t xml:space="preserve"> </w:t>
      </w:r>
      <w:r>
        <w:rPr>
          <w:rFonts w:eastAsia="Times New Roman"/>
          <w:szCs w:val="24"/>
        </w:rPr>
        <w:t xml:space="preserve">είναι </w:t>
      </w:r>
      <w:r w:rsidRPr="00B22080">
        <w:rPr>
          <w:rFonts w:eastAsia="Times New Roman"/>
          <w:szCs w:val="24"/>
        </w:rPr>
        <w:t>το</w:t>
      </w:r>
      <w:r>
        <w:rPr>
          <w:rFonts w:eastAsia="Times New Roman"/>
          <w:szCs w:val="24"/>
        </w:rPr>
        <w:t>υ</w:t>
      </w:r>
      <w:r w:rsidRPr="00B22080">
        <w:rPr>
          <w:rFonts w:eastAsia="Times New Roman"/>
          <w:szCs w:val="24"/>
        </w:rPr>
        <w:t xml:space="preserve"> Υπουργείο</w:t>
      </w:r>
      <w:r>
        <w:rPr>
          <w:rFonts w:eastAsia="Times New Roman"/>
          <w:szCs w:val="24"/>
        </w:rPr>
        <w:t>υ</w:t>
      </w:r>
      <w:r w:rsidRPr="00B22080">
        <w:rPr>
          <w:rFonts w:eastAsia="Times New Roman"/>
          <w:szCs w:val="24"/>
        </w:rPr>
        <w:t xml:space="preserve"> Εθνικής Άμυ</w:t>
      </w:r>
      <w:r w:rsidRPr="00B22080">
        <w:rPr>
          <w:rFonts w:eastAsia="Times New Roman"/>
          <w:szCs w:val="24"/>
        </w:rPr>
        <w:t>νας</w:t>
      </w:r>
      <w:r>
        <w:rPr>
          <w:rFonts w:eastAsia="Times New Roman"/>
          <w:szCs w:val="24"/>
        </w:rPr>
        <w:t>,</w:t>
      </w:r>
      <w:r w:rsidRPr="00B22080">
        <w:rPr>
          <w:rFonts w:eastAsia="Times New Roman"/>
          <w:szCs w:val="24"/>
        </w:rPr>
        <w:t xml:space="preserve"> είναι το</w:t>
      </w:r>
      <w:r>
        <w:rPr>
          <w:rFonts w:eastAsia="Times New Roman"/>
          <w:szCs w:val="24"/>
        </w:rPr>
        <w:t>υ Υπουργείου Α</w:t>
      </w:r>
      <w:r w:rsidRPr="00B22080">
        <w:rPr>
          <w:rFonts w:eastAsia="Times New Roman"/>
          <w:szCs w:val="24"/>
        </w:rPr>
        <w:t xml:space="preserve">γροτικής </w:t>
      </w:r>
      <w:r>
        <w:rPr>
          <w:rFonts w:eastAsia="Times New Roman"/>
          <w:szCs w:val="24"/>
        </w:rPr>
        <w:t>Α</w:t>
      </w:r>
      <w:r w:rsidRPr="00B22080">
        <w:rPr>
          <w:rFonts w:eastAsia="Times New Roman"/>
          <w:szCs w:val="24"/>
        </w:rPr>
        <w:t>νάπτυξης</w:t>
      </w:r>
      <w:r>
        <w:rPr>
          <w:rFonts w:eastAsia="Times New Roman"/>
          <w:szCs w:val="24"/>
        </w:rPr>
        <w:t>. Ε</w:t>
      </w:r>
      <w:r w:rsidRPr="00B22080">
        <w:rPr>
          <w:rFonts w:eastAsia="Times New Roman"/>
          <w:szCs w:val="24"/>
        </w:rPr>
        <w:t xml:space="preserve">ίναι για όλα τα </w:t>
      </w:r>
      <w:r>
        <w:rPr>
          <w:rFonts w:eastAsia="Times New Roman"/>
          <w:szCs w:val="24"/>
        </w:rPr>
        <w:t>Υ</w:t>
      </w:r>
      <w:r w:rsidRPr="00B22080">
        <w:rPr>
          <w:rFonts w:eastAsia="Times New Roman"/>
          <w:szCs w:val="24"/>
        </w:rPr>
        <w:t>πουργεία</w:t>
      </w:r>
      <w:r>
        <w:rPr>
          <w:rFonts w:eastAsia="Times New Roman"/>
          <w:szCs w:val="24"/>
        </w:rPr>
        <w:t>. Κ</w:t>
      </w:r>
      <w:r w:rsidRPr="00B22080">
        <w:rPr>
          <w:rFonts w:eastAsia="Times New Roman"/>
          <w:szCs w:val="24"/>
        </w:rPr>
        <w:t>λείνουμε πακέτα</w:t>
      </w:r>
      <w:r>
        <w:rPr>
          <w:rFonts w:eastAsia="Times New Roman"/>
          <w:szCs w:val="24"/>
        </w:rPr>
        <w:t>.</w:t>
      </w:r>
    </w:p>
    <w:p w14:paraId="5218D757"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Ε</w:t>
      </w:r>
      <w:r w:rsidRPr="00C17E46">
        <w:rPr>
          <w:rFonts w:eastAsia="Times New Roman" w:cs="Times New Roman"/>
          <w:szCs w:val="24"/>
        </w:rPr>
        <w:t xml:space="preserve">ιδικότερα </w:t>
      </w:r>
      <w:r>
        <w:rPr>
          <w:rFonts w:eastAsia="Times New Roman" w:cs="Times New Roman"/>
          <w:szCs w:val="24"/>
        </w:rPr>
        <w:t>το</w:t>
      </w:r>
      <w:r w:rsidRPr="00C17E46">
        <w:rPr>
          <w:rFonts w:eastAsia="Times New Roman" w:cs="Times New Roman"/>
          <w:szCs w:val="24"/>
        </w:rPr>
        <w:t xml:space="preserve"> νομοσχέδιο του Υπουργείου Μεταναστευτικής Πολιτικής</w:t>
      </w:r>
      <w:r>
        <w:rPr>
          <w:rFonts w:eastAsia="Times New Roman" w:cs="Times New Roman"/>
          <w:szCs w:val="24"/>
        </w:rPr>
        <w:t xml:space="preserve"> </w:t>
      </w:r>
      <w:r w:rsidRPr="00C17E46">
        <w:rPr>
          <w:rFonts w:eastAsia="Times New Roman" w:cs="Times New Roman"/>
          <w:szCs w:val="24"/>
        </w:rPr>
        <w:t>που έρχεται</w:t>
      </w:r>
      <w:r>
        <w:rPr>
          <w:rFonts w:eastAsia="Times New Roman" w:cs="Times New Roman"/>
          <w:szCs w:val="24"/>
        </w:rPr>
        <w:t xml:space="preserve">, και αφορά ένα </w:t>
      </w:r>
      <w:r w:rsidRPr="00C17E46">
        <w:rPr>
          <w:rFonts w:eastAsia="Times New Roman" w:cs="Times New Roman"/>
          <w:szCs w:val="24"/>
        </w:rPr>
        <w:t>πάρα πολύ σοβαρό ζήτημα</w:t>
      </w:r>
      <w:r>
        <w:rPr>
          <w:rFonts w:eastAsia="Times New Roman" w:cs="Times New Roman"/>
          <w:szCs w:val="24"/>
        </w:rPr>
        <w:t>,</w:t>
      </w:r>
      <w:r w:rsidRPr="00C17E46">
        <w:rPr>
          <w:rFonts w:eastAsia="Times New Roman" w:cs="Times New Roman"/>
          <w:szCs w:val="24"/>
        </w:rPr>
        <w:t xml:space="preserve"> θα </w:t>
      </w:r>
      <w:r>
        <w:rPr>
          <w:rFonts w:eastAsia="Times New Roman" w:cs="Times New Roman"/>
          <w:szCs w:val="24"/>
        </w:rPr>
        <w:t>έπρεπε να</w:t>
      </w:r>
      <w:r w:rsidRPr="00C17E46">
        <w:rPr>
          <w:rFonts w:eastAsia="Times New Roman" w:cs="Times New Roman"/>
          <w:szCs w:val="24"/>
        </w:rPr>
        <w:t xml:space="preserve"> το συζητάμε με πλήρη την </w:t>
      </w:r>
      <w:r>
        <w:rPr>
          <w:rFonts w:eastAsia="Times New Roman" w:cs="Times New Roman"/>
          <w:szCs w:val="24"/>
        </w:rPr>
        <w:t>Α</w:t>
      </w:r>
      <w:r w:rsidRPr="00C17E46">
        <w:rPr>
          <w:rFonts w:eastAsia="Times New Roman" w:cs="Times New Roman"/>
          <w:szCs w:val="24"/>
        </w:rPr>
        <w:t>ίθουσα</w:t>
      </w:r>
      <w:r w:rsidRPr="00C17E46">
        <w:rPr>
          <w:rFonts w:eastAsia="Times New Roman" w:cs="Times New Roman"/>
          <w:szCs w:val="24"/>
        </w:rPr>
        <w:t xml:space="preserve"> και για αρκετό καιρό</w:t>
      </w:r>
      <w:r>
        <w:rPr>
          <w:rFonts w:eastAsia="Times New Roman" w:cs="Times New Roman"/>
          <w:szCs w:val="24"/>
        </w:rPr>
        <w:t xml:space="preserve">, γιατί </w:t>
      </w:r>
      <w:r w:rsidRPr="00C17E46">
        <w:rPr>
          <w:rFonts w:eastAsia="Times New Roman" w:cs="Times New Roman"/>
          <w:szCs w:val="24"/>
        </w:rPr>
        <w:t>είχαμε και έχουμε να πούμε πολλά πράγματα</w:t>
      </w:r>
      <w:r>
        <w:rPr>
          <w:rFonts w:eastAsia="Times New Roman" w:cs="Times New Roman"/>
          <w:szCs w:val="24"/>
        </w:rPr>
        <w:t>. Διότι ο</w:t>
      </w:r>
      <w:r w:rsidRPr="00C17E46">
        <w:rPr>
          <w:rFonts w:eastAsia="Times New Roman" w:cs="Times New Roman"/>
          <w:szCs w:val="24"/>
        </w:rPr>
        <w:t xml:space="preserve">ι πράξεις και οι παραλείψεις </w:t>
      </w:r>
      <w:r>
        <w:rPr>
          <w:rFonts w:eastAsia="Times New Roman" w:cs="Times New Roman"/>
          <w:szCs w:val="24"/>
        </w:rPr>
        <w:t>μας</w:t>
      </w:r>
      <w:r w:rsidRPr="00C17E46">
        <w:rPr>
          <w:rFonts w:eastAsia="Times New Roman" w:cs="Times New Roman"/>
          <w:szCs w:val="24"/>
        </w:rPr>
        <w:t xml:space="preserve"> έχουν φέρει </w:t>
      </w:r>
      <w:r>
        <w:rPr>
          <w:rFonts w:eastAsia="Times New Roman" w:cs="Times New Roman"/>
          <w:szCs w:val="24"/>
        </w:rPr>
        <w:t>σε αυτό</w:t>
      </w:r>
      <w:r w:rsidRPr="00C17E46">
        <w:rPr>
          <w:rFonts w:eastAsia="Times New Roman" w:cs="Times New Roman"/>
          <w:szCs w:val="24"/>
        </w:rPr>
        <w:t xml:space="preserve"> το σημείο που μπορούμε να</w:t>
      </w:r>
      <w:r>
        <w:rPr>
          <w:rFonts w:eastAsia="Times New Roman" w:cs="Times New Roman"/>
          <w:szCs w:val="24"/>
        </w:rPr>
        <w:t xml:space="preserve"> πούμε ότι είναι εκτός ελέγχου τ</w:t>
      </w:r>
      <w:r w:rsidRPr="00C17E46">
        <w:rPr>
          <w:rFonts w:eastAsia="Times New Roman" w:cs="Times New Roman"/>
          <w:szCs w:val="24"/>
        </w:rPr>
        <w:t>ο προσφυγικό και τ</w:t>
      </w:r>
      <w:r>
        <w:rPr>
          <w:rFonts w:eastAsia="Times New Roman" w:cs="Times New Roman"/>
          <w:szCs w:val="24"/>
        </w:rPr>
        <w:t xml:space="preserve">ο ζήτημα της μεταναστευτικής πολιτικής. </w:t>
      </w:r>
    </w:p>
    <w:p w14:paraId="5218D758"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lastRenderedPageBreak/>
        <w:t>Ότ</w:t>
      </w:r>
      <w:r w:rsidRPr="00C17E46">
        <w:rPr>
          <w:rFonts w:eastAsia="Times New Roman" w:cs="Times New Roman"/>
          <w:szCs w:val="24"/>
        </w:rPr>
        <w:t>αν είχ</w:t>
      </w:r>
      <w:r w:rsidRPr="00C17E46">
        <w:rPr>
          <w:rFonts w:eastAsia="Times New Roman" w:cs="Times New Roman"/>
          <w:szCs w:val="24"/>
        </w:rPr>
        <w:t xml:space="preserve">αν ανοίξει </w:t>
      </w:r>
      <w:r>
        <w:rPr>
          <w:rFonts w:eastAsia="Times New Roman" w:cs="Times New Roman"/>
          <w:szCs w:val="24"/>
        </w:rPr>
        <w:t xml:space="preserve">οι </w:t>
      </w:r>
      <w:r w:rsidRPr="00C17E46">
        <w:rPr>
          <w:rFonts w:eastAsia="Times New Roman" w:cs="Times New Roman"/>
          <w:szCs w:val="24"/>
        </w:rPr>
        <w:t xml:space="preserve">πόρτες και έρχονταν πριν από </w:t>
      </w:r>
      <w:r>
        <w:rPr>
          <w:rFonts w:eastAsia="Times New Roman" w:cs="Times New Roman"/>
          <w:szCs w:val="24"/>
        </w:rPr>
        <w:t>τέσσερα, πέντε</w:t>
      </w:r>
      <w:r w:rsidRPr="00C17E46">
        <w:rPr>
          <w:rFonts w:eastAsia="Times New Roman" w:cs="Times New Roman"/>
          <w:szCs w:val="24"/>
        </w:rPr>
        <w:t xml:space="preserve"> χρόνια</w:t>
      </w:r>
      <w:r>
        <w:rPr>
          <w:rFonts w:eastAsia="Times New Roman" w:cs="Times New Roman"/>
          <w:szCs w:val="24"/>
        </w:rPr>
        <w:t>, που</w:t>
      </w:r>
      <w:r w:rsidRPr="00C17E46">
        <w:rPr>
          <w:rFonts w:eastAsia="Times New Roman" w:cs="Times New Roman"/>
          <w:szCs w:val="24"/>
        </w:rPr>
        <w:t xml:space="preserve"> ξεκίνησαν τα ρεύματα </w:t>
      </w:r>
      <w:r>
        <w:rPr>
          <w:rFonts w:eastAsia="Times New Roman" w:cs="Times New Roman"/>
          <w:szCs w:val="24"/>
        </w:rPr>
        <w:t>-στην αρχή κυρίως</w:t>
      </w:r>
      <w:r w:rsidRPr="00C17E46">
        <w:rPr>
          <w:rFonts w:eastAsia="Times New Roman" w:cs="Times New Roman"/>
          <w:szCs w:val="24"/>
        </w:rPr>
        <w:t xml:space="preserve"> από τη Συρία</w:t>
      </w:r>
      <w:r>
        <w:rPr>
          <w:rFonts w:eastAsia="Times New Roman" w:cs="Times New Roman"/>
          <w:szCs w:val="24"/>
        </w:rPr>
        <w:t>, αλλά μετά κ</w:t>
      </w:r>
      <w:r w:rsidRPr="00C17E46">
        <w:rPr>
          <w:rFonts w:eastAsia="Times New Roman" w:cs="Times New Roman"/>
          <w:szCs w:val="24"/>
        </w:rPr>
        <w:t xml:space="preserve">ι από τις χώρες </w:t>
      </w:r>
      <w:r>
        <w:rPr>
          <w:rFonts w:eastAsia="Times New Roman" w:cs="Times New Roman"/>
          <w:szCs w:val="24"/>
        </w:rPr>
        <w:t>του Μαγκρέ</w:t>
      </w:r>
      <w:r w:rsidRPr="00FD6A02">
        <w:rPr>
          <w:rFonts w:eastAsia="Times New Roman" w:cs="Times New Roman"/>
          <w:szCs w:val="24"/>
        </w:rPr>
        <w:t>μπ</w:t>
      </w:r>
      <w:r>
        <w:rPr>
          <w:rFonts w:eastAsia="Times New Roman" w:cs="Times New Roman"/>
          <w:szCs w:val="24"/>
        </w:rPr>
        <w:t xml:space="preserve">, της </w:t>
      </w:r>
      <w:r>
        <w:rPr>
          <w:rFonts w:eastAsia="Times New Roman" w:cs="Times New Roman"/>
          <w:szCs w:val="24"/>
        </w:rPr>
        <w:t>β</w:t>
      </w:r>
      <w:r>
        <w:rPr>
          <w:rFonts w:eastAsia="Times New Roman" w:cs="Times New Roman"/>
          <w:szCs w:val="24"/>
        </w:rPr>
        <w:t xml:space="preserve">ορειοδυτικής Αφρικής κυρίως, και του Αφγανιστάν, </w:t>
      </w:r>
      <w:r w:rsidRPr="00C17E46">
        <w:rPr>
          <w:rFonts w:eastAsia="Times New Roman" w:cs="Times New Roman"/>
          <w:szCs w:val="24"/>
        </w:rPr>
        <w:t xml:space="preserve">του Πακιστάν και </w:t>
      </w:r>
      <w:r>
        <w:rPr>
          <w:rFonts w:eastAsia="Times New Roman" w:cs="Times New Roman"/>
          <w:szCs w:val="24"/>
        </w:rPr>
        <w:t xml:space="preserve">από </w:t>
      </w:r>
      <w:r w:rsidRPr="00C17E46">
        <w:rPr>
          <w:rFonts w:eastAsia="Times New Roman" w:cs="Times New Roman"/>
          <w:szCs w:val="24"/>
        </w:rPr>
        <w:t>την Ασία</w:t>
      </w:r>
      <w:r>
        <w:rPr>
          <w:rFonts w:eastAsia="Times New Roman" w:cs="Times New Roman"/>
          <w:szCs w:val="24"/>
        </w:rPr>
        <w:t>-</w:t>
      </w:r>
      <w:r w:rsidRPr="00C17E46">
        <w:rPr>
          <w:rFonts w:eastAsia="Times New Roman" w:cs="Times New Roman"/>
          <w:szCs w:val="24"/>
        </w:rPr>
        <w:t xml:space="preserve"> </w:t>
      </w:r>
      <w:r>
        <w:rPr>
          <w:rFonts w:eastAsia="Times New Roman" w:cs="Times New Roman"/>
          <w:szCs w:val="24"/>
        </w:rPr>
        <w:t xml:space="preserve">λέγαμε </w:t>
      </w:r>
      <w:r>
        <w:rPr>
          <w:rFonts w:eastAsia="Times New Roman" w:cs="Times New Roman"/>
          <w:szCs w:val="24"/>
        </w:rPr>
        <w:t>ότι θέλει</w:t>
      </w:r>
      <w:r w:rsidRPr="00C17E46">
        <w:rPr>
          <w:rFonts w:eastAsia="Times New Roman" w:cs="Times New Roman"/>
          <w:szCs w:val="24"/>
        </w:rPr>
        <w:t xml:space="preserve"> διαφορετικό τρόπο αντιμετώπισ</w:t>
      </w:r>
      <w:r>
        <w:rPr>
          <w:rFonts w:eastAsia="Times New Roman" w:cs="Times New Roman"/>
          <w:szCs w:val="24"/>
        </w:rPr>
        <w:t>ης</w:t>
      </w:r>
      <w:r w:rsidRPr="00C17E46">
        <w:rPr>
          <w:rFonts w:eastAsia="Times New Roman" w:cs="Times New Roman"/>
          <w:szCs w:val="24"/>
        </w:rPr>
        <w:t xml:space="preserve"> </w:t>
      </w:r>
      <w:r>
        <w:rPr>
          <w:rFonts w:eastAsia="Times New Roman" w:cs="Times New Roman"/>
          <w:szCs w:val="24"/>
        </w:rPr>
        <w:t>ο</w:t>
      </w:r>
      <w:r w:rsidRPr="00C17E46">
        <w:rPr>
          <w:rFonts w:eastAsia="Times New Roman" w:cs="Times New Roman"/>
          <w:szCs w:val="24"/>
        </w:rPr>
        <w:t xml:space="preserve"> πρόσφυγας από χώρες που είναι σε εμπόλεμη κατάσταση</w:t>
      </w:r>
      <w:r>
        <w:rPr>
          <w:rFonts w:eastAsia="Times New Roman" w:cs="Times New Roman"/>
          <w:szCs w:val="24"/>
        </w:rPr>
        <w:t>,</w:t>
      </w:r>
      <w:r w:rsidRPr="00C17E46">
        <w:rPr>
          <w:rFonts w:eastAsia="Times New Roman" w:cs="Times New Roman"/>
          <w:szCs w:val="24"/>
        </w:rPr>
        <w:t xml:space="preserve"> ο μετανάστης</w:t>
      </w:r>
      <w:r>
        <w:rPr>
          <w:rFonts w:eastAsia="Times New Roman" w:cs="Times New Roman"/>
          <w:szCs w:val="24"/>
        </w:rPr>
        <w:t>, ο λαθραίος διακινούμενος</w:t>
      </w:r>
      <w:r w:rsidRPr="00C17E46">
        <w:rPr>
          <w:rFonts w:eastAsia="Times New Roman" w:cs="Times New Roman"/>
          <w:szCs w:val="24"/>
        </w:rPr>
        <w:t xml:space="preserve"> μετανάστης</w:t>
      </w:r>
      <w:r>
        <w:rPr>
          <w:rFonts w:eastAsia="Times New Roman" w:cs="Times New Roman"/>
          <w:szCs w:val="24"/>
        </w:rPr>
        <w:t>,</w:t>
      </w:r>
      <w:r w:rsidRPr="00C17E46">
        <w:rPr>
          <w:rFonts w:eastAsia="Times New Roman" w:cs="Times New Roman"/>
          <w:szCs w:val="24"/>
        </w:rPr>
        <w:t xml:space="preserve"> που </w:t>
      </w:r>
      <w:r>
        <w:rPr>
          <w:rFonts w:eastAsia="Times New Roman" w:cs="Times New Roman"/>
          <w:szCs w:val="24"/>
        </w:rPr>
        <w:t>χαρακτηριζόταν</w:t>
      </w:r>
      <w:r w:rsidRPr="00C17E46">
        <w:rPr>
          <w:rFonts w:eastAsia="Times New Roman" w:cs="Times New Roman"/>
          <w:szCs w:val="24"/>
        </w:rPr>
        <w:t xml:space="preserve"> </w:t>
      </w:r>
      <w:r>
        <w:rPr>
          <w:rFonts w:eastAsia="Times New Roman" w:cs="Times New Roman"/>
          <w:szCs w:val="24"/>
        </w:rPr>
        <w:t>«</w:t>
      </w:r>
      <w:r w:rsidRPr="00C17E46">
        <w:rPr>
          <w:rFonts w:eastAsia="Times New Roman" w:cs="Times New Roman"/>
          <w:szCs w:val="24"/>
        </w:rPr>
        <w:t>λαθρομετανάστης</w:t>
      </w:r>
      <w:r>
        <w:rPr>
          <w:rFonts w:eastAsia="Times New Roman" w:cs="Times New Roman"/>
          <w:szCs w:val="24"/>
        </w:rPr>
        <w:t>»</w:t>
      </w:r>
      <w:r w:rsidRPr="00C17E46">
        <w:rPr>
          <w:rFonts w:eastAsia="Times New Roman" w:cs="Times New Roman"/>
          <w:szCs w:val="24"/>
        </w:rPr>
        <w:t xml:space="preserve"> </w:t>
      </w:r>
      <w:r>
        <w:rPr>
          <w:rFonts w:eastAsia="Times New Roman" w:cs="Times New Roman"/>
          <w:szCs w:val="24"/>
        </w:rPr>
        <w:t xml:space="preserve">από μερικούς και ωρυόμασταν </w:t>
      </w:r>
      <w:r w:rsidRPr="00C17E46">
        <w:rPr>
          <w:rFonts w:eastAsia="Times New Roman" w:cs="Times New Roman"/>
          <w:szCs w:val="24"/>
        </w:rPr>
        <w:t>ότι δεν είναι έτσι</w:t>
      </w:r>
      <w:r>
        <w:rPr>
          <w:rFonts w:eastAsia="Times New Roman" w:cs="Times New Roman"/>
          <w:szCs w:val="24"/>
        </w:rPr>
        <w:t>,</w:t>
      </w:r>
      <w:r w:rsidRPr="00C17E46">
        <w:rPr>
          <w:rFonts w:eastAsia="Times New Roman" w:cs="Times New Roman"/>
          <w:szCs w:val="24"/>
        </w:rPr>
        <w:t xml:space="preserve"> ενώ είναι λαθραίος διακ</w:t>
      </w:r>
      <w:r w:rsidRPr="00C17E46">
        <w:rPr>
          <w:rFonts w:eastAsia="Times New Roman" w:cs="Times New Roman"/>
          <w:szCs w:val="24"/>
        </w:rPr>
        <w:t>ινούμενος</w:t>
      </w:r>
      <w:r>
        <w:rPr>
          <w:rFonts w:eastAsia="Times New Roman" w:cs="Times New Roman"/>
          <w:szCs w:val="24"/>
        </w:rPr>
        <w:t>. Όταν λέγαμε, λοιπόν, ότι θέλει</w:t>
      </w:r>
      <w:r w:rsidRPr="00C17E46">
        <w:rPr>
          <w:rFonts w:eastAsia="Times New Roman" w:cs="Times New Roman"/>
          <w:szCs w:val="24"/>
        </w:rPr>
        <w:t xml:space="preserve"> διαφορετική πολιτική </w:t>
      </w:r>
      <w:r>
        <w:rPr>
          <w:rFonts w:eastAsia="Times New Roman" w:cs="Times New Roman"/>
          <w:szCs w:val="24"/>
        </w:rPr>
        <w:t xml:space="preserve">η </w:t>
      </w:r>
      <w:r w:rsidRPr="00C17E46">
        <w:rPr>
          <w:rFonts w:eastAsia="Times New Roman" w:cs="Times New Roman"/>
          <w:szCs w:val="24"/>
        </w:rPr>
        <w:t>κάθε κατηγορία τέτοιων προσφύγων</w:t>
      </w:r>
      <w:r>
        <w:rPr>
          <w:rFonts w:eastAsia="Times New Roman" w:cs="Times New Roman"/>
          <w:szCs w:val="24"/>
        </w:rPr>
        <w:t xml:space="preserve"> ή</w:t>
      </w:r>
      <w:r w:rsidRPr="00C17E46">
        <w:rPr>
          <w:rFonts w:eastAsia="Times New Roman" w:cs="Times New Roman"/>
          <w:szCs w:val="24"/>
        </w:rPr>
        <w:t xml:space="preserve"> μεταναστών</w:t>
      </w:r>
      <w:r>
        <w:rPr>
          <w:rFonts w:eastAsia="Times New Roman" w:cs="Times New Roman"/>
          <w:szCs w:val="24"/>
        </w:rPr>
        <w:t xml:space="preserve"> - ο</w:t>
      </w:r>
      <w:r w:rsidRPr="00C17E46">
        <w:rPr>
          <w:rFonts w:eastAsia="Times New Roman" w:cs="Times New Roman"/>
          <w:szCs w:val="24"/>
        </w:rPr>
        <w:t>ικονομικών μεταναστών ή άλλων</w:t>
      </w:r>
      <w:r>
        <w:rPr>
          <w:rFonts w:eastAsia="Times New Roman" w:cs="Times New Roman"/>
          <w:szCs w:val="24"/>
        </w:rPr>
        <w:t>- οι προηγούμενοι Υπουργοί του</w:t>
      </w:r>
      <w:r w:rsidRPr="00C17E46">
        <w:rPr>
          <w:rFonts w:eastAsia="Times New Roman" w:cs="Times New Roman"/>
          <w:szCs w:val="24"/>
        </w:rPr>
        <w:t xml:space="preserve"> παρόντος</w:t>
      </w:r>
      <w:r>
        <w:rPr>
          <w:rFonts w:eastAsia="Times New Roman" w:cs="Times New Roman"/>
          <w:szCs w:val="24"/>
        </w:rPr>
        <w:t>,</w:t>
      </w:r>
      <w:r w:rsidRPr="00C17E46">
        <w:rPr>
          <w:rFonts w:eastAsia="Times New Roman" w:cs="Times New Roman"/>
          <w:szCs w:val="24"/>
        </w:rPr>
        <w:t xml:space="preserve"> του σημερινού</w:t>
      </w:r>
      <w:r>
        <w:rPr>
          <w:rFonts w:eastAsia="Times New Roman" w:cs="Times New Roman"/>
          <w:szCs w:val="24"/>
        </w:rPr>
        <w:t>, μας απαντούσαν ότι. «Ε</w:t>
      </w:r>
      <w:r w:rsidRPr="00C17E46">
        <w:rPr>
          <w:rFonts w:eastAsia="Times New Roman" w:cs="Times New Roman"/>
          <w:szCs w:val="24"/>
        </w:rPr>
        <w:t>ντάξει μωρέ</w:t>
      </w:r>
      <w:r>
        <w:rPr>
          <w:rFonts w:eastAsia="Times New Roman" w:cs="Times New Roman"/>
          <w:szCs w:val="24"/>
        </w:rPr>
        <w:t>,</w:t>
      </w:r>
      <w:r w:rsidRPr="00C17E46">
        <w:rPr>
          <w:rFonts w:eastAsia="Times New Roman" w:cs="Times New Roman"/>
          <w:szCs w:val="24"/>
        </w:rPr>
        <w:t xml:space="preserve"> άνθρωποι είναι και αυτοί</w:t>
      </w:r>
      <w:r>
        <w:rPr>
          <w:rFonts w:eastAsia="Times New Roman" w:cs="Times New Roman"/>
          <w:szCs w:val="24"/>
        </w:rPr>
        <w:t>»,</w:t>
      </w:r>
      <w:r w:rsidRPr="00C17E46">
        <w:rPr>
          <w:rFonts w:eastAsia="Times New Roman" w:cs="Times New Roman"/>
          <w:szCs w:val="24"/>
        </w:rPr>
        <w:t xml:space="preserve"> λες και εμείς νομίζαμε ότι είναι τίποτα κιβώτια</w:t>
      </w:r>
      <w:r>
        <w:rPr>
          <w:rFonts w:eastAsia="Times New Roman" w:cs="Times New Roman"/>
          <w:szCs w:val="24"/>
        </w:rPr>
        <w:t xml:space="preserve">. </w:t>
      </w:r>
    </w:p>
    <w:p w14:paraId="5218D759"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Από τότε</w:t>
      </w:r>
      <w:r w:rsidRPr="00C17E46">
        <w:rPr>
          <w:rFonts w:eastAsia="Times New Roman" w:cs="Times New Roman"/>
          <w:szCs w:val="24"/>
        </w:rPr>
        <w:t xml:space="preserve"> πέρασαν </w:t>
      </w:r>
      <w:r>
        <w:rPr>
          <w:rFonts w:eastAsia="Times New Roman" w:cs="Times New Roman"/>
          <w:szCs w:val="24"/>
        </w:rPr>
        <w:t>τέσσερα, πέντε</w:t>
      </w:r>
      <w:r w:rsidRPr="00C17E46">
        <w:rPr>
          <w:rFonts w:eastAsia="Times New Roman" w:cs="Times New Roman"/>
          <w:szCs w:val="24"/>
        </w:rPr>
        <w:t xml:space="preserve"> χρόνια και έχου</w:t>
      </w:r>
      <w:r>
        <w:rPr>
          <w:rFonts w:eastAsia="Times New Roman" w:cs="Times New Roman"/>
          <w:szCs w:val="24"/>
        </w:rPr>
        <w:t>ν</w:t>
      </w:r>
      <w:r w:rsidRPr="00C17E46">
        <w:rPr>
          <w:rFonts w:eastAsia="Times New Roman" w:cs="Times New Roman"/>
          <w:szCs w:val="24"/>
        </w:rPr>
        <w:t xml:space="preserve"> ξεχειλίσει τα σημεία υποδοχής και φιλοξενίας προσφύγων</w:t>
      </w:r>
      <w:r>
        <w:rPr>
          <w:rFonts w:eastAsia="Times New Roman" w:cs="Times New Roman"/>
          <w:szCs w:val="24"/>
        </w:rPr>
        <w:t>,</w:t>
      </w:r>
      <w:r w:rsidRPr="00C17E46">
        <w:rPr>
          <w:rFonts w:eastAsia="Times New Roman" w:cs="Times New Roman"/>
          <w:szCs w:val="24"/>
        </w:rPr>
        <w:t xml:space="preserve"> η κατάσταση είναι τραγική</w:t>
      </w:r>
      <w:r>
        <w:rPr>
          <w:rFonts w:eastAsia="Times New Roman" w:cs="Times New Roman"/>
          <w:szCs w:val="24"/>
        </w:rPr>
        <w:t>.</w:t>
      </w:r>
      <w:r w:rsidRPr="00C17E46">
        <w:rPr>
          <w:rFonts w:eastAsia="Times New Roman" w:cs="Times New Roman"/>
          <w:szCs w:val="24"/>
        </w:rPr>
        <w:t xml:space="preserve"> Προφανώς</w:t>
      </w:r>
      <w:r>
        <w:rPr>
          <w:rFonts w:eastAsia="Times New Roman" w:cs="Times New Roman"/>
          <w:szCs w:val="24"/>
        </w:rPr>
        <w:t>,</w:t>
      </w:r>
      <w:r w:rsidRPr="00C17E46">
        <w:rPr>
          <w:rFonts w:eastAsia="Times New Roman" w:cs="Times New Roman"/>
          <w:szCs w:val="24"/>
        </w:rPr>
        <w:t xml:space="preserve"> γίνεται μία </w:t>
      </w:r>
      <w:r>
        <w:rPr>
          <w:rFonts w:eastAsia="Times New Roman" w:cs="Times New Roman"/>
          <w:szCs w:val="24"/>
        </w:rPr>
        <w:t xml:space="preserve">τεράστια μπίζνα με </w:t>
      </w:r>
      <w:r>
        <w:rPr>
          <w:rFonts w:eastAsia="Times New Roman" w:cs="Times New Roman"/>
          <w:szCs w:val="24"/>
        </w:rPr>
        <w:lastRenderedPageBreak/>
        <w:t xml:space="preserve">το ζήτημα αυτό και </w:t>
      </w:r>
      <w:r w:rsidRPr="00C17E46">
        <w:rPr>
          <w:rFonts w:eastAsia="Times New Roman" w:cs="Times New Roman"/>
          <w:szCs w:val="24"/>
        </w:rPr>
        <w:t>στη χώρα μας και σε άλλες χώρες</w:t>
      </w:r>
      <w:r>
        <w:rPr>
          <w:rFonts w:eastAsia="Times New Roman" w:cs="Times New Roman"/>
          <w:szCs w:val="24"/>
        </w:rPr>
        <w:t xml:space="preserve">. Εδώ, όμως, έχει ξεφύγει από τον έλεγχο. </w:t>
      </w:r>
    </w:p>
    <w:p w14:paraId="5218D75A"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Σ</w:t>
      </w:r>
      <w:r w:rsidRPr="00C17E46">
        <w:rPr>
          <w:rFonts w:eastAsia="Times New Roman" w:cs="Times New Roman"/>
          <w:szCs w:val="24"/>
        </w:rPr>
        <w:t>ε αυτό το νομοσχέδιο που</w:t>
      </w:r>
      <w:r>
        <w:rPr>
          <w:rFonts w:eastAsia="Times New Roman" w:cs="Times New Roman"/>
          <w:szCs w:val="24"/>
        </w:rPr>
        <w:t xml:space="preserve"> θα έπρεπε τώρα να συζητήσουμε </w:t>
      </w:r>
      <w:r w:rsidRPr="00C17E46">
        <w:rPr>
          <w:rFonts w:eastAsia="Times New Roman" w:cs="Times New Roman"/>
          <w:szCs w:val="24"/>
        </w:rPr>
        <w:t>αναλυτικά</w:t>
      </w:r>
      <w:r>
        <w:rPr>
          <w:rFonts w:eastAsia="Times New Roman" w:cs="Times New Roman"/>
          <w:szCs w:val="24"/>
        </w:rPr>
        <w:t>,</w:t>
      </w:r>
      <w:r w:rsidRPr="00C17E46">
        <w:rPr>
          <w:rFonts w:eastAsia="Times New Roman" w:cs="Times New Roman"/>
          <w:szCs w:val="24"/>
        </w:rPr>
        <w:t xml:space="preserve"> έχουμε τροπολογίες όλων των άλλων </w:t>
      </w:r>
      <w:r>
        <w:rPr>
          <w:rFonts w:eastAsia="Times New Roman" w:cs="Times New Roman"/>
          <w:szCs w:val="24"/>
        </w:rPr>
        <w:t>Υ</w:t>
      </w:r>
      <w:r w:rsidRPr="00C17E46">
        <w:rPr>
          <w:rFonts w:eastAsia="Times New Roman" w:cs="Times New Roman"/>
          <w:szCs w:val="24"/>
        </w:rPr>
        <w:t>πουργείων</w:t>
      </w:r>
      <w:r>
        <w:rPr>
          <w:rFonts w:eastAsia="Times New Roman" w:cs="Times New Roman"/>
          <w:szCs w:val="24"/>
        </w:rPr>
        <w:t xml:space="preserve"> -έχουμε, για παράδειγμα, </w:t>
      </w:r>
      <w:r w:rsidRPr="00C17E46">
        <w:rPr>
          <w:rFonts w:eastAsia="Times New Roman" w:cs="Times New Roman"/>
          <w:szCs w:val="24"/>
        </w:rPr>
        <w:t>τροπολο</w:t>
      </w:r>
      <w:r w:rsidRPr="00C17E46">
        <w:rPr>
          <w:rFonts w:eastAsia="Times New Roman" w:cs="Times New Roman"/>
          <w:szCs w:val="24"/>
        </w:rPr>
        <w:t>γία για δαπάνες του Υπουργείου Εξωτερικών</w:t>
      </w:r>
      <w:r>
        <w:rPr>
          <w:rFonts w:eastAsia="Times New Roman" w:cs="Times New Roman"/>
          <w:szCs w:val="24"/>
        </w:rPr>
        <w:t>,</w:t>
      </w:r>
      <w:r w:rsidRPr="00C17E46">
        <w:rPr>
          <w:rFonts w:eastAsia="Times New Roman" w:cs="Times New Roman"/>
          <w:szCs w:val="24"/>
        </w:rPr>
        <w:t xml:space="preserve"> που πραγματοποιήθηκαν από </w:t>
      </w:r>
      <w:r>
        <w:rPr>
          <w:rFonts w:eastAsia="Times New Roman" w:cs="Times New Roman"/>
          <w:szCs w:val="24"/>
        </w:rPr>
        <w:t>1</w:t>
      </w:r>
      <w:r w:rsidRPr="006B203E">
        <w:rPr>
          <w:rFonts w:eastAsia="Times New Roman" w:cs="Times New Roman"/>
          <w:szCs w:val="24"/>
          <w:vertAlign w:val="superscript"/>
        </w:rPr>
        <w:t>η</w:t>
      </w:r>
      <w:r>
        <w:rPr>
          <w:rFonts w:eastAsia="Times New Roman" w:cs="Times New Roman"/>
          <w:szCs w:val="24"/>
        </w:rPr>
        <w:t xml:space="preserve"> Ιανουαρίου του 2017 έως τις 11 Δεκεμβρίου του 20</w:t>
      </w:r>
      <w:r w:rsidRPr="00C17E46">
        <w:rPr>
          <w:rFonts w:eastAsia="Times New Roman" w:cs="Times New Roman"/>
          <w:szCs w:val="24"/>
        </w:rPr>
        <w:t>18</w:t>
      </w:r>
      <w:r>
        <w:rPr>
          <w:rFonts w:eastAsia="Times New Roman" w:cs="Times New Roman"/>
          <w:szCs w:val="24"/>
        </w:rPr>
        <w:t xml:space="preserve">- </w:t>
      </w:r>
      <w:r w:rsidRPr="00C17E46">
        <w:rPr>
          <w:rFonts w:eastAsia="Times New Roman" w:cs="Times New Roman"/>
          <w:szCs w:val="24"/>
        </w:rPr>
        <w:t>οι οποίες προκαλούν τρομερή αίσθηση</w:t>
      </w:r>
      <w:r>
        <w:rPr>
          <w:rFonts w:eastAsia="Times New Roman" w:cs="Times New Roman"/>
          <w:szCs w:val="24"/>
        </w:rPr>
        <w:t>,</w:t>
      </w:r>
      <w:r w:rsidRPr="00C17E46">
        <w:rPr>
          <w:rFonts w:eastAsia="Times New Roman" w:cs="Times New Roman"/>
          <w:szCs w:val="24"/>
        </w:rPr>
        <w:t xml:space="preserve"> γιατί παντού στις αιτιολογικές εκθέσεις αναφέρονται φράσεις όπως </w:t>
      </w:r>
      <w:r>
        <w:rPr>
          <w:rFonts w:eastAsia="Times New Roman" w:cs="Times New Roman"/>
          <w:szCs w:val="24"/>
        </w:rPr>
        <w:t>«</w:t>
      </w:r>
      <w:r w:rsidRPr="00C17E46">
        <w:rPr>
          <w:rFonts w:eastAsia="Times New Roman" w:cs="Times New Roman"/>
          <w:szCs w:val="24"/>
        </w:rPr>
        <w:t>καθίσταται άκρως αναγκαία</w:t>
      </w:r>
      <w:r>
        <w:rPr>
          <w:rFonts w:eastAsia="Times New Roman" w:cs="Times New Roman"/>
          <w:szCs w:val="24"/>
        </w:rPr>
        <w:t>,</w:t>
      </w:r>
      <w:r w:rsidRPr="00C17E46">
        <w:rPr>
          <w:rFonts w:eastAsia="Times New Roman" w:cs="Times New Roman"/>
          <w:szCs w:val="24"/>
        </w:rPr>
        <w:t xml:space="preserve"> κα</w:t>
      </w:r>
      <w:r w:rsidRPr="00C17E46">
        <w:rPr>
          <w:rFonts w:eastAsia="Times New Roman" w:cs="Times New Roman"/>
          <w:szCs w:val="24"/>
        </w:rPr>
        <w:t xml:space="preserve">θώς λόγω </w:t>
      </w:r>
      <w:r>
        <w:rPr>
          <w:rFonts w:eastAsia="Times New Roman" w:cs="Times New Roman"/>
          <w:szCs w:val="24"/>
        </w:rPr>
        <w:t>αβλεψιών</w:t>
      </w:r>
      <w:r w:rsidRPr="00C17E46">
        <w:rPr>
          <w:rFonts w:eastAsia="Times New Roman" w:cs="Times New Roman"/>
          <w:szCs w:val="24"/>
        </w:rPr>
        <w:t xml:space="preserve"> και άλ</w:t>
      </w:r>
      <w:r>
        <w:rPr>
          <w:rFonts w:eastAsia="Times New Roman" w:cs="Times New Roman"/>
          <w:szCs w:val="24"/>
        </w:rPr>
        <w:t>λων γραφειοκρατικών προβλημάτων» ή «</w:t>
      </w:r>
      <w:r w:rsidRPr="00C17E46">
        <w:rPr>
          <w:rFonts w:eastAsia="Times New Roman" w:cs="Times New Roman"/>
          <w:szCs w:val="24"/>
        </w:rPr>
        <w:t>οι αναλήψεις και οι αναρτήσεις παραλήφθηκαν είτε πραγματοποιήθηκαν σε χρόνο μεταγενέστερο της έκδοση</w:t>
      </w:r>
      <w:r>
        <w:rPr>
          <w:rFonts w:eastAsia="Times New Roman" w:cs="Times New Roman"/>
          <w:szCs w:val="24"/>
        </w:rPr>
        <w:t>ς απόφασης ανάληψης της δαπάνης» ή «και της πραγματοποίησης της ί</w:t>
      </w:r>
      <w:r w:rsidRPr="00C17E46">
        <w:rPr>
          <w:rFonts w:eastAsia="Times New Roman" w:cs="Times New Roman"/>
          <w:szCs w:val="24"/>
        </w:rPr>
        <w:t>διας της δαπάνης</w:t>
      </w:r>
      <w:r>
        <w:rPr>
          <w:rFonts w:eastAsia="Times New Roman" w:cs="Times New Roman"/>
          <w:szCs w:val="24"/>
        </w:rPr>
        <w:t>»,</w:t>
      </w:r>
      <w:r w:rsidRPr="00C17E46">
        <w:rPr>
          <w:rFonts w:eastAsia="Times New Roman" w:cs="Times New Roman"/>
          <w:szCs w:val="24"/>
        </w:rPr>
        <w:t xml:space="preserve"> αιτιολογικές</w:t>
      </w:r>
      <w:r w:rsidRPr="00C17E46">
        <w:rPr>
          <w:rFonts w:eastAsia="Times New Roman" w:cs="Times New Roman"/>
          <w:szCs w:val="24"/>
        </w:rPr>
        <w:t xml:space="preserve"> εκθέσεις</w:t>
      </w:r>
      <w:r>
        <w:rPr>
          <w:rFonts w:eastAsia="Times New Roman" w:cs="Times New Roman"/>
          <w:szCs w:val="24"/>
        </w:rPr>
        <w:t>,</w:t>
      </w:r>
      <w:r w:rsidRPr="00C17E46">
        <w:rPr>
          <w:rFonts w:eastAsia="Times New Roman" w:cs="Times New Roman"/>
          <w:szCs w:val="24"/>
        </w:rPr>
        <w:t xml:space="preserve"> που κάνουν λόγο για πληρωμές</w:t>
      </w:r>
      <w:r>
        <w:rPr>
          <w:rFonts w:eastAsia="Times New Roman" w:cs="Times New Roman"/>
          <w:szCs w:val="24"/>
        </w:rPr>
        <w:t>,</w:t>
      </w:r>
      <w:r w:rsidRPr="00C17E46">
        <w:rPr>
          <w:rFonts w:eastAsia="Times New Roman" w:cs="Times New Roman"/>
          <w:szCs w:val="24"/>
        </w:rPr>
        <w:t xml:space="preserve"> μετακινήσεις</w:t>
      </w:r>
      <w:r>
        <w:rPr>
          <w:rFonts w:eastAsia="Times New Roman" w:cs="Times New Roman"/>
          <w:szCs w:val="24"/>
        </w:rPr>
        <w:t>,</w:t>
      </w:r>
      <w:r w:rsidRPr="00C17E46">
        <w:rPr>
          <w:rFonts w:eastAsia="Times New Roman" w:cs="Times New Roman"/>
          <w:szCs w:val="24"/>
        </w:rPr>
        <w:t xml:space="preserve"> διορισμούς</w:t>
      </w:r>
      <w:r>
        <w:rPr>
          <w:rFonts w:eastAsia="Times New Roman" w:cs="Times New Roman"/>
          <w:szCs w:val="24"/>
        </w:rPr>
        <w:t>,</w:t>
      </w:r>
      <w:r w:rsidRPr="00C17E46">
        <w:rPr>
          <w:rFonts w:eastAsia="Times New Roman" w:cs="Times New Roman"/>
          <w:szCs w:val="24"/>
        </w:rPr>
        <w:t xml:space="preserve"> </w:t>
      </w:r>
      <w:r>
        <w:rPr>
          <w:rFonts w:eastAsia="Times New Roman" w:cs="Times New Roman"/>
          <w:szCs w:val="24"/>
        </w:rPr>
        <w:t>τακτοποιήσεις,</w:t>
      </w:r>
      <w:r w:rsidRPr="00C17E46">
        <w:rPr>
          <w:rFonts w:eastAsia="Times New Roman" w:cs="Times New Roman"/>
          <w:szCs w:val="24"/>
        </w:rPr>
        <w:t xml:space="preserve"> </w:t>
      </w:r>
      <w:r>
        <w:rPr>
          <w:rFonts w:eastAsia="Times New Roman" w:cs="Times New Roman"/>
          <w:szCs w:val="24"/>
        </w:rPr>
        <w:t>αποκαταστάσεις</w:t>
      </w:r>
      <w:r w:rsidRPr="00C17E46">
        <w:rPr>
          <w:rFonts w:eastAsia="Times New Roman" w:cs="Times New Roman"/>
          <w:szCs w:val="24"/>
        </w:rPr>
        <w:t xml:space="preserve"> πελατειακών σχέσεων</w:t>
      </w:r>
      <w:r>
        <w:rPr>
          <w:rFonts w:eastAsia="Times New Roman" w:cs="Times New Roman"/>
          <w:szCs w:val="24"/>
        </w:rPr>
        <w:t>,</w:t>
      </w:r>
      <w:r w:rsidRPr="00C17E46">
        <w:rPr>
          <w:rFonts w:eastAsia="Times New Roman" w:cs="Times New Roman"/>
          <w:szCs w:val="24"/>
        </w:rPr>
        <w:t xml:space="preserve"> πληρωμές για λοιπές υπηρεσίες</w:t>
      </w:r>
      <w:r>
        <w:rPr>
          <w:rFonts w:eastAsia="Times New Roman" w:cs="Times New Roman"/>
          <w:szCs w:val="24"/>
        </w:rPr>
        <w:t>,</w:t>
      </w:r>
      <w:r w:rsidRPr="00C17E46">
        <w:rPr>
          <w:rFonts w:eastAsia="Times New Roman" w:cs="Times New Roman"/>
          <w:szCs w:val="24"/>
        </w:rPr>
        <w:t xml:space="preserve"> προμήθειες αγαθών και κεφαλαιακού εξοπλισμού</w:t>
      </w:r>
      <w:r>
        <w:rPr>
          <w:rFonts w:eastAsia="Times New Roman" w:cs="Times New Roman"/>
          <w:szCs w:val="24"/>
        </w:rPr>
        <w:t>. Α</w:t>
      </w:r>
      <w:r w:rsidRPr="00C17E46">
        <w:rPr>
          <w:rFonts w:eastAsia="Times New Roman" w:cs="Times New Roman"/>
          <w:szCs w:val="24"/>
        </w:rPr>
        <w:t>ναφέρονται</w:t>
      </w:r>
      <w:r>
        <w:rPr>
          <w:rFonts w:eastAsia="Times New Roman" w:cs="Times New Roman"/>
          <w:szCs w:val="24"/>
        </w:rPr>
        <w:t>,</w:t>
      </w:r>
      <w:r w:rsidRPr="00C17E46">
        <w:rPr>
          <w:rFonts w:eastAsia="Times New Roman" w:cs="Times New Roman"/>
          <w:szCs w:val="24"/>
        </w:rPr>
        <w:t xml:space="preserve"> ομολογούνται αυτές οι φράσεις σε όλες τις τροπολ</w:t>
      </w:r>
      <w:r w:rsidRPr="00C17E46">
        <w:rPr>
          <w:rFonts w:eastAsia="Times New Roman" w:cs="Times New Roman"/>
          <w:szCs w:val="24"/>
        </w:rPr>
        <w:t>ογίες</w:t>
      </w:r>
      <w:r>
        <w:rPr>
          <w:rFonts w:eastAsia="Times New Roman" w:cs="Times New Roman"/>
          <w:szCs w:val="24"/>
        </w:rPr>
        <w:t>,</w:t>
      </w:r>
      <w:r w:rsidRPr="00C17E46">
        <w:rPr>
          <w:rFonts w:eastAsia="Times New Roman" w:cs="Times New Roman"/>
          <w:szCs w:val="24"/>
        </w:rPr>
        <w:t xml:space="preserve"> σχεδόν όλων των </w:t>
      </w:r>
      <w:r>
        <w:rPr>
          <w:rFonts w:eastAsia="Times New Roman" w:cs="Times New Roman"/>
          <w:szCs w:val="24"/>
        </w:rPr>
        <w:t xml:space="preserve">Υπουργείων. </w:t>
      </w:r>
    </w:p>
    <w:p w14:paraId="5218D75B"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lastRenderedPageBreak/>
        <w:t>Έ</w:t>
      </w:r>
      <w:r w:rsidRPr="00C17E46">
        <w:rPr>
          <w:rFonts w:eastAsia="Times New Roman" w:cs="Times New Roman"/>
          <w:szCs w:val="24"/>
        </w:rPr>
        <w:t>χω εδώ αυτές που είχαν έρθει πριν έρθει η τελευταία</w:t>
      </w:r>
      <w:r>
        <w:rPr>
          <w:rFonts w:eastAsia="Times New Roman" w:cs="Times New Roman"/>
          <w:szCs w:val="24"/>
        </w:rPr>
        <w:t>,</w:t>
      </w:r>
      <w:r w:rsidRPr="00C17E46">
        <w:rPr>
          <w:rFonts w:eastAsia="Times New Roman" w:cs="Times New Roman"/>
          <w:szCs w:val="24"/>
        </w:rPr>
        <w:t xml:space="preserve"> η </w:t>
      </w:r>
      <w:r>
        <w:rPr>
          <w:rFonts w:eastAsia="Times New Roman" w:cs="Times New Roman"/>
          <w:szCs w:val="24"/>
        </w:rPr>
        <w:t>ζεστή,</w:t>
      </w:r>
      <w:r w:rsidRPr="00C17E46">
        <w:rPr>
          <w:rFonts w:eastAsia="Times New Roman" w:cs="Times New Roman"/>
          <w:szCs w:val="24"/>
        </w:rPr>
        <w:t xml:space="preserve"> το τελευταίο</w:t>
      </w:r>
      <w:r>
        <w:rPr>
          <w:rFonts w:eastAsia="Times New Roman" w:cs="Times New Roman"/>
          <w:szCs w:val="24"/>
        </w:rPr>
        <w:t xml:space="preserve"> «</w:t>
      </w:r>
      <w:r w:rsidRPr="00C17E46">
        <w:rPr>
          <w:rFonts w:eastAsia="Times New Roman" w:cs="Times New Roman"/>
          <w:szCs w:val="24"/>
        </w:rPr>
        <w:t>κουλουράκι</w:t>
      </w:r>
      <w:r>
        <w:rPr>
          <w:rFonts w:eastAsia="Times New Roman" w:cs="Times New Roman"/>
          <w:szCs w:val="24"/>
        </w:rPr>
        <w:t>»,</w:t>
      </w:r>
      <w:r w:rsidRPr="00C17E46">
        <w:rPr>
          <w:rFonts w:eastAsia="Times New Roman" w:cs="Times New Roman"/>
          <w:szCs w:val="24"/>
        </w:rPr>
        <w:t xml:space="preserve"> αυτό το </w:t>
      </w:r>
      <w:r>
        <w:rPr>
          <w:rFonts w:eastAsia="Times New Roman" w:cs="Times New Roman"/>
          <w:szCs w:val="24"/>
        </w:rPr>
        <w:t>«</w:t>
      </w:r>
      <w:r w:rsidRPr="00C17E46">
        <w:rPr>
          <w:rFonts w:eastAsia="Times New Roman" w:cs="Times New Roman"/>
          <w:szCs w:val="24"/>
        </w:rPr>
        <w:t>τσουρεκάκι</w:t>
      </w:r>
      <w:r>
        <w:rPr>
          <w:rFonts w:eastAsia="Times New Roman" w:cs="Times New Roman"/>
          <w:szCs w:val="24"/>
        </w:rPr>
        <w:t>».</w:t>
      </w:r>
      <w:r w:rsidRPr="00C17E46">
        <w:rPr>
          <w:rFonts w:eastAsia="Times New Roman" w:cs="Times New Roman"/>
          <w:szCs w:val="24"/>
        </w:rPr>
        <w:t xml:space="preserve"> </w:t>
      </w:r>
      <w:r>
        <w:rPr>
          <w:rFonts w:eastAsia="Times New Roman" w:cs="Times New Roman"/>
          <w:szCs w:val="24"/>
        </w:rPr>
        <w:t>Χ</w:t>
      </w:r>
      <w:r w:rsidRPr="00C17E46">
        <w:rPr>
          <w:rFonts w:eastAsia="Times New Roman" w:cs="Times New Roman"/>
          <w:szCs w:val="24"/>
        </w:rPr>
        <w:t>ριστουγεννιάτικα είναι αυτά</w:t>
      </w:r>
      <w:r>
        <w:rPr>
          <w:rFonts w:eastAsia="Times New Roman" w:cs="Times New Roman"/>
          <w:szCs w:val="24"/>
        </w:rPr>
        <w:t>. Δ</w:t>
      </w:r>
      <w:r w:rsidRPr="00C17E46">
        <w:rPr>
          <w:rFonts w:eastAsia="Times New Roman" w:cs="Times New Roman"/>
          <w:szCs w:val="24"/>
        </w:rPr>
        <w:t>εν προλαβαίνω να σας διαβάσω</w:t>
      </w:r>
      <w:r>
        <w:rPr>
          <w:rFonts w:eastAsia="Times New Roman" w:cs="Times New Roman"/>
          <w:szCs w:val="24"/>
        </w:rPr>
        <w:t xml:space="preserve"> όχι τις περιλήψεις, τις ερμηνείες, </w:t>
      </w:r>
      <w:r w:rsidRPr="00C17E46">
        <w:rPr>
          <w:rFonts w:eastAsia="Times New Roman" w:cs="Times New Roman"/>
          <w:szCs w:val="24"/>
        </w:rPr>
        <w:t xml:space="preserve">τις αιτιολογίες και </w:t>
      </w:r>
      <w:r>
        <w:rPr>
          <w:rFonts w:eastAsia="Times New Roman" w:cs="Times New Roman"/>
          <w:szCs w:val="24"/>
        </w:rPr>
        <w:t>τις αιτιολογήσεις, αλλά ο</w:t>
      </w:r>
      <w:r w:rsidRPr="00C17E46">
        <w:rPr>
          <w:rFonts w:eastAsia="Times New Roman" w:cs="Times New Roman"/>
          <w:szCs w:val="24"/>
        </w:rPr>
        <w:t>ύτε τους τίτλους</w:t>
      </w:r>
      <w:r>
        <w:rPr>
          <w:rFonts w:eastAsia="Times New Roman" w:cs="Times New Roman"/>
          <w:szCs w:val="24"/>
        </w:rPr>
        <w:t xml:space="preserve">. </w:t>
      </w:r>
    </w:p>
    <w:p w14:paraId="5218D75C"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Τ</w:t>
      </w:r>
      <w:r w:rsidRPr="00C17E46">
        <w:rPr>
          <w:rFonts w:eastAsia="Times New Roman" w:cs="Times New Roman"/>
          <w:szCs w:val="24"/>
        </w:rPr>
        <w:t>α αφήνω</w:t>
      </w:r>
      <w:r>
        <w:rPr>
          <w:rFonts w:eastAsia="Times New Roman" w:cs="Times New Roman"/>
          <w:szCs w:val="24"/>
        </w:rPr>
        <w:t>,</w:t>
      </w:r>
      <w:r w:rsidRPr="00C17E46">
        <w:rPr>
          <w:rFonts w:eastAsia="Times New Roman" w:cs="Times New Roman"/>
          <w:szCs w:val="24"/>
        </w:rPr>
        <w:t xml:space="preserve"> λοιπόν</w:t>
      </w:r>
      <w:r>
        <w:rPr>
          <w:rFonts w:eastAsia="Times New Roman" w:cs="Times New Roman"/>
          <w:szCs w:val="24"/>
        </w:rPr>
        <w:t>,</w:t>
      </w:r>
      <w:r w:rsidRPr="00C17E46">
        <w:rPr>
          <w:rFonts w:eastAsia="Times New Roman" w:cs="Times New Roman"/>
          <w:szCs w:val="24"/>
        </w:rPr>
        <w:t xml:space="preserve"> στην άκρη και διαβάζω μία αιτιολογική έκθεση</w:t>
      </w:r>
      <w:r>
        <w:rPr>
          <w:rFonts w:eastAsia="Times New Roman" w:cs="Times New Roman"/>
          <w:szCs w:val="24"/>
        </w:rPr>
        <w:t xml:space="preserve">. Είναι </w:t>
      </w:r>
      <w:r w:rsidRPr="00C17E46">
        <w:rPr>
          <w:rFonts w:eastAsia="Times New Roman" w:cs="Times New Roman"/>
          <w:szCs w:val="24"/>
        </w:rPr>
        <w:t>πολύ σύντομη</w:t>
      </w:r>
      <w:r>
        <w:rPr>
          <w:rFonts w:eastAsia="Times New Roman" w:cs="Times New Roman"/>
          <w:szCs w:val="24"/>
        </w:rPr>
        <w:t>,</w:t>
      </w:r>
      <w:r w:rsidRPr="00C17E46">
        <w:rPr>
          <w:rFonts w:eastAsia="Times New Roman" w:cs="Times New Roman"/>
          <w:szCs w:val="24"/>
        </w:rPr>
        <w:t xml:space="preserve"> κύριε </w:t>
      </w:r>
      <w:r>
        <w:rPr>
          <w:rFonts w:eastAsia="Times New Roman" w:cs="Times New Roman"/>
          <w:szCs w:val="24"/>
        </w:rPr>
        <w:t>Π</w:t>
      </w:r>
      <w:r w:rsidRPr="00C17E46">
        <w:rPr>
          <w:rFonts w:eastAsia="Times New Roman" w:cs="Times New Roman"/>
          <w:szCs w:val="24"/>
        </w:rPr>
        <w:t>ρόεδρε</w:t>
      </w:r>
      <w:r>
        <w:rPr>
          <w:rFonts w:eastAsia="Times New Roman" w:cs="Times New Roman"/>
          <w:szCs w:val="24"/>
        </w:rPr>
        <w:t xml:space="preserve">! Το μισό χρόνο θα τον φάω στις </w:t>
      </w:r>
      <w:r w:rsidRPr="00C17E46">
        <w:rPr>
          <w:rFonts w:eastAsia="Times New Roman" w:cs="Times New Roman"/>
          <w:szCs w:val="24"/>
        </w:rPr>
        <w:t>τροπολογίες</w:t>
      </w:r>
      <w:r>
        <w:rPr>
          <w:rFonts w:eastAsia="Times New Roman" w:cs="Times New Roman"/>
          <w:szCs w:val="24"/>
        </w:rPr>
        <w:t>,</w:t>
      </w:r>
      <w:r w:rsidRPr="00C17E46">
        <w:rPr>
          <w:rFonts w:eastAsia="Times New Roman" w:cs="Times New Roman"/>
          <w:szCs w:val="24"/>
        </w:rPr>
        <w:t xml:space="preserve"> μόνο για να </w:t>
      </w:r>
      <w:r>
        <w:rPr>
          <w:rFonts w:eastAsia="Times New Roman" w:cs="Times New Roman"/>
          <w:szCs w:val="24"/>
        </w:rPr>
        <w:t xml:space="preserve">αναφερθώ </w:t>
      </w:r>
      <w:r w:rsidRPr="00C17E46">
        <w:rPr>
          <w:rFonts w:eastAsia="Times New Roman" w:cs="Times New Roman"/>
          <w:szCs w:val="24"/>
        </w:rPr>
        <w:t>στα θέματα</w:t>
      </w:r>
      <w:r>
        <w:rPr>
          <w:rFonts w:eastAsia="Times New Roman" w:cs="Times New Roman"/>
          <w:szCs w:val="24"/>
        </w:rPr>
        <w:t xml:space="preserve"> α</w:t>
      </w:r>
      <w:r w:rsidRPr="00C17E46">
        <w:rPr>
          <w:rFonts w:eastAsia="Times New Roman" w:cs="Times New Roman"/>
          <w:szCs w:val="24"/>
        </w:rPr>
        <w:t>π</w:t>
      </w:r>
      <w:r>
        <w:rPr>
          <w:rFonts w:eastAsia="Times New Roman" w:cs="Times New Roman"/>
          <w:szCs w:val="24"/>
        </w:rPr>
        <w:t xml:space="preserve">’ </w:t>
      </w:r>
      <w:r w:rsidRPr="00C17E46">
        <w:rPr>
          <w:rFonts w:eastAsia="Times New Roman" w:cs="Times New Roman"/>
          <w:szCs w:val="24"/>
        </w:rPr>
        <w:t>έξω</w:t>
      </w:r>
      <w:r>
        <w:rPr>
          <w:rFonts w:eastAsia="Times New Roman" w:cs="Times New Roman"/>
          <w:szCs w:val="24"/>
        </w:rPr>
        <w:t>-</w:t>
      </w:r>
      <w:r w:rsidRPr="00C17E46">
        <w:rPr>
          <w:rFonts w:eastAsia="Times New Roman" w:cs="Times New Roman"/>
          <w:szCs w:val="24"/>
        </w:rPr>
        <w:t>απ</w:t>
      </w:r>
      <w:r>
        <w:rPr>
          <w:rFonts w:eastAsia="Times New Roman" w:cs="Times New Roman"/>
          <w:szCs w:val="24"/>
        </w:rPr>
        <w:t xml:space="preserve">’ </w:t>
      </w:r>
      <w:r w:rsidRPr="00C17E46">
        <w:rPr>
          <w:rFonts w:eastAsia="Times New Roman" w:cs="Times New Roman"/>
          <w:szCs w:val="24"/>
        </w:rPr>
        <w:t>έξω</w:t>
      </w:r>
      <w:r>
        <w:rPr>
          <w:rFonts w:eastAsia="Times New Roman" w:cs="Times New Roman"/>
          <w:szCs w:val="24"/>
        </w:rPr>
        <w:t>.</w:t>
      </w:r>
    </w:p>
    <w:p w14:paraId="5218D75D"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w:t>
      </w:r>
      <w:r>
        <w:rPr>
          <w:rFonts w:eastAsia="Times New Roman" w:cs="Times New Roman"/>
          <w:szCs w:val="24"/>
        </w:rPr>
        <w:t>Μ</w:t>
      </w:r>
      <w:r w:rsidRPr="00C17E46">
        <w:rPr>
          <w:rFonts w:eastAsia="Times New Roman" w:cs="Times New Roman"/>
          <w:szCs w:val="24"/>
        </w:rPr>
        <w:t>ε την προτεινόμενη ρύθμιση τακτοποιούνται διάφορες οικονομικές εκκρεμότητες</w:t>
      </w:r>
      <w:r>
        <w:rPr>
          <w:rFonts w:eastAsia="Times New Roman" w:cs="Times New Roman"/>
          <w:szCs w:val="24"/>
        </w:rPr>
        <w:t>,</w:t>
      </w:r>
      <w:r w:rsidRPr="00C17E46">
        <w:rPr>
          <w:rFonts w:eastAsia="Times New Roman" w:cs="Times New Roman"/>
          <w:szCs w:val="24"/>
        </w:rPr>
        <w:t xml:space="preserve"> οι οποίες προέκυψαν από την απαίτηση ταχείας ανταπόκρισης στη διαρκώς εξελισσόμενη πραγματικότητα των υπηρεσιών του Υπουργείου Εθνικής Άμυνας</w:t>
      </w:r>
      <w:r>
        <w:rPr>
          <w:rFonts w:eastAsia="Times New Roman" w:cs="Times New Roman"/>
          <w:szCs w:val="24"/>
        </w:rPr>
        <w:t>…» -ο</w:t>
      </w:r>
      <w:r w:rsidRPr="00C17E46">
        <w:rPr>
          <w:rFonts w:eastAsia="Times New Roman" w:cs="Times New Roman"/>
          <w:szCs w:val="24"/>
        </w:rPr>
        <w:t xml:space="preserve"> Υπουργός Εθνικής Άμυνας δυστυχώ</w:t>
      </w:r>
      <w:r w:rsidRPr="00C17E46">
        <w:rPr>
          <w:rFonts w:eastAsia="Times New Roman" w:cs="Times New Roman"/>
          <w:szCs w:val="24"/>
        </w:rPr>
        <w:t>ς δεν είναι εδώ</w:t>
      </w:r>
      <w:r>
        <w:rPr>
          <w:rFonts w:eastAsia="Times New Roman" w:cs="Times New Roman"/>
          <w:szCs w:val="24"/>
        </w:rPr>
        <w:t>,</w:t>
      </w:r>
      <w:r w:rsidRPr="00C17E46">
        <w:rPr>
          <w:rFonts w:eastAsia="Times New Roman" w:cs="Times New Roman"/>
          <w:szCs w:val="24"/>
        </w:rPr>
        <w:t xml:space="preserve"> γιατί κάπου πετάει και ετοιμάζεται να ισοπεδώσει διάφορες βραχονησίδες</w:t>
      </w:r>
      <w:r>
        <w:rPr>
          <w:rFonts w:eastAsia="Times New Roman" w:cs="Times New Roman"/>
          <w:szCs w:val="24"/>
        </w:rPr>
        <w:t>- «….γ</w:t>
      </w:r>
      <w:r w:rsidRPr="00C17E46">
        <w:rPr>
          <w:rFonts w:eastAsia="Times New Roman" w:cs="Times New Roman"/>
          <w:szCs w:val="24"/>
        </w:rPr>
        <w:t>ια την αντιμετώπιση των αναγκών των προσφύγων και μεταναστών στους τομείς σίτισης</w:t>
      </w:r>
      <w:r>
        <w:rPr>
          <w:rFonts w:eastAsia="Times New Roman" w:cs="Times New Roman"/>
          <w:szCs w:val="24"/>
        </w:rPr>
        <w:t>,</w:t>
      </w:r>
      <w:r w:rsidRPr="00C17E46">
        <w:rPr>
          <w:rFonts w:eastAsia="Times New Roman" w:cs="Times New Roman"/>
          <w:szCs w:val="24"/>
        </w:rPr>
        <w:t xml:space="preserve"> διαμονής</w:t>
      </w:r>
      <w:r>
        <w:rPr>
          <w:rFonts w:eastAsia="Times New Roman" w:cs="Times New Roman"/>
          <w:szCs w:val="24"/>
        </w:rPr>
        <w:t>,</w:t>
      </w:r>
      <w:r w:rsidRPr="00C17E46">
        <w:rPr>
          <w:rFonts w:eastAsia="Times New Roman" w:cs="Times New Roman"/>
          <w:szCs w:val="24"/>
        </w:rPr>
        <w:t xml:space="preserve"> μεταφοράς και </w:t>
      </w:r>
      <w:r>
        <w:rPr>
          <w:rFonts w:eastAsia="Times New Roman" w:cs="Times New Roman"/>
          <w:szCs w:val="24"/>
        </w:rPr>
        <w:t>υ</w:t>
      </w:r>
      <w:r w:rsidRPr="00C17E46">
        <w:rPr>
          <w:rFonts w:eastAsia="Times New Roman" w:cs="Times New Roman"/>
          <w:szCs w:val="24"/>
        </w:rPr>
        <w:t>γειονομικής περίθαλψης</w:t>
      </w:r>
      <w:r>
        <w:rPr>
          <w:rFonts w:eastAsia="Times New Roman" w:cs="Times New Roman"/>
          <w:szCs w:val="24"/>
        </w:rPr>
        <w:t xml:space="preserve">…» -κ.λπ.- «…η </w:t>
      </w:r>
      <w:r w:rsidRPr="00C17E46">
        <w:rPr>
          <w:rFonts w:eastAsia="Times New Roman" w:cs="Times New Roman"/>
          <w:szCs w:val="24"/>
        </w:rPr>
        <w:t>εξόφληση οφειλών τ</w:t>
      </w:r>
      <w:r w:rsidRPr="00C17E46">
        <w:rPr>
          <w:rFonts w:eastAsia="Times New Roman" w:cs="Times New Roman"/>
          <w:szCs w:val="24"/>
        </w:rPr>
        <w:t xml:space="preserve">ου </w:t>
      </w:r>
      <w:r>
        <w:rPr>
          <w:rFonts w:eastAsia="Times New Roman" w:cs="Times New Roman"/>
          <w:szCs w:val="24"/>
        </w:rPr>
        <w:t>πλαισίου</w:t>
      </w:r>
      <w:r w:rsidRPr="00C17E46">
        <w:rPr>
          <w:rFonts w:eastAsia="Times New Roman" w:cs="Times New Roman"/>
          <w:szCs w:val="24"/>
        </w:rPr>
        <w:t xml:space="preserve"> αντιμετώπισης της προσφυγικής κρίσης</w:t>
      </w:r>
      <w:r>
        <w:rPr>
          <w:rFonts w:eastAsia="Times New Roman" w:cs="Times New Roman"/>
          <w:szCs w:val="24"/>
        </w:rPr>
        <w:t>,</w:t>
      </w:r>
      <w:r w:rsidRPr="00C17E46">
        <w:rPr>
          <w:rFonts w:eastAsia="Times New Roman" w:cs="Times New Roman"/>
          <w:szCs w:val="24"/>
        </w:rPr>
        <w:t xml:space="preserve"> ανεξαρτήτως </w:t>
      </w:r>
      <w:r w:rsidRPr="00C17E46">
        <w:rPr>
          <w:rFonts w:eastAsia="Times New Roman" w:cs="Times New Roman"/>
          <w:szCs w:val="24"/>
        </w:rPr>
        <w:lastRenderedPageBreak/>
        <w:t>χρηματοδοτικού εργαλείου πραγματοποίησης των σχετικών δαπανών</w:t>
      </w:r>
      <w:r>
        <w:rPr>
          <w:rFonts w:eastAsia="Times New Roman" w:cs="Times New Roman"/>
          <w:szCs w:val="24"/>
        </w:rPr>
        <w:t xml:space="preserve">…» -προσέξτε, ανεξαρτήτως </w:t>
      </w:r>
      <w:r w:rsidRPr="00C17E46">
        <w:rPr>
          <w:rFonts w:eastAsia="Times New Roman" w:cs="Times New Roman"/>
          <w:szCs w:val="24"/>
        </w:rPr>
        <w:t>χρηματοδοτικού εργαλείου πραγματοποίησης των σχετικών δαπανών</w:t>
      </w:r>
      <w:r>
        <w:rPr>
          <w:rFonts w:eastAsia="Times New Roman" w:cs="Times New Roman"/>
          <w:szCs w:val="24"/>
        </w:rPr>
        <w:t>-</w:t>
      </w:r>
      <w:r w:rsidRPr="00C17E46">
        <w:rPr>
          <w:rFonts w:eastAsia="Times New Roman" w:cs="Times New Roman"/>
          <w:szCs w:val="24"/>
        </w:rPr>
        <w:t xml:space="preserve"> </w:t>
      </w:r>
      <w:r>
        <w:rPr>
          <w:rFonts w:eastAsia="Times New Roman" w:cs="Times New Roman"/>
          <w:szCs w:val="24"/>
        </w:rPr>
        <w:t>«…</w:t>
      </w:r>
      <w:r w:rsidRPr="00C17E46">
        <w:rPr>
          <w:rFonts w:eastAsia="Times New Roman" w:cs="Times New Roman"/>
          <w:szCs w:val="24"/>
        </w:rPr>
        <w:t xml:space="preserve">εξασφαλίζοντας την </w:t>
      </w:r>
      <w:r>
        <w:rPr>
          <w:rFonts w:eastAsia="Times New Roman" w:cs="Times New Roman"/>
          <w:szCs w:val="24"/>
        </w:rPr>
        <w:t>απο</w:t>
      </w:r>
      <w:r w:rsidRPr="00C17E46">
        <w:rPr>
          <w:rFonts w:eastAsia="Times New Roman" w:cs="Times New Roman"/>
          <w:szCs w:val="24"/>
        </w:rPr>
        <w:t>πληρωμή των δικαιούχ</w:t>
      </w:r>
      <w:r w:rsidRPr="00C17E46">
        <w:rPr>
          <w:rFonts w:eastAsia="Times New Roman" w:cs="Times New Roman"/>
          <w:szCs w:val="24"/>
        </w:rPr>
        <w:t>ων</w:t>
      </w:r>
      <w:r>
        <w:rPr>
          <w:rFonts w:eastAsia="Times New Roman" w:cs="Times New Roman"/>
          <w:szCs w:val="24"/>
        </w:rPr>
        <w:t>,</w:t>
      </w:r>
      <w:r w:rsidRPr="00C17E46">
        <w:rPr>
          <w:rFonts w:eastAsia="Times New Roman" w:cs="Times New Roman"/>
          <w:szCs w:val="24"/>
        </w:rPr>
        <w:t xml:space="preserve"> τη ρευστότητα της αγοράς και την ομαλή μετάβαση των διενεργούμενων διαδικασιών σε καθεστώς κανονικότητας</w:t>
      </w:r>
      <w:r>
        <w:rPr>
          <w:rFonts w:eastAsia="Times New Roman" w:cs="Times New Roman"/>
          <w:szCs w:val="24"/>
        </w:rPr>
        <w:t>».</w:t>
      </w:r>
    </w:p>
    <w:p w14:paraId="5218D75E" w14:textId="77777777" w:rsidR="00BE48FC" w:rsidRDefault="008F016C">
      <w:pPr>
        <w:spacing w:line="600" w:lineRule="auto"/>
        <w:ind w:firstLine="720"/>
        <w:contextualSpacing/>
        <w:jc w:val="both"/>
        <w:rPr>
          <w:rFonts w:eastAsia="Times New Roman"/>
          <w:szCs w:val="24"/>
        </w:rPr>
      </w:pPr>
      <w:r>
        <w:rPr>
          <w:rFonts w:eastAsia="Times New Roman"/>
          <w:szCs w:val="24"/>
        </w:rPr>
        <w:t>Είναι μια τροπολογία</w:t>
      </w:r>
      <w:r>
        <w:rPr>
          <w:rFonts w:eastAsia="Times New Roman"/>
          <w:szCs w:val="24"/>
        </w:rPr>
        <w:t>,</w:t>
      </w:r>
      <w:r>
        <w:rPr>
          <w:rFonts w:eastAsia="Times New Roman"/>
          <w:szCs w:val="24"/>
        </w:rPr>
        <w:t xml:space="preserve"> που θέλει να φέρει αυτά τα ζητήματα σε καθεστώς κανονικότητας. Και τώρα πρέπει να το βάλουμε στο πλυντήριο, να το στύψουμε, να το στεγνώσουμε και να πάμε στην ταράτσα να το απλώσουμε κιόλας, για να είναι σε κανονικότητα. </w:t>
      </w:r>
    </w:p>
    <w:p w14:paraId="5218D75F" w14:textId="77777777" w:rsidR="00BE48FC" w:rsidRDefault="008F016C">
      <w:pPr>
        <w:spacing w:line="600" w:lineRule="auto"/>
        <w:ind w:firstLine="720"/>
        <w:contextualSpacing/>
        <w:jc w:val="both"/>
        <w:rPr>
          <w:rFonts w:eastAsia="Times New Roman"/>
          <w:szCs w:val="24"/>
        </w:rPr>
      </w:pPr>
      <w:r>
        <w:rPr>
          <w:rFonts w:eastAsia="Times New Roman"/>
          <w:szCs w:val="24"/>
        </w:rPr>
        <w:t>Όλα αυτά πρέπει να γίνουν πολύ γρ</w:t>
      </w:r>
      <w:r>
        <w:rPr>
          <w:rFonts w:eastAsia="Times New Roman"/>
          <w:szCs w:val="24"/>
        </w:rPr>
        <w:t xml:space="preserve">ήγορα, αυτές τις μέρες. </w:t>
      </w:r>
    </w:p>
    <w:p w14:paraId="5218D760" w14:textId="77777777" w:rsidR="00BE48FC" w:rsidRDefault="008F016C">
      <w:pPr>
        <w:spacing w:line="600" w:lineRule="auto"/>
        <w:ind w:firstLine="720"/>
        <w:contextualSpacing/>
        <w:jc w:val="both"/>
        <w:rPr>
          <w:rFonts w:eastAsia="Times New Roman"/>
          <w:szCs w:val="24"/>
        </w:rPr>
      </w:pPr>
      <w:r>
        <w:rPr>
          <w:rFonts w:eastAsia="Times New Roman"/>
          <w:szCs w:val="24"/>
        </w:rPr>
        <w:t>Και έχω μόνο ένα λεπτό ακόμα για να εξηγήσω ότι όλα αυτά τα ζητήματα πρέπει να τα κλείσουμε «πατ-κιουτ», που λέει ο σοφός λαός, ο οποίος νομίζω ότι μας ακούει με προσοχή τώρα. Και έρχονται Χριστούγεννα και Πρωτοχρονιά και πλησιάζει</w:t>
      </w:r>
      <w:r>
        <w:rPr>
          <w:rFonts w:eastAsia="Times New Roman"/>
          <w:szCs w:val="24"/>
        </w:rPr>
        <w:t xml:space="preserve"> το 2019, που θα είναι μια πάρα πολύ κρίσιμη χρονιά για τη χώρα μας. </w:t>
      </w:r>
    </w:p>
    <w:p w14:paraId="5218D761" w14:textId="77777777" w:rsidR="00BE48FC" w:rsidRDefault="008F016C">
      <w:pPr>
        <w:spacing w:line="600" w:lineRule="auto"/>
        <w:ind w:firstLine="720"/>
        <w:contextualSpacing/>
        <w:jc w:val="both"/>
        <w:rPr>
          <w:rFonts w:eastAsia="Times New Roman"/>
          <w:szCs w:val="24"/>
        </w:rPr>
      </w:pPr>
      <w:r>
        <w:rPr>
          <w:rFonts w:eastAsia="Times New Roman"/>
          <w:szCs w:val="24"/>
        </w:rPr>
        <w:lastRenderedPageBreak/>
        <w:t xml:space="preserve">Θέλω επί του παρόντος νομοσχεδίου να πω -αφού έκλεισα με τα «τσουρεκάκια» και τα «πλυντήρια»- ότι τέσσερα χρόνια μετά την έξαρση της προσφυγικής κρίσης, η Κυβέρνηση επικαλείται και πάλι </w:t>
      </w:r>
      <w:r>
        <w:rPr>
          <w:rFonts w:eastAsia="Times New Roman"/>
          <w:szCs w:val="24"/>
        </w:rPr>
        <w:t xml:space="preserve">καταστάσεις εκτάκτου ανάγκης, με σκοπό, μέσω του παρόντος νομοσχεδίου -όχι των </w:t>
      </w:r>
      <w:r>
        <w:rPr>
          <w:rFonts w:eastAsia="Times New Roman"/>
          <w:szCs w:val="24"/>
        </w:rPr>
        <w:t>εκατόν εβδομήντα έξι</w:t>
      </w:r>
      <w:r>
        <w:rPr>
          <w:rFonts w:eastAsia="Times New Roman"/>
          <w:szCs w:val="24"/>
        </w:rPr>
        <w:t xml:space="preserve"> τροπολογιών!- να παρατείνει για έναν ακόμα χρόνο τις διαδικασίες απευθείας αναθέσεων κατά παρέκκλιση κάθε κείμενης νομοθεσίας, για τις οποίες απευθείας αναθ</w:t>
      </w:r>
      <w:r>
        <w:rPr>
          <w:rFonts w:eastAsia="Times New Roman"/>
          <w:szCs w:val="24"/>
        </w:rPr>
        <w:t xml:space="preserve">έσεις ακόμα και η Ενιαία Ανεξάρτητη Αρχή Δημοσίων Συμβάσεων διατύπωσε -και διατυπώνει- έντονα ενστάσεις, διαφωνίες και αντιρρήσεις. </w:t>
      </w:r>
    </w:p>
    <w:p w14:paraId="5218D762" w14:textId="77777777" w:rsidR="00BE48FC" w:rsidRDefault="008F016C">
      <w:pPr>
        <w:spacing w:line="600" w:lineRule="auto"/>
        <w:ind w:firstLine="720"/>
        <w:contextualSpacing/>
        <w:jc w:val="both"/>
        <w:rPr>
          <w:rFonts w:eastAsia="Times New Roman"/>
          <w:szCs w:val="24"/>
        </w:rPr>
      </w:pPr>
      <w:r>
        <w:rPr>
          <w:rFonts w:eastAsia="Times New Roman"/>
          <w:szCs w:val="24"/>
        </w:rPr>
        <w:t>Το Ποτάμι και όσοι έχουμε μιλήσει από τον μεσαίο χώρο -θα έλεγα- της Αντιπολίτευσης, παρακολουθώντας το καθεστώς της αναποτ</w:t>
      </w:r>
      <w:r>
        <w:rPr>
          <w:rFonts w:eastAsia="Times New Roman"/>
          <w:szCs w:val="24"/>
        </w:rPr>
        <w:t>ελεσματικής, αδιαφανούς και χωρίς λογοδοσία διαχείρισης κονδυλίων για το προσφυγικό, είχαμε καταθέσει από τον Σεπτέμβριο την πρώτη ερώτηση και πριν από δέκα μέρες μια δεύτερη ερώτηση. Ακόμα δεν έχουμε πάρει πειστικές απαντήσεις. Αντί για απαντήσεις ήλθε αυ</w:t>
      </w:r>
      <w:r>
        <w:rPr>
          <w:rFonts w:eastAsia="Times New Roman"/>
          <w:szCs w:val="24"/>
        </w:rPr>
        <w:t xml:space="preserve">τό το νομοσχέδιο με διαδικασίες </w:t>
      </w:r>
      <w:r>
        <w:rPr>
          <w:rFonts w:eastAsia="Times New Roman"/>
          <w:szCs w:val="24"/>
          <w:lang w:val="en-US"/>
        </w:rPr>
        <w:t>fast</w:t>
      </w:r>
      <w:r w:rsidRPr="00140EC8">
        <w:rPr>
          <w:rFonts w:eastAsia="Times New Roman"/>
          <w:szCs w:val="24"/>
        </w:rPr>
        <w:t xml:space="preserve"> </w:t>
      </w:r>
      <w:r>
        <w:rPr>
          <w:rFonts w:eastAsia="Times New Roman"/>
          <w:szCs w:val="24"/>
          <w:lang w:val="en-US"/>
        </w:rPr>
        <w:t>track</w:t>
      </w:r>
      <w:r w:rsidRPr="00140EC8">
        <w:rPr>
          <w:rFonts w:eastAsia="Times New Roman"/>
          <w:szCs w:val="24"/>
        </w:rPr>
        <w:t xml:space="preserve"> </w:t>
      </w:r>
      <w:r>
        <w:rPr>
          <w:rFonts w:eastAsia="Times New Roman"/>
          <w:szCs w:val="24"/>
        </w:rPr>
        <w:t xml:space="preserve">μαζί με </w:t>
      </w:r>
      <w:r>
        <w:rPr>
          <w:rFonts w:eastAsia="Times New Roman"/>
          <w:szCs w:val="24"/>
        </w:rPr>
        <w:t>διακόσιες εβδομήντα έξι</w:t>
      </w:r>
      <w:r>
        <w:rPr>
          <w:rFonts w:eastAsia="Times New Roman"/>
          <w:szCs w:val="24"/>
        </w:rPr>
        <w:t xml:space="preserve"> «ζεστές» τροπολογίες -θα το λέω και θα το ξαναλέω αυτό- που πρέπει να </w:t>
      </w:r>
      <w:r>
        <w:rPr>
          <w:rFonts w:eastAsia="Times New Roman"/>
          <w:szCs w:val="24"/>
        </w:rPr>
        <w:lastRenderedPageBreak/>
        <w:t xml:space="preserve">κλείσουν θεματάκια δύσκολα και «πακετάκια» που έχουν φύγει δεν ξέρουμε για πού και ούτε πόσα, βέβαια. Διότι τα </w:t>
      </w:r>
      <w:r>
        <w:rPr>
          <w:rFonts w:eastAsia="Times New Roman"/>
          <w:szCs w:val="24"/>
        </w:rPr>
        <w:t xml:space="preserve">περισσότερα απ’ αυτά, ξέρετε, είναι μυστικά κονδύλια. Δεν μπορείτε να τα μάθετε εσείς όλοι, όποιοι κι όποιοι, δηλαδή, να μαθαίνετε πού πηγαίνουν κάτι μυστικά κονδύλια. </w:t>
      </w:r>
    </w:p>
    <w:p w14:paraId="5218D763" w14:textId="77777777" w:rsidR="00BE48FC" w:rsidRDefault="008F016C">
      <w:pPr>
        <w:spacing w:line="600" w:lineRule="auto"/>
        <w:ind w:firstLine="720"/>
        <w:contextualSpacing/>
        <w:jc w:val="both"/>
        <w:rPr>
          <w:rFonts w:eastAsia="Times New Roman"/>
          <w:szCs w:val="24"/>
        </w:rPr>
      </w:pPr>
      <w:r>
        <w:rPr>
          <w:rFonts w:eastAsia="Times New Roman"/>
          <w:szCs w:val="24"/>
        </w:rPr>
        <w:t>Είμαστε υποψιασμένοι με την παράταση του καθεστώτος αυτού που ζητείται τώρα. Λίγες ημέρ</w:t>
      </w:r>
      <w:r>
        <w:rPr>
          <w:rFonts w:eastAsia="Times New Roman"/>
          <w:szCs w:val="24"/>
        </w:rPr>
        <w:t xml:space="preserve">ες πριν την εισαγωγή του νομοσχεδίου, το κόμμα μας έχει ήδη αναδείξει το θέμα καταθέτοντας ερώτηση. </w:t>
      </w:r>
    </w:p>
    <w:p w14:paraId="5218D764" w14:textId="77777777" w:rsidR="00BE48FC" w:rsidRDefault="008F016C">
      <w:pPr>
        <w:spacing w:line="600" w:lineRule="auto"/>
        <w:ind w:firstLine="720"/>
        <w:contextualSpacing/>
        <w:jc w:val="both"/>
        <w:rPr>
          <w:rFonts w:eastAsia="Times New Roman"/>
          <w:szCs w:val="24"/>
        </w:rPr>
      </w:pPr>
      <w:r>
        <w:rPr>
          <w:rFonts w:eastAsia="Times New Roman"/>
          <w:szCs w:val="24"/>
        </w:rPr>
        <w:t>Το νομοσχέδιο αποτελεί ουσιαστικά μια εκτεταμένη τροπολογία που έρχεται προς ψήφιση με τη διαδικασία του κατεπείγοντος -</w:t>
      </w:r>
      <w:r>
        <w:rPr>
          <w:rFonts w:eastAsia="Times New Roman"/>
          <w:szCs w:val="24"/>
          <w:lang w:val="en-US"/>
        </w:rPr>
        <w:t>as</w:t>
      </w:r>
      <w:r w:rsidRPr="00140EC8">
        <w:rPr>
          <w:rFonts w:eastAsia="Times New Roman"/>
          <w:szCs w:val="24"/>
        </w:rPr>
        <w:t xml:space="preserve"> </w:t>
      </w:r>
      <w:r>
        <w:rPr>
          <w:rFonts w:eastAsia="Times New Roman"/>
          <w:szCs w:val="24"/>
          <w:lang w:val="en-US"/>
        </w:rPr>
        <w:t>usually</w:t>
      </w:r>
      <w:r w:rsidRPr="00140EC8">
        <w:rPr>
          <w:rFonts w:eastAsia="Times New Roman"/>
          <w:szCs w:val="24"/>
        </w:rPr>
        <w:t>, που λ</w:t>
      </w:r>
      <w:r>
        <w:rPr>
          <w:rFonts w:eastAsia="Times New Roman"/>
          <w:szCs w:val="24"/>
        </w:rPr>
        <w:t>έμε στο χωριό μου-</w:t>
      </w:r>
      <w:r>
        <w:rPr>
          <w:rFonts w:eastAsia="Times New Roman"/>
          <w:szCs w:val="24"/>
        </w:rPr>
        <w:t xml:space="preserve"> κάτι που αποτελεί προσφιλή τακτική αυτής της Κυβέρνησης, προσφιλέστερη τακτική απ’ όλες τις άλλες τακτικές και πρακτικές της Κυβέρνησης. Και αυτή είναι η Κυβέρνηση</w:t>
      </w:r>
      <w:r>
        <w:rPr>
          <w:rFonts w:eastAsia="Times New Roman"/>
          <w:szCs w:val="24"/>
        </w:rPr>
        <w:t>,</w:t>
      </w:r>
      <w:r>
        <w:rPr>
          <w:rFonts w:eastAsia="Times New Roman"/>
          <w:szCs w:val="24"/>
        </w:rPr>
        <w:t xml:space="preserve"> που έχει τις πιο πολλές τέτοιες κοινοβουλευτικές διαδικασίες ως τώρα. Έχει σπάσει όλα τα ρ</w:t>
      </w:r>
      <w:r>
        <w:rPr>
          <w:rFonts w:eastAsia="Times New Roman"/>
          <w:szCs w:val="24"/>
        </w:rPr>
        <w:t>εκόρ!</w:t>
      </w:r>
    </w:p>
    <w:p w14:paraId="5218D765" w14:textId="77777777" w:rsidR="00BE48FC" w:rsidRDefault="008F016C">
      <w:pPr>
        <w:spacing w:line="600" w:lineRule="auto"/>
        <w:ind w:firstLine="720"/>
        <w:contextualSpacing/>
        <w:jc w:val="both"/>
        <w:rPr>
          <w:rFonts w:eastAsia="Times New Roman"/>
          <w:szCs w:val="24"/>
        </w:rPr>
      </w:pPr>
      <w:r>
        <w:rPr>
          <w:rFonts w:eastAsia="Times New Roman"/>
          <w:szCs w:val="24"/>
        </w:rPr>
        <w:lastRenderedPageBreak/>
        <w:t>Χαρακτηριστικά θα πω ότι από τα 8 άρθρα του παρόντος νομοσχεδίου, μόνο στο άρθρο 3 μπορούμε να βρούμε θετικά σημεία και να μην το καταψηφίσουμε. Το νομοσχέδιο θα το καταψηφίσουμε στο σύνολό του, όπως και τα υπόλοιπα 7 άρθρα.</w:t>
      </w:r>
    </w:p>
    <w:p w14:paraId="5218D766" w14:textId="77777777" w:rsidR="00BE48FC" w:rsidRDefault="008F016C">
      <w:pPr>
        <w:spacing w:line="600" w:lineRule="auto"/>
        <w:ind w:firstLine="720"/>
        <w:contextualSpacing/>
        <w:jc w:val="both"/>
        <w:rPr>
          <w:rFonts w:eastAsia="Times New Roman"/>
          <w:szCs w:val="24"/>
        </w:rPr>
      </w:pPr>
      <w:r>
        <w:rPr>
          <w:rFonts w:eastAsia="Times New Roman"/>
          <w:szCs w:val="24"/>
        </w:rPr>
        <w:t>Τα ερωτήματα που προκύπτο</w:t>
      </w:r>
      <w:r>
        <w:rPr>
          <w:rFonts w:eastAsia="Times New Roman"/>
          <w:szCs w:val="24"/>
        </w:rPr>
        <w:t>υν επί του νομοσχεδίου, λοιπόν, είναι τα εξής</w:t>
      </w:r>
      <w:r w:rsidRPr="00F97465">
        <w:rPr>
          <w:rFonts w:eastAsia="Times New Roman"/>
          <w:szCs w:val="24"/>
        </w:rPr>
        <w:t>:</w:t>
      </w:r>
      <w:r>
        <w:rPr>
          <w:rFonts w:eastAsia="Times New Roman"/>
          <w:szCs w:val="24"/>
        </w:rPr>
        <w:t xml:space="preserve"> Πόσο κοστίζει η ειδική βεβαίωση νόμιμης διαμονής κατ’ άτομο δεν το ξέρουμε. Ποιο είναι το κόστος μισθώματος για κάθε άτομο δεν το ξέρουμε. Το ερώτημα ποιοι ήταν οι λόγοι που δεν τηρήθηκαν οι διαδικασίες ως τώρ</w:t>
      </w:r>
      <w:r>
        <w:rPr>
          <w:rFonts w:eastAsia="Times New Roman"/>
          <w:szCs w:val="24"/>
        </w:rPr>
        <w:t xml:space="preserve">α και πρέπει όλα τα έξοδα να νομιμοποιηθούν με το παρόν </w:t>
      </w:r>
      <w:r>
        <w:rPr>
          <w:rFonts w:eastAsia="Times New Roman"/>
          <w:szCs w:val="24"/>
          <w:lang w:val="en-US"/>
        </w:rPr>
        <w:t>fast</w:t>
      </w:r>
      <w:r w:rsidRPr="00F94876">
        <w:rPr>
          <w:rFonts w:eastAsia="Times New Roman"/>
          <w:szCs w:val="24"/>
        </w:rPr>
        <w:t xml:space="preserve"> </w:t>
      </w:r>
      <w:r>
        <w:rPr>
          <w:rFonts w:eastAsia="Times New Roman"/>
          <w:szCs w:val="24"/>
          <w:lang w:val="en-US"/>
        </w:rPr>
        <w:t>track</w:t>
      </w:r>
      <w:r w:rsidRPr="00F94876">
        <w:rPr>
          <w:rFonts w:eastAsia="Times New Roman"/>
          <w:szCs w:val="24"/>
        </w:rPr>
        <w:t xml:space="preserve"> </w:t>
      </w:r>
      <w:r>
        <w:rPr>
          <w:rFonts w:eastAsia="Times New Roman"/>
          <w:szCs w:val="24"/>
        </w:rPr>
        <w:t>νομοσχέδιο, δεν έχει απαντηθεί και ούτε θα απαντηθεί. Σχετικά με τις αποζημιώσεις των μελών των δώδεκα Ανεξάρτητων Επιτροπών Προσφυγών της Αρχής Προσφυγών με κόστος 110.000 ευρώ για δύο μήν</w:t>
      </w:r>
      <w:r>
        <w:rPr>
          <w:rFonts w:eastAsia="Times New Roman"/>
          <w:szCs w:val="24"/>
        </w:rPr>
        <w:t xml:space="preserve">ες, δεν το έχουμε δει σε ανάλυση και ούτε ξέρουμε ακριβώς τι γίνεται. Τι υπηρεσίες προσφέρθηκαν; Πόσα άτομα απασχολήθηκαν συνολικά και πόσες ώρες απασχολήθηκε κάθε άτομο; Πόσα άτομα απασχολούνται σε όλη αυτήν τη μπίζνα, σε </w:t>
      </w:r>
      <w:r>
        <w:rPr>
          <w:rFonts w:eastAsia="Times New Roman"/>
          <w:szCs w:val="24"/>
        </w:rPr>
        <w:lastRenderedPageBreak/>
        <w:t>ποιες θέσεις και πόσα παίρνουν; Π</w:t>
      </w:r>
      <w:r>
        <w:rPr>
          <w:rFonts w:eastAsia="Times New Roman"/>
          <w:szCs w:val="24"/>
        </w:rPr>
        <w:t xml:space="preserve">οιες είναι οι διάφορες </w:t>
      </w:r>
      <w:r>
        <w:rPr>
          <w:rFonts w:eastAsia="Times New Roman"/>
          <w:szCs w:val="24"/>
        </w:rPr>
        <w:t>μ</w:t>
      </w:r>
      <w:r>
        <w:rPr>
          <w:rFonts w:eastAsia="Times New Roman"/>
          <w:szCs w:val="24"/>
        </w:rPr>
        <w:t xml:space="preserve">η </w:t>
      </w:r>
      <w:r>
        <w:rPr>
          <w:rFonts w:eastAsia="Times New Roman"/>
          <w:szCs w:val="24"/>
        </w:rPr>
        <w:t>κ</w:t>
      </w:r>
      <w:r>
        <w:rPr>
          <w:rFonts w:eastAsia="Times New Roman"/>
          <w:szCs w:val="24"/>
        </w:rPr>
        <w:t xml:space="preserve">ρατικές </w:t>
      </w:r>
      <w:r>
        <w:rPr>
          <w:rFonts w:eastAsia="Times New Roman"/>
          <w:szCs w:val="24"/>
        </w:rPr>
        <w:t>ο</w:t>
      </w:r>
      <w:r>
        <w:rPr>
          <w:rFonts w:eastAsia="Times New Roman"/>
          <w:szCs w:val="24"/>
        </w:rPr>
        <w:t xml:space="preserve">ργανώσεις, οι οποίες -να μην πω επωφελούνται- δραστηριοποιούνται; </w:t>
      </w:r>
    </w:p>
    <w:p w14:paraId="5218D767" w14:textId="77777777" w:rsidR="00BE48FC" w:rsidRDefault="008F016C">
      <w:pPr>
        <w:spacing w:line="600" w:lineRule="auto"/>
        <w:ind w:firstLine="720"/>
        <w:contextualSpacing/>
        <w:jc w:val="both"/>
        <w:rPr>
          <w:rFonts w:eastAsia="Times New Roman"/>
          <w:szCs w:val="24"/>
        </w:rPr>
      </w:pPr>
      <w:r w:rsidRPr="001556A9">
        <w:rPr>
          <w:rFonts w:eastAsia="Times New Roman"/>
          <w:b/>
          <w:szCs w:val="24"/>
        </w:rPr>
        <w:t>ΠΡΟΕΔΡΕΥΩΝ (Νικήτας Κακλαμάνης):</w:t>
      </w:r>
      <w:r w:rsidRPr="00F94876">
        <w:rPr>
          <w:rFonts w:eastAsia="Times New Roman"/>
          <w:szCs w:val="24"/>
        </w:rPr>
        <w:t xml:space="preserve"> </w:t>
      </w:r>
      <w:r>
        <w:rPr>
          <w:rFonts w:eastAsia="Times New Roman"/>
          <w:szCs w:val="24"/>
        </w:rPr>
        <w:t>Κύριε Ψαριανέ, ολοκληρώστε, σας παρακαλώ.</w:t>
      </w:r>
    </w:p>
    <w:p w14:paraId="5218D768" w14:textId="77777777" w:rsidR="00BE48FC" w:rsidRDefault="008F016C">
      <w:pPr>
        <w:spacing w:line="600" w:lineRule="auto"/>
        <w:ind w:firstLine="720"/>
        <w:contextualSpacing/>
        <w:jc w:val="both"/>
        <w:rPr>
          <w:rFonts w:eastAsia="Times New Roman"/>
          <w:szCs w:val="24"/>
        </w:rPr>
      </w:pPr>
      <w:r w:rsidRPr="001556A9">
        <w:rPr>
          <w:rFonts w:eastAsia="Times New Roman"/>
          <w:b/>
          <w:szCs w:val="24"/>
        </w:rPr>
        <w:t>ΓΡΗΓΟΡΙΟΣ ΨΑΡΙΑΝΟΣ:</w:t>
      </w:r>
      <w:r w:rsidRPr="00F94876">
        <w:rPr>
          <w:rFonts w:eastAsia="Times New Roman"/>
          <w:szCs w:val="24"/>
        </w:rPr>
        <w:t xml:space="preserve"> </w:t>
      </w:r>
      <w:r>
        <w:rPr>
          <w:rFonts w:eastAsia="Times New Roman"/>
          <w:szCs w:val="24"/>
        </w:rPr>
        <w:t>Ολοκληρώνω πολύ σύντομα, κύριε Πρόεδρε.</w:t>
      </w:r>
    </w:p>
    <w:p w14:paraId="5218D769" w14:textId="77777777" w:rsidR="00BE48FC" w:rsidRDefault="008F016C">
      <w:pPr>
        <w:spacing w:line="600" w:lineRule="auto"/>
        <w:ind w:firstLine="720"/>
        <w:contextualSpacing/>
        <w:jc w:val="both"/>
        <w:rPr>
          <w:rFonts w:eastAsia="Times New Roman"/>
          <w:szCs w:val="24"/>
        </w:rPr>
      </w:pPr>
      <w:r>
        <w:rPr>
          <w:rFonts w:eastAsia="Times New Roman"/>
          <w:szCs w:val="24"/>
        </w:rPr>
        <w:t>Ως προς τις δαπάνε</w:t>
      </w:r>
      <w:r>
        <w:rPr>
          <w:rFonts w:eastAsia="Times New Roman"/>
          <w:szCs w:val="24"/>
        </w:rPr>
        <w:t>ς για μισθώματα, μόνο για το διάστημα από την αρχή του 2018 μέχρι σήμερα έχουμε ενάμισι εκατομμύριο. Και είναι πολύ πιθανό σε λίγο καιρό να ξαναδιαβάζουμε λίστες με νέες συμβάσεις.</w:t>
      </w:r>
    </w:p>
    <w:p w14:paraId="5218D76A" w14:textId="77777777" w:rsidR="00BE48FC" w:rsidRDefault="008F016C">
      <w:pPr>
        <w:tabs>
          <w:tab w:val="center" w:pos="4753"/>
          <w:tab w:val="left" w:pos="6156"/>
        </w:tabs>
        <w:spacing w:line="600" w:lineRule="auto"/>
        <w:ind w:firstLine="720"/>
        <w:jc w:val="both"/>
        <w:rPr>
          <w:rFonts w:eastAsia="Times New Roman"/>
          <w:szCs w:val="24"/>
        </w:rPr>
      </w:pPr>
      <w:r>
        <w:rPr>
          <w:rFonts w:eastAsia="Times New Roman"/>
          <w:szCs w:val="24"/>
        </w:rPr>
        <w:t>Έχουμε</w:t>
      </w:r>
      <w:r w:rsidRPr="00400BB1">
        <w:rPr>
          <w:rFonts w:eastAsia="Times New Roman"/>
          <w:szCs w:val="24"/>
        </w:rPr>
        <w:t xml:space="preserve"> 5,8 εκατομμύρια </w:t>
      </w:r>
      <w:r>
        <w:rPr>
          <w:rFonts w:eastAsia="Times New Roman"/>
          <w:szCs w:val="24"/>
        </w:rPr>
        <w:t xml:space="preserve">ευρώ </w:t>
      </w:r>
      <w:r w:rsidRPr="00400BB1">
        <w:rPr>
          <w:rFonts w:eastAsia="Times New Roman"/>
          <w:szCs w:val="24"/>
        </w:rPr>
        <w:t>για παράταση συμβάσεων και άλλα 6,1 εκατομμύρια</w:t>
      </w:r>
      <w:r w:rsidRPr="00400BB1">
        <w:rPr>
          <w:rFonts w:eastAsia="Times New Roman"/>
          <w:szCs w:val="24"/>
        </w:rPr>
        <w:t xml:space="preserve"> </w:t>
      </w:r>
      <w:r>
        <w:rPr>
          <w:rFonts w:eastAsia="Times New Roman"/>
          <w:szCs w:val="24"/>
        </w:rPr>
        <w:t xml:space="preserve">ευρώ </w:t>
      </w:r>
      <w:r w:rsidRPr="00400BB1">
        <w:rPr>
          <w:rFonts w:eastAsia="Times New Roman"/>
          <w:szCs w:val="24"/>
        </w:rPr>
        <w:t xml:space="preserve">για την πρόσληψη άλλων </w:t>
      </w:r>
      <w:r>
        <w:rPr>
          <w:rFonts w:eastAsia="Times New Roman"/>
          <w:szCs w:val="24"/>
        </w:rPr>
        <w:t>τριακοσίων πενήντα</w:t>
      </w:r>
      <w:r w:rsidRPr="00400BB1">
        <w:rPr>
          <w:rFonts w:eastAsia="Times New Roman"/>
          <w:szCs w:val="24"/>
        </w:rPr>
        <w:t xml:space="preserve"> ατόμων</w:t>
      </w:r>
      <w:r>
        <w:rPr>
          <w:rFonts w:eastAsia="Times New Roman"/>
          <w:szCs w:val="24"/>
        </w:rPr>
        <w:t xml:space="preserve">, 110.000 ευρώ για τα μέλη των </w:t>
      </w:r>
      <w:r>
        <w:rPr>
          <w:rFonts w:eastAsia="Times New Roman"/>
          <w:szCs w:val="24"/>
        </w:rPr>
        <w:t>α</w:t>
      </w:r>
      <w:r w:rsidRPr="00400BB1">
        <w:rPr>
          <w:rFonts w:eastAsia="Times New Roman"/>
          <w:szCs w:val="24"/>
        </w:rPr>
        <w:t xml:space="preserve">νεξάρτητων </w:t>
      </w:r>
      <w:r>
        <w:rPr>
          <w:rFonts w:eastAsia="Times New Roman"/>
          <w:szCs w:val="24"/>
        </w:rPr>
        <w:t>ε</w:t>
      </w:r>
      <w:r w:rsidRPr="00400BB1">
        <w:rPr>
          <w:rFonts w:eastAsia="Times New Roman"/>
          <w:szCs w:val="24"/>
        </w:rPr>
        <w:t xml:space="preserve">πιτροπών </w:t>
      </w:r>
      <w:r>
        <w:rPr>
          <w:rFonts w:eastAsia="Times New Roman"/>
          <w:szCs w:val="24"/>
        </w:rPr>
        <w:t>π</w:t>
      </w:r>
      <w:r>
        <w:rPr>
          <w:rFonts w:eastAsia="Times New Roman"/>
          <w:szCs w:val="24"/>
        </w:rPr>
        <w:t>ροσφυγών</w:t>
      </w:r>
      <w:r w:rsidRPr="00400BB1">
        <w:rPr>
          <w:rFonts w:eastAsia="Times New Roman"/>
          <w:szCs w:val="24"/>
        </w:rPr>
        <w:t xml:space="preserve"> </w:t>
      </w:r>
      <w:r>
        <w:rPr>
          <w:rFonts w:eastAsia="Times New Roman"/>
          <w:szCs w:val="24"/>
        </w:rPr>
        <w:t>-</w:t>
      </w:r>
      <w:r w:rsidRPr="00400BB1">
        <w:rPr>
          <w:rFonts w:eastAsia="Times New Roman"/>
          <w:szCs w:val="24"/>
        </w:rPr>
        <w:t>που είπαμε</w:t>
      </w:r>
      <w:r>
        <w:rPr>
          <w:rFonts w:eastAsia="Times New Roman"/>
          <w:szCs w:val="24"/>
        </w:rPr>
        <w:t>-</w:t>
      </w:r>
      <w:r w:rsidRPr="00400BB1">
        <w:rPr>
          <w:rFonts w:eastAsia="Times New Roman"/>
          <w:szCs w:val="24"/>
        </w:rPr>
        <w:t xml:space="preserve"> για διάστημα δύο μηνών</w:t>
      </w:r>
      <w:r>
        <w:rPr>
          <w:rFonts w:eastAsia="Times New Roman"/>
          <w:szCs w:val="24"/>
        </w:rPr>
        <w:t>, ενώ</w:t>
      </w:r>
      <w:r w:rsidRPr="00400BB1">
        <w:rPr>
          <w:rFonts w:eastAsia="Times New Roman"/>
          <w:szCs w:val="24"/>
        </w:rPr>
        <w:t xml:space="preserve"> τα κριτήρια και οι διαδικασίες βάσει των οποίων γίνονται όλα αυτά</w:t>
      </w:r>
      <w:r>
        <w:rPr>
          <w:rFonts w:eastAsia="Times New Roman"/>
          <w:szCs w:val="24"/>
        </w:rPr>
        <w:t>,</w:t>
      </w:r>
      <w:r w:rsidRPr="00400BB1">
        <w:rPr>
          <w:rFonts w:eastAsia="Times New Roman"/>
          <w:szCs w:val="24"/>
        </w:rPr>
        <w:t xml:space="preserve"> είναι σχεδόν άγνωστα</w:t>
      </w:r>
      <w:r>
        <w:rPr>
          <w:rFonts w:eastAsia="Times New Roman"/>
          <w:szCs w:val="24"/>
        </w:rPr>
        <w:t>,</w:t>
      </w:r>
      <w:r w:rsidRPr="00400BB1">
        <w:rPr>
          <w:rFonts w:eastAsia="Times New Roman"/>
          <w:szCs w:val="24"/>
        </w:rPr>
        <w:t xml:space="preserve"> αδήλωτα</w:t>
      </w:r>
      <w:r>
        <w:rPr>
          <w:rFonts w:eastAsia="Times New Roman"/>
          <w:szCs w:val="24"/>
        </w:rPr>
        <w:t>,</w:t>
      </w:r>
      <w:r w:rsidRPr="00400BB1">
        <w:rPr>
          <w:rFonts w:eastAsia="Times New Roman"/>
          <w:szCs w:val="24"/>
        </w:rPr>
        <w:t xml:space="preserve"> αδιευκρίνιστα</w:t>
      </w:r>
      <w:r>
        <w:rPr>
          <w:rFonts w:eastAsia="Times New Roman"/>
          <w:szCs w:val="24"/>
        </w:rPr>
        <w:t xml:space="preserve"> και αδικαιολόγητα πολλές φορές. </w:t>
      </w:r>
    </w:p>
    <w:p w14:paraId="5218D76B" w14:textId="77777777" w:rsidR="00BE48FC" w:rsidRDefault="008F016C">
      <w:pPr>
        <w:tabs>
          <w:tab w:val="center" w:pos="4753"/>
          <w:tab w:val="left" w:pos="6156"/>
        </w:tabs>
        <w:spacing w:line="600" w:lineRule="auto"/>
        <w:ind w:firstLine="720"/>
        <w:jc w:val="both"/>
        <w:rPr>
          <w:rFonts w:eastAsia="Times New Roman"/>
          <w:szCs w:val="24"/>
        </w:rPr>
      </w:pPr>
      <w:r>
        <w:rPr>
          <w:rFonts w:eastAsia="Times New Roman"/>
          <w:szCs w:val="24"/>
        </w:rPr>
        <w:lastRenderedPageBreak/>
        <w:t>Ε</w:t>
      </w:r>
      <w:r w:rsidRPr="00400BB1">
        <w:rPr>
          <w:rFonts w:eastAsia="Times New Roman"/>
          <w:szCs w:val="24"/>
        </w:rPr>
        <w:t>ν κατακλείδι</w:t>
      </w:r>
      <w:r>
        <w:rPr>
          <w:rFonts w:eastAsia="Times New Roman"/>
          <w:szCs w:val="24"/>
        </w:rPr>
        <w:t>,</w:t>
      </w:r>
      <w:r w:rsidRPr="00400BB1">
        <w:rPr>
          <w:rFonts w:eastAsia="Times New Roman"/>
          <w:szCs w:val="24"/>
        </w:rPr>
        <w:t xml:space="preserve"> με το παρόν σχέδιο νόμου</w:t>
      </w:r>
      <w:r>
        <w:rPr>
          <w:rFonts w:eastAsia="Times New Roman"/>
          <w:szCs w:val="24"/>
        </w:rPr>
        <w:t xml:space="preserve"> νομιμοποιούνται και παρακάμπτονται -το γράφει μέσα το ίδιο το νομοσχέδιο- </w:t>
      </w:r>
      <w:r w:rsidRPr="00400BB1">
        <w:rPr>
          <w:rFonts w:eastAsia="Times New Roman"/>
          <w:szCs w:val="24"/>
        </w:rPr>
        <w:t>όλ</w:t>
      </w:r>
      <w:r>
        <w:rPr>
          <w:rFonts w:eastAsia="Times New Roman"/>
          <w:szCs w:val="24"/>
        </w:rPr>
        <w:t>ες</w:t>
      </w:r>
      <w:r w:rsidRPr="00400BB1">
        <w:rPr>
          <w:rFonts w:eastAsia="Times New Roman"/>
          <w:szCs w:val="24"/>
        </w:rPr>
        <w:t xml:space="preserve"> </w:t>
      </w:r>
      <w:r>
        <w:rPr>
          <w:rFonts w:eastAsia="Times New Roman"/>
          <w:szCs w:val="24"/>
        </w:rPr>
        <w:t>οι</w:t>
      </w:r>
      <w:r w:rsidRPr="00400BB1">
        <w:rPr>
          <w:rFonts w:eastAsia="Times New Roman"/>
          <w:szCs w:val="24"/>
        </w:rPr>
        <w:t xml:space="preserve"> νόμιμ</w:t>
      </w:r>
      <w:r>
        <w:rPr>
          <w:rFonts w:eastAsia="Times New Roman"/>
          <w:szCs w:val="24"/>
        </w:rPr>
        <w:t xml:space="preserve">ες </w:t>
      </w:r>
      <w:r w:rsidRPr="00400BB1">
        <w:rPr>
          <w:rFonts w:eastAsia="Times New Roman"/>
          <w:szCs w:val="24"/>
        </w:rPr>
        <w:t>διαδικασ</w:t>
      </w:r>
      <w:r>
        <w:rPr>
          <w:rFonts w:eastAsia="Times New Roman"/>
          <w:szCs w:val="24"/>
        </w:rPr>
        <w:t>ίες.</w:t>
      </w:r>
      <w:r w:rsidRPr="00400BB1">
        <w:rPr>
          <w:rFonts w:eastAsia="Times New Roman"/>
          <w:szCs w:val="24"/>
        </w:rPr>
        <w:t xml:space="preserve"> </w:t>
      </w:r>
      <w:r>
        <w:rPr>
          <w:rFonts w:eastAsia="Times New Roman"/>
          <w:szCs w:val="24"/>
        </w:rPr>
        <w:t xml:space="preserve">Επαναλαμβάνω: Με το </w:t>
      </w:r>
      <w:r w:rsidRPr="00400BB1">
        <w:rPr>
          <w:rFonts w:eastAsia="Times New Roman"/>
          <w:szCs w:val="24"/>
        </w:rPr>
        <w:t>άρθρο 6</w:t>
      </w:r>
      <w:r>
        <w:rPr>
          <w:rFonts w:eastAsia="Times New Roman"/>
          <w:szCs w:val="24"/>
        </w:rPr>
        <w:t xml:space="preserve"> του παρόντος σχεδίου </w:t>
      </w:r>
      <w:r w:rsidRPr="00400BB1">
        <w:rPr>
          <w:rFonts w:eastAsia="Times New Roman"/>
          <w:szCs w:val="24"/>
        </w:rPr>
        <w:t>νόμου νομιμοποιε</w:t>
      </w:r>
      <w:r w:rsidRPr="00400BB1">
        <w:rPr>
          <w:rFonts w:eastAsia="Times New Roman"/>
          <w:szCs w:val="24"/>
        </w:rPr>
        <w:t>ίται η παράκαμψη όλων των νόμιμων διαδικασιών</w:t>
      </w:r>
      <w:r>
        <w:rPr>
          <w:rFonts w:eastAsia="Times New Roman"/>
          <w:szCs w:val="24"/>
        </w:rPr>
        <w:t>.</w:t>
      </w:r>
      <w:r w:rsidRPr="00400BB1">
        <w:rPr>
          <w:rFonts w:eastAsia="Times New Roman"/>
          <w:szCs w:val="24"/>
        </w:rPr>
        <w:t xml:space="preserve"> </w:t>
      </w:r>
      <w:r>
        <w:rPr>
          <w:rFonts w:eastAsia="Times New Roman"/>
          <w:szCs w:val="24"/>
        </w:rPr>
        <w:t>Ο χρησιμοποιούμενος όρος «κατά παρέκκλιση της κείμενης νομοθεσίας…</w:t>
      </w:r>
    </w:p>
    <w:p w14:paraId="5218D76C" w14:textId="77777777" w:rsidR="00BE48FC" w:rsidRDefault="008F016C">
      <w:pPr>
        <w:spacing w:line="600" w:lineRule="auto"/>
        <w:ind w:firstLine="720"/>
        <w:jc w:val="both"/>
        <w:rPr>
          <w:rFonts w:eastAsia="Times New Roman" w:cs="Times New Roman"/>
          <w:szCs w:val="24"/>
        </w:rPr>
      </w:pPr>
      <w:r w:rsidRPr="00F15680">
        <w:rPr>
          <w:rFonts w:eastAsia="Times New Roman" w:cs="Times New Roman"/>
          <w:b/>
          <w:szCs w:val="24"/>
        </w:rPr>
        <w:t xml:space="preserve">ΠΡΟΕΔΡΕΥΩΝ (Νικήτας Κακλαμάνης): </w:t>
      </w:r>
      <w:r>
        <w:rPr>
          <w:rFonts w:eastAsia="Times New Roman" w:cs="Times New Roman"/>
          <w:szCs w:val="24"/>
        </w:rPr>
        <w:t xml:space="preserve">Κύριε Ψαριανέ, σας παρακαλώ, κλείστε. Δεν μπορώ να σας δώσω άλλο χρόνο. </w:t>
      </w:r>
    </w:p>
    <w:p w14:paraId="5218D76D" w14:textId="77777777" w:rsidR="00BE48FC" w:rsidRDefault="008F016C">
      <w:pPr>
        <w:spacing w:line="600" w:lineRule="auto"/>
        <w:ind w:firstLine="720"/>
        <w:jc w:val="both"/>
        <w:rPr>
          <w:rFonts w:eastAsia="Times New Roman" w:cs="Times New Roman"/>
          <w:szCs w:val="24"/>
        </w:rPr>
      </w:pPr>
      <w:r w:rsidRPr="00695962">
        <w:rPr>
          <w:rFonts w:eastAsia="Times New Roman" w:cs="Times New Roman"/>
          <w:b/>
          <w:szCs w:val="24"/>
        </w:rPr>
        <w:t>ΓΡΗΓΟΡΙΟΣ ΨΑΡΙΑΝΟΣ:</w:t>
      </w:r>
      <w:r>
        <w:rPr>
          <w:rFonts w:eastAsia="Times New Roman" w:cs="Times New Roman"/>
          <w:szCs w:val="24"/>
        </w:rPr>
        <w:t xml:space="preserve"> Τελειώνω, κύριε </w:t>
      </w:r>
      <w:r>
        <w:rPr>
          <w:rFonts w:eastAsia="Times New Roman" w:cs="Times New Roman"/>
          <w:szCs w:val="24"/>
        </w:rPr>
        <w:t xml:space="preserve">Πρόεδρε. </w:t>
      </w:r>
    </w:p>
    <w:p w14:paraId="5218D76E" w14:textId="77777777" w:rsidR="00BE48FC" w:rsidRDefault="008F016C">
      <w:pPr>
        <w:spacing w:line="600" w:lineRule="auto"/>
        <w:ind w:firstLine="720"/>
        <w:jc w:val="both"/>
        <w:rPr>
          <w:rFonts w:eastAsia="Times New Roman" w:cs="Times New Roman"/>
          <w:b/>
          <w:szCs w:val="24"/>
        </w:rPr>
      </w:pPr>
      <w:r w:rsidRPr="00F15680">
        <w:rPr>
          <w:rFonts w:eastAsia="Times New Roman" w:cs="Times New Roman"/>
          <w:b/>
          <w:szCs w:val="24"/>
        </w:rPr>
        <w:t xml:space="preserve">ΠΡΟΕΔΡΕΥΩΝ (Νικήτας Κακλαμάνης): </w:t>
      </w:r>
      <w:r>
        <w:rPr>
          <w:rFonts w:eastAsia="Times New Roman" w:cs="Times New Roman"/>
          <w:szCs w:val="24"/>
        </w:rPr>
        <w:t xml:space="preserve">Έχετε πάρει διπλάσιο χρόνο. </w:t>
      </w:r>
    </w:p>
    <w:p w14:paraId="5218D76F" w14:textId="77777777" w:rsidR="00BE48FC" w:rsidRDefault="008F016C">
      <w:pPr>
        <w:spacing w:line="600" w:lineRule="auto"/>
        <w:ind w:firstLine="720"/>
        <w:jc w:val="both"/>
        <w:rPr>
          <w:rFonts w:eastAsia="Times New Roman" w:cs="Times New Roman"/>
          <w:szCs w:val="24"/>
        </w:rPr>
      </w:pPr>
      <w:r w:rsidRPr="00695962">
        <w:rPr>
          <w:rFonts w:eastAsia="Times New Roman" w:cs="Times New Roman"/>
          <w:b/>
          <w:szCs w:val="24"/>
        </w:rPr>
        <w:t>ΓΡΗΓΟΡΙΟΣ ΨΑΡΙΑΝΟΣ:</w:t>
      </w:r>
      <w:r>
        <w:rPr>
          <w:rFonts w:eastAsia="Times New Roman" w:cs="Times New Roman"/>
          <w:b/>
          <w:szCs w:val="24"/>
        </w:rPr>
        <w:t xml:space="preserve"> </w:t>
      </w:r>
      <w:r>
        <w:rPr>
          <w:rFonts w:eastAsia="Times New Roman" w:cs="Times New Roman"/>
          <w:szCs w:val="24"/>
        </w:rPr>
        <w:t xml:space="preserve">Ο σύντροφος ο προηγούμενος με πέρασε πολύ παραπάνω. </w:t>
      </w:r>
    </w:p>
    <w:p w14:paraId="5218D770" w14:textId="77777777" w:rsidR="00BE48FC" w:rsidRDefault="008F016C">
      <w:pPr>
        <w:spacing w:line="600" w:lineRule="auto"/>
        <w:ind w:firstLine="720"/>
        <w:jc w:val="both"/>
        <w:rPr>
          <w:rFonts w:eastAsia="Times New Roman" w:cs="Times New Roman"/>
          <w:szCs w:val="24"/>
        </w:rPr>
      </w:pPr>
      <w:r w:rsidRPr="00F15680">
        <w:rPr>
          <w:rFonts w:eastAsia="Times New Roman" w:cs="Times New Roman"/>
          <w:b/>
          <w:szCs w:val="24"/>
        </w:rPr>
        <w:t xml:space="preserve">ΠΡΟΕΔΡΕΥΩΝ (Νικήτας Κακλαμάνης): </w:t>
      </w:r>
      <w:r>
        <w:rPr>
          <w:rFonts w:eastAsia="Times New Roman" w:cs="Times New Roman"/>
          <w:szCs w:val="24"/>
        </w:rPr>
        <w:t xml:space="preserve">Ε, μα τώρα, δείτε απέναντι το ρολόι. </w:t>
      </w:r>
    </w:p>
    <w:p w14:paraId="5218D771" w14:textId="77777777" w:rsidR="00BE48FC" w:rsidRDefault="008F016C">
      <w:pPr>
        <w:spacing w:line="600" w:lineRule="auto"/>
        <w:ind w:firstLine="720"/>
        <w:jc w:val="both"/>
        <w:rPr>
          <w:rFonts w:eastAsia="Times New Roman"/>
          <w:szCs w:val="24"/>
        </w:rPr>
      </w:pPr>
      <w:r w:rsidRPr="00695962">
        <w:rPr>
          <w:rFonts w:eastAsia="Times New Roman" w:cs="Times New Roman"/>
          <w:b/>
          <w:szCs w:val="24"/>
        </w:rPr>
        <w:t>ΓΡΗΓΟΡΙΟΣ ΨΑΡΙΑΝΟΣ:</w:t>
      </w:r>
      <w:r>
        <w:rPr>
          <w:rFonts w:eastAsia="Times New Roman" w:cs="Times New Roman"/>
          <w:b/>
          <w:szCs w:val="24"/>
        </w:rPr>
        <w:t xml:space="preserve"> </w:t>
      </w:r>
      <w:r>
        <w:rPr>
          <w:rFonts w:eastAsia="Times New Roman" w:cs="Times New Roman"/>
          <w:szCs w:val="24"/>
        </w:rPr>
        <w:t>Μετράω τα λεπτά. Κ</w:t>
      </w:r>
      <w:r>
        <w:rPr>
          <w:rFonts w:eastAsia="Times New Roman"/>
          <w:szCs w:val="24"/>
        </w:rPr>
        <w:t xml:space="preserve">άτι Υπουργοί και Πρωθυπουργοί και διάφοροι άλλοι πρόεδροι, αντί για είκοσι λεπτά, μιλάνε μιάμιση ώρα. </w:t>
      </w:r>
    </w:p>
    <w:p w14:paraId="5218D772" w14:textId="77777777" w:rsidR="00BE48FC" w:rsidRDefault="008F016C">
      <w:pPr>
        <w:spacing w:line="600" w:lineRule="auto"/>
        <w:ind w:firstLine="720"/>
        <w:jc w:val="both"/>
        <w:rPr>
          <w:rFonts w:eastAsia="Times New Roman" w:cs="Times New Roman"/>
          <w:b/>
          <w:szCs w:val="24"/>
        </w:rPr>
      </w:pPr>
      <w:r w:rsidRPr="00F15680">
        <w:rPr>
          <w:rFonts w:eastAsia="Times New Roman" w:cs="Times New Roman"/>
          <w:b/>
          <w:szCs w:val="24"/>
        </w:rPr>
        <w:lastRenderedPageBreak/>
        <w:t>ΠΡΟΕΔΡΕΥΩΝ (Νικήτας Κακλαμάνης):</w:t>
      </w:r>
      <w:r>
        <w:rPr>
          <w:rFonts w:eastAsia="Times New Roman" w:cs="Times New Roman"/>
          <w:b/>
          <w:szCs w:val="24"/>
        </w:rPr>
        <w:t xml:space="preserve"> </w:t>
      </w:r>
      <w:r>
        <w:rPr>
          <w:rFonts w:eastAsia="Times New Roman"/>
          <w:szCs w:val="24"/>
        </w:rPr>
        <w:t xml:space="preserve">Εντάξει, αφήστε τώρα τους Αρχηγούς και τους Πρωθυπουργούς. Συμφωνώ μαζί σας. </w:t>
      </w:r>
    </w:p>
    <w:p w14:paraId="5218D773" w14:textId="77777777" w:rsidR="00BE48FC" w:rsidRDefault="008F016C">
      <w:pPr>
        <w:tabs>
          <w:tab w:val="center" w:pos="4753"/>
          <w:tab w:val="left" w:pos="6156"/>
        </w:tabs>
        <w:spacing w:line="600" w:lineRule="auto"/>
        <w:ind w:firstLine="720"/>
        <w:jc w:val="both"/>
        <w:rPr>
          <w:rFonts w:eastAsia="Times New Roman"/>
          <w:szCs w:val="24"/>
        </w:rPr>
      </w:pPr>
      <w:r w:rsidRPr="00695962">
        <w:rPr>
          <w:rFonts w:eastAsia="Times New Roman" w:cs="Times New Roman"/>
          <w:b/>
          <w:szCs w:val="24"/>
        </w:rPr>
        <w:t>ΓΡΗΓΟΡΙΟΣ ΨΑΡΙΑΝΟΣ:</w:t>
      </w:r>
      <w:r>
        <w:rPr>
          <w:rFonts w:eastAsia="Times New Roman" w:cs="Times New Roman"/>
          <w:b/>
          <w:szCs w:val="24"/>
        </w:rPr>
        <w:t xml:space="preserve"> </w:t>
      </w:r>
      <w:r>
        <w:rPr>
          <w:rFonts w:eastAsia="Times New Roman"/>
          <w:szCs w:val="24"/>
        </w:rPr>
        <w:t xml:space="preserve">Τελειώνω, κύριε Πρόεδρε. </w:t>
      </w:r>
    </w:p>
    <w:p w14:paraId="5218D774" w14:textId="77777777" w:rsidR="00BE48FC" w:rsidRDefault="008F016C">
      <w:pPr>
        <w:spacing w:line="600" w:lineRule="auto"/>
        <w:ind w:firstLine="720"/>
        <w:jc w:val="both"/>
        <w:rPr>
          <w:rFonts w:eastAsia="Times New Roman" w:cs="Times New Roman"/>
          <w:b/>
          <w:szCs w:val="24"/>
        </w:rPr>
      </w:pPr>
      <w:r w:rsidRPr="00F15680">
        <w:rPr>
          <w:rFonts w:eastAsia="Times New Roman" w:cs="Times New Roman"/>
          <w:b/>
          <w:szCs w:val="24"/>
        </w:rPr>
        <w:t xml:space="preserve">ΠΡΟΕΔΡΕΥΩΝ (Νικήτας Κακλαμάνης): </w:t>
      </w:r>
      <w:r>
        <w:rPr>
          <w:rFonts w:eastAsia="Times New Roman"/>
          <w:szCs w:val="24"/>
        </w:rPr>
        <w:t xml:space="preserve">Εντάξει. </w:t>
      </w:r>
    </w:p>
    <w:p w14:paraId="5218D775" w14:textId="77777777" w:rsidR="00BE48FC" w:rsidRDefault="008F016C">
      <w:pPr>
        <w:tabs>
          <w:tab w:val="center" w:pos="4753"/>
          <w:tab w:val="left" w:pos="6156"/>
        </w:tabs>
        <w:spacing w:line="600" w:lineRule="auto"/>
        <w:ind w:firstLine="720"/>
        <w:jc w:val="both"/>
        <w:rPr>
          <w:rFonts w:eastAsia="Times New Roman"/>
          <w:szCs w:val="24"/>
        </w:rPr>
      </w:pPr>
      <w:r w:rsidRPr="00695962">
        <w:rPr>
          <w:rFonts w:eastAsia="Times New Roman" w:cs="Times New Roman"/>
          <w:b/>
          <w:szCs w:val="24"/>
        </w:rPr>
        <w:t>ΓΡΗΓΟΡΙΟΣ ΨΑΡΙΑΝΟΣ:</w:t>
      </w:r>
      <w:r>
        <w:rPr>
          <w:rFonts w:eastAsia="Times New Roman" w:cs="Times New Roman"/>
          <w:b/>
          <w:szCs w:val="24"/>
        </w:rPr>
        <w:t xml:space="preserve"> </w:t>
      </w:r>
      <w:r>
        <w:rPr>
          <w:rFonts w:eastAsia="Times New Roman"/>
          <w:szCs w:val="24"/>
        </w:rPr>
        <w:t>Ο</w:t>
      </w:r>
      <w:r w:rsidRPr="00400BB1">
        <w:rPr>
          <w:rFonts w:eastAsia="Times New Roman"/>
          <w:szCs w:val="24"/>
        </w:rPr>
        <w:t xml:space="preserve"> χρησιμοποιούμενος όρος </w:t>
      </w:r>
      <w:r>
        <w:rPr>
          <w:rFonts w:eastAsia="Times New Roman"/>
          <w:szCs w:val="24"/>
        </w:rPr>
        <w:t>«</w:t>
      </w:r>
      <w:r w:rsidRPr="00400BB1">
        <w:rPr>
          <w:rFonts w:eastAsia="Times New Roman"/>
          <w:szCs w:val="24"/>
        </w:rPr>
        <w:t xml:space="preserve">κατά παρέκκλιση </w:t>
      </w:r>
      <w:r>
        <w:rPr>
          <w:rFonts w:eastAsia="Times New Roman"/>
          <w:szCs w:val="24"/>
        </w:rPr>
        <w:t xml:space="preserve">της κείμενης </w:t>
      </w:r>
      <w:r w:rsidRPr="00400BB1">
        <w:rPr>
          <w:rFonts w:eastAsia="Times New Roman"/>
          <w:szCs w:val="24"/>
        </w:rPr>
        <w:t>νομοθεσία</w:t>
      </w:r>
      <w:r>
        <w:rPr>
          <w:rFonts w:eastAsia="Times New Roman"/>
          <w:szCs w:val="24"/>
        </w:rPr>
        <w:t>ς»</w:t>
      </w:r>
      <w:r w:rsidRPr="00400BB1">
        <w:rPr>
          <w:rFonts w:eastAsia="Times New Roman"/>
          <w:szCs w:val="24"/>
        </w:rPr>
        <w:t xml:space="preserve"> </w:t>
      </w:r>
      <w:r>
        <w:rPr>
          <w:rFonts w:eastAsia="Times New Roman"/>
          <w:szCs w:val="24"/>
        </w:rPr>
        <w:t>μ</w:t>
      </w:r>
      <w:r w:rsidRPr="00400BB1">
        <w:rPr>
          <w:rFonts w:eastAsia="Times New Roman"/>
          <w:szCs w:val="24"/>
        </w:rPr>
        <w:t>πορεί να υπάρ</w:t>
      </w:r>
      <w:r>
        <w:rPr>
          <w:rFonts w:eastAsia="Times New Roman"/>
          <w:szCs w:val="24"/>
        </w:rPr>
        <w:t>ξ</w:t>
      </w:r>
      <w:r w:rsidRPr="00400BB1">
        <w:rPr>
          <w:rFonts w:eastAsia="Times New Roman"/>
          <w:szCs w:val="24"/>
        </w:rPr>
        <w:t xml:space="preserve">ει σε </w:t>
      </w:r>
      <w:r>
        <w:rPr>
          <w:rFonts w:eastAsia="Times New Roman"/>
          <w:szCs w:val="24"/>
        </w:rPr>
        <w:t>μια</w:t>
      </w:r>
      <w:r w:rsidRPr="00400BB1">
        <w:rPr>
          <w:rFonts w:eastAsia="Times New Roman"/>
          <w:szCs w:val="24"/>
        </w:rPr>
        <w:t xml:space="preserve"> εξαιρετικά ειδική περίπτωση </w:t>
      </w:r>
      <w:r>
        <w:rPr>
          <w:rFonts w:eastAsia="Times New Roman"/>
          <w:szCs w:val="24"/>
        </w:rPr>
        <w:t xml:space="preserve">και με επαρκή </w:t>
      </w:r>
      <w:r w:rsidRPr="00400BB1">
        <w:rPr>
          <w:rFonts w:eastAsia="Times New Roman"/>
          <w:szCs w:val="24"/>
        </w:rPr>
        <w:t>τεκμηρίωση</w:t>
      </w:r>
      <w:r>
        <w:rPr>
          <w:rFonts w:eastAsia="Times New Roman"/>
          <w:szCs w:val="24"/>
        </w:rPr>
        <w:t xml:space="preserve">, άλλως </w:t>
      </w:r>
      <w:r w:rsidRPr="00400BB1">
        <w:rPr>
          <w:rFonts w:eastAsia="Times New Roman"/>
          <w:szCs w:val="24"/>
        </w:rPr>
        <w:t>εκμηδενίζει νόμ</w:t>
      </w:r>
      <w:r w:rsidRPr="00400BB1">
        <w:rPr>
          <w:rFonts w:eastAsia="Times New Roman"/>
          <w:szCs w:val="24"/>
        </w:rPr>
        <w:t>ους</w:t>
      </w:r>
      <w:r>
        <w:rPr>
          <w:rFonts w:eastAsia="Times New Roman"/>
          <w:szCs w:val="24"/>
        </w:rPr>
        <w:t>,</w:t>
      </w:r>
      <w:r w:rsidRPr="00400BB1">
        <w:rPr>
          <w:rFonts w:eastAsia="Times New Roman"/>
          <w:szCs w:val="24"/>
        </w:rPr>
        <w:t xml:space="preserve"> τους οποίους </w:t>
      </w:r>
      <w:r>
        <w:rPr>
          <w:rFonts w:eastAsia="Times New Roman"/>
          <w:szCs w:val="24"/>
        </w:rPr>
        <w:t>π</w:t>
      </w:r>
      <w:r w:rsidRPr="00400BB1">
        <w:rPr>
          <w:rFonts w:eastAsia="Times New Roman"/>
          <w:szCs w:val="24"/>
        </w:rPr>
        <w:t>ροφανώς τους γράφουμε</w:t>
      </w:r>
      <w:r>
        <w:rPr>
          <w:rFonts w:eastAsia="Times New Roman"/>
          <w:szCs w:val="24"/>
        </w:rPr>
        <w:t>.</w:t>
      </w:r>
      <w:r w:rsidRPr="00400BB1">
        <w:rPr>
          <w:rFonts w:eastAsia="Times New Roman"/>
          <w:szCs w:val="24"/>
        </w:rPr>
        <w:t xml:space="preserve"> </w:t>
      </w:r>
      <w:r>
        <w:rPr>
          <w:rFonts w:eastAsia="Times New Roman"/>
          <w:szCs w:val="24"/>
        </w:rPr>
        <w:t>Κ</w:t>
      </w:r>
      <w:r w:rsidRPr="00400BB1">
        <w:rPr>
          <w:rFonts w:eastAsia="Times New Roman"/>
          <w:szCs w:val="24"/>
        </w:rPr>
        <w:t xml:space="preserve">αι όταν τους γράφουμε </w:t>
      </w:r>
      <w:r>
        <w:rPr>
          <w:rFonts w:eastAsia="Times New Roman"/>
          <w:szCs w:val="24"/>
        </w:rPr>
        <w:t>και</w:t>
      </w:r>
      <w:r w:rsidRPr="00400BB1">
        <w:rPr>
          <w:rFonts w:eastAsia="Times New Roman"/>
          <w:szCs w:val="24"/>
        </w:rPr>
        <w:t xml:space="preserve"> τους ψηφίζουμε</w:t>
      </w:r>
      <w:r>
        <w:rPr>
          <w:rFonts w:eastAsia="Times New Roman"/>
          <w:szCs w:val="24"/>
        </w:rPr>
        <w:t>,</w:t>
      </w:r>
      <w:r w:rsidRPr="00400BB1">
        <w:rPr>
          <w:rFonts w:eastAsia="Times New Roman"/>
          <w:szCs w:val="24"/>
        </w:rPr>
        <w:t xml:space="preserve"> μετά τους ξαναγράφουμε και δεν τους εφαρμόζουμε ή ανοίγουμε παράθυρα και μπαλκονόπορτες</w:t>
      </w:r>
      <w:r>
        <w:rPr>
          <w:rFonts w:eastAsia="Times New Roman"/>
          <w:szCs w:val="24"/>
        </w:rPr>
        <w:t>,</w:t>
      </w:r>
      <w:r w:rsidRPr="00400BB1">
        <w:rPr>
          <w:rFonts w:eastAsia="Times New Roman"/>
          <w:szCs w:val="24"/>
        </w:rPr>
        <w:t xml:space="preserve"> </w:t>
      </w:r>
      <w:r>
        <w:rPr>
          <w:rFonts w:eastAsia="Times New Roman"/>
          <w:szCs w:val="24"/>
        </w:rPr>
        <w:t>κ</w:t>
      </w:r>
      <w:r w:rsidRPr="00400BB1">
        <w:rPr>
          <w:rFonts w:eastAsia="Times New Roman"/>
          <w:szCs w:val="24"/>
        </w:rPr>
        <w:t>ατά παρέκκλιση κάθε κείμενης νομοθεσίας</w:t>
      </w:r>
      <w:r>
        <w:rPr>
          <w:rFonts w:eastAsia="Times New Roman"/>
          <w:szCs w:val="24"/>
        </w:rPr>
        <w:t>.</w:t>
      </w:r>
    </w:p>
    <w:p w14:paraId="5218D776" w14:textId="77777777" w:rsidR="00BE48FC" w:rsidRDefault="008F016C">
      <w:pPr>
        <w:tabs>
          <w:tab w:val="center" w:pos="4753"/>
          <w:tab w:val="left" w:pos="6156"/>
        </w:tabs>
        <w:spacing w:line="600" w:lineRule="auto"/>
        <w:ind w:firstLine="720"/>
        <w:jc w:val="both"/>
        <w:rPr>
          <w:rFonts w:eastAsia="Times New Roman"/>
          <w:szCs w:val="24"/>
        </w:rPr>
      </w:pPr>
      <w:r>
        <w:rPr>
          <w:rFonts w:eastAsia="Times New Roman"/>
          <w:szCs w:val="24"/>
        </w:rPr>
        <w:t>Επίσης,</w:t>
      </w:r>
      <w:r w:rsidRPr="00400BB1">
        <w:rPr>
          <w:rFonts w:eastAsia="Times New Roman"/>
          <w:szCs w:val="24"/>
        </w:rPr>
        <w:t xml:space="preserve"> μετά από τόσα χρόνια δεν υπάρχει</w:t>
      </w:r>
      <w:r w:rsidRPr="00400BB1">
        <w:rPr>
          <w:rFonts w:eastAsia="Times New Roman"/>
          <w:szCs w:val="24"/>
        </w:rPr>
        <w:t xml:space="preserve"> κα</w:t>
      </w:r>
      <w:r>
        <w:rPr>
          <w:rFonts w:eastAsia="Times New Roman"/>
          <w:szCs w:val="24"/>
        </w:rPr>
        <w:t>μ</w:t>
      </w:r>
      <w:r w:rsidRPr="00400BB1">
        <w:rPr>
          <w:rFonts w:eastAsia="Times New Roman"/>
          <w:szCs w:val="24"/>
        </w:rPr>
        <w:t xml:space="preserve">μία λογική στο να χαρακτηρίζονται όλα αυτά έκτακτα και </w:t>
      </w:r>
      <w:r>
        <w:rPr>
          <w:rFonts w:eastAsia="Times New Roman"/>
          <w:szCs w:val="24"/>
        </w:rPr>
        <w:t>υπερ</w:t>
      </w:r>
      <w:r w:rsidRPr="00400BB1">
        <w:rPr>
          <w:rFonts w:eastAsia="Times New Roman"/>
          <w:szCs w:val="24"/>
        </w:rPr>
        <w:t>επείγοντα</w:t>
      </w:r>
      <w:r>
        <w:rPr>
          <w:rFonts w:eastAsia="Times New Roman"/>
          <w:szCs w:val="24"/>
        </w:rPr>
        <w:t>.</w:t>
      </w:r>
      <w:r w:rsidRPr="00400BB1">
        <w:rPr>
          <w:rFonts w:eastAsia="Times New Roman"/>
          <w:szCs w:val="24"/>
        </w:rPr>
        <w:t xml:space="preserve"> </w:t>
      </w:r>
      <w:r>
        <w:rPr>
          <w:rFonts w:eastAsia="Times New Roman"/>
          <w:szCs w:val="24"/>
        </w:rPr>
        <w:t>Ε</w:t>
      </w:r>
      <w:r w:rsidRPr="00400BB1">
        <w:rPr>
          <w:rFonts w:eastAsia="Times New Roman"/>
          <w:szCs w:val="24"/>
        </w:rPr>
        <w:t xml:space="preserve">ίχαμε έκτακτα και </w:t>
      </w:r>
      <w:r>
        <w:rPr>
          <w:rFonts w:eastAsia="Times New Roman"/>
          <w:szCs w:val="24"/>
        </w:rPr>
        <w:t>υπερ</w:t>
      </w:r>
      <w:r w:rsidRPr="00400BB1">
        <w:rPr>
          <w:rFonts w:eastAsia="Times New Roman"/>
          <w:szCs w:val="24"/>
        </w:rPr>
        <w:t>επείγοντα</w:t>
      </w:r>
      <w:r>
        <w:rPr>
          <w:rFonts w:eastAsia="Times New Roman"/>
          <w:szCs w:val="24"/>
        </w:rPr>
        <w:t>,</w:t>
      </w:r>
      <w:r w:rsidRPr="00400BB1">
        <w:rPr>
          <w:rFonts w:eastAsia="Times New Roman"/>
          <w:szCs w:val="24"/>
        </w:rPr>
        <w:t xml:space="preserve"> </w:t>
      </w:r>
      <w:r>
        <w:rPr>
          <w:rFonts w:eastAsia="Times New Roman"/>
          <w:szCs w:val="24"/>
        </w:rPr>
        <w:t>κ</w:t>
      </w:r>
      <w:r w:rsidRPr="00400BB1">
        <w:rPr>
          <w:rFonts w:eastAsia="Times New Roman"/>
          <w:szCs w:val="24"/>
        </w:rPr>
        <w:t>ύριε Υπουργέ</w:t>
      </w:r>
      <w:r>
        <w:rPr>
          <w:rFonts w:eastAsia="Times New Roman"/>
          <w:szCs w:val="24"/>
        </w:rPr>
        <w:t>,</w:t>
      </w:r>
      <w:r w:rsidRPr="00400BB1">
        <w:rPr>
          <w:rFonts w:eastAsia="Times New Roman"/>
          <w:szCs w:val="24"/>
        </w:rPr>
        <w:t xml:space="preserve"> εδώ και τέσσερα χρόνια</w:t>
      </w:r>
      <w:r>
        <w:rPr>
          <w:rFonts w:eastAsia="Times New Roman"/>
          <w:szCs w:val="24"/>
        </w:rPr>
        <w:t>,</w:t>
      </w:r>
      <w:r w:rsidRPr="00400BB1">
        <w:rPr>
          <w:rFonts w:eastAsia="Times New Roman"/>
          <w:szCs w:val="24"/>
        </w:rPr>
        <w:t xml:space="preserve"> όταν αυτοί οι άνθρωποι </w:t>
      </w:r>
      <w:r>
        <w:rPr>
          <w:rFonts w:eastAsia="Times New Roman"/>
          <w:szCs w:val="24"/>
        </w:rPr>
        <w:t>«λιάζονταν»,</w:t>
      </w:r>
      <w:r w:rsidRPr="00400BB1">
        <w:rPr>
          <w:rFonts w:eastAsia="Times New Roman"/>
          <w:szCs w:val="24"/>
        </w:rPr>
        <w:t xml:space="preserve"> δεν ξέραμε πού πάνε</w:t>
      </w:r>
      <w:r>
        <w:rPr>
          <w:rFonts w:eastAsia="Times New Roman"/>
          <w:szCs w:val="24"/>
        </w:rPr>
        <w:t>,</w:t>
      </w:r>
      <w:r w:rsidRPr="00400BB1">
        <w:rPr>
          <w:rFonts w:eastAsia="Times New Roman"/>
          <w:szCs w:val="24"/>
        </w:rPr>
        <w:t xml:space="preserve"> τι κάνουν</w:t>
      </w:r>
      <w:r>
        <w:rPr>
          <w:rFonts w:eastAsia="Times New Roman"/>
          <w:szCs w:val="24"/>
        </w:rPr>
        <w:t>,</w:t>
      </w:r>
      <w:r w:rsidRPr="00400BB1">
        <w:rPr>
          <w:rFonts w:eastAsia="Times New Roman"/>
          <w:szCs w:val="24"/>
        </w:rPr>
        <w:t xml:space="preserve"> </w:t>
      </w:r>
      <w:r>
        <w:rPr>
          <w:rFonts w:eastAsia="Times New Roman"/>
          <w:szCs w:val="24"/>
        </w:rPr>
        <w:t>«</w:t>
      </w:r>
      <w:r w:rsidRPr="00400BB1">
        <w:rPr>
          <w:rFonts w:eastAsia="Times New Roman"/>
          <w:szCs w:val="24"/>
        </w:rPr>
        <w:t>σε ποιες πλατείες</w:t>
      </w:r>
      <w:r>
        <w:rPr>
          <w:rFonts w:eastAsia="Times New Roman"/>
          <w:szCs w:val="24"/>
        </w:rPr>
        <w:t>»,</w:t>
      </w:r>
      <w:r w:rsidRPr="00400BB1">
        <w:rPr>
          <w:rFonts w:eastAsia="Times New Roman"/>
          <w:szCs w:val="24"/>
        </w:rPr>
        <w:t xml:space="preserve"> </w:t>
      </w:r>
      <w:r>
        <w:rPr>
          <w:rFonts w:eastAsia="Times New Roman"/>
          <w:szCs w:val="24"/>
        </w:rPr>
        <w:t>«δ</w:t>
      </w:r>
      <w:r w:rsidRPr="00400BB1">
        <w:rPr>
          <w:rFonts w:eastAsia="Times New Roman"/>
          <w:szCs w:val="24"/>
        </w:rPr>
        <w:t xml:space="preserve">εν τρέχει και </w:t>
      </w:r>
      <w:r>
        <w:rPr>
          <w:rFonts w:eastAsia="Times New Roman"/>
          <w:szCs w:val="24"/>
        </w:rPr>
        <w:t>τ</w:t>
      </w:r>
      <w:r w:rsidRPr="00400BB1">
        <w:rPr>
          <w:rFonts w:eastAsia="Times New Roman"/>
          <w:szCs w:val="24"/>
        </w:rPr>
        <w:t xml:space="preserve">ίποτα </w:t>
      </w:r>
      <w:r w:rsidRPr="00400BB1">
        <w:rPr>
          <w:rFonts w:eastAsia="Times New Roman"/>
          <w:szCs w:val="24"/>
        </w:rPr>
        <w:lastRenderedPageBreak/>
        <w:t>ρε παιδί μου</w:t>
      </w:r>
      <w:r>
        <w:rPr>
          <w:rFonts w:eastAsia="Times New Roman"/>
          <w:szCs w:val="24"/>
        </w:rPr>
        <w:t>»</w:t>
      </w:r>
      <w:r w:rsidRPr="00400BB1">
        <w:rPr>
          <w:rFonts w:eastAsia="Times New Roman"/>
          <w:szCs w:val="24"/>
        </w:rPr>
        <w:t xml:space="preserve"> και </w:t>
      </w:r>
      <w:r>
        <w:rPr>
          <w:rFonts w:eastAsia="Times New Roman"/>
          <w:szCs w:val="24"/>
        </w:rPr>
        <w:t>«</w:t>
      </w:r>
      <w:r w:rsidRPr="00400BB1">
        <w:rPr>
          <w:rFonts w:eastAsia="Times New Roman"/>
          <w:szCs w:val="24"/>
        </w:rPr>
        <w:t>σιγά άνθρωποι είναι</w:t>
      </w:r>
      <w:r>
        <w:rPr>
          <w:rFonts w:eastAsia="Times New Roman"/>
          <w:szCs w:val="24"/>
        </w:rPr>
        <w:t>»</w:t>
      </w:r>
      <w:r w:rsidRPr="00400BB1">
        <w:rPr>
          <w:rFonts w:eastAsia="Times New Roman"/>
          <w:szCs w:val="24"/>
        </w:rPr>
        <w:t xml:space="preserve"> και όλα αυτά τα πράγματα</w:t>
      </w:r>
      <w:r>
        <w:rPr>
          <w:rFonts w:eastAsia="Times New Roman"/>
          <w:szCs w:val="24"/>
        </w:rPr>
        <w:t>.</w:t>
      </w:r>
      <w:r w:rsidRPr="00400BB1">
        <w:rPr>
          <w:rFonts w:eastAsia="Times New Roman"/>
          <w:szCs w:val="24"/>
        </w:rPr>
        <w:t xml:space="preserve"> </w:t>
      </w:r>
      <w:r>
        <w:rPr>
          <w:rFonts w:eastAsia="Times New Roman"/>
          <w:szCs w:val="24"/>
        </w:rPr>
        <w:t>Τ</w:t>
      </w:r>
      <w:r w:rsidRPr="00400BB1">
        <w:rPr>
          <w:rFonts w:eastAsia="Times New Roman"/>
          <w:szCs w:val="24"/>
        </w:rPr>
        <w:t xml:space="preserve">ο </w:t>
      </w:r>
      <w:r>
        <w:rPr>
          <w:rFonts w:eastAsia="Times New Roman"/>
          <w:szCs w:val="24"/>
        </w:rPr>
        <w:t>α</w:t>
      </w:r>
      <w:r w:rsidRPr="00400BB1">
        <w:rPr>
          <w:rFonts w:eastAsia="Times New Roman"/>
          <w:szCs w:val="24"/>
        </w:rPr>
        <w:t>φήσαμε να έρθει εδώ</w:t>
      </w:r>
      <w:r>
        <w:rPr>
          <w:rFonts w:eastAsia="Times New Roman"/>
          <w:szCs w:val="24"/>
        </w:rPr>
        <w:t>,</w:t>
      </w:r>
      <w:r w:rsidRPr="00400BB1">
        <w:rPr>
          <w:rFonts w:eastAsia="Times New Roman"/>
          <w:szCs w:val="24"/>
        </w:rPr>
        <w:t xml:space="preserve"> να το φορτωθείτε τώρα εσείς και να πρέπει μέσα σε δύο ώρες να κλείσουμε θέματα </w:t>
      </w:r>
      <w:r>
        <w:rPr>
          <w:rFonts w:eastAsia="Times New Roman"/>
          <w:szCs w:val="24"/>
        </w:rPr>
        <w:t xml:space="preserve">τετραετίας. </w:t>
      </w:r>
    </w:p>
    <w:p w14:paraId="5218D777" w14:textId="77777777" w:rsidR="00BE48FC" w:rsidRDefault="008F016C">
      <w:pPr>
        <w:tabs>
          <w:tab w:val="center" w:pos="4753"/>
          <w:tab w:val="left" w:pos="6156"/>
        </w:tabs>
        <w:spacing w:line="600" w:lineRule="auto"/>
        <w:ind w:firstLine="720"/>
        <w:jc w:val="both"/>
        <w:rPr>
          <w:rFonts w:eastAsia="Times New Roman"/>
          <w:szCs w:val="24"/>
        </w:rPr>
      </w:pPr>
      <w:r>
        <w:rPr>
          <w:rFonts w:eastAsia="Times New Roman"/>
          <w:szCs w:val="24"/>
        </w:rPr>
        <w:t>Ε</w:t>
      </w:r>
      <w:r w:rsidRPr="00400BB1">
        <w:rPr>
          <w:rFonts w:eastAsia="Times New Roman"/>
          <w:szCs w:val="24"/>
        </w:rPr>
        <w:t>πικαλείται</w:t>
      </w:r>
      <w:r>
        <w:rPr>
          <w:rFonts w:eastAsia="Times New Roman"/>
          <w:szCs w:val="24"/>
        </w:rPr>
        <w:t>,</w:t>
      </w:r>
      <w:r w:rsidRPr="00400BB1">
        <w:rPr>
          <w:rFonts w:eastAsia="Times New Roman"/>
          <w:szCs w:val="24"/>
        </w:rPr>
        <w:t xml:space="preserve"> </w:t>
      </w:r>
      <w:r>
        <w:rPr>
          <w:rFonts w:eastAsia="Times New Roman"/>
          <w:szCs w:val="24"/>
        </w:rPr>
        <w:t>λ</w:t>
      </w:r>
      <w:r w:rsidRPr="00400BB1">
        <w:rPr>
          <w:rFonts w:eastAsia="Times New Roman"/>
          <w:szCs w:val="24"/>
        </w:rPr>
        <w:t>οιπόν</w:t>
      </w:r>
      <w:r>
        <w:rPr>
          <w:rFonts w:eastAsia="Times New Roman"/>
          <w:szCs w:val="24"/>
        </w:rPr>
        <w:t>,</w:t>
      </w:r>
      <w:r w:rsidRPr="00400BB1">
        <w:rPr>
          <w:rFonts w:eastAsia="Times New Roman"/>
          <w:szCs w:val="24"/>
        </w:rPr>
        <w:t xml:space="preserve"> η </w:t>
      </w:r>
      <w:r>
        <w:rPr>
          <w:rFonts w:eastAsia="Times New Roman"/>
          <w:szCs w:val="24"/>
        </w:rPr>
        <w:t>Κ</w:t>
      </w:r>
      <w:r w:rsidRPr="00400BB1">
        <w:rPr>
          <w:rFonts w:eastAsia="Times New Roman"/>
          <w:szCs w:val="24"/>
        </w:rPr>
        <w:t xml:space="preserve">υβέρνηση για να νομοθετεί την παράταση της </w:t>
      </w:r>
      <w:r w:rsidRPr="00400BB1">
        <w:rPr>
          <w:rFonts w:eastAsia="Times New Roman"/>
          <w:szCs w:val="24"/>
        </w:rPr>
        <w:t>αδιαφάνειας</w:t>
      </w:r>
      <w:r>
        <w:rPr>
          <w:rFonts w:eastAsia="Times New Roman"/>
          <w:szCs w:val="24"/>
        </w:rPr>
        <w:t>,</w:t>
      </w:r>
      <w:r w:rsidRPr="00400BB1">
        <w:rPr>
          <w:rFonts w:eastAsia="Times New Roman"/>
          <w:szCs w:val="24"/>
        </w:rPr>
        <w:t xml:space="preserve"> την έλλειψη λογοδοσίας και τη συνέχιση ενό</w:t>
      </w:r>
      <w:r>
        <w:rPr>
          <w:rFonts w:eastAsia="Times New Roman"/>
          <w:szCs w:val="24"/>
        </w:rPr>
        <w:t>ς καθεστώτος απόλυτης ασυδοσίας.</w:t>
      </w:r>
    </w:p>
    <w:p w14:paraId="5218D778" w14:textId="77777777" w:rsidR="00BE48FC" w:rsidRDefault="008F016C">
      <w:pPr>
        <w:tabs>
          <w:tab w:val="center" w:pos="4753"/>
          <w:tab w:val="left" w:pos="6156"/>
        </w:tabs>
        <w:spacing w:line="600" w:lineRule="auto"/>
        <w:ind w:firstLine="720"/>
        <w:jc w:val="both"/>
        <w:rPr>
          <w:rFonts w:eastAsia="Times New Roman"/>
          <w:szCs w:val="24"/>
        </w:rPr>
      </w:pPr>
      <w:r>
        <w:rPr>
          <w:rFonts w:eastAsia="Times New Roman"/>
          <w:szCs w:val="24"/>
        </w:rPr>
        <w:t>Δ</w:t>
      </w:r>
      <w:r w:rsidRPr="00400BB1">
        <w:rPr>
          <w:rFonts w:eastAsia="Times New Roman"/>
          <w:szCs w:val="24"/>
        </w:rPr>
        <w:t xml:space="preserve">εν πρόλαβα καθόλου </w:t>
      </w:r>
      <w:r>
        <w:rPr>
          <w:rFonts w:eastAsia="Times New Roman"/>
          <w:szCs w:val="24"/>
        </w:rPr>
        <w:t xml:space="preserve">να αναφερθώ </w:t>
      </w:r>
      <w:r w:rsidRPr="00400BB1">
        <w:rPr>
          <w:rFonts w:eastAsia="Times New Roman"/>
          <w:szCs w:val="24"/>
        </w:rPr>
        <w:t>σε κάθε άρθρο</w:t>
      </w:r>
      <w:r>
        <w:rPr>
          <w:rFonts w:eastAsia="Times New Roman"/>
          <w:szCs w:val="24"/>
        </w:rPr>
        <w:t>. Μ</w:t>
      </w:r>
      <w:r w:rsidRPr="00400BB1">
        <w:rPr>
          <w:rFonts w:eastAsia="Times New Roman"/>
          <w:szCs w:val="24"/>
        </w:rPr>
        <w:t>πορεί</w:t>
      </w:r>
      <w:r>
        <w:rPr>
          <w:rFonts w:eastAsia="Times New Roman"/>
          <w:szCs w:val="24"/>
        </w:rPr>
        <w:t>,</w:t>
      </w:r>
      <w:r w:rsidRPr="00400BB1">
        <w:rPr>
          <w:rFonts w:eastAsia="Times New Roman"/>
          <w:szCs w:val="24"/>
        </w:rPr>
        <w:t xml:space="preserve"> αν μας δοθεί ο χρόνος αργότερα</w:t>
      </w:r>
      <w:r>
        <w:rPr>
          <w:rFonts w:eastAsia="Times New Roman"/>
          <w:szCs w:val="24"/>
        </w:rPr>
        <w:t>,</w:t>
      </w:r>
      <w:r w:rsidRPr="00400BB1">
        <w:rPr>
          <w:rFonts w:eastAsia="Times New Roman"/>
          <w:szCs w:val="24"/>
        </w:rPr>
        <w:t xml:space="preserve"> </w:t>
      </w:r>
      <w:r>
        <w:rPr>
          <w:rFonts w:eastAsia="Times New Roman"/>
          <w:szCs w:val="24"/>
        </w:rPr>
        <w:t>σ</w:t>
      </w:r>
      <w:r w:rsidRPr="00400BB1">
        <w:rPr>
          <w:rFonts w:eastAsia="Times New Roman"/>
          <w:szCs w:val="24"/>
        </w:rPr>
        <w:t>ε καμ</w:t>
      </w:r>
      <w:r>
        <w:rPr>
          <w:rFonts w:eastAsia="Times New Roman"/>
          <w:szCs w:val="24"/>
        </w:rPr>
        <w:t>μ</w:t>
      </w:r>
      <w:r w:rsidRPr="00400BB1">
        <w:rPr>
          <w:rFonts w:eastAsia="Times New Roman"/>
          <w:szCs w:val="24"/>
        </w:rPr>
        <w:t>ία δευτερολογία</w:t>
      </w:r>
      <w:r>
        <w:rPr>
          <w:rFonts w:eastAsia="Times New Roman"/>
          <w:szCs w:val="24"/>
        </w:rPr>
        <w:t>,</w:t>
      </w:r>
      <w:r w:rsidRPr="00400BB1">
        <w:rPr>
          <w:rFonts w:eastAsia="Times New Roman"/>
          <w:szCs w:val="24"/>
        </w:rPr>
        <w:t xml:space="preserve"> επί των άρθρων να πούμε διάφορα σχόλια</w:t>
      </w:r>
      <w:r>
        <w:rPr>
          <w:rFonts w:eastAsia="Times New Roman"/>
          <w:szCs w:val="24"/>
        </w:rPr>
        <w:t xml:space="preserve">, </w:t>
      </w:r>
      <w:r w:rsidRPr="00400BB1">
        <w:rPr>
          <w:rFonts w:eastAsia="Times New Roman"/>
          <w:szCs w:val="24"/>
        </w:rPr>
        <w:t>πλην του τρίτου</w:t>
      </w:r>
      <w:r>
        <w:rPr>
          <w:rFonts w:eastAsia="Times New Roman"/>
          <w:szCs w:val="24"/>
        </w:rPr>
        <w:t>.</w:t>
      </w:r>
      <w:r w:rsidRPr="00400BB1">
        <w:rPr>
          <w:rFonts w:eastAsia="Times New Roman"/>
          <w:szCs w:val="24"/>
        </w:rPr>
        <w:t xml:space="preserve"> </w:t>
      </w:r>
      <w:r>
        <w:rPr>
          <w:rFonts w:eastAsia="Times New Roman"/>
          <w:szCs w:val="24"/>
        </w:rPr>
        <w:t xml:space="preserve">Είναι και άλλα επτά άρθρα, αλλά δεν προλαβαίνουμε, γιατί έχουμε δύο κιλά τροπολογίες. Και εγώ άνθρωπος είμαι. </w:t>
      </w:r>
    </w:p>
    <w:p w14:paraId="5218D779" w14:textId="77777777" w:rsidR="00BE48FC" w:rsidRDefault="008F016C">
      <w:pPr>
        <w:tabs>
          <w:tab w:val="center" w:pos="4753"/>
          <w:tab w:val="left" w:pos="6156"/>
        </w:tabs>
        <w:spacing w:line="600" w:lineRule="auto"/>
        <w:ind w:firstLine="720"/>
        <w:jc w:val="both"/>
        <w:rPr>
          <w:rFonts w:eastAsia="Times New Roman"/>
          <w:szCs w:val="24"/>
        </w:rPr>
      </w:pPr>
      <w:r>
        <w:rPr>
          <w:rFonts w:eastAsia="Times New Roman"/>
          <w:szCs w:val="24"/>
        </w:rPr>
        <w:t>Ευχαριστώ πολύ, κύριε Πρόεδρε, για την ανοχή. Να είστε καλά. Πάντα επιτυχίες!</w:t>
      </w:r>
    </w:p>
    <w:p w14:paraId="5218D77A" w14:textId="77777777" w:rsidR="00BE48FC" w:rsidRDefault="008F016C">
      <w:pPr>
        <w:spacing w:line="600" w:lineRule="auto"/>
        <w:ind w:firstLine="720"/>
        <w:jc w:val="both"/>
        <w:rPr>
          <w:rFonts w:eastAsia="Times New Roman" w:cs="Times New Roman"/>
          <w:szCs w:val="24"/>
        </w:rPr>
      </w:pPr>
      <w:r w:rsidRPr="00F15680">
        <w:rPr>
          <w:rFonts w:eastAsia="Times New Roman" w:cs="Times New Roman"/>
          <w:b/>
          <w:szCs w:val="24"/>
        </w:rPr>
        <w:t xml:space="preserve">ΠΡΟΕΔΡΕΥΩΝ (Νικήτας Κακλαμάνης): </w:t>
      </w:r>
      <w:r>
        <w:rPr>
          <w:rFonts w:eastAsia="Times New Roman" w:cs="Times New Roman"/>
          <w:szCs w:val="24"/>
        </w:rPr>
        <w:t xml:space="preserve">Θα ήθελα να κάνω μια διευκρίνιση: </w:t>
      </w:r>
      <w:r>
        <w:rPr>
          <w:rFonts w:eastAsia="Times New Roman" w:cs="Times New Roman"/>
          <w:szCs w:val="24"/>
        </w:rPr>
        <w:t>Επειδή ο κ. Ψαριανός μίλησε για δευτερολογίες, στα κατεπείγοντα νομοσχέδια, δευτερολογίες δεν υπάρχουν…</w:t>
      </w:r>
    </w:p>
    <w:p w14:paraId="5218D77B" w14:textId="77777777" w:rsidR="00BE48FC" w:rsidRDefault="008F016C">
      <w:pPr>
        <w:spacing w:line="600" w:lineRule="auto"/>
        <w:ind w:firstLine="720"/>
        <w:jc w:val="both"/>
        <w:rPr>
          <w:rFonts w:eastAsia="Times New Roman" w:cs="Times New Roman"/>
          <w:szCs w:val="24"/>
        </w:rPr>
      </w:pPr>
      <w:r w:rsidRPr="00695962">
        <w:rPr>
          <w:rFonts w:eastAsia="Times New Roman" w:cs="Times New Roman"/>
          <w:b/>
          <w:szCs w:val="24"/>
        </w:rPr>
        <w:t>ΓΡΗΓΟΡΙΟΣ ΨΑΡΙΑΝΟΣ:</w:t>
      </w:r>
      <w:r>
        <w:rPr>
          <w:rFonts w:eastAsia="Times New Roman" w:cs="Times New Roman"/>
          <w:b/>
          <w:szCs w:val="24"/>
        </w:rPr>
        <w:t xml:space="preserve"> </w:t>
      </w:r>
      <w:r>
        <w:rPr>
          <w:rFonts w:eastAsia="Times New Roman" w:cs="Times New Roman"/>
          <w:szCs w:val="24"/>
        </w:rPr>
        <w:t xml:space="preserve">Ε, αλίμονο! </w:t>
      </w:r>
    </w:p>
    <w:p w14:paraId="5218D77C" w14:textId="77777777" w:rsidR="00BE48FC" w:rsidRDefault="008F016C">
      <w:pPr>
        <w:spacing w:line="600" w:lineRule="auto"/>
        <w:ind w:firstLine="720"/>
        <w:jc w:val="both"/>
        <w:rPr>
          <w:rFonts w:eastAsia="Times New Roman" w:cs="Times New Roman"/>
          <w:szCs w:val="24"/>
        </w:rPr>
      </w:pPr>
      <w:r w:rsidRPr="00F15680">
        <w:rPr>
          <w:rFonts w:eastAsia="Times New Roman" w:cs="Times New Roman"/>
          <w:b/>
          <w:szCs w:val="24"/>
        </w:rPr>
        <w:lastRenderedPageBreak/>
        <w:t>ΠΡΟΕΔΡΕΥΩΝ (Νικήτας Κακλαμάνης):</w:t>
      </w:r>
      <w:r>
        <w:rPr>
          <w:rFonts w:eastAsia="Times New Roman" w:cs="Times New Roman"/>
          <w:szCs w:val="24"/>
        </w:rPr>
        <w:t xml:space="preserve"> …για αυτό και δείχνουμε μια ανοχή στις πρωτολογίες. Το λέω αυτό για να μην το επικαλεσ</w:t>
      </w:r>
      <w:r>
        <w:rPr>
          <w:rFonts w:eastAsia="Times New Roman" w:cs="Times New Roman"/>
          <w:szCs w:val="24"/>
        </w:rPr>
        <w:t xml:space="preserve">τεί κανείς από εδώ και πέρα. </w:t>
      </w:r>
    </w:p>
    <w:p w14:paraId="5218D77D"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 xml:space="preserve">Κύριε Κουβέλη, έχετε τον λόγο για να παρουσιάσετε την τροπολογία σας. Σας βάζω πέντε λεπτά. Ελπίζω ότι θα φθάσουν και θα περισσέψουν. </w:t>
      </w:r>
    </w:p>
    <w:p w14:paraId="5218D77E" w14:textId="77777777" w:rsidR="00BE48FC" w:rsidRDefault="008F016C">
      <w:pPr>
        <w:spacing w:line="600" w:lineRule="auto"/>
        <w:ind w:firstLine="720"/>
        <w:jc w:val="both"/>
        <w:rPr>
          <w:rFonts w:eastAsia="Times New Roman"/>
          <w:szCs w:val="24"/>
        </w:rPr>
      </w:pPr>
      <w:r w:rsidRPr="00B57444">
        <w:rPr>
          <w:rFonts w:eastAsia="Times New Roman"/>
          <w:b/>
          <w:szCs w:val="24"/>
        </w:rPr>
        <w:t>ΦΩΤ</w:t>
      </w:r>
      <w:r>
        <w:rPr>
          <w:rFonts w:eastAsia="Times New Roman"/>
          <w:b/>
          <w:szCs w:val="24"/>
        </w:rPr>
        <w:t>ΗΣ</w:t>
      </w:r>
      <w:r w:rsidRPr="00B57444">
        <w:rPr>
          <w:rFonts w:eastAsia="Times New Roman"/>
          <w:b/>
          <w:szCs w:val="24"/>
        </w:rPr>
        <w:t xml:space="preserve"> ΚΟΥΒΕΛΗΣ (Υπουργός Ναυτιλίας και Νησιωτικής Πολιτικής):</w:t>
      </w:r>
      <w:r>
        <w:rPr>
          <w:rFonts w:eastAsia="Times New Roman"/>
          <w:szCs w:val="24"/>
        </w:rPr>
        <w:t xml:space="preserve"> </w:t>
      </w:r>
      <w:r w:rsidRPr="00400BB1">
        <w:rPr>
          <w:rFonts w:eastAsia="Times New Roman"/>
          <w:szCs w:val="24"/>
        </w:rPr>
        <w:t>Ευχαριστώ</w:t>
      </w:r>
      <w:r>
        <w:rPr>
          <w:rFonts w:eastAsia="Times New Roman"/>
          <w:szCs w:val="24"/>
        </w:rPr>
        <w:t>,</w:t>
      </w:r>
      <w:r w:rsidRPr="00400BB1">
        <w:rPr>
          <w:rFonts w:eastAsia="Times New Roman"/>
          <w:szCs w:val="24"/>
        </w:rPr>
        <w:t xml:space="preserve"> κύριε Πρόεδρε</w:t>
      </w:r>
      <w:r>
        <w:rPr>
          <w:rFonts w:eastAsia="Times New Roman"/>
          <w:szCs w:val="24"/>
        </w:rPr>
        <w:t>.</w:t>
      </w:r>
    </w:p>
    <w:p w14:paraId="5218D77F" w14:textId="77777777" w:rsidR="00BE48FC" w:rsidRDefault="008F016C">
      <w:pPr>
        <w:spacing w:line="600" w:lineRule="auto"/>
        <w:ind w:firstLine="720"/>
        <w:jc w:val="both"/>
        <w:rPr>
          <w:rFonts w:eastAsia="Times New Roman"/>
          <w:szCs w:val="24"/>
        </w:rPr>
      </w:pPr>
      <w:r w:rsidRPr="00B57444">
        <w:rPr>
          <w:rFonts w:eastAsia="Times New Roman"/>
          <w:szCs w:val="24"/>
        </w:rPr>
        <w:t xml:space="preserve">Κυρίες και κύριοι </w:t>
      </w:r>
      <w:r>
        <w:rPr>
          <w:rFonts w:eastAsia="Times New Roman"/>
          <w:szCs w:val="24"/>
        </w:rPr>
        <w:t>Βουλευτές</w:t>
      </w:r>
      <w:r w:rsidRPr="00B57444">
        <w:rPr>
          <w:rFonts w:eastAsia="Times New Roman"/>
          <w:szCs w:val="24"/>
        </w:rPr>
        <w:t>,</w:t>
      </w:r>
      <w:r>
        <w:rPr>
          <w:rFonts w:eastAsia="Times New Roman"/>
          <w:szCs w:val="24"/>
        </w:rPr>
        <w:t xml:space="preserve"> </w:t>
      </w:r>
      <w:r w:rsidRPr="00400BB1">
        <w:rPr>
          <w:rFonts w:eastAsia="Times New Roman"/>
          <w:szCs w:val="24"/>
        </w:rPr>
        <w:t xml:space="preserve">με την τροπολογία επιδιώκεται η ρύθμιση της χορήγησης </w:t>
      </w:r>
      <w:r>
        <w:rPr>
          <w:rFonts w:eastAsia="Times New Roman"/>
          <w:szCs w:val="24"/>
        </w:rPr>
        <w:t xml:space="preserve">φορολογικής ενημερότητας στους </w:t>
      </w:r>
      <w:r>
        <w:rPr>
          <w:rFonts w:eastAsia="Times New Roman"/>
          <w:szCs w:val="24"/>
        </w:rPr>
        <w:t>ο</w:t>
      </w:r>
      <w:r w:rsidRPr="00400BB1">
        <w:rPr>
          <w:rFonts w:eastAsia="Times New Roman"/>
          <w:szCs w:val="24"/>
        </w:rPr>
        <w:t xml:space="preserve">ργανισμούς </w:t>
      </w:r>
      <w:r>
        <w:rPr>
          <w:rFonts w:eastAsia="Times New Roman"/>
          <w:szCs w:val="24"/>
        </w:rPr>
        <w:t>λ</w:t>
      </w:r>
      <w:r w:rsidRPr="00400BB1">
        <w:rPr>
          <w:rFonts w:eastAsia="Times New Roman"/>
          <w:szCs w:val="24"/>
        </w:rPr>
        <w:t>ιμένων με τη μορφή των ανωνύμων εταιρειών</w:t>
      </w:r>
      <w:r>
        <w:rPr>
          <w:rFonts w:eastAsia="Times New Roman"/>
          <w:szCs w:val="24"/>
        </w:rPr>
        <w:t>,</w:t>
      </w:r>
      <w:r w:rsidRPr="00400BB1">
        <w:rPr>
          <w:rFonts w:eastAsia="Times New Roman"/>
          <w:szCs w:val="24"/>
        </w:rPr>
        <w:t xml:space="preserve"> διότι δεν λαμβάνουν </w:t>
      </w:r>
      <w:r>
        <w:rPr>
          <w:rFonts w:eastAsia="Times New Roman"/>
          <w:szCs w:val="24"/>
        </w:rPr>
        <w:t xml:space="preserve">τη </w:t>
      </w:r>
      <w:r w:rsidRPr="00400BB1">
        <w:rPr>
          <w:rFonts w:eastAsia="Times New Roman"/>
          <w:szCs w:val="24"/>
        </w:rPr>
        <w:t>φορολογική ενημερότητα</w:t>
      </w:r>
      <w:r>
        <w:rPr>
          <w:rFonts w:eastAsia="Times New Roman"/>
          <w:szCs w:val="24"/>
        </w:rPr>
        <w:t>,</w:t>
      </w:r>
      <w:r w:rsidRPr="00400BB1">
        <w:rPr>
          <w:rFonts w:eastAsia="Times New Roman"/>
          <w:szCs w:val="24"/>
        </w:rPr>
        <w:t xml:space="preserve"> </w:t>
      </w:r>
      <w:r>
        <w:rPr>
          <w:rFonts w:eastAsia="Times New Roman"/>
          <w:szCs w:val="24"/>
        </w:rPr>
        <w:t xml:space="preserve">γιατί </w:t>
      </w:r>
      <w:r w:rsidRPr="00400BB1">
        <w:rPr>
          <w:rFonts w:eastAsia="Times New Roman"/>
          <w:szCs w:val="24"/>
        </w:rPr>
        <w:t>οι δήμοι εγείρουν αξιώσεις αναφορ</w:t>
      </w:r>
      <w:r w:rsidRPr="00400BB1">
        <w:rPr>
          <w:rFonts w:eastAsia="Times New Roman"/>
          <w:szCs w:val="24"/>
        </w:rPr>
        <w:t xml:space="preserve">ικά με ανταποδοτικά </w:t>
      </w:r>
      <w:r>
        <w:rPr>
          <w:rFonts w:eastAsia="Times New Roman"/>
          <w:szCs w:val="24"/>
        </w:rPr>
        <w:t>τ</w:t>
      </w:r>
      <w:r w:rsidRPr="00400BB1">
        <w:rPr>
          <w:rFonts w:eastAsia="Times New Roman"/>
          <w:szCs w:val="24"/>
        </w:rPr>
        <w:t>έλη και άλλα συναφή</w:t>
      </w:r>
      <w:r>
        <w:rPr>
          <w:rFonts w:eastAsia="Times New Roman"/>
          <w:szCs w:val="24"/>
        </w:rPr>
        <w:t>. Και τούτο παρά το γεγονός</w:t>
      </w:r>
      <w:r w:rsidRPr="00400BB1">
        <w:rPr>
          <w:rFonts w:eastAsia="Times New Roman"/>
          <w:szCs w:val="24"/>
        </w:rPr>
        <w:t xml:space="preserve"> ότι τα λιμάνια δεν ανήκουν στις αρμοδιότητες των δήμων και συγκεκριμένα εξαιρούνται διοικητικ</w:t>
      </w:r>
      <w:r>
        <w:rPr>
          <w:rFonts w:eastAsia="Times New Roman"/>
          <w:szCs w:val="24"/>
        </w:rPr>
        <w:t>ώ</w:t>
      </w:r>
      <w:r w:rsidRPr="00400BB1">
        <w:rPr>
          <w:rFonts w:eastAsia="Times New Roman"/>
          <w:szCs w:val="24"/>
        </w:rPr>
        <w:t>ς των</w:t>
      </w:r>
      <w:r>
        <w:rPr>
          <w:rFonts w:eastAsia="Times New Roman"/>
          <w:szCs w:val="24"/>
        </w:rPr>
        <w:t xml:space="preserve"> παραλιμένιων Οργανισμών Τ</w:t>
      </w:r>
      <w:r w:rsidRPr="00400BB1">
        <w:rPr>
          <w:rFonts w:eastAsia="Times New Roman"/>
          <w:szCs w:val="24"/>
        </w:rPr>
        <w:t xml:space="preserve">οπικής </w:t>
      </w:r>
      <w:r>
        <w:rPr>
          <w:rFonts w:eastAsia="Times New Roman"/>
          <w:szCs w:val="24"/>
        </w:rPr>
        <w:t>Α</w:t>
      </w:r>
      <w:r w:rsidRPr="00400BB1">
        <w:rPr>
          <w:rFonts w:eastAsia="Times New Roman"/>
          <w:szCs w:val="24"/>
        </w:rPr>
        <w:t>υτοδιοίκησης</w:t>
      </w:r>
      <w:r>
        <w:rPr>
          <w:rFonts w:eastAsia="Times New Roman"/>
          <w:szCs w:val="24"/>
        </w:rPr>
        <w:t xml:space="preserve">. </w:t>
      </w:r>
      <w:r w:rsidRPr="00400BB1">
        <w:rPr>
          <w:rFonts w:eastAsia="Times New Roman"/>
          <w:szCs w:val="24"/>
        </w:rPr>
        <w:t>Κατά συνέπεια</w:t>
      </w:r>
      <w:r>
        <w:rPr>
          <w:rFonts w:eastAsia="Times New Roman"/>
          <w:szCs w:val="24"/>
        </w:rPr>
        <w:t>,</w:t>
      </w:r>
      <w:r w:rsidRPr="00400BB1">
        <w:rPr>
          <w:rFonts w:eastAsia="Times New Roman"/>
          <w:szCs w:val="24"/>
        </w:rPr>
        <w:t xml:space="preserve"> πρέπει αυτό να αποσαφηνιστ</w:t>
      </w:r>
      <w:r w:rsidRPr="00400BB1">
        <w:rPr>
          <w:rFonts w:eastAsia="Times New Roman"/>
          <w:szCs w:val="24"/>
        </w:rPr>
        <w:t xml:space="preserve">εί </w:t>
      </w:r>
      <w:r>
        <w:rPr>
          <w:rFonts w:eastAsia="Times New Roman"/>
          <w:szCs w:val="24"/>
        </w:rPr>
        <w:t>ως</w:t>
      </w:r>
      <w:r w:rsidRPr="00400BB1">
        <w:rPr>
          <w:rFonts w:eastAsia="Times New Roman"/>
          <w:szCs w:val="24"/>
        </w:rPr>
        <w:t xml:space="preserve"> ζήτημα και </w:t>
      </w:r>
      <w:r>
        <w:rPr>
          <w:rFonts w:eastAsia="Times New Roman"/>
          <w:szCs w:val="24"/>
        </w:rPr>
        <w:t>για αυτόν τον</w:t>
      </w:r>
      <w:r w:rsidRPr="00400BB1">
        <w:rPr>
          <w:rFonts w:eastAsia="Times New Roman"/>
          <w:szCs w:val="24"/>
        </w:rPr>
        <w:t xml:space="preserve"> λόγο εισάγεται η σχετική τροπολογία</w:t>
      </w:r>
      <w:r>
        <w:rPr>
          <w:rFonts w:eastAsia="Times New Roman"/>
          <w:szCs w:val="24"/>
        </w:rPr>
        <w:t>.</w:t>
      </w:r>
    </w:p>
    <w:p w14:paraId="5218D780" w14:textId="77777777" w:rsidR="00BE48FC" w:rsidRDefault="008F016C">
      <w:pPr>
        <w:spacing w:after="0" w:line="600" w:lineRule="auto"/>
        <w:ind w:firstLine="720"/>
        <w:jc w:val="both"/>
        <w:rPr>
          <w:rFonts w:eastAsia="Times New Roman"/>
          <w:szCs w:val="24"/>
        </w:rPr>
      </w:pPr>
      <w:r>
        <w:rPr>
          <w:rFonts w:eastAsia="Times New Roman"/>
          <w:szCs w:val="24"/>
        </w:rPr>
        <w:lastRenderedPageBreak/>
        <w:t>Ένα δ</w:t>
      </w:r>
      <w:r w:rsidRPr="00400BB1">
        <w:rPr>
          <w:rFonts w:eastAsia="Times New Roman"/>
          <w:szCs w:val="24"/>
        </w:rPr>
        <w:t>εύτερο ζήτημα που επιχειρούμε να αν</w:t>
      </w:r>
      <w:r>
        <w:rPr>
          <w:rFonts w:eastAsia="Times New Roman"/>
          <w:szCs w:val="24"/>
        </w:rPr>
        <w:t xml:space="preserve">τιμετωπίσουμε με την τροπολογία, </w:t>
      </w:r>
      <w:r w:rsidRPr="00400BB1">
        <w:rPr>
          <w:rFonts w:eastAsia="Times New Roman"/>
          <w:szCs w:val="24"/>
        </w:rPr>
        <w:t xml:space="preserve">είναι η χορήγηση </w:t>
      </w:r>
      <w:r>
        <w:rPr>
          <w:rFonts w:eastAsia="Times New Roman"/>
          <w:szCs w:val="24"/>
        </w:rPr>
        <w:t>ωρών</w:t>
      </w:r>
      <w:r w:rsidRPr="00400BB1">
        <w:rPr>
          <w:rFonts w:eastAsia="Times New Roman"/>
          <w:szCs w:val="24"/>
        </w:rPr>
        <w:t xml:space="preserve"> εργασίας στους εργαζόμενους στα λιμάνια με τη μορφή των ανωνύμων εταιρειών</w:t>
      </w:r>
      <w:r>
        <w:rPr>
          <w:rFonts w:eastAsia="Times New Roman"/>
          <w:szCs w:val="24"/>
        </w:rPr>
        <w:t>. Όπως γνωρίζετε</w:t>
      </w:r>
      <w:r w:rsidRPr="00400BB1">
        <w:rPr>
          <w:rFonts w:eastAsia="Times New Roman"/>
          <w:szCs w:val="24"/>
        </w:rPr>
        <w:t xml:space="preserve"> πά</w:t>
      </w:r>
      <w:r w:rsidRPr="00400BB1">
        <w:rPr>
          <w:rFonts w:eastAsia="Times New Roman"/>
          <w:szCs w:val="24"/>
        </w:rPr>
        <w:t>ρα πολύ καλά</w:t>
      </w:r>
      <w:r>
        <w:rPr>
          <w:rFonts w:eastAsia="Times New Roman"/>
          <w:szCs w:val="24"/>
        </w:rPr>
        <w:t>,</w:t>
      </w:r>
      <w:r w:rsidRPr="00400BB1">
        <w:rPr>
          <w:rFonts w:eastAsia="Times New Roman"/>
          <w:szCs w:val="24"/>
        </w:rPr>
        <w:t xml:space="preserve"> </w:t>
      </w:r>
      <w:r>
        <w:rPr>
          <w:rFonts w:eastAsia="Times New Roman"/>
          <w:szCs w:val="24"/>
        </w:rPr>
        <w:t>δ</w:t>
      </w:r>
      <w:r w:rsidRPr="00400BB1">
        <w:rPr>
          <w:rFonts w:eastAsia="Times New Roman"/>
          <w:szCs w:val="24"/>
        </w:rPr>
        <w:t xml:space="preserve">εν υπάρχει λιμάνι στον κόσμο που να μην </w:t>
      </w:r>
      <w:r>
        <w:rPr>
          <w:rFonts w:eastAsia="Times New Roman"/>
          <w:szCs w:val="24"/>
        </w:rPr>
        <w:t>εργάζ</w:t>
      </w:r>
      <w:r>
        <w:rPr>
          <w:rFonts w:eastAsia="Times New Roman"/>
          <w:szCs w:val="24"/>
        </w:rPr>
        <w:t>ον</w:t>
      </w:r>
      <w:r>
        <w:rPr>
          <w:rFonts w:eastAsia="Times New Roman"/>
          <w:szCs w:val="24"/>
        </w:rPr>
        <w:t xml:space="preserve">ται και τα </w:t>
      </w:r>
      <w:r>
        <w:rPr>
          <w:rFonts w:eastAsia="Times New Roman"/>
          <w:szCs w:val="24"/>
        </w:rPr>
        <w:t>σ</w:t>
      </w:r>
      <w:r w:rsidRPr="00400BB1">
        <w:rPr>
          <w:rFonts w:eastAsia="Times New Roman"/>
          <w:szCs w:val="24"/>
        </w:rPr>
        <w:t>αββατοκύρ</w:t>
      </w:r>
      <w:r>
        <w:rPr>
          <w:rFonts w:eastAsia="Times New Roman"/>
          <w:szCs w:val="24"/>
        </w:rPr>
        <w:t>ιακα και τις εξαιρέσιμες ημέρες.</w:t>
      </w:r>
    </w:p>
    <w:p w14:paraId="5218D781" w14:textId="77777777" w:rsidR="00BE48FC" w:rsidRDefault="008F016C">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Εάν δεν υπάρξει η ρύθμιση αυτή</w:t>
      </w:r>
      <w:r w:rsidRPr="00CD0B2F">
        <w:rPr>
          <w:rFonts w:eastAsia="Times New Roman"/>
          <w:color w:val="222222"/>
          <w:szCs w:val="24"/>
          <w:shd w:val="clear" w:color="auto" w:fill="FFFFFF"/>
        </w:rPr>
        <w:t xml:space="preserve">, </w:t>
      </w:r>
      <w:r>
        <w:rPr>
          <w:rFonts w:eastAsia="Times New Roman"/>
          <w:color w:val="222222"/>
          <w:szCs w:val="24"/>
          <w:shd w:val="clear" w:color="auto" w:fill="FFFFFF"/>
        </w:rPr>
        <w:t xml:space="preserve">οι προσφέροντες εργασία υπάλληλοι των </w:t>
      </w:r>
      <w:r>
        <w:rPr>
          <w:rFonts w:eastAsia="Times New Roman"/>
          <w:color w:val="222222"/>
          <w:szCs w:val="24"/>
          <w:shd w:val="clear" w:color="auto" w:fill="FFFFFF"/>
        </w:rPr>
        <w:t>ο</w:t>
      </w:r>
      <w:r>
        <w:rPr>
          <w:rFonts w:eastAsia="Times New Roman"/>
          <w:color w:val="222222"/>
          <w:szCs w:val="24"/>
          <w:shd w:val="clear" w:color="auto" w:fill="FFFFFF"/>
        </w:rPr>
        <w:t xml:space="preserve">ργανισμών </w:t>
      </w:r>
      <w:r>
        <w:rPr>
          <w:rFonts w:eastAsia="Times New Roman"/>
          <w:color w:val="222222"/>
          <w:szCs w:val="24"/>
          <w:shd w:val="clear" w:color="auto" w:fill="FFFFFF"/>
        </w:rPr>
        <w:t>λ</w:t>
      </w:r>
      <w:r>
        <w:rPr>
          <w:rFonts w:eastAsia="Times New Roman"/>
          <w:color w:val="222222"/>
          <w:szCs w:val="24"/>
          <w:shd w:val="clear" w:color="auto" w:fill="FFFFFF"/>
        </w:rPr>
        <w:t xml:space="preserve">ιμένων δεν θα μπορούν να εργαστούν. Κατά συνέπεια, τα λιμάνια δεν θα λειτουργούν τα </w:t>
      </w:r>
      <w:r>
        <w:rPr>
          <w:rFonts w:eastAsia="Times New Roman"/>
          <w:color w:val="222222"/>
          <w:szCs w:val="24"/>
          <w:shd w:val="clear" w:color="auto" w:fill="FFFFFF"/>
        </w:rPr>
        <w:t>σ</w:t>
      </w:r>
      <w:r>
        <w:rPr>
          <w:rFonts w:eastAsia="Times New Roman"/>
          <w:color w:val="222222"/>
          <w:szCs w:val="24"/>
          <w:shd w:val="clear" w:color="auto" w:fill="FFFFFF"/>
        </w:rPr>
        <w:t xml:space="preserve">αββατοκύριακα και στις εξαιρέσιμες ημέρες. </w:t>
      </w:r>
    </w:p>
    <w:p w14:paraId="5218D782" w14:textId="77777777" w:rsidR="00BE48FC" w:rsidRDefault="008F01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Παρέχεται, λοιπόν, η δυνατότητα στον αρμόδιο Υπουργό να καθορίζει τις ώρες εργασίας κατά τις εξαιρεσίμους ημέρες και κατά τα </w:t>
      </w:r>
      <w:r>
        <w:rPr>
          <w:rFonts w:eastAsia="Times New Roman"/>
          <w:color w:val="222222"/>
          <w:szCs w:val="24"/>
          <w:shd w:val="clear" w:color="auto" w:fill="FFFFFF"/>
        </w:rPr>
        <w:t>σ</w:t>
      </w:r>
      <w:r>
        <w:rPr>
          <w:rFonts w:eastAsia="Times New Roman"/>
          <w:color w:val="222222"/>
          <w:szCs w:val="24"/>
          <w:shd w:val="clear" w:color="auto" w:fill="FFFFFF"/>
        </w:rPr>
        <w:t>α</w:t>
      </w:r>
      <w:r>
        <w:rPr>
          <w:rFonts w:eastAsia="Times New Roman"/>
          <w:color w:val="222222"/>
          <w:szCs w:val="24"/>
          <w:shd w:val="clear" w:color="auto" w:fill="FFFFFF"/>
        </w:rPr>
        <w:t>ββατοκύριακα.</w:t>
      </w:r>
    </w:p>
    <w:p w14:paraId="5218D783" w14:textId="77777777" w:rsidR="00BE48FC" w:rsidRDefault="008F01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Ένα άλλο ζήτημα που ρυθμίζεται, είναι η δυνατότητα να παρατείνεται η σύναψη συμβάσεων προμηθειών και παροχής υπηρεσιών στους πλοηγικούς σταθμούς. Η αρχική προθεσμία είχε δοθεί μέχρι 31</w:t>
      </w:r>
      <w:r>
        <w:rPr>
          <w:rFonts w:eastAsia="Times New Roman"/>
          <w:color w:val="222222"/>
          <w:szCs w:val="24"/>
          <w:shd w:val="clear" w:color="auto" w:fill="FFFFFF"/>
        </w:rPr>
        <w:t>-</w:t>
      </w:r>
      <w:r>
        <w:rPr>
          <w:rFonts w:eastAsia="Times New Roman"/>
          <w:color w:val="222222"/>
          <w:szCs w:val="24"/>
          <w:shd w:val="clear" w:color="auto" w:fill="FFFFFF"/>
        </w:rPr>
        <w:t>12</w:t>
      </w:r>
      <w:r>
        <w:rPr>
          <w:rFonts w:eastAsia="Times New Roman"/>
          <w:color w:val="222222"/>
          <w:szCs w:val="24"/>
          <w:shd w:val="clear" w:color="auto" w:fill="FFFFFF"/>
        </w:rPr>
        <w:t>-</w:t>
      </w:r>
      <w:r>
        <w:rPr>
          <w:rFonts w:eastAsia="Times New Roman"/>
          <w:color w:val="222222"/>
          <w:szCs w:val="24"/>
          <w:shd w:val="clear" w:color="auto" w:fill="FFFFFF"/>
        </w:rPr>
        <w:t>2018 και τώρα με την τροπολογία προτείνεται η παράταση</w:t>
      </w:r>
      <w:r>
        <w:rPr>
          <w:rFonts w:eastAsia="Times New Roman"/>
          <w:color w:val="222222"/>
          <w:szCs w:val="24"/>
          <w:shd w:val="clear" w:color="auto" w:fill="FFFFFF"/>
        </w:rPr>
        <w:t xml:space="preserve"> αυτής της προθεσμίας μέχρι 31</w:t>
      </w:r>
      <w:r>
        <w:rPr>
          <w:rFonts w:eastAsia="Times New Roman"/>
          <w:color w:val="222222"/>
          <w:szCs w:val="24"/>
          <w:shd w:val="clear" w:color="auto" w:fill="FFFFFF"/>
        </w:rPr>
        <w:t>-</w:t>
      </w:r>
      <w:r>
        <w:rPr>
          <w:rFonts w:eastAsia="Times New Roman"/>
          <w:color w:val="222222"/>
          <w:szCs w:val="24"/>
          <w:shd w:val="clear" w:color="auto" w:fill="FFFFFF"/>
        </w:rPr>
        <w:t>12</w:t>
      </w:r>
      <w:r>
        <w:rPr>
          <w:rFonts w:eastAsia="Times New Roman"/>
          <w:color w:val="222222"/>
          <w:szCs w:val="24"/>
          <w:shd w:val="clear" w:color="auto" w:fill="FFFFFF"/>
        </w:rPr>
        <w:t>-</w:t>
      </w:r>
      <w:r>
        <w:rPr>
          <w:rFonts w:eastAsia="Times New Roman"/>
          <w:color w:val="222222"/>
          <w:szCs w:val="24"/>
          <w:shd w:val="clear" w:color="auto" w:fill="FFFFFF"/>
        </w:rPr>
        <w:t>2019.</w:t>
      </w:r>
    </w:p>
    <w:p w14:paraId="5218D784" w14:textId="77777777" w:rsidR="00BE48FC" w:rsidRDefault="008F01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Επίσης, υπάρχουν κατεπείγουσες ανάγκες προμήθειας καυσίμων του Λιμενικού Σώματος και της Ελληνικής Ακτοφυλακής, ιδιαίτερα ανάγκες που αφορούν στην προμήθεια καυσίμων που εξακολουθούν να ανακύπτουν βάσει των επιχειρησ</w:t>
      </w:r>
      <w:r>
        <w:rPr>
          <w:rFonts w:eastAsia="Times New Roman"/>
          <w:color w:val="222222"/>
          <w:szCs w:val="24"/>
          <w:shd w:val="clear" w:color="auto" w:fill="FFFFFF"/>
        </w:rPr>
        <w:t>ιακών αναγκών των πλωτών, χερσαίων και εναερίων μέσων του Λιμενικού Σώματος Ελληνικής Ακτοφυλακής.</w:t>
      </w:r>
    </w:p>
    <w:p w14:paraId="5218D785" w14:textId="77777777" w:rsidR="00BE48FC" w:rsidRDefault="008F01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Η τελευταία ρύθμιση η οποία εισάγεται με τη συγκεκριμένη τροπολογία, είναι η παράταση λειτουργίας των πλοίων που έχουν συμπληρώσει σαράντα έτη - ιδιαίτερα εκ</w:t>
      </w:r>
      <w:r>
        <w:rPr>
          <w:rFonts w:eastAsia="Times New Roman"/>
          <w:color w:val="222222"/>
          <w:szCs w:val="24"/>
          <w:shd w:val="clear" w:color="auto" w:fill="FFFFFF"/>
        </w:rPr>
        <w:t>είνων που μεταφέρουν καύσιμη ύλη, πετρέλαια- μέχρι 31</w:t>
      </w:r>
      <w:r>
        <w:rPr>
          <w:rFonts w:eastAsia="Times New Roman"/>
          <w:color w:val="222222"/>
          <w:szCs w:val="24"/>
          <w:shd w:val="clear" w:color="auto" w:fill="FFFFFF"/>
        </w:rPr>
        <w:t>-</w:t>
      </w:r>
      <w:r>
        <w:rPr>
          <w:rFonts w:eastAsia="Times New Roman"/>
          <w:color w:val="222222"/>
          <w:szCs w:val="24"/>
          <w:shd w:val="clear" w:color="auto" w:fill="FFFFFF"/>
        </w:rPr>
        <w:t>12</w:t>
      </w:r>
      <w:r>
        <w:rPr>
          <w:rFonts w:eastAsia="Times New Roman"/>
          <w:color w:val="222222"/>
          <w:szCs w:val="24"/>
          <w:shd w:val="clear" w:color="auto" w:fill="FFFFFF"/>
        </w:rPr>
        <w:t>-</w:t>
      </w:r>
      <w:r>
        <w:rPr>
          <w:rFonts w:eastAsia="Times New Roman"/>
          <w:color w:val="222222"/>
          <w:szCs w:val="24"/>
          <w:shd w:val="clear" w:color="auto" w:fill="FFFFFF"/>
        </w:rPr>
        <w:t xml:space="preserve">2019, δηλαδή κατά ένα έτος, υπό την αυστηρή προϋπόθεση των ελέγχων που θα πιστοποιούν το αξιόπλοο των συγκεκριμένων σκαφών. </w:t>
      </w:r>
    </w:p>
    <w:p w14:paraId="5218D786" w14:textId="77777777" w:rsidR="00BE48FC" w:rsidRDefault="008F01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Ευχαριστώ, κύριε Πρόεδρε.</w:t>
      </w:r>
    </w:p>
    <w:p w14:paraId="5218D787" w14:textId="77777777" w:rsidR="00BE48FC" w:rsidRDefault="008F016C">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ΝΟΤΗΣ </w:t>
      </w:r>
      <w:r w:rsidRPr="00621A46">
        <w:rPr>
          <w:rFonts w:eastAsia="Times New Roman"/>
          <w:b/>
          <w:color w:val="222222"/>
          <w:szCs w:val="24"/>
          <w:shd w:val="clear" w:color="auto" w:fill="FFFFFF"/>
        </w:rPr>
        <w:t>ΜΗΤΑΡΑΚΗΣ:</w:t>
      </w:r>
      <w:r>
        <w:rPr>
          <w:rFonts w:eastAsia="Times New Roman"/>
          <w:color w:val="222222"/>
          <w:szCs w:val="24"/>
          <w:shd w:val="clear" w:color="auto" w:fill="FFFFFF"/>
        </w:rPr>
        <w:t xml:space="preserve"> Κύριε Πρόεδρε, θα ήθελα τον λόγ</w:t>
      </w:r>
      <w:r>
        <w:rPr>
          <w:rFonts w:eastAsia="Times New Roman"/>
          <w:color w:val="222222"/>
          <w:szCs w:val="24"/>
          <w:shd w:val="clear" w:color="auto" w:fill="FFFFFF"/>
        </w:rPr>
        <w:t>ο για μια ερώτηση.</w:t>
      </w:r>
    </w:p>
    <w:p w14:paraId="5218D788" w14:textId="77777777" w:rsidR="00BE48FC" w:rsidRDefault="008F016C">
      <w:pPr>
        <w:spacing w:line="600" w:lineRule="auto"/>
        <w:ind w:firstLine="720"/>
        <w:jc w:val="both"/>
        <w:rPr>
          <w:rFonts w:eastAsia="Times New Roman"/>
          <w:color w:val="222222"/>
          <w:szCs w:val="24"/>
          <w:shd w:val="clear" w:color="auto" w:fill="FFFFFF"/>
        </w:rPr>
      </w:pPr>
      <w:r w:rsidRPr="00621A46">
        <w:rPr>
          <w:rFonts w:eastAsia="Times New Roman"/>
          <w:b/>
          <w:color w:val="222222"/>
          <w:szCs w:val="24"/>
          <w:shd w:val="clear" w:color="auto" w:fill="FFFFFF"/>
        </w:rPr>
        <w:t>ΔΙΑΜΑΝΤΩ ΜΑΝΩΛΑΚΟΥ:</w:t>
      </w:r>
      <w:r>
        <w:rPr>
          <w:rFonts w:eastAsia="Times New Roman"/>
          <w:color w:val="222222"/>
          <w:szCs w:val="24"/>
          <w:shd w:val="clear" w:color="auto" w:fill="FFFFFF"/>
        </w:rPr>
        <w:t xml:space="preserve"> Κι εγώ, κύριε Πρόεδρε, έχω μια ερώτηση.</w:t>
      </w:r>
    </w:p>
    <w:p w14:paraId="5218D789" w14:textId="77777777" w:rsidR="00BE48FC" w:rsidRDefault="008F016C">
      <w:pPr>
        <w:spacing w:line="600" w:lineRule="auto"/>
        <w:ind w:firstLine="720"/>
        <w:jc w:val="both"/>
        <w:rPr>
          <w:rFonts w:eastAsia="Times New Roman"/>
          <w:color w:val="222222"/>
          <w:szCs w:val="24"/>
          <w:shd w:val="clear" w:color="auto" w:fill="FFFFFF"/>
        </w:rPr>
      </w:pPr>
      <w:r w:rsidRPr="00024A07">
        <w:rPr>
          <w:rFonts w:eastAsia="Times New Roman"/>
          <w:b/>
          <w:color w:val="222222"/>
          <w:szCs w:val="24"/>
          <w:shd w:val="clear" w:color="auto" w:fill="FFFFFF"/>
        </w:rPr>
        <w:lastRenderedPageBreak/>
        <w:t>ΠΡΟΕΔΡΕΥΩΝ (Νικήτας Κακλαμάνης):</w:t>
      </w:r>
      <w:r>
        <w:rPr>
          <w:rFonts w:eastAsia="Times New Roman"/>
          <w:color w:val="222222"/>
          <w:szCs w:val="24"/>
          <w:shd w:val="clear" w:color="auto" w:fill="FFFFFF"/>
        </w:rPr>
        <w:t xml:space="preserve"> Μισό λεπτό, κύριοι συνάδελφοι. Κατ</w:t>
      </w:r>
      <w:r>
        <w:rPr>
          <w:rFonts w:eastAsia="Times New Roman"/>
          <w:color w:val="222222"/>
          <w:szCs w:val="24"/>
          <w:shd w:val="clear" w:color="auto" w:fill="FFFFFF"/>
        </w:rPr>
        <w:t>’</w:t>
      </w:r>
      <w:r w:rsidRPr="00612F3D">
        <w:rPr>
          <w:rFonts w:eastAsia="Times New Roman"/>
          <w:color w:val="222222"/>
          <w:szCs w:val="24"/>
          <w:shd w:val="clear" w:color="auto" w:fill="FFFFFF"/>
        </w:rPr>
        <w:t xml:space="preserve"> </w:t>
      </w:r>
      <w:r>
        <w:rPr>
          <w:rFonts w:eastAsia="Times New Roman"/>
          <w:color w:val="222222"/>
          <w:szCs w:val="24"/>
          <w:shd w:val="clear" w:color="auto" w:fill="FFFFFF"/>
        </w:rPr>
        <w:t>αρχ</w:t>
      </w:r>
      <w:r>
        <w:rPr>
          <w:rFonts w:eastAsia="Times New Roman"/>
          <w:color w:val="222222"/>
          <w:szCs w:val="24"/>
          <w:shd w:val="clear" w:color="auto" w:fill="FFFFFF"/>
        </w:rPr>
        <w:t>άς</w:t>
      </w:r>
      <w:r>
        <w:rPr>
          <w:rFonts w:eastAsia="Times New Roman"/>
          <w:color w:val="222222"/>
          <w:szCs w:val="24"/>
          <w:shd w:val="clear" w:color="auto" w:fill="FFFFFF"/>
        </w:rPr>
        <w:t>, δεν προβλέπεται η διαδικασία υποβολής ερωτήσεων στους Υπουργούς.</w:t>
      </w:r>
    </w:p>
    <w:p w14:paraId="5218D78A" w14:textId="77777777" w:rsidR="00BE48FC" w:rsidRDefault="008F016C">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ΝΟΤΗΣ ΜΗΤΑΡΑΚΗΣ:</w:t>
      </w:r>
      <w:r>
        <w:rPr>
          <w:rFonts w:eastAsia="Times New Roman"/>
          <w:color w:val="222222"/>
          <w:szCs w:val="24"/>
          <w:shd w:val="clear" w:color="auto" w:fill="FFFFFF"/>
        </w:rPr>
        <w:t xml:space="preserve"> Τηρήθηκε πριν.</w:t>
      </w:r>
    </w:p>
    <w:p w14:paraId="5218D78B" w14:textId="77777777" w:rsidR="00BE48FC" w:rsidRDefault="008F016C">
      <w:pPr>
        <w:spacing w:line="600" w:lineRule="auto"/>
        <w:ind w:firstLine="720"/>
        <w:jc w:val="both"/>
        <w:rPr>
          <w:rFonts w:eastAsia="Times New Roman"/>
          <w:color w:val="222222"/>
          <w:szCs w:val="24"/>
          <w:shd w:val="clear" w:color="auto" w:fill="FFFFFF"/>
        </w:rPr>
      </w:pPr>
      <w:r w:rsidRPr="00024A07">
        <w:rPr>
          <w:rFonts w:eastAsia="Times New Roman"/>
          <w:b/>
          <w:color w:val="222222"/>
          <w:szCs w:val="24"/>
          <w:shd w:val="clear" w:color="auto" w:fill="FFFFFF"/>
        </w:rPr>
        <w:t>ΠΡΟΕΔΡΕΥΩΝ (Νικήτας Κακλαμάνης):</w:t>
      </w:r>
      <w:r>
        <w:rPr>
          <w:rFonts w:eastAsia="Times New Roman"/>
          <w:color w:val="222222"/>
          <w:szCs w:val="24"/>
          <w:shd w:val="clear" w:color="auto" w:fill="FFFFFF"/>
        </w:rPr>
        <w:t xml:space="preserve"> Άλλο αν τηρήθηκε. Σας λέω, όμως, ότι δεν προβλέπεται και ξαφνικά βλέπω τέσσερα χέρια. Έχουμε και δεύτερο νομοσχέδιο μετά τη λήξη του παρόντος. Θα πάρετε τον λόγο για ένα λεπτό με την κοινοβουλευτική σειρά.</w:t>
      </w:r>
    </w:p>
    <w:p w14:paraId="5218D78C" w14:textId="77777777" w:rsidR="00BE48FC" w:rsidRDefault="008F01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Κύριε Κουβέλη, γρ</w:t>
      </w:r>
      <w:r>
        <w:rPr>
          <w:rFonts w:eastAsia="Times New Roman"/>
          <w:color w:val="222222"/>
          <w:szCs w:val="24"/>
          <w:shd w:val="clear" w:color="auto" w:fill="FFFFFF"/>
        </w:rPr>
        <w:t>άψε τις ερωτήσεις από όλους και απαντάτε συνολικά.</w:t>
      </w:r>
      <w:r w:rsidRPr="00024A07">
        <w:rPr>
          <w:rFonts w:eastAsia="Times New Roman"/>
          <w:color w:val="222222"/>
          <w:szCs w:val="24"/>
          <w:shd w:val="clear" w:color="auto" w:fill="FFFFFF"/>
        </w:rPr>
        <w:t xml:space="preserve"> </w:t>
      </w:r>
    </w:p>
    <w:p w14:paraId="5218D78D" w14:textId="77777777" w:rsidR="00BE48FC" w:rsidRDefault="008F01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Κύριε Μηταράκη, θα ξεκινήσετε εσείς. Έχετε ένα λεπτό.</w:t>
      </w:r>
    </w:p>
    <w:p w14:paraId="5218D78E" w14:textId="77777777" w:rsidR="00BE48FC" w:rsidRDefault="008F016C">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ΝΟΤΗΣ</w:t>
      </w:r>
      <w:r>
        <w:rPr>
          <w:rFonts w:eastAsia="Times New Roman"/>
          <w:b/>
          <w:color w:val="222222"/>
          <w:szCs w:val="24"/>
          <w:shd w:val="clear" w:color="auto" w:fill="FFFFFF"/>
        </w:rPr>
        <w:t xml:space="preserve"> </w:t>
      </w:r>
      <w:r>
        <w:rPr>
          <w:rFonts w:eastAsia="Times New Roman"/>
          <w:b/>
          <w:color w:val="222222"/>
          <w:szCs w:val="24"/>
          <w:shd w:val="clear" w:color="auto" w:fill="FFFFFF"/>
        </w:rPr>
        <w:t>ΜΗΤΑΡΑΚΗΣ:</w:t>
      </w:r>
      <w:r>
        <w:rPr>
          <w:rFonts w:eastAsia="Times New Roman"/>
          <w:color w:val="222222"/>
          <w:szCs w:val="24"/>
          <w:shd w:val="clear" w:color="auto" w:fill="FFFFFF"/>
        </w:rPr>
        <w:t xml:space="preserve"> Κύριε Υπουργέ, με όλον τον σεβασμό, πάνω στην τροπολογία που καταθέτετε ως προς το θέμα, παραδείγματος χάριν, της κατεπείγουσας ανάγκ</w:t>
      </w:r>
      <w:r>
        <w:rPr>
          <w:rFonts w:eastAsia="Times New Roman"/>
          <w:color w:val="222222"/>
          <w:szCs w:val="24"/>
          <w:shd w:val="clear" w:color="auto" w:fill="FFFFFF"/>
        </w:rPr>
        <w:t>ης προμήθειας καυσίμων από το Λιμενικό Σώμα, σας θυμίζω ότι ν.4331 έδωσε προθεσμία για αυτήν την εξαίρεση μέχρι τις 31 Δεκεμ</w:t>
      </w:r>
      <w:r>
        <w:rPr>
          <w:rFonts w:eastAsia="Times New Roman"/>
          <w:color w:val="222222"/>
          <w:szCs w:val="24"/>
          <w:shd w:val="clear" w:color="auto" w:fill="FFFFFF"/>
        </w:rPr>
        <w:lastRenderedPageBreak/>
        <w:t>βρίου του 2016. Μετά ήρθε ο ν.4487 και έδωσε μέχρι τις 31 Δεκεμβρίου του 2017. Ήρθε ο ν.4504 και έδωσε μέχρι τις 30</w:t>
      </w:r>
      <w:r w:rsidRPr="00771B2E">
        <w:rPr>
          <w:rFonts w:eastAsia="Times New Roman"/>
          <w:color w:val="222222"/>
          <w:szCs w:val="24"/>
          <w:shd w:val="clear" w:color="auto" w:fill="FFFFFF"/>
        </w:rPr>
        <w:t>-</w:t>
      </w:r>
      <w:r>
        <w:rPr>
          <w:rFonts w:eastAsia="Times New Roman"/>
          <w:color w:val="222222"/>
          <w:szCs w:val="24"/>
          <w:shd w:val="clear" w:color="auto" w:fill="FFFFFF"/>
        </w:rPr>
        <w:t>6</w:t>
      </w:r>
      <w:r w:rsidRPr="00771B2E">
        <w:rPr>
          <w:rFonts w:eastAsia="Times New Roman"/>
          <w:color w:val="222222"/>
          <w:szCs w:val="24"/>
          <w:shd w:val="clear" w:color="auto" w:fill="FFFFFF"/>
        </w:rPr>
        <w:t>-</w:t>
      </w:r>
      <w:r>
        <w:rPr>
          <w:rFonts w:eastAsia="Times New Roman"/>
          <w:color w:val="222222"/>
          <w:szCs w:val="24"/>
          <w:shd w:val="clear" w:color="auto" w:fill="FFFFFF"/>
        </w:rPr>
        <w:t>2018. Ήρθε ο ν</w:t>
      </w:r>
      <w:r>
        <w:rPr>
          <w:rFonts w:eastAsia="Times New Roman"/>
          <w:color w:val="222222"/>
          <w:szCs w:val="24"/>
          <w:shd w:val="clear" w:color="auto" w:fill="FFFFFF"/>
        </w:rPr>
        <w:t xml:space="preserve">.4551 και έδωσε μέχρι τις 31 Δεκεμβρίου 2018. Έρχεστε σήμερα και ζητάτε μέχρι τις 31 Δεκεμβρίου του 2019. </w:t>
      </w:r>
    </w:p>
    <w:p w14:paraId="5218D78F" w14:textId="77777777" w:rsidR="00BE48FC" w:rsidRDefault="008F01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Στο προηγούμενο άρθρο ο ν.4480 είχε δώσει προθεσμία μέχρι τα τέλη του 2016. Ήρθε μετά ο ν.4504 και έδωσε μέχρι...</w:t>
      </w:r>
    </w:p>
    <w:p w14:paraId="5218D790" w14:textId="77777777" w:rsidR="00BE48FC" w:rsidRDefault="008F016C">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ΠΡΟΕΔΡΕΥΩΝ (Νικήτας Κακλαμάνης):</w:t>
      </w:r>
      <w:r>
        <w:rPr>
          <w:rFonts w:eastAsia="Times New Roman"/>
          <w:color w:val="222222"/>
          <w:szCs w:val="24"/>
          <w:shd w:val="clear" w:color="auto" w:fill="FFFFFF"/>
        </w:rPr>
        <w:t xml:space="preserve"> Κύριε Μηταράκη, σας έδωσα τον λόγο για να κάνετε μια διευκρινιστική ερώτησή, όχι τοποθέτηση. Αυτά στην ομιλία σας.</w:t>
      </w:r>
    </w:p>
    <w:p w14:paraId="5218D791" w14:textId="77777777" w:rsidR="00BE48FC" w:rsidRDefault="008F016C">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ΝΟΤΗΣ ΜΗΤΑΡΑΚΗΣ:</w:t>
      </w:r>
      <w:r>
        <w:rPr>
          <w:rFonts w:eastAsia="Times New Roman"/>
          <w:color w:val="222222"/>
          <w:szCs w:val="24"/>
          <w:shd w:val="clear" w:color="auto" w:fill="FFFFFF"/>
        </w:rPr>
        <w:t xml:space="preserve"> Μισό λεπτό, κύριε Πρόεδρε.</w:t>
      </w:r>
    </w:p>
    <w:p w14:paraId="5218D792" w14:textId="77777777" w:rsidR="00BE48FC" w:rsidRDefault="008F01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Ήθελα να ρωτήσω, κύριε Υπουργέ, το εξής: Από το 2015 μέχρι σήμερα, τι ενέργειες έχουν γίνει ώστε</w:t>
      </w:r>
      <w:r>
        <w:rPr>
          <w:rFonts w:eastAsia="Times New Roman"/>
          <w:color w:val="222222"/>
          <w:szCs w:val="24"/>
          <w:shd w:val="clear" w:color="auto" w:fill="FFFFFF"/>
        </w:rPr>
        <w:t xml:space="preserve"> να λυθούν οριστικά αυτά τα ζητήματα; Αντιλαμβάνομαι το έκτακτο την πρώτη φορά, έστω τη δεύτερη, όχι, όμως, την τρίτη και σίγουρα όχι την τέταρτη.</w:t>
      </w:r>
    </w:p>
    <w:p w14:paraId="5218D793" w14:textId="77777777" w:rsidR="00BE48FC" w:rsidRDefault="008F016C">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ΠΡΟΕΔΡΕΥΩΝ (Νικήτας Κακλαμάνης):</w:t>
      </w:r>
      <w:r>
        <w:rPr>
          <w:rFonts w:eastAsia="Times New Roman"/>
          <w:color w:val="222222"/>
          <w:szCs w:val="24"/>
          <w:shd w:val="clear" w:color="auto" w:fill="FFFFFF"/>
        </w:rPr>
        <w:t xml:space="preserve"> Ο κ. Καρράς έχει τον λόγο για ένα λεπτό, επίσης.</w:t>
      </w:r>
    </w:p>
    <w:p w14:paraId="5218D794" w14:textId="77777777" w:rsidR="00BE48FC" w:rsidRDefault="008F01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Παρακαλώ, κύριε Καρρά, να κ</w:t>
      </w:r>
      <w:r>
        <w:rPr>
          <w:rFonts w:eastAsia="Times New Roman"/>
          <w:color w:val="222222"/>
          <w:szCs w:val="24"/>
          <w:shd w:val="clear" w:color="auto" w:fill="FFFFFF"/>
        </w:rPr>
        <w:t>άνετε μία διευκρινιστική ερώτηση, όχι τοποθέτηση.</w:t>
      </w:r>
    </w:p>
    <w:p w14:paraId="5218D795" w14:textId="77777777" w:rsidR="00BE48FC" w:rsidRDefault="008F016C">
      <w:pPr>
        <w:spacing w:line="600" w:lineRule="auto"/>
        <w:ind w:firstLine="720"/>
        <w:jc w:val="both"/>
        <w:rPr>
          <w:rFonts w:eastAsia="Times New Roman"/>
          <w:color w:val="222222"/>
          <w:szCs w:val="24"/>
          <w:shd w:val="clear" w:color="auto" w:fill="FFFFFF"/>
        </w:rPr>
      </w:pPr>
      <w:r w:rsidRPr="00AE7F11">
        <w:rPr>
          <w:rFonts w:eastAsia="Times New Roman"/>
          <w:b/>
          <w:color w:val="222222"/>
          <w:szCs w:val="24"/>
          <w:shd w:val="clear" w:color="auto" w:fill="FFFFFF"/>
        </w:rPr>
        <w:t>ΓΕΩΡΓΙΟΣ</w:t>
      </w:r>
      <w:r w:rsidRPr="00612F3D">
        <w:rPr>
          <w:rFonts w:eastAsia="Times New Roman"/>
          <w:b/>
          <w:color w:val="222222"/>
          <w:szCs w:val="24"/>
          <w:shd w:val="clear" w:color="auto" w:fill="FFFFFF"/>
        </w:rPr>
        <w:t xml:space="preserve"> </w:t>
      </w:r>
      <w:r w:rsidRPr="00AE7F11">
        <w:rPr>
          <w:rFonts w:eastAsia="Times New Roman"/>
          <w:b/>
          <w:color w:val="222222"/>
          <w:szCs w:val="24"/>
          <w:shd w:val="clear" w:color="auto" w:fill="FFFFFF"/>
        </w:rPr>
        <w:t>-</w:t>
      </w:r>
      <w:r w:rsidRPr="00612F3D">
        <w:rPr>
          <w:rFonts w:eastAsia="Times New Roman"/>
          <w:b/>
          <w:color w:val="222222"/>
          <w:szCs w:val="24"/>
          <w:shd w:val="clear" w:color="auto" w:fill="FFFFFF"/>
        </w:rPr>
        <w:t xml:space="preserve"> </w:t>
      </w:r>
      <w:r w:rsidRPr="00AE7F11">
        <w:rPr>
          <w:rFonts w:eastAsia="Times New Roman"/>
          <w:b/>
          <w:color w:val="222222"/>
          <w:szCs w:val="24"/>
          <w:shd w:val="clear" w:color="auto" w:fill="FFFFFF"/>
        </w:rPr>
        <w:t>ΔΗΜΗΤΡΙΟΣ ΚΑΡΡΑΣ:</w:t>
      </w:r>
      <w:r>
        <w:rPr>
          <w:rFonts w:eastAsia="Times New Roman"/>
          <w:color w:val="222222"/>
          <w:szCs w:val="24"/>
          <w:shd w:val="clear" w:color="auto" w:fill="FFFFFF"/>
        </w:rPr>
        <w:t xml:space="preserve"> Συντομότατα, κύριε Πρόεδρε. </w:t>
      </w:r>
    </w:p>
    <w:p w14:paraId="5218D796" w14:textId="77777777" w:rsidR="00BE48FC" w:rsidRDefault="008F01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Κύριε Υπουργέ, αναφέρεται στην τροπολογία σας ο αριθμός ωρών νυχτερινής</w:t>
      </w:r>
      <w:r>
        <w:rPr>
          <w:rFonts w:eastAsia="Times New Roman"/>
          <w:color w:val="222222"/>
          <w:szCs w:val="24"/>
          <w:shd w:val="clear" w:color="auto" w:fill="FFFFFF"/>
        </w:rPr>
        <w:t xml:space="preserve"> εργασίας</w:t>
      </w:r>
      <w:r>
        <w:rPr>
          <w:rFonts w:eastAsia="Times New Roman"/>
          <w:color w:val="222222"/>
          <w:szCs w:val="24"/>
          <w:shd w:val="clear" w:color="auto" w:fill="FFFFFF"/>
        </w:rPr>
        <w:t>, Κυριακών, πέραν του πενθημέρου κ.λπ. για το προσωπικό</w:t>
      </w:r>
      <w:r>
        <w:rPr>
          <w:rFonts w:eastAsia="Times New Roman"/>
          <w:color w:val="222222"/>
          <w:szCs w:val="24"/>
          <w:shd w:val="clear" w:color="auto" w:fill="FFFFFF"/>
        </w:rPr>
        <w:t xml:space="preserve"> θα καθορίζετ</w:t>
      </w:r>
      <w:r>
        <w:rPr>
          <w:rFonts w:eastAsia="Times New Roman"/>
          <w:color w:val="222222"/>
          <w:szCs w:val="24"/>
          <w:shd w:val="clear" w:color="auto" w:fill="FFFFFF"/>
        </w:rPr>
        <w:t>αι με υπουργική απόφαση</w:t>
      </w:r>
      <w:r>
        <w:rPr>
          <w:rFonts w:eastAsia="Times New Roman"/>
          <w:color w:val="222222"/>
          <w:szCs w:val="24"/>
          <w:shd w:val="clear" w:color="auto" w:fill="FFFFFF"/>
        </w:rPr>
        <w:t xml:space="preserve">. Η ερώτησή μου είναι: Έχει ήδη υπογραφεί η συλλογική σύμβαση εργασίας; Έχει πάψει η αποχή των εργαζομένων κατά τα </w:t>
      </w:r>
      <w:r>
        <w:rPr>
          <w:rFonts w:eastAsia="Times New Roman"/>
          <w:color w:val="222222"/>
          <w:szCs w:val="24"/>
          <w:shd w:val="clear" w:color="auto" w:fill="FFFFFF"/>
        </w:rPr>
        <w:t>σ</w:t>
      </w:r>
      <w:r>
        <w:rPr>
          <w:rFonts w:eastAsia="Times New Roman"/>
          <w:color w:val="222222"/>
          <w:szCs w:val="24"/>
          <w:shd w:val="clear" w:color="auto" w:fill="FFFFFF"/>
        </w:rPr>
        <w:t>αββατοκύριακα ή αυτό έρχεται προηγουμένως; Διότι γνωρίζετε ότι υπήρχε ένα θέμα με τη συλλογική σύμβαση εργασίας.</w:t>
      </w:r>
    </w:p>
    <w:p w14:paraId="5218D797" w14:textId="77777777" w:rsidR="00BE48FC" w:rsidRDefault="008F01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 δ</w:t>
      </w:r>
      <w:r>
        <w:rPr>
          <w:rFonts w:eastAsia="Times New Roman"/>
          <w:color w:val="222222"/>
          <w:szCs w:val="24"/>
          <w:shd w:val="clear" w:color="auto" w:fill="FFFFFF"/>
        </w:rPr>
        <w:t xml:space="preserve">εύτερο ερώτημα μου είναι το εξής: Χορήγηση φορολογικής ενημερότητας στους </w:t>
      </w:r>
      <w:r>
        <w:rPr>
          <w:rFonts w:eastAsia="Times New Roman"/>
          <w:color w:val="222222"/>
          <w:szCs w:val="24"/>
          <w:shd w:val="clear" w:color="auto" w:fill="FFFFFF"/>
        </w:rPr>
        <w:t>ο</w:t>
      </w:r>
      <w:r>
        <w:rPr>
          <w:rFonts w:eastAsia="Times New Roman"/>
          <w:color w:val="222222"/>
          <w:szCs w:val="24"/>
          <w:shd w:val="clear" w:color="auto" w:fill="FFFFFF"/>
        </w:rPr>
        <w:t xml:space="preserve">ργανισμούς </w:t>
      </w:r>
      <w:r>
        <w:rPr>
          <w:rFonts w:eastAsia="Times New Roman"/>
          <w:color w:val="222222"/>
          <w:szCs w:val="24"/>
          <w:shd w:val="clear" w:color="auto" w:fill="FFFFFF"/>
        </w:rPr>
        <w:t>λ</w:t>
      </w:r>
      <w:r>
        <w:rPr>
          <w:rFonts w:eastAsia="Times New Roman"/>
          <w:color w:val="222222"/>
          <w:szCs w:val="24"/>
          <w:shd w:val="clear" w:color="auto" w:fill="FFFFFF"/>
        </w:rPr>
        <w:t>ιμένος. Για να διεκδικούν οι δήμοι</w:t>
      </w:r>
      <w:r>
        <w:rPr>
          <w:rFonts w:eastAsia="Times New Roman"/>
          <w:color w:val="222222"/>
          <w:szCs w:val="24"/>
          <w:shd w:val="clear" w:color="auto" w:fill="FFFFFF"/>
        </w:rPr>
        <w:t xml:space="preserve"> τέλη καθαριότητος</w:t>
      </w:r>
      <w:r>
        <w:rPr>
          <w:rFonts w:eastAsia="Times New Roman"/>
          <w:color w:val="222222"/>
          <w:szCs w:val="24"/>
          <w:shd w:val="clear" w:color="auto" w:fill="FFFFFF"/>
        </w:rPr>
        <w:t xml:space="preserve">, δεν παρέχουν υπηρεσίες καθαριότητας τουλάχιστον; Δεν αναφέρομαι στον φωτισμό για τους </w:t>
      </w:r>
      <w:r>
        <w:rPr>
          <w:rFonts w:eastAsia="Times New Roman"/>
          <w:color w:val="222222"/>
          <w:szCs w:val="24"/>
          <w:shd w:val="clear" w:color="auto" w:fill="FFFFFF"/>
        </w:rPr>
        <w:t>ο</w:t>
      </w:r>
      <w:r>
        <w:rPr>
          <w:rFonts w:eastAsia="Times New Roman"/>
          <w:color w:val="222222"/>
          <w:szCs w:val="24"/>
          <w:shd w:val="clear" w:color="auto" w:fill="FFFFFF"/>
        </w:rPr>
        <w:t xml:space="preserve">ργανισμούς </w:t>
      </w:r>
      <w:r>
        <w:rPr>
          <w:rFonts w:eastAsia="Times New Roman"/>
          <w:color w:val="222222"/>
          <w:szCs w:val="24"/>
          <w:shd w:val="clear" w:color="auto" w:fill="FFFFFF"/>
        </w:rPr>
        <w:t>λ</w:t>
      </w:r>
      <w:r>
        <w:rPr>
          <w:rFonts w:eastAsia="Times New Roman"/>
          <w:color w:val="222222"/>
          <w:szCs w:val="24"/>
          <w:shd w:val="clear" w:color="auto" w:fill="FFFFFF"/>
        </w:rPr>
        <w:t>ιμένος. Αναφέρομ</w:t>
      </w:r>
      <w:r>
        <w:rPr>
          <w:rFonts w:eastAsia="Times New Roman"/>
          <w:color w:val="222222"/>
          <w:szCs w:val="24"/>
          <w:shd w:val="clear" w:color="auto" w:fill="FFFFFF"/>
        </w:rPr>
        <w:t xml:space="preserve">αι στις υπηρεσίες καθαριότητος, αν παρέχουν οι δήμοι, αν λαμβάνουν έστω κι αν γίνεται η συλλογή των απορριμμάτων από τους </w:t>
      </w:r>
      <w:r>
        <w:rPr>
          <w:rFonts w:eastAsia="Times New Roman"/>
          <w:color w:val="222222"/>
          <w:szCs w:val="24"/>
          <w:shd w:val="clear" w:color="auto" w:fill="FFFFFF"/>
        </w:rPr>
        <w:t>ο</w:t>
      </w:r>
      <w:r>
        <w:rPr>
          <w:rFonts w:eastAsia="Times New Roman"/>
          <w:color w:val="222222"/>
          <w:szCs w:val="24"/>
          <w:shd w:val="clear" w:color="auto" w:fill="FFFFFF"/>
        </w:rPr>
        <w:t xml:space="preserve">ργανισμός </w:t>
      </w:r>
      <w:r>
        <w:rPr>
          <w:rFonts w:eastAsia="Times New Roman"/>
          <w:color w:val="222222"/>
          <w:szCs w:val="24"/>
          <w:shd w:val="clear" w:color="auto" w:fill="FFFFFF"/>
        </w:rPr>
        <w:t>λ</w:t>
      </w:r>
      <w:r>
        <w:rPr>
          <w:rFonts w:eastAsia="Times New Roman"/>
          <w:color w:val="222222"/>
          <w:szCs w:val="24"/>
          <w:shd w:val="clear" w:color="auto" w:fill="FFFFFF"/>
        </w:rPr>
        <w:t xml:space="preserve">ιμένος και </w:t>
      </w:r>
      <w:r>
        <w:rPr>
          <w:rFonts w:eastAsia="Times New Roman"/>
          <w:color w:val="222222"/>
          <w:szCs w:val="24"/>
          <w:shd w:val="clear" w:color="auto" w:fill="FFFFFF"/>
        </w:rPr>
        <w:lastRenderedPageBreak/>
        <w:t>θέλω να ακούσω πού πηγαίνουν αυτά. Δεν παραλαμβάνονται από τους δήμους για να τα διαχειριστούν μετά;</w:t>
      </w:r>
    </w:p>
    <w:p w14:paraId="5218D798" w14:textId="77777777" w:rsidR="00BE48FC" w:rsidRDefault="008F01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Και το τελ</w:t>
      </w:r>
      <w:r>
        <w:rPr>
          <w:rFonts w:eastAsia="Times New Roman"/>
          <w:color w:val="222222"/>
          <w:szCs w:val="24"/>
          <w:shd w:val="clear" w:color="auto" w:fill="FFFFFF"/>
        </w:rPr>
        <w:t>ευταίο ερώτημα: Δεν κρίνετε υπερβολικά τα σαράντα χρόνια -να θυμίσω ότι είχαμε και το «Αγία Ζώνη»- να κυκλοφορούν αυτά τα ίδια</w:t>
      </w:r>
      <w:r>
        <w:rPr>
          <w:rFonts w:eastAsia="Times New Roman"/>
          <w:color w:val="222222"/>
          <w:szCs w:val="24"/>
          <w:shd w:val="clear" w:color="auto" w:fill="FFFFFF"/>
        </w:rPr>
        <w:t xml:space="preserve"> πλοία</w:t>
      </w:r>
      <w:r>
        <w:rPr>
          <w:rFonts w:eastAsia="Times New Roman"/>
          <w:color w:val="222222"/>
          <w:szCs w:val="24"/>
          <w:shd w:val="clear" w:color="auto" w:fill="FFFFFF"/>
        </w:rPr>
        <w:t xml:space="preserve"> -τα μεταφοράς καυσίμων- μέσα στον Σαρωνικό και σε κλειστές θάλασσες; Από το ατύχημα του «Αγίας Ζώνης» μέχρι σήμερα, ποια μέ</w:t>
      </w:r>
      <w:r>
        <w:rPr>
          <w:rFonts w:eastAsia="Times New Roman"/>
          <w:color w:val="222222"/>
          <w:szCs w:val="24"/>
          <w:shd w:val="clear" w:color="auto" w:fill="FFFFFF"/>
        </w:rPr>
        <w:t>τρα έχει λάβει το Υπουργείο, ούτως ώστε να δικαιολογεί σήμερα την παράταση;</w:t>
      </w:r>
    </w:p>
    <w:p w14:paraId="5218D799" w14:textId="77777777" w:rsidR="00BE48FC" w:rsidRDefault="008F01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Ευχαριστώ, κύριε Πρόεδρε.</w:t>
      </w:r>
    </w:p>
    <w:p w14:paraId="5218D79A" w14:textId="77777777" w:rsidR="00BE48FC" w:rsidRDefault="008F016C">
      <w:pPr>
        <w:spacing w:line="600" w:lineRule="auto"/>
        <w:ind w:firstLine="720"/>
        <w:jc w:val="both"/>
        <w:rPr>
          <w:rFonts w:eastAsia="Times New Roman"/>
          <w:b/>
          <w:szCs w:val="24"/>
        </w:rPr>
      </w:pPr>
      <w:r w:rsidRPr="00306CEA">
        <w:rPr>
          <w:rFonts w:eastAsia="Times New Roman"/>
          <w:b/>
          <w:szCs w:val="24"/>
        </w:rPr>
        <w:t>ΠΡΟΕΔΡΕΥΩΝ (Νικήτας Κακλαμάνης):</w:t>
      </w:r>
      <w:r>
        <w:rPr>
          <w:rFonts w:eastAsia="Times New Roman"/>
          <w:b/>
          <w:szCs w:val="24"/>
        </w:rPr>
        <w:t xml:space="preserve"> </w:t>
      </w:r>
      <w:r w:rsidRPr="00306CEA">
        <w:rPr>
          <w:rFonts w:eastAsia="Times New Roman"/>
          <w:szCs w:val="24"/>
        </w:rPr>
        <w:t>Ορίστε, κυρία Μανωλάκου, έχετε τον λόγο</w:t>
      </w:r>
      <w:r>
        <w:rPr>
          <w:rFonts w:eastAsia="Times New Roman"/>
          <w:szCs w:val="24"/>
        </w:rPr>
        <w:t xml:space="preserve"> για ένα λεπτό.</w:t>
      </w:r>
    </w:p>
    <w:p w14:paraId="5218D79B" w14:textId="77777777" w:rsidR="00BE48FC" w:rsidRDefault="008F016C">
      <w:pPr>
        <w:spacing w:line="600" w:lineRule="auto"/>
        <w:ind w:firstLine="720"/>
        <w:jc w:val="both"/>
        <w:rPr>
          <w:rFonts w:eastAsia="Times New Roman"/>
          <w:szCs w:val="24"/>
        </w:rPr>
      </w:pPr>
      <w:r>
        <w:rPr>
          <w:rFonts w:eastAsia="Times New Roman"/>
          <w:b/>
          <w:szCs w:val="24"/>
        </w:rPr>
        <w:t>ΔΙΑΜΑΝΤΩ ΜΑΝΩΛΑΚΟΥ</w:t>
      </w:r>
      <w:r w:rsidRPr="003A3AD7">
        <w:rPr>
          <w:rFonts w:eastAsia="Times New Roman"/>
          <w:b/>
          <w:szCs w:val="24"/>
        </w:rPr>
        <w:t>:</w:t>
      </w:r>
      <w:r>
        <w:rPr>
          <w:rFonts w:eastAsia="Times New Roman"/>
          <w:b/>
          <w:szCs w:val="24"/>
        </w:rPr>
        <w:t xml:space="preserve"> </w:t>
      </w:r>
      <w:r>
        <w:rPr>
          <w:rFonts w:eastAsia="Times New Roman"/>
          <w:szCs w:val="24"/>
        </w:rPr>
        <w:t xml:space="preserve">Θα αναφερθώ στα πλοία ηλικίας σαράντα ετών. </w:t>
      </w:r>
      <w:r w:rsidRPr="00306CEA">
        <w:rPr>
          <w:rFonts w:eastAsia="Times New Roman"/>
          <w:szCs w:val="24"/>
        </w:rPr>
        <w:t>Στον Πειραιά λένε ότι τέτοι</w:t>
      </w:r>
      <w:r>
        <w:rPr>
          <w:rFonts w:eastAsia="Times New Roman"/>
          <w:szCs w:val="24"/>
        </w:rPr>
        <w:t>α</w:t>
      </w:r>
      <w:r w:rsidRPr="00306CEA">
        <w:rPr>
          <w:rFonts w:eastAsia="Times New Roman"/>
          <w:szCs w:val="24"/>
        </w:rPr>
        <w:t>ς κατηγορίας</w:t>
      </w:r>
      <w:r>
        <w:rPr>
          <w:rFonts w:eastAsia="Times New Roman"/>
          <w:szCs w:val="24"/>
        </w:rPr>
        <w:t xml:space="preserve"> πλοία</w:t>
      </w:r>
      <w:r w:rsidRPr="00306CEA">
        <w:rPr>
          <w:rFonts w:eastAsia="Times New Roman"/>
          <w:szCs w:val="24"/>
        </w:rPr>
        <w:t xml:space="preserve"> για μεταφορά καυσίμων είναι ελάχιστα</w:t>
      </w:r>
      <w:r>
        <w:rPr>
          <w:rFonts w:eastAsia="Times New Roman"/>
          <w:szCs w:val="24"/>
        </w:rPr>
        <w:t>.</w:t>
      </w:r>
      <w:r w:rsidRPr="00306CEA">
        <w:rPr>
          <w:rFonts w:eastAsia="Times New Roman"/>
          <w:szCs w:val="24"/>
        </w:rPr>
        <w:t xml:space="preserve"> Εμείς</w:t>
      </w:r>
      <w:r>
        <w:rPr>
          <w:rFonts w:eastAsia="Times New Roman"/>
          <w:szCs w:val="24"/>
        </w:rPr>
        <w:t>,</w:t>
      </w:r>
      <w:r w:rsidRPr="00306CEA">
        <w:rPr>
          <w:rFonts w:eastAsia="Times New Roman"/>
          <w:szCs w:val="24"/>
        </w:rPr>
        <w:t xml:space="preserve"> σας ρωτάμε πόσα είναι</w:t>
      </w:r>
      <w:r>
        <w:rPr>
          <w:rFonts w:eastAsia="Times New Roman"/>
          <w:szCs w:val="24"/>
        </w:rPr>
        <w:t>,</w:t>
      </w:r>
      <w:r w:rsidRPr="00306CEA">
        <w:rPr>
          <w:rFonts w:eastAsia="Times New Roman"/>
          <w:szCs w:val="24"/>
        </w:rPr>
        <w:t xml:space="preserve"> γιατί λέγεται και κάτι άλλο</w:t>
      </w:r>
      <w:r>
        <w:rPr>
          <w:rFonts w:eastAsia="Times New Roman"/>
          <w:szCs w:val="24"/>
        </w:rPr>
        <w:t>,</w:t>
      </w:r>
      <w:r w:rsidRPr="00306CEA">
        <w:rPr>
          <w:rFonts w:eastAsia="Times New Roman"/>
          <w:szCs w:val="24"/>
        </w:rPr>
        <w:t xml:space="preserve"> κύριε Υπουργέ</w:t>
      </w:r>
      <w:r>
        <w:rPr>
          <w:rFonts w:eastAsia="Times New Roman"/>
          <w:szCs w:val="24"/>
        </w:rPr>
        <w:t>,</w:t>
      </w:r>
      <w:r w:rsidRPr="00306CEA">
        <w:rPr>
          <w:rFonts w:eastAsia="Times New Roman"/>
          <w:szCs w:val="24"/>
        </w:rPr>
        <w:t xml:space="preserve"> </w:t>
      </w:r>
      <w:r>
        <w:rPr>
          <w:rFonts w:eastAsia="Times New Roman"/>
          <w:szCs w:val="24"/>
        </w:rPr>
        <w:t xml:space="preserve">ότι </w:t>
      </w:r>
      <w:r w:rsidRPr="00306CEA">
        <w:rPr>
          <w:rFonts w:eastAsia="Times New Roman"/>
          <w:szCs w:val="24"/>
        </w:rPr>
        <w:t xml:space="preserve">αποτελεί φωτογραφική </w:t>
      </w:r>
      <w:r>
        <w:rPr>
          <w:rFonts w:eastAsia="Times New Roman"/>
          <w:szCs w:val="24"/>
        </w:rPr>
        <w:t>διάταξη και πάρτε το αυτό υπ</w:t>
      </w:r>
      <w:r>
        <w:rPr>
          <w:rFonts w:eastAsia="Times New Roman"/>
          <w:szCs w:val="24"/>
        </w:rPr>
        <w:t xml:space="preserve">’ </w:t>
      </w:r>
      <w:r>
        <w:rPr>
          <w:rFonts w:eastAsia="Times New Roman"/>
          <w:szCs w:val="24"/>
        </w:rPr>
        <w:t>όψ</w:t>
      </w:r>
      <w:r>
        <w:rPr>
          <w:rFonts w:eastAsia="Times New Roman"/>
          <w:szCs w:val="24"/>
        </w:rPr>
        <w:t>ιν</w:t>
      </w:r>
      <w:r>
        <w:rPr>
          <w:rFonts w:eastAsia="Times New Roman"/>
          <w:szCs w:val="24"/>
        </w:rPr>
        <w:t>.</w:t>
      </w:r>
    </w:p>
    <w:p w14:paraId="5218D79C" w14:textId="77777777" w:rsidR="00BE48FC" w:rsidRDefault="008F016C">
      <w:pPr>
        <w:spacing w:line="600" w:lineRule="auto"/>
        <w:ind w:firstLine="720"/>
        <w:jc w:val="both"/>
        <w:rPr>
          <w:rFonts w:eastAsia="Times New Roman"/>
          <w:szCs w:val="24"/>
        </w:rPr>
      </w:pPr>
      <w:r>
        <w:rPr>
          <w:rFonts w:eastAsia="Times New Roman"/>
          <w:szCs w:val="24"/>
        </w:rPr>
        <w:lastRenderedPageBreak/>
        <w:t xml:space="preserve">Σ’ ό,τι </w:t>
      </w:r>
      <w:r w:rsidRPr="00306CEA">
        <w:rPr>
          <w:rFonts w:eastAsia="Times New Roman"/>
          <w:szCs w:val="24"/>
        </w:rPr>
        <w:t>αφορά την κατ</w:t>
      </w:r>
      <w:r>
        <w:rPr>
          <w:rFonts w:eastAsia="Times New Roman"/>
          <w:szCs w:val="24"/>
        </w:rPr>
        <w:t xml:space="preserve">’ </w:t>
      </w:r>
      <w:r w:rsidRPr="00306CEA">
        <w:rPr>
          <w:rFonts w:eastAsia="Times New Roman"/>
          <w:szCs w:val="24"/>
        </w:rPr>
        <w:t>εξαίρεσ</w:t>
      </w:r>
      <w:r>
        <w:rPr>
          <w:rFonts w:eastAsia="Times New Roman"/>
          <w:szCs w:val="24"/>
        </w:rPr>
        <w:t>η</w:t>
      </w:r>
      <w:r w:rsidRPr="00306CEA">
        <w:rPr>
          <w:rFonts w:eastAsia="Times New Roman"/>
          <w:szCs w:val="24"/>
        </w:rPr>
        <w:t xml:space="preserve"> εργα</w:t>
      </w:r>
      <w:r w:rsidRPr="00306CEA">
        <w:rPr>
          <w:rFonts w:eastAsia="Times New Roman"/>
          <w:szCs w:val="24"/>
        </w:rPr>
        <w:t>σία</w:t>
      </w:r>
      <w:r>
        <w:rPr>
          <w:rFonts w:eastAsia="Times New Roman"/>
          <w:szCs w:val="24"/>
        </w:rPr>
        <w:t xml:space="preserve"> </w:t>
      </w:r>
      <w:r w:rsidRPr="00306CEA">
        <w:rPr>
          <w:rFonts w:eastAsia="Times New Roman"/>
          <w:szCs w:val="24"/>
        </w:rPr>
        <w:t xml:space="preserve">σαββατοκύριακα και </w:t>
      </w:r>
      <w:r>
        <w:rPr>
          <w:rFonts w:eastAsia="Times New Roman"/>
          <w:szCs w:val="24"/>
        </w:rPr>
        <w:t xml:space="preserve">πέραν από την κείμενη νομοθεσία, </w:t>
      </w:r>
      <w:r w:rsidRPr="00306CEA">
        <w:rPr>
          <w:rFonts w:eastAsia="Times New Roman"/>
          <w:szCs w:val="24"/>
        </w:rPr>
        <w:t>γιατί μέχρι σήμερα τα λιμάνια δε</w:t>
      </w:r>
      <w:r>
        <w:rPr>
          <w:rFonts w:eastAsia="Times New Roman"/>
          <w:szCs w:val="24"/>
        </w:rPr>
        <w:t>ν</w:t>
      </w:r>
      <w:r w:rsidRPr="00306CEA">
        <w:rPr>
          <w:rFonts w:eastAsia="Times New Roman"/>
          <w:szCs w:val="24"/>
        </w:rPr>
        <w:t xml:space="preserve"> λειτουργούν και σαββατοκύριακα και γιορτές</w:t>
      </w:r>
      <w:r>
        <w:rPr>
          <w:rFonts w:eastAsia="Times New Roman"/>
          <w:szCs w:val="24"/>
        </w:rPr>
        <w:t>;</w:t>
      </w:r>
      <w:r w:rsidRPr="00306CEA">
        <w:rPr>
          <w:rFonts w:eastAsia="Times New Roman"/>
          <w:szCs w:val="24"/>
        </w:rPr>
        <w:t xml:space="preserve"> Απλά είναι μέσα στις συμβάσεις εργασίας και αμείβονται επιπλέον</w:t>
      </w:r>
      <w:r>
        <w:rPr>
          <w:rFonts w:eastAsia="Times New Roman"/>
          <w:szCs w:val="24"/>
        </w:rPr>
        <w:t>.</w:t>
      </w:r>
      <w:r w:rsidRPr="00306CEA">
        <w:rPr>
          <w:rFonts w:eastAsia="Times New Roman"/>
          <w:szCs w:val="24"/>
        </w:rPr>
        <w:t xml:space="preserve"> Γιατί </w:t>
      </w:r>
      <w:r>
        <w:rPr>
          <w:rFonts w:eastAsia="Times New Roman"/>
          <w:szCs w:val="24"/>
        </w:rPr>
        <w:t>αυτή η αντεργατική</w:t>
      </w:r>
      <w:r w:rsidRPr="00306CEA">
        <w:rPr>
          <w:rFonts w:eastAsia="Times New Roman"/>
          <w:szCs w:val="24"/>
        </w:rPr>
        <w:t xml:space="preserve"> και </w:t>
      </w:r>
      <w:r>
        <w:rPr>
          <w:rFonts w:eastAsia="Times New Roman"/>
          <w:szCs w:val="24"/>
        </w:rPr>
        <w:t>απαράδεκτη</w:t>
      </w:r>
      <w:r w:rsidRPr="00306CEA">
        <w:rPr>
          <w:rFonts w:eastAsia="Times New Roman"/>
          <w:szCs w:val="24"/>
        </w:rPr>
        <w:t xml:space="preserve"> ρύθμιση</w:t>
      </w:r>
      <w:r>
        <w:rPr>
          <w:rFonts w:eastAsia="Times New Roman"/>
          <w:szCs w:val="24"/>
        </w:rPr>
        <w:t>;</w:t>
      </w:r>
    </w:p>
    <w:p w14:paraId="5218D79D" w14:textId="77777777" w:rsidR="00BE48FC" w:rsidRDefault="008F016C">
      <w:pPr>
        <w:spacing w:line="600" w:lineRule="auto"/>
        <w:ind w:firstLine="720"/>
        <w:jc w:val="both"/>
        <w:rPr>
          <w:rFonts w:eastAsia="Times New Roman"/>
          <w:szCs w:val="24"/>
        </w:rPr>
      </w:pPr>
      <w:r>
        <w:rPr>
          <w:rFonts w:eastAsia="Times New Roman"/>
          <w:b/>
          <w:szCs w:val="24"/>
        </w:rPr>
        <w:t>ΠΡΟΕΔΡΕΥ</w:t>
      </w:r>
      <w:r>
        <w:rPr>
          <w:rFonts w:eastAsia="Times New Roman"/>
          <w:b/>
          <w:szCs w:val="24"/>
        </w:rPr>
        <w:t>ΩΝ (Νικήτας Κακλαμάνης)</w:t>
      </w:r>
      <w:r w:rsidRPr="00306CEA">
        <w:rPr>
          <w:rFonts w:eastAsia="Times New Roman"/>
          <w:b/>
          <w:szCs w:val="24"/>
        </w:rPr>
        <w:t>:</w:t>
      </w:r>
      <w:r>
        <w:rPr>
          <w:rFonts w:eastAsia="Times New Roman"/>
          <w:b/>
          <w:szCs w:val="24"/>
        </w:rPr>
        <w:t xml:space="preserve"> </w:t>
      </w:r>
      <w:r w:rsidRPr="00120BD3">
        <w:rPr>
          <w:rFonts w:eastAsia="Times New Roman"/>
          <w:szCs w:val="24"/>
        </w:rPr>
        <w:t>Ορίστε, κ</w:t>
      </w:r>
      <w:r w:rsidRPr="00306CEA">
        <w:rPr>
          <w:rFonts w:eastAsia="Times New Roman"/>
          <w:szCs w:val="24"/>
        </w:rPr>
        <w:t>ύριε Υπουργέ</w:t>
      </w:r>
      <w:r>
        <w:rPr>
          <w:rFonts w:eastAsia="Times New Roman"/>
          <w:szCs w:val="24"/>
        </w:rPr>
        <w:t>,</w:t>
      </w:r>
      <w:r w:rsidRPr="00306CEA">
        <w:rPr>
          <w:rFonts w:eastAsia="Times New Roman"/>
          <w:szCs w:val="24"/>
        </w:rPr>
        <w:t xml:space="preserve"> </w:t>
      </w:r>
      <w:r>
        <w:rPr>
          <w:rFonts w:eastAsia="Times New Roman"/>
          <w:szCs w:val="24"/>
        </w:rPr>
        <w:t>έχετε τον λόγο. Δ</w:t>
      </w:r>
      <w:r w:rsidRPr="00306CEA">
        <w:rPr>
          <w:rFonts w:eastAsia="Times New Roman"/>
          <w:szCs w:val="24"/>
        </w:rPr>
        <w:t>ε</w:t>
      </w:r>
      <w:r>
        <w:rPr>
          <w:rFonts w:eastAsia="Times New Roman"/>
          <w:szCs w:val="24"/>
        </w:rPr>
        <w:t>ν</w:t>
      </w:r>
      <w:r w:rsidRPr="00306CEA">
        <w:rPr>
          <w:rFonts w:eastAsia="Times New Roman"/>
          <w:szCs w:val="24"/>
        </w:rPr>
        <w:t xml:space="preserve"> σας βάζω χρόνο</w:t>
      </w:r>
      <w:r>
        <w:rPr>
          <w:rFonts w:eastAsia="Times New Roman"/>
          <w:szCs w:val="24"/>
        </w:rPr>
        <w:t>,</w:t>
      </w:r>
      <w:r w:rsidRPr="00306CEA">
        <w:rPr>
          <w:rFonts w:eastAsia="Times New Roman"/>
          <w:szCs w:val="24"/>
        </w:rPr>
        <w:t xml:space="preserve"> απαντήστε </w:t>
      </w:r>
      <w:r>
        <w:rPr>
          <w:rFonts w:eastAsia="Times New Roman"/>
          <w:szCs w:val="24"/>
        </w:rPr>
        <w:t xml:space="preserve">εν </w:t>
      </w:r>
      <w:r w:rsidRPr="00306CEA">
        <w:rPr>
          <w:rFonts w:eastAsia="Times New Roman"/>
          <w:szCs w:val="24"/>
        </w:rPr>
        <w:t>συντομία στους τρεις συναδέλφους</w:t>
      </w:r>
      <w:r>
        <w:rPr>
          <w:rFonts w:eastAsia="Times New Roman"/>
          <w:szCs w:val="24"/>
        </w:rPr>
        <w:t>.</w:t>
      </w:r>
      <w:r w:rsidRPr="00306CEA">
        <w:rPr>
          <w:rFonts w:eastAsia="Times New Roman"/>
          <w:szCs w:val="24"/>
        </w:rPr>
        <w:t xml:space="preserve"> </w:t>
      </w:r>
    </w:p>
    <w:p w14:paraId="5218D79E" w14:textId="77777777" w:rsidR="00BE48FC" w:rsidRDefault="008F016C">
      <w:pPr>
        <w:spacing w:line="600" w:lineRule="auto"/>
        <w:ind w:firstLine="720"/>
        <w:jc w:val="both"/>
        <w:rPr>
          <w:rFonts w:eastAsia="Times New Roman"/>
          <w:szCs w:val="24"/>
        </w:rPr>
      </w:pPr>
      <w:r>
        <w:rPr>
          <w:rFonts w:eastAsia="Times New Roman"/>
          <w:b/>
          <w:szCs w:val="24"/>
        </w:rPr>
        <w:t xml:space="preserve">ΦΩΤΗΣ ΚΟΥΒΕΛΗΣ (Αναπληρωτής Υπουργός Εθνικής Άμυνας): </w:t>
      </w:r>
      <w:r w:rsidRPr="00306CEA">
        <w:rPr>
          <w:rFonts w:eastAsia="Times New Roman"/>
          <w:szCs w:val="24"/>
        </w:rPr>
        <w:t>Ευχαριστώ</w:t>
      </w:r>
      <w:r>
        <w:rPr>
          <w:rFonts w:eastAsia="Times New Roman"/>
          <w:szCs w:val="24"/>
        </w:rPr>
        <w:t>,</w:t>
      </w:r>
      <w:r w:rsidRPr="00306CEA">
        <w:rPr>
          <w:rFonts w:eastAsia="Times New Roman"/>
          <w:szCs w:val="24"/>
        </w:rPr>
        <w:t xml:space="preserve"> κύριε Πρόεδρε</w:t>
      </w:r>
      <w:r>
        <w:rPr>
          <w:rFonts w:eastAsia="Times New Roman"/>
          <w:szCs w:val="24"/>
        </w:rPr>
        <w:t>.</w:t>
      </w:r>
      <w:r w:rsidRPr="00306CEA">
        <w:rPr>
          <w:rFonts w:eastAsia="Times New Roman"/>
          <w:szCs w:val="24"/>
        </w:rPr>
        <w:t xml:space="preserve"> </w:t>
      </w:r>
    </w:p>
    <w:p w14:paraId="5218D79F" w14:textId="77777777" w:rsidR="00BE48FC" w:rsidRDefault="008F016C">
      <w:pPr>
        <w:spacing w:line="600" w:lineRule="auto"/>
        <w:ind w:firstLine="720"/>
        <w:jc w:val="both"/>
        <w:rPr>
          <w:rFonts w:eastAsia="Times New Roman"/>
          <w:szCs w:val="24"/>
        </w:rPr>
      </w:pPr>
      <w:r>
        <w:rPr>
          <w:rFonts w:eastAsia="Times New Roman"/>
          <w:szCs w:val="24"/>
        </w:rPr>
        <w:t xml:space="preserve">Κύριοι </w:t>
      </w:r>
      <w:r w:rsidRPr="00306CEA">
        <w:rPr>
          <w:rFonts w:eastAsia="Times New Roman"/>
          <w:szCs w:val="24"/>
        </w:rPr>
        <w:t>συνάδελφοι</w:t>
      </w:r>
      <w:r>
        <w:rPr>
          <w:rFonts w:eastAsia="Times New Roman"/>
          <w:szCs w:val="24"/>
        </w:rPr>
        <w:t>,</w:t>
      </w:r>
      <w:r w:rsidRPr="00306CEA">
        <w:rPr>
          <w:rFonts w:eastAsia="Times New Roman"/>
          <w:szCs w:val="24"/>
        </w:rPr>
        <w:t xml:space="preserve"> οι Οργανισμοί Τοπικής Αυτοδιοίκησης δεν προσφ</w:t>
      </w:r>
      <w:r>
        <w:rPr>
          <w:rFonts w:eastAsia="Times New Roman"/>
          <w:szCs w:val="24"/>
        </w:rPr>
        <w:t>έρουν υπηρεσίες ούτε αποκομιδής -κ</w:t>
      </w:r>
      <w:r w:rsidRPr="00306CEA">
        <w:rPr>
          <w:rFonts w:eastAsia="Times New Roman"/>
          <w:szCs w:val="24"/>
        </w:rPr>
        <w:t>ύριε συνάδε</w:t>
      </w:r>
      <w:r>
        <w:rPr>
          <w:rFonts w:eastAsia="Times New Roman"/>
          <w:szCs w:val="24"/>
        </w:rPr>
        <w:t>λ</w:t>
      </w:r>
      <w:r w:rsidRPr="00306CEA">
        <w:rPr>
          <w:rFonts w:eastAsia="Times New Roman"/>
          <w:szCs w:val="24"/>
        </w:rPr>
        <w:t>φε</w:t>
      </w:r>
      <w:r>
        <w:rPr>
          <w:rFonts w:eastAsia="Times New Roman"/>
          <w:szCs w:val="24"/>
        </w:rPr>
        <w:t>-</w:t>
      </w:r>
      <w:r w:rsidRPr="00306CEA">
        <w:rPr>
          <w:rFonts w:eastAsia="Times New Roman"/>
          <w:szCs w:val="24"/>
        </w:rPr>
        <w:t xml:space="preserve"> απορριμμάτων στις περιοχές των λιμανιών που έχουν </w:t>
      </w:r>
      <w:r>
        <w:rPr>
          <w:rFonts w:eastAsia="Times New Roman"/>
          <w:szCs w:val="24"/>
        </w:rPr>
        <w:t>την μορφή -επαναλαμβάνω-</w:t>
      </w:r>
      <w:r w:rsidRPr="00306CEA">
        <w:rPr>
          <w:rFonts w:eastAsia="Times New Roman"/>
          <w:szCs w:val="24"/>
        </w:rPr>
        <w:t xml:space="preserve"> </w:t>
      </w:r>
      <w:r>
        <w:rPr>
          <w:rFonts w:eastAsia="Times New Roman"/>
          <w:szCs w:val="24"/>
        </w:rPr>
        <w:t>των ανωνύμων</w:t>
      </w:r>
      <w:r w:rsidRPr="00306CEA">
        <w:rPr>
          <w:rFonts w:eastAsia="Times New Roman"/>
          <w:szCs w:val="24"/>
        </w:rPr>
        <w:t xml:space="preserve"> εταιρειών</w:t>
      </w:r>
      <w:r>
        <w:rPr>
          <w:rFonts w:eastAsia="Times New Roman"/>
          <w:szCs w:val="24"/>
        </w:rPr>
        <w:t>.</w:t>
      </w:r>
    </w:p>
    <w:p w14:paraId="5218D7A0" w14:textId="77777777" w:rsidR="00BE48FC" w:rsidRDefault="008F016C">
      <w:pPr>
        <w:spacing w:line="600" w:lineRule="auto"/>
        <w:ind w:firstLine="720"/>
        <w:jc w:val="both"/>
        <w:rPr>
          <w:rFonts w:eastAsia="Times New Roman"/>
          <w:szCs w:val="24"/>
        </w:rPr>
      </w:pPr>
      <w:r>
        <w:rPr>
          <w:rFonts w:eastAsia="Times New Roman"/>
          <w:szCs w:val="24"/>
        </w:rPr>
        <w:t>Α</w:t>
      </w:r>
      <w:r w:rsidRPr="00306CEA">
        <w:rPr>
          <w:rFonts w:eastAsia="Times New Roman"/>
          <w:szCs w:val="24"/>
        </w:rPr>
        <w:t>πό τη νομοθεσία προβλέπεται ότι η οποιαδήποτε τέτοια λειτουρ</w:t>
      </w:r>
      <w:r w:rsidRPr="00306CEA">
        <w:rPr>
          <w:rFonts w:eastAsia="Times New Roman"/>
          <w:szCs w:val="24"/>
        </w:rPr>
        <w:t>γία που δικαιολ</w:t>
      </w:r>
      <w:r>
        <w:rPr>
          <w:rFonts w:eastAsia="Times New Roman"/>
          <w:szCs w:val="24"/>
        </w:rPr>
        <w:t>ογεί ανταποδοτικά τέλη</w:t>
      </w:r>
      <w:r w:rsidRPr="00306CEA">
        <w:rPr>
          <w:rFonts w:eastAsia="Times New Roman"/>
          <w:szCs w:val="24"/>
        </w:rPr>
        <w:t xml:space="preserve"> δεν πρέπει να </w:t>
      </w:r>
      <w:r>
        <w:rPr>
          <w:rFonts w:eastAsia="Times New Roman"/>
          <w:szCs w:val="24"/>
        </w:rPr>
        <w:t xml:space="preserve">αφορά </w:t>
      </w:r>
      <w:r w:rsidRPr="00306CEA">
        <w:rPr>
          <w:rFonts w:eastAsia="Times New Roman"/>
          <w:szCs w:val="24"/>
        </w:rPr>
        <w:t>στην λιμενική περιοχή</w:t>
      </w:r>
      <w:r>
        <w:rPr>
          <w:rFonts w:eastAsia="Times New Roman"/>
          <w:szCs w:val="24"/>
        </w:rPr>
        <w:t>,</w:t>
      </w:r>
      <w:r w:rsidRPr="00306CEA">
        <w:rPr>
          <w:rFonts w:eastAsia="Times New Roman"/>
          <w:szCs w:val="24"/>
        </w:rPr>
        <w:t xml:space="preserve"> διότι είναι εκτός αρμοδιότητας των Οργανισμών Τοπικής Αυτοδιοίκησης και τα ίδια</w:t>
      </w:r>
      <w:r>
        <w:rPr>
          <w:rFonts w:eastAsia="Times New Roman"/>
          <w:szCs w:val="24"/>
        </w:rPr>
        <w:t xml:space="preserve"> τα λιμάνια έχουν </w:t>
      </w:r>
      <w:r>
        <w:rPr>
          <w:rFonts w:eastAsia="Times New Roman"/>
          <w:szCs w:val="24"/>
        </w:rPr>
        <w:lastRenderedPageBreak/>
        <w:t xml:space="preserve">την υποχρέωση, οι </w:t>
      </w:r>
      <w:r w:rsidRPr="00306CEA">
        <w:rPr>
          <w:rFonts w:eastAsia="Times New Roman"/>
          <w:szCs w:val="24"/>
        </w:rPr>
        <w:t>σχετικ</w:t>
      </w:r>
      <w:r>
        <w:rPr>
          <w:rFonts w:eastAsia="Times New Roman"/>
          <w:szCs w:val="24"/>
        </w:rPr>
        <w:t>οί</w:t>
      </w:r>
      <w:r w:rsidRPr="00306CEA">
        <w:rPr>
          <w:rFonts w:eastAsia="Times New Roman"/>
          <w:szCs w:val="24"/>
        </w:rPr>
        <w:t xml:space="preserve"> οργανισμοί</w:t>
      </w:r>
      <w:r>
        <w:rPr>
          <w:rFonts w:eastAsia="Times New Roman"/>
          <w:szCs w:val="24"/>
        </w:rPr>
        <w:t>,</w:t>
      </w:r>
      <w:r w:rsidRPr="00306CEA">
        <w:rPr>
          <w:rFonts w:eastAsia="Times New Roman"/>
          <w:szCs w:val="24"/>
        </w:rPr>
        <w:t xml:space="preserve"> να αντιμετωπίζουν όλα αυτά τα προβλήματ</w:t>
      </w:r>
      <w:r w:rsidRPr="00306CEA">
        <w:rPr>
          <w:rFonts w:eastAsia="Times New Roman"/>
          <w:szCs w:val="24"/>
        </w:rPr>
        <w:t>α</w:t>
      </w:r>
      <w:r>
        <w:rPr>
          <w:rFonts w:eastAsia="Times New Roman"/>
          <w:szCs w:val="24"/>
        </w:rPr>
        <w:t>.</w:t>
      </w:r>
      <w:r w:rsidRPr="00306CEA">
        <w:rPr>
          <w:rFonts w:eastAsia="Times New Roman"/>
          <w:szCs w:val="24"/>
        </w:rPr>
        <w:t xml:space="preserve"> Κατά συ</w:t>
      </w:r>
      <w:r>
        <w:rPr>
          <w:rFonts w:eastAsia="Times New Roman"/>
          <w:szCs w:val="24"/>
        </w:rPr>
        <w:t>νέπεια, η ρύθμιση έρχεται να αποσαφηνίσει με</w:t>
      </w:r>
      <w:r w:rsidRPr="00306CEA">
        <w:rPr>
          <w:rFonts w:eastAsia="Times New Roman"/>
          <w:szCs w:val="24"/>
        </w:rPr>
        <w:t xml:space="preserve"> πάρα πολύ συγκεκριμένο και σαφή τρόπο το συγκεκριμένο ζήτημα</w:t>
      </w:r>
      <w:r>
        <w:rPr>
          <w:rFonts w:eastAsia="Times New Roman"/>
          <w:szCs w:val="24"/>
        </w:rPr>
        <w:t>.</w:t>
      </w:r>
    </w:p>
    <w:p w14:paraId="5218D7A1" w14:textId="77777777" w:rsidR="00BE48FC" w:rsidRDefault="008F016C">
      <w:pPr>
        <w:spacing w:line="600" w:lineRule="auto"/>
        <w:ind w:firstLine="720"/>
        <w:jc w:val="both"/>
        <w:rPr>
          <w:rFonts w:eastAsia="Times New Roman"/>
          <w:szCs w:val="24"/>
        </w:rPr>
      </w:pPr>
      <w:r>
        <w:rPr>
          <w:rFonts w:eastAsia="Times New Roman"/>
          <w:szCs w:val="24"/>
        </w:rPr>
        <w:t>Θα αναφερθώ τώρα σ</w:t>
      </w:r>
      <w:r w:rsidRPr="00306CEA">
        <w:rPr>
          <w:rFonts w:eastAsia="Times New Roman"/>
          <w:szCs w:val="24"/>
        </w:rPr>
        <w:t>ε ό,τι αφορά αυτό που είπε ο συνάδελφος</w:t>
      </w:r>
      <w:r>
        <w:rPr>
          <w:rFonts w:eastAsia="Times New Roman"/>
          <w:szCs w:val="24"/>
        </w:rPr>
        <w:t>,</w:t>
      </w:r>
      <w:r w:rsidRPr="00306CEA">
        <w:rPr>
          <w:rFonts w:eastAsia="Times New Roman"/>
          <w:szCs w:val="24"/>
        </w:rPr>
        <w:t xml:space="preserve"> ο </w:t>
      </w:r>
      <w:r>
        <w:rPr>
          <w:rFonts w:eastAsia="Times New Roman"/>
          <w:szCs w:val="24"/>
        </w:rPr>
        <w:t>κ.</w:t>
      </w:r>
      <w:r w:rsidRPr="00306CEA">
        <w:rPr>
          <w:rFonts w:eastAsia="Times New Roman"/>
          <w:szCs w:val="24"/>
        </w:rPr>
        <w:t xml:space="preserve"> Μηταράκης</w:t>
      </w:r>
      <w:r>
        <w:rPr>
          <w:rFonts w:eastAsia="Times New Roman"/>
          <w:szCs w:val="24"/>
        </w:rPr>
        <w:t>. Κύριε</w:t>
      </w:r>
      <w:r w:rsidRPr="00306CEA">
        <w:rPr>
          <w:rFonts w:eastAsia="Times New Roman"/>
          <w:szCs w:val="24"/>
        </w:rPr>
        <w:t xml:space="preserve"> Μηταράκη</w:t>
      </w:r>
      <w:r>
        <w:rPr>
          <w:rFonts w:eastAsia="Times New Roman"/>
          <w:szCs w:val="24"/>
        </w:rPr>
        <w:t>,</w:t>
      </w:r>
      <w:r w:rsidRPr="00306CEA">
        <w:rPr>
          <w:rFonts w:eastAsia="Times New Roman"/>
          <w:szCs w:val="24"/>
        </w:rPr>
        <w:t xml:space="preserve"> δεν πρέπει να ξαφνιάζεστε από την κατ</w:t>
      </w:r>
      <w:r>
        <w:rPr>
          <w:rFonts w:eastAsia="Times New Roman"/>
          <w:szCs w:val="24"/>
        </w:rPr>
        <w:t xml:space="preserve">’ </w:t>
      </w:r>
      <w:r w:rsidRPr="00306CEA">
        <w:rPr>
          <w:rFonts w:eastAsia="Times New Roman"/>
          <w:szCs w:val="24"/>
        </w:rPr>
        <w:t>επανάληψ</w:t>
      </w:r>
      <w:r>
        <w:rPr>
          <w:rFonts w:eastAsia="Times New Roman"/>
          <w:szCs w:val="24"/>
        </w:rPr>
        <w:t>η</w:t>
      </w:r>
      <w:r w:rsidRPr="00306CEA">
        <w:rPr>
          <w:rFonts w:eastAsia="Times New Roman"/>
          <w:szCs w:val="24"/>
        </w:rPr>
        <w:t xml:space="preserve"> χορήγηση προθεσμίας για το</w:t>
      </w:r>
      <w:r>
        <w:rPr>
          <w:rFonts w:eastAsia="Times New Roman"/>
          <w:szCs w:val="24"/>
        </w:rPr>
        <w:t>ν</w:t>
      </w:r>
      <w:r w:rsidRPr="00306CEA">
        <w:rPr>
          <w:rFonts w:eastAsia="Times New Roman"/>
          <w:szCs w:val="24"/>
        </w:rPr>
        <w:t xml:space="preserve"> λόγο ότι οι ανάγκες πρ</w:t>
      </w:r>
      <w:r>
        <w:rPr>
          <w:rFonts w:eastAsia="Times New Roman"/>
          <w:szCs w:val="24"/>
        </w:rPr>
        <w:t>οσδιορίζονται κάθε φορά στη βάση</w:t>
      </w:r>
      <w:r w:rsidRPr="00306CEA">
        <w:rPr>
          <w:rFonts w:eastAsia="Times New Roman"/>
          <w:szCs w:val="24"/>
        </w:rPr>
        <w:t xml:space="preserve"> των συγκεκριμένων συνθηκών και των συγκεκριμένων αναγκών</w:t>
      </w:r>
      <w:r>
        <w:rPr>
          <w:rFonts w:eastAsia="Times New Roman"/>
          <w:szCs w:val="24"/>
        </w:rPr>
        <w:t>. Κατά συνέπεια μι</w:t>
      </w:r>
      <w:r w:rsidRPr="00306CEA">
        <w:rPr>
          <w:rFonts w:eastAsia="Times New Roman"/>
          <w:szCs w:val="24"/>
        </w:rPr>
        <w:t>α πάγια ρύθμιση θα ήταν αναντίστοιχη με την αξιολόγηση των συνθηκών που κάθε χρόνο προκύπτουν</w:t>
      </w:r>
      <w:r>
        <w:rPr>
          <w:rFonts w:eastAsia="Times New Roman"/>
          <w:szCs w:val="24"/>
        </w:rPr>
        <w:t>.</w:t>
      </w:r>
      <w:r w:rsidRPr="00306CEA">
        <w:rPr>
          <w:rFonts w:eastAsia="Times New Roman"/>
          <w:szCs w:val="24"/>
        </w:rPr>
        <w:t xml:space="preserve"> </w:t>
      </w:r>
    </w:p>
    <w:p w14:paraId="5218D7A2" w14:textId="77777777" w:rsidR="00BE48FC" w:rsidRDefault="008F016C">
      <w:pPr>
        <w:spacing w:line="600" w:lineRule="auto"/>
        <w:ind w:firstLine="720"/>
        <w:jc w:val="both"/>
        <w:rPr>
          <w:rFonts w:eastAsia="Times New Roman"/>
          <w:szCs w:val="24"/>
        </w:rPr>
      </w:pPr>
      <w:r w:rsidRPr="00306CEA">
        <w:rPr>
          <w:rFonts w:eastAsia="Times New Roman"/>
          <w:szCs w:val="24"/>
        </w:rPr>
        <w:t>Κα</w:t>
      </w:r>
      <w:r w:rsidRPr="00306CEA">
        <w:rPr>
          <w:rFonts w:eastAsia="Times New Roman"/>
          <w:szCs w:val="24"/>
        </w:rPr>
        <w:t>ι έρχομαι</w:t>
      </w:r>
      <w:r>
        <w:rPr>
          <w:rFonts w:eastAsia="Times New Roman"/>
          <w:szCs w:val="24"/>
        </w:rPr>
        <w:t xml:space="preserve"> στο τρίτο και τελευταίο ζήτημα. </w:t>
      </w:r>
      <w:r w:rsidRPr="00306CEA">
        <w:rPr>
          <w:rFonts w:eastAsia="Times New Roman"/>
          <w:szCs w:val="24"/>
        </w:rPr>
        <w:t>Κύριε συνάδερφε</w:t>
      </w:r>
      <w:r>
        <w:rPr>
          <w:rFonts w:eastAsia="Times New Roman"/>
          <w:szCs w:val="24"/>
        </w:rPr>
        <w:t>,</w:t>
      </w:r>
      <w:r w:rsidRPr="00306CEA">
        <w:rPr>
          <w:rFonts w:eastAsia="Times New Roman"/>
          <w:szCs w:val="24"/>
        </w:rPr>
        <w:t xml:space="preserve"> δεν υπάρχει κα</w:t>
      </w:r>
      <w:r>
        <w:rPr>
          <w:rFonts w:eastAsia="Times New Roman"/>
          <w:szCs w:val="24"/>
        </w:rPr>
        <w:t>μ</w:t>
      </w:r>
      <w:r w:rsidRPr="00306CEA">
        <w:rPr>
          <w:rFonts w:eastAsia="Times New Roman"/>
          <w:szCs w:val="24"/>
        </w:rPr>
        <w:t xml:space="preserve">μιά φωτογραφική διάταξη αναφορικά με την παράταση κατά ένα έτος της λειτουργίας των πλοίων που έχουν συμπληρώσει </w:t>
      </w:r>
      <w:r>
        <w:rPr>
          <w:rFonts w:eastAsia="Times New Roman"/>
          <w:szCs w:val="24"/>
        </w:rPr>
        <w:t>σαράντα έτη. Δ</w:t>
      </w:r>
      <w:r w:rsidRPr="00306CEA">
        <w:rPr>
          <w:rFonts w:eastAsia="Times New Roman"/>
          <w:szCs w:val="24"/>
        </w:rPr>
        <w:t xml:space="preserve">ίνεται η δυνατότητα προκειμένου να αντιμετωπιστεί το </w:t>
      </w:r>
      <w:r w:rsidRPr="00306CEA">
        <w:rPr>
          <w:rFonts w:eastAsia="Times New Roman"/>
          <w:szCs w:val="24"/>
        </w:rPr>
        <w:t>ζήτημα στο π</w:t>
      </w:r>
      <w:r>
        <w:rPr>
          <w:rFonts w:eastAsia="Times New Roman"/>
          <w:szCs w:val="24"/>
        </w:rPr>
        <w:t>λαίσιο μιας μεταβατικής ρύθμισης</w:t>
      </w:r>
      <w:r w:rsidRPr="00306CEA">
        <w:rPr>
          <w:rFonts w:eastAsia="Times New Roman"/>
          <w:szCs w:val="24"/>
        </w:rPr>
        <w:t xml:space="preserve"> και υπό την αυστηρή προϋπόθεση που σας</w:t>
      </w:r>
      <w:r>
        <w:rPr>
          <w:rFonts w:eastAsia="Times New Roman"/>
          <w:szCs w:val="24"/>
        </w:rPr>
        <w:t xml:space="preserve"> ανέφερα </w:t>
      </w:r>
      <w:r>
        <w:rPr>
          <w:rFonts w:eastAsia="Times New Roman"/>
          <w:szCs w:val="24"/>
        </w:rPr>
        <w:lastRenderedPageBreak/>
        <w:t xml:space="preserve">λίγο πριν οι </w:t>
      </w:r>
      <w:r w:rsidRPr="00306CEA">
        <w:rPr>
          <w:rFonts w:eastAsia="Times New Roman"/>
          <w:szCs w:val="24"/>
        </w:rPr>
        <w:t>εξαιρετικά αυξημένες προϋποθέσεις για την εξασφάλιση του πιστοποιητικού αξιοπλοΐας</w:t>
      </w:r>
      <w:r>
        <w:rPr>
          <w:rFonts w:eastAsia="Times New Roman"/>
          <w:szCs w:val="24"/>
        </w:rPr>
        <w:t>. Θ</w:t>
      </w:r>
      <w:r w:rsidRPr="00306CEA">
        <w:rPr>
          <w:rFonts w:eastAsia="Times New Roman"/>
          <w:szCs w:val="24"/>
        </w:rPr>
        <w:t>έλω να σας βεβ</w:t>
      </w:r>
      <w:r>
        <w:rPr>
          <w:rFonts w:eastAsia="Times New Roman"/>
          <w:szCs w:val="24"/>
        </w:rPr>
        <w:t xml:space="preserve">αιώσω, μακριά από τον ομιλούντα </w:t>
      </w:r>
      <w:r w:rsidRPr="00306CEA">
        <w:rPr>
          <w:rFonts w:eastAsia="Times New Roman"/>
          <w:szCs w:val="24"/>
        </w:rPr>
        <w:t>η οποιαδήποτε φωτογρ</w:t>
      </w:r>
      <w:r w:rsidRPr="00306CEA">
        <w:rPr>
          <w:rFonts w:eastAsia="Times New Roman"/>
          <w:szCs w:val="24"/>
        </w:rPr>
        <w:t>αφική διάταξη</w:t>
      </w:r>
      <w:r>
        <w:rPr>
          <w:rFonts w:eastAsia="Times New Roman"/>
          <w:szCs w:val="24"/>
        </w:rPr>
        <w:t>.</w:t>
      </w:r>
    </w:p>
    <w:p w14:paraId="5218D7A3" w14:textId="77777777" w:rsidR="00BE48FC" w:rsidRDefault="008F016C">
      <w:pPr>
        <w:spacing w:line="600" w:lineRule="auto"/>
        <w:ind w:firstLine="720"/>
        <w:jc w:val="both"/>
        <w:rPr>
          <w:rFonts w:eastAsia="Times New Roman"/>
          <w:szCs w:val="24"/>
        </w:rPr>
      </w:pPr>
      <w:r>
        <w:rPr>
          <w:rFonts w:eastAsia="Times New Roman"/>
          <w:szCs w:val="24"/>
        </w:rPr>
        <w:t>Κ</w:t>
      </w:r>
      <w:r w:rsidRPr="00306CEA">
        <w:rPr>
          <w:rFonts w:eastAsia="Times New Roman"/>
          <w:szCs w:val="24"/>
        </w:rPr>
        <w:t>αι έρχομαι τώρα στο ζήτημα της χορήγησης</w:t>
      </w:r>
      <w:r>
        <w:rPr>
          <w:rFonts w:eastAsia="Times New Roman"/>
          <w:szCs w:val="24"/>
        </w:rPr>
        <w:t>,</w:t>
      </w:r>
      <w:r w:rsidRPr="00306CEA">
        <w:rPr>
          <w:rFonts w:eastAsia="Times New Roman"/>
          <w:szCs w:val="24"/>
        </w:rPr>
        <w:t xml:space="preserve"> από την πλευρά του αρμοδίου Υπουργού</w:t>
      </w:r>
      <w:r>
        <w:rPr>
          <w:rFonts w:eastAsia="Times New Roman"/>
          <w:szCs w:val="24"/>
        </w:rPr>
        <w:t>,</w:t>
      </w:r>
      <w:r w:rsidRPr="00306CEA">
        <w:rPr>
          <w:rFonts w:eastAsia="Times New Roman"/>
          <w:szCs w:val="24"/>
        </w:rPr>
        <w:t xml:space="preserve"> ημερών και όρων εργασίας </w:t>
      </w:r>
      <w:r>
        <w:rPr>
          <w:rFonts w:eastAsia="Times New Roman"/>
          <w:szCs w:val="24"/>
        </w:rPr>
        <w:t>στις</w:t>
      </w:r>
      <w:r w:rsidRPr="00306CEA">
        <w:rPr>
          <w:rFonts w:eastAsia="Times New Roman"/>
          <w:szCs w:val="24"/>
        </w:rPr>
        <w:t xml:space="preserve"> εξαιρέσιμ</w:t>
      </w:r>
      <w:r>
        <w:rPr>
          <w:rFonts w:eastAsia="Times New Roman"/>
          <w:szCs w:val="24"/>
        </w:rPr>
        <w:t>ε</w:t>
      </w:r>
      <w:r w:rsidRPr="00306CEA">
        <w:rPr>
          <w:rFonts w:eastAsia="Times New Roman"/>
          <w:szCs w:val="24"/>
        </w:rPr>
        <w:t xml:space="preserve">ς μέρες και </w:t>
      </w:r>
      <w:r>
        <w:rPr>
          <w:rFonts w:eastAsia="Times New Roman"/>
          <w:szCs w:val="24"/>
        </w:rPr>
        <w:t>σ</w:t>
      </w:r>
      <w:r w:rsidRPr="00306CEA">
        <w:rPr>
          <w:rFonts w:eastAsia="Times New Roman"/>
          <w:szCs w:val="24"/>
        </w:rPr>
        <w:t>τα σαββατοκύριακα</w:t>
      </w:r>
      <w:r>
        <w:rPr>
          <w:rFonts w:eastAsia="Times New Roman"/>
          <w:szCs w:val="24"/>
        </w:rPr>
        <w:t>.</w:t>
      </w:r>
      <w:r w:rsidRPr="00306CEA">
        <w:rPr>
          <w:rFonts w:eastAsia="Times New Roman"/>
          <w:szCs w:val="24"/>
        </w:rPr>
        <w:t xml:space="preserve"> Θέλω να σας διαβεβαιώσω ότι δεν </w:t>
      </w:r>
      <w:r>
        <w:rPr>
          <w:rFonts w:eastAsia="Times New Roman"/>
          <w:szCs w:val="24"/>
        </w:rPr>
        <w:t>θίγεται</w:t>
      </w:r>
      <w:r w:rsidRPr="00306CEA">
        <w:rPr>
          <w:rFonts w:eastAsia="Times New Roman"/>
          <w:szCs w:val="24"/>
        </w:rPr>
        <w:t xml:space="preserve"> καθόλου η συλλογική σύμβαση</w:t>
      </w:r>
      <w:r>
        <w:rPr>
          <w:rFonts w:eastAsia="Times New Roman"/>
          <w:szCs w:val="24"/>
        </w:rPr>
        <w:t>,</w:t>
      </w:r>
      <w:r w:rsidRPr="00306CEA">
        <w:rPr>
          <w:rFonts w:eastAsia="Times New Roman"/>
          <w:szCs w:val="24"/>
        </w:rPr>
        <w:t xml:space="preserve"> η οποία έχει υπογρα</w:t>
      </w:r>
      <w:r w:rsidRPr="00306CEA">
        <w:rPr>
          <w:rFonts w:eastAsia="Times New Roman"/>
          <w:szCs w:val="24"/>
        </w:rPr>
        <w:t>φεί μεταξύ των εργαζομένων και των αντισυμβαλλόμενων εργοδοτών</w:t>
      </w:r>
      <w:r>
        <w:rPr>
          <w:rFonts w:eastAsia="Times New Roman"/>
          <w:szCs w:val="24"/>
        </w:rPr>
        <w:t>,</w:t>
      </w:r>
      <w:r w:rsidRPr="00306CEA">
        <w:rPr>
          <w:rFonts w:eastAsia="Times New Roman"/>
          <w:szCs w:val="24"/>
        </w:rPr>
        <w:t xml:space="preserve"> και τούτο για το</w:t>
      </w:r>
      <w:r>
        <w:rPr>
          <w:rFonts w:eastAsia="Times New Roman"/>
          <w:szCs w:val="24"/>
        </w:rPr>
        <w:t>ν</w:t>
      </w:r>
      <w:r w:rsidRPr="00306CEA">
        <w:rPr>
          <w:rFonts w:eastAsia="Times New Roman"/>
          <w:szCs w:val="24"/>
        </w:rPr>
        <w:t xml:space="preserve"> λόγο ότι παραμένει στο ακέραιο</w:t>
      </w:r>
      <w:r>
        <w:rPr>
          <w:rFonts w:eastAsia="Times New Roman"/>
          <w:szCs w:val="24"/>
        </w:rPr>
        <w:t>.</w:t>
      </w:r>
    </w:p>
    <w:p w14:paraId="5218D7A4" w14:textId="77777777" w:rsidR="00BE48FC" w:rsidRDefault="008F016C">
      <w:pPr>
        <w:spacing w:line="600" w:lineRule="auto"/>
        <w:ind w:firstLine="720"/>
        <w:jc w:val="both"/>
        <w:rPr>
          <w:rFonts w:eastAsia="Times New Roman"/>
          <w:szCs w:val="24"/>
        </w:rPr>
      </w:pPr>
      <w:r>
        <w:rPr>
          <w:rFonts w:eastAsia="Times New Roman"/>
          <w:szCs w:val="24"/>
        </w:rPr>
        <w:t>Πλην, όμως,</w:t>
      </w:r>
      <w:r w:rsidRPr="00306CEA">
        <w:rPr>
          <w:rFonts w:eastAsia="Times New Roman"/>
          <w:szCs w:val="24"/>
        </w:rPr>
        <w:t xml:space="preserve"> υπήρξε ένα νομικό </w:t>
      </w:r>
      <w:r>
        <w:rPr>
          <w:rFonts w:eastAsia="Times New Roman"/>
          <w:szCs w:val="24"/>
        </w:rPr>
        <w:t>-</w:t>
      </w:r>
      <w:r w:rsidRPr="00306CEA">
        <w:rPr>
          <w:rFonts w:eastAsia="Times New Roman"/>
          <w:szCs w:val="24"/>
        </w:rPr>
        <w:t>θα έλεγα</w:t>
      </w:r>
      <w:r>
        <w:rPr>
          <w:rFonts w:eastAsia="Times New Roman"/>
          <w:szCs w:val="24"/>
        </w:rPr>
        <w:t>-</w:t>
      </w:r>
      <w:r w:rsidRPr="00306CEA">
        <w:rPr>
          <w:rFonts w:eastAsia="Times New Roman"/>
          <w:szCs w:val="24"/>
        </w:rPr>
        <w:t xml:space="preserve"> κατά κυριολεξία ζήτημα</w:t>
      </w:r>
      <w:r>
        <w:rPr>
          <w:rFonts w:eastAsia="Times New Roman"/>
          <w:szCs w:val="24"/>
        </w:rPr>
        <w:t>.</w:t>
      </w:r>
      <w:r w:rsidRPr="00306CEA">
        <w:rPr>
          <w:rFonts w:eastAsia="Times New Roman"/>
          <w:szCs w:val="24"/>
        </w:rPr>
        <w:t xml:space="preserve"> Οι </w:t>
      </w:r>
      <w:r>
        <w:rPr>
          <w:rFonts w:eastAsia="Times New Roman"/>
          <w:szCs w:val="24"/>
        </w:rPr>
        <w:t>ο</w:t>
      </w:r>
      <w:r w:rsidRPr="00306CEA">
        <w:rPr>
          <w:rFonts w:eastAsia="Times New Roman"/>
          <w:szCs w:val="24"/>
        </w:rPr>
        <w:t xml:space="preserve">ργανισμοί ανήκουν στους φορείς της </w:t>
      </w:r>
      <w:r>
        <w:rPr>
          <w:rFonts w:eastAsia="Times New Roman"/>
          <w:szCs w:val="24"/>
        </w:rPr>
        <w:t>γ</w:t>
      </w:r>
      <w:r w:rsidRPr="00306CEA">
        <w:rPr>
          <w:rFonts w:eastAsia="Times New Roman"/>
          <w:szCs w:val="24"/>
        </w:rPr>
        <w:t xml:space="preserve">ενικής </w:t>
      </w:r>
      <w:r>
        <w:rPr>
          <w:rFonts w:eastAsia="Times New Roman"/>
          <w:szCs w:val="24"/>
        </w:rPr>
        <w:t>κ</w:t>
      </w:r>
      <w:r w:rsidRPr="00306CEA">
        <w:rPr>
          <w:rFonts w:eastAsia="Times New Roman"/>
          <w:szCs w:val="24"/>
        </w:rPr>
        <w:t>υβέρνησης</w:t>
      </w:r>
      <w:r>
        <w:rPr>
          <w:rFonts w:eastAsia="Times New Roman"/>
          <w:szCs w:val="24"/>
        </w:rPr>
        <w:t>.</w:t>
      </w:r>
      <w:r w:rsidRPr="00306CEA">
        <w:rPr>
          <w:rFonts w:eastAsia="Times New Roman"/>
          <w:szCs w:val="24"/>
        </w:rPr>
        <w:t xml:space="preserve"> Η σχετική νομοθεσί</w:t>
      </w:r>
      <w:r w:rsidRPr="00306CEA">
        <w:rPr>
          <w:rFonts w:eastAsia="Times New Roman"/>
          <w:szCs w:val="24"/>
        </w:rPr>
        <w:t>α αναφορικά μ</w:t>
      </w:r>
      <w:r>
        <w:rPr>
          <w:rFonts w:eastAsia="Times New Roman"/>
          <w:szCs w:val="24"/>
        </w:rPr>
        <w:t xml:space="preserve">ε τους φορείς </w:t>
      </w:r>
      <w:r>
        <w:rPr>
          <w:rFonts w:eastAsia="Times New Roman"/>
          <w:szCs w:val="24"/>
        </w:rPr>
        <w:t>γ</w:t>
      </w:r>
      <w:r>
        <w:rPr>
          <w:rFonts w:eastAsia="Times New Roman"/>
          <w:szCs w:val="24"/>
        </w:rPr>
        <w:t xml:space="preserve">ενικής </w:t>
      </w:r>
      <w:r>
        <w:rPr>
          <w:rFonts w:eastAsia="Times New Roman"/>
          <w:szCs w:val="24"/>
        </w:rPr>
        <w:t>κ</w:t>
      </w:r>
      <w:r>
        <w:rPr>
          <w:rFonts w:eastAsia="Times New Roman"/>
          <w:szCs w:val="24"/>
        </w:rPr>
        <w:t>υβέρνησης</w:t>
      </w:r>
      <w:r w:rsidRPr="00306CEA">
        <w:rPr>
          <w:rFonts w:eastAsia="Times New Roman"/>
          <w:szCs w:val="24"/>
        </w:rPr>
        <w:t xml:space="preserve"> δεν </w:t>
      </w:r>
      <w:r>
        <w:rPr>
          <w:rFonts w:eastAsia="Times New Roman"/>
          <w:szCs w:val="24"/>
        </w:rPr>
        <w:t>δίν</w:t>
      </w:r>
      <w:r w:rsidRPr="00306CEA">
        <w:rPr>
          <w:rFonts w:eastAsia="Times New Roman"/>
          <w:szCs w:val="24"/>
        </w:rPr>
        <w:t>ει την δυνατότητα να καταβάλ</w:t>
      </w:r>
      <w:r>
        <w:rPr>
          <w:rFonts w:eastAsia="Times New Roman"/>
          <w:szCs w:val="24"/>
        </w:rPr>
        <w:t>ονται</w:t>
      </w:r>
      <w:r w:rsidRPr="00306CEA">
        <w:rPr>
          <w:rFonts w:eastAsia="Times New Roman"/>
          <w:szCs w:val="24"/>
        </w:rPr>
        <w:t xml:space="preserve"> υπερωρίες με βάση μ</w:t>
      </w:r>
      <w:r>
        <w:rPr>
          <w:rFonts w:eastAsia="Times New Roman"/>
          <w:szCs w:val="24"/>
        </w:rPr>
        <w:t>ι</w:t>
      </w:r>
      <w:r w:rsidRPr="00306CEA">
        <w:rPr>
          <w:rFonts w:eastAsia="Times New Roman"/>
          <w:szCs w:val="24"/>
        </w:rPr>
        <w:t>α προϊσχύσασα νομοθεσία</w:t>
      </w:r>
      <w:r>
        <w:rPr>
          <w:rFonts w:eastAsia="Times New Roman"/>
          <w:szCs w:val="24"/>
        </w:rPr>
        <w:t>.</w:t>
      </w:r>
    </w:p>
    <w:p w14:paraId="5218D7A5" w14:textId="77777777" w:rsidR="00BE48FC" w:rsidRDefault="008F016C">
      <w:pPr>
        <w:spacing w:line="600" w:lineRule="auto"/>
        <w:ind w:firstLine="720"/>
        <w:jc w:val="both"/>
        <w:rPr>
          <w:rFonts w:eastAsia="Times New Roman"/>
          <w:szCs w:val="24"/>
        </w:rPr>
      </w:pPr>
      <w:r w:rsidRPr="00306CEA">
        <w:rPr>
          <w:rFonts w:eastAsia="Times New Roman"/>
          <w:szCs w:val="24"/>
        </w:rPr>
        <w:t xml:space="preserve">Για </w:t>
      </w:r>
      <w:r>
        <w:rPr>
          <w:rFonts w:eastAsia="Times New Roman"/>
          <w:szCs w:val="24"/>
        </w:rPr>
        <w:t>την ακρίβεια των πραγμάτων, το 1992 υπήρξε όντως μι</w:t>
      </w:r>
      <w:r w:rsidRPr="00306CEA">
        <w:rPr>
          <w:rFonts w:eastAsia="Times New Roman"/>
          <w:szCs w:val="24"/>
        </w:rPr>
        <w:t>α ρύθμιση</w:t>
      </w:r>
      <w:r>
        <w:rPr>
          <w:rFonts w:eastAsia="Times New Roman"/>
          <w:szCs w:val="24"/>
        </w:rPr>
        <w:t>,</w:t>
      </w:r>
      <w:r w:rsidRPr="00306CEA">
        <w:rPr>
          <w:rFonts w:eastAsia="Times New Roman"/>
          <w:szCs w:val="24"/>
        </w:rPr>
        <w:t xml:space="preserve"> η οποία έλεγε ότι για τα σαββατοκύριακα πρέπει να </w:t>
      </w:r>
      <w:r w:rsidRPr="00306CEA">
        <w:rPr>
          <w:rFonts w:eastAsia="Times New Roman"/>
          <w:szCs w:val="24"/>
        </w:rPr>
        <w:lastRenderedPageBreak/>
        <w:t>υπάρχει μ</w:t>
      </w:r>
      <w:r>
        <w:rPr>
          <w:rFonts w:eastAsia="Times New Roman"/>
          <w:szCs w:val="24"/>
        </w:rPr>
        <w:t>ι</w:t>
      </w:r>
      <w:r w:rsidRPr="00306CEA">
        <w:rPr>
          <w:rFonts w:eastAsia="Times New Roman"/>
          <w:szCs w:val="24"/>
        </w:rPr>
        <w:t>α ειδική αμοιβή</w:t>
      </w:r>
      <w:r>
        <w:rPr>
          <w:rFonts w:eastAsia="Times New Roman"/>
          <w:szCs w:val="24"/>
        </w:rPr>
        <w:t>.</w:t>
      </w:r>
      <w:r w:rsidRPr="00306CEA">
        <w:rPr>
          <w:rFonts w:eastAsia="Times New Roman"/>
          <w:szCs w:val="24"/>
        </w:rPr>
        <w:t xml:space="preserve"> Μάλιστα</w:t>
      </w:r>
      <w:r>
        <w:rPr>
          <w:rFonts w:eastAsia="Times New Roman"/>
          <w:szCs w:val="24"/>
        </w:rPr>
        <w:t>,</w:t>
      </w:r>
      <w:r w:rsidRPr="00306CEA">
        <w:rPr>
          <w:rFonts w:eastAsia="Times New Roman"/>
          <w:szCs w:val="24"/>
        </w:rPr>
        <w:t xml:space="preserve"> </w:t>
      </w:r>
      <w:r>
        <w:rPr>
          <w:rFonts w:eastAsia="Times New Roman"/>
          <w:szCs w:val="24"/>
        </w:rPr>
        <w:t>εν συνεχεί</w:t>
      </w:r>
      <w:r w:rsidRPr="00306CEA">
        <w:rPr>
          <w:rFonts w:eastAsia="Times New Roman"/>
          <w:szCs w:val="24"/>
        </w:rPr>
        <w:t xml:space="preserve">α εκείνης της νομοθετικής </w:t>
      </w:r>
      <w:r>
        <w:rPr>
          <w:rFonts w:eastAsia="Times New Roman"/>
          <w:szCs w:val="24"/>
        </w:rPr>
        <w:t xml:space="preserve">ρυθμίσεως </w:t>
      </w:r>
      <w:r w:rsidRPr="00306CEA">
        <w:rPr>
          <w:rFonts w:eastAsia="Times New Roman"/>
          <w:szCs w:val="24"/>
        </w:rPr>
        <w:t>το</w:t>
      </w:r>
      <w:r>
        <w:rPr>
          <w:rFonts w:eastAsia="Times New Roman"/>
          <w:szCs w:val="24"/>
        </w:rPr>
        <w:t xml:space="preserve">υ 1992 εξεδόθη και </w:t>
      </w:r>
      <w:r w:rsidRPr="00306CEA">
        <w:rPr>
          <w:rFonts w:eastAsia="Times New Roman"/>
          <w:szCs w:val="24"/>
        </w:rPr>
        <w:t>μία</w:t>
      </w:r>
      <w:r>
        <w:rPr>
          <w:rFonts w:eastAsia="Times New Roman"/>
          <w:szCs w:val="24"/>
        </w:rPr>
        <w:t>, μόνο</w:t>
      </w:r>
      <w:r w:rsidRPr="00306CEA">
        <w:rPr>
          <w:rFonts w:eastAsia="Times New Roman"/>
          <w:szCs w:val="24"/>
        </w:rPr>
        <w:t xml:space="preserve"> μία</w:t>
      </w:r>
      <w:r>
        <w:rPr>
          <w:rFonts w:eastAsia="Times New Roman"/>
          <w:szCs w:val="24"/>
        </w:rPr>
        <w:t>,</w:t>
      </w:r>
      <w:r w:rsidRPr="00306CEA">
        <w:rPr>
          <w:rFonts w:eastAsia="Times New Roman"/>
          <w:szCs w:val="24"/>
        </w:rPr>
        <w:t xml:space="preserve"> υπουργική απόφαση</w:t>
      </w:r>
      <w:r>
        <w:rPr>
          <w:rFonts w:eastAsia="Times New Roman"/>
          <w:szCs w:val="24"/>
        </w:rPr>
        <w:t>.</w:t>
      </w:r>
      <w:r w:rsidRPr="00306CEA">
        <w:rPr>
          <w:rFonts w:eastAsia="Times New Roman"/>
          <w:szCs w:val="24"/>
        </w:rPr>
        <w:t xml:space="preserve"> </w:t>
      </w:r>
    </w:p>
    <w:p w14:paraId="5218D7A6" w14:textId="77777777" w:rsidR="00BE48FC" w:rsidRDefault="008F016C">
      <w:pPr>
        <w:spacing w:line="600" w:lineRule="auto"/>
        <w:ind w:firstLine="720"/>
        <w:jc w:val="both"/>
        <w:rPr>
          <w:rFonts w:eastAsia="Times New Roman"/>
          <w:szCs w:val="24"/>
        </w:rPr>
      </w:pPr>
      <w:r w:rsidRPr="00306CEA">
        <w:rPr>
          <w:rFonts w:eastAsia="Times New Roman"/>
          <w:szCs w:val="24"/>
        </w:rPr>
        <w:t xml:space="preserve">Και έρχεται ακριβώς η συγκεκριμένη ρύθμιση να αντιμετωπίσει </w:t>
      </w:r>
      <w:r>
        <w:rPr>
          <w:rFonts w:eastAsia="Times New Roman"/>
          <w:szCs w:val="24"/>
        </w:rPr>
        <w:t xml:space="preserve">ποιο ζήτημα; </w:t>
      </w:r>
      <w:r w:rsidRPr="00306CEA">
        <w:rPr>
          <w:rFonts w:eastAsia="Times New Roman"/>
          <w:szCs w:val="24"/>
        </w:rPr>
        <w:t>Οι άνθρωποι</w:t>
      </w:r>
      <w:r>
        <w:rPr>
          <w:rFonts w:eastAsia="Times New Roman"/>
          <w:szCs w:val="24"/>
        </w:rPr>
        <w:t>,</w:t>
      </w:r>
      <w:r w:rsidRPr="00306CEA">
        <w:rPr>
          <w:rFonts w:eastAsia="Times New Roman"/>
          <w:szCs w:val="24"/>
        </w:rPr>
        <w:t xml:space="preserve"> οι εργαζόμενοι να μπορούν να εργάζονται σαββατοκύριακα</w:t>
      </w:r>
      <w:r>
        <w:rPr>
          <w:rFonts w:eastAsia="Times New Roman"/>
          <w:szCs w:val="24"/>
        </w:rPr>
        <w:t>,</w:t>
      </w:r>
      <w:r w:rsidRPr="00306CEA">
        <w:rPr>
          <w:rFonts w:eastAsia="Times New Roman"/>
          <w:szCs w:val="24"/>
        </w:rPr>
        <w:t xml:space="preserve"> να μπορούν να εργάζονται εξαιρ</w:t>
      </w:r>
      <w:r>
        <w:rPr>
          <w:rFonts w:eastAsia="Times New Roman"/>
          <w:szCs w:val="24"/>
        </w:rPr>
        <w:t>έ</w:t>
      </w:r>
      <w:r>
        <w:rPr>
          <w:rFonts w:eastAsia="Times New Roman"/>
          <w:szCs w:val="24"/>
        </w:rPr>
        <w:t>σ</w:t>
      </w:r>
      <w:r>
        <w:rPr>
          <w:rFonts w:eastAsia="Times New Roman"/>
          <w:szCs w:val="24"/>
        </w:rPr>
        <w:t>ι</w:t>
      </w:r>
      <w:r>
        <w:rPr>
          <w:rFonts w:eastAsia="Times New Roman"/>
          <w:szCs w:val="24"/>
        </w:rPr>
        <w:t>μ</w:t>
      </w:r>
      <w:r>
        <w:rPr>
          <w:rFonts w:eastAsia="Times New Roman"/>
          <w:szCs w:val="24"/>
        </w:rPr>
        <w:t>ε</w:t>
      </w:r>
      <w:r w:rsidRPr="00306CEA">
        <w:rPr>
          <w:rFonts w:eastAsia="Times New Roman"/>
          <w:szCs w:val="24"/>
        </w:rPr>
        <w:t xml:space="preserve">ς </w:t>
      </w:r>
      <w:r>
        <w:rPr>
          <w:rFonts w:eastAsia="Times New Roman"/>
          <w:szCs w:val="24"/>
        </w:rPr>
        <w:t>η</w:t>
      </w:r>
      <w:r w:rsidRPr="00306CEA">
        <w:rPr>
          <w:rFonts w:eastAsia="Times New Roman"/>
          <w:szCs w:val="24"/>
        </w:rPr>
        <w:t>μέρες και να παίρνουν αμοιβή</w:t>
      </w:r>
      <w:r>
        <w:rPr>
          <w:rFonts w:eastAsia="Times New Roman"/>
          <w:szCs w:val="24"/>
        </w:rPr>
        <w:t>.</w:t>
      </w:r>
      <w:r w:rsidRPr="00306CEA">
        <w:rPr>
          <w:rFonts w:eastAsia="Times New Roman"/>
          <w:szCs w:val="24"/>
        </w:rPr>
        <w:t xml:space="preserve"> Είναι ο μόνος τρόπος προκειμένου να εξασφαλίζεται η νομιμότητα καταβολής της αμοιβής για υπερωριακή εργασί</w:t>
      </w:r>
      <w:r w:rsidRPr="00306CEA">
        <w:rPr>
          <w:rFonts w:eastAsia="Times New Roman"/>
          <w:szCs w:val="24"/>
        </w:rPr>
        <w:t xml:space="preserve">α </w:t>
      </w:r>
      <w:r>
        <w:rPr>
          <w:rFonts w:eastAsia="Times New Roman"/>
          <w:szCs w:val="24"/>
        </w:rPr>
        <w:t>ή για</w:t>
      </w:r>
      <w:r w:rsidRPr="00306CEA">
        <w:rPr>
          <w:rFonts w:eastAsia="Times New Roman"/>
          <w:szCs w:val="24"/>
        </w:rPr>
        <w:t xml:space="preserve"> εργασία</w:t>
      </w:r>
      <w:r>
        <w:rPr>
          <w:rFonts w:eastAsia="Times New Roman"/>
          <w:szCs w:val="24"/>
        </w:rPr>
        <w:t xml:space="preserve"> σε εξαιρ</w:t>
      </w:r>
      <w:r>
        <w:rPr>
          <w:rFonts w:eastAsia="Times New Roman"/>
          <w:szCs w:val="24"/>
        </w:rPr>
        <w:t>έσιμε</w:t>
      </w:r>
      <w:r w:rsidRPr="00306CEA">
        <w:rPr>
          <w:rFonts w:eastAsia="Times New Roman"/>
          <w:szCs w:val="24"/>
        </w:rPr>
        <w:t>ς ημέρες και τα σαββατοκύριακα</w:t>
      </w:r>
      <w:r>
        <w:rPr>
          <w:rFonts w:eastAsia="Times New Roman"/>
          <w:szCs w:val="24"/>
        </w:rPr>
        <w:t>.</w:t>
      </w:r>
    </w:p>
    <w:p w14:paraId="5218D7A7" w14:textId="77777777" w:rsidR="00BE48FC" w:rsidRDefault="008F016C">
      <w:pPr>
        <w:spacing w:line="600" w:lineRule="auto"/>
        <w:ind w:firstLine="720"/>
        <w:jc w:val="both"/>
        <w:rPr>
          <w:rFonts w:eastAsia="Times New Roman"/>
          <w:szCs w:val="24"/>
        </w:rPr>
      </w:pPr>
      <w:r>
        <w:rPr>
          <w:rFonts w:eastAsia="Times New Roman"/>
          <w:szCs w:val="24"/>
        </w:rPr>
        <w:t>Κ</w:t>
      </w:r>
      <w:r w:rsidRPr="00306CEA">
        <w:rPr>
          <w:rFonts w:eastAsia="Times New Roman"/>
          <w:szCs w:val="24"/>
        </w:rPr>
        <w:t xml:space="preserve">αι </w:t>
      </w:r>
      <w:r>
        <w:rPr>
          <w:rFonts w:eastAsia="Times New Roman"/>
          <w:szCs w:val="24"/>
        </w:rPr>
        <w:t xml:space="preserve">έρχομαι τώρα </w:t>
      </w:r>
      <w:r w:rsidRPr="00306CEA">
        <w:rPr>
          <w:rFonts w:eastAsia="Times New Roman"/>
          <w:szCs w:val="24"/>
        </w:rPr>
        <w:t xml:space="preserve">στο ερώτημα </w:t>
      </w:r>
      <w:r>
        <w:rPr>
          <w:rFonts w:eastAsia="Times New Roman"/>
          <w:szCs w:val="24"/>
        </w:rPr>
        <w:t>σας.</w:t>
      </w:r>
      <w:r w:rsidRPr="00306CEA">
        <w:rPr>
          <w:rFonts w:eastAsia="Times New Roman"/>
          <w:szCs w:val="24"/>
        </w:rPr>
        <w:t xml:space="preserve"> Η απεργιακή κινητοποίηση των εργαζομένων</w:t>
      </w:r>
      <w:r>
        <w:rPr>
          <w:rFonts w:eastAsia="Times New Roman"/>
          <w:szCs w:val="24"/>
        </w:rPr>
        <w:t>,</w:t>
      </w:r>
      <w:r w:rsidRPr="00306CEA">
        <w:rPr>
          <w:rFonts w:eastAsia="Times New Roman"/>
          <w:szCs w:val="24"/>
        </w:rPr>
        <w:t xml:space="preserve"> </w:t>
      </w:r>
      <w:r>
        <w:rPr>
          <w:rFonts w:eastAsia="Times New Roman"/>
          <w:szCs w:val="24"/>
        </w:rPr>
        <w:t>κύριε</w:t>
      </w:r>
      <w:r w:rsidRPr="00306CEA">
        <w:rPr>
          <w:rFonts w:eastAsia="Times New Roman"/>
          <w:szCs w:val="24"/>
        </w:rPr>
        <w:t xml:space="preserve"> συνάδερφε</w:t>
      </w:r>
      <w:r>
        <w:rPr>
          <w:rFonts w:eastAsia="Times New Roman"/>
          <w:szCs w:val="24"/>
        </w:rPr>
        <w:t>,</w:t>
      </w:r>
      <w:r w:rsidRPr="00306CEA">
        <w:rPr>
          <w:rFonts w:eastAsia="Times New Roman"/>
          <w:szCs w:val="24"/>
        </w:rPr>
        <w:t xml:space="preserve"> έχει </w:t>
      </w:r>
      <w:r>
        <w:rPr>
          <w:rFonts w:eastAsia="Times New Roman"/>
          <w:szCs w:val="24"/>
        </w:rPr>
        <w:t>ανασταλεί</w:t>
      </w:r>
      <w:r w:rsidRPr="00306CEA">
        <w:rPr>
          <w:rFonts w:eastAsia="Times New Roman"/>
          <w:szCs w:val="24"/>
        </w:rPr>
        <w:t xml:space="preserve"> εδώ και πάρα πολλές ημέρες</w:t>
      </w:r>
      <w:r>
        <w:rPr>
          <w:rFonts w:eastAsia="Times New Roman"/>
          <w:szCs w:val="24"/>
        </w:rPr>
        <w:t>.</w:t>
      </w:r>
      <w:r w:rsidRPr="00306CEA">
        <w:rPr>
          <w:rFonts w:eastAsia="Times New Roman"/>
          <w:szCs w:val="24"/>
        </w:rPr>
        <w:t xml:space="preserve"> </w:t>
      </w:r>
      <w:r>
        <w:rPr>
          <w:rFonts w:eastAsia="Times New Roman"/>
          <w:szCs w:val="24"/>
        </w:rPr>
        <w:t>Η</w:t>
      </w:r>
      <w:r w:rsidRPr="00306CEA">
        <w:rPr>
          <w:rFonts w:eastAsia="Times New Roman"/>
          <w:szCs w:val="24"/>
        </w:rPr>
        <w:t xml:space="preserve"> ρύθ</w:t>
      </w:r>
      <w:r>
        <w:rPr>
          <w:rFonts w:eastAsia="Times New Roman"/>
          <w:szCs w:val="24"/>
        </w:rPr>
        <w:t>μιση αυτή έρχεται να τακτοποιήσει</w:t>
      </w:r>
      <w:r w:rsidRPr="00306CEA">
        <w:rPr>
          <w:rFonts w:eastAsia="Times New Roman"/>
          <w:szCs w:val="24"/>
        </w:rPr>
        <w:t xml:space="preserve"> ένα ζήτημα</w:t>
      </w:r>
      <w:r>
        <w:rPr>
          <w:rFonts w:eastAsia="Times New Roman"/>
          <w:szCs w:val="24"/>
        </w:rPr>
        <w:t>, το οποίο</w:t>
      </w:r>
      <w:r>
        <w:rPr>
          <w:rFonts w:eastAsia="Times New Roman"/>
          <w:szCs w:val="24"/>
        </w:rPr>
        <w:t xml:space="preserve"> πράγματι δυσχέ</w:t>
      </w:r>
      <w:r w:rsidRPr="00306CEA">
        <w:rPr>
          <w:rFonts w:eastAsia="Times New Roman"/>
          <w:szCs w:val="24"/>
        </w:rPr>
        <w:t>ρα</w:t>
      </w:r>
      <w:r>
        <w:rPr>
          <w:rFonts w:eastAsia="Times New Roman"/>
          <w:szCs w:val="24"/>
        </w:rPr>
        <w:t>ι</w:t>
      </w:r>
      <w:r w:rsidRPr="00306CEA">
        <w:rPr>
          <w:rFonts w:eastAsia="Times New Roman"/>
          <w:szCs w:val="24"/>
        </w:rPr>
        <w:t>νε την εφαρμογή της συλλογικής σύμβασης</w:t>
      </w:r>
      <w:r>
        <w:rPr>
          <w:rFonts w:eastAsia="Times New Roman"/>
          <w:szCs w:val="24"/>
        </w:rPr>
        <w:t>,</w:t>
      </w:r>
      <w:r w:rsidRPr="00306CEA">
        <w:rPr>
          <w:rFonts w:eastAsia="Times New Roman"/>
          <w:szCs w:val="24"/>
        </w:rPr>
        <w:t xml:space="preserve"> διότι αρχικά είχε περιληφθεί με ειδική διάταξη η αντιμετώπιση του ζητήματος αυτού στην συλλογική σύμβαση</w:t>
      </w:r>
      <w:r>
        <w:rPr>
          <w:rFonts w:eastAsia="Times New Roman"/>
          <w:szCs w:val="24"/>
        </w:rPr>
        <w:t>.</w:t>
      </w:r>
      <w:r w:rsidRPr="00306CEA">
        <w:rPr>
          <w:rFonts w:eastAsia="Times New Roman"/>
          <w:szCs w:val="24"/>
        </w:rPr>
        <w:t xml:space="preserve"> </w:t>
      </w:r>
    </w:p>
    <w:p w14:paraId="5218D7A8" w14:textId="77777777" w:rsidR="00BE48FC" w:rsidRDefault="008F016C">
      <w:pPr>
        <w:spacing w:line="600" w:lineRule="auto"/>
        <w:ind w:firstLine="720"/>
        <w:jc w:val="both"/>
        <w:rPr>
          <w:rFonts w:eastAsia="Times New Roman"/>
          <w:szCs w:val="24"/>
        </w:rPr>
      </w:pPr>
      <w:r>
        <w:rPr>
          <w:rFonts w:eastAsia="Times New Roman"/>
          <w:szCs w:val="24"/>
        </w:rPr>
        <w:lastRenderedPageBreak/>
        <w:t>Μ</w:t>
      </w:r>
      <w:r w:rsidRPr="005B4C55">
        <w:rPr>
          <w:rFonts w:eastAsia="Times New Roman"/>
          <w:szCs w:val="24"/>
        </w:rPr>
        <w:t>ετά τη ρύθμιση που γίνεται</w:t>
      </w:r>
      <w:r>
        <w:rPr>
          <w:rFonts w:eastAsia="Times New Roman"/>
          <w:szCs w:val="24"/>
        </w:rPr>
        <w:t>,</w:t>
      </w:r>
      <w:r w:rsidRPr="005B4C55">
        <w:rPr>
          <w:rFonts w:eastAsia="Times New Roman"/>
          <w:szCs w:val="24"/>
        </w:rPr>
        <w:t xml:space="preserve"> δεν υφίσταται θέμα ως προς το σύνολο των ρυθμίσεων και των όρ</w:t>
      </w:r>
      <w:r w:rsidRPr="005B4C55">
        <w:rPr>
          <w:rFonts w:eastAsia="Times New Roman"/>
          <w:szCs w:val="24"/>
        </w:rPr>
        <w:t xml:space="preserve">ων της συλλογικής συμβάσεως και το επιμέρους αυτό </w:t>
      </w:r>
      <w:r>
        <w:rPr>
          <w:rFonts w:eastAsia="Times New Roman"/>
          <w:szCs w:val="24"/>
        </w:rPr>
        <w:t xml:space="preserve">ζήτημα </w:t>
      </w:r>
      <w:r w:rsidRPr="005B4C55">
        <w:rPr>
          <w:rFonts w:eastAsia="Times New Roman"/>
          <w:szCs w:val="24"/>
        </w:rPr>
        <w:t xml:space="preserve">αντιμετωπίζεται με την προτεινόμενη διάταξη από την πλευρά του </w:t>
      </w:r>
      <w:r>
        <w:rPr>
          <w:rFonts w:eastAsia="Times New Roman"/>
          <w:szCs w:val="24"/>
        </w:rPr>
        <w:t>Υ</w:t>
      </w:r>
      <w:r w:rsidRPr="005B4C55">
        <w:rPr>
          <w:rFonts w:eastAsia="Times New Roman"/>
          <w:szCs w:val="24"/>
        </w:rPr>
        <w:t>πουργείου Ναυτιλίας και Νησιωτικής Πολιτικής</w:t>
      </w:r>
      <w:r>
        <w:rPr>
          <w:rFonts w:eastAsia="Times New Roman"/>
          <w:szCs w:val="24"/>
        </w:rPr>
        <w:t>.</w:t>
      </w:r>
    </w:p>
    <w:p w14:paraId="5218D7A9" w14:textId="77777777" w:rsidR="00BE48FC" w:rsidRDefault="008F016C">
      <w:pPr>
        <w:spacing w:line="600" w:lineRule="auto"/>
        <w:ind w:firstLine="720"/>
        <w:jc w:val="both"/>
        <w:rPr>
          <w:rFonts w:eastAsia="Times New Roman"/>
          <w:szCs w:val="24"/>
        </w:rPr>
      </w:pPr>
      <w:r>
        <w:rPr>
          <w:rFonts w:eastAsia="Times New Roman"/>
          <w:szCs w:val="24"/>
        </w:rPr>
        <w:t>Σ</w:t>
      </w:r>
      <w:r w:rsidRPr="005B4C55">
        <w:rPr>
          <w:rFonts w:eastAsia="Times New Roman"/>
          <w:szCs w:val="24"/>
        </w:rPr>
        <w:t xml:space="preserve">ας </w:t>
      </w:r>
      <w:r>
        <w:rPr>
          <w:rFonts w:eastAsia="Times New Roman"/>
          <w:szCs w:val="24"/>
        </w:rPr>
        <w:t xml:space="preserve">ευχαριστώ, </w:t>
      </w:r>
      <w:r w:rsidRPr="005B4C55">
        <w:rPr>
          <w:rFonts w:eastAsia="Times New Roman"/>
          <w:szCs w:val="24"/>
        </w:rPr>
        <w:t xml:space="preserve">κύριε </w:t>
      </w:r>
      <w:r>
        <w:rPr>
          <w:rFonts w:eastAsia="Times New Roman"/>
          <w:szCs w:val="24"/>
        </w:rPr>
        <w:t>Π</w:t>
      </w:r>
      <w:r w:rsidRPr="005B4C55">
        <w:rPr>
          <w:rFonts w:eastAsia="Times New Roman"/>
          <w:szCs w:val="24"/>
        </w:rPr>
        <w:t>ρόεδρε</w:t>
      </w:r>
      <w:r>
        <w:rPr>
          <w:rFonts w:eastAsia="Times New Roman"/>
          <w:szCs w:val="24"/>
        </w:rPr>
        <w:t>.</w:t>
      </w:r>
    </w:p>
    <w:p w14:paraId="5218D7AA" w14:textId="77777777" w:rsidR="00BE48FC" w:rsidRDefault="008F016C">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Θ</w:t>
      </w:r>
      <w:r w:rsidRPr="005B4C55">
        <w:rPr>
          <w:rFonts w:eastAsia="Times New Roman"/>
          <w:szCs w:val="24"/>
        </w:rPr>
        <w:t>α προχωρήσουμε ως εξής</w:t>
      </w:r>
      <w:r>
        <w:rPr>
          <w:rFonts w:eastAsia="Times New Roman"/>
          <w:szCs w:val="24"/>
        </w:rPr>
        <w:t>.</w:t>
      </w:r>
      <w:r w:rsidRPr="005B4C55">
        <w:rPr>
          <w:rFonts w:eastAsia="Times New Roman"/>
          <w:szCs w:val="24"/>
        </w:rPr>
        <w:t xml:space="preserve"> </w:t>
      </w:r>
      <w:r>
        <w:rPr>
          <w:rFonts w:eastAsia="Times New Roman"/>
          <w:szCs w:val="24"/>
        </w:rPr>
        <w:t>Τ</w:t>
      </w:r>
      <w:r w:rsidRPr="005B4C55">
        <w:rPr>
          <w:rFonts w:eastAsia="Times New Roman"/>
          <w:szCs w:val="24"/>
        </w:rPr>
        <w:t>ο</w:t>
      </w:r>
      <w:r>
        <w:rPr>
          <w:rFonts w:eastAsia="Times New Roman"/>
          <w:szCs w:val="24"/>
        </w:rPr>
        <w:t>ν</w:t>
      </w:r>
      <w:r w:rsidRPr="005B4C55">
        <w:rPr>
          <w:rFonts w:eastAsia="Times New Roman"/>
          <w:szCs w:val="24"/>
        </w:rPr>
        <w:t xml:space="preserve"> λόγο θα πάρει ο </w:t>
      </w:r>
      <w:r>
        <w:rPr>
          <w:rFonts w:eastAsia="Times New Roman"/>
          <w:szCs w:val="24"/>
        </w:rPr>
        <w:t>Υ</w:t>
      </w:r>
      <w:r w:rsidRPr="005B4C55">
        <w:rPr>
          <w:rFonts w:eastAsia="Times New Roman"/>
          <w:szCs w:val="24"/>
        </w:rPr>
        <w:t xml:space="preserve">πουργός </w:t>
      </w:r>
      <w:r>
        <w:rPr>
          <w:rFonts w:eastAsia="Times New Roman"/>
          <w:szCs w:val="24"/>
        </w:rPr>
        <w:t>Μεταναστευτικής Πολιτικής, ο κ. Β</w:t>
      </w:r>
      <w:r w:rsidRPr="005B4C55">
        <w:rPr>
          <w:rFonts w:eastAsia="Times New Roman"/>
          <w:szCs w:val="24"/>
        </w:rPr>
        <w:t>ίτσας</w:t>
      </w:r>
      <w:r>
        <w:rPr>
          <w:rFonts w:eastAsia="Times New Roman"/>
          <w:szCs w:val="24"/>
        </w:rPr>
        <w:t>,</w:t>
      </w:r>
      <w:r w:rsidRPr="005B4C55">
        <w:rPr>
          <w:rFonts w:eastAsia="Times New Roman"/>
          <w:szCs w:val="24"/>
        </w:rPr>
        <w:t xml:space="preserve"> μετά θα δώσω το λόγο στη</w:t>
      </w:r>
      <w:r>
        <w:rPr>
          <w:rFonts w:eastAsia="Times New Roman"/>
          <w:szCs w:val="24"/>
        </w:rPr>
        <w:t xml:space="preserve">ν Υπουργό Προστασίας του Πολίτη, </w:t>
      </w:r>
      <w:r w:rsidRPr="005B4C55">
        <w:rPr>
          <w:rFonts w:eastAsia="Times New Roman"/>
          <w:szCs w:val="24"/>
        </w:rPr>
        <w:t>την κ</w:t>
      </w:r>
      <w:r>
        <w:rPr>
          <w:rFonts w:eastAsia="Times New Roman"/>
          <w:szCs w:val="24"/>
        </w:rPr>
        <w:t>.</w:t>
      </w:r>
      <w:r w:rsidRPr="005B4C55">
        <w:rPr>
          <w:rFonts w:eastAsia="Times New Roman"/>
          <w:szCs w:val="24"/>
        </w:rPr>
        <w:t xml:space="preserve"> Γεροβασίλη</w:t>
      </w:r>
      <w:r>
        <w:rPr>
          <w:rFonts w:eastAsia="Times New Roman"/>
          <w:szCs w:val="24"/>
        </w:rPr>
        <w:t>,</w:t>
      </w:r>
      <w:r w:rsidRPr="005B4C55">
        <w:rPr>
          <w:rFonts w:eastAsia="Times New Roman"/>
          <w:szCs w:val="24"/>
        </w:rPr>
        <w:t xml:space="preserve"> </w:t>
      </w:r>
      <w:r>
        <w:rPr>
          <w:rFonts w:eastAsia="Times New Roman"/>
          <w:szCs w:val="24"/>
        </w:rPr>
        <w:t xml:space="preserve">για τις δύο τροπολογίες της, </w:t>
      </w:r>
      <w:r w:rsidRPr="005B4C55">
        <w:rPr>
          <w:rFonts w:eastAsia="Times New Roman"/>
          <w:szCs w:val="24"/>
        </w:rPr>
        <w:t>θα ακολουθήσει ο πρώτος Κοινοβουλευτικός Εκπρόσωπος</w:t>
      </w:r>
      <w:r>
        <w:rPr>
          <w:rFonts w:eastAsia="Times New Roman"/>
          <w:szCs w:val="24"/>
        </w:rPr>
        <w:t>,</w:t>
      </w:r>
      <w:r w:rsidRPr="005B4C55">
        <w:rPr>
          <w:rFonts w:eastAsia="Times New Roman"/>
          <w:szCs w:val="24"/>
        </w:rPr>
        <w:t xml:space="preserve"> που έχει ζητήσει το</w:t>
      </w:r>
      <w:r>
        <w:rPr>
          <w:rFonts w:eastAsia="Times New Roman"/>
          <w:szCs w:val="24"/>
        </w:rPr>
        <w:t>ν</w:t>
      </w:r>
      <w:r w:rsidRPr="005B4C55">
        <w:rPr>
          <w:rFonts w:eastAsia="Times New Roman"/>
          <w:szCs w:val="24"/>
        </w:rPr>
        <w:t xml:space="preserve"> λόγο</w:t>
      </w:r>
      <w:r>
        <w:rPr>
          <w:rFonts w:eastAsia="Times New Roman"/>
          <w:szCs w:val="24"/>
        </w:rPr>
        <w:t>, ο</w:t>
      </w:r>
      <w:r w:rsidRPr="005B4C55">
        <w:rPr>
          <w:rFonts w:eastAsia="Times New Roman"/>
          <w:szCs w:val="24"/>
        </w:rPr>
        <w:t xml:space="preserve"> κ</w:t>
      </w:r>
      <w:r>
        <w:rPr>
          <w:rFonts w:eastAsia="Times New Roman"/>
          <w:szCs w:val="24"/>
        </w:rPr>
        <w:t>.</w:t>
      </w:r>
      <w:r w:rsidRPr="005B4C55">
        <w:rPr>
          <w:rFonts w:eastAsia="Times New Roman"/>
          <w:szCs w:val="24"/>
        </w:rPr>
        <w:t xml:space="preserve"> </w:t>
      </w:r>
      <w:r>
        <w:rPr>
          <w:rFonts w:eastAsia="Times New Roman"/>
          <w:szCs w:val="24"/>
        </w:rPr>
        <w:t>Μ</w:t>
      </w:r>
      <w:r w:rsidRPr="005B4C55">
        <w:rPr>
          <w:rFonts w:eastAsia="Times New Roman"/>
          <w:szCs w:val="24"/>
        </w:rPr>
        <w:t xml:space="preserve">ηταράκης και ξεκινάμε </w:t>
      </w:r>
      <w:r>
        <w:rPr>
          <w:rFonts w:eastAsia="Times New Roman"/>
          <w:szCs w:val="24"/>
        </w:rPr>
        <w:t>με την κ</w:t>
      </w:r>
      <w:r>
        <w:rPr>
          <w:rFonts w:eastAsia="Times New Roman"/>
          <w:szCs w:val="24"/>
        </w:rPr>
        <w:t>.</w:t>
      </w:r>
      <w:r>
        <w:rPr>
          <w:rFonts w:eastAsia="Times New Roman"/>
          <w:szCs w:val="24"/>
        </w:rPr>
        <w:t xml:space="preserve"> Καββαδία και όποιος Κοινοβουλευτικός Εκπρόσωπος το ζητάει θα παίρνει τον λόγο.</w:t>
      </w:r>
    </w:p>
    <w:p w14:paraId="5218D7AB" w14:textId="77777777" w:rsidR="00BE48FC" w:rsidRDefault="008F016C">
      <w:pPr>
        <w:spacing w:line="600" w:lineRule="auto"/>
        <w:ind w:firstLine="720"/>
        <w:jc w:val="both"/>
        <w:rPr>
          <w:rFonts w:eastAsia="Times New Roman"/>
          <w:szCs w:val="24"/>
        </w:rPr>
      </w:pPr>
      <w:r w:rsidRPr="0012643F">
        <w:rPr>
          <w:rFonts w:eastAsia="Times New Roman"/>
          <w:b/>
          <w:szCs w:val="24"/>
        </w:rPr>
        <w:t xml:space="preserve">ΔΙΑΜΑΝΤΩ ΜΑΝΩΛΑΚΟΥ: </w:t>
      </w:r>
      <w:r>
        <w:rPr>
          <w:rFonts w:eastAsia="Times New Roman"/>
          <w:szCs w:val="24"/>
        </w:rPr>
        <w:t>Κύριε Πρόεδρε, υπάρχει μια τροπολογία του</w:t>
      </w:r>
      <w:r w:rsidRPr="005B4C55">
        <w:rPr>
          <w:rFonts w:eastAsia="Times New Roman"/>
          <w:szCs w:val="24"/>
        </w:rPr>
        <w:t xml:space="preserve"> Υπουργείου Άμυνας</w:t>
      </w:r>
      <w:r>
        <w:rPr>
          <w:rFonts w:eastAsia="Times New Roman"/>
          <w:szCs w:val="24"/>
        </w:rPr>
        <w:t>.</w:t>
      </w:r>
      <w:r w:rsidRPr="005B4C55">
        <w:rPr>
          <w:rFonts w:eastAsia="Times New Roman"/>
          <w:szCs w:val="24"/>
        </w:rPr>
        <w:t xml:space="preserve"> </w:t>
      </w:r>
      <w:r>
        <w:rPr>
          <w:rFonts w:eastAsia="Times New Roman"/>
          <w:szCs w:val="24"/>
        </w:rPr>
        <w:t>Θ</w:t>
      </w:r>
      <w:r w:rsidRPr="005B4C55">
        <w:rPr>
          <w:rFonts w:eastAsia="Times New Roman"/>
          <w:szCs w:val="24"/>
        </w:rPr>
        <w:t xml:space="preserve">α έρθει ο αρμόδιος </w:t>
      </w:r>
      <w:r>
        <w:rPr>
          <w:rFonts w:eastAsia="Times New Roman"/>
          <w:szCs w:val="24"/>
        </w:rPr>
        <w:t xml:space="preserve">Υπουργός; </w:t>
      </w:r>
    </w:p>
    <w:p w14:paraId="5218D7AC" w14:textId="77777777" w:rsidR="00BE48FC" w:rsidRDefault="008F016C">
      <w:pPr>
        <w:spacing w:line="600" w:lineRule="auto"/>
        <w:ind w:firstLine="720"/>
        <w:jc w:val="both"/>
        <w:rPr>
          <w:rFonts w:eastAsia="Times New Roman"/>
          <w:szCs w:val="24"/>
        </w:rPr>
      </w:pPr>
      <w:r>
        <w:rPr>
          <w:rFonts w:eastAsia="Times New Roman"/>
          <w:b/>
          <w:szCs w:val="24"/>
        </w:rPr>
        <w:lastRenderedPageBreak/>
        <w:t>ΠΡΟΕΔΡΕΥΩΝ (Νικήτας Κακλαμάνης</w:t>
      </w:r>
      <w:r>
        <w:rPr>
          <w:rFonts w:eastAsia="Times New Roman"/>
          <w:b/>
          <w:szCs w:val="24"/>
        </w:rPr>
        <w:t xml:space="preserve">): </w:t>
      </w:r>
      <w:r>
        <w:rPr>
          <w:rFonts w:eastAsia="Times New Roman"/>
          <w:szCs w:val="24"/>
        </w:rPr>
        <w:t xml:space="preserve">Κυρία Μανωλάκου, </w:t>
      </w:r>
      <w:r w:rsidRPr="005B4C55">
        <w:rPr>
          <w:rFonts w:eastAsia="Times New Roman"/>
          <w:szCs w:val="24"/>
        </w:rPr>
        <w:t xml:space="preserve">το </w:t>
      </w:r>
      <w:r>
        <w:rPr>
          <w:rFonts w:eastAsia="Times New Roman"/>
          <w:szCs w:val="24"/>
        </w:rPr>
        <w:t>Π</w:t>
      </w:r>
      <w:r w:rsidRPr="005B4C55">
        <w:rPr>
          <w:rFonts w:eastAsia="Times New Roman"/>
          <w:szCs w:val="24"/>
        </w:rPr>
        <w:t>ροεδρείο δεν ελέγχει το Υπουργείο</w:t>
      </w:r>
      <w:r>
        <w:rPr>
          <w:rFonts w:eastAsia="Times New Roman"/>
          <w:szCs w:val="24"/>
        </w:rPr>
        <w:t>.</w:t>
      </w:r>
      <w:r w:rsidRPr="005B4C55">
        <w:rPr>
          <w:rFonts w:eastAsia="Times New Roman"/>
          <w:szCs w:val="24"/>
        </w:rPr>
        <w:t xml:space="preserve"> </w:t>
      </w:r>
      <w:r>
        <w:rPr>
          <w:rFonts w:eastAsia="Times New Roman"/>
          <w:szCs w:val="24"/>
        </w:rPr>
        <w:t>Ό</w:t>
      </w:r>
      <w:r w:rsidRPr="005B4C55">
        <w:rPr>
          <w:rFonts w:eastAsia="Times New Roman"/>
          <w:szCs w:val="24"/>
        </w:rPr>
        <w:t xml:space="preserve">ποιος </w:t>
      </w:r>
      <w:r>
        <w:rPr>
          <w:rFonts w:eastAsia="Times New Roman"/>
          <w:szCs w:val="24"/>
        </w:rPr>
        <w:t xml:space="preserve">από τους Υπουργούς έρχεται, παίρνει τον λόγο. </w:t>
      </w:r>
      <w:r w:rsidRPr="005B4C55">
        <w:rPr>
          <w:rFonts w:eastAsia="Times New Roman"/>
          <w:szCs w:val="24"/>
        </w:rPr>
        <w:t xml:space="preserve"> </w:t>
      </w:r>
      <w:r>
        <w:rPr>
          <w:rFonts w:eastAsia="Times New Roman"/>
          <w:szCs w:val="24"/>
        </w:rPr>
        <w:t>Δ</w:t>
      </w:r>
      <w:r w:rsidRPr="005B4C55">
        <w:rPr>
          <w:rFonts w:eastAsia="Times New Roman"/>
          <w:szCs w:val="24"/>
        </w:rPr>
        <w:t>εν θα κάνουμε εμείς το</w:t>
      </w:r>
      <w:r>
        <w:rPr>
          <w:rFonts w:eastAsia="Times New Roman"/>
          <w:szCs w:val="24"/>
        </w:rPr>
        <w:t>ν</w:t>
      </w:r>
      <w:r w:rsidRPr="005B4C55">
        <w:rPr>
          <w:rFonts w:eastAsia="Times New Roman"/>
          <w:szCs w:val="24"/>
        </w:rPr>
        <w:t xml:space="preserve"> </w:t>
      </w:r>
      <w:r>
        <w:rPr>
          <w:rFonts w:eastAsia="Times New Roman"/>
          <w:szCs w:val="24"/>
        </w:rPr>
        <w:t>Γ</w:t>
      </w:r>
      <w:r w:rsidRPr="005B4C55">
        <w:rPr>
          <w:rFonts w:eastAsia="Times New Roman"/>
          <w:szCs w:val="24"/>
        </w:rPr>
        <w:t xml:space="preserve">ραμματέα του </w:t>
      </w:r>
      <w:r>
        <w:rPr>
          <w:rFonts w:eastAsia="Times New Roman"/>
          <w:szCs w:val="24"/>
        </w:rPr>
        <w:t>Υ</w:t>
      </w:r>
      <w:r w:rsidRPr="005B4C55">
        <w:rPr>
          <w:rFonts w:eastAsia="Times New Roman"/>
          <w:szCs w:val="24"/>
        </w:rPr>
        <w:t>πουργικού Συμβουλίου</w:t>
      </w:r>
      <w:r>
        <w:rPr>
          <w:rFonts w:eastAsia="Times New Roman"/>
          <w:szCs w:val="24"/>
        </w:rPr>
        <w:t>. Υποθέτω ότι θα τοποθετηθεί. Μ</w:t>
      </w:r>
      <w:r w:rsidRPr="005B4C55">
        <w:rPr>
          <w:rFonts w:eastAsia="Times New Roman"/>
          <w:szCs w:val="24"/>
        </w:rPr>
        <w:t>η</w:t>
      </w:r>
      <w:r>
        <w:rPr>
          <w:rFonts w:eastAsia="Times New Roman"/>
          <w:szCs w:val="24"/>
        </w:rPr>
        <w:t>ν</w:t>
      </w:r>
      <w:r w:rsidRPr="005B4C55">
        <w:rPr>
          <w:rFonts w:eastAsia="Times New Roman"/>
          <w:szCs w:val="24"/>
        </w:rPr>
        <w:t xml:space="preserve"> βιάζεστε</w:t>
      </w:r>
      <w:r>
        <w:rPr>
          <w:rFonts w:eastAsia="Times New Roman"/>
          <w:szCs w:val="24"/>
        </w:rPr>
        <w:t>.</w:t>
      </w:r>
      <w:r w:rsidRPr="005B4C55">
        <w:rPr>
          <w:rFonts w:eastAsia="Times New Roman"/>
          <w:szCs w:val="24"/>
        </w:rPr>
        <w:t xml:space="preserve"> </w:t>
      </w:r>
      <w:r>
        <w:rPr>
          <w:rFonts w:eastAsia="Times New Roman"/>
          <w:szCs w:val="24"/>
        </w:rPr>
        <w:t>Απ’ ό,τι</w:t>
      </w:r>
      <w:r w:rsidRPr="005B4C55">
        <w:rPr>
          <w:rFonts w:eastAsia="Times New Roman"/>
          <w:szCs w:val="24"/>
        </w:rPr>
        <w:t xml:space="preserve"> </w:t>
      </w:r>
      <w:r>
        <w:rPr>
          <w:rFonts w:eastAsia="Times New Roman"/>
          <w:szCs w:val="24"/>
        </w:rPr>
        <w:t>μαθαίνω, ακούω και για άλλες τ</w:t>
      </w:r>
      <w:r>
        <w:rPr>
          <w:rFonts w:eastAsia="Times New Roman"/>
          <w:szCs w:val="24"/>
        </w:rPr>
        <w:t>ροπολογίες. Ά</w:t>
      </w:r>
      <w:r w:rsidRPr="005B4C55">
        <w:rPr>
          <w:rFonts w:eastAsia="Times New Roman"/>
          <w:szCs w:val="24"/>
        </w:rPr>
        <w:t>νεμοι θυελλώδεις</w:t>
      </w:r>
      <w:r>
        <w:rPr>
          <w:rFonts w:eastAsia="Times New Roman"/>
          <w:szCs w:val="24"/>
        </w:rPr>
        <w:t xml:space="preserve"> πνέουν με </w:t>
      </w:r>
      <w:r w:rsidRPr="005B4C55">
        <w:rPr>
          <w:rFonts w:eastAsia="Times New Roman"/>
          <w:szCs w:val="24"/>
        </w:rPr>
        <w:t>τις τροπολογίες σήμερα</w:t>
      </w:r>
      <w:r>
        <w:rPr>
          <w:rFonts w:eastAsia="Times New Roman"/>
          <w:szCs w:val="24"/>
        </w:rPr>
        <w:t xml:space="preserve">. </w:t>
      </w:r>
      <w:r w:rsidRPr="005B4C55">
        <w:rPr>
          <w:rFonts w:eastAsia="Times New Roman"/>
          <w:szCs w:val="24"/>
        </w:rPr>
        <w:t>Όχι</w:t>
      </w:r>
      <w:r>
        <w:rPr>
          <w:rFonts w:eastAsia="Times New Roman"/>
          <w:szCs w:val="24"/>
        </w:rPr>
        <w:t>,</w:t>
      </w:r>
      <w:r w:rsidRPr="005B4C55">
        <w:rPr>
          <w:rFonts w:eastAsia="Times New Roman"/>
          <w:szCs w:val="24"/>
        </w:rPr>
        <w:t xml:space="preserve"> δεν έχουμε ενη</w:t>
      </w:r>
      <w:r>
        <w:rPr>
          <w:rFonts w:eastAsia="Times New Roman"/>
          <w:szCs w:val="24"/>
        </w:rPr>
        <w:t xml:space="preserve">μέρωση. </w:t>
      </w:r>
    </w:p>
    <w:p w14:paraId="5218D7AD" w14:textId="77777777" w:rsidR="00BE48FC" w:rsidRDefault="008F016C">
      <w:pPr>
        <w:spacing w:line="600" w:lineRule="auto"/>
        <w:ind w:firstLine="720"/>
        <w:jc w:val="both"/>
        <w:rPr>
          <w:rFonts w:eastAsia="Times New Roman"/>
          <w:szCs w:val="24"/>
        </w:rPr>
      </w:pPr>
      <w:r>
        <w:rPr>
          <w:rFonts w:eastAsia="Times New Roman"/>
          <w:szCs w:val="24"/>
        </w:rPr>
        <w:t>Ορίστε, κ</w:t>
      </w:r>
      <w:r w:rsidRPr="005B4C55">
        <w:rPr>
          <w:rFonts w:eastAsia="Times New Roman"/>
          <w:szCs w:val="24"/>
        </w:rPr>
        <w:t>ύριε Υπουργέ</w:t>
      </w:r>
      <w:r>
        <w:rPr>
          <w:rFonts w:eastAsia="Times New Roman"/>
          <w:szCs w:val="24"/>
        </w:rPr>
        <w:t>, έχετε τον λόγο,</w:t>
      </w:r>
      <w:r w:rsidRPr="005B4C55">
        <w:rPr>
          <w:rFonts w:eastAsia="Times New Roman"/>
          <w:szCs w:val="24"/>
        </w:rPr>
        <w:t xml:space="preserve"> με τη σχετική </w:t>
      </w:r>
      <w:r>
        <w:rPr>
          <w:rFonts w:eastAsia="Times New Roman"/>
          <w:szCs w:val="24"/>
        </w:rPr>
        <w:t>ανοχή,</w:t>
      </w:r>
      <w:r w:rsidRPr="005B4C55">
        <w:rPr>
          <w:rFonts w:eastAsia="Times New Roman"/>
          <w:szCs w:val="24"/>
        </w:rPr>
        <w:t xml:space="preserve"> όπως δείξαμε σε όλους</w:t>
      </w:r>
      <w:r>
        <w:rPr>
          <w:rFonts w:eastAsia="Times New Roman"/>
          <w:szCs w:val="24"/>
        </w:rPr>
        <w:t>,</w:t>
      </w:r>
      <w:r w:rsidRPr="005B4C55">
        <w:rPr>
          <w:rFonts w:eastAsia="Times New Roman"/>
          <w:szCs w:val="24"/>
        </w:rPr>
        <w:t xml:space="preserve"> </w:t>
      </w:r>
      <w:r>
        <w:rPr>
          <w:rFonts w:eastAsia="Times New Roman"/>
          <w:szCs w:val="24"/>
        </w:rPr>
        <w:t>γιατί</w:t>
      </w:r>
      <w:r w:rsidRPr="005B4C55">
        <w:rPr>
          <w:rFonts w:eastAsia="Times New Roman"/>
          <w:szCs w:val="24"/>
        </w:rPr>
        <w:t xml:space="preserve"> θα πρέπει να απαντήσετε</w:t>
      </w:r>
      <w:r>
        <w:rPr>
          <w:rFonts w:eastAsia="Times New Roman"/>
          <w:szCs w:val="24"/>
        </w:rPr>
        <w:t>,</w:t>
      </w:r>
      <w:r w:rsidRPr="005B4C55">
        <w:rPr>
          <w:rFonts w:eastAsia="Times New Roman"/>
          <w:szCs w:val="24"/>
        </w:rPr>
        <w:t xml:space="preserve"> υποθέτω</w:t>
      </w:r>
      <w:r>
        <w:rPr>
          <w:rFonts w:eastAsia="Times New Roman"/>
          <w:szCs w:val="24"/>
        </w:rPr>
        <w:t>,</w:t>
      </w:r>
      <w:r w:rsidRPr="005B4C55">
        <w:rPr>
          <w:rFonts w:eastAsia="Times New Roman"/>
          <w:szCs w:val="24"/>
        </w:rPr>
        <w:t xml:space="preserve"> </w:t>
      </w:r>
      <w:r>
        <w:rPr>
          <w:rFonts w:eastAsia="Times New Roman"/>
          <w:szCs w:val="24"/>
        </w:rPr>
        <w:t>και</w:t>
      </w:r>
      <w:r w:rsidRPr="005B4C55">
        <w:rPr>
          <w:rFonts w:eastAsia="Times New Roman"/>
          <w:szCs w:val="24"/>
        </w:rPr>
        <w:t xml:space="preserve"> σε κάποια ερωτήματα </w:t>
      </w:r>
      <w:r>
        <w:rPr>
          <w:rFonts w:eastAsia="Times New Roman"/>
          <w:szCs w:val="24"/>
        </w:rPr>
        <w:t>που έχουν τεθεί.</w:t>
      </w:r>
    </w:p>
    <w:p w14:paraId="5218D7AE" w14:textId="77777777" w:rsidR="00BE48FC" w:rsidRDefault="008F016C">
      <w:pPr>
        <w:spacing w:line="600" w:lineRule="auto"/>
        <w:ind w:firstLine="720"/>
        <w:jc w:val="both"/>
        <w:rPr>
          <w:rFonts w:eastAsia="Times New Roman"/>
          <w:szCs w:val="24"/>
        </w:rPr>
      </w:pPr>
      <w:r w:rsidRPr="002D053A">
        <w:rPr>
          <w:rFonts w:eastAsia="Times New Roman"/>
          <w:b/>
          <w:szCs w:val="24"/>
        </w:rPr>
        <w:t>ΔΗΜΗΤΡΙΟΣ ΒΙΤΣΑΣ (Υπουργός Μεταναστευτικής Πολιτικής):</w:t>
      </w:r>
      <w:r>
        <w:rPr>
          <w:rFonts w:eastAsia="Times New Roman"/>
          <w:szCs w:val="24"/>
        </w:rPr>
        <w:t xml:space="preserve"> Φαντάζομαι, ναι. </w:t>
      </w:r>
    </w:p>
    <w:p w14:paraId="5218D7AF" w14:textId="77777777" w:rsidR="00BE48FC" w:rsidRDefault="008F016C">
      <w:pPr>
        <w:spacing w:line="600" w:lineRule="auto"/>
        <w:ind w:firstLine="720"/>
        <w:jc w:val="both"/>
        <w:rPr>
          <w:rFonts w:eastAsia="Times New Roman"/>
          <w:szCs w:val="24"/>
        </w:rPr>
      </w:pPr>
      <w:r>
        <w:rPr>
          <w:rFonts w:eastAsia="Times New Roman"/>
          <w:szCs w:val="24"/>
        </w:rPr>
        <w:t>Τ</w:t>
      </w:r>
      <w:r w:rsidRPr="005B4C55">
        <w:rPr>
          <w:rFonts w:eastAsia="Times New Roman"/>
          <w:szCs w:val="24"/>
        </w:rPr>
        <w:t>ο πρώτο</w:t>
      </w:r>
      <w:r>
        <w:rPr>
          <w:rFonts w:eastAsia="Times New Roman"/>
          <w:szCs w:val="24"/>
        </w:rPr>
        <w:t>, όμως,</w:t>
      </w:r>
      <w:r w:rsidRPr="005B4C55">
        <w:rPr>
          <w:rFonts w:eastAsia="Times New Roman"/>
          <w:szCs w:val="24"/>
        </w:rPr>
        <w:t xml:space="preserve"> που θέλω να σημειώσω είναι ότι φαίνεται πως η ιδέα της </w:t>
      </w:r>
      <w:r>
        <w:rPr>
          <w:rFonts w:eastAsia="Times New Roman"/>
          <w:szCs w:val="24"/>
        </w:rPr>
        <w:t>δ</w:t>
      </w:r>
      <w:r w:rsidRPr="005B4C55">
        <w:rPr>
          <w:rFonts w:eastAsia="Times New Roman"/>
          <w:szCs w:val="24"/>
        </w:rPr>
        <w:t>ημοκρατίας</w:t>
      </w:r>
      <w:r>
        <w:rPr>
          <w:rFonts w:eastAsia="Times New Roman"/>
          <w:szCs w:val="24"/>
        </w:rPr>
        <w:t>,</w:t>
      </w:r>
      <w:r w:rsidRPr="005B4C55">
        <w:rPr>
          <w:rFonts w:eastAsia="Times New Roman"/>
          <w:szCs w:val="24"/>
        </w:rPr>
        <w:t xml:space="preserve"> αλλά και η εφαρμοσμένη </w:t>
      </w:r>
      <w:r>
        <w:rPr>
          <w:rFonts w:eastAsia="Times New Roman"/>
          <w:szCs w:val="24"/>
        </w:rPr>
        <w:t>δ</w:t>
      </w:r>
      <w:r w:rsidRPr="005B4C55">
        <w:rPr>
          <w:rFonts w:eastAsia="Times New Roman"/>
          <w:szCs w:val="24"/>
        </w:rPr>
        <w:t>ημοκρατία</w:t>
      </w:r>
      <w:r>
        <w:rPr>
          <w:rFonts w:eastAsia="Times New Roman"/>
          <w:szCs w:val="24"/>
        </w:rPr>
        <w:t>,</w:t>
      </w:r>
      <w:r w:rsidRPr="005B4C55">
        <w:rPr>
          <w:rFonts w:eastAsia="Times New Roman"/>
          <w:szCs w:val="24"/>
        </w:rPr>
        <w:t xml:space="preserve"> με όλα τα προβλήματα που κάθε φορά έχει</w:t>
      </w:r>
      <w:r>
        <w:rPr>
          <w:rFonts w:eastAsia="Times New Roman"/>
          <w:szCs w:val="24"/>
        </w:rPr>
        <w:t>,</w:t>
      </w:r>
      <w:r w:rsidRPr="005B4C55">
        <w:rPr>
          <w:rFonts w:eastAsia="Times New Roman"/>
          <w:szCs w:val="24"/>
        </w:rPr>
        <w:t xml:space="preserve"> είναι πάρα πολύ δυνατ</w:t>
      </w:r>
      <w:r>
        <w:rPr>
          <w:rFonts w:eastAsia="Times New Roman"/>
          <w:szCs w:val="24"/>
        </w:rPr>
        <w:t>ή</w:t>
      </w:r>
      <w:r w:rsidRPr="005B4C55">
        <w:rPr>
          <w:rFonts w:eastAsia="Times New Roman"/>
          <w:szCs w:val="24"/>
        </w:rPr>
        <w:t xml:space="preserve"> </w:t>
      </w:r>
      <w:r w:rsidRPr="005B4C55">
        <w:rPr>
          <w:rFonts w:eastAsia="Times New Roman"/>
          <w:szCs w:val="24"/>
        </w:rPr>
        <w:t xml:space="preserve">και αναγκάζει τους ρατσιστές των νεοναζιστικών μορφωμάτων να έρχονται εδώ στη </w:t>
      </w:r>
      <w:r>
        <w:rPr>
          <w:rFonts w:eastAsia="Times New Roman"/>
          <w:szCs w:val="24"/>
        </w:rPr>
        <w:t>Β</w:t>
      </w:r>
      <w:r w:rsidRPr="005B4C55">
        <w:rPr>
          <w:rFonts w:eastAsia="Times New Roman"/>
          <w:szCs w:val="24"/>
        </w:rPr>
        <w:t xml:space="preserve">ουλή και να απολογούνται </w:t>
      </w:r>
      <w:r w:rsidRPr="005B4C55">
        <w:rPr>
          <w:rFonts w:eastAsia="Times New Roman"/>
          <w:szCs w:val="24"/>
        </w:rPr>
        <w:lastRenderedPageBreak/>
        <w:t xml:space="preserve">επί </w:t>
      </w:r>
      <w:r>
        <w:rPr>
          <w:rFonts w:eastAsia="Times New Roman"/>
          <w:szCs w:val="24"/>
        </w:rPr>
        <w:t>δέκα</w:t>
      </w:r>
      <w:r w:rsidRPr="005B4C55">
        <w:rPr>
          <w:rFonts w:eastAsia="Times New Roman"/>
          <w:szCs w:val="24"/>
        </w:rPr>
        <w:t xml:space="preserve"> λεπτά</w:t>
      </w:r>
      <w:r>
        <w:rPr>
          <w:rFonts w:eastAsia="Times New Roman"/>
          <w:szCs w:val="24"/>
        </w:rPr>
        <w:t>,</w:t>
      </w:r>
      <w:r w:rsidRPr="005B4C55">
        <w:rPr>
          <w:rFonts w:eastAsia="Times New Roman"/>
          <w:szCs w:val="24"/>
        </w:rPr>
        <w:t xml:space="preserve"> σχεδό</w:t>
      </w:r>
      <w:r>
        <w:rPr>
          <w:rFonts w:eastAsia="Times New Roman"/>
          <w:szCs w:val="24"/>
        </w:rPr>
        <w:t>ν,</w:t>
      </w:r>
      <w:r w:rsidRPr="005B4C55">
        <w:rPr>
          <w:rFonts w:eastAsia="Times New Roman"/>
          <w:szCs w:val="24"/>
        </w:rPr>
        <w:t xml:space="preserve"> για τη χρήση του ανύπαρκτου όρου </w:t>
      </w:r>
      <w:r>
        <w:rPr>
          <w:rFonts w:eastAsia="Times New Roman"/>
          <w:szCs w:val="24"/>
        </w:rPr>
        <w:t>«λαθρομετανάστης».</w:t>
      </w:r>
      <w:r w:rsidRPr="005B4C55">
        <w:rPr>
          <w:rFonts w:eastAsia="Times New Roman"/>
          <w:szCs w:val="24"/>
        </w:rPr>
        <w:t xml:space="preserve"> Και βέβαια </w:t>
      </w:r>
      <w:r>
        <w:rPr>
          <w:rFonts w:eastAsia="Times New Roman"/>
          <w:szCs w:val="24"/>
        </w:rPr>
        <w:t>αυτό</w:t>
      </w:r>
      <w:r w:rsidRPr="005B4C55">
        <w:rPr>
          <w:rFonts w:eastAsia="Times New Roman"/>
          <w:szCs w:val="24"/>
        </w:rPr>
        <w:t xml:space="preserve"> κουράζει και τον κ</w:t>
      </w:r>
      <w:r>
        <w:rPr>
          <w:rFonts w:eastAsia="Times New Roman"/>
          <w:szCs w:val="24"/>
        </w:rPr>
        <w:t>.</w:t>
      </w:r>
      <w:r w:rsidRPr="005B4C55">
        <w:rPr>
          <w:rFonts w:eastAsia="Times New Roman"/>
          <w:szCs w:val="24"/>
        </w:rPr>
        <w:t xml:space="preserve"> Μπαμπινιώτη</w:t>
      </w:r>
      <w:r>
        <w:rPr>
          <w:rFonts w:eastAsia="Times New Roman"/>
          <w:szCs w:val="24"/>
        </w:rPr>
        <w:t>,</w:t>
      </w:r>
      <w:r w:rsidRPr="005B4C55">
        <w:rPr>
          <w:rFonts w:eastAsia="Times New Roman"/>
          <w:szCs w:val="24"/>
        </w:rPr>
        <w:t xml:space="preserve"> ο οποίος θα πρέπει στο λεξι</w:t>
      </w:r>
      <w:r w:rsidRPr="005B4C55">
        <w:rPr>
          <w:rFonts w:eastAsia="Times New Roman"/>
          <w:szCs w:val="24"/>
        </w:rPr>
        <w:t>κό τ</w:t>
      </w:r>
      <w:r>
        <w:rPr>
          <w:rFonts w:eastAsia="Times New Roman"/>
          <w:szCs w:val="24"/>
        </w:rPr>
        <w:t xml:space="preserve">ου να δει τι θα πρέπει να κάνει. </w:t>
      </w:r>
    </w:p>
    <w:p w14:paraId="5218D7B0" w14:textId="77777777" w:rsidR="00BE48FC" w:rsidRDefault="008F016C">
      <w:pPr>
        <w:spacing w:line="600" w:lineRule="auto"/>
        <w:ind w:firstLine="720"/>
        <w:jc w:val="both"/>
        <w:rPr>
          <w:rFonts w:eastAsia="Times New Roman"/>
          <w:szCs w:val="24"/>
        </w:rPr>
      </w:pPr>
      <w:r>
        <w:rPr>
          <w:rFonts w:eastAsia="Times New Roman"/>
          <w:szCs w:val="24"/>
        </w:rPr>
        <w:t>Η</w:t>
      </w:r>
      <w:r w:rsidRPr="005B4C55">
        <w:rPr>
          <w:rFonts w:eastAsia="Times New Roman"/>
          <w:szCs w:val="24"/>
        </w:rPr>
        <w:t xml:space="preserve"> αλήθεια</w:t>
      </w:r>
      <w:r>
        <w:rPr>
          <w:rFonts w:eastAsia="Times New Roman"/>
          <w:szCs w:val="24"/>
        </w:rPr>
        <w:t>, όμως,</w:t>
      </w:r>
      <w:r w:rsidRPr="005B4C55">
        <w:rPr>
          <w:rFonts w:eastAsia="Times New Roman"/>
          <w:szCs w:val="24"/>
        </w:rPr>
        <w:t xml:space="preserve"> είναι μία</w:t>
      </w:r>
      <w:r>
        <w:rPr>
          <w:rFonts w:eastAsia="Times New Roman"/>
          <w:szCs w:val="24"/>
        </w:rPr>
        <w:t>.</w:t>
      </w:r>
      <w:r w:rsidRPr="005B4C55">
        <w:rPr>
          <w:rFonts w:eastAsia="Times New Roman"/>
          <w:szCs w:val="24"/>
        </w:rPr>
        <w:t xml:space="preserve"> </w:t>
      </w:r>
      <w:r>
        <w:rPr>
          <w:rFonts w:eastAsia="Times New Roman"/>
          <w:szCs w:val="24"/>
        </w:rPr>
        <w:t>Ο</w:t>
      </w:r>
      <w:r w:rsidRPr="005B4C55">
        <w:rPr>
          <w:rFonts w:eastAsia="Times New Roman"/>
          <w:szCs w:val="24"/>
        </w:rPr>
        <w:t xml:space="preserve"> μετανάστης είναι άνθρωπος</w:t>
      </w:r>
      <w:r>
        <w:rPr>
          <w:rFonts w:eastAsia="Times New Roman"/>
          <w:szCs w:val="24"/>
        </w:rPr>
        <w:t>.</w:t>
      </w:r>
      <w:r w:rsidRPr="005B4C55">
        <w:rPr>
          <w:rFonts w:eastAsia="Times New Roman"/>
          <w:szCs w:val="24"/>
        </w:rPr>
        <w:t xml:space="preserve"> </w:t>
      </w:r>
      <w:r>
        <w:rPr>
          <w:rFonts w:eastAsia="Times New Roman"/>
          <w:szCs w:val="24"/>
        </w:rPr>
        <w:t>Λ</w:t>
      </w:r>
      <w:r w:rsidRPr="005B4C55">
        <w:rPr>
          <w:rFonts w:eastAsia="Times New Roman"/>
          <w:szCs w:val="24"/>
        </w:rPr>
        <w:t>αθραίος άνθρωπος δεν υπάρχει</w:t>
      </w:r>
      <w:r>
        <w:rPr>
          <w:rFonts w:eastAsia="Times New Roman"/>
          <w:szCs w:val="24"/>
        </w:rPr>
        <w:t xml:space="preserve">. Άρα, </w:t>
      </w:r>
      <w:r w:rsidRPr="005B4C55">
        <w:rPr>
          <w:rFonts w:eastAsia="Times New Roman"/>
          <w:szCs w:val="24"/>
        </w:rPr>
        <w:t xml:space="preserve">αυτή η λέξη </w:t>
      </w:r>
      <w:r>
        <w:rPr>
          <w:rFonts w:eastAsia="Times New Roman"/>
          <w:szCs w:val="24"/>
        </w:rPr>
        <w:t>-</w:t>
      </w:r>
      <w:r w:rsidRPr="005B4C55">
        <w:rPr>
          <w:rFonts w:eastAsia="Times New Roman"/>
          <w:szCs w:val="24"/>
        </w:rPr>
        <w:t>και το λέω προς όλες τις κατευθύνσεις</w:t>
      </w:r>
      <w:r>
        <w:rPr>
          <w:rFonts w:eastAsia="Times New Roman"/>
          <w:szCs w:val="24"/>
        </w:rPr>
        <w:t>-</w:t>
      </w:r>
      <w:r w:rsidRPr="005B4C55">
        <w:rPr>
          <w:rFonts w:eastAsia="Times New Roman"/>
          <w:szCs w:val="24"/>
        </w:rPr>
        <w:t xml:space="preserve"> </w:t>
      </w:r>
      <w:r>
        <w:rPr>
          <w:rFonts w:eastAsia="Times New Roman"/>
          <w:szCs w:val="24"/>
        </w:rPr>
        <w:t>α</w:t>
      </w:r>
      <w:r w:rsidRPr="005B4C55">
        <w:rPr>
          <w:rFonts w:eastAsia="Times New Roman"/>
          <w:szCs w:val="24"/>
        </w:rPr>
        <w:t>πλά δεν υπάρχει κ</w:t>
      </w:r>
      <w:r>
        <w:rPr>
          <w:rFonts w:eastAsia="Times New Roman"/>
          <w:szCs w:val="24"/>
        </w:rPr>
        <w:t>ι</w:t>
      </w:r>
      <w:r w:rsidRPr="005B4C55">
        <w:rPr>
          <w:rFonts w:eastAsia="Times New Roman"/>
          <w:szCs w:val="24"/>
        </w:rPr>
        <w:t xml:space="preserve"> αυτός που τη χρησιμοποιεί</w:t>
      </w:r>
      <w:r>
        <w:rPr>
          <w:rFonts w:eastAsia="Times New Roman"/>
          <w:szCs w:val="24"/>
        </w:rPr>
        <w:t>,</w:t>
      </w:r>
      <w:r w:rsidRPr="005B4C55">
        <w:rPr>
          <w:rFonts w:eastAsia="Times New Roman"/>
          <w:szCs w:val="24"/>
        </w:rPr>
        <w:t xml:space="preserve"> τη χρησιμοποιεί λάθρα ο </w:t>
      </w:r>
      <w:r>
        <w:rPr>
          <w:rFonts w:eastAsia="Times New Roman"/>
          <w:szCs w:val="24"/>
        </w:rPr>
        <w:t>ίδ</w:t>
      </w:r>
      <w:r>
        <w:rPr>
          <w:rFonts w:eastAsia="Times New Roman"/>
          <w:szCs w:val="24"/>
        </w:rPr>
        <w:t>ιος.</w:t>
      </w:r>
      <w:r w:rsidRPr="005B4C55">
        <w:rPr>
          <w:rFonts w:eastAsia="Times New Roman"/>
          <w:szCs w:val="24"/>
        </w:rPr>
        <w:t xml:space="preserve"> </w:t>
      </w:r>
      <w:r>
        <w:rPr>
          <w:rFonts w:eastAsia="Times New Roman"/>
          <w:szCs w:val="24"/>
        </w:rPr>
        <w:t>Άρα,</w:t>
      </w:r>
      <w:r w:rsidRPr="005B4C55">
        <w:rPr>
          <w:rFonts w:eastAsia="Times New Roman"/>
          <w:szCs w:val="24"/>
        </w:rPr>
        <w:t xml:space="preserve"> να ξεκαθαρίσουμε αυτό το ζήτημα</w:t>
      </w:r>
      <w:r>
        <w:rPr>
          <w:rFonts w:eastAsia="Times New Roman"/>
          <w:szCs w:val="24"/>
        </w:rPr>
        <w:t>.</w:t>
      </w:r>
    </w:p>
    <w:p w14:paraId="5218D7B1" w14:textId="77777777" w:rsidR="00BE48FC" w:rsidRDefault="008F016C">
      <w:pPr>
        <w:spacing w:line="600" w:lineRule="auto"/>
        <w:ind w:firstLine="720"/>
        <w:jc w:val="both"/>
        <w:rPr>
          <w:rFonts w:eastAsia="Times New Roman"/>
          <w:szCs w:val="24"/>
        </w:rPr>
      </w:pPr>
      <w:r>
        <w:rPr>
          <w:rFonts w:eastAsia="Times New Roman"/>
          <w:szCs w:val="24"/>
        </w:rPr>
        <w:t>Ν</w:t>
      </w:r>
      <w:r w:rsidRPr="005B4C55">
        <w:rPr>
          <w:rFonts w:eastAsia="Times New Roman"/>
          <w:szCs w:val="24"/>
        </w:rPr>
        <w:t>ομίζω</w:t>
      </w:r>
      <w:r>
        <w:rPr>
          <w:rFonts w:eastAsia="Times New Roman"/>
          <w:szCs w:val="24"/>
        </w:rPr>
        <w:t xml:space="preserve"> ότι</w:t>
      </w:r>
      <w:r w:rsidRPr="005B4C55">
        <w:rPr>
          <w:rFonts w:eastAsia="Times New Roman"/>
          <w:szCs w:val="24"/>
        </w:rPr>
        <w:t xml:space="preserve"> σε αυτή την κατεύθυνση</w:t>
      </w:r>
      <w:r>
        <w:rPr>
          <w:rFonts w:eastAsia="Times New Roman"/>
          <w:szCs w:val="24"/>
        </w:rPr>
        <w:t>,</w:t>
      </w:r>
      <w:r w:rsidRPr="005B4C55">
        <w:rPr>
          <w:rFonts w:eastAsia="Times New Roman"/>
          <w:szCs w:val="24"/>
        </w:rPr>
        <w:t xml:space="preserve"> όλες οι παρατάξεις</w:t>
      </w:r>
      <w:r>
        <w:rPr>
          <w:rFonts w:eastAsia="Times New Roman"/>
          <w:szCs w:val="24"/>
        </w:rPr>
        <w:t>,</w:t>
      </w:r>
      <w:r w:rsidRPr="005B4C55">
        <w:rPr>
          <w:rFonts w:eastAsia="Times New Roman"/>
          <w:szCs w:val="24"/>
        </w:rPr>
        <w:t xml:space="preserve"> συντηρητικές και προοδευτικές</w:t>
      </w:r>
      <w:r>
        <w:rPr>
          <w:rFonts w:eastAsia="Times New Roman"/>
          <w:szCs w:val="24"/>
        </w:rPr>
        <w:t>, έχουν</w:t>
      </w:r>
      <w:r w:rsidRPr="005B4C55">
        <w:rPr>
          <w:rFonts w:eastAsia="Times New Roman"/>
          <w:szCs w:val="24"/>
        </w:rPr>
        <w:t xml:space="preserve"> προχωρήσει ακόμα ένα βήμα</w:t>
      </w:r>
      <w:r>
        <w:rPr>
          <w:rFonts w:eastAsia="Times New Roman"/>
          <w:szCs w:val="24"/>
        </w:rPr>
        <w:t>.</w:t>
      </w:r>
      <w:r w:rsidRPr="005B4C55">
        <w:rPr>
          <w:rFonts w:eastAsia="Times New Roman"/>
          <w:szCs w:val="24"/>
        </w:rPr>
        <w:t xml:space="preserve"> </w:t>
      </w:r>
      <w:r>
        <w:rPr>
          <w:rFonts w:eastAsia="Times New Roman"/>
          <w:szCs w:val="24"/>
        </w:rPr>
        <w:t>Μ</w:t>
      </w:r>
      <w:r w:rsidRPr="005B4C55">
        <w:rPr>
          <w:rFonts w:eastAsia="Times New Roman"/>
          <w:szCs w:val="24"/>
        </w:rPr>
        <w:t xml:space="preserve">ην ξεχνάτε ότι πριν λίγο καιρό και με ομόφωνη γνώμη του Συμβουλίου της Ευρώπης </w:t>
      </w:r>
      <w:r>
        <w:rPr>
          <w:rFonts w:eastAsia="Times New Roman"/>
          <w:szCs w:val="24"/>
        </w:rPr>
        <w:t>-</w:t>
      </w:r>
      <w:r w:rsidRPr="005B4C55">
        <w:rPr>
          <w:rFonts w:eastAsia="Times New Roman"/>
          <w:szCs w:val="24"/>
        </w:rPr>
        <w:t xml:space="preserve">πραγματικά </w:t>
      </w:r>
      <w:r>
        <w:rPr>
          <w:rFonts w:eastAsia="Times New Roman"/>
          <w:szCs w:val="24"/>
        </w:rPr>
        <w:t>ομόφωνη-</w:t>
      </w:r>
      <w:r w:rsidRPr="005B4C55">
        <w:rPr>
          <w:rFonts w:eastAsia="Times New Roman"/>
          <w:szCs w:val="24"/>
        </w:rPr>
        <w:t xml:space="preserve"> αντικαταστάθηκε </w:t>
      </w:r>
      <w:r>
        <w:rPr>
          <w:rFonts w:eastAsia="Times New Roman"/>
          <w:szCs w:val="24"/>
        </w:rPr>
        <w:t xml:space="preserve">ο </w:t>
      </w:r>
      <w:r w:rsidRPr="005B4C55">
        <w:rPr>
          <w:rFonts w:eastAsia="Times New Roman"/>
          <w:szCs w:val="24"/>
        </w:rPr>
        <w:t xml:space="preserve">όρος </w:t>
      </w:r>
      <w:r>
        <w:rPr>
          <w:rFonts w:eastAsia="Times New Roman"/>
          <w:szCs w:val="24"/>
        </w:rPr>
        <w:t>«</w:t>
      </w:r>
      <w:r w:rsidRPr="005B4C55">
        <w:rPr>
          <w:rFonts w:eastAsia="Times New Roman"/>
          <w:szCs w:val="24"/>
        </w:rPr>
        <w:t>παράνομος</w:t>
      </w:r>
      <w:r>
        <w:rPr>
          <w:rFonts w:eastAsia="Times New Roman"/>
          <w:szCs w:val="24"/>
        </w:rPr>
        <w:t>»</w:t>
      </w:r>
      <w:r w:rsidRPr="005B4C55">
        <w:rPr>
          <w:rFonts w:eastAsia="Times New Roman"/>
          <w:szCs w:val="24"/>
        </w:rPr>
        <w:t xml:space="preserve"> με τον όρο </w:t>
      </w:r>
      <w:r>
        <w:rPr>
          <w:rFonts w:eastAsia="Times New Roman"/>
          <w:szCs w:val="24"/>
        </w:rPr>
        <w:t>«</w:t>
      </w:r>
      <w:r w:rsidRPr="005B4C55">
        <w:rPr>
          <w:rFonts w:eastAsia="Times New Roman"/>
          <w:szCs w:val="24"/>
        </w:rPr>
        <w:t>παράτυπος</w:t>
      </w:r>
      <w:r>
        <w:rPr>
          <w:rFonts w:eastAsia="Times New Roman"/>
          <w:szCs w:val="24"/>
        </w:rPr>
        <w:t>».</w:t>
      </w:r>
      <w:r w:rsidRPr="005B4C55">
        <w:rPr>
          <w:rFonts w:eastAsia="Times New Roman"/>
          <w:szCs w:val="24"/>
        </w:rPr>
        <w:t xml:space="preserve"> </w:t>
      </w:r>
      <w:r>
        <w:rPr>
          <w:rFonts w:eastAsia="Times New Roman"/>
          <w:szCs w:val="24"/>
        </w:rPr>
        <w:t>Δ</w:t>
      </w:r>
      <w:r w:rsidRPr="005B4C55">
        <w:rPr>
          <w:rFonts w:eastAsia="Times New Roman"/>
          <w:szCs w:val="24"/>
        </w:rPr>
        <w:t>ηλαδή</w:t>
      </w:r>
      <w:r>
        <w:rPr>
          <w:rFonts w:eastAsia="Times New Roman"/>
          <w:szCs w:val="24"/>
        </w:rPr>
        <w:t>, έχουμε</w:t>
      </w:r>
      <w:r w:rsidRPr="005B4C55">
        <w:rPr>
          <w:rFonts w:eastAsia="Times New Roman"/>
          <w:szCs w:val="24"/>
        </w:rPr>
        <w:t xml:space="preserve"> ένα ακόμα βήμα</w:t>
      </w:r>
      <w:r>
        <w:rPr>
          <w:rFonts w:eastAsia="Times New Roman"/>
          <w:szCs w:val="24"/>
        </w:rPr>
        <w:t>,</w:t>
      </w:r>
      <w:r w:rsidRPr="005B4C55">
        <w:rPr>
          <w:rFonts w:eastAsia="Times New Roman"/>
          <w:szCs w:val="24"/>
        </w:rPr>
        <w:t xml:space="preserve"> που δείχνει ότι εξαναγκάζεται ο </w:t>
      </w:r>
      <w:r>
        <w:rPr>
          <w:rFonts w:eastAsia="Times New Roman"/>
          <w:szCs w:val="24"/>
        </w:rPr>
        <w:t>άνθρωπος,</w:t>
      </w:r>
      <w:r w:rsidRPr="005B4C55">
        <w:rPr>
          <w:rFonts w:eastAsia="Times New Roman"/>
          <w:szCs w:val="24"/>
        </w:rPr>
        <w:t xml:space="preserve"> δεν θέλει ο άνθρωπος να γίνει μετανάστης</w:t>
      </w:r>
      <w:r>
        <w:rPr>
          <w:rFonts w:eastAsia="Times New Roman"/>
          <w:szCs w:val="24"/>
        </w:rPr>
        <w:t>.</w:t>
      </w:r>
      <w:r w:rsidRPr="005B4C55">
        <w:rPr>
          <w:rFonts w:eastAsia="Times New Roman"/>
          <w:szCs w:val="24"/>
        </w:rPr>
        <w:t xml:space="preserve"> </w:t>
      </w:r>
      <w:r>
        <w:rPr>
          <w:rFonts w:eastAsia="Times New Roman"/>
          <w:szCs w:val="24"/>
        </w:rPr>
        <w:t>Έ</w:t>
      </w:r>
      <w:r w:rsidRPr="005B4C55">
        <w:rPr>
          <w:rFonts w:eastAsia="Times New Roman"/>
          <w:szCs w:val="24"/>
        </w:rPr>
        <w:t xml:space="preserve">κανα και το αστείο στην </w:t>
      </w:r>
      <w:r>
        <w:rPr>
          <w:rFonts w:eastAsia="Times New Roman"/>
          <w:szCs w:val="24"/>
        </w:rPr>
        <w:t>ε</w:t>
      </w:r>
      <w:r w:rsidRPr="005B4C55">
        <w:rPr>
          <w:rFonts w:eastAsia="Times New Roman"/>
          <w:szCs w:val="24"/>
        </w:rPr>
        <w:t xml:space="preserve">πιτροπή και είπα </w:t>
      </w:r>
      <w:r>
        <w:rPr>
          <w:rFonts w:eastAsia="Times New Roman"/>
          <w:szCs w:val="24"/>
        </w:rPr>
        <w:t>«</w:t>
      </w:r>
      <w:r w:rsidRPr="005B4C55">
        <w:rPr>
          <w:rFonts w:eastAsia="Times New Roman"/>
          <w:szCs w:val="24"/>
        </w:rPr>
        <w:t>εντάξει</w:t>
      </w:r>
      <w:r>
        <w:rPr>
          <w:rFonts w:eastAsia="Times New Roman"/>
          <w:szCs w:val="24"/>
        </w:rPr>
        <w:t>,</w:t>
      </w:r>
      <w:r w:rsidRPr="005B4C55">
        <w:rPr>
          <w:rFonts w:eastAsia="Times New Roman"/>
          <w:szCs w:val="24"/>
        </w:rPr>
        <w:t xml:space="preserve"> όχι όταν είσαι </w:t>
      </w:r>
      <w:r>
        <w:rPr>
          <w:rFonts w:eastAsia="Times New Roman"/>
          <w:szCs w:val="24"/>
        </w:rPr>
        <w:t>ο Νεϊ</w:t>
      </w:r>
      <w:r>
        <w:rPr>
          <w:rFonts w:eastAsia="Times New Roman"/>
          <w:szCs w:val="24"/>
        </w:rPr>
        <w:t>μάρ». Ε</w:t>
      </w:r>
      <w:r w:rsidRPr="005B4C55">
        <w:rPr>
          <w:rFonts w:eastAsia="Times New Roman"/>
          <w:szCs w:val="24"/>
        </w:rPr>
        <w:t>κεί μιλάμε για άλλα πράγματα</w:t>
      </w:r>
      <w:r>
        <w:rPr>
          <w:rFonts w:eastAsia="Times New Roman"/>
          <w:szCs w:val="24"/>
        </w:rPr>
        <w:t>. Α</w:t>
      </w:r>
      <w:r w:rsidRPr="005B4C55">
        <w:rPr>
          <w:rFonts w:eastAsia="Times New Roman"/>
          <w:szCs w:val="24"/>
        </w:rPr>
        <w:t>λλιώς</w:t>
      </w:r>
      <w:r>
        <w:rPr>
          <w:rFonts w:eastAsia="Times New Roman"/>
          <w:szCs w:val="24"/>
        </w:rPr>
        <w:t>,</w:t>
      </w:r>
      <w:r w:rsidRPr="005B4C55">
        <w:rPr>
          <w:rFonts w:eastAsia="Times New Roman"/>
          <w:szCs w:val="24"/>
        </w:rPr>
        <w:t xml:space="preserve"> θα λέγαμε ότι το Μονακό είναι γεμάτο μετανάστες</w:t>
      </w:r>
      <w:r>
        <w:rPr>
          <w:rFonts w:eastAsia="Times New Roman"/>
          <w:szCs w:val="24"/>
        </w:rPr>
        <w:t xml:space="preserve">, </w:t>
      </w:r>
      <w:r w:rsidRPr="005B4C55">
        <w:rPr>
          <w:rFonts w:eastAsia="Times New Roman"/>
          <w:szCs w:val="24"/>
        </w:rPr>
        <w:t>αλλά εκατομμυριούχους</w:t>
      </w:r>
      <w:r>
        <w:rPr>
          <w:rFonts w:eastAsia="Times New Roman"/>
          <w:szCs w:val="24"/>
        </w:rPr>
        <w:t>.</w:t>
      </w:r>
    </w:p>
    <w:p w14:paraId="5218D7B2" w14:textId="77777777" w:rsidR="00BE48FC" w:rsidRDefault="008F016C">
      <w:pPr>
        <w:spacing w:line="600" w:lineRule="auto"/>
        <w:ind w:firstLine="720"/>
        <w:jc w:val="both"/>
        <w:rPr>
          <w:rFonts w:eastAsia="Times New Roman"/>
          <w:szCs w:val="24"/>
        </w:rPr>
      </w:pPr>
      <w:r w:rsidRPr="00DD3224">
        <w:rPr>
          <w:rFonts w:eastAsia="Times New Roman"/>
          <w:b/>
          <w:szCs w:val="24"/>
        </w:rPr>
        <w:lastRenderedPageBreak/>
        <w:t>ΝΟΤΗΣ ΜΗΤΑΡΑΚΗΣ:</w:t>
      </w:r>
      <w:r>
        <w:rPr>
          <w:rFonts w:eastAsia="Times New Roman"/>
          <w:szCs w:val="24"/>
        </w:rPr>
        <w:t xml:space="preserve"> Έχουν άδεια παραμονής! </w:t>
      </w:r>
    </w:p>
    <w:p w14:paraId="5218D7B3" w14:textId="77777777" w:rsidR="00BE48FC" w:rsidRDefault="008F016C">
      <w:pPr>
        <w:spacing w:line="600" w:lineRule="auto"/>
        <w:ind w:firstLine="720"/>
        <w:jc w:val="both"/>
        <w:rPr>
          <w:rFonts w:eastAsia="Times New Roman"/>
          <w:szCs w:val="24"/>
        </w:rPr>
      </w:pPr>
      <w:r w:rsidRPr="002D053A">
        <w:rPr>
          <w:rFonts w:eastAsia="Times New Roman"/>
          <w:b/>
          <w:szCs w:val="24"/>
        </w:rPr>
        <w:t>ΔΗΜΗΤΡΙΟΣ ΒΙΤΣΑΣ (Υπουργός Μεταναστευτικής Πολιτικής):</w:t>
      </w:r>
      <w:r>
        <w:rPr>
          <w:rFonts w:eastAsia="Times New Roman"/>
          <w:szCs w:val="24"/>
        </w:rPr>
        <w:t xml:space="preserve"> Ναι, </w:t>
      </w:r>
      <w:r w:rsidRPr="005B4C55">
        <w:rPr>
          <w:rFonts w:eastAsia="Times New Roman"/>
          <w:szCs w:val="24"/>
        </w:rPr>
        <w:t>έχουν άδεια</w:t>
      </w:r>
      <w:r>
        <w:rPr>
          <w:rFonts w:eastAsia="Times New Roman"/>
          <w:szCs w:val="24"/>
        </w:rPr>
        <w:t>.</w:t>
      </w:r>
      <w:r w:rsidRPr="005B4C55">
        <w:rPr>
          <w:rFonts w:eastAsia="Times New Roman"/>
          <w:szCs w:val="24"/>
        </w:rPr>
        <w:t xml:space="preserve"> </w:t>
      </w:r>
      <w:r>
        <w:rPr>
          <w:rFonts w:eastAsia="Times New Roman"/>
          <w:szCs w:val="24"/>
        </w:rPr>
        <w:t>Δεν είναι εκεί το πρόβλημ</w:t>
      </w:r>
      <w:r>
        <w:rPr>
          <w:rFonts w:eastAsia="Times New Roman"/>
          <w:szCs w:val="24"/>
        </w:rPr>
        <w:t xml:space="preserve">α. </w:t>
      </w:r>
    </w:p>
    <w:p w14:paraId="5218D7B4" w14:textId="77777777" w:rsidR="00BE48FC" w:rsidRDefault="008F016C">
      <w:pPr>
        <w:spacing w:line="600" w:lineRule="auto"/>
        <w:ind w:firstLine="720"/>
        <w:jc w:val="both"/>
        <w:rPr>
          <w:rFonts w:eastAsia="Times New Roman"/>
          <w:szCs w:val="24"/>
        </w:rPr>
      </w:pPr>
      <w:r w:rsidRPr="001C74C0">
        <w:rPr>
          <w:rFonts w:eastAsia="Times New Roman"/>
          <w:b/>
          <w:szCs w:val="24"/>
        </w:rPr>
        <w:t>ΜΙΛΤΙΑΔΗΣ ΒΑΡΒΙΤΣΙΩΤΗΣ:</w:t>
      </w:r>
      <w:r>
        <w:rPr>
          <w:rFonts w:eastAsia="Times New Roman"/>
          <w:szCs w:val="24"/>
        </w:rPr>
        <w:t xml:space="preserve"> Και οι Έλληνες στη Γερμανία με άδεια πήγαν. </w:t>
      </w:r>
    </w:p>
    <w:p w14:paraId="5218D7B5" w14:textId="77777777" w:rsidR="00BE48FC" w:rsidRDefault="008F016C">
      <w:pPr>
        <w:spacing w:line="600" w:lineRule="auto"/>
        <w:ind w:firstLine="720"/>
        <w:jc w:val="both"/>
        <w:rPr>
          <w:rFonts w:eastAsia="Times New Roman"/>
          <w:szCs w:val="24"/>
        </w:rPr>
      </w:pPr>
      <w:r>
        <w:rPr>
          <w:rFonts w:eastAsia="Times New Roman"/>
          <w:b/>
          <w:szCs w:val="24"/>
        </w:rPr>
        <w:t>ΔΗΜΗΤΡΙΟΣ ΒΙΤΣΑΣ (Υπουργός Μεταναστευτικής Πολιτικής):</w:t>
      </w:r>
      <w:r>
        <w:rPr>
          <w:rFonts w:eastAsia="Times New Roman"/>
          <w:szCs w:val="24"/>
        </w:rPr>
        <w:t xml:space="preserve"> Ε</w:t>
      </w:r>
      <w:r w:rsidRPr="005B4C55">
        <w:rPr>
          <w:rFonts w:eastAsia="Times New Roman"/>
          <w:szCs w:val="24"/>
        </w:rPr>
        <w:t>γώ θα ήθελα να πω τα εξής</w:t>
      </w:r>
      <w:r>
        <w:rPr>
          <w:rFonts w:eastAsia="Times New Roman"/>
          <w:szCs w:val="24"/>
        </w:rPr>
        <w:t>, απαντώντας σε μι</w:t>
      </w:r>
      <w:r w:rsidRPr="005B4C55">
        <w:rPr>
          <w:rFonts w:eastAsia="Times New Roman"/>
          <w:szCs w:val="24"/>
        </w:rPr>
        <w:t>α σειρά ερωτήσεις</w:t>
      </w:r>
      <w:r>
        <w:rPr>
          <w:rFonts w:eastAsia="Times New Roman"/>
          <w:szCs w:val="24"/>
        </w:rPr>
        <w:t>.</w:t>
      </w:r>
      <w:r w:rsidRPr="005B4C55">
        <w:rPr>
          <w:rFonts w:eastAsia="Times New Roman"/>
          <w:szCs w:val="24"/>
        </w:rPr>
        <w:t xml:space="preserve"> </w:t>
      </w:r>
      <w:r>
        <w:rPr>
          <w:rFonts w:eastAsia="Times New Roman"/>
          <w:szCs w:val="24"/>
        </w:rPr>
        <w:t>Δ</w:t>
      </w:r>
      <w:r w:rsidRPr="005B4C55">
        <w:rPr>
          <w:rFonts w:eastAsia="Times New Roman"/>
          <w:szCs w:val="24"/>
        </w:rPr>
        <w:t xml:space="preserve">εν είναι εδώ και ο </w:t>
      </w:r>
      <w:r>
        <w:rPr>
          <w:rFonts w:eastAsia="Times New Roman"/>
          <w:szCs w:val="24"/>
        </w:rPr>
        <w:t>κ. Ψαριανός, δ</w:t>
      </w:r>
      <w:r w:rsidRPr="005B4C55">
        <w:rPr>
          <w:rFonts w:eastAsia="Times New Roman"/>
          <w:szCs w:val="24"/>
        </w:rPr>
        <w:t>εν πειράζει</w:t>
      </w:r>
      <w:r>
        <w:rPr>
          <w:rFonts w:eastAsia="Times New Roman"/>
          <w:szCs w:val="24"/>
        </w:rPr>
        <w:t>,</w:t>
      </w:r>
      <w:r w:rsidRPr="005B4C55">
        <w:rPr>
          <w:rFonts w:eastAsia="Times New Roman"/>
          <w:szCs w:val="24"/>
        </w:rPr>
        <w:t xml:space="preserve"> αλλά μερικές φορές ξέρετε</w:t>
      </w:r>
      <w:r>
        <w:rPr>
          <w:rFonts w:eastAsia="Times New Roman"/>
          <w:szCs w:val="24"/>
        </w:rPr>
        <w:t>,</w:t>
      </w:r>
      <w:r w:rsidRPr="005B4C55">
        <w:rPr>
          <w:rFonts w:eastAsia="Times New Roman"/>
          <w:szCs w:val="24"/>
        </w:rPr>
        <w:t xml:space="preserve"> </w:t>
      </w:r>
      <w:r>
        <w:rPr>
          <w:rFonts w:eastAsia="Times New Roman"/>
          <w:szCs w:val="24"/>
        </w:rPr>
        <w:t>ό</w:t>
      </w:r>
      <w:r w:rsidRPr="005B4C55">
        <w:rPr>
          <w:rFonts w:eastAsia="Times New Roman"/>
          <w:szCs w:val="24"/>
        </w:rPr>
        <w:t>ταν θέλει</w:t>
      </w:r>
      <w:r>
        <w:rPr>
          <w:rFonts w:eastAsia="Times New Roman"/>
          <w:szCs w:val="24"/>
        </w:rPr>
        <w:t xml:space="preserve">ς να περάσεις </w:t>
      </w:r>
      <w:r w:rsidRPr="005B4C55">
        <w:rPr>
          <w:rFonts w:eastAsia="Times New Roman"/>
          <w:szCs w:val="24"/>
        </w:rPr>
        <w:t>από ένα χώρο σε άλλο</w:t>
      </w:r>
      <w:r>
        <w:rPr>
          <w:rFonts w:eastAsia="Times New Roman"/>
          <w:szCs w:val="24"/>
        </w:rPr>
        <w:t>ν</w:t>
      </w:r>
      <w:r w:rsidRPr="005B4C55">
        <w:rPr>
          <w:rFonts w:eastAsia="Times New Roman"/>
          <w:szCs w:val="24"/>
        </w:rPr>
        <w:t xml:space="preserve"> χώρο γίνεσαι </w:t>
      </w:r>
      <w:r>
        <w:rPr>
          <w:rFonts w:eastAsia="Times New Roman"/>
          <w:szCs w:val="24"/>
        </w:rPr>
        <w:t>«</w:t>
      </w:r>
      <w:r w:rsidRPr="005B4C55">
        <w:rPr>
          <w:rFonts w:eastAsia="Times New Roman"/>
          <w:szCs w:val="24"/>
        </w:rPr>
        <w:t>βασιλικότερος του βασιλέως</w:t>
      </w:r>
      <w:r>
        <w:rPr>
          <w:rFonts w:eastAsia="Times New Roman"/>
          <w:szCs w:val="24"/>
        </w:rPr>
        <w:t xml:space="preserve">» </w:t>
      </w:r>
      <w:r w:rsidRPr="005B4C55">
        <w:rPr>
          <w:rFonts w:eastAsia="Times New Roman"/>
          <w:szCs w:val="24"/>
        </w:rPr>
        <w:t xml:space="preserve">από τον άλλο </w:t>
      </w:r>
      <w:r>
        <w:rPr>
          <w:rFonts w:eastAsia="Times New Roman"/>
          <w:szCs w:val="24"/>
        </w:rPr>
        <w:t>χώρο.</w:t>
      </w:r>
      <w:r w:rsidRPr="005B4C55">
        <w:rPr>
          <w:rFonts w:eastAsia="Times New Roman"/>
          <w:szCs w:val="24"/>
        </w:rPr>
        <w:t xml:space="preserve"> Άρα</w:t>
      </w:r>
      <w:r>
        <w:rPr>
          <w:rFonts w:eastAsia="Times New Roman"/>
          <w:szCs w:val="24"/>
        </w:rPr>
        <w:t>, προσέχετε, α</w:t>
      </w:r>
      <w:r w:rsidRPr="005B4C55">
        <w:rPr>
          <w:rFonts w:eastAsia="Times New Roman"/>
          <w:szCs w:val="24"/>
        </w:rPr>
        <w:t>γαπητοί συνάδελφοι της Νέας Δημοκρατίας</w:t>
      </w:r>
      <w:r>
        <w:rPr>
          <w:rFonts w:eastAsia="Times New Roman"/>
          <w:szCs w:val="24"/>
        </w:rPr>
        <w:t>,</w:t>
      </w:r>
      <w:r w:rsidRPr="005B4C55">
        <w:rPr>
          <w:rFonts w:eastAsia="Times New Roman"/>
          <w:szCs w:val="24"/>
        </w:rPr>
        <w:t xml:space="preserve"> γιατί έρχονται πιο κριτικ</w:t>
      </w:r>
      <w:r>
        <w:rPr>
          <w:rFonts w:eastAsia="Times New Roman"/>
          <w:szCs w:val="24"/>
        </w:rPr>
        <w:t>οί</w:t>
      </w:r>
      <w:r w:rsidRPr="005B4C55">
        <w:rPr>
          <w:rFonts w:eastAsia="Times New Roman"/>
          <w:szCs w:val="24"/>
        </w:rPr>
        <w:t xml:space="preserve"> από </w:t>
      </w:r>
      <w:r>
        <w:rPr>
          <w:rFonts w:eastAsia="Times New Roman"/>
          <w:szCs w:val="24"/>
        </w:rPr>
        <w:t>ε</w:t>
      </w:r>
      <w:r w:rsidRPr="005B4C55">
        <w:rPr>
          <w:rFonts w:eastAsia="Times New Roman"/>
          <w:szCs w:val="24"/>
        </w:rPr>
        <w:t>σάς</w:t>
      </w:r>
      <w:r>
        <w:rPr>
          <w:rFonts w:eastAsia="Times New Roman"/>
          <w:szCs w:val="24"/>
        </w:rPr>
        <w:t>.</w:t>
      </w:r>
    </w:p>
    <w:p w14:paraId="5218D7B6" w14:textId="77777777" w:rsidR="00BE48FC" w:rsidRDefault="008F016C">
      <w:pPr>
        <w:spacing w:line="600" w:lineRule="auto"/>
        <w:ind w:firstLine="720"/>
        <w:jc w:val="both"/>
        <w:rPr>
          <w:rFonts w:eastAsia="Times New Roman"/>
          <w:color w:val="212121"/>
          <w:szCs w:val="24"/>
          <w:shd w:val="clear" w:color="auto" w:fill="FFFFFF"/>
        </w:rPr>
      </w:pPr>
      <w:r>
        <w:rPr>
          <w:rFonts w:eastAsia="Times New Roman"/>
          <w:szCs w:val="24"/>
        </w:rPr>
        <w:t>Κατ</w:t>
      </w:r>
      <w:r>
        <w:rPr>
          <w:rFonts w:eastAsia="Times New Roman"/>
          <w:szCs w:val="24"/>
        </w:rPr>
        <w:t xml:space="preserve">’ </w:t>
      </w:r>
      <w:r>
        <w:rPr>
          <w:rFonts w:eastAsia="Times New Roman"/>
          <w:szCs w:val="24"/>
        </w:rPr>
        <w:t>αρχ</w:t>
      </w:r>
      <w:r>
        <w:rPr>
          <w:rFonts w:eastAsia="Times New Roman"/>
          <w:szCs w:val="24"/>
        </w:rPr>
        <w:t>άς</w:t>
      </w:r>
      <w:r>
        <w:rPr>
          <w:rFonts w:eastAsia="Times New Roman"/>
          <w:szCs w:val="24"/>
        </w:rPr>
        <w:t>, θα ήθελα</w:t>
      </w:r>
      <w:r w:rsidRPr="005B4C55">
        <w:rPr>
          <w:rFonts w:eastAsia="Times New Roman"/>
          <w:szCs w:val="24"/>
        </w:rPr>
        <w:t xml:space="preserve"> να τ</w:t>
      </w:r>
      <w:r w:rsidRPr="005B4C55">
        <w:rPr>
          <w:rFonts w:eastAsia="Times New Roman"/>
          <w:szCs w:val="24"/>
        </w:rPr>
        <w:t xml:space="preserve">ου πω </w:t>
      </w:r>
      <w:r>
        <w:rPr>
          <w:rFonts w:eastAsia="Times New Roman"/>
          <w:szCs w:val="24"/>
        </w:rPr>
        <w:t xml:space="preserve">ότι </w:t>
      </w:r>
      <w:r w:rsidRPr="005B4C55">
        <w:rPr>
          <w:rFonts w:eastAsia="Times New Roman"/>
          <w:szCs w:val="24"/>
        </w:rPr>
        <w:t>16 ευρώ στοιχίζει το έγγραφο</w:t>
      </w:r>
      <w:r>
        <w:rPr>
          <w:rFonts w:eastAsia="Times New Roman"/>
          <w:szCs w:val="24"/>
        </w:rPr>
        <w:t>, η άδεια, η κάρτα</w:t>
      </w:r>
      <w:r w:rsidRPr="005B4C55">
        <w:rPr>
          <w:rFonts w:eastAsia="Times New Roman"/>
          <w:szCs w:val="24"/>
        </w:rPr>
        <w:t xml:space="preserve"> και</w:t>
      </w:r>
      <w:r>
        <w:rPr>
          <w:rFonts w:eastAsia="Times New Roman"/>
          <w:szCs w:val="24"/>
        </w:rPr>
        <w:t>,</w:t>
      </w:r>
      <w:r w:rsidRPr="005B4C55">
        <w:rPr>
          <w:rFonts w:eastAsia="Times New Roman"/>
          <w:szCs w:val="24"/>
        </w:rPr>
        <w:t xml:space="preserve"> </w:t>
      </w:r>
      <w:r>
        <w:rPr>
          <w:rFonts w:eastAsia="Times New Roman"/>
          <w:szCs w:val="24"/>
        </w:rPr>
        <w:t>δεύτερον,</w:t>
      </w:r>
      <w:r w:rsidRPr="005B4C55">
        <w:rPr>
          <w:rFonts w:eastAsia="Times New Roman"/>
          <w:szCs w:val="24"/>
        </w:rPr>
        <w:t xml:space="preserve"> οι 110.000 αφορούν την αμοιβή των δικαστών</w:t>
      </w:r>
      <w:r>
        <w:rPr>
          <w:rFonts w:eastAsia="Times New Roman"/>
          <w:szCs w:val="24"/>
        </w:rPr>
        <w:t>,</w:t>
      </w:r>
      <w:r w:rsidRPr="005B4C55">
        <w:rPr>
          <w:rFonts w:eastAsia="Times New Roman"/>
          <w:szCs w:val="24"/>
        </w:rPr>
        <w:t xml:space="preserve"> οι οποίοι δουλεύουν </w:t>
      </w:r>
      <w:r>
        <w:rPr>
          <w:rFonts w:eastAsia="Times New Roman"/>
          <w:szCs w:val="24"/>
        </w:rPr>
        <w:t xml:space="preserve">στις δώδεκα </w:t>
      </w:r>
      <w:r>
        <w:rPr>
          <w:rFonts w:eastAsia="Times New Roman"/>
          <w:szCs w:val="24"/>
        </w:rPr>
        <w:t>ε</w:t>
      </w:r>
      <w:r>
        <w:rPr>
          <w:rFonts w:eastAsia="Times New Roman"/>
          <w:szCs w:val="24"/>
        </w:rPr>
        <w:t>πιτροπές</w:t>
      </w:r>
      <w:r w:rsidRPr="005B4C55">
        <w:rPr>
          <w:rFonts w:eastAsia="Times New Roman"/>
          <w:szCs w:val="24"/>
        </w:rPr>
        <w:t xml:space="preserve"> για δύο μήνες</w:t>
      </w:r>
      <w:r>
        <w:rPr>
          <w:rFonts w:eastAsia="Times New Roman"/>
          <w:szCs w:val="24"/>
        </w:rPr>
        <w:t>.</w:t>
      </w:r>
      <w:r w:rsidRPr="005B4C55">
        <w:rPr>
          <w:rFonts w:eastAsia="Times New Roman"/>
          <w:szCs w:val="24"/>
        </w:rPr>
        <w:t xml:space="preserve"> </w:t>
      </w:r>
      <w:r>
        <w:rPr>
          <w:rFonts w:eastAsia="Times New Roman"/>
          <w:szCs w:val="24"/>
        </w:rPr>
        <w:t xml:space="preserve">Οι ίδιοι εγείρουν κάποια αιτήματα </w:t>
      </w:r>
      <w:r w:rsidRPr="005B4C55">
        <w:rPr>
          <w:rFonts w:eastAsia="Times New Roman"/>
          <w:szCs w:val="24"/>
        </w:rPr>
        <w:t xml:space="preserve">γιατί αυτή τους </w:t>
      </w:r>
      <w:r>
        <w:rPr>
          <w:rFonts w:eastAsia="Times New Roman"/>
          <w:szCs w:val="24"/>
        </w:rPr>
        <w:t xml:space="preserve">η αμοιβή, </w:t>
      </w:r>
      <w:r w:rsidRPr="005B4C55">
        <w:rPr>
          <w:rFonts w:eastAsia="Times New Roman"/>
          <w:szCs w:val="24"/>
        </w:rPr>
        <w:t>το περισσότερο κομμάτι</w:t>
      </w:r>
      <w:r>
        <w:rPr>
          <w:rFonts w:eastAsia="Times New Roman"/>
          <w:szCs w:val="24"/>
        </w:rPr>
        <w:t>,</w:t>
      </w:r>
      <w:r>
        <w:rPr>
          <w:rFonts w:eastAsia="Times New Roman"/>
          <w:szCs w:val="24"/>
        </w:rPr>
        <w:t xml:space="preserve"> φορολογείται </w:t>
      </w:r>
      <w:r>
        <w:rPr>
          <w:rFonts w:eastAsia="Times New Roman"/>
          <w:color w:val="212121"/>
          <w:szCs w:val="24"/>
          <w:shd w:val="clear" w:color="auto" w:fill="FFFFFF"/>
        </w:rPr>
        <w:t xml:space="preserve">Και </w:t>
      </w:r>
      <w:r w:rsidRPr="00ED639D">
        <w:rPr>
          <w:rFonts w:eastAsia="Times New Roman"/>
          <w:color w:val="212121"/>
          <w:szCs w:val="24"/>
          <w:shd w:val="clear" w:color="auto" w:fill="FFFFFF"/>
        </w:rPr>
        <w:t>προσπαθούμε να βρο</w:t>
      </w:r>
      <w:r>
        <w:rPr>
          <w:rFonts w:eastAsia="Times New Roman"/>
          <w:color w:val="212121"/>
          <w:szCs w:val="24"/>
          <w:shd w:val="clear" w:color="auto" w:fill="FFFFFF"/>
        </w:rPr>
        <w:t>ύμε και ένα</w:t>
      </w:r>
      <w:r>
        <w:rPr>
          <w:rFonts w:eastAsia="Times New Roman"/>
          <w:color w:val="212121"/>
          <w:szCs w:val="24"/>
          <w:shd w:val="clear" w:color="auto" w:fill="FFFFFF"/>
        </w:rPr>
        <w:t>ν</w:t>
      </w:r>
      <w:r>
        <w:rPr>
          <w:rFonts w:eastAsia="Times New Roman"/>
          <w:color w:val="212121"/>
          <w:szCs w:val="24"/>
          <w:shd w:val="clear" w:color="auto" w:fill="FFFFFF"/>
        </w:rPr>
        <w:t xml:space="preserve"> τρόπο να τα παίρνουμε</w:t>
      </w:r>
      <w:r w:rsidRPr="00ED639D">
        <w:rPr>
          <w:rFonts w:eastAsia="Times New Roman"/>
          <w:color w:val="212121"/>
          <w:szCs w:val="24"/>
          <w:shd w:val="clear" w:color="auto" w:fill="FFFFFF"/>
        </w:rPr>
        <w:t xml:space="preserve"> αυτά </w:t>
      </w:r>
      <w:r w:rsidRPr="00ED639D">
        <w:rPr>
          <w:rFonts w:eastAsia="Times New Roman"/>
          <w:color w:val="212121"/>
          <w:szCs w:val="24"/>
          <w:shd w:val="clear" w:color="auto" w:fill="FFFFFF"/>
        </w:rPr>
        <w:lastRenderedPageBreak/>
        <w:t>τα χρήματα</w:t>
      </w:r>
      <w:r>
        <w:rPr>
          <w:rFonts w:eastAsia="Times New Roman"/>
          <w:color w:val="212121"/>
          <w:szCs w:val="24"/>
          <w:shd w:val="clear" w:color="auto" w:fill="FFFFFF"/>
        </w:rPr>
        <w:t>. Σ</w:t>
      </w:r>
      <w:r w:rsidRPr="00ED639D">
        <w:rPr>
          <w:rFonts w:eastAsia="Times New Roman"/>
          <w:color w:val="212121"/>
          <w:szCs w:val="24"/>
          <w:shd w:val="clear" w:color="auto" w:fill="FFFFFF"/>
        </w:rPr>
        <w:t xml:space="preserve">την ουσία υπάρχει </w:t>
      </w:r>
      <w:r>
        <w:rPr>
          <w:rFonts w:eastAsia="Times New Roman"/>
          <w:color w:val="212121"/>
          <w:szCs w:val="24"/>
          <w:shd w:val="clear" w:color="auto" w:fill="FFFFFF"/>
        </w:rPr>
        <w:t>κ</w:t>
      </w:r>
      <w:r w:rsidRPr="00ED639D">
        <w:rPr>
          <w:rFonts w:eastAsia="Times New Roman"/>
          <w:color w:val="212121"/>
          <w:szCs w:val="24"/>
          <w:shd w:val="clear" w:color="auto" w:fill="FFFFFF"/>
        </w:rPr>
        <w:t xml:space="preserve">οινή </w:t>
      </w:r>
      <w:r>
        <w:rPr>
          <w:rFonts w:eastAsia="Times New Roman"/>
          <w:color w:val="212121"/>
          <w:szCs w:val="24"/>
          <w:shd w:val="clear" w:color="auto" w:fill="FFFFFF"/>
        </w:rPr>
        <w:t>υ</w:t>
      </w:r>
      <w:r w:rsidRPr="00ED639D">
        <w:rPr>
          <w:rFonts w:eastAsia="Times New Roman"/>
          <w:color w:val="212121"/>
          <w:szCs w:val="24"/>
          <w:shd w:val="clear" w:color="auto" w:fill="FFFFFF"/>
        </w:rPr>
        <w:t xml:space="preserve">πουργική </w:t>
      </w:r>
      <w:r>
        <w:rPr>
          <w:rFonts w:eastAsia="Times New Roman"/>
          <w:color w:val="212121"/>
          <w:szCs w:val="24"/>
          <w:shd w:val="clear" w:color="auto" w:fill="FFFFFF"/>
        </w:rPr>
        <w:t>α</w:t>
      </w:r>
      <w:r w:rsidRPr="00ED639D">
        <w:rPr>
          <w:rFonts w:eastAsia="Times New Roman"/>
          <w:color w:val="212121"/>
          <w:szCs w:val="24"/>
          <w:shd w:val="clear" w:color="auto" w:fill="FFFFFF"/>
        </w:rPr>
        <w:t xml:space="preserve">πόφαση </w:t>
      </w:r>
      <w:r>
        <w:rPr>
          <w:rFonts w:eastAsia="Times New Roman"/>
          <w:color w:val="212121"/>
          <w:szCs w:val="24"/>
          <w:shd w:val="clear" w:color="auto" w:fill="FFFFFF"/>
        </w:rPr>
        <w:t xml:space="preserve">-πρέπει να την ξέρετε- </w:t>
      </w:r>
      <w:r w:rsidRPr="00ED639D">
        <w:rPr>
          <w:rFonts w:eastAsia="Times New Roman"/>
          <w:color w:val="212121"/>
          <w:szCs w:val="24"/>
          <w:shd w:val="clear" w:color="auto" w:fill="FFFFFF"/>
        </w:rPr>
        <w:t>που ορίζει τις αμοιβές</w:t>
      </w:r>
      <w:r>
        <w:rPr>
          <w:rFonts w:eastAsia="Times New Roman"/>
          <w:color w:val="212121"/>
          <w:szCs w:val="24"/>
          <w:shd w:val="clear" w:color="auto" w:fill="FFFFFF"/>
        </w:rPr>
        <w:t xml:space="preserve"> τους.</w:t>
      </w:r>
    </w:p>
    <w:p w14:paraId="5218D7B7" w14:textId="77777777" w:rsidR="00BE48FC" w:rsidRDefault="008F016C">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Το δεύτερο ζήτημα, κύριε Βαρβιτσιώτη και κύριε Μηταράκη, είναι το εξής: Είναι καλό το ενδιαφέρον σας  για τον ΦΠΑ στα πέντε νησιά. </w:t>
      </w:r>
      <w:r w:rsidRPr="00ED639D">
        <w:rPr>
          <w:rFonts w:eastAsia="Times New Roman"/>
          <w:color w:val="212121"/>
          <w:szCs w:val="24"/>
          <w:shd w:val="clear" w:color="auto" w:fill="FFFFFF"/>
        </w:rPr>
        <w:t>Μην ανησυχείτε</w:t>
      </w:r>
      <w:r>
        <w:rPr>
          <w:rFonts w:eastAsia="Times New Roman"/>
          <w:color w:val="212121"/>
          <w:szCs w:val="24"/>
          <w:shd w:val="clear" w:color="auto" w:fill="FFFFFF"/>
        </w:rPr>
        <w:t>. Ε</w:t>
      </w:r>
      <w:r w:rsidRPr="00ED639D">
        <w:rPr>
          <w:rFonts w:eastAsia="Times New Roman"/>
          <w:color w:val="212121"/>
          <w:szCs w:val="24"/>
          <w:shd w:val="clear" w:color="auto" w:fill="FFFFFF"/>
        </w:rPr>
        <w:t>μείς</w:t>
      </w:r>
      <w:r>
        <w:rPr>
          <w:rFonts w:eastAsia="Times New Roman"/>
          <w:color w:val="212121"/>
          <w:szCs w:val="24"/>
          <w:shd w:val="clear" w:color="auto" w:fill="FFFFFF"/>
        </w:rPr>
        <w:t>, που προασπίσαμε και επεκτείναμε τον ΦΠΑ στα πέντε</w:t>
      </w:r>
      <w:r w:rsidRPr="00ED639D">
        <w:rPr>
          <w:rFonts w:eastAsia="Times New Roman"/>
          <w:color w:val="212121"/>
          <w:szCs w:val="24"/>
          <w:shd w:val="clear" w:color="auto" w:fill="FFFFFF"/>
        </w:rPr>
        <w:t xml:space="preserve"> νησιά</w:t>
      </w:r>
      <w:r w:rsidRPr="00271FEF">
        <w:rPr>
          <w:rFonts w:eastAsia="Times New Roman"/>
          <w:color w:val="212121"/>
          <w:szCs w:val="24"/>
          <w:shd w:val="clear" w:color="auto" w:fill="FFFFFF"/>
        </w:rPr>
        <w:t>,</w:t>
      </w:r>
      <w:r w:rsidRPr="00ED639D">
        <w:rPr>
          <w:rFonts w:eastAsia="Times New Roman"/>
          <w:color w:val="212121"/>
          <w:szCs w:val="24"/>
          <w:shd w:val="clear" w:color="auto" w:fill="FFFFFF"/>
        </w:rPr>
        <w:t xml:space="preserve"> και πριν το τέλος του χρόνου θα φέρουμε με κά</w:t>
      </w:r>
      <w:r w:rsidRPr="00ED639D">
        <w:rPr>
          <w:rFonts w:eastAsia="Times New Roman"/>
          <w:color w:val="212121"/>
          <w:szCs w:val="24"/>
          <w:shd w:val="clear" w:color="auto" w:fill="FFFFFF"/>
        </w:rPr>
        <w:t>ποιο τρόπο</w:t>
      </w:r>
      <w:r>
        <w:rPr>
          <w:rFonts w:eastAsia="Times New Roman"/>
          <w:color w:val="212121"/>
          <w:szCs w:val="24"/>
          <w:shd w:val="clear" w:color="auto" w:fill="FFFFFF"/>
        </w:rPr>
        <w:t>,</w:t>
      </w:r>
      <w:r w:rsidRPr="00ED639D">
        <w:rPr>
          <w:rFonts w:eastAsia="Times New Roman"/>
          <w:color w:val="212121"/>
          <w:szCs w:val="24"/>
          <w:shd w:val="clear" w:color="auto" w:fill="FFFFFF"/>
        </w:rPr>
        <w:t xml:space="preserve"> με νόμιμο τρόπο</w:t>
      </w:r>
      <w:r>
        <w:rPr>
          <w:rFonts w:eastAsia="Times New Roman"/>
          <w:color w:val="212121"/>
          <w:szCs w:val="24"/>
          <w:shd w:val="clear" w:color="auto" w:fill="FFFFFF"/>
        </w:rPr>
        <w:t xml:space="preserve"> σχετική ρύθμιση.</w:t>
      </w:r>
      <w:r w:rsidRPr="00ED639D">
        <w:rPr>
          <w:rFonts w:eastAsia="Times New Roman"/>
          <w:color w:val="212121"/>
          <w:szCs w:val="24"/>
          <w:shd w:val="clear" w:color="auto" w:fill="FFFFFF"/>
        </w:rPr>
        <w:t xml:space="preserve"> Αλλά αυτή τη στιγμή συζητάμε όχι για απλή παράταση</w:t>
      </w:r>
      <w:r>
        <w:rPr>
          <w:rFonts w:eastAsia="Times New Roman"/>
          <w:color w:val="212121"/>
          <w:szCs w:val="24"/>
          <w:shd w:val="clear" w:color="auto" w:fill="FFFFFF"/>
        </w:rPr>
        <w:t>, αλλά για μi</w:t>
      </w:r>
      <w:r w:rsidRPr="00ED639D">
        <w:rPr>
          <w:rFonts w:eastAsia="Times New Roman"/>
          <w:color w:val="212121"/>
          <w:szCs w:val="24"/>
          <w:shd w:val="clear" w:color="auto" w:fill="FFFFFF"/>
        </w:rPr>
        <w:t>α τέτοια</w:t>
      </w:r>
      <w:r>
        <w:rPr>
          <w:rFonts w:eastAsia="Times New Roman"/>
          <w:color w:val="212121"/>
          <w:szCs w:val="24"/>
          <w:shd w:val="clear" w:color="auto" w:fill="FFFFFF"/>
        </w:rPr>
        <w:t xml:space="preserve"> σύνδεση, η οποία θα έχει, θα έλεγε κανείς, έναν</w:t>
      </w:r>
      <w:r w:rsidRPr="00ED639D">
        <w:rPr>
          <w:rFonts w:eastAsia="Times New Roman"/>
          <w:color w:val="212121"/>
          <w:szCs w:val="24"/>
          <w:shd w:val="clear" w:color="auto" w:fill="FFFFFF"/>
        </w:rPr>
        <w:t xml:space="preserve"> </w:t>
      </w:r>
      <w:r>
        <w:rPr>
          <w:rFonts w:eastAsia="Times New Roman"/>
          <w:color w:val="212121"/>
          <w:szCs w:val="24"/>
          <w:shd w:val="clear" w:color="auto" w:fill="FFFFFF"/>
        </w:rPr>
        <w:t>πιο σταθερό χαρακτήρα, ό</w:t>
      </w:r>
      <w:r w:rsidRPr="00ED639D">
        <w:rPr>
          <w:rFonts w:eastAsia="Times New Roman"/>
          <w:color w:val="212121"/>
          <w:szCs w:val="24"/>
          <w:shd w:val="clear" w:color="auto" w:fill="FFFFFF"/>
        </w:rPr>
        <w:t xml:space="preserve">σο διαρκεί βέβαια το προσφυγικό </w:t>
      </w:r>
      <w:r>
        <w:rPr>
          <w:rFonts w:eastAsia="Times New Roman"/>
          <w:color w:val="212121"/>
          <w:szCs w:val="24"/>
          <w:shd w:val="clear" w:color="auto" w:fill="FFFFFF"/>
        </w:rPr>
        <w:t xml:space="preserve">- </w:t>
      </w:r>
      <w:r w:rsidRPr="00ED639D">
        <w:rPr>
          <w:rFonts w:eastAsia="Times New Roman"/>
          <w:color w:val="212121"/>
          <w:szCs w:val="24"/>
          <w:shd w:val="clear" w:color="auto" w:fill="FFFFFF"/>
        </w:rPr>
        <w:t>μεταναστευτικό ζήτημα στα πέντε ν</w:t>
      </w:r>
      <w:r w:rsidRPr="00ED639D">
        <w:rPr>
          <w:rFonts w:eastAsia="Times New Roman"/>
          <w:color w:val="212121"/>
          <w:szCs w:val="24"/>
          <w:shd w:val="clear" w:color="auto" w:fill="FFFFFF"/>
        </w:rPr>
        <w:t>ησιά</w:t>
      </w:r>
      <w:r>
        <w:rPr>
          <w:rFonts w:eastAsia="Times New Roman"/>
          <w:color w:val="212121"/>
          <w:szCs w:val="24"/>
          <w:shd w:val="clear" w:color="auto" w:fill="FFFFFF"/>
        </w:rPr>
        <w:t>. Φαντάζομαι ότι και εσείς δεν θα θεωρείτε</w:t>
      </w:r>
      <w:r w:rsidRPr="00ED639D">
        <w:rPr>
          <w:rFonts w:eastAsia="Times New Roman"/>
          <w:color w:val="212121"/>
          <w:szCs w:val="24"/>
          <w:shd w:val="clear" w:color="auto" w:fill="FFFFFF"/>
        </w:rPr>
        <w:t xml:space="preserve"> δίκαιο να υπάρχουν νησιά τα οποία να έχουν τον αυξημένο </w:t>
      </w:r>
      <w:r>
        <w:rPr>
          <w:rFonts w:eastAsia="Times New Roman"/>
          <w:color w:val="212121"/>
          <w:szCs w:val="24"/>
          <w:shd w:val="clear" w:color="auto" w:fill="FFFFFF"/>
        </w:rPr>
        <w:t>ΦΠΑ.</w:t>
      </w:r>
      <w:r w:rsidRPr="00ED639D">
        <w:rPr>
          <w:rFonts w:eastAsia="Times New Roman"/>
          <w:color w:val="212121"/>
          <w:szCs w:val="24"/>
          <w:shd w:val="clear" w:color="auto" w:fill="FFFFFF"/>
        </w:rPr>
        <w:t xml:space="preserve"> </w:t>
      </w:r>
      <w:r>
        <w:rPr>
          <w:rFonts w:eastAsia="Times New Roman"/>
          <w:color w:val="212121"/>
          <w:szCs w:val="24"/>
          <w:shd w:val="clear" w:color="auto" w:fill="FFFFFF"/>
        </w:rPr>
        <w:t>Είναι άλλο</w:t>
      </w:r>
      <w:r w:rsidRPr="00ED639D">
        <w:rPr>
          <w:rFonts w:eastAsia="Times New Roman"/>
          <w:color w:val="212121"/>
          <w:szCs w:val="24"/>
          <w:shd w:val="clear" w:color="auto" w:fill="FFFFFF"/>
        </w:rPr>
        <w:t xml:space="preserve"> ζήτημα </w:t>
      </w:r>
      <w:r>
        <w:rPr>
          <w:rFonts w:eastAsia="Times New Roman"/>
          <w:color w:val="212121"/>
          <w:szCs w:val="24"/>
          <w:shd w:val="clear" w:color="auto" w:fill="FFFFFF"/>
        </w:rPr>
        <w:t xml:space="preserve">ότι </w:t>
      </w:r>
      <w:r w:rsidRPr="00ED639D">
        <w:rPr>
          <w:rFonts w:eastAsia="Times New Roman"/>
          <w:color w:val="212121"/>
          <w:szCs w:val="24"/>
          <w:shd w:val="clear" w:color="auto" w:fill="FFFFFF"/>
        </w:rPr>
        <w:t xml:space="preserve">προσπαθούμε να μειώσουμε και τον </w:t>
      </w:r>
      <w:r>
        <w:rPr>
          <w:rFonts w:eastAsia="Times New Roman"/>
          <w:color w:val="212121"/>
          <w:szCs w:val="24"/>
          <w:shd w:val="clear" w:color="auto" w:fill="FFFFFF"/>
        </w:rPr>
        <w:t>ΦΠΑ και κάποια</w:t>
      </w:r>
      <w:r w:rsidRPr="00ED639D">
        <w:rPr>
          <w:rFonts w:eastAsia="Times New Roman"/>
          <w:color w:val="212121"/>
          <w:szCs w:val="24"/>
          <w:shd w:val="clear" w:color="auto" w:fill="FFFFFF"/>
        </w:rPr>
        <w:t xml:space="preserve"> </w:t>
      </w:r>
      <w:r>
        <w:rPr>
          <w:rFonts w:eastAsia="Times New Roman"/>
          <w:color w:val="212121"/>
          <w:szCs w:val="24"/>
          <w:shd w:val="clear" w:color="auto" w:fill="FFFFFF"/>
        </w:rPr>
        <w:t>άλλα να εξαιρούνται. Το</w:t>
      </w:r>
      <w:r w:rsidRPr="00ED639D">
        <w:rPr>
          <w:rFonts w:eastAsia="Times New Roman"/>
          <w:color w:val="212121"/>
          <w:szCs w:val="24"/>
          <w:shd w:val="clear" w:color="auto" w:fill="FFFFFF"/>
        </w:rPr>
        <w:t xml:space="preserve"> βασικό ζήτημα είναι ότι αυτά τα νησιά</w:t>
      </w:r>
      <w:r>
        <w:rPr>
          <w:rFonts w:eastAsia="Times New Roman"/>
          <w:color w:val="212121"/>
          <w:szCs w:val="24"/>
          <w:shd w:val="clear" w:color="auto" w:fill="FFFFFF"/>
        </w:rPr>
        <w:t>,</w:t>
      </w:r>
      <w:r w:rsidRPr="00ED639D">
        <w:rPr>
          <w:rFonts w:eastAsia="Times New Roman"/>
          <w:color w:val="212121"/>
          <w:szCs w:val="24"/>
          <w:shd w:val="clear" w:color="auto" w:fill="FFFFFF"/>
        </w:rPr>
        <w:t xml:space="preserve"> πραγματικά</w:t>
      </w:r>
      <w:r>
        <w:rPr>
          <w:rFonts w:eastAsia="Times New Roman"/>
          <w:color w:val="212121"/>
          <w:szCs w:val="24"/>
          <w:shd w:val="clear" w:color="auto" w:fill="FFFFFF"/>
        </w:rPr>
        <w:t>,</w:t>
      </w:r>
      <w:r w:rsidRPr="00ED639D">
        <w:rPr>
          <w:rFonts w:eastAsia="Times New Roman"/>
          <w:color w:val="212121"/>
          <w:szCs w:val="24"/>
          <w:shd w:val="clear" w:color="auto" w:fill="FFFFFF"/>
        </w:rPr>
        <w:t xml:space="preserve"> σηκ</w:t>
      </w:r>
      <w:r w:rsidRPr="00ED639D">
        <w:rPr>
          <w:rFonts w:eastAsia="Times New Roman"/>
          <w:color w:val="212121"/>
          <w:szCs w:val="24"/>
          <w:shd w:val="clear" w:color="auto" w:fill="FFFFFF"/>
        </w:rPr>
        <w:t>ώνουν ένα μεγάλο βάρος</w:t>
      </w:r>
      <w:r>
        <w:rPr>
          <w:rFonts w:eastAsia="Times New Roman"/>
          <w:color w:val="212121"/>
          <w:szCs w:val="24"/>
          <w:shd w:val="clear" w:color="auto" w:fill="FFFFFF"/>
        </w:rPr>
        <w:t>. Σε</w:t>
      </w:r>
      <w:r w:rsidRPr="00ED639D">
        <w:rPr>
          <w:rFonts w:eastAsia="Times New Roman"/>
          <w:color w:val="212121"/>
          <w:szCs w:val="24"/>
          <w:shd w:val="clear" w:color="auto" w:fill="FFFFFF"/>
        </w:rPr>
        <w:t xml:space="preserve"> πολύ λίγες μέρες θα έχετε την οριστική απάντησή </w:t>
      </w:r>
      <w:r>
        <w:rPr>
          <w:rFonts w:eastAsia="Times New Roman"/>
          <w:color w:val="212121"/>
          <w:szCs w:val="24"/>
          <w:shd w:val="clear" w:color="auto" w:fill="FFFFFF"/>
        </w:rPr>
        <w:t>σας.</w:t>
      </w:r>
    </w:p>
    <w:p w14:paraId="5218D7B8" w14:textId="77777777" w:rsidR="00BE48FC" w:rsidRDefault="008F016C">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Να ξεκινήσω με τις τρεις β</w:t>
      </w:r>
      <w:r w:rsidRPr="00ED639D">
        <w:rPr>
          <w:rFonts w:eastAsia="Times New Roman"/>
          <w:color w:val="212121"/>
          <w:szCs w:val="24"/>
          <w:shd w:val="clear" w:color="auto" w:fill="FFFFFF"/>
        </w:rPr>
        <w:t>ουλευτικές τροπολογίες τις οποί</w:t>
      </w:r>
      <w:r>
        <w:rPr>
          <w:rFonts w:eastAsia="Times New Roman"/>
          <w:color w:val="212121"/>
          <w:szCs w:val="24"/>
          <w:shd w:val="clear" w:color="auto" w:fill="FFFFFF"/>
        </w:rPr>
        <w:t>ες κάνω</w:t>
      </w:r>
      <w:r w:rsidRPr="00ED639D">
        <w:rPr>
          <w:rFonts w:eastAsia="Times New Roman"/>
          <w:color w:val="212121"/>
          <w:szCs w:val="24"/>
          <w:shd w:val="clear" w:color="auto" w:fill="FFFFFF"/>
        </w:rPr>
        <w:t xml:space="preserve"> δεκτές</w:t>
      </w:r>
      <w:r>
        <w:rPr>
          <w:rFonts w:eastAsia="Times New Roman"/>
          <w:color w:val="212121"/>
          <w:szCs w:val="24"/>
          <w:shd w:val="clear" w:color="auto" w:fill="FFFFFF"/>
        </w:rPr>
        <w:t>.</w:t>
      </w:r>
    </w:p>
    <w:p w14:paraId="5218D7B9" w14:textId="77777777" w:rsidR="00BE48FC" w:rsidRDefault="008F016C">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lastRenderedPageBreak/>
        <w:t>Υπάρχει η</w:t>
      </w:r>
      <w:r w:rsidRPr="00ED639D">
        <w:rPr>
          <w:rFonts w:eastAsia="Times New Roman"/>
          <w:color w:val="212121"/>
          <w:szCs w:val="24"/>
          <w:shd w:val="clear" w:color="auto" w:fill="FFFFFF"/>
        </w:rPr>
        <w:t xml:space="preserve"> τροπολογία για το </w:t>
      </w:r>
      <w:r>
        <w:rPr>
          <w:rFonts w:eastAsia="Times New Roman"/>
          <w:color w:val="212121"/>
          <w:szCs w:val="24"/>
          <w:shd w:val="clear" w:color="auto" w:fill="FFFFFF"/>
        </w:rPr>
        <w:t>«</w:t>
      </w:r>
      <w:r w:rsidRPr="00ED639D">
        <w:rPr>
          <w:rFonts w:eastAsia="Times New Roman"/>
          <w:color w:val="212121"/>
          <w:szCs w:val="24"/>
          <w:shd w:val="clear" w:color="auto" w:fill="FFFFFF"/>
        </w:rPr>
        <w:t>πόθεν έσχες</w:t>
      </w:r>
      <w:r>
        <w:rPr>
          <w:rFonts w:eastAsia="Times New Roman"/>
          <w:color w:val="212121"/>
          <w:szCs w:val="24"/>
          <w:shd w:val="clear" w:color="auto" w:fill="FFFFFF"/>
        </w:rPr>
        <w:t>»</w:t>
      </w:r>
      <w:r w:rsidRPr="00ED639D">
        <w:rPr>
          <w:rFonts w:eastAsia="Times New Roman"/>
          <w:color w:val="212121"/>
          <w:szCs w:val="24"/>
          <w:shd w:val="clear" w:color="auto" w:fill="FFFFFF"/>
        </w:rPr>
        <w:t xml:space="preserve"> που κατέθεσε </w:t>
      </w:r>
      <w:r>
        <w:rPr>
          <w:rFonts w:eastAsia="Times New Roman"/>
          <w:color w:val="212121"/>
          <w:szCs w:val="24"/>
          <w:shd w:val="clear" w:color="auto" w:fill="FFFFFF"/>
        </w:rPr>
        <w:t>ο κ. Παπαφιλίππου,</w:t>
      </w:r>
      <w:r w:rsidRPr="00ED639D">
        <w:rPr>
          <w:rFonts w:eastAsia="Times New Roman"/>
          <w:color w:val="212121"/>
          <w:szCs w:val="24"/>
          <w:shd w:val="clear" w:color="auto" w:fill="FFFFFF"/>
        </w:rPr>
        <w:t xml:space="preserve"> αλλά έγινε δεκ</w:t>
      </w:r>
      <w:r>
        <w:rPr>
          <w:rFonts w:eastAsia="Times New Roman"/>
          <w:color w:val="212121"/>
          <w:szCs w:val="24"/>
          <w:shd w:val="clear" w:color="auto" w:fill="FFFFFF"/>
        </w:rPr>
        <w:t xml:space="preserve">τή και από τον κ. Καλογήρου. </w:t>
      </w:r>
    </w:p>
    <w:p w14:paraId="5218D7BA" w14:textId="77777777" w:rsidR="00BE48FC" w:rsidRDefault="008F016C">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Υ</w:t>
      </w:r>
      <w:r w:rsidRPr="00ED639D">
        <w:rPr>
          <w:rFonts w:eastAsia="Times New Roman"/>
          <w:color w:val="212121"/>
          <w:szCs w:val="24"/>
          <w:shd w:val="clear" w:color="auto" w:fill="FFFFFF"/>
        </w:rPr>
        <w:t>πάρχει η τροπολογία</w:t>
      </w:r>
      <w:r>
        <w:rPr>
          <w:rFonts w:eastAsia="Times New Roman"/>
          <w:color w:val="212121"/>
          <w:szCs w:val="24"/>
          <w:shd w:val="clear" w:color="auto" w:fill="FFFFFF"/>
        </w:rPr>
        <w:t>,</w:t>
      </w:r>
      <w:r w:rsidRPr="00ED639D">
        <w:rPr>
          <w:rFonts w:eastAsia="Times New Roman"/>
          <w:color w:val="212121"/>
          <w:szCs w:val="24"/>
          <w:shd w:val="clear" w:color="auto" w:fill="FFFFFF"/>
        </w:rPr>
        <w:t xml:space="preserve"> που </w:t>
      </w:r>
      <w:r>
        <w:rPr>
          <w:rFonts w:eastAsia="Times New Roman"/>
          <w:color w:val="212121"/>
          <w:szCs w:val="24"/>
          <w:shd w:val="clear" w:color="auto" w:fill="FFFFFF"/>
        </w:rPr>
        <w:t>έχουν</w:t>
      </w:r>
      <w:r w:rsidRPr="00ED639D">
        <w:rPr>
          <w:rFonts w:eastAsia="Times New Roman"/>
          <w:color w:val="212121"/>
          <w:szCs w:val="24"/>
          <w:shd w:val="clear" w:color="auto" w:fill="FFFFFF"/>
        </w:rPr>
        <w:t xml:space="preserve"> καταθέσει ο κ</w:t>
      </w:r>
      <w:r>
        <w:rPr>
          <w:rFonts w:eastAsia="Times New Roman"/>
          <w:color w:val="212121"/>
          <w:szCs w:val="24"/>
          <w:shd w:val="clear" w:color="auto" w:fill="FFFFFF"/>
        </w:rPr>
        <w:t>.</w:t>
      </w:r>
      <w:r w:rsidRPr="00ED639D">
        <w:rPr>
          <w:rFonts w:eastAsia="Times New Roman"/>
          <w:color w:val="212121"/>
          <w:szCs w:val="24"/>
          <w:shd w:val="clear" w:color="auto" w:fill="FFFFFF"/>
        </w:rPr>
        <w:t xml:space="preserve"> Γάκης </w:t>
      </w:r>
      <w:r>
        <w:rPr>
          <w:rFonts w:eastAsia="Times New Roman"/>
          <w:color w:val="212121"/>
          <w:szCs w:val="24"/>
          <w:shd w:val="clear" w:color="auto" w:fill="FFFFFF"/>
        </w:rPr>
        <w:t>και</w:t>
      </w:r>
      <w:r w:rsidRPr="00ED639D">
        <w:rPr>
          <w:rFonts w:eastAsia="Times New Roman"/>
          <w:color w:val="212121"/>
          <w:szCs w:val="24"/>
          <w:shd w:val="clear" w:color="auto" w:fill="FFFFFF"/>
        </w:rPr>
        <w:t xml:space="preserve"> κ</w:t>
      </w:r>
      <w:r>
        <w:rPr>
          <w:rFonts w:eastAsia="Times New Roman"/>
          <w:color w:val="212121"/>
          <w:szCs w:val="24"/>
          <w:shd w:val="clear" w:color="auto" w:fill="FFFFFF"/>
        </w:rPr>
        <w:t xml:space="preserve">. Ψυχογιός, που αφορά τη </w:t>
      </w:r>
      <w:r w:rsidRPr="00ED639D">
        <w:rPr>
          <w:rFonts w:eastAsia="Times New Roman"/>
          <w:color w:val="212121"/>
          <w:szCs w:val="24"/>
          <w:shd w:val="clear" w:color="auto" w:fill="FFFFFF"/>
        </w:rPr>
        <w:t>μεταφορά</w:t>
      </w:r>
      <w:r>
        <w:rPr>
          <w:rFonts w:eastAsia="Times New Roman"/>
          <w:color w:val="212121"/>
          <w:szCs w:val="24"/>
          <w:shd w:val="clear" w:color="auto" w:fill="FFFFFF"/>
        </w:rPr>
        <w:t xml:space="preserve"> -</w:t>
      </w:r>
      <w:r w:rsidRPr="00ED639D">
        <w:rPr>
          <w:rFonts w:eastAsia="Times New Roman"/>
          <w:color w:val="212121"/>
          <w:szCs w:val="24"/>
          <w:shd w:val="clear" w:color="auto" w:fill="FFFFFF"/>
        </w:rPr>
        <w:t xml:space="preserve"> μετακίνηση αλλοδαπών μαθη</w:t>
      </w:r>
      <w:r>
        <w:rPr>
          <w:rFonts w:eastAsia="Times New Roman"/>
          <w:color w:val="212121"/>
          <w:szCs w:val="24"/>
          <w:shd w:val="clear" w:color="auto" w:fill="FFFFFF"/>
        </w:rPr>
        <w:t xml:space="preserve">τών, </w:t>
      </w:r>
      <w:r w:rsidRPr="00ED639D">
        <w:rPr>
          <w:rFonts w:eastAsia="Times New Roman"/>
          <w:color w:val="212121"/>
          <w:szCs w:val="24"/>
          <w:shd w:val="clear" w:color="auto" w:fill="FFFFFF"/>
        </w:rPr>
        <w:t>πολιτών τρίτων χωρών</w:t>
      </w:r>
      <w:r>
        <w:rPr>
          <w:rFonts w:eastAsia="Times New Roman"/>
          <w:color w:val="212121"/>
          <w:szCs w:val="24"/>
          <w:shd w:val="clear" w:color="auto" w:fill="FFFFFF"/>
        </w:rPr>
        <w:t>,</w:t>
      </w:r>
      <w:r w:rsidRPr="00ED639D">
        <w:rPr>
          <w:rFonts w:eastAsia="Times New Roman"/>
          <w:color w:val="212121"/>
          <w:szCs w:val="24"/>
          <w:shd w:val="clear" w:color="auto" w:fill="FFFFFF"/>
        </w:rPr>
        <w:t xml:space="preserve"> προσφύγων και μεταναστών στα σχολεία ή σε άλλα ιδρύματα</w:t>
      </w:r>
      <w:r>
        <w:rPr>
          <w:rFonts w:eastAsia="Times New Roman"/>
          <w:color w:val="212121"/>
          <w:szCs w:val="24"/>
          <w:shd w:val="clear" w:color="auto" w:fill="FFFFFF"/>
        </w:rPr>
        <w:t>.</w:t>
      </w:r>
    </w:p>
    <w:p w14:paraId="5218D7BB" w14:textId="77777777" w:rsidR="00BE48FC" w:rsidRDefault="008F016C">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 Υ</w:t>
      </w:r>
      <w:r w:rsidRPr="00ED639D">
        <w:rPr>
          <w:rFonts w:eastAsia="Times New Roman"/>
          <w:color w:val="212121"/>
          <w:szCs w:val="24"/>
          <w:shd w:val="clear" w:color="auto" w:fill="FFFFFF"/>
        </w:rPr>
        <w:t>πάρ</w:t>
      </w:r>
      <w:r>
        <w:rPr>
          <w:rFonts w:eastAsia="Times New Roman"/>
          <w:color w:val="212121"/>
          <w:szCs w:val="24"/>
          <w:shd w:val="clear" w:color="auto" w:fill="FFFFFF"/>
        </w:rPr>
        <w:t>χει και η τροπολογ</w:t>
      </w:r>
      <w:r>
        <w:rPr>
          <w:rFonts w:eastAsia="Times New Roman"/>
          <w:color w:val="212121"/>
          <w:szCs w:val="24"/>
          <w:shd w:val="clear" w:color="auto" w:fill="FFFFFF"/>
        </w:rPr>
        <w:t>ία της κ. Σκούφα,</w:t>
      </w:r>
      <w:r w:rsidRPr="00ED639D">
        <w:rPr>
          <w:rFonts w:eastAsia="Times New Roman"/>
          <w:color w:val="212121"/>
          <w:szCs w:val="24"/>
          <w:shd w:val="clear" w:color="auto" w:fill="FFFFFF"/>
        </w:rPr>
        <w:t xml:space="preserve"> η οποία αφορά </w:t>
      </w:r>
      <w:r>
        <w:rPr>
          <w:rFonts w:eastAsia="Times New Roman"/>
          <w:color w:val="212121"/>
          <w:szCs w:val="24"/>
          <w:shd w:val="clear" w:color="auto" w:fill="FFFFFF"/>
        </w:rPr>
        <w:t>στην ουσία την παράταση για το «Σικιαρίδειο</w:t>
      </w:r>
      <w:r>
        <w:rPr>
          <w:rFonts w:eastAsia="Times New Roman"/>
          <w:color w:val="212121"/>
          <w:szCs w:val="24"/>
          <w:shd w:val="clear" w:color="auto" w:fill="FFFFFF"/>
        </w:rPr>
        <w:t>»</w:t>
      </w:r>
      <w:r>
        <w:rPr>
          <w:rFonts w:eastAsia="Times New Roman"/>
          <w:color w:val="212121"/>
          <w:szCs w:val="24"/>
          <w:shd w:val="clear" w:color="auto" w:fill="FFFFFF"/>
        </w:rPr>
        <w:t xml:space="preserve"> Ίδρυμα </w:t>
      </w:r>
      <w:r>
        <w:rPr>
          <w:rFonts w:eastAsia="Times New Roman"/>
          <w:color w:val="212121"/>
          <w:szCs w:val="24"/>
          <w:shd w:val="clear" w:color="auto" w:fill="FFFFFF"/>
        </w:rPr>
        <w:t>α</w:t>
      </w:r>
      <w:r>
        <w:rPr>
          <w:rFonts w:eastAsia="Times New Roman"/>
          <w:color w:val="212121"/>
          <w:szCs w:val="24"/>
          <w:shd w:val="clear" w:color="auto" w:fill="FFFFFF"/>
        </w:rPr>
        <w:t xml:space="preserve">προσάρμοστων </w:t>
      </w:r>
      <w:r>
        <w:rPr>
          <w:rFonts w:eastAsia="Times New Roman"/>
          <w:color w:val="212121"/>
          <w:szCs w:val="24"/>
          <w:shd w:val="clear" w:color="auto" w:fill="FFFFFF"/>
        </w:rPr>
        <w:t>π</w:t>
      </w:r>
      <w:r>
        <w:rPr>
          <w:rFonts w:eastAsia="Times New Roman"/>
          <w:color w:val="212121"/>
          <w:szCs w:val="24"/>
          <w:shd w:val="clear" w:color="auto" w:fill="FFFFFF"/>
        </w:rPr>
        <w:t>αίδων».</w:t>
      </w:r>
    </w:p>
    <w:p w14:paraId="5218D7BC" w14:textId="77777777" w:rsidR="00BE48FC" w:rsidRDefault="008F016C">
      <w:pPr>
        <w:spacing w:line="600" w:lineRule="auto"/>
        <w:ind w:firstLine="720"/>
        <w:jc w:val="both"/>
        <w:rPr>
          <w:rFonts w:eastAsia="Times New Roman"/>
          <w:color w:val="212121"/>
          <w:szCs w:val="24"/>
          <w:shd w:val="clear" w:color="auto" w:fill="FFFFFF"/>
        </w:rPr>
      </w:pPr>
      <w:r w:rsidRPr="00B42B4C">
        <w:rPr>
          <w:rFonts w:eastAsia="Times New Roman"/>
          <w:b/>
          <w:color w:val="212121"/>
          <w:szCs w:val="24"/>
          <w:shd w:val="clear" w:color="auto" w:fill="FFFFFF"/>
        </w:rPr>
        <w:t>ΠΡΟΕΔΡΕΥΩΝ (Νικήτας Κακλαμάνης):</w:t>
      </w:r>
      <w:r>
        <w:rPr>
          <w:rFonts w:eastAsia="Times New Roman"/>
          <w:color w:val="212121"/>
          <w:szCs w:val="24"/>
          <w:shd w:val="clear" w:color="auto" w:fill="FFFFFF"/>
        </w:rPr>
        <w:t xml:space="preserve"> Κύριε Υπουργέ, να σας </w:t>
      </w:r>
      <w:r w:rsidRPr="00ED639D">
        <w:rPr>
          <w:rFonts w:eastAsia="Times New Roman"/>
          <w:color w:val="212121"/>
          <w:szCs w:val="24"/>
          <w:shd w:val="clear" w:color="auto" w:fill="FFFFFF"/>
        </w:rPr>
        <w:t>διακόψω για δ</w:t>
      </w:r>
      <w:r>
        <w:rPr>
          <w:rFonts w:eastAsia="Times New Roman"/>
          <w:color w:val="212121"/>
          <w:szCs w:val="24"/>
          <w:shd w:val="clear" w:color="auto" w:fill="FFFFFF"/>
        </w:rPr>
        <w:t>ύο δεύτερα. Ο κ. Π</w:t>
      </w:r>
      <w:r w:rsidRPr="00ED639D">
        <w:rPr>
          <w:rFonts w:eastAsia="Times New Roman"/>
          <w:color w:val="212121"/>
          <w:szCs w:val="24"/>
          <w:shd w:val="clear" w:color="auto" w:fill="FFFFFF"/>
        </w:rPr>
        <w:t xml:space="preserve">απαφιλίππου με ενημέρωσε ότι </w:t>
      </w:r>
      <w:r>
        <w:rPr>
          <w:rFonts w:eastAsia="Times New Roman"/>
          <w:color w:val="212121"/>
          <w:szCs w:val="24"/>
          <w:shd w:val="clear" w:color="auto" w:fill="FFFFFF"/>
        </w:rPr>
        <w:t>την τροπολογία τ</w:t>
      </w:r>
      <w:r w:rsidRPr="00ED639D">
        <w:rPr>
          <w:rFonts w:eastAsia="Times New Roman"/>
          <w:color w:val="212121"/>
          <w:szCs w:val="24"/>
          <w:shd w:val="clear" w:color="auto" w:fill="FFFFFF"/>
        </w:rPr>
        <w:t>ου</w:t>
      </w:r>
      <w:r w:rsidRPr="00271FEF">
        <w:rPr>
          <w:rFonts w:eastAsia="Times New Roman"/>
          <w:color w:val="212121"/>
          <w:szCs w:val="24"/>
          <w:shd w:val="clear" w:color="auto" w:fill="FFFFFF"/>
        </w:rPr>
        <w:t>,</w:t>
      </w:r>
      <w:r w:rsidRPr="00ED639D">
        <w:rPr>
          <w:rFonts w:eastAsia="Times New Roman"/>
          <w:color w:val="212121"/>
          <w:szCs w:val="24"/>
          <w:shd w:val="clear" w:color="auto" w:fill="FFFFFF"/>
        </w:rPr>
        <w:t xml:space="preserve"> </w:t>
      </w:r>
      <w:r>
        <w:rPr>
          <w:rFonts w:eastAsia="Times New Roman"/>
          <w:color w:val="212121"/>
          <w:szCs w:val="24"/>
          <w:shd w:val="clear" w:color="auto" w:fill="FFFFFF"/>
        </w:rPr>
        <w:t xml:space="preserve">την οποία </w:t>
      </w:r>
      <w:r>
        <w:rPr>
          <w:rFonts w:eastAsia="Times New Roman"/>
          <w:color w:val="212121"/>
          <w:szCs w:val="24"/>
          <w:shd w:val="clear" w:color="auto" w:fill="FFFFFF"/>
        </w:rPr>
        <w:t>αναφέρατε,</w:t>
      </w:r>
      <w:r w:rsidRPr="00ED639D">
        <w:rPr>
          <w:rFonts w:eastAsia="Times New Roman"/>
          <w:color w:val="212121"/>
          <w:szCs w:val="24"/>
          <w:shd w:val="clear" w:color="auto" w:fill="FFFFFF"/>
        </w:rPr>
        <w:t xml:space="preserve"> την αποσύρει προσωρινά για μία διόρ</w:t>
      </w:r>
      <w:r>
        <w:rPr>
          <w:rFonts w:eastAsia="Times New Roman"/>
          <w:color w:val="212121"/>
          <w:szCs w:val="24"/>
          <w:shd w:val="clear" w:color="auto" w:fill="FFFFFF"/>
        </w:rPr>
        <w:t>θωση και θα την επανακαταθέσει, ο</w:t>
      </w:r>
      <w:r w:rsidRPr="00ED639D">
        <w:rPr>
          <w:rFonts w:eastAsia="Times New Roman"/>
          <w:color w:val="212121"/>
          <w:szCs w:val="24"/>
          <w:shd w:val="clear" w:color="auto" w:fill="FFFFFF"/>
        </w:rPr>
        <w:t xml:space="preserve">πότε </w:t>
      </w:r>
      <w:r>
        <w:rPr>
          <w:rFonts w:eastAsia="Times New Roman"/>
          <w:color w:val="212121"/>
          <w:szCs w:val="24"/>
          <w:shd w:val="clear" w:color="auto" w:fill="FFFFFF"/>
        </w:rPr>
        <w:t>τη βλέπετε</w:t>
      </w:r>
      <w:r w:rsidRPr="00ED639D">
        <w:rPr>
          <w:rFonts w:eastAsia="Times New Roman"/>
          <w:color w:val="212121"/>
          <w:szCs w:val="24"/>
          <w:shd w:val="clear" w:color="auto" w:fill="FFFFFF"/>
        </w:rPr>
        <w:t xml:space="preserve"> στο τέλος</w:t>
      </w:r>
      <w:r>
        <w:rPr>
          <w:rFonts w:eastAsia="Times New Roman"/>
          <w:color w:val="212121"/>
          <w:szCs w:val="24"/>
          <w:shd w:val="clear" w:color="auto" w:fill="FFFFFF"/>
        </w:rPr>
        <w:t>.</w:t>
      </w:r>
    </w:p>
    <w:p w14:paraId="5218D7BD" w14:textId="77777777" w:rsidR="00BE48FC" w:rsidRDefault="008F016C">
      <w:pPr>
        <w:spacing w:line="600" w:lineRule="auto"/>
        <w:ind w:firstLine="720"/>
        <w:jc w:val="both"/>
        <w:rPr>
          <w:rFonts w:eastAsia="Times New Roman"/>
          <w:color w:val="212121"/>
          <w:szCs w:val="24"/>
          <w:shd w:val="clear" w:color="auto" w:fill="FFFFFF"/>
        </w:rPr>
      </w:pPr>
      <w:r w:rsidRPr="00B42B4C">
        <w:rPr>
          <w:rFonts w:eastAsia="Times New Roman"/>
          <w:b/>
          <w:color w:val="212121"/>
          <w:szCs w:val="24"/>
          <w:shd w:val="clear" w:color="auto" w:fill="FFFFFF"/>
        </w:rPr>
        <w:t>ΔΗΜΗΤΡΙΟΣ ΒΙΤΣΑΣ (Υπουργός Μεταναστευτικής Πολιτικής):</w:t>
      </w:r>
      <w:r w:rsidRPr="00ED639D">
        <w:rPr>
          <w:rFonts w:eastAsia="Times New Roman"/>
          <w:color w:val="212121"/>
          <w:szCs w:val="24"/>
          <w:shd w:val="clear" w:color="auto" w:fill="FFFFFF"/>
        </w:rPr>
        <w:t xml:space="preserve"> Ναι</w:t>
      </w:r>
      <w:r>
        <w:rPr>
          <w:rFonts w:eastAsia="Times New Roman"/>
          <w:color w:val="212121"/>
          <w:szCs w:val="24"/>
          <w:shd w:val="clear" w:color="auto" w:fill="FFFFFF"/>
        </w:rPr>
        <w:t>,</w:t>
      </w:r>
      <w:r w:rsidRPr="00ED639D">
        <w:rPr>
          <w:rFonts w:eastAsia="Times New Roman"/>
          <w:color w:val="212121"/>
          <w:szCs w:val="24"/>
          <w:shd w:val="clear" w:color="auto" w:fill="FFFFFF"/>
        </w:rPr>
        <w:t xml:space="preserve"> εντάξει</w:t>
      </w:r>
      <w:r>
        <w:rPr>
          <w:rFonts w:eastAsia="Times New Roman"/>
          <w:color w:val="212121"/>
          <w:szCs w:val="24"/>
          <w:shd w:val="clear" w:color="auto" w:fill="FFFFFF"/>
        </w:rPr>
        <w:t>, επειδή ενημέρωσαν εσάς και δεν ενημέρωσαν εμένα…</w:t>
      </w:r>
    </w:p>
    <w:p w14:paraId="5218D7BE" w14:textId="77777777" w:rsidR="00BE48FC" w:rsidRDefault="008F016C">
      <w:pPr>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lastRenderedPageBreak/>
        <w:t>ΠΡΟΕΔΡΕΥΩΝ (Νικήτας Κακλαμάνης):</w:t>
      </w:r>
      <w:r>
        <w:rPr>
          <w:rFonts w:eastAsia="Times New Roman"/>
          <w:color w:val="212121"/>
          <w:szCs w:val="24"/>
          <w:shd w:val="clear" w:color="auto" w:fill="FFFFFF"/>
        </w:rPr>
        <w:t xml:space="preserve"> Το </w:t>
      </w:r>
      <w:r w:rsidRPr="00ED639D">
        <w:rPr>
          <w:rFonts w:eastAsia="Times New Roman"/>
          <w:color w:val="212121"/>
          <w:szCs w:val="24"/>
          <w:shd w:val="clear" w:color="auto" w:fill="FFFFFF"/>
        </w:rPr>
        <w:t xml:space="preserve">Προεδρείο ενημερώνει </w:t>
      </w:r>
      <w:r>
        <w:rPr>
          <w:rFonts w:eastAsia="Times New Roman"/>
          <w:color w:val="212121"/>
          <w:szCs w:val="24"/>
          <w:shd w:val="clear" w:color="auto" w:fill="FFFFFF"/>
        </w:rPr>
        <w:t>πρώτα.</w:t>
      </w:r>
    </w:p>
    <w:p w14:paraId="5218D7BF" w14:textId="77777777" w:rsidR="00BE48FC" w:rsidRDefault="008F016C">
      <w:pPr>
        <w:spacing w:line="600" w:lineRule="auto"/>
        <w:ind w:firstLine="720"/>
        <w:jc w:val="both"/>
        <w:rPr>
          <w:rFonts w:eastAsia="Times New Roman"/>
          <w:color w:val="212121"/>
          <w:szCs w:val="24"/>
          <w:shd w:val="clear" w:color="auto" w:fill="FFFFFF"/>
        </w:rPr>
      </w:pPr>
      <w:r w:rsidRPr="00ED639D">
        <w:rPr>
          <w:rFonts w:eastAsia="Times New Roman"/>
          <w:color w:val="212121"/>
          <w:szCs w:val="24"/>
          <w:shd w:val="clear" w:color="auto" w:fill="FFFFFF"/>
        </w:rPr>
        <w:t xml:space="preserve"> </w:t>
      </w:r>
      <w:r>
        <w:rPr>
          <w:rFonts w:eastAsia="Times New Roman"/>
          <w:b/>
          <w:color w:val="212121"/>
          <w:szCs w:val="24"/>
          <w:shd w:val="clear" w:color="auto" w:fill="FFFFFF"/>
        </w:rPr>
        <w:t>ΔΗΜΗΤΡΙΟΣ ΒΙΤΣΑΣ (Υπουργός Μεταναστευτικής Πολιτικής):</w:t>
      </w:r>
      <w:r>
        <w:rPr>
          <w:rFonts w:eastAsia="Times New Roman"/>
          <w:color w:val="212121"/>
          <w:szCs w:val="24"/>
          <w:shd w:val="clear" w:color="auto" w:fill="FFFFFF"/>
        </w:rPr>
        <w:t xml:space="preserve"> Ναι, σωστά.</w:t>
      </w:r>
      <w:r w:rsidRPr="00ED639D">
        <w:rPr>
          <w:rFonts w:eastAsia="Times New Roman"/>
          <w:color w:val="212121"/>
          <w:szCs w:val="24"/>
          <w:shd w:val="clear" w:color="auto" w:fill="FFFFFF"/>
        </w:rPr>
        <w:t xml:space="preserve"> </w:t>
      </w:r>
    </w:p>
    <w:p w14:paraId="5218D7C0" w14:textId="77777777" w:rsidR="00BE48FC" w:rsidRDefault="008F016C">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Γ</w:t>
      </w:r>
      <w:r w:rsidRPr="00ED639D">
        <w:rPr>
          <w:rFonts w:eastAsia="Times New Roman"/>
          <w:color w:val="212121"/>
          <w:szCs w:val="24"/>
          <w:shd w:val="clear" w:color="auto" w:fill="FFFFFF"/>
        </w:rPr>
        <w:t>ίνεται δεκτή</w:t>
      </w:r>
      <w:r>
        <w:rPr>
          <w:rFonts w:eastAsia="Times New Roman"/>
          <w:color w:val="212121"/>
          <w:szCs w:val="24"/>
          <w:shd w:val="clear" w:color="auto" w:fill="FFFFFF"/>
        </w:rPr>
        <w:t>,</w:t>
      </w:r>
      <w:r w:rsidRPr="00ED639D">
        <w:rPr>
          <w:rFonts w:eastAsia="Times New Roman"/>
          <w:color w:val="212121"/>
          <w:szCs w:val="24"/>
          <w:shd w:val="clear" w:color="auto" w:fill="FFFFFF"/>
        </w:rPr>
        <w:t xml:space="preserve"> ώστε να μπορέσει</w:t>
      </w:r>
      <w:r>
        <w:rPr>
          <w:rFonts w:eastAsia="Times New Roman"/>
          <w:color w:val="212121"/>
          <w:szCs w:val="24"/>
          <w:shd w:val="clear" w:color="auto" w:fill="FFFFFF"/>
        </w:rPr>
        <w:t xml:space="preserve"> να </w:t>
      </w:r>
      <w:r w:rsidRPr="00271FEF">
        <w:rPr>
          <w:rFonts w:eastAsia="Times New Roman"/>
          <w:color w:val="212121"/>
          <w:szCs w:val="24"/>
          <w:shd w:val="clear" w:color="auto" w:fill="FFFFFF"/>
        </w:rPr>
        <w:t xml:space="preserve">ανταποκριθεί </w:t>
      </w:r>
      <w:r>
        <w:rPr>
          <w:rFonts w:eastAsia="Times New Roman"/>
          <w:color w:val="212121"/>
          <w:szCs w:val="24"/>
          <w:shd w:val="clear" w:color="auto" w:fill="FFFFFF"/>
        </w:rPr>
        <w:t xml:space="preserve">το </w:t>
      </w:r>
      <w:r>
        <w:rPr>
          <w:rFonts w:eastAsia="Times New Roman"/>
          <w:color w:val="212121"/>
          <w:szCs w:val="24"/>
          <w:shd w:val="clear" w:color="auto" w:fill="FFFFFF"/>
        </w:rPr>
        <w:t>«</w:t>
      </w:r>
      <w:r>
        <w:rPr>
          <w:rFonts w:eastAsia="Times New Roman"/>
          <w:color w:val="212121"/>
          <w:szCs w:val="24"/>
          <w:shd w:val="clear" w:color="auto" w:fill="FFFFFF"/>
        </w:rPr>
        <w:t>Σικιαρίδειο</w:t>
      </w:r>
      <w:r>
        <w:rPr>
          <w:rFonts w:eastAsia="Times New Roman"/>
          <w:color w:val="212121"/>
          <w:szCs w:val="24"/>
          <w:shd w:val="clear" w:color="auto" w:fill="FFFFFF"/>
        </w:rPr>
        <w:t>»</w:t>
      </w:r>
      <w:r>
        <w:rPr>
          <w:rFonts w:eastAsia="Times New Roman"/>
          <w:color w:val="212121"/>
          <w:szCs w:val="24"/>
          <w:shd w:val="clear" w:color="auto" w:fill="FFFFFF"/>
        </w:rPr>
        <w:t xml:space="preserve"> Ίδρυμα, </w:t>
      </w:r>
      <w:r w:rsidRPr="00ED639D">
        <w:rPr>
          <w:rFonts w:eastAsia="Times New Roman"/>
          <w:color w:val="212121"/>
          <w:szCs w:val="24"/>
          <w:shd w:val="clear" w:color="auto" w:fill="FFFFFF"/>
        </w:rPr>
        <w:t>που έχ</w:t>
      </w:r>
      <w:r>
        <w:rPr>
          <w:rFonts w:eastAsia="Times New Roman"/>
          <w:color w:val="212121"/>
          <w:szCs w:val="24"/>
          <w:shd w:val="clear" w:color="auto" w:fill="FFFFFF"/>
        </w:rPr>
        <w:t>ει έντονα οικονομικά προβλήματα. Έχει ξαναγίνει αυτό. Π</w:t>
      </w:r>
      <w:r w:rsidRPr="00ED639D">
        <w:rPr>
          <w:rFonts w:eastAsia="Times New Roman"/>
          <w:color w:val="212121"/>
          <w:szCs w:val="24"/>
          <w:shd w:val="clear" w:color="auto" w:fill="FFFFFF"/>
        </w:rPr>
        <w:t xml:space="preserve">ηγαίνει μέχρι </w:t>
      </w:r>
      <w:r>
        <w:rPr>
          <w:rFonts w:eastAsia="Times New Roman"/>
          <w:color w:val="212121"/>
          <w:szCs w:val="24"/>
          <w:shd w:val="clear" w:color="auto" w:fill="FFFFFF"/>
        </w:rPr>
        <w:t>τις 31-</w:t>
      </w:r>
      <w:r>
        <w:rPr>
          <w:rFonts w:eastAsia="Times New Roman"/>
          <w:color w:val="212121"/>
          <w:szCs w:val="24"/>
          <w:shd w:val="clear" w:color="auto" w:fill="FFFFFF"/>
        </w:rPr>
        <w:t>12-</w:t>
      </w:r>
      <w:r w:rsidRPr="00ED639D">
        <w:rPr>
          <w:rFonts w:eastAsia="Times New Roman"/>
          <w:color w:val="212121"/>
          <w:szCs w:val="24"/>
          <w:shd w:val="clear" w:color="auto" w:fill="FFFFFF"/>
        </w:rPr>
        <w:t>2019</w:t>
      </w:r>
      <w:r>
        <w:rPr>
          <w:rFonts w:eastAsia="Times New Roman"/>
          <w:color w:val="212121"/>
          <w:szCs w:val="24"/>
          <w:shd w:val="clear" w:color="auto" w:fill="FFFFFF"/>
        </w:rPr>
        <w:t>.</w:t>
      </w:r>
    </w:p>
    <w:p w14:paraId="5218D7C1" w14:textId="77777777" w:rsidR="00BE48FC" w:rsidRDefault="008F016C">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 Π</w:t>
      </w:r>
      <w:r w:rsidRPr="00ED639D">
        <w:rPr>
          <w:rFonts w:eastAsia="Times New Roman"/>
          <w:color w:val="212121"/>
          <w:szCs w:val="24"/>
          <w:shd w:val="clear" w:color="auto" w:fill="FFFFFF"/>
        </w:rPr>
        <w:t>άμε τώρα στο σχέδιο νόμου και στις τροπολογίες που καταθέσαμε εμείς</w:t>
      </w:r>
      <w:r>
        <w:rPr>
          <w:rFonts w:eastAsia="Times New Roman"/>
          <w:color w:val="212121"/>
          <w:szCs w:val="24"/>
          <w:shd w:val="clear" w:color="auto" w:fill="FFFFFF"/>
        </w:rPr>
        <w:t>. Η</w:t>
      </w:r>
      <w:r w:rsidRPr="00ED639D">
        <w:rPr>
          <w:rFonts w:eastAsia="Times New Roman"/>
          <w:color w:val="212121"/>
          <w:szCs w:val="24"/>
          <w:shd w:val="clear" w:color="auto" w:fill="FFFFFF"/>
        </w:rPr>
        <w:t xml:space="preserve"> ομιλία μου </w:t>
      </w:r>
      <w:r>
        <w:rPr>
          <w:rFonts w:eastAsia="Times New Roman"/>
          <w:color w:val="212121"/>
          <w:szCs w:val="24"/>
          <w:shd w:val="clear" w:color="auto" w:fill="FFFFFF"/>
        </w:rPr>
        <w:t xml:space="preserve">θα είναι λίγο </w:t>
      </w:r>
      <w:r w:rsidRPr="00ED639D">
        <w:rPr>
          <w:rFonts w:eastAsia="Times New Roman"/>
          <w:color w:val="212121"/>
          <w:szCs w:val="24"/>
          <w:shd w:val="clear" w:color="auto" w:fill="FFFFFF"/>
        </w:rPr>
        <w:t>α</w:t>
      </w:r>
      <w:r>
        <w:rPr>
          <w:rFonts w:eastAsia="Times New Roman"/>
          <w:color w:val="212121"/>
          <w:szCs w:val="24"/>
          <w:shd w:val="clear" w:color="auto" w:fill="FFFFFF"/>
        </w:rPr>
        <w:t xml:space="preserve">νάποδη. </w:t>
      </w:r>
    </w:p>
    <w:p w14:paraId="5218D7C2" w14:textId="77777777" w:rsidR="00BE48FC" w:rsidRDefault="008F016C">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Κ</w:t>
      </w:r>
      <w:r w:rsidRPr="00ED639D">
        <w:rPr>
          <w:rFonts w:eastAsia="Times New Roman"/>
          <w:color w:val="212121"/>
          <w:szCs w:val="24"/>
          <w:shd w:val="clear" w:color="auto" w:fill="FFFFFF"/>
        </w:rPr>
        <w:t>οιτάξτε να δείτε</w:t>
      </w:r>
      <w:r>
        <w:rPr>
          <w:rFonts w:eastAsia="Times New Roman"/>
          <w:color w:val="212121"/>
          <w:szCs w:val="24"/>
          <w:shd w:val="clear" w:color="auto" w:fill="FFFFFF"/>
        </w:rPr>
        <w:t>,</w:t>
      </w:r>
      <w:r w:rsidRPr="00ED639D">
        <w:rPr>
          <w:rFonts w:eastAsia="Times New Roman"/>
          <w:color w:val="212121"/>
          <w:szCs w:val="24"/>
          <w:shd w:val="clear" w:color="auto" w:fill="FFFFFF"/>
        </w:rPr>
        <w:t xml:space="preserve"> φάνηκαν και οι αντιφάσεις της αντιπολιτευτικής κριτ</w:t>
      </w:r>
      <w:r>
        <w:rPr>
          <w:rFonts w:eastAsia="Times New Roman"/>
          <w:color w:val="212121"/>
          <w:szCs w:val="24"/>
          <w:shd w:val="clear" w:color="auto" w:fill="FFFFFF"/>
        </w:rPr>
        <w:t>ικής σχεδόν όλων των μερών της Αντιπολίτευσης.</w:t>
      </w:r>
    </w:p>
    <w:p w14:paraId="5218D7C3" w14:textId="77777777" w:rsidR="00BE48FC" w:rsidRDefault="008F016C">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 Δ</w:t>
      </w:r>
      <w:r w:rsidRPr="00ED639D">
        <w:rPr>
          <w:rFonts w:eastAsia="Times New Roman"/>
          <w:color w:val="212121"/>
          <w:szCs w:val="24"/>
          <w:shd w:val="clear" w:color="auto" w:fill="FFFFFF"/>
        </w:rPr>
        <w:t>εν μπορείς</w:t>
      </w:r>
      <w:r>
        <w:rPr>
          <w:rFonts w:eastAsia="Times New Roman"/>
          <w:color w:val="212121"/>
          <w:szCs w:val="24"/>
          <w:shd w:val="clear" w:color="auto" w:fill="FFFFFF"/>
        </w:rPr>
        <w:t>, δηλαδή,</w:t>
      </w:r>
      <w:r w:rsidRPr="00ED639D">
        <w:rPr>
          <w:rFonts w:eastAsia="Times New Roman"/>
          <w:color w:val="212121"/>
          <w:szCs w:val="24"/>
          <w:shd w:val="clear" w:color="auto" w:fill="FFFFFF"/>
        </w:rPr>
        <w:t xml:space="preserve"> να λες ότι δεν είναι επείγον εκείνο το κομμάτι της μεταναστευτικής πολιτικής και της μεταναστευτικής πρακτικής</w:t>
      </w:r>
      <w:r>
        <w:rPr>
          <w:rFonts w:eastAsia="Times New Roman"/>
          <w:color w:val="212121"/>
          <w:szCs w:val="24"/>
          <w:shd w:val="clear" w:color="auto" w:fill="FFFFFF"/>
        </w:rPr>
        <w:t>,</w:t>
      </w:r>
      <w:r w:rsidRPr="00ED639D">
        <w:rPr>
          <w:rFonts w:eastAsia="Times New Roman"/>
          <w:color w:val="212121"/>
          <w:szCs w:val="24"/>
          <w:shd w:val="clear" w:color="auto" w:fill="FFFFFF"/>
        </w:rPr>
        <w:t xml:space="preserve"> που αφορά του</w:t>
      </w:r>
      <w:r>
        <w:rPr>
          <w:rFonts w:eastAsia="Times New Roman"/>
          <w:color w:val="212121"/>
          <w:szCs w:val="24"/>
          <w:shd w:val="clear" w:color="auto" w:fill="FFFFFF"/>
        </w:rPr>
        <w:t>ς πολίτες τρίτων χωρών οι οποίοι</w:t>
      </w:r>
      <w:r w:rsidRPr="00ED639D">
        <w:rPr>
          <w:rFonts w:eastAsia="Times New Roman"/>
          <w:color w:val="212121"/>
          <w:szCs w:val="24"/>
          <w:shd w:val="clear" w:color="auto" w:fill="FFFFFF"/>
        </w:rPr>
        <w:t xml:space="preserve"> έχουν εισέλθει </w:t>
      </w:r>
      <w:r>
        <w:rPr>
          <w:rFonts w:eastAsia="Times New Roman"/>
          <w:color w:val="212121"/>
          <w:szCs w:val="24"/>
          <w:shd w:val="clear" w:color="auto" w:fill="FFFFFF"/>
        </w:rPr>
        <w:t>ή εισέρχονται μετά το 2015. Πριν το 2015 η πολιτική ήταν</w:t>
      </w:r>
      <w:r w:rsidRPr="00ED639D">
        <w:rPr>
          <w:rFonts w:eastAsia="Times New Roman"/>
          <w:color w:val="212121"/>
          <w:szCs w:val="24"/>
          <w:shd w:val="clear" w:color="auto" w:fill="FFFFFF"/>
        </w:rPr>
        <w:t xml:space="preserve"> </w:t>
      </w:r>
      <w:r>
        <w:rPr>
          <w:rFonts w:eastAsia="Times New Roman"/>
          <w:color w:val="212121"/>
          <w:szCs w:val="24"/>
          <w:shd w:val="clear" w:color="auto" w:fill="FFFFFF"/>
        </w:rPr>
        <w:t>«</w:t>
      </w:r>
      <w:r w:rsidRPr="00ED639D">
        <w:rPr>
          <w:rFonts w:eastAsia="Times New Roman"/>
          <w:color w:val="212121"/>
          <w:szCs w:val="24"/>
          <w:shd w:val="clear" w:color="auto" w:fill="FFFFFF"/>
        </w:rPr>
        <w:t>εισέρχονται</w:t>
      </w:r>
      <w:r>
        <w:rPr>
          <w:rFonts w:eastAsia="Times New Roman"/>
          <w:color w:val="212121"/>
          <w:szCs w:val="24"/>
          <w:shd w:val="clear" w:color="auto" w:fill="FFFFFF"/>
        </w:rPr>
        <w:t>,</w:t>
      </w:r>
      <w:r w:rsidRPr="00ED639D">
        <w:rPr>
          <w:rFonts w:eastAsia="Times New Roman"/>
          <w:color w:val="212121"/>
          <w:szCs w:val="24"/>
          <w:shd w:val="clear" w:color="auto" w:fill="FFFFFF"/>
        </w:rPr>
        <w:t xml:space="preserve"> </w:t>
      </w:r>
      <w:r>
        <w:rPr>
          <w:rFonts w:eastAsia="Times New Roman"/>
          <w:color w:val="212121"/>
          <w:szCs w:val="24"/>
          <w:shd w:val="clear" w:color="auto" w:fill="FFFFFF"/>
        </w:rPr>
        <w:t>τους καταγρ</w:t>
      </w:r>
      <w:r>
        <w:rPr>
          <w:rFonts w:eastAsia="Times New Roman"/>
          <w:color w:val="212121"/>
          <w:szCs w:val="24"/>
          <w:shd w:val="clear" w:color="auto" w:fill="FFFFFF"/>
        </w:rPr>
        <w:t xml:space="preserve">άφουμε ή δεν </w:t>
      </w:r>
      <w:r w:rsidRPr="00ED639D">
        <w:rPr>
          <w:rFonts w:eastAsia="Times New Roman"/>
          <w:color w:val="212121"/>
          <w:szCs w:val="24"/>
          <w:shd w:val="clear" w:color="auto" w:fill="FFFFFF"/>
        </w:rPr>
        <w:t xml:space="preserve">τους καταγράφουμε και ας βρουν το δρόμο </w:t>
      </w:r>
      <w:r>
        <w:rPr>
          <w:rFonts w:eastAsia="Times New Roman"/>
          <w:color w:val="212121"/>
          <w:szCs w:val="24"/>
          <w:shd w:val="clear" w:color="auto" w:fill="FFFFFF"/>
        </w:rPr>
        <w:t>τους». Και ο δρόμος τους</w:t>
      </w:r>
      <w:r w:rsidRPr="00ED639D">
        <w:rPr>
          <w:rFonts w:eastAsia="Times New Roman"/>
          <w:color w:val="212121"/>
          <w:szCs w:val="24"/>
          <w:shd w:val="clear" w:color="auto" w:fill="FFFFFF"/>
        </w:rPr>
        <w:t xml:space="preserve"> ήτανε </w:t>
      </w:r>
      <w:r>
        <w:rPr>
          <w:rFonts w:eastAsia="Times New Roman"/>
          <w:color w:val="212121"/>
          <w:szCs w:val="24"/>
          <w:shd w:val="clear" w:color="auto" w:fill="FFFFFF"/>
        </w:rPr>
        <w:t>οι χαμοκέλες σ</w:t>
      </w:r>
      <w:r w:rsidRPr="00ED639D">
        <w:rPr>
          <w:rFonts w:eastAsia="Times New Roman"/>
          <w:color w:val="212121"/>
          <w:szCs w:val="24"/>
          <w:shd w:val="clear" w:color="auto" w:fill="FFFFFF"/>
        </w:rPr>
        <w:t>τον Ασπρόπυργο</w:t>
      </w:r>
      <w:r>
        <w:rPr>
          <w:rFonts w:eastAsia="Times New Roman"/>
          <w:color w:val="212121"/>
          <w:szCs w:val="24"/>
          <w:shd w:val="clear" w:color="auto" w:fill="FFFFFF"/>
        </w:rPr>
        <w:t>,</w:t>
      </w:r>
      <w:r w:rsidRPr="00ED639D">
        <w:rPr>
          <w:rFonts w:eastAsia="Times New Roman"/>
          <w:color w:val="212121"/>
          <w:szCs w:val="24"/>
          <w:shd w:val="clear" w:color="auto" w:fill="FFFFFF"/>
        </w:rPr>
        <w:t xml:space="preserve"> ο παράτυπος καταυλισμός στην </w:t>
      </w:r>
      <w:r w:rsidRPr="00ED639D">
        <w:rPr>
          <w:rFonts w:eastAsia="Times New Roman"/>
          <w:color w:val="212121"/>
          <w:szCs w:val="24"/>
          <w:shd w:val="clear" w:color="auto" w:fill="FFFFFF"/>
        </w:rPr>
        <w:lastRenderedPageBreak/>
        <w:t>Ηγουμενίτσα</w:t>
      </w:r>
      <w:r>
        <w:rPr>
          <w:rFonts w:eastAsia="Times New Roman"/>
          <w:color w:val="212121"/>
          <w:szCs w:val="24"/>
          <w:shd w:val="clear" w:color="auto" w:fill="FFFFFF"/>
        </w:rPr>
        <w:t>,</w:t>
      </w:r>
      <w:r w:rsidRPr="00ED639D">
        <w:rPr>
          <w:rFonts w:eastAsia="Times New Roman"/>
          <w:color w:val="212121"/>
          <w:szCs w:val="24"/>
          <w:shd w:val="clear" w:color="auto" w:fill="FFFFFF"/>
        </w:rPr>
        <w:t xml:space="preserve"> τα προβλήματα στην Πάτρα</w:t>
      </w:r>
      <w:r>
        <w:rPr>
          <w:rFonts w:eastAsia="Times New Roman"/>
          <w:color w:val="212121"/>
          <w:szCs w:val="24"/>
          <w:shd w:val="clear" w:color="auto" w:fill="FFFFFF"/>
        </w:rPr>
        <w:t xml:space="preserve"> και δεν ξέρω μήπως ήταν</w:t>
      </w:r>
      <w:r w:rsidRPr="00ED639D">
        <w:rPr>
          <w:rFonts w:eastAsia="Times New Roman"/>
          <w:color w:val="212121"/>
          <w:szCs w:val="24"/>
          <w:shd w:val="clear" w:color="auto" w:fill="FFFFFF"/>
        </w:rPr>
        <w:t xml:space="preserve"> </w:t>
      </w:r>
      <w:r>
        <w:rPr>
          <w:rFonts w:eastAsia="Times New Roman"/>
          <w:color w:val="212121"/>
          <w:szCs w:val="24"/>
          <w:shd w:val="clear" w:color="auto" w:fill="FFFFFF"/>
        </w:rPr>
        <w:t>του κράτους</w:t>
      </w:r>
      <w:r w:rsidRPr="00ED639D">
        <w:rPr>
          <w:rFonts w:eastAsia="Times New Roman"/>
          <w:color w:val="212121"/>
          <w:szCs w:val="24"/>
          <w:shd w:val="clear" w:color="auto" w:fill="FFFFFF"/>
        </w:rPr>
        <w:t xml:space="preserve"> </w:t>
      </w:r>
      <w:r>
        <w:rPr>
          <w:rFonts w:eastAsia="Times New Roman"/>
          <w:color w:val="212121"/>
          <w:szCs w:val="24"/>
          <w:shd w:val="clear" w:color="auto" w:fill="FFFFFF"/>
        </w:rPr>
        <w:t>και</w:t>
      </w:r>
      <w:r w:rsidRPr="00ED639D">
        <w:rPr>
          <w:rFonts w:eastAsia="Times New Roman"/>
          <w:color w:val="212121"/>
          <w:szCs w:val="24"/>
          <w:shd w:val="clear" w:color="auto" w:fill="FFFFFF"/>
        </w:rPr>
        <w:t xml:space="preserve"> ο</w:t>
      </w:r>
      <w:r>
        <w:rPr>
          <w:rFonts w:eastAsia="Times New Roman"/>
          <w:color w:val="212121"/>
          <w:szCs w:val="24"/>
          <w:shd w:val="clear" w:color="auto" w:fill="FFFFFF"/>
        </w:rPr>
        <w:t xml:space="preserve"> καταυλισμός στη Δραγατσανίου ακρι</w:t>
      </w:r>
      <w:r>
        <w:rPr>
          <w:rFonts w:eastAsia="Times New Roman"/>
          <w:color w:val="212121"/>
          <w:szCs w:val="24"/>
          <w:shd w:val="clear" w:color="auto" w:fill="FFFFFF"/>
        </w:rPr>
        <w:t>βώς πίσω από το Υπουργείο Εσωτερικών. Κ</w:t>
      </w:r>
      <w:r w:rsidRPr="00ED639D">
        <w:rPr>
          <w:rFonts w:eastAsia="Times New Roman"/>
          <w:color w:val="212121"/>
          <w:szCs w:val="24"/>
          <w:shd w:val="clear" w:color="auto" w:fill="FFFFFF"/>
        </w:rPr>
        <w:t>αι πάει λέγοντας</w:t>
      </w:r>
      <w:r>
        <w:rPr>
          <w:rFonts w:eastAsia="Times New Roman"/>
          <w:color w:val="212121"/>
          <w:szCs w:val="24"/>
          <w:shd w:val="clear" w:color="auto" w:fill="FFFFFF"/>
        </w:rPr>
        <w:t>.</w:t>
      </w:r>
      <w:r w:rsidRPr="00ED639D">
        <w:rPr>
          <w:rFonts w:eastAsia="Times New Roman"/>
          <w:color w:val="212121"/>
          <w:szCs w:val="24"/>
          <w:shd w:val="clear" w:color="auto" w:fill="FFFFFF"/>
        </w:rPr>
        <w:t xml:space="preserve"> </w:t>
      </w:r>
      <w:r>
        <w:rPr>
          <w:rFonts w:eastAsia="Times New Roman"/>
          <w:color w:val="212121"/>
          <w:szCs w:val="24"/>
          <w:shd w:val="clear" w:color="auto" w:fill="FFFFFF"/>
        </w:rPr>
        <w:t xml:space="preserve">Αυτή ήταν η πολιτική. </w:t>
      </w:r>
    </w:p>
    <w:p w14:paraId="5218D7C4" w14:textId="77777777" w:rsidR="00BE48FC" w:rsidRDefault="008F016C">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Γ</w:t>
      </w:r>
      <w:r w:rsidRPr="00ED639D">
        <w:rPr>
          <w:rFonts w:eastAsia="Times New Roman"/>
          <w:color w:val="212121"/>
          <w:szCs w:val="24"/>
          <w:shd w:val="clear" w:color="auto" w:fill="FFFFFF"/>
        </w:rPr>
        <w:t>ια θυμηθείτε</w:t>
      </w:r>
      <w:r>
        <w:rPr>
          <w:rFonts w:eastAsia="Times New Roman"/>
          <w:color w:val="212121"/>
          <w:szCs w:val="24"/>
          <w:shd w:val="clear" w:color="auto" w:fill="FFFFFF"/>
        </w:rPr>
        <w:t>,</w:t>
      </w:r>
      <w:r w:rsidRPr="00ED639D">
        <w:rPr>
          <w:rFonts w:eastAsia="Times New Roman"/>
          <w:color w:val="212121"/>
          <w:szCs w:val="24"/>
          <w:shd w:val="clear" w:color="auto" w:fill="FFFFFF"/>
        </w:rPr>
        <w:t xml:space="preserve"> αυτές </w:t>
      </w:r>
      <w:r>
        <w:rPr>
          <w:rFonts w:eastAsia="Times New Roman"/>
          <w:color w:val="212121"/>
          <w:szCs w:val="24"/>
          <w:shd w:val="clear" w:color="auto" w:fill="FFFFFF"/>
        </w:rPr>
        <w:t>οι ροές</w:t>
      </w:r>
      <w:r w:rsidRPr="00ED639D">
        <w:rPr>
          <w:rFonts w:eastAsia="Times New Roman"/>
          <w:color w:val="212121"/>
          <w:szCs w:val="24"/>
          <w:shd w:val="clear" w:color="auto" w:fill="FFFFFF"/>
        </w:rPr>
        <w:t xml:space="preserve"> από τη </w:t>
      </w:r>
      <w:r>
        <w:rPr>
          <w:rFonts w:eastAsia="Times New Roman"/>
          <w:color w:val="212121"/>
          <w:szCs w:val="24"/>
          <w:shd w:val="clear" w:color="auto" w:fill="FFFFFF"/>
        </w:rPr>
        <w:t>β</w:t>
      </w:r>
      <w:r w:rsidRPr="00ED639D">
        <w:rPr>
          <w:rFonts w:eastAsia="Times New Roman"/>
          <w:color w:val="212121"/>
          <w:szCs w:val="24"/>
          <w:shd w:val="clear" w:color="auto" w:fill="FFFFFF"/>
        </w:rPr>
        <w:t>όρεια Ευρώπη</w:t>
      </w:r>
      <w:r>
        <w:rPr>
          <w:rFonts w:eastAsia="Times New Roman"/>
          <w:color w:val="212121"/>
          <w:szCs w:val="24"/>
          <w:shd w:val="clear" w:color="auto" w:fill="FFFFFF"/>
        </w:rPr>
        <w:t xml:space="preserve"> όλο αυτό</w:t>
      </w:r>
      <w:r w:rsidRPr="00ED639D">
        <w:rPr>
          <w:rFonts w:eastAsia="Times New Roman"/>
          <w:color w:val="212121"/>
          <w:szCs w:val="24"/>
          <w:shd w:val="clear" w:color="auto" w:fill="FFFFFF"/>
        </w:rPr>
        <w:t xml:space="preserve"> το χρονικό</w:t>
      </w:r>
      <w:r>
        <w:rPr>
          <w:rFonts w:eastAsia="Times New Roman"/>
          <w:color w:val="212121"/>
          <w:szCs w:val="24"/>
          <w:shd w:val="clear" w:color="auto" w:fill="FFFFFF"/>
        </w:rPr>
        <w:t xml:space="preserve"> διάστημα πώς αντιμετωπίστηκαν. Β</w:t>
      </w:r>
      <w:r w:rsidRPr="00ED639D">
        <w:rPr>
          <w:rFonts w:eastAsia="Times New Roman"/>
          <w:color w:val="212121"/>
          <w:szCs w:val="24"/>
          <w:shd w:val="clear" w:color="auto" w:fill="FFFFFF"/>
        </w:rPr>
        <w:t xml:space="preserve">ρήκαν οι άνθρωποι κάνα απάγκιο ή προσπαθούσαν μόνοι </w:t>
      </w:r>
      <w:r>
        <w:rPr>
          <w:rFonts w:eastAsia="Times New Roman"/>
          <w:color w:val="212121"/>
          <w:szCs w:val="24"/>
          <w:shd w:val="clear" w:color="auto" w:fill="FFFFFF"/>
        </w:rPr>
        <w:t>τους; Π</w:t>
      </w:r>
      <w:r w:rsidRPr="00ED639D">
        <w:rPr>
          <w:rFonts w:eastAsia="Times New Roman"/>
          <w:color w:val="212121"/>
          <w:szCs w:val="24"/>
          <w:shd w:val="clear" w:color="auto" w:fill="FFFFFF"/>
        </w:rPr>
        <w:t>οιος κυβερνούσε</w:t>
      </w:r>
      <w:r w:rsidRPr="00ED639D">
        <w:rPr>
          <w:rFonts w:eastAsia="Times New Roman"/>
          <w:color w:val="212121"/>
          <w:szCs w:val="24"/>
          <w:shd w:val="clear" w:color="auto" w:fill="FFFFFF"/>
        </w:rPr>
        <w:t xml:space="preserve"> τότε</w:t>
      </w:r>
      <w:r>
        <w:rPr>
          <w:rFonts w:eastAsia="Times New Roman"/>
          <w:color w:val="212121"/>
          <w:szCs w:val="24"/>
          <w:shd w:val="clear" w:color="auto" w:fill="FFFFFF"/>
        </w:rPr>
        <w:t>; Ο</w:t>
      </w:r>
      <w:r w:rsidRPr="00ED639D">
        <w:rPr>
          <w:rFonts w:eastAsia="Times New Roman"/>
          <w:color w:val="212121"/>
          <w:szCs w:val="24"/>
          <w:shd w:val="clear" w:color="auto" w:fill="FFFFFF"/>
        </w:rPr>
        <w:t xml:space="preserve"> ΣΥΡΙΖΑ</w:t>
      </w:r>
      <w:r>
        <w:rPr>
          <w:rFonts w:eastAsia="Times New Roman"/>
          <w:color w:val="212121"/>
          <w:szCs w:val="24"/>
          <w:shd w:val="clear" w:color="auto" w:fill="FFFFFF"/>
        </w:rPr>
        <w:t>; Είπαμε</w:t>
      </w:r>
      <w:r w:rsidRPr="00ED639D">
        <w:rPr>
          <w:rFonts w:eastAsia="Times New Roman"/>
          <w:color w:val="212121"/>
          <w:szCs w:val="24"/>
          <w:shd w:val="clear" w:color="auto" w:fill="FFFFFF"/>
        </w:rPr>
        <w:t xml:space="preserve"> όσον αφορά τους πρόσφυγες και τους μετανάστες όποιος και να κυβερνάει προς το</w:t>
      </w:r>
      <w:r>
        <w:rPr>
          <w:rFonts w:eastAsia="Times New Roman"/>
          <w:color w:val="212121"/>
          <w:szCs w:val="24"/>
          <w:shd w:val="clear" w:color="auto" w:fill="FFFFFF"/>
        </w:rPr>
        <w:t>ν</w:t>
      </w:r>
      <w:r w:rsidRPr="00ED639D">
        <w:rPr>
          <w:rFonts w:eastAsia="Times New Roman"/>
          <w:color w:val="212121"/>
          <w:szCs w:val="24"/>
          <w:shd w:val="clear" w:color="auto" w:fill="FFFFFF"/>
        </w:rPr>
        <w:t xml:space="preserve"> ΣΥΡΙΖΑ </w:t>
      </w:r>
      <w:r>
        <w:rPr>
          <w:rFonts w:eastAsia="Times New Roman"/>
          <w:color w:val="212121"/>
          <w:szCs w:val="24"/>
          <w:shd w:val="clear" w:color="auto" w:fill="FFFFFF"/>
        </w:rPr>
        <w:t>κοιτάει! Άρα να</w:t>
      </w:r>
      <w:r w:rsidRPr="00ED639D">
        <w:rPr>
          <w:rFonts w:eastAsia="Times New Roman"/>
          <w:color w:val="212121"/>
          <w:szCs w:val="24"/>
          <w:shd w:val="clear" w:color="auto" w:fill="FFFFFF"/>
        </w:rPr>
        <w:t xml:space="preserve"> </w:t>
      </w:r>
      <w:r>
        <w:rPr>
          <w:rFonts w:eastAsia="Times New Roman"/>
          <w:color w:val="212121"/>
          <w:szCs w:val="24"/>
          <w:shd w:val="clear" w:color="auto" w:fill="FFFFFF"/>
        </w:rPr>
        <w:t>ξεκαθαρίσουμε και αυτό.</w:t>
      </w:r>
    </w:p>
    <w:p w14:paraId="5218D7C5" w14:textId="77777777" w:rsidR="00BE48FC" w:rsidRDefault="008F016C">
      <w:pPr>
        <w:spacing w:line="600" w:lineRule="auto"/>
        <w:ind w:firstLine="720"/>
        <w:jc w:val="both"/>
        <w:rPr>
          <w:rFonts w:eastAsia="Times New Roman"/>
          <w:color w:val="212121"/>
          <w:szCs w:val="24"/>
          <w:shd w:val="clear" w:color="auto" w:fill="FFFFFF"/>
        </w:rPr>
      </w:pPr>
      <w:r w:rsidRPr="00ED639D">
        <w:rPr>
          <w:rFonts w:eastAsia="Times New Roman"/>
          <w:color w:val="212121"/>
          <w:szCs w:val="24"/>
          <w:shd w:val="clear" w:color="auto" w:fill="FFFFFF"/>
        </w:rPr>
        <w:t xml:space="preserve"> </w:t>
      </w:r>
      <w:r>
        <w:rPr>
          <w:rFonts w:eastAsia="Times New Roman"/>
          <w:color w:val="212121"/>
          <w:szCs w:val="24"/>
          <w:shd w:val="clear" w:color="auto" w:fill="FFFFFF"/>
        </w:rPr>
        <w:t>Εμείς τ</w:t>
      </w:r>
      <w:r w:rsidRPr="00ED639D">
        <w:rPr>
          <w:rFonts w:eastAsia="Times New Roman"/>
          <w:color w:val="212121"/>
          <w:szCs w:val="24"/>
          <w:shd w:val="clear" w:color="auto" w:fill="FFFFFF"/>
        </w:rPr>
        <w:t>ι κάνουμε</w:t>
      </w:r>
      <w:r>
        <w:rPr>
          <w:rFonts w:eastAsia="Times New Roman"/>
          <w:color w:val="212121"/>
          <w:szCs w:val="24"/>
          <w:shd w:val="clear" w:color="auto" w:fill="FFFFFF"/>
        </w:rPr>
        <w:t xml:space="preserve"> τώρα; Με</w:t>
      </w:r>
      <w:r w:rsidRPr="00ED639D">
        <w:rPr>
          <w:rFonts w:eastAsia="Times New Roman"/>
          <w:color w:val="212121"/>
          <w:szCs w:val="24"/>
          <w:shd w:val="clear" w:color="auto" w:fill="FFFFFF"/>
        </w:rPr>
        <w:t xml:space="preserve"> το άρθρο </w:t>
      </w:r>
      <w:r>
        <w:rPr>
          <w:rFonts w:eastAsia="Times New Roman"/>
          <w:color w:val="212121"/>
          <w:szCs w:val="24"/>
          <w:shd w:val="clear" w:color="auto" w:fill="FFFFFF"/>
        </w:rPr>
        <w:t>1 ρυθμίζουμε θέματα</w:t>
      </w:r>
      <w:r>
        <w:rPr>
          <w:rFonts w:eastAsia="Times New Roman"/>
          <w:color w:val="212121"/>
          <w:szCs w:val="24"/>
          <w:shd w:val="clear" w:color="auto" w:fill="FFFFFF"/>
        </w:rPr>
        <w:t>,</w:t>
      </w:r>
      <w:r>
        <w:rPr>
          <w:rFonts w:eastAsia="Times New Roman"/>
          <w:color w:val="212121"/>
          <w:szCs w:val="24"/>
          <w:shd w:val="clear" w:color="auto" w:fill="FFFFFF"/>
        </w:rPr>
        <w:t xml:space="preserve"> που αφορούν</w:t>
      </w:r>
      <w:r w:rsidRPr="00ED639D">
        <w:rPr>
          <w:rFonts w:eastAsia="Times New Roman"/>
          <w:color w:val="212121"/>
          <w:szCs w:val="24"/>
          <w:shd w:val="clear" w:color="auto" w:fill="FFFFFF"/>
        </w:rPr>
        <w:t xml:space="preserve"> </w:t>
      </w:r>
      <w:r>
        <w:rPr>
          <w:rFonts w:eastAsia="Times New Roman"/>
          <w:color w:val="212121"/>
          <w:szCs w:val="24"/>
          <w:shd w:val="clear" w:color="auto" w:fill="FFFFFF"/>
        </w:rPr>
        <w:t xml:space="preserve">στη </w:t>
      </w:r>
      <w:r w:rsidRPr="00ED639D">
        <w:rPr>
          <w:rFonts w:eastAsia="Times New Roman"/>
          <w:color w:val="212121"/>
          <w:szCs w:val="24"/>
          <w:shd w:val="clear" w:color="auto" w:fill="FFFFFF"/>
        </w:rPr>
        <w:t xml:space="preserve">δυνατότητα μίσθωσης ιδιωτικών ακινήτων για την κάλυψη των αναγκών στέγασης στο πλαίσιο του συστήματος υποδοχής της χώρας </w:t>
      </w:r>
      <w:r>
        <w:rPr>
          <w:rFonts w:eastAsia="Times New Roman"/>
          <w:color w:val="212121"/>
          <w:szCs w:val="24"/>
          <w:shd w:val="clear" w:color="auto" w:fill="FFFFFF"/>
        </w:rPr>
        <w:t>μας. Όχ</w:t>
      </w:r>
      <w:r w:rsidRPr="00ED639D">
        <w:rPr>
          <w:rFonts w:eastAsia="Times New Roman"/>
          <w:color w:val="212121"/>
          <w:szCs w:val="24"/>
          <w:shd w:val="clear" w:color="auto" w:fill="FFFFFF"/>
        </w:rPr>
        <w:t>ι</w:t>
      </w:r>
      <w:r>
        <w:rPr>
          <w:rFonts w:eastAsia="Times New Roman"/>
          <w:color w:val="212121"/>
          <w:szCs w:val="24"/>
          <w:shd w:val="clear" w:color="auto" w:fill="FFFFFF"/>
        </w:rPr>
        <w:t>,</w:t>
      </w:r>
      <w:r w:rsidRPr="00ED639D">
        <w:rPr>
          <w:rFonts w:eastAsia="Times New Roman"/>
          <w:color w:val="212121"/>
          <w:szCs w:val="24"/>
          <w:shd w:val="clear" w:color="auto" w:fill="FFFFFF"/>
        </w:rPr>
        <w:t xml:space="preserve"> λέτε </w:t>
      </w:r>
      <w:r>
        <w:rPr>
          <w:rFonts w:eastAsia="Times New Roman"/>
          <w:color w:val="212121"/>
          <w:szCs w:val="24"/>
          <w:shd w:val="clear" w:color="auto" w:fill="FFFFFF"/>
        </w:rPr>
        <w:t>εσείς.</w:t>
      </w:r>
      <w:r w:rsidRPr="00ED639D">
        <w:rPr>
          <w:rFonts w:eastAsia="Times New Roman"/>
          <w:color w:val="212121"/>
          <w:szCs w:val="24"/>
          <w:shd w:val="clear" w:color="auto" w:fill="FFFFFF"/>
        </w:rPr>
        <w:t xml:space="preserve"> Λέω εγώ τώρα</w:t>
      </w:r>
      <w:r>
        <w:rPr>
          <w:rFonts w:eastAsia="Times New Roman"/>
          <w:color w:val="212121"/>
          <w:szCs w:val="24"/>
          <w:shd w:val="clear" w:color="auto" w:fill="FFFFFF"/>
        </w:rPr>
        <w:t>: Θ</w:t>
      </w:r>
      <w:r w:rsidRPr="00ED639D">
        <w:rPr>
          <w:rFonts w:eastAsia="Times New Roman"/>
          <w:color w:val="212121"/>
          <w:szCs w:val="24"/>
          <w:shd w:val="clear" w:color="auto" w:fill="FFFFFF"/>
        </w:rPr>
        <w:t>α τους πάρου</w:t>
      </w:r>
      <w:r>
        <w:rPr>
          <w:rFonts w:eastAsia="Times New Roman"/>
          <w:color w:val="212121"/>
          <w:szCs w:val="24"/>
          <w:shd w:val="clear" w:color="auto" w:fill="FFFFFF"/>
        </w:rPr>
        <w:t>με από τα νησιά τους ανθρώπους. Θ</w:t>
      </w:r>
      <w:r w:rsidRPr="00ED639D">
        <w:rPr>
          <w:rFonts w:eastAsia="Times New Roman"/>
          <w:color w:val="212121"/>
          <w:szCs w:val="24"/>
          <w:shd w:val="clear" w:color="auto" w:fill="FFFFFF"/>
        </w:rPr>
        <w:t xml:space="preserve">α </w:t>
      </w:r>
      <w:r>
        <w:rPr>
          <w:rFonts w:eastAsia="Times New Roman"/>
          <w:color w:val="212121"/>
          <w:szCs w:val="24"/>
          <w:shd w:val="clear" w:color="auto" w:fill="FFFFFF"/>
        </w:rPr>
        <w:t>τους φέρουμε στην ενδοχώρα. Αυτοί οι πολίτες τρίτων</w:t>
      </w:r>
      <w:r>
        <w:rPr>
          <w:rFonts w:eastAsia="Times New Roman"/>
          <w:color w:val="212121"/>
          <w:szCs w:val="24"/>
          <w:shd w:val="clear" w:color="auto" w:fill="FFFFFF"/>
        </w:rPr>
        <w:t xml:space="preserve"> </w:t>
      </w:r>
      <w:r w:rsidRPr="00ED639D">
        <w:rPr>
          <w:rFonts w:eastAsia="Times New Roman"/>
          <w:color w:val="212121"/>
          <w:szCs w:val="24"/>
          <w:shd w:val="clear" w:color="auto" w:fill="FFFFFF"/>
        </w:rPr>
        <w:t>χωρών</w:t>
      </w:r>
      <w:r>
        <w:rPr>
          <w:rFonts w:eastAsia="Times New Roman"/>
          <w:color w:val="212121"/>
          <w:szCs w:val="24"/>
          <w:shd w:val="clear" w:color="auto" w:fill="FFFFFF"/>
        </w:rPr>
        <w:t>,</w:t>
      </w:r>
      <w:r w:rsidRPr="00ED639D">
        <w:rPr>
          <w:rFonts w:eastAsia="Times New Roman"/>
          <w:color w:val="212121"/>
          <w:szCs w:val="24"/>
          <w:shd w:val="clear" w:color="auto" w:fill="FFFFFF"/>
        </w:rPr>
        <w:t xml:space="preserve"> που έρχονται στα νησιά προστίθενται </w:t>
      </w:r>
      <w:r>
        <w:rPr>
          <w:rFonts w:eastAsia="Times New Roman"/>
          <w:color w:val="212121"/>
          <w:szCs w:val="24"/>
          <w:shd w:val="clear" w:color="auto" w:fill="FFFFFF"/>
        </w:rPr>
        <w:t>σε αυτούς που ήδη έχουμε. Κ</w:t>
      </w:r>
      <w:r w:rsidRPr="00ED639D">
        <w:rPr>
          <w:rFonts w:eastAsia="Times New Roman"/>
          <w:color w:val="212121"/>
          <w:szCs w:val="24"/>
          <w:shd w:val="clear" w:color="auto" w:fill="FFFFFF"/>
        </w:rPr>
        <w:t xml:space="preserve">αι αντί να βοηθάτε </w:t>
      </w:r>
      <w:r>
        <w:rPr>
          <w:rFonts w:eastAsia="Times New Roman"/>
          <w:color w:val="212121"/>
          <w:szCs w:val="24"/>
          <w:shd w:val="clear" w:color="auto" w:fill="FFFFFF"/>
        </w:rPr>
        <w:t xml:space="preserve">και </w:t>
      </w:r>
      <w:r w:rsidRPr="00ED639D">
        <w:rPr>
          <w:rFonts w:eastAsia="Times New Roman"/>
          <w:color w:val="212121"/>
          <w:szCs w:val="24"/>
          <w:shd w:val="clear" w:color="auto" w:fill="FFFFFF"/>
        </w:rPr>
        <w:t xml:space="preserve">να λέτε </w:t>
      </w:r>
      <w:r>
        <w:rPr>
          <w:rFonts w:eastAsia="Times New Roman"/>
          <w:color w:val="212121"/>
          <w:szCs w:val="24"/>
          <w:shd w:val="clear" w:color="auto" w:fill="FFFFFF"/>
        </w:rPr>
        <w:t>«</w:t>
      </w:r>
      <w:r w:rsidRPr="00ED639D">
        <w:rPr>
          <w:rFonts w:eastAsia="Times New Roman"/>
          <w:color w:val="212121"/>
          <w:szCs w:val="24"/>
          <w:shd w:val="clear" w:color="auto" w:fill="FFFFFF"/>
        </w:rPr>
        <w:t>καλά κάνετε</w:t>
      </w:r>
      <w:r>
        <w:rPr>
          <w:rFonts w:eastAsia="Times New Roman"/>
          <w:color w:val="212121"/>
          <w:szCs w:val="24"/>
          <w:shd w:val="clear" w:color="auto" w:fill="FFFFFF"/>
        </w:rPr>
        <w:t xml:space="preserve"> που</w:t>
      </w:r>
      <w:r w:rsidRPr="00ED639D">
        <w:rPr>
          <w:rFonts w:eastAsia="Times New Roman"/>
          <w:color w:val="212121"/>
          <w:szCs w:val="24"/>
          <w:shd w:val="clear" w:color="auto" w:fill="FFFFFF"/>
        </w:rPr>
        <w:t xml:space="preserve"> τους </w:t>
      </w:r>
      <w:r>
        <w:rPr>
          <w:rFonts w:eastAsia="Times New Roman"/>
          <w:color w:val="212121"/>
          <w:szCs w:val="24"/>
          <w:shd w:val="clear" w:color="auto" w:fill="FFFFFF"/>
        </w:rPr>
        <w:t xml:space="preserve">φέρνετε στην ενδοχώρα, υπάρχουν και χώροι στους οποίους θα φιλοξενηθούν </w:t>
      </w:r>
      <w:r w:rsidRPr="00ED639D">
        <w:rPr>
          <w:rFonts w:eastAsia="Times New Roman"/>
          <w:color w:val="212121"/>
          <w:szCs w:val="24"/>
          <w:shd w:val="clear" w:color="auto" w:fill="FFFFFF"/>
        </w:rPr>
        <w:lastRenderedPageBreak/>
        <w:t>και ελάτε να παλέψουμε όλοι μαζί να ανοίξουν τα βόρεια σύνορ</w:t>
      </w:r>
      <w:r w:rsidRPr="00ED639D">
        <w:rPr>
          <w:rFonts w:eastAsia="Times New Roman"/>
          <w:color w:val="212121"/>
          <w:szCs w:val="24"/>
          <w:shd w:val="clear" w:color="auto" w:fill="FFFFFF"/>
        </w:rPr>
        <w:t>α</w:t>
      </w:r>
      <w:r>
        <w:rPr>
          <w:rFonts w:eastAsia="Times New Roman"/>
          <w:color w:val="212121"/>
          <w:szCs w:val="24"/>
          <w:shd w:val="clear" w:color="auto" w:fill="FFFFFF"/>
        </w:rPr>
        <w:t>,</w:t>
      </w:r>
      <w:r w:rsidRPr="00ED639D">
        <w:rPr>
          <w:rFonts w:eastAsia="Times New Roman"/>
          <w:color w:val="212121"/>
          <w:szCs w:val="24"/>
          <w:shd w:val="clear" w:color="auto" w:fill="FFFFFF"/>
        </w:rPr>
        <w:t xml:space="preserve"> να γίνει ανακατανομή της ευθύνης στην Ευρώπη</w:t>
      </w:r>
      <w:r>
        <w:rPr>
          <w:rFonts w:eastAsia="Times New Roman"/>
          <w:color w:val="212121"/>
          <w:szCs w:val="24"/>
          <w:shd w:val="clear" w:color="auto" w:fill="FFFFFF"/>
        </w:rPr>
        <w:t xml:space="preserve">», τι κάνετε; Λέτε ότι είναι </w:t>
      </w:r>
      <w:r w:rsidRPr="00ED639D">
        <w:rPr>
          <w:rFonts w:eastAsia="Times New Roman"/>
          <w:color w:val="212121"/>
          <w:szCs w:val="24"/>
          <w:shd w:val="clear" w:color="auto" w:fill="FFFFFF"/>
        </w:rPr>
        <w:t>άσχημα στα νησιά</w:t>
      </w:r>
      <w:r>
        <w:rPr>
          <w:rFonts w:eastAsia="Times New Roman"/>
          <w:color w:val="212121"/>
          <w:szCs w:val="24"/>
          <w:shd w:val="clear" w:color="auto" w:fill="FFFFFF"/>
        </w:rPr>
        <w:t>. Η κατάσταση κάθε φορά αλλάζει. Τώρα στη Μόρια υπάρχουν</w:t>
      </w:r>
      <w:r w:rsidRPr="00ED639D">
        <w:rPr>
          <w:rFonts w:eastAsia="Times New Roman"/>
          <w:color w:val="212121"/>
          <w:szCs w:val="24"/>
          <w:shd w:val="clear" w:color="auto" w:fill="FFFFFF"/>
        </w:rPr>
        <w:t xml:space="preserve"> </w:t>
      </w:r>
      <w:r>
        <w:rPr>
          <w:rFonts w:eastAsia="Times New Roman"/>
          <w:color w:val="212121"/>
          <w:szCs w:val="24"/>
          <w:shd w:val="clear" w:color="auto" w:fill="FFFFFF"/>
        </w:rPr>
        <w:t>τέσσερις χιλιάδες εξακόσιοι</w:t>
      </w:r>
      <w:r w:rsidRPr="00ED639D">
        <w:rPr>
          <w:rFonts w:eastAsia="Times New Roman"/>
          <w:color w:val="212121"/>
          <w:szCs w:val="24"/>
          <w:shd w:val="clear" w:color="auto" w:fill="FFFFFF"/>
        </w:rPr>
        <w:t xml:space="preserve"> άνθρωποι</w:t>
      </w:r>
      <w:r>
        <w:rPr>
          <w:rFonts w:eastAsia="Times New Roman"/>
          <w:color w:val="212121"/>
          <w:szCs w:val="24"/>
          <w:shd w:val="clear" w:color="auto" w:fill="FFFFFF"/>
        </w:rPr>
        <w:t>,</w:t>
      </w:r>
      <w:r w:rsidRPr="00ED639D">
        <w:rPr>
          <w:rFonts w:eastAsia="Times New Roman"/>
          <w:color w:val="212121"/>
          <w:szCs w:val="24"/>
          <w:shd w:val="clear" w:color="auto" w:fill="FFFFFF"/>
        </w:rPr>
        <w:t xml:space="preserve"> </w:t>
      </w:r>
      <w:r>
        <w:rPr>
          <w:rFonts w:eastAsia="Times New Roman"/>
          <w:color w:val="212121"/>
          <w:szCs w:val="24"/>
          <w:shd w:val="clear" w:color="auto" w:fill="FFFFFF"/>
        </w:rPr>
        <w:t>πριν την 1</w:t>
      </w:r>
      <w:r w:rsidRPr="00361BA5">
        <w:rPr>
          <w:rFonts w:eastAsia="Times New Roman"/>
          <w:color w:val="212121"/>
          <w:szCs w:val="24"/>
          <w:shd w:val="clear" w:color="auto" w:fill="FFFFFF"/>
          <w:vertAlign w:val="superscript"/>
        </w:rPr>
        <w:t>η</w:t>
      </w:r>
      <w:r>
        <w:rPr>
          <w:rFonts w:eastAsia="Times New Roman"/>
          <w:color w:val="212121"/>
          <w:szCs w:val="24"/>
          <w:shd w:val="clear" w:color="auto" w:fill="FFFFFF"/>
        </w:rPr>
        <w:t xml:space="preserve"> Σεπτεμβρίου ήταν </w:t>
      </w:r>
      <w:r>
        <w:rPr>
          <w:rFonts w:eastAsia="Times New Roman"/>
          <w:color w:val="212121"/>
          <w:szCs w:val="24"/>
          <w:shd w:val="clear" w:color="auto" w:fill="FFFFFF"/>
        </w:rPr>
        <w:t>οκτώμισι χιλιάδες</w:t>
      </w:r>
      <w:r w:rsidRPr="00ED639D">
        <w:rPr>
          <w:rFonts w:eastAsia="Times New Roman"/>
          <w:color w:val="212121"/>
          <w:szCs w:val="24"/>
          <w:shd w:val="clear" w:color="auto" w:fill="FFFFFF"/>
        </w:rPr>
        <w:t xml:space="preserve"> άνθρωποι</w:t>
      </w:r>
      <w:r>
        <w:rPr>
          <w:rFonts w:eastAsia="Times New Roman"/>
          <w:color w:val="212121"/>
          <w:szCs w:val="24"/>
          <w:shd w:val="clear" w:color="auto" w:fill="FFFFFF"/>
        </w:rPr>
        <w:t>. Τώ</w:t>
      </w:r>
      <w:r w:rsidRPr="00ED639D">
        <w:rPr>
          <w:rFonts w:eastAsia="Times New Roman"/>
          <w:color w:val="212121"/>
          <w:szCs w:val="24"/>
          <w:shd w:val="clear" w:color="auto" w:fill="FFFFFF"/>
        </w:rPr>
        <w:t>ρα είναι η</w:t>
      </w:r>
      <w:r w:rsidRPr="00ED639D">
        <w:rPr>
          <w:rFonts w:eastAsia="Times New Roman"/>
          <w:color w:val="212121"/>
          <w:szCs w:val="24"/>
          <w:shd w:val="clear" w:color="auto" w:fill="FFFFFF"/>
        </w:rPr>
        <w:t xml:space="preserve"> </w:t>
      </w:r>
      <w:r>
        <w:rPr>
          <w:rFonts w:eastAsia="Times New Roman"/>
          <w:color w:val="212121"/>
          <w:szCs w:val="24"/>
          <w:shd w:val="clear" w:color="auto" w:fill="FFFFFF"/>
        </w:rPr>
        <w:t xml:space="preserve">Σάμος για την οποία είχαμε επισημάνει ότι έχει το βασικότερο πρόβλημα. Όταν θα λήξει η Σάμος, πάμε </w:t>
      </w:r>
      <w:r w:rsidRPr="00ED639D">
        <w:rPr>
          <w:rFonts w:eastAsia="Times New Roman"/>
          <w:color w:val="212121"/>
          <w:szCs w:val="24"/>
          <w:shd w:val="clear" w:color="auto" w:fill="FFFFFF"/>
        </w:rPr>
        <w:t>για Λέρο για Χίο για Κω</w:t>
      </w:r>
      <w:r>
        <w:rPr>
          <w:rFonts w:eastAsia="Times New Roman"/>
          <w:color w:val="212121"/>
          <w:szCs w:val="24"/>
          <w:shd w:val="clear" w:color="auto" w:fill="FFFFFF"/>
        </w:rPr>
        <w:t>; Δ</w:t>
      </w:r>
      <w:r w:rsidRPr="00ED639D">
        <w:rPr>
          <w:rFonts w:eastAsia="Times New Roman"/>
          <w:color w:val="212121"/>
          <w:szCs w:val="24"/>
          <w:shd w:val="clear" w:color="auto" w:fill="FFFFFF"/>
        </w:rPr>
        <w:t>εν έχουμε τίποτα να πούμε</w:t>
      </w:r>
      <w:r>
        <w:rPr>
          <w:rFonts w:eastAsia="Times New Roman"/>
          <w:color w:val="212121"/>
          <w:szCs w:val="24"/>
          <w:shd w:val="clear" w:color="auto" w:fill="FFFFFF"/>
        </w:rPr>
        <w:t>. Γι</w:t>
      </w:r>
      <w:r w:rsidRPr="00ED639D">
        <w:rPr>
          <w:rFonts w:eastAsia="Times New Roman"/>
          <w:color w:val="212121"/>
          <w:szCs w:val="24"/>
          <w:shd w:val="clear" w:color="auto" w:fill="FFFFFF"/>
        </w:rPr>
        <w:t>α τα</w:t>
      </w:r>
      <w:r>
        <w:rPr>
          <w:rFonts w:eastAsia="Times New Roman"/>
          <w:color w:val="212121"/>
          <w:szCs w:val="24"/>
          <w:shd w:val="clear" w:color="auto" w:fill="FFFFFF"/>
        </w:rPr>
        <w:t xml:space="preserve"> είκοσι έξι</w:t>
      </w:r>
      <w:r w:rsidRPr="00ED639D">
        <w:rPr>
          <w:rFonts w:eastAsia="Times New Roman"/>
          <w:color w:val="212121"/>
          <w:szCs w:val="24"/>
          <w:shd w:val="clear" w:color="auto" w:fill="FFFFFF"/>
        </w:rPr>
        <w:t xml:space="preserve"> κέντρα φιλοξενίας στην ενδοχώ</w:t>
      </w:r>
      <w:r>
        <w:rPr>
          <w:rFonts w:eastAsia="Times New Roman"/>
          <w:color w:val="212121"/>
          <w:szCs w:val="24"/>
          <w:shd w:val="clear" w:color="auto" w:fill="FFFFFF"/>
        </w:rPr>
        <w:t xml:space="preserve">ρα δεν έχουμε τίποτα να πούμε. Για το </w:t>
      </w:r>
      <w:r>
        <w:rPr>
          <w:rFonts w:eastAsia="Times New Roman"/>
          <w:color w:val="212121"/>
          <w:szCs w:val="24"/>
          <w:shd w:val="clear" w:color="auto" w:fill="FFFFFF"/>
        </w:rPr>
        <w:t>π</w:t>
      </w:r>
      <w:r>
        <w:rPr>
          <w:rFonts w:eastAsia="Times New Roman"/>
          <w:color w:val="212121"/>
          <w:szCs w:val="24"/>
          <w:shd w:val="clear" w:color="auto" w:fill="FFFFFF"/>
        </w:rPr>
        <w:t xml:space="preserve">ρόγραμμα </w:t>
      </w:r>
      <w:r>
        <w:rPr>
          <w:rFonts w:eastAsia="Times New Roman"/>
          <w:color w:val="212121"/>
          <w:szCs w:val="24"/>
          <w:shd w:val="clear" w:color="auto" w:fill="FFFFFF"/>
        </w:rPr>
        <w:t>«Ε</w:t>
      </w:r>
      <w:r w:rsidRPr="00ED639D">
        <w:rPr>
          <w:rFonts w:eastAsia="Times New Roman"/>
          <w:color w:val="212121"/>
          <w:szCs w:val="24"/>
          <w:shd w:val="clear" w:color="auto" w:fill="FFFFFF"/>
        </w:rPr>
        <w:t>ΣΤΙΑ</w:t>
      </w:r>
      <w:r>
        <w:rPr>
          <w:rFonts w:eastAsia="Times New Roman"/>
          <w:color w:val="212121"/>
          <w:szCs w:val="24"/>
          <w:shd w:val="clear" w:color="auto" w:fill="FFFFFF"/>
        </w:rPr>
        <w:t>»</w:t>
      </w:r>
      <w:r>
        <w:rPr>
          <w:rFonts w:eastAsia="Times New Roman"/>
          <w:color w:val="212121"/>
          <w:szCs w:val="24"/>
          <w:shd w:val="clear" w:color="auto" w:fill="FFFFFF"/>
        </w:rPr>
        <w:t>,</w:t>
      </w:r>
      <w:r w:rsidRPr="00ED639D">
        <w:rPr>
          <w:rFonts w:eastAsia="Times New Roman"/>
          <w:color w:val="212121"/>
          <w:szCs w:val="24"/>
          <w:shd w:val="clear" w:color="auto" w:fill="FFFFFF"/>
        </w:rPr>
        <w:t xml:space="preserve"> το οποίο φιλοξενεί </w:t>
      </w:r>
      <w:r>
        <w:rPr>
          <w:rFonts w:eastAsia="Times New Roman"/>
          <w:color w:val="212121"/>
          <w:szCs w:val="24"/>
          <w:shd w:val="clear" w:color="auto" w:fill="FFFFFF"/>
        </w:rPr>
        <w:t xml:space="preserve">είκοσι έξι χιλιάδες </w:t>
      </w:r>
      <w:r w:rsidRPr="00ED639D">
        <w:rPr>
          <w:rFonts w:eastAsia="Times New Roman"/>
          <w:color w:val="212121"/>
          <w:szCs w:val="24"/>
          <w:shd w:val="clear" w:color="auto" w:fill="FFFFFF"/>
        </w:rPr>
        <w:t>ανθρώπους σε σπί</w:t>
      </w:r>
      <w:r>
        <w:rPr>
          <w:rFonts w:eastAsia="Times New Roman"/>
          <w:color w:val="212121"/>
          <w:szCs w:val="24"/>
          <w:shd w:val="clear" w:color="auto" w:fill="FFFFFF"/>
        </w:rPr>
        <w:t>τια, δεν έχουμε τίποτα να πούμε. Γ</w:t>
      </w:r>
      <w:r w:rsidRPr="00ED639D">
        <w:rPr>
          <w:rFonts w:eastAsia="Times New Roman"/>
          <w:color w:val="212121"/>
          <w:szCs w:val="24"/>
          <w:shd w:val="clear" w:color="auto" w:fill="FFFFFF"/>
        </w:rPr>
        <w:t>ια το ειδικό πιλοτικό πρόγραμμα</w:t>
      </w:r>
      <w:r>
        <w:rPr>
          <w:rFonts w:eastAsia="Times New Roman"/>
          <w:color w:val="212121"/>
          <w:szCs w:val="24"/>
          <w:shd w:val="clear" w:color="auto" w:fill="FFFFFF"/>
        </w:rPr>
        <w:t>,</w:t>
      </w:r>
      <w:r w:rsidRPr="00ED639D">
        <w:rPr>
          <w:rFonts w:eastAsia="Times New Roman"/>
          <w:color w:val="212121"/>
          <w:szCs w:val="24"/>
          <w:shd w:val="clear" w:color="auto" w:fill="FFFFFF"/>
        </w:rPr>
        <w:t xml:space="preserve"> που θα εξαπλωθεί σε όλη την Ελλάδα</w:t>
      </w:r>
      <w:r>
        <w:rPr>
          <w:rFonts w:eastAsia="Times New Roman"/>
          <w:color w:val="212121"/>
          <w:szCs w:val="24"/>
          <w:shd w:val="clear" w:color="auto" w:fill="FFFFFF"/>
        </w:rPr>
        <w:t>,</w:t>
      </w:r>
      <w:r w:rsidRPr="00ED639D">
        <w:rPr>
          <w:rFonts w:eastAsia="Times New Roman"/>
          <w:color w:val="212121"/>
          <w:szCs w:val="24"/>
          <w:shd w:val="clear" w:color="auto" w:fill="FFFFFF"/>
        </w:rPr>
        <w:t xml:space="preserve"> γλωσσομάθειας</w:t>
      </w:r>
      <w:r>
        <w:rPr>
          <w:rFonts w:eastAsia="Times New Roman"/>
          <w:color w:val="212121"/>
          <w:szCs w:val="24"/>
          <w:shd w:val="clear" w:color="auto" w:fill="FFFFFF"/>
        </w:rPr>
        <w:t>,</w:t>
      </w:r>
      <w:r w:rsidRPr="00ED639D">
        <w:rPr>
          <w:rFonts w:eastAsia="Times New Roman"/>
          <w:color w:val="212121"/>
          <w:szCs w:val="24"/>
          <w:shd w:val="clear" w:color="auto" w:fill="FFFFFF"/>
        </w:rPr>
        <w:t xml:space="preserve"> καταλογογράφησης και δυνατοτήτων </w:t>
      </w:r>
      <w:r w:rsidRPr="00271FEF">
        <w:rPr>
          <w:rFonts w:eastAsia="Times New Roman"/>
          <w:color w:val="212121"/>
          <w:szCs w:val="24"/>
          <w:shd w:val="clear" w:color="auto" w:fill="FFFFFF"/>
        </w:rPr>
        <w:t xml:space="preserve">στην εύρεση εργασίας στον αγροτικό τομέα, </w:t>
      </w:r>
      <w:r w:rsidRPr="00ED639D">
        <w:rPr>
          <w:rFonts w:eastAsia="Times New Roman"/>
          <w:color w:val="212121"/>
          <w:szCs w:val="24"/>
          <w:shd w:val="clear" w:color="auto" w:fill="FFFFFF"/>
        </w:rPr>
        <w:t>όπου κα</w:t>
      </w:r>
      <w:r w:rsidRPr="00ED639D">
        <w:rPr>
          <w:rFonts w:eastAsia="Times New Roman"/>
          <w:color w:val="212121"/>
          <w:szCs w:val="24"/>
          <w:shd w:val="clear" w:color="auto" w:fill="FFFFFF"/>
        </w:rPr>
        <w:t xml:space="preserve">λούμε συνεχώς μετακλητούς </w:t>
      </w:r>
      <w:r>
        <w:rPr>
          <w:rFonts w:eastAsia="Times New Roman"/>
          <w:color w:val="212121"/>
          <w:szCs w:val="24"/>
          <w:shd w:val="clear" w:color="auto" w:fill="FFFFFF"/>
        </w:rPr>
        <w:t>ή παρατύπως εργαζόμενους, δεν έχουμε τίποτα να πούμε. Δεν έχετε, λοιπόν, τίποτα να πείτε, ο</w:t>
      </w:r>
      <w:r w:rsidRPr="00ED639D">
        <w:rPr>
          <w:rFonts w:eastAsia="Times New Roman"/>
          <w:color w:val="212121"/>
          <w:szCs w:val="24"/>
          <w:shd w:val="clear" w:color="auto" w:fill="FFFFFF"/>
        </w:rPr>
        <w:t>πότε κάθε φορά σε εκείνο που παλεύουμε εμείς</w:t>
      </w:r>
      <w:r>
        <w:rPr>
          <w:rFonts w:eastAsia="Times New Roman"/>
          <w:color w:val="212121"/>
          <w:szCs w:val="24"/>
          <w:shd w:val="clear" w:color="auto" w:fill="FFFFFF"/>
        </w:rPr>
        <w:t>,</w:t>
      </w:r>
      <w:r w:rsidRPr="00ED639D">
        <w:rPr>
          <w:rFonts w:eastAsia="Times New Roman"/>
          <w:color w:val="212121"/>
          <w:szCs w:val="24"/>
          <w:shd w:val="clear" w:color="auto" w:fill="FFFFFF"/>
        </w:rPr>
        <w:t xml:space="preserve"> έρχεστε να κάνετε κάποιες</w:t>
      </w:r>
      <w:r>
        <w:rPr>
          <w:rFonts w:eastAsia="Times New Roman"/>
          <w:color w:val="212121"/>
          <w:szCs w:val="24"/>
          <w:shd w:val="clear" w:color="auto" w:fill="FFFFFF"/>
        </w:rPr>
        <w:t xml:space="preserve"> προτάσεις. Εντάξει. </w:t>
      </w:r>
    </w:p>
    <w:p w14:paraId="5218D7C6" w14:textId="77777777" w:rsidR="00BE48FC" w:rsidRDefault="008F016C">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lastRenderedPageBreak/>
        <w:t>Λ</w:t>
      </w:r>
      <w:r w:rsidRPr="00ED639D">
        <w:rPr>
          <w:rFonts w:eastAsia="Times New Roman"/>
          <w:color w:val="212121"/>
          <w:szCs w:val="24"/>
          <w:shd w:val="clear" w:color="auto" w:fill="FFFFFF"/>
        </w:rPr>
        <w:t xml:space="preserve">έμε </w:t>
      </w:r>
      <w:r>
        <w:rPr>
          <w:rFonts w:eastAsia="Times New Roman"/>
          <w:color w:val="212121"/>
          <w:szCs w:val="24"/>
          <w:shd w:val="clear" w:color="auto" w:fill="FFFFFF"/>
        </w:rPr>
        <w:t xml:space="preserve">-και θα είμαι πολύ σύντομος- λοιπόν ότι </w:t>
      </w:r>
      <w:r w:rsidRPr="00ED639D">
        <w:rPr>
          <w:rFonts w:eastAsia="Times New Roman"/>
          <w:color w:val="212121"/>
          <w:szCs w:val="24"/>
          <w:shd w:val="clear" w:color="auto" w:fill="FFFFFF"/>
        </w:rPr>
        <w:t>ε</w:t>
      </w:r>
      <w:r w:rsidRPr="00ED639D">
        <w:rPr>
          <w:rFonts w:eastAsia="Times New Roman"/>
          <w:color w:val="212121"/>
          <w:szCs w:val="24"/>
          <w:shd w:val="clear" w:color="auto" w:fill="FFFFFF"/>
        </w:rPr>
        <w:t xml:space="preserve">μείς </w:t>
      </w:r>
      <w:r>
        <w:rPr>
          <w:rFonts w:eastAsia="Times New Roman"/>
          <w:color w:val="212121"/>
          <w:szCs w:val="24"/>
          <w:shd w:val="clear" w:color="auto" w:fill="FFFFFF"/>
        </w:rPr>
        <w:t>μισθώσαμε. Λέτε ότι το κάναμε παρανόμω</w:t>
      </w:r>
      <w:r w:rsidRPr="00ED639D">
        <w:rPr>
          <w:rFonts w:eastAsia="Times New Roman"/>
          <w:color w:val="212121"/>
          <w:szCs w:val="24"/>
          <w:shd w:val="clear" w:color="auto" w:fill="FFFFFF"/>
        </w:rPr>
        <w:t xml:space="preserve">ς και θέλουμε να το </w:t>
      </w:r>
      <w:r>
        <w:rPr>
          <w:rFonts w:eastAsia="Times New Roman"/>
          <w:color w:val="212121"/>
          <w:szCs w:val="24"/>
          <w:shd w:val="clear" w:color="auto" w:fill="FFFFFF"/>
        </w:rPr>
        <w:t>νομιμοποιήσουμε. Λέ</w:t>
      </w:r>
      <w:r w:rsidRPr="00ED639D">
        <w:rPr>
          <w:rFonts w:eastAsia="Times New Roman"/>
          <w:color w:val="212121"/>
          <w:szCs w:val="24"/>
          <w:shd w:val="clear" w:color="auto" w:fill="FFFFFF"/>
        </w:rPr>
        <w:t>τε κάτι και σε σχέση με την Ευρωπαϊκή Ένωση</w:t>
      </w:r>
      <w:r>
        <w:rPr>
          <w:rFonts w:eastAsia="Times New Roman"/>
          <w:color w:val="212121"/>
          <w:szCs w:val="24"/>
          <w:shd w:val="clear" w:color="auto" w:fill="FFFFFF"/>
        </w:rPr>
        <w:t>.</w:t>
      </w:r>
      <w:r w:rsidRPr="00ED639D">
        <w:rPr>
          <w:rFonts w:eastAsia="Times New Roman"/>
          <w:color w:val="212121"/>
          <w:szCs w:val="24"/>
          <w:shd w:val="clear" w:color="auto" w:fill="FFFFFF"/>
        </w:rPr>
        <w:t xml:space="preserve"> </w:t>
      </w:r>
      <w:r>
        <w:rPr>
          <w:rFonts w:eastAsia="Times New Roman"/>
          <w:color w:val="212121"/>
          <w:szCs w:val="24"/>
          <w:shd w:val="clear" w:color="auto" w:fill="FFFFFF"/>
        </w:rPr>
        <w:t xml:space="preserve">Κατ’ αρχάς, </w:t>
      </w:r>
      <w:r w:rsidRPr="00ED639D">
        <w:rPr>
          <w:rFonts w:eastAsia="Times New Roman"/>
          <w:color w:val="212121"/>
          <w:szCs w:val="24"/>
          <w:shd w:val="clear" w:color="auto" w:fill="FFFFFF"/>
        </w:rPr>
        <w:t>αυτά τα πράγματα δεν έχουν κα</w:t>
      </w:r>
      <w:r>
        <w:rPr>
          <w:rFonts w:eastAsia="Times New Roman"/>
          <w:color w:val="212121"/>
          <w:szCs w:val="24"/>
          <w:shd w:val="clear" w:color="auto" w:fill="FFFFFF"/>
        </w:rPr>
        <w:t>μ</w:t>
      </w:r>
      <w:r w:rsidRPr="00ED639D">
        <w:rPr>
          <w:rFonts w:eastAsia="Times New Roman"/>
          <w:color w:val="212121"/>
          <w:szCs w:val="24"/>
          <w:shd w:val="clear" w:color="auto" w:fill="FFFFFF"/>
        </w:rPr>
        <w:t>μία σχέση με την Ευρ</w:t>
      </w:r>
      <w:r>
        <w:rPr>
          <w:rFonts w:eastAsia="Times New Roman"/>
          <w:color w:val="212121"/>
          <w:szCs w:val="24"/>
          <w:shd w:val="clear" w:color="auto" w:fill="FFFFFF"/>
        </w:rPr>
        <w:t>ωπαϊκή Ένωση. Ήταν δική</w:t>
      </w:r>
      <w:r w:rsidRPr="00ED639D">
        <w:rPr>
          <w:rFonts w:eastAsia="Times New Roman"/>
          <w:color w:val="212121"/>
          <w:szCs w:val="24"/>
          <w:shd w:val="clear" w:color="auto" w:fill="FFFFFF"/>
        </w:rPr>
        <w:t xml:space="preserve"> μας απόφαση να ξεμπλοκάρουμε </w:t>
      </w:r>
      <w:r>
        <w:rPr>
          <w:rFonts w:eastAsia="Times New Roman"/>
          <w:color w:val="212121"/>
          <w:szCs w:val="24"/>
          <w:shd w:val="clear" w:color="auto" w:fill="FFFFFF"/>
        </w:rPr>
        <w:t>και να επιτύχο</w:t>
      </w:r>
      <w:r>
        <w:rPr>
          <w:rFonts w:eastAsia="Times New Roman"/>
          <w:color w:val="212121"/>
          <w:szCs w:val="24"/>
          <w:shd w:val="clear" w:color="auto" w:fill="FFFFFF"/>
        </w:rPr>
        <w:t>υμε το πρόγραμμα από τ</w:t>
      </w:r>
      <w:r w:rsidRPr="00ED639D">
        <w:rPr>
          <w:rFonts w:eastAsia="Times New Roman"/>
          <w:color w:val="212121"/>
          <w:szCs w:val="24"/>
          <w:shd w:val="clear" w:color="auto" w:fill="FFFFFF"/>
        </w:rPr>
        <w:t xml:space="preserve">ην Ευρωπαϊκή Ένωση </w:t>
      </w:r>
      <w:r>
        <w:rPr>
          <w:rFonts w:eastAsia="Times New Roman"/>
          <w:color w:val="212121"/>
          <w:szCs w:val="24"/>
          <w:shd w:val="clear" w:color="auto" w:fill="FFFFFF"/>
        </w:rPr>
        <w:t>-και το επιτύχαμε</w:t>
      </w:r>
      <w:r w:rsidRPr="00ED639D">
        <w:rPr>
          <w:rFonts w:eastAsia="Times New Roman"/>
          <w:color w:val="212121"/>
          <w:szCs w:val="24"/>
          <w:shd w:val="clear" w:color="auto" w:fill="FFFFFF"/>
        </w:rPr>
        <w:t xml:space="preserve"> το πρόγραμμα από την Ευρωπαϊκή Ένωση</w:t>
      </w:r>
      <w:r>
        <w:rPr>
          <w:rFonts w:eastAsia="Times New Roman"/>
          <w:color w:val="212121"/>
          <w:szCs w:val="24"/>
          <w:shd w:val="clear" w:color="auto" w:fill="FFFFFF"/>
        </w:rPr>
        <w:t xml:space="preserve">- για τη φιλοξενία έξι χιλιάδων </w:t>
      </w:r>
      <w:r w:rsidRPr="00ED639D">
        <w:rPr>
          <w:rFonts w:eastAsia="Times New Roman"/>
          <w:color w:val="212121"/>
          <w:szCs w:val="24"/>
          <w:shd w:val="clear" w:color="auto" w:fill="FFFFFF"/>
        </w:rPr>
        <w:t>σε καταλύματα</w:t>
      </w:r>
      <w:r>
        <w:rPr>
          <w:rFonts w:eastAsia="Times New Roman"/>
          <w:color w:val="212121"/>
          <w:szCs w:val="24"/>
          <w:shd w:val="clear" w:color="auto" w:fill="FFFFFF"/>
        </w:rPr>
        <w:t>.</w:t>
      </w:r>
    </w:p>
    <w:p w14:paraId="5218D7C7" w14:textId="77777777" w:rsidR="00BE48FC" w:rsidRDefault="008F016C">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Τι </w:t>
      </w:r>
      <w:r w:rsidRPr="00ED639D">
        <w:rPr>
          <w:rFonts w:eastAsia="Times New Roman"/>
          <w:color w:val="212121"/>
          <w:szCs w:val="24"/>
          <w:shd w:val="clear" w:color="auto" w:fill="FFFFFF"/>
        </w:rPr>
        <w:t>κάναμε</w:t>
      </w:r>
      <w:r>
        <w:rPr>
          <w:rFonts w:eastAsia="Times New Roman"/>
          <w:color w:val="212121"/>
          <w:szCs w:val="24"/>
          <w:shd w:val="clear" w:color="auto" w:fill="FFFFFF"/>
        </w:rPr>
        <w:t>;</w:t>
      </w:r>
      <w:r w:rsidRPr="00ED639D">
        <w:rPr>
          <w:rFonts w:eastAsia="Times New Roman"/>
          <w:color w:val="212121"/>
          <w:szCs w:val="24"/>
          <w:shd w:val="clear" w:color="auto" w:fill="FFFFFF"/>
        </w:rPr>
        <w:t xml:space="preserve"> Ορίστε</w:t>
      </w:r>
      <w:r>
        <w:rPr>
          <w:rFonts w:eastAsia="Times New Roman"/>
          <w:color w:val="212121"/>
          <w:szCs w:val="24"/>
          <w:shd w:val="clear" w:color="auto" w:fill="FFFFFF"/>
        </w:rPr>
        <w:t>,</w:t>
      </w:r>
      <w:r w:rsidRPr="00ED639D">
        <w:rPr>
          <w:rFonts w:eastAsia="Times New Roman"/>
          <w:color w:val="212121"/>
          <w:szCs w:val="24"/>
          <w:shd w:val="clear" w:color="auto" w:fill="FFFFFF"/>
        </w:rPr>
        <w:t xml:space="preserve"> </w:t>
      </w:r>
      <w:r>
        <w:rPr>
          <w:rFonts w:eastAsia="Times New Roman"/>
          <w:color w:val="212121"/>
          <w:szCs w:val="24"/>
          <w:shd w:val="clear" w:color="auto" w:fill="FFFFFF"/>
        </w:rPr>
        <w:t>πάρτε</w:t>
      </w:r>
      <w:r w:rsidRPr="00ED639D">
        <w:rPr>
          <w:rFonts w:eastAsia="Times New Roman"/>
          <w:color w:val="212121"/>
          <w:szCs w:val="24"/>
          <w:shd w:val="clear" w:color="auto" w:fill="FFFFFF"/>
        </w:rPr>
        <w:t xml:space="preserve"> όλο</w:t>
      </w:r>
      <w:r>
        <w:rPr>
          <w:rFonts w:eastAsia="Times New Roman"/>
          <w:color w:val="212121"/>
          <w:szCs w:val="24"/>
          <w:shd w:val="clear" w:color="auto" w:fill="FFFFFF"/>
        </w:rPr>
        <w:t>ν</w:t>
      </w:r>
      <w:r w:rsidRPr="00ED639D">
        <w:rPr>
          <w:rFonts w:eastAsia="Times New Roman"/>
          <w:color w:val="212121"/>
          <w:szCs w:val="24"/>
          <w:shd w:val="clear" w:color="auto" w:fill="FFFFFF"/>
        </w:rPr>
        <w:t xml:space="preserve"> το φάκελο</w:t>
      </w:r>
      <w:r>
        <w:rPr>
          <w:rFonts w:eastAsia="Times New Roman"/>
          <w:color w:val="212121"/>
          <w:szCs w:val="24"/>
          <w:shd w:val="clear" w:color="auto" w:fill="FFFFFF"/>
        </w:rPr>
        <w:t xml:space="preserve">. </w:t>
      </w:r>
    </w:p>
    <w:p w14:paraId="5218D7C8" w14:textId="77777777" w:rsidR="00BE48FC" w:rsidRDefault="008F016C">
      <w:pPr>
        <w:spacing w:line="600" w:lineRule="auto"/>
        <w:ind w:firstLine="720"/>
        <w:jc w:val="both"/>
        <w:rPr>
          <w:rFonts w:eastAsia="Times New Roman"/>
          <w:color w:val="212121"/>
          <w:szCs w:val="24"/>
          <w:shd w:val="clear" w:color="auto" w:fill="FFFFFF"/>
        </w:rPr>
      </w:pPr>
      <w:r>
        <w:rPr>
          <w:rFonts w:eastAsia="Times New Roman" w:cs="Times New Roman"/>
          <w:szCs w:val="24"/>
        </w:rPr>
        <w:t xml:space="preserve">(Στο σημείο αυτό ο Υπουργός </w:t>
      </w:r>
      <w:r>
        <w:rPr>
          <w:rFonts w:eastAsia="Times New Roman" w:cs="Times New Roman"/>
          <w:szCs w:val="24"/>
        </w:rPr>
        <w:t xml:space="preserve">κ. Δημήτριος Βίτσας καταθέτει για τα Πρακτικά τον προαναφερθέντα φάκελο, ο οποίος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5218D7C9" w14:textId="77777777" w:rsidR="00BE48FC" w:rsidRDefault="008F016C">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Και η πρόσκληση</w:t>
      </w:r>
      <w:r w:rsidRPr="00ED639D">
        <w:rPr>
          <w:rFonts w:eastAsia="Times New Roman"/>
          <w:color w:val="212121"/>
          <w:szCs w:val="24"/>
          <w:shd w:val="clear" w:color="auto" w:fill="FFFFFF"/>
        </w:rPr>
        <w:t xml:space="preserve"> ενδιαφέροντος υπάρχει </w:t>
      </w:r>
      <w:r>
        <w:rPr>
          <w:rFonts w:eastAsia="Times New Roman"/>
          <w:color w:val="212121"/>
          <w:szCs w:val="24"/>
          <w:shd w:val="clear" w:color="auto" w:fill="FFFFFF"/>
        </w:rPr>
        <w:t xml:space="preserve">και η υπουργική απόφαση υπάρχει και </w:t>
      </w:r>
      <w:r>
        <w:rPr>
          <w:rFonts w:eastAsia="Times New Roman"/>
          <w:color w:val="212121"/>
          <w:szCs w:val="24"/>
          <w:shd w:val="clear" w:color="auto" w:fill="FFFFFF"/>
        </w:rPr>
        <w:t xml:space="preserve">όλες οι </w:t>
      </w:r>
      <w:r w:rsidRPr="00ED639D">
        <w:rPr>
          <w:rFonts w:eastAsia="Times New Roman"/>
          <w:color w:val="212121"/>
          <w:szCs w:val="24"/>
          <w:shd w:val="clear" w:color="auto" w:fill="FFFFFF"/>
        </w:rPr>
        <w:t xml:space="preserve">συμβάσεις </w:t>
      </w:r>
      <w:r>
        <w:rPr>
          <w:rFonts w:eastAsia="Times New Roman"/>
          <w:color w:val="212121"/>
          <w:szCs w:val="24"/>
          <w:shd w:val="clear" w:color="auto" w:fill="FFFFFF"/>
        </w:rPr>
        <w:t xml:space="preserve">υπάρχουν. Να σημειώσω ότι αυτά </w:t>
      </w:r>
      <w:r w:rsidRPr="00ED639D">
        <w:rPr>
          <w:rFonts w:eastAsia="Times New Roman"/>
          <w:color w:val="212121"/>
          <w:szCs w:val="24"/>
          <w:shd w:val="clear" w:color="auto" w:fill="FFFFFF"/>
        </w:rPr>
        <w:t xml:space="preserve">είχαν αναρτηθεί στη </w:t>
      </w:r>
      <w:r>
        <w:rPr>
          <w:rFonts w:eastAsia="Times New Roman"/>
          <w:color w:val="212121"/>
          <w:szCs w:val="24"/>
          <w:shd w:val="clear" w:color="auto" w:fill="FFFFFF"/>
        </w:rPr>
        <w:t>«</w:t>
      </w:r>
      <w:r w:rsidRPr="00ED639D">
        <w:rPr>
          <w:rFonts w:eastAsia="Times New Roman"/>
          <w:color w:val="212121"/>
          <w:szCs w:val="24"/>
          <w:shd w:val="clear" w:color="auto" w:fill="FFFFFF"/>
        </w:rPr>
        <w:t>ΔΙΑΥΓΕΙΑ</w:t>
      </w:r>
      <w:r>
        <w:rPr>
          <w:rFonts w:eastAsia="Times New Roman"/>
          <w:color w:val="212121"/>
          <w:szCs w:val="24"/>
          <w:shd w:val="clear" w:color="auto" w:fill="FFFFFF"/>
        </w:rPr>
        <w:t>».</w:t>
      </w:r>
    </w:p>
    <w:p w14:paraId="5218D7CA" w14:textId="77777777" w:rsidR="00BE48FC" w:rsidRDefault="008F016C">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lastRenderedPageBreak/>
        <w:t xml:space="preserve">Δεν </w:t>
      </w:r>
      <w:r w:rsidRPr="00ED639D">
        <w:rPr>
          <w:rFonts w:eastAsia="Times New Roman"/>
          <w:color w:val="212121"/>
          <w:szCs w:val="24"/>
          <w:shd w:val="clear" w:color="auto" w:fill="FFFFFF"/>
        </w:rPr>
        <w:t>κρύβεται</w:t>
      </w:r>
      <w:r>
        <w:rPr>
          <w:rFonts w:eastAsia="Times New Roman"/>
          <w:color w:val="212121"/>
          <w:szCs w:val="24"/>
          <w:shd w:val="clear" w:color="auto" w:fill="FFFFFF"/>
        </w:rPr>
        <w:t xml:space="preserve"> τίποτα, κύριε Παπαθεοδώρου. Θα </w:t>
      </w:r>
      <w:r w:rsidRPr="00ED639D">
        <w:rPr>
          <w:rFonts w:eastAsia="Times New Roman"/>
          <w:color w:val="212121"/>
          <w:szCs w:val="24"/>
          <w:shd w:val="clear" w:color="auto" w:fill="FFFFFF"/>
        </w:rPr>
        <w:t xml:space="preserve">πρέπει να ξέρετε </w:t>
      </w:r>
      <w:r>
        <w:rPr>
          <w:rFonts w:eastAsia="Times New Roman"/>
          <w:color w:val="212121"/>
          <w:szCs w:val="24"/>
          <w:shd w:val="clear" w:color="auto" w:fill="FFFFFF"/>
        </w:rPr>
        <w:t>-</w:t>
      </w:r>
      <w:r w:rsidRPr="00ED639D">
        <w:rPr>
          <w:rFonts w:eastAsia="Times New Roman"/>
          <w:color w:val="212121"/>
          <w:szCs w:val="24"/>
          <w:shd w:val="clear" w:color="auto" w:fill="FFFFFF"/>
        </w:rPr>
        <w:t>και είμαι σίγουρος ότι ξέρετε</w:t>
      </w:r>
      <w:r>
        <w:rPr>
          <w:rFonts w:eastAsia="Times New Roman"/>
          <w:color w:val="212121"/>
          <w:szCs w:val="24"/>
          <w:shd w:val="clear" w:color="auto" w:fill="FFFFFF"/>
        </w:rPr>
        <w:t>,</w:t>
      </w:r>
      <w:r w:rsidRPr="00ED639D">
        <w:rPr>
          <w:rFonts w:eastAsia="Times New Roman"/>
          <w:color w:val="212121"/>
          <w:szCs w:val="24"/>
          <w:shd w:val="clear" w:color="auto" w:fill="FFFFFF"/>
        </w:rPr>
        <w:t xml:space="preserve"> γιατί είστε </w:t>
      </w:r>
      <w:r>
        <w:rPr>
          <w:rFonts w:eastAsia="Times New Roman"/>
          <w:color w:val="212121"/>
          <w:szCs w:val="24"/>
          <w:shd w:val="clear" w:color="auto" w:fill="FFFFFF"/>
        </w:rPr>
        <w:t>επιμελής Β</w:t>
      </w:r>
      <w:r w:rsidRPr="00ED639D">
        <w:rPr>
          <w:rFonts w:eastAsia="Times New Roman"/>
          <w:color w:val="212121"/>
          <w:szCs w:val="24"/>
          <w:shd w:val="clear" w:color="auto" w:fill="FFFFFF"/>
        </w:rPr>
        <w:t>ουλευτής και πολύ σοβαρός άνθρωπος</w:t>
      </w:r>
      <w:r>
        <w:rPr>
          <w:rFonts w:eastAsia="Times New Roman"/>
          <w:color w:val="212121"/>
          <w:szCs w:val="24"/>
          <w:shd w:val="clear" w:color="auto" w:fill="FFFFFF"/>
        </w:rPr>
        <w:t>-</w:t>
      </w:r>
      <w:r w:rsidRPr="00ED639D">
        <w:rPr>
          <w:rFonts w:eastAsia="Times New Roman"/>
          <w:color w:val="212121"/>
          <w:szCs w:val="24"/>
          <w:shd w:val="clear" w:color="auto" w:fill="FFFFFF"/>
        </w:rPr>
        <w:t xml:space="preserve"> ότι είναι διαφορετική </w:t>
      </w:r>
      <w:r>
        <w:rPr>
          <w:rFonts w:eastAsia="Times New Roman"/>
          <w:color w:val="212121"/>
          <w:szCs w:val="24"/>
          <w:shd w:val="clear" w:color="auto" w:fill="FFFFFF"/>
        </w:rPr>
        <w:t xml:space="preserve">η </w:t>
      </w:r>
      <w:r w:rsidRPr="00ED639D">
        <w:rPr>
          <w:rFonts w:eastAsia="Times New Roman"/>
          <w:color w:val="212121"/>
          <w:szCs w:val="24"/>
          <w:shd w:val="clear" w:color="auto" w:fill="FFFFFF"/>
        </w:rPr>
        <w:t xml:space="preserve">φορολογία όταν παρέχεις ξενοδοχειακές υπηρεσίες και διαφορετική η φορολογία όταν </w:t>
      </w:r>
      <w:r>
        <w:rPr>
          <w:rFonts w:eastAsia="Times New Roman"/>
          <w:color w:val="212121"/>
          <w:szCs w:val="24"/>
          <w:shd w:val="clear" w:color="auto" w:fill="FFFFFF"/>
        </w:rPr>
        <w:t>ε</w:t>
      </w:r>
      <w:r w:rsidRPr="00ED639D">
        <w:rPr>
          <w:rFonts w:eastAsia="Times New Roman"/>
          <w:color w:val="212121"/>
          <w:szCs w:val="24"/>
          <w:shd w:val="clear" w:color="auto" w:fill="FFFFFF"/>
        </w:rPr>
        <w:t>ν</w:t>
      </w:r>
      <w:r>
        <w:rPr>
          <w:rFonts w:eastAsia="Times New Roman"/>
          <w:color w:val="212121"/>
          <w:szCs w:val="24"/>
          <w:shd w:val="clear" w:color="auto" w:fill="FFFFFF"/>
        </w:rPr>
        <w:t>οικιάζεις ένα κτήριο ως κτήριο. Δ</w:t>
      </w:r>
      <w:r w:rsidRPr="00ED639D">
        <w:rPr>
          <w:rFonts w:eastAsia="Times New Roman"/>
          <w:color w:val="212121"/>
          <w:szCs w:val="24"/>
          <w:shd w:val="clear" w:color="auto" w:fill="FFFFFF"/>
        </w:rPr>
        <w:t xml:space="preserve">εν </w:t>
      </w:r>
      <w:r>
        <w:rPr>
          <w:rFonts w:eastAsia="Times New Roman"/>
          <w:color w:val="212121"/>
          <w:szCs w:val="24"/>
          <w:shd w:val="clear" w:color="auto" w:fill="FFFFFF"/>
        </w:rPr>
        <w:t xml:space="preserve">είναι </w:t>
      </w:r>
      <w:r w:rsidRPr="00ED639D">
        <w:rPr>
          <w:rFonts w:eastAsia="Times New Roman"/>
          <w:color w:val="212121"/>
          <w:szCs w:val="24"/>
          <w:shd w:val="clear" w:color="auto" w:fill="FFFFFF"/>
        </w:rPr>
        <w:t xml:space="preserve">το ίδιο πράγμα </w:t>
      </w:r>
      <w:r>
        <w:rPr>
          <w:rFonts w:eastAsia="Times New Roman"/>
          <w:color w:val="212121"/>
          <w:szCs w:val="24"/>
          <w:shd w:val="clear" w:color="auto" w:fill="FFFFFF"/>
        </w:rPr>
        <w:t xml:space="preserve">και αυτό ορίζει, θα έλεγε κανείς, αν </w:t>
      </w:r>
      <w:r w:rsidRPr="00ED639D">
        <w:rPr>
          <w:rFonts w:eastAsia="Times New Roman"/>
          <w:color w:val="212121"/>
          <w:szCs w:val="24"/>
          <w:shd w:val="clear" w:color="auto" w:fill="FFFFFF"/>
        </w:rPr>
        <w:t>παίρνεις ξενοδοχειακές υπηρεσίες ή όχι</w:t>
      </w:r>
      <w:r>
        <w:rPr>
          <w:rFonts w:eastAsia="Times New Roman"/>
          <w:color w:val="212121"/>
          <w:szCs w:val="24"/>
          <w:shd w:val="clear" w:color="auto" w:fill="FFFFFF"/>
        </w:rPr>
        <w:t>. Ε</w:t>
      </w:r>
      <w:r w:rsidRPr="00ED639D">
        <w:rPr>
          <w:rFonts w:eastAsia="Times New Roman"/>
          <w:color w:val="212121"/>
          <w:szCs w:val="24"/>
          <w:shd w:val="clear" w:color="auto" w:fill="FFFFFF"/>
        </w:rPr>
        <w:t>μείς λέω ότι δεν παίρνουμε</w:t>
      </w:r>
      <w:r>
        <w:rPr>
          <w:rFonts w:eastAsia="Times New Roman"/>
          <w:color w:val="212121"/>
          <w:szCs w:val="24"/>
          <w:shd w:val="clear" w:color="auto" w:fill="FFFFFF"/>
        </w:rPr>
        <w:t>. Και επειδή</w:t>
      </w:r>
      <w:r>
        <w:rPr>
          <w:rFonts w:eastAsia="Times New Roman"/>
          <w:color w:val="212121"/>
          <w:szCs w:val="24"/>
          <w:shd w:val="clear" w:color="auto" w:fill="FFFFFF"/>
        </w:rPr>
        <w:t xml:space="preserve"> θυμάμαι και μι</w:t>
      </w:r>
      <w:r w:rsidRPr="00ED639D">
        <w:rPr>
          <w:rFonts w:eastAsia="Times New Roman"/>
          <w:color w:val="212121"/>
          <w:szCs w:val="24"/>
          <w:shd w:val="clear" w:color="auto" w:fill="FFFFFF"/>
        </w:rPr>
        <w:t xml:space="preserve">α </w:t>
      </w:r>
      <w:r>
        <w:rPr>
          <w:rFonts w:eastAsia="Times New Roman"/>
          <w:color w:val="212121"/>
          <w:szCs w:val="24"/>
          <w:shd w:val="clear" w:color="auto" w:fill="FFFFFF"/>
        </w:rPr>
        <w:t>συζήτηση που κάναμε και προχθές,</w:t>
      </w:r>
      <w:r w:rsidRPr="00ED639D">
        <w:rPr>
          <w:rFonts w:eastAsia="Times New Roman"/>
          <w:color w:val="212121"/>
          <w:szCs w:val="24"/>
          <w:shd w:val="clear" w:color="auto" w:fill="FFFFFF"/>
        </w:rPr>
        <w:t xml:space="preserve"> </w:t>
      </w:r>
      <w:r>
        <w:rPr>
          <w:rFonts w:eastAsia="Times New Roman"/>
          <w:color w:val="212121"/>
          <w:szCs w:val="24"/>
          <w:shd w:val="clear" w:color="auto" w:fill="FFFFFF"/>
        </w:rPr>
        <w:t>σας λέω ότι σ</w:t>
      </w:r>
      <w:r w:rsidRPr="00ED639D">
        <w:rPr>
          <w:rFonts w:eastAsia="Times New Roman"/>
          <w:color w:val="212121"/>
          <w:szCs w:val="24"/>
          <w:shd w:val="clear" w:color="auto" w:fill="FFFFFF"/>
        </w:rPr>
        <w:t xml:space="preserve">τη Βόλβη το κόστος της ενοικίασης </w:t>
      </w:r>
      <w:r>
        <w:rPr>
          <w:rFonts w:eastAsia="Times New Roman"/>
          <w:color w:val="212121"/>
          <w:szCs w:val="24"/>
          <w:shd w:val="clear" w:color="auto" w:fill="FFFFFF"/>
        </w:rPr>
        <w:t xml:space="preserve">κατ’ άτομο </w:t>
      </w:r>
      <w:r w:rsidRPr="00ED639D">
        <w:rPr>
          <w:rFonts w:eastAsia="Times New Roman"/>
          <w:color w:val="212121"/>
          <w:szCs w:val="24"/>
          <w:shd w:val="clear" w:color="auto" w:fill="FFFFFF"/>
        </w:rPr>
        <w:t xml:space="preserve">ανά ημέρα </w:t>
      </w:r>
      <w:r>
        <w:rPr>
          <w:rFonts w:eastAsia="Times New Roman"/>
          <w:color w:val="212121"/>
          <w:szCs w:val="24"/>
          <w:shd w:val="clear" w:color="auto" w:fill="FFFFFF"/>
        </w:rPr>
        <w:t>-</w:t>
      </w:r>
      <w:r w:rsidRPr="00ED639D">
        <w:rPr>
          <w:rFonts w:eastAsia="Times New Roman"/>
          <w:color w:val="212121"/>
          <w:szCs w:val="24"/>
          <w:shd w:val="clear" w:color="auto" w:fill="FFFFFF"/>
        </w:rPr>
        <w:t xml:space="preserve">και μακάρι να </w:t>
      </w:r>
      <w:r>
        <w:rPr>
          <w:rFonts w:eastAsia="Times New Roman"/>
          <w:color w:val="212121"/>
          <w:szCs w:val="24"/>
          <w:shd w:val="clear" w:color="auto" w:fill="FFFFFF"/>
        </w:rPr>
        <w:t xml:space="preserve">βρίσκαμε και άλλα τέτοια- </w:t>
      </w:r>
      <w:r w:rsidRPr="00ED639D">
        <w:rPr>
          <w:rFonts w:eastAsia="Times New Roman"/>
          <w:color w:val="212121"/>
          <w:szCs w:val="24"/>
          <w:shd w:val="clear" w:color="auto" w:fill="FFFFFF"/>
        </w:rPr>
        <w:t>είναι 2</w:t>
      </w:r>
      <w:r>
        <w:rPr>
          <w:rFonts w:eastAsia="Times New Roman"/>
          <w:color w:val="212121"/>
          <w:szCs w:val="24"/>
          <w:shd w:val="clear" w:color="auto" w:fill="FFFFFF"/>
        </w:rPr>
        <w:t xml:space="preserve"> ευρώ. Το αναφέρω, </w:t>
      </w:r>
      <w:r w:rsidRPr="00ED639D">
        <w:rPr>
          <w:rFonts w:eastAsia="Times New Roman"/>
          <w:color w:val="212121"/>
          <w:szCs w:val="24"/>
          <w:shd w:val="clear" w:color="auto" w:fill="FFFFFF"/>
        </w:rPr>
        <w:t xml:space="preserve">επειδή κάτι </w:t>
      </w:r>
      <w:r>
        <w:rPr>
          <w:rFonts w:eastAsia="Times New Roman"/>
          <w:color w:val="212121"/>
          <w:szCs w:val="24"/>
          <w:shd w:val="clear" w:color="auto" w:fill="FFFFFF"/>
        </w:rPr>
        <w:t>μου</w:t>
      </w:r>
      <w:r w:rsidRPr="00ED639D">
        <w:rPr>
          <w:rFonts w:eastAsia="Times New Roman"/>
          <w:color w:val="212121"/>
          <w:szCs w:val="24"/>
          <w:shd w:val="clear" w:color="auto" w:fill="FFFFFF"/>
        </w:rPr>
        <w:t xml:space="preserve"> είχε πει </w:t>
      </w:r>
      <w:r>
        <w:rPr>
          <w:rFonts w:eastAsia="Times New Roman"/>
          <w:color w:val="212121"/>
          <w:szCs w:val="24"/>
          <w:shd w:val="clear" w:color="auto" w:fill="FFFFFF"/>
        </w:rPr>
        <w:t>και ο κ.</w:t>
      </w:r>
      <w:r w:rsidRPr="00ED639D">
        <w:rPr>
          <w:rFonts w:eastAsia="Times New Roman"/>
          <w:color w:val="212121"/>
          <w:szCs w:val="24"/>
          <w:shd w:val="clear" w:color="auto" w:fill="FFFFFF"/>
        </w:rPr>
        <w:t xml:space="preserve"> Βαρβιτσιώτης</w:t>
      </w:r>
      <w:r>
        <w:rPr>
          <w:rFonts w:eastAsia="Times New Roman"/>
          <w:color w:val="212121"/>
          <w:szCs w:val="24"/>
          <w:shd w:val="clear" w:color="auto" w:fill="FFFFFF"/>
        </w:rPr>
        <w:t>,</w:t>
      </w:r>
      <w:r w:rsidRPr="00ED639D">
        <w:rPr>
          <w:rFonts w:eastAsia="Times New Roman"/>
          <w:color w:val="212121"/>
          <w:szCs w:val="24"/>
          <w:shd w:val="clear" w:color="auto" w:fill="FFFFFF"/>
        </w:rPr>
        <w:t xml:space="preserve"> αν είμαι καλός διαπραγματευτής ή όχι</w:t>
      </w:r>
      <w:r>
        <w:rPr>
          <w:rFonts w:eastAsia="Times New Roman"/>
          <w:color w:val="212121"/>
          <w:szCs w:val="24"/>
          <w:shd w:val="clear" w:color="auto" w:fill="FFFFFF"/>
        </w:rPr>
        <w:t>.</w:t>
      </w:r>
      <w:r w:rsidRPr="00ED639D">
        <w:rPr>
          <w:rFonts w:eastAsia="Times New Roman"/>
          <w:color w:val="212121"/>
          <w:szCs w:val="24"/>
          <w:shd w:val="clear" w:color="auto" w:fill="FFFFFF"/>
        </w:rPr>
        <w:t xml:space="preserve"> </w:t>
      </w:r>
      <w:r>
        <w:rPr>
          <w:rFonts w:eastAsia="Times New Roman"/>
          <w:color w:val="212121"/>
          <w:szCs w:val="24"/>
          <w:shd w:val="clear" w:color="auto" w:fill="FFFFFF"/>
        </w:rPr>
        <w:t>Δεν</w:t>
      </w:r>
      <w:r w:rsidRPr="00ED639D">
        <w:rPr>
          <w:rFonts w:eastAsia="Times New Roman"/>
          <w:color w:val="212121"/>
          <w:szCs w:val="24"/>
          <w:shd w:val="clear" w:color="auto" w:fill="FFFFFF"/>
        </w:rPr>
        <w:t xml:space="preserve"> προτίθε</w:t>
      </w:r>
      <w:r>
        <w:rPr>
          <w:rFonts w:eastAsia="Times New Roman"/>
          <w:color w:val="212121"/>
          <w:szCs w:val="24"/>
          <w:shd w:val="clear" w:color="auto" w:fill="FFFFFF"/>
        </w:rPr>
        <w:t>μαι να δουλέψω στη Wall Street, οπότε αυτό μπορούσα, αυτό έκανα.</w:t>
      </w:r>
    </w:p>
    <w:p w14:paraId="5218D7CB"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Υπήρχε το δεύτερο ζήτημα -το οποίο θα διατρέξω γρήγορα</w:t>
      </w:r>
      <w:r w:rsidRPr="00C87173">
        <w:rPr>
          <w:rFonts w:eastAsia="Times New Roman" w:cs="Times New Roman"/>
          <w:szCs w:val="24"/>
        </w:rPr>
        <w:t>-</w:t>
      </w:r>
      <w:r>
        <w:rPr>
          <w:rFonts w:eastAsia="Times New Roman" w:cs="Times New Roman"/>
          <w:szCs w:val="24"/>
        </w:rPr>
        <w:t xml:space="preserve"> ότι μια σειρά από υπηρεσίες στο προσφυγικό-μεταναστευτικό</w:t>
      </w:r>
      <w:r w:rsidRPr="00C87173">
        <w:rPr>
          <w:rFonts w:eastAsia="Times New Roman" w:cs="Times New Roman"/>
          <w:szCs w:val="24"/>
        </w:rPr>
        <w:t>,</w:t>
      </w:r>
      <w:r>
        <w:rPr>
          <w:rFonts w:eastAsia="Times New Roman" w:cs="Times New Roman"/>
          <w:szCs w:val="24"/>
        </w:rPr>
        <w:t xml:space="preserve"> μέχρι και τώρα και αυτή</w:t>
      </w:r>
      <w:r>
        <w:rPr>
          <w:rFonts w:eastAsia="Times New Roman" w:cs="Times New Roman"/>
          <w:szCs w:val="24"/>
        </w:rPr>
        <w:t>ν</w:t>
      </w:r>
      <w:r>
        <w:rPr>
          <w:rFonts w:eastAsia="Times New Roman" w:cs="Times New Roman"/>
          <w:szCs w:val="24"/>
        </w:rPr>
        <w:t xml:space="preserve"> τ</w:t>
      </w:r>
      <w:r>
        <w:rPr>
          <w:rFonts w:eastAsia="Times New Roman" w:cs="Times New Roman"/>
          <w:szCs w:val="24"/>
        </w:rPr>
        <w:t>η στιγμή</w:t>
      </w:r>
      <w:r w:rsidRPr="00C87173">
        <w:rPr>
          <w:rFonts w:eastAsia="Times New Roman" w:cs="Times New Roman"/>
          <w:szCs w:val="24"/>
        </w:rPr>
        <w:t>,</w:t>
      </w:r>
      <w:r>
        <w:rPr>
          <w:rFonts w:eastAsia="Times New Roman" w:cs="Times New Roman"/>
          <w:szCs w:val="24"/>
        </w:rPr>
        <w:t xml:space="preserve"> εκτελούνται από διεθνείς οργανισμούς</w:t>
      </w:r>
      <w:r w:rsidRPr="00C87173">
        <w:rPr>
          <w:rFonts w:eastAsia="Times New Roman" w:cs="Times New Roman"/>
          <w:szCs w:val="24"/>
        </w:rPr>
        <w:t xml:space="preserve"> </w:t>
      </w:r>
      <w:r>
        <w:rPr>
          <w:rFonts w:eastAsia="Times New Roman" w:cs="Times New Roman"/>
          <w:szCs w:val="24"/>
        </w:rPr>
        <w:t xml:space="preserve">και τους </w:t>
      </w:r>
      <w:r>
        <w:rPr>
          <w:rFonts w:eastAsia="Times New Roman" w:cs="Times New Roman"/>
          <w:szCs w:val="24"/>
          <w:lang w:val="en-US"/>
        </w:rPr>
        <w:t>partners</w:t>
      </w:r>
      <w:r w:rsidRPr="00C87173">
        <w:rPr>
          <w:rFonts w:eastAsia="Times New Roman" w:cs="Times New Roman"/>
          <w:szCs w:val="24"/>
        </w:rPr>
        <w:t xml:space="preserve"> </w:t>
      </w:r>
      <w:r>
        <w:rPr>
          <w:rFonts w:eastAsia="Times New Roman" w:cs="Times New Roman"/>
          <w:szCs w:val="24"/>
        </w:rPr>
        <w:t xml:space="preserve">τους. Όλα αυτά επειδή η Ύπατη Αρμοστεία -είπε ο κ. Παπαχριστόπουλος πόσα είναι τα </w:t>
      </w:r>
      <w:r>
        <w:rPr>
          <w:rFonts w:eastAsia="Times New Roman" w:cs="Times New Roman"/>
          <w:szCs w:val="24"/>
        </w:rPr>
        <w:lastRenderedPageBreak/>
        <w:t xml:space="preserve">εκατομμύρια των προσφύγων και μεταναστών </w:t>
      </w:r>
      <w:r>
        <w:rPr>
          <w:rFonts w:eastAsia="Times New Roman" w:cs="Times New Roman"/>
          <w:szCs w:val="24"/>
        </w:rPr>
        <w:t xml:space="preserve">σ’ </w:t>
      </w:r>
      <w:r>
        <w:rPr>
          <w:rFonts w:eastAsia="Times New Roman" w:cs="Times New Roman"/>
          <w:szCs w:val="24"/>
        </w:rPr>
        <w:t>όλο</w:t>
      </w:r>
      <w:r>
        <w:rPr>
          <w:rFonts w:eastAsia="Times New Roman" w:cs="Times New Roman"/>
          <w:szCs w:val="24"/>
        </w:rPr>
        <w:t>ν</w:t>
      </w:r>
      <w:r>
        <w:rPr>
          <w:rFonts w:eastAsia="Times New Roman" w:cs="Times New Roman"/>
          <w:szCs w:val="24"/>
        </w:rPr>
        <w:t xml:space="preserve"> τον κόσμο- αρχίζει και φεύγει από την Ελλάδα και μια σειρά α</w:t>
      </w:r>
      <w:r>
        <w:rPr>
          <w:rFonts w:eastAsia="Times New Roman" w:cs="Times New Roman"/>
          <w:szCs w:val="24"/>
        </w:rPr>
        <w:t xml:space="preserve">ρμοδιοτήτων ανατίθενται στο ελληνικό κράτος και στο ελληνικό </w:t>
      </w:r>
      <w:r>
        <w:rPr>
          <w:rFonts w:eastAsia="Times New Roman" w:cs="Times New Roman"/>
          <w:szCs w:val="24"/>
        </w:rPr>
        <w:t>δημόσιο</w:t>
      </w:r>
      <w:r>
        <w:rPr>
          <w:rFonts w:eastAsia="Times New Roman" w:cs="Times New Roman"/>
          <w:szCs w:val="24"/>
        </w:rPr>
        <w:t xml:space="preserve">. Θα έρθουν άλλα δύο νομοσχέδια που θα λύνουν μια σειρά ζητημάτων που έχουν να κάνουν με την εμπλοκή της </w:t>
      </w:r>
      <w:r>
        <w:rPr>
          <w:rFonts w:eastAsia="Times New Roman" w:cs="Times New Roman"/>
          <w:szCs w:val="24"/>
        </w:rPr>
        <w:t>αυτοδιοίκησης</w:t>
      </w:r>
      <w:r>
        <w:rPr>
          <w:rFonts w:eastAsia="Times New Roman" w:cs="Times New Roman"/>
          <w:szCs w:val="24"/>
        </w:rPr>
        <w:t xml:space="preserve">, της </w:t>
      </w:r>
      <w:r>
        <w:rPr>
          <w:rFonts w:eastAsia="Times New Roman" w:cs="Times New Roman"/>
          <w:szCs w:val="24"/>
        </w:rPr>
        <w:t>κ</w:t>
      </w:r>
      <w:r>
        <w:rPr>
          <w:rFonts w:eastAsia="Times New Roman" w:cs="Times New Roman"/>
          <w:szCs w:val="24"/>
        </w:rPr>
        <w:t xml:space="preserve">οινωνίας των </w:t>
      </w:r>
      <w:r>
        <w:rPr>
          <w:rFonts w:eastAsia="Times New Roman" w:cs="Times New Roman"/>
          <w:szCs w:val="24"/>
        </w:rPr>
        <w:t>π</w:t>
      </w:r>
      <w:r>
        <w:rPr>
          <w:rFonts w:eastAsia="Times New Roman" w:cs="Times New Roman"/>
          <w:szCs w:val="24"/>
        </w:rPr>
        <w:t>ολιτών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w:t>
      </w:r>
    </w:p>
    <w:p w14:paraId="5218D7CC"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Θα πρέπει εμείς να προετοιμαστούμε</w:t>
      </w:r>
      <w:r>
        <w:rPr>
          <w:rFonts w:eastAsia="Times New Roman" w:cs="Times New Roman"/>
          <w:szCs w:val="24"/>
        </w:rPr>
        <w:t>. Προκύπτουν καινούργια ζητήματα, που έχουν να κάνουν με τη αντίληψη των υπηρεσιών του Υπουργείου σε σχέση με τις αρμοδιότητες. Την 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2019 αναλαμβάνουμε τις μεταφορές και τις μετακινήσεις. Έχουμε στον αέρα διεθνή διαγωνισμό για τις μεταφορές και τις μετα</w:t>
      </w:r>
      <w:r>
        <w:rPr>
          <w:rFonts w:eastAsia="Times New Roman" w:cs="Times New Roman"/>
          <w:szCs w:val="24"/>
        </w:rPr>
        <w:t xml:space="preserve">κινήσεις. Έχουμε και τη δυνατότητα να χρησιμοποιήσουμε κάποια χρήματα στην αρχή, ώστε αυτά να γίνονται με αναθέσεις, πολύ λίγα χρήματα. Πρέπει να το κάνουμε αυτό. </w:t>
      </w:r>
    </w:p>
    <w:p w14:paraId="5218D7CD"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Παρουσιάζεται το πρόβλημα όπου μια υπηρεσία λέει «δεν είναι σαφής η δική μου αρμοδιότητα» κα</w:t>
      </w:r>
      <w:r>
        <w:rPr>
          <w:rFonts w:eastAsia="Times New Roman" w:cs="Times New Roman"/>
          <w:szCs w:val="24"/>
        </w:rPr>
        <w:t xml:space="preserve">ι η άλλη υπηρεσία λέει το ίδιο. Τώρα, με αυτό το νομοθέτημα, λύνουμε αυτό το ζήτημα. </w:t>
      </w:r>
    </w:p>
    <w:p w14:paraId="5218D7CE"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lastRenderedPageBreak/>
        <w:t xml:space="preserve">Για τους πολίτες της Αυστραλίας που συμμετέχουν στο </w:t>
      </w:r>
      <w:r>
        <w:rPr>
          <w:rFonts w:eastAsia="Times New Roman" w:cs="Times New Roman"/>
          <w:szCs w:val="24"/>
        </w:rPr>
        <w:t xml:space="preserve">πρόγραμμα </w:t>
      </w:r>
      <w:r>
        <w:rPr>
          <w:rFonts w:eastAsia="Times New Roman" w:cs="Times New Roman"/>
          <w:szCs w:val="24"/>
        </w:rPr>
        <w:t>«Κινητικότητα των Νέων», αλλά και τους πιλότους, τους τεχνικούς και το διοικητικό προσωπικό που έρχονται και</w:t>
      </w:r>
      <w:r>
        <w:rPr>
          <w:rFonts w:eastAsia="Times New Roman" w:cs="Times New Roman"/>
          <w:szCs w:val="24"/>
        </w:rPr>
        <w:t xml:space="preserve"> συνδράμουν, με απόφαση της ελληνικής Κυβέρνησης και του Υπουργείου Προστασίας του Πολίτη, λύνουμε ένα μόνιμο ζήτημα για το με ποιον τρόπο ρυθμίζονται οι άλλες σχέσεις τους. </w:t>
      </w:r>
    </w:p>
    <w:p w14:paraId="5218D7CF"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 xml:space="preserve">Λέει η </w:t>
      </w:r>
      <w:r>
        <w:rPr>
          <w:rFonts w:eastAsia="Times New Roman" w:cs="Times New Roman"/>
          <w:szCs w:val="24"/>
        </w:rPr>
        <w:t xml:space="preserve">κ. </w:t>
      </w:r>
      <w:r>
        <w:rPr>
          <w:rFonts w:eastAsia="Times New Roman" w:cs="Times New Roman"/>
          <w:szCs w:val="24"/>
        </w:rPr>
        <w:t>Μανωλάκου ότι υπάρχουν συνδικαλιστικές οργανώσεις στην Αυστραλία. Εντάξ</w:t>
      </w:r>
      <w:r>
        <w:rPr>
          <w:rFonts w:eastAsia="Times New Roman" w:cs="Times New Roman"/>
          <w:szCs w:val="24"/>
        </w:rPr>
        <w:t xml:space="preserve">ει. </w:t>
      </w:r>
    </w:p>
    <w:p w14:paraId="5218D7D0" w14:textId="77777777" w:rsidR="00BE48FC" w:rsidRDefault="008F016C">
      <w:pPr>
        <w:spacing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 xml:space="preserve">Τις έχουμε καταθέσει. </w:t>
      </w:r>
    </w:p>
    <w:p w14:paraId="5218D7D1" w14:textId="77777777" w:rsidR="00BE48FC" w:rsidRDefault="008F016C">
      <w:pPr>
        <w:spacing w:line="600" w:lineRule="auto"/>
        <w:ind w:firstLine="720"/>
        <w:jc w:val="both"/>
        <w:rPr>
          <w:rFonts w:eastAsia="Times New Roman" w:cs="Times New Roman"/>
          <w:b/>
          <w:szCs w:val="24"/>
        </w:rPr>
      </w:pPr>
      <w:r w:rsidRPr="007C7A68">
        <w:rPr>
          <w:rFonts w:eastAsia="Times New Roman"/>
          <w:b/>
          <w:bCs/>
          <w:color w:val="242424"/>
          <w:szCs w:val="24"/>
        </w:rPr>
        <w:t xml:space="preserve">ΔΗΜΗΤΡΙΟΣ ΒΙΤΣΑΣ (Υπουργός </w:t>
      </w:r>
      <w:r>
        <w:rPr>
          <w:rFonts w:eastAsia="Times New Roman"/>
          <w:b/>
          <w:bCs/>
          <w:color w:val="242424"/>
          <w:szCs w:val="24"/>
        </w:rPr>
        <w:t>Μεταναστευτικής Πολιτικής</w:t>
      </w:r>
      <w:r w:rsidRPr="007C7A68">
        <w:rPr>
          <w:rFonts w:eastAsia="Times New Roman"/>
          <w:b/>
          <w:bCs/>
          <w:color w:val="242424"/>
          <w:szCs w:val="24"/>
        </w:rPr>
        <w:t>):</w:t>
      </w:r>
      <w:r>
        <w:rPr>
          <w:rFonts w:eastAsia="Times New Roman" w:cs="Times New Roman"/>
          <w:szCs w:val="24"/>
        </w:rPr>
        <w:t xml:space="preserve"> Μα, δεν αντιδικώ ότι υπάρχουν. </w:t>
      </w:r>
    </w:p>
    <w:p w14:paraId="5218D7D2"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 xml:space="preserve">Εμείς όμως λύνουμε άλλο ζήτημα. Δεν λύνουμε αυτό. Τι θα κάναμε δηλαδή; Θα απαγορεύαμε να έρχονται; Όχι. Λύνουμε άλλο ζήτημα, το πώς νομιμοποιείται η δραστηριότητά τους εδώ. </w:t>
      </w:r>
    </w:p>
    <w:p w14:paraId="5218D7D3"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 xml:space="preserve">Όσον αφορά </w:t>
      </w:r>
      <w:r>
        <w:rPr>
          <w:rFonts w:eastAsia="Times New Roman" w:cs="Times New Roman"/>
          <w:szCs w:val="24"/>
        </w:rPr>
        <w:t>σ</w:t>
      </w:r>
      <w:r>
        <w:rPr>
          <w:rFonts w:eastAsia="Times New Roman" w:cs="Times New Roman"/>
          <w:szCs w:val="24"/>
        </w:rPr>
        <w:t>την</w:t>
      </w:r>
      <w:r w:rsidRPr="00611DF0">
        <w:rPr>
          <w:rFonts w:eastAsia="Times New Roman" w:cs="Times New Roman"/>
          <w:szCs w:val="24"/>
        </w:rPr>
        <w:t xml:space="preserve"> </w:t>
      </w:r>
      <w:r>
        <w:rPr>
          <w:rFonts w:eastAsia="Times New Roman" w:cs="Times New Roman"/>
          <w:szCs w:val="24"/>
          <w:lang w:val="en-US"/>
        </w:rPr>
        <w:t>golden</w:t>
      </w:r>
      <w:r w:rsidRPr="00611DF0">
        <w:rPr>
          <w:rFonts w:eastAsia="Times New Roman" w:cs="Times New Roman"/>
          <w:szCs w:val="24"/>
        </w:rPr>
        <w:t xml:space="preserve"> </w:t>
      </w:r>
      <w:r>
        <w:rPr>
          <w:rFonts w:eastAsia="Times New Roman" w:cs="Times New Roman"/>
          <w:szCs w:val="24"/>
          <w:lang w:val="en-US"/>
        </w:rPr>
        <w:t>visa</w:t>
      </w:r>
      <w:r>
        <w:rPr>
          <w:rFonts w:eastAsia="Times New Roman" w:cs="Times New Roman"/>
          <w:szCs w:val="24"/>
        </w:rPr>
        <w:t>, εμείς προβλέπουμε τη δυνατότητα χορήγησης μόνιμης άδε</w:t>
      </w:r>
      <w:r>
        <w:rPr>
          <w:rFonts w:eastAsia="Times New Roman" w:cs="Times New Roman"/>
          <w:szCs w:val="24"/>
        </w:rPr>
        <w:t xml:space="preserve">ιας διαμονής επενδυτή σε πολίτη τρίτης χώρας που απέκτησε κατά πλήρη κυριότητα και νομή </w:t>
      </w:r>
      <w:r>
        <w:rPr>
          <w:rFonts w:eastAsia="Times New Roman" w:cs="Times New Roman"/>
          <w:szCs w:val="24"/>
        </w:rPr>
        <w:lastRenderedPageBreak/>
        <w:t>ακίνητη περιουσία αντικειμενικής αξίας 250.000 ευρώ ως κληρονόμου λόγω διαθήκης ή γονικής παροχής, εφόσον είναι ανήλικος. Αυτό το ενδεχόμενο δεν το ρύθμιζε ως τώρα η νο</w:t>
      </w:r>
      <w:r>
        <w:rPr>
          <w:rFonts w:eastAsia="Times New Roman" w:cs="Times New Roman"/>
          <w:szCs w:val="24"/>
        </w:rPr>
        <w:t xml:space="preserve">μοθεσία, γι’ αυτό πάμε και το ρυθμίζουμε. </w:t>
      </w:r>
    </w:p>
    <w:p w14:paraId="5218D7D4" w14:textId="77777777" w:rsidR="00BE48FC" w:rsidRDefault="008F016C">
      <w:pPr>
        <w:tabs>
          <w:tab w:val="left" w:pos="1134"/>
        </w:tabs>
        <w:spacing w:line="600" w:lineRule="auto"/>
        <w:ind w:firstLine="720"/>
        <w:jc w:val="both"/>
        <w:rPr>
          <w:rFonts w:eastAsia="Times New Roman" w:cs="Times New Roman"/>
          <w:szCs w:val="24"/>
        </w:rPr>
      </w:pPr>
      <w:r w:rsidRPr="009A65EF">
        <w:rPr>
          <w:rFonts w:eastAsia="Times New Roman" w:cs="Times New Roman"/>
          <w:szCs w:val="24"/>
        </w:rPr>
        <w:t>(Στο σημείο αυτό κτυπάει το κουδούνι λήξεως του χρ</w:t>
      </w:r>
      <w:r>
        <w:rPr>
          <w:rFonts w:eastAsia="Times New Roman" w:cs="Times New Roman"/>
          <w:szCs w:val="24"/>
        </w:rPr>
        <w:t>όνου ομιλίας του κυρίου Υπουργού</w:t>
      </w:r>
      <w:r w:rsidRPr="009A65EF">
        <w:rPr>
          <w:rFonts w:eastAsia="Times New Roman" w:cs="Times New Roman"/>
          <w:szCs w:val="24"/>
        </w:rPr>
        <w:t>)</w:t>
      </w:r>
    </w:p>
    <w:p w14:paraId="5218D7D5"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Εισάγουμε μια σειρά ρυθμίσεις ώστε να μην γίνονται –επιτρέψτε μου να πω- απατεωνιές. Ας πούμε, δεν θα μπορεί ο ένας να το μεταφέρ</w:t>
      </w:r>
      <w:r>
        <w:rPr>
          <w:rFonts w:eastAsia="Times New Roman" w:cs="Times New Roman"/>
          <w:szCs w:val="24"/>
        </w:rPr>
        <w:t xml:space="preserve">ει στον άλλο αμέσως μετά και με ένα οίκημα να γίνεται ολόκληρη ιστορία ή οι δίγραμμες επιταγές, που περνάνε όλα μέσα από το τραπεζικό σύστημα, και τρίτον η αδυναμία πλέον να χρησιμοποιεί ο άλλος </w:t>
      </w:r>
      <w:r>
        <w:rPr>
          <w:rFonts w:eastAsia="Times New Roman" w:cs="Times New Roman"/>
          <w:szCs w:val="24"/>
          <w:lang w:val="en-US"/>
        </w:rPr>
        <w:t>POS</w:t>
      </w:r>
      <w:r>
        <w:rPr>
          <w:rFonts w:eastAsia="Times New Roman" w:cs="Times New Roman"/>
          <w:szCs w:val="24"/>
        </w:rPr>
        <w:t xml:space="preserve">, τερματικά απομακρυσμένων συναλλαγών, για να το κάνει με </w:t>
      </w:r>
      <w:r>
        <w:rPr>
          <w:rFonts w:eastAsia="Times New Roman" w:cs="Times New Roman"/>
          <w:szCs w:val="24"/>
        </w:rPr>
        <w:t xml:space="preserve">αυτόν τον τρόπο. Όλη η συζήτηση στην οποία έχει επέμβει και ο οικονομικός εισαγγελέας θα είχε αυτή τη λογική. </w:t>
      </w:r>
    </w:p>
    <w:p w14:paraId="5218D7D6" w14:textId="77777777" w:rsidR="00BE48FC" w:rsidRDefault="008F016C">
      <w:pPr>
        <w:spacing w:line="600" w:lineRule="auto"/>
        <w:ind w:firstLine="720"/>
        <w:jc w:val="both"/>
        <w:rPr>
          <w:rFonts w:eastAsia="Times New Roman" w:cs="Times New Roman"/>
          <w:szCs w:val="24"/>
        </w:rPr>
      </w:pPr>
      <w:r w:rsidRPr="00A55885">
        <w:rPr>
          <w:rFonts w:eastAsia="Times New Roman" w:cs="Times New Roman"/>
          <w:b/>
          <w:szCs w:val="24"/>
        </w:rPr>
        <w:t xml:space="preserve">ΠΡΟΕΔΡΕΥΩΝ (Νικήτας Κακλαμάνης): </w:t>
      </w:r>
      <w:r>
        <w:rPr>
          <w:rFonts w:eastAsia="Times New Roman" w:cs="Times New Roman"/>
          <w:szCs w:val="24"/>
        </w:rPr>
        <w:t xml:space="preserve">Κύριε Υπουργέ, πρέπει να το μαζεύετε λίγο. Μιλάτε επτά λεπτά πάνω από τον χρόνο σας. </w:t>
      </w:r>
    </w:p>
    <w:p w14:paraId="5218D7D7" w14:textId="77777777" w:rsidR="00BE48FC" w:rsidRDefault="008F016C">
      <w:pPr>
        <w:spacing w:line="600" w:lineRule="auto"/>
        <w:ind w:firstLine="720"/>
        <w:jc w:val="both"/>
        <w:rPr>
          <w:rFonts w:eastAsia="Times New Roman" w:cs="Times New Roman"/>
          <w:szCs w:val="24"/>
        </w:rPr>
      </w:pPr>
      <w:r w:rsidRPr="007C7A68">
        <w:rPr>
          <w:rFonts w:eastAsia="Times New Roman"/>
          <w:b/>
          <w:bCs/>
          <w:color w:val="242424"/>
          <w:szCs w:val="24"/>
        </w:rPr>
        <w:lastRenderedPageBreak/>
        <w:t>ΔΗΜΗΤΡΙΟΣ ΒΙΤΣΑΣ (Υπουργός</w:t>
      </w:r>
      <w:r w:rsidRPr="007C7A68">
        <w:rPr>
          <w:rFonts w:eastAsia="Times New Roman"/>
          <w:b/>
          <w:bCs/>
          <w:color w:val="242424"/>
          <w:szCs w:val="24"/>
        </w:rPr>
        <w:t xml:space="preserve"> Μεταναστευτικής Πολιτικής):</w:t>
      </w:r>
      <w:r>
        <w:rPr>
          <w:rFonts w:eastAsia="Times New Roman"/>
          <w:bCs/>
          <w:color w:val="242424"/>
          <w:szCs w:val="24"/>
        </w:rPr>
        <w:t xml:space="preserve"> </w:t>
      </w:r>
      <w:r>
        <w:rPr>
          <w:rFonts w:eastAsia="Times New Roman" w:cs="Times New Roman"/>
          <w:szCs w:val="24"/>
        </w:rPr>
        <w:t xml:space="preserve">Θα πω δύο πράγματα. </w:t>
      </w:r>
    </w:p>
    <w:p w14:paraId="5218D7D8" w14:textId="77777777" w:rsidR="00BE48FC" w:rsidRDefault="008F016C">
      <w:pPr>
        <w:spacing w:line="600" w:lineRule="auto"/>
        <w:ind w:firstLine="720"/>
        <w:jc w:val="both"/>
        <w:rPr>
          <w:rFonts w:eastAsia="Times New Roman" w:cs="Times New Roman"/>
          <w:szCs w:val="24"/>
        </w:rPr>
      </w:pPr>
      <w:r w:rsidRPr="00B75E35">
        <w:rPr>
          <w:rFonts w:eastAsia="Times New Roman" w:cs="Times New Roman"/>
          <w:b/>
          <w:szCs w:val="24"/>
        </w:rPr>
        <w:t>ΠΡΟΕΔΡΕΥΩΝ (Νικήτας Κακλαμάνης):</w:t>
      </w:r>
      <w:r w:rsidRPr="00B75E35">
        <w:rPr>
          <w:rFonts w:eastAsia="Times New Roman" w:cs="Times New Roman"/>
          <w:szCs w:val="24"/>
        </w:rPr>
        <w:t xml:space="preserve"> </w:t>
      </w:r>
      <w:r>
        <w:rPr>
          <w:rFonts w:eastAsia="Times New Roman" w:cs="Times New Roman"/>
          <w:szCs w:val="24"/>
        </w:rPr>
        <w:t xml:space="preserve">Αυτά τα δύο και κλείστε, παρακαλώ. </w:t>
      </w:r>
    </w:p>
    <w:p w14:paraId="5218D7D9" w14:textId="77777777" w:rsidR="00BE48FC" w:rsidRDefault="008F016C">
      <w:pPr>
        <w:spacing w:line="600" w:lineRule="auto"/>
        <w:ind w:firstLine="720"/>
        <w:jc w:val="both"/>
        <w:rPr>
          <w:rFonts w:eastAsia="Times New Roman" w:cs="Times New Roman"/>
          <w:szCs w:val="24"/>
        </w:rPr>
      </w:pPr>
      <w:r>
        <w:rPr>
          <w:rFonts w:eastAsia="Times New Roman" w:cs="Times New Roman"/>
          <w:b/>
          <w:szCs w:val="24"/>
        </w:rPr>
        <w:t xml:space="preserve">ΝΟΤΗΣ ΜΗΤΑΡΑΚΗΣ: </w:t>
      </w:r>
      <w:r>
        <w:rPr>
          <w:rFonts w:eastAsia="Times New Roman" w:cs="Times New Roman"/>
          <w:szCs w:val="24"/>
        </w:rPr>
        <w:t>Δεν φταίμε εμείς που το κάνατε κατεπείγον!</w:t>
      </w:r>
    </w:p>
    <w:p w14:paraId="5218D7DA" w14:textId="77777777" w:rsidR="00BE48FC" w:rsidRDefault="008F016C">
      <w:pPr>
        <w:spacing w:line="600" w:lineRule="auto"/>
        <w:ind w:firstLine="720"/>
        <w:jc w:val="both"/>
        <w:rPr>
          <w:rFonts w:eastAsia="Times New Roman" w:cs="Times New Roman"/>
          <w:szCs w:val="24"/>
        </w:rPr>
      </w:pPr>
      <w:r>
        <w:rPr>
          <w:rFonts w:eastAsia="Times New Roman" w:cs="Times New Roman"/>
          <w:b/>
          <w:szCs w:val="24"/>
        </w:rPr>
        <w:t xml:space="preserve">ΣΟΦΙΑ ΒΟΥΛΤΕΨΗ: </w:t>
      </w:r>
      <w:r>
        <w:rPr>
          <w:rFonts w:eastAsia="Times New Roman" w:cs="Times New Roman"/>
          <w:szCs w:val="24"/>
        </w:rPr>
        <w:t>Ας μην το κάνατε κατεπείγον, για να έχετε χρόνο να μιλάτε!</w:t>
      </w:r>
    </w:p>
    <w:p w14:paraId="5218D7DB" w14:textId="77777777" w:rsidR="00BE48FC" w:rsidRDefault="008F016C">
      <w:pPr>
        <w:spacing w:line="600" w:lineRule="auto"/>
        <w:ind w:firstLine="720"/>
        <w:jc w:val="both"/>
        <w:rPr>
          <w:rFonts w:eastAsia="Times New Roman" w:cs="Times New Roman"/>
          <w:szCs w:val="24"/>
        </w:rPr>
      </w:pPr>
      <w:r w:rsidRPr="00CA590D">
        <w:rPr>
          <w:rFonts w:eastAsia="Times New Roman"/>
          <w:b/>
          <w:bCs/>
          <w:color w:val="242424"/>
          <w:szCs w:val="24"/>
        </w:rPr>
        <w:t>ΔΗΜΗΤΡΙΟΣ ΒΙΤΣΑΣ (Υπουργός Μεταναστευτικής Πολιτικής):</w:t>
      </w:r>
      <w:r>
        <w:rPr>
          <w:rFonts w:eastAsia="Times New Roman" w:cs="Times New Roman"/>
          <w:szCs w:val="24"/>
        </w:rPr>
        <w:t xml:space="preserve"> </w:t>
      </w:r>
      <w:r w:rsidRPr="007C7A68">
        <w:rPr>
          <w:rFonts w:eastAsia="Times New Roman" w:cs="Times New Roman"/>
          <w:szCs w:val="24"/>
        </w:rPr>
        <w:t>Είδατε</w:t>
      </w:r>
      <w:r>
        <w:rPr>
          <w:rFonts w:eastAsia="Times New Roman" w:cs="Times New Roman"/>
          <w:szCs w:val="24"/>
        </w:rPr>
        <w:t xml:space="preserve"> να διαμαρτυρηθώ εγώ; Ευχαριστώ πολύ που διαμαρτύρεστε εσείς για εμένα. Δεν διαμαρτυρήθηκα εγώ. </w:t>
      </w:r>
    </w:p>
    <w:p w14:paraId="5218D7DC" w14:textId="77777777" w:rsidR="00BE48FC" w:rsidRDefault="008F016C">
      <w:pPr>
        <w:spacing w:line="600" w:lineRule="auto"/>
        <w:ind w:firstLine="720"/>
        <w:jc w:val="both"/>
        <w:rPr>
          <w:rFonts w:eastAsia="Times New Roman" w:cs="Times New Roman"/>
          <w:szCs w:val="24"/>
        </w:rPr>
      </w:pPr>
      <w:r w:rsidRPr="00B75E35">
        <w:rPr>
          <w:rFonts w:eastAsia="Times New Roman" w:cs="Times New Roman"/>
          <w:b/>
          <w:szCs w:val="24"/>
        </w:rPr>
        <w:t>ΠΡΟΕΔΡΕΥΩΝ (Νικήτας Κακλαμάνης):</w:t>
      </w:r>
      <w:r w:rsidRPr="00B75E35">
        <w:rPr>
          <w:rFonts w:eastAsia="Times New Roman" w:cs="Times New Roman"/>
          <w:szCs w:val="24"/>
        </w:rPr>
        <w:t xml:space="preserve"> </w:t>
      </w:r>
      <w:r>
        <w:rPr>
          <w:rFonts w:eastAsia="Times New Roman" w:cs="Times New Roman"/>
          <w:szCs w:val="24"/>
        </w:rPr>
        <w:t xml:space="preserve">Μη διακόπτουμε, παρακαλώ για να τελειώνουμε. </w:t>
      </w:r>
    </w:p>
    <w:p w14:paraId="5218D7DD" w14:textId="77777777" w:rsidR="00BE48FC" w:rsidRDefault="008F016C">
      <w:pPr>
        <w:spacing w:line="600" w:lineRule="auto"/>
        <w:ind w:firstLine="720"/>
        <w:jc w:val="both"/>
        <w:rPr>
          <w:rFonts w:eastAsia="Times New Roman" w:cs="Times New Roman"/>
          <w:szCs w:val="24"/>
        </w:rPr>
      </w:pPr>
      <w:r w:rsidRPr="007C7A68">
        <w:rPr>
          <w:rFonts w:eastAsia="Times New Roman"/>
          <w:b/>
          <w:bCs/>
          <w:color w:val="242424"/>
          <w:szCs w:val="24"/>
        </w:rPr>
        <w:t>ΔΗΜΗΤΡΙΟΣ ΒΙΤΣΑΣ (Υ</w:t>
      </w:r>
      <w:r w:rsidRPr="007C7A68">
        <w:rPr>
          <w:rFonts w:eastAsia="Times New Roman"/>
          <w:b/>
          <w:bCs/>
          <w:color w:val="242424"/>
          <w:szCs w:val="24"/>
        </w:rPr>
        <w:t>πουργός Μεταναστευτικής Πολιτικής):</w:t>
      </w:r>
      <w:r>
        <w:rPr>
          <w:rFonts w:eastAsia="Times New Roman" w:cs="Times New Roman"/>
          <w:szCs w:val="24"/>
        </w:rPr>
        <w:t xml:space="preserve"> Θα έχω και δευτερολογία, αφού μιλήσετε και εσείς, κύριε Μηταράκη. </w:t>
      </w:r>
    </w:p>
    <w:p w14:paraId="5218D7DE" w14:textId="77777777" w:rsidR="00BE48FC" w:rsidRDefault="008F016C">
      <w:pPr>
        <w:spacing w:line="600" w:lineRule="auto"/>
        <w:ind w:firstLine="720"/>
        <w:jc w:val="both"/>
        <w:rPr>
          <w:rFonts w:eastAsia="Times New Roman" w:cs="Times New Roman"/>
          <w:szCs w:val="24"/>
        </w:rPr>
      </w:pPr>
      <w:r w:rsidRPr="00B75E35">
        <w:rPr>
          <w:rFonts w:eastAsia="Times New Roman" w:cs="Times New Roman"/>
          <w:b/>
          <w:szCs w:val="24"/>
        </w:rPr>
        <w:lastRenderedPageBreak/>
        <w:t>ΠΡΟΕΔΡΕΥΩΝ (Νικήτας Κακλαμάνης):</w:t>
      </w:r>
      <w:r w:rsidRPr="00B75E35">
        <w:rPr>
          <w:rFonts w:eastAsia="Times New Roman" w:cs="Times New Roman"/>
          <w:szCs w:val="24"/>
        </w:rPr>
        <w:t xml:space="preserve"> </w:t>
      </w:r>
      <w:r>
        <w:rPr>
          <w:rFonts w:eastAsia="Times New Roman" w:cs="Times New Roman"/>
          <w:szCs w:val="24"/>
        </w:rPr>
        <w:t xml:space="preserve">Ούτε εσείς έχετε δευτερολογία, κύριε Υπουργέ, </w:t>
      </w:r>
      <w:r>
        <w:rPr>
          <w:rFonts w:eastAsia="Times New Roman" w:cs="Times New Roman"/>
          <w:szCs w:val="24"/>
        </w:rPr>
        <w:t xml:space="preserve">γι’ </w:t>
      </w:r>
      <w:r>
        <w:rPr>
          <w:rFonts w:eastAsia="Times New Roman" w:cs="Times New Roman"/>
          <w:szCs w:val="24"/>
        </w:rPr>
        <w:t xml:space="preserve">αυτό σας αφήνω να μιλήσετε. </w:t>
      </w:r>
    </w:p>
    <w:p w14:paraId="5218D7DF" w14:textId="77777777" w:rsidR="00BE48FC" w:rsidRDefault="008F016C">
      <w:pPr>
        <w:spacing w:line="600" w:lineRule="auto"/>
        <w:ind w:firstLine="720"/>
        <w:jc w:val="both"/>
        <w:rPr>
          <w:rFonts w:eastAsia="Times New Roman" w:cs="Times New Roman"/>
          <w:szCs w:val="24"/>
        </w:rPr>
      </w:pPr>
      <w:r w:rsidRPr="007C7A68">
        <w:rPr>
          <w:rFonts w:eastAsia="Times New Roman"/>
          <w:b/>
          <w:bCs/>
          <w:color w:val="242424"/>
          <w:szCs w:val="24"/>
        </w:rPr>
        <w:t>ΔΗΜΗΤΡΙΟΣ ΒΙΤΣΑΣ (Υπουργός Μεταναστευτική</w:t>
      </w:r>
      <w:r w:rsidRPr="007C7A68">
        <w:rPr>
          <w:rFonts w:eastAsia="Times New Roman"/>
          <w:b/>
          <w:bCs/>
          <w:color w:val="242424"/>
          <w:szCs w:val="24"/>
        </w:rPr>
        <w:t>ς Πολιτικής)</w:t>
      </w:r>
      <w:r>
        <w:rPr>
          <w:rFonts w:eastAsia="Times New Roman"/>
          <w:b/>
          <w:bCs/>
          <w:color w:val="242424"/>
          <w:szCs w:val="24"/>
        </w:rPr>
        <w:t>:</w:t>
      </w:r>
      <w:r>
        <w:rPr>
          <w:rFonts w:eastAsia="Times New Roman"/>
          <w:bCs/>
          <w:color w:val="242424"/>
          <w:szCs w:val="24"/>
        </w:rPr>
        <w:t xml:space="preserve"> </w:t>
      </w:r>
      <w:r>
        <w:rPr>
          <w:rFonts w:eastAsia="Times New Roman" w:cs="Times New Roman"/>
          <w:szCs w:val="24"/>
        </w:rPr>
        <w:t xml:space="preserve">Δύο πράγματα θέλω να πω. Πρώτη φορά άκουσα ότι ένα άρθρο νόμου πρέπει να έχει έναν κατάλογο για το </w:t>
      </w:r>
      <w:r>
        <w:rPr>
          <w:rFonts w:eastAsia="Times New Roman" w:cs="Times New Roman"/>
          <w:szCs w:val="24"/>
        </w:rPr>
        <w:t xml:space="preserve">που </w:t>
      </w:r>
      <w:r>
        <w:rPr>
          <w:rFonts w:eastAsia="Times New Roman" w:cs="Times New Roman"/>
          <w:szCs w:val="24"/>
        </w:rPr>
        <w:t xml:space="preserve">θα πάνε τα χρήματα. </w:t>
      </w:r>
    </w:p>
    <w:p w14:paraId="5218D7E0"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Πρώτον, καταθέτω στα Πρακτικά της Βουλής το σύνολο των χρημάτων όλων αυτών που έχουν γίνει με διαδικασίες</w:t>
      </w:r>
      <w:r>
        <w:rPr>
          <w:rFonts w:eastAsia="Times New Roman" w:cs="Times New Roman"/>
          <w:szCs w:val="24"/>
        </w:rPr>
        <w:t>,</w:t>
      </w:r>
      <w:r>
        <w:rPr>
          <w:rFonts w:eastAsia="Times New Roman" w:cs="Times New Roman"/>
          <w:szCs w:val="24"/>
        </w:rPr>
        <w:t xml:space="preserve"> όχι απευθεί</w:t>
      </w:r>
      <w:r>
        <w:rPr>
          <w:rFonts w:eastAsia="Times New Roman" w:cs="Times New Roman"/>
          <w:szCs w:val="24"/>
        </w:rPr>
        <w:t>ας ανάθεση. Είναι ΔΕΗ και άλλα τέτοια πράγματα. Το σύνολο αυτών των χρημάτων, για τα οποία λύνουμε την εκκρεμότητα σήμερα, είναι 2.</w:t>
      </w:r>
      <w:r>
        <w:rPr>
          <w:rFonts w:eastAsia="Times New Roman" w:cs="Times New Roman"/>
          <w:szCs w:val="24"/>
        </w:rPr>
        <w:t>000.000 ευρώ</w:t>
      </w:r>
      <w:r>
        <w:rPr>
          <w:rFonts w:eastAsia="Times New Roman" w:cs="Times New Roman"/>
          <w:szCs w:val="24"/>
        </w:rPr>
        <w:t xml:space="preserve">. </w:t>
      </w:r>
    </w:p>
    <w:p w14:paraId="5218D7E1" w14:textId="77777777" w:rsidR="00BE48FC" w:rsidRDefault="008F016C">
      <w:pPr>
        <w:spacing w:line="600" w:lineRule="auto"/>
        <w:ind w:firstLine="720"/>
        <w:jc w:val="both"/>
        <w:rPr>
          <w:rFonts w:eastAsia="Times New Roman" w:cs="Times New Roman"/>
        </w:rPr>
      </w:pPr>
      <w:r w:rsidRPr="0035152D">
        <w:rPr>
          <w:rFonts w:eastAsia="Times New Roman" w:cs="Times New Roman"/>
        </w:rPr>
        <w:t xml:space="preserve">(Στο σημείο αυτό ο </w:t>
      </w:r>
      <w:r>
        <w:rPr>
          <w:rFonts w:eastAsia="Times New Roman" w:cs="Times New Roman"/>
        </w:rPr>
        <w:t xml:space="preserve">Υπουργός </w:t>
      </w:r>
      <w:r w:rsidRPr="0035152D">
        <w:rPr>
          <w:rFonts w:eastAsia="Times New Roman" w:cs="Times New Roman"/>
        </w:rPr>
        <w:t xml:space="preserve">κ. </w:t>
      </w:r>
      <w:r>
        <w:rPr>
          <w:rFonts w:eastAsia="Times New Roman" w:cs="Times New Roman"/>
        </w:rPr>
        <w:t xml:space="preserve">Δημήτριος Βίτσας καταθέτει για τα Πρακτικά το </w:t>
      </w:r>
      <w:r w:rsidRPr="0035152D">
        <w:rPr>
          <w:rFonts w:eastAsia="Times New Roman" w:cs="Times New Roman"/>
        </w:rPr>
        <w:t>προαναφερθέν</w:t>
      </w:r>
      <w:r>
        <w:rPr>
          <w:rFonts w:eastAsia="Times New Roman" w:cs="Times New Roman"/>
        </w:rPr>
        <w:t xml:space="preserve"> έγγραφο</w:t>
      </w:r>
      <w:r w:rsidRPr="0035152D">
        <w:rPr>
          <w:rFonts w:eastAsia="Times New Roman" w:cs="Times New Roman"/>
        </w:rPr>
        <w:t>, τ</w:t>
      </w:r>
      <w:r>
        <w:rPr>
          <w:rFonts w:eastAsia="Times New Roman" w:cs="Times New Roman"/>
        </w:rPr>
        <w:t>ο</w:t>
      </w:r>
      <w:r w:rsidRPr="0035152D">
        <w:rPr>
          <w:rFonts w:eastAsia="Times New Roman" w:cs="Times New Roman"/>
        </w:rPr>
        <w:t xml:space="preserve"> οποί</w:t>
      </w:r>
      <w:r>
        <w:rPr>
          <w:rFonts w:eastAsia="Times New Roman" w:cs="Times New Roman"/>
        </w:rPr>
        <w:t>ο</w:t>
      </w:r>
      <w:r w:rsidRPr="0035152D">
        <w:rPr>
          <w:rFonts w:eastAsia="Times New Roman" w:cs="Times New Roman"/>
        </w:rPr>
        <w:t xml:space="preserve"> βρίσκ</w:t>
      </w:r>
      <w:r>
        <w:rPr>
          <w:rFonts w:eastAsia="Times New Roman" w:cs="Times New Roman"/>
        </w:rPr>
        <w:t>ε</w:t>
      </w:r>
      <w:r w:rsidRPr="0035152D">
        <w:rPr>
          <w:rFonts w:eastAsia="Times New Roman" w:cs="Times New Roman"/>
        </w:rPr>
        <w:t>ται στο αρχείο του Τμήματος Γραμματείας της Διεύθυνσης Στενογραφίας και Πρακτικών της Βουλής)</w:t>
      </w:r>
    </w:p>
    <w:p w14:paraId="5218D7E2"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 xml:space="preserve">Δεύτερον, επειδή υπήρχε το ζήτημα του Υπουργείου Εθνικής Άμυνας καταθέτω το σύνολο των χρημάτων τα οποία για </w:t>
      </w:r>
      <w:r>
        <w:rPr>
          <w:rFonts w:eastAsia="Times New Roman" w:cs="Times New Roman"/>
          <w:szCs w:val="24"/>
        </w:rPr>
        <w:lastRenderedPageBreak/>
        <w:t>διάφορους λόγους δεν έγιναν δεκτά στα συγχρημα</w:t>
      </w:r>
      <w:r>
        <w:rPr>
          <w:rFonts w:eastAsia="Times New Roman" w:cs="Times New Roman"/>
          <w:szCs w:val="24"/>
        </w:rPr>
        <w:t xml:space="preserve">τοδοτούμενα προγράμματα και πέρασαν στο ΠΔΕ. Οι διάφοροι λόγοι ήταν ότι δεν είχε προβλεφθεί η δαπάνη, έλειπε ένα μέλος της επιτροπής, αντικαταστάθηκε ένα μέλος της </w:t>
      </w:r>
      <w:r>
        <w:rPr>
          <w:rFonts w:eastAsia="Times New Roman" w:cs="Times New Roman"/>
          <w:szCs w:val="24"/>
        </w:rPr>
        <w:t xml:space="preserve">επιτροπής </w:t>
      </w:r>
      <w:r>
        <w:rPr>
          <w:rFonts w:eastAsia="Times New Roman" w:cs="Times New Roman"/>
          <w:szCs w:val="24"/>
        </w:rPr>
        <w:t>κ.λπ</w:t>
      </w:r>
      <w:r>
        <w:rPr>
          <w:rFonts w:eastAsia="Times New Roman" w:cs="Times New Roman"/>
          <w:szCs w:val="24"/>
        </w:rPr>
        <w:t>.</w:t>
      </w:r>
      <w:r>
        <w:rPr>
          <w:rFonts w:eastAsia="Times New Roman" w:cs="Times New Roman"/>
          <w:szCs w:val="24"/>
        </w:rPr>
        <w:t xml:space="preserve">. </w:t>
      </w:r>
    </w:p>
    <w:p w14:paraId="5218D7E3" w14:textId="77777777" w:rsidR="00BE48FC" w:rsidRDefault="008F016C">
      <w:pPr>
        <w:spacing w:line="600" w:lineRule="auto"/>
        <w:ind w:firstLine="720"/>
        <w:jc w:val="both"/>
        <w:rPr>
          <w:rFonts w:eastAsia="Times New Roman" w:cs="Times New Roman"/>
        </w:rPr>
      </w:pPr>
      <w:r w:rsidRPr="0035152D">
        <w:rPr>
          <w:rFonts w:eastAsia="Times New Roman" w:cs="Times New Roman"/>
        </w:rPr>
        <w:t xml:space="preserve">(Στο σημείο αυτό ο </w:t>
      </w:r>
      <w:r>
        <w:rPr>
          <w:rFonts w:eastAsia="Times New Roman" w:cs="Times New Roman"/>
        </w:rPr>
        <w:t xml:space="preserve">Υπουργός </w:t>
      </w:r>
      <w:r w:rsidRPr="0035152D">
        <w:rPr>
          <w:rFonts w:eastAsia="Times New Roman" w:cs="Times New Roman"/>
        </w:rPr>
        <w:t xml:space="preserve">κ. </w:t>
      </w:r>
      <w:r>
        <w:rPr>
          <w:rFonts w:eastAsia="Times New Roman" w:cs="Times New Roman"/>
        </w:rPr>
        <w:t xml:space="preserve">Δημήτριος Βίτσας καταθέτει για τα Πρακτικά </w:t>
      </w:r>
      <w:r>
        <w:rPr>
          <w:rFonts w:eastAsia="Times New Roman" w:cs="Times New Roman"/>
        </w:rPr>
        <w:t xml:space="preserve">τα </w:t>
      </w:r>
      <w:r w:rsidRPr="0035152D">
        <w:rPr>
          <w:rFonts w:eastAsia="Times New Roman" w:cs="Times New Roman"/>
        </w:rPr>
        <w:t>προαναφερθέν</w:t>
      </w:r>
      <w:r>
        <w:rPr>
          <w:rFonts w:eastAsia="Times New Roman" w:cs="Times New Roman"/>
        </w:rPr>
        <w:t>τα έγγραφα</w:t>
      </w:r>
      <w:r w:rsidRPr="0035152D">
        <w:rPr>
          <w:rFonts w:eastAsia="Times New Roman" w:cs="Times New Roman"/>
        </w:rPr>
        <w:t>, τ</w:t>
      </w:r>
      <w:r>
        <w:rPr>
          <w:rFonts w:eastAsia="Times New Roman" w:cs="Times New Roman"/>
        </w:rPr>
        <w:t>α</w:t>
      </w:r>
      <w:r w:rsidRPr="0035152D">
        <w:rPr>
          <w:rFonts w:eastAsia="Times New Roman" w:cs="Times New Roman"/>
        </w:rPr>
        <w:t xml:space="preserve"> οποί</w:t>
      </w:r>
      <w:r>
        <w:rPr>
          <w:rFonts w:eastAsia="Times New Roman" w:cs="Times New Roman"/>
        </w:rPr>
        <w:t>α</w:t>
      </w:r>
      <w:r w:rsidRPr="0035152D">
        <w:rPr>
          <w:rFonts w:eastAsia="Times New Roman" w:cs="Times New Roman"/>
        </w:rPr>
        <w:t xml:space="preserve"> βρίσκ</w:t>
      </w:r>
      <w:r>
        <w:rPr>
          <w:rFonts w:eastAsia="Times New Roman" w:cs="Times New Roman"/>
        </w:rPr>
        <w:t>ον</w:t>
      </w:r>
      <w:r w:rsidRPr="0035152D">
        <w:rPr>
          <w:rFonts w:eastAsia="Times New Roman" w:cs="Times New Roman"/>
        </w:rPr>
        <w:t>ται στο αρχείο του Τμήματος Γραμματείας της Διεύθυνσης Στενογραφίας και Πρακτικών της Βουλής)</w:t>
      </w:r>
    </w:p>
    <w:p w14:paraId="5218D7E4"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 xml:space="preserve">Αυτό είναι το ένα ζήτημα. Και το τελευταίο, που νομίζω ότι ανέφερα, είναι το εξής: Οι πολίτες τρίτων χωρών που την </w:t>
      </w:r>
      <w:r>
        <w:rPr>
          <w:rFonts w:eastAsia="Times New Roman" w:cs="Times New Roman"/>
          <w:szCs w:val="24"/>
        </w:rPr>
        <w:t>1</w:t>
      </w:r>
      <w:r w:rsidRPr="00B83308">
        <w:rPr>
          <w:rFonts w:eastAsia="Times New Roman" w:cs="Times New Roman"/>
          <w:szCs w:val="24"/>
          <w:vertAlign w:val="superscript"/>
        </w:rPr>
        <w:t>η</w:t>
      </w:r>
      <w:r>
        <w:rPr>
          <w:rFonts w:eastAsia="Times New Roman" w:cs="Times New Roman"/>
          <w:szCs w:val="24"/>
        </w:rPr>
        <w:t xml:space="preserve"> </w:t>
      </w:r>
      <w:r>
        <w:rPr>
          <w:rFonts w:eastAsia="Times New Roman" w:cs="Times New Roman"/>
          <w:szCs w:val="24"/>
        </w:rPr>
        <w:t>Σ</w:t>
      </w:r>
      <w:r>
        <w:rPr>
          <w:rFonts w:eastAsia="Times New Roman" w:cs="Times New Roman"/>
          <w:szCs w:val="24"/>
        </w:rPr>
        <w:t xml:space="preserve">επτεμβρίου 2018 βρίσκονταν στα </w:t>
      </w:r>
      <w:r>
        <w:rPr>
          <w:rFonts w:eastAsia="Times New Roman" w:cs="Times New Roman"/>
          <w:szCs w:val="24"/>
        </w:rPr>
        <w:t xml:space="preserve">κέντρα υποδοχής </w:t>
      </w:r>
      <w:r>
        <w:rPr>
          <w:rFonts w:eastAsia="Times New Roman" w:cs="Times New Roman"/>
          <w:szCs w:val="24"/>
        </w:rPr>
        <w:t xml:space="preserve">και </w:t>
      </w:r>
      <w:r>
        <w:rPr>
          <w:rFonts w:eastAsia="Times New Roman" w:cs="Times New Roman"/>
          <w:szCs w:val="24"/>
        </w:rPr>
        <w:t xml:space="preserve">ταυτοποίησης </w:t>
      </w:r>
      <w:r>
        <w:rPr>
          <w:rFonts w:eastAsia="Times New Roman" w:cs="Times New Roman"/>
          <w:szCs w:val="24"/>
        </w:rPr>
        <w:t xml:space="preserve">ήταν δεκαοκτώ με δεκαεννιά χιλιάδες. Αυτός ο αριθμός ήταν πάνω από είκοσι χιλιάδες, αν πάρεις το Καρά Τεπέ και τα σπίτια. Αυτή τη στιγμή στα </w:t>
      </w:r>
      <w:r>
        <w:rPr>
          <w:rFonts w:eastAsia="Times New Roman" w:cs="Times New Roman"/>
          <w:szCs w:val="24"/>
        </w:rPr>
        <w:t xml:space="preserve">κέντρα υποδοχής </w:t>
      </w:r>
      <w:r>
        <w:rPr>
          <w:rFonts w:eastAsia="Times New Roman" w:cs="Times New Roman"/>
          <w:szCs w:val="24"/>
        </w:rPr>
        <w:t xml:space="preserve">και </w:t>
      </w:r>
      <w:r>
        <w:rPr>
          <w:rFonts w:eastAsia="Times New Roman" w:cs="Times New Roman"/>
          <w:szCs w:val="24"/>
        </w:rPr>
        <w:t xml:space="preserve">ταυτοποίησης </w:t>
      </w:r>
      <w:r>
        <w:rPr>
          <w:rFonts w:eastAsia="Times New Roman" w:cs="Times New Roman"/>
          <w:szCs w:val="24"/>
        </w:rPr>
        <w:t xml:space="preserve">βρίσκονται έντεκα </w:t>
      </w:r>
      <w:r>
        <w:rPr>
          <w:rFonts w:eastAsia="Times New Roman" w:cs="Times New Roman"/>
          <w:szCs w:val="24"/>
        </w:rPr>
        <w:t xml:space="preserve">χιλιάδες πεντακόσια άτομα. Αν δεν κάναμε όλα αυτά, τίποτα δεν θα γινόταν. </w:t>
      </w:r>
    </w:p>
    <w:p w14:paraId="5218D7E5"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 xml:space="preserve">Θέλω επίσης να αναφέρω, μια και δεν έχω άλλη ομιλία, ότι στο Μαρακές έγινε ένα μεγάλο βήμα. Για πρώτη φορά στην </w:t>
      </w:r>
      <w:r>
        <w:rPr>
          <w:rFonts w:eastAsia="Times New Roman" w:cs="Times New Roman"/>
          <w:szCs w:val="24"/>
        </w:rPr>
        <w:lastRenderedPageBreak/>
        <w:t>ιστορία της ανθρωπότητας υπάρχει ένα πολιτικό σύμφωνο για τη μετανάστ</w:t>
      </w:r>
      <w:r>
        <w:rPr>
          <w:rFonts w:eastAsia="Times New Roman" w:cs="Times New Roman"/>
          <w:szCs w:val="24"/>
        </w:rPr>
        <w:t xml:space="preserve">ευση, στο οποίο συμμετέχουν εκατόν εξήντα τέσσερις χώρες, μεγάλες χώρες, χώρες από όπου γεννιούνται μεταναστευτικές ροές, χώρες διέλευσης, χώρες προορισμού. </w:t>
      </w:r>
    </w:p>
    <w:p w14:paraId="5218D7E6"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 xml:space="preserve">Αυτές οι χώρες μάς ωθούν στη νομική και ηθική υποχρέωση να αρχίσουμε να λύνουμε αυτά τα ζητήματα. </w:t>
      </w:r>
      <w:r>
        <w:rPr>
          <w:rFonts w:eastAsia="Times New Roman" w:cs="Times New Roman"/>
          <w:szCs w:val="24"/>
        </w:rPr>
        <w:t xml:space="preserve">Η λύση αυτών των ζητημάτων θα είναι να χτυπήσουμε τους διακινητές και να έχουμε νόμιμη, τακτική και ομαλή μετανάστευση. </w:t>
      </w:r>
    </w:p>
    <w:p w14:paraId="5218D7E7"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κύριε Πρόεδρε. </w:t>
      </w:r>
    </w:p>
    <w:p w14:paraId="5218D7E8" w14:textId="77777777" w:rsidR="00BE48FC" w:rsidRDefault="008F016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5218D7E9" w14:textId="77777777" w:rsidR="00BE48FC" w:rsidRDefault="008F016C">
      <w:pPr>
        <w:spacing w:line="600" w:lineRule="auto"/>
        <w:ind w:firstLine="720"/>
        <w:jc w:val="both"/>
        <w:rPr>
          <w:rFonts w:eastAsia="Times New Roman" w:cs="Times New Roman"/>
          <w:szCs w:val="24"/>
        </w:rPr>
      </w:pPr>
      <w:r w:rsidRPr="00B75E35">
        <w:rPr>
          <w:rFonts w:eastAsia="Times New Roman" w:cs="Times New Roman"/>
          <w:b/>
          <w:szCs w:val="24"/>
        </w:rPr>
        <w:t>ΠΡΟΕΔΡΕΥΩΝ (Νικήτας Κακλαμάνης):</w:t>
      </w:r>
      <w:r>
        <w:rPr>
          <w:rFonts w:eastAsia="Times New Roman" w:cs="Times New Roman"/>
          <w:szCs w:val="24"/>
        </w:rPr>
        <w:t xml:space="preserve"> Θα μιλήσει τώρα η </w:t>
      </w:r>
      <w:r>
        <w:rPr>
          <w:rFonts w:eastAsia="Times New Roman" w:cs="Times New Roman"/>
          <w:szCs w:val="24"/>
        </w:rPr>
        <w:t xml:space="preserve">κ. </w:t>
      </w:r>
      <w:r>
        <w:rPr>
          <w:rFonts w:eastAsia="Times New Roman" w:cs="Times New Roman"/>
          <w:szCs w:val="24"/>
        </w:rPr>
        <w:t>Γ</w:t>
      </w:r>
      <w:r>
        <w:rPr>
          <w:rFonts w:eastAsia="Times New Roman" w:cs="Times New Roman"/>
          <w:szCs w:val="24"/>
        </w:rPr>
        <w:t>εροβασίλη…</w:t>
      </w:r>
    </w:p>
    <w:p w14:paraId="5218D7EA" w14:textId="77777777" w:rsidR="00BE48FC" w:rsidRDefault="008F016C">
      <w:pPr>
        <w:spacing w:line="600" w:lineRule="auto"/>
        <w:ind w:firstLine="720"/>
        <w:jc w:val="both"/>
        <w:rPr>
          <w:rFonts w:eastAsia="Times New Roman" w:cs="Times New Roman"/>
          <w:szCs w:val="24"/>
        </w:rPr>
      </w:pPr>
      <w:r>
        <w:rPr>
          <w:rFonts w:eastAsia="Times New Roman" w:cs="Times New Roman"/>
          <w:b/>
          <w:szCs w:val="24"/>
        </w:rPr>
        <w:t xml:space="preserve">ΓΡΗΓΟΡΙΟΣ ΨΑΡΙΑΝΟΣ: </w:t>
      </w:r>
      <w:r>
        <w:rPr>
          <w:rFonts w:eastAsia="Times New Roman" w:cs="Times New Roman"/>
          <w:szCs w:val="24"/>
        </w:rPr>
        <w:t xml:space="preserve">Κύριε Πρόεδρε, θα ήθελα τον λόγο. </w:t>
      </w:r>
    </w:p>
    <w:p w14:paraId="5218D7EB" w14:textId="77777777" w:rsidR="00BE48FC" w:rsidRDefault="008F016C">
      <w:pPr>
        <w:spacing w:line="600" w:lineRule="auto"/>
        <w:ind w:firstLine="720"/>
        <w:jc w:val="both"/>
        <w:rPr>
          <w:rFonts w:eastAsia="Times New Roman" w:cs="Times New Roman"/>
          <w:szCs w:val="24"/>
        </w:rPr>
      </w:pPr>
      <w:r w:rsidRPr="00B75E35">
        <w:rPr>
          <w:rFonts w:eastAsia="Times New Roman" w:cs="Times New Roman"/>
          <w:b/>
          <w:szCs w:val="24"/>
        </w:rPr>
        <w:t>ΠΡΟΕΔΡΕΥΩΝ (Νικήτας Κακλαμάνης):</w:t>
      </w:r>
      <w:r w:rsidRPr="00B75E35">
        <w:rPr>
          <w:rFonts w:eastAsia="Times New Roman" w:cs="Times New Roman"/>
          <w:szCs w:val="24"/>
        </w:rPr>
        <w:t xml:space="preserve"> </w:t>
      </w:r>
      <w:r>
        <w:rPr>
          <w:rFonts w:eastAsia="Times New Roman" w:cs="Times New Roman"/>
          <w:szCs w:val="24"/>
        </w:rPr>
        <w:t xml:space="preserve">Τι θέλετε, κύριε Ψαριανέ; Έχω ήδη εξαγγείλει </w:t>
      </w:r>
      <w:r>
        <w:rPr>
          <w:rFonts w:eastAsia="Times New Roman" w:cs="Times New Roman"/>
          <w:szCs w:val="24"/>
        </w:rPr>
        <w:t xml:space="preserve">πως </w:t>
      </w:r>
      <w:r>
        <w:rPr>
          <w:rFonts w:eastAsia="Times New Roman" w:cs="Times New Roman"/>
          <w:szCs w:val="24"/>
        </w:rPr>
        <w:t xml:space="preserve">θα προχωρήσει η διαδικασία, μετά θα πείτε ό,τι θέλετε. </w:t>
      </w:r>
    </w:p>
    <w:p w14:paraId="5218D7EC" w14:textId="77777777" w:rsidR="00BE48FC" w:rsidRDefault="008F016C">
      <w:pPr>
        <w:spacing w:line="600" w:lineRule="auto"/>
        <w:ind w:firstLine="720"/>
        <w:jc w:val="both"/>
        <w:rPr>
          <w:rFonts w:eastAsia="Times New Roman" w:cs="Times New Roman"/>
          <w:szCs w:val="24"/>
        </w:rPr>
      </w:pPr>
      <w:r>
        <w:rPr>
          <w:rFonts w:eastAsia="Times New Roman" w:cs="Times New Roman"/>
          <w:b/>
          <w:szCs w:val="24"/>
        </w:rPr>
        <w:lastRenderedPageBreak/>
        <w:t xml:space="preserve">ΓΡΗΓΟΡΙΟΣ ΨΑΡΙΑΝΟΣ: </w:t>
      </w:r>
      <w:r>
        <w:rPr>
          <w:rFonts w:eastAsia="Times New Roman" w:cs="Times New Roman"/>
          <w:szCs w:val="24"/>
        </w:rPr>
        <w:t>Θέλω να μιλήσω επί προσωπικού γι</w:t>
      </w:r>
      <w:r>
        <w:rPr>
          <w:rFonts w:eastAsia="Times New Roman" w:cs="Times New Roman"/>
          <w:szCs w:val="24"/>
        </w:rPr>
        <w:t>ατί αναφέρθηκε ο κύριος Υπουργός…</w:t>
      </w:r>
    </w:p>
    <w:p w14:paraId="5218D7ED" w14:textId="77777777" w:rsidR="00BE48FC" w:rsidRDefault="008F016C">
      <w:pPr>
        <w:spacing w:line="600" w:lineRule="auto"/>
        <w:ind w:firstLine="720"/>
        <w:jc w:val="both"/>
        <w:rPr>
          <w:rFonts w:eastAsia="Times New Roman" w:cs="Times New Roman"/>
          <w:szCs w:val="24"/>
        </w:rPr>
      </w:pPr>
      <w:r w:rsidRPr="00B75E35">
        <w:rPr>
          <w:rFonts w:eastAsia="Times New Roman" w:cs="Times New Roman"/>
          <w:b/>
          <w:szCs w:val="24"/>
        </w:rPr>
        <w:t>ΠΡΟΕΔΡΕΥΩΝ (Νικήτας Κακλαμάνης):</w:t>
      </w:r>
      <w:r w:rsidRPr="00B75E35">
        <w:rPr>
          <w:rFonts w:eastAsia="Times New Roman" w:cs="Times New Roman"/>
          <w:szCs w:val="24"/>
        </w:rPr>
        <w:t xml:space="preserve"> </w:t>
      </w:r>
      <w:r>
        <w:rPr>
          <w:rFonts w:eastAsia="Times New Roman" w:cs="Times New Roman"/>
          <w:szCs w:val="24"/>
        </w:rPr>
        <w:t xml:space="preserve">Μα δεν είπε τίποτα προσβλητικό. Κοιτάξτε, δεν μπορεί να γίνεται αυτό. </w:t>
      </w:r>
    </w:p>
    <w:p w14:paraId="5218D7EE"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 xml:space="preserve">Ορίστε, έχετε τον λόγο για μισό λεπτό. </w:t>
      </w:r>
    </w:p>
    <w:p w14:paraId="5218D7EF" w14:textId="77777777" w:rsidR="00BE48FC" w:rsidRDefault="008F016C">
      <w:pPr>
        <w:spacing w:line="600" w:lineRule="auto"/>
        <w:ind w:firstLine="720"/>
        <w:jc w:val="both"/>
        <w:rPr>
          <w:rFonts w:eastAsia="Times New Roman" w:cs="Times New Roman"/>
          <w:szCs w:val="24"/>
        </w:rPr>
      </w:pPr>
      <w:r>
        <w:rPr>
          <w:rFonts w:eastAsia="Times New Roman" w:cs="Times New Roman"/>
          <w:b/>
          <w:szCs w:val="24"/>
        </w:rPr>
        <w:t xml:space="preserve">ΓΡΗΓΟΡΙΟΣ ΨΑΡΙΑΝΟΣ: </w:t>
      </w:r>
      <w:r>
        <w:rPr>
          <w:rFonts w:eastAsia="Times New Roman" w:cs="Times New Roman"/>
          <w:szCs w:val="24"/>
        </w:rPr>
        <w:t xml:space="preserve">Ξεκίνησε ο Υπουργός λέγοντας ότι δεν με βλέπει εδώ. Εδώ είμαι, δεν λείπω. Είπε όμως </w:t>
      </w:r>
      <w:r>
        <w:rPr>
          <w:rFonts w:eastAsia="Times New Roman" w:cs="Times New Roman"/>
          <w:szCs w:val="24"/>
        </w:rPr>
        <w:t xml:space="preserve">πως </w:t>
      </w:r>
      <w:r>
        <w:rPr>
          <w:rFonts w:eastAsia="Times New Roman" w:cs="Times New Roman"/>
          <w:szCs w:val="24"/>
        </w:rPr>
        <w:t xml:space="preserve">κάποιοι όταν ετοιμάζονται να αλλάξουν κόμμα, γίνονται βασιλικότεροι ή κάτι τέτοιο. </w:t>
      </w:r>
    </w:p>
    <w:p w14:paraId="5218D7F0" w14:textId="77777777" w:rsidR="00BE48FC" w:rsidRDefault="008F016C">
      <w:pPr>
        <w:spacing w:line="600" w:lineRule="auto"/>
        <w:ind w:firstLine="720"/>
        <w:jc w:val="both"/>
        <w:rPr>
          <w:rFonts w:eastAsia="Times New Roman" w:cs="Times New Roman"/>
          <w:szCs w:val="24"/>
        </w:rPr>
      </w:pPr>
      <w:r w:rsidRPr="00B75E35">
        <w:rPr>
          <w:rFonts w:eastAsia="Times New Roman" w:cs="Times New Roman"/>
          <w:b/>
          <w:szCs w:val="24"/>
        </w:rPr>
        <w:t>ΠΡΟΕΔΡΕΥΩΝ (Νικήτας Κακλαμάνης):</w:t>
      </w:r>
      <w:r w:rsidRPr="00B75E35">
        <w:rPr>
          <w:rFonts w:eastAsia="Times New Roman" w:cs="Times New Roman"/>
          <w:szCs w:val="24"/>
        </w:rPr>
        <w:t xml:space="preserve"> </w:t>
      </w:r>
      <w:r>
        <w:rPr>
          <w:rFonts w:eastAsia="Times New Roman" w:cs="Times New Roman"/>
          <w:szCs w:val="24"/>
        </w:rPr>
        <w:t xml:space="preserve">Το ακούσαμε. Πείτε την απάντησή σας. </w:t>
      </w:r>
    </w:p>
    <w:p w14:paraId="5218D7F1" w14:textId="77777777" w:rsidR="00BE48FC" w:rsidRDefault="008F016C">
      <w:pPr>
        <w:spacing w:line="600" w:lineRule="auto"/>
        <w:ind w:firstLine="720"/>
        <w:jc w:val="both"/>
        <w:rPr>
          <w:rFonts w:eastAsia="Times New Roman" w:cs="Times New Roman"/>
          <w:szCs w:val="24"/>
        </w:rPr>
      </w:pPr>
      <w:r>
        <w:rPr>
          <w:rFonts w:eastAsia="Times New Roman" w:cs="Times New Roman"/>
          <w:b/>
          <w:szCs w:val="24"/>
        </w:rPr>
        <w:t>ΓΕΩΡΓΙΟΣ ΠΑΛΛ</w:t>
      </w:r>
      <w:r>
        <w:rPr>
          <w:rFonts w:eastAsia="Times New Roman" w:cs="Times New Roman"/>
          <w:b/>
          <w:szCs w:val="24"/>
        </w:rPr>
        <w:t xml:space="preserve">ΗΣ: </w:t>
      </w:r>
      <w:r>
        <w:rPr>
          <w:rFonts w:eastAsia="Times New Roman" w:cs="Times New Roman"/>
          <w:szCs w:val="24"/>
        </w:rPr>
        <w:t xml:space="preserve">Δεν είπε το όνομά σας, αλλά μάλλον το καταλάβατε. </w:t>
      </w:r>
    </w:p>
    <w:p w14:paraId="5218D7F2" w14:textId="77777777" w:rsidR="00BE48FC" w:rsidRDefault="008F016C">
      <w:pPr>
        <w:spacing w:line="600" w:lineRule="auto"/>
        <w:ind w:firstLine="720"/>
        <w:jc w:val="both"/>
        <w:rPr>
          <w:rFonts w:eastAsia="Times New Roman" w:cs="Times New Roman"/>
          <w:szCs w:val="24"/>
        </w:rPr>
      </w:pPr>
      <w:r w:rsidRPr="00B75E35">
        <w:rPr>
          <w:rFonts w:eastAsia="Times New Roman" w:cs="Times New Roman"/>
          <w:b/>
          <w:szCs w:val="24"/>
        </w:rPr>
        <w:t>ΠΡΟΕΔΡΕΥΩΝ (Νικήτας Κακλαμάνης):</w:t>
      </w:r>
      <w:r w:rsidRPr="00B75E35">
        <w:rPr>
          <w:rFonts w:eastAsia="Times New Roman" w:cs="Times New Roman"/>
          <w:szCs w:val="24"/>
        </w:rPr>
        <w:t xml:space="preserve"> </w:t>
      </w:r>
      <w:r>
        <w:rPr>
          <w:rFonts w:eastAsia="Times New Roman" w:cs="Times New Roman"/>
          <w:szCs w:val="24"/>
        </w:rPr>
        <w:t xml:space="preserve">Ηρεμήστε οι συνάδελφοι του ΣΥΡΙΖΑ. </w:t>
      </w:r>
    </w:p>
    <w:p w14:paraId="5218D7F3" w14:textId="77777777" w:rsidR="00BE48FC" w:rsidRDefault="008F016C">
      <w:pPr>
        <w:spacing w:line="600" w:lineRule="auto"/>
        <w:ind w:firstLine="720"/>
        <w:jc w:val="both"/>
        <w:rPr>
          <w:rFonts w:eastAsia="Times New Roman" w:cs="Times New Roman"/>
          <w:szCs w:val="24"/>
        </w:rPr>
      </w:pPr>
      <w:r>
        <w:rPr>
          <w:rFonts w:eastAsia="Times New Roman" w:cs="Times New Roman"/>
          <w:b/>
          <w:szCs w:val="24"/>
        </w:rPr>
        <w:t xml:space="preserve">ΓΡΗΓΟΡΙΟΣ ΨΑΡΙΑΝΟΣ: </w:t>
      </w:r>
      <w:r>
        <w:rPr>
          <w:rFonts w:eastAsia="Times New Roman" w:cs="Times New Roman"/>
          <w:szCs w:val="24"/>
        </w:rPr>
        <w:t xml:space="preserve">Μέσα στην Αίθουσα αυτή έχω μετρήσει πάρα πολλούς που έχουν αλλάξει κόμματα, πέντε, </w:t>
      </w:r>
      <w:r>
        <w:rPr>
          <w:rFonts w:eastAsia="Times New Roman" w:cs="Times New Roman"/>
          <w:szCs w:val="24"/>
        </w:rPr>
        <w:lastRenderedPageBreak/>
        <w:t>τρία, δύο, έξι. Δεν έχει σημα</w:t>
      </w:r>
      <w:r>
        <w:rPr>
          <w:rFonts w:eastAsia="Times New Roman" w:cs="Times New Roman"/>
          <w:szCs w:val="24"/>
        </w:rPr>
        <w:t xml:space="preserve">σία. Αν αλλάξεις δύο, αλλάζεις και πέντε. Δεν αλλάζεις όμως αυτά που πιστεύεις και τις θέσεις σου. </w:t>
      </w:r>
    </w:p>
    <w:p w14:paraId="5218D7F4"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 xml:space="preserve">Κύριε Υπουργέ, καλύτερα να αλλάζετε κόμματα παρά θέσεις, εσώρουχα, κουστούμια και γραβάτες. </w:t>
      </w:r>
    </w:p>
    <w:p w14:paraId="5218D7F5"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5218D7F6" w14:textId="77777777" w:rsidR="00BE48FC" w:rsidRDefault="008F016C">
      <w:pPr>
        <w:spacing w:line="600" w:lineRule="auto"/>
        <w:ind w:firstLine="720"/>
        <w:jc w:val="both"/>
        <w:rPr>
          <w:rFonts w:eastAsia="Times New Roman" w:cs="Times New Roman"/>
          <w:szCs w:val="24"/>
        </w:rPr>
      </w:pPr>
      <w:r w:rsidRPr="007C7A68">
        <w:rPr>
          <w:rFonts w:eastAsia="Times New Roman"/>
          <w:b/>
          <w:bCs/>
          <w:color w:val="242424"/>
          <w:szCs w:val="24"/>
        </w:rPr>
        <w:t xml:space="preserve">ΔΗΜΗΤΡΙΟΣ ΒΙΤΣΑΣ (Υπουργός Μεταναστευτικής </w:t>
      </w:r>
      <w:r w:rsidRPr="007C7A68">
        <w:rPr>
          <w:rFonts w:eastAsia="Times New Roman"/>
          <w:b/>
          <w:bCs/>
          <w:color w:val="242424"/>
          <w:szCs w:val="24"/>
        </w:rPr>
        <w:t>Πολιτικής):</w:t>
      </w:r>
      <w:r>
        <w:rPr>
          <w:rFonts w:eastAsia="Times New Roman" w:cs="Times New Roman"/>
          <w:szCs w:val="24"/>
        </w:rPr>
        <w:t xml:space="preserve"> Κύριε Πρόεδρε…</w:t>
      </w:r>
    </w:p>
    <w:p w14:paraId="5218D7F7" w14:textId="77777777" w:rsidR="00BE48FC" w:rsidRDefault="008F016C">
      <w:pPr>
        <w:spacing w:line="600" w:lineRule="auto"/>
        <w:ind w:firstLine="720"/>
        <w:jc w:val="both"/>
        <w:rPr>
          <w:rFonts w:eastAsia="Times New Roman" w:cs="Times New Roman"/>
          <w:szCs w:val="24"/>
        </w:rPr>
      </w:pPr>
      <w:r w:rsidRPr="00B75E35">
        <w:rPr>
          <w:rFonts w:eastAsia="Times New Roman" w:cs="Times New Roman"/>
          <w:b/>
          <w:szCs w:val="24"/>
        </w:rPr>
        <w:t>ΠΡΟΕΔΡΕΥΩΝ (Νικήτας Κακλαμάνης):</w:t>
      </w:r>
      <w:r>
        <w:rPr>
          <w:rFonts w:eastAsia="Times New Roman" w:cs="Times New Roman"/>
          <w:szCs w:val="24"/>
        </w:rPr>
        <w:t xml:space="preserve"> Όχι, κύριε Υπουργέ, δεν δίνω τον λόγο. Είπε αυτά που είπε. </w:t>
      </w:r>
    </w:p>
    <w:p w14:paraId="5218D7F8"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 xml:space="preserve">Καθίστε κάτω, κύριε Ψαριανέ. </w:t>
      </w:r>
    </w:p>
    <w:p w14:paraId="5218D7F9"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 xml:space="preserve">Δεν σας προσέβαλε προσωπικά, μίλησε γενικά. Δεν υπάρχει προσωπικό. Δεν αναφέρθηκε το όνομα Βίτσας. </w:t>
      </w:r>
    </w:p>
    <w:p w14:paraId="5218D7FA" w14:textId="77777777" w:rsidR="00BE48FC" w:rsidRDefault="008F016C">
      <w:pPr>
        <w:spacing w:line="600" w:lineRule="auto"/>
        <w:ind w:firstLine="720"/>
        <w:jc w:val="both"/>
        <w:rPr>
          <w:rFonts w:eastAsia="Times New Roman" w:cs="Times New Roman"/>
          <w:szCs w:val="24"/>
        </w:rPr>
      </w:pPr>
      <w:r>
        <w:rPr>
          <w:rFonts w:eastAsia="Times New Roman" w:cs="Times New Roman"/>
          <w:b/>
          <w:szCs w:val="24"/>
        </w:rPr>
        <w:t>ΓΕΩΡΓΙ</w:t>
      </w:r>
      <w:r>
        <w:rPr>
          <w:rFonts w:eastAsia="Times New Roman" w:cs="Times New Roman"/>
          <w:b/>
          <w:szCs w:val="24"/>
        </w:rPr>
        <w:t xml:space="preserve">ΟΣ ΠΑΛΛΗΣ: </w:t>
      </w:r>
      <w:r>
        <w:rPr>
          <w:rFonts w:eastAsia="Times New Roman" w:cs="Times New Roman"/>
          <w:szCs w:val="24"/>
        </w:rPr>
        <w:t xml:space="preserve">Ούτε </w:t>
      </w:r>
      <w:r>
        <w:rPr>
          <w:rFonts w:eastAsia="Times New Roman" w:cs="Times New Roman"/>
          <w:szCs w:val="24"/>
        </w:rPr>
        <w:t>τ</w:t>
      </w:r>
      <w:r>
        <w:rPr>
          <w:rFonts w:eastAsia="Times New Roman" w:cs="Times New Roman"/>
          <w:szCs w:val="24"/>
        </w:rPr>
        <w:t xml:space="preserve">ο </w:t>
      </w:r>
      <w:r>
        <w:rPr>
          <w:rFonts w:eastAsia="Times New Roman" w:cs="Times New Roman"/>
          <w:szCs w:val="24"/>
        </w:rPr>
        <w:t>όνομα</w:t>
      </w:r>
      <w:r>
        <w:rPr>
          <w:rFonts w:eastAsia="Times New Roman" w:cs="Times New Roman"/>
          <w:szCs w:val="24"/>
        </w:rPr>
        <w:t xml:space="preserve"> Ψαριανός αναφέρθηκε. </w:t>
      </w:r>
    </w:p>
    <w:p w14:paraId="5218D7FB" w14:textId="77777777" w:rsidR="00BE48FC" w:rsidRDefault="008F016C">
      <w:pPr>
        <w:spacing w:line="600" w:lineRule="auto"/>
        <w:ind w:firstLine="720"/>
        <w:jc w:val="both"/>
        <w:rPr>
          <w:rFonts w:eastAsia="Times New Roman" w:cs="Times New Roman"/>
          <w:szCs w:val="24"/>
        </w:rPr>
      </w:pPr>
      <w:r w:rsidRPr="00B75E35">
        <w:rPr>
          <w:rFonts w:eastAsia="Times New Roman" w:cs="Times New Roman"/>
          <w:b/>
          <w:szCs w:val="24"/>
        </w:rPr>
        <w:t>ΠΡΟΕΔΡΕΥΩΝ (Νικήτας Κακλαμάνης):</w:t>
      </w:r>
      <w:r w:rsidRPr="00B75E35">
        <w:rPr>
          <w:rFonts w:eastAsia="Times New Roman" w:cs="Times New Roman"/>
          <w:szCs w:val="24"/>
        </w:rPr>
        <w:t xml:space="preserve"> </w:t>
      </w:r>
      <w:r>
        <w:rPr>
          <w:rFonts w:eastAsia="Times New Roman" w:cs="Times New Roman"/>
          <w:szCs w:val="24"/>
        </w:rPr>
        <w:t xml:space="preserve">Δεν θα χαλάσω τη διαδικασία για τέτοια πράγματα. Στο τέλος. </w:t>
      </w:r>
    </w:p>
    <w:p w14:paraId="5218D7FC" w14:textId="77777777" w:rsidR="00BE48FC" w:rsidRDefault="008F016C">
      <w:pPr>
        <w:spacing w:line="600" w:lineRule="auto"/>
        <w:ind w:firstLine="720"/>
        <w:jc w:val="both"/>
        <w:rPr>
          <w:rFonts w:eastAsia="Times New Roman" w:cs="Times New Roman"/>
          <w:szCs w:val="24"/>
        </w:rPr>
      </w:pPr>
      <w:r w:rsidRPr="007C7A68">
        <w:rPr>
          <w:rFonts w:eastAsia="Times New Roman"/>
          <w:b/>
          <w:bCs/>
          <w:color w:val="242424"/>
          <w:szCs w:val="24"/>
        </w:rPr>
        <w:lastRenderedPageBreak/>
        <w:t>ΔΗΜΗΤΡΙΟΣ ΒΙΤΣΑΣ (Υπουργός Μεταναστευτικής Πολιτικής):</w:t>
      </w:r>
      <w:r>
        <w:rPr>
          <w:rFonts w:eastAsia="Times New Roman" w:cs="Times New Roman"/>
          <w:szCs w:val="24"/>
        </w:rPr>
        <w:t xml:space="preserve"> Κύριε Πρόεδρε…</w:t>
      </w:r>
    </w:p>
    <w:p w14:paraId="5218D7FD" w14:textId="77777777" w:rsidR="00BE48FC" w:rsidRDefault="008F016C">
      <w:pPr>
        <w:spacing w:line="600" w:lineRule="auto"/>
        <w:ind w:firstLine="720"/>
        <w:jc w:val="both"/>
        <w:rPr>
          <w:rFonts w:eastAsia="Times New Roman" w:cs="Times New Roman"/>
          <w:szCs w:val="24"/>
        </w:rPr>
      </w:pPr>
      <w:r w:rsidRPr="00B75E35">
        <w:rPr>
          <w:rFonts w:eastAsia="Times New Roman" w:cs="Times New Roman"/>
          <w:b/>
          <w:szCs w:val="24"/>
        </w:rPr>
        <w:t>ΠΡΟΕΔΡΕΥΩΝ (Νικήτας Κακλαμάνης):</w:t>
      </w:r>
      <w:r w:rsidRPr="00B75E35">
        <w:rPr>
          <w:rFonts w:eastAsia="Times New Roman" w:cs="Times New Roman"/>
          <w:szCs w:val="24"/>
        </w:rPr>
        <w:t xml:space="preserve"> </w:t>
      </w:r>
      <w:r>
        <w:rPr>
          <w:rFonts w:eastAsia="Times New Roman" w:cs="Times New Roman"/>
          <w:szCs w:val="24"/>
        </w:rPr>
        <w:t>Όταν οι Υπου</w:t>
      </w:r>
      <w:r>
        <w:rPr>
          <w:rFonts w:eastAsia="Times New Roman" w:cs="Times New Roman"/>
          <w:szCs w:val="24"/>
        </w:rPr>
        <w:t>ργοί εισηγείστε κατεπείγοντα, να ξέρετε κατ</w:t>
      </w:r>
      <w:r>
        <w:rPr>
          <w:rFonts w:eastAsia="Times New Roman" w:cs="Times New Roman"/>
          <w:szCs w:val="24"/>
        </w:rPr>
        <w:t>’ αρχάς</w:t>
      </w:r>
      <w:r>
        <w:rPr>
          <w:rFonts w:eastAsia="Times New Roman" w:cs="Times New Roman"/>
          <w:szCs w:val="24"/>
        </w:rPr>
        <w:t xml:space="preserve"> να τηρείτε τη διαδικασία. Παρά ταύτα, σας άφησα να μιλήσετε συν έντεκα λεπτά. </w:t>
      </w:r>
    </w:p>
    <w:p w14:paraId="5218D7FE"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Σας παρακαλώ, καθίστε για να συνεχιστεί η διαδικασία. Κλείνοντας την συνεδρίαση, κατά παρέκκλιση, γιατί θα πρέπει να απαντήσετ</w:t>
      </w:r>
      <w:r>
        <w:rPr>
          <w:rFonts w:eastAsia="Times New Roman" w:cs="Times New Roman"/>
          <w:szCs w:val="24"/>
        </w:rPr>
        <w:t xml:space="preserve">ε και σε οτιδήποτε άλλο, θα ξαναπάρετε τον λόγο. </w:t>
      </w:r>
    </w:p>
    <w:p w14:paraId="5218D7FF" w14:textId="77777777" w:rsidR="00BE48FC" w:rsidRDefault="008F016C">
      <w:pPr>
        <w:spacing w:line="600" w:lineRule="auto"/>
        <w:ind w:firstLine="720"/>
        <w:jc w:val="both"/>
        <w:rPr>
          <w:rFonts w:eastAsia="Times New Roman" w:cs="Times New Roman"/>
          <w:szCs w:val="24"/>
        </w:rPr>
      </w:pPr>
      <w:r w:rsidRPr="007C7A68">
        <w:rPr>
          <w:rFonts w:eastAsia="Times New Roman"/>
          <w:b/>
          <w:bCs/>
          <w:color w:val="242424"/>
          <w:szCs w:val="24"/>
        </w:rPr>
        <w:t>ΔΗΜΗΤΡΙΟΣ ΒΙΤΣΑΣ (Υπουργός Μεταναστευτικής Πολιτικής):</w:t>
      </w:r>
      <w:r>
        <w:rPr>
          <w:rFonts w:eastAsia="Times New Roman" w:cs="Times New Roman"/>
          <w:szCs w:val="24"/>
        </w:rPr>
        <w:t xml:space="preserve"> Κύριε Πρόεδρε, απευθύνομαι στο Προεδρείο. </w:t>
      </w:r>
    </w:p>
    <w:p w14:paraId="5218D800" w14:textId="77777777" w:rsidR="00BE48FC" w:rsidRDefault="008F016C">
      <w:pPr>
        <w:spacing w:line="600" w:lineRule="auto"/>
        <w:ind w:firstLine="720"/>
        <w:jc w:val="both"/>
        <w:rPr>
          <w:rFonts w:eastAsia="Times New Roman" w:cs="Times New Roman"/>
          <w:szCs w:val="24"/>
        </w:rPr>
      </w:pPr>
      <w:r w:rsidRPr="00B75E35">
        <w:rPr>
          <w:rFonts w:eastAsia="Times New Roman" w:cs="Times New Roman"/>
          <w:b/>
          <w:szCs w:val="24"/>
        </w:rPr>
        <w:t>ΠΡΟΕΔΡΕΥΩΝ (Νικήτας Κακλαμάνης):</w:t>
      </w:r>
      <w:r w:rsidRPr="00B75E35">
        <w:rPr>
          <w:rFonts w:eastAsia="Times New Roman" w:cs="Times New Roman"/>
          <w:szCs w:val="24"/>
        </w:rPr>
        <w:t xml:space="preserve"> </w:t>
      </w:r>
      <w:r>
        <w:rPr>
          <w:rFonts w:eastAsia="Times New Roman" w:cs="Times New Roman"/>
          <w:szCs w:val="24"/>
        </w:rPr>
        <w:t>Το Προεδρείο σας απαντάει και σας λέει για τη διαδικασία την οποία δεν τηρή</w:t>
      </w:r>
      <w:r>
        <w:rPr>
          <w:rFonts w:eastAsia="Times New Roman" w:cs="Times New Roman"/>
          <w:szCs w:val="24"/>
        </w:rPr>
        <w:t xml:space="preserve">σατε, την καταπατήσατε. Σας λέω ότι δεν υπάρχει η διαδικασία που ζητάτε. </w:t>
      </w:r>
    </w:p>
    <w:p w14:paraId="5218D801" w14:textId="77777777" w:rsidR="00BE48FC" w:rsidRDefault="008F016C">
      <w:pPr>
        <w:spacing w:line="600" w:lineRule="auto"/>
        <w:ind w:firstLine="720"/>
        <w:jc w:val="both"/>
        <w:rPr>
          <w:rFonts w:eastAsia="Times New Roman" w:cs="Times New Roman"/>
          <w:szCs w:val="24"/>
        </w:rPr>
      </w:pPr>
      <w:r w:rsidRPr="007C7A68">
        <w:rPr>
          <w:rFonts w:eastAsia="Times New Roman"/>
          <w:b/>
          <w:bCs/>
          <w:color w:val="242424"/>
          <w:szCs w:val="24"/>
        </w:rPr>
        <w:t>ΔΗΜΗΤΡΙΟΣ ΒΙΤΣΑΣ (Υπουργός Μεταναστευτικής Πολιτικής):</w:t>
      </w:r>
      <w:r>
        <w:rPr>
          <w:rFonts w:eastAsia="Times New Roman" w:cs="Times New Roman"/>
          <w:szCs w:val="24"/>
        </w:rPr>
        <w:t xml:space="preserve"> Κύριε Κακλαμάνη, δεν είπα τίποτα για να μου απαντάτε. </w:t>
      </w:r>
    </w:p>
    <w:p w14:paraId="5218D802" w14:textId="77777777" w:rsidR="00BE48FC" w:rsidRDefault="008F016C">
      <w:pPr>
        <w:spacing w:line="600" w:lineRule="auto"/>
        <w:ind w:firstLine="720"/>
        <w:jc w:val="both"/>
        <w:rPr>
          <w:rFonts w:eastAsia="Times New Roman" w:cs="Times New Roman"/>
          <w:szCs w:val="24"/>
        </w:rPr>
      </w:pPr>
      <w:r w:rsidRPr="00B75E35">
        <w:rPr>
          <w:rFonts w:eastAsia="Times New Roman" w:cs="Times New Roman"/>
          <w:b/>
          <w:szCs w:val="24"/>
        </w:rPr>
        <w:lastRenderedPageBreak/>
        <w:t>ΠΡΟΕΔΡΕΥΩΝ (Νικήτας Κακλαμάνης):</w:t>
      </w:r>
      <w:r w:rsidRPr="00B75E35">
        <w:rPr>
          <w:rFonts w:eastAsia="Times New Roman" w:cs="Times New Roman"/>
          <w:szCs w:val="24"/>
        </w:rPr>
        <w:t xml:space="preserve"> </w:t>
      </w:r>
      <w:r>
        <w:rPr>
          <w:rFonts w:eastAsia="Times New Roman" w:cs="Times New Roman"/>
          <w:szCs w:val="24"/>
        </w:rPr>
        <w:t xml:space="preserve">Αφού ζητάτε τον λόγο επί προσωπικού. </w:t>
      </w:r>
    </w:p>
    <w:p w14:paraId="5218D803" w14:textId="77777777" w:rsidR="00BE48FC" w:rsidRDefault="008F016C">
      <w:pPr>
        <w:spacing w:line="600" w:lineRule="auto"/>
        <w:ind w:firstLine="720"/>
        <w:jc w:val="both"/>
        <w:rPr>
          <w:rFonts w:eastAsia="Times New Roman" w:cs="Times New Roman"/>
          <w:szCs w:val="24"/>
        </w:rPr>
      </w:pPr>
      <w:r w:rsidRPr="007C7A68">
        <w:rPr>
          <w:rFonts w:eastAsia="Times New Roman"/>
          <w:b/>
          <w:bCs/>
          <w:color w:val="242424"/>
          <w:szCs w:val="24"/>
        </w:rPr>
        <w:t>ΔΗΜΗΤΡΙΟΣ ΒΙΤΣΑΣ (Υπουργός Μεταναστευτικής Πολιτικής)</w:t>
      </w:r>
      <w:r>
        <w:rPr>
          <w:rFonts w:eastAsia="Times New Roman"/>
          <w:b/>
          <w:bCs/>
          <w:color w:val="242424"/>
          <w:szCs w:val="24"/>
        </w:rPr>
        <w:t>:</w:t>
      </w:r>
      <w:r>
        <w:rPr>
          <w:rFonts w:eastAsia="Times New Roman"/>
          <w:bCs/>
          <w:color w:val="242424"/>
          <w:szCs w:val="24"/>
        </w:rPr>
        <w:t xml:space="preserve"> </w:t>
      </w:r>
      <w:r>
        <w:rPr>
          <w:rFonts w:eastAsia="Times New Roman" w:cs="Times New Roman"/>
          <w:szCs w:val="24"/>
        </w:rPr>
        <w:t xml:space="preserve">Δεν ζητάω τον λόγο επί προσωπικού. </w:t>
      </w:r>
    </w:p>
    <w:p w14:paraId="5218D804" w14:textId="77777777" w:rsidR="00BE48FC" w:rsidRDefault="008F016C">
      <w:pPr>
        <w:spacing w:line="600" w:lineRule="auto"/>
        <w:ind w:firstLine="720"/>
        <w:jc w:val="both"/>
        <w:rPr>
          <w:rFonts w:eastAsia="Times New Roman" w:cs="Times New Roman"/>
          <w:szCs w:val="24"/>
        </w:rPr>
      </w:pPr>
      <w:r w:rsidRPr="0072374F">
        <w:rPr>
          <w:rFonts w:eastAsia="Times New Roman" w:cs="Times New Roman"/>
          <w:b/>
          <w:szCs w:val="24"/>
        </w:rPr>
        <w:t>ΠΡΟΕΔΡΕΥΩΝ (Νικήτας Κακλαμάνης):</w:t>
      </w:r>
      <w:r w:rsidRPr="0072374F">
        <w:rPr>
          <w:rFonts w:eastAsia="Times New Roman" w:cs="Times New Roman"/>
          <w:szCs w:val="24"/>
        </w:rPr>
        <w:t xml:space="preserve"> </w:t>
      </w:r>
      <w:r>
        <w:rPr>
          <w:rFonts w:eastAsia="Times New Roman" w:cs="Times New Roman"/>
          <w:szCs w:val="24"/>
        </w:rPr>
        <w:t>Για ποιον λόγο θέλετε να μιλήσετε τότε;</w:t>
      </w:r>
    </w:p>
    <w:p w14:paraId="5218D805" w14:textId="77777777" w:rsidR="00BE48FC" w:rsidRDefault="008F016C">
      <w:pPr>
        <w:spacing w:line="600" w:lineRule="auto"/>
        <w:ind w:firstLine="720"/>
        <w:jc w:val="both"/>
        <w:rPr>
          <w:rFonts w:eastAsia="Times New Roman" w:cs="Times New Roman"/>
          <w:szCs w:val="24"/>
        </w:rPr>
      </w:pPr>
      <w:r w:rsidRPr="007A5FBB">
        <w:rPr>
          <w:rFonts w:eastAsia="Times New Roman" w:cs="Times New Roman"/>
          <w:b/>
          <w:szCs w:val="24"/>
        </w:rPr>
        <w:t>ΔΗΜΗΤΡΙΟΣ ΒΙΤΣΑΣ (Υπουργός Μεταναστευτικής Πολιτικής):</w:t>
      </w:r>
      <w:r>
        <w:rPr>
          <w:rFonts w:eastAsia="Times New Roman" w:cs="Times New Roman"/>
          <w:szCs w:val="24"/>
        </w:rPr>
        <w:t xml:space="preserve"> Ο κ. Ψαριανός ζήτησε τον λόγο επί προ</w:t>
      </w:r>
      <w:r>
        <w:rPr>
          <w:rFonts w:eastAsia="Times New Roman" w:cs="Times New Roman"/>
          <w:szCs w:val="24"/>
        </w:rPr>
        <w:t>σωπικού.</w:t>
      </w:r>
    </w:p>
    <w:p w14:paraId="5218D806" w14:textId="77777777" w:rsidR="00BE48FC" w:rsidRDefault="008F016C">
      <w:pPr>
        <w:spacing w:line="600" w:lineRule="auto"/>
        <w:ind w:firstLine="720"/>
        <w:jc w:val="both"/>
        <w:rPr>
          <w:rFonts w:eastAsia="Times New Roman" w:cs="Times New Roman"/>
          <w:szCs w:val="24"/>
        </w:rPr>
      </w:pPr>
      <w:r w:rsidRPr="0072374F">
        <w:rPr>
          <w:rFonts w:eastAsia="Times New Roman" w:cs="Times New Roman"/>
          <w:b/>
          <w:szCs w:val="24"/>
        </w:rPr>
        <w:t>ΠΡΟΕΔΡΕΥΩΝ (Νικήτας Κακλαμάνης):</w:t>
      </w:r>
      <w:r w:rsidRPr="0072374F">
        <w:rPr>
          <w:rFonts w:eastAsia="Times New Roman" w:cs="Times New Roman"/>
          <w:szCs w:val="24"/>
        </w:rPr>
        <w:t xml:space="preserve"> </w:t>
      </w:r>
      <w:r>
        <w:rPr>
          <w:rFonts w:eastAsia="Times New Roman" w:cs="Times New Roman"/>
          <w:szCs w:val="24"/>
        </w:rPr>
        <w:t>Ωραία. Έκανε την τοποθέτησή του.</w:t>
      </w:r>
    </w:p>
    <w:p w14:paraId="5218D807" w14:textId="77777777" w:rsidR="00BE48FC" w:rsidRDefault="008F016C">
      <w:pPr>
        <w:spacing w:line="600" w:lineRule="auto"/>
        <w:ind w:firstLine="720"/>
        <w:jc w:val="both"/>
        <w:rPr>
          <w:rFonts w:eastAsia="Times New Roman" w:cs="Times New Roman"/>
          <w:szCs w:val="24"/>
        </w:rPr>
      </w:pPr>
      <w:r w:rsidRPr="007A5FBB">
        <w:rPr>
          <w:rFonts w:eastAsia="Times New Roman" w:cs="Times New Roman"/>
          <w:b/>
          <w:szCs w:val="24"/>
        </w:rPr>
        <w:t>ΔΗΜΗΤΡΙΟΣ ΒΙΤΣΑΣ (Υπουργός Μεταναστευτικής Πολιτικής):</w:t>
      </w:r>
      <w:r>
        <w:rPr>
          <w:rFonts w:eastAsia="Times New Roman" w:cs="Times New Roman"/>
          <w:szCs w:val="24"/>
        </w:rPr>
        <w:t xml:space="preserve"> Και εγώ θα πρέπει να του δώσω μια διευκρίνιση. Δεν είπα ότι θα κάνω ομιλία.</w:t>
      </w:r>
    </w:p>
    <w:p w14:paraId="5218D808" w14:textId="77777777" w:rsidR="00BE48FC" w:rsidRDefault="008F016C">
      <w:pPr>
        <w:spacing w:line="600" w:lineRule="auto"/>
        <w:ind w:firstLine="720"/>
        <w:jc w:val="both"/>
        <w:rPr>
          <w:rFonts w:eastAsia="Times New Roman" w:cs="Times New Roman"/>
          <w:szCs w:val="24"/>
        </w:rPr>
      </w:pPr>
      <w:r w:rsidRPr="0072374F">
        <w:rPr>
          <w:rFonts w:eastAsia="Times New Roman" w:cs="Times New Roman"/>
          <w:b/>
          <w:szCs w:val="24"/>
        </w:rPr>
        <w:t>ΠΡΟΕΔΡΕΥΩΝ (Νικήτας Κακλαμάνης):</w:t>
      </w:r>
      <w:r w:rsidRPr="0072374F">
        <w:rPr>
          <w:rFonts w:eastAsia="Times New Roman" w:cs="Times New Roman"/>
          <w:szCs w:val="24"/>
        </w:rPr>
        <w:t xml:space="preserve"> </w:t>
      </w:r>
      <w:r>
        <w:rPr>
          <w:rFonts w:eastAsia="Times New Roman" w:cs="Times New Roman"/>
          <w:szCs w:val="24"/>
        </w:rPr>
        <w:t xml:space="preserve">Μα και να θέλατε </w:t>
      </w:r>
      <w:r>
        <w:rPr>
          <w:rFonts w:eastAsia="Times New Roman" w:cs="Times New Roman"/>
          <w:szCs w:val="24"/>
        </w:rPr>
        <w:t>να κάνετε ομιλία, δεν θα σας άφηνα, κατ’ αρχάς.</w:t>
      </w:r>
    </w:p>
    <w:p w14:paraId="5218D809" w14:textId="77777777" w:rsidR="00BE48FC" w:rsidRDefault="008F016C">
      <w:pPr>
        <w:spacing w:line="600" w:lineRule="auto"/>
        <w:ind w:firstLine="720"/>
        <w:jc w:val="both"/>
        <w:rPr>
          <w:rFonts w:eastAsia="Times New Roman" w:cs="Times New Roman"/>
          <w:szCs w:val="24"/>
        </w:rPr>
      </w:pPr>
      <w:r w:rsidRPr="00EC1893">
        <w:rPr>
          <w:rFonts w:eastAsia="Times New Roman" w:cs="Times New Roman"/>
          <w:b/>
          <w:szCs w:val="24"/>
        </w:rPr>
        <w:t>ΔΗΜΗΤΡΙΟΣ ΒΙΤΣΑΣ (Υπουργός Μεταναστευτικής Πολιτικής):</w:t>
      </w:r>
      <w:r w:rsidRPr="00EC1893">
        <w:rPr>
          <w:rFonts w:eastAsia="Times New Roman" w:cs="Times New Roman"/>
          <w:szCs w:val="24"/>
        </w:rPr>
        <w:t xml:space="preserve"> </w:t>
      </w:r>
      <w:r>
        <w:rPr>
          <w:rFonts w:eastAsia="Times New Roman" w:cs="Times New Roman"/>
          <w:szCs w:val="24"/>
        </w:rPr>
        <w:t>Ακριβώς.</w:t>
      </w:r>
    </w:p>
    <w:p w14:paraId="5218D80A" w14:textId="77777777" w:rsidR="00BE48FC" w:rsidRDefault="008F016C">
      <w:pPr>
        <w:spacing w:line="600" w:lineRule="auto"/>
        <w:ind w:firstLine="720"/>
        <w:jc w:val="both"/>
        <w:rPr>
          <w:rFonts w:eastAsia="Times New Roman" w:cs="Times New Roman"/>
          <w:szCs w:val="24"/>
        </w:rPr>
      </w:pPr>
      <w:r w:rsidRPr="0072374F">
        <w:rPr>
          <w:rFonts w:eastAsia="Times New Roman" w:cs="Times New Roman"/>
          <w:b/>
          <w:szCs w:val="24"/>
        </w:rPr>
        <w:lastRenderedPageBreak/>
        <w:t>ΠΡΟΕΔΡΕΥΩΝ (Νικήτας Κακλαμάνης):</w:t>
      </w:r>
      <w:r w:rsidRPr="0072374F">
        <w:rPr>
          <w:rFonts w:eastAsia="Times New Roman" w:cs="Times New Roman"/>
          <w:szCs w:val="24"/>
        </w:rPr>
        <w:t xml:space="preserve"> </w:t>
      </w:r>
      <w:r>
        <w:rPr>
          <w:rFonts w:eastAsia="Times New Roman" w:cs="Times New Roman"/>
          <w:szCs w:val="24"/>
        </w:rPr>
        <w:t>Ορίστε, έχετε τον λόγο για μισό λεπτό και τελειώνει το πινγκ πονγκ των εντυπώσεων.</w:t>
      </w:r>
    </w:p>
    <w:p w14:paraId="5218D80B" w14:textId="77777777" w:rsidR="00BE48FC" w:rsidRDefault="008F016C">
      <w:pPr>
        <w:spacing w:line="600" w:lineRule="auto"/>
        <w:ind w:firstLine="720"/>
        <w:jc w:val="both"/>
        <w:rPr>
          <w:rFonts w:eastAsia="Times New Roman" w:cs="Times New Roman"/>
          <w:szCs w:val="24"/>
        </w:rPr>
      </w:pPr>
      <w:r w:rsidRPr="007A5FBB">
        <w:rPr>
          <w:rFonts w:eastAsia="Times New Roman" w:cs="Times New Roman"/>
          <w:b/>
          <w:szCs w:val="24"/>
        </w:rPr>
        <w:t>ΔΗΜΗΤΡΙΟΣ ΒΙΤΣΑΣ (Υπουργός Μ</w:t>
      </w:r>
      <w:r w:rsidRPr="007A5FBB">
        <w:rPr>
          <w:rFonts w:eastAsia="Times New Roman" w:cs="Times New Roman"/>
          <w:b/>
          <w:szCs w:val="24"/>
        </w:rPr>
        <w:t>εταναστευτικής Πολιτικής):</w:t>
      </w:r>
      <w:r>
        <w:rPr>
          <w:rFonts w:eastAsia="Times New Roman" w:cs="Times New Roman"/>
          <w:szCs w:val="24"/>
        </w:rPr>
        <w:t xml:space="preserve"> Κύριε Ψαριανέ, αγαπητέ Γρηγόρη, δεν μπορεί και να κάνεις κάτι και να προσβάλλεσαι, επειδή σου λέει ο άλλος ότι το κάνεις.</w:t>
      </w:r>
    </w:p>
    <w:p w14:paraId="5218D80C" w14:textId="77777777" w:rsidR="00BE48FC" w:rsidRDefault="008F016C">
      <w:pPr>
        <w:spacing w:line="600" w:lineRule="auto"/>
        <w:ind w:firstLine="720"/>
        <w:jc w:val="both"/>
        <w:rPr>
          <w:rFonts w:eastAsia="Times New Roman" w:cs="Times New Roman"/>
          <w:szCs w:val="24"/>
        </w:rPr>
      </w:pPr>
      <w:r w:rsidRPr="0072374F">
        <w:rPr>
          <w:rFonts w:eastAsia="Times New Roman" w:cs="Times New Roman"/>
          <w:b/>
          <w:szCs w:val="24"/>
        </w:rPr>
        <w:t>ΠΡΟΕΔΡΕΥΩΝ (Νικήτας Κακλαμάνης):</w:t>
      </w:r>
      <w:r w:rsidRPr="0072374F">
        <w:rPr>
          <w:rFonts w:eastAsia="Times New Roman" w:cs="Times New Roman"/>
          <w:szCs w:val="24"/>
        </w:rPr>
        <w:t xml:space="preserve"> </w:t>
      </w:r>
      <w:r>
        <w:rPr>
          <w:rFonts w:eastAsia="Times New Roman" w:cs="Times New Roman"/>
          <w:szCs w:val="24"/>
        </w:rPr>
        <w:t>Δεν προσεβλήθη. Έδωσε την απάντησή του, όπως εκείνος νομίζει.</w:t>
      </w:r>
    </w:p>
    <w:p w14:paraId="5218D80D" w14:textId="77777777" w:rsidR="00BE48FC" w:rsidRDefault="008F016C">
      <w:pPr>
        <w:spacing w:line="600" w:lineRule="auto"/>
        <w:ind w:firstLine="720"/>
        <w:jc w:val="both"/>
        <w:rPr>
          <w:rFonts w:eastAsia="Times New Roman" w:cs="Times New Roman"/>
          <w:szCs w:val="24"/>
        </w:rPr>
      </w:pPr>
      <w:r>
        <w:rPr>
          <w:rFonts w:eastAsia="Times New Roman" w:cs="Times New Roman"/>
          <w:b/>
          <w:szCs w:val="24"/>
        </w:rPr>
        <w:t>ΓΡΗΓΟΡΙΟΣ ΨΑ</w:t>
      </w:r>
      <w:r>
        <w:rPr>
          <w:rFonts w:eastAsia="Times New Roman" w:cs="Times New Roman"/>
          <w:b/>
          <w:szCs w:val="24"/>
        </w:rPr>
        <w:t>ΡΙΑΝΟΣ:</w:t>
      </w:r>
      <w:r>
        <w:rPr>
          <w:rFonts w:eastAsia="Times New Roman" w:cs="Times New Roman"/>
          <w:szCs w:val="24"/>
        </w:rPr>
        <w:t xml:space="preserve"> Κύριε Πρόεδρε, ένα σχόλιο μόνο θα ήθελα να κάνω.</w:t>
      </w:r>
    </w:p>
    <w:p w14:paraId="5218D80E" w14:textId="77777777" w:rsidR="00BE48FC" w:rsidRDefault="008F016C">
      <w:pPr>
        <w:spacing w:line="600" w:lineRule="auto"/>
        <w:ind w:firstLine="720"/>
        <w:jc w:val="both"/>
        <w:rPr>
          <w:rFonts w:eastAsia="Times New Roman" w:cs="Times New Roman"/>
          <w:szCs w:val="24"/>
        </w:rPr>
      </w:pPr>
      <w:r w:rsidRPr="0072374F">
        <w:rPr>
          <w:rFonts w:eastAsia="Times New Roman" w:cs="Times New Roman"/>
          <w:b/>
          <w:szCs w:val="24"/>
        </w:rPr>
        <w:t>ΠΡΟΕΔΡΕΥΩΝ (Νικήτας Κακλαμάνης):</w:t>
      </w:r>
      <w:r w:rsidRPr="0072374F">
        <w:rPr>
          <w:rFonts w:eastAsia="Times New Roman" w:cs="Times New Roman"/>
          <w:szCs w:val="24"/>
        </w:rPr>
        <w:t xml:space="preserve"> </w:t>
      </w:r>
      <w:r>
        <w:rPr>
          <w:rFonts w:eastAsia="Times New Roman" w:cs="Times New Roman"/>
          <w:szCs w:val="24"/>
        </w:rPr>
        <w:t>Κύριε Ψαριανέ, δεν έχετε τον λόγο.</w:t>
      </w:r>
    </w:p>
    <w:p w14:paraId="5218D80F" w14:textId="77777777" w:rsidR="00BE48FC" w:rsidRDefault="008F016C">
      <w:pPr>
        <w:spacing w:line="600" w:lineRule="auto"/>
        <w:ind w:firstLine="720"/>
        <w:jc w:val="both"/>
        <w:rPr>
          <w:rFonts w:eastAsia="Times New Roman" w:cs="Times New Roman"/>
          <w:szCs w:val="24"/>
        </w:rPr>
      </w:pPr>
      <w:r>
        <w:rPr>
          <w:rFonts w:eastAsia="Times New Roman" w:cs="Times New Roman"/>
          <w:b/>
          <w:szCs w:val="24"/>
        </w:rPr>
        <w:t>ΓΡΗΓΟΡΙΟΣ ΨΑΡΙΑΝΟΣ:</w:t>
      </w:r>
      <w:r>
        <w:rPr>
          <w:rFonts w:eastAsia="Times New Roman" w:cs="Times New Roman"/>
          <w:szCs w:val="24"/>
        </w:rPr>
        <w:t xml:space="preserve"> Καλά Χριστούγεννα!</w:t>
      </w:r>
    </w:p>
    <w:p w14:paraId="5218D810" w14:textId="77777777" w:rsidR="00BE48FC" w:rsidRDefault="008F016C">
      <w:pPr>
        <w:spacing w:line="600" w:lineRule="auto"/>
        <w:ind w:firstLine="720"/>
        <w:jc w:val="both"/>
        <w:rPr>
          <w:rFonts w:eastAsia="Times New Roman" w:cs="Times New Roman"/>
          <w:szCs w:val="24"/>
        </w:rPr>
      </w:pPr>
      <w:r w:rsidRPr="0072374F">
        <w:rPr>
          <w:rFonts w:eastAsia="Times New Roman" w:cs="Times New Roman"/>
          <w:b/>
          <w:szCs w:val="24"/>
        </w:rPr>
        <w:t>ΠΡΟΕΔΡΕΥΩΝ (Νικήτας Κακλαμάνης):</w:t>
      </w:r>
      <w:r w:rsidRPr="0072374F">
        <w:rPr>
          <w:rFonts w:eastAsia="Times New Roman" w:cs="Times New Roman"/>
          <w:szCs w:val="24"/>
        </w:rPr>
        <w:t xml:space="preserve"> </w:t>
      </w:r>
      <w:r>
        <w:rPr>
          <w:rFonts w:eastAsia="Times New Roman" w:cs="Times New Roman"/>
          <w:szCs w:val="24"/>
        </w:rPr>
        <w:t xml:space="preserve">Κυρία Γεροβασίλη, έχετε τον λόγο από τη θέση σας για πέντε </w:t>
      </w:r>
      <w:r>
        <w:rPr>
          <w:rFonts w:eastAsia="Times New Roman" w:cs="Times New Roman"/>
          <w:szCs w:val="24"/>
        </w:rPr>
        <w:t>λεπτά, για να εκθέσετε εν συντομία τις τροπολογίες.</w:t>
      </w:r>
    </w:p>
    <w:p w14:paraId="5218D811" w14:textId="77777777" w:rsidR="00BE48FC" w:rsidRDefault="008F016C">
      <w:pPr>
        <w:spacing w:line="600" w:lineRule="auto"/>
        <w:ind w:firstLine="720"/>
        <w:jc w:val="both"/>
        <w:rPr>
          <w:rFonts w:eastAsia="Times New Roman" w:cs="Times New Roman"/>
          <w:szCs w:val="24"/>
        </w:rPr>
      </w:pPr>
      <w:r w:rsidRPr="00057DA5">
        <w:rPr>
          <w:rFonts w:eastAsia="Times New Roman" w:cs="Times New Roman"/>
          <w:b/>
          <w:szCs w:val="24"/>
        </w:rPr>
        <w:lastRenderedPageBreak/>
        <w:t>ΟΛΓΑ ΓΕΡΟΒΑΣΙΛΗ (Υπουργός Προστασίας του Πολίτη):</w:t>
      </w:r>
      <w:r w:rsidRPr="00057DA5">
        <w:rPr>
          <w:rFonts w:eastAsia="Times New Roman" w:cs="Times New Roman"/>
          <w:szCs w:val="24"/>
        </w:rPr>
        <w:t xml:space="preserve"> </w:t>
      </w:r>
      <w:r>
        <w:rPr>
          <w:rFonts w:eastAsia="Times New Roman" w:cs="Times New Roman"/>
          <w:szCs w:val="24"/>
        </w:rPr>
        <w:t>Αφού ανταλλάχθηκαν ευχές, μπορώ να προχωρήσω.</w:t>
      </w:r>
    </w:p>
    <w:p w14:paraId="5218D812"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Δύο τροπολογίες είναι. Η πρώτη έχει αριθμό 1857.</w:t>
      </w:r>
    </w:p>
    <w:p w14:paraId="5218D813" w14:textId="77777777" w:rsidR="00BE48FC" w:rsidRDefault="008F016C">
      <w:pPr>
        <w:spacing w:line="600" w:lineRule="auto"/>
        <w:ind w:firstLine="720"/>
        <w:jc w:val="both"/>
        <w:rPr>
          <w:rFonts w:eastAsia="Times New Roman" w:cs="Times New Roman"/>
          <w:szCs w:val="24"/>
        </w:rPr>
      </w:pPr>
      <w:r w:rsidRPr="006E2EBC">
        <w:rPr>
          <w:rFonts w:eastAsia="Times New Roman" w:cs="Times New Roman"/>
          <w:szCs w:val="24"/>
        </w:rPr>
        <w:t xml:space="preserve">Κυρίες και κύριοι συνάδελφοι, </w:t>
      </w:r>
      <w:r>
        <w:rPr>
          <w:rFonts w:eastAsia="Times New Roman" w:cs="Times New Roman"/>
          <w:szCs w:val="24"/>
        </w:rPr>
        <w:t xml:space="preserve">το νομοθετικό πλαίσιο που ισχύει μέχρι σήμερα επιβάλλει σε δόκιμους αστυφύλακες και υπαστυνόμους, όταν φοιτούν και νοσήσουν από κάποιο νόσημα το οποίο κρίνεται ως ανίατο, να μη μπορούν να επανέλθουν σε καινούργια </w:t>
      </w:r>
      <w:r>
        <w:rPr>
          <w:rFonts w:eastAsia="Times New Roman" w:cs="Times New Roman"/>
          <w:szCs w:val="24"/>
        </w:rPr>
        <w:t xml:space="preserve">επιτροπή </w:t>
      </w:r>
      <w:r>
        <w:rPr>
          <w:rFonts w:eastAsia="Times New Roman" w:cs="Times New Roman"/>
          <w:szCs w:val="24"/>
        </w:rPr>
        <w:t>για να συνεχίσουν τις σπουδές τους</w:t>
      </w:r>
      <w:r>
        <w:rPr>
          <w:rFonts w:eastAsia="Times New Roman" w:cs="Times New Roman"/>
          <w:szCs w:val="24"/>
        </w:rPr>
        <w:t>.</w:t>
      </w:r>
    </w:p>
    <w:p w14:paraId="5218D814"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Ξέρετε ότι τα τελευταία χρόνια η επιστήμη έχει ραγδαίες εξελίξεις και κάποια νοσήματα που αυτός ο νόμος θεωρούσε ότι δεν είναι ιάσιμα, στην εποχή μας είναι. Παρ</w:t>
      </w:r>
      <w:r>
        <w:rPr>
          <w:rFonts w:eastAsia="Times New Roman" w:cs="Times New Roman"/>
          <w:szCs w:val="24"/>
        </w:rPr>
        <w:t xml:space="preserve">’ </w:t>
      </w:r>
      <w:r>
        <w:rPr>
          <w:rFonts w:eastAsia="Times New Roman" w:cs="Times New Roman"/>
          <w:szCs w:val="24"/>
        </w:rPr>
        <w:t xml:space="preserve">όλα αυτά, δεν υπήρχε η δυνατότητα να επιστρέψουν στην </w:t>
      </w:r>
      <w:r>
        <w:rPr>
          <w:rFonts w:eastAsia="Times New Roman" w:cs="Times New Roman"/>
          <w:szCs w:val="24"/>
        </w:rPr>
        <w:t xml:space="preserve">επιτροπή </w:t>
      </w:r>
      <w:r>
        <w:rPr>
          <w:rFonts w:eastAsia="Times New Roman" w:cs="Times New Roman"/>
          <w:szCs w:val="24"/>
        </w:rPr>
        <w:t xml:space="preserve">για να ζητήσουν συνέχιση των </w:t>
      </w:r>
      <w:r>
        <w:rPr>
          <w:rFonts w:eastAsia="Times New Roman" w:cs="Times New Roman"/>
          <w:szCs w:val="24"/>
        </w:rPr>
        <w:t>σπουδών τους. Αυτή η τροπολογία ρυθμίζει αυτό το ζήτημα και δίνει αυτή τη δυνατότητα της συνέχισης, εφόσον βεβαίως κριθεί ότι είναι σωματικά ικανοί και ότι η νόσος ιάται με βάση τα ιατρικά πιστοποιητικά.</w:t>
      </w:r>
    </w:p>
    <w:p w14:paraId="5218D815"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Η δεύτερη τροπολογία, η με αριθμό 1853, είναι μια δι</w:t>
      </w:r>
      <w:r>
        <w:rPr>
          <w:rFonts w:eastAsia="Times New Roman" w:cs="Times New Roman"/>
          <w:szCs w:val="24"/>
        </w:rPr>
        <w:t xml:space="preserve">αδικαστική τροπολογία η οποία παρατείνει τη συγκρότηση των </w:t>
      </w:r>
      <w:r>
        <w:rPr>
          <w:rFonts w:eastAsia="Times New Roman" w:cs="Times New Roman"/>
          <w:szCs w:val="24"/>
        </w:rPr>
        <w:lastRenderedPageBreak/>
        <w:t>ΔΟΥ, των οικονομικών υπηρεσιών, που, όπως ξέρετε, είναι υποχρεωτικό σε όλα τα Υπουργεία. Παρατείνει τη δυνατότητα αυτή μέχρι τις 30-4-2019 για το Υπουργείο Προστασίας του Πολίτη, με δεδομένο το ότι</w:t>
      </w:r>
      <w:r>
        <w:rPr>
          <w:rFonts w:eastAsia="Times New Roman" w:cs="Times New Roman"/>
          <w:szCs w:val="24"/>
        </w:rPr>
        <w:t xml:space="preserve"> είναι ένα σύνθετο πλαίσιο, διότι η Υπηρεσία αυτή ενοποιεί πια και τις </w:t>
      </w:r>
      <w:r>
        <w:rPr>
          <w:rFonts w:eastAsia="Times New Roman" w:cs="Times New Roman"/>
          <w:szCs w:val="24"/>
        </w:rPr>
        <w:t xml:space="preserve">υπηρεσίες </w:t>
      </w:r>
      <w:r>
        <w:rPr>
          <w:rFonts w:eastAsia="Times New Roman" w:cs="Times New Roman"/>
          <w:szCs w:val="24"/>
        </w:rPr>
        <w:t xml:space="preserve">της </w:t>
      </w:r>
      <w:r>
        <w:rPr>
          <w:rFonts w:eastAsia="Times New Roman" w:cs="Times New Roman"/>
          <w:szCs w:val="24"/>
        </w:rPr>
        <w:t xml:space="preserve">πυροσβεστικής </w:t>
      </w:r>
      <w:r>
        <w:rPr>
          <w:rFonts w:eastAsia="Times New Roman" w:cs="Times New Roman"/>
          <w:szCs w:val="24"/>
        </w:rPr>
        <w:t xml:space="preserve">και της </w:t>
      </w:r>
      <w:r>
        <w:rPr>
          <w:rFonts w:eastAsia="Times New Roman" w:cs="Times New Roman"/>
          <w:szCs w:val="24"/>
        </w:rPr>
        <w:t>σστυνομίας</w:t>
      </w:r>
      <w:r>
        <w:rPr>
          <w:rFonts w:eastAsia="Times New Roman" w:cs="Times New Roman"/>
          <w:szCs w:val="24"/>
        </w:rPr>
        <w:t xml:space="preserve">. Χρειάζεται ένα χρονικό διάστημα για να μπορέσουν να οργανωθούν σωστά, αλλά και νομοθετικά οι αντίστοιχες </w:t>
      </w:r>
      <w:r>
        <w:rPr>
          <w:rFonts w:eastAsia="Times New Roman" w:cs="Times New Roman"/>
          <w:szCs w:val="24"/>
        </w:rPr>
        <w:t xml:space="preserve">υπηρεσίες </w:t>
      </w:r>
      <w:r>
        <w:rPr>
          <w:rFonts w:eastAsia="Times New Roman" w:cs="Times New Roman"/>
          <w:szCs w:val="24"/>
        </w:rPr>
        <w:t>και έτσι γίνεται η παρ</w:t>
      </w:r>
      <w:r>
        <w:rPr>
          <w:rFonts w:eastAsia="Times New Roman" w:cs="Times New Roman"/>
          <w:szCs w:val="24"/>
        </w:rPr>
        <w:t>άταση της ισχύος της μέχρι τώρα εγκαταστάσεως μέχρι τις 30-4-2019.</w:t>
      </w:r>
    </w:p>
    <w:p w14:paraId="5218D816"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Σας ευχαριστώ.</w:t>
      </w:r>
    </w:p>
    <w:p w14:paraId="5218D817" w14:textId="77777777" w:rsidR="00BE48FC" w:rsidRDefault="008F016C">
      <w:pPr>
        <w:spacing w:line="600" w:lineRule="auto"/>
        <w:ind w:firstLine="720"/>
        <w:jc w:val="both"/>
        <w:rPr>
          <w:rFonts w:eastAsia="Times New Roman" w:cs="Times New Roman"/>
          <w:szCs w:val="24"/>
        </w:rPr>
      </w:pPr>
      <w:r w:rsidRPr="0072374F">
        <w:rPr>
          <w:rFonts w:eastAsia="Times New Roman" w:cs="Times New Roman"/>
          <w:b/>
          <w:szCs w:val="24"/>
        </w:rPr>
        <w:t>ΠΡΟΕΔΡΕΥΩΝ (Νικήτας Κακλαμάνης):</w:t>
      </w:r>
      <w:r w:rsidRPr="0072374F">
        <w:rPr>
          <w:rFonts w:eastAsia="Times New Roman" w:cs="Times New Roman"/>
          <w:szCs w:val="24"/>
        </w:rPr>
        <w:t xml:space="preserve"> </w:t>
      </w:r>
      <w:r>
        <w:rPr>
          <w:rFonts w:eastAsia="Times New Roman" w:cs="Times New Roman"/>
          <w:szCs w:val="24"/>
        </w:rPr>
        <w:t>Λίγα δευτερόλεπτα δίνουμε στον Υπουργό, γιατί πρέπει να καταθέσει νομοτεχνικές βελτιώσεις για να μοιραστούν, ώστε να τις έχετε υπ’ όψιν σας.</w:t>
      </w:r>
    </w:p>
    <w:p w14:paraId="5218D818"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Ορίστε, κύριε Υπουργέ, έχετε τον λόγο, προκειμένου να καταθέσετε τις νομοτεχνικές βελτιώσεις.</w:t>
      </w:r>
    </w:p>
    <w:p w14:paraId="5218D819" w14:textId="77777777" w:rsidR="00BE48FC" w:rsidRDefault="008F016C">
      <w:pPr>
        <w:spacing w:line="600" w:lineRule="auto"/>
        <w:ind w:firstLine="720"/>
        <w:jc w:val="both"/>
        <w:rPr>
          <w:rFonts w:eastAsia="Times New Roman" w:cs="Times New Roman"/>
          <w:szCs w:val="24"/>
        </w:rPr>
      </w:pPr>
      <w:r w:rsidRPr="008E18DC">
        <w:rPr>
          <w:rFonts w:eastAsia="Times New Roman" w:cs="Times New Roman"/>
          <w:b/>
          <w:szCs w:val="24"/>
        </w:rPr>
        <w:t>ΔΗΜΗΤΡΙΟΣ ΒΙΤΣΑΣ (Υπουργός Μεταναστευτικής Πολιτικής):</w:t>
      </w:r>
      <w:r>
        <w:rPr>
          <w:rFonts w:eastAsia="Times New Roman" w:cs="Times New Roman"/>
          <w:szCs w:val="24"/>
        </w:rPr>
        <w:t xml:space="preserve"> Τις καταθέτω. Είναι οι νομοτεχνικές βελτιώσεις μετά </w:t>
      </w:r>
      <w:r>
        <w:rPr>
          <w:rFonts w:eastAsia="Times New Roman" w:cs="Times New Roman"/>
          <w:szCs w:val="24"/>
        </w:rPr>
        <w:lastRenderedPageBreak/>
        <w:t>από τη συμφωνία με την Ανεξάρτητη Αρχή Δημοσίων Συμβάσε</w:t>
      </w:r>
      <w:r>
        <w:rPr>
          <w:rFonts w:eastAsia="Times New Roman" w:cs="Times New Roman"/>
          <w:szCs w:val="24"/>
        </w:rPr>
        <w:t>ων οι περισσότερες.</w:t>
      </w:r>
    </w:p>
    <w:p w14:paraId="5218D81A" w14:textId="77777777" w:rsidR="00BE48FC" w:rsidRDefault="008F016C">
      <w:pPr>
        <w:spacing w:line="600" w:lineRule="auto"/>
        <w:ind w:firstLine="720"/>
        <w:jc w:val="both"/>
        <w:rPr>
          <w:rFonts w:eastAsia="Times New Roman" w:cs="Times New Roman"/>
          <w:szCs w:val="24"/>
        </w:rPr>
      </w:pPr>
      <w:r w:rsidRPr="0072374F">
        <w:rPr>
          <w:rFonts w:eastAsia="Times New Roman" w:cs="Times New Roman"/>
          <w:b/>
          <w:szCs w:val="24"/>
        </w:rPr>
        <w:t>ΠΡΟΕΔΡΕΥΩΝ (Νικήτας Κακλαμάνης):</w:t>
      </w:r>
      <w:r w:rsidRPr="0072374F">
        <w:rPr>
          <w:rFonts w:eastAsia="Times New Roman" w:cs="Times New Roman"/>
          <w:szCs w:val="24"/>
        </w:rPr>
        <w:t xml:space="preserve"> </w:t>
      </w:r>
      <w:r>
        <w:rPr>
          <w:rFonts w:eastAsia="Times New Roman" w:cs="Times New Roman"/>
          <w:szCs w:val="24"/>
        </w:rPr>
        <w:t>Δεν χρειάζεται ανάγνωση. Τις καταθέτετε και θα μοιραστούν.</w:t>
      </w:r>
    </w:p>
    <w:p w14:paraId="5218D81B" w14:textId="77777777" w:rsidR="00BE48FC" w:rsidRDefault="008F016C">
      <w:pPr>
        <w:spacing w:line="600" w:lineRule="auto"/>
        <w:ind w:firstLine="720"/>
        <w:jc w:val="both"/>
        <w:rPr>
          <w:rFonts w:eastAsia="Times New Roman" w:cs="Times New Roman"/>
          <w:szCs w:val="24"/>
        </w:rPr>
      </w:pPr>
      <w:r w:rsidRPr="008E18DC">
        <w:rPr>
          <w:rFonts w:eastAsia="Times New Roman" w:cs="Times New Roman"/>
          <w:b/>
          <w:szCs w:val="24"/>
        </w:rPr>
        <w:t>ΔΗΜΗΤΡΙΟΣ ΒΙΤΣΑΣ (Υπουργός Μεταναστευτικής Πολιτικής):</w:t>
      </w:r>
      <w:r>
        <w:rPr>
          <w:rFonts w:eastAsia="Times New Roman" w:cs="Times New Roman"/>
          <w:szCs w:val="24"/>
        </w:rPr>
        <w:t xml:space="preserve"> Ορίστε, κύριε Πρόεδρε, τις καταθέτω.</w:t>
      </w:r>
    </w:p>
    <w:p w14:paraId="5218D81C" w14:textId="77777777" w:rsidR="00BE48FC" w:rsidRDefault="008F016C">
      <w:pPr>
        <w:spacing w:line="600" w:lineRule="auto"/>
        <w:ind w:firstLine="720"/>
        <w:jc w:val="both"/>
        <w:rPr>
          <w:rFonts w:eastAsia="Times New Roman" w:cs="Times New Roman"/>
          <w:szCs w:val="24"/>
        </w:rPr>
      </w:pPr>
      <w:r w:rsidRPr="004C2B81">
        <w:rPr>
          <w:rFonts w:eastAsia="Times New Roman" w:cs="Times New Roman"/>
          <w:szCs w:val="24"/>
        </w:rPr>
        <w:t xml:space="preserve">(Στο σημείο </w:t>
      </w:r>
      <w:r w:rsidRPr="008E18DC">
        <w:rPr>
          <w:rFonts w:eastAsia="Times New Roman" w:cs="Times New Roman"/>
          <w:szCs w:val="24"/>
        </w:rPr>
        <w:t>αυτό ο Υπουργός κ. Δημήτριος Βίτσας κατα</w:t>
      </w:r>
      <w:r w:rsidRPr="008E18DC">
        <w:rPr>
          <w:rFonts w:eastAsia="Times New Roman" w:cs="Times New Roman"/>
          <w:szCs w:val="24"/>
        </w:rPr>
        <w:t>θέτει</w:t>
      </w:r>
      <w:r>
        <w:rPr>
          <w:rFonts w:eastAsia="Times New Roman" w:cs="Times New Roman"/>
          <w:szCs w:val="24"/>
        </w:rPr>
        <w:t xml:space="preserve"> για τα Πρακτικά τις προαναφερθείσες νομοτεχνικές βελτιώσεις</w:t>
      </w:r>
      <w:r w:rsidRPr="004C2B81">
        <w:rPr>
          <w:rFonts w:eastAsia="Times New Roman" w:cs="Times New Roman"/>
          <w:szCs w:val="24"/>
        </w:rPr>
        <w:t xml:space="preserve">, </w:t>
      </w:r>
      <w:r>
        <w:rPr>
          <w:rFonts w:eastAsia="Times New Roman" w:cs="Times New Roman"/>
          <w:szCs w:val="24"/>
        </w:rPr>
        <w:t>οι οποίες έχουν ως εξής:</w:t>
      </w:r>
    </w:p>
    <w:p w14:paraId="5218D81D" w14:textId="77777777" w:rsidR="00BE48FC" w:rsidRDefault="008F016C">
      <w:pPr>
        <w:spacing w:line="600" w:lineRule="auto"/>
        <w:ind w:firstLine="720"/>
        <w:jc w:val="center"/>
        <w:rPr>
          <w:rFonts w:eastAsia="Times New Roman" w:cs="Times New Roman"/>
          <w:color w:val="FF0000"/>
          <w:szCs w:val="24"/>
        </w:rPr>
      </w:pPr>
      <w:r w:rsidRPr="00A73EAD">
        <w:rPr>
          <w:rFonts w:eastAsia="Times New Roman" w:cs="Times New Roman"/>
          <w:color w:val="FF0000"/>
          <w:szCs w:val="24"/>
        </w:rPr>
        <w:t>(</w:t>
      </w:r>
      <w:r w:rsidRPr="00A73EAD">
        <w:rPr>
          <w:rFonts w:eastAsia="Times New Roman" w:cs="Times New Roman"/>
          <w:color w:val="FF0000"/>
          <w:szCs w:val="24"/>
        </w:rPr>
        <w:t>Αλλαγή σελίδας</w:t>
      </w:r>
      <w:r w:rsidRPr="00A73EAD">
        <w:rPr>
          <w:rFonts w:eastAsia="Times New Roman" w:cs="Times New Roman"/>
          <w:color w:val="FF0000"/>
          <w:szCs w:val="24"/>
        </w:rPr>
        <w:t>)</w:t>
      </w:r>
    </w:p>
    <w:p w14:paraId="5218D81E" w14:textId="77777777" w:rsidR="00BE48FC" w:rsidRDefault="008F016C">
      <w:pPr>
        <w:spacing w:line="600" w:lineRule="auto"/>
        <w:ind w:firstLine="720"/>
        <w:jc w:val="center"/>
        <w:rPr>
          <w:rFonts w:eastAsia="Times New Roman" w:cs="Times New Roman"/>
          <w:color w:val="FF0000"/>
          <w:szCs w:val="24"/>
        </w:rPr>
      </w:pPr>
      <w:r w:rsidRPr="00A73EAD">
        <w:rPr>
          <w:rFonts w:eastAsia="Times New Roman" w:cs="Times New Roman"/>
          <w:color w:val="FF0000"/>
          <w:szCs w:val="24"/>
        </w:rPr>
        <w:t>(</w:t>
      </w:r>
      <w:r w:rsidRPr="00A73EAD">
        <w:rPr>
          <w:rFonts w:eastAsia="Times New Roman" w:cs="Times New Roman"/>
          <w:color w:val="FF0000"/>
          <w:szCs w:val="24"/>
        </w:rPr>
        <w:t>Να μπουν οι σελ. 163-164)</w:t>
      </w:r>
    </w:p>
    <w:p w14:paraId="5218D81F" w14:textId="77777777" w:rsidR="00BE48FC" w:rsidRDefault="008F016C">
      <w:pPr>
        <w:spacing w:line="600" w:lineRule="auto"/>
        <w:ind w:firstLine="720"/>
        <w:jc w:val="center"/>
        <w:rPr>
          <w:rFonts w:eastAsia="Times New Roman" w:cs="Times New Roman"/>
          <w:color w:val="FF0000"/>
          <w:szCs w:val="24"/>
        </w:rPr>
      </w:pPr>
      <w:r w:rsidRPr="00A73EAD">
        <w:rPr>
          <w:rFonts w:eastAsia="Times New Roman" w:cs="Times New Roman"/>
          <w:color w:val="FF0000"/>
          <w:szCs w:val="24"/>
        </w:rPr>
        <w:t>(</w:t>
      </w:r>
      <w:r w:rsidRPr="00A73EAD">
        <w:rPr>
          <w:rFonts w:eastAsia="Times New Roman" w:cs="Times New Roman"/>
          <w:color w:val="FF0000"/>
          <w:szCs w:val="24"/>
        </w:rPr>
        <w:t>Αλλαγή σελίδας</w:t>
      </w:r>
      <w:r w:rsidRPr="00A85507">
        <w:rPr>
          <w:rFonts w:eastAsia="Times New Roman" w:cs="Times New Roman"/>
          <w:color w:val="FF0000"/>
          <w:szCs w:val="24"/>
        </w:rPr>
        <w:t>)</w:t>
      </w:r>
    </w:p>
    <w:p w14:paraId="5218D820" w14:textId="77777777" w:rsidR="00BE48FC" w:rsidRDefault="008F016C">
      <w:pPr>
        <w:spacing w:line="600" w:lineRule="auto"/>
        <w:ind w:firstLine="720"/>
        <w:jc w:val="both"/>
        <w:rPr>
          <w:rFonts w:eastAsia="Times New Roman" w:cs="Times New Roman"/>
          <w:szCs w:val="24"/>
        </w:rPr>
      </w:pPr>
      <w:r w:rsidRPr="008E18DC">
        <w:rPr>
          <w:rFonts w:eastAsia="Times New Roman" w:cs="Times New Roman"/>
          <w:b/>
          <w:szCs w:val="24"/>
        </w:rPr>
        <w:t>ΠΡΟΕΔΡΕΥΩΝ (Νικήτας Κακλαμάνης):</w:t>
      </w:r>
      <w:r>
        <w:rPr>
          <w:rFonts w:eastAsia="Times New Roman" w:cs="Times New Roman"/>
          <w:szCs w:val="24"/>
        </w:rPr>
        <w:t xml:space="preserve"> Προσέξτε, λοιπόν, τώρα </w:t>
      </w:r>
      <w:r>
        <w:rPr>
          <w:rFonts w:eastAsia="Times New Roman" w:cs="Times New Roman"/>
          <w:szCs w:val="24"/>
        </w:rPr>
        <w:t xml:space="preserve">πως </w:t>
      </w:r>
      <w:r>
        <w:rPr>
          <w:rFonts w:eastAsia="Times New Roman" w:cs="Times New Roman"/>
          <w:szCs w:val="24"/>
        </w:rPr>
        <w:t xml:space="preserve">πάμε, γιατί βλέπω τον κ. Μπόλαρη, ο οποίος ήρθε πριν από λίγο, να αγωνιά. Θα περιμένει τη σειρά. Είναι ο κ. Μηταράκης, μετά πάμε στην κ. Καββαδία, στην κ. Βούλτεψη και στον κ. Καρρά. Αν μας επιτρέψουν οι συνάδελφοι, θα δώσω πριν </w:t>
      </w:r>
      <w:r>
        <w:rPr>
          <w:rFonts w:eastAsia="Times New Roman" w:cs="Times New Roman"/>
          <w:szCs w:val="24"/>
        </w:rPr>
        <w:lastRenderedPageBreak/>
        <w:t xml:space="preserve">από </w:t>
      </w:r>
      <w:r>
        <w:rPr>
          <w:rFonts w:eastAsia="Times New Roman" w:cs="Times New Roman"/>
          <w:szCs w:val="24"/>
        </w:rPr>
        <w:t>αυτούς τον λόγο για</w:t>
      </w:r>
      <w:r>
        <w:rPr>
          <w:rFonts w:eastAsia="Times New Roman" w:cs="Times New Roman"/>
          <w:szCs w:val="24"/>
        </w:rPr>
        <w:t xml:space="preserve"> τρί</w:t>
      </w:r>
      <w:r>
        <w:rPr>
          <w:rFonts w:eastAsia="Times New Roman" w:cs="Times New Roman"/>
          <w:szCs w:val="24"/>
        </w:rPr>
        <w:t xml:space="preserve">α λεπτά στον κ. Μπόλαρη για την τροπολογία του και μετά πάμε στον Κοινοβουλευτικό Εκπρόσωπο του ΣΥΡΙΖΑ και συνεχίζουμε με δύο ακόμα συναδέλφους και όποιος άλλος Κοινοβουλευτικός </w:t>
      </w:r>
      <w:r>
        <w:rPr>
          <w:rFonts w:eastAsia="Times New Roman" w:cs="Times New Roman"/>
          <w:szCs w:val="24"/>
        </w:rPr>
        <w:t xml:space="preserve">Εκπρόσωπος </w:t>
      </w:r>
      <w:r>
        <w:rPr>
          <w:rFonts w:eastAsia="Times New Roman" w:cs="Times New Roman"/>
          <w:szCs w:val="24"/>
        </w:rPr>
        <w:t>θέλει. Έχουν εγγραφεί άλλοι δύο.</w:t>
      </w:r>
    </w:p>
    <w:p w14:paraId="5218D821"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Κύριε Μηταράκη, έχετε τον λόγο.</w:t>
      </w:r>
    </w:p>
    <w:p w14:paraId="5218D822" w14:textId="77777777" w:rsidR="00BE48FC" w:rsidRDefault="008F016C">
      <w:pPr>
        <w:spacing w:line="600" w:lineRule="auto"/>
        <w:ind w:firstLine="720"/>
        <w:jc w:val="both"/>
        <w:rPr>
          <w:rFonts w:eastAsia="Times New Roman" w:cs="Times New Roman"/>
          <w:szCs w:val="24"/>
        </w:rPr>
      </w:pPr>
      <w:r>
        <w:rPr>
          <w:rFonts w:eastAsia="Times New Roman" w:cs="Times New Roman"/>
          <w:b/>
          <w:szCs w:val="24"/>
        </w:rPr>
        <w:t>ΝΟ</w:t>
      </w:r>
      <w:r>
        <w:rPr>
          <w:rFonts w:eastAsia="Times New Roman" w:cs="Times New Roman"/>
          <w:b/>
          <w:szCs w:val="24"/>
        </w:rPr>
        <w:t>ΤΗΣ ΜΗΤΑΡΑΚΗΣ:</w:t>
      </w:r>
      <w:r>
        <w:rPr>
          <w:rFonts w:eastAsia="Times New Roman" w:cs="Times New Roman"/>
          <w:szCs w:val="24"/>
        </w:rPr>
        <w:t xml:space="preserve"> Ευχαριστώ πολύ, κύριε Πρόεδρε.</w:t>
      </w:r>
    </w:p>
    <w:p w14:paraId="5218D823" w14:textId="77777777" w:rsidR="00BE48FC" w:rsidRDefault="008F016C">
      <w:pPr>
        <w:spacing w:line="600" w:lineRule="auto"/>
        <w:ind w:firstLine="720"/>
        <w:jc w:val="both"/>
        <w:rPr>
          <w:rFonts w:eastAsia="Times New Roman" w:cs="Times New Roman"/>
          <w:szCs w:val="24"/>
        </w:rPr>
      </w:pPr>
      <w:r w:rsidRPr="006E2EBC">
        <w:rPr>
          <w:rFonts w:eastAsia="Times New Roman" w:cs="Times New Roman"/>
          <w:szCs w:val="24"/>
        </w:rPr>
        <w:t xml:space="preserve">Κυρίες και κύριοι συνάδελφοι, </w:t>
      </w:r>
      <w:r>
        <w:rPr>
          <w:rFonts w:eastAsia="Times New Roman" w:cs="Times New Roman"/>
          <w:szCs w:val="24"/>
        </w:rPr>
        <w:t>αναλάβατε τη διακυβέρνηση αυτής της χώρας, προτάσσοντας το δήθεν ηθικό πλεονέκτημα της Αριστεράς. Ευαγγελιστήκατε τον ανθρωπισμό. Όμως, εσείς, οι υποτιθέμενοι καλοί, είστε αυτοί πο</w:t>
      </w:r>
      <w:r>
        <w:rPr>
          <w:rFonts w:eastAsia="Times New Roman" w:cs="Times New Roman"/>
          <w:szCs w:val="24"/>
        </w:rPr>
        <w:t>υ με την πολιτική σας το 2015 ανοίξατε τα σύνορα της χώρας, κατακλύζοντάς τη με πρόσφυγες και μετανάστες χωρίς σχέδιο.</w:t>
      </w:r>
    </w:p>
    <w:p w14:paraId="5218D824"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Εσείς, επίσης, εκβιάσατε την Ευρώπη, λέγοντας τότε ότι θα τη γεμίσετε τζιχαντιστές, προκαλώντας ουσιαστικά το κλείσιμο των συνόρων μας όχ</w:t>
      </w:r>
      <w:r>
        <w:rPr>
          <w:rFonts w:eastAsia="Times New Roman" w:cs="Times New Roman"/>
          <w:szCs w:val="24"/>
        </w:rPr>
        <w:t xml:space="preserve">ι προς την Ανατολή, όπως θα έπρεπε, αλλά από τη Δύση. Στοιβάξατε ανθρώπους στη Μόρια, στη Βιάλ, </w:t>
      </w:r>
      <w:r>
        <w:rPr>
          <w:rFonts w:eastAsia="Times New Roman" w:cs="Times New Roman"/>
          <w:szCs w:val="24"/>
        </w:rPr>
        <w:lastRenderedPageBreak/>
        <w:t xml:space="preserve">στο Βαθύ. Στις λάσπες τους πνίγηκε ο ανθρωπισμός σας. Εξαιτίας της πολιτικής σας διασύρεται η χώρα μας διεθνώς μέσα από τα ρεπορτάζ μεγάλων δικτύων, όπως του </w:t>
      </w:r>
      <w:r>
        <w:rPr>
          <w:rFonts w:eastAsia="Times New Roman" w:cs="Times New Roman"/>
          <w:szCs w:val="24"/>
        </w:rPr>
        <w:t>«</w:t>
      </w:r>
      <w:r>
        <w:rPr>
          <w:rFonts w:eastAsia="Times New Roman" w:cs="Times New Roman"/>
          <w:szCs w:val="24"/>
          <w:lang w:val="en-US"/>
        </w:rPr>
        <w:t>B</w:t>
      </w:r>
      <w:r>
        <w:rPr>
          <w:rFonts w:eastAsia="Times New Roman" w:cs="Times New Roman"/>
          <w:szCs w:val="24"/>
          <w:lang w:val="en-US"/>
        </w:rPr>
        <w:t>BC</w:t>
      </w:r>
      <w:r>
        <w:rPr>
          <w:rFonts w:eastAsia="Times New Roman" w:cs="Times New Roman"/>
          <w:szCs w:val="24"/>
        </w:rPr>
        <w:t>»</w:t>
      </w:r>
      <w:r w:rsidRPr="002B6F55">
        <w:rPr>
          <w:rFonts w:eastAsia="Times New Roman" w:cs="Times New Roman"/>
          <w:szCs w:val="24"/>
        </w:rPr>
        <w:t xml:space="preserve"> </w:t>
      </w:r>
      <w:r>
        <w:rPr>
          <w:rFonts w:eastAsia="Times New Roman" w:cs="Times New Roman"/>
          <w:szCs w:val="24"/>
        </w:rPr>
        <w:t xml:space="preserve">και της </w:t>
      </w:r>
      <w:r>
        <w:rPr>
          <w:rFonts w:eastAsia="Times New Roman" w:cs="Times New Roman"/>
          <w:szCs w:val="24"/>
        </w:rPr>
        <w:t>«</w:t>
      </w:r>
      <w:r>
        <w:rPr>
          <w:rFonts w:eastAsia="Times New Roman" w:cs="Times New Roman"/>
          <w:szCs w:val="24"/>
          <w:lang w:val="en-US"/>
        </w:rPr>
        <w:t>Deutsche</w:t>
      </w:r>
      <w:r w:rsidRPr="002B6F55">
        <w:rPr>
          <w:rFonts w:eastAsia="Times New Roman" w:cs="Times New Roman"/>
          <w:szCs w:val="24"/>
        </w:rPr>
        <w:t xml:space="preserve"> </w:t>
      </w:r>
      <w:r>
        <w:rPr>
          <w:rFonts w:eastAsia="Times New Roman" w:cs="Times New Roman"/>
          <w:szCs w:val="24"/>
          <w:lang w:val="en-US"/>
        </w:rPr>
        <w:t>Welle</w:t>
      </w:r>
      <w:r>
        <w:rPr>
          <w:rFonts w:eastAsia="Times New Roman" w:cs="Times New Roman"/>
          <w:szCs w:val="24"/>
        </w:rPr>
        <w:t>»</w:t>
      </w:r>
      <w:r>
        <w:rPr>
          <w:rFonts w:eastAsia="Times New Roman" w:cs="Times New Roman"/>
          <w:szCs w:val="24"/>
        </w:rPr>
        <w:t>. Μετατρέψατε τα νησιά του Αιγαίου σε αποθήκες ψυχών και σχεδόν κυνικά ο κύριος Υπουργός παραδέχθηκε τον προηγούμενο Οκτώβριο σε συνεδρίαση του Δημοτικού Συμβουλίου Χίου ότι συνειδητά καταπατάται η απόφαση του Συμβουλίου της Επι</w:t>
      </w:r>
      <w:r>
        <w:rPr>
          <w:rFonts w:eastAsia="Times New Roman" w:cs="Times New Roman"/>
          <w:szCs w:val="24"/>
        </w:rPr>
        <w:t>κρατείας, που προέβλεπε μέγιστο αριθμό προσφύγων και μεταναστών στα ΚΥΤ.</w:t>
      </w:r>
    </w:p>
    <w:p w14:paraId="5218D825"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Εγκλωβίσατε και διχάσατε τις τοπικές κοινωνίες, οι οποίες βρέθηκαν αντιμέτωπες με ένα πρόβλημα πολύ μεγαλύτερο από τις δυνατότητες και τα μέσα που διαθέτουν. Από το 2017 και μετά οι ρ</w:t>
      </w:r>
      <w:r>
        <w:rPr>
          <w:rFonts w:eastAsia="Times New Roman" w:cs="Times New Roman"/>
          <w:szCs w:val="24"/>
        </w:rPr>
        <w:t xml:space="preserve">οές περιορίστηκαν αισθητά, αλλά η κατάσταση στα νησιά δεν βελτιώθηκε, γιατί εξακολουθείτε να μην έχετε ενεργή πολιτική προστασίας των συνόρων μας και η Ελλάδα, η </w:t>
      </w:r>
      <w:r w:rsidRPr="008763ED">
        <w:rPr>
          <w:rFonts w:eastAsia="Times New Roman" w:cs="Times New Roman"/>
          <w:szCs w:val="24"/>
        </w:rPr>
        <w:t>Ευρωπαϊκή Ένωση</w:t>
      </w:r>
      <w:r>
        <w:rPr>
          <w:rFonts w:eastAsia="Times New Roman" w:cs="Times New Roman"/>
          <w:szCs w:val="24"/>
        </w:rPr>
        <w:t xml:space="preserve"> έχει σύνορα. Παρά τη </w:t>
      </w:r>
      <w:r>
        <w:rPr>
          <w:rFonts w:eastAsia="Times New Roman" w:cs="Times New Roman"/>
          <w:szCs w:val="24"/>
        </w:rPr>
        <w:t>συμφωνία</w:t>
      </w:r>
      <w:r>
        <w:rPr>
          <w:rFonts w:eastAsia="Times New Roman" w:cs="Times New Roman"/>
          <w:szCs w:val="24"/>
        </w:rPr>
        <w:t xml:space="preserve"> </w:t>
      </w:r>
      <w:r w:rsidRPr="008763ED">
        <w:rPr>
          <w:rFonts w:eastAsia="Times New Roman" w:cs="Times New Roman"/>
          <w:szCs w:val="24"/>
        </w:rPr>
        <w:t>Ευρωπαϊκή</w:t>
      </w:r>
      <w:r>
        <w:rPr>
          <w:rFonts w:eastAsia="Times New Roman" w:cs="Times New Roman"/>
          <w:szCs w:val="24"/>
        </w:rPr>
        <w:t>ς</w:t>
      </w:r>
      <w:r w:rsidRPr="008763ED">
        <w:rPr>
          <w:rFonts w:eastAsia="Times New Roman" w:cs="Times New Roman"/>
          <w:szCs w:val="24"/>
        </w:rPr>
        <w:t xml:space="preserve"> Ένωση</w:t>
      </w:r>
      <w:r>
        <w:rPr>
          <w:rFonts w:eastAsia="Times New Roman" w:cs="Times New Roman"/>
          <w:szCs w:val="24"/>
        </w:rPr>
        <w:t xml:space="preserve">ς-Τουρκίας, ούτε η διαδικασία </w:t>
      </w:r>
      <w:r>
        <w:rPr>
          <w:rFonts w:eastAsia="Times New Roman" w:cs="Times New Roman"/>
          <w:szCs w:val="24"/>
        </w:rPr>
        <w:t>ασύλου λειτουργεί αποτελεσματικά ούτε γίνονται επιστροφές</w:t>
      </w:r>
      <w:r>
        <w:rPr>
          <w:rFonts w:eastAsia="Times New Roman" w:cs="Times New Roman"/>
          <w:szCs w:val="24"/>
        </w:rPr>
        <w:t>,</w:t>
      </w:r>
      <w:r>
        <w:rPr>
          <w:rFonts w:eastAsia="Times New Roman" w:cs="Times New Roman"/>
          <w:szCs w:val="24"/>
        </w:rPr>
        <w:t xml:space="preserve"> βάσει της </w:t>
      </w:r>
      <w:r>
        <w:rPr>
          <w:rFonts w:eastAsia="Times New Roman" w:cs="Times New Roman"/>
          <w:szCs w:val="24"/>
        </w:rPr>
        <w:t xml:space="preserve">συμφωνίας, </w:t>
      </w:r>
      <w:r>
        <w:rPr>
          <w:rFonts w:eastAsia="Times New Roman" w:cs="Times New Roman"/>
          <w:szCs w:val="24"/>
        </w:rPr>
        <w:t>όσων δεν δικαιούνται διεθνούς προστασίας.</w:t>
      </w:r>
    </w:p>
    <w:p w14:paraId="5218D826"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lastRenderedPageBreak/>
        <w:t>Κύριε Υπουργέ, δεν θα μπω στη φιλολογική συζήτηση αν οι όροι «λαθρομετανάστης», «λαθρεπιβάτης», «λαθρέμπορος» είναι δόκιμοι στην ελλην</w:t>
      </w:r>
      <w:r>
        <w:rPr>
          <w:rFonts w:eastAsia="Times New Roman" w:cs="Times New Roman"/>
          <w:szCs w:val="24"/>
        </w:rPr>
        <w:t>ική γλώσσα. Θα σας πω, όμως, γιατί η ομιλία σας είχε μια ιδεοληψία, ότι υπάρχει ένας σαφέστατος διαχωρισμός σε ένα ευνομούμενο κράτος μεταξύ όσων δικαιούνται διεθνούς προστασίας και είναι πρόσφυγες και μεταξύ όσων μπαίνουν παράτυπα, παράνομα στη χώρα μας κ</w:t>
      </w:r>
      <w:r>
        <w:rPr>
          <w:rFonts w:eastAsia="Times New Roman" w:cs="Times New Roman"/>
          <w:szCs w:val="24"/>
        </w:rPr>
        <w:t>αι πρέπει να επιστραφούν βάσει των διεθνών συνθηκών στις χώρες προέλευσής τους.</w:t>
      </w:r>
    </w:p>
    <w:p w14:paraId="5218D827"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Επίσης, μια που αναφερθήκατε στον όρο, θα ήθελα να καταθέσω στα Πρακτικά μια επιστολή του Γραφείου Πρωθυπουργού, που κακώς χρησιμοποιεί τον όρο «λαθρομετανάστες». Να το ψάξετε.</w:t>
      </w:r>
    </w:p>
    <w:p w14:paraId="5218D828" w14:textId="77777777" w:rsidR="00BE48FC" w:rsidRDefault="008F016C">
      <w:pPr>
        <w:spacing w:line="600" w:lineRule="auto"/>
        <w:ind w:firstLine="720"/>
        <w:jc w:val="both"/>
        <w:rPr>
          <w:rFonts w:eastAsia="Times New Roman" w:cs="Times New Roman"/>
          <w:szCs w:val="24"/>
        </w:rPr>
      </w:pPr>
      <w:r w:rsidRPr="004C2B81">
        <w:rPr>
          <w:rFonts w:eastAsia="Times New Roman" w:cs="Times New Roman"/>
          <w:szCs w:val="24"/>
        </w:rPr>
        <w:t xml:space="preserve">(Στο σημείο αυτό ο Βουλευτής </w:t>
      </w:r>
      <w:r w:rsidRPr="002B6F55">
        <w:rPr>
          <w:rFonts w:eastAsia="Times New Roman" w:cs="Times New Roman"/>
          <w:szCs w:val="24"/>
        </w:rPr>
        <w:t>κ. Νότης</w:t>
      </w:r>
      <w:r>
        <w:rPr>
          <w:rFonts w:eastAsia="Times New Roman" w:cs="Times New Roman"/>
          <w:szCs w:val="24"/>
        </w:rPr>
        <w:t xml:space="preserve"> Μηταρά</w:t>
      </w:r>
      <w:r w:rsidRPr="002B6F55">
        <w:rPr>
          <w:rFonts w:eastAsia="Times New Roman" w:cs="Times New Roman"/>
          <w:szCs w:val="24"/>
        </w:rPr>
        <w:t xml:space="preserve">κης </w:t>
      </w:r>
      <w:r>
        <w:rPr>
          <w:rFonts w:eastAsia="Times New Roman" w:cs="Times New Roman"/>
          <w:szCs w:val="24"/>
        </w:rPr>
        <w:t>καταθέτει για τα Πρακτικά την</w:t>
      </w:r>
      <w:r w:rsidRPr="002B6F55">
        <w:rPr>
          <w:rFonts w:eastAsia="Times New Roman" w:cs="Times New Roman"/>
          <w:szCs w:val="24"/>
        </w:rPr>
        <w:t xml:space="preserve"> προαναφερθ</w:t>
      </w:r>
      <w:r>
        <w:rPr>
          <w:rFonts w:eastAsia="Times New Roman" w:cs="Times New Roman"/>
          <w:szCs w:val="24"/>
        </w:rPr>
        <w:t>είσα επιστολή</w:t>
      </w:r>
      <w:r w:rsidRPr="002B6F55">
        <w:rPr>
          <w:rFonts w:eastAsia="Times New Roman" w:cs="Times New Roman"/>
          <w:szCs w:val="24"/>
        </w:rPr>
        <w:t xml:space="preserve">, </w:t>
      </w:r>
      <w:r>
        <w:rPr>
          <w:rFonts w:eastAsia="Times New Roman" w:cs="Times New Roman"/>
          <w:szCs w:val="24"/>
        </w:rPr>
        <w:t>η</w:t>
      </w:r>
      <w:r w:rsidRPr="002B6F55">
        <w:rPr>
          <w:rFonts w:eastAsia="Times New Roman" w:cs="Times New Roman"/>
          <w:szCs w:val="24"/>
        </w:rPr>
        <w:t xml:space="preserve"> οποία βρίσκ</w:t>
      </w:r>
      <w:r>
        <w:rPr>
          <w:rFonts w:eastAsia="Times New Roman" w:cs="Times New Roman"/>
          <w:szCs w:val="24"/>
        </w:rPr>
        <w:t>ε</w:t>
      </w:r>
      <w:r w:rsidRPr="002B6F55">
        <w:rPr>
          <w:rFonts w:eastAsia="Times New Roman" w:cs="Times New Roman"/>
          <w:szCs w:val="24"/>
        </w:rPr>
        <w:t>ται στο</w:t>
      </w:r>
      <w:r w:rsidRPr="004C2B81">
        <w:rPr>
          <w:rFonts w:eastAsia="Times New Roman" w:cs="Times New Roman"/>
          <w:szCs w:val="24"/>
        </w:rPr>
        <w:t xml:space="preserve"> αρχείο του Τμήματος Γραμματείας της Διεύθυνσης Στενογραφίας και Πρακτικών της Βουλής)</w:t>
      </w:r>
    </w:p>
    <w:p w14:paraId="5218D829" w14:textId="77777777" w:rsidR="00BE48FC" w:rsidRDefault="008F016C">
      <w:pPr>
        <w:spacing w:line="600" w:lineRule="auto"/>
        <w:ind w:firstLine="720"/>
        <w:jc w:val="both"/>
        <w:rPr>
          <w:rFonts w:eastAsia="Times New Roman" w:cs="Times New Roman"/>
          <w:szCs w:val="24"/>
        </w:rPr>
      </w:pPr>
      <w:r w:rsidRPr="002B6F55">
        <w:rPr>
          <w:rFonts w:eastAsia="Times New Roman" w:cs="Times New Roman"/>
          <w:b/>
          <w:szCs w:val="24"/>
        </w:rPr>
        <w:lastRenderedPageBreak/>
        <w:t>ΔΗΜΗΤΡΙΟΣ ΒΙΤΣΑΣ (Υπουργός Μεταναστευτικής Π</w:t>
      </w:r>
      <w:r w:rsidRPr="002B6F55">
        <w:rPr>
          <w:rFonts w:eastAsia="Times New Roman" w:cs="Times New Roman"/>
          <w:b/>
          <w:szCs w:val="24"/>
        </w:rPr>
        <w:t>ολιτικής):</w:t>
      </w:r>
      <w:r>
        <w:rPr>
          <w:rFonts w:eastAsia="Times New Roman" w:cs="Times New Roman"/>
          <w:szCs w:val="24"/>
        </w:rPr>
        <w:t xml:space="preserve"> Έχει απαντήσει ο Πρωθυπουργός γι’ αυτό.</w:t>
      </w:r>
    </w:p>
    <w:p w14:paraId="5218D82A" w14:textId="77777777" w:rsidR="00BE48FC" w:rsidRDefault="008F016C">
      <w:pPr>
        <w:spacing w:line="600" w:lineRule="auto"/>
        <w:ind w:firstLine="720"/>
        <w:jc w:val="both"/>
        <w:rPr>
          <w:rFonts w:eastAsia="Times New Roman" w:cs="Times New Roman"/>
          <w:szCs w:val="24"/>
        </w:rPr>
      </w:pPr>
      <w:r>
        <w:rPr>
          <w:rFonts w:eastAsia="Times New Roman" w:cs="Times New Roman"/>
          <w:b/>
          <w:szCs w:val="24"/>
        </w:rPr>
        <w:t>ΝΟΤΗΣ ΜΗΤΑΡΑΚΗΣ:</w:t>
      </w:r>
      <w:r>
        <w:rPr>
          <w:rFonts w:eastAsia="Times New Roman" w:cs="Times New Roman"/>
          <w:szCs w:val="24"/>
        </w:rPr>
        <w:t xml:space="preserve"> </w:t>
      </w:r>
      <w:r w:rsidRPr="006E2EBC">
        <w:rPr>
          <w:rFonts w:eastAsia="Times New Roman" w:cs="Times New Roman"/>
          <w:szCs w:val="24"/>
        </w:rPr>
        <w:t xml:space="preserve">Κυρίες και κύριοι συνάδελφοι, </w:t>
      </w:r>
      <w:r>
        <w:rPr>
          <w:rFonts w:eastAsia="Times New Roman" w:cs="Times New Roman"/>
          <w:szCs w:val="24"/>
        </w:rPr>
        <w:t xml:space="preserve">είχα πει σε </w:t>
      </w:r>
      <w:r>
        <w:rPr>
          <w:rFonts w:eastAsia="Times New Roman" w:cs="Times New Roman"/>
          <w:szCs w:val="24"/>
        </w:rPr>
        <w:t xml:space="preserve">μία </w:t>
      </w:r>
      <w:r>
        <w:rPr>
          <w:rFonts w:eastAsia="Times New Roman" w:cs="Times New Roman"/>
          <w:szCs w:val="24"/>
        </w:rPr>
        <w:t>παλαιότερη τοποθέτησή μου ότι κάθε νομοσχέδιο ΣΥΡΙΖΑ μαζί με τις τροπολογίες περιλαμβάνει πάντα τρία συστατικά: Πρώτον, παρατάσεις προθεσμιών,</w:t>
      </w:r>
      <w:r>
        <w:rPr>
          <w:rFonts w:eastAsia="Times New Roman" w:cs="Times New Roman"/>
          <w:szCs w:val="24"/>
        </w:rPr>
        <w:t xml:space="preserve"> απόδειξη της ανικανότητάς σας να διοικήσετε αποτελεσματικά το κράτος, δεύτερον, προσλήψεις, δημιουργία νέων δομών, βολέματα «ημετέρων» και τρίτον, εκ των υστέρων νομιμοποίηση κάθε είδους δαπανών.</w:t>
      </w:r>
    </w:p>
    <w:p w14:paraId="5218D82B"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 xml:space="preserve">Και </w:t>
      </w:r>
      <w:r>
        <w:rPr>
          <w:rFonts w:eastAsia="Times New Roman" w:cs="Times New Roman"/>
          <w:szCs w:val="24"/>
        </w:rPr>
        <w:t>σ’</w:t>
      </w:r>
      <w:r>
        <w:rPr>
          <w:rFonts w:eastAsia="Times New Roman" w:cs="Times New Roman"/>
          <w:szCs w:val="24"/>
        </w:rPr>
        <w:t xml:space="preserve"> </w:t>
      </w:r>
      <w:r>
        <w:rPr>
          <w:rFonts w:eastAsia="Times New Roman" w:cs="Times New Roman"/>
          <w:szCs w:val="24"/>
        </w:rPr>
        <w:t xml:space="preserve">αυτό το νομοσχέδιο όχι απλώς δεν ξεφεύγετε από τη συνταγή, αλλά την εφαρμόζετε στον υπερθετικό βαθμό. Μόλις δυο </w:t>
      </w:r>
      <w:r>
        <w:rPr>
          <w:rFonts w:eastAsia="Times New Roman" w:cs="Times New Roman"/>
          <w:szCs w:val="24"/>
        </w:rPr>
        <w:t>η</w:t>
      </w:r>
      <w:r>
        <w:rPr>
          <w:rFonts w:eastAsia="Times New Roman" w:cs="Times New Roman"/>
          <w:szCs w:val="24"/>
        </w:rPr>
        <w:t xml:space="preserve">μέρες πριν από το κλείσιμο της Βουλής, φέρνετε ένα νομοσχέδιο που αφορά </w:t>
      </w:r>
      <w:r>
        <w:rPr>
          <w:rFonts w:eastAsia="Times New Roman" w:cs="Times New Roman"/>
          <w:szCs w:val="24"/>
        </w:rPr>
        <w:t>σ</w:t>
      </w:r>
      <w:r>
        <w:rPr>
          <w:rFonts w:eastAsia="Times New Roman" w:cs="Times New Roman"/>
          <w:szCs w:val="24"/>
        </w:rPr>
        <w:t xml:space="preserve">τη διαχείριση του δημοσίου χρήματος με διαδικασίες κατεπείγοντος, για </w:t>
      </w:r>
      <w:r>
        <w:rPr>
          <w:rFonts w:eastAsia="Times New Roman" w:cs="Times New Roman"/>
          <w:szCs w:val="24"/>
        </w:rPr>
        <w:t xml:space="preserve">να μην το συζητήσουμε στις </w:t>
      </w:r>
      <w:r>
        <w:rPr>
          <w:rFonts w:eastAsia="Times New Roman" w:cs="Times New Roman"/>
          <w:szCs w:val="24"/>
        </w:rPr>
        <w:t>επιτροπές</w:t>
      </w:r>
      <w:r>
        <w:rPr>
          <w:rFonts w:eastAsia="Times New Roman" w:cs="Times New Roman"/>
          <w:szCs w:val="24"/>
        </w:rPr>
        <w:t>, για να μην κληθούν και ακουστούν οι φορείς, για να έχουμε πολύ περιορισμένο χρόνο συζήτησης σήμερα στην Ολομέλεια.</w:t>
      </w:r>
    </w:p>
    <w:p w14:paraId="5218D82C"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lastRenderedPageBreak/>
        <w:t>Δεν είναι ότι απλά νομοθετείτε με κακό τρόπο. Νομοθετείτε επίτηδες με κατεπείγοντα νομοσχέδια και πληθώ</w:t>
      </w:r>
      <w:r>
        <w:rPr>
          <w:rFonts w:eastAsia="Times New Roman" w:cs="Times New Roman"/>
          <w:szCs w:val="24"/>
        </w:rPr>
        <w:t>ρα τροπολογιών για να συσκοτίσετε, για να μπερδέψετε τους πολίτες και να μην ακουστούν αντίθετες απόψεις.</w:t>
      </w:r>
    </w:p>
    <w:p w14:paraId="5218D82D"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Στο σημερινό νομοσχέδιο κάθε άρθρο και κάθε τροπολογία είναι μια τακτοποίηση, κάθε τροπολογία και ένα ρουσφέτι, ένα δωράκι και όλα αυτά με την επίκλησ</w:t>
      </w:r>
      <w:r>
        <w:rPr>
          <w:rFonts w:eastAsia="Times New Roman" w:cs="Times New Roman"/>
          <w:szCs w:val="24"/>
        </w:rPr>
        <w:t>η της έκτακτης ανάγκης στο μεταναστευτικό. Προφανώς, υποτιμάτε την νοημοσύνη μας.</w:t>
      </w:r>
    </w:p>
    <w:p w14:paraId="5218D82E"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Τι συνιστά για εσάς, κυρίες και κύριοι συνάδελφοι της Πλειοψηφίας, έκτακτο γεγονός; Πόσο κρατάει η έκτακτη ανάγκη στο σύμπαν των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Έναν μήνα; Έναν χρόνο; Δύο χρό</w:t>
      </w:r>
      <w:r>
        <w:rPr>
          <w:rFonts w:eastAsia="Times New Roman" w:cs="Times New Roman"/>
          <w:szCs w:val="24"/>
        </w:rPr>
        <w:t>νια; Τέσσερα, τελικά, χρόνια;</w:t>
      </w:r>
    </w:p>
    <w:p w14:paraId="5218D82F"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Εδώ και τέσσερα χρόνια κατασπαταλάτε δημόσιο χρήμα, εθνικό και ευρωπαϊκό, γιατί είμαστε, όπως λέτε, σε κατάσταση έκτακτης ανάγκης. Ήταν έκτακτη ανάγκη το 2015 -πάλι με δική σας αποκλειστική ευθύνη- και από τότε πέρασαν τέσσερα</w:t>
      </w:r>
      <w:r>
        <w:rPr>
          <w:rFonts w:eastAsia="Times New Roman" w:cs="Times New Roman"/>
          <w:szCs w:val="24"/>
        </w:rPr>
        <w:t xml:space="preserve"> χρόνια και δεν νομιμοποιείστε σήμερα να μιλάτε για έκτακτο γεγονός.</w:t>
      </w:r>
    </w:p>
    <w:p w14:paraId="5218D830"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lastRenderedPageBreak/>
        <w:t>Θυμάστε και την παρέμβασή μου στο νομοσχέδιο του Υπουργείου Ναυτιλίας, όπου μια παρέκκλιση του 2016 έγινε 2017, έγινε πρώτο εξάμηνο του 2018, έγινε δεύτερο εξάμηνο του 2018, έγινε τώρα 31</w:t>
      </w:r>
      <w:r>
        <w:rPr>
          <w:rFonts w:eastAsia="Times New Roman" w:cs="Times New Roman"/>
          <w:szCs w:val="24"/>
        </w:rPr>
        <w:t xml:space="preserve"> Δεκεμβρίου του 2019.</w:t>
      </w:r>
    </w:p>
    <w:p w14:paraId="5218D831"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Διαβάζουμε στην αιτιολογική έκθεση ότι η εφαρμογή του νέου δημόσιου λογιστικού και προπαντός, το νέο πλαίσιο για τις δημόσιες συμβάσεις έχουν συνδυαστικά αναδείξει μια σειρά κρίσιμων προϋποθέσεων για τη διαδικασία προμηθειών.</w:t>
      </w:r>
    </w:p>
    <w:p w14:paraId="5218D832"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 xml:space="preserve">Κύριε Υπουργέ, μέχρι πού φτάνει η υποκρισία αυτής της Πλειοψηφίας; Σας θυμίζω ότι για το ΚΕΕΛΠΝΟ κάνατε </w:t>
      </w:r>
      <w:r>
        <w:rPr>
          <w:rFonts w:eastAsia="Times New Roman" w:cs="Times New Roman"/>
          <w:szCs w:val="24"/>
        </w:rPr>
        <w:t>εξεταστική επιτροπή</w:t>
      </w:r>
      <w:r>
        <w:rPr>
          <w:rFonts w:eastAsia="Times New Roman" w:cs="Times New Roman"/>
          <w:szCs w:val="24"/>
        </w:rPr>
        <w:t>, γιατί λειτουργούσε με ένα δικό του θεσμικό πλαίσιο, για να μπορεί να έχει την απαραίτητη ευελιξία για να μπορεί να προστατεύει τη δ</w:t>
      </w:r>
      <w:r>
        <w:rPr>
          <w:rFonts w:eastAsia="Times New Roman" w:cs="Times New Roman"/>
          <w:szCs w:val="24"/>
        </w:rPr>
        <w:t>ημόσια υγεία.</w:t>
      </w:r>
    </w:p>
    <w:p w14:paraId="5218D833"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Ήρθατε, βέβαια, εσείς το 2016, το εντάξατε στο δημόσιο λογιστικό και από τότε το καταπατάτε πάλι με παρεκκλίσεις, με προθεσμίες συστηματικά, όπως καταπατάτε συστηματικά το δημόσιο λογιστικό και σε όλες τις διαδικασίες του μεταναστευτικού, όπω</w:t>
      </w:r>
      <w:r>
        <w:rPr>
          <w:rFonts w:eastAsia="Times New Roman" w:cs="Times New Roman"/>
          <w:szCs w:val="24"/>
        </w:rPr>
        <w:t>ς παραδέχεστε στην αιτιολογική έκθεση.</w:t>
      </w:r>
    </w:p>
    <w:p w14:paraId="5218D834" w14:textId="77777777" w:rsidR="00BE48FC" w:rsidRDefault="008F016C">
      <w:pPr>
        <w:spacing w:line="600" w:lineRule="auto"/>
        <w:ind w:firstLine="720"/>
        <w:jc w:val="both"/>
        <w:rPr>
          <w:rFonts w:eastAsia="Times New Roman"/>
          <w:szCs w:val="24"/>
        </w:rPr>
      </w:pPr>
      <w:r>
        <w:rPr>
          <w:rFonts w:eastAsia="Times New Roman"/>
          <w:szCs w:val="24"/>
        </w:rPr>
        <w:lastRenderedPageBreak/>
        <w:t>Με το σημερινό νομοσχέδιο έχουμε κατασπατάληση δημοσίου χρήματος, όταν στο άρθρο 6 έχουμε νομιμοποίηση δαπανών, χωρίς να λέτε ούτε καν</w:t>
      </w:r>
      <w:r w:rsidRPr="00CE4FF6">
        <w:rPr>
          <w:rFonts w:eastAsia="Times New Roman"/>
          <w:szCs w:val="24"/>
        </w:rPr>
        <w:t xml:space="preserve"> από πότε ξεκινά το διάστημα της </w:t>
      </w:r>
      <w:r>
        <w:rPr>
          <w:rFonts w:eastAsia="Times New Roman"/>
          <w:szCs w:val="24"/>
        </w:rPr>
        <w:t>νομιμοποίησης</w:t>
      </w:r>
      <w:r w:rsidRPr="00CE4FF6">
        <w:rPr>
          <w:rFonts w:eastAsia="Times New Roman"/>
          <w:szCs w:val="24"/>
        </w:rPr>
        <w:t xml:space="preserve"> και στο </w:t>
      </w:r>
      <w:r>
        <w:rPr>
          <w:rFonts w:eastAsia="Times New Roman"/>
          <w:szCs w:val="24"/>
        </w:rPr>
        <w:t>άρθρο 7 παρατείνετε</w:t>
      </w:r>
      <w:r w:rsidRPr="00CE4FF6">
        <w:rPr>
          <w:rFonts w:eastAsia="Times New Roman"/>
          <w:szCs w:val="24"/>
        </w:rPr>
        <w:t xml:space="preserve"> για ένα </w:t>
      </w:r>
      <w:r w:rsidRPr="00CE4FF6">
        <w:rPr>
          <w:rFonts w:eastAsia="Times New Roman"/>
          <w:szCs w:val="24"/>
        </w:rPr>
        <w:t>ακόμα χρόνο το έκτακτο</w:t>
      </w:r>
      <w:r>
        <w:rPr>
          <w:rFonts w:eastAsia="Times New Roman"/>
          <w:szCs w:val="24"/>
        </w:rPr>
        <w:t xml:space="preserve"> και νομιμοποιείτε</w:t>
      </w:r>
      <w:r w:rsidRPr="00CE4FF6">
        <w:rPr>
          <w:rFonts w:eastAsia="Times New Roman"/>
          <w:szCs w:val="24"/>
        </w:rPr>
        <w:t xml:space="preserve"> προμήθειες και </w:t>
      </w:r>
      <w:r>
        <w:rPr>
          <w:rFonts w:eastAsia="Times New Roman"/>
          <w:szCs w:val="24"/>
        </w:rPr>
        <w:t>συμβάσεις</w:t>
      </w:r>
      <w:r w:rsidRPr="00CE4FF6">
        <w:rPr>
          <w:rFonts w:eastAsia="Times New Roman"/>
          <w:szCs w:val="24"/>
        </w:rPr>
        <w:t xml:space="preserve"> αξίας 12</w:t>
      </w:r>
      <w:r>
        <w:rPr>
          <w:rFonts w:eastAsia="Times New Roman"/>
          <w:szCs w:val="24"/>
        </w:rPr>
        <w:t>.000.000</w:t>
      </w:r>
      <w:r w:rsidRPr="00CE4FF6">
        <w:rPr>
          <w:rFonts w:eastAsia="Times New Roman"/>
          <w:szCs w:val="24"/>
        </w:rPr>
        <w:t xml:space="preserve"> </w:t>
      </w:r>
      <w:r>
        <w:rPr>
          <w:rFonts w:eastAsia="Times New Roman"/>
          <w:szCs w:val="24"/>
        </w:rPr>
        <w:t>ευρώ.</w:t>
      </w:r>
    </w:p>
    <w:p w14:paraId="5218D835" w14:textId="77777777" w:rsidR="00BE48FC" w:rsidRDefault="008F016C">
      <w:pPr>
        <w:spacing w:line="600" w:lineRule="auto"/>
        <w:ind w:firstLine="720"/>
        <w:jc w:val="both"/>
        <w:rPr>
          <w:rFonts w:eastAsia="Times New Roman"/>
          <w:color w:val="222222"/>
          <w:szCs w:val="24"/>
          <w:shd w:val="clear" w:color="auto" w:fill="FFFFFF"/>
        </w:rPr>
      </w:pPr>
      <w:r>
        <w:rPr>
          <w:rFonts w:eastAsia="Times New Roman"/>
          <w:szCs w:val="24"/>
        </w:rPr>
        <w:t xml:space="preserve">Όπως σας είπε και ο εισηγητής μας κ. </w:t>
      </w:r>
      <w:r w:rsidRPr="00CE4FF6">
        <w:rPr>
          <w:rFonts w:eastAsia="Times New Roman"/>
          <w:szCs w:val="24"/>
        </w:rPr>
        <w:t xml:space="preserve">Βαρβιτσιώτης </w:t>
      </w:r>
      <w:r>
        <w:rPr>
          <w:rFonts w:eastAsia="Times New Roman"/>
          <w:szCs w:val="24"/>
        </w:rPr>
        <w:t>υποβάλατε,</w:t>
      </w:r>
      <w:r w:rsidRPr="00CE4FF6">
        <w:rPr>
          <w:rFonts w:eastAsia="Times New Roman"/>
          <w:szCs w:val="24"/>
        </w:rPr>
        <w:t xml:space="preserve"> φαίνεται</w:t>
      </w:r>
      <w:r>
        <w:rPr>
          <w:rFonts w:eastAsia="Times New Roman"/>
          <w:szCs w:val="24"/>
        </w:rPr>
        <w:t>,</w:t>
      </w:r>
      <w:r w:rsidRPr="00CE4FF6">
        <w:rPr>
          <w:rFonts w:eastAsia="Times New Roman"/>
          <w:szCs w:val="24"/>
        </w:rPr>
        <w:t xml:space="preserve"> αυτές τις δαπάνες στην Ευρωπαϊκή Ένωση</w:t>
      </w:r>
      <w:r>
        <w:rPr>
          <w:rFonts w:eastAsia="Times New Roman"/>
          <w:szCs w:val="24"/>
        </w:rPr>
        <w:t>,</w:t>
      </w:r>
      <w:r w:rsidRPr="00CE4FF6">
        <w:rPr>
          <w:rFonts w:eastAsia="Times New Roman"/>
          <w:szCs w:val="24"/>
        </w:rPr>
        <w:t xml:space="preserve"> για να πληρωθούν με ευρωπαϊκά </w:t>
      </w:r>
      <w:r>
        <w:rPr>
          <w:rFonts w:eastAsia="Times New Roman"/>
          <w:szCs w:val="24"/>
        </w:rPr>
        <w:t>κονδύλια, απερρίφθησαν από</w:t>
      </w:r>
      <w:r>
        <w:rPr>
          <w:rFonts w:eastAsia="Times New Roman"/>
          <w:szCs w:val="24"/>
        </w:rPr>
        <w:t xml:space="preserve"> την </w:t>
      </w:r>
      <w:r>
        <w:rPr>
          <w:rFonts w:eastAsia="Times New Roman"/>
          <w:color w:val="222222"/>
          <w:szCs w:val="24"/>
          <w:shd w:val="clear" w:color="auto" w:fill="FFFFFF"/>
        </w:rPr>
        <w:t>Ευρωπαϊκή Ένωση και τώρα τα φορτώνετε στην πλάτη του Έλληνα φορολογούμενου.</w:t>
      </w:r>
    </w:p>
    <w:p w14:paraId="5218D836" w14:textId="77777777" w:rsidR="00BE48FC" w:rsidRDefault="008F016C">
      <w:pPr>
        <w:spacing w:line="600" w:lineRule="auto"/>
        <w:ind w:firstLine="720"/>
        <w:jc w:val="both"/>
        <w:rPr>
          <w:rFonts w:eastAsia="Times New Roman"/>
          <w:szCs w:val="24"/>
        </w:rPr>
      </w:pPr>
      <w:r>
        <w:rPr>
          <w:rFonts w:eastAsia="Times New Roman"/>
          <w:color w:val="222222"/>
          <w:szCs w:val="24"/>
          <w:shd w:val="clear" w:color="auto" w:fill="FFFFFF"/>
        </w:rPr>
        <w:t xml:space="preserve">Σ’ αυτό το νομοσχέδιο κάνετε ρουσφέτια, </w:t>
      </w:r>
      <w:r>
        <w:rPr>
          <w:rFonts w:eastAsia="Times New Roman"/>
          <w:szCs w:val="24"/>
        </w:rPr>
        <w:t xml:space="preserve">όπως τις </w:t>
      </w:r>
      <w:r w:rsidRPr="00CE4FF6">
        <w:rPr>
          <w:rFonts w:eastAsia="Times New Roman"/>
          <w:szCs w:val="24"/>
        </w:rPr>
        <w:t>κατ</w:t>
      </w:r>
      <w:r>
        <w:rPr>
          <w:rFonts w:eastAsia="Times New Roman"/>
          <w:szCs w:val="24"/>
        </w:rPr>
        <w:t xml:space="preserve">’ </w:t>
      </w:r>
      <w:r w:rsidRPr="00CE4FF6">
        <w:rPr>
          <w:rFonts w:eastAsia="Times New Roman"/>
          <w:szCs w:val="24"/>
        </w:rPr>
        <w:t>εξαίρεσ</w:t>
      </w:r>
      <w:r>
        <w:rPr>
          <w:rFonts w:eastAsia="Times New Roman"/>
          <w:szCs w:val="24"/>
        </w:rPr>
        <w:t>η</w:t>
      </w:r>
      <w:r w:rsidRPr="00CE4FF6">
        <w:rPr>
          <w:rFonts w:eastAsia="Times New Roman"/>
          <w:szCs w:val="24"/>
        </w:rPr>
        <w:t xml:space="preserve"> προσλήψεις </w:t>
      </w:r>
      <w:r>
        <w:rPr>
          <w:rFonts w:eastAsia="Times New Roman"/>
          <w:szCs w:val="24"/>
        </w:rPr>
        <w:t xml:space="preserve">στο Αθηναϊκό Πρακτορείο Ειδήσεων. </w:t>
      </w:r>
    </w:p>
    <w:p w14:paraId="5218D837" w14:textId="77777777" w:rsidR="00BE48FC" w:rsidRDefault="008F016C">
      <w:pPr>
        <w:spacing w:line="600" w:lineRule="auto"/>
        <w:ind w:firstLine="720"/>
        <w:jc w:val="both"/>
        <w:rPr>
          <w:rFonts w:eastAsia="Times New Roman"/>
          <w:szCs w:val="24"/>
        </w:rPr>
      </w:pPr>
      <w:r>
        <w:rPr>
          <w:rFonts w:eastAsia="Times New Roman"/>
          <w:szCs w:val="24"/>
        </w:rPr>
        <w:t>Με το άρθρο 2 απογυμνώνετε</w:t>
      </w:r>
      <w:r w:rsidRPr="00CE4FF6">
        <w:rPr>
          <w:rFonts w:eastAsia="Times New Roman"/>
          <w:szCs w:val="24"/>
        </w:rPr>
        <w:t xml:space="preserve"> α</w:t>
      </w:r>
      <w:r>
        <w:rPr>
          <w:rFonts w:eastAsia="Times New Roman"/>
          <w:szCs w:val="24"/>
        </w:rPr>
        <w:t xml:space="preserve">πό προσωπικό τις περιφερειακές </w:t>
      </w:r>
      <w:r>
        <w:rPr>
          <w:rFonts w:eastAsia="Times New Roman"/>
          <w:szCs w:val="24"/>
        </w:rPr>
        <w:t>υ</w:t>
      </w:r>
      <w:r w:rsidRPr="00CE4FF6">
        <w:rPr>
          <w:rFonts w:eastAsia="Times New Roman"/>
          <w:szCs w:val="24"/>
        </w:rPr>
        <w:t>πηρεσί</w:t>
      </w:r>
      <w:r w:rsidRPr="00CE4FF6">
        <w:rPr>
          <w:rFonts w:eastAsia="Times New Roman"/>
          <w:szCs w:val="24"/>
        </w:rPr>
        <w:t xml:space="preserve">ες </w:t>
      </w:r>
      <w:r w:rsidRPr="00CE4FF6">
        <w:rPr>
          <w:rFonts w:eastAsia="Times New Roman"/>
          <w:szCs w:val="24"/>
        </w:rPr>
        <w:t xml:space="preserve">που έχουν μεγάλες ανάγκες και </w:t>
      </w:r>
      <w:r>
        <w:rPr>
          <w:rFonts w:eastAsia="Times New Roman"/>
          <w:szCs w:val="24"/>
        </w:rPr>
        <w:t xml:space="preserve">φέρνετε τους υπαλλήλους στην </w:t>
      </w:r>
      <w:r>
        <w:rPr>
          <w:rFonts w:eastAsia="Times New Roman"/>
          <w:szCs w:val="24"/>
        </w:rPr>
        <w:t>κεντρική υ</w:t>
      </w:r>
      <w:r w:rsidRPr="00CE4FF6">
        <w:rPr>
          <w:rFonts w:eastAsia="Times New Roman"/>
          <w:szCs w:val="24"/>
        </w:rPr>
        <w:t>πηρεσία</w:t>
      </w:r>
      <w:r>
        <w:rPr>
          <w:rFonts w:eastAsia="Times New Roman"/>
          <w:szCs w:val="24"/>
        </w:rPr>
        <w:t>.</w:t>
      </w:r>
    </w:p>
    <w:p w14:paraId="5218D838" w14:textId="77777777" w:rsidR="00BE48FC" w:rsidRDefault="008F016C">
      <w:pPr>
        <w:spacing w:line="600" w:lineRule="auto"/>
        <w:ind w:firstLine="720"/>
        <w:jc w:val="both"/>
        <w:rPr>
          <w:rFonts w:eastAsia="Times New Roman"/>
          <w:szCs w:val="24"/>
        </w:rPr>
      </w:pPr>
      <w:r>
        <w:rPr>
          <w:rFonts w:eastAsia="Times New Roman"/>
          <w:szCs w:val="24"/>
        </w:rPr>
        <w:lastRenderedPageBreak/>
        <w:t>Μ</w:t>
      </w:r>
      <w:r>
        <w:rPr>
          <w:rFonts w:eastAsia="Times New Roman"/>
          <w:szCs w:val="24"/>
        </w:rPr>
        <w:t>ε</w:t>
      </w:r>
      <w:r>
        <w:rPr>
          <w:rFonts w:eastAsia="Times New Roman"/>
          <w:szCs w:val="24"/>
        </w:rPr>
        <w:t xml:space="preserve"> αυτό το</w:t>
      </w:r>
      <w:r w:rsidRPr="00CE4FF6">
        <w:rPr>
          <w:rFonts w:eastAsia="Times New Roman"/>
          <w:szCs w:val="24"/>
        </w:rPr>
        <w:t xml:space="preserve"> νομοσχέδιο ομολογείτε ανεπάρκεια και ανικανότητα</w:t>
      </w:r>
      <w:r>
        <w:rPr>
          <w:rFonts w:eastAsia="Times New Roman"/>
          <w:szCs w:val="24"/>
        </w:rPr>
        <w:t>,</w:t>
      </w:r>
      <w:r w:rsidRPr="00CE4FF6">
        <w:rPr>
          <w:rFonts w:eastAsia="Times New Roman"/>
          <w:szCs w:val="24"/>
        </w:rPr>
        <w:t xml:space="preserve"> καθώς ακόμα δεν έχετε φτιάξει Γενική Διεύθυνση Οικονομικών </w:t>
      </w:r>
      <w:r>
        <w:rPr>
          <w:rFonts w:eastAsia="Times New Roman"/>
          <w:szCs w:val="24"/>
        </w:rPr>
        <w:t>στο Υ</w:t>
      </w:r>
      <w:r w:rsidRPr="00CE4FF6">
        <w:rPr>
          <w:rFonts w:eastAsia="Times New Roman"/>
          <w:szCs w:val="24"/>
        </w:rPr>
        <w:t xml:space="preserve">πουργείο και με το άρθρο </w:t>
      </w:r>
      <w:r>
        <w:rPr>
          <w:rFonts w:eastAsia="Times New Roman"/>
          <w:szCs w:val="24"/>
        </w:rPr>
        <w:t>2</w:t>
      </w:r>
      <w:r w:rsidRPr="00CE4FF6">
        <w:rPr>
          <w:rFonts w:eastAsia="Times New Roman"/>
          <w:szCs w:val="24"/>
        </w:rPr>
        <w:t xml:space="preserve"> φαίνεται ότι ούτε το 2019 θα το πέτυχε</w:t>
      </w:r>
      <w:r>
        <w:rPr>
          <w:rFonts w:eastAsia="Times New Roman"/>
          <w:szCs w:val="24"/>
        </w:rPr>
        <w:t>τε.</w:t>
      </w:r>
    </w:p>
    <w:p w14:paraId="5218D839" w14:textId="77777777" w:rsidR="00BE48FC" w:rsidRDefault="008F016C">
      <w:pPr>
        <w:spacing w:line="600" w:lineRule="auto"/>
        <w:ind w:firstLine="720"/>
        <w:jc w:val="both"/>
        <w:rPr>
          <w:rFonts w:eastAsia="Times New Roman"/>
          <w:szCs w:val="24"/>
        </w:rPr>
      </w:pPr>
      <w:r>
        <w:rPr>
          <w:rFonts w:eastAsia="Times New Roman"/>
          <w:szCs w:val="24"/>
        </w:rPr>
        <w:t>Κ</w:t>
      </w:r>
      <w:r w:rsidRPr="00CE4FF6">
        <w:rPr>
          <w:rFonts w:eastAsia="Times New Roman"/>
          <w:szCs w:val="24"/>
        </w:rPr>
        <w:t>υρίες και κύριοι συνάδελφοι</w:t>
      </w:r>
      <w:r>
        <w:rPr>
          <w:rFonts w:eastAsia="Times New Roman"/>
          <w:szCs w:val="24"/>
        </w:rPr>
        <w:t>,</w:t>
      </w:r>
      <w:r w:rsidRPr="00CE4FF6">
        <w:rPr>
          <w:rFonts w:eastAsia="Times New Roman"/>
          <w:szCs w:val="24"/>
        </w:rPr>
        <w:t xml:space="preserve"> έχουν </w:t>
      </w:r>
      <w:r>
        <w:rPr>
          <w:rFonts w:eastAsia="Times New Roman"/>
          <w:szCs w:val="24"/>
        </w:rPr>
        <w:t xml:space="preserve">κατατεθεί αμέτρητες τροπολογίες. Ήταν δεκαοκτώ, </w:t>
      </w:r>
      <w:r w:rsidRPr="00CE4FF6">
        <w:rPr>
          <w:rFonts w:eastAsia="Times New Roman"/>
          <w:szCs w:val="24"/>
        </w:rPr>
        <w:t>όταν σηκώθηκα</w:t>
      </w:r>
      <w:r>
        <w:rPr>
          <w:rFonts w:eastAsia="Times New Roman"/>
          <w:szCs w:val="24"/>
        </w:rPr>
        <w:t>, αν</w:t>
      </w:r>
      <w:r w:rsidRPr="00CE4FF6">
        <w:rPr>
          <w:rFonts w:eastAsia="Times New Roman"/>
          <w:szCs w:val="24"/>
        </w:rPr>
        <w:t xml:space="preserve"> δεν κάνω λάθος</w:t>
      </w:r>
      <w:r>
        <w:rPr>
          <w:rFonts w:eastAsia="Times New Roman"/>
          <w:szCs w:val="24"/>
        </w:rPr>
        <w:t>. Δίνετε παρατάσεις</w:t>
      </w:r>
      <w:r w:rsidRPr="00CE4FF6">
        <w:rPr>
          <w:rFonts w:eastAsia="Times New Roman"/>
          <w:szCs w:val="24"/>
        </w:rPr>
        <w:t xml:space="preserve"> σχεδόν σε </w:t>
      </w:r>
      <w:r>
        <w:rPr>
          <w:rFonts w:eastAsia="Times New Roman"/>
          <w:szCs w:val="24"/>
        </w:rPr>
        <w:t>κάθε υποχρέωση που είχε αυτή η Κ</w:t>
      </w:r>
      <w:r w:rsidRPr="00CE4FF6">
        <w:rPr>
          <w:rFonts w:eastAsia="Times New Roman"/>
          <w:szCs w:val="24"/>
        </w:rPr>
        <w:t xml:space="preserve">υβέρνηση από τους δικούς </w:t>
      </w:r>
      <w:r>
        <w:rPr>
          <w:rFonts w:eastAsia="Times New Roman"/>
          <w:szCs w:val="24"/>
        </w:rPr>
        <w:t>σας</w:t>
      </w:r>
      <w:r w:rsidRPr="00CE4FF6">
        <w:rPr>
          <w:rFonts w:eastAsia="Times New Roman"/>
          <w:szCs w:val="24"/>
        </w:rPr>
        <w:t xml:space="preserve"> νόμους</w:t>
      </w:r>
      <w:r>
        <w:rPr>
          <w:rFonts w:eastAsia="Times New Roman"/>
          <w:szCs w:val="24"/>
        </w:rPr>
        <w:t>.</w:t>
      </w:r>
      <w:r w:rsidRPr="00CE4FF6">
        <w:rPr>
          <w:rFonts w:eastAsia="Times New Roman"/>
          <w:szCs w:val="24"/>
        </w:rPr>
        <w:t xml:space="preserve"> </w:t>
      </w:r>
      <w:r>
        <w:rPr>
          <w:rFonts w:eastAsia="Times New Roman"/>
          <w:szCs w:val="24"/>
        </w:rPr>
        <w:t>Δίνετε παρατάσεις</w:t>
      </w:r>
      <w:r w:rsidRPr="00CE4FF6">
        <w:rPr>
          <w:rFonts w:eastAsia="Times New Roman"/>
          <w:szCs w:val="24"/>
        </w:rPr>
        <w:t xml:space="preserve"> σε νομοσχέδια που ψ</w:t>
      </w:r>
      <w:r>
        <w:rPr>
          <w:rFonts w:eastAsia="Times New Roman"/>
          <w:szCs w:val="24"/>
        </w:rPr>
        <w:t>ηφίστηκαν για να υπηρετήσουν τη</w:t>
      </w:r>
      <w:r w:rsidRPr="00CE4FF6">
        <w:rPr>
          <w:rFonts w:eastAsia="Times New Roman"/>
          <w:szCs w:val="24"/>
        </w:rPr>
        <w:t xml:space="preserve"> </w:t>
      </w:r>
      <w:r>
        <w:rPr>
          <w:rFonts w:eastAsia="Times New Roman"/>
          <w:szCs w:val="24"/>
        </w:rPr>
        <w:t>διαφάνεια</w:t>
      </w:r>
      <w:r w:rsidRPr="00CE4FF6">
        <w:rPr>
          <w:rFonts w:eastAsia="Times New Roman"/>
          <w:szCs w:val="24"/>
        </w:rPr>
        <w:t xml:space="preserve"> κι </w:t>
      </w:r>
      <w:r>
        <w:rPr>
          <w:rFonts w:eastAsia="Times New Roman"/>
          <w:szCs w:val="24"/>
        </w:rPr>
        <w:t>εσείς</w:t>
      </w:r>
      <w:r w:rsidRPr="00CE4FF6">
        <w:rPr>
          <w:rFonts w:eastAsia="Times New Roman"/>
          <w:szCs w:val="24"/>
        </w:rPr>
        <w:t xml:space="preserve"> σήμερα </w:t>
      </w:r>
      <w:r>
        <w:rPr>
          <w:rFonts w:eastAsia="Times New Roman"/>
          <w:szCs w:val="24"/>
        </w:rPr>
        <w:t>για άλλη μια φορά ψηφίζ</w:t>
      </w:r>
      <w:r w:rsidRPr="00CE4FF6">
        <w:rPr>
          <w:rFonts w:eastAsia="Times New Roman"/>
          <w:szCs w:val="24"/>
        </w:rPr>
        <w:t xml:space="preserve">ετε την </w:t>
      </w:r>
      <w:r>
        <w:rPr>
          <w:rFonts w:eastAsia="Times New Roman"/>
          <w:szCs w:val="24"/>
        </w:rPr>
        <w:t>παρέκκλιση. Τέταρτη</w:t>
      </w:r>
      <w:r w:rsidRPr="00CE4FF6">
        <w:rPr>
          <w:rFonts w:eastAsia="Times New Roman"/>
          <w:szCs w:val="24"/>
        </w:rPr>
        <w:t xml:space="preserve"> φορά στο Υπουργείο Ναυτιλίας</w:t>
      </w:r>
      <w:r>
        <w:rPr>
          <w:rFonts w:eastAsia="Times New Roman"/>
          <w:szCs w:val="24"/>
        </w:rPr>
        <w:t>. Νομιμοποίηση δαπανών 500.000 ευρώ</w:t>
      </w:r>
      <w:r w:rsidRPr="00CE4FF6">
        <w:rPr>
          <w:rFonts w:eastAsia="Times New Roman"/>
          <w:szCs w:val="24"/>
        </w:rPr>
        <w:t xml:space="preserve"> στο </w:t>
      </w:r>
      <w:r>
        <w:rPr>
          <w:rFonts w:eastAsia="Times New Roman"/>
          <w:szCs w:val="24"/>
        </w:rPr>
        <w:t>Υ</w:t>
      </w:r>
      <w:r w:rsidRPr="00CE4FF6">
        <w:rPr>
          <w:rFonts w:eastAsia="Times New Roman"/>
          <w:szCs w:val="24"/>
        </w:rPr>
        <w:t xml:space="preserve">πουργείο </w:t>
      </w:r>
      <w:r>
        <w:rPr>
          <w:rFonts w:eastAsia="Times New Roman"/>
          <w:szCs w:val="24"/>
        </w:rPr>
        <w:t>Εξωτερικών. Στο Υπουργείο Αγρο</w:t>
      </w:r>
      <w:r>
        <w:rPr>
          <w:rFonts w:eastAsia="Times New Roman"/>
          <w:szCs w:val="24"/>
        </w:rPr>
        <w:t xml:space="preserve">τικής Ανάπτυξης 500.000.000 ευρώ. </w:t>
      </w:r>
    </w:p>
    <w:p w14:paraId="5218D83A" w14:textId="77777777" w:rsidR="00BE48FC" w:rsidRDefault="008F016C">
      <w:pPr>
        <w:spacing w:line="600" w:lineRule="auto"/>
        <w:ind w:firstLine="720"/>
        <w:jc w:val="both"/>
        <w:rPr>
          <w:rFonts w:eastAsia="Times New Roman"/>
          <w:szCs w:val="24"/>
        </w:rPr>
      </w:pPr>
      <w:r>
        <w:rPr>
          <w:rFonts w:eastAsia="Times New Roman"/>
          <w:szCs w:val="24"/>
        </w:rPr>
        <w:t>Στο Υπουργείο</w:t>
      </w:r>
      <w:r w:rsidRPr="00CE4FF6">
        <w:rPr>
          <w:rFonts w:eastAsia="Times New Roman"/>
          <w:szCs w:val="24"/>
        </w:rPr>
        <w:t xml:space="preserve"> Εθνικής Άμυνας</w:t>
      </w:r>
      <w:r>
        <w:rPr>
          <w:rFonts w:eastAsia="Times New Roman"/>
          <w:szCs w:val="24"/>
        </w:rPr>
        <w:t>,</w:t>
      </w:r>
      <w:r w:rsidRPr="00CE4FF6">
        <w:rPr>
          <w:rFonts w:eastAsia="Times New Roman"/>
          <w:szCs w:val="24"/>
        </w:rPr>
        <w:t xml:space="preserve"> με την τροπολογία που έχω μπροστά </w:t>
      </w:r>
      <w:r>
        <w:rPr>
          <w:rFonts w:eastAsia="Times New Roman"/>
          <w:szCs w:val="24"/>
        </w:rPr>
        <w:t>μου που καταθέσατε, τη</w:t>
      </w:r>
      <w:r w:rsidRPr="00CE4FF6">
        <w:rPr>
          <w:rFonts w:eastAsia="Times New Roman"/>
          <w:szCs w:val="24"/>
        </w:rPr>
        <w:t xml:space="preserve"> </w:t>
      </w:r>
      <w:r>
        <w:rPr>
          <w:rFonts w:eastAsia="Times New Roman"/>
          <w:szCs w:val="24"/>
        </w:rPr>
        <w:t>με γενικό αριθμό</w:t>
      </w:r>
      <w:r w:rsidRPr="00CE4FF6">
        <w:rPr>
          <w:rFonts w:eastAsia="Times New Roman"/>
          <w:szCs w:val="24"/>
        </w:rPr>
        <w:t xml:space="preserve"> 1883 και ειδικό 21</w:t>
      </w:r>
      <w:r>
        <w:rPr>
          <w:rFonts w:eastAsia="Times New Roman"/>
          <w:szCs w:val="24"/>
        </w:rPr>
        <w:t>,</w:t>
      </w:r>
      <w:r w:rsidRPr="00CE4FF6">
        <w:rPr>
          <w:rFonts w:eastAsia="Times New Roman"/>
          <w:szCs w:val="24"/>
        </w:rPr>
        <w:t xml:space="preserve"> το Γενικό Λογιστήριο </w:t>
      </w:r>
      <w:r>
        <w:rPr>
          <w:rFonts w:eastAsia="Times New Roman"/>
          <w:szCs w:val="24"/>
        </w:rPr>
        <w:t>του Κ</w:t>
      </w:r>
      <w:r w:rsidRPr="00CE4FF6">
        <w:rPr>
          <w:rFonts w:eastAsia="Times New Roman"/>
          <w:szCs w:val="24"/>
        </w:rPr>
        <w:t xml:space="preserve">ράτους </w:t>
      </w:r>
      <w:r>
        <w:rPr>
          <w:rFonts w:eastAsia="Times New Roman"/>
          <w:szCs w:val="24"/>
        </w:rPr>
        <w:t xml:space="preserve">–κι αυτό </w:t>
      </w:r>
      <w:r w:rsidRPr="00CE4FF6">
        <w:rPr>
          <w:rFonts w:eastAsia="Times New Roman"/>
          <w:szCs w:val="24"/>
        </w:rPr>
        <w:t>είναι αδιανόητο</w:t>
      </w:r>
      <w:r>
        <w:rPr>
          <w:rFonts w:eastAsia="Times New Roman"/>
          <w:szCs w:val="24"/>
        </w:rPr>
        <w:t>-</w:t>
      </w:r>
      <w:r w:rsidRPr="00CE4FF6">
        <w:rPr>
          <w:rFonts w:eastAsia="Times New Roman"/>
          <w:szCs w:val="24"/>
        </w:rPr>
        <w:t xml:space="preserve"> δεν κάνει καν πρόβλεψη για το ύψος των</w:t>
      </w:r>
      <w:r w:rsidRPr="00CE4FF6">
        <w:rPr>
          <w:rFonts w:eastAsia="Times New Roman"/>
          <w:szCs w:val="24"/>
        </w:rPr>
        <w:t xml:space="preserve"> δαπανών που εσείς νομιμοποιεί</w:t>
      </w:r>
      <w:r>
        <w:rPr>
          <w:rFonts w:eastAsia="Times New Roman"/>
          <w:szCs w:val="24"/>
        </w:rPr>
        <w:t>τε.</w:t>
      </w:r>
      <w:r w:rsidRPr="00CE4FF6">
        <w:rPr>
          <w:rFonts w:eastAsia="Times New Roman"/>
          <w:szCs w:val="24"/>
        </w:rPr>
        <w:t xml:space="preserve"> </w:t>
      </w:r>
    </w:p>
    <w:p w14:paraId="5218D83B" w14:textId="77777777" w:rsidR="00BE48FC" w:rsidRDefault="008F016C">
      <w:pPr>
        <w:spacing w:line="600" w:lineRule="auto"/>
        <w:ind w:firstLine="720"/>
        <w:jc w:val="both"/>
        <w:rPr>
          <w:rFonts w:eastAsia="Times New Roman"/>
          <w:szCs w:val="24"/>
        </w:rPr>
      </w:pPr>
      <w:r>
        <w:rPr>
          <w:rFonts w:eastAsia="Times New Roman"/>
          <w:szCs w:val="24"/>
        </w:rPr>
        <w:lastRenderedPageBreak/>
        <w:t>Θα σταθώ στη με γενικό αριθμό</w:t>
      </w:r>
      <w:r w:rsidRPr="00CE4FF6">
        <w:rPr>
          <w:rFonts w:eastAsia="Times New Roman"/>
          <w:szCs w:val="24"/>
        </w:rPr>
        <w:t xml:space="preserve"> 1860 </w:t>
      </w:r>
      <w:r>
        <w:rPr>
          <w:rFonts w:eastAsia="Times New Roman"/>
          <w:szCs w:val="24"/>
        </w:rPr>
        <w:t xml:space="preserve">και ειδικό 11 τροπολογία που αφορά </w:t>
      </w:r>
      <w:r>
        <w:rPr>
          <w:rFonts w:eastAsia="Times New Roman"/>
          <w:szCs w:val="24"/>
        </w:rPr>
        <w:t>σ</w:t>
      </w:r>
      <w:r>
        <w:rPr>
          <w:rFonts w:eastAsia="Times New Roman"/>
          <w:szCs w:val="24"/>
        </w:rPr>
        <w:t xml:space="preserve">το </w:t>
      </w:r>
      <w:r>
        <w:rPr>
          <w:rFonts w:eastAsia="Times New Roman"/>
          <w:szCs w:val="24"/>
        </w:rPr>
        <w:t>γ</w:t>
      </w:r>
      <w:r w:rsidRPr="00CE4FF6">
        <w:rPr>
          <w:rFonts w:eastAsia="Times New Roman"/>
          <w:szCs w:val="24"/>
        </w:rPr>
        <w:t>ραφείο</w:t>
      </w:r>
      <w:r w:rsidRPr="00CE4FF6">
        <w:rPr>
          <w:rFonts w:eastAsia="Times New Roman"/>
          <w:szCs w:val="24"/>
        </w:rPr>
        <w:t xml:space="preserve"> του Γενικ</w:t>
      </w:r>
      <w:r>
        <w:rPr>
          <w:rFonts w:eastAsia="Times New Roman"/>
          <w:szCs w:val="24"/>
        </w:rPr>
        <w:t xml:space="preserve">ού Επιθεωρητή </w:t>
      </w:r>
      <w:r w:rsidRPr="00CE4FF6">
        <w:rPr>
          <w:rFonts w:eastAsia="Times New Roman"/>
          <w:szCs w:val="24"/>
        </w:rPr>
        <w:t>Δημ</w:t>
      </w:r>
      <w:r>
        <w:rPr>
          <w:rFonts w:eastAsia="Times New Roman"/>
          <w:szCs w:val="24"/>
        </w:rPr>
        <w:t>ό</w:t>
      </w:r>
      <w:r w:rsidRPr="00CE4FF6">
        <w:rPr>
          <w:rFonts w:eastAsia="Times New Roman"/>
          <w:szCs w:val="24"/>
        </w:rPr>
        <w:t>σιας Διο</w:t>
      </w:r>
      <w:r>
        <w:rPr>
          <w:rFonts w:eastAsia="Times New Roman"/>
          <w:szCs w:val="24"/>
        </w:rPr>
        <w:t>ί</w:t>
      </w:r>
      <w:r w:rsidRPr="00CE4FF6">
        <w:rPr>
          <w:rFonts w:eastAsia="Times New Roman"/>
          <w:szCs w:val="24"/>
        </w:rPr>
        <w:t>κησης</w:t>
      </w:r>
      <w:r>
        <w:rPr>
          <w:rFonts w:eastAsia="Times New Roman"/>
          <w:szCs w:val="24"/>
        </w:rPr>
        <w:t xml:space="preserve"> και αναφέρεται σε</w:t>
      </w:r>
      <w:r w:rsidRPr="00CE4FF6">
        <w:rPr>
          <w:rFonts w:eastAsia="Times New Roman"/>
          <w:szCs w:val="24"/>
        </w:rPr>
        <w:t xml:space="preserve"> </w:t>
      </w:r>
      <w:r>
        <w:rPr>
          <w:rFonts w:eastAsia="Times New Roman"/>
          <w:szCs w:val="24"/>
        </w:rPr>
        <w:t>πολλαπλασιασμό</w:t>
      </w:r>
      <w:r w:rsidRPr="00CE4FF6">
        <w:rPr>
          <w:rFonts w:eastAsia="Times New Roman"/>
          <w:szCs w:val="24"/>
        </w:rPr>
        <w:t xml:space="preserve"> θέσεων</w:t>
      </w:r>
      <w:r>
        <w:rPr>
          <w:rFonts w:eastAsia="Times New Roman"/>
          <w:szCs w:val="24"/>
        </w:rPr>
        <w:t>, σε</w:t>
      </w:r>
      <w:r w:rsidRPr="00CE4FF6">
        <w:rPr>
          <w:rFonts w:eastAsia="Times New Roman"/>
          <w:szCs w:val="24"/>
        </w:rPr>
        <w:t xml:space="preserve"> επιδόματα</w:t>
      </w:r>
      <w:r>
        <w:rPr>
          <w:rFonts w:eastAsia="Times New Roman"/>
          <w:szCs w:val="24"/>
        </w:rPr>
        <w:t>, σε</w:t>
      </w:r>
      <w:r w:rsidRPr="00CE4FF6">
        <w:rPr>
          <w:rFonts w:eastAsia="Times New Roman"/>
          <w:szCs w:val="24"/>
        </w:rPr>
        <w:t xml:space="preserve"> αποσπάσεις από το σύνολο του </w:t>
      </w:r>
      <w:r>
        <w:rPr>
          <w:rFonts w:eastAsia="Times New Roman"/>
          <w:szCs w:val="24"/>
        </w:rPr>
        <w:t>δημοσίου</w:t>
      </w:r>
      <w:r>
        <w:rPr>
          <w:rFonts w:eastAsia="Times New Roman"/>
          <w:szCs w:val="24"/>
        </w:rPr>
        <w:t xml:space="preserve">. </w:t>
      </w:r>
      <w:r>
        <w:rPr>
          <w:rFonts w:eastAsia="Times New Roman"/>
          <w:szCs w:val="24"/>
        </w:rPr>
        <w:t>Αν</w:t>
      </w:r>
      <w:r w:rsidRPr="00CE4FF6">
        <w:rPr>
          <w:rFonts w:eastAsia="Times New Roman"/>
          <w:szCs w:val="24"/>
        </w:rPr>
        <w:t xml:space="preserve"> ζούσαμε σε μια κανονικ</w:t>
      </w:r>
      <w:r>
        <w:rPr>
          <w:rFonts w:eastAsia="Times New Roman"/>
          <w:szCs w:val="24"/>
        </w:rPr>
        <w:t xml:space="preserve">ή χώρα και είχαμε μια κανονική </w:t>
      </w:r>
      <w:r>
        <w:rPr>
          <w:rFonts w:eastAsia="Times New Roman"/>
          <w:szCs w:val="24"/>
        </w:rPr>
        <w:t>κ</w:t>
      </w:r>
      <w:r w:rsidRPr="00CE4FF6">
        <w:rPr>
          <w:rFonts w:eastAsia="Times New Roman"/>
          <w:szCs w:val="24"/>
        </w:rPr>
        <w:t>υβέρνηση</w:t>
      </w:r>
      <w:r>
        <w:rPr>
          <w:rFonts w:eastAsia="Times New Roman"/>
          <w:szCs w:val="24"/>
        </w:rPr>
        <w:t>,</w:t>
      </w:r>
      <w:r w:rsidRPr="00CE4FF6">
        <w:rPr>
          <w:rFonts w:eastAsia="Times New Roman"/>
          <w:szCs w:val="24"/>
        </w:rPr>
        <w:t xml:space="preserve"> θα συμφωνούσαμε ίσως με την ενίσχυση αυτών των ελεγκτικών μηχανισμών</w:t>
      </w:r>
      <w:r>
        <w:rPr>
          <w:rFonts w:eastAsia="Times New Roman"/>
          <w:szCs w:val="24"/>
        </w:rPr>
        <w:t xml:space="preserve">. </w:t>
      </w:r>
    </w:p>
    <w:p w14:paraId="5218D83C" w14:textId="77777777" w:rsidR="00BE48FC" w:rsidRDefault="008F016C">
      <w:pPr>
        <w:spacing w:line="600" w:lineRule="auto"/>
        <w:ind w:firstLine="720"/>
        <w:jc w:val="both"/>
        <w:rPr>
          <w:rFonts w:eastAsia="Times New Roman"/>
          <w:szCs w:val="24"/>
        </w:rPr>
      </w:pPr>
      <w:r>
        <w:rPr>
          <w:rFonts w:eastAsia="Times New Roman"/>
          <w:szCs w:val="24"/>
        </w:rPr>
        <w:t>Όμως,</w:t>
      </w:r>
      <w:r w:rsidRPr="00CE4FF6">
        <w:rPr>
          <w:rFonts w:eastAsia="Times New Roman"/>
          <w:szCs w:val="24"/>
        </w:rPr>
        <w:t xml:space="preserve"> </w:t>
      </w:r>
      <w:r>
        <w:rPr>
          <w:rFonts w:eastAsia="Times New Roman"/>
          <w:szCs w:val="24"/>
        </w:rPr>
        <w:t>εσείς, κυρίες και κύριοι του ΣΥΡΙΖΑ, χρησιμοποιείτε</w:t>
      </w:r>
      <w:r w:rsidRPr="00CE4FF6">
        <w:rPr>
          <w:rFonts w:eastAsia="Times New Roman"/>
          <w:szCs w:val="24"/>
        </w:rPr>
        <w:t xml:space="preserve"> τους ελεγκτικούς μηχανι</w:t>
      </w:r>
      <w:r>
        <w:rPr>
          <w:rFonts w:eastAsia="Times New Roman"/>
          <w:szCs w:val="24"/>
        </w:rPr>
        <w:t xml:space="preserve">σμούς για τη δίωξη των πολιτικών σας </w:t>
      </w:r>
      <w:r>
        <w:rPr>
          <w:rFonts w:eastAsia="Times New Roman"/>
          <w:szCs w:val="24"/>
        </w:rPr>
        <w:t>αντιπάλων. Είναι</w:t>
      </w:r>
      <w:r w:rsidRPr="00CE4FF6">
        <w:rPr>
          <w:rFonts w:eastAsia="Times New Roman"/>
          <w:szCs w:val="24"/>
        </w:rPr>
        <w:t xml:space="preserve"> γνωστό</w:t>
      </w:r>
      <w:r>
        <w:rPr>
          <w:rFonts w:eastAsia="Times New Roman"/>
          <w:szCs w:val="24"/>
        </w:rPr>
        <w:t xml:space="preserve">ς πλέον ο </w:t>
      </w:r>
      <w:r w:rsidRPr="00CE4FF6">
        <w:rPr>
          <w:rFonts w:eastAsia="Times New Roman"/>
          <w:szCs w:val="24"/>
        </w:rPr>
        <w:t xml:space="preserve">ρόλος </w:t>
      </w:r>
      <w:r>
        <w:rPr>
          <w:rFonts w:eastAsia="Times New Roman"/>
          <w:szCs w:val="24"/>
        </w:rPr>
        <w:t xml:space="preserve">της εκλεκτής σας </w:t>
      </w:r>
      <w:r>
        <w:rPr>
          <w:rFonts w:eastAsia="Times New Roman"/>
          <w:szCs w:val="24"/>
        </w:rPr>
        <w:t xml:space="preserve">κ. </w:t>
      </w:r>
      <w:r w:rsidRPr="00CE4FF6">
        <w:rPr>
          <w:rFonts w:eastAsia="Times New Roman"/>
          <w:szCs w:val="24"/>
        </w:rPr>
        <w:t>Παπασπύρου</w:t>
      </w:r>
      <w:r>
        <w:rPr>
          <w:rFonts w:eastAsia="Times New Roman"/>
          <w:szCs w:val="24"/>
        </w:rPr>
        <w:t>,</w:t>
      </w:r>
      <w:r w:rsidRPr="00CE4FF6">
        <w:rPr>
          <w:rFonts w:eastAsia="Times New Roman"/>
          <w:szCs w:val="24"/>
        </w:rPr>
        <w:t xml:space="preserve"> της οποίας </w:t>
      </w:r>
      <w:r>
        <w:rPr>
          <w:rFonts w:eastAsia="Times New Roman"/>
          <w:szCs w:val="24"/>
        </w:rPr>
        <w:t>ο ρόλος</w:t>
      </w:r>
      <w:r w:rsidRPr="00CE4FF6">
        <w:rPr>
          <w:rFonts w:eastAsia="Times New Roman"/>
          <w:szCs w:val="24"/>
        </w:rPr>
        <w:t xml:space="preserve"> στην υπόθεση </w:t>
      </w:r>
      <w:r>
        <w:rPr>
          <w:rFonts w:eastAsia="Times New Roman"/>
          <w:szCs w:val="24"/>
        </w:rPr>
        <w:t>«</w:t>
      </w:r>
      <w:r w:rsidRPr="00CE4FF6">
        <w:rPr>
          <w:rFonts w:eastAsia="Times New Roman"/>
          <w:szCs w:val="24"/>
        </w:rPr>
        <w:t>NOV</w:t>
      </w:r>
      <w:r>
        <w:rPr>
          <w:rFonts w:eastAsia="Times New Roman"/>
          <w:szCs w:val="24"/>
          <w:lang w:val="en-US"/>
        </w:rPr>
        <w:t>ARTIS</w:t>
      </w:r>
      <w:r>
        <w:rPr>
          <w:rFonts w:eastAsia="Times New Roman"/>
          <w:szCs w:val="24"/>
        </w:rPr>
        <w:t>»</w:t>
      </w:r>
      <w:r w:rsidRPr="00CE4FF6">
        <w:rPr>
          <w:rFonts w:eastAsia="Times New Roman"/>
          <w:szCs w:val="24"/>
        </w:rPr>
        <w:t xml:space="preserve"> </w:t>
      </w:r>
      <w:r>
        <w:rPr>
          <w:rFonts w:eastAsia="Times New Roman"/>
          <w:szCs w:val="24"/>
        </w:rPr>
        <w:t xml:space="preserve">στην </w:t>
      </w:r>
      <w:r>
        <w:rPr>
          <w:rFonts w:eastAsia="Times New Roman"/>
          <w:szCs w:val="24"/>
        </w:rPr>
        <w:t>ε</w:t>
      </w:r>
      <w:r w:rsidRPr="00CE4FF6">
        <w:rPr>
          <w:rFonts w:eastAsia="Times New Roman"/>
          <w:szCs w:val="24"/>
        </w:rPr>
        <w:t xml:space="preserve">ξεταστική </w:t>
      </w:r>
      <w:r w:rsidRPr="00CE4FF6">
        <w:rPr>
          <w:rFonts w:eastAsia="Times New Roman"/>
          <w:szCs w:val="24"/>
        </w:rPr>
        <w:t xml:space="preserve">για την </w:t>
      </w:r>
      <w:r>
        <w:rPr>
          <w:rFonts w:eastAsia="Times New Roman"/>
          <w:szCs w:val="24"/>
        </w:rPr>
        <w:t>Υ</w:t>
      </w:r>
      <w:r w:rsidRPr="00CE4FF6">
        <w:rPr>
          <w:rFonts w:eastAsia="Times New Roman"/>
          <w:szCs w:val="24"/>
        </w:rPr>
        <w:t xml:space="preserve">γεία και </w:t>
      </w:r>
      <w:r>
        <w:rPr>
          <w:rFonts w:eastAsia="Times New Roman"/>
          <w:szCs w:val="24"/>
        </w:rPr>
        <w:t>το ΚΕΕΛΠΝΟ και στο Μάτι</w:t>
      </w:r>
      <w:r w:rsidRPr="00CE4FF6">
        <w:rPr>
          <w:rFonts w:eastAsia="Times New Roman"/>
          <w:szCs w:val="24"/>
        </w:rPr>
        <w:t xml:space="preserve"> πρέπει να ελεγχθεί</w:t>
      </w:r>
      <w:r>
        <w:rPr>
          <w:rFonts w:eastAsia="Times New Roman"/>
          <w:szCs w:val="24"/>
        </w:rPr>
        <w:t>. Πρέπει να</w:t>
      </w:r>
      <w:r w:rsidRPr="00CE4FF6">
        <w:rPr>
          <w:rFonts w:eastAsia="Times New Roman"/>
          <w:szCs w:val="24"/>
        </w:rPr>
        <w:t xml:space="preserve"> υπάρχουν διαδικασίες στη </w:t>
      </w:r>
      <w:r>
        <w:rPr>
          <w:rFonts w:eastAsia="Times New Roman"/>
          <w:szCs w:val="24"/>
        </w:rPr>
        <w:t>γ</w:t>
      </w:r>
      <w:r w:rsidRPr="00CE4FF6">
        <w:rPr>
          <w:rFonts w:eastAsia="Times New Roman"/>
          <w:szCs w:val="24"/>
        </w:rPr>
        <w:t xml:space="preserve">ενική </w:t>
      </w:r>
      <w:r>
        <w:rPr>
          <w:rFonts w:eastAsia="Times New Roman"/>
          <w:szCs w:val="24"/>
        </w:rPr>
        <w:t>ε</w:t>
      </w:r>
      <w:r w:rsidRPr="00CE4FF6">
        <w:rPr>
          <w:rFonts w:eastAsia="Times New Roman"/>
          <w:szCs w:val="24"/>
        </w:rPr>
        <w:t>πιθεώρηση</w:t>
      </w:r>
      <w:r>
        <w:rPr>
          <w:rFonts w:eastAsia="Times New Roman"/>
          <w:szCs w:val="24"/>
        </w:rPr>
        <w:t xml:space="preserve"> </w:t>
      </w:r>
      <w:r>
        <w:rPr>
          <w:rFonts w:eastAsia="Times New Roman"/>
          <w:szCs w:val="24"/>
        </w:rPr>
        <w:t>και</w:t>
      </w:r>
      <w:r w:rsidRPr="00CE4FF6">
        <w:rPr>
          <w:rFonts w:eastAsia="Times New Roman"/>
          <w:szCs w:val="24"/>
        </w:rPr>
        <w:t xml:space="preserve"> </w:t>
      </w:r>
      <w:r>
        <w:rPr>
          <w:rFonts w:eastAsia="Times New Roman"/>
          <w:szCs w:val="24"/>
        </w:rPr>
        <w:t>να μην</w:t>
      </w:r>
      <w:r w:rsidRPr="00CE4FF6">
        <w:rPr>
          <w:rFonts w:eastAsia="Times New Roman"/>
          <w:szCs w:val="24"/>
        </w:rPr>
        <w:t xml:space="preserve"> </w:t>
      </w:r>
      <w:r w:rsidRPr="00CE4FF6">
        <w:rPr>
          <w:rFonts w:eastAsia="Times New Roman"/>
          <w:szCs w:val="24"/>
        </w:rPr>
        <w:t>μπορεί κατά το δοκούν να επιλέξει του</w:t>
      </w:r>
      <w:r>
        <w:rPr>
          <w:rFonts w:eastAsia="Times New Roman"/>
          <w:szCs w:val="24"/>
        </w:rPr>
        <w:t>ς</w:t>
      </w:r>
      <w:r w:rsidRPr="00CE4FF6">
        <w:rPr>
          <w:rFonts w:eastAsia="Times New Roman"/>
          <w:szCs w:val="24"/>
        </w:rPr>
        <w:t xml:space="preserve"> </w:t>
      </w:r>
      <w:r>
        <w:rPr>
          <w:rFonts w:eastAsia="Times New Roman"/>
          <w:szCs w:val="24"/>
        </w:rPr>
        <w:t>ημέτερους</w:t>
      </w:r>
      <w:r w:rsidRPr="00CE4FF6">
        <w:rPr>
          <w:rFonts w:eastAsia="Times New Roman"/>
          <w:szCs w:val="24"/>
        </w:rPr>
        <w:t xml:space="preserve"> για </w:t>
      </w:r>
      <w:r>
        <w:rPr>
          <w:rFonts w:eastAsia="Times New Roman"/>
          <w:szCs w:val="24"/>
        </w:rPr>
        <w:t>αποσπάσεις</w:t>
      </w:r>
      <w:r w:rsidRPr="00CE4FF6">
        <w:rPr>
          <w:rFonts w:eastAsia="Times New Roman"/>
          <w:szCs w:val="24"/>
        </w:rPr>
        <w:t xml:space="preserve"> σ' αυτή</w:t>
      </w:r>
      <w:r>
        <w:rPr>
          <w:rFonts w:eastAsia="Times New Roman"/>
          <w:szCs w:val="24"/>
        </w:rPr>
        <w:t xml:space="preserve">ν την </w:t>
      </w:r>
      <w:r>
        <w:rPr>
          <w:rFonts w:eastAsia="Times New Roman"/>
          <w:szCs w:val="24"/>
        </w:rPr>
        <w:t>υ</w:t>
      </w:r>
      <w:r w:rsidRPr="00CE4FF6">
        <w:rPr>
          <w:rFonts w:eastAsia="Times New Roman"/>
          <w:szCs w:val="24"/>
        </w:rPr>
        <w:t>πηρεσία</w:t>
      </w:r>
      <w:r>
        <w:rPr>
          <w:rFonts w:eastAsia="Times New Roman"/>
          <w:szCs w:val="24"/>
        </w:rPr>
        <w:t>, τη</w:t>
      </w:r>
      <w:r w:rsidRPr="00CE4FF6">
        <w:rPr>
          <w:rFonts w:eastAsia="Times New Roman"/>
          <w:szCs w:val="24"/>
        </w:rPr>
        <w:t xml:space="preserve"> στιγμή εξάλλου που είναι γνωστή και η αλλεργία σας </w:t>
      </w:r>
      <w:r>
        <w:rPr>
          <w:rFonts w:eastAsia="Times New Roman"/>
          <w:szCs w:val="24"/>
        </w:rPr>
        <w:t xml:space="preserve">στις </w:t>
      </w:r>
      <w:r>
        <w:rPr>
          <w:rFonts w:eastAsia="Times New Roman"/>
          <w:szCs w:val="24"/>
        </w:rPr>
        <w:t>ανεξάρτητες αρχές</w:t>
      </w:r>
      <w:r>
        <w:rPr>
          <w:rFonts w:eastAsia="Times New Roman"/>
          <w:szCs w:val="24"/>
        </w:rPr>
        <w:t>,</w:t>
      </w:r>
      <w:r w:rsidRPr="00CE4FF6">
        <w:rPr>
          <w:rFonts w:eastAsia="Times New Roman"/>
          <w:szCs w:val="24"/>
        </w:rPr>
        <w:t xml:space="preserve"> με τελευταίο </w:t>
      </w:r>
      <w:r>
        <w:rPr>
          <w:rFonts w:eastAsia="Times New Roman"/>
          <w:szCs w:val="24"/>
        </w:rPr>
        <w:t>ηχη</w:t>
      </w:r>
      <w:r w:rsidRPr="00CE4FF6">
        <w:rPr>
          <w:rFonts w:eastAsia="Times New Roman"/>
          <w:szCs w:val="24"/>
        </w:rPr>
        <w:t xml:space="preserve">ρό περιστατικό την </w:t>
      </w:r>
      <w:r>
        <w:rPr>
          <w:rFonts w:eastAsia="Times New Roman"/>
          <w:szCs w:val="24"/>
        </w:rPr>
        <w:t>κ</w:t>
      </w:r>
      <w:r w:rsidRPr="00CE4FF6">
        <w:rPr>
          <w:rFonts w:eastAsia="Times New Roman"/>
          <w:szCs w:val="24"/>
        </w:rPr>
        <w:t xml:space="preserve">υβερνητική πρόταση να τοποθετηθεί </w:t>
      </w:r>
      <w:r>
        <w:rPr>
          <w:rFonts w:eastAsia="Times New Roman"/>
          <w:szCs w:val="24"/>
        </w:rPr>
        <w:t xml:space="preserve">η </w:t>
      </w:r>
      <w:r>
        <w:rPr>
          <w:rFonts w:eastAsia="Times New Roman"/>
          <w:szCs w:val="24"/>
        </w:rPr>
        <w:t xml:space="preserve">κ. </w:t>
      </w:r>
      <w:r>
        <w:rPr>
          <w:rFonts w:eastAsia="Times New Roman"/>
          <w:szCs w:val="24"/>
        </w:rPr>
        <w:t>Θάνου</w:t>
      </w:r>
      <w:r w:rsidRPr="00CE4FF6">
        <w:rPr>
          <w:rFonts w:eastAsia="Times New Roman"/>
          <w:szCs w:val="24"/>
        </w:rPr>
        <w:t xml:space="preserve"> επικεφαλής</w:t>
      </w:r>
      <w:r w:rsidRPr="00CE4FF6">
        <w:rPr>
          <w:rFonts w:eastAsia="Times New Roman"/>
          <w:szCs w:val="24"/>
        </w:rPr>
        <w:t xml:space="preserve"> της Επι</w:t>
      </w:r>
      <w:r w:rsidRPr="00CE4FF6">
        <w:rPr>
          <w:rFonts w:eastAsia="Times New Roman"/>
          <w:szCs w:val="24"/>
        </w:rPr>
        <w:lastRenderedPageBreak/>
        <w:t>τροπής Ανταγωνισμού</w:t>
      </w:r>
      <w:r>
        <w:rPr>
          <w:rFonts w:eastAsia="Times New Roman"/>
          <w:szCs w:val="24"/>
        </w:rPr>
        <w:t>,</w:t>
      </w:r>
      <w:r w:rsidRPr="00CE4FF6">
        <w:rPr>
          <w:rFonts w:eastAsia="Times New Roman"/>
          <w:szCs w:val="24"/>
        </w:rPr>
        <w:t xml:space="preserve"> για την οποία πρώτος ο Κυριάκος Μητσοτάκης έχει ήδη ενημερώσει την Ευρωπαϊκή Επιτροπή Ανταγωνισμού</w:t>
      </w:r>
      <w:r>
        <w:rPr>
          <w:rFonts w:eastAsia="Times New Roman"/>
          <w:szCs w:val="24"/>
        </w:rPr>
        <w:t>.</w:t>
      </w:r>
    </w:p>
    <w:p w14:paraId="5218D83D" w14:textId="77777777" w:rsidR="00BE48FC" w:rsidRDefault="008F016C">
      <w:pPr>
        <w:spacing w:line="600" w:lineRule="auto"/>
        <w:ind w:firstLine="720"/>
        <w:jc w:val="both"/>
        <w:rPr>
          <w:rFonts w:eastAsia="Times New Roman"/>
          <w:szCs w:val="24"/>
        </w:rPr>
      </w:pPr>
      <w:r>
        <w:rPr>
          <w:rFonts w:eastAsia="Times New Roman"/>
          <w:szCs w:val="24"/>
        </w:rPr>
        <w:t xml:space="preserve">Δεν </w:t>
      </w:r>
      <w:r w:rsidRPr="00CE4FF6">
        <w:rPr>
          <w:rFonts w:eastAsia="Times New Roman"/>
          <w:szCs w:val="24"/>
        </w:rPr>
        <w:t xml:space="preserve">θέλετε </w:t>
      </w:r>
      <w:r>
        <w:rPr>
          <w:rFonts w:eastAsia="Times New Roman"/>
          <w:szCs w:val="24"/>
        </w:rPr>
        <w:t>ανεξάρτητες αρχές</w:t>
      </w:r>
      <w:r w:rsidRPr="00CE4FF6">
        <w:rPr>
          <w:rFonts w:eastAsia="Times New Roman"/>
          <w:szCs w:val="24"/>
        </w:rPr>
        <w:t xml:space="preserve"> </w:t>
      </w:r>
      <w:r w:rsidRPr="00CE4FF6">
        <w:rPr>
          <w:rFonts w:eastAsia="Times New Roman"/>
          <w:szCs w:val="24"/>
        </w:rPr>
        <w:t>ούτε ελεγκτικούς μηχανισμούς</w:t>
      </w:r>
      <w:r>
        <w:rPr>
          <w:rFonts w:eastAsia="Times New Roman"/>
          <w:szCs w:val="24"/>
        </w:rPr>
        <w:t xml:space="preserve">. Θέλετε όργανα </w:t>
      </w:r>
      <w:r w:rsidRPr="00CE4FF6">
        <w:rPr>
          <w:rFonts w:eastAsia="Times New Roman"/>
          <w:szCs w:val="24"/>
        </w:rPr>
        <w:t xml:space="preserve">εφαρμογής της δικιάς </w:t>
      </w:r>
      <w:r>
        <w:rPr>
          <w:rFonts w:eastAsia="Times New Roman"/>
          <w:szCs w:val="24"/>
        </w:rPr>
        <w:t>σας βούλησης.</w:t>
      </w:r>
    </w:p>
    <w:p w14:paraId="5218D83E" w14:textId="77777777" w:rsidR="00BE48FC" w:rsidRDefault="008F016C">
      <w:pPr>
        <w:spacing w:line="600" w:lineRule="auto"/>
        <w:ind w:firstLine="720"/>
        <w:jc w:val="both"/>
        <w:rPr>
          <w:rFonts w:eastAsia="Times New Roman"/>
          <w:szCs w:val="24"/>
        </w:rPr>
      </w:pPr>
      <w:r>
        <w:rPr>
          <w:rFonts w:eastAsia="Times New Roman"/>
          <w:szCs w:val="24"/>
        </w:rPr>
        <w:t xml:space="preserve">Ως προς τη με </w:t>
      </w:r>
      <w:r>
        <w:rPr>
          <w:rFonts w:eastAsia="Times New Roman"/>
          <w:szCs w:val="24"/>
        </w:rPr>
        <w:t>γενικό αριθμό 1869 τροπολογία,</w:t>
      </w:r>
      <w:r w:rsidRPr="00CE4FF6">
        <w:rPr>
          <w:rFonts w:eastAsia="Times New Roman"/>
          <w:szCs w:val="24"/>
        </w:rPr>
        <w:t xml:space="preserve"> συμφωνούμε με τις ρυθμίσεις</w:t>
      </w:r>
      <w:r>
        <w:rPr>
          <w:rFonts w:eastAsia="Times New Roman"/>
          <w:szCs w:val="24"/>
        </w:rPr>
        <w:t>,</w:t>
      </w:r>
      <w:r w:rsidRPr="00CE4FF6">
        <w:rPr>
          <w:rFonts w:eastAsia="Times New Roman"/>
          <w:szCs w:val="24"/>
        </w:rPr>
        <w:t xml:space="preserve"> αλλά ζητάμε διαχωρισμό και αφαίρεση των διατάξεων που προβλέπουν </w:t>
      </w:r>
      <w:r>
        <w:rPr>
          <w:rFonts w:eastAsia="Times New Roman"/>
          <w:szCs w:val="24"/>
        </w:rPr>
        <w:t>νομιμοποίηση δαπανών.</w:t>
      </w:r>
    </w:p>
    <w:p w14:paraId="5218D83F" w14:textId="77777777" w:rsidR="00BE48FC" w:rsidRDefault="008F016C">
      <w:pPr>
        <w:spacing w:line="600" w:lineRule="auto"/>
        <w:ind w:firstLine="720"/>
        <w:jc w:val="both"/>
        <w:rPr>
          <w:rFonts w:eastAsia="Times New Roman"/>
          <w:szCs w:val="24"/>
        </w:rPr>
      </w:pPr>
      <w:r>
        <w:rPr>
          <w:rFonts w:eastAsia="Times New Roman"/>
          <w:szCs w:val="24"/>
        </w:rPr>
        <w:t xml:space="preserve">Ως προς τη με γενικό αριθμό </w:t>
      </w:r>
      <w:r w:rsidRPr="00CE4FF6">
        <w:rPr>
          <w:rFonts w:eastAsia="Times New Roman"/>
          <w:szCs w:val="24"/>
        </w:rPr>
        <w:t xml:space="preserve">1878 </w:t>
      </w:r>
      <w:r>
        <w:rPr>
          <w:rFonts w:eastAsia="Times New Roman"/>
          <w:szCs w:val="24"/>
        </w:rPr>
        <w:t>τροπολογία για τις αποζημιώσεις για τη Μόρια,</w:t>
      </w:r>
      <w:r w:rsidRPr="00CE4FF6">
        <w:rPr>
          <w:rFonts w:eastAsia="Times New Roman"/>
          <w:szCs w:val="24"/>
        </w:rPr>
        <w:t xml:space="preserve"> διαφωνούμε με το γεγονός ότι ε</w:t>
      </w:r>
      <w:r w:rsidRPr="00CE4FF6">
        <w:rPr>
          <w:rFonts w:eastAsia="Times New Roman"/>
          <w:szCs w:val="24"/>
        </w:rPr>
        <w:t>ξαιρεί περιπτώσεις όπως κλοπές και διαφυγόντα κέρδη από τις αποζημιώσεις</w:t>
      </w:r>
      <w:r>
        <w:rPr>
          <w:rFonts w:eastAsia="Times New Roman"/>
          <w:szCs w:val="24"/>
        </w:rPr>
        <w:t xml:space="preserve">, αλλά συμφωνούμε κατά τα </w:t>
      </w:r>
      <w:r w:rsidRPr="00CE4FF6">
        <w:rPr>
          <w:rFonts w:eastAsia="Times New Roman"/>
          <w:szCs w:val="24"/>
        </w:rPr>
        <w:t>άλλα και</w:t>
      </w:r>
      <w:r>
        <w:rPr>
          <w:rFonts w:eastAsia="Times New Roman"/>
          <w:szCs w:val="24"/>
        </w:rPr>
        <w:t xml:space="preserve"> ζητάμε διαχωρισμό των υπόλοιπων διατάξεων.</w:t>
      </w:r>
    </w:p>
    <w:p w14:paraId="5218D840" w14:textId="77777777" w:rsidR="00BE48FC" w:rsidRDefault="008F016C">
      <w:pPr>
        <w:spacing w:line="600" w:lineRule="auto"/>
        <w:ind w:firstLine="720"/>
        <w:jc w:val="both"/>
        <w:rPr>
          <w:rFonts w:eastAsia="Times New Roman"/>
          <w:szCs w:val="24"/>
        </w:rPr>
      </w:pPr>
      <w:r>
        <w:rPr>
          <w:rFonts w:eastAsia="Times New Roman"/>
          <w:szCs w:val="24"/>
        </w:rPr>
        <w:t>Κ</w:t>
      </w:r>
      <w:r w:rsidRPr="00CE4FF6">
        <w:rPr>
          <w:rFonts w:eastAsia="Times New Roman"/>
          <w:szCs w:val="24"/>
        </w:rPr>
        <w:t>λείνω</w:t>
      </w:r>
      <w:r>
        <w:rPr>
          <w:rFonts w:eastAsia="Times New Roman"/>
          <w:szCs w:val="24"/>
        </w:rPr>
        <w:t xml:space="preserve">, </w:t>
      </w:r>
      <w:r>
        <w:rPr>
          <w:rFonts w:eastAsia="Times New Roman" w:cs="Times New Roman"/>
          <w:szCs w:val="24"/>
        </w:rPr>
        <w:t>κυρίες και κύριοι συνάδελφοι, λέγοντας το εξής: Φέρατε πληθώρα</w:t>
      </w:r>
      <w:r w:rsidRPr="00CE4FF6">
        <w:rPr>
          <w:rFonts w:eastAsia="Times New Roman"/>
          <w:szCs w:val="24"/>
        </w:rPr>
        <w:t xml:space="preserve"> τ</w:t>
      </w:r>
      <w:r>
        <w:rPr>
          <w:rFonts w:eastAsia="Times New Roman"/>
          <w:szCs w:val="24"/>
        </w:rPr>
        <w:t>ρ</w:t>
      </w:r>
      <w:r w:rsidRPr="00CE4FF6">
        <w:rPr>
          <w:rFonts w:eastAsia="Times New Roman"/>
          <w:szCs w:val="24"/>
        </w:rPr>
        <w:t>οπολογιών</w:t>
      </w:r>
      <w:r>
        <w:rPr>
          <w:rFonts w:eastAsia="Times New Roman"/>
          <w:szCs w:val="24"/>
        </w:rPr>
        <w:t>,</w:t>
      </w:r>
      <w:r w:rsidRPr="00CE4FF6">
        <w:rPr>
          <w:rFonts w:eastAsia="Times New Roman"/>
          <w:szCs w:val="24"/>
        </w:rPr>
        <w:t xml:space="preserve"> αλλά απουσιάζει αυτή π</w:t>
      </w:r>
      <w:r w:rsidRPr="00CE4FF6">
        <w:rPr>
          <w:rFonts w:eastAsia="Times New Roman"/>
          <w:szCs w:val="24"/>
        </w:rPr>
        <w:t>ου ίδιος ο κ</w:t>
      </w:r>
      <w:r>
        <w:rPr>
          <w:rFonts w:eastAsia="Times New Roman"/>
          <w:szCs w:val="24"/>
        </w:rPr>
        <w:t>.</w:t>
      </w:r>
      <w:r w:rsidRPr="00CE4FF6">
        <w:rPr>
          <w:rFonts w:eastAsia="Times New Roman"/>
          <w:szCs w:val="24"/>
        </w:rPr>
        <w:t xml:space="preserve"> Τσίπρας είχε υποσχεθεί στους νησιώτες</w:t>
      </w:r>
      <w:r>
        <w:rPr>
          <w:rFonts w:eastAsia="Times New Roman"/>
          <w:szCs w:val="24"/>
        </w:rPr>
        <w:t>, δηλαδή τη διατήρηση του νησιωτικού Φ</w:t>
      </w:r>
      <w:r w:rsidRPr="00CE4FF6">
        <w:rPr>
          <w:rFonts w:eastAsia="Times New Roman"/>
          <w:szCs w:val="24"/>
        </w:rPr>
        <w:t xml:space="preserve">ΠΑ στα νησιά που πλήττονται από </w:t>
      </w:r>
      <w:r>
        <w:rPr>
          <w:rFonts w:eastAsia="Times New Roman"/>
          <w:szCs w:val="24"/>
        </w:rPr>
        <w:t xml:space="preserve">τη μεταναστευτική κρίση. Και </w:t>
      </w:r>
      <w:r w:rsidRPr="00CE4FF6">
        <w:rPr>
          <w:rFonts w:eastAsia="Times New Roman"/>
          <w:szCs w:val="24"/>
        </w:rPr>
        <w:t>αφού δεν το πράξ</w:t>
      </w:r>
      <w:r>
        <w:rPr>
          <w:rFonts w:eastAsia="Times New Roman"/>
          <w:szCs w:val="24"/>
        </w:rPr>
        <w:t>α</w:t>
      </w:r>
      <w:r w:rsidRPr="00CE4FF6">
        <w:rPr>
          <w:rFonts w:eastAsia="Times New Roman"/>
          <w:szCs w:val="24"/>
        </w:rPr>
        <w:t xml:space="preserve">τε </w:t>
      </w:r>
      <w:r>
        <w:rPr>
          <w:rFonts w:eastAsia="Times New Roman"/>
          <w:szCs w:val="24"/>
        </w:rPr>
        <w:t>εσείς,</w:t>
      </w:r>
      <w:r w:rsidRPr="00CE4FF6">
        <w:rPr>
          <w:rFonts w:eastAsia="Times New Roman"/>
          <w:szCs w:val="24"/>
        </w:rPr>
        <w:t xml:space="preserve"> ως οφείλατε</w:t>
      </w:r>
      <w:r>
        <w:rPr>
          <w:rFonts w:eastAsia="Times New Roman"/>
          <w:szCs w:val="24"/>
        </w:rPr>
        <w:t xml:space="preserve">, </w:t>
      </w:r>
      <w:r>
        <w:rPr>
          <w:rFonts w:eastAsia="Times New Roman"/>
          <w:szCs w:val="24"/>
        </w:rPr>
        <w:lastRenderedPageBreak/>
        <w:t>το κάνουμε εμείς. Καταθέσαμε τη</w:t>
      </w:r>
      <w:r w:rsidRPr="00CE4FF6">
        <w:rPr>
          <w:rFonts w:eastAsia="Times New Roman"/>
          <w:szCs w:val="24"/>
        </w:rPr>
        <w:t xml:space="preserve"> με γενικό αριθμό 1</w:t>
      </w:r>
      <w:r>
        <w:rPr>
          <w:rFonts w:eastAsia="Times New Roman"/>
          <w:szCs w:val="24"/>
        </w:rPr>
        <w:t>883 και ειδικό 2</w:t>
      </w:r>
      <w:r>
        <w:rPr>
          <w:rFonts w:eastAsia="Times New Roman"/>
          <w:szCs w:val="24"/>
        </w:rPr>
        <w:t>0 τροπολογία και καλούμε την Κυβέρνηση και τον αρμόδιο Υ</w:t>
      </w:r>
      <w:r w:rsidRPr="00CE4FF6">
        <w:rPr>
          <w:rFonts w:eastAsia="Times New Roman"/>
          <w:szCs w:val="24"/>
        </w:rPr>
        <w:t>πουργό να την κάνουν δεκτή</w:t>
      </w:r>
      <w:r>
        <w:rPr>
          <w:rFonts w:eastAsia="Times New Roman"/>
          <w:szCs w:val="24"/>
        </w:rPr>
        <w:t xml:space="preserve">, όπως έχετε </w:t>
      </w:r>
      <w:r w:rsidRPr="00CE4FF6">
        <w:rPr>
          <w:rFonts w:eastAsia="Times New Roman"/>
          <w:szCs w:val="24"/>
        </w:rPr>
        <w:t xml:space="preserve">υποσχεθεί στους </w:t>
      </w:r>
      <w:r>
        <w:rPr>
          <w:rFonts w:eastAsia="Times New Roman"/>
          <w:szCs w:val="24"/>
        </w:rPr>
        <w:t>νησιώτες.</w:t>
      </w:r>
    </w:p>
    <w:p w14:paraId="5218D841" w14:textId="77777777" w:rsidR="00BE48FC" w:rsidRDefault="008F016C">
      <w:pPr>
        <w:spacing w:line="600" w:lineRule="auto"/>
        <w:ind w:firstLine="720"/>
        <w:jc w:val="both"/>
        <w:rPr>
          <w:rFonts w:eastAsia="Times New Roman"/>
          <w:szCs w:val="24"/>
        </w:rPr>
      </w:pPr>
      <w:r>
        <w:rPr>
          <w:rFonts w:eastAsia="Times New Roman"/>
          <w:szCs w:val="24"/>
        </w:rPr>
        <w:t>Σας ακούσαμε, κύριε Υπουργέ, που είπατε ότι</w:t>
      </w:r>
      <w:r w:rsidRPr="00CE4FF6">
        <w:rPr>
          <w:rFonts w:eastAsia="Times New Roman"/>
          <w:szCs w:val="24"/>
        </w:rPr>
        <w:t xml:space="preserve"> σκέφτεστε τις επόμενες λίγες μέρες να φέρετε μια λύση </w:t>
      </w:r>
      <w:r>
        <w:rPr>
          <w:rFonts w:eastAsia="Times New Roman"/>
          <w:szCs w:val="24"/>
        </w:rPr>
        <w:t>σταθερού</w:t>
      </w:r>
      <w:r w:rsidRPr="00CE4FF6">
        <w:rPr>
          <w:rFonts w:eastAsia="Times New Roman"/>
          <w:szCs w:val="24"/>
        </w:rPr>
        <w:t xml:space="preserve"> χαρακτήρα</w:t>
      </w:r>
      <w:r>
        <w:rPr>
          <w:rFonts w:eastAsia="Times New Roman"/>
          <w:szCs w:val="24"/>
        </w:rPr>
        <w:t>. Σας</w:t>
      </w:r>
      <w:r w:rsidRPr="00CE4FF6">
        <w:rPr>
          <w:rFonts w:eastAsia="Times New Roman"/>
          <w:szCs w:val="24"/>
        </w:rPr>
        <w:t xml:space="preserve"> ενημερώνουμε </w:t>
      </w:r>
      <w:r w:rsidRPr="00CE4FF6">
        <w:rPr>
          <w:rFonts w:eastAsia="Times New Roman"/>
          <w:szCs w:val="24"/>
        </w:rPr>
        <w:t xml:space="preserve">ότι πριν έρθει </w:t>
      </w:r>
      <w:r>
        <w:rPr>
          <w:rFonts w:eastAsia="Times New Roman"/>
          <w:szCs w:val="24"/>
        </w:rPr>
        <w:t>η Κυβέρνηση Τσίπρα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Καμμένου υπήρχε λύση σταθερού</w:t>
      </w:r>
      <w:r w:rsidRPr="00CE4FF6">
        <w:rPr>
          <w:rFonts w:eastAsia="Times New Roman"/>
          <w:szCs w:val="24"/>
        </w:rPr>
        <w:t xml:space="preserve"> χαρακτήρα</w:t>
      </w:r>
      <w:r>
        <w:rPr>
          <w:rFonts w:eastAsia="Times New Roman"/>
          <w:szCs w:val="24"/>
        </w:rPr>
        <w:t>. Ήταν ο νησιωτικός ΦΠΑ</w:t>
      </w:r>
      <w:r w:rsidRPr="00CE4FF6">
        <w:rPr>
          <w:rFonts w:eastAsia="Times New Roman"/>
          <w:szCs w:val="24"/>
        </w:rPr>
        <w:t xml:space="preserve"> </w:t>
      </w:r>
      <w:r w:rsidRPr="00CE4FF6">
        <w:rPr>
          <w:rFonts w:eastAsia="Times New Roman"/>
          <w:szCs w:val="24"/>
        </w:rPr>
        <w:t>σ</w:t>
      </w:r>
      <w:r>
        <w:rPr>
          <w:rFonts w:eastAsia="Times New Roman"/>
          <w:szCs w:val="24"/>
        </w:rPr>
        <w:t xml:space="preserve">’ </w:t>
      </w:r>
      <w:r w:rsidRPr="00CE4FF6">
        <w:rPr>
          <w:rFonts w:eastAsia="Times New Roman"/>
          <w:szCs w:val="24"/>
        </w:rPr>
        <w:t>όλα τα νησιά</w:t>
      </w:r>
      <w:r>
        <w:rPr>
          <w:rFonts w:eastAsia="Times New Roman"/>
          <w:szCs w:val="24"/>
        </w:rPr>
        <w:t>,</w:t>
      </w:r>
      <w:r w:rsidRPr="00CE4FF6">
        <w:rPr>
          <w:rFonts w:eastAsia="Times New Roman"/>
          <w:szCs w:val="24"/>
        </w:rPr>
        <w:t xml:space="preserve"> που εμείς </w:t>
      </w:r>
      <w:r>
        <w:rPr>
          <w:rFonts w:eastAsia="Times New Roman"/>
          <w:szCs w:val="24"/>
        </w:rPr>
        <w:t>αρνηθήκαμε την κατάργησή</w:t>
      </w:r>
      <w:r w:rsidRPr="00CE4FF6">
        <w:rPr>
          <w:rFonts w:eastAsia="Times New Roman"/>
          <w:szCs w:val="24"/>
        </w:rPr>
        <w:t xml:space="preserve"> του</w:t>
      </w:r>
      <w:r>
        <w:rPr>
          <w:rFonts w:eastAsia="Times New Roman"/>
          <w:szCs w:val="24"/>
        </w:rPr>
        <w:t>, καθώς</w:t>
      </w:r>
      <w:r w:rsidRPr="00CE4FF6">
        <w:rPr>
          <w:rFonts w:eastAsia="Times New Roman"/>
          <w:szCs w:val="24"/>
        </w:rPr>
        <w:t xml:space="preserve"> ήταν κόκκινη γραμμή για τον Αντώνη Σαμαρά και την </w:t>
      </w:r>
      <w:r>
        <w:rPr>
          <w:rFonts w:eastAsia="Times New Roman"/>
          <w:szCs w:val="24"/>
        </w:rPr>
        <w:t>κυβέρνησή</w:t>
      </w:r>
      <w:r w:rsidRPr="00CE4FF6">
        <w:rPr>
          <w:rFonts w:eastAsia="Times New Roman"/>
          <w:szCs w:val="24"/>
        </w:rPr>
        <w:t xml:space="preserve"> </w:t>
      </w:r>
      <w:r w:rsidRPr="00CE4FF6">
        <w:rPr>
          <w:rFonts w:eastAsia="Times New Roman"/>
          <w:szCs w:val="24"/>
        </w:rPr>
        <w:t>του</w:t>
      </w:r>
      <w:r>
        <w:rPr>
          <w:rFonts w:eastAsia="Times New Roman"/>
          <w:szCs w:val="24"/>
        </w:rPr>
        <w:t>. Εσείς την</w:t>
      </w:r>
      <w:r w:rsidRPr="00CE4FF6">
        <w:rPr>
          <w:rFonts w:eastAsia="Times New Roman"/>
          <w:szCs w:val="24"/>
        </w:rPr>
        <w:t xml:space="preserve"> παραχωρήσατ</w:t>
      </w:r>
      <w:r>
        <w:rPr>
          <w:rFonts w:eastAsia="Times New Roman"/>
          <w:szCs w:val="24"/>
        </w:rPr>
        <w:t>ε</w:t>
      </w:r>
      <w:r w:rsidRPr="00CE4FF6">
        <w:rPr>
          <w:rFonts w:eastAsia="Times New Roman"/>
          <w:szCs w:val="24"/>
        </w:rPr>
        <w:t xml:space="preserve"> με την</w:t>
      </w:r>
      <w:r w:rsidRPr="00CE4FF6">
        <w:rPr>
          <w:rFonts w:eastAsia="Times New Roman"/>
          <w:szCs w:val="24"/>
        </w:rPr>
        <w:t xml:space="preserve"> πρώτη ευκαιρία </w:t>
      </w:r>
      <w:r>
        <w:rPr>
          <w:rFonts w:eastAsia="Times New Roman"/>
          <w:szCs w:val="24"/>
        </w:rPr>
        <w:t xml:space="preserve">στους δανειστές. </w:t>
      </w:r>
    </w:p>
    <w:p w14:paraId="5218D842" w14:textId="77777777" w:rsidR="00BE48FC" w:rsidRDefault="008F016C">
      <w:pPr>
        <w:spacing w:line="600" w:lineRule="auto"/>
        <w:ind w:firstLine="720"/>
        <w:jc w:val="both"/>
        <w:rPr>
          <w:rFonts w:eastAsia="Times New Roman"/>
          <w:szCs w:val="24"/>
        </w:rPr>
      </w:pPr>
      <w:r>
        <w:rPr>
          <w:rFonts w:eastAsia="Times New Roman"/>
          <w:szCs w:val="24"/>
        </w:rPr>
        <w:t>Αν θέλετε</w:t>
      </w:r>
      <w:r w:rsidRPr="00CE4FF6">
        <w:rPr>
          <w:rFonts w:eastAsia="Times New Roman"/>
          <w:szCs w:val="24"/>
        </w:rPr>
        <w:t xml:space="preserve"> να φέρετε διάταξη</w:t>
      </w:r>
      <w:r>
        <w:rPr>
          <w:rFonts w:eastAsia="Times New Roman"/>
          <w:szCs w:val="24"/>
        </w:rPr>
        <w:t>, εδώ</w:t>
      </w:r>
      <w:r w:rsidRPr="00CE4FF6">
        <w:rPr>
          <w:rFonts w:eastAsia="Times New Roman"/>
          <w:szCs w:val="24"/>
        </w:rPr>
        <w:t xml:space="preserve"> είναι </w:t>
      </w:r>
      <w:r>
        <w:rPr>
          <w:rFonts w:eastAsia="Times New Roman"/>
          <w:szCs w:val="24"/>
        </w:rPr>
        <w:t xml:space="preserve">η </w:t>
      </w:r>
      <w:r w:rsidRPr="00CE4FF6">
        <w:rPr>
          <w:rFonts w:eastAsia="Times New Roman"/>
          <w:szCs w:val="24"/>
        </w:rPr>
        <w:t>Βουλή</w:t>
      </w:r>
      <w:r>
        <w:rPr>
          <w:rFonts w:eastAsia="Times New Roman"/>
          <w:szCs w:val="24"/>
        </w:rPr>
        <w:t xml:space="preserve"> και σήμερα είναι η</w:t>
      </w:r>
      <w:r w:rsidRPr="00CE4FF6">
        <w:rPr>
          <w:rFonts w:eastAsia="Times New Roman"/>
          <w:szCs w:val="24"/>
        </w:rPr>
        <w:t xml:space="preserve"> τελευταία μέρα νομοθετικού έργου</w:t>
      </w:r>
      <w:r>
        <w:rPr>
          <w:rFonts w:eastAsia="Times New Roman"/>
          <w:szCs w:val="24"/>
        </w:rPr>
        <w:t>. Σας περιμένουμε.</w:t>
      </w:r>
    </w:p>
    <w:p w14:paraId="5218D843" w14:textId="77777777" w:rsidR="00BE48FC" w:rsidRDefault="008F016C">
      <w:pPr>
        <w:spacing w:line="600" w:lineRule="auto"/>
        <w:ind w:firstLine="720"/>
        <w:jc w:val="both"/>
        <w:rPr>
          <w:rFonts w:eastAsia="Times New Roman"/>
          <w:szCs w:val="24"/>
        </w:rPr>
      </w:pPr>
      <w:r>
        <w:rPr>
          <w:rFonts w:eastAsia="Times New Roman"/>
          <w:szCs w:val="24"/>
        </w:rPr>
        <w:t>Σας ευχαριστώ πολύ.</w:t>
      </w:r>
    </w:p>
    <w:p w14:paraId="5218D844" w14:textId="77777777" w:rsidR="00BE48FC" w:rsidRDefault="008F016C">
      <w:pPr>
        <w:spacing w:line="600" w:lineRule="auto"/>
        <w:ind w:firstLine="720"/>
        <w:jc w:val="center"/>
        <w:rPr>
          <w:rFonts w:eastAsia="Times New Roman" w:cs="Times New Roman"/>
          <w:szCs w:val="24"/>
        </w:rPr>
      </w:pPr>
      <w:r w:rsidRPr="00A823B1">
        <w:rPr>
          <w:rFonts w:eastAsia="Times New Roman" w:cs="Times New Roman"/>
          <w:szCs w:val="24"/>
        </w:rPr>
        <w:t>(Χειροκροτήματα από την πτέρυγα της Νέας Δημοκρατίας)</w:t>
      </w:r>
    </w:p>
    <w:p w14:paraId="5218D845" w14:textId="77777777" w:rsidR="00BE48FC" w:rsidRDefault="008F016C">
      <w:pPr>
        <w:spacing w:line="600" w:lineRule="auto"/>
        <w:ind w:firstLine="720"/>
        <w:jc w:val="both"/>
        <w:rPr>
          <w:rFonts w:eastAsia="Times New Roman"/>
          <w:szCs w:val="24"/>
        </w:rPr>
      </w:pPr>
      <w:r>
        <w:rPr>
          <w:rFonts w:eastAsia="Times New Roman"/>
          <w:b/>
          <w:szCs w:val="24"/>
        </w:rPr>
        <w:lastRenderedPageBreak/>
        <w:t xml:space="preserve">ΠΡΟΕΔΡΕΥΩΝ (Νικήτας </w:t>
      </w:r>
      <w:r>
        <w:rPr>
          <w:rFonts w:eastAsia="Times New Roman"/>
          <w:b/>
          <w:szCs w:val="24"/>
        </w:rPr>
        <w:t>Κακλαμάνης):</w:t>
      </w:r>
      <w:r>
        <w:rPr>
          <w:rFonts w:eastAsia="Times New Roman"/>
          <w:szCs w:val="24"/>
        </w:rPr>
        <w:t xml:space="preserve"> Ορίστε, κυρία</w:t>
      </w:r>
      <w:r w:rsidRPr="00CE4FF6">
        <w:rPr>
          <w:rFonts w:eastAsia="Times New Roman"/>
          <w:szCs w:val="24"/>
        </w:rPr>
        <w:t xml:space="preserve"> Καββαδία</w:t>
      </w:r>
      <w:r>
        <w:rPr>
          <w:rFonts w:eastAsia="Times New Roman"/>
          <w:szCs w:val="24"/>
        </w:rPr>
        <w:t>, έχετε τον λόγο.</w:t>
      </w:r>
    </w:p>
    <w:p w14:paraId="5218D846" w14:textId="77777777" w:rsidR="00BE48FC" w:rsidRDefault="008F016C">
      <w:pPr>
        <w:spacing w:line="600" w:lineRule="auto"/>
        <w:ind w:firstLine="720"/>
        <w:jc w:val="both"/>
        <w:rPr>
          <w:rFonts w:eastAsia="Times New Roman"/>
          <w:szCs w:val="24"/>
        </w:rPr>
      </w:pPr>
      <w:r>
        <w:rPr>
          <w:rFonts w:eastAsia="Times New Roman"/>
          <w:b/>
          <w:szCs w:val="24"/>
        </w:rPr>
        <w:t xml:space="preserve">ΙΩΑΝΝΕΤΑ (ΑΝΝΕΤΑ) ΚΑΒΒΑΔΙΑ: </w:t>
      </w:r>
      <w:r>
        <w:rPr>
          <w:rFonts w:eastAsia="Times New Roman"/>
          <w:szCs w:val="24"/>
        </w:rPr>
        <w:t>Σ</w:t>
      </w:r>
      <w:r w:rsidRPr="00CE4FF6">
        <w:rPr>
          <w:rFonts w:eastAsia="Times New Roman"/>
          <w:szCs w:val="24"/>
        </w:rPr>
        <w:t>ας ευχαριστώ</w:t>
      </w:r>
      <w:r>
        <w:rPr>
          <w:rFonts w:eastAsia="Times New Roman"/>
          <w:szCs w:val="24"/>
        </w:rPr>
        <w:t>,</w:t>
      </w:r>
      <w:r w:rsidRPr="00CE4FF6">
        <w:rPr>
          <w:rFonts w:eastAsia="Times New Roman"/>
          <w:szCs w:val="24"/>
        </w:rPr>
        <w:t xml:space="preserve"> κύριε </w:t>
      </w:r>
      <w:r>
        <w:rPr>
          <w:rFonts w:eastAsia="Times New Roman"/>
          <w:szCs w:val="24"/>
        </w:rPr>
        <w:t>Π</w:t>
      </w:r>
      <w:r w:rsidRPr="00CE4FF6">
        <w:rPr>
          <w:rFonts w:eastAsia="Times New Roman"/>
          <w:szCs w:val="24"/>
        </w:rPr>
        <w:t>ρόεδρε</w:t>
      </w:r>
      <w:r>
        <w:rPr>
          <w:rFonts w:eastAsia="Times New Roman"/>
          <w:szCs w:val="24"/>
        </w:rPr>
        <w:t>.</w:t>
      </w:r>
    </w:p>
    <w:p w14:paraId="5218D847" w14:textId="77777777" w:rsidR="00BE48FC" w:rsidRDefault="008F016C">
      <w:pPr>
        <w:spacing w:line="600" w:lineRule="auto"/>
        <w:ind w:firstLine="720"/>
        <w:jc w:val="both"/>
        <w:rPr>
          <w:rFonts w:eastAsia="Times New Roman"/>
          <w:szCs w:val="24"/>
        </w:rPr>
      </w:pPr>
      <w:r>
        <w:rPr>
          <w:rFonts w:eastAsia="Times New Roman"/>
          <w:szCs w:val="24"/>
        </w:rPr>
        <w:t>Π</w:t>
      </w:r>
      <w:r w:rsidRPr="00CE4FF6">
        <w:rPr>
          <w:rFonts w:eastAsia="Times New Roman"/>
          <w:szCs w:val="24"/>
        </w:rPr>
        <w:t>ραγματικά</w:t>
      </w:r>
      <w:r>
        <w:rPr>
          <w:rFonts w:eastAsia="Times New Roman"/>
          <w:szCs w:val="24"/>
        </w:rPr>
        <w:t>,</w:t>
      </w:r>
      <w:r w:rsidRPr="00CE4FF6">
        <w:rPr>
          <w:rFonts w:eastAsia="Times New Roman"/>
          <w:szCs w:val="24"/>
        </w:rPr>
        <w:t xml:space="preserve"> προκαλεί θλίψη να πρέπει να μιλάμε σ</w:t>
      </w:r>
      <w:r>
        <w:rPr>
          <w:rFonts w:eastAsia="Times New Roman"/>
          <w:szCs w:val="24"/>
        </w:rPr>
        <w:t>’ αυτήν την Α</w:t>
      </w:r>
      <w:r w:rsidRPr="00CE4FF6">
        <w:rPr>
          <w:rFonts w:eastAsia="Times New Roman"/>
          <w:szCs w:val="24"/>
        </w:rPr>
        <w:t>ίθουσα για το αυτονόητο</w:t>
      </w:r>
      <w:r>
        <w:rPr>
          <w:rFonts w:eastAsia="Times New Roman"/>
          <w:szCs w:val="24"/>
        </w:rPr>
        <w:t>,</w:t>
      </w:r>
      <w:r w:rsidRPr="00CE4FF6">
        <w:rPr>
          <w:rFonts w:eastAsia="Times New Roman"/>
          <w:szCs w:val="24"/>
        </w:rPr>
        <w:t xml:space="preserve"> καθώς το αυτονόητο δεν είναι δεδομένο</w:t>
      </w:r>
      <w:r>
        <w:rPr>
          <w:rFonts w:eastAsia="Times New Roman"/>
          <w:szCs w:val="24"/>
        </w:rPr>
        <w:t>. Μιλάμε</w:t>
      </w:r>
      <w:r w:rsidRPr="00CE4FF6">
        <w:rPr>
          <w:rFonts w:eastAsia="Times New Roman"/>
          <w:szCs w:val="24"/>
        </w:rPr>
        <w:t xml:space="preserve"> για ανθρώπους</w:t>
      </w:r>
      <w:r w:rsidRPr="00CE4FF6">
        <w:rPr>
          <w:rFonts w:eastAsia="Times New Roman"/>
          <w:szCs w:val="24"/>
        </w:rPr>
        <w:t xml:space="preserve"> σήμερα</w:t>
      </w:r>
      <w:r>
        <w:rPr>
          <w:rFonts w:eastAsia="Times New Roman"/>
          <w:szCs w:val="24"/>
        </w:rPr>
        <w:t>. Γ</w:t>
      </w:r>
      <w:r>
        <w:rPr>
          <w:rFonts w:eastAsia="Times New Roman"/>
          <w:szCs w:val="24"/>
        </w:rPr>
        <w:t>ια πρόσφυγες-</w:t>
      </w:r>
      <w:r w:rsidRPr="00CE4FF6">
        <w:rPr>
          <w:rFonts w:eastAsia="Times New Roman"/>
          <w:szCs w:val="24"/>
        </w:rPr>
        <w:t>μετανάστες</w:t>
      </w:r>
      <w:r>
        <w:rPr>
          <w:rFonts w:eastAsia="Times New Roman"/>
          <w:szCs w:val="24"/>
        </w:rPr>
        <w:t>, για</w:t>
      </w:r>
      <w:r w:rsidRPr="00CE4FF6">
        <w:rPr>
          <w:rFonts w:eastAsia="Times New Roman"/>
          <w:szCs w:val="24"/>
        </w:rPr>
        <w:t xml:space="preserve"> ανθρώπους</w:t>
      </w:r>
      <w:r>
        <w:rPr>
          <w:rFonts w:eastAsia="Times New Roman"/>
          <w:szCs w:val="24"/>
        </w:rPr>
        <w:t>. Α</w:t>
      </w:r>
      <w:r w:rsidRPr="00CE4FF6">
        <w:rPr>
          <w:rFonts w:eastAsia="Times New Roman"/>
          <w:szCs w:val="24"/>
        </w:rPr>
        <w:t xml:space="preserve">κούστηκε </w:t>
      </w:r>
      <w:r>
        <w:rPr>
          <w:rFonts w:eastAsia="Times New Roman"/>
          <w:szCs w:val="24"/>
        </w:rPr>
        <w:t>και από τον κύριο Υ</w:t>
      </w:r>
      <w:r w:rsidRPr="00CE4FF6">
        <w:rPr>
          <w:rFonts w:eastAsia="Times New Roman"/>
          <w:szCs w:val="24"/>
        </w:rPr>
        <w:t>πουργό νωρίτερα</w:t>
      </w:r>
      <w:r>
        <w:rPr>
          <w:rFonts w:eastAsia="Times New Roman"/>
          <w:szCs w:val="24"/>
        </w:rPr>
        <w:t xml:space="preserve">. </w:t>
      </w:r>
    </w:p>
    <w:p w14:paraId="5218D848" w14:textId="77777777" w:rsidR="00BE48FC" w:rsidRDefault="008F016C">
      <w:pPr>
        <w:spacing w:line="600" w:lineRule="auto"/>
        <w:ind w:firstLine="720"/>
        <w:jc w:val="both"/>
        <w:rPr>
          <w:rFonts w:eastAsia="Times New Roman"/>
          <w:szCs w:val="24"/>
        </w:rPr>
      </w:pPr>
      <w:r>
        <w:rPr>
          <w:rFonts w:eastAsia="Times New Roman"/>
          <w:szCs w:val="24"/>
        </w:rPr>
        <w:t>Επειδή δεν υπάρχουν</w:t>
      </w:r>
      <w:r w:rsidRPr="00CE4FF6">
        <w:rPr>
          <w:rFonts w:eastAsia="Times New Roman"/>
          <w:szCs w:val="24"/>
        </w:rPr>
        <w:t xml:space="preserve"> λαθραίοι άνθρωποι</w:t>
      </w:r>
      <w:r>
        <w:rPr>
          <w:rFonts w:eastAsia="Times New Roman"/>
          <w:szCs w:val="24"/>
        </w:rPr>
        <w:t>,</w:t>
      </w:r>
      <w:r w:rsidRPr="00CE4FF6">
        <w:rPr>
          <w:rFonts w:eastAsia="Times New Roman"/>
          <w:szCs w:val="24"/>
        </w:rPr>
        <w:t xml:space="preserve"> κυρίες και κύριοι</w:t>
      </w:r>
      <w:r>
        <w:rPr>
          <w:rFonts w:eastAsia="Times New Roman"/>
          <w:szCs w:val="24"/>
        </w:rPr>
        <w:t>, επιστρέφουμε τον απαράδεκτο όρο «λ</w:t>
      </w:r>
      <w:r w:rsidRPr="00CE4FF6">
        <w:rPr>
          <w:rFonts w:eastAsia="Times New Roman"/>
          <w:szCs w:val="24"/>
        </w:rPr>
        <w:t>αθρομετανάστες</w:t>
      </w:r>
      <w:r>
        <w:rPr>
          <w:rFonts w:eastAsia="Times New Roman"/>
          <w:szCs w:val="24"/>
        </w:rPr>
        <w:t>»</w:t>
      </w:r>
      <w:r w:rsidRPr="00CE4FF6">
        <w:rPr>
          <w:rFonts w:eastAsia="Times New Roman"/>
          <w:szCs w:val="24"/>
        </w:rPr>
        <w:t xml:space="preserve"> σε όλους όσοι εμφορούνται από </w:t>
      </w:r>
      <w:r>
        <w:rPr>
          <w:rFonts w:eastAsia="Times New Roman"/>
          <w:szCs w:val="24"/>
        </w:rPr>
        <w:t>ιδέες</w:t>
      </w:r>
      <w:r w:rsidRPr="00CE4FF6">
        <w:rPr>
          <w:rFonts w:eastAsia="Times New Roman"/>
          <w:szCs w:val="24"/>
        </w:rPr>
        <w:t xml:space="preserve"> που ομνύουν προ</w:t>
      </w:r>
      <w:r w:rsidRPr="00CE4FF6">
        <w:rPr>
          <w:rFonts w:eastAsia="Times New Roman"/>
          <w:szCs w:val="24"/>
        </w:rPr>
        <w:t xml:space="preserve">φανώς </w:t>
      </w:r>
      <w:r>
        <w:rPr>
          <w:rFonts w:eastAsia="Times New Roman"/>
          <w:szCs w:val="24"/>
        </w:rPr>
        <w:t>σ</w:t>
      </w:r>
      <w:r w:rsidRPr="00CE4FF6">
        <w:rPr>
          <w:rFonts w:eastAsia="Times New Roman"/>
          <w:szCs w:val="24"/>
        </w:rPr>
        <w:t xml:space="preserve">την ανωτερότητα κάποιας </w:t>
      </w:r>
      <w:r>
        <w:rPr>
          <w:rFonts w:eastAsia="Times New Roman"/>
          <w:szCs w:val="24"/>
        </w:rPr>
        <w:t>φυλής.</w:t>
      </w:r>
    </w:p>
    <w:p w14:paraId="5218D849" w14:textId="77777777" w:rsidR="00BE48FC" w:rsidRDefault="008F016C">
      <w:pPr>
        <w:spacing w:line="600" w:lineRule="auto"/>
        <w:ind w:firstLine="720"/>
        <w:jc w:val="both"/>
        <w:rPr>
          <w:rFonts w:eastAsia="Times New Roman"/>
          <w:szCs w:val="24"/>
        </w:rPr>
      </w:pPr>
      <w:r>
        <w:rPr>
          <w:rFonts w:eastAsia="Times New Roman"/>
          <w:szCs w:val="24"/>
        </w:rPr>
        <w:t>Όσο</w:t>
      </w:r>
      <w:r w:rsidRPr="00CE4FF6">
        <w:rPr>
          <w:rFonts w:eastAsia="Times New Roman"/>
          <w:szCs w:val="24"/>
        </w:rPr>
        <w:t xml:space="preserve"> για τα όσα ακούστηκαν από το</w:t>
      </w:r>
      <w:r>
        <w:rPr>
          <w:rFonts w:eastAsia="Times New Roman"/>
          <w:szCs w:val="24"/>
        </w:rPr>
        <w:t>ν</w:t>
      </w:r>
      <w:r w:rsidRPr="00CE4FF6">
        <w:rPr>
          <w:rFonts w:eastAsia="Times New Roman"/>
          <w:szCs w:val="24"/>
        </w:rPr>
        <w:t xml:space="preserve"> συνάδ</w:t>
      </w:r>
      <w:r>
        <w:rPr>
          <w:rFonts w:eastAsia="Times New Roman"/>
          <w:szCs w:val="24"/>
        </w:rPr>
        <w:t>ελφο τον οποίον διαδέχθηκα στο Β</w:t>
      </w:r>
      <w:r w:rsidRPr="00CE4FF6">
        <w:rPr>
          <w:rFonts w:eastAsia="Times New Roman"/>
          <w:szCs w:val="24"/>
        </w:rPr>
        <w:t>ήμα</w:t>
      </w:r>
      <w:r>
        <w:rPr>
          <w:rFonts w:eastAsia="Times New Roman"/>
          <w:szCs w:val="24"/>
        </w:rPr>
        <w:t>,</w:t>
      </w:r>
      <w:r w:rsidRPr="00CE4FF6">
        <w:rPr>
          <w:rFonts w:eastAsia="Times New Roman"/>
          <w:szCs w:val="24"/>
        </w:rPr>
        <w:t xml:space="preserve"> πραγματικά θέλει πολύ μεγάλο θράσος να </w:t>
      </w:r>
      <w:r>
        <w:rPr>
          <w:rFonts w:eastAsia="Times New Roman"/>
          <w:szCs w:val="24"/>
        </w:rPr>
        <w:t>κουνάει</w:t>
      </w:r>
      <w:r w:rsidRPr="00CE4FF6">
        <w:rPr>
          <w:rFonts w:eastAsia="Times New Roman"/>
          <w:szCs w:val="24"/>
        </w:rPr>
        <w:t xml:space="preserve"> το </w:t>
      </w:r>
      <w:r w:rsidRPr="00CE4FF6">
        <w:rPr>
          <w:rFonts w:eastAsia="Times New Roman"/>
          <w:szCs w:val="24"/>
        </w:rPr>
        <w:t>δά</w:t>
      </w:r>
      <w:r>
        <w:rPr>
          <w:rFonts w:eastAsia="Times New Roman"/>
          <w:szCs w:val="24"/>
        </w:rPr>
        <w:t>κ</w:t>
      </w:r>
      <w:r w:rsidRPr="00CE4FF6">
        <w:rPr>
          <w:rFonts w:eastAsia="Times New Roman"/>
          <w:szCs w:val="24"/>
        </w:rPr>
        <w:t xml:space="preserve">τυλο </w:t>
      </w:r>
      <w:r w:rsidRPr="00CE4FF6">
        <w:rPr>
          <w:rFonts w:eastAsia="Times New Roman"/>
          <w:szCs w:val="24"/>
        </w:rPr>
        <w:t>προς το</w:t>
      </w:r>
      <w:r>
        <w:rPr>
          <w:rFonts w:eastAsia="Times New Roman"/>
          <w:szCs w:val="24"/>
        </w:rPr>
        <w:t>ν ΣΥΡΙΖΑ</w:t>
      </w:r>
      <w:r w:rsidRPr="00CE4FF6">
        <w:rPr>
          <w:rFonts w:eastAsia="Times New Roman"/>
          <w:szCs w:val="24"/>
        </w:rPr>
        <w:t xml:space="preserve"> η παράταξη</w:t>
      </w:r>
      <w:r>
        <w:rPr>
          <w:rFonts w:eastAsia="Times New Roman"/>
          <w:szCs w:val="24"/>
        </w:rPr>
        <w:t xml:space="preserve"> η</w:t>
      </w:r>
      <w:r w:rsidRPr="00CE4FF6">
        <w:rPr>
          <w:rFonts w:eastAsia="Times New Roman"/>
          <w:szCs w:val="24"/>
        </w:rPr>
        <w:t xml:space="preserve"> οποία κουβαλάει στις αποσκευές της ένα Φαρμακονήσι</w:t>
      </w:r>
      <w:r>
        <w:rPr>
          <w:rFonts w:eastAsia="Times New Roman"/>
          <w:szCs w:val="24"/>
        </w:rPr>
        <w:t>.</w:t>
      </w:r>
    </w:p>
    <w:p w14:paraId="5218D84A" w14:textId="77777777" w:rsidR="00BE48FC" w:rsidRDefault="008F016C">
      <w:pPr>
        <w:spacing w:line="600" w:lineRule="auto"/>
        <w:ind w:firstLine="720"/>
        <w:jc w:val="both"/>
        <w:rPr>
          <w:rFonts w:eastAsia="Times New Roman"/>
          <w:szCs w:val="24"/>
        </w:rPr>
      </w:pPr>
      <w:r>
        <w:rPr>
          <w:rFonts w:eastAsia="Times New Roman"/>
          <w:szCs w:val="24"/>
        </w:rPr>
        <w:lastRenderedPageBreak/>
        <w:t>Κ</w:t>
      </w:r>
      <w:r w:rsidRPr="00CE4FF6">
        <w:rPr>
          <w:rFonts w:eastAsia="Times New Roman"/>
          <w:szCs w:val="24"/>
        </w:rPr>
        <w:t>υρίες και κύριοι συνάδελφοι</w:t>
      </w:r>
      <w:r>
        <w:rPr>
          <w:rFonts w:eastAsia="Times New Roman"/>
          <w:szCs w:val="24"/>
        </w:rPr>
        <w:t>,</w:t>
      </w:r>
      <w:r w:rsidRPr="00CE4FF6">
        <w:rPr>
          <w:rFonts w:eastAsia="Times New Roman"/>
          <w:szCs w:val="24"/>
        </w:rPr>
        <w:t xml:space="preserve"> το νομοσχέδιο που συζητάμε σήμερα</w:t>
      </w:r>
      <w:r>
        <w:rPr>
          <w:rFonts w:eastAsia="Times New Roman"/>
          <w:szCs w:val="24"/>
        </w:rPr>
        <w:t>,</w:t>
      </w:r>
      <w:r w:rsidRPr="00CE4FF6">
        <w:rPr>
          <w:rFonts w:eastAsia="Times New Roman"/>
          <w:szCs w:val="24"/>
        </w:rPr>
        <w:t xml:space="preserve"> θα μπορούσε </w:t>
      </w:r>
      <w:r>
        <w:rPr>
          <w:rFonts w:eastAsia="Times New Roman"/>
          <w:szCs w:val="24"/>
        </w:rPr>
        <w:t xml:space="preserve">εκ </w:t>
      </w:r>
      <w:r w:rsidRPr="00CE4FF6">
        <w:rPr>
          <w:rFonts w:eastAsia="Times New Roman"/>
          <w:szCs w:val="24"/>
        </w:rPr>
        <w:t xml:space="preserve">πρώτης όψεως να χαρακτηριστεί σε κάποιο βαθμό </w:t>
      </w:r>
      <w:r>
        <w:rPr>
          <w:rFonts w:eastAsia="Times New Roman"/>
          <w:szCs w:val="24"/>
        </w:rPr>
        <w:t>ως «</w:t>
      </w:r>
      <w:r w:rsidRPr="00CE4FF6">
        <w:rPr>
          <w:rFonts w:eastAsia="Times New Roman"/>
          <w:szCs w:val="24"/>
        </w:rPr>
        <w:t>τακτοποιητικό</w:t>
      </w:r>
      <w:r>
        <w:rPr>
          <w:rFonts w:eastAsia="Times New Roman"/>
          <w:szCs w:val="24"/>
        </w:rPr>
        <w:t>»</w:t>
      </w:r>
      <w:r w:rsidRPr="00CE4FF6">
        <w:rPr>
          <w:rFonts w:eastAsia="Times New Roman"/>
          <w:szCs w:val="24"/>
        </w:rPr>
        <w:t xml:space="preserve"> </w:t>
      </w:r>
      <w:r>
        <w:rPr>
          <w:rFonts w:eastAsia="Times New Roman"/>
          <w:szCs w:val="24"/>
        </w:rPr>
        <w:t>ή</w:t>
      </w:r>
      <w:r w:rsidRPr="00CE4FF6">
        <w:rPr>
          <w:rFonts w:eastAsia="Times New Roman"/>
          <w:szCs w:val="24"/>
        </w:rPr>
        <w:t xml:space="preserve"> </w:t>
      </w:r>
      <w:r>
        <w:rPr>
          <w:rFonts w:eastAsia="Times New Roman"/>
          <w:szCs w:val="24"/>
        </w:rPr>
        <w:t>«</w:t>
      </w:r>
      <w:r w:rsidRPr="00CE4FF6">
        <w:rPr>
          <w:rFonts w:eastAsia="Times New Roman"/>
          <w:szCs w:val="24"/>
        </w:rPr>
        <w:t>διεκπεραιωτικό</w:t>
      </w:r>
      <w:r>
        <w:rPr>
          <w:rFonts w:eastAsia="Times New Roman"/>
          <w:szCs w:val="24"/>
        </w:rPr>
        <w:t>». Π</w:t>
      </w:r>
      <w:r w:rsidRPr="00CE4FF6">
        <w:rPr>
          <w:rFonts w:eastAsia="Times New Roman"/>
          <w:szCs w:val="24"/>
        </w:rPr>
        <w:t>ρόκειται</w:t>
      </w:r>
      <w:r>
        <w:rPr>
          <w:rFonts w:eastAsia="Times New Roman"/>
          <w:szCs w:val="24"/>
        </w:rPr>
        <w:t>,</w:t>
      </w:r>
      <w:r w:rsidRPr="00CE4FF6">
        <w:rPr>
          <w:rFonts w:eastAsia="Times New Roman"/>
          <w:szCs w:val="24"/>
        </w:rPr>
        <w:t xml:space="preserve"> πράγμ</w:t>
      </w:r>
      <w:r>
        <w:rPr>
          <w:rFonts w:eastAsia="Times New Roman"/>
          <w:szCs w:val="24"/>
        </w:rPr>
        <w:t>ατι</w:t>
      </w:r>
      <w:r>
        <w:rPr>
          <w:rFonts w:eastAsia="Times New Roman"/>
          <w:szCs w:val="24"/>
        </w:rPr>
        <w:t>,</w:t>
      </w:r>
      <w:r>
        <w:rPr>
          <w:rFonts w:eastAsia="Times New Roman"/>
          <w:szCs w:val="24"/>
        </w:rPr>
        <w:t xml:space="preserve"> στην πλειοψηφία των διατάξεώ</w:t>
      </w:r>
      <w:r w:rsidRPr="00CE4FF6">
        <w:rPr>
          <w:rFonts w:eastAsia="Times New Roman"/>
          <w:szCs w:val="24"/>
        </w:rPr>
        <w:t>ν του για ένα νομοθέτημα που στην ουσία ρυθ</w:t>
      </w:r>
      <w:r w:rsidRPr="00CE4FF6">
        <w:rPr>
          <w:rFonts w:eastAsia="Times New Roman"/>
          <w:szCs w:val="24"/>
        </w:rPr>
        <w:t xml:space="preserve">μίζει </w:t>
      </w:r>
      <w:r>
        <w:rPr>
          <w:rFonts w:eastAsia="Times New Roman"/>
          <w:szCs w:val="24"/>
        </w:rPr>
        <w:t>κυρίως</w:t>
      </w:r>
      <w:r w:rsidRPr="00CE4FF6">
        <w:rPr>
          <w:rFonts w:eastAsia="Times New Roman"/>
          <w:szCs w:val="24"/>
        </w:rPr>
        <w:t xml:space="preserve"> διοικητικά και </w:t>
      </w:r>
      <w:r>
        <w:rPr>
          <w:rFonts w:eastAsia="Times New Roman"/>
          <w:szCs w:val="24"/>
        </w:rPr>
        <w:t>οικονο</w:t>
      </w:r>
      <w:r w:rsidRPr="00CE4FF6">
        <w:rPr>
          <w:rFonts w:eastAsia="Times New Roman"/>
          <w:szCs w:val="24"/>
        </w:rPr>
        <w:t>μ</w:t>
      </w:r>
      <w:r>
        <w:rPr>
          <w:rFonts w:eastAsia="Times New Roman"/>
          <w:szCs w:val="24"/>
        </w:rPr>
        <w:t>οτεχνικά</w:t>
      </w:r>
      <w:r w:rsidRPr="00CE4FF6">
        <w:rPr>
          <w:rFonts w:eastAsia="Times New Roman"/>
          <w:szCs w:val="24"/>
        </w:rPr>
        <w:t xml:space="preserve"> ζητήματα </w:t>
      </w:r>
      <w:r>
        <w:rPr>
          <w:rFonts w:eastAsia="Times New Roman"/>
          <w:szCs w:val="24"/>
        </w:rPr>
        <w:t>της διαχείρισης του προσφυγικού-</w:t>
      </w:r>
      <w:r w:rsidRPr="00CE4FF6">
        <w:rPr>
          <w:rFonts w:eastAsia="Times New Roman"/>
          <w:szCs w:val="24"/>
        </w:rPr>
        <w:t>μεταναστευτικού ζητήματος</w:t>
      </w:r>
      <w:r>
        <w:rPr>
          <w:rFonts w:eastAsia="Times New Roman"/>
          <w:szCs w:val="24"/>
        </w:rPr>
        <w:t>,</w:t>
      </w:r>
      <w:r w:rsidRPr="00CE4FF6">
        <w:rPr>
          <w:rFonts w:eastAsia="Times New Roman"/>
          <w:szCs w:val="24"/>
        </w:rPr>
        <w:t xml:space="preserve"> το οποίο </w:t>
      </w:r>
      <w:r>
        <w:rPr>
          <w:rFonts w:eastAsia="Times New Roman"/>
          <w:szCs w:val="24"/>
        </w:rPr>
        <w:t xml:space="preserve">–ας </w:t>
      </w:r>
      <w:r w:rsidRPr="00CE4FF6">
        <w:rPr>
          <w:rFonts w:eastAsia="Times New Roman"/>
          <w:szCs w:val="24"/>
        </w:rPr>
        <w:t xml:space="preserve">μη </w:t>
      </w:r>
      <w:r>
        <w:rPr>
          <w:rFonts w:eastAsia="Times New Roman"/>
          <w:szCs w:val="24"/>
        </w:rPr>
        <w:t>γελι</w:t>
      </w:r>
      <w:r w:rsidRPr="00CE4FF6">
        <w:rPr>
          <w:rFonts w:eastAsia="Times New Roman"/>
          <w:szCs w:val="24"/>
        </w:rPr>
        <w:t>όμαστε</w:t>
      </w:r>
      <w:r>
        <w:rPr>
          <w:rFonts w:eastAsia="Times New Roman"/>
          <w:szCs w:val="24"/>
        </w:rPr>
        <w:t>-</w:t>
      </w:r>
      <w:r w:rsidRPr="00CE4FF6">
        <w:rPr>
          <w:rFonts w:eastAsia="Times New Roman"/>
          <w:szCs w:val="24"/>
        </w:rPr>
        <w:t xml:space="preserve"> δεν πρόκειται να εξομαλυνθεί από τη μια </w:t>
      </w:r>
      <w:r>
        <w:rPr>
          <w:rFonts w:eastAsia="Times New Roman"/>
          <w:szCs w:val="24"/>
        </w:rPr>
        <w:t>μέρα</w:t>
      </w:r>
      <w:r w:rsidRPr="00CE4FF6">
        <w:rPr>
          <w:rFonts w:eastAsia="Times New Roman"/>
          <w:szCs w:val="24"/>
        </w:rPr>
        <w:t xml:space="preserve"> στην άλλ</w:t>
      </w:r>
      <w:r>
        <w:rPr>
          <w:rFonts w:eastAsia="Times New Roman"/>
          <w:szCs w:val="24"/>
        </w:rPr>
        <w:t xml:space="preserve">η ούτε βεβαίως </w:t>
      </w:r>
      <w:r w:rsidRPr="00CE4FF6">
        <w:rPr>
          <w:rFonts w:eastAsia="Times New Roman"/>
          <w:szCs w:val="24"/>
        </w:rPr>
        <w:t xml:space="preserve">αυτό </w:t>
      </w:r>
      <w:r>
        <w:rPr>
          <w:rFonts w:eastAsia="Times New Roman"/>
          <w:szCs w:val="24"/>
        </w:rPr>
        <w:t>εξαρτάται από τη</w:t>
      </w:r>
      <w:r w:rsidRPr="00CE4FF6">
        <w:rPr>
          <w:rFonts w:eastAsia="Times New Roman"/>
          <w:szCs w:val="24"/>
        </w:rPr>
        <w:t xml:space="preserve"> βούληση της Ελλάδος</w:t>
      </w:r>
      <w:r>
        <w:rPr>
          <w:rFonts w:eastAsia="Times New Roman"/>
          <w:szCs w:val="24"/>
        </w:rPr>
        <w:t>. Όσο</w:t>
      </w:r>
      <w:r w:rsidRPr="00CE4FF6">
        <w:rPr>
          <w:rFonts w:eastAsia="Times New Roman"/>
          <w:szCs w:val="24"/>
        </w:rPr>
        <w:t xml:space="preserve"> υ</w:t>
      </w:r>
      <w:r w:rsidRPr="00CE4FF6">
        <w:rPr>
          <w:rFonts w:eastAsia="Times New Roman"/>
          <w:szCs w:val="24"/>
        </w:rPr>
        <w:t xml:space="preserve">πάρχουν οι γενεσιουργές αιτίες των </w:t>
      </w:r>
      <w:r>
        <w:rPr>
          <w:rFonts w:eastAsia="Times New Roman"/>
          <w:szCs w:val="24"/>
        </w:rPr>
        <w:t>ροών</w:t>
      </w:r>
      <w:r w:rsidRPr="00CE4FF6">
        <w:rPr>
          <w:rFonts w:eastAsia="Times New Roman"/>
          <w:szCs w:val="24"/>
        </w:rPr>
        <w:t xml:space="preserve"> και ειδικότερα </w:t>
      </w:r>
      <w:r>
        <w:rPr>
          <w:rFonts w:eastAsia="Times New Roman"/>
          <w:szCs w:val="24"/>
        </w:rPr>
        <w:t>όσο υπάρχει πόλεμος στη</w:t>
      </w:r>
      <w:r w:rsidRPr="00CE4FF6">
        <w:rPr>
          <w:rFonts w:eastAsia="Times New Roman"/>
          <w:szCs w:val="24"/>
        </w:rPr>
        <w:t xml:space="preserve"> Συρία</w:t>
      </w:r>
      <w:r>
        <w:rPr>
          <w:rFonts w:eastAsia="Times New Roman"/>
          <w:szCs w:val="24"/>
        </w:rPr>
        <w:t>, όσο υπάρχουν πάνω από τρία</w:t>
      </w:r>
      <w:r w:rsidRPr="00CE4FF6">
        <w:rPr>
          <w:rFonts w:eastAsia="Times New Roman"/>
          <w:szCs w:val="24"/>
        </w:rPr>
        <w:t xml:space="preserve"> εκατομμύρια πρόσφυγες στην Τουρκία</w:t>
      </w:r>
      <w:r>
        <w:rPr>
          <w:rFonts w:eastAsia="Times New Roman"/>
          <w:szCs w:val="24"/>
        </w:rPr>
        <w:t xml:space="preserve">, όσο η </w:t>
      </w:r>
      <w:r>
        <w:rPr>
          <w:rFonts w:eastAsia="Times New Roman"/>
          <w:szCs w:val="24"/>
        </w:rPr>
        <w:t xml:space="preserve">Μέση </w:t>
      </w:r>
      <w:r>
        <w:rPr>
          <w:rFonts w:eastAsia="Times New Roman"/>
          <w:szCs w:val="24"/>
        </w:rPr>
        <w:t>Ανατολή και το Αφ</w:t>
      </w:r>
      <w:r w:rsidRPr="00CE4FF6">
        <w:rPr>
          <w:rFonts w:eastAsia="Times New Roman"/>
          <w:szCs w:val="24"/>
        </w:rPr>
        <w:t>γανιστάν φλέγονται</w:t>
      </w:r>
      <w:r>
        <w:rPr>
          <w:rFonts w:eastAsia="Times New Roman"/>
          <w:szCs w:val="24"/>
        </w:rPr>
        <w:t>, οι ροές</w:t>
      </w:r>
      <w:r w:rsidRPr="00CE4FF6">
        <w:rPr>
          <w:rFonts w:eastAsia="Times New Roman"/>
          <w:szCs w:val="24"/>
        </w:rPr>
        <w:t xml:space="preserve"> θα συνεχιστούν</w:t>
      </w:r>
      <w:r>
        <w:rPr>
          <w:rFonts w:eastAsia="Times New Roman"/>
          <w:szCs w:val="24"/>
        </w:rPr>
        <w:t>.</w:t>
      </w:r>
    </w:p>
    <w:p w14:paraId="5218D84B" w14:textId="77777777" w:rsidR="00BE48FC" w:rsidRDefault="008F016C">
      <w:pPr>
        <w:spacing w:line="600" w:lineRule="auto"/>
        <w:ind w:firstLine="720"/>
        <w:jc w:val="both"/>
        <w:rPr>
          <w:rFonts w:eastAsia="Times New Roman"/>
          <w:szCs w:val="24"/>
        </w:rPr>
      </w:pPr>
      <w:r>
        <w:rPr>
          <w:rFonts w:eastAsia="Times New Roman"/>
          <w:szCs w:val="24"/>
        </w:rPr>
        <w:t xml:space="preserve">Είναι </w:t>
      </w:r>
      <w:r w:rsidRPr="00CE4FF6">
        <w:rPr>
          <w:rFonts w:eastAsia="Times New Roman"/>
          <w:szCs w:val="24"/>
        </w:rPr>
        <w:t>τέτοια ακριβώς η φύση του φαι</w:t>
      </w:r>
      <w:r w:rsidRPr="00CE4FF6">
        <w:rPr>
          <w:rFonts w:eastAsia="Times New Roman"/>
          <w:szCs w:val="24"/>
        </w:rPr>
        <w:t>νομένου</w:t>
      </w:r>
      <w:r>
        <w:rPr>
          <w:rFonts w:eastAsia="Times New Roman"/>
          <w:szCs w:val="24"/>
        </w:rPr>
        <w:t>,</w:t>
      </w:r>
      <w:r w:rsidRPr="00CE4FF6">
        <w:rPr>
          <w:rFonts w:eastAsia="Times New Roman"/>
          <w:szCs w:val="24"/>
        </w:rPr>
        <w:t xml:space="preserve"> που κανείς δεν μπορεί να προβλέψει με ακρίβεια πότε θα υπάρξει </w:t>
      </w:r>
      <w:r>
        <w:rPr>
          <w:rFonts w:eastAsia="Times New Roman"/>
          <w:szCs w:val="24"/>
        </w:rPr>
        <w:t xml:space="preserve">η </w:t>
      </w:r>
      <w:r w:rsidRPr="00CE4FF6">
        <w:rPr>
          <w:rFonts w:eastAsia="Times New Roman"/>
          <w:szCs w:val="24"/>
        </w:rPr>
        <w:t xml:space="preserve">επόμενη </w:t>
      </w:r>
      <w:r>
        <w:rPr>
          <w:rFonts w:eastAsia="Times New Roman"/>
          <w:szCs w:val="24"/>
        </w:rPr>
        <w:t xml:space="preserve">έξαρση, </w:t>
      </w:r>
      <w:r w:rsidRPr="00CE4FF6">
        <w:rPr>
          <w:rFonts w:eastAsia="Times New Roman"/>
          <w:szCs w:val="24"/>
        </w:rPr>
        <w:t xml:space="preserve">πότε θα έχουμε μια νέα κρίση </w:t>
      </w:r>
      <w:r>
        <w:rPr>
          <w:rFonts w:eastAsia="Times New Roman"/>
          <w:szCs w:val="24"/>
        </w:rPr>
        <w:t>ή</w:t>
      </w:r>
      <w:r w:rsidRPr="00CE4FF6">
        <w:rPr>
          <w:rFonts w:eastAsia="Times New Roman"/>
          <w:szCs w:val="24"/>
        </w:rPr>
        <w:t xml:space="preserve"> μια νέα κατάσταση έκτακτης ανάγκης</w:t>
      </w:r>
      <w:r>
        <w:rPr>
          <w:rFonts w:eastAsia="Times New Roman"/>
          <w:szCs w:val="24"/>
        </w:rPr>
        <w:t>. Αυτό το λέω</w:t>
      </w:r>
      <w:r w:rsidRPr="00CE4FF6">
        <w:rPr>
          <w:rFonts w:eastAsia="Times New Roman"/>
          <w:szCs w:val="24"/>
        </w:rPr>
        <w:t xml:space="preserve"> γιατί παρατηρούμε με </w:t>
      </w:r>
      <w:r>
        <w:rPr>
          <w:rFonts w:eastAsia="Times New Roman"/>
          <w:szCs w:val="24"/>
        </w:rPr>
        <w:t>περισσή</w:t>
      </w:r>
      <w:r w:rsidRPr="00CE4FF6">
        <w:rPr>
          <w:rFonts w:eastAsia="Times New Roman"/>
          <w:szCs w:val="24"/>
        </w:rPr>
        <w:t xml:space="preserve"> ευκολία την </w:t>
      </w:r>
      <w:r>
        <w:rPr>
          <w:rFonts w:eastAsia="Times New Roman"/>
          <w:szCs w:val="24"/>
        </w:rPr>
        <w:t>Α</w:t>
      </w:r>
      <w:r w:rsidRPr="00CE4FF6">
        <w:rPr>
          <w:rFonts w:eastAsia="Times New Roman"/>
          <w:szCs w:val="24"/>
        </w:rPr>
        <w:t xml:space="preserve">ντιπολίτευση </w:t>
      </w:r>
      <w:r>
        <w:rPr>
          <w:rFonts w:eastAsia="Times New Roman"/>
          <w:szCs w:val="24"/>
        </w:rPr>
        <w:t>να</w:t>
      </w:r>
      <w:r w:rsidRPr="00CE4FF6">
        <w:rPr>
          <w:rFonts w:eastAsia="Times New Roman"/>
          <w:szCs w:val="24"/>
        </w:rPr>
        <w:t xml:space="preserve"> κατηγορεί την </w:t>
      </w:r>
      <w:r>
        <w:rPr>
          <w:rFonts w:eastAsia="Times New Roman"/>
          <w:szCs w:val="24"/>
        </w:rPr>
        <w:t>Κ</w:t>
      </w:r>
      <w:r w:rsidRPr="00CE4FF6">
        <w:rPr>
          <w:rFonts w:eastAsia="Times New Roman"/>
          <w:szCs w:val="24"/>
        </w:rPr>
        <w:t>υβέρνηση για</w:t>
      </w:r>
      <w:r>
        <w:rPr>
          <w:rFonts w:eastAsia="Times New Roman"/>
          <w:szCs w:val="24"/>
        </w:rPr>
        <w:t xml:space="preserve"> δή</w:t>
      </w:r>
      <w:r>
        <w:rPr>
          <w:rFonts w:eastAsia="Times New Roman"/>
          <w:szCs w:val="24"/>
        </w:rPr>
        <w:lastRenderedPageBreak/>
        <w:t>θεν</w:t>
      </w:r>
      <w:r w:rsidRPr="00CE4FF6">
        <w:rPr>
          <w:rFonts w:eastAsia="Times New Roman"/>
          <w:szCs w:val="24"/>
        </w:rPr>
        <w:t xml:space="preserve"> κατάχρηση της έκτακτης ανάγκης</w:t>
      </w:r>
      <w:r>
        <w:rPr>
          <w:rFonts w:eastAsia="Times New Roman"/>
          <w:szCs w:val="24"/>
        </w:rPr>
        <w:t>,</w:t>
      </w:r>
      <w:r w:rsidRPr="00CE4FF6">
        <w:rPr>
          <w:rFonts w:eastAsia="Times New Roman"/>
          <w:szCs w:val="24"/>
        </w:rPr>
        <w:t xml:space="preserve"> όταν </w:t>
      </w:r>
      <w:r>
        <w:rPr>
          <w:rFonts w:eastAsia="Times New Roman"/>
          <w:szCs w:val="24"/>
        </w:rPr>
        <w:t>-</w:t>
      </w:r>
      <w:r w:rsidRPr="00CE4FF6">
        <w:rPr>
          <w:rFonts w:eastAsia="Times New Roman"/>
          <w:szCs w:val="24"/>
        </w:rPr>
        <w:t>κατά κοινή ομολογία</w:t>
      </w:r>
      <w:r>
        <w:rPr>
          <w:rFonts w:eastAsia="Times New Roman"/>
          <w:szCs w:val="24"/>
        </w:rPr>
        <w:t>-</w:t>
      </w:r>
      <w:r w:rsidRPr="00CE4FF6">
        <w:rPr>
          <w:rFonts w:eastAsia="Times New Roman"/>
          <w:szCs w:val="24"/>
        </w:rPr>
        <w:t xml:space="preserve"> τα δικά της πεπραγμένα σε περιόδους που </w:t>
      </w:r>
      <w:r>
        <w:rPr>
          <w:rFonts w:eastAsia="Times New Roman"/>
          <w:szCs w:val="24"/>
        </w:rPr>
        <w:t>οι ροές</w:t>
      </w:r>
      <w:r w:rsidRPr="00CE4FF6">
        <w:rPr>
          <w:rFonts w:eastAsia="Times New Roman"/>
          <w:szCs w:val="24"/>
        </w:rPr>
        <w:t xml:space="preserve"> και η ένταση του φαινομένου δεν είχα</w:t>
      </w:r>
      <w:r>
        <w:rPr>
          <w:rFonts w:eastAsia="Times New Roman"/>
          <w:szCs w:val="24"/>
        </w:rPr>
        <w:t>ν</w:t>
      </w:r>
      <w:r w:rsidRPr="00CE4FF6">
        <w:rPr>
          <w:rFonts w:eastAsia="Times New Roman"/>
          <w:szCs w:val="24"/>
        </w:rPr>
        <w:t xml:space="preserve"> την παραμικρή σχέση και την κλίμακα του σήμερα</w:t>
      </w:r>
      <w:r>
        <w:rPr>
          <w:rFonts w:eastAsia="Times New Roman"/>
          <w:szCs w:val="24"/>
        </w:rPr>
        <w:t>,</w:t>
      </w:r>
      <w:r w:rsidRPr="00CE4FF6">
        <w:rPr>
          <w:rFonts w:eastAsia="Times New Roman"/>
          <w:szCs w:val="24"/>
        </w:rPr>
        <w:t xml:space="preserve"> δεν της δίνουν αυτό το δικαίωμα</w:t>
      </w:r>
      <w:r>
        <w:rPr>
          <w:rFonts w:eastAsia="Times New Roman"/>
          <w:szCs w:val="24"/>
        </w:rPr>
        <w:t>. Α</w:t>
      </w:r>
      <w:r w:rsidRPr="00CE4FF6">
        <w:rPr>
          <w:rFonts w:eastAsia="Times New Roman"/>
          <w:szCs w:val="24"/>
        </w:rPr>
        <w:t>ν υπάρχει ένας πολιτικ</w:t>
      </w:r>
      <w:r w:rsidRPr="00CE4FF6">
        <w:rPr>
          <w:rFonts w:eastAsia="Times New Roman"/>
          <w:szCs w:val="24"/>
        </w:rPr>
        <w:t>ός φορέας</w:t>
      </w:r>
      <w:r>
        <w:rPr>
          <w:rFonts w:eastAsia="Times New Roman"/>
          <w:szCs w:val="24"/>
        </w:rPr>
        <w:t>,</w:t>
      </w:r>
      <w:r w:rsidRPr="00CE4FF6">
        <w:rPr>
          <w:rFonts w:eastAsia="Times New Roman"/>
          <w:szCs w:val="24"/>
        </w:rPr>
        <w:t xml:space="preserve"> ένα κόμμα που έχει αποδείξει ότι δεν λειτουργεί με τη λογική της εξαίρεσης και της έκτακτης ανάγκης</w:t>
      </w:r>
      <w:r>
        <w:rPr>
          <w:rFonts w:eastAsia="Times New Roman"/>
          <w:szCs w:val="24"/>
        </w:rPr>
        <w:t>,</w:t>
      </w:r>
      <w:r w:rsidRPr="00CE4FF6">
        <w:rPr>
          <w:rFonts w:eastAsia="Times New Roman"/>
          <w:szCs w:val="24"/>
        </w:rPr>
        <w:t xml:space="preserve"> αυτός είναι ο Σ</w:t>
      </w:r>
      <w:r>
        <w:rPr>
          <w:rFonts w:eastAsia="Times New Roman"/>
          <w:szCs w:val="24"/>
        </w:rPr>
        <w:t xml:space="preserve">ΥΡΙΖΑ. </w:t>
      </w:r>
    </w:p>
    <w:p w14:paraId="5218D84C" w14:textId="77777777" w:rsidR="00BE48FC" w:rsidRDefault="008F016C">
      <w:pPr>
        <w:spacing w:line="600" w:lineRule="auto"/>
        <w:ind w:firstLine="720"/>
        <w:jc w:val="both"/>
        <w:rPr>
          <w:rFonts w:eastAsia="Times New Roman"/>
          <w:szCs w:val="24"/>
        </w:rPr>
      </w:pPr>
      <w:r>
        <w:rPr>
          <w:rFonts w:eastAsia="Times New Roman"/>
          <w:szCs w:val="24"/>
        </w:rPr>
        <w:t xml:space="preserve">Εδώ </w:t>
      </w:r>
      <w:r w:rsidRPr="00CE4FF6">
        <w:rPr>
          <w:rFonts w:eastAsia="Times New Roman"/>
          <w:szCs w:val="24"/>
        </w:rPr>
        <w:t>έχου</w:t>
      </w:r>
      <w:r>
        <w:rPr>
          <w:rFonts w:eastAsia="Times New Roman"/>
          <w:szCs w:val="24"/>
        </w:rPr>
        <w:t>με ένα νομοσχέδιο που δικαιολογεί εκ</w:t>
      </w:r>
      <w:r w:rsidRPr="00CE4FF6">
        <w:rPr>
          <w:rFonts w:eastAsia="Times New Roman"/>
          <w:szCs w:val="24"/>
        </w:rPr>
        <w:t xml:space="preserve"> των πραγμάτων τον τίτλο του </w:t>
      </w:r>
      <w:r>
        <w:rPr>
          <w:rFonts w:eastAsia="Times New Roman"/>
          <w:szCs w:val="24"/>
        </w:rPr>
        <w:t>«</w:t>
      </w:r>
      <w:r w:rsidRPr="00CE4FF6">
        <w:rPr>
          <w:rFonts w:eastAsia="Times New Roman"/>
          <w:szCs w:val="24"/>
        </w:rPr>
        <w:t>κατεπείγοντος</w:t>
      </w:r>
      <w:r>
        <w:rPr>
          <w:rFonts w:eastAsia="Times New Roman"/>
          <w:szCs w:val="24"/>
        </w:rPr>
        <w:t>»</w:t>
      </w:r>
      <w:r w:rsidRPr="00CE4FF6">
        <w:rPr>
          <w:rFonts w:eastAsia="Times New Roman"/>
          <w:szCs w:val="24"/>
        </w:rPr>
        <w:t xml:space="preserve"> και σε κάθε περίπτωση ένα νομοσχ</w:t>
      </w:r>
      <w:r w:rsidRPr="00CE4FF6">
        <w:rPr>
          <w:rFonts w:eastAsia="Times New Roman"/>
          <w:szCs w:val="24"/>
        </w:rPr>
        <w:t>έδιο κατατεθειμένο στη Βουλή</w:t>
      </w:r>
      <w:r>
        <w:rPr>
          <w:rFonts w:eastAsia="Times New Roman"/>
          <w:szCs w:val="24"/>
        </w:rPr>
        <w:t>,</w:t>
      </w:r>
      <w:r w:rsidRPr="00CE4FF6">
        <w:rPr>
          <w:rFonts w:eastAsia="Times New Roman"/>
          <w:szCs w:val="24"/>
        </w:rPr>
        <w:t xml:space="preserve"> αναρτημένο και διαθέσιμο σε όλους</w:t>
      </w:r>
      <w:r>
        <w:rPr>
          <w:rFonts w:eastAsia="Times New Roman"/>
          <w:szCs w:val="24"/>
        </w:rPr>
        <w:t>,</w:t>
      </w:r>
      <w:r w:rsidRPr="00CE4FF6">
        <w:rPr>
          <w:rFonts w:eastAsia="Times New Roman"/>
          <w:szCs w:val="24"/>
        </w:rPr>
        <w:t xml:space="preserve"> ένα νομοσχέδιο για το οποίο</w:t>
      </w:r>
      <w:r>
        <w:rPr>
          <w:rFonts w:eastAsia="Times New Roman"/>
          <w:szCs w:val="24"/>
        </w:rPr>
        <w:t xml:space="preserve"> έγινε και γίνεται </w:t>
      </w:r>
      <w:r>
        <w:rPr>
          <w:rFonts w:eastAsia="Times New Roman"/>
          <w:szCs w:val="24"/>
        </w:rPr>
        <w:t xml:space="preserve">ανοικτός </w:t>
      </w:r>
      <w:r>
        <w:rPr>
          <w:rFonts w:eastAsia="Times New Roman"/>
          <w:szCs w:val="24"/>
        </w:rPr>
        <w:t>κοινοβουλευτικός</w:t>
      </w:r>
      <w:r w:rsidRPr="00CE4FF6">
        <w:rPr>
          <w:rFonts w:eastAsia="Times New Roman"/>
          <w:szCs w:val="24"/>
        </w:rPr>
        <w:t xml:space="preserve"> διάλογος και ασκείται ελεύθερα η όποια κριτική</w:t>
      </w:r>
      <w:r>
        <w:rPr>
          <w:rFonts w:eastAsia="Times New Roman"/>
          <w:szCs w:val="24"/>
        </w:rPr>
        <w:t xml:space="preserve">. Αυτά </w:t>
      </w:r>
      <w:r w:rsidRPr="00CE4FF6">
        <w:rPr>
          <w:rFonts w:eastAsia="Times New Roman"/>
          <w:szCs w:val="24"/>
        </w:rPr>
        <w:t xml:space="preserve">τα λέω για </w:t>
      </w:r>
      <w:r>
        <w:rPr>
          <w:rFonts w:eastAsia="Times New Roman"/>
          <w:szCs w:val="24"/>
        </w:rPr>
        <w:t>τους</w:t>
      </w:r>
      <w:r w:rsidRPr="00CE4FF6">
        <w:rPr>
          <w:rFonts w:eastAsia="Times New Roman"/>
          <w:szCs w:val="24"/>
        </w:rPr>
        <w:t xml:space="preserve"> όψιμο</w:t>
      </w:r>
      <w:r>
        <w:rPr>
          <w:rFonts w:eastAsia="Times New Roman"/>
          <w:szCs w:val="24"/>
        </w:rPr>
        <w:t>υ</w:t>
      </w:r>
      <w:r w:rsidRPr="00CE4FF6">
        <w:rPr>
          <w:rFonts w:eastAsia="Times New Roman"/>
          <w:szCs w:val="24"/>
        </w:rPr>
        <w:t>ς υποστηρικτές της δήθεν διαφάνειας</w:t>
      </w:r>
      <w:r>
        <w:rPr>
          <w:rFonts w:eastAsia="Times New Roman"/>
          <w:szCs w:val="24"/>
        </w:rPr>
        <w:t>.</w:t>
      </w:r>
    </w:p>
    <w:p w14:paraId="5218D84D" w14:textId="77777777" w:rsidR="00BE48FC" w:rsidRDefault="008F016C">
      <w:pPr>
        <w:spacing w:line="600" w:lineRule="auto"/>
        <w:ind w:firstLine="720"/>
        <w:jc w:val="both"/>
        <w:rPr>
          <w:rFonts w:eastAsia="Times New Roman"/>
          <w:szCs w:val="24"/>
        </w:rPr>
      </w:pPr>
      <w:r>
        <w:rPr>
          <w:rFonts w:eastAsia="Times New Roman"/>
          <w:szCs w:val="24"/>
        </w:rPr>
        <w:t>Είπα</w:t>
      </w:r>
      <w:r w:rsidRPr="00CE4FF6">
        <w:rPr>
          <w:rFonts w:eastAsia="Times New Roman"/>
          <w:szCs w:val="24"/>
        </w:rPr>
        <w:t xml:space="preserve"> στ</w:t>
      </w:r>
      <w:r w:rsidRPr="00CE4FF6">
        <w:rPr>
          <w:rFonts w:eastAsia="Times New Roman"/>
          <w:szCs w:val="24"/>
        </w:rPr>
        <w:t>ην αρχή της ομιλίας μου ότι το νομοσχέδιο είναι κυρίως τακτοποιητικό</w:t>
      </w:r>
      <w:r>
        <w:rPr>
          <w:rFonts w:eastAsia="Times New Roman"/>
          <w:szCs w:val="24"/>
        </w:rPr>
        <w:t>. Ω</w:t>
      </w:r>
      <w:r w:rsidRPr="00CE4FF6">
        <w:rPr>
          <w:rFonts w:eastAsia="Times New Roman"/>
          <w:szCs w:val="24"/>
        </w:rPr>
        <w:t>στόσο</w:t>
      </w:r>
      <w:r>
        <w:rPr>
          <w:rFonts w:eastAsia="Times New Roman"/>
          <w:szCs w:val="24"/>
        </w:rPr>
        <w:t>,</w:t>
      </w:r>
      <w:r w:rsidRPr="00CE4FF6">
        <w:rPr>
          <w:rFonts w:eastAsia="Times New Roman"/>
          <w:szCs w:val="24"/>
        </w:rPr>
        <w:t xml:space="preserve"> όλοι γνωρίζουμε ότι στην κοινοβουλευτική διαδικασία δεν υπάρχει στην πραγματικότητα τίποτε απλά διεκπεραιωτικό</w:t>
      </w:r>
      <w:r>
        <w:rPr>
          <w:rFonts w:eastAsia="Times New Roman"/>
          <w:szCs w:val="24"/>
        </w:rPr>
        <w:t>. Οι</w:t>
      </w:r>
      <w:r w:rsidRPr="00CE4FF6">
        <w:rPr>
          <w:rFonts w:eastAsia="Times New Roman"/>
          <w:szCs w:val="24"/>
        </w:rPr>
        <w:t xml:space="preserve"> τεχνικές διαστάσεις του νομοθετήματος που συζητάμε</w:t>
      </w:r>
      <w:r>
        <w:rPr>
          <w:rFonts w:eastAsia="Times New Roman"/>
          <w:szCs w:val="24"/>
        </w:rPr>
        <w:t>,</w:t>
      </w:r>
      <w:r w:rsidRPr="00CE4FF6">
        <w:rPr>
          <w:rFonts w:eastAsia="Times New Roman"/>
          <w:szCs w:val="24"/>
        </w:rPr>
        <w:t xml:space="preserve"> καλύφθηκα</w:t>
      </w:r>
      <w:r>
        <w:rPr>
          <w:rFonts w:eastAsia="Times New Roman"/>
          <w:szCs w:val="24"/>
        </w:rPr>
        <w:t>ν</w:t>
      </w:r>
      <w:r w:rsidRPr="00CE4FF6">
        <w:rPr>
          <w:rFonts w:eastAsia="Times New Roman"/>
          <w:szCs w:val="24"/>
        </w:rPr>
        <w:t xml:space="preserve"> </w:t>
      </w:r>
      <w:r w:rsidRPr="00CE4FF6">
        <w:rPr>
          <w:rFonts w:eastAsia="Times New Roman"/>
          <w:szCs w:val="24"/>
        </w:rPr>
        <w:t xml:space="preserve">πλήρως από τον εισηγητή </w:t>
      </w:r>
      <w:r>
        <w:rPr>
          <w:rFonts w:eastAsia="Times New Roman"/>
          <w:szCs w:val="24"/>
        </w:rPr>
        <w:t xml:space="preserve">μας και </w:t>
      </w:r>
      <w:r>
        <w:rPr>
          <w:rFonts w:eastAsia="Times New Roman"/>
          <w:szCs w:val="24"/>
        </w:rPr>
        <w:lastRenderedPageBreak/>
        <w:t>από τον Υ</w:t>
      </w:r>
      <w:r w:rsidRPr="00CE4FF6">
        <w:rPr>
          <w:rFonts w:eastAsia="Times New Roman"/>
          <w:szCs w:val="24"/>
        </w:rPr>
        <w:t>πουργό</w:t>
      </w:r>
      <w:r>
        <w:rPr>
          <w:rFonts w:eastAsia="Times New Roman"/>
          <w:szCs w:val="24"/>
        </w:rPr>
        <w:t>. Ε</w:t>
      </w:r>
      <w:r w:rsidRPr="00CE4FF6">
        <w:rPr>
          <w:rFonts w:eastAsia="Times New Roman"/>
          <w:szCs w:val="24"/>
        </w:rPr>
        <w:t>πομένως</w:t>
      </w:r>
      <w:r>
        <w:rPr>
          <w:rFonts w:eastAsia="Times New Roman"/>
          <w:szCs w:val="24"/>
        </w:rPr>
        <w:t>,</w:t>
      </w:r>
      <w:r w:rsidRPr="00CE4FF6">
        <w:rPr>
          <w:rFonts w:eastAsia="Times New Roman"/>
          <w:szCs w:val="24"/>
        </w:rPr>
        <w:t xml:space="preserve"> δεν είναι σκόπιμο </w:t>
      </w:r>
      <w:r>
        <w:rPr>
          <w:rFonts w:eastAsia="Times New Roman"/>
          <w:szCs w:val="24"/>
        </w:rPr>
        <w:t>ή</w:t>
      </w:r>
      <w:r w:rsidRPr="00CE4FF6">
        <w:rPr>
          <w:rFonts w:eastAsia="Times New Roman"/>
          <w:szCs w:val="24"/>
        </w:rPr>
        <w:t xml:space="preserve"> απαραίτητο να επαναλάβουμε κάτι ως προς αυτές</w:t>
      </w:r>
      <w:r>
        <w:rPr>
          <w:rFonts w:eastAsia="Times New Roman"/>
          <w:szCs w:val="24"/>
        </w:rPr>
        <w:t xml:space="preserve">. Αρκεί </w:t>
      </w:r>
      <w:r w:rsidRPr="00CE4FF6">
        <w:rPr>
          <w:rFonts w:eastAsia="Times New Roman"/>
          <w:szCs w:val="24"/>
        </w:rPr>
        <w:t xml:space="preserve">να επισημανθεί ότι με αυτό επιχειρείται μεταξύ </w:t>
      </w:r>
      <w:r>
        <w:rPr>
          <w:rFonts w:eastAsia="Times New Roman"/>
          <w:szCs w:val="24"/>
        </w:rPr>
        <w:t>άλλων η</w:t>
      </w:r>
      <w:r w:rsidRPr="00CE4FF6">
        <w:rPr>
          <w:rFonts w:eastAsia="Times New Roman"/>
          <w:szCs w:val="24"/>
        </w:rPr>
        <w:t xml:space="preserve"> ρύθμιση οικονομικών εκκρεμοτήτων που προέκυψαν από την </w:t>
      </w:r>
      <w:r>
        <w:rPr>
          <w:rFonts w:eastAsia="Times New Roman"/>
          <w:szCs w:val="24"/>
        </w:rPr>
        <w:t>ανάγκη ταχείας</w:t>
      </w:r>
      <w:r>
        <w:rPr>
          <w:rFonts w:eastAsia="Times New Roman"/>
          <w:szCs w:val="24"/>
        </w:rPr>
        <w:t xml:space="preserve"> ανταπόκρισης του Υ</w:t>
      </w:r>
      <w:r w:rsidRPr="00CE4FF6">
        <w:rPr>
          <w:rFonts w:eastAsia="Times New Roman"/>
          <w:szCs w:val="24"/>
        </w:rPr>
        <w:t xml:space="preserve">πουργείου στις απαιτήσεις της διαχείρισης των ιδιαιτέρως </w:t>
      </w:r>
      <w:r>
        <w:rPr>
          <w:rFonts w:eastAsia="Times New Roman"/>
          <w:szCs w:val="24"/>
        </w:rPr>
        <w:t>αυξημένων ροών,</w:t>
      </w:r>
      <w:r w:rsidRPr="00CE4FF6">
        <w:rPr>
          <w:rFonts w:eastAsia="Times New Roman"/>
          <w:szCs w:val="24"/>
        </w:rPr>
        <w:t xml:space="preserve"> σε συνδυασμό με τον αντικειμενικό χρονικό περιορισμό της λήξης του τρέχοντος οικονομικού έτους</w:t>
      </w:r>
      <w:r>
        <w:rPr>
          <w:rFonts w:eastAsia="Times New Roman"/>
          <w:szCs w:val="24"/>
        </w:rPr>
        <w:t>.</w:t>
      </w:r>
    </w:p>
    <w:p w14:paraId="5218D84E" w14:textId="77777777" w:rsidR="00BE48FC" w:rsidRDefault="008F016C">
      <w:pPr>
        <w:spacing w:line="600" w:lineRule="auto"/>
        <w:ind w:firstLine="720"/>
        <w:jc w:val="both"/>
        <w:rPr>
          <w:rFonts w:eastAsia="Times New Roman"/>
          <w:szCs w:val="24"/>
        </w:rPr>
      </w:pPr>
      <w:r>
        <w:rPr>
          <w:rFonts w:eastAsia="Times New Roman"/>
          <w:szCs w:val="24"/>
        </w:rPr>
        <w:t>Όμως,</w:t>
      </w:r>
      <w:r w:rsidRPr="00CE4FF6">
        <w:rPr>
          <w:rFonts w:eastAsia="Times New Roman"/>
          <w:szCs w:val="24"/>
        </w:rPr>
        <w:t xml:space="preserve"> κυρίες και κύριοι</w:t>
      </w:r>
      <w:r>
        <w:rPr>
          <w:rFonts w:eastAsia="Times New Roman"/>
          <w:szCs w:val="24"/>
        </w:rPr>
        <w:t>,</w:t>
      </w:r>
      <w:r w:rsidRPr="00CE4FF6">
        <w:rPr>
          <w:rFonts w:eastAsia="Times New Roman"/>
          <w:szCs w:val="24"/>
        </w:rPr>
        <w:t xml:space="preserve"> είναι χρήσιμο</w:t>
      </w:r>
      <w:r>
        <w:rPr>
          <w:rFonts w:eastAsia="Times New Roman"/>
          <w:szCs w:val="24"/>
        </w:rPr>
        <w:t>,</w:t>
      </w:r>
      <w:r w:rsidRPr="00CE4FF6">
        <w:rPr>
          <w:rFonts w:eastAsia="Times New Roman"/>
          <w:szCs w:val="24"/>
        </w:rPr>
        <w:t xml:space="preserve"> σκόπιμο και αναγκαίο να μιλήσουμε για το ιστορικό και πολιτικό πλαίσιο</w:t>
      </w:r>
      <w:r>
        <w:rPr>
          <w:rFonts w:eastAsia="Times New Roman"/>
          <w:szCs w:val="24"/>
        </w:rPr>
        <w:t>,</w:t>
      </w:r>
      <w:r w:rsidRPr="00CE4FF6">
        <w:rPr>
          <w:rFonts w:eastAsia="Times New Roman"/>
          <w:szCs w:val="24"/>
        </w:rPr>
        <w:t xml:space="preserve"> μέσα στο οποίο προέκυψε η αναγκαιότητα για το εν</w:t>
      </w:r>
      <w:r>
        <w:rPr>
          <w:rFonts w:eastAsia="Times New Roman"/>
          <w:szCs w:val="24"/>
        </w:rPr>
        <w:t xml:space="preserve"> </w:t>
      </w:r>
      <w:r w:rsidRPr="00CE4FF6">
        <w:rPr>
          <w:rFonts w:eastAsia="Times New Roman"/>
          <w:szCs w:val="24"/>
        </w:rPr>
        <w:t>λόγω νομοσχέδιο</w:t>
      </w:r>
      <w:r>
        <w:rPr>
          <w:rFonts w:eastAsia="Times New Roman"/>
          <w:szCs w:val="24"/>
        </w:rPr>
        <w:t>. Ό</w:t>
      </w:r>
      <w:r w:rsidRPr="00CE4FF6">
        <w:rPr>
          <w:rFonts w:eastAsia="Times New Roman"/>
          <w:szCs w:val="24"/>
        </w:rPr>
        <w:t>λες και όλοι γνωρίζουμε ότι το 2018 παρατηρήθηκε μία αύξηση των προσφυγικών και μεταναστευτικών ροών</w:t>
      </w:r>
      <w:r>
        <w:rPr>
          <w:rFonts w:eastAsia="Times New Roman"/>
          <w:szCs w:val="24"/>
        </w:rPr>
        <w:t>,</w:t>
      </w:r>
      <w:r w:rsidRPr="00CE4FF6">
        <w:rPr>
          <w:rFonts w:eastAsia="Times New Roman"/>
          <w:szCs w:val="24"/>
        </w:rPr>
        <w:t xml:space="preserve"> σημαντική σε σ</w:t>
      </w:r>
      <w:r w:rsidRPr="00CE4FF6">
        <w:rPr>
          <w:rFonts w:eastAsia="Times New Roman"/>
          <w:szCs w:val="24"/>
        </w:rPr>
        <w:t>χέση με το προηγούμενο έτος</w:t>
      </w:r>
      <w:r>
        <w:rPr>
          <w:rFonts w:eastAsia="Times New Roman"/>
          <w:szCs w:val="24"/>
        </w:rPr>
        <w:t>. Τ</w:t>
      </w:r>
      <w:r w:rsidRPr="00CE4FF6">
        <w:rPr>
          <w:rFonts w:eastAsia="Times New Roman"/>
          <w:szCs w:val="24"/>
        </w:rPr>
        <w:t>ο γεγονός αυτό είχε ως</w:t>
      </w:r>
      <w:r>
        <w:rPr>
          <w:rFonts w:eastAsia="Times New Roman"/>
          <w:szCs w:val="24"/>
        </w:rPr>
        <w:t xml:space="preserve"> αποτέλεσμα τον υπερπληθυσμό στα</w:t>
      </w:r>
      <w:r w:rsidRPr="00CE4FF6">
        <w:rPr>
          <w:rFonts w:eastAsia="Times New Roman"/>
          <w:szCs w:val="24"/>
        </w:rPr>
        <w:t xml:space="preserve"> </w:t>
      </w:r>
      <w:r>
        <w:rPr>
          <w:rFonts w:eastAsia="Times New Roman"/>
          <w:szCs w:val="24"/>
        </w:rPr>
        <w:t>κ</w:t>
      </w:r>
      <w:r w:rsidRPr="00CE4FF6">
        <w:rPr>
          <w:rFonts w:eastAsia="Times New Roman"/>
          <w:szCs w:val="24"/>
        </w:rPr>
        <w:t xml:space="preserve">έντρο </w:t>
      </w:r>
      <w:r>
        <w:rPr>
          <w:rFonts w:eastAsia="Times New Roman"/>
          <w:szCs w:val="24"/>
        </w:rPr>
        <w:t>υ</w:t>
      </w:r>
      <w:r w:rsidRPr="00CE4FF6">
        <w:rPr>
          <w:rFonts w:eastAsia="Times New Roman"/>
          <w:szCs w:val="24"/>
        </w:rPr>
        <w:t xml:space="preserve">ποδοχής </w:t>
      </w:r>
      <w:r w:rsidRPr="00CE4FF6">
        <w:rPr>
          <w:rFonts w:eastAsia="Times New Roman"/>
          <w:szCs w:val="24"/>
        </w:rPr>
        <w:t>των νησιών του Αιγαίου</w:t>
      </w:r>
      <w:r>
        <w:rPr>
          <w:rFonts w:eastAsia="Times New Roman"/>
          <w:szCs w:val="24"/>
        </w:rPr>
        <w:t xml:space="preserve">. </w:t>
      </w:r>
    </w:p>
    <w:p w14:paraId="5218D84F" w14:textId="77777777" w:rsidR="00BE48FC" w:rsidRDefault="008F016C">
      <w:pPr>
        <w:spacing w:line="600" w:lineRule="auto"/>
        <w:ind w:firstLine="720"/>
        <w:jc w:val="both"/>
        <w:rPr>
          <w:rFonts w:eastAsia="Times New Roman"/>
          <w:szCs w:val="24"/>
        </w:rPr>
      </w:pPr>
      <w:r>
        <w:rPr>
          <w:rFonts w:eastAsia="Times New Roman"/>
          <w:szCs w:val="24"/>
        </w:rPr>
        <w:t>Εδώ</w:t>
      </w:r>
      <w:r w:rsidRPr="00CE4FF6">
        <w:rPr>
          <w:rFonts w:eastAsia="Times New Roman"/>
          <w:szCs w:val="24"/>
        </w:rPr>
        <w:t xml:space="preserve"> δεν θα ήθελα να </w:t>
      </w:r>
      <w:r>
        <w:rPr>
          <w:rFonts w:eastAsia="Times New Roman"/>
          <w:szCs w:val="24"/>
        </w:rPr>
        <w:t>υπεισέλθουμε</w:t>
      </w:r>
      <w:r w:rsidRPr="00CE4FF6">
        <w:rPr>
          <w:rFonts w:eastAsia="Times New Roman"/>
          <w:szCs w:val="24"/>
        </w:rPr>
        <w:t xml:space="preserve"> στις </w:t>
      </w:r>
      <w:r>
        <w:rPr>
          <w:rFonts w:eastAsia="Times New Roman"/>
          <w:szCs w:val="24"/>
        </w:rPr>
        <w:t>λεπτομέρειες της διαβόητης κοινή</w:t>
      </w:r>
      <w:r w:rsidRPr="00CE4FF6">
        <w:rPr>
          <w:rFonts w:eastAsia="Times New Roman"/>
          <w:szCs w:val="24"/>
        </w:rPr>
        <w:t xml:space="preserve">ς </w:t>
      </w:r>
      <w:r>
        <w:rPr>
          <w:rFonts w:eastAsia="Times New Roman"/>
          <w:szCs w:val="24"/>
        </w:rPr>
        <w:t>δήλωσης Ε</w:t>
      </w:r>
      <w:r w:rsidRPr="00CE4FF6">
        <w:rPr>
          <w:rFonts w:eastAsia="Times New Roman"/>
          <w:szCs w:val="24"/>
        </w:rPr>
        <w:t xml:space="preserve">υρωπαϊκής </w:t>
      </w:r>
      <w:r>
        <w:rPr>
          <w:rFonts w:eastAsia="Times New Roman"/>
          <w:szCs w:val="24"/>
        </w:rPr>
        <w:t>Ένωσης-</w:t>
      </w:r>
      <w:r w:rsidRPr="00CE4FF6">
        <w:rPr>
          <w:rFonts w:eastAsia="Times New Roman"/>
          <w:szCs w:val="24"/>
        </w:rPr>
        <w:t>Τουρκίας</w:t>
      </w:r>
      <w:r>
        <w:rPr>
          <w:rFonts w:eastAsia="Times New Roman"/>
          <w:szCs w:val="24"/>
        </w:rPr>
        <w:t>. Άλλωστε,</w:t>
      </w:r>
      <w:r w:rsidRPr="00CE4FF6">
        <w:rPr>
          <w:rFonts w:eastAsia="Times New Roman"/>
          <w:szCs w:val="24"/>
        </w:rPr>
        <w:t xml:space="preserve"> δεν είναι της</w:t>
      </w:r>
      <w:r w:rsidRPr="00CE4FF6">
        <w:rPr>
          <w:rFonts w:eastAsia="Times New Roman"/>
          <w:szCs w:val="24"/>
        </w:rPr>
        <w:t xml:space="preserve"> παρούσης</w:t>
      </w:r>
      <w:r>
        <w:rPr>
          <w:rFonts w:eastAsia="Times New Roman"/>
          <w:szCs w:val="24"/>
        </w:rPr>
        <w:t>. Το</w:t>
      </w:r>
      <w:r w:rsidRPr="00CE4FF6">
        <w:rPr>
          <w:rFonts w:eastAsia="Times New Roman"/>
          <w:szCs w:val="24"/>
        </w:rPr>
        <w:t xml:space="preserve"> ζήτημα αυτό</w:t>
      </w:r>
      <w:r>
        <w:rPr>
          <w:rFonts w:eastAsia="Times New Roman"/>
          <w:szCs w:val="24"/>
        </w:rPr>
        <w:t>,</w:t>
      </w:r>
      <w:r w:rsidRPr="00CE4FF6">
        <w:rPr>
          <w:rFonts w:eastAsia="Times New Roman"/>
          <w:szCs w:val="24"/>
        </w:rPr>
        <w:t xml:space="preserve"> όπως και η α</w:t>
      </w:r>
      <w:r w:rsidRPr="00CE4FF6">
        <w:rPr>
          <w:rFonts w:eastAsia="Times New Roman"/>
          <w:szCs w:val="24"/>
        </w:rPr>
        <w:lastRenderedPageBreak/>
        <w:t xml:space="preserve">νεπάρκεια και η απροθυμία πολλών ευρωπαϊκών κρατών να ανταποκριθούν στις διεθνείς </w:t>
      </w:r>
      <w:r>
        <w:rPr>
          <w:rFonts w:eastAsia="Times New Roman"/>
          <w:szCs w:val="24"/>
        </w:rPr>
        <w:t xml:space="preserve">τους </w:t>
      </w:r>
      <w:r w:rsidRPr="00CE4FF6">
        <w:rPr>
          <w:rFonts w:eastAsia="Times New Roman"/>
          <w:szCs w:val="24"/>
        </w:rPr>
        <w:t>υποχρεώσεις</w:t>
      </w:r>
      <w:r>
        <w:rPr>
          <w:rFonts w:eastAsia="Times New Roman"/>
          <w:szCs w:val="24"/>
        </w:rPr>
        <w:t>,</w:t>
      </w:r>
      <w:r w:rsidRPr="00CE4FF6">
        <w:rPr>
          <w:rFonts w:eastAsia="Times New Roman"/>
          <w:szCs w:val="24"/>
        </w:rPr>
        <w:t xml:space="preserve"> έχει επανειλημμένως </w:t>
      </w:r>
      <w:r>
        <w:rPr>
          <w:rFonts w:eastAsia="Times New Roman"/>
          <w:szCs w:val="24"/>
        </w:rPr>
        <w:t>στηλιτευθεί</w:t>
      </w:r>
      <w:r w:rsidRPr="00CE4FF6">
        <w:rPr>
          <w:rFonts w:eastAsia="Times New Roman"/>
          <w:szCs w:val="24"/>
        </w:rPr>
        <w:t xml:space="preserve"> τόσο στην Ευρωπαϊκή Ένωση</w:t>
      </w:r>
      <w:r>
        <w:rPr>
          <w:rFonts w:eastAsia="Times New Roman"/>
          <w:szCs w:val="24"/>
        </w:rPr>
        <w:t>, όσο και στο Σ</w:t>
      </w:r>
      <w:r w:rsidRPr="00CE4FF6">
        <w:rPr>
          <w:rFonts w:eastAsia="Times New Roman"/>
          <w:szCs w:val="24"/>
        </w:rPr>
        <w:t>υμβούλιο της Ευρώπης</w:t>
      </w:r>
      <w:r>
        <w:rPr>
          <w:rFonts w:eastAsia="Times New Roman"/>
          <w:szCs w:val="24"/>
        </w:rPr>
        <w:t>,</w:t>
      </w:r>
      <w:r w:rsidRPr="00CE4FF6">
        <w:rPr>
          <w:rFonts w:eastAsia="Times New Roman"/>
          <w:szCs w:val="24"/>
        </w:rPr>
        <w:t xml:space="preserve"> όπου με κάθε ευκαιρία </w:t>
      </w:r>
      <w:r>
        <w:rPr>
          <w:rFonts w:eastAsia="Times New Roman"/>
          <w:szCs w:val="24"/>
        </w:rPr>
        <w:t>η</w:t>
      </w:r>
      <w:r>
        <w:rPr>
          <w:rFonts w:eastAsia="Times New Roman"/>
          <w:szCs w:val="24"/>
        </w:rPr>
        <w:t xml:space="preserve"> αντιπροσωπεία μας στην </w:t>
      </w:r>
      <w:r>
        <w:rPr>
          <w:rFonts w:eastAsia="Times New Roman"/>
          <w:szCs w:val="24"/>
        </w:rPr>
        <w:t>κοινοβουλευτική σ</w:t>
      </w:r>
      <w:r w:rsidRPr="00CE4FF6">
        <w:rPr>
          <w:rFonts w:eastAsia="Times New Roman"/>
          <w:szCs w:val="24"/>
        </w:rPr>
        <w:t>υνέλευση</w:t>
      </w:r>
      <w:r w:rsidRPr="00CE4FF6">
        <w:rPr>
          <w:rFonts w:eastAsia="Times New Roman"/>
          <w:szCs w:val="24"/>
        </w:rPr>
        <w:t xml:space="preserve"> επισημαίνει</w:t>
      </w:r>
      <w:r>
        <w:rPr>
          <w:rFonts w:eastAsia="Times New Roman"/>
          <w:szCs w:val="24"/>
        </w:rPr>
        <w:t>,</w:t>
      </w:r>
      <w:r w:rsidRPr="00CE4FF6">
        <w:rPr>
          <w:rFonts w:eastAsia="Times New Roman"/>
          <w:szCs w:val="24"/>
        </w:rPr>
        <w:t xml:space="preserve"> με θετική κατά κοινή ομολογία ανταπόκριση</w:t>
      </w:r>
      <w:r>
        <w:rPr>
          <w:rFonts w:eastAsia="Times New Roman"/>
          <w:szCs w:val="24"/>
        </w:rPr>
        <w:t>,</w:t>
      </w:r>
      <w:r w:rsidRPr="00CE4FF6">
        <w:rPr>
          <w:rFonts w:eastAsia="Times New Roman"/>
          <w:szCs w:val="24"/>
        </w:rPr>
        <w:t xml:space="preserve"> τις τεράστιες ευρ</w:t>
      </w:r>
      <w:r>
        <w:rPr>
          <w:rFonts w:eastAsia="Times New Roman"/>
          <w:szCs w:val="24"/>
        </w:rPr>
        <w:t>ωπαϊκές ευθύνες για το φαινόμενο.</w:t>
      </w:r>
    </w:p>
    <w:p w14:paraId="5218D850" w14:textId="77777777" w:rsidR="00BE48FC" w:rsidRDefault="008F016C">
      <w:pPr>
        <w:spacing w:line="600" w:lineRule="auto"/>
        <w:ind w:firstLine="720"/>
        <w:jc w:val="both"/>
        <w:rPr>
          <w:rFonts w:eastAsia="Times New Roman"/>
          <w:szCs w:val="24"/>
        </w:rPr>
      </w:pPr>
      <w:r>
        <w:rPr>
          <w:rFonts w:eastAsia="Times New Roman"/>
          <w:szCs w:val="24"/>
        </w:rPr>
        <w:t>Ας</w:t>
      </w:r>
      <w:r w:rsidRPr="00CE4FF6">
        <w:rPr>
          <w:rFonts w:eastAsia="Times New Roman"/>
          <w:szCs w:val="24"/>
        </w:rPr>
        <w:t xml:space="preserve"> μείνουμε στο πραγματικό</w:t>
      </w:r>
      <w:r>
        <w:rPr>
          <w:rFonts w:eastAsia="Times New Roman"/>
          <w:szCs w:val="24"/>
        </w:rPr>
        <w:t>, α</w:t>
      </w:r>
      <w:r w:rsidRPr="00CE4FF6">
        <w:rPr>
          <w:rFonts w:eastAsia="Times New Roman"/>
          <w:szCs w:val="24"/>
        </w:rPr>
        <w:t>ς μείνουμε στο αντικειμενικό γεγονός</w:t>
      </w:r>
      <w:r>
        <w:rPr>
          <w:rFonts w:eastAsia="Times New Roman"/>
          <w:szCs w:val="24"/>
        </w:rPr>
        <w:t>. Ε</w:t>
      </w:r>
      <w:r w:rsidRPr="00CE4FF6">
        <w:rPr>
          <w:rFonts w:eastAsia="Times New Roman"/>
          <w:szCs w:val="24"/>
        </w:rPr>
        <w:t>ίχαμε ένα σημαντικό πρόβλημα υπ</w:t>
      </w:r>
      <w:r w:rsidRPr="00CE4FF6">
        <w:rPr>
          <w:rFonts w:eastAsia="Times New Roman"/>
          <w:szCs w:val="24"/>
        </w:rPr>
        <w:t>ερπληθυσμού και έπρεπε να το αντιμετωπίσουμε</w:t>
      </w:r>
      <w:r>
        <w:rPr>
          <w:rFonts w:eastAsia="Times New Roman"/>
          <w:szCs w:val="24"/>
        </w:rPr>
        <w:t>. Ο ίδιος ο Υ</w:t>
      </w:r>
      <w:r w:rsidRPr="00CE4FF6">
        <w:rPr>
          <w:rFonts w:eastAsia="Times New Roman"/>
          <w:szCs w:val="24"/>
        </w:rPr>
        <w:t xml:space="preserve">πουργός </w:t>
      </w:r>
      <w:r>
        <w:rPr>
          <w:rFonts w:eastAsia="Times New Roman"/>
          <w:szCs w:val="24"/>
        </w:rPr>
        <w:t>δήλωσε</w:t>
      </w:r>
      <w:r w:rsidRPr="00CE4FF6">
        <w:rPr>
          <w:rFonts w:eastAsia="Times New Roman"/>
          <w:szCs w:val="24"/>
        </w:rPr>
        <w:t xml:space="preserve"> και νωρίτερα</w:t>
      </w:r>
      <w:r>
        <w:rPr>
          <w:rFonts w:eastAsia="Times New Roman"/>
          <w:szCs w:val="24"/>
        </w:rPr>
        <w:t xml:space="preserve"> –το </w:t>
      </w:r>
      <w:r w:rsidRPr="00CE4FF6">
        <w:rPr>
          <w:rFonts w:eastAsia="Times New Roman"/>
          <w:szCs w:val="24"/>
        </w:rPr>
        <w:t xml:space="preserve">έχει δηλώσει εντός και εκτός </w:t>
      </w:r>
      <w:r>
        <w:rPr>
          <w:rFonts w:eastAsia="Times New Roman"/>
          <w:szCs w:val="24"/>
        </w:rPr>
        <w:t xml:space="preserve">Βουλής σε </w:t>
      </w:r>
      <w:r w:rsidRPr="00CE4FF6">
        <w:rPr>
          <w:rFonts w:eastAsia="Times New Roman"/>
          <w:szCs w:val="24"/>
        </w:rPr>
        <w:t>κάθε ευκαιρία</w:t>
      </w:r>
      <w:r>
        <w:rPr>
          <w:rFonts w:eastAsia="Times New Roman"/>
          <w:szCs w:val="24"/>
        </w:rPr>
        <w:t>-</w:t>
      </w:r>
      <w:r w:rsidRPr="00CE4FF6">
        <w:rPr>
          <w:rFonts w:eastAsia="Times New Roman"/>
          <w:szCs w:val="24"/>
        </w:rPr>
        <w:t xml:space="preserve"> ότι πρώτη προτεραιότητα ήταν η αποσυμφόρηση των νησιών του Αιγαίου και η μεταφορά </w:t>
      </w:r>
      <w:r>
        <w:rPr>
          <w:rFonts w:eastAsia="Times New Roman"/>
          <w:szCs w:val="24"/>
        </w:rPr>
        <w:t>όσο</w:t>
      </w:r>
      <w:r w:rsidRPr="00CE4FF6">
        <w:rPr>
          <w:rFonts w:eastAsia="Times New Roman"/>
          <w:szCs w:val="24"/>
        </w:rPr>
        <w:t xml:space="preserve"> το δυνατόν περισσότερων ανθ</w:t>
      </w:r>
      <w:r w:rsidRPr="00CE4FF6">
        <w:rPr>
          <w:rFonts w:eastAsia="Times New Roman"/>
          <w:szCs w:val="24"/>
        </w:rPr>
        <w:t>ρώπων στην ενδοχώρα</w:t>
      </w:r>
      <w:r>
        <w:rPr>
          <w:rFonts w:eastAsia="Times New Roman"/>
          <w:szCs w:val="24"/>
        </w:rPr>
        <w:t>.</w:t>
      </w:r>
    </w:p>
    <w:p w14:paraId="5218D851" w14:textId="77777777" w:rsidR="00BE48FC" w:rsidRDefault="008F016C">
      <w:pPr>
        <w:spacing w:line="600" w:lineRule="auto"/>
        <w:ind w:firstLine="720"/>
        <w:contextualSpacing/>
        <w:jc w:val="both"/>
        <w:rPr>
          <w:rFonts w:eastAsia="Times New Roman" w:cs="Times New Roman"/>
          <w:szCs w:val="24"/>
        </w:rPr>
      </w:pPr>
      <w:r>
        <w:rPr>
          <w:rFonts w:eastAsia="Times New Roman" w:cs="Times New Roman"/>
          <w:szCs w:val="24"/>
        </w:rPr>
        <w:t>Π</w:t>
      </w:r>
      <w:r w:rsidRPr="006747E3">
        <w:rPr>
          <w:rFonts w:eastAsia="Times New Roman" w:cs="Times New Roman"/>
          <w:szCs w:val="24"/>
        </w:rPr>
        <w:t>έτυχε αυτή η επιχείρηση</w:t>
      </w:r>
      <w:r>
        <w:rPr>
          <w:rFonts w:eastAsia="Times New Roman" w:cs="Times New Roman"/>
          <w:szCs w:val="24"/>
        </w:rPr>
        <w:t>;</w:t>
      </w:r>
      <w:r w:rsidRPr="006747E3">
        <w:rPr>
          <w:rFonts w:eastAsia="Times New Roman" w:cs="Times New Roman"/>
          <w:szCs w:val="24"/>
        </w:rPr>
        <w:t xml:space="preserve"> </w:t>
      </w:r>
      <w:r>
        <w:rPr>
          <w:rFonts w:eastAsia="Times New Roman" w:cs="Times New Roman"/>
          <w:szCs w:val="24"/>
        </w:rPr>
        <w:t>Τ</w:t>
      </w:r>
      <w:r w:rsidRPr="006747E3">
        <w:rPr>
          <w:rFonts w:eastAsia="Times New Roman" w:cs="Times New Roman"/>
          <w:szCs w:val="24"/>
        </w:rPr>
        <w:t>α δεδομένα</w:t>
      </w:r>
      <w:r>
        <w:rPr>
          <w:rFonts w:eastAsia="Times New Roman" w:cs="Times New Roman"/>
          <w:szCs w:val="24"/>
        </w:rPr>
        <w:t xml:space="preserve"> είναι</w:t>
      </w:r>
      <w:r w:rsidRPr="006747E3">
        <w:rPr>
          <w:rFonts w:eastAsia="Times New Roman" w:cs="Times New Roman"/>
          <w:szCs w:val="24"/>
        </w:rPr>
        <w:t xml:space="preserve"> αδιάψευστος μάρτυρας ότι </w:t>
      </w:r>
      <w:r>
        <w:rPr>
          <w:rFonts w:eastAsia="Times New Roman" w:cs="Times New Roman"/>
          <w:szCs w:val="24"/>
        </w:rPr>
        <w:t xml:space="preserve">ναι, </w:t>
      </w:r>
      <w:r w:rsidRPr="006747E3">
        <w:rPr>
          <w:rFonts w:eastAsia="Times New Roman" w:cs="Times New Roman"/>
          <w:szCs w:val="24"/>
        </w:rPr>
        <w:t>πέτυχε</w:t>
      </w:r>
      <w:r>
        <w:rPr>
          <w:rFonts w:eastAsia="Times New Roman" w:cs="Times New Roman"/>
          <w:szCs w:val="24"/>
        </w:rPr>
        <w:t>.</w:t>
      </w:r>
      <w:r w:rsidRPr="006747E3">
        <w:rPr>
          <w:rFonts w:eastAsia="Times New Roman" w:cs="Times New Roman"/>
          <w:szCs w:val="24"/>
        </w:rPr>
        <w:t xml:space="preserve"> Υπάρχουν ακόμη προβλήματα</w:t>
      </w:r>
      <w:r>
        <w:rPr>
          <w:rFonts w:eastAsia="Times New Roman" w:cs="Times New Roman"/>
          <w:szCs w:val="24"/>
        </w:rPr>
        <w:t>;</w:t>
      </w:r>
      <w:r w:rsidRPr="006747E3">
        <w:rPr>
          <w:rFonts w:eastAsia="Times New Roman" w:cs="Times New Roman"/>
          <w:szCs w:val="24"/>
        </w:rPr>
        <w:t xml:space="preserve"> </w:t>
      </w:r>
      <w:r>
        <w:rPr>
          <w:rFonts w:eastAsia="Times New Roman" w:cs="Times New Roman"/>
          <w:szCs w:val="24"/>
        </w:rPr>
        <w:t>Ο</w:t>
      </w:r>
      <w:r w:rsidRPr="006747E3">
        <w:rPr>
          <w:rFonts w:eastAsia="Times New Roman" w:cs="Times New Roman"/>
          <w:szCs w:val="24"/>
        </w:rPr>
        <w:t>πωσδήποτε</w:t>
      </w:r>
      <w:r>
        <w:rPr>
          <w:rFonts w:eastAsia="Times New Roman" w:cs="Times New Roman"/>
          <w:szCs w:val="24"/>
        </w:rPr>
        <w:t>,</w:t>
      </w:r>
      <w:r w:rsidRPr="006747E3">
        <w:rPr>
          <w:rFonts w:eastAsia="Times New Roman" w:cs="Times New Roman"/>
          <w:szCs w:val="24"/>
        </w:rPr>
        <w:t xml:space="preserve"> πολλά και μεγάλα</w:t>
      </w:r>
      <w:r>
        <w:rPr>
          <w:rFonts w:eastAsia="Times New Roman" w:cs="Times New Roman"/>
          <w:szCs w:val="24"/>
        </w:rPr>
        <w:t>. Άλλω</w:t>
      </w:r>
      <w:r w:rsidRPr="006747E3">
        <w:rPr>
          <w:rFonts w:eastAsia="Times New Roman" w:cs="Times New Roman"/>
          <w:szCs w:val="24"/>
        </w:rPr>
        <w:t>στε</w:t>
      </w:r>
      <w:r>
        <w:rPr>
          <w:rFonts w:eastAsia="Times New Roman" w:cs="Times New Roman"/>
          <w:szCs w:val="24"/>
        </w:rPr>
        <w:t>,</w:t>
      </w:r>
      <w:r w:rsidRPr="006747E3">
        <w:rPr>
          <w:rFonts w:eastAsia="Times New Roman" w:cs="Times New Roman"/>
          <w:szCs w:val="24"/>
        </w:rPr>
        <w:t xml:space="preserve"> μακριά από μας οποιαδήποτε απόπειρα </w:t>
      </w:r>
      <w:r>
        <w:rPr>
          <w:rFonts w:eastAsia="Times New Roman" w:cs="Times New Roman"/>
          <w:szCs w:val="24"/>
        </w:rPr>
        <w:t>ωραιοποίησης</w:t>
      </w:r>
      <w:r w:rsidRPr="006747E3">
        <w:rPr>
          <w:rFonts w:eastAsia="Times New Roman" w:cs="Times New Roman"/>
          <w:szCs w:val="24"/>
        </w:rPr>
        <w:t xml:space="preserve"> μ</w:t>
      </w:r>
      <w:r>
        <w:rPr>
          <w:rFonts w:eastAsia="Times New Roman" w:cs="Times New Roman"/>
          <w:szCs w:val="24"/>
        </w:rPr>
        <w:t>ιας πολύ δύσκολης κατάστασης. Γι’</w:t>
      </w:r>
      <w:r w:rsidRPr="006747E3">
        <w:rPr>
          <w:rFonts w:eastAsia="Times New Roman" w:cs="Times New Roman"/>
          <w:szCs w:val="24"/>
        </w:rPr>
        <w:t xml:space="preserve"> αυτό εξάλλου και η προσπάθεια συνεχίζεται</w:t>
      </w:r>
      <w:r>
        <w:rPr>
          <w:rFonts w:eastAsia="Times New Roman" w:cs="Times New Roman"/>
          <w:szCs w:val="24"/>
        </w:rPr>
        <w:t>.</w:t>
      </w:r>
    </w:p>
    <w:p w14:paraId="5218D852" w14:textId="77777777" w:rsidR="00BE48FC" w:rsidRDefault="008F016C">
      <w:pPr>
        <w:spacing w:line="600" w:lineRule="auto"/>
        <w:ind w:firstLine="720"/>
        <w:contextualSpacing/>
        <w:jc w:val="both"/>
        <w:rPr>
          <w:rFonts w:eastAsia="Times New Roman" w:cs="Times New Roman"/>
          <w:szCs w:val="24"/>
        </w:rPr>
      </w:pPr>
      <w:r>
        <w:rPr>
          <w:rFonts w:eastAsia="Times New Roman" w:cs="Times New Roman"/>
          <w:szCs w:val="24"/>
        </w:rPr>
        <w:lastRenderedPageBreak/>
        <w:t>Θ</w:t>
      </w:r>
      <w:r w:rsidRPr="006747E3">
        <w:rPr>
          <w:rFonts w:eastAsia="Times New Roman" w:cs="Times New Roman"/>
          <w:szCs w:val="24"/>
        </w:rPr>
        <w:t>α κλείσω την ομιλία μου απευθύνοντα</w:t>
      </w:r>
      <w:r>
        <w:rPr>
          <w:rFonts w:eastAsia="Times New Roman" w:cs="Times New Roman"/>
          <w:szCs w:val="24"/>
        </w:rPr>
        <w:t>ς ένα ειλικρινές ερώτημα στην Α</w:t>
      </w:r>
      <w:r w:rsidRPr="006747E3">
        <w:rPr>
          <w:rFonts w:eastAsia="Times New Roman" w:cs="Times New Roman"/>
          <w:szCs w:val="24"/>
        </w:rPr>
        <w:t>ντιπολίτευση</w:t>
      </w:r>
      <w:r>
        <w:rPr>
          <w:rFonts w:eastAsia="Times New Roman" w:cs="Times New Roman"/>
          <w:szCs w:val="24"/>
        </w:rPr>
        <w:t>, ιδίως</w:t>
      </w:r>
      <w:r w:rsidRPr="006747E3">
        <w:rPr>
          <w:rFonts w:eastAsia="Times New Roman" w:cs="Times New Roman"/>
          <w:szCs w:val="24"/>
        </w:rPr>
        <w:t xml:space="preserve"> στους συναδέλφους που αυτοπροσδιορίζονται ως κεντροαριστερ</w:t>
      </w:r>
      <w:r>
        <w:rPr>
          <w:rFonts w:eastAsia="Times New Roman" w:cs="Times New Roman"/>
          <w:szCs w:val="24"/>
        </w:rPr>
        <w:t>οί</w:t>
      </w:r>
      <w:r w:rsidRPr="006747E3">
        <w:rPr>
          <w:rFonts w:eastAsia="Times New Roman" w:cs="Times New Roman"/>
          <w:szCs w:val="24"/>
        </w:rPr>
        <w:t xml:space="preserve"> και που θεωρούν </w:t>
      </w:r>
      <w:r>
        <w:rPr>
          <w:rFonts w:eastAsia="Times New Roman" w:cs="Times New Roman"/>
          <w:szCs w:val="24"/>
        </w:rPr>
        <w:t>-ως μη όφειλαν,</w:t>
      </w:r>
      <w:r w:rsidRPr="006747E3">
        <w:rPr>
          <w:rFonts w:eastAsia="Times New Roman" w:cs="Times New Roman"/>
          <w:szCs w:val="24"/>
        </w:rPr>
        <w:t xml:space="preserve"> κατά την άποψή μου</w:t>
      </w:r>
      <w:r>
        <w:rPr>
          <w:rFonts w:eastAsia="Times New Roman" w:cs="Times New Roman"/>
          <w:szCs w:val="24"/>
        </w:rPr>
        <w:t>- ότι έχουν</w:t>
      </w:r>
      <w:r w:rsidRPr="006747E3">
        <w:rPr>
          <w:rFonts w:eastAsia="Times New Roman" w:cs="Times New Roman"/>
          <w:szCs w:val="24"/>
        </w:rPr>
        <w:t xml:space="preserve"> αν</w:t>
      </w:r>
      <w:r w:rsidRPr="006747E3">
        <w:rPr>
          <w:rFonts w:eastAsia="Times New Roman" w:cs="Times New Roman"/>
          <w:szCs w:val="24"/>
        </w:rPr>
        <w:t>ακαλύψει ένα θέμα που προσφέρεται για μικροκομματική εκμετάλλευση</w:t>
      </w:r>
      <w:r>
        <w:rPr>
          <w:rFonts w:eastAsia="Times New Roman" w:cs="Times New Roman"/>
          <w:szCs w:val="24"/>
        </w:rPr>
        <w:t>, χωρίς, όμως,</w:t>
      </w:r>
      <w:r w:rsidRPr="006747E3">
        <w:rPr>
          <w:rFonts w:eastAsia="Times New Roman" w:cs="Times New Roman"/>
          <w:szCs w:val="24"/>
        </w:rPr>
        <w:t xml:space="preserve"> να προσκομίζουν το παραμικρό στοιχείο</w:t>
      </w:r>
      <w:r>
        <w:rPr>
          <w:rFonts w:eastAsia="Times New Roman" w:cs="Times New Roman"/>
          <w:szCs w:val="24"/>
        </w:rPr>
        <w:t>,</w:t>
      </w:r>
      <w:r w:rsidRPr="006747E3">
        <w:rPr>
          <w:rFonts w:eastAsia="Times New Roman" w:cs="Times New Roman"/>
          <w:szCs w:val="24"/>
        </w:rPr>
        <w:t xml:space="preserve"> παρά μόνο με υπονοούμενα </w:t>
      </w:r>
      <w:r>
        <w:rPr>
          <w:rFonts w:eastAsia="Times New Roman" w:cs="Times New Roman"/>
          <w:szCs w:val="24"/>
        </w:rPr>
        <w:t xml:space="preserve">και αοριστίες, </w:t>
      </w:r>
      <w:r w:rsidRPr="006747E3">
        <w:rPr>
          <w:rFonts w:eastAsia="Times New Roman" w:cs="Times New Roman"/>
          <w:szCs w:val="24"/>
        </w:rPr>
        <w:t xml:space="preserve"> που μοναδικό σκοπό έχουν τη δημιουργία εντυπώσεων</w:t>
      </w:r>
      <w:r>
        <w:rPr>
          <w:rFonts w:eastAsia="Times New Roman" w:cs="Times New Roman"/>
          <w:szCs w:val="24"/>
        </w:rPr>
        <w:t>, πάντα βεβαίως</w:t>
      </w:r>
      <w:r w:rsidRPr="006747E3">
        <w:rPr>
          <w:rFonts w:eastAsia="Times New Roman" w:cs="Times New Roman"/>
          <w:szCs w:val="24"/>
        </w:rPr>
        <w:t xml:space="preserve"> με την πρ</w:t>
      </w:r>
      <w:r>
        <w:rPr>
          <w:rFonts w:eastAsia="Times New Roman" w:cs="Times New Roman"/>
          <w:szCs w:val="24"/>
        </w:rPr>
        <w:t>όθυμη</w:t>
      </w:r>
      <w:r w:rsidRPr="006747E3">
        <w:rPr>
          <w:rFonts w:eastAsia="Times New Roman" w:cs="Times New Roman"/>
          <w:szCs w:val="24"/>
        </w:rPr>
        <w:t xml:space="preserve"> συνδρομή συγκεκρ</w:t>
      </w:r>
      <w:r w:rsidRPr="006747E3">
        <w:rPr>
          <w:rFonts w:eastAsia="Times New Roman" w:cs="Times New Roman"/>
          <w:szCs w:val="24"/>
        </w:rPr>
        <w:t xml:space="preserve">ιμένων </w:t>
      </w:r>
      <w:r>
        <w:rPr>
          <w:rFonts w:eastAsia="Times New Roman" w:cs="Times New Roman"/>
          <w:szCs w:val="24"/>
        </w:rPr>
        <w:t>Μ</w:t>
      </w:r>
      <w:r w:rsidRPr="006747E3">
        <w:rPr>
          <w:rFonts w:eastAsia="Times New Roman" w:cs="Times New Roman"/>
          <w:szCs w:val="24"/>
        </w:rPr>
        <w:t>έ</w:t>
      </w:r>
      <w:r>
        <w:rPr>
          <w:rFonts w:eastAsia="Times New Roman" w:cs="Times New Roman"/>
          <w:szCs w:val="24"/>
        </w:rPr>
        <w:t xml:space="preserve">σων </w:t>
      </w:r>
      <w:r>
        <w:rPr>
          <w:rFonts w:eastAsia="Times New Roman" w:cs="Times New Roman"/>
          <w:szCs w:val="24"/>
        </w:rPr>
        <w:t>Μ</w:t>
      </w:r>
      <w:r>
        <w:rPr>
          <w:rFonts w:eastAsia="Times New Roman" w:cs="Times New Roman"/>
          <w:szCs w:val="24"/>
        </w:rPr>
        <w:t xml:space="preserve">αζικής </w:t>
      </w:r>
      <w:r>
        <w:rPr>
          <w:rFonts w:eastAsia="Times New Roman" w:cs="Times New Roman"/>
          <w:szCs w:val="24"/>
        </w:rPr>
        <w:t>Ε</w:t>
      </w:r>
      <w:r>
        <w:rPr>
          <w:rFonts w:eastAsia="Times New Roman" w:cs="Times New Roman"/>
          <w:szCs w:val="24"/>
        </w:rPr>
        <w:t>νημέρωσης.</w:t>
      </w:r>
    </w:p>
    <w:p w14:paraId="5218D853" w14:textId="77777777" w:rsidR="00BE48FC" w:rsidRDefault="008F016C">
      <w:pPr>
        <w:spacing w:line="600" w:lineRule="auto"/>
        <w:ind w:firstLine="720"/>
        <w:contextualSpacing/>
        <w:jc w:val="both"/>
        <w:rPr>
          <w:rFonts w:eastAsia="Times New Roman" w:cs="Times New Roman"/>
          <w:szCs w:val="24"/>
        </w:rPr>
      </w:pPr>
      <w:r>
        <w:rPr>
          <w:rFonts w:eastAsia="Times New Roman" w:cs="Times New Roman"/>
          <w:szCs w:val="24"/>
        </w:rPr>
        <w:t>Έ</w:t>
      </w:r>
      <w:r w:rsidRPr="006747E3">
        <w:rPr>
          <w:rFonts w:eastAsia="Times New Roman" w:cs="Times New Roman"/>
          <w:szCs w:val="24"/>
        </w:rPr>
        <w:t>χετε</w:t>
      </w:r>
      <w:r>
        <w:rPr>
          <w:rFonts w:eastAsia="Times New Roman" w:cs="Times New Roman"/>
          <w:szCs w:val="24"/>
        </w:rPr>
        <w:t>,</w:t>
      </w:r>
      <w:r w:rsidRPr="006747E3">
        <w:rPr>
          <w:rFonts w:eastAsia="Times New Roman" w:cs="Times New Roman"/>
          <w:szCs w:val="24"/>
        </w:rPr>
        <w:t xml:space="preserve"> κυρίες και κύριοι</w:t>
      </w:r>
      <w:r>
        <w:rPr>
          <w:rFonts w:eastAsia="Times New Roman" w:cs="Times New Roman"/>
          <w:szCs w:val="24"/>
        </w:rPr>
        <w:t>,</w:t>
      </w:r>
      <w:r w:rsidRPr="006747E3">
        <w:rPr>
          <w:rFonts w:eastAsia="Times New Roman" w:cs="Times New Roman"/>
          <w:szCs w:val="24"/>
        </w:rPr>
        <w:t xml:space="preserve"> την ψευδαίσθηση ότι με αυτό</w:t>
      </w:r>
      <w:r>
        <w:rPr>
          <w:rFonts w:eastAsia="Times New Roman" w:cs="Times New Roman"/>
          <w:szCs w:val="24"/>
        </w:rPr>
        <w:t>ν</w:t>
      </w:r>
      <w:r w:rsidRPr="006747E3">
        <w:rPr>
          <w:rFonts w:eastAsia="Times New Roman" w:cs="Times New Roman"/>
          <w:szCs w:val="24"/>
        </w:rPr>
        <w:t xml:space="preserve"> τον τρόπο </w:t>
      </w:r>
      <w:r>
        <w:rPr>
          <w:rFonts w:eastAsia="Times New Roman" w:cs="Times New Roman"/>
          <w:szCs w:val="24"/>
        </w:rPr>
        <w:t>αντιπολίτευσης προσφέρετε</w:t>
      </w:r>
      <w:r w:rsidRPr="006747E3">
        <w:rPr>
          <w:rFonts w:eastAsia="Times New Roman" w:cs="Times New Roman"/>
          <w:szCs w:val="24"/>
        </w:rPr>
        <w:t xml:space="preserve"> καλή υπηρεσία στην υπόθεση της ορθολογικής διαχείρισης του προσφυγικού και μεταναστευτικού</w:t>
      </w:r>
      <w:r>
        <w:rPr>
          <w:rFonts w:eastAsia="Times New Roman" w:cs="Times New Roman"/>
          <w:szCs w:val="24"/>
        </w:rPr>
        <w:t>; Σ</w:t>
      </w:r>
      <w:r w:rsidRPr="006747E3">
        <w:rPr>
          <w:rFonts w:eastAsia="Times New Roman" w:cs="Times New Roman"/>
          <w:szCs w:val="24"/>
        </w:rPr>
        <w:t>ας ενδιαφέρει να έχετε μία θετική συνει</w:t>
      </w:r>
      <w:r w:rsidRPr="006747E3">
        <w:rPr>
          <w:rFonts w:eastAsia="Times New Roman" w:cs="Times New Roman"/>
          <w:szCs w:val="24"/>
        </w:rPr>
        <w:t>σφορά σε ένα ζήτημα που διαπερνά τις κομματικές γραμμές</w:t>
      </w:r>
      <w:r>
        <w:rPr>
          <w:rFonts w:eastAsia="Times New Roman" w:cs="Times New Roman"/>
          <w:szCs w:val="24"/>
        </w:rPr>
        <w:t>,</w:t>
      </w:r>
      <w:r w:rsidRPr="006747E3">
        <w:rPr>
          <w:rFonts w:eastAsia="Times New Roman" w:cs="Times New Roman"/>
          <w:szCs w:val="24"/>
        </w:rPr>
        <w:t xml:space="preserve"> αλλά έχει ξεκάθαρες ιδεολογικές και ταξικές διαστάσεις</w:t>
      </w:r>
      <w:r>
        <w:rPr>
          <w:rFonts w:eastAsia="Times New Roman" w:cs="Times New Roman"/>
          <w:szCs w:val="24"/>
        </w:rPr>
        <w:t>;</w:t>
      </w:r>
    </w:p>
    <w:p w14:paraId="5218D854" w14:textId="77777777" w:rsidR="00BE48FC" w:rsidRDefault="008F016C">
      <w:pPr>
        <w:spacing w:line="600" w:lineRule="auto"/>
        <w:ind w:firstLine="720"/>
        <w:contextualSpacing/>
        <w:jc w:val="both"/>
        <w:rPr>
          <w:rFonts w:eastAsia="Times New Roman" w:cs="Times New Roman"/>
          <w:szCs w:val="24"/>
        </w:rPr>
      </w:pPr>
      <w:r>
        <w:rPr>
          <w:rFonts w:eastAsia="Times New Roman" w:cs="Times New Roman"/>
          <w:szCs w:val="24"/>
        </w:rPr>
        <w:t>Εά</w:t>
      </w:r>
      <w:r w:rsidRPr="006747E3">
        <w:rPr>
          <w:rFonts w:eastAsia="Times New Roman" w:cs="Times New Roman"/>
          <w:szCs w:val="24"/>
        </w:rPr>
        <w:t xml:space="preserve">ν το τελευταίο ερώτημα δεν είναι απλώς ρητορικό </w:t>
      </w:r>
      <w:r>
        <w:rPr>
          <w:rFonts w:eastAsia="Times New Roman" w:cs="Times New Roman"/>
          <w:szCs w:val="24"/>
        </w:rPr>
        <w:t>-</w:t>
      </w:r>
      <w:r w:rsidRPr="006747E3">
        <w:rPr>
          <w:rFonts w:eastAsia="Times New Roman" w:cs="Times New Roman"/>
          <w:szCs w:val="24"/>
        </w:rPr>
        <w:t>και με αυτό κλείνω</w:t>
      </w:r>
      <w:r>
        <w:rPr>
          <w:rFonts w:eastAsia="Times New Roman" w:cs="Times New Roman"/>
          <w:szCs w:val="24"/>
        </w:rPr>
        <w:t>-</w:t>
      </w:r>
      <w:r w:rsidRPr="006747E3">
        <w:rPr>
          <w:rFonts w:eastAsia="Times New Roman" w:cs="Times New Roman"/>
          <w:szCs w:val="24"/>
        </w:rPr>
        <w:t xml:space="preserve"> όπως πολύ φοβάμαι ότι είναι</w:t>
      </w:r>
      <w:r>
        <w:rPr>
          <w:rFonts w:eastAsia="Times New Roman" w:cs="Times New Roman"/>
          <w:szCs w:val="24"/>
        </w:rPr>
        <w:t>,</w:t>
      </w:r>
      <w:r w:rsidRPr="006747E3">
        <w:rPr>
          <w:rFonts w:eastAsia="Times New Roman" w:cs="Times New Roman"/>
          <w:szCs w:val="24"/>
        </w:rPr>
        <w:t xml:space="preserve"> μήπως είναι η ώρα </w:t>
      </w:r>
      <w:r>
        <w:rPr>
          <w:rFonts w:eastAsia="Times New Roman" w:cs="Times New Roman"/>
          <w:szCs w:val="24"/>
        </w:rPr>
        <w:t>-</w:t>
      </w:r>
      <w:r w:rsidRPr="006747E3">
        <w:rPr>
          <w:rFonts w:eastAsia="Times New Roman" w:cs="Times New Roman"/>
          <w:szCs w:val="24"/>
        </w:rPr>
        <w:t>σας απευθύνω το ερώτημα</w:t>
      </w:r>
      <w:r>
        <w:rPr>
          <w:rFonts w:eastAsia="Times New Roman" w:cs="Times New Roman"/>
          <w:szCs w:val="24"/>
        </w:rPr>
        <w:t>-</w:t>
      </w:r>
      <w:r w:rsidRPr="006747E3">
        <w:rPr>
          <w:rFonts w:eastAsia="Times New Roman" w:cs="Times New Roman"/>
          <w:szCs w:val="24"/>
        </w:rPr>
        <w:t xml:space="preserve"> να αναθεωρήσετε τη στάση </w:t>
      </w:r>
      <w:r>
        <w:rPr>
          <w:rFonts w:eastAsia="Times New Roman" w:cs="Times New Roman"/>
          <w:szCs w:val="24"/>
        </w:rPr>
        <w:t>σας;</w:t>
      </w:r>
    </w:p>
    <w:p w14:paraId="5218D855" w14:textId="77777777" w:rsidR="00BE48FC" w:rsidRDefault="008F016C">
      <w:pPr>
        <w:spacing w:line="600" w:lineRule="auto"/>
        <w:ind w:firstLine="720"/>
        <w:jc w:val="both"/>
        <w:rPr>
          <w:rFonts w:eastAsia="Times New Roman" w:cs="Times New Roman"/>
          <w:szCs w:val="24"/>
        </w:rPr>
      </w:pPr>
      <w:r w:rsidRPr="006747E3">
        <w:rPr>
          <w:rFonts w:eastAsia="Times New Roman" w:cs="Times New Roman"/>
          <w:szCs w:val="24"/>
        </w:rPr>
        <w:t>Σας ευχαριστώ</w:t>
      </w:r>
      <w:r>
        <w:rPr>
          <w:rFonts w:eastAsia="Times New Roman" w:cs="Times New Roman"/>
          <w:szCs w:val="24"/>
        </w:rPr>
        <w:t xml:space="preserve">. </w:t>
      </w:r>
    </w:p>
    <w:p w14:paraId="5218D856" w14:textId="77777777" w:rsidR="00BE48FC" w:rsidRDefault="008F016C">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w:t>
      </w:r>
      <w:r w:rsidRPr="00EE688D">
        <w:rPr>
          <w:rFonts w:eastAsia="Times New Roman" w:cs="Times New Roman"/>
          <w:szCs w:val="24"/>
        </w:rPr>
        <w:t xml:space="preserve">ν πτέρυγα του </w:t>
      </w:r>
      <w:r>
        <w:rPr>
          <w:rFonts w:eastAsia="Times New Roman" w:cs="Times New Roman"/>
          <w:szCs w:val="24"/>
        </w:rPr>
        <w:t>ΣΥΡΙΖΑ</w:t>
      </w:r>
      <w:r w:rsidRPr="00EE688D">
        <w:rPr>
          <w:rFonts w:eastAsia="Times New Roman" w:cs="Times New Roman"/>
          <w:szCs w:val="24"/>
        </w:rPr>
        <w:t>)</w:t>
      </w:r>
    </w:p>
    <w:p w14:paraId="5218D857" w14:textId="77777777" w:rsidR="00BE48FC" w:rsidRDefault="008F016C">
      <w:pPr>
        <w:spacing w:line="600" w:lineRule="auto"/>
        <w:ind w:firstLine="720"/>
        <w:contextualSpacing/>
        <w:jc w:val="both"/>
        <w:rPr>
          <w:rFonts w:eastAsia="Times New Roman" w:cs="Times New Roman"/>
          <w:szCs w:val="24"/>
        </w:rPr>
      </w:pPr>
      <w:r w:rsidRPr="00BB0501">
        <w:rPr>
          <w:rFonts w:eastAsia="Times New Roman" w:cs="Times New Roman"/>
          <w:b/>
          <w:szCs w:val="24"/>
        </w:rPr>
        <w:t>Π</w:t>
      </w:r>
      <w:r w:rsidRPr="00B75E35">
        <w:rPr>
          <w:rFonts w:eastAsia="Times New Roman" w:cs="Times New Roman"/>
          <w:b/>
          <w:szCs w:val="24"/>
        </w:rPr>
        <w:t>ΡΟΕΔΡΕΥΩΝ (Νικήτας Κακλαμάνης):</w:t>
      </w:r>
      <w:r w:rsidRPr="006747E3">
        <w:rPr>
          <w:rFonts w:eastAsia="Times New Roman" w:cs="Times New Roman"/>
          <w:szCs w:val="24"/>
        </w:rPr>
        <w:t xml:space="preserve"> </w:t>
      </w:r>
      <w:r>
        <w:rPr>
          <w:rFonts w:eastAsia="Times New Roman" w:cs="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w:t>
      </w:r>
      <w:r>
        <w:rPr>
          <w:rFonts w:eastAsia="Times New Roman" w:cs="Times New Roman"/>
          <w:szCs w:val="24"/>
        </w:rPr>
        <w:t xml:space="preserve">προηγουμένως </w:t>
      </w:r>
      <w:r>
        <w:rPr>
          <w:rFonts w:eastAsia="Times New Roman" w:cs="Times New Roman"/>
          <w:szCs w:val="24"/>
        </w:rPr>
        <w:t xml:space="preserve">ξεναγήθηκαν στην έκθεση της αίθουσας «ΕΛΕΥΘΕΡΙΟΣ ΒΕΝΙΖΕΛΟΣ» και ενημερώθηκαν για την ιστορία του κτηρίου και </w:t>
      </w:r>
      <w:r>
        <w:rPr>
          <w:rFonts w:eastAsia="Times New Roman" w:cs="Times New Roman"/>
          <w:szCs w:val="24"/>
        </w:rPr>
        <w:t>τον τρόπο οργάνωσης και λειτουργίας της Βουλής των Ελλήνων, σαράντα δύο μαθητές και μαθήτριες και τρεις</w:t>
      </w:r>
      <w:r w:rsidRPr="006747E3">
        <w:rPr>
          <w:rFonts w:eastAsia="Times New Roman" w:cs="Times New Roman"/>
          <w:szCs w:val="24"/>
        </w:rPr>
        <w:t xml:space="preserve"> συνοδοί εκπαιδευτ</w:t>
      </w:r>
      <w:r>
        <w:rPr>
          <w:rFonts w:eastAsia="Times New Roman" w:cs="Times New Roman"/>
          <w:szCs w:val="24"/>
        </w:rPr>
        <w:t>ικοί από το Γ</w:t>
      </w:r>
      <w:r w:rsidRPr="006747E3">
        <w:rPr>
          <w:rFonts w:eastAsia="Times New Roman" w:cs="Times New Roman"/>
          <w:szCs w:val="24"/>
        </w:rPr>
        <w:t>υμνάσιο Διακοπτού Αχαΐας</w:t>
      </w:r>
      <w:r>
        <w:rPr>
          <w:rFonts w:eastAsia="Times New Roman" w:cs="Times New Roman"/>
          <w:szCs w:val="24"/>
        </w:rPr>
        <w:t>.</w:t>
      </w:r>
    </w:p>
    <w:p w14:paraId="5218D858" w14:textId="77777777" w:rsidR="00BE48FC" w:rsidRDefault="008F016C">
      <w:pPr>
        <w:tabs>
          <w:tab w:val="left" w:pos="4290"/>
        </w:tabs>
        <w:spacing w:line="600" w:lineRule="auto"/>
        <w:ind w:firstLine="720"/>
        <w:jc w:val="both"/>
        <w:rPr>
          <w:rFonts w:eastAsia="Times New Roman" w:cs="Times New Roman"/>
          <w:szCs w:val="24"/>
        </w:rPr>
      </w:pPr>
      <w:r w:rsidRPr="006747E3">
        <w:rPr>
          <w:rFonts w:eastAsia="Times New Roman" w:cs="Times New Roman"/>
          <w:szCs w:val="24"/>
        </w:rPr>
        <w:t xml:space="preserve"> </w:t>
      </w:r>
      <w:r>
        <w:rPr>
          <w:rFonts w:eastAsia="Times New Roman" w:cs="Times New Roman"/>
          <w:szCs w:val="24"/>
        </w:rPr>
        <w:t>Η Βουλή τούς καλωσορίζει.</w:t>
      </w:r>
    </w:p>
    <w:p w14:paraId="5218D859" w14:textId="77777777" w:rsidR="00BE48FC" w:rsidRDefault="008F016C">
      <w:pPr>
        <w:spacing w:line="600" w:lineRule="auto"/>
        <w:ind w:firstLine="720"/>
        <w:jc w:val="center"/>
        <w:rPr>
          <w:rFonts w:eastAsia="Times New Roman" w:cs="Times New Roman"/>
          <w:szCs w:val="24"/>
        </w:rPr>
      </w:pPr>
      <w:r>
        <w:rPr>
          <w:rFonts w:eastAsia="Times New Roman" w:cs="Times New Roman"/>
          <w:szCs w:val="24"/>
        </w:rPr>
        <w:t xml:space="preserve">(Χειροκροτήματα </w:t>
      </w:r>
      <w:r>
        <w:rPr>
          <w:rFonts w:eastAsia="Times New Roman" w:cs="Times New Roman"/>
          <w:szCs w:val="24"/>
        </w:rPr>
        <w:t xml:space="preserve">απ’ </w:t>
      </w:r>
      <w:r>
        <w:rPr>
          <w:rFonts w:eastAsia="Times New Roman" w:cs="Times New Roman"/>
          <w:szCs w:val="24"/>
        </w:rPr>
        <w:t>όλες τις πτέρυγες της Βουλής)</w:t>
      </w:r>
    </w:p>
    <w:p w14:paraId="5218D85A" w14:textId="77777777" w:rsidR="00BE48FC" w:rsidRDefault="008F016C">
      <w:pPr>
        <w:spacing w:line="600" w:lineRule="auto"/>
        <w:ind w:firstLine="720"/>
        <w:contextualSpacing/>
        <w:jc w:val="both"/>
        <w:rPr>
          <w:rFonts w:eastAsia="Times New Roman" w:cs="Times New Roman"/>
          <w:szCs w:val="24"/>
        </w:rPr>
      </w:pPr>
      <w:r>
        <w:rPr>
          <w:rFonts w:eastAsia="Times New Roman" w:cs="Times New Roman"/>
          <w:szCs w:val="24"/>
        </w:rPr>
        <w:t xml:space="preserve">Για ένα λεπτό, για </w:t>
      </w:r>
      <w:r w:rsidRPr="006747E3">
        <w:rPr>
          <w:rFonts w:eastAsia="Times New Roman" w:cs="Times New Roman"/>
          <w:szCs w:val="24"/>
        </w:rPr>
        <w:t>μία διαδικαστικού τύπου τροπολογία</w:t>
      </w:r>
      <w:r>
        <w:rPr>
          <w:rFonts w:eastAsia="Times New Roman" w:cs="Times New Roman"/>
          <w:szCs w:val="24"/>
        </w:rPr>
        <w:t>, ο</w:t>
      </w:r>
      <w:r w:rsidRPr="006747E3">
        <w:rPr>
          <w:rFonts w:eastAsia="Times New Roman" w:cs="Times New Roman"/>
          <w:szCs w:val="24"/>
        </w:rPr>
        <w:t xml:space="preserve"> κ</w:t>
      </w:r>
      <w:r>
        <w:rPr>
          <w:rFonts w:eastAsia="Times New Roman" w:cs="Times New Roman"/>
          <w:szCs w:val="24"/>
        </w:rPr>
        <w:t>.</w:t>
      </w:r>
      <w:r w:rsidRPr="006747E3">
        <w:rPr>
          <w:rFonts w:eastAsia="Times New Roman" w:cs="Times New Roman"/>
          <w:szCs w:val="24"/>
        </w:rPr>
        <w:t xml:space="preserve"> </w:t>
      </w:r>
      <w:r>
        <w:rPr>
          <w:rFonts w:eastAsia="Times New Roman" w:cs="Times New Roman"/>
          <w:szCs w:val="24"/>
        </w:rPr>
        <w:t>Χαρί</w:t>
      </w:r>
      <w:r w:rsidRPr="006747E3">
        <w:rPr>
          <w:rFonts w:eastAsia="Times New Roman" w:cs="Times New Roman"/>
          <w:szCs w:val="24"/>
        </w:rPr>
        <w:t>τσης</w:t>
      </w:r>
      <w:r>
        <w:rPr>
          <w:rFonts w:eastAsia="Times New Roman" w:cs="Times New Roman"/>
          <w:szCs w:val="24"/>
        </w:rPr>
        <w:t xml:space="preserve"> θα πάρει τον λόγο</w:t>
      </w:r>
      <w:r w:rsidRPr="006747E3">
        <w:rPr>
          <w:rFonts w:eastAsia="Times New Roman" w:cs="Times New Roman"/>
          <w:szCs w:val="24"/>
        </w:rPr>
        <w:t xml:space="preserve"> και μετά</w:t>
      </w:r>
      <w:r>
        <w:rPr>
          <w:rFonts w:eastAsia="Times New Roman" w:cs="Times New Roman"/>
          <w:szCs w:val="24"/>
        </w:rPr>
        <w:t xml:space="preserve"> η κ. Β</w:t>
      </w:r>
      <w:r w:rsidRPr="006747E3">
        <w:rPr>
          <w:rFonts w:eastAsia="Times New Roman" w:cs="Times New Roman"/>
          <w:szCs w:val="24"/>
        </w:rPr>
        <w:t>ούλτεψη</w:t>
      </w:r>
      <w:r>
        <w:rPr>
          <w:rFonts w:eastAsia="Times New Roman" w:cs="Times New Roman"/>
          <w:szCs w:val="24"/>
        </w:rPr>
        <w:t>.</w:t>
      </w:r>
    </w:p>
    <w:p w14:paraId="5218D85B" w14:textId="77777777" w:rsidR="00BE48FC" w:rsidRDefault="008F016C">
      <w:pPr>
        <w:spacing w:line="600" w:lineRule="auto"/>
        <w:ind w:firstLine="720"/>
        <w:contextualSpacing/>
        <w:jc w:val="both"/>
        <w:rPr>
          <w:rFonts w:eastAsia="Times New Roman" w:cs="Times New Roman"/>
          <w:szCs w:val="24"/>
        </w:rPr>
      </w:pPr>
      <w:r>
        <w:rPr>
          <w:rFonts w:eastAsia="Times New Roman" w:cs="Times New Roman"/>
          <w:szCs w:val="24"/>
        </w:rPr>
        <w:t>Ο</w:t>
      </w:r>
      <w:r w:rsidRPr="006747E3">
        <w:rPr>
          <w:rFonts w:eastAsia="Times New Roman" w:cs="Times New Roman"/>
          <w:szCs w:val="24"/>
        </w:rPr>
        <w:t>ρίστε</w:t>
      </w:r>
      <w:r>
        <w:rPr>
          <w:rFonts w:eastAsia="Times New Roman" w:cs="Times New Roman"/>
          <w:szCs w:val="24"/>
        </w:rPr>
        <w:t>,</w:t>
      </w:r>
      <w:r w:rsidRPr="006747E3">
        <w:rPr>
          <w:rFonts w:eastAsia="Times New Roman" w:cs="Times New Roman"/>
          <w:szCs w:val="24"/>
        </w:rPr>
        <w:t xml:space="preserve"> </w:t>
      </w:r>
      <w:r>
        <w:rPr>
          <w:rFonts w:eastAsia="Times New Roman" w:cs="Times New Roman"/>
          <w:szCs w:val="24"/>
        </w:rPr>
        <w:t>κ</w:t>
      </w:r>
      <w:r w:rsidRPr="006747E3">
        <w:rPr>
          <w:rFonts w:eastAsia="Times New Roman" w:cs="Times New Roman"/>
          <w:szCs w:val="24"/>
        </w:rPr>
        <w:t>ύριε Υπουργέ</w:t>
      </w:r>
      <w:r>
        <w:rPr>
          <w:rFonts w:eastAsia="Times New Roman" w:cs="Times New Roman"/>
          <w:szCs w:val="24"/>
        </w:rPr>
        <w:t>, έχετε το λόγο.</w:t>
      </w:r>
    </w:p>
    <w:p w14:paraId="5218D85C" w14:textId="77777777" w:rsidR="00BE48FC" w:rsidRDefault="008F016C">
      <w:pPr>
        <w:spacing w:line="600" w:lineRule="auto"/>
        <w:ind w:firstLine="720"/>
        <w:contextualSpacing/>
        <w:jc w:val="both"/>
        <w:rPr>
          <w:rFonts w:eastAsia="Times New Roman" w:cs="Times New Roman"/>
          <w:szCs w:val="24"/>
        </w:rPr>
      </w:pPr>
      <w:r>
        <w:rPr>
          <w:rFonts w:eastAsia="Times New Roman" w:cs="Times New Roman"/>
          <w:b/>
          <w:szCs w:val="24"/>
        </w:rPr>
        <w:t xml:space="preserve">ΑΛΕΞΗΣ </w:t>
      </w:r>
      <w:r>
        <w:rPr>
          <w:rFonts w:eastAsia="Times New Roman" w:cs="Times New Roman"/>
          <w:b/>
          <w:szCs w:val="24"/>
        </w:rPr>
        <w:t xml:space="preserve">ΧΑΡΙΤΣΗΣ (Υπουργός Εσωτερικών): </w:t>
      </w:r>
      <w:r>
        <w:rPr>
          <w:rFonts w:eastAsia="Times New Roman" w:cs="Times New Roman"/>
          <w:szCs w:val="24"/>
        </w:rPr>
        <w:t>Ευχαριστώ πολύ, κύριε Πρόεδρε.</w:t>
      </w:r>
    </w:p>
    <w:p w14:paraId="5218D85D" w14:textId="77777777" w:rsidR="00BE48FC" w:rsidRDefault="008F016C">
      <w:pPr>
        <w:spacing w:line="600" w:lineRule="auto"/>
        <w:ind w:firstLine="720"/>
        <w:contextualSpacing/>
        <w:jc w:val="both"/>
        <w:rPr>
          <w:rFonts w:eastAsia="Times New Roman" w:cs="Times New Roman"/>
          <w:szCs w:val="24"/>
        </w:rPr>
      </w:pPr>
      <w:r>
        <w:rPr>
          <w:rFonts w:eastAsia="Times New Roman" w:cs="Times New Roman"/>
          <w:szCs w:val="24"/>
        </w:rPr>
        <w:t>Η τροπολογία, π</w:t>
      </w:r>
      <w:r w:rsidRPr="006747E3">
        <w:rPr>
          <w:rFonts w:eastAsia="Times New Roman" w:cs="Times New Roman"/>
          <w:szCs w:val="24"/>
        </w:rPr>
        <w:t>ράγματι</w:t>
      </w:r>
      <w:r>
        <w:rPr>
          <w:rFonts w:eastAsia="Times New Roman" w:cs="Times New Roman"/>
          <w:szCs w:val="24"/>
        </w:rPr>
        <w:t>,</w:t>
      </w:r>
      <w:r w:rsidRPr="006747E3">
        <w:rPr>
          <w:rFonts w:eastAsia="Times New Roman" w:cs="Times New Roman"/>
          <w:szCs w:val="24"/>
        </w:rPr>
        <w:t xml:space="preserve"> είναι καθαρά διαδικαστικού χαρακτήρα</w:t>
      </w:r>
      <w:r>
        <w:rPr>
          <w:rFonts w:eastAsia="Times New Roman" w:cs="Times New Roman"/>
          <w:szCs w:val="24"/>
        </w:rPr>
        <w:t>.</w:t>
      </w:r>
      <w:r w:rsidRPr="006747E3">
        <w:rPr>
          <w:rFonts w:eastAsia="Times New Roman" w:cs="Times New Roman"/>
          <w:szCs w:val="24"/>
        </w:rPr>
        <w:t xml:space="preserve"> </w:t>
      </w:r>
      <w:r>
        <w:rPr>
          <w:rFonts w:eastAsia="Times New Roman" w:cs="Times New Roman"/>
          <w:szCs w:val="24"/>
        </w:rPr>
        <w:t>Γ</w:t>
      </w:r>
      <w:r w:rsidRPr="006747E3">
        <w:rPr>
          <w:rFonts w:eastAsia="Times New Roman" w:cs="Times New Roman"/>
          <w:szCs w:val="24"/>
        </w:rPr>
        <w:t>νωρίζε</w:t>
      </w:r>
      <w:r>
        <w:rPr>
          <w:rFonts w:eastAsia="Times New Roman" w:cs="Times New Roman"/>
          <w:szCs w:val="24"/>
        </w:rPr>
        <w:t>τε πάρα πολύ καλά ότι με τον ν.</w:t>
      </w:r>
      <w:r w:rsidRPr="006747E3">
        <w:rPr>
          <w:rFonts w:eastAsia="Times New Roman" w:cs="Times New Roman"/>
          <w:szCs w:val="24"/>
        </w:rPr>
        <w:t xml:space="preserve">4555 του 2018 </w:t>
      </w:r>
      <w:r w:rsidRPr="006747E3">
        <w:rPr>
          <w:rFonts w:eastAsia="Times New Roman" w:cs="Times New Roman"/>
          <w:szCs w:val="24"/>
        </w:rPr>
        <w:lastRenderedPageBreak/>
        <w:t>μεταφέρθηκαν οι αρμοδιότητες της ιθαγένειας από τις</w:t>
      </w:r>
      <w:r>
        <w:rPr>
          <w:rFonts w:eastAsia="Times New Roman" w:cs="Times New Roman"/>
          <w:szCs w:val="24"/>
        </w:rPr>
        <w:t xml:space="preserve"> αποκεντρωμένες διοικήσεις στο Υπουργείο Ε</w:t>
      </w:r>
      <w:r w:rsidRPr="006747E3">
        <w:rPr>
          <w:rFonts w:eastAsia="Times New Roman" w:cs="Times New Roman"/>
          <w:szCs w:val="24"/>
        </w:rPr>
        <w:t>σωτερικών</w:t>
      </w:r>
      <w:r>
        <w:rPr>
          <w:rFonts w:eastAsia="Times New Roman" w:cs="Times New Roman"/>
          <w:szCs w:val="24"/>
        </w:rPr>
        <w:t>.</w:t>
      </w:r>
      <w:r w:rsidRPr="006747E3">
        <w:rPr>
          <w:rFonts w:eastAsia="Times New Roman" w:cs="Times New Roman"/>
          <w:szCs w:val="24"/>
        </w:rPr>
        <w:t xml:space="preserve"> </w:t>
      </w:r>
      <w:r>
        <w:rPr>
          <w:rFonts w:eastAsia="Times New Roman" w:cs="Times New Roman"/>
          <w:szCs w:val="24"/>
        </w:rPr>
        <w:t xml:space="preserve">Η </w:t>
      </w:r>
      <w:r w:rsidRPr="006747E3">
        <w:rPr>
          <w:rFonts w:eastAsia="Times New Roman" w:cs="Times New Roman"/>
          <w:szCs w:val="24"/>
        </w:rPr>
        <w:t>παρούσα τροπολογία</w:t>
      </w:r>
      <w:r>
        <w:rPr>
          <w:rFonts w:eastAsia="Times New Roman" w:cs="Times New Roman"/>
          <w:szCs w:val="24"/>
        </w:rPr>
        <w:t xml:space="preserve"> </w:t>
      </w:r>
      <w:r w:rsidRPr="006747E3">
        <w:rPr>
          <w:rFonts w:eastAsia="Times New Roman" w:cs="Times New Roman"/>
          <w:szCs w:val="24"/>
        </w:rPr>
        <w:t xml:space="preserve">περιλαμβάνει </w:t>
      </w:r>
      <w:r>
        <w:rPr>
          <w:rFonts w:eastAsia="Times New Roman" w:cs="Times New Roman"/>
          <w:szCs w:val="24"/>
        </w:rPr>
        <w:t>τ</w:t>
      </w:r>
      <w:r w:rsidRPr="006747E3">
        <w:rPr>
          <w:rFonts w:eastAsia="Times New Roman" w:cs="Times New Roman"/>
          <w:szCs w:val="24"/>
        </w:rPr>
        <w:t>η διάταξη αυτή</w:t>
      </w:r>
      <w:r>
        <w:rPr>
          <w:rFonts w:eastAsia="Times New Roman" w:cs="Times New Roman"/>
          <w:szCs w:val="24"/>
        </w:rPr>
        <w:t>,</w:t>
      </w:r>
      <w:r w:rsidRPr="006747E3">
        <w:rPr>
          <w:rFonts w:eastAsia="Times New Roman" w:cs="Times New Roman"/>
          <w:szCs w:val="24"/>
        </w:rPr>
        <w:t xml:space="preserve"> δύο παραγράφους</w:t>
      </w:r>
      <w:r>
        <w:rPr>
          <w:rFonts w:eastAsia="Times New Roman" w:cs="Times New Roman"/>
          <w:szCs w:val="24"/>
        </w:rPr>
        <w:t>. Κ</w:t>
      </w:r>
      <w:r w:rsidRPr="006747E3">
        <w:rPr>
          <w:rFonts w:eastAsia="Times New Roman" w:cs="Times New Roman"/>
          <w:szCs w:val="24"/>
        </w:rPr>
        <w:t>ατ</w:t>
      </w:r>
      <w:r>
        <w:rPr>
          <w:rFonts w:eastAsia="Times New Roman" w:cs="Times New Roman"/>
          <w:szCs w:val="24"/>
        </w:rPr>
        <w:t xml:space="preserve">’ </w:t>
      </w:r>
      <w:r w:rsidRPr="006747E3">
        <w:rPr>
          <w:rFonts w:eastAsia="Times New Roman" w:cs="Times New Roman"/>
          <w:szCs w:val="24"/>
        </w:rPr>
        <w:t>αρχάς με την πρώτη παράγρα</w:t>
      </w:r>
      <w:r>
        <w:rPr>
          <w:rFonts w:eastAsia="Times New Roman" w:cs="Times New Roman"/>
          <w:szCs w:val="24"/>
        </w:rPr>
        <w:t>φο διατηρείται σε ισχύ η άσκηση των</w:t>
      </w:r>
      <w:r w:rsidRPr="006747E3">
        <w:rPr>
          <w:rFonts w:eastAsia="Times New Roman" w:cs="Times New Roman"/>
          <w:szCs w:val="24"/>
        </w:rPr>
        <w:t xml:space="preserve"> καθηκόντων όσων ασκούσαν αρμοδιότητες προϊσταμένων των εν λόγω οργανικών μονάδων</w:t>
      </w:r>
      <w:r>
        <w:rPr>
          <w:rFonts w:eastAsia="Times New Roman" w:cs="Times New Roman"/>
          <w:szCs w:val="24"/>
        </w:rPr>
        <w:t>, που</w:t>
      </w:r>
      <w:r w:rsidRPr="006747E3">
        <w:rPr>
          <w:rFonts w:eastAsia="Times New Roman" w:cs="Times New Roman"/>
          <w:szCs w:val="24"/>
        </w:rPr>
        <w:t xml:space="preserve"> μεταφέρονται στο </w:t>
      </w:r>
      <w:r>
        <w:rPr>
          <w:rFonts w:eastAsia="Times New Roman" w:cs="Times New Roman"/>
          <w:szCs w:val="24"/>
        </w:rPr>
        <w:t>Υ</w:t>
      </w:r>
      <w:r w:rsidRPr="006747E3">
        <w:rPr>
          <w:rFonts w:eastAsia="Times New Roman" w:cs="Times New Roman"/>
          <w:szCs w:val="24"/>
        </w:rPr>
        <w:t xml:space="preserve">πουργείο μέχρι την έκδοση πράξης τοποθετήσεις </w:t>
      </w:r>
      <w:r>
        <w:rPr>
          <w:rFonts w:eastAsia="Times New Roman" w:cs="Times New Roman"/>
          <w:szCs w:val="24"/>
        </w:rPr>
        <w:t>τους.</w:t>
      </w:r>
      <w:r w:rsidRPr="006747E3">
        <w:rPr>
          <w:rFonts w:eastAsia="Times New Roman" w:cs="Times New Roman"/>
          <w:szCs w:val="24"/>
        </w:rPr>
        <w:t xml:space="preserve"> Αυτή είναι η πρ</w:t>
      </w:r>
      <w:r w:rsidRPr="006747E3">
        <w:rPr>
          <w:rFonts w:eastAsia="Times New Roman" w:cs="Times New Roman"/>
          <w:szCs w:val="24"/>
        </w:rPr>
        <w:t>ώτη παράγραφος</w:t>
      </w:r>
      <w:r>
        <w:rPr>
          <w:rFonts w:eastAsia="Times New Roman" w:cs="Times New Roman"/>
          <w:szCs w:val="24"/>
        </w:rPr>
        <w:t>.</w:t>
      </w:r>
      <w:r w:rsidRPr="006747E3">
        <w:rPr>
          <w:rFonts w:eastAsia="Times New Roman" w:cs="Times New Roman"/>
          <w:szCs w:val="24"/>
        </w:rPr>
        <w:t xml:space="preserve"> </w:t>
      </w:r>
      <w:r>
        <w:rPr>
          <w:rFonts w:eastAsia="Times New Roman" w:cs="Times New Roman"/>
          <w:szCs w:val="24"/>
        </w:rPr>
        <w:t xml:space="preserve">Η δεύτερη αφορά στην παράταση της θητείας των </w:t>
      </w:r>
      <w:r>
        <w:rPr>
          <w:rFonts w:eastAsia="Times New Roman" w:cs="Times New Roman"/>
          <w:szCs w:val="24"/>
        </w:rPr>
        <w:t>επιτροπών π</w:t>
      </w:r>
      <w:r w:rsidRPr="006747E3">
        <w:rPr>
          <w:rFonts w:eastAsia="Times New Roman" w:cs="Times New Roman"/>
          <w:szCs w:val="24"/>
        </w:rPr>
        <w:t>ολιτογράφησης</w:t>
      </w:r>
      <w:r>
        <w:rPr>
          <w:rFonts w:eastAsia="Times New Roman" w:cs="Times New Roman"/>
          <w:szCs w:val="24"/>
        </w:rPr>
        <w:t>,</w:t>
      </w:r>
      <w:r w:rsidRPr="006747E3">
        <w:rPr>
          <w:rFonts w:eastAsia="Times New Roman" w:cs="Times New Roman"/>
          <w:szCs w:val="24"/>
        </w:rPr>
        <w:t xml:space="preserve"> που λει</w:t>
      </w:r>
      <w:r>
        <w:rPr>
          <w:rFonts w:eastAsia="Times New Roman" w:cs="Times New Roman"/>
          <w:szCs w:val="24"/>
        </w:rPr>
        <w:t>τουργούν ήδη βάσει του ν.32</w:t>
      </w:r>
      <w:r w:rsidRPr="006747E3">
        <w:rPr>
          <w:rFonts w:eastAsia="Times New Roman" w:cs="Times New Roman"/>
          <w:szCs w:val="24"/>
        </w:rPr>
        <w:t>84 του 2004</w:t>
      </w:r>
      <w:r>
        <w:rPr>
          <w:rFonts w:eastAsia="Times New Roman" w:cs="Times New Roman"/>
          <w:szCs w:val="24"/>
        </w:rPr>
        <w:t xml:space="preserve"> μέχρι να επανασυγκροτηθούν, μετά </w:t>
      </w:r>
      <w:r>
        <w:rPr>
          <w:rFonts w:eastAsia="Times New Roman" w:cs="Times New Roman"/>
          <w:szCs w:val="24"/>
        </w:rPr>
        <w:t xml:space="preserve">απ’ </w:t>
      </w:r>
      <w:r>
        <w:rPr>
          <w:rFonts w:eastAsia="Times New Roman" w:cs="Times New Roman"/>
          <w:szCs w:val="24"/>
        </w:rPr>
        <w:t>αυτήν την μεταφορά στο Υ</w:t>
      </w:r>
      <w:r w:rsidRPr="006747E3">
        <w:rPr>
          <w:rFonts w:eastAsia="Times New Roman" w:cs="Times New Roman"/>
          <w:szCs w:val="24"/>
        </w:rPr>
        <w:t>πουργ</w:t>
      </w:r>
      <w:r>
        <w:rPr>
          <w:rFonts w:eastAsia="Times New Roman" w:cs="Times New Roman"/>
          <w:szCs w:val="24"/>
        </w:rPr>
        <w:t>είο Ε</w:t>
      </w:r>
      <w:r w:rsidRPr="006747E3">
        <w:rPr>
          <w:rFonts w:eastAsia="Times New Roman" w:cs="Times New Roman"/>
          <w:szCs w:val="24"/>
        </w:rPr>
        <w:t>σωτερικών</w:t>
      </w:r>
      <w:r>
        <w:rPr>
          <w:rFonts w:eastAsia="Times New Roman" w:cs="Times New Roman"/>
          <w:szCs w:val="24"/>
        </w:rPr>
        <w:t>.</w:t>
      </w:r>
    </w:p>
    <w:p w14:paraId="5218D85E" w14:textId="77777777" w:rsidR="00BE48FC" w:rsidRDefault="008F016C">
      <w:pPr>
        <w:spacing w:line="600" w:lineRule="auto"/>
        <w:ind w:firstLine="720"/>
        <w:contextualSpacing/>
        <w:jc w:val="both"/>
        <w:rPr>
          <w:rFonts w:eastAsia="Times New Roman" w:cs="Times New Roman"/>
          <w:szCs w:val="24"/>
        </w:rPr>
      </w:pPr>
      <w:r>
        <w:rPr>
          <w:rFonts w:eastAsia="Times New Roman" w:cs="Times New Roman"/>
          <w:szCs w:val="24"/>
        </w:rPr>
        <w:t>Οι δύο συγκεκριμένες, λ</w:t>
      </w:r>
      <w:r w:rsidRPr="006747E3">
        <w:rPr>
          <w:rFonts w:eastAsia="Times New Roman" w:cs="Times New Roman"/>
          <w:szCs w:val="24"/>
        </w:rPr>
        <w:t>οιπόν</w:t>
      </w:r>
      <w:r>
        <w:rPr>
          <w:rFonts w:eastAsia="Times New Roman" w:cs="Times New Roman"/>
          <w:szCs w:val="24"/>
        </w:rPr>
        <w:t>,</w:t>
      </w:r>
      <w:r w:rsidRPr="006747E3">
        <w:rPr>
          <w:rFonts w:eastAsia="Times New Roman" w:cs="Times New Roman"/>
          <w:szCs w:val="24"/>
        </w:rPr>
        <w:t xml:space="preserve"> ρυθμίσεις </w:t>
      </w:r>
      <w:r w:rsidRPr="006747E3">
        <w:rPr>
          <w:rFonts w:eastAsia="Times New Roman" w:cs="Times New Roman"/>
          <w:szCs w:val="24"/>
        </w:rPr>
        <w:t xml:space="preserve">διασφαλίζουν την εύρυθμη και απρόσκοπτη λειτουργία των σχετικών υπηρεσιών και της άσκησης των καθηκόντων των προϊσταμένων </w:t>
      </w:r>
      <w:r>
        <w:rPr>
          <w:rFonts w:eastAsia="Times New Roman" w:cs="Times New Roman"/>
          <w:szCs w:val="24"/>
        </w:rPr>
        <w:t>τους</w:t>
      </w:r>
      <w:r w:rsidRPr="006747E3">
        <w:rPr>
          <w:rFonts w:eastAsia="Times New Roman" w:cs="Times New Roman"/>
          <w:szCs w:val="24"/>
        </w:rPr>
        <w:t xml:space="preserve"> μέχρι να ολοκληρωθεί η μεταφορά τους στο </w:t>
      </w:r>
      <w:r>
        <w:rPr>
          <w:rFonts w:eastAsia="Times New Roman" w:cs="Times New Roman"/>
          <w:szCs w:val="24"/>
        </w:rPr>
        <w:t>Υ</w:t>
      </w:r>
      <w:r w:rsidRPr="006747E3">
        <w:rPr>
          <w:rFonts w:eastAsia="Times New Roman" w:cs="Times New Roman"/>
          <w:szCs w:val="24"/>
        </w:rPr>
        <w:t xml:space="preserve">πουργείο </w:t>
      </w:r>
      <w:r>
        <w:rPr>
          <w:rFonts w:eastAsia="Times New Roman" w:cs="Times New Roman"/>
          <w:szCs w:val="24"/>
        </w:rPr>
        <w:t>Ε</w:t>
      </w:r>
      <w:r w:rsidRPr="006747E3">
        <w:rPr>
          <w:rFonts w:eastAsia="Times New Roman" w:cs="Times New Roman"/>
          <w:szCs w:val="24"/>
        </w:rPr>
        <w:t>σωτερικών</w:t>
      </w:r>
      <w:r>
        <w:rPr>
          <w:rFonts w:eastAsia="Times New Roman" w:cs="Times New Roman"/>
          <w:szCs w:val="24"/>
        </w:rPr>
        <w:t>,</w:t>
      </w:r>
      <w:r w:rsidRPr="006747E3">
        <w:rPr>
          <w:rFonts w:eastAsia="Times New Roman" w:cs="Times New Roman"/>
          <w:szCs w:val="24"/>
        </w:rPr>
        <w:t xml:space="preserve"> όπως αποκεντρω</w:t>
      </w:r>
      <w:r>
        <w:rPr>
          <w:rFonts w:eastAsia="Times New Roman" w:cs="Times New Roman"/>
          <w:szCs w:val="24"/>
        </w:rPr>
        <w:t>μένες διοικήσει</w:t>
      </w:r>
      <w:r w:rsidRPr="006747E3">
        <w:rPr>
          <w:rFonts w:eastAsia="Times New Roman" w:cs="Times New Roman"/>
          <w:szCs w:val="24"/>
        </w:rPr>
        <w:t>ς</w:t>
      </w:r>
      <w:r>
        <w:rPr>
          <w:rFonts w:eastAsia="Times New Roman" w:cs="Times New Roman"/>
          <w:szCs w:val="24"/>
        </w:rPr>
        <w:t>,</w:t>
      </w:r>
      <w:r w:rsidRPr="006747E3">
        <w:rPr>
          <w:rFonts w:eastAsia="Times New Roman" w:cs="Times New Roman"/>
          <w:szCs w:val="24"/>
        </w:rPr>
        <w:t xml:space="preserve"> όπως προβλέπει ο </w:t>
      </w:r>
      <w:r>
        <w:rPr>
          <w:rFonts w:eastAsia="Times New Roman" w:cs="Times New Roman"/>
          <w:szCs w:val="24"/>
        </w:rPr>
        <w:t>«</w:t>
      </w:r>
      <w:r>
        <w:rPr>
          <w:rFonts w:eastAsia="Times New Roman" w:cs="Times New Roman"/>
          <w:szCs w:val="24"/>
        </w:rPr>
        <w:t>Κ</w:t>
      </w:r>
      <w:r w:rsidRPr="006747E3">
        <w:rPr>
          <w:rFonts w:eastAsia="Times New Roman" w:cs="Times New Roman"/>
          <w:szCs w:val="24"/>
        </w:rPr>
        <w:t>ΛΕΙΣΘΕΝΗΣ</w:t>
      </w:r>
      <w:r w:rsidRPr="006747E3">
        <w:rPr>
          <w:rFonts w:eastAsia="Times New Roman" w:cs="Times New Roman"/>
          <w:szCs w:val="24"/>
        </w:rPr>
        <w:t xml:space="preserve"> 1</w:t>
      </w:r>
      <w:r>
        <w:rPr>
          <w:rFonts w:eastAsia="Times New Roman" w:cs="Times New Roman"/>
          <w:szCs w:val="24"/>
        </w:rPr>
        <w:t>», δ</w:t>
      </w:r>
      <w:r>
        <w:rPr>
          <w:rFonts w:eastAsia="Times New Roman" w:cs="Times New Roman"/>
          <w:szCs w:val="24"/>
        </w:rPr>
        <w:t>ηλαδή ο ν.</w:t>
      </w:r>
      <w:r w:rsidRPr="006747E3">
        <w:rPr>
          <w:rFonts w:eastAsia="Times New Roman" w:cs="Times New Roman"/>
          <w:szCs w:val="24"/>
        </w:rPr>
        <w:t>4555 του 2018</w:t>
      </w:r>
      <w:r>
        <w:rPr>
          <w:rFonts w:eastAsia="Times New Roman" w:cs="Times New Roman"/>
          <w:szCs w:val="24"/>
        </w:rPr>
        <w:t>.</w:t>
      </w:r>
    </w:p>
    <w:p w14:paraId="5218D85F" w14:textId="77777777" w:rsidR="00BE48FC" w:rsidRDefault="008F016C">
      <w:pPr>
        <w:spacing w:line="600" w:lineRule="auto"/>
        <w:ind w:firstLine="720"/>
        <w:contextualSpacing/>
        <w:jc w:val="both"/>
        <w:rPr>
          <w:rFonts w:eastAsia="Times New Roman" w:cs="Times New Roman"/>
          <w:szCs w:val="24"/>
        </w:rPr>
      </w:pPr>
      <w:r w:rsidRPr="006747E3">
        <w:rPr>
          <w:rFonts w:eastAsia="Times New Roman" w:cs="Times New Roman"/>
          <w:szCs w:val="24"/>
        </w:rPr>
        <w:t>Ευχαριστώ</w:t>
      </w:r>
      <w:r>
        <w:rPr>
          <w:rFonts w:eastAsia="Times New Roman" w:cs="Times New Roman"/>
          <w:szCs w:val="24"/>
        </w:rPr>
        <w:t>, κύριε Π</w:t>
      </w:r>
      <w:r w:rsidRPr="006747E3">
        <w:rPr>
          <w:rFonts w:eastAsia="Times New Roman" w:cs="Times New Roman"/>
          <w:szCs w:val="24"/>
        </w:rPr>
        <w:t>ρόεδρε</w:t>
      </w:r>
      <w:r>
        <w:rPr>
          <w:rFonts w:eastAsia="Times New Roman" w:cs="Times New Roman"/>
          <w:szCs w:val="24"/>
        </w:rPr>
        <w:t>.</w:t>
      </w:r>
    </w:p>
    <w:p w14:paraId="5218D860" w14:textId="77777777" w:rsidR="00BE48FC" w:rsidRDefault="008F016C">
      <w:pPr>
        <w:spacing w:line="600" w:lineRule="auto"/>
        <w:ind w:firstLine="720"/>
        <w:contextualSpacing/>
        <w:jc w:val="both"/>
        <w:rPr>
          <w:rFonts w:eastAsia="Times New Roman" w:cs="Times New Roman"/>
          <w:szCs w:val="24"/>
        </w:rPr>
      </w:pPr>
      <w:r w:rsidRPr="00B75E35">
        <w:rPr>
          <w:rFonts w:eastAsia="Times New Roman" w:cs="Times New Roman"/>
          <w:b/>
          <w:szCs w:val="24"/>
        </w:rPr>
        <w:lastRenderedPageBreak/>
        <w:t>ΠΡΟΕΔΡΕΥΩΝ (Νικήτας Κακλαμάνης):</w:t>
      </w:r>
      <w:r w:rsidRPr="00B75E35">
        <w:rPr>
          <w:rFonts w:eastAsia="Times New Roman" w:cs="Times New Roman"/>
          <w:szCs w:val="24"/>
        </w:rPr>
        <w:t xml:space="preserve"> </w:t>
      </w:r>
      <w:r>
        <w:rPr>
          <w:rFonts w:eastAsia="Times New Roman" w:cs="Times New Roman"/>
          <w:szCs w:val="24"/>
        </w:rPr>
        <w:t>Από</w:t>
      </w:r>
      <w:r w:rsidRPr="006747E3">
        <w:rPr>
          <w:rFonts w:eastAsia="Times New Roman" w:cs="Times New Roman"/>
          <w:szCs w:val="24"/>
        </w:rPr>
        <w:t xml:space="preserve"> ό</w:t>
      </w:r>
      <w:r>
        <w:rPr>
          <w:rFonts w:eastAsia="Times New Roman" w:cs="Times New Roman"/>
          <w:szCs w:val="24"/>
        </w:rPr>
        <w:t>,</w:t>
      </w:r>
      <w:r w:rsidRPr="006747E3">
        <w:rPr>
          <w:rFonts w:eastAsia="Times New Roman" w:cs="Times New Roman"/>
          <w:szCs w:val="24"/>
        </w:rPr>
        <w:t xml:space="preserve">τι κατάλαβα </w:t>
      </w:r>
      <w:r w:rsidRPr="006747E3">
        <w:rPr>
          <w:rFonts w:eastAsia="Times New Roman" w:cs="Times New Roman"/>
          <w:szCs w:val="24"/>
        </w:rPr>
        <w:t>δίνετ</w:t>
      </w:r>
      <w:r>
        <w:rPr>
          <w:rFonts w:eastAsia="Times New Roman" w:cs="Times New Roman"/>
          <w:szCs w:val="24"/>
        </w:rPr>
        <w:t>ε</w:t>
      </w:r>
      <w:r w:rsidRPr="006747E3">
        <w:rPr>
          <w:rFonts w:eastAsia="Times New Roman" w:cs="Times New Roman"/>
          <w:szCs w:val="24"/>
        </w:rPr>
        <w:t xml:space="preserve"> </w:t>
      </w:r>
      <w:r w:rsidRPr="006747E3">
        <w:rPr>
          <w:rFonts w:eastAsia="Times New Roman" w:cs="Times New Roman"/>
          <w:szCs w:val="24"/>
        </w:rPr>
        <w:t>μεταβατική περίοδο</w:t>
      </w:r>
      <w:r>
        <w:rPr>
          <w:rFonts w:eastAsia="Times New Roman" w:cs="Times New Roman"/>
          <w:szCs w:val="24"/>
        </w:rPr>
        <w:t>.</w:t>
      </w:r>
      <w:r w:rsidRPr="006747E3">
        <w:rPr>
          <w:rFonts w:eastAsia="Times New Roman" w:cs="Times New Roman"/>
          <w:szCs w:val="24"/>
        </w:rPr>
        <w:t xml:space="preserve"> </w:t>
      </w:r>
      <w:r>
        <w:rPr>
          <w:rFonts w:eastAsia="Times New Roman" w:cs="Times New Roman"/>
          <w:szCs w:val="24"/>
        </w:rPr>
        <w:t>Α</w:t>
      </w:r>
      <w:r w:rsidRPr="006747E3">
        <w:rPr>
          <w:rFonts w:eastAsia="Times New Roman" w:cs="Times New Roman"/>
          <w:szCs w:val="24"/>
        </w:rPr>
        <w:t>υτό είναι</w:t>
      </w:r>
      <w:r>
        <w:rPr>
          <w:rFonts w:eastAsia="Times New Roman" w:cs="Times New Roman"/>
          <w:szCs w:val="24"/>
        </w:rPr>
        <w:t>.</w:t>
      </w:r>
    </w:p>
    <w:p w14:paraId="5218D861" w14:textId="77777777" w:rsidR="00BE48FC" w:rsidRDefault="008F016C">
      <w:pPr>
        <w:spacing w:line="600" w:lineRule="auto"/>
        <w:ind w:firstLine="720"/>
        <w:contextualSpacing/>
        <w:jc w:val="both"/>
        <w:rPr>
          <w:rFonts w:eastAsia="Times New Roman" w:cs="Times New Roman"/>
          <w:szCs w:val="24"/>
        </w:rPr>
      </w:pPr>
      <w:r>
        <w:rPr>
          <w:rFonts w:eastAsia="Times New Roman" w:cs="Times New Roman"/>
          <w:b/>
          <w:szCs w:val="24"/>
        </w:rPr>
        <w:t xml:space="preserve">ΑΛΕΞΗΣ </w:t>
      </w:r>
      <w:r>
        <w:rPr>
          <w:rFonts w:eastAsia="Times New Roman" w:cs="Times New Roman"/>
          <w:b/>
          <w:szCs w:val="24"/>
        </w:rPr>
        <w:t>ΧΑΡΙΤΣΗΣ (Υπουργός Εσωτερικών):</w:t>
      </w:r>
      <w:r>
        <w:rPr>
          <w:rFonts w:eastAsia="Times New Roman" w:cs="Times New Roman"/>
          <w:szCs w:val="24"/>
        </w:rPr>
        <w:t xml:space="preserve"> Ναι, κύριε Πρόεδρε.</w:t>
      </w:r>
    </w:p>
    <w:p w14:paraId="5218D862" w14:textId="77777777" w:rsidR="00BE48FC" w:rsidRDefault="008F016C">
      <w:pPr>
        <w:spacing w:line="600" w:lineRule="auto"/>
        <w:ind w:firstLine="720"/>
        <w:contextualSpacing/>
        <w:jc w:val="both"/>
        <w:rPr>
          <w:rFonts w:eastAsia="Times New Roman" w:cs="Times New Roman"/>
          <w:szCs w:val="24"/>
        </w:rPr>
      </w:pPr>
      <w:r w:rsidRPr="00B75E35">
        <w:rPr>
          <w:rFonts w:eastAsia="Times New Roman" w:cs="Times New Roman"/>
          <w:b/>
          <w:szCs w:val="24"/>
        </w:rPr>
        <w:t>ΠΡΟΕΔΡΕΥΩΝ (Νικήτας Κακλαμάνης):</w:t>
      </w:r>
      <w:r>
        <w:rPr>
          <w:rFonts w:eastAsia="Times New Roman" w:cs="Times New Roman"/>
          <w:b/>
          <w:szCs w:val="24"/>
        </w:rPr>
        <w:t xml:space="preserve"> </w:t>
      </w:r>
      <w:r>
        <w:rPr>
          <w:rFonts w:eastAsia="Times New Roman" w:cs="Times New Roman"/>
          <w:szCs w:val="24"/>
        </w:rPr>
        <w:t>Ορίστε, κυρία Β</w:t>
      </w:r>
      <w:r w:rsidRPr="006747E3">
        <w:rPr>
          <w:rFonts w:eastAsia="Times New Roman" w:cs="Times New Roman"/>
          <w:szCs w:val="24"/>
        </w:rPr>
        <w:t>ούλτεψη</w:t>
      </w:r>
      <w:r>
        <w:rPr>
          <w:rFonts w:eastAsia="Times New Roman" w:cs="Times New Roman"/>
          <w:szCs w:val="24"/>
        </w:rPr>
        <w:t>,</w:t>
      </w:r>
      <w:r w:rsidRPr="006747E3">
        <w:rPr>
          <w:rFonts w:eastAsia="Times New Roman" w:cs="Times New Roman"/>
          <w:szCs w:val="24"/>
        </w:rPr>
        <w:t xml:space="preserve"> </w:t>
      </w:r>
      <w:r>
        <w:rPr>
          <w:rFonts w:eastAsia="Times New Roman" w:cs="Times New Roman"/>
          <w:szCs w:val="24"/>
        </w:rPr>
        <w:t xml:space="preserve">έχετε </w:t>
      </w:r>
      <w:r w:rsidRPr="006747E3">
        <w:rPr>
          <w:rFonts w:eastAsia="Times New Roman" w:cs="Times New Roman"/>
          <w:szCs w:val="24"/>
        </w:rPr>
        <w:t>το</w:t>
      </w:r>
      <w:r>
        <w:rPr>
          <w:rFonts w:eastAsia="Times New Roman" w:cs="Times New Roman"/>
          <w:szCs w:val="24"/>
        </w:rPr>
        <w:t xml:space="preserve">ν </w:t>
      </w:r>
      <w:r w:rsidRPr="006747E3">
        <w:rPr>
          <w:rFonts w:eastAsia="Times New Roman" w:cs="Times New Roman"/>
          <w:szCs w:val="24"/>
        </w:rPr>
        <w:t>λό</w:t>
      </w:r>
      <w:r>
        <w:rPr>
          <w:rFonts w:eastAsia="Times New Roman" w:cs="Times New Roman"/>
          <w:szCs w:val="24"/>
        </w:rPr>
        <w:t>γο.</w:t>
      </w:r>
    </w:p>
    <w:p w14:paraId="5218D863" w14:textId="77777777" w:rsidR="00BE48FC" w:rsidRDefault="008F016C">
      <w:pPr>
        <w:spacing w:line="600" w:lineRule="auto"/>
        <w:ind w:firstLine="720"/>
        <w:contextualSpacing/>
        <w:jc w:val="both"/>
        <w:rPr>
          <w:rFonts w:eastAsia="Times New Roman" w:cs="Times New Roman"/>
          <w:szCs w:val="24"/>
        </w:rPr>
      </w:pPr>
      <w:r>
        <w:rPr>
          <w:rFonts w:eastAsia="Times New Roman" w:cs="Times New Roman"/>
          <w:b/>
          <w:szCs w:val="24"/>
        </w:rPr>
        <w:t xml:space="preserve">ΣΟΦΙΑ ΒΟΥΛΤΕΨΗ: </w:t>
      </w:r>
      <w:r>
        <w:rPr>
          <w:rFonts w:eastAsia="Times New Roman" w:cs="Times New Roman"/>
          <w:szCs w:val="24"/>
        </w:rPr>
        <w:t>Ευχαριστώ, κύριε Π</w:t>
      </w:r>
      <w:r w:rsidRPr="006747E3">
        <w:rPr>
          <w:rFonts w:eastAsia="Times New Roman" w:cs="Times New Roman"/>
          <w:szCs w:val="24"/>
        </w:rPr>
        <w:t>ρόεδρε</w:t>
      </w:r>
      <w:r>
        <w:rPr>
          <w:rFonts w:eastAsia="Times New Roman" w:cs="Times New Roman"/>
          <w:szCs w:val="24"/>
        </w:rPr>
        <w:t>.</w:t>
      </w:r>
    </w:p>
    <w:p w14:paraId="5218D864" w14:textId="77777777" w:rsidR="00BE48FC" w:rsidRDefault="008F016C">
      <w:pPr>
        <w:spacing w:line="600" w:lineRule="auto"/>
        <w:ind w:firstLine="720"/>
        <w:contextualSpacing/>
        <w:jc w:val="both"/>
        <w:rPr>
          <w:rFonts w:eastAsia="Times New Roman" w:cs="Times New Roman"/>
          <w:szCs w:val="24"/>
        </w:rPr>
      </w:pPr>
      <w:r>
        <w:rPr>
          <w:rFonts w:eastAsia="Times New Roman" w:cs="Times New Roman"/>
          <w:szCs w:val="24"/>
        </w:rPr>
        <w:t>Κ</w:t>
      </w:r>
      <w:r w:rsidRPr="006747E3">
        <w:rPr>
          <w:rFonts w:eastAsia="Times New Roman" w:cs="Times New Roman"/>
          <w:szCs w:val="24"/>
        </w:rPr>
        <w:t>ύριοι του ΣΥΡΙΖΑ</w:t>
      </w:r>
      <w:r>
        <w:rPr>
          <w:rFonts w:eastAsia="Times New Roman" w:cs="Times New Roman"/>
          <w:szCs w:val="24"/>
        </w:rPr>
        <w:t>,</w:t>
      </w:r>
      <w:r w:rsidRPr="006747E3">
        <w:rPr>
          <w:rFonts w:eastAsia="Times New Roman" w:cs="Times New Roman"/>
          <w:szCs w:val="24"/>
        </w:rPr>
        <w:t xml:space="preserve"> όσο ήμασταν εμείς </w:t>
      </w:r>
      <w:r>
        <w:rPr>
          <w:rFonts w:eastAsia="Times New Roman" w:cs="Times New Roman"/>
          <w:szCs w:val="24"/>
        </w:rPr>
        <w:t>στην κ</w:t>
      </w:r>
      <w:r w:rsidRPr="006747E3">
        <w:rPr>
          <w:rFonts w:eastAsia="Times New Roman" w:cs="Times New Roman"/>
          <w:szCs w:val="24"/>
        </w:rPr>
        <w:t>υβέρνηση</w:t>
      </w:r>
      <w:r>
        <w:rPr>
          <w:rFonts w:eastAsia="Times New Roman" w:cs="Times New Roman"/>
          <w:szCs w:val="24"/>
        </w:rPr>
        <w:t>, στην κυβέρνηση</w:t>
      </w:r>
      <w:r w:rsidRPr="006747E3">
        <w:rPr>
          <w:rFonts w:eastAsia="Times New Roman" w:cs="Times New Roman"/>
          <w:szCs w:val="24"/>
        </w:rPr>
        <w:t xml:space="preserve"> Σαμαρά</w:t>
      </w:r>
      <w:r>
        <w:rPr>
          <w:rFonts w:eastAsia="Times New Roman" w:cs="Times New Roman"/>
          <w:szCs w:val="24"/>
        </w:rPr>
        <w:t>, μας αποκαλούσατε</w:t>
      </w:r>
      <w:r w:rsidRPr="006747E3">
        <w:rPr>
          <w:rFonts w:eastAsia="Times New Roman" w:cs="Times New Roman"/>
          <w:szCs w:val="24"/>
        </w:rPr>
        <w:t xml:space="preserve"> συστηματικά </w:t>
      </w:r>
      <w:r>
        <w:rPr>
          <w:rFonts w:eastAsia="Times New Roman" w:cs="Times New Roman"/>
          <w:szCs w:val="24"/>
        </w:rPr>
        <w:t>«χ</w:t>
      </w:r>
      <w:r w:rsidRPr="006747E3">
        <w:rPr>
          <w:rFonts w:eastAsia="Times New Roman" w:cs="Times New Roman"/>
          <w:szCs w:val="24"/>
        </w:rPr>
        <w:t>ούντα με κοινοβουλευτικό μανδύα</w:t>
      </w:r>
      <w:r>
        <w:rPr>
          <w:rFonts w:eastAsia="Times New Roman" w:cs="Times New Roman"/>
          <w:szCs w:val="24"/>
        </w:rPr>
        <w:t>», επειδή τάχα κυβερνούσαμε</w:t>
      </w:r>
      <w:r w:rsidRPr="006747E3">
        <w:rPr>
          <w:rFonts w:eastAsia="Times New Roman" w:cs="Times New Roman"/>
          <w:szCs w:val="24"/>
        </w:rPr>
        <w:t xml:space="preserve"> με πράξεις νομοθετικού περιεχομ</w:t>
      </w:r>
      <w:r w:rsidRPr="006747E3">
        <w:rPr>
          <w:rFonts w:eastAsia="Times New Roman" w:cs="Times New Roman"/>
          <w:szCs w:val="24"/>
        </w:rPr>
        <w:t>ένου</w:t>
      </w:r>
      <w:r>
        <w:rPr>
          <w:rFonts w:eastAsia="Times New Roman" w:cs="Times New Roman"/>
          <w:szCs w:val="24"/>
        </w:rPr>
        <w:t>.</w:t>
      </w:r>
      <w:r w:rsidRPr="006747E3">
        <w:rPr>
          <w:rFonts w:eastAsia="Times New Roman" w:cs="Times New Roman"/>
          <w:szCs w:val="24"/>
        </w:rPr>
        <w:t xml:space="preserve"> </w:t>
      </w:r>
      <w:r>
        <w:rPr>
          <w:rFonts w:eastAsia="Times New Roman" w:cs="Times New Roman"/>
          <w:szCs w:val="24"/>
        </w:rPr>
        <w:t>Μ</w:t>
      </w:r>
      <w:r w:rsidRPr="006747E3">
        <w:rPr>
          <w:rFonts w:eastAsia="Times New Roman" w:cs="Times New Roman"/>
          <w:szCs w:val="24"/>
        </w:rPr>
        <w:t>όνο</w:t>
      </w:r>
      <w:r>
        <w:rPr>
          <w:rFonts w:eastAsia="Times New Roman" w:cs="Times New Roman"/>
          <w:szCs w:val="24"/>
        </w:rPr>
        <w:t xml:space="preserve"> που μετά από κάθε μία </w:t>
      </w:r>
      <w:r w:rsidRPr="006747E3">
        <w:rPr>
          <w:rFonts w:eastAsia="Times New Roman" w:cs="Times New Roman"/>
          <w:szCs w:val="24"/>
        </w:rPr>
        <w:t xml:space="preserve"> πράξ</w:t>
      </w:r>
      <w:r>
        <w:rPr>
          <w:rFonts w:eastAsia="Times New Roman" w:cs="Times New Roman"/>
          <w:szCs w:val="24"/>
        </w:rPr>
        <w:t>η</w:t>
      </w:r>
      <w:r w:rsidRPr="006747E3">
        <w:rPr>
          <w:rFonts w:eastAsia="Times New Roman" w:cs="Times New Roman"/>
          <w:szCs w:val="24"/>
        </w:rPr>
        <w:t xml:space="preserve"> νομοθετικού περιεχομένου υπήρχε ολοήμερη συζήτηση για </w:t>
      </w:r>
      <w:r>
        <w:rPr>
          <w:rFonts w:eastAsia="Times New Roman" w:cs="Times New Roman"/>
          <w:szCs w:val="24"/>
        </w:rPr>
        <w:t xml:space="preserve">κάθε </w:t>
      </w:r>
      <w:r w:rsidRPr="006747E3">
        <w:rPr>
          <w:rFonts w:eastAsia="Times New Roman" w:cs="Times New Roman"/>
          <w:szCs w:val="24"/>
        </w:rPr>
        <w:t xml:space="preserve">μία μέσα στη </w:t>
      </w:r>
      <w:r>
        <w:rPr>
          <w:rFonts w:eastAsia="Times New Roman" w:cs="Times New Roman"/>
          <w:szCs w:val="24"/>
        </w:rPr>
        <w:t>Βουλή.</w:t>
      </w:r>
      <w:r w:rsidRPr="006747E3">
        <w:rPr>
          <w:rFonts w:eastAsia="Times New Roman" w:cs="Times New Roman"/>
          <w:szCs w:val="24"/>
        </w:rPr>
        <w:t xml:space="preserve"> </w:t>
      </w:r>
      <w:r>
        <w:rPr>
          <w:rFonts w:eastAsia="Times New Roman" w:cs="Times New Roman"/>
          <w:szCs w:val="24"/>
        </w:rPr>
        <w:t>Εσείς,</w:t>
      </w:r>
      <w:r w:rsidRPr="006747E3">
        <w:rPr>
          <w:rFonts w:eastAsia="Times New Roman" w:cs="Times New Roman"/>
          <w:szCs w:val="24"/>
        </w:rPr>
        <w:t xml:space="preserve"> </w:t>
      </w:r>
      <w:r>
        <w:rPr>
          <w:rFonts w:eastAsia="Times New Roman" w:cs="Times New Roman"/>
          <w:szCs w:val="24"/>
        </w:rPr>
        <w:t>α</w:t>
      </w:r>
      <w:r w:rsidRPr="006747E3">
        <w:rPr>
          <w:rFonts w:eastAsia="Times New Roman" w:cs="Times New Roman"/>
          <w:szCs w:val="24"/>
        </w:rPr>
        <w:t>φού κλείσατε με έξι πράξεις νομοθετικού περιεχομένο</w:t>
      </w:r>
      <w:r>
        <w:rPr>
          <w:rFonts w:eastAsia="Times New Roman" w:cs="Times New Roman"/>
          <w:szCs w:val="24"/>
        </w:rPr>
        <w:t>υ τις τράπεζες και φέρατε άλλες σαράντα, τώρα κυβερνάτε</w:t>
      </w:r>
      <w:r w:rsidRPr="006747E3">
        <w:rPr>
          <w:rFonts w:eastAsia="Times New Roman" w:cs="Times New Roman"/>
          <w:szCs w:val="24"/>
        </w:rPr>
        <w:t xml:space="preserve"> με χιλιάδες τροπολογίες</w:t>
      </w:r>
      <w:r>
        <w:rPr>
          <w:rFonts w:eastAsia="Times New Roman" w:cs="Times New Roman"/>
          <w:szCs w:val="24"/>
        </w:rPr>
        <w:t>,</w:t>
      </w:r>
      <w:r w:rsidRPr="006747E3">
        <w:rPr>
          <w:rFonts w:eastAsia="Times New Roman" w:cs="Times New Roman"/>
          <w:szCs w:val="24"/>
        </w:rPr>
        <w:t xml:space="preserve"> εκ των οποίων πολλές είναι στο τέλος του χρόνου</w:t>
      </w:r>
      <w:r>
        <w:rPr>
          <w:rFonts w:eastAsia="Times New Roman" w:cs="Times New Roman"/>
          <w:szCs w:val="24"/>
        </w:rPr>
        <w:t>,</w:t>
      </w:r>
      <w:r w:rsidRPr="006747E3">
        <w:rPr>
          <w:rFonts w:eastAsia="Times New Roman" w:cs="Times New Roman"/>
          <w:szCs w:val="24"/>
        </w:rPr>
        <w:t xml:space="preserve"> </w:t>
      </w:r>
      <w:r>
        <w:rPr>
          <w:rFonts w:eastAsia="Times New Roman" w:cs="Times New Roman"/>
          <w:szCs w:val="24"/>
        </w:rPr>
        <w:t>είναι</w:t>
      </w:r>
      <w:r w:rsidRPr="006747E3">
        <w:rPr>
          <w:rFonts w:eastAsia="Times New Roman" w:cs="Times New Roman"/>
          <w:szCs w:val="24"/>
        </w:rPr>
        <w:t xml:space="preserve"> χ</w:t>
      </w:r>
      <w:r>
        <w:rPr>
          <w:rFonts w:eastAsia="Times New Roman" w:cs="Times New Roman"/>
          <w:szCs w:val="24"/>
        </w:rPr>
        <w:t>ριστουγεννιάτικες και τους βάζετε ε</w:t>
      </w:r>
      <w:r w:rsidRPr="006747E3">
        <w:rPr>
          <w:rFonts w:eastAsia="Times New Roman" w:cs="Times New Roman"/>
          <w:szCs w:val="24"/>
        </w:rPr>
        <w:t>πάνω και τα χριστουγεννιάτικα</w:t>
      </w:r>
      <w:r w:rsidRPr="00F117AA">
        <w:rPr>
          <w:rFonts w:eastAsia="Times New Roman" w:cs="Times New Roman"/>
          <w:szCs w:val="24"/>
        </w:rPr>
        <w:t xml:space="preserve"> </w:t>
      </w:r>
      <w:r w:rsidRPr="006747E3">
        <w:rPr>
          <w:rFonts w:eastAsia="Times New Roman" w:cs="Times New Roman"/>
          <w:szCs w:val="24"/>
        </w:rPr>
        <w:t>λαμπάκια</w:t>
      </w:r>
      <w:r>
        <w:rPr>
          <w:rFonts w:eastAsia="Times New Roman" w:cs="Times New Roman"/>
          <w:szCs w:val="24"/>
        </w:rPr>
        <w:t xml:space="preserve">. </w:t>
      </w:r>
      <w:r w:rsidRPr="006747E3">
        <w:rPr>
          <w:rFonts w:eastAsia="Times New Roman" w:cs="Times New Roman"/>
          <w:szCs w:val="24"/>
        </w:rPr>
        <w:t>Ποιος</w:t>
      </w:r>
      <w:r>
        <w:rPr>
          <w:rFonts w:eastAsia="Times New Roman" w:cs="Times New Roman"/>
          <w:szCs w:val="24"/>
        </w:rPr>
        <w:t>, λ</w:t>
      </w:r>
      <w:r w:rsidRPr="006747E3">
        <w:rPr>
          <w:rFonts w:eastAsia="Times New Roman" w:cs="Times New Roman"/>
          <w:szCs w:val="24"/>
        </w:rPr>
        <w:t>οιπόν</w:t>
      </w:r>
      <w:r>
        <w:rPr>
          <w:rFonts w:eastAsia="Times New Roman" w:cs="Times New Roman"/>
          <w:szCs w:val="24"/>
        </w:rPr>
        <w:t>,</w:t>
      </w:r>
      <w:r w:rsidRPr="006747E3">
        <w:rPr>
          <w:rFonts w:eastAsia="Times New Roman" w:cs="Times New Roman"/>
          <w:szCs w:val="24"/>
        </w:rPr>
        <w:t xml:space="preserve"> είναι </w:t>
      </w:r>
      <w:r>
        <w:rPr>
          <w:rFonts w:eastAsia="Times New Roman" w:cs="Times New Roman"/>
          <w:szCs w:val="24"/>
        </w:rPr>
        <w:t>«χ</w:t>
      </w:r>
      <w:r w:rsidRPr="006747E3">
        <w:rPr>
          <w:rFonts w:eastAsia="Times New Roman" w:cs="Times New Roman"/>
          <w:szCs w:val="24"/>
        </w:rPr>
        <w:t>ούντα με κοινοβουλευτικό μανδ</w:t>
      </w:r>
      <w:r>
        <w:rPr>
          <w:rFonts w:eastAsia="Times New Roman" w:cs="Times New Roman"/>
          <w:szCs w:val="24"/>
        </w:rPr>
        <w:t xml:space="preserve">ύα»; </w:t>
      </w:r>
    </w:p>
    <w:p w14:paraId="5218D865" w14:textId="77777777" w:rsidR="00BE48FC" w:rsidRDefault="008F016C">
      <w:pPr>
        <w:spacing w:line="600" w:lineRule="auto"/>
        <w:ind w:firstLine="720"/>
        <w:contextualSpacing/>
        <w:jc w:val="both"/>
        <w:rPr>
          <w:rFonts w:eastAsia="Times New Roman" w:cs="Times New Roman"/>
          <w:szCs w:val="24"/>
        </w:rPr>
      </w:pPr>
      <w:r>
        <w:rPr>
          <w:rFonts w:eastAsia="Times New Roman" w:cs="Times New Roman"/>
          <w:szCs w:val="24"/>
        </w:rPr>
        <w:lastRenderedPageBreak/>
        <w:t>Κ</w:t>
      </w:r>
      <w:r w:rsidRPr="006747E3">
        <w:rPr>
          <w:rFonts w:eastAsia="Times New Roman" w:cs="Times New Roman"/>
          <w:szCs w:val="24"/>
        </w:rPr>
        <w:t xml:space="preserve">αι μην </w:t>
      </w:r>
      <w:r>
        <w:rPr>
          <w:rFonts w:eastAsia="Times New Roman" w:cs="Times New Roman"/>
          <w:szCs w:val="24"/>
        </w:rPr>
        <w:t>α</w:t>
      </w:r>
      <w:r w:rsidRPr="006747E3">
        <w:rPr>
          <w:rFonts w:eastAsia="Times New Roman" w:cs="Times New Roman"/>
          <w:szCs w:val="24"/>
        </w:rPr>
        <w:t>ρχ</w:t>
      </w:r>
      <w:r>
        <w:rPr>
          <w:rFonts w:eastAsia="Times New Roman" w:cs="Times New Roman"/>
          <w:szCs w:val="24"/>
        </w:rPr>
        <w:t xml:space="preserve">ίσετε </w:t>
      </w:r>
      <w:r w:rsidRPr="006747E3">
        <w:rPr>
          <w:rFonts w:eastAsia="Times New Roman" w:cs="Times New Roman"/>
          <w:szCs w:val="24"/>
        </w:rPr>
        <w:t>την κλάψα ότι τάχα εσείς</w:t>
      </w:r>
      <w:r w:rsidRPr="006747E3">
        <w:rPr>
          <w:rFonts w:eastAsia="Times New Roman" w:cs="Times New Roman"/>
          <w:szCs w:val="24"/>
        </w:rPr>
        <w:t xml:space="preserve"> </w:t>
      </w:r>
      <w:r>
        <w:rPr>
          <w:rFonts w:eastAsia="Times New Roman" w:cs="Times New Roman"/>
          <w:szCs w:val="24"/>
        </w:rPr>
        <w:t>είστε</w:t>
      </w:r>
      <w:r w:rsidRPr="006747E3">
        <w:rPr>
          <w:rFonts w:eastAsia="Times New Roman" w:cs="Times New Roman"/>
          <w:szCs w:val="24"/>
        </w:rPr>
        <w:t xml:space="preserve"> αγωνιστές της </w:t>
      </w:r>
      <w:r>
        <w:rPr>
          <w:rFonts w:eastAsia="Times New Roman" w:cs="Times New Roman"/>
          <w:szCs w:val="24"/>
        </w:rPr>
        <w:t>δ</w:t>
      </w:r>
      <w:r w:rsidRPr="006747E3">
        <w:rPr>
          <w:rFonts w:eastAsia="Times New Roman" w:cs="Times New Roman"/>
          <w:szCs w:val="24"/>
        </w:rPr>
        <w:t xml:space="preserve">ημοκρατίας </w:t>
      </w:r>
      <w:r w:rsidRPr="006747E3">
        <w:rPr>
          <w:rFonts w:eastAsia="Times New Roman" w:cs="Times New Roman"/>
          <w:szCs w:val="24"/>
        </w:rPr>
        <w:t xml:space="preserve">και εμείς </w:t>
      </w:r>
      <w:r>
        <w:rPr>
          <w:rFonts w:eastAsia="Times New Roman" w:cs="Times New Roman"/>
          <w:szCs w:val="24"/>
        </w:rPr>
        <w:t xml:space="preserve">είμαστε </w:t>
      </w:r>
      <w:r w:rsidRPr="006747E3">
        <w:rPr>
          <w:rFonts w:eastAsia="Times New Roman" w:cs="Times New Roman"/>
          <w:szCs w:val="24"/>
        </w:rPr>
        <w:t>οι απόγονοι του Τσολάκογλου</w:t>
      </w:r>
      <w:r>
        <w:rPr>
          <w:rFonts w:eastAsia="Times New Roman" w:cs="Times New Roman"/>
          <w:szCs w:val="24"/>
        </w:rPr>
        <w:t>.</w:t>
      </w:r>
      <w:r w:rsidRPr="006747E3">
        <w:rPr>
          <w:rFonts w:eastAsia="Times New Roman" w:cs="Times New Roman"/>
          <w:szCs w:val="24"/>
        </w:rPr>
        <w:t xml:space="preserve"> </w:t>
      </w:r>
      <w:r>
        <w:rPr>
          <w:rFonts w:eastAsia="Times New Roman" w:cs="Times New Roman"/>
          <w:szCs w:val="24"/>
        </w:rPr>
        <w:t>Μ</w:t>
      </w:r>
      <w:r w:rsidRPr="006747E3">
        <w:rPr>
          <w:rFonts w:eastAsia="Times New Roman" w:cs="Times New Roman"/>
          <w:szCs w:val="24"/>
        </w:rPr>
        <w:t>ην ξύνεσ</w:t>
      </w:r>
      <w:r>
        <w:rPr>
          <w:rFonts w:eastAsia="Times New Roman" w:cs="Times New Roman"/>
          <w:szCs w:val="24"/>
        </w:rPr>
        <w:t>τε</w:t>
      </w:r>
      <w:r w:rsidRPr="006747E3">
        <w:rPr>
          <w:rFonts w:eastAsia="Times New Roman" w:cs="Times New Roman"/>
          <w:szCs w:val="24"/>
        </w:rPr>
        <w:t xml:space="preserve"> στην γκλίτσα του τσοπάνη</w:t>
      </w:r>
      <w:r>
        <w:rPr>
          <w:rFonts w:eastAsia="Times New Roman" w:cs="Times New Roman"/>
          <w:szCs w:val="24"/>
        </w:rPr>
        <w:t>,</w:t>
      </w:r>
      <w:r w:rsidRPr="006747E3">
        <w:rPr>
          <w:rFonts w:eastAsia="Times New Roman" w:cs="Times New Roman"/>
          <w:szCs w:val="24"/>
        </w:rPr>
        <w:t xml:space="preserve"> γιατί θα ανοίξω τα κιτάπια τα παλιά και τότε θα δούμε ποιοι αγωνίστηκαν εναντίον της χούντας και ποιοι επωφελήθηκαν από αυτήν</w:t>
      </w:r>
      <w:r>
        <w:rPr>
          <w:rFonts w:eastAsia="Times New Roman" w:cs="Times New Roman"/>
          <w:szCs w:val="24"/>
        </w:rPr>
        <w:t>. Βάλατε το π</w:t>
      </w:r>
      <w:r>
        <w:rPr>
          <w:rFonts w:eastAsia="Times New Roman" w:cs="Times New Roman"/>
          <w:szCs w:val="24"/>
        </w:rPr>
        <w:t>λυντήριο …</w:t>
      </w:r>
    </w:p>
    <w:p w14:paraId="5218D866" w14:textId="77777777" w:rsidR="00BE48FC" w:rsidRDefault="008F016C">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ΨΥΧΟΓΙΟΣ: </w:t>
      </w:r>
      <w:r w:rsidRPr="00F117AA">
        <w:rPr>
          <w:rFonts w:eastAsia="Times New Roman" w:cs="Times New Roman"/>
          <w:szCs w:val="24"/>
        </w:rPr>
        <w:t>Ε, όχι!</w:t>
      </w:r>
    </w:p>
    <w:p w14:paraId="5218D867" w14:textId="77777777" w:rsidR="00BE48FC" w:rsidRDefault="008F016C">
      <w:pPr>
        <w:spacing w:line="600" w:lineRule="auto"/>
        <w:ind w:firstLine="720"/>
        <w:contextualSpacing/>
        <w:jc w:val="both"/>
        <w:rPr>
          <w:rFonts w:eastAsia="Times New Roman" w:cs="Times New Roman"/>
          <w:szCs w:val="24"/>
        </w:rPr>
      </w:pPr>
      <w:r>
        <w:rPr>
          <w:rFonts w:eastAsia="Times New Roman" w:cs="Times New Roman"/>
          <w:b/>
          <w:szCs w:val="24"/>
        </w:rPr>
        <w:t xml:space="preserve">ΣΟΦΙΑ ΒΟΥΛΤΕΨΗ: </w:t>
      </w:r>
      <w:r>
        <w:rPr>
          <w:rFonts w:eastAsia="Times New Roman" w:cs="Times New Roman"/>
          <w:szCs w:val="24"/>
        </w:rPr>
        <w:t>Έτσι</w:t>
      </w:r>
      <w:r w:rsidRPr="006747E3">
        <w:rPr>
          <w:rFonts w:eastAsia="Times New Roman" w:cs="Times New Roman"/>
          <w:szCs w:val="24"/>
        </w:rPr>
        <w:t xml:space="preserve"> είναι</w:t>
      </w:r>
      <w:r>
        <w:rPr>
          <w:rFonts w:eastAsia="Times New Roman" w:cs="Times New Roman"/>
          <w:szCs w:val="24"/>
        </w:rPr>
        <w:t>,</w:t>
      </w:r>
      <w:r w:rsidRPr="006747E3">
        <w:rPr>
          <w:rFonts w:eastAsia="Times New Roman" w:cs="Times New Roman"/>
          <w:szCs w:val="24"/>
        </w:rPr>
        <w:t xml:space="preserve"> έτσι ακριβώς</w:t>
      </w:r>
      <w:r>
        <w:rPr>
          <w:rFonts w:eastAsia="Times New Roman" w:cs="Times New Roman"/>
          <w:szCs w:val="24"/>
        </w:rPr>
        <w:t>.</w:t>
      </w:r>
      <w:r w:rsidRPr="006747E3">
        <w:rPr>
          <w:rFonts w:eastAsia="Times New Roman" w:cs="Times New Roman"/>
          <w:szCs w:val="24"/>
        </w:rPr>
        <w:t xml:space="preserve"> </w:t>
      </w:r>
      <w:r>
        <w:rPr>
          <w:rFonts w:eastAsia="Times New Roman" w:cs="Times New Roman"/>
          <w:szCs w:val="24"/>
        </w:rPr>
        <w:t>Μην ανοίξω τα παλιά κιτάπια. Ξέρετε ότι έχω πολλά.</w:t>
      </w:r>
    </w:p>
    <w:p w14:paraId="5218D868" w14:textId="77777777" w:rsidR="00BE48FC" w:rsidRDefault="008F016C">
      <w:pPr>
        <w:spacing w:line="600" w:lineRule="auto"/>
        <w:ind w:firstLine="720"/>
        <w:contextualSpacing/>
        <w:jc w:val="both"/>
        <w:rPr>
          <w:rFonts w:eastAsia="Times New Roman" w:cs="Times New Roman"/>
          <w:szCs w:val="24"/>
        </w:rPr>
      </w:pPr>
      <w:r w:rsidRPr="00B75E35">
        <w:rPr>
          <w:rFonts w:eastAsia="Times New Roman" w:cs="Times New Roman"/>
          <w:b/>
          <w:szCs w:val="24"/>
        </w:rPr>
        <w:t>ΠΡΟΕΔΡΕΥΩΝ (Νικήτας Κακλαμάνης):</w:t>
      </w:r>
      <w:r w:rsidRPr="00B75E35">
        <w:rPr>
          <w:rFonts w:eastAsia="Times New Roman" w:cs="Times New Roman"/>
          <w:szCs w:val="24"/>
        </w:rPr>
        <w:t xml:space="preserve"> </w:t>
      </w:r>
      <w:r>
        <w:rPr>
          <w:rFonts w:eastAsia="Times New Roman" w:cs="Times New Roman"/>
          <w:szCs w:val="24"/>
        </w:rPr>
        <w:t>Ήρεμα!</w:t>
      </w:r>
    </w:p>
    <w:p w14:paraId="5218D869" w14:textId="77777777" w:rsidR="00BE48FC" w:rsidRDefault="008F016C">
      <w:pPr>
        <w:spacing w:line="600" w:lineRule="auto"/>
        <w:ind w:firstLine="720"/>
        <w:contextualSpacing/>
        <w:jc w:val="both"/>
        <w:rPr>
          <w:rFonts w:eastAsia="Times New Roman" w:cs="Times New Roman"/>
          <w:szCs w:val="24"/>
        </w:rPr>
      </w:pPr>
      <w:r>
        <w:rPr>
          <w:rFonts w:eastAsia="Times New Roman" w:cs="Times New Roman"/>
          <w:b/>
          <w:szCs w:val="24"/>
        </w:rPr>
        <w:t xml:space="preserve">ΣΟΦΙΑ ΒΟΥΛΤΕΨΗ: </w:t>
      </w:r>
      <w:r>
        <w:rPr>
          <w:rFonts w:eastAsia="Times New Roman" w:cs="Times New Roman"/>
          <w:szCs w:val="24"/>
        </w:rPr>
        <w:t>Βάλατε πλυντήριο και πλέ</w:t>
      </w:r>
      <w:r w:rsidRPr="006747E3">
        <w:rPr>
          <w:rFonts w:eastAsia="Times New Roman" w:cs="Times New Roman"/>
          <w:szCs w:val="24"/>
        </w:rPr>
        <w:t>νετε και τα παλιά και τα μελλούμενα</w:t>
      </w:r>
      <w:r>
        <w:rPr>
          <w:rFonts w:eastAsia="Times New Roman" w:cs="Times New Roman"/>
          <w:szCs w:val="24"/>
        </w:rPr>
        <w:t>. Νομιμοπο</w:t>
      </w:r>
      <w:r>
        <w:rPr>
          <w:rFonts w:eastAsia="Times New Roman" w:cs="Times New Roman"/>
          <w:szCs w:val="24"/>
        </w:rPr>
        <w:t>ιείτε όσα κάνετε και όσα</w:t>
      </w:r>
      <w:r w:rsidRPr="006747E3">
        <w:rPr>
          <w:rFonts w:eastAsia="Times New Roman" w:cs="Times New Roman"/>
          <w:szCs w:val="24"/>
        </w:rPr>
        <w:t xml:space="preserve"> θα κάνετε και προσλαμβάνετ</w:t>
      </w:r>
      <w:r>
        <w:rPr>
          <w:rFonts w:eastAsia="Times New Roman" w:cs="Times New Roman"/>
          <w:szCs w:val="24"/>
        </w:rPr>
        <w:t>ε.</w:t>
      </w:r>
    </w:p>
    <w:p w14:paraId="5218D86A" w14:textId="77777777" w:rsidR="00BE48FC" w:rsidRDefault="008F016C">
      <w:pPr>
        <w:spacing w:line="600" w:lineRule="auto"/>
        <w:ind w:firstLine="720"/>
        <w:contextualSpacing/>
        <w:jc w:val="both"/>
        <w:rPr>
          <w:rFonts w:eastAsia="Times New Roman" w:cs="Times New Roman"/>
          <w:szCs w:val="24"/>
        </w:rPr>
      </w:pPr>
      <w:r>
        <w:rPr>
          <w:rFonts w:eastAsia="Times New Roman" w:cs="Times New Roman"/>
          <w:szCs w:val="24"/>
        </w:rPr>
        <w:t>Ε</w:t>
      </w:r>
      <w:r w:rsidRPr="006747E3">
        <w:rPr>
          <w:rFonts w:eastAsia="Times New Roman" w:cs="Times New Roman"/>
          <w:szCs w:val="24"/>
        </w:rPr>
        <w:t>ίδ</w:t>
      </w:r>
      <w:r>
        <w:rPr>
          <w:rFonts w:eastAsia="Times New Roman" w:cs="Times New Roman"/>
          <w:szCs w:val="24"/>
        </w:rPr>
        <w:t>α τώρα ότι εξαιρείτε από τον</w:t>
      </w:r>
      <w:r w:rsidRPr="006747E3">
        <w:rPr>
          <w:rFonts w:eastAsia="Times New Roman" w:cs="Times New Roman"/>
          <w:szCs w:val="24"/>
        </w:rPr>
        <w:t xml:space="preserve"> περιορισμό προσλήψεων στο Αθηναϊκό Πρακ</w:t>
      </w:r>
      <w:r>
        <w:rPr>
          <w:rFonts w:eastAsia="Times New Roman" w:cs="Times New Roman"/>
          <w:szCs w:val="24"/>
        </w:rPr>
        <w:t xml:space="preserve">τορείο </w:t>
      </w:r>
      <w:r>
        <w:rPr>
          <w:rFonts w:eastAsia="Times New Roman" w:cs="Times New Roman"/>
          <w:szCs w:val="24"/>
        </w:rPr>
        <w:t xml:space="preserve">Ειδήσεων </w:t>
      </w:r>
      <w:r>
        <w:rPr>
          <w:rFonts w:eastAsia="Times New Roman" w:cs="Times New Roman"/>
          <w:szCs w:val="24"/>
        </w:rPr>
        <w:t>τη</w:t>
      </w:r>
      <w:r>
        <w:rPr>
          <w:rFonts w:eastAsia="Times New Roman" w:cs="Times New Roman"/>
          <w:szCs w:val="24"/>
        </w:rPr>
        <w:t>ν</w:t>
      </w:r>
      <w:r>
        <w:rPr>
          <w:rFonts w:eastAsia="Times New Roman" w:cs="Times New Roman"/>
          <w:szCs w:val="24"/>
        </w:rPr>
        <w:t xml:space="preserve"> πρόσληψη δημοσιογράφων. Όταν είχα εγώ την ευθύνη του Αθηναϊκού Πρακτορείου</w:t>
      </w:r>
      <w:r w:rsidRPr="00274352">
        <w:rPr>
          <w:rFonts w:eastAsia="Times New Roman" w:cs="Times New Roman"/>
          <w:szCs w:val="24"/>
        </w:rPr>
        <w:t xml:space="preserve"> </w:t>
      </w:r>
      <w:r>
        <w:rPr>
          <w:rFonts w:eastAsia="Times New Roman" w:cs="Times New Roman"/>
          <w:szCs w:val="24"/>
        </w:rPr>
        <w:t>Ειδήσεων</w:t>
      </w:r>
      <w:r>
        <w:rPr>
          <w:rFonts w:eastAsia="Times New Roman" w:cs="Times New Roman"/>
          <w:szCs w:val="24"/>
        </w:rPr>
        <w:t xml:space="preserve">, κύριοι συνάδελφοι, </w:t>
      </w:r>
      <w:r w:rsidRPr="006747E3">
        <w:rPr>
          <w:rFonts w:eastAsia="Times New Roman" w:cs="Times New Roman"/>
          <w:szCs w:val="24"/>
        </w:rPr>
        <w:t xml:space="preserve">οι δανειστές όχι μόνο δεν </w:t>
      </w:r>
      <w:r>
        <w:rPr>
          <w:rFonts w:eastAsia="Times New Roman" w:cs="Times New Roman"/>
          <w:szCs w:val="24"/>
        </w:rPr>
        <w:t xml:space="preserve">με </w:t>
      </w:r>
      <w:r w:rsidRPr="006747E3">
        <w:rPr>
          <w:rFonts w:eastAsia="Times New Roman" w:cs="Times New Roman"/>
          <w:szCs w:val="24"/>
        </w:rPr>
        <w:t>άφησαν ποτέ να κάνω κάτι τέτοιο</w:t>
      </w:r>
      <w:r>
        <w:rPr>
          <w:rFonts w:eastAsia="Times New Roman" w:cs="Times New Roman"/>
          <w:szCs w:val="24"/>
        </w:rPr>
        <w:t>,</w:t>
      </w:r>
      <w:r w:rsidRPr="006747E3">
        <w:rPr>
          <w:rFonts w:eastAsia="Times New Roman" w:cs="Times New Roman"/>
          <w:szCs w:val="24"/>
        </w:rPr>
        <w:t xml:space="preserve"> αλλά το</w:t>
      </w:r>
      <w:r>
        <w:rPr>
          <w:rFonts w:eastAsia="Times New Roman" w:cs="Times New Roman"/>
          <w:szCs w:val="24"/>
        </w:rPr>
        <w:t xml:space="preserve"> μόνο για το οποίο ενδιαφέρονταν ήταν π</w:t>
      </w:r>
      <w:r w:rsidRPr="006747E3">
        <w:rPr>
          <w:rFonts w:eastAsia="Times New Roman" w:cs="Times New Roman"/>
          <w:szCs w:val="24"/>
        </w:rPr>
        <w:t xml:space="preserve">ότε θα πληρώσει τη συνδρομή του το Αθηναϊκό </w:t>
      </w:r>
      <w:r>
        <w:rPr>
          <w:rFonts w:eastAsia="Times New Roman" w:cs="Times New Roman"/>
          <w:szCs w:val="24"/>
        </w:rPr>
        <w:lastRenderedPageBreak/>
        <w:t xml:space="preserve">Πρακτορείο </w:t>
      </w:r>
      <w:r>
        <w:rPr>
          <w:rFonts w:eastAsia="Times New Roman" w:cs="Times New Roman"/>
          <w:szCs w:val="24"/>
        </w:rPr>
        <w:t>Ειδήσεων</w:t>
      </w:r>
      <w:r>
        <w:rPr>
          <w:rFonts w:eastAsia="Times New Roman" w:cs="Times New Roman"/>
          <w:szCs w:val="24"/>
        </w:rPr>
        <w:t xml:space="preserve"> στο γερμανικό ειδησεογραφικό π</w:t>
      </w:r>
      <w:r w:rsidRPr="006747E3">
        <w:rPr>
          <w:rFonts w:eastAsia="Times New Roman" w:cs="Times New Roman"/>
          <w:szCs w:val="24"/>
        </w:rPr>
        <w:t xml:space="preserve">ρακτορείο </w:t>
      </w:r>
      <w:r>
        <w:rPr>
          <w:rFonts w:eastAsia="Times New Roman" w:cs="Times New Roman"/>
          <w:szCs w:val="24"/>
        </w:rPr>
        <w:t>DPA. Και τότε τους απαντούσαν «</w:t>
      </w:r>
      <w:r w:rsidRPr="006747E3">
        <w:rPr>
          <w:rFonts w:eastAsia="Times New Roman" w:cs="Times New Roman"/>
          <w:szCs w:val="24"/>
        </w:rPr>
        <w:t>πληρώστε καμ</w:t>
      </w:r>
      <w:r>
        <w:rPr>
          <w:rFonts w:eastAsia="Times New Roman" w:cs="Times New Roman"/>
          <w:szCs w:val="24"/>
        </w:rPr>
        <w:t>μ</w:t>
      </w:r>
      <w:r w:rsidRPr="006747E3">
        <w:rPr>
          <w:rFonts w:eastAsia="Times New Roman" w:cs="Times New Roman"/>
          <w:szCs w:val="24"/>
        </w:rPr>
        <w:t>ία δόση</w:t>
      </w:r>
      <w:r>
        <w:rPr>
          <w:rFonts w:eastAsia="Times New Roman" w:cs="Times New Roman"/>
          <w:szCs w:val="24"/>
        </w:rPr>
        <w:t>,</w:t>
      </w:r>
      <w:r w:rsidRPr="006747E3">
        <w:rPr>
          <w:rFonts w:eastAsia="Times New Roman" w:cs="Times New Roman"/>
          <w:szCs w:val="24"/>
        </w:rPr>
        <w:t xml:space="preserve"> να πάρετε και τα λεφτά </w:t>
      </w:r>
      <w:r>
        <w:rPr>
          <w:rFonts w:eastAsia="Times New Roman" w:cs="Times New Roman"/>
          <w:szCs w:val="24"/>
        </w:rPr>
        <w:t>σας»,</w:t>
      </w:r>
      <w:r w:rsidRPr="006747E3">
        <w:rPr>
          <w:rFonts w:eastAsia="Times New Roman" w:cs="Times New Roman"/>
          <w:szCs w:val="24"/>
        </w:rPr>
        <w:t xml:space="preserve"> αλλά δεν την έδιναν</w:t>
      </w:r>
      <w:r>
        <w:rPr>
          <w:rFonts w:eastAsia="Times New Roman" w:cs="Times New Roman"/>
          <w:szCs w:val="24"/>
        </w:rPr>
        <w:t>. Κ</w:t>
      </w:r>
      <w:r w:rsidRPr="006747E3">
        <w:rPr>
          <w:rFonts w:eastAsia="Times New Roman" w:cs="Times New Roman"/>
          <w:szCs w:val="24"/>
        </w:rPr>
        <w:t>αι μου λέτε ότι δεν υπάρχει συναλλαγή</w:t>
      </w:r>
      <w:r>
        <w:rPr>
          <w:rFonts w:eastAsia="Times New Roman" w:cs="Times New Roman"/>
          <w:szCs w:val="24"/>
        </w:rPr>
        <w:t>;</w:t>
      </w:r>
    </w:p>
    <w:p w14:paraId="5218D86B" w14:textId="77777777" w:rsidR="00BE48FC" w:rsidRDefault="008F016C">
      <w:pPr>
        <w:spacing w:line="600" w:lineRule="auto"/>
        <w:ind w:firstLine="720"/>
        <w:contextualSpacing/>
        <w:jc w:val="both"/>
        <w:rPr>
          <w:rFonts w:eastAsia="Times New Roman" w:cs="Times New Roman"/>
          <w:szCs w:val="24"/>
        </w:rPr>
      </w:pPr>
      <w:r>
        <w:rPr>
          <w:rFonts w:eastAsia="Times New Roman" w:cs="Times New Roman"/>
          <w:szCs w:val="24"/>
        </w:rPr>
        <w:t>Α</w:t>
      </w:r>
      <w:r w:rsidRPr="006747E3">
        <w:rPr>
          <w:rFonts w:eastAsia="Times New Roman" w:cs="Times New Roman"/>
          <w:szCs w:val="24"/>
        </w:rPr>
        <w:t>κούστε για να εξηγούμεθα</w:t>
      </w:r>
      <w:r>
        <w:rPr>
          <w:rFonts w:eastAsia="Times New Roman" w:cs="Times New Roman"/>
          <w:szCs w:val="24"/>
        </w:rPr>
        <w:t>:</w:t>
      </w:r>
      <w:r w:rsidRPr="006747E3">
        <w:rPr>
          <w:rFonts w:eastAsia="Times New Roman" w:cs="Times New Roman"/>
          <w:szCs w:val="24"/>
        </w:rPr>
        <w:t xml:space="preserve"> επειδή με σας δεν βγάζουμε άκρη</w:t>
      </w:r>
      <w:r>
        <w:rPr>
          <w:rFonts w:eastAsia="Times New Roman" w:cs="Times New Roman"/>
          <w:szCs w:val="24"/>
        </w:rPr>
        <w:t>,</w:t>
      </w:r>
      <w:r w:rsidRPr="006747E3">
        <w:rPr>
          <w:rFonts w:eastAsia="Times New Roman" w:cs="Times New Roman"/>
          <w:szCs w:val="24"/>
        </w:rPr>
        <w:t xml:space="preserve"> θα μιλήσω προς </w:t>
      </w:r>
      <w:r>
        <w:rPr>
          <w:rFonts w:eastAsia="Times New Roman" w:cs="Times New Roman"/>
          <w:szCs w:val="24"/>
        </w:rPr>
        <w:t xml:space="preserve">τους </w:t>
      </w:r>
      <w:r w:rsidRPr="006747E3">
        <w:rPr>
          <w:rFonts w:eastAsia="Times New Roman" w:cs="Times New Roman"/>
          <w:szCs w:val="24"/>
        </w:rPr>
        <w:t>συναδέλφους μου δημοσιογράφους</w:t>
      </w:r>
      <w:r>
        <w:rPr>
          <w:rFonts w:eastAsia="Times New Roman" w:cs="Times New Roman"/>
          <w:szCs w:val="24"/>
        </w:rPr>
        <w:t>.</w:t>
      </w:r>
      <w:r w:rsidRPr="006747E3">
        <w:rPr>
          <w:rFonts w:eastAsia="Times New Roman" w:cs="Times New Roman"/>
          <w:szCs w:val="24"/>
        </w:rPr>
        <w:t xml:space="preserve"> Βεβαίως υπάρχει κρίση</w:t>
      </w:r>
      <w:r>
        <w:rPr>
          <w:rFonts w:eastAsia="Times New Roman" w:cs="Times New Roman"/>
          <w:szCs w:val="24"/>
        </w:rPr>
        <w:t xml:space="preserve"> κ</w:t>
      </w:r>
      <w:r w:rsidRPr="006747E3">
        <w:rPr>
          <w:rFonts w:eastAsia="Times New Roman" w:cs="Times New Roman"/>
          <w:szCs w:val="24"/>
        </w:rPr>
        <w:t>αι καμ</w:t>
      </w:r>
      <w:r>
        <w:rPr>
          <w:rFonts w:eastAsia="Times New Roman" w:cs="Times New Roman"/>
          <w:szCs w:val="24"/>
        </w:rPr>
        <w:t>μ</w:t>
      </w:r>
      <w:r w:rsidRPr="006747E3">
        <w:rPr>
          <w:rFonts w:eastAsia="Times New Roman" w:cs="Times New Roman"/>
          <w:szCs w:val="24"/>
        </w:rPr>
        <w:t>ία αντίρρηση να</w:t>
      </w:r>
      <w:r w:rsidRPr="006747E3">
        <w:rPr>
          <w:rFonts w:eastAsia="Times New Roman" w:cs="Times New Roman"/>
          <w:szCs w:val="24"/>
        </w:rPr>
        <w:t xml:space="preserve"> εξασφαλίσουν μία θέση εργασίας και στο Αθηναϊκό Πρακτορείο </w:t>
      </w:r>
      <w:r>
        <w:rPr>
          <w:rFonts w:eastAsia="Times New Roman" w:cs="Times New Roman"/>
          <w:szCs w:val="24"/>
        </w:rPr>
        <w:t xml:space="preserve">Ειδήσεων </w:t>
      </w:r>
      <w:r w:rsidRPr="006747E3">
        <w:rPr>
          <w:rFonts w:eastAsia="Times New Roman" w:cs="Times New Roman"/>
          <w:szCs w:val="24"/>
        </w:rPr>
        <w:t>αποκλειστική</w:t>
      </w:r>
      <w:r>
        <w:rPr>
          <w:rFonts w:eastAsia="Times New Roman" w:cs="Times New Roman"/>
          <w:szCs w:val="24"/>
        </w:rPr>
        <w:t>,</w:t>
      </w:r>
      <w:r w:rsidRPr="006747E3">
        <w:rPr>
          <w:rFonts w:eastAsia="Times New Roman" w:cs="Times New Roman"/>
          <w:szCs w:val="24"/>
        </w:rPr>
        <w:t xml:space="preserve"> </w:t>
      </w:r>
      <w:r>
        <w:rPr>
          <w:rFonts w:eastAsia="Times New Roman" w:cs="Times New Roman"/>
          <w:szCs w:val="24"/>
        </w:rPr>
        <w:t>όμως,</w:t>
      </w:r>
      <w:r w:rsidRPr="006747E3">
        <w:rPr>
          <w:rFonts w:eastAsia="Times New Roman" w:cs="Times New Roman"/>
          <w:szCs w:val="24"/>
        </w:rPr>
        <w:t xml:space="preserve"> όπως λέει ο νόμος</w:t>
      </w:r>
      <w:r>
        <w:rPr>
          <w:rFonts w:eastAsia="Times New Roman" w:cs="Times New Roman"/>
          <w:szCs w:val="24"/>
        </w:rPr>
        <w:t>. Μ</w:t>
      </w:r>
      <w:r w:rsidRPr="006747E3">
        <w:rPr>
          <w:rFonts w:eastAsia="Times New Roman" w:cs="Times New Roman"/>
          <w:szCs w:val="24"/>
        </w:rPr>
        <w:t>ην αρχίσουν τις εξαιρέσεις</w:t>
      </w:r>
      <w:r>
        <w:rPr>
          <w:rFonts w:eastAsia="Times New Roman" w:cs="Times New Roman"/>
          <w:szCs w:val="24"/>
        </w:rPr>
        <w:t>,</w:t>
      </w:r>
      <w:r w:rsidRPr="006747E3">
        <w:rPr>
          <w:rFonts w:eastAsia="Times New Roman" w:cs="Times New Roman"/>
          <w:szCs w:val="24"/>
        </w:rPr>
        <w:t xml:space="preserve"> να πάνε σε κανένα site </w:t>
      </w:r>
      <w:r>
        <w:rPr>
          <w:rFonts w:eastAsia="Times New Roman" w:cs="Times New Roman"/>
          <w:szCs w:val="24"/>
        </w:rPr>
        <w:t>ή σε κανένα ά</w:t>
      </w:r>
      <w:r w:rsidRPr="006747E3">
        <w:rPr>
          <w:rFonts w:eastAsia="Times New Roman" w:cs="Times New Roman"/>
          <w:szCs w:val="24"/>
        </w:rPr>
        <w:t xml:space="preserve">λλο μέσο και από </w:t>
      </w:r>
      <w:r>
        <w:rPr>
          <w:rFonts w:eastAsia="Times New Roman" w:cs="Times New Roman"/>
          <w:szCs w:val="24"/>
        </w:rPr>
        <w:t>‘</w:t>
      </w:r>
      <w:r w:rsidRPr="006747E3">
        <w:rPr>
          <w:rFonts w:eastAsia="Times New Roman" w:cs="Times New Roman"/>
          <w:szCs w:val="24"/>
        </w:rPr>
        <w:t>κει να καλούνται σε όλα τα κανάλια</w:t>
      </w:r>
      <w:r>
        <w:rPr>
          <w:rFonts w:eastAsia="Times New Roman" w:cs="Times New Roman"/>
          <w:szCs w:val="24"/>
        </w:rPr>
        <w:t>, να υποστηρίζουν τη Σ</w:t>
      </w:r>
      <w:r w:rsidRPr="006747E3">
        <w:rPr>
          <w:rFonts w:eastAsia="Times New Roman" w:cs="Times New Roman"/>
          <w:szCs w:val="24"/>
        </w:rPr>
        <w:t>υμφωνία τ</w:t>
      </w:r>
      <w:r w:rsidRPr="006747E3">
        <w:rPr>
          <w:rFonts w:eastAsia="Times New Roman" w:cs="Times New Roman"/>
          <w:szCs w:val="24"/>
        </w:rPr>
        <w:t>ων Πρεσπών</w:t>
      </w:r>
      <w:r>
        <w:rPr>
          <w:rFonts w:eastAsia="Times New Roman" w:cs="Times New Roman"/>
          <w:szCs w:val="24"/>
        </w:rPr>
        <w:t>.</w:t>
      </w:r>
      <w:r w:rsidRPr="006747E3">
        <w:rPr>
          <w:rFonts w:eastAsia="Times New Roman" w:cs="Times New Roman"/>
          <w:szCs w:val="24"/>
        </w:rPr>
        <w:t xml:space="preserve"> </w:t>
      </w:r>
      <w:r>
        <w:rPr>
          <w:rFonts w:eastAsia="Times New Roman" w:cs="Times New Roman"/>
          <w:szCs w:val="24"/>
        </w:rPr>
        <w:t>Τους προειδοποιώ</w:t>
      </w:r>
      <w:r w:rsidRPr="006747E3">
        <w:rPr>
          <w:rFonts w:eastAsia="Times New Roman" w:cs="Times New Roman"/>
          <w:szCs w:val="24"/>
        </w:rPr>
        <w:t xml:space="preserve"> </w:t>
      </w:r>
      <w:r>
        <w:rPr>
          <w:rFonts w:eastAsia="Times New Roman" w:cs="Times New Roman"/>
          <w:szCs w:val="24"/>
        </w:rPr>
        <w:t>-</w:t>
      </w:r>
      <w:r w:rsidRPr="006747E3">
        <w:rPr>
          <w:rFonts w:eastAsia="Times New Roman" w:cs="Times New Roman"/>
          <w:szCs w:val="24"/>
        </w:rPr>
        <w:t>επειδή δεν μένει τίποτα κρυφό</w:t>
      </w:r>
      <w:r>
        <w:rPr>
          <w:rFonts w:eastAsia="Times New Roman" w:cs="Times New Roman"/>
          <w:szCs w:val="24"/>
        </w:rPr>
        <w:t>-</w:t>
      </w:r>
      <w:r w:rsidRPr="006747E3">
        <w:rPr>
          <w:rFonts w:eastAsia="Times New Roman" w:cs="Times New Roman"/>
          <w:szCs w:val="24"/>
        </w:rPr>
        <w:t xml:space="preserve"> θα το επιδιώξω και θα το βρω</w:t>
      </w:r>
      <w:r>
        <w:rPr>
          <w:rFonts w:eastAsia="Times New Roman" w:cs="Times New Roman"/>
          <w:szCs w:val="24"/>
        </w:rPr>
        <w:t xml:space="preserve"> α</w:t>
      </w:r>
      <w:r w:rsidRPr="006747E3">
        <w:rPr>
          <w:rFonts w:eastAsia="Times New Roman" w:cs="Times New Roman"/>
          <w:szCs w:val="24"/>
        </w:rPr>
        <w:t>πό δω και πέρα</w:t>
      </w:r>
      <w:r>
        <w:rPr>
          <w:rFonts w:eastAsia="Times New Roman" w:cs="Times New Roman"/>
          <w:szCs w:val="24"/>
        </w:rPr>
        <w:t>.</w:t>
      </w:r>
      <w:r w:rsidRPr="006747E3">
        <w:rPr>
          <w:rFonts w:eastAsia="Times New Roman" w:cs="Times New Roman"/>
          <w:szCs w:val="24"/>
        </w:rPr>
        <w:t xml:space="preserve"> </w:t>
      </w:r>
      <w:r>
        <w:rPr>
          <w:rFonts w:eastAsia="Times New Roman" w:cs="Times New Roman"/>
          <w:szCs w:val="24"/>
        </w:rPr>
        <w:t>Δ</w:t>
      </w:r>
      <w:r w:rsidRPr="006747E3">
        <w:rPr>
          <w:rFonts w:eastAsia="Times New Roman" w:cs="Times New Roman"/>
          <w:szCs w:val="24"/>
        </w:rPr>
        <w:t>ιότι η προπαγάνδα έτσι</w:t>
      </w:r>
      <w:r>
        <w:rPr>
          <w:rFonts w:eastAsia="Times New Roman" w:cs="Times New Roman"/>
          <w:szCs w:val="24"/>
        </w:rPr>
        <w:t>,</w:t>
      </w:r>
      <w:r w:rsidRPr="006747E3">
        <w:rPr>
          <w:rFonts w:eastAsia="Times New Roman" w:cs="Times New Roman"/>
          <w:szCs w:val="24"/>
        </w:rPr>
        <w:t xml:space="preserve"> με αυτό</w:t>
      </w:r>
      <w:r>
        <w:rPr>
          <w:rFonts w:eastAsia="Times New Roman" w:cs="Times New Roman"/>
          <w:szCs w:val="24"/>
        </w:rPr>
        <w:t>ν</w:t>
      </w:r>
      <w:r w:rsidRPr="006747E3">
        <w:rPr>
          <w:rFonts w:eastAsia="Times New Roman" w:cs="Times New Roman"/>
          <w:szCs w:val="24"/>
        </w:rPr>
        <w:t xml:space="preserve"> τον τρόπο γίνεται</w:t>
      </w:r>
      <w:r>
        <w:rPr>
          <w:rFonts w:eastAsia="Times New Roman" w:cs="Times New Roman"/>
          <w:szCs w:val="24"/>
        </w:rPr>
        <w:t>.</w:t>
      </w:r>
    </w:p>
    <w:p w14:paraId="5218D86C" w14:textId="77777777" w:rsidR="00BE48FC" w:rsidRDefault="008F016C">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ΙΩΑΝΝΕΤΑ (ΑΝΝΕΤΑ) ΚΑΒΒΑΔΙΑ: </w:t>
      </w:r>
      <w:r>
        <w:rPr>
          <w:rFonts w:eastAsia="Times New Roman" w:cs="Times New Roman"/>
          <w:szCs w:val="24"/>
        </w:rPr>
        <w:t>Στοχοποιείτε τους συναδέλφους σας.</w:t>
      </w:r>
    </w:p>
    <w:p w14:paraId="5218D86D" w14:textId="77777777" w:rsidR="00BE48FC" w:rsidRDefault="008F016C">
      <w:pPr>
        <w:spacing w:line="600" w:lineRule="auto"/>
        <w:ind w:firstLine="720"/>
        <w:contextualSpacing/>
        <w:jc w:val="both"/>
        <w:rPr>
          <w:rFonts w:eastAsia="Times New Roman" w:cs="Times New Roman"/>
          <w:szCs w:val="24"/>
        </w:rPr>
      </w:pPr>
      <w:r>
        <w:rPr>
          <w:rFonts w:eastAsia="Times New Roman" w:cs="Times New Roman"/>
          <w:b/>
          <w:szCs w:val="24"/>
        </w:rPr>
        <w:t xml:space="preserve">ΣΟΦΙΑ ΒΟΥΛΤΕΨΗ: </w:t>
      </w:r>
      <w:r>
        <w:rPr>
          <w:rFonts w:eastAsia="Times New Roman" w:cs="Times New Roman"/>
          <w:szCs w:val="24"/>
        </w:rPr>
        <w:t>Δ</w:t>
      </w:r>
      <w:r w:rsidRPr="006747E3">
        <w:rPr>
          <w:rFonts w:eastAsia="Times New Roman" w:cs="Times New Roman"/>
          <w:szCs w:val="24"/>
        </w:rPr>
        <w:t xml:space="preserve">εν </w:t>
      </w:r>
      <w:r>
        <w:rPr>
          <w:rFonts w:eastAsia="Times New Roman" w:cs="Times New Roman"/>
          <w:szCs w:val="24"/>
        </w:rPr>
        <w:t xml:space="preserve">λέω </w:t>
      </w:r>
      <w:r w:rsidRPr="006747E3">
        <w:rPr>
          <w:rFonts w:eastAsia="Times New Roman" w:cs="Times New Roman"/>
          <w:szCs w:val="24"/>
        </w:rPr>
        <w:t>ονόματα</w:t>
      </w:r>
      <w:r>
        <w:rPr>
          <w:rFonts w:eastAsia="Times New Roman" w:cs="Times New Roman"/>
          <w:szCs w:val="24"/>
        </w:rPr>
        <w:t xml:space="preserve">, </w:t>
      </w:r>
      <w:r>
        <w:rPr>
          <w:rFonts w:eastAsia="Times New Roman" w:cs="Times New Roman"/>
          <w:szCs w:val="24"/>
        </w:rPr>
        <w:t>κυρία</w:t>
      </w:r>
      <w:r w:rsidRPr="006747E3">
        <w:rPr>
          <w:rFonts w:eastAsia="Times New Roman" w:cs="Times New Roman"/>
          <w:szCs w:val="24"/>
        </w:rPr>
        <w:t xml:space="preserve"> συνάδελφε</w:t>
      </w:r>
      <w:r>
        <w:rPr>
          <w:rFonts w:eastAsia="Times New Roman" w:cs="Times New Roman"/>
          <w:szCs w:val="24"/>
        </w:rPr>
        <w:t>.</w:t>
      </w:r>
      <w:r w:rsidRPr="006747E3">
        <w:rPr>
          <w:rFonts w:eastAsia="Times New Roman" w:cs="Times New Roman"/>
          <w:szCs w:val="24"/>
        </w:rPr>
        <w:t xml:space="preserve"> </w:t>
      </w:r>
      <w:r>
        <w:rPr>
          <w:rFonts w:eastAsia="Times New Roman" w:cs="Times New Roman"/>
          <w:szCs w:val="24"/>
        </w:rPr>
        <w:t>Εσάς τ</w:t>
      </w:r>
      <w:r w:rsidRPr="006747E3">
        <w:rPr>
          <w:rFonts w:eastAsia="Times New Roman" w:cs="Times New Roman"/>
          <w:szCs w:val="24"/>
        </w:rPr>
        <w:t>ι σας νοιάζει</w:t>
      </w:r>
      <w:r>
        <w:rPr>
          <w:rFonts w:eastAsia="Times New Roman" w:cs="Times New Roman"/>
          <w:szCs w:val="24"/>
        </w:rPr>
        <w:t>; Τ</w:t>
      </w:r>
      <w:r w:rsidRPr="006747E3">
        <w:rPr>
          <w:rFonts w:eastAsia="Times New Roman" w:cs="Times New Roman"/>
          <w:szCs w:val="24"/>
        </w:rPr>
        <w:t>ους προειδοποιώ να βρουν δουλειά</w:t>
      </w:r>
      <w:r>
        <w:rPr>
          <w:rFonts w:eastAsia="Times New Roman" w:cs="Times New Roman"/>
          <w:szCs w:val="24"/>
        </w:rPr>
        <w:t>, βεβαίως τίμια,</w:t>
      </w:r>
      <w:r w:rsidRPr="006747E3">
        <w:rPr>
          <w:rFonts w:eastAsia="Times New Roman" w:cs="Times New Roman"/>
          <w:szCs w:val="24"/>
        </w:rPr>
        <w:t xml:space="preserve"> </w:t>
      </w:r>
      <w:r>
        <w:rPr>
          <w:rFonts w:eastAsia="Times New Roman" w:cs="Times New Roman"/>
          <w:szCs w:val="24"/>
        </w:rPr>
        <w:t>και</w:t>
      </w:r>
      <w:r w:rsidRPr="006747E3">
        <w:rPr>
          <w:rFonts w:eastAsia="Times New Roman" w:cs="Times New Roman"/>
          <w:szCs w:val="24"/>
        </w:rPr>
        <w:t xml:space="preserve"> στο Αθηναϊκό Πρακτορείο </w:t>
      </w:r>
      <w:r>
        <w:rPr>
          <w:rFonts w:eastAsia="Times New Roman" w:cs="Times New Roman"/>
          <w:szCs w:val="24"/>
        </w:rPr>
        <w:t>Ειδήσεων</w:t>
      </w:r>
      <w:r w:rsidRPr="006747E3">
        <w:rPr>
          <w:rFonts w:eastAsia="Times New Roman" w:cs="Times New Roman"/>
          <w:szCs w:val="24"/>
        </w:rPr>
        <w:t xml:space="preserve"> και </w:t>
      </w:r>
      <w:r w:rsidRPr="006747E3">
        <w:rPr>
          <w:rFonts w:eastAsia="Times New Roman" w:cs="Times New Roman"/>
          <w:szCs w:val="24"/>
        </w:rPr>
        <w:lastRenderedPageBreak/>
        <w:t>ας μη με αφήν</w:t>
      </w:r>
      <w:r>
        <w:rPr>
          <w:rFonts w:eastAsia="Times New Roman" w:cs="Times New Roman"/>
          <w:szCs w:val="24"/>
        </w:rPr>
        <w:t>αν ε</w:t>
      </w:r>
      <w:r w:rsidRPr="006747E3">
        <w:rPr>
          <w:rFonts w:eastAsia="Times New Roman" w:cs="Times New Roman"/>
          <w:szCs w:val="24"/>
        </w:rPr>
        <w:t>μ</w:t>
      </w:r>
      <w:r>
        <w:rPr>
          <w:rFonts w:eastAsia="Times New Roman" w:cs="Times New Roman"/>
          <w:szCs w:val="24"/>
        </w:rPr>
        <w:t>ένα να το κάνω ο</w:t>
      </w:r>
      <w:r w:rsidRPr="006747E3">
        <w:rPr>
          <w:rFonts w:eastAsia="Times New Roman" w:cs="Times New Roman"/>
          <w:szCs w:val="24"/>
        </w:rPr>
        <w:t>ι δανειστές</w:t>
      </w:r>
      <w:r>
        <w:rPr>
          <w:rFonts w:eastAsia="Times New Roman" w:cs="Times New Roman"/>
          <w:szCs w:val="24"/>
        </w:rPr>
        <w:t>.</w:t>
      </w:r>
      <w:r w:rsidRPr="006747E3">
        <w:rPr>
          <w:rFonts w:eastAsia="Times New Roman" w:cs="Times New Roman"/>
          <w:szCs w:val="24"/>
        </w:rPr>
        <w:t xml:space="preserve"> </w:t>
      </w:r>
      <w:r>
        <w:rPr>
          <w:rFonts w:eastAsia="Times New Roman" w:cs="Times New Roman"/>
          <w:szCs w:val="24"/>
        </w:rPr>
        <w:t>Εσείς είστε πάρα πολύ καλοί, τα φτιάξατε ό</w:t>
      </w:r>
      <w:r w:rsidRPr="006747E3">
        <w:rPr>
          <w:rFonts w:eastAsia="Times New Roman" w:cs="Times New Roman"/>
          <w:szCs w:val="24"/>
        </w:rPr>
        <w:t>λα τέλεια και τα κάνετε</w:t>
      </w:r>
      <w:r>
        <w:rPr>
          <w:rFonts w:eastAsia="Times New Roman" w:cs="Times New Roman"/>
          <w:szCs w:val="24"/>
        </w:rPr>
        <w:t>.</w:t>
      </w:r>
      <w:r>
        <w:rPr>
          <w:rFonts w:eastAsia="Times New Roman" w:cs="Times New Roman"/>
          <w:szCs w:val="24"/>
        </w:rPr>
        <w:t xml:space="preserve"> Α</w:t>
      </w:r>
      <w:r w:rsidRPr="006747E3">
        <w:rPr>
          <w:rFonts w:eastAsia="Times New Roman" w:cs="Times New Roman"/>
          <w:szCs w:val="24"/>
        </w:rPr>
        <w:t>λλά μην τους</w:t>
      </w:r>
      <w:r w:rsidRPr="006747E3">
        <w:rPr>
          <w:rFonts w:eastAsia="Times New Roman" w:cs="Times New Roman"/>
          <w:szCs w:val="24"/>
        </w:rPr>
        <w:t xml:space="preserve"> δω σε κανένα site και μετά στα κανάλια</w:t>
      </w:r>
      <w:r>
        <w:rPr>
          <w:rFonts w:eastAsia="Times New Roman" w:cs="Times New Roman"/>
          <w:szCs w:val="24"/>
        </w:rPr>
        <w:t xml:space="preserve"> </w:t>
      </w:r>
      <w:r w:rsidRPr="006747E3">
        <w:rPr>
          <w:rFonts w:eastAsia="Times New Roman" w:cs="Times New Roman"/>
          <w:szCs w:val="24"/>
        </w:rPr>
        <w:t>να παριστάνουν τους δήθεν αντικειμενικούς</w:t>
      </w:r>
      <w:r>
        <w:rPr>
          <w:rFonts w:eastAsia="Times New Roman" w:cs="Times New Roman"/>
          <w:szCs w:val="24"/>
        </w:rPr>
        <w:t>,</w:t>
      </w:r>
      <w:r w:rsidRPr="006747E3">
        <w:rPr>
          <w:rFonts w:eastAsia="Times New Roman" w:cs="Times New Roman"/>
          <w:szCs w:val="24"/>
        </w:rPr>
        <w:t xml:space="preserve"> γιατί μπορεί</w:t>
      </w:r>
      <w:r>
        <w:rPr>
          <w:rFonts w:eastAsia="Times New Roman" w:cs="Times New Roman"/>
          <w:szCs w:val="24"/>
        </w:rPr>
        <w:t>, κ</w:t>
      </w:r>
      <w:r w:rsidRPr="006747E3">
        <w:rPr>
          <w:rFonts w:eastAsia="Times New Roman" w:cs="Times New Roman"/>
          <w:szCs w:val="24"/>
        </w:rPr>
        <w:t>ύριε Υπουργέ</w:t>
      </w:r>
      <w:r>
        <w:rPr>
          <w:rFonts w:eastAsia="Times New Roman" w:cs="Times New Roman"/>
          <w:szCs w:val="24"/>
        </w:rPr>
        <w:t>,</w:t>
      </w:r>
      <w:r w:rsidRPr="006747E3">
        <w:rPr>
          <w:rFonts w:eastAsia="Times New Roman" w:cs="Times New Roman"/>
          <w:szCs w:val="24"/>
        </w:rPr>
        <w:t xml:space="preserve"> αυτά τα οποία κάνετε </w:t>
      </w:r>
      <w:r>
        <w:rPr>
          <w:rFonts w:eastAsia="Times New Roman" w:cs="Times New Roman"/>
          <w:szCs w:val="24"/>
        </w:rPr>
        <w:t>εσείς, όπως σας λέει το Ε</w:t>
      </w:r>
      <w:r w:rsidRPr="006747E3">
        <w:rPr>
          <w:rFonts w:eastAsia="Times New Roman" w:cs="Times New Roman"/>
          <w:szCs w:val="24"/>
        </w:rPr>
        <w:t xml:space="preserve">πιστημονικό </w:t>
      </w:r>
      <w:r>
        <w:rPr>
          <w:rFonts w:eastAsia="Times New Roman" w:cs="Times New Roman"/>
          <w:szCs w:val="24"/>
        </w:rPr>
        <w:t>Σ</w:t>
      </w:r>
      <w:r w:rsidRPr="006747E3">
        <w:rPr>
          <w:rFonts w:eastAsia="Times New Roman" w:cs="Times New Roman"/>
          <w:szCs w:val="24"/>
        </w:rPr>
        <w:t>υμβούλιο της Βουλής</w:t>
      </w:r>
      <w:r>
        <w:rPr>
          <w:rFonts w:eastAsia="Times New Roman" w:cs="Times New Roman"/>
          <w:szCs w:val="24"/>
        </w:rPr>
        <w:t>,</w:t>
      </w:r>
      <w:r w:rsidRPr="006747E3">
        <w:rPr>
          <w:rFonts w:eastAsia="Times New Roman" w:cs="Times New Roman"/>
          <w:szCs w:val="24"/>
        </w:rPr>
        <w:t xml:space="preserve"> να υπόκεινται σε δικαστικό έλεγχο</w:t>
      </w:r>
      <w:r>
        <w:rPr>
          <w:rFonts w:eastAsia="Times New Roman" w:cs="Times New Roman"/>
          <w:szCs w:val="24"/>
        </w:rPr>
        <w:t>, τα εθνικά θέματα όμως ε</w:t>
      </w:r>
      <w:r w:rsidRPr="006747E3">
        <w:rPr>
          <w:rFonts w:eastAsia="Times New Roman" w:cs="Times New Roman"/>
          <w:szCs w:val="24"/>
        </w:rPr>
        <w:t>ίναι α</w:t>
      </w:r>
      <w:r w:rsidRPr="006747E3">
        <w:rPr>
          <w:rFonts w:eastAsia="Times New Roman" w:cs="Times New Roman"/>
          <w:szCs w:val="24"/>
        </w:rPr>
        <w:t>ρμοδιότητας άλλου δικαστηρίου</w:t>
      </w:r>
      <w:r>
        <w:rPr>
          <w:rFonts w:eastAsia="Times New Roman" w:cs="Times New Roman"/>
          <w:szCs w:val="24"/>
        </w:rPr>
        <w:t>.</w:t>
      </w:r>
      <w:r w:rsidRPr="006747E3">
        <w:rPr>
          <w:rFonts w:eastAsia="Times New Roman" w:cs="Times New Roman"/>
          <w:szCs w:val="24"/>
        </w:rPr>
        <w:t xml:space="preserve"> </w:t>
      </w:r>
      <w:r>
        <w:rPr>
          <w:rFonts w:eastAsia="Times New Roman" w:cs="Times New Roman"/>
          <w:szCs w:val="24"/>
        </w:rPr>
        <w:t>Ν</w:t>
      </w:r>
      <w:r w:rsidRPr="006747E3">
        <w:rPr>
          <w:rFonts w:eastAsia="Times New Roman" w:cs="Times New Roman"/>
          <w:szCs w:val="24"/>
        </w:rPr>
        <w:t>α εξηγούμαστε εδώ μέσα</w:t>
      </w:r>
      <w:r>
        <w:rPr>
          <w:rFonts w:eastAsia="Times New Roman" w:cs="Times New Roman"/>
          <w:szCs w:val="24"/>
        </w:rPr>
        <w:t>, να είναι γραμμένα όλα στα Πρακτικά, γιατί θα έρθει η ώρα.</w:t>
      </w:r>
    </w:p>
    <w:p w14:paraId="5218D86E" w14:textId="77777777" w:rsidR="00BE48FC" w:rsidRDefault="008F016C">
      <w:pPr>
        <w:spacing w:line="600" w:lineRule="auto"/>
        <w:ind w:firstLine="720"/>
        <w:contextualSpacing/>
        <w:jc w:val="both"/>
        <w:rPr>
          <w:rFonts w:eastAsia="Times New Roman" w:cs="Times New Roman"/>
          <w:szCs w:val="24"/>
        </w:rPr>
      </w:pPr>
      <w:r>
        <w:rPr>
          <w:rFonts w:eastAsia="Times New Roman" w:cs="Times New Roman"/>
          <w:szCs w:val="24"/>
        </w:rPr>
        <w:t xml:space="preserve">Και </w:t>
      </w:r>
      <w:r>
        <w:rPr>
          <w:rFonts w:eastAsia="Times New Roman" w:cs="Times New Roman"/>
          <w:szCs w:val="24"/>
        </w:rPr>
        <w:t>μ’</w:t>
      </w:r>
      <w:r>
        <w:rPr>
          <w:rFonts w:eastAsia="Times New Roman" w:cs="Times New Roman"/>
          <w:szCs w:val="24"/>
        </w:rPr>
        <w:t xml:space="preserve"> αυτό το νομοσχέδιο επιβεβαιώνεται</w:t>
      </w:r>
      <w:r w:rsidRPr="006747E3">
        <w:rPr>
          <w:rFonts w:eastAsia="Times New Roman" w:cs="Times New Roman"/>
          <w:szCs w:val="24"/>
        </w:rPr>
        <w:t xml:space="preserve"> ότι το προσφυγικό </w:t>
      </w:r>
      <w:r>
        <w:rPr>
          <w:rFonts w:eastAsia="Times New Roman" w:cs="Times New Roman"/>
          <w:szCs w:val="24"/>
        </w:rPr>
        <w:t>γ</w:t>
      </w:r>
      <w:r w:rsidRPr="006747E3">
        <w:rPr>
          <w:rFonts w:eastAsia="Times New Roman" w:cs="Times New Roman"/>
          <w:szCs w:val="24"/>
        </w:rPr>
        <w:t xml:space="preserve">ια </w:t>
      </w:r>
      <w:r>
        <w:rPr>
          <w:rFonts w:eastAsia="Times New Roman" w:cs="Times New Roman"/>
          <w:szCs w:val="24"/>
        </w:rPr>
        <w:t>εσά</w:t>
      </w:r>
      <w:r w:rsidRPr="006747E3">
        <w:rPr>
          <w:rFonts w:eastAsia="Times New Roman" w:cs="Times New Roman"/>
          <w:szCs w:val="24"/>
        </w:rPr>
        <w:t>ς ήταν</w:t>
      </w:r>
      <w:r>
        <w:rPr>
          <w:rFonts w:eastAsia="Times New Roman" w:cs="Times New Roman"/>
          <w:szCs w:val="24"/>
        </w:rPr>
        <w:t xml:space="preserve"> η μεγαλύτερη μπίζνα που μπορούσατε να</w:t>
      </w:r>
      <w:r w:rsidRPr="006747E3">
        <w:rPr>
          <w:rFonts w:eastAsia="Times New Roman" w:cs="Times New Roman"/>
          <w:szCs w:val="24"/>
        </w:rPr>
        <w:t xml:space="preserve"> καλύψετε</w:t>
      </w:r>
      <w:r>
        <w:rPr>
          <w:rFonts w:eastAsia="Times New Roman" w:cs="Times New Roman"/>
          <w:szCs w:val="24"/>
        </w:rPr>
        <w:t>:</w:t>
      </w:r>
      <w:r w:rsidRPr="006747E3">
        <w:rPr>
          <w:rFonts w:eastAsia="Times New Roman" w:cs="Times New Roman"/>
          <w:szCs w:val="24"/>
        </w:rPr>
        <w:t xml:space="preserve"> </w:t>
      </w:r>
      <w:r>
        <w:rPr>
          <w:rFonts w:eastAsia="Times New Roman" w:cs="Times New Roman"/>
          <w:szCs w:val="24"/>
        </w:rPr>
        <w:t>λεφτά εκτός μνημονίου</w:t>
      </w:r>
      <w:r>
        <w:rPr>
          <w:rFonts w:eastAsia="Times New Roman" w:cs="Times New Roman"/>
          <w:szCs w:val="24"/>
        </w:rPr>
        <w:t xml:space="preserve"> με απευθείας α</w:t>
      </w:r>
      <w:r w:rsidRPr="006747E3">
        <w:rPr>
          <w:rFonts w:eastAsia="Times New Roman" w:cs="Times New Roman"/>
          <w:szCs w:val="24"/>
        </w:rPr>
        <w:t>ναθέσεις</w:t>
      </w:r>
      <w:r>
        <w:rPr>
          <w:rFonts w:eastAsia="Times New Roman" w:cs="Times New Roman"/>
          <w:szCs w:val="24"/>
        </w:rPr>
        <w:t>.</w:t>
      </w:r>
      <w:r w:rsidRPr="006747E3">
        <w:rPr>
          <w:rFonts w:eastAsia="Times New Roman" w:cs="Times New Roman"/>
          <w:szCs w:val="24"/>
        </w:rPr>
        <w:t xml:space="preserve"> Εγώ πιστεύω </w:t>
      </w:r>
      <w:r>
        <w:rPr>
          <w:rFonts w:eastAsia="Times New Roman" w:cs="Times New Roman"/>
          <w:szCs w:val="24"/>
        </w:rPr>
        <w:t xml:space="preserve">ότι </w:t>
      </w:r>
      <w:r w:rsidRPr="006747E3">
        <w:rPr>
          <w:rFonts w:eastAsia="Times New Roman" w:cs="Times New Roman"/>
          <w:szCs w:val="24"/>
        </w:rPr>
        <w:t>την κρίση την προκαλέσατε για να μπορέσετε να έχετε αυτά τα</w:t>
      </w:r>
      <w:r>
        <w:rPr>
          <w:rFonts w:eastAsia="Times New Roman" w:cs="Times New Roman"/>
          <w:szCs w:val="24"/>
        </w:rPr>
        <w:t xml:space="preserve"> κονδύλια και να τα διαχειρίζεστε</w:t>
      </w:r>
      <w:r w:rsidRPr="006747E3">
        <w:rPr>
          <w:rFonts w:eastAsia="Times New Roman" w:cs="Times New Roman"/>
          <w:szCs w:val="24"/>
        </w:rPr>
        <w:t xml:space="preserve"> κατά το δοκούν </w:t>
      </w:r>
      <w:r>
        <w:rPr>
          <w:rFonts w:eastAsia="Times New Roman" w:cs="Times New Roman"/>
          <w:szCs w:val="24"/>
        </w:rPr>
        <w:t xml:space="preserve"> -</w:t>
      </w:r>
      <w:r>
        <w:rPr>
          <w:rFonts w:eastAsia="Times New Roman" w:cs="Times New Roman"/>
          <w:szCs w:val="24"/>
        </w:rPr>
        <w:t>τ</w:t>
      </w:r>
      <w:r w:rsidRPr="006747E3">
        <w:rPr>
          <w:rFonts w:eastAsia="Times New Roman" w:cs="Times New Roman"/>
          <w:szCs w:val="24"/>
        </w:rPr>
        <w:t>ο επαναλαμβάνω</w:t>
      </w:r>
      <w:r>
        <w:rPr>
          <w:rFonts w:eastAsia="Times New Roman" w:cs="Times New Roman"/>
          <w:szCs w:val="24"/>
        </w:rPr>
        <w:t xml:space="preserve"> </w:t>
      </w:r>
      <w:r w:rsidRPr="006747E3">
        <w:rPr>
          <w:rFonts w:eastAsia="Times New Roman" w:cs="Times New Roman"/>
          <w:szCs w:val="24"/>
        </w:rPr>
        <w:t xml:space="preserve">και </w:t>
      </w:r>
      <w:r>
        <w:rPr>
          <w:rFonts w:eastAsia="Times New Roman" w:cs="Times New Roman"/>
          <w:szCs w:val="24"/>
        </w:rPr>
        <w:t xml:space="preserve">θα </w:t>
      </w:r>
      <w:r w:rsidRPr="006747E3">
        <w:rPr>
          <w:rFonts w:eastAsia="Times New Roman" w:cs="Times New Roman"/>
          <w:szCs w:val="24"/>
        </w:rPr>
        <w:t>το επαναλαμβάνω</w:t>
      </w:r>
      <w:r>
        <w:rPr>
          <w:rFonts w:eastAsia="Times New Roman" w:cs="Times New Roman"/>
          <w:szCs w:val="24"/>
        </w:rPr>
        <w:t>.</w:t>
      </w:r>
    </w:p>
    <w:p w14:paraId="5218D86F"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της κυρίας Βουλευτού) </w:t>
      </w:r>
    </w:p>
    <w:p w14:paraId="5218D870" w14:textId="77777777" w:rsidR="00BE48FC" w:rsidRDefault="008F016C">
      <w:pPr>
        <w:spacing w:line="600" w:lineRule="auto"/>
        <w:ind w:firstLine="720"/>
        <w:contextualSpacing/>
        <w:jc w:val="both"/>
        <w:rPr>
          <w:rFonts w:eastAsia="Times New Roman" w:cs="Times New Roman"/>
          <w:szCs w:val="24"/>
        </w:rPr>
      </w:pPr>
      <w:r>
        <w:rPr>
          <w:rFonts w:eastAsia="Times New Roman" w:cs="Times New Roman"/>
          <w:szCs w:val="24"/>
        </w:rPr>
        <w:t>Μισό, λεπτό, κύριε Πρόεδρε.</w:t>
      </w:r>
    </w:p>
    <w:p w14:paraId="5218D871" w14:textId="77777777" w:rsidR="00BE48FC" w:rsidRDefault="008F016C">
      <w:pPr>
        <w:spacing w:line="600" w:lineRule="auto"/>
        <w:ind w:firstLine="720"/>
        <w:contextualSpacing/>
        <w:jc w:val="both"/>
        <w:rPr>
          <w:rFonts w:eastAsia="Times New Roman" w:cs="Times New Roman"/>
          <w:szCs w:val="24"/>
        </w:rPr>
      </w:pPr>
      <w:r>
        <w:rPr>
          <w:rFonts w:eastAsia="Times New Roman" w:cs="Times New Roman"/>
          <w:szCs w:val="24"/>
        </w:rPr>
        <w:lastRenderedPageBreak/>
        <w:t>Τώρα,</w:t>
      </w:r>
      <w:r w:rsidRPr="006747E3">
        <w:rPr>
          <w:rFonts w:eastAsia="Times New Roman" w:cs="Times New Roman"/>
          <w:szCs w:val="24"/>
        </w:rPr>
        <w:t xml:space="preserve"> λοιπόν</w:t>
      </w:r>
      <w:r>
        <w:rPr>
          <w:rFonts w:eastAsia="Times New Roman" w:cs="Times New Roman"/>
          <w:szCs w:val="24"/>
        </w:rPr>
        <w:t>, ξανά απευθείας αναθέσεις. Κ</w:t>
      </w:r>
      <w:r w:rsidRPr="006747E3">
        <w:rPr>
          <w:rFonts w:eastAsia="Times New Roman" w:cs="Times New Roman"/>
          <w:szCs w:val="24"/>
        </w:rPr>
        <w:t xml:space="preserve">αι </w:t>
      </w:r>
      <w:r>
        <w:rPr>
          <w:rFonts w:eastAsia="Times New Roman" w:cs="Times New Roman"/>
          <w:szCs w:val="24"/>
        </w:rPr>
        <w:t>εσείς,</w:t>
      </w:r>
      <w:r w:rsidRPr="006747E3">
        <w:rPr>
          <w:rFonts w:eastAsia="Times New Roman" w:cs="Times New Roman"/>
          <w:szCs w:val="24"/>
        </w:rPr>
        <w:t xml:space="preserve"> κύριε </w:t>
      </w:r>
      <w:r>
        <w:rPr>
          <w:rFonts w:eastAsia="Times New Roman" w:cs="Times New Roman"/>
          <w:szCs w:val="24"/>
        </w:rPr>
        <w:t>Β</w:t>
      </w:r>
      <w:r w:rsidRPr="006747E3">
        <w:rPr>
          <w:rFonts w:eastAsia="Times New Roman" w:cs="Times New Roman"/>
          <w:szCs w:val="24"/>
        </w:rPr>
        <w:t>ίτσα</w:t>
      </w:r>
      <w:r>
        <w:rPr>
          <w:rFonts w:eastAsia="Times New Roman" w:cs="Times New Roman"/>
          <w:szCs w:val="24"/>
        </w:rPr>
        <w:t>,</w:t>
      </w:r>
      <w:r w:rsidRPr="006747E3">
        <w:rPr>
          <w:rFonts w:eastAsia="Times New Roman" w:cs="Times New Roman"/>
          <w:szCs w:val="24"/>
        </w:rPr>
        <w:t xml:space="preserve"> ρωτά</w:t>
      </w:r>
      <w:r>
        <w:rPr>
          <w:rFonts w:eastAsia="Times New Roman" w:cs="Times New Roman"/>
          <w:szCs w:val="24"/>
        </w:rPr>
        <w:t>τε</w:t>
      </w:r>
      <w:r w:rsidRPr="006747E3">
        <w:rPr>
          <w:rFonts w:eastAsia="Times New Roman" w:cs="Times New Roman"/>
          <w:szCs w:val="24"/>
        </w:rPr>
        <w:t xml:space="preserve"> και ξαναρωτά</w:t>
      </w:r>
      <w:r>
        <w:rPr>
          <w:rFonts w:eastAsia="Times New Roman" w:cs="Times New Roman"/>
          <w:szCs w:val="24"/>
        </w:rPr>
        <w:t>τε:</w:t>
      </w:r>
      <w:r w:rsidRPr="006747E3">
        <w:rPr>
          <w:rFonts w:eastAsia="Times New Roman" w:cs="Times New Roman"/>
          <w:szCs w:val="24"/>
        </w:rPr>
        <w:t xml:space="preserve"> Μα</w:t>
      </w:r>
      <w:r>
        <w:rPr>
          <w:rFonts w:eastAsia="Times New Roman" w:cs="Times New Roman"/>
          <w:szCs w:val="24"/>
        </w:rPr>
        <w:t xml:space="preserve"> τι συμβαίνει, γιατί</w:t>
      </w:r>
      <w:r w:rsidRPr="006747E3">
        <w:rPr>
          <w:rFonts w:eastAsia="Times New Roman" w:cs="Times New Roman"/>
          <w:szCs w:val="24"/>
        </w:rPr>
        <w:t xml:space="preserve"> δεν έχετε φέρει ούτε ένα στοιχεί</w:t>
      </w:r>
      <w:r w:rsidRPr="006747E3">
        <w:rPr>
          <w:rFonts w:eastAsia="Times New Roman" w:cs="Times New Roman"/>
          <w:szCs w:val="24"/>
        </w:rPr>
        <w:t>ο</w:t>
      </w:r>
      <w:r>
        <w:rPr>
          <w:rFonts w:eastAsia="Times New Roman" w:cs="Times New Roman"/>
          <w:szCs w:val="24"/>
        </w:rPr>
        <w:t>; Τι στοιχεία να φέρουμε, κύριε Υπουργέ, όταν νομιμοποιείτε τις</w:t>
      </w:r>
      <w:r w:rsidRPr="006747E3">
        <w:rPr>
          <w:rFonts w:eastAsia="Times New Roman" w:cs="Times New Roman"/>
          <w:szCs w:val="24"/>
        </w:rPr>
        <w:t xml:space="preserve"> απευθείας αν</w:t>
      </w:r>
      <w:r>
        <w:rPr>
          <w:rFonts w:eastAsia="Times New Roman" w:cs="Times New Roman"/>
          <w:szCs w:val="24"/>
        </w:rPr>
        <w:t>αθέσει</w:t>
      </w:r>
      <w:r w:rsidRPr="006747E3">
        <w:rPr>
          <w:rFonts w:eastAsia="Times New Roman" w:cs="Times New Roman"/>
          <w:szCs w:val="24"/>
        </w:rPr>
        <w:t>ς</w:t>
      </w:r>
      <w:r>
        <w:rPr>
          <w:rFonts w:eastAsia="Times New Roman" w:cs="Times New Roman"/>
          <w:szCs w:val="24"/>
        </w:rPr>
        <w:t>;</w:t>
      </w:r>
      <w:r w:rsidRPr="006747E3">
        <w:rPr>
          <w:rFonts w:eastAsia="Times New Roman" w:cs="Times New Roman"/>
          <w:szCs w:val="24"/>
        </w:rPr>
        <w:t xml:space="preserve"> </w:t>
      </w:r>
      <w:r>
        <w:rPr>
          <w:rFonts w:eastAsia="Times New Roman" w:cs="Times New Roman"/>
          <w:szCs w:val="24"/>
        </w:rPr>
        <w:t>Ε</w:t>
      </w:r>
      <w:r w:rsidRPr="006747E3">
        <w:rPr>
          <w:rFonts w:eastAsia="Times New Roman" w:cs="Times New Roman"/>
          <w:szCs w:val="24"/>
        </w:rPr>
        <w:t xml:space="preserve">σείς και </w:t>
      </w:r>
      <w:r>
        <w:rPr>
          <w:rFonts w:eastAsia="Times New Roman" w:cs="Times New Roman"/>
          <w:szCs w:val="24"/>
        </w:rPr>
        <w:t xml:space="preserve">οι </w:t>
      </w:r>
      <w:r w:rsidRPr="006747E3">
        <w:rPr>
          <w:rFonts w:eastAsia="Times New Roman" w:cs="Times New Roman"/>
          <w:szCs w:val="24"/>
        </w:rPr>
        <w:t xml:space="preserve">συνεργάτες σας </w:t>
      </w:r>
      <w:r w:rsidRPr="006747E3">
        <w:rPr>
          <w:rFonts w:eastAsia="Times New Roman" w:cs="Times New Roman"/>
          <w:szCs w:val="24"/>
        </w:rPr>
        <w:t xml:space="preserve">θα χρειαστεί </w:t>
      </w:r>
      <w:r w:rsidRPr="006747E3">
        <w:rPr>
          <w:rFonts w:eastAsia="Times New Roman" w:cs="Times New Roman"/>
          <w:szCs w:val="24"/>
        </w:rPr>
        <w:t xml:space="preserve">να </w:t>
      </w:r>
      <w:r w:rsidRPr="006747E3">
        <w:rPr>
          <w:rFonts w:eastAsia="Times New Roman" w:cs="Times New Roman"/>
          <w:szCs w:val="24"/>
        </w:rPr>
        <w:t>πά</w:t>
      </w:r>
      <w:r>
        <w:rPr>
          <w:rFonts w:eastAsia="Times New Roman" w:cs="Times New Roman"/>
          <w:szCs w:val="24"/>
        </w:rPr>
        <w:t>τ</w:t>
      </w:r>
      <w:r w:rsidRPr="006747E3">
        <w:rPr>
          <w:rFonts w:eastAsia="Times New Roman" w:cs="Times New Roman"/>
          <w:szCs w:val="24"/>
        </w:rPr>
        <w:t>ε</w:t>
      </w:r>
      <w:r w:rsidRPr="00274352">
        <w:rPr>
          <w:rFonts w:eastAsia="Times New Roman" w:cs="Times New Roman"/>
          <w:szCs w:val="24"/>
        </w:rPr>
        <w:t xml:space="preserve"> </w:t>
      </w:r>
      <w:r w:rsidRPr="006747E3">
        <w:rPr>
          <w:rFonts w:eastAsia="Times New Roman" w:cs="Times New Roman"/>
          <w:szCs w:val="24"/>
        </w:rPr>
        <w:t>στοιχεία</w:t>
      </w:r>
      <w:r>
        <w:rPr>
          <w:rFonts w:eastAsia="Times New Roman" w:cs="Times New Roman"/>
          <w:szCs w:val="24"/>
        </w:rPr>
        <w:t>,</w:t>
      </w:r>
      <w:r w:rsidRPr="006747E3">
        <w:rPr>
          <w:rFonts w:eastAsia="Times New Roman" w:cs="Times New Roman"/>
          <w:szCs w:val="24"/>
        </w:rPr>
        <w:t xml:space="preserve"> όταν θα γίνει δικαστικός έλεγχος</w:t>
      </w:r>
      <w:r>
        <w:rPr>
          <w:rFonts w:eastAsia="Times New Roman" w:cs="Times New Roman"/>
          <w:szCs w:val="24"/>
        </w:rPr>
        <w:t>. Α</w:t>
      </w:r>
      <w:r w:rsidRPr="006747E3">
        <w:rPr>
          <w:rFonts w:eastAsia="Times New Roman" w:cs="Times New Roman"/>
          <w:szCs w:val="24"/>
        </w:rPr>
        <w:t xml:space="preserve">πό </w:t>
      </w:r>
      <w:r>
        <w:rPr>
          <w:rFonts w:eastAsia="Times New Roman" w:cs="Times New Roman"/>
          <w:szCs w:val="24"/>
        </w:rPr>
        <w:t>την ώρα που γίνονται απευθείας α</w:t>
      </w:r>
      <w:r w:rsidRPr="006747E3">
        <w:rPr>
          <w:rFonts w:eastAsia="Times New Roman" w:cs="Times New Roman"/>
          <w:szCs w:val="24"/>
        </w:rPr>
        <w:t>ναθέσεις</w:t>
      </w:r>
      <w:r>
        <w:rPr>
          <w:rFonts w:eastAsia="Times New Roman" w:cs="Times New Roman"/>
          <w:szCs w:val="24"/>
        </w:rPr>
        <w:t>,</w:t>
      </w:r>
      <w:r w:rsidRPr="006747E3">
        <w:rPr>
          <w:rFonts w:eastAsia="Times New Roman" w:cs="Times New Roman"/>
          <w:szCs w:val="24"/>
        </w:rPr>
        <w:t xml:space="preserve"> είναι όλα ύποπτα</w:t>
      </w:r>
      <w:r>
        <w:rPr>
          <w:rFonts w:eastAsia="Times New Roman" w:cs="Times New Roman"/>
          <w:szCs w:val="24"/>
        </w:rPr>
        <w:t>.</w:t>
      </w:r>
      <w:r w:rsidRPr="006747E3">
        <w:rPr>
          <w:rFonts w:eastAsia="Times New Roman" w:cs="Times New Roman"/>
          <w:szCs w:val="24"/>
        </w:rPr>
        <w:t xml:space="preserve"> </w:t>
      </w:r>
      <w:r>
        <w:rPr>
          <w:rFonts w:eastAsia="Times New Roman" w:cs="Times New Roman"/>
          <w:szCs w:val="24"/>
        </w:rPr>
        <w:t>Και είστε όλο</w:t>
      </w:r>
      <w:r>
        <w:rPr>
          <w:rFonts w:eastAsia="Times New Roman" w:cs="Times New Roman"/>
          <w:szCs w:val="24"/>
        </w:rPr>
        <w:t>ι ύ</w:t>
      </w:r>
      <w:r w:rsidRPr="006747E3">
        <w:rPr>
          <w:rFonts w:eastAsia="Times New Roman" w:cs="Times New Roman"/>
          <w:szCs w:val="24"/>
        </w:rPr>
        <w:t>ποπτοι</w:t>
      </w:r>
      <w:r>
        <w:rPr>
          <w:rFonts w:eastAsia="Times New Roman" w:cs="Times New Roman"/>
          <w:szCs w:val="24"/>
        </w:rPr>
        <w:t>.</w:t>
      </w:r>
      <w:r w:rsidRPr="006747E3">
        <w:rPr>
          <w:rFonts w:eastAsia="Times New Roman" w:cs="Times New Roman"/>
          <w:szCs w:val="24"/>
        </w:rPr>
        <w:t xml:space="preserve"> </w:t>
      </w:r>
      <w:r>
        <w:rPr>
          <w:rFonts w:eastAsia="Times New Roman" w:cs="Times New Roman"/>
          <w:szCs w:val="24"/>
        </w:rPr>
        <w:t>Υ</w:t>
      </w:r>
      <w:r w:rsidRPr="006747E3">
        <w:rPr>
          <w:rFonts w:eastAsia="Times New Roman" w:cs="Times New Roman"/>
          <w:szCs w:val="24"/>
        </w:rPr>
        <w:t>πάρχει σκάνδαλο</w:t>
      </w:r>
      <w:r>
        <w:rPr>
          <w:rFonts w:eastAsia="Times New Roman" w:cs="Times New Roman"/>
          <w:szCs w:val="24"/>
        </w:rPr>
        <w:t>. Τ</w:t>
      </w:r>
      <w:r w:rsidRPr="006747E3">
        <w:rPr>
          <w:rFonts w:eastAsia="Times New Roman" w:cs="Times New Roman"/>
          <w:szCs w:val="24"/>
        </w:rPr>
        <w:t>ο σκά</w:t>
      </w:r>
      <w:r>
        <w:rPr>
          <w:rFonts w:eastAsia="Times New Roman" w:cs="Times New Roman"/>
          <w:szCs w:val="24"/>
        </w:rPr>
        <w:t xml:space="preserve">νδαλο είναι </w:t>
      </w:r>
      <w:r>
        <w:rPr>
          <w:rFonts w:eastAsia="Times New Roman" w:cs="Times New Roman"/>
          <w:szCs w:val="24"/>
        </w:rPr>
        <w:t>οι</w:t>
      </w:r>
      <w:r>
        <w:rPr>
          <w:rFonts w:eastAsia="Times New Roman" w:cs="Times New Roman"/>
          <w:szCs w:val="24"/>
        </w:rPr>
        <w:t xml:space="preserve"> ίδιες οι απευθείας αναθέσεις. Δηλαδή,</w:t>
      </w:r>
      <w:r w:rsidRPr="006747E3">
        <w:rPr>
          <w:rFonts w:eastAsia="Times New Roman" w:cs="Times New Roman"/>
          <w:szCs w:val="24"/>
        </w:rPr>
        <w:t xml:space="preserve"> δεν καταλαβαίνω τι μας ζητάτε να κάνουμε</w:t>
      </w:r>
      <w:r>
        <w:rPr>
          <w:rFonts w:eastAsia="Times New Roman" w:cs="Times New Roman"/>
          <w:szCs w:val="24"/>
        </w:rPr>
        <w:t>. Έ</w:t>
      </w:r>
      <w:r w:rsidRPr="006747E3">
        <w:rPr>
          <w:rFonts w:eastAsia="Times New Roman" w:cs="Times New Roman"/>
          <w:szCs w:val="24"/>
        </w:rPr>
        <w:t>χετε νόμο που ξ</w:t>
      </w:r>
      <w:r>
        <w:rPr>
          <w:rFonts w:eastAsia="Times New Roman" w:cs="Times New Roman"/>
          <w:szCs w:val="24"/>
        </w:rPr>
        <w:t xml:space="preserve">επλένει τις </w:t>
      </w:r>
      <w:r w:rsidRPr="006747E3">
        <w:rPr>
          <w:rFonts w:eastAsia="Times New Roman" w:cs="Times New Roman"/>
          <w:szCs w:val="24"/>
        </w:rPr>
        <w:t>απευθείας</w:t>
      </w:r>
      <w:r>
        <w:rPr>
          <w:rFonts w:eastAsia="Times New Roman" w:cs="Times New Roman"/>
          <w:szCs w:val="24"/>
        </w:rPr>
        <w:t xml:space="preserve"> αναθέσεις και λέει: «Φ</w:t>
      </w:r>
      <w:r w:rsidRPr="006747E3">
        <w:rPr>
          <w:rFonts w:eastAsia="Times New Roman" w:cs="Times New Roman"/>
          <w:szCs w:val="24"/>
        </w:rPr>
        <w:t xml:space="preserve">έρτε μας </w:t>
      </w:r>
      <w:r>
        <w:rPr>
          <w:rFonts w:eastAsia="Times New Roman" w:cs="Times New Roman"/>
          <w:szCs w:val="24"/>
        </w:rPr>
        <w:t xml:space="preserve">στοιχεία». Τι στοιχεία να σας φέρουμε, </w:t>
      </w:r>
      <w:r w:rsidRPr="006747E3">
        <w:rPr>
          <w:rFonts w:eastAsia="Times New Roman" w:cs="Times New Roman"/>
          <w:szCs w:val="24"/>
        </w:rPr>
        <w:t>αφού</w:t>
      </w:r>
      <w:r>
        <w:rPr>
          <w:rFonts w:eastAsia="Times New Roman" w:cs="Times New Roman"/>
          <w:szCs w:val="24"/>
        </w:rPr>
        <w:t xml:space="preserve"> το μόνο που μπορούμε να κάνουμε είναι να</w:t>
      </w:r>
      <w:r w:rsidRPr="006747E3">
        <w:rPr>
          <w:rFonts w:eastAsia="Times New Roman" w:cs="Times New Roman"/>
          <w:szCs w:val="24"/>
        </w:rPr>
        <w:t xml:space="preserve"> σας καταγγείλουμε</w:t>
      </w:r>
      <w:r>
        <w:rPr>
          <w:rFonts w:eastAsia="Times New Roman" w:cs="Times New Roman"/>
          <w:szCs w:val="24"/>
        </w:rPr>
        <w:t>,</w:t>
      </w:r>
      <w:r w:rsidRPr="006747E3">
        <w:rPr>
          <w:rFonts w:eastAsia="Times New Roman" w:cs="Times New Roman"/>
          <w:szCs w:val="24"/>
        </w:rPr>
        <w:t xml:space="preserve"> για άλλη μία φορά δημόσια από το Βήμα της Βουλής</w:t>
      </w:r>
      <w:r>
        <w:rPr>
          <w:rFonts w:eastAsia="Times New Roman" w:cs="Times New Roman"/>
          <w:szCs w:val="24"/>
        </w:rPr>
        <w:t>,</w:t>
      </w:r>
      <w:r w:rsidRPr="006747E3">
        <w:rPr>
          <w:rFonts w:eastAsia="Times New Roman" w:cs="Times New Roman"/>
          <w:szCs w:val="24"/>
        </w:rPr>
        <w:t xml:space="preserve"> </w:t>
      </w:r>
      <w:r>
        <w:rPr>
          <w:rFonts w:eastAsia="Times New Roman" w:cs="Times New Roman"/>
          <w:szCs w:val="24"/>
        </w:rPr>
        <w:t xml:space="preserve">για </w:t>
      </w:r>
      <w:r w:rsidRPr="006747E3">
        <w:rPr>
          <w:rFonts w:eastAsia="Times New Roman" w:cs="Times New Roman"/>
          <w:szCs w:val="24"/>
        </w:rPr>
        <w:t>να είναι καταγεγραμμένα</w:t>
      </w:r>
      <w:r>
        <w:rPr>
          <w:rFonts w:eastAsia="Times New Roman" w:cs="Times New Roman"/>
          <w:szCs w:val="24"/>
        </w:rPr>
        <w:t>.</w:t>
      </w:r>
      <w:r w:rsidRPr="006747E3">
        <w:rPr>
          <w:rFonts w:eastAsia="Times New Roman" w:cs="Times New Roman"/>
          <w:szCs w:val="24"/>
        </w:rPr>
        <w:t xml:space="preserve"> </w:t>
      </w:r>
      <w:r>
        <w:rPr>
          <w:rFonts w:eastAsia="Times New Roman" w:cs="Times New Roman"/>
          <w:szCs w:val="24"/>
        </w:rPr>
        <w:t>Όσο</w:t>
      </w:r>
      <w:r w:rsidRPr="006747E3">
        <w:rPr>
          <w:rFonts w:eastAsia="Times New Roman" w:cs="Times New Roman"/>
          <w:szCs w:val="24"/>
        </w:rPr>
        <w:t xml:space="preserve"> συνεχί</w:t>
      </w:r>
      <w:r>
        <w:rPr>
          <w:rFonts w:eastAsia="Times New Roman" w:cs="Times New Roman"/>
          <w:szCs w:val="24"/>
        </w:rPr>
        <w:t>ζετε τις απευθείας αναθέσεις, είστε</w:t>
      </w:r>
      <w:r w:rsidRPr="006747E3">
        <w:rPr>
          <w:rFonts w:eastAsia="Times New Roman" w:cs="Times New Roman"/>
          <w:szCs w:val="24"/>
        </w:rPr>
        <w:t xml:space="preserve"> </w:t>
      </w:r>
      <w:r>
        <w:rPr>
          <w:rFonts w:eastAsia="Times New Roman" w:cs="Times New Roman"/>
          <w:szCs w:val="24"/>
        </w:rPr>
        <w:t>ύ</w:t>
      </w:r>
      <w:r w:rsidRPr="006747E3">
        <w:rPr>
          <w:rFonts w:eastAsia="Times New Roman" w:cs="Times New Roman"/>
          <w:szCs w:val="24"/>
        </w:rPr>
        <w:t>ποπτοι κακοδιαχείρισης και ευνοιοκρατίας προς ημε</w:t>
      </w:r>
      <w:r>
        <w:rPr>
          <w:rFonts w:eastAsia="Times New Roman" w:cs="Times New Roman"/>
          <w:szCs w:val="24"/>
        </w:rPr>
        <w:t>τέρους και φίλους κα</w:t>
      </w:r>
      <w:r>
        <w:rPr>
          <w:rFonts w:eastAsia="Times New Roman" w:cs="Times New Roman"/>
          <w:szCs w:val="24"/>
        </w:rPr>
        <w:t xml:space="preserve">ι εταιρείες. Και η κ. </w:t>
      </w:r>
      <w:r>
        <w:rPr>
          <w:rFonts w:eastAsia="Times New Roman" w:cs="Times New Roman"/>
          <w:szCs w:val="24"/>
        </w:rPr>
        <w:t>Μπερτό</w:t>
      </w:r>
      <w:r>
        <w:rPr>
          <w:rFonts w:eastAsia="Times New Roman" w:cs="Times New Roman"/>
          <w:szCs w:val="24"/>
        </w:rPr>
        <w:t>, η Εκπρόσωπος της Κ</w:t>
      </w:r>
      <w:r w:rsidRPr="006747E3">
        <w:rPr>
          <w:rFonts w:eastAsia="Times New Roman" w:cs="Times New Roman"/>
          <w:szCs w:val="24"/>
        </w:rPr>
        <w:t>ομισιόν</w:t>
      </w:r>
      <w:r>
        <w:rPr>
          <w:rFonts w:eastAsia="Times New Roman" w:cs="Times New Roman"/>
          <w:szCs w:val="24"/>
        </w:rPr>
        <w:t>,</w:t>
      </w:r>
      <w:r w:rsidRPr="006747E3">
        <w:rPr>
          <w:rFonts w:eastAsia="Times New Roman" w:cs="Times New Roman"/>
          <w:szCs w:val="24"/>
        </w:rPr>
        <w:t xml:space="preserve"> από όλα όσα είπε</w:t>
      </w:r>
      <w:r>
        <w:rPr>
          <w:rFonts w:eastAsia="Times New Roman" w:cs="Times New Roman"/>
          <w:szCs w:val="24"/>
        </w:rPr>
        <w:t>,</w:t>
      </w:r>
      <w:r w:rsidRPr="006747E3">
        <w:rPr>
          <w:rFonts w:eastAsia="Times New Roman" w:cs="Times New Roman"/>
          <w:szCs w:val="24"/>
        </w:rPr>
        <w:t xml:space="preserve"> εξαίρεσ</w:t>
      </w:r>
      <w:r>
        <w:rPr>
          <w:rFonts w:eastAsia="Times New Roman" w:cs="Times New Roman"/>
          <w:szCs w:val="24"/>
        </w:rPr>
        <w:t>ε</w:t>
      </w:r>
      <w:r w:rsidRPr="006747E3">
        <w:rPr>
          <w:rFonts w:eastAsia="Times New Roman" w:cs="Times New Roman"/>
          <w:szCs w:val="24"/>
        </w:rPr>
        <w:t xml:space="preserve"> το θέμα των εταιρειών</w:t>
      </w:r>
      <w:r>
        <w:rPr>
          <w:rFonts w:eastAsia="Times New Roman" w:cs="Times New Roman"/>
          <w:szCs w:val="24"/>
        </w:rPr>
        <w:t>. Ε</w:t>
      </w:r>
      <w:r w:rsidRPr="006747E3">
        <w:rPr>
          <w:rFonts w:eastAsia="Times New Roman" w:cs="Times New Roman"/>
          <w:szCs w:val="24"/>
        </w:rPr>
        <w:t>ίπε</w:t>
      </w:r>
      <w:r>
        <w:rPr>
          <w:rFonts w:eastAsia="Times New Roman" w:cs="Times New Roman"/>
          <w:szCs w:val="24"/>
        </w:rPr>
        <w:t>: «Δ</w:t>
      </w:r>
      <w:r w:rsidRPr="006747E3">
        <w:rPr>
          <w:rFonts w:eastAsia="Times New Roman" w:cs="Times New Roman"/>
          <w:szCs w:val="24"/>
        </w:rPr>
        <w:t>εν είμαστε αρμόδιοι να δούμε</w:t>
      </w:r>
      <w:r>
        <w:rPr>
          <w:rFonts w:eastAsia="Times New Roman" w:cs="Times New Roman"/>
          <w:szCs w:val="24"/>
        </w:rPr>
        <w:t>,</w:t>
      </w:r>
      <w:r w:rsidRPr="006747E3">
        <w:rPr>
          <w:rFonts w:eastAsia="Times New Roman" w:cs="Times New Roman"/>
          <w:szCs w:val="24"/>
        </w:rPr>
        <w:t xml:space="preserve"> </w:t>
      </w:r>
      <w:r>
        <w:rPr>
          <w:rFonts w:eastAsia="Times New Roman" w:cs="Times New Roman"/>
          <w:szCs w:val="24"/>
        </w:rPr>
        <w:t>εά</w:t>
      </w:r>
      <w:r w:rsidRPr="006747E3">
        <w:rPr>
          <w:rFonts w:eastAsia="Times New Roman" w:cs="Times New Roman"/>
          <w:szCs w:val="24"/>
        </w:rPr>
        <w:t>ν υπάρχει κακοδιαχείριση στα θέματα των εταιρειών</w:t>
      </w:r>
      <w:r>
        <w:rPr>
          <w:rFonts w:eastAsia="Times New Roman" w:cs="Times New Roman"/>
          <w:szCs w:val="24"/>
        </w:rPr>
        <w:t>».</w:t>
      </w:r>
    </w:p>
    <w:p w14:paraId="5218D872" w14:textId="77777777" w:rsidR="00BE48FC" w:rsidRDefault="008F016C">
      <w:pPr>
        <w:spacing w:line="600" w:lineRule="auto"/>
        <w:ind w:firstLine="720"/>
        <w:contextualSpacing/>
        <w:jc w:val="both"/>
        <w:rPr>
          <w:rFonts w:eastAsia="Times New Roman" w:cs="Times New Roman"/>
          <w:szCs w:val="24"/>
        </w:rPr>
      </w:pPr>
      <w:r>
        <w:rPr>
          <w:rFonts w:eastAsia="Times New Roman" w:cs="Times New Roman"/>
          <w:szCs w:val="24"/>
        </w:rPr>
        <w:lastRenderedPageBreak/>
        <w:t>Γ</w:t>
      </w:r>
      <w:r w:rsidRPr="006747E3">
        <w:rPr>
          <w:rFonts w:eastAsia="Times New Roman" w:cs="Times New Roman"/>
          <w:szCs w:val="24"/>
        </w:rPr>
        <w:t>ια να είμαστε ξηγημένοι</w:t>
      </w:r>
      <w:r>
        <w:rPr>
          <w:rFonts w:eastAsia="Times New Roman" w:cs="Times New Roman"/>
          <w:szCs w:val="24"/>
        </w:rPr>
        <w:t>, θ</w:t>
      </w:r>
      <w:r w:rsidRPr="006747E3">
        <w:rPr>
          <w:rFonts w:eastAsia="Times New Roman" w:cs="Times New Roman"/>
          <w:szCs w:val="24"/>
        </w:rPr>
        <w:t>έλουμε μία απάντηση</w:t>
      </w:r>
      <w:r>
        <w:rPr>
          <w:rFonts w:eastAsia="Times New Roman" w:cs="Times New Roman"/>
          <w:szCs w:val="24"/>
        </w:rPr>
        <w:t>,</w:t>
      </w:r>
      <w:r w:rsidRPr="006747E3">
        <w:rPr>
          <w:rFonts w:eastAsia="Times New Roman" w:cs="Times New Roman"/>
          <w:szCs w:val="24"/>
        </w:rPr>
        <w:t xml:space="preserve"> χωρίς </w:t>
      </w:r>
      <w:r>
        <w:rPr>
          <w:rFonts w:eastAsia="Times New Roman" w:cs="Times New Roman"/>
          <w:szCs w:val="24"/>
        </w:rPr>
        <w:t xml:space="preserve">να </w:t>
      </w:r>
      <w:r>
        <w:rPr>
          <w:rFonts w:eastAsia="Times New Roman" w:cs="Times New Roman"/>
          <w:szCs w:val="24"/>
        </w:rPr>
        <w:t xml:space="preserve"> </w:t>
      </w:r>
      <w:r w:rsidRPr="006747E3">
        <w:rPr>
          <w:rFonts w:eastAsia="Times New Roman" w:cs="Times New Roman"/>
          <w:szCs w:val="24"/>
        </w:rPr>
        <w:t>κρυφτείτε πίσω από τις έκτακτες συνθήκες</w:t>
      </w:r>
      <w:r>
        <w:rPr>
          <w:rFonts w:eastAsia="Times New Roman" w:cs="Times New Roman"/>
          <w:szCs w:val="24"/>
        </w:rPr>
        <w:t>,</w:t>
      </w:r>
      <w:r w:rsidRPr="006747E3">
        <w:rPr>
          <w:rFonts w:eastAsia="Times New Roman" w:cs="Times New Roman"/>
          <w:szCs w:val="24"/>
        </w:rPr>
        <w:t xml:space="preserve"> </w:t>
      </w:r>
      <w:r>
        <w:rPr>
          <w:rFonts w:eastAsia="Times New Roman" w:cs="Times New Roman"/>
          <w:szCs w:val="24"/>
        </w:rPr>
        <w:t xml:space="preserve">που εσείς δημιουργήσατε και επί </w:t>
      </w:r>
      <w:r w:rsidRPr="006747E3">
        <w:rPr>
          <w:rFonts w:eastAsia="Times New Roman" w:cs="Times New Roman"/>
          <w:szCs w:val="24"/>
        </w:rPr>
        <w:t>χρόνια παραμένουν παραδόξως έκτακτες</w:t>
      </w:r>
      <w:r>
        <w:rPr>
          <w:rFonts w:eastAsia="Times New Roman" w:cs="Times New Roman"/>
          <w:szCs w:val="24"/>
        </w:rPr>
        <w:t>.</w:t>
      </w:r>
      <w:r w:rsidRPr="006747E3">
        <w:rPr>
          <w:rFonts w:eastAsia="Times New Roman" w:cs="Times New Roman"/>
          <w:szCs w:val="24"/>
        </w:rPr>
        <w:t xml:space="preserve"> </w:t>
      </w:r>
      <w:r>
        <w:rPr>
          <w:rFonts w:eastAsia="Times New Roman" w:cs="Times New Roman"/>
          <w:szCs w:val="24"/>
        </w:rPr>
        <w:t>Α</w:t>
      </w:r>
      <w:r w:rsidRPr="006747E3">
        <w:rPr>
          <w:rFonts w:eastAsia="Times New Roman" w:cs="Times New Roman"/>
          <w:szCs w:val="24"/>
        </w:rPr>
        <w:t>ν έχετε απ</w:t>
      </w:r>
      <w:r>
        <w:rPr>
          <w:rFonts w:eastAsia="Times New Roman" w:cs="Times New Roman"/>
          <w:szCs w:val="24"/>
        </w:rPr>
        <w:t>άντηση, δώστε τη. Α</w:t>
      </w:r>
      <w:r w:rsidRPr="006747E3">
        <w:rPr>
          <w:rFonts w:eastAsia="Times New Roman" w:cs="Times New Roman"/>
          <w:szCs w:val="24"/>
        </w:rPr>
        <w:t>λλιώς</w:t>
      </w:r>
      <w:r>
        <w:rPr>
          <w:rFonts w:eastAsia="Times New Roman" w:cs="Times New Roman"/>
          <w:szCs w:val="24"/>
        </w:rPr>
        <w:t xml:space="preserve">, λυπάμαι πάρα πολύ, </w:t>
      </w:r>
      <w:r w:rsidRPr="006747E3">
        <w:rPr>
          <w:rFonts w:eastAsia="Times New Roman" w:cs="Times New Roman"/>
          <w:szCs w:val="24"/>
        </w:rPr>
        <w:t>θα χρειαστεί να τη δώσετε αλλού</w:t>
      </w:r>
      <w:r>
        <w:rPr>
          <w:rFonts w:eastAsia="Times New Roman" w:cs="Times New Roman"/>
          <w:szCs w:val="24"/>
        </w:rPr>
        <w:t xml:space="preserve">. </w:t>
      </w:r>
    </w:p>
    <w:p w14:paraId="5218D873" w14:textId="77777777" w:rsidR="00BE48FC" w:rsidRDefault="008F016C">
      <w:pPr>
        <w:spacing w:line="600" w:lineRule="auto"/>
        <w:ind w:firstLine="720"/>
        <w:contextualSpacing/>
        <w:jc w:val="both"/>
        <w:rPr>
          <w:rFonts w:eastAsia="Times New Roman" w:cs="Times New Roman"/>
          <w:szCs w:val="24"/>
        </w:rPr>
      </w:pPr>
      <w:r>
        <w:rPr>
          <w:rFonts w:eastAsia="Times New Roman" w:cs="Times New Roman"/>
          <w:szCs w:val="24"/>
        </w:rPr>
        <w:t xml:space="preserve">Σας </w:t>
      </w:r>
      <w:r w:rsidRPr="006747E3">
        <w:rPr>
          <w:rFonts w:eastAsia="Times New Roman" w:cs="Times New Roman"/>
          <w:szCs w:val="24"/>
        </w:rPr>
        <w:t>ευχαριστώ πολύ</w:t>
      </w:r>
      <w:r>
        <w:rPr>
          <w:rFonts w:eastAsia="Times New Roman" w:cs="Times New Roman"/>
          <w:szCs w:val="24"/>
        </w:rPr>
        <w:t>.</w:t>
      </w:r>
    </w:p>
    <w:p w14:paraId="5218D874" w14:textId="77777777" w:rsidR="00BE48FC" w:rsidRDefault="008F016C">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w:t>
      </w:r>
      <w:r>
        <w:rPr>
          <w:rFonts w:eastAsia="Times New Roman" w:cs="Times New Roman"/>
          <w:szCs w:val="24"/>
        </w:rPr>
        <w:t>ης Νέας Δημοκρατίας)</w:t>
      </w:r>
    </w:p>
    <w:p w14:paraId="5218D875" w14:textId="77777777" w:rsidR="00BE48FC" w:rsidRDefault="008F016C">
      <w:pPr>
        <w:spacing w:line="600" w:lineRule="auto"/>
        <w:ind w:firstLine="720"/>
        <w:contextualSpacing/>
        <w:jc w:val="both"/>
        <w:rPr>
          <w:rFonts w:eastAsia="Times New Roman" w:cs="Times New Roman"/>
          <w:szCs w:val="24"/>
        </w:rPr>
      </w:pPr>
      <w:r w:rsidRPr="00B75E35">
        <w:rPr>
          <w:rFonts w:eastAsia="Times New Roman" w:cs="Times New Roman"/>
          <w:b/>
          <w:szCs w:val="24"/>
        </w:rPr>
        <w:t>ΠΡΟΕΔΡΕΥΩΝ (Νικήτας Κακλαμάνης):</w:t>
      </w:r>
      <w:r w:rsidRPr="00B75E35">
        <w:rPr>
          <w:rFonts w:eastAsia="Times New Roman" w:cs="Times New Roman"/>
          <w:szCs w:val="24"/>
        </w:rPr>
        <w:t xml:space="preserve"> </w:t>
      </w:r>
      <w:r>
        <w:rPr>
          <w:rFonts w:eastAsia="Times New Roman" w:cs="Times New Roman"/>
          <w:szCs w:val="24"/>
        </w:rPr>
        <w:t>Τώρα θ</w:t>
      </w:r>
      <w:r w:rsidRPr="006747E3">
        <w:rPr>
          <w:rFonts w:eastAsia="Times New Roman" w:cs="Times New Roman"/>
          <w:szCs w:val="24"/>
        </w:rPr>
        <w:t>α μιλήσει ο κ</w:t>
      </w:r>
      <w:r>
        <w:rPr>
          <w:rFonts w:eastAsia="Times New Roman" w:cs="Times New Roman"/>
          <w:szCs w:val="24"/>
        </w:rPr>
        <w:t>. Καρράς. Μετά θα δώσω για ένα</w:t>
      </w:r>
      <w:r>
        <w:rPr>
          <w:rFonts w:eastAsia="Times New Roman" w:cs="Times New Roman"/>
          <w:szCs w:val="24"/>
        </w:rPr>
        <w:t xml:space="preserve"> - </w:t>
      </w:r>
      <w:r>
        <w:rPr>
          <w:rFonts w:eastAsia="Times New Roman" w:cs="Times New Roman"/>
          <w:szCs w:val="24"/>
        </w:rPr>
        <w:t>δύο</w:t>
      </w:r>
      <w:r w:rsidRPr="006747E3">
        <w:rPr>
          <w:rFonts w:eastAsia="Times New Roman" w:cs="Times New Roman"/>
          <w:szCs w:val="24"/>
        </w:rPr>
        <w:t xml:space="preserve"> λεπτά το</w:t>
      </w:r>
      <w:r>
        <w:rPr>
          <w:rFonts w:eastAsia="Times New Roman" w:cs="Times New Roman"/>
          <w:szCs w:val="24"/>
        </w:rPr>
        <w:t>ν</w:t>
      </w:r>
      <w:r w:rsidRPr="006747E3">
        <w:rPr>
          <w:rFonts w:eastAsia="Times New Roman" w:cs="Times New Roman"/>
          <w:szCs w:val="24"/>
        </w:rPr>
        <w:t xml:space="preserve"> λόγο </w:t>
      </w:r>
      <w:r>
        <w:rPr>
          <w:rFonts w:eastAsia="Times New Roman" w:cs="Times New Roman"/>
          <w:szCs w:val="24"/>
        </w:rPr>
        <w:t>σ</w:t>
      </w:r>
      <w:r w:rsidRPr="006747E3">
        <w:rPr>
          <w:rFonts w:eastAsia="Times New Roman" w:cs="Times New Roman"/>
          <w:szCs w:val="24"/>
        </w:rPr>
        <w:t>τον συμπαθ</w:t>
      </w:r>
      <w:r>
        <w:rPr>
          <w:rFonts w:eastAsia="Times New Roman" w:cs="Times New Roman"/>
          <w:szCs w:val="24"/>
        </w:rPr>
        <w:t>ή</w:t>
      </w:r>
      <w:r w:rsidRPr="006747E3">
        <w:rPr>
          <w:rFonts w:eastAsia="Times New Roman" w:cs="Times New Roman"/>
          <w:szCs w:val="24"/>
        </w:rPr>
        <w:t xml:space="preserve"> για μένα</w:t>
      </w:r>
      <w:r>
        <w:rPr>
          <w:rFonts w:eastAsia="Times New Roman" w:cs="Times New Roman"/>
          <w:szCs w:val="24"/>
        </w:rPr>
        <w:t xml:space="preserve"> κ. Πιτσιόρλα</w:t>
      </w:r>
      <w:r>
        <w:rPr>
          <w:rFonts w:eastAsia="Times New Roman" w:cs="Times New Roman"/>
          <w:szCs w:val="24"/>
        </w:rPr>
        <w:t>. Σ</w:t>
      </w:r>
      <w:r>
        <w:rPr>
          <w:rFonts w:eastAsia="Times New Roman" w:cs="Times New Roman"/>
          <w:szCs w:val="24"/>
        </w:rPr>
        <w:t>υμπαθή</w:t>
      </w:r>
      <w:r>
        <w:rPr>
          <w:rFonts w:eastAsia="Times New Roman" w:cs="Times New Roman"/>
          <w:szCs w:val="24"/>
        </w:rPr>
        <w:t>ς</w:t>
      </w:r>
      <w:r>
        <w:rPr>
          <w:rFonts w:eastAsia="Times New Roman" w:cs="Times New Roman"/>
          <w:szCs w:val="24"/>
        </w:rPr>
        <w:t xml:space="preserve"> </w:t>
      </w:r>
      <w:r w:rsidRPr="006747E3">
        <w:rPr>
          <w:rFonts w:eastAsia="Times New Roman" w:cs="Times New Roman"/>
          <w:szCs w:val="24"/>
        </w:rPr>
        <w:t xml:space="preserve">γιατί είναι από τους τακτικούς στον </w:t>
      </w:r>
      <w:r>
        <w:rPr>
          <w:rFonts w:eastAsia="Times New Roman" w:cs="Times New Roman"/>
          <w:szCs w:val="24"/>
        </w:rPr>
        <w:t>Κοινοβουλευτικό Έλεγχο</w:t>
      </w:r>
      <w:r>
        <w:rPr>
          <w:rFonts w:eastAsia="Times New Roman" w:cs="Times New Roman"/>
          <w:szCs w:val="24"/>
        </w:rPr>
        <w:t>. Έ</w:t>
      </w:r>
      <w:r>
        <w:rPr>
          <w:rFonts w:eastAsia="Times New Roman" w:cs="Times New Roman"/>
          <w:szCs w:val="24"/>
        </w:rPr>
        <w:t xml:space="preserve">τσι πάει η συμπάθειά μου </w:t>
      </w:r>
      <w:r>
        <w:rPr>
          <w:rFonts w:eastAsia="Times New Roman" w:cs="Times New Roman"/>
          <w:szCs w:val="24"/>
        </w:rPr>
        <w:t>εμένα στους Υ</w:t>
      </w:r>
      <w:r w:rsidRPr="006747E3">
        <w:rPr>
          <w:rFonts w:eastAsia="Times New Roman" w:cs="Times New Roman"/>
          <w:szCs w:val="24"/>
        </w:rPr>
        <w:t>πουργούς</w:t>
      </w:r>
      <w:r>
        <w:rPr>
          <w:rFonts w:eastAsia="Times New Roman" w:cs="Times New Roman"/>
          <w:szCs w:val="24"/>
        </w:rPr>
        <w:t>,</w:t>
      </w:r>
      <w:r w:rsidRPr="006747E3">
        <w:rPr>
          <w:rFonts w:eastAsia="Times New Roman" w:cs="Times New Roman"/>
          <w:szCs w:val="24"/>
        </w:rPr>
        <w:t xml:space="preserve"> </w:t>
      </w:r>
      <w:r>
        <w:rPr>
          <w:rFonts w:eastAsia="Times New Roman" w:cs="Times New Roman"/>
          <w:szCs w:val="24"/>
        </w:rPr>
        <w:t xml:space="preserve">όποιος </w:t>
      </w:r>
      <w:r>
        <w:rPr>
          <w:rFonts w:eastAsia="Times New Roman" w:cs="Times New Roman"/>
          <w:szCs w:val="24"/>
        </w:rPr>
        <w:t>σέβεται τον Κοινοβουλευτικό Έ</w:t>
      </w:r>
      <w:r w:rsidRPr="006747E3">
        <w:rPr>
          <w:rFonts w:eastAsia="Times New Roman" w:cs="Times New Roman"/>
          <w:szCs w:val="24"/>
        </w:rPr>
        <w:t>λεγχο και είναι παρών</w:t>
      </w:r>
      <w:r>
        <w:rPr>
          <w:rFonts w:eastAsia="Times New Roman" w:cs="Times New Roman"/>
          <w:szCs w:val="24"/>
        </w:rPr>
        <w:t>.</w:t>
      </w:r>
      <w:r w:rsidRPr="006747E3">
        <w:rPr>
          <w:rFonts w:eastAsia="Times New Roman" w:cs="Times New Roman"/>
          <w:szCs w:val="24"/>
        </w:rPr>
        <w:t xml:space="preserve"> </w:t>
      </w:r>
      <w:r>
        <w:rPr>
          <w:rFonts w:eastAsia="Times New Roman" w:cs="Times New Roman"/>
          <w:szCs w:val="24"/>
        </w:rPr>
        <w:t>Μ</w:t>
      </w:r>
      <w:r w:rsidRPr="006747E3">
        <w:rPr>
          <w:rFonts w:eastAsia="Times New Roman" w:cs="Times New Roman"/>
          <w:szCs w:val="24"/>
        </w:rPr>
        <w:t xml:space="preserve">ετά </w:t>
      </w:r>
      <w:r>
        <w:rPr>
          <w:rFonts w:eastAsia="Times New Roman" w:cs="Times New Roman"/>
          <w:szCs w:val="24"/>
        </w:rPr>
        <w:t xml:space="preserve">θα δώσω τον λόγο </w:t>
      </w:r>
      <w:r w:rsidRPr="006747E3">
        <w:rPr>
          <w:rFonts w:eastAsia="Times New Roman" w:cs="Times New Roman"/>
          <w:szCs w:val="24"/>
        </w:rPr>
        <w:t>στον κ</w:t>
      </w:r>
      <w:r>
        <w:rPr>
          <w:rFonts w:eastAsia="Times New Roman" w:cs="Times New Roman"/>
          <w:szCs w:val="24"/>
        </w:rPr>
        <w:t>.</w:t>
      </w:r>
      <w:r w:rsidRPr="006747E3">
        <w:rPr>
          <w:rFonts w:eastAsia="Times New Roman" w:cs="Times New Roman"/>
          <w:szCs w:val="24"/>
        </w:rPr>
        <w:t xml:space="preserve"> </w:t>
      </w:r>
      <w:r>
        <w:rPr>
          <w:rFonts w:eastAsia="Times New Roman" w:cs="Times New Roman"/>
          <w:szCs w:val="24"/>
        </w:rPr>
        <w:t>Μ</w:t>
      </w:r>
      <w:r w:rsidRPr="006747E3">
        <w:rPr>
          <w:rFonts w:eastAsia="Times New Roman" w:cs="Times New Roman"/>
          <w:szCs w:val="24"/>
        </w:rPr>
        <w:t>πόλαρη</w:t>
      </w:r>
      <w:r>
        <w:rPr>
          <w:rFonts w:eastAsia="Times New Roman" w:cs="Times New Roman"/>
          <w:szCs w:val="24"/>
        </w:rPr>
        <w:t xml:space="preserve"> για </w:t>
      </w:r>
      <w:r w:rsidRPr="006747E3">
        <w:rPr>
          <w:rFonts w:eastAsia="Times New Roman" w:cs="Times New Roman"/>
          <w:szCs w:val="24"/>
        </w:rPr>
        <w:t>άλλ</w:t>
      </w:r>
      <w:r>
        <w:rPr>
          <w:rFonts w:eastAsia="Times New Roman" w:cs="Times New Roman"/>
          <w:szCs w:val="24"/>
        </w:rPr>
        <w:t>α</w:t>
      </w:r>
      <w:r w:rsidRPr="006747E3">
        <w:rPr>
          <w:rFonts w:eastAsia="Times New Roman" w:cs="Times New Roman"/>
          <w:szCs w:val="24"/>
        </w:rPr>
        <w:t xml:space="preserve"> </w:t>
      </w:r>
      <w:r>
        <w:rPr>
          <w:rFonts w:eastAsia="Times New Roman" w:cs="Times New Roman"/>
          <w:szCs w:val="24"/>
        </w:rPr>
        <w:t>ένα</w:t>
      </w:r>
      <w:r>
        <w:rPr>
          <w:rFonts w:eastAsia="Times New Roman" w:cs="Times New Roman"/>
          <w:szCs w:val="24"/>
        </w:rPr>
        <w:t xml:space="preserve"> - </w:t>
      </w:r>
      <w:r>
        <w:rPr>
          <w:rFonts w:eastAsia="Times New Roman" w:cs="Times New Roman"/>
          <w:szCs w:val="24"/>
        </w:rPr>
        <w:t>δύο</w:t>
      </w:r>
      <w:r w:rsidRPr="006747E3">
        <w:rPr>
          <w:rFonts w:eastAsia="Times New Roman" w:cs="Times New Roman"/>
          <w:szCs w:val="24"/>
        </w:rPr>
        <w:t xml:space="preserve"> λεπτά</w:t>
      </w:r>
      <w:r>
        <w:rPr>
          <w:rFonts w:eastAsia="Times New Roman" w:cs="Times New Roman"/>
          <w:szCs w:val="24"/>
        </w:rPr>
        <w:t xml:space="preserve"> </w:t>
      </w:r>
      <w:r w:rsidRPr="006747E3">
        <w:rPr>
          <w:rFonts w:eastAsia="Times New Roman" w:cs="Times New Roman"/>
          <w:szCs w:val="24"/>
        </w:rPr>
        <w:t>για να παρουσιάσει τροπολογίες του</w:t>
      </w:r>
      <w:r>
        <w:rPr>
          <w:rFonts w:eastAsia="Times New Roman" w:cs="Times New Roman"/>
          <w:szCs w:val="24"/>
        </w:rPr>
        <w:t>.</w:t>
      </w:r>
      <w:r w:rsidRPr="006747E3">
        <w:rPr>
          <w:rFonts w:eastAsia="Times New Roman" w:cs="Times New Roman"/>
          <w:szCs w:val="24"/>
        </w:rPr>
        <w:t xml:space="preserve"> </w:t>
      </w:r>
    </w:p>
    <w:p w14:paraId="5218D876"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Ο κ.</w:t>
      </w:r>
      <w:r w:rsidRPr="006747E3">
        <w:rPr>
          <w:rFonts w:eastAsia="Times New Roman" w:cs="Times New Roman"/>
          <w:szCs w:val="24"/>
        </w:rPr>
        <w:t xml:space="preserve"> Πάλλης ευγενώς προσέφερε τη θέση του στον κ</w:t>
      </w:r>
      <w:r>
        <w:rPr>
          <w:rFonts w:eastAsia="Times New Roman" w:cs="Times New Roman"/>
          <w:szCs w:val="24"/>
        </w:rPr>
        <w:t>.</w:t>
      </w:r>
      <w:r w:rsidRPr="006747E3">
        <w:rPr>
          <w:rFonts w:eastAsia="Times New Roman" w:cs="Times New Roman"/>
          <w:szCs w:val="24"/>
        </w:rPr>
        <w:t xml:space="preserve"> Θεοχαρόπουλο</w:t>
      </w:r>
      <w:r>
        <w:rPr>
          <w:rFonts w:eastAsia="Times New Roman" w:cs="Times New Roman"/>
          <w:szCs w:val="24"/>
        </w:rPr>
        <w:t>. Θα ακολουθ</w:t>
      </w:r>
      <w:r>
        <w:rPr>
          <w:rFonts w:eastAsia="Times New Roman" w:cs="Times New Roman"/>
          <w:szCs w:val="24"/>
        </w:rPr>
        <w:t>ήσει ο κ. Γερμενής και ο κ. Δημήτριος Κ</w:t>
      </w:r>
      <w:r w:rsidRPr="006747E3">
        <w:rPr>
          <w:rFonts w:eastAsia="Times New Roman" w:cs="Times New Roman"/>
          <w:szCs w:val="24"/>
        </w:rPr>
        <w:t>αμμένο</w:t>
      </w:r>
      <w:r>
        <w:rPr>
          <w:rFonts w:eastAsia="Times New Roman" w:cs="Times New Roman"/>
          <w:szCs w:val="24"/>
        </w:rPr>
        <w:t>ς –και ό</w:t>
      </w:r>
      <w:r w:rsidRPr="006747E3">
        <w:rPr>
          <w:rFonts w:eastAsia="Times New Roman" w:cs="Times New Roman"/>
          <w:szCs w:val="24"/>
        </w:rPr>
        <w:t xml:space="preserve">ποιος </w:t>
      </w:r>
      <w:r>
        <w:rPr>
          <w:rFonts w:eastAsia="Times New Roman" w:cs="Times New Roman"/>
          <w:szCs w:val="24"/>
        </w:rPr>
        <w:t xml:space="preserve">άλλος </w:t>
      </w:r>
      <w:r>
        <w:rPr>
          <w:rFonts w:eastAsia="Times New Roman" w:cs="Times New Roman"/>
          <w:szCs w:val="24"/>
        </w:rPr>
        <w:t>Κ</w:t>
      </w:r>
      <w:r w:rsidRPr="006747E3">
        <w:rPr>
          <w:rFonts w:eastAsia="Times New Roman" w:cs="Times New Roman"/>
          <w:szCs w:val="24"/>
        </w:rPr>
        <w:t>οινοβουλευτικός</w:t>
      </w:r>
      <w:r>
        <w:rPr>
          <w:rFonts w:eastAsia="Times New Roman" w:cs="Times New Roman"/>
          <w:szCs w:val="24"/>
        </w:rPr>
        <w:t xml:space="preserve">, πλην του κ. </w:t>
      </w:r>
      <w:r>
        <w:rPr>
          <w:rFonts w:eastAsia="Times New Roman" w:cs="Times New Roman"/>
          <w:szCs w:val="24"/>
        </w:rPr>
        <w:lastRenderedPageBreak/>
        <w:t>Πάλλη</w:t>
      </w:r>
      <w:r w:rsidRPr="006747E3">
        <w:rPr>
          <w:rFonts w:eastAsia="Times New Roman" w:cs="Times New Roman"/>
          <w:szCs w:val="24"/>
        </w:rPr>
        <w:t xml:space="preserve"> </w:t>
      </w:r>
      <w:r>
        <w:rPr>
          <w:rFonts w:eastAsia="Times New Roman" w:cs="Times New Roman"/>
          <w:szCs w:val="24"/>
        </w:rPr>
        <w:t>θ</w:t>
      </w:r>
      <w:r w:rsidRPr="006747E3">
        <w:rPr>
          <w:rFonts w:eastAsia="Times New Roman" w:cs="Times New Roman"/>
          <w:szCs w:val="24"/>
        </w:rPr>
        <w:t>έλει</w:t>
      </w:r>
      <w:r>
        <w:rPr>
          <w:rFonts w:eastAsia="Times New Roman" w:cs="Times New Roman"/>
          <w:szCs w:val="24"/>
        </w:rPr>
        <w:t>-</w:t>
      </w:r>
      <w:r w:rsidRPr="006747E3">
        <w:rPr>
          <w:rFonts w:eastAsia="Times New Roman" w:cs="Times New Roman"/>
          <w:szCs w:val="24"/>
        </w:rPr>
        <w:t xml:space="preserve"> και η κ</w:t>
      </w:r>
      <w:r>
        <w:rPr>
          <w:rFonts w:eastAsia="Times New Roman" w:cs="Times New Roman"/>
          <w:szCs w:val="24"/>
        </w:rPr>
        <w:t>. Σκούφα</w:t>
      </w:r>
      <w:r>
        <w:rPr>
          <w:rFonts w:eastAsia="Times New Roman" w:cs="Times New Roman"/>
          <w:szCs w:val="24"/>
        </w:rPr>
        <w:t xml:space="preserve"> </w:t>
      </w:r>
      <w:r w:rsidRPr="006747E3">
        <w:rPr>
          <w:rFonts w:eastAsia="Times New Roman" w:cs="Times New Roman"/>
          <w:szCs w:val="24"/>
        </w:rPr>
        <w:t>και ο κ</w:t>
      </w:r>
      <w:r>
        <w:rPr>
          <w:rFonts w:eastAsia="Times New Roman" w:cs="Times New Roman"/>
          <w:szCs w:val="24"/>
        </w:rPr>
        <w:t>.</w:t>
      </w:r>
      <w:r w:rsidRPr="006747E3">
        <w:rPr>
          <w:rFonts w:eastAsia="Times New Roman" w:cs="Times New Roman"/>
          <w:szCs w:val="24"/>
        </w:rPr>
        <w:t xml:space="preserve"> </w:t>
      </w:r>
      <w:r>
        <w:rPr>
          <w:rFonts w:eastAsia="Times New Roman" w:cs="Times New Roman"/>
          <w:szCs w:val="24"/>
        </w:rPr>
        <w:t>Π</w:t>
      </w:r>
      <w:r w:rsidRPr="006747E3">
        <w:rPr>
          <w:rFonts w:eastAsia="Times New Roman" w:cs="Times New Roman"/>
          <w:szCs w:val="24"/>
        </w:rPr>
        <w:t>απαφιλίππου</w:t>
      </w:r>
      <w:r w:rsidRPr="006747E3">
        <w:rPr>
          <w:rFonts w:eastAsia="Times New Roman" w:cs="Times New Roman"/>
          <w:szCs w:val="24"/>
        </w:rPr>
        <w:t xml:space="preserve"> για να παρουσιάσει τις τροπολογίες </w:t>
      </w:r>
      <w:r>
        <w:rPr>
          <w:rFonts w:eastAsia="Times New Roman" w:cs="Times New Roman"/>
          <w:szCs w:val="24"/>
        </w:rPr>
        <w:t>του</w:t>
      </w:r>
      <w:r w:rsidRPr="006747E3">
        <w:rPr>
          <w:rFonts w:eastAsia="Times New Roman" w:cs="Times New Roman"/>
          <w:szCs w:val="24"/>
        </w:rPr>
        <w:t xml:space="preserve"> για </w:t>
      </w:r>
      <w:r>
        <w:rPr>
          <w:rFonts w:eastAsia="Times New Roman" w:cs="Times New Roman"/>
          <w:szCs w:val="24"/>
        </w:rPr>
        <w:t>δύο</w:t>
      </w:r>
      <w:r w:rsidRPr="006747E3">
        <w:rPr>
          <w:rFonts w:eastAsia="Times New Roman" w:cs="Times New Roman"/>
          <w:szCs w:val="24"/>
        </w:rPr>
        <w:t xml:space="preserve"> λεπτά</w:t>
      </w:r>
      <w:r>
        <w:rPr>
          <w:rFonts w:eastAsia="Times New Roman" w:cs="Times New Roman"/>
          <w:szCs w:val="24"/>
        </w:rPr>
        <w:t>.</w:t>
      </w:r>
      <w:r w:rsidRPr="006747E3">
        <w:rPr>
          <w:rFonts w:eastAsia="Times New Roman" w:cs="Times New Roman"/>
          <w:szCs w:val="24"/>
        </w:rPr>
        <w:t xml:space="preserve"> </w:t>
      </w:r>
      <w:r>
        <w:rPr>
          <w:rFonts w:eastAsia="Times New Roman" w:cs="Times New Roman"/>
          <w:szCs w:val="24"/>
        </w:rPr>
        <w:t>Και θα κλείσει ο Υ</w:t>
      </w:r>
      <w:r w:rsidRPr="006747E3">
        <w:rPr>
          <w:rFonts w:eastAsia="Times New Roman" w:cs="Times New Roman"/>
          <w:szCs w:val="24"/>
        </w:rPr>
        <w:t>πουργός</w:t>
      </w:r>
      <w:r>
        <w:rPr>
          <w:rFonts w:eastAsia="Times New Roman" w:cs="Times New Roman"/>
          <w:szCs w:val="24"/>
        </w:rPr>
        <w:t>,</w:t>
      </w:r>
      <w:r w:rsidRPr="006747E3">
        <w:rPr>
          <w:rFonts w:eastAsia="Times New Roman" w:cs="Times New Roman"/>
          <w:szCs w:val="24"/>
        </w:rPr>
        <w:t xml:space="preserve"> κατά παρέκκλιση</w:t>
      </w:r>
      <w:r>
        <w:rPr>
          <w:rFonts w:eastAsia="Times New Roman" w:cs="Times New Roman"/>
          <w:szCs w:val="24"/>
        </w:rPr>
        <w:t>,</w:t>
      </w:r>
      <w:r w:rsidRPr="006747E3">
        <w:rPr>
          <w:rFonts w:eastAsia="Times New Roman" w:cs="Times New Roman"/>
          <w:szCs w:val="24"/>
        </w:rPr>
        <w:t xml:space="preserve"> για να πει</w:t>
      </w:r>
      <w:r>
        <w:rPr>
          <w:rFonts w:eastAsia="Times New Roman" w:cs="Times New Roman"/>
          <w:szCs w:val="24"/>
        </w:rPr>
        <w:t xml:space="preserve"> ποιες</w:t>
      </w:r>
      <w:r w:rsidRPr="006747E3">
        <w:rPr>
          <w:rFonts w:eastAsia="Times New Roman" w:cs="Times New Roman"/>
          <w:szCs w:val="24"/>
        </w:rPr>
        <w:t xml:space="preserve"> κάνει δεκτές και να παρουσιάσει και μία δική</w:t>
      </w:r>
      <w:r>
        <w:rPr>
          <w:rFonts w:eastAsia="Times New Roman" w:cs="Times New Roman"/>
          <w:szCs w:val="24"/>
        </w:rPr>
        <w:t xml:space="preserve"> του τρο</w:t>
      </w:r>
      <w:r w:rsidRPr="006747E3">
        <w:rPr>
          <w:rFonts w:eastAsia="Times New Roman" w:cs="Times New Roman"/>
          <w:szCs w:val="24"/>
        </w:rPr>
        <w:t>πολογία</w:t>
      </w:r>
      <w:r>
        <w:rPr>
          <w:rFonts w:eastAsia="Times New Roman" w:cs="Times New Roman"/>
          <w:szCs w:val="24"/>
        </w:rPr>
        <w:t>.</w:t>
      </w:r>
    </w:p>
    <w:p w14:paraId="5218D877" w14:textId="77777777" w:rsidR="00BE48FC" w:rsidRDefault="008F016C">
      <w:pPr>
        <w:spacing w:line="600" w:lineRule="auto"/>
        <w:ind w:firstLine="720"/>
        <w:contextualSpacing/>
        <w:jc w:val="both"/>
        <w:rPr>
          <w:rFonts w:eastAsia="Times New Roman" w:cs="Times New Roman"/>
          <w:szCs w:val="24"/>
        </w:rPr>
      </w:pPr>
      <w:r>
        <w:rPr>
          <w:rFonts w:eastAsia="Times New Roman" w:cs="Times New Roman"/>
          <w:szCs w:val="24"/>
        </w:rPr>
        <w:t xml:space="preserve">Ορίστε, </w:t>
      </w:r>
      <w:r>
        <w:rPr>
          <w:rFonts w:eastAsia="Times New Roman" w:cs="Times New Roman"/>
          <w:szCs w:val="24"/>
        </w:rPr>
        <w:t>κ</w:t>
      </w:r>
      <w:r w:rsidRPr="006747E3">
        <w:rPr>
          <w:rFonts w:eastAsia="Times New Roman" w:cs="Times New Roman"/>
          <w:szCs w:val="24"/>
        </w:rPr>
        <w:t>ύριε Κα</w:t>
      </w:r>
      <w:r>
        <w:rPr>
          <w:rFonts w:eastAsia="Times New Roman" w:cs="Times New Roman"/>
          <w:szCs w:val="24"/>
        </w:rPr>
        <w:t xml:space="preserve">ρρά, </w:t>
      </w:r>
      <w:r>
        <w:rPr>
          <w:rFonts w:eastAsia="Times New Roman" w:cs="Times New Roman"/>
          <w:szCs w:val="24"/>
        </w:rPr>
        <w:t>έχετε τον λόγο.</w:t>
      </w:r>
    </w:p>
    <w:p w14:paraId="5218D878" w14:textId="77777777" w:rsidR="00BE48FC" w:rsidRDefault="008F016C">
      <w:pPr>
        <w:spacing w:line="600" w:lineRule="auto"/>
        <w:ind w:firstLine="720"/>
        <w:contextualSpacing/>
        <w:jc w:val="both"/>
        <w:rPr>
          <w:rFonts w:eastAsia="Times New Roman" w:cs="Times New Roman"/>
          <w:szCs w:val="24"/>
        </w:rPr>
      </w:pPr>
      <w:r>
        <w:rPr>
          <w:rFonts w:eastAsia="Times New Roman" w:cs="Times New Roman"/>
          <w:b/>
          <w:szCs w:val="24"/>
        </w:rPr>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ΔΗΜΗΤΡΙΟΣ ΚΑΡΡΑΣ: </w:t>
      </w:r>
      <w:r>
        <w:rPr>
          <w:rFonts w:eastAsia="Times New Roman" w:cs="Times New Roman"/>
          <w:szCs w:val="24"/>
        </w:rPr>
        <w:t>Ευχαριστώ, κύριε Π</w:t>
      </w:r>
      <w:r w:rsidRPr="006747E3">
        <w:rPr>
          <w:rFonts w:eastAsia="Times New Roman" w:cs="Times New Roman"/>
          <w:szCs w:val="24"/>
        </w:rPr>
        <w:t>ρόεδρε</w:t>
      </w:r>
      <w:r>
        <w:rPr>
          <w:rFonts w:eastAsia="Times New Roman" w:cs="Times New Roman"/>
          <w:szCs w:val="24"/>
        </w:rPr>
        <w:t>.</w:t>
      </w:r>
    </w:p>
    <w:p w14:paraId="5218D879" w14:textId="77777777" w:rsidR="00BE48FC" w:rsidRDefault="008F016C">
      <w:pPr>
        <w:spacing w:line="600" w:lineRule="auto"/>
        <w:ind w:firstLine="720"/>
        <w:contextualSpacing/>
        <w:jc w:val="both"/>
        <w:rPr>
          <w:rFonts w:eastAsia="Times New Roman" w:cs="Times New Roman"/>
          <w:szCs w:val="24"/>
        </w:rPr>
      </w:pPr>
      <w:r>
        <w:rPr>
          <w:rFonts w:eastAsia="Times New Roman" w:cs="Times New Roman"/>
          <w:szCs w:val="24"/>
        </w:rPr>
        <w:t xml:space="preserve">Διαβάζοντας </w:t>
      </w:r>
      <w:r w:rsidRPr="006747E3">
        <w:rPr>
          <w:rFonts w:eastAsia="Times New Roman" w:cs="Times New Roman"/>
          <w:szCs w:val="24"/>
        </w:rPr>
        <w:t>τον ημερήσιο τύπο τις τελευταίες ημέρες</w:t>
      </w:r>
      <w:r>
        <w:rPr>
          <w:rFonts w:eastAsia="Times New Roman" w:cs="Times New Roman"/>
          <w:szCs w:val="24"/>
        </w:rPr>
        <w:t xml:space="preserve">, βγάζει το συμπέρασμα </w:t>
      </w:r>
      <w:r>
        <w:rPr>
          <w:rFonts w:eastAsia="Times New Roman" w:cs="Times New Roman"/>
          <w:szCs w:val="24"/>
        </w:rPr>
        <w:t xml:space="preserve">κάποιος </w:t>
      </w:r>
      <w:r>
        <w:rPr>
          <w:rFonts w:eastAsia="Times New Roman" w:cs="Times New Roman"/>
          <w:szCs w:val="24"/>
        </w:rPr>
        <w:t>ότι</w:t>
      </w:r>
      <w:r w:rsidRPr="006747E3">
        <w:rPr>
          <w:rFonts w:eastAsia="Times New Roman" w:cs="Times New Roman"/>
          <w:szCs w:val="24"/>
        </w:rPr>
        <w:t xml:space="preserve"> έρχεται άρ</w:t>
      </w:r>
      <w:r w:rsidRPr="006747E3">
        <w:rPr>
          <w:rFonts w:eastAsia="Times New Roman" w:cs="Times New Roman"/>
          <w:szCs w:val="24"/>
        </w:rPr>
        <w:t>ωμα εκλογών</w:t>
      </w:r>
      <w:r>
        <w:rPr>
          <w:rFonts w:eastAsia="Times New Roman" w:cs="Times New Roman"/>
          <w:szCs w:val="24"/>
        </w:rPr>
        <w:t>.</w:t>
      </w:r>
      <w:r w:rsidRPr="006747E3">
        <w:rPr>
          <w:rFonts w:eastAsia="Times New Roman" w:cs="Times New Roman"/>
          <w:szCs w:val="24"/>
        </w:rPr>
        <w:t xml:space="preserve"> </w:t>
      </w:r>
      <w:r>
        <w:rPr>
          <w:rFonts w:eastAsia="Times New Roman" w:cs="Times New Roman"/>
          <w:szCs w:val="24"/>
        </w:rPr>
        <w:t xml:space="preserve">Έτσι </w:t>
      </w:r>
      <w:r>
        <w:rPr>
          <w:rFonts w:eastAsia="Times New Roman" w:cs="Times New Roman"/>
          <w:szCs w:val="24"/>
        </w:rPr>
        <w:t xml:space="preserve">κάποιος </w:t>
      </w:r>
      <w:r>
        <w:rPr>
          <w:rFonts w:eastAsia="Times New Roman" w:cs="Times New Roman"/>
          <w:szCs w:val="24"/>
        </w:rPr>
        <w:t>αισθάνεται ένα αίσθημα.</w:t>
      </w:r>
    </w:p>
    <w:p w14:paraId="5218D87A" w14:textId="77777777" w:rsidR="00BE48FC" w:rsidRDefault="008F016C">
      <w:pPr>
        <w:spacing w:line="600" w:lineRule="auto"/>
        <w:ind w:firstLine="720"/>
        <w:jc w:val="both"/>
        <w:rPr>
          <w:rFonts w:eastAsia="Times New Roman"/>
          <w:szCs w:val="24"/>
        </w:rPr>
      </w:pPr>
      <w:r>
        <w:rPr>
          <w:rFonts w:eastAsia="Times New Roman"/>
          <w:szCs w:val="24"/>
        </w:rPr>
        <w:t>Το</w:t>
      </w:r>
      <w:r w:rsidRPr="00BC4736">
        <w:rPr>
          <w:rFonts w:eastAsia="Times New Roman"/>
          <w:szCs w:val="24"/>
        </w:rPr>
        <w:t xml:space="preserve"> άρωμα εκλογών</w:t>
      </w:r>
      <w:r>
        <w:rPr>
          <w:rFonts w:eastAsia="Times New Roman"/>
          <w:szCs w:val="24"/>
        </w:rPr>
        <w:t>,</w:t>
      </w:r>
      <w:r w:rsidRPr="00BC4736">
        <w:rPr>
          <w:rFonts w:eastAsia="Times New Roman"/>
          <w:szCs w:val="24"/>
        </w:rPr>
        <w:t xml:space="preserve"> </w:t>
      </w:r>
      <w:r>
        <w:rPr>
          <w:rFonts w:eastAsia="Times New Roman"/>
          <w:szCs w:val="24"/>
        </w:rPr>
        <w:t>λ</w:t>
      </w:r>
      <w:r w:rsidRPr="00BC4736">
        <w:rPr>
          <w:rFonts w:eastAsia="Times New Roman"/>
          <w:szCs w:val="24"/>
        </w:rPr>
        <w:t>οιπόν</w:t>
      </w:r>
      <w:r>
        <w:rPr>
          <w:rFonts w:eastAsia="Times New Roman"/>
          <w:szCs w:val="24"/>
        </w:rPr>
        <w:t>,</w:t>
      </w:r>
      <w:r w:rsidRPr="00BC4736">
        <w:rPr>
          <w:rFonts w:eastAsia="Times New Roman"/>
          <w:szCs w:val="24"/>
        </w:rPr>
        <w:t xml:space="preserve"> </w:t>
      </w:r>
      <w:r>
        <w:rPr>
          <w:rFonts w:eastAsia="Times New Roman"/>
          <w:szCs w:val="24"/>
        </w:rPr>
        <w:t>είναι ευχάριστο,</w:t>
      </w:r>
      <w:r w:rsidRPr="00BC4736">
        <w:rPr>
          <w:rFonts w:eastAsia="Times New Roman"/>
          <w:szCs w:val="24"/>
        </w:rPr>
        <w:t xml:space="preserve"> </w:t>
      </w:r>
      <w:r>
        <w:rPr>
          <w:rFonts w:eastAsia="Times New Roman"/>
          <w:szCs w:val="24"/>
        </w:rPr>
        <w:t>διότι</w:t>
      </w:r>
      <w:r w:rsidRPr="00BC4736">
        <w:rPr>
          <w:rFonts w:eastAsia="Times New Roman"/>
          <w:szCs w:val="24"/>
        </w:rPr>
        <w:t xml:space="preserve"> οι εκλογές δίνουν λύσεις σε προβλήματα</w:t>
      </w:r>
      <w:r>
        <w:rPr>
          <w:rFonts w:eastAsia="Times New Roman"/>
          <w:szCs w:val="24"/>
        </w:rPr>
        <w:t>.</w:t>
      </w:r>
      <w:r w:rsidRPr="00BC4736">
        <w:rPr>
          <w:rFonts w:eastAsia="Times New Roman"/>
          <w:szCs w:val="24"/>
        </w:rPr>
        <w:t xml:space="preserve"> Δυστυχώς όμως σήμερα</w:t>
      </w:r>
      <w:r>
        <w:rPr>
          <w:rFonts w:eastAsia="Times New Roman"/>
          <w:szCs w:val="24"/>
        </w:rPr>
        <w:t>,</w:t>
      </w:r>
      <w:r w:rsidRPr="00BC4736">
        <w:rPr>
          <w:rFonts w:eastAsia="Times New Roman"/>
          <w:szCs w:val="24"/>
        </w:rPr>
        <w:t xml:space="preserve"> όπως και τις προηγούμενες μέρες</w:t>
      </w:r>
      <w:r>
        <w:rPr>
          <w:rFonts w:eastAsia="Times New Roman"/>
          <w:szCs w:val="24"/>
        </w:rPr>
        <w:t>,</w:t>
      </w:r>
      <w:r w:rsidRPr="00BC4736">
        <w:rPr>
          <w:rFonts w:eastAsia="Times New Roman"/>
          <w:szCs w:val="24"/>
        </w:rPr>
        <w:t xml:space="preserve"> το άρωμα αυτό έγινε </w:t>
      </w:r>
      <w:r>
        <w:rPr>
          <w:rFonts w:eastAsia="Times New Roman"/>
          <w:szCs w:val="24"/>
        </w:rPr>
        <w:t>βαρύ</w:t>
      </w:r>
      <w:r w:rsidRPr="00BC4736">
        <w:rPr>
          <w:rFonts w:eastAsia="Times New Roman"/>
          <w:szCs w:val="24"/>
        </w:rPr>
        <w:t xml:space="preserve"> και στην </w:t>
      </w:r>
      <w:r>
        <w:rPr>
          <w:rFonts w:eastAsia="Times New Roman"/>
          <w:szCs w:val="24"/>
        </w:rPr>
        <w:t>Α</w:t>
      </w:r>
      <w:r w:rsidRPr="00BC4736">
        <w:rPr>
          <w:rFonts w:eastAsia="Times New Roman"/>
          <w:szCs w:val="24"/>
        </w:rPr>
        <w:t>ίθουσα έγινε αποπνικτικό με</w:t>
      </w:r>
      <w:r w:rsidRPr="00BC4736">
        <w:rPr>
          <w:rFonts w:eastAsia="Times New Roman"/>
          <w:szCs w:val="24"/>
        </w:rPr>
        <w:t xml:space="preserve"> τις πολλές τροπολογίες</w:t>
      </w:r>
      <w:r>
        <w:rPr>
          <w:rFonts w:eastAsia="Times New Roman"/>
          <w:szCs w:val="24"/>
        </w:rPr>
        <w:t>,</w:t>
      </w:r>
      <w:r w:rsidRPr="00BC4736">
        <w:rPr>
          <w:rFonts w:eastAsia="Times New Roman"/>
          <w:szCs w:val="24"/>
        </w:rPr>
        <w:t xml:space="preserve"> με τα κατεπείγοντα</w:t>
      </w:r>
      <w:r>
        <w:rPr>
          <w:rFonts w:eastAsia="Times New Roman"/>
          <w:szCs w:val="24"/>
        </w:rPr>
        <w:t>,</w:t>
      </w:r>
      <w:r w:rsidRPr="00BC4736">
        <w:rPr>
          <w:rFonts w:eastAsia="Times New Roman"/>
          <w:szCs w:val="24"/>
        </w:rPr>
        <w:t xml:space="preserve"> τα</w:t>
      </w:r>
      <w:r>
        <w:rPr>
          <w:rFonts w:eastAsia="Times New Roman"/>
          <w:szCs w:val="24"/>
        </w:rPr>
        <w:t xml:space="preserve"> οποία επιδιώκονται να περάσουν από την Κ</w:t>
      </w:r>
      <w:r w:rsidRPr="00BC4736">
        <w:rPr>
          <w:rFonts w:eastAsia="Times New Roman"/>
          <w:szCs w:val="24"/>
        </w:rPr>
        <w:t>υβέρνηση ρυθμίσεις</w:t>
      </w:r>
      <w:r>
        <w:rPr>
          <w:rFonts w:eastAsia="Times New Roman"/>
          <w:szCs w:val="24"/>
        </w:rPr>
        <w:t xml:space="preserve"> χωρίς να συζητούνται ουσιαστικά</w:t>
      </w:r>
      <w:r>
        <w:rPr>
          <w:rFonts w:eastAsia="Times New Roman"/>
          <w:szCs w:val="24"/>
        </w:rPr>
        <w:t>. Ακούω και την</w:t>
      </w:r>
      <w:r w:rsidRPr="00BC4736">
        <w:rPr>
          <w:rFonts w:eastAsia="Times New Roman"/>
          <w:szCs w:val="24"/>
        </w:rPr>
        <w:t xml:space="preserve"> άποψη ότι είναι τέλος του έτους</w:t>
      </w:r>
      <w:r>
        <w:rPr>
          <w:rFonts w:eastAsia="Times New Roman"/>
          <w:szCs w:val="24"/>
        </w:rPr>
        <w:t xml:space="preserve"> και</w:t>
      </w:r>
      <w:r w:rsidRPr="00BC4736">
        <w:rPr>
          <w:rFonts w:eastAsia="Times New Roman"/>
          <w:szCs w:val="24"/>
        </w:rPr>
        <w:t xml:space="preserve"> είναι </w:t>
      </w:r>
      <w:r>
        <w:rPr>
          <w:rFonts w:eastAsia="Times New Roman"/>
          <w:szCs w:val="24"/>
        </w:rPr>
        <w:t>κ</w:t>
      </w:r>
      <w:r w:rsidRPr="00BC4736">
        <w:rPr>
          <w:rFonts w:eastAsia="Times New Roman"/>
          <w:szCs w:val="24"/>
        </w:rPr>
        <w:t>άτι που συνηθίζεται</w:t>
      </w:r>
      <w:r>
        <w:rPr>
          <w:rFonts w:eastAsia="Times New Roman"/>
          <w:szCs w:val="24"/>
        </w:rPr>
        <w:t>. Έστω κ</w:t>
      </w:r>
      <w:r w:rsidRPr="00BC4736">
        <w:rPr>
          <w:rFonts w:eastAsia="Times New Roman"/>
          <w:szCs w:val="24"/>
        </w:rPr>
        <w:t>ι αν συνηθίζ</w:t>
      </w:r>
      <w:r>
        <w:rPr>
          <w:rFonts w:eastAsia="Times New Roman"/>
          <w:szCs w:val="24"/>
        </w:rPr>
        <w:t>εται,</w:t>
      </w:r>
      <w:r w:rsidRPr="00BC4736">
        <w:rPr>
          <w:rFonts w:eastAsia="Times New Roman"/>
          <w:szCs w:val="24"/>
        </w:rPr>
        <w:t xml:space="preserve"> δεν υπήρχε χρό</w:t>
      </w:r>
      <w:r w:rsidRPr="00BC4736">
        <w:rPr>
          <w:rFonts w:eastAsia="Times New Roman"/>
          <w:szCs w:val="24"/>
        </w:rPr>
        <w:t>νος το προηγού</w:t>
      </w:r>
      <w:r w:rsidRPr="00BC4736">
        <w:rPr>
          <w:rFonts w:eastAsia="Times New Roman"/>
          <w:szCs w:val="24"/>
        </w:rPr>
        <w:lastRenderedPageBreak/>
        <w:t>μενο διάστημα να ρυθμιστούν αυτά τα θέματα</w:t>
      </w:r>
      <w:r>
        <w:rPr>
          <w:rFonts w:eastAsia="Times New Roman"/>
          <w:szCs w:val="24"/>
        </w:rPr>
        <w:t>; Τ</w:t>
      </w:r>
      <w:r w:rsidRPr="00BC4736">
        <w:rPr>
          <w:rFonts w:eastAsia="Times New Roman"/>
          <w:szCs w:val="24"/>
        </w:rPr>
        <w:t xml:space="preserve">α αφήνετε </w:t>
      </w:r>
      <w:r>
        <w:rPr>
          <w:rFonts w:eastAsia="Times New Roman"/>
          <w:szCs w:val="24"/>
        </w:rPr>
        <w:t>ο</w:t>
      </w:r>
      <w:r w:rsidRPr="00BC4736">
        <w:rPr>
          <w:rFonts w:eastAsia="Times New Roman"/>
          <w:szCs w:val="24"/>
        </w:rPr>
        <w:t>ι κυβερνήσεις να φτάσουν την τελευταία μέρα για να ζητήσετε</w:t>
      </w:r>
      <w:r>
        <w:rPr>
          <w:rFonts w:eastAsia="Times New Roman"/>
          <w:szCs w:val="24"/>
        </w:rPr>
        <w:t xml:space="preserve"> την ψήφισή τους,</w:t>
      </w:r>
      <w:r w:rsidRPr="00BC4736">
        <w:rPr>
          <w:rFonts w:eastAsia="Times New Roman"/>
          <w:szCs w:val="24"/>
        </w:rPr>
        <w:t xml:space="preserve"> υπό την πίεση πλέον του χρόνου</w:t>
      </w:r>
      <w:r>
        <w:rPr>
          <w:rFonts w:eastAsia="Times New Roman"/>
          <w:szCs w:val="24"/>
        </w:rPr>
        <w:t xml:space="preserve"> για</w:t>
      </w:r>
      <w:r w:rsidRPr="00BC4736">
        <w:rPr>
          <w:rFonts w:eastAsia="Times New Roman"/>
          <w:szCs w:val="24"/>
        </w:rPr>
        <w:t xml:space="preserve"> να μην υπάρχει </w:t>
      </w:r>
      <w:r>
        <w:rPr>
          <w:rFonts w:eastAsia="Times New Roman"/>
          <w:szCs w:val="24"/>
        </w:rPr>
        <w:t xml:space="preserve">η </w:t>
      </w:r>
      <w:r w:rsidRPr="00BC4736">
        <w:rPr>
          <w:rFonts w:eastAsia="Times New Roman"/>
          <w:szCs w:val="24"/>
        </w:rPr>
        <w:t>δυνατότητα ανάλυση</w:t>
      </w:r>
      <w:r>
        <w:rPr>
          <w:rFonts w:eastAsia="Times New Roman"/>
          <w:szCs w:val="24"/>
        </w:rPr>
        <w:t>ς και σκέψη</w:t>
      </w:r>
      <w:r w:rsidRPr="00BC4736">
        <w:rPr>
          <w:rFonts w:eastAsia="Times New Roman"/>
          <w:szCs w:val="24"/>
        </w:rPr>
        <w:t>ς</w:t>
      </w:r>
      <w:r>
        <w:rPr>
          <w:rFonts w:eastAsia="Times New Roman"/>
          <w:szCs w:val="24"/>
        </w:rPr>
        <w:t>;</w:t>
      </w:r>
      <w:r w:rsidRPr="00BC4736">
        <w:rPr>
          <w:rFonts w:eastAsia="Times New Roman"/>
          <w:szCs w:val="24"/>
        </w:rPr>
        <w:t xml:space="preserve"> </w:t>
      </w:r>
      <w:r>
        <w:rPr>
          <w:rFonts w:eastAsia="Times New Roman"/>
          <w:szCs w:val="24"/>
        </w:rPr>
        <w:t>Τ</w:t>
      </w:r>
      <w:r w:rsidRPr="00BC4736">
        <w:rPr>
          <w:rFonts w:eastAsia="Times New Roman"/>
          <w:szCs w:val="24"/>
        </w:rPr>
        <w:t>α αφήνω κατά μέρος</w:t>
      </w:r>
      <w:r>
        <w:rPr>
          <w:rFonts w:eastAsia="Times New Roman"/>
          <w:szCs w:val="24"/>
        </w:rPr>
        <w:t>.</w:t>
      </w:r>
    </w:p>
    <w:p w14:paraId="5218D87B" w14:textId="77777777" w:rsidR="00BE48FC" w:rsidRDefault="008F016C">
      <w:pPr>
        <w:spacing w:line="600" w:lineRule="auto"/>
        <w:ind w:firstLine="720"/>
        <w:jc w:val="both"/>
        <w:rPr>
          <w:rFonts w:eastAsia="Times New Roman"/>
          <w:szCs w:val="24"/>
        </w:rPr>
      </w:pPr>
      <w:r>
        <w:rPr>
          <w:rFonts w:eastAsia="Times New Roman"/>
          <w:szCs w:val="24"/>
        </w:rPr>
        <w:t xml:space="preserve"> Θ</w:t>
      </w:r>
      <w:r w:rsidRPr="00BC4736">
        <w:rPr>
          <w:rFonts w:eastAsia="Times New Roman"/>
          <w:szCs w:val="24"/>
        </w:rPr>
        <w:t>έλ</w:t>
      </w:r>
      <w:r w:rsidRPr="00BC4736">
        <w:rPr>
          <w:rFonts w:eastAsia="Times New Roman"/>
          <w:szCs w:val="24"/>
        </w:rPr>
        <w:t>ω να πω κάτι</w:t>
      </w:r>
      <w:r>
        <w:rPr>
          <w:rFonts w:eastAsia="Times New Roman"/>
          <w:szCs w:val="24"/>
        </w:rPr>
        <w:t xml:space="preserve"> ακόμα. Με</w:t>
      </w:r>
      <w:r w:rsidRPr="00BC4736">
        <w:rPr>
          <w:rFonts w:eastAsia="Times New Roman"/>
          <w:szCs w:val="24"/>
        </w:rPr>
        <w:t xml:space="preserve"> </w:t>
      </w:r>
      <w:r>
        <w:rPr>
          <w:rFonts w:eastAsia="Times New Roman"/>
          <w:szCs w:val="24"/>
        </w:rPr>
        <w:t>ευχαρίστησε</w:t>
      </w:r>
      <w:r w:rsidRPr="00BC4736">
        <w:rPr>
          <w:rFonts w:eastAsia="Times New Roman"/>
          <w:szCs w:val="24"/>
        </w:rPr>
        <w:t xml:space="preserve"> μία τροπολογία συναδέλφου</w:t>
      </w:r>
      <w:r>
        <w:rPr>
          <w:rFonts w:eastAsia="Times New Roman"/>
          <w:szCs w:val="24"/>
        </w:rPr>
        <w:t>,</w:t>
      </w:r>
      <w:r w:rsidRPr="00BC4736">
        <w:rPr>
          <w:rFonts w:eastAsia="Times New Roman"/>
          <w:szCs w:val="24"/>
        </w:rPr>
        <w:t xml:space="preserve"> η οποία αφορά το </w:t>
      </w:r>
      <w:r>
        <w:rPr>
          <w:rFonts w:eastAsia="Times New Roman"/>
          <w:szCs w:val="24"/>
        </w:rPr>
        <w:t>«ΣΙΚΙΑΡΙΔΕΙΟ ΙΔΡΥΜΑ». Γ</w:t>
      </w:r>
      <w:r w:rsidRPr="00BC4736">
        <w:rPr>
          <w:rFonts w:eastAsia="Times New Roman"/>
          <w:szCs w:val="24"/>
        </w:rPr>
        <w:t>νωρίζω το πρόβλημα που υπάρχει</w:t>
      </w:r>
      <w:r>
        <w:rPr>
          <w:rFonts w:eastAsia="Times New Roman"/>
          <w:szCs w:val="24"/>
        </w:rPr>
        <w:t>. Ν</w:t>
      </w:r>
      <w:r w:rsidRPr="00BC4736">
        <w:rPr>
          <w:rFonts w:eastAsia="Times New Roman"/>
          <w:szCs w:val="24"/>
        </w:rPr>
        <w:t xml:space="preserve">ομίζω ότι πρέπει να χαιρετήσω την τροπολογία αυτή και να προτείνω την υπερψήφιση </w:t>
      </w:r>
      <w:r>
        <w:rPr>
          <w:rFonts w:eastAsia="Times New Roman"/>
          <w:szCs w:val="24"/>
        </w:rPr>
        <w:t>της.</w:t>
      </w:r>
    </w:p>
    <w:p w14:paraId="5218D87C" w14:textId="77777777" w:rsidR="00BE48FC" w:rsidRDefault="008F016C">
      <w:pPr>
        <w:spacing w:line="600" w:lineRule="auto"/>
        <w:ind w:firstLine="720"/>
        <w:jc w:val="both"/>
        <w:rPr>
          <w:rFonts w:eastAsia="Times New Roman"/>
          <w:szCs w:val="24"/>
        </w:rPr>
      </w:pPr>
      <w:r>
        <w:rPr>
          <w:rFonts w:eastAsia="Times New Roman"/>
          <w:szCs w:val="24"/>
        </w:rPr>
        <w:t>Κατά τα λοιπά,</w:t>
      </w:r>
      <w:r w:rsidRPr="00BC4736">
        <w:rPr>
          <w:rFonts w:eastAsia="Times New Roman"/>
          <w:szCs w:val="24"/>
        </w:rPr>
        <w:t xml:space="preserve"> το νομοσχέδιο του Υπ</w:t>
      </w:r>
      <w:r w:rsidRPr="00BC4736">
        <w:rPr>
          <w:rFonts w:eastAsia="Times New Roman"/>
          <w:szCs w:val="24"/>
        </w:rPr>
        <w:t xml:space="preserve">ουργείου Μεταναστευτικής Πολιτικής </w:t>
      </w:r>
      <w:r>
        <w:rPr>
          <w:rFonts w:eastAsia="Times New Roman"/>
          <w:szCs w:val="24"/>
        </w:rPr>
        <w:t>ουδεμία</w:t>
      </w:r>
      <w:r w:rsidRPr="00BC4736">
        <w:rPr>
          <w:rFonts w:eastAsia="Times New Roman"/>
          <w:szCs w:val="24"/>
        </w:rPr>
        <w:t xml:space="preserve"> ικανοποίηση αφήνει</w:t>
      </w:r>
      <w:r>
        <w:rPr>
          <w:rFonts w:eastAsia="Times New Roman"/>
          <w:szCs w:val="24"/>
        </w:rPr>
        <w:t>,</w:t>
      </w:r>
      <w:r w:rsidRPr="00BC4736">
        <w:rPr>
          <w:rFonts w:eastAsia="Times New Roman"/>
          <w:szCs w:val="24"/>
        </w:rPr>
        <w:t xml:space="preserve"> για το</w:t>
      </w:r>
      <w:r>
        <w:rPr>
          <w:rFonts w:eastAsia="Times New Roman"/>
          <w:szCs w:val="24"/>
        </w:rPr>
        <w:t>ν</w:t>
      </w:r>
      <w:r w:rsidRPr="00BC4736">
        <w:rPr>
          <w:rFonts w:eastAsia="Times New Roman"/>
          <w:szCs w:val="24"/>
        </w:rPr>
        <w:t xml:space="preserve"> λόγο ότι βλέπουμε ότι επηρεάζεται από διαδικασίες που έχουν γίνει παράτυπα</w:t>
      </w:r>
      <w:r>
        <w:rPr>
          <w:rFonts w:eastAsia="Times New Roman"/>
          <w:szCs w:val="24"/>
        </w:rPr>
        <w:t>. Ε</w:t>
      </w:r>
      <w:r w:rsidRPr="00BC4736">
        <w:rPr>
          <w:rFonts w:eastAsia="Times New Roman"/>
          <w:szCs w:val="24"/>
        </w:rPr>
        <w:t xml:space="preserve">πιχειρείται η νομιμοποίησή </w:t>
      </w:r>
      <w:r>
        <w:rPr>
          <w:rFonts w:eastAsia="Times New Roman"/>
          <w:szCs w:val="24"/>
        </w:rPr>
        <w:t>τους.</w:t>
      </w:r>
      <w:r w:rsidRPr="00BC4736">
        <w:rPr>
          <w:rFonts w:eastAsia="Times New Roman"/>
          <w:szCs w:val="24"/>
        </w:rPr>
        <w:t xml:space="preserve"> </w:t>
      </w:r>
      <w:r>
        <w:rPr>
          <w:rFonts w:eastAsia="Times New Roman"/>
          <w:szCs w:val="24"/>
        </w:rPr>
        <w:t>Μπαίνει και μια</w:t>
      </w:r>
      <w:r w:rsidRPr="00BC4736">
        <w:rPr>
          <w:rFonts w:eastAsia="Times New Roman"/>
          <w:szCs w:val="24"/>
        </w:rPr>
        <w:t xml:space="preserve"> σειρά νομικών ζητημάτων</w:t>
      </w:r>
      <w:r>
        <w:rPr>
          <w:rFonts w:eastAsia="Times New Roman"/>
          <w:szCs w:val="24"/>
        </w:rPr>
        <w:t>,</w:t>
      </w:r>
      <w:r w:rsidRPr="00BC4736">
        <w:rPr>
          <w:rFonts w:eastAsia="Times New Roman"/>
          <w:szCs w:val="24"/>
        </w:rPr>
        <w:t xml:space="preserve"> όπως αυτό που αναφέρει και </w:t>
      </w:r>
      <w:r>
        <w:rPr>
          <w:rFonts w:eastAsia="Times New Roman"/>
          <w:szCs w:val="24"/>
        </w:rPr>
        <w:t>η</w:t>
      </w:r>
      <w:r w:rsidRPr="00BC4736">
        <w:rPr>
          <w:rFonts w:eastAsia="Times New Roman"/>
          <w:szCs w:val="24"/>
        </w:rPr>
        <w:t xml:space="preserve"> έκθεσ</w:t>
      </w:r>
      <w:r w:rsidRPr="00BC4736">
        <w:rPr>
          <w:rFonts w:eastAsia="Times New Roman"/>
          <w:szCs w:val="24"/>
        </w:rPr>
        <w:t>η της επιστημονικής υπηρεσίας της Βουλής</w:t>
      </w:r>
      <w:r>
        <w:rPr>
          <w:rFonts w:eastAsia="Times New Roman"/>
          <w:szCs w:val="24"/>
        </w:rPr>
        <w:t>,</w:t>
      </w:r>
      <w:r w:rsidRPr="00BC4736">
        <w:rPr>
          <w:rFonts w:eastAsia="Times New Roman"/>
          <w:szCs w:val="24"/>
        </w:rPr>
        <w:t xml:space="preserve"> ότι το ζήτημα της ανάγκης</w:t>
      </w:r>
      <w:r>
        <w:rPr>
          <w:rFonts w:eastAsia="Times New Roman"/>
          <w:szCs w:val="24"/>
        </w:rPr>
        <w:t>, το</w:t>
      </w:r>
      <w:r w:rsidRPr="00BC4736">
        <w:rPr>
          <w:rFonts w:eastAsia="Times New Roman"/>
          <w:szCs w:val="24"/>
        </w:rPr>
        <w:t xml:space="preserve"> ζήτημα αν υπήρχε </w:t>
      </w:r>
      <w:r>
        <w:rPr>
          <w:rFonts w:eastAsia="Times New Roman"/>
          <w:szCs w:val="24"/>
        </w:rPr>
        <w:t>πράγματι</w:t>
      </w:r>
      <w:r w:rsidRPr="00BC4736">
        <w:rPr>
          <w:rFonts w:eastAsia="Times New Roman"/>
          <w:szCs w:val="24"/>
        </w:rPr>
        <w:t xml:space="preserve"> ανάγκη</w:t>
      </w:r>
      <w:r>
        <w:rPr>
          <w:rFonts w:eastAsia="Times New Roman"/>
          <w:szCs w:val="24"/>
        </w:rPr>
        <w:t xml:space="preserve"> νομιμοποίησης</w:t>
      </w:r>
      <w:r>
        <w:rPr>
          <w:rFonts w:eastAsia="Times New Roman"/>
          <w:szCs w:val="24"/>
        </w:rPr>
        <w:t>,</w:t>
      </w:r>
      <w:r w:rsidRPr="00BC4736">
        <w:rPr>
          <w:rFonts w:eastAsia="Times New Roman"/>
          <w:szCs w:val="24"/>
        </w:rPr>
        <w:t xml:space="preserve"> το κρίνει εμμέσως ο δικαστής</w:t>
      </w:r>
      <w:r>
        <w:rPr>
          <w:rFonts w:eastAsia="Times New Roman"/>
          <w:szCs w:val="24"/>
        </w:rPr>
        <w:t xml:space="preserve">. Και </w:t>
      </w:r>
      <w:r w:rsidRPr="00BC4736">
        <w:rPr>
          <w:rFonts w:eastAsia="Times New Roman"/>
          <w:szCs w:val="24"/>
        </w:rPr>
        <w:t xml:space="preserve">δεν είναι ζήτημα το οποίο </w:t>
      </w:r>
      <w:r>
        <w:rPr>
          <w:rFonts w:eastAsia="Times New Roman"/>
          <w:szCs w:val="24"/>
        </w:rPr>
        <w:t>μένει μόνο στ</w:t>
      </w:r>
      <w:r w:rsidRPr="00BC4736">
        <w:rPr>
          <w:rFonts w:eastAsia="Times New Roman"/>
          <w:szCs w:val="24"/>
        </w:rPr>
        <w:t>α interna corporis της Βουλής</w:t>
      </w:r>
      <w:r>
        <w:rPr>
          <w:rFonts w:eastAsia="Times New Roman"/>
          <w:szCs w:val="24"/>
        </w:rPr>
        <w:t>.</w:t>
      </w:r>
      <w:r w:rsidRPr="00BC4736">
        <w:rPr>
          <w:rFonts w:eastAsia="Times New Roman"/>
          <w:szCs w:val="24"/>
        </w:rPr>
        <w:t xml:space="preserve"> Συνεπώς αργότερα μπορεί να προκύ</w:t>
      </w:r>
      <w:r w:rsidRPr="00BC4736">
        <w:rPr>
          <w:rFonts w:eastAsia="Times New Roman"/>
          <w:szCs w:val="24"/>
        </w:rPr>
        <w:t>ψουν ζητήματα</w:t>
      </w:r>
      <w:r>
        <w:rPr>
          <w:rFonts w:eastAsia="Times New Roman"/>
          <w:szCs w:val="24"/>
        </w:rPr>
        <w:t xml:space="preserve">. </w:t>
      </w:r>
    </w:p>
    <w:p w14:paraId="5218D87D" w14:textId="77777777" w:rsidR="00BE48FC" w:rsidRDefault="008F016C">
      <w:pPr>
        <w:spacing w:line="600" w:lineRule="auto"/>
        <w:ind w:firstLine="720"/>
        <w:jc w:val="both"/>
        <w:rPr>
          <w:rFonts w:eastAsia="Times New Roman"/>
          <w:szCs w:val="24"/>
        </w:rPr>
      </w:pPr>
      <w:r>
        <w:rPr>
          <w:rFonts w:eastAsia="Times New Roman"/>
          <w:szCs w:val="24"/>
        </w:rPr>
        <w:lastRenderedPageBreak/>
        <w:t>Δ</w:t>
      </w:r>
      <w:r w:rsidRPr="00BC4736">
        <w:rPr>
          <w:rFonts w:eastAsia="Times New Roman"/>
          <w:szCs w:val="24"/>
        </w:rPr>
        <w:t>εν είναι ωραίο πάντοτε</w:t>
      </w:r>
      <w:r>
        <w:rPr>
          <w:rFonts w:eastAsia="Times New Roman"/>
          <w:szCs w:val="24"/>
        </w:rPr>
        <w:t>. Κ</w:t>
      </w:r>
      <w:r w:rsidRPr="00BC4736">
        <w:rPr>
          <w:rFonts w:eastAsia="Times New Roman"/>
          <w:szCs w:val="24"/>
        </w:rPr>
        <w:t xml:space="preserve">αι βλέπω ότι έχει γίνει πλέον μόνιμο καθεστώς το αντικανονικό και από τις τροπολογίες που έρχονται από διάφορα υπουργεία </w:t>
      </w:r>
      <w:r>
        <w:rPr>
          <w:rFonts w:eastAsia="Times New Roman"/>
          <w:szCs w:val="24"/>
        </w:rPr>
        <w:t xml:space="preserve">για </w:t>
      </w:r>
      <w:r w:rsidRPr="00BC4736">
        <w:rPr>
          <w:rFonts w:eastAsia="Times New Roman"/>
          <w:szCs w:val="24"/>
        </w:rPr>
        <w:t>νομιμοποίηση δαπανών</w:t>
      </w:r>
      <w:r>
        <w:rPr>
          <w:rFonts w:eastAsia="Times New Roman"/>
          <w:szCs w:val="24"/>
        </w:rPr>
        <w:t>,</w:t>
      </w:r>
      <w:r w:rsidRPr="00BC4736">
        <w:rPr>
          <w:rFonts w:eastAsia="Times New Roman"/>
          <w:szCs w:val="24"/>
        </w:rPr>
        <w:t xml:space="preserve"> </w:t>
      </w:r>
      <w:r>
        <w:rPr>
          <w:rFonts w:eastAsia="Times New Roman"/>
          <w:szCs w:val="24"/>
        </w:rPr>
        <w:t>για άμεση αντιμετώπιση</w:t>
      </w:r>
      <w:r w:rsidRPr="00BC4736">
        <w:rPr>
          <w:rFonts w:eastAsia="Times New Roman"/>
          <w:szCs w:val="24"/>
        </w:rPr>
        <w:t xml:space="preserve"> προβλημάτων</w:t>
      </w:r>
      <w:r>
        <w:rPr>
          <w:rFonts w:eastAsia="Times New Roman"/>
          <w:szCs w:val="24"/>
        </w:rPr>
        <w:t>,</w:t>
      </w:r>
      <w:r w:rsidRPr="00BC4736">
        <w:rPr>
          <w:rFonts w:eastAsia="Times New Roman"/>
          <w:szCs w:val="24"/>
        </w:rPr>
        <w:t xml:space="preserve"> τα οποία υπό άλλες συνθήκες δεν θα είχαν το</w:t>
      </w:r>
      <w:r>
        <w:rPr>
          <w:rFonts w:eastAsia="Times New Roman"/>
          <w:szCs w:val="24"/>
        </w:rPr>
        <w:t>ν</w:t>
      </w:r>
      <w:r w:rsidRPr="00BC4736">
        <w:rPr>
          <w:rFonts w:eastAsia="Times New Roman"/>
          <w:szCs w:val="24"/>
        </w:rPr>
        <w:t xml:space="preserve"> μανδύα της νομιμότητας</w:t>
      </w:r>
      <w:r>
        <w:rPr>
          <w:rFonts w:eastAsia="Times New Roman"/>
          <w:szCs w:val="24"/>
        </w:rPr>
        <w:t>. Έχ</w:t>
      </w:r>
      <w:r w:rsidRPr="00BC4736">
        <w:rPr>
          <w:rFonts w:eastAsia="Times New Roman"/>
          <w:szCs w:val="24"/>
        </w:rPr>
        <w:t xml:space="preserve">ουν ειπωθεί πολλά σήμερα </w:t>
      </w:r>
      <w:r>
        <w:rPr>
          <w:rFonts w:eastAsia="Times New Roman"/>
          <w:szCs w:val="24"/>
        </w:rPr>
        <w:t>εδώ. Η Κ</w:t>
      </w:r>
      <w:r w:rsidRPr="00BC4736">
        <w:rPr>
          <w:rFonts w:eastAsia="Times New Roman"/>
          <w:szCs w:val="24"/>
        </w:rPr>
        <w:t>υβέρνηση αποδέχθηκε τον κατεπείγοντα χαρακτήρα</w:t>
      </w:r>
      <w:r>
        <w:rPr>
          <w:rFonts w:eastAsia="Times New Roman"/>
          <w:szCs w:val="24"/>
        </w:rPr>
        <w:t>, καθώς</w:t>
      </w:r>
      <w:r w:rsidRPr="00BC4736">
        <w:rPr>
          <w:rFonts w:eastAsia="Times New Roman"/>
          <w:szCs w:val="24"/>
        </w:rPr>
        <w:t xml:space="preserve"> και η πλειοψηφία της Βουλής</w:t>
      </w:r>
      <w:r>
        <w:rPr>
          <w:rFonts w:eastAsia="Times New Roman"/>
          <w:szCs w:val="24"/>
        </w:rPr>
        <w:t>. Μένω λ</w:t>
      </w:r>
      <w:r w:rsidRPr="00BC4736">
        <w:rPr>
          <w:rFonts w:eastAsia="Times New Roman"/>
          <w:szCs w:val="24"/>
        </w:rPr>
        <w:t>οιπόν σε δύο σημεία σχετικά με το νομοσχέδιο</w:t>
      </w:r>
      <w:r>
        <w:rPr>
          <w:rFonts w:eastAsia="Times New Roman"/>
          <w:szCs w:val="24"/>
        </w:rPr>
        <w:t>.</w:t>
      </w:r>
    </w:p>
    <w:p w14:paraId="5218D87E" w14:textId="77777777" w:rsidR="00BE48FC" w:rsidRDefault="008F016C">
      <w:pPr>
        <w:spacing w:line="600" w:lineRule="auto"/>
        <w:ind w:firstLine="720"/>
        <w:jc w:val="both"/>
        <w:rPr>
          <w:rFonts w:eastAsia="Times New Roman"/>
          <w:szCs w:val="24"/>
        </w:rPr>
      </w:pPr>
      <w:r>
        <w:rPr>
          <w:rFonts w:eastAsia="Times New Roman"/>
          <w:szCs w:val="24"/>
        </w:rPr>
        <w:t xml:space="preserve"> Αναφέρομαι πριν</w:t>
      </w:r>
      <w:r>
        <w:rPr>
          <w:rFonts w:eastAsia="Times New Roman"/>
          <w:szCs w:val="24"/>
        </w:rPr>
        <w:t xml:space="preserve"> από όλα, κύριε Υπουργέ, σ</w:t>
      </w:r>
      <w:r w:rsidRPr="00BC4736">
        <w:rPr>
          <w:rFonts w:eastAsia="Times New Roman"/>
          <w:szCs w:val="24"/>
        </w:rPr>
        <w:t>τα πρόστιμα στους ναυτικούς πράκτορες των νησιών</w:t>
      </w:r>
      <w:r>
        <w:rPr>
          <w:rFonts w:eastAsia="Times New Roman"/>
          <w:szCs w:val="24"/>
        </w:rPr>
        <w:t>,</w:t>
      </w:r>
      <w:r w:rsidRPr="00BC4736">
        <w:rPr>
          <w:rFonts w:eastAsia="Times New Roman"/>
          <w:szCs w:val="24"/>
        </w:rPr>
        <w:t xml:space="preserve"> όπου επιχειρείται μία λύση</w:t>
      </w:r>
      <w:r>
        <w:rPr>
          <w:rFonts w:eastAsia="Times New Roman"/>
          <w:szCs w:val="24"/>
        </w:rPr>
        <w:t xml:space="preserve">. Θέλω να θυμίσω και το γνωρίζετε πως </w:t>
      </w:r>
      <w:r w:rsidRPr="00BC4736">
        <w:rPr>
          <w:rFonts w:eastAsia="Times New Roman"/>
          <w:szCs w:val="24"/>
        </w:rPr>
        <w:t>ήμουν ο πρώτος που έφερα</w:t>
      </w:r>
      <w:r>
        <w:rPr>
          <w:rFonts w:eastAsia="Times New Roman"/>
          <w:szCs w:val="24"/>
        </w:rPr>
        <w:t xml:space="preserve"> το θέμα</w:t>
      </w:r>
      <w:r w:rsidRPr="00BC4736">
        <w:rPr>
          <w:rFonts w:eastAsia="Times New Roman"/>
          <w:szCs w:val="24"/>
        </w:rPr>
        <w:t xml:space="preserve"> στον κοινοβουλευτικό έλεγχο</w:t>
      </w:r>
      <w:r>
        <w:rPr>
          <w:rFonts w:eastAsia="Times New Roman"/>
          <w:szCs w:val="24"/>
        </w:rPr>
        <w:t xml:space="preserve"> </w:t>
      </w:r>
      <w:r w:rsidRPr="00804570">
        <w:rPr>
          <w:rFonts w:eastAsia="Times New Roman"/>
          <w:szCs w:val="24"/>
        </w:rPr>
        <w:t>και οι απαντήσεις που έλαβα απ’ όλες τις</w:t>
      </w:r>
      <w:r>
        <w:rPr>
          <w:rFonts w:eastAsia="Times New Roman"/>
          <w:szCs w:val="24"/>
        </w:rPr>
        <w:t xml:space="preserve"> υπηρεσίες ήταν</w:t>
      </w:r>
      <w:r>
        <w:rPr>
          <w:rFonts w:eastAsia="Times New Roman"/>
          <w:szCs w:val="24"/>
        </w:rPr>
        <w:t xml:space="preserve"> ότι</w:t>
      </w:r>
      <w:r w:rsidRPr="00BC4736">
        <w:rPr>
          <w:rFonts w:eastAsia="Times New Roman"/>
          <w:szCs w:val="24"/>
        </w:rPr>
        <w:t xml:space="preserve"> θα μελετηθεί </w:t>
      </w:r>
      <w:r>
        <w:rPr>
          <w:rFonts w:eastAsia="Times New Roman"/>
          <w:szCs w:val="24"/>
        </w:rPr>
        <w:t xml:space="preserve">η </w:t>
      </w:r>
      <w:r w:rsidRPr="00BC4736">
        <w:rPr>
          <w:rFonts w:eastAsia="Times New Roman"/>
          <w:szCs w:val="24"/>
        </w:rPr>
        <w:t>αντιμετώπισ</w:t>
      </w:r>
      <w:r>
        <w:rPr>
          <w:rFonts w:eastAsia="Times New Roman"/>
          <w:szCs w:val="24"/>
        </w:rPr>
        <w:t>ή του</w:t>
      </w:r>
      <w:r>
        <w:rPr>
          <w:rFonts w:eastAsia="Times New Roman"/>
          <w:szCs w:val="24"/>
        </w:rPr>
        <w:t>. Ό</w:t>
      </w:r>
      <w:r w:rsidRPr="00BC4736">
        <w:rPr>
          <w:rFonts w:eastAsia="Times New Roman"/>
          <w:szCs w:val="24"/>
        </w:rPr>
        <w:t xml:space="preserve">μως από τις απαντήσεις που έχω </w:t>
      </w:r>
      <w:r>
        <w:rPr>
          <w:rFonts w:eastAsia="Times New Roman"/>
          <w:szCs w:val="24"/>
        </w:rPr>
        <w:t>-</w:t>
      </w:r>
      <w:r w:rsidRPr="00BC4736">
        <w:rPr>
          <w:rFonts w:eastAsia="Times New Roman"/>
          <w:szCs w:val="24"/>
        </w:rPr>
        <w:t>και θα</w:t>
      </w:r>
      <w:r>
        <w:rPr>
          <w:rFonts w:eastAsia="Times New Roman"/>
          <w:szCs w:val="24"/>
        </w:rPr>
        <w:t xml:space="preserve"> τις</w:t>
      </w:r>
      <w:r w:rsidRPr="00BC4736">
        <w:rPr>
          <w:rFonts w:eastAsia="Times New Roman"/>
          <w:szCs w:val="24"/>
        </w:rPr>
        <w:t xml:space="preserve"> καταθέσω</w:t>
      </w:r>
      <w:r>
        <w:rPr>
          <w:rFonts w:eastAsia="Times New Roman"/>
          <w:szCs w:val="24"/>
        </w:rPr>
        <w:t>-</w:t>
      </w:r>
      <w:r w:rsidRPr="00BC4736">
        <w:rPr>
          <w:rFonts w:eastAsia="Times New Roman"/>
          <w:szCs w:val="24"/>
        </w:rPr>
        <w:t xml:space="preserve"> μπαίνει ένα ερώτημα</w:t>
      </w:r>
      <w:r>
        <w:rPr>
          <w:rFonts w:eastAsia="Times New Roman"/>
          <w:szCs w:val="24"/>
        </w:rPr>
        <w:t>.</w:t>
      </w:r>
      <w:r w:rsidRPr="00BC4736">
        <w:rPr>
          <w:rFonts w:eastAsia="Times New Roman"/>
          <w:szCs w:val="24"/>
        </w:rPr>
        <w:t xml:space="preserve"> Αρκεί να </w:t>
      </w:r>
      <w:r>
        <w:rPr>
          <w:rFonts w:eastAsia="Times New Roman"/>
          <w:szCs w:val="24"/>
        </w:rPr>
        <w:t>δώσετε</w:t>
      </w:r>
      <w:r w:rsidRPr="00BC4736">
        <w:rPr>
          <w:rFonts w:eastAsia="Times New Roman"/>
          <w:szCs w:val="24"/>
        </w:rPr>
        <w:t xml:space="preserve"> δικαίωμα ενδικοφανούς προσφυγής σε πράξεις που έχουν εκδοθεί στο παρελθόν</w:t>
      </w:r>
      <w:r>
        <w:rPr>
          <w:rFonts w:eastAsia="Times New Roman"/>
          <w:szCs w:val="24"/>
        </w:rPr>
        <w:t>; Ή</w:t>
      </w:r>
      <w:r w:rsidRPr="00BC4736">
        <w:rPr>
          <w:rFonts w:eastAsia="Times New Roman"/>
          <w:szCs w:val="24"/>
        </w:rPr>
        <w:t xml:space="preserve"> θα πρέπει να προχωρήσετε με γενναιότητα</w:t>
      </w:r>
      <w:r>
        <w:rPr>
          <w:rFonts w:eastAsia="Times New Roman"/>
          <w:szCs w:val="24"/>
        </w:rPr>
        <w:t xml:space="preserve"> και</w:t>
      </w:r>
      <w:r w:rsidRPr="00BC4736">
        <w:rPr>
          <w:rFonts w:eastAsia="Times New Roman"/>
          <w:szCs w:val="24"/>
        </w:rPr>
        <w:t xml:space="preserve"> να δια</w:t>
      </w:r>
      <w:r w:rsidRPr="00BC4736">
        <w:rPr>
          <w:rFonts w:eastAsia="Times New Roman"/>
          <w:szCs w:val="24"/>
        </w:rPr>
        <w:t>γράψετε τα πρόστιμα αυτά</w:t>
      </w:r>
      <w:r>
        <w:rPr>
          <w:rFonts w:eastAsia="Times New Roman"/>
          <w:szCs w:val="24"/>
        </w:rPr>
        <w:t>, κ</w:t>
      </w:r>
      <w:r w:rsidRPr="00BC4736">
        <w:rPr>
          <w:rFonts w:eastAsia="Times New Roman"/>
          <w:szCs w:val="24"/>
        </w:rPr>
        <w:t>ύριε Υπουργέ</w:t>
      </w:r>
      <w:r>
        <w:rPr>
          <w:rFonts w:eastAsia="Times New Roman"/>
          <w:szCs w:val="24"/>
        </w:rPr>
        <w:t>; Και θα αιτιολογήσω τη θέση μου.</w:t>
      </w:r>
    </w:p>
    <w:p w14:paraId="5218D87F" w14:textId="77777777" w:rsidR="00BE48FC" w:rsidRDefault="008F016C">
      <w:pPr>
        <w:spacing w:line="600" w:lineRule="auto"/>
        <w:ind w:firstLine="720"/>
        <w:jc w:val="both"/>
        <w:rPr>
          <w:rFonts w:eastAsia="Times New Roman"/>
          <w:szCs w:val="24"/>
        </w:rPr>
      </w:pPr>
      <w:r>
        <w:rPr>
          <w:rFonts w:eastAsia="Times New Roman"/>
          <w:szCs w:val="24"/>
        </w:rPr>
        <w:lastRenderedPageBreak/>
        <w:t>Εάν</w:t>
      </w:r>
      <w:r w:rsidRPr="00BC4736">
        <w:rPr>
          <w:rFonts w:eastAsia="Times New Roman"/>
          <w:szCs w:val="24"/>
        </w:rPr>
        <w:t xml:space="preserve"> κατά το </w:t>
      </w:r>
      <w:r>
        <w:rPr>
          <w:rFonts w:eastAsia="Times New Roman"/>
          <w:szCs w:val="24"/>
        </w:rPr>
        <w:t>ν</w:t>
      </w:r>
      <w:r w:rsidRPr="00BC4736">
        <w:rPr>
          <w:rFonts w:eastAsia="Times New Roman"/>
          <w:szCs w:val="24"/>
        </w:rPr>
        <w:t>ομικό καθεστώς του χρ</w:t>
      </w:r>
      <w:r>
        <w:rPr>
          <w:rFonts w:eastAsia="Times New Roman"/>
          <w:szCs w:val="24"/>
        </w:rPr>
        <w:t>όνου εκδόσεω</w:t>
      </w:r>
      <w:r w:rsidRPr="00BC4736">
        <w:rPr>
          <w:rFonts w:eastAsia="Times New Roman"/>
          <w:szCs w:val="24"/>
        </w:rPr>
        <w:t>ς των προστίμων</w:t>
      </w:r>
      <w:r>
        <w:rPr>
          <w:rFonts w:eastAsia="Times New Roman"/>
          <w:szCs w:val="24"/>
        </w:rPr>
        <w:t>,</w:t>
      </w:r>
      <w:r w:rsidRPr="00BC4736">
        <w:rPr>
          <w:rFonts w:eastAsia="Times New Roman"/>
          <w:szCs w:val="24"/>
        </w:rPr>
        <w:t xml:space="preserve"> έρθουν </w:t>
      </w:r>
      <w:r>
        <w:rPr>
          <w:rFonts w:eastAsia="Times New Roman"/>
          <w:szCs w:val="24"/>
        </w:rPr>
        <w:t>οι ενδικοφανείς προσφυγές,</w:t>
      </w:r>
      <w:r w:rsidRPr="00BC4736">
        <w:rPr>
          <w:rFonts w:eastAsia="Times New Roman"/>
          <w:szCs w:val="24"/>
        </w:rPr>
        <w:t xml:space="preserve"> θα κριθούν με εκείνο το νομοθετικό καθεστώς</w:t>
      </w:r>
      <w:r>
        <w:rPr>
          <w:rFonts w:eastAsia="Times New Roman"/>
          <w:szCs w:val="24"/>
        </w:rPr>
        <w:t>.</w:t>
      </w:r>
      <w:r w:rsidRPr="00BC4736">
        <w:rPr>
          <w:rFonts w:eastAsia="Times New Roman"/>
          <w:szCs w:val="24"/>
        </w:rPr>
        <w:t xml:space="preserve"> Οπότε είναι </w:t>
      </w:r>
      <w:r>
        <w:rPr>
          <w:rFonts w:eastAsia="Times New Roman"/>
          <w:szCs w:val="24"/>
        </w:rPr>
        <w:t>ενδεχόμενο ότι</w:t>
      </w:r>
      <w:r w:rsidRPr="00BC4736">
        <w:rPr>
          <w:rFonts w:eastAsia="Times New Roman"/>
          <w:szCs w:val="24"/>
        </w:rPr>
        <w:t xml:space="preserve"> θα πρέπει να ε</w:t>
      </w:r>
      <w:r w:rsidRPr="00BC4736">
        <w:rPr>
          <w:rFonts w:eastAsia="Times New Roman"/>
          <w:szCs w:val="24"/>
        </w:rPr>
        <w:t>πικυρωθούν</w:t>
      </w:r>
      <w:r>
        <w:rPr>
          <w:rFonts w:eastAsia="Times New Roman"/>
          <w:szCs w:val="24"/>
        </w:rPr>
        <w:t xml:space="preserve"> </w:t>
      </w:r>
      <w:r>
        <w:rPr>
          <w:rFonts w:eastAsia="Times New Roman"/>
          <w:szCs w:val="24"/>
        </w:rPr>
        <w:t xml:space="preserve">τα πρόστιμα </w:t>
      </w:r>
      <w:r>
        <w:rPr>
          <w:rFonts w:eastAsia="Times New Roman"/>
          <w:szCs w:val="24"/>
        </w:rPr>
        <w:t>και</w:t>
      </w:r>
      <w:r w:rsidRPr="00BC4736">
        <w:rPr>
          <w:rFonts w:eastAsia="Times New Roman"/>
          <w:szCs w:val="24"/>
        </w:rPr>
        <w:t xml:space="preserve"> όχι να ακυρωθούν</w:t>
      </w:r>
      <w:r>
        <w:rPr>
          <w:rFonts w:eastAsia="Times New Roman"/>
          <w:szCs w:val="24"/>
        </w:rPr>
        <w:t>. Ε</w:t>
      </w:r>
      <w:r w:rsidRPr="00BC4736">
        <w:rPr>
          <w:rFonts w:eastAsia="Times New Roman"/>
          <w:szCs w:val="24"/>
        </w:rPr>
        <w:t xml:space="preserve">φόσον σήμερα </w:t>
      </w:r>
      <w:r>
        <w:rPr>
          <w:rFonts w:eastAsia="Times New Roman"/>
          <w:szCs w:val="24"/>
        </w:rPr>
        <w:t>εσείς εξαιρείτε</w:t>
      </w:r>
      <w:r w:rsidRPr="00BC4736">
        <w:rPr>
          <w:rFonts w:eastAsia="Times New Roman"/>
          <w:szCs w:val="24"/>
        </w:rPr>
        <w:t xml:space="preserve"> πλέον τους </w:t>
      </w:r>
      <w:r>
        <w:rPr>
          <w:rFonts w:eastAsia="Times New Roman"/>
          <w:szCs w:val="24"/>
        </w:rPr>
        <w:t>ναυτικούς</w:t>
      </w:r>
      <w:r w:rsidRPr="00BC4736">
        <w:rPr>
          <w:rFonts w:eastAsia="Times New Roman"/>
          <w:szCs w:val="24"/>
        </w:rPr>
        <w:t xml:space="preserve"> πράκτορες από την έννοια της συνευθύνης με το νέο νομοσχέδιο</w:t>
      </w:r>
      <w:r>
        <w:rPr>
          <w:rFonts w:eastAsia="Times New Roman"/>
          <w:szCs w:val="24"/>
        </w:rPr>
        <w:t>,</w:t>
      </w:r>
      <w:r w:rsidRPr="00BC4736">
        <w:rPr>
          <w:rFonts w:eastAsia="Times New Roman"/>
          <w:szCs w:val="24"/>
        </w:rPr>
        <w:t xml:space="preserve"> είναι ανάγκη να προχωρήσετε στη </w:t>
      </w:r>
      <w:r>
        <w:rPr>
          <w:rFonts w:eastAsia="Times New Roman"/>
          <w:szCs w:val="24"/>
        </w:rPr>
        <w:t>διαγραφή. Και ξέρετε γιατί; Σ</w:t>
      </w:r>
      <w:r w:rsidRPr="00BC4736">
        <w:rPr>
          <w:rFonts w:eastAsia="Times New Roman"/>
          <w:szCs w:val="24"/>
        </w:rPr>
        <w:t>την ενδικοφανή προσφυγή θα βρεθούν οι</w:t>
      </w:r>
      <w:r w:rsidRPr="00BC4736">
        <w:rPr>
          <w:rFonts w:eastAsia="Times New Roman"/>
          <w:szCs w:val="24"/>
        </w:rPr>
        <w:t xml:space="preserve"> εισηγητές </w:t>
      </w:r>
      <w:r>
        <w:rPr>
          <w:rFonts w:eastAsia="Times New Roman"/>
          <w:szCs w:val="24"/>
        </w:rPr>
        <w:t xml:space="preserve">–δεν λέω ότι είναι πρόθεση </w:t>
      </w:r>
      <w:r w:rsidRPr="00BC4736">
        <w:rPr>
          <w:rFonts w:eastAsia="Times New Roman"/>
          <w:szCs w:val="24"/>
        </w:rPr>
        <w:t>του υπουργείου</w:t>
      </w:r>
      <w:r>
        <w:rPr>
          <w:rFonts w:eastAsia="Times New Roman"/>
          <w:szCs w:val="24"/>
        </w:rPr>
        <w:t>-</w:t>
      </w:r>
      <w:r w:rsidRPr="00BC4736">
        <w:rPr>
          <w:rFonts w:eastAsia="Times New Roman"/>
          <w:szCs w:val="24"/>
        </w:rPr>
        <w:t xml:space="preserve"> οι οποίοι θα πο</w:t>
      </w:r>
      <w:r>
        <w:rPr>
          <w:rFonts w:eastAsia="Times New Roman"/>
          <w:szCs w:val="24"/>
        </w:rPr>
        <w:t>υ</w:t>
      </w:r>
      <w:r w:rsidRPr="00BC4736">
        <w:rPr>
          <w:rFonts w:eastAsia="Times New Roman"/>
          <w:szCs w:val="24"/>
        </w:rPr>
        <w:t xml:space="preserve">ν </w:t>
      </w:r>
      <w:r>
        <w:rPr>
          <w:rFonts w:eastAsia="Times New Roman"/>
          <w:szCs w:val="24"/>
        </w:rPr>
        <w:t>«</w:t>
      </w:r>
      <w:r w:rsidRPr="00BC4736">
        <w:rPr>
          <w:rFonts w:eastAsia="Times New Roman"/>
          <w:szCs w:val="24"/>
        </w:rPr>
        <w:t>θέλουμε την εφαρμογή του υφιστάμενου νόμου κατά το</w:t>
      </w:r>
      <w:r>
        <w:rPr>
          <w:rFonts w:eastAsia="Times New Roman"/>
          <w:szCs w:val="24"/>
        </w:rPr>
        <w:t>ν</w:t>
      </w:r>
      <w:r w:rsidRPr="00BC4736">
        <w:rPr>
          <w:rFonts w:eastAsia="Times New Roman"/>
          <w:szCs w:val="24"/>
        </w:rPr>
        <w:t xml:space="preserve"> χρόνο </w:t>
      </w:r>
      <w:r>
        <w:rPr>
          <w:rFonts w:eastAsia="Times New Roman"/>
          <w:szCs w:val="24"/>
        </w:rPr>
        <w:t>εκδόσ</w:t>
      </w:r>
      <w:r>
        <w:rPr>
          <w:rFonts w:eastAsia="Times New Roman"/>
          <w:szCs w:val="24"/>
        </w:rPr>
        <w:t>η</w:t>
      </w:r>
      <w:r>
        <w:rPr>
          <w:rFonts w:eastAsia="Times New Roman"/>
          <w:szCs w:val="24"/>
        </w:rPr>
        <w:t>ς». Σ</w:t>
      </w:r>
      <w:r w:rsidRPr="00BC4736">
        <w:rPr>
          <w:rFonts w:eastAsia="Times New Roman"/>
          <w:szCs w:val="24"/>
        </w:rPr>
        <w:t xml:space="preserve">το κάτω-κάτω θα θέλουν να υπερασπιστούν και τις </w:t>
      </w:r>
      <w:r>
        <w:rPr>
          <w:rFonts w:eastAsia="Times New Roman"/>
          <w:szCs w:val="24"/>
        </w:rPr>
        <w:t xml:space="preserve">θέσεις τους. </w:t>
      </w:r>
    </w:p>
    <w:p w14:paraId="5218D880" w14:textId="77777777" w:rsidR="00BE48FC" w:rsidRDefault="008F016C">
      <w:pPr>
        <w:spacing w:line="600" w:lineRule="auto"/>
        <w:ind w:firstLine="720"/>
        <w:jc w:val="both"/>
        <w:rPr>
          <w:rFonts w:eastAsia="Times New Roman"/>
          <w:szCs w:val="24"/>
        </w:rPr>
      </w:pPr>
      <w:r>
        <w:rPr>
          <w:rFonts w:eastAsia="Times New Roman"/>
          <w:szCs w:val="24"/>
        </w:rPr>
        <w:t xml:space="preserve">Προχωρήστε </w:t>
      </w:r>
      <w:r w:rsidRPr="00BC4736">
        <w:rPr>
          <w:rFonts w:eastAsia="Times New Roman"/>
          <w:szCs w:val="24"/>
        </w:rPr>
        <w:t>με γενναιότητα στη διαγραφή των προστίμων</w:t>
      </w:r>
      <w:r>
        <w:rPr>
          <w:rFonts w:eastAsia="Times New Roman"/>
          <w:szCs w:val="24"/>
        </w:rPr>
        <w:t>. Δεν</w:t>
      </w:r>
      <w:r w:rsidRPr="00BC4736">
        <w:rPr>
          <w:rFonts w:eastAsia="Times New Roman"/>
          <w:szCs w:val="24"/>
        </w:rPr>
        <w:t xml:space="preserve"> </w:t>
      </w:r>
      <w:r>
        <w:rPr>
          <w:rFonts w:eastAsia="Times New Roman"/>
          <w:szCs w:val="24"/>
        </w:rPr>
        <w:t>χάνει κάτι</w:t>
      </w:r>
      <w:r w:rsidRPr="00BC4736">
        <w:rPr>
          <w:rFonts w:eastAsia="Times New Roman"/>
          <w:szCs w:val="24"/>
        </w:rPr>
        <w:t xml:space="preserve"> το κράτος</w:t>
      </w:r>
      <w:r>
        <w:rPr>
          <w:rFonts w:eastAsia="Times New Roman"/>
          <w:szCs w:val="24"/>
        </w:rPr>
        <w:t>. Αφού η σκέψη της Κ</w:t>
      </w:r>
      <w:r w:rsidRPr="00BC4736">
        <w:rPr>
          <w:rFonts w:eastAsia="Times New Roman"/>
          <w:szCs w:val="24"/>
        </w:rPr>
        <w:t xml:space="preserve">υβέρνησης είναι </w:t>
      </w:r>
      <w:r>
        <w:rPr>
          <w:rFonts w:eastAsia="Times New Roman"/>
          <w:szCs w:val="24"/>
        </w:rPr>
        <w:t>«</w:t>
      </w:r>
      <w:r w:rsidRPr="00BC4736">
        <w:rPr>
          <w:rFonts w:eastAsia="Times New Roman"/>
          <w:szCs w:val="24"/>
        </w:rPr>
        <w:t xml:space="preserve">αν δεχτώ </w:t>
      </w:r>
      <w:r>
        <w:rPr>
          <w:rFonts w:eastAsia="Times New Roman"/>
          <w:szCs w:val="24"/>
        </w:rPr>
        <w:t xml:space="preserve">τις προσφυγές, δεν </w:t>
      </w:r>
      <w:r w:rsidRPr="00BC4736">
        <w:rPr>
          <w:rFonts w:eastAsia="Times New Roman"/>
          <w:szCs w:val="24"/>
        </w:rPr>
        <w:t>θα υπάρχει οφειλή</w:t>
      </w:r>
      <w:r>
        <w:rPr>
          <w:rFonts w:eastAsia="Times New Roman"/>
          <w:szCs w:val="24"/>
        </w:rPr>
        <w:t>», γιατί να μην το πείτε</w:t>
      </w:r>
      <w:r w:rsidRPr="00BC4736">
        <w:rPr>
          <w:rFonts w:eastAsia="Times New Roman"/>
          <w:szCs w:val="24"/>
        </w:rPr>
        <w:t xml:space="preserve"> από τώρα να τελειώνουμε</w:t>
      </w:r>
      <w:r>
        <w:rPr>
          <w:rFonts w:eastAsia="Times New Roman"/>
          <w:szCs w:val="24"/>
        </w:rPr>
        <w:t>;</w:t>
      </w:r>
      <w:r w:rsidRPr="00BC4736">
        <w:rPr>
          <w:rFonts w:eastAsia="Times New Roman"/>
          <w:szCs w:val="24"/>
        </w:rPr>
        <w:t xml:space="preserve"> </w:t>
      </w:r>
      <w:r>
        <w:rPr>
          <w:rFonts w:eastAsia="Times New Roman"/>
          <w:szCs w:val="24"/>
        </w:rPr>
        <w:t>Το</w:t>
      </w:r>
      <w:r w:rsidRPr="00BC4736">
        <w:rPr>
          <w:rFonts w:eastAsia="Times New Roman"/>
          <w:szCs w:val="24"/>
        </w:rPr>
        <w:t xml:space="preserve"> προτείνω αυτό με </w:t>
      </w:r>
      <w:r>
        <w:rPr>
          <w:rFonts w:eastAsia="Times New Roman"/>
          <w:szCs w:val="24"/>
        </w:rPr>
        <w:t>θέρμη,</w:t>
      </w:r>
      <w:r w:rsidRPr="00BC4736">
        <w:rPr>
          <w:rFonts w:eastAsia="Times New Roman"/>
          <w:szCs w:val="24"/>
        </w:rPr>
        <w:t xml:space="preserve"> αν θέλετε</w:t>
      </w:r>
      <w:r>
        <w:rPr>
          <w:rFonts w:eastAsia="Times New Roman"/>
          <w:szCs w:val="24"/>
        </w:rPr>
        <w:t>,</w:t>
      </w:r>
      <w:r w:rsidRPr="00BC4736">
        <w:rPr>
          <w:rFonts w:eastAsia="Times New Roman"/>
          <w:szCs w:val="24"/>
        </w:rPr>
        <w:t xml:space="preserve"> γ</w:t>
      </w:r>
      <w:r>
        <w:rPr>
          <w:rFonts w:eastAsia="Times New Roman"/>
          <w:szCs w:val="24"/>
        </w:rPr>
        <w:t>ιατί έχω ασχοληθεί με το ζήτημα.</w:t>
      </w:r>
    </w:p>
    <w:p w14:paraId="5218D881" w14:textId="77777777" w:rsidR="00BE48FC" w:rsidRDefault="008F016C">
      <w:pPr>
        <w:spacing w:line="600" w:lineRule="auto"/>
        <w:ind w:firstLine="720"/>
        <w:jc w:val="both"/>
        <w:rPr>
          <w:rFonts w:eastAsia="Times New Roman"/>
          <w:szCs w:val="24"/>
        </w:rPr>
      </w:pPr>
      <w:r>
        <w:rPr>
          <w:rFonts w:eastAsia="Times New Roman"/>
          <w:szCs w:val="24"/>
        </w:rPr>
        <w:t>Να αναφέρω κάτι ακόμα</w:t>
      </w:r>
      <w:r w:rsidRPr="00BC4736">
        <w:rPr>
          <w:rFonts w:eastAsia="Times New Roman"/>
          <w:szCs w:val="24"/>
        </w:rPr>
        <w:t xml:space="preserve"> πολύ</w:t>
      </w:r>
      <w:r w:rsidRPr="00BC4736">
        <w:rPr>
          <w:rFonts w:eastAsia="Times New Roman"/>
          <w:szCs w:val="24"/>
        </w:rPr>
        <w:t xml:space="preserve"> σύντομα</w:t>
      </w:r>
      <w:r>
        <w:rPr>
          <w:rFonts w:eastAsia="Times New Roman"/>
          <w:szCs w:val="24"/>
        </w:rPr>
        <w:t>,</w:t>
      </w:r>
      <w:r w:rsidRPr="00BC4736">
        <w:rPr>
          <w:rFonts w:eastAsia="Times New Roman"/>
          <w:szCs w:val="24"/>
        </w:rPr>
        <w:t xml:space="preserve"> κύριε Πρόεδρε</w:t>
      </w:r>
      <w:r>
        <w:rPr>
          <w:rFonts w:eastAsia="Times New Roman"/>
          <w:szCs w:val="24"/>
        </w:rPr>
        <w:t>,</w:t>
      </w:r>
      <w:r w:rsidRPr="00BC4736">
        <w:rPr>
          <w:rFonts w:eastAsia="Times New Roman"/>
          <w:szCs w:val="24"/>
        </w:rPr>
        <w:t xml:space="preserve"> διότι ο χρόνος είναι ελάχιστος </w:t>
      </w:r>
      <w:r>
        <w:rPr>
          <w:rFonts w:eastAsia="Times New Roman"/>
          <w:szCs w:val="24"/>
        </w:rPr>
        <w:t>σ</w:t>
      </w:r>
      <w:r w:rsidRPr="00BC4736">
        <w:rPr>
          <w:rFonts w:eastAsia="Times New Roman"/>
          <w:szCs w:val="24"/>
        </w:rPr>
        <w:t>τα κατεπείγοντα</w:t>
      </w:r>
      <w:r>
        <w:rPr>
          <w:rFonts w:eastAsia="Times New Roman"/>
          <w:szCs w:val="24"/>
        </w:rPr>
        <w:t xml:space="preserve">. </w:t>
      </w:r>
    </w:p>
    <w:p w14:paraId="5218D882" w14:textId="77777777" w:rsidR="00BE48FC" w:rsidRDefault="008F016C">
      <w:pPr>
        <w:spacing w:line="600" w:lineRule="auto"/>
        <w:ind w:firstLine="720"/>
        <w:jc w:val="both"/>
        <w:rPr>
          <w:rFonts w:eastAsia="Times New Roman"/>
          <w:szCs w:val="24"/>
        </w:rPr>
      </w:pPr>
      <w:r>
        <w:rPr>
          <w:rFonts w:eastAsia="Times New Roman"/>
          <w:szCs w:val="24"/>
        </w:rPr>
        <w:lastRenderedPageBreak/>
        <w:t>Όσον αφορά</w:t>
      </w:r>
      <w:r w:rsidRPr="00BC4736">
        <w:rPr>
          <w:rFonts w:eastAsia="Times New Roman"/>
          <w:szCs w:val="24"/>
        </w:rPr>
        <w:t xml:space="preserve"> την τροπολογία του Υπουργείου Διοικητικής Ανασυγκρότησης </w:t>
      </w:r>
      <w:r>
        <w:rPr>
          <w:rFonts w:eastAsia="Times New Roman"/>
          <w:szCs w:val="24"/>
        </w:rPr>
        <w:t>–και αφορά</w:t>
      </w:r>
      <w:r w:rsidRPr="00BC4736">
        <w:rPr>
          <w:rFonts w:eastAsia="Times New Roman"/>
          <w:szCs w:val="24"/>
        </w:rPr>
        <w:t xml:space="preserve"> θέματα </w:t>
      </w:r>
      <w:r>
        <w:rPr>
          <w:rFonts w:eastAsia="Times New Roman"/>
          <w:szCs w:val="24"/>
        </w:rPr>
        <w:t xml:space="preserve">με </w:t>
      </w:r>
      <w:r w:rsidRPr="00BC4736">
        <w:rPr>
          <w:rFonts w:eastAsia="Times New Roman"/>
          <w:szCs w:val="24"/>
        </w:rPr>
        <w:t>τα οποία έχω ασχοληθεί</w:t>
      </w:r>
      <w:r>
        <w:rPr>
          <w:rFonts w:eastAsia="Times New Roman"/>
          <w:szCs w:val="24"/>
        </w:rPr>
        <w:t>-</w:t>
      </w:r>
      <w:r w:rsidRPr="00BC4736">
        <w:rPr>
          <w:rFonts w:eastAsia="Times New Roman"/>
          <w:szCs w:val="24"/>
        </w:rPr>
        <w:t xml:space="preserve"> μας λένε ότι χρειάζεται ο διπλασιασμός των ειδικών επιθεωρητών</w:t>
      </w:r>
      <w:r>
        <w:rPr>
          <w:rFonts w:eastAsia="Times New Roman"/>
          <w:szCs w:val="24"/>
        </w:rPr>
        <w:t xml:space="preserve"> υπό τ</w:t>
      </w:r>
      <w:r>
        <w:rPr>
          <w:rFonts w:eastAsia="Times New Roman"/>
          <w:szCs w:val="24"/>
        </w:rPr>
        <w:t>η γενική επιθεωρήτρια δημόσιας διοίκησης</w:t>
      </w:r>
      <w:r>
        <w:rPr>
          <w:rFonts w:eastAsia="Times New Roman"/>
          <w:szCs w:val="24"/>
        </w:rPr>
        <w:t>,</w:t>
      </w:r>
      <w:r w:rsidRPr="00BC4736">
        <w:rPr>
          <w:rFonts w:eastAsia="Times New Roman"/>
          <w:szCs w:val="24"/>
        </w:rPr>
        <w:t xml:space="preserve"> από </w:t>
      </w:r>
      <w:r>
        <w:rPr>
          <w:rFonts w:eastAsia="Times New Roman"/>
          <w:szCs w:val="24"/>
        </w:rPr>
        <w:t>είκοσι πέντε</w:t>
      </w:r>
      <w:r w:rsidRPr="00BC4736">
        <w:rPr>
          <w:rFonts w:eastAsia="Times New Roman"/>
          <w:szCs w:val="24"/>
        </w:rPr>
        <w:t xml:space="preserve"> να γίνουν </w:t>
      </w:r>
      <w:r>
        <w:rPr>
          <w:rFonts w:eastAsia="Times New Roman"/>
          <w:szCs w:val="24"/>
        </w:rPr>
        <w:t>πενήντα.</w:t>
      </w:r>
      <w:r w:rsidRPr="00BC4736">
        <w:rPr>
          <w:rFonts w:eastAsia="Times New Roman"/>
          <w:szCs w:val="24"/>
        </w:rPr>
        <w:t xml:space="preserve"> Δεν ξέρω αν είναι μικρός ή μεγάλος</w:t>
      </w:r>
      <w:r>
        <w:rPr>
          <w:rFonts w:eastAsia="Times New Roman"/>
          <w:szCs w:val="24"/>
        </w:rPr>
        <w:t xml:space="preserve"> ο</w:t>
      </w:r>
      <w:r w:rsidRPr="00BC4736">
        <w:rPr>
          <w:rFonts w:eastAsia="Times New Roman"/>
          <w:szCs w:val="24"/>
        </w:rPr>
        <w:t xml:space="preserve"> αριθμός</w:t>
      </w:r>
      <w:r>
        <w:rPr>
          <w:rFonts w:eastAsia="Times New Roman"/>
          <w:szCs w:val="24"/>
        </w:rPr>
        <w:t>. Όμως,</w:t>
      </w:r>
      <w:r w:rsidRPr="00BC4736">
        <w:rPr>
          <w:rFonts w:eastAsia="Times New Roman"/>
          <w:szCs w:val="24"/>
        </w:rPr>
        <w:t xml:space="preserve"> ξέρω και κάτι άλλο</w:t>
      </w:r>
      <w:r>
        <w:rPr>
          <w:rFonts w:eastAsia="Times New Roman"/>
          <w:szCs w:val="24"/>
        </w:rPr>
        <w:t>,</w:t>
      </w:r>
      <w:r w:rsidRPr="00BC4736">
        <w:rPr>
          <w:rFonts w:eastAsia="Times New Roman"/>
          <w:szCs w:val="24"/>
        </w:rPr>
        <w:t xml:space="preserve"> ότι αφού διπλασιάζονται</w:t>
      </w:r>
      <w:r>
        <w:rPr>
          <w:rFonts w:eastAsia="Times New Roman"/>
          <w:szCs w:val="24"/>
        </w:rPr>
        <w:t>,</w:t>
      </w:r>
      <w:r w:rsidRPr="00BC4736">
        <w:rPr>
          <w:rFonts w:eastAsia="Times New Roman"/>
          <w:szCs w:val="24"/>
        </w:rPr>
        <w:t xml:space="preserve"> αποφορτίζονται </w:t>
      </w:r>
      <w:r>
        <w:rPr>
          <w:rFonts w:eastAsia="Times New Roman"/>
          <w:szCs w:val="24"/>
        </w:rPr>
        <w:t>του όγκου</w:t>
      </w:r>
      <w:r w:rsidRPr="00BC4736">
        <w:rPr>
          <w:rFonts w:eastAsia="Times New Roman"/>
          <w:szCs w:val="24"/>
        </w:rPr>
        <w:t xml:space="preserve"> της εργασίας </w:t>
      </w:r>
      <w:r>
        <w:rPr>
          <w:rFonts w:eastAsia="Times New Roman"/>
          <w:szCs w:val="24"/>
        </w:rPr>
        <w:t>οι ήδη είκοσι πέντε απασχολούμενοι.</w:t>
      </w:r>
      <w:r w:rsidRPr="00BC4736">
        <w:rPr>
          <w:rFonts w:eastAsia="Times New Roman"/>
          <w:szCs w:val="24"/>
        </w:rPr>
        <w:t xml:space="preserve"> Ποια η </w:t>
      </w:r>
      <w:r w:rsidRPr="00BC4736">
        <w:rPr>
          <w:rFonts w:eastAsia="Times New Roman"/>
          <w:szCs w:val="24"/>
        </w:rPr>
        <w:t>χρεία λοιπόν να δώσουμε και στους καινούργιους</w:t>
      </w:r>
      <w:r>
        <w:rPr>
          <w:rFonts w:eastAsia="Times New Roman"/>
          <w:szCs w:val="24"/>
        </w:rPr>
        <w:t xml:space="preserve"> -και σ</w:t>
      </w:r>
      <w:r w:rsidRPr="00BC4736">
        <w:rPr>
          <w:rFonts w:eastAsia="Times New Roman"/>
          <w:szCs w:val="24"/>
        </w:rPr>
        <w:t>τους παλιούς</w:t>
      </w:r>
      <w:r>
        <w:rPr>
          <w:rFonts w:eastAsia="Times New Roman"/>
          <w:szCs w:val="24"/>
        </w:rPr>
        <w:t xml:space="preserve"> α</w:t>
      </w:r>
      <w:r w:rsidRPr="00BC4736">
        <w:rPr>
          <w:rFonts w:eastAsia="Times New Roman"/>
          <w:szCs w:val="24"/>
        </w:rPr>
        <w:t xml:space="preserve">ς πούμε ότι μπορεί να το δικαιούνται </w:t>
      </w:r>
      <w:r>
        <w:rPr>
          <w:rFonts w:eastAsia="Times New Roman"/>
          <w:szCs w:val="24"/>
        </w:rPr>
        <w:t>διότι</w:t>
      </w:r>
      <w:r w:rsidRPr="00BC4736">
        <w:rPr>
          <w:rFonts w:eastAsia="Times New Roman"/>
          <w:szCs w:val="24"/>
        </w:rPr>
        <w:t xml:space="preserve"> είχαν κουραστεί</w:t>
      </w:r>
      <w:r>
        <w:rPr>
          <w:rFonts w:eastAsia="Times New Roman"/>
          <w:szCs w:val="24"/>
        </w:rPr>
        <w:t>-</w:t>
      </w:r>
      <w:r w:rsidRPr="00BC4736">
        <w:rPr>
          <w:rFonts w:eastAsia="Times New Roman"/>
          <w:szCs w:val="24"/>
        </w:rPr>
        <w:t xml:space="preserve"> επιπλέον επιδόματα</w:t>
      </w:r>
      <w:r>
        <w:rPr>
          <w:rFonts w:eastAsia="Times New Roman"/>
          <w:szCs w:val="24"/>
        </w:rPr>
        <w:t>,</w:t>
      </w:r>
      <w:r w:rsidRPr="00BC4736">
        <w:rPr>
          <w:rFonts w:eastAsia="Times New Roman"/>
          <w:szCs w:val="24"/>
        </w:rPr>
        <w:t xml:space="preserve"> υπερωρίες και λοιπά</w:t>
      </w:r>
      <w:r>
        <w:rPr>
          <w:rFonts w:eastAsia="Times New Roman"/>
          <w:szCs w:val="24"/>
        </w:rPr>
        <w:t>;</w:t>
      </w:r>
      <w:r w:rsidRPr="00BC4736">
        <w:rPr>
          <w:rFonts w:eastAsia="Times New Roman"/>
          <w:szCs w:val="24"/>
        </w:rPr>
        <w:t xml:space="preserve"> </w:t>
      </w:r>
    </w:p>
    <w:p w14:paraId="5218D883" w14:textId="77777777" w:rsidR="00BE48FC" w:rsidRDefault="008F016C">
      <w:pPr>
        <w:spacing w:line="600" w:lineRule="auto"/>
        <w:ind w:firstLine="720"/>
        <w:jc w:val="both"/>
        <w:rPr>
          <w:rFonts w:eastAsia="Times New Roman"/>
          <w:szCs w:val="24"/>
        </w:rPr>
      </w:pPr>
      <w:r>
        <w:rPr>
          <w:rFonts w:eastAsia="Times New Roman"/>
          <w:szCs w:val="24"/>
        </w:rPr>
        <w:t>Εδώ, λοιπόν,</w:t>
      </w:r>
      <w:r w:rsidRPr="00BC4736">
        <w:rPr>
          <w:rFonts w:eastAsia="Times New Roman"/>
          <w:szCs w:val="24"/>
        </w:rPr>
        <w:t xml:space="preserve"> θυμάμαι το άρωμα εκλογών </w:t>
      </w:r>
      <w:r>
        <w:rPr>
          <w:rFonts w:eastAsia="Times New Roman"/>
          <w:szCs w:val="24"/>
        </w:rPr>
        <w:t>με το οποίο</w:t>
      </w:r>
      <w:r w:rsidRPr="00BC4736">
        <w:rPr>
          <w:rFonts w:eastAsia="Times New Roman"/>
          <w:szCs w:val="24"/>
        </w:rPr>
        <w:t xml:space="preserve"> ξεκίνησα την ομιλία μου</w:t>
      </w:r>
      <w:r>
        <w:rPr>
          <w:rFonts w:eastAsia="Times New Roman"/>
          <w:szCs w:val="24"/>
        </w:rPr>
        <w:t>.</w:t>
      </w:r>
      <w:r w:rsidRPr="004620C8">
        <w:rPr>
          <w:rFonts w:eastAsia="Times New Roman"/>
          <w:szCs w:val="24"/>
        </w:rPr>
        <w:t xml:space="preserve"> </w:t>
      </w:r>
    </w:p>
    <w:p w14:paraId="5218D884" w14:textId="77777777" w:rsidR="00BE48FC" w:rsidRDefault="008F016C">
      <w:pPr>
        <w:spacing w:line="600" w:lineRule="auto"/>
        <w:ind w:firstLine="720"/>
        <w:jc w:val="both"/>
        <w:rPr>
          <w:rFonts w:eastAsia="Times New Roman"/>
          <w:szCs w:val="24"/>
        </w:rPr>
      </w:pPr>
      <w:r>
        <w:rPr>
          <w:rFonts w:eastAsia="Times New Roman"/>
          <w:szCs w:val="24"/>
        </w:rPr>
        <w:t xml:space="preserve">(Στο σημείο αυτό </w:t>
      </w:r>
      <w:r>
        <w:rPr>
          <w:rFonts w:eastAsia="Times New Roman"/>
          <w:szCs w:val="24"/>
        </w:rPr>
        <w:t xml:space="preserve">κτυπάει </w:t>
      </w:r>
      <w:r>
        <w:rPr>
          <w:rFonts w:eastAsia="Times New Roman"/>
          <w:szCs w:val="24"/>
        </w:rPr>
        <w:t>το κουδούνι λήξεως του χρόνου ομιλίας του κυρίου Βουλευτή)</w:t>
      </w:r>
    </w:p>
    <w:p w14:paraId="5218D885" w14:textId="77777777" w:rsidR="00BE48FC" w:rsidRDefault="008F016C">
      <w:pPr>
        <w:spacing w:line="600" w:lineRule="auto"/>
        <w:ind w:firstLine="720"/>
        <w:jc w:val="both"/>
        <w:rPr>
          <w:rFonts w:eastAsia="Times New Roman"/>
          <w:szCs w:val="24"/>
        </w:rPr>
      </w:pPr>
      <w:r>
        <w:rPr>
          <w:rFonts w:eastAsia="Times New Roman"/>
          <w:szCs w:val="24"/>
        </w:rPr>
        <w:t>Τελειώνω λέγοντας</w:t>
      </w:r>
      <w:r w:rsidRPr="00BC4736">
        <w:rPr>
          <w:rFonts w:eastAsia="Times New Roman"/>
          <w:szCs w:val="24"/>
        </w:rPr>
        <w:t xml:space="preserve"> το εξής</w:t>
      </w:r>
      <w:r>
        <w:rPr>
          <w:rFonts w:eastAsia="Times New Roman"/>
          <w:szCs w:val="24"/>
        </w:rPr>
        <w:t>:</w:t>
      </w:r>
      <w:r w:rsidRPr="00BC4736">
        <w:rPr>
          <w:rFonts w:eastAsia="Times New Roman"/>
          <w:szCs w:val="24"/>
        </w:rPr>
        <w:t xml:space="preserve"> </w:t>
      </w:r>
      <w:r>
        <w:rPr>
          <w:rFonts w:eastAsia="Times New Roman"/>
          <w:szCs w:val="24"/>
        </w:rPr>
        <w:t>Αναφέρεται η ίδια τροπολογία στο συντονιστικό όργανο</w:t>
      </w:r>
      <w:r w:rsidRPr="00BC4736">
        <w:rPr>
          <w:rFonts w:eastAsia="Times New Roman"/>
          <w:szCs w:val="24"/>
        </w:rPr>
        <w:t xml:space="preserve"> επιθεώρησης και ελέγχου</w:t>
      </w:r>
      <w:r>
        <w:rPr>
          <w:rFonts w:eastAsia="Times New Roman"/>
          <w:szCs w:val="24"/>
        </w:rPr>
        <w:t>, ότι χ</w:t>
      </w:r>
      <w:r>
        <w:rPr>
          <w:rFonts w:eastAsia="Times New Roman"/>
          <w:szCs w:val="24"/>
        </w:rPr>
        <w:t>ρήζει καινούργιας στρατηγικής. Μα λειτουργεί ήδη. Δ</w:t>
      </w:r>
      <w:r w:rsidRPr="00BC4736">
        <w:rPr>
          <w:rFonts w:eastAsia="Times New Roman"/>
          <w:szCs w:val="24"/>
        </w:rPr>
        <w:t>εν μας είπε</w:t>
      </w:r>
      <w:r w:rsidRPr="00BC4736">
        <w:rPr>
          <w:rFonts w:eastAsia="Times New Roman"/>
          <w:szCs w:val="24"/>
        </w:rPr>
        <w:t xml:space="preserve"> </w:t>
      </w:r>
      <w:r w:rsidRPr="00BC4736">
        <w:rPr>
          <w:rFonts w:eastAsia="Times New Roman"/>
          <w:szCs w:val="24"/>
        </w:rPr>
        <w:lastRenderedPageBreak/>
        <w:t>κανείς ποια ήταν τα αποτελέσματα ή όχι</w:t>
      </w:r>
      <w:r>
        <w:rPr>
          <w:rFonts w:eastAsia="Times New Roman"/>
          <w:szCs w:val="24"/>
        </w:rPr>
        <w:t>. Δ</w:t>
      </w:r>
      <w:r w:rsidRPr="00BC4736">
        <w:rPr>
          <w:rFonts w:eastAsia="Times New Roman"/>
          <w:szCs w:val="24"/>
        </w:rPr>
        <w:t>εν ακούσαμε για αποτελέσματα</w:t>
      </w:r>
      <w:r>
        <w:rPr>
          <w:rFonts w:eastAsia="Times New Roman"/>
          <w:szCs w:val="24"/>
        </w:rPr>
        <w:t>. Ν</w:t>
      </w:r>
      <w:r w:rsidRPr="00BC4736">
        <w:rPr>
          <w:rFonts w:eastAsia="Times New Roman"/>
          <w:szCs w:val="24"/>
        </w:rPr>
        <w:t xml:space="preserve">ομίζω </w:t>
      </w:r>
      <w:r>
        <w:rPr>
          <w:rFonts w:eastAsia="Times New Roman"/>
          <w:szCs w:val="24"/>
        </w:rPr>
        <w:t>λοιπόν ότι εδώ σ</w:t>
      </w:r>
      <w:r w:rsidRPr="00BC4736">
        <w:rPr>
          <w:rFonts w:eastAsia="Times New Roman"/>
          <w:szCs w:val="24"/>
        </w:rPr>
        <w:t>ήμερα έχουμε συνονθύλευμα νομοθετήματος</w:t>
      </w:r>
      <w:r>
        <w:rPr>
          <w:rFonts w:eastAsia="Times New Roman"/>
          <w:szCs w:val="24"/>
        </w:rPr>
        <w:t xml:space="preserve"> και ό</w:t>
      </w:r>
      <w:r w:rsidRPr="00BC4736">
        <w:rPr>
          <w:rFonts w:eastAsia="Times New Roman"/>
          <w:szCs w:val="24"/>
        </w:rPr>
        <w:t>χι νομοθέτημα</w:t>
      </w:r>
      <w:r>
        <w:rPr>
          <w:rFonts w:eastAsia="Times New Roman"/>
          <w:szCs w:val="24"/>
        </w:rPr>
        <w:t>. Δ</w:t>
      </w:r>
      <w:r w:rsidRPr="00BC4736">
        <w:rPr>
          <w:rFonts w:eastAsia="Times New Roman"/>
          <w:szCs w:val="24"/>
        </w:rPr>
        <w:t>εν έχει καμία συνέπεια</w:t>
      </w:r>
      <w:r>
        <w:rPr>
          <w:rFonts w:eastAsia="Times New Roman"/>
          <w:szCs w:val="24"/>
        </w:rPr>
        <w:t>.</w:t>
      </w:r>
    </w:p>
    <w:p w14:paraId="5218D886" w14:textId="77777777" w:rsidR="00BE48FC" w:rsidRDefault="008F016C">
      <w:pPr>
        <w:spacing w:line="600" w:lineRule="auto"/>
        <w:ind w:firstLine="720"/>
        <w:jc w:val="both"/>
        <w:rPr>
          <w:rFonts w:eastAsia="Times New Roman"/>
          <w:szCs w:val="24"/>
        </w:rPr>
      </w:pPr>
      <w:r>
        <w:rPr>
          <w:rFonts w:eastAsia="Times New Roman"/>
          <w:szCs w:val="24"/>
        </w:rPr>
        <w:t>Έρχομαι και σε κάτι τελευταίο, κύριε Πρόεδρε όσον αφορά την τροπολογία του Υ</w:t>
      </w:r>
      <w:r>
        <w:rPr>
          <w:rFonts w:eastAsia="Times New Roman"/>
          <w:szCs w:val="24"/>
        </w:rPr>
        <w:t xml:space="preserve">πουργείου Νησιωτικής Πολιτικής του κ. Κουβέλη, </w:t>
      </w:r>
      <w:r w:rsidRPr="00BC4736">
        <w:rPr>
          <w:rFonts w:eastAsia="Times New Roman"/>
          <w:szCs w:val="24"/>
        </w:rPr>
        <w:t>ο οποίος μου έδωσε μισή απάντηση στην ερώτησή μου</w:t>
      </w:r>
      <w:r>
        <w:rPr>
          <w:rFonts w:eastAsia="Times New Roman"/>
          <w:szCs w:val="24"/>
        </w:rPr>
        <w:t>, διότι έχω ασχοληθεί και με το θέμα αυτό τ</w:t>
      </w:r>
      <w:r w:rsidRPr="00BC4736">
        <w:rPr>
          <w:rFonts w:eastAsia="Times New Roman"/>
          <w:szCs w:val="24"/>
        </w:rPr>
        <w:t>ων συλλογικών συμβάσεων του προσωπικού των οργανισμών λιμένων</w:t>
      </w:r>
      <w:r>
        <w:rPr>
          <w:rFonts w:eastAsia="Times New Roman"/>
          <w:szCs w:val="24"/>
        </w:rPr>
        <w:t>. Ο</w:t>
      </w:r>
      <w:r w:rsidRPr="00BC4736">
        <w:rPr>
          <w:rFonts w:eastAsia="Times New Roman"/>
          <w:szCs w:val="24"/>
        </w:rPr>
        <w:t xml:space="preserve">ι άνθρωποι </w:t>
      </w:r>
      <w:r>
        <w:rPr>
          <w:rFonts w:eastAsia="Times New Roman"/>
          <w:szCs w:val="24"/>
        </w:rPr>
        <w:t xml:space="preserve">ζητούν </w:t>
      </w:r>
      <w:r w:rsidRPr="00BC4736">
        <w:rPr>
          <w:rFonts w:eastAsia="Times New Roman"/>
          <w:szCs w:val="24"/>
        </w:rPr>
        <w:t>την ανανέωση των συλλογικών συμβάσε</w:t>
      </w:r>
      <w:r w:rsidRPr="00BC4736">
        <w:rPr>
          <w:rFonts w:eastAsia="Times New Roman"/>
          <w:szCs w:val="24"/>
        </w:rPr>
        <w:t>ων</w:t>
      </w:r>
      <w:r>
        <w:rPr>
          <w:rFonts w:eastAsia="Times New Roman"/>
          <w:szCs w:val="24"/>
        </w:rPr>
        <w:t xml:space="preserve">. Δεν αναφέρονται </w:t>
      </w:r>
      <w:r w:rsidRPr="00BC4736">
        <w:rPr>
          <w:rFonts w:eastAsia="Times New Roman"/>
          <w:szCs w:val="24"/>
        </w:rPr>
        <w:t xml:space="preserve">μόνο </w:t>
      </w:r>
      <w:r>
        <w:rPr>
          <w:rFonts w:eastAsia="Times New Roman"/>
          <w:szCs w:val="24"/>
        </w:rPr>
        <w:t>σ</w:t>
      </w:r>
      <w:r w:rsidRPr="00BC4736">
        <w:rPr>
          <w:rFonts w:eastAsia="Times New Roman"/>
          <w:szCs w:val="24"/>
        </w:rPr>
        <w:t>το ζήτημα της πληρωμής υπερωριών</w:t>
      </w:r>
      <w:r>
        <w:rPr>
          <w:rFonts w:eastAsia="Times New Roman"/>
          <w:szCs w:val="24"/>
        </w:rPr>
        <w:t>. Δ</w:t>
      </w:r>
      <w:r w:rsidRPr="00BC4736">
        <w:rPr>
          <w:rFonts w:eastAsia="Times New Roman"/>
          <w:szCs w:val="24"/>
        </w:rPr>
        <w:t>εν πήρα απάντηση αν είναι στις προθέσεις της Κυβέρνησης να ανανεώσει τις συλλογικές συμβάσεις</w:t>
      </w:r>
      <w:r>
        <w:rPr>
          <w:rFonts w:eastAsia="Times New Roman"/>
          <w:szCs w:val="24"/>
        </w:rPr>
        <w:t>, ή το κρατά</w:t>
      </w:r>
      <w:r w:rsidRPr="00BC4736">
        <w:rPr>
          <w:rFonts w:eastAsia="Times New Roman"/>
          <w:szCs w:val="24"/>
        </w:rPr>
        <w:t xml:space="preserve"> σε εκκρεμότητα ενόψει του ότι υπάρχει και το νομοσχέδιο για ιδιωτικοποίηση </w:t>
      </w:r>
      <w:r>
        <w:rPr>
          <w:rFonts w:eastAsia="Times New Roman"/>
          <w:szCs w:val="24"/>
        </w:rPr>
        <w:t>αυτών των δέκα</w:t>
      </w:r>
      <w:r>
        <w:rPr>
          <w:rFonts w:eastAsia="Times New Roman"/>
          <w:szCs w:val="24"/>
        </w:rPr>
        <w:t xml:space="preserve"> </w:t>
      </w:r>
      <w:r>
        <w:rPr>
          <w:rFonts w:eastAsia="Times New Roman"/>
          <w:szCs w:val="24"/>
        </w:rPr>
        <w:t xml:space="preserve">λιμενικών </w:t>
      </w:r>
      <w:r>
        <w:rPr>
          <w:rFonts w:eastAsia="Times New Roman"/>
          <w:szCs w:val="24"/>
        </w:rPr>
        <w:t>οργανισμών.</w:t>
      </w:r>
    </w:p>
    <w:p w14:paraId="5218D887" w14:textId="77777777" w:rsidR="00BE48FC" w:rsidRDefault="008F016C">
      <w:pPr>
        <w:spacing w:line="600" w:lineRule="auto"/>
        <w:ind w:firstLine="720"/>
        <w:jc w:val="both"/>
        <w:rPr>
          <w:rFonts w:eastAsia="Times New Roman"/>
          <w:szCs w:val="24"/>
        </w:rPr>
      </w:pPr>
      <w:r w:rsidRPr="00BC4736">
        <w:rPr>
          <w:rFonts w:eastAsia="Times New Roman"/>
          <w:szCs w:val="24"/>
        </w:rPr>
        <w:t xml:space="preserve"> </w:t>
      </w:r>
      <w:r>
        <w:rPr>
          <w:rFonts w:eastAsia="Times New Roman"/>
          <w:szCs w:val="24"/>
        </w:rPr>
        <w:t>Δεν</w:t>
      </w:r>
      <w:r w:rsidRPr="00BC4736">
        <w:rPr>
          <w:rFonts w:eastAsia="Times New Roman"/>
          <w:szCs w:val="24"/>
        </w:rPr>
        <w:t xml:space="preserve"> είναι ο Υπουργός </w:t>
      </w:r>
      <w:r>
        <w:rPr>
          <w:rFonts w:eastAsia="Times New Roman"/>
          <w:szCs w:val="24"/>
        </w:rPr>
        <w:t xml:space="preserve">εδώ. </w:t>
      </w:r>
      <w:r w:rsidRPr="00BC4736">
        <w:rPr>
          <w:rFonts w:eastAsia="Times New Roman"/>
          <w:szCs w:val="24"/>
        </w:rPr>
        <w:t>Δεν περιμένω απάντηση</w:t>
      </w:r>
      <w:r>
        <w:rPr>
          <w:rFonts w:eastAsia="Times New Roman"/>
          <w:szCs w:val="24"/>
        </w:rPr>
        <w:t>. Απλά το</w:t>
      </w:r>
      <w:r w:rsidRPr="00BC4736">
        <w:rPr>
          <w:rFonts w:eastAsia="Times New Roman"/>
          <w:szCs w:val="24"/>
        </w:rPr>
        <w:t xml:space="preserve"> αναφέρω </w:t>
      </w:r>
      <w:r>
        <w:rPr>
          <w:rFonts w:eastAsia="Times New Roman"/>
          <w:szCs w:val="24"/>
        </w:rPr>
        <w:t>για να</w:t>
      </w:r>
      <w:r w:rsidRPr="00BC4736">
        <w:rPr>
          <w:rFonts w:eastAsia="Times New Roman"/>
          <w:szCs w:val="24"/>
        </w:rPr>
        <w:t xml:space="preserve"> καταγραφεί</w:t>
      </w:r>
      <w:r>
        <w:rPr>
          <w:rFonts w:eastAsia="Times New Roman"/>
          <w:szCs w:val="24"/>
        </w:rPr>
        <w:t>.</w:t>
      </w:r>
    </w:p>
    <w:p w14:paraId="5218D888" w14:textId="77777777" w:rsidR="00BE48FC" w:rsidRDefault="008F016C">
      <w:pPr>
        <w:spacing w:line="600" w:lineRule="auto"/>
        <w:ind w:firstLine="720"/>
        <w:jc w:val="both"/>
        <w:rPr>
          <w:rFonts w:eastAsia="Times New Roman"/>
          <w:szCs w:val="24"/>
        </w:rPr>
      </w:pPr>
      <w:r w:rsidRPr="00BC4736">
        <w:rPr>
          <w:rFonts w:eastAsia="Times New Roman"/>
          <w:szCs w:val="24"/>
        </w:rPr>
        <w:t>Ευχαριστώ</w:t>
      </w:r>
      <w:r>
        <w:rPr>
          <w:rFonts w:eastAsia="Times New Roman"/>
          <w:szCs w:val="24"/>
        </w:rPr>
        <w:t>,</w:t>
      </w:r>
      <w:r w:rsidRPr="00BC4736">
        <w:rPr>
          <w:rFonts w:eastAsia="Times New Roman"/>
          <w:szCs w:val="24"/>
        </w:rPr>
        <w:t xml:space="preserve"> κύριε Πρόεδρε</w:t>
      </w:r>
      <w:r>
        <w:rPr>
          <w:rFonts w:eastAsia="Times New Roman"/>
          <w:szCs w:val="24"/>
        </w:rPr>
        <w:t>.</w:t>
      </w:r>
    </w:p>
    <w:p w14:paraId="5218D889" w14:textId="77777777" w:rsidR="00BE48FC" w:rsidRDefault="008F016C">
      <w:pPr>
        <w:spacing w:line="600" w:lineRule="auto"/>
        <w:ind w:firstLine="720"/>
        <w:jc w:val="both"/>
        <w:rPr>
          <w:rFonts w:eastAsia="Times New Roman"/>
          <w:szCs w:val="24"/>
        </w:rPr>
      </w:pPr>
      <w:r>
        <w:rPr>
          <w:rFonts w:eastAsia="Times New Roman"/>
          <w:szCs w:val="24"/>
        </w:rPr>
        <w:lastRenderedPageBreak/>
        <w:t>Καταθέτω για τα πρακτικά και τη σχετική ερώτησή μου όσον αφορά τα πρόστιμα των ναυτικών πρακτόρων.</w:t>
      </w:r>
    </w:p>
    <w:p w14:paraId="5218D88A" w14:textId="77777777" w:rsidR="00BE48FC" w:rsidRDefault="008F016C">
      <w:pPr>
        <w:spacing w:line="600" w:lineRule="auto"/>
        <w:ind w:firstLine="720"/>
        <w:jc w:val="both"/>
        <w:rPr>
          <w:rFonts w:eastAsia="Times New Roman"/>
          <w:szCs w:val="24"/>
        </w:rPr>
      </w:pPr>
      <w:r>
        <w:rPr>
          <w:rFonts w:eastAsia="Times New Roman"/>
          <w:szCs w:val="24"/>
        </w:rPr>
        <w:t>(Στο σημείο αυτό ο Βουλ</w:t>
      </w:r>
      <w:r>
        <w:rPr>
          <w:rFonts w:eastAsia="Times New Roman"/>
          <w:szCs w:val="24"/>
        </w:rPr>
        <w:t>ευτής κ. Γεώργιος – Δημήτριος Καρράς καταθέτει για τα Πρακτικά την προαναφερθείσα ερώτηση, η οποία βρίσκεται στο</w:t>
      </w:r>
      <w:r w:rsidRPr="00BC4736">
        <w:rPr>
          <w:rFonts w:eastAsia="Times New Roman"/>
          <w:szCs w:val="24"/>
        </w:rPr>
        <w:t xml:space="preserve"> </w:t>
      </w:r>
      <w:r>
        <w:rPr>
          <w:rFonts w:eastAsia="Times New Roman"/>
          <w:szCs w:val="24"/>
        </w:rPr>
        <w:t>αρχείο του Τμήματος Στενογραφίας της Διεύθυνσης Στενογραφίας και Πρακτικών της Βουλής)</w:t>
      </w:r>
    </w:p>
    <w:p w14:paraId="5218D88B" w14:textId="77777777" w:rsidR="00BE48FC" w:rsidRDefault="008F016C">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Ευχαριστούμε.</w:t>
      </w:r>
    </w:p>
    <w:p w14:paraId="5218D88C" w14:textId="77777777" w:rsidR="00BE48FC" w:rsidRDefault="008F016C">
      <w:pPr>
        <w:spacing w:line="600" w:lineRule="auto"/>
        <w:ind w:firstLine="720"/>
        <w:jc w:val="both"/>
        <w:rPr>
          <w:rFonts w:eastAsia="Times New Roman"/>
          <w:szCs w:val="24"/>
        </w:rPr>
      </w:pPr>
      <w:r>
        <w:rPr>
          <w:rFonts w:eastAsia="Times New Roman"/>
          <w:szCs w:val="24"/>
        </w:rPr>
        <w:t>Ο κ. Πιτσ</w:t>
      </w:r>
      <w:r>
        <w:rPr>
          <w:rFonts w:eastAsia="Times New Roman"/>
          <w:szCs w:val="24"/>
        </w:rPr>
        <w:t>ιόρλας έχει τον λόγο για να αναπτύξει την τροπολογία του.</w:t>
      </w:r>
    </w:p>
    <w:p w14:paraId="5218D88D" w14:textId="77777777" w:rsidR="00BE48FC" w:rsidRDefault="008F016C">
      <w:pPr>
        <w:spacing w:line="600" w:lineRule="auto"/>
        <w:ind w:firstLine="720"/>
        <w:jc w:val="both"/>
        <w:rPr>
          <w:rFonts w:eastAsia="Times New Roman"/>
          <w:szCs w:val="24"/>
        </w:rPr>
      </w:pPr>
      <w:r>
        <w:rPr>
          <w:rFonts w:eastAsia="Times New Roman"/>
          <w:szCs w:val="24"/>
        </w:rPr>
        <w:t xml:space="preserve">Είναι η δεύτερη φορά σήμερα. Παρακαλώ να μην τριτώσει το κακό. </w:t>
      </w:r>
    </w:p>
    <w:p w14:paraId="5218D88E" w14:textId="77777777" w:rsidR="00BE48FC" w:rsidRDefault="008F016C">
      <w:pPr>
        <w:spacing w:line="600" w:lineRule="auto"/>
        <w:ind w:firstLine="720"/>
        <w:jc w:val="both"/>
        <w:rPr>
          <w:rFonts w:eastAsia="Times New Roman"/>
          <w:szCs w:val="24"/>
        </w:rPr>
      </w:pPr>
      <w:r>
        <w:rPr>
          <w:rFonts w:eastAsia="Times New Roman"/>
          <w:b/>
          <w:szCs w:val="24"/>
        </w:rPr>
        <w:t>ΑΣΤΕΡΙΟΣ</w:t>
      </w:r>
      <w:r w:rsidRPr="00804570">
        <w:rPr>
          <w:rFonts w:eastAsia="Times New Roman"/>
          <w:b/>
          <w:szCs w:val="24"/>
        </w:rPr>
        <w:t xml:space="preserve"> </w:t>
      </w:r>
      <w:r>
        <w:rPr>
          <w:rFonts w:eastAsia="Times New Roman"/>
          <w:b/>
          <w:szCs w:val="24"/>
        </w:rPr>
        <w:t>ΠΙΤΣΙΟΡΛΑΣ (Αναπληρωτής Υπουργός Οικονομίας και Ανάπτυξης):</w:t>
      </w:r>
      <w:r>
        <w:rPr>
          <w:rFonts w:eastAsia="Times New Roman"/>
          <w:szCs w:val="24"/>
        </w:rPr>
        <w:t xml:space="preserve"> Όχι, κύριε Πρόεδρε. Είναι μια συμπληρωματική τροπολογία για το θέμα της Ελληνικής Βιομηχανίας Ζάχαρης. Είπα </w:t>
      </w:r>
      <w:r w:rsidRPr="00BC4736">
        <w:rPr>
          <w:rFonts w:eastAsia="Times New Roman"/>
          <w:szCs w:val="24"/>
        </w:rPr>
        <w:t xml:space="preserve">προηγουμένως ότι επίκειται η κατάθεση σχεδίου εξυγίανσης </w:t>
      </w:r>
      <w:r>
        <w:rPr>
          <w:rFonts w:eastAsia="Times New Roman"/>
          <w:szCs w:val="24"/>
        </w:rPr>
        <w:t>στο πρωτοδικείο</w:t>
      </w:r>
      <w:r w:rsidRPr="00BC4736">
        <w:rPr>
          <w:rFonts w:eastAsia="Times New Roman"/>
          <w:szCs w:val="24"/>
        </w:rPr>
        <w:t xml:space="preserve"> με τη συμμετοχή ιδιώτη </w:t>
      </w:r>
      <w:r>
        <w:rPr>
          <w:rFonts w:eastAsia="Times New Roman"/>
          <w:szCs w:val="24"/>
        </w:rPr>
        <w:t xml:space="preserve">- </w:t>
      </w:r>
      <w:r w:rsidRPr="00BC4736">
        <w:rPr>
          <w:rFonts w:eastAsia="Times New Roman"/>
          <w:szCs w:val="24"/>
        </w:rPr>
        <w:t>επενδυτή με στόχο τη διάσωση της βιομηχανίας</w:t>
      </w:r>
      <w:r>
        <w:rPr>
          <w:rFonts w:eastAsia="Times New Roman"/>
          <w:szCs w:val="24"/>
        </w:rPr>
        <w:t>.</w:t>
      </w:r>
    </w:p>
    <w:p w14:paraId="5218D88F" w14:textId="77777777" w:rsidR="00BE48FC" w:rsidRDefault="008F016C">
      <w:pPr>
        <w:spacing w:line="600" w:lineRule="auto"/>
        <w:ind w:firstLine="720"/>
        <w:jc w:val="both"/>
        <w:rPr>
          <w:rFonts w:eastAsia="Times New Roman"/>
          <w:szCs w:val="24"/>
        </w:rPr>
      </w:pPr>
      <w:r>
        <w:rPr>
          <w:rFonts w:eastAsia="Times New Roman"/>
          <w:szCs w:val="24"/>
        </w:rPr>
        <w:lastRenderedPageBreak/>
        <w:t>Α</w:t>
      </w:r>
      <w:r w:rsidRPr="00BC4736">
        <w:rPr>
          <w:rFonts w:eastAsia="Times New Roman"/>
          <w:szCs w:val="24"/>
        </w:rPr>
        <w:t>υτή η τροπολογία αφορά μέχρι την έκδοση της αποφάσεως</w:t>
      </w:r>
      <w:r>
        <w:rPr>
          <w:rFonts w:eastAsia="Times New Roman"/>
          <w:szCs w:val="24"/>
        </w:rPr>
        <w:t>,</w:t>
      </w:r>
      <w:r w:rsidRPr="00BC4736">
        <w:rPr>
          <w:rFonts w:eastAsia="Times New Roman"/>
          <w:szCs w:val="24"/>
        </w:rPr>
        <w:t xml:space="preserve"> την αναστολή πράξεων εκτέλεσης κυρίως από το δημόσιο για χρέη που δημιουργούνται και αυτή τη στιγμή</w:t>
      </w:r>
      <w:r w:rsidRPr="00717A93">
        <w:rPr>
          <w:rFonts w:eastAsia="Times New Roman"/>
          <w:szCs w:val="24"/>
        </w:rPr>
        <w:t xml:space="preserve">. </w:t>
      </w:r>
      <w:r>
        <w:rPr>
          <w:rFonts w:eastAsia="Times New Roman"/>
          <w:szCs w:val="24"/>
        </w:rPr>
        <w:t>Και</w:t>
      </w:r>
      <w:r w:rsidRPr="00BC4736">
        <w:rPr>
          <w:rFonts w:eastAsia="Times New Roman"/>
          <w:szCs w:val="24"/>
        </w:rPr>
        <w:t xml:space="preserve"> για το ίδιο διάστημα</w:t>
      </w:r>
      <w:r>
        <w:rPr>
          <w:rFonts w:eastAsia="Times New Roman"/>
          <w:szCs w:val="24"/>
        </w:rPr>
        <w:t xml:space="preserve"> είναι</w:t>
      </w:r>
      <w:r w:rsidRPr="00BC4736">
        <w:rPr>
          <w:rFonts w:eastAsia="Times New Roman"/>
          <w:szCs w:val="24"/>
        </w:rPr>
        <w:t xml:space="preserve"> μία προφύ</w:t>
      </w:r>
      <w:r>
        <w:rPr>
          <w:rFonts w:eastAsia="Times New Roman"/>
          <w:szCs w:val="24"/>
        </w:rPr>
        <w:t>λαξη των μελών του διοικητικού σ</w:t>
      </w:r>
      <w:r w:rsidRPr="00BC4736">
        <w:rPr>
          <w:rFonts w:eastAsia="Times New Roman"/>
          <w:szCs w:val="24"/>
        </w:rPr>
        <w:t>υμβουλίου από τις ποινικές ε</w:t>
      </w:r>
      <w:r w:rsidRPr="00BC4736">
        <w:rPr>
          <w:rFonts w:eastAsia="Times New Roman"/>
          <w:szCs w:val="24"/>
        </w:rPr>
        <w:t>υθύνες που αυτές οι υποχρεώσεις γεννούν</w:t>
      </w:r>
      <w:r>
        <w:rPr>
          <w:rFonts w:eastAsia="Times New Roman"/>
          <w:szCs w:val="24"/>
        </w:rPr>
        <w:t>.</w:t>
      </w:r>
      <w:r w:rsidRPr="00BC4736">
        <w:rPr>
          <w:rFonts w:eastAsia="Times New Roman"/>
          <w:szCs w:val="24"/>
        </w:rPr>
        <w:t xml:space="preserve"> </w:t>
      </w:r>
      <w:r>
        <w:rPr>
          <w:rFonts w:eastAsia="Times New Roman"/>
          <w:szCs w:val="24"/>
        </w:rPr>
        <w:t xml:space="preserve">Νομίζουμε </w:t>
      </w:r>
      <w:r w:rsidRPr="00BC4736">
        <w:rPr>
          <w:rFonts w:eastAsia="Times New Roman"/>
          <w:szCs w:val="24"/>
        </w:rPr>
        <w:t xml:space="preserve">ότι αυτά τα δύο </w:t>
      </w:r>
      <w:r>
        <w:rPr>
          <w:rFonts w:eastAsia="Times New Roman"/>
          <w:szCs w:val="24"/>
        </w:rPr>
        <w:t>συμβάλλουν και στο να</w:t>
      </w:r>
      <w:r w:rsidRPr="00BC4736">
        <w:rPr>
          <w:rFonts w:eastAsia="Times New Roman"/>
          <w:szCs w:val="24"/>
        </w:rPr>
        <w:t xml:space="preserve"> ολοκληρωθεί γρήγορα η διαδ</w:t>
      </w:r>
      <w:r>
        <w:rPr>
          <w:rFonts w:eastAsia="Times New Roman"/>
          <w:szCs w:val="24"/>
        </w:rPr>
        <w:t>ικασία της εξυγίανσης και να μη σκοντάψουμε</w:t>
      </w:r>
      <w:r w:rsidRPr="00BC4736">
        <w:rPr>
          <w:rFonts w:eastAsia="Times New Roman"/>
          <w:szCs w:val="24"/>
        </w:rPr>
        <w:t xml:space="preserve"> σε ζητήματα διαδικαστικά αυτή</w:t>
      </w:r>
      <w:r>
        <w:rPr>
          <w:rFonts w:eastAsia="Times New Roman"/>
          <w:szCs w:val="24"/>
        </w:rPr>
        <w:t xml:space="preserve">ν την περίοδο. </w:t>
      </w:r>
    </w:p>
    <w:p w14:paraId="5218D890" w14:textId="77777777" w:rsidR="00BE48FC" w:rsidRDefault="008F016C">
      <w:pPr>
        <w:spacing w:line="600" w:lineRule="auto"/>
        <w:ind w:firstLine="720"/>
        <w:jc w:val="both"/>
        <w:rPr>
          <w:rFonts w:eastAsia="Times New Roman"/>
          <w:szCs w:val="24"/>
        </w:rPr>
      </w:pPr>
      <w:r>
        <w:rPr>
          <w:rFonts w:eastAsia="Times New Roman"/>
          <w:szCs w:val="24"/>
        </w:rPr>
        <w:t>Θ</w:t>
      </w:r>
      <w:r w:rsidRPr="00BC4736">
        <w:rPr>
          <w:rFonts w:eastAsia="Times New Roman"/>
          <w:szCs w:val="24"/>
        </w:rPr>
        <w:t>εωρώ ότι μέχρι τέλος του χρόνου θα έχει κατατεθεί η</w:t>
      </w:r>
      <w:r w:rsidRPr="00BC4736">
        <w:rPr>
          <w:rFonts w:eastAsia="Times New Roman"/>
          <w:szCs w:val="24"/>
        </w:rPr>
        <w:t xml:space="preserve"> πρόταση και </w:t>
      </w:r>
      <w:r>
        <w:rPr>
          <w:rFonts w:eastAsia="Times New Roman"/>
          <w:szCs w:val="24"/>
        </w:rPr>
        <w:t>ά</w:t>
      </w:r>
      <w:r w:rsidRPr="00BC4736">
        <w:rPr>
          <w:rFonts w:eastAsia="Times New Roman"/>
          <w:szCs w:val="24"/>
        </w:rPr>
        <w:t>ρα σε ελάχιστους μήνες θα έχει ολοκληρωθεί η διαδικασία για να μπορέσει να διασωθεί η βιομηχανία</w:t>
      </w:r>
      <w:r>
        <w:rPr>
          <w:rFonts w:eastAsia="Times New Roman"/>
          <w:szCs w:val="24"/>
        </w:rPr>
        <w:t>.</w:t>
      </w:r>
    </w:p>
    <w:p w14:paraId="5218D891" w14:textId="77777777" w:rsidR="00BE48FC" w:rsidRDefault="008F016C">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Ο κ. Μπόλαρης έχει τον λόγο για δύο λεπτά.</w:t>
      </w:r>
    </w:p>
    <w:p w14:paraId="5218D892" w14:textId="77777777" w:rsidR="00BE48FC" w:rsidRDefault="008F016C">
      <w:pPr>
        <w:spacing w:line="600" w:lineRule="auto"/>
        <w:ind w:firstLine="720"/>
        <w:jc w:val="both"/>
        <w:rPr>
          <w:rFonts w:eastAsia="Times New Roman"/>
          <w:szCs w:val="24"/>
        </w:rPr>
      </w:pPr>
      <w:r>
        <w:rPr>
          <w:rFonts w:eastAsia="Times New Roman"/>
          <w:b/>
          <w:szCs w:val="24"/>
        </w:rPr>
        <w:t>ΜΑΡΚΟΣ ΜΠΟΛΑΡΗΣ (Υφυπουργός Εξωτερικών):</w:t>
      </w:r>
      <w:r>
        <w:rPr>
          <w:rFonts w:eastAsia="Times New Roman"/>
          <w:szCs w:val="24"/>
        </w:rPr>
        <w:t xml:space="preserve"> Ευχαριστώ πολύ, κύριε Πρόεδ</w:t>
      </w:r>
      <w:r>
        <w:rPr>
          <w:rFonts w:eastAsia="Times New Roman"/>
          <w:szCs w:val="24"/>
        </w:rPr>
        <w:t>ρε.</w:t>
      </w:r>
    </w:p>
    <w:p w14:paraId="5218D893" w14:textId="77777777" w:rsidR="00BE48FC" w:rsidRDefault="008F016C">
      <w:pPr>
        <w:spacing w:line="600" w:lineRule="auto"/>
        <w:ind w:firstLine="720"/>
        <w:jc w:val="both"/>
        <w:rPr>
          <w:rFonts w:eastAsia="Times New Roman"/>
          <w:szCs w:val="24"/>
        </w:rPr>
      </w:pPr>
      <w:r>
        <w:rPr>
          <w:rFonts w:eastAsia="Times New Roman"/>
          <w:szCs w:val="24"/>
        </w:rPr>
        <w:t>Κ</w:t>
      </w:r>
      <w:r w:rsidRPr="00BC4736">
        <w:rPr>
          <w:rFonts w:eastAsia="Times New Roman"/>
          <w:szCs w:val="24"/>
        </w:rPr>
        <w:t>υρίες και κύριοι συνάδελφοι</w:t>
      </w:r>
      <w:r>
        <w:rPr>
          <w:rFonts w:eastAsia="Times New Roman"/>
          <w:szCs w:val="24"/>
        </w:rPr>
        <w:t>,</w:t>
      </w:r>
      <w:r w:rsidRPr="00BC4736">
        <w:rPr>
          <w:rFonts w:eastAsia="Times New Roman"/>
          <w:szCs w:val="24"/>
        </w:rPr>
        <w:t xml:space="preserve"> </w:t>
      </w:r>
      <w:r>
        <w:rPr>
          <w:rFonts w:eastAsia="Times New Roman"/>
          <w:szCs w:val="24"/>
        </w:rPr>
        <w:t>υπάρχει μία σειρά</w:t>
      </w:r>
      <w:r w:rsidRPr="00BC4736">
        <w:rPr>
          <w:rFonts w:eastAsia="Times New Roman"/>
          <w:szCs w:val="24"/>
        </w:rPr>
        <w:t xml:space="preserve"> δαπανών που έχουν γίνει τα έτη </w:t>
      </w:r>
      <w:r>
        <w:rPr>
          <w:rFonts w:eastAsia="Times New Roman"/>
          <w:szCs w:val="24"/>
        </w:rPr>
        <w:t>20</w:t>
      </w:r>
      <w:r w:rsidRPr="00BC4736">
        <w:rPr>
          <w:rFonts w:eastAsia="Times New Roman"/>
          <w:szCs w:val="24"/>
        </w:rPr>
        <w:t xml:space="preserve">17 και </w:t>
      </w:r>
      <w:r>
        <w:rPr>
          <w:rFonts w:eastAsia="Times New Roman"/>
          <w:szCs w:val="24"/>
        </w:rPr>
        <w:t>20</w:t>
      </w:r>
      <w:r w:rsidRPr="00BC4736">
        <w:rPr>
          <w:rFonts w:eastAsia="Times New Roman"/>
          <w:szCs w:val="24"/>
        </w:rPr>
        <w:t xml:space="preserve">18 από πρεσβείες και </w:t>
      </w:r>
      <w:r w:rsidRPr="00BC4736">
        <w:rPr>
          <w:rFonts w:eastAsia="Times New Roman"/>
          <w:szCs w:val="24"/>
        </w:rPr>
        <w:lastRenderedPageBreak/>
        <w:t>προξενεία στο εξωτερικό</w:t>
      </w:r>
      <w:r>
        <w:rPr>
          <w:rFonts w:eastAsia="Times New Roman"/>
          <w:szCs w:val="24"/>
        </w:rPr>
        <w:t>. Το πρόβλημα που έχουν</w:t>
      </w:r>
      <w:r w:rsidRPr="00BC4736">
        <w:rPr>
          <w:rFonts w:eastAsia="Times New Roman"/>
          <w:szCs w:val="24"/>
        </w:rPr>
        <w:t xml:space="preserve"> αυτές οι δαπάνες είναι ότι δεν πέρασαν αυθημερόν στο κεντρικό μητρώο </w:t>
      </w:r>
      <w:r>
        <w:rPr>
          <w:rFonts w:eastAsia="Times New Roman"/>
          <w:szCs w:val="24"/>
        </w:rPr>
        <w:t>δημοσίων συμβάσεων.</w:t>
      </w:r>
      <w:r w:rsidRPr="00BC4736">
        <w:rPr>
          <w:rFonts w:eastAsia="Times New Roman"/>
          <w:szCs w:val="24"/>
        </w:rPr>
        <w:t xml:space="preserve"> </w:t>
      </w:r>
      <w:r>
        <w:rPr>
          <w:rFonts w:eastAsia="Times New Roman"/>
          <w:szCs w:val="24"/>
        </w:rPr>
        <w:t>Πέρασ</w:t>
      </w:r>
      <w:r>
        <w:rPr>
          <w:rFonts w:eastAsia="Times New Roman"/>
          <w:szCs w:val="24"/>
        </w:rPr>
        <w:t>αν ή</w:t>
      </w:r>
      <w:r w:rsidRPr="00BC4736">
        <w:rPr>
          <w:rFonts w:eastAsia="Times New Roman"/>
          <w:szCs w:val="24"/>
        </w:rPr>
        <w:t xml:space="preserve"> το βράδυ της ίδιας μέρας ή στη συνέχεια</w:t>
      </w:r>
      <w:r>
        <w:rPr>
          <w:rFonts w:eastAsia="Times New Roman"/>
          <w:szCs w:val="24"/>
        </w:rPr>
        <w:t>. Είναι μικρά ποσά που</w:t>
      </w:r>
      <w:r w:rsidRPr="00BC4736">
        <w:rPr>
          <w:rFonts w:eastAsia="Times New Roman"/>
          <w:szCs w:val="24"/>
        </w:rPr>
        <w:t xml:space="preserve"> αφορούν κυρίως λειτουργικές δαπάνες των πρεσβειών</w:t>
      </w:r>
      <w:r>
        <w:rPr>
          <w:rFonts w:eastAsia="Times New Roman"/>
          <w:szCs w:val="24"/>
        </w:rPr>
        <w:t xml:space="preserve">. </w:t>
      </w:r>
    </w:p>
    <w:p w14:paraId="5218D894" w14:textId="77777777" w:rsidR="00BE48FC" w:rsidRDefault="008F016C">
      <w:pPr>
        <w:spacing w:line="600" w:lineRule="auto"/>
        <w:ind w:firstLine="720"/>
        <w:jc w:val="both"/>
        <w:rPr>
          <w:rFonts w:eastAsia="Times New Roman"/>
          <w:szCs w:val="24"/>
        </w:rPr>
      </w:pPr>
      <w:r>
        <w:rPr>
          <w:rFonts w:eastAsia="Times New Roman"/>
          <w:szCs w:val="24"/>
        </w:rPr>
        <w:t>Θ</w:t>
      </w:r>
      <w:r w:rsidRPr="00BC4736">
        <w:rPr>
          <w:rFonts w:eastAsia="Times New Roman"/>
          <w:szCs w:val="24"/>
        </w:rPr>
        <w:t>α σας αναφέρω κάποια παραδείγματα για να συνεννοηθούμε</w:t>
      </w:r>
      <w:r>
        <w:rPr>
          <w:rFonts w:eastAsia="Times New Roman"/>
          <w:szCs w:val="24"/>
        </w:rPr>
        <w:t>. Δ</w:t>
      </w:r>
      <w:r w:rsidRPr="00BC4736">
        <w:rPr>
          <w:rFonts w:eastAsia="Times New Roman"/>
          <w:szCs w:val="24"/>
        </w:rPr>
        <w:t xml:space="preserve">εν είναι </w:t>
      </w:r>
      <w:r>
        <w:rPr>
          <w:rFonts w:eastAsia="Times New Roman"/>
          <w:szCs w:val="24"/>
        </w:rPr>
        <w:t>σ</w:t>
      </w:r>
      <w:r w:rsidRPr="00BC4736">
        <w:rPr>
          <w:rFonts w:eastAsia="Times New Roman"/>
          <w:szCs w:val="24"/>
        </w:rPr>
        <w:t>υνεπώς μία τροπολογία</w:t>
      </w:r>
      <w:r>
        <w:rPr>
          <w:rFonts w:eastAsia="Times New Roman"/>
          <w:szCs w:val="24"/>
        </w:rPr>
        <w:t xml:space="preserve"> η οποία δημιουργεί ζητήματα. Α</w:t>
      </w:r>
      <w:r w:rsidRPr="00BC4736">
        <w:rPr>
          <w:rFonts w:eastAsia="Times New Roman"/>
          <w:szCs w:val="24"/>
        </w:rPr>
        <w:t>πλώς επιχειρεί να</w:t>
      </w:r>
      <w:r w:rsidRPr="00BC4736">
        <w:rPr>
          <w:rFonts w:eastAsia="Times New Roman"/>
          <w:szCs w:val="24"/>
        </w:rPr>
        <w:t xml:space="preserve"> λύσει ζητήματα </w:t>
      </w:r>
      <w:r>
        <w:rPr>
          <w:rFonts w:eastAsia="Times New Roman"/>
          <w:szCs w:val="24"/>
        </w:rPr>
        <w:t>λ</w:t>
      </w:r>
      <w:r w:rsidRPr="00BC4736">
        <w:rPr>
          <w:rFonts w:eastAsia="Times New Roman"/>
          <w:szCs w:val="24"/>
        </w:rPr>
        <w:t xml:space="preserve">ειτουργίας </w:t>
      </w:r>
      <w:r>
        <w:rPr>
          <w:rFonts w:eastAsia="Times New Roman"/>
          <w:szCs w:val="24"/>
        </w:rPr>
        <w:t>σε</w:t>
      </w:r>
      <w:r w:rsidRPr="00BC4736">
        <w:rPr>
          <w:rFonts w:eastAsia="Times New Roman"/>
          <w:szCs w:val="24"/>
        </w:rPr>
        <w:t xml:space="preserve"> πρεσβείες όπου </w:t>
      </w:r>
      <w:r>
        <w:rPr>
          <w:rFonts w:eastAsia="Times New Roman"/>
          <w:szCs w:val="24"/>
        </w:rPr>
        <w:t>ή</w:t>
      </w:r>
      <w:r w:rsidRPr="00BC4736">
        <w:rPr>
          <w:rFonts w:eastAsia="Times New Roman"/>
          <w:szCs w:val="24"/>
        </w:rPr>
        <w:t xml:space="preserve"> δεν είχαν προσωπικό </w:t>
      </w:r>
      <w:r>
        <w:rPr>
          <w:rFonts w:eastAsia="Times New Roman"/>
          <w:szCs w:val="24"/>
        </w:rPr>
        <w:t xml:space="preserve">ή </w:t>
      </w:r>
      <w:r w:rsidRPr="00BC4736">
        <w:rPr>
          <w:rFonts w:eastAsia="Times New Roman"/>
          <w:szCs w:val="24"/>
        </w:rPr>
        <w:t xml:space="preserve">είχαν πολλή </w:t>
      </w:r>
      <w:r>
        <w:rPr>
          <w:rFonts w:eastAsia="Times New Roman"/>
          <w:szCs w:val="24"/>
        </w:rPr>
        <w:t>δουλειά και δεν πρόλαβαν αυθημερόν να</w:t>
      </w:r>
      <w:r w:rsidRPr="00BC4736">
        <w:rPr>
          <w:rFonts w:eastAsia="Times New Roman"/>
          <w:szCs w:val="24"/>
        </w:rPr>
        <w:t xml:space="preserve"> </w:t>
      </w:r>
      <w:r>
        <w:rPr>
          <w:rFonts w:eastAsia="Times New Roman"/>
          <w:szCs w:val="24"/>
        </w:rPr>
        <w:t xml:space="preserve">περάσουν τις δαπάνες. </w:t>
      </w:r>
    </w:p>
    <w:p w14:paraId="5218D895" w14:textId="77777777" w:rsidR="00BE48FC" w:rsidRDefault="008F016C">
      <w:pPr>
        <w:spacing w:line="600" w:lineRule="auto"/>
        <w:ind w:firstLine="720"/>
        <w:jc w:val="both"/>
        <w:rPr>
          <w:rFonts w:eastAsia="Times New Roman"/>
          <w:szCs w:val="24"/>
        </w:rPr>
      </w:pPr>
      <w:r>
        <w:rPr>
          <w:rFonts w:eastAsia="Times New Roman"/>
          <w:szCs w:val="24"/>
        </w:rPr>
        <w:t>Αναφέρομαι λοιπόν</w:t>
      </w:r>
      <w:r w:rsidRPr="00BC4736">
        <w:rPr>
          <w:rFonts w:eastAsia="Times New Roman"/>
          <w:szCs w:val="24"/>
        </w:rPr>
        <w:t xml:space="preserve"> σε πρεσβείες όπως </w:t>
      </w:r>
      <w:r>
        <w:rPr>
          <w:rFonts w:eastAsia="Times New Roman"/>
          <w:szCs w:val="24"/>
        </w:rPr>
        <w:t xml:space="preserve">είναι στις </w:t>
      </w:r>
      <w:r w:rsidRPr="00BC4736">
        <w:rPr>
          <w:rFonts w:eastAsia="Times New Roman"/>
          <w:szCs w:val="24"/>
        </w:rPr>
        <w:t>Βρυξέλλες</w:t>
      </w:r>
      <w:r>
        <w:rPr>
          <w:rFonts w:eastAsia="Times New Roman"/>
          <w:szCs w:val="24"/>
        </w:rPr>
        <w:t>, στο Βερολίνο στην Π</w:t>
      </w:r>
      <w:r w:rsidRPr="00BC4736">
        <w:rPr>
          <w:rFonts w:eastAsia="Times New Roman"/>
          <w:szCs w:val="24"/>
        </w:rPr>
        <w:t>ρετόρια</w:t>
      </w:r>
      <w:r>
        <w:rPr>
          <w:rFonts w:eastAsia="Times New Roman"/>
          <w:szCs w:val="24"/>
        </w:rPr>
        <w:t>, στη</w:t>
      </w:r>
      <w:r w:rsidRPr="00BC4736">
        <w:rPr>
          <w:rFonts w:eastAsia="Times New Roman"/>
          <w:szCs w:val="24"/>
        </w:rPr>
        <w:t xml:space="preserve"> Μόσχα</w:t>
      </w:r>
      <w:r>
        <w:rPr>
          <w:rFonts w:eastAsia="Times New Roman"/>
          <w:szCs w:val="24"/>
        </w:rPr>
        <w:t>, στη</w:t>
      </w:r>
      <w:r w:rsidRPr="00BC4736">
        <w:rPr>
          <w:rFonts w:eastAsia="Times New Roman"/>
          <w:szCs w:val="24"/>
        </w:rPr>
        <w:t xml:space="preserve"> Ρωσία</w:t>
      </w:r>
      <w:r>
        <w:rPr>
          <w:rFonts w:eastAsia="Times New Roman"/>
          <w:szCs w:val="24"/>
        </w:rPr>
        <w:t xml:space="preserve">, στο Όσλο, στο Τόκιο, στο Ανόι, στο Μεξικό, στην Τεχεράνη και γενικά σε </w:t>
      </w:r>
      <w:r w:rsidRPr="00BC4736">
        <w:rPr>
          <w:rFonts w:eastAsia="Times New Roman"/>
          <w:szCs w:val="24"/>
        </w:rPr>
        <w:t>προξενεία στην Τζέντα</w:t>
      </w:r>
      <w:r>
        <w:rPr>
          <w:rFonts w:eastAsia="Times New Roman"/>
          <w:szCs w:val="24"/>
        </w:rPr>
        <w:t>,</w:t>
      </w:r>
      <w:r w:rsidRPr="00BC4736">
        <w:rPr>
          <w:rFonts w:eastAsia="Times New Roman"/>
          <w:szCs w:val="24"/>
        </w:rPr>
        <w:t xml:space="preserve"> στη Μόσχα</w:t>
      </w:r>
      <w:r>
        <w:rPr>
          <w:rFonts w:eastAsia="Times New Roman"/>
          <w:szCs w:val="24"/>
        </w:rPr>
        <w:t>, στο Γιοχάνεσμπουργκ</w:t>
      </w:r>
      <w:r w:rsidRPr="00BC4736">
        <w:rPr>
          <w:rFonts w:eastAsia="Times New Roman"/>
          <w:szCs w:val="24"/>
        </w:rPr>
        <w:t xml:space="preserve"> στο Λος Άντζελες</w:t>
      </w:r>
      <w:r>
        <w:rPr>
          <w:rFonts w:eastAsia="Times New Roman"/>
          <w:szCs w:val="24"/>
        </w:rPr>
        <w:t>, σ</w:t>
      </w:r>
      <w:r w:rsidRPr="00BC4736">
        <w:rPr>
          <w:rFonts w:eastAsia="Times New Roman"/>
          <w:szCs w:val="24"/>
        </w:rPr>
        <w:t>την Κωνσταντινούπολη</w:t>
      </w:r>
      <w:r>
        <w:rPr>
          <w:rFonts w:eastAsia="Times New Roman"/>
          <w:szCs w:val="24"/>
        </w:rPr>
        <w:t xml:space="preserve">. </w:t>
      </w:r>
    </w:p>
    <w:p w14:paraId="5218D896" w14:textId="77777777" w:rsidR="00BE48FC" w:rsidRDefault="008F016C">
      <w:pPr>
        <w:spacing w:line="600" w:lineRule="auto"/>
        <w:ind w:firstLine="720"/>
        <w:jc w:val="both"/>
        <w:rPr>
          <w:rFonts w:eastAsia="Times New Roman"/>
          <w:szCs w:val="24"/>
        </w:rPr>
      </w:pPr>
      <w:r>
        <w:rPr>
          <w:rFonts w:eastAsia="Times New Roman"/>
          <w:szCs w:val="24"/>
        </w:rPr>
        <w:t>Ζ</w:t>
      </w:r>
      <w:r w:rsidRPr="00BC4736">
        <w:rPr>
          <w:rFonts w:eastAsia="Times New Roman"/>
          <w:szCs w:val="24"/>
        </w:rPr>
        <w:t>ήτησα από τις υπηρεσίες του Υπουργείου Οικονομικών να μου δώσουν παραδείγματα για να ξ</w:t>
      </w:r>
      <w:r w:rsidRPr="00BC4736">
        <w:rPr>
          <w:rFonts w:eastAsia="Times New Roman"/>
          <w:szCs w:val="24"/>
        </w:rPr>
        <w:t xml:space="preserve">έρετε </w:t>
      </w:r>
      <w:r>
        <w:rPr>
          <w:rFonts w:eastAsia="Times New Roman"/>
          <w:szCs w:val="24"/>
        </w:rPr>
        <w:t>για</w:t>
      </w:r>
      <w:r w:rsidRPr="00BC4736">
        <w:rPr>
          <w:rFonts w:eastAsia="Times New Roman"/>
          <w:szCs w:val="24"/>
        </w:rPr>
        <w:t xml:space="preserve"> </w:t>
      </w:r>
      <w:r>
        <w:rPr>
          <w:rFonts w:eastAsia="Times New Roman"/>
          <w:szCs w:val="24"/>
        </w:rPr>
        <w:t>ποιο πράγμα</w:t>
      </w:r>
      <w:r w:rsidRPr="00BC4736">
        <w:rPr>
          <w:rFonts w:eastAsia="Times New Roman"/>
          <w:szCs w:val="24"/>
        </w:rPr>
        <w:t xml:space="preserve"> μιλάμε</w:t>
      </w:r>
      <w:r>
        <w:rPr>
          <w:rFonts w:eastAsia="Times New Roman"/>
          <w:szCs w:val="24"/>
        </w:rPr>
        <w:t>. Ένα</w:t>
      </w:r>
      <w:r w:rsidRPr="00BC4736">
        <w:rPr>
          <w:rFonts w:eastAsia="Times New Roman"/>
          <w:szCs w:val="24"/>
        </w:rPr>
        <w:t xml:space="preserve"> ζήτημα έχει σχέση με εργασίες καλωδίωσης </w:t>
      </w:r>
      <w:r>
        <w:rPr>
          <w:rFonts w:eastAsia="Times New Roman"/>
          <w:szCs w:val="24"/>
        </w:rPr>
        <w:t>σ</w:t>
      </w:r>
      <w:r w:rsidRPr="00BC4736">
        <w:rPr>
          <w:rFonts w:eastAsia="Times New Roman"/>
          <w:szCs w:val="24"/>
        </w:rPr>
        <w:t xml:space="preserve">τα νέα </w:t>
      </w:r>
      <w:r w:rsidRPr="00BC4736">
        <w:rPr>
          <w:rFonts w:eastAsia="Times New Roman"/>
          <w:szCs w:val="24"/>
        </w:rPr>
        <w:lastRenderedPageBreak/>
        <w:t>γραφεία της Πρεσβείας του Βερολίνου</w:t>
      </w:r>
      <w:r>
        <w:rPr>
          <w:rFonts w:eastAsia="Times New Roman"/>
          <w:szCs w:val="24"/>
        </w:rPr>
        <w:t xml:space="preserve">. Ένα άλλο </w:t>
      </w:r>
      <w:r w:rsidRPr="00BC4736">
        <w:rPr>
          <w:rFonts w:eastAsia="Times New Roman"/>
          <w:szCs w:val="24"/>
        </w:rPr>
        <w:t xml:space="preserve">ζήτημα </w:t>
      </w:r>
      <w:r>
        <w:rPr>
          <w:rFonts w:eastAsia="Times New Roman"/>
          <w:szCs w:val="24"/>
        </w:rPr>
        <w:t>έχει</w:t>
      </w:r>
      <w:r w:rsidRPr="00BC4736">
        <w:rPr>
          <w:rFonts w:eastAsia="Times New Roman"/>
          <w:szCs w:val="24"/>
        </w:rPr>
        <w:t xml:space="preserve"> σχέση με προμήθεια στη μόνιμη αντιπροσωπεία στο ΝΑΤΟ</w:t>
      </w:r>
      <w:r>
        <w:rPr>
          <w:rFonts w:eastAsia="Times New Roman"/>
          <w:szCs w:val="24"/>
        </w:rPr>
        <w:t>.</w:t>
      </w:r>
      <w:r w:rsidRPr="00BC4736">
        <w:rPr>
          <w:rFonts w:eastAsia="Times New Roman"/>
          <w:szCs w:val="24"/>
        </w:rPr>
        <w:t xml:space="preserve"> </w:t>
      </w:r>
      <w:r>
        <w:rPr>
          <w:rFonts w:eastAsia="Times New Roman"/>
          <w:szCs w:val="24"/>
        </w:rPr>
        <w:t xml:space="preserve">Άλλο </w:t>
      </w:r>
      <w:r w:rsidRPr="00BC4736">
        <w:rPr>
          <w:rFonts w:eastAsia="Times New Roman"/>
          <w:szCs w:val="24"/>
        </w:rPr>
        <w:t xml:space="preserve">ζήτημα </w:t>
      </w:r>
      <w:r>
        <w:rPr>
          <w:rFonts w:eastAsia="Times New Roman"/>
          <w:szCs w:val="24"/>
        </w:rPr>
        <w:t>αφορά προμήθεια</w:t>
      </w:r>
      <w:r w:rsidRPr="00BC4736">
        <w:rPr>
          <w:rFonts w:eastAsia="Times New Roman"/>
          <w:szCs w:val="24"/>
        </w:rPr>
        <w:t xml:space="preserve"> ηλεκτρονικών υπολογιστών στο Σικά</w:t>
      </w:r>
      <w:r w:rsidRPr="00BC4736">
        <w:rPr>
          <w:rFonts w:eastAsia="Times New Roman"/>
          <w:szCs w:val="24"/>
        </w:rPr>
        <w:t>γο</w:t>
      </w:r>
      <w:r>
        <w:rPr>
          <w:rFonts w:eastAsia="Times New Roman"/>
          <w:szCs w:val="24"/>
        </w:rPr>
        <w:t>. Άλλο ζήτημα αφορά</w:t>
      </w:r>
      <w:r w:rsidRPr="00BC4736">
        <w:rPr>
          <w:rFonts w:eastAsia="Times New Roman"/>
          <w:szCs w:val="24"/>
        </w:rPr>
        <w:t xml:space="preserve"> δαπάνη πα</w:t>
      </w:r>
      <w:r>
        <w:rPr>
          <w:rFonts w:eastAsia="Times New Roman"/>
          <w:szCs w:val="24"/>
        </w:rPr>
        <w:t>ροχής υπηρεσιών φύλαξης ασφάλεια</w:t>
      </w:r>
      <w:r w:rsidRPr="00BC4736">
        <w:rPr>
          <w:rFonts w:eastAsia="Times New Roman"/>
          <w:szCs w:val="24"/>
        </w:rPr>
        <w:t>ς</w:t>
      </w:r>
      <w:r>
        <w:rPr>
          <w:rFonts w:eastAsia="Times New Roman"/>
          <w:szCs w:val="24"/>
        </w:rPr>
        <w:t xml:space="preserve">. </w:t>
      </w:r>
    </w:p>
    <w:p w14:paraId="5218D897" w14:textId="77777777" w:rsidR="00BE48FC" w:rsidRDefault="008F016C">
      <w:pPr>
        <w:spacing w:line="600" w:lineRule="auto"/>
        <w:ind w:firstLine="720"/>
        <w:jc w:val="both"/>
        <w:rPr>
          <w:rFonts w:eastAsia="Times New Roman"/>
          <w:szCs w:val="24"/>
        </w:rPr>
      </w:pPr>
      <w:r>
        <w:rPr>
          <w:rFonts w:eastAsia="Times New Roman"/>
          <w:szCs w:val="24"/>
        </w:rPr>
        <w:t>Σας</w:t>
      </w:r>
      <w:r w:rsidRPr="00BC4736">
        <w:rPr>
          <w:rFonts w:eastAsia="Times New Roman"/>
          <w:szCs w:val="24"/>
        </w:rPr>
        <w:t xml:space="preserve"> λέω ότι όλα αυτά ανέβηκαν στο σύστημα</w:t>
      </w:r>
      <w:r>
        <w:rPr>
          <w:rFonts w:eastAsia="Times New Roman"/>
          <w:szCs w:val="24"/>
        </w:rPr>
        <w:t>,</w:t>
      </w:r>
      <w:r w:rsidRPr="00BC4736">
        <w:rPr>
          <w:rFonts w:eastAsia="Times New Roman"/>
          <w:szCs w:val="24"/>
        </w:rPr>
        <w:t xml:space="preserve"> αλλά ανέβηκαν εκπρόθεσμα </w:t>
      </w:r>
      <w:r>
        <w:rPr>
          <w:rFonts w:eastAsia="Times New Roman"/>
          <w:szCs w:val="24"/>
        </w:rPr>
        <w:t>ή</w:t>
      </w:r>
      <w:r w:rsidRPr="00BC4736">
        <w:rPr>
          <w:rFonts w:eastAsia="Times New Roman"/>
          <w:szCs w:val="24"/>
        </w:rPr>
        <w:t xml:space="preserve"> αφού είχε τελειώσει </w:t>
      </w:r>
      <w:r>
        <w:rPr>
          <w:rFonts w:eastAsia="Times New Roman"/>
          <w:szCs w:val="24"/>
        </w:rPr>
        <w:t xml:space="preserve">η </w:t>
      </w:r>
      <w:r w:rsidRPr="00BC4736">
        <w:rPr>
          <w:rFonts w:eastAsia="Times New Roman"/>
          <w:szCs w:val="24"/>
        </w:rPr>
        <w:t>ημέρα έκδοσης του τιμολογίου ή στη συνέχεια</w:t>
      </w:r>
      <w:r>
        <w:rPr>
          <w:rFonts w:eastAsia="Times New Roman"/>
          <w:szCs w:val="24"/>
        </w:rPr>
        <w:t>.</w:t>
      </w:r>
      <w:r w:rsidRPr="00BC4736">
        <w:rPr>
          <w:rFonts w:eastAsia="Times New Roman"/>
          <w:szCs w:val="24"/>
        </w:rPr>
        <w:t xml:space="preserve"> Εάν δεν τα </w:t>
      </w:r>
      <w:r>
        <w:rPr>
          <w:rFonts w:eastAsia="Times New Roman"/>
          <w:szCs w:val="24"/>
        </w:rPr>
        <w:t>εγκρίνουμε,</w:t>
      </w:r>
      <w:r w:rsidRPr="00BC4736">
        <w:rPr>
          <w:rFonts w:eastAsia="Times New Roman"/>
          <w:szCs w:val="24"/>
        </w:rPr>
        <w:t xml:space="preserve"> γίνετα</w:t>
      </w:r>
      <w:r>
        <w:rPr>
          <w:rFonts w:eastAsia="Times New Roman"/>
          <w:szCs w:val="24"/>
        </w:rPr>
        <w:t>ι καταλογισμός στους επ</w:t>
      </w:r>
      <w:r>
        <w:rPr>
          <w:rFonts w:eastAsia="Times New Roman"/>
          <w:szCs w:val="24"/>
        </w:rPr>
        <w:t>ικεφαλής, οι οποίοι τις</w:t>
      </w:r>
      <w:r w:rsidRPr="00BC4736">
        <w:rPr>
          <w:rFonts w:eastAsia="Times New Roman"/>
          <w:szCs w:val="24"/>
        </w:rPr>
        <w:t xml:space="preserve"> πιο πολλές φορές δεν </w:t>
      </w:r>
      <w:r>
        <w:rPr>
          <w:rFonts w:eastAsia="Times New Roman"/>
          <w:szCs w:val="24"/>
        </w:rPr>
        <w:t>ήξεραν πως δεν είχε γίνει</w:t>
      </w:r>
      <w:r w:rsidRPr="00BC4736">
        <w:rPr>
          <w:rFonts w:eastAsia="Times New Roman"/>
          <w:szCs w:val="24"/>
        </w:rPr>
        <w:t xml:space="preserve"> </w:t>
      </w:r>
      <w:r>
        <w:rPr>
          <w:rFonts w:eastAsia="Times New Roman"/>
          <w:szCs w:val="24"/>
        </w:rPr>
        <w:t>καταχώρηση,</w:t>
      </w:r>
      <w:r w:rsidRPr="00BC4736">
        <w:rPr>
          <w:rFonts w:eastAsia="Times New Roman"/>
          <w:szCs w:val="24"/>
        </w:rPr>
        <w:t xml:space="preserve"> </w:t>
      </w:r>
      <w:r>
        <w:rPr>
          <w:rFonts w:eastAsia="Times New Roman"/>
          <w:szCs w:val="24"/>
        </w:rPr>
        <w:t>διότι</w:t>
      </w:r>
      <w:r w:rsidRPr="00BC4736">
        <w:rPr>
          <w:rFonts w:eastAsia="Times New Roman"/>
          <w:szCs w:val="24"/>
        </w:rPr>
        <w:t xml:space="preserve"> υπάρχει το διοικητικό προσωπικό το οποίο εκ παραδρομής ή λόγω φόρτου </w:t>
      </w:r>
      <w:r>
        <w:rPr>
          <w:rFonts w:eastAsia="Times New Roman"/>
          <w:szCs w:val="24"/>
        </w:rPr>
        <w:t>δεν</w:t>
      </w:r>
      <w:r w:rsidRPr="00BC4736">
        <w:rPr>
          <w:rFonts w:eastAsia="Times New Roman"/>
          <w:szCs w:val="24"/>
        </w:rPr>
        <w:t xml:space="preserve"> τα κατέγραψε</w:t>
      </w:r>
      <w:r>
        <w:rPr>
          <w:rFonts w:eastAsia="Times New Roman"/>
          <w:szCs w:val="24"/>
        </w:rPr>
        <w:t>. Τ</w:t>
      </w:r>
      <w:r w:rsidRPr="00BC4736">
        <w:rPr>
          <w:rFonts w:eastAsia="Times New Roman"/>
          <w:szCs w:val="24"/>
        </w:rPr>
        <w:t>ο Υπουργείο έχει κάνει εγκύκλιο</w:t>
      </w:r>
      <w:r>
        <w:rPr>
          <w:rFonts w:eastAsia="Times New Roman"/>
          <w:szCs w:val="24"/>
        </w:rPr>
        <w:t>, την οποία στέλνουμε</w:t>
      </w:r>
      <w:r w:rsidRPr="00BC4736">
        <w:rPr>
          <w:rFonts w:eastAsia="Times New Roman"/>
          <w:szCs w:val="24"/>
        </w:rPr>
        <w:t xml:space="preserve"> σε όλες </w:t>
      </w:r>
      <w:r>
        <w:rPr>
          <w:rFonts w:eastAsia="Times New Roman"/>
          <w:szCs w:val="24"/>
        </w:rPr>
        <w:t>τις</w:t>
      </w:r>
      <w:r w:rsidRPr="00BC4736">
        <w:rPr>
          <w:rFonts w:eastAsia="Times New Roman"/>
          <w:szCs w:val="24"/>
        </w:rPr>
        <w:t xml:space="preserve"> πρεσβείες</w:t>
      </w:r>
      <w:r>
        <w:rPr>
          <w:rFonts w:eastAsia="Times New Roman"/>
          <w:szCs w:val="24"/>
        </w:rPr>
        <w:t>. Τ</w:t>
      </w:r>
      <w:r w:rsidRPr="00BC4736">
        <w:rPr>
          <w:rFonts w:eastAsia="Times New Roman"/>
          <w:szCs w:val="24"/>
        </w:rPr>
        <w:t>ου</w:t>
      </w:r>
      <w:r w:rsidRPr="00BC4736">
        <w:rPr>
          <w:rFonts w:eastAsia="Times New Roman"/>
          <w:szCs w:val="24"/>
        </w:rPr>
        <w:t xml:space="preserve">ς λέμε ότι επειδή αυτό </w:t>
      </w:r>
      <w:r>
        <w:rPr>
          <w:rFonts w:eastAsia="Times New Roman"/>
          <w:szCs w:val="24"/>
        </w:rPr>
        <w:t>έγινε</w:t>
      </w:r>
      <w:r w:rsidRPr="002F142C">
        <w:rPr>
          <w:rFonts w:eastAsia="Times New Roman"/>
          <w:szCs w:val="24"/>
        </w:rPr>
        <w:t xml:space="preserve"> </w:t>
      </w:r>
      <w:r>
        <w:rPr>
          <w:rFonts w:eastAsia="Times New Roman"/>
          <w:szCs w:val="24"/>
        </w:rPr>
        <w:t>ξανά,</w:t>
      </w:r>
      <w:r w:rsidRPr="00BC4736">
        <w:rPr>
          <w:rFonts w:eastAsia="Times New Roman"/>
          <w:szCs w:val="24"/>
        </w:rPr>
        <w:t xml:space="preserve"> δεν θα ξαναγίνει και ότι θα γίνουν καταλογισμοί εάν έχουμε επανάληψη του φαινομένου</w:t>
      </w:r>
      <w:r>
        <w:rPr>
          <w:rFonts w:eastAsia="Times New Roman"/>
          <w:szCs w:val="24"/>
        </w:rPr>
        <w:t>.</w:t>
      </w:r>
      <w:r w:rsidRPr="00BC4736">
        <w:rPr>
          <w:rFonts w:eastAsia="Times New Roman"/>
          <w:szCs w:val="24"/>
        </w:rPr>
        <w:t xml:space="preserve"> </w:t>
      </w:r>
    </w:p>
    <w:p w14:paraId="5218D898"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Επειδή, λοιπόν, το σύστημα είναι καινούριο και επειδή επικαλούνται και λόγους, όπως το ότι σε κάποιες περιπτώσεις είχε πέσει το ηλεκτρο</w:t>
      </w:r>
      <w:r>
        <w:rPr>
          <w:rFonts w:eastAsia="Times New Roman" w:cs="Times New Roman"/>
          <w:szCs w:val="24"/>
        </w:rPr>
        <w:t>νικό σύστημα και δεν είχαν επαφές, ζη</w:t>
      </w:r>
      <w:r>
        <w:rPr>
          <w:rFonts w:eastAsia="Times New Roman" w:cs="Times New Roman"/>
          <w:szCs w:val="24"/>
        </w:rPr>
        <w:lastRenderedPageBreak/>
        <w:t xml:space="preserve">τούμε από τη Βουλή την έγκριση της τροπολογίας για να τακτοποιηθεί αυτή η εκκρεμότητα, η οποία αφορά μικροποσά σε όλες τις πρεσβείες και τα προξενεία του κόσμου. </w:t>
      </w:r>
    </w:p>
    <w:p w14:paraId="5218D899"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 xml:space="preserve">Ευχαριστώ πολύ, κύριε Πρόεδρε. </w:t>
      </w:r>
    </w:p>
    <w:p w14:paraId="5218D89A" w14:textId="77777777" w:rsidR="00BE48FC" w:rsidRDefault="008F016C">
      <w:pPr>
        <w:spacing w:line="600" w:lineRule="auto"/>
        <w:ind w:firstLine="720"/>
        <w:jc w:val="both"/>
        <w:rPr>
          <w:rFonts w:eastAsia="Times New Roman" w:cs="Times New Roman"/>
          <w:szCs w:val="24"/>
        </w:rPr>
      </w:pPr>
      <w:r w:rsidRPr="0054266E">
        <w:rPr>
          <w:rFonts w:eastAsia="Times New Roman" w:cs="Times New Roman"/>
          <w:b/>
          <w:szCs w:val="24"/>
        </w:rPr>
        <w:t xml:space="preserve">ΠΡΟΕΔΡΕΥΩΝ (Νικήτας Κακλαμάνης): </w:t>
      </w:r>
      <w:r>
        <w:rPr>
          <w:rFonts w:eastAsia="Times New Roman" w:cs="Times New Roman"/>
          <w:szCs w:val="24"/>
        </w:rPr>
        <w:t xml:space="preserve">Τον λόγο έχει ο κ. Θεοχαρόπουλος. </w:t>
      </w:r>
    </w:p>
    <w:p w14:paraId="5218D89B" w14:textId="77777777" w:rsidR="00BE48FC" w:rsidRDefault="008F016C">
      <w:pPr>
        <w:spacing w:line="600" w:lineRule="auto"/>
        <w:ind w:firstLine="720"/>
        <w:jc w:val="both"/>
        <w:rPr>
          <w:rFonts w:eastAsia="Times New Roman" w:cs="Times New Roman"/>
          <w:szCs w:val="24"/>
        </w:rPr>
      </w:pPr>
      <w:r w:rsidRPr="00DB297C">
        <w:rPr>
          <w:rFonts w:eastAsia="Times New Roman" w:cs="Times New Roman"/>
          <w:b/>
          <w:szCs w:val="24"/>
        </w:rPr>
        <w:t>ΑΘΑΝΑΣΙΟΣ ΘΕΟΧΑΡΟΠΟΥΛΟΣ:</w:t>
      </w:r>
      <w:r>
        <w:rPr>
          <w:rFonts w:eastAsia="Times New Roman" w:cs="Times New Roman"/>
          <w:szCs w:val="24"/>
        </w:rPr>
        <w:t xml:space="preserve"> Ευχαριστώ, κύριε Πρόεδρε. </w:t>
      </w:r>
    </w:p>
    <w:p w14:paraId="5218D89C"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κύριε Υπουργέ, μια που είστε εδώ, βεβαίως και υπάρχουν ανάγκες, τις οποίες εμείς αναγνωρίζουμε και ακολουθο</w:t>
      </w:r>
      <w:r>
        <w:rPr>
          <w:rFonts w:eastAsia="Times New Roman" w:cs="Times New Roman"/>
          <w:szCs w:val="24"/>
        </w:rPr>
        <w:t xml:space="preserve">ύμε, όπως ξέρετε, υπεύθυνα </w:t>
      </w:r>
      <w:r>
        <w:rPr>
          <w:rFonts w:eastAsia="Times New Roman" w:cs="Times New Roman"/>
          <w:szCs w:val="24"/>
        </w:rPr>
        <w:t xml:space="preserve">ως </w:t>
      </w:r>
      <w:r>
        <w:rPr>
          <w:rFonts w:eastAsia="Times New Roman" w:cs="Times New Roman"/>
          <w:szCs w:val="24"/>
        </w:rPr>
        <w:t xml:space="preserve">Αντιπολίτευση. Όμως, ουσιαστικά υπάρχουν και ευθύνες πολλές φορές για τα λάθη τα οποία γίνονται. Ζητάτε να θεωρηθούν σύννομες και να μπορούν να εκκαθαριστούν οι δαπάνες του Υπουργείου </w:t>
      </w:r>
      <w:r>
        <w:rPr>
          <w:rFonts w:eastAsia="Times New Roman" w:cs="Times New Roman"/>
          <w:szCs w:val="24"/>
        </w:rPr>
        <w:t xml:space="preserve">Εξωτερικών </w:t>
      </w:r>
      <w:r>
        <w:rPr>
          <w:rFonts w:eastAsia="Times New Roman" w:cs="Times New Roman"/>
          <w:szCs w:val="24"/>
        </w:rPr>
        <w:t>από 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2017 μέχρι τις 11</w:t>
      </w:r>
      <w:r>
        <w:rPr>
          <w:rFonts w:eastAsia="Times New Roman" w:cs="Times New Roman"/>
          <w:szCs w:val="24"/>
        </w:rPr>
        <w:t>-</w:t>
      </w:r>
      <w:r>
        <w:rPr>
          <w:rFonts w:eastAsia="Times New Roman" w:cs="Times New Roman"/>
          <w:szCs w:val="24"/>
        </w:rPr>
        <w:t>12</w:t>
      </w:r>
      <w:r>
        <w:rPr>
          <w:rFonts w:eastAsia="Times New Roman" w:cs="Times New Roman"/>
          <w:szCs w:val="24"/>
        </w:rPr>
        <w:t>-</w:t>
      </w:r>
      <w:r>
        <w:rPr>
          <w:rFonts w:eastAsia="Times New Roman" w:cs="Times New Roman"/>
          <w:szCs w:val="24"/>
        </w:rPr>
        <w:t>20</w:t>
      </w:r>
      <w:r>
        <w:rPr>
          <w:rFonts w:eastAsia="Times New Roman" w:cs="Times New Roman"/>
          <w:szCs w:val="24"/>
        </w:rPr>
        <w:t>18</w:t>
      </w:r>
      <w:r>
        <w:rPr>
          <w:rFonts w:eastAsia="Times New Roman" w:cs="Times New Roman"/>
          <w:szCs w:val="24"/>
        </w:rPr>
        <w:t>,</w:t>
      </w:r>
      <w:r>
        <w:rPr>
          <w:rFonts w:eastAsia="Times New Roman" w:cs="Times New Roman"/>
          <w:szCs w:val="24"/>
        </w:rPr>
        <w:t xml:space="preserve"> ύψους 550.000 ευρώ</w:t>
      </w:r>
      <w:r>
        <w:rPr>
          <w:rFonts w:eastAsia="Times New Roman" w:cs="Times New Roman"/>
          <w:szCs w:val="24"/>
        </w:rPr>
        <w:t>,</w:t>
      </w:r>
      <w:r>
        <w:rPr>
          <w:rFonts w:eastAsia="Times New Roman" w:cs="Times New Roman"/>
          <w:szCs w:val="24"/>
        </w:rPr>
        <w:t xml:space="preserve"> κατά παρέκκλιση και πάλι από τις υποχρεώσεις, τις διαδικασίες ελέγχου, τη διαδικτυακή ανάρτηση πράξεων και </w:t>
      </w:r>
      <w:r>
        <w:rPr>
          <w:rFonts w:eastAsia="Times New Roman" w:cs="Times New Roman"/>
          <w:szCs w:val="24"/>
        </w:rPr>
        <w:lastRenderedPageBreak/>
        <w:t>την ανάρτηση στο κεντρικό ηλεκτρονικό μητρώο δημοσίων συμβάσεων. Δεν αμφισβητώ όλα όσα είπατε, για να είμαι ξεκάθαρος. Λέω όμ</w:t>
      </w:r>
      <w:r>
        <w:rPr>
          <w:rFonts w:eastAsia="Times New Roman" w:cs="Times New Roman"/>
          <w:szCs w:val="24"/>
        </w:rPr>
        <w:t xml:space="preserve">ως ότι, όπως λέει και η αιτιολογική έκθεση, η δική σας αιτιολογική έκθεση, </w:t>
      </w:r>
      <w:r>
        <w:rPr>
          <w:rFonts w:eastAsia="Times New Roman" w:cs="Times New Roman"/>
          <w:szCs w:val="24"/>
        </w:rPr>
        <w:t>«</w:t>
      </w:r>
      <w:r>
        <w:rPr>
          <w:rFonts w:eastAsia="Times New Roman" w:cs="Times New Roman"/>
          <w:szCs w:val="24"/>
        </w:rPr>
        <w:t>λόγω αβλεψιών, άλλων γραφειοκρατικών προβλημάτων, οι αναλήψεις ή και οι αναρτήσεις παραλήφθηκαν είτε πραγματοποιήθηκαν σε χρόνο μεταγενέστερο</w:t>
      </w:r>
      <w:r>
        <w:rPr>
          <w:rFonts w:eastAsia="Times New Roman" w:cs="Times New Roman"/>
          <w:szCs w:val="24"/>
        </w:rPr>
        <w:t>»</w:t>
      </w:r>
      <w:r>
        <w:rPr>
          <w:rFonts w:eastAsia="Times New Roman" w:cs="Times New Roman"/>
          <w:szCs w:val="24"/>
        </w:rPr>
        <w:t xml:space="preserve">. Θα πρέπει τουλάχιστον να λάβετε όλα </w:t>
      </w:r>
      <w:r>
        <w:rPr>
          <w:rFonts w:eastAsia="Times New Roman" w:cs="Times New Roman"/>
          <w:szCs w:val="24"/>
        </w:rPr>
        <w:t xml:space="preserve">εκείνα τα μέτρα, έτσι ώστε αυτό να μην ξανασυμβεί. Γιατί πράγματι πρόκειται για διπλωμάτες. Πράγματι πρόκειται για δαπάνες, για τις οποίες πρέπει να βρεθεί μια λύση. Όμως, εν πάση περιπτώσει, δείχνει και την προχειρότητα. Και γι’ αυτόν τον λόγο νομίζω ότι </w:t>
      </w:r>
      <w:r>
        <w:rPr>
          <w:rFonts w:eastAsia="Times New Roman" w:cs="Times New Roman"/>
          <w:szCs w:val="24"/>
        </w:rPr>
        <w:t xml:space="preserve">θα πρέπει το Υπουργείο Εξωτερικών να λειτουργήσει με έναν άλλο τρόπο. </w:t>
      </w:r>
    </w:p>
    <w:p w14:paraId="5218D89D"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 xml:space="preserve">Ξεκινώντας δεν θα μπορούσα παρά να αναφερθώ σε αυτό το οποίο γίνεται σήμερα βέβαια με τις τροπολογίες. Η εξαίρεση γίνεται </w:t>
      </w:r>
      <w:r>
        <w:rPr>
          <w:rFonts w:eastAsia="Times New Roman" w:cs="Times New Roman"/>
          <w:szCs w:val="24"/>
        </w:rPr>
        <w:t xml:space="preserve">ουσιαστικά </w:t>
      </w:r>
      <w:r>
        <w:rPr>
          <w:rFonts w:eastAsia="Times New Roman" w:cs="Times New Roman"/>
          <w:szCs w:val="24"/>
        </w:rPr>
        <w:t>κανόνας. Γιατί αυτό συμβαίνει. Έχουμε όλο το υπουργι</w:t>
      </w:r>
      <w:r>
        <w:rPr>
          <w:rFonts w:eastAsia="Times New Roman" w:cs="Times New Roman"/>
          <w:szCs w:val="24"/>
        </w:rPr>
        <w:t xml:space="preserve">κό συμβούλιο να παρουσιάζει τροπολογίες, να μην μπορεί το Σώμα να διαβάσει αναλυτικά και να κρίνει, να αξιολογήσει, να προτείνει βελτιώσεις, αν θέλετε, να κάνει εποικοδομητική κριτική, να ψηφίσει ή να καταψηφίσει, αλλά με βάση τη </w:t>
      </w:r>
      <w:r>
        <w:rPr>
          <w:rFonts w:eastAsia="Times New Roman" w:cs="Times New Roman"/>
          <w:szCs w:val="24"/>
        </w:rPr>
        <w:lastRenderedPageBreak/>
        <w:t xml:space="preserve">συνολική </w:t>
      </w:r>
      <w:r>
        <w:rPr>
          <w:rFonts w:eastAsia="Times New Roman" w:cs="Times New Roman"/>
          <w:szCs w:val="24"/>
        </w:rPr>
        <w:t>γνώση. Καταλαβαίν</w:t>
      </w:r>
      <w:r>
        <w:rPr>
          <w:rFonts w:eastAsia="Times New Roman" w:cs="Times New Roman"/>
          <w:szCs w:val="24"/>
        </w:rPr>
        <w:t xml:space="preserve">ετε ότι αυτό δεν μπορεί να γίνει με αυτό τον τρόπο. Καταλαβαίνω ότι </w:t>
      </w:r>
      <w:r>
        <w:rPr>
          <w:rFonts w:eastAsia="Times New Roman" w:cs="Times New Roman"/>
          <w:szCs w:val="24"/>
        </w:rPr>
        <w:t xml:space="preserve">απομένουν </w:t>
      </w:r>
      <w:r>
        <w:rPr>
          <w:rFonts w:eastAsia="Times New Roman" w:cs="Times New Roman"/>
          <w:szCs w:val="24"/>
        </w:rPr>
        <w:t>λίγες μέρες πριν τελειώσει το έτος, πριν κλείσει η Βουλή. Θα μπορούσαν να κατατεθούν έστω μια μέρα νωρίτερα. Σήμερα είναι Πέμπτη. Θα μπορούσε να είναι αύριο η νομοθετική διαδικασ</w:t>
      </w:r>
      <w:r>
        <w:rPr>
          <w:rFonts w:eastAsia="Times New Roman" w:cs="Times New Roman"/>
          <w:szCs w:val="24"/>
        </w:rPr>
        <w:t xml:space="preserve">ία και να είχαμε </w:t>
      </w:r>
      <w:r>
        <w:rPr>
          <w:rFonts w:eastAsia="Times New Roman" w:cs="Times New Roman"/>
          <w:szCs w:val="24"/>
        </w:rPr>
        <w:t xml:space="preserve">τις τροπολογίες </w:t>
      </w:r>
      <w:r>
        <w:rPr>
          <w:rFonts w:eastAsia="Times New Roman" w:cs="Times New Roman"/>
          <w:szCs w:val="24"/>
        </w:rPr>
        <w:t xml:space="preserve">μια μέρα νωρίτερα. Προτείνω έναν τρόπο να συμβεί την άλλη φορά για να μπορέσουμε να </w:t>
      </w:r>
      <w:r>
        <w:rPr>
          <w:rFonts w:eastAsia="Times New Roman" w:cs="Times New Roman"/>
          <w:szCs w:val="24"/>
        </w:rPr>
        <w:t xml:space="preserve">το </w:t>
      </w:r>
      <w:r>
        <w:rPr>
          <w:rFonts w:eastAsia="Times New Roman" w:cs="Times New Roman"/>
          <w:szCs w:val="24"/>
        </w:rPr>
        <w:t xml:space="preserve">αντιμετωπίσουμε. Διότι καταλαβαίνετε ότι οι Βουλευτές δεν μπορούν να λειτουργήσουν. Από ό,τι γνωρίζω, στις 15.30΄ θα </w:t>
      </w:r>
      <w:r>
        <w:rPr>
          <w:rFonts w:eastAsia="Times New Roman" w:cs="Times New Roman"/>
          <w:szCs w:val="24"/>
        </w:rPr>
        <w:t>τελειώσει η συζήτησ</w:t>
      </w:r>
      <w:r>
        <w:rPr>
          <w:rFonts w:eastAsia="Times New Roman" w:cs="Times New Roman"/>
          <w:szCs w:val="24"/>
        </w:rPr>
        <w:t xml:space="preserve">η για </w:t>
      </w:r>
      <w:r>
        <w:rPr>
          <w:rFonts w:eastAsia="Times New Roman" w:cs="Times New Roman"/>
          <w:szCs w:val="24"/>
        </w:rPr>
        <w:t xml:space="preserve">το νομοσχέδιο και τώρα που μιλάμε κατατίθενται τροπολογίες. Τι κριτική να κάνουμε για αυτές τις τροπολογίες; Πώς να τις διαβάσουμε αναλυτικά; Θα μπορούσαν να κατατεθούν τη μια μέρα και την άλλη να συζητηθούν. Πραγματικά, η εξαίρεση γίνεται κανόνας. </w:t>
      </w:r>
    </w:p>
    <w:p w14:paraId="5218D89E"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 xml:space="preserve">Δεν ξέρω, κύριε Πρόεδρε, αν έρχονται και άλλες τροπολογίες την τελευταία ώρα. Δεν γνωρίζω. </w:t>
      </w:r>
    </w:p>
    <w:p w14:paraId="5218D89F" w14:textId="77777777" w:rsidR="00BE48FC" w:rsidRDefault="008F016C">
      <w:pPr>
        <w:spacing w:line="600" w:lineRule="auto"/>
        <w:ind w:firstLine="720"/>
        <w:jc w:val="both"/>
        <w:rPr>
          <w:rFonts w:eastAsia="Times New Roman" w:cs="Times New Roman"/>
          <w:szCs w:val="24"/>
        </w:rPr>
      </w:pPr>
      <w:r w:rsidRPr="00511F33">
        <w:rPr>
          <w:rFonts w:eastAsia="Times New Roman" w:cs="Times New Roman"/>
          <w:b/>
          <w:szCs w:val="24"/>
        </w:rPr>
        <w:t xml:space="preserve">ΠΡΟΕΔΡΕΥΩΝ (Νικήτας Κακλαμάνης): </w:t>
      </w:r>
      <w:r>
        <w:rPr>
          <w:rFonts w:eastAsia="Times New Roman" w:cs="Times New Roman"/>
          <w:szCs w:val="24"/>
        </w:rPr>
        <w:t xml:space="preserve">Είναι καθ’ οδόν. </w:t>
      </w:r>
    </w:p>
    <w:p w14:paraId="5218D8A0" w14:textId="77777777" w:rsidR="00BE48FC" w:rsidRDefault="008F016C">
      <w:pPr>
        <w:spacing w:line="600" w:lineRule="auto"/>
        <w:ind w:firstLine="720"/>
        <w:jc w:val="both"/>
        <w:rPr>
          <w:rFonts w:eastAsia="Times New Roman" w:cs="Times New Roman"/>
          <w:szCs w:val="24"/>
        </w:rPr>
      </w:pPr>
      <w:r w:rsidRPr="00DB297C">
        <w:rPr>
          <w:rFonts w:eastAsia="Times New Roman" w:cs="Times New Roman"/>
          <w:b/>
          <w:szCs w:val="24"/>
        </w:rPr>
        <w:lastRenderedPageBreak/>
        <w:t>ΑΘΑΝΑΣΙΟΣ ΘΕΟΧΑΡΟΠΟΥΛΟΣ:</w:t>
      </w:r>
      <w:r>
        <w:rPr>
          <w:rFonts w:eastAsia="Times New Roman" w:cs="Times New Roman"/>
          <w:b/>
          <w:szCs w:val="24"/>
        </w:rPr>
        <w:t xml:space="preserve"> </w:t>
      </w:r>
      <w:r>
        <w:rPr>
          <w:rFonts w:eastAsia="Times New Roman" w:cs="Times New Roman"/>
          <w:szCs w:val="24"/>
        </w:rPr>
        <w:t>Ναι, αλλά και το Προεδρείο –και δεν αναφέρομαι σε εσάς προσωπικά, αναφέρομαι στο Προεδρε</w:t>
      </w:r>
      <w:r>
        <w:rPr>
          <w:rFonts w:eastAsia="Times New Roman" w:cs="Times New Roman"/>
          <w:szCs w:val="24"/>
        </w:rPr>
        <w:t>ίο και στη Διάσκεψη των Προέδρων- θα πρέπει να βρει μια λύση σε αυτό το θέμα. Δεν μπορεί να γίνει νομοθέτηση με αυτό τον τρόπο. Στηρίζεστε στην καλή διάθεση της Αντιπολίτευσης σε αυτά τα ζητήματα. Στο ότι κάθεται, συζητάει και προσπαθεί να δει. Γιατί πρόκε</w:t>
      </w:r>
      <w:r>
        <w:rPr>
          <w:rFonts w:eastAsia="Times New Roman" w:cs="Times New Roman"/>
          <w:szCs w:val="24"/>
        </w:rPr>
        <w:t xml:space="preserve">ιται για εργαζομένους, πρόκειται για ανθρώπους, για ανάγκες. Όμως, δεν μπορούμε να προχωρήσουμε έτσι. Το λέω με την έμφαση που μπορώ να το πω. Και νομίζω ότι τουλάχιστον σε αυτό πρέπει να συνεννοηθούμε για την επόμενη φορά. Αλλά το λέμε εδώ και τρεισήμισι </w:t>
      </w:r>
      <w:r>
        <w:rPr>
          <w:rFonts w:eastAsia="Times New Roman" w:cs="Times New Roman"/>
          <w:szCs w:val="24"/>
        </w:rPr>
        <w:t xml:space="preserve">χρόνια τώρα και δεν έχουμε βρει λύση. </w:t>
      </w:r>
    </w:p>
    <w:p w14:paraId="5218D8A1"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Έρχομαι στο θέμα του προσφυγικού. Συζητάμε σήμερα ένα νομοσχέδιο, το οποίο μπαίνει σε ένα γενικότερο πλάνο ενός προσφυγικού ζητήματος που ταλανίζει τη χώρα μας και την Ευρωπαϊκή Ένωση. Και προτού ξεκινήσω</w:t>
      </w:r>
      <w:r>
        <w:rPr>
          <w:rFonts w:eastAsia="Times New Roman" w:cs="Times New Roman"/>
          <w:szCs w:val="24"/>
        </w:rPr>
        <w:t>,</w:t>
      </w:r>
      <w:r>
        <w:rPr>
          <w:rFonts w:eastAsia="Times New Roman" w:cs="Times New Roman"/>
          <w:szCs w:val="24"/>
        </w:rPr>
        <w:t xml:space="preserve"> θα ήθελα να</w:t>
      </w:r>
      <w:r>
        <w:rPr>
          <w:rFonts w:eastAsia="Times New Roman" w:cs="Times New Roman"/>
          <w:szCs w:val="24"/>
        </w:rPr>
        <w:t xml:space="preserve"> πω </w:t>
      </w:r>
      <w:r>
        <w:rPr>
          <w:rFonts w:eastAsia="Times New Roman" w:cs="Times New Roman"/>
          <w:szCs w:val="24"/>
        </w:rPr>
        <w:t xml:space="preserve">πρωτίστως </w:t>
      </w:r>
      <w:r>
        <w:rPr>
          <w:rFonts w:eastAsia="Times New Roman" w:cs="Times New Roman"/>
          <w:szCs w:val="24"/>
        </w:rPr>
        <w:t xml:space="preserve">ότι </w:t>
      </w:r>
      <w:r>
        <w:rPr>
          <w:rFonts w:eastAsia="Times New Roman" w:cs="Times New Roman"/>
          <w:szCs w:val="24"/>
        </w:rPr>
        <w:t>το προσφυγικό</w:t>
      </w:r>
      <w:r>
        <w:rPr>
          <w:rFonts w:eastAsia="Times New Roman" w:cs="Times New Roman"/>
          <w:szCs w:val="24"/>
        </w:rPr>
        <w:t xml:space="preserve"> δεν πρόκειται να λυθεί από κανέναν μόνο του</w:t>
      </w:r>
      <w:r>
        <w:rPr>
          <w:rFonts w:eastAsia="Times New Roman" w:cs="Times New Roman"/>
          <w:szCs w:val="24"/>
        </w:rPr>
        <w:t>,</w:t>
      </w:r>
      <w:r>
        <w:rPr>
          <w:rFonts w:eastAsia="Times New Roman" w:cs="Times New Roman"/>
          <w:szCs w:val="24"/>
        </w:rPr>
        <w:t xml:space="preserve"> όταν μιλάμε για την Ευρώπη. Δηλαδή, να ξεκαθαρίσουμε μεταξύ μας ότι αν η Ευρώπη δεν αποφασίσει την κοινή </w:t>
      </w:r>
      <w:r>
        <w:rPr>
          <w:rFonts w:eastAsia="Times New Roman" w:cs="Times New Roman"/>
          <w:szCs w:val="24"/>
        </w:rPr>
        <w:lastRenderedPageBreak/>
        <w:t xml:space="preserve">αντιμετώπιση του προσφυγικού και </w:t>
      </w:r>
      <w:r>
        <w:rPr>
          <w:rFonts w:eastAsia="Times New Roman" w:cs="Times New Roman"/>
          <w:szCs w:val="24"/>
        </w:rPr>
        <w:t xml:space="preserve">δεν </w:t>
      </w:r>
      <w:r>
        <w:rPr>
          <w:rFonts w:eastAsia="Times New Roman" w:cs="Times New Roman"/>
          <w:szCs w:val="24"/>
        </w:rPr>
        <w:t>στηριχθεί στις ευρωπαϊκές αρχές και α</w:t>
      </w:r>
      <w:r>
        <w:rPr>
          <w:rFonts w:eastAsia="Times New Roman" w:cs="Times New Roman"/>
          <w:szCs w:val="24"/>
        </w:rPr>
        <w:t>ξίες, και συνεπώς να μην πετάει το πρόβλημα στις χώρες της Νότιας Ευρώπης για παράδειγμα, στην Ελλάδα και στην Ιταλία, δεν θα μπορέσει να επιλυθεί το πρόβλημα. Χρειάζεται κοινή αντιμετώπιση του προσφυγικού, να σταθούμε απέναντι στις διμερείς συμφωνίες. Γι’</w:t>
      </w:r>
      <w:r>
        <w:rPr>
          <w:rFonts w:eastAsia="Times New Roman" w:cs="Times New Roman"/>
          <w:szCs w:val="24"/>
        </w:rPr>
        <w:t xml:space="preserve"> </w:t>
      </w:r>
      <w:r>
        <w:rPr>
          <w:rFonts w:eastAsia="Times New Roman" w:cs="Times New Roman"/>
          <w:szCs w:val="24"/>
        </w:rPr>
        <w:t xml:space="preserve">αυτό και </w:t>
      </w:r>
      <w:r>
        <w:rPr>
          <w:rFonts w:eastAsia="Times New Roman" w:cs="Times New Roman"/>
          <w:szCs w:val="24"/>
        </w:rPr>
        <w:t>είπα ότι δεν επιτρέπονται διμερείς συμφωνίες σε αυτά τα προβλήματα, σε αυτά τα θέματα, παρά μόνο κοινή αντιμετώπιση. Θα πρέπει να αναθεωρηθεί η Συνθήκη του Δουβλίνου και να γίνουν όλες εκείνες οι ενέργειες που θα κατοχυρώσουν ουσιαστικά την κοινή</w:t>
      </w:r>
      <w:r>
        <w:rPr>
          <w:rFonts w:eastAsia="Times New Roman" w:cs="Times New Roman"/>
          <w:szCs w:val="24"/>
        </w:rPr>
        <w:t xml:space="preserve"> ευρωπαϊκή πορεία. Και αν είχε αντιμετωπιστεί ή εάν αντιμετωπίζεται ως ευρωπαϊκό, δεν είναι και τεράστιο. Τα νούμερα σε επίπεδο Ευρωπαϊκής Ένωσης δεν είναι τεράστια. Αλλά, δυστυχώς, δεν αντιμετωπίζεται με αυτό τον τρόπο. Το ρίχνουν στις χώρες της </w:t>
      </w:r>
      <w:r>
        <w:rPr>
          <w:rFonts w:eastAsia="Times New Roman" w:cs="Times New Roman"/>
          <w:szCs w:val="24"/>
        </w:rPr>
        <w:t xml:space="preserve">νότιας </w:t>
      </w:r>
      <w:r>
        <w:rPr>
          <w:rFonts w:eastAsia="Times New Roman" w:cs="Times New Roman"/>
          <w:szCs w:val="24"/>
        </w:rPr>
        <w:t>Ευ</w:t>
      </w:r>
      <w:r>
        <w:rPr>
          <w:rFonts w:eastAsia="Times New Roman" w:cs="Times New Roman"/>
          <w:szCs w:val="24"/>
        </w:rPr>
        <w:t xml:space="preserve">ρώπης. Στη χώρα μας τώρα δεν θα πρέπει να ρίχνουν στα νησιά το αντίστοιχο, όπως ακριβώς συμβαίνει στην Ευρωπαϊκή Ένωση, που το ρίχνουν στις χώρες του Νότου. Άρα, και εδώ θα πρέπει να βρούμε έναν τρόπο αντιμετώπισης. Και βεβαίως, σε αυτό νομίζω ότι μπορούν </w:t>
      </w:r>
      <w:r>
        <w:rPr>
          <w:rFonts w:eastAsia="Times New Roman" w:cs="Times New Roman"/>
          <w:szCs w:val="24"/>
        </w:rPr>
        <w:t xml:space="preserve">να γίνουν πολλά. </w:t>
      </w:r>
    </w:p>
    <w:p w14:paraId="5218D8A2"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lastRenderedPageBreak/>
        <w:t xml:space="preserve">Πρόσφατα επισκέφθηκα τη Χίο, κύριε Υπουργέ, και τη Μόρια πιο πριν. Θέλω να πω ότι αυτό που συμβαίνει εκεί γενικά –καταλαβαίνω ότι γίνονται προσπάθειες- δεν τιμά όχι τη χώρα μας, δεν τιμά την Ευρωπαϊκή Ένωση. Και εννοώ ο τρόπος, το πώς </w:t>
      </w:r>
      <w:r>
        <w:rPr>
          <w:rFonts w:eastAsia="Times New Roman" w:cs="Times New Roman"/>
          <w:szCs w:val="24"/>
        </w:rPr>
        <w:t>είναι μικρά παιδιά ασυνόδευτα, μετανάστες και πρόσφυγες μαζί από άλλες χώρες, από διάφορους πολιτισμούς. Θα πρέπει να βρεθεί ένας τρόπος διαχείρισης του προσφυγικού, που να είναι και κοινωνικά δίκαιος. Και δεν συμβαίνει αυτή</w:t>
      </w:r>
      <w:r>
        <w:rPr>
          <w:rFonts w:eastAsia="Times New Roman" w:cs="Times New Roman"/>
          <w:szCs w:val="24"/>
        </w:rPr>
        <w:t>ν</w:t>
      </w:r>
      <w:r>
        <w:rPr>
          <w:rFonts w:eastAsia="Times New Roman" w:cs="Times New Roman"/>
          <w:szCs w:val="24"/>
        </w:rPr>
        <w:t xml:space="preserve"> την στιγμή. </w:t>
      </w:r>
    </w:p>
    <w:p w14:paraId="5218D8A3"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Έρχομαι στα συγκε</w:t>
      </w:r>
      <w:r>
        <w:rPr>
          <w:rFonts w:eastAsia="Times New Roman" w:cs="Times New Roman"/>
          <w:szCs w:val="24"/>
        </w:rPr>
        <w:t xml:space="preserve">κριμένα θέματα του νομοσχεδίου. Και επείγουσες οι ρυθμίσεις, λοιπόν, αλλά και με τη διαδικασία του κατεπείγοντος το νομοσχέδιο. Γιατί δεν πρόκειται μόνο για τις τροπολογίες </w:t>
      </w:r>
      <w:r>
        <w:rPr>
          <w:rFonts w:eastAsia="Times New Roman" w:cs="Times New Roman"/>
          <w:szCs w:val="24"/>
        </w:rPr>
        <w:t xml:space="preserve">και </w:t>
      </w:r>
      <w:r>
        <w:rPr>
          <w:rFonts w:eastAsia="Times New Roman" w:cs="Times New Roman"/>
          <w:szCs w:val="24"/>
        </w:rPr>
        <w:t>για το κατεπείγον του ίδιου του νομοσχεδίου. Συζητάμε σήμερα δύο νομοσχέδια</w:t>
      </w:r>
      <w:r>
        <w:rPr>
          <w:rFonts w:eastAsia="Times New Roman" w:cs="Times New Roman"/>
          <w:szCs w:val="24"/>
        </w:rPr>
        <w:t>,</w:t>
      </w:r>
      <w:r>
        <w:rPr>
          <w:rFonts w:eastAsia="Times New Roman" w:cs="Times New Roman"/>
          <w:szCs w:val="24"/>
        </w:rPr>
        <w:t xml:space="preserve"> πρ</w:t>
      </w:r>
      <w:r>
        <w:rPr>
          <w:rFonts w:eastAsia="Times New Roman" w:cs="Times New Roman"/>
          <w:szCs w:val="24"/>
        </w:rPr>
        <w:t>ωί και απόγευμα</w:t>
      </w:r>
      <w:r>
        <w:rPr>
          <w:rFonts w:eastAsia="Times New Roman" w:cs="Times New Roman"/>
          <w:szCs w:val="24"/>
        </w:rPr>
        <w:t>,</w:t>
      </w:r>
      <w:r>
        <w:rPr>
          <w:rFonts w:eastAsia="Times New Roman" w:cs="Times New Roman"/>
          <w:szCs w:val="24"/>
        </w:rPr>
        <w:t xml:space="preserve"> με τη μορφή του κατεπείγοντος και ενώ πρόκειται για σοβαρά ζητήματα. Η διαχείριση των μεταναστευτικών ροών αποτελεί ουσιαστικά τον καθρέφτη της αναποτελεσματικότητας της Κυβέρνησης. Για μια ακόμη φορά οι διακηρύξεις </w:t>
      </w:r>
      <w:r>
        <w:rPr>
          <w:rFonts w:eastAsia="Times New Roman" w:cs="Times New Roman"/>
          <w:szCs w:val="24"/>
        </w:rPr>
        <w:t xml:space="preserve">σας </w:t>
      </w:r>
      <w:r>
        <w:rPr>
          <w:rFonts w:eastAsia="Times New Roman" w:cs="Times New Roman"/>
          <w:szCs w:val="24"/>
        </w:rPr>
        <w:t xml:space="preserve">έχουν διαψευστεί. </w:t>
      </w:r>
    </w:p>
    <w:p w14:paraId="5218D8A4"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lastRenderedPageBreak/>
        <w:t xml:space="preserve">Κατά τη συζήτηση του νομοσχεδίου στην αρμόδια </w:t>
      </w:r>
      <w:r>
        <w:rPr>
          <w:rFonts w:eastAsia="Times New Roman" w:cs="Times New Roman"/>
          <w:szCs w:val="24"/>
        </w:rPr>
        <w:t xml:space="preserve">επιτροπή </w:t>
      </w:r>
      <w:r>
        <w:rPr>
          <w:rFonts w:eastAsia="Times New Roman" w:cs="Times New Roman"/>
          <w:szCs w:val="24"/>
        </w:rPr>
        <w:t>της Βουλής, χαρακτηρίσατε το νομοσχέδιο ως νομοσχέδιο που προχωρά σε διάφορες τακτοποιήσεις. Τι ακριβώς, όμως, τακτοποιεί έστω και την τελευταία ώρα; Τακτοποιεί εκκρεμότητες; Έχει γίνει αναλυτική παρου</w:t>
      </w:r>
      <w:r>
        <w:rPr>
          <w:rFonts w:eastAsia="Times New Roman" w:cs="Times New Roman"/>
          <w:szCs w:val="24"/>
        </w:rPr>
        <w:t xml:space="preserve">σίαση και από τον εισηγητή, τον κ. Παπαθεοδώρου, και σήμερα και στις επιτροπές. Δεν θα μπω σε όλα αυτά. Αλλά το πρόβλημα είναι ότι με τις προτεινόμενες διατάξεις υπάρχει κίνδυνος ουσιαστικά να μην επιλύσουμε πάλι τα προβλήματα τα οποία έχουμε μπροστά μας. </w:t>
      </w:r>
    </w:p>
    <w:p w14:paraId="5218D8A5"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Θα μπορούσα να αναφέρω πολλά παραδείγματα, όπως για παράδειγμα ότι νομιμοποιούνται και μπορούν να καταβληθούν τα ποσά για τις μισθώσεις που υπογράφτηκαν και πραγματοποιήθηκαν από το Υπουργείο Εσωτερικών μέχρι τη δημοσίευση του εν λόγω νόμου. Ουσιαστικά τέ</w:t>
      </w:r>
      <w:r>
        <w:rPr>
          <w:rFonts w:eastAsia="Times New Roman" w:cs="Times New Roman"/>
          <w:szCs w:val="24"/>
        </w:rPr>
        <w:t>τοιες τακτοποιήσεις κάνει το νομοσχέδιο, πολλές από τις οποίες έρχονται στα όρια με το εθνικό και το ενωσιακό δίκαιο. Δεν αμφισβητεί κανείς ότι το δημόσιο οφείλει έγκαιρα να αποπληρώνει τις ληξιπρόθεσμες οφειλές του. Από πότε, όμως; Από πάντα; Και εδώ χρει</w:t>
      </w:r>
      <w:r>
        <w:rPr>
          <w:rFonts w:eastAsia="Times New Roman" w:cs="Times New Roman"/>
          <w:szCs w:val="24"/>
        </w:rPr>
        <w:t xml:space="preserve">άζεται μια </w:t>
      </w:r>
      <w:r>
        <w:rPr>
          <w:rFonts w:eastAsia="Times New Roman" w:cs="Times New Roman"/>
          <w:szCs w:val="24"/>
        </w:rPr>
        <w:lastRenderedPageBreak/>
        <w:t>συζήτηση. Πώς, και με ποιους όρους υπογράφηκαν όλες οι συμβάσεις; Παραμένει άγνωστο. Ας σημειωθεί δε ότι στην Έκθεση του Γενικού Λογιστηρίου του Κράτους δεν υπάρχει καν εκτίμηση της εν λόγω δαπάνης. Προβλέπετε, κατά παρέκκλιση των κείμενων διατά</w:t>
      </w:r>
      <w:r>
        <w:rPr>
          <w:rFonts w:eastAsia="Times New Roman" w:cs="Times New Roman"/>
          <w:szCs w:val="24"/>
        </w:rPr>
        <w:t>ξεων, αποσπάσεις προσωπικού και ούτω καθ’ εξής, διάφορα ζητήματα.</w:t>
      </w:r>
    </w:p>
    <w:p w14:paraId="5218D8A6"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 xml:space="preserve">Δεν πρόκειται, όμως, το προσφυγικό να αντιμετωπιστεί με μια λογική </w:t>
      </w:r>
      <w:r>
        <w:rPr>
          <w:rFonts w:eastAsia="Times New Roman" w:cs="Times New Roman"/>
          <w:szCs w:val="24"/>
          <w:lang w:val="en-US"/>
        </w:rPr>
        <w:t>business</w:t>
      </w:r>
      <w:r w:rsidRPr="00F80A10">
        <w:rPr>
          <w:rFonts w:eastAsia="Times New Roman" w:cs="Times New Roman"/>
          <w:szCs w:val="24"/>
        </w:rPr>
        <w:t xml:space="preserve"> </w:t>
      </w:r>
      <w:r>
        <w:rPr>
          <w:rFonts w:eastAsia="Times New Roman" w:cs="Times New Roman"/>
          <w:szCs w:val="24"/>
          <w:lang w:val="en-US"/>
        </w:rPr>
        <w:t>as</w:t>
      </w:r>
      <w:r w:rsidRPr="00F80A10">
        <w:rPr>
          <w:rFonts w:eastAsia="Times New Roman" w:cs="Times New Roman"/>
          <w:szCs w:val="24"/>
        </w:rPr>
        <w:t xml:space="preserve"> </w:t>
      </w:r>
      <w:r>
        <w:rPr>
          <w:rFonts w:eastAsia="Times New Roman" w:cs="Times New Roman"/>
          <w:szCs w:val="24"/>
          <w:lang w:val="en-US"/>
        </w:rPr>
        <w:t>usual</w:t>
      </w:r>
      <w:r>
        <w:rPr>
          <w:rFonts w:eastAsia="Times New Roman" w:cs="Times New Roman"/>
          <w:szCs w:val="24"/>
        </w:rPr>
        <w:t>. Διότι νομίζω ότι έτσι λειτουργ</w:t>
      </w:r>
      <w:r>
        <w:rPr>
          <w:rFonts w:eastAsia="Times New Roman" w:cs="Times New Roman"/>
          <w:szCs w:val="24"/>
        </w:rPr>
        <w:t>είτε</w:t>
      </w:r>
      <w:r>
        <w:rPr>
          <w:rFonts w:eastAsia="Times New Roman" w:cs="Times New Roman"/>
          <w:szCs w:val="24"/>
        </w:rPr>
        <w:t xml:space="preserve"> σήμερα: Ρυθμίζε</w:t>
      </w:r>
      <w:r>
        <w:rPr>
          <w:rFonts w:eastAsia="Times New Roman" w:cs="Times New Roman"/>
          <w:szCs w:val="24"/>
        </w:rPr>
        <w:t>τε</w:t>
      </w:r>
      <w:r>
        <w:rPr>
          <w:rFonts w:eastAsia="Times New Roman" w:cs="Times New Roman"/>
          <w:szCs w:val="24"/>
        </w:rPr>
        <w:t>, τακτοποιε</w:t>
      </w:r>
      <w:r>
        <w:rPr>
          <w:rFonts w:eastAsia="Times New Roman" w:cs="Times New Roman"/>
          <w:szCs w:val="24"/>
        </w:rPr>
        <w:t>ίτε</w:t>
      </w:r>
      <w:r>
        <w:rPr>
          <w:rFonts w:eastAsia="Times New Roman" w:cs="Times New Roman"/>
          <w:szCs w:val="24"/>
        </w:rPr>
        <w:t xml:space="preserve"> καταστάσεις, δαπάνες, ενώ δεν μπορούμ</w:t>
      </w:r>
      <w:r>
        <w:rPr>
          <w:rFonts w:eastAsia="Times New Roman" w:cs="Times New Roman"/>
          <w:szCs w:val="24"/>
        </w:rPr>
        <w:t xml:space="preserve">ε να συζητήσουμε ουσιαστικά, να δούμε αν συμφωνούμε, εν πάση περιπτώσει, στο </w:t>
      </w:r>
      <w:r>
        <w:rPr>
          <w:rFonts w:eastAsia="Times New Roman" w:cs="Times New Roman"/>
          <w:szCs w:val="24"/>
        </w:rPr>
        <w:t xml:space="preserve">πως </w:t>
      </w:r>
      <w:r>
        <w:rPr>
          <w:rFonts w:eastAsia="Times New Roman" w:cs="Times New Roman"/>
          <w:szCs w:val="24"/>
        </w:rPr>
        <w:t xml:space="preserve">αντιμετωπίζεται το προσφυγικό και το μεταναστευτικό, γιατί είναι διαφορετικό και θέλει διάκριση. Και εδώ δεν υπάρχει αυτή η διάκριση σε επίπεδο πολιτικής για να μπορέσουμε να </w:t>
      </w:r>
      <w:r>
        <w:rPr>
          <w:rFonts w:eastAsia="Times New Roman" w:cs="Times New Roman"/>
          <w:szCs w:val="24"/>
        </w:rPr>
        <w:t xml:space="preserve">το λύσουμε. Χρειάζεται σε εθνικό επιτέλους επίπεδο, αλλά βέβαια και σε διεθνές, να ληφθούν πρωτοβουλίες. </w:t>
      </w:r>
    </w:p>
    <w:p w14:paraId="5218D8A7"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 xml:space="preserve">Και όπως είπα, οι διμερείς συμφωνίες είναι σε αρνητική κατεύθυνση, κύριε Υπουργέ. Θα ήθελα σε αυτό την άποψη και </w:t>
      </w:r>
      <w:r>
        <w:rPr>
          <w:rFonts w:eastAsia="Times New Roman" w:cs="Times New Roman"/>
          <w:szCs w:val="24"/>
        </w:rPr>
        <w:lastRenderedPageBreak/>
        <w:t>τη δική σας, της Κυβέρνησής σας. Διότ</w:t>
      </w:r>
      <w:r>
        <w:rPr>
          <w:rFonts w:eastAsia="Times New Roman" w:cs="Times New Roman"/>
          <w:szCs w:val="24"/>
        </w:rPr>
        <w:t>ι κάποια στιγμή υπογράψατε αυτές τις διμερείς συμφωνίες, εννοώ ότι συμφωνήσατε, εν πάση περιπτώσει, μετά από ένα συμβούλιο στην Ευρωπαϊκή Ένωση. Το ζήτημα είναι κατά τη γνώμη μου λάθος. Δεν πρέπει η χώρα μας να συμφωνήσει ποτέ σε οποιαδήποτε διμερή συμφωνί</w:t>
      </w:r>
      <w:r>
        <w:rPr>
          <w:rFonts w:eastAsia="Times New Roman" w:cs="Times New Roman"/>
          <w:szCs w:val="24"/>
        </w:rPr>
        <w:t xml:space="preserve">α. Θα πρέπει το θέμα αυτό να λυθεί καθαρά ευρωπαϊκά και κάθε φορά που θα έρχεται το ζήτημα των διμερών συμφωνιών, η χώρα μας να στέκεται απέναντι. </w:t>
      </w:r>
    </w:p>
    <w:p w14:paraId="5218D8A8"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Κλείνοντας, θα ήθελα να αναφερθώ σε ένα θέμα που είναι στην επικαιρότητα αυτές τις μέρες, αλλά δυστυχώς η Βο</w:t>
      </w:r>
      <w:r>
        <w:rPr>
          <w:rFonts w:eastAsia="Times New Roman" w:cs="Times New Roman"/>
          <w:szCs w:val="24"/>
        </w:rPr>
        <w:t xml:space="preserve">υλή κλείνει και δεν θα μπορέσουμε να το συζητήσουμε τις επόμενες ημέρες. Αναφέρομαι στο θέμα της παιδείας. Αυτό το οποίο συμβαίνει με την παιδεία πραγματικά ξεπερνά τη λογική. Κάθε μέρα </w:t>
      </w:r>
      <w:r>
        <w:rPr>
          <w:rFonts w:eastAsia="Times New Roman" w:cs="Times New Roman"/>
          <w:szCs w:val="24"/>
        </w:rPr>
        <w:t>ερχόμαστε αντιμέτωποι με</w:t>
      </w:r>
      <w:r>
        <w:rPr>
          <w:rFonts w:eastAsia="Times New Roman" w:cs="Times New Roman"/>
          <w:szCs w:val="24"/>
        </w:rPr>
        <w:t xml:space="preserve"> διαφορετικές ανακοινώσεις για τις πανελλαδικέ</w:t>
      </w:r>
      <w:r>
        <w:rPr>
          <w:rFonts w:eastAsia="Times New Roman" w:cs="Times New Roman"/>
          <w:szCs w:val="24"/>
        </w:rPr>
        <w:t xml:space="preserve">ς εξετάσεις. Τώρα που μιλάμε τα παιδιά της Β΄ </w:t>
      </w:r>
      <w:r>
        <w:rPr>
          <w:rFonts w:eastAsia="Times New Roman" w:cs="Times New Roman"/>
          <w:szCs w:val="24"/>
        </w:rPr>
        <w:t xml:space="preserve">λυκείου </w:t>
      </w:r>
      <w:r>
        <w:rPr>
          <w:rFonts w:eastAsia="Times New Roman" w:cs="Times New Roman"/>
          <w:szCs w:val="24"/>
        </w:rPr>
        <w:t xml:space="preserve">δεν ξέρουν αν θα δώσουν, για παράδειγμα, </w:t>
      </w:r>
      <w:r>
        <w:rPr>
          <w:rFonts w:eastAsia="Times New Roman" w:cs="Times New Roman"/>
          <w:szCs w:val="24"/>
        </w:rPr>
        <w:t xml:space="preserve">εξετάσεις στα </w:t>
      </w:r>
      <w:r>
        <w:rPr>
          <w:rFonts w:eastAsia="Times New Roman" w:cs="Times New Roman"/>
          <w:szCs w:val="24"/>
        </w:rPr>
        <w:t xml:space="preserve">λατινικά </w:t>
      </w:r>
      <w:r>
        <w:rPr>
          <w:rFonts w:eastAsia="Times New Roman" w:cs="Times New Roman"/>
          <w:szCs w:val="24"/>
        </w:rPr>
        <w:t xml:space="preserve">ή </w:t>
      </w:r>
      <w:r>
        <w:rPr>
          <w:rFonts w:eastAsia="Times New Roman" w:cs="Times New Roman"/>
          <w:szCs w:val="24"/>
        </w:rPr>
        <w:t xml:space="preserve">την </w:t>
      </w:r>
      <w:r>
        <w:rPr>
          <w:rFonts w:eastAsia="Times New Roman" w:cs="Times New Roman"/>
          <w:szCs w:val="24"/>
        </w:rPr>
        <w:t>κοινωνιολογία</w:t>
      </w:r>
      <w:r>
        <w:rPr>
          <w:rFonts w:eastAsia="Times New Roman" w:cs="Times New Roman"/>
          <w:szCs w:val="24"/>
        </w:rPr>
        <w:t>. Επίσης, δεν γνωρίζουμε ποιο τελικά θα είναι το σύστημα</w:t>
      </w:r>
      <w:r>
        <w:rPr>
          <w:rFonts w:eastAsia="Times New Roman" w:cs="Times New Roman"/>
          <w:szCs w:val="24"/>
        </w:rPr>
        <w:t xml:space="preserve"> εξετάσεων</w:t>
      </w:r>
      <w:r>
        <w:rPr>
          <w:rFonts w:eastAsia="Times New Roman" w:cs="Times New Roman"/>
          <w:szCs w:val="24"/>
        </w:rPr>
        <w:t xml:space="preserve">. Διαβάζουμε για σχολές που θα </w:t>
      </w:r>
      <w:r>
        <w:rPr>
          <w:rFonts w:eastAsia="Times New Roman" w:cs="Times New Roman"/>
          <w:szCs w:val="24"/>
        </w:rPr>
        <w:t>«</w:t>
      </w:r>
      <w:r>
        <w:rPr>
          <w:rFonts w:eastAsia="Times New Roman" w:cs="Times New Roman"/>
          <w:szCs w:val="24"/>
        </w:rPr>
        <w:t>κοκκινίζουν</w:t>
      </w:r>
      <w:r>
        <w:rPr>
          <w:rFonts w:eastAsia="Times New Roman" w:cs="Times New Roman"/>
          <w:szCs w:val="24"/>
        </w:rPr>
        <w:t>»</w:t>
      </w:r>
      <w:r>
        <w:rPr>
          <w:rFonts w:eastAsia="Times New Roman" w:cs="Times New Roman"/>
          <w:szCs w:val="24"/>
        </w:rPr>
        <w:t>, για άλλ</w:t>
      </w:r>
      <w:r>
        <w:rPr>
          <w:rFonts w:eastAsia="Times New Roman" w:cs="Times New Roman"/>
          <w:szCs w:val="24"/>
        </w:rPr>
        <w:t xml:space="preserve">ες που θα </w:t>
      </w:r>
      <w:r>
        <w:rPr>
          <w:rFonts w:eastAsia="Times New Roman" w:cs="Times New Roman"/>
          <w:szCs w:val="24"/>
        </w:rPr>
        <w:t>«</w:t>
      </w:r>
      <w:r>
        <w:rPr>
          <w:rFonts w:eastAsia="Times New Roman" w:cs="Times New Roman"/>
          <w:szCs w:val="24"/>
        </w:rPr>
        <w:t>πρασινίζουν</w:t>
      </w:r>
      <w:r>
        <w:rPr>
          <w:rFonts w:eastAsia="Times New Roman" w:cs="Times New Roman"/>
          <w:szCs w:val="24"/>
        </w:rPr>
        <w:t>»</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άλλες </w:t>
      </w:r>
      <w:r>
        <w:rPr>
          <w:rFonts w:eastAsia="Times New Roman" w:cs="Times New Roman"/>
          <w:szCs w:val="24"/>
        </w:rPr>
        <w:t xml:space="preserve">που </w:t>
      </w:r>
      <w:r>
        <w:rPr>
          <w:rFonts w:eastAsia="Times New Roman" w:cs="Times New Roman"/>
          <w:szCs w:val="24"/>
        </w:rPr>
        <w:lastRenderedPageBreak/>
        <w:t xml:space="preserve">η εισαγωγή σε αυτές θα γίνεται </w:t>
      </w:r>
      <w:r>
        <w:rPr>
          <w:rFonts w:eastAsia="Times New Roman" w:cs="Times New Roman"/>
          <w:szCs w:val="24"/>
        </w:rPr>
        <w:t xml:space="preserve">με βάση το απολυτήριο και για άλλες </w:t>
      </w:r>
      <w:r>
        <w:rPr>
          <w:rFonts w:eastAsia="Times New Roman" w:cs="Times New Roman"/>
          <w:szCs w:val="24"/>
        </w:rPr>
        <w:t xml:space="preserve">με βάση τις </w:t>
      </w:r>
      <w:r>
        <w:rPr>
          <w:rFonts w:eastAsia="Times New Roman" w:cs="Times New Roman"/>
          <w:szCs w:val="24"/>
        </w:rPr>
        <w:t>πανελλαδικές</w:t>
      </w:r>
      <w:r>
        <w:rPr>
          <w:rFonts w:eastAsia="Times New Roman" w:cs="Times New Roman"/>
          <w:szCs w:val="24"/>
        </w:rPr>
        <w:t xml:space="preserve"> εξετάσεις</w:t>
      </w:r>
      <w:r>
        <w:rPr>
          <w:rFonts w:eastAsia="Times New Roman" w:cs="Times New Roman"/>
          <w:szCs w:val="24"/>
        </w:rPr>
        <w:t xml:space="preserve">. </w:t>
      </w:r>
      <w:r>
        <w:rPr>
          <w:rFonts w:eastAsia="Times New Roman" w:cs="Times New Roman"/>
          <w:szCs w:val="24"/>
        </w:rPr>
        <w:t>Τ</w:t>
      </w:r>
      <w:r>
        <w:rPr>
          <w:rFonts w:eastAsia="Times New Roman" w:cs="Times New Roman"/>
          <w:szCs w:val="24"/>
        </w:rPr>
        <w:t>ρεις Υπουργο</w:t>
      </w:r>
      <w:r>
        <w:rPr>
          <w:rFonts w:eastAsia="Times New Roman" w:cs="Times New Roman"/>
          <w:szCs w:val="24"/>
        </w:rPr>
        <w:t>ύς</w:t>
      </w:r>
      <w:r>
        <w:rPr>
          <w:rFonts w:eastAsia="Times New Roman" w:cs="Times New Roman"/>
          <w:szCs w:val="24"/>
        </w:rPr>
        <w:t xml:space="preserve"> Παιδείας </w:t>
      </w:r>
      <w:r>
        <w:rPr>
          <w:rFonts w:eastAsia="Times New Roman" w:cs="Times New Roman"/>
          <w:szCs w:val="24"/>
        </w:rPr>
        <w:t xml:space="preserve">είχε η σημερινή </w:t>
      </w:r>
      <w:r>
        <w:rPr>
          <w:rFonts w:eastAsia="Times New Roman" w:cs="Times New Roman"/>
          <w:szCs w:val="24"/>
        </w:rPr>
        <w:t>Κυβέρνηση</w:t>
      </w:r>
      <w:r>
        <w:rPr>
          <w:rFonts w:eastAsia="Times New Roman" w:cs="Times New Roman"/>
          <w:szCs w:val="24"/>
        </w:rPr>
        <w:t>, με τον καθένα να έχει</w:t>
      </w:r>
      <w:r>
        <w:rPr>
          <w:rFonts w:eastAsia="Times New Roman" w:cs="Times New Roman"/>
          <w:szCs w:val="24"/>
        </w:rPr>
        <w:t xml:space="preserve"> διαφορετικό σχέδιο από τον προ</w:t>
      </w:r>
      <w:r>
        <w:rPr>
          <w:rFonts w:eastAsia="Times New Roman" w:cs="Times New Roman"/>
          <w:szCs w:val="24"/>
        </w:rPr>
        <w:t>κάτοχό</w:t>
      </w:r>
      <w:r>
        <w:rPr>
          <w:rFonts w:eastAsia="Times New Roman" w:cs="Times New Roman"/>
          <w:szCs w:val="24"/>
        </w:rPr>
        <w:t xml:space="preserve"> του</w:t>
      </w:r>
      <w:r>
        <w:rPr>
          <w:rFonts w:eastAsia="Times New Roman" w:cs="Times New Roman"/>
          <w:szCs w:val="24"/>
        </w:rPr>
        <w:t xml:space="preserve">. Δεν </w:t>
      </w:r>
      <w:r>
        <w:rPr>
          <w:rFonts w:eastAsia="Times New Roman" w:cs="Times New Roman"/>
          <w:szCs w:val="24"/>
        </w:rPr>
        <w:t xml:space="preserve">υπάρχει καν </w:t>
      </w:r>
      <w:r>
        <w:rPr>
          <w:rFonts w:eastAsia="Times New Roman" w:cs="Times New Roman"/>
          <w:szCs w:val="24"/>
        </w:rPr>
        <w:t xml:space="preserve">το ίδιο </w:t>
      </w:r>
      <w:r>
        <w:rPr>
          <w:rFonts w:eastAsia="Times New Roman" w:cs="Times New Roman"/>
          <w:szCs w:val="24"/>
        </w:rPr>
        <w:t xml:space="preserve">σχέδιο </w:t>
      </w:r>
      <w:r>
        <w:rPr>
          <w:rFonts w:eastAsia="Times New Roman" w:cs="Times New Roman"/>
          <w:szCs w:val="24"/>
        </w:rPr>
        <w:t>μέσα στην Κυβέρνηση</w:t>
      </w:r>
      <w:r>
        <w:rPr>
          <w:rFonts w:eastAsia="Times New Roman" w:cs="Times New Roman"/>
          <w:szCs w:val="24"/>
        </w:rPr>
        <w:t xml:space="preserve"> στο θέμα της παιδείας. </w:t>
      </w:r>
    </w:p>
    <w:p w14:paraId="5218D8A9"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 xml:space="preserve">Επιτέλους πρέπει να δούμε </w:t>
      </w:r>
      <w:r>
        <w:rPr>
          <w:rFonts w:eastAsia="Times New Roman" w:cs="Times New Roman"/>
          <w:szCs w:val="24"/>
        </w:rPr>
        <w:t xml:space="preserve">πως </w:t>
      </w:r>
      <w:r>
        <w:rPr>
          <w:rFonts w:eastAsia="Times New Roman" w:cs="Times New Roman"/>
          <w:szCs w:val="24"/>
        </w:rPr>
        <w:t>λύνουμε το συγκεκριμένο θέμα. Δεν μπορεί εδώ και τόσα χρόνια -γιατί αυτό είναι και διαχρονικό ζήτημα, δεν είναι μόνο αυτής της Κυβέρνησης- να έρχεται</w:t>
      </w:r>
      <w:r>
        <w:rPr>
          <w:rFonts w:eastAsia="Times New Roman" w:cs="Times New Roman"/>
          <w:szCs w:val="24"/>
        </w:rPr>
        <w:t xml:space="preserve"> ο κάθε Υπουργός Παιδείας και το μόνο που λέει να είναι ότι θα αλλάξει το σύστημα των πανελλαδικών και να πηγαίνουμε από τέσσερα, σε έξι και ξανά πίσω σε οκτώ μαθήματα. Δεν γίνεται. Ακούσαμε πάλι </w:t>
      </w:r>
      <w:r>
        <w:rPr>
          <w:rFonts w:eastAsia="Times New Roman" w:cs="Times New Roman"/>
          <w:szCs w:val="24"/>
        </w:rPr>
        <w:t xml:space="preserve">τις ίδιες διακηρύξεις </w:t>
      </w:r>
      <w:r>
        <w:rPr>
          <w:rFonts w:eastAsia="Times New Roman" w:cs="Times New Roman"/>
          <w:szCs w:val="24"/>
        </w:rPr>
        <w:t>για προσλήψεις</w:t>
      </w:r>
      <w:r>
        <w:rPr>
          <w:rFonts w:eastAsia="Times New Roman" w:cs="Times New Roman"/>
          <w:szCs w:val="24"/>
        </w:rPr>
        <w:t>, όπως για τ</w:t>
      </w:r>
      <w:r>
        <w:rPr>
          <w:rFonts w:eastAsia="Times New Roman" w:cs="Times New Roman"/>
          <w:szCs w:val="24"/>
        </w:rPr>
        <w:t>έσσερις χιλι</w:t>
      </w:r>
      <w:r>
        <w:rPr>
          <w:rFonts w:eastAsia="Times New Roman" w:cs="Times New Roman"/>
          <w:szCs w:val="24"/>
        </w:rPr>
        <w:t>άδες πεντακόσιες</w:t>
      </w:r>
      <w:r>
        <w:rPr>
          <w:rFonts w:eastAsia="Times New Roman" w:cs="Times New Roman"/>
          <w:szCs w:val="24"/>
        </w:rPr>
        <w:t xml:space="preserve"> προσλήψεις καθηγητών της ειδικής αγωγής τον επόμενο χρόνο</w:t>
      </w:r>
      <w:r>
        <w:rPr>
          <w:rFonts w:eastAsia="Times New Roman" w:cs="Times New Roman"/>
          <w:szCs w:val="24"/>
        </w:rPr>
        <w:t>. Τόσο καιρό η ίδια κοροϊδία</w:t>
      </w:r>
      <w:r>
        <w:rPr>
          <w:rFonts w:eastAsia="Times New Roman" w:cs="Times New Roman"/>
          <w:szCs w:val="24"/>
        </w:rPr>
        <w:t xml:space="preserve"> και μάλιστα για </w:t>
      </w:r>
      <w:r>
        <w:rPr>
          <w:rFonts w:eastAsia="Times New Roman" w:cs="Times New Roman"/>
          <w:szCs w:val="24"/>
        </w:rPr>
        <w:t>τώρα, το 2019</w:t>
      </w:r>
      <w:r>
        <w:rPr>
          <w:rFonts w:eastAsia="Times New Roman" w:cs="Times New Roman"/>
          <w:szCs w:val="24"/>
        </w:rPr>
        <w:t xml:space="preserve"> μετά τις εκλογές</w:t>
      </w:r>
      <w:r>
        <w:rPr>
          <w:rFonts w:eastAsia="Times New Roman" w:cs="Times New Roman"/>
          <w:szCs w:val="24"/>
        </w:rPr>
        <w:t xml:space="preserve">. Για να έρθουμε μετά στην επόμενη κυβέρνηση. Μα, δεν γίνονται αυτά. Και μάλιστα, εκτός </w:t>
      </w:r>
      <w:r>
        <w:rPr>
          <w:rFonts w:eastAsia="Times New Roman" w:cs="Times New Roman"/>
          <w:szCs w:val="24"/>
        </w:rPr>
        <w:t xml:space="preserve">γραπτού </w:t>
      </w:r>
      <w:r>
        <w:rPr>
          <w:rFonts w:eastAsia="Times New Roman" w:cs="Times New Roman"/>
          <w:szCs w:val="24"/>
        </w:rPr>
        <w:t>διαγωνισμού</w:t>
      </w:r>
      <w:r>
        <w:rPr>
          <w:rFonts w:eastAsia="Times New Roman" w:cs="Times New Roman"/>
          <w:szCs w:val="24"/>
        </w:rPr>
        <w:t xml:space="preserve"> ΑΣΕΠ, δηλαδή μόνο με κριτήρια με βάση την επετηρίδα. </w:t>
      </w:r>
    </w:p>
    <w:p w14:paraId="5218D8AA" w14:textId="77777777" w:rsidR="00BE48FC" w:rsidRDefault="008F016C">
      <w:pPr>
        <w:spacing w:line="600" w:lineRule="auto"/>
        <w:ind w:firstLine="720"/>
        <w:jc w:val="both"/>
        <w:rPr>
          <w:rFonts w:eastAsia="Times New Roman"/>
          <w:szCs w:val="24"/>
        </w:rPr>
      </w:pPr>
      <w:r>
        <w:rPr>
          <w:rFonts w:eastAsia="Times New Roman"/>
          <w:szCs w:val="24"/>
        </w:rPr>
        <w:lastRenderedPageBreak/>
        <w:t>Εμείς</w:t>
      </w:r>
      <w:r w:rsidRPr="00CC1BEF">
        <w:rPr>
          <w:rFonts w:eastAsia="Times New Roman"/>
          <w:szCs w:val="24"/>
        </w:rPr>
        <w:t xml:space="preserve"> λέμε </w:t>
      </w:r>
      <w:r>
        <w:rPr>
          <w:rFonts w:eastAsia="Times New Roman"/>
          <w:szCs w:val="24"/>
        </w:rPr>
        <w:t xml:space="preserve">να υπάρχει ένας συνδυασμός, να γίνονται οι αναγκαίες προσλήψεις </w:t>
      </w:r>
      <w:r>
        <w:rPr>
          <w:rFonts w:eastAsia="Times New Roman"/>
          <w:szCs w:val="24"/>
        </w:rPr>
        <w:t xml:space="preserve">και με </w:t>
      </w:r>
      <w:r w:rsidRPr="00CC1BEF">
        <w:rPr>
          <w:rFonts w:eastAsia="Times New Roman"/>
          <w:szCs w:val="24"/>
        </w:rPr>
        <w:t xml:space="preserve">διαγωνισμό του ΑΣΕΠ </w:t>
      </w:r>
      <w:r>
        <w:rPr>
          <w:rFonts w:eastAsia="Times New Roman"/>
          <w:szCs w:val="24"/>
        </w:rPr>
        <w:t xml:space="preserve">και με </w:t>
      </w:r>
      <w:r w:rsidRPr="00CC1BEF">
        <w:rPr>
          <w:rFonts w:eastAsia="Times New Roman"/>
          <w:szCs w:val="24"/>
        </w:rPr>
        <w:t>μοριοδότηση των κριτηρίων</w:t>
      </w:r>
      <w:r>
        <w:rPr>
          <w:rFonts w:eastAsia="Times New Roman"/>
          <w:szCs w:val="24"/>
        </w:rPr>
        <w:t xml:space="preserve"> προϋπηρεσίας</w:t>
      </w:r>
      <w:r>
        <w:rPr>
          <w:rFonts w:eastAsia="Times New Roman"/>
          <w:szCs w:val="24"/>
        </w:rPr>
        <w:t>. Γ</w:t>
      </w:r>
      <w:r w:rsidRPr="00CC1BEF">
        <w:rPr>
          <w:rFonts w:eastAsia="Times New Roman"/>
          <w:szCs w:val="24"/>
        </w:rPr>
        <w:t>ιατί τα αναφέρω αυτά</w:t>
      </w:r>
      <w:r>
        <w:rPr>
          <w:rFonts w:eastAsia="Times New Roman"/>
          <w:szCs w:val="24"/>
        </w:rPr>
        <w:t>;</w:t>
      </w:r>
      <w:r w:rsidRPr="00CC1BEF">
        <w:rPr>
          <w:rFonts w:eastAsia="Times New Roman"/>
          <w:szCs w:val="24"/>
        </w:rPr>
        <w:t xml:space="preserve"> </w:t>
      </w:r>
      <w:r>
        <w:rPr>
          <w:rFonts w:eastAsia="Times New Roman"/>
          <w:szCs w:val="24"/>
        </w:rPr>
        <w:t>Διότι</w:t>
      </w:r>
      <w:r w:rsidRPr="00CC1BEF">
        <w:rPr>
          <w:rFonts w:eastAsia="Times New Roman"/>
          <w:szCs w:val="24"/>
        </w:rPr>
        <w:t xml:space="preserve"> στο μείζον θέμα</w:t>
      </w:r>
      <w:r>
        <w:rPr>
          <w:rFonts w:eastAsia="Times New Roman"/>
          <w:szCs w:val="24"/>
        </w:rPr>
        <w:t>,</w:t>
      </w:r>
      <w:r w:rsidRPr="00CC1BEF">
        <w:rPr>
          <w:rFonts w:eastAsia="Times New Roman"/>
          <w:szCs w:val="24"/>
        </w:rPr>
        <w:t xml:space="preserve"> στην </w:t>
      </w:r>
      <w:r>
        <w:rPr>
          <w:rFonts w:eastAsia="Times New Roman"/>
          <w:szCs w:val="24"/>
        </w:rPr>
        <w:t>π</w:t>
      </w:r>
      <w:r w:rsidRPr="00CC1BEF">
        <w:rPr>
          <w:rFonts w:eastAsia="Times New Roman"/>
          <w:szCs w:val="24"/>
        </w:rPr>
        <w:t>αιδεία</w:t>
      </w:r>
      <w:r>
        <w:rPr>
          <w:rFonts w:eastAsia="Times New Roman"/>
          <w:szCs w:val="24"/>
        </w:rPr>
        <w:t>,</w:t>
      </w:r>
      <w:r w:rsidRPr="00CC1BEF">
        <w:rPr>
          <w:rFonts w:eastAsia="Times New Roman"/>
          <w:szCs w:val="24"/>
        </w:rPr>
        <w:t xml:space="preserve"> χρειάζεται </w:t>
      </w:r>
      <w:r>
        <w:rPr>
          <w:rFonts w:eastAsia="Times New Roman"/>
          <w:szCs w:val="24"/>
        </w:rPr>
        <w:t>ε</w:t>
      </w:r>
      <w:r w:rsidRPr="00CC1BEF">
        <w:rPr>
          <w:rFonts w:eastAsia="Times New Roman"/>
          <w:szCs w:val="24"/>
        </w:rPr>
        <w:t>θνική συνεννόηση</w:t>
      </w:r>
      <w:r>
        <w:rPr>
          <w:rFonts w:eastAsia="Times New Roman"/>
          <w:szCs w:val="24"/>
        </w:rPr>
        <w:t>,</w:t>
      </w:r>
      <w:r w:rsidRPr="00CC1BEF">
        <w:rPr>
          <w:rFonts w:eastAsia="Times New Roman"/>
          <w:szCs w:val="24"/>
        </w:rPr>
        <w:t xml:space="preserve"> </w:t>
      </w:r>
      <w:r>
        <w:rPr>
          <w:rFonts w:eastAsia="Times New Roman"/>
          <w:szCs w:val="24"/>
        </w:rPr>
        <w:t xml:space="preserve">που </w:t>
      </w:r>
      <w:r w:rsidRPr="00CC1BEF">
        <w:rPr>
          <w:rFonts w:eastAsia="Times New Roman"/>
          <w:szCs w:val="24"/>
        </w:rPr>
        <w:t>αυτή</w:t>
      </w:r>
      <w:r>
        <w:rPr>
          <w:rFonts w:eastAsia="Times New Roman"/>
          <w:szCs w:val="24"/>
        </w:rPr>
        <w:t>ν</w:t>
      </w:r>
      <w:r w:rsidRPr="00CC1BEF">
        <w:rPr>
          <w:rFonts w:eastAsia="Times New Roman"/>
          <w:szCs w:val="24"/>
        </w:rPr>
        <w:t xml:space="preserve"> τη στιγμή δεν υπάρχει</w:t>
      </w:r>
      <w:r>
        <w:rPr>
          <w:rFonts w:eastAsia="Times New Roman"/>
          <w:szCs w:val="24"/>
        </w:rPr>
        <w:t>.</w:t>
      </w:r>
      <w:r w:rsidRPr="00CC1BEF">
        <w:rPr>
          <w:rFonts w:eastAsia="Times New Roman"/>
          <w:szCs w:val="24"/>
        </w:rPr>
        <w:t xml:space="preserve"> Εθνική συνεννόηση χρειάζεται και στο προσφυγικό</w:t>
      </w:r>
      <w:r>
        <w:rPr>
          <w:rFonts w:eastAsia="Times New Roman"/>
          <w:szCs w:val="24"/>
        </w:rPr>
        <w:t>,</w:t>
      </w:r>
      <w:r w:rsidRPr="00CC1BEF">
        <w:rPr>
          <w:rFonts w:eastAsia="Times New Roman"/>
          <w:szCs w:val="24"/>
        </w:rPr>
        <w:t xml:space="preserve"> όπως ανέφερα προηγουμένως</w:t>
      </w:r>
      <w:r>
        <w:rPr>
          <w:rFonts w:eastAsia="Times New Roman"/>
          <w:szCs w:val="24"/>
        </w:rPr>
        <w:t xml:space="preserve">, που είναι ένα από τα </w:t>
      </w:r>
      <w:r w:rsidRPr="00CC1BEF">
        <w:rPr>
          <w:rFonts w:eastAsia="Times New Roman"/>
          <w:szCs w:val="24"/>
        </w:rPr>
        <w:t xml:space="preserve">δύο πιο κρίσιμα θέματα που απασχολούν </w:t>
      </w:r>
      <w:r>
        <w:rPr>
          <w:rFonts w:eastAsia="Times New Roman"/>
          <w:szCs w:val="24"/>
        </w:rPr>
        <w:t>την ε</w:t>
      </w:r>
      <w:r w:rsidRPr="00CC1BEF">
        <w:rPr>
          <w:rFonts w:eastAsia="Times New Roman"/>
          <w:szCs w:val="24"/>
        </w:rPr>
        <w:t>λληνική κοινωνία σήμερα και ούτε στο προσφυγι</w:t>
      </w:r>
      <w:r w:rsidRPr="00CC1BEF">
        <w:rPr>
          <w:rFonts w:eastAsia="Times New Roman"/>
          <w:szCs w:val="24"/>
        </w:rPr>
        <w:t>κό μπορούμε να συνεννοηθούμε</w:t>
      </w:r>
      <w:r>
        <w:rPr>
          <w:rFonts w:eastAsia="Times New Roman"/>
          <w:szCs w:val="24"/>
        </w:rPr>
        <w:t>,</w:t>
      </w:r>
      <w:r w:rsidRPr="00CC1BEF">
        <w:rPr>
          <w:rFonts w:eastAsia="Times New Roman"/>
          <w:szCs w:val="24"/>
        </w:rPr>
        <w:t xml:space="preserve"> από ό</w:t>
      </w:r>
      <w:r>
        <w:rPr>
          <w:rFonts w:eastAsia="Times New Roman"/>
          <w:szCs w:val="24"/>
        </w:rPr>
        <w:t>,</w:t>
      </w:r>
      <w:r w:rsidRPr="00CC1BEF">
        <w:rPr>
          <w:rFonts w:eastAsia="Times New Roman"/>
          <w:szCs w:val="24"/>
        </w:rPr>
        <w:t>τι φαίνεται</w:t>
      </w:r>
      <w:r>
        <w:rPr>
          <w:rFonts w:eastAsia="Times New Roman"/>
          <w:szCs w:val="24"/>
        </w:rPr>
        <w:t>.</w:t>
      </w:r>
    </w:p>
    <w:p w14:paraId="5218D8AB" w14:textId="77777777" w:rsidR="00BE48FC" w:rsidRDefault="008F016C">
      <w:pPr>
        <w:spacing w:line="600" w:lineRule="auto"/>
        <w:ind w:firstLine="720"/>
        <w:jc w:val="both"/>
        <w:rPr>
          <w:rFonts w:eastAsia="Times New Roman"/>
          <w:szCs w:val="24"/>
        </w:rPr>
      </w:pPr>
      <w:r>
        <w:rPr>
          <w:rFonts w:eastAsia="Times New Roman"/>
          <w:szCs w:val="24"/>
        </w:rPr>
        <w:t>Χ</w:t>
      </w:r>
      <w:r w:rsidRPr="00CC1BEF">
        <w:rPr>
          <w:rFonts w:eastAsia="Times New Roman"/>
          <w:szCs w:val="24"/>
        </w:rPr>
        <w:t xml:space="preserve">ρειάζεται </w:t>
      </w:r>
      <w:r>
        <w:rPr>
          <w:rFonts w:eastAsia="Times New Roman"/>
          <w:szCs w:val="24"/>
        </w:rPr>
        <w:t>ε</w:t>
      </w:r>
      <w:r w:rsidRPr="00CC1BEF">
        <w:rPr>
          <w:rFonts w:eastAsia="Times New Roman"/>
          <w:szCs w:val="24"/>
        </w:rPr>
        <w:t>δώ</w:t>
      </w:r>
      <w:r>
        <w:rPr>
          <w:rFonts w:eastAsia="Times New Roman"/>
          <w:szCs w:val="24"/>
        </w:rPr>
        <w:t>,</w:t>
      </w:r>
      <w:r w:rsidRPr="00CC1BEF">
        <w:rPr>
          <w:rFonts w:eastAsia="Times New Roman"/>
          <w:szCs w:val="24"/>
        </w:rPr>
        <w:t xml:space="preserve"> </w:t>
      </w:r>
      <w:r>
        <w:rPr>
          <w:rFonts w:eastAsia="Times New Roman"/>
          <w:szCs w:val="24"/>
        </w:rPr>
        <w:t>λ</w:t>
      </w:r>
      <w:r w:rsidRPr="00CC1BEF">
        <w:rPr>
          <w:rFonts w:eastAsia="Times New Roman"/>
          <w:szCs w:val="24"/>
        </w:rPr>
        <w:t>οιπόν</w:t>
      </w:r>
      <w:r>
        <w:rPr>
          <w:rFonts w:eastAsia="Times New Roman"/>
          <w:szCs w:val="24"/>
        </w:rPr>
        <w:t>,</w:t>
      </w:r>
      <w:r w:rsidRPr="00CC1BEF">
        <w:rPr>
          <w:rFonts w:eastAsia="Times New Roman"/>
          <w:szCs w:val="24"/>
        </w:rPr>
        <w:t xml:space="preserve"> αποφασιστική αλλαγή πολιτικής</w:t>
      </w:r>
      <w:r>
        <w:rPr>
          <w:rFonts w:eastAsia="Times New Roman"/>
          <w:szCs w:val="24"/>
        </w:rPr>
        <w:t>.</w:t>
      </w:r>
      <w:r w:rsidRPr="00CC1BEF">
        <w:rPr>
          <w:rFonts w:eastAsia="Times New Roman"/>
          <w:szCs w:val="24"/>
        </w:rPr>
        <w:t xml:space="preserve"> Μόνο έτσι θα μπορέσουν να επιλυθούν αυτά τα προβλήματα</w:t>
      </w:r>
      <w:r>
        <w:rPr>
          <w:rFonts w:eastAsia="Times New Roman"/>
          <w:szCs w:val="24"/>
        </w:rPr>
        <w:t>.</w:t>
      </w:r>
    </w:p>
    <w:p w14:paraId="5218D8AC" w14:textId="77777777" w:rsidR="00BE48FC" w:rsidRDefault="008F016C">
      <w:pPr>
        <w:spacing w:line="600" w:lineRule="auto"/>
        <w:ind w:firstLine="720"/>
        <w:jc w:val="both"/>
        <w:rPr>
          <w:rFonts w:eastAsia="Times New Roman"/>
          <w:szCs w:val="24"/>
        </w:rPr>
      </w:pPr>
      <w:r>
        <w:rPr>
          <w:rFonts w:eastAsia="Times New Roman"/>
          <w:szCs w:val="24"/>
        </w:rPr>
        <w:t>(Χειροκροτήματα από την πτέρυγα της Δημοκρατικής Συμπαράταξης 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ΔΗΜΑΡ)</w:t>
      </w:r>
    </w:p>
    <w:p w14:paraId="5218D8AD" w14:textId="77777777" w:rsidR="00BE48FC" w:rsidRDefault="008F016C">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Ό</w:t>
      </w:r>
      <w:r w:rsidRPr="00CC1BEF">
        <w:rPr>
          <w:rFonts w:eastAsia="Times New Roman"/>
          <w:szCs w:val="24"/>
        </w:rPr>
        <w:t>πως είπα</w:t>
      </w:r>
      <w:r>
        <w:rPr>
          <w:rFonts w:eastAsia="Times New Roman"/>
          <w:szCs w:val="24"/>
        </w:rPr>
        <w:t>,</w:t>
      </w:r>
      <w:r w:rsidRPr="00CC1BEF">
        <w:rPr>
          <w:rFonts w:eastAsia="Times New Roman"/>
          <w:szCs w:val="24"/>
        </w:rPr>
        <w:t xml:space="preserve"> το</w:t>
      </w:r>
      <w:r>
        <w:rPr>
          <w:rFonts w:eastAsia="Times New Roman"/>
          <w:szCs w:val="24"/>
        </w:rPr>
        <w:t>ν</w:t>
      </w:r>
      <w:r w:rsidRPr="00CC1BEF">
        <w:rPr>
          <w:rFonts w:eastAsia="Times New Roman"/>
          <w:szCs w:val="24"/>
        </w:rPr>
        <w:t xml:space="preserve"> λόγο θα πάρουν τώρα οι δύο συνάδελφοι</w:t>
      </w:r>
      <w:r>
        <w:rPr>
          <w:rFonts w:eastAsia="Times New Roman"/>
          <w:szCs w:val="24"/>
        </w:rPr>
        <w:t>, και</w:t>
      </w:r>
      <w:r w:rsidRPr="00CC1BEF">
        <w:rPr>
          <w:rFonts w:eastAsia="Times New Roman"/>
          <w:szCs w:val="24"/>
        </w:rPr>
        <w:t xml:space="preserve"> κλείνει ο κατάλογος των ομιλητών</w:t>
      </w:r>
      <w:r>
        <w:rPr>
          <w:rFonts w:eastAsia="Times New Roman"/>
          <w:szCs w:val="24"/>
        </w:rPr>
        <w:t>, ο</w:t>
      </w:r>
      <w:r w:rsidRPr="00CC1BEF">
        <w:rPr>
          <w:rFonts w:eastAsia="Times New Roman"/>
          <w:szCs w:val="24"/>
        </w:rPr>
        <w:t xml:space="preserve"> κ</w:t>
      </w:r>
      <w:r>
        <w:rPr>
          <w:rFonts w:eastAsia="Times New Roman"/>
          <w:szCs w:val="24"/>
        </w:rPr>
        <w:t>.</w:t>
      </w:r>
      <w:r w:rsidRPr="00CC1BEF">
        <w:rPr>
          <w:rFonts w:eastAsia="Times New Roman"/>
          <w:szCs w:val="24"/>
        </w:rPr>
        <w:t xml:space="preserve"> Γερμενής </w:t>
      </w:r>
      <w:r>
        <w:rPr>
          <w:rFonts w:eastAsia="Times New Roman"/>
          <w:szCs w:val="24"/>
        </w:rPr>
        <w:t>και ο κ. Καμμένος. Μ</w:t>
      </w:r>
      <w:r w:rsidRPr="00CC1BEF">
        <w:rPr>
          <w:rFonts w:eastAsia="Times New Roman"/>
          <w:szCs w:val="24"/>
        </w:rPr>
        <w:t>ετά θα πάρει το</w:t>
      </w:r>
      <w:r>
        <w:rPr>
          <w:rFonts w:eastAsia="Times New Roman"/>
          <w:szCs w:val="24"/>
        </w:rPr>
        <w:t>ν</w:t>
      </w:r>
      <w:r w:rsidRPr="00CC1BEF">
        <w:rPr>
          <w:rFonts w:eastAsia="Times New Roman"/>
          <w:szCs w:val="24"/>
        </w:rPr>
        <w:t xml:space="preserve"> λόγο ο </w:t>
      </w:r>
      <w:r>
        <w:rPr>
          <w:rFonts w:eastAsia="Times New Roman"/>
          <w:szCs w:val="24"/>
        </w:rPr>
        <w:t>Α</w:t>
      </w:r>
      <w:r w:rsidRPr="00CC1BEF">
        <w:rPr>
          <w:rFonts w:eastAsia="Times New Roman"/>
          <w:szCs w:val="24"/>
        </w:rPr>
        <w:t xml:space="preserve">ντιπρόεδρος </w:t>
      </w:r>
      <w:r>
        <w:rPr>
          <w:rFonts w:eastAsia="Times New Roman"/>
          <w:szCs w:val="24"/>
        </w:rPr>
        <w:t>της Κ</w:t>
      </w:r>
      <w:r w:rsidRPr="00CC1BEF">
        <w:rPr>
          <w:rFonts w:eastAsia="Times New Roman"/>
          <w:szCs w:val="24"/>
        </w:rPr>
        <w:t>υβέρνηση</w:t>
      </w:r>
      <w:r>
        <w:rPr>
          <w:rFonts w:eastAsia="Times New Roman"/>
          <w:szCs w:val="24"/>
        </w:rPr>
        <w:t>ς,</w:t>
      </w:r>
      <w:r w:rsidRPr="00CC1BEF">
        <w:rPr>
          <w:rFonts w:eastAsia="Times New Roman"/>
          <w:szCs w:val="24"/>
        </w:rPr>
        <w:t xml:space="preserve"> ο κ</w:t>
      </w:r>
      <w:r>
        <w:rPr>
          <w:rFonts w:eastAsia="Times New Roman"/>
          <w:szCs w:val="24"/>
        </w:rPr>
        <w:t>.</w:t>
      </w:r>
      <w:r w:rsidRPr="00CC1BEF">
        <w:rPr>
          <w:rFonts w:eastAsia="Times New Roman"/>
          <w:szCs w:val="24"/>
        </w:rPr>
        <w:t xml:space="preserve"> Δρα</w:t>
      </w:r>
      <w:r w:rsidRPr="00CC1BEF">
        <w:rPr>
          <w:rFonts w:eastAsia="Times New Roman"/>
          <w:szCs w:val="24"/>
        </w:rPr>
        <w:lastRenderedPageBreak/>
        <w:t>γασάκης</w:t>
      </w:r>
      <w:r>
        <w:rPr>
          <w:rFonts w:eastAsia="Times New Roman"/>
          <w:szCs w:val="24"/>
        </w:rPr>
        <w:t xml:space="preserve">, για </w:t>
      </w:r>
      <w:r w:rsidRPr="00CC1BEF">
        <w:rPr>
          <w:rFonts w:eastAsia="Times New Roman"/>
          <w:szCs w:val="24"/>
        </w:rPr>
        <w:t>να παρουσιάσει την τροπ</w:t>
      </w:r>
      <w:r w:rsidRPr="00CC1BEF">
        <w:rPr>
          <w:rFonts w:eastAsia="Times New Roman"/>
          <w:szCs w:val="24"/>
        </w:rPr>
        <w:t>ολογία του</w:t>
      </w:r>
      <w:r>
        <w:rPr>
          <w:rFonts w:eastAsia="Times New Roman"/>
          <w:szCs w:val="24"/>
        </w:rPr>
        <w:t xml:space="preserve">. Μετά θα παίρνουν τον λόγο εναλλάξ οι </w:t>
      </w:r>
      <w:r w:rsidRPr="00CC1BEF">
        <w:rPr>
          <w:rFonts w:eastAsia="Times New Roman"/>
          <w:szCs w:val="24"/>
        </w:rPr>
        <w:t>Κοινοβουλευτικ</w:t>
      </w:r>
      <w:r>
        <w:rPr>
          <w:rFonts w:eastAsia="Times New Roman"/>
          <w:szCs w:val="24"/>
        </w:rPr>
        <w:t>οί</w:t>
      </w:r>
      <w:r w:rsidRPr="00CC1BEF">
        <w:rPr>
          <w:rFonts w:eastAsia="Times New Roman"/>
          <w:szCs w:val="24"/>
        </w:rPr>
        <w:t xml:space="preserve"> </w:t>
      </w:r>
      <w:r>
        <w:rPr>
          <w:rFonts w:eastAsia="Times New Roman"/>
          <w:szCs w:val="24"/>
        </w:rPr>
        <w:t xml:space="preserve">Εκπρόσωποι και οι Υπουργοί για να </w:t>
      </w:r>
      <w:r w:rsidRPr="00CC1BEF">
        <w:rPr>
          <w:rFonts w:eastAsia="Times New Roman"/>
          <w:szCs w:val="24"/>
        </w:rPr>
        <w:t>παρουσιάζουν τις τροπολογίες</w:t>
      </w:r>
      <w:r>
        <w:rPr>
          <w:rFonts w:eastAsia="Times New Roman"/>
          <w:szCs w:val="24"/>
        </w:rPr>
        <w:t>.</w:t>
      </w:r>
    </w:p>
    <w:p w14:paraId="5218D8AE" w14:textId="77777777" w:rsidR="00BE48FC" w:rsidRDefault="008F016C">
      <w:pPr>
        <w:spacing w:line="600" w:lineRule="auto"/>
        <w:ind w:firstLine="720"/>
        <w:jc w:val="both"/>
        <w:rPr>
          <w:rFonts w:eastAsia="Times New Roman"/>
          <w:szCs w:val="24"/>
        </w:rPr>
      </w:pPr>
      <w:r>
        <w:rPr>
          <w:rFonts w:eastAsia="Times New Roman"/>
          <w:szCs w:val="24"/>
        </w:rPr>
        <w:t>Κ</w:t>
      </w:r>
      <w:r w:rsidRPr="00CC1BEF">
        <w:rPr>
          <w:rFonts w:eastAsia="Times New Roman"/>
          <w:szCs w:val="24"/>
        </w:rPr>
        <w:t>ύριε Γερμενή</w:t>
      </w:r>
      <w:r>
        <w:rPr>
          <w:rFonts w:eastAsia="Times New Roman"/>
          <w:szCs w:val="24"/>
        </w:rPr>
        <w:t>, έχετε τον λόγο.</w:t>
      </w:r>
    </w:p>
    <w:p w14:paraId="5218D8AF" w14:textId="77777777" w:rsidR="00BE48FC" w:rsidRDefault="008F016C">
      <w:pPr>
        <w:spacing w:line="600" w:lineRule="auto"/>
        <w:ind w:firstLine="720"/>
        <w:jc w:val="both"/>
        <w:rPr>
          <w:rFonts w:eastAsia="Times New Roman"/>
          <w:szCs w:val="24"/>
        </w:rPr>
      </w:pPr>
      <w:r>
        <w:rPr>
          <w:rFonts w:eastAsia="Times New Roman"/>
          <w:b/>
          <w:szCs w:val="24"/>
        </w:rPr>
        <w:t>ΓΕΩΡΓΙΟΣ ΓΕΡΜΕΝΗΣ:</w:t>
      </w:r>
      <w:r>
        <w:rPr>
          <w:rFonts w:eastAsia="Times New Roman"/>
          <w:szCs w:val="24"/>
        </w:rPr>
        <w:t xml:space="preserve"> Κατ’ αρχάς,</w:t>
      </w:r>
      <w:r w:rsidRPr="00CC1BEF">
        <w:rPr>
          <w:rFonts w:eastAsia="Times New Roman"/>
          <w:szCs w:val="24"/>
        </w:rPr>
        <w:t xml:space="preserve"> να πούμε στον Υπουργό Βίτσα </w:t>
      </w:r>
      <w:r>
        <w:rPr>
          <w:rFonts w:eastAsia="Times New Roman"/>
          <w:szCs w:val="24"/>
        </w:rPr>
        <w:t xml:space="preserve">ότι εμείς </w:t>
      </w:r>
      <w:r w:rsidRPr="00CC1BEF">
        <w:rPr>
          <w:rFonts w:eastAsia="Times New Roman"/>
          <w:szCs w:val="24"/>
        </w:rPr>
        <w:t>δεν απολογούμαστε για τη χ</w:t>
      </w:r>
      <w:r w:rsidRPr="00CC1BEF">
        <w:rPr>
          <w:rFonts w:eastAsia="Times New Roman"/>
          <w:szCs w:val="24"/>
        </w:rPr>
        <w:t xml:space="preserve">ρήση του όρου </w:t>
      </w:r>
      <w:r>
        <w:rPr>
          <w:rFonts w:eastAsia="Times New Roman"/>
          <w:szCs w:val="24"/>
        </w:rPr>
        <w:t>«</w:t>
      </w:r>
      <w:r w:rsidRPr="00CC1BEF">
        <w:rPr>
          <w:rFonts w:eastAsia="Times New Roman"/>
          <w:szCs w:val="24"/>
        </w:rPr>
        <w:t>λαθρομετανάστης</w:t>
      </w:r>
      <w:r>
        <w:rPr>
          <w:rFonts w:eastAsia="Times New Roman"/>
          <w:szCs w:val="24"/>
        </w:rPr>
        <w:t>» και δεν δεχόμαστε να μας μαλώνει</w:t>
      </w:r>
      <w:r w:rsidRPr="00CC1BEF">
        <w:rPr>
          <w:rFonts w:eastAsia="Times New Roman"/>
          <w:szCs w:val="24"/>
        </w:rPr>
        <w:t xml:space="preserve"> κανένας </w:t>
      </w:r>
      <w:r>
        <w:rPr>
          <w:rFonts w:eastAsia="Times New Roman"/>
          <w:szCs w:val="24"/>
        </w:rPr>
        <w:t>Β</w:t>
      </w:r>
      <w:r w:rsidRPr="00CC1BEF">
        <w:rPr>
          <w:rFonts w:eastAsia="Times New Roman"/>
          <w:szCs w:val="24"/>
        </w:rPr>
        <w:t>ίτσας</w:t>
      </w:r>
      <w:r>
        <w:rPr>
          <w:rFonts w:eastAsia="Times New Roman"/>
          <w:szCs w:val="24"/>
        </w:rPr>
        <w:t>. Α</w:t>
      </w:r>
      <w:r w:rsidRPr="00CC1BEF">
        <w:rPr>
          <w:rFonts w:eastAsia="Times New Roman"/>
          <w:szCs w:val="24"/>
        </w:rPr>
        <w:t>ς πάει ο κ</w:t>
      </w:r>
      <w:r>
        <w:rPr>
          <w:rFonts w:eastAsia="Times New Roman"/>
          <w:szCs w:val="24"/>
        </w:rPr>
        <w:t>. Βί</w:t>
      </w:r>
      <w:r w:rsidRPr="00CC1BEF">
        <w:rPr>
          <w:rFonts w:eastAsia="Times New Roman"/>
          <w:szCs w:val="24"/>
        </w:rPr>
        <w:t xml:space="preserve">τσας </w:t>
      </w:r>
      <w:r>
        <w:rPr>
          <w:rFonts w:eastAsia="Times New Roman"/>
          <w:szCs w:val="24"/>
        </w:rPr>
        <w:t>ν</w:t>
      </w:r>
      <w:r w:rsidRPr="00CC1BEF">
        <w:rPr>
          <w:rFonts w:eastAsia="Times New Roman"/>
          <w:szCs w:val="24"/>
        </w:rPr>
        <w:t>α μαλώσει τους συνομιλητές του από την Αμερική</w:t>
      </w:r>
      <w:r>
        <w:rPr>
          <w:rFonts w:eastAsia="Times New Roman"/>
          <w:szCs w:val="24"/>
        </w:rPr>
        <w:t>,</w:t>
      </w:r>
      <w:r w:rsidRPr="00CC1BEF">
        <w:rPr>
          <w:rFonts w:eastAsia="Times New Roman"/>
          <w:szCs w:val="24"/>
        </w:rPr>
        <w:t xml:space="preserve"> τον Τραμπ</w:t>
      </w:r>
      <w:r>
        <w:rPr>
          <w:rFonts w:eastAsia="Times New Roman"/>
          <w:szCs w:val="24"/>
        </w:rPr>
        <w:t>, να πάει να μαλώσει την</w:t>
      </w:r>
      <w:r w:rsidRPr="00CC1BEF">
        <w:rPr>
          <w:rFonts w:eastAsia="Times New Roman"/>
          <w:szCs w:val="24"/>
        </w:rPr>
        <w:t xml:space="preserve"> Ελβετία</w:t>
      </w:r>
      <w:r>
        <w:rPr>
          <w:rFonts w:eastAsia="Times New Roman"/>
          <w:szCs w:val="24"/>
        </w:rPr>
        <w:t>, τους ευρωπαϊκούς του εταίρους, να πάει να μαλώσει την Α</w:t>
      </w:r>
      <w:r w:rsidRPr="00CC1BEF">
        <w:rPr>
          <w:rFonts w:eastAsia="Times New Roman"/>
          <w:szCs w:val="24"/>
        </w:rPr>
        <w:t>υστρία</w:t>
      </w:r>
      <w:r>
        <w:rPr>
          <w:rFonts w:eastAsia="Times New Roman"/>
          <w:szCs w:val="24"/>
        </w:rPr>
        <w:t xml:space="preserve">. </w:t>
      </w:r>
      <w:r>
        <w:rPr>
          <w:rFonts w:eastAsia="Times New Roman"/>
          <w:szCs w:val="24"/>
        </w:rPr>
        <w:t>Α</w:t>
      </w:r>
      <w:r w:rsidRPr="00CC1BEF">
        <w:rPr>
          <w:rFonts w:eastAsia="Times New Roman"/>
          <w:szCs w:val="24"/>
        </w:rPr>
        <w:t>υτούς. Εμείς εδώ</w:t>
      </w:r>
      <w:r>
        <w:rPr>
          <w:rFonts w:eastAsia="Times New Roman"/>
          <w:szCs w:val="24"/>
        </w:rPr>
        <w:t>,</w:t>
      </w:r>
      <w:r w:rsidRPr="00CC1BEF">
        <w:rPr>
          <w:rFonts w:eastAsia="Times New Roman"/>
          <w:szCs w:val="24"/>
        </w:rPr>
        <w:t xml:space="preserve"> σε αυτή την </w:t>
      </w:r>
      <w:r>
        <w:rPr>
          <w:rFonts w:eastAsia="Times New Roman"/>
          <w:szCs w:val="24"/>
        </w:rPr>
        <w:t>Α</w:t>
      </w:r>
      <w:r w:rsidRPr="00CC1BEF">
        <w:rPr>
          <w:rFonts w:eastAsia="Times New Roman"/>
          <w:szCs w:val="24"/>
        </w:rPr>
        <w:t>ίθουσα</w:t>
      </w:r>
      <w:r>
        <w:rPr>
          <w:rFonts w:eastAsia="Times New Roman"/>
          <w:szCs w:val="24"/>
        </w:rPr>
        <w:t>,</w:t>
      </w:r>
      <w:r w:rsidRPr="00CC1BEF">
        <w:rPr>
          <w:rFonts w:eastAsia="Times New Roman"/>
          <w:szCs w:val="24"/>
        </w:rPr>
        <w:t xml:space="preserve"> εκπροσωπούμε τον ελληνικό λαό</w:t>
      </w:r>
      <w:r>
        <w:rPr>
          <w:rFonts w:eastAsia="Times New Roman"/>
          <w:szCs w:val="24"/>
        </w:rPr>
        <w:t>. Δ</w:t>
      </w:r>
      <w:r w:rsidRPr="00CC1BEF">
        <w:rPr>
          <w:rFonts w:eastAsia="Times New Roman"/>
          <w:szCs w:val="24"/>
        </w:rPr>
        <w:t>ηλώ</w:t>
      </w:r>
      <w:r>
        <w:rPr>
          <w:rFonts w:eastAsia="Times New Roman"/>
          <w:szCs w:val="24"/>
        </w:rPr>
        <w:t xml:space="preserve">νουμε Έλληνες εθνικιστές και δόξα τω </w:t>
      </w:r>
      <w:r>
        <w:rPr>
          <w:rFonts w:eastAsia="Times New Roman"/>
          <w:szCs w:val="24"/>
        </w:rPr>
        <w:t>θ</w:t>
      </w:r>
      <w:r>
        <w:rPr>
          <w:rFonts w:eastAsia="Times New Roman"/>
          <w:szCs w:val="24"/>
        </w:rPr>
        <w:t>εώ,</w:t>
      </w:r>
      <w:r w:rsidRPr="00CC1BEF">
        <w:rPr>
          <w:rFonts w:eastAsia="Times New Roman"/>
          <w:szCs w:val="24"/>
        </w:rPr>
        <w:t xml:space="preserve"> χρησιμοποιούμε το ελληνικό λεξιλόγιο </w:t>
      </w:r>
      <w:r>
        <w:rPr>
          <w:rFonts w:eastAsia="Times New Roman"/>
          <w:szCs w:val="24"/>
        </w:rPr>
        <w:t>που</w:t>
      </w:r>
      <w:r w:rsidRPr="00CC1BEF">
        <w:rPr>
          <w:rFonts w:eastAsia="Times New Roman"/>
          <w:szCs w:val="24"/>
        </w:rPr>
        <w:t xml:space="preserve"> έχει τις κατάλληλες λέξεις για οποιοδήποτε πράγμα συμβαίνει και </w:t>
      </w:r>
      <w:r>
        <w:rPr>
          <w:rFonts w:eastAsia="Times New Roman"/>
          <w:szCs w:val="24"/>
        </w:rPr>
        <w:t xml:space="preserve">το </w:t>
      </w:r>
      <w:r w:rsidRPr="00CC1BEF">
        <w:rPr>
          <w:rFonts w:eastAsia="Times New Roman"/>
          <w:szCs w:val="24"/>
        </w:rPr>
        <w:t xml:space="preserve">περιγράφει κατά τον τέλειο </w:t>
      </w:r>
      <w:r w:rsidRPr="00CC1BEF">
        <w:rPr>
          <w:rFonts w:eastAsia="Times New Roman"/>
          <w:szCs w:val="24"/>
        </w:rPr>
        <w:t>τρόπο</w:t>
      </w:r>
      <w:r>
        <w:rPr>
          <w:rFonts w:eastAsia="Times New Roman"/>
          <w:szCs w:val="24"/>
        </w:rPr>
        <w:t>. Ό</w:t>
      </w:r>
      <w:r w:rsidRPr="00CC1BEF">
        <w:rPr>
          <w:rFonts w:eastAsia="Times New Roman"/>
          <w:szCs w:val="24"/>
        </w:rPr>
        <w:t xml:space="preserve">ταν έρχεται κάποιος παράνομα στη </w:t>
      </w:r>
      <w:r>
        <w:rPr>
          <w:rFonts w:eastAsia="Times New Roman"/>
          <w:szCs w:val="24"/>
        </w:rPr>
        <w:t>χ</w:t>
      </w:r>
      <w:r w:rsidRPr="00CC1BEF">
        <w:rPr>
          <w:rFonts w:eastAsia="Times New Roman"/>
          <w:szCs w:val="24"/>
        </w:rPr>
        <w:t>ώρα</w:t>
      </w:r>
      <w:r>
        <w:rPr>
          <w:rFonts w:eastAsia="Times New Roman"/>
          <w:szCs w:val="24"/>
        </w:rPr>
        <w:t>,</w:t>
      </w:r>
      <w:r w:rsidRPr="00CC1BEF">
        <w:rPr>
          <w:rFonts w:eastAsia="Times New Roman"/>
          <w:szCs w:val="24"/>
        </w:rPr>
        <w:t xml:space="preserve"> λέγεται λαθραίος</w:t>
      </w:r>
      <w:r>
        <w:rPr>
          <w:rFonts w:eastAsia="Times New Roman"/>
          <w:szCs w:val="24"/>
        </w:rPr>
        <w:t>.</w:t>
      </w:r>
    </w:p>
    <w:p w14:paraId="5218D8B0" w14:textId="77777777" w:rsidR="00BE48FC" w:rsidRDefault="008F016C">
      <w:pPr>
        <w:spacing w:line="600" w:lineRule="auto"/>
        <w:ind w:firstLine="720"/>
        <w:jc w:val="both"/>
        <w:rPr>
          <w:rFonts w:eastAsia="Times New Roman"/>
          <w:szCs w:val="24"/>
        </w:rPr>
      </w:pPr>
      <w:r>
        <w:rPr>
          <w:rFonts w:eastAsia="Times New Roman"/>
          <w:szCs w:val="24"/>
        </w:rPr>
        <w:t xml:space="preserve">Η Χρυσή Αυγή </w:t>
      </w:r>
      <w:r w:rsidRPr="00CC1BEF">
        <w:rPr>
          <w:rFonts w:eastAsia="Times New Roman"/>
          <w:szCs w:val="24"/>
        </w:rPr>
        <w:t>δεν γίνεται να μη διαφωνήσει</w:t>
      </w:r>
      <w:r>
        <w:rPr>
          <w:rFonts w:eastAsia="Times New Roman"/>
          <w:szCs w:val="24"/>
        </w:rPr>
        <w:t xml:space="preserve"> και να μην έρθει</w:t>
      </w:r>
      <w:r w:rsidRPr="00CC1BEF">
        <w:rPr>
          <w:rFonts w:eastAsia="Times New Roman"/>
          <w:szCs w:val="24"/>
        </w:rPr>
        <w:t xml:space="preserve"> σε ρήξη με το εν λόγω νομοσχέδιο</w:t>
      </w:r>
      <w:r>
        <w:rPr>
          <w:rFonts w:eastAsia="Times New Roman"/>
          <w:szCs w:val="24"/>
        </w:rPr>
        <w:t xml:space="preserve">, όταν ακόμα και στις </w:t>
      </w:r>
      <w:r>
        <w:rPr>
          <w:rFonts w:eastAsia="Times New Roman"/>
          <w:szCs w:val="24"/>
        </w:rPr>
        <w:lastRenderedPageBreak/>
        <w:t xml:space="preserve">πρώτες </w:t>
      </w:r>
      <w:r w:rsidRPr="00CC1BEF">
        <w:rPr>
          <w:rFonts w:eastAsia="Times New Roman"/>
          <w:szCs w:val="24"/>
        </w:rPr>
        <w:t xml:space="preserve">λέξεις </w:t>
      </w:r>
      <w:r>
        <w:rPr>
          <w:rFonts w:eastAsia="Times New Roman"/>
          <w:szCs w:val="24"/>
        </w:rPr>
        <w:t xml:space="preserve">του </w:t>
      </w:r>
      <w:r w:rsidRPr="00CC1BEF">
        <w:rPr>
          <w:rFonts w:eastAsia="Times New Roman"/>
          <w:szCs w:val="24"/>
        </w:rPr>
        <w:t xml:space="preserve">νομοσχεδίου </w:t>
      </w:r>
      <w:r>
        <w:rPr>
          <w:rFonts w:eastAsia="Times New Roman"/>
          <w:szCs w:val="24"/>
        </w:rPr>
        <w:t>αναφέρεται το εξής: «…η</w:t>
      </w:r>
      <w:r w:rsidRPr="00CC1BEF">
        <w:rPr>
          <w:rFonts w:eastAsia="Times New Roman"/>
          <w:szCs w:val="24"/>
        </w:rPr>
        <w:t xml:space="preserve"> πρόσφατη όξυνση της προσ</w:t>
      </w:r>
      <w:r w:rsidRPr="00CC1BEF">
        <w:rPr>
          <w:rFonts w:eastAsia="Times New Roman"/>
          <w:szCs w:val="24"/>
        </w:rPr>
        <w:t>φυγικής κρίσης</w:t>
      </w:r>
      <w:r>
        <w:rPr>
          <w:rFonts w:eastAsia="Times New Roman"/>
          <w:szCs w:val="24"/>
        </w:rPr>
        <w:t>,</w:t>
      </w:r>
      <w:r w:rsidRPr="00CC1BEF">
        <w:rPr>
          <w:rFonts w:eastAsia="Times New Roman"/>
          <w:szCs w:val="24"/>
        </w:rPr>
        <w:t xml:space="preserve"> που έχει ως αποτέλεσμα την αύξηση των μεταναστευτικών</w:t>
      </w:r>
      <w:r>
        <w:rPr>
          <w:rFonts w:eastAsia="Times New Roman"/>
          <w:szCs w:val="24"/>
        </w:rPr>
        <w:t>-</w:t>
      </w:r>
      <w:r w:rsidRPr="00CC1BEF">
        <w:rPr>
          <w:rFonts w:eastAsia="Times New Roman"/>
          <w:szCs w:val="24"/>
        </w:rPr>
        <w:t xml:space="preserve">προσφυγικών ροών σε επίπεδα που </w:t>
      </w:r>
      <w:r>
        <w:rPr>
          <w:rFonts w:eastAsia="Times New Roman"/>
          <w:szCs w:val="24"/>
        </w:rPr>
        <w:t>υπερβαίνουν</w:t>
      </w:r>
      <w:r w:rsidRPr="00CC1BEF">
        <w:rPr>
          <w:rFonts w:eastAsia="Times New Roman"/>
          <w:szCs w:val="24"/>
        </w:rPr>
        <w:t xml:space="preserve"> τα όρια δυνατοτήτων των περιφερειακών υπηρεσιών</w:t>
      </w:r>
      <w:r>
        <w:rPr>
          <w:rFonts w:eastAsia="Times New Roman"/>
          <w:szCs w:val="24"/>
        </w:rPr>
        <w:t>,</w:t>
      </w:r>
      <w:r w:rsidRPr="00CC1BEF">
        <w:rPr>
          <w:rFonts w:eastAsia="Times New Roman"/>
          <w:szCs w:val="24"/>
        </w:rPr>
        <w:t xml:space="preserve"> της </w:t>
      </w:r>
      <w:r>
        <w:rPr>
          <w:rFonts w:eastAsia="Times New Roman"/>
          <w:szCs w:val="24"/>
        </w:rPr>
        <w:t>Υ</w:t>
      </w:r>
      <w:r w:rsidRPr="00CC1BEF">
        <w:rPr>
          <w:rFonts w:eastAsia="Times New Roman"/>
          <w:szCs w:val="24"/>
        </w:rPr>
        <w:t xml:space="preserve">πηρεσίας </w:t>
      </w:r>
      <w:r>
        <w:rPr>
          <w:rFonts w:eastAsia="Times New Roman"/>
          <w:szCs w:val="24"/>
        </w:rPr>
        <w:t>Υ</w:t>
      </w:r>
      <w:r w:rsidRPr="00CC1BEF">
        <w:rPr>
          <w:rFonts w:eastAsia="Times New Roman"/>
          <w:szCs w:val="24"/>
        </w:rPr>
        <w:t xml:space="preserve">ποδοχής και </w:t>
      </w:r>
      <w:r>
        <w:rPr>
          <w:rFonts w:eastAsia="Times New Roman"/>
          <w:szCs w:val="24"/>
        </w:rPr>
        <w:t>Τ</w:t>
      </w:r>
      <w:r w:rsidRPr="00CC1BEF">
        <w:rPr>
          <w:rFonts w:eastAsia="Times New Roman"/>
          <w:szCs w:val="24"/>
        </w:rPr>
        <w:t>αυτοποίησης</w:t>
      </w:r>
      <w:r>
        <w:rPr>
          <w:rFonts w:eastAsia="Times New Roman"/>
          <w:szCs w:val="24"/>
        </w:rPr>
        <w:t>…» κ.λπ., κ.λπ.. Αλήθεια πια είναι αυτή η «</w:t>
      </w:r>
      <w:r w:rsidRPr="00CC1BEF">
        <w:rPr>
          <w:rFonts w:eastAsia="Times New Roman"/>
          <w:szCs w:val="24"/>
        </w:rPr>
        <w:t>πρόσφατη όξ</w:t>
      </w:r>
      <w:r w:rsidRPr="00CC1BEF">
        <w:rPr>
          <w:rFonts w:eastAsia="Times New Roman"/>
          <w:szCs w:val="24"/>
        </w:rPr>
        <w:t>υνση</w:t>
      </w:r>
      <w:r>
        <w:rPr>
          <w:rFonts w:eastAsia="Times New Roman"/>
          <w:szCs w:val="24"/>
        </w:rPr>
        <w:t>»;</w:t>
      </w:r>
      <w:r w:rsidRPr="00CC1BEF">
        <w:rPr>
          <w:rFonts w:eastAsia="Times New Roman"/>
          <w:szCs w:val="24"/>
        </w:rPr>
        <w:t xml:space="preserve"> Τι έχει αλλάξει στην παγκόσμια σκακιέρα και έρχονται περισσότερες ροές</w:t>
      </w:r>
      <w:r>
        <w:rPr>
          <w:rFonts w:eastAsia="Times New Roman"/>
          <w:szCs w:val="24"/>
        </w:rPr>
        <w:t>; Έ</w:t>
      </w:r>
      <w:r w:rsidRPr="00CC1BEF">
        <w:rPr>
          <w:rFonts w:eastAsia="Times New Roman"/>
          <w:szCs w:val="24"/>
        </w:rPr>
        <w:t>χουμε καινούργιο Παγκόσμιο Πόλεμο</w:t>
      </w:r>
      <w:r>
        <w:rPr>
          <w:rFonts w:eastAsia="Times New Roman"/>
          <w:szCs w:val="24"/>
        </w:rPr>
        <w:t xml:space="preserve">; Γίνεται κάποιος </w:t>
      </w:r>
      <w:r w:rsidRPr="00CC1BEF">
        <w:rPr>
          <w:rFonts w:eastAsia="Times New Roman"/>
          <w:szCs w:val="24"/>
        </w:rPr>
        <w:t>πόλεμος στο Πακιστάν</w:t>
      </w:r>
      <w:r>
        <w:rPr>
          <w:rFonts w:eastAsia="Times New Roman"/>
          <w:szCs w:val="24"/>
        </w:rPr>
        <w:t>, στο</w:t>
      </w:r>
      <w:r w:rsidRPr="00CC1BEF">
        <w:rPr>
          <w:rFonts w:eastAsia="Times New Roman"/>
          <w:szCs w:val="24"/>
        </w:rPr>
        <w:t xml:space="preserve"> Μαρόκο </w:t>
      </w:r>
      <w:r>
        <w:rPr>
          <w:rFonts w:eastAsia="Times New Roman"/>
          <w:szCs w:val="24"/>
        </w:rPr>
        <w:t>και δεν το έχουμε</w:t>
      </w:r>
      <w:r w:rsidRPr="00CC1BEF">
        <w:rPr>
          <w:rFonts w:eastAsia="Times New Roman"/>
          <w:szCs w:val="24"/>
        </w:rPr>
        <w:t xml:space="preserve"> αντιληφθεί</w:t>
      </w:r>
      <w:r>
        <w:rPr>
          <w:rFonts w:eastAsia="Times New Roman"/>
          <w:szCs w:val="24"/>
        </w:rPr>
        <w:t>;</w:t>
      </w:r>
    </w:p>
    <w:p w14:paraId="5218D8B1" w14:textId="77777777" w:rsidR="00BE48FC" w:rsidRDefault="008F016C">
      <w:pPr>
        <w:spacing w:line="600" w:lineRule="auto"/>
        <w:ind w:firstLine="720"/>
        <w:jc w:val="both"/>
        <w:rPr>
          <w:rFonts w:eastAsia="Times New Roman"/>
          <w:szCs w:val="24"/>
        </w:rPr>
      </w:pPr>
      <w:r>
        <w:rPr>
          <w:rFonts w:eastAsia="Times New Roman"/>
          <w:szCs w:val="24"/>
        </w:rPr>
        <w:t>Μάλιστα, π</w:t>
      </w:r>
      <w:r w:rsidRPr="00CC1BEF">
        <w:rPr>
          <w:rFonts w:eastAsia="Times New Roman"/>
          <w:szCs w:val="24"/>
        </w:rPr>
        <w:t>ιο κάτω αναφέρεται στο άρθρο 2 ότι θα επιβαρυνθεί πά</w:t>
      </w:r>
      <w:r w:rsidRPr="00CC1BEF">
        <w:rPr>
          <w:rFonts w:eastAsia="Times New Roman"/>
          <w:szCs w:val="24"/>
        </w:rPr>
        <w:t>λι ο Έλληνας φορολογούμενος</w:t>
      </w:r>
      <w:r>
        <w:rPr>
          <w:rFonts w:eastAsia="Times New Roman"/>
          <w:szCs w:val="24"/>
        </w:rPr>
        <w:t>, αφού τα</w:t>
      </w:r>
      <w:r w:rsidRPr="00CC1BEF">
        <w:rPr>
          <w:rFonts w:eastAsia="Times New Roman"/>
          <w:szCs w:val="24"/>
        </w:rPr>
        <w:t xml:space="preserve"> έξοδα </w:t>
      </w:r>
      <w:r>
        <w:rPr>
          <w:rFonts w:eastAsia="Times New Roman"/>
          <w:szCs w:val="24"/>
        </w:rPr>
        <w:t xml:space="preserve">των αποδοχών </w:t>
      </w:r>
      <w:r w:rsidRPr="00CC1BEF">
        <w:rPr>
          <w:rFonts w:eastAsia="Times New Roman"/>
          <w:szCs w:val="24"/>
        </w:rPr>
        <w:t>πρόσθετων αμοιβών</w:t>
      </w:r>
      <w:r>
        <w:rPr>
          <w:rFonts w:eastAsia="Times New Roman"/>
          <w:szCs w:val="24"/>
        </w:rPr>
        <w:t>,</w:t>
      </w:r>
      <w:r w:rsidRPr="00CC1BEF">
        <w:rPr>
          <w:rFonts w:eastAsia="Times New Roman"/>
          <w:szCs w:val="24"/>
        </w:rPr>
        <w:t xml:space="preserve"> αποζημιώσεων</w:t>
      </w:r>
      <w:r>
        <w:rPr>
          <w:rFonts w:eastAsia="Times New Roman"/>
          <w:szCs w:val="24"/>
        </w:rPr>
        <w:t>,</w:t>
      </w:r>
      <w:r w:rsidRPr="00CC1BEF">
        <w:rPr>
          <w:rFonts w:eastAsia="Times New Roman"/>
          <w:szCs w:val="24"/>
        </w:rPr>
        <w:t xml:space="preserve"> καθώς και </w:t>
      </w:r>
      <w:r>
        <w:rPr>
          <w:rFonts w:eastAsia="Times New Roman"/>
          <w:szCs w:val="24"/>
        </w:rPr>
        <w:t>οποιων</w:t>
      </w:r>
      <w:r w:rsidRPr="00CC1BEF">
        <w:rPr>
          <w:rFonts w:eastAsia="Times New Roman"/>
          <w:szCs w:val="24"/>
        </w:rPr>
        <w:t xml:space="preserve">δήποτε άλλων απολαβών του προσωπικού </w:t>
      </w:r>
      <w:r>
        <w:rPr>
          <w:rFonts w:eastAsia="Times New Roman"/>
          <w:szCs w:val="24"/>
        </w:rPr>
        <w:t>Υ</w:t>
      </w:r>
      <w:r w:rsidRPr="00CC1BEF">
        <w:rPr>
          <w:rFonts w:eastAsia="Times New Roman"/>
          <w:szCs w:val="24"/>
        </w:rPr>
        <w:t xml:space="preserve">πηρεσίας </w:t>
      </w:r>
      <w:r>
        <w:rPr>
          <w:rFonts w:eastAsia="Times New Roman"/>
          <w:szCs w:val="24"/>
        </w:rPr>
        <w:t>Α</w:t>
      </w:r>
      <w:r w:rsidRPr="00CC1BEF">
        <w:rPr>
          <w:rFonts w:eastAsia="Times New Roman"/>
          <w:szCs w:val="24"/>
        </w:rPr>
        <w:t>σύλου θα καταβάλλεται από τον τακτικό προϋπολογισμό</w:t>
      </w:r>
      <w:r>
        <w:rPr>
          <w:rFonts w:eastAsia="Times New Roman"/>
          <w:szCs w:val="24"/>
        </w:rPr>
        <w:t>. Είναι παραμύθια, λ</w:t>
      </w:r>
      <w:r w:rsidRPr="00CC1BEF">
        <w:rPr>
          <w:rFonts w:eastAsia="Times New Roman"/>
          <w:szCs w:val="24"/>
        </w:rPr>
        <w:t>οιπόν</w:t>
      </w:r>
      <w:r>
        <w:rPr>
          <w:rFonts w:eastAsia="Times New Roman"/>
          <w:szCs w:val="24"/>
        </w:rPr>
        <w:t>,</w:t>
      </w:r>
      <w:r w:rsidRPr="00CC1BEF">
        <w:rPr>
          <w:rFonts w:eastAsia="Times New Roman"/>
          <w:szCs w:val="24"/>
        </w:rPr>
        <w:t xml:space="preserve"> ότι έρχονται τα πακέτα απ</w:t>
      </w:r>
      <w:r w:rsidRPr="00CC1BEF">
        <w:rPr>
          <w:rFonts w:eastAsia="Times New Roman"/>
          <w:szCs w:val="24"/>
        </w:rPr>
        <w:t xml:space="preserve">ό την Ευρωπαϊκή Ένωση για να κρατάτε εδώ πέρα όλους </w:t>
      </w:r>
      <w:r>
        <w:rPr>
          <w:rFonts w:eastAsia="Times New Roman"/>
          <w:szCs w:val="24"/>
        </w:rPr>
        <w:t>αυτούς. Μ</w:t>
      </w:r>
      <w:r w:rsidRPr="00CC1BEF">
        <w:rPr>
          <w:rFonts w:eastAsia="Times New Roman"/>
          <w:szCs w:val="24"/>
        </w:rPr>
        <w:t>άλιστα</w:t>
      </w:r>
      <w:r>
        <w:rPr>
          <w:rFonts w:eastAsia="Times New Roman"/>
          <w:szCs w:val="24"/>
        </w:rPr>
        <w:t>, δεν το κρύβετε και δείχνετε, όπο</w:t>
      </w:r>
      <w:r w:rsidRPr="00CC1BEF">
        <w:rPr>
          <w:rFonts w:eastAsia="Times New Roman"/>
          <w:szCs w:val="24"/>
        </w:rPr>
        <w:t>τε έχετε την ευκαιρία</w:t>
      </w:r>
      <w:r>
        <w:rPr>
          <w:rFonts w:eastAsia="Times New Roman"/>
          <w:szCs w:val="24"/>
        </w:rPr>
        <w:t>,</w:t>
      </w:r>
      <w:r w:rsidRPr="00CC1BEF">
        <w:rPr>
          <w:rFonts w:eastAsia="Times New Roman"/>
          <w:szCs w:val="24"/>
        </w:rPr>
        <w:t xml:space="preserve"> τις αληθινές σας </w:t>
      </w:r>
      <w:r w:rsidRPr="00CC1BEF">
        <w:rPr>
          <w:rFonts w:eastAsia="Times New Roman"/>
          <w:szCs w:val="24"/>
        </w:rPr>
        <w:lastRenderedPageBreak/>
        <w:t>προθέσεις και τις κάνετε και πράξεις</w:t>
      </w:r>
      <w:r>
        <w:rPr>
          <w:rFonts w:eastAsia="Times New Roman"/>
          <w:szCs w:val="24"/>
        </w:rPr>
        <w:t>,</w:t>
      </w:r>
      <w:r w:rsidRPr="00CC1BEF">
        <w:rPr>
          <w:rFonts w:eastAsia="Times New Roman"/>
          <w:szCs w:val="24"/>
        </w:rPr>
        <w:t xml:space="preserve"> όπως με αυτό το συγκεκριμένο νομοσχέδιο που </w:t>
      </w:r>
      <w:r>
        <w:rPr>
          <w:rFonts w:eastAsia="Times New Roman"/>
          <w:szCs w:val="24"/>
        </w:rPr>
        <w:t>φ</w:t>
      </w:r>
      <w:r w:rsidRPr="00CC1BEF">
        <w:rPr>
          <w:rFonts w:eastAsia="Times New Roman"/>
          <w:szCs w:val="24"/>
        </w:rPr>
        <w:t>έρνετε</w:t>
      </w:r>
      <w:r>
        <w:rPr>
          <w:rFonts w:eastAsia="Times New Roman"/>
          <w:szCs w:val="24"/>
        </w:rPr>
        <w:t>.</w:t>
      </w:r>
    </w:p>
    <w:p w14:paraId="5218D8B2" w14:textId="77777777" w:rsidR="00BE48FC" w:rsidRDefault="008F016C">
      <w:pPr>
        <w:spacing w:line="600" w:lineRule="auto"/>
        <w:ind w:firstLine="720"/>
        <w:jc w:val="both"/>
        <w:rPr>
          <w:rFonts w:eastAsia="Times New Roman"/>
          <w:szCs w:val="24"/>
        </w:rPr>
      </w:pPr>
      <w:r>
        <w:rPr>
          <w:rFonts w:eastAsia="Times New Roman"/>
          <w:szCs w:val="24"/>
        </w:rPr>
        <w:t>Σ</w:t>
      </w:r>
      <w:r w:rsidRPr="00CC1BEF">
        <w:rPr>
          <w:rFonts w:eastAsia="Times New Roman"/>
          <w:szCs w:val="24"/>
        </w:rPr>
        <w:t xml:space="preserve">την εκδήλωση που οργάνωσε το Υπουργείο </w:t>
      </w:r>
      <w:r>
        <w:rPr>
          <w:rFonts w:eastAsia="Times New Roman"/>
          <w:szCs w:val="24"/>
        </w:rPr>
        <w:t>Μ</w:t>
      </w:r>
      <w:r w:rsidRPr="00CC1BEF">
        <w:rPr>
          <w:rFonts w:eastAsia="Times New Roman"/>
          <w:szCs w:val="24"/>
        </w:rPr>
        <w:t xml:space="preserve">εταναστευτικής </w:t>
      </w:r>
      <w:r>
        <w:rPr>
          <w:rFonts w:eastAsia="Times New Roman"/>
          <w:szCs w:val="24"/>
        </w:rPr>
        <w:t>Π</w:t>
      </w:r>
      <w:r w:rsidRPr="00CC1BEF">
        <w:rPr>
          <w:rFonts w:eastAsia="Times New Roman"/>
          <w:szCs w:val="24"/>
        </w:rPr>
        <w:t xml:space="preserve">ολιτικής ανέφερε ο </w:t>
      </w:r>
      <w:r>
        <w:rPr>
          <w:rFonts w:eastAsia="Times New Roman"/>
          <w:szCs w:val="24"/>
        </w:rPr>
        <w:t>Υ</w:t>
      </w:r>
      <w:r w:rsidRPr="00CC1BEF">
        <w:rPr>
          <w:rFonts w:eastAsia="Times New Roman"/>
          <w:szCs w:val="24"/>
        </w:rPr>
        <w:t xml:space="preserve">πουργός </w:t>
      </w:r>
      <w:r>
        <w:rPr>
          <w:rFonts w:eastAsia="Times New Roman"/>
          <w:szCs w:val="24"/>
        </w:rPr>
        <w:t xml:space="preserve">της Κυβέρνησης </w:t>
      </w:r>
      <w:r w:rsidRPr="00CC1BEF">
        <w:rPr>
          <w:rFonts w:eastAsia="Times New Roman"/>
          <w:szCs w:val="24"/>
        </w:rPr>
        <w:t>ΣΥΡΙΖΑ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ΑΝΕΛ -γ</w:t>
      </w:r>
      <w:r w:rsidRPr="00CC1BEF">
        <w:rPr>
          <w:rFonts w:eastAsia="Times New Roman"/>
          <w:szCs w:val="24"/>
        </w:rPr>
        <w:t xml:space="preserve">ιατί </w:t>
      </w:r>
      <w:r>
        <w:rPr>
          <w:rFonts w:eastAsia="Times New Roman"/>
          <w:szCs w:val="24"/>
        </w:rPr>
        <w:t xml:space="preserve">και οι ΑΝΕΛ </w:t>
      </w:r>
      <w:r w:rsidRPr="00CC1BEF">
        <w:rPr>
          <w:rFonts w:eastAsia="Times New Roman"/>
          <w:szCs w:val="24"/>
        </w:rPr>
        <w:t>δεν βγαίνουν έξω από αυτό το κόλπο</w:t>
      </w:r>
      <w:r>
        <w:rPr>
          <w:rFonts w:eastAsia="Times New Roman"/>
          <w:szCs w:val="24"/>
        </w:rPr>
        <w:t>- επί λέξει: «Π</w:t>
      </w:r>
      <w:r w:rsidRPr="00CC1BEF">
        <w:rPr>
          <w:rFonts w:eastAsia="Times New Roman"/>
          <w:szCs w:val="24"/>
        </w:rPr>
        <w:t>ροτεραιότητά μας είναι η διασφάλιση του δικαιώματος σε μ</w:t>
      </w:r>
      <w:r>
        <w:rPr>
          <w:rFonts w:eastAsia="Times New Roman"/>
          <w:szCs w:val="24"/>
        </w:rPr>
        <w:t>ι</w:t>
      </w:r>
      <w:r w:rsidRPr="00CC1BEF">
        <w:rPr>
          <w:rFonts w:eastAsia="Times New Roman"/>
          <w:szCs w:val="24"/>
        </w:rPr>
        <w:t>α κανονική ζωή η π</w:t>
      </w:r>
      <w:r w:rsidRPr="00CC1BEF">
        <w:rPr>
          <w:rFonts w:eastAsia="Times New Roman"/>
          <w:szCs w:val="24"/>
        </w:rPr>
        <w:t>ρόσβαση στην εργασία</w:t>
      </w:r>
      <w:r>
        <w:rPr>
          <w:rFonts w:eastAsia="Times New Roman"/>
          <w:szCs w:val="24"/>
        </w:rPr>
        <w:t>,</w:t>
      </w:r>
      <w:r w:rsidRPr="00CC1BEF">
        <w:rPr>
          <w:rFonts w:eastAsia="Times New Roman"/>
          <w:szCs w:val="24"/>
        </w:rPr>
        <w:t xml:space="preserve"> στην υγεία</w:t>
      </w:r>
      <w:r>
        <w:rPr>
          <w:rFonts w:eastAsia="Times New Roman"/>
          <w:szCs w:val="24"/>
        </w:rPr>
        <w:t>,</w:t>
      </w:r>
      <w:r w:rsidRPr="00CC1BEF">
        <w:rPr>
          <w:rFonts w:eastAsia="Times New Roman"/>
          <w:szCs w:val="24"/>
        </w:rPr>
        <w:t xml:space="preserve"> στην εκπαίδευση</w:t>
      </w:r>
      <w:r>
        <w:rPr>
          <w:rFonts w:eastAsia="Times New Roman"/>
          <w:szCs w:val="24"/>
        </w:rPr>
        <w:t>,</w:t>
      </w:r>
      <w:r w:rsidRPr="00CC1BEF">
        <w:rPr>
          <w:rFonts w:eastAsia="Times New Roman"/>
          <w:szCs w:val="24"/>
        </w:rPr>
        <w:t xml:space="preserve"> με ίσους όρους για όλους</w:t>
      </w:r>
      <w:r>
        <w:rPr>
          <w:rFonts w:eastAsia="Times New Roman"/>
          <w:szCs w:val="24"/>
        </w:rPr>
        <w:t>. Ε</w:t>
      </w:r>
      <w:r w:rsidRPr="00CC1BEF">
        <w:rPr>
          <w:rFonts w:eastAsia="Times New Roman"/>
          <w:szCs w:val="24"/>
        </w:rPr>
        <w:t xml:space="preserve">ργαζόμαστε με συνέπεια και αίσθημα ευθύνης για την προάσπιση των θεμελιωδών δικαιωμάτων και </w:t>
      </w:r>
      <w:r>
        <w:rPr>
          <w:rFonts w:eastAsia="Times New Roman"/>
          <w:szCs w:val="24"/>
        </w:rPr>
        <w:t xml:space="preserve">των </w:t>
      </w:r>
      <w:r w:rsidRPr="00CC1BEF">
        <w:rPr>
          <w:rFonts w:eastAsia="Times New Roman"/>
          <w:szCs w:val="24"/>
        </w:rPr>
        <w:t xml:space="preserve">ελευθεριών όλων ανεξαιρέτως των ανθρώπων που βρίσκονται εντός της </w:t>
      </w:r>
      <w:r>
        <w:rPr>
          <w:rFonts w:eastAsia="Times New Roman"/>
          <w:szCs w:val="24"/>
        </w:rPr>
        <w:t>ε</w:t>
      </w:r>
      <w:r w:rsidRPr="00CC1BEF">
        <w:rPr>
          <w:rFonts w:eastAsia="Times New Roman"/>
          <w:szCs w:val="24"/>
        </w:rPr>
        <w:t>λληνικής επικρά</w:t>
      </w:r>
      <w:r w:rsidRPr="00CC1BEF">
        <w:rPr>
          <w:rFonts w:eastAsia="Times New Roman"/>
          <w:szCs w:val="24"/>
        </w:rPr>
        <w:t>τειας</w:t>
      </w:r>
      <w:r>
        <w:rPr>
          <w:rFonts w:eastAsia="Times New Roman"/>
          <w:szCs w:val="24"/>
        </w:rPr>
        <w:t>»</w:t>
      </w:r>
      <w:r w:rsidRPr="00CC1BEF">
        <w:rPr>
          <w:rFonts w:eastAsia="Times New Roman"/>
          <w:szCs w:val="24"/>
        </w:rPr>
        <w:t>.</w:t>
      </w:r>
      <w:r>
        <w:rPr>
          <w:rFonts w:eastAsia="Times New Roman"/>
          <w:szCs w:val="24"/>
        </w:rPr>
        <w:t xml:space="preserve"> Επίσης,</w:t>
      </w:r>
      <w:r w:rsidRPr="00CC1BEF">
        <w:rPr>
          <w:rFonts w:eastAsia="Times New Roman"/>
          <w:szCs w:val="24"/>
        </w:rPr>
        <w:t xml:space="preserve"> είπε ότι στα δύο επόμενα έτη</w:t>
      </w:r>
      <w:r>
        <w:rPr>
          <w:rFonts w:eastAsia="Times New Roman"/>
          <w:szCs w:val="24"/>
        </w:rPr>
        <w:t>,</w:t>
      </w:r>
      <w:r w:rsidRPr="00CC1BEF">
        <w:rPr>
          <w:rFonts w:eastAsia="Times New Roman"/>
          <w:szCs w:val="24"/>
        </w:rPr>
        <w:t xml:space="preserve"> 2019</w:t>
      </w:r>
      <w:r>
        <w:rPr>
          <w:rFonts w:eastAsia="Times New Roman"/>
          <w:szCs w:val="24"/>
        </w:rPr>
        <w:t xml:space="preserve"> </w:t>
      </w:r>
      <w:r w:rsidRPr="00CC1BEF">
        <w:rPr>
          <w:rFonts w:eastAsia="Times New Roman"/>
          <w:szCs w:val="24"/>
        </w:rPr>
        <w:t>-</w:t>
      </w:r>
      <w:r>
        <w:rPr>
          <w:rFonts w:eastAsia="Times New Roman"/>
          <w:szCs w:val="24"/>
        </w:rPr>
        <w:t xml:space="preserve"> </w:t>
      </w:r>
      <w:r w:rsidRPr="00CC1BEF">
        <w:rPr>
          <w:rFonts w:eastAsia="Times New Roman"/>
          <w:szCs w:val="24"/>
        </w:rPr>
        <w:t>2020</w:t>
      </w:r>
      <w:r>
        <w:rPr>
          <w:rFonts w:eastAsia="Times New Roman"/>
          <w:szCs w:val="24"/>
        </w:rPr>
        <w:t>,</w:t>
      </w:r>
      <w:r w:rsidRPr="00CC1BEF">
        <w:rPr>
          <w:rFonts w:eastAsia="Times New Roman"/>
          <w:szCs w:val="24"/>
        </w:rPr>
        <w:t xml:space="preserve"> θα δοθεί ιδιαίτερη βαρύτητα στις διαδικασίες ένταξης</w:t>
      </w:r>
      <w:r>
        <w:rPr>
          <w:rFonts w:eastAsia="Times New Roman"/>
          <w:szCs w:val="24"/>
        </w:rPr>
        <w:t>. Ε</w:t>
      </w:r>
      <w:r w:rsidRPr="00CC1BEF">
        <w:rPr>
          <w:rFonts w:eastAsia="Times New Roman"/>
          <w:szCs w:val="24"/>
        </w:rPr>
        <w:t>μείς ευελπιστούμε στ</w:t>
      </w:r>
      <w:r>
        <w:rPr>
          <w:rFonts w:eastAsia="Times New Roman"/>
          <w:szCs w:val="24"/>
        </w:rPr>
        <w:t>ους</w:t>
      </w:r>
      <w:r w:rsidRPr="00CC1BEF">
        <w:rPr>
          <w:rFonts w:eastAsia="Times New Roman"/>
          <w:szCs w:val="24"/>
        </w:rPr>
        <w:t xml:space="preserve"> επόμενους μήνες να μην είσαστε κυβέρνηση</w:t>
      </w:r>
      <w:r>
        <w:rPr>
          <w:rFonts w:eastAsia="Times New Roman"/>
          <w:szCs w:val="24"/>
        </w:rPr>
        <w:t>.</w:t>
      </w:r>
    </w:p>
    <w:p w14:paraId="5218D8B3" w14:textId="77777777" w:rsidR="00BE48FC" w:rsidRDefault="008F016C">
      <w:pPr>
        <w:spacing w:line="600" w:lineRule="auto"/>
        <w:ind w:firstLine="720"/>
        <w:jc w:val="both"/>
        <w:rPr>
          <w:rFonts w:eastAsia="Times New Roman"/>
          <w:szCs w:val="24"/>
        </w:rPr>
      </w:pPr>
      <w:r w:rsidRPr="00CC1BEF">
        <w:rPr>
          <w:rFonts w:eastAsia="Times New Roman"/>
          <w:szCs w:val="24"/>
        </w:rPr>
        <w:t>Άρα</w:t>
      </w:r>
      <w:r>
        <w:rPr>
          <w:rFonts w:eastAsia="Times New Roman"/>
          <w:szCs w:val="24"/>
        </w:rPr>
        <w:t xml:space="preserve"> </w:t>
      </w:r>
      <w:r>
        <w:rPr>
          <w:rFonts w:eastAsia="Times New Roman"/>
          <w:szCs w:val="24"/>
        </w:rPr>
        <w:t>ήταν</w:t>
      </w:r>
      <w:r w:rsidRPr="00CC1BEF">
        <w:rPr>
          <w:rFonts w:eastAsia="Times New Roman"/>
          <w:szCs w:val="24"/>
        </w:rPr>
        <w:t xml:space="preserve"> παραμύθι αυτά που έλεγε ο Μουζάλας ότι οι λαθρομετανάστες έρχονται </w:t>
      </w:r>
      <w:r>
        <w:rPr>
          <w:rFonts w:eastAsia="Times New Roman"/>
          <w:szCs w:val="24"/>
        </w:rPr>
        <w:t>μ</w:t>
      </w:r>
      <w:r w:rsidRPr="00CC1BEF">
        <w:rPr>
          <w:rFonts w:eastAsia="Times New Roman"/>
          <w:szCs w:val="24"/>
        </w:rPr>
        <w:t xml:space="preserve">ε σκοπό να πάνε στις </w:t>
      </w:r>
      <w:r>
        <w:rPr>
          <w:rFonts w:eastAsia="Times New Roman"/>
          <w:szCs w:val="24"/>
        </w:rPr>
        <w:t>β</w:t>
      </w:r>
      <w:r w:rsidRPr="00CC1BEF">
        <w:rPr>
          <w:rFonts w:eastAsia="Times New Roman"/>
          <w:szCs w:val="24"/>
        </w:rPr>
        <w:t>όρειες χώρες</w:t>
      </w:r>
      <w:r>
        <w:rPr>
          <w:rFonts w:eastAsia="Times New Roman"/>
          <w:szCs w:val="24"/>
        </w:rPr>
        <w:t>, ν</w:t>
      </w:r>
      <w:r w:rsidRPr="00CC1BEF">
        <w:rPr>
          <w:rFonts w:eastAsia="Times New Roman"/>
          <w:szCs w:val="24"/>
        </w:rPr>
        <w:t>α πάνε στη Γερμανία</w:t>
      </w:r>
      <w:r>
        <w:rPr>
          <w:rFonts w:eastAsia="Times New Roman"/>
          <w:szCs w:val="24"/>
        </w:rPr>
        <w:t>,</w:t>
      </w:r>
      <w:r w:rsidRPr="00CC1BEF">
        <w:rPr>
          <w:rFonts w:eastAsia="Times New Roman"/>
          <w:szCs w:val="24"/>
        </w:rPr>
        <w:t xml:space="preserve"> στη Γαλλία</w:t>
      </w:r>
      <w:r>
        <w:rPr>
          <w:rFonts w:eastAsia="Times New Roman"/>
          <w:szCs w:val="24"/>
        </w:rPr>
        <w:t>.</w:t>
      </w:r>
      <w:r w:rsidRPr="00CC1BEF">
        <w:rPr>
          <w:rFonts w:eastAsia="Times New Roman"/>
          <w:szCs w:val="24"/>
        </w:rPr>
        <w:t xml:space="preserve"> Αυτό είναι ένα παραμύθι</w:t>
      </w:r>
      <w:r>
        <w:rPr>
          <w:rFonts w:eastAsia="Times New Roman"/>
          <w:szCs w:val="24"/>
        </w:rPr>
        <w:t>. Α</w:t>
      </w:r>
      <w:r w:rsidRPr="00CC1BEF">
        <w:rPr>
          <w:rFonts w:eastAsia="Times New Roman"/>
          <w:szCs w:val="24"/>
        </w:rPr>
        <w:t>πό ό</w:t>
      </w:r>
      <w:r>
        <w:rPr>
          <w:rFonts w:eastAsia="Times New Roman"/>
          <w:szCs w:val="24"/>
        </w:rPr>
        <w:t>,</w:t>
      </w:r>
      <w:r w:rsidRPr="00CC1BEF">
        <w:rPr>
          <w:rFonts w:eastAsia="Times New Roman"/>
          <w:szCs w:val="24"/>
        </w:rPr>
        <w:t>τι βλέπουμε</w:t>
      </w:r>
      <w:r>
        <w:rPr>
          <w:rFonts w:eastAsia="Times New Roman"/>
          <w:szCs w:val="24"/>
        </w:rPr>
        <w:t>, έχετε σκοπό να τους κρατήσετε εδώ. Γιατί; Διότι</w:t>
      </w:r>
      <w:r w:rsidRPr="00CC1BEF">
        <w:rPr>
          <w:rFonts w:eastAsia="Times New Roman"/>
          <w:szCs w:val="24"/>
        </w:rPr>
        <w:t xml:space="preserve"> τους θέλετε για αυριανούς σας ψηφοφόρους</w:t>
      </w:r>
      <w:r>
        <w:rPr>
          <w:rFonts w:eastAsia="Times New Roman"/>
          <w:szCs w:val="24"/>
        </w:rPr>
        <w:t>,</w:t>
      </w:r>
      <w:r w:rsidRPr="00CC1BEF">
        <w:rPr>
          <w:rFonts w:eastAsia="Times New Roman"/>
          <w:szCs w:val="24"/>
        </w:rPr>
        <w:t xml:space="preserve"> </w:t>
      </w:r>
      <w:r>
        <w:rPr>
          <w:rFonts w:eastAsia="Times New Roman"/>
          <w:szCs w:val="24"/>
        </w:rPr>
        <w:t>για</w:t>
      </w:r>
      <w:r w:rsidRPr="00CC1BEF">
        <w:rPr>
          <w:rFonts w:eastAsia="Times New Roman"/>
          <w:szCs w:val="24"/>
        </w:rPr>
        <w:t xml:space="preserve"> να αλλάξει </w:t>
      </w:r>
      <w:r w:rsidRPr="00CC1BEF">
        <w:rPr>
          <w:rFonts w:eastAsia="Times New Roman"/>
          <w:szCs w:val="24"/>
        </w:rPr>
        <w:lastRenderedPageBreak/>
        <w:t xml:space="preserve">η δομή της </w:t>
      </w:r>
      <w:r>
        <w:rPr>
          <w:rFonts w:eastAsia="Times New Roman"/>
          <w:szCs w:val="24"/>
        </w:rPr>
        <w:t>ε</w:t>
      </w:r>
      <w:r w:rsidRPr="00CC1BEF">
        <w:rPr>
          <w:rFonts w:eastAsia="Times New Roman"/>
          <w:szCs w:val="24"/>
        </w:rPr>
        <w:t xml:space="preserve">λληνικής </w:t>
      </w:r>
      <w:r>
        <w:rPr>
          <w:rFonts w:eastAsia="Times New Roman"/>
          <w:szCs w:val="24"/>
        </w:rPr>
        <w:t>επικράτειας, εθ</w:t>
      </w:r>
      <w:r>
        <w:rPr>
          <w:rFonts w:eastAsia="Times New Roman"/>
          <w:szCs w:val="24"/>
        </w:rPr>
        <w:t>νότητας, να του</w:t>
      </w:r>
      <w:r w:rsidRPr="00CC1BEF">
        <w:rPr>
          <w:rFonts w:eastAsia="Times New Roman"/>
          <w:szCs w:val="24"/>
        </w:rPr>
        <w:t xml:space="preserve">ς ανταλλάξετε με το μεγάλο πρόβλημα υπογεννητικότητας </w:t>
      </w:r>
      <w:r>
        <w:rPr>
          <w:rFonts w:eastAsia="Times New Roman"/>
          <w:szCs w:val="24"/>
        </w:rPr>
        <w:t xml:space="preserve">που </w:t>
      </w:r>
      <w:r w:rsidRPr="00CC1BEF">
        <w:rPr>
          <w:rFonts w:eastAsia="Times New Roman"/>
          <w:szCs w:val="24"/>
        </w:rPr>
        <w:t xml:space="preserve">έχει η </w:t>
      </w:r>
      <w:r>
        <w:rPr>
          <w:rFonts w:eastAsia="Times New Roman"/>
          <w:szCs w:val="24"/>
        </w:rPr>
        <w:t>Ελλάδα,</w:t>
      </w:r>
      <w:r w:rsidRPr="00CC1BEF">
        <w:rPr>
          <w:rFonts w:eastAsia="Times New Roman"/>
          <w:szCs w:val="24"/>
        </w:rPr>
        <w:t xml:space="preserve"> αλλά και </w:t>
      </w:r>
      <w:r>
        <w:rPr>
          <w:rFonts w:eastAsia="Times New Roman"/>
          <w:szCs w:val="24"/>
        </w:rPr>
        <w:t>η Ευρωπαϊκή Ένωση. Λόγω της</w:t>
      </w:r>
      <w:r w:rsidRPr="00CC1BEF">
        <w:rPr>
          <w:rFonts w:eastAsia="Times New Roman"/>
          <w:szCs w:val="24"/>
        </w:rPr>
        <w:t xml:space="preserve"> υπογεννητικότητα</w:t>
      </w:r>
      <w:r>
        <w:rPr>
          <w:rFonts w:eastAsia="Times New Roman"/>
          <w:szCs w:val="24"/>
        </w:rPr>
        <w:t>ς, θέλετε</w:t>
      </w:r>
      <w:r w:rsidRPr="00CC1BEF">
        <w:rPr>
          <w:rFonts w:eastAsia="Times New Roman"/>
          <w:szCs w:val="24"/>
        </w:rPr>
        <w:t xml:space="preserve"> να ανταλλάξετε αυτούς τους ανθρώπους</w:t>
      </w:r>
      <w:r>
        <w:rPr>
          <w:rFonts w:eastAsia="Times New Roman"/>
          <w:szCs w:val="24"/>
        </w:rPr>
        <w:t>,</w:t>
      </w:r>
      <w:r w:rsidRPr="00CC1BEF">
        <w:rPr>
          <w:rFonts w:eastAsia="Times New Roman"/>
          <w:szCs w:val="24"/>
        </w:rPr>
        <w:t xml:space="preserve"> τους Έλληνες</w:t>
      </w:r>
      <w:r>
        <w:rPr>
          <w:rFonts w:eastAsia="Times New Roman"/>
          <w:szCs w:val="24"/>
        </w:rPr>
        <w:t>, με Αφγανούς, Αφρικανούς</w:t>
      </w:r>
      <w:r w:rsidRPr="00CC1BEF">
        <w:rPr>
          <w:rFonts w:eastAsia="Times New Roman"/>
          <w:szCs w:val="24"/>
        </w:rPr>
        <w:t xml:space="preserve"> και δεν ξέρω εγώ τι άλλο</w:t>
      </w:r>
      <w:r>
        <w:rPr>
          <w:rFonts w:eastAsia="Times New Roman"/>
          <w:szCs w:val="24"/>
        </w:rPr>
        <w:t>. Την</w:t>
      </w:r>
      <w:r>
        <w:rPr>
          <w:rFonts w:eastAsia="Times New Roman"/>
          <w:szCs w:val="24"/>
        </w:rPr>
        <w:t xml:space="preserve"> ίδια σ</w:t>
      </w:r>
      <w:r w:rsidRPr="00CC1BEF">
        <w:rPr>
          <w:rFonts w:eastAsia="Times New Roman"/>
          <w:szCs w:val="24"/>
        </w:rPr>
        <w:t>τιγμή που μοιράζετ</w:t>
      </w:r>
      <w:r>
        <w:rPr>
          <w:rFonts w:eastAsia="Times New Roman"/>
          <w:szCs w:val="24"/>
        </w:rPr>
        <w:t>ε</w:t>
      </w:r>
      <w:r w:rsidRPr="00CC1BEF">
        <w:rPr>
          <w:rFonts w:eastAsia="Times New Roman"/>
          <w:szCs w:val="24"/>
        </w:rPr>
        <w:t xml:space="preserve"> εκατομμύρια για το μεταναστευτικό </w:t>
      </w:r>
      <w:r>
        <w:rPr>
          <w:rFonts w:eastAsia="Times New Roman"/>
          <w:szCs w:val="24"/>
        </w:rPr>
        <w:t xml:space="preserve">θέμα, </w:t>
      </w:r>
      <w:r w:rsidRPr="00CC1BEF">
        <w:rPr>
          <w:rFonts w:eastAsia="Times New Roman"/>
          <w:szCs w:val="24"/>
        </w:rPr>
        <w:t xml:space="preserve">όπως το λέτε </w:t>
      </w:r>
      <w:r>
        <w:rPr>
          <w:rFonts w:eastAsia="Times New Roman"/>
          <w:szCs w:val="24"/>
        </w:rPr>
        <w:t>εσείς,</w:t>
      </w:r>
      <w:r w:rsidRPr="00CC1BEF">
        <w:rPr>
          <w:rFonts w:eastAsia="Times New Roman"/>
          <w:szCs w:val="24"/>
        </w:rPr>
        <w:t xml:space="preserve"> κλείνουν επιχειρήσεις </w:t>
      </w:r>
      <w:r>
        <w:rPr>
          <w:rFonts w:eastAsia="Times New Roman"/>
          <w:szCs w:val="24"/>
        </w:rPr>
        <w:t>ε</w:t>
      </w:r>
      <w:r w:rsidRPr="00CC1BEF">
        <w:rPr>
          <w:rFonts w:eastAsia="Times New Roman"/>
          <w:szCs w:val="24"/>
        </w:rPr>
        <w:t>θνικής στρατηγικής εμβέλειας</w:t>
      </w:r>
      <w:r>
        <w:rPr>
          <w:rFonts w:eastAsia="Times New Roman"/>
          <w:szCs w:val="24"/>
        </w:rPr>
        <w:t>,</w:t>
      </w:r>
      <w:r w:rsidRPr="00CC1BEF">
        <w:rPr>
          <w:rFonts w:eastAsia="Times New Roman"/>
          <w:szCs w:val="24"/>
        </w:rPr>
        <w:t xml:space="preserve"> λέμε εμείς</w:t>
      </w:r>
      <w:r>
        <w:rPr>
          <w:rFonts w:eastAsia="Times New Roman"/>
          <w:szCs w:val="24"/>
        </w:rPr>
        <w:t>,</w:t>
      </w:r>
      <w:r w:rsidRPr="00CC1BEF">
        <w:rPr>
          <w:rFonts w:eastAsia="Times New Roman"/>
          <w:szCs w:val="24"/>
        </w:rPr>
        <w:t xml:space="preserve"> όπως είναι η </w:t>
      </w:r>
      <w:r>
        <w:rPr>
          <w:rFonts w:eastAsia="Times New Roman"/>
          <w:szCs w:val="24"/>
        </w:rPr>
        <w:t>«</w:t>
      </w:r>
      <w:r>
        <w:rPr>
          <w:rFonts w:eastAsia="Times New Roman"/>
          <w:szCs w:val="24"/>
        </w:rPr>
        <w:t>ΧΑΛΥΒΟΥΡΙΚΗ</w:t>
      </w:r>
      <w:r>
        <w:rPr>
          <w:rFonts w:eastAsia="Times New Roman"/>
          <w:szCs w:val="24"/>
        </w:rPr>
        <w:t>»</w:t>
      </w:r>
      <w:r>
        <w:rPr>
          <w:rFonts w:eastAsia="Times New Roman"/>
          <w:szCs w:val="24"/>
        </w:rPr>
        <w:t>,</w:t>
      </w:r>
      <w:r w:rsidRPr="00CC1BEF">
        <w:rPr>
          <w:rFonts w:eastAsia="Times New Roman"/>
          <w:szCs w:val="24"/>
        </w:rPr>
        <w:t xml:space="preserve"> όπως είναι η </w:t>
      </w:r>
      <w:r>
        <w:rPr>
          <w:rFonts w:eastAsia="Times New Roman"/>
          <w:szCs w:val="24"/>
        </w:rPr>
        <w:t>«</w:t>
      </w:r>
      <w:r w:rsidRPr="00CC1BEF">
        <w:rPr>
          <w:rFonts w:eastAsia="Times New Roman"/>
          <w:szCs w:val="24"/>
        </w:rPr>
        <w:t>ΛΑΡΚΟ</w:t>
      </w:r>
      <w:r>
        <w:rPr>
          <w:rFonts w:eastAsia="Times New Roman"/>
          <w:szCs w:val="24"/>
        </w:rPr>
        <w:t>»</w:t>
      </w:r>
      <w:r>
        <w:rPr>
          <w:rFonts w:eastAsia="Times New Roman"/>
          <w:szCs w:val="24"/>
        </w:rPr>
        <w:t>,</w:t>
      </w:r>
      <w:r w:rsidRPr="00CC1BEF">
        <w:rPr>
          <w:rFonts w:eastAsia="Times New Roman"/>
          <w:szCs w:val="24"/>
        </w:rPr>
        <w:t xml:space="preserve"> </w:t>
      </w:r>
      <w:r>
        <w:rPr>
          <w:rFonts w:eastAsia="Times New Roman"/>
          <w:szCs w:val="24"/>
        </w:rPr>
        <w:t xml:space="preserve">πρόσφατα, νομίζω χθες, έκλεισε ο </w:t>
      </w:r>
      <w:r>
        <w:rPr>
          <w:rFonts w:eastAsia="Times New Roman"/>
          <w:szCs w:val="24"/>
        </w:rPr>
        <w:t>«</w:t>
      </w:r>
      <w:r w:rsidRPr="00CC1BEF">
        <w:rPr>
          <w:rFonts w:eastAsia="Times New Roman"/>
          <w:szCs w:val="24"/>
        </w:rPr>
        <w:t>Κ</w:t>
      </w:r>
      <w:r>
        <w:rPr>
          <w:rFonts w:eastAsia="Times New Roman"/>
          <w:szCs w:val="24"/>
        </w:rPr>
        <w:t>ΑΛΛΙΜΑΝΗΣ</w:t>
      </w:r>
      <w:r>
        <w:rPr>
          <w:rFonts w:eastAsia="Times New Roman"/>
          <w:szCs w:val="24"/>
        </w:rPr>
        <w:t>»</w:t>
      </w:r>
      <w:r w:rsidRPr="00CC1BEF">
        <w:rPr>
          <w:rFonts w:eastAsia="Times New Roman"/>
          <w:szCs w:val="24"/>
        </w:rPr>
        <w:t xml:space="preserve"> με τα κα</w:t>
      </w:r>
      <w:r w:rsidRPr="00CC1BEF">
        <w:rPr>
          <w:rFonts w:eastAsia="Times New Roman"/>
          <w:szCs w:val="24"/>
        </w:rPr>
        <w:t>τεψυγμένα</w:t>
      </w:r>
      <w:r>
        <w:rPr>
          <w:rFonts w:eastAsia="Times New Roman"/>
          <w:szCs w:val="24"/>
        </w:rPr>
        <w:t>. Δεν σας ενδιαφέρει που τ</w:t>
      </w:r>
      <w:r w:rsidRPr="00CC1BEF">
        <w:rPr>
          <w:rFonts w:eastAsia="Times New Roman"/>
          <w:szCs w:val="24"/>
        </w:rPr>
        <w:t>όσες χιλιάδες Έλληνες θα βρεθούν άνεργοι</w:t>
      </w:r>
      <w:r>
        <w:rPr>
          <w:rFonts w:eastAsia="Times New Roman"/>
          <w:szCs w:val="24"/>
        </w:rPr>
        <w:t xml:space="preserve">. </w:t>
      </w:r>
      <w:r w:rsidRPr="00CC1BEF">
        <w:rPr>
          <w:rFonts w:eastAsia="Times New Roman"/>
          <w:szCs w:val="24"/>
        </w:rPr>
        <w:t>Αντ</w:t>
      </w:r>
      <w:r>
        <w:rPr>
          <w:rFonts w:eastAsia="Times New Roman"/>
          <w:szCs w:val="24"/>
        </w:rPr>
        <w:t>’</w:t>
      </w:r>
      <w:r w:rsidRPr="00CC1BEF">
        <w:rPr>
          <w:rFonts w:eastAsia="Times New Roman"/>
          <w:szCs w:val="24"/>
        </w:rPr>
        <w:t xml:space="preserve"> αυτού</w:t>
      </w:r>
      <w:r>
        <w:rPr>
          <w:rFonts w:eastAsia="Times New Roman"/>
          <w:szCs w:val="24"/>
        </w:rPr>
        <w:t>,</w:t>
      </w:r>
      <w:r w:rsidRPr="00CC1BEF">
        <w:rPr>
          <w:rFonts w:eastAsia="Times New Roman"/>
          <w:szCs w:val="24"/>
        </w:rPr>
        <w:t xml:space="preserve"> φροντίζετε να δίνετε</w:t>
      </w:r>
      <w:r>
        <w:rPr>
          <w:rFonts w:eastAsia="Times New Roman"/>
          <w:szCs w:val="24"/>
        </w:rPr>
        <w:t xml:space="preserve"> χιλιάδες</w:t>
      </w:r>
      <w:r w:rsidRPr="00CC1BEF">
        <w:rPr>
          <w:rFonts w:eastAsia="Times New Roman"/>
          <w:szCs w:val="24"/>
        </w:rPr>
        <w:t xml:space="preserve"> ευρώ σε κάθε λαθρομετανάστη που περνάει </w:t>
      </w:r>
      <w:r>
        <w:rPr>
          <w:rFonts w:eastAsia="Times New Roman"/>
          <w:szCs w:val="24"/>
        </w:rPr>
        <w:t>το κατώφλι της πατρίδος μας.</w:t>
      </w:r>
    </w:p>
    <w:p w14:paraId="5218D8B4" w14:textId="77777777" w:rsidR="00BE48FC" w:rsidRDefault="008F016C">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w:t>
      </w:r>
      <w:r>
        <w:rPr>
          <w:rFonts w:eastAsia="Times New Roman"/>
          <w:szCs w:val="24"/>
        </w:rPr>
        <w:t>υρίου Βουλευτή)</w:t>
      </w:r>
    </w:p>
    <w:p w14:paraId="5218D8B5" w14:textId="77777777" w:rsidR="00BE48FC" w:rsidRDefault="008F016C">
      <w:pPr>
        <w:spacing w:line="600" w:lineRule="auto"/>
        <w:ind w:firstLine="720"/>
        <w:jc w:val="both"/>
        <w:rPr>
          <w:rFonts w:eastAsia="Times New Roman"/>
          <w:szCs w:val="24"/>
        </w:rPr>
      </w:pPr>
      <w:r>
        <w:rPr>
          <w:rFonts w:eastAsia="Times New Roman"/>
          <w:szCs w:val="24"/>
        </w:rPr>
        <w:t>Θ</w:t>
      </w:r>
      <w:r w:rsidRPr="00CC1BEF">
        <w:rPr>
          <w:rFonts w:eastAsia="Times New Roman"/>
          <w:szCs w:val="24"/>
        </w:rPr>
        <w:t>α αναφερθώ</w:t>
      </w:r>
      <w:r>
        <w:rPr>
          <w:rFonts w:eastAsia="Times New Roman"/>
          <w:szCs w:val="24"/>
        </w:rPr>
        <w:t xml:space="preserve"> σε δύο άρθρα,</w:t>
      </w:r>
      <w:r w:rsidRPr="00CC1BEF">
        <w:rPr>
          <w:rFonts w:eastAsia="Times New Roman"/>
          <w:szCs w:val="24"/>
        </w:rPr>
        <w:t xml:space="preserve"> γιατί τελειώνει και ο χρόνος</w:t>
      </w:r>
      <w:r>
        <w:rPr>
          <w:rFonts w:eastAsia="Times New Roman"/>
          <w:szCs w:val="24"/>
        </w:rPr>
        <w:t>.</w:t>
      </w:r>
    </w:p>
    <w:p w14:paraId="5218D8B6" w14:textId="77777777" w:rsidR="00BE48FC" w:rsidRDefault="008F016C">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Ο χρόνος έχει τελειώσει. Σ</w:t>
      </w:r>
      <w:r w:rsidRPr="00CC1BEF">
        <w:rPr>
          <w:rFonts w:eastAsia="Times New Roman"/>
          <w:szCs w:val="24"/>
        </w:rPr>
        <w:t xml:space="preserve">ε </w:t>
      </w:r>
      <w:r>
        <w:rPr>
          <w:rFonts w:eastAsia="Times New Roman"/>
          <w:szCs w:val="24"/>
        </w:rPr>
        <w:t>ένα</w:t>
      </w:r>
      <w:r w:rsidRPr="00CC1BEF">
        <w:rPr>
          <w:rFonts w:eastAsia="Times New Roman"/>
          <w:szCs w:val="24"/>
        </w:rPr>
        <w:t xml:space="preserve"> λεπτό </w:t>
      </w:r>
      <w:r>
        <w:rPr>
          <w:rFonts w:eastAsia="Times New Roman"/>
          <w:szCs w:val="24"/>
        </w:rPr>
        <w:t>ολοκληρώστε.</w:t>
      </w:r>
    </w:p>
    <w:p w14:paraId="5218D8B7" w14:textId="77777777" w:rsidR="00BE48FC" w:rsidRDefault="008F016C">
      <w:pPr>
        <w:spacing w:line="600" w:lineRule="auto"/>
        <w:ind w:firstLine="720"/>
        <w:jc w:val="both"/>
        <w:rPr>
          <w:rFonts w:eastAsia="Times New Roman"/>
          <w:szCs w:val="24"/>
        </w:rPr>
      </w:pPr>
      <w:r>
        <w:rPr>
          <w:rFonts w:eastAsia="Times New Roman"/>
          <w:b/>
          <w:szCs w:val="24"/>
        </w:rPr>
        <w:lastRenderedPageBreak/>
        <w:t>ΓΕΩΡΓΙΟΣ ΓΕΡΜΕΝΗΣ:</w:t>
      </w:r>
      <w:r>
        <w:rPr>
          <w:rFonts w:eastAsia="Times New Roman"/>
          <w:szCs w:val="24"/>
        </w:rPr>
        <w:t xml:space="preserve"> Για δύο άρθρα θα πω.</w:t>
      </w:r>
    </w:p>
    <w:p w14:paraId="5218D8B8" w14:textId="77777777" w:rsidR="00BE48FC" w:rsidRDefault="008F016C">
      <w:pPr>
        <w:spacing w:line="600" w:lineRule="auto"/>
        <w:ind w:firstLine="720"/>
        <w:jc w:val="both"/>
        <w:rPr>
          <w:rFonts w:eastAsia="Times New Roman"/>
          <w:szCs w:val="24"/>
        </w:rPr>
      </w:pPr>
      <w:r>
        <w:rPr>
          <w:rFonts w:eastAsia="Times New Roman"/>
          <w:szCs w:val="24"/>
        </w:rPr>
        <w:t>Στην παράγραφο 4 που αντικαθιστάτε με το άρθρο 3, δεν ξέρουμ</w:t>
      </w:r>
      <w:r>
        <w:rPr>
          <w:rFonts w:eastAsia="Times New Roman"/>
          <w:szCs w:val="24"/>
        </w:rPr>
        <w:t>ε τι θέλει να πει ο νομοθέτης ή ο</w:t>
      </w:r>
      <w:r w:rsidRPr="00CC1BEF">
        <w:rPr>
          <w:rFonts w:eastAsia="Times New Roman"/>
          <w:szCs w:val="24"/>
        </w:rPr>
        <w:t xml:space="preserve"> ποιητής</w:t>
      </w:r>
      <w:r>
        <w:rPr>
          <w:rFonts w:eastAsia="Times New Roman"/>
          <w:szCs w:val="24"/>
        </w:rPr>
        <w:t>. Λ</w:t>
      </w:r>
      <w:r w:rsidRPr="00CC1BEF">
        <w:rPr>
          <w:rFonts w:eastAsia="Times New Roman"/>
          <w:szCs w:val="24"/>
        </w:rPr>
        <w:t>έει</w:t>
      </w:r>
      <w:r w:rsidRPr="002775AB">
        <w:rPr>
          <w:rFonts w:eastAsia="Times New Roman"/>
          <w:szCs w:val="24"/>
        </w:rPr>
        <w:t xml:space="preserve"> </w:t>
      </w:r>
      <w:r>
        <w:rPr>
          <w:rFonts w:eastAsia="Times New Roman"/>
          <w:szCs w:val="24"/>
        </w:rPr>
        <w:t xml:space="preserve">για τις </w:t>
      </w:r>
      <w:r w:rsidRPr="00CC1BEF">
        <w:rPr>
          <w:rFonts w:eastAsia="Times New Roman"/>
          <w:szCs w:val="24"/>
        </w:rPr>
        <w:t>αεροπορικές</w:t>
      </w:r>
      <w:r>
        <w:rPr>
          <w:rFonts w:eastAsia="Times New Roman"/>
          <w:szCs w:val="24"/>
        </w:rPr>
        <w:t xml:space="preserve"> ή</w:t>
      </w:r>
      <w:r w:rsidRPr="00CC1BEF">
        <w:rPr>
          <w:rFonts w:eastAsia="Times New Roman"/>
          <w:szCs w:val="24"/>
        </w:rPr>
        <w:t xml:space="preserve"> ναυτιλιακές εταιρείες</w:t>
      </w:r>
      <w:r>
        <w:rPr>
          <w:rFonts w:eastAsia="Times New Roman"/>
          <w:szCs w:val="24"/>
        </w:rPr>
        <w:t>: «…</w:t>
      </w:r>
      <w:r w:rsidRPr="00CC1BEF">
        <w:rPr>
          <w:rFonts w:eastAsia="Times New Roman"/>
          <w:szCs w:val="24"/>
        </w:rPr>
        <w:t xml:space="preserve">η διαδικασία επιβολής διοικητικών κυρώσεων σε αεροπορικές </w:t>
      </w:r>
      <w:r>
        <w:rPr>
          <w:rFonts w:eastAsia="Times New Roman"/>
          <w:szCs w:val="24"/>
        </w:rPr>
        <w:t>ή</w:t>
      </w:r>
      <w:r w:rsidRPr="00CC1BEF">
        <w:rPr>
          <w:rFonts w:eastAsia="Times New Roman"/>
          <w:szCs w:val="24"/>
        </w:rPr>
        <w:t xml:space="preserve"> ναυτιλιακές εταιρείες</w:t>
      </w:r>
      <w:r>
        <w:rPr>
          <w:rFonts w:eastAsia="Times New Roman"/>
          <w:szCs w:val="24"/>
        </w:rPr>
        <w:t>,</w:t>
      </w:r>
      <w:r w:rsidRPr="00CC1BEF">
        <w:rPr>
          <w:rFonts w:eastAsia="Times New Roman"/>
          <w:szCs w:val="24"/>
        </w:rPr>
        <w:t xml:space="preserve"> καθώς και σε κάθε άλλο φυσικό ή νομικό πρόσωπο που εκτελεί οποια</w:t>
      </w:r>
      <w:r>
        <w:rPr>
          <w:rFonts w:eastAsia="Times New Roman"/>
          <w:szCs w:val="24"/>
        </w:rPr>
        <w:t>σ</w:t>
      </w:r>
      <w:r w:rsidRPr="00CC1BEF">
        <w:rPr>
          <w:rFonts w:eastAsia="Times New Roman"/>
          <w:szCs w:val="24"/>
        </w:rPr>
        <w:t>δήποτε μορφής</w:t>
      </w:r>
      <w:r w:rsidRPr="00CC1BEF">
        <w:rPr>
          <w:rFonts w:eastAsia="Times New Roman"/>
          <w:szCs w:val="24"/>
        </w:rPr>
        <w:t xml:space="preserve"> δημόσια μεταφορά προσώπων</w:t>
      </w:r>
      <w:r>
        <w:rPr>
          <w:rFonts w:eastAsia="Times New Roman"/>
          <w:szCs w:val="24"/>
        </w:rPr>
        <w:t>,</w:t>
      </w:r>
      <w:r w:rsidRPr="00CC1BEF">
        <w:rPr>
          <w:rFonts w:eastAsia="Times New Roman"/>
          <w:szCs w:val="24"/>
        </w:rPr>
        <w:t xml:space="preserve"> στις περιπτώσεις</w:t>
      </w:r>
      <w:r>
        <w:rPr>
          <w:rFonts w:eastAsia="Times New Roman"/>
          <w:szCs w:val="24"/>
        </w:rPr>
        <w:t xml:space="preserve"> που</w:t>
      </w:r>
      <w:r w:rsidRPr="00CC1BEF">
        <w:rPr>
          <w:rFonts w:eastAsia="Times New Roman"/>
          <w:szCs w:val="24"/>
        </w:rPr>
        <w:t xml:space="preserve"> μεταφέρουν στην Ελλάδα πολίτες τρίτων χωρών</w:t>
      </w:r>
      <w:r>
        <w:rPr>
          <w:rFonts w:eastAsia="Times New Roman"/>
          <w:szCs w:val="24"/>
        </w:rPr>
        <w:t>…». Α</w:t>
      </w:r>
      <w:r w:rsidRPr="00CC1BEF">
        <w:rPr>
          <w:rFonts w:eastAsia="Times New Roman"/>
          <w:szCs w:val="24"/>
        </w:rPr>
        <w:t>ναφέρεσ</w:t>
      </w:r>
      <w:r>
        <w:rPr>
          <w:rFonts w:eastAsia="Times New Roman"/>
          <w:szCs w:val="24"/>
        </w:rPr>
        <w:t>τε</w:t>
      </w:r>
      <w:r w:rsidRPr="00CC1BEF">
        <w:rPr>
          <w:rFonts w:eastAsia="Times New Roman"/>
          <w:szCs w:val="24"/>
        </w:rPr>
        <w:t xml:space="preserve"> σε αεροπορικές εταιρείες</w:t>
      </w:r>
      <w:r>
        <w:rPr>
          <w:rFonts w:eastAsia="Times New Roman"/>
          <w:szCs w:val="24"/>
        </w:rPr>
        <w:t>,</w:t>
      </w:r>
      <w:r w:rsidRPr="00CC1BEF">
        <w:rPr>
          <w:rFonts w:eastAsia="Times New Roman"/>
          <w:szCs w:val="24"/>
        </w:rPr>
        <w:t xml:space="preserve"> οι οποίες πο</w:t>
      </w:r>
      <w:r>
        <w:rPr>
          <w:rFonts w:eastAsia="Times New Roman"/>
          <w:szCs w:val="24"/>
        </w:rPr>
        <w:t>ύ</w:t>
      </w:r>
      <w:r w:rsidRPr="00CC1BEF">
        <w:rPr>
          <w:rFonts w:eastAsia="Times New Roman"/>
          <w:szCs w:val="24"/>
        </w:rPr>
        <w:t xml:space="preserve"> βρίσκονται</w:t>
      </w:r>
      <w:r>
        <w:rPr>
          <w:rFonts w:eastAsia="Times New Roman"/>
          <w:szCs w:val="24"/>
        </w:rPr>
        <w:t>; Μ</w:t>
      </w:r>
      <w:r w:rsidRPr="00CC1BEF">
        <w:rPr>
          <w:rFonts w:eastAsia="Times New Roman"/>
          <w:szCs w:val="24"/>
        </w:rPr>
        <w:t>έσα στην Ευρωπαϊκή Ένωση</w:t>
      </w:r>
      <w:r>
        <w:rPr>
          <w:rFonts w:eastAsia="Times New Roman"/>
          <w:szCs w:val="24"/>
        </w:rPr>
        <w:t>;</w:t>
      </w:r>
      <w:r w:rsidRPr="00CC1BEF">
        <w:rPr>
          <w:rFonts w:eastAsia="Times New Roman"/>
          <w:szCs w:val="24"/>
        </w:rPr>
        <w:t xml:space="preserve"> </w:t>
      </w:r>
      <w:r>
        <w:rPr>
          <w:rFonts w:eastAsia="Times New Roman"/>
          <w:szCs w:val="24"/>
        </w:rPr>
        <w:t xml:space="preserve">Έξω </w:t>
      </w:r>
      <w:r w:rsidRPr="00CC1BEF">
        <w:rPr>
          <w:rFonts w:eastAsia="Times New Roman"/>
          <w:szCs w:val="24"/>
        </w:rPr>
        <w:t>από την Ευρωπαϊκή Ένωση</w:t>
      </w:r>
      <w:r>
        <w:rPr>
          <w:rFonts w:eastAsia="Times New Roman"/>
          <w:szCs w:val="24"/>
        </w:rPr>
        <w:t>;</w:t>
      </w:r>
      <w:r w:rsidRPr="00CC1BEF">
        <w:rPr>
          <w:rFonts w:eastAsia="Times New Roman"/>
          <w:szCs w:val="24"/>
        </w:rPr>
        <w:t xml:space="preserve"> </w:t>
      </w:r>
      <w:r>
        <w:rPr>
          <w:rFonts w:eastAsia="Times New Roman"/>
          <w:szCs w:val="24"/>
        </w:rPr>
        <w:t>Α</w:t>
      </w:r>
      <w:r w:rsidRPr="00CC1BEF">
        <w:rPr>
          <w:rFonts w:eastAsia="Times New Roman"/>
          <w:szCs w:val="24"/>
        </w:rPr>
        <w:t xml:space="preserve">υτοί οι άνθρωποι </w:t>
      </w:r>
      <w:r>
        <w:rPr>
          <w:rFonts w:eastAsia="Times New Roman"/>
          <w:szCs w:val="24"/>
        </w:rPr>
        <w:t>πώς</w:t>
      </w:r>
      <w:r w:rsidRPr="00CC1BEF">
        <w:rPr>
          <w:rFonts w:eastAsia="Times New Roman"/>
          <w:szCs w:val="24"/>
        </w:rPr>
        <w:t xml:space="preserve"> μπαίνου</w:t>
      </w:r>
      <w:r>
        <w:rPr>
          <w:rFonts w:eastAsia="Times New Roman"/>
          <w:szCs w:val="24"/>
        </w:rPr>
        <w:t>ν μέσα</w:t>
      </w:r>
      <w:r w:rsidRPr="00CC1BEF">
        <w:rPr>
          <w:rFonts w:eastAsia="Times New Roman"/>
          <w:szCs w:val="24"/>
        </w:rPr>
        <w:t xml:space="preserve"> στο αεροπλάνο</w:t>
      </w:r>
      <w:r>
        <w:rPr>
          <w:rFonts w:eastAsia="Times New Roman"/>
          <w:szCs w:val="24"/>
        </w:rPr>
        <w:t>;</w:t>
      </w:r>
      <w:r w:rsidRPr="00CC1BEF">
        <w:rPr>
          <w:rFonts w:eastAsia="Times New Roman"/>
          <w:szCs w:val="24"/>
        </w:rPr>
        <w:t xml:space="preserve"> </w:t>
      </w:r>
      <w:r>
        <w:rPr>
          <w:rFonts w:eastAsia="Times New Roman"/>
          <w:szCs w:val="24"/>
        </w:rPr>
        <w:t>Αναφέρεται στις</w:t>
      </w:r>
      <w:r w:rsidRPr="00CC1BEF">
        <w:rPr>
          <w:rFonts w:eastAsia="Times New Roman"/>
          <w:szCs w:val="24"/>
        </w:rPr>
        <w:t xml:space="preserve"> αεροπορικές εταιρείες τρίτων χωρών</w:t>
      </w:r>
      <w:r>
        <w:rPr>
          <w:rFonts w:eastAsia="Times New Roman"/>
          <w:szCs w:val="24"/>
        </w:rPr>
        <w:t>. Σ</w:t>
      </w:r>
      <w:r w:rsidRPr="00CC1BEF">
        <w:rPr>
          <w:rFonts w:eastAsia="Times New Roman"/>
          <w:szCs w:val="24"/>
        </w:rPr>
        <w:t xml:space="preserve">τις αεροπορικές εταιρείες που βρίσκονται εντός </w:t>
      </w:r>
      <w:r>
        <w:rPr>
          <w:rFonts w:eastAsia="Times New Roman"/>
          <w:szCs w:val="24"/>
        </w:rPr>
        <w:t xml:space="preserve">της Ελλάδος, που βρίσκονται </w:t>
      </w:r>
      <w:r w:rsidRPr="00CC1BEF">
        <w:rPr>
          <w:rFonts w:eastAsia="Times New Roman"/>
          <w:szCs w:val="24"/>
        </w:rPr>
        <w:t>στην Κω</w:t>
      </w:r>
      <w:r>
        <w:rPr>
          <w:rFonts w:eastAsia="Times New Roman"/>
          <w:szCs w:val="24"/>
        </w:rPr>
        <w:t>,</w:t>
      </w:r>
      <w:r w:rsidRPr="00CC1BEF">
        <w:rPr>
          <w:rFonts w:eastAsia="Times New Roman"/>
          <w:szCs w:val="24"/>
        </w:rPr>
        <w:t xml:space="preserve"> που βρίσκονται στη Μυτιλήνη</w:t>
      </w:r>
      <w:r>
        <w:rPr>
          <w:rFonts w:eastAsia="Times New Roman"/>
          <w:szCs w:val="24"/>
        </w:rPr>
        <w:t>; Τ</w:t>
      </w:r>
      <w:r w:rsidRPr="00CC1BEF">
        <w:rPr>
          <w:rFonts w:eastAsia="Times New Roman"/>
          <w:szCs w:val="24"/>
        </w:rPr>
        <w:t>α αεροπλάνα μέσα είναι γεμάτ</w:t>
      </w:r>
      <w:r>
        <w:rPr>
          <w:rFonts w:eastAsia="Times New Roman"/>
          <w:szCs w:val="24"/>
        </w:rPr>
        <w:t>α</w:t>
      </w:r>
      <w:r w:rsidRPr="00CC1BEF">
        <w:rPr>
          <w:rFonts w:eastAsia="Times New Roman"/>
          <w:szCs w:val="24"/>
        </w:rPr>
        <w:t xml:space="preserve"> από λαθρομετανάστες</w:t>
      </w:r>
      <w:r>
        <w:rPr>
          <w:rFonts w:eastAsia="Times New Roman"/>
          <w:szCs w:val="24"/>
        </w:rPr>
        <w:t>. Πώς μπαίνουν</w:t>
      </w:r>
      <w:r w:rsidRPr="00CC1BEF">
        <w:rPr>
          <w:rFonts w:eastAsia="Times New Roman"/>
          <w:szCs w:val="24"/>
        </w:rPr>
        <w:t xml:space="preserve"> μέσα σ</w:t>
      </w:r>
      <w:r>
        <w:rPr>
          <w:rFonts w:eastAsia="Times New Roman"/>
          <w:szCs w:val="24"/>
        </w:rPr>
        <w:t>τα</w:t>
      </w:r>
      <w:r w:rsidRPr="00CC1BEF">
        <w:rPr>
          <w:rFonts w:eastAsia="Times New Roman"/>
          <w:szCs w:val="24"/>
        </w:rPr>
        <w:t xml:space="preserve"> </w:t>
      </w:r>
      <w:r w:rsidRPr="00CC1BEF">
        <w:rPr>
          <w:rFonts w:eastAsia="Times New Roman"/>
          <w:szCs w:val="24"/>
        </w:rPr>
        <w:t>αεροπλάνα</w:t>
      </w:r>
      <w:r>
        <w:rPr>
          <w:rFonts w:eastAsia="Times New Roman"/>
          <w:szCs w:val="24"/>
        </w:rPr>
        <w:t>; Π</w:t>
      </w:r>
      <w:r w:rsidRPr="00CC1BEF">
        <w:rPr>
          <w:rFonts w:eastAsia="Times New Roman"/>
          <w:szCs w:val="24"/>
        </w:rPr>
        <w:t xml:space="preserve">ώς </w:t>
      </w:r>
      <w:r>
        <w:rPr>
          <w:rFonts w:eastAsia="Times New Roman"/>
          <w:szCs w:val="24"/>
        </w:rPr>
        <w:t>εισέ</w:t>
      </w:r>
      <w:r w:rsidRPr="00CC1BEF">
        <w:rPr>
          <w:rFonts w:eastAsia="Times New Roman"/>
          <w:szCs w:val="24"/>
        </w:rPr>
        <w:t>ρχονται</w:t>
      </w:r>
      <w:r>
        <w:rPr>
          <w:rFonts w:eastAsia="Times New Roman"/>
          <w:szCs w:val="24"/>
        </w:rPr>
        <w:t xml:space="preserve"> στη χώρα; Π</w:t>
      </w:r>
      <w:r w:rsidRPr="00CC1BEF">
        <w:rPr>
          <w:rFonts w:eastAsia="Times New Roman"/>
          <w:szCs w:val="24"/>
        </w:rPr>
        <w:t>ερνάνε τα σύνορα από</w:t>
      </w:r>
      <w:r>
        <w:rPr>
          <w:rFonts w:eastAsia="Times New Roman"/>
          <w:szCs w:val="24"/>
        </w:rPr>
        <w:t xml:space="preserve"> την</w:t>
      </w:r>
      <w:r w:rsidRPr="00CC1BEF">
        <w:rPr>
          <w:rFonts w:eastAsia="Times New Roman"/>
          <w:szCs w:val="24"/>
        </w:rPr>
        <w:t xml:space="preserve"> Τουρκία</w:t>
      </w:r>
      <w:r>
        <w:rPr>
          <w:rFonts w:eastAsia="Times New Roman"/>
          <w:szCs w:val="24"/>
        </w:rPr>
        <w:t>, τους φέρνουν στην Κω και μετά στην Αθήνα.</w:t>
      </w:r>
      <w:r w:rsidRPr="00CC1BEF">
        <w:rPr>
          <w:rFonts w:eastAsia="Times New Roman"/>
          <w:szCs w:val="24"/>
        </w:rPr>
        <w:t xml:space="preserve"> </w:t>
      </w:r>
      <w:r>
        <w:rPr>
          <w:rFonts w:eastAsia="Times New Roman"/>
          <w:szCs w:val="24"/>
        </w:rPr>
        <w:t>Ε</w:t>
      </w:r>
      <w:r w:rsidRPr="00CC1BEF">
        <w:rPr>
          <w:rFonts w:eastAsia="Times New Roman"/>
          <w:szCs w:val="24"/>
        </w:rPr>
        <w:t>κεί ο έλεγχος από πού θα είναι</w:t>
      </w:r>
      <w:r>
        <w:rPr>
          <w:rFonts w:eastAsia="Times New Roman"/>
          <w:szCs w:val="24"/>
        </w:rPr>
        <w:t>;</w:t>
      </w:r>
    </w:p>
    <w:p w14:paraId="5218D8B9" w14:textId="77777777" w:rsidR="00BE48FC" w:rsidRDefault="008F016C">
      <w:pPr>
        <w:spacing w:line="600" w:lineRule="auto"/>
        <w:ind w:firstLine="720"/>
        <w:jc w:val="both"/>
        <w:rPr>
          <w:rFonts w:eastAsia="Times New Roman"/>
          <w:szCs w:val="24"/>
        </w:rPr>
      </w:pPr>
      <w:r>
        <w:rPr>
          <w:rFonts w:eastAsia="Times New Roman"/>
          <w:b/>
          <w:szCs w:val="24"/>
        </w:rPr>
        <w:lastRenderedPageBreak/>
        <w:t xml:space="preserve">ΠΡΟΕΔΡΕΥΩΝ (Νικήτας Κακλαμάνης): </w:t>
      </w:r>
      <w:r>
        <w:rPr>
          <w:rFonts w:eastAsia="Times New Roman"/>
          <w:szCs w:val="24"/>
        </w:rPr>
        <w:t>Ολοκληρώστε, κύριε Γερμενή.</w:t>
      </w:r>
    </w:p>
    <w:p w14:paraId="5218D8BA" w14:textId="77777777" w:rsidR="00BE48FC" w:rsidRDefault="008F016C">
      <w:pPr>
        <w:spacing w:line="600" w:lineRule="auto"/>
        <w:ind w:firstLine="720"/>
        <w:jc w:val="both"/>
        <w:rPr>
          <w:rFonts w:eastAsia="Times New Roman"/>
          <w:szCs w:val="24"/>
        </w:rPr>
      </w:pPr>
      <w:r>
        <w:rPr>
          <w:rFonts w:eastAsia="Times New Roman"/>
          <w:b/>
          <w:szCs w:val="24"/>
        </w:rPr>
        <w:t>ΓΕΩΡΓΙΟΣ ΓΕΡΜΕΝΗΣ:</w:t>
      </w:r>
      <w:r>
        <w:rPr>
          <w:rFonts w:eastAsia="Times New Roman"/>
          <w:szCs w:val="24"/>
        </w:rPr>
        <w:t xml:space="preserve"> Έ</w:t>
      </w:r>
      <w:r w:rsidRPr="00CC1BEF">
        <w:rPr>
          <w:rFonts w:eastAsia="Times New Roman"/>
          <w:szCs w:val="24"/>
        </w:rPr>
        <w:t>χετε αφήσει ένα κράτος ολόκλ</w:t>
      </w:r>
      <w:r w:rsidRPr="00CC1BEF">
        <w:rPr>
          <w:rFonts w:eastAsia="Times New Roman"/>
          <w:szCs w:val="24"/>
        </w:rPr>
        <w:t>ηρο στην ασυδοσία</w:t>
      </w:r>
      <w:r>
        <w:rPr>
          <w:rFonts w:eastAsia="Times New Roman"/>
          <w:szCs w:val="24"/>
        </w:rPr>
        <w:t>.</w:t>
      </w:r>
    </w:p>
    <w:p w14:paraId="5218D8BB" w14:textId="77777777" w:rsidR="00BE48FC" w:rsidRDefault="008F016C">
      <w:pPr>
        <w:spacing w:line="600" w:lineRule="auto"/>
        <w:ind w:firstLine="720"/>
        <w:jc w:val="both"/>
        <w:rPr>
          <w:rFonts w:eastAsia="Times New Roman"/>
          <w:szCs w:val="24"/>
        </w:rPr>
      </w:pPr>
      <w:r>
        <w:rPr>
          <w:rFonts w:eastAsia="Times New Roman"/>
          <w:szCs w:val="24"/>
        </w:rPr>
        <w:t>Κ</w:t>
      </w:r>
      <w:r w:rsidRPr="00CC1BEF">
        <w:rPr>
          <w:rFonts w:eastAsia="Times New Roman"/>
          <w:szCs w:val="24"/>
        </w:rPr>
        <w:t xml:space="preserve">αι πάμε στο άρθρο </w:t>
      </w:r>
      <w:r>
        <w:rPr>
          <w:rFonts w:eastAsia="Times New Roman"/>
          <w:szCs w:val="24"/>
        </w:rPr>
        <w:t>6,</w:t>
      </w:r>
      <w:r w:rsidRPr="00CC1BEF">
        <w:rPr>
          <w:rFonts w:eastAsia="Times New Roman"/>
          <w:szCs w:val="24"/>
        </w:rPr>
        <w:t xml:space="preserve"> </w:t>
      </w:r>
      <w:r>
        <w:rPr>
          <w:rFonts w:eastAsia="Times New Roman"/>
          <w:szCs w:val="24"/>
        </w:rPr>
        <w:t>που αυτό</w:t>
      </w:r>
      <w:r w:rsidRPr="00CC1BEF">
        <w:rPr>
          <w:rFonts w:eastAsia="Times New Roman"/>
          <w:szCs w:val="24"/>
        </w:rPr>
        <w:t xml:space="preserve"> είναι το σκάνδαλο</w:t>
      </w:r>
      <w:r>
        <w:rPr>
          <w:rFonts w:eastAsia="Times New Roman"/>
          <w:szCs w:val="24"/>
        </w:rPr>
        <w:t>, επειδή κουνάτε και τα κεφάλια σας. Λέει: «...μισθώσεις</w:t>
      </w:r>
      <w:r w:rsidRPr="00CC1BEF">
        <w:rPr>
          <w:rFonts w:eastAsia="Times New Roman"/>
          <w:szCs w:val="24"/>
        </w:rPr>
        <w:t xml:space="preserve"> που υπογράφηκαν και </w:t>
      </w:r>
      <w:r>
        <w:rPr>
          <w:rFonts w:eastAsia="Times New Roman"/>
          <w:szCs w:val="24"/>
        </w:rPr>
        <w:t>δαπάνες που</w:t>
      </w:r>
      <w:r w:rsidRPr="00CC1BEF">
        <w:rPr>
          <w:rFonts w:eastAsia="Times New Roman"/>
          <w:szCs w:val="24"/>
        </w:rPr>
        <w:t xml:space="preserve"> πραγματοποιήθηκαν από το </w:t>
      </w:r>
      <w:r>
        <w:rPr>
          <w:rFonts w:eastAsia="Times New Roman"/>
          <w:szCs w:val="24"/>
        </w:rPr>
        <w:t>Υ</w:t>
      </w:r>
      <w:r w:rsidRPr="00CC1BEF">
        <w:rPr>
          <w:rFonts w:eastAsia="Times New Roman"/>
          <w:szCs w:val="24"/>
        </w:rPr>
        <w:t xml:space="preserve">πουργείο </w:t>
      </w:r>
      <w:r>
        <w:rPr>
          <w:rFonts w:eastAsia="Times New Roman"/>
          <w:szCs w:val="24"/>
        </w:rPr>
        <w:t>Μ</w:t>
      </w:r>
      <w:r w:rsidRPr="00CC1BEF">
        <w:rPr>
          <w:rFonts w:eastAsia="Times New Roman"/>
          <w:szCs w:val="24"/>
        </w:rPr>
        <w:t xml:space="preserve">εταναστευτικής </w:t>
      </w:r>
      <w:r>
        <w:rPr>
          <w:rFonts w:eastAsia="Times New Roman"/>
          <w:szCs w:val="24"/>
        </w:rPr>
        <w:t>Π</w:t>
      </w:r>
      <w:r w:rsidRPr="00CC1BEF">
        <w:rPr>
          <w:rFonts w:eastAsia="Times New Roman"/>
          <w:szCs w:val="24"/>
        </w:rPr>
        <w:t xml:space="preserve">ολιτικής </w:t>
      </w:r>
      <w:r>
        <w:rPr>
          <w:rFonts w:eastAsia="Times New Roman"/>
          <w:szCs w:val="24"/>
        </w:rPr>
        <w:t xml:space="preserve">ή από </w:t>
      </w:r>
      <w:r w:rsidRPr="00CC1BEF">
        <w:rPr>
          <w:rFonts w:eastAsia="Times New Roman"/>
          <w:szCs w:val="24"/>
        </w:rPr>
        <w:t>το Υπουργείο Εσωτερικών για λογαρ</w:t>
      </w:r>
      <w:r w:rsidRPr="00CC1BEF">
        <w:rPr>
          <w:rFonts w:eastAsia="Times New Roman"/>
          <w:szCs w:val="24"/>
        </w:rPr>
        <w:t xml:space="preserve">ιασμό του </w:t>
      </w:r>
      <w:r>
        <w:rPr>
          <w:rFonts w:eastAsia="Times New Roman"/>
          <w:szCs w:val="24"/>
        </w:rPr>
        <w:t>Υ</w:t>
      </w:r>
      <w:r w:rsidRPr="00CC1BEF">
        <w:rPr>
          <w:rFonts w:eastAsia="Times New Roman"/>
          <w:szCs w:val="24"/>
        </w:rPr>
        <w:t xml:space="preserve">πουργείου </w:t>
      </w:r>
      <w:r>
        <w:rPr>
          <w:rFonts w:eastAsia="Times New Roman"/>
          <w:szCs w:val="24"/>
        </w:rPr>
        <w:t>Μ</w:t>
      </w:r>
      <w:r w:rsidRPr="00CC1BEF">
        <w:rPr>
          <w:rFonts w:eastAsia="Times New Roman"/>
          <w:szCs w:val="24"/>
        </w:rPr>
        <w:t xml:space="preserve">εταναστευτικής </w:t>
      </w:r>
      <w:r>
        <w:rPr>
          <w:rFonts w:eastAsia="Times New Roman"/>
          <w:szCs w:val="24"/>
        </w:rPr>
        <w:t>Π</w:t>
      </w:r>
      <w:r w:rsidRPr="00CC1BEF">
        <w:rPr>
          <w:rFonts w:eastAsia="Times New Roman"/>
          <w:szCs w:val="24"/>
        </w:rPr>
        <w:t>ολιτικής μέχρι τη δημοσίευση του παρόντος</w:t>
      </w:r>
      <w:r>
        <w:rPr>
          <w:rFonts w:eastAsia="Times New Roman"/>
          <w:szCs w:val="24"/>
        </w:rPr>
        <w:t>,</w:t>
      </w:r>
      <w:r w:rsidRPr="00CC1BEF">
        <w:rPr>
          <w:rFonts w:eastAsia="Times New Roman"/>
          <w:szCs w:val="24"/>
        </w:rPr>
        <w:t xml:space="preserve"> χωρίς</w:t>
      </w:r>
      <w:r>
        <w:rPr>
          <w:rFonts w:eastAsia="Times New Roman"/>
          <w:szCs w:val="24"/>
        </w:rPr>
        <w:t xml:space="preserve"> -</w:t>
      </w:r>
      <w:r w:rsidRPr="00CC1BEF">
        <w:rPr>
          <w:rFonts w:eastAsia="Times New Roman"/>
          <w:szCs w:val="24"/>
        </w:rPr>
        <w:t>υπογραμμίζω</w:t>
      </w:r>
      <w:r>
        <w:rPr>
          <w:rFonts w:eastAsia="Times New Roman"/>
          <w:szCs w:val="24"/>
        </w:rPr>
        <w:t xml:space="preserve"> το</w:t>
      </w:r>
      <w:r w:rsidRPr="00CC1BEF">
        <w:rPr>
          <w:rFonts w:eastAsia="Times New Roman"/>
          <w:szCs w:val="24"/>
        </w:rPr>
        <w:t xml:space="preserve"> </w:t>
      </w:r>
      <w:r>
        <w:rPr>
          <w:rFonts w:eastAsia="Times New Roman"/>
          <w:szCs w:val="24"/>
        </w:rPr>
        <w:t>«</w:t>
      </w:r>
      <w:r w:rsidRPr="00CC1BEF">
        <w:rPr>
          <w:rFonts w:eastAsia="Times New Roman"/>
          <w:szCs w:val="24"/>
        </w:rPr>
        <w:t>χωρίς</w:t>
      </w:r>
      <w:r>
        <w:rPr>
          <w:rFonts w:eastAsia="Times New Roman"/>
          <w:szCs w:val="24"/>
        </w:rPr>
        <w:t xml:space="preserve">»- </w:t>
      </w:r>
      <w:r w:rsidRPr="00CC1BEF">
        <w:rPr>
          <w:rFonts w:eastAsia="Times New Roman"/>
          <w:szCs w:val="24"/>
        </w:rPr>
        <w:t>την τήρηση των διαδικασιών του προεδρικού διατάγματος</w:t>
      </w:r>
      <w:r>
        <w:rPr>
          <w:rFonts w:eastAsia="Times New Roman"/>
          <w:szCs w:val="24"/>
        </w:rPr>
        <w:t>…». Δ</w:t>
      </w:r>
      <w:r w:rsidRPr="00CC1BEF">
        <w:rPr>
          <w:rFonts w:eastAsia="Times New Roman"/>
          <w:szCs w:val="24"/>
        </w:rPr>
        <w:t>ηλαδή</w:t>
      </w:r>
      <w:r>
        <w:rPr>
          <w:rFonts w:eastAsia="Times New Roman"/>
          <w:szCs w:val="24"/>
        </w:rPr>
        <w:t>,</w:t>
      </w:r>
      <w:r w:rsidRPr="00CC1BEF">
        <w:rPr>
          <w:rFonts w:eastAsia="Times New Roman"/>
          <w:szCs w:val="24"/>
        </w:rPr>
        <w:t xml:space="preserve"> εδώ η Βουλή </w:t>
      </w:r>
      <w:r>
        <w:rPr>
          <w:rFonts w:eastAsia="Times New Roman"/>
          <w:szCs w:val="24"/>
        </w:rPr>
        <w:t>παρανομεί</w:t>
      </w:r>
      <w:r w:rsidRPr="00CC1BEF">
        <w:rPr>
          <w:rFonts w:eastAsia="Times New Roman"/>
          <w:szCs w:val="24"/>
        </w:rPr>
        <w:t xml:space="preserve"> </w:t>
      </w:r>
      <w:r>
        <w:rPr>
          <w:rFonts w:eastAsia="Times New Roman"/>
          <w:szCs w:val="24"/>
        </w:rPr>
        <w:t xml:space="preserve">νόμιμα. Σε </w:t>
      </w:r>
      <w:r w:rsidRPr="00CC1BEF">
        <w:rPr>
          <w:rFonts w:eastAsia="Times New Roman"/>
          <w:szCs w:val="24"/>
        </w:rPr>
        <w:t>αυτούς που δεν τήρησαν τη διαδικασία βάσ</w:t>
      </w:r>
      <w:r>
        <w:rPr>
          <w:rFonts w:eastAsia="Times New Roman"/>
          <w:szCs w:val="24"/>
        </w:rPr>
        <w:t>ει</w:t>
      </w:r>
      <w:r w:rsidRPr="00CC1BEF">
        <w:rPr>
          <w:rFonts w:eastAsia="Times New Roman"/>
          <w:szCs w:val="24"/>
        </w:rPr>
        <w:t xml:space="preserve"> του προεδρικού διατάγματος</w:t>
      </w:r>
      <w:r>
        <w:rPr>
          <w:rFonts w:eastAsia="Times New Roman"/>
          <w:szCs w:val="24"/>
        </w:rPr>
        <w:t>,</w:t>
      </w:r>
      <w:r w:rsidRPr="00CC1BEF">
        <w:rPr>
          <w:rFonts w:eastAsia="Times New Roman"/>
          <w:szCs w:val="24"/>
        </w:rPr>
        <w:t xml:space="preserve"> </w:t>
      </w:r>
      <w:r>
        <w:rPr>
          <w:rFonts w:eastAsia="Times New Roman"/>
          <w:szCs w:val="24"/>
        </w:rPr>
        <w:t>ε</w:t>
      </w:r>
      <w:r w:rsidRPr="00CC1BEF">
        <w:rPr>
          <w:rFonts w:eastAsia="Times New Roman"/>
          <w:szCs w:val="24"/>
        </w:rPr>
        <w:t>μείς τι κάνουμε</w:t>
      </w:r>
      <w:r w:rsidRPr="001C1671">
        <w:rPr>
          <w:rFonts w:eastAsia="Times New Roman"/>
          <w:szCs w:val="24"/>
        </w:rPr>
        <w:t xml:space="preserve"> </w:t>
      </w:r>
      <w:r>
        <w:rPr>
          <w:rFonts w:eastAsia="Times New Roman"/>
          <w:szCs w:val="24"/>
        </w:rPr>
        <w:t xml:space="preserve">που </w:t>
      </w:r>
      <w:r w:rsidRPr="00CC1BEF">
        <w:rPr>
          <w:rFonts w:eastAsia="Times New Roman"/>
          <w:szCs w:val="24"/>
        </w:rPr>
        <w:t>είμαστε νόμιμοι</w:t>
      </w:r>
      <w:r>
        <w:rPr>
          <w:rFonts w:eastAsia="Times New Roman"/>
          <w:szCs w:val="24"/>
        </w:rPr>
        <w:t>; Η</w:t>
      </w:r>
      <w:r w:rsidRPr="00CC1BEF">
        <w:rPr>
          <w:rFonts w:eastAsia="Times New Roman"/>
          <w:szCs w:val="24"/>
        </w:rPr>
        <w:t xml:space="preserve"> Βουλή εδώ</w:t>
      </w:r>
      <w:r>
        <w:rPr>
          <w:rFonts w:eastAsia="Times New Roman"/>
          <w:szCs w:val="24"/>
        </w:rPr>
        <w:t>,</w:t>
      </w:r>
      <w:r w:rsidRPr="00CC1BEF">
        <w:rPr>
          <w:rFonts w:eastAsia="Times New Roman"/>
          <w:szCs w:val="24"/>
        </w:rPr>
        <w:t xml:space="preserve"> που νομοθετεί</w:t>
      </w:r>
      <w:r>
        <w:rPr>
          <w:rFonts w:eastAsia="Times New Roman"/>
          <w:szCs w:val="24"/>
        </w:rPr>
        <w:t xml:space="preserve">, </w:t>
      </w:r>
      <w:r w:rsidRPr="00CC1BEF">
        <w:rPr>
          <w:rFonts w:eastAsia="Times New Roman"/>
          <w:szCs w:val="24"/>
        </w:rPr>
        <w:t xml:space="preserve">τους δίνει αυτά που πρέπει με την υπογραφή </w:t>
      </w:r>
      <w:r>
        <w:rPr>
          <w:rFonts w:eastAsia="Times New Roman"/>
          <w:szCs w:val="24"/>
        </w:rPr>
        <w:t>όλων των παρατάξεων, πλην της</w:t>
      </w:r>
      <w:r w:rsidRPr="00CC1BEF">
        <w:rPr>
          <w:rFonts w:eastAsia="Times New Roman"/>
          <w:szCs w:val="24"/>
        </w:rPr>
        <w:t xml:space="preserve"> Χρυσής Αυγής</w:t>
      </w:r>
      <w:r>
        <w:rPr>
          <w:rFonts w:eastAsia="Times New Roman"/>
          <w:szCs w:val="24"/>
        </w:rPr>
        <w:t>.</w:t>
      </w:r>
    </w:p>
    <w:p w14:paraId="5218D8BC" w14:textId="77777777" w:rsidR="00BE48FC" w:rsidRDefault="008F016C">
      <w:pPr>
        <w:spacing w:line="600" w:lineRule="auto"/>
        <w:ind w:firstLine="720"/>
        <w:jc w:val="both"/>
        <w:rPr>
          <w:rFonts w:eastAsia="Times New Roman"/>
          <w:szCs w:val="24"/>
        </w:rPr>
      </w:pPr>
      <w:r>
        <w:rPr>
          <w:rFonts w:eastAsia="Times New Roman"/>
          <w:szCs w:val="24"/>
        </w:rPr>
        <w:lastRenderedPageBreak/>
        <w:t>Αυτά τα νομοθετήματα</w:t>
      </w:r>
      <w:r w:rsidRPr="00CC1BEF">
        <w:rPr>
          <w:rFonts w:eastAsia="Times New Roman"/>
          <w:szCs w:val="24"/>
        </w:rPr>
        <w:t xml:space="preserve"> εμείς δεσμευόμαστε ότι θα τα πετάξουμε στον κάδο των </w:t>
      </w:r>
      <w:r w:rsidRPr="00CC1BEF">
        <w:rPr>
          <w:rFonts w:eastAsia="Times New Roman"/>
          <w:szCs w:val="24"/>
        </w:rPr>
        <w:t>αχρήστων και όποιος είναι παράνομος</w:t>
      </w:r>
      <w:r>
        <w:rPr>
          <w:rFonts w:eastAsia="Times New Roman"/>
          <w:szCs w:val="24"/>
        </w:rPr>
        <w:t>,</w:t>
      </w:r>
      <w:r w:rsidRPr="00CC1BEF">
        <w:rPr>
          <w:rFonts w:eastAsia="Times New Roman"/>
          <w:szCs w:val="24"/>
        </w:rPr>
        <w:t xml:space="preserve"> δεσμευόμαστε ότι θα επιστρέψει εκεί </w:t>
      </w:r>
      <w:r>
        <w:rPr>
          <w:rFonts w:eastAsia="Times New Roman"/>
          <w:szCs w:val="24"/>
        </w:rPr>
        <w:t>από ό</w:t>
      </w:r>
      <w:r w:rsidRPr="00CC1BEF">
        <w:rPr>
          <w:rFonts w:eastAsia="Times New Roman"/>
          <w:szCs w:val="24"/>
        </w:rPr>
        <w:t>που ήρθε</w:t>
      </w:r>
      <w:r>
        <w:rPr>
          <w:rFonts w:eastAsia="Times New Roman"/>
          <w:szCs w:val="24"/>
        </w:rPr>
        <w:t>.</w:t>
      </w:r>
    </w:p>
    <w:p w14:paraId="5218D8BD" w14:textId="77777777" w:rsidR="00BE48FC" w:rsidRDefault="008F016C">
      <w:pPr>
        <w:spacing w:line="600" w:lineRule="auto"/>
        <w:ind w:firstLine="720"/>
        <w:jc w:val="both"/>
        <w:rPr>
          <w:rFonts w:eastAsia="Times New Roman"/>
          <w:szCs w:val="24"/>
        </w:rPr>
      </w:pPr>
      <w:r>
        <w:rPr>
          <w:rFonts w:eastAsia="Times New Roman"/>
          <w:szCs w:val="24"/>
        </w:rPr>
        <w:t>Ε</w:t>
      </w:r>
      <w:r w:rsidRPr="00CC1BEF">
        <w:rPr>
          <w:rFonts w:eastAsia="Times New Roman"/>
          <w:szCs w:val="24"/>
        </w:rPr>
        <w:t>υχαριστώ</w:t>
      </w:r>
      <w:r>
        <w:rPr>
          <w:rFonts w:eastAsia="Times New Roman"/>
          <w:szCs w:val="24"/>
        </w:rPr>
        <w:t>.</w:t>
      </w:r>
    </w:p>
    <w:p w14:paraId="5218D8BE" w14:textId="77777777" w:rsidR="00BE48FC" w:rsidRDefault="008F016C">
      <w:pPr>
        <w:spacing w:line="600" w:lineRule="auto"/>
        <w:ind w:firstLine="720"/>
        <w:jc w:val="center"/>
        <w:rPr>
          <w:rFonts w:eastAsia="Times New Roman"/>
          <w:szCs w:val="24"/>
        </w:rPr>
      </w:pPr>
      <w:r>
        <w:rPr>
          <w:rFonts w:eastAsia="Times New Roman"/>
          <w:szCs w:val="24"/>
        </w:rPr>
        <w:t xml:space="preserve">(Χειροκροτήματα από την πτέρυγα </w:t>
      </w:r>
      <w:r>
        <w:rPr>
          <w:rFonts w:eastAsia="Times New Roman"/>
          <w:szCs w:val="24"/>
        </w:rPr>
        <w:t>της Χρυσής Αυγής</w:t>
      </w:r>
      <w:r>
        <w:rPr>
          <w:rFonts w:eastAsia="Times New Roman"/>
          <w:szCs w:val="24"/>
        </w:rPr>
        <w:t>)</w:t>
      </w:r>
    </w:p>
    <w:p w14:paraId="5218D8BF" w14:textId="77777777" w:rsidR="00BE48FC" w:rsidRDefault="008F016C">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Ο κ. Δ</w:t>
      </w:r>
      <w:r w:rsidRPr="00CC1BEF">
        <w:rPr>
          <w:rFonts w:eastAsia="Times New Roman"/>
          <w:szCs w:val="24"/>
        </w:rPr>
        <w:t xml:space="preserve">ημήτρης Καμμένος </w:t>
      </w:r>
      <w:r>
        <w:rPr>
          <w:rFonts w:eastAsia="Times New Roman"/>
          <w:szCs w:val="24"/>
        </w:rPr>
        <w:t>έχει τον λόγο. Κ</w:t>
      </w:r>
      <w:r w:rsidRPr="00CC1BEF">
        <w:rPr>
          <w:rFonts w:eastAsia="Times New Roman"/>
          <w:szCs w:val="24"/>
        </w:rPr>
        <w:t xml:space="preserve">λείνουμε </w:t>
      </w:r>
      <w:r>
        <w:rPr>
          <w:rFonts w:eastAsia="Times New Roman"/>
          <w:szCs w:val="24"/>
        </w:rPr>
        <w:t>τον κατάλογο των ομιλητών</w:t>
      </w:r>
      <w:r w:rsidRPr="00CC1BEF">
        <w:rPr>
          <w:rFonts w:eastAsia="Times New Roman"/>
          <w:szCs w:val="24"/>
        </w:rPr>
        <w:t xml:space="preserve"> </w:t>
      </w:r>
      <w:r w:rsidRPr="00CC1BEF">
        <w:rPr>
          <w:rFonts w:eastAsia="Times New Roman"/>
          <w:szCs w:val="24"/>
        </w:rPr>
        <w:t>με τον κ</w:t>
      </w:r>
      <w:r>
        <w:rPr>
          <w:rFonts w:eastAsia="Times New Roman"/>
          <w:szCs w:val="24"/>
        </w:rPr>
        <w:t>.</w:t>
      </w:r>
      <w:r w:rsidRPr="00CC1BEF">
        <w:rPr>
          <w:rFonts w:eastAsia="Times New Roman"/>
          <w:szCs w:val="24"/>
        </w:rPr>
        <w:t xml:space="preserve"> Καμμένο</w:t>
      </w:r>
      <w:r>
        <w:rPr>
          <w:rFonts w:eastAsia="Times New Roman"/>
          <w:szCs w:val="24"/>
        </w:rPr>
        <w:t xml:space="preserve">. Μετά η </w:t>
      </w:r>
      <w:r w:rsidRPr="00CC1BEF">
        <w:rPr>
          <w:rFonts w:eastAsia="Times New Roman"/>
          <w:szCs w:val="24"/>
        </w:rPr>
        <w:t>κ</w:t>
      </w:r>
      <w:r>
        <w:rPr>
          <w:rFonts w:eastAsia="Times New Roman"/>
          <w:szCs w:val="24"/>
        </w:rPr>
        <w:t>.</w:t>
      </w:r>
      <w:r w:rsidRPr="00CC1BEF">
        <w:rPr>
          <w:rFonts w:eastAsia="Times New Roman"/>
          <w:szCs w:val="24"/>
        </w:rPr>
        <w:t xml:space="preserve"> Σκούφα</w:t>
      </w:r>
      <w:r>
        <w:rPr>
          <w:rFonts w:eastAsia="Times New Roman"/>
          <w:szCs w:val="24"/>
        </w:rPr>
        <w:t xml:space="preserve">, που </w:t>
      </w:r>
      <w:r w:rsidRPr="00CC1BEF">
        <w:rPr>
          <w:rFonts w:eastAsia="Times New Roman"/>
          <w:szCs w:val="24"/>
        </w:rPr>
        <w:t xml:space="preserve">από το πρωί </w:t>
      </w:r>
      <w:r>
        <w:rPr>
          <w:rFonts w:eastAsia="Times New Roman"/>
          <w:szCs w:val="24"/>
        </w:rPr>
        <w:t>είναι εδώ</w:t>
      </w:r>
      <w:r w:rsidRPr="00CC1BEF">
        <w:rPr>
          <w:rFonts w:eastAsia="Times New Roman"/>
          <w:szCs w:val="24"/>
        </w:rPr>
        <w:t xml:space="preserve"> υπομονετικά</w:t>
      </w:r>
      <w:r>
        <w:rPr>
          <w:rFonts w:eastAsia="Times New Roman"/>
          <w:szCs w:val="24"/>
        </w:rPr>
        <w:t>, θα πάρει τον λόγο για ένα-δύο</w:t>
      </w:r>
      <w:r w:rsidRPr="00CC1BEF">
        <w:rPr>
          <w:rFonts w:eastAsia="Times New Roman"/>
          <w:szCs w:val="24"/>
        </w:rPr>
        <w:t xml:space="preserve"> λεπτά</w:t>
      </w:r>
      <w:r>
        <w:rPr>
          <w:rFonts w:eastAsia="Times New Roman"/>
          <w:szCs w:val="24"/>
        </w:rPr>
        <w:t>, για</w:t>
      </w:r>
      <w:r w:rsidRPr="00CC1BEF">
        <w:rPr>
          <w:rFonts w:eastAsia="Times New Roman"/>
          <w:szCs w:val="24"/>
        </w:rPr>
        <w:t xml:space="preserve"> να παρουσιάσει την τροπολογία </w:t>
      </w:r>
      <w:r>
        <w:rPr>
          <w:rFonts w:eastAsia="Times New Roman"/>
          <w:szCs w:val="24"/>
        </w:rPr>
        <w:t>της.</w:t>
      </w:r>
      <w:r w:rsidRPr="00CC1BEF">
        <w:rPr>
          <w:rFonts w:eastAsia="Times New Roman"/>
          <w:szCs w:val="24"/>
        </w:rPr>
        <w:t xml:space="preserve"> </w:t>
      </w:r>
    </w:p>
    <w:p w14:paraId="5218D8C0" w14:textId="77777777" w:rsidR="00BE48FC" w:rsidRDefault="008F016C">
      <w:pPr>
        <w:spacing w:line="600" w:lineRule="auto"/>
        <w:ind w:firstLine="720"/>
        <w:jc w:val="both"/>
        <w:rPr>
          <w:rFonts w:eastAsia="Times New Roman"/>
          <w:szCs w:val="24"/>
        </w:rPr>
      </w:pPr>
      <w:r>
        <w:rPr>
          <w:rFonts w:eastAsia="Times New Roman"/>
          <w:szCs w:val="24"/>
        </w:rPr>
        <w:t>Ορίστε, κύριε Καμμένο, έχετε τον λόγο.</w:t>
      </w:r>
    </w:p>
    <w:p w14:paraId="5218D8C1" w14:textId="77777777" w:rsidR="00BE48FC" w:rsidRDefault="008F016C">
      <w:pPr>
        <w:spacing w:line="600" w:lineRule="auto"/>
        <w:ind w:firstLine="720"/>
        <w:jc w:val="both"/>
        <w:rPr>
          <w:rFonts w:eastAsia="Times New Roman"/>
          <w:szCs w:val="24"/>
        </w:rPr>
      </w:pPr>
      <w:r>
        <w:rPr>
          <w:rFonts w:eastAsia="Times New Roman"/>
          <w:b/>
          <w:szCs w:val="24"/>
        </w:rPr>
        <w:t>ΔΗΜΗΤΡΙΟΣ ΚΑΜΜΕΝΟΣ:</w:t>
      </w:r>
      <w:r>
        <w:rPr>
          <w:rFonts w:eastAsia="Times New Roman"/>
          <w:szCs w:val="24"/>
        </w:rPr>
        <w:t xml:space="preserve"> Ε</w:t>
      </w:r>
      <w:r w:rsidRPr="00CC1BEF">
        <w:rPr>
          <w:rFonts w:eastAsia="Times New Roman"/>
          <w:szCs w:val="24"/>
        </w:rPr>
        <w:t>υχαριστώ πολύ</w:t>
      </w:r>
      <w:r>
        <w:rPr>
          <w:rFonts w:eastAsia="Times New Roman"/>
          <w:szCs w:val="24"/>
        </w:rPr>
        <w:t>.</w:t>
      </w:r>
    </w:p>
    <w:p w14:paraId="5218D8C2" w14:textId="77777777" w:rsidR="00BE48FC" w:rsidRDefault="008F016C">
      <w:pPr>
        <w:spacing w:line="600" w:lineRule="auto"/>
        <w:ind w:firstLine="720"/>
        <w:jc w:val="both"/>
        <w:rPr>
          <w:rFonts w:eastAsia="Times New Roman"/>
          <w:szCs w:val="24"/>
        </w:rPr>
      </w:pPr>
      <w:r>
        <w:rPr>
          <w:rFonts w:eastAsia="Times New Roman"/>
          <w:szCs w:val="24"/>
        </w:rPr>
        <w:t>Κ</w:t>
      </w:r>
      <w:r w:rsidRPr="00CC1BEF">
        <w:rPr>
          <w:rFonts w:eastAsia="Times New Roman"/>
          <w:szCs w:val="24"/>
        </w:rPr>
        <w:t xml:space="preserve">ύριε </w:t>
      </w:r>
      <w:r>
        <w:rPr>
          <w:rFonts w:eastAsia="Times New Roman"/>
          <w:szCs w:val="24"/>
        </w:rPr>
        <w:t>Π</w:t>
      </w:r>
      <w:r w:rsidRPr="00CC1BEF">
        <w:rPr>
          <w:rFonts w:eastAsia="Times New Roman"/>
          <w:szCs w:val="24"/>
        </w:rPr>
        <w:t>ρόεδρε</w:t>
      </w:r>
      <w:r>
        <w:rPr>
          <w:rFonts w:eastAsia="Times New Roman"/>
          <w:szCs w:val="24"/>
        </w:rPr>
        <w:t>,</w:t>
      </w:r>
      <w:r w:rsidRPr="00CC1BEF">
        <w:rPr>
          <w:rFonts w:eastAsia="Times New Roman"/>
          <w:szCs w:val="24"/>
        </w:rPr>
        <w:t xml:space="preserve"> αγαπητοί </w:t>
      </w:r>
      <w:r>
        <w:rPr>
          <w:rFonts w:eastAsia="Times New Roman"/>
          <w:szCs w:val="24"/>
        </w:rPr>
        <w:t>Υ</w:t>
      </w:r>
      <w:r w:rsidRPr="00CC1BEF">
        <w:rPr>
          <w:rFonts w:eastAsia="Times New Roman"/>
          <w:szCs w:val="24"/>
        </w:rPr>
        <w:t>πουργοί</w:t>
      </w:r>
      <w:r>
        <w:rPr>
          <w:rFonts w:eastAsia="Times New Roman"/>
          <w:szCs w:val="24"/>
        </w:rPr>
        <w:t>,</w:t>
      </w:r>
      <w:r w:rsidRPr="00CC1BEF">
        <w:rPr>
          <w:rFonts w:eastAsia="Times New Roman"/>
          <w:szCs w:val="24"/>
        </w:rPr>
        <w:t xml:space="preserve"> ακούστηκαν πολλά </w:t>
      </w:r>
      <w:r>
        <w:rPr>
          <w:rFonts w:eastAsia="Times New Roman"/>
          <w:szCs w:val="24"/>
        </w:rPr>
        <w:t>σ</w:t>
      </w:r>
      <w:r w:rsidRPr="00CC1BEF">
        <w:rPr>
          <w:rFonts w:eastAsia="Times New Roman"/>
          <w:szCs w:val="24"/>
        </w:rPr>
        <w:t>ήμερα</w:t>
      </w:r>
      <w:r>
        <w:rPr>
          <w:rFonts w:eastAsia="Times New Roman"/>
          <w:szCs w:val="24"/>
        </w:rPr>
        <w:t>. Δεν θα είμαι ευχάριστος.</w:t>
      </w:r>
    </w:p>
    <w:p w14:paraId="5218D8C3" w14:textId="77777777" w:rsidR="00BE48FC" w:rsidRDefault="008F016C">
      <w:pPr>
        <w:spacing w:line="600" w:lineRule="auto"/>
        <w:ind w:firstLine="720"/>
        <w:jc w:val="both"/>
        <w:rPr>
          <w:rFonts w:eastAsia="Times New Roman"/>
          <w:szCs w:val="24"/>
        </w:rPr>
      </w:pPr>
      <w:r>
        <w:rPr>
          <w:rFonts w:eastAsia="Times New Roman"/>
          <w:szCs w:val="24"/>
        </w:rPr>
        <w:t>Η</w:t>
      </w:r>
      <w:r w:rsidRPr="00CC1BEF">
        <w:rPr>
          <w:rFonts w:eastAsia="Times New Roman"/>
          <w:szCs w:val="24"/>
        </w:rPr>
        <w:t xml:space="preserve"> πρώτη ερώτηση αφορά τον αγαπητό μου φίλο</w:t>
      </w:r>
      <w:r>
        <w:rPr>
          <w:rFonts w:eastAsia="Times New Roman"/>
          <w:szCs w:val="24"/>
        </w:rPr>
        <w:t>,</w:t>
      </w:r>
      <w:r w:rsidRPr="00CC1BEF">
        <w:rPr>
          <w:rFonts w:eastAsia="Times New Roman"/>
          <w:szCs w:val="24"/>
        </w:rPr>
        <w:t xml:space="preserve"> τον κ</w:t>
      </w:r>
      <w:r>
        <w:rPr>
          <w:rFonts w:eastAsia="Times New Roman"/>
          <w:szCs w:val="24"/>
        </w:rPr>
        <w:t>.</w:t>
      </w:r>
      <w:r w:rsidRPr="00CC1BEF">
        <w:rPr>
          <w:rFonts w:eastAsia="Times New Roman"/>
          <w:szCs w:val="24"/>
        </w:rPr>
        <w:t xml:space="preserve"> Δραγασάκη</w:t>
      </w:r>
      <w:r>
        <w:rPr>
          <w:rFonts w:eastAsia="Times New Roman"/>
          <w:szCs w:val="24"/>
        </w:rPr>
        <w:t>.</w:t>
      </w:r>
    </w:p>
    <w:p w14:paraId="5218D8C4"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lastRenderedPageBreak/>
        <w:t>Επειδή είναι παρών ο κύριος Υπουργός, θ</w:t>
      </w:r>
      <w:r w:rsidRPr="00B000D5">
        <w:rPr>
          <w:rFonts w:eastAsia="Times New Roman" w:cs="Times New Roman"/>
          <w:szCs w:val="24"/>
        </w:rPr>
        <w:t>α ήθελα να μου απαντήσει</w:t>
      </w:r>
      <w:r>
        <w:rPr>
          <w:rFonts w:eastAsia="Times New Roman" w:cs="Times New Roman"/>
          <w:szCs w:val="24"/>
        </w:rPr>
        <w:t>,</w:t>
      </w:r>
      <w:r w:rsidRPr="00B000D5">
        <w:rPr>
          <w:rFonts w:eastAsia="Times New Roman" w:cs="Times New Roman"/>
          <w:szCs w:val="24"/>
        </w:rPr>
        <w:t xml:space="preserve"> όταν έρθει η ώρα να μιλήσει</w:t>
      </w:r>
      <w:r>
        <w:rPr>
          <w:rFonts w:eastAsia="Times New Roman" w:cs="Times New Roman"/>
          <w:szCs w:val="24"/>
        </w:rPr>
        <w:t xml:space="preserve">, στο εξής: </w:t>
      </w:r>
      <w:r w:rsidRPr="00B000D5">
        <w:rPr>
          <w:rFonts w:eastAsia="Times New Roman" w:cs="Times New Roman"/>
          <w:szCs w:val="24"/>
        </w:rPr>
        <w:t xml:space="preserve">κατά πόσο συμφωνεί </w:t>
      </w:r>
      <w:r>
        <w:rPr>
          <w:rFonts w:eastAsia="Times New Roman" w:cs="Times New Roman"/>
          <w:szCs w:val="24"/>
        </w:rPr>
        <w:t xml:space="preserve">στο </w:t>
      </w:r>
      <w:r w:rsidRPr="00B000D5">
        <w:rPr>
          <w:rFonts w:eastAsia="Times New Roman" w:cs="Times New Roman"/>
          <w:szCs w:val="24"/>
        </w:rPr>
        <w:t>ότι με τ</w:t>
      </w:r>
      <w:r w:rsidRPr="00B000D5">
        <w:rPr>
          <w:rFonts w:eastAsia="Times New Roman" w:cs="Times New Roman"/>
          <w:szCs w:val="24"/>
        </w:rPr>
        <w:t>ην ψήφιση τ</w:t>
      </w:r>
      <w:r>
        <w:rPr>
          <w:rFonts w:eastAsia="Times New Roman" w:cs="Times New Roman"/>
          <w:szCs w:val="24"/>
        </w:rPr>
        <w:t>ου</w:t>
      </w:r>
      <w:r w:rsidRPr="00B000D5">
        <w:rPr>
          <w:rFonts w:eastAsia="Times New Roman" w:cs="Times New Roman"/>
          <w:szCs w:val="24"/>
        </w:rPr>
        <w:t xml:space="preserve"> κατά παράβασιν</w:t>
      </w:r>
      <w:r>
        <w:rPr>
          <w:rFonts w:eastAsia="Times New Roman" w:cs="Times New Roman"/>
          <w:szCs w:val="24"/>
        </w:rPr>
        <w:t>,</w:t>
      </w:r>
      <w:r w:rsidRPr="00B000D5">
        <w:rPr>
          <w:rFonts w:eastAsia="Times New Roman" w:cs="Times New Roman"/>
          <w:szCs w:val="24"/>
        </w:rPr>
        <w:t xml:space="preserve"> </w:t>
      </w:r>
      <w:r>
        <w:rPr>
          <w:rFonts w:eastAsia="Times New Roman" w:cs="Times New Roman"/>
          <w:szCs w:val="24"/>
        </w:rPr>
        <w:t>κατά βάση μη</w:t>
      </w:r>
      <w:r w:rsidRPr="00B000D5">
        <w:rPr>
          <w:rFonts w:eastAsia="Times New Roman" w:cs="Times New Roman"/>
          <w:szCs w:val="24"/>
        </w:rPr>
        <w:t xml:space="preserve"> ελέγχου των συμβάσεων και του τρόπου αναθέσεως όλων των εξόδων</w:t>
      </w:r>
      <w:r>
        <w:rPr>
          <w:rFonts w:eastAsia="Times New Roman" w:cs="Times New Roman"/>
          <w:szCs w:val="24"/>
        </w:rPr>
        <w:t xml:space="preserve"> τόσο </w:t>
      </w:r>
      <w:r w:rsidRPr="00B000D5">
        <w:rPr>
          <w:rFonts w:eastAsia="Times New Roman" w:cs="Times New Roman"/>
          <w:szCs w:val="24"/>
        </w:rPr>
        <w:t xml:space="preserve">στο Υπουργείο Μεταναστευτικής Πολιτικής όσο και στο </w:t>
      </w:r>
      <w:r>
        <w:rPr>
          <w:rFonts w:eastAsia="Times New Roman" w:cs="Times New Roman"/>
          <w:szCs w:val="24"/>
        </w:rPr>
        <w:t>Υπουργείο</w:t>
      </w:r>
      <w:r w:rsidRPr="00B000D5">
        <w:rPr>
          <w:rFonts w:eastAsia="Times New Roman" w:cs="Times New Roman"/>
          <w:szCs w:val="24"/>
        </w:rPr>
        <w:t xml:space="preserve"> Εθνικής Αμύνης</w:t>
      </w:r>
      <w:r>
        <w:rPr>
          <w:rFonts w:eastAsia="Times New Roman" w:cs="Times New Roman"/>
          <w:szCs w:val="24"/>
        </w:rPr>
        <w:t>,</w:t>
      </w:r>
      <w:r w:rsidRPr="00B000D5">
        <w:rPr>
          <w:rFonts w:eastAsia="Times New Roman" w:cs="Times New Roman"/>
          <w:szCs w:val="24"/>
        </w:rPr>
        <w:t xml:space="preserve"> επιβαρύνεται το </w:t>
      </w:r>
      <w:r>
        <w:rPr>
          <w:rFonts w:eastAsia="Times New Roman" w:cs="Times New Roman"/>
          <w:szCs w:val="24"/>
        </w:rPr>
        <w:t>Πρόγραμμα Δημοσίων Ε</w:t>
      </w:r>
      <w:r w:rsidRPr="00B000D5">
        <w:rPr>
          <w:rFonts w:eastAsia="Times New Roman" w:cs="Times New Roman"/>
          <w:szCs w:val="24"/>
        </w:rPr>
        <w:t>πενδύσεων</w:t>
      </w:r>
      <w:r>
        <w:rPr>
          <w:rFonts w:eastAsia="Times New Roman" w:cs="Times New Roman"/>
          <w:szCs w:val="24"/>
        </w:rPr>
        <w:t>; Θ</w:t>
      </w:r>
      <w:r w:rsidRPr="00B000D5">
        <w:rPr>
          <w:rFonts w:eastAsia="Times New Roman" w:cs="Times New Roman"/>
          <w:szCs w:val="24"/>
        </w:rPr>
        <w:t xml:space="preserve">α μπορούσα και να </w:t>
      </w:r>
      <w:r>
        <w:rPr>
          <w:rFonts w:eastAsia="Times New Roman" w:cs="Times New Roman"/>
          <w:szCs w:val="24"/>
        </w:rPr>
        <w:t>χ</w:t>
      </w:r>
      <w:r>
        <w:rPr>
          <w:rFonts w:eastAsia="Times New Roman" w:cs="Times New Roman"/>
          <w:szCs w:val="24"/>
        </w:rPr>
        <w:t xml:space="preserve">αριτολογήσω </w:t>
      </w:r>
      <w:r w:rsidRPr="00B000D5">
        <w:rPr>
          <w:rFonts w:eastAsia="Times New Roman" w:cs="Times New Roman"/>
          <w:szCs w:val="24"/>
        </w:rPr>
        <w:t xml:space="preserve">και να πω </w:t>
      </w:r>
      <w:r>
        <w:rPr>
          <w:rFonts w:eastAsia="Times New Roman" w:cs="Times New Roman"/>
          <w:szCs w:val="24"/>
        </w:rPr>
        <w:t xml:space="preserve">ότι ήρθαν </w:t>
      </w:r>
      <w:r w:rsidRPr="00B000D5">
        <w:rPr>
          <w:rFonts w:eastAsia="Times New Roman" w:cs="Times New Roman"/>
          <w:szCs w:val="24"/>
        </w:rPr>
        <w:t>οι επενδυτές</w:t>
      </w:r>
      <w:r>
        <w:rPr>
          <w:rFonts w:eastAsia="Times New Roman" w:cs="Times New Roman"/>
          <w:szCs w:val="24"/>
        </w:rPr>
        <w:t xml:space="preserve">. Κύριε </w:t>
      </w:r>
      <w:r w:rsidRPr="00B000D5">
        <w:rPr>
          <w:rFonts w:eastAsia="Times New Roman" w:cs="Times New Roman"/>
          <w:szCs w:val="24"/>
        </w:rPr>
        <w:t>Δραγασάκη μου</w:t>
      </w:r>
      <w:r>
        <w:rPr>
          <w:rFonts w:eastAsia="Times New Roman" w:cs="Times New Roman"/>
          <w:szCs w:val="24"/>
        </w:rPr>
        <w:t>, όμως,</w:t>
      </w:r>
      <w:r w:rsidRPr="00B000D5">
        <w:rPr>
          <w:rFonts w:eastAsia="Times New Roman" w:cs="Times New Roman"/>
          <w:szCs w:val="24"/>
        </w:rPr>
        <w:t xml:space="preserve"> ήρθαν οι επενδυτές</w:t>
      </w:r>
      <w:r>
        <w:rPr>
          <w:rFonts w:eastAsia="Times New Roman" w:cs="Times New Roman"/>
          <w:szCs w:val="24"/>
        </w:rPr>
        <w:t>;</w:t>
      </w:r>
      <w:r w:rsidRPr="00B000D5">
        <w:rPr>
          <w:rFonts w:eastAsia="Times New Roman" w:cs="Times New Roman"/>
          <w:szCs w:val="24"/>
        </w:rPr>
        <w:t xml:space="preserve"> </w:t>
      </w:r>
      <w:r>
        <w:rPr>
          <w:rFonts w:eastAsia="Times New Roman" w:cs="Times New Roman"/>
          <w:szCs w:val="24"/>
        </w:rPr>
        <w:t>Θ</w:t>
      </w:r>
      <w:r w:rsidRPr="00B000D5">
        <w:rPr>
          <w:rFonts w:eastAsia="Times New Roman" w:cs="Times New Roman"/>
          <w:szCs w:val="24"/>
        </w:rPr>
        <w:t xml:space="preserve">α χρεώσουμε το </w:t>
      </w:r>
      <w:r>
        <w:rPr>
          <w:rFonts w:eastAsia="Times New Roman" w:cs="Times New Roman"/>
          <w:szCs w:val="24"/>
        </w:rPr>
        <w:t>Π</w:t>
      </w:r>
      <w:r w:rsidRPr="00B000D5">
        <w:rPr>
          <w:rFonts w:eastAsia="Times New Roman" w:cs="Times New Roman"/>
          <w:szCs w:val="24"/>
        </w:rPr>
        <w:t xml:space="preserve">ρόγραμμα </w:t>
      </w:r>
      <w:r>
        <w:rPr>
          <w:rFonts w:eastAsia="Times New Roman" w:cs="Times New Roman"/>
          <w:szCs w:val="24"/>
        </w:rPr>
        <w:t>Δ</w:t>
      </w:r>
      <w:r w:rsidRPr="00B000D5">
        <w:rPr>
          <w:rFonts w:eastAsia="Times New Roman" w:cs="Times New Roman"/>
          <w:szCs w:val="24"/>
        </w:rPr>
        <w:t xml:space="preserve">ημοσίων </w:t>
      </w:r>
      <w:r>
        <w:rPr>
          <w:rFonts w:eastAsia="Times New Roman" w:cs="Times New Roman"/>
          <w:szCs w:val="24"/>
        </w:rPr>
        <w:t>Ε</w:t>
      </w:r>
      <w:r w:rsidRPr="00B000D5">
        <w:rPr>
          <w:rFonts w:eastAsia="Times New Roman" w:cs="Times New Roman"/>
          <w:szCs w:val="24"/>
        </w:rPr>
        <w:t xml:space="preserve">πενδύσεων από ατασθαλίες </w:t>
      </w:r>
      <w:r>
        <w:rPr>
          <w:rFonts w:eastAsia="Times New Roman" w:cs="Times New Roman"/>
          <w:szCs w:val="24"/>
        </w:rPr>
        <w:t>ή</w:t>
      </w:r>
      <w:r w:rsidRPr="00B000D5">
        <w:rPr>
          <w:rFonts w:eastAsia="Times New Roman" w:cs="Times New Roman"/>
          <w:szCs w:val="24"/>
        </w:rPr>
        <w:t xml:space="preserve"> παρανομίες </w:t>
      </w:r>
      <w:r>
        <w:rPr>
          <w:rFonts w:eastAsia="Times New Roman" w:cs="Times New Roman"/>
          <w:szCs w:val="24"/>
        </w:rPr>
        <w:t>ή</w:t>
      </w:r>
      <w:r w:rsidRPr="00B000D5">
        <w:rPr>
          <w:rFonts w:eastAsia="Times New Roman" w:cs="Times New Roman"/>
          <w:szCs w:val="24"/>
        </w:rPr>
        <w:t xml:space="preserve"> ελλείψεις που είχαν τα</w:t>
      </w:r>
      <w:r>
        <w:rPr>
          <w:rFonts w:eastAsia="Times New Roman" w:cs="Times New Roman"/>
          <w:szCs w:val="24"/>
        </w:rPr>
        <w:t xml:space="preserve"> δύο</w:t>
      </w:r>
      <w:r w:rsidRPr="00B000D5">
        <w:rPr>
          <w:rFonts w:eastAsia="Times New Roman" w:cs="Times New Roman"/>
          <w:szCs w:val="24"/>
        </w:rPr>
        <w:t xml:space="preserve"> </w:t>
      </w:r>
      <w:r>
        <w:rPr>
          <w:rFonts w:eastAsia="Times New Roman" w:cs="Times New Roman"/>
          <w:szCs w:val="24"/>
        </w:rPr>
        <w:t>Υ</w:t>
      </w:r>
      <w:r w:rsidRPr="00B000D5">
        <w:rPr>
          <w:rFonts w:eastAsia="Times New Roman" w:cs="Times New Roman"/>
          <w:szCs w:val="24"/>
        </w:rPr>
        <w:t>πουργεία στον τρόπο με τον οποίο δεν μπόρεσαν να κάνουν καλ</w:t>
      </w:r>
      <w:r w:rsidRPr="00B000D5">
        <w:rPr>
          <w:rFonts w:eastAsia="Times New Roman" w:cs="Times New Roman"/>
          <w:szCs w:val="24"/>
        </w:rPr>
        <w:t xml:space="preserve">ά τη δουλειά </w:t>
      </w:r>
      <w:r>
        <w:rPr>
          <w:rFonts w:eastAsia="Times New Roman" w:cs="Times New Roman"/>
          <w:szCs w:val="24"/>
        </w:rPr>
        <w:t>τους;</w:t>
      </w:r>
    </w:p>
    <w:p w14:paraId="5218D8C5"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 xml:space="preserve">Να θυμίσω εδώ ότι </w:t>
      </w:r>
      <w:r w:rsidRPr="00B000D5">
        <w:rPr>
          <w:rFonts w:eastAsia="Times New Roman" w:cs="Times New Roman"/>
          <w:szCs w:val="24"/>
        </w:rPr>
        <w:t xml:space="preserve">το 2004 </w:t>
      </w:r>
      <w:r>
        <w:rPr>
          <w:rFonts w:eastAsia="Times New Roman" w:cs="Times New Roman"/>
          <w:szCs w:val="24"/>
        </w:rPr>
        <w:t>οι</w:t>
      </w:r>
      <w:r w:rsidRPr="00B000D5">
        <w:rPr>
          <w:rFonts w:eastAsia="Times New Roman" w:cs="Times New Roman"/>
          <w:szCs w:val="24"/>
        </w:rPr>
        <w:t xml:space="preserve"> </w:t>
      </w:r>
      <w:r>
        <w:rPr>
          <w:rFonts w:eastAsia="Times New Roman" w:cs="Times New Roman"/>
          <w:szCs w:val="24"/>
        </w:rPr>
        <w:t>α</w:t>
      </w:r>
      <w:r w:rsidRPr="00B000D5">
        <w:rPr>
          <w:rFonts w:eastAsia="Times New Roman" w:cs="Times New Roman"/>
          <w:szCs w:val="24"/>
        </w:rPr>
        <w:t>ναθέσεις μ</w:t>
      </w:r>
      <w:r>
        <w:rPr>
          <w:rFonts w:eastAsia="Times New Roman" w:cs="Times New Roman"/>
          <w:szCs w:val="24"/>
        </w:rPr>
        <w:t>ά</w:t>
      </w:r>
      <w:r w:rsidRPr="00B000D5">
        <w:rPr>
          <w:rFonts w:eastAsia="Times New Roman" w:cs="Times New Roman"/>
          <w:szCs w:val="24"/>
        </w:rPr>
        <w:t xml:space="preserve">ς </w:t>
      </w:r>
      <w:r>
        <w:rPr>
          <w:rFonts w:eastAsia="Times New Roman" w:cs="Times New Roman"/>
          <w:szCs w:val="24"/>
        </w:rPr>
        <w:t>έ</w:t>
      </w:r>
      <w:r w:rsidRPr="00B000D5">
        <w:rPr>
          <w:rFonts w:eastAsia="Times New Roman" w:cs="Times New Roman"/>
          <w:szCs w:val="24"/>
        </w:rPr>
        <w:t>φεραν υπερτιμολογήσεις</w:t>
      </w:r>
      <w:r>
        <w:rPr>
          <w:rFonts w:eastAsia="Times New Roman" w:cs="Times New Roman"/>
          <w:szCs w:val="24"/>
        </w:rPr>
        <w:t>,</w:t>
      </w:r>
      <w:r w:rsidRPr="00B000D5">
        <w:rPr>
          <w:rFonts w:eastAsia="Times New Roman" w:cs="Times New Roman"/>
          <w:szCs w:val="24"/>
        </w:rPr>
        <w:t xml:space="preserve"> τ</w:t>
      </w:r>
      <w:r>
        <w:rPr>
          <w:rFonts w:eastAsia="Times New Roman" w:cs="Times New Roman"/>
          <w:szCs w:val="24"/>
        </w:rPr>
        <w:t>α</w:t>
      </w:r>
      <w:r w:rsidRPr="00B000D5">
        <w:rPr>
          <w:rFonts w:eastAsia="Times New Roman" w:cs="Times New Roman"/>
          <w:szCs w:val="24"/>
        </w:rPr>
        <w:t xml:space="preserve"> οποία χρεώθηκε ο ελληνικός λαός</w:t>
      </w:r>
      <w:r>
        <w:rPr>
          <w:rFonts w:eastAsia="Times New Roman" w:cs="Times New Roman"/>
          <w:szCs w:val="24"/>
        </w:rPr>
        <w:t xml:space="preserve">. Μέσα στις </w:t>
      </w:r>
      <w:r w:rsidRPr="00B000D5">
        <w:rPr>
          <w:rFonts w:eastAsia="Times New Roman" w:cs="Times New Roman"/>
          <w:szCs w:val="24"/>
        </w:rPr>
        <w:t xml:space="preserve">χώρες οι οποίες </w:t>
      </w:r>
      <w:r>
        <w:rPr>
          <w:rFonts w:eastAsia="Times New Roman" w:cs="Times New Roman"/>
          <w:szCs w:val="24"/>
        </w:rPr>
        <w:t>αρνήθηκαν το μεταναστευτικό</w:t>
      </w:r>
      <w:r w:rsidRPr="00B000D5">
        <w:rPr>
          <w:rFonts w:eastAsia="Times New Roman" w:cs="Times New Roman"/>
          <w:szCs w:val="24"/>
        </w:rPr>
        <w:t xml:space="preserve"> είναι και πολύ σοβαρές χώρες</w:t>
      </w:r>
      <w:r>
        <w:rPr>
          <w:rFonts w:eastAsia="Times New Roman" w:cs="Times New Roman"/>
          <w:szCs w:val="24"/>
        </w:rPr>
        <w:t xml:space="preserve">, όχι αυτές που θα μπορούσε </w:t>
      </w:r>
      <w:r w:rsidRPr="00B000D5">
        <w:rPr>
          <w:rFonts w:eastAsia="Times New Roman" w:cs="Times New Roman"/>
          <w:szCs w:val="24"/>
        </w:rPr>
        <w:t xml:space="preserve">κάποιος να τις </w:t>
      </w:r>
      <w:r w:rsidRPr="00B000D5">
        <w:rPr>
          <w:rFonts w:eastAsia="Times New Roman" w:cs="Times New Roman"/>
          <w:szCs w:val="24"/>
        </w:rPr>
        <w:t>περιθωριοποιήσ</w:t>
      </w:r>
      <w:r>
        <w:rPr>
          <w:rFonts w:eastAsia="Times New Roman" w:cs="Times New Roman"/>
          <w:szCs w:val="24"/>
        </w:rPr>
        <w:t>ει</w:t>
      </w:r>
      <w:r w:rsidRPr="00B000D5">
        <w:rPr>
          <w:rFonts w:eastAsia="Times New Roman" w:cs="Times New Roman"/>
          <w:szCs w:val="24"/>
        </w:rPr>
        <w:t xml:space="preserve"> με οποιονδήποτε τρόπο</w:t>
      </w:r>
      <w:r>
        <w:rPr>
          <w:rFonts w:eastAsia="Times New Roman" w:cs="Times New Roman"/>
          <w:szCs w:val="24"/>
        </w:rPr>
        <w:t>,</w:t>
      </w:r>
      <w:r w:rsidRPr="00B000D5">
        <w:rPr>
          <w:rFonts w:eastAsia="Times New Roman" w:cs="Times New Roman"/>
          <w:szCs w:val="24"/>
        </w:rPr>
        <w:t xml:space="preserve"> όπως είναι το Ισραήλ</w:t>
      </w:r>
      <w:r>
        <w:rPr>
          <w:rFonts w:eastAsia="Times New Roman" w:cs="Times New Roman"/>
          <w:szCs w:val="24"/>
        </w:rPr>
        <w:t>, οι Η</w:t>
      </w:r>
      <w:r w:rsidRPr="00B000D5">
        <w:rPr>
          <w:rFonts w:eastAsia="Times New Roman" w:cs="Times New Roman"/>
          <w:szCs w:val="24"/>
        </w:rPr>
        <w:t>νωμένες Πολιτείες Αμερικής</w:t>
      </w:r>
      <w:r>
        <w:rPr>
          <w:rFonts w:eastAsia="Times New Roman" w:cs="Times New Roman"/>
          <w:szCs w:val="24"/>
        </w:rPr>
        <w:t>,</w:t>
      </w:r>
      <w:r w:rsidRPr="00B000D5">
        <w:rPr>
          <w:rFonts w:eastAsia="Times New Roman" w:cs="Times New Roman"/>
          <w:szCs w:val="24"/>
        </w:rPr>
        <w:t xml:space="preserve"> η γειτονική μας Βουλγαρία</w:t>
      </w:r>
      <w:r>
        <w:rPr>
          <w:rFonts w:eastAsia="Times New Roman" w:cs="Times New Roman"/>
          <w:szCs w:val="24"/>
        </w:rPr>
        <w:t>,</w:t>
      </w:r>
      <w:r w:rsidRPr="00B000D5">
        <w:rPr>
          <w:rFonts w:eastAsia="Times New Roman" w:cs="Times New Roman"/>
          <w:szCs w:val="24"/>
        </w:rPr>
        <w:t xml:space="preserve"> η Αυστραλία </w:t>
      </w:r>
      <w:r>
        <w:rPr>
          <w:rFonts w:eastAsia="Times New Roman" w:cs="Times New Roman"/>
          <w:szCs w:val="24"/>
        </w:rPr>
        <w:t>κ.λπ.</w:t>
      </w:r>
      <w:r>
        <w:rPr>
          <w:rFonts w:eastAsia="Times New Roman" w:cs="Times New Roman"/>
          <w:szCs w:val="24"/>
        </w:rPr>
        <w:t>.</w:t>
      </w:r>
    </w:p>
    <w:p w14:paraId="5218D8C6"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lastRenderedPageBreak/>
        <w:t>Ά</w:t>
      </w:r>
      <w:r w:rsidRPr="00B000D5">
        <w:rPr>
          <w:rFonts w:eastAsia="Times New Roman" w:cs="Times New Roman"/>
          <w:szCs w:val="24"/>
        </w:rPr>
        <w:t>κουσα περισπούδαστ</w:t>
      </w:r>
      <w:r>
        <w:rPr>
          <w:rFonts w:eastAsia="Times New Roman" w:cs="Times New Roman"/>
          <w:szCs w:val="24"/>
        </w:rPr>
        <w:t>ες</w:t>
      </w:r>
      <w:r w:rsidRPr="00B000D5">
        <w:rPr>
          <w:rFonts w:eastAsia="Times New Roman" w:cs="Times New Roman"/>
          <w:szCs w:val="24"/>
        </w:rPr>
        <w:t xml:space="preserve"> αναλύσεις</w:t>
      </w:r>
      <w:r>
        <w:rPr>
          <w:rFonts w:eastAsia="Times New Roman" w:cs="Times New Roman"/>
          <w:szCs w:val="24"/>
        </w:rPr>
        <w:t xml:space="preserve"> -θ</w:t>
      </w:r>
      <w:r w:rsidRPr="00B000D5">
        <w:rPr>
          <w:rFonts w:eastAsia="Times New Roman" w:cs="Times New Roman"/>
          <w:szCs w:val="24"/>
        </w:rPr>
        <w:t>α αναφερθώ</w:t>
      </w:r>
      <w:r>
        <w:rPr>
          <w:rFonts w:eastAsia="Times New Roman" w:cs="Times New Roman"/>
          <w:szCs w:val="24"/>
        </w:rPr>
        <w:t>,</w:t>
      </w:r>
      <w:r w:rsidRPr="00B000D5">
        <w:rPr>
          <w:rFonts w:eastAsia="Times New Roman" w:cs="Times New Roman"/>
          <w:szCs w:val="24"/>
        </w:rPr>
        <w:t xml:space="preserve"> </w:t>
      </w:r>
      <w:r>
        <w:rPr>
          <w:rFonts w:eastAsia="Times New Roman" w:cs="Times New Roman"/>
          <w:szCs w:val="24"/>
        </w:rPr>
        <w:t xml:space="preserve">για παράδειγμα, σε </w:t>
      </w:r>
      <w:r w:rsidRPr="00B000D5">
        <w:rPr>
          <w:rFonts w:eastAsia="Times New Roman" w:cs="Times New Roman"/>
          <w:szCs w:val="24"/>
        </w:rPr>
        <w:t>μία συνάδελφο δημοσιογράφο</w:t>
      </w:r>
      <w:r>
        <w:rPr>
          <w:rFonts w:eastAsia="Times New Roman" w:cs="Times New Roman"/>
          <w:szCs w:val="24"/>
        </w:rPr>
        <w:t>-</w:t>
      </w:r>
      <w:r w:rsidRPr="00B000D5">
        <w:rPr>
          <w:rFonts w:eastAsia="Times New Roman" w:cs="Times New Roman"/>
          <w:szCs w:val="24"/>
        </w:rPr>
        <w:t xml:space="preserve"> των συναδέλφων που αναφ</w:t>
      </w:r>
      <w:r w:rsidRPr="00B000D5">
        <w:rPr>
          <w:rFonts w:eastAsia="Times New Roman" w:cs="Times New Roman"/>
          <w:szCs w:val="24"/>
        </w:rPr>
        <w:t xml:space="preserve">έρονται στο άρθρο 17 </w:t>
      </w:r>
      <w:r>
        <w:rPr>
          <w:rFonts w:eastAsia="Times New Roman" w:cs="Times New Roman"/>
          <w:szCs w:val="24"/>
        </w:rPr>
        <w:t>και θα μου επιτρέψετε να το διαβάσω. Θ</w:t>
      </w:r>
      <w:r w:rsidRPr="00B000D5">
        <w:rPr>
          <w:rFonts w:eastAsia="Times New Roman" w:cs="Times New Roman"/>
          <w:szCs w:val="24"/>
        </w:rPr>
        <w:t xml:space="preserve">α καταθέσω στα </w:t>
      </w:r>
      <w:r>
        <w:rPr>
          <w:rFonts w:eastAsia="Times New Roman" w:cs="Times New Roman"/>
          <w:szCs w:val="24"/>
        </w:rPr>
        <w:t>Πρακτικά -με όλον το</w:t>
      </w:r>
      <w:r w:rsidRPr="00B000D5">
        <w:rPr>
          <w:rFonts w:eastAsia="Times New Roman" w:cs="Times New Roman"/>
          <w:szCs w:val="24"/>
        </w:rPr>
        <w:t xml:space="preserve"> σεβασμό</w:t>
      </w:r>
      <w:r>
        <w:rPr>
          <w:rFonts w:eastAsia="Times New Roman" w:cs="Times New Roman"/>
          <w:szCs w:val="24"/>
        </w:rPr>
        <w:t>,</w:t>
      </w:r>
      <w:r w:rsidRPr="00B000D5">
        <w:rPr>
          <w:rFonts w:eastAsia="Times New Roman" w:cs="Times New Roman"/>
          <w:szCs w:val="24"/>
        </w:rPr>
        <w:t xml:space="preserve"> </w:t>
      </w:r>
      <w:r>
        <w:rPr>
          <w:rFonts w:eastAsia="Times New Roman" w:cs="Times New Roman"/>
          <w:szCs w:val="24"/>
        </w:rPr>
        <w:t>είναι λίγο</w:t>
      </w:r>
      <w:r w:rsidRPr="00B000D5">
        <w:rPr>
          <w:rFonts w:eastAsia="Times New Roman" w:cs="Times New Roman"/>
          <w:szCs w:val="24"/>
        </w:rPr>
        <w:t xml:space="preserve"> μεγάλο</w:t>
      </w:r>
      <w:r>
        <w:rPr>
          <w:rFonts w:eastAsia="Times New Roman" w:cs="Times New Roman"/>
          <w:szCs w:val="24"/>
        </w:rPr>
        <w:t>-</w:t>
      </w:r>
      <w:r w:rsidRPr="00B000D5">
        <w:rPr>
          <w:rFonts w:eastAsia="Times New Roman" w:cs="Times New Roman"/>
          <w:szCs w:val="24"/>
        </w:rPr>
        <w:t xml:space="preserve"> το </w:t>
      </w:r>
      <w:r>
        <w:rPr>
          <w:rFonts w:eastAsia="Times New Roman" w:cs="Times New Roman"/>
          <w:szCs w:val="24"/>
        </w:rPr>
        <w:t>σ</w:t>
      </w:r>
      <w:r w:rsidRPr="00B000D5">
        <w:rPr>
          <w:rFonts w:eastAsia="Times New Roman" w:cs="Times New Roman"/>
          <w:szCs w:val="24"/>
        </w:rPr>
        <w:t>ύμφωνο</w:t>
      </w:r>
      <w:r>
        <w:rPr>
          <w:rFonts w:eastAsia="Times New Roman" w:cs="Times New Roman"/>
          <w:szCs w:val="24"/>
        </w:rPr>
        <w:t>,</w:t>
      </w:r>
      <w:r w:rsidRPr="00B000D5">
        <w:rPr>
          <w:rFonts w:eastAsia="Times New Roman" w:cs="Times New Roman"/>
          <w:szCs w:val="24"/>
        </w:rPr>
        <w:t xml:space="preserve"> που είμαι 100% σίγουρος</w:t>
      </w:r>
      <w:r>
        <w:rPr>
          <w:rFonts w:eastAsia="Times New Roman" w:cs="Times New Roman"/>
          <w:szCs w:val="24"/>
        </w:rPr>
        <w:t xml:space="preserve"> ότι</w:t>
      </w:r>
      <w:r w:rsidRPr="00B000D5">
        <w:rPr>
          <w:rFonts w:eastAsia="Times New Roman" w:cs="Times New Roman"/>
          <w:szCs w:val="24"/>
        </w:rPr>
        <w:t xml:space="preserve"> </w:t>
      </w:r>
      <w:r>
        <w:rPr>
          <w:rFonts w:eastAsia="Times New Roman" w:cs="Times New Roman"/>
          <w:szCs w:val="24"/>
        </w:rPr>
        <w:t xml:space="preserve">δεν έχει διαβάσει κανένας σας, </w:t>
      </w:r>
      <w:r w:rsidRPr="00B000D5">
        <w:rPr>
          <w:rFonts w:eastAsia="Times New Roman" w:cs="Times New Roman"/>
          <w:szCs w:val="24"/>
        </w:rPr>
        <w:t xml:space="preserve">ειδικά </w:t>
      </w:r>
      <w:r>
        <w:rPr>
          <w:rFonts w:eastAsia="Times New Roman" w:cs="Times New Roman"/>
          <w:szCs w:val="24"/>
        </w:rPr>
        <w:t xml:space="preserve">οι συνάδελφοι </w:t>
      </w:r>
      <w:r w:rsidRPr="00B000D5">
        <w:rPr>
          <w:rFonts w:eastAsia="Times New Roman" w:cs="Times New Roman"/>
          <w:szCs w:val="24"/>
        </w:rPr>
        <w:t>του ΣΥΡΙΖΑ</w:t>
      </w:r>
      <w:r>
        <w:rPr>
          <w:rFonts w:eastAsia="Times New Roman" w:cs="Times New Roman"/>
          <w:szCs w:val="24"/>
        </w:rPr>
        <w:t>. Τ</w:t>
      </w:r>
      <w:r w:rsidRPr="00B000D5">
        <w:rPr>
          <w:rFonts w:eastAsia="Times New Roman" w:cs="Times New Roman"/>
          <w:szCs w:val="24"/>
        </w:rPr>
        <w:t xml:space="preserve">ο </w:t>
      </w:r>
      <w:r>
        <w:rPr>
          <w:rFonts w:eastAsia="Times New Roman" w:cs="Times New Roman"/>
          <w:szCs w:val="24"/>
        </w:rPr>
        <w:t>Σ</w:t>
      </w:r>
      <w:r w:rsidRPr="00B000D5">
        <w:rPr>
          <w:rFonts w:eastAsia="Times New Roman" w:cs="Times New Roman"/>
          <w:szCs w:val="24"/>
        </w:rPr>
        <w:t xml:space="preserve">ύμφωνο </w:t>
      </w:r>
      <w:r>
        <w:rPr>
          <w:rFonts w:eastAsia="Times New Roman" w:cs="Times New Roman"/>
          <w:szCs w:val="24"/>
        </w:rPr>
        <w:t>Μετανάστευσης</w:t>
      </w:r>
      <w:r w:rsidRPr="00B000D5">
        <w:rPr>
          <w:rFonts w:eastAsia="Times New Roman" w:cs="Times New Roman"/>
          <w:szCs w:val="24"/>
        </w:rPr>
        <w:t xml:space="preserve"> δεν</w:t>
      </w:r>
      <w:r>
        <w:rPr>
          <w:rFonts w:eastAsia="Times New Roman" w:cs="Times New Roman"/>
          <w:szCs w:val="24"/>
        </w:rPr>
        <w:t xml:space="preserve"> </w:t>
      </w:r>
      <w:r>
        <w:rPr>
          <w:rFonts w:eastAsia="Times New Roman" w:cs="Times New Roman"/>
          <w:szCs w:val="24"/>
        </w:rPr>
        <w:t>το έχει</w:t>
      </w:r>
      <w:r w:rsidRPr="00B000D5">
        <w:rPr>
          <w:rFonts w:eastAsia="Times New Roman" w:cs="Times New Roman"/>
          <w:szCs w:val="24"/>
        </w:rPr>
        <w:t xml:space="preserve"> διαβά</w:t>
      </w:r>
      <w:r>
        <w:rPr>
          <w:rFonts w:eastAsia="Times New Roman" w:cs="Times New Roman"/>
          <w:szCs w:val="24"/>
        </w:rPr>
        <w:t>σ</w:t>
      </w:r>
      <w:r w:rsidRPr="00B000D5">
        <w:rPr>
          <w:rFonts w:eastAsia="Times New Roman" w:cs="Times New Roman"/>
          <w:szCs w:val="24"/>
        </w:rPr>
        <w:t xml:space="preserve">ει κανένας </w:t>
      </w:r>
      <w:r>
        <w:rPr>
          <w:rFonts w:eastAsia="Times New Roman" w:cs="Times New Roman"/>
          <w:szCs w:val="24"/>
        </w:rPr>
        <w:t>σας.</w:t>
      </w:r>
      <w:r w:rsidRPr="00B000D5">
        <w:rPr>
          <w:rFonts w:eastAsia="Times New Roman" w:cs="Times New Roman"/>
          <w:szCs w:val="24"/>
        </w:rPr>
        <w:t xml:space="preserve"> </w:t>
      </w:r>
    </w:p>
    <w:p w14:paraId="5218D8C7" w14:textId="77777777" w:rsidR="00BE48FC" w:rsidRDefault="008F016C">
      <w:pPr>
        <w:spacing w:line="600" w:lineRule="auto"/>
        <w:ind w:firstLine="720"/>
        <w:jc w:val="both"/>
        <w:rPr>
          <w:rFonts w:eastAsia="Times New Roman" w:cs="Times New Roman"/>
          <w:szCs w:val="24"/>
        </w:rPr>
      </w:pPr>
      <w:r w:rsidRPr="00CB0A93">
        <w:rPr>
          <w:rFonts w:eastAsia="Times New Roman" w:cs="Times New Roman"/>
          <w:b/>
          <w:szCs w:val="24"/>
        </w:rPr>
        <w:t>ΓΕΩΡΓΙΟΣ ΨΥΧΟΓΙΟΣ:</w:t>
      </w:r>
      <w:r>
        <w:rPr>
          <w:rFonts w:eastAsia="Times New Roman" w:cs="Times New Roman"/>
          <w:szCs w:val="24"/>
        </w:rPr>
        <w:t xml:space="preserve"> Μην είστε τόσο σίγουρος, συνάδελφε.</w:t>
      </w:r>
    </w:p>
    <w:p w14:paraId="5218D8C8" w14:textId="77777777" w:rsidR="00BE48FC" w:rsidRDefault="008F016C">
      <w:pPr>
        <w:spacing w:line="600" w:lineRule="auto"/>
        <w:ind w:firstLine="720"/>
        <w:jc w:val="both"/>
        <w:rPr>
          <w:rFonts w:eastAsia="Times New Roman" w:cs="Times New Roman"/>
          <w:szCs w:val="24"/>
        </w:rPr>
      </w:pPr>
      <w:r w:rsidRPr="00CB0A93">
        <w:rPr>
          <w:rFonts w:eastAsia="Times New Roman" w:cs="Times New Roman"/>
          <w:b/>
          <w:szCs w:val="24"/>
        </w:rPr>
        <w:t>ΔΗΜΗΤΡΙΟΣ ΚΑΜΜΕΝΟΣ:</w:t>
      </w:r>
      <w:r>
        <w:rPr>
          <w:rFonts w:eastAsia="Times New Roman" w:cs="Times New Roman"/>
          <w:szCs w:val="24"/>
        </w:rPr>
        <w:t xml:space="preserve"> Θ</w:t>
      </w:r>
      <w:r w:rsidRPr="00B000D5">
        <w:rPr>
          <w:rFonts w:eastAsia="Times New Roman" w:cs="Times New Roman"/>
          <w:szCs w:val="24"/>
        </w:rPr>
        <w:t xml:space="preserve">α κάνω ερωτήσεις και αν θέλετε </w:t>
      </w:r>
      <w:r>
        <w:rPr>
          <w:rFonts w:eastAsia="Times New Roman" w:cs="Times New Roman"/>
          <w:szCs w:val="24"/>
        </w:rPr>
        <w:t xml:space="preserve">απαντήστε μου. </w:t>
      </w:r>
    </w:p>
    <w:p w14:paraId="5218D8C9"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Θα διαβάσω τ</w:t>
      </w:r>
      <w:r w:rsidRPr="00B000D5">
        <w:rPr>
          <w:rFonts w:eastAsia="Times New Roman" w:cs="Times New Roman"/>
          <w:szCs w:val="24"/>
        </w:rPr>
        <w:t>ο άρθρο 17</w:t>
      </w:r>
      <w:r>
        <w:rPr>
          <w:rFonts w:eastAsia="Times New Roman" w:cs="Times New Roman"/>
          <w:szCs w:val="24"/>
        </w:rPr>
        <w:t xml:space="preserve"> </w:t>
      </w:r>
      <w:r w:rsidRPr="00B000D5">
        <w:rPr>
          <w:rFonts w:eastAsia="Times New Roman" w:cs="Times New Roman"/>
          <w:szCs w:val="24"/>
        </w:rPr>
        <w:t xml:space="preserve">και θα </w:t>
      </w:r>
      <w:r>
        <w:rPr>
          <w:rFonts w:eastAsia="Times New Roman" w:cs="Times New Roman"/>
          <w:szCs w:val="24"/>
        </w:rPr>
        <w:t>πω για</w:t>
      </w:r>
      <w:r w:rsidRPr="00B000D5">
        <w:rPr>
          <w:rFonts w:eastAsia="Times New Roman" w:cs="Times New Roman"/>
          <w:szCs w:val="24"/>
        </w:rPr>
        <w:t xml:space="preserve"> τους συναδέλφους</w:t>
      </w:r>
      <w:r>
        <w:rPr>
          <w:rFonts w:eastAsia="Times New Roman" w:cs="Times New Roman"/>
          <w:szCs w:val="24"/>
        </w:rPr>
        <w:t xml:space="preserve"> ότι</w:t>
      </w:r>
      <w:r w:rsidRPr="00B000D5">
        <w:rPr>
          <w:rFonts w:eastAsia="Times New Roman" w:cs="Times New Roman"/>
          <w:szCs w:val="24"/>
        </w:rPr>
        <w:t xml:space="preserve"> </w:t>
      </w:r>
      <w:r>
        <w:rPr>
          <w:rFonts w:eastAsia="Times New Roman" w:cs="Times New Roman"/>
          <w:szCs w:val="24"/>
        </w:rPr>
        <w:t>σ</w:t>
      </w:r>
      <w:r w:rsidRPr="00B000D5">
        <w:rPr>
          <w:rFonts w:eastAsia="Times New Roman" w:cs="Times New Roman"/>
          <w:szCs w:val="24"/>
        </w:rPr>
        <w:t xml:space="preserve">τα </w:t>
      </w:r>
      <w:r>
        <w:rPr>
          <w:rFonts w:eastAsia="Times New Roman" w:cs="Times New Roman"/>
          <w:szCs w:val="24"/>
        </w:rPr>
        <w:t>μ</w:t>
      </w:r>
      <w:r w:rsidRPr="00B000D5">
        <w:rPr>
          <w:rFonts w:eastAsia="Times New Roman" w:cs="Times New Roman"/>
          <w:szCs w:val="24"/>
        </w:rPr>
        <w:t xml:space="preserve">έσα </w:t>
      </w:r>
      <w:r>
        <w:rPr>
          <w:rFonts w:eastAsia="Times New Roman" w:cs="Times New Roman"/>
          <w:szCs w:val="24"/>
        </w:rPr>
        <w:t>μ</w:t>
      </w:r>
      <w:r w:rsidRPr="00B000D5">
        <w:rPr>
          <w:rFonts w:eastAsia="Times New Roman" w:cs="Times New Roman"/>
          <w:szCs w:val="24"/>
        </w:rPr>
        <w:t xml:space="preserve">αζικής </w:t>
      </w:r>
      <w:r>
        <w:rPr>
          <w:rFonts w:eastAsia="Times New Roman" w:cs="Times New Roman"/>
          <w:szCs w:val="24"/>
        </w:rPr>
        <w:t>ε</w:t>
      </w:r>
      <w:r w:rsidRPr="00B000D5">
        <w:rPr>
          <w:rFonts w:eastAsia="Times New Roman" w:cs="Times New Roman"/>
          <w:szCs w:val="24"/>
        </w:rPr>
        <w:t>νημέρωσης</w:t>
      </w:r>
      <w:r>
        <w:rPr>
          <w:rFonts w:eastAsia="Times New Roman" w:cs="Times New Roman"/>
          <w:szCs w:val="24"/>
        </w:rPr>
        <w:t xml:space="preserve"> -μιλάω για «γύψο»- βάζετε «</w:t>
      </w:r>
      <w:r w:rsidRPr="00B000D5">
        <w:rPr>
          <w:rFonts w:eastAsia="Times New Roman" w:cs="Times New Roman"/>
          <w:szCs w:val="24"/>
        </w:rPr>
        <w:t>γύψο</w:t>
      </w:r>
      <w:r>
        <w:rPr>
          <w:rFonts w:eastAsia="Times New Roman" w:cs="Times New Roman"/>
          <w:szCs w:val="24"/>
        </w:rPr>
        <w:t>». Λέει εδώ: «Π</w:t>
      </w:r>
      <w:r w:rsidRPr="00B000D5">
        <w:rPr>
          <w:rFonts w:eastAsia="Times New Roman" w:cs="Times New Roman"/>
          <w:szCs w:val="24"/>
        </w:rPr>
        <w:t>ροώθησ</w:t>
      </w:r>
      <w:r>
        <w:rPr>
          <w:rFonts w:eastAsia="Times New Roman" w:cs="Times New Roman"/>
          <w:szCs w:val="24"/>
        </w:rPr>
        <w:t>η της ανεξάρτητης,</w:t>
      </w:r>
      <w:r w:rsidRPr="00B000D5">
        <w:rPr>
          <w:rFonts w:eastAsia="Times New Roman" w:cs="Times New Roman"/>
          <w:szCs w:val="24"/>
        </w:rPr>
        <w:t xml:space="preserve"> αντικειμενικής και </w:t>
      </w:r>
      <w:r>
        <w:rPr>
          <w:rFonts w:eastAsia="Times New Roman" w:cs="Times New Roman"/>
          <w:szCs w:val="24"/>
        </w:rPr>
        <w:t>ποιοτικής</w:t>
      </w:r>
      <w:r w:rsidRPr="00B000D5">
        <w:rPr>
          <w:rFonts w:eastAsia="Times New Roman" w:cs="Times New Roman"/>
          <w:szCs w:val="24"/>
        </w:rPr>
        <w:t xml:space="preserve"> αναφοράς των μέσων μαζικής ενημέρωσης</w:t>
      </w:r>
      <w:r>
        <w:rPr>
          <w:rFonts w:eastAsia="Times New Roman" w:cs="Times New Roman"/>
          <w:szCs w:val="24"/>
        </w:rPr>
        <w:t>,</w:t>
      </w:r>
      <w:r w:rsidRPr="00B000D5">
        <w:rPr>
          <w:rFonts w:eastAsia="Times New Roman" w:cs="Times New Roman"/>
          <w:szCs w:val="24"/>
        </w:rPr>
        <w:t xml:space="preserve"> </w:t>
      </w:r>
      <w:r>
        <w:rPr>
          <w:rFonts w:eastAsia="Times New Roman" w:cs="Times New Roman"/>
          <w:szCs w:val="24"/>
        </w:rPr>
        <w:t>συμ</w:t>
      </w:r>
      <w:r w:rsidRPr="00B000D5">
        <w:rPr>
          <w:rFonts w:eastAsia="Times New Roman" w:cs="Times New Roman"/>
          <w:szCs w:val="24"/>
        </w:rPr>
        <w:t>περι</w:t>
      </w:r>
      <w:r>
        <w:rPr>
          <w:rFonts w:eastAsia="Times New Roman" w:cs="Times New Roman"/>
          <w:szCs w:val="24"/>
        </w:rPr>
        <w:t>λ</w:t>
      </w:r>
      <w:r w:rsidRPr="00B000D5">
        <w:rPr>
          <w:rFonts w:eastAsia="Times New Roman" w:cs="Times New Roman"/>
          <w:szCs w:val="24"/>
        </w:rPr>
        <w:t>αμβανομένων</w:t>
      </w:r>
      <w:r>
        <w:rPr>
          <w:rFonts w:eastAsia="Times New Roman" w:cs="Times New Roman"/>
          <w:szCs w:val="24"/>
        </w:rPr>
        <w:t xml:space="preserve"> πληροφοριών μέσω του δ</w:t>
      </w:r>
      <w:r w:rsidRPr="00B000D5">
        <w:rPr>
          <w:rFonts w:eastAsia="Times New Roman" w:cs="Times New Roman"/>
          <w:szCs w:val="24"/>
        </w:rPr>
        <w:t>ιαδικτύου</w:t>
      </w:r>
      <w:r>
        <w:rPr>
          <w:rFonts w:eastAsia="Times New Roman" w:cs="Times New Roman"/>
          <w:szCs w:val="24"/>
        </w:rPr>
        <w:t xml:space="preserve">, μεταξύ </w:t>
      </w:r>
      <w:r w:rsidRPr="00B000D5">
        <w:rPr>
          <w:rFonts w:eastAsia="Times New Roman" w:cs="Times New Roman"/>
          <w:szCs w:val="24"/>
        </w:rPr>
        <w:t>άλλων</w:t>
      </w:r>
      <w:r>
        <w:rPr>
          <w:rFonts w:eastAsia="Times New Roman" w:cs="Times New Roman"/>
          <w:szCs w:val="24"/>
        </w:rPr>
        <w:t>,</w:t>
      </w:r>
      <w:r w:rsidRPr="00B000D5">
        <w:rPr>
          <w:rFonts w:eastAsia="Times New Roman" w:cs="Times New Roman"/>
          <w:szCs w:val="24"/>
        </w:rPr>
        <w:t xml:space="preserve"> μέσω </w:t>
      </w:r>
      <w:r>
        <w:rPr>
          <w:rFonts w:eastAsia="Times New Roman" w:cs="Times New Roman"/>
          <w:szCs w:val="24"/>
        </w:rPr>
        <w:t xml:space="preserve">ευαισθητοποίησης </w:t>
      </w:r>
      <w:r w:rsidRPr="00B000D5">
        <w:rPr>
          <w:rFonts w:eastAsia="Times New Roman" w:cs="Times New Roman"/>
          <w:szCs w:val="24"/>
        </w:rPr>
        <w:t>και εκπαίδευσης των επαγγελ</w:t>
      </w:r>
      <w:r w:rsidRPr="00B000D5">
        <w:rPr>
          <w:rFonts w:eastAsia="Times New Roman" w:cs="Times New Roman"/>
          <w:szCs w:val="24"/>
        </w:rPr>
        <w:t xml:space="preserve">ματιών </w:t>
      </w:r>
      <w:r>
        <w:rPr>
          <w:rFonts w:eastAsia="Times New Roman" w:cs="Times New Roman"/>
          <w:szCs w:val="24"/>
        </w:rPr>
        <w:t>των</w:t>
      </w:r>
      <w:r w:rsidRPr="00B000D5">
        <w:rPr>
          <w:rFonts w:eastAsia="Times New Roman" w:cs="Times New Roman"/>
          <w:szCs w:val="24"/>
        </w:rPr>
        <w:t xml:space="preserve"> μέσων ενημέρωσης σχετικά με ζητήματα </w:t>
      </w:r>
      <w:r>
        <w:rPr>
          <w:rFonts w:eastAsia="Times New Roman" w:cs="Times New Roman"/>
          <w:szCs w:val="24"/>
        </w:rPr>
        <w:t xml:space="preserve">και </w:t>
      </w:r>
      <w:r>
        <w:rPr>
          <w:rFonts w:eastAsia="Times New Roman" w:cs="Times New Roman"/>
          <w:szCs w:val="24"/>
        </w:rPr>
        <w:lastRenderedPageBreak/>
        <w:t xml:space="preserve">με </w:t>
      </w:r>
      <w:r w:rsidRPr="00B000D5">
        <w:rPr>
          <w:rFonts w:eastAsia="Times New Roman" w:cs="Times New Roman"/>
          <w:szCs w:val="24"/>
        </w:rPr>
        <w:t xml:space="preserve">την ορολογία </w:t>
      </w:r>
      <w:r>
        <w:rPr>
          <w:rFonts w:eastAsia="Times New Roman" w:cs="Times New Roman"/>
          <w:szCs w:val="24"/>
        </w:rPr>
        <w:t xml:space="preserve">που σχετίζονται με τη </w:t>
      </w:r>
      <w:r w:rsidRPr="00B000D5">
        <w:rPr>
          <w:rFonts w:eastAsia="Times New Roman" w:cs="Times New Roman"/>
          <w:szCs w:val="24"/>
        </w:rPr>
        <w:t>μετανάστευση</w:t>
      </w:r>
      <w:r>
        <w:rPr>
          <w:rFonts w:eastAsia="Times New Roman" w:cs="Times New Roman"/>
          <w:szCs w:val="24"/>
        </w:rPr>
        <w:t>,</w:t>
      </w:r>
      <w:r w:rsidRPr="00B000D5">
        <w:rPr>
          <w:rFonts w:eastAsia="Times New Roman" w:cs="Times New Roman"/>
          <w:szCs w:val="24"/>
        </w:rPr>
        <w:t xml:space="preserve"> επενδύοντας σε πρότυπα δεοντολογίας και διαφήμιση και </w:t>
      </w:r>
      <w:r>
        <w:rPr>
          <w:rFonts w:eastAsia="Times New Roman" w:cs="Times New Roman"/>
          <w:szCs w:val="24"/>
        </w:rPr>
        <w:t>παύοντας</w:t>
      </w:r>
      <w:r w:rsidRPr="00B000D5">
        <w:rPr>
          <w:rFonts w:eastAsia="Times New Roman" w:cs="Times New Roman"/>
          <w:szCs w:val="24"/>
        </w:rPr>
        <w:t xml:space="preserve"> </w:t>
      </w:r>
      <w:r>
        <w:rPr>
          <w:rFonts w:eastAsia="Times New Roman" w:cs="Times New Roman"/>
          <w:szCs w:val="24"/>
        </w:rPr>
        <w:t xml:space="preserve">τη </w:t>
      </w:r>
      <w:r w:rsidRPr="00B000D5">
        <w:rPr>
          <w:rFonts w:eastAsia="Times New Roman" w:cs="Times New Roman"/>
          <w:szCs w:val="24"/>
        </w:rPr>
        <w:t>χορήγηση δημόσιας χρηματοδότησης και υλικής υποστήριξης</w:t>
      </w:r>
      <w:r>
        <w:rPr>
          <w:rFonts w:eastAsia="Times New Roman" w:cs="Times New Roman"/>
          <w:szCs w:val="24"/>
        </w:rPr>
        <w:t xml:space="preserve"> στ</w:t>
      </w:r>
      <w:r w:rsidRPr="00B000D5">
        <w:rPr>
          <w:rFonts w:eastAsia="Times New Roman" w:cs="Times New Roman"/>
          <w:szCs w:val="24"/>
        </w:rPr>
        <w:t>α μέσα ενημέρωσης που προωθο</w:t>
      </w:r>
      <w:r w:rsidRPr="00B000D5">
        <w:rPr>
          <w:rFonts w:eastAsia="Times New Roman" w:cs="Times New Roman"/>
          <w:szCs w:val="24"/>
        </w:rPr>
        <w:t>ύ</w:t>
      </w:r>
      <w:r>
        <w:rPr>
          <w:rFonts w:eastAsia="Times New Roman" w:cs="Times New Roman"/>
          <w:szCs w:val="24"/>
        </w:rPr>
        <w:t>ν</w:t>
      </w:r>
      <w:r w:rsidRPr="00B000D5">
        <w:rPr>
          <w:rFonts w:eastAsia="Times New Roman" w:cs="Times New Roman"/>
          <w:szCs w:val="24"/>
        </w:rPr>
        <w:t xml:space="preserve"> </w:t>
      </w:r>
      <w:r>
        <w:rPr>
          <w:rFonts w:eastAsia="Times New Roman" w:cs="Times New Roman"/>
          <w:szCs w:val="24"/>
        </w:rPr>
        <w:t>συστηματικά</w:t>
      </w:r>
      <w:r w:rsidRPr="00B000D5">
        <w:rPr>
          <w:rFonts w:eastAsia="Times New Roman" w:cs="Times New Roman"/>
          <w:szCs w:val="24"/>
        </w:rPr>
        <w:t xml:space="preserve"> </w:t>
      </w:r>
      <w:r>
        <w:rPr>
          <w:rFonts w:eastAsia="Times New Roman" w:cs="Times New Roman"/>
          <w:szCs w:val="24"/>
        </w:rPr>
        <w:t xml:space="preserve">τη </w:t>
      </w:r>
      <w:r w:rsidRPr="00B000D5">
        <w:rPr>
          <w:rFonts w:eastAsia="Times New Roman" w:cs="Times New Roman"/>
          <w:szCs w:val="24"/>
        </w:rPr>
        <w:t>μισαλλοδοξία</w:t>
      </w:r>
      <w:r>
        <w:rPr>
          <w:rFonts w:eastAsia="Times New Roman" w:cs="Times New Roman"/>
          <w:szCs w:val="24"/>
        </w:rPr>
        <w:t>,</w:t>
      </w:r>
      <w:r w:rsidRPr="00B000D5">
        <w:rPr>
          <w:rFonts w:eastAsia="Times New Roman" w:cs="Times New Roman"/>
          <w:szCs w:val="24"/>
        </w:rPr>
        <w:t xml:space="preserve"> </w:t>
      </w:r>
      <w:r>
        <w:rPr>
          <w:rFonts w:eastAsia="Times New Roman" w:cs="Times New Roman"/>
          <w:szCs w:val="24"/>
        </w:rPr>
        <w:t xml:space="preserve">την </w:t>
      </w:r>
      <w:r w:rsidRPr="00B000D5">
        <w:rPr>
          <w:rFonts w:eastAsia="Times New Roman" w:cs="Times New Roman"/>
          <w:szCs w:val="24"/>
        </w:rPr>
        <w:t>ξενοφοβία</w:t>
      </w:r>
      <w:r>
        <w:rPr>
          <w:rFonts w:eastAsia="Times New Roman" w:cs="Times New Roman"/>
          <w:szCs w:val="24"/>
        </w:rPr>
        <w:t>,</w:t>
      </w:r>
      <w:r w:rsidRPr="00B000D5">
        <w:rPr>
          <w:rFonts w:eastAsia="Times New Roman" w:cs="Times New Roman"/>
          <w:szCs w:val="24"/>
        </w:rPr>
        <w:t xml:space="preserve"> </w:t>
      </w:r>
      <w:r>
        <w:rPr>
          <w:rFonts w:eastAsia="Times New Roman" w:cs="Times New Roman"/>
          <w:szCs w:val="24"/>
        </w:rPr>
        <w:t xml:space="preserve">τον </w:t>
      </w:r>
      <w:r w:rsidRPr="00B000D5">
        <w:rPr>
          <w:rFonts w:eastAsia="Times New Roman" w:cs="Times New Roman"/>
          <w:szCs w:val="24"/>
        </w:rPr>
        <w:t>ρατσισμό και άλλες μορφές διακρίσεων</w:t>
      </w:r>
      <w:r>
        <w:rPr>
          <w:rFonts w:eastAsia="Times New Roman" w:cs="Times New Roman"/>
          <w:szCs w:val="24"/>
        </w:rPr>
        <w:t>». Δ</w:t>
      </w:r>
      <w:r w:rsidRPr="00B000D5">
        <w:rPr>
          <w:rFonts w:eastAsia="Times New Roman" w:cs="Times New Roman"/>
          <w:szCs w:val="24"/>
        </w:rPr>
        <w:t>ηλαδή</w:t>
      </w:r>
      <w:r>
        <w:rPr>
          <w:rFonts w:eastAsia="Times New Roman" w:cs="Times New Roman"/>
          <w:szCs w:val="24"/>
        </w:rPr>
        <w:t>,</w:t>
      </w:r>
      <w:r w:rsidRPr="00B000D5">
        <w:rPr>
          <w:rFonts w:eastAsia="Times New Roman" w:cs="Times New Roman"/>
          <w:szCs w:val="24"/>
        </w:rPr>
        <w:t xml:space="preserve"> εσείς θα αποφασί</w:t>
      </w:r>
      <w:r>
        <w:rPr>
          <w:rFonts w:eastAsia="Times New Roman" w:cs="Times New Roman"/>
          <w:szCs w:val="24"/>
        </w:rPr>
        <w:t>ζ</w:t>
      </w:r>
      <w:r w:rsidRPr="00B000D5">
        <w:rPr>
          <w:rFonts w:eastAsia="Times New Roman" w:cs="Times New Roman"/>
          <w:szCs w:val="24"/>
        </w:rPr>
        <w:t>ετε να κόψετε</w:t>
      </w:r>
      <w:r>
        <w:rPr>
          <w:rFonts w:eastAsia="Times New Roman" w:cs="Times New Roman"/>
          <w:szCs w:val="24"/>
        </w:rPr>
        <w:t>,</w:t>
      </w:r>
      <w:r w:rsidRPr="00B000D5">
        <w:rPr>
          <w:rFonts w:eastAsia="Times New Roman" w:cs="Times New Roman"/>
          <w:szCs w:val="24"/>
        </w:rPr>
        <w:t xml:space="preserve"> με αυτό που ψηφίζετ</w:t>
      </w:r>
      <w:r>
        <w:rPr>
          <w:rFonts w:eastAsia="Times New Roman" w:cs="Times New Roman"/>
          <w:szCs w:val="24"/>
        </w:rPr>
        <w:t>ε</w:t>
      </w:r>
      <w:r w:rsidRPr="00B000D5">
        <w:rPr>
          <w:rFonts w:eastAsia="Times New Roman" w:cs="Times New Roman"/>
          <w:szCs w:val="24"/>
        </w:rPr>
        <w:t xml:space="preserve"> </w:t>
      </w:r>
      <w:r>
        <w:rPr>
          <w:rFonts w:eastAsia="Times New Roman" w:cs="Times New Roman"/>
          <w:szCs w:val="24"/>
        </w:rPr>
        <w:t>εδώ,</w:t>
      </w:r>
      <w:r w:rsidRPr="00B000D5">
        <w:rPr>
          <w:rFonts w:eastAsia="Times New Roman" w:cs="Times New Roman"/>
          <w:szCs w:val="24"/>
        </w:rPr>
        <w:t xml:space="preserve"> την κρατική χρηματοδότηση σε ένα </w:t>
      </w:r>
      <w:r>
        <w:rPr>
          <w:rFonts w:eastAsia="Times New Roman" w:cs="Times New Roman"/>
          <w:szCs w:val="24"/>
        </w:rPr>
        <w:t>μ</w:t>
      </w:r>
      <w:r w:rsidRPr="00B000D5">
        <w:rPr>
          <w:rFonts w:eastAsia="Times New Roman" w:cs="Times New Roman"/>
          <w:szCs w:val="24"/>
        </w:rPr>
        <w:t>έσο</w:t>
      </w:r>
      <w:r>
        <w:rPr>
          <w:rFonts w:eastAsia="Times New Roman" w:cs="Times New Roman"/>
          <w:szCs w:val="24"/>
        </w:rPr>
        <w:t xml:space="preserve">, κατά την κρίση σας. </w:t>
      </w:r>
    </w:p>
    <w:p w14:paraId="5218D8CA"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Θ</w:t>
      </w:r>
      <w:r w:rsidRPr="00B000D5">
        <w:rPr>
          <w:rFonts w:eastAsia="Times New Roman" w:cs="Times New Roman"/>
          <w:szCs w:val="24"/>
        </w:rPr>
        <w:t>α ήθελ</w:t>
      </w:r>
      <w:r>
        <w:rPr>
          <w:rFonts w:eastAsia="Times New Roman" w:cs="Times New Roman"/>
          <w:szCs w:val="24"/>
        </w:rPr>
        <w:t>α</w:t>
      </w:r>
      <w:r w:rsidRPr="00B000D5">
        <w:rPr>
          <w:rFonts w:eastAsia="Times New Roman" w:cs="Times New Roman"/>
          <w:szCs w:val="24"/>
        </w:rPr>
        <w:t xml:space="preserve"> </w:t>
      </w:r>
      <w:r>
        <w:rPr>
          <w:rFonts w:eastAsia="Times New Roman" w:cs="Times New Roman"/>
          <w:szCs w:val="24"/>
        </w:rPr>
        <w:t xml:space="preserve">σήμερα </w:t>
      </w:r>
      <w:r w:rsidRPr="00B000D5">
        <w:rPr>
          <w:rFonts w:eastAsia="Times New Roman" w:cs="Times New Roman"/>
          <w:szCs w:val="24"/>
        </w:rPr>
        <w:t>να μας δώσει ο εισηγητής</w:t>
      </w:r>
      <w:r w:rsidRPr="00B000D5">
        <w:rPr>
          <w:rFonts w:eastAsia="Times New Roman" w:cs="Times New Roman"/>
          <w:szCs w:val="24"/>
        </w:rPr>
        <w:t xml:space="preserve"> του ΣΥΡΙΖΑ τους ορισμούς</w:t>
      </w:r>
      <w:r>
        <w:rPr>
          <w:rFonts w:eastAsia="Times New Roman" w:cs="Times New Roman"/>
          <w:szCs w:val="24"/>
        </w:rPr>
        <w:t xml:space="preserve"> τού</w:t>
      </w:r>
      <w:r w:rsidRPr="00B000D5">
        <w:rPr>
          <w:rFonts w:eastAsia="Times New Roman" w:cs="Times New Roman"/>
          <w:szCs w:val="24"/>
        </w:rPr>
        <w:t xml:space="preserve"> τι σημαίνει </w:t>
      </w:r>
      <w:r>
        <w:rPr>
          <w:rFonts w:eastAsia="Times New Roman" w:cs="Times New Roman"/>
          <w:szCs w:val="24"/>
        </w:rPr>
        <w:t>«</w:t>
      </w:r>
      <w:r w:rsidRPr="00B000D5">
        <w:rPr>
          <w:rFonts w:eastAsia="Times New Roman" w:cs="Times New Roman"/>
          <w:szCs w:val="24"/>
        </w:rPr>
        <w:t>σ</w:t>
      </w:r>
      <w:r>
        <w:rPr>
          <w:rFonts w:eastAsia="Times New Roman" w:cs="Times New Roman"/>
          <w:szCs w:val="24"/>
        </w:rPr>
        <w:t>υναφή</w:t>
      </w:r>
      <w:r w:rsidRPr="00B000D5">
        <w:rPr>
          <w:rFonts w:eastAsia="Times New Roman" w:cs="Times New Roman"/>
          <w:szCs w:val="24"/>
        </w:rPr>
        <w:t>ς μισαλλοδοξία</w:t>
      </w:r>
      <w:r>
        <w:rPr>
          <w:rFonts w:eastAsia="Times New Roman" w:cs="Times New Roman"/>
          <w:szCs w:val="24"/>
        </w:rPr>
        <w:t xml:space="preserve">», </w:t>
      </w:r>
      <w:r w:rsidRPr="00B000D5">
        <w:rPr>
          <w:rFonts w:eastAsia="Times New Roman" w:cs="Times New Roman"/>
          <w:szCs w:val="24"/>
        </w:rPr>
        <w:t>ποιος είναι ρατσιστής</w:t>
      </w:r>
      <w:r>
        <w:rPr>
          <w:rFonts w:eastAsia="Times New Roman" w:cs="Times New Roman"/>
          <w:szCs w:val="24"/>
        </w:rPr>
        <w:t>,</w:t>
      </w:r>
      <w:r w:rsidRPr="00B000D5">
        <w:rPr>
          <w:rFonts w:eastAsia="Times New Roman" w:cs="Times New Roman"/>
          <w:szCs w:val="24"/>
        </w:rPr>
        <w:t xml:space="preserve"> ποιος είναι ξενοφοβικός και με ποιους ορισμούς θα ορί</w:t>
      </w:r>
      <w:r>
        <w:rPr>
          <w:rFonts w:eastAsia="Times New Roman" w:cs="Times New Roman"/>
          <w:szCs w:val="24"/>
        </w:rPr>
        <w:t>σετε εάν εσείς θα βάλετε «γύψο»</w:t>
      </w:r>
      <w:r w:rsidRPr="00B000D5">
        <w:rPr>
          <w:rFonts w:eastAsia="Times New Roman" w:cs="Times New Roman"/>
          <w:szCs w:val="24"/>
        </w:rPr>
        <w:t xml:space="preserve"> </w:t>
      </w:r>
      <w:r>
        <w:rPr>
          <w:rFonts w:eastAsia="Times New Roman" w:cs="Times New Roman"/>
          <w:szCs w:val="24"/>
        </w:rPr>
        <w:t>στα μέσα μαζικής ενημέρωσης. Προσέ</w:t>
      </w:r>
      <w:r w:rsidRPr="00B000D5">
        <w:rPr>
          <w:rFonts w:eastAsia="Times New Roman" w:cs="Times New Roman"/>
          <w:szCs w:val="24"/>
        </w:rPr>
        <w:t>ξτε</w:t>
      </w:r>
      <w:r>
        <w:rPr>
          <w:rFonts w:eastAsia="Times New Roman" w:cs="Times New Roman"/>
          <w:szCs w:val="24"/>
        </w:rPr>
        <w:t>,</w:t>
      </w:r>
      <w:r w:rsidRPr="00B000D5">
        <w:rPr>
          <w:rFonts w:eastAsia="Times New Roman" w:cs="Times New Roman"/>
          <w:szCs w:val="24"/>
        </w:rPr>
        <w:t xml:space="preserve"> θα μπει </w:t>
      </w:r>
      <w:r>
        <w:rPr>
          <w:rFonts w:eastAsia="Times New Roman" w:cs="Times New Roman"/>
          <w:szCs w:val="24"/>
        </w:rPr>
        <w:t>ενός ε</w:t>
      </w:r>
      <w:r w:rsidRPr="00B000D5">
        <w:rPr>
          <w:rFonts w:eastAsia="Times New Roman" w:cs="Times New Roman"/>
          <w:szCs w:val="24"/>
        </w:rPr>
        <w:t>ίδους λογοκρισία</w:t>
      </w:r>
      <w:r>
        <w:rPr>
          <w:rFonts w:eastAsia="Times New Roman" w:cs="Times New Roman"/>
          <w:szCs w:val="24"/>
        </w:rPr>
        <w:t>,</w:t>
      </w:r>
      <w:r w:rsidRPr="00B000D5">
        <w:rPr>
          <w:rFonts w:eastAsia="Times New Roman" w:cs="Times New Roman"/>
          <w:szCs w:val="24"/>
        </w:rPr>
        <w:t xml:space="preserve"> δεν θα μπορεί να </w:t>
      </w:r>
      <w:r>
        <w:rPr>
          <w:rFonts w:eastAsia="Times New Roman" w:cs="Times New Roman"/>
          <w:szCs w:val="24"/>
        </w:rPr>
        <w:t>γίνει ούτε</w:t>
      </w:r>
      <w:r w:rsidRPr="00B000D5">
        <w:rPr>
          <w:rFonts w:eastAsia="Times New Roman" w:cs="Times New Roman"/>
          <w:szCs w:val="24"/>
        </w:rPr>
        <w:t xml:space="preserve"> ένα ανοιχτό τραπέζι</w:t>
      </w:r>
      <w:r>
        <w:rPr>
          <w:rFonts w:eastAsia="Times New Roman" w:cs="Times New Roman"/>
          <w:szCs w:val="24"/>
        </w:rPr>
        <w:t>,</w:t>
      </w:r>
      <w:r w:rsidRPr="00B000D5">
        <w:rPr>
          <w:rFonts w:eastAsia="Times New Roman" w:cs="Times New Roman"/>
          <w:szCs w:val="24"/>
        </w:rPr>
        <w:t xml:space="preserve"> ένα πάνελ</w:t>
      </w:r>
      <w:r>
        <w:rPr>
          <w:rFonts w:eastAsia="Times New Roman" w:cs="Times New Roman"/>
          <w:szCs w:val="24"/>
        </w:rPr>
        <w:t>,</w:t>
      </w:r>
      <w:r w:rsidRPr="00B000D5">
        <w:rPr>
          <w:rFonts w:eastAsia="Times New Roman" w:cs="Times New Roman"/>
          <w:szCs w:val="24"/>
        </w:rPr>
        <w:t xml:space="preserve"> να συζητήσουμε </w:t>
      </w:r>
      <w:r>
        <w:rPr>
          <w:rFonts w:eastAsia="Times New Roman" w:cs="Times New Roman"/>
          <w:szCs w:val="24"/>
        </w:rPr>
        <w:t>για τους παράνομους</w:t>
      </w:r>
      <w:r w:rsidRPr="00B000D5">
        <w:rPr>
          <w:rFonts w:eastAsia="Times New Roman" w:cs="Times New Roman"/>
          <w:szCs w:val="24"/>
        </w:rPr>
        <w:t xml:space="preserve"> μετανάστες</w:t>
      </w:r>
      <w:r>
        <w:rPr>
          <w:rFonts w:eastAsia="Times New Roman" w:cs="Times New Roman"/>
          <w:szCs w:val="24"/>
        </w:rPr>
        <w:t>. Δ</w:t>
      </w:r>
      <w:r w:rsidRPr="00B000D5">
        <w:rPr>
          <w:rFonts w:eastAsia="Times New Roman" w:cs="Times New Roman"/>
          <w:szCs w:val="24"/>
        </w:rPr>
        <w:t xml:space="preserve">εν θέλετε </w:t>
      </w:r>
      <w:r>
        <w:rPr>
          <w:rFonts w:eastAsia="Times New Roman" w:cs="Times New Roman"/>
          <w:szCs w:val="24"/>
        </w:rPr>
        <w:t>να τους πούμε «</w:t>
      </w:r>
      <w:r w:rsidRPr="00B000D5">
        <w:rPr>
          <w:rFonts w:eastAsia="Times New Roman" w:cs="Times New Roman"/>
          <w:szCs w:val="24"/>
        </w:rPr>
        <w:t>λαθρομετανάστες</w:t>
      </w:r>
      <w:r>
        <w:rPr>
          <w:rFonts w:eastAsia="Times New Roman" w:cs="Times New Roman"/>
          <w:szCs w:val="24"/>
        </w:rPr>
        <w:t>»; Τ</w:t>
      </w:r>
      <w:r w:rsidRPr="00B000D5">
        <w:rPr>
          <w:rFonts w:eastAsia="Times New Roman" w:cs="Times New Roman"/>
          <w:szCs w:val="24"/>
        </w:rPr>
        <w:t xml:space="preserve">ις προάλλες </w:t>
      </w:r>
      <w:r>
        <w:rPr>
          <w:rFonts w:eastAsia="Times New Roman" w:cs="Times New Roman"/>
          <w:szCs w:val="24"/>
        </w:rPr>
        <w:t xml:space="preserve">όμως </w:t>
      </w:r>
      <w:r w:rsidRPr="00B000D5">
        <w:rPr>
          <w:rFonts w:eastAsia="Times New Roman" w:cs="Times New Roman"/>
          <w:szCs w:val="24"/>
        </w:rPr>
        <w:t>βρίζ</w:t>
      </w:r>
      <w:r>
        <w:rPr>
          <w:rFonts w:eastAsia="Times New Roman" w:cs="Times New Roman"/>
          <w:szCs w:val="24"/>
        </w:rPr>
        <w:t>α</w:t>
      </w:r>
      <w:r w:rsidRPr="00B000D5">
        <w:rPr>
          <w:rFonts w:eastAsia="Times New Roman" w:cs="Times New Roman"/>
          <w:szCs w:val="24"/>
        </w:rPr>
        <w:t>τε και λέγατε για το</w:t>
      </w:r>
      <w:r>
        <w:rPr>
          <w:rFonts w:eastAsia="Times New Roman" w:cs="Times New Roman"/>
          <w:szCs w:val="24"/>
        </w:rPr>
        <w:t>ν</w:t>
      </w:r>
      <w:r w:rsidRPr="00B000D5">
        <w:rPr>
          <w:rFonts w:eastAsia="Times New Roman" w:cs="Times New Roman"/>
          <w:szCs w:val="24"/>
        </w:rPr>
        <w:t xml:space="preserve"> λαθρέμπορο το</w:t>
      </w:r>
      <w:r>
        <w:rPr>
          <w:rFonts w:eastAsia="Times New Roman" w:cs="Times New Roman"/>
          <w:szCs w:val="24"/>
        </w:rPr>
        <w:t>υ</w:t>
      </w:r>
      <w:r w:rsidRPr="00B000D5">
        <w:rPr>
          <w:rFonts w:eastAsia="Times New Roman" w:cs="Times New Roman"/>
          <w:szCs w:val="24"/>
        </w:rPr>
        <w:t xml:space="preserve"> χρυσ</w:t>
      </w:r>
      <w:r>
        <w:rPr>
          <w:rFonts w:eastAsia="Times New Roman" w:cs="Times New Roman"/>
          <w:szCs w:val="24"/>
        </w:rPr>
        <w:t>ού, ότι «α</w:t>
      </w:r>
      <w:r w:rsidRPr="00B000D5">
        <w:rPr>
          <w:rFonts w:eastAsia="Times New Roman" w:cs="Times New Roman"/>
          <w:szCs w:val="24"/>
        </w:rPr>
        <w:t>υτός είναι λαθρέμπορος</w:t>
      </w:r>
      <w:r>
        <w:rPr>
          <w:rFonts w:eastAsia="Times New Roman" w:cs="Times New Roman"/>
          <w:szCs w:val="24"/>
        </w:rPr>
        <w:t>,</w:t>
      </w:r>
      <w:r w:rsidRPr="00B000D5">
        <w:rPr>
          <w:rFonts w:eastAsia="Times New Roman" w:cs="Times New Roman"/>
          <w:szCs w:val="24"/>
        </w:rPr>
        <w:t xml:space="preserve"> </w:t>
      </w:r>
      <w:r>
        <w:rPr>
          <w:rFonts w:eastAsia="Times New Roman" w:cs="Times New Roman"/>
          <w:szCs w:val="24"/>
        </w:rPr>
        <w:t xml:space="preserve">ο </w:t>
      </w:r>
      <w:r w:rsidRPr="00B000D5">
        <w:rPr>
          <w:rFonts w:eastAsia="Times New Roman" w:cs="Times New Roman"/>
          <w:szCs w:val="24"/>
        </w:rPr>
        <w:t>άλλο</w:t>
      </w:r>
      <w:r w:rsidRPr="00B000D5">
        <w:rPr>
          <w:rFonts w:eastAsia="Times New Roman" w:cs="Times New Roman"/>
          <w:szCs w:val="24"/>
        </w:rPr>
        <w:t xml:space="preserve">ς δεν </w:t>
      </w:r>
      <w:r>
        <w:rPr>
          <w:rFonts w:eastAsia="Times New Roman" w:cs="Times New Roman"/>
          <w:szCs w:val="24"/>
        </w:rPr>
        <w:t xml:space="preserve">είναι λαθρέμπορος». Λαθρέμπορος είναι </w:t>
      </w:r>
      <w:r w:rsidRPr="00B000D5">
        <w:rPr>
          <w:rFonts w:eastAsia="Times New Roman" w:cs="Times New Roman"/>
          <w:szCs w:val="24"/>
        </w:rPr>
        <w:t xml:space="preserve">αυτός που μεταφέρει ένα παράνομο </w:t>
      </w:r>
      <w:r>
        <w:rPr>
          <w:rFonts w:eastAsia="Times New Roman" w:cs="Times New Roman"/>
          <w:szCs w:val="24"/>
        </w:rPr>
        <w:t>προϊόν. Δεν είναι πρ</w:t>
      </w:r>
      <w:r w:rsidRPr="00B000D5">
        <w:rPr>
          <w:rFonts w:eastAsia="Times New Roman" w:cs="Times New Roman"/>
          <w:szCs w:val="24"/>
        </w:rPr>
        <w:t xml:space="preserve">οϊόν </w:t>
      </w:r>
      <w:r>
        <w:rPr>
          <w:rFonts w:eastAsia="Times New Roman" w:cs="Times New Roman"/>
          <w:szCs w:val="24"/>
        </w:rPr>
        <w:t xml:space="preserve">ο </w:t>
      </w:r>
      <w:r w:rsidRPr="00B000D5">
        <w:rPr>
          <w:rFonts w:eastAsia="Times New Roman" w:cs="Times New Roman"/>
          <w:szCs w:val="24"/>
        </w:rPr>
        <w:t>άνθρωπος</w:t>
      </w:r>
      <w:r>
        <w:rPr>
          <w:rFonts w:eastAsia="Times New Roman" w:cs="Times New Roman"/>
          <w:szCs w:val="24"/>
        </w:rPr>
        <w:t>,</w:t>
      </w:r>
      <w:r w:rsidRPr="00B000D5">
        <w:rPr>
          <w:rFonts w:eastAsia="Times New Roman" w:cs="Times New Roman"/>
          <w:szCs w:val="24"/>
        </w:rPr>
        <w:t xml:space="preserve"> </w:t>
      </w:r>
      <w:r w:rsidRPr="00B000D5">
        <w:rPr>
          <w:rFonts w:eastAsia="Times New Roman" w:cs="Times New Roman"/>
          <w:szCs w:val="24"/>
        </w:rPr>
        <w:lastRenderedPageBreak/>
        <w:t xml:space="preserve">είναι όμως </w:t>
      </w:r>
      <w:r>
        <w:rPr>
          <w:rFonts w:eastAsia="Times New Roman" w:cs="Times New Roman"/>
          <w:szCs w:val="24"/>
        </w:rPr>
        <w:t>λάθρα</w:t>
      </w:r>
      <w:r w:rsidRPr="00B000D5">
        <w:rPr>
          <w:rFonts w:eastAsia="Times New Roman" w:cs="Times New Roman"/>
          <w:szCs w:val="24"/>
        </w:rPr>
        <w:t xml:space="preserve"> εισερχόμενος και είναι παράνομα εισερχόμενος</w:t>
      </w:r>
      <w:r>
        <w:rPr>
          <w:rFonts w:eastAsia="Times New Roman" w:cs="Times New Roman"/>
          <w:szCs w:val="24"/>
        </w:rPr>
        <w:t>. Κ</w:t>
      </w:r>
      <w:r w:rsidRPr="00B000D5">
        <w:rPr>
          <w:rFonts w:eastAsia="Times New Roman" w:cs="Times New Roman"/>
          <w:szCs w:val="24"/>
        </w:rPr>
        <w:t>αταλύουμε τη δημοκρατία και τα εθνικά σύνορα</w:t>
      </w:r>
      <w:r>
        <w:rPr>
          <w:rFonts w:eastAsia="Times New Roman" w:cs="Times New Roman"/>
          <w:szCs w:val="24"/>
        </w:rPr>
        <w:t>.</w:t>
      </w:r>
    </w:p>
    <w:p w14:paraId="5218D8CB"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Κ</w:t>
      </w:r>
      <w:r w:rsidRPr="00B000D5">
        <w:rPr>
          <w:rFonts w:eastAsia="Times New Roman" w:cs="Times New Roman"/>
          <w:szCs w:val="24"/>
        </w:rPr>
        <w:t>αι πάμε λίγο παρακάτω</w:t>
      </w:r>
      <w:r>
        <w:rPr>
          <w:rFonts w:eastAsia="Times New Roman" w:cs="Times New Roman"/>
          <w:szCs w:val="24"/>
        </w:rPr>
        <w:t>. Α</w:t>
      </w:r>
      <w:r w:rsidRPr="00B000D5">
        <w:rPr>
          <w:rFonts w:eastAsia="Times New Roman" w:cs="Times New Roman"/>
          <w:szCs w:val="24"/>
        </w:rPr>
        <w:t xml:space="preserve">υτά τα </w:t>
      </w:r>
      <w:r w:rsidRPr="00B000D5">
        <w:rPr>
          <w:rFonts w:eastAsia="Times New Roman" w:cs="Times New Roman"/>
          <w:szCs w:val="24"/>
        </w:rPr>
        <w:t xml:space="preserve">λέει το </w:t>
      </w:r>
      <w:r>
        <w:rPr>
          <w:rFonts w:eastAsia="Times New Roman" w:cs="Times New Roman"/>
          <w:szCs w:val="24"/>
        </w:rPr>
        <w:t>Σ</w:t>
      </w:r>
      <w:r w:rsidRPr="00B000D5">
        <w:rPr>
          <w:rFonts w:eastAsia="Times New Roman" w:cs="Times New Roman"/>
          <w:szCs w:val="24"/>
        </w:rPr>
        <w:t>ύμφωνο</w:t>
      </w:r>
      <w:r>
        <w:rPr>
          <w:rFonts w:eastAsia="Times New Roman" w:cs="Times New Roman"/>
          <w:szCs w:val="24"/>
        </w:rPr>
        <w:t xml:space="preserve"> και παρακαλώ όλους ν</w:t>
      </w:r>
      <w:r w:rsidRPr="00B000D5">
        <w:rPr>
          <w:rFonts w:eastAsia="Times New Roman" w:cs="Times New Roman"/>
          <w:szCs w:val="24"/>
        </w:rPr>
        <w:t>α το διαβάσετε πάρα πολύ προσεκτικά</w:t>
      </w:r>
      <w:r>
        <w:rPr>
          <w:rFonts w:eastAsia="Times New Roman" w:cs="Times New Roman"/>
          <w:szCs w:val="24"/>
        </w:rPr>
        <w:t xml:space="preserve">. </w:t>
      </w:r>
    </w:p>
    <w:p w14:paraId="5218D8CC"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Πλήττει ή όχι</w:t>
      </w:r>
      <w:r w:rsidRPr="00B000D5">
        <w:rPr>
          <w:rFonts w:eastAsia="Times New Roman" w:cs="Times New Roman"/>
          <w:szCs w:val="24"/>
        </w:rPr>
        <w:t xml:space="preserve"> ευάλωτα κομμάτια του ελληνικού πληθυσμού και όλου του πληθυσμού της Ευρώπης</w:t>
      </w:r>
      <w:r>
        <w:rPr>
          <w:rFonts w:eastAsia="Times New Roman" w:cs="Times New Roman"/>
          <w:szCs w:val="24"/>
        </w:rPr>
        <w:t>,</w:t>
      </w:r>
      <w:r w:rsidRPr="00B000D5">
        <w:rPr>
          <w:rFonts w:eastAsia="Times New Roman" w:cs="Times New Roman"/>
          <w:szCs w:val="24"/>
        </w:rPr>
        <w:t xml:space="preserve"> </w:t>
      </w:r>
      <w:r>
        <w:rPr>
          <w:rFonts w:eastAsia="Times New Roman" w:cs="Times New Roman"/>
          <w:szCs w:val="24"/>
        </w:rPr>
        <w:t>ειδικά</w:t>
      </w:r>
      <w:r w:rsidRPr="00B000D5">
        <w:rPr>
          <w:rFonts w:eastAsia="Times New Roman" w:cs="Times New Roman"/>
          <w:szCs w:val="24"/>
        </w:rPr>
        <w:t xml:space="preserve"> του δυτικού κόσμου</w:t>
      </w:r>
      <w:r>
        <w:rPr>
          <w:rFonts w:eastAsia="Times New Roman" w:cs="Times New Roman"/>
          <w:szCs w:val="24"/>
        </w:rPr>
        <w:t>,</w:t>
      </w:r>
      <w:r w:rsidRPr="00B000D5">
        <w:rPr>
          <w:rFonts w:eastAsia="Times New Roman" w:cs="Times New Roman"/>
          <w:szCs w:val="24"/>
        </w:rPr>
        <w:t xml:space="preserve"> </w:t>
      </w:r>
      <w:r>
        <w:rPr>
          <w:rFonts w:eastAsia="Times New Roman" w:cs="Times New Roman"/>
          <w:szCs w:val="24"/>
        </w:rPr>
        <w:t>η παράνομη</w:t>
      </w:r>
      <w:r w:rsidRPr="00B000D5">
        <w:rPr>
          <w:rFonts w:eastAsia="Times New Roman" w:cs="Times New Roman"/>
          <w:szCs w:val="24"/>
        </w:rPr>
        <w:t xml:space="preserve"> </w:t>
      </w:r>
      <w:r>
        <w:rPr>
          <w:rFonts w:eastAsia="Times New Roman" w:cs="Times New Roman"/>
          <w:szCs w:val="24"/>
        </w:rPr>
        <w:t xml:space="preserve">μετανάστευση, η οποία </w:t>
      </w:r>
      <w:r w:rsidRPr="00B000D5">
        <w:rPr>
          <w:rFonts w:eastAsia="Times New Roman" w:cs="Times New Roman"/>
          <w:szCs w:val="24"/>
        </w:rPr>
        <w:t>πλέον</w:t>
      </w:r>
      <w:r>
        <w:rPr>
          <w:rFonts w:eastAsia="Times New Roman" w:cs="Times New Roman"/>
          <w:szCs w:val="24"/>
        </w:rPr>
        <w:t xml:space="preserve"> είναι</w:t>
      </w:r>
      <w:r w:rsidRPr="00B000D5">
        <w:rPr>
          <w:rFonts w:eastAsia="Times New Roman" w:cs="Times New Roman"/>
          <w:szCs w:val="24"/>
        </w:rPr>
        <w:t xml:space="preserve"> κανονική και δεν έχ</w:t>
      </w:r>
      <w:r w:rsidRPr="00B000D5">
        <w:rPr>
          <w:rFonts w:eastAsia="Times New Roman" w:cs="Times New Roman"/>
          <w:szCs w:val="24"/>
        </w:rPr>
        <w:t>ει να κάνει με αιτία πολέμου ή κλιματικής αλλαγής και όλες αυτές τις χαζομάρες που ακούμε</w:t>
      </w:r>
      <w:r>
        <w:rPr>
          <w:rFonts w:eastAsia="Times New Roman" w:cs="Times New Roman"/>
          <w:szCs w:val="24"/>
        </w:rPr>
        <w:t>; Έ</w:t>
      </w:r>
      <w:r w:rsidRPr="00B000D5">
        <w:rPr>
          <w:rFonts w:eastAsia="Times New Roman" w:cs="Times New Roman"/>
          <w:szCs w:val="24"/>
        </w:rPr>
        <w:t xml:space="preserve">χει να κάνει με </w:t>
      </w:r>
      <w:r>
        <w:rPr>
          <w:rFonts w:eastAsia="Times New Roman" w:cs="Times New Roman"/>
          <w:szCs w:val="24"/>
        </w:rPr>
        <w:t xml:space="preserve">την </w:t>
      </w:r>
      <w:r w:rsidRPr="00B000D5">
        <w:rPr>
          <w:rFonts w:eastAsia="Times New Roman" w:cs="Times New Roman"/>
          <w:szCs w:val="24"/>
        </w:rPr>
        <w:t xml:space="preserve">επιλογή κάποιου ανθρώπου να φύγει από </w:t>
      </w:r>
      <w:r>
        <w:rPr>
          <w:rFonts w:eastAsia="Times New Roman" w:cs="Times New Roman"/>
          <w:szCs w:val="24"/>
        </w:rPr>
        <w:t xml:space="preserve">τον </w:t>
      </w:r>
      <w:r w:rsidRPr="00B000D5">
        <w:rPr>
          <w:rFonts w:eastAsia="Times New Roman" w:cs="Times New Roman"/>
          <w:szCs w:val="24"/>
        </w:rPr>
        <w:t xml:space="preserve">τόπο κατοικίας του και να </w:t>
      </w:r>
      <w:r>
        <w:rPr>
          <w:rFonts w:eastAsia="Times New Roman" w:cs="Times New Roman"/>
          <w:szCs w:val="24"/>
        </w:rPr>
        <w:t>μεταναστεύσει</w:t>
      </w:r>
      <w:r w:rsidRPr="00B000D5">
        <w:rPr>
          <w:rFonts w:eastAsia="Times New Roman" w:cs="Times New Roman"/>
          <w:szCs w:val="24"/>
        </w:rPr>
        <w:t xml:space="preserve"> σε έναν άλλον</w:t>
      </w:r>
      <w:r>
        <w:rPr>
          <w:rFonts w:eastAsia="Times New Roman" w:cs="Times New Roman"/>
          <w:szCs w:val="24"/>
        </w:rPr>
        <w:t>. Η</w:t>
      </w:r>
      <w:r w:rsidRPr="00B000D5">
        <w:rPr>
          <w:rFonts w:eastAsia="Times New Roman" w:cs="Times New Roman"/>
          <w:szCs w:val="24"/>
        </w:rPr>
        <w:t xml:space="preserve"> επιλο</w:t>
      </w:r>
      <w:r>
        <w:rPr>
          <w:rFonts w:eastAsia="Times New Roman" w:cs="Times New Roman"/>
          <w:szCs w:val="24"/>
        </w:rPr>
        <w:t xml:space="preserve">γή αυτή θεωρείται, εμμέσως πλην σαφώς, </w:t>
      </w:r>
      <w:r>
        <w:rPr>
          <w:rFonts w:eastAsia="Times New Roman" w:cs="Times New Roman"/>
          <w:szCs w:val="24"/>
        </w:rPr>
        <w:t>ένα ανθρώπινο δικαίωμα κ</w:t>
      </w:r>
      <w:r w:rsidRPr="00B000D5">
        <w:rPr>
          <w:rFonts w:eastAsia="Times New Roman" w:cs="Times New Roman"/>
          <w:szCs w:val="24"/>
        </w:rPr>
        <w:t>αι ως τέτοιο πρέπει και να το αποδεχτούμε</w:t>
      </w:r>
      <w:r>
        <w:rPr>
          <w:rFonts w:eastAsia="Times New Roman" w:cs="Times New Roman"/>
          <w:szCs w:val="24"/>
        </w:rPr>
        <w:t xml:space="preserve">. </w:t>
      </w:r>
    </w:p>
    <w:p w14:paraId="5218D8CD"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Θ</w:t>
      </w:r>
      <w:r w:rsidRPr="00B000D5">
        <w:rPr>
          <w:rFonts w:eastAsia="Times New Roman" w:cs="Times New Roman"/>
          <w:szCs w:val="24"/>
        </w:rPr>
        <w:t>α έχουν δωρεάν παροχές</w:t>
      </w:r>
      <w:r>
        <w:rPr>
          <w:rFonts w:eastAsia="Times New Roman" w:cs="Times New Roman"/>
          <w:szCs w:val="24"/>
        </w:rPr>
        <w:t>; Έ</w:t>
      </w:r>
      <w:r w:rsidRPr="00B000D5">
        <w:rPr>
          <w:rFonts w:eastAsia="Times New Roman" w:cs="Times New Roman"/>
          <w:szCs w:val="24"/>
        </w:rPr>
        <w:t>χει υποδομές το κράτος</w:t>
      </w:r>
      <w:r>
        <w:rPr>
          <w:rFonts w:eastAsia="Times New Roman" w:cs="Times New Roman"/>
          <w:szCs w:val="24"/>
        </w:rPr>
        <w:t xml:space="preserve">; </w:t>
      </w:r>
      <w:r w:rsidRPr="00B000D5">
        <w:rPr>
          <w:rFonts w:eastAsia="Times New Roman" w:cs="Times New Roman"/>
          <w:szCs w:val="24"/>
        </w:rPr>
        <w:t>Κύριε Υπουργέ</w:t>
      </w:r>
      <w:r>
        <w:rPr>
          <w:rFonts w:eastAsia="Times New Roman" w:cs="Times New Roman"/>
          <w:szCs w:val="24"/>
        </w:rPr>
        <w:t xml:space="preserve">, </w:t>
      </w:r>
      <w:r w:rsidRPr="00B000D5">
        <w:rPr>
          <w:rFonts w:eastAsia="Times New Roman" w:cs="Times New Roman"/>
          <w:szCs w:val="24"/>
        </w:rPr>
        <w:t xml:space="preserve">έχουμε προϋπολογίσει τα έξοδα που χρειαζόμαστε για όλες αυτές τις </w:t>
      </w:r>
      <w:r>
        <w:rPr>
          <w:rFonts w:eastAsia="Times New Roman" w:cs="Times New Roman"/>
          <w:szCs w:val="24"/>
        </w:rPr>
        <w:t>ροές; Έ</w:t>
      </w:r>
      <w:r w:rsidRPr="00B000D5">
        <w:rPr>
          <w:rFonts w:eastAsia="Times New Roman" w:cs="Times New Roman"/>
          <w:szCs w:val="24"/>
        </w:rPr>
        <w:t xml:space="preserve">χουμε προϋπολογίσει </w:t>
      </w:r>
      <w:r>
        <w:rPr>
          <w:rFonts w:eastAsia="Times New Roman" w:cs="Times New Roman"/>
          <w:szCs w:val="24"/>
        </w:rPr>
        <w:t xml:space="preserve">τι </w:t>
      </w:r>
      <w:r w:rsidRPr="00B000D5">
        <w:rPr>
          <w:rFonts w:eastAsia="Times New Roman" w:cs="Times New Roman"/>
          <w:szCs w:val="24"/>
        </w:rPr>
        <w:t>θα μας κοστίσει</w:t>
      </w:r>
      <w:r>
        <w:rPr>
          <w:rFonts w:eastAsia="Times New Roman" w:cs="Times New Roman"/>
          <w:szCs w:val="24"/>
        </w:rPr>
        <w:t>; Έ</w:t>
      </w:r>
      <w:r w:rsidRPr="00B000D5">
        <w:rPr>
          <w:rFonts w:eastAsia="Times New Roman" w:cs="Times New Roman"/>
          <w:szCs w:val="24"/>
        </w:rPr>
        <w:t>χουμε προ</w:t>
      </w:r>
      <w:r w:rsidRPr="00B000D5">
        <w:rPr>
          <w:rFonts w:eastAsia="Times New Roman" w:cs="Times New Roman"/>
          <w:szCs w:val="24"/>
        </w:rPr>
        <w:t xml:space="preserve">ϋπολογίσει </w:t>
      </w:r>
      <w:r>
        <w:rPr>
          <w:rFonts w:eastAsia="Times New Roman" w:cs="Times New Roman"/>
          <w:szCs w:val="24"/>
        </w:rPr>
        <w:t xml:space="preserve">για </w:t>
      </w:r>
      <w:r w:rsidRPr="00B000D5">
        <w:rPr>
          <w:rFonts w:eastAsia="Times New Roman" w:cs="Times New Roman"/>
          <w:szCs w:val="24"/>
        </w:rPr>
        <w:t xml:space="preserve">τα επόμενα πέντε χρόνια </w:t>
      </w:r>
      <w:r>
        <w:rPr>
          <w:rFonts w:eastAsia="Times New Roman" w:cs="Times New Roman"/>
          <w:szCs w:val="24"/>
        </w:rPr>
        <w:t>για τον Έλληνα φορολογούμενο</w:t>
      </w:r>
      <w:r w:rsidRPr="00B000D5">
        <w:rPr>
          <w:rFonts w:eastAsia="Times New Roman" w:cs="Times New Roman"/>
          <w:szCs w:val="24"/>
        </w:rPr>
        <w:t xml:space="preserve"> </w:t>
      </w:r>
      <w:r>
        <w:rPr>
          <w:rFonts w:eastAsia="Times New Roman" w:cs="Times New Roman"/>
          <w:szCs w:val="24"/>
        </w:rPr>
        <w:t>-με τη</w:t>
      </w:r>
      <w:r w:rsidRPr="00B000D5">
        <w:rPr>
          <w:rFonts w:eastAsia="Times New Roman" w:cs="Times New Roman"/>
          <w:szCs w:val="24"/>
        </w:rPr>
        <w:t xml:space="preserve"> δυσκολία που περνάει </w:t>
      </w:r>
      <w:r w:rsidRPr="00B000D5">
        <w:rPr>
          <w:rFonts w:eastAsia="Times New Roman" w:cs="Times New Roman"/>
          <w:szCs w:val="24"/>
        </w:rPr>
        <w:lastRenderedPageBreak/>
        <w:t>από την έξοδο των μνη</w:t>
      </w:r>
      <w:r>
        <w:rPr>
          <w:rFonts w:eastAsia="Times New Roman" w:cs="Times New Roman"/>
          <w:szCs w:val="24"/>
        </w:rPr>
        <w:t xml:space="preserve">μονίων και τη δυσκολία που έχει σήμερα από την </w:t>
      </w:r>
      <w:r w:rsidRPr="00B000D5">
        <w:rPr>
          <w:rFonts w:eastAsia="Times New Roman" w:cs="Times New Roman"/>
          <w:szCs w:val="24"/>
        </w:rPr>
        <w:t>ανεργία</w:t>
      </w:r>
      <w:r>
        <w:rPr>
          <w:rFonts w:eastAsia="Times New Roman" w:cs="Times New Roman"/>
          <w:szCs w:val="24"/>
        </w:rPr>
        <w:t>-,</w:t>
      </w:r>
      <w:r w:rsidRPr="00B000D5">
        <w:rPr>
          <w:rFonts w:eastAsia="Times New Roman" w:cs="Times New Roman"/>
          <w:szCs w:val="24"/>
        </w:rPr>
        <w:t xml:space="preserve"> </w:t>
      </w:r>
      <w:r>
        <w:rPr>
          <w:rFonts w:eastAsia="Times New Roman" w:cs="Times New Roman"/>
          <w:szCs w:val="24"/>
        </w:rPr>
        <w:t xml:space="preserve">αν </w:t>
      </w:r>
      <w:r w:rsidRPr="00B000D5">
        <w:rPr>
          <w:rFonts w:eastAsia="Times New Roman" w:cs="Times New Roman"/>
          <w:szCs w:val="24"/>
        </w:rPr>
        <w:t xml:space="preserve">θα πέσει βάσει διεθνών οργανισμών και </w:t>
      </w:r>
      <w:r>
        <w:rPr>
          <w:rFonts w:eastAsia="Times New Roman" w:cs="Times New Roman"/>
          <w:szCs w:val="24"/>
        </w:rPr>
        <w:t>ο</w:t>
      </w:r>
      <w:r w:rsidRPr="00B000D5">
        <w:rPr>
          <w:rFonts w:eastAsia="Times New Roman" w:cs="Times New Roman"/>
          <w:szCs w:val="24"/>
        </w:rPr>
        <w:t>ικονομικών μελετών ο μέσος μισθός των χω</w:t>
      </w:r>
      <w:r w:rsidRPr="00B000D5">
        <w:rPr>
          <w:rFonts w:eastAsia="Times New Roman" w:cs="Times New Roman"/>
          <w:szCs w:val="24"/>
        </w:rPr>
        <w:t>ρών υποδοχής</w:t>
      </w:r>
      <w:r>
        <w:rPr>
          <w:rFonts w:eastAsia="Times New Roman" w:cs="Times New Roman"/>
          <w:szCs w:val="24"/>
        </w:rPr>
        <w:t>;</w:t>
      </w:r>
      <w:r w:rsidRPr="00B000D5">
        <w:rPr>
          <w:rFonts w:eastAsia="Times New Roman" w:cs="Times New Roman"/>
          <w:szCs w:val="24"/>
        </w:rPr>
        <w:t xml:space="preserve"> </w:t>
      </w:r>
      <w:r>
        <w:rPr>
          <w:rFonts w:eastAsia="Times New Roman" w:cs="Times New Roman"/>
          <w:szCs w:val="24"/>
        </w:rPr>
        <w:t>Θ</w:t>
      </w:r>
      <w:r w:rsidRPr="00B000D5">
        <w:rPr>
          <w:rFonts w:eastAsia="Times New Roman" w:cs="Times New Roman"/>
          <w:szCs w:val="24"/>
        </w:rPr>
        <w:t>α αυξηθεί το δημόσιο χρέος</w:t>
      </w:r>
      <w:r>
        <w:rPr>
          <w:rFonts w:eastAsia="Times New Roman" w:cs="Times New Roman"/>
          <w:szCs w:val="24"/>
        </w:rPr>
        <w:t>; Αυτά τα γνωρίζετε, κύριοι συνάδελφοι; Ε</w:t>
      </w:r>
      <w:r w:rsidRPr="00B000D5">
        <w:rPr>
          <w:rFonts w:eastAsia="Times New Roman" w:cs="Times New Roman"/>
          <w:szCs w:val="24"/>
        </w:rPr>
        <w:t xml:space="preserve">ίναι </w:t>
      </w:r>
      <w:r>
        <w:rPr>
          <w:rFonts w:eastAsia="Times New Roman" w:cs="Times New Roman"/>
          <w:szCs w:val="24"/>
        </w:rPr>
        <w:t>α</w:t>
      </w:r>
      <w:r w:rsidRPr="00B000D5">
        <w:rPr>
          <w:rFonts w:eastAsia="Times New Roman" w:cs="Times New Roman"/>
          <w:szCs w:val="24"/>
        </w:rPr>
        <w:t>ποδεδειγμένα αυτά</w:t>
      </w:r>
      <w:r>
        <w:rPr>
          <w:rFonts w:eastAsia="Times New Roman" w:cs="Times New Roman"/>
          <w:szCs w:val="24"/>
        </w:rPr>
        <w:t>. Π</w:t>
      </w:r>
      <w:r w:rsidRPr="00B000D5">
        <w:rPr>
          <w:rFonts w:eastAsia="Times New Roman" w:cs="Times New Roman"/>
          <w:szCs w:val="24"/>
        </w:rPr>
        <w:t>έφτει ο μέσος μισθός</w:t>
      </w:r>
      <w:r>
        <w:rPr>
          <w:rFonts w:eastAsia="Times New Roman" w:cs="Times New Roman"/>
          <w:szCs w:val="24"/>
        </w:rPr>
        <w:t>. Για π</w:t>
      </w:r>
      <w:r w:rsidRPr="00B000D5">
        <w:rPr>
          <w:rFonts w:eastAsia="Times New Roman" w:cs="Times New Roman"/>
          <w:szCs w:val="24"/>
        </w:rPr>
        <w:t>οια</w:t>
      </w:r>
      <w:r>
        <w:rPr>
          <w:rFonts w:eastAsia="Times New Roman" w:cs="Times New Roman"/>
          <w:szCs w:val="24"/>
        </w:rPr>
        <w:t xml:space="preserve"> αύξηση του</w:t>
      </w:r>
      <w:r w:rsidRPr="00B000D5">
        <w:rPr>
          <w:rFonts w:eastAsia="Times New Roman" w:cs="Times New Roman"/>
          <w:szCs w:val="24"/>
        </w:rPr>
        <w:t xml:space="preserve"> κατώτατου μισθού συζητάτε</w:t>
      </w:r>
      <w:r>
        <w:rPr>
          <w:rFonts w:eastAsia="Times New Roman" w:cs="Times New Roman"/>
          <w:szCs w:val="24"/>
        </w:rPr>
        <w:t>,</w:t>
      </w:r>
      <w:r w:rsidRPr="00B000D5">
        <w:rPr>
          <w:rFonts w:eastAsia="Times New Roman" w:cs="Times New Roman"/>
          <w:szCs w:val="24"/>
        </w:rPr>
        <w:t xml:space="preserve"> για τα 751</w:t>
      </w:r>
      <w:r>
        <w:rPr>
          <w:rFonts w:eastAsia="Times New Roman" w:cs="Times New Roman"/>
          <w:szCs w:val="24"/>
        </w:rPr>
        <w:t xml:space="preserve"> ευρώ,</w:t>
      </w:r>
      <w:r w:rsidRPr="00B000D5">
        <w:rPr>
          <w:rFonts w:eastAsia="Times New Roman" w:cs="Times New Roman"/>
          <w:szCs w:val="24"/>
        </w:rPr>
        <w:t xml:space="preserve"> όταν θα πέσ</w:t>
      </w:r>
      <w:r>
        <w:rPr>
          <w:rFonts w:eastAsia="Times New Roman" w:cs="Times New Roman"/>
          <w:szCs w:val="24"/>
        </w:rPr>
        <w:t>ει ο</w:t>
      </w:r>
      <w:r w:rsidRPr="00B000D5">
        <w:rPr>
          <w:rFonts w:eastAsia="Times New Roman" w:cs="Times New Roman"/>
          <w:szCs w:val="24"/>
        </w:rPr>
        <w:t xml:space="preserve"> μέσος μισθός με την είσοδο </w:t>
      </w:r>
      <w:r>
        <w:rPr>
          <w:rFonts w:eastAsia="Times New Roman" w:cs="Times New Roman"/>
          <w:szCs w:val="24"/>
        </w:rPr>
        <w:t xml:space="preserve">των </w:t>
      </w:r>
      <w:r w:rsidRPr="00B000D5">
        <w:rPr>
          <w:rFonts w:eastAsia="Times New Roman" w:cs="Times New Roman"/>
          <w:szCs w:val="24"/>
        </w:rPr>
        <w:t>μεταναστών</w:t>
      </w:r>
      <w:r>
        <w:rPr>
          <w:rFonts w:eastAsia="Times New Roman" w:cs="Times New Roman"/>
          <w:szCs w:val="24"/>
        </w:rPr>
        <w:t>,</w:t>
      </w:r>
      <w:r w:rsidRPr="00B000D5">
        <w:rPr>
          <w:rFonts w:eastAsia="Times New Roman" w:cs="Times New Roman"/>
          <w:szCs w:val="24"/>
        </w:rPr>
        <w:t xml:space="preserve"> οι </w:t>
      </w:r>
      <w:r w:rsidRPr="00B000D5">
        <w:rPr>
          <w:rFonts w:eastAsia="Times New Roman" w:cs="Times New Roman"/>
          <w:szCs w:val="24"/>
        </w:rPr>
        <w:t xml:space="preserve">οποίοι δεν θα είναι συγκεκριμένης ειδικότητας </w:t>
      </w:r>
      <w:r>
        <w:rPr>
          <w:rFonts w:eastAsia="Times New Roman" w:cs="Times New Roman"/>
          <w:szCs w:val="24"/>
        </w:rPr>
        <w:t>ή</w:t>
      </w:r>
      <w:r w:rsidRPr="00B000D5">
        <w:rPr>
          <w:rFonts w:eastAsia="Times New Roman" w:cs="Times New Roman"/>
          <w:szCs w:val="24"/>
        </w:rPr>
        <w:t xml:space="preserve"> οτιδήποτε άλλο και θα πάνε </w:t>
      </w:r>
      <w:r>
        <w:rPr>
          <w:rFonts w:eastAsia="Times New Roman" w:cs="Times New Roman"/>
          <w:szCs w:val="24"/>
        </w:rPr>
        <w:t>ί</w:t>
      </w:r>
      <w:r w:rsidRPr="00B000D5">
        <w:rPr>
          <w:rFonts w:eastAsia="Times New Roman" w:cs="Times New Roman"/>
          <w:szCs w:val="24"/>
        </w:rPr>
        <w:t>σως και ως ανειδίκευτοι εργάτες</w:t>
      </w:r>
      <w:r>
        <w:rPr>
          <w:rFonts w:eastAsia="Times New Roman" w:cs="Times New Roman"/>
          <w:szCs w:val="24"/>
        </w:rPr>
        <w:t>; Το ερώτημα είναι και πάλι -κ</w:t>
      </w:r>
      <w:r w:rsidRPr="00B000D5">
        <w:rPr>
          <w:rFonts w:eastAsia="Times New Roman" w:cs="Times New Roman"/>
          <w:szCs w:val="24"/>
        </w:rPr>
        <w:t xml:space="preserve">αι </w:t>
      </w:r>
      <w:r>
        <w:rPr>
          <w:rFonts w:eastAsia="Times New Roman" w:cs="Times New Roman"/>
          <w:szCs w:val="24"/>
        </w:rPr>
        <w:t xml:space="preserve">παραμένω σε αυτό- </w:t>
      </w:r>
      <w:r w:rsidRPr="00B000D5">
        <w:rPr>
          <w:rFonts w:eastAsia="Times New Roman" w:cs="Times New Roman"/>
          <w:szCs w:val="24"/>
        </w:rPr>
        <w:t>ποιος θα πληρώσει</w:t>
      </w:r>
      <w:r>
        <w:rPr>
          <w:rFonts w:eastAsia="Times New Roman" w:cs="Times New Roman"/>
          <w:szCs w:val="24"/>
        </w:rPr>
        <w:t xml:space="preserve">. </w:t>
      </w:r>
    </w:p>
    <w:p w14:paraId="5218D8CE"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Υ</w:t>
      </w:r>
      <w:r w:rsidRPr="00B000D5">
        <w:rPr>
          <w:rFonts w:eastAsia="Times New Roman" w:cs="Times New Roman"/>
          <w:szCs w:val="24"/>
        </w:rPr>
        <w:t xml:space="preserve">πάρχει ένα ζήτημα </w:t>
      </w:r>
      <w:r>
        <w:rPr>
          <w:rFonts w:eastAsia="Times New Roman" w:cs="Times New Roman"/>
          <w:szCs w:val="24"/>
        </w:rPr>
        <w:t>π</w:t>
      </w:r>
      <w:r w:rsidRPr="00B000D5">
        <w:rPr>
          <w:rFonts w:eastAsia="Times New Roman" w:cs="Times New Roman"/>
          <w:szCs w:val="24"/>
        </w:rPr>
        <w:t xml:space="preserve">ου </w:t>
      </w:r>
      <w:r>
        <w:rPr>
          <w:rFonts w:eastAsia="Times New Roman" w:cs="Times New Roman"/>
          <w:szCs w:val="24"/>
        </w:rPr>
        <w:t>έθεσε και ξ</w:t>
      </w:r>
      <w:r w:rsidRPr="00B000D5">
        <w:rPr>
          <w:rFonts w:eastAsia="Times New Roman" w:cs="Times New Roman"/>
          <w:szCs w:val="24"/>
        </w:rPr>
        <w:t xml:space="preserve">εκίνησε ο </w:t>
      </w:r>
      <w:r>
        <w:rPr>
          <w:rFonts w:eastAsia="Times New Roman" w:cs="Times New Roman"/>
          <w:szCs w:val="24"/>
        </w:rPr>
        <w:t>αξιότιμος κ. Κοτζιάς. Ξεκίνησε για</w:t>
      </w:r>
      <w:r>
        <w:rPr>
          <w:rFonts w:eastAsia="Times New Roman" w:cs="Times New Roman"/>
          <w:szCs w:val="24"/>
        </w:rPr>
        <w:t xml:space="preserve"> τα ασυ</w:t>
      </w:r>
      <w:r w:rsidRPr="00B000D5">
        <w:rPr>
          <w:rFonts w:eastAsia="Times New Roman" w:cs="Times New Roman"/>
          <w:szCs w:val="24"/>
        </w:rPr>
        <w:t>νόδευτα παιδιά</w:t>
      </w:r>
      <w:r>
        <w:rPr>
          <w:rFonts w:eastAsia="Times New Roman" w:cs="Times New Roman"/>
          <w:szCs w:val="24"/>
        </w:rPr>
        <w:t>, έκανε μ</w:t>
      </w:r>
      <w:r>
        <w:rPr>
          <w:rFonts w:eastAsia="Times New Roman" w:cs="Times New Roman"/>
          <w:szCs w:val="24"/>
        </w:rPr>
        <w:t>ί</w:t>
      </w:r>
      <w:r>
        <w:rPr>
          <w:rFonts w:eastAsia="Times New Roman" w:cs="Times New Roman"/>
          <w:szCs w:val="24"/>
        </w:rPr>
        <w:t>α καταγγελία ότι το Υ</w:t>
      </w:r>
      <w:r w:rsidRPr="00B000D5">
        <w:rPr>
          <w:rFonts w:eastAsia="Times New Roman" w:cs="Times New Roman"/>
          <w:szCs w:val="24"/>
        </w:rPr>
        <w:t xml:space="preserve">πουργείο Εξωτερικών έχει </w:t>
      </w:r>
      <w:r>
        <w:rPr>
          <w:rFonts w:eastAsia="Times New Roman" w:cs="Times New Roman"/>
          <w:szCs w:val="24"/>
        </w:rPr>
        <w:t xml:space="preserve">παραβιάσει τη νομοθεσία και έχουν έρθει ασυνόδευτα τα </w:t>
      </w:r>
      <w:r w:rsidRPr="00B000D5">
        <w:rPr>
          <w:rFonts w:eastAsia="Times New Roman" w:cs="Times New Roman"/>
          <w:szCs w:val="24"/>
        </w:rPr>
        <w:t>παιδιά</w:t>
      </w:r>
      <w:r>
        <w:rPr>
          <w:rFonts w:eastAsia="Times New Roman" w:cs="Times New Roman"/>
          <w:szCs w:val="24"/>
        </w:rPr>
        <w:t>, τα οποία έπεσαν θύματα εμπορίου</w:t>
      </w:r>
      <w:r w:rsidRPr="00B000D5">
        <w:rPr>
          <w:rFonts w:eastAsia="Times New Roman" w:cs="Times New Roman"/>
          <w:szCs w:val="24"/>
        </w:rPr>
        <w:t xml:space="preserve"> οργάνων και καθόμαστε εδώ και </w:t>
      </w:r>
      <w:r>
        <w:rPr>
          <w:rFonts w:eastAsia="Times New Roman" w:cs="Times New Roman"/>
          <w:szCs w:val="24"/>
        </w:rPr>
        <w:t>μιλάμε για δημοκρατία; Έχει συμβεί αυτό; Γνωρίζετε κάτι</w:t>
      </w:r>
      <w:r>
        <w:rPr>
          <w:rFonts w:eastAsia="Times New Roman" w:cs="Times New Roman"/>
          <w:szCs w:val="24"/>
        </w:rPr>
        <w:t xml:space="preserve">, </w:t>
      </w:r>
      <w:r w:rsidRPr="00B000D5">
        <w:rPr>
          <w:rFonts w:eastAsia="Times New Roman" w:cs="Times New Roman"/>
          <w:szCs w:val="24"/>
        </w:rPr>
        <w:t>συνάδελφοι</w:t>
      </w:r>
      <w:r>
        <w:rPr>
          <w:rFonts w:eastAsia="Times New Roman" w:cs="Times New Roman"/>
          <w:szCs w:val="24"/>
        </w:rPr>
        <w:t>; Ε</w:t>
      </w:r>
      <w:r w:rsidRPr="00B000D5">
        <w:rPr>
          <w:rFonts w:eastAsia="Times New Roman" w:cs="Times New Roman"/>
          <w:szCs w:val="24"/>
        </w:rPr>
        <w:t>ίναι πολύ σοβαρή καταγγελία</w:t>
      </w:r>
      <w:r>
        <w:rPr>
          <w:rFonts w:eastAsia="Times New Roman" w:cs="Times New Roman"/>
          <w:szCs w:val="24"/>
        </w:rPr>
        <w:t>. Ε</w:t>
      </w:r>
      <w:r w:rsidRPr="00B000D5">
        <w:rPr>
          <w:rFonts w:eastAsia="Times New Roman" w:cs="Times New Roman"/>
          <w:szCs w:val="24"/>
        </w:rPr>
        <w:t xml:space="preserve">άν στην Ελλάδα έχουν παρανομήσει </w:t>
      </w:r>
      <w:r>
        <w:rPr>
          <w:rFonts w:eastAsia="Times New Roman" w:cs="Times New Roman"/>
          <w:szCs w:val="24"/>
        </w:rPr>
        <w:t xml:space="preserve">κρατικοί λειτουργοί, είτε είναι </w:t>
      </w:r>
      <w:r>
        <w:rPr>
          <w:rFonts w:eastAsia="Times New Roman" w:cs="Times New Roman"/>
          <w:szCs w:val="24"/>
        </w:rPr>
        <w:t>π</w:t>
      </w:r>
      <w:r>
        <w:rPr>
          <w:rFonts w:eastAsia="Times New Roman" w:cs="Times New Roman"/>
          <w:szCs w:val="24"/>
        </w:rPr>
        <w:t xml:space="preserve">ρέσβεις είτε είναι </w:t>
      </w:r>
      <w:r>
        <w:rPr>
          <w:rFonts w:eastAsia="Times New Roman" w:cs="Times New Roman"/>
          <w:szCs w:val="24"/>
        </w:rPr>
        <w:t>π</w:t>
      </w:r>
      <w:r>
        <w:rPr>
          <w:rFonts w:eastAsia="Times New Roman" w:cs="Times New Roman"/>
          <w:szCs w:val="24"/>
        </w:rPr>
        <w:t>ρόξενοι, και έχουν</w:t>
      </w:r>
      <w:r w:rsidRPr="00B000D5">
        <w:rPr>
          <w:rFonts w:eastAsia="Times New Roman" w:cs="Times New Roman"/>
          <w:szCs w:val="24"/>
        </w:rPr>
        <w:t xml:space="preserve"> φέρει παιδιά</w:t>
      </w:r>
      <w:r>
        <w:rPr>
          <w:rFonts w:eastAsia="Times New Roman" w:cs="Times New Roman"/>
          <w:szCs w:val="24"/>
        </w:rPr>
        <w:t>,</w:t>
      </w:r>
      <w:r w:rsidRPr="00B000D5">
        <w:rPr>
          <w:rFonts w:eastAsia="Times New Roman" w:cs="Times New Roman"/>
          <w:szCs w:val="24"/>
        </w:rPr>
        <w:t xml:space="preserve"> τα οποία τα </w:t>
      </w:r>
      <w:r>
        <w:rPr>
          <w:rFonts w:eastAsia="Times New Roman" w:cs="Times New Roman"/>
          <w:szCs w:val="24"/>
        </w:rPr>
        <w:t>έσφαξαν</w:t>
      </w:r>
      <w:r w:rsidRPr="00B000D5">
        <w:rPr>
          <w:rFonts w:eastAsia="Times New Roman" w:cs="Times New Roman"/>
          <w:szCs w:val="24"/>
        </w:rPr>
        <w:t xml:space="preserve"> για </w:t>
      </w:r>
      <w:r>
        <w:rPr>
          <w:rFonts w:eastAsia="Times New Roman" w:cs="Times New Roman"/>
          <w:szCs w:val="24"/>
        </w:rPr>
        <w:t xml:space="preserve">εμπόριο οργάνων, </w:t>
      </w:r>
      <w:r>
        <w:rPr>
          <w:rFonts w:eastAsia="Times New Roman" w:cs="Times New Roman"/>
          <w:szCs w:val="24"/>
        </w:rPr>
        <w:lastRenderedPageBreak/>
        <w:t>πρέπει να μπουν</w:t>
      </w:r>
      <w:r w:rsidRPr="00B000D5">
        <w:rPr>
          <w:rFonts w:eastAsia="Times New Roman" w:cs="Times New Roman"/>
          <w:szCs w:val="24"/>
        </w:rPr>
        <w:t xml:space="preserve"> φυλακή όλοι και </w:t>
      </w:r>
      <w:r>
        <w:rPr>
          <w:rFonts w:eastAsia="Times New Roman" w:cs="Times New Roman"/>
          <w:szCs w:val="24"/>
        </w:rPr>
        <w:t xml:space="preserve">να κρεμαστούν </w:t>
      </w:r>
      <w:r>
        <w:rPr>
          <w:rFonts w:eastAsia="Times New Roman" w:cs="Times New Roman"/>
          <w:szCs w:val="24"/>
        </w:rPr>
        <w:t>ανάποδα.</w:t>
      </w:r>
      <w:r w:rsidRPr="00B000D5">
        <w:rPr>
          <w:rFonts w:eastAsia="Times New Roman" w:cs="Times New Roman"/>
          <w:szCs w:val="24"/>
        </w:rPr>
        <w:t xml:space="preserve"> </w:t>
      </w:r>
      <w:r>
        <w:rPr>
          <w:rFonts w:eastAsia="Times New Roman" w:cs="Times New Roman"/>
          <w:szCs w:val="24"/>
        </w:rPr>
        <w:t>Έχει συμβεί κάτι τέτοιο; Είναι καθ’</w:t>
      </w:r>
      <w:r w:rsidRPr="00B000D5">
        <w:rPr>
          <w:rFonts w:eastAsia="Times New Roman" w:cs="Times New Roman"/>
          <w:szCs w:val="24"/>
        </w:rPr>
        <w:t xml:space="preserve"> υπερβολή</w:t>
      </w:r>
      <w:r>
        <w:rPr>
          <w:rFonts w:eastAsia="Times New Roman" w:cs="Times New Roman"/>
          <w:szCs w:val="24"/>
        </w:rPr>
        <w:t>ν</w:t>
      </w:r>
      <w:r w:rsidRPr="00B000D5">
        <w:rPr>
          <w:rFonts w:eastAsia="Times New Roman" w:cs="Times New Roman"/>
          <w:szCs w:val="24"/>
        </w:rPr>
        <w:t xml:space="preserve"> η καταγγελία του κ</w:t>
      </w:r>
      <w:r>
        <w:rPr>
          <w:rFonts w:eastAsia="Times New Roman" w:cs="Times New Roman"/>
          <w:szCs w:val="24"/>
        </w:rPr>
        <w:t>.</w:t>
      </w:r>
      <w:r w:rsidRPr="00B000D5">
        <w:rPr>
          <w:rFonts w:eastAsia="Times New Roman" w:cs="Times New Roman"/>
          <w:szCs w:val="24"/>
        </w:rPr>
        <w:t xml:space="preserve"> </w:t>
      </w:r>
      <w:r>
        <w:rPr>
          <w:rFonts w:eastAsia="Times New Roman" w:cs="Times New Roman"/>
          <w:szCs w:val="24"/>
        </w:rPr>
        <w:t>Κοτζιά;</w:t>
      </w:r>
      <w:r w:rsidRPr="00B000D5">
        <w:rPr>
          <w:rFonts w:eastAsia="Times New Roman" w:cs="Times New Roman"/>
          <w:szCs w:val="24"/>
        </w:rPr>
        <w:t xml:space="preserve"> </w:t>
      </w:r>
      <w:r>
        <w:rPr>
          <w:rFonts w:eastAsia="Times New Roman" w:cs="Times New Roman"/>
          <w:szCs w:val="24"/>
        </w:rPr>
        <w:t>Έ</w:t>
      </w:r>
      <w:r w:rsidRPr="00B000D5">
        <w:rPr>
          <w:rFonts w:eastAsia="Times New Roman" w:cs="Times New Roman"/>
          <w:szCs w:val="24"/>
        </w:rPr>
        <w:t xml:space="preserve">χει συμβεί αυτό στην </w:t>
      </w:r>
      <w:r>
        <w:rPr>
          <w:rFonts w:eastAsia="Times New Roman" w:cs="Times New Roman"/>
          <w:szCs w:val="24"/>
        </w:rPr>
        <w:t>ε</w:t>
      </w:r>
      <w:r w:rsidRPr="00B000D5">
        <w:rPr>
          <w:rFonts w:eastAsia="Times New Roman" w:cs="Times New Roman"/>
          <w:szCs w:val="24"/>
        </w:rPr>
        <w:t>λληνική επικράτεια</w:t>
      </w:r>
      <w:r>
        <w:rPr>
          <w:rFonts w:eastAsia="Times New Roman" w:cs="Times New Roman"/>
          <w:szCs w:val="24"/>
        </w:rPr>
        <w:t>;</w:t>
      </w:r>
    </w:p>
    <w:p w14:paraId="5218D8CF"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 xml:space="preserve">Στην Ελλάδα, κύριε Υπουργέ, </w:t>
      </w:r>
      <w:r w:rsidRPr="00B000D5">
        <w:rPr>
          <w:rFonts w:eastAsia="Times New Roman" w:cs="Times New Roman"/>
          <w:szCs w:val="24"/>
        </w:rPr>
        <w:t>γνωρίζετε για την ελληνική συμμαχία μετρητών</w:t>
      </w:r>
      <w:r w:rsidRPr="008E2FD5">
        <w:rPr>
          <w:rFonts w:eastAsia="Times New Roman" w:cs="Times New Roman"/>
          <w:szCs w:val="24"/>
        </w:rPr>
        <w:t>,</w:t>
      </w:r>
      <w:r w:rsidRPr="00B000D5">
        <w:rPr>
          <w:rFonts w:eastAsia="Times New Roman" w:cs="Times New Roman"/>
          <w:szCs w:val="24"/>
        </w:rPr>
        <w:t xml:space="preserve"> τ</w:t>
      </w:r>
      <w:r>
        <w:rPr>
          <w:rFonts w:eastAsia="Times New Roman" w:cs="Times New Roman"/>
          <w:szCs w:val="24"/>
        </w:rPr>
        <w:t>ο</w:t>
      </w:r>
      <w:r w:rsidRPr="00B000D5">
        <w:rPr>
          <w:rFonts w:eastAsia="Times New Roman" w:cs="Times New Roman"/>
          <w:szCs w:val="24"/>
        </w:rPr>
        <w:t xml:space="preserve"> </w:t>
      </w:r>
      <w:r>
        <w:rPr>
          <w:rFonts w:eastAsia="Times New Roman" w:cs="Times New Roman"/>
          <w:szCs w:val="24"/>
        </w:rPr>
        <w:t>«</w:t>
      </w:r>
      <w:r>
        <w:rPr>
          <w:rFonts w:eastAsia="Times New Roman" w:cs="Times New Roman"/>
          <w:szCs w:val="24"/>
          <w:lang w:val="en-US"/>
        </w:rPr>
        <w:t>Greek</w:t>
      </w:r>
      <w:r w:rsidRPr="008E2FD5">
        <w:rPr>
          <w:rFonts w:eastAsia="Times New Roman" w:cs="Times New Roman"/>
          <w:szCs w:val="24"/>
        </w:rPr>
        <w:t xml:space="preserve"> </w:t>
      </w:r>
      <w:r>
        <w:rPr>
          <w:rFonts w:eastAsia="Times New Roman" w:cs="Times New Roman"/>
          <w:szCs w:val="24"/>
          <w:lang w:val="en-US"/>
        </w:rPr>
        <w:t>Cash</w:t>
      </w:r>
      <w:r w:rsidRPr="007C5322">
        <w:rPr>
          <w:rFonts w:eastAsia="Times New Roman" w:cs="Times New Roman"/>
          <w:szCs w:val="24"/>
        </w:rPr>
        <w:t xml:space="preserve"> </w:t>
      </w:r>
      <w:r>
        <w:rPr>
          <w:rFonts w:eastAsia="Times New Roman" w:cs="Times New Roman"/>
          <w:szCs w:val="24"/>
          <w:lang w:val="en-US"/>
        </w:rPr>
        <w:t>Alliance</w:t>
      </w:r>
      <w:r>
        <w:rPr>
          <w:rFonts w:eastAsia="Times New Roman" w:cs="Times New Roman"/>
          <w:szCs w:val="24"/>
        </w:rPr>
        <w:t>»; Γ</w:t>
      </w:r>
      <w:r w:rsidRPr="00B000D5">
        <w:rPr>
          <w:rFonts w:eastAsia="Times New Roman" w:cs="Times New Roman"/>
          <w:szCs w:val="24"/>
        </w:rPr>
        <w:t xml:space="preserve">νωρίζετε </w:t>
      </w:r>
      <w:r>
        <w:rPr>
          <w:rFonts w:eastAsia="Times New Roman" w:cs="Times New Roman"/>
          <w:szCs w:val="24"/>
        </w:rPr>
        <w:t>τ</w:t>
      </w:r>
      <w:r w:rsidRPr="00B000D5">
        <w:rPr>
          <w:rFonts w:eastAsia="Times New Roman" w:cs="Times New Roman"/>
          <w:szCs w:val="24"/>
        </w:rPr>
        <w:t>ι είναι αυτό</w:t>
      </w:r>
      <w:r w:rsidRPr="008E2FD5">
        <w:rPr>
          <w:rFonts w:eastAsia="Times New Roman" w:cs="Times New Roman"/>
          <w:szCs w:val="24"/>
        </w:rPr>
        <w:t xml:space="preserve">, </w:t>
      </w:r>
      <w:r>
        <w:rPr>
          <w:rFonts w:eastAsia="Times New Roman" w:cs="Times New Roman"/>
          <w:szCs w:val="24"/>
        </w:rPr>
        <w:t>η μπλ</w:t>
      </w:r>
      <w:r>
        <w:rPr>
          <w:rFonts w:eastAsia="Times New Roman" w:cs="Times New Roman"/>
          <w:szCs w:val="24"/>
        </w:rPr>
        <w:t>ε κάρτα, η</w:t>
      </w:r>
      <w:r w:rsidRPr="00B000D5">
        <w:rPr>
          <w:rFonts w:eastAsia="Times New Roman" w:cs="Times New Roman"/>
          <w:szCs w:val="24"/>
        </w:rPr>
        <w:t xml:space="preserve"> mastercard</w:t>
      </w:r>
      <w:r>
        <w:rPr>
          <w:rFonts w:eastAsia="Times New Roman" w:cs="Times New Roman"/>
          <w:szCs w:val="24"/>
        </w:rPr>
        <w:t>,</w:t>
      </w:r>
      <w:r w:rsidRPr="00B000D5">
        <w:rPr>
          <w:rFonts w:eastAsia="Times New Roman" w:cs="Times New Roman"/>
          <w:szCs w:val="24"/>
        </w:rPr>
        <w:t xml:space="preserve"> που φορτώνει ο </w:t>
      </w:r>
      <w:r>
        <w:rPr>
          <w:rFonts w:eastAsia="Times New Roman" w:cs="Times New Roman"/>
          <w:szCs w:val="24"/>
        </w:rPr>
        <w:t>κ. Σόρος</w:t>
      </w:r>
      <w:r w:rsidRPr="00B000D5">
        <w:rPr>
          <w:rFonts w:eastAsia="Times New Roman" w:cs="Times New Roman"/>
          <w:szCs w:val="24"/>
        </w:rPr>
        <w:t xml:space="preserve"> με τα Ηνωμένα </w:t>
      </w:r>
      <w:r>
        <w:rPr>
          <w:rFonts w:eastAsia="Times New Roman" w:cs="Times New Roman"/>
          <w:szCs w:val="24"/>
        </w:rPr>
        <w:t>Έ</w:t>
      </w:r>
      <w:r w:rsidRPr="00B000D5">
        <w:rPr>
          <w:rFonts w:eastAsia="Times New Roman" w:cs="Times New Roman"/>
          <w:szCs w:val="24"/>
        </w:rPr>
        <w:t xml:space="preserve">θνη και την </w:t>
      </w:r>
      <w:r>
        <w:rPr>
          <w:rFonts w:eastAsia="Times New Roman" w:cs="Times New Roman"/>
          <w:szCs w:val="24"/>
        </w:rPr>
        <w:t xml:space="preserve">παίρνουν </w:t>
      </w:r>
      <w:r w:rsidRPr="00B000D5">
        <w:rPr>
          <w:rFonts w:eastAsia="Times New Roman" w:cs="Times New Roman"/>
          <w:szCs w:val="24"/>
        </w:rPr>
        <w:t xml:space="preserve">χωρίς όνομα κατόχου όλοι οι λαθρομετανάστες στην Ελλάδα και πηγαίνουν και </w:t>
      </w:r>
      <w:r>
        <w:rPr>
          <w:rFonts w:eastAsia="Times New Roman" w:cs="Times New Roman"/>
          <w:szCs w:val="24"/>
        </w:rPr>
        <w:t>σηκώνουν</w:t>
      </w:r>
      <w:r w:rsidRPr="00B000D5">
        <w:rPr>
          <w:rFonts w:eastAsia="Times New Roman" w:cs="Times New Roman"/>
          <w:szCs w:val="24"/>
        </w:rPr>
        <w:t xml:space="preserve"> λεφτά </w:t>
      </w:r>
      <w:r>
        <w:rPr>
          <w:rFonts w:eastAsia="Times New Roman" w:cs="Times New Roman"/>
          <w:szCs w:val="24"/>
        </w:rPr>
        <w:t>από τα</w:t>
      </w:r>
      <w:r w:rsidRPr="00B000D5">
        <w:rPr>
          <w:rFonts w:eastAsia="Times New Roman" w:cs="Times New Roman"/>
          <w:szCs w:val="24"/>
        </w:rPr>
        <w:t xml:space="preserve"> ATM</w:t>
      </w:r>
      <w:r>
        <w:rPr>
          <w:rFonts w:eastAsia="Times New Roman" w:cs="Times New Roman"/>
          <w:szCs w:val="24"/>
        </w:rPr>
        <w:t xml:space="preserve">; </w:t>
      </w:r>
    </w:p>
    <w:p w14:paraId="5218D8D0"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Κύριε</w:t>
      </w:r>
      <w:r w:rsidRPr="00B000D5">
        <w:rPr>
          <w:rFonts w:eastAsia="Times New Roman" w:cs="Times New Roman"/>
          <w:szCs w:val="24"/>
        </w:rPr>
        <w:t xml:space="preserve"> Δραγασάκη</w:t>
      </w:r>
      <w:r>
        <w:rPr>
          <w:rFonts w:eastAsia="Times New Roman" w:cs="Times New Roman"/>
          <w:szCs w:val="24"/>
        </w:rPr>
        <w:t>, ήσασταν</w:t>
      </w:r>
      <w:r w:rsidRPr="00B000D5">
        <w:rPr>
          <w:rFonts w:eastAsia="Times New Roman" w:cs="Times New Roman"/>
          <w:szCs w:val="24"/>
        </w:rPr>
        <w:t xml:space="preserve"> υπεύθυνος στο τραπεζικό σύστημα</w:t>
      </w:r>
      <w:r>
        <w:rPr>
          <w:rFonts w:eastAsia="Times New Roman" w:cs="Times New Roman"/>
          <w:szCs w:val="24"/>
        </w:rPr>
        <w:t>. Αυτά τα</w:t>
      </w:r>
      <w:r w:rsidRPr="00B000D5">
        <w:rPr>
          <w:rFonts w:eastAsia="Times New Roman" w:cs="Times New Roman"/>
          <w:szCs w:val="24"/>
        </w:rPr>
        <w:t xml:space="preserve"> χρήμα</w:t>
      </w:r>
      <w:r w:rsidRPr="00B000D5">
        <w:rPr>
          <w:rFonts w:eastAsia="Times New Roman" w:cs="Times New Roman"/>
          <w:szCs w:val="24"/>
        </w:rPr>
        <w:t xml:space="preserve">τα </w:t>
      </w:r>
      <w:r>
        <w:rPr>
          <w:rFonts w:eastAsia="Times New Roman" w:cs="Times New Roman"/>
          <w:szCs w:val="24"/>
        </w:rPr>
        <w:t>περνάνε από το</w:t>
      </w:r>
      <w:r w:rsidRPr="00B000D5">
        <w:rPr>
          <w:rFonts w:eastAsia="Times New Roman" w:cs="Times New Roman"/>
          <w:szCs w:val="24"/>
        </w:rPr>
        <w:t xml:space="preserve"> τραπεζικό σύστημα </w:t>
      </w:r>
      <w:r>
        <w:rPr>
          <w:rFonts w:eastAsia="Times New Roman" w:cs="Times New Roman"/>
          <w:szCs w:val="24"/>
        </w:rPr>
        <w:t xml:space="preserve">στα </w:t>
      </w:r>
      <w:r>
        <w:rPr>
          <w:rFonts w:eastAsia="Times New Roman" w:cs="Times New Roman"/>
          <w:szCs w:val="24"/>
          <w:lang w:val="en-US"/>
        </w:rPr>
        <w:t>ATM</w:t>
      </w:r>
      <w:r>
        <w:rPr>
          <w:rFonts w:eastAsia="Times New Roman" w:cs="Times New Roman"/>
          <w:szCs w:val="24"/>
        </w:rPr>
        <w:t>; Το γνωρίζετε; Είναι η</w:t>
      </w:r>
      <w:r w:rsidRPr="00B000D5">
        <w:rPr>
          <w:rFonts w:eastAsia="Times New Roman" w:cs="Times New Roman"/>
          <w:szCs w:val="24"/>
        </w:rPr>
        <w:t xml:space="preserve"> Ελλάδα</w:t>
      </w:r>
      <w:r>
        <w:rPr>
          <w:rFonts w:eastAsia="Times New Roman" w:cs="Times New Roman"/>
          <w:szCs w:val="24"/>
        </w:rPr>
        <w:t>,</w:t>
      </w:r>
      <w:r w:rsidRPr="00B000D5">
        <w:rPr>
          <w:rFonts w:eastAsia="Times New Roman" w:cs="Times New Roman"/>
          <w:szCs w:val="24"/>
        </w:rPr>
        <w:t xml:space="preserve"> είναι το πρόγραμμα της Ελλάδος</w:t>
      </w:r>
      <w:r>
        <w:rPr>
          <w:rFonts w:eastAsia="Times New Roman" w:cs="Times New Roman"/>
          <w:szCs w:val="24"/>
        </w:rPr>
        <w:t xml:space="preserve">. Και ερωτώ: Πόσα </w:t>
      </w:r>
      <w:r w:rsidRPr="00B000D5">
        <w:rPr>
          <w:rFonts w:eastAsia="Times New Roman" w:cs="Times New Roman"/>
          <w:szCs w:val="24"/>
        </w:rPr>
        <w:t>χρήματα έχουν παρθεί</w:t>
      </w:r>
      <w:r>
        <w:rPr>
          <w:rFonts w:eastAsia="Times New Roman" w:cs="Times New Roman"/>
          <w:szCs w:val="24"/>
        </w:rPr>
        <w:t>,</w:t>
      </w:r>
      <w:r w:rsidRPr="00B000D5">
        <w:rPr>
          <w:rFonts w:eastAsia="Times New Roman" w:cs="Times New Roman"/>
          <w:szCs w:val="24"/>
        </w:rPr>
        <w:t xml:space="preserve"> από ποιους δικαιούχους</w:t>
      </w:r>
      <w:r>
        <w:rPr>
          <w:rFonts w:eastAsia="Times New Roman" w:cs="Times New Roman"/>
          <w:szCs w:val="24"/>
        </w:rPr>
        <w:t>, μ</w:t>
      </w:r>
      <w:r w:rsidRPr="00B000D5">
        <w:rPr>
          <w:rFonts w:eastAsia="Times New Roman" w:cs="Times New Roman"/>
          <w:szCs w:val="24"/>
        </w:rPr>
        <w:t>ε ποιο</w:t>
      </w:r>
      <w:r>
        <w:rPr>
          <w:rFonts w:eastAsia="Times New Roman" w:cs="Times New Roman"/>
          <w:szCs w:val="24"/>
        </w:rPr>
        <w:t>ν</w:t>
      </w:r>
      <w:r w:rsidRPr="00B000D5">
        <w:rPr>
          <w:rFonts w:eastAsia="Times New Roman" w:cs="Times New Roman"/>
          <w:szCs w:val="24"/>
        </w:rPr>
        <w:t xml:space="preserve"> τρόπο έχει μοιραστεί η </w:t>
      </w:r>
      <w:r>
        <w:rPr>
          <w:rFonts w:eastAsia="Times New Roman" w:cs="Times New Roman"/>
          <w:szCs w:val="24"/>
        </w:rPr>
        <w:t xml:space="preserve">μπλε </w:t>
      </w:r>
      <w:r w:rsidRPr="00B000D5">
        <w:rPr>
          <w:rFonts w:eastAsia="Times New Roman" w:cs="Times New Roman"/>
          <w:szCs w:val="24"/>
        </w:rPr>
        <w:t>κάρτα</w:t>
      </w:r>
      <w:r>
        <w:rPr>
          <w:rFonts w:eastAsia="Times New Roman" w:cs="Times New Roman"/>
          <w:szCs w:val="24"/>
        </w:rPr>
        <w:t>; Γι</w:t>
      </w:r>
      <w:r w:rsidRPr="00B000D5">
        <w:rPr>
          <w:rFonts w:eastAsia="Times New Roman" w:cs="Times New Roman"/>
          <w:szCs w:val="24"/>
        </w:rPr>
        <w:t xml:space="preserve">ατί είναι </w:t>
      </w:r>
      <w:r>
        <w:rPr>
          <w:rFonts w:eastAsia="Times New Roman" w:cs="Times New Roman"/>
          <w:szCs w:val="24"/>
        </w:rPr>
        <w:t>«</w:t>
      </w:r>
      <w:r>
        <w:rPr>
          <w:rFonts w:eastAsia="Times New Roman" w:cs="Times New Roman"/>
          <w:szCs w:val="24"/>
          <w:lang w:val="en-US"/>
        </w:rPr>
        <w:t>Greek</w:t>
      </w:r>
      <w:r w:rsidRPr="008E2FD5">
        <w:rPr>
          <w:rFonts w:eastAsia="Times New Roman" w:cs="Times New Roman"/>
          <w:szCs w:val="24"/>
        </w:rPr>
        <w:t xml:space="preserve"> </w:t>
      </w:r>
      <w:r>
        <w:rPr>
          <w:rFonts w:eastAsia="Times New Roman" w:cs="Times New Roman"/>
          <w:szCs w:val="24"/>
          <w:lang w:val="en-US"/>
        </w:rPr>
        <w:t>Cash</w:t>
      </w:r>
      <w:r w:rsidRPr="007C5322">
        <w:rPr>
          <w:rFonts w:eastAsia="Times New Roman" w:cs="Times New Roman"/>
          <w:szCs w:val="24"/>
        </w:rPr>
        <w:t xml:space="preserve"> </w:t>
      </w:r>
      <w:r>
        <w:rPr>
          <w:rFonts w:eastAsia="Times New Roman" w:cs="Times New Roman"/>
          <w:szCs w:val="24"/>
          <w:lang w:val="en-US"/>
        </w:rPr>
        <w:t>Alliance</w:t>
      </w:r>
      <w:r>
        <w:rPr>
          <w:rFonts w:eastAsia="Times New Roman" w:cs="Times New Roman"/>
          <w:szCs w:val="24"/>
        </w:rPr>
        <w:t>» -δε</w:t>
      </w:r>
      <w:r w:rsidRPr="00B000D5">
        <w:rPr>
          <w:rFonts w:eastAsia="Times New Roman" w:cs="Times New Roman"/>
          <w:szCs w:val="24"/>
        </w:rPr>
        <w:t xml:space="preserve">ν </w:t>
      </w:r>
      <w:r>
        <w:rPr>
          <w:rFonts w:eastAsia="Times New Roman" w:cs="Times New Roman"/>
          <w:szCs w:val="24"/>
        </w:rPr>
        <w:t xml:space="preserve">το </w:t>
      </w:r>
      <w:r>
        <w:rPr>
          <w:rFonts w:eastAsia="Times New Roman" w:cs="Times New Roman"/>
          <w:szCs w:val="24"/>
        </w:rPr>
        <w:t>λέω εγώ-, ε</w:t>
      </w:r>
      <w:r w:rsidRPr="00B000D5">
        <w:rPr>
          <w:rFonts w:eastAsia="Times New Roman" w:cs="Times New Roman"/>
          <w:szCs w:val="24"/>
        </w:rPr>
        <w:t xml:space="preserve">ίναι </w:t>
      </w:r>
      <w:r>
        <w:rPr>
          <w:rFonts w:eastAsia="Times New Roman" w:cs="Times New Roman"/>
          <w:szCs w:val="24"/>
        </w:rPr>
        <w:t>συμμαχία μετρητών. Τ</w:t>
      </w:r>
      <w:r w:rsidRPr="00B000D5">
        <w:rPr>
          <w:rFonts w:eastAsia="Times New Roman" w:cs="Times New Roman"/>
          <w:szCs w:val="24"/>
        </w:rPr>
        <w:t xml:space="preserve">ους βάζουμε λεφτά με πιστωτική κάρτα </w:t>
      </w:r>
      <w:r>
        <w:rPr>
          <w:rFonts w:eastAsia="Times New Roman" w:cs="Times New Roman"/>
          <w:szCs w:val="24"/>
        </w:rPr>
        <w:t xml:space="preserve">της mastercard, </w:t>
      </w:r>
      <w:r w:rsidRPr="00B000D5">
        <w:rPr>
          <w:rFonts w:eastAsia="Times New Roman" w:cs="Times New Roman"/>
          <w:szCs w:val="24"/>
        </w:rPr>
        <w:t xml:space="preserve">η οποία δεν έχει όνομα </w:t>
      </w:r>
      <w:r>
        <w:rPr>
          <w:rFonts w:eastAsia="Times New Roman" w:cs="Times New Roman"/>
          <w:szCs w:val="24"/>
        </w:rPr>
        <w:t xml:space="preserve">κατόχου, έχει ένα νούμερο επάνω, το 1350. Και πάει και </w:t>
      </w:r>
      <w:r w:rsidRPr="00B000D5">
        <w:rPr>
          <w:rFonts w:eastAsia="Times New Roman" w:cs="Times New Roman"/>
          <w:szCs w:val="24"/>
        </w:rPr>
        <w:t xml:space="preserve">σηκώνει κάθε μήνα λεφτά από </w:t>
      </w:r>
      <w:r>
        <w:rPr>
          <w:rFonts w:eastAsia="Times New Roman" w:cs="Times New Roman"/>
          <w:szCs w:val="24"/>
        </w:rPr>
        <w:t xml:space="preserve">το </w:t>
      </w:r>
      <w:r w:rsidRPr="00B000D5">
        <w:rPr>
          <w:rFonts w:eastAsia="Times New Roman" w:cs="Times New Roman"/>
          <w:szCs w:val="24"/>
        </w:rPr>
        <w:t>ελληνικό τραπεζικό σύστημα</w:t>
      </w:r>
      <w:r>
        <w:rPr>
          <w:rFonts w:eastAsia="Times New Roman" w:cs="Times New Roman"/>
          <w:szCs w:val="24"/>
        </w:rPr>
        <w:t>.</w:t>
      </w:r>
      <w:r w:rsidRPr="00B000D5">
        <w:rPr>
          <w:rFonts w:eastAsia="Times New Roman" w:cs="Times New Roman"/>
          <w:szCs w:val="24"/>
        </w:rPr>
        <w:t xml:space="preserve"> Ποιος του βάζει τα λεφτά</w:t>
      </w:r>
      <w:r>
        <w:rPr>
          <w:rFonts w:eastAsia="Times New Roman" w:cs="Times New Roman"/>
          <w:szCs w:val="24"/>
        </w:rPr>
        <w:t>;</w:t>
      </w:r>
    </w:p>
    <w:p w14:paraId="5218D8D1"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lastRenderedPageBreak/>
        <w:t>Θα τ</w:t>
      </w:r>
      <w:r>
        <w:rPr>
          <w:rFonts w:eastAsia="Times New Roman" w:cs="Times New Roman"/>
          <w:szCs w:val="24"/>
        </w:rPr>
        <w:t xml:space="preserve">ο καταθέσω στα Πρακτικά για όποιον </w:t>
      </w:r>
      <w:r w:rsidRPr="00B000D5">
        <w:rPr>
          <w:rFonts w:eastAsia="Times New Roman" w:cs="Times New Roman"/>
          <w:szCs w:val="24"/>
        </w:rPr>
        <w:t>ενδιαφέρεται να δει τι συμβαίνει σε αυτή τη χώρα</w:t>
      </w:r>
      <w:r>
        <w:rPr>
          <w:rFonts w:eastAsia="Times New Roman" w:cs="Times New Roman"/>
          <w:szCs w:val="24"/>
        </w:rPr>
        <w:t>.</w:t>
      </w:r>
    </w:p>
    <w:p w14:paraId="5218D8D2"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 xml:space="preserve">Θα καταθέσω και ογδόντα σελίδες, </w:t>
      </w:r>
      <w:r w:rsidRPr="00B000D5">
        <w:rPr>
          <w:rFonts w:eastAsia="Times New Roman" w:cs="Times New Roman"/>
          <w:szCs w:val="24"/>
        </w:rPr>
        <w:t>το εγχειρίδιο</w:t>
      </w:r>
      <w:r>
        <w:rPr>
          <w:rFonts w:eastAsia="Times New Roman" w:cs="Times New Roman"/>
          <w:szCs w:val="24"/>
        </w:rPr>
        <w:t>,</w:t>
      </w:r>
      <w:r w:rsidRPr="00B000D5">
        <w:rPr>
          <w:rFonts w:eastAsia="Times New Roman" w:cs="Times New Roman"/>
          <w:szCs w:val="24"/>
        </w:rPr>
        <w:t xml:space="preserve"> που </w:t>
      </w:r>
      <w:r>
        <w:rPr>
          <w:rFonts w:eastAsia="Times New Roman" w:cs="Times New Roman"/>
          <w:szCs w:val="24"/>
        </w:rPr>
        <w:t>έπαιρναν</w:t>
      </w:r>
      <w:r w:rsidRPr="00B000D5">
        <w:rPr>
          <w:rFonts w:eastAsia="Times New Roman" w:cs="Times New Roman"/>
          <w:szCs w:val="24"/>
        </w:rPr>
        <w:t xml:space="preserve"> αυτοί που νομίζαμε ότι ήταν όλοι πρόσφυγες στις βάρκες στη Λέσβο</w:t>
      </w:r>
      <w:r>
        <w:rPr>
          <w:rFonts w:eastAsia="Times New Roman" w:cs="Times New Roman"/>
          <w:szCs w:val="24"/>
        </w:rPr>
        <w:t xml:space="preserve"> -είναι εδώ κ</w:t>
      </w:r>
      <w:r w:rsidRPr="00B000D5">
        <w:rPr>
          <w:rFonts w:eastAsia="Times New Roman" w:cs="Times New Roman"/>
          <w:szCs w:val="24"/>
        </w:rPr>
        <w:t>ι ο φίλος από τη Λέσβο</w:t>
      </w:r>
      <w:r>
        <w:rPr>
          <w:rFonts w:eastAsia="Times New Roman" w:cs="Times New Roman"/>
          <w:szCs w:val="24"/>
        </w:rPr>
        <w:t>-,</w:t>
      </w:r>
      <w:r w:rsidRPr="00B000D5">
        <w:rPr>
          <w:rFonts w:eastAsia="Times New Roman" w:cs="Times New Roman"/>
          <w:szCs w:val="24"/>
        </w:rPr>
        <w:t xml:space="preserve"> που έχει</w:t>
      </w:r>
      <w:r w:rsidRPr="00B000D5">
        <w:rPr>
          <w:rFonts w:eastAsia="Times New Roman" w:cs="Times New Roman"/>
          <w:szCs w:val="24"/>
        </w:rPr>
        <w:t xml:space="preserve"> </w:t>
      </w:r>
      <w:r>
        <w:rPr>
          <w:rFonts w:eastAsia="Times New Roman" w:cs="Times New Roman"/>
          <w:szCs w:val="24"/>
        </w:rPr>
        <w:t>μέσα πληροφορίες. Το έχετε δει το εγχειρίδιο;</w:t>
      </w:r>
      <w:r w:rsidRPr="00B000D5">
        <w:rPr>
          <w:rFonts w:eastAsia="Times New Roman" w:cs="Times New Roman"/>
          <w:szCs w:val="24"/>
        </w:rPr>
        <w:t xml:space="preserve"> </w:t>
      </w:r>
      <w:r>
        <w:rPr>
          <w:rFonts w:eastAsia="Times New Roman" w:cs="Times New Roman"/>
          <w:szCs w:val="24"/>
        </w:rPr>
        <w:t>Η κοινότητα των Σομαλών, των Αφγανών δεν είχε κα</w:t>
      </w:r>
      <w:r>
        <w:rPr>
          <w:rFonts w:eastAsia="Times New Roman" w:cs="Times New Roman"/>
          <w:szCs w:val="24"/>
        </w:rPr>
        <w:t>μ</w:t>
      </w:r>
      <w:r>
        <w:rPr>
          <w:rFonts w:eastAsia="Times New Roman" w:cs="Times New Roman"/>
          <w:szCs w:val="24"/>
        </w:rPr>
        <w:t>μία σχέση με τους Σύριους.</w:t>
      </w:r>
    </w:p>
    <w:p w14:paraId="5218D8D3" w14:textId="77777777" w:rsidR="00BE48FC" w:rsidRDefault="008F016C">
      <w:pPr>
        <w:spacing w:line="600" w:lineRule="auto"/>
        <w:ind w:firstLine="720"/>
        <w:jc w:val="both"/>
        <w:rPr>
          <w:rFonts w:eastAsia="Times New Roman" w:cs="Times New Roman"/>
          <w:szCs w:val="24"/>
        </w:rPr>
      </w:pPr>
      <w:r w:rsidRPr="000E4762">
        <w:rPr>
          <w:rFonts w:eastAsia="Times New Roman" w:cs="Times New Roman"/>
          <w:b/>
          <w:szCs w:val="24"/>
        </w:rPr>
        <w:t>ΠΡΟΕΔΡΕΥΩΝ (Νικήτας Κακλαμάνης):</w:t>
      </w:r>
      <w:r>
        <w:rPr>
          <w:rFonts w:eastAsia="Times New Roman" w:cs="Times New Roman"/>
          <w:szCs w:val="24"/>
        </w:rPr>
        <w:t xml:space="preserve"> Κύριε Καμμένο, πρέπει να ολοκληρώσετε.</w:t>
      </w:r>
    </w:p>
    <w:p w14:paraId="5218D8D4" w14:textId="77777777" w:rsidR="00BE48FC" w:rsidRDefault="008F016C">
      <w:pPr>
        <w:spacing w:line="600" w:lineRule="auto"/>
        <w:ind w:firstLine="720"/>
        <w:jc w:val="both"/>
        <w:rPr>
          <w:rFonts w:eastAsia="Times New Roman" w:cs="Times New Roman"/>
          <w:szCs w:val="24"/>
        </w:rPr>
      </w:pPr>
      <w:r w:rsidRPr="000E4762">
        <w:rPr>
          <w:rFonts w:eastAsia="Times New Roman" w:cs="Times New Roman"/>
          <w:b/>
          <w:szCs w:val="24"/>
        </w:rPr>
        <w:t>ΔΗΜΗΤΡΙΟΣ ΚΑΜΜΕΝΟΣ:</w:t>
      </w:r>
      <w:r>
        <w:rPr>
          <w:rFonts w:eastAsia="Times New Roman" w:cs="Times New Roman"/>
          <w:szCs w:val="24"/>
        </w:rPr>
        <w:t xml:space="preserve"> Τ</w:t>
      </w:r>
      <w:r w:rsidRPr="00B000D5">
        <w:rPr>
          <w:rFonts w:eastAsia="Times New Roman" w:cs="Times New Roman"/>
          <w:szCs w:val="24"/>
        </w:rPr>
        <w:t>ους έδινα</w:t>
      </w:r>
      <w:r>
        <w:rPr>
          <w:rFonts w:eastAsia="Times New Roman" w:cs="Times New Roman"/>
          <w:szCs w:val="24"/>
        </w:rPr>
        <w:t>ν</w:t>
      </w:r>
      <w:r w:rsidRPr="00B000D5">
        <w:rPr>
          <w:rFonts w:eastAsia="Times New Roman" w:cs="Times New Roman"/>
          <w:szCs w:val="24"/>
        </w:rPr>
        <w:t xml:space="preserve"> πλήρεις οδηγίες </w:t>
      </w:r>
      <w:r>
        <w:rPr>
          <w:rFonts w:eastAsia="Times New Roman" w:cs="Times New Roman"/>
          <w:szCs w:val="24"/>
        </w:rPr>
        <w:t xml:space="preserve">για το τι θα </w:t>
      </w:r>
      <w:r>
        <w:rPr>
          <w:rFonts w:eastAsia="Times New Roman" w:cs="Times New Roman"/>
          <w:szCs w:val="24"/>
        </w:rPr>
        <w:t xml:space="preserve">κάνουν </w:t>
      </w:r>
      <w:r w:rsidRPr="00B000D5">
        <w:rPr>
          <w:rFonts w:eastAsia="Times New Roman" w:cs="Times New Roman"/>
          <w:szCs w:val="24"/>
        </w:rPr>
        <w:t>στην Ελλάδα</w:t>
      </w:r>
      <w:r>
        <w:rPr>
          <w:rFonts w:eastAsia="Times New Roman" w:cs="Times New Roman"/>
          <w:szCs w:val="24"/>
        </w:rPr>
        <w:t>,</w:t>
      </w:r>
      <w:r w:rsidRPr="00B000D5">
        <w:rPr>
          <w:rFonts w:eastAsia="Times New Roman" w:cs="Times New Roman"/>
          <w:szCs w:val="24"/>
        </w:rPr>
        <w:t xml:space="preserve"> ποι</w:t>
      </w:r>
      <w:r>
        <w:rPr>
          <w:rFonts w:eastAsia="Times New Roman" w:cs="Times New Roman"/>
          <w:szCs w:val="24"/>
        </w:rPr>
        <w:t>α</w:t>
      </w:r>
      <w:r w:rsidRPr="00B000D5">
        <w:rPr>
          <w:rFonts w:eastAsia="Times New Roman" w:cs="Times New Roman"/>
          <w:szCs w:val="24"/>
        </w:rPr>
        <w:t xml:space="preserve"> είναι τ</w:t>
      </w:r>
      <w:r>
        <w:rPr>
          <w:rFonts w:eastAsia="Times New Roman" w:cs="Times New Roman"/>
          <w:szCs w:val="24"/>
        </w:rPr>
        <w:t>α</w:t>
      </w:r>
      <w:r w:rsidRPr="00B000D5">
        <w:rPr>
          <w:rFonts w:eastAsia="Times New Roman" w:cs="Times New Roman"/>
          <w:szCs w:val="24"/>
        </w:rPr>
        <w:t xml:space="preserve"> δικηγορικά γραφεία</w:t>
      </w:r>
      <w:r>
        <w:rPr>
          <w:rFonts w:eastAsia="Times New Roman" w:cs="Times New Roman"/>
          <w:szCs w:val="24"/>
        </w:rPr>
        <w:t>,</w:t>
      </w:r>
      <w:r w:rsidRPr="00B000D5">
        <w:rPr>
          <w:rFonts w:eastAsia="Times New Roman" w:cs="Times New Roman"/>
          <w:szCs w:val="24"/>
        </w:rPr>
        <w:t xml:space="preserve"> πο</w:t>
      </w:r>
      <w:r>
        <w:rPr>
          <w:rFonts w:eastAsia="Times New Roman" w:cs="Times New Roman"/>
          <w:szCs w:val="24"/>
        </w:rPr>
        <w:t>ύ</w:t>
      </w:r>
      <w:r w:rsidRPr="00B000D5">
        <w:rPr>
          <w:rFonts w:eastAsia="Times New Roman" w:cs="Times New Roman"/>
          <w:szCs w:val="24"/>
        </w:rPr>
        <w:t xml:space="preserve"> θα μάθουν ελληνικά</w:t>
      </w:r>
      <w:r>
        <w:rPr>
          <w:rFonts w:eastAsia="Times New Roman" w:cs="Times New Roman"/>
          <w:szCs w:val="24"/>
        </w:rPr>
        <w:t>,</w:t>
      </w:r>
      <w:r w:rsidRPr="00B000D5">
        <w:rPr>
          <w:rFonts w:eastAsia="Times New Roman" w:cs="Times New Roman"/>
          <w:szCs w:val="24"/>
        </w:rPr>
        <w:t xml:space="preserve"> ποιες γλώσσες διδάσκονται</w:t>
      </w:r>
      <w:r>
        <w:rPr>
          <w:rFonts w:eastAsia="Times New Roman" w:cs="Times New Roman"/>
          <w:szCs w:val="24"/>
        </w:rPr>
        <w:t>, ποιες μέρες.</w:t>
      </w:r>
    </w:p>
    <w:p w14:paraId="5218D8D5" w14:textId="77777777" w:rsidR="00BE48FC" w:rsidRDefault="008F016C">
      <w:pPr>
        <w:spacing w:line="600" w:lineRule="auto"/>
        <w:ind w:firstLine="720"/>
        <w:jc w:val="both"/>
        <w:rPr>
          <w:rFonts w:eastAsia="Times New Roman" w:cs="Times New Roman"/>
          <w:szCs w:val="24"/>
        </w:rPr>
      </w:pPr>
      <w:r w:rsidRPr="000E4762">
        <w:rPr>
          <w:rFonts w:eastAsia="Times New Roman" w:cs="Times New Roman"/>
          <w:b/>
          <w:szCs w:val="24"/>
        </w:rPr>
        <w:t>ΠΡΟΕΔΡΕΥΩΝ (Νικήτας Κακλαμάνης):</w:t>
      </w:r>
      <w:r>
        <w:rPr>
          <w:rFonts w:eastAsia="Times New Roman" w:cs="Times New Roman"/>
          <w:szCs w:val="24"/>
        </w:rPr>
        <w:t xml:space="preserve"> Κύριε Καμμένο, πρέπει να κλείσετε.</w:t>
      </w:r>
    </w:p>
    <w:p w14:paraId="5218D8D6" w14:textId="77777777" w:rsidR="00BE48FC" w:rsidRDefault="008F016C">
      <w:pPr>
        <w:spacing w:line="600" w:lineRule="auto"/>
        <w:ind w:firstLine="720"/>
        <w:jc w:val="both"/>
        <w:rPr>
          <w:rFonts w:eastAsia="Times New Roman" w:cs="Times New Roman"/>
          <w:szCs w:val="24"/>
        </w:rPr>
      </w:pPr>
      <w:r w:rsidRPr="000E4762">
        <w:rPr>
          <w:rFonts w:eastAsia="Times New Roman" w:cs="Times New Roman"/>
          <w:b/>
          <w:szCs w:val="24"/>
        </w:rPr>
        <w:t>ΔΗΜΗΤΡΙΟΣ ΚΑΜΜΕΝΟΣ:</w:t>
      </w:r>
      <w:r>
        <w:rPr>
          <w:rFonts w:eastAsia="Times New Roman" w:cs="Times New Roman"/>
          <w:b/>
          <w:szCs w:val="24"/>
        </w:rPr>
        <w:t xml:space="preserve"> </w:t>
      </w:r>
      <w:r w:rsidRPr="000E4762">
        <w:rPr>
          <w:rFonts w:eastAsia="Times New Roman" w:cs="Times New Roman"/>
          <w:szCs w:val="24"/>
        </w:rPr>
        <w:t>Κ</w:t>
      </w:r>
      <w:r w:rsidRPr="00B000D5">
        <w:rPr>
          <w:rFonts w:eastAsia="Times New Roman" w:cs="Times New Roman"/>
          <w:szCs w:val="24"/>
        </w:rPr>
        <w:t>λείνω</w:t>
      </w:r>
      <w:r>
        <w:rPr>
          <w:rFonts w:eastAsia="Times New Roman" w:cs="Times New Roman"/>
          <w:szCs w:val="24"/>
        </w:rPr>
        <w:t>.</w:t>
      </w:r>
    </w:p>
    <w:p w14:paraId="5218D8D7" w14:textId="77777777" w:rsidR="00BE48FC" w:rsidRDefault="008F016C">
      <w:pPr>
        <w:spacing w:line="600" w:lineRule="auto"/>
        <w:ind w:firstLine="720"/>
        <w:jc w:val="both"/>
        <w:rPr>
          <w:rFonts w:eastAsia="Times New Roman" w:cs="Times New Roman"/>
          <w:szCs w:val="24"/>
        </w:rPr>
      </w:pPr>
      <w:r w:rsidRPr="00B000D5">
        <w:rPr>
          <w:rFonts w:eastAsia="Times New Roman" w:cs="Times New Roman"/>
          <w:szCs w:val="24"/>
        </w:rPr>
        <w:t xml:space="preserve">Πρέπει να προσέχουμε πάρα πολύ αυτό το </w:t>
      </w:r>
      <w:r w:rsidRPr="00B000D5">
        <w:rPr>
          <w:rFonts w:eastAsia="Times New Roman" w:cs="Times New Roman"/>
          <w:szCs w:val="24"/>
        </w:rPr>
        <w:t>συμφωνητικό</w:t>
      </w:r>
      <w:r>
        <w:rPr>
          <w:rFonts w:eastAsia="Times New Roman" w:cs="Times New Roman"/>
          <w:szCs w:val="24"/>
        </w:rPr>
        <w:t>. Δ</w:t>
      </w:r>
      <w:r w:rsidRPr="00B000D5">
        <w:rPr>
          <w:rFonts w:eastAsia="Times New Roman" w:cs="Times New Roman"/>
          <w:szCs w:val="24"/>
        </w:rPr>
        <w:t>ιαφων</w:t>
      </w:r>
      <w:r>
        <w:rPr>
          <w:rFonts w:eastAsia="Times New Roman" w:cs="Times New Roman"/>
          <w:szCs w:val="24"/>
        </w:rPr>
        <w:t xml:space="preserve">ώ </w:t>
      </w:r>
      <w:r w:rsidRPr="00B000D5">
        <w:rPr>
          <w:rFonts w:eastAsia="Times New Roman" w:cs="Times New Roman"/>
          <w:szCs w:val="24"/>
        </w:rPr>
        <w:t>με τον τρόπο που ψηφίστηκε</w:t>
      </w:r>
      <w:r>
        <w:rPr>
          <w:rFonts w:eastAsia="Times New Roman" w:cs="Times New Roman"/>
          <w:szCs w:val="24"/>
        </w:rPr>
        <w:t>,</w:t>
      </w:r>
      <w:r w:rsidRPr="00B000D5">
        <w:rPr>
          <w:rFonts w:eastAsia="Times New Roman" w:cs="Times New Roman"/>
          <w:szCs w:val="24"/>
        </w:rPr>
        <w:t xml:space="preserve"> διότι ψηφίστηκε χωρίς </w:t>
      </w:r>
      <w:r w:rsidRPr="00B000D5">
        <w:rPr>
          <w:rFonts w:eastAsia="Times New Roman" w:cs="Times New Roman"/>
          <w:szCs w:val="24"/>
        </w:rPr>
        <w:lastRenderedPageBreak/>
        <w:t xml:space="preserve">να ενημερωθεί η ελληνική </w:t>
      </w:r>
      <w:r>
        <w:rPr>
          <w:rFonts w:eastAsia="Times New Roman" w:cs="Times New Roman"/>
          <w:szCs w:val="24"/>
        </w:rPr>
        <w:t xml:space="preserve">Βουλή και </w:t>
      </w:r>
      <w:r w:rsidRPr="00B000D5">
        <w:rPr>
          <w:rFonts w:eastAsia="Times New Roman" w:cs="Times New Roman"/>
          <w:szCs w:val="24"/>
        </w:rPr>
        <w:t>ο Έλληνας πολίτης</w:t>
      </w:r>
      <w:r>
        <w:rPr>
          <w:rFonts w:eastAsia="Times New Roman" w:cs="Times New Roman"/>
          <w:szCs w:val="24"/>
        </w:rPr>
        <w:t>.</w:t>
      </w:r>
      <w:r w:rsidRPr="00B000D5">
        <w:rPr>
          <w:rFonts w:eastAsia="Times New Roman" w:cs="Times New Roman"/>
          <w:szCs w:val="24"/>
        </w:rPr>
        <w:t xml:space="preserve"> Αυτό είναι κάτι που</w:t>
      </w:r>
      <w:r>
        <w:rPr>
          <w:rFonts w:eastAsia="Times New Roman" w:cs="Times New Roman"/>
          <w:szCs w:val="24"/>
        </w:rPr>
        <w:t xml:space="preserve"> για μένα δεν είναι δημοκρατικό. Θα</w:t>
      </w:r>
      <w:r w:rsidRPr="00B000D5">
        <w:rPr>
          <w:rFonts w:eastAsia="Times New Roman" w:cs="Times New Roman"/>
          <w:szCs w:val="24"/>
        </w:rPr>
        <w:t xml:space="preserve"> πρέπει να υπάρχει </w:t>
      </w:r>
      <w:r>
        <w:rPr>
          <w:rFonts w:eastAsia="Times New Roman" w:cs="Times New Roman"/>
          <w:szCs w:val="24"/>
        </w:rPr>
        <w:t>ανοχή,</w:t>
      </w:r>
      <w:r w:rsidRPr="00B000D5">
        <w:rPr>
          <w:rFonts w:eastAsia="Times New Roman" w:cs="Times New Roman"/>
          <w:szCs w:val="24"/>
        </w:rPr>
        <w:t xml:space="preserve"> δεν θα πρέπει </w:t>
      </w:r>
      <w:r>
        <w:rPr>
          <w:rFonts w:eastAsia="Times New Roman" w:cs="Times New Roman"/>
          <w:szCs w:val="24"/>
        </w:rPr>
        <w:t>όμως να υπάρχει συνενοχή. Η ευημερία</w:t>
      </w:r>
      <w:r w:rsidRPr="00B000D5">
        <w:rPr>
          <w:rFonts w:eastAsia="Times New Roman" w:cs="Times New Roman"/>
          <w:szCs w:val="24"/>
        </w:rPr>
        <w:t xml:space="preserve"> </w:t>
      </w:r>
      <w:r w:rsidRPr="00B000D5">
        <w:rPr>
          <w:rFonts w:eastAsia="Times New Roman" w:cs="Times New Roman"/>
          <w:szCs w:val="24"/>
        </w:rPr>
        <w:t xml:space="preserve">του ελληνικού λαού περνά μέσα </w:t>
      </w:r>
      <w:r>
        <w:rPr>
          <w:rFonts w:eastAsia="Times New Roman" w:cs="Times New Roman"/>
          <w:szCs w:val="24"/>
        </w:rPr>
        <w:t xml:space="preserve">από </w:t>
      </w:r>
      <w:r w:rsidRPr="00B000D5">
        <w:rPr>
          <w:rFonts w:eastAsia="Times New Roman" w:cs="Times New Roman"/>
          <w:szCs w:val="24"/>
        </w:rPr>
        <w:t>τη δημοκρατία και την ενημέρωση</w:t>
      </w:r>
      <w:r>
        <w:rPr>
          <w:rFonts w:eastAsia="Times New Roman" w:cs="Times New Roman"/>
          <w:szCs w:val="24"/>
        </w:rPr>
        <w:t>. Δ</w:t>
      </w:r>
      <w:r w:rsidRPr="00B000D5">
        <w:rPr>
          <w:rFonts w:eastAsia="Times New Roman" w:cs="Times New Roman"/>
          <w:szCs w:val="24"/>
        </w:rPr>
        <w:t xml:space="preserve">εν υπάρχει </w:t>
      </w:r>
      <w:r>
        <w:rPr>
          <w:rFonts w:eastAsia="Times New Roman" w:cs="Times New Roman"/>
          <w:szCs w:val="24"/>
        </w:rPr>
        <w:t>ευημερία</w:t>
      </w:r>
      <w:r w:rsidRPr="00B000D5">
        <w:rPr>
          <w:rFonts w:eastAsia="Times New Roman" w:cs="Times New Roman"/>
          <w:szCs w:val="24"/>
        </w:rPr>
        <w:t xml:space="preserve"> του ελληνικού λαού</w:t>
      </w:r>
      <w:r>
        <w:rPr>
          <w:rFonts w:eastAsia="Times New Roman" w:cs="Times New Roman"/>
          <w:szCs w:val="24"/>
        </w:rPr>
        <w:t>,</w:t>
      </w:r>
      <w:r w:rsidRPr="00B000D5">
        <w:rPr>
          <w:rFonts w:eastAsia="Times New Roman" w:cs="Times New Roman"/>
          <w:szCs w:val="24"/>
        </w:rPr>
        <w:t xml:space="preserve"> όταν </w:t>
      </w:r>
      <w:r>
        <w:rPr>
          <w:rFonts w:eastAsia="Times New Roman" w:cs="Times New Roman"/>
          <w:szCs w:val="24"/>
        </w:rPr>
        <w:t xml:space="preserve">ο ελληνικός λαός </w:t>
      </w:r>
      <w:r w:rsidRPr="00B000D5">
        <w:rPr>
          <w:rFonts w:eastAsia="Times New Roman" w:cs="Times New Roman"/>
          <w:szCs w:val="24"/>
        </w:rPr>
        <w:t>είναι ανενημέρωτος</w:t>
      </w:r>
      <w:r>
        <w:rPr>
          <w:rFonts w:eastAsia="Times New Roman" w:cs="Times New Roman"/>
          <w:szCs w:val="24"/>
        </w:rPr>
        <w:t>,</w:t>
      </w:r>
      <w:r w:rsidRPr="00B000D5">
        <w:rPr>
          <w:rFonts w:eastAsia="Times New Roman" w:cs="Times New Roman"/>
          <w:szCs w:val="24"/>
        </w:rPr>
        <w:t xml:space="preserve"> όταν </w:t>
      </w:r>
      <w:r>
        <w:rPr>
          <w:rFonts w:eastAsia="Times New Roman" w:cs="Times New Roman"/>
          <w:szCs w:val="24"/>
        </w:rPr>
        <w:t>από Υπουργό Εξωτερικών υπάρχουν</w:t>
      </w:r>
      <w:r w:rsidRPr="00B000D5">
        <w:rPr>
          <w:rFonts w:eastAsia="Times New Roman" w:cs="Times New Roman"/>
          <w:szCs w:val="24"/>
        </w:rPr>
        <w:t xml:space="preserve"> κατηγορίες ότι </w:t>
      </w:r>
      <w:r>
        <w:rPr>
          <w:rFonts w:eastAsia="Times New Roman" w:cs="Times New Roman"/>
          <w:szCs w:val="24"/>
        </w:rPr>
        <w:t xml:space="preserve">κάποιοι </w:t>
      </w:r>
      <w:r w:rsidRPr="00B000D5">
        <w:rPr>
          <w:rFonts w:eastAsia="Times New Roman" w:cs="Times New Roman"/>
          <w:szCs w:val="24"/>
        </w:rPr>
        <w:t>έχου</w:t>
      </w:r>
      <w:r>
        <w:rPr>
          <w:rFonts w:eastAsia="Times New Roman" w:cs="Times New Roman"/>
          <w:szCs w:val="24"/>
        </w:rPr>
        <w:t>ν</w:t>
      </w:r>
      <w:r w:rsidRPr="00B000D5">
        <w:rPr>
          <w:rFonts w:eastAsia="Times New Roman" w:cs="Times New Roman"/>
          <w:szCs w:val="24"/>
        </w:rPr>
        <w:t xml:space="preserve"> σφάξει παιδάκια και καθόμαστε και δεν συ</w:t>
      </w:r>
      <w:r w:rsidRPr="00B000D5">
        <w:rPr>
          <w:rFonts w:eastAsia="Times New Roman" w:cs="Times New Roman"/>
          <w:szCs w:val="24"/>
        </w:rPr>
        <w:t>ζητάμε αν έχει συμβεί αυτό ή κάτι άλλο</w:t>
      </w:r>
      <w:r>
        <w:rPr>
          <w:rFonts w:eastAsia="Times New Roman" w:cs="Times New Roman"/>
          <w:szCs w:val="24"/>
        </w:rPr>
        <w:t>.</w:t>
      </w:r>
    </w:p>
    <w:p w14:paraId="5218D8D8"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Επίσης,</w:t>
      </w:r>
      <w:r w:rsidRPr="00B000D5">
        <w:rPr>
          <w:rFonts w:eastAsia="Times New Roman" w:cs="Times New Roman"/>
          <w:szCs w:val="24"/>
        </w:rPr>
        <w:t xml:space="preserve"> δεν με ενδιαφέρει και δεν μου αρέσει να </w:t>
      </w:r>
      <w:r>
        <w:rPr>
          <w:rFonts w:eastAsia="Times New Roman" w:cs="Times New Roman"/>
          <w:szCs w:val="24"/>
        </w:rPr>
        <w:t>«</w:t>
      </w:r>
      <w:r w:rsidRPr="00B000D5">
        <w:rPr>
          <w:rFonts w:eastAsia="Times New Roman" w:cs="Times New Roman"/>
          <w:szCs w:val="24"/>
        </w:rPr>
        <w:t>ξεπλένω</w:t>
      </w:r>
      <w:r>
        <w:rPr>
          <w:rFonts w:eastAsia="Times New Roman" w:cs="Times New Roman"/>
          <w:szCs w:val="24"/>
        </w:rPr>
        <w:t>»</w:t>
      </w:r>
      <w:r w:rsidRPr="00B000D5">
        <w:rPr>
          <w:rFonts w:eastAsia="Times New Roman" w:cs="Times New Roman"/>
          <w:szCs w:val="24"/>
        </w:rPr>
        <w:t xml:space="preserve"> κανενός Υπουργού </w:t>
      </w:r>
      <w:r>
        <w:rPr>
          <w:rFonts w:eastAsia="Times New Roman" w:cs="Times New Roman"/>
          <w:szCs w:val="24"/>
        </w:rPr>
        <w:t>ατοπήματα ή</w:t>
      </w:r>
      <w:r w:rsidRPr="00B000D5">
        <w:rPr>
          <w:rFonts w:eastAsia="Times New Roman" w:cs="Times New Roman"/>
          <w:szCs w:val="24"/>
        </w:rPr>
        <w:t xml:space="preserve"> </w:t>
      </w:r>
      <w:r>
        <w:rPr>
          <w:rFonts w:eastAsia="Times New Roman" w:cs="Times New Roman"/>
          <w:szCs w:val="24"/>
        </w:rPr>
        <w:t>το «</w:t>
      </w:r>
      <w:r w:rsidRPr="00B000D5">
        <w:rPr>
          <w:rFonts w:eastAsia="Times New Roman" w:cs="Times New Roman"/>
          <w:szCs w:val="24"/>
        </w:rPr>
        <w:t>αυτά μπορούσαμε</w:t>
      </w:r>
      <w:r>
        <w:rPr>
          <w:rFonts w:eastAsia="Times New Roman" w:cs="Times New Roman"/>
          <w:szCs w:val="24"/>
        </w:rPr>
        <w:t>,</w:t>
      </w:r>
      <w:r w:rsidRPr="00B000D5">
        <w:rPr>
          <w:rFonts w:eastAsia="Times New Roman" w:cs="Times New Roman"/>
          <w:szCs w:val="24"/>
        </w:rPr>
        <w:t xml:space="preserve"> αυτά κάναμε</w:t>
      </w:r>
      <w:r>
        <w:rPr>
          <w:rFonts w:eastAsia="Times New Roman" w:cs="Times New Roman"/>
          <w:szCs w:val="24"/>
        </w:rPr>
        <w:t>»,</w:t>
      </w:r>
      <w:r w:rsidRPr="00B000D5">
        <w:rPr>
          <w:rFonts w:eastAsia="Times New Roman" w:cs="Times New Roman"/>
          <w:szCs w:val="24"/>
        </w:rPr>
        <w:t xml:space="preserve"> γιατί </w:t>
      </w:r>
      <w:r>
        <w:rPr>
          <w:rFonts w:eastAsia="Times New Roman" w:cs="Times New Roman"/>
          <w:szCs w:val="24"/>
        </w:rPr>
        <w:t>έτσι έφτασε η χώρα εδώ. Κάποιοι θα μπορούσαν να πουν «και οι π</w:t>
      </w:r>
      <w:r w:rsidRPr="00B000D5">
        <w:rPr>
          <w:rFonts w:eastAsia="Times New Roman" w:cs="Times New Roman"/>
          <w:szCs w:val="24"/>
        </w:rPr>
        <w:t>ροηγούμενοι</w:t>
      </w:r>
      <w:r>
        <w:rPr>
          <w:rFonts w:eastAsia="Times New Roman" w:cs="Times New Roman"/>
          <w:szCs w:val="24"/>
        </w:rPr>
        <w:t>». «Ε</w:t>
      </w:r>
      <w:r w:rsidRPr="00B000D5">
        <w:rPr>
          <w:rFonts w:eastAsia="Times New Roman" w:cs="Times New Roman"/>
          <w:szCs w:val="24"/>
        </w:rPr>
        <w:t xml:space="preserve">γώ </w:t>
      </w:r>
      <w:r>
        <w:rPr>
          <w:rFonts w:eastAsia="Times New Roman" w:cs="Times New Roman"/>
          <w:szCs w:val="24"/>
        </w:rPr>
        <w:t>δεν μπό</w:t>
      </w:r>
      <w:r>
        <w:rPr>
          <w:rFonts w:eastAsia="Times New Roman" w:cs="Times New Roman"/>
          <w:szCs w:val="24"/>
        </w:rPr>
        <w:t>ρεσα, τόσα ήξερα, τόσα έκανα». Δεν</w:t>
      </w:r>
      <w:r w:rsidRPr="00B000D5">
        <w:rPr>
          <w:rFonts w:eastAsia="Times New Roman" w:cs="Times New Roman"/>
          <w:szCs w:val="24"/>
        </w:rPr>
        <w:t xml:space="preserve"> μπορεί να συνεχίσει και να κουκουλώσου</w:t>
      </w:r>
      <w:r>
        <w:rPr>
          <w:rFonts w:eastAsia="Times New Roman" w:cs="Times New Roman"/>
          <w:szCs w:val="24"/>
        </w:rPr>
        <w:t>με</w:t>
      </w:r>
      <w:r w:rsidRPr="00B000D5">
        <w:rPr>
          <w:rFonts w:eastAsia="Times New Roman" w:cs="Times New Roman"/>
          <w:szCs w:val="24"/>
        </w:rPr>
        <w:t xml:space="preserve"> και να νομοθετήσουμε σκοτάδι</w:t>
      </w:r>
      <w:r>
        <w:rPr>
          <w:rFonts w:eastAsia="Times New Roman" w:cs="Times New Roman"/>
          <w:szCs w:val="24"/>
        </w:rPr>
        <w:t>. Α</w:t>
      </w:r>
      <w:r w:rsidRPr="00B000D5">
        <w:rPr>
          <w:rFonts w:eastAsia="Times New Roman" w:cs="Times New Roman"/>
          <w:szCs w:val="24"/>
        </w:rPr>
        <w:t>υτές</w:t>
      </w:r>
      <w:r>
        <w:rPr>
          <w:rFonts w:eastAsia="Times New Roman" w:cs="Times New Roman"/>
          <w:szCs w:val="24"/>
        </w:rPr>
        <w:t xml:space="preserve"> οι</w:t>
      </w:r>
      <w:r w:rsidRPr="00B000D5">
        <w:rPr>
          <w:rFonts w:eastAsia="Times New Roman" w:cs="Times New Roman"/>
          <w:szCs w:val="24"/>
        </w:rPr>
        <w:t xml:space="preserve"> τροπολογίες </w:t>
      </w:r>
      <w:r>
        <w:rPr>
          <w:rFonts w:eastAsia="Times New Roman" w:cs="Times New Roman"/>
          <w:szCs w:val="24"/>
        </w:rPr>
        <w:t>σ</w:t>
      </w:r>
      <w:r w:rsidRPr="00B000D5">
        <w:rPr>
          <w:rFonts w:eastAsia="Times New Roman" w:cs="Times New Roman"/>
          <w:szCs w:val="24"/>
        </w:rPr>
        <w:t>το άρθρο 6 που σβήνουν και δίνουν συγχωροχάρτι</w:t>
      </w:r>
      <w:r>
        <w:rPr>
          <w:rFonts w:eastAsia="Times New Roman" w:cs="Times New Roman"/>
          <w:szCs w:val="24"/>
        </w:rPr>
        <w:t>, είναι νομοθεσία σκοταδιού.</w:t>
      </w:r>
    </w:p>
    <w:p w14:paraId="5218D8D9"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Ευχαριστώ πολύ.</w:t>
      </w:r>
    </w:p>
    <w:p w14:paraId="5218D8DA" w14:textId="77777777" w:rsidR="00BE48FC" w:rsidRDefault="008F016C">
      <w:pPr>
        <w:spacing w:line="600" w:lineRule="auto"/>
        <w:ind w:firstLine="720"/>
        <w:jc w:val="both"/>
        <w:rPr>
          <w:rFonts w:eastAsia="Times New Roman" w:cs="Times New Roman"/>
          <w:szCs w:val="24"/>
        </w:rPr>
      </w:pPr>
      <w:r w:rsidRPr="000D63A8">
        <w:rPr>
          <w:rFonts w:eastAsia="Times New Roman" w:cs="Times New Roman"/>
          <w:szCs w:val="24"/>
        </w:rPr>
        <w:lastRenderedPageBreak/>
        <w:t xml:space="preserve">(Στο σημείο αυτό ο Βουλευτής κ. </w:t>
      </w:r>
      <w:r>
        <w:rPr>
          <w:rFonts w:eastAsia="Times New Roman" w:cs="Times New Roman"/>
          <w:szCs w:val="24"/>
        </w:rPr>
        <w:t>Δημήτριος Καμμένος</w:t>
      </w:r>
      <w:r w:rsidRPr="000D63A8">
        <w:rPr>
          <w:rFonts w:eastAsia="Times New Roman" w:cs="Times New Roman"/>
          <w:szCs w:val="24"/>
        </w:rPr>
        <w:t xml:space="preserve"> καταθέτει για τα Πρακτικά τα προαναφερθέντα έγγραφα, τα οποία βρίσκονται στο </w:t>
      </w:r>
      <w:r>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p>
    <w:p w14:paraId="5218D8DB" w14:textId="77777777" w:rsidR="00BE48FC" w:rsidRDefault="008F016C">
      <w:pPr>
        <w:spacing w:line="600" w:lineRule="auto"/>
        <w:ind w:firstLine="720"/>
        <w:jc w:val="both"/>
        <w:rPr>
          <w:rFonts w:eastAsia="Times New Roman" w:cs="Times New Roman"/>
          <w:szCs w:val="24"/>
        </w:rPr>
      </w:pPr>
      <w:r w:rsidRPr="000E4762">
        <w:rPr>
          <w:rFonts w:eastAsia="Times New Roman" w:cs="Times New Roman"/>
          <w:b/>
          <w:szCs w:val="24"/>
        </w:rPr>
        <w:t>ΓΕΩΡΓΙΟΣ ΨΥΧΟΓΙΟΣ:</w:t>
      </w:r>
      <w:r>
        <w:rPr>
          <w:rFonts w:eastAsia="Times New Roman" w:cs="Times New Roman"/>
          <w:szCs w:val="24"/>
        </w:rPr>
        <w:t xml:space="preserve"> Κύριε Πρόεδρε, μπορώ να έχω τον λόγο επειδή προκλήθηκα;</w:t>
      </w:r>
    </w:p>
    <w:p w14:paraId="5218D8DC" w14:textId="77777777" w:rsidR="00BE48FC" w:rsidRDefault="008F016C">
      <w:pPr>
        <w:spacing w:line="600" w:lineRule="auto"/>
        <w:ind w:firstLine="720"/>
        <w:jc w:val="both"/>
        <w:rPr>
          <w:rFonts w:eastAsia="Times New Roman" w:cs="Times New Roman"/>
          <w:szCs w:val="24"/>
        </w:rPr>
      </w:pPr>
      <w:r w:rsidRPr="000E4762">
        <w:rPr>
          <w:rFonts w:eastAsia="Times New Roman" w:cs="Times New Roman"/>
          <w:b/>
          <w:szCs w:val="24"/>
        </w:rPr>
        <w:t>ΠΡΟΕΔΡΕΥΩΝ (Νικήτας Κακλαμάνης):</w:t>
      </w:r>
      <w:r>
        <w:rPr>
          <w:rFonts w:eastAsia="Times New Roman" w:cs="Times New Roman"/>
          <w:szCs w:val="24"/>
        </w:rPr>
        <w:t xml:space="preserve"> Ένα λεπτό, περιμένετε, δεν σας έχω δώσω τον λόγο. Είτε προκληθήκατε είτε όχι, αν δεν σας δώσω τον λόγο δεν μπορείτε να μιλήσετε. Περιμένετε, λοιπόν.</w:t>
      </w:r>
    </w:p>
    <w:p w14:paraId="5218D8DD"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 xml:space="preserve">Παρότι </w:t>
      </w:r>
      <w:r w:rsidRPr="00B000D5">
        <w:rPr>
          <w:rFonts w:eastAsia="Times New Roman" w:cs="Times New Roman"/>
          <w:szCs w:val="24"/>
        </w:rPr>
        <w:t xml:space="preserve">έχουν γίνει δεκτές οι δύο τροπολογίες </w:t>
      </w:r>
      <w:r>
        <w:rPr>
          <w:rFonts w:eastAsia="Times New Roman" w:cs="Times New Roman"/>
          <w:szCs w:val="24"/>
        </w:rPr>
        <w:t>των συναδέλφων, τ</w:t>
      </w:r>
      <w:r w:rsidRPr="00B000D5">
        <w:rPr>
          <w:rFonts w:eastAsia="Times New Roman" w:cs="Times New Roman"/>
          <w:szCs w:val="24"/>
        </w:rPr>
        <w:t>ης κ</w:t>
      </w:r>
      <w:r>
        <w:rPr>
          <w:rFonts w:eastAsia="Times New Roman" w:cs="Times New Roman"/>
          <w:szCs w:val="24"/>
        </w:rPr>
        <w:t>.</w:t>
      </w:r>
      <w:r w:rsidRPr="00B000D5">
        <w:rPr>
          <w:rFonts w:eastAsia="Times New Roman" w:cs="Times New Roman"/>
          <w:szCs w:val="24"/>
        </w:rPr>
        <w:t xml:space="preserve"> </w:t>
      </w:r>
      <w:r>
        <w:rPr>
          <w:rFonts w:eastAsia="Times New Roman" w:cs="Times New Roman"/>
          <w:szCs w:val="24"/>
        </w:rPr>
        <w:t>Σκούφ</w:t>
      </w:r>
      <w:r>
        <w:rPr>
          <w:rFonts w:eastAsia="Times New Roman" w:cs="Times New Roman"/>
          <w:szCs w:val="24"/>
        </w:rPr>
        <w:t xml:space="preserve">α και του κ. Παπαφιλίππου, </w:t>
      </w:r>
      <w:r w:rsidRPr="00B000D5">
        <w:rPr>
          <w:rFonts w:eastAsia="Times New Roman" w:cs="Times New Roman"/>
          <w:szCs w:val="24"/>
        </w:rPr>
        <w:t xml:space="preserve">για ένα λεπτό ο καθένας </w:t>
      </w:r>
      <w:r>
        <w:rPr>
          <w:rFonts w:eastAsia="Times New Roman" w:cs="Times New Roman"/>
          <w:szCs w:val="24"/>
        </w:rPr>
        <w:t xml:space="preserve">θα έχει τον λόγο για </w:t>
      </w:r>
      <w:r w:rsidRPr="00B000D5">
        <w:rPr>
          <w:rFonts w:eastAsia="Times New Roman" w:cs="Times New Roman"/>
          <w:szCs w:val="24"/>
        </w:rPr>
        <w:t xml:space="preserve">να </w:t>
      </w:r>
      <w:r>
        <w:rPr>
          <w:rFonts w:eastAsia="Times New Roman" w:cs="Times New Roman"/>
          <w:szCs w:val="24"/>
        </w:rPr>
        <w:t>μιλήσει για</w:t>
      </w:r>
      <w:r w:rsidRPr="00B000D5">
        <w:rPr>
          <w:rFonts w:eastAsia="Times New Roman" w:cs="Times New Roman"/>
          <w:szCs w:val="24"/>
        </w:rPr>
        <w:t xml:space="preserve"> την τροπολογία</w:t>
      </w:r>
      <w:r>
        <w:rPr>
          <w:rFonts w:eastAsia="Times New Roman" w:cs="Times New Roman"/>
          <w:szCs w:val="24"/>
        </w:rPr>
        <w:t xml:space="preserve"> του.</w:t>
      </w:r>
    </w:p>
    <w:p w14:paraId="5218D8DE"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Ορίστε, κ</w:t>
      </w:r>
      <w:r>
        <w:rPr>
          <w:rFonts w:eastAsia="Times New Roman" w:cs="Times New Roman"/>
          <w:szCs w:val="24"/>
        </w:rPr>
        <w:t>.</w:t>
      </w:r>
      <w:r>
        <w:rPr>
          <w:rFonts w:eastAsia="Times New Roman" w:cs="Times New Roman"/>
          <w:szCs w:val="24"/>
        </w:rPr>
        <w:t xml:space="preserve"> Σκούφα, έχετε τον λόγο. Είστε και από το πρωί στην Αίθουσα</w:t>
      </w:r>
      <w:r w:rsidRPr="00B000D5">
        <w:rPr>
          <w:rFonts w:eastAsia="Times New Roman" w:cs="Times New Roman"/>
          <w:szCs w:val="24"/>
        </w:rPr>
        <w:t xml:space="preserve"> </w:t>
      </w:r>
      <w:r>
        <w:rPr>
          <w:rFonts w:eastAsia="Times New Roman" w:cs="Times New Roman"/>
          <w:szCs w:val="24"/>
        </w:rPr>
        <w:t>και υπομονετικά περιμένετε.</w:t>
      </w:r>
    </w:p>
    <w:p w14:paraId="5218D8DF" w14:textId="77777777" w:rsidR="00BE48FC" w:rsidRDefault="008F016C">
      <w:pPr>
        <w:spacing w:line="600" w:lineRule="auto"/>
        <w:ind w:firstLine="720"/>
        <w:jc w:val="both"/>
        <w:rPr>
          <w:rFonts w:eastAsia="Times New Roman" w:cs="Times New Roman"/>
          <w:szCs w:val="24"/>
        </w:rPr>
      </w:pPr>
      <w:r w:rsidRPr="002835CC">
        <w:rPr>
          <w:rFonts w:eastAsia="Times New Roman" w:cs="Times New Roman"/>
          <w:b/>
          <w:szCs w:val="24"/>
        </w:rPr>
        <w:lastRenderedPageBreak/>
        <w:t>ΕΛΙΣ</w:t>
      </w:r>
      <w:r>
        <w:rPr>
          <w:rFonts w:eastAsia="Times New Roman" w:cs="Times New Roman"/>
          <w:b/>
          <w:szCs w:val="24"/>
        </w:rPr>
        <w:t>Σ</w:t>
      </w:r>
      <w:r w:rsidRPr="002835CC">
        <w:rPr>
          <w:rFonts w:eastAsia="Times New Roman" w:cs="Times New Roman"/>
          <w:b/>
          <w:szCs w:val="24"/>
        </w:rPr>
        <w:t>ΑΒΕΤ ΣΚΟΥΦΑ:</w:t>
      </w:r>
      <w:r>
        <w:rPr>
          <w:rFonts w:eastAsia="Times New Roman" w:cs="Times New Roman"/>
          <w:szCs w:val="24"/>
        </w:rPr>
        <w:t xml:space="preserve"> Ευχαριστώ, κύρι</w:t>
      </w:r>
      <w:r w:rsidRPr="00B000D5">
        <w:rPr>
          <w:rFonts w:eastAsia="Times New Roman" w:cs="Times New Roman"/>
          <w:szCs w:val="24"/>
        </w:rPr>
        <w:t xml:space="preserve">ε </w:t>
      </w:r>
      <w:r>
        <w:rPr>
          <w:rFonts w:eastAsia="Times New Roman" w:cs="Times New Roman"/>
          <w:szCs w:val="24"/>
        </w:rPr>
        <w:t>Π</w:t>
      </w:r>
      <w:r w:rsidRPr="00B000D5">
        <w:rPr>
          <w:rFonts w:eastAsia="Times New Roman" w:cs="Times New Roman"/>
          <w:szCs w:val="24"/>
        </w:rPr>
        <w:t>ρόεδρε</w:t>
      </w:r>
      <w:r>
        <w:rPr>
          <w:rFonts w:eastAsia="Times New Roman" w:cs="Times New Roman"/>
          <w:szCs w:val="24"/>
        </w:rPr>
        <w:t>.</w:t>
      </w:r>
      <w:r w:rsidRPr="00B000D5">
        <w:rPr>
          <w:rFonts w:eastAsia="Times New Roman" w:cs="Times New Roman"/>
          <w:szCs w:val="24"/>
        </w:rPr>
        <w:t xml:space="preserve"> Θα χρει</w:t>
      </w:r>
      <w:r w:rsidRPr="00B000D5">
        <w:rPr>
          <w:rFonts w:eastAsia="Times New Roman" w:cs="Times New Roman"/>
          <w:szCs w:val="24"/>
        </w:rPr>
        <w:t>αστώ λίγο παραπάνω χρόνο</w:t>
      </w:r>
      <w:r>
        <w:rPr>
          <w:rFonts w:eastAsia="Times New Roman" w:cs="Times New Roman"/>
          <w:szCs w:val="24"/>
        </w:rPr>
        <w:t>,</w:t>
      </w:r>
      <w:r w:rsidRPr="00B000D5">
        <w:rPr>
          <w:rFonts w:eastAsia="Times New Roman" w:cs="Times New Roman"/>
          <w:szCs w:val="24"/>
        </w:rPr>
        <w:t xml:space="preserve"> διότι υπάρχει και μία ακόμη πολύ σημαντική τροπολογία</w:t>
      </w:r>
      <w:r>
        <w:rPr>
          <w:rFonts w:eastAsia="Times New Roman" w:cs="Times New Roman"/>
          <w:szCs w:val="24"/>
        </w:rPr>
        <w:t>.</w:t>
      </w:r>
    </w:p>
    <w:p w14:paraId="5218D8E0"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Θ</w:t>
      </w:r>
      <w:r w:rsidRPr="00B000D5">
        <w:rPr>
          <w:rFonts w:eastAsia="Times New Roman" w:cs="Times New Roman"/>
          <w:szCs w:val="24"/>
        </w:rPr>
        <w:t>α ξεκινήσω</w:t>
      </w:r>
      <w:r>
        <w:rPr>
          <w:rFonts w:eastAsia="Times New Roman" w:cs="Times New Roman"/>
          <w:szCs w:val="24"/>
        </w:rPr>
        <w:t>,</w:t>
      </w:r>
      <w:r w:rsidRPr="00B000D5">
        <w:rPr>
          <w:rFonts w:eastAsia="Times New Roman" w:cs="Times New Roman"/>
          <w:szCs w:val="24"/>
        </w:rPr>
        <w:t xml:space="preserve"> λοιπόν</w:t>
      </w:r>
      <w:r>
        <w:rPr>
          <w:rFonts w:eastAsia="Times New Roman" w:cs="Times New Roman"/>
          <w:szCs w:val="24"/>
        </w:rPr>
        <w:t>,</w:t>
      </w:r>
      <w:r w:rsidRPr="00B000D5">
        <w:rPr>
          <w:rFonts w:eastAsia="Times New Roman" w:cs="Times New Roman"/>
          <w:szCs w:val="24"/>
        </w:rPr>
        <w:t xml:space="preserve"> με τη δεύτερη</w:t>
      </w:r>
      <w:r>
        <w:rPr>
          <w:rFonts w:eastAsia="Times New Roman" w:cs="Times New Roman"/>
          <w:szCs w:val="24"/>
        </w:rPr>
        <w:t xml:space="preserve"> τροπολογία </w:t>
      </w:r>
      <w:r w:rsidRPr="00B000D5">
        <w:rPr>
          <w:rFonts w:eastAsia="Times New Roman" w:cs="Times New Roman"/>
          <w:szCs w:val="24"/>
        </w:rPr>
        <w:t>και παρακαλούμε τον Υπουργό να την κάνει δεκτή</w:t>
      </w:r>
      <w:r>
        <w:rPr>
          <w:rFonts w:eastAsia="Times New Roman" w:cs="Times New Roman"/>
          <w:szCs w:val="24"/>
        </w:rPr>
        <w:t>. Αφορά συγκεκριμένα τη</w:t>
      </w:r>
      <w:r w:rsidRPr="00B000D5">
        <w:rPr>
          <w:rFonts w:eastAsia="Times New Roman" w:cs="Times New Roman"/>
          <w:szCs w:val="24"/>
        </w:rPr>
        <w:t xml:space="preserve"> διεύρυνση της δυνατότητας χορήγησης χρηματικών βοηθημάτων</w:t>
      </w:r>
      <w:r>
        <w:rPr>
          <w:rFonts w:eastAsia="Times New Roman" w:cs="Times New Roman"/>
          <w:szCs w:val="24"/>
        </w:rPr>
        <w:t xml:space="preserve"> ή</w:t>
      </w:r>
      <w:r w:rsidRPr="00B000D5">
        <w:rPr>
          <w:rFonts w:eastAsia="Times New Roman" w:cs="Times New Roman"/>
          <w:szCs w:val="24"/>
        </w:rPr>
        <w:t xml:space="preserve"> χρηματικών βραβείων σε μητέρες αγρότισσες</w:t>
      </w:r>
      <w:r>
        <w:rPr>
          <w:rFonts w:eastAsia="Times New Roman" w:cs="Times New Roman"/>
          <w:szCs w:val="24"/>
        </w:rPr>
        <w:t>,</w:t>
      </w:r>
      <w:r w:rsidRPr="00B000D5">
        <w:rPr>
          <w:rFonts w:eastAsia="Times New Roman" w:cs="Times New Roman"/>
          <w:szCs w:val="24"/>
        </w:rPr>
        <w:t xml:space="preserve"> μητέρες τρίτεκνες</w:t>
      </w:r>
      <w:r>
        <w:rPr>
          <w:rFonts w:eastAsia="Times New Roman" w:cs="Times New Roman"/>
          <w:szCs w:val="24"/>
        </w:rPr>
        <w:t xml:space="preserve">. </w:t>
      </w:r>
    </w:p>
    <w:p w14:paraId="5218D8E1"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Ε</w:t>
      </w:r>
      <w:r w:rsidRPr="00B000D5">
        <w:rPr>
          <w:rFonts w:eastAsia="Times New Roman" w:cs="Times New Roman"/>
          <w:szCs w:val="24"/>
        </w:rPr>
        <w:t>πειδή μέχρι τώρα αυτή η δυνατότητα βάσει των κανόνων που διέπουν το</w:t>
      </w:r>
      <w:r>
        <w:rPr>
          <w:rFonts w:eastAsia="Times New Roman" w:cs="Times New Roman"/>
          <w:szCs w:val="24"/>
        </w:rPr>
        <w:t>ν</w:t>
      </w:r>
      <w:r w:rsidRPr="00B000D5">
        <w:rPr>
          <w:rFonts w:eastAsia="Times New Roman" w:cs="Times New Roman"/>
          <w:szCs w:val="24"/>
        </w:rPr>
        <w:t xml:space="preserve"> </w:t>
      </w:r>
      <w:r>
        <w:rPr>
          <w:rFonts w:eastAsia="Times New Roman" w:cs="Times New Roman"/>
          <w:szCs w:val="24"/>
        </w:rPr>
        <w:t>Λ</w:t>
      </w:r>
      <w:r w:rsidRPr="00B000D5">
        <w:rPr>
          <w:rFonts w:eastAsia="Times New Roman" w:cs="Times New Roman"/>
          <w:szCs w:val="24"/>
        </w:rPr>
        <w:t xml:space="preserve">ογαριασμό </w:t>
      </w:r>
      <w:r>
        <w:rPr>
          <w:rFonts w:eastAsia="Times New Roman" w:cs="Times New Roman"/>
          <w:szCs w:val="24"/>
        </w:rPr>
        <w:t>Α</w:t>
      </w:r>
      <w:r w:rsidRPr="00B000D5">
        <w:rPr>
          <w:rFonts w:eastAsia="Times New Roman" w:cs="Times New Roman"/>
          <w:szCs w:val="24"/>
        </w:rPr>
        <w:t xml:space="preserve">γροτικής </w:t>
      </w:r>
      <w:r>
        <w:rPr>
          <w:rFonts w:eastAsia="Times New Roman" w:cs="Times New Roman"/>
          <w:szCs w:val="24"/>
        </w:rPr>
        <w:t>Ε</w:t>
      </w:r>
      <w:r w:rsidRPr="00B000D5">
        <w:rPr>
          <w:rFonts w:eastAsia="Times New Roman" w:cs="Times New Roman"/>
          <w:szCs w:val="24"/>
        </w:rPr>
        <w:t xml:space="preserve">στίας </w:t>
      </w:r>
      <w:r>
        <w:rPr>
          <w:rFonts w:eastAsia="Times New Roman" w:cs="Times New Roman"/>
          <w:szCs w:val="24"/>
        </w:rPr>
        <w:t>δινόταν</w:t>
      </w:r>
      <w:r w:rsidRPr="00B000D5">
        <w:rPr>
          <w:rFonts w:eastAsia="Times New Roman" w:cs="Times New Roman"/>
          <w:szCs w:val="24"/>
        </w:rPr>
        <w:t xml:space="preserve"> και </w:t>
      </w:r>
      <w:r>
        <w:rPr>
          <w:rFonts w:eastAsia="Times New Roman" w:cs="Times New Roman"/>
          <w:szCs w:val="24"/>
        </w:rPr>
        <w:t>δικαίως</w:t>
      </w:r>
      <w:r w:rsidRPr="00B000D5">
        <w:rPr>
          <w:rFonts w:eastAsia="Times New Roman" w:cs="Times New Roman"/>
          <w:szCs w:val="24"/>
        </w:rPr>
        <w:t xml:space="preserve"> σε πολύτεκνες μητέρες</w:t>
      </w:r>
      <w:r>
        <w:rPr>
          <w:rFonts w:eastAsia="Times New Roman" w:cs="Times New Roman"/>
          <w:szCs w:val="24"/>
        </w:rPr>
        <w:t>,</w:t>
      </w:r>
      <w:r w:rsidRPr="00B000D5">
        <w:rPr>
          <w:rFonts w:eastAsia="Times New Roman" w:cs="Times New Roman"/>
          <w:szCs w:val="24"/>
        </w:rPr>
        <w:t xml:space="preserve"> απλά με αυτή την τροπολογία ζητάμε να διευρυνθεί </w:t>
      </w:r>
      <w:r w:rsidRPr="00B000D5">
        <w:rPr>
          <w:rFonts w:eastAsia="Times New Roman" w:cs="Times New Roman"/>
          <w:szCs w:val="24"/>
        </w:rPr>
        <w:t>αυτή η δυνατότητα και στις τρίτεκνες</w:t>
      </w:r>
      <w:r>
        <w:rPr>
          <w:rFonts w:eastAsia="Times New Roman" w:cs="Times New Roman"/>
          <w:szCs w:val="24"/>
        </w:rPr>
        <w:t>,</w:t>
      </w:r>
      <w:r w:rsidRPr="00B000D5">
        <w:rPr>
          <w:rFonts w:eastAsia="Times New Roman" w:cs="Times New Roman"/>
          <w:szCs w:val="24"/>
        </w:rPr>
        <w:t xml:space="preserve"> στηρίζοντας ουσιαστικά με κοινωνική ευαισθησία τρόπον τινά το δημογραφικό θέμα που αντιμετωπίζει η χώρα</w:t>
      </w:r>
      <w:r>
        <w:rPr>
          <w:rFonts w:eastAsia="Times New Roman" w:cs="Times New Roman"/>
          <w:szCs w:val="24"/>
        </w:rPr>
        <w:t>.</w:t>
      </w:r>
    </w:p>
    <w:p w14:paraId="5218D8E2"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Όσον αφορά τ</w:t>
      </w:r>
      <w:r w:rsidRPr="00B000D5">
        <w:rPr>
          <w:rFonts w:eastAsia="Times New Roman" w:cs="Times New Roman"/>
          <w:szCs w:val="24"/>
        </w:rPr>
        <w:t xml:space="preserve">ην ήδη γνωστή τροπολογία σε σχέση με το </w:t>
      </w:r>
      <w:r>
        <w:rPr>
          <w:rFonts w:eastAsia="Times New Roman" w:cs="Times New Roman"/>
          <w:szCs w:val="24"/>
        </w:rPr>
        <w:t>«</w:t>
      </w:r>
      <w:r>
        <w:rPr>
          <w:rFonts w:eastAsia="Times New Roman" w:cs="Times New Roman"/>
          <w:szCs w:val="24"/>
        </w:rPr>
        <w:t>Σικιαρίδειο</w:t>
      </w:r>
      <w:r>
        <w:rPr>
          <w:rFonts w:eastAsia="Times New Roman" w:cs="Times New Roman"/>
          <w:szCs w:val="24"/>
        </w:rPr>
        <w:t>»</w:t>
      </w:r>
      <w:r>
        <w:rPr>
          <w:rFonts w:eastAsia="Times New Roman" w:cs="Times New Roman"/>
          <w:szCs w:val="24"/>
        </w:rPr>
        <w:t xml:space="preserve"> Ί</w:t>
      </w:r>
      <w:r w:rsidRPr="00B000D5">
        <w:rPr>
          <w:rFonts w:eastAsia="Times New Roman" w:cs="Times New Roman"/>
          <w:szCs w:val="24"/>
        </w:rPr>
        <w:t>δρυμα</w:t>
      </w:r>
      <w:r>
        <w:rPr>
          <w:rFonts w:eastAsia="Times New Roman" w:cs="Times New Roman"/>
          <w:szCs w:val="24"/>
        </w:rPr>
        <w:t>,</w:t>
      </w:r>
      <w:r w:rsidRPr="00B000D5">
        <w:rPr>
          <w:rFonts w:eastAsia="Times New Roman" w:cs="Times New Roman"/>
          <w:szCs w:val="24"/>
        </w:rPr>
        <w:t xml:space="preserve"> να πω ότι η συγκεκριμένη δομή </w:t>
      </w:r>
      <w:r>
        <w:rPr>
          <w:rFonts w:eastAsia="Times New Roman" w:cs="Times New Roman"/>
          <w:szCs w:val="24"/>
        </w:rPr>
        <w:t>μετρά</w:t>
      </w:r>
      <w:r w:rsidRPr="00B000D5">
        <w:rPr>
          <w:rFonts w:eastAsia="Times New Roman" w:cs="Times New Roman"/>
          <w:szCs w:val="24"/>
        </w:rPr>
        <w:t xml:space="preserve"> περ</w:t>
      </w:r>
      <w:r w:rsidRPr="00B000D5">
        <w:rPr>
          <w:rFonts w:eastAsia="Times New Roman" w:cs="Times New Roman"/>
          <w:szCs w:val="24"/>
        </w:rPr>
        <w:t>ί τ</w:t>
      </w:r>
      <w:r>
        <w:rPr>
          <w:rFonts w:eastAsia="Times New Roman" w:cs="Times New Roman"/>
          <w:szCs w:val="24"/>
        </w:rPr>
        <w:t>α</w:t>
      </w:r>
      <w:r w:rsidRPr="00B000D5">
        <w:rPr>
          <w:rFonts w:eastAsia="Times New Roman" w:cs="Times New Roman"/>
          <w:szCs w:val="24"/>
        </w:rPr>
        <w:t xml:space="preserve"> </w:t>
      </w:r>
      <w:r>
        <w:rPr>
          <w:rFonts w:eastAsia="Times New Roman" w:cs="Times New Roman"/>
          <w:szCs w:val="24"/>
        </w:rPr>
        <w:t>ογδόντα χρόνια λειτουργίας. Α</w:t>
      </w:r>
      <w:r w:rsidRPr="00B000D5">
        <w:rPr>
          <w:rFonts w:eastAsia="Times New Roman" w:cs="Times New Roman"/>
          <w:szCs w:val="24"/>
        </w:rPr>
        <w:t>πό το 1971</w:t>
      </w:r>
      <w:r>
        <w:rPr>
          <w:rFonts w:eastAsia="Times New Roman" w:cs="Times New Roman"/>
          <w:szCs w:val="24"/>
        </w:rPr>
        <w:t>,</w:t>
      </w:r>
      <w:r w:rsidRPr="00B000D5">
        <w:rPr>
          <w:rFonts w:eastAsia="Times New Roman" w:cs="Times New Roman"/>
          <w:szCs w:val="24"/>
        </w:rPr>
        <w:t xml:space="preserve"> δε</w:t>
      </w:r>
      <w:r>
        <w:rPr>
          <w:rFonts w:eastAsia="Times New Roman" w:cs="Times New Roman"/>
          <w:szCs w:val="24"/>
        </w:rPr>
        <w:t xml:space="preserve">, στηρίζει </w:t>
      </w:r>
      <w:r>
        <w:rPr>
          <w:rFonts w:eastAsia="Times New Roman" w:cs="Times New Roman"/>
          <w:szCs w:val="24"/>
        </w:rPr>
        <w:lastRenderedPageBreak/>
        <w:t xml:space="preserve">στην κοινωνική, </w:t>
      </w:r>
      <w:r w:rsidRPr="00B000D5">
        <w:rPr>
          <w:rFonts w:eastAsia="Times New Roman" w:cs="Times New Roman"/>
          <w:szCs w:val="24"/>
        </w:rPr>
        <w:t xml:space="preserve">εργασιακή επανένταξη νέες και νέους ηλικίας </w:t>
      </w:r>
      <w:r>
        <w:rPr>
          <w:rFonts w:eastAsia="Times New Roman" w:cs="Times New Roman"/>
          <w:szCs w:val="24"/>
        </w:rPr>
        <w:t>δεκατεσσάρων</w:t>
      </w:r>
      <w:r w:rsidRPr="00B000D5">
        <w:rPr>
          <w:rFonts w:eastAsia="Times New Roman" w:cs="Times New Roman"/>
          <w:szCs w:val="24"/>
        </w:rPr>
        <w:t xml:space="preserve"> έως </w:t>
      </w:r>
      <w:r>
        <w:rPr>
          <w:rFonts w:eastAsia="Times New Roman" w:cs="Times New Roman"/>
          <w:szCs w:val="24"/>
        </w:rPr>
        <w:t>είκοσι ενός</w:t>
      </w:r>
      <w:r w:rsidRPr="00B000D5">
        <w:rPr>
          <w:rFonts w:eastAsia="Times New Roman" w:cs="Times New Roman"/>
          <w:szCs w:val="24"/>
        </w:rPr>
        <w:t xml:space="preserve"> ετών</w:t>
      </w:r>
      <w:r>
        <w:rPr>
          <w:rFonts w:eastAsia="Times New Roman" w:cs="Times New Roman"/>
          <w:szCs w:val="24"/>
        </w:rPr>
        <w:t>.</w:t>
      </w:r>
    </w:p>
    <w:p w14:paraId="5218D8E3"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Δ</w:t>
      </w:r>
      <w:r w:rsidRPr="00B000D5">
        <w:rPr>
          <w:rFonts w:eastAsia="Times New Roman" w:cs="Times New Roman"/>
          <w:szCs w:val="24"/>
        </w:rPr>
        <w:t>υστυχώς</w:t>
      </w:r>
      <w:r>
        <w:rPr>
          <w:rFonts w:eastAsia="Times New Roman" w:cs="Times New Roman"/>
          <w:szCs w:val="24"/>
        </w:rPr>
        <w:t>,</w:t>
      </w:r>
      <w:r w:rsidRPr="00B000D5">
        <w:rPr>
          <w:rFonts w:eastAsia="Times New Roman" w:cs="Times New Roman"/>
          <w:szCs w:val="24"/>
        </w:rPr>
        <w:t xml:space="preserve"> όμως </w:t>
      </w:r>
      <w:r>
        <w:rPr>
          <w:rFonts w:eastAsia="Times New Roman" w:cs="Times New Roman"/>
          <w:szCs w:val="24"/>
        </w:rPr>
        <w:t>η συγκεκριμένη</w:t>
      </w:r>
      <w:r w:rsidRPr="00B000D5">
        <w:rPr>
          <w:rFonts w:eastAsia="Times New Roman" w:cs="Times New Roman"/>
          <w:szCs w:val="24"/>
        </w:rPr>
        <w:t xml:space="preserve"> δομή οφείλει</w:t>
      </w:r>
      <w:r>
        <w:rPr>
          <w:rFonts w:eastAsia="Times New Roman" w:cs="Times New Roman"/>
          <w:szCs w:val="24"/>
        </w:rPr>
        <w:t xml:space="preserve">, έχει μεγάλα χρέη προς το </w:t>
      </w:r>
      <w:r>
        <w:rPr>
          <w:rFonts w:eastAsia="Times New Roman" w:cs="Times New Roman"/>
          <w:szCs w:val="24"/>
        </w:rPr>
        <w:t>δ</w:t>
      </w:r>
      <w:r w:rsidRPr="00B000D5">
        <w:rPr>
          <w:rFonts w:eastAsia="Times New Roman" w:cs="Times New Roman"/>
          <w:szCs w:val="24"/>
        </w:rPr>
        <w:t>ημόσιο</w:t>
      </w:r>
      <w:r>
        <w:rPr>
          <w:rFonts w:eastAsia="Times New Roman" w:cs="Times New Roman"/>
          <w:szCs w:val="24"/>
        </w:rPr>
        <w:t>,</w:t>
      </w:r>
      <w:r w:rsidRPr="00B000D5">
        <w:rPr>
          <w:rFonts w:eastAsia="Times New Roman" w:cs="Times New Roman"/>
          <w:szCs w:val="24"/>
        </w:rPr>
        <w:t xml:space="preserve"> την εφορία και τους ασφα</w:t>
      </w:r>
      <w:r w:rsidRPr="00B000D5">
        <w:rPr>
          <w:rFonts w:eastAsia="Times New Roman" w:cs="Times New Roman"/>
          <w:szCs w:val="24"/>
        </w:rPr>
        <w:t>λιστικούς φορείς</w:t>
      </w:r>
      <w:r>
        <w:rPr>
          <w:rFonts w:eastAsia="Times New Roman" w:cs="Times New Roman"/>
          <w:szCs w:val="24"/>
        </w:rPr>
        <w:t>.</w:t>
      </w:r>
      <w:r w:rsidRPr="00B000D5">
        <w:rPr>
          <w:rFonts w:eastAsia="Times New Roman" w:cs="Times New Roman"/>
          <w:szCs w:val="24"/>
        </w:rPr>
        <w:t xml:space="preserve"> Άρα με αυτήν την τροπολογία θέλουμε να επεκτείνουμε</w:t>
      </w:r>
      <w:r>
        <w:rPr>
          <w:rFonts w:eastAsia="Times New Roman" w:cs="Times New Roman"/>
          <w:szCs w:val="24"/>
        </w:rPr>
        <w:t>,</w:t>
      </w:r>
      <w:r w:rsidRPr="00B000D5">
        <w:rPr>
          <w:rFonts w:eastAsia="Times New Roman" w:cs="Times New Roman"/>
          <w:szCs w:val="24"/>
        </w:rPr>
        <w:t xml:space="preserve"> να ανανεώσουμε</w:t>
      </w:r>
      <w:r>
        <w:rPr>
          <w:rFonts w:eastAsia="Times New Roman" w:cs="Times New Roman"/>
          <w:szCs w:val="24"/>
        </w:rPr>
        <w:t>,</w:t>
      </w:r>
      <w:r w:rsidRPr="00B000D5">
        <w:rPr>
          <w:rFonts w:eastAsia="Times New Roman" w:cs="Times New Roman"/>
          <w:szCs w:val="24"/>
        </w:rPr>
        <w:t xml:space="preserve"> αν θέλετε</w:t>
      </w:r>
      <w:r>
        <w:rPr>
          <w:rFonts w:eastAsia="Times New Roman" w:cs="Times New Roman"/>
          <w:szCs w:val="24"/>
        </w:rPr>
        <w:t>,</w:t>
      </w:r>
      <w:r w:rsidRPr="00B000D5">
        <w:rPr>
          <w:rFonts w:eastAsia="Times New Roman" w:cs="Times New Roman"/>
          <w:szCs w:val="24"/>
        </w:rPr>
        <w:t xml:space="preserve"> την προθεσμία κατά την οποία το συγκεκριμένο </w:t>
      </w:r>
      <w:r>
        <w:rPr>
          <w:rFonts w:eastAsia="Times New Roman" w:cs="Times New Roman"/>
          <w:szCs w:val="24"/>
        </w:rPr>
        <w:t>ί</w:t>
      </w:r>
      <w:r w:rsidRPr="00B000D5">
        <w:rPr>
          <w:rFonts w:eastAsia="Times New Roman" w:cs="Times New Roman"/>
          <w:szCs w:val="24"/>
        </w:rPr>
        <w:t xml:space="preserve">δρυμα απαλλάσσεται από την υποχρέωση καταβολής </w:t>
      </w:r>
      <w:r>
        <w:rPr>
          <w:rFonts w:eastAsia="Times New Roman" w:cs="Times New Roman"/>
          <w:szCs w:val="24"/>
        </w:rPr>
        <w:t>α</w:t>
      </w:r>
      <w:r w:rsidRPr="00B000D5">
        <w:rPr>
          <w:rFonts w:eastAsia="Times New Roman" w:cs="Times New Roman"/>
          <w:szCs w:val="24"/>
        </w:rPr>
        <w:t xml:space="preserve">σφαλιστικής </w:t>
      </w:r>
      <w:r>
        <w:rPr>
          <w:rFonts w:eastAsia="Times New Roman" w:cs="Times New Roman"/>
          <w:szCs w:val="24"/>
        </w:rPr>
        <w:t xml:space="preserve">ή φορολογικής ενημερότητας </w:t>
      </w:r>
      <w:r w:rsidRPr="00B000D5">
        <w:rPr>
          <w:rFonts w:eastAsia="Times New Roman" w:cs="Times New Roman"/>
          <w:szCs w:val="24"/>
        </w:rPr>
        <w:t>σε σχέση με</w:t>
      </w:r>
      <w:r>
        <w:rPr>
          <w:rFonts w:eastAsia="Times New Roman" w:cs="Times New Roman"/>
          <w:szCs w:val="24"/>
        </w:rPr>
        <w:t xml:space="preserve"> τις οικονομικ</w:t>
      </w:r>
      <w:r>
        <w:rPr>
          <w:rFonts w:eastAsia="Times New Roman" w:cs="Times New Roman"/>
          <w:szCs w:val="24"/>
        </w:rPr>
        <w:t>ές συναλλαγές του.</w:t>
      </w:r>
    </w:p>
    <w:p w14:paraId="5218D8E4" w14:textId="77777777" w:rsidR="00BE48FC" w:rsidRDefault="008F016C">
      <w:pPr>
        <w:spacing w:line="600" w:lineRule="auto"/>
        <w:ind w:firstLine="720"/>
        <w:contextualSpacing/>
        <w:jc w:val="both"/>
        <w:rPr>
          <w:rFonts w:eastAsia="Times New Roman"/>
          <w:szCs w:val="24"/>
        </w:rPr>
      </w:pPr>
      <w:r>
        <w:rPr>
          <w:rFonts w:eastAsia="Times New Roman"/>
          <w:szCs w:val="24"/>
        </w:rPr>
        <w:t>Το πιο σημαντικό</w:t>
      </w:r>
      <w:r w:rsidRPr="0048222A">
        <w:rPr>
          <w:rFonts w:eastAsia="Times New Roman"/>
          <w:szCs w:val="24"/>
        </w:rPr>
        <w:t>, αυτ</w:t>
      </w:r>
      <w:r>
        <w:rPr>
          <w:rFonts w:eastAsia="Times New Roman"/>
          <w:szCs w:val="24"/>
        </w:rPr>
        <w:t>ό που θέλουμε να πετύχει και που πιστεύω να υποστηριχθεί απ’ όλες τις Κοινοβουλευτικές Ομάδες, είναι να μην επιβληθούν αναγκαστικά ασφαλιστικά μέτρα, κατασχέσεις ή οτιδήποτε άλλο στους λογαριασμούς του Ιδρύματος, προκειμένου η κρατική επιχορήγηση που παίρν</w:t>
      </w:r>
      <w:r>
        <w:rPr>
          <w:rFonts w:eastAsia="Times New Roman"/>
          <w:szCs w:val="24"/>
        </w:rPr>
        <w:t xml:space="preserve">ει το </w:t>
      </w:r>
      <w:r>
        <w:rPr>
          <w:rFonts w:eastAsia="Times New Roman"/>
          <w:szCs w:val="24"/>
        </w:rPr>
        <w:t>ί</w:t>
      </w:r>
      <w:r>
        <w:rPr>
          <w:rFonts w:eastAsia="Times New Roman"/>
          <w:szCs w:val="24"/>
        </w:rPr>
        <w:t xml:space="preserve">δρυμα να μπορέσει να επιτελέσει τον σκοπό της, κοινώς να πάει σε μισθούς και δεδουλευμένα των εργαζομένων στο </w:t>
      </w:r>
      <w:r>
        <w:rPr>
          <w:rFonts w:eastAsia="Times New Roman"/>
          <w:szCs w:val="24"/>
        </w:rPr>
        <w:t>ί</w:t>
      </w:r>
      <w:r>
        <w:rPr>
          <w:rFonts w:eastAsia="Times New Roman"/>
          <w:szCs w:val="24"/>
        </w:rPr>
        <w:t>δρυμα και σε λειτουργικές δαπάνες. Πιστεύω ότι και οι δύο τροπολογίες στηρίζονται με ευαισθησία και με πάθος -θα μου επιτρέψετε να πω- απ’</w:t>
      </w:r>
      <w:r>
        <w:rPr>
          <w:rFonts w:eastAsia="Times New Roman"/>
          <w:szCs w:val="24"/>
        </w:rPr>
        <w:t xml:space="preserve"> όλες τις κοινοβουλευτικές πτέρυγες.</w:t>
      </w:r>
    </w:p>
    <w:p w14:paraId="5218D8E5" w14:textId="77777777" w:rsidR="00BE48FC" w:rsidRDefault="008F016C">
      <w:pPr>
        <w:spacing w:line="600" w:lineRule="auto"/>
        <w:ind w:firstLine="720"/>
        <w:contextualSpacing/>
        <w:jc w:val="both"/>
        <w:rPr>
          <w:rFonts w:eastAsia="Times New Roman"/>
          <w:szCs w:val="24"/>
        </w:rPr>
      </w:pPr>
      <w:r>
        <w:rPr>
          <w:rFonts w:eastAsia="Times New Roman"/>
          <w:szCs w:val="24"/>
        </w:rPr>
        <w:lastRenderedPageBreak/>
        <w:t>Σας ευχαριστώ πολύ.</w:t>
      </w:r>
    </w:p>
    <w:p w14:paraId="5218D8E6" w14:textId="77777777" w:rsidR="00BE48FC" w:rsidRDefault="008F016C">
      <w:pPr>
        <w:spacing w:line="600" w:lineRule="auto"/>
        <w:ind w:firstLine="720"/>
        <w:contextualSpacing/>
        <w:jc w:val="both"/>
        <w:rPr>
          <w:rFonts w:eastAsia="Times New Roman"/>
          <w:szCs w:val="24"/>
        </w:rPr>
      </w:pPr>
      <w:r w:rsidRPr="00B54643">
        <w:rPr>
          <w:rFonts w:eastAsia="Times New Roman"/>
          <w:b/>
          <w:szCs w:val="24"/>
        </w:rPr>
        <w:t>ΠΡΟΕΔΡΕΥΩΝ (Νικήτας Κακλαμάνης):</w:t>
      </w:r>
      <w:r>
        <w:rPr>
          <w:rFonts w:eastAsia="Times New Roman"/>
          <w:szCs w:val="24"/>
        </w:rPr>
        <w:t xml:space="preserve"> Ευχαριστούμε την κ</w:t>
      </w:r>
      <w:r>
        <w:rPr>
          <w:rFonts w:eastAsia="Times New Roman"/>
          <w:szCs w:val="24"/>
        </w:rPr>
        <w:t>.</w:t>
      </w:r>
      <w:r>
        <w:rPr>
          <w:rFonts w:eastAsia="Times New Roman"/>
          <w:szCs w:val="24"/>
        </w:rPr>
        <w:t xml:space="preserve"> Σκούφα.</w:t>
      </w:r>
    </w:p>
    <w:p w14:paraId="5218D8E7" w14:textId="77777777" w:rsidR="00BE48FC" w:rsidRDefault="008F016C">
      <w:pPr>
        <w:spacing w:line="600" w:lineRule="auto"/>
        <w:ind w:firstLine="720"/>
        <w:contextualSpacing/>
        <w:jc w:val="both"/>
        <w:rPr>
          <w:rFonts w:eastAsia="Times New Roman"/>
          <w:szCs w:val="24"/>
        </w:rPr>
      </w:pPr>
      <w:r>
        <w:rPr>
          <w:rFonts w:eastAsia="Times New Roman"/>
          <w:szCs w:val="24"/>
        </w:rPr>
        <w:t>Κύριε Παπαφιλίππου, έχετε τον λόγο για ένα-ενάμισι λεπτό για να υποστηρίξετε την τροπολογία σας, γιατί έχει εγκριθεί.</w:t>
      </w:r>
    </w:p>
    <w:p w14:paraId="5218D8E8" w14:textId="77777777" w:rsidR="00BE48FC" w:rsidRDefault="008F016C">
      <w:pPr>
        <w:spacing w:line="600" w:lineRule="auto"/>
        <w:ind w:firstLine="720"/>
        <w:contextualSpacing/>
        <w:jc w:val="both"/>
        <w:rPr>
          <w:rFonts w:eastAsia="Times New Roman"/>
          <w:szCs w:val="24"/>
        </w:rPr>
      </w:pPr>
      <w:r w:rsidRPr="00B54643">
        <w:rPr>
          <w:rFonts w:eastAsia="Times New Roman"/>
          <w:b/>
          <w:szCs w:val="24"/>
        </w:rPr>
        <w:t>ΓΕΩΡΓΙΟΣ ΠΑΠΑΦΙΛΙΠΠΟ</w:t>
      </w:r>
      <w:r w:rsidRPr="00B54643">
        <w:rPr>
          <w:rFonts w:eastAsia="Times New Roman"/>
          <w:b/>
          <w:szCs w:val="24"/>
        </w:rPr>
        <w:t>Υ:</w:t>
      </w:r>
      <w:r w:rsidRPr="0048222A">
        <w:rPr>
          <w:rFonts w:eastAsia="Times New Roman"/>
          <w:szCs w:val="24"/>
        </w:rPr>
        <w:t xml:space="preserve"> </w:t>
      </w:r>
      <w:r>
        <w:rPr>
          <w:rFonts w:eastAsia="Times New Roman"/>
          <w:szCs w:val="24"/>
        </w:rPr>
        <w:t>Ευχαριστώ, κύριε Πρόεδρε.</w:t>
      </w:r>
    </w:p>
    <w:p w14:paraId="5218D8E9" w14:textId="77777777" w:rsidR="00BE48FC" w:rsidRDefault="008F016C">
      <w:pPr>
        <w:spacing w:line="600" w:lineRule="auto"/>
        <w:ind w:firstLine="720"/>
        <w:contextualSpacing/>
        <w:jc w:val="both"/>
        <w:rPr>
          <w:rFonts w:eastAsia="Times New Roman"/>
          <w:szCs w:val="24"/>
        </w:rPr>
      </w:pPr>
      <w:r>
        <w:rPr>
          <w:rFonts w:eastAsia="Times New Roman"/>
          <w:szCs w:val="24"/>
        </w:rPr>
        <w:t xml:space="preserve">Είναι κυριολεκτικά κατεπείγουσα η τροπολογία αυτή. Αφορά στον νόμο για το «πόθεν έσχες». </w:t>
      </w:r>
    </w:p>
    <w:p w14:paraId="5218D8EA" w14:textId="77777777" w:rsidR="00BE48FC" w:rsidRDefault="008F016C">
      <w:pPr>
        <w:spacing w:line="600" w:lineRule="auto"/>
        <w:ind w:firstLine="720"/>
        <w:contextualSpacing/>
        <w:jc w:val="both"/>
        <w:rPr>
          <w:rFonts w:eastAsia="Times New Roman"/>
          <w:szCs w:val="24"/>
        </w:rPr>
      </w:pPr>
      <w:r>
        <w:rPr>
          <w:rFonts w:eastAsia="Times New Roman"/>
          <w:szCs w:val="24"/>
        </w:rPr>
        <w:t>Γνωρίζετε ότι πρόσφατα ψηφίστηκε ο ν.4571/2018, με τον οποίον τροποποιούνται διατάξεις του ν.3213/2003. Με τον καινούργιο νόμο είναι υποχ</w:t>
      </w:r>
      <w:r>
        <w:rPr>
          <w:rFonts w:eastAsia="Times New Roman"/>
          <w:szCs w:val="24"/>
        </w:rPr>
        <w:t>ρεωτική η ηλεκτρονική υποβολή μέσω μιας ενιαίας διαδικτυακής εφαρμογής των δηλώσεων πόθεν έσχες. Η σχετική διαδικτυακή εφαρμογή ήταν απολύτως αναγκαίο να προσαρμοστεί στις νέες διατάξεις. Μάλιστα, ο ίδιος νόμος προβλέπει ότι τίθεται εκτός λειτουργίας για δ</w:t>
      </w:r>
      <w:r>
        <w:rPr>
          <w:rFonts w:eastAsia="Times New Roman"/>
          <w:szCs w:val="24"/>
        </w:rPr>
        <w:t>ιάστημα δύο μηνών από τη δημοσίευση του νόμου. Ο νόμος δημοσιεύτηκε στις 31 Οκτωβρίου. Δυστυχώς, όμως, δεν κατέστη δυνατόν μέχρι σή</w:t>
      </w:r>
      <w:r>
        <w:rPr>
          <w:rFonts w:eastAsia="Times New Roman"/>
          <w:szCs w:val="24"/>
        </w:rPr>
        <w:lastRenderedPageBreak/>
        <w:t>μερα να γίνουν οι αναγκαίες προσαρμογές κι έτσι παρίσταται ανάγκη να μετατεθούν οι προθεσμίες υποβολής των δηλώσεων πόθεν έσχ</w:t>
      </w:r>
      <w:r>
        <w:rPr>
          <w:rFonts w:eastAsia="Times New Roman"/>
          <w:szCs w:val="24"/>
        </w:rPr>
        <w:t xml:space="preserve">ες. </w:t>
      </w:r>
    </w:p>
    <w:p w14:paraId="5218D8EB" w14:textId="77777777" w:rsidR="00BE48FC" w:rsidRDefault="008F016C">
      <w:pPr>
        <w:spacing w:line="600" w:lineRule="auto"/>
        <w:ind w:firstLine="720"/>
        <w:contextualSpacing/>
        <w:jc w:val="both"/>
        <w:rPr>
          <w:rFonts w:eastAsia="Times New Roman"/>
          <w:szCs w:val="24"/>
        </w:rPr>
      </w:pPr>
      <w:r>
        <w:rPr>
          <w:rFonts w:eastAsia="Times New Roman"/>
          <w:szCs w:val="24"/>
        </w:rPr>
        <w:t>Όλες, λοιπόν, οι τροποποιήσεις που προτείνονται αφορούν σ’ αυτό το ζήτημα και συνεπώς έγινε ήδη δεκτή η τροπολογία από τον αρμόδιο Υπουργό και πιστεύω ότι δεν θα υπάρξει αντίρρηση από καμμία πτέρυγα της Αντιπολίτευσης.</w:t>
      </w:r>
    </w:p>
    <w:p w14:paraId="5218D8EC" w14:textId="77777777" w:rsidR="00BE48FC" w:rsidRDefault="008F016C">
      <w:pPr>
        <w:spacing w:line="600" w:lineRule="auto"/>
        <w:ind w:firstLine="720"/>
        <w:contextualSpacing/>
        <w:jc w:val="both"/>
        <w:rPr>
          <w:rFonts w:eastAsia="Times New Roman"/>
          <w:szCs w:val="24"/>
        </w:rPr>
      </w:pPr>
      <w:r w:rsidRPr="00B54643">
        <w:rPr>
          <w:rFonts w:eastAsia="Times New Roman"/>
          <w:b/>
          <w:szCs w:val="24"/>
        </w:rPr>
        <w:t>ΠΡΟΕΔΡΕΥΩΝ (Νικήτας Κακλαμάνης):</w:t>
      </w:r>
      <w:r w:rsidRPr="0048222A">
        <w:rPr>
          <w:rFonts w:eastAsia="Times New Roman"/>
          <w:szCs w:val="24"/>
        </w:rPr>
        <w:t xml:space="preserve"> </w:t>
      </w:r>
      <w:r>
        <w:rPr>
          <w:rFonts w:eastAsia="Times New Roman"/>
          <w:szCs w:val="24"/>
        </w:rPr>
        <w:t>Κύριε Ψυχογιέ, θέλετε τον λόγο επί προσωπικού;</w:t>
      </w:r>
    </w:p>
    <w:p w14:paraId="5218D8ED" w14:textId="77777777" w:rsidR="00BE48FC" w:rsidRDefault="008F016C">
      <w:pPr>
        <w:spacing w:line="600" w:lineRule="auto"/>
        <w:ind w:firstLine="720"/>
        <w:contextualSpacing/>
        <w:jc w:val="both"/>
        <w:rPr>
          <w:rFonts w:eastAsia="Times New Roman"/>
          <w:szCs w:val="24"/>
        </w:rPr>
      </w:pPr>
      <w:r w:rsidRPr="00B54643">
        <w:rPr>
          <w:rFonts w:eastAsia="Times New Roman"/>
          <w:b/>
          <w:szCs w:val="24"/>
        </w:rPr>
        <w:t>ΓΕΩΡΓΙΟΣ ΨΥΧΟΓΙΟΣ:</w:t>
      </w:r>
      <w:r>
        <w:rPr>
          <w:rFonts w:eastAsia="Times New Roman"/>
          <w:szCs w:val="24"/>
        </w:rPr>
        <w:t xml:space="preserve"> Μάλιστα, κύριε Πρόεδρε.</w:t>
      </w:r>
    </w:p>
    <w:p w14:paraId="5218D8EE" w14:textId="77777777" w:rsidR="00BE48FC" w:rsidRDefault="008F016C">
      <w:pPr>
        <w:spacing w:line="600" w:lineRule="auto"/>
        <w:ind w:firstLine="720"/>
        <w:contextualSpacing/>
        <w:jc w:val="both"/>
        <w:rPr>
          <w:rFonts w:eastAsia="Times New Roman"/>
          <w:szCs w:val="24"/>
        </w:rPr>
      </w:pPr>
      <w:r w:rsidRPr="00B54643">
        <w:rPr>
          <w:rFonts w:eastAsia="Times New Roman"/>
          <w:b/>
          <w:szCs w:val="24"/>
        </w:rPr>
        <w:t>ΠΡΟΕΔΡΕΥΩΝ (Νικήτας Κακλαμάνης):</w:t>
      </w:r>
      <w:r>
        <w:rPr>
          <w:rFonts w:eastAsia="Times New Roman"/>
          <w:szCs w:val="24"/>
        </w:rPr>
        <w:t xml:space="preserve"> Έχετε τον λόγο για ένα λεπτό.</w:t>
      </w:r>
    </w:p>
    <w:p w14:paraId="5218D8EF" w14:textId="77777777" w:rsidR="00BE48FC" w:rsidRDefault="008F016C">
      <w:pPr>
        <w:spacing w:line="600" w:lineRule="auto"/>
        <w:ind w:firstLine="720"/>
        <w:contextualSpacing/>
        <w:jc w:val="both"/>
        <w:rPr>
          <w:rFonts w:eastAsia="Times New Roman"/>
          <w:szCs w:val="24"/>
        </w:rPr>
      </w:pPr>
      <w:r w:rsidRPr="00B54643">
        <w:rPr>
          <w:rFonts w:eastAsia="Times New Roman"/>
          <w:b/>
          <w:szCs w:val="24"/>
        </w:rPr>
        <w:t>ΓΕΩΡΓΙΟΣ ΨΥΧΟΓΙΟΣ:</w:t>
      </w:r>
      <w:r>
        <w:rPr>
          <w:rFonts w:eastAsia="Times New Roman"/>
          <w:szCs w:val="24"/>
        </w:rPr>
        <w:t xml:space="preserve"> Επειδή αναφέρθηκε ο κ. Καμμένος, θα ήθελα να ξεκαθαρίσω αφενός -και το γνωρίζει και</w:t>
      </w:r>
      <w:r>
        <w:rPr>
          <w:rFonts w:eastAsia="Times New Roman"/>
          <w:szCs w:val="24"/>
        </w:rPr>
        <w:t xml:space="preserve"> ο ίδιος και γι’ αυτό μου κάνει εντύπωση- ότι και εγώ προσωπικά και συνάδελφοι από τον ΣΥΡΙΖΑ συμμετέχουμε ενεργά στους διεθνείς οργανισμούς και έχουμε πλήρη εικόνα και για το τι συζητείται και για το τι διαμορφώνεται, όπως για το Παγκόσμιο Σύμφωνο για τη </w:t>
      </w:r>
      <w:r>
        <w:rPr>
          <w:rFonts w:eastAsia="Times New Roman"/>
          <w:szCs w:val="24"/>
        </w:rPr>
        <w:t xml:space="preserve">Μετανάστευση. Επίσης, ξέρουμε και τη Διακήρυξη της Νέας </w:t>
      </w:r>
      <w:r>
        <w:rPr>
          <w:rFonts w:eastAsia="Times New Roman"/>
          <w:szCs w:val="24"/>
        </w:rPr>
        <w:lastRenderedPageBreak/>
        <w:t xml:space="preserve">Υόρκης για τους Πρόσφυγες και τους Μετανάστες, η οποία χρησιμοποιείται για να προχωρήσουμε σ’ αυτό το </w:t>
      </w:r>
      <w:r>
        <w:rPr>
          <w:rFonts w:eastAsia="Times New Roman"/>
          <w:szCs w:val="24"/>
        </w:rPr>
        <w:t>σ</w:t>
      </w:r>
      <w:r>
        <w:rPr>
          <w:rFonts w:eastAsia="Times New Roman"/>
          <w:szCs w:val="24"/>
        </w:rPr>
        <w:t xml:space="preserve">ύμφωνο. </w:t>
      </w:r>
    </w:p>
    <w:p w14:paraId="5218D8F0" w14:textId="77777777" w:rsidR="00BE48FC" w:rsidRDefault="008F016C">
      <w:pPr>
        <w:spacing w:line="600" w:lineRule="auto"/>
        <w:ind w:firstLine="720"/>
        <w:contextualSpacing/>
        <w:jc w:val="both"/>
        <w:rPr>
          <w:rFonts w:eastAsia="Times New Roman"/>
          <w:szCs w:val="24"/>
        </w:rPr>
      </w:pPr>
      <w:r>
        <w:rPr>
          <w:rFonts w:eastAsia="Times New Roman"/>
          <w:szCs w:val="24"/>
        </w:rPr>
        <w:t>Τι γίνεται, λοιπόν, μ’ αυτό; Στην ουσία υιοθετούνται οι αρχές της διεθνούς συνεργασίας σ</w:t>
      </w:r>
      <w:r>
        <w:rPr>
          <w:rFonts w:eastAsia="Times New Roman"/>
          <w:szCs w:val="24"/>
        </w:rPr>
        <w:t>τη βάση του διεθνούς δικαίου, για να αντιμετωπιστεί το ζήτημα του προσφυγικού-μεταναστευτικού. Νομίζω, λοιπόν, ότι είναι προσβλητικό και για τους υπόλοιπους συναδέλφους και για εμάς να ακούγεται ότι δεν το έχουμε μελετήσει.</w:t>
      </w:r>
    </w:p>
    <w:p w14:paraId="5218D8F1" w14:textId="77777777" w:rsidR="00BE48FC" w:rsidRDefault="008F016C">
      <w:pPr>
        <w:spacing w:line="600" w:lineRule="auto"/>
        <w:ind w:firstLine="720"/>
        <w:contextualSpacing/>
        <w:jc w:val="both"/>
        <w:rPr>
          <w:rFonts w:eastAsia="Times New Roman"/>
          <w:szCs w:val="24"/>
        </w:rPr>
      </w:pPr>
      <w:r>
        <w:rPr>
          <w:rFonts w:eastAsia="Times New Roman"/>
          <w:szCs w:val="24"/>
        </w:rPr>
        <w:t>(Στο σημείο αυτό την Προεδρική Έ</w:t>
      </w:r>
      <w:r>
        <w:rPr>
          <w:rFonts w:eastAsia="Times New Roman"/>
          <w:szCs w:val="24"/>
        </w:rPr>
        <w:t xml:space="preserve">δρα καταλαμβάνει ο Α΄ Αντιπρόεδρος της Βουλής κ. </w:t>
      </w:r>
      <w:r w:rsidRPr="002E606E">
        <w:rPr>
          <w:rFonts w:eastAsia="Times New Roman"/>
          <w:b/>
          <w:szCs w:val="24"/>
        </w:rPr>
        <w:t>ΑΝΑΣΤΑΣΙΟΣ ΚΟΥΡΑΚΗΣ</w:t>
      </w:r>
      <w:r>
        <w:rPr>
          <w:rFonts w:eastAsia="Times New Roman"/>
          <w:szCs w:val="24"/>
        </w:rPr>
        <w:t>)</w:t>
      </w:r>
    </w:p>
    <w:p w14:paraId="5218D8F2" w14:textId="77777777" w:rsidR="00BE48FC" w:rsidRDefault="008F016C">
      <w:pPr>
        <w:spacing w:line="600" w:lineRule="auto"/>
        <w:ind w:firstLine="720"/>
        <w:contextualSpacing/>
        <w:jc w:val="both"/>
        <w:rPr>
          <w:rFonts w:eastAsia="Times New Roman"/>
          <w:szCs w:val="24"/>
        </w:rPr>
      </w:pPr>
      <w:r>
        <w:rPr>
          <w:rFonts w:eastAsia="Times New Roman"/>
          <w:szCs w:val="24"/>
        </w:rPr>
        <w:t xml:space="preserve">Επίσης, επειδή αναφέρθηκε στο πλαίσιο ποινών και κυρώσεων το οποίο προβλέπει ο νόμος για τα </w:t>
      </w:r>
      <w:r>
        <w:rPr>
          <w:rFonts w:eastAsia="Times New Roman"/>
          <w:szCs w:val="24"/>
        </w:rPr>
        <w:t>μ</w:t>
      </w:r>
      <w:r>
        <w:rPr>
          <w:rFonts w:eastAsia="Times New Roman"/>
          <w:szCs w:val="24"/>
        </w:rPr>
        <w:t xml:space="preserve">έσα </w:t>
      </w:r>
      <w:r>
        <w:rPr>
          <w:rFonts w:eastAsia="Times New Roman"/>
          <w:szCs w:val="24"/>
        </w:rPr>
        <w:t>μ</w:t>
      </w:r>
      <w:r>
        <w:rPr>
          <w:rFonts w:eastAsia="Times New Roman"/>
          <w:szCs w:val="24"/>
        </w:rPr>
        <w:t xml:space="preserve">αζικής </w:t>
      </w:r>
      <w:r>
        <w:rPr>
          <w:rFonts w:eastAsia="Times New Roman"/>
          <w:szCs w:val="24"/>
        </w:rPr>
        <w:t>ε</w:t>
      </w:r>
      <w:r>
        <w:rPr>
          <w:rFonts w:eastAsia="Times New Roman"/>
          <w:szCs w:val="24"/>
        </w:rPr>
        <w:t>νημέρωσης, να πω ότι υπάρχει ο αντιρατσιστικός νόμος, που είναι πλήρης, εμβαθύνθ</w:t>
      </w:r>
      <w:r>
        <w:rPr>
          <w:rFonts w:eastAsia="Times New Roman"/>
          <w:szCs w:val="24"/>
        </w:rPr>
        <w:t xml:space="preserve">ηκε με παρεμβάσεις και αυτής της Κυβέρνησης και προβλέπει ένα συνολικό και ολοκληρωμένο πλαίσιο ποινών και κυρώσεων όταν υπάρχουν ρατσιστικά, ξενοφοβικά, σεξιστικά ή ομοφοβικά σχόλια ή όταν εισάγονται διακρίσεις. Ήδη αυτό έχει χρησιμοποιηθεί και από τις </w:t>
      </w:r>
      <w:r>
        <w:rPr>
          <w:rFonts w:eastAsia="Times New Roman"/>
          <w:szCs w:val="24"/>
        </w:rPr>
        <w:t>α</w:t>
      </w:r>
      <w:r>
        <w:rPr>
          <w:rFonts w:eastAsia="Times New Roman"/>
          <w:szCs w:val="24"/>
        </w:rPr>
        <w:t>ν</w:t>
      </w:r>
      <w:r>
        <w:rPr>
          <w:rFonts w:eastAsia="Times New Roman"/>
          <w:szCs w:val="24"/>
        </w:rPr>
        <w:t xml:space="preserve">εξάρτητες </w:t>
      </w:r>
      <w:r>
        <w:rPr>
          <w:rFonts w:eastAsia="Times New Roman"/>
          <w:szCs w:val="24"/>
        </w:rPr>
        <w:t>α</w:t>
      </w:r>
      <w:r>
        <w:rPr>
          <w:rFonts w:eastAsia="Times New Roman"/>
          <w:szCs w:val="24"/>
        </w:rPr>
        <w:t xml:space="preserve">ρχές και από </w:t>
      </w:r>
      <w:r>
        <w:rPr>
          <w:rFonts w:eastAsia="Times New Roman"/>
          <w:szCs w:val="24"/>
        </w:rPr>
        <w:lastRenderedPageBreak/>
        <w:t>τα δικαστήρια. Το λέω αυτό για να βάζουμε τα πράγματα στη θέση τους.</w:t>
      </w:r>
    </w:p>
    <w:p w14:paraId="5218D8F3" w14:textId="77777777" w:rsidR="00BE48FC" w:rsidRDefault="008F016C">
      <w:pPr>
        <w:spacing w:line="600" w:lineRule="auto"/>
        <w:ind w:firstLine="720"/>
        <w:contextualSpacing/>
        <w:jc w:val="both"/>
        <w:rPr>
          <w:rFonts w:eastAsia="Times New Roman"/>
          <w:szCs w:val="24"/>
        </w:rPr>
      </w:pPr>
      <w:r w:rsidRPr="00BC5C92">
        <w:rPr>
          <w:rFonts w:eastAsia="Times New Roman"/>
          <w:b/>
          <w:szCs w:val="24"/>
        </w:rPr>
        <w:t>ΓΕΩΡΓΙΟΣ ΠΑΠΑΦΙΛΙΠΠΟΥ:</w:t>
      </w:r>
      <w:r>
        <w:rPr>
          <w:rFonts w:eastAsia="Times New Roman"/>
          <w:szCs w:val="24"/>
        </w:rPr>
        <w:t xml:space="preserve"> Κύριε Πρόεδρε, θα ήθελα να κάνω ένα σχόλιο.</w:t>
      </w:r>
    </w:p>
    <w:p w14:paraId="5218D8F4" w14:textId="77777777" w:rsidR="00BE48FC" w:rsidRDefault="008F016C">
      <w:pPr>
        <w:spacing w:line="600" w:lineRule="auto"/>
        <w:ind w:firstLine="720"/>
        <w:contextualSpacing/>
        <w:jc w:val="both"/>
        <w:rPr>
          <w:rFonts w:eastAsia="Times New Roman"/>
          <w:szCs w:val="24"/>
        </w:rPr>
      </w:pPr>
      <w:r w:rsidRPr="00BC5C92">
        <w:rPr>
          <w:rFonts w:eastAsia="Times New Roman"/>
          <w:b/>
          <w:szCs w:val="24"/>
        </w:rPr>
        <w:t xml:space="preserve">ΠΡΟΕΔΡΕΥΩΝ (Αναστάσιος Κουράκης): </w:t>
      </w:r>
      <w:r>
        <w:rPr>
          <w:rFonts w:eastAsia="Times New Roman"/>
          <w:szCs w:val="24"/>
        </w:rPr>
        <w:t>Για ποιο θέμα, κύριε Παπαφιλίππου;</w:t>
      </w:r>
    </w:p>
    <w:p w14:paraId="5218D8F5" w14:textId="77777777" w:rsidR="00BE48FC" w:rsidRDefault="008F016C">
      <w:pPr>
        <w:spacing w:line="600" w:lineRule="auto"/>
        <w:ind w:firstLine="720"/>
        <w:contextualSpacing/>
        <w:jc w:val="both"/>
        <w:rPr>
          <w:rFonts w:eastAsia="Times New Roman"/>
          <w:szCs w:val="24"/>
        </w:rPr>
      </w:pPr>
      <w:r w:rsidRPr="00BC5C92">
        <w:rPr>
          <w:rFonts w:eastAsia="Times New Roman"/>
          <w:b/>
          <w:szCs w:val="24"/>
        </w:rPr>
        <w:t>ΓΕΩΡΓΙΟΣ ΠΑΠΑΦΙΛΙΠΠΟΥ:</w:t>
      </w:r>
      <w:r>
        <w:rPr>
          <w:rFonts w:eastAsia="Times New Roman"/>
          <w:szCs w:val="24"/>
        </w:rPr>
        <w:t xml:space="preserve"> Στην</w:t>
      </w:r>
      <w:r>
        <w:rPr>
          <w:rFonts w:eastAsia="Times New Roman"/>
          <w:szCs w:val="24"/>
        </w:rPr>
        <w:t xml:space="preserve"> ομιλία μου αναφέρθηκα σε μια τροπολογία. Η τροπολογία αυτή έχει γενικό αριθμό 1893 και ειδικό 31. Το διευκρινίζω και το τονίζω αυτό, γιατί τροπολογία με παρόμοιο περιεχόμενο κατατέθηκε πάλι από εμένα λίγο πιο μπροστά. Το τονίζω και το διευκρινίζω προς απο</w:t>
      </w:r>
      <w:r>
        <w:rPr>
          <w:rFonts w:eastAsia="Times New Roman"/>
          <w:szCs w:val="24"/>
        </w:rPr>
        <w:t>φυγή συγχύσεων.</w:t>
      </w:r>
    </w:p>
    <w:p w14:paraId="5218D8F6" w14:textId="77777777" w:rsidR="00BE48FC" w:rsidRDefault="008F016C">
      <w:pPr>
        <w:spacing w:line="600" w:lineRule="auto"/>
        <w:ind w:firstLine="720"/>
        <w:contextualSpacing/>
        <w:jc w:val="both"/>
        <w:rPr>
          <w:rFonts w:eastAsia="Times New Roman"/>
          <w:szCs w:val="24"/>
        </w:rPr>
      </w:pPr>
      <w:r w:rsidRPr="00BC5C92">
        <w:rPr>
          <w:rFonts w:eastAsia="Times New Roman"/>
          <w:b/>
          <w:szCs w:val="24"/>
        </w:rPr>
        <w:t>ΠΡΟΕΔΡΕΥΩΝ (Αναστάσιος Κουράκης):</w:t>
      </w:r>
      <w:r>
        <w:rPr>
          <w:rFonts w:eastAsia="Times New Roman"/>
          <w:szCs w:val="24"/>
        </w:rPr>
        <w:t xml:space="preserve"> Ευχαριστούμε.</w:t>
      </w:r>
    </w:p>
    <w:p w14:paraId="5218D8F7" w14:textId="77777777" w:rsidR="00BE48FC" w:rsidRDefault="008F016C">
      <w:pPr>
        <w:spacing w:line="600" w:lineRule="auto"/>
        <w:ind w:firstLine="720"/>
        <w:contextualSpacing/>
        <w:jc w:val="both"/>
        <w:rPr>
          <w:rFonts w:eastAsia="Times New Roman"/>
          <w:szCs w:val="24"/>
        </w:rPr>
      </w:pPr>
      <w:r>
        <w:rPr>
          <w:rFonts w:eastAsia="Times New Roman"/>
          <w:szCs w:val="24"/>
        </w:rPr>
        <w:t>Τον λόγο έχει ο Υπουργός κ. Δραγασάκης για να μας αναπτύξει την τροπολογία.</w:t>
      </w:r>
    </w:p>
    <w:p w14:paraId="5218D8F8" w14:textId="77777777" w:rsidR="00BE48FC" w:rsidRDefault="008F016C">
      <w:pPr>
        <w:spacing w:line="600" w:lineRule="auto"/>
        <w:ind w:firstLine="720"/>
        <w:contextualSpacing/>
        <w:jc w:val="both"/>
        <w:rPr>
          <w:rFonts w:eastAsia="Times New Roman"/>
          <w:szCs w:val="24"/>
        </w:rPr>
      </w:pPr>
      <w:r w:rsidRPr="00BC5C92">
        <w:rPr>
          <w:rFonts w:eastAsia="Times New Roman"/>
          <w:b/>
          <w:szCs w:val="24"/>
        </w:rPr>
        <w:t xml:space="preserve">ΙΩΑΝΝΗΣ ΔΡΑΓΑΣΑΚΗΣ (Αντιπρόεδρος της Κυβέρνησης </w:t>
      </w:r>
      <w:r>
        <w:rPr>
          <w:rFonts w:eastAsia="Times New Roman"/>
          <w:b/>
          <w:szCs w:val="24"/>
        </w:rPr>
        <w:t>και</w:t>
      </w:r>
      <w:r w:rsidRPr="00BC5C92">
        <w:rPr>
          <w:rFonts w:eastAsia="Times New Roman"/>
          <w:b/>
          <w:szCs w:val="24"/>
        </w:rPr>
        <w:t xml:space="preserve"> Υπουργός</w:t>
      </w:r>
      <w:r>
        <w:rPr>
          <w:rFonts w:eastAsia="Times New Roman"/>
          <w:szCs w:val="24"/>
        </w:rPr>
        <w:t xml:space="preserve"> </w:t>
      </w:r>
      <w:r w:rsidRPr="00BC5C92">
        <w:rPr>
          <w:rFonts w:eastAsia="Times New Roman"/>
          <w:b/>
          <w:szCs w:val="24"/>
        </w:rPr>
        <w:t>Οικονομίας και Ανάπτυξης):</w:t>
      </w:r>
      <w:r w:rsidRPr="00B933B3">
        <w:rPr>
          <w:rFonts w:eastAsia="Times New Roman"/>
          <w:szCs w:val="24"/>
        </w:rPr>
        <w:t xml:space="preserve"> </w:t>
      </w:r>
      <w:r>
        <w:rPr>
          <w:rFonts w:eastAsia="Times New Roman"/>
          <w:szCs w:val="24"/>
        </w:rPr>
        <w:t>Ευχαριστώ, κύριε Πρόεδρε.</w:t>
      </w:r>
    </w:p>
    <w:p w14:paraId="5218D8F9" w14:textId="77777777" w:rsidR="00BE48FC" w:rsidRDefault="008F016C">
      <w:pPr>
        <w:spacing w:line="600" w:lineRule="auto"/>
        <w:ind w:firstLine="720"/>
        <w:contextualSpacing/>
        <w:jc w:val="both"/>
        <w:rPr>
          <w:rFonts w:eastAsia="Times New Roman"/>
          <w:szCs w:val="24"/>
        </w:rPr>
      </w:pPr>
      <w:r>
        <w:rPr>
          <w:rFonts w:eastAsia="Times New Roman"/>
          <w:szCs w:val="24"/>
        </w:rPr>
        <w:lastRenderedPageBreak/>
        <w:t xml:space="preserve">Η τροπολογία αυτή περιέχει ορισμένες ρυθμίσεις που αναβαθμίζουν το </w:t>
      </w:r>
      <w:r>
        <w:rPr>
          <w:rFonts w:eastAsia="Times New Roman"/>
          <w:szCs w:val="24"/>
        </w:rPr>
        <w:t>«</w:t>
      </w:r>
      <w:r>
        <w:rPr>
          <w:rFonts w:eastAsia="Times New Roman"/>
          <w:szCs w:val="24"/>
          <w:lang w:val="en-US"/>
        </w:rPr>
        <w:t>Enterprise</w:t>
      </w:r>
      <w:r w:rsidRPr="00B933B3">
        <w:rPr>
          <w:rFonts w:eastAsia="Times New Roman"/>
          <w:szCs w:val="24"/>
        </w:rPr>
        <w:t xml:space="preserve"> </w:t>
      </w:r>
      <w:r>
        <w:rPr>
          <w:rFonts w:eastAsia="Times New Roman"/>
          <w:szCs w:val="24"/>
          <w:lang w:val="en-US"/>
        </w:rPr>
        <w:t>Greece</w:t>
      </w:r>
      <w:r>
        <w:rPr>
          <w:rFonts w:eastAsia="Times New Roman"/>
          <w:szCs w:val="24"/>
        </w:rPr>
        <w:t>»</w:t>
      </w:r>
      <w:r w:rsidRPr="00B933B3">
        <w:rPr>
          <w:rFonts w:eastAsia="Times New Roman"/>
          <w:szCs w:val="24"/>
        </w:rPr>
        <w:t xml:space="preserve"> </w:t>
      </w:r>
      <w:r>
        <w:rPr>
          <w:rFonts w:eastAsia="Times New Roman"/>
          <w:szCs w:val="24"/>
        </w:rPr>
        <w:t xml:space="preserve">και διευκολύνουν τον συντονισμό μεταξύ του Υπουργείου Οικονομίας και Ανάπτυξης αφενός και του Υπουργείου Εξωτερικών αφετέρου σ’ ό,τι αφορά τα θέματα εξωστρέφειας. Αφορά </w:t>
      </w:r>
      <w:r>
        <w:rPr>
          <w:rFonts w:eastAsia="Times New Roman"/>
          <w:szCs w:val="24"/>
        </w:rPr>
        <w:t xml:space="preserve">χειρισμό ηλεκτρονικής πλατφόρμας και άλλα θέματα με τα οποία δεν θα σας κουράσω. </w:t>
      </w:r>
    </w:p>
    <w:p w14:paraId="5218D8FA" w14:textId="77777777" w:rsidR="00BE48FC" w:rsidRDefault="008F016C">
      <w:pPr>
        <w:spacing w:line="600" w:lineRule="auto"/>
        <w:ind w:firstLine="720"/>
        <w:contextualSpacing/>
        <w:jc w:val="both"/>
        <w:rPr>
          <w:rFonts w:eastAsia="Times New Roman"/>
          <w:szCs w:val="24"/>
        </w:rPr>
      </w:pPr>
      <w:r>
        <w:rPr>
          <w:rFonts w:eastAsia="Times New Roman"/>
          <w:szCs w:val="24"/>
        </w:rPr>
        <w:t xml:space="preserve">Δεύτερον, κάνει ορισμένες ερμηνευτικές διευκρινίσεις στη νομοθεσία, που έχουν ως αποτέλεσμα να διευκολύνουμε τη συγχώνευση δύο συνεταιριστικών τραπεζών στη Βόρεια Ελλάδα. </w:t>
      </w:r>
    </w:p>
    <w:p w14:paraId="5218D8FB" w14:textId="77777777" w:rsidR="00BE48FC" w:rsidRDefault="008F016C">
      <w:pPr>
        <w:spacing w:line="600" w:lineRule="auto"/>
        <w:ind w:firstLine="720"/>
        <w:contextualSpacing/>
        <w:jc w:val="both"/>
        <w:rPr>
          <w:rFonts w:eastAsia="Times New Roman"/>
          <w:szCs w:val="24"/>
        </w:rPr>
      </w:pPr>
      <w:r>
        <w:rPr>
          <w:rFonts w:eastAsia="Times New Roman"/>
          <w:szCs w:val="24"/>
        </w:rPr>
        <w:t xml:space="preserve">Επίσης, το βασικό θέμα αυτής της τροπολογίας είναι το θέμα της παράτασης της ισχύος του εξωδικαστικού μηχανισμού. Παρατείνεται, λοιπόν, μέχρι τις 31 Δεκεμβρίου του 2019. </w:t>
      </w:r>
    </w:p>
    <w:p w14:paraId="5218D8FC" w14:textId="77777777" w:rsidR="00BE48FC" w:rsidRDefault="008F016C">
      <w:pPr>
        <w:spacing w:line="600" w:lineRule="auto"/>
        <w:ind w:firstLine="720"/>
        <w:contextualSpacing/>
        <w:jc w:val="both"/>
        <w:rPr>
          <w:rFonts w:eastAsia="Times New Roman"/>
          <w:szCs w:val="24"/>
        </w:rPr>
      </w:pPr>
      <w:r>
        <w:rPr>
          <w:rFonts w:eastAsia="Times New Roman"/>
          <w:szCs w:val="24"/>
        </w:rPr>
        <w:t>Επίσης, υπάρχει μ</w:t>
      </w:r>
      <w:r>
        <w:rPr>
          <w:rFonts w:eastAsia="Times New Roman"/>
          <w:szCs w:val="24"/>
        </w:rPr>
        <w:t>ί</w:t>
      </w:r>
      <w:r>
        <w:rPr>
          <w:rFonts w:eastAsia="Times New Roman"/>
          <w:szCs w:val="24"/>
        </w:rPr>
        <w:t>α διεύρυνση του εξωδικαστικού πεδίου εφαρμογής και προσπαθούμε να ε</w:t>
      </w:r>
      <w:r>
        <w:rPr>
          <w:rFonts w:eastAsia="Times New Roman"/>
          <w:szCs w:val="24"/>
        </w:rPr>
        <w:t xml:space="preserve">ισάγουμε ορισμένες διευκολύνσεις για να επιτρέψουμε να χρησιμοποιηθεί ευκολότερα και από περισσότερους αυτή η δυνατότητα του εξωδικαστικού διακανονισμού. </w:t>
      </w:r>
    </w:p>
    <w:p w14:paraId="5218D8FD" w14:textId="77777777" w:rsidR="00BE48FC" w:rsidRDefault="008F016C">
      <w:pPr>
        <w:spacing w:line="600" w:lineRule="auto"/>
        <w:ind w:firstLine="720"/>
        <w:contextualSpacing/>
        <w:jc w:val="both"/>
        <w:rPr>
          <w:rFonts w:eastAsia="Times New Roman"/>
          <w:szCs w:val="24"/>
        </w:rPr>
      </w:pPr>
      <w:r>
        <w:rPr>
          <w:rFonts w:eastAsia="Times New Roman"/>
          <w:szCs w:val="24"/>
        </w:rPr>
        <w:t>Συγκεκριμένα, δίνεται η δυνατότητα ακόμα και αν δεν συμφωνήσουν όλοι οι πιστωτές να γίνει μ</w:t>
      </w:r>
      <w:r>
        <w:rPr>
          <w:rFonts w:eastAsia="Times New Roman"/>
          <w:szCs w:val="24"/>
        </w:rPr>
        <w:t>ί</w:t>
      </w:r>
      <w:r>
        <w:rPr>
          <w:rFonts w:eastAsia="Times New Roman"/>
          <w:szCs w:val="24"/>
        </w:rPr>
        <w:t xml:space="preserve">α πλήρης </w:t>
      </w:r>
      <w:r>
        <w:rPr>
          <w:rFonts w:eastAsia="Times New Roman"/>
          <w:szCs w:val="24"/>
        </w:rPr>
        <w:t xml:space="preserve">ρύθμιση για </w:t>
      </w:r>
      <w:r>
        <w:rPr>
          <w:rFonts w:eastAsia="Times New Roman"/>
          <w:szCs w:val="24"/>
        </w:rPr>
        <w:lastRenderedPageBreak/>
        <w:t xml:space="preserve">τραπεζικά δάνεια και για το </w:t>
      </w:r>
      <w:r>
        <w:rPr>
          <w:rFonts w:eastAsia="Times New Roman"/>
          <w:szCs w:val="24"/>
        </w:rPr>
        <w:t>δ</w:t>
      </w:r>
      <w:r>
        <w:rPr>
          <w:rFonts w:eastAsia="Times New Roman"/>
          <w:szCs w:val="24"/>
        </w:rPr>
        <w:t xml:space="preserve">ημόσιο κ.λπ., να μπορεί να υπάρξει ρύθμιση δανείων μόνο με το </w:t>
      </w:r>
      <w:r>
        <w:rPr>
          <w:rFonts w:eastAsia="Times New Roman"/>
          <w:szCs w:val="24"/>
        </w:rPr>
        <w:t>δ</w:t>
      </w:r>
      <w:r>
        <w:rPr>
          <w:rFonts w:eastAsia="Times New Roman"/>
          <w:szCs w:val="24"/>
        </w:rPr>
        <w:t xml:space="preserve">ημόσιο ή με φορείς κοινωνικής ασφάλισης, κάτι που αφορά πάρα πολλούς ενδιαφερόμενους, εάν οι οφειλές προς το </w:t>
      </w:r>
      <w:r>
        <w:rPr>
          <w:rFonts w:eastAsia="Times New Roman"/>
          <w:szCs w:val="24"/>
        </w:rPr>
        <w:t>δ</w:t>
      </w:r>
      <w:r>
        <w:rPr>
          <w:rFonts w:eastAsia="Times New Roman"/>
          <w:szCs w:val="24"/>
        </w:rPr>
        <w:t>ημόσιο αντιπροσωπεύουν ένα ποσό μεγαλύτερο</w:t>
      </w:r>
      <w:r>
        <w:rPr>
          <w:rFonts w:eastAsia="Times New Roman"/>
          <w:szCs w:val="24"/>
        </w:rPr>
        <w:t xml:space="preserve"> του 15% των συνολικών οφειλών. </w:t>
      </w:r>
    </w:p>
    <w:p w14:paraId="5218D8FE" w14:textId="77777777" w:rsidR="00BE48FC" w:rsidRDefault="008F016C">
      <w:pPr>
        <w:spacing w:line="600" w:lineRule="auto"/>
        <w:ind w:firstLine="720"/>
        <w:contextualSpacing/>
        <w:jc w:val="both"/>
        <w:rPr>
          <w:rFonts w:eastAsia="Times New Roman"/>
          <w:szCs w:val="24"/>
        </w:rPr>
      </w:pPr>
      <w:r>
        <w:rPr>
          <w:rFonts w:eastAsia="Times New Roman"/>
          <w:szCs w:val="24"/>
        </w:rPr>
        <w:t xml:space="preserve">Επίσης, αυξάνουμε το όριο εκείνων των υποθέσεων που μπορεί να τύχουν μιας αυτοματοποιημένης διαδικασίας ρύθμισης και από 50.000 το κάνουμε 300.000. </w:t>
      </w:r>
    </w:p>
    <w:p w14:paraId="5218D8FF" w14:textId="77777777" w:rsidR="00BE48FC" w:rsidRDefault="008F016C">
      <w:pPr>
        <w:spacing w:line="600" w:lineRule="auto"/>
        <w:ind w:firstLine="720"/>
        <w:contextualSpacing/>
        <w:jc w:val="both"/>
        <w:rPr>
          <w:rFonts w:eastAsia="Times New Roman"/>
          <w:szCs w:val="24"/>
        </w:rPr>
      </w:pPr>
      <w:r>
        <w:rPr>
          <w:rFonts w:eastAsia="Times New Roman"/>
          <w:szCs w:val="24"/>
        </w:rPr>
        <w:t>Επίσης, δίνουμε τη δυνατότητα σ’ έναν οφειλέτη να εξαιρέσει μη επιχειρηματ</w:t>
      </w:r>
      <w:r>
        <w:rPr>
          <w:rFonts w:eastAsia="Times New Roman"/>
          <w:szCs w:val="24"/>
        </w:rPr>
        <w:t>ικές οφειλές. Παραδείγματος χάρ</w:t>
      </w:r>
      <w:r>
        <w:rPr>
          <w:rFonts w:eastAsia="Times New Roman"/>
          <w:szCs w:val="24"/>
        </w:rPr>
        <w:t>ιν</w:t>
      </w:r>
      <w:r>
        <w:rPr>
          <w:rFonts w:eastAsia="Times New Roman"/>
          <w:szCs w:val="24"/>
        </w:rPr>
        <w:t>, μπορεί να έχει ένα δάνειο ως επιχειρηματίας και να έχει και ένα στεγαστικό δάνειο και η συμπερίληψη του δεύτερου δυσκόλευε ως τώρα τη συμφωνία με τις τράπεζες. Δίνουμε κι εδώ τη δυνατότητα, εφόσον το επιθυμεί, να εξαιρέσε</w:t>
      </w:r>
      <w:r>
        <w:rPr>
          <w:rFonts w:eastAsia="Times New Roman"/>
          <w:szCs w:val="24"/>
        </w:rPr>
        <w:t>ι τη μη επιχειρηματική αυτή οφειλή.</w:t>
      </w:r>
    </w:p>
    <w:p w14:paraId="5218D900" w14:textId="77777777" w:rsidR="00BE48FC" w:rsidRDefault="008F016C">
      <w:pPr>
        <w:spacing w:line="600" w:lineRule="auto"/>
        <w:ind w:firstLine="720"/>
        <w:contextualSpacing/>
        <w:jc w:val="both"/>
        <w:rPr>
          <w:rFonts w:eastAsia="Times New Roman"/>
          <w:szCs w:val="24"/>
        </w:rPr>
      </w:pPr>
      <w:r>
        <w:rPr>
          <w:rFonts w:eastAsia="Times New Roman"/>
          <w:szCs w:val="24"/>
        </w:rPr>
        <w:t>Επίσης, προστατεύουμε όποιον οφειλέτη μπει στη διαδικασία αυτή από μέτρα αναγκαστικής εκτέλεσης, δηλαδή πλειστηριασμούς ή κατασχέσεις, καθώς διευκρινίζεται και ορίζεται ρητά ότι η ποινική δίωξη για το αδίκημα της μη κατα</w:t>
      </w:r>
      <w:r>
        <w:rPr>
          <w:rFonts w:eastAsia="Times New Roman"/>
          <w:szCs w:val="24"/>
        </w:rPr>
        <w:t xml:space="preserve">βολής χρεών προς </w:t>
      </w:r>
      <w:r>
        <w:rPr>
          <w:rFonts w:eastAsia="Times New Roman"/>
          <w:szCs w:val="24"/>
        </w:rPr>
        <w:lastRenderedPageBreak/>
        <w:t xml:space="preserve">το </w:t>
      </w:r>
      <w:r>
        <w:rPr>
          <w:rFonts w:eastAsia="Times New Roman"/>
          <w:szCs w:val="24"/>
        </w:rPr>
        <w:t>δ</w:t>
      </w:r>
      <w:r>
        <w:rPr>
          <w:rFonts w:eastAsia="Times New Roman"/>
          <w:szCs w:val="24"/>
        </w:rPr>
        <w:t>ημόσιο ή τα ασφαλιστικά ταμεία αναστέλλεται υποχρεωτικά, εφόσον ξεκινήσει η διαδικασία του διακανονισμού.</w:t>
      </w:r>
    </w:p>
    <w:p w14:paraId="5218D901" w14:textId="77777777" w:rsidR="00BE48FC" w:rsidRDefault="008F016C">
      <w:pPr>
        <w:spacing w:line="600" w:lineRule="auto"/>
        <w:ind w:firstLine="720"/>
        <w:contextualSpacing/>
        <w:jc w:val="both"/>
        <w:rPr>
          <w:rFonts w:eastAsia="Times New Roman"/>
          <w:szCs w:val="24"/>
        </w:rPr>
      </w:pPr>
      <w:r>
        <w:rPr>
          <w:rFonts w:eastAsia="Times New Roman"/>
          <w:szCs w:val="24"/>
        </w:rPr>
        <w:t>Επίσης, δίνουμε τη δυνατότητα σε επιχειρήσεις ακόμα και με μικρότερες οφειλές να μπορούν να αξιοποιήσουν τον μηχανισμό αυτό.</w:t>
      </w:r>
    </w:p>
    <w:p w14:paraId="5218D902" w14:textId="77777777" w:rsidR="00BE48FC" w:rsidRDefault="008F016C">
      <w:pPr>
        <w:spacing w:line="600" w:lineRule="auto"/>
        <w:ind w:firstLine="720"/>
        <w:contextualSpacing/>
        <w:jc w:val="both"/>
        <w:rPr>
          <w:rFonts w:eastAsia="Times New Roman"/>
          <w:szCs w:val="24"/>
        </w:rPr>
      </w:pPr>
      <w:r>
        <w:rPr>
          <w:rFonts w:eastAsia="Times New Roman"/>
          <w:szCs w:val="24"/>
        </w:rPr>
        <w:t>Γενι</w:t>
      </w:r>
      <w:r>
        <w:rPr>
          <w:rFonts w:eastAsia="Times New Roman"/>
          <w:szCs w:val="24"/>
        </w:rPr>
        <w:t xml:space="preserve">κά προσπαθούμε να κάνουμε τα πράγματα απλούστερα. Γνωρίζαμε και γνωρίζετε ότι σ’ όλη την Ευρώπη αυτού του τύπου οι ρυθμίσεις, οι εξωδικαστικοί μηχανισμοί -όταν μάλιστα θέλουμε να τεθούν σε όλες τις μορφές οφειλών που εμπλέκονται και τράπεζες και Υπουργεία </w:t>
      </w:r>
      <w:r>
        <w:rPr>
          <w:rFonts w:eastAsia="Times New Roman"/>
          <w:szCs w:val="24"/>
        </w:rPr>
        <w:t xml:space="preserve">Οικονομικών, εφορίες και ταμεία- γενικά έχουν πρόβλημα, διότι υπάρχουν και αντιτιθέμενα συμφέροντα. Άλλη προτεραιότητα έχει η τράπεζα, άλλη έχει η εφορία, άλλη το ταμείο. </w:t>
      </w:r>
    </w:p>
    <w:p w14:paraId="5218D903" w14:textId="77777777" w:rsidR="00BE48FC" w:rsidRDefault="008F016C">
      <w:pPr>
        <w:spacing w:line="600" w:lineRule="auto"/>
        <w:ind w:firstLine="720"/>
        <w:contextualSpacing/>
        <w:jc w:val="both"/>
        <w:rPr>
          <w:rFonts w:eastAsia="Times New Roman"/>
          <w:szCs w:val="24"/>
        </w:rPr>
      </w:pPr>
      <w:r>
        <w:rPr>
          <w:rFonts w:eastAsia="Times New Roman"/>
          <w:szCs w:val="24"/>
        </w:rPr>
        <w:t>Εμείς, λοιπόν, επιμένουμε με διαρκείς προσπάθειες και διευκολύνσεις να εδραιώσουμε α</w:t>
      </w:r>
      <w:r>
        <w:rPr>
          <w:rFonts w:eastAsia="Times New Roman"/>
          <w:szCs w:val="24"/>
        </w:rPr>
        <w:t xml:space="preserve">υτήν τη διαδικασία και ως νοοτροπία, αλλά και ως συγκεκριμένο μηχανισμό, διότι γνωρίζετε ότι το ιδιωτικό χρέος αποτελεί από τις πιο οδυνηρές κληρονομιές της κρίσης που έχουμε να διαχειριστούμε. Μ’ αυτό το πνεύμα κάνουμε αυτές τις αλλαγές. </w:t>
      </w:r>
    </w:p>
    <w:p w14:paraId="5218D904" w14:textId="77777777" w:rsidR="00BE48FC" w:rsidRDefault="008F016C">
      <w:pPr>
        <w:spacing w:line="600" w:lineRule="auto"/>
        <w:ind w:firstLine="720"/>
        <w:contextualSpacing/>
        <w:jc w:val="both"/>
        <w:rPr>
          <w:rFonts w:eastAsia="Times New Roman"/>
          <w:szCs w:val="24"/>
        </w:rPr>
      </w:pPr>
      <w:r>
        <w:rPr>
          <w:rFonts w:eastAsia="Times New Roman"/>
          <w:szCs w:val="24"/>
        </w:rPr>
        <w:lastRenderedPageBreak/>
        <w:t>Το λέω αυτό διότ</w:t>
      </w:r>
      <w:r>
        <w:rPr>
          <w:rFonts w:eastAsia="Times New Roman"/>
          <w:szCs w:val="24"/>
        </w:rPr>
        <w:t>ι υπάρχει βεβαίως και η άλλη άποψη και υπάρχουν όντως και θέματα -ας τα πω- ηθικού κινδύνου. Μπορεί να πει κάποιος</w:t>
      </w:r>
      <w:r w:rsidRPr="00BC5C92">
        <w:rPr>
          <w:rFonts w:eastAsia="Times New Roman"/>
          <w:szCs w:val="24"/>
        </w:rPr>
        <w:t>:</w:t>
      </w:r>
      <w:r>
        <w:rPr>
          <w:rFonts w:eastAsia="Times New Roman"/>
          <w:szCs w:val="24"/>
        </w:rPr>
        <w:t xml:space="preserve"> «Εγώ δεν χρωστάω στο </w:t>
      </w:r>
      <w:r>
        <w:rPr>
          <w:rFonts w:eastAsia="Times New Roman"/>
          <w:szCs w:val="24"/>
        </w:rPr>
        <w:t>δ</w:t>
      </w:r>
      <w:r>
        <w:rPr>
          <w:rFonts w:eastAsia="Times New Roman"/>
          <w:szCs w:val="24"/>
        </w:rPr>
        <w:t>ημόσιο, δεν πήρα δάνειο. Γιατί να επωμιστώ το κόστος ρυθμίσεων που συνεπάγονται είτε κούρεμα δανείων είτε κούρεμα χρεώ</w:t>
      </w:r>
      <w:r>
        <w:rPr>
          <w:rFonts w:eastAsia="Times New Roman"/>
          <w:szCs w:val="24"/>
        </w:rPr>
        <w:t xml:space="preserve">ν προς το </w:t>
      </w:r>
      <w:r>
        <w:rPr>
          <w:rFonts w:eastAsia="Times New Roman"/>
          <w:szCs w:val="24"/>
        </w:rPr>
        <w:t>δ</w:t>
      </w:r>
      <w:r>
        <w:rPr>
          <w:rFonts w:eastAsia="Times New Roman"/>
          <w:szCs w:val="24"/>
        </w:rPr>
        <w:t xml:space="preserve">ημόσιο;». </w:t>
      </w:r>
    </w:p>
    <w:p w14:paraId="5218D905" w14:textId="77777777" w:rsidR="00BE48FC" w:rsidRDefault="008F016C">
      <w:pPr>
        <w:spacing w:line="600" w:lineRule="auto"/>
        <w:ind w:firstLine="720"/>
        <w:contextualSpacing/>
        <w:jc w:val="both"/>
        <w:rPr>
          <w:rFonts w:eastAsia="Times New Roman"/>
          <w:szCs w:val="24"/>
        </w:rPr>
      </w:pPr>
      <w:r>
        <w:rPr>
          <w:rFonts w:eastAsia="Times New Roman"/>
          <w:szCs w:val="24"/>
        </w:rPr>
        <w:t>Το δίλημμα αυτό είναι υπαρκτό, αλλά είναι τόσο μεγάλο το πρόβλημα του σωρευμένου χρέους, που αφενός απειλεί την ασφάλεια του τραπεζικού συστήματος και αφετέρου απειλεί την ίδια την κοινωνία και την οικονομία, αν δεν βρούμε μ</w:t>
      </w:r>
      <w:r>
        <w:rPr>
          <w:rFonts w:eastAsia="Times New Roman"/>
          <w:szCs w:val="24"/>
        </w:rPr>
        <w:t>ί</w:t>
      </w:r>
      <w:r>
        <w:rPr>
          <w:rFonts w:eastAsia="Times New Roman"/>
          <w:szCs w:val="24"/>
        </w:rPr>
        <w:t>α διέξοδο</w:t>
      </w:r>
      <w:r>
        <w:rPr>
          <w:rFonts w:eastAsia="Times New Roman"/>
          <w:szCs w:val="24"/>
        </w:rPr>
        <w:t xml:space="preserve"> για να μειωθούν και να διακανονιστούν τα χρέη αυτά σ’ έναν χρονικό ορίζοντα.</w:t>
      </w:r>
    </w:p>
    <w:p w14:paraId="5218D906" w14:textId="77777777" w:rsidR="00BE48FC" w:rsidRDefault="008F016C">
      <w:pPr>
        <w:tabs>
          <w:tab w:val="center" w:pos="4753"/>
          <w:tab w:val="left" w:pos="6156"/>
        </w:tabs>
        <w:spacing w:line="600" w:lineRule="auto"/>
        <w:ind w:firstLine="720"/>
        <w:jc w:val="both"/>
        <w:rPr>
          <w:rFonts w:eastAsia="Times New Roman"/>
          <w:szCs w:val="24"/>
        </w:rPr>
      </w:pPr>
      <w:r w:rsidRPr="00794CEA">
        <w:rPr>
          <w:rFonts w:eastAsia="Times New Roman"/>
          <w:szCs w:val="24"/>
        </w:rPr>
        <w:t xml:space="preserve">Άρα </w:t>
      </w:r>
      <w:r>
        <w:rPr>
          <w:rFonts w:eastAsia="Times New Roman"/>
          <w:szCs w:val="24"/>
        </w:rPr>
        <w:t>ν</w:t>
      </w:r>
      <w:r w:rsidRPr="00794CEA">
        <w:rPr>
          <w:rFonts w:eastAsia="Times New Roman"/>
          <w:szCs w:val="24"/>
        </w:rPr>
        <w:t>αι</w:t>
      </w:r>
      <w:r>
        <w:rPr>
          <w:rFonts w:eastAsia="Times New Roman"/>
          <w:szCs w:val="24"/>
        </w:rPr>
        <w:t>,</w:t>
      </w:r>
      <w:r w:rsidRPr="00794CEA">
        <w:rPr>
          <w:rFonts w:eastAsia="Times New Roman"/>
          <w:szCs w:val="24"/>
        </w:rPr>
        <w:t xml:space="preserve"> υπάρχει αυτός ο κίνδυνος</w:t>
      </w:r>
      <w:r>
        <w:rPr>
          <w:rFonts w:eastAsia="Times New Roman"/>
          <w:szCs w:val="24"/>
        </w:rPr>
        <w:t>,</w:t>
      </w:r>
      <w:r w:rsidRPr="00794CEA">
        <w:rPr>
          <w:rFonts w:eastAsia="Times New Roman"/>
          <w:szCs w:val="24"/>
        </w:rPr>
        <w:t xml:space="preserve"> αλλά υπάρχει και </w:t>
      </w:r>
      <w:r>
        <w:rPr>
          <w:rFonts w:eastAsia="Times New Roman"/>
          <w:szCs w:val="24"/>
        </w:rPr>
        <w:t xml:space="preserve">η </w:t>
      </w:r>
      <w:r w:rsidRPr="00794CEA">
        <w:rPr>
          <w:rFonts w:eastAsia="Times New Roman"/>
          <w:szCs w:val="24"/>
        </w:rPr>
        <w:t xml:space="preserve">ηθική της δεύτερης ευκαιρίας </w:t>
      </w:r>
      <w:r>
        <w:rPr>
          <w:rFonts w:eastAsia="Times New Roman"/>
          <w:szCs w:val="24"/>
        </w:rPr>
        <w:t>-</w:t>
      </w:r>
      <w:r w:rsidRPr="00794CEA">
        <w:rPr>
          <w:rFonts w:eastAsia="Times New Roman"/>
          <w:szCs w:val="24"/>
        </w:rPr>
        <w:t>να το πω έτσι</w:t>
      </w:r>
      <w:r>
        <w:rPr>
          <w:rFonts w:eastAsia="Times New Roman"/>
          <w:szCs w:val="24"/>
        </w:rPr>
        <w:t>-, δηλαδή</w:t>
      </w:r>
      <w:r w:rsidRPr="00794CEA">
        <w:rPr>
          <w:rFonts w:eastAsia="Times New Roman"/>
          <w:szCs w:val="24"/>
        </w:rPr>
        <w:t xml:space="preserve"> ότι πρέπει να δώσουμε δεύτερη ευκαιρία</w:t>
      </w:r>
      <w:r>
        <w:rPr>
          <w:rFonts w:eastAsia="Times New Roman"/>
          <w:szCs w:val="24"/>
        </w:rPr>
        <w:t>.</w:t>
      </w:r>
      <w:r w:rsidRPr="00794CEA">
        <w:rPr>
          <w:rFonts w:eastAsia="Times New Roman"/>
          <w:szCs w:val="24"/>
        </w:rPr>
        <w:t xml:space="preserve"> </w:t>
      </w:r>
      <w:r>
        <w:rPr>
          <w:rFonts w:eastAsia="Times New Roman"/>
          <w:szCs w:val="24"/>
        </w:rPr>
        <w:t>Π</w:t>
      </w:r>
      <w:r w:rsidRPr="00794CEA">
        <w:rPr>
          <w:rFonts w:eastAsia="Times New Roman"/>
          <w:szCs w:val="24"/>
        </w:rPr>
        <w:t xml:space="preserve">ίσω από αυτά τα χρέη πολλές </w:t>
      </w:r>
      <w:r w:rsidRPr="00794CEA">
        <w:rPr>
          <w:rFonts w:eastAsia="Times New Roman"/>
          <w:szCs w:val="24"/>
        </w:rPr>
        <w:t>φορές βρίσκονται αλλαγές των συνθηκών</w:t>
      </w:r>
      <w:r>
        <w:rPr>
          <w:rFonts w:eastAsia="Times New Roman"/>
          <w:szCs w:val="24"/>
        </w:rPr>
        <w:t xml:space="preserve"> -έχασε ο άλλος </w:t>
      </w:r>
      <w:r w:rsidRPr="00794CEA">
        <w:rPr>
          <w:rFonts w:eastAsia="Times New Roman"/>
          <w:szCs w:val="24"/>
        </w:rPr>
        <w:t>τη δουλειά του</w:t>
      </w:r>
      <w:r>
        <w:rPr>
          <w:rFonts w:eastAsia="Times New Roman"/>
          <w:szCs w:val="24"/>
        </w:rPr>
        <w:t>, ανατράπηκαν τα δεδομένα</w:t>
      </w:r>
      <w:r w:rsidRPr="00794CEA">
        <w:rPr>
          <w:rFonts w:eastAsia="Times New Roman"/>
          <w:szCs w:val="24"/>
        </w:rPr>
        <w:t xml:space="preserve"> στην αγορά</w:t>
      </w:r>
      <w:r>
        <w:rPr>
          <w:rFonts w:eastAsia="Times New Roman"/>
          <w:szCs w:val="24"/>
        </w:rPr>
        <w:t>-,</w:t>
      </w:r>
      <w:r w:rsidRPr="00794CEA">
        <w:rPr>
          <w:rFonts w:eastAsia="Times New Roman"/>
          <w:szCs w:val="24"/>
        </w:rPr>
        <w:t xml:space="preserve"> </w:t>
      </w:r>
      <w:r>
        <w:rPr>
          <w:rFonts w:eastAsia="Times New Roman"/>
          <w:szCs w:val="24"/>
        </w:rPr>
        <w:t>ά</w:t>
      </w:r>
      <w:r w:rsidRPr="00794CEA">
        <w:rPr>
          <w:rFonts w:eastAsia="Times New Roman"/>
          <w:szCs w:val="24"/>
        </w:rPr>
        <w:t>ρα εμείς συνειδ</w:t>
      </w:r>
      <w:r>
        <w:rPr>
          <w:rFonts w:eastAsia="Times New Roman"/>
          <w:szCs w:val="24"/>
        </w:rPr>
        <w:t>ητά ακολουθούμε την πολιτική τού</w:t>
      </w:r>
      <w:r w:rsidRPr="00794CEA">
        <w:rPr>
          <w:rFonts w:eastAsia="Times New Roman"/>
          <w:szCs w:val="24"/>
        </w:rPr>
        <w:t xml:space="preserve"> να δίνουμε δεύτερη ευκαιρία</w:t>
      </w:r>
      <w:r>
        <w:rPr>
          <w:rFonts w:eastAsia="Times New Roman"/>
          <w:szCs w:val="24"/>
        </w:rPr>
        <w:t>.</w:t>
      </w:r>
    </w:p>
    <w:p w14:paraId="5218D907" w14:textId="77777777" w:rsidR="00BE48FC" w:rsidRDefault="008F016C">
      <w:pPr>
        <w:tabs>
          <w:tab w:val="center" w:pos="4753"/>
          <w:tab w:val="left" w:pos="6156"/>
        </w:tabs>
        <w:spacing w:line="600" w:lineRule="auto"/>
        <w:ind w:firstLine="720"/>
        <w:jc w:val="both"/>
        <w:rPr>
          <w:rFonts w:eastAsia="Times New Roman"/>
          <w:szCs w:val="24"/>
        </w:rPr>
      </w:pPr>
      <w:r>
        <w:rPr>
          <w:rFonts w:eastAsia="Times New Roman"/>
          <w:szCs w:val="24"/>
        </w:rPr>
        <w:lastRenderedPageBreak/>
        <w:t>Υ</w:t>
      </w:r>
      <w:r w:rsidRPr="00794CEA">
        <w:rPr>
          <w:rFonts w:eastAsia="Times New Roman"/>
          <w:szCs w:val="24"/>
        </w:rPr>
        <w:t>πάρχει ένα ακόμα ερώτημα</w:t>
      </w:r>
      <w:r>
        <w:rPr>
          <w:rFonts w:eastAsia="Times New Roman"/>
          <w:szCs w:val="24"/>
        </w:rPr>
        <w:t>.</w:t>
      </w:r>
      <w:r w:rsidRPr="00794CEA">
        <w:rPr>
          <w:rFonts w:eastAsia="Times New Roman"/>
          <w:szCs w:val="24"/>
        </w:rPr>
        <w:t xml:space="preserve"> </w:t>
      </w:r>
      <w:r>
        <w:rPr>
          <w:rFonts w:eastAsia="Times New Roman"/>
          <w:szCs w:val="24"/>
        </w:rPr>
        <w:t>Σ</w:t>
      </w:r>
      <w:r w:rsidRPr="00794CEA">
        <w:rPr>
          <w:rFonts w:eastAsia="Times New Roman"/>
          <w:szCs w:val="24"/>
        </w:rPr>
        <w:t>ας λέω θέματα που συζητούνται</w:t>
      </w:r>
      <w:r>
        <w:rPr>
          <w:rFonts w:eastAsia="Times New Roman"/>
          <w:szCs w:val="24"/>
        </w:rPr>
        <w:t>,</w:t>
      </w:r>
      <w:r w:rsidRPr="00794CEA">
        <w:rPr>
          <w:rFonts w:eastAsia="Times New Roman"/>
          <w:szCs w:val="24"/>
        </w:rPr>
        <w:t xml:space="preserve"> είτε δημόσια </w:t>
      </w:r>
      <w:r w:rsidRPr="00794CEA">
        <w:rPr>
          <w:rFonts w:eastAsia="Times New Roman"/>
          <w:szCs w:val="24"/>
        </w:rPr>
        <w:t>είτε παρασκηνιακά</w:t>
      </w:r>
      <w:r>
        <w:rPr>
          <w:rFonts w:eastAsia="Times New Roman"/>
          <w:szCs w:val="24"/>
        </w:rPr>
        <w:t xml:space="preserve">. Ναι, ωραία, χαρίζουμε </w:t>
      </w:r>
      <w:r w:rsidRPr="00794CEA">
        <w:rPr>
          <w:rFonts w:eastAsia="Times New Roman"/>
          <w:szCs w:val="24"/>
        </w:rPr>
        <w:t>σε κάποιον τα χρέη</w:t>
      </w:r>
      <w:r>
        <w:rPr>
          <w:rFonts w:eastAsia="Times New Roman"/>
          <w:szCs w:val="24"/>
        </w:rPr>
        <w:t>,</w:t>
      </w:r>
      <w:r w:rsidRPr="00794CEA">
        <w:rPr>
          <w:rFonts w:eastAsia="Times New Roman"/>
          <w:szCs w:val="24"/>
        </w:rPr>
        <w:t xml:space="preserve"> του δίνουμε τη δεύτερη ευ</w:t>
      </w:r>
      <w:r>
        <w:rPr>
          <w:rFonts w:eastAsia="Times New Roman"/>
          <w:szCs w:val="24"/>
        </w:rPr>
        <w:t>καιρία</w:t>
      </w:r>
      <w:r w:rsidRPr="00794CEA">
        <w:rPr>
          <w:rFonts w:eastAsia="Times New Roman"/>
          <w:szCs w:val="24"/>
        </w:rPr>
        <w:t xml:space="preserve"> και αυτός εκ των υστέρων αποδε</w:t>
      </w:r>
      <w:r>
        <w:rPr>
          <w:rFonts w:eastAsia="Times New Roman"/>
          <w:szCs w:val="24"/>
        </w:rPr>
        <w:t>ικνύεται</w:t>
      </w:r>
      <w:r w:rsidRPr="00794CEA">
        <w:rPr>
          <w:rFonts w:eastAsia="Times New Roman"/>
          <w:szCs w:val="24"/>
        </w:rPr>
        <w:t xml:space="preserve"> ότι πάει πολύ καλά</w:t>
      </w:r>
      <w:r>
        <w:rPr>
          <w:rFonts w:eastAsia="Times New Roman"/>
          <w:szCs w:val="24"/>
        </w:rPr>
        <w:t>,</w:t>
      </w:r>
      <w:r w:rsidRPr="00794CEA">
        <w:rPr>
          <w:rFonts w:eastAsia="Times New Roman"/>
          <w:szCs w:val="24"/>
        </w:rPr>
        <w:t xml:space="preserve"> πλουτίζει</w:t>
      </w:r>
      <w:r>
        <w:rPr>
          <w:rFonts w:eastAsia="Times New Roman"/>
          <w:szCs w:val="24"/>
        </w:rPr>
        <w:t>.</w:t>
      </w:r>
      <w:r w:rsidRPr="00794CEA">
        <w:rPr>
          <w:rFonts w:eastAsia="Times New Roman"/>
          <w:szCs w:val="24"/>
        </w:rPr>
        <w:t xml:space="preserve"> Μήπως πρέπει εκ των υστέρων να του </w:t>
      </w:r>
      <w:r>
        <w:rPr>
          <w:rFonts w:eastAsia="Times New Roman"/>
          <w:szCs w:val="24"/>
        </w:rPr>
        <w:t xml:space="preserve">τα </w:t>
      </w:r>
      <w:r w:rsidRPr="00794CEA">
        <w:rPr>
          <w:rFonts w:eastAsia="Times New Roman"/>
          <w:szCs w:val="24"/>
        </w:rPr>
        <w:t>ζητήσουμε πίσω</w:t>
      </w:r>
      <w:r>
        <w:rPr>
          <w:rFonts w:eastAsia="Times New Roman"/>
          <w:szCs w:val="24"/>
        </w:rPr>
        <w:t>;</w:t>
      </w:r>
      <w:r w:rsidRPr="00794CEA">
        <w:rPr>
          <w:rFonts w:eastAsia="Times New Roman"/>
          <w:szCs w:val="24"/>
        </w:rPr>
        <w:t xml:space="preserve"> </w:t>
      </w:r>
      <w:r>
        <w:rPr>
          <w:rFonts w:eastAsia="Times New Roman"/>
          <w:szCs w:val="24"/>
        </w:rPr>
        <w:t>Μέσα στη λογική τ</w:t>
      </w:r>
      <w:r w:rsidRPr="00794CEA">
        <w:rPr>
          <w:rFonts w:eastAsia="Times New Roman"/>
          <w:szCs w:val="24"/>
        </w:rPr>
        <w:t xml:space="preserve">ης δεύτερης ευκαιρίας </w:t>
      </w:r>
      <w:r w:rsidRPr="00794CEA">
        <w:rPr>
          <w:rFonts w:eastAsia="Times New Roman"/>
          <w:szCs w:val="24"/>
        </w:rPr>
        <w:t>είναι και αυτό</w:t>
      </w:r>
      <w:r>
        <w:rPr>
          <w:rFonts w:eastAsia="Times New Roman"/>
          <w:szCs w:val="24"/>
        </w:rPr>
        <w:t>.</w:t>
      </w:r>
      <w:r w:rsidRPr="00794CEA">
        <w:rPr>
          <w:rFonts w:eastAsia="Times New Roman"/>
          <w:szCs w:val="24"/>
        </w:rPr>
        <w:t xml:space="preserve"> Εγώ προσωπικά </w:t>
      </w:r>
      <w:r>
        <w:rPr>
          <w:rFonts w:eastAsia="Times New Roman"/>
          <w:szCs w:val="24"/>
        </w:rPr>
        <w:t>-</w:t>
      </w:r>
      <w:r w:rsidRPr="00794CEA">
        <w:rPr>
          <w:rFonts w:eastAsia="Times New Roman"/>
          <w:szCs w:val="24"/>
        </w:rPr>
        <w:t xml:space="preserve">γιατί </w:t>
      </w:r>
      <w:r>
        <w:rPr>
          <w:rFonts w:eastAsia="Times New Roman"/>
          <w:szCs w:val="24"/>
        </w:rPr>
        <w:t xml:space="preserve">υπάρχουν και άλλες απόψεις- </w:t>
      </w:r>
      <w:r w:rsidRPr="00794CEA">
        <w:rPr>
          <w:rFonts w:eastAsia="Times New Roman"/>
          <w:szCs w:val="24"/>
        </w:rPr>
        <w:t>λέω ότι αν καταφέρουμε να δώσουμε δεύτερη ευκαιρία σε οφειλέτες</w:t>
      </w:r>
      <w:r>
        <w:rPr>
          <w:rFonts w:eastAsia="Times New Roman"/>
          <w:szCs w:val="24"/>
        </w:rPr>
        <w:t>,</w:t>
      </w:r>
      <w:r w:rsidRPr="00794CEA">
        <w:rPr>
          <w:rFonts w:eastAsia="Times New Roman"/>
          <w:szCs w:val="24"/>
        </w:rPr>
        <w:t xml:space="preserve"> είτε επιχειρηματίες</w:t>
      </w:r>
      <w:r>
        <w:rPr>
          <w:rFonts w:eastAsia="Times New Roman"/>
          <w:szCs w:val="24"/>
        </w:rPr>
        <w:t xml:space="preserve"> είτε φυσικά πρόσωπα,</w:t>
      </w:r>
      <w:r w:rsidRPr="00794CEA">
        <w:rPr>
          <w:rFonts w:eastAsia="Times New Roman"/>
          <w:szCs w:val="24"/>
        </w:rPr>
        <w:t xml:space="preserve"> </w:t>
      </w:r>
      <w:r>
        <w:rPr>
          <w:rFonts w:eastAsia="Times New Roman"/>
          <w:szCs w:val="24"/>
        </w:rPr>
        <w:t>και αυτοί πάνε με</w:t>
      </w:r>
      <w:r w:rsidRPr="00794CEA">
        <w:rPr>
          <w:rFonts w:eastAsia="Times New Roman"/>
          <w:szCs w:val="24"/>
        </w:rPr>
        <w:t>τ</w:t>
      </w:r>
      <w:r>
        <w:rPr>
          <w:rFonts w:eastAsia="Times New Roman"/>
          <w:szCs w:val="24"/>
        </w:rPr>
        <w:t>ά</w:t>
      </w:r>
      <w:r w:rsidRPr="00794CEA">
        <w:rPr>
          <w:rFonts w:eastAsia="Times New Roman"/>
          <w:szCs w:val="24"/>
        </w:rPr>
        <w:t xml:space="preserve"> πολύ καλά</w:t>
      </w:r>
      <w:r>
        <w:rPr>
          <w:rFonts w:eastAsia="Times New Roman"/>
          <w:szCs w:val="24"/>
        </w:rPr>
        <w:t>,</w:t>
      </w:r>
      <w:r w:rsidRPr="00794CEA">
        <w:rPr>
          <w:rFonts w:eastAsia="Times New Roman"/>
          <w:szCs w:val="24"/>
        </w:rPr>
        <w:t xml:space="preserve"> </w:t>
      </w:r>
      <w:r>
        <w:rPr>
          <w:rFonts w:eastAsia="Times New Roman"/>
          <w:szCs w:val="24"/>
        </w:rPr>
        <w:t>πάλι το δημόσιο συμφέρον θα εξυπηρετηθεί, γιατί</w:t>
      </w:r>
      <w:r w:rsidRPr="00794CEA">
        <w:rPr>
          <w:rFonts w:eastAsia="Times New Roman"/>
          <w:szCs w:val="24"/>
        </w:rPr>
        <w:t xml:space="preserve"> αφού </w:t>
      </w:r>
      <w:r>
        <w:rPr>
          <w:rFonts w:eastAsia="Times New Roman"/>
          <w:szCs w:val="24"/>
        </w:rPr>
        <w:t>ο</w:t>
      </w:r>
      <w:r>
        <w:rPr>
          <w:rFonts w:eastAsia="Times New Roman"/>
          <w:szCs w:val="24"/>
        </w:rPr>
        <w:t xml:space="preserve"> οφειλέτης </w:t>
      </w:r>
      <w:r w:rsidRPr="00794CEA">
        <w:rPr>
          <w:rFonts w:eastAsia="Times New Roman"/>
          <w:szCs w:val="24"/>
        </w:rPr>
        <w:t>θα πάει καλά</w:t>
      </w:r>
      <w:r>
        <w:rPr>
          <w:rFonts w:eastAsia="Times New Roman"/>
          <w:szCs w:val="24"/>
        </w:rPr>
        <w:t>,</w:t>
      </w:r>
      <w:r w:rsidRPr="00794CEA">
        <w:rPr>
          <w:rFonts w:eastAsia="Times New Roman"/>
          <w:szCs w:val="24"/>
        </w:rPr>
        <w:t xml:space="preserve"> </w:t>
      </w:r>
      <w:r>
        <w:rPr>
          <w:rFonts w:eastAsia="Times New Roman"/>
          <w:szCs w:val="24"/>
        </w:rPr>
        <w:t>θ</w:t>
      </w:r>
      <w:r w:rsidRPr="00794CEA">
        <w:rPr>
          <w:rFonts w:eastAsia="Times New Roman"/>
          <w:szCs w:val="24"/>
        </w:rPr>
        <w:t>α μπορ</w:t>
      </w:r>
      <w:r>
        <w:rPr>
          <w:rFonts w:eastAsia="Times New Roman"/>
          <w:szCs w:val="24"/>
        </w:rPr>
        <w:t>έσει</w:t>
      </w:r>
      <w:r w:rsidRPr="00794CEA">
        <w:rPr>
          <w:rFonts w:eastAsia="Times New Roman"/>
          <w:szCs w:val="24"/>
        </w:rPr>
        <w:t xml:space="preserve"> να πληρώσει φόρους</w:t>
      </w:r>
      <w:r>
        <w:rPr>
          <w:rFonts w:eastAsia="Times New Roman"/>
          <w:szCs w:val="24"/>
        </w:rPr>
        <w:t>,</w:t>
      </w:r>
      <w:r w:rsidRPr="00794CEA">
        <w:rPr>
          <w:rFonts w:eastAsia="Times New Roman"/>
          <w:szCs w:val="24"/>
        </w:rPr>
        <w:t xml:space="preserve"> θα μπορέσει να απασχολήσει κόσμο</w:t>
      </w:r>
      <w:r>
        <w:rPr>
          <w:rFonts w:eastAsia="Times New Roman"/>
          <w:szCs w:val="24"/>
        </w:rPr>
        <w:t>,</w:t>
      </w:r>
      <w:r w:rsidRPr="00794CEA">
        <w:rPr>
          <w:rFonts w:eastAsia="Times New Roman"/>
          <w:szCs w:val="24"/>
        </w:rPr>
        <w:t xml:space="preserve"> θα μπορέσει να βοηθήσει</w:t>
      </w:r>
      <w:r>
        <w:rPr>
          <w:rFonts w:eastAsia="Times New Roman"/>
          <w:szCs w:val="24"/>
        </w:rPr>
        <w:t xml:space="preserve"> συνολικά και </w:t>
      </w:r>
      <w:r w:rsidRPr="00794CEA">
        <w:rPr>
          <w:rFonts w:eastAsia="Times New Roman"/>
          <w:szCs w:val="24"/>
        </w:rPr>
        <w:t>την οικονομία και την κοινωνία</w:t>
      </w:r>
      <w:r>
        <w:rPr>
          <w:rFonts w:eastAsia="Times New Roman"/>
          <w:szCs w:val="24"/>
        </w:rPr>
        <w:t xml:space="preserve"> και</w:t>
      </w:r>
      <w:r w:rsidRPr="00794CEA">
        <w:rPr>
          <w:rFonts w:eastAsia="Times New Roman"/>
          <w:szCs w:val="24"/>
        </w:rPr>
        <w:t xml:space="preserve"> να βγούμε από την κρίση</w:t>
      </w:r>
      <w:r>
        <w:rPr>
          <w:rFonts w:eastAsia="Times New Roman"/>
          <w:szCs w:val="24"/>
        </w:rPr>
        <w:t>.</w:t>
      </w:r>
      <w:r w:rsidRPr="00794CEA">
        <w:rPr>
          <w:rFonts w:eastAsia="Times New Roman"/>
          <w:szCs w:val="24"/>
        </w:rPr>
        <w:t xml:space="preserve"> </w:t>
      </w:r>
      <w:r>
        <w:rPr>
          <w:rFonts w:eastAsia="Times New Roman"/>
          <w:szCs w:val="24"/>
        </w:rPr>
        <w:t>Μ</w:t>
      </w:r>
      <w:r w:rsidRPr="00794CEA">
        <w:rPr>
          <w:rFonts w:eastAsia="Times New Roman"/>
          <w:szCs w:val="24"/>
        </w:rPr>
        <w:t>ε αυτή</w:t>
      </w:r>
      <w:r>
        <w:rPr>
          <w:rFonts w:eastAsia="Times New Roman"/>
          <w:szCs w:val="24"/>
        </w:rPr>
        <w:t>ν</w:t>
      </w:r>
      <w:r w:rsidRPr="00794CEA">
        <w:rPr>
          <w:rFonts w:eastAsia="Times New Roman"/>
          <w:szCs w:val="24"/>
        </w:rPr>
        <w:t xml:space="preserve"> την έννοια θεωρώ ότι πρέπει να είμαστε κάπως γενναιόδωρ</w:t>
      </w:r>
      <w:r>
        <w:rPr>
          <w:rFonts w:eastAsia="Times New Roman"/>
          <w:szCs w:val="24"/>
        </w:rPr>
        <w:t>οι,</w:t>
      </w:r>
      <w:r w:rsidRPr="00794CEA">
        <w:rPr>
          <w:rFonts w:eastAsia="Times New Roman"/>
          <w:szCs w:val="24"/>
        </w:rPr>
        <w:t xml:space="preserve"> </w:t>
      </w:r>
      <w:r w:rsidRPr="00794CEA">
        <w:rPr>
          <w:rFonts w:eastAsia="Times New Roman"/>
          <w:szCs w:val="24"/>
        </w:rPr>
        <w:t xml:space="preserve">χωρίς να σημαίνει ότι αγνοούμε τα </w:t>
      </w:r>
      <w:r>
        <w:rPr>
          <w:rFonts w:eastAsia="Times New Roman"/>
          <w:szCs w:val="24"/>
        </w:rPr>
        <w:t xml:space="preserve">προβλήματα τα οποία </w:t>
      </w:r>
      <w:r w:rsidRPr="00794CEA">
        <w:rPr>
          <w:rFonts w:eastAsia="Times New Roman"/>
          <w:szCs w:val="24"/>
        </w:rPr>
        <w:t>υπάρχουν</w:t>
      </w:r>
      <w:r>
        <w:rPr>
          <w:rFonts w:eastAsia="Times New Roman"/>
          <w:szCs w:val="24"/>
        </w:rPr>
        <w:t>. Γι’</w:t>
      </w:r>
      <w:r w:rsidRPr="00794CEA">
        <w:rPr>
          <w:rFonts w:eastAsia="Times New Roman"/>
          <w:szCs w:val="24"/>
        </w:rPr>
        <w:t xml:space="preserve"> αυτό πάντα θα υπάρχει </w:t>
      </w:r>
      <w:r>
        <w:rPr>
          <w:rFonts w:eastAsia="Times New Roman"/>
          <w:szCs w:val="24"/>
        </w:rPr>
        <w:t>μια</w:t>
      </w:r>
      <w:r w:rsidRPr="00794CEA">
        <w:rPr>
          <w:rFonts w:eastAsia="Times New Roman"/>
          <w:szCs w:val="24"/>
        </w:rPr>
        <w:t xml:space="preserve"> άμυνα και </w:t>
      </w:r>
      <w:r>
        <w:rPr>
          <w:rFonts w:eastAsia="Times New Roman"/>
          <w:szCs w:val="24"/>
        </w:rPr>
        <w:t>μια</w:t>
      </w:r>
      <w:r w:rsidRPr="00794CEA">
        <w:rPr>
          <w:rFonts w:eastAsia="Times New Roman"/>
          <w:szCs w:val="24"/>
        </w:rPr>
        <w:t xml:space="preserve"> </w:t>
      </w:r>
      <w:r>
        <w:rPr>
          <w:rFonts w:eastAsia="Times New Roman"/>
          <w:szCs w:val="24"/>
        </w:rPr>
        <w:t>μέριμνα</w:t>
      </w:r>
      <w:r w:rsidRPr="00794CEA">
        <w:rPr>
          <w:rFonts w:eastAsia="Times New Roman"/>
          <w:szCs w:val="24"/>
        </w:rPr>
        <w:t xml:space="preserve"> ούτως ώστε αυτές οι </w:t>
      </w:r>
      <w:r>
        <w:rPr>
          <w:rFonts w:eastAsia="Times New Roman"/>
          <w:szCs w:val="24"/>
        </w:rPr>
        <w:t xml:space="preserve">-ας τις πω- δυνατότητες </w:t>
      </w:r>
      <w:r w:rsidRPr="00794CEA">
        <w:rPr>
          <w:rFonts w:eastAsia="Times New Roman"/>
          <w:szCs w:val="24"/>
        </w:rPr>
        <w:t>να μην αξιοποιούνται από άτομα τα οποία</w:t>
      </w:r>
      <w:r>
        <w:rPr>
          <w:rFonts w:eastAsia="Times New Roman"/>
          <w:szCs w:val="24"/>
        </w:rPr>
        <w:t>, ενώ</w:t>
      </w:r>
      <w:r w:rsidRPr="00794CEA">
        <w:rPr>
          <w:rFonts w:eastAsia="Times New Roman"/>
          <w:szCs w:val="24"/>
        </w:rPr>
        <w:t xml:space="preserve"> έχουν τη δυνατότητα</w:t>
      </w:r>
      <w:r>
        <w:rPr>
          <w:rFonts w:eastAsia="Times New Roman"/>
          <w:szCs w:val="24"/>
        </w:rPr>
        <w:t>,</w:t>
      </w:r>
      <w:r w:rsidRPr="00794CEA">
        <w:rPr>
          <w:rFonts w:eastAsia="Times New Roman"/>
          <w:szCs w:val="24"/>
        </w:rPr>
        <w:t xml:space="preserve"> δεν είναι </w:t>
      </w:r>
      <w:r>
        <w:rPr>
          <w:rFonts w:eastAsia="Times New Roman"/>
          <w:szCs w:val="24"/>
        </w:rPr>
        <w:t>συνεπείς στις</w:t>
      </w:r>
      <w:r w:rsidRPr="00794CEA">
        <w:rPr>
          <w:rFonts w:eastAsia="Times New Roman"/>
          <w:szCs w:val="24"/>
        </w:rPr>
        <w:t xml:space="preserve"> υποχρεώσεις </w:t>
      </w:r>
      <w:r>
        <w:rPr>
          <w:rFonts w:eastAsia="Times New Roman"/>
          <w:szCs w:val="24"/>
        </w:rPr>
        <w:t>τους.</w:t>
      </w:r>
    </w:p>
    <w:p w14:paraId="5218D908" w14:textId="77777777" w:rsidR="00BE48FC" w:rsidRDefault="008F016C">
      <w:pPr>
        <w:tabs>
          <w:tab w:val="center" w:pos="4753"/>
          <w:tab w:val="left" w:pos="6156"/>
        </w:tabs>
        <w:spacing w:line="600" w:lineRule="auto"/>
        <w:ind w:firstLine="720"/>
        <w:jc w:val="both"/>
        <w:rPr>
          <w:rFonts w:eastAsia="Times New Roman"/>
          <w:szCs w:val="24"/>
        </w:rPr>
      </w:pPr>
      <w:r>
        <w:rPr>
          <w:rFonts w:eastAsia="Times New Roman"/>
          <w:szCs w:val="24"/>
        </w:rPr>
        <w:lastRenderedPageBreak/>
        <w:t>Α</w:t>
      </w:r>
      <w:r w:rsidRPr="00794CEA">
        <w:rPr>
          <w:rFonts w:eastAsia="Times New Roman"/>
          <w:szCs w:val="24"/>
        </w:rPr>
        <w:t>λλά ας μη χάσουμε το δάσος μπροστά στο δέντρο</w:t>
      </w:r>
      <w:r>
        <w:rPr>
          <w:rFonts w:eastAsia="Times New Roman"/>
          <w:szCs w:val="24"/>
        </w:rPr>
        <w:t>. Κ</w:t>
      </w:r>
      <w:r w:rsidRPr="00794CEA">
        <w:rPr>
          <w:rFonts w:eastAsia="Times New Roman"/>
          <w:szCs w:val="24"/>
        </w:rPr>
        <w:t>αι το δάσος αυτή τη στι</w:t>
      </w:r>
      <w:r>
        <w:rPr>
          <w:rFonts w:eastAsia="Times New Roman"/>
          <w:szCs w:val="24"/>
        </w:rPr>
        <w:t>γμή είναι να επιταχύνουμε μέτρα. Ε</w:t>
      </w:r>
      <w:r w:rsidRPr="00794CEA">
        <w:rPr>
          <w:rFonts w:eastAsia="Times New Roman"/>
          <w:szCs w:val="24"/>
        </w:rPr>
        <w:t xml:space="preserve">λπίζω και οι τράπεζες στη </w:t>
      </w:r>
      <w:r>
        <w:rPr>
          <w:rFonts w:eastAsia="Times New Roman"/>
          <w:szCs w:val="24"/>
        </w:rPr>
        <w:t>ν</w:t>
      </w:r>
      <w:r w:rsidRPr="00794CEA">
        <w:rPr>
          <w:rFonts w:eastAsia="Times New Roman"/>
          <w:szCs w:val="24"/>
        </w:rPr>
        <w:t>έα φάση ν</w:t>
      </w:r>
      <w:r>
        <w:rPr>
          <w:rFonts w:eastAsia="Times New Roman"/>
          <w:szCs w:val="24"/>
        </w:rPr>
        <w:t>α δουν</w:t>
      </w:r>
      <w:r w:rsidRPr="00794CEA">
        <w:rPr>
          <w:rFonts w:eastAsia="Times New Roman"/>
          <w:szCs w:val="24"/>
        </w:rPr>
        <w:t xml:space="preserve"> πιο θετικά τις δυνατότητες που δίνει και για τις ίδιες ο μηχανισμός </w:t>
      </w:r>
      <w:r>
        <w:rPr>
          <w:rFonts w:eastAsia="Times New Roman"/>
          <w:szCs w:val="24"/>
        </w:rPr>
        <w:t>αυτός,</w:t>
      </w:r>
      <w:r w:rsidRPr="00794CEA">
        <w:rPr>
          <w:rFonts w:eastAsia="Times New Roman"/>
          <w:szCs w:val="24"/>
        </w:rPr>
        <w:t xml:space="preserve"> ούτως ώστε να</w:t>
      </w:r>
      <w:r w:rsidRPr="00794CEA">
        <w:rPr>
          <w:rFonts w:eastAsia="Times New Roman"/>
          <w:szCs w:val="24"/>
        </w:rPr>
        <w:t xml:space="preserve"> πάμε σε </w:t>
      </w:r>
      <w:r>
        <w:rPr>
          <w:rFonts w:eastAsia="Times New Roman"/>
          <w:szCs w:val="24"/>
        </w:rPr>
        <w:t>μ</w:t>
      </w:r>
      <w:r>
        <w:rPr>
          <w:rFonts w:eastAsia="Times New Roman"/>
          <w:szCs w:val="24"/>
        </w:rPr>
        <w:t>ί</w:t>
      </w:r>
      <w:r>
        <w:rPr>
          <w:rFonts w:eastAsia="Times New Roman"/>
          <w:szCs w:val="24"/>
        </w:rPr>
        <w:t>α</w:t>
      </w:r>
      <w:r w:rsidRPr="00794CEA">
        <w:rPr>
          <w:rFonts w:eastAsia="Times New Roman"/>
          <w:szCs w:val="24"/>
        </w:rPr>
        <w:t xml:space="preserve"> ταχύτερη μείωση του ιδιωτικού χρέους</w:t>
      </w:r>
      <w:r>
        <w:rPr>
          <w:rFonts w:eastAsia="Times New Roman"/>
          <w:szCs w:val="24"/>
        </w:rPr>
        <w:t>,</w:t>
      </w:r>
      <w:r w:rsidRPr="00794CEA">
        <w:rPr>
          <w:rFonts w:eastAsia="Times New Roman"/>
          <w:szCs w:val="24"/>
        </w:rPr>
        <w:t xml:space="preserve"> είτε είναι χρέος προς </w:t>
      </w:r>
      <w:r>
        <w:rPr>
          <w:rFonts w:eastAsia="Times New Roman"/>
          <w:szCs w:val="24"/>
        </w:rPr>
        <w:t xml:space="preserve">τις τράπεζες, είτε είναι </w:t>
      </w:r>
      <w:r w:rsidRPr="00794CEA">
        <w:rPr>
          <w:rFonts w:eastAsia="Times New Roman"/>
          <w:szCs w:val="24"/>
        </w:rPr>
        <w:t>χρέος προς τα ταμεία</w:t>
      </w:r>
      <w:r>
        <w:rPr>
          <w:rFonts w:eastAsia="Times New Roman"/>
          <w:szCs w:val="24"/>
        </w:rPr>
        <w:t>,</w:t>
      </w:r>
      <w:r w:rsidRPr="00794CEA">
        <w:rPr>
          <w:rFonts w:eastAsia="Times New Roman"/>
          <w:szCs w:val="24"/>
        </w:rPr>
        <w:t xml:space="preserve"> είτε είναι χρέος προς </w:t>
      </w:r>
      <w:r>
        <w:rPr>
          <w:rFonts w:eastAsia="Times New Roman"/>
          <w:szCs w:val="24"/>
        </w:rPr>
        <w:t xml:space="preserve">τις </w:t>
      </w:r>
      <w:r w:rsidRPr="00794CEA">
        <w:rPr>
          <w:rFonts w:eastAsia="Times New Roman"/>
          <w:szCs w:val="24"/>
        </w:rPr>
        <w:t>εφορί</w:t>
      </w:r>
      <w:r>
        <w:rPr>
          <w:rFonts w:eastAsia="Times New Roman"/>
          <w:szCs w:val="24"/>
        </w:rPr>
        <w:t xml:space="preserve">ες. </w:t>
      </w:r>
    </w:p>
    <w:p w14:paraId="5218D909" w14:textId="77777777" w:rsidR="00BE48FC" w:rsidRDefault="008F016C">
      <w:pPr>
        <w:tabs>
          <w:tab w:val="center" w:pos="4753"/>
          <w:tab w:val="left" w:pos="6156"/>
        </w:tabs>
        <w:spacing w:line="600" w:lineRule="auto"/>
        <w:ind w:firstLine="720"/>
        <w:jc w:val="both"/>
        <w:rPr>
          <w:rFonts w:eastAsia="Times New Roman"/>
          <w:szCs w:val="24"/>
        </w:rPr>
      </w:pPr>
      <w:r>
        <w:rPr>
          <w:rFonts w:eastAsia="Times New Roman"/>
          <w:szCs w:val="24"/>
        </w:rPr>
        <w:t>Τ</w:t>
      </w:r>
      <w:r>
        <w:rPr>
          <w:rFonts w:eastAsia="Times New Roman"/>
          <w:szCs w:val="24"/>
        </w:rPr>
        <w:t>ελειώνοντας, επειδή ερωτήθηκα σχετικά με τον νόμο Κατσέλη, να πω ότι θα υπάρξει σύντομη παράταση κα</w:t>
      </w:r>
      <w:r>
        <w:rPr>
          <w:rFonts w:eastAsia="Times New Roman"/>
          <w:szCs w:val="24"/>
        </w:rPr>
        <w:t>ι προετοιμασία του νέου πλαισίου. Μάλλον θα γίνει με πράξη νομοθετικού περιεχομένου, για να τηρηθούν και όλες οι διαδικασίες.</w:t>
      </w:r>
    </w:p>
    <w:p w14:paraId="5218D90A" w14:textId="77777777" w:rsidR="00BE48FC" w:rsidRDefault="008F016C">
      <w:pPr>
        <w:tabs>
          <w:tab w:val="center" w:pos="4753"/>
          <w:tab w:val="left" w:pos="6156"/>
        </w:tabs>
        <w:spacing w:line="600" w:lineRule="auto"/>
        <w:ind w:firstLine="720"/>
        <w:jc w:val="both"/>
        <w:rPr>
          <w:rFonts w:eastAsia="Times New Roman"/>
          <w:szCs w:val="24"/>
        </w:rPr>
      </w:pPr>
      <w:r>
        <w:rPr>
          <w:rFonts w:eastAsia="Times New Roman"/>
          <w:szCs w:val="24"/>
        </w:rPr>
        <w:t xml:space="preserve">Ευχαριστώ πολύ. </w:t>
      </w:r>
    </w:p>
    <w:p w14:paraId="5218D90B" w14:textId="77777777" w:rsidR="00BE48FC" w:rsidRDefault="008F016C">
      <w:pPr>
        <w:spacing w:line="600" w:lineRule="auto"/>
        <w:ind w:firstLine="720"/>
        <w:jc w:val="center"/>
        <w:rPr>
          <w:rFonts w:eastAsia="Times New Roman" w:cs="Times New Roman"/>
          <w:szCs w:val="24"/>
        </w:rPr>
      </w:pPr>
      <w:r w:rsidRPr="00655E34">
        <w:rPr>
          <w:rFonts w:eastAsia="Times New Roman" w:cs="Times New Roman"/>
          <w:szCs w:val="24"/>
        </w:rPr>
        <w:t>(Χειροκροτήματα από την πτέρυγα του ΣΥΡΙΖΑ)</w:t>
      </w:r>
    </w:p>
    <w:p w14:paraId="5218D90C" w14:textId="77777777" w:rsidR="00BE48FC" w:rsidRDefault="008F016C">
      <w:pPr>
        <w:tabs>
          <w:tab w:val="left" w:pos="3189"/>
          <w:tab w:val="center" w:pos="4513"/>
        </w:tabs>
        <w:spacing w:line="600" w:lineRule="auto"/>
        <w:ind w:firstLine="720"/>
        <w:jc w:val="both"/>
        <w:rPr>
          <w:rFonts w:eastAsia="Times New Roman" w:cs="Times New Roman"/>
          <w:szCs w:val="24"/>
        </w:rPr>
      </w:pPr>
      <w:r w:rsidRPr="009F62CB">
        <w:rPr>
          <w:rFonts w:eastAsia="Times New Roman" w:cs="Times New Roman"/>
          <w:b/>
          <w:szCs w:val="24"/>
        </w:rPr>
        <w:t xml:space="preserve">ΠΡΟΕΔΡΕΥΩΝ (Αναστάσιος Κουράκης): </w:t>
      </w:r>
      <w:r>
        <w:rPr>
          <w:rFonts w:eastAsia="Times New Roman" w:cs="Times New Roman"/>
          <w:szCs w:val="24"/>
        </w:rPr>
        <w:t xml:space="preserve">Πότε το βλέπετε, κύριε Υπουργέ; </w:t>
      </w:r>
    </w:p>
    <w:p w14:paraId="5218D90D" w14:textId="77777777" w:rsidR="00BE48FC" w:rsidRDefault="008F016C">
      <w:pPr>
        <w:spacing w:line="600" w:lineRule="auto"/>
        <w:ind w:firstLine="720"/>
        <w:jc w:val="both"/>
        <w:rPr>
          <w:rFonts w:eastAsia="Times New Roman" w:cs="Times New Roman"/>
          <w:szCs w:val="24"/>
        </w:rPr>
      </w:pPr>
      <w:r w:rsidRPr="003C0426">
        <w:rPr>
          <w:rFonts w:eastAsia="Times New Roman" w:cs="Times New Roman"/>
          <w:b/>
          <w:szCs w:val="24"/>
        </w:rPr>
        <w:t>ΙΩ</w:t>
      </w:r>
      <w:r w:rsidRPr="003C0426">
        <w:rPr>
          <w:rFonts w:eastAsia="Times New Roman" w:cs="Times New Roman"/>
          <w:b/>
          <w:szCs w:val="24"/>
        </w:rPr>
        <w:t>ΑΝΝΗΣ ΔΡΑΓΑΣΑΚΗΣ (Αντιπρόεδρος της Κυβέρνησης</w:t>
      </w:r>
      <w:r>
        <w:rPr>
          <w:rFonts w:eastAsia="Times New Roman" w:cs="Times New Roman"/>
          <w:b/>
          <w:szCs w:val="24"/>
        </w:rPr>
        <w:t xml:space="preserve"> </w:t>
      </w:r>
      <w:r>
        <w:rPr>
          <w:rFonts w:eastAsia="Times New Roman" w:cs="Times New Roman"/>
          <w:b/>
          <w:szCs w:val="24"/>
        </w:rPr>
        <w:t>και</w:t>
      </w:r>
      <w:r>
        <w:rPr>
          <w:rFonts w:eastAsia="Times New Roman" w:cs="Times New Roman"/>
          <w:b/>
          <w:szCs w:val="24"/>
        </w:rPr>
        <w:t xml:space="preserve"> </w:t>
      </w:r>
      <w:r w:rsidRPr="003C0426">
        <w:rPr>
          <w:rFonts w:eastAsia="Times New Roman" w:cs="Times New Roman"/>
          <w:b/>
          <w:szCs w:val="24"/>
        </w:rPr>
        <w:t>Υπουργός Οικονομίας και Ανάπτυξης</w:t>
      </w:r>
      <w:r>
        <w:rPr>
          <w:rFonts w:eastAsia="Times New Roman" w:cs="Times New Roman"/>
          <w:b/>
          <w:szCs w:val="24"/>
        </w:rPr>
        <w:t>)</w:t>
      </w:r>
      <w:r w:rsidRPr="003C0426">
        <w:rPr>
          <w:rFonts w:eastAsia="Times New Roman" w:cs="Times New Roman"/>
          <w:b/>
          <w:szCs w:val="24"/>
        </w:rPr>
        <w:t xml:space="preserve">: </w:t>
      </w:r>
      <w:r>
        <w:rPr>
          <w:rFonts w:eastAsia="Times New Roman" w:cs="Times New Roman"/>
          <w:szCs w:val="24"/>
        </w:rPr>
        <w:t xml:space="preserve">Μέχρι τέλος του χρόνου. </w:t>
      </w:r>
    </w:p>
    <w:p w14:paraId="5218D90E" w14:textId="77777777" w:rsidR="00BE48FC" w:rsidRDefault="008F016C">
      <w:pPr>
        <w:tabs>
          <w:tab w:val="left" w:pos="3189"/>
          <w:tab w:val="center" w:pos="4513"/>
        </w:tabs>
        <w:spacing w:line="600" w:lineRule="auto"/>
        <w:ind w:firstLine="720"/>
        <w:jc w:val="both"/>
        <w:rPr>
          <w:rFonts w:eastAsia="Times New Roman" w:cs="Times New Roman"/>
          <w:b/>
          <w:szCs w:val="24"/>
        </w:rPr>
      </w:pPr>
      <w:r w:rsidRPr="009F62CB">
        <w:rPr>
          <w:rFonts w:eastAsia="Times New Roman" w:cs="Times New Roman"/>
          <w:b/>
          <w:szCs w:val="24"/>
        </w:rPr>
        <w:lastRenderedPageBreak/>
        <w:t xml:space="preserve">ΠΡΟΕΔΡΕΥΩΝ (Αναστάσιος Κουράκης): </w:t>
      </w:r>
      <w:r>
        <w:rPr>
          <w:rFonts w:eastAsia="Times New Roman" w:cs="Times New Roman"/>
          <w:szCs w:val="24"/>
        </w:rPr>
        <w:t xml:space="preserve">Πολύ ωραία.  </w:t>
      </w:r>
    </w:p>
    <w:p w14:paraId="5218D90F" w14:textId="77777777" w:rsidR="00BE48FC" w:rsidRDefault="008F016C">
      <w:pPr>
        <w:tabs>
          <w:tab w:val="center" w:pos="4753"/>
          <w:tab w:val="left" w:pos="6156"/>
        </w:tabs>
        <w:spacing w:line="600" w:lineRule="auto"/>
        <w:ind w:firstLine="720"/>
        <w:jc w:val="both"/>
        <w:rPr>
          <w:rFonts w:eastAsia="Times New Roman"/>
          <w:szCs w:val="24"/>
        </w:rPr>
      </w:pPr>
      <w:r w:rsidRPr="009B2992">
        <w:rPr>
          <w:rFonts w:eastAsia="Times New Roman"/>
          <w:b/>
          <w:szCs w:val="24"/>
        </w:rPr>
        <w:t xml:space="preserve">ΚΩΝΣΤΑΝΤΙΝΟΣ ΚΑΤΣΙΚΗΣ: </w:t>
      </w:r>
      <w:r>
        <w:rPr>
          <w:rFonts w:eastAsia="Times New Roman"/>
          <w:szCs w:val="24"/>
        </w:rPr>
        <w:t>Κύριε Πρόεδρε, θα μπορούσα να έχω τον λόγο;</w:t>
      </w:r>
    </w:p>
    <w:p w14:paraId="5218D910" w14:textId="77777777" w:rsidR="00BE48FC" w:rsidRDefault="008F016C">
      <w:pPr>
        <w:tabs>
          <w:tab w:val="left" w:pos="3189"/>
          <w:tab w:val="center" w:pos="4513"/>
        </w:tabs>
        <w:spacing w:line="600" w:lineRule="auto"/>
        <w:ind w:firstLine="720"/>
        <w:jc w:val="both"/>
        <w:rPr>
          <w:rFonts w:eastAsia="Times New Roman"/>
          <w:szCs w:val="24"/>
        </w:rPr>
      </w:pPr>
      <w:r w:rsidRPr="009F62CB">
        <w:rPr>
          <w:rFonts w:eastAsia="Times New Roman" w:cs="Times New Roman"/>
          <w:b/>
          <w:szCs w:val="24"/>
        </w:rPr>
        <w:t xml:space="preserve">ΠΡΟΕΔΡΕΥΩΝ (Αναστάσιος Κουράκης): </w:t>
      </w:r>
      <w:r>
        <w:rPr>
          <w:rFonts w:eastAsia="Times New Roman" w:cs="Times New Roman"/>
          <w:szCs w:val="24"/>
        </w:rPr>
        <w:t>Θα σ</w:t>
      </w:r>
      <w:r>
        <w:rPr>
          <w:rFonts w:eastAsia="Times New Roman"/>
          <w:szCs w:val="24"/>
        </w:rPr>
        <w:t>υνεχίσουμε εναλλάξ, δηλαδή</w:t>
      </w:r>
      <w:r w:rsidRPr="00794CEA">
        <w:rPr>
          <w:rFonts w:eastAsia="Times New Roman"/>
          <w:szCs w:val="24"/>
        </w:rPr>
        <w:t xml:space="preserve"> τώρα </w:t>
      </w:r>
      <w:r>
        <w:rPr>
          <w:rFonts w:eastAsia="Times New Roman"/>
          <w:szCs w:val="24"/>
        </w:rPr>
        <w:t>θα πάρει</w:t>
      </w:r>
      <w:r w:rsidRPr="00794CEA">
        <w:rPr>
          <w:rFonts w:eastAsia="Times New Roman"/>
          <w:szCs w:val="24"/>
        </w:rPr>
        <w:t xml:space="preserve"> τον λόγο ο </w:t>
      </w:r>
      <w:r>
        <w:rPr>
          <w:rFonts w:eastAsia="Times New Roman"/>
          <w:szCs w:val="24"/>
        </w:rPr>
        <w:t xml:space="preserve">Κοινοβουλευτικός Εκπρόσωπος του ΣΥΡΙΖΑ, </w:t>
      </w:r>
      <w:r w:rsidRPr="00794CEA">
        <w:rPr>
          <w:rFonts w:eastAsia="Times New Roman"/>
          <w:szCs w:val="24"/>
        </w:rPr>
        <w:t>ο κ</w:t>
      </w:r>
      <w:r>
        <w:rPr>
          <w:rFonts w:eastAsia="Times New Roman"/>
          <w:szCs w:val="24"/>
        </w:rPr>
        <w:t>.</w:t>
      </w:r>
      <w:r w:rsidRPr="00794CEA">
        <w:rPr>
          <w:rFonts w:eastAsia="Times New Roman"/>
          <w:szCs w:val="24"/>
        </w:rPr>
        <w:t xml:space="preserve"> Πάλλης</w:t>
      </w:r>
      <w:r>
        <w:rPr>
          <w:rFonts w:eastAsia="Times New Roman"/>
          <w:szCs w:val="24"/>
        </w:rPr>
        <w:t>,</w:t>
      </w:r>
      <w:r w:rsidRPr="00794CEA">
        <w:rPr>
          <w:rFonts w:eastAsia="Times New Roman"/>
          <w:szCs w:val="24"/>
        </w:rPr>
        <w:t xml:space="preserve"> μετά θα μας </w:t>
      </w:r>
      <w:r>
        <w:rPr>
          <w:rFonts w:eastAsia="Times New Roman"/>
          <w:szCs w:val="24"/>
        </w:rPr>
        <w:t>αναπτύξει</w:t>
      </w:r>
      <w:r w:rsidRPr="00794CEA">
        <w:rPr>
          <w:rFonts w:eastAsia="Times New Roman"/>
          <w:szCs w:val="24"/>
        </w:rPr>
        <w:t xml:space="preserve"> ένας Υπουργός μία τροπολογία</w:t>
      </w:r>
      <w:r>
        <w:rPr>
          <w:rFonts w:eastAsia="Times New Roman"/>
          <w:szCs w:val="24"/>
        </w:rPr>
        <w:t>,</w:t>
      </w:r>
      <w:r w:rsidRPr="00794CEA">
        <w:rPr>
          <w:rFonts w:eastAsia="Times New Roman"/>
          <w:szCs w:val="24"/>
        </w:rPr>
        <w:t xml:space="preserve"> </w:t>
      </w:r>
      <w:r>
        <w:rPr>
          <w:rFonts w:eastAsia="Times New Roman"/>
          <w:szCs w:val="24"/>
        </w:rPr>
        <w:t>μ</w:t>
      </w:r>
      <w:r w:rsidRPr="00794CEA">
        <w:rPr>
          <w:rFonts w:eastAsia="Times New Roman"/>
          <w:szCs w:val="24"/>
        </w:rPr>
        <w:t>ετά εί</w:t>
      </w:r>
      <w:r>
        <w:rPr>
          <w:rFonts w:eastAsia="Times New Roman"/>
          <w:szCs w:val="24"/>
        </w:rPr>
        <w:t>ν</w:t>
      </w:r>
      <w:r w:rsidRPr="00794CEA">
        <w:rPr>
          <w:rFonts w:eastAsia="Times New Roman"/>
          <w:szCs w:val="24"/>
        </w:rPr>
        <w:t xml:space="preserve">αι </w:t>
      </w:r>
      <w:r>
        <w:rPr>
          <w:rFonts w:eastAsia="Times New Roman"/>
          <w:szCs w:val="24"/>
        </w:rPr>
        <w:t xml:space="preserve">ο </w:t>
      </w:r>
      <w:r w:rsidRPr="00794CEA">
        <w:rPr>
          <w:rFonts w:eastAsia="Times New Roman"/>
          <w:szCs w:val="24"/>
        </w:rPr>
        <w:t>κ</w:t>
      </w:r>
      <w:r>
        <w:rPr>
          <w:rFonts w:eastAsia="Times New Roman"/>
          <w:szCs w:val="24"/>
        </w:rPr>
        <w:t>.</w:t>
      </w:r>
      <w:r w:rsidRPr="00794CEA">
        <w:rPr>
          <w:rFonts w:eastAsia="Times New Roman"/>
          <w:szCs w:val="24"/>
        </w:rPr>
        <w:t xml:space="preserve"> Λαγός</w:t>
      </w:r>
      <w:r>
        <w:rPr>
          <w:rFonts w:eastAsia="Times New Roman"/>
          <w:szCs w:val="24"/>
        </w:rPr>
        <w:t>,</w:t>
      </w:r>
      <w:r w:rsidRPr="00794CEA">
        <w:rPr>
          <w:rFonts w:eastAsia="Times New Roman"/>
          <w:szCs w:val="24"/>
        </w:rPr>
        <w:t xml:space="preserve"> μετά </w:t>
      </w:r>
      <w:r>
        <w:rPr>
          <w:rFonts w:eastAsia="Times New Roman"/>
          <w:szCs w:val="24"/>
        </w:rPr>
        <w:t>ένας Υ</w:t>
      </w:r>
      <w:r w:rsidRPr="00794CEA">
        <w:rPr>
          <w:rFonts w:eastAsia="Times New Roman"/>
          <w:szCs w:val="24"/>
        </w:rPr>
        <w:t xml:space="preserve">πουργός </w:t>
      </w:r>
      <w:r>
        <w:rPr>
          <w:rFonts w:eastAsia="Times New Roman"/>
          <w:szCs w:val="24"/>
        </w:rPr>
        <w:t xml:space="preserve">πάλι για </w:t>
      </w:r>
      <w:r w:rsidRPr="00794CEA">
        <w:rPr>
          <w:rFonts w:eastAsia="Times New Roman"/>
          <w:szCs w:val="24"/>
        </w:rPr>
        <w:t>μία τροπολ</w:t>
      </w:r>
      <w:r w:rsidRPr="00794CEA">
        <w:rPr>
          <w:rFonts w:eastAsia="Times New Roman"/>
          <w:szCs w:val="24"/>
        </w:rPr>
        <w:t xml:space="preserve">ογία και μετά είστε </w:t>
      </w:r>
      <w:r>
        <w:rPr>
          <w:rFonts w:eastAsia="Times New Roman"/>
          <w:szCs w:val="24"/>
        </w:rPr>
        <w:t>εσείς, κύριε Κατσίκη.</w:t>
      </w:r>
      <w:r w:rsidRPr="00794CEA">
        <w:rPr>
          <w:rFonts w:eastAsia="Times New Roman"/>
          <w:szCs w:val="24"/>
        </w:rPr>
        <w:t xml:space="preserve"> Αυτή είναι η </w:t>
      </w:r>
      <w:r>
        <w:rPr>
          <w:rFonts w:eastAsia="Times New Roman"/>
          <w:szCs w:val="24"/>
        </w:rPr>
        <w:t>διαδικασία. Α</w:t>
      </w:r>
      <w:r w:rsidRPr="00794CEA">
        <w:rPr>
          <w:rFonts w:eastAsia="Times New Roman"/>
          <w:szCs w:val="24"/>
        </w:rPr>
        <w:t xml:space="preserve">ν έχετε λόγους </w:t>
      </w:r>
      <w:r>
        <w:rPr>
          <w:rFonts w:eastAsia="Times New Roman"/>
          <w:szCs w:val="24"/>
        </w:rPr>
        <w:t xml:space="preserve">να προηγηθείτε, </w:t>
      </w:r>
      <w:r w:rsidRPr="00794CEA">
        <w:rPr>
          <w:rFonts w:eastAsia="Times New Roman"/>
          <w:szCs w:val="24"/>
        </w:rPr>
        <w:t>να παρακαλέσουμε τον κ</w:t>
      </w:r>
      <w:r>
        <w:rPr>
          <w:rFonts w:eastAsia="Times New Roman"/>
          <w:szCs w:val="24"/>
        </w:rPr>
        <w:t>.</w:t>
      </w:r>
      <w:r w:rsidRPr="00794CEA">
        <w:rPr>
          <w:rFonts w:eastAsia="Times New Roman"/>
          <w:szCs w:val="24"/>
        </w:rPr>
        <w:t xml:space="preserve"> </w:t>
      </w:r>
      <w:r>
        <w:rPr>
          <w:rFonts w:eastAsia="Times New Roman"/>
          <w:szCs w:val="24"/>
        </w:rPr>
        <w:t>Λαγό</w:t>
      </w:r>
      <w:r w:rsidRPr="00794CEA">
        <w:rPr>
          <w:rFonts w:eastAsia="Times New Roman"/>
          <w:szCs w:val="24"/>
        </w:rPr>
        <w:t xml:space="preserve"> </w:t>
      </w:r>
      <w:r>
        <w:rPr>
          <w:rFonts w:eastAsia="Times New Roman"/>
          <w:szCs w:val="24"/>
        </w:rPr>
        <w:t>-</w:t>
      </w:r>
      <w:r w:rsidRPr="00794CEA">
        <w:rPr>
          <w:rFonts w:eastAsia="Times New Roman"/>
          <w:szCs w:val="24"/>
        </w:rPr>
        <w:t>να του τηλεφωνήσουμε</w:t>
      </w:r>
      <w:r>
        <w:rPr>
          <w:rFonts w:eastAsia="Times New Roman"/>
          <w:szCs w:val="24"/>
        </w:rPr>
        <w:t>,</w:t>
      </w:r>
      <w:r w:rsidRPr="00794CEA">
        <w:rPr>
          <w:rFonts w:eastAsia="Times New Roman"/>
          <w:szCs w:val="24"/>
        </w:rPr>
        <w:t xml:space="preserve"> </w:t>
      </w:r>
      <w:r>
        <w:rPr>
          <w:rFonts w:eastAsia="Times New Roman"/>
          <w:szCs w:val="24"/>
        </w:rPr>
        <w:t xml:space="preserve">από τη στιγμή που δεν είναι εδώ- </w:t>
      </w:r>
      <w:r w:rsidRPr="00794CEA">
        <w:rPr>
          <w:rFonts w:eastAsia="Times New Roman"/>
          <w:szCs w:val="24"/>
        </w:rPr>
        <w:t xml:space="preserve">και </w:t>
      </w:r>
      <w:r>
        <w:rPr>
          <w:rFonts w:eastAsia="Times New Roman"/>
          <w:szCs w:val="24"/>
        </w:rPr>
        <w:t>ν</w:t>
      </w:r>
      <w:r w:rsidRPr="00794CEA">
        <w:rPr>
          <w:rFonts w:eastAsia="Times New Roman"/>
          <w:szCs w:val="24"/>
        </w:rPr>
        <w:t>α το δούμε</w:t>
      </w:r>
      <w:r>
        <w:rPr>
          <w:rFonts w:eastAsia="Times New Roman"/>
          <w:szCs w:val="24"/>
        </w:rPr>
        <w:t>.</w:t>
      </w:r>
    </w:p>
    <w:p w14:paraId="5218D911" w14:textId="77777777" w:rsidR="00BE48FC" w:rsidRDefault="008F016C">
      <w:pPr>
        <w:tabs>
          <w:tab w:val="left" w:pos="3189"/>
          <w:tab w:val="center" w:pos="4513"/>
        </w:tabs>
        <w:spacing w:line="600" w:lineRule="auto"/>
        <w:ind w:firstLine="720"/>
        <w:jc w:val="both"/>
        <w:rPr>
          <w:rFonts w:eastAsia="Times New Roman"/>
          <w:szCs w:val="24"/>
        </w:rPr>
      </w:pPr>
      <w:r>
        <w:rPr>
          <w:rFonts w:eastAsia="Times New Roman"/>
          <w:szCs w:val="24"/>
        </w:rPr>
        <w:t xml:space="preserve">Κύριε Κατσίκη, τι θέλετε να πείτε; </w:t>
      </w:r>
    </w:p>
    <w:p w14:paraId="5218D912" w14:textId="77777777" w:rsidR="00BE48FC" w:rsidRDefault="008F016C">
      <w:pPr>
        <w:tabs>
          <w:tab w:val="left" w:pos="3189"/>
          <w:tab w:val="center" w:pos="4513"/>
        </w:tabs>
        <w:spacing w:line="600" w:lineRule="auto"/>
        <w:ind w:firstLine="720"/>
        <w:jc w:val="both"/>
        <w:rPr>
          <w:rFonts w:eastAsia="Times New Roman"/>
          <w:szCs w:val="24"/>
        </w:rPr>
      </w:pPr>
      <w:r w:rsidRPr="009B2992">
        <w:rPr>
          <w:rFonts w:eastAsia="Times New Roman"/>
          <w:b/>
          <w:szCs w:val="24"/>
        </w:rPr>
        <w:t>ΚΩΝΣΤΑΝΤΙΝΟΣ ΚΑΤΣΙΚ</w:t>
      </w:r>
      <w:r w:rsidRPr="009B2992">
        <w:rPr>
          <w:rFonts w:eastAsia="Times New Roman"/>
          <w:b/>
          <w:szCs w:val="24"/>
        </w:rPr>
        <w:t xml:space="preserve">ΗΣ: </w:t>
      </w:r>
      <w:r w:rsidRPr="00794CEA">
        <w:rPr>
          <w:rFonts w:eastAsia="Times New Roman"/>
          <w:szCs w:val="24"/>
        </w:rPr>
        <w:t>Θα με διευκόλυνε πολύ</w:t>
      </w:r>
      <w:r>
        <w:rPr>
          <w:rFonts w:eastAsia="Times New Roman"/>
          <w:szCs w:val="24"/>
        </w:rPr>
        <w:t>,</w:t>
      </w:r>
      <w:r w:rsidRPr="00794CEA">
        <w:rPr>
          <w:rFonts w:eastAsia="Times New Roman"/>
          <w:szCs w:val="24"/>
        </w:rPr>
        <w:t xml:space="preserve"> αν αυτό </w:t>
      </w:r>
      <w:r>
        <w:rPr>
          <w:rFonts w:eastAsia="Times New Roman"/>
          <w:szCs w:val="24"/>
        </w:rPr>
        <w:t xml:space="preserve">που </w:t>
      </w:r>
      <w:r w:rsidRPr="00794CEA">
        <w:rPr>
          <w:rFonts w:eastAsia="Times New Roman"/>
          <w:szCs w:val="24"/>
        </w:rPr>
        <w:t>προτείν</w:t>
      </w:r>
      <w:r>
        <w:rPr>
          <w:rFonts w:eastAsia="Times New Roman"/>
          <w:szCs w:val="24"/>
        </w:rPr>
        <w:t>ατε,</w:t>
      </w:r>
      <w:r w:rsidRPr="00794CEA">
        <w:rPr>
          <w:rFonts w:eastAsia="Times New Roman"/>
          <w:szCs w:val="24"/>
        </w:rPr>
        <w:t xml:space="preserve"> υλοποιείτ</w:t>
      </w:r>
      <w:r>
        <w:rPr>
          <w:rFonts w:eastAsia="Times New Roman"/>
          <w:szCs w:val="24"/>
        </w:rPr>
        <w:t>ο,</w:t>
      </w:r>
      <w:r w:rsidRPr="00794CEA">
        <w:rPr>
          <w:rFonts w:eastAsia="Times New Roman"/>
          <w:szCs w:val="24"/>
        </w:rPr>
        <w:t xml:space="preserve"> ώστε </w:t>
      </w:r>
      <w:r>
        <w:rPr>
          <w:rFonts w:eastAsia="Times New Roman"/>
          <w:szCs w:val="24"/>
        </w:rPr>
        <w:t xml:space="preserve">να μου δινόταν η ευκαιρία να διαχειριστώ τον χρόνο μου. Γιατί είναι πολύ δύσκολο για εμένα. </w:t>
      </w:r>
    </w:p>
    <w:p w14:paraId="5218D913" w14:textId="77777777" w:rsidR="00BE48FC" w:rsidRDefault="008F016C">
      <w:pPr>
        <w:tabs>
          <w:tab w:val="left" w:pos="3189"/>
          <w:tab w:val="center" w:pos="4513"/>
        </w:tabs>
        <w:spacing w:line="600" w:lineRule="auto"/>
        <w:ind w:firstLine="720"/>
        <w:jc w:val="both"/>
        <w:rPr>
          <w:rFonts w:eastAsia="Times New Roman"/>
          <w:szCs w:val="24"/>
        </w:rPr>
      </w:pPr>
      <w:r>
        <w:rPr>
          <w:rFonts w:eastAsia="Times New Roman"/>
          <w:szCs w:val="24"/>
        </w:rPr>
        <w:t xml:space="preserve">Ευχαριστώ. </w:t>
      </w:r>
    </w:p>
    <w:p w14:paraId="5218D914" w14:textId="77777777" w:rsidR="00BE48FC" w:rsidRDefault="008F016C">
      <w:pPr>
        <w:tabs>
          <w:tab w:val="left" w:pos="3189"/>
          <w:tab w:val="center" w:pos="4513"/>
        </w:tabs>
        <w:spacing w:line="600" w:lineRule="auto"/>
        <w:ind w:firstLine="720"/>
        <w:jc w:val="both"/>
        <w:rPr>
          <w:rFonts w:eastAsia="Times New Roman"/>
          <w:szCs w:val="24"/>
        </w:rPr>
      </w:pPr>
      <w:r w:rsidRPr="009F62CB">
        <w:rPr>
          <w:rFonts w:eastAsia="Times New Roman" w:cs="Times New Roman"/>
          <w:b/>
          <w:szCs w:val="24"/>
        </w:rPr>
        <w:lastRenderedPageBreak/>
        <w:t xml:space="preserve">ΠΡΟΕΔΡΕΥΩΝ (Αναστάσιος Κουράκης): </w:t>
      </w:r>
      <w:r>
        <w:rPr>
          <w:rFonts w:eastAsia="Times New Roman"/>
          <w:szCs w:val="24"/>
        </w:rPr>
        <w:t>Θα το δούμε τώρα. Θα έρθουμε σε επικοινωνία με το</w:t>
      </w:r>
      <w:r>
        <w:rPr>
          <w:rFonts w:eastAsia="Times New Roman"/>
          <w:szCs w:val="24"/>
        </w:rPr>
        <w:t>ν κ. Λαγό.</w:t>
      </w:r>
    </w:p>
    <w:p w14:paraId="5218D915" w14:textId="77777777" w:rsidR="00BE48FC" w:rsidRDefault="008F016C">
      <w:pPr>
        <w:tabs>
          <w:tab w:val="left" w:pos="3189"/>
          <w:tab w:val="center" w:pos="4513"/>
        </w:tabs>
        <w:spacing w:line="600" w:lineRule="auto"/>
        <w:ind w:firstLine="720"/>
        <w:jc w:val="both"/>
        <w:rPr>
          <w:rFonts w:eastAsia="Times New Roman"/>
          <w:szCs w:val="24"/>
        </w:rPr>
      </w:pPr>
      <w:r>
        <w:rPr>
          <w:rFonts w:eastAsia="Times New Roman"/>
          <w:szCs w:val="24"/>
        </w:rPr>
        <w:t xml:space="preserve">Κύριε Πάλλη, έχετε τον λόγο για δέκα λεπτά. </w:t>
      </w:r>
    </w:p>
    <w:p w14:paraId="5218D916" w14:textId="77777777" w:rsidR="00BE48FC" w:rsidRDefault="008F016C">
      <w:pPr>
        <w:tabs>
          <w:tab w:val="left" w:pos="3189"/>
          <w:tab w:val="center" w:pos="4513"/>
        </w:tabs>
        <w:spacing w:line="600" w:lineRule="auto"/>
        <w:ind w:firstLine="720"/>
        <w:jc w:val="both"/>
        <w:rPr>
          <w:rFonts w:eastAsia="Times New Roman"/>
          <w:szCs w:val="24"/>
        </w:rPr>
      </w:pPr>
      <w:r w:rsidRPr="00153FB7">
        <w:rPr>
          <w:rFonts w:eastAsia="Times New Roman"/>
          <w:b/>
          <w:szCs w:val="24"/>
        </w:rPr>
        <w:t>ΓΕΩΡΓΙΟΣ ΠΑΛΛΗΣ:</w:t>
      </w:r>
      <w:r>
        <w:rPr>
          <w:rFonts w:eastAsia="Times New Roman"/>
          <w:szCs w:val="24"/>
        </w:rPr>
        <w:t xml:space="preserve"> Ευχαριστώ, κύριε Πρόεδρε. </w:t>
      </w:r>
    </w:p>
    <w:p w14:paraId="5218D917" w14:textId="77777777" w:rsidR="00BE48FC" w:rsidRDefault="008F016C">
      <w:pPr>
        <w:tabs>
          <w:tab w:val="left" w:pos="3189"/>
          <w:tab w:val="center" w:pos="4513"/>
        </w:tabs>
        <w:spacing w:line="600" w:lineRule="auto"/>
        <w:ind w:firstLine="720"/>
        <w:jc w:val="both"/>
        <w:rPr>
          <w:rFonts w:eastAsia="Times New Roman"/>
          <w:szCs w:val="24"/>
        </w:rPr>
      </w:pPr>
      <w:r w:rsidRPr="00B23429">
        <w:rPr>
          <w:rFonts w:eastAsia="Times New Roman"/>
          <w:szCs w:val="24"/>
        </w:rPr>
        <w:t>Κυρίες και κύριοι συνάδελφοι,</w:t>
      </w:r>
      <w:r>
        <w:rPr>
          <w:rFonts w:eastAsia="Times New Roman"/>
          <w:szCs w:val="24"/>
        </w:rPr>
        <w:t xml:space="preserve"> </w:t>
      </w:r>
      <w:r w:rsidRPr="00794CEA">
        <w:rPr>
          <w:rFonts w:eastAsia="Times New Roman"/>
          <w:szCs w:val="24"/>
        </w:rPr>
        <w:t>θα ξεκινήσ</w:t>
      </w:r>
      <w:r>
        <w:rPr>
          <w:rFonts w:eastAsia="Times New Roman"/>
          <w:szCs w:val="24"/>
        </w:rPr>
        <w:t>ω με μ</w:t>
      </w:r>
      <w:r>
        <w:rPr>
          <w:rFonts w:eastAsia="Times New Roman"/>
          <w:szCs w:val="24"/>
        </w:rPr>
        <w:t>ί</w:t>
      </w:r>
      <w:r>
        <w:rPr>
          <w:rFonts w:eastAsia="Times New Roman"/>
          <w:szCs w:val="24"/>
        </w:rPr>
        <w:t xml:space="preserve">α απάντηση προς τον κ. Μηταράκη. Δεν κατάλαβε καλά την απάντηση του Υπουργού. Δεν θα αντιμετωπίσουμε πρόβλημα με τον ΦΠΑ στα νησιά μας. Έχουμε την αγωνία μας και λόγω της </w:t>
      </w:r>
      <w:r w:rsidRPr="00794CEA">
        <w:rPr>
          <w:rFonts w:eastAsia="Times New Roman"/>
          <w:szCs w:val="24"/>
        </w:rPr>
        <w:t>εντοπιότητας</w:t>
      </w:r>
      <w:r>
        <w:rPr>
          <w:rFonts w:eastAsia="Times New Roman"/>
          <w:szCs w:val="24"/>
        </w:rPr>
        <w:t>.</w:t>
      </w:r>
      <w:r w:rsidRPr="00794CEA">
        <w:rPr>
          <w:rFonts w:eastAsia="Times New Roman"/>
          <w:szCs w:val="24"/>
        </w:rPr>
        <w:t xml:space="preserve"> </w:t>
      </w:r>
      <w:r>
        <w:rPr>
          <w:rFonts w:eastAsia="Times New Roman"/>
          <w:szCs w:val="24"/>
        </w:rPr>
        <w:t>Σ</w:t>
      </w:r>
      <w:r w:rsidRPr="00794CEA">
        <w:rPr>
          <w:rFonts w:eastAsia="Times New Roman"/>
          <w:szCs w:val="24"/>
        </w:rPr>
        <w:t xml:space="preserve">ας έχει διαψεύσει κι άλλες φορές </w:t>
      </w:r>
      <w:r>
        <w:rPr>
          <w:rFonts w:eastAsia="Times New Roman"/>
          <w:szCs w:val="24"/>
        </w:rPr>
        <w:t>η</w:t>
      </w:r>
      <w:r w:rsidRPr="00794CEA">
        <w:rPr>
          <w:rFonts w:eastAsia="Times New Roman"/>
          <w:szCs w:val="24"/>
        </w:rPr>
        <w:t xml:space="preserve"> </w:t>
      </w:r>
      <w:r>
        <w:rPr>
          <w:rFonts w:eastAsia="Times New Roman"/>
          <w:szCs w:val="24"/>
        </w:rPr>
        <w:t>Κ</w:t>
      </w:r>
      <w:r w:rsidRPr="00794CEA">
        <w:rPr>
          <w:rFonts w:eastAsia="Times New Roman"/>
          <w:szCs w:val="24"/>
        </w:rPr>
        <w:t>υβέρνηση</w:t>
      </w:r>
      <w:r>
        <w:rPr>
          <w:rFonts w:eastAsia="Times New Roman"/>
          <w:szCs w:val="24"/>
        </w:rPr>
        <w:t>, όσον αφορά</w:t>
      </w:r>
      <w:r w:rsidRPr="00794CEA">
        <w:rPr>
          <w:rFonts w:eastAsia="Times New Roman"/>
          <w:szCs w:val="24"/>
        </w:rPr>
        <w:t xml:space="preserve"> τις πολλές άσ</w:t>
      </w:r>
      <w:r w:rsidRPr="00794CEA">
        <w:rPr>
          <w:rFonts w:eastAsia="Times New Roman"/>
          <w:szCs w:val="24"/>
        </w:rPr>
        <w:t>τοχες</w:t>
      </w:r>
      <w:r>
        <w:rPr>
          <w:rFonts w:eastAsia="Times New Roman"/>
          <w:szCs w:val="24"/>
        </w:rPr>
        <w:t>,</w:t>
      </w:r>
      <w:r w:rsidRPr="00794CEA">
        <w:rPr>
          <w:rFonts w:eastAsia="Times New Roman"/>
          <w:szCs w:val="24"/>
        </w:rPr>
        <w:t xml:space="preserve"> τελεσίδικες εκφράσ</w:t>
      </w:r>
      <w:r>
        <w:rPr>
          <w:rFonts w:eastAsia="Times New Roman"/>
          <w:szCs w:val="24"/>
        </w:rPr>
        <w:t>εις</w:t>
      </w:r>
      <w:r w:rsidRPr="00794CEA">
        <w:rPr>
          <w:rFonts w:eastAsia="Times New Roman"/>
          <w:szCs w:val="24"/>
        </w:rPr>
        <w:t xml:space="preserve"> που είπατε για πολλά πράγματα που τελικά δεν συνέβη</w:t>
      </w:r>
      <w:r>
        <w:rPr>
          <w:rFonts w:eastAsia="Times New Roman"/>
          <w:szCs w:val="24"/>
        </w:rPr>
        <w:t xml:space="preserve">σαν στον </w:t>
      </w:r>
      <w:r w:rsidRPr="00794CEA">
        <w:rPr>
          <w:rFonts w:eastAsia="Times New Roman"/>
          <w:szCs w:val="24"/>
        </w:rPr>
        <w:t>τόπο</w:t>
      </w:r>
      <w:r>
        <w:rPr>
          <w:rFonts w:eastAsia="Times New Roman"/>
          <w:szCs w:val="24"/>
        </w:rPr>
        <w:t>.</w:t>
      </w:r>
      <w:r w:rsidRPr="00794CEA">
        <w:rPr>
          <w:rFonts w:eastAsia="Times New Roman"/>
          <w:szCs w:val="24"/>
        </w:rPr>
        <w:t xml:space="preserve"> </w:t>
      </w:r>
    </w:p>
    <w:p w14:paraId="5218D918" w14:textId="77777777" w:rsidR="00BE48FC" w:rsidRDefault="008F016C">
      <w:pPr>
        <w:tabs>
          <w:tab w:val="left" w:pos="3189"/>
          <w:tab w:val="center" w:pos="4513"/>
        </w:tabs>
        <w:spacing w:line="600" w:lineRule="auto"/>
        <w:ind w:firstLine="720"/>
        <w:jc w:val="both"/>
        <w:rPr>
          <w:rFonts w:eastAsia="Times New Roman"/>
          <w:szCs w:val="24"/>
        </w:rPr>
      </w:pPr>
      <w:r w:rsidRPr="00636966">
        <w:rPr>
          <w:rFonts w:eastAsia="Times New Roman"/>
          <w:szCs w:val="24"/>
        </w:rPr>
        <w:t>Κυρίες και κύριοι συνάδελφοι,</w:t>
      </w:r>
      <w:r>
        <w:rPr>
          <w:rFonts w:eastAsia="Times New Roman"/>
          <w:szCs w:val="24"/>
        </w:rPr>
        <w:t xml:space="preserve"> </w:t>
      </w:r>
      <w:r w:rsidRPr="00794CEA">
        <w:rPr>
          <w:rFonts w:eastAsia="Times New Roman"/>
          <w:szCs w:val="24"/>
        </w:rPr>
        <w:t xml:space="preserve">σε </w:t>
      </w:r>
      <w:r>
        <w:rPr>
          <w:rFonts w:eastAsia="Times New Roman"/>
          <w:szCs w:val="24"/>
        </w:rPr>
        <w:t>μ</w:t>
      </w:r>
      <w:r>
        <w:rPr>
          <w:rFonts w:eastAsia="Times New Roman"/>
          <w:szCs w:val="24"/>
        </w:rPr>
        <w:t>ί</w:t>
      </w:r>
      <w:r>
        <w:rPr>
          <w:rFonts w:eastAsia="Times New Roman"/>
          <w:szCs w:val="24"/>
        </w:rPr>
        <w:t>α</w:t>
      </w:r>
      <w:r w:rsidRPr="00794CEA">
        <w:rPr>
          <w:rFonts w:eastAsia="Times New Roman"/>
          <w:szCs w:val="24"/>
        </w:rPr>
        <w:t xml:space="preserve"> προσπάθεια σε συνθήκες μνημονίων που μας παραδώσατε </w:t>
      </w:r>
      <w:r>
        <w:rPr>
          <w:rFonts w:eastAsia="Times New Roman"/>
          <w:szCs w:val="24"/>
        </w:rPr>
        <w:t>μια</w:t>
      </w:r>
      <w:r w:rsidRPr="00794CEA">
        <w:rPr>
          <w:rFonts w:eastAsia="Times New Roman"/>
          <w:szCs w:val="24"/>
        </w:rPr>
        <w:t xml:space="preserve"> χώρα με </w:t>
      </w:r>
      <w:r>
        <w:rPr>
          <w:rFonts w:eastAsia="Times New Roman"/>
          <w:szCs w:val="24"/>
        </w:rPr>
        <w:t>μια</w:t>
      </w:r>
      <w:r w:rsidRPr="00794CEA">
        <w:rPr>
          <w:rFonts w:eastAsia="Times New Roman"/>
          <w:szCs w:val="24"/>
        </w:rPr>
        <w:t xml:space="preserve"> οικονομία σαν να έχει βγει από συνθήκες πολέμου</w:t>
      </w:r>
      <w:r>
        <w:rPr>
          <w:rFonts w:eastAsia="Times New Roman"/>
          <w:szCs w:val="24"/>
        </w:rPr>
        <w:t>, σε μ</w:t>
      </w:r>
      <w:r>
        <w:rPr>
          <w:rFonts w:eastAsia="Times New Roman"/>
          <w:szCs w:val="24"/>
        </w:rPr>
        <w:t>ί</w:t>
      </w:r>
      <w:r>
        <w:rPr>
          <w:rFonts w:eastAsia="Times New Roman"/>
          <w:szCs w:val="24"/>
        </w:rPr>
        <w:t>α</w:t>
      </w:r>
      <w:r>
        <w:rPr>
          <w:rFonts w:eastAsia="Times New Roman"/>
          <w:szCs w:val="24"/>
        </w:rPr>
        <w:t xml:space="preserve"> προσπάθεια να</w:t>
      </w:r>
      <w:r w:rsidRPr="00794CEA">
        <w:rPr>
          <w:rFonts w:eastAsia="Times New Roman"/>
          <w:szCs w:val="24"/>
        </w:rPr>
        <w:t xml:space="preserve"> οργανώσουμε το κράτος στον τομέα της </w:t>
      </w:r>
      <w:r>
        <w:rPr>
          <w:rFonts w:eastAsia="Times New Roman"/>
          <w:szCs w:val="24"/>
        </w:rPr>
        <w:t>μεταναστευτικής</w:t>
      </w:r>
      <w:r w:rsidRPr="00794CEA">
        <w:rPr>
          <w:rFonts w:eastAsia="Times New Roman"/>
          <w:szCs w:val="24"/>
        </w:rPr>
        <w:t xml:space="preserve"> πολιτικής</w:t>
      </w:r>
      <w:r>
        <w:rPr>
          <w:rFonts w:eastAsia="Times New Roman"/>
          <w:szCs w:val="24"/>
        </w:rPr>
        <w:t>, που</w:t>
      </w:r>
      <w:r w:rsidRPr="00794CEA">
        <w:rPr>
          <w:rFonts w:eastAsia="Times New Roman"/>
          <w:szCs w:val="24"/>
        </w:rPr>
        <w:t xml:space="preserve"> η μόνη πολιτική που υπήρχε ως τότε ήταν οι συνθήκες και</w:t>
      </w:r>
      <w:r>
        <w:rPr>
          <w:rFonts w:eastAsia="Times New Roman"/>
          <w:szCs w:val="24"/>
        </w:rPr>
        <w:t xml:space="preserve"> τα</w:t>
      </w:r>
      <w:r w:rsidRPr="00794CEA">
        <w:rPr>
          <w:rFonts w:eastAsia="Times New Roman"/>
          <w:szCs w:val="24"/>
        </w:rPr>
        <w:t xml:space="preserve"> μέτρα αποτροπής</w:t>
      </w:r>
      <w:r>
        <w:rPr>
          <w:rFonts w:eastAsia="Times New Roman"/>
          <w:szCs w:val="24"/>
        </w:rPr>
        <w:t>,</w:t>
      </w:r>
      <w:r w:rsidRPr="00794CEA">
        <w:rPr>
          <w:rFonts w:eastAsia="Times New Roman"/>
          <w:szCs w:val="24"/>
        </w:rPr>
        <w:t xml:space="preserve"> </w:t>
      </w:r>
      <w:r>
        <w:rPr>
          <w:rFonts w:eastAsia="Times New Roman"/>
          <w:szCs w:val="24"/>
        </w:rPr>
        <w:t xml:space="preserve">εγώ θα κάνω την </w:t>
      </w:r>
      <w:r w:rsidRPr="00794CEA">
        <w:rPr>
          <w:rFonts w:eastAsia="Times New Roman"/>
          <w:szCs w:val="24"/>
        </w:rPr>
        <w:t xml:space="preserve">αυτοκριτική </w:t>
      </w:r>
      <w:r>
        <w:rPr>
          <w:rFonts w:eastAsia="Times New Roman"/>
          <w:szCs w:val="24"/>
        </w:rPr>
        <w:t>μας και θα πω ότι δ</w:t>
      </w:r>
      <w:r w:rsidRPr="00794CEA">
        <w:rPr>
          <w:rFonts w:eastAsia="Times New Roman"/>
          <w:szCs w:val="24"/>
        </w:rPr>
        <w:t xml:space="preserve">εν τα έχουμε καταφέρει τόσο καλά όσο </w:t>
      </w:r>
      <w:r>
        <w:rPr>
          <w:rFonts w:eastAsia="Times New Roman"/>
          <w:szCs w:val="24"/>
        </w:rPr>
        <w:t>θ</w:t>
      </w:r>
      <w:r w:rsidRPr="00794CEA">
        <w:rPr>
          <w:rFonts w:eastAsia="Times New Roman"/>
          <w:szCs w:val="24"/>
        </w:rPr>
        <w:t>α θέλαμε</w:t>
      </w:r>
      <w:r>
        <w:rPr>
          <w:rFonts w:eastAsia="Times New Roman"/>
          <w:szCs w:val="24"/>
        </w:rPr>
        <w:t>.</w:t>
      </w:r>
      <w:r w:rsidRPr="00794CEA">
        <w:rPr>
          <w:rFonts w:eastAsia="Times New Roman"/>
          <w:szCs w:val="24"/>
        </w:rPr>
        <w:t xml:space="preserve"> </w:t>
      </w:r>
      <w:r>
        <w:rPr>
          <w:rFonts w:eastAsia="Times New Roman"/>
          <w:szCs w:val="24"/>
        </w:rPr>
        <w:lastRenderedPageBreak/>
        <w:t>Δ</w:t>
      </w:r>
      <w:r w:rsidRPr="00794CEA">
        <w:rPr>
          <w:rFonts w:eastAsia="Times New Roman"/>
          <w:szCs w:val="24"/>
        </w:rPr>
        <w:t>ε</w:t>
      </w:r>
      <w:r w:rsidRPr="00794CEA">
        <w:rPr>
          <w:rFonts w:eastAsia="Times New Roman"/>
          <w:szCs w:val="24"/>
        </w:rPr>
        <w:t>ν υπήρχ</w:t>
      </w:r>
      <w:r>
        <w:rPr>
          <w:rFonts w:eastAsia="Times New Roman"/>
          <w:szCs w:val="24"/>
        </w:rPr>
        <w:t xml:space="preserve">αν </w:t>
      </w:r>
      <w:r w:rsidRPr="00794CEA">
        <w:rPr>
          <w:rFonts w:eastAsia="Times New Roman"/>
          <w:szCs w:val="24"/>
        </w:rPr>
        <w:t xml:space="preserve">και </w:t>
      </w:r>
      <w:r>
        <w:rPr>
          <w:rFonts w:eastAsia="Times New Roman"/>
          <w:szCs w:val="24"/>
        </w:rPr>
        <w:t xml:space="preserve">οι </w:t>
      </w:r>
      <w:r w:rsidRPr="00794CEA">
        <w:rPr>
          <w:rFonts w:eastAsia="Times New Roman"/>
          <w:szCs w:val="24"/>
        </w:rPr>
        <w:t>συνθήκες ενδεχομένως</w:t>
      </w:r>
      <w:r>
        <w:rPr>
          <w:rFonts w:eastAsia="Times New Roman"/>
          <w:szCs w:val="24"/>
        </w:rPr>
        <w:t>.</w:t>
      </w:r>
      <w:r w:rsidRPr="00794CEA">
        <w:rPr>
          <w:rFonts w:eastAsia="Times New Roman"/>
          <w:szCs w:val="24"/>
        </w:rPr>
        <w:t xml:space="preserve"> </w:t>
      </w:r>
      <w:r>
        <w:rPr>
          <w:rFonts w:eastAsia="Times New Roman"/>
          <w:szCs w:val="24"/>
        </w:rPr>
        <w:t>Μ</w:t>
      </w:r>
      <w:r w:rsidRPr="00794CEA">
        <w:rPr>
          <w:rFonts w:eastAsia="Times New Roman"/>
          <w:szCs w:val="24"/>
        </w:rPr>
        <w:t>πορεί να είχαμε και αστοχίες</w:t>
      </w:r>
      <w:r>
        <w:rPr>
          <w:rFonts w:eastAsia="Times New Roman"/>
          <w:szCs w:val="24"/>
        </w:rPr>
        <w:t>,</w:t>
      </w:r>
      <w:r w:rsidRPr="00794CEA">
        <w:rPr>
          <w:rFonts w:eastAsia="Times New Roman"/>
          <w:szCs w:val="24"/>
        </w:rPr>
        <w:t xml:space="preserve"> </w:t>
      </w:r>
      <w:r>
        <w:rPr>
          <w:rFonts w:eastAsia="Times New Roman"/>
          <w:szCs w:val="24"/>
        </w:rPr>
        <w:t>α</w:t>
      </w:r>
      <w:r w:rsidRPr="00794CEA">
        <w:rPr>
          <w:rFonts w:eastAsia="Times New Roman"/>
          <w:szCs w:val="24"/>
        </w:rPr>
        <w:t xml:space="preserve">λλά για πρώτη φορά στη </w:t>
      </w:r>
      <w:r>
        <w:rPr>
          <w:rFonts w:eastAsia="Times New Roman"/>
          <w:szCs w:val="24"/>
        </w:rPr>
        <w:t>χ</w:t>
      </w:r>
      <w:r w:rsidRPr="00794CEA">
        <w:rPr>
          <w:rFonts w:eastAsia="Times New Roman"/>
          <w:szCs w:val="24"/>
        </w:rPr>
        <w:t xml:space="preserve">ώρα αποφασίσαμε να υπάρξει </w:t>
      </w:r>
      <w:r>
        <w:rPr>
          <w:rFonts w:eastAsia="Times New Roman"/>
          <w:szCs w:val="24"/>
        </w:rPr>
        <w:t>κ</w:t>
      </w:r>
      <w:r w:rsidRPr="00794CEA">
        <w:rPr>
          <w:rFonts w:eastAsia="Times New Roman"/>
          <w:szCs w:val="24"/>
        </w:rPr>
        <w:t xml:space="preserve">αταρχήν η ίδρυση της </w:t>
      </w:r>
      <w:r>
        <w:rPr>
          <w:rFonts w:eastAsia="Times New Roman"/>
          <w:szCs w:val="24"/>
        </w:rPr>
        <w:t xml:space="preserve">θέσης </w:t>
      </w:r>
      <w:r w:rsidRPr="00794CEA">
        <w:rPr>
          <w:rFonts w:eastAsia="Times New Roman"/>
          <w:szCs w:val="24"/>
        </w:rPr>
        <w:t>Αναπληρωτ</w:t>
      </w:r>
      <w:r>
        <w:rPr>
          <w:rFonts w:eastAsia="Times New Roman"/>
          <w:szCs w:val="24"/>
        </w:rPr>
        <w:t>ή</w:t>
      </w:r>
      <w:r w:rsidRPr="00794CEA">
        <w:rPr>
          <w:rFonts w:eastAsia="Times New Roman"/>
          <w:szCs w:val="24"/>
        </w:rPr>
        <w:t xml:space="preserve"> Υπουργού </w:t>
      </w:r>
      <w:r>
        <w:rPr>
          <w:rFonts w:eastAsia="Times New Roman"/>
          <w:szCs w:val="24"/>
        </w:rPr>
        <w:t xml:space="preserve">Μεταναστευτικής Πολιτικής </w:t>
      </w:r>
      <w:r w:rsidRPr="00794CEA">
        <w:rPr>
          <w:rFonts w:eastAsia="Times New Roman"/>
          <w:szCs w:val="24"/>
        </w:rPr>
        <w:t xml:space="preserve">και στη συνέχεια </w:t>
      </w:r>
      <w:r>
        <w:rPr>
          <w:rFonts w:eastAsia="Times New Roman"/>
          <w:szCs w:val="24"/>
        </w:rPr>
        <w:t xml:space="preserve">η </w:t>
      </w:r>
      <w:r w:rsidRPr="00794CEA">
        <w:rPr>
          <w:rFonts w:eastAsia="Times New Roman"/>
          <w:szCs w:val="24"/>
        </w:rPr>
        <w:t>ίδρυσ</w:t>
      </w:r>
      <w:r>
        <w:rPr>
          <w:rFonts w:eastAsia="Times New Roman"/>
          <w:szCs w:val="24"/>
        </w:rPr>
        <w:t>η του</w:t>
      </w:r>
      <w:r w:rsidRPr="00794CEA">
        <w:rPr>
          <w:rFonts w:eastAsia="Times New Roman"/>
          <w:szCs w:val="24"/>
        </w:rPr>
        <w:t xml:space="preserve"> </w:t>
      </w:r>
      <w:r>
        <w:rPr>
          <w:rFonts w:eastAsia="Times New Roman"/>
          <w:szCs w:val="24"/>
        </w:rPr>
        <w:t>Υ</w:t>
      </w:r>
      <w:r w:rsidRPr="00794CEA">
        <w:rPr>
          <w:rFonts w:eastAsia="Times New Roman"/>
          <w:szCs w:val="24"/>
        </w:rPr>
        <w:t>πουργείο</w:t>
      </w:r>
      <w:r>
        <w:rPr>
          <w:rFonts w:eastAsia="Times New Roman"/>
          <w:szCs w:val="24"/>
        </w:rPr>
        <w:t>υ. Γ</w:t>
      </w:r>
      <w:r w:rsidRPr="00794CEA">
        <w:rPr>
          <w:rFonts w:eastAsia="Times New Roman"/>
          <w:szCs w:val="24"/>
        </w:rPr>
        <w:t xml:space="preserve">ια τις αστοχίες </w:t>
      </w:r>
      <w:r>
        <w:rPr>
          <w:rFonts w:eastAsia="Times New Roman"/>
          <w:szCs w:val="24"/>
        </w:rPr>
        <w:t xml:space="preserve">και </w:t>
      </w:r>
      <w:r w:rsidRPr="00794CEA">
        <w:rPr>
          <w:rFonts w:eastAsia="Times New Roman"/>
          <w:szCs w:val="24"/>
        </w:rPr>
        <w:t>για τις καθυστερήσεις δέχομαι κάθε κριτική</w:t>
      </w:r>
      <w:r>
        <w:rPr>
          <w:rFonts w:eastAsia="Times New Roman"/>
          <w:szCs w:val="24"/>
        </w:rPr>
        <w:t>,</w:t>
      </w:r>
      <w:r w:rsidRPr="00794CEA">
        <w:rPr>
          <w:rFonts w:eastAsia="Times New Roman"/>
          <w:szCs w:val="24"/>
        </w:rPr>
        <w:t xml:space="preserve"> </w:t>
      </w:r>
      <w:r>
        <w:rPr>
          <w:rFonts w:eastAsia="Times New Roman"/>
          <w:szCs w:val="24"/>
        </w:rPr>
        <w:t>α</w:t>
      </w:r>
      <w:r w:rsidRPr="00794CEA">
        <w:rPr>
          <w:rFonts w:eastAsia="Times New Roman"/>
          <w:szCs w:val="24"/>
        </w:rPr>
        <w:t xml:space="preserve">λλά από </w:t>
      </w:r>
      <w:r>
        <w:rPr>
          <w:rFonts w:eastAsia="Times New Roman"/>
          <w:szCs w:val="24"/>
        </w:rPr>
        <w:t>ε</w:t>
      </w:r>
      <w:r w:rsidRPr="00794CEA">
        <w:rPr>
          <w:rFonts w:eastAsia="Times New Roman"/>
          <w:szCs w:val="24"/>
        </w:rPr>
        <w:t>κεί και πέρα δεν δέχομαι καμ</w:t>
      </w:r>
      <w:r>
        <w:rPr>
          <w:rFonts w:eastAsia="Times New Roman"/>
          <w:szCs w:val="24"/>
        </w:rPr>
        <w:t>μ</w:t>
      </w:r>
      <w:r w:rsidRPr="00794CEA">
        <w:rPr>
          <w:rFonts w:eastAsia="Times New Roman"/>
          <w:szCs w:val="24"/>
        </w:rPr>
        <w:t xml:space="preserve">ία κριτική για την ορθότητα της επιλογής </w:t>
      </w:r>
      <w:r>
        <w:rPr>
          <w:rFonts w:eastAsia="Times New Roman"/>
          <w:szCs w:val="24"/>
        </w:rPr>
        <w:t>μας.</w:t>
      </w:r>
    </w:p>
    <w:p w14:paraId="5218D919" w14:textId="77777777" w:rsidR="00BE48FC" w:rsidRDefault="008F016C">
      <w:pPr>
        <w:tabs>
          <w:tab w:val="left" w:pos="3189"/>
          <w:tab w:val="center" w:pos="4513"/>
        </w:tabs>
        <w:spacing w:line="600" w:lineRule="auto"/>
        <w:ind w:firstLine="720"/>
        <w:jc w:val="both"/>
        <w:rPr>
          <w:rFonts w:eastAsia="Times New Roman"/>
          <w:szCs w:val="24"/>
        </w:rPr>
      </w:pPr>
      <w:r>
        <w:rPr>
          <w:rFonts w:eastAsia="Times New Roman"/>
          <w:szCs w:val="24"/>
        </w:rPr>
        <w:t>Θα κάνω ένα γενικό σχόλιο για όλους αυτούς που εκφράζονται -ακούσαμε τον κ. Μηταράκη,</w:t>
      </w:r>
      <w:r w:rsidRPr="00794CEA">
        <w:rPr>
          <w:rFonts w:eastAsia="Times New Roman"/>
          <w:szCs w:val="24"/>
        </w:rPr>
        <w:t xml:space="preserve"> </w:t>
      </w:r>
      <w:r>
        <w:rPr>
          <w:rFonts w:eastAsia="Times New Roman"/>
          <w:szCs w:val="24"/>
        </w:rPr>
        <w:t>α</w:t>
      </w:r>
      <w:r w:rsidRPr="00794CEA">
        <w:rPr>
          <w:rFonts w:eastAsia="Times New Roman"/>
          <w:szCs w:val="24"/>
        </w:rPr>
        <w:t>λλά και τις άλλες πτέρυγες</w:t>
      </w:r>
      <w:r>
        <w:rPr>
          <w:rFonts w:eastAsia="Times New Roman"/>
          <w:szCs w:val="24"/>
        </w:rPr>
        <w:t>,</w:t>
      </w:r>
      <w:r w:rsidRPr="00794CEA">
        <w:rPr>
          <w:rFonts w:eastAsia="Times New Roman"/>
          <w:szCs w:val="24"/>
        </w:rPr>
        <w:t xml:space="preserve"> τη σκληρ</w:t>
      </w:r>
      <w:r w:rsidRPr="00794CEA">
        <w:rPr>
          <w:rFonts w:eastAsia="Times New Roman"/>
          <w:szCs w:val="24"/>
        </w:rPr>
        <w:t>ή και την πιο light</w:t>
      </w:r>
      <w:r>
        <w:rPr>
          <w:rFonts w:eastAsia="Times New Roman"/>
          <w:szCs w:val="24"/>
        </w:rPr>
        <w:t>, που εμφανίζονται στο Κοινοβούλιό</w:t>
      </w:r>
      <w:r w:rsidRPr="00794CEA">
        <w:rPr>
          <w:rFonts w:eastAsia="Times New Roman"/>
          <w:szCs w:val="24"/>
        </w:rPr>
        <w:t xml:space="preserve"> </w:t>
      </w:r>
      <w:r>
        <w:rPr>
          <w:rFonts w:eastAsia="Times New Roman"/>
          <w:szCs w:val="24"/>
        </w:rPr>
        <w:t>μας- και που θέλουν φύλαξη στη θάλασσα. Η αλήθεια ξέρετε ποια είναι; Θέλετε νεκρούς στη θάλασσα και στον Έβρο. Θ</w:t>
      </w:r>
      <w:r w:rsidRPr="00794CEA">
        <w:rPr>
          <w:rFonts w:eastAsia="Times New Roman"/>
          <w:szCs w:val="24"/>
        </w:rPr>
        <w:t xml:space="preserve">έλετε νεκρούς στα </w:t>
      </w:r>
      <w:r>
        <w:rPr>
          <w:rFonts w:eastAsia="Times New Roman"/>
          <w:szCs w:val="24"/>
        </w:rPr>
        <w:t>κ</w:t>
      </w:r>
      <w:r w:rsidRPr="00794CEA">
        <w:rPr>
          <w:rFonts w:eastAsia="Times New Roman"/>
          <w:szCs w:val="24"/>
        </w:rPr>
        <w:t xml:space="preserve">έντρα </w:t>
      </w:r>
      <w:r>
        <w:rPr>
          <w:rFonts w:eastAsia="Times New Roman"/>
          <w:szCs w:val="24"/>
        </w:rPr>
        <w:t>π</w:t>
      </w:r>
      <w:r w:rsidRPr="00794CEA">
        <w:rPr>
          <w:rFonts w:eastAsia="Times New Roman"/>
          <w:szCs w:val="24"/>
        </w:rPr>
        <w:t xml:space="preserve">ρώτης </w:t>
      </w:r>
      <w:r>
        <w:rPr>
          <w:rFonts w:eastAsia="Times New Roman"/>
          <w:szCs w:val="24"/>
        </w:rPr>
        <w:t>υ</w:t>
      </w:r>
      <w:r w:rsidRPr="00794CEA">
        <w:rPr>
          <w:rFonts w:eastAsia="Times New Roman"/>
          <w:szCs w:val="24"/>
        </w:rPr>
        <w:t>ποδοχής</w:t>
      </w:r>
      <w:r>
        <w:rPr>
          <w:rFonts w:eastAsia="Times New Roman"/>
          <w:szCs w:val="24"/>
        </w:rPr>
        <w:t xml:space="preserve"> και </w:t>
      </w:r>
      <w:r w:rsidRPr="00794CEA">
        <w:rPr>
          <w:rFonts w:eastAsia="Times New Roman"/>
          <w:szCs w:val="24"/>
        </w:rPr>
        <w:t xml:space="preserve">στα υπόλοιπα </w:t>
      </w:r>
      <w:r>
        <w:rPr>
          <w:rFonts w:eastAsia="Times New Roman"/>
          <w:szCs w:val="24"/>
          <w:lang w:val="en-US"/>
        </w:rPr>
        <w:t>camp</w:t>
      </w:r>
      <w:r w:rsidRPr="004D76D2">
        <w:rPr>
          <w:rFonts w:eastAsia="Times New Roman"/>
          <w:szCs w:val="24"/>
        </w:rPr>
        <w:t xml:space="preserve"> </w:t>
      </w:r>
      <w:r>
        <w:rPr>
          <w:rFonts w:eastAsia="Times New Roman"/>
          <w:szCs w:val="24"/>
        </w:rPr>
        <w:t>της χώρας. Δυστυχώς, πέρα τ</w:t>
      </w:r>
      <w:r>
        <w:rPr>
          <w:rFonts w:eastAsia="Times New Roman"/>
          <w:szCs w:val="24"/>
        </w:rPr>
        <w:t>ού ότι πιστεύω πως το κάνετε για μικροπολιτικούς λόγους και για λόγους αντιπαράθεσης, για να πείτε «να, πέθανε άνθρωπος», τείνω να πιστεύω ότι το υποστηρίζετε και ιδεολογικά. Διψάτε για αίμα. Ποιοι; Εσείς, που τους ονομάζετε λαθραίους, που θεωρείτε τους εα</w:t>
      </w:r>
      <w:r>
        <w:rPr>
          <w:rFonts w:eastAsia="Times New Roman"/>
          <w:szCs w:val="24"/>
        </w:rPr>
        <w:t>υτούς σας νόμιμους κάτοχους της χώρας -α</w:t>
      </w:r>
      <w:r w:rsidRPr="00794CEA">
        <w:rPr>
          <w:rFonts w:eastAsia="Times New Roman"/>
          <w:szCs w:val="24"/>
        </w:rPr>
        <w:t>ν είναι δυνατόν</w:t>
      </w:r>
      <w:r>
        <w:rPr>
          <w:rFonts w:eastAsia="Times New Roman"/>
          <w:szCs w:val="24"/>
        </w:rPr>
        <w:t xml:space="preserve">!-, εσείς που  θεωρείτε ότι </w:t>
      </w:r>
      <w:r>
        <w:rPr>
          <w:rFonts w:eastAsia="Times New Roman"/>
          <w:szCs w:val="24"/>
        </w:rPr>
        <w:lastRenderedPageBreak/>
        <w:t xml:space="preserve">έχετε </w:t>
      </w:r>
      <w:r w:rsidRPr="00794CEA">
        <w:rPr>
          <w:rFonts w:eastAsia="Times New Roman"/>
          <w:szCs w:val="24"/>
        </w:rPr>
        <w:t xml:space="preserve">περισσότερα δικαιώματα ως άνθρωποι από τους </w:t>
      </w:r>
      <w:r>
        <w:rPr>
          <w:rFonts w:eastAsia="Times New Roman"/>
          <w:szCs w:val="24"/>
        </w:rPr>
        <w:t xml:space="preserve">άλλους. Είναι ιδεολογικό το ζήτημα </w:t>
      </w:r>
      <w:r w:rsidRPr="00794CEA">
        <w:rPr>
          <w:rFonts w:eastAsia="Times New Roman"/>
          <w:szCs w:val="24"/>
        </w:rPr>
        <w:t>τελικά</w:t>
      </w:r>
      <w:r>
        <w:rPr>
          <w:rFonts w:eastAsia="Times New Roman"/>
          <w:szCs w:val="24"/>
        </w:rPr>
        <w:t>.</w:t>
      </w:r>
      <w:r w:rsidRPr="00794CEA">
        <w:rPr>
          <w:rFonts w:eastAsia="Times New Roman"/>
          <w:szCs w:val="24"/>
        </w:rPr>
        <w:t xml:space="preserve"> </w:t>
      </w:r>
      <w:r>
        <w:rPr>
          <w:rFonts w:eastAsia="Times New Roman"/>
          <w:szCs w:val="24"/>
        </w:rPr>
        <w:t>Ε</w:t>
      </w:r>
      <w:r w:rsidRPr="00794CEA">
        <w:rPr>
          <w:rFonts w:eastAsia="Times New Roman"/>
          <w:szCs w:val="24"/>
        </w:rPr>
        <w:t>ίναι</w:t>
      </w:r>
      <w:r>
        <w:rPr>
          <w:rFonts w:eastAsia="Times New Roman"/>
          <w:szCs w:val="24"/>
        </w:rPr>
        <w:t xml:space="preserve"> δυστυχία για το ελληνικό Κοινοβούλιο να απευθύνεται έτσι για ανθρώπους, πό</w:t>
      </w:r>
      <w:r>
        <w:rPr>
          <w:rFonts w:eastAsia="Times New Roman"/>
          <w:szCs w:val="24"/>
        </w:rPr>
        <w:t xml:space="preserve">σω μάλιστα όταν στα χρόνια της διακυβέρνησής σας, κολλημένοι σε αυτήν την ιδέα βάζατε στελέχη και κρατικούς λειτουργούς να </w:t>
      </w:r>
      <w:r w:rsidRPr="00794CEA">
        <w:rPr>
          <w:rFonts w:eastAsia="Times New Roman"/>
          <w:szCs w:val="24"/>
        </w:rPr>
        <w:t>παρανομούν</w:t>
      </w:r>
      <w:r>
        <w:rPr>
          <w:rFonts w:eastAsia="Times New Roman"/>
          <w:szCs w:val="24"/>
        </w:rPr>
        <w:t xml:space="preserve"> συνειδητά, εκβιάζοντάς τους ακόμα,</w:t>
      </w:r>
      <w:r w:rsidRPr="00794CEA">
        <w:rPr>
          <w:rFonts w:eastAsia="Times New Roman"/>
          <w:szCs w:val="24"/>
        </w:rPr>
        <w:t xml:space="preserve"> προκειμένου να υπερασπ</w:t>
      </w:r>
      <w:r>
        <w:rPr>
          <w:rFonts w:eastAsia="Times New Roman"/>
          <w:szCs w:val="24"/>
        </w:rPr>
        <w:t xml:space="preserve">ιστείτε </w:t>
      </w:r>
      <w:r w:rsidRPr="00794CEA">
        <w:rPr>
          <w:rFonts w:eastAsia="Times New Roman"/>
          <w:szCs w:val="24"/>
        </w:rPr>
        <w:t>αυτή</w:t>
      </w:r>
      <w:r>
        <w:rPr>
          <w:rFonts w:eastAsia="Times New Roman"/>
          <w:szCs w:val="24"/>
        </w:rPr>
        <w:t>ν</w:t>
      </w:r>
      <w:r w:rsidRPr="00794CEA">
        <w:rPr>
          <w:rFonts w:eastAsia="Times New Roman"/>
          <w:szCs w:val="24"/>
        </w:rPr>
        <w:t xml:space="preserve"> την ιδεοληψία </w:t>
      </w:r>
      <w:r>
        <w:rPr>
          <w:rFonts w:eastAsia="Times New Roman"/>
          <w:szCs w:val="24"/>
        </w:rPr>
        <w:t>σας.</w:t>
      </w:r>
      <w:r w:rsidRPr="00794CEA">
        <w:rPr>
          <w:rFonts w:eastAsia="Times New Roman"/>
          <w:szCs w:val="24"/>
        </w:rPr>
        <w:t xml:space="preserve"> </w:t>
      </w:r>
    </w:p>
    <w:p w14:paraId="5218D91A" w14:textId="77777777" w:rsidR="00BE48FC" w:rsidRDefault="008F016C">
      <w:pPr>
        <w:tabs>
          <w:tab w:val="left" w:pos="3189"/>
          <w:tab w:val="center" w:pos="4513"/>
        </w:tabs>
        <w:spacing w:line="600" w:lineRule="auto"/>
        <w:ind w:firstLine="720"/>
        <w:jc w:val="both"/>
        <w:rPr>
          <w:rFonts w:eastAsia="Times New Roman"/>
          <w:szCs w:val="24"/>
        </w:rPr>
      </w:pPr>
      <w:r>
        <w:rPr>
          <w:rFonts w:eastAsia="Times New Roman"/>
          <w:szCs w:val="24"/>
        </w:rPr>
        <w:t>Είπε ο κ. Μηταράκης για το κλεί</w:t>
      </w:r>
      <w:r>
        <w:rPr>
          <w:rFonts w:eastAsia="Times New Roman"/>
          <w:szCs w:val="24"/>
        </w:rPr>
        <w:t xml:space="preserve">σιμο των συνόρων προς Ανατολή και για νησιά «αποθήκες ψυχών» και ότι διχάσαμε τις τοπικές κοινωνίες. Μάλλον μας έχει εξηγηθεί το κλείσιμο των συνόρων προς την Ανατολή. Είναι </w:t>
      </w:r>
      <w:r w:rsidRPr="00794CEA">
        <w:rPr>
          <w:rFonts w:eastAsia="Times New Roman"/>
          <w:szCs w:val="24"/>
        </w:rPr>
        <w:t>τα υδάτιν</w:t>
      </w:r>
      <w:r>
        <w:rPr>
          <w:rFonts w:eastAsia="Times New Roman"/>
          <w:szCs w:val="24"/>
        </w:rPr>
        <w:t>ά μας</w:t>
      </w:r>
      <w:r w:rsidRPr="00794CEA">
        <w:rPr>
          <w:rFonts w:eastAsia="Times New Roman"/>
          <w:szCs w:val="24"/>
        </w:rPr>
        <w:t xml:space="preserve"> σύνορα</w:t>
      </w:r>
      <w:r>
        <w:rPr>
          <w:rFonts w:eastAsia="Times New Roman"/>
          <w:szCs w:val="24"/>
        </w:rPr>
        <w:t>,</w:t>
      </w:r>
      <w:r w:rsidRPr="00794CEA">
        <w:rPr>
          <w:rFonts w:eastAsia="Times New Roman"/>
          <w:szCs w:val="24"/>
        </w:rPr>
        <w:t xml:space="preserve"> είναι οι θάνατοι που σας έλεγα πριν</w:t>
      </w:r>
      <w:r>
        <w:rPr>
          <w:rFonts w:eastAsia="Times New Roman"/>
          <w:szCs w:val="24"/>
        </w:rPr>
        <w:t>. Ο</w:t>
      </w:r>
      <w:r w:rsidRPr="00794CEA">
        <w:rPr>
          <w:rFonts w:eastAsia="Times New Roman"/>
          <w:szCs w:val="24"/>
        </w:rPr>
        <w:t xml:space="preserve"> κ</w:t>
      </w:r>
      <w:r>
        <w:rPr>
          <w:rFonts w:eastAsia="Times New Roman"/>
          <w:szCs w:val="24"/>
        </w:rPr>
        <w:t>.</w:t>
      </w:r>
      <w:r w:rsidRPr="00794CEA">
        <w:rPr>
          <w:rFonts w:eastAsia="Times New Roman"/>
          <w:szCs w:val="24"/>
        </w:rPr>
        <w:t xml:space="preserve"> Βαρβιτσιώτης</w:t>
      </w:r>
      <w:r>
        <w:rPr>
          <w:rFonts w:eastAsia="Times New Roman"/>
          <w:szCs w:val="24"/>
        </w:rPr>
        <w:t>,</w:t>
      </w:r>
      <w:r w:rsidRPr="00794CEA">
        <w:rPr>
          <w:rFonts w:eastAsia="Times New Roman"/>
          <w:szCs w:val="24"/>
        </w:rPr>
        <w:t xml:space="preserve"> βέβ</w:t>
      </w:r>
      <w:r w:rsidRPr="00794CEA">
        <w:rPr>
          <w:rFonts w:eastAsia="Times New Roman"/>
          <w:szCs w:val="24"/>
        </w:rPr>
        <w:t>αια</w:t>
      </w:r>
      <w:r>
        <w:rPr>
          <w:rFonts w:eastAsia="Times New Roman"/>
          <w:szCs w:val="24"/>
        </w:rPr>
        <w:t>,</w:t>
      </w:r>
      <w:r w:rsidRPr="00794CEA">
        <w:rPr>
          <w:rFonts w:eastAsia="Times New Roman"/>
          <w:szCs w:val="24"/>
        </w:rPr>
        <w:t xml:space="preserve"> </w:t>
      </w:r>
      <w:r>
        <w:rPr>
          <w:rFonts w:eastAsia="Times New Roman"/>
          <w:szCs w:val="24"/>
        </w:rPr>
        <w:t>το</w:t>
      </w:r>
      <w:r w:rsidRPr="00794CEA">
        <w:rPr>
          <w:rFonts w:eastAsia="Times New Roman"/>
          <w:szCs w:val="24"/>
        </w:rPr>
        <w:t xml:space="preserve"> έχει κάνει έργο </w:t>
      </w:r>
      <w:r>
        <w:rPr>
          <w:rFonts w:eastAsia="Times New Roman"/>
          <w:szCs w:val="24"/>
        </w:rPr>
        <w:t xml:space="preserve">αυτό </w:t>
      </w:r>
      <w:r w:rsidRPr="00794CEA">
        <w:rPr>
          <w:rFonts w:eastAsia="Times New Roman"/>
          <w:szCs w:val="24"/>
        </w:rPr>
        <w:t>στη θητεία του</w:t>
      </w:r>
      <w:r>
        <w:rPr>
          <w:rFonts w:eastAsia="Times New Roman"/>
          <w:szCs w:val="24"/>
        </w:rPr>
        <w:t xml:space="preserve"> και το έχει κάνει έργο </w:t>
      </w:r>
      <w:r w:rsidRPr="00794CEA">
        <w:rPr>
          <w:rFonts w:eastAsia="Times New Roman"/>
          <w:szCs w:val="24"/>
        </w:rPr>
        <w:t xml:space="preserve">προσβάλλοντας </w:t>
      </w:r>
      <w:r>
        <w:rPr>
          <w:rFonts w:eastAsia="Times New Roman"/>
          <w:szCs w:val="24"/>
        </w:rPr>
        <w:t>ε</w:t>
      </w:r>
      <w:r w:rsidRPr="00794CEA">
        <w:rPr>
          <w:rFonts w:eastAsia="Times New Roman"/>
          <w:szCs w:val="24"/>
        </w:rPr>
        <w:t>ιδικά τους ανθρώπους του Λιμενικού Σώματος</w:t>
      </w:r>
      <w:r>
        <w:rPr>
          <w:rFonts w:eastAsia="Times New Roman"/>
          <w:szCs w:val="24"/>
        </w:rPr>
        <w:t>,</w:t>
      </w:r>
      <w:r w:rsidRPr="00794CEA">
        <w:rPr>
          <w:rFonts w:eastAsia="Times New Roman"/>
          <w:szCs w:val="24"/>
        </w:rPr>
        <w:t xml:space="preserve"> </w:t>
      </w:r>
      <w:r>
        <w:rPr>
          <w:rFonts w:eastAsia="Times New Roman"/>
          <w:szCs w:val="24"/>
        </w:rPr>
        <w:t>γ</w:t>
      </w:r>
      <w:r w:rsidRPr="00794CEA">
        <w:rPr>
          <w:rFonts w:eastAsia="Times New Roman"/>
          <w:szCs w:val="24"/>
        </w:rPr>
        <w:t xml:space="preserve">ιατί </w:t>
      </w:r>
      <w:r>
        <w:rPr>
          <w:rFonts w:eastAsia="Times New Roman"/>
          <w:szCs w:val="24"/>
        </w:rPr>
        <w:t>αυτοί κατά κύριο λόγο υπερασπίζονται την ε</w:t>
      </w:r>
      <w:r w:rsidRPr="00794CEA">
        <w:rPr>
          <w:rFonts w:eastAsia="Times New Roman"/>
          <w:szCs w:val="24"/>
        </w:rPr>
        <w:t>θνική κυριαρχία</w:t>
      </w:r>
      <w:r>
        <w:rPr>
          <w:rFonts w:eastAsia="Times New Roman"/>
          <w:szCs w:val="24"/>
        </w:rPr>
        <w:t>.</w:t>
      </w:r>
    </w:p>
    <w:p w14:paraId="5218D91B" w14:textId="77777777" w:rsidR="00BE48FC" w:rsidRDefault="008F016C">
      <w:pPr>
        <w:tabs>
          <w:tab w:val="left" w:pos="3189"/>
          <w:tab w:val="center" w:pos="4513"/>
        </w:tabs>
        <w:spacing w:line="600" w:lineRule="auto"/>
        <w:ind w:firstLine="720"/>
        <w:jc w:val="both"/>
        <w:rPr>
          <w:rFonts w:eastAsia="Times New Roman"/>
          <w:szCs w:val="24"/>
        </w:rPr>
      </w:pPr>
      <w:r>
        <w:rPr>
          <w:rFonts w:eastAsia="Times New Roman"/>
          <w:szCs w:val="24"/>
        </w:rPr>
        <w:t>Α</w:t>
      </w:r>
      <w:r w:rsidRPr="00794CEA">
        <w:rPr>
          <w:rFonts w:eastAsia="Times New Roman"/>
          <w:szCs w:val="24"/>
        </w:rPr>
        <w:t>κούστηκα</w:t>
      </w:r>
      <w:r>
        <w:rPr>
          <w:rFonts w:eastAsia="Times New Roman"/>
          <w:szCs w:val="24"/>
        </w:rPr>
        <w:t>ν</w:t>
      </w:r>
      <w:r w:rsidRPr="00794CEA">
        <w:rPr>
          <w:rFonts w:eastAsia="Times New Roman"/>
          <w:szCs w:val="24"/>
        </w:rPr>
        <w:t xml:space="preserve"> και </w:t>
      </w:r>
      <w:r>
        <w:rPr>
          <w:rFonts w:eastAsia="Times New Roman"/>
          <w:szCs w:val="24"/>
        </w:rPr>
        <w:t xml:space="preserve">άλλα. Κάθε τροπολογία και κάθε άρθρο είναι </w:t>
      </w:r>
      <w:r w:rsidRPr="00794CEA">
        <w:rPr>
          <w:rFonts w:eastAsia="Times New Roman"/>
          <w:szCs w:val="24"/>
        </w:rPr>
        <w:t xml:space="preserve">ένα ρουσφέτι και όχι μόνο </w:t>
      </w:r>
      <w:r>
        <w:rPr>
          <w:rFonts w:eastAsia="Times New Roman"/>
          <w:szCs w:val="24"/>
        </w:rPr>
        <w:t xml:space="preserve">από </w:t>
      </w:r>
      <w:r w:rsidRPr="00794CEA">
        <w:rPr>
          <w:rFonts w:eastAsia="Times New Roman"/>
          <w:szCs w:val="24"/>
        </w:rPr>
        <w:t xml:space="preserve">την παράταξη </w:t>
      </w:r>
      <w:r>
        <w:rPr>
          <w:rFonts w:eastAsia="Times New Roman"/>
          <w:szCs w:val="24"/>
        </w:rPr>
        <w:t xml:space="preserve">της Αξιωματικής Αντιπολίτευσης, αλλά </w:t>
      </w:r>
      <w:r w:rsidRPr="00794CEA">
        <w:rPr>
          <w:rFonts w:eastAsia="Times New Roman"/>
          <w:szCs w:val="24"/>
        </w:rPr>
        <w:t>και από την άλλη παράταξη</w:t>
      </w:r>
      <w:r>
        <w:rPr>
          <w:rFonts w:eastAsia="Times New Roman"/>
          <w:szCs w:val="24"/>
        </w:rPr>
        <w:t>, που δεν ξέρω πώς να τη</w:t>
      </w:r>
      <w:r w:rsidRPr="00794CEA">
        <w:rPr>
          <w:rFonts w:eastAsia="Times New Roman"/>
          <w:szCs w:val="24"/>
        </w:rPr>
        <w:t xml:space="preserve"> πω</w:t>
      </w:r>
      <w:r>
        <w:rPr>
          <w:rFonts w:eastAsia="Times New Roman"/>
          <w:szCs w:val="24"/>
        </w:rPr>
        <w:t>:</w:t>
      </w:r>
      <w:r w:rsidRPr="00794CEA">
        <w:rPr>
          <w:rFonts w:eastAsia="Times New Roman"/>
          <w:szCs w:val="24"/>
        </w:rPr>
        <w:t xml:space="preserve"> ΔΗΣΥ</w:t>
      </w:r>
      <w:r>
        <w:rPr>
          <w:rFonts w:eastAsia="Times New Roman"/>
          <w:szCs w:val="24"/>
        </w:rPr>
        <w:t>,</w:t>
      </w:r>
      <w:r w:rsidRPr="00794CEA">
        <w:rPr>
          <w:rFonts w:eastAsia="Times New Roman"/>
          <w:szCs w:val="24"/>
        </w:rPr>
        <w:t xml:space="preserve"> ΠΑΣΟΚ</w:t>
      </w:r>
      <w:r>
        <w:rPr>
          <w:rFonts w:eastAsia="Times New Roman"/>
          <w:szCs w:val="24"/>
        </w:rPr>
        <w:t>,</w:t>
      </w:r>
      <w:r w:rsidRPr="00794CEA">
        <w:rPr>
          <w:rFonts w:eastAsia="Times New Roman"/>
          <w:szCs w:val="24"/>
        </w:rPr>
        <w:t xml:space="preserve"> ΔΗΜΑΡ</w:t>
      </w:r>
      <w:r>
        <w:rPr>
          <w:rFonts w:eastAsia="Times New Roman"/>
          <w:szCs w:val="24"/>
        </w:rPr>
        <w:t xml:space="preserve"> ή ΚΙΝΑΛ.</w:t>
      </w:r>
      <w:r w:rsidRPr="00794CEA">
        <w:rPr>
          <w:rFonts w:eastAsia="Times New Roman"/>
          <w:szCs w:val="24"/>
        </w:rPr>
        <w:t xml:space="preserve"> </w:t>
      </w:r>
      <w:r>
        <w:rPr>
          <w:rFonts w:eastAsia="Times New Roman"/>
          <w:szCs w:val="24"/>
        </w:rPr>
        <w:t xml:space="preserve">Οι τρεις </w:t>
      </w:r>
      <w:r>
        <w:rPr>
          <w:rFonts w:eastAsia="Times New Roman"/>
          <w:szCs w:val="24"/>
        </w:rPr>
        <w:lastRenderedPageBreak/>
        <w:t>ομιλητές τους είχαν</w:t>
      </w:r>
      <w:r w:rsidRPr="00794CEA">
        <w:rPr>
          <w:rFonts w:eastAsia="Times New Roman"/>
          <w:szCs w:val="24"/>
        </w:rPr>
        <w:t xml:space="preserve"> </w:t>
      </w:r>
      <w:r>
        <w:rPr>
          <w:rFonts w:eastAsia="Times New Roman"/>
          <w:szCs w:val="24"/>
        </w:rPr>
        <w:t>μια</w:t>
      </w:r>
      <w:r w:rsidRPr="00794CEA">
        <w:rPr>
          <w:rFonts w:eastAsia="Times New Roman"/>
          <w:szCs w:val="24"/>
        </w:rPr>
        <w:t xml:space="preserve"> διαφορετική </w:t>
      </w:r>
      <w:r>
        <w:rPr>
          <w:rFonts w:eastAsia="Times New Roman"/>
          <w:szCs w:val="24"/>
        </w:rPr>
        <w:t xml:space="preserve">έκφραση. Ο εκπρόσωπος </w:t>
      </w:r>
      <w:r w:rsidRPr="00794CEA">
        <w:rPr>
          <w:rFonts w:eastAsia="Times New Roman"/>
          <w:szCs w:val="24"/>
        </w:rPr>
        <w:t xml:space="preserve">της ΔΗΜΑΡ είχε έναν </w:t>
      </w:r>
      <w:r>
        <w:rPr>
          <w:rFonts w:eastAsia="Times New Roman"/>
          <w:szCs w:val="24"/>
        </w:rPr>
        <w:t>ήπιο κα</w:t>
      </w:r>
      <w:r>
        <w:rPr>
          <w:rFonts w:eastAsia="Times New Roman"/>
          <w:szCs w:val="24"/>
        </w:rPr>
        <w:t>ι δημιουργικό λόγο</w:t>
      </w:r>
      <w:r w:rsidRPr="00794CEA">
        <w:rPr>
          <w:rFonts w:eastAsia="Times New Roman"/>
          <w:szCs w:val="24"/>
        </w:rPr>
        <w:t xml:space="preserve"> </w:t>
      </w:r>
      <w:r>
        <w:rPr>
          <w:rFonts w:eastAsia="Times New Roman"/>
          <w:szCs w:val="24"/>
        </w:rPr>
        <w:t xml:space="preserve">στην τοποθέτησή του, ως Κοινοβουλευτικός Εκπρόσωπος της ΔΗΣΥ. Ο κ. Καρράς μάς κατηγόρησε ότι </w:t>
      </w:r>
      <w:r w:rsidRPr="00794CEA">
        <w:rPr>
          <w:rFonts w:eastAsia="Times New Roman"/>
          <w:szCs w:val="24"/>
        </w:rPr>
        <w:t>μυρίζει</w:t>
      </w:r>
      <w:r>
        <w:rPr>
          <w:rFonts w:eastAsia="Times New Roman"/>
          <w:szCs w:val="24"/>
        </w:rPr>
        <w:t xml:space="preserve"> προεκλογική ατμόσφαιρα, αλλά τα </w:t>
      </w:r>
      <w:r w:rsidRPr="00794CEA">
        <w:rPr>
          <w:rFonts w:eastAsia="Times New Roman"/>
          <w:szCs w:val="24"/>
        </w:rPr>
        <w:t xml:space="preserve">δικά του ψηφοδέλτια </w:t>
      </w:r>
      <w:r>
        <w:rPr>
          <w:rFonts w:eastAsia="Times New Roman"/>
          <w:szCs w:val="24"/>
        </w:rPr>
        <w:t xml:space="preserve">είδαμε να ανακοινώνονται για τις </w:t>
      </w:r>
      <w:r w:rsidRPr="00794CEA">
        <w:rPr>
          <w:rFonts w:eastAsia="Times New Roman"/>
          <w:szCs w:val="24"/>
        </w:rPr>
        <w:t>βουλευτικές εκλογές που έπονται των αυτοδιοικητικών</w:t>
      </w:r>
      <w:r>
        <w:rPr>
          <w:rFonts w:eastAsia="Times New Roman"/>
          <w:szCs w:val="24"/>
        </w:rPr>
        <w:t>.</w:t>
      </w:r>
      <w:r w:rsidRPr="00794CEA">
        <w:rPr>
          <w:rFonts w:eastAsia="Times New Roman"/>
          <w:szCs w:val="24"/>
        </w:rPr>
        <w:t xml:space="preserve"> Δεν έχει καμ</w:t>
      </w:r>
      <w:r>
        <w:rPr>
          <w:rFonts w:eastAsia="Times New Roman"/>
          <w:szCs w:val="24"/>
        </w:rPr>
        <w:t>μ</w:t>
      </w:r>
      <w:r w:rsidRPr="00794CEA">
        <w:rPr>
          <w:rFonts w:eastAsia="Times New Roman"/>
          <w:szCs w:val="24"/>
        </w:rPr>
        <w:t>ία σημασία</w:t>
      </w:r>
      <w:r>
        <w:rPr>
          <w:rFonts w:eastAsia="Times New Roman"/>
          <w:szCs w:val="24"/>
        </w:rPr>
        <w:t>.</w:t>
      </w:r>
    </w:p>
    <w:p w14:paraId="5218D91C" w14:textId="77777777" w:rsidR="00BE48FC" w:rsidRDefault="008F016C">
      <w:pPr>
        <w:tabs>
          <w:tab w:val="left" w:pos="3189"/>
          <w:tab w:val="center" w:pos="4513"/>
        </w:tabs>
        <w:spacing w:line="600" w:lineRule="auto"/>
        <w:ind w:firstLine="720"/>
        <w:jc w:val="both"/>
        <w:rPr>
          <w:rFonts w:eastAsia="Times New Roman"/>
          <w:szCs w:val="24"/>
        </w:rPr>
      </w:pPr>
      <w:r>
        <w:rPr>
          <w:rFonts w:eastAsia="Times New Roman"/>
          <w:szCs w:val="24"/>
        </w:rPr>
        <w:t>Α</w:t>
      </w:r>
      <w:r w:rsidRPr="00794CEA">
        <w:rPr>
          <w:rFonts w:eastAsia="Times New Roman"/>
          <w:szCs w:val="24"/>
        </w:rPr>
        <w:t>κούσαμε κ</w:t>
      </w:r>
      <w:r>
        <w:rPr>
          <w:rFonts w:eastAsia="Times New Roman"/>
          <w:szCs w:val="24"/>
        </w:rPr>
        <w:t>αι</w:t>
      </w:r>
      <w:r w:rsidRPr="00794CEA">
        <w:rPr>
          <w:rFonts w:eastAsia="Times New Roman"/>
          <w:szCs w:val="24"/>
        </w:rPr>
        <w:t xml:space="preserve"> άλλο</w:t>
      </w:r>
      <w:r>
        <w:rPr>
          <w:rFonts w:eastAsia="Times New Roman"/>
          <w:szCs w:val="24"/>
        </w:rPr>
        <w:t>υς</w:t>
      </w:r>
      <w:r w:rsidRPr="00794CEA">
        <w:rPr>
          <w:rFonts w:eastAsia="Times New Roman"/>
          <w:szCs w:val="24"/>
        </w:rPr>
        <w:t xml:space="preserve"> συν</w:t>
      </w:r>
      <w:r>
        <w:rPr>
          <w:rFonts w:eastAsia="Times New Roman"/>
          <w:szCs w:val="24"/>
        </w:rPr>
        <w:t>α</w:t>
      </w:r>
      <w:r w:rsidRPr="00794CEA">
        <w:rPr>
          <w:rFonts w:eastAsia="Times New Roman"/>
          <w:szCs w:val="24"/>
        </w:rPr>
        <w:t>δ</w:t>
      </w:r>
      <w:r>
        <w:rPr>
          <w:rFonts w:eastAsia="Times New Roman"/>
          <w:szCs w:val="24"/>
        </w:rPr>
        <w:t>έ</w:t>
      </w:r>
      <w:r w:rsidRPr="00794CEA">
        <w:rPr>
          <w:rFonts w:eastAsia="Times New Roman"/>
          <w:szCs w:val="24"/>
        </w:rPr>
        <w:t>λφο</w:t>
      </w:r>
      <w:r>
        <w:rPr>
          <w:rFonts w:eastAsia="Times New Roman"/>
          <w:szCs w:val="24"/>
        </w:rPr>
        <w:t>υς,</w:t>
      </w:r>
      <w:r w:rsidRPr="00794CEA">
        <w:rPr>
          <w:rFonts w:eastAsia="Times New Roman"/>
          <w:szCs w:val="24"/>
        </w:rPr>
        <w:t xml:space="preserve"> </w:t>
      </w:r>
      <w:r>
        <w:rPr>
          <w:rFonts w:eastAsia="Times New Roman"/>
          <w:szCs w:val="24"/>
        </w:rPr>
        <w:t>δ</w:t>
      </w:r>
      <w:r w:rsidRPr="00794CEA">
        <w:rPr>
          <w:rFonts w:eastAsia="Times New Roman"/>
          <w:szCs w:val="24"/>
        </w:rPr>
        <w:t>υστυχώς</w:t>
      </w:r>
      <w:r>
        <w:rPr>
          <w:rFonts w:eastAsia="Times New Roman"/>
          <w:szCs w:val="24"/>
        </w:rPr>
        <w:t>,</w:t>
      </w:r>
      <w:r w:rsidRPr="00794CEA">
        <w:rPr>
          <w:rFonts w:eastAsia="Times New Roman"/>
          <w:szCs w:val="24"/>
        </w:rPr>
        <w:t xml:space="preserve"> να μιλάνε με </w:t>
      </w:r>
      <w:r>
        <w:rPr>
          <w:rFonts w:eastAsia="Times New Roman"/>
          <w:szCs w:val="24"/>
        </w:rPr>
        <w:t xml:space="preserve">εκφράσεις όπως «ζεστά </w:t>
      </w:r>
      <w:r w:rsidRPr="00794CEA">
        <w:rPr>
          <w:rFonts w:eastAsia="Times New Roman"/>
          <w:szCs w:val="24"/>
        </w:rPr>
        <w:t>κουλουράκια</w:t>
      </w:r>
      <w:r>
        <w:rPr>
          <w:rFonts w:eastAsia="Times New Roman"/>
          <w:szCs w:val="24"/>
        </w:rPr>
        <w:t>»,</w:t>
      </w:r>
      <w:r w:rsidRPr="00794CEA">
        <w:rPr>
          <w:rFonts w:eastAsia="Times New Roman"/>
          <w:szCs w:val="24"/>
        </w:rPr>
        <w:t xml:space="preserve"> </w:t>
      </w:r>
      <w:r>
        <w:rPr>
          <w:rFonts w:eastAsia="Times New Roman"/>
          <w:szCs w:val="24"/>
        </w:rPr>
        <w:t>«</w:t>
      </w:r>
      <w:r w:rsidRPr="00794CEA">
        <w:rPr>
          <w:rFonts w:eastAsia="Times New Roman"/>
          <w:szCs w:val="24"/>
        </w:rPr>
        <w:t>τσουρεκάκια</w:t>
      </w:r>
      <w:r>
        <w:rPr>
          <w:rFonts w:eastAsia="Times New Roman"/>
          <w:szCs w:val="24"/>
        </w:rPr>
        <w:t>»</w:t>
      </w:r>
      <w:r w:rsidRPr="00794CEA">
        <w:rPr>
          <w:rFonts w:eastAsia="Times New Roman"/>
          <w:szCs w:val="24"/>
        </w:rPr>
        <w:t xml:space="preserve"> τα οποία έρχονται</w:t>
      </w:r>
      <w:r>
        <w:rPr>
          <w:rFonts w:eastAsia="Times New Roman"/>
          <w:szCs w:val="24"/>
        </w:rPr>
        <w:t>,</w:t>
      </w:r>
      <w:r w:rsidRPr="00794CEA">
        <w:rPr>
          <w:rFonts w:eastAsia="Times New Roman"/>
          <w:szCs w:val="24"/>
        </w:rPr>
        <w:t xml:space="preserve"> τα οποία κάποτε</w:t>
      </w:r>
      <w:r>
        <w:rPr>
          <w:rFonts w:eastAsia="Times New Roman"/>
          <w:szCs w:val="24"/>
        </w:rPr>
        <w:t>,</w:t>
      </w:r>
      <w:r w:rsidRPr="00794CEA">
        <w:rPr>
          <w:rFonts w:eastAsia="Times New Roman"/>
          <w:szCs w:val="24"/>
        </w:rPr>
        <w:t xml:space="preserve"> πριν τέσσερα χρόνια</w:t>
      </w:r>
      <w:r>
        <w:rPr>
          <w:rFonts w:eastAsia="Times New Roman"/>
          <w:szCs w:val="24"/>
        </w:rPr>
        <w:t xml:space="preserve"> ήταν</w:t>
      </w:r>
      <w:r w:rsidRPr="00794CEA">
        <w:rPr>
          <w:rFonts w:eastAsia="Times New Roman"/>
          <w:szCs w:val="24"/>
        </w:rPr>
        <w:t xml:space="preserve"> </w:t>
      </w:r>
      <w:r>
        <w:rPr>
          <w:rFonts w:eastAsia="Times New Roman"/>
          <w:szCs w:val="24"/>
        </w:rPr>
        <w:t>σε πιο μεγάλη φόρμα και τα κατα</w:t>
      </w:r>
      <w:r w:rsidRPr="00794CEA">
        <w:rPr>
          <w:rFonts w:eastAsia="Times New Roman"/>
          <w:szCs w:val="24"/>
        </w:rPr>
        <w:t>πίνανε</w:t>
      </w:r>
      <w:r>
        <w:rPr>
          <w:rFonts w:eastAsia="Times New Roman"/>
          <w:szCs w:val="24"/>
        </w:rPr>
        <w:t xml:space="preserve"> ζεστά-</w:t>
      </w:r>
      <w:r w:rsidRPr="00794CEA">
        <w:rPr>
          <w:rFonts w:eastAsia="Times New Roman"/>
          <w:szCs w:val="24"/>
        </w:rPr>
        <w:t>ζεστά και τα ψήφι</w:t>
      </w:r>
      <w:r>
        <w:rPr>
          <w:rFonts w:eastAsia="Times New Roman"/>
          <w:szCs w:val="24"/>
        </w:rPr>
        <w:t>ζ</w:t>
      </w:r>
      <w:r w:rsidRPr="00794CEA">
        <w:rPr>
          <w:rFonts w:eastAsia="Times New Roman"/>
          <w:szCs w:val="24"/>
        </w:rPr>
        <w:t>αν και τα διάβα</w:t>
      </w:r>
      <w:r>
        <w:rPr>
          <w:rFonts w:eastAsia="Times New Roman"/>
          <w:szCs w:val="24"/>
        </w:rPr>
        <w:t>ζαν, αλλά σήμερα δεν μπορούν.</w:t>
      </w:r>
      <w:r w:rsidRPr="00794CEA">
        <w:rPr>
          <w:rFonts w:eastAsia="Times New Roman"/>
          <w:szCs w:val="24"/>
        </w:rPr>
        <w:t xml:space="preserve"> Αυτή είναι η </w:t>
      </w:r>
      <w:r>
        <w:rPr>
          <w:rFonts w:eastAsia="Times New Roman"/>
          <w:szCs w:val="24"/>
        </w:rPr>
        <w:t xml:space="preserve">κατάσταση στο ελληνικό Κοινοβούλιο. </w:t>
      </w:r>
    </w:p>
    <w:p w14:paraId="5218D91D" w14:textId="77777777" w:rsidR="00BE48FC" w:rsidRDefault="008F016C">
      <w:pPr>
        <w:tabs>
          <w:tab w:val="left" w:pos="3189"/>
          <w:tab w:val="center" w:pos="4513"/>
        </w:tabs>
        <w:spacing w:line="600" w:lineRule="auto"/>
        <w:ind w:firstLine="720"/>
        <w:jc w:val="both"/>
        <w:rPr>
          <w:rFonts w:eastAsia="Times New Roman"/>
          <w:szCs w:val="24"/>
        </w:rPr>
      </w:pPr>
      <w:r>
        <w:rPr>
          <w:rFonts w:eastAsia="Times New Roman"/>
          <w:szCs w:val="24"/>
        </w:rPr>
        <w:t xml:space="preserve">Είναι μια κατάσταση όπου </w:t>
      </w:r>
      <w:r w:rsidRPr="00794CEA">
        <w:rPr>
          <w:rFonts w:eastAsia="Times New Roman"/>
          <w:szCs w:val="24"/>
        </w:rPr>
        <w:t xml:space="preserve">η λαθροχειρία των λέξεων από τους </w:t>
      </w:r>
      <w:r>
        <w:rPr>
          <w:rFonts w:eastAsia="Times New Roman"/>
          <w:szCs w:val="24"/>
        </w:rPr>
        <w:t>λαθρο</w:t>
      </w:r>
      <w:r w:rsidRPr="00794CEA">
        <w:rPr>
          <w:rFonts w:eastAsia="Times New Roman"/>
          <w:szCs w:val="24"/>
        </w:rPr>
        <w:t>λ</w:t>
      </w:r>
      <w:r>
        <w:rPr>
          <w:rFonts w:eastAsia="Times New Roman"/>
          <w:szCs w:val="24"/>
        </w:rPr>
        <w:t>άγ</w:t>
      </w:r>
      <w:r w:rsidRPr="00794CEA">
        <w:rPr>
          <w:rFonts w:eastAsia="Times New Roman"/>
          <w:szCs w:val="24"/>
        </w:rPr>
        <w:t>νο</w:t>
      </w:r>
      <w:r>
        <w:rPr>
          <w:rFonts w:eastAsia="Times New Roman"/>
          <w:szCs w:val="24"/>
        </w:rPr>
        <w:t>υ</w:t>
      </w:r>
      <w:r w:rsidRPr="00794CEA">
        <w:rPr>
          <w:rFonts w:eastAsia="Times New Roman"/>
          <w:szCs w:val="24"/>
        </w:rPr>
        <w:t>ς</w:t>
      </w:r>
      <w:r>
        <w:rPr>
          <w:rFonts w:eastAsia="Times New Roman"/>
          <w:szCs w:val="24"/>
        </w:rPr>
        <w:t xml:space="preserve">, μιας μη δόκιμης λέξης, </w:t>
      </w:r>
      <w:r w:rsidRPr="00794CEA">
        <w:rPr>
          <w:rFonts w:eastAsia="Times New Roman"/>
          <w:szCs w:val="24"/>
        </w:rPr>
        <w:t>συμπαρασ</w:t>
      </w:r>
      <w:r>
        <w:rPr>
          <w:rFonts w:eastAsia="Times New Roman"/>
          <w:szCs w:val="24"/>
        </w:rPr>
        <w:t>ύρει</w:t>
      </w:r>
      <w:r w:rsidRPr="00794CEA">
        <w:rPr>
          <w:rFonts w:eastAsia="Times New Roman"/>
          <w:szCs w:val="24"/>
        </w:rPr>
        <w:t xml:space="preserve"> την Αξιωματική Αντιπολίτευση</w:t>
      </w:r>
      <w:r>
        <w:rPr>
          <w:rFonts w:eastAsia="Times New Roman"/>
          <w:szCs w:val="24"/>
        </w:rPr>
        <w:t xml:space="preserve"> και τελικά</w:t>
      </w:r>
      <w:r w:rsidRPr="00794CEA">
        <w:rPr>
          <w:rFonts w:eastAsia="Times New Roman"/>
          <w:szCs w:val="24"/>
        </w:rPr>
        <w:t xml:space="preserve"> αποδεικνύει τα συγκοινωνούντα δοχεία</w:t>
      </w:r>
      <w:r>
        <w:rPr>
          <w:rFonts w:eastAsia="Times New Roman"/>
          <w:szCs w:val="24"/>
        </w:rPr>
        <w:t>. Ένα παράδειγμα που</w:t>
      </w:r>
      <w:r w:rsidRPr="00794CEA">
        <w:rPr>
          <w:rFonts w:eastAsia="Times New Roman"/>
          <w:szCs w:val="24"/>
        </w:rPr>
        <w:t xml:space="preserve"> με θλίβει είναι αυτή η ανακοίνωση της ΕΛΜΕ Λέσβου για τη χρήση του όρου</w:t>
      </w:r>
      <w:r>
        <w:rPr>
          <w:rFonts w:eastAsia="Times New Roman"/>
          <w:szCs w:val="24"/>
        </w:rPr>
        <w:t>.</w:t>
      </w:r>
      <w:r w:rsidRPr="00794CEA">
        <w:rPr>
          <w:rFonts w:eastAsia="Times New Roman"/>
          <w:szCs w:val="24"/>
        </w:rPr>
        <w:t xml:space="preserve"> </w:t>
      </w:r>
      <w:r>
        <w:rPr>
          <w:rFonts w:eastAsia="Times New Roman"/>
          <w:szCs w:val="24"/>
        </w:rPr>
        <w:t>Ε</w:t>
      </w:r>
      <w:r w:rsidRPr="00794CEA">
        <w:rPr>
          <w:rFonts w:eastAsia="Times New Roman"/>
          <w:szCs w:val="24"/>
        </w:rPr>
        <w:t xml:space="preserve">ίναι τα </w:t>
      </w:r>
      <w:r>
        <w:rPr>
          <w:rFonts w:eastAsia="Times New Roman"/>
          <w:szCs w:val="24"/>
        </w:rPr>
        <w:t>συ</w:t>
      </w:r>
      <w:r>
        <w:rPr>
          <w:rFonts w:eastAsia="Times New Roman"/>
          <w:szCs w:val="24"/>
        </w:rPr>
        <w:lastRenderedPageBreak/>
        <w:t>γκοινωνούντα δοχεία που έχουν εκφράσεις</w:t>
      </w:r>
      <w:r w:rsidRPr="00794CEA">
        <w:rPr>
          <w:rFonts w:eastAsia="Times New Roman"/>
          <w:szCs w:val="24"/>
        </w:rPr>
        <w:t xml:space="preserve"> </w:t>
      </w:r>
      <w:r>
        <w:rPr>
          <w:rFonts w:eastAsia="Times New Roman"/>
          <w:szCs w:val="24"/>
        </w:rPr>
        <w:t>δόκιμες</w:t>
      </w:r>
      <w:r w:rsidRPr="00794CEA">
        <w:rPr>
          <w:rFonts w:eastAsia="Times New Roman"/>
          <w:szCs w:val="24"/>
        </w:rPr>
        <w:t xml:space="preserve"> και χαρακτηρίζουν ανθρώπους</w:t>
      </w:r>
      <w:r>
        <w:rPr>
          <w:rFonts w:eastAsia="Times New Roman"/>
          <w:szCs w:val="24"/>
        </w:rPr>
        <w:t>,</w:t>
      </w:r>
      <w:r w:rsidRPr="00794CEA">
        <w:rPr>
          <w:rFonts w:eastAsia="Times New Roman"/>
          <w:szCs w:val="24"/>
        </w:rPr>
        <w:t xml:space="preserve"> που μπορεί να είναι φασίστες</w:t>
      </w:r>
      <w:r>
        <w:rPr>
          <w:rFonts w:eastAsia="Times New Roman"/>
          <w:szCs w:val="24"/>
        </w:rPr>
        <w:t>,</w:t>
      </w:r>
      <w:r w:rsidRPr="00794CEA">
        <w:rPr>
          <w:rFonts w:eastAsia="Times New Roman"/>
          <w:szCs w:val="24"/>
        </w:rPr>
        <w:t xml:space="preserve"> μπορεί </w:t>
      </w:r>
      <w:r w:rsidRPr="00794CEA">
        <w:rPr>
          <w:rFonts w:eastAsia="Times New Roman"/>
          <w:szCs w:val="24"/>
        </w:rPr>
        <w:t xml:space="preserve">να είναι </w:t>
      </w:r>
      <w:r>
        <w:rPr>
          <w:rFonts w:eastAsia="Times New Roman"/>
          <w:szCs w:val="24"/>
        </w:rPr>
        <w:t>νεο</w:t>
      </w:r>
      <w:r w:rsidRPr="00794CEA">
        <w:rPr>
          <w:rFonts w:eastAsia="Times New Roman"/>
          <w:szCs w:val="24"/>
        </w:rPr>
        <w:t>ναζιστ</w:t>
      </w:r>
      <w:r>
        <w:rPr>
          <w:rFonts w:eastAsia="Times New Roman"/>
          <w:szCs w:val="24"/>
        </w:rPr>
        <w:t>έ</w:t>
      </w:r>
      <w:r w:rsidRPr="00794CEA">
        <w:rPr>
          <w:rFonts w:eastAsia="Times New Roman"/>
          <w:szCs w:val="24"/>
        </w:rPr>
        <w:t>ς</w:t>
      </w:r>
      <w:r>
        <w:rPr>
          <w:rFonts w:eastAsia="Times New Roman"/>
          <w:szCs w:val="24"/>
        </w:rPr>
        <w:t>,</w:t>
      </w:r>
      <w:r w:rsidRPr="00794CEA">
        <w:rPr>
          <w:rFonts w:eastAsia="Times New Roman"/>
          <w:szCs w:val="24"/>
        </w:rPr>
        <w:t xml:space="preserve"> μπορεί να είναι ρατσιστές</w:t>
      </w:r>
      <w:r>
        <w:rPr>
          <w:rFonts w:eastAsia="Times New Roman"/>
          <w:szCs w:val="24"/>
        </w:rPr>
        <w:t>,</w:t>
      </w:r>
      <w:r w:rsidRPr="00794CEA">
        <w:rPr>
          <w:rFonts w:eastAsia="Times New Roman"/>
          <w:szCs w:val="24"/>
        </w:rPr>
        <w:t xml:space="preserve"> μπορεί να είναι </w:t>
      </w:r>
      <w:r>
        <w:rPr>
          <w:rFonts w:eastAsia="Times New Roman"/>
          <w:szCs w:val="24"/>
        </w:rPr>
        <w:t>φιλοχουντικοί,</w:t>
      </w:r>
      <w:r w:rsidRPr="00794CEA">
        <w:rPr>
          <w:rFonts w:eastAsia="Times New Roman"/>
          <w:szCs w:val="24"/>
        </w:rPr>
        <w:t xml:space="preserve"> μπορεί να είναι εθνικοσοσιαλιστές</w:t>
      </w:r>
      <w:r>
        <w:rPr>
          <w:rFonts w:eastAsia="Times New Roman"/>
          <w:szCs w:val="24"/>
        </w:rPr>
        <w:t>,</w:t>
      </w:r>
      <w:r w:rsidRPr="00794CEA">
        <w:rPr>
          <w:rFonts w:eastAsia="Times New Roman"/>
          <w:szCs w:val="24"/>
        </w:rPr>
        <w:t xml:space="preserve"> μπορεί να </w:t>
      </w:r>
      <w:r>
        <w:rPr>
          <w:rFonts w:eastAsia="Times New Roman"/>
          <w:szCs w:val="24"/>
        </w:rPr>
        <w:t>είναι α</w:t>
      </w:r>
      <w:r w:rsidRPr="00794CEA">
        <w:rPr>
          <w:rFonts w:eastAsia="Times New Roman"/>
          <w:szCs w:val="24"/>
        </w:rPr>
        <w:t>πλά σκοταδιστές κάποι</w:t>
      </w:r>
      <w:r>
        <w:rPr>
          <w:rFonts w:eastAsia="Times New Roman"/>
          <w:szCs w:val="24"/>
        </w:rPr>
        <w:t>οι</w:t>
      </w:r>
      <w:r w:rsidRPr="00794CEA">
        <w:rPr>
          <w:rFonts w:eastAsia="Times New Roman"/>
          <w:szCs w:val="24"/>
        </w:rPr>
        <w:t xml:space="preserve"> </w:t>
      </w:r>
      <w:r>
        <w:rPr>
          <w:rFonts w:eastAsia="Times New Roman"/>
          <w:szCs w:val="24"/>
        </w:rPr>
        <w:t>από αυτούς. Αλλά είναι κάποια συγκοινωνούντα δοχεία τα οποία λειτουργούν στην κοινωνία και κάνουν ζη</w:t>
      </w:r>
      <w:r>
        <w:rPr>
          <w:rFonts w:eastAsia="Times New Roman"/>
          <w:szCs w:val="24"/>
        </w:rPr>
        <w:t xml:space="preserve">μιά. </w:t>
      </w:r>
    </w:p>
    <w:p w14:paraId="5218D91E" w14:textId="77777777" w:rsidR="00BE48FC" w:rsidRDefault="008F016C">
      <w:pPr>
        <w:tabs>
          <w:tab w:val="left" w:pos="3189"/>
          <w:tab w:val="center" w:pos="4513"/>
        </w:tabs>
        <w:spacing w:line="600" w:lineRule="auto"/>
        <w:ind w:firstLine="720"/>
        <w:jc w:val="both"/>
        <w:rPr>
          <w:rFonts w:eastAsia="Times New Roman" w:cs="Times New Roman"/>
          <w:b/>
          <w:szCs w:val="24"/>
        </w:rPr>
      </w:pPr>
      <w:r>
        <w:rPr>
          <w:rFonts w:eastAsia="Times New Roman"/>
          <w:szCs w:val="24"/>
        </w:rPr>
        <w:t>Χ</w:t>
      </w:r>
      <w:r w:rsidRPr="00794CEA">
        <w:rPr>
          <w:rFonts w:eastAsia="Times New Roman"/>
          <w:szCs w:val="24"/>
        </w:rPr>
        <w:t>αρακτηρίστηκε</w:t>
      </w:r>
      <w:r>
        <w:rPr>
          <w:rFonts w:eastAsia="Times New Roman"/>
          <w:szCs w:val="24"/>
        </w:rPr>
        <w:t xml:space="preserve"> </w:t>
      </w:r>
      <w:r w:rsidRPr="00794CEA">
        <w:rPr>
          <w:rFonts w:eastAsia="Times New Roman"/>
          <w:szCs w:val="24"/>
        </w:rPr>
        <w:t>το νομοσχέδιο</w:t>
      </w:r>
      <w:r>
        <w:rPr>
          <w:rFonts w:eastAsia="Times New Roman"/>
          <w:szCs w:val="24"/>
        </w:rPr>
        <w:t xml:space="preserve"> «πλυντήριο»</w:t>
      </w:r>
      <w:r w:rsidRPr="00794CEA">
        <w:rPr>
          <w:rFonts w:eastAsia="Times New Roman"/>
          <w:szCs w:val="24"/>
        </w:rPr>
        <w:t xml:space="preserve"> με τροπολογίες και με ρουσφετολογ</w:t>
      </w:r>
      <w:r>
        <w:rPr>
          <w:rFonts w:eastAsia="Times New Roman"/>
          <w:szCs w:val="24"/>
        </w:rPr>
        <w:t xml:space="preserve">ικές  διατάξεις. </w:t>
      </w:r>
      <w:r w:rsidRPr="00794CEA">
        <w:rPr>
          <w:rFonts w:eastAsia="Times New Roman"/>
          <w:szCs w:val="24"/>
        </w:rPr>
        <w:t>Δεν άκουσα</w:t>
      </w:r>
      <w:r>
        <w:rPr>
          <w:rFonts w:eastAsia="Times New Roman"/>
          <w:szCs w:val="24"/>
        </w:rPr>
        <w:t>,</w:t>
      </w:r>
      <w:r w:rsidRPr="00794CEA">
        <w:rPr>
          <w:rFonts w:eastAsia="Times New Roman"/>
          <w:szCs w:val="24"/>
        </w:rPr>
        <w:t xml:space="preserve"> </w:t>
      </w:r>
      <w:r>
        <w:rPr>
          <w:rFonts w:eastAsia="Times New Roman"/>
          <w:szCs w:val="24"/>
        </w:rPr>
        <w:t>όμως,</w:t>
      </w:r>
      <w:r w:rsidRPr="00794CEA">
        <w:rPr>
          <w:rFonts w:eastAsia="Times New Roman"/>
          <w:szCs w:val="24"/>
        </w:rPr>
        <w:t xml:space="preserve"> για όλες </w:t>
      </w:r>
      <w:r>
        <w:rPr>
          <w:rFonts w:eastAsia="Times New Roman"/>
          <w:szCs w:val="24"/>
        </w:rPr>
        <w:t xml:space="preserve">αυτές </w:t>
      </w:r>
      <w:r w:rsidRPr="00794CEA">
        <w:rPr>
          <w:rFonts w:eastAsia="Times New Roman"/>
          <w:szCs w:val="24"/>
        </w:rPr>
        <w:t xml:space="preserve">τις τροπολογίες </w:t>
      </w:r>
      <w:r>
        <w:rPr>
          <w:rFonts w:eastAsia="Times New Roman"/>
          <w:szCs w:val="24"/>
        </w:rPr>
        <w:t xml:space="preserve">να λέγεται ότι </w:t>
      </w:r>
      <w:r w:rsidRPr="00794CEA">
        <w:rPr>
          <w:rFonts w:eastAsia="Times New Roman"/>
          <w:szCs w:val="24"/>
        </w:rPr>
        <w:t xml:space="preserve">παρουσιάστηκαν </w:t>
      </w:r>
      <w:r>
        <w:rPr>
          <w:rFonts w:eastAsia="Times New Roman"/>
          <w:szCs w:val="24"/>
        </w:rPr>
        <w:t xml:space="preserve">από </w:t>
      </w:r>
      <w:r w:rsidRPr="00794CEA">
        <w:rPr>
          <w:rFonts w:eastAsia="Times New Roman"/>
          <w:szCs w:val="24"/>
        </w:rPr>
        <w:t>τους Υπουργούς</w:t>
      </w:r>
      <w:r>
        <w:rPr>
          <w:rFonts w:eastAsia="Times New Roman"/>
          <w:szCs w:val="24"/>
        </w:rPr>
        <w:t>,</w:t>
      </w:r>
      <w:r w:rsidRPr="00794CEA">
        <w:rPr>
          <w:rFonts w:eastAsia="Times New Roman"/>
          <w:szCs w:val="24"/>
        </w:rPr>
        <w:t xml:space="preserve"> κατά παρέκκλιση </w:t>
      </w:r>
      <w:r>
        <w:rPr>
          <w:rFonts w:eastAsia="Times New Roman"/>
          <w:szCs w:val="24"/>
        </w:rPr>
        <w:t xml:space="preserve">της </w:t>
      </w:r>
      <w:r w:rsidRPr="00794CEA">
        <w:rPr>
          <w:rFonts w:eastAsia="Times New Roman"/>
          <w:szCs w:val="24"/>
        </w:rPr>
        <w:t xml:space="preserve">διαδικασίας του κατεπείγοντος </w:t>
      </w:r>
      <w:r>
        <w:rPr>
          <w:rFonts w:eastAsia="Times New Roman"/>
          <w:szCs w:val="24"/>
        </w:rPr>
        <w:t>-</w:t>
      </w:r>
      <w:r w:rsidRPr="00794CEA">
        <w:rPr>
          <w:rFonts w:eastAsia="Times New Roman"/>
          <w:szCs w:val="24"/>
        </w:rPr>
        <w:t xml:space="preserve">και καλά </w:t>
      </w:r>
      <w:r w:rsidRPr="00794CEA">
        <w:rPr>
          <w:rFonts w:eastAsia="Times New Roman"/>
          <w:szCs w:val="24"/>
        </w:rPr>
        <w:t xml:space="preserve">έκαναν </w:t>
      </w:r>
      <w:r>
        <w:rPr>
          <w:rFonts w:eastAsia="Times New Roman"/>
          <w:szCs w:val="24"/>
        </w:rPr>
        <w:t xml:space="preserve">οι </w:t>
      </w:r>
      <w:r w:rsidRPr="00794CEA">
        <w:rPr>
          <w:rFonts w:eastAsia="Times New Roman"/>
          <w:szCs w:val="24"/>
        </w:rPr>
        <w:t>Προεδρεύοντες νωρίτερα</w:t>
      </w:r>
      <w:r>
        <w:rPr>
          <w:rFonts w:eastAsia="Times New Roman"/>
          <w:szCs w:val="24"/>
        </w:rPr>
        <w:t xml:space="preserve">. Ήρθαν οι Υπουργοί και τις ανέπτυξαν. Με τον κ. Αραχωβίτη υπήρξε διάλογος με όλες τις πτέρυγες που επιθυμούσαν να ρωτήσουν και δόθηκαν </w:t>
      </w:r>
      <w:r w:rsidRPr="00794CEA">
        <w:rPr>
          <w:rFonts w:eastAsia="Times New Roman"/>
          <w:szCs w:val="24"/>
        </w:rPr>
        <w:t>διευκρινίσεις</w:t>
      </w:r>
      <w:r>
        <w:rPr>
          <w:rFonts w:eastAsia="Times New Roman"/>
          <w:szCs w:val="24"/>
        </w:rPr>
        <w:t>. Με τον κ. Κ</w:t>
      </w:r>
      <w:r w:rsidRPr="00794CEA">
        <w:rPr>
          <w:rFonts w:eastAsia="Times New Roman"/>
          <w:szCs w:val="24"/>
        </w:rPr>
        <w:t>ουβέλη υπήρ</w:t>
      </w:r>
      <w:r>
        <w:rPr>
          <w:rFonts w:eastAsia="Times New Roman"/>
          <w:szCs w:val="24"/>
        </w:rPr>
        <w:t>ξ</w:t>
      </w:r>
      <w:r w:rsidRPr="00794CEA">
        <w:rPr>
          <w:rFonts w:eastAsia="Times New Roman"/>
          <w:szCs w:val="24"/>
        </w:rPr>
        <w:t>ε διάλογος</w:t>
      </w:r>
      <w:r>
        <w:rPr>
          <w:rFonts w:eastAsia="Times New Roman"/>
          <w:szCs w:val="24"/>
        </w:rPr>
        <w:t>. Με όσους Υπουργούς</w:t>
      </w:r>
      <w:r w:rsidRPr="00794CEA">
        <w:rPr>
          <w:rFonts w:eastAsia="Times New Roman"/>
          <w:szCs w:val="24"/>
        </w:rPr>
        <w:t xml:space="preserve"> χρειάστηκε</w:t>
      </w:r>
      <w:r>
        <w:rPr>
          <w:rFonts w:eastAsia="Times New Roman"/>
          <w:szCs w:val="24"/>
        </w:rPr>
        <w:t>,</w:t>
      </w:r>
      <w:r w:rsidRPr="00794CEA">
        <w:rPr>
          <w:rFonts w:eastAsia="Times New Roman"/>
          <w:szCs w:val="24"/>
        </w:rPr>
        <w:t xml:space="preserve"> υπήρ</w:t>
      </w:r>
      <w:r>
        <w:rPr>
          <w:rFonts w:eastAsia="Times New Roman"/>
          <w:szCs w:val="24"/>
        </w:rPr>
        <w:t>ξ</w:t>
      </w:r>
      <w:r w:rsidRPr="00794CEA">
        <w:rPr>
          <w:rFonts w:eastAsia="Times New Roman"/>
          <w:szCs w:val="24"/>
        </w:rPr>
        <w:t xml:space="preserve">ε </w:t>
      </w:r>
      <w:r w:rsidRPr="00794CEA">
        <w:rPr>
          <w:rFonts w:eastAsia="Times New Roman"/>
          <w:szCs w:val="24"/>
        </w:rPr>
        <w:t xml:space="preserve">διάλογος και απαντήθηκαν </w:t>
      </w:r>
      <w:r>
        <w:rPr>
          <w:rFonts w:eastAsia="Times New Roman"/>
          <w:szCs w:val="24"/>
        </w:rPr>
        <w:t>ε</w:t>
      </w:r>
      <w:r w:rsidRPr="00794CEA">
        <w:rPr>
          <w:rFonts w:eastAsia="Times New Roman"/>
          <w:szCs w:val="24"/>
        </w:rPr>
        <w:t xml:space="preserve">ρωτήσεις </w:t>
      </w:r>
      <w:r>
        <w:rPr>
          <w:rFonts w:eastAsia="Times New Roman"/>
          <w:szCs w:val="24"/>
        </w:rPr>
        <w:t>-κ</w:t>
      </w:r>
      <w:r w:rsidRPr="00794CEA">
        <w:rPr>
          <w:rFonts w:eastAsia="Times New Roman"/>
          <w:szCs w:val="24"/>
        </w:rPr>
        <w:t>αι πολύ σωστά έγινε</w:t>
      </w:r>
      <w:r>
        <w:rPr>
          <w:rFonts w:eastAsia="Times New Roman"/>
          <w:szCs w:val="24"/>
        </w:rPr>
        <w:t xml:space="preserve">- κι είμαι βέβαιος ότι </w:t>
      </w:r>
      <w:r w:rsidRPr="00794CEA">
        <w:rPr>
          <w:rFonts w:eastAsia="Times New Roman"/>
          <w:szCs w:val="24"/>
        </w:rPr>
        <w:t xml:space="preserve">η πλειονότητα των τροπολογιών θα υπερψηφιστούν </w:t>
      </w:r>
      <w:r>
        <w:rPr>
          <w:rFonts w:eastAsia="Times New Roman"/>
          <w:szCs w:val="24"/>
        </w:rPr>
        <w:t>από τις</w:t>
      </w:r>
      <w:r w:rsidRPr="00794CEA">
        <w:rPr>
          <w:rFonts w:eastAsia="Times New Roman"/>
          <w:szCs w:val="24"/>
        </w:rPr>
        <w:t xml:space="preserve"> περισσότερες </w:t>
      </w:r>
      <w:r>
        <w:rPr>
          <w:rFonts w:eastAsia="Times New Roman"/>
          <w:szCs w:val="24"/>
        </w:rPr>
        <w:t>πτέρυγες. Π</w:t>
      </w:r>
      <w:r w:rsidRPr="00794CEA">
        <w:rPr>
          <w:rFonts w:eastAsia="Times New Roman"/>
          <w:szCs w:val="24"/>
        </w:rPr>
        <w:t>αρ</w:t>
      </w:r>
      <w:r>
        <w:rPr>
          <w:rFonts w:eastAsia="Times New Roman"/>
          <w:szCs w:val="24"/>
        </w:rPr>
        <w:t xml:space="preserve">’ </w:t>
      </w:r>
      <w:r w:rsidRPr="00794CEA">
        <w:rPr>
          <w:rFonts w:eastAsia="Times New Roman"/>
          <w:szCs w:val="24"/>
        </w:rPr>
        <w:t>όλα αυτά στη δημόσι</w:t>
      </w:r>
      <w:r>
        <w:rPr>
          <w:rFonts w:eastAsia="Times New Roman"/>
          <w:szCs w:val="24"/>
        </w:rPr>
        <w:t>α</w:t>
      </w:r>
      <w:r w:rsidRPr="00794CEA">
        <w:rPr>
          <w:rFonts w:eastAsia="Times New Roman"/>
          <w:szCs w:val="24"/>
        </w:rPr>
        <w:t xml:space="preserve"> </w:t>
      </w:r>
      <w:r>
        <w:rPr>
          <w:rFonts w:eastAsia="Times New Roman"/>
          <w:szCs w:val="24"/>
        </w:rPr>
        <w:t xml:space="preserve">έκφρασή μας </w:t>
      </w:r>
      <w:r>
        <w:rPr>
          <w:rFonts w:eastAsia="Times New Roman"/>
          <w:szCs w:val="24"/>
        </w:rPr>
        <w:lastRenderedPageBreak/>
        <w:t>μά</w:t>
      </w:r>
      <w:r w:rsidRPr="00794CEA">
        <w:rPr>
          <w:rFonts w:eastAsia="Times New Roman"/>
          <w:szCs w:val="24"/>
        </w:rPr>
        <w:t>ς αρέσει να χ</w:t>
      </w:r>
      <w:r>
        <w:rPr>
          <w:rFonts w:eastAsia="Times New Roman"/>
          <w:szCs w:val="24"/>
        </w:rPr>
        <w:t>ρησιμοποιούμε</w:t>
      </w:r>
      <w:r w:rsidRPr="00794CEA">
        <w:rPr>
          <w:rFonts w:eastAsia="Times New Roman"/>
          <w:szCs w:val="24"/>
        </w:rPr>
        <w:t xml:space="preserve"> τέτοιες βαριές λέξεις</w:t>
      </w:r>
      <w:r>
        <w:rPr>
          <w:rFonts w:eastAsia="Times New Roman"/>
          <w:szCs w:val="24"/>
        </w:rPr>
        <w:t>,</w:t>
      </w:r>
      <w:r w:rsidRPr="00794CEA">
        <w:rPr>
          <w:rFonts w:eastAsia="Times New Roman"/>
          <w:szCs w:val="24"/>
        </w:rPr>
        <w:t xml:space="preserve"> χωρίς να κατανοούμε τελικά αν η πραγματικότητα </w:t>
      </w:r>
      <w:r>
        <w:rPr>
          <w:rFonts w:eastAsia="Times New Roman"/>
          <w:szCs w:val="24"/>
        </w:rPr>
        <w:t xml:space="preserve">είναι αυτή που μετράει και έχει σημασία, αν η πραγματικότητα </w:t>
      </w:r>
      <w:r w:rsidRPr="00794CEA">
        <w:rPr>
          <w:rFonts w:eastAsia="Times New Roman"/>
          <w:szCs w:val="24"/>
        </w:rPr>
        <w:t>των νησιών μας σήμερα είναι κάπως καλύτερη</w:t>
      </w:r>
      <w:r>
        <w:rPr>
          <w:rFonts w:eastAsia="Times New Roman"/>
          <w:szCs w:val="24"/>
        </w:rPr>
        <w:t xml:space="preserve">. </w:t>
      </w:r>
    </w:p>
    <w:p w14:paraId="5218D91F" w14:textId="77777777" w:rsidR="00BE48FC" w:rsidRDefault="008F016C">
      <w:pPr>
        <w:tabs>
          <w:tab w:val="left" w:pos="3189"/>
          <w:tab w:val="center" w:pos="4513"/>
        </w:tabs>
        <w:spacing w:line="600" w:lineRule="auto"/>
        <w:ind w:firstLine="720"/>
        <w:jc w:val="both"/>
        <w:rPr>
          <w:rFonts w:eastAsia="Times New Roman"/>
          <w:color w:val="222222"/>
          <w:szCs w:val="24"/>
          <w:shd w:val="clear" w:color="auto" w:fill="FFFFFF"/>
        </w:rPr>
      </w:pPr>
      <w:r>
        <w:rPr>
          <w:rFonts w:eastAsia="Times New Roman"/>
          <w:szCs w:val="24"/>
        </w:rPr>
        <w:t>Ε</w:t>
      </w:r>
      <w:r w:rsidRPr="00794CEA">
        <w:rPr>
          <w:rFonts w:eastAsia="Times New Roman"/>
          <w:szCs w:val="24"/>
        </w:rPr>
        <w:t xml:space="preserve">γώ δεν θα κάνω αναφορά </w:t>
      </w:r>
      <w:r>
        <w:rPr>
          <w:rFonts w:eastAsia="Times New Roman"/>
          <w:szCs w:val="24"/>
        </w:rPr>
        <w:t xml:space="preserve">για </w:t>
      </w:r>
      <w:r w:rsidRPr="00794CEA">
        <w:rPr>
          <w:rFonts w:eastAsia="Times New Roman"/>
          <w:szCs w:val="24"/>
        </w:rPr>
        <w:t>τη Λέσβο</w:t>
      </w:r>
      <w:r>
        <w:rPr>
          <w:rFonts w:eastAsia="Times New Roman"/>
          <w:szCs w:val="24"/>
        </w:rPr>
        <w:t>.</w:t>
      </w:r>
      <w:r w:rsidRPr="00794CEA">
        <w:rPr>
          <w:rFonts w:eastAsia="Times New Roman"/>
          <w:szCs w:val="24"/>
        </w:rPr>
        <w:t xml:space="preserve"> </w:t>
      </w:r>
      <w:r>
        <w:rPr>
          <w:rFonts w:eastAsia="Times New Roman"/>
          <w:szCs w:val="24"/>
        </w:rPr>
        <w:t>Ε</w:t>
      </w:r>
      <w:r w:rsidRPr="00794CEA">
        <w:rPr>
          <w:rFonts w:eastAsia="Times New Roman"/>
          <w:szCs w:val="24"/>
        </w:rPr>
        <w:t xml:space="preserve">γώ θα κάνω </w:t>
      </w:r>
      <w:r>
        <w:rPr>
          <w:rFonts w:eastAsia="Times New Roman"/>
          <w:szCs w:val="24"/>
        </w:rPr>
        <w:t>αναφορά</w:t>
      </w:r>
      <w:r w:rsidRPr="00794CEA">
        <w:rPr>
          <w:rFonts w:eastAsia="Times New Roman"/>
          <w:szCs w:val="24"/>
        </w:rPr>
        <w:t xml:space="preserve"> για τη Σάμο</w:t>
      </w:r>
      <w:r>
        <w:rPr>
          <w:rFonts w:eastAsia="Times New Roman"/>
          <w:szCs w:val="24"/>
        </w:rPr>
        <w:t>. Στη Σάμο</w:t>
      </w:r>
      <w:r w:rsidRPr="00794CEA">
        <w:rPr>
          <w:rFonts w:eastAsia="Times New Roman"/>
          <w:szCs w:val="24"/>
        </w:rPr>
        <w:t xml:space="preserve"> είναι </w:t>
      </w:r>
      <w:r>
        <w:rPr>
          <w:rFonts w:eastAsia="Times New Roman"/>
          <w:szCs w:val="24"/>
        </w:rPr>
        <w:t>μ</w:t>
      </w:r>
      <w:r>
        <w:rPr>
          <w:rFonts w:eastAsia="Times New Roman"/>
          <w:szCs w:val="24"/>
        </w:rPr>
        <w:t>ί</w:t>
      </w:r>
      <w:r>
        <w:rPr>
          <w:rFonts w:eastAsia="Times New Roman"/>
          <w:szCs w:val="24"/>
        </w:rPr>
        <w:t>α</w:t>
      </w:r>
      <w:r w:rsidRPr="00794CEA">
        <w:rPr>
          <w:rFonts w:eastAsia="Times New Roman"/>
          <w:szCs w:val="24"/>
        </w:rPr>
        <w:t xml:space="preserve"> σκληρή πραγμ</w:t>
      </w:r>
      <w:r w:rsidRPr="00794CEA">
        <w:rPr>
          <w:rFonts w:eastAsia="Times New Roman"/>
          <w:szCs w:val="24"/>
        </w:rPr>
        <w:t>ατικότητα από πολλές απόψεις</w:t>
      </w:r>
      <w:r>
        <w:rPr>
          <w:rFonts w:eastAsia="Times New Roman"/>
          <w:szCs w:val="24"/>
        </w:rPr>
        <w:t xml:space="preserve">. </w:t>
      </w:r>
      <w:r>
        <w:rPr>
          <w:rFonts w:eastAsia="Times New Roman"/>
          <w:color w:val="222222"/>
          <w:szCs w:val="24"/>
          <w:shd w:val="clear" w:color="auto" w:fill="FFFFFF"/>
        </w:rPr>
        <w:t>Είναι μια σκληρή πραγματικότητα ως αποτέλεσμα των πολιτικών των προηγούμενων κυβερνήσεων, που σας ανέφερα νωρίτερα. Ήταν η πολιτική της αποτροπής και ακόμα και όπου υποχρεώνονταν να κάνουν χώρους ταυτοποίησης, ήταν στη φιλοσοφ</w:t>
      </w:r>
      <w:r>
        <w:rPr>
          <w:rFonts w:eastAsia="Times New Roman"/>
          <w:color w:val="222222"/>
          <w:szCs w:val="24"/>
          <w:shd w:val="clear" w:color="auto" w:fill="FFFFFF"/>
        </w:rPr>
        <w:t>ία των κλειστών κέντρων φυλακών, για να τις βλέπουν από απέναντι και να μην έρχονται.</w:t>
      </w:r>
    </w:p>
    <w:p w14:paraId="5218D920" w14:textId="77777777" w:rsidR="00BE48FC" w:rsidRDefault="008F01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Ήταν αυτό που έφτιαξε ο κ. Δένδιας στη Μόρια και αρνούνταν τότε να συνδεθεί ενός χώρος φιλοξενίας επτακοσίων ανθρώπων με τον βιολογικό καθαρισμό της πόλης. Τώρα, όμως, μα</w:t>
      </w:r>
      <w:r>
        <w:rPr>
          <w:rFonts w:eastAsia="Times New Roman"/>
          <w:color w:val="222222"/>
          <w:szCs w:val="24"/>
          <w:shd w:val="clear" w:color="auto" w:fill="FFFFFF"/>
        </w:rPr>
        <w:t xml:space="preserve">ς κατηγορεί για την εφαρμογή και τις έκτακτες δαπάνες για την αποχέτευση. Γιατί, δυστυχώς, έχουμε αυξημένο πληθυσμό μετά την κοινή δήλωση που εγκλωβίζονται στα νησιά. Μας κατηγορείτε γιατί διατέθηκαν χρήματα για να καλυφθούν ανάγκες και να </w:t>
      </w:r>
      <w:r>
        <w:rPr>
          <w:rFonts w:eastAsia="Times New Roman"/>
          <w:color w:val="222222"/>
          <w:szCs w:val="24"/>
          <w:shd w:val="clear" w:color="auto" w:fill="FFFFFF"/>
        </w:rPr>
        <w:lastRenderedPageBreak/>
        <w:t>μην έχουμε νεκρο</w:t>
      </w:r>
      <w:r>
        <w:rPr>
          <w:rFonts w:eastAsia="Times New Roman"/>
          <w:color w:val="222222"/>
          <w:szCs w:val="24"/>
          <w:shd w:val="clear" w:color="auto" w:fill="FFFFFF"/>
        </w:rPr>
        <w:t>ύς, για να μπορείτε να φωνάζετε για τους νεκρούς. Είστε και λίγο ανθρωπιστές και λίγο ανθρωποδιώκτες. Τελικά, δυστυχώς, υπάρχουν πολλοί «σκοταδόψυχοι» σε αυτήν την Αίθουσα και είναι αδόκιμη έκφραση και μπορεί να παραγραφεί από τα Πρακτικά, εκτός και αν είν</w:t>
      </w:r>
      <w:r>
        <w:rPr>
          <w:rFonts w:eastAsia="Times New Roman"/>
          <w:color w:val="222222"/>
          <w:szCs w:val="24"/>
          <w:shd w:val="clear" w:color="auto" w:fill="FFFFFF"/>
        </w:rPr>
        <w:t>αι δοκιμή και μπορεί να κρατηθεί, για να μην πω κάτι άλλο.</w:t>
      </w:r>
    </w:p>
    <w:p w14:paraId="5218D921" w14:textId="77777777" w:rsidR="00BE48FC" w:rsidRDefault="008F01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Στοιχεία υπάρχουν για τα πεπραγμένα και για τα αποτελέσματα για το πού πήγαν αυτές οι δαπάνες και πώς βοήθησαν τελικά σήμερα στη Μόρια να μιλάμε για πολύ καλύτερες συνθήκες. Ελπίζω και στη Σάμο σύν</w:t>
      </w:r>
      <w:r>
        <w:rPr>
          <w:rFonts w:eastAsia="Times New Roman"/>
          <w:color w:val="222222"/>
          <w:szCs w:val="24"/>
          <w:shd w:val="clear" w:color="auto" w:fill="FFFFFF"/>
        </w:rPr>
        <w:t>τομα να είναι αυτές. Υπάρχουν επιστολές επαγγελματιών ξενοδόχων και από τη Λέσβο και από τα υπόλοιπα νησιά που επιθυμούν να διαθέσουν καταλύματα, για να μην υπάρξει πρόβλημα τούτο τον χειμώνα. Υπάρχουν τα στοιχεία αναλυτικά στο ενημερωτικό δελτίο για το πρ</w:t>
      </w:r>
      <w:r>
        <w:rPr>
          <w:rFonts w:eastAsia="Times New Roman"/>
          <w:color w:val="222222"/>
          <w:szCs w:val="24"/>
          <w:shd w:val="clear" w:color="auto" w:fill="FFFFFF"/>
        </w:rPr>
        <w:t>οσφυγικό – μεταναστευτικό, το τέταρτο τεύχος του Νοεμβρίου του 2018 από το Υπουργείο Ψηφιακής Πολιτικής, Τηλεπικοινωνιών και Ενημέρωσης και την Ειδική Γραμματεία Επικοινωνιακής Διαχείρισης Κρίσεων. Όλα τα στοιχεία τα έχετε πάρει ηλεκτρονικά.</w:t>
      </w:r>
    </w:p>
    <w:p w14:paraId="5218D922" w14:textId="77777777" w:rsidR="00BE48FC" w:rsidRDefault="008F01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Το καταθέτω κα</w:t>
      </w:r>
      <w:r>
        <w:rPr>
          <w:rFonts w:eastAsia="Times New Roman"/>
          <w:color w:val="222222"/>
          <w:szCs w:val="24"/>
          <w:shd w:val="clear" w:color="auto" w:fill="FFFFFF"/>
        </w:rPr>
        <w:t>ι στα Πρακτικά για να μπορέσετε, όσοι δεν μπορείτε να τα δείτε</w:t>
      </w:r>
      <w:r w:rsidRPr="00841AC2">
        <w:rPr>
          <w:rFonts w:eastAsia="Times New Roman"/>
          <w:color w:val="222222"/>
          <w:szCs w:val="24"/>
          <w:shd w:val="clear" w:color="auto" w:fill="FFFFFF"/>
        </w:rPr>
        <w:t xml:space="preserve"> </w:t>
      </w:r>
      <w:r>
        <w:rPr>
          <w:rFonts w:eastAsia="Times New Roman"/>
          <w:color w:val="222222"/>
          <w:szCs w:val="24"/>
          <w:shd w:val="clear" w:color="auto" w:fill="FFFFFF"/>
        </w:rPr>
        <w:t>ηλεκτρονικά, να τα πάρετε από τα Πρακτικά.</w:t>
      </w:r>
    </w:p>
    <w:p w14:paraId="5218D923" w14:textId="77777777" w:rsidR="00BE48FC" w:rsidRDefault="008F016C">
      <w:pPr>
        <w:spacing w:line="600" w:lineRule="auto"/>
        <w:ind w:firstLine="720"/>
        <w:jc w:val="both"/>
        <w:rPr>
          <w:rFonts w:eastAsia="Times New Roman"/>
          <w:color w:val="222222"/>
          <w:szCs w:val="24"/>
          <w:shd w:val="clear" w:color="auto" w:fill="FFFFFF"/>
        </w:rPr>
      </w:pPr>
      <w:r w:rsidRPr="000D63A8">
        <w:rPr>
          <w:rFonts w:eastAsia="Times New Roman" w:cs="Times New Roman"/>
          <w:szCs w:val="24"/>
        </w:rPr>
        <w:t xml:space="preserve">(Στο σημείο αυτό ο Βουλευτής κ. </w:t>
      </w:r>
      <w:r>
        <w:rPr>
          <w:rFonts w:eastAsia="Times New Roman" w:cs="Times New Roman"/>
          <w:szCs w:val="24"/>
        </w:rPr>
        <w:t>Γεώργιος Πάλλης καταθέτει για τα Πρακτικά το προαναφερθέν ενημερωτικό δελτίο, το οποίο βρίσκε</w:t>
      </w:r>
      <w:r w:rsidRPr="000D63A8">
        <w:rPr>
          <w:rFonts w:eastAsia="Times New Roman" w:cs="Times New Roman"/>
          <w:szCs w:val="24"/>
        </w:rPr>
        <w:t xml:space="preserve">ται στο </w:t>
      </w:r>
      <w:r>
        <w:rPr>
          <w:rFonts w:eastAsia="Times New Roman" w:cs="Times New Roman"/>
          <w:szCs w:val="24"/>
        </w:rPr>
        <w:t>α</w:t>
      </w:r>
      <w:r w:rsidRPr="000D63A8">
        <w:rPr>
          <w:rFonts w:eastAsia="Times New Roman" w:cs="Times New Roman"/>
          <w:szCs w:val="24"/>
        </w:rPr>
        <w:t>ρχείο του Τμήματ</w:t>
      </w:r>
      <w:r w:rsidRPr="000D63A8">
        <w:rPr>
          <w:rFonts w:eastAsia="Times New Roman" w:cs="Times New Roman"/>
          <w:szCs w:val="24"/>
        </w:rPr>
        <w:t>ος Γραμματείας της Διεύθυνσης Στενογραφίας και Πρακτικών της Βουλής)</w:t>
      </w:r>
    </w:p>
    <w:p w14:paraId="5218D924" w14:textId="77777777" w:rsidR="00BE48FC" w:rsidRDefault="008F01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Επανέρχομαι σε ένα ζήτημα πολύ σημαντικό για εμένα. Σε τούτη τη χώρα θα αποφασίσουμε, ως χώρα της Ευρωπαϊκής Ένωσης, να αποκτήσουμε επιτέλους μεταναστευτική πολιτική και τα κονδύλια αυτά </w:t>
      </w:r>
      <w:r>
        <w:rPr>
          <w:rFonts w:eastAsia="Times New Roman"/>
          <w:color w:val="222222"/>
          <w:szCs w:val="24"/>
          <w:shd w:val="clear" w:color="auto" w:fill="FFFFFF"/>
        </w:rPr>
        <w:t>που δαπανώνται να πηγαίνουν με κανονικές διαδικασίες, αλλά να κατανοούμε ότι τα κονδύλια αυτά πάνε και σε επιχειρηματίες συμπολίτες μας οι οποίοι διαθέσαν τα καταλύματά τους ή παρείχαν άλλες υπηρεσίες, απαραίτητες σε ένα γραφειοκρατικό σύστημα που στην Ευρ</w:t>
      </w:r>
      <w:r>
        <w:rPr>
          <w:rFonts w:eastAsia="Times New Roman"/>
          <w:color w:val="222222"/>
          <w:szCs w:val="24"/>
          <w:shd w:val="clear" w:color="auto" w:fill="FFFFFF"/>
        </w:rPr>
        <w:t xml:space="preserve">ώπη κάποιες φορές είναι ακόμα πιο γραφειοκρατικό και που δεν θα μας έδινε τη δυνατότητα να σώσουμε ζωές. Και αυτό έκανε το Υπουργείο και καλώς πρέπει να πληρωθούν οι δαπάνες αυτές. </w:t>
      </w:r>
    </w:p>
    <w:p w14:paraId="5218D925" w14:textId="77777777" w:rsidR="00BE48FC" w:rsidRDefault="008F01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Δεν θα αναφερθώ, βέβαια, για τις αποζημιώσεις για τις ζημιές γύρω από τη Μ</w:t>
      </w:r>
      <w:r>
        <w:rPr>
          <w:rFonts w:eastAsia="Times New Roman"/>
          <w:color w:val="222222"/>
          <w:szCs w:val="24"/>
          <w:shd w:val="clear" w:color="auto" w:fill="FFFFFF"/>
        </w:rPr>
        <w:t>όρια, που, αν καταψηφίσετε, προφανώς δεν σας νοιάζουν οι άνθρωποι αυτοί. Όμως, εμάς μας νοιάζουν, καταστρέφονται περιουσίες και εισοδήματα και μας νοιάζει, όπως και στα άλλα κέντρα υποδοχής.</w:t>
      </w:r>
    </w:p>
    <w:p w14:paraId="5218D926" w14:textId="77777777" w:rsidR="00BE48FC" w:rsidRDefault="008F01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Θα ζητήσω ένα λεπτάκι ακόμα, κύριε Πρόεδρε, για να μιλήσω λίγο γι</w:t>
      </w:r>
      <w:r>
        <w:rPr>
          <w:rFonts w:eastAsia="Times New Roman"/>
          <w:color w:val="222222"/>
          <w:szCs w:val="24"/>
          <w:shd w:val="clear" w:color="auto" w:fill="FFFFFF"/>
        </w:rPr>
        <w:t>α τις  τροπολογίες.</w:t>
      </w:r>
    </w:p>
    <w:p w14:paraId="5218D927" w14:textId="77777777" w:rsidR="00BE48FC" w:rsidRDefault="008F01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Οι τροπολογίες είναι πολλές και πιστεύω πως οι περισσότερες θα γίνουν αποδεκτές. Θα αναφερθώ σε μία τροπολογία, γιατί εδώ είναι και η ιδεολογική μας και η αξιακή μας διαφορά. Εμάς τους συμπολίτες μας μάς αρέσει να τους κοιτάζουμε στα μά</w:t>
      </w:r>
      <w:r>
        <w:rPr>
          <w:rFonts w:eastAsia="Times New Roman"/>
          <w:color w:val="222222"/>
          <w:szCs w:val="24"/>
          <w:shd w:val="clear" w:color="auto" w:fill="FFFFFF"/>
        </w:rPr>
        <w:t xml:space="preserve">τια. Εγώ όταν συναντώ τον φίλο μου τον Σπύρο, τον φίλο μου τον Αχμέτ, την τάδε ή δείνα φίλη μου η οποία περιμένει τρία χρόνια για να την καλέσει η Υπηρεσία Ιθαγένειας, να της αποδώσει το νόμιμο δικαίωμά της, να είναι ισότιμη απέναντι μας σε έναν τόπο όπου </w:t>
      </w:r>
      <w:r>
        <w:rPr>
          <w:rFonts w:eastAsia="Times New Roman"/>
          <w:color w:val="222222"/>
          <w:szCs w:val="24"/>
          <w:shd w:val="clear" w:color="auto" w:fill="FFFFFF"/>
        </w:rPr>
        <w:t xml:space="preserve">γεννήθηκε, μεγάλωσε και τελείωσε το σχολείο και έχει την ελληνική παιδεία και με θέλει για μια τροπολογία μόνο, του Υπουργείου Εσωτερικών, είναι τιμή μας και καμάρι μας αυτοί </w:t>
      </w:r>
      <w:r>
        <w:rPr>
          <w:rFonts w:eastAsia="Times New Roman"/>
          <w:color w:val="222222"/>
          <w:szCs w:val="24"/>
          <w:shd w:val="clear" w:color="auto" w:fill="FFFFFF"/>
        </w:rPr>
        <w:lastRenderedPageBreak/>
        <w:t>οι άνθρωποι, που ξεκίνησαν με όνειρα για τη ζωή τους και βρέθηκαν στη χώρα μας, κ</w:t>
      </w:r>
      <w:r>
        <w:rPr>
          <w:rFonts w:eastAsia="Times New Roman"/>
          <w:color w:val="222222"/>
          <w:szCs w:val="24"/>
          <w:shd w:val="clear" w:color="auto" w:fill="FFFFFF"/>
        </w:rPr>
        <w:t>αι τα παιδιά τους να αποκτούν ίσα δικαιώματα και θέλουμε να τους κοιτάζουμε στα μάτια.</w:t>
      </w:r>
    </w:p>
    <w:p w14:paraId="5218D928" w14:textId="77777777" w:rsidR="00BE48FC" w:rsidRDefault="008F01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Εσείς προφανώς ιδεολογικά έχετε άλλη άποψη γι’ αυτό. Προφανώς δεν θέλετε κανένα. Κυνηγήσατε λυσσαλέα τους νόμιμους μετανάστες που πληρώνουν φόρους και έχουν υποχρεώσεις </w:t>
      </w:r>
      <w:r>
        <w:rPr>
          <w:rFonts w:eastAsia="Times New Roman"/>
          <w:color w:val="222222"/>
          <w:szCs w:val="24"/>
          <w:shd w:val="clear" w:color="auto" w:fill="FFFFFF"/>
        </w:rPr>
        <w:t xml:space="preserve">σε τούτη τη χώρα, να μην έχουν δικαίωμα ψήφου στην αυτοδιοίκηση, παρόλο που ζουν, παρόλο που προσφέρουν στην κοινωνία μας. </w:t>
      </w:r>
    </w:p>
    <w:p w14:paraId="5218D929" w14:textId="77777777" w:rsidR="00BE48FC" w:rsidRDefault="008F01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Λοιπόν, εμείς, ναι, με ιδεολογικό πρόσημο τα βλέπουμε όλα αυτά. Θα κάνουμε ό,τι καλύτερο μπορούμε, θα μαζέψουμε όσο πιο πολύ μπορούμ</w:t>
      </w:r>
      <w:r>
        <w:rPr>
          <w:rFonts w:eastAsia="Times New Roman"/>
          <w:color w:val="222222"/>
          <w:szCs w:val="24"/>
          <w:shd w:val="clear" w:color="auto" w:fill="FFFFFF"/>
        </w:rPr>
        <w:t>ε τα πολλά προβλήματα που κληρονομήσαμε λόγω της έλλειψης μεταναστευτικής πολιτικής που έχει η χώρα και να είστε σίγουροι ότι θα είμαστε εδώ και το επόμενο διάστημα και τα επόμενα χρόνια, ώστε αυτό που δεν καταφέραμε ως οφείλαμε καλύτερα μέχρι τώρα να το κ</w:t>
      </w:r>
      <w:r>
        <w:rPr>
          <w:rFonts w:eastAsia="Times New Roman"/>
          <w:color w:val="222222"/>
          <w:szCs w:val="24"/>
          <w:shd w:val="clear" w:color="auto" w:fill="FFFFFF"/>
        </w:rPr>
        <w:t>άνουμε ακόμα καλύτερο και να είμαστε πρότυπο σε μ</w:t>
      </w:r>
      <w:r>
        <w:rPr>
          <w:rFonts w:eastAsia="Times New Roman"/>
          <w:color w:val="222222"/>
          <w:szCs w:val="24"/>
          <w:shd w:val="clear" w:color="auto" w:fill="FFFFFF"/>
        </w:rPr>
        <w:t>ί</w:t>
      </w:r>
      <w:r>
        <w:rPr>
          <w:rFonts w:eastAsia="Times New Roman"/>
          <w:color w:val="222222"/>
          <w:szCs w:val="24"/>
          <w:shd w:val="clear" w:color="auto" w:fill="FFFFFF"/>
        </w:rPr>
        <w:t>α Ευρώπη, που δυστυ</w:t>
      </w:r>
      <w:r>
        <w:rPr>
          <w:rFonts w:eastAsia="Times New Roman"/>
          <w:color w:val="222222"/>
          <w:szCs w:val="24"/>
          <w:shd w:val="clear" w:color="auto" w:fill="FFFFFF"/>
        </w:rPr>
        <w:lastRenderedPageBreak/>
        <w:t xml:space="preserve">χώς βάλλεται από τη μικροπολιτική αντίληψη της Δεξιάς, που εναγκαλίζεται τους ακροδεξιούς, τους εθνικιστές, γιατί πιστεύει ότι θα πάρει ψηφαλάκια από εκεί. </w:t>
      </w:r>
    </w:p>
    <w:p w14:paraId="5218D92A" w14:textId="77777777" w:rsidR="00BE48FC" w:rsidRDefault="008F01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Καροτσάκι, κύριοι και κυρίες </w:t>
      </w:r>
      <w:r>
        <w:rPr>
          <w:rFonts w:eastAsia="Times New Roman"/>
          <w:color w:val="222222"/>
          <w:szCs w:val="24"/>
          <w:shd w:val="clear" w:color="auto" w:fill="FFFFFF"/>
        </w:rPr>
        <w:t xml:space="preserve">μου, θα σας πάνε και, δυστυχώς, αυτό βλάπτει τη </w:t>
      </w:r>
      <w:r>
        <w:rPr>
          <w:rFonts w:eastAsia="Times New Roman"/>
          <w:color w:val="222222"/>
          <w:szCs w:val="24"/>
          <w:shd w:val="clear" w:color="auto" w:fill="FFFFFF"/>
        </w:rPr>
        <w:t>δ</w:t>
      </w:r>
      <w:r>
        <w:rPr>
          <w:rFonts w:eastAsia="Times New Roman"/>
          <w:color w:val="222222"/>
          <w:szCs w:val="24"/>
          <w:shd w:val="clear" w:color="auto" w:fill="FFFFFF"/>
        </w:rPr>
        <w:t>ημοκρατία.</w:t>
      </w:r>
    </w:p>
    <w:p w14:paraId="5218D92B" w14:textId="77777777" w:rsidR="00BE48FC" w:rsidRDefault="008F01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Ευχαριστώ πολύ.</w:t>
      </w:r>
    </w:p>
    <w:p w14:paraId="5218D92C" w14:textId="77777777" w:rsidR="00BE48FC" w:rsidRDefault="008F016C">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του ΣΥΡΙΖΑ)</w:t>
      </w:r>
    </w:p>
    <w:p w14:paraId="5218D92D" w14:textId="77777777" w:rsidR="00BE48FC" w:rsidRDefault="008F016C">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ΠΡΟΕΔΡΕΥΩΝ (Αναστάσιος Κουράκης): </w:t>
      </w:r>
      <w:r>
        <w:rPr>
          <w:rFonts w:eastAsia="Times New Roman"/>
          <w:color w:val="222222"/>
          <w:szCs w:val="24"/>
          <w:shd w:val="clear" w:color="auto" w:fill="FFFFFF"/>
        </w:rPr>
        <w:t>Τι θέλετε, κύριε Μηταράκη;</w:t>
      </w:r>
    </w:p>
    <w:p w14:paraId="5218D92E" w14:textId="77777777" w:rsidR="00BE48FC" w:rsidRDefault="008F016C">
      <w:pPr>
        <w:spacing w:line="600" w:lineRule="auto"/>
        <w:ind w:firstLine="720"/>
        <w:jc w:val="both"/>
        <w:rPr>
          <w:rFonts w:eastAsia="Times New Roman" w:cs="Times New Roman"/>
          <w:szCs w:val="24"/>
        </w:rPr>
      </w:pPr>
      <w:r>
        <w:rPr>
          <w:rFonts w:eastAsia="Times New Roman" w:cs="Times New Roman"/>
          <w:b/>
          <w:szCs w:val="24"/>
        </w:rPr>
        <w:t>ΝΟΤΗΣ ΜΗΤΑΡΑΚΗΣ:</w:t>
      </w:r>
      <w:r>
        <w:rPr>
          <w:rFonts w:eastAsia="Times New Roman" w:cs="Times New Roman"/>
          <w:szCs w:val="24"/>
        </w:rPr>
        <w:t xml:space="preserve"> Κύριε Πρόεδρε, θα ήθελα τον λόγο επί προσωπικού για τους χ</w:t>
      </w:r>
      <w:r>
        <w:rPr>
          <w:rFonts w:eastAsia="Times New Roman" w:cs="Times New Roman"/>
          <w:szCs w:val="24"/>
        </w:rPr>
        <w:t>αρακτηρισμούς του Κοινοβουλευτικού Εκπροσώπου του ΣΥΡΙΖΑ, για ένα λεπτό μόνο.</w:t>
      </w:r>
    </w:p>
    <w:p w14:paraId="5218D92F" w14:textId="77777777" w:rsidR="00BE48FC" w:rsidRDefault="008F016C">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Ορίστε, κύριε Μηταράκη.</w:t>
      </w:r>
    </w:p>
    <w:p w14:paraId="5218D930" w14:textId="77777777" w:rsidR="00BE48FC" w:rsidRDefault="008F016C">
      <w:pPr>
        <w:spacing w:line="600" w:lineRule="auto"/>
        <w:ind w:firstLine="720"/>
        <w:jc w:val="both"/>
        <w:rPr>
          <w:rFonts w:eastAsia="Times New Roman"/>
          <w:color w:val="222222"/>
          <w:szCs w:val="24"/>
          <w:shd w:val="clear" w:color="auto" w:fill="FFFFFF"/>
        </w:rPr>
      </w:pPr>
      <w:r>
        <w:rPr>
          <w:rFonts w:eastAsia="Times New Roman" w:cs="Times New Roman"/>
          <w:b/>
          <w:szCs w:val="24"/>
        </w:rPr>
        <w:t>ΝΟΤΗΣ ΜΗΤΑΡΑΚΗΣ:</w:t>
      </w:r>
      <w:r>
        <w:rPr>
          <w:rFonts w:eastAsia="Times New Roman" w:cs="Times New Roman"/>
          <w:szCs w:val="24"/>
        </w:rPr>
        <w:t xml:space="preserve"> Ή</w:t>
      </w:r>
      <w:r>
        <w:rPr>
          <w:rFonts w:eastAsia="Times New Roman"/>
          <w:color w:val="222222"/>
          <w:szCs w:val="24"/>
          <w:shd w:val="clear" w:color="auto" w:fill="FFFFFF"/>
        </w:rPr>
        <w:t xml:space="preserve">ταν απαράδεκτος, κυρίες και κύριοι συνάδελφοι, ο τρόπος που ξεκίνησε την ομιλία του ο </w:t>
      </w:r>
      <w:r>
        <w:rPr>
          <w:rFonts w:eastAsia="Times New Roman" w:cs="Times New Roman"/>
          <w:szCs w:val="24"/>
        </w:rPr>
        <w:t>Κοι</w:t>
      </w:r>
      <w:r>
        <w:rPr>
          <w:rFonts w:eastAsia="Times New Roman" w:cs="Times New Roman"/>
          <w:szCs w:val="24"/>
        </w:rPr>
        <w:lastRenderedPageBreak/>
        <w:t>νοβουλευτικός</w:t>
      </w:r>
      <w:r>
        <w:rPr>
          <w:rFonts w:eastAsia="Times New Roman" w:cs="Times New Roman"/>
          <w:szCs w:val="24"/>
        </w:rPr>
        <w:t xml:space="preserve"> Εκπρόσωπος </w:t>
      </w:r>
      <w:r>
        <w:rPr>
          <w:rFonts w:eastAsia="Times New Roman"/>
          <w:color w:val="222222"/>
          <w:szCs w:val="24"/>
          <w:shd w:val="clear" w:color="auto" w:fill="FFFFFF"/>
        </w:rPr>
        <w:t>του ΣΥΡΙΖΑ, σε αντίθεση με μ</w:t>
      </w:r>
      <w:r>
        <w:rPr>
          <w:rFonts w:eastAsia="Times New Roman"/>
          <w:color w:val="222222"/>
          <w:szCs w:val="24"/>
          <w:shd w:val="clear" w:color="auto" w:fill="FFFFFF"/>
        </w:rPr>
        <w:t>ί</w:t>
      </w:r>
      <w:r>
        <w:rPr>
          <w:rFonts w:eastAsia="Times New Roman"/>
          <w:color w:val="222222"/>
          <w:szCs w:val="24"/>
          <w:shd w:val="clear" w:color="auto" w:fill="FFFFFF"/>
        </w:rPr>
        <w:t>α γενικά πολιτισμένη σήμερα συζήτηση, κύριε Υπουργέ, που απέδωσε στην Αξιωματική Αντιπολίτευση απαράδεκτους χαρακτηρισμούς, ότι δήθεν με τη δική μας πολιτική εμείς επιδιώκουμε θύματα στο Αιγαίο.</w:t>
      </w:r>
    </w:p>
    <w:p w14:paraId="5218D931" w14:textId="77777777" w:rsidR="00BE48FC" w:rsidRDefault="008F01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Εννοείται ότι είναι </w:t>
      </w:r>
      <w:r>
        <w:rPr>
          <w:rFonts w:eastAsia="Times New Roman"/>
          <w:color w:val="222222"/>
          <w:szCs w:val="24"/>
          <w:shd w:val="clear" w:color="auto" w:fill="FFFFFF"/>
        </w:rPr>
        <w:t xml:space="preserve">πρωταρχική υποχρέωση της </w:t>
      </w:r>
      <w:r>
        <w:rPr>
          <w:rFonts w:eastAsia="Times New Roman"/>
          <w:color w:val="222222"/>
          <w:szCs w:val="24"/>
          <w:shd w:val="clear" w:color="auto" w:fill="FFFFFF"/>
        </w:rPr>
        <w:t>π</w:t>
      </w:r>
      <w:r>
        <w:rPr>
          <w:rFonts w:eastAsia="Times New Roman"/>
          <w:color w:val="222222"/>
          <w:szCs w:val="24"/>
          <w:shd w:val="clear" w:color="auto" w:fill="FFFFFF"/>
        </w:rPr>
        <w:t>ολιτείας η προστασία της ανθρώπινης ζωής και αυτό είναι μία αρχή στην οποία όλοι θα συμφωνήσουμε. Μπορώ, όμως, να πω -και θα αποφύγω να δώσω συγκεκριμένα νούμερα, γιατί κάθε άνθρωπος έχει μεγάλη αξία, και ένας άνθρωπος έχει μεγάλη</w:t>
      </w:r>
      <w:r>
        <w:rPr>
          <w:rFonts w:eastAsia="Times New Roman"/>
          <w:color w:val="222222"/>
          <w:szCs w:val="24"/>
          <w:shd w:val="clear" w:color="auto" w:fill="FFFFFF"/>
        </w:rPr>
        <w:t xml:space="preserve"> αξία- ότι η πολιτική των ανοικτών συνόρων είχε τριάντα φορές περισσότερα θύματα το 2015 σε σχέση με το 2014.</w:t>
      </w:r>
    </w:p>
    <w:p w14:paraId="5218D932" w14:textId="77777777" w:rsidR="00BE48FC" w:rsidRDefault="008F01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Όταν αυξήθηκαν οι ροές, πολλαπλασιάστηκαν τα θύματα.</w:t>
      </w:r>
    </w:p>
    <w:p w14:paraId="5218D933" w14:textId="77777777" w:rsidR="00BE48FC" w:rsidRDefault="008F016C">
      <w:pPr>
        <w:spacing w:line="600" w:lineRule="auto"/>
        <w:ind w:firstLine="720"/>
        <w:jc w:val="both"/>
        <w:rPr>
          <w:rFonts w:eastAsia="Times New Roman" w:cs="Times New Roman"/>
          <w:szCs w:val="24"/>
        </w:rPr>
      </w:pPr>
      <w:r>
        <w:rPr>
          <w:rFonts w:eastAsia="Times New Roman" w:cs="Times New Roman"/>
          <w:b/>
          <w:szCs w:val="24"/>
        </w:rPr>
        <w:t>ΓΕΩΡΓΙΟΣ ΠΑΛΛΗΣ:</w:t>
      </w:r>
      <w:r>
        <w:rPr>
          <w:rFonts w:eastAsia="Times New Roman" w:cs="Times New Roman"/>
          <w:szCs w:val="24"/>
        </w:rPr>
        <w:t xml:space="preserve"> Δεν ισχύει αυτό.</w:t>
      </w:r>
    </w:p>
    <w:p w14:paraId="5218D934" w14:textId="77777777" w:rsidR="00BE48FC" w:rsidRDefault="008F016C">
      <w:pPr>
        <w:spacing w:line="600" w:lineRule="auto"/>
        <w:ind w:firstLine="720"/>
        <w:jc w:val="both"/>
        <w:rPr>
          <w:rFonts w:eastAsia="Times New Roman"/>
          <w:color w:val="222222"/>
          <w:szCs w:val="24"/>
          <w:shd w:val="clear" w:color="auto" w:fill="FFFFFF"/>
        </w:rPr>
      </w:pPr>
      <w:r>
        <w:rPr>
          <w:rFonts w:eastAsia="Times New Roman" w:cs="Times New Roman"/>
          <w:b/>
          <w:szCs w:val="24"/>
        </w:rPr>
        <w:t>ΝΟΤΗΣ ΜΗΤΑΡΑΚΗΣ:</w:t>
      </w:r>
      <w:r>
        <w:rPr>
          <w:rFonts w:eastAsia="Times New Roman" w:cs="Times New Roman"/>
          <w:szCs w:val="24"/>
        </w:rPr>
        <w:t xml:space="preserve"> Ό</w:t>
      </w:r>
      <w:r>
        <w:rPr>
          <w:rFonts w:eastAsia="Times New Roman"/>
          <w:color w:val="222222"/>
          <w:szCs w:val="24"/>
          <w:shd w:val="clear" w:color="auto" w:fill="FFFFFF"/>
        </w:rPr>
        <w:t>πως είναι ευθύνη της πολιτείας να προστατ</w:t>
      </w:r>
      <w:r>
        <w:rPr>
          <w:rFonts w:eastAsia="Times New Roman"/>
          <w:color w:val="222222"/>
          <w:szCs w:val="24"/>
          <w:shd w:val="clear" w:color="auto" w:fill="FFFFFF"/>
        </w:rPr>
        <w:t>εύει την ανθρώπινη ζωή, έτσι είναι και ευθύνη της να προστατεύει το εθνικό δίκαιο και τα σύνορά μας. Η χώρα μας έχει σύνορα.</w:t>
      </w:r>
    </w:p>
    <w:p w14:paraId="5218D935" w14:textId="77777777" w:rsidR="00BE48FC" w:rsidRDefault="008F01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Κλείνοντας, δεν μπορώ να μη σχολιάσω αυτό που είπατε στην ομιλία σας, ότι εσείς δεν δέχεστε κριτική. Στη </w:t>
      </w:r>
      <w:r>
        <w:rPr>
          <w:rFonts w:eastAsia="Times New Roman"/>
          <w:color w:val="222222"/>
          <w:szCs w:val="24"/>
          <w:shd w:val="clear" w:color="auto" w:fill="FFFFFF"/>
        </w:rPr>
        <w:t>δ</w:t>
      </w:r>
      <w:r>
        <w:rPr>
          <w:rFonts w:eastAsia="Times New Roman"/>
          <w:color w:val="222222"/>
          <w:szCs w:val="24"/>
          <w:shd w:val="clear" w:color="auto" w:fill="FFFFFF"/>
        </w:rPr>
        <w:t>ημοκρατία όλοι δέχονται κ</w:t>
      </w:r>
      <w:r>
        <w:rPr>
          <w:rFonts w:eastAsia="Times New Roman"/>
          <w:color w:val="222222"/>
          <w:szCs w:val="24"/>
          <w:shd w:val="clear" w:color="auto" w:fill="FFFFFF"/>
        </w:rPr>
        <w:t>ριτική και είναι χαρακτηριστικό καθεστωτική νοοτροπίας να ξεκινάτε έτσι την ομιλία σας.</w:t>
      </w:r>
    </w:p>
    <w:p w14:paraId="5218D936" w14:textId="77777777" w:rsidR="00BE48FC" w:rsidRDefault="008F01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Ευχαριστώ.</w:t>
      </w:r>
    </w:p>
    <w:p w14:paraId="5218D937" w14:textId="77777777" w:rsidR="00BE48FC" w:rsidRDefault="008F016C">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Ευχαριστώ.</w:t>
      </w:r>
    </w:p>
    <w:p w14:paraId="5218D938"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Τον λόγο τώρα έχει ο Υπουργός κ. Κρέτσος για να αναπτύξει την τροπολογία του.</w:t>
      </w:r>
    </w:p>
    <w:p w14:paraId="5218D939" w14:textId="77777777" w:rsidR="00BE48FC" w:rsidRDefault="008F016C">
      <w:pPr>
        <w:spacing w:line="600" w:lineRule="auto"/>
        <w:ind w:firstLine="720"/>
        <w:jc w:val="both"/>
        <w:rPr>
          <w:rFonts w:eastAsia="Times New Roman"/>
          <w:color w:val="222222"/>
          <w:szCs w:val="24"/>
          <w:shd w:val="clear" w:color="auto" w:fill="FFFFFF"/>
        </w:rPr>
      </w:pPr>
      <w:r>
        <w:rPr>
          <w:rFonts w:eastAsia="Times New Roman" w:cs="Times New Roman"/>
          <w:b/>
          <w:szCs w:val="24"/>
        </w:rPr>
        <w:t>ΕΛΕΥΘΕΡΙΟΣ ΚΡΕΤΣΟΣ (Υφυπουργός Ψηφ</w:t>
      </w:r>
      <w:r>
        <w:rPr>
          <w:rFonts w:eastAsia="Times New Roman" w:cs="Times New Roman"/>
          <w:b/>
          <w:szCs w:val="24"/>
        </w:rPr>
        <w:t>ιακής Πολιτικής, Τηλεπικοινωνιών και Ενημέρωσης):</w:t>
      </w:r>
      <w:r>
        <w:rPr>
          <w:rFonts w:eastAsia="Times New Roman" w:cs="Times New Roman"/>
          <w:szCs w:val="24"/>
        </w:rPr>
        <w:t xml:space="preserve"> </w:t>
      </w:r>
      <w:r w:rsidRPr="008654EE">
        <w:rPr>
          <w:rFonts w:eastAsia="Times New Roman"/>
          <w:szCs w:val="24"/>
          <w:shd w:val="clear" w:color="auto" w:fill="FFFFFF"/>
        </w:rPr>
        <w:t xml:space="preserve">Με την </w:t>
      </w:r>
      <w:r>
        <w:rPr>
          <w:rFonts w:eastAsia="Times New Roman"/>
          <w:szCs w:val="24"/>
          <w:shd w:val="clear" w:color="auto" w:fill="FFFFFF"/>
        </w:rPr>
        <w:t xml:space="preserve">παρούσα ρύθμιση που αφορά </w:t>
      </w:r>
      <w:r>
        <w:rPr>
          <w:rFonts w:eastAsia="Times New Roman"/>
          <w:color w:val="222222"/>
          <w:szCs w:val="24"/>
          <w:shd w:val="clear" w:color="auto" w:fill="FFFFFF"/>
        </w:rPr>
        <w:t>το Αθηναϊκό και Μακεδονικό Πρακτορείο επιδιώκεται η αντιμετώπιση του ζητήματος των δημοσιογράφων που απασχολούνται στο Πρακτορείο με συμβάσεις ανεξάρτητων υπηρεσιών.</w:t>
      </w:r>
    </w:p>
    <w:p w14:paraId="5218D93A" w14:textId="77777777" w:rsidR="00BE48FC" w:rsidRDefault="008F01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Όπως </w:t>
      </w:r>
      <w:r>
        <w:rPr>
          <w:rFonts w:eastAsia="Times New Roman"/>
          <w:color w:val="222222"/>
          <w:szCs w:val="24"/>
          <w:shd w:val="clear" w:color="auto" w:fill="FFFFFF"/>
        </w:rPr>
        <w:t>ήδη γνωρίζετε, το Αθηναϊκό και Μακεδονικό Πρακτορείο, που λειτουργεί με τη σημερινή του μορφή από το 2008, επιτελεί για πάνω από έναν αιώνα ένα πολύ σημαντικό εθνικό έργο και μάλιστα με διπλή διάσταση: Από τη μ</w:t>
      </w:r>
      <w:r>
        <w:rPr>
          <w:rFonts w:eastAsia="Times New Roman"/>
          <w:color w:val="222222"/>
          <w:szCs w:val="24"/>
          <w:shd w:val="clear" w:color="auto" w:fill="FFFFFF"/>
        </w:rPr>
        <w:t>ί</w:t>
      </w:r>
      <w:r>
        <w:rPr>
          <w:rFonts w:eastAsia="Times New Roman"/>
          <w:color w:val="222222"/>
          <w:szCs w:val="24"/>
          <w:shd w:val="clear" w:color="auto" w:fill="FFFFFF"/>
        </w:rPr>
        <w:t xml:space="preserve">α αποτελεί τον </w:t>
      </w:r>
      <w:r>
        <w:rPr>
          <w:rFonts w:eastAsia="Times New Roman"/>
          <w:color w:val="222222"/>
          <w:szCs w:val="24"/>
          <w:shd w:val="clear" w:color="auto" w:fill="FFFFFF"/>
        </w:rPr>
        <w:lastRenderedPageBreak/>
        <w:t xml:space="preserve">κύριο πάροχο των ειδήσεων των </w:t>
      </w:r>
      <w:r>
        <w:rPr>
          <w:rFonts w:eastAsia="Times New Roman"/>
          <w:color w:val="222222"/>
          <w:szCs w:val="24"/>
          <w:shd w:val="clear" w:color="auto" w:fill="FFFFFF"/>
        </w:rPr>
        <w:t xml:space="preserve">ελληνικών μέσων ενημέρωσης, κυρίως στον χώρο του διαδικτύου, και από την άλλη αποτελεί τον κύριο πάροχο ειδήσεων των διεθνών μέσων ενημέρωσης, των διεθνών πρακτορείων για τα όσα συμβαίνουν στη χώρα μας. </w:t>
      </w:r>
    </w:p>
    <w:p w14:paraId="5218D93B" w14:textId="77777777" w:rsidR="00BE48FC" w:rsidRDefault="008F01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Τα τελευταία χρόνια το Αθηναϊκό και Μακεδονικό Πρακτ</w:t>
      </w:r>
      <w:r>
        <w:rPr>
          <w:rFonts w:eastAsia="Times New Roman"/>
          <w:color w:val="222222"/>
          <w:szCs w:val="24"/>
          <w:shd w:val="clear" w:color="auto" w:fill="FFFFFF"/>
        </w:rPr>
        <w:t xml:space="preserve">ορείο διευρύνει τις υπηρεσίες του, όπως οφείλει και όπως κάνουν όλα τα οργανωμένα και σοβαρά πρακτορεία ειδήσεων στο εξωτερικό, εκπληρώνει στο ακέραιο τους σκοπούς του, αλλά υπό αντίξοες συνθήκες, κυρίως λόγω της έλλειψης ανθρώπου δυναμικού και ειδικότερα </w:t>
      </w:r>
      <w:r>
        <w:rPr>
          <w:rFonts w:eastAsia="Times New Roman"/>
          <w:color w:val="222222"/>
          <w:szCs w:val="24"/>
          <w:shd w:val="clear" w:color="auto" w:fill="FFFFFF"/>
        </w:rPr>
        <w:t>δημοσιογράφων και ανταποκριτών.</w:t>
      </w:r>
    </w:p>
    <w:p w14:paraId="5218D93C" w14:textId="77777777" w:rsidR="00BE48FC" w:rsidRDefault="008F01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Καταλαβαίνουμε όλοι, νομίζω -δεν είναι δύσκολο- ότι το Αθηναϊκό και Μακεδονικό Πρακτορείο, για να μπορέσει να συνεχίσει και να ενισχύσει τη σωστή του λειτουργία, να εκπληρώσει τους στόχους τους, να έχει μία ορθή διεκπεραίωση</w:t>
      </w:r>
      <w:r>
        <w:rPr>
          <w:rFonts w:eastAsia="Times New Roman"/>
          <w:color w:val="222222"/>
          <w:szCs w:val="24"/>
          <w:shd w:val="clear" w:color="auto" w:fill="FFFFFF"/>
        </w:rPr>
        <w:t xml:space="preserve"> του έργου του, χρειάζεται να λύσει τα θέματα της υποστελέχωσης, διότι υποφέρει από συνεχή μείωση προσωπικού και λόγω συνταξιοδοτήσεων ή αποχωρήσεων. </w:t>
      </w:r>
    </w:p>
    <w:p w14:paraId="5218D93D" w14:textId="77777777" w:rsidR="00BE48FC" w:rsidRDefault="008F01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Ενδεικτικά αναφέρω ότι από το 2010 μέχρι σήμερα έχει χάσει εκατόν τριάντα τέσσερις εργαζόμενους αορίστου </w:t>
      </w:r>
      <w:r>
        <w:rPr>
          <w:rFonts w:eastAsia="Times New Roman"/>
          <w:color w:val="222222"/>
          <w:szCs w:val="24"/>
          <w:shd w:val="clear" w:color="auto" w:fill="FFFFFF"/>
        </w:rPr>
        <w:t>χρόνου και έτσι με αυτόν τον τρόπο σήμερα στην εταιρεία, πέραν του προσωπικού που απασχολείται με σύμβαση εργασίας αορίστου χρόνου, απασχολείται και ένας αριθμός δημοσιογράφων, ελεύθερων επαγγελματιών, συνολικά πενήντα οκτώ, οι οποίοι όμως καλύπτουν και κα</w:t>
      </w:r>
      <w:r>
        <w:rPr>
          <w:rFonts w:eastAsia="Times New Roman"/>
          <w:color w:val="222222"/>
          <w:szCs w:val="24"/>
          <w:shd w:val="clear" w:color="auto" w:fill="FFFFFF"/>
        </w:rPr>
        <w:t>ίριες θέσεις και είναι πάρα πολλοί σημαντικοί για την επίτευξη των στόχων της εταιρείας.</w:t>
      </w:r>
    </w:p>
    <w:p w14:paraId="5218D93E" w14:textId="77777777" w:rsidR="00BE48FC" w:rsidRDefault="008F01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Είναι, λοιπόν, ανάγκη να αντιμετωπιστεί το ζήτημα της έλλειψης του ανθρώπινου δυναμικού και ιδίως των δημοσιογράφων και μάλιστα σε μόνιμη βάση, ιδιαίτερα για το ΑΠΕ-ΜΠ</w:t>
      </w:r>
      <w:r>
        <w:rPr>
          <w:rFonts w:eastAsia="Times New Roman"/>
          <w:color w:val="222222"/>
          <w:szCs w:val="24"/>
          <w:shd w:val="clear" w:color="auto" w:fill="FFFFFF"/>
        </w:rPr>
        <w:t>Ε, που είναι ένας οργανισμός -ας μου επιτραπεί η έκφραση- συνεχούς πυράς, συνεχούς λειτουργίας, ώστε να καλύπτει συνεχώς τις ανάγκες του.</w:t>
      </w:r>
    </w:p>
    <w:p w14:paraId="5218D93F" w14:textId="77777777" w:rsidR="00BE48FC" w:rsidRDefault="008F01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Νομίζω ότι η προτεινόμενη τροπολογία, η οποία δεν δημιουργεί και ιδιαίτερο δημοσιονομικό κόστος στον προϋπολογισμό, πρ</w:t>
      </w:r>
      <w:r>
        <w:rPr>
          <w:rFonts w:eastAsia="Times New Roman"/>
          <w:color w:val="222222"/>
          <w:szCs w:val="24"/>
          <w:shd w:val="clear" w:color="auto" w:fill="FFFFFF"/>
        </w:rPr>
        <w:t>αγματικά θα αντιμετωπίσει το πρόβλημα. Παράλληλα, όμως, θα επιτύχει και κάτι άλλο: την ενίσχυση της σταθερής απασχόλησης και της ίσης μεταχείρισης των δημοσιογράφων που απασχολούνται στον ίδιο φορέα, ώστε να μην δημιουργούνται και εργαζόμενοι δύο ταχυτήτων</w:t>
      </w:r>
      <w:r>
        <w:rPr>
          <w:rFonts w:eastAsia="Times New Roman"/>
          <w:color w:val="222222"/>
          <w:szCs w:val="24"/>
          <w:shd w:val="clear" w:color="auto" w:fill="FFFFFF"/>
        </w:rPr>
        <w:t>.</w:t>
      </w:r>
    </w:p>
    <w:p w14:paraId="5218D940" w14:textId="77777777" w:rsidR="00BE48FC" w:rsidRDefault="008F01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Ευχαριστώ.</w:t>
      </w:r>
    </w:p>
    <w:p w14:paraId="5218D941" w14:textId="77777777" w:rsidR="00BE48FC" w:rsidRDefault="008F016C">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κύριε Υπουργέ.</w:t>
      </w:r>
    </w:p>
    <w:p w14:paraId="5218D942" w14:textId="77777777" w:rsidR="00BE48FC" w:rsidRDefault="008F016C">
      <w:pPr>
        <w:spacing w:line="600" w:lineRule="auto"/>
        <w:ind w:firstLine="720"/>
        <w:jc w:val="both"/>
        <w:rPr>
          <w:rFonts w:eastAsia="Times New Roman" w:cs="Times New Roman"/>
          <w:szCs w:val="24"/>
        </w:rPr>
      </w:pPr>
      <w:r>
        <w:rPr>
          <w:rFonts w:eastAsia="Times New Roman" w:cs="Times New Roman"/>
          <w:b/>
          <w:szCs w:val="24"/>
        </w:rPr>
        <w:t>ΝΟΤΗΣ ΜΗΤΑΡΑΚΗΣ:</w:t>
      </w:r>
      <w:r>
        <w:rPr>
          <w:rFonts w:eastAsia="Times New Roman" w:cs="Times New Roman"/>
          <w:szCs w:val="24"/>
        </w:rPr>
        <w:t xml:space="preserve"> Κύριε Πρόεδρε, θα ήθελα τον λόγο.</w:t>
      </w:r>
    </w:p>
    <w:p w14:paraId="5218D943" w14:textId="77777777" w:rsidR="00BE48FC" w:rsidRDefault="008F016C">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Τι θέλετε να πείτε, κύριε Μηταράκη,</w:t>
      </w:r>
    </w:p>
    <w:p w14:paraId="5218D944" w14:textId="77777777" w:rsidR="00BE48FC" w:rsidRDefault="008F016C">
      <w:pPr>
        <w:spacing w:line="600" w:lineRule="auto"/>
        <w:ind w:firstLine="720"/>
        <w:jc w:val="both"/>
        <w:rPr>
          <w:rFonts w:eastAsia="Times New Roman" w:cs="Times New Roman"/>
          <w:szCs w:val="24"/>
        </w:rPr>
      </w:pPr>
      <w:r>
        <w:rPr>
          <w:rFonts w:eastAsia="Times New Roman" w:cs="Times New Roman"/>
          <w:b/>
          <w:szCs w:val="24"/>
        </w:rPr>
        <w:t>ΝΟΤΗΣ ΜΗΤΑΡΑΚΗΣ:</w:t>
      </w:r>
      <w:r>
        <w:rPr>
          <w:rFonts w:eastAsia="Times New Roman" w:cs="Times New Roman"/>
          <w:szCs w:val="24"/>
        </w:rPr>
        <w:t xml:space="preserve"> Μία ερώτηση, αν μου επιτρέπει ο Υπουργός και εσείς φυσικά.</w:t>
      </w:r>
    </w:p>
    <w:p w14:paraId="5218D945" w14:textId="77777777" w:rsidR="00BE48FC" w:rsidRDefault="008F016C">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Παρακαλώ, έχετε τον λόγο.</w:t>
      </w:r>
    </w:p>
    <w:p w14:paraId="5218D946" w14:textId="77777777" w:rsidR="00BE48FC" w:rsidRDefault="008F016C">
      <w:pPr>
        <w:spacing w:line="600" w:lineRule="auto"/>
        <w:ind w:firstLine="720"/>
        <w:jc w:val="both"/>
        <w:rPr>
          <w:rFonts w:eastAsia="Times New Roman"/>
          <w:szCs w:val="24"/>
        </w:rPr>
      </w:pPr>
      <w:r>
        <w:rPr>
          <w:rFonts w:eastAsia="Times New Roman"/>
          <w:b/>
          <w:szCs w:val="24"/>
        </w:rPr>
        <w:t>ΝΟΤΗΣ ΜΗΤΑΡΑΚΗΣ:</w:t>
      </w:r>
      <w:r w:rsidRPr="00855F7B">
        <w:rPr>
          <w:rFonts w:eastAsia="Times New Roman"/>
          <w:b/>
          <w:szCs w:val="24"/>
        </w:rPr>
        <w:t xml:space="preserve"> </w:t>
      </w:r>
      <w:r w:rsidRPr="00855F7B">
        <w:rPr>
          <w:rFonts w:eastAsia="Times New Roman"/>
          <w:szCs w:val="24"/>
        </w:rPr>
        <w:t>Κύριε Υπουργέ,</w:t>
      </w:r>
      <w:r>
        <w:rPr>
          <w:rFonts w:eastAsia="Times New Roman"/>
          <w:b/>
          <w:szCs w:val="24"/>
        </w:rPr>
        <w:t xml:space="preserve"> </w:t>
      </w:r>
      <w:r w:rsidRPr="00855F7B">
        <w:rPr>
          <w:rFonts w:eastAsia="Times New Roman"/>
          <w:szCs w:val="24"/>
        </w:rPr>
        <w:t>αντιλαμβάνεστε ότι παραμονές εκλογών τέτοιες διατάξεις οι οποίες προσλαμβάνουν δημοσιογράφο</w:t>
      </w:r>
      <w:r>
        <w:rPr>
          <w:rFonts w:eastAsia="Times New Roman"/>
          <w:szCs w:val="24"/>
        </w:rPr>
        <w:t>υ</w:t>
      </w:r>
      <w:r w:rsidRPr="00855F7B">
        <w:rPr>
          <w:rFonts w:eastAsia="Times New Roman"/>
          <w:szCs w:val="24"/>
        </w:rPr>
        <w:t xml:space="preserve">ς </w:t>
      </w:r>
      <w:r>
        <w:rPr>
          <w:rFonts w:eastAsia="Times New Roman"/>
          <w:szCs w:val="24"/>
        </w:rPr>
        <w:t>στο ΑΠΕ-ΜΠ</w:t>
      </w:r>
      <w:r>
        <w:rPr>
          <w:rFonts w:eastAsia="Times New Roman"/>
          <w:szCs w:val="24"/>
        </w:rPr>
        <w:t xml:space="preserve">Ε είναι κατ’ ελάχιστον ύποπτες. </w:t>
      </w:r>
    </w:p>
    <w:p w14:paraId="5218D947" w14:textId="77777777" w:rsidR="00BE48FC" w:rsidRDefault="008F016C">
      <w:pPr>
        <w:spacing w:line="600" w:lineRule="auto"/>
        <w:ind w:firstLine="720"/>
        <w:jc w:val="both"/>
        <w:rPr>
          <w:rFonts w:eastAsia="Times New Roman"/>
          <w:szCs w:val="24"/>
        </w:rPr>
      </w:pPr>
      <w:r>
        <w:rPr>
          <w:rFonts w:eastAsia="Times New Roman"/>
          <w:szCs w:val="24"/>
        </w:rPr>
        <w:t xml:space="preserve">Θα ήθελα να σας ρωτήσω το εξής: Πρώτον, με αυτήν την τροπολογία θα προστεθούν στο ΑΠΕ-ΜΠΕ επιπλέον πρόσωπα από αυτά που </w:t>
      </w:r>
      <w:r w:rsidRPr="00855F7B">
        <w:rPr>
          <w:rFonts w:eastAsia="Times New Roman"/>
          <w:szCs w:val="24"/>
        </w:rPr>
        <w:t>βρίσκονται ήδη σήμερα εκεί με συμβάσεις</w:t>
      </w:r>
      <w:r>
        <w:rPr>
          <w:rFonts w:eastAsia="Times New Roman"/>
          <w:szCs w:val="24"/>
        </w:rPr>
        <w:t>;</w:t>
      </w:r>
      <w:r w:rsidRPr="00855F7B">
        <w:rPr>
          <w:rFonts w:eastAsia="Times New Roman"/>
          <w:szCs w:val="24"/>
        </w:rPr>
        <w:t xml:space="preserve"> </w:t>
      </w:r>
    </w:p>
    <w:p w14:paraId="5218D948" w14:textId="77777777" w:rsidR="00BE48FC" w:rsidRDefault="008F016C">
      <w:pPr>
        <w:spacing w:line="600" w:lineRule="auto"/>
        <w:ind w:firstLine="720"/>
        <w:jc w:val="both"/>
        <w:rPr>
          <w:rFonts w:eastAsia="Times New Roman"/>
          <w:szCs w:val="24"/>
        </w:rPr>
      </w:pPr>
      <w:r>
        <w:rPr>
          <w:rFonts w:eastAsia="Times New Roman"/>
          <w:szCs w:val="24"/>
        </w:rPr>
        <w:t>Και δεύτερον, α</w:t>
      </w:r>
      <w:r w:rsidRPr="00855F7B">
        <w:rPr>
          <w:rFonts w:eastAsia="Times New Roman"/>
          <w:szCs w:val="24"/>
        </w:rPr>
        <w:t xml:space="preserve">υτά τα πρόσωπα θα είναι αποκλειστικής </w:t>
      </w:r>
      <w:r w:rsidRPr="00855F7B">
        <w:rPr>
          <w:rFonts w:eastAsia="Times New Roman"/>
          <w:szCs w:val="24"/>
        </w:rPr>
        <w:t>απασχόλησης στο ΑΠΕ</w:t>
      </w:r>
      <w:r>
        <w:rPr>
          <w:rFonts w:eastAsia="Times New Roman"/>
          <w:szCs w:val="24"/>
        </w:rPr>
        <w:t>-ΜΠΕ</w:t>
      </w:r>
      <w:r w:rsidRPr="00855F7B">
        <w:rPr>
          <w:rFonts w:eastAsia="Times New Roman"/>
          <w:szCs w:val="24"/>
        </w:rPr>
        <w:t xml:space="preserve"> </w:t>
      </w:r>
      <w:r>
        <w:rPr>
          <w:rFonts w:eastAsia="Times New Roman"/>
          <w:szCs w:val="24"/>
        </w:rPr>
        <w:t>ή θα</w:t>
      </w:r>
      <w:r w:rsidRPr="00855F7B">
        <w:rPr>
          <w:rFonts w:eastAsia="Times New Roman"/>
          <w:szCs w:val="24"/>
        </w:rPr>
        <w:t xml:space="preserve"> πληρώνονται από το ΑΠΕ</w:t>
      </w:r>
      <w:r>
        <w:rPr>
          <w:rFonts w:eastAsia="Times New Roman"/>
          <w:szCs w:val="24"/>
        </w:rPr>
        <w:t>-ΜΠΕ</w:t>
      </w:r>
      <w:r w:rsidRPr="00855F7B">
        <w:rPr>
          <w:rFonts w:eastAsia="Times New Roman"/>
          <w:szCs w:val="24"/>
        </w:rPr>
        <w:t xml:space="preserve"> για να ασκούν και ό</w:t>
      </w:r>
      <w:r>
        <w:rPr>
          <w:rFonts w:eastAsia="Times New Roman"/>
          <w:szCs w:val="24"/>
        </w:rPr>
        <w:t>,</w:t>
      </w:r>
      <w:r w:rsidRPr="00855F7B">
        <w:rPr>
          <w:rFonts w:eastAsia="Times New Roman"/>
          <w:szCs w:val="24"/>
        </w:rPr>
        <w:t xml:space="preserve">τι άλλο δημοσιογραφικό έργο έχουν </w:t>
      </w:r>
      <w:r>
        <w:rPr>
          <w:rFonts w:eastAsia="Times New Roman"/>
          <w:szCs w:val="24"/>
        </w:rPr>
        <w:t xml:space="preserve">και, κατά συνέπεια, </w:t>
      </w:r>
      <w:r w:rsidRPr="00855F7B">
        <w:rPr>
          <w:rFonts w:eastAsia="Times New Roman"/>
          <w:szCs w:val="24"/>
        </w:rPr>
        <w:t xml:space="preserve">να στηρίζουν την κομματική </w:t>
      </w:r>
      <w:r>
        <w:rPr>
          <w:rFonts w:eastAsia="Times New Roman"/>
          <w:szCs w:val="24"/>
        </w:rPr>
        <w:t>σας προπαγάνδα με</w:t>
      </w:r>
      <w:r w:rsidRPr="00855F7B">
        <w:rPr>
          <w:rFonts w:eastAsia="Times New Roman"/>
          <w:szCs w:val="24"/>
        </w:rPr>
        <w:t xml:space="preserve"> λεφτά </w:t>
      </w:r>
      <w:r>
        <w:rPr>
          <w:rFonts w:eastAsia="Times New Roman"/>
          <w:szCs w:val="24"/>
        </w:rPr>
        <w:t>του ΑΠΕ-ΜΠΕ;</w:t>
      </w:r>
    </w:p>
    <w:p w14:paraId="5218D949" w14:textId="77777777" w:rsidR="00BE48FC" w:rsidRDefault="008F016C">
      <w:pPr>
        <w:spacing w:line="600" w:lineRule="auto"/>
        <w:ind w:firstLine="720"/>
        <w:jc w:val="both"/>
        <w:rPr>
          <w:rFonts w:eastAsia="Times New Roman"/>
          <w:szCs w:val="24"/>
        </w:rPr>
      </w:pPr>
      <w:r>
        <w:rPr>
          <w:rFonts w:eastAsia="Times New Roman"/>
          <w:szCs w:val="24"/>
        </w:rPr>
        <w:t>Ευχαριστώ.</w:t>
      </w:r>
    </w:p>
    <w:p w14:paraId="5218D94A" w14:textId="77777777" w:rsidR="00BE48FC" w:rsidRDefault="008F016C">
      <w:pPr>
        <w:spacing w:line="600" w:lineRule="auto"/>
        <w:ind w:firstLine="720"/>
        <w:jc w:val="both"/>
        <w:rPr>
          <w:rFonts w:eastAsia="Times New Roman"/>
          <w:szCs w:val="24"/>
        </w:rPr>
      </w:pPr>
      <w:r>
        <w:rPr>
          <w:rFonts w:eastAsia="Times New Roman"/>
          <w:b/>
          <w:szCs w:val="24"/>
        </w:rPr>
        <w:t>ΠΡΟΕΔΡΕΥΩΝ (Αναστάσιος Κουράκης)</w:t>
      </w:r>
      <w:r w:rsidRPr="00855F7B">
        <w:rPr>
          <w:rFonts w:eastAsia="Times New Roman"/>
          <w:b/>
          <w:szCs w:val="24"/>
        </w:rPr>
        <w:t>:</w:t>
      </w:r>
      <w:r>
        <w:rPr>
          <w:rFonts w:eastAsia="Times New Roman"/>
          <w:b/>
          <w:szCs w:val="24"/>
        </w:rPr>
        <w:t xml:space="preserve"> </w:t>
      </w:r>
      <w:r w:rsidRPr="00855F7B">
        <w:rPr>
          <w:rFonts w:eastAsia="Times New Roman"/>
          <w:szCs w:val="24"/>
        </w:rPr>
        <w:t>Ευχαριστώ.</w:t>
      </w:r>
    </w:p>
    <w:p w14:paraId="5218D94B" w14:textId="77777777" w:rsidR="00BE48FC" w:rsidRDefault="008F016C">
      <w:pPr>
        <w:spacing w:line="600" w:lineRule="auto"/>
        <w:ind w:firstLine="720"/>
        <w:jc w:val="both"/>
        <w:rPr>
          <w:rFonts w:eastAsia="Times New Roman"/>
          <w:szCs w:val="24"/>
        </w:rPr>
      </w:pPr>
      <w:r w:rsidRPr="00855F7B">
        <w:rPr>
          <w:rFonts w:eastAsia="Times New Roman"/>
          <w:szCs w:val="24"/>
        </w:rPr>
        <w:t>Ορίστε</w:t>
      </w:r>
      <w:r w:rsidRPr="00855F7B">
        <w:rPr>
          <w:rFonts w:eastAsia="Times New Roman"/>
          <w:szCs w:val="24"/>
        </w:rPr>
        <w:t>, κύριε Υφυπουργέ, έχετε τον λόγο.</w:t>
      </w:r>
    </w:p>
    <w:p w14:paraId="5218D94C" w14:textId="77777777" w:rsidR="00BE48FC" w:rsidRDefault="008F016C">
      <w:pPr>
        <w:spacing w:line="600" w:lineRule="auto"/>
        <w:ind w:firstLine="720"/>
        <w:jc w:val="both"/>
        <w:rPr>
          <w:rFonts w:eastAsia="Times New Roman"/>
          <w:b/>
          <w:szCs w:val="24"/>
        </w:rPr>
      </w:pPr>
      <w:r>
        <w:rPr>
          <w:rFonts w:eastAsia="Times New Roman"/>
          <w:b/>
          <w:szCs w:val="24"/>
        </w:rPr>
        <w:t xml:space="preserve">ΕΛΕΥΘΕΡΙΟΣ ΚΡΕΤΣΟΣ (Υφυπουργός Ψηφιακής Πολιτικής, Τηλεπικοινωνιών και Ενημέρωσης): </w:t>
      </w:r>
      <w:r w:rsidRPr="00855F7B">
        <w:rPr>
          <w:rFonts w:eastAsia="Times New Roman"/>
          <w:szCs w:val="24"/>
        </w:rPr>
        <w:t>Ευχαριστώ, κύριε Πρόεδρε.</w:t>
      </w:r>
    </w:p>
    <w:p w14:paraId="5218D94D" w14:textId="77777777" w:rsidR="00BE48FC" w:rsidRDefault="008F016C">
      <w:pPr>
        <w:spacing w:line="600" w:lineRule="auto"/>
        <w:ind w:firstLine="720"/>
        <w:jc w:val="both"/>
        <w:rPr>
          <w:rFonts w:eastAsia="Times New Roman"/>
          <w:b/>
          <w:szCs w:val="24"/>
        </w:rPr>
      </w:pPr>
      <w:r w:rsidRPr="00855F7B">
        <w:rPr>
          <w:rFonts w:eastAsia="Times New Roman"/>
          <w:szCs w:val="24"/>
        </w:rPr>
        <w:t>Κύριε Μηταράκη, θα</w:t>
      </w:r>
      <w:r>
        <w:rPr>
          <w:rFonts w:eastAsia="Times New Roman"/>
          <w:szCs w:val="24"/>
        </w:rPr>
        <w:t xml:space="preserve"> αντιπαρέλθω αυτό το περί κομματικής προπαγάνδας, γιατί νομίζω ότι είναι καλό να μείνουμε σε </w:t>
      </w:r>
      <w:r>
        <w:rPr>
          <w:rFonts w:eastAsia="Times New Roman"/>
          <w:szCs w:val="24"/>
        </w:rPr>
        <w:t>αυτό το επίπεδο της ευπρέπειας.</w:t>
      </w:r>
    </w:p>
    <w:p w14:paraId="5218D94E" w14:textId="77777777" w:rsidR="00BE48FC" w:rsidRDefault="008F016C">
      <w:pPr>
        <w:spacing w:line="600" w:lineRule="auto"/>
        <w:ind w:firstLine="720"/>
        <w:jc w:val="both"/>
        <w:rPr>
          <w:rFonts w:eastAsia="Times New Roman"/>
          <w:szCs w:val="24"/>
        </w:rPr>
      </w:pPr>
      <w:r>
        <w:rPr>
          <w:rFonts w:eastAsia="Times New Roman"/>
          <w:szCs w:val="24"/>
        </w:rPr>
        <w:t xml:space="preserve">Κύριε Μηταράκη, εμείς στα δημόσια μέσα ενημέρωσης </w:t>
      </w:r>
      <w:r w:rsidRPr="00855F7B">
        <w:rPr>
          <w:rFonts w:eastAsia="Times New Roman"/>
          <w:szCs w:val="24"/>
        </w:rPr>
        <w:t xml:space="preserve">έχουμε δώσει δείγματα γραφής όσον αφορά το πώς αντιλαμβανόμαστε </w:t>
      </w:r>
      <w:r>
        <w:rPr>
          <w:rFonts w:eastAsia="Times New Roman"/>
          <w:szCs w:val="24"/>
        </w:rPr>
        <w:t>τα θέματα της διαφάνειας.</w:t>
      </w:r>
    </w:p>
    <w:p w14:paraId="5218D94F" w14:textId="77777777" w:rsidR="00BE48FC" w:rsidRDefault="008F016C">
      <w:pPr>
        <w:spacing w:line="600" w:lineRule="auto"/>
        <w:ind w:firstLine="720"/>
        <w:jc w:val="both"/>
        <w:rPr>
          <w:rFonts w:eastAsia="Times New Roman"/>
          <w:szCs w:val="24"/>
        </w:rPr>
      </w:pPr>
      <w:r w:rsidRPr="00855F7B">
        <w:rPr>
          <w:rFonts w:eastAsia="Times New Roman"/>
          <w:szCs w:val="24"/>
        </w:rPr>
        <w:t>Αντιλαμβάνομαι ότι γελάτε</w:t>
      </w:r>
      <w:r>
        <w:rPr>
          <w:rFonts w:eastAsia="Times New Roman"/>
          <w:szCs w:val="24"/>
        </w:rPr>
        <w:t>,</w:t>
      </w:r>
      <w:r w:rsidRPr="00855F7B">
        <w:rPr>
          <w:rFonts w:eastAsia="Times New Roman"/>
          <w:szCs w:val="24"/>
        </w:rPr>
        <w:t xml:space="preserve"> αλλά θέλω όμως να σας θυμίσω ότι όταν εμείς ανοίξαμε την </w:t>
      </w:r>
      <w:r w:rsidRPr="00855F7B">
        <w:rPr>
          <w:rFonts w:eastAsia="Times New Roman"/>
          <w:szCs w:val="24"/>
        </w:rPr>
        <w:t xml:space="preserve">ΕΡΤ με όλες </w:t>
      </w:r>
      <w:r>
        <w:rPr>
          <w:rFonts w:eastAsia="Times New Roman"/>
          <w:szCs w:val="24"/>
        </w:rPr>
        <w:t xml:space="preserve">της τις δομές και με όλο της </w:t>
      </w:r>
      <w:r w:rsidRPr="00855F7B">
        <w:rPr>
          <w:rFonts w:eastAsia="Times New Roman"/>
          <w:szCs w:val="24"/>
        </w:rPr>
        <w:t>το προσωπικό</w:t>
      </w:r>
      <w:r>
        <w:rPr>
          <w:rFonts w:eastAsia="Times New Roman"/>
          <w:szCs w:val="24"/>
        </w:rPr>
        <w:t>,</w:t>
      </w:r>
      <w:r w:rsidRPr="00855F7B">
        <w:rPr>
          <w:rFonts w:eastAsia="Times New Roman"/>
          <w:szCs w:val="24"/>
        </w:rPr>
        <w:t xml:space="preserve"> δεν κάναμε κομματικές διακρίσεις</w:t>
      </w:r>
      <w:r>
        <w:rPr>
          <w:rFonts w:eastAsia="Times New Roman"/>
          <w:szCs w:val="24"/>
        </w:rPr>
        <w:t>.</w:t>
      </w:r>
    </w:p>
    <w:p w14:paraId="5218D950" w14:textId="77777777" w:rsidR="00BE48FC" w:rsidRDefault="008F016C">
      <w:pPr>
        <w:spacing w:line="600" w:lineRule="auto"/>
        <w:ind w:firstLine="720"/>
        <w:jc w:val="both"/>
        <w:rPr>
          <w:rFonts w:eastAsia="Times New Roman"/>
          <w:szCs w:val="24"/>
        </w:rPr>
      </w:pPr>
      <w:r>
        <w:rPr>
          <w:rFonts w:eastAsia="Times New Roman"/>
          <w:szCs w:val="24"/>
        </w:rPr>
        <w:t>Επειδή άκουσα πριν</w:t>
      </w:r>
      <w:r w:rsidRPr="00855F7B">
        <w:rPr>
          <w:rFonts w:eastAsia="Times New Roman"/>
          <w:szCs w:val="24"/>
        </w:rPr>
        <w:t xml:space="preserve"> </w:t>
      </w:r>
      <w:r>
        <w:rPr>
          <w:rFonts w:eastAsia="Times New Roman"/>
          <w:szCs w:val="24"/>
        </w:rPr>
        <w:t>και την κ</w:t>
      </w:r>
      <w:r>
        <w:rPr>
          <w:rFonts w:eastAsia="Times New Roman"/>
          <w:szCs w:val="24"/>
        </w:rPr>
        <w:t>.</w:t>
      </w:r>
      <w:r>
        <w:rPr>
          <w:rFonts w:eastAsia="Times New Roman"/>
          <w:szCs w:val="24"/>
        </w:rPr>
        <w:t xml:space="preserve"> Βούλτεψη, θα έλεγα «</w:t>
      </w:r>
      <w:r w:rsidRPr="00855F7B">
        <w:rPr>
          <w:rFonts w:eastAsia="Times New Roman"/>
          <w:szCs w:val="24"/>
        </w:rPr>
        <w:t xml:space="preserve">στο σπίτι </w:t>
      </w:r>
      <w:r>
        <w:rPr>
          <w:rFonts w:eastAsia="Times New Roman"/>
          <w:szCs w:val="24"/>
        </w:rPr>
        <w:t>του κρεμασμένου,</w:t>
      </w:r>
      <w:r w:rsidRPr="00855F7B">
        <w:rPr>
          <w:rFonts w:eastAsia="Times New Roman"/>
          <w:szCs w:val="24"/>
        </w:rPr>
        <w:t xml:space="preserve"> μη μιλάτε για </w:t>
      </w:r>
      <w:r>
        <w:rPr>
          <w:rFonts w:eastAsia="Times New Roman"/>
          <w:szCs w:val="24"/>
        </w:rPr>
        <w:t xml:space="preserve">σχοινί» και, αν </w:t>
      </w:r>
      <w:r w:rsidRPr="00855F7B">
        <w:rPr>
          <w:rFonts w:eastAsia="Times New Roman"/>
          <w:szCs w:val="24"/>
        </w:rPr>
        <w:t>θέλετε</w:t>
      </w:r>
      <w:r>
        <w:rPr>
          <w:rFonts w:eastAsia="Times New Roman"/>
          <w:szCs w:val="24"/>
        </w:rPr>
        <w:t>,</w:t>
      </w:r>
      <w:r w:rsidRPr="00855F7B">
        <w:rPr>
          <w:rFonts w:eastAsia="Times New Roman"/>
          <w:szCs w:val="24"/>
        </w:rPr>
        <w:t xml:space="preserve"> </w:t>
      </w:r>
      <w:r>
        <w:rPr>
          <w:rFonts w:eastAsia="Times New Roman"/>
          <w:szCs w:val="24"/>
        </w:rPr>
        <w:t xml:space="preserve">ας </w:t>
      </w:r>
      <w:r w:rsidRPr="00855F7B">
        <w:rPr>
          <w:rFonts w:eastAsia="Times New Roman"/>
          <w:szCs w:val="24"/>
        </w:rPr>
        <w:t>πάμε και σήμερα να δούμε αν υπάρχουν δημοσιογράφο</w:t>
      </w:r>
      <w:r w:rsidRPr="00855F7B">
        <w:rPr>
          <w:rFonts w:eastAsia="Times New Roman"/>
          <w:szCs w:val="24"/>
        </w:rPr>
        <w:t xml:space="preserve">ι </w:t>
      </w:r>
      <w:r>
        <w:rPr>
          <w:rFonts w:eastAsia="Times New Roman"/>
          <w:szCs w:val="24"/>
        </w:rPr>
        <w:t xml:space="preserve">που καλύπτουν τον Πρωθυπουργό και </w:t>
      </w:r>
      <w:r w:rsidRPr="00855F7B">
        <w:rPr>
          <w:rFonts w:eastAsia="Times New Roman"/>
          <w:szCs w:val="24"/>
        </w:rPr>
        <w:t xml:space="preserve">τον </w:t>
      </w:r>
      <w:r>
        <w:rPr>
          <w:rFonts w:eastAsia="Times New Roman"/>
          <w:szCs w:val="24"/>
        </w:rPr>
        <w:t>Α</w:t>
      </w:r>
      <w:r w:rsidRPr="00855F7B">
        <w:rPr>
          <w:rFonts w:eastAsia="Times New Roman"/>
          <w:szCs w:val="24"/>
        </w:rPr>
        <w:t xml:space="preserve">ρχηγό της Αξιωματικής </w:t>
      </w:r>
      <w:r>
        <w:rPr>
          <w:rFonts w:eastAsia="Times New Roman"/>
          <w:szCs w:val="24"/>
        </w:rPr>
        <w:t xml:space="preserve">Αντιπολίτευσης </w:t>
      </w:r>
      <w:r w:rsidRPr="00855F7B">
        <w:rPr>
          <w:rFonts w:eastAsia="Times New Roman"/>
          <w:szCs w:val="24"/>
        </w:rPr>
        <w:t xml:space="preserve">οι οποίοι παράγουν τεράστιο </w:t>
      </w:r>
      <w:r>
        <w:rPr>
          <w:rFonts w:eastAsia="Times New Roman"/>
          <w:szCs w:val="24"/>
        </w:rPr>
        <w:t>όγκο</w:t>
      </w:r>
      <w:r w:rsidRPr="00855F7B">
        <w:rPr>
          <w:rFonts w:eastAsia="Times New Roman"/>
          <w:szCs w:val="24"/>
        </w:rPr>
        <w:t xml:space="preserve"> ειδησεογραφίας </w:t>
      </w:r>
      <w:r>
        <w:rPr>
          <w:rFonts w:eastAsia="Times New Roman"/>
          <w:szCs w:val="24"/>
        </w:rPr>
        <w:t>και αρθρογραφίας</w:t>
      </w:r>
      <w:r w:rsidRPr="00855F7B">
        <w:rPr>
          <w:rFonts w:eastAsia="Times New Roman"/>
          <w:szCs w:val="24"/>
        </w:rPr>
        <w:t xml:space="preserve"> στο διαδίκτυο και σε ποια μέσα</w:t>
      </w:r>
      <w:r>
        <w:rPr>
          <w:rFonts w:eastAsia="Times New Roman"/>
          <w:szCs w:val="24"/>
        </w:rPr>
        <w:t>. Το λέω ως πρόκληση.</w:t>
      </w:r>
    </w:p>
    <w:p w14:paraId="5218D951" w14:textId="77777777" w:rsidR="00BE48FC" w:rsidRDefault="008F016C">
      <w:pPr>
        <w:spacing w:line="600" w:lineRule="auto"/>
        <w:ind w:firstLine="720"/>
        <w:jc w:val="both"/>
        <w:rPr>
          <w:rFonts w:eastAsia="Times New Roman"/>
          <w:szCs w:val="24"/>
        </w:rPr>
      </w:pPr>
      <w:r>
        <w:rPr>
          <w:rFonts w:eastAsia="Times New Roman"/>
          <w:szCs w:val="24"/>
        </w:rPr>
        <w:t>Ε</w:t>
      </w:r>
      <w:r w:rsidRPr="00855F7B">
        <w:rPr>
          <w:rFonts w:eastAsia="Times New Roman"/>
          <w:szCs w:val="24"/>
        </w:rPr>
        <w:t>μείς</w:t>
      </w:r>
      <w:r>
        <w:rPr>
          <w:rFonts w:eastAsia="Times New Roman"/>
          <w:szCs w:val="24"/>
        </w:rPr>
        <w:t>,</w:t>
      </w:r>
      <w:r w:rsidRPr="00855F7B">
        <w:rPr>
          <w:rFonts w:eastAsia="Times New Roman"/>
          <w:szCs w:val="24"/>
        </w:rPr>
        <w:t xml:space="preserve"> λοιπόν</w:t>
      </w:r>
      <w:r>
        <w:rPr>
          <w:rFonts w:eastAsia="Times New Roman"/>
          <w:szCs w:val="24"/>
        </w:rPr>
        <w:t>,</w:t>
      </w:r>
      <w:r w:rsidRPr="00855F7B">
        <w:rPr>
          <w:rFonts w:eastAsia="Times New Roman"/>
          <w:szCs w:val="24"/>
        </w:rPr>
        <w:t xml:space="preserve"> ανοίξ</w:t>
      </w:r>
      <w:r>
        <w:rPr>
          <w:rFonts w:eastAsia="Times New Roman"/>
          <w:szCs w:val="24"/>
        </w:rPr>
        <w:t>αμ</w:t>
      </w:r>
      <w:r w:rsidRPr="00855F7B">
        <w:rPr>
          <w:rFonts w:eastAsia="Times New Roman"/>
          <w:szCs w:val="24"/>
        </w:rPr>
        <w:t xml:space="preserve">ε </w:t>
      </w:r>
      <w:r>
        <w:rPr>
          <w:rFonts w:eastAsia="Times New Roman"/>
          <w:szCs w:val="24"/>
        </w:rPr>
        <w:t xml:space="preserve">την ΕΡΤ με όλο το προσωπικό που διέθετε και επίσης καταργήσαμε και την πολυθεσία στους δημοσιογράφους, επιτρέποντας μόνο τη δευτερεύουσα απασχόληση υπό συγκεκριμένους αυστηρούς όρους </w:t>
      </w:r>
      <w:r w:rsidRPr="00855F7B">
        <w:rPr>
          <w:rFonts w:eastAsia="Times New Roman"/>
          <w:szCs w:val="24"/>
        </w:rPr>
        <w:t xml:space="preserve">που περνάνε από το </w:t>
      </w:r>
      <w:r>
        <w:rPr>
          <w:rFonts w:eastAsia="Times New Roman"/>
          <w:szCs w:val="24"/>
        </w:rPr>
        <w:t>δ</w:t>
      </w:r>
      <w:r w:rsidRPr="00855F7B">
        <w:rPr>
          <w:rFonts w:eastAsia="Times New Roman"/>
          <w:szCs w:val="24"/>
        </w:rPr>
        <w:t xml:space="preserve">ιοικητικό </w:t>
      </w:r>
      <w:r>
        <w:rPr>
          <w:rFonts w:eastAsia="Times New Roman"/>
          <w:szCs w:val="24"/>
        </w:rPr>
        <w:t>σ</w:t>
      </w:r>
      <w:r w:rsidRPr="00855F7B">
        <w:rPr>
          <w:rFonts w:eastAsia="Times New Roman"/>
          <w:szCs w:val="24"/>
        </w:rPr>
        <w:t>υμβούλιο και</w:t>
      </w:r>
      <w:r>
        <w:rPr>
          <w:rFonts w:eastAsia="Times New Roman"/>
          <w:szCs w:val="24"/>
        </w:rPr>
        <w:t>,</w:t>
      </w:r>
      <w:r w:rsidRPr="00855F7B">
        <w:rPr>
          <w:rFonts w:eastAsia="Times New Roman"/>
          <w:szCs w:val="24"/>
        </w:rPr>
        <w:t xml:space="preserve"> </w:t>
      </w:r>
      <w:r>
        <w:rPr>
          <w:rFonts w:eastAsia="Times New Roman"/>
          <w:szCs w:val="24"/>
        </w:rPr>
        <w:t>βέβαια, για όσους</w:t>
      </w:r>
      <w:r w:rsidRPr="00855F7B">
        <w:rPr>
          <w:rFonts w:eastAsia="Times New Roman"/>
          <w:szCs w:val="24"/>
        </w:rPr>
        <w:t xml:space="preserve"> εργαζόμενο</w:t>
      </w:r>
      <w:r w:rsidRPr="00855F7B">
        <w:rPr>
          <w:rFonts w:eastAsia="Times New Roman"/>
          <w:szCs w:val="24"/>
        </w:rPr>
        <w:t xml:space="preserve">υς </w:t>
      </w:r>
      <w:r>
        <w:rPr>
          <w:rFonts w:eastAsia="Times New Roman"/>
          <w:szCs w:val="24"/>
        </w:rPr>
        <w:t>δημοσιογράφους δεν κατέχουν</w:t>
      </w:r>
      <w:r w:rsidRPr="00855F7B">
        <w:rPr>
          <w:rFonts w:eastAsia="Times New Roman"/>
          <w:szCs w:val="24"/>
        </w:rPr>
        <w:t xml:space="preserve"> θέση ευθύνης είτε </w:t>
      </w:r>
      <w:r>
        <w:rPr>
          <w:rFonts w:eastAsia="Times New Roman"/>
          <w:szCs w:val="24"/>
        </w:rPr>
        <w:t xml:space="preserve">στα δημόσια </w:t>
      </w:r>
      <w:r w:rsidRPr="00855F7B">
        <w:rPr>
          <w:rFonts w:eastAsia="Times New Roman"/>
          <w:szCs w:val="24"/>
        </w:rPr>
        <w:t>μέσα ενημέρωσης είτε στα ιδιωτικά</w:t>
      </w:r>
      <w:r>
        <w:rPr>
          <w:rFonts w:eastAsia="Times New Roman"/>
          <w:szCs w:val="24"/>
        </w:rPr>
        <w:t>.</w:t>
      </w:r>
    </w:p>
    <w:p w14:paraId="5218D952" w14:textId="77777777" w:rsidR="00BE48FC" w:rsidRDefault="008F016C">
      <w:pPr>
        <w:spacing w:line="600" w:lineRule="auto"/>
        <w:ind w:firstLine="720"/>
        <w:jc w:val="both"/>
        <w:rPr>
          <w:rFonts w:eastAsia="Times New Roman"/>
          <w:szCs w:val="24"/>
        </w:rPr>
      </w:pPr>
      <w:r>
        <w:rPr>
          <w:rFonts w:eastAsia="Times New Roman"/>
          <w:b/>
          <w:szCs w:val="24"/>
        </w:rPr>
        <w:t>ΠΡΟΕΔΡΕΥΩΝ (Αναστάσιος Κουράκης)</w:t>
      </w:r>
      <w:r w:rsidRPr="00E54856">
        <w:rPr>
          <w:rFonts w:eastAsia="Times New Roman"/>
          <w:b/>
          <w:szCs w:val="24"/>
        </w:rPr>
        <w:t>:</w:t>
      </w:r>
      <w:r>
        <w:rPr>
          <w:rFonts w:eastAsia="Times New Roman"/>
          <w:b/>
          <w:szCs w:val="24"/>
        </w:rPr>
        <w:t xml:space="preserve"> </w:t>
      </w:r>
      <w:r w:rsidRPr="00E54856">
        <w:rPr>
          <w:rFonts w:eastAsia="Times New Roman"/>
          <w:szCs w:val="24"/>
        </w:rPr>
        <w:t>Ε</w:t>
      </w:r>
      <w:r w:rsidRPr="00855F7B">
        <w:rPr>
          <w:rFonts w:eastAsia="Times New Roman"/>
          <w:szCs w:val="24"/>
        </w:rPr>
        <w:t>υχαριστώ</w:t>
      </w:r>
      <w:r>
        <w:rPr>
          <w:rFonts w:eastAsia="Times New Roman"/>
          <w:szCs w:val="24"/>
        </w:rPr>
        <w:t>,</w:t>
      </w:r>
      <w:r w:rsidRPr="00855F7B">
        <w:rPr>
          <w:rFonts w:eastAsia="Times New Roman"/>
          <w:szCs w:val="24"/>
        </w:rPr>
        <w:t xml:space="preserve"> κύριε </w:t>
      </w:r>
      <w:r>
        <w:rPr>
          <w:rFonts w:eastAsia="Times New Roman"/>
          <w:szCs w:val="24"/>
        </w:rPr>
        <w:t>Υφυπουργέ.</w:t>
      </w:r>
    </w:p>
    <w:p w14:paraId="5218D953" w14:textId="77777777" w:rsidR="00BE48FC" w:rsidRDefault="008F016C">
      <w:pPr>
        <w:spacing w:line="600" w:lineRule="auto"/>
        <w:ind w:firstLine="720"/>
        <w:jc w:val="both"/>
        <w:rPr>
          <w:rFonts w:eastAsia="Times New Roman"/>
          <w:szCs w:val="24"/>
        </w:rPr>
      </w:pPr>
      <w:r w:rsidRPr="00855F7B">
        <w:rPr>
          <w:rFonts w:eastAsia="Times New Roman"/>
          <w:szCs w:val="24"/>
        </w:rPr>
        <w:t>Το</w:t>
      </w:r>
      <w:r>
        <w:rPr>
          <w:rFonts w:eastAsia="Times New Roman"/>
          <w:szCs w:val="24"/>
        </w:rPr>
        <w:t>ν</w:t>
      </w:r>
      <w:r w:rsidRPr="00855F7B">
        <w:rPr>
          <w:rFonts w:eastAsia="Times New Roman"/>
          <w:szCs w:val="24"/>
        </w:rPr>
        <w:t xml:space="preserve"> λόγο έχει </w:t>
      </w:r>
      <w:r>
        <w:rPr>
          <w:rFonts w:eastAsia="Times New Roman"/>
          <w:szCs w:val="24"/>
        </w:rPr>
        <w:t>ο Κοινοβουλευτικός</w:t>
      </w:r>
      <w:r w:rsidRPr="00855F7B">
        <w:rPr>
          <w:rFonts w:eastAsia="Times New Roman"/>
          <w:szCs w:val="24"/>
        </w:rPr>
        <w:t xml:space="preserve"> Εκπρόσωπος των </w:t>
      </w:r>
      <w:r>
        <w:rPr>
          <w:rFonts w:eastAsia="Times New Roman"/>
          <w:szCs w:val="24"/>
        </w:rPr>
        <w:t xml:space="preserve">Ανεξαρτήτων </w:t>
      </w:r>
      <w:r>
        <w:rPr>
          <w:rFonts w:eastAsia="Times New Roman"/>
          <w:szCs w:val="24"/>
        </w:rPr>
        <w:t>Ελλήνων κ. Κατσίκης.</w:t>
      </w:r>
    </w:p>
    <w:p w14:paraId="5218D954" w14:textId="77777777" w:rsidR="00BE48FC" w:rsidRDefault="008F016C">
      <w:pPr>
        <w:spacing w:line="600" w:lineRule="auto"/>
        <w:ind w:firstLine="720"/>
        <w:jc w:val="both"/>
        <w:rPr>
          <w:rFonts w:eastAsia="Times New Roman"/>
          <w:szCs w:val="24"/>
        </w:rPr>
      </w:pPr>
      <w:r>
        <w:rPr>
          <w:rFonts w:eastAsia="Times New Roman"/>
          <w:szCs w:val="24"/>
        </w:rPr>
        <w:t>Θα ήθελα, επίσης,</w:t>
      </w:r>
      <w:r>
        <w:rPr>
          <w:rFonts w:eastAsia="Times New Roman"/>
          <w:szCs w:val="24"/>
        </w:rPr>
        <w:t xml:space="preserve"> να ευχαριστήσω τον κ. Λαγό που έδωσε τη θέση του στον κ. Κατσίκη, διευκολύνοντάς τον.</w:t>
      </w:r>
    </w:p>
    <w:p w14:paraId="5218D955" w14:textId="77777777" w:rsidR="00BE48FC" w:rsidRDefault="008F016C">
      <w:pPr>
        <w:spacing w:line="600" w:lineRule="auto"/>
        <w:ind w:firstLine="720"/>
        <w:jc w:val="both"/>
        <w:rPr>
          <w:rFonts w:eastAsia="Times New Roman"/>
          <w:szCs w:val="24"/>
        </w:rPr>
      </w:pPr>
      <w:r>
        <w:rPr>
          <w:rFonts w:eastAsia="Times New Roman"/>
          <w:b/>
          <w:szCs w:val="24"/>
        </w:rPr>
        <w:t>ΚΩΝΣΤΑΝΤΙΝΟΣ ΚΑΤΣΙΚΗΣ</w:t>
      </w:r>
      <w:r w:rsidRPr="00E54856">
        <w:rPr>
          <w:rFonts w:eastAsia="Times New Roman"/>
          <w:b/>
          <w:szCs w:val="24"/>
        </w:rPr>
        <w:t>:</w:t>
      </w:r>
      <w:r w:rsidRPr="00855F7B">
        <w:rPr>
          <w:rFonts w:eastAsia="Times New Roman"/>
          <w:szCs w:val="24"/>
        </w:rPr>
        <w:t xml:space="preserve"> </w:t>
      </w:r>
      <w:r>
        <w:rPr>
          <w:rFonts w:eastAsia="Times New Roman"/>
          <w:szCs w:val="24"/>
        </w:rPr>
        <w:t>Ευχαριστώ πολύ, κύριε Πρόεδρε, και εσάς και τον κ.</w:t>
      </w:r>
      <w:r w:rsidRPr="00855F7B">
        <w:rPr>
          <w:rFonts w:eastAsia="Times New Roman"/>
          <w:szCs w:val="24"/>
        </w:rPr>
        <w:t xml:space="preserve"> </w:t>
      </w:r>
      <w:r>
        <w:rPr>
          <w:rFonts w:eastAsia="Times New Roman"/>
          <w:szCs w:val="24"/>
        </w:rPr>
        <w:t>Λ</w:t>
      </w:r>
      <w:r w:rsidRPr="00855F7B">
        <w:rPr>
          <w:rFonts w:eastAsia="Times New Roman"/>
          <w:szCs w:val="24"/>
        </w:rPr>
        <w:t xml:space="preserve">αγό για την παραχώρηση </w:t>
      </w:r>
      <w:r>
        <w:rPr>
          <w:rFonts w:eastAsia="Times New Roman"/>
          <w:szCs w:val="24"/>
        </w:rPr>
        <w:t xml:space="preserve">της </w:t>
      </w:r>
      <w:r w:rsidRPr="00855F7B">
        <w:rPr>
          <w:rFonts w:eastAsia="Times New Roman"/>
          <w:szCs w:val="24"/>
        </w:rPr>
        <w:t>προτεραιότητας</w:t>
      </w:r>
      <w:r>
        <w:rPr>
          <w:rFonts w:eastAsia="Times New Roman"/>
          <w:szCs w:val="24"/>
        </w:rPr>
        <w:t>.</w:t>
      </w:r>
    </w:p>
    <w:p w14:paraId="5218D956" w14:textId="77777777" w:rsidR="00BE48FC" w:rsidRDefault="008F016C">
      <w:pPr>
        <w:spacing w:line="600" w:lineRule="auto"/>
        <w:ind w:firstLine="720"/>
        <w:jc w:val="both"/>
        <w:rPr>
          <w:rFonts w:eastAsia="Times New Roman"/>
          <w:szCs w:val="24"/>
        </w:rPr>
      </w:pPr>
      <w:r>
        <w:rPr>
          <w:rFonts w:eastAsia="Times New Roman"/>
          <w:szCs w:val="24"/>
        </w:rPr>
        <w:t>Αξιότιμοι κύριοι Υπουργοί, κυρίες και κύριοι συνάδε</w:t>
      </w:r>
      <w:r>
        <w:rPr>
          <w:rFonts w:eastAsia="Times New Roman"/>
          <w:szCs w:val="24"/>
        </w:rPr>
        <w:t>λφοι,</w:t>
      </w:r>
      <w:r w:rsidRPr="00855F7B">
        <w:rPr>
          <w:rFonts w:eastAsia="Times New Roman"/>
          <w:szCs w:val="24"/>
        </w:rPr>
        <w:t xml:space="preserve"> τα τελευταία χρόνια </w:t>
      </w:r>
      <w:r>
        <w:rPr>
          <w:rFonts w:eastAsia="Times New Roman"/>
          <w:szCs w:val="24"/>
        </w:rPr>
        <w:t xml:space="preserve">ο </w:t>
      </w:r>
      <w:r w:rsidRPr="00855F7B">
        <w:rPr>
          <w:rFonts w:eastAsia="Times New Roman"/>
          <w:szCs w:val="24"/>
        </w:rPr>
        <w:t xml:space="preserve">όρος </w:t>
      </w:r>
      <w:r>
        <w:rPr>
          <w:rFonts w:eastAsia="Times New Roman"/>
          <w:szCs w:val="24"/>
        </w:rPr>
        <w:t>«</w:t>
      </w:r>
      <w:r w:rsidRPr="00855F7B">
        <w:rPr>
          <w:rFonts w:eastAsia="Times New Roman"/>
          <w:szCs w:val="24"/>
        </w:rPr>
        <w:t>κρίση</w:t>
      </w:r>
      <w:r>
        <w:rPr>
          <w:rFonts w:eastAsia="Times New Roman"/>
          <w:szCs w:val="24"/>
        </w:rPr>
        <w:t>»</w:t>
      </w:r>
      <w:r w:rsidRPr="00855F7B">
        <w:rPr>
          <w:rFonts w:eastAsia="Times New Roman"/>
          <w:szCs w:val="24"/>
        </w:rPr>
        <w:t xml:space="preserve"> χρησιμοποιείται ολοένα και περισσότερο για να περιγράψει γεγονότα που έχουν σχέση με την οικονομία</w:t>
      </w:r>
      <w:r>
        <w:rPr>
          <w:rFonts w:eastAsia="Times New Roman"/>
          <w:szCs w:val="24"/>
        </w:rPr>
        <w:t>,</w:t>
      </w:r>
      <w:r w:rsidRPr="00855F7B">
        <w:rPr>
          <w:rFonts w:eastAsia="Times New Roman"/>
          <w:szCs w:val="24"/>
        </w:rPr>
        <w:t xml:space="preserve"> την ασφάλεια και τη δημοκρατία</w:t>
      </w:r>
      <w:r>
        <w:rPr>
          <w:rFonts w:eastAsia="Times New Roman"/>
          <w:szCs w:val="24"/>
        </w:rPr>
        <w:t>. Η κρίση ως</w:t>
      </w:r>
      <w:r w:rsidRPr="00855F7B">
        <w:rPr>
          <w:rFonts w:eastAsia="Times New Roman"/>
          <w:szCs w:val="24"/>
        </w:rPr>
        <w:t xml:space="preserve"> μία κατάσταση αβεβαιότητας</w:t>
      </w:r>
      <w:r>
        <w:rPr>
          <w:rFonts w:eastAsia="Times New Roman"/>
          <w:szCs w:val="24"/>
        </w:rPr>
        <w:t xml:space="preserve"> επιδρά</w:t>
      </w:r>
      <w:r w:rsidRPr="00855F7B">
        <w:rPr>
          <w:rFonts w:eastAsia="Times New Roman"/>
          <w:szCs w:val="24"/>
        </w:rPr>
        <w:t xml:space="preserve"> στην πορεία των ατόμων σε οικονομικό</w:t>
      </w:r>
      <w:r>
        <w:rPr>
          <w:rFonts w:eastAsia="Times New Roman"/>
          <w:szCs w:val="24"/>
        </w:rPr>
        <w:t>,</w:t>
      </w:r>
      <w:r w:rsidRPr="00855F7B">
        <w:rPr>
          <w:rFonts w:eastAsia="Times New Roman"/>
          <w:szCs w:val="24"/>
        </w:rPr>
        <w:t xml:space="preserve"> </w:t>
      </w:r>
      <w:r w:rsidRPr="00855F7B">
        <w:rPr>
          <w:rFonts w:eastAsia="Times New Roman"/>
          <w:szCs w:val="24"/>
        </w:rPr>
        <w:t>κοινωνικό και πολιτικό επίπεδο</w:t>
      </w:r>
      <w:r>
        <w:rPr>
          <w:rFonts w:eastAsia="Times New Roman"/>
          <w:szCs w:val="24"/>
        </w:rPr>
        <w:t>.</w:t>
      </w:r>
    </w:p>
    <w:p w14:paraId="5218D957" w14:textId="77777777" w:rsidR="00BE48FC" w:rsidRDefault="008F016C">
      <w:pPr>
        <w:spacing w:line="600" w:lineRule="auto"/>
        <w:ind w:firstLine="720"/>
        <w:jc w:val="both"/>
        <w:rPr>
          <w:rFonts w:eastAsia="Times New Roman"/>
          <w:szCs w:val="24"/>
        </w:rPr>
      </w:pPr>
      <w:r>
        <w:rPr>
          <w:rFonts w:eastAsia="Times New Roman"/>
          <w:szCs w:val="24"/>
        </w:rPr>
        <w:t>Η</w:t>
      </w:r>
      <w:r w:rsidRPr="00855F7B">
        <w:rPr>
          <w:rFonts w:eastAsia="Times New Roman"/>
          <w:szCs w:val="24"/>
        </w:rPr>
        <w:t xml:space="preserve"> προσφυγική κρίση των τελευταίων ετών μετά το κλείσιμο των συνόρων </w:t>
      </w:r>
      <w:r>
        <w:rPr>
          <w:rFonts w:eastAsia="Times New Roman"/>
          <w:szCs w:val="24"/>
        </w:rPr>
        <w:t xml:space="preserve">της βαλκανικής </w:t>
      </w:r>
      <w:r w:rsidRPr="00855F7B">
        <w:rPr>
          <w:rFonts w:eastAsia="Times New Roman"/>
          <w:szCs w:val="24"/>
        </w:rPr>
        <w:t>οδ</w:t>
      </w:r>
      <w:r>
        <w:rPr>
          <w:rFonts w:eastAsia="Times New Roman"/>
          <w:szCs w:val="24"/>
        </w:rPr>
        <w:t>ού</w:t>
      </w:r>
      <w:r w:rsidRPr="00855F7B">
        <w:rPr>
          <w:rFonts w:eastAsia="Times New Roman"/>
          <w:szCs w:val="24"/>
        </w:rPr>
        <w:t xml:space="preserve"> πήρε για την Ελλάδα τη μορφή ανθρωπιστικής κρίσης</w:t>
      </w:r>
      <w:r>
        <w:rPr>
          <w:rFonts w:eastAsia="Times New Roman"/>
          <w:szCs w:val="24"/>
        </w:rPr>
        <w:t>.</w:t>
      </w:r>
      <w:r w:rsidRPr="00855F7B">
        <w:rPr>
          <w:rFonts w:eastAsia="Times New Roman"/>
          <w:szCs w:val="24"/>
        </w:rPr>
        <w:t xml:space="preserve"> </w:t>
      </w:r>
      <w:r>
        <w:rPr>
          <w:rFonts w:eastAsia="Times New Roman"/>
          <w:szCs w:val="24"/>
        </w:rPr>
        <w:t>Η</w:t>
      </w:r>
      <w:r w:rsidRPr="00855F7B">
        <w:rPr>
          <w:rFonts w:eastAsia="Times New Roman"/>
          <w:szCs w:val="24"/>
        </w:rPr>
        <w:t xml:space="preserve"> χώρα μας </w:t>
      </w:r>
      <w:r>
        <w:rPr>
          <w:rFonts w:eastAsia="Times New Roman"/>
          <w:szCs w:val="24"/>
        </w:rPr>
        <w:t>συν</w:t>
      </w:r>
      <w:r w:rsidRPr="00855F7B">
        <w:rPr>
          <w:rFonts w:eastAsia="Times New Roman"/>
          <w:szCs w:val="24"/>
        </w:rPr>
        <w:t xml:space="preserve">τάχθηκε και </w:t>
      </w:r>
      <w:r>
        <w:rPr>
          <w:rFonts w:eastAsia="Times New Roman"/>
          <w:szCs w:val="24"/>
        </w:rPr>
        <w:t>εφήρμοσε τον</w:t>
      </w:r>
      <w:r w:rsidRPr="00855F7B">
        <w:rPr>
          <w:rFonts w:eastAsia="Times New Roman"/>
          <w:szCs w:val="24"/>
        </w:rPr>
        <w:t xml:space="preserve"> σχεδιασμ</w:t>
      </w:r>
      <w:r>
        <w:rPr>
          <w:rFonts w:eastAsia="Times New Roman"/>
          <w:szCs w:val="24"/>
        </w:rPr>
        <w:t>ό</w:t>
      </w:r>
      <w:r w:rsidRPr="00855F7B">
        <w:rPr>
          <w:rFonts w:eastAsia="Times New Roman"/>
          <w:szCs w:val="24"/>
        </w:rPr>
        <w:t xml:space="preserve"> διαχείρισης της κρίσης που αποφάσισαν τα όργανα τ</w:t>
      </w:r>
      <w:r>
        <w:rPr>
          <w:rFonts w:eastAsia="Times New Roman"/>
          <w:szCs w:val="24"/>
        </w:rPr>
        <w:t>ης Ευρωπαϊκής Έ</w:t>
      </w:r>
      <w:r w:rsidRPr="00855F7B">
        <w:rPr>
          <w:rFonts w:eastAsia="Times New Roman"/>
          <w:szCs w:val="24"/>
        </w:rPr>
        <w:t>νωσης και αφορούσε τη φύλαξη των εξωτερικών συνόρων και τη συγκράτηση της εισόδου στις ροές των προσφύγων και των μεταναστών</w:t>
      </w:r>
      <w:r>
        <w:rPr>
          <w:rFonts w:eastAsia="Times New Roman"/>
          <w:szCs w:val="24"/>
        </w:rPr>
        <w:t xml:space="preserve">. </w:t>
      </w:r>
      <w:r w:rsidRPr="00855F7B">
        <w:rPr>
          <w:rFonts w:eastAsia="Times New Roman"/>
          <w:szCs w:val="24"/>
        </w:rPr>
        <w:t xml:space="preserve">Δεν πρέπει να αγνοούμε το γεγονός ότι </w:t>
      </w:r>
      <w:r>
        <w:rPr>
          <w:rFonts w:eastAsia="Times New Roman"/>
          <w:szCs w:val="24"/>
        </w:rPr>
        <w:t xml:space="preserve">οι </w:t>
      </w:r>
      <w:r w:rsidRPr="00855F7B">
        <w:rPr>
          <w:rFonts w:eastAsia="Times New Roman"/>
          <w:szCs w:val="24"/>
        </w:rPr>
        <w:t>ροές αυτές είναι αποτέλε</w:t>
      </w:r>
      <w:r w:rsidRPr="00855F7B">
        <w:rPr>
          <w:rFonts w:eastAsia="Times New Roman"/>
          <w:szCs w:val="24"/>
        </w:rPr>
        <w:t>σμα έλλειψης της ανθρώπινης ασφάλειας των πληθυσμών αυτ</w:t>
      </w:r>
      <w:r>
        <w:rPr>
          <w:rFonts w:eastAsia="Times New Roman"/>
          <w:szCs w:val="24"/>
        </w:rPr>
        <w:t>ώ</w:t>
      </w:r>
      <w:r w:rsidRPr="00855F7B">
        <w:rPr>
          <w:rFonts w:eastAsia="Times New Roman"/>
          <w:szCs w:val="24"/>
        </w:rPr>
        <w:t xml:space="preserve">ν στις </w:t>
      </w:r>
      <w:r>
        <w:rPr>
          <w:rFonts w:eastAsia="Times New Roman"/>
          <w:szCs w:val="24"/>
        </w:rPr>
        <w:t xml:space="preserve">χώρες της Ασίας και της Αφρικής. </w:t>
      </w:r>
    </w:p>
    <w:p w14:paraId="5218D958" w14:textId="77777777" w:rsidR="00BE48FC" w:rsidRDefault="008F016C">
      <w:pPr>
        <w:spacing w:line="600" w:lineRule="auto"/>
        <w:ind w:firstLine="720"/>
        <w:jc w:val="both"/>
        <w:rPr>
          <w:rFonts w:eastAsia="Times New Roman"/>
          <w:szCs w:val="24"/>
        </w:rPr>
      </w:pPr>
      <w:r>
        <w:rPr>
          <w:rFonts w:eastAsia="Times New Roman"/>
          <w:szCs w:val="24"/>
        </w:rPr>
        <w:t xml:space="preserve">Ως </w:t>
      </w:r>
      <w:r w:rsidRPr="00855F7B">
        <w:rPr>
          <w:rFonts w:eastAsia="Times New Roman"/>
          <w:szCs w:val="24"/>
        </w:rPr>
        <w:t>εκ</w:t>
      </w:r>
      <w:r>
        <w:rPr>
          <w:rFonts w:eastAsia="Times New Roman"/>
          <w:szCs w:val="24"/>
        </w:rPr>
        <w:t xml:space="preserve"> </w:t>
      </w:r>
      <w:r w:rsidRPr="00855F7B">
        <w:rPr>
          <w:rFonts w:eastAsia="Times New Roman"/>
          <w:szCs w:val="24"/>
        </w:rPr>
        <w:t>τούτου η κυρίαρχη προσέγγι</w:t>
      </w:r>
      <w:r>
        <w:rPr>
          <w:rFonts w:eastAsia="Times New Roman"/>
          <w:szCs w:val="24"/>
        </w:rPr>
        <w:t>ση θα πρέπει να αφορά την ασφαλει</w:t>
      </w:r>
      <w:r w:rsidRPr="00855F7B">
        <w:rPr>
          <w:rFonts w:eastAsia="Times New Roman"/>
          <w:szCs w:val="24"/>
        </w:rPr>
        <w:t>οποίηση της με</w:t>
      </w:r>
      <w:r>
        <w:rPr>
          <w:rFonts w:eastAsia="Times New Roman"/>
          <w:szCs w:val="24"/>
        </w:rPr>
        <w:t xml:space="preserve">τανάστευσης στις χώρες υποδοχής. Η </w:t>
      </w:r>
      <w:r w:rsidRPr="00855F7B">
        <w:rPr>
          <w:rFonts w:eastAsia="Times New Roman"/>
          <w:szCs w:val="24"/>
        </w:rPr>
        <w:t>διαχείριση με αποτελεσματικό τρόπο του μετανα</w:t>
      </w:r>
      <w:r w:rsidRPr="00855F7B">
        <w:rPr>
          <w:rFonts w:eastAsia="Times New Roman"/>
          <w:szCs w:val="24"/>
        </w:rPr>
        <w:t>στευτικού πληθυσ</w:t>
      </w:r>
      <w:r>
        <w:rPr>
          <w:rFonts w:eastAsia="Times New Roman"/>
          <w:szCs w:val="24"/>
        </w:rPr>
        <w:t>μού θα πρέπει να επιχειρήσει τη</w:t>
      </w:r>
      <w:r w:rsidRPr="00855F7B">
        <w:rPr>
          <w:rFonts w:eastAsia="Times New Roman"/>
          <w:szCs w:val="24"/>
        </w:rPr>
        <w:t xml:space="preserve"> διάκριση μεταξύ εθελουσίας και αναγκαστικής μετανάστευσης</w:t>
      </w:r>
      <w:r>
        <w:rPr>
          <w:rFonts w:eastAsia="Times New Roman"/>
          <w:szCs w:val="24"/>
        </w:rPr>
        <w:t>.</w:t>
      </w:r>
      <w:r w:rsidRPr="00855F7B">
        <w:rPr>
          <w:rFonts w:eastAsia="Times New Roman"/>
          <w:szCs w:val="24"/>
        </w:rPr>
        <w:t xml:space="preserve"> Ενάμισ</w:t>
      </w:r>
      <w:r>
        <w:rPr>
          <w:rFonts w:eastAsia="Times New Roman"/>
          <w:szCs w:val="24"/>
        </w:rPr>
        <w:t>ι</w:t>
      </w:r>
      <w:r w:rsidRPr="00855F7B">
        <w:rPr>
          <w:rFonts w:eastAsia="Times New Roman"/>
          <w:szCs w:val="24"/>
        </w:rPr>
        <w:t xml:space="preserve"> εκατομμύρι</w:t>
      </w:r>
      <w:r>
        <w:rPr>
          <w:rFonts w:eastAsia="Times New Roman"/>
          <w:szCs w:val="24"/>
        </w:rPr>
        <w:t>ο</w:t>
      </w:r>
      <w:r w:rsidRPr="00855F7B">
        <w:rPr>
          <w:rFonts w:eastAsia="Times New Roman"/>
          <w:szCs w:val="24"/>
        </w:rPr>
        <w:t xml:space="preserve"> άνθρωποι από το Ιράκ</w:t>
      </w:r>
      <w:r>
        <w:rPr>
          <w:rFonts w:eastAsia="Times New Roman"/>
          <w:szCs w:val="24"/>
        </w:rPr>
        <w:t>,</w:t>
      </w:r>
      <w:r w:rsidRPr="00855F7B">
        <w:rPr>
          <w:rFonts w:eastAsia="Times New Roman"/>
          <w:szCs w:val="24"/>
        </w:rPr>
        <w:t xml:space="preserve"> τη Συρία και το Αφγανιστάν ζήτησαν τα τελευταία χρόνια διεθνή προστασία από χώρες </w:t>
      </w:r>
      <w:r>
        <w:rPr>
          <w:rFonts w:eastAsia="Times New Roman"/>
          <w:szCs w:val="24"/>
        </w:rPr>
        <w:t xml:space="preserve">της </w:t>
      </w:r>
      <w:r w:rsidRPr="00855F7B">
        <w:rPr>
          <w:rFonts w:eastAsia="Times New Roman"/>
          <w:szCs w:val="24"/>
        </w:rPr>
        <w:t>Ευρωπαϊκής Ένωσης μετ</w:t>
      </w:r>
      <w:r w:rsidRPr="00855F7B">
        <w:rPr>
          <w:rFonts w:eastAsia="Times New Roman"/>
          <w:szCs w:val="24"/>
        </w:rPr>
        <w:t>αξύ των οποίων και η Ελλά</w:t>
      </w:r>
      <w:r>
        <w:rPr>
          <w:rFonts w:eastAsia="Times New Roman"/>
          <w:szCs w:val="24"/>
        </w:rPr>
        <w:t>ς.</w:t>
      </w:r>
    </w:p>
    <w:p w14:paraId="5218D959" w14:textId="77777777" w:rsidR="00BE48FC" w:rsidRDefault="008F016C">
      <w:pPr>
        <w:spacing w:line="600" w:lineRule="auto"/>
        <w:ind w:firstLine="720"/>
        <w:jc w:val="both"/>
        <w:rPr>
          <w:rFonts w:eastAsia="Times New Roman"/>
          <w:szCs w:val="24"/>
        </w:rPr>
      </w:pPr>
      <w:r>
        <w:rPr>
          <w:rFonts w:eastAsia="Times New Roman"/>
          <w:szCs w:val="24"/>
        </w:rPr>
        <w:t xml:space="preserve">Όμως, η πολυσημία του φαινομένου της κινητικότητας των πληθυσμών θα πρέπει να διαχωριστεί σε δύο κατηγορίες: Η πρώτη κατηγορία αφορά τους οικονομικούς </w:t>
      </w:r>
      <w:r w:rsidRPr="00855F7B">
        <w:rPr>
          <w:rFonts w:eastAsia="Times New Roman"/>
          <w:szCs w:val="24"/>
        </w:rPr>
        <w:t>μετανάστες</w:t>
      </w:r>
      <w:r>
        <w:rPr>
          <w:rFonts w:eastAsia="Times New Roman"/>
          <w:szCs w:val="24"/>
        </w:rPr>
        <w:t>,</w:t>
      </w:r>
      <w:r w:rsidRPr="00855F7B">
        <w:rPr>
          <w:rFonts w:eastAsia="Times New Roman"/>
          <w:szCs w:val="24"/>
        </w:rPr>
        <w:t xml:space="preserve"> οι οποίοι επιχειρούν να βρουν τρόπο να βελτιώσουν τη ζωή τους μετ</w:t>
      </w:r>
      <w:r w:rsidRPr="00855F7B">
        <w:rPr>
          <w:rFonts w:eastAsia="Times New Roman"/>
          <w:szCs w:val="24"/>
        </w:rPr>
        <w:t>ακινούμεν</w:t>
      </w:r>
      <w:r>
        <w:rPr>
          <w:rFonts w:eastAsia="Times New Roman"/>
          <w:szCs w:val="24"/>
        </w:rPr>
        <w:t>οι</w:t>
      </w:r>
      <w:r w:rsidRPr="00855F7B">
        <w:rPr>
          <w:rFonts w:eastAsia="Times New Roman"/>
          <w:szCs w:val="24"/>
        </w:rPr>
        <w:t xml:space="preserve"> προς την Ευρώπη και επωφελούμενοι από τα ευρωπαϊκά κεκτημένα</w:t>
      </w:r>
      <w:r>
        <w:rPr>
          <w:rFonts w:eastAsia="Times New Roman"/>
          <w:szCs w:val="24"/>
        </w:rPr>
        <w:t>.</w:t>
      </w:r>
      <w:r w:rsidRPr="00855F7B">
        <w:rPr>
          <w:rFonts w:eastAsia="Times New Roman"/>
          <w:szCs w:val="24"/>
        </w:rPr>
        <w:t xml:space="preserve"> </w:t>
      </w:r>
      <w:r>
        <w:rPr>
          <w:rFonts w:eastAsia="Times New Roman"/>
          <w:szCs w:val="24"/>
        </w:rPr>
        <w:t>Η</w:t>
      </w:r>
      <w:r w:rsidRPr="00855F7B">
        <w:rPr>
          <w:rFonts w:eastAsia="Times New Roman"/>
          <w:szCs w:val="24"/>
        </w:rPr>
        <w:t xml:space="preserve"> δεύτερη κατηγορία</w:t>
      </w:r>
      <w:r>
        <w:rPr>
          <w:rFonts w:eastAsia="Times New Roman"/>
          <w:szCs w:val="24"/>
        </w:rPr>
        <w:t>,</w:t>
      </w:r>
      <w:r w:rsidRPr="00855F7B">
        <w:rPr>
          <w:rFonts w:eastAsia="Times New Roman"/>
          <w:szCs w:val="24"/>
        </w:rPr>
        <w:t xml:space="preserve"> η οποία αποτελεί και τη συντριπτική πλειοψηφία</w:t>
      </w:r>
      <w:r>
        <w:rPr>
          <w:rFonts w:eastAsia="Times New Roman"/>
          <w:szCs w:val="24"/>
        </w:rPr>
        <w:t>,</w:t>
      </w:r>
      <w:r w:rsidRPr="00855F7B">
        <w:rPr>
          <w:rFonts w:eastAsia="Times New Roman"/>
          <w:szCs w:val="24"/>
        </w:rPr>
        <w:t xml:space="preserve"> αφορά προσφυγές των οποίων η ζωή στις πατρογονικές εστίες απειλείται και δεν έχουν άλλο τρόπο να σωθούν παρά να ε</w:t>
      </w:r>
      <w:r w:rsidRPr="00855F7B">
        <w:rPr>
          <w:rFonts w:eastAsia="Times New Roman"/>
          <w:szCs w:val="24"/>
        </w:rPr>
        <w:t>πιχειρήσουν</w:t>
      </w:r>
      <w:r>
        <w:rPr>
          <w:rFonts w:eastAsia="Times New Roman"/>
          <w:szCs w:val="24"/>
        </w:rPr>
        <w:t xml:space="preserve"> τη φυγή τους τις περισσότερες φορές, βέβαια, παράνομα.</w:t>
      </w:r>
    </w:p>
    <w:p w14:paraId="5218D95A" w14:textId="77777777" w:rsidR="00BE48FC" w:rsidRDefault="008F016C">
      <w:pPr>
        <w:spacing w:line="600" w:lineRule="auto"/>
        <w:ind w:firstLine="720"/>
        <w:jc w:val="both"/>
        <w:rPr>
          <w:rFonts w:eastAsia="Times New Roman"/>
          <w:szCs w:val="24"/>
        </w:rPr>
      </w:pPr>
      <w:r>
        <w:rPr>
          <w:rFonts w:eastAsia="Times New Roman"/>
          <w:szCs w:val="24"/>
        </w:rPr>
        <w:t>Έχει γίνει παραδεκτό πως η Ευρωπαϊκή Ένωση</w:t>
      </w:r>
      <w:r w:rsidRPr="00855F7B">
        <w:rPr>
          <w:rFonts w:eastAsia="Times New Roman"/>
          <w:szCs w:val="24"/>
        </w:rPr>
        <w:t xml:space="preserve"> με τα υπάρχοντα συστήματα προστασίας της δεν κατέστη </w:t>
      </w:r>
      <w:r>
        <w:rPr>
          <w:rFonts w:eastAsia="Times New Roman"/>
          <w:szCs w:val="24"/>
        </w:rPr>
        <w:t>ικανή</w:t>
      </w:r>
      <w:r w:rsidRPr="00855F7B">
        <w:rPr>
          <w:rFonts w:eastAsia="Times New Roman"/>
          <w:szCs w:val="24"/>
        </w:rPr>
        <w:t xml:space="preserve"> να αντιμετωπίσει τις πρωτοφανείς ροές και να αποσοβήσει τα αποτελέσματ</w:t>
      </w:r>
      <w:r>
        <w:rPr>
          <w:rFonts w:eastAsia="Times New Roman"/>
          <w:szCs w:val="24"/>
        </w:rPr>
        <w:t>ά</w:t>
      </w:r>
      <w:r w:rsidRPr="00855F7B">
        <w:rPr>
          <w:rFonts w:eastAsia="Times New Roman"/>
          <w:szCs w:val="24"/>
        </w:rPr>
        <w:t xml:space="preserve"> </w:t>
      </w:r>
      <w:r>
        <w:rPr>
          <w:rFonts w:eastAsia="Times New Roman"/>
          <w:szCs w:val="24"/>
        </w:rPr>
        <w:t>τους.</w:t>
      </w:r>
      <w:r w:rsidRPr="00855F7B">
        <w:rPr>
          <w:rFonts w:eastAsia="Times New Roman"/>
          <w:szCs w:val="24"/>
        </w:rPr>
        <w:t xml:space="preserve"> Τα στοιχε</w:t>
      </w:r>
      <w:r w:rsidRPr="00855F7B">
        <w:rPr>
          <w:rFonts w:eastAsia="Times New Roman"/>
          <w:szCs w:val="24"/>
        </w:rPr>
        <w:t>ία των διελεύσεων μέσω Ελλάδας για την υπόλοιπη Ευρώπη είναι τρομακτικά</w:t>
      </w:r>
      <w:r>
        <w:rPr>
          <w:rFonts w:eastAsia="Times New Roman"/>
          <w:szCs w:val="24"/>
        </w:rPr>
        <w:t xml:space="preserve">. Μεταξύ 2014 και 2015 η διέλευση αυξήθηκε 1080%. Το 2015 κατεγράφησαν </w:t>
      </w:r>
      <w:r>
        <w:rPr>
          <w:rFonts w:eastAsia="Times New Roman"/>
          <w:szCs w:val="24"/>
        </w:rPr>
        <w:t>οκτακόσιες πενήντα τρεις χιλιάδες εξακόσια πενήντα</w:t>
      </w:r>
      <w:r>
        <w:rPr>
          <w:rFonts w:eastAsia="Times New Roman"/>
          <w:szCs w:val="24"/>
        </w:rPr>
        <w:t xml:space="preserve"> άτομα που </w:t>
      </w:r>
      <w:r w:rsidRPr="00855F7B">
        <w:rPr>
          <w:rFonts w:eastAsia="Times New Roman"/>
          <w:szCs w:val="24"/>
        </w:rPr>
        <w:t xml:space="preserve">πέρασαν τα θαλάσσια σύνορα και </w:t>
      </w:r>
      <w:r>
        <w:rPr>
          <w:rFonts w:eastAsia="Times New Roman"/>
          <w:szCs w:val="24"/>
        </w:rPr>
        <w:t>τρεις χιλιάδες επτακόσ</w:t>
      </w:r>
      <w:r>
        <w:rPr>
          <w:rFonts w:eastAsia="Times New Roman"/>
          <w:szCs w:val="24"/>
        </w:rPr>
        <w:t>ια δεκατρία</w:t>
      </w:r>
      <w:r w:rsidRPr="00855F7B">
        <w:rPr>
          <w:rFonts w:eastAsia="Times New Roman"/>
          <w:szCs w:val="24"/>
        </w:rPr>
        <w:t xml:space="preserve"> τα χερσαία έναντι μόλις </w:t>
      </w:r>
      <w:r>
        <w:rPr>
          <w:rFonts w:eastAsia="Times New Roman"/>
          <w:szCs w:val="24"/>
        </w:rPr>
        <w:t>εβδομήντα δύο χιλιάδων εξακοσίων τριάντα δύο</w:t>
      </w:r>
      <w:r w:rsidRPr="00855F7B">
        <w:rPr>
          <w:rFonts w:eastAsia="Times New Roman"/>
          <w:szCs w:val="24"/>
        </w:rPr>
        <w:t xml:space="preserve"> ατόμων συνολικά το 2014</w:t>
      </w:r>
      <w:r>
        <w:rPr>
          <w:rFonts w:eastAsia="Times New Roman"/>
          <w:szCs w:val="24"/>
        </w:rPr>
        <w:t xml:space="preserve">. </w:t>
      </w:r>
    </w:p>
    <w:p w14:paraId="5218D95B" w14:textId="77777777" w:rsidR="00BE48FC" w:rsidRDefault="008F016C">
      <w:pPr>
        <w:spacing w:line="600" w:lineRule="auto"/>
        <w:ind w:firstLine="720"/>
        <w:jc w:val="both"/>
        <w:rPr>
          <w:rFonts w:eastAsia="Times New Roman"/>
          <w:szCs w:val="24"/>
        </w:rPr>
      </w:pPr>
      <w:r>
        <w:rPr>
          <w:rFonts w:eastAsia="Times New Roman"/>
          <w:szCs w:val="24"/>
        </w:rPr>
        <w:t>Όταν οι χώρες της κεντρικής και βόρειας Ευρώπης δεν έδειξαν την πρόθεση να μοιραστούν το ά</w:t>
      </w:r>
      <w:r w:rsidRPr="00855F7B">
        <w:rPr>
          <w:rFonts w:eastAsia="Times New Roman"/>
          <w:szCs w:val="24"/>
        </w:rPr>
        <w:t>χ</w:t>
      </w:r>
      <w:r>
        <w:rPr>
          <w:rFonts w:eastAsia="Times New Roman"/>
          <w:szCs w:val="24"/>
        </w:rPr>
        <w:t>θ</w:t>
      </w:r>
      <w:r w:rsidRPr="00855F7B">
        <w:rPr>
          <w:rFonts w:eastAsia="Times New Roman"/>
          <w:szCs w:val="24"/>
        </w:rPr>
        <w:t>ος της υποδοχής και της προστασίας των ανθρώπων αυτών</w:t>
      </w:r>
      <w:r>
        <w:rPr>
          <w:rFonts w:eastAsia="Times New Roman"/>
          <w:szCs w:val="24"/>
        </w:rPr>
        <w:t>,</w:t>
      </w:r>
      <w:r w:rsidRPr="00855F7B">
        <w:rPr>
          <w:rFonts w:eastAsia="Times New Roman"/>
          <w:szCs w:val="24"/>
        </w:rPr>
        <w:t xml:space="preserve"> αλ</w:t>
      </w:r>
      <w:r w:rsidRPr="00855F7B">
        <w:rPr>
          <w:rFonts w:eastAsia="Times New Roman"/>
          <w:szCs w:val="24"/>
        </w:rPr>
        <w:t>λά και εξαιτίας της εμφανούς αδυναμίας των δικών μας κρατικών</w:t>
      </w:r>
      <w:r>
        <w:rPr>
          <w:rFonts w:eastAsia="Times New Roman"/>
          <w:szCs w:val="24"/>
        </w:rPr>
        <w:t xml:space="preserve"> μηχανισμών να διαχειριστούν τη</w:t>
      </w:r>
      <w:r w:rsidRPr="00855F7B">
        <w:rPr>
          <w:rFonts w:eastAsia="Times New Roman"/>
          <w:szCs w:val="24"/>
        </w:rPr>
        <w:t xml:space="preserve"> δύσκολη ομολογουμένως κατάσταση</w:t>
      </w:r>
      <w:r>
        <w:rPr>
          <w:rFonts w:eastAsia="Times New Roman"/>
          <w:szCs w:val="24"/>
        </w:rPr>
        <w:t>,</w:t>
      </w:r>
      <w:r w:rsidRPr="00855F7B">
        <w:rPr>
          <w:rFonts w:eastAsia="Times New Roman"/>
          <w:szCs w:val="24"/>
        </w:rPr>
        <w:t xml:space="preserve"> η Κυβέρνηση έλαβε μέτρα ενδυνάμωσης </w:t>
      </w:r>
      <w:r>
        <w:rPr>
          <w:rFonts w:eastAsia="Times New Roman"/>
          <w:szCs w:val="24"/>
        </w:rPr>
        <w:t>της αστυνόμευσης κ</w:t>
      </w:r>
      <w:r w:rsidRPr="00855F7B">
        <w:rPr>
          <w:rFonts w:eastAsia="Times New Roman"/>
          <w:szCs w:val="24"/>
        </w:rPr>
        <w:t>αι επιτήρησ</w:t>
      </w:r>
      <w:r>
        <w:rPr>
          <w:rFonts w:eastAsia="Times New Roman"/>
          <w:szCs w:val="24"/>
        </w:rPr>
        <w:t>η</w:t>
      </w:r>
      <w:r w:rsidRPr="00855F7B">
        <w:rPr>
          <w:rFonts w:eastAsia="Times New Roman"/>
          <w:szCs w:val="24"/>
        </w:rPr>
        <w:t>ς των συνόρων ενεργοποιώντας και το ΝΑΤΟ προς την κατεύθυνση αυτ</w:t>
      </w:r>
      <w:r w:rsidRPr="00855F7B">
        <w:rPr>
          <w:rFonts w:eastAsia="Times New Roman"/>
          <w:szCs w:val="24"/>
        </w:rPr>
        <w:t>ή</w:t>
      </w:r>
      <w:r>
        <w:rPr>
          <w:rFonts w:eastAsia="Times New Roman"/>
          <w:szCs w:val="24"/>
        </w:rPr>
        <w:t>.</w:t>
      </w:r>
    </w:p>
    <w:p w14:paraId="5218D95C" w14:textId="77777777" w:rsidR="00BE48FC" w:rsidRDefault="008F016C">
      <w:pPr>
        <w:spacing w:line="600" w:lineRule="auto"/>
        <w:ind w:firstLine="720"/>
        <w:jc w:val="both"/>
        <w:rPr>
          <w:rFonts w:eastAsia="Times New Roman"/>
          <w:szCs w:val="24"/>
        </w:rPr>
      </w:pPr>
      <w:r>
        <w:rPr>
          <w:rFonts w:eastAsia="Times New Roman"/>
          <w:szCs w:val="24"/>
        </w:rPr>
        <w:t xml:space="preserve">Η </w:t>
      </w:r>
      <w:r w:rsidRPr="00855F7B">
        <w:rPr>
          <w:rFonts w:eastAsia="Times New Roman"/>
          <w:szCs w:val="24"/>
        </w:rPr>
        <w:t>προσφυγική είναι μ</w:t>
      </w:r>
      <w:r>
        <w:rPr>
          <w:rFonts w:eastAsia="Times New Roman"/>
          <w:szCs w:val="24"/>
        </w:rPr>
        <w:t>ί</w:t>
      </w:r>
      <w:r w:rsidRPr="00855F7B">
        <w:rPr>
          <w:rFonts w:eastAsia="Times New Roman"/>
          <w:szCs w:val="24"/>
        </w:rPr>
        <w:t>α χαρακτηριστική ανθρώπινη κρίση</w:t>
      </w:r>
      <w:r>
        <w:rPr>
          <w:rFonts w:eastAsia="Times New Roman"/>
          <w:szCs w:val="24"/>
        </w:rPr>
        <w:t>,</w:t>
      </w:r>
      <w:r w:rsidRPr="00855F7B">
        <w:rPr>
          <w:rFonts w:eastAsia="Times New Roman"/>
          <w:szCs w:val="24"/>
        </w:rPr>
        <w:t xml:space="preserve"> αφού περιλαμβάνει όλα τα στοιχεία αβεβαιότητας και </w:t>
      </w:r>
      <w:r>
        <w:rPr>
          <w:rFonts w:eastAsia="Times New Roman"/>
          <w:szCs w:val="24"/>
        </w:rPr>
        <w:t>κινδύνου</w:t>
      </w:r>
      <w:r w:rsidRPr="00855F7B">
        <w:rPr>
          <w:rFonts w:eastAsia="Times New Roman"/>
          <w:szCs w:val="24"/>
        </w:rPr>
        <w:t xml:space="preserve"> για την ανθρώπινη επιβίωση </w:t>
      </w:r>
      <w:r>
        <w:rPr>
          <w:rFonts w:eastAsia="Times New Roman"/>
          <w:szCs w:val="24"/>
        </w:rPr>
        <w:t>που προϋπο</w:t>
      </w:r>
      <w:r w:rsidRPr="00855F7B">
        <w:rPr>
          <w:rFonts w:eastAsia="Times New Roman"/>
          <w:szCs w:val="24"/>
        </w:rPr>
        <w:t xml:space="preserve">θέτει ο </w:t>
      </w:r>
      <w:r>
        <w:rPr>
          <w:rFonts w:eastAsia="Times New Roman"/>
          <w:szCs w:val="24"/>
        </w:rPr>
        <w:t xml:space="preserve">βίαιος </w:t>
      </w:r>
      <w:r w:rsidRPr="00855F7B">
        <w:rPr>
          <w:rFonts w:eastAsia="Times New Roman"/>
          <w:szCs w:val="24"/>
        </w:rPr>
        <w:t>εκτοπισμός πληθυσμών</w:t>
      </w:r>
      <w:r>
        <w:rPr>
          <w:rFonts w:eastAsia="Times New Roman"/>
          <w:szCs w:val="24"/>
        </w:rPr>
        <w:t>.</w:t>
      </w:r>
      <w:r w:rsidRPr="00855F7B">
        <w:rPr>
          <w:rFonts w:eastAsia="Times New Roman"/>
          <w:szCs w:val="24"/>
        </w:rPr>
        <w:t xml:space="preserve"> </w:t>
      </w:r>
    </w:p>
    <w:p w14:paraId="5218D95D" w14:textId="77777777" w:rsidR="00BE48FC" w:rsidRDefault="008F016C">
      <w:pPr>
        <w:spacing w:line="600" w:lineRule="auto"/>
        <w:ind w:firstLine="720"/>
        <w:jc w:val="both"/>
        <w:rPr>
          <w:rFonts w:eastAsia="Times New Roman"/>
          <w:szCs w:val="24"/>
        </w:rPr>
      </w:pPr>
      <w:r w:rsidRPr="00855F7B">
        <w:rPr>
          <w:rFonts w:eastAsia="Times New Roman"/>
          <w:szCs w:val="24"/>
        </w:rPr>
        <w:t>Η προσφυγική κρίση που διανύουμε είναι η μεγαλύτερη μετά το</w:t>
      </w:r>
      <w:r>
        <w:rPr>
          <w:rFonts w:eastAsia="Times New Roman"/>
          <w:szCs w:val="24"/>
        </w:rPr>
        <w:t>ν</w:t>
      </w:r>
      <w:r w:rsidRPr="00855F7B">
        <w:rPr>
          <w:rFonts w:eastAsia="Times New Roman"/>
          <w:szCs w:val="24"/>
        </w:rPr>
        <w:t xml:space="preserve"> </w:t>
      </w:r>
      <w:r>
        <w:rPr>
          <w:rFonts w:eastAsia="Times New Roman"/>
          <w:szCs w:val="24"/>
        </w:rPr>
        <w:t>Β΄</w:t>
      </w:r>
      <w:r w:rsidRPr="00855F7B">
        <w:rPr>
          <w:rFonts w:eastAsia="Times New Roman"/>
          <w:szCs w:val="24"/>
        </w:rPr>
        <w:t xml:space="preserve"> Παγκόσμιο Πόλεμο και βρήκε την Ελλάδα στη δίνη της οικονομικής κρίσης</w:t>
      </w:r>
      <w:r>
        <w:rPr>
          <w:rFonts w:eastAsia="Times New Roman"/>
          <w:szCs w:val="24"/>
        </w:rPr>
        <w:t>,</w:t>
      </w:r>
      <w:r w:rsidRPr="00855F7B">
        <w:rPr>
          <w:rFonts w:eastAsia="Times New Roman"/>
          <w:szCs w:val="24"/>
        </w:rPr>
        <w:t xml:space="preserve"> ενώ για την Ευρώπη η κορύφωσ</w:t>
      </w:r>
      <w:r>
        <w:rPr>
          <w:rFonts w:eastAsia="Times New Roman"/>
          <w:szCs w:val="24"/>
        </w:rPr>
        <w:t>ή</w:t>
      </w:r>
      <w:r w:rsidRPr="00855F7B">
        <w:rPr>
          <w:rFonts w:eastAsia="Times New Roman"/>
          <w:szCs w:val="24"/>
        </w:rPr>
        <w:t xml:space="preserve"> της συνέπεσε με τραγικά τρομακτικά χτυπήματα που </w:t>
      </w:r>
      <w:r>
        <w:rPr>
          <w:rFonts w:eastAsia="Times New Roman"/>
          <w:szCs w:val="24"/>
        </w:rPr>
        <w:t>σηματοδότησαν μια κρίση ασφάλεια</w:t>
      </w:r>
      <w:r w:rsidRPr="00855F7B">
        <w:rPr>
          <w:rFonts w:eastAsia="Times New Roman"/>
          <w:szCs w:val="24"/>
        </w:rPr>
        <w:t>ς</w:t>
      </w:r>
      <w:r>
        <w:rPr>
          <w:rFonts w:eastAsia="Times New Roman"/>
          <w:szCs w:val="24"/>
        </w:rPr>
        <w:t>. Κλήθηκε, λοιπόν, να συνδυάσει την υπεράσπιση των αξιών της</w:t>
      </w:r>
      <w:r w:rsidRPr="00855F7B">
        <w:rPr>
          <w:rFonts w:eastAsia="Times New Roman"/>
          <w:szCs w:val="24"/>
        </w:rPr>
        <w:t xml:space="preserve"> με τη διαχε</w:t>
      </w:r>
      <w:r w:rsidRPr="00855F7B">
        <w:rPr>
          <w:rFonts w:eastAsia="Times New Roman"/>
          <w:szCs w:val="24"/>
        </w:rPr>
        <w:t xml:space="preserve">ίριση της συνοχής και της αλληλεγγύης μεταξύ των κρατών </w:t>
      </w:r>
      <w:r>
        <w:rPr>
          <w:rFonts w:eastAsia="Times New Roman"/>
          <w:szCs w:val="24"/>
        </w:rPr>
        <w:t xml:space="preserve">- </w:t>
      </w:r>
      <w:r w:rsidRPr="00855F7B">
        <w:rPr>
          <w:rFonts w:eastAsia="Times New Roman"/>
          <w:szCs w:val="24"/>
        </w:rPr>
        <w:t xml:space="preserve">μελών </w:t>
      </w:r>
      <w:r>
        <w:rPr>
          <w:rFonts w:eastAsia="Times New Roman"/>
          <w:szCs w:val="24"/>
        </w:rPr>
        <w:t xml:space="preserve">της. </w:t>
      </w:r>
    </w:p>
    <w:p w14:paraId="5218D95E" w14:textId="77777777" w:rsidR="00BE48FC" w:rsidRDefault="008F016C">
      <w:pPr>
        <w:spacing w:line="600" w:lineRule="auto"/>
        <w:ind w:firstLine="720"/>
        <w:jc w:val="both"/>
        <w:rPr>
          <w:rFonts w:eastAsia="Times New Roman"/>
          <w:szCs w:val="24"/>
        </w:rPr>
      </w:pPr>
      <w:r>
        <w:rPr>
          <w:rFonts w:eastAsia="Times New Roman"/>
          <w:szCs w:val="24"/>
        </w:rPr>
        <w:t xml:space="preserve">Επειδή </w:t>
      </w:r>
      <w:r w:rsidRPr="00855F7B">
        <w:rPr>
          <w:rFonts w:eastAsia="Times New Roman"/>
          <w:szCs w:val="24"/>
        </w:rPr>
        <w:t xml:space="preserve">το βασικό στοιχείο που χαρακτηρίζει </w:t>
      </w:r>
      <w:r>
        <w:rPr>
          <w:rFonts w:eastAsia="Times New Roman"/>
          <w:szCs w:val="24"/>
        </w:rPr>
        <w:t>τις κρίσεις,</w:t>
      </w:r>
      <w:r w:rsidRPr="00855F7B">
        <w:rPr>
          <w:rFonts w:eastAsia="Times New Roman"/>
          <w:szCs w:val="24"/>
        </w:rPr>
        <w:t xml:space="preserve"> </w:t>
      </w:r>
      <w:r>
        <w:rPr>
          <w:rFonts w:eastAsia="Times New Roman"/>
          <w:szCs w:val="24"/>
        </w:rPr>
        <w:t>κύριοι</w:t>
      </w:r>
      <w:r w:rsidRPr="00855F7B">
        <w:rPr>
          <w:rFonts w:eastAsia="Times New Roman"/>
          <w:szCs w:val="24"/>
        </w:rPr>
        <w:t xml:space="preserve"> συνάδελφοι</w:t>
      </w:r>
      <w:r>
        <w:rPr>
          <w:rFonts w:eastAsia="Times New Roman"/>
          <w:szCs w:val="24"/>
        </w:rPr>
        <w:t>,</w:t>
      </w:r>
      <w:r w:rsidRPr="00855F7B">
        <w:rPr>
          <w:rFonts w:eastAsia="Times New Roman"/>
          <w:szCs w:val="24"/>
        </w:rPr>
        <w:t xml:space="preserve"> είναι η απρόβλεπτη εμφάνισή </w:t>
      </w:r>
      <w:r>
        <w:rPr>
          <w:rFonts w:eastAsia="Times New Roman"/>
          <w:szCs w:val="24"/>
        </w:rPr>
        <w:t>τους,</w:t>
      </w:r>
      <w:r w:rsidRPr="00855F7B">
        <w:rPr>
          <w:rFonts w:eastAsia="Times New Roman"/>
          <w:szCs w:val="24"/>
        </w:rPr>
        <w:t xml:space="preserve"> καθοριστικό ρόλο διαδραματίζει η γρήγορη αντιμετώπιση τους και </w:t>
      </w:r>
      <w:r>
        <w:rPr>
          <w:rFonts w:eastAsia="Times New Roman"/>
          <w:szCs w:val="24"/>
        </w:rPr>
        <w:t>η ταχεία λήψη</w:t>
      </w:r>
      <w:r w:rsidRPr="00855F7B">
        <w:rPr>
          <w:rFonts w:eastAsia="Times New Roman"/>
          <w:szCs w:val="24"/>
        </w:rPr>
        <w:t xml:space="preserve"> </w:t>
      </w:r>
      <w:r w:rsidRPr="00855F7B">
        <w:rPr>
          <w:rFonts w:eastAsia="Times New Roman"/>
          <w:szCs w:val="24"/>
        </w:rPr>
        <w:t>αποφάσεων</w:t>
      </w:r>
      <w:r>
        <w:rPr>
          <w:rFonts w:eastAsia="Times New Roman"/>
          <w:szCs w:val="24"/>
        </w:rPr>
        <w:t>.</w:t>
      </w:r>
      <w:r w:rsidRPr="00855F7B">
        <w:rPr>
          <w:rFonts w:eastAsia="Times New Roman"/>
          <w:szCs w:val="24"/>
        </w:rPr>
        <w:t xml:space="preserve"> </w:t>
      </w:r>
      <w:r>
        <w:rPr>
          <w:rFonts w:eastAsia="Times New Roman"/>
          <w:szCs w:val="24"/>
        </w:rPr>
        <w:t xml:space="preserve">Οι </w:t>
      </w:r>
      <w:r w:rsidRPr="00855F7B">
        <w:rPr>
          <w:rFonts w:eastAsia="Times New Roman"/>
          <w:szCs w:val="24"/>
        </w:rPr>
        <w:t>ανθρωπογεν</w:t>
      </w:r>
      <w:r>
        <w:rPr>
          <w:rFonts w:eastAsia="Times New Roman"/>
          <w:szCs w:val="24"/>
        </w:rPr>
        <w:t>εί</w:t>
      </w:r>
      <w:r w:rsidRPr="00855F7B">
        <w:rPr>
          <w:rFonts w:eastAsia="Times New Roman"/>
          <w:szCs w:val="24"/>
        </w:rPr>
        <w:t>ς κρίσ</w:t>
      </w:r>
      <w:r>
        <w:rPr>
          <w:rFonts w:eastAsia="Times New Roman"/>
          <w:szCs w:val="24"/>
        </w:rPr>
        <w:t>εις,</w:t>
      </w:r>
      <w:r w:rsidRPr="00855F7B">
        <w:rPr>
          <w:rFonts w:eastAsia="Times New Roman"/>
          <w:szCs w:val="24"/>
        </w:rPr>
        <w:t xml:space="preserve"> σε αντίθεση με τις φυσικές καταστροφές</w:t>
      </w:r>
      <w:r>
        <w:rPr>
          <w:rFonts w:eastAsia="Times New Roman"/>
          <w:szCs w:val="24"/>
        </w:rPr>
        <w:t xml:space="preserve">, μπορούν και να αποφευχθούν. Για τον λόγο αυτόν οι πολίτες είναι εξαιρετικά επικριτικοί </w:t>
      </w:r>
      <w:r w:rsidRPr="00855F7B">
        <w:rPr>
          <w:rFonts w:eastAsia="Times New Roman"/>
          <w:szCs w:val="24"/>
        </w:rPr>
        <w:t>προς όσους ευθ</w:t>
      </w:r>
      <w:r>
        <w:rPr>
          <w:rFonts w:eastAsia="Times New Roman"/>
          <w:szCs w:val="24"/>
        </w:rPr>
        <w:t xml:space="preserve">ύνονται για τη δημιουργία τους. Η κοινωνία </w:t>
      </w:r>
      <w:r w:rsidRPr="00855F7B">
        <w:rPr>
          <w:rFonts w:eastAsia="Times New Roman"/>
          <w:szCs w:val="24"/>
        </w:rPr>
        <w:t>ευαισθητοποιείται απέναντι στην αδι</w:t>
      </w:r>
      <w:r w:rsidRPr="00855F7B">
        <w:rPr>
          <w:rFonts w:eastAsia="Times New Roman"/>
          <w:szCs w:val="24"/>
        </w:rPr>
        <w:t>κία που συντελείται σε βάρος αθώων ανθρώπων</w:t>
      </w:r>
      <w:r>
        <w:rPr>
          <w:rFonts w:eastAsia="Times New Roman"/>
          <w:szCs w:val="24"/>
        </w:rPr>
        <w:t>.</w:t>
      </w:r>
      <w:r w:rsidRPr="00855F7B">
        <w:rPr>
          <w:rFonts w:eastAsia="Times New Roman"/>
          <w:szCs w:val="24"/>
        </w:rPr>
        <w:t xml:space="preserve"> Οι κυβερνήσεις δε καλούνται να αντιμετωπίσουν με δύο τρόπους τ</w:t>
      </w:r>
      <w:r>
        <w:rPr>
          <w:rFonts w:eastAsia="Times New Roman"/>
          <w:szCs w:val="24"/>
        </w:rPr>
        <w:t>ι</w:t>
      </w:r>
      <w:r w:rsidRPr="00855F7B">
        <w:rPr>
          <w:rFonts w:eastAsia="Times New Roman"/>
          <w:szCs w:val="24"/>
        </w:rPr>
        <w:t>ς κρίσ</w:t>
      </w:r>
      <w:r>
        <w:rPr>
          <w:rFonts w:eastAsia="Times New Roman"/>
          <w:szCs w:val="24"/>
        </w:rPr>
        <w:t>εις</w:t>
      </w:r>
      <w:r w:rsidRPr="00D1777A">
        <w:rPr>
          <w:rFonts w:eastAsia="Times New Roman"/>
          <w:szCs w:val="24"/>
        </w:rPr>
        <w:t>:</w:t>
      </w:r>
      <w:r w:rsidRPr="00855F7B">
        <w:rPr>
          <w:rFonts w:eastAsia="Times New Roman"/>
          <w:szCs w:val="24"/>
        </w:rPr>
        <w:t xml:space="preserve"> επιχειρησιακά</w:t>
      </w:r>
      <w:r>
        <w:rPr>
          <w:rFonts w:eastAsia="Times New Roman"/>
          <w:szCs w:val="24"/>
        </w:rPr>
        <w:t>,</w:t>
      </w:r>
      <w:r w:rsidRPr="00855F7B">
        <w:rPr>
          <w:rFonts w:eastAsia="Times New Roman"/>
          <w:szCs w:val="24"/>
        </w:rPr>
        <w:t xml:space="preserve"> </w:t>
      </w:r>
      <w:r>
        <w:rPr>
          <w:rFonts w:eastAsia="Times New Roman"/>
          <w:szCs w:val="24"/>
        </w:rPr>
        <w:t>στοχεύοντας</w:t>
      </w:r>
      <w:r w:rsidRPr="00855F7B">
        <w:rPr>
          <w:rFonts w:eastAsia="Times New Roman"/>
          <w:szCs w:val="24"/>
        </w:rPr>
        <w:t xml:space="preserve"> </w:t>
      </w:r>
      <w:r>
        <w:rPr>
          <w:rFonts w:eastAsia="Times New Roman"/>
          <w:szCs w:val="24"/>
        </w:rPr>
        <w:t>σ</w:t>
      </w:r>
      <w:r w:rsidRPr="00855F7B">
        <w:rPr>
          <w:rFonts w:eastAsia="Times New Roman"/>
          <w:szCs w:val="24"/>
        </w:rPr>
        <w:t xml:space="preserve">την προστασία των ανθρώπων αυτών και στην επαναφορά </w:t>
      </w:r>
      <w:r>
        <w:rPr>
          <w:rFonts w:eastAsia="Times New Roman"/>
          <w:szCs w:val="24"/>
        </w:rPr>
        <w:t>τους σε τροχιά σταθερότητος, και επικοινωνιακά</w:t>
      </w:r>
      <w:r w:rsidRPr="00D1777A">
        <w:rPr>
          <w:rFonts w:eastAsia="Times New Roman"/>
          <w:szCs w:val="24"/>
        </w:rPr>
        <w:t>,</w:t>
      </w:r>
      <w:r>
        <w:rPr>
          <w:rFonts w:eastAsia="Times New Roman"/>
          <w:szCs w:val="24"/>
        </w:rPr>
        <w:t xml:space="preserve"> ενημερώνο</w:t>
      </w:r>
      <w:r>
        <w:rPr>
          <w:rFonts w:eastAsia="Times New Roman"/>
          <w:szCs w:val="24"/>
        </w:rPr>
        <w:t>ντας όλους με ακριβή στοιχεία</w:t>
      </w:r>
      <w:r w:rsidRPr="00855F7B">
        <w:rPr>
          <w:rFonts w:eastAsia="Times New Roman"/>
          <w:szCs w:val="24"/>
        </w:rPr>
        <w:t xml:space="preserve"> για την έκταση της κρίσης και των επιπτώσεων </w:t>
      </w:r>
      <w:r>
        <w:rPr>
          <w:rFonts w:eastAsia="Times New Roman"/>
          <w:szCs w:val="24"/>
        </w:rPr>
        <w:t>της.</w:t>
      </w:r>
    </w:p>
    <w:p w14:paraId="5218D95F" w14:textId="77777777" w:rsidR="00BE48FC" w:rsidRDefault="008F016C">
      <w:pPr>
        <w:spacing w:line="600" w:lineRule="auto"/>
        <w:ind w:firstLine="720"/>
        <w:jc w:val="both"/>
        <w:rPr>
          <w:rFonts w:eastAsia="Times New Roman"/>
          <w:szCs w:val="24"/>
        </w:rPr>
      </w:pPr>
      <w:r>
        <w:rPr>
          <w:rFonts w:eastAsia="Times New Roman"/>
          <w:szCs w:val="24"/>
        </w:rPr>
        <w:t>Από το 2011 έως το 2014 η Ευρωπαϊκή Ένωση</w:t>
      </w:r>
      <w:r w:rsidRPr="00855F7B">
        <w:rPr>
          <w:rFonts w:eastAsia="Times New Roman"/>
          <w:szCs w:val="24"/>
        </w:rPr>
        <w:t xml:space="preserve"> παρακολουθούσε αποστασιοποιημένη την έναρξη της κρίσης με αδυναμία να προβλέψει το αναπόφευκτο</w:t>
      </w:r>
      <w:r>
        <w:rPr>
          <w:rFonts w:eastAsia="Times New Roman"/>
          <w:szCs w:val="24"/>
        </w:rPr>
        <w:t>.</w:t>
      </w:r>
      <w:r w:rsidRPr="00855F7B">
        <w:rPr>
          <w:rFonts w:eastAsia="Times New Roman"/>
          <w:szCs w:val="24"/>
        </w:rPr>
        <w:t xml:space="preserve"> Όταν πλέον από το 2014 και μετά όλο κα</w:t>
      </w:r>
      <w:r w:rsidRPr="00855F7B">
        <w:rPr>
          <w:rFonts w:eastAsia="Times New Roman"/>
          <w:szCs w:val="24"/>
        </w:rPr>
        <w:t>ι περισσότεροι πρόσφυγες περνούσαν το Αιγαίο και τη</w:t>
      </w:r>
      <w:r>
        <w:rPr>
          <w:rFonts w:eastAsia="Times New Roman"/>
          <w:szCs w:val="24"/>
        </w:rPr>
        <w:t xml:space="preserve"> </w:t>
      </w:r>
      <w:r w:rsidRPr="00855F7B">
        <w:rPr>
          <w:rFonts w:eastAsia="Times New Roman"/>
          <w:szCs w:val="24"/>
        </w:rPr>
        <w:t>Μεσόγειο</w:t>
      </w:r>
      <w:r>
        <w:rPr>
          <w:rFonts w:eastAsia="Times New Roman"/>
          <w:szCs w:val="24"/>
        </w:rPr>
        <w:t>,</w:t>
      </w:r>
      <w:r w:rsidRPr="00855F7B">
        <w:rPr>
          <w:rFonts w:eastAsia="Times New Roman"/>
          <w:szCs w:val="24"/>
        </w:rPr>
        <w:t xml:space="preserve"> ασκώντας </w:t>
      </w:r>
      <w:r>
        <w:rPr>
          <w:rFonts w:eastAsia="Times New Roman"/>
          <w:szCs w:val="24"/>
        </w:rPr>
        <w:t xml:space="preserve">άμεσα αφόρητη </w:t>
      </w:r>
      <w:r w:rsidRPr="00855F7B">
        <w:rPr>
          <w:rFonts w:eastAsia="Times New Roman"/>
          <w:szCs w:val="24"/>
        </w:rPr>
        <w:t>πίεση στις χώρες του ευρωπαϊκού νότου και ιδιαίτερα στην Ελλάδα και την Ιταλία</w:t>
      </w:r>
      <w:r>
        <w:rPr>
          <w:rFonts w:eastAsia="Times New Roman"/>
          <w:szCs w:val="24"/>
        </w:rPr>
        <w:t>,</w:t>
      </w:r>
      <w:r w:rsidRPr="00855F7B">
        <w:rPr>
          <w:rFonts w:eastAsia="Times New Roman"/>
          <w:szCs w:val="24"/>
        </w:rPr>
        <w:t xml:space="preserve"> </w:t>
      </w:r>
      <w:r>
        <w:rPr>
          <w:rFonts w:eastAsia="Times New Roman"/>
          <w:szCs w:val="24"/>
        </w:rPr>
        <w:t>η</w:t>
      </w:r>
      <w:r w:rsidRPr="00855F7B">
        <w:rPr>
          <w:rFonts w:eastAsia="Times New Roman"/>
          <w:szCs w:val="24"/>
        </w:rPr>
        <w:t xml:space="preserve"> κατάσταση </w:t>
      </w:r>
      <w:r>
        <w:rPr>
          <w:rFonts w:eastAsia="Times New Roman"/>
          <w:szCs w:val="24"/>
        </w:rPr>
        <w:t>ήταν</w:t>
      </w:r>
      <w:r w:rsidRPr="00855F7B">
        <w:rPr>
          <w:rFonts w:eastAsia="Times New Roman"/>
          <w:szCs w:val="24"/>
        </w:rPr>
        <w:t xml:space="preserve"> μη αναστρέψιμη και οι συνέπειες </w:t>
      </w:r>
      <w:r>
        <w:rPr>
          <w:rFonts w:eastAsia="Times New Roman"/>
          <w:szCs w:val="24"/>
        </w:rPr>
        <w:t>της</w:t>
      </w:r>
      <w:r w:rsidRPr="00855F7B">
        <w:rPr>
          <w:rFonts w:eastAsia="Times New Roman"/>
          <w:szCs w:val="24"/>
        </w:rPr>
        <w:t xml:space="preserve"> δραματικές</w:t>
      </w:r>
      <w:r>
        <w:rPr>
          <w:rFonts w:eastAsia="Times New Roman"/>
          <w:szCs w:val="24"/>
        </w:rPr>
        <w:t>.</w:t>
      </w:r>
    </w:p>
    <w:p w14:paraId="5218D960" w14:textId="77777777" w:rsidR="00BE48FC" w:rsidRDefault="008F016C">
      <w:pPr>
        <w:spacing w:line="600" w:lineRule="auto"/>
        <w:ind w:firstLine="720"/>
        <w:jc w:val="both"/>
        <w:rPr>
          <w:rFonts w:eastAsia="Times New Roman"/>
          <w:szCs w:val="24"/>
        </w:rPr>
      </w:pPr>
      <w:r>
        <w:rPr>
          <w:rFonts w:eastAsia="Times New Roman"/>
          <w:szCs w:val="24"/>
        </w:rPr>
        <w:t>Μ</w:t>
      </w:r>
      <w:r w:rsidRPr="00855F7B">
        <w:rPr>
          <w:rFonts w:eastAsia="Times New Roman"/>
          <w:szCs w:val="24"/>
        </w:rPr>
        <w:t xml:space="preserve">ε το σταδιακό κλείσιμο </w:t>
      </w:r>
      <w:r w:rsidRPr="00855F7B">
        <w:rPr>
          <w:rFonts w:eastAsia="Times New Roman"/>
          <w:szCs w:val="24"/>
        </w:rPr>
        <w:t>του βαλκανικού δι</w:t>
      </w:r>
      <w:r>
        <w:rPr>
          <w:rFonts w:eastAsia="Times New Roman"/>
          <w:szCs w:val="24"/>
        </w:rPr>
        <w:t>α</w:t>
      </w:r>
      <w:r w:rsidRPr="00855F7B">
        <w:rPr>
          <w:rFonts w:eastAsia="Times New Roman"/>
          <w:szCs w:val="24"/>
        </w:rPr>
        <w:t>δρ</w:t>
      </w:r>
      <w:r>
        <w:rPr>
          <w:rFonts w:eastAsia="Times New Roman"/>
          <w:szCs w:val="24"/>
        </w:rPr>
        <w:t>ό</w:t>
      </w:r>
      <w:r w:rsidRPr="00855F7B">
        <w:rPr>
          <w:rFonts w:eastAsia="Times New Roman"/>
          <w:szCs w:val="24"/>
        </w:rPr>
        <w:t>μο</w:t>
      </w:r>
      <w:r>
        <w:rPr>
          <w:rFonts w:eastAsia="Times New Roman"/>
          <w:szCs w:val="24"/>
        </w:rPr>
        <w:t xml:space="preserve">υ </w:t>
      </w:r>
      <w:r w:rsidRPr="00855F7B">
        <w:rPr>
          <w:rFonts w:eastAsia="Times New Roman"/>
          <w:szCs w:val="24"/>
        </w:rPr>
        <w:t>και κυρίως μετά τη σφράγιση από πλευράς</w:t>
      </w:r>
      <w:r>
        <w:rPr>
          <w:rFonts w:eastAsia="Times New Roman"/>
          <w:szCs w:val="24"/>
        </w:rPr>
        <w:t xml:space="preserve"> της</w:t>
      </w:r>
      <w:r w:rsidRPr="00855F7B">
        <w:rPr>
          <w:rFonts w:eastAsia="Times New Roman"/>
          <w:szCs w:val="24"/>
        </w:rPr>
        <w:t xml:space="preserve"> </w:t>
      </w:r>
      <w:r>
        <w:rPr>
          <w:rFonts w:eastAsia="Times New Roman"/>
          <w:szCs w:val="24"/>
        </w:rPr>
        <w:t>π</w:t>
      </w:r>
      <w:r w:rsidRPr="00855F7B">
        <w:rPr>
          <w:rFonts w:eastAsia="Times New Roman"/>
          <w:szCs w:val="24"/>
        </w:rPr>
        <w:t>ρώην Γιουγκοσλαβική</w:t>
      </w:r>
      <w:r>
        <w:rPr>
          <w:rFonts w:eastAsia="Times New Roman"/>
          <w:szCs w:val="24"/>
        </w:rPr>
        <w:t>ς</w:t>
      </w:r>
      <w:r w:rsidRPr="00855F7B">
        <w:rPr>
          <w:rFonts w:eastAsia="Times New Roman"/>
          <w:szCs w:val="24"/>
        </w:rPr>
        <w:t xml:space="preserve"> Δημοκρατία</w:t>
      </w:r>
      <w:r>
        <w:rPr>
          <w:rFonts w:eastAsia="Times New Roman"/>
          <w:szCs w:val="24"/>
        </w:rPr>
        <w:t>ς</w:t>
      </w:r>
      <w:r w:rsidRPr="00855F7B">
        <w:rPr>
          <w:rFonts w:eastAsia="Times New Roman"/>
          <w:szCs w:val="24"/>
        </w:rPr>
        <w:t xml:space="preserve"> της Μακεδονίας </w:t>
      </w:r>
      <w:r>
        <w:rPr>
          <w:rFonts w:eastAsia="Times New Roman"/>
          <w:szCs w:val="24"/>
        </w:rPr>
        <w:t>-</w:t>
      </w:r>
      <w:r w:rsidRPr="00855F7B">
        <w:rPr>
          <w:rFonts w:eastAsia="Times New Roman"/>
          <w:szCs w:val="24"/>
        </w:rPr>
        <w:t>Σκόπια λέω εγώ</w:t>
      </w:r>
      <w:r>
        <w:rPr>
          <w:rFonts w:eastAsia="Times New Roman"/>
          <w:szCs w:val="24"/>
        </w:rPr>
        <w:t>-</w:t>
      </w:r>
      <w:r w:rsidRPr="00855F7B">
        <w:rPr>
          <w:rFonts w:eastAsia="Times New Roman"/>
          <w:szCs w:val="24"/>
        </w:rPr>
        <w:t xml:space="preserve"> των συνόρων με την Ελλάδα για τους πρόσφυγες και τους μετανάστες </w:t>
      </w:r>
      <w:r>
        <w:rPr>
          <w:rFonts w:eastAsia="Times New Roman"/>
          <w:szCs w:val="24"/>
        </w:rPr>
        <w:t>η κατάσταση που επικράτησε στη</w:t>
      </w:r>
      <w:r w:rsidRPr="00855F7B">
        <w:rPr>
          <w:rFonts w:eastAsia="Times New Roman"/>
          <w:szCs w:val="24"/>
        </w:rPr>
        <w:t xml:space="preserve"> χώρα μας ήταν χαοτική</w:t>
      </w:r>
      <w:r>
        <w:rPr>
          <w:rFonts w:eastAsia="Times New Roman"/>
          <w:szCs w:val="24"/>
        </w:rPr>
        <w:t>.</w:t>
      </w:r>
    </w:p>
    <w:p w14:paraId="5218D961" w14:textId="77777777" w:rsidR="00BE48FC" w:rsidRDefault="008F016C">
      <w:pPr>
        <w:spacing w:line="600" w:lineRule="auto"/>
        <w:ind w:firstLine="720"/>
        <w:jc w:val="both"/>
        <w:rPr>
          <w:rFonts w:eastAsia="Times New Roman"/>
          <w:szCs w:val="24"/>
        </w:rPr>
      </w:pPr>
      <w:r>
        <w:rPr>
          <w:rFonts w:eastAsia="Times New Roman"/>
          <w:szCs w:val="24"/>
        </w:rPr>
        <w:t xml:space="preserve">Η </w:t>
      </w:r>
      <w:r w:rsidRPr="00855F7B">
        <w:rPr>
          <w:rFonts w:eastAsia="Times New Roman"/>
          <w:szCs w:val="24"/>
        </w:rPr>
        <w:t>πρόταση για αλληλέγγυα κατανομή αυτ</w:t>
      </w:r>
      <w:r>
        <w:rPr>
          <w:rFonts w:eastAsia="Times New Roman"/>
          <w:szCs w:val="24"/>
        </w:rPr>
        <w:t>ού</w:t>
      </w:r>
      <w:r w:rsidRPr="00855F7B">
        <w:rPr>
          <w:rFonts w:eastAsia="Times New Roman"/>
          <w:szCs w:val="24"/>
        </w:rPr>
        <w:t xml:space="preserve"> το</w:t>
      </w:r>
      <w:r>
        <w:rPr>
          <w:rFonts w:eastAsia="Times New Roman"/>
          <w:szCs w:val="24"/>
        </w:rPr>
        <w:t>υ</w:t>
      </w:r>
      <w:r w:rsidRPr="00855F7B">
        <w:rPr>
          <w:rFonts w:eastAsia="Times New Roman"/>
          <w:szCs w:val="24"/>
        </w:rPr>
        <w:t xml:space="preserve"> βάρος δεν βρήκε</w:t>
      </w:r>
      <w:r>
        <w:rPr>
          <w:rFonts w:eastAsia="Times New Roman"/>
          <w:szCs w:val="24"/>
        </w:rPr>
        <w:t>,</w:t>
      </w:r>
      <w:r w:rsidRPr="00855F7B">
        <w:rPr>
          <w:rFonts w:eastAsia="Times New Roman"/>
          <w:szCs w:val="24"/>
        </w:rPr>
        <w:t xml:space="preserve"> δυστυχώς</w:t>
      </w:r>
      <w:r>
        <w:rPr>
          <w:rFonts w:eastAsia="Times New Roman"/>
          <w:szCs w:val="24"/>
        </w:rPr>
        <w:t>,</w:t>
      </w:r>
      <w:r w:rsidRPr="00855F7B">
        <w:rPr>
          <w:rFonts w:eastAsia="Times New Roman"/>
          <w:szCs w:val="24"/>
        </w:rPr>
        <w:t xml:space="preserve"> ευήκοα ώτα</w:t>
      </w:r>
      <w:r>
        <w:rPr>
          <w:rFonts w:eastAsia="Times New Roman"/>
          <w:szCs w:val="24"/>
        </w:rPr>
        <w:t xml:space="preserve">. Οι εκκλήσεις </w:t>
      </w:r>
      <w:r w:rsidRPr="00855F7B">
        <w:rPr>
          <w:rFonts w:eastAsia="Times New Roman"/>
          <w:szCs w:val="24"/>
        </w:rPr>
        <w:t>για λήψη άμεσων μέτρων αγνοήθηκαν</w:t>
      </w:r>
      <w:r>
        <w:rPr>
          <w:rFonts w:eastAsia="Times New Roman"/>
          <w:szCs w:val="24"/>
        </w:rPr>
        <w:t>. Η</w:t>
      </w:r>
      <w:r w:rsidRPr="00855F7B">
        <w:rPr>
          <w:rFonts w:eastAsia="Times New Roman"/>
          <w:szCs w:val="24"/>
        </w:rPr>
        <w:t xml:space="preserve"> ενεργοποίηση της </w:t>
      </w:r>
      <w:r w:rsidRPr="00855F7B">
        <w:rPr>
          <w:rFonts w:eastAsia="Times New Roman"/>
          <w:szCs w:val="24"/>
        </w:rPr>
        <w:t>FRONTEX</w:t>
      </w:r>
      <w:r w:rsidRPr="00855F7B">
        <w:rPr>
          <w:rFonts w:eastAsia="Times New Roman"/>
          <w:szCs w:val="24"/>
        </w:rPr>
        <w:t xml:space="preserve"> δεν απέδωσε και τότε ήταν που ζητήθηκε </w:t>
      </w:r>
      <w:r>
        <w:rPr>
          <w:rFonts w:eastAsia="Times New Roman"/>
          <w:szCs w:val="24"/>
        </w:rPr>
        <w:t>η αρωγή του ΝΑΤΟ. Η</w:t>
      </w:r>
      <w:r w:rsidRPr="00855F7B">
        <w:rPr>
          <w:rFonts w:eastAsia="Times New Roman"/>
          <w:szCs w:val="24"/>
        </w:rPr>
        <w:t xml:space="preserve"> ελληνική κυβέρνηση χωρίς όρους </w:t>
      </w:r>
      <w:r>
        <w:rPr>
          <w:rFonts w:eastAsia="Times New Roman"/>
          <w:szCs w:val="24"/>
        </w:rPr>
        <w:t>ρητορικής</w:t>
      </w:r>
      <w:r w:rsidRPr="00855F7B">
        <w:rPr>
          <w:rFonts w:eastAsia="Times New Roman"/>
          <w:szCs w:val="24"/>
        </w:rPr>
        <w:t xml:space="preserve"> </w:t>
      </w:r>
      <w:r w:rsidRPr="00855F7B">
        <w:rPr>
          <w:rFonts w:eastAsia="Times New Roman"/>
          <w:szCs w:val="24"/>
        </w:rPr>
        <w:t>πολιτικής</w:t>
      </w:r>
      <w:r>
        <w:rPr>
          <w:rFonts w:eastAsia="Times New Roman"/>
          <w:szCs w:val="24"/>
        </w:rPr>
        <w:t>,</w:t>
      </w:r>
      <w:r w:rsidRPr="00855F7B">
        <w:rPr>
          <w:rFonts w:eastAsia="Times New Roman"/>
          <w:szCs w:val="24"/>
        </w:rPr>
        <w:t xml:space="preserve"> προκρίνοντα</w:t>
      </w:r>
      <w:r>
        <w:rPr>
          <w:rFonts w:eastAsia="Times New Roman"/>
          <w:szCs w:val="24"/>
        </w:rPr>
        <w:t xml:space="preserve">ς </w:t>
      </w:r>
      <w:r w:rsidRPr="00855F7B">
        <w:rPr>
          <w:rFonts w:eastAsia="Times New Roman"/>
          <w:szCs w:val="24"/>
        </w:rPr>
        <w:t>τον ανθρωπισμό έναντι της υποκρισίας</w:t>
      </w:r>
      <w:r>
        <w:rPr>
          <w:rFonts w:eastAsia="Times New Roman"/>
          <w:szCs w:val="24"/>
        </w:rPr>
        <w:t>,</w:t>
      </w:r>
      <w:r w:rsidRPr="00855F7B">
        <w:rPr>
          <w:rFonts w:eastAsia="Times New Roman"/>
          <w:szCs w:val="24"/>
        </w:rPr>
        <w:t xml:space="preserve"> </w:t>
      </w:r>
      <w:r>
        <w:rPr>
          <w:rFonts w:eastAsia="Times New Roman"/>
          <w:szCs w:val="24"/>
        </w:rPr>
        <w:t>δρομολόγησε τη δημιουργία κέντρων υποδοχής και ταυτοποίησης και κέντρων προσωρινής φιλοξενίας σε μια προσπάθεια αποτελεσματικής επιχειρησιακής</w:t>
      </w:r>
      <w:r w:rsidRPr="00855F7B">
        <w:rPr>
          <w:rFonts w:eastAsia="Times New Roman"/>
          <w:szCs w:val="24"/>
        </w:rPr>
        <w:t xml:space="preserve"> και πολιτικής διαχείρισης</w:t>
      </w:r>
      <w:r>
        <w:rPr>
          <w:rFonts w:eastAsia="Times New Roman"/>
          <w:szCs w:val="24"/>
        </w:rPr>
        <w:t>.</w:t>
      </w:r>
      <w:r w:rsidRPr="00855F7B">
        <w:rPr>
          <w:rFonts w:eastAsia="Times New Roman"/>
          <w:szCs w:val="24"/>
        </w:rPr>
        <w:t xml:space="preserve"> Προχώρησε σε μ</w:t>
      </w:r>
      <w:r>
        <w:rPr>
          <w:rFonts w:eastAsia="Times New Roman"/>
          <w:szCs w:val="24"/>
        </w:rPr>
        <w:t>ί</w:t>
      </w:r>
      <w:r w:rsidRPr="00855F7B">
        <w:rPr>
          <w:rFonts w:eastAsia="Times New Roman"/>
          <w:szCs w:val="24"/>
        </w:rPr>
        <w:t>α σειρά ε</w:t>
      </w:r>
      <w:r w:rsidRPr="00855F7B">
        <w:rPr>
          <w:rFonts w:eastAsia="Times New Roman"/>
          <w:szCs w:val="24"/>
        </w:rPr>
        <w:t>νεργειών νομοθετικού και διοικητικού χαρακτήρα</w:t>
      </w:r>
      <w:r>
        <w:rPr>
          <w:rFonts w:eastAsia="Times New Roman"/>
          <w:szCs w:val="24"/>
        </w:rPr>
        <w:t>,</w:t>
      </w:r>
      <w:r w:rsidRPr="00855F7B">
        <w:rPr>
          <w:rFonts w:eastAsia="Times New Roman"/>
          <w:szCs w:val="24"/>
        </w:rPr>
        <w:t xml:space="preserve"> με στόχο την </w:t>
      </w:r>
      <w:r>
        <w:rPr>
          <w:rFonts w:eastAsia="Times New Roman"/>
          <w:szCs w:val="24"/>
        </w:rPr>
        <w:t>επείγουσα αντιμετώπιση βασικών και ουσιωδών εκκρεμών ζητημάτων.</w:t>
      </w:r>
    </w:p>
    <w:p w14:paraId="5218D962" w14:textId="77777777" w:rsidR="00BE48FC" w:rsidRDefault="008F016C">
      <w:pPr>
        <w:spacing w:line="600" w:lineRule="auto"/>
        <w:ind w:firstLine="720"/>
        <w:jc w:val="both"/>
        <w:rPr>
          <w:rFonts w:eastAsia="Times New Roman"/>
          <w:szCs w:val="24"/>
        </w:rPr>
      </w:pPr>
      <w:r>
        <w:rPr>
          <w:rFonts w:eastAsia="Times New Roman"/>
          <w:szCs w:val="24"/>
        </w:rPr>
        <w:t xml:space="preserve">Η διεθνοποίηση του μεταναστευτικού ζητήματος και η αποδοχή από πλευράς της </w:t>
      </w:r>
      <w:r w:rsidRPr="00855F7B">
        <w:rPr>
          <w:rFonts w:eastAsia="Times New Roman"/>
          <w:szCs w:val="24"/>
        </w:rPr>
        <w:t xml:space="preserve">Ευρωπαϊκής Ένωσης </w:t>
      </w:r>
      <w:r>
        <w:rPr>
          <w:rFonts w:eastAsia="Times New Roman"/>
          <w:szCs w:val="24"/>
        </w:rPr>
        <w:t>της αναγκαιότητας λήψης μέτρων προς τη</w:t>
      </w:r>
      <w:r>
        <w:rPr>
          <w:rFonts w:eastAsia="Times New Roman"/>
          <w:szCs w:val="24"/>
        </w:rPr>
        <w:t>ν Τουρκία, σε περίπτωση μη τήρησης από μέρους της των όρων επανεισδοχής των μεταναστών,</w:t>
      </w:r>
      <w:r w:rsidRPr="00855F7B">
        <w:rPr>
          <w:rFonts w:eastAsia="Times New Roman"/>
          <w:szCs w:val="24"/>
        </w:rPr>
        <w:t xml:space="preserve"> λειτούργησε ενισχυτικά </w:t>
      </w:r>
      <w:r>
        <w:rPr>
          <w:rFonts w:eastAsia="Times New Roman"/>
          <w:szCs w:val="24"/>
        </w:rPr>
        <w:t>στον ορθότερο σχεδιασμό απο</w:t>
      </w:r>
      <w:r w:rsidRPr="00855F7B">
        <w:rPr>
          <w:rFonts w:eastAsia="Times New Roman"/>
          <w:szCs w:val="24"/>
        </w:rPr>
        <w:t>μείωσης των παραμέτρων της κρίσης</w:t>
      </w:r>
      <w:r>
        <w:rPr>
          <w:rFonts w:eastAsia="Times New Roman"/>
          <w:szCs w:val="24"/>
        </w:rPr>
        <w:t>,</w:t>
      </w:r>
      <w:r w:rsidRPr="00855F7B">
        <w:rPr>
          <w:rFonts w:eastAsia="Times New Roman"/>
          <w:szCs w:val="24"/>
        </w:rPr>
        <w:t xml:space="preserve"> μιας και οι πολιτικές επιλογές των προηγούμενων κυβερνήσεων δεν διαμοίρασαν σε όλες</w:t>
      </w:r>
      <w:r w:rsidRPr="00855F7B">
        <w:rPr>
          <w:rFonts w:eastAsia="Times New Roman"/>
          <w:szCs w:val="24"/>
        </w:rPr>
        <w:t xml:space="preserve"> τις ευρωπαϊκές χώρες την ευθύνη</w:t>
      </w:r>
      <w:r>
        <w:rPr>
          <w:rFonts w:eastAsia="Times New Roman"/>
          <w:szCs w:val="24"/>
        </w:rPr>
        <w:t>.</w:t>
      </w:r>
    </w:p>
    <w:p w14:paraId="5218D963" w14:textId="77777777" w:rsidR="00BE48FC" w:rsidRDefault="008F016C">
      <w:pPr>
        <w:spacing w:line="600" w:lineRule="auto"/>
        <w:ind w:firstLine="720"/>
        <w:jc w:val="both"/>
        <w:rPr>
          <w:rFonts w:eastAsia="Times New Roman"/>
          <w:szCs w:val="24"/>
        </w:rPr>
      </w:pPr>
      <w:r>
        <w:rPr>
          <w:rFonts w:eastAsia="Times New Roman"/>
          <w:szCs w:val="24"/>
        </w:rPr>
        <w:t>Δ</w:t>
      </w:r>
      <w:r w:rsidRPr="00855F7B">
        <w:rPr>
          <w:rFonts w:eastAsia="Times New Roman"/>
          <w:szCs w:val="24"/>
        </w:rPr>
        <w:t>εν μπορεί να υπάρξει κοινωνικό πρόσημο στην προσφυγική κρίση</w:t>
      </w:r>
      <w:r>
        <w:rPr>
          <w:rFonts w:eastAsia="Times New Roman"/>
          <w:szCs w:val="24"/>
        </w:rPr>
        <w:t>,</w:t>
      </w:r>
      <w:r w:rsidRPr="00855F7B">
        <w:rPr>
          <w:rFonts w:eastAsia="Times New Roman"/>
          <w:szCs w:val="24"/>
        </w:rPr>
        <w:t xml:space="preserve"> όσο αυτή αντιμετωπίζεται μόνο</w:t>
      </w:r>
      <w:r>
        <w:rPr>
          <w:rFonts w:eastAsia="Times New Roman"/>
          <w:szCs w:val="24"/>
        </w:rPr>
        <w:t xml:space="preserve"> ω</w:t>
      </w:r>
      <w:r w:rsidRPr="00855F7B">
        <w:rPr>
          <w:rFonts w:eastAsia="Times New Roman"/>
          <w:szCs w:val="24"/>
        </w:rPr>
        <w:t xml:space="preserve">ς πρόβλημα </w:t>
      </w:r>
      <w:r>
        <w:rPr>
          <w:rFonts w:eastAsia="Times New Roman"/>
          <w:szCs w:val="24"/>
        </w:rPr>
        <w:t xml:space="preserve">ασφάλειας </w:t>
      </w:r>
      <w:r w:rsidRPr="00855F7B">
        <w:rPr>
          <w:rFonts w:eastAsia="Times New Roman"/>
          <w:szCs w:val="24"/>
        </w:rPr>
        <w:t>των εξωτερικών συνόρων της Ευρωπαϊκής Ένωσης και όσο αποδίδεται προτεραιότητα στην αστυνομική καταστολή</w:t>
      </w:r>
      <w:r>
        <w:rPr>
          <w:rFonts w:eastAsia="Times New Roman"/>
          <w:szCs w:val="24"/>
        </w:rPr>
        <w:t>.</w:t>
      </w:r>
    </w:p>
    <w:p w14:paraId="5218D964" w14:textId="77777777" w:rsidR="00BE48FC" w:rsidRDefault="008F016C">
      <w:pPr>
        <w:spacing w:line="600" w:lineRule="auto"/>
        <w:ind w:firstLine="720"/>
        <w:jc w:val="both"/>
        <w:rPr>
          <w:rFonts w:eastAsia="Times New Roman"/>
          <w:szCs w:val="24"/>
        </w:rPr>
      </w:pPr>
      <w:r>
        <w:rPr>
          <w:rFonts w:eastAsia="Times New Roman"/>
          <w:szCs w:val="24"/>
        </w:rPr>
        <w:t>Η</w:t>
      </w:r>
      <w:r w:rsidRPr="0010620D">
        <w:rPr>
          <w:rFonts w:eastAsia="Times New Roman"/>
          <w:szCs w:val="24"/>
        </w:rPr>
        <w:t xml:space="preserve"> έλλειψη αλληλεγγύης</w:t>
      </w:r>
      <w:r>
        <w:rPr>
          <w:rFonts w:eastAsia="Times New Roman"/>
          <w:szCs w:val="24"/>
        </w:rPr>
        <w:t>,</w:t>
      </w:r>
      <w:r w:rsidRPr="0010620D">
        <w:rPr>
          <w:rFonts w:eastAsia="Times New Roman"/>
          <w:szCs w:val="24"/>
        </w:rPr>
        <w:t xml:space="preserve"> συνεργασίας και συνυπευθυνότητας μεταξύ των</w:t>
      </w:r>
      <w:r>
        <w:rPr>
          <w:rFonts w:eastAsia="Times New Roman"/>
          <w:szCs w:val="24"/>
        </w:rPr>
        <w:t xml:space="preserve"> κρατών της Ευρώπης αναδείχθηκε </w:t>
      </w:r>
      <w:r w:rsidRPr="0010620D">
        <w:rPr>
          <w:rFonts w:eastAsia="Times New Roman"/>
          <w:szCs w:val="24"/>
        </w:rPr>
        <w:t>περίτρανα κατά τη διάρκεια εξέλιξης του προβλήματος αυτού</w:t>
      </w:r>
      <w:r>
        <w:rPr>
          <w:rFonts w:eastAsia="Times New Roman"/>
          <w:szCs w:val="24"/>
        </w:rPr>
        <w:t>.</w:t>
      </w:r>
      <w:r w:rsidRPr="0010620D">
        <w:rPr>
          <w:rFonts w:eastAsia="Times New Roman"/>
          <w:szCs w:val="24"/>
        </w:rPr>
        <w:t xml:space="preserve"> </w:t>
      </w:r>
      <w:r>
        <w:rPr>
          <w:rFonts w:eastAsia="Times New Roman"/>
          <w:szCs w:val="24"/>
        </w:rPr>
        <w:t>Η</w:t>
      </w:r>
      <w:r w:rsidRPr="0010620D">
        <w:rPr>
          <w:rFonts w:eastAsia="Times New Roman"/>
          <w:szCs w:val="24"/>
        </w:rPr>
        <w:t xml:space="preserve"> Ελλάδα κλήθηκε να αναδείξει το ανθρώπινο πρόσωπο της Ευρώπης</w:t>
      </w:r>
      <w:r>
        <w:rPr>
          <w:rFonts w:eastAsia="Times New Roman"/>
          <w:szCs w:val="24"/>
        </w:rPr>
        <w:t>,</w:t>
      </w:r>
      <w:r w:rsidRPr="0010620D">
        <w:rPr>
          <w:rFonts w:eastAsia="Times New Roman"/>
          <w:szCs w:val="24"/>
        </w:rPr>
        <w:t xml:space="preserve"> σηκώνοντας στους ώμους της δυσανάλογ</w:t>
      </w:r>
      <w:r w:rsidRPr="0010620D">
        <w:rPr>
          <w:rFonts w:eastAsia="Times New Roman"/>
          <w:szCs w:val="24"/>
        </w:rPr>
        <w:t xml:space="preserve">ο βάρος σε σχέση με τις δυνάμεις </w:t>
      </w:r>
      <w:r>
        <w:rPr>
          <w:rFonts w:eastAsia="Times New Roman"/>
          <w:szCs w:val="24"/>
        </w:rPr>
        <w:t>της,</w:t>
      </w:r>
      <w:r w:rsidRPr="0010620D">
        <w:rPr>
          <w:rFonts w:eastAsia="Times New Roman"/>
          <w:szCs w:val="24"/>
        </w:rPr>
        <w:t xml:space="preserve"> σε μία εποχή που και η ίδια μαστίζεται </w:t>
      </w:r>
      <w:r>
        <w:rPr>
          <w:rFonts w:eastAsia="Times New Roman"/>
          <w:szCs w:val="24"/>
        </w:rPr>
        <w:t>από πρωτόγνωρη οικονομική κρίση.</w:t>
      </w:r>
    </w:p>
    <w:p w14:paraId="5218D965" w14:textId="77777777" w:rsidR="00BE48FC" w:rsidRDefault="008F016C">
      <w:pPr>
        <w:spacing w:line="600" w:lineRule="auto"/>
        <w:ind w:firstLine="720"/>
        <w:jc w:val="both"/>
        <w:rPr>
          <w:rFonts w:eastAsia="Times New Roman"/>
          <w:szCs w:val="24"/>
        </w:rPr>
      </w:pPr>
      <w:r>
        <w:rPr>
          <w:rFonts w:eastAsia="Times New Roman"/>
          <w:szCs w:val="24"/>
        </w:rPr>
        <w:t>Ο</w:t>
      </w:r>
      <w:r w:rsidRPr="0010620D">
        <w:rPr>
          <w:rFonts w:eastAsia="Times New Roman"/>
          <w:szCs w:val="24"/>
        </w:rPr>
        <w:t>ι τρεις αυτές έννοιες συναποτελούν την πολιτική ηθική της Ευρώπης</w:t>
      </w:r>
      <w:r>
        <w:rPr>
          <w:rFonts w:eastAsia="Times New Roman"/>
          <w:szCs w:val="24"/>
        </w:rPr>
        <w:t>.</w:t>
      </w:r>
      <w:r w:rsidRPr="0010620D">
        <w:rPr>
          <w:rFonts w:eastAsia="Times New Roman"/>
          <w:szCs w:val="24"/>
        </w:rPr>
        <w:t xml:space="preserve"> </w:t>
      </w:r>
      <w:r>
        <w:rPr>
          <w:rFonts w:eastAsia="Times New Roman"/>
          <w:szCs w:val="24"/>
        </w:rPr>
        <w:t>Η</w:t>
      </w:r>
      <w:r w:rsidRPr="0010620D">
        <w:rPr>
          <w:rFonts w:eastAsia="Times New Roman"/>
          <w:szCs w:val="24"/>
        </w:rPr>
        <w:t xml:space="preserve"> δε έλλειψή τους θα οδηγήσει στην απώλεια της έννοιας της ενωμένης Ευρώπης</w:t>
      </w:r>
      <w:r>
        <w:rPr>
          <w:rFonts w:eastAsia="Times New Roman"/>
          <w:szCs w:val="24"/>
        </w:rPr>
        <w:t>.</w:t>
      </w:r>
      <w:r w:rsidRPr="0010620D">
        <w:rPr>
          <w:rFonts w:eastAsia="Times New Roman"/>
          <w:szCs w:val="24"/>
        </w:rPr>
        <w:t xml:space="preserve"> </w:t>
      </w:r>
      <w:r>
        <w:rPr>
          <w:rFonts w:eastAsia="Times New Roman"/>
          <w:szCs w:val="24"/>
        </w:rPr>
        <w:t>Η</w:t>
      </w:r>
      <w:r w:rsidRPr="0010620D">
        <w:rPr>
          <w:rFonts w:eastAsia="Times New Roman"/>
          <w:szCs w:val="24"/>
        </w:rPr>
        <w:t xml:space="preserve"> ευκαιριακή από μέρους της αντιμετώπιση</w:t>
      </w:r>
      <w:r>
        <w:rPr>
          <w:rFonts w:eastAsia="Times New Roman"/>
          <w:szCs w:val="24"/>
        </w:rPr>
        <w:t>,</w:t>
      </w:r>
      <w:r w:rsidRPr="0010620D">
        <w:rPr>
          <w:rFonts w:eastAsia="Times New Roman"/>
          <w:szCs w:val="24"/>
        </w:rPr>
        <w:t xml:space="preserve"> η αναβλητικότητα στη λήψη αποφάσεων</w:t>
      </w:r>
      <w:r>
        <w:rPr>
          <w:rFonts w:eastAsia="Times New Roman"/>
          <w:szCs w:val="24"/>
        </w:rPr>
        <w:t>,</w:t>
      </w:r>
      <w:r w:rsidRPr="0010620D">
        <w:rPr>
          <w:rFonts w:eastAsia="Times New Roman"/>
          <w:szCs w:val="24"/>
        </w:rPr>
        <w:t xml:space="preserve"> καθώς και η επιλεκτική ανάληψη ευθύνης παραβιάζουν συστατικά στοιχεία της ύπαρξής </w:t>
      </w:r>
      <w:r>
        <w:rPr>
          <w:rFonts w:eastAsia="Times New Roman"/>
          <w:szCs w:val="24"/>
        </w:rPr>
        <w:t>της,</w:t>
      </w:r>
      <w:r w:rsidRPr="0010620D">
        <w:rPr>
          <w:rFonts w:eastAsia="Times New Roman"/>
          <w:szCs w:val="24"/>
        </w:rPr>
        <w:t xml:space="preserve"> όπως ο ανθρωπισμός και η αλληλεγγύη</w:t>
      </w:r>
      <w:r>
        <w:rPr>
          <w:rFonts w:eastAsia="Times New Roman"/>
          <w:szCs w:val="24"/>
        </w:rPr>
        <w:t>.</w:t>
      </w:r>
      <w:r w:rsidRPr="0010620D">
        <w:rPr>
          <w:rFonts w:eastAsia="Times New Roman"/>
          <w:szCs w:val="24"/>
        </w:rPr>
        <w:t xml:space="preserve"> </w:t>
      </w:r>
    </w:p>
    <w:p w14:paraId="5218D966" w14:textId="77777777" w:rsidR="00BE48FC" w:rsidRDefault="008F016C">
      <w:pPr>
        <w:spacing w:line="600" w:lineRule="auto"/>
        <w:ind w:firstLine="720"/>
        <w:jc w:val="both"/>
        <w:rPr>
          <w:rFonts w:eastAsia="Times New Roman"/>
          <w:szCs w:val="24"/>
        </w:rPr>
      </w:pPr>
      <w:r>
        <w:rPr>
          <w:rFonts w:eastAsia="Times New Roman"/>
          <w:szCs w:val="24"/>
        </w:rPr>
        <w:t>Η μη</w:t>
      </w:r>
      <w:r w:rsidRPr="0010620D">
        <w:rPr>
          <w:rFonts w:eastAsia="Times New Roman"/>
          <w:szCs w:val="24"/>
        </w:rPr>
        <w:t xml:space="preserve"> εφαρμογή του Προγράμματος Μετεγκατάστασης</w:t>
      </w:r>
      <w:r>
        <w:rPr>
          <w:rFonts w:eastAsia="Times New Roman"/>
          <w:szCs w:val="24"/>
        </w:rPr>
        <w:t>,</w:t>
      </w:r>
      <w:r w:rsidRPr="0010620D">
        <w:rPr>
          <w:rFonts w:eastAsia="Times New Roman"/>
          <w:szCs w:val="24"/>
        </w:rPr>
        <w:t xml:space="preserve"> που ε</w:t>
      </w:r>
      <w:r w:rsidRPr="0010620D">
        <w:rPr>
          <w:rFonts w:eastAsia="Times New Roman"/>
          <w:szCs w:val="24"/>
        </w:rPr>
        <w:t>κπονήθηκε το 2015</w:t>
      </w:r>
      <w:r>
        <w:rPr>
          <w:rFonts w:eastAsia="Times New Roman"/>
          <w:szCs w:val="24"/>
        </w:rPr>
        <w:t>,</w:t>
      </w:r>
      <w:r w:rsidRPr="0010620D">
        <w:rPr>
          <w:rFonts w:eastAsia="Times New Roman"/>
          <w:szCs w:val="24"/>
        </w:rPr>
        <w:t xml:space="preserve"> έχει προκαλέσει κατάσταση ασφυξίας στα νησιά </w:t>
      </w:r>
      <w:r>
        <w:rPr>
          <w:rFonts w:eastAsia="Times New Roman"/>
          <w:szCs w:val="24"/>
        </w:rPr>
        <w:t>-</w:t>
      </w:r>
      <w:r w:rsidRPr="0010620D">
        <w:rPr>
          <w:rFonts w:eastAsia="Times New Roman"/>
          <w:szCs w:val="24"/>
        </w:rPr>
        <w:t xml:space="preserve">όλοι το </w:t>
      </w:r>
      <w:r>
        <w:rPr>
          <w:rFonts w:eastAsia="Times New Roman"/>
          <w:szCs w:val="24"/>
        </w:rPr>
        <w:t>γ</w:t>
      </w:r>
      <w:r w:rsidRPr="0010620D">
        <w:rPr>
          <w:rFonts w:eastAsia="Times New Roman"/>
          <w:szCs w:val="24"/>
        </w:rPr>
        <w:t>νωρίζουμε</w:t>
      </w:r>
      <w:r>
        <w:rPr>
          <w:rFonts w:eastAsia="Times New Roman"/>
          <w:szCs w:val="24"/>
        </w:rPr>
        <w:t>-</w:t>
      </w:r>
      <w:r w:rsidRPr="0010620D">
        <w:rPr>
          <w:rFonts w:eastAsia="Times New Roman"/>
          <w:szCs w:val="24"/>
        </w:rPr>
        <w:t xml:space="preserve"> αν αναλογιστεί κανείς πως μόνο τ</w:t>
      </w:r>
      <w:r>
        <w:rPr>
          <w:rFonts w:eastAsia="Times New Roman"/>
          <w:szCs w:val="24"/>
        </w:rPr>
        <w:t xml:space="preserve">ον Οκτώβριο του 2018 τρεισήμισι, </w:t>
      </w:r>
      <w:r w:rsidRPr="0010620D">
        <w:rPr>
          <w:rFonts w:eastAsia="Times New Roman"/>
          <w:szCs w:val="24"/>
        </w:rPr>
        <w:t>περίπου</w:t>
      </w:r>
      <w:r>
        <w:rPr>
          <w:rFonts w:eastAsia="Times New Roman"/>
          <w:szCs w:val="24"/>
        </w:rPr>
        <w:t>,</w:t>
      </w:r>
      <w:r w:rsidRPr="0010620D">
        <w:rPr>
          <w:rFonts w:eastAsia="Times New Roman"/>
          <w:szCs w:val="24"/>
        </w:rPr>
        <w:t xml:space="preserve"> χιλιάδες άνθρωποι έφτασαν μέσω θαλάσσης στα ελληνικά νησιά</w:t>
      </w:r>
      <w:r>
        <w:rPr>
          <w:rFonts w:eastAsia="Times New Roman"/>
          <w:szCs w:val="24"/>
        </w:rPr>
        <w:t>.</w:t>
      </w:r>
      <w:r w:rsidRPr="0010620D">
        <w:rPr>
          <w:rFonts w:eastAsia="Times New Roman"/>
          <w:szCs w:val="24"/>
        </w:rPr>
        <w:t xml:space="preserve"> </w:t>
      </w:r>
      <w:r>
        <w:rPr>
          <w:rFonts w:eastAsia="Times New Roman"/>
          <w:szCs w:val="24"/>
        </w:rPr>
        <w:t>Ο</w:t>
      </w:r>
      <w:r w:rsidRPr="0010620D">
        <w:rPr>
          <w:rFonts w:eastAsia="Times New Roman"/>
          <w:szCs w:val="24"/>
        </w:rPr>
        <w:t xml:space="preserve"> γεωγραφικός περιορισμός που έ</w:t>
      </w:r>
      <w:r>
        <w:rPr>
          <w:rFonts w:eastAsia="Times New Roman"/>
          <w:szCs w:val="24"/>
        </w:rPr>
        <w:t>θ</w:t>
      </w:r>
      <w:r w:rsidRPr="0010620D">
        <w:rPr>
          <w:rFonts w:eastAsia="Times New Roman"/>
          <w:szCs w:val="24"/>
        </w:rPr>
        <w:t>εσε η</w:t>
      </w:r>
      <w:r w:rsidRPr="0010620D">
        <w:rPr>
          <w:rFonts w:eastAsia="Times New Roman"/>
          <w:szCs w:val="24"/>
        </w:rPr>
        <w:t xml:space="preserve"> γείτονα</w:t>
      </w:r>
      <w:r>
        <w:rPr>
          <w:rFonts w:eastAsia="Times New Roman"/>
          <w:szCs w:val="24"/>
        </w:rPr>
        <w:t>,</w:t>
      </w:r>
      <w:r w:rsidRPr="0010620D">
        <w:rPr>
          <w:rFonts w:eastAsia="Times New Roman"/>
          <w:szCs w:val="24"/>
        </w:rPr>
        <w:t xml:space="preserve"> προκειμένου να δέχεται πίσω μετανάστες που δεν πληρούν τις προϋποθέσεις εισόδου στις χώρες της Ευρώπης</w:t>
      </w:r>
      <w:r>
        <w:rPr>
          <w:rFonts w:eastAsia="Times New Roman"/>
          <w:szCs w:val="24"/>
        </w:rPr>
        <w:t xml:space="preserve"> -</w:t>
      </w:r>
      <w:r w:rsidRPr="0010620D">
        <w:rPr>
          <w:rFonts w:eastAsia="Times New Roman"/>
          <w:szCs w:val="24"/>
        </w:rPr>
        <w:t>αναφέρομαι στην Τουρκία</w:t>
      </w:r>
      <w:r>
        <w:rPr>
          <w:rFonts w:eastAsia="Times New Roman"/>
          <w:szCs w:val="24"/>
        </w:rPr>
        <w:t>-,</w:t>
      </w:r>
      <w:r w:rsidRPr="0010620D">
        <w:rPr>
          <w:rFonts w:eastAsia="Times New Roman"/>
          <w:szCs w:val="24"/>
        </w:rPr>
        <w:t xml:space="preserve"> να προέρχονται </w:t>
      </w:r>
      <w:r>
        <w:rPr>
          <w:rFonts w:eastAsia="Times New Roman"/>
          <w:szCs w:val="24"/>
        </w:rPr>
        <w:t>δ</w:t>
      </w:r>
      <w:r w:rsidRPr="0010620D">
        <w:rPr>
          <w:rFonts w:eastAsia="Times New Roman"/>
          <w:szCs w:val="24"/>
        </w:rPr>
        <w:t>ηλαδή μόνο από φιλοξενούμενο</w:t>
      </w:r>
      <w:r>
        <w:rPr>
          <w:rFonts w:eastAsia="Times New Roman"/>
          <w:szCs w:val="24"/>
        </w:rPr>
        <w:t>υ</w:t>
      </w:r>
      <w:r w:rsidRPr="0010620D">
        <w:rPr>
          <w:rFonts w:eastAsia="Times New Roman"/>
          <w:szCs w:val="24"/>
        </w:rPr>
        <w:t xml:space="preserve">ς </w:t>
      </w:r>
      <w:r>
        <w:rPr>
          <w:rFonts w:eastAsia="Times New Roman"/>
          <w:szCs w:val="24"/>
        </w:rPr>
        <w:t>σ</w:t>
      </w:r>
      <w:r w:rsidRPr="0010620D">
        <w:rPr>
          <w:rFonts w:eastAsia="Times New Roman"/>
          <w:szCs w:val="24"/>
        </w:rPr>
        <w:t>τα νησιά</w:t>
      </w:r>
      <w:r>
        <w:rPr>
          <w:rFonts w:eastAsia="Times New Roman"/>
          <w:szCs w:val="24"/>
        </w:rPr>
        <w:t>,</w:t>
      </w:r>
      <w:r w:rsidRPr="0010620D">
        <w:rPr>
          <w:rFonts w:eastAsia="Times New Roman"/>
          <w:szCs w:val="24"/>
        </w:rPr>
        <w:t xml:space="preserve"> δυσκόλεψε τη μεταφορά αιτούντων άσυλο σε δομές φιλοξενίας </w:t>
      </w:r>
      <w:r w:rsidRPr="0010620D">
        <w:rPr>
          <w:rFonts w:eastAsia="Times New Roman"/>
          <w:szCs w:val="24"/>
        </w:rPr>
        <w:t>της ενδοχώρας</w:t>
      </w:r>
      <w:r>
        <w:rPr>
          <w:rFonts w:eastAsia="Times New Roman"/>
          <w:szCs w:val="24"/>
        </w:rPr>
        <w:t>,</w:t>
      </w:r>
      <w:r w:rsidRPr="0010620D">
        <w:rPr>
          <w:rFonts w:eastAsia="Times New Roman"/>
          <w:szCs w:val="24"/>
        </w:rPr>
        <w:t xml:space="preserve"> με αποτέλεσμα τη συμφόρηση των ελληνικών νησιών</w:t>
      </w:r>
      <w:r>
        <w:rPr>
          <w:rFonts w:eastAsia="Times New Roman"/>
          <w:szCs w:val="24"/>
        </w:rPr>
        <w:t>.</w:t>
      </w:r>
    </w:p>
    <w:p w14:paraId="5218D967" w14:textId="77777777" w:rsidR="00BE48FC" w:rsidRDefault="008F016C">
      <w:pPr>
        <w:spacing w:line="600" w:lineRule="auto"/>
        <w:ind w:firstLine="720"/>
        <w:jc w:val="both"/>
        <w:rPr>
          <w:rFonts w:eastAsia="Times New Roman"/>
          <w:szCs w:val="24"/>
        </w:rPr>
      </w:pPr>
      <w:r w:rsidRPr="0010620D">
        <w:rPr>
          <w:rFonts w:eastAsia="Times New Roman"/>
          <w:szCs w:val="24"/>
        </w:rPr>
        <w:t>Ωστόσο</w:t>
      </w:r>
      <w:r>
        <w:rPr>
          <w:rFonts w:eastAsia="Times New Roman"/>
          <w:szCs w:val="24"/>
        </w:rPr>
        <w:t>,</w:t>
      </w:r>
      <w:r w:rsidRPr="0010620D">
        <w:rPr>
          <w:rFonts w:eastAsia="Times New Roman"/>
          <w:szCs w:val="24"/>
        </w:rPr>
        <w:t xml:space="preserve"> μεταξύ Ιανουαρίου και Οκτωβρίου 2018 επετεύχθη </w:t>
      </w:r>
      <w:r>
        <w:rPr>
          <w:rFonts w:eastAsia="Times New Roman"/>
          <w:szCs w:val="24"/>
        </w:rPr>
        <w:t xml:space="preserve">η </w:t>
      </w:r>
      <w:r w:rsidRPr="0010620D">
        <w:rPr>
          <w:rFonts w:eastAsia="Times New Roman"/>
          <w:szCs w:val="24"/>
        </w:rPr>
        <w:t xml:space="preserve">μεταφορά </w:t>
      </w:r>
      <w:r>
        <w:rPr>
          <w:rFonts w:eastAsia="Times New Roman"/>
          <w:szCs w:val="24"/>
        </w:rPr>
        <w:t xml:space="preserve">είκοσι οκτώ χιλιάδων ευάλωτων </w:t>
      </w:r>
      <w:r w:rsidRPr="0010620D">
        <w:rPr>
          <w:rFonts w:eastAsia="Times New Roman"/>
          <w:szCs w:val="24"/>
        </w:rPr>
        <w:t>ατόμων</w:t>
      </w:r>
      <w:r>
        <w:rPr>
          <w:rFonts w:eastAsia="Times New Roman"/>
          <w:szCs w:val="24"/>
        </w:rPr>
        <w:t>,</w:t>
      </w:r>
      <w:r w:rsidRPr="0010620D">
        <w:rPr>
          <w:rFonts w:eastAsia="Times New Roman"/>
          <w:szCs w:val="24"/>
        </w:rPr>
        <w:t xml:space="preserve"> όπως αρρώστων</w:t>
      </w:r>
      <w:r>
        <w:rPr>
          <w:rFonts w:eastAsia="Times New Roman"/>
          <w:szCs w:val="24"/>
        </w:rPr>
        <w:t>,</w:t>
      </w:r>
      <w:r w:rsidRPr="0010620D">
        <w:rPr>
          <w:rFonts w:eastAsia="Times New Roman"/>
          <w:szCs w:val="24"/>
        </w:rPr>
        <w:t xml:space="preserve"> γυν</w:t>
      </w:r>
      <w:r>
        <w:rPr>
          <w:rFonts w:eastAsia="Times New Roman"/>
          <w:szCs w:val="24"/>
        </w:rPr>
        <w:t xml:space="preserve">αικών και παιδιών στην ενδοχώρα, </w:t>
      </w:r>
      <w:r w:rsidRPr="0010620D">
        <w:rPr>
          <w:rFonts w:eastAsia="Times New Roman"/>
          <w:szCs w:val="24"/>
        </w:rPr>
        <w:t>σε καλύτερα και καταλληλότερα καταλύμ</w:t>
      </w:r>
      <w:r w:rsidRPr="0010620D">
        <w:rPr>
          <w:rFonts w:eastAsia="Times New Roman"/>
          <w:szCs w:val="24"/>
        </w:rPr>
        <w:t>ατα</w:t>
      </w:r>
      <w:r>
        <w:rPr>
          <w:rFonts w:eastAsia="Times New Roman"/>
          <w:szCs w:val="24"/>
        </w:rPr>
        <w:t>.</w:t>
      </w:r>
      <w:r w:rsidRPr="0010620D">
        <w:rPr>
          <w:rFonts w:eastAsia="Times New Roman"/>
          <w:szCs w:val="24"/>
        </w:rPr>
        <w:t xml:space="preserve"> </w:t>
      </w:r>
    </w:p>
    <w:p w14:paraId="5218D968" w14:textId="77777777" w:rsidR="00BE48FC" w:rsidRDefault="008F016C">
      <w:pPr>
        <w:spacing w:line="600" w:lineRule="auto"/>
        <w:ind w:firstLine="720"/>
        <w:jc w:val="both"/>
        <w:rPr>
          <w:rFonts w:eastAsia="Times New Roman"/>
          <w:szCs w:val="24"/>
        </w:rPr>
      </w:pPr>
      <w:r>
        <w:rPr>
          <w:rFonts w:eastAsia="Times New Roman"/>
          <w:szCs w:val="24"/>
        </w:rPr>
        <w:t>Ο</w:t>
      </w:r>
      <w:r w:rsidRPr="0010620D">
        <w:rPr>
          <w:rFonts w:eastAsia="Times New Roman"/>
          <w:szCs w:val="24"/>
        </w:rPr>
        <w:t>ι διατάξεις του ν</w:t>
      </w:r>
      <w:r>
        <w:rPr>
          <w:rFonts w:eastAsia="Times New Roman"/>
          <w:szCs w:val="24"/>
        </w:rPr>
        <w:t>.43</w:t>
      </w:r>
      <w:r w:rsidRPr="0010620D">
        <w:rPr>
          <w:rFonts w:eastAsia="Times New Roman"/>
          <w:szCs w:val="24"/>
        </w:rPr>
        <w:t>75</w:t>
      </w:r>
      <w:r>
        <w:rPr>
          <w:rFonts w:eastAsia="Times New Roman"/>
          <w:szCs w:val="24"/>
        </w:rPr>
        <w:t>/</w:t>
      </w:r>
      <w:r w:rsidRPr="0010620D">
        <w:rPr>
          <w:rFonts w:eastAsia="Times New Roman"/>
          <w:szCs w:val="24"/>
        </w:rPr>
        <w:t>2016 τη συγκεκριμένη στιγμή που νομοθετήθηκαν συνέβαλαν ουσιαστικά στην εκτόνωση της οξυμένης προσφυγικής κρίσης</w:t>
      </w:r>
      <w:r>
        <w:rPr>
          <w:rFonts w:eastAsia="Times New Roman"/>
          <w:szCs w:val="24"/>
        </w:rPr>
        <w:t>.</w:t>
      </w:r>
      <w:r w:rsidRPr="0010620D">
        <w:rPr>
          <w:rFonts w:eastAsia="Times New Roman"/>
          <w:szCs w:val="24"/>
        </w:rPr>
        <w:t xml:space="preserve"> Ωστόσο</w:t>
      </w:r>
      <w:r>
        <w:rPr>
          <w:rFonts w:eastAsia="Times New Roman"/>
          <w:szCs w:val="24"/>
        </w:rPr>
        <w:t>,</w:t>
      </w:r>
      <w:r w:rsidRPr="0010620D">
        <w:rPr>
          <w:rFonts w:eastAsia="Times New Roman"/>
          <w:szCs w:val="24"/>
        </w:rPr>
        <w:t xml:space="preserve"> κατά την πορεία εφαρμογής </w:t>
      </w:r>
      <w:r>
        <w:rPr>
          <w:rFonts w:eastAsia="Times New Roman"/>
          <w:szCs w:val="24"/>
        </w:rPr>
        <w:t>τους,</w:t>
      </w:r>
      <w:r w:rsidRPr="0010620D">
        <w:rPr>
          <w:rFonts w:eastAsia="Times New Roman"/>
          <w:szCs w:val="24"/>
        </w:rPr>
        <w:t xml:space="preserve"> </w:t>
      </w:r>
      <w:r>
        <w:rPr>
          <w:rFonts w:eastAsia="Times New Roman"/>
          <w:szCs w:val="24"/>
        </w:rPr>
        <w:t>η</w:t>
      </w:r>
      <w:r w:rsidRPr="0010620D">
        <w:rPr>
          <w:rFonts w:eastAsia="Times New Roman"/>
          <w:szCs w:val="24"/>
        </w:rPr>
        <w:t xml:space="preserve"> καθημερινά διαμορφ</w:t>
      </w:r>
      <w:r>
        <w:rPr>
          <w:rFonts w:eastAsia="Times New Roman"/>
          <w:szCs w:val="24"/>
        </w:rPr>
        <w:t>ούμενη</w:t>
      </w:r>
      <w:r w:rsidRPr="0010620D">
        <w:rPr>
          <w:rFonts w:eastAsia="Times New Roman"/>
          <w:szCs w:val="24"/>
        </w:rPr>
        <w:t xml:space="preserve"> πραγματικότητα κατέδειξε αναγκαιότητες που δεν ήταν δυνατόν να προβλεφθούν εξαρχής</w:t>
      </w:r>
      <w:r>
        <w:rPr>
          <w:rFonts w:eastAsia="Times New Roman"/>
          <w:szCs w:val="24"/>
        </w:rPr>
        <w:t>.</w:t>
      </w:r>
    </w:p>
    <w:p w14:paraId="5218D969" w14:textId="77777777" w:rsidR="00BE48FC" w:rsidRDefault="008F016C">
      <w:pPr>
        <w:spacing w:line="600" w:lineRule="auto"/>
        <w:ind w:firstLine="720"/>
        <w:jc w:val="both"/>
        <w:rPr>
          <w:rFonts w:eastAsia="Times New Roman"/>
          <w:szCs w:val="24"/>
        </w:rPr>
      </w:pPr>
      <w:r>
        <w:rPr>
          <w:rFonts w:eastAsia="Times New Roman"/>
          <w:szCs w:val="24"/>
        </w:rPr>
        <w:t>Ε</w:t>
      </w:r>
      <w:r w:rsidRPr="0010620D">
        <w:rPr>
          <w:rFonts w:eastAsia="Times New Roman"/>
          <w:szCs w:val="24"/>
        </w:rPr>
        <w:t>πιπλέον</w:t>
      </w:r>
      <w:r>
        <w:rPr>
          <w:rFonts w:eastAsia="Times New Roman"/>
          <w:szCs w:val="24"/>
        </w:rPr>
        <w:t>,</w:t>
      </w:r>
      <w:r w:rsidRPr="0010620D">
        <w:rPr>
          <w:rFonts w:eastAsia="Times New Roman"/>
          <w:szCs w:val="24"/>
        </w:rPr>
        <w:t xml:space="preserve"> η μεταγενέστερη ψήφιση του νέου </w:t>
      </w:r>
      <w:r>
        <w:rPr>
          <w:rFonts w:eastAsia="Times New Roman"/>
          <w:szCs w:val="24"/>
        </w:rPr>
        <w:t>δ</w:t>
      </w:r>
      <w:r w:rsidRPr="0010620D">
        <w:rPr>
          <w:rFonts w:eastAsia="Times New Roman"/>
          <w:szCs w:val="24"/>
        </w:rPr>
        <w:t xml:space="preserve">ημόσιου </w:t>
      </w:r>
      <w:r>
        <w:rPr>
          <w:rFonts w:eastAsia="Times New Roman"/>
          <w:szCs w:val="24"/>
        </w:rPr>
        <w:t>λ</w:t>
      </w:r>
      <w:r w:rsidRPr="0010620D">
        <w:rPr>
          <w:rFonts w:eastAsia="Times New Roman"/>
          <w:szCs w:val="24"/>
        </w:rPr>
        <w:t>ογιστικού αυστηροποίησ</w:t>
      </w:r>
      <w:r>
        <w:rPr>
          <w:rFonts w:eastAsia="Times New Roman"/>
          <w:szCs w:val="24"/>
        </w:rPr>
        <w:t>ε</w:t>
      </w:r>
      <w:r w:rsidRPr="0010620D">
        <w:rPr>
          <w:rFonts w:eastAsia="Times New Roman"/>
          <w:szCs w:val="24"/>
        </w:rPr>
        <w:t xml:space="preserve"> τις προϋποθέσεις των προμηθειών</w:t>
      </w:r>
      <w:r>
        <w:rPr>
          <w:rFonts w:eastAsia="Times New Roman"/>
          <w:szCs w:val="24"/>
        </w:rPr>
        <w:t>,</w:t>
      </w:r>
      <w:r w:rsidRPr="0010620D">
        <w:rPr>
          <w:rFonts w:eastAsia="Times New Roman"/>
          <w:szCs w:val="24"/>
        </w:rPr>
        <w:t xml:space="preserve"> των εκκαθαρίσεων και των αποπληρωμών </w:t>
      </w:r>
      <w:r>
        <w:rPr>
          <w:rFonts w:eastAsia="Times New Roman"/>
          <w:szCs w:val="24"/>
        </w:rPr>
        <w:t>τους.</w:t>
      </w:r>
    </w:p>
    <w:p w14:paraId="5218D96A" w14:textId="77777777" w:rsidR="00BE48FC" w:rsidRDefault="008F016C">
      <w:pPr>
        <w:spacing w:line="600" w:lineRule="auto"/>
        <w:ind w:firstLine="720"/>
        <w:jc w:val="both"/>
        <w:rPr>
          <w:rFonts w:eastAsia="Times New Roman"/>
          <w:szCs w:val="24"/>
        </w:rPr>
      </w:pPr>
      <w:r w:rsidRPr="00404E28">
        <w:rPr>
          <w:rFonts w:eastAsia="Times New Roman"/>
          <w:szCs w:val="24"/>
        </w:rPr>
        <w:t>(Στο σημείο αυτό κτ</w:t>
      </w:r>
      <w:r w:rsidRPr="00404E28">
        <w:rPr>
          <w:rFonts w:eastAsia="Times New Roman"/>
          <w:szCs w:val="24"/>
        </w:rPr>
        <w:t>υπάει το κουδούνι λήξεως του χρόνου ομιλίας του κυρίου Βουλευτή)</w:t>
      </w:r>
    </w:p>
    <w:p w14:paraId="5218D96B" w14:textId="77777777" w:rsidR="00BE48FC" w:rsidRDefault="008F016C">
      <w:pPr>
        <w:spacing w:line="600" w:lineRule="auto"/>
        <w:ind w:firstLine="720"/>
        <w:jc w:val="both"/>
        <w:rPr>
          <w:rFonts w:eastAsia="Times New Roman"/>
          <w:szCs w:val="24"/>
        </w:rPr>
      </w:pPr>
      <w:r>
        <w:rPr>
          <w:rFonts w:eastAsia="Times New Roman"/>
          <w:szCs w:val="24"/>
        </w:rPr>
        <w:t>Θ</w:t>
      </w:r>
      <w:r w:rsidRPr="0010620D">
        <w:rPr>
          <w:rFonts w:eastAsia="Times New Roman"/>
          <w:szCs w:val="24"/>
        </w:rPr>
        <w:t>ερμή παράκληση</w:t>
      </w:r>
      <w:r>
        <w:rPr>
          <w:rFonts w:eastAsia="Times New Roman"/>
          <w:szCs w:val="24"/>
        </w:rPr>
        <w:t xml:space="preserve"> να έχω την ανοχή σας.</w:t>
      </w:r>
      <w:r w:rsidRPr="0010620D">
        <w:rPr>
          <w:rFonts w:eastAsia="Times New Roman"/>
          <w:szCs w:val="24"/>
        </w:rPr>
        <w:t xml:space="preserve"> </w:t>
      </w:r>
      <w:r>
        <w:rPr>
          <w:rFonts w:eastAsia="Times New Roman"/>
          <w:szCs w:val="24"/>
        </w:rPr>
        <w:t>Θ</w:t>
      </w:r>
      <w:r w:rsidRPr="0010620D">
        <w:rPr>
          <w:rFonts w:eastAsia="Times New Roman"/>
          <w:szCs w:val="24"/>
        </w:rPr>
        <w:t>α τελειώσω γρήγορα</w:t>
      </w:r>
      <w:r>
        <w:rPr>
          <w:rFonts w:eastAsia="Times New Roman"/>
          <w:szCs w:val="24"/>
        </w:rPr>
        <w:t xml:space="preserve">, κύριε Πρόεδρε. </w:t>
      </w:r>
      <w:r w:rsidRPr="0010620D">
        <w:rPr>
          <w:rFonts w:eastAsia="Times New Roman"/>
          <w:szCs w:val="24"/>
        </w:rPr>
        <w:t>Ευχαριστώ</w:t>
      </w:r>
      <w:r>
        <w:rPr>
          <w:rFonts w:eastAsia="Times New Roman"/>
          <w:szCs w:val="24"/>
        </w:rPr>
        <w:t>.</w:t>
      </w:r>
    </w:p>
    <w:p w14:paraId="5218D96C" w14:textId="77777777" w:rsidR="00BE48FC" w:rsidRDefault="008F016C">
      <w:pPr>
        <w:spacing w:line="600" w:lineRule="auto"/>
        <w:ind w:firstLine="720"/>
        <w:jc w:val="both"/>
        <w:rPr>
          <w:rFonts w:eastAsia="Times New Roman"/>
          <w:szCs w:val="24"/>
        </w:rPr>
      </w:pPr>
      <w:r>
        <w:rPr>
          <w:rFonts w:eastAsia="Times New Roman"/>
          <w:szCs w:val="24"/>
        </w:rPr>
        <w:t>Οι</w:t>
      </w:r>
      <w:r w:rsidRPr="0010620D">
        <w:rPr>
          <w:rFonts w:eastAsia="Times New Roman"/>
          <w:szCs w:val="24"/>
        </w:rPr>
        <w:t xml:space="preserve"> ανυπολόγιστα αυξημένες ροές </w:t>
      </w:r>
      <w:r>
        <w:rPr>
          <w:rFonts w:eastAsia="Times New Roman"/>
          <w:szCs w:val="24"/>
        </w:rPr>
        <w:t>σ</w:t>
      </w:r>
      <w:r w:rsidRPr="0010620D">
        <w:rPr>
          <w:rFonts w:eastAsia="Times New Roman"/>
          <w:szCs w:val="24"/>
        </w:rPr>
        <w:t>τα νησιά οδήγησαν στην υπέρβαση των ορίων των δυνατοτήτων των περιφερειακώ</w:t>
      </w:r>
      <w:r w:rsidRPr="0010620D">
        <w:rPr>
          <w:rFonts w:eastAsia="Times New Roman"/>
          <w:szCs w:val="24"/>
        </w:rPr>
        <w:t>ν υπηρεσιών</w:t>
      </w:r>
      <w:r>
        <w:rPr>
          <w:rFonts w:eastAsia="Times New Roman"/>
          <w:szCs w:val="24"/>
        </w:rPr>
        <w:t>,</w:t>
      </w:r>
      <w:r w:rsidRPr="0010620D">
        <w:rPr>
          <w:rFonts w:eastAsia="Times New Roman"/>
          <w:szCs w:val="24"/>
        </w:rPr>
        <w:t xml:space="preserve"> της Υπηρεσίας Υποδοχής </w:t>
      </w:r>
      <w:r>
        <w:rPr>
          <w:rFonts w:eastAsia="Times New Roman"/>
          <w:szCs w:val="24"/>
        </w:rPr>
        <w:t>κ</w:t>
      </w:r>
      <w:r w:rsidRPr="0010620D">
        <w:rPr>
          <w:rFonts w:eastAsia="Times New Roman"/>
          <w:szCs w:val="24"/>
        </w:rPr>
        <w:t>αι Ταυτοποίησης</w:t>
      </w:r>
      <w:r>
        <w:rPr>
          <w:rFonts w:eastAsia="Times New Roman"/>
          <w:szCs w:val="24"/>
        </w:rPr>
        <w:t>,</w:t>
      </w:r>
      <w:r w:rsidRPr="0010620D">
        <w:rPr>
          <w:rFonts w:eastAsia="Times New Roman"/>
          <w:szCs w:val="24"/>
        </w:rPr>
        <w:t xml:space="preserve"> με συνέπεια την ανάληψη πρωτοβουλιών από πλευράς κεντρικής υπηρεσίας</w:t>
      </w:r>
      <w:r>
        <w:rPr>
          <w:rFonts w:eastAsia="Times New Roman"/>
          <w:szCs w:val="24"/>
        </w:rPr>
        <w:t>,</w:t>
      </w:r>
      <w:r w:rsidRPr="0010620D">
        <w:rPr>
          <w:rFonts w:eastAsia="Times New Roman"/>
          <w:szCs w:val="24"/>
        </w:rPr>
        <w:t xml:space="preserve"> </w:t>
      </w:r>
      <w:r>
        <w:rPr>
          <w:rFonts w:eastAsia="Times New Roman"/>
          <w:szCs w:val="24"/>
        </w:rPr>
        <w:t>μ</w:t>
      </w:r>
      <w:r w:rsidRPr="0010620D">
        <w:rPr>
          <w:rFonts w:eastAsia="Times New Roman"/>
          <w:szCs w:val="24"/>
        </w:rPr>
        <w:t xml:space="preserve">ε σκοπό τη βελτίωση των συνθηκών διαβίωσης </w:t>
      </w:r>
      <w:r>
        <w:rPr>
          <w:rFonts w:eastAsia="Times New Roman"/>
          <w:szCs w:val="24"/>
        </w:rPr>
        <w:t>σε αυτά.</w:t>
      </w:r>
      <w:r w:rsidRPr="0010620D">
        <w:rPr>
          <w:rFonts w:eastAsia="Times New Roman"/>
          <w:szCs w:val="24"/>
        </w:rPr>
        <w:t xml:space="preserve"> </w:t>
      </w:r>
      <w:r>
        <w:rPr>
          <w:rFonts w:eastAsia="Times New Roman"/>
          <w:szCs w:val="24"/>
        </w:rPr>
        <w:t xml:space="preserve">Η </w:t>
      </w:r>
      <w:r w:rsidRPr="0010620D">
        <w:rPr>
          <w:rFonts w:eastAsia="Times New Roman"/>
          <w:szCs w:val="24"/>
        </w:rPr>
        <w:t xml:space="preserve">μίσθωση καταλυμάτων στην ενδοχώρα για την εγκατάσταση </w:t>
      </w:r>
      <w:r>
        <w:rPr>
          <w:rFonts w:eastAsia="Times New Roman"/>
          <w:szCs w:val="24"/>
        </w:rPr>
        <w:t>σ</w:t>
      </w:r>
      <w:r w:rsidRPr="0010620D">
        <w:rPr>
          <w:rFonts w:eastAsia="Times New Roman"/>
          <w:szCs w:val="24"/>
        </w:rPr>
        <w:t>ε αυτά προσφύγων μεταν</w:t>
      </w:r>
      <w:r w:rsidRPr="0010620D">
        <w:rPr>
          <w:rFonts w:eastAsia="Times New Roman"/>
          <w:szCs w:val="24"/>
        </w:rPr>
        <w:t>αστών συνετέλεσε στη σχετική αποφόρτιση των κέντρων υποδοχής</w:t>
      </w:r>
      <w:r>
        <w:rPr>
          <w:rFonts w:eastAsia="Times New Roman"/>
          <w:szCs w:val="24"/>
        </w:rPr>
        <w:t>.</w:t>
      </w:r>
      <w:r w:rsidRPr="0010620D">
        <w:rPr>
          <w:rFonts w:eastAsia="Times New Roman"/>
          <w:szCs w:val="24"/>
        </w:rPr>
        <w:t xml:space="preserve"> </w:t>
      </w:r>
      <w:r>
        <w:rPr>
          <w:rFonts w:eastAsia="Times New Roman"/>
          <w:szCs w:val="24"/>
        </w:rPr>
        <w:t>Η</w:t>
      </w:r>
      <w:r w:rsidRPr="0010620D">
        <w:rPr>
          <w:rFonts w:eastAsia="Times New Roman"/>
          <w:szCs w:val="24"/>
        </w:rPr>
        <w:t xml:space="preserve"> αναγκαία όμως </w:t>
      </w:r>
      <w:r>
        <w:rPr>
          <w:rFonts w:eastAsia="Times New Roman"/>
          <w:szCs w:val="24"/>
        </w:rPr>
        <w:t>συλ</w:t>
      </w:r>
      <w:r w:rsidRPr="0010620D">
        <w:rPr>
          <w:rFonts w:eastAsia="Times New Roman"/>
          <w:szCs w:val="24"/>
        </w:rPr>
        <w:t xml:space="preserve">λειτουργία </w:t>
      </w:r>
      <w:r>
        <w:rPr>
          <w:rFonts w:eastAsia="Times New Roman"/>
          <w:szCs w:val="24"/>
        </w:rPr>
        <w:t>της,</w:t>
      </w:r>
      <w:r w:rsidRPr="0010620D">
        <w:rPr>
          <w:rFonts w:eastAsia="Times New Roman"/>
          <w:szCs w:val="24"/>
        </w:rPr>
        <w:t xml:space="preserve"> με τις διατάξεις τόσο του </w:t>
      </w:r>
      <w:r>
        <w:rPr>
          <w:rFonts w:eastAsia="Times New Roman"/>
          <w:szCs w:val="24"/>
        </w:rPr>
        <w:t>δ</w:t>
      </w:r>
      <w:r w:rsidRPr="0010620D">
        <w:rPr>
          <w:rFonts w:eastAsia="Times New Roman"/>
          <w:szCs w:val="24"/>
        </w:rPr>
        <w:t>ημ</w:t>
      </w:r>
      <w:r>
        <w:rPr>
          <w:rFonts w:eastAsia="Times New Roman"/>
          <w:szCs w:val="24"/>
        </w:rPr>
        <w:t>οσί</w:t>
      </w:r>
      <w:r w:rsidRPr="0010620D">
        <w:rPr>
          <w:rFonts w:eastAsia="Times New Roman"/>
          <w:szCs w:val="24"/>
        </w:rPr>
        <w:t xml:space="preserve">ου </w:t>
      </w:r>
      <w:r>
        <w:rPr>
          <w:rFonts w:eastAsia="Times New Roman"/>
          <w:szCs w:val="24"/>
        </w:rPr>
        <w:t>λ</w:t>
      </w:r>
      <w:r w:rsidRPr="0010620D">
        <w:rPr>
          <w:rFonts w:eastAsia="Times New Roman"/>
          <w:szCs w:val="24"/>
        </w:rPr>
        <w:t xml:space="preserve">ογιστικού όσο και των </w:t>
      </w:r>
      <w:r>
        <w:rPr>
          <w:rFonts w:eastAsia="Times New Roman"/>
          <w:szCs w:val="24"/>
        </w:rPr>
        <w:t>δ</w:t>
      </w:r>
      <w:r w:rsidRPr="0010620D">
        <w:rPr>
          <w:rFonts w:eastAsia="Times New Roman"/>
          <w:szCs w:val="24"/>
        </w:rPr>
        <w:t xml:space="preserve">ημοσίων </w:t>
      </w:r>
      <w:r>
        <w:rPr>
          <w:rFonts w:eastAsia="Times New Roman"/>
          <w:szCs w:val="24"/>
        </w:rPr>
        <w:t>σ</w:t>
      </w:r>
      <w:r w:rsidRPr="0010620D">
        <w:rPr>
          <w:rFonts w:eastAsia="Times New Roman"/>
          <w:szCs w:val="24"/>
        </w:rPr>
        <w:t>υμβάσεων</w:t>
      </w:r>
      <w:r>
        <w:rPr>
          <w:rFonts w:eastAsia="Times New Roman"/>
          <w:szCs w:val="24"/>
        </w:rPr>
        <w:t>,</w:t>
      </w:r>
      <w:r w:rsidRPr="0010620D">
        <w:rPr>
          <w:rFonts w:eastAsia="Times New Roman"/>
          <w:szCs w:val="24"/>
        </w:rPr>
        <w:t xml:space="preserve"> κατέδειξε τα κενά και τις δυσλειτουργίες</w:t>
      </w:r>
      <w:r>
        <w:rPr>
          <w:rFonts w:eastAsia="Times New Roman"/>
          <w:szCs w:val="24"/>
        </w:rPr>
        <w:t>.</w:t>
      </w:r>
    </w:p>
    <w:p w14:paraId="5218D96D" w14:textId="77777777" w:rsidR="00BE48FC" w:rsidRDefault="008F016C">
      <w:pPr>
        <w:spacing w:line="600" w:lineRule="auto"/>
        <w:ind w:firstLine="720"/>
        <w:jc w:val="both"/>
        <w:rPr>
          <w:rFonts w:eastAsia="Times New Roman"/>
          <w:szCs w:val="24"/>
        </w:rPr>
      </w:pPr>
      <w:r>
        <w:rPr>
          <w:rFonts w:eastAsia="Times New Roman"/>
          <w:szCs w:val="24"/>
        </w:rPr>
        <w:t>Μ</w:t>
      </w:r>
      <w:r w:rsidRPr="0010620D">
        <w:rPr>
          <w:rFonts w:eastAsia="Times New Roman"/>
          <w:szCs w:val="24"/>
        </w:rPr>
        <w:t xml:space="preserve">ε το σχέδιο νόμου που συζητείται </w:t>
      </w:r>
      <w:r>
        <w:rPr>
          <w:rFonts w:eastAsia="Times New Roman"/>
          <w:szCs w:val="24"/>
        </w:rPr>
        <w:t>τ</w:t>
      </w:r>
      <w:r w:rsidRPr="0010620D">
        <w:rPr>
          <w:rFonts w:eastAsia="Times New Roman"/>
          <w:szCs w:val="24"/>
        </w:rPr>
        <w:t xml:space="preserve">ώρα </w:t>
      </w:r>
      <w:r w:rsidRPr="0010620D">
        <w:rPr>
          <w:rFonts w:eastAsia="Times New Roman"/>
          <w:szCs w:val="24"/>
        </w:rPr>
        <w:t xml:space="preserve">επιχειρείται </w:t>
      </w:r>
      <w:r>
        <w:rPr>
          <w:rFonts w:eastAsia="Times New Roman"/>
          <w:szCs w:val="24"/>
        </w:rPr>
        <w:t>η</w:t>
      </w:r>
      <w:r w:rsidRPr="0010620D">
        <w:rPr>
          <w:rFonts w:eastAsia="Times New Roman"/>
          <w:szCs w:val="24"/>
        </w:rPr>
        <w:t xml:space="preserve"> βελτίωση του νομοθετικού </w:t>
      </w:r>
      <w:r>
        <w:rPr>
          <w:rFonts w:eastAsia="Times New Roman"/>
          <w:szCs w:val="24"/>
        </w:rPr>
        <w:t>π</w:t>
      </w:r>
      <w:r w:rsidRPr="0010620D">
        <w:rPr>
          <w:rFonts w:eastAsia="Times New Roman"/>
          <w:szCs w:val="24"/>
        </w:rPr>
        <w:t>λαισίου</w:t>
      </w:r>
      <w:r>
        <w:rPr>
          <w:rFonts w:eastAsia="Times New Roman"/>
          <w:szCs w:val="24"/>
        </w:rPr>
        <w:t>,</w:t>
      </w:r>
      <w:r w:rsidRPr="0010620D">
        <w:rPr>
          <w:rFonts w:eastAsia="Times New Roman"/>
          <w:szCs w:val="24"/>
        </w:rPr>
        <w:t xml:space="preserve"> προκειμένου η διαδικασία στο σύνολο </w:t>
      </w:r>
      <w:r>
        <w:rPr>
          <w:rFonts w:eastAsia="Times New Roman"/>
          <w:szCs w:val="24"/>
        </w:rPr>
        <w:t>της,</w:t>
      </w:r>
      <w:r w:rsidRPr="0010620D">
        <w:rPr>
          <w:rFonts w:eastAsia="Times New Roman"/>
          <w:szCs w:val="24"/>
        </w:rPr>
        <w:t xml:space="preserve"> δηλαδή η πρόσκληση</w:t>
      </w:r>
      <w:r>
        <w:rPr>
          <w:rFonts w:eastAsia="Times New Roman"/>
          <w:szCs w:val="24"/>
        </w:rPr>
        <w:t>,</w:t>
      </w:r>
      <w:r w:rsidRPr="0010620D">
        <w:rPr>
          <w:rFonts w:eastAsia="Times New Roman"/>
          <w:szCs w:val="24"/>
        </w:rPr>
        <w:t xml:space="preserve"> η κατάρτιση συμβάσεων μίσθωσης</w:t>
      </w:r>
      <w:r>
        <w:rPr>
          <w:rFonts w:eastAsia="Times New Roman"/>
          <w:szCs w:val="24"/>
        </w:rPr>
        <w:t>,</w:t>
      </w:r>
      <w:r w:rsidRPr="0010620D">
        <w:rPr>
          <w:rFonts w:eastAsia="Times New Roman"/>
          <w:szCs w:val="24"/>
        </w:rPr>
        <w:t xml:space="preserve"> η εκτέλεση αυτών των συμβάσεων</w:t>
      </w:r>
      <w:r>
        <w:rPr>
          <w:rFonts w:eastAsia="Times New Roman"/>
          <w:szCs w:val="24"/>
        </w:rPr>
        <w:t>,</w:t>
      </w:r>
      <w:r w:rsidRPr="0010620D">
        <w:rPr>
          <w:rFonts w:eastAsia="Times New Roman"/>
          <w:szCs w:val="24"/>
        </w:rPr>
        <w:t xml:space="preserve"> η εκκαθάριση και η αποπληρωμή </w:t>
      </w:r>
      <w:r>
        <w:rPr>
          <w:rFonts w:eastAsia="Times New Roman"/>
          <w:szCs w:val="24"/>
        </w:rPr>
        <w:t>τους,</w:t>
      </w:r>
      <w:r w:rsidRPr="0010620D">
        <w:rPr>
          <w:rFonts w:eastAsia="Times New Roman"/>
          <w:szCs w:val="24"/>
        </w:rPr>
        <w:t xml:space="preserve"> να καταστούν ευέλικτες και αποτελεσματικές</w:t>
      </w:r>
      <w:r>
        <w:rPr>
          <w:rFonts w:eastAsia="Times New Roman"/>
          <w:szCs w:val="24"/>
        </w:rPr>
        <w:t>.</w:t>
      </w:r>
    </w:p>
    <w:p w14:paraId="5218D96E" w14:textId="77777777" w:rsidR="00BE48FC" w:rsidRDefault="008F016C">
      <w:pPr>
        <w:spacing w:line="600" w:lineRule="auto"/>
        <w:ind w:firstLine="720"/>
        <w:jc w:val="both"/>
        <w:rPr>
          <w:rFonts w:eastAsia="Times New Roman"/>
          <w:szCs w:val="24"/>
        </w:rPr>
      </w:pPr>
      <w:r>
        <w:rPr>
          <w:rFonts w:eastAsia="Times New Roman"/>
          <w:szCs w:val="24"/>
        </w:rPr>
        <w:t xml:space="preserve">Η </w:t>
      </w:r>
      <w:r w:rsidRPr="0010620D">
        <w:rPr>
          <w:rFonts w:eastAsia="Times New Roman"/>
          <w:szCs w:val="24"/>
        </w:rPr>
        <w:t>προτεινόμενη ρύθμιση</w:t>
      </w:r>
      <w:r>
        <w:rPr>
          <w:rFonts w:eastAsia="Times New Roman"/>
          <w:szCs w:val="24"/>
        </w:rPr>
        <w:t>,</w:t>
      </w:r>
      <w:r w:rsidRPr="0010620D">
        <w:rPr>
          <w:rFonts w:eastAsia="Times New Roman"/>
          <w:szCs w:val="24"/>
        </w:rPr>
        <w:t xml:space="preserve"> λοιπ</w:t>
      </w:r>
      <w:r>
        <w:rPr>
          <w:rFonts w:eastAsia="Times New Roman"/>
          <w:szCs w:val="24"/>
        </w:rPr>
        <w:t>ό</w:t>
      </w:r>
      <w:r w:rsidRPr="0010620D">
        <w:rPr>
          <w:rFonts w:eastAsia="Times New Roman"/>
          <w:szCs w:val="24"/>
        </w:rPr>
        <w:t>ν</w:t>
      </w:r>
      <w:r>
        <w:rPr>
          <w:rFonts w:eastAsia="Times New Roman"/>
          <w:szCs w:val="24"/>
        </w:rPr>
        <w:t>,</w:t>
      </w:r>
      <w:r w:rsidRPr="0010620D">
        <w:rPr>
          <w:rFonts w:eastAsia="Times New Roman"/>
          <w:szCs w:val="24"/>
        </w:rPr>
        <w:t xml:space="preserve"> ενισχύει και αποσαφηνίζει το θεσμικό πλαίσιο</w:t>
      </w:r>
      <w:r>
        <w:rPr>
          <w:rFonts w:eastAsia="Times New Roman"/>
          <w:szCs w:val="24"/>
        </w:rPr>
        <w:t>,</w:t>
      </w:r>
      <w:r w:rsidRPr="0010620D">
        <w:rPr>
          <w:rFonts w:eastAsia="Times New Roman"/>
          <w:szCs w:val="24"/>
        </w:rPr>
        <w:t xml:space="preserve"> παρέχοντας </w:t>
      </w:r>
      <w:r>
        <w:rPr>
          <w:rFonts w:eastAsia="Times New Roman"/>
          <w:szCs w:val="24"/>
        </w:rPr>
        <w:t>σ</w:t>
      </w:r>
      <w:r w:rsidRPr="0010620D">
        <w:rPr>
          <w:rFonts w:eastAsia="Times New Roman"/>
          <w:szCs w:val="24"/>
        </w:rPr>
        <w:t>τις δημόσιες υπηρεσίες τις παραπάνω αρμοδιότητες</w:t>
      </w:r>
      <w:r>
        <w:rPr>
          <w:rFonts w:eastAsia="Times New Roman"/>
          <w:szCs w:val="24"/>
        </w:rPr>
        <w:t>,</w:t>
      </w:r>
      <w:r w:rsidRPr="0010620D">
        <w:rPr>
          <w:rFonts w:eastAsia="Times New Roman"/>
          <w:szCs w:val="24"/>
        </w:rPr>
        <w:t xml:space="preserve"> εφοδιάζοντας </w:t>
      </w:r>
      <w:r>
        <w:rPr>
          <w:rFonts w:eastAsia="Times New Roman"/>
          <w:szCs w:val="24"/>
        </w:rPr>
        <w:t>τ</w:t>
      </w:r>
      <w:r w:rsidRPr="0010620D">
        <w:rPr>
          <w:rFonts w:eastAsia="Times New Roman"/>
          <w:szCs w:val="24"/>
        </w:rPr>
        <w:t>ες με σαφή εργαλεία</w:t>
      </w:r>
      <w:r>
        <w:rPr>
          <w:rFonts w:eastAsia="Times New Roman"/>
          <w:szCs w:val="24"/>
        </w:rPr>
        <w:t>,</w:t>
      </w:r>
      <w:r w:rsidRPr="0010620D">
        <w:rPr>
          <w:rFonts w:eastAsia="Times New Roman"/>
          <w:szCs w:val="24"/>
        </w:rPr>
        <w:t xml:space="preserve"> ώστε να ενεργούν με βεβαιότητα και ασφάλεια δικαίου</w:t>
      </w:r>
      <w:r>
        <w:rPr>
          <w:rFonts w:eastAsia="Times New Roman"/>
          <w:szCs w:val="24"/>
        </w:rPr>
        <w:t>.</w:t>
      </w:r>
    </w:p>
    <w:p w14:paraId="5218D96F" w14:textId="77777777" w:rsidR="00BE48FC" w:rsidRDefault="008F016C">
      <w:pPr>
        <w:spacing w:line="600" w:lineRule="auto"/>
        <w:ind w:firstLine="720"/>
        <w:jc w:val="both"/>
        <w:rPr>
          <w:rFonts w:eastAsia="Times New Roman"/>
          <w:szCs w:val="24"/>
        </w:rPr>
      </w:pPr>
      <w:r w:rsidRPr="0010620D">
        <w:rPr>
          <w:rFonts w:eastAsia="Times New Roman"/>
          <w:szCs w:val="24"/>
        </w:rPr>
        <w:t xml:space="preserve"> </w:t>
      </w:r>
      <w:r>
        <w:rPr>
          <w:rFonts w:eastAsia="Times New Roman"/>
          <w:szCs w:val="24"/>
        </w:rPr>
        <w:t>Επίσης,</w:t>
      </w:r>
      <w:r w:rsidRPr="0010620D">
        <w:rPr>
          <w:rFonts w:eastAsia="Times New Roman"/>
          <w:szCs w:val="24"/>
        </w:rPr>
        <w:t xml:space="preserve"> με επόμενες διατάξε</w:t>
      </w:r>
      <w:r w:rsidRPr="0010620D">
        <w:rPr>
          <w:rFonts w:eastAsia="Times New Roman"/>
          <w:szCs w:val="24"/>
        </w:rPr>
        <w:t>ις στο πλαίσιο εφαρμογής του Μνημονίου Κατανόησης μεταξύ Ελλάδα</w:t>
      </w:r>
      <w:r>
        <w:rPr>
          <w:rFonts w:eastAsia="Times New Roman"/>
          <w:szCs w:val="24"/>
        </w:rPr>
        <w:t>ς</w:t>
      </w:r>
      <w:r w:rsidRPr="0010620D">
        <w:rPr>
          <w:rFonts w:eastAsia="Times New Roman"/>
          <w:szCs w:val="24"/>
        </w:rPr>
        <w:t xml:space="preserve"> και Αυστραλίας θεσμοθετείται μία νέα κατηγορία </w:t>
      </w:r>
      <w:r>
        <w:rPr>
          <w:rFonts w:eastAsia="Times New Roman"/>
          <w:szCs w:val="24"/>
        </w:rPr>
        <w:t>ε</w:t>
      </w:r>
      <w:r w:rsidRPr="0010620D">
        <w:rPr>
          <w:rFonts w:eastAsia="Times New Roman"/>
          <w:szCs w:val="24"/>
        </w:rPr>
        <w:t xml:space="preserve">θνικής θεώρησης εισόδου σε πολίτες της Αυστραλίας ηλικίας </w:t>
      </w:r>
      <w:r>
        <w:rPr>
          <w:rFonts w:eastAsia="Times New Roman"/>
          <w:szCs w:val="24"/>
        </w:rPr>
        <w:t xml:space="preserve">δεκαοκτώ </w:t>
      </w:r>
      <w:r w:rsidRPr="0010620D">
        <w:rPr>
          <w:rFonts w:eastAsia="Times New Roman"/>
          <w:szCs w:val="24"/>
        </w:rPr>
        <w:t xml:space="preserve">έως </w:t>
      </w:r>
      <w:r>
        <w:rPr>
          <w:rFonts w:eastAsia="Times New Roman"/>
          <w:szCs w:val="24"/>
        </w:rPr>
        <w:t>τριάντα ενός</w:t>
      </w:r>
      <w:r w:rsidRPr="0010620D">
        <w:rPr>
          <w:rFonts w:eastAsia="Times New Roman"/>
          <w:szCs w:val="24"/>
        </w:rPr>
        <w:t xml:space="preserve"> ετών που συμμετέχουν στο Πρόγραμμα Κινητικότητας των νέων</w:t>
      </w:r>
      <w:r>
        <w:rPr>
          <w:rFonts w:eastAsia="Times New Roman"/>
          <w:szCs w:val="24"/>
        </w:rPr>
        <w:t>,</w:t>
      </w:r>
      <w:r w:rsidRPr="0010620D">
        <w:rPr>
          <w:rFonts w:eastAsia="Times New Roman"/>
          <w:szCs w:val="24"/>
        </w:rPr>
        <w:t xml:space="preserve"> </w:t>
      </w:r>
      <w:r w:rsidRPr="0010620D">
        <w:rPr>
          <w:rFonts w:eastAsia="Times New Roman"/>
          <w:szCs w:val="24"/>
        </w:rPr>
        <w:t xml:space="preserve">με κύρια πρόθεση την επίσκεψη στην Ελλάδα για διακοπές και για χρονική περίοδο έως </w:t>
      </w:r>
      <w:r>
        <w:rPr>
          <w:rFonts w:eastAsia="Times New Roman"/>
          <w:szCs w:val="24"/>
        </w:rPr>
        <w:t xml:space="preserve">δώδεκα </w:t>
      </w:r>
      <w:r w:rsidRPr="0010620D">
        <w:rPr>
          <w:rFonts w:eastAsia="Times New Roman"/>
          <w:szCs w:val="24"/>
        </w:rPr>
        <w:t>μηνών</w:t>
      </w:r>
      <w:r>
        <w:rPr>
          <w:rFonts w:eastAsia="Times New Roman"/>
          <w:szCs w:val="24"/>
        </w:rPr>
        <w:t>.</w:t>
      </w:r>
    </w:p>
    <w:p w14:paraId="5218D970" w14:textId="77777777" w:rsidR="00BE48FC" w:rsidRDefault="008F016C">
      <w:pPr>
        <w:spacing w:line="600" w:lineRule="auto"/>
        <w:ind w:firstLine="720"/>
        <w:jc w:val="both"/>
        <w:rPr>
          <w:rFonts w:eastAsia="Times New Roman"/>
          <w:szCs w:val="24"/>
        </w:rPr>
      </w:pPr>
      <w:r>
        <w:rPr>
          <w:rFonts w:eastAsia="Times New Roman"/>
          <w:szCs w:val="24"/>
        </w:rPr>
        <w:t>Ακόμα, οι</w:t>
      </w:r>
      <w:r w:rsidRPr="0010620D">
        <w:rPr>
          <w:rFonts w:eastAsia="Times New Roman"/>
          <w:szCs w:val="24"/>
        </w:rPr>
        <w:t xml:space="preserve"> πολίτες τρίτων χωρών που μπαίνουν στη χώρα για να καλύψουν ανάγκες δασοπυρόσβεσης κατά την αντιπυρική περίοδο και αποτελούν </w:t>
      </w:r>
      <w:r>
        <w:rPr>
          <w:rFonts w:eastAsia="Times New Roman"/>
          <w:szCs w:val="24"/>
        </w:rPr>
        <w:t>π</w:t>
      </w:r>
      <w:r w:rsidRPr="0010620D">
        <w:rPr>
          <w:rFonts w:eastAsia="Times New Roman"/>
          <w:szCs w:val="24"/>
        </w:rPr>
        <w:t>τητικό</w:t>
      </w:r>
      <w:r>
        <w:rPr>
          <w:rFonts w:eastAsia="Times New Roman"/>
          <w:szCs w:val="24"/>
        </w:rPr>
        <w:t>,</w:t>
      </w:r>
      <w:r w:rsidRPr="0010620D">
        <w:rPr>
          <w:rFonts w:eastAsia="Times New Roman"/>
          <w:szCs w:val="24"/>
        </w:rPr>
        <w:t xml:space="preserve"> τεχνικό</w:t>
      </w:r>
      <w:r>
        <w:rPr>
          <w:rFonts w:eastAsia="Times New Roman"/>
          <w:szCs w:val="24"/>
        </w:rPr>
        <w:t>,</w:t>
      </w:r>
      <w:r w:rsidRPr="0010620D">
        <w:rPr>
          <w:rFonts w:eastAsia="Times New Roman"/>
          <w:szCs w:val="24"/>
        </w:rPr>
        <w:t xml:space="preserve"> διοικητ</w:t>
      </w:r>
      <w:r w:rsidRPr="0010620D">
        <w:rPr>
          <w:rFonts w:eastAsia="Times New Roman"/>
          <w:szCs w:val="24"/>
        </w:rPr>
        <w:t>ικό προσωπικό εντάσσονται σε μία</w:t>
      </w:r>
      <w:r>
        <w:rPr>
          <w:rFonts w:eastAsia="Times New Roman"/>
          <w:szCs w:val="24"/>
        </w:rPr>
        <w:t>,</w:t>
      </w:r>
      <w:r w:rsidRPr="0010620D">
        <w:rPr>
          <w:rFonts w:eastAsia="Times New Roman"/>
          <w:szCs w:val="24"/>
        </w:rPr>
        <w:t xml:space="preserve"> </w:t>
      </w:r>
      <w:r>
        <w:rPr>
          <w:rFonts w:eastAsia="Times New Roman"/>
          <w:szCs w:val="24"/>
        </w:rPr>
        <w:t>επίσης,</w:t>
      </w:r>
      <w:r w:rsidRPr="0010620D">
        <w:rPr>
          <w:rFonts w:eastAsia="Times New Roman"/>
          <w:szCs w:val="24"/>
        </w:rPr>
        <w:t xml:space="preserve"> νέα κατηγορία εθνικής </w:t>
      </w:r>
      <w:r>
        <w:rPr>
          <w:rFonts w:eastAsia="Times New Roman"/>
          <w:szCs w:val="24"/>
        </w:rPr>
        <w:t>εισόδου.</w:t>
      </w:r>
      <w:r w:rsidRPr="0010620D">
        <w:rPr>
          <w:rFonts w:eastAsia="Times New Roman"/>
          <w:szCs w:val="24"/>
        </w:rPr>
        <w:t xml:space="preserve"> </w:t>
      </w:r>
    </w:p>
    <w:p w14:paraId="5218D971" w14:textId="77777777" w:rsidR="00BE48FC" w:rsidRDefault="008F016C">
      <w:pPr>
        <w:spacing w:line="600" w:lineRule="auto"/>
        <w:ind w:firstLine="720"/>
        <w:jc w:val="both"/>
        <w:rPr>
          <w:rFonts w:eastAsia="Times New Roman"/>
          <w:szCs w:val="24"/>
        </w:rPr>
      </w:pPr>
      <w:r>
        <w:rPr>
          <w:rFonts w:eastAsia="Times New Roman"/>
          <w:szCs w:val="24"/>
        </w:rPr>
        <w:t>Τ</w:t>
      </w:r>
      <w:r w:rsidRPr="0010620D">
        <w:rPr>
          <w:rFonts w:eastAsia="Times New Roman"/>
          <w:szCs w:val="24"/>
        </w:rPr>
        <w:t>έλος</w:t>
      </w:r>
      <w:r>
        <w:rPr>
          <w:rFonts w:eastAsia="Times New Roman"/>
          <w:szCs w:val="24"/>
        </w:rPr>
        <w:t>,</w:t>
      </w:r>
      <w:r w:rsidRPr="0010620D">
        <w:rPr>
          <w:rFonts w:eastAsia="Times New Roman"/>
          <w:szCs w:val="24"/>
        </w:rPr>
        <w:t xml:space="preserve"> προβλέπεται η δυνατότητα χορήγησης μόνιμης άδειας διαμονής </w:t>
      </w:r>
      <w:r>
        <w:rPr>
          <w:rFonts w:eastAsia="Times New Roman"/>
          <w:szCs w:val="24"/>
        </w:rPr>
        <w:t xml:space="preserve">σε </w:t>
      </w:r>
      <w:r w:rsidRPr="0010620D">
        <w:rPr>
          <w:rFonts w:eastAsia="Times New Roman"/>
          <w:szCs w:val="24"/>
        </w:rPr>
        <w:t xml:space="preserve">επενδυτή </w:t>
      </w:r>
      <w:r>
        <w:rPr>
          <w:rFonts w:eastAsia="Times New Roman"/>
          <w:szCs w:val="24"/>
        </w:rPr>
        <w:t>π</w:t>
      </w:r>
      <w:r w:rsidRPr="0010620D">
        <w:rPr>
          <w:rFonts w:eastAsia="Times New Roman"/>
          <w:szCs w:val="24"/>
        </w:rPr>
        <w:t>ολίτη τρίτης χώρας που απέκτησε κατά πλήρη κυριότητα ακίνητη περιουσία αντικειμενικής αξίας 250.000 ευρ</w:t>
      </w:r>
      <w:r w:rsidRPr="0010620D">
        <w:rPr>
          <w:rFonts w:eastAsia="Times New Roman"/>
          <w:szCs w:val="24"/>
        </w:rPr>
        <w:t>ώ</w:t>
      </w:r>
      <w:r>
        <w:rPr>
          <w:rFonts w:eastAsia="Times New Roman"/>
          <w:szCs w:val="24"/>
        </w:rPr>
        <w:t>.</w:t>
      </w:r>
      <w:r w:rsidRPr="0010620D">
        <w:rPr>
          <w:rFonts w:eastAsia="Times New Roman"/>
          <w:szCs w:val="24"/>
        </w:rPr>
        <w:t xml:space="preserve"> </w:t>
      </w:r>
      <w:r>
        <w:rPr>
          <w:rFonts w:eastAsia="Times New Roman"/>
          <w:szCs w:val="24"/>
        </w:rPr>
        <w:t>Κ</w:t>
      </w:r>
      <w:r w:rsidRPr="0010620D">
        <w:rPr>
          <w:rFonts w:eastAsia="Times New Roman"/>
          <w:szCs w:val="24"/>
        </w:rPr>
        <w:t>άτι για το οποίο έχουμε συζητήσει αρκετές φορές γίνεται πράξη με το παρόν νομοθέτημα</w:t>
      </w:r>
      <w:r>
        <w:rPr>
          <w:rFonts w:eastAsia="Times New Roman"/>
          <w:szCs w:val="24"/>
        </w:rPr>
        <w:t>.</w:t>
      </w:r>
      <w:r w:rsidRPr="0010620D">
        <w:rPr>
          <w:rFonts w:eastAsia="Times New Roman"/>
          <w:szCs w:val="24"/>
        </w:rPr>
        <w:t xml:space="preserve"> </w:t>
      </w:r>
      <w:r>
        <w:rPr>
          <w:rFonts w:eastAsia="Times New Roman"/>
          <w:szCs w:val="24"/>
        </w:rPr>
        <w:t>Μ</w:t>
      </w:r>
      <w:r w:rsidRPr="0010620D">
        <w:rPr>
          <w:rFonts w:eastAsia="Times New Roman"/>
          <w:szCs w:val="24"/>
        </w:rPr>
        <w:t>ε τον τρόπο αυτό εκτιμάται πως θα ενισχυθεί το επενδυτικό ενδιαφέρον τόσο στην αγορά ακινήτων όσο και γενικότερα</w:t>
      </w:r>
      <w:r>
        <w:rPr>
          <w:rFonts w:eastAsia="Times New Roman"/>
          <w:szCs w:val="24"/>
        </w:rPr>
        <w:t>.</w:t>
      </w:r>
      <w:r w:rsidRPr="0010620D">
        <w:rPr>
          <w:rFonts w:eastAsia="Times New Roman"/>
          <w:szCs w:val="24"/>
        </w:rPr>
        <w:t xml:space="preserve"> </w:t>
      </w:r>
    </w:p>
    <w:p w14:paraId="5218D972" w14:textId="77777777" w:rsidR="00BE48FC" w:rsidRDefault="008F016C">
      <w:pPr>
        <w:spacing w:line="600" w:lineRule="auto"/>
        <w:ind w:firstLine="720"/>
        <w:jc w:val="both"/>
        <w:rPr>
          <w:rFonts w:eastAsia="Times New Roman"/>
          <w:szCs w:val="24"/>
        </w:rPr>
      </w:pPr>
      <w:r>
        <w:rPr>
          <w:rFonts w:eastAsia="Times New Roman"/>
          <w:szCs w:val="24"/>
        </w:rPr>
        <w:t>Κύριε Πρόεδρε, κυρίες και κύριοι</w:t>
      </w:r>
      <w:r w:rsidRPr="0010620D">
        <w:rPr>
          <w:rFonts w:eastAsia="Times New Roman"/>
          <w:szCs w:val="24"/>
        </w:rPr>
        <w:t xml:space="preserve"> συνάδελφοι</w:t>
      </w:r>
      <w:r>
        <w:rPr>
          <w:rFonts w:eastAsia="Times New Roman"/>
          <w:szCs w:val="24"/>
        </w:rPr>
        <w:t>,</w:t>
      </w:r>
      <w:r w:rsidRPr="0010620D">
        <w:rPr>
          <w:rFonts w:eastAsia="Times New Roman"/>
          <w:szCs w:val="24"/>
        </w:rPr>
        <w:t xml:space="preserve"> οι </w:t>
      </w:r>
      <w:r>
        <w:rPr>
          <w:rFonts w:eastAsia="Times New Roman"/>
          <w:szCs w:val="24"/>
        </w:rPr>
        <w:t>Αν</w:t>
      </w:r>
      <w:r>
        <w:rPr>
          <w:rFonts w:eastAsia="Times New Roman"/>
          <w:szCs w:val="24"/>
        </w:rPr>
        <w:t xml:space="preserve">εξάρτητοι </w:t>
      </w:r>
      <w:r w:rsidRPr="0010620D">
        <w:rPr>
          <w:rFonts w:eastAsia="Times New Roman"/>
          <w:szCs w:val="24"/>
        </w:rPr>
        <w:t xml:space="preserve">Έλληνες συνεχίζουμε τις προσπάθειες που θα οδηγήσουν σε μία ομαλότερη διαχείριση της κρίσεως που οφείλεται </w:t>
      </w:r>
      <w:r>
        <w:rPr>
          <w:rFonts w:eastAsia="Times New Roman"/>
          <w:szCs w:val="24"/>
        </w:rPr>
        <w:t>στις μεταναστευτικές</w:t>
      </w:r>
      <w:r w:rsidRPr="0010620D">
        <w:rPr>
          <w:rFonts w:eastAsia="Times New Roman"/>
          <w:szCs w:val="24"/>
        </w:rPr>
        <w:t xml:space="preserve"> και προσφυγικές ροές</w:t>
      </w:r>
      <w:r>
        <w:rPr>
          <w:rFonts w:eastAsia="Times New Roman"/>
          <w:szCs w:val="24"/>
        </w:rPr>
        <w:t>.</w:t>
      </w:r>
      <w:r w:rsidRPr="0010620D">
        <w:rPr>
          <w:rFonts w:eastAsia="Times New Roman"/>
          <w:szCs w:val="24"/>
        </w:rPr>
        <w:t xml:space="preserve"> </w:t>
      </w:r>
      <w:r>
        <w:rPr>
          <w:rFonts w:eastAsia="Times New Roman"/>
          <w:szCs w:val="24"/>
        </w:rPr>
        <w:t>Μ</w:t>
      </w:r>
      <w:r w:rsidRPr="0010620D">
        <w:rPr>
          <w:rFonts w:eastAsia="Times New Roman"/>
          <w:szCs w:val="24"/>
        </w:rPr>
        <w:t>έσα σε αυτό το πνεύμα πιστεύω πως κινούνται και οι επιμέρους βελτιωτικές διατάξεις του παρόντος</w:t>
      </w:r>
      <w:r w:rsidRPr="0010620D">
        <w:rPr>
          <w:rFonts w:eastAsia="Times New Roman"/>
          <w:szCs w:val="24"/>
        </w:rPr>
        <w:t xml:space="preserve"> σχεδίου νόμου</w:t>
      </w:r>
      <w:r>
        <w:rPr>
          <w:rFonts w:eastAsia="Times New Roman"/>
          <w:szCs w:val="24"/>
        </w:rPr>
        <w:t>,</w:t>
      </w:r>
      <w:r w:rsidRPr="0010620D">
        <w:rPr>
          <w:rFonts w:eastAsia="Times New Roman"/>
          <w:szCs w:val="24"/>
        </w:rPr>
        <w:t xml:space="preserve"> το οποίο </w:t>
      </w:r>
      <w:r>
        <w:rPr>
          <w:rFonts w:eastAsia="Times New Roman"/>
          <w:szCs w:val="24"/>
        </w:rPr>
        <w:t>και υπε</w:t>
      </w:r>
      <w:r w:rsidRPr="0010620D">
        <w:rPr>
          <w:rFonts w:eastAsia="Times New Roman"/>
          <w:szCs w:val="24"/>
        </w:rPr>
        <w:t>ρψηφίζουμε</w:t>
      </w:r>
      <w:r>
        <w:rPr>
          <w:rFonts w:eastAsia="Times New Roman"/>
          <w:szCs w:val="24"/>
        </w:rPr>
        <w:t>.</w:t>
      </w:r>
    </w:p>
    <w:p w14:paraId="5218D973" w14:textId="77777777" w:rsidR="00BE48FC" w:rsidRDefault="008F016C">
      <w:pPr>
        <w:spacing w:line="600" w:lineRule="auto"/>
        <w:ind w:firstLine="720"/>
        <w:jc w:val="both"/>
        <w:rPr>
          <w:rFonts w:eastAsia="Times New Roman"/>
          <w:szCs w:val="24"/>
        </w:rPr>
      </w:pPr>
      <w:r>
        <w:rPr>
          <w:rFonts w:eastAsia="Times New Roman"/>
          <w:szCs w:val="24"/>
        </w:rPr>
        <w:t>Τ</w:t>
      </w:r>
      <w:r w:rsidRPr="0010620D">
        <w:rPr>
          <w:rFonts w:eastAsia="Times New Roman"/>
          <w:szCs w:val="24"/>
        </w:rPr>
        <w:t>ην ίδια στιγμή</w:t>
      </w:r>
      <w:r>
        <w:rPr>
          <w:rFonts w:eastAsia="Times New Roman"/>
          <w:szCs w:val="24"/>
        </w:rPr>
        <w:t>,</w:t>
      </w:r>
      <w:r w:rsidRPr="0010620D">
        <w:rPr>
          <w:rFonts w:eastAsia="Times New Roman"/>
          <w:szCs w:val="24"/>
        </w:rPr>
        <w:t xml:space="preserve"> </w:t>
      </w:r>
      <w:r>
        <w:rPr>
          <w:rFonts w:eastAsia="Times New Roman"/>
          <w:szCs w:val="24"/>
        </w:rPr>
        <w:t>ω</w:t>
      </w:r>
      <w:r w:rsidRPr="0010620D">
        <w:rPr>
          <w:rFonts w:eastAsia="Times New Roman"/>
          <w:szCs w:val="24"/>
        </w:rPr>
        <w:t>στόσο</w:t>
      </w:r>
      <w:r>
        <w:rPr>
          <w:rFonts w:eastAsia="Times New Roman"/>
          <w:szCs w:val="24"/>
        </w:rPr>
        <w:t>,</w:t>
      </w:r>
      <w:r w:rsidRPr="0010620D">
        <w:rPr>
          <w:rFonts w:eastAsia="Times New Roman"/>
          <w:szCs w:val="24"/>
        </w:rPr>
        <w:t xml:space="preserve"> θέλω να καταστήσω σαφές και να επαναλάβω πως η Ελλάδα μόνη της δεν δύναται να επωμιστεί επ</w:t>
      </w:r>
      <w:r>
        <w:rPr>
          <w:rFonts w:eastAsia="Times New Roman"/>
          <w:szCs w:val="24"/>
        </w:rPr>
        <w:t>’</w:t>
      </w:r>
      <w:r w:rsidRPr="0010620D">
        <w:rPr>
          <w:rFonts w:eastAsia="Times New Roman"/>
          <w:szCs w:val="24"/>
        </w:rPr>
        <w:t xml:space="preserve"> αόριστον και αποκλειστικά το βάρος της μεταναστευτικής και προσφυγικής κρίσης</w:t>
      </w:r>
      <w:r>
        <w:rPr>
          <w:rFonts w:eastAsia="Times New Roman"/>
          <w:szCs w:val="24"/>
        </w:rPr>
        <w:t>.</w:t>
      </w:r>
      <w:r w:rsidRPr="0010620D">
        <w:rPr>
          <w:rFonts w:eastAsia="Times New Roman"/>
          <w:szCs w:val="24"/>
        </w:rPr>
        <w:t xml:space="preserve"> </w:t>
      </w:r>
      <w:r>
        <w:rPr>
          <w:rFonts w:eastAsia="Times New Roman"/>
          <w:szCs w:val="24"/>
        </w:rPr>
        <w:t>Ε</w:t>
      </w:r>
      <w:r w:rsidRPr="0010620D">
        <w:rPr>
          <w:rFonts w:eastAsia="Times New Roman"/>
          <w:szCs w:val="24"/>
        </w:rPr>
        <w:t xml:space="preserve">ίναι πλέον ένα </w:t>
      </w:r>
      <w:r w:rsidRPr="0010620D">
        <w:rPr>
          <w:rFonts w:eastAsia="Times New Roman"/>
          <w:szCs w:val="24"/>
        </w:rPr>
        <w:t>ζήτημα ευρωπαϊκών διαστάσεων και</w:t>
      </w:r>
      <w:r>
        <w:rPr>
          <w:rFonts w:eastAsia="Times New Roman"/>
          <w:szCs w:val="24"/>
        </w:rPr>
        <w:t>,</w:t>
      </w:r>
      <w:r w:rsidRPr="0010620D">
        <w:rPr>
          <w:rFonts w:eastAsia="Times New Roman"/>
          <w:szCs w:val="24"/>
        </w:rPr>
        <w:t xml:space="preserve"> </w:t>
      </w:r>
      <w:r>
        <w:rPr>
          <w:rFonts w:eastAsia="Times New Roman"/>
          <w:szCs w:val="24"/>
        </w:rPr>
        <w:t>ε</w:t>
      </w:r>
      <w:r w:rsidRPr="0010620D">
        <w:rPr>
          <w:rFonts w:eastAsia="Times New Roman"/>
          <w:szCs w:val="24"/>
        </w:rPr>
        <w:t>πομένως</w:t>
      </w:r>
      <w:r>
        <w:rPr>
          <w:rFonts w:eastAsia="Times New Roman"/>
          <w:szCs w:val="24"/>
        </w:rPr>
        <w:t>,</w:t>
      </w:r>
      <w:r w:rsidRPr="0010620D">
        <w:rPr>
          <w:rFonts w:eastAsia="Times New Roman"/>
          <w:szCs w:val="24"/>
        </w:rPr>
        <w:t xml:space="preserve"> ζητούμενο είναι η αντιμετώπισή του από το σύνολο των κρατών-μελών της Ευρωπαϊκής Ένωσης</w:t>
      </w:r>
      <w:r>
        <w:rPr>
          <w:rFonts w:eastAsia="Times New Roman"/>
          <w:szCs w:val="24"/>
        </w:rPr>
        <w:t>.</w:t>
      </w:r>
    </w:p>
    <w:p w14:paraId="5218D974" w14:textId="77777777" w:rsidR="00BE48FC" w:rsidRDefault="008F016C">
      <w:pPr>
        <w:spacing w:line="600" w:lineRule="auto"/>
        <w:ind w:firstLine="720"/>
        <w:jc w:val="both"/>
        <w:rPr>
          <w:rFonts w:eastAsia="Times New Roman"/>
          <w:szCs w:val="24"/>
        </w:rPr>
      </w:pPr>
      <w:r>
        <w:rPr>
          <w:rFonts w:eastAsia="Times New Roman"/>
          <w:szCs w:val="24"/>
        </w:rPr>
        <w:t>Σ</w:t>
      </w:r>
      <w:r w:rsidRPr="0010620D">
        <w:rPr>
          <w:rFonts w:eastAsia="Times New Roman"/>
          <w:szCs w:val="24"/>
        </w:rPr>
        <w:t>ας ευχαριστώ</w:t>
      </w:r>
      <w:r>
        <w:rPr>
          <w:rFonts w:eastAsia="Times New Roman"/>
          <w:szCs w:val="24"/>
        </w:rPr>
        <w:t>.</w:t>
      </w:r>
    </w:p>
    <w:p w14:paraId="5218D975" w14:textId="77777777" w:rsidR="00BE48FC" w:rsidRDefault="008F016C">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w:t>
      </w:r>
      <w:r w:rsidRPr="0010620D">
        <w:rPr>
          <w:rFonts w:eastAsia="Times New Roman"/>
          <w:szCs w:val="24"/>
        </w:rPr>
        <w:t>Ευχαριστούμε τον κ</w:t>
      </w:r>
      <w:r>
        <w:rPr>
          <w:rFonts w:eastAsia="Times New Roman"/>
          <w:szCs w:val="24"/>
        </w:rPr>
        <w:t xml:space="preserve">. </w:t>
      </w:r>
      <w:r w:rsidRPr="0010620D">
        <w:rPr>
          <w:rFonts w:eastAsia="Times New Roman"/>
          <w:szCs w:val="24"/>
        </w:rPr>
        <w:t>Κωνσταντίνο</w:t>
      </w:r>
      <w:r>
        <w:rPr>
          <w:rFonts w:eastAsia="Times New Roman"/>
          <w:szCs w:val="24"/>
        </w:rPr>
        <w:t xml:space="preserve"> Κατσίκη, Κοινοβουλευτικό Εκπρόσωπο των Ανε</w:t>
      </w:r>
      <w:r>
        <w:rPr>
          <w:rFonts w:eastAsia="Times New Roman"/>
          <w:szCs w:val="24"/>
        </w:rPr>
        <w:t>ξαρτήτων Ελλήνων.</w:t>
      </w:r>
    </w:p>
    <w:p w14:paraId="5218D976" w14:textId="77777777" w:rsidR="00BE48FC" w:rsidRDefault="008F016C">
      <w:pPr>
        <w:spacing w:line="600" w:lineRule="auto"/>
        <w:ind w:firstLine="720"/>
        <w:jc w:val="both"/>
        <w:rPr>
          <w:rFonts w:eastAsia="Times New Roman"/>
          <w:szCs w:val="24"/>
        </w:rPr>
      </w:pPr>
      <w:r w:rsidRPr="00404E28">
        <w:rPr>
          <w:rFonts w:eastAsia="Times New Roman"/>
          <w:szCs w:val="24"/>
        </w:rPr>
        <w:t>Κυρίες και κύριοι συνάδελφοι, έχω την τιμή να ανακοινώσω στο Σώμα ότι τη συνεδρίασή μας παρακολουθούν από τα άνω δυτικά θεωρ</w:t>
      </w:r>
      <w:r>
        <w:rPr>
          <w:rFonts w:eastAsia="Times New Roman"/>
          <w:szCs w:val="24"/>
        </w:rPr>
        <w:t>ε</w:t>
      </w:r>
      <w:r w:rsidRPr="00404E28">
        <w:rPr>
          <w:rFonts w:eastAsia="Times New Roman"/>
          <w:szCs w:val="24"/>
        </w:rPr>
        <w:t>ία, αφού προηγουμένως ξεναγήθηκαν στην έκθεση της αίθουσας «ΕΛΕΥΘΕΡΙΟΣ ΒΕΝΙΖΕΛΟΣ» και ενημερώθηκαν για την ιστορί</w:t>
      </w:r>
      <w:r w:rsidRPr="00404E28">
        <w:rPr>
          <w:rFonts w:eastAsia="Times New Roman"/>
          <w:szCs w:val="24"/>
        </w:rPr>
        <w:t xml:space="preserve">α του κτηρίου και τον τρόπο οργάνωσης και λειτουργίας της Βουλής, </w:t>
      </w:r>
      <w:r>
        <w:rPr>
          <w:rFonts w:eastAsia="Times New Roman"/>
          <w:szCs w:val="24"/>
        </w:rPr>
        <w:t>είκοσι έξι</w:t>
      </w:r>
      <w:r w:rsidRPr="00404E28">
        <w:rPr>
          <w:rFonts w:eastAsia="Times New Roman"/>
          <w:szCs w:val="24"/>
        </w:rPr>
        <w:t xml:space="preserve"> μαθήτριες και μαθητές και </w:t>
      </w:r>
      <w:r>
        <w:rPr>
          <w:rFonts w:eastAsia="Times New Roman"/>
          <w:szCs w:val="24"/>
        </w:rPr>
        <w:t>τρεις</w:t>
      </w:r>
      <w:r w:rsidRPr="00404E28">
        <w:rPr>
          <w:rFonts w:eastAsia="Times New Roman"/>
          <w:szCs w:val="24"/>
        </w:rPr>
        <w:t xml:space="preserve"> εκπαιδευτικοί συνοδοί τους από το </w:t>
      </w:r>
      <w:r>
        <w:rPr>
          <w:rFonts w:eastAsia="Times New Roman"/>
          <w:szCs w:val="24"/>
        </w:rPr>
        <w:t xml:space="preserve">Γυμνάσιο </w:t>
      </w:r>
      <w:r w:rsidRPr="0010620D">
        <w:rPr>
          <w:rFonts w:eastAsia="Times New Roman"/>
          <w:szCs w:val="24"/>
        </w:rPr>
        <w:t>Νέας Κίου Αργολίδας</w:t>
      </w:r>
      <w:r>
        <w:rPr>
          <w:rFonts w:eastAsia="Times New Roman"/>
          <w:szCs w:val="24"/>
        </w:rPr>
        <w:t>.</w:t>
      </w:r>
    </w:p>
    <w:p w14:paraId="5218D977" w14:textId="77777777" w:rsidR="00BE48FC" w:rsidRDefault="008F016C">
      <w:pPr>
        <w:spacing w:line="600" w:lineRule="auto"/>
        <w:ind w:firstLine="720"/>
        <w:rPr>
          <w:rFonts w:eastAsia="Times New Roman"/>
          <w:szCs w:val="24"/>
        </w:rPr>
      </w:pPr>
      <w:r w:rsidRPr="00404E28">
        <w:rPr>
          <w:rFonts w:eastAsia="Times New Roman"/>
          <w:szCs w:val="24"/>
        </w:rPr>
        <w:t>Η Βουλή το</w:t>
      </w:r>
      <w:r>
        <w:rPr>
          <w:rFonts w:eastAsia="Times New Roman"/>
          <w:szCs w:val="24"/>
        </w:rPr>
        <w:t>ύ</w:t>
      </w:r>
      <w:r w:rsidRPr="00404E28">
        <w:rPr>
          <w:rFonts w:eastAsia="Times New Roman"/>
          <w:szCs w:val="24"/>
        </w:rPr>
        <w:t>ς καλωσορίζει.</w:t>
      </w:r>
    </w:p>
    <w:p w14:paraId="5218D978" w14:textId="77777777" w:rsidR="00BE48FC" w:rsidRDefault="008F016C">
      <w:pPr>
        <w:spacing w:line="600" w:lineRule="auto"/>
        <w:ind w:firstLine="720"/>
        <w:jc w:val="center"/>
        <w:rPr>
          <w:rFonts w:eastAsia="Times New Roman"/>
          <w:szCs w:val="24"/>
        </w:rPr>
      </w:pPr>
      <w:r w:rsidRPr="00404E28">
        <w:rPr>
          <w:rFonts w:eastAsia="Times New Roman"/>
          <w:szCs w:val="24"/>
        </w:rPr>
        <w:t>(Χειροκροτήματα απ’ όλες τις πτέρυγες της Βουλής)</w:t>
      </w:r>
    </w:p>
    <w:p w14:paraId="5218D979" w14:textId="77777777" w:rsidR="00BE48FC" w:rsidRDefault="008F016C">
      <w:pPr>
        <w:spacing w:line="600" w:lineRule="auto"/>
        <w:ind w:firstLine="720"/>
        <w:jc w:val="both"/>
        <w:rPr>
          <w:rFonts w:eastAsia="Times New Roman"/>
          <w:szCs w:val="24"/>
        </w:rPr>
      </w:pPr>
      <w:r>
        <w:rPr>
          <w:rFonts w:eastAsia="Times New Roman"/>
          <w:szCs w:val="24"/>
        </w:rPr>
        <w:t>Ν</w:t>
      </w:r>
      <w:r w:rsidRPr="0010620D">
        <w:rPr>
          <w:rFonts w:eastAsia="Times New Roman"/>
          <w:szCs w:val="24"/>
        </w:rPr>
        <w:t xml:space="preserve">α πούμε στις μαθήτριες </w:t>
      </w:r>
      <w:r>
        <w:rPr>
          <w:rFonts w:eastAsia="Times New Roman"/>
          <w:szCs w:val="24"/>
        </w:rPr>
        <w:t xml:space="preserve">και </w:t>
      </w:r>
      <w:r w:rsidRPr="0010620D">
        <w:rPr>
          <w:rFonts w:eastAsia="Times New Roman"/>
          <w:szCs w:val="24"/>
        </w:rPr>
        <w:t xml:space="preserve">τους μαθητές ότι παρακολουθούν μία από τις δύο κορυφαίες λειτουργίες του της </w:t>
      </w:r>
      <w:r>
        <w:rPr>
          <w:rFonts w:eastAsia="Times New Roman"/>
          <w:szCs w:val="24"/>
        </w:rPr>
        <w:t>Ο</w:t>
      </w:r>
      <w:r w:rsidRPr="0010620D">
        <w:rPr>
          <w:rFonts w:eastAsia="Times New Roman"/>
          <w:szCs w:val="24"/>
        </w:rPr>
        <w:t xml:space="preserve">λομέλειας του </w:t>
      </w:r>
      <w:r>
        <w:rPr>
          <w:rFonts w:eastAsia="Times New Roman"/>
          <w:szCs w:val="24"/>
        </w:rPr>
        <w:t>Κ</w:t>
      </w:r>
      <w:r w:rsidRPr="0010620D">
        <w:rPr>
          <w:rFonts w:eastAsia="Times New Roman"/>
          <w:szCs w:val="24"/>
        </w:rPr>
        <w:t>οινοβουλίου</w:t>
      </w:r>
      <w:r>
        <w:rPr>
          <w:rFonts w:eastAsia="Times New Roman"/>
          <w:szCs w:val="24"/>
        </w:rPr>
        <w:t>.</w:t>
      </w:r>
      <w:r w:rsidRPr="0010620D">
        <w:rPr>
          <w:rFonts w:eastAsia="Times New Roman"/>
          <w:szCs w:val="24"/>
        </w:rPr>
        <w:t xml:space="preserve"> Η μία είναι αυτή που παρακολουθείτ</w:t>
      </w:r>
      <w:r>
        <w:rPr>
          <w:rFonts w:eastAsia="Times New Roman"/>
          <w:szCs w:val="24"/>
        </w:rPr>
        <w:t>ε,</w:t>
      </w:r>
      <w:r w:rsidRPr="0010620D">
        <w:rPr>
          <w:rFonts w:eastAsia="Times New Roman"/>
          <w:szCs w:val="24"/>
        </w:rPr>
        <w:t xml:space="preserve"> που είναι η συζήτηση νομοσχεδίων προκειμένου να γίνουν νόμοι του κράτους και η δεύτερη</w:t>
      </w:r>
      <w:r w:rsidRPr="0010620D">
        <w:rPr>
          <w:rFonts w:eastAsia="Times New Roman"/>
          <w:szCs w:val="24"/>
        </w:rPr>
        <w:t xml:space="preserve"> λειτουργία είναι αυτή του κοινοβουλευτικού ελέγχου</w:t>
      </w:r>
      <w:r>
        <w:rPr>
          <w:rFonts w:eastAsia="Times New Roman"/>
          <w:szCs w:val="24"/>
        </w:rPr>
        <w:t>, ό</w:t>
      </w:r>
      <w:r w:rsidRPr="0010620D">
        <w:rPr>
          <w:rFonts w:eastAsia="Times New Roman"/>
          <w:szCs w:val="24"/>
        </w:rPr>
        <w:t xml:space="preserve">που με μία ορισμένη διαδικασία οι </w:t>
      </w:r>
      <w:r>
        <w:rPr>
          <w:rFonts w:eastAsia="Times New Roman"/>
          <w:szCs w:val="24"/>
        </w:rPr>
        <w:t>Βουλευτές ελέγχουν την Κ</w:t>
      </w:r>
      <w:r w:rsidRPr="0010620D">
        <w:rPr>
          <w:rFonts w:eastAsia="Times New Roman"/>
          <w:szCs w:val="24"/>
        </w:rPr>
        <w:t xml:space="preserve">υβέρνηση και τους </w:t>
      </w:r>
      <w:r>
        <w:rPr>
          <w:rFonts w:eastAsia="Times New Roman"/>
          <w:szCs w:val="24"/>
        </w:rPr>
        <w:t>Υ</w:t>
      </w:r>
      <w:r w:rsidRPr="0010620D">
        <w:rPr>
          <w:rFonts w:eastAsia="Times New Roman"/>
          <w:szCs w:val="24"/>
        </w:rPr>
        <w:t>πουργούς</w:t>
      </w:r>
      <w:r>
        <w:rPr>
          <w:rFonts w:eastAsia="Times New Roman"/>
          <w:szCs w:val="24"/>
        </w:rPr>
        <w:t>.</w:t>
      </w:r>
      <w:r w:rsidRPr="0010620D">
        <w:rPr>
          <w:rFonts w:eastAsia="Times New Roman"/>
          <w:szCs w:val="24"/>
        </w:rPr>
        <w:t xml:space="preserve"> </w:t>
      </w:r>
      <w:r>
        <w:rPr>
          <w:rFonts w:eastAsia="Times New Roman"/>
          <w:szCs w:val="24"/>
        </w:rPr>
        <w:t>Γ</w:t>
      </w:r>
      <w:r w:rsidRPr="0010620D">
        <w:rPr>
          <w:rFonts w:eastAsia="Times New Roman"/>
          <w:szCs w:val="24"/>
        </w:rPr>
        <w:t xml:space="preserve">ίνεται μία συζήτηση με </w:t>
      </w:r>
      <w:r>
        <w:rPr>
          <w:rFonts w:eastAsia="Times New Roman"/>
          <w:szCs w:val="24"/>
        </w:rPr>
        <w:t>έναν</w:t>
      </w:r>
      <w:r w:rsidRPr="0010620D">
        <w:rPr>
          <w:rFonts w:eastAsia="Times New Roman"/>
          <w:szCs w:val="24"/>
        </w:rPr>
        <w:t xml:space="preserve"> ορισμένη τρόπο</w:t>
      </w:r>
      <w:r>
        <w:rPr>
          <w:rFonts w:eastAsia="Times New Roman"/>
          <w:szCs w:val="24"/>
        </w:rPr>
        <w:t>,</w:t>
      </w:r>
      <w:r w:rsidRPr="0010620D">
        <w:rPr>
          <w:rFonts w:eastAsia="Times New Roman"/>
          <w:szCs w:val="24"/>
        </w:rPr>
        <w:t xml:space="preserve"> η οποία μεταδίδεται </w:t>
      </w:r>
      <w:r>
        <w:rPr>
          <w:rFonts w:eastAsia="Times New Roman"/>
          <w:szCs w:val="24"/>
        </w:rPr>
        <w:t>μ</w:t>
      </w:r>
      <w:r w:rsidRPr="0010620D">
        <w:rPr>
          <w:rFonts w:eastAsia="Times New Roman"/>
          <w:szCs w:val="24"/>
        </w:rPr>
        <w:t>άλιστα και ζωντανά στην τηλεόραση</w:t>
      </w:r>
      <w:r>
        <w:rPr>
          <w:rFonts w:eastAsia="Times New Roman"/>
          <w:szCs w:val="24"/>
        </w:rPr>
        <w:t>,</w:t>
      </w:r>
      <w:r w:rsidRPr="0010620D">
        <w:rPr>
          <w:rFonts w:eastAsia="Times New Roman"/>
          <w:szCs w:val="24"/>
        </w:rPr>
        <w:t xml:space="preserve"> έτσι </w:t>
      </w:r>
      <w:r>
        <w:rPr>
          <w:rFonts w:eastAsia="Times New Roman"/>
          <w:szCs w:val="24"/>
        </w:rPr>
        <w:t>ώ</w:t>
      </w:r>
      <w:r w:rsidRPr="0010620D">
        <w:rPr>
          <w:rFonts w:eastAsia="Times New Roman"/>
          <w:szCs w:val="24"/>
        </w:rPr>
        <w:t xml:space="preserve">στε οι πολίτες να παρακολουθούν αυτά που </w:t>
      </w:r>
      <w:r>
        <w:rPr>
          <w:rFonts w:eastAsia="Times New Roman"/>
          <w:szCs w:val="24"/>
        </w:rPr>
        <w:t xml:space="preserve">γίνονται εδώ. </w:t>
      </w:r>
      <w:r w:rsidRPr="0010620D">
        <w:rPr>
          <w:rFonts w:eastAsia="Times New Roman"/>
          <w:szCs w:val="24"/>
        </w:rPr>
        <w:t xml:space="preserve"> </w:t>
      </w:r>
    </w:p>
    <w:p w14:paraId="5218D97A" w14:textId="77777777" w:rsidR="00BE48FC" w:rsidRDefault="008F016C">
      <w:pPr>
        <w:spacing w:line="600" w:lineRule="auto"/>
        <w:ind w:firstLine="720"/>
        <w:jc w:val="both"/>
        <w:rPr>
          <w:rFonts w:eastAsia="Times New Roman"/>
          <w:szCs w:val="24"/>
        </w:rPr>
      </w:pPr>
      <w:r>
        <w:rPr>
          <w:rFonts w:eastAsia="Times New Roman"/>
          <w:szCs w:val="24"/>
        </w:rPr>
        <w:t xml:space="preserve">Σήμερα </w:t>
      </w:r>
      <w:r w:rsidRPr="0010620D">
        <w:rPr>
          <w:rFonts w:eastAsia="Times New Roman"/>
          <w:szCs w:val="24"/>
        </w:rPr>
        <w:t xml:space="preserve">παρακολουθείτε </w:t>
      </w:r>
      <w:r>
        <w:rPr>
          <w:rFonts w:eastAsia="Times New Roman"/>
          <w:szCs w:val="24"/>
        </w:rPr>
        <w:t xml:space="preserve">ένα </w:t>
      </w:r>
      <w:r w:rsidRPr="0010620D">
        <w:rPr>
          <w:rFonts w:eastAsia="Times New Roman"/>
          <w:szCs w:val="24"/>
        </w:rPr>
        <w:t>νομοσχέδιο του Υπουργείου Μεταναστευτικής Πολιτικής</w:t>
      </w:r>
      <w:r>
        <w:rPr>
          <w:rFonts w:eastAsia="Times New Roman"/>
          <w:szCs w:val="24"/>
        </w:rPr>
        <w:t>. Έχουν κατατεθεί και ορισμένες τροπολογίες πάνω στο</w:t>
      </w:r>
      <w:r w:rsidRPr="0010620D">
        <w:rPr>
          <w:rFonts w:eastAsia="Times New Roman"/>
          <w:szCs w:val="24"/>
        </w:rPr>
        <w:t xml:space="preserve"> νομοσχέδιο</w:t>
      </w:r>
      <w:r>
        <w:rPr>
          <w:rFonts w:eastAsia="Times New Roman"/>
          <w:szCs w:val="24"/>
        </w:rPr>
        <w:t>. Επομένως, παρακολουθείτε</w:t>
      </w:r>
      <w:r w:rsidRPr="0010620D">
        <w:rPr>
          <w:rFonts w:eastAsia="Times New Roman"/>
          <w:szCs w:val="24"/>
        </w:rPr>
        <w:t xml:space="preserve"> τους </w:t>
      </w:r>
      <w:r>
        <w:rPr>
          <w:rFonts w:eastAsia="Times New Roman"/>
          <w:szCs w:val="24"/>
        </w:rPr>
        <w:t>Υ</w:t>
      </w:r>
      <w:r w:rsidRPr="0010620D">
        <w:rPr>
          <w:rFonts w:eastAsia="Times New Roman"/>
          <w:szCs w:val="24"/>
        </w:rPr>
        <w:t>πουργούς που αναπτύσσουν τ</w:t>
      </w:r>
      <w:r w:rsidRPr="0010620D">
        <w:rPr>
          <w:rFonts w:eastAsia="Times New Roman"/>
          <w:szCs w:val="24"/>
        </w:rPr>
        <w:t xml:space="preserve">ις τροπολογίες και τους </w:t>
      </w:r>
      <w:r>
        <w:rPr>
          <w:rFonts w:eastAsia="Times New Roman"/>
          <w:szCs w:val="24"/>
        </w:rPr>
        <w:t>Β</w:t>
      </w:r>
      <w:r w:rsidRPr="0010620D">
        <w:rPr>
          <w:rFonts w:eastAsia="Times New Roman"/>
          <w:szCs w:val="24"/>
        </w:rPr>
        <w:t>ουλευτές</w:t>
      </w:r>
      <w:r>
        <w:rPr>
          <w:rFonts w:eastAsia="Times New Roman"/>
          <w:szCs w:val="24"/>
        </w:rPr>
        <w:t>,</w:t>
      </w:r>
      <w:r w:rsidRPr="0010620D">
        <w:rPr>
          <w:rFonts w:eastAsia="Times New Roman"/>
          <w:szCs w:val="24"/>
        </w:rPr>
        <w:t xml:space="preserve"> εκπροσώπους των κομμάτων</w:t>
      </w:r>
      <w:r>
        <w:rPr>
          <w:rFonts w:eastAsia="Times New Roman"/>
          <w:szCs w:val="24"/>
        </w:rPr>
        <w:t>,</w:t>
      </w:r>
      <w:r w:rsidRPr="0010620D">
        <w:rPr>
          <w:rFonts w:eastAsia="Times New Roman"/>
          <w:szCs w:val="24"/>
        </w:rPr>
        <w:t xml:space="preserve"> να τοποθετούνται</w:t>
      </w:r>
      <w:r>
        <w:rPr>
          <w:rFonts w:eastAsia="Times New Roman"/>
          <w:szCs w:val="24"/>
        </w:rPr>
        <w:t>.</w:t>
      </w:r>
    </w:p>
    <w:p w14:paraId="5218D97B" w14:textId="77777777" w:rsidR="00BE48FC" w:rsidRDefault="008F016C">
      <w:pPr>
        <w:spacing w:line="600" w:lineRule="auto"/>
        <w:ind w:firstLine="720"/>
        <w:jc w:val="both"/>
        <w:rPr>
          <w:rFonts w:eastAsia="Times New Roman"/>
          <w:szCs w:val="24"/>
        </w:rPr>
      </w:pPr>
      <w:r>
        <w:rPr>
          <w:rFonts w:eastAsia="Times New Roman"/>
          <w:szCs w:val="24"/>
        </w:rPr>
        <w:t>Θ</w:t>
      </w:r>
      <w:r w:rsidRPr="0010620D">
        <w:rPr>
          <w:rFonts w:eastAsia="Times New Roman"/>
          <w:szCs w:val="24"/>
        </w:rPr>
        <w:t>α προχωρήσουμε με τον Υφυπουργό Πολιτισμού</w:t>
      </w:r>
      <w:r>
        <w:rPr>
          <w:rFonts w:eastAsia="Times New Roman"/>
          <w:szCs w:val="24"/>
        </w:rPr>
        <w:t xml:space="preserve"> και Αθλητισμού</w:t>
      </w:r>
      <w:r w:rsidRPr="0010620D">
        <w:rPr>
          <w:rFonts w:eastAsia="Times New Roman"/>
          <w:szCs w:val="24"/>
        </w:rPr>
        <w:t xml:space="preserve"> κ</w:t>
      </w:r>
      <w:r>
        <w:rPr>
          <w:rFonts w:eastAsia="Times New Roman"/>
          <w:szCs w:val="24"/>
        </w:rPr>
        <w:t xml:space="preserve">. </w:t>
      </w:r>
      <w:r w:rsidRPr="0010620D">
        <w:rPr>
          <w:rFonts w:eastAsia="Times New Roman"/>
          <w:szCs w:val="24"/>
        </w:rPr>
        <w:t>Βασιλειάδη</w:t>
      </w:r>
      <w:r>
        <w:rPr>
          <w:rFonts w:eastAsia="Times New Roman"/>
          <w:szCs w:val="24"/>
        </w:rPr>
        <w:t>.</w:t>
      </w:r>
      <w:r w:rsidRPr="0010620D">
        <w:rPr>
          <w:rFonts w:eastAsia="Times New Roman"/>
          <w:szCs w:val="24"/>
        </w:rPr>
        <w:t xml:space="preserve"> </w:t>
      </w:r>
    </w:p>
    <w:p w14:paraId="5218D97C" w14:textId="77777777" w:rsidR="00BE48FC" w:rsidRDefault="008F016C">
      <w:pPr>
        <w:spacing w:line="600" w:lineRule="auto"/>
        <w:ind w:firstLine="720"/>
        <w:jc w:val="both"/>
        <w:rPr>
          <w:rFonts w:eastAsia="Times New Roman"/>
          <w:szCs w:val="24"/>
        </w:rPr>
      </w:pPr>
      <w:r w:rsidRPr="00FF47B7">
        <w:rPr>
          <w:rFonts w:eastAsia="Times New Roman"/>
          <w:b/>
          <w:szCs w:val="24"/>
        </w:rPr>
        <w:t>ΓΕΩΡΓΙΟΣ ΒΑΣΙΛΕΙΑΔΗΣ (Υπουργός Πολιτισμού και Αθλητισμού):</w:t>
      </w:r>
      <w:r>
        <w:rPr>
          <w:rFonts w:eastAsia="Times New Roman"/>
          <w:b/>
          <w:szCs w:val="24"/>
        </w:rPr>
        <w:t xml:space="preserve"> </w:t>
      </w:r>
      <w:r w:rsidRPr="00FF47B7">
        <w:rPr>
          <w:rFonts w:eastAsia="Times New Roman"/>
          <w:szCs w:val="24"/>
        </w:rPr>
        <w:t>Ευχαριστώ πολύ, κύριε Πρόεδρε.</w:t>
      </w:r>
      <w:r>
        <w:rPr>
          <w:rFonts w:eastAsia="Times New Roman"/>
          <w:b/>
          <w:szCs w:val="24"/>
        </w:rPr>
        <w:t xml:space="preserve"> </w:t>
      </w:r>
    </w:p>
    <w:p w14:paraId="5218D97D" w14:textId="77777777" w:rsidR="00BE48FC" w:rsidRDefault="008F016C">
      <w:pPr>
        <w:spacing w:line="600" w:lineRule="auto"/>
        <w:ind w:firstLine="720"/>
        <w:jc w:val="both"/>
        <w:rPr>
          <w:rFonts w:eastAsia="Times New Roman"/>
          <w:szCs w:val="24"/>
        </w:rPr>
      </w:pPr>
      <w:r>
        <w:rPr>
          <w:rFonts w:eastAsia="Times New Roman"/>
          <w:szCs w:val="24"/>
        </w:rPr>
        <w:t>Θ</w:t>
      </w:r>
      <w:r w:rsidRPr="0010620D">
        <w:rPr>
          <w:rFonts w:eastAsia="Times New Roman"/>
          <w:szCs w:val="24"/>
        </w:rPr>
        <w:t>α αναπτύξω</w:t>
      </w:r>
      <w:r w:rsidRPr="0010620D">
        <w:rPr>
          <w:rFonts w:eastAsia="Times New Roman"/>
          <w:szCs w:val="24"/>
        </w:rPr>
        <w:t xml:space="preserve"> την τροπολογία με γενικό αριθμό 1887 και ειδικό 25</w:t>
      </w:r>
      <w:r>
        <w:rPr>
          <w:rFonts w:eastAsia="Times New Roman"/>
          <w:szCs w:val="24"/>
        </w:rPr>
        <w:t>, που έ</w:t>
      </w:r>
      <w:r w:rsidRPr="0010620D">
        <w:rPr>
          <w:rFonts w:eastAsia="Times New Roman"/>
          <w:szCs w:val="24"/>
        </w:rPr>
        <w:t>χει δύο άρθρ</w:t>
      </w:r>
      <w:r>
        <w:rPr>
          <w:rFonts w:eastAsia="Times New Roman"/>
          <w:szCs w:val="24"/>
        </w:rPr>
        <w:t>α.</w:t>
      </w:r>
    </w:p>
    <w:p w14:paraId="5218D97E" w14:textId="77777777" w:rsidR="00BE48FC" w:rsidRDefault="008F016C">
      <w:pPr>
        <w:spacing w:line="600" w:lineRule="auto"/>
        <w:ind w:firstLine="720"/>
        <w:jc w:val="both"/>
        <w:rPr>
          <w:rFonts w:eastAsia="Times New Roman"/>
          <w:szCs w:val="24"/>
        </w:rPr>
      </w:pPr>
      <w:r>
        <w:rPr>
          <w:rFonts w:eastAsia="Times New Roman"/>
          <w:szCs w:val="24"/>
        </w:rPr>
        <w:t>Τ</w:t>
      </w:r>
      <w:r w:rsidRPr="0010620D">
        <w:rPr>
          <w:rFonts w:eastAsia="Times New Roman"/>
          <w:szCs w:val="24"/>
        </w:rPr>
        <w:t>ο πρώτο άρθρο αφορά την τροποποίηση της παραγράφου 3 του άρθρου 53 του ν</w:t>
      </w:r>
      <w:r>
        <w:rPr>
          <w:rFonts w:eastAsia="Times New Roman"/>
          <w:szCs w:val="24"/>
        </w:rPr>
        <w:t>.2725/</w:t>
      </w:r>
      <w:r w:rsidRPr="0010620D">
        <w:rPr>
          <w:rFonts w:eastAsia="Times New Roman"/>
          <w:szCs w:val="24"/>
        </w:rPr>
        <w:t>99</w:t>
      </w:r>
      <w:r>
        <w:rPr>
          <w:rFonts w:eastAsia="Times New Roman"/>
          <w:szCs w:val="24"/>
        </w:rPr>
        <w:t>,</w:t>
      </w:r>
      <w:r w:rsidRPr="0010620D">
        <w:rPr>
          <w:rFonts w:eastAsia="Times New Roman"/>
          <w:szCs w:val="24"/>
        </w:rPr>
        <w:t xml:space="preserve"> δηλαδή του αθλητικού νόμου</w:t>
      </w:r>
      <w:r>
        <w:rPr>
          <w:rFonts w:eastAsia="Times New Roman"/>
          <w:szCs w:val="24"/>
        </w:rPr>
        <w:t>.</w:t>
      </w:r>
      <w:r w:rsidRPr="0010620D">
        <w:rPr>
          <w:rFonts w:eastAsia="Times New Roman"/>
          <w:szCs w:val="24"/>
        </w:rPr>
        <w:t xml:space="preserve"> </w:t>
      </w:r>
      <w:r>
        <w:rPr>
          <w:rFonts w:eastAsia="Times New Roman"/>
          <w:szCs w:val="24"/>
        </w:rPr>
        <w:t>Τι προέβλεπε στην προϋ</w:t>
      </w:r>
      <w:r w:rsidRPr="0010620D">
        <w:rPr>
          <w:rFonts w:eastAsia="Times New Roman"/>
          <w:szCs w:val="24"/>
        </w:rPr>
        <w:t>π</w:t>
      </w:r>
      <w:r>
        <w:rPr>
          <w:rFonts w:eastAsia="Times New Roman"/>
          <w:szCs w:val="24"/>
        </w:rPr>
        <w:t xml:space="preserve">άρχουσα </w:t>
      </w:r>
      <w:r w:rsidRPr="0010620D">
        <w:rPr>
          <w:rFonts w:eastAsia="Times New Roman"/>
          <w:szCs w:val="24"/>
        </w:rPr>
        <w:t>μορφή το άρθρο αυτό</w:t>
      </w:r>
      <w:r>
        <w:rPr>
          <w:rFonts w:eastAsia="Times New Roman"/>
          <w:szCs w:val="24"/>
        </w:rPr>
        <w:t>:</w:t>
      </w:r>
      <w:r w:rsidRPr="0010620D">
        <w:rPr>
          <w:rFonts w:eastAsia="Times New Roman"/>
          <w:szCs w:val="24"/>
        </w:rPr>
        <w:t xml:space="preserve"> </w:t>
      </w:r>
      <w:r>
        <w:rPr>
          <w:rFonts w:eastAsia="Times New Roman"/>
          <w:szCs w:val="24"/>
        </w:rPr>
        <w:t>Ό</w:t>
      </w:r>
      <w:r w:rsidRPr="0010620D">
        <w:rPr>
          <w:rFonts w:eastAsia="Times New Roman"/>
          <w:szCs w:val="24"/>
        </w:rPr>
        <w:t>πως γνωρίζετε</w:t>
      </w:r>
      <w:r>
        <w:rPr>
          <w:rFonts w:eastAsia="Times New Roman"/>
          <w:szCs w:val="24"/>
        </w:rPr>
        <w:t>,</w:t>
      </w:r>
      <w:r w:rsidRPr="0010620D">
        <w:rPr>
          <w:rFonts w:eastAsia="Times New Roman"/>
          <w:szCs w:val="24"/>
        </w:rPr>
        <w:t xml:space="preserve"> για </w:t>
      </w:r>
      <w:r w:rsidRPr="0010620D">
        <w:rPr>
          <w:rFonts w:eastAsia="Times New Roman"/>
          <w:szCs w:val="24"/>
        </w:rPr>
        <w:t xml:space="preserve">την διεξαγωγή μιας </w:t>
      </w:r>
      <w:r>
        <w:rPr>
          <w:rFonts w:eastAsia="Times New Roman"/>
          <w:szCs w:val="24"/>
        </w:rPr>
        <w:t>δ</w:t>
      </w:r>
      <w:r w:rsidRPr="0010620D">
        <w:rPr>
          <w:rFonts w:eastAsia="Times New Roman"/>
          <w:szCs w:val="24"/>
        </w:rPr>
        <w:t>ιεθνούς διοργάνωση</w:t>
      </w:r>
      <w:r>
        <w:rPr>
          <w:rFonts w:eastAsia="Times New Roman"/>
          <w:szCs w:val="24"/>
        </w:rPr>
        <w:t>ς,</w:t>
      </w:r>
      <w:r w:rsidRPr="0010620D">
        <w:rPr>
          <w:rFonts w:eastAsia="Times New Roman"/>
          <w:szCs w:val="24"/>
        </w:rPr>
        <w:t xml:space="preserve"> μιας αθλητικής πρωτοβουλίας</w:t>
      </w:r>
      <w:r>
        <w:rPr>
          <w:rFonts w:eastAsia="Times New Roman"/>
          <w:szCs w:val="24"/>
        </w:rPr>
        <w:t>,</w:t>
      </w:r>
      <w:r w:rsidRPr="0010620D">
        <w:rPr>
          <w:rFonts w:eastAsia="Times New Roman"/>
          <w:szCs w:val="24"/>
        </w:rPr>
        <w:t xml:space="preserve"> συστηνόταν μία οργανωτική επιτροπή η οποία ήταν υπεύθυνη για την διεξαγωγή της διοργάνωσης</w:t>
      </w:r>
      <w:r>
        <w:rPr>
          <w:rFonts w:eastAsia="Times New Roman"/>
          <w:szCs w:val="24"/>
        </w:rPr>
        <w:t>.</w:t>
      </w:r>
      <w:r w:rsidRPr="0010620D">
        <w:rPr>
          <w:rFonts w:eastAsia="Times New Roman"/>
          <w:szCs w:val="24"/>
        </w:rPr>
        <w:t xml:space="preserve"> </w:t>
      </w:r>
      <w:r>
        <w:rPr>
          <w:rFonts w:eastAsia="Times New Roman"/>
          <w:szCs w:val="24"/>
        </w:rPr>
        <w:t xml:space="preserve">Αυτή η </w:t>
      </w:r>
      <w:r w:rsidRPr="0010620D">
        <w:rPr>
          <w:rFonts w:eastAsia="Times New Roman"/>
          <w:szCs w:val="24"/>
        </w:rPr>
        <w:t xml:space="preserve">οργανωτική επιτροπή </w:t>
      </w:r>
      <w:r>
        <w:rPr>
          <w:rFonts w:eastAsia="Times New Roman"/>
          <w:szCs w:val="24"/>
        </w:rPr>
        <w:t xml:space="preserve">αυτή </w:t>
      </w:r>
      <w:r w:rsidRPr="0010620D">
        <w:rPr>
          <w:rFonts w:eastAsia="Times New Roman"/>
          <w:szCs w:val="24"/>
        </w:rPr>
        <w:t>χρηματοδοτείτ</w:t>
      </w:r>
      <w:r>
        <w:rPr>
          <w:rFonts w:eastAsia="Times New Roman"/>
          <w:szCs w:val="24"/>
        </w:rPr>
        <w:t>ο,</w:t>
      </w:r>
      <w:r w:rsidRPr="0010620D">
        <w:rPr>
          <w:rFonts w:eastAsia="Times New Roman"/>
          <w:szCs w:val="24"/>
        </w:rPr>
        <w:t xml:space="preserve"> με βάση τις πρόνοιες του νόμου</w:t>
      </w:r>
      <w:r>
        <w:rPr>
          <w:rFonts w:eastAsia="Times New Roman"/>
          <w:szCs w:val="24"/>
        </w:rPr>
        <w:t>,</w:t>
      </w:r>
      <w:r w:rsidRPr="0010620D">
        <w:rPr>
          <w:rFonts w:eastAsia="Times New Roman"/>
          <w:szCs w:val="24"/>
        </w:rPr>
        <w:t xml:space="preserve"> </w:t>
      </w:r>
      <w:r>
        <w:rPr>
          <w:rFonts w:eastAsia="Times New Roman"/>
          <w:szCs w:val="24"/>
        </w:rPr>
        <w:t>α</w:t>
      </w:r>
      <w:r w:rsidRPr="0010620D">
        <w:rPr>
          <w:rFonts w:eastAsia="Times New Roman"/>
          <w:szCs w:val="24"/>
        </w:rPr>
        <w:t xml:space="preserve">πό τον </w:t>
      </w:r>
      <w:r>
        <w:rPr>
          <w:rFonts w:eastAsia="Times New Roman"/>
          <w:szCs w:val="24"/>
        </w:rPr>
        <w:t>ε</w:t>
      </w:r>
      <w:r w:rsidRPr="0010620D">
        <w:rPr>
          <w:rFonts w:eastAsia="Times New Roman"/>
          <w:szCs w:val="24"/>
        </w:rPr>
        <w:t xml:space="preserve">ιδικό </w:t>
      </w:r>
      <w:r>
        <w:rPr>
          <w:rFonts w:eastAsia="Times New Roman"/>
          <w:szCs w:val="24"/>
        </w:rPr>
        <w:t>λ</w:t>
      </w:r>
      <w:r w:rsidRPr="0010620D">
        <w:rPr>
          <w:rFonts w:eastAsia="Times New Roman"/>
          <w:szCs w:val="24"/>
        </w:rPr>
        <w:t>ογαριασμό του ΟΠΑΠ</w:t>
      </w:r>
      <w:r>
        <w:rPr>
          <w:rFonts w:eastAsia="Times New Roman"/>
          <w:szCs w:val="24"/>
        </w:rPr>
        <w:t>.</w:t>
      </w:r>
      <w:r w:rsidRPr="0010620D">
        <w:rPr>
          <w:rFonts w:eastAsia="Times New Roman"/>
          <w:szCs w:val="24"/>
        </w:rPr>
        <w:t xml:space="preserve"> </w:t>
      </w:r>
      <w:r>
        <w:rPr>
          <w:rFonts w:eastAsia="Times New Roman"/>
          <w:szCs w:val="24"/>
        </w:rPr>
        <w:t>Σ</w:t>
      </w:r>
      <w:r w:rsidRPr="0010620D">
        <w:rPr>
          <w:rFonts w:eastAsia="Times New Roman"/>
          <w:szCs w:val="24"/>
        </w:rPr>
        <w:t xml:space="preserve">ήμερα ούτε ΟΠΑΠ υπάρχει ούτε </w:t>
      </w:r>
      <w:r>
        <w:rPr>
          <w:rFonts w:eastAsia="Times New Roman"/>
          <w:szCs w:val="24"/>
        </w:rPr>
        <w:t>ε</w:t>
      </w:r>
      <w:r w:rsidRPr="0010620D">
        <w:rPr>
          <w:rFonts w:eastAsia="Times New Roman"/>
          <w:szCs w:val="24"/>
        </w:rPr>
        <w:t xml:space="preserve">ιδικός </w:t>
      </w:r>
      <w:r>
        <w:rPr>
          <w:rFonts w:eastAsia="Times New Roman"/>
          <w:szCs w:val="24"/>
        </w:rPr>
        <w:t>λ</w:t>
      </w:r>
      <w:r w:rsidRPr="0010620D">
        <w:rPr>
          <w:rFonts w:eastAsia="Times New Roman"/>
          <w:szCs w:val="24"/>
        </w:rPr>
        <w:t>ογαριασμός</w:t>
      </w:r>
      <w:r>
        <w:rPr>
          <w:rFonts w:eastAsia="Times New Roman"/>
          <w:szCs w:val="24"/>
        </w:rPr>
        <w:t>,</w:t>
      </w:r>
      <w:r w:rsidRPr="0010620D">
        <w:rPr>
          <w:rFonts w:eastAsia="Times New Roman"/>
          <w:szCs w:val="24"/>
        </w:rPr>
        <w:t xml:space="preserve"> για να μπορέσει να χρηματοδοτηθεί μία τέτοια οργαν</w:t>
      </w:r>
      <w:r>
        <w:rPr>
          <w:rFonts w:eastAsia="Times New Roman"/>
          <w:szCs w:val="24"/>
        </w:rPr>
        <w:t>ωτικ</w:t>
      </w:r>
      <w:r w:rsidRPr="0010620D">
        <w:rPr>
          <w:rFonts w:eastAsia="Times New Roman"/>
          <w:szCs w:val="24"/>
        </w:rPr>
        <w:t>ή επιτροπή</w:t>
      </w:r>
      <w:r>
        <w:rPr>
          <w:rFonts w:eastAsia="Times New Roman"/>
          <w:szCs w:val="24"/>
        </w:rPr>
        <w:t>.</w:t>
      </w:r>
    </w:p>
    <w:p w14:paraId="5218D97F" w14:textId="77777777" w:rsidR="00BE48FC" w:rsidRDefault="008F016C">
      <w:pPr>
        <w:spacing w:line="600" w:lineRule="auto"/>
        <w:ind w:firstLine="720"/>
        <w:jc w:val="both"/>
        <w:rPr>
          <w:rFonts w:eastAsia="Times New Roman"/>
          <w:szCs w:val="24"/>
        </w:rPr>
      </w:pPr>
      <w:r>
        <w:rPr>
          <w:rFonts w:eastAsia="Times New Roman"/>
          <w:szCs w:val="24"/>
        </w:rPr>
        <w:t>Τα προηγούμενα χρόνια ακολουθήθηκε μία</w:t>
      </w:r>
      <w:r w:rsidRPr="0010620D">
        <w:rPr>
          <w:rFonts w:eastAsia="Times New Roman"/>
          <w:szCs w:val="24"/>
        </w:rPr>
        <w:t xml:space="preserve"> </w:t>
      </w:r>
      <w:r>
        <w:rPr>
          <w:rFonts w:eastAsia="Times New Roman"/>
          <w:szCs w:val="24"/>
        </w:rPr>
        <w:t xml:space="preserve">αρκετά </w:t>
      </w:r>
      <w:r w:rsidRPr="0010620D">
        <w:rPr>
          <w:rFonts w:eastAsia="Times New Roman"/>
          <w:szCs w:val="24"/>
        </w:rPr>
        <w:t>προβληματική</w:t>
      </w:r>
      <w:r>
        <w:rPr>
          <w:rFonts w:eastAsia="Times New Roman"/>
          <w:szCs w:val="24"/>
        </w:rPr>
        <w:t>,</w:t>
      </w:r>
      <w:r w:rsidRPr="0010620D">
        <w:rPr>
          <w:rFonts w:eastAsia="Times New Roman"/>
          <w:szCs w:val="24"/>
        </w:rPr>
        <w:t xml:space="preserve"> θα έλεγα</w:t>
      </w:r>
      <w:r>
        <w:rPr>
          <w:rFonts w:eastAsia="Times New Roman"/>
          <w:szCs w:val="24"/>
        </w:rPr>
        <w:t>, πρακτική, γ</w:t>
      </w:r>
      <w:r w:rsidRPr="0010620D">
        <w:rPr>
          <w:rFonts w:eastAsia="Times New Roman"/>
          <w:szCs w:val="24"/>
        </w:rPr>
        <w:t xml:space="preserve">ιατί έπρεπε να βρεθεί τρόπος </w:t>
      </w:r>
      <w:r>
        <w:rPr>
          <w:rFonts w:eastAsia="Times New Roman"/>
          <w:szCs w:val="24"/>
        </w:rPr>
        <w:t>να</w:t>
      </w:r>
      <w:r>
        <w:rPr>
          <w:rFonts w:eastAsia="Times New Roman"/>
          <w:szCs w:val="24"/>
        </w:rPr>
        <w:t xml:space="preserve"> γίνουν οι</w:t>
      </w:r>
      <w:r w:rsidRPr="0010620D">
        <w:rPr>
          <w:rFonts w:eastAsia="Times New Roman"/>
          <w:szCs w:val="24"/>
        </w:rPr>
        <w:t xml:space="preserve"> διοργανώσεις</w:t>
      </w:r>
      <w:r>
        <w:rPr>
          <w:rFonts w:eastAsia="Times New Roman"/>
          <w:szCs w:val="24"/>
        </w:rPr>
        <w:t>,</w:t>
      </w:r>
      <w:r w:rsidRPr="0010620D">
        <w:rPr>
          <w:rFonts w:eastAsia="Times New Roman"/>
          <w:szCs w:val="24"/>
        </w:rPr>
        <w:t xml:space="preserve"> μέσω είτε απευθείας χρηματοδότησης των ομοσπονδιών που είχαν </w:t>
      </w:r>
      <w:r>
        <w:rPr>
          <w:rFonts w:eastAsia="Times New Roman"/>
          <w:szCs w:val="24"/>
        </w:rPr>
        <w:t>την ευθύνη</w:t>
      </w:r>
      <w:r w:rsidRPr="0010620D">
        <w:rPr>
          <w:rFonts w:eastAsia="Times New Roman"/>
          <w:szCs w:val="24"/>
        </w:rPr>
        <w:t xml:space="preserve"> της διοργάνωσης από τη Γενική Γραμματεία Αθλητισμού</w:t>
      </w:r>
      <w:r>
        <w:rPr>
          <w:rFonts w:eastAsia="Times New Roman"/>
          <w:szCs w:val="24"/>
        </w:rPr>
        <w:t>,</w:t>
      </w:r>
      <w:r w:rsidRPr="0010620D">
        <w:rPr>
          <w:rFonts w:eastAsia="Times New Roman"/>
          <w:szCs w:val="24"/>
        </w:rPr>
        <w:t xml:space="preserve"> είτε </w:t>
      </w:r>
      <w:r>
        <w:rPr>
          <w:rFonts w:eastAsia="Times New Roman"/>
          <w:szCs w:val="24"/>
        </w:rPr>
        <w:t>μέσω έμμεσων</w:t>
      </w:r>
      <w:r w:rsidRPr="0010620D">
        <w:rPr>
          <w:rFonts w:eastAsia="Times New Roman"/>
          <w:szCs w:val="24"/>
        </w:rPr>
        <w:t xml:space="preserve"> χρηματοδ</w:t>
      </w:r>
      <w:r>
        <w:rPr>
          <w:rFonts w:eastAsia="Times New Roman"/>
          <w:szCs w:val="24"/>
        </w:rPr>
        <w:t xml:space="preserve">οτήσεων </w:t>
      </w:r>
      <w:r w:rsidRPr="0010620D">
        <w:rPr>
          <w:rFonts w:eastAsia="Times New Roman"/>
          <w:szCs w:val="24"/>
        </w:rPr>
        <w:t xml:space="preserve">από την </w:t>
      </w:r>
      <w:r>
        <w:rPr>
          <w:rFonts w:eastAsia="Times New Roman"/>
          <w:szCs w:val="24"/>
        </w:rPr>
        <w:t>τ</w:t>
      </w:r>
      <w:r w:rsidRPr="0010620D">
        <w:rPr>
          <w:rFonts w:eastAsia="Times New Roman"/>
          <w:szCs w:val="24"/>
        </w:rPr>
        <w:t xml:space="preserve">οπική </w:t>
      </w:r>
      <w:r>
        <w:rPr>
          <w:rFonts w:eastAsia="Times New Roman"/>
          <w:szCs w:val="24"/>
        </w:rPr>
        <w:t>α</w:t>
      </w:r>
      <w:r w:rsidRPr="0010620D">
        <w:rPr>
          <w:rFonts w:eastAsia="Times New Roman"/>
          <w:szCs w:val="24"/>
        </w:rPr>
        <w:t>υτοδιοίκηση</w:t>
      </w:r>
      <w:r>
        <w:rPr>
          <w:rFonts w:eastAsia="Times New Roman"/>
          <w:szCs w:val="24"/>
        </w:rPr>
        <w:t>,</w:t>
      </w:r>
      <w:r w:rsidRPr="0010620D">
        <w:rPr>
          <w:rFonts w:eastAsia="Times New Roman"/>
          <w:szCs w:val="24"/>
        </w:rPr>
        <w:t xml:space="preserve"> είτε από το Υπουργείο Τουρισμού</w:t>
      </w:r>
      <w:r>
        <w:rPr>
          <w:rFonts w:eastAsia="Times New Roman"/>
          <w:szCs w:val="24"/>
        </w:rPr>
        <w:t>,</w:t>
      </w:r>
      <w:r w:rsidRPr="0010620D">
        <w:rPr>
          <w:rFonts w:eastAsia="Times New Roman"/>
          <w:szCs w:val="24"/>
        </w:rPr>
        <w:t xml:space="preserve"> με ένα τρό</w:t>
      </w:r>
      <w:r w:rsidRPr="0010620D">
        <w:rPr>
          <w:rFonts w:eastAsia="Times New Roman"/>
          <w:szCs w:val="24"/>
        </w:rPr>
        <w:t xml:space="preserve">πο που διευκόλυνε </w:t>
      </w:r>
      <w:r>
        <w:rPr>
          <w:rFonts w:eastAsia="Times New Roman"/>
          <w:szCs w:val="24"/>
        </w:rPr>
        <w:t>μεν</w:t>
      </w:r>
      <w:r w:rsidRPr="0010620D">
        <w:rPr>
          <w:rFonts w:eastAsia="Times New Roman"/>
          <w:szCs w:val="24"/>
        </w:rPr>
        <w:t xml:space="preserve"> την κατάσταση</w:t>
      </w:r>
      <w:r>
        <w:rPr>
          <w:rFonts w:eastAsia="Times New Roman"/>
          <w:szCs w:val="24"/>
        </w:rPr>
        <w:t>,</w:t>
      </w:r>
      <w:r w:rsidRPr="0010620D">
        <w:rPr>
          <w:rFonts w:eastAsia="Times New Roman"/>
          <w:szCs w:val="24"/>
        </w:rPr>
        <w:t xml:space="preserve"> αλλά δεν βοηθούσε ούτε στη διαφάνεια ούτε στον έλεγχο ούτε στην τελική λογοδοσία</w:t>
      </w:r>
      <w:r>
        <w:rPr>
          <w:rFonts w:eastAsia="Times New Roman"/>
          <w:szCs w:val="24"/>
        </w:rPr>
        <w:t>.</w:t>
      </w:r>
      <w:r w:rsidRPr="0010620D">
        <w:rPr>
          <w:rFonts w:eastAsia="Times New Roman"/>
          <w:szCs w:val="24"/>
        </w:rPr>
        <w:t xml:space="preserve"> </w:t>
      </w:r>
    </w:p>
    <w:p w14:paraId="5218D980" w14:textId="77777777" w:rsidR="00BE48FC" w:rsidRDefault="008F016C">
      <w:pPr>
        <w:spacing w:line="600" w:lineRule="auto"/>
        <w:ind w:firstLine="720"/>
        <w:jc w:val="both"/>
        <w:rPr>
          <w:rFonts w:eastAsia="Times New Roman"/>
          <w:szCs w:val="24"/>
        </w:rPr>
      </w:pPr>
      <w:r>
        <w:rPr>
          <w:rFonts w:eastAsia="Times New Roman"/>
          <w:szCs w:val="24"/>
        </w:rPr>
        <w:t>Σ</w:t>
      </w:r>
      <w:r w:rsidRPr="0010620D">
        <w:rPr>
          <w:rFonts w:eastAsia="Times New Roman"/>
          <w:szCs w:val="24"/>
        </w:rPr>
        <w:t>ε κάθε περίπτωση</w:t>
      </w:r>
      <w:r>
        <w:rPr>
          <w:rFonts w:eastAsia="Times New Roman"/>
          <w:szCs w:val="24"/>
        </w:rPr>
        <w:t>,</w:t>
      </w:r>
      <w:r w:rsidRPr="0010620D">
        <w:rPr>
          <w:rFonts w:eastAsia="Times New Roman"/>
          <w:szCs w:val="24"/>
        </w:rPr>
        <w:t xml:space="preserve"> μολονότι</w:t>
      </w:r>
      <w:r>
        <w:rPr>
          <w:rFonts w:eastAsia="Times New Roman"/>
          <w:szCs w:val="24"/>
        </w:rPr>
        <w:t>,</w:t>
      </w:r>
      <w:r w:rsidRPr="0010620D">
        <w:rPr>
          <w:rFonts w:eastAsia="Times New Roman"/>
          <w:szCs w:val="24"/>
        </w:rPr>
        <w:t xml:space="preserve"> για να είμαι ειλικρινής και δίκαιος</w:t>
      </w:r>
      <w:r>
        <w:rPr>
          <w:rFonts w:eastAsia="Times New Roman"/>
          <w:szCs w:val="24"/>
        </w:rPr>
        <w:t>,</w:t>
      </w:r>
      <w:r w:rsidRPr="0010620D">
        <w:rPr>
          <w:rFonts w:eastAsia="Times New Roman"/>
          <w:szCs w:val="24"/>
        </w:rPr>
        <w:t xml:space="preserve"> δεν έχουμε δείγματα λαθροχειρί</w:t>
      </w:r>
      <w:r>
        <w:rPr>
          <w:rFonts w:eastAsia="Times New Roman"/>
          <w:szCs w:val="24"/>
        </w:rPr>
        <w:t>α</w:t>
      </w:r>
      <w:r w:rsidRPr="0010620D">
        <w:rPr>
          <w:rFonts w:eastAsia="Times New Roman"/>
          <w:szCs w:val="24"/>
        </w:rPr>
        <w:t>ς μέχρι στιγμής</w:t>
      </w:r>
      <w:r>
        <w:rPr>
          <w:rFonts w:eastAsia="Times New Roman"/>
          <w:szCs w:val="24"/>
        </w:rPr>
        <w:t>, παρ’ όλα αυτά υπήρχε έ</w:t>
      </w:r>
      <w:r>
        <w:rPr>
          <w:rFonts w:eastAsia="Times New Roman"/>
          <w:szCs w:val="24"/>
        </w:rPr>
        <w:t>να περιβάλλον το οποίο έδινε τη</w:t>
      </w:r>
      <w:r w:rsidRPr="0010620D">
        <w:rPr>
          <w:rFonts w:eastAsia="Times New Roman"/>
          <w:szCs w:val="24"/>
        </w:rPr>
        <w:t xml:space="preserve"> δυνατότητα σε όλους </w:t>
      </w:r>
      <w:r>
        <w:rPr>
          <w:rFonts w:eastAsia="Times New Roman"/>
          <w:szCs w:val="24"/>
        </w:rPr>
        <w:t>ν</w:t>
      </w:r>
      <w:r w:rsidRPr="0010620D">
        <w:rPr>
          <w:rFonts w:eastAsia="Times New Roman"/>
          <w:szCs w:val="24"/>
        </w:rPr>
        <w:t xml:space="preserve">α </w:t>
      </w:r>
      <w:r>
        <w:rPr>
          <w:rFonts w:eastAsia="Times New Roman"/>
          <w:szCs w:val="24"/>
        </w:rPr>
        <w:t>χρηματοδοτηθούν έμμεσα και</w:t>
      </w:r>
      <w:r w:rsidRPr="0010620D">
        <w:rPr>
          <w:rFonts w:eastAsia="Times New Roman"/>
          <w:szCs w:val="24"/>
        </w:rPr>
        <w:t xml:space="preserve"> να μην υπάρχει ο κεντρικός έλεγχος</w:t>
      </w:r>
      <w:r>
        <w:rPr>
          <w:rFonts w:eastAsia="Times New Roman"/>
          <w:szCs w:val="24"/>
        </w:rPr>
        <w:t>.</w:t>
      </w:r>
    </w:p>
    <w:p w14:paraId="5218D981" w14:textId="77777777" w:rsidR="00BE48FC" w:rsidRDefault="008F016C">
      <w:pPr>
        <w:spacing w:line="600" w:lineRule="auto"/>
        <w:ind w:firstLine="720"/>
        <w:jc w:val="both"/>
        <w:rPr>
          <w:rFonts w:eastAsia="Times New Roman"/>
          <w:b/>
          <w:szCs w:val="24"/>
        </w:rPr>
      </w:pPr>
      <w:r>
        <w:rPr>
          <w:rFonts w:eastAsia="Times New Roman"/>
          <w:szCs w:val="24"/>
        </w:rPr>
        <w:t>Αυτό το άρθρο αλλά</w:t>
      </w:r>
      <w:r w:rsidRPr="0010620D">
        <w:rPr>
          <w:rFonts w:eastAsia="Times New Roman"/>
          <w:szCs w:val="24"/>
        </w:rPr>
        <w:t>ζουμε σήμερα και δίνουμε τη δυνατότητα στις οργανωτικές επιτροπές να μπορούν απευθείας να χρηματοδοτηθούν από τον κεντρι</w:t>
      </w:r>
      <w:r w:rsidRPr="0010620D">
        <w:rPr>
          <w:rFonts w:eastAsia="Times New Roman"/>
          <w:szCs w:val="24"/>
        </w:rPr>
        <w:t xml:space="preserve">κό </w:t>
      </w:r>
      <w:r>
        <w:rPr>
          <w:rFonts w:eastAsia="Times New Roman"/>
          <w:szCs w:val="24"/>
        </w:rPr>
        <w:t xml:space="preserve">κορβανά, από τον κεντρικό </w:t>
      </w:r>
      <w:r w:rsidRPr="0010620D">
        <w:rPr>
          <w:rFonts w:eastAsia="Times New Roman"/>
          <w:szCs w:val="24"/>
        </w:rPr>
        <w:t xml:space="preserve">προϋπολογισμό τόσο της Γενικής Γραμματείας </w:t>
      </w:r>
      <w:r>
        <w:rPr>
          <w:rFonts w:eastAsia="Times New Roman"/>
          <w:szCs w:val="24"/>
        </w:rPr>
        <w:t>Α</w:t>
      </w:r>
      <w:r w:rsidRPr="0010620D">
        <w:rPr>
          <w:rFonts w:eastAsia="Times New Roman"/>
          <w:szCs w:val="24"/>
        </w:rPr>
        <w:t>θλητισμού</w:t>
      </w:r>
      <w:r>
        <w:rPr>
          <w:rFonts w:eastAsia="Times New Roman"/>
          <w:szCs w:val="24"/>
        </w:rPr>
        <w:t>,</w:t>
      </w:r>
      <w:r w:rsidRPr="0010620D">
        <w:rPr>
          <w:rFonts w:eastAsia="Times New Roman"/>
          <w:szCs w:val="24"/>
        </w:rPr>
        <w:t xml:space="preserve"> δηλαδή του Υπουργείου Πολιτισμού </w:t>
      </w:r>
      <w:r>
        <w:rPr>
          <w:rFonts w:eastAsia="Times New Roman"/>
          <w:szCs w:val="24"/>
        </w:rPr>
        <w:t>κ</w:t>
      </w:r>
      <w:r w:rsidRPr="0010620D">
        <w:rPr>
          <w:rFonts w:eastAsia="Times New Roman"/>
          <w:szCs w:val="24"/>
        </w:rPr>
        <w:t>αι Αθλητισμού</w:t>
      </w:r>
      <w:r>
        <w:rPr>
          <w:rFonts w:eastAsia="Times New Roman"/>
          <w:szCs w:val="24"/>
        </w:rPr>
        <w:t>,</w:t>
      </w:r>
      <w:r w:rsidRPr="0010620D">
        <w:rPr>
          <w:rFonts w:eastAsia="Times New Roman"/>
          <w:szCs w:val="24"/>
        </w:rPr>
        <w:t xml:space="preserve"> αλλά και άλλων </w:t>
      </w:r>
      <w:r>
        <w:rPr>
          <w:rFonts w:eastAsia="Times New Roman"/>
          <w:szCs w:val="24"/>
        </w:rPr>
        <w:t xml:space="preserve">Υπουργείων, τα οποία συνήθως προβαίνουν σε </w:t>
      </w:r>
      <w:r w:rsidRPr="0010620D">
        <w:rPr>
          <w:rFonts w:eastAsia="Times New Roman"/>
          <w:szCs w:val="24"/>
        </w:rPr>
        <w:t>χρηματοδότηση</w:t>
      </w:r>
      <w:r>
        <w:rPr>
          <w:rFonts w:eastAsia="Times New Roman"/>
          <w:szCs w:val="24"/>
        </w:rPr>
        <w:t>,</w:t>
      </w:r>
      <w:r w:rsidRPr="0010620D">
        <w:rPr>
          <w:rFonts w:eastAsia="Times New Roman"/>
          <w:szCs w:val="24"/>
        </w:rPr>
        <w:t xml:space="preserve"> δηλαδή</w:t>
      </w:r>
      <w:r>
        <w:rPr>
          <w:rFonts w:eastAsia="Times New Roman"/>
          <w:szCs w:val="24"/>
        </w:rPr>
        <w:t xml:space="preserve"> από το Υπουργείο</w:t>
      </w:r>
      <w:r w:rsidRPr="0010620D">
        <w:rPr>
          <w:rFonts w:eastAsia="Times New Roman"/>
          <w:szCs w:val="24"/>
        </w:rPr>
        <w:t xml:space="preserve"> Εσωτερικών μέσω των δήμων και των περιφερειών</w:t>
      </w:r>
      <w:r>
        <w:rPr>
          <w:rFonts w:eastAsia="Times New Roman"/>
          <w:szCs w:val="24"/>
        </w:rPr>
        <w:t>, από το Υπουργείο</w:t>
      </w:r>
      <w:r w:rsidRPr="0010620D">
        <w:rPr>
          <w:rFonts w:eastAsia="Times New Roman"/>
          <w:szCs w:val="24"/>
        </w:rPr>
        <w:t xml:space="preserve"> </w:t>
      </w:r>
      <w:r>
        <w:rPr>
          <w:rFonts w:eastAsia="Times New Roman"/>
          <w:szCs w:val="24"/>
        </w:rPr>
        <w:t>Τ</w:t>
      </w:r>
      <w:r w:rsidRPr="0010620D">
        <w:rPr>
          <w:rFonts w:eastAsia="Times New Roman"/>
          <w:szCs w:val="24"/>
        </w:rPr>
        <w:t>ουρισμού μέσω του ΕΟΤ</w:t>
      </w:r>
      <w:r>
        <w:rPr>
          <w:rFonts w:eastAsia="Times New Roman"/>
          <w:szCs w:val="24"/>
        </w:rPr>
        <w:t xml:space="preserve">, του Υπουργείου </w:t>
      </w:r>
      <w:r w:rsidRPr="0010620D">
        <w:rPr>
          <w:rFonts w:eastAsia="Times New Roman"/>
          <w:szCs w:val="24"/>
        </w:rPr>
        <w:t>Ψηφιακής Πολιτικής</w:t>
      </w:r>
      <w:r>
        <w:rPr>
          <w:rFonts w:eastAsia="Times New Roman"/>
          <w:szCs w:val="24"/>
        </w:rPr>
        <w:t>,</w:t>
      </w:r>
      <w:r w:rsidRPr="0010620D">
        <w:rPr>
          <w:rFonts w:eastAsia="Times New Roman"/>
          <w:szCs w:val="24"/>
        </w:rPr>
        <w:t xml:space="preserve"> όταν έχουμε μέσα και θέματα προμήθειας τεχνολογικών </w:t>
      </w:r>
      <w:r>
        <w:rPr>
          <w:rFonts w:eastAsia="Times New Roman"/>
          <w:szCs w:val="24"/>
        </w:rPr>
        <w:t>εξοπλισμών κ</w:t>
      </w:r>
      <w:r>
        <w:rPr>
          <w:rFonts w:eastAsia="Times New Roman"/>
          <w:szCs w:val="24"/>
        </w:rPr>
        <w:t>.</w:t>
      </w:r>
      <w:r>
        <w:rPr>
          <w:rFonts w:eastAsia="Times New Roman"/>
          <w:szCs w:val="24"/>
        </w:rPr>
        <w:t>λπ.</w:t>
      </w:r>
      <w:r>
        <w:rPr>
          <w:rFonts w:eastAsia="Times New Roman"/>
          <w:szCs w:val="24"/>
        </w:rPr>
        <w:t>.</w:t>
      </w:r>
      <w:r>
        <w:rPr>
          <w:rFonts w:eastAsia="Times New Roman"/>
          <w:szCs w:val="24"/>
        </w:rPr>
        <w:t xml:space="preserve"> </w:t>
      </w:r>
      <w:r w:rsidRPr="0010620D">
        <w:rPr>
          <w:rFonts w:eastAsia="Times New Roman"/>
          <w:szCs w:val="24"/>
        </w:rPr>
        <w:t xml:space="preserve"> </w:t>
      </w:r>
    </w:p>
    <w:p w14:paraId="5218D982" w14:textId="77777777" w:rsidR="00BE48FC" w:rsidRDefault="008F016C">
      <w:pPr>
        <w:spacing w:line="600" w:lineRule="auto"/>
        <w:ind w:firstLine="720"/>
        <w:jc w:val="both"/>
        <w:rPr>
          <w:rFonts w:eastAsia="Times New Roman"/>
          <w:color w:val="000000"/>
          <w:szCs w:val="24"/>
          <w:shd w:val="clear" w:color="auto" w:fill="FFFFFF"/>
        </w:rPr>
      </w:pPr>
      <w:r w:rsidRPr="00684FB3">
        <w:rPr>
          <w:rFonts w:eastAsia="Times New Roman"/>
          <w:color w:val="000000"/>
          <w:szCs w:val="24"/>
          <w:shd w:val="clear" w:color="auto" w:fill="FFFFFF"/>
        </w:rPr>
        <w:t>Άρα</w:t>
      </w:r>
      <w:r>
        <w:rPr>
          <w:rFonts w:eastAsia="Times New Roman"/>
          <w:color w:val="000000"/>
          <w:szCs w:val="24"/>
          <w:shd w:val="clear" w:color="auto" w:fill="FFFFFF"/>
        </w:rPr>
        <w:t>,</w:t>
      </w:r>
      <w:r w:rsidRPr="00684FB3">
        <w:rPr>
          <w:rFonts w:eastAsia="Times New Roman"/>
          <w:color w:val="000000"/>
          <w:szCs w:val="24"/>
          <w:shd w:val="clear" w:color="auto" w:fill="FFFFFF"/>
        </w:rPr>
        <w:t xml:space="preserve"> είναι μία και</w:t>
      </w:r>
      <w:r>
        <w:rPr>
          <w:rFonts w:eastAsia="Times New Roman"/>
          <w:color w:val="000000"/>
          <w:szCs w:val="24"/>
          <w:shd w:val="clear" w:color="auto" w:fill="FFFFFF"/>
        </w:rPr>
        <w:t xml:space="preserve"> επιβεβλημένη τροπολογία για τη διαφάνεια </w:t>
      </w:r>
      <w:r>
        <w:rPr>
          <w:rFonts w:eastAsia="Times New Roman"/>
          <w:color w:val="000000"/>
          <w:szCs w:val="24"/>
          <w:shd w:val="clear" w:color="auto" w:fill="FFFFFF"/>
        </w:rPr>
        <w:t>και o</w:t>
      </w:r>
      <w:r w:rsidRPr="00684FB3">
        <w:rPr>
          <w:rFonts w:eastAsia="Times New Roman"/>
          <w:color w:val="000000"/>
          <w:szCs w:val="24"/>
          <w:shd w:val="clear" w:color="auto" w:fill="FFFFFF"/>
        </w:rPr>
        <w:t>υσιαστικά και αλλαγή μιας ρύθμισης, η οποία είναι αναχρονιστική, με δεδομένο ότι οι βασικοί όροι που προέβλεπε δεν υφίστανται αυτή τη στιγμή.</w:t>
      </w:r>
    </w:p>
    <w:p w14:paraId="5218D983" w14:textId="77777777" w:rsidR="00BE48FC" w:rsidRDefault="008F016C">
      <w:pPr>
        <w:spacing w:line="600" w:lineRule="auto"/>
        <w:ind w:firstLine="720"/>
        <w:jc w:val="both"/>
        <w:rPr>
          <w:rFonts w:eastAsia="Times New Roman"/>
          <w:color w:val="000000"/>
          <w:szCs w:val="24"/>
          <w:shd w:val="clear" w:color="auto" w:fill="FFFFFF"/>
        </w:rPr>
      </w:pPr>
      <w:r w:rsidRPr="00684FB3">
        <w:rPr>
          <w:rFonts w:eastAsia="Times New Roman"/>
          <w:color w:val="000000"/>
          <w:szCs w:val="24"/>
          <w:shd w:val="clear" w:color="auto" w:fill="FFFFFF"/>
        </w:rPr>
        <w:t xml:space="preserve">Το δεύτερο άρθρο αφορά την κάρτα φιλάθλου και την παράταση για ακόμα ένα έτος </w:t>
      </w:r>
      <w:r>
        <w:rPr>
          <w:rFonts w:eastAsia="Times New Roman"/>
          <w:color w:val="000000"/>
          <w:szCs w:val="24"/>
          <w:shd w:val="clear" w:color="auto" w:fill="FFFFFF"/>
        </w:rPr>
        <w:t>της λειτουργίας της. Ξέρετε -</w:t>
      </w:r>
      <w:r w:rsidRPr="00684FB3">
        <w:rPr>
          <w:rFonts w:eastAsia="Times New Roman"/>
          <w:color w:val="000000"/>
          <w:szCs w:val="24"/>
          <w:shd w:val="clear" w:color="auto" w:fill="FFFFFF"/>
        </w:rPr>
        <w:t>το</w:t>
      </w:r>
      <w:r w:rsidRPr="00684FB3">
        <w:rPr>
          <w:rFonts w:eastAsia="Times New Roman"/>
          <w:color w:val="000000"/>
          <w:szCs w:val="24"/>
          <w:shd w:val="clear" w:color="auto" w:fill="FFFFFF"/>
        </w:rPr>
        <w:t xml:space="preserve"> έχω πει αρκετές φορές</w:t>
      </w:r>
      <w:r>
        <w:rPr>
          <w:rFonts w:eastAsia="Times New Roman"/>
          <w:color w:val="000000"/>
          <w:szCs w:val="24"/>
          <w:shd w:val="clear" w:color="auto" w:fill="FFFFFF"/>
        </w:rPr>
        <w:t>-</w:t>
      </w:r>
      <w:r w:rsidRPr="00684FB3">
        <w:rPr>
          <w:rFonts w:eastAsia="Times New Roman"/>
          <w:color w:val="000000"/>
          <w:szCs w:val="24"/>
          <w:shd w:val="clear" w:color="auto" w:fill="FFFFFF"/>
        </w:rPr>
        <w:t xml:space="preserve"> ότι είχαμε ζητήματα σχετικά με τη νομοθεσία για την προστασία των προσωπικών δεδομένων</w:t>
      </w:r>
      <w:r>
        <w:rPr>
          <w:rFonts w:eastAsia="Times New Roman"/>
          <w:color w:val="000000"/>
          <w:szCs w:val="24"/>
          <w:shd w:val="clear" w:color="auto" w:fill="FFFFFF"/>
        </w:rPr>
        <w:t>. Π</w:t>
      </w:r>
      <w:r w:rsidRPr="00684FB3">
        <w:rPr>
          <w:rFonts w:eastAsia="Times New Roman"/>
          <w:color w:val="000000"/>
          <w:szCs w:val="24"/>
          <w:shd w:val="clear" w:color="auto" w:fill="FFFFFF"/>
        </w:rPr>
        <w:t xml:space="preserve">ροσπαθούμε να </w:t>
      </w:r>
      <w:r>
        <w:rPr>
          <w:rFonts w:eastAsia="Times New Roman"/>
          <w:color w:val="000000"/>
          <w:szCs w:val="24"/>
          <w:shd w:val="clear" w:color="auto" w:fill="FFFFFF"/>
        </w:rPr>
        <w:t>αναπτύξουμε</w:t>
      </w:r>
      <w:r w:rsidRPr="00684FB3">
        <w:rPr>
          <w:rFonts w:eastAsia="Times New Roman"/>
          <w:color w:val="000000"/>
          <w:szCs w:val="24"/>
          <w:shd w:val="clear" w:color="auto" w:fill="FFFFFF"/>
        </w:rPr>
        <w:t xml:space="preserve"> ένα</w:t>
      </w:r>
      <w:r>
        <w:rPr>
          <w:rFonts w:eastAsia="Times New Roman"/>
          <w:color w:val="000000"/>
          <w:szCs w:val="24"/>
          <w:shd w:val="clear" w:color="auto" w:fill="FFFFFF"/>
        </w:rPr>
        <w:t>ν</w:t>
      </w:r>
      <w:r w:rsidRPr="00684FB3">
        <w:rPr>
          <w:rFonts w:eastAsia="Times New Roman"/>
          <w:color w:val="000000"/>
          <w:szCs w:val="24"/>
          <w:shd w:val="clear" w:color="auto" w:fill="FFFFFF"/>
        </w:rPr>
        <w:t xml:space="preserve"> δεύτερο μηχανισμό σε συνεργασία με τη </w:t>
      </w:r>
      <w:r>
        <w:rPr>
          <w:rFonts w:eastAsia="Times New Roman"/>
          <w:color w:val="000000"/>
          <w:szCs w:val="24"/>
          <w:shd w:val="clear" w:color="auto" w:fill="FFFFFF"/>
          <w:lang w:val="en-US"/>
        </w:rPr>
        <w:t>FIFA</w:t>
      </w:r>
      <w:r w:rsidRPr="00684FB3">
        <w:rPr>
          <w:rFonts w:eastAsia="Times New Roman"/>
          <w:color w:val="000000"/>
          <w:szCs w:val="24"/>
          <w:shd w:val="clear" w:color="auto" w:fill="FFFFFF"/>
        </w:rPr>
        <w:t xml:space="preserve"> </w:t>
      </w:r>
      <w:r>
        <w:rPr>
          <w:rFonts w:eastAsia="Times New Roman"/>
          <w:color w:val="000000"/>
          <w:szCs w:val="24"/>
          <w:shd w:val="clear" w:color="auto" w:fill="FFFFFF"/>
        </w:rPr>
        <w:t xml:space="preserve">και την </w:t>
      </w:r>
      <w:r>
        <w:rPr>
          <w:rFonts w:eastAsia="Times New Roman"/>
          <w:color w:val="000000"/>
          <w:szCs w:val="24"/>
          <w:shd w:val="clear" w:color="auto" w:fill="FFFFFF"/>
          <w:lang w:val="en-US"/>
        </w:rPr>
        <w:t>UEFA</w:t>
      </w:r>
      <w:r>
        <w:rPr>
          <w:rFonts w:eastAsia="Times New Roman"/>
          <w:color w:val="000000"/>
          <w:szCs w:val="24"/>
          <w:shd w:val="clear" w:color="auto" w:fill="FFFFFF"/>
        </w:rPr>
        <w:t xml:space="preserve">. Τον </w:t>
      </w:r>
      <w:r w:rsidRPr="00684FB3">
        <w:rPr>
          <w:rFonts w:eastAsia="Times New Roman"/>
          <w:color w:val="000000"/>
          <w:szCs w:val="24"/>
          <w:shd w:val="clear" w:color="auto" w:fill="FFFFFF"/>
        </w:rPr>
        <w:t>προηγούμενο μήνα</w:t>
      </w:r>
      <w:r>
        <w:rPr>
          <w:rFonts w:eastAsia="Times New Roman"/>
          <w:color w:val="000000"/>
          <w:szCs w:val="24"/>
          <w:shd w:val="clear" w:color="auto" w:fill="FFFFFF"/>
        </w:rPr>
        <w:t xml:space="preserve"> είχαμε </w:t>
      </w:r>
      <w:r w:rsidRPr="00684FB3">
        <w:rPr>
          <w:rFonts w:eastAsia="Times New Roman"/>
          <w:color w:val="000000"/>
          <w:szCs w:val="24"/>
          <w:shd w:val="clear" w:color="auto" w:fill="FFFFFF"/>
        </w:rPr>
        <w:t>και μία σημαντ</w:t>
      </w:r>
      <w:r>
        <w:rPr>
          <w:rFonts w:eastAsia="Times New Roman"/>
          <w:color w:val="000000"/>
          <w:szCs w:val="24"/>
          <w:shd w:val="clear" w:color="auto" w:fill="FFFFFF"/>
        </w:rPr>
        <w:t xml:space="preserve">ική εξέλιξη. </w:t>
      </w:r>
      <w:r>
        <w:rPr>
          <w:rFonts w:eastAsia="Times New Roman"/>
          <w:color w:val="000000"/>
          <w:szCs w:val="24"/>
          <w:shd w:val="clear" w:color="auto" w:fill="FFFFFF"/>
        </w:rPr>
        <w:t>Ένα νέο νομοθετικό π</w:t>
      </w:r>
      <w:r w:rsidRPr="00684FB3">
        <w:rPr>
          <w:rFonts w:eastAsia="Times New Roman"/>
          <w:color w:val="000000"/>
          <w:szCs w:val="24"/>
          <w:shd w:val="clear" w:color="auto" w:fill="FFFFFF"/>
        </w:rPr>
        <w:t>λαίσιο στην Κύπρο</w:t>
      </w:r>
      <w:r>
        <w:rPr>
          <w:rFonts w:eastAsia="Times New Roman"/>
          <w:color w:val="000000"/>
          <w:szCs w:val="24"/>
          <w:shd w:val="clear" w:color="auto" w:fill="FFFFFF"/>
        </w:rPr>
        <w:t>,</w:t>
      </w:r>
      <w:r w:rsidRPr="00684FB3">
        <w:rPr>
          <w:rFonts w:eastAsia="Times New Roman"/>
          <w:color w:val="000000"/>
          <w:szCs w:val="24"/>
          <w:shd w:val="clear" w:color="auto" w:fill="FFFFFF"/>
        </w:rPr>
        <w:t xml:space="preserve"> που είχε το ίδιο πρόβλημα</w:t>
      </w:r>
      <w:r>
        <w:rPr>
          <w:rFonts w:eastAsia="Times New Roman"/>
          <w:color w:val="000000"/>
          <w:szCs w:val="24"/>
          <w:shd w:val="clear" w:color="auto" w:fill="FFFFFF"/>
        </w:rPr>
        <w:t>,</w:t>
      </w:r>
      <w:r w:rsidRPr="00684FB3">
        <w:rPr>
          <w:rFonts w:eastAsia="Times New Roman"/>
          <w:color w:val="000000"/>
          <w:szCs w:val="24"/>
          <w:shd w:val="clear" w:color="auto" w:fill="FFFFFF"/>
        </w:rPr>
        <w:t xml:space="preserve"> κατάφερε με μία διαφορετική δομή να ξεπεράσει </w:t>
      </w:r>
      <w:r>
        <w:rPr>
          <w:rFonts w:eastAsia="Times New Roman"/>
          <w:color w:val="000000"/>
          <w:szCs w:val="24"/>
          <w:shd w:val="clear" w:color="auto" w:fill="FFFFFF"/>
        </w:rPr>
        <w:t>τον σ</w:t>
      </w:r>
      <w:r w:rsidRPr="00684FB3">
        <w:rPr>
          <w:rFonts w:eastAsia="Times New Roman"/>
          <w:color w:val="000000"/>
          <w:szCs w:val="24"/>
          <w:shd w:val="clear" w:color="auto" w:fill="FFFFFF"/>
        </w:rPr>
        <w:t>κόπελο αυτό</w:t>
      </w:r>
      <w:r>
        <w:rPr>
          <w:rFonts w:eastAsia="Times New Roman"/>
          <w:color w:val="000000"/>
          <w:szCs w:val="24"/>
          <w:shd w:val="clear" w:color="auto" w:fill="FFFFFF"/>
        </w:rPr>
        <w:t xml:space="preserve">ν και να λειτουργήσει, </w:t>
      </w:r>
      <w:r w:rsidRPr="00684FB3">
        <w:rPr>
          <w:rFonts w:eastAsia="Times New Roman"/>
          <w:color w:val="000000"/>
          <w:szCs w:val="24"/>
          <w:shd w:val="clear" w:color="auto" w:fill="FFFFFF"/>
        </w:rPr>
        <w:t>με πολλά παράπονα βέβαια από τις ομάδες</w:t>
      </w:r>
      <w:r>
        <w:rPr>
          <w:rFonts w:eastAsia="Times New Roman"/>
          <w:color w:val="000000"/>
          <w:szCs w:val="24"/>
          <w:shd w:val="clear" w:color="auto" w:fill="FFFFFF"/>
        </w:rPr>
        <w:t>,</w:t>
      </w:r>
      <w:r w:rsidRPr="00684FB3">
        <w:rPr>
          <w:rFonts w:eastAsia="Times New Roman"/>
          <w:color w:val="000000"/>
          <w:szCs w:val="24"/>
          <w:shd w:val="clear" w:color="auto" w:fill="FFFFFF"/>
        </w:rPr>
        <w:t xml:space="preserve"> αλλά αυτό νομίζω ότι είναι κάτι που δεν μας ενδιαφέρει και ιδιαί</w:t>
      </w:r>
      <w:r w:rsidRPr="00684FB3">
        <w:rPr>
          <w:rFonts w:eastAsia="Times New Roman"/>
          <w:color w:val="000000"/>
          <w:szCs w:val="24"/>
          <w:shd w:val="clear" w:color="auto" w:fill="FFFFFF"/>
        </w:rPr>
        <w:t>τερα</w:t>
      </w:r>
      <w:r>
        <w:rPr>
          <w:rFonts w:eastAsia="Times New Roman"/>
          <w:color w:val="000000"/>
          <w:szCs w:val="24"/>
          <w:shd w:val="clear" w:color="auto" w:fill="FFFFFF"/>
        </w:rPr>
        <w:t>.</w:t>
      </w:r>
    </w:p>
    <w:p w14:paraId="5218D984" w14:textId="77777777" w:rsidR="00BE48FC" w:rsidRDefault="008F016C">
      <w:pPr>
        <w:spacing w:line="600" w:lineRule="auto"/>
        <w:ind w:firstLine="720"/>
        <w:jc w:val="both"/>
        <w:rPr>
          <w:rFonts w:eastAsia="Times New Roman"/>
          <w:color w:val="000000"/>
          <w:szCs w:val="24"/>
          <w:shd w:val="clear" w:color="auto" w:fill="FFFFFF"/>
        </w:rPr>
      </w:pPr>
      <w:r w:rsidRPr="00684FB3">
        <w:rPr>
          <w:rFonts w:eastAsia="Times New Roman"/>
          <w:color w:val="000000"/>
          <w:szCs w:val="24"/>
          <w:shd w:val="clear" w:color="auto" w:fill="FFFFFF"/>
        </w:rPr>
        <w:t>Σε κάθε περίπτωση</w:t>
      </w:r>
      <w:r>
        <w:rPr>
          <w:rFonts w:eastAsia="Times New Roman"/>
          <w:color w:val="000000"/>
          <w:szCs w:val="24"/>
          <w:shd w:val="clear" w:color="auto" w:fill="FFFFFF"/>
        </w:rPr>
        <w:t>,</w:t>
      </w:r>
      <w:r w:rsidRPr="00684FB3">
        <w:rPr>
          <w:rFonts w:eastAsia="Times New Roman"/>
          <w:color w:val="000000"/>
          <w:szCs w:val="24"/>
          <w:shd w:val="clear" w:color="auto" w:fill="FFFFFF"/>
        </w:rPr>
        <w:t xml:space="preserve"> το επόμενο διάστημα</w:t>
      </w:r>
      <w:r>
        <w:rPr>
          <w:rFonts w:eastAsia="Times New Roman"/>
          <w:color w:val="000000"/>
          <w:szCs w:val="24"/>
          <w:shd w:val="clear" w:color="auto" w:fill="FFFFFF"/>
        </w:rPr>
        <w:t>,</w:t>
      </w:r>
      <w:r w:rsidRPr="00684FB3">
        <w:rPr>
          <w:rFonts w:eastAsia="Times New Roman"/>
          <w:color w:val="000000"/>
          <w:szCs w:val="24"/>
          <w:shd w:val="clear" w:color="auto" w:fill="FFFFFF"/>
        </w:rPr>
        <w:t xml:space="preserve"> πατώντας πάνω</w:t>
      </w:r>
      <w:r>
        <w:rPr>
          <w:rFonts w:eastAsia="Times New Roman"/>
          <w:color w:val="000000"/>
          <w:szCs w:val="24"/>
          <w:shd w:val="clear" w:color="auto" w:fill="FFFFFF"/>
        </w:rPr>
        <w:t xml:space="preserve"> στο νομοθετικό παράδειγμα της Κυπριακής Δ</w:t>
      </w:r>
      <w:r w:rsidRPr="00684FB3">
        <w:rPr>
          <w:rFonts w:eastAsia="Times New Roman"/>
          <w:color w:val="000000"/>
          <w:szCs w:val="24"/>
          <w:shd w:val="clear" w:color="auto" w:fill="FFFFFF"/>
        </w:rPr>
        <w:t xml:space="preserve">ημοκρατίας </w:t>
      </w:r>
      <w:r>
        <w:rPr>
          <w:rFonts w:eastAsia="Times New Roman"/>
          <w:color w:val="000000"/>
          <w:szCs w:val="24"/>
          <w:shd w:val="clear" w:color="auto" w:fill="FFFFFF"/>
        </w:rPr>
        <w:t>-</w:t>
      </w:r>
      <w:r w:rsidRPr="00684FB3">
        <w:rPr>
          <w:rFonts w:eastAsia="Times New Roman"/>
          <w:color w:val="000000"/>
          <w:szCs w:val="24"/>
          <w:shd w:val="clear" w:color="auto" w:fill="FFFFFF"/>
        </w:rPr>
        <w:t xml:space="preserve">με το αρμόδιο Υπουργείο </w:t>
      </w:r>
      <w:r>
        <w:rPr>
          <w:rFonts w:eastAsia="Times New Roman"/>
          <w:color w:val="000000"/>
          <w:szCs w:val="24"/>
          <w:shd w:val="clear" w:color="auto" w:fill="FFFFFF"/>
        </w:rPr>
        <w:t xml:space="preserve">έχουμε </w:t>
      </w:r>
      <w:r w:rsidRPr="00684FB3">
        <w:rPr>
          <w:rFonts w:eastAsia="Times New Roman"/>
          <w:color w:val="000000"/>
          <w:szCs w:val="24"/>
          <w:shd w:val="clear" w:color="auto" w:fill="FFFFFF"/>
        </w:rPr>
        <w:t>μία εξαιρετική συνεργασία και με τον Κυπριακό Οργανισμό Αθλητισμού</w:t>
      </w:r>
      <w:r>
        <w:rPr>
          <w:rFonts w:eastAsia="Times New Roman"/>
          <w:color w:val="000000"/>
          <w:szCs w:val="24"/>
          <w:shd w:val="clear" w:color="auto" w:fill="FFFFFF"/>
        </w:rPr>
        <w:t xml:space="preserve">-, πατώντας στη </w:t>
      </w:r>
      <w:r w:rsidRPr="00684FB3">
        <w:rPr>
          <w:rFonts w:eastAsia="Times New Roman"/>
          <w:color w:val="000000"/>
          <w:szCs w:val="24"/>
          <w:shd w:val="clear" w:color="auto" w:fill="FFFFFF"/>
        </w:rPr>
        <w:t xml:space="preserve">συγκεκριμένη νομοθετική </w:t>
      </w:r>
      <w:r w:rsidRPr="00684FB3">
        <w:rPr>
          <w:rFonts w:eastAsia="Times New Roman"/>
          <w:color w:val="000000"/>
          <w:szCs w:val="24"/>
          <w:shd w:val="clear" w:color="auto" w:fill="FFFFFF"/>
        </w:rPr>
        <w:t>ρύθμιση</w:t>
      </w:r>
      <w:r>
        <w:rPr>
          <w:rFonts w:eastAsia="Times New Roman"/>
          <w:color w:val="000000"/>
          <w:szCs w:val="24"/>
          <w:shd w:val="clear" w:color="auto" w:fill="FFFFFF"/>
        </w:rPr>
        <w:t>,</w:t>
      </w:r>
      <w:r w:rsidRPr="00684FB3">
        <w:rPr>
          <w:rFonts w:eastAsia="Times New Roman"/>
          <w:color w:val="000000"/>
          <w:szCs w:val="24"/>
          <w:shd w:val="clear" w:color="auto" w:fill="FFFFFF"/>
        </w:rPr>
        <w:t xml:space="preserve"> θα δούμε</w:t>
      </w:r>
      <w:r>
        <w:rPr>
          <w:rFonts w:eastAsia="Times New Roman"/>
          <w:color w:val="000000"/>
          <w:szCs w:val="24"/>
          <w:shd w:val="clear" w:color="auto" w:fill="FFFFFF"/>
        </w:rPr>
        <w:t xml:space="preserve"> ενδεχομένως και</w:t>
      </w:r>
      <w:r w:rsidRPr="00684FB3">
        <w:rPr>
          <w:rFonts w:eastAsia="Times New Roman"/>
          <w:color w:val="000000"/>
          <w:szCs w:val="24"/>
          <w:shd w:val="clear" w:color="auto" w:fill="FFFFFF"/>
        </w:rPr>
        <w:t xml:space="preserve"> κάποιες αλλαγές στη δική </w:t>
      </w:r>
      <w:r>
        <w:rPr>
          <w:rFonts w:eastAsia="Times New Roman"/>
          <w:color w:val="000000"/>
          <w:szCs w:val="24"/>
          <w:shd w:val="clear" w:color="auto" w:fill="FFFFFF"/>
        </w:rPr>
        <w:t>μας,</w:t>
      </w:r>
      <w:r w:rsidRPr="00684FB3">
        <w:rPr>
          <w:rFonts w:eastAsia="Times New Roman"/>
          <w:color w:val="000000"/>
          <w:szCs w:val="24"/>
          <w:shd w:val="clear" w:color="auto" w:fill="FFFFFF"/>
        </w:rPr>
        <w:t xml:space="preserve"> </w:t>
      </w:r>
      <w:r>
        <w:rPr>
          <w:rFonts w:eastAsia="Times New Roman"/>
          <w:color w:val="000000"/>
          <w:szCs w:val="24"/>
          <w:shd w:val="clear" w:color="auto" w:fill="FFFFFF"/>
        </w:rPr>
        <w:t>ούτως ώστ</w:t>
      </w:r>
      <w:r w:rsidRPr="00684FB3">
        <w:rPr>
          <w:rFonts w:eastAsia="Times New Roman"/>
          <w:color w:val="000000"/>
          <w:szCs w:val="24"/>
          <w:shd w:val="clear" w:color="auto" w:fill="FFFFFF"/>
        </w:rPr>
        <w:t>ε να ξεπεράσουμε και εμείς το πρόβλημα</w:t>
      </w:r>
      <w:r>
        <w:rPr>
          <w:rFonts w:eastAsia="Times New Roman"/>
          <w:color w:val="000000"/>
          <w:szCs w:val="24"/>
          <w:shd w:val="clear" w:color="auto" w:fill="FFFFFF"/>
        </w:rPr>
        <w:t>.</w:t>
      </w:r>
    </w:p>
    <w:p w14:paraId="5218D985" w14:textId="77777777" w:rsidR="00BE48FC" w:rsidRDefault="008F016C">
      <w:pPr>
        <w:spacing w:line="600" w:lineRule="auto"/>
        <w:ind w:firstLine="720"/>
        <w:jc w:val="both"/>
        <w:rPr>
          <w:rFonts w:eastAsia="Times New Roman"/>
          <w:color w:val="000000"/>
          <w:szCs w:val="24"/>
          <w:shd w:val="clear" w:color="auto" w:fill="FFFFFF"/>
        </w:rPr>
      </w:pPr>
      <w:r w:rsidRPr="00684FB3">
        <w:rPr>
          <w:rFonts w:eastAsia="Times New Roman"/>
          <w:color w:val="000000"/>
          <w:szCs w:val="24"/>
          <w:shd w:val="clear" w:color="auto" w:fill="FFFFFF"/>
        </w:rPr>
        <w:t>Επομένως</w:t>
      </w:r>
      <w:r>
        <w:rPr>
          <w:rFonts w:eastAsia="Times New Roman"/>
          <w:color w:val="000000"/>
          <w:szCs w:val="24"/>
          <w:shd w:val="clear" w:color="auto" w:fill="FFFFFF"/>
        </w:rPr>
        <w:t>,</w:t>
      </w:r>
      <w:r w:rsidRPr="00684FB3">
        <w:rPr>
          <w:rFonts w:eastAsia="Times New Roman"/>
          <w:color w:val="000000"/>
          <w:szCs w:val="24"/>
          <w:shd w:val="clear" w:color="auto" w:fill="FFFFFF"/>
        </w:rPr>
        <w:t xml:space="preserve"> είναι επιβεβλημένη η περαιτέρω παράταση</w:t>
      </w:r>
      <w:r>
        <w:rPr>
          <w:rFonts w:eastAsia="Times New Roman"/>
          <w:color w:val="000000"/>
          <w:szCs w:val="24"/>
          <w:shd w:val="clear" w:color="auto" w:fill="FFFFFF"/>
        </w:rPr>
        <w:t>,</w:t>
      </w:r>
      <w:r w:rsidRPr="00684FB3">
        <w:rPr>
          <w:rFonts w:eastAsia="Times New Roman"/>
          <w:color w:val="000000"/>
          <w:szCs w:val="24"/>
          <w:shd w:val="clear" w:color="auto" w:fill="FFFFFF"/>
        </w:rPr>
        <w:t xml:space="preserve"> με δεδομένο ότι ο χρόνος της προηγούμενης λήγει </w:t>
      </w:r>
      <w:r>
        <w:rPr>
          <w:rFonts w:eastAsia="Times New Roman"/>
          <w:color w:val="000000"/>
          <w:szCs w:val="24"/>
          <w:shd w:val="clear" w:color="auto" w:fill="FFFFFF"/>
        </w:rPr>
        <w:t>στις 31 Δεκεμβρίου</w:t>
      </w:r>
      <w:r w:rsidRPr="00684FB3">
        <w:rPr>
          <w:rFonts w:eastAsia="Times New Roman"/>
          <w:color w:val="000000"/>
          <w:szCs w:val="24"/>
          <w:shd w:val="clear" w:color="auto" w:fill="FFFFFF"/>
        </w:rPr>
        <w:t xml:space="preserve"> και χωρίς την παράταση δε</w:t>
      </w:r>
      <w:r w:rsidRPr="00684FB3">
        <w:rPr>
          <w:rFonts w:eastAsia="Times New Roman"/>
          <w:color w:val="000000"/>
          <w:szCs w:val="24"/>
          <w:shd w:val="clear" w:color="auto" w:fill="FFFFFF"/>
        </w:rPr>
        <w:t>ν θα μπορούσαν να διεξαχθούν οι αγώνες των επαγγελματικών πρωταθλημάτων</w:t>
      </w:r>
      <w:r>
        <w:rPr>
          <w:rFonts w:eastAsia="Times New Roman"/>
          <w:color w:val="000000"/>
          <w:szCs w:val="24"/>
          <w:shd w:val="clear" w:color="auto" w:fill="FFFFFF"/>
        </w:rPr>
        <w:t>.</w:t>
      </w:r>
      <w:r w:rsidRPr="00684FB3">
        <w:rPr>
          <w:rFonts w:eastAsia="Times New Roman"/>
          <w:color w:val="000000"/>
          <w:szCs w:val="24"/>
          <w:shd w:val="clear" w:color="auto" w:fill="FFFFFF"/>
        </w:rPr>
        <w:t xml:space="preserve"> </w:t>
      </w:r>
    </w:p>
    <w:p w14:paraId="5218D986" w14:textId="77777777" w:rsidR="00BE48FC" w:rsidRDefault="008F016C">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Ευχαριστώ, πολύ κύριε Πρόεδρε.</w:t>
      </w:r>
    </w:p>
    <w:p w14:paraId="5218D987" w14:textId="77777777" w:rsidR="00BE48FC" w:rsidRDefault="008F016C">
      <w:pPr>
        <w:spacing w:line="600" w:lineRule="auto"/>
        <w:ind w:firstLine="720"/>
        <w:jc w:val="both"/>
        <w:rPr>
          <w:rFonts w:eastAsia="Times New Roman"/>
          <w:color w:val="000000"/>
          <w:szCs w:val="24"/>
          <w:shd w:val="clear" w:color="auto" w:fill="FFFFFF"/>
        </w:rPr>
      </w:pPr>
      <w:r w:rsidRPr="006440FD">
        <w:rPr>
          <w:rFonts w:eastAsia="Times New Roman"/>
          <w:b/>
          <w:color w:val="000000"/>
          <w:szCs w:val="24"/>
          <w:shd w:val="clear" w:color="auto" w:fill="FFFFFF"/>
        </w:rPr>
        <w:t>ΠΡΟΕΔΡΕΥΩΝ (Αναστάσιος Κουράκης):</w:t>
      </w:r>
      <w:r>
        <w:rPr>
          <w:rFonts w:eastAsia="Times New Roman"/>
          <w:color w:val="000000"/>
          <w:szCs w:val="24"/>
          <w:shd w:val="clear" w:color="auto" w:fill="FFFFFF"/>
        </w:rPr>
        <w:t xml:space="preserve"> </w:t>
      </w:r>
      <w:r w:rsidRPr="00684FB3">
        <w:rPr>
          <w:rFonts w:eastAsia="Times New Roman"/>
          <w:color w:val="000000"/>
          <w:szCs w:val="24"/>
          <w:shd w:val="clear" w:color="auto" w:fill="FFFFFF"/>
        </w:rPr>
        <w:t xml:space="preserve">Ευχαριστούμε τον </w:t>
      </w:r>
      <w:r>
        <w:rPr>
          <w:rFonts w:eastAsia="Times New Roman"/>
          <w:color w:val="000000"/>
          <w:szCs w:val="24"/>
          <w:shd w:val="clear" w:color="auto" w:fill="FFFFFF"/>
        </w:rPr>
        <w:t>Υφυπουργό Πο</w:t>
      </w:r>
      <w:r w:rsidRPr="00684FB3">
        <w:rPr>
          <w:rFonts w:eastAsia="Times New Roman"/>
          <w:color w:val="000000"/>
          <w:szCs w:val="24"/>
          <w:shd w:val="clear" w:color="auto" w:fill="FFFFFF"/>
        </w:rPr>
        <w:t>λιτισμού</w:t>
      </w:r>
      <w:r>
        <w:rPr>
          <w:rFonts w:eastAsia="Times New Roman"/>
          <w:color w:val="000000"/>
          <w:szCs w:val="24"/>
          <w:shd w:val="clear" w:color="auto" w:fill="FFFFFF"/>
        </w:rPr>
        <w:t xml:space="preserve"> και Αθλητισμού,</w:t>
      </w:r>
      <w:r w:rsidRPr="00684FB3">
        <w:rPr>
          <w:rFonts w:eastAsia="Times New Roman"/>
          <w:color w:val="000000"/>
          <w:szCs w:val="24"/>
          <w:shd w:val="clear" w:color="auto" w:fill="FFFFFF"/>
        </w:rPr>
        <w:t xml:space="preserve"> τον </w:t>
      </w:r>
      <w:r>
        <w:rPr>
          <w:rFonts w:eastAsia="Times New Roman"/>
          <w:color w:val="000000"/>
          <w:szCs w:val="24"/>
          <w:shd w:val="clear" w:color="auto" w:fill="FFFFFF"/>
        </w:rPr>
        <w:t>κ.</w:t>
      </w:r>
      <w:r w:rsidRPr="00684FB3">
        <w:rPr>
          <w:rFonts w:eastAsia="Times New Roman"/>
          <w:color w:val="000000"/>
          <w:szCs w:val="24"/>
          <w:shd w:val="clear" w:color="auto" w:fill="FFFFFF"/>
        </w:rPr>
        <w:t xml:space="preserve"> Βασιλειάδη</w:t>
      </w:r>
      <w:r>
        <w:rPr>
          <w:rFonts w:eastAsia="Times New Roman"/>
          <w:color w:val="000000"/>
          <w:szCs w:val="24"/>
          <w:shd w:val="clear" w:color="auto" w:fill="FFFFFF"/>
        </w:rPr>
        <w:t>.</w:t>
      </w:r>
    </w:p>
    <w:p w14:paraId="5218D988" w14:textId="77777777" w:rsidR="00BE48FC" w:rsidRDefault="008F016C">
      <w:pPr>
        <w:spacing w:line="600" w:lineRule="auto"/>
        <w:ind w:firstLine="720"/>
        <w:jc w:val="both"/>
        <w:rPr>
          <w:rFonts w:eastAsia="Times New Roman"/>
          <w:color w:val="000000"/>
          <w:szCs w:val="24"/>
          <w:shd w:val="clear" w:color="auto" w:fill="FFFFFF"/>
        </w:rPr>
      </w:pPr>
      <w:r w:rsidRPr="006440FD">
        <w:rPr>
          <w:rFonts w:eastAsia="Times New Roman"/>
          <w:b/>
          <w:color w:val="000000"/>
          <w:szCs w:val="24"/>
          <w:shd w:val="clear" w:color="auto" w:fill="FFFFFF"/>
        </w:rPr>
        <w:t xml:space="preserve">ΚΩΝΣΤΑΝΤΙΝΟΣ ΚΑΤΣΙΚΗΣ: </w:t>
      </w:r>
      <w:r>
        <w:rPr>
          <w:rFonts w:eastAsia="Times New Roman"/>
          <w:color w:val="000000"/>
          <w:szCs w:val="24"/>
          <w:shd w:val="clear" w:color="auto" w:fill="FFFFFF"/>
        </w:rPr>
        <w:t>Επί της τροπολογίας θ</w:t>
      </w:r>
      <w:r>
        <w:rPr>
          <w:rFonts w:eastAsia="Times New Roman"/>
          <w:color w:val="000000"/>
          <w:szCs w:val="24"/>
          <w:shd w:val="clear" w:color="auto" w:fill="FFFFFF"/>
        </w:rPr>
        <w:t>α μπορούσα, κύριε Πρόεδρε, να ρωτήσω κάτι;</w:t>
      </w:r>
    </w:p>
    <w:p w14:paraId="5218D989" w14:textId="77777777" w:rsidR="00BE48FC" w:rsidRDefault="008F016C">
      <w:pPr>
        <w:spacing w:line="600" w:lineRule="auto"/>
        <w:ind w:firstLine="720"/>
        <w:jc w:val="both"/>
        <w:rPr>
          <w:rFonts w:eastAsia="Times New Roman"/>
          <w:color w:val="000000"/>
          <w:szCs w:val="24"/>
          <w:shd w:val="clear" w:color="auto" w:fill="FFFFFF"/>
        </w:rPr>
      </w:pPr>
      <w:r w:rsidRPr="006440FD">
        <w:rPr>
          <w:rFonts w:eastAsia="Times New Roman"/>
          <w:b/>
          <w:color w:val="000000"/>
          <w:szCs w:val="24"/>
          <w:shd w:val="clear" w:color="auto" w:fill="FFFFFF"/>
        </w:rPr>
        <w:t>ΠΡΟΕΔΡΕΥΩΝ (Αναστάσιος Κουράκης):</w:t>
      </w:r>
      <w:r>
        <w:rPr>
          <w:rFonts w:eastAsia="Times New Roman"/>
          <w:color w:val="000000"/>
          <w:szCs w:val="24"/>
          <w:shd w:val="clear" w:color="auto" w:fill="FFFFFF"/>
        </w:rPr>
        <w:t xml:space="preserve"> Βεβαίως, κύριε Κατσίκη.</w:t>
      </w:r>
    </w:p>
    <w:p w14:paraId="5218D98A" w14:textId="77777777" w:rsidR="00BE48FC" w:rsidRDefault="008F016C">
      <w:pPr>
        <w:spacing w:line="600" w:lineRule="auto"/>
        <w:ind w:firstLine="720"/>
        <w:jc w:val="both"/>
        <w:rPr>
          <w:rFonts w:eastAsia="Times New Roman"/>
          <w:color w:val="000000"/>
          <w:szCs w:val="24"/>
          <w:shd w:val="clear" w:color="auto" w:fill="FFFFFF"/>
        </w:rPr>
      </w:pPr>
      <w:r w:rsidRPr="006440FD">
        <w:rPr>
          <w:rFonts w:eastAsia="Times New Roman"/>
          <w:b/>
          <w:color w:val="000000"/>
          <w:szCs w:val="24"/>
          <w:shd w:val="clear" w:color="auto" w:fill="FFFFFF"/>
        </w:rPr>
        <w:t>ΚΩΝΣΤΑΝΤΙΝΟΣ ΚΑΤΣΙΚΗΣ:</w:t>
      </w:r>
      <w:r>
        <w:rPr>
          <w:rFonts w:eastAsia="Times New Roman"/>
          <w:color w:val="000000"/>
          <w:szCs w:val="24"/>
          <w:shd w:val="clear" w:color="auto" w:fill="FFFFFF"/>
        </w:rPr>
        <w:t xml:space="preserve"> Ε</w:t>
      </w:r>
      <w:r w:rsidRPr="00684FB3">
        <w:rPr>
          <w:rFonts w:eastAsia="Times New Roman"/>
          <w:color w:val="000000"/>
          <w:szCs w:val="24"/>
          <w:shd w:val="clear" w:color="auto" w:fill="FFFFFF"/>
        </w:rPr>
        <w:t>υχαριστώ πολύ</w:t>
      </w:r>
      <w:r>
        <w:rPr>
          <w:rFonts w:eastAsia="Times New Roman"/>
          <w:color w:val="000000"/>
          <w:szCs w:val="24"/>
          <w:shd w:val="clear" w:color="auto" w:fill="FFFFFF"/>
        </w:rPr>
        <w:t>.</w:t>
      </w:r>
    </w:p>
    <w:p w14:paraId="5218D98B" w14:textId="77777777" w:rsidR="00BE48FC" w:rsidRDefault="008F016C">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Απ’ </w:t>
      </w:r>
      <w:r w:rsidRPr="00684FB3">
        <w:rPr>
          <w:rFonts w:eastAsia="Times New Roman"/>
          <w:color w:val="000000"/>
          <w:szCs w:val="24"/>
          <w:shd w:val="clear" w:color="auto" w:fill="FFFFFF"/>
        </w:rPr>
        <w:t>ό</w:t>
      </w:r>
      <w:r>
        <w:rPr>
          <w:rFonts w:eastAsia="Times New Roman"/>
          <w:color w:val="000000"/>
          <w:szCs w:val="24"/>
          <w:shd w:val="clear" w:color="auto" w:fill="FFFFFF"/>
        </w:rPr>
        <w:t>,τι</w:t>
      </w:r>
      <w:r w:rsidRPr="00684FB3">
        <w:rPr>
          <w:rFonts w:eastAsia="Times New Roman"/>
          <w:color w:val="000000"/>
          <w:szCs w:val="24"/>
          <w:shd w:val="clear" w:color="auto" w:fill="FFFFFF"/>
        </w:rPr>
        <w:t xml:space="preserve"> κατάλαβα κι αν κατάλαβα καλά</w:t>
      </w:r>
      <w:r>
        <w:rPr>
          <w:rFonts w:eastAsia="Times New Roman"/>
          <w:color w:val="000000"/>
          <w:szCs w:val="24"/>
          <w:shd w:val="clear" w:color="auto" w:fill="FFFFFF"/>
        </w:rPr>
        <w:t>,</w:t>
      </w:r>
      <w:r w:rsidRPr="00684FB3">
        <w:rPr>
          <w:rFonts w:eastAsia="Times New Roman"/>
          <w:color w:val="000000"/>
          <w:szCs w:val="24"/>
          <w:shd w:val="clear" w:color="auto" w:fill="FFFFFF"/>
        </w:rPr>
        <w:t xml:space="preserve"> κύριε </w:t>
      </w:r>
      <w:r>
        <w:rPr>
          <w:rFonts w:eastAsia="Times New Roman"/>
          <w:color w:val="000000"/>
          <w:szCs w:val="24"/>
          <w:shd w:val="clear" w:color="auto" w:fill="FFFFFF"/>
        </w:rPr>
        <w:t xml:space="preserve">Υπουργέ, η </w:t>
      </w:r>
      <w:r w:rsidRPr="00684FB3">
        <w:rPr>
          <w:rFonts w:eastAsia="Times New Roman"/>
          <w:color w:val="000000"/>
          <w:szCs w:val="24"/>
          <w:shd w:val="clear" w:color="auto" w:fill="FFFFFF"/>
        </w:rPr>
        <w:t>τροπολογία σας αφορά αλλαγή τρόπου χρηματοδότησης οργανωτικώ</w:t>
      </w:r>
      <w:r w:rsidRPr="00684FB3">
        <w:rPr>
          <w:rFonts w:eastAsia="Times New Roman"/>
          <w:color w:val="000000"/>
          <w:szCs w:val="24"/>
          <w:shd w:val="clear" w:color="auto" w:fill="FFFFFF"/>
        </w:rPr>
        <w:t>ν επιτροπών</w:t>
      </w:r>
      <w:r>
        <w:rPr>
          <w:rFonts w:eastAsia="Times New Roman"/>
          <w:color w:val="000000"/>
          <w:szCs w:val="24"/>
          <w:shd w:val="clear" w:color="auto" w:fill="FFFFFF"/>
        </w:rPr>
        <w:t>. Εάν, λοιπόν, καλά το κατάλαβα,</w:t>
      </w:r>
      <w:r w:rsidRPr="00684FB3">
        <w:rPr>
          <w:rFonts w:eastAsia="Times New Roman"/>
          <w:color w:val="000000"/>
          <w:szCs w:val="24"/>
          <w:shd w:val="clear" w:color="auto" w:fill="FFFFFF"/>
        </w:rPr>
        <w:t xml:space="preserve"> η ερώτ</w:t>
      </w:r>
      <w:r>
        <w:rPr>
          <w:rFonts w:eastAsia="Times New Roman"/>
          <w:color w:val="000000"/>
          <w:szCs w:val="24"/>
          <w:shd w:val="clear" w:color="auto" w:fill="FFFFFF"/>
        </w:rPr>
        <w:t>ησή</w:t>
      </w:r>
      <w:r w:rsidRPr="00684FB3">
        <w:rPr>
          <w:rFonts w:eastAsia="Times New Roman"/>
          <w:color w:val="000000"/>
          <w:szCs w:val="24"/>
          <w:shd w:val="clear" w:color="auto" w:fill="FFFFFF"/>
        </w:rPr>
        <w:t xml:space="preserve"> μου </w:t>
      </w:r>
      <w:r>
        <w:rPr>
          <w:rFonts w:eastAsia="Times New Roman"/>
          <w:color w:val="000000"/>
          <w:szCs w:val="24"/>
          <w:shd w:val="clear" w:color="auto" w:fill="FFFFFF"/>
        </w:rPr>
        <w:t xml:space="preserve">-και τελειώνω με αυτό, κύριε Πρόεδρε- </w:t>
      </w:r>
      <w:r w:rsidRPr="00684FB3">
        <w:rPr>
          <w:rFonts w:eastAsia="Times New Roman"/>
          <w:color w:val="000000"/>
          <w:szCs w:val="24"/>
          <w:shd w:val="clear" w:color="auto" w:fill="FFFFFF"/>
        </w:rPr>
        <w:t xml:space="preserve">είναι </w:t>
      </w:r>
      <w:r>
        <w:rPr>
          <w:rFonts w:eastAsia="Times New Roman"/>
          <w:color w:val="000000"/>
          <w:szCs w:val="24"/>
          <w:shd w:val="clear" w:color="auto" w:fill="FFFFFF"/>
        </w:rPr>
        <w:t>η</w:t>
      </w:r>
      <w:r w:rsidRPr="00684FB3">
        <w:rPr>
          <w:rFonts w:eastAsia="Times New Roman"/>
          <w:color w:val="000000"/>
          <w:szCs w:val="24"/>
          <w:shd w:val="clear" w:color="auto" w:fill="FFFFFF"/>
        </w:rPr>
        <w:t xml:space="preserve"> εξής</w:t>
      </w:r>
      <w:r>
        <w:rPr>
          <w:rFonts w:eastAsia="Times New Roman"/>
          <w:color w:val="000000"/>
          <w:szCs w:val="24"/>
          <w:shd w:val="clear" w:color="auto" w:fill="FFFFFF"/>
        </w:rPr>
        <w:t>: Ο</w:t>
      </w:r>
      <w:r w:rsidRPr="00684FB3">
        <w:rPr>
          <w:rFonts w:eastAsia="Times New Roman"/>
          <w:color w:val="000000"/>
          <w:szCs w:val="24"/>
          <w:shd w:val="clear" w:color="auto" w:fill="FFFFFF"/>
        </w:rPr>
        <w:t>ργανωτικές επ</w:t>
      </w:r>
      <w:r>
        <w:rPr>
          <w:rFonts w:eastAsia="Times New Roman"/>
          <w:color w:val="000000"/>
          <w:szCs w:val="24"/>
          <w:shd w:val="clear" w:color="auto" w:fill="FFFFFF"/>
        </w:rPr>
        <w:t xml:space="preserve">ιτροπές οι οποίες στο παρελθόν </w:t>
      </w:r>
      <w:r w:rsidRPr="00684FB3">
        <w:rPr>
          <w:rFonts w:eastAsia="Times New Roman"/>
          <w:color w:val="000000"/>
          <w:szCs w:val="24"/>
          <w:shd w:val="clear" w:color="auto" w:fill="FFFFFF"/>
        </w:rPr>
        <w:t>είχ</w:t>
      </w:r>
      <w:r>
        <w:rPr>
          <w:rFonts w:eastAsia="Times New Roman"/>
          <w:color w:val="000000"/>
          <w:szCs w:val="24"/>
          <w:shd w:val="clear" w:color="auto" w:fill="FFFFFF"/>
        </w:rPr>
        <w:t xml:space="preserve">αν το δικαίωμα να χρηματοδοτούν </w:t>
      </w:r>
      <w:r w:rsidRPr="00684FB3">
        <w:rPr>
          <w:rFonts w:eastAsia="Times New Roman"/>
          <w:color w:val="000000"/>
          <w:szCs w:val="24"/>
          <w:shd w:val="clear" w:color="auto" w:fill="FFFFFF"/>
        </w:rPr>
        <w:t>και οφείλουν χρήματα</w:t>
      </w:r>
      <w:r>
        <w:rPr>
          <w:rFonts w:eastAsia="Times New Roman"/>
          <w:color w:val="000000"/>
          <w:szCs w:val="24"/>
          <w:shd w:val="clear" w:color="auto" w:fill="FFFFFF"/>
        </w:rPr>
        <w:t>,</w:t>
      </w:r>
      <w:r w:rsidRPr="00684FB3">
        <w:rPr>
          <w:rFonts w:eastAsia="Times New Roman"/>
          <w:color w:val="000000"/>
          <w:szCs w:val="24"/>
          <w:shd w:val="clear" w:color="auto" w:fill="FFFFFF"/>
        </w:rPr>
        <w:t xml:space="preserve"> μέσα από το οργανωτικό τους έργο</w:t>
      </w:r>
      <w:r>
        <w:rPr>
          <w:rFonts w:eastAsia="Times New Roman"/>
          <w:color w:val="000000"/>
          <w:szCs w:val="24"/>
          <w:shd w:val="clear" w:color="auto" w:fill="FFFFFF"/>
        </w:rPr>
        <w:t xml:space="preserve">, σε </w:t>
      </w:r>
      <w:r>
        <w:rPr>
          <w:rFonts w:eastAsia="Times New Roman"/>
          <w:color w:val="000000"/>
          <w:szCs w:val="24"/>
          <w:shd w:val="clear" w:color="auto" w:fill="FFFFFF"/>
        </w:rPr>
        <w:t>ιδιώτες, με τη</w:t>
      </w:r>
      <w:r w:rsidRPr="00684FB3">
        <w:rPr>
          <w:rFonts w:eastAsia="Times New Roman"/>
          <w:color w:val="000000"/>
          <w:szCs w:val="24"/>
          <w:shd w:val="clear" w:color="auto" w:fill="FFFFFF"/>
        </w:rPr>
        <w:t xml:space="preserve"> σημερινή τροπολογία θα μπορούσαν να χρηματοδοτηθούν προκειμένου να </w:t>
      </w:r>
      <w:r>
        <w:rPr>
          <w:rFonts w:eastAsia="Times New Roman"/>
          <w:color w:val="000000"/>
          <w:szCs w:val="24"/>
          <w:shd w:val="clear" w:color="auto" w:fill="FFFFFF"/>
        </w:rPr>
        <w:t>αποδώσουν τα χρήματα παρελθόντων ετών;</w:t>
      </w:r>
      <w:r w:rsidRPr="00684FB3">
        <w:rPr>
          <w:rFonts w:eastAsia="Times New Roman"/>
          <w:color w:val="000000"/>
          <w:szCs w:val="24"/>
          <w:shd w:val="clear" w:color="auto" w:fill="FFFFFF"/>
        </w:rPr>
        <w:t xml:space="preserve"> Ευχαριστώ</w:t>
      </w:r>
      <w:r>
        <w:rPr>
          <w:rFonts w:eastAsia="Times New Roman"/>
          <w:color w:val="000000"/>
          <w:szCs w:val="24"/>
          <w:shd w:val="clear" w:color="auto" w:fill="FFFFFF"/>
        </w:rPr>
        <w:t>.</w:t>
      </w:r>
    </w:p>
    <w:p w14:paraId="5218D98C" w14:textId="77777777" w:rsidR="00BE48FC" w:rsidRDefault="008F016C">
      <w:pPr>
        <w:spacing w:line="600" w:lineRule="auto"/>
        <w:ind w:firstLine="720"/>
        <w:jc w:val="both"/>
        <w:rPr>
          <w:rFonts w:eastAsia="Times New Roman"/>
          <w:color w:val="000000"/>
          <w:szCs w:val="24"/>
          <w:shd w:val="clear" w:color="auto" w:fill="FFFFFF"/>
        </w:rPr>
      </w:pPr>
      <w:r w:rsidRPr="006440FD">
        <w:rPr>
          <w:rFonts w:eastAsia="Times New Roman"/>
          <w:b/>
          <w:color w:val="000000"/>
          <w:szCs w:val="24"/>
          <w:shd w:val="clear" w:color="auto" w:fill="FFFFFF"/>
        </w:rPr>
        <w:t xml:space="preserve">ΠΡΟΕΔΡΕΥΩΝ (Αναστάσιος Κουράκης): </w:t>
      </w:r>
      <w:r>
        <w:rPr>
          <w:rFonts w:eastAsia="Times New Roman"/>
          <w:color w:val="000000"/>
          <w:szCs w:val="24"/>
          <w:shd w:val="clear" w:color="auto" w:fill="FFFFFF"/>
        </w:rPr>
        <w:t>Κύριε Βασιλειάδη, έχετε τον λόγο.</w:t>
      </w:r>
    </w:p>
    <w:p w14:paraId="5218D98D" w14:textId="77777777" w:rsidR="00BE48FC" w:rsidRDefault="008F016C">
      <w:pPr>
        <w:spacing w:line="600" w:lineRule="auto"/>
        <w:ind w:firstLine="720"/>
        <w:jc w:val="both"/>
        <w:rPr>
          <w:rFonts w:eastAsia="Times New Roman"/>
          <w:color w:val="000000"/>
          <w:szCs w:val="24"/>
          <w:shd w:val="clear" w:color="auto" w:fill="FFFFFF"/>
        </w:rPr>
      </w:pPr>
      <w:r w:rsidRPr="006440FD">
        <w:rPr>
          <w:rFonts w:eastAsia="Times New Roman"/>
          <w:b/>
          <w:color w:val="000000"/>
          <w:szCs w:val="24"/>
          <w:shd w:val="clear" w:color="auto" w:fill="FFFFFF"/>
        </w:rPr>
        <w:t>ΓΕΩΡΓΙΟΣ ΒΑΣΙΛΕΙΑΔΗΣ (Υφυπουργός Πολιτισμού και Αθλητισμ</w:t>
      </w:r>
      <w:r w:rsidRPr="006440FD">
        <w:rPr>
          <w:rFonts w:eastAsia="Times New Roman"/>
          <w:b/>
          <w:color w:val="000000"/>
          <w:szCs w:val="24"/>
          <w:shd w:val="clear" w:color="auto" w:fill="FFFFFF"/>
        </w:rPr>
        <w:t>ού):</w:t>
      </w:r>
      <w:r>
        <w:rPr>
          <w:rFonts w:eastAsia="Times New Roman"/>
          <w:color w:val="000000"/>
          <w:szCs w:val="24"/>
          <w:shd w:val="clear" w:color="auto" w:fill="FFFFFF"/>
        </w:rPr>
        <w:t xml:space="preserve"> Κ</w:t>
      </w:r>
      <w:r w:rsidRPr="00684FB3">
        <w:rPr>
          <w:rFonts w:eastAsia="Times New Roman"/>
          <w:color w:val="000000"/>
          <w:szCs w:val="24"/>
          <w:shd w:val="clear" w:color="auto" w:fill="FFFFFF"/>
        </w:rPr>
        <w:t xml:space="preserve">ύριε </w:t>
      </w:r>
      <w:r>
        <w:rPr>
          <w:rFonts w:eastAsia="Times New Roman"/>
          <w:color w:val="000000"/>
          <w:szCs w:val="24"/>
          <w:shd w:val="clear" w:color="auto" w:fill="FFFFFF"/>
        </w:rPr>
        <w:t>Πρόεδρε, θα μου δώσετε ένα λεπτό.</w:t>
      </w:r>
    </w:p>
    <w:p w14:paraId="5218D98E" w14:textId="77777777" w:rsidR="00BE48FC" w:rsidRDefault="008F016C">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Αυτό</w:t>
      </w:r>
      <w:r w:rsidRPr="00684FB3">
        <w:rPr>
          <w:rFonts w:eastAsia="Times New Roman"/>
          <w:color w:val="000000"/>
          <w:szCs w:val="24"/>
          <w:shd w:val="clear" w:color="auto" w:fill="FFFFFF"/>
        </w:rPr>
        <w:t xml:space="preserve"> είναι ένα πραγματικό και με πολλές διαστάσεις πρόβλημα</w:t>
      </w:r>
      <w:r>
        <w:rPr>
          <w:rFonts w:eastAsia="Times New Roman"/>
          <w:color w:val="000000"/>
          <w:szCs w:val="24"/>
          <w:shd w:val="clear" w:color="auto" w:fill="FFFFFF"/>
        </w:rPr>
        <w:t>.</w:t>
      </w:r>
      <w:r w:rsidRPr="00684FB3">
        <w:rPr>
          <w:rFonts w:eastAsia="Times New Roman"/>
          <w:color w:val="000000"/>
          <w:szCs w:val="24"/>
          <w:shd w:val="clear" w:color="auto" w:fill="FFFFFF"/>
        </w:rPr>
        <w:t xml:space="preserve"> Η μία είναι οι προμηθευτές</w:t>
      </w:r>
      <w:r>
        <w:rPr>
          <w:rFonts w:eastAsia="Times New Roman"/>
          <w:color w:val="000000"/>
          <w:szCs w:val="24"/>
          <w:shd w:val="clear" w:color="auto" w:fill="FFFFFF"/>
        </w:rPr>
        <w:t>,</w:t>
      </w:r>
      <w:r w:rsidRPr="00684FB3">
        <w:rPr>
          <w:rFonts w:eastAsia="Times New Roman"/>
          <w:color w:val="000000"/>
          <w:szCs w:val="24"/>
          <w:shd w:val="clear" w:color="auto" w:fill="FFFFFF"/>
        </w:rPr>
        <w:t xml:space="preserve"> η άλλη </w:t>
      </w:r>
      <w:r>
        <w:rPr>
          <w:rFonts w:eastAsia="Times New Roman"/>
          <w:color w:val="000000"/>
          <w:szCs w:val="24"/>
          <w:shd w:val="clear" w:color="auto" w:fill="FFFFFF"/>
        </w:rPr>
        <w:t>αφορά</w:t>
      </w:r>
      <w:r w:rsidRPr="00684FB3">
        <w:rPr>
          <w:rFonts w:eastAsia="Times New Roman"/>
          <w:color w:val="000000"/>
          <w:szCs w:val="24"/>
          <w:shd w:val="clear" w:color="auto" w:fill="FFFFFF"/>
        </w:rPr>
        <w:t xml:space="preserve"> </w:t>
      </w:r>
      <w:r>
        <w:rPr>
          <w:rFonts w:eastAsia="Times New Roman"/>
          <w:color w:val="000000"/>
          <w:szCs w:val="24"/>
          <w:shd w:val="clear" w:color="auto" w:fill="FFFFFF"/>
        </w:rPr>
        <w:t xml:space="preserve">σε ελέγχους που έγιναν μετά σχετικά με πρόστιμα ή </w:t>
      </w:r>
      <w:r w:rsidRPr="009D7C24">
        <w:rPr>
          <w:rFonts w:eastAsia="Times New Roman"/>
          <w:color w:val="000000"/>
          <w:szCs w:val="24"/>
          <w:shd w:val="clear" w:color="auto" w:fill="FFFFFF"/>
        </w:rPr>
        <w:t>θεωρίες περί αχρεωστήτως καταβληθέντων προς υπαλλήλους κυρί</w:t>
      </w:r>
      <w:r w:rsidRPr="009D7C24">
        <w:rPr>
          <w:rFonts w:eastAsia="Times New Roman"/>
          <w:color w:val="000000"/>
          <w:szCs w:val="24"/>
          <w:shd w:val="clear" w:color="auto" w:fill="FFFFFF"/>
        </w:rPr>
        <w:t>ως της Γενικής Γραμματείας Αθλητισμού ή των σταδίων</w:t>
      </w:r>
      <w:r w:rsidRPr="00684FB3">
        <w:rPr>
          <w:rFonts w:eastAsia="Times New Roman"/>
          <w:color w:val="000000"/>
          <w:szCs w:val="24"/>
          <w:shd w:val="clear" w:color="auto" w:fill="FFFFFF"/>
        </w:rPr>
        <w:t xml:space="preserve"> για παραβιάσεις της νομοθεσίας</w:t>
      </w:r>
      <w:r>
        <w:rPr>
          <w:rFonts w:eastAsia="Times New Roman"/>
          <w:color w:val="000000"/>
          <w:szCs w:val="24"/>
          <w:shd w:val="clear" w:color="auto" w:fill="FFFFFF"/>
        </w:rPr>
        <w:t>.</w:t>
      </w:r>
      <w:r w:rsidRPr="00684FB3">
        <w:rPr>
          <w:rFonts w:eastAsia="Times New Roman"/>
          <w:color w:val="000000"/>
          <w:szCs w:val="24"/>
          <w:shd w:val="clear" w:color="auto" w:fill="FFFFFF"/>
        </w:rPr>
        <w:t xml:space="preserve"> </w:t>
      </w:r>
    </w:p>
    <w:p w14:paraId="5218D98F" w14:textId="77777777" w:rsidR="00BE48FC" w:rsidRDefault="008F016C">
      <w:pPr>
        <w:spacing w:line="600" w:lineRule="auto"/>
        <w:ind w:firstLine="720"/>
        <w:jc w:val="both"/>
        <w:rPr>
          <w:rFonts w:eastAsia="Times New Roman"/>
          <w:color w:val="000000"/>
          <w:szCs w:val="24"/>
          <w:shd w:val="clear" w:color="auto" w:fill="FFFFFF"/>
        </w:rPr>
      </w:pPr>
      <w:r w:rsidRPr="00684FB3">
        <w:rPr>
          <w:rFonts w:eastAsia="Times New Roman"/>
          <w:color w:val="000000"/>
          <w:szCs w:val="24"/>
          <w:shd w:val="clear" w:color="auto" w:fill="FFFFFF"/>
        </w:rPr>
        <w:t xml:space="preserve">Νομίζω ότι είναι ένα ζήτημα το οποίο είναι και υπαρκτό και το επόμενο διάστημα </w:t>
      </w:r>
      <w:r>
        <w:rPr>
          <w:rFonts w:eastAsia="Times New Roman"/>
          <w:color w:val="000000"/>
          <w:szCs w:val="24"/>
          <w:shd w:val="clear" w:color="auto" w:fill="FFFFFF"/>
        </w:rPr>
        <w:t>-</w:t>
      </w:r>
      <w:r w:rsidRPr="00684FB3">
        <w:rPr>
          <w:rFonts w:eastAsia="Times New Roman"/>
          <w:color w:val="000000"/>
          <w:szCs w:val="24"/>
          <w:shd w:val="clear" w:color="auto" w:fill="FFFFFF"/>
        </w:rPr>
        <w:t>ενδε</w:t>
      </w:r>
      <w:r>
        <w:rPr>
          <w:rFonts w:eastAsia="Times New Roman"/>
          <w:color w:val="000000"/>
          <w:szCs w:val="24"/>
          <w:shd w:val="clear" w:color="auto" w:fill="FFFFFF"/>
        </w:rPr>
        <w:t>χομένως</w:t>
      </w:r>
      <w:r w:rsidRPr="00684FB3">
        <w:rPr>
          <w:rFonts w:eastAsia="Times New Roman"/>
          <w:color w:val="000000"/>
          <w:szCs w:val="24"/>
          <w:shd w:val="clear" w:color="auto" w:fill="FFFFFF"/>
        </w:rPr>
        <w:t xml:space="preserve"> με το νομοσχέδιο που είναι τώρα σε διαβούλευση και θα έρθει προς ψήφιση αμέσως </w:t>
      </w:r>
      <w:r w:rsidRPr="00684FB3">
        <w:rPr>
          <w:rFonts w:eastAsia="Times New Roman"/>
          <w:color w:val="000000"/>
          <w:szCs w:val="24"/>
          <w:shd w:val="clear" w:color="auto" w:fill="FFFFFF"/>
        </w:rPr>
        <w:t>μετά τις γιορτές στη Βουλή</w:t>
      </w:r>
      <w:r>
        <w:rPr>
          <w:rFonts w:eastAsia="Times New Roman"/>
          <w:color w:val="000000"/>
          <w:szCs w:val="24"/>
          <w:shd w:val="clear" w:color="auto" w:fill="FFFFFF"/>
        </w:rPr>
        <w:t>-</w:t>
      </w:r>
      <w:r w:rsidRPr="00684FB3">
        <w:rPr>
          <w:rFonts w:eastAsia="Times New Roman"/>
          <w:color w:val="000000"/>
          <w:szCs w:val="24"/>
          <w:shd w:val="clear" w:color="auto" w:fill="FFFFFF"/>
        </w:rPr>
        <w:t xml:space="preserve"> να </w:t>
      </w:r>
      <w:r>
        <w:rPr>
          <w:rFonts w:eastAsia="Times New Roman"/>
          <w:color w:val="000000"/>
          <w:szCs w:val="24"/>
          <w:shd w:val="clear" w:color="auto" w:fill="FFFFFF"/>
        </w:rPr>
        <w:t>ανοίξουμε αυτή τη συζήτηση στο Κοινοβούλιο. Ε</w:t>
      </w:r>
      <w:r w:rsidRPr="00684FB3">
        <w:rPr>
          <w:rFonts w:eastAsia="Times New Roman"/>
          <w:color w:val="000000"/>
          <w:szCs w:val="24"/>
          <w:shd w:val="clear" w:color="auto" w:fill="FFFFFF"/>
        </w:rPr>
        <w:t>ίναι ένα σημαντικό και λ</w:t>
      </w:r>
      <w:r>
        <w:rPr>
          <w:rFonts w:eastAsia="Times New Roman"/>
          <w:color w:val="000000"/>
          <w:szCs w:val="24"/>
          <w:shd w:val="clear" w:color="auto" w:fill="FFFFFF"/>
        </w:rPr>
        <w:t>επτό ζήτημα, που θα πρέπει να το</w:t>
      </w:r>
      <w:r w:rsidRPr="00684FB3">
        <w:rPr>
          <w:rFonts w:eastAsia="Times New Roman"/>
          <w:color w:val="000000"/>
          <w:szCs w:val="24"/>
          <w:shd w:val="clear" w:color="auto" w:fill="FFFFFF"/>
        </w:rPr>
        <w:t xml:space="preserve"> κουβεντιάσουμε ανοιχτά και να υπάρχει μία συμφωνία για το πώς θα πρέπει να αντιμετωπίσουμε αυτές τις περιπτώσεις</w:t>
      </w:r>
      <w:r>
        <w:rPr>
          <w:rFonts w:eastAsia="Times New Roman"/>
          <w:color w:val="000000"/>
          <w:szCs w:val="24"/>
          <w:shd w:val="clear" w:color="auto" w:fill="FFFFFF"/>
        </w:rPr>
        <w:t xml:space="preserve">, γιατί το </w:t>
      </w:r>
      <w:r>
        <w:rPr>
          <w:rFonts w:eastAsia="Times New Roman"/>
          <w:color w:val="000000"/>
          <w:szCs w:val="24"/>
          <w:shd w:val="clear" w:color="auto" w:fill="FFFFFF"/>
        </w:rPr>
        <w:t>μεγαλύτερο ίσως πρόβλημα -</w:t>
      </w:r>
      <w:r w:rsidRPr="00684FB3">
        <w:rPr>
          <w:rFonts w:eastAsia="Times New Roman"/>
          <w:color w:val="000000"/>
          <w:szCs w:val="24"/>
          <w:shd w:val="clear" w:color="auto" w:fill="FFFFFF"/>
        </w:rPr>
        <w:t>μολονότι είναι δίκαιες οι απαιτήσεις θέλω να είμαι ξεκάθαρος σε αυτό</w:t>
      </w:r>
      <w:r>
        <w:rPr>
          <w:rFonts w:eastAsia="Times New Roman"/>
          <w:color w:val="000000"/>
          <w:szCs w:val="24"/>
          <w:shd w:val="clear" w:color="auto" w:fill="FFFFFF"/>
        </w:rPr>
        <w:t xml:space="preserve">- </w:t>
      </w:r>
      <w:r w:rsidRPr="00684FB3">
        <w:rPr>
          <w:rFonts w:eastAsia="Times New Roman"/>
          <w:color w:val="000000"/>
          <w:szCs w:val="24"/>
          <w:shd w:val="clear" w:color="auto" w:fill="FFFFFF"/>
        </w:rPr>
        <w:t xml:space="preserve">είναι ότι λόγω έλλειψης και μηχανοργάνωσης και διαφόρων προβλημάτων </w:t>
      </w:r>
      <w:r>
        <w:rPr>
          <w:rFonts w:eastAsia="Times New Roman"/>
          <w:color w:val="000000"/>
          <w:szCs w:val="24"/>
          <w:shd w:val="clear" w:color="auto" w:fill="FFFFFF"/>
        </w:rPr>
        <w:t xml:space="preserve">που μας έρχονται από το </w:t>
      </w:r>
      <w:r w:rsidRPr="00684FB3">
        <w:rPr>
          <w:rFonts w:eastAsia="Times New Roman"/>
          <w:color w:val="000000"/>
          <w:szCs w:val="24"/>
          <w:shd w:val="clear" w:color="auto" w:fill="FFFFFF"/>
        </w:rPr>
        <w:t>παρελθόν</w:t>
      </w:r>
      <w:r>
        <w:rPr>
          <w:rFonts w:eastAsia="Times New Roman"/>
          <w:color w:val="000000"/>
          <w:szCs w:val="24"/>
          <w:shd w:val="clear" w:color="auto" w:fill="FFFFFF"/>
        </w:rPr>
        <w:t>,</w:t>
      </w:r>
      <w:r w:rsidRPr="00684FB3">
        <w:rPr>
          <w:rFonts w:eastAsia="Times New Roman"/>
          <w:color w:val="000000"/>
          <w:szCs w:val="24"/>
          <w:shd w:val="clear" w:color="auto" w:fill="FFFFFF"/>
        </w:rPr>
        <w:t xml:space="preserve"> δεν μπορούμε να έχουμε και μία πλήρη εικόνα για το ύψος αυ</w:t>
      </w:r>
      <w:r w:rsidRPr="00684FB3">
        <w:rPr>
          <w:rFonts w:eastAsia="Times New Roman"/>
          <w:color w:val="000000"/>
          <w:szCs w:val="24"/>
          <w:shd w:val="clear" w:color="auto" w:fill="FFFFFF"/>
        </w:rPr>
        <w:t>τών των οφειλών</w:t>
      </w:r>
      <w:r>
        <w:rPr>
          <w:rFonts w:eastAsia="Times New Roman"/>
          <w:color w:val="000000"/>
          <w:szCs w:val="24"/>
          <w:shd w:val="clear" w:color="auto" w:fill="FFFFFF"/>
        </w:rPr>
        <w:t xml:space="preserve">. Επομένως, δεν μπορούμε </w:t>
      </w:r>
      <w:r w:rsidRPr="00684FB3">
        <w:rPr>
          <w:rFonts w:eastAsia="Times New Roman"/>
          <w:color w:val="000000"/>
          <w:szCs w:val="24"/>
          <w:shd w:val="clear" w:color="auto" w:fill="FFFFFF"/>
        </w:rPr>
        <w:t>να προβούμε σε οποιαδήποτε πρωτοβουλία</w:t>
      </w:r>
      <w:r>
        <w:rPr>
          <w:rFonts w:eastAsia="Times New Roman"/>
          <w:color w:val="000000"/>
          <w:szCs w:val="24"/>
          <w:shd w:val="clear" w:color="auto" w:fill="FFFFFF"/>
        </w:rPr>
        <w:t>,</w:t>
      </w:r>
      <w:r w:rsidRPr="00684FB3">
        <w:rPr>
          <w:rFonts w:eastAsia="Times New Roman"/>
          <w:color w:val="000000"/>
          <w:szCs w:val="24"/>
          <w:shd w:val="clear" w:color="auto" w:fill="FFFFFF"/>
        </w:rPr>
        <w:t xml:space="preserve"> </w:t>
      </w:r>
      <w:r>
        <w:rPr>
          <w:rFonts w:eastAsia="Times New Roman"/>
          <w:color w:val="000000"/>
          <w:szCs w:val="24"/>
          <w:shd w:val="clear" w:color="auto" w:fill="FFFFFF"/>
        </w:rPr>
        <w:t xml:space="preserve">για </w:t>
      </w:r>
      <w:r w:rsidRPr="00684FB3">
        <w:rPr>
          <w:rFonts w:eastAsia="Times New Roman"/>
          <w:color w:val="000000"/>
          <w:szCs w:val="24"/>
          <w:shd w:val="clear" w:color="auto" w:fill="FFFFFF"/>
        </w:rPr>
        <w:t>να συναινέσ</w:t>
      </w:r>
      <w:r>
        <w:rPr>
          <w:rFonts w:eastAsia="Times New Roman"/>
          <w:color w:val="000000"/>
          <w:szCs w:val="24"/>
          <w:shd w:val="clear" w:color="auto" w:fill="FFFFFF"/>
        </w:rPr>
        <w:t>ει και το Υπουργείο Οικονομικών, γιατί δεν ξέρουμε τι</w:t>
      </w:r>
      <w:r w:rsidRPr="00684FB3">
        <w:rPr>
          <w:rFonts w:eastAsia="Times New Roman"/>
          <w:color w:val="000000"/>
          <w:szCs w:val="24"/>
          <w:shd w:val="clear" w:color="auto" w:fill="FFFFFF"/>
        </w:rPr>
        <w:t xml:space="preserve"> επιβάρυνση μπορε</w:t>
      </w:r>
      <w:r>
        <w:rPr>
          <w:rFonts w:eastAsia="Times New Roman"/>
          <w:color w:val="000000"/>
          <w:szCs w:val="24"/>
          <w:shd w:val="clear" w:color="auto" w:fill="FFFFFF"/>
        </w:rPr>
        <w:t xml:space="preserve">ί να προκύψει στα δημοσιονομικά. Είναι, όμως, </w:t>
      </w:r>
      <w:r w:rsidRPr="00684FB3">
        <w:rPr>
          <w:rFonts w:eastAsia="Times New Roman"/>
          <w:color w:val="000000"/>
          <w:szCs w:val="24"/>
          <w:shd w:val="clear" w:color="auto" w:fill="FFFFFF"/>
        </w:rPr>
        <w:t>μία συζήτηση η οποία θα π</w:t>
      </w:r>
      <w:r>
        <w:rPr>
          <w:rFonts w:eastAsia="Times New Roman"/>
          <w:color w:val="000000"/>
          <w:szCs w:val="24"/>
          <w:shd w:val="clear" w:color="auto" w:fill="FFFFFF"/>
        </w:rPr>
        <w:t xml:space="preserve">ρέπει </w:t>
      </w:r>
      <w:r w:rsidRPr="00684FB3">
        <w:rPr>
          <w:rFonts w:eastAsia="Times New Roman"/>
          <w:color w:val="000000"/>
          <w:szCs w:val="24"/>
          <w:shd w:val="clear" w:color="auto" w:fill="FFFFFF"/>
        </w:rPr>
        <w:t xml:space="preserve">να διεξαχθεί </w:t>
      </w:r>
      <w:r>
        <w:rPr>
          <w:rFonts w:eastAsia="Times New Roman"/>
          <w:color w:val="000000"/>
          <w:szCs w:val="24"/>
          <w:shd w:val="clear" w:color="auto" w:fill="FFFFFF"/>
        </w:rPr>
        <w:t>με νηφαλιότητα εντός του Κ</w:t>
      </w:r>
      <w:r w:rsidRPr="00684FB3">
        <w:rPr>
          <w:rFonts w:eastAsia="Times New Roman"/>
          <w:color w:val="000000"/>
          <w:szCs w:val="24"/>
          <w:shd w:val="clear" w:color="auto" w:fill="FFFFFF"/>
        </w:rPr>
        <w:t>οινοβουλίου και να προχωρήσουμε σε μία νομοθε</w:t>
      </w:r>
      <w:r>
        <w:rPr>
          <w:rFonts w:eastAsia="Times New Roman"/>
          <w:color w:val="000000"/>
          <w:szCs w:val="24"/>
          <w:shd w:val="clear" w:color="auto" w:fill="FFFFFF"/>
        </w:rPr>
        <w:t xml:space="preserve">τική πρωτοβουλία σχετικά άμεσα. </w:t>
      </w:r>
    </w:p>
    <w:p w14:paraId="5218D990" w14:textId="77777777" w:rsidR="00BE48FC" w:rsidRDefault="008F016C">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Ε</w:t>
      </w:r>
      <w:r w:rsidRPr="00684FB3">
        <w:rPr>
          <w:rFonts w:eastAsia="Times New Roman"/>
          <w:color w:val="000000"/>
          <w:szCs w:val="24"/>
          <w:shd w:val="clear" w:color="auto" w:fill="FFFFFF"/>
        </w:rPr>
        <w:t xml:space="preserve">ίναι κάτι το οποίο </w:t>
      </w:r>
      <w:r>
        <w:rPr>
          <w:rFonts w:eastAsia="Times New Roman"/>
          <w:color w:val="000000"/>
          <w:szCs w:val="24"/>
          <w:shd w:val="clear" w:color="auto" w:fill="FFFFFF"/>
        </w:rPr>
        <w:t xml:space="preserve">το εξετάσουμε. Δεν λύνεται </w:t>
      </w:r>
      <w:r w:rsidRPr="00684FB3">
        <w:rPr>
          <w:rFonts w:eastAsia="Times New Roman"/>
          <w:color w:val="000000"/>
          <w:szCs w:val="24"/>
          <w:shd w:val="clear" w:color="auto" w:fill="FFFFFF"/>
        </w:rPr>
        <w:t>με αυτή την τροπολογία</w:t>
      </w:r>
      <w:r>
        <w:rPr>
          <w:rFonts w:eastAsia="Times New Roman"/>
          <w:color w:val="000000"/>
          <w:szCs w:val="24"/>
          <w:shd w:val="clear" w:color="auto" w:fill="FFFFFF"/>
        </w:rPr>
        <w:t>.</w:t>
      </w:r>
      <w:r w:rsidRPr="00684FB3">
        <w:rPr>
          <w:rFonts w:eastAsia="Times New Roman"/>
          <w:color w:val="000000"/>
          <w:szCs w:val="24"/>
          <w:shd w:val="clear" w:color="auto" w:fill="FFFFFF"/>
        </w:rPr>
        <w:t xml:space="preserve"> </w:t>
      </w:r>
      <w:r>
        <w:rPr>
          <w:rFonts w:eastAsia="Times New Roman"/>
          <w:color w:val="000000"/>
          <w:szCs w:val="24"/>
          <w:shd w:val="clear" w:color="auto" w:fill="FFFFFF"/>
        </w:rPr>
        <w:t>Θ</w:t>
      </w:r>
      <w:r w:rsidRPr="00684FB3">
        <w:rPr>
          <w:rFonts w:eastAsia="Times New Roman"/>
          <w:color w:val="000000"/>
          <w:szCs w:val="24"/>
          <w:shd w:val="clear" w:color="auto" w:fill="FFFFFF"/>
        </w:rPr>
        <w:t xml:space="preserve">α απαιτούσε και πολύ </w:t>
      </w:r>
      <w:r>
        <w:rPr>
          <w:rFonts w:eastAsia="Times New Roman"/>
          <w:color w:val="000000"/>
          <w:szCs w:val="24"/>
          <w:shd w:val="clear" w:color="auto" w:fill="FFFFFF"/>
        </w:rPr>
        <w:t xml:space="preserve">ενδελεχέστερη </w:t>
      </w:r>
      <w:r w:rsidRPr="00684FB3">
        <w:rPr>
          <w:rFonts w:eastAsia="Times New Roman"/>
          <w:color w:val="000000"/>
          <w:szCs w:val="24"/>
          <w:shd w:val="clear" w:color="auto" w:fill="FFFFFF"/>
        </w:rPr>
        <w:t>συζήτηση με όλα τα πολιτικά κόμματα</w:t>
      </w:r>
      <w:r>
        <w:rPr>
          <w:rFonts w:eastAsia="Times New Roman"/>
          <w:color w:val="000000"/>
          <w:szCs w:val="24"/>
          <w:shd w:val="clear" w:color="auto" w:fill="FFFFFF"/>
        </w:rPr>
        <w:t>.</w:t>
      </w:r>
      <w:r w:rsidRPr="00684FB3">
        <w:rPr>
          <w:rFonts w:eastAsia="Times New Roman"/>
          <w:color w:val="000000"/>
          <w:szCs w:val="24"/>
          <w:shd w:val="clear" w:color="auto" w:fill="FFFFFF"/>
        </w:rPr>
        <w:t xml:space="preserve"> Είναι αρ</w:t>
      </w:r>
      <w:r w:rsidRPr="00684FB3">
        <w:rPr>
          <w:rFonts w:eastAsia="Times New Roman"/>
          <w:color w:val="000000"/>
          <w:szCs w:val="24"/>
          <w:shd w:val="clear" w:color="auto" w:fill="FFFFFF"/>
        </w:rPr>
        <w:t>κετά λεπτό</w:t>
      </w:r>
      <w:r>
        <w:rPr>
          <w:rFonts w:eastAsia="Times New Roman"/>
          <w:color w:val="000000"/>
          <w:szCs w:val="24"/>
          <w:shd w:val="clear" w:color="auto" w:fill="FFFFFF"/>
        </w:rPr>
        <w:t xml:space="preserve"> το</w:t>
      </w:r>
      <w:r w:rsidRPr="00684FB3">
        <w:rPr>
          <w:rFonts w:eastAsia="Times New Roman"/>
          <w:color w:val="000000"/>
          <w:szCs w:val="24"/>
          <w:shd w:val="clear" w:color="auto" w:fill="FFFFFF"/>
        </w:rPr>
        <w:t xml:space="preserve"> ζήτημα</w:t>
      </w:r>
      <w:r>
        <w:rPr>
          <w:rFonts w:eastAsia="Times New Roman"/>
          <w:color w:val="000000"/>
          <w:szCs w:val="24"/>
          <w:shd w:val="clear" w:color="auto" w:fill="FFFFFF"/>
        </w:rPr>
        <w:t>,</w:t>
      </w:r>
      <w:r w:rsidRPr="00684FB3">
        <w:rPr>
          <w:rFonts w:eastAsia="Times New Roman"/>
          <w:color w:val="000000"/>
          <w:szCs w:val="24"/>
          <w:shd w:val="clear" w:color="auto" w:fill="FFFFFF"/>
        </w:rPr>
        <w:t xml:space="preserve"> </w:t>
      </w:r>
      <w:r>
        <w:rPr>
          <w:rFonts w:eastAsia="Times New Roman"/>
          <w:color w:val="000000"/>
          <w:szCs w:val="24"/>
          <w:shd w:val="clear" w:color="auto" w:fill="FFFFFF"/>
        </w:rPr>
        <w:t>αλλά θα πρέπει σ</w:t>
      </w:r>
      <w:r w:rsidRPr="00684FB3">
        <w:rPr>
          <w:rFonts w:eastAsia="Times New Roman"/>
          <w:color w:val="000000"/>
          <w:szCs w:val="24"/>
          <w:shd w:val="clear" w:color="auto" w:fill="FFFFFF"/>
        </w:rPr>
        <w:t>αφώς και να το ανοίξουμε</w:t>
      </w:r>
      <w:r>
        <w:rPr>
          <w:rFonts w:eastAsia="Times New Roman"/>
          <w:color w:val="000000"/>
          <w:szCs w:val="24"/>
          <w:shd w:val="clear" w:color="auto" w:fill="FFFFFF"/>
        </w:rPr>
        <w:t>, να</w:t>
      </w:r>
      <w:r w:rsidRPr="00684FB3">
        <w:rPr>
          <w:rFonts w:eastAsia="Times New Roman"/>
          <w:color w:val="000000"/>
          <w:szCs w:val="24"/>
          <w:shd w:val="clear" w:color="auto" w:fill="FFFFFF"/>
        </w:rPr>
        <w:t xml:space="preserve"> το </w:t>
      </w:r>
      <w:r>
        <w:rPr>
          <w:rFonts w:eastAsia="Times New Roman"/>
          <w:color w:val="000000"/>
          <w:szCs w:val="24"/>
          <w:shd w:val="clear" w:color="auto" w:fill="FFFFFF"/>
        </w:rPr>
        <w:t>συ</w:t>
      </w:r>
      <w:r w:rsidRPr="00684FB3">
        <w:rPr>
          <w:rFonts w:eastAsia="Times New Roman"/>
          <w:color w:val="000000"/>
          <w:szCs w:val="24"/>
          <w:shd w:val="clear" w:color="auto" w:fill="FFFFFF"/>
        </w:rPr>
        <w:t>ζητήσουμε και να βρούμε μία λύση</w:t>
      </w:r>
      <w:r>
        <w:rPr>
          <w:rFonts w:eastAsia="Times New Roman"/>
          <w:color w:val="000000"/>
          <w:szCs w:val="24"/>
          <w:shd w:val="clear" w:color="auto" w:fill="FFFFFF"/>
        </w:rPr>
        <w:t>.</w:t>
      </w:r>
    </w:p>
    <w:p w14:paraId="5218D991" w14:textId="77777777" w:rsidR="00BE48FC" w:rsidRDefault="008F016C">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Ε</w:t>
      </w:r>
      <w:r w:rsidRPr="00684FB3">
        <w:rPr>
          <w:rFonts w:eastAsia="Times New Roman"/>
          <w:color w:val="000000"/>
          <w:szCs w:val="24"/>
          <w:shd w:val="clear" w:color="auto" w:fill="FFFFFF"/>
        </w:rPr>
        <w:t>υχαριστώ πολύ</w:t>
      </w:r>
      <w:r>
        <w:rPr>
          <w:rFonts w:eastAsia="Times New Roman"/>
          <w:color w:val="000000"/>
          <w:szCs w:val="24"/>
          <w:shd w:val="clear" w:color="auto" w:fill="FFFFFF"/>
        </w:rPr>
        <w:t>.</w:t>
      </w:r>
    </w:p>
    <w:p w14:paraId="5218D992" w14:textId="77777777" w:rsidR="00BE48FC" w:rsidRDefault="008F016C">
      <w:pPr>
        <w:spacing w:line="600" w:lineRule="auto"/>
        <w:ind w:firstLine="720"/>
        <w:jc w:val="both"/>
        <w:rPr>
          <w:rFonts w:eastAsia="Times New Roman"/>
          <w:color w:val="000000"/>
          <w:szCs w:val="24"/>
          <w:shd w:val="clear" w:color="auto" w:fill="FFFFFF"/>
        </w:rPr>
      </w:pPr>
      <w:r w:rsidRPr="006440FD">
        <w:rPr>
          <w:rFonts w:eastAsia="Times New Roman"/>
          <w:b/>
          <w:color w:val="000000"/>
          <w:szCs w:val="24"/>
          <w:shd w:val="clear" w:color="auto" w:fill="FFFFFF"/>
        </w:rPr>
        <w:t>ΠΡΟΕΔΡΕΥΩΝ (Αναστάσιος Κουράκης):</w:t>
      </w:r>
      <w:r>
        <w:rPr>
          <w:rFonts w:eastAsia="Times New Roman"/>
          <w:color w:val="000000"/>
          <w:szCs w:val="24"/>
          <w:shd w:val="clear" w:color="auto" w:fill="FFFFFF"/>
        </w:rPr>
        <w:t xml:space="preserve"> Ε</w:t>
      </w:r>
      <w:r w:rsidRPr="00684FB3">
        <w:rPr>
          <w:rFonts w:eastAsia="Times New Roman"/>
          <w:color w:val="000000"/>
          <w:szCs w:val="24"/>
          <w:shd w:val="clear" w:color="auto" w:fill="FFFFFF"/>
        </w:rPr>
        <w:t>υχαριστώ</w:t>
      </w:r>
      <w:r>
        <w:rPr>
          <w:rFonts w:eastAsia="Times New Roman"/>
          <w:color w:val="000000"/>
          <w:szCs w:val="24"/>
          <w:shd w:val="clear" w:color="auto" w:fill="FFFFFF"/>
        </w:rPr>
        <w:t>,</w:t>
      </w:r>
      <w:r w:rsidRPr="00684FB3">
        <w:rPr>
          <w:rFonts w:eastAsia="Times New Roman"/>
          <w:color w:val="000000"/>
          <w:szCs w:val="24"/>
          <w:shd w:val="clear" w:color="auto" w:fill="FFFFFF"/>
        </w:rPr>
        <w:t xml:space="preserve"> κύριε</w:t>
      </w:r>
      <w:r>
        <w:rPr>
          <w:rFonts w:eastAsia="Times New Roman"/>
          <w:color w:val="000000"/>
          <w:szCs w:val="24"/>
          <w:shd w:val="clear" w:color="auto" w:fill="FFFFFF"/>
        </w:rPr>
        <w:t xml:space="preserve"> Υφυπουργέ.</w:t>
      </w:r>
    </w:p>
    <w:p w14:paraId="5218D993" w14:textId="77777777" w:rsidR="00BE48FC" w:rsidRDefault="008F016C">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Τον λόγο έχει ο εκπρόσωπος του Λαϊκού Σ</w:t>
      </w:r>
      <w:r w:rsidRPr="00684FB3">
        <w:rPr>
          <w:rFonts w:eastAsia="Times New Roman"/>
          <w:color w:val="000000"/>
          <w:szCs w:val="24"/>
          <w:shd w:val="clear" w:color="auto" w:fill="FFFFFF"/>
        </w:rPr>
        <w:t>υνδέσμου</w:t>
      </w:r>
      <w:r>
        <w:rPr>
          <w:rFonts w:eastAsia="Times New Roman"/>
          <w:color w:val="000000"/>
          <w:szCs w:val="24"/>
          <w:shd w:val="clear" w:color="auto" w:fill="FFFFFF"/>
        </w:rPr>
        <w:t xml:space="preserve"> </w:t>
      </w:r>
      <w:r>
        <w:rPr>
          <w:rFonts w:eastAsia="Times New Roman"/>
          <w:color w:val="000000"/>
          <w:szCs w:val="24"/>
          <w:shd w:val="clear" w:color="auto" w:fill="FFFFFF"/>
        </w:rPr>
        <w:t>-</w:t>
      </w:r>
      <w:r>
        <w:rPr>
          <w:rFonts w:eastAsia="Times New Roman"/>
          <w:color w:val="000000"/>
          <w:szCs w:val="24"/>
          <w:shd w:val="clear" w:color="auto" w:fill="FFFFFF"/>
        </w:rPr>
        <w:t xml:space="preserve"> </w:t>
      </w:r>
      <w:r>
        <w:rPr>
          <w:rFonts w:eastAsia="Times New Roman"/>
          <w:color w:val="000000"/>
          <w:szCs w:val="24"/>
          <w:shd w:val="clear" w:color="auto" w:fill="FFFFFF"/>
        </w:rPr>
        <w:t xml:space="preserve">Χρυσή Αυγή κ. Ιωάννης </w:t>
      </w:r>
      <w:r>
        <w:rPr>
          <w:rFonts w:eastAsia="Times New Roman"/>
          <w:color w:val="000000"/>
          <w:szCs w:val="24"/>
          <w:shd w:val="clear" w:color="auto" w:fill="FFFFFF"/>
        </w:rPr>
        <w:t>Λαγός,</w:t>
      </w:r>
      <w:r w:rsidRPr="00684FB3">
        <w:rPr>
          <w:rFonts w:eastAsia="Times New Roman"/>
          <w:color w:val="000000"/>
          <w:szCs w:val="24"/>
          <w:shd w:val="clear" w:color="auto" w:fill="FFFFFF"/>
        </w:rPr>
        <w:t xml:space="preserve"> τον οποίον και ευχαριστώ για την ανοχή που έδειξε</w:t>
      </w:r>
      <w:r>
        <w:rPr>
          <w:rFonts w:eastAsia="Times New Roman"/>
          <w:color w:val="000000"/>
          <w:szCs w:val="24"/>
          <w:shd w:val="clear" w:color="auto" w:fill="FFFFFF"/>
        </w:rPr>
        <w:t>.</w:t>
      </w:r>
    </w:p>
    <w:p w14:paraId="5218D994" w14:textId="77777777" w:rsidR="00BE48FC" w:rsidRDefault="008F016C">
      <w:pPr>
        <w:spacing w:line="600" w:lineRule="auto"/>
        <w:ind w:firstLine="720"/>
        <w:jc w:val="both"/>
        <w:rPr>
          <w:rFonts w:eastAsia="Times New Roman"/>
          <w:color w:val="000000"/>
          <w:szCs w:val="24"/>
          <w:shd w:val="clear" w:color="auto" w:fill="FFFFFF"/>
        </w:rPr>
      </w:pPr>
      <w:r w:rsidRPr="006440FD">
        <w:rPr>
          <w:rFonts w:eastAsia="Times New Roman"/>
          <w:b/>
          <w:color w:val="000000"/>
          <w:szCs w:val="24"/>
          <w:shd w:val="clear" w:color="auto" w:fill="FFFFFF"/>
        </w:rPr>
        <w:t xml:space="preserve">ΙΩΑΝΝΗΣ ΛΑΓΟΣ: </w:t>
      </w:r>
      <w:r>
        <w:rPr>
          <w:rFonts w:eastAsia="Times New Roman"/>
          <w:color w:val="000000"/>
          <w:szCs w:val="24"/>
          <w:shd w:val="clear" w:color="auto" w:fill="FFFFFF"/>
        </w:rPr>
        <w:t>Σ</w:t>
      </w:r>
      <w:r w:rsidRPr="00684FB3">
        <w:rPr>
          <w:rFonts w:eastAsia="Times New Roman"/>
          <w:color w:val="000000"/>
          <w:szCs w:val="24"/>
          <w:shd w:val="clear" w:color="auto" w:fill="FFFFFF"/>
        </w:rPr>
        <w:t xml:space="preserve">υζητάμε σήμερα για </w:t>
      </w:r>
      <w:r>
        <w:rPr>
          <w:rFonts w:eastAsia="Times New Roman"/>
          <w:color w:val="000000"/>
          <w:szCs w:val="24"/>
          <w:shd w:val="clear" w:color="auto" w:fill="FFFFFF"/>
        </w:rPr>
        <w:t>περαιτέρω</w:t>
      </w:r>
      <w:r w:rsidRPr="00684FB3">
        <w:rPr>
          <w:rFonts w:eastAsia="Times New Roman"/>
          <w:color w:val="000000"/>
          <w:szCs w:val="24"/>
          <w:shd w:val="clear" w:color="auto" w:fill="FFFFFF"/>
        </w:rPr>
        <w:t xml:space="preserve"> νομοθετικές διατάξεις κα</w:t>
      </w:r>
      <w:r>
        <w:rPr>
          <w:rFonts w:eastAsia="Times New Roman"/>
          <w:color w:val="000000"/>
          <w:szCs w:val="24"/>
          <w:shd w:val="clear" w:color="auto" w:fill="FFFFFF"/>
        </w:rPr>
        <w:t>ι ευεργετήματα επί της ουσίας, τα οποία</w:t>
      </w:r>
      <w:r w:rsidRPr="00684FB3">
        <w:rPr>
          <w:rFonts w:eastAsia="Times New Roman"/>
          <w:color w:val="000000"/>
          <w:szCs w:val="24"/>
          <w:shd w:val="clear" w:color="auto" w:fill="FFFFFF"/>
        </w:rPr>
        <w:t xml:space="preserve"> έχουν να </w:t>
      </w:r>
      <w:r>
        <w:rPr>
          <w:rFonts w:eastAsia="Times New Roman"/>
          <w:color w:val="000000"/>
          <w:szCs w:val="24"/>
          <w:shd w:val="clear" w:color="auto" w:fill="FFFFFF"/>
        </w:rPr>
        <w:t>κάνουν με τους λαθρομετανάστες. Γ</w:t>
      </w:r>
      <w:r w:rsidRPr="00684FB3">
        <w:rPr>
          <w:rFonts w:eastAsia="Times New Roman"/>
          <w:color w:val="000000"/>
          <w:szCs w:val="24"/>
          <w:shd w:val="clear" w:color="auto" w:fill="FFFFFF"/>
        </w:rPr>
        <w:t>ια μας είναι λαθρομετανάστες</w:t>
      </w:r>
      <w:r>
        <w:rPr>
          <w:rFonts w:eastAsia="Times New Roman"/>
          <w:color w:val="000000"/>
          <w:szCs w:val="24"/>
          <w:shd w:val="clear" w:color="auto" w:fill="FFFFFF"/>
        </w:rPr>
        <w:t>, για την ε</w:t>
      </w:r>
      <w:r w:rsidRPr="00684FB3">
        <w:rPr>
          <w:rFonts w:eastAsia="Times New Roman"/>
          <w:color w:val="000000"/>
          <w:szCs w:val="24"/>
          <w:shd w:val="clear" w:color="auto" w:fill="FFFFFF"/>
        </w:rPr>
        <w:t xml:space="preserve">λληνική </w:t>
      </w:r>
      <w:r w:rsidRPr="00684FB3">
        <w:rPr>
          <w:rFonts w:eastAsia="Times New Roman"/>
          <w:color w:val="000000"/>
          <w:szCs w:val="24"/>
          <w:shd w:val="clear" w:color="auto" w:fill="FFFFFF"/>
        </w:rPr>
        <w:t xml:space="preserve">κοινωνία </w:t>
      </w:r>
      <w:r>
        <w:rPr>
          <w:rFonts w:eastAsia="Times New Roman"/>
          <w:color w:val="000000"/>
          <w:szCs w:val="24"/>
          <w:shd w:val="clear" w:color="auto" w:fill="FFFFFF"/>
        </w:rPr>
        <w:t>είναι λαθρομετανάστες. Α</w:t>
      </w:r>
      <w:r w:rsidRPr="00684FB3">
        <w:rPr>
          <w:rFonts w:eastAsia="Times New Roman"/>
          <w:color w:val="000000"/>
          <w:szCs w:val="24"/>
          <w:shd w:val="clear" w:color="auto" w:fill="FFFFFF"/>
        </w:rPr>
        <w:t xml:space="preserve">υτά που </w:t>
      </w:r>
      <w:r>
        <w:rPr>
          <w:rFonts w:eastAsia="Times New Roman"/>
          <w:color w:val="000000"/>
          <w:szCs w:val="24"/>
          <w:shd w:val="clear" w:color="auto" w:fill="FFFFFF"/>
        </w:rPr>
        <w:t xml:space="preserve">έλεγε προηγουμένως εδώ ο Υπουργός, ο κ. Βίτσας </w:t>
      </w:r>
      <w:r w:rsidRPr="00684FB3">
        <w:rPr>
          <w:rFonts w:eastAsia="Times New Roman"/>
          <w:color w:val="000000"/>
          <w:szCs w:val="24"/>
          <w:shd w:val="clear" w:color="auto" w:fill="FFFFFF"/>
        </w:rPr>
        <w:t>νομίζω ότι ήταν άνευ ουσίας</w:t>
      </w:r>
      <w:r>
        <w:rPr>
          <w:rFonts w:eastAsia="Times New Roman"/>
          <w:color w:val="000000"/>
          <w:szCs w:val="24"/>
          <w:shd w:val="clear" w:color="auto" w:fill="FFFFFF"/>
        </w:rPr>
        <w:t>.</w:t>
      </w:r>
      <w:r w:rsidRPr="00684FB3">
        <w:rPr>
          <w:rFonts w:eastAsia="Times New Roman"/>
          <w:color w:val="000000"/>
          <w:szCs w:val="24"/>
          <w:shd w:val="clear" w:color="auto" w:fill="FFFFFF"/>
        </w:rPr>
        <w:t xml:space="preserve"> </w:t>
      </w:r>
      <w:r>
        <w:rPr>
          <w:rFonts w:eastAsia="Times New Roman"/>
          <w:color w:val="000000"/>
          <w:szCs w:val="24"/>
          <w:shd w:val="clear" w:color="auto" w:fill="FFFFFF"/>
        </w:rPr>
        <w:t>Μάλιστα πήγε ν</w:t>
      </w:r>
      <w:r w:rsidRPr="00684FB3">
        <w:rPr>
          <w:rFonts w:eastAsia="Times New Roman"/>
          <w:color w:val="000000"/>
          <w:szCs w:val="24"/>
          <w:shd w:val="clear" w:color="auto" w:fill="FFFFFF"/>
        </w:rPr>
        <w:t>α μαλώσει και τον Μπαμπινιώτη</w:t>
      </w:r>
      <w:r>
        <w:rPr>
          <w:rFonts w:eastAsia="Times New Roman"/>
          <w:color w:val="000000"/>
          <w:szCs w:val="24"/>
          <w:shd w:val="clear" w:color="auto" w:fill="FFFFFF"/>
        </w:rPr>
        <w:t>,</w:t>
      </w:r>
      <w:r w:rsidRPr="00684FB3">
        <w:rPr>
          <w:rFonts w:eastAsia="Times New Roman"/>
          <w:color w:val="000000"/>
          <w:szCs w:val="24"/>
          <w:shd w:val="clear" w:color="auto" w:fill="FFFFFF"/>
        </w:rPr>
        <w:t xml:space="preserve"> ότι πρέπει να αλλάξει το </w:t>
      </w:r>
      <w:r>
        <w:rPr>
          <w:rFonts w:eastAsia="Times New Roman"/>
          <w:color w:val="000000"/>
          <w:szCs w:val="24"/>
          <w:shd w:val="clear" w:color="auto" w:fill="FFFFFF"/>
        </w:rPr>
        <w:t>λεξικό,</w:t>
      </w:r>
      <w:r w:rsidRPr="00684FB3">
        <w:rPr>
          <w:rFonts w:eastAsia="Times New Roman"/>
          <w:color w:val="000000"/>
          <w:szCs w:val="24"/>
          <w:shd w:val="clear" w:color="auto" w:fill="FFFFFF"/>
        </w:rPr>
        <w:t xml:space="preserve"> να μην </w:t>
      </w:r>
      <w:r>
        <w:rPr>
          <w:rFonts w:eastAsia="Times New Roman"/>
          <w:color w:val="000000"/>
          <w:szCs w:val="24"/>
          <w:shd w:val="clear" w:color="auto" w:fill="FFFFFF"/>
        </w:rPr>
        <w:t xml:space="preserve">τους λέμε λαθρομετανάστες, να τους </w:t>
      </w:r>
      <w:r w:rsidRPr="00684FB3">
        <w:rPr>
          <w:rFonts w:eastAsia="Times New Roman"/>
          <w:color w:val="000000"/>
          <w:szCs w:val="24"/>
          <w:shd w:val="clear" w:color="auto" w:fill="FFFFFF"/>
        </w:rPr>
        <w:t xml:space="preserve">λέμε κάτι άλλο το </w:t>
      </w:r>
      <w:r w:rsidRPr="00684FB3">
        <w:rPr>
          <w:rFonts w:eastAsia="Times New Roman"/>
          <w:color w:val="000000"/>
          <w:szCs w:val="24"/>
          <w:shd w:val="clear" w:color="auto" w:fill="FFFFFF"/>
        </w:rPr>
        <w:t>οποίο θα βολεύει την Ιδεολογία του ΣΥΡΙΖΑ και των ΑΝΕΛ</w:t>
      </w:r>
      <w:r>
        <w:rPr>
          <w:rFonts w:eastAsia="Times New Roman"/>
          <w:color w:val="000000"/>
          <w:szCs w:val="24"/>
          <w:shd w:val="clear" w:color="auto" w:fill="FFFFFF"/>
        </w:rPr>
        <w:t>.</w:t>
      </w:r>
    </w:p>
    <w:p w14:paraId="5218D995" w14:textId="77777777" w:rsidR="00BE48FC" w:rsidRDefault="008F016C">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Εντάξει, έτσι κι αλλιώς έχουμε φτάσει στο σημείο </w:t>
      </w:r>
      <w:r w:rsidRPr="00684FB3">
        <w:rPr>
          <w:rFonts w:eastAsia="Times New Roman"/>
          <w:color w:val="000000"/>
          <w:szCs w:val="24"/>
          <w:shd w:val="clear" w:color="auto" w:fill="FFFFFF"/>
        </w:rPr>
        <w:t>βέβαια να έχετε πει και να έχει νομοθετήσει ό</w:t>
      </w:r>
      <w:r>
        <w:rPr>
          <w:rFonts w:eastAsia="Times New Roman"/>
          <w:color w:val="000000"/>
          <w:szCs w:val="24"/>
          <w:shd w:val="clear" w:color="auto" w:fill="FFFFFF"/>
        </w:rPr>
        <w:t>τι αγοράκια στην ηλικία των δεκαπέντε ε</w:t>
      </w:r>
      <w:r w:rsidRPr="00684FB3">
        <w:rPr>
          <w:rFonts w:eastAsia="Times New Roman"/>
          <w:color w:val="000000"/>
          <w:szCs w:val="24"/>
          <w:shd w:val="clear" w:color="auto" w:fill="FFFFFF"/>
        </w:rPr>
        <w:t xml:space="preserve">τών μπορεί να </w:t>
      </w:r>
      <w:r>
        <w:rPr>
          <w:rFonts w:eastAsia="Times New Roman"/>
          <w:color w:val="000000"/>
          <w:szCs w:val="24"/>
          <w:shd w:val="clear" w:color="auto" w:fill="FFFFFF"/>
        </w:rPr>
        <w:t>γίνονται</w:t>
      </w:r>
      <w:r w:rsidRPr="00684FB3">
        <w:rPr>
          <w:rFonts w:eastAsia="Times New Roman"/>
          <w:color w:val="000000"/>
          <w:szCs w:val="24"/>
          <w:shd w:val="clear" w:color="auto" w:fill="FFFFFF"/>
        </w:rPr>
        <w:t xml:space="preserve"> κορ</w:t>
      </w:r>
      <w:r>
        <w:rPr>
          <w:rFonts w:eastAsia="Times New Roman"/>
          <w:color w:val="000000"/>
          <w:szCs w:val="24"/>
          <w:shd w:val="clear" w:color="auto" w:fill="FFFFFF"/>
        </w:rPr>
        <w:t>ιτσάκια και κοριτσάκια να γίνονται</w:t>
      </w:r>
      <w:r w:rsidRPr="00684FB3">
        <w:rPr>
          <w:rFonts w:eastAsia="Times New Roman"/>
          <w:color w:val="000000"/>
          <w:szCs w:val="24"/>
          <w:shd w:val="clear" w:color="auto" w:fill="FFFFFF"/>
        </w:rPr>
        <w:t xml:space="preserve"> αγοράκια</w:t>
      </w:r>
      <w:r>
        <w:rPr>
          <w:rFonts w:eastAsia="Times New Roman"/>
          <w:color w:val="000000"/>
          <w:szCs w:val="24"/>
          <w:shd w:val="clear" w:color="auto" w:fill="FFFFFF"/>
        </w:rPr>
        <w:t>.</w:t>
      </w:r>
      <w:r w:rsidRPr="00684FB3">
        <w:rPr>
          <w:rFonts w:eastAsia="Times New Roman"/>
          <w:color w:val="000000"/>
          <w:szCs w:val="24"/>
          <w:shd w:val="clear" w:color="auto" w:fill="FFFFFF"/>
        </w:rPr>
        <w:t xml:space="preserve"> </w:t>
      </w:r>
      <w:r>
        <w:rPr>
          <w:rFonts w:eastAsia="Times New Roman"/>
          <w:color w:val="000000"/>
          <w:szCs w:val="24"/>
          <w:shd w:val="clear" w:color="auto" w:fill="FFFFFF"/>
        </w:rPr>
        <w:t xml:space="preserve">Τους </w:t>
      </w:r>
      <w:r w:rsidRPr="00684FB3">
        <w:rPr>
          <w:rFonts w:eastAsia="Times New Roman"/>
          <w:color w:val="000000"/>
          <w:szCs w:val="24"/>
          <w:shd w:val="clear" w:color="auto" w:fill="FFFFFF"/>
        </w:rPr>
        <w:t xml:space="preserve">λαθρομετανάστες </w:t>
      </w:r>
      <w:r>
        <w:rPr>
          <w:rFonts w:eastAsia="Times New Roman"/>
          <w:color w:val="000000"/>
          <w:szCs w:val="24"/>
          <w:shd w:val="clear" w:color="auto" w:fill="FFFFFF"/>
        </w:rPr>
        <w:t xml:space="preserve">δεν θα τους </w:t>
      </w:r>
      <w:r w:rsidRPr="00684FB3">
        <w:rPr>
          <w:rFonts w:eastAsia="Times New Roman"/>
          <w:color w:val="000000"/>
          <w:szCs w:val="24"/>
          <w:shd w:val="clear" w:color="auto" w:fill="FFFFFF"/>
        </w:rPr>
        <w:t>πείτε ό</w:t>
      </w:r>
      <w:r>
        <w:rPr>
          <w:rFonts w:eastAsia="Times New Roman"/>
          <w:color w:val="000000"/>
          <w:szCs w:val="24"/>
          <w:shd w:val="clear" w:color="auto" w:fill="FFFFFF"/>
        </w:rPr>
        <w:t>,</w:t>
      </w:r>
      <w:r w:rsidRPr="00684FB3">
        <w:rPr>
          <w:rFonts w:eastAsia="Times New Roman"/>
          <w:color w:val="000000"/>
          <w:szCs w:val="24"/>
          <w:shd w:val="clear" w:color="auto" w:fill="FFFFFF"/>
        </w:rPr>
        <w:t>τι άλλο θέλετε</w:t>
      </w:r>
      <w:r>
        <w:rPr>
          <w:rFonts w:eastAsia="Times New Roman"/>
          <w:color w:val="000000"/>
          <w:szCs w:val="24"/>
          <w:shd w:val="clear" w:color="auto" w:fill="FFFFFF"/>
        </w:rPr>
        <w:t>;</w:t>
      </w:r>
      <w:r w:rsidRPr="00684FB3">
        <w:rPr>
          <w:rFonts w:eastAsia="Times New Roman"/>
          <w:color w:val="000000"/>
          <w:szCs w:val="24"/>
          <w:shd w:val="clear" w:color="auto" w:fill="FFFFFF"/>
        </w:rPr>
        <w:t xml:space="preserve"> </w:t>
      </w:r>
      <w:r>
        <w:rPr>
          <w:rFonts w:eastAsia="Times New Roman"/>
          <w:color w:val="000000"/>
          <w:szCs w:val="24"/>
          <w:shd w:val="clear" w:color="auto" w:fill="FFFFFF"/>
        </w:rPr>
        <w:t>Θα</w:t>
      </w:r>
      <w:r w:rsidRPr="00684FB3">
        <w:rPr>
          <w:rFonts w:eastAsia="Times New Roman"/>
          <w:color w:val="000000"/>
          <w:szCs w:val="24"/>
          <w:shd w:val="clear" w:color="auto" w:fill="FFFFFF"/>
        </w:rPr>
        <w:t xml:space="preserve"> βγάλετε μία άλλη κουβέντα</w:t>
      </w:r>
      <w:r>
        <w:rPr>
          <w:rFonts w:eastAsia="Times New Roman"/>
          <w:color w:val="000000"/>
          <w:szCs w:val="24"/>
          <w:shd w:val="clear" w:color="auto" w:fill="FFFFFF"/>
        </w:rPr>
        <w:t>.</w:t>
      </w:r>
    </w:p>
    <w:p w14:paraId="5218D996" w14:textId="77777777" w:rsidR="00BE48FC" w:rsidRDefault="008F016C">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Κ</w:t>
      </w:r>
      <w:r w:rsidRPr="00684FB3">
        <w:rPr>
          <w:rFonts w:eastAsia="Times New Roman"/>
          <w:color w:val="000000"/>
          <w:szCs w:val="24"/>
          <w:shd w:val="clear" w:color="auto" w:fill="FFFFFF"/>
        </w:rPr>
        <w:t xml:space="preserve">αι για να συνεννοούμαστε </w:t>
      </w:r>
      <w:r>
        <w:rPr>
          <w:rFonts w:eastAsia="Times New Roman"/>
          <w:color w:val="000000"/>
          <w:szCs w:val="24"/>
          <w:shd w:val="clear" w:color="auto" w:fill="FFFFFF"/>
        </w:rPr>
        <w:t>και να λέμε</w:t>
      </w:r>
      <w:r w:rsidRPr="00684FB3">
        <w:rPr>
          <w:rFonts w:eastAsia="Times New Roman"/>
          <w:color w:val="000000"/>
          <w:szCs w:val="24"/>
          <w:shd w:val="clear" w:color="auto" w:fill="FFFFFF"/>
        </w:rPr>
        <w:t xml:space="preserve"> κάποια πράγματα</w:t>
      </w:r>
      <w:r>
        <w:rPr>
          <w:rFonts w:eastAsia="Times New Roman"/>
          <w:color w:val="000000"/>
          <w:szCs w:val="24"/>
          <w:shd w:val="clear" w:color="auto" w:fill="FFFFFF"/>
        </w:rPr>
        <w:t>,</w:t>
      </w:r>
      <w:r w:rsidRPr="00684FB3">
        <w:rPr>
          <w:rFonts w:eastAsia="Times New Roman"/>
          <w:color w:val="000000"/>
          <w:szCs w:val="24"/>
          <w:shd w:val="clear" w:color="auto" w:fill="FFFFFF"/>
        </w:rPr>
        <w:t xml:space="preserve"> κανείς από μας δεν έχει πει ότι είναι λαθραίοι </w:t>
      </w:r>
      <w:r>
        <w:rPr>
          <w:rFonts w:eastAsia="Times New Roman"/>
          <w:color w:val="000000"/>
          <w:szCs w:val="24"/>
          <w:shd w:val="clear" w:color="auto" w:fill="FFFFFF"/>
        </w:rPr>
        <w:t>οι άνθρωποι φυσικά. Μ</w:t>
      </w:r>
      <w:r w:rsidRPr="00684FB3">
        <w:rPr>
          <w:rFonts w:eastAsia="Times New Roman"/>
          <w:color w:val="000000"/>
          <w:szCs w:val="24"/>
          <w:shd w:val="clear" w:color="auto" w:fill="FFFFFF"/>
        </w:rPr>
        <w:t xml:space="preserve">η βάζετε στο στόμα </w:t>
      </w:r>
      <w:r>
        <w:rPr>
          <w:rFonts w:eastAsia="Times New Roman"/>
          <w:color w:val="000000"/>
          <w:szCs w:val="24"/>
          <w:shd w:val="clear" w:color="auto" w:fill="FFFFFF"/>
        </w:rPr>
        <w:t xml:space="preserve">μας λέξεις που </w:t>
      </w:r>
      <w:r w:rsidRPr="00684FB3">
        <w:rPr>
          <w:rFonts w:eastAsia="Times New Roman"/>
          <w:color w:val="000000"/>
          <w:szCs w:val="24"/>
          <w:shd w:val="clear" w:color="auto" w:fill="FFFFFF"/>
        </w:rPr>
        <w:t>δ</w:t>
      </w:r>
      <w:r w:rsidRPr="00684FB3">
        <w:rPr>
          <w:rFonts w:eastAsia="Times New Roman"/>
          <w:color w:val="000000"/>
          <w:szCs w:val="24"/>
          <w:shd w:val="clear" w:color="auto" w:fill="FFFFFF"/>
        </w:rPr>
        <w:t>εν έχουμε πει</w:t>
      </w:r>
      <w:r>
        <w:rPr>
          <w:rFonts w:eastAsia="Times New Roman"/>
          <w:color w:val="000000"/>
          <w:szCs w:val="24"/>
          <w:shd w:val="clear" w:color="auto" w:fill="FFFFFF"/>
        </w:rPr>
        <w:t>. Έχ</w:t>
      </w:r>
      <w:r w:rsidRPr="00684FB3">
        <w:rPr>
          <w:rFonts w:eastAsia="Times New Roman"/>
          <w:color w:val="000000"/>
          <w:szCs w:val="24"/>
          <w:shd w:val="clear" w:color="auto" w:fill="FFFFFF"/>
        </w:rPr>
        <w:t xml:space="preserve">ουμε πει ότι είναι λαθρομετανάστες </w:t>
      </w:r>
      <w:r>
        <w:rPr>
          <w:rFonts w:eastAsia="Times New Roman"/>
          <w:color w:val="000000"/>
          <w:szCs w:val="24"/>
          <w:shd w:val="clear" w:color="auto" w:fill="FFFFFF"/>
        </w:rPr>
        <w:t>γιατί</w:t>
      </w:r>
      <w:r w:rsidRPr="00684FB3">
        <w:rPr>
          <w:rFonts w:eastAsia="Times New Roman"/>
          <w:color w:val="000000"/>
          <w:szCs w:val="24"/>
          <w:shd w:val="clear" w:color="auto" w:fill="FFFFFF"/>
        </w:rPr>
        <w:t xml:space="preserve"> λαθραία </w:t>
      </w:r>
      <w:r>
        <w:rPr>
          <w:rFonts w:eastAsia="Times New Roman"/>
          <w:color w:val="000000"/>
          <w:szCs w:val="24"/>
          <w:shd w:val="clear" w:color="auto" w:fill="FFFFFF"/>
        </w:rPr>
        <w:t>περνούν τα σύνορα της</w:t>
      </w:r>
      <w:r w:rsidRPr="00684FB3">
        <w:rPr>
          <w:rFonts w:eastAsia="Times New Roman"/>
          <w:color w:val="000000"/>
          <w:szCs w:val="24"/>
          <w:shd w:val="clear" w:color="auto" w:fill="FFFFFF"/>
        </w:rPr>
        <w:t xml:space="preserve"> πατρίδα</w:t>
      </w:r>
      <w:r>
        <w:rPr>
          <w:rFonts w:eastAsia="Times New Roman"/>
          <w:color w:val="000000"/>
          <w:szCs w:val="24"/>
          <w:shd w:val="clear" w:color="auto" w:fill="FFFFFF"/>
        </w:rPr>
        <w:t>ς μας. Α</w:t>
      </w:r>
      <w:r w:rsidRPr="00684FB3">
        <w:rPr>
          <w:rFonts w:eastAsia="Times New Roman"/>
          <w:color w:val="000000"/>
          <w:szCs w:val="24"/>
          <w:shd w:val="clear" w:color="auto" w:fill="FFFFFF"/>
        </w:rPr>
        <w:t>υτή είναι η πραγματικότητα</w:t>
      </w:r>
      <w:r>
        <w:rPr>
          <w:rFonts w:eastAsia="Times New Roman"/>
          <w:color w:val="000000"/>
          <w:szCs w:val="24"/>
          <w:shd w:val="clear" w:color="auto" w:fill="FFFFFF"/>
        </w:rPr>
        <w:t xml:space="preserve">. Για </w:t>
      </w:r>
      <w:r w:rsidRPr="00684FB3">
        <w:rPr>
          <w:rFonts w:eastAsia="Times New Roman"/>
          <w:color w:val="000000"/>
          <w:szCs w:val="24"/>
          <w:shd w:val="clear" w:color="auto" w:fill="FFFFFF"/>
        </w:rPr>
        <w:t xml:space="preserve">να </w:t>
      </w:r>
      <w:r>
        <w:rPr>
          <w:rFonts w:eastAsia="Times New Roman"/>
          <w:color w:val="000000"/>
          <w:szCs w:val="24"/>
          <w:shd w:val="clear" w:color="auto" w:fill="FFFFFF"/>
        </w:rPr>
        <w:t xml:space="preserve">τα </w:t>
      </w:r>
      <w:r w:rsidRPr="00684FB3">
        <w:rPr>
          <w:rFonts w:eastAsia="Times New Roman"/>
          <w:color w:val="000000"/>
          <w:szCs w:val="24"/>
          <w:shd w:val="clear" w:color="auto" w:fill="FFFFFF"/>
        </w:rPr>
        <w:t>ξεκαθαρίσουμε</w:t>
      </w:r>
      <w:r>
        <w:rPr>
          <w:rFonts w:eastAsia="Times New Roman"/>
          <w:color w:val="000000"/>
          <w:szCs w:val="24"/>
          <w:shd w:val="clear" w:color="auto" w:fill="FFFFFF"/>
        </w:rPr>
        <w:t>.</w:t>
      </w:r>
    </w:p>
    <w:p w14:paraId="5218D997" w14:textId="77777777" w:rsidR="00BE48FC" w:rsidRDefault="008F016C">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Πάμε, λοιπόν, να δούμε γιατί κόπτεσθε τόσο πολύ για τους λαθρομετανάστες. Από το 2014 έως το 2019 η </w:t>
      </w:r>
      <w:r w:rsidRPr="00684FB3">
        <w:rPr>
          <w:rFonts w:eastAsia="Times New Roman"/>
          <w:color w:val="000000"/>
          <w:szCs w:val="24"/>
          <w:shd w:val="clear" w:color="auto" w:fill="FFFFFF"/>
        </w:rPr>
        <w:t xml:space="preserve">Ελλάδα έχει πάρει 509 εκατομμύρια ευρώ περίπου για τη διαχείριση του </w:t>
      </w:r>
      <w:r>
        <w:rPr>
          <w:rFonts w:eastAsia="Times New Roman"/>
          <w:color w:val="000000"/>
          <w:szCs w:val="24"/>
          <w:shd w:val="clear" w:color="auto" w:fill="FFFFFF"/>
        </w:rPr>
        <w:t>λαθρομεταναστευτικού. Α</w:t>
      </w:r>
      <w:r w:rsidRPr="00684FB3">
        <w:rPr>
          <w:rFonts w:eastAsia="Times New Roman"/>
          <w:color w:val="000000"/>
          <w:szCs w:val="24"/>
          <w:shd w:val="clear" w:color="auto" w:fill="FFFFFF"/>
        </w:rPr>
        <w:t xml:space="preserve">πό το 2015 έχει πάρει μία έκτακτη επιχορήγηση </w:t>
      </w:r>
      <w:r>
        <w:rPr>
          <w:rFonts w:eastAsia="Times New Roman"/>
          <w:color w:val="000000"/>
          <w:szCs w:val="24"/>
          <w:shd w:val="clear" w:color="auto" w:fill="FFFFFF"/>
        </w:rPr>
        <w:t>352 εκατομμύρια ευρώ. Έ</w:t>
      </w:r>
      <w:r w:rsidRPr="00684FB3">
        <w:rPr>
          <w:rFonts w:eastAsia="Times New Roman"/>
          <w:color w:val="000000"/>
          <w:szCs w:val="24"/>
          <w:shd w:val="clear" w:color="auto" w:fill="FFFFFF"/>
        </w:rPr>
        <w:t>χει πάρει προχρηματοδ</w:t>
      </w:r>
      <w:r>
        <w:rPr>
          <w:rFonts w:eastAsia="Times New Roman"/>
          <w:color w:val="000000"/>
          <w:szCs w:val="24"/>
          <w:shd w:val="clear" w:color="auto" w:fill="FFFFFF"/>
        </w:rPr>
        <w:t>οτήσεις 300</w:t>
      </w:r>
      <w:r w:rsidRPr="00684FB3">
        <w:rPr>
          <w:rFonts w:eastAsia="Times New Roman"/>
          <w:color w:val="000000"/>
          <w:szCs w:val="24"/>
          <w:shd w:val="clear" w:color="auto" w:fill="FFFFFF"/>
        </w:rPr>
        <w:t xml:space="preserve"> εκατομμυρίων ευρώ περίπου για διάφορα έργα που πρέπει να κατασ</w:t>
      </w:r>
      <w:r w:rsidRPr="00684FB3">
        <w:rPr>
          <w:rFonts w:eastAsia="Times New Roman"/>
          <w:color w:val="000000"/>
          <w:szCs w:val="24"/>
          <w:shd w:val="clear" w:color="auto" w:fill="FFFFFF"/>
        </w:rPr>
        <w:t>κευάσει κα</w:t>
      </w:r>
      <w:r>
        <w:rPr>
          <w:rFonts w:eastAsia="Times New Roman"/>
          <w:color w:val="000000"/>
          <w:szCs w:val="24"/>
          <w:shd w:val="clear" w:color="auto" w:fill="FFFFFF"/>
        </w:rPr>
        <w:t>ι να γίνουν. Έχει πάρει ε</w:t>
      </w:r>
      <w:r w:rsidRPr="00684FB3">
        <w:rPr>
          <w:rFonts w:eastAsia="Times New Roman"/>
          <w:color w:val="000000"/>
          <w:szCs w:val="24"/>
          <w:shd w:val="clear" w:color="auto" w:fill="FFFFFF"/>
        </w:rPr>
        <w:t>πίσης άλ</w:t>
      </w:r>
      <w:r>
        <w:rPr>
          <w:rFonts w:eastAsia="Times New Roman"/>
          <w:color w:val="000000"/>
          <w:szCs w:val="24"/>
          <w:shd w:val="clear" w:color="auto" w:fill="FFFFFF"/>
        </w:rPr>
        <w:t>λα 200 εκατομμύρια ευρώ από το Ταμείο Στήριξης Έκτακτης Ανάγκης. Α</w:t>
      </w:r>
      <w:r w:rsidRPr="00684FB3">
        <w:rPr>
          <w:rFonts w:eastAsia="Times New Roman"/>
          <w:color w:val="000000"/>
          <w:szCs w:val="24"/>
          <w:shd w:val="clear" w:color="auto" w:fill="FFFFFF"/>
        </w:rPr>
        <w:t>πευθείας στο</w:t>
      </w:r>
      <w:r>
        <w:rPr>
          <w:rFonts w:eastAsia="Times New Roman"/>
          <w:color w:val="000000"/>
          <w:szCs w:val="24"/>
          <w:shd w:val="clear" w:color="auto" w:fill="FFFFFF"/>
        </w:rPr>
        <w:t xml:space="preserve"> Υπουργείο Εθνικής Άμυνας έχουν</w:t>
      </w:r>
      <w:r w:rsidRPr="00684FB3">
        <w:rPr>
          <w:rFonts w:eastAsia="Times New Roman"/>
          <w:color w:val="000000"/>
          <w:szCs w:val="24"/>
          <w:shd w:val="clear" w:color="auto" w:fill="FFFFFF"/>
        </w:rPr>
        <w:t xml:space="preserve"> πάει 89 εκατομμύρια </w:t>
      </w:r>
      <w:r>
        <w:rPr>
          <w:rFonts w:eastAsia="Times New Roman"/>
          <w:color w:val="000000"/>
          <w:szCs w:val="24"/>
          <w:shd w:val="clear" w:color="auto" w:fill="FFFFFF"/>
        </w:rPr>
        <w:t>ευρώ, στο Υπουργείο Υ</w:t>
      </w:r>
      <w:r w:rsidRPr="00684FB3">
        <w:rPr>
          <w:rFonts w:eastAsia="Times New Roman"/>
          <w:color w:val="000000"/>
          <w:szCs w:val="24"/>
          <w:shd w:val="clear" w:color="auto" w:fill="FFFFFF"/>
        </w:rPr>
        <w:t>γείας 25 εκατομμύρια ευρώ</w:t>
      </w:r>
      <w:r>
        <w:rPr>
          <w:rFonts w:eastAsia="Times New Roman"/>
          <w:color w:val="000000"/>
          <w:szCs w:val="24"/>
          <w:shd w:val="clear" w:color="auto" w:fill="FFFFFF"/>
        </w:rPr>
        <w:t>,</w:t>
      </w:r>
      <w:r w:rsidRPr="00684FB3">
        <w:rPr>
          <w:rFonts w:eastAsia="Times New Roman"/>
          <w:color w:val="000000"/>
          <w:szCs w:val="24"/>
          <w:shd w:val="clear" w:color="auto" w:fill="FFFFFF"/>
        </w:rPr>
        <w:t xml:space="preserve"> στο </w:t>
      </w:r>
      <w:r>
        <w:rPr>
          <w:rFonts w:eastAsia="Times New Roman"/>
          <w:color w:val="000000"/>
          <w:szCs w:val="24"/>
          <w:shd w:val="clear" w:color="auto" w:fill="FFFFFF"/>
        </w:rPr>
        <w:t>Υ</w:t>
      </w:r>
      <w:r w:rsidRPr="00684FB3">
        <w:rPr>
          <w:rFonts w:eastAsia="Times New Roman"/>
          <w:color w:val="000000"/>
          <w:szCs w:val="24"/>
          <w:shd w:val="clear" w:color="auto" w:fill="FFFFFF"/>
        </w:rPr>
        <w:t>που</w:t>
      </w:r>
      <w:r>
        <w:rPr>
          <w:rFonts w:eastAsia="Times New Roman"/>
          <w:color w:val="000000"/>
          <w:szCs w:val="24"/>
          <w:shd w:val="clear" w:color="auto" w:fill="FFFFFF"/>
        </w:rPr>
        <w:t>ργείο Μεταναστευτικής Π</w:t>
      </w:r>
      <w:r w:rsidRPr="00684FB3">
        <w:rPr>
          <w:rFonts w:eastAsia="Times New Roman"/>
          <w:color w:val="000000"/>
          <w:szCs w:val="24"/>
          <w:shd w:val="clear" w:color="auto" w:fill="FFFFFF"/>
        </w:rPr>
        <w:t>ολιτικής 12 εκατομμύρια ευρώ</w:t>
      </w:r>
      <w:r>
        <w:rPr>
          <w:rFonts w:eastAsia="Times New Roman"/>
          <w:color w:val="000000"/>
          <w:szCs w:val="24"/>
          <w:shd w:val="clear" w:color="auto" w:fill="FFFFFF"/>
        </w:rPr>
        <w:t xml:space="preserve">. Αυτά μας κάνουν, </w:t>
      </w:r>
      <w:r w:rsidRPr="00684FB3">
        <w:rPr>
          <w:rFonts w:eastAsia="Times New Roman"/>
          <w:color w:val="000000"/>
          <w:szCs w:val="24"/>
          <w:shd w:val="clear" w:color="auto" w:fill="FFFFFF"/>
        </w:rPr>
        <w:t>σε ένα βάθος πενταετίας</w:t>
      </w:r>
      <w:r>
        <w:rPr>
          <w:rFonts w:eastAsia="Times New Roman"/>
          <w:color w:val="000000"/>
          <w:szCs w:val="24"/>
          <w:shd w:val="clear" w:color="auto" w:fill="FFFFFF"/>
        </w:rPr>
        <w:t>,</w:t>
      </w:r>
      <w:r w:rsidRPr="00684FB3">
        <w:rPr>
          <w:rFonts w:eastAsia="Times New Roman"/>
          <w:color w:val="000000"/>
          <w:szCs w:val="24"/>
          <w:shd w:val="clear" w:color="auto" w:fill="FFFFFF"/>
        </w:rPr>
        <w:t xml:space="preserve"> 1</w:t>
      </w:r>
      <w:r>
        <w:rPr>
          <w:rFonts w:eastAsia="Times New Roman"/>
          <w:color w:val="000000"/>
          <w:szCs w:val="24"/>
          <w:shd w:val="clear" w:color="auto" w:fill="FFFFFF"/>
        </w:rPr>
        <w:t>,487</w:t>
      </w:r>
      <w:r w:rsidRPr="00684FB3">
        <w:rPr>
          <w:rFonts w:eastAsia="Times New Roman"/>
          <w:color w:val="000000"/>
          <w:szCs w:val="24"/>
          <w:shd w:val="clear" w:color="auto" w:fill="FFFFFF"/>
        </w:rPr>
        <w:t xml:space="preserve"> </w:t>
      </w:r>
      <w:r>
        <w:rPr>
          <w:rFonts w:eastAsia="Times New Roman"/>
          <w:color w:val="000000"/>
          <w:szCs w:val="24"/>
          <w:shd w:val="clear" w:color="auto" w:fill="FFFFFF"/>
        </w:rPr>
        <w:t>δισ</w:t>
      </w:r>
      <w:r w:rsidRPr="00684FB3">
        <w:rPr>
          <w:rFonts w:eastAsia="Times New Roman"/>
          <w:color w:val="000000"/>
          <w:szCs w:val="24"/>
          <w:shd w:val="clear" w:color="auto" w:fill="FFFFFF"/>
        </w:rPr>
        <w:t>εκατομμύρι</w:t>
      </w:r>
      <w:r>
        <w:rPr>
          <w:rFonts w:eastAsia="Times New Roman"/>
          <w:color w:val="000000"/>
          <w:szCs w:val="24"/>
          <w:shd w:val="clear" w:color="auto" w:fill="FFFFFF"/>
        </w:rPr>
        <w:t>ο</w:t>
      </w:r>
      <w:r w:rsidRPr="00684FB3">
        <w:rPr>
          <w:rFonts w:eastAsia="Times New Roman"/>
          <w:color w:val="000000"/>
          <w:szCs w:val="24"/>
          <w:shd w:val="clear" w:color="auto" w:fill="FFFFFF"/>
        </w:rPr>
        <w:t xml:space="preserve"> ευρώ</w:t>
      </w:r>
      <w:r>
        <w:rPr>
          <w:rFonts w:eastAsia="Times New Roman"/>
          <w:color w:val="000000"/>
          <w:szCs w:val="24"/>
          <w:shd w:val="clear" w:color="auto" w:fill="FFFFFF"/>
        </w:rPr>
        <w:t>.</w:t>
      </w:r>
      <w:r w:rsidRPr="00684FB3">
        <w:rPr>
          <w:rFonts w:eastAsia="Times New Roman"/>
          <w:color w:val="000000"/>
          <w:szCs w:val="24"/>
          <w:shd w:val="clear" w:color="auto" w:fill="FFFFFF"/>
        </w:rPr>
        <w:t xml:space="preserve"> </w:t>
      </w:r>
      <w:r>
        <w:rPr>
          <w:rFonts w:eastAsia="Times New Roman"/>
          <w:color w:val="000000"/>
          <w:szCs w:val="24"/>
          <w:shd w:val="clear" w:color="auto" w:fill="FFFFFF"/>
        </w:rPr>
        <w:t>Καλή μπίζνα! Ω</w:t>
      </w:r>
      <w:r w:rsidRPr="00684FB3">
        <w:rPr>
          <w:rFonts w:eastAsia="Times New Roman"/>
          <w:color w:val="000000"/>
          <w:szCs w:val="24"/>
          <w:shd w:val="clear" w:color="auto" w:fill="FFFFFF"/>
        </w:rPr>
        <w:t>ραία γίνεται η δουλειά εδώ πέρα</w:t>
      </w:r>
      <w:r>
        <w:rPr>
          <w:rFonts w:eastAsia="Times New Roman"/>
          <w:color w:val="000000"/>
          <w:szCs w:val="24"/>
          <w:shd w:val="clear" w:color="auto" w:fill="FFFFFF"/>
        </w:rPr>
        <w:t>!</w:t>
      </w:r>
      <w:r w:rsidRPr="00684FB3">
        <w:rPr>
          <w:rFonts w:eastAsia="Times New Roman"/>
          <w:color w:val="000000"/>
          <w:szCs w:val="24"/>
          <w:shd w:val="clear" w:color="auto" w:fill="FFFFFF"/>
        </w:rPr>
        <w:t xml:space="preserve"> </w:t>
      </w:r>
      <w:r>
        <w:rPr>
          <w:rFonts w:eastAsia="Times New Roman"/>
          <w:color w:val="000000"/>
          <w:szCs w:val="24"/>
          <w:shd w:val="clear" w:color="auto" w:fill="FFFFFF"/>
        </w:rPr>
        <w:t xml:space="preserve">Γι’ αυτό κοπτόμαστε τόσο πολύ. </w:t>
      </w:r>
      <w:r w:rsidRPr="00684FB3">
        <w:rPr>
          <w:rFonts w:eastAsia="Times New Roman"/>
          <w:color w:val="000000"/>
          <w:szCs w:val="24"/>
          <w:shd w:val="clear" w:color="auto" w:fill="FFFFFF"/>
        </w:rPr>
        <w:t>Δεν είναι ο ανθρωπισμός</w:t>
      </w:r>
      <w:r>
        <w:rPr>
          <w:rFonts w:eastAsia="Times New Roman"/>
          <w:color w:val="000000"/>
          <w:szCs w:val="24"/>
          <w:shd w:val="clear" w:color="auto" w:fill="FFFFFF"/>
        </w:rPr>
        <w:t xml:space="preserve">. Εάν </w:t>
      </w:r>
      <w:r w:rsidRPr="00684FB3">
        <w:rPr>
          <w:rFonts w:eastAsia="Times New Roman"/>
          <w:color w:val="000000"/>
          <w:szCs w:val="24"/>
          <w:shd w:val="clear" w:color="auto" w:fill="FFFFFF"/>
        </w:rPr>
        <w:t>είναι ο ανθρωπισμός</w:t>
      </w:r>
      <w:r>
        <w:rPr>
          <w:rFonts w:eastAsia="Times New Roman"/>
          <w:color w:val="000000"/>
          <w:szCs w:val="24"/>
          <w:shd w:val="clear" w:color="auto" w:fill="FFFFFF"/>
        </w:rPr>
        <w:t>,</w:t>
      </w:r>
      <w:r w:rsidRPr="00684FB3">
        <w:rPr>
          <w:rFonts w:eastAsia="Times New Roman"/>
          <w:color w:val="000000"/>
          <w:szCs w:val="24"/>
          <w:shd w:val="clear" w:color="auto" w:fill="FFFFFF"/>
        </w:rPr>
        <w:t xml:space="preserve"> θα ενδιαφερθείτε και για τους</w:t>
      </w:r>
      <w:r w:rsidRPr="00684FB3">
        <w:rPr>
          <w:rFonts w:eastAsia="Times New Roman"/>
          <w:color w:val="000000"/>
          <w:szCs w:val="24"/>
          <w:shd w:val="clear" w:color="auto" w:fill="FFFFFF"/>
        </w:rPr>
        <w:t xml:space="preserve"> Έλληνες της Βορείου Ηπείρου</w:t>
      </w:r>
      <w:r>
        <w:rPr>
          <w:rFonts w:eastAsia="Times New Roman"/>
          <w:color w:val="000000"/>
          <w:szCs w:val="24"/>
          <w:shd w:val="clear" w:color="auto" w:fill="FFFFFF"/>
        </w:rPr>
        <w:t>,</w:t>
      </w:r>
      <w:r w:rsidRPr="00684FB3">
        <w:rPr>
          <w:rFonts w:eastAsia="Times New Roman"/>
          <w:color w:val="000000"/>
          <w:szCs w:val="24"/>
          <w:shd w:val="clear" w:color="auto" w:fill="FFFFFF"/>
        </w:rPr>
        <w:t xml:space="preserve"> οι οποίοι περνάνε δύσκολες στιγμές</w:t>
      </w:r>
      <w:r>
        <w:rPr>
          <w:rFonts w:eastAsia="Times New Roman"/>
          <w:color w:val="000000"/>
          <w:szCs w:val="24"/>
          <w:shd w:val="clear" w:color="auto" w:fill="FFFFFF"/>
        </w:rPr>
        <w:t>,</w:t>
      </w:r>
      <w:r w:rsidRPr="00684FB3">
        <w:rPr>
          <w:rFonts w:eastAsia="Times New Roman"/>
          <w:color w:val="000000"/>
          <w:szCs w:val="24"/>
          <w:shd w:val="clear" w:color="auto" w:fill="FFFFFF"/>
        </w:rPr>
        <w:t xml:space="preserve"> που τους δολοφονούν οι Αλβανοί κατσαπλιάδες και δεν μιλάει κανείς</w:t>
      </w:r>
      <w:r>
        <w:rPr>
          <w:rFonts w:eastAsia="Times New Roman"/>
          <w:color w:val="000000"/>
          <w:szCs w:val="24"/>
          <w:shd w:val="clear" w:color="auto" w:fill="FFFFFF"/>
        </w:rPr>
        <w:t>, θ</w:t>
      </w:r>
      <w:r w:rsidRPr="00684FB3">
        <w:rPr>
          <w:rFonts w:eastAsia="Times New Roman"/>
          <w:color w:val="000000"/>
          <w:szCs w:val="24"/>
          <w:shd w:val="clear" w:color="auto" w:fill="FFFFFF"/>
        </w:rPr>
        <w:t>α μιλήσουμε για τα αδέρφια μας που ταλαιπωρούνται</w:t>
      </w:r>
      <w:r>
        <w:rPr>
          <w:rFonts w:eastAsia="Times New Roman"/>
          <w:color w:val="000000"/>
          <w:szCs w:val="24"/>
          <w:shd w:val="clear" w:color="auto" w:fill="FFFFFF"/>
        </w:rPr>
        <w:t>,</w:t>
      </w:r>
      <w:r w:rsidRPr="00684FB3">
        <w:rPr>
          <w:rFonts w:eastAsia="Times New Roman"/>
          <w:color w:val="000000"/>
          <w:szCs w:val="24"/>
          <w:shd w:val="clear" w:color="auto" w:fill="FFFFFF"/>
        </w:rPr>
        <w:t xml:space="preserve"> θα μιλήσουμε </w:t>
      </w:r>
      <w:r>
        <w:rPr>
          <w:rFonts w:eastAsia="Times New Roman"/>
          <w:color w:val="000000"/>
          <w:szCs w:val="24"/>
          <w:shd w:val="clear" w:color="auto" w:fill="FFFFFF"/>
        </w:rPr>
        <w:t>για όλα αυτά. Δεν μιλάτε, όμως, γι’</w:t>
      </w:r>
      <w:r w:rsidRPr="00684FB3">
        <w:rPr>
          <w:rFonts w:eastAsia="Times New Roman"/>
          <w:color w:val="000000"/>
          <w:szCs w:val="24"/>
          <w:shd w:val="clear" w:color="auto" w:fill="FFFFFF"/>
        </w:rPr>
        <w:t xml:space="preserve"> </w:t>
      </w:r>
      <w:r>
        <w:rPr>
          <w:rFonts w:eastAsia="Times New Roman"/>
          <w:color w:val="000000"/>
          <w:szCs w:val="24"/>
          <w:shd w:val="clear" w:color="auto" w:fill="FFFFFF"/>
        </w:rPr>
        <w:t>αυτούς. Α</w:t>
      </w:r>
      <w:r w:rsidRPr="00684FB3">
        <w:rPr>
          <w:rFonts w:eastAsia="Times New Roman"/>
          <w:color w:val="000000"/>
          <w:szCs w:val="24"/>
          <w:shd w:val="clear" w:color="auto" w:fill="FFFFFF"/>
        </w:rPr>
        <w:t>υτές οι μειον</w:t>
      </w:r>
      <w:r>
        <w:rPr>
          <w:rFonts w:eastAsia="Times New Roman"/>
          <w:color w:val="000000"/>
          <w:szCs w:val="24"/>
          <w:shd w:val="clear" w:color="auto" w:fill="FFFFFF"/>
        </w:rPr>
        <w:t xml:space="preserve">ότητες δεν μας ενδιαφέρουν στο </w:t>
      </w:r>
      <w:r>
        <w:rPr>
          <w:rFonts w:eastAsia="Times New Roman"/>
          <w:color w:val="000000"/>
          <w:szCs w:val="24"/>
          <w:shd w:val="clear" w:color="auto" w:fill="FFFFFF"/>
        </w:rPr>
        <w:t>ε</w:t>
      </w:r>
      <w:r>
        <w:rPr>
          <w:rFonts w:eastAsia="Times New Roman"/>
          <w:color w:val="000000"/>
          <w:szCs w:val="24"/>
          <w:shd w:val="clear" w:color="auto" w:fill="FFFFFF"/>
        </w:rPr>
        <w:t>λληνικό Κ</w:t>
      </w:r>
      <w:r w:rsidRPr="00684FB3">
        <w:rPr>
          <w:rFonts w:eastAsia="Times New Roman"/>
          <w:color w:val="000000"/>
          <w:szCs w:val="24"/>
          <w:shd w:val="clear" w:color="auto" w:fill="FFFFFF"/>
        </w:rPr>
        <w:t>οινοβούλιο</w:t>
      </w:r>
      <w:r>
        <w:rPr>
          <w:rFonts w:eastAsia="Times New Roman"/>
          <w:color w:val="000000"/>
          <w:szCs w:val="24"/>
          <w:shd w:val="clear" w:color="auto" w:fill="FFFFFF"/>
        </w:rPr>
        <w:t>.</w:t>
      </w:r>
      <w:r w:rsidRPr="00684FB3">
        <w:rPr>
          <w:rFonts w:eastAsia="Times New Roman"/>
          <w:color w:val="000000"/>
          <w:szCs w:val="24"/>
          <w:shd w:val="clear" w:color="auto" w:fill="FFFFFF"/>
        </w:rPr>
        <w:t xml:space="preserve"> </w:t>
      </w:r>
      <w:r>
        <w:rPr>
          <w:rFonts w:eastAsia="Times New Roman"/>
          <w:color w:val="000000"/>
          <w:szCs w:val="24"/>
          <w:shd w:val="clear" w:color="auto" w:fill="FFFFFF"/>
        </w:rPr>
        <w:t xml:space="preserve">Στο </w:t>
      </w:r>
      <w:r>
        <w:rPr>
          <w:rFonts w:eastAsia="Times New Roman"/>
          <w:color w:val="000000"/>
          <w:szCs w:val="24"/>
          <w:shd w:val="clear" w:color="auto" w:fill="FFFFFF"/>
        </w:rPr>
        <w:t>ε</w:t>
      </w:r>
      <w:r>
        <w:rPr>
          <w:rFonts w:eastAsia="Times New Roman"/>
          <w:color w:val="000000"/>
          <w:szCs w:val="24"/>
          <w:shd w:val="clear" w:color="auto" w:fill="FFFFFF"/>
        </w:rPr>
        <w:t>λληνικό Κοινοβούλιο μά</w:t>
      </w:r>
      <w:r w:rsidRPr="00684FB3">
        <w:rPr>
          <w:rFonts w:eastAsia="Times New Roman"/>
          <w:color w:val="000000"/>
          <w:szCs w:val="24"/>
          <w:shd w:val="clear" w:color="auto" w:fill="FFFFFF"/>
        </w:rPr>
        <w:t>ς ενδιαφέρει το Αφγανιστάν</w:t>
      </w:r>
      <w:r>
        <w:rPr>
          <w:rFonts w:eastAsia="Times New Roman"/>
          <w:color w:val="000000"/>
          <w:szCs w:val="24"/>
          <w:shd w:val="clear" w:color="auto" w:fill="FFFFFF"/>
        </w:rPr>
        <w:t>, το Μπανγ</w:t>
      </w:r>
      <w:r w:rsidRPr="00684FB3">
        <w:rPr>
          <w:rFonts w:eastAsia="Times New Roman"/>
          <w:color w:val="000000"/>
          <w:szCs w:val="24"/>
          <w:shd w:val="clear" w:color="auto" w:fill="FFFFFF"/>
        </w:rPr>
        <w:t>κλαντές</w:t>
      </w:r>
      <w:r>
        <w:rPr>
          <w:rFonts w:eastAsia="Times New Roman"/>
          <w:color w:val="000000"/>
          <w:szCs w:val="24"/>
          <w:shd w:val="clear" w:color="auto" w:fill="FFFFFF"/>
        </w:rPr>
        <w:t>,</w:t>
      </w:r>
      <w:r w:rsidRPr="00684FB3">
        <w:rPr>
          <w:rFonts w:eastAsia="Times New Roman"/>
          <w:color w:val="000000"/>
          <w:szCs w:val="24"/>
          <w:shd w:val="clear" w:color="auto" w:fill="FFFFFF"/>
        </w:rPr>
        <w:t xml:space="preserve"> το Πακιστάν</w:t>
      </w:r>
      <w:r>
        <w:rPr>
          <w:rFonts w:eastAsia="Times New Roman"/>
          <w:color w:val="000000"/>
          <w:szCs w:val="24"/>
          <w:shd w:val="clear" w:color="auto" w:fill="FFFFFF"/>
        </w:rPr>
        <w:t>, η Ινδονησία και η Γη του Π</w:t>
      </w:r>
      <w:r w:rsidRPr="00684FB3">
        <w:rPr>
          <w:rFonts w:eastAsia="Times New Roman"/>
          <w:color w:val="000000"/>
          <w:szCs w:val="24"/>
          <w:shd w:val="clear" w:color="auto" w:fill="FFFFFF"/>
        </w:rPr>
        <w:t>υρός</w:t>
      </w:r>
      <w:r>
        <w:rPr>
          <w:rFonts w:eastAsia="Times New Roman"/>
          <w:color w:val="000000"/>
          <w:szCs w:val="24"/>
          <w:shd w:val="clear" w:color="auto" w:fill="FFFFFF"/>
        </w:rPr>
        <w:t>.</w:t>
      </w:r>
      <w:r w:rsidRPr="00684FB3">
        <w:rPr>
          <w:rFonts w:eastAsia="Times New Roman"/>
          <w:color w:val="000000"/>
          <w:szCs w:val="24"/>
          <w:shd w:val="clear" w:color="auto" w:fill="FFFFFF"/>
        </w:rPr>
        <w:t xml:space="preserve"> Αυτά μας ενδιαφέρουν</w:t>
      </w:r>
      <w:r>
        <w:rPr>
          <w:rFonts w:eastAsia="Times New Roman"/>
          <w:color w:val="000000"/>
          <w:szCs w:val="24"/>
          <w:shd w:val="clear" w:color="auto" w:fill="FFFFFF"/>
        </w:rPr>
        <w:t xml:space="preserve">. </w:t>
      </w:r>
    </w:p>
    <w:p w14:paraId="5218D998" w14:textId="77777777" w:rsidR="00BE48FC" w:rsidRDefault="008F016C">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Β</w:t>
      </w:r>
      <w:r w:rsidRPr="00684FB3">
        <w:rPr>
          <w:rFonts w:eastAsia="Times New Roman"/>
          <w:color w:val="000000"/>
          <w:szCs w:val="24"/>
          <w:shd w:val="clear" w:color="auto" w:fill="FFFFFF"/>
        </w:rPr>
        <w:t>λέπουμε</w:t>
      </w:r>
      <w:r>
        <w:rPr>
          <w:rFonts w:eastAsia="Times New Roman"/>
          <w:color w:val="000000"/>
          <w:szCs w:val="24"/>
          <w:shd w:val="clear" w:color="auto" w:fill="FFFFFF"/>
        </w:rPr>
        <w:t>,</w:t>
      </w:r>
      <w:r w:rsidRPr="00684FB3">
        <w:rPr>
          <w:rFonts w:eastAsia="Times New Roman"/>
          <w:color w:val="000000"/>
          <w:szCs w:val="24"/>
          <w:shd w:val="clear" w:color="auto" w:fill="FFFFFF"/>
        </w:rPr>
        <w:t xml:space="preserve"> λοιπόν</w:t>
      </w:r>
      <w:r>
        <w:rPr>
          <w:rFonts w:eastAsia="Times New Roman"/>
          <w:color w:val="000000"/>
          <w:szCs w:val="24"/>
          <w:shd w:val="clear" w:color="auto" w:fill="FFFFFF"/>
        </w:rPr>
        <w:t>, ότι επειδή τα ψωμιά σας ως Κυβέρνηση τελειώνο</w:t>
      </w:r>
      <w:r>
        <w:rPr>
          <w:rFonts w:eastAsia="Times New Roman"/>
          <w:color w:val="000000"/>
          <w:szCs w:val="24"/>
          <w:shd w:val="clear" w:color="auto" w:fill="FFFFFF"/>
        </w:rPr>
        <w:t xml:space="preserve">υν τώρα σιγά σιγά, προσπαθείτε </w:t>
      </w:r>
      <w:r w:rsidRPr="00684FB3">
        <w:rPr>
          <w:rFonts w:eastAsia="Times New Roman"/>
          <w:color w:val="000000"/>
          <w:szCs w:val="24"/>
          <w:shd w:val="clear" w:color="auto" w:fill="FFFFFF"/>
        </w:rPr>
        <w:t>να βγά</w:t>
      </w:r>
      <w:r>
        <w:rPr>
          <w:rFonts w:eastAsia="Times New Roman"/>
          <w:color w:val="000000"/>
          <w:szCs w:val="24"/>
          <w:shd w:val="clear" w:color="auto" w:fill="FFFFFF"/>
        </w:rPr>
        <w:t>λετε λίγο και το βάρος από πάνω σας.</w:t>
      </w:r>
    </w:p>
    <w:p w14:paraId="5218D999" w14:textId="77777777" w:rsidR="00BE48FC" w:rsidRDefault="008F016C">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Θα εξηγήσω τι έχει γίνει.</w:t>
      </w:r>
    </w:p>
    <w:p w14:paraId="5218D99A" w14:textId="77777777" w:rsidR="00BE48FC" w:rsidRDefault="008F016C">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Πριν από δύο μήνες </w:t>
      </w:r>
      <w:r w:rsidRPr="00684FB3">
        <w:rPr>
          <w:rFonts w:eastAsia="Times New Roman"/>
          <w:color w:val="000000"/>
          <w:szCs w:val="24"/>
          <w:shd w:val="clear" w:color="auto" w:fill="FFFFFF"/>
        </w:rPr>
        <w:t>υπήρξε μία κα</w:t>
      </w:r>
      <w:r>
        <w:rPr>
          <w:rFonts w:eastAsia="Times New Roman"/>
          <w:color w:val="000000"/>
          <w:szCs w:val="24"/>
          <w:shd w:val="clear" w:color="auto" w:fill="FFFFFF"/>
        </w:rPr>
        <w:t>ταγγελία από τον διευθυντή της Διεύθυνσης Υποδοχής και Ταυτοποίησης του Υπουργείου Μ</w:t>
      </w:r>
      <w:r w:rsidRPr="00684FB3">
        <w:rPr>
          <w:rFonts w:eastAsia="Times New Roman"/>
          <w:color w:val="000000"/>
          <w:szCs w:val="24"/>
          <w:shd w:val="clear" w:color="auto" w:fill="FFFFFF"/>
        </w:rPr>
        <w:t>ετα</w:t>
      </w:r>
      <w:r>
        <w:rPr>
          <w:rFonts w:eastAsia="Times New Roman"/>
          <w:color w:val="000000"/>
          <w:szCs w:val="24"/>
          <w:shd w:val="clear" w:color="auto" w:fill="FFFFFF"/>
        </w:rPr>
        <w:t>ναστευτικής Π</w:t>
      </w:r>
      <w:r w:rsidRPr="00684FB3">
        <w:rPr>
          <w:rFonts w:eastAsia="Times New Roman"/>
          <w:color w:val="000000"/>
          <w:szCs w:val="24"/>
          <w:shd w:val="clear" w:color="auto" w:fill="FFFFFF"/>
        </w:rPr>
        <w:t>ολιτικής</w:t>
      </w:r>
      <w:r>
        <w:rPr>
          <w:rFonts w:eastAsia="Times New Roman"/>
          <w:color w:val="000000"/>
          <w:szCs w:val="24"/>
          <w:shd w:val="clear" w:color="auto" w:fill="FFFFFF"/>
        </w:rPr>
        <w:t xml:space="preserve"> τον κ. Α</w:t>
      </w:r>
      <w:r w:rsidRPr="00684FB3">
        <w:rPr>
          <w:rFonts w:eastAsia="Times New Roman"/>
          <w:color w:val="000000"/>
          <w:szCs w:val="24"/>
          <w:shd w:val="clear" w:color="auto" w:fill="FFFFFF"/>
        </w:rPr>
        <w:t xml:space="preserve">νδρέα </w:t>
      </w:r>
      <w:r>
        <w:rPr>
          <w:rFonts w:eastAsia="Times New Roman"/>
          <w:color w:val="000000"/>
          <w:szCs w:val="24"/>
          <w:shd w:val="clear" w:color="auto" w:fill="FFFFFF"/>
        </w:rPr>
        <w:t>Ηλιόπουλο. Ο</w:t>
      </w:r>
      <w:r w:rsidRPr="00684FB3">
        <w:rPr>
          <w:rFonts w:eastAsia="Times New Roman"/>
          <w:color w:val="000000"/>
          <w:szCs w:val="24"/>
          <w:shd w:val="clear" w:color="auto" w:fill="FFFFFF"/>
        </w:rPr>
        <w:t xml:space="preserve"> συγκεκριμένος </w:t>
      </w:r>
      <w:r>
        <w:rPr>
          <w:rFonts w:eastAsia="Times New Roman"/>
          <w:color w:val="000000"/>
          <w:szCs w:val="24"/>
          <w:shd w:val="clear" w:color="auto" w:fill="FFFFFF"/>
        </w:rPr>
        <w:t>σε συνέχεια</w:t>
      </w:r>
      <w:r w:rsidRPr="00684FB3">
        <w:rPr>
          <w:rFonts w:eastAsia="Times New Roman"/>
          <w:color w:val="000000"/>
          <w:szCs w:val="24"/>
          <w:shd w:val="clear" w:color="auto" w:fill="FFFFFF"/>
        </w:rPr>
        <w:t xml:space="preserve"> διαφόρων άλλων παραγόντων </w:t>
      </w:r>
      <w:r>
        <w:rPr>
          <w:rFonts w:eastAsia="Times New Roman"/>
          <w:color w:val="000000"/>
          <w:szCs w:val="24"/>
          <w:shd w:val="clear" w:color="auto" w:fill="FFFFFF"/>
        </w:rPr>
        <w:t xml:space="preserve">δικών σας που εσείς τους </w:t>
      </w:r>
      <w:r w:rsidRPr="00684FB3">
        <w:rPr>
          <w:rFonts w:eastAsia="Times New Roman"/>
          <w:color w:val="000000"/>
          <w:szCs w:val="24"/>
          <w:shd w:val="clear" w:color="auto" w:fill="FFFFFF"/>
        </w:rPr>
        <w:t>έχετε βάλε</w:t>
      </w:r>
      <w:r>
        <w:rPr>
          <w:rFonts w:eastAsia="Times New Roman"/>
          <w:color w:val="000000"/>
          <w:szCs w:val="24"/>
          <w:shd w:val="clear" w:color="auto" w:fill="FFFFFF"/>
        </w:rPr>
        <w:t>ι και τους έχετε ορίσει, όπως του κ. Βουδούρη το</w:t>
      </w:r>
      <w:r w:rsidRPr="00684FB3">
        <w:rPr>
          <w:rFonts w:eastAsia="Times New Roman"/>
          <w:color w:val="000000"/>
          <w:szCs w:val="24"/>
          <w:shd w:val="clear" w:color="auto" w:fill="FFFFFF"/>
        </w:rPr>
        <w:t xml:space="preserve"> 2016</w:t>
      </w:r>
      <w:r>
        <w:rPr>
          <w:rFonts w:eastAsia="Times New Roman"/>
          <w:color w:val="000000"/>
          <w:szCs w:val="24"/>
          <w:shd w:val="clear" w:color="auto" w:fill="FFFFFF"/>
        </w:rPr>
        <w:t>,</w:t>
      </w:r>
      <w:r w:rsidRPr="00684FB3">
        <w:rPr>
          <w:rFonts w:eastAsia="Times New Roman"/>
          <w:color w:val="000000"/>
          <w:szCs w:val="24"/>
          <w:shd w:val="clear" w:color="auto" w:fill="FFFFFF"/>
        </w:rPr>
        <w:t xml:space="preserve"> κατήγγειλε ότι έχουν εξαφανιστεί κάτι εκατομμύρια ευρώ από αυτά τα ανθρωπιστικά που διαχειρίζεται εσε</w:t>
      </w:r>
      <w:r w:rsidRPr="00684FB3">
        <w:rPr>
          <w:rFonts w:eastAsia="Times New Roman"/>
          <w:color w:val="000000"/>
          <w:szCs w:val="24"/>
          <w:shd w:val="clear" w:color="auto" w:fill="FFFFFF"/>
        </w:rPr>
        <w:t>ίς οι ανθρωπιστές</w:t>
      </w:r>
      <w:r>
        <w:rPr>
          <w:rFonts w:eastAsia="Times New Roman"/>
          <w:color w:val="000000"/>
          <w:szCs w:val="24"/>
          <w:shd w:val="clear" w:color="auto" w:fill="FFFFFF"/>
        </w:rPr>
        <w:t>. Έ</w:t>
      </w:r>
      <w:r w:rsidRPr="00684FB3">
        <w:rPr>
          <w:rFonts w:eastAsia="Times New Roman"/>
          <w:color w:val="000000"/>
          <w:szCs w:val="24"/>
          <w:shd w:val="clear" w:color="auto" w:fill="FFFFFF"/>
        </w:rPr>
        <w:t>χουν εξαφανιστεί</w:t>
      </w:r>
      <w:r>
        <w:rPr>
          <w:rFonts w:eastAsia="Times New Roman"/>
          <w:color w:val="000000"/>
          <w:szCs w:val="24"/>
          <w:shd w:val="clear" w:color="auto" w:fill="FFFFFF"/>
        </w:rPr>
        <w:t xml:space="preserve">. Τα καταγγέλλει αυτά ο </w:t>
      </w:r>
      <w:r w:rsidRPr="00684FB3">
        <w:rPr>
          <w:rFonts w:eastAsia="Times New Roman"/>
          <w:color w:val="000000"/>
          <w:szCs w:val="24"/>
          <w:shd w:val="clear" w:color="auto" w:fill="FFFFFF"/>
        </w:rPr>
        <w:t>κ</w:t>
      </w:r>
      <w:r>
        <w:rPr>
          <w:rFonts w:eastAsia="Times New Roman"/>
          <w:color w:val="000000"/>
          <w:szCs w:val="24"/>
          <w:shd w:val="clear" w:color="auto" w:fill="FFFFFF"/>
        </w:rPr>
        <w:t xml:space="preserve">. Ηλιόπουλος. </w:t>
      </w:r>
    </w:p>
    <w:p w14:paraId="5218D99B" w14:textId="77777777" w:rsidR="00BE48FC" w:rsidRDefault="008F016C">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Εν συνεχεία βγαίνει ο Υπουργός, ο κ. Βίτσας και λέει ότι</w:t>
      </w:r>
      <w:r w:rsidRPr="00684FB3">
        <w:rPr>
          <w:rFonts w:eastAsia="Times New Roman"/>
          <w:color w:val="000000"/>
          <w:szCs w:val="24"/>
          <w:shd w:val="clear" w:color="auto" w:fill="FFFFFF"/>
        </w:rPr>
        <w:t xml:space="preserve"> δεν είναι έτσι τα πράγματα</w:t>
      </w:r>
      <w:r>
        <w:rPr>
          <w:rFonts w:eastAsia="Times New Roman"/>
          <w:color w:val="000000"/>
          <w:szCs w:val="24"/>
          <w:shd w:val="clear" w:color="auto" w:fill="FFFFFF"/>
        </w:rPr>
        <w:t>, ότι</w:t>
      </w:r>
      <w:r w:rsidRPr="00684FB3">
        <w:rPr>
          <w:rFonts w:eastAsia="Times New Roman"/>
          <w:color w:val="000000"/>
          <w:szCs w:val="24"/>
          <w:shd w:val="clear" w:color="auto" w:fill="FFFFFF"/>
        </w:rPr>
        <w:t xml:space="preserve"> αυτά είναι</w:t>
      </w:r>
      <w:r>
        <w:rPr>
          <w:rFonts w:eastAsia="Times New Roman"/>
          <w:color w:val="000000"/>
          <w:szCs w:val="24"/>
          <w:shd w:val="clear" w:color="auto" w:fill="FFFFFF"/>
        </w:rPr>
        <w:t xml:space="preserve"> ψευδέστατα, ότι δ</w:t>
      </w:r>
      <w:r w:rsidRPr="00684FB3">
        <w:rPr>
          <w:rFonts w:eastAsia="Times New Roman"/>
          <w:color w:val="000000"/>
          <w:szCs w:val="24"/>
          <w:shd w:val="clear" w:color="auto" w:fill="FFFFFF"/>
        </w:rPr>
        <w:t>εν υπάρχει κάτι τέτοι</w:t>
      </w:r>
      <w:r>
        <w:rPr>
          <w:rFonts w:eastAsia="Times New Roman"/>
          <w:color w:val="000000"/>
          <w:szCs w:val="24"/>
          <w:shd w:val="clear" w:color="auto" w:fill="FFFFFF"/>
        </w:rPr>
        <w:t>ο και δεν υπάρχει κανένας λόγος να συζητήσ</w:t>
      </w:r>
      <w:r>
        <w:rPr>
          <w:rFonts w:eastAsia="Times New Roman"/>
          <w:color w:val="000000"/>
          <w:szCs w:val="24"/>
          <w:shd w:val="clear" w:color="auto" w:fill="FFFFFF"/>
        </w:rPr>
        <w:t xml:space="preserve">ουμε για το </w:t>
      </w:r>
      <w:r w:rsidRPr="00684FB3">
        <w:rPr>
          <w:rFonts w:eastAsia="Times New Roman"/>
          <w:color w:val="000000"/>
          <w:szCs w:val="24"/>
          <w:shd w:val="clear" w:color="auto" w:fill="FFFFFF"/>
        </w:rPr>
        <w:t>θέμα</w:t>
      </w:r>
      <w:r>
        <w:rPr>
          <w:rFonts w:eastAsia="Times New Roman"/>
          <w:color w:val="000000"/>
          <w:szCs w:val="24"/>
          <w:shd w:val="clear" w:color="auto" w:fill="FFFFFF"/>
        </w:rPr>
        <w:t>.</w:t>
      </w:r>
    </w:p>
    <w:p w14:paraId="5218D99C" w14:textId="77777777" w:rsidR="00BE48FC" w:rsidRDefault="008F016C">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Έρχεται μετά από λίγες ημέρες</w:t>
      </w:r>
      <w:r w:rsidRPr="00684FB3">
        <w:rPr>
          <w:rFonts w:eastAsia="Times New Roman"/>
          <w:color w:val="000000"/>
          <w:szCs w:val="24"/>
          <w:shd w:val="clear" w:color="auto" w:fill="FFFFFF"/>
        </w:rPr>
        <w:t xml:space="preserve"> η ε</w:t>
      </w:r>
      <w:r>
        <w:rPr>
          <w:rFonts w:eastAsia="Times New Roman"/>
          <w:color w:val="000000"/>
          <w:szCs w:val="24"/>
          <w:shd w:val="clear" w:color="auto" w:fill="FFFFFF"/>
        </w:rPr>
        <w:t>ισαγγελέας του Αρείου Πάγου η κ. Ξ</w:t>
      </w:r>
      <w:r w:rsidRPr="00684FB3">
        <w:rPr>
          <w:rFonts w:eastAsia="Times New Roman"/>
          <w:color w:val="000000"/>
          <w:szCs w:val="24"/>
          <w:shd w:val="clear" w:color="auto" w:fill="FFFFFF"/>
        </w:rPr>
        <w:t>ένη Δημητρίου και αποφασίζει ότι πρέπει να εξετα</w:t>
      </w:r>
      <w:r>
        <w:rPr>
          <w:rFonts w:eastAsia="Times New Roman"/>
          <w:color w:val="000000"/>
          <w:szCs w:val="24"/>
          <w:shd w:val="clear" w:color="auto" w:fill="FFFFFF"/>
        </w:rPr>
        <w:t xml:space="preserve">στεί το συγκεκριμένο ζήτημα μέσω της οικονομικής </w:t>
      </w:r>
      <w:r w:rsidRPr="00684FB3">
        <w:rPr>
          <w:rFonts w:eastAsia="Times New Roman"/>
          <w:color w:val="000000"/>
          <w:szCs w:val="24"/>
          <w:shd w:val="clear" w:color="auto" w:fill="FFFFFF"/>
        </w:rPr>
        <w:t xml:space="preserve">διευθύντριας </w:t>
      </w:r>
      <w:r>
        <w:rPr>
          <w:rFonts w:eastAsia="Times New Roman"/>
          <w:color w:val="000000"/>
          <w:szCs w:val="24"/>
          <w:shd w:val="clear" w:color="auto" w:fill="FFFFFF"/>
        </w:rPr>
        <w:t xml:space="preserve">της εισαγγελίας, γιατί </w:t>
      </w:r>
      <w:r w:rsidRPr="00684FB3">
        <w:rPr>
          <w:rFonts w:eastAsia="Times New Roman"/>
          <w:color w:val="000000"/>
          <w:szCs w:val="24"/>
          <w:shd w:val="clear" w:color="auto" w:fill="FFFFFF"/>
        </w:rPr>
        <w:t>πραγματικά υπάρχουν υπόνοιες και βάσιμ</w:t>
      </w:r>
      <w:r w:rsidRPr="00684FB3">
        <w:rPr>
          <w:rFonts w:eastAsia="Times New Roman"/>
          <w:color w:val="000000"/>
          <w:szCs w:val="24"/>
          <w:shd w:val="clear" w:color="auto" w:fill="FFFFFF"/>
        </w:rPr>
        <w:t>ες πληροφορίες ότι</w:t>
      </w:r>
      <w:r>
        <w:rPr>
          <w:rFonts w:eastAsia="Times New Roman"/>
          <w:color w:val="000000"/>
          <w:szCs w:val="24"/>
          <w:shd w:val="clear" w:color="auto" w:fill="FFFFFF"/>
        </w:rPr>
        <w:t xml:space="preserve"> έχουν εξαφανιστεί χρήματα. Και μπαίνουμε σε αυτή τη διαδικασία και ψάχνουμε να δούμε τι γίνεται. </w:t>
      </w:r>
    </w:p>
    <w:p w14:paraId="5218D99D" w14:textId="77777777" w:rsidR="00BE48FC" w:rsidRDefault="008F016C">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Ταυτόχρονα, όμως, έχει μπει και η Ευρωπαϊκή Υπηρεσία Κ</w:t>
      </w:r>
      <w:r w:rsidRPr="00684FB3">
        <w:rPr>
          <w:rFonts w:eastAsia="Times New Roman"/>
          <w:color w:val="000000"/>
          <w:szCs w:val="24"/>
          <w:shd w:val="clear" w:color="auto" w:fill="FFFFFF"/>
        </w:rPr>
        <w:t>αταπολέμηση</w:t>
      </w:r>
      <w:r>
        <w:rPr>
          <w:rFonts w:eastAsia="Times New Roman"/>
          <w:color w:val="000000"/>
          <w:szCs w:val="24"/>
          <w:shd w:val="clear" w:color="auto" w:fill="FFFFFF"/>
        </w:rPr>
        <w:t>ς της Α</w:t>
      </w:r>
      <w:r w:rsidRPr="00684FB3">
        <w:rPr>
          <w:rFonts w:eastAsia="Times New Roman"/>
          <w:color w:val="000000"/>
          <w:szCs w:val="24"/>
          <w:shd w:val="clear" w:color="auto" w:fill="FFFFFF"/>
        </w:rPr>
        <w:t>πάτης</w:t>
      </w:r>
      <w:r>
        <w:rPr>
          <w:rFonts w:eastAsia="Times New Roman"/>
          <w:color w:val="000000"/>
          <w:szCs w:val="24"/>
          <w:shd w:val="clear" w:color="auto" w:fill="FFFFFF"/>
        </w:rPr>
        <w:t>, η</w:t>
      </w:r>
      <w:r w:rsidRPr="00684FB3">
        <w:rPr>
          <w:rFonts w:eastAsia="Times New Roman"/>
          <w:color w:val="000000"/>
          <w:szCs w:val="24"/>
          <w:shd w:val="clear" w:color="auto" w:fill="FFFFFF"/>
        </w:rPr>
        <w:t xml:space="preserve"> λεγόμενη </w:t>
      </w:r>
      <w:r>
        <w:rPr>
          <w:rFonts w:eastAsia="Times New Roman"/>
          <w:color w:val="000000"/>
          <w:szCs w:val="24"/>
          <w:shd w:val="clear" w:color="auto" w:fill="FFFFFF"/>
          <w:lang w:val="en-US"/>
        </w:rPr>
        <w:t>OLAF</w:t>
      </w:r>
      <w:r w:rsidRPr="00265BF3">
        <w:rPr>
          <w:rFonts w:eastAsia="Times New Roman"/>
          <w:color w:val="000000"/>
          <w:szCs w:val="24"/>
          <w:shd w:val="clear" w:color="auto" w:fill="FFFFFF"/>
        </w:rPr>
        <w:t xml:space="preserve">, </w:t>
      </w:r>
      <w:r w:rsidRPr="00684FB3">
        <w:rPr>
          <w:rFonts w:eastAsia="Times New Roman"/>
          <w:color w:val="000000"/>
          <w:szCs w:val="24"/>
          <w:shd w:val="clear" w:color="auto" w:fill="FFFFFF"/>
        </w:rPr>
        <w:t xml:space="preserve">η οποία ψάχνει και αυτή να γίνει να δει τι </w:t>
      </w:r>
      <w:r w:rsidRPr="00684FB3">
        <w:rPr>
          <w:rFonts w:eastAsia="Times New Roman"/>
          <w:color w:val="000000"/>
          <w:szCs w:val="24"/>
          <w:shd w:val="clear" w:color="auto" w:fill="FFFFFF"/>
        </w:rPr>
        <w:t>έχει γίνε</w:t>
      </w:r>
      <w:r>
        <w:rPr>
          <w:rFonts w:eastAsia="Times New Roman"/>
          <w:color w:val="000000"/>
          <w:szCs w:val="24"/>
          <w:shd w:val="clear" w:color="auto" w:fill="FFFFFF"/>
        </w:rPr>
        <w:t>ι με το θέμα της λαθρομετανάστευσης και των</w:t>
      </w:r>
      <w:r w:rsidRPr="00684FB3">
        <w:rPr>
          <w:rFonts w:eastAsia="Times New Roman"/>
          <w:color w:val="000000"/>
          <w:szCs w:val="24"/>
          <w:shd w:val="clear" w:color="auto" w:fill="FFFFFF"/>
        </w:rPr>
        <w:t xml:space="preserve"> κ</w:t>
      </w:r>
      <w:r>
        <w:rPr>
          <w:rFonts w:eastAsia="Times New Roman"/>
          <w:color w:val="000000"/>
          <w:szCs w:val="24"/>
          <w:shd w:val="clear" w:color="auto" w:fill="FFFFFF"/>
        </w:rPr>
        <w:t>ονδυλίων που έχουν εξαφανιστεί. Μ</w:t>
      </w:r>
      <w:r w:rsidRPr="00684FB3">
        <w:rPr>
          <w:rFonts w:eastAsia="Times New Roman"/>
          <w:color w:val="000000"/>
          <w:szCs w:val="24"/>
          <w:shd w:val="clear" w:color="auto" w:fill="FFFFFF"/>
        </w:rPr>
        <w:t>άλιστα ο έλεγχος που κάνει η Ελλάδα αυτή τη στιγμή</w:t>
      </w:r>
      <w:r>
        <w:rPr>
          <w:rFonts w:eastAsia="Times New Roman"/>
          <w:color w:val="000000"/>
          <w:szCs w:val="24"/>
          <w:shd w:val="clear" w:color="auto" w:fill="FFFFFF"/>
        </w:rPr>
        <w:t>,</w:t>
      </w:r>
      <w:r w:rsidRPr="00684FB3">
        <w:rPr>
          <w:rFonts w:eastAsia="Times New Roman"/>
          <w:color w:val="000000"/>
          <w:szCs w:val="24"/>
          <w:shd w:val="clear" w:color="auto" w:fill="FFFFFF"/>
        </w:rPr>
        <w:t xml:space="preserve"> οι ελληνικές αρχές</w:t>
      </w:r>
      <w:r>
        <w:rPr>
          <w:rFonts w:eastAsia="Times New Roman"/>
          <w:color w:val="000000"/>
          <w:szCs w:val="24"/>
          <w:shd w:val="clear" w:color="auto" w:fill="FFFFFF"/>
        </w:rPr>
        <w:t>,</w:t>
      </w:r>
      <w:r w:rsidRPr="00684FB3">
        <w:rPr>
          <w:rFonts w:eastAsia="Times New Roman"/>
          <w:color w:val="000000"/>
          <w:szCs w:val="24"/>
          <w:shd w:val="clear" w:color="auto" w:fill="FFFFFF"/>
        </w:rPr>
        <w:t xml:space="preserve"> το ΣΔΟΕ </w:t>
      </w:r>
      <w:r>
        <w:rPr>
          <w:rFonts w:eastAsia="Times New Roman"/>
          <w:color w:val="000000"/>
          <w:szCs w:val="24"/>
          <w:shd w:val="clear" w:color="auto" w:fill="FFFFFF"/>
        </w:rPr>
        <w:t xml:space="preserve">κ.λπ. </w:t>
      </w:r>
      <w:r w:rsidRPr="00684FB3">
        <w:rPr>
          <w:rFonts w:eastAsia="Times New Roman"/>
          <w:color w:val="000000"/>
          <w:szCs w:val="24"/>
          <w:shd w:val="clear" w:color="auto" w:fill="FFFFFF"/>
        </w:rPr>
        <w:t xml:space="preserve">δεν έχουν σχέση με αυτό που κάνει η </w:t>
      </w:r>
      <w:r>
        <w:rPr>
          <w:rFonts w:eastAsia="Times New Roman"/>
          <w:color w:val="000000"/>
          <w:szCs w:val="24"/>
          <w:shd w:val="clear" w:color="auto" w:fill="FFFFFF"/>
        </w:rPr>
        <w:t>ευρωπαϊκή υπηρεσία. Ε</w:t>
      </w:r>
      <w:r w:rsidRPr="00684FB3">
        <w:rPr>
          <w:rFonts w:eastAsia="Times New Roman"/>
          <w:color w:val="000000"/>
          <w:szCs w:val="24"/>
          <w:shd w:val="clear" w:color="auto" w:fill="FFFFFF"/>
        </w:rPr>
        <w:t>ίναι άλλο αυτό</w:t>
      </w:r>
      <w:r>
        <w:rPr>
          <w:rFonts w:eastAsia="Times New Roman"/>
          <w:color w:val="000000"/>
          <w:szCs w:val="24"/>
          <w:shd w:val="clear" w:color="auto" w:fill="FFFFFF"/>
        </w:rPr>
        <w:t>.</w:t>
      </w:r>
      <w:r w:rsidRPr="00684FB3">
        <w:rPr>
          <w:rFonts w:eastAsia="Times New Roman"/>
          <w:color w:val="000000"/>
          <w:szCs w:val="24"/>
          <w:shd w:val="clear" w:color="auto" w:fill="FFFFFF"/>
        </w:rPr>
        <w:t xml:space="preserve"> Άλλο το ένα</w:t>
      </w:r>
      <w:r>
        <w:rPr>
          <w:rFonts w:eastAsia="Times New Roman"/>
          <w:color w:val="000000"/>
          <w:szCs w:val="24"/>
          <w:shd w:val="clear" w:color="auto" w:fill="FFFFFF"/>
        </w:rPr>
        <w:t>,</w:t>
      </w:r>
      <w:r w:rsidRPr="00684FB3">
        <w:rPr>
          <w:rFonts w:eastAsia="Times New Roman"/>
          <w:color w:val="000000"/>
          <w:szCs w:val="24"/>
          <w:shd w:val="clear" w:color="auto" w:fill="FFFFFF"/>
        </w:rPr>
        <w:t xml:space="preserve"> άλλο το άλλο</w:t>
      </w:r>
      <w:r>
        <w:rPr>
          <w:rFonts w:eastAsia="Times New Roman"/>
          <w:color w:val="000000"/>
          <w:szCs w:val="24"/>
          <w:shd w:val="clear" w:color="auto" w:fill="FFFFFF"/>
        </w:rPr>
        <w:t>.</w:t>
      </w:r>
      <w:r w:rsidRPr="00684FB3">
        <w:rPr>
          <w:rFonts w:eastAsia="Times New Roman"/>
          <w:color w:val="000000"/>
          <w:szCs w:val="24"/>
          <w:shd w:val="clear" w:color="auto" w:fill="FFFFFF"/>
        </w:rPr>
        <w:t xml:space="preserve"> </w:t>
      </w:r>
      <w:r>
        <w:rPr>
          <w:rFonts w:eastAsia="Times New Roman"/>
          <w:color w:val="000000"/>
          <w:szCs w:val="24"/>
          <w:shd w:val="clear" w:color="auto" w:fill="FFFFFF"/>
        </w:rPr>
        <w:t>Άλλο ψάχνουν εκεί, άλλο ψάχνουν αλλού.</w:t>
      </w:r>
      <w:r w:rsidRPr="00684FB3">
        <w:rPr>
          <w:rFonts w:eastAsia="Times New Roman"/>
          <w:color w:val="000000"/>
          <w:szCs w:val="24"/>
          <w:shd w:val="clear" w:color="auto" w:fill="FFFFFF"/>
        </w:rPr>
        <w:t xml:space="preserve"> </w:t>
      </w:r>
      <w:r>
        <w:rPr>
          <w:rFonts w:eastAsia="Times New Roman"/>
          <w:color w:val="000000"/>
          <w:szCs w:val="24"/>
          <w:shd w:val="clear" w:color="auto" w:fill="FFFFFF"/>
        </w:rPr>
        <w:t xml:space="preserve">Και ενώ εμείς </w:t>
      </w:r>
      <w:r w:rsidRPr="00684FB3">
        <w:rPr>
          <w:rFonts w:eastAsia="Times New Roman"/>
          <w:color w:val="000000"/>
          <w:szCs w:val="24"/>
          <w:shd w:val="clear" w:color="auto" w:fill="FFFFFF"/>
        </w:rPr>
        <w:t>τα βλέ</w:t>
      </w:r>
      <w:r>
        <w:rPr>
          <w:rFonts w:eastAsia="Times New Roman"/>
          <w:color w:val="000000"/>
          <w:szCs w:val="24"/>
          <w:shd w:val="clear" w:color="auto" w:fill="FFFFFF"/>
        </w:rPr>
        <w:t xml:space="preserve">πουμε αυτά και νομίζουμε ότι ψέματα θα είναι, δεν μπορεί </w:t>
      </w:r>
      <w:r w:rsidRPr="00684FB3">
        <w:rPr>
          <w:rFonts w:eastAsia="Times New Roman"/>
          <w:color w:val="000000"/>
          <w:szCs w:val="24"/>
          <w:shd w:val="clear" w:color="auto" w:fill="FFFFFF"/>
        </w:rPr>
        <w:t>να κατηγορεί</w:t>
      </w:r>
      <w:r>
        <w:rPr>
          <w:rFonts w:eastAsia="Times New Roman"/>
          <w:color w:val="000000"/>
          <w:szCs w:val="24"/>
          <w:shd w:val="clear" w:color="auto" w:fill="FFFFFF"/>
        </w:rPr>
        <w:t>ται αυτή η κυβέρνηση ότι έχει κ</w:t>
      </w:r>
      <w:r w:rsidRPr="00684FB3">
        <w:rPr>
          <w:rFonts w:eastAsia="Times New Roman"/>
          <w:color w:val="000000"/>
          <w:szCs w:val="24"/>
          <w:shd w:val="clear" w:color="auto" w:fill="FFFFFF"/>
        </w:rPr>
        <w:t xml:space="preserve">άνει </w:t>
      </w:r>
      <w:r>
        <w:rPr>
          <w:rFonts w:eastAsia="Times New Roman"/>
          <w:color w:val="000000"/>
          <w:szCs w:val="24"/>
          <w:shd w:val="clear" w:color="auto" w:fill="FFFFFF"/>
        </w:rPr>
        <w:t>τέτοια πράγματα, ότι α</w:t>
      </w:r>
      <w:r w:rsidRPr="00684FB3">
        <w:rPr>
          <w:rFonts w:eastAsia="Times New Roman"/>
          <w:color w:val="000000"/>
          <w:szCs w:val="24"/>
          <w:shd w:val="clear" w:color="auto" w:fill="FFFFFF"/>
        </w:rPr>
        <w:t>υτοί οι άνθρωποι αγωνίζονται μόνο για το κ</w:t>
      </w:r>
      <w:r w:rsidRPr="00684FB3">
        <w:rPr>
          <w:rFonts w:eastAsia="Times New Roman"/>
          <w:color w:val="000000"/>
          <w:szCs w:val="24"/>
          <w:shd w:val="clear" w:color="auto" w:fill="FFFFFF"/>
        </w:rPr>
        <w:t>αλό των μεταναστών</w:t>
      </w:r>
      <w:r>
        <w:rPr>
          <w:rFonts w:eastAsia="Times New Roman"/>
          <w:color w:val="000000"/>
          <w:szCs w:val="24"/>
          <w:shd w:val="clear" w:color="auto" w:fill="FFFFFF"/>
        </w:rPr>
        <w:t>, ότι α</w:t>
      </w:r>
      <w:r w:rsidRPr="00684FB3">
        <w:rPr>
          <w:rFonts w:eastAsia="Times New Roman"/>
          <w:color w:val="000000"/>
          <w:szCs w:val="24"/>
          <w:shd w:val="clear" w:color="auto" w:fill="FFFFFF"/>
        </w:rPr>
        <w:t xml:space="preserve">ποκλείεται να </w:t>
      </w:r>
      <w:r>
        <w:rPr>
          <w:rFonts w:eastAsia="Times New Roman"/>
          <w:color w:val="000000"/>
          <w:szCs w:val="24"/>
          <w:shd w:val="clear" w:color="auto" w:fill="FFFFFF"/>
        </w:rPr>
        <w:t>έχουν κάνει τέτοια</w:t>
      </w:r>
      <w:r w:rsidRPr="00684FB3">
        <w:rPr>
          <w:rFonts w:eastAsia="Times New Roman"/>
          <w:color w:val="000000"/>
          <w:szCs w:val="24"/>
          <w:shd w:val="clear" w:color="auto" w:fill="FFFFFF"/>
        </w:rPr>
        <w:t xml:space="preserve"> πράγματα</w:t>
      </w:r>
      <w:r>
        <w:rPr>
          <w:rFonts w:eastAsia="Times New Roman"/>
          <w:color w:val="000000"/>
          <w:szCs w:val="24"/>
          <w:shd w:val="clear" w:color="auto" w:fill="FFFFFF"/>
        </w:rPr>
        <w:t>,</w:t>
      </w:r>
      <w:r w:rsidRPr="00684FB3">
        <w:rPr>
          <w:rFonts w:eastAsia="Times New Roman"/>
          <w:color w:val="000000"/>
          <w:szCs w:val="24"/>
          <w:shd w:val="clear" w:color="auto" w:fill="FFFFFF"/>
        </w:rPr>
        <w:t xml:space="preserve"> </w:t>
      </w:r>
      <w:r>
        <w:rPr>
          <w:rFonts w:eastAsia="Times New Roman"/>
          <w:color w:val="000000"/>
          <w:szCs w:val="24"/>
          <w:shd w:val="clear" w:color="auto" w:fill="FFFFFF"/>
        </w:rPr>
        <w:t>έρχεται σήμερα το εν λόγω νομοσχέδιο και τι βλέπουμε;</w:t>
      </w:r>
    </w:p>
    <w:p w14:paraId="5218D99E"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 xml:space="preserve">Το σημερινό νομοσχέδιο για τον κόσμο που δεν γνωρίζει </w:t>
      </w:r>
      <w:r w:rsidRPr="002B4D82">
        <w:rPr>
          <w:rFonts w:eastAsia="Times New Roman" w:cs="Times New Roman"/>
          <w:szCs w:val="24"/>
        </w:rPr>
        <w:t>-</w:t>
      </w:r>
      <w:r>
        <w:rPr>
          <w:rFonts w:eastAsia="Times New Roman" w:cs="Times New Roman"/>
          <w:szCs w:val="24"/>
        </w:rPr>
        <w:t>για να καταλαβαίνει- μιλάει για παροχές στους λαθρομετανάστες, μισθώσεις ακινήτ</w:t>
      </w:r>
      <w:r>
        <w:rPr>
          <w:rFonts w:eastAsia="Times New Roman" w:cs="Times New Roman"/>
          <w:szCs w:val="24"/>
        </w:rPr>
        <w:t xml:space="preserve">ων, σίτιση, επιδόματα. Τα πάντα για τους λαθρομετανάστες από εδώ και πέρα. Ας κρατήσει ο κόσμος που ακούει ότι διεξάγονται ταυτόχρονα δύο έρευνες και από τους Ευρωπαίους και από την ελληνική δικαιοσύνη, για να δούμε τι έχει γίνει με την κακοδιαχείριση. </w:t>
      </w:r>
    </w:p>
    <w:p w14:paraId="5218D99F"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Λέ</w:t>
      </w:r>
      <w:r>
        <w:rPr>
          <w:rFonts w:eastAsia="Times New Roman" w:cs="Times New Roman"/>
          <w:szCs w:val="24"/>
        </w:rPr>
        <w:t>ει, λοιπόν, το άρθρο 6</w:t>
      </w:r>
      <w:r w:rsidRPr="005F3623">
        <w:rPr>
          <w:rFonts w:eastAsia="Times New Roman" w:cs="Times New Roman"/>
          <w:szCs w:val="24"/>
        </w:rPr>
        <w:t xml:space="preserve">: </w:t>
      </w:r>
      <w:r>
        <w:rPr>
          <w:rFonts w:eastAsia="Times New Roman" w:cs="Times New Roman"/>
          <w:szCs w:val="24"/>
        </w:rPr>
        <w:t>«Μισθώσεις που υπογράφηκαν και δαπάνες που πραγματοποιήθηκαν από το Υπουργείο Μεταναστευτικής Πολιτικής ή από το Υπουργείο Εσωτερικών για λογαριασμό του Υπουργείου Μεταναστευτικής Πολιτικής, μέχρι τη δημοσίευση του παρόντος –του σημ</w:t>
      </w:r>
      <w:r>
        <w:rPr>
          <w:rFonts w:eastAsia="Times New Roman" w:cs="Times New Roman"/>
          <w:szCs w:val="24"/>
        </w:rPr>
        <w:t xml:space="preserve">ερινού- χωρίς καν την τήρηση των διαδικασιών του </w:t>
      </w:r>
      <w:r>
        <w:rPr>
          <w:rFonts w:eastAsia="Times New Roman" w:cs="Times New Roman"/>
          <w:szCs w:val="24"/>
        </w:rPr>
        <w:t>π</w:t>
      </w:r>
      <w:r>
        <w:rPr>
          <w:rFonts w:eastAsia="Times New Roman" w:cs="Times New Roman"/>
          <w:szCs w:val="24"/>
        </w:rPr>
        <w:t xml:space="preserve">ροεδρικού </w:t>
      </w:r>
      <w:r>
        <w:rPr>
          <w:rFonts w:eastAsia="Times New Roman" w:cs="Times New Roman"/>
          <w:szCs w:val="24"/>
        </w:rPr>
        <w:t>δ</w:t>
      </w:r>
      <w:r>
        <w:rPr>
          <w:rFonts w:eastAsia="Times New Roman" w:cs="Times New Roman"/>
          <w:szCs w:val="24"/>
        </w:rPr>
        <w:t xml:space="preserve">ιατάγματος, θεωρούνται νόμιμες». Θεωρείται νόμιμο, λοιπόν, ό,τι έχει γίνει μέχρι τώρα. </w:t>
      </w:r>
    </w:p>
    <w:p w14:paraId="5218D9A0"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Αυτά που ψάχνει η ελληνική δικαιοσύνη, για να δει τι παρατυπία μπορεί να έχει γίνει -που μάλλον έχει γίνει-</w:t>
      </w:r>
      <w:r>
        <w:rPr>
          <w:rFonts w:eastAsia="Times New Roman" w:cs="Times New Roman"/>
          <w:szCs w:val="24"/>
        </w:rPr>
        <w:t xml:space="preserve"> αυτά που ψάχνουν οι Ευρωπαίοι να δουν πού έχουν εξαφανιστεί κάποιες δεκάδες εκατομμύρια ευρώ –ανθρωπιστικά πάντα, όχι, δεν τα πήρατε για άλλο λόγο, για ανθρωπισμό τα πήρατε, θα βοηθήσετε άλλους να έρθουν μετά- εσείς τα βγάζετε νόμιμα σήμερα με το άρθρο 6.</w:t>
      </w:r>
    </w:p>
    <w:p w14:paraId="5218D9A1"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Εδώ δημιουργείται το οξύμωρο και το αστείο της υπόθεσης, επειδή φτάνουμε προς το τέλος της κοινοβουλευτικής σας παρουσίας σαν Κυβέρνηση κι επειδή μάλλον θα χωρίσετε τα τσανάκια σας με τον Καμμένο τώρα, για να κάνει ο καθένας το δικό του κομμάτι. Θα το παί</w:t>
      </w:r>
      <w:r>
        <w:rPr>
          <w:rFonts w:eastAsia="Times New Roman" w:cs="Times New Roman"/>
          <w:szCs w:val="24"/>
        </w:rPr>
        <w:t xml:space="preserve">ξετε πάλι εσείς σκληροί αριστεροί και ο Καμμένος θα το παίξει σκληρός πατριώτης από εδώ και πέρα, μπας και σώσει ο καθένας το σαρκίο του. </w:t>
      </w:r>
    </w:p>
    <w:p w14:paraId="5218D9A2"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Ξεχνάτε, λοιπόν, στο άρθρο 6 -ή δεν θέλατε να βάλετε- κα το Υπουργείο Εθνικής Άμυνας. Τον αφήνετε έξω τον Πάνο τον Κα</w:t>
      </w:r>
      <w:r>
        <w:rPr>
          <w:rFonts w:eastAsia="Times New Roman" w:cs="Times New Roman"/>
          <w:szCs w:val="24"/>
        </w:rPr>
        <w:t>μμένο, να βρεθεί εκτεθειμένος αυτός. Έρχεται, λοιπόν, σήμερα με αλαλαγμούς τρέχοντας, μόλις βλέπει τι έχει γίνει και φέρνει τροπολογία στις 10.50</w:t>
      </w:r>
      <w:r>
        <w:rPr>
          <w:rFonts w:eastAsia="Times New Roman" w:cs="Times New Roman"/>
          <w:szCs w:val="24"/>
        </w:rPr>
        <w:t>΄</w:t>
      </w:r>
      <w:r>
        <w:rPr>
          <w:rFonts w:eastAsia="Times New Roman" w:cs="Times New Roman"/>
          <w:szCs w:val="24"/>
        </w:rPr>
        <w:t xml:space="preserve"> το πρωί. Τι λέει η τροπολογία; «Δαπάνες που διενεργήθηκαν για τις δράσεις αυτού του νομοσχεδίου, μέχρι και τη</w:t>
      </w:r>
      <w:r>
        <w:rPr>
          <w:rFonts w:eastAsia="Times New Roman" w:cs="Times New Roman"/>
          <w:szCs w:val="24"/>
        </w:rPr>
        <w:t xml:space="preserve"> δημοσίευση του παρόντος νόμου, θεωρούνται νόμιμες». Τα ίδια λέει το Υπουργείο Εθνικής Άμυνας, ο Καμμένος, τον οποίο ξεχάσατε έξω. Και λέμε εμείς</w:t>
      </w:r>
      <w:r w:rsidRPr="00E7194F">
        <w:rPr>
          <w:rFonts w:eastAsia="Times New Roman" w:cs="Times New Roman"/>
          <w:szCs w:val="24"/>
        </w:rPr>
        <w:t xml:space="preserve">: </w:t>
      </w:r>
      <w:r>
        <w:rPr>
          <w:rFonts w:eastAsia="Times New Roman" w:cs="Times New Roman"/>
          <w:szCs w:val="24"/>
        </w:rPr>
        <w:t xml:space="preserve">Λέτε να τα έχουν πάρει; Δεν νομίζω. Απλά, αγχώθηκε ο Καμμένος, γιατί είδε ότι γίνεται κάτι εδώ πέρα. </w:t>
      </w:r>
    </w:p>
    <w:p w14:paraId="5218D9A3"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Αυτά, λ</w:t>
      </w:r>
      <w:r>
        <w:rPr>
          <w:rFonts w:eastAsia="Times New Roman" w:cs="Times New Roman"/>
          <w:szCs w:val="24"/>
        </w:rPr>
        <w:t xml:space="preserve">οιπόν, νομοθετούμε μέσα στο </w:t>
      </w:r>
      <w:r>
        <w:rPr>
          <w:rFonts w:eastAsia="Times New Roman" w:cs="Times New Roman"/>
          <w:szCs w:val="24"/>
        </w:rPr>
        <w:t>ε</w:t>
      </w:r>
      <w:r>
        <w:rPr>
          <w:rFonts w:eastAsia="Times New Roman" w:cs="Times New Roman"/>
          <w:szCs w:val="24"/>
        </w:rPr>
        <w:t>λληνικό Κοινοβούλιο και μου κάνει τρομερή εντύπωση που δεν έχουμε ακούσει τίποτα από τα άλλα κόμματα. Δεν ακούσαμε να λέγεται τίποτα για το συγκεκριμένο γεγονός. Ακούσαμε κάτι αοριστίες και φιλοσοφίες της Νέας Δημοκρατίας και τ</w:t>
      </w:r>
      <w:r>
        <w:rPr>
          <w:rFonts w:eastAsia="Times New Roman" w:cs="Times New Roman"/>
          <w:szCs w:val="24"/>
        </w:rPr>
        <w:t xml:space="preserve">ου </w:t>
      </w:r>
      <w:r w:rsidRPr="00431986">
        <w:rPr>
          <w:rFonts w:eastAsia="Times New Roman" w:cs="Times New Roman"/>
        </w:rPr>
        <w:t>ΠΑΣΟΚ</w:t>
      </w:r>
      <w:r>
        <w:rPr>
          <w:rFonts w:eastAsia="Times New Roman" w:cs="Times New Roman"/>
        </w:rPr>
        <w:t xml:space="preserve"> </w:t>
      </w:r>
      <w:r>
        <w:rPr>
          <w:rFonts w:eastAsia="Times New Roman" w:cs="Times New Roman"/>
          <w:szCs w:val="24"/>
        </w:rPr>
        <w:t>-</w:t>
      </w:r>
      <w:r>
        <w:rPr>
          <w:rFonts w:eastAsia="Times New Roman" w:cs="Times New Roman"/>
          <w:szCs w:val="24"/>
        </w:rPr>
        <w:t xml:space="preserve"> ΚΙΝΑΛ –πόσα ονόματα έχουν αλλάξει εδώ- χωρίς να αναφερθούν στο συγκεκριμένο.</w:t>
      </w:r>
    </w:p>
    <w:p w14:paraId="5218D9A4"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Αυτός ακριβώς είναι ο λόγος, επειδή με συγκεκριμένα στοιχεία σας βγάζουμε συνέχεια τα άπλυτα στη φόρα, που διωκόμαστε τόσο πολύ. Αυτός είναι ο λόγος που κλείνετε μικρόφωνα, φώτα και ανοίγετε πόρτες να μας βγάλετε απ’ έξω όταν μιλάμε. Αυτή είναι η πραγματικ</w:t>
      </w:r>
      <w:r>
        <w:rPr>
          <w:rFonts w:eastAsia="Times New Roman" w:cs="Times New Roman"/>
          <w:szCs w:val="24"/>
        </w:rPr>
        <w:t xml:space="preserve">ότητα. </w:t>
      </w:r>
    </w:p>
    <w:p w14:paraId="5218D9A5"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Ας μας εξηγήσει, λοιπόν, ο Υπουργός ή οι Υπουργοί που είστε εδώ αυτή τη στιγμή, το εξής</w:t>
      </w:r>
      <w:r w:rsidRPr="00E7194F">
        <w:rPr>
          <w:rFonts w:eastAsia="Times New Roman" w:cs="Times New Roman"/>
          <w:szCs w:val="24"/>
        </w:rPr>
        <w:t xml:space="preserve">: </w:t>
      </w:r>
      <w:r>
        <w:rPr>
          <w:rFonts w:eastAsia="Times New Roman" w:cs="Times New Roman"/>
          <w:szCs w:val="24"/>
        </w:rPr>
        <w:t>Είναι τυχαίο το άρθρο 6; Είναι τυχαία και η τροπολογία του Υπουργού Εθνικής Άμυνας ή μήπως σας έχει πιάσει πανικός, γιατί τα πράγματα δυσκολεύουν σιγά-σιγά; Πο</w:t>
      </w:r>
      <w:r>
        <w:rPr>
          <w:rFonts w:eastAsia="Times New Roman" w:cs="Times New Roman"/>
          <w:szCs w:val="24"/>
        </w:rPr>
        <w:t xml:space="preserve">λύ καλά έχετε κάνει –αν και δεν το έχετε φέρει μέχρι τέλους, μέχρι στιγμής- να πάτε τους προηγούμενους να περάσουν από δίκη, για </w:t>
      </w:r>
      <w:r>
        <w:rPr>
          <w:rFonts w:eastAsia="Times New Roman" w:cs="Times New Roman"/>
          <w:szCs w:val="24"/>
        </w:rPr>
        <w:t>«</w:t>
      </w:r>
      <w:r>
        <w:rPr>
          <w:rFonts w:eastAsia="Times New Roman" w:cs="Times New Roman"/>
          <w:szCs w:val="24"/>
          <w:lang w:val="en-GB"/>
        </w:rPr>
        <w:t>NOVARTIS</w:t>
      </w:r>
      <w:r>
        <w:rPr>
          <w:rFonts w:eastAsia="Times New Roman" w:cs="Times New Roman"/>
          <w:szCs w:val="24"/>
        </w:rPr>
        <w:t>»</w:t>
      </w:r>
      <w:r>
        <w:rPr>
          <w:rFonts w:eastAsia="Times New Roman" w:cs="Times New Roman"/>
          <w:szCs w:val="24"/>
        </w:rPr>
        <w:t xml:space="preserve">, για </w:t>
      </w:r>
      <w:r>
        <w:rPr>
          <w:rFonts w:eastAsia="Times New Roman" w:cs="Times New Roman"/>
          <w:szCs w:val="24"/>
        </w:rPr>
        <w:t>«</w:t>
      </w:r>
      <w:r>
        <w:rPr>
          <w:rFonts w:eastAsia="Times New Roman" w:cs="Times New Roman"/>
          <w:szCs w:val="24"/>
          <w:lang w:val="en-GB"/>
        </w:rPr>
        <w:t>SIEMENS</w:t>
      </w:r>
      <w:r>
        <w:rPr>
          <w:rFonts w:eastAsia="Times New Roman" w:cs="Times New Roman"/>
          <w:szCs w:val="24"/>
        </w:rPr>
        <w:t>»,</w:t>
      </w:r>
      <w:r>
        <w:rPr>
          <w:rFonts w:eastAsia="Times New Roman" w:cs="Times New Roman"/>
          <w:szCs w:val="24"/>
        </w:rPr>
        <w:t xml:space="preserve"> για εξοπλιστικά, για χίλια δύο πράγματα κ.λπ.</w:t>
      </w:r>
      <w:r>
        <w:rPr>
          <w:rFonts w:eastAsia="Times New Roman" w:cs="Times New Roman"/>
          <w:szCs w:val="24"/>
        </w:rPr>
        <w:t>.</w:t>
      </w:r>
      <w:r>
        <w:rPr>
          <w:rFonts w:eastAsia="Times New Roman" w:cs="Times New Roman"/>
          <w:szCs w:val="24"/>
        </w:rPr>
        <w:t xml:space="preserve"> Να δούμε αν θα το φέρετε μέχρι τέλους. Αν δεν το κάνε</w:t>
      </w:r>
      <w:r>
        <w:rPr>
          <w:rFonts w:eastAsia="Times New Roman" w:cs="Times New Roman"/>
          <w:szCs w:val="24"/>
        </w:rPr>
        <w:t>τε αυτό, εσείς το παρεάκι του δημοκρατικού τόξου, θα βρεθείτε κι εσείς να τρέχετε και να απολογείστε για να δούμε ποιος τα έχει φάει. Φτάσαμε, λοιπόν, στο σημείο να βλέπουμε αυτά τα πράγματα.</w:t>
      </w:r>
    </w:p>
    <w:p w14:paraId="5218D9A6"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Συνεχίζοντας, θα ήθελα να πω ότι το όλο παιχνίδι έχει να κάνει μ</w:t>
      </w:r>
      <w:r>
        <w:rPr>
          <w:rFonts w:eastAsia="Times New Roman" w:cs="Times New Roman"/>
          <w:szCs w:val="24"/>
        </w:rPr>
        <w:t xml:space="preserve">ε εσάς και τα </w:t>
      </w:r>
      <w:r>
        <w:rPr>
          <w:rFonts w:eastAsia="Times New Roman" w:cs="Times New Roman"/>
          <w:szCs w:val="24"/>
        </w:rPr>
        <w:t>μ</w:t>
      </w:r>
      <w:r>
        <w:rPr>
          <w:rFonts w:eastAsia="Times New Roman" w:cs="Times New Roman"/>
          <w:szCs w:val="24"/>
        </w:rPr>
        <w:t xml:space="preserve">έσα </w:t>
      </w:r>
      <w:r>
        <w:rPr>
          <w:rFonts w:eastAsia="Times New Roman" w:cs="Times New Roman"/>
          <w:szCs w:val="24"/>
        </w:rPr>
        <w:t>μ</w:t>
      </w:r>
      <w:r>
        <w:rPr>
          <w:rFonts w:eastAsia="Times New Roman" w:cs="Times New Roman"/>
          <w:szCs w:val="24"/>
        </w:rPr>
        <w:t xml:space="preserve">αζικής </w:t>
      </w:r>
      <w:r>
        <w:rPr>
          <w:rFonts w:eastAsia="Times New Roman" w:cs="Times New Roman"/>
          <w:szCs w:val="24"/>
        </w:rPr>
        <w:t>ε</w:t>
      </w:r>
      <w:r>
        <w:rPr>
          <w:rFonts w:eastAsia="Times New Roman" w:cs="Times New Roman"/>
          <w:szCs w:val="24"/>
        </w:rPr>
        <w:t xml:space="preserve">νημέρωσης φυσικά. Υπάρχουν οι μεγαλοδημοσιογράφοι, τα μεγαλοκανάλια, τα λεφτά που σας διάβασα προηγουμένως. Είναι πολλά τα κονδύλια. Έτσι διαμορφώνεται η κοινή γνώμη. </w:t>
      </w:r>
    </w:p>
    <w:p w14:paraId="5218D9A7"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Έτσι, ένα παιδάκι που κακώς, κάκιστα, ταλαιπωρείται στο Αιγα</w:t>
      </w:r>
      <w:r>
        <w:rPr>
          <w:rFonts w:eastAsia="Times New Roman" w:cs="Times New Roman"/>
          <w:szCs w:val="24"/>
        </w:rPr>
        <w:t>ίο και μπορεί να χαροπαλεύει περνώντας τα σύνορα και τη θάλασσα, παρουσιάζεται σαν το μοναδικό πρόβλημα. Δεν παρουσιάζεται, όμως, το άλλο γεγονός, ότι όλοι αυτοί, η συντριπτική πλειοψηφία, έχουν μπει μέσα και σκοτώνουν Έλληνες πολίτες, ληστεύουν, κάνουν ό,</w:t>
      </w:r>
      <w:r>
        <w:rPr>
          <w:rFonts w:eastAsia="Times New Roman" w:cs="Times New Roman"/>
          <w:szCs w:val="24"/>
        </w:rPr>
        <w:t xml:space="preserve">τι θέλουν. </w:t>
      </w:r>
    </w:p>
    <w:p w14:paraId="5218D9A8"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Η συντριπτική πλειοψηφία των κρατουμένων στις φυλακές, σε ένα ποσοστό πάνω από 65%-70%, αποτελείται από αλλοδαπούς και μάλιστα μιλάμε για σκληρά εγκλήματα και όχι για ψιλοπαραβάσεις για να βγάλουν ένα μεροκάματο. Μιλάμε για σκληρά κακουργήματα.</w:t>
      </w:r>
      <w:r>
        <w:rPr>
          <w:rFonts w:eastAsia="Times New Roman" w:cs="Times New Roman"/>
          <w:szCs w:val="24"/>
        </w:rPr>
        <w:t xml:space="preserve"> Εκεί εμείς παρουσιάζουμε συνεχώς το δράμα ενός παιδιού, το οποίο δεν φταίει. </w:t>
      </w:r>
    </w:p>
    <w:p w14:paraId="5218D9A9"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Πείτε μου, όμως, αλήθεια, φταίει μήπως η Ελλάδα για όλα αυτά που έχουν συμβεί εκεί; Έχει η Ελλάδα καμ</w:t>
      </w:r>
      <w:r>
        <w:rPr>
          <w:rFonts w:eastAsia="Times New Roman" w:cs="Times New Roman"/>
          <w:szCs w:val="24"/>
        </w:rPr>
        <w:t>μ</w:t>
      </w:r>
      <w:r>
        <w:rPr>
          <w:rFonts w:eastAsia="Times New Roman" w:cs="Times New Roman"/>
          <w:szCs w:val="24"/>
        </w:rPr>
        <w:t xml:space="preserve">ία ανάμειξη; Έχει εμπλοκή κάπου η Ελλάδα; Δημιούργησε όλα αυτά τα πράγματα </w:t>
      </w:r>
      <w:r>
        <w:rPr>
          <w:rFonts w:eastAsia="Times New Roman" w:cs="Times New Roman"/>
          <w:szCs w:val="24"/>
        </w:rPr>
        <w:t>ή μήπως οι εταίροι σας, αυτοί με τους οποίους είστε κάθε μέρα μαζί και μιλάτε –και μάλιστα δεν έχετε κάτι να προσφέρετε και να ανταλλάξετε, απλά σας διατάζουν κι εσείς το κάνετε και υπακούοντας σαν πιστά σκυλιά, εφαρμόζετε τους νόμους σας- ευθύνονται για ό</w:t>
      </w:r>
      <w:r>
        <w:rPr>
          <w:rFonts w:eastAsia="Times New Roman" w:cs="Times New Roman"/>
          <w:szCs w:val="24"/>
        </w:rPr>
        <w:t>λα αυτά; Δεν έχει κα</w:t>
      </w:r>
      <w:r>
        <w:rPr>
          <w:rFonts w:eastAsia="Times New Roman" w:cs="Times New Roman"/>
          <w:szCs w:val="24"/>
        </w:rPr>
        <w:t>μ</w:t>
      </w:r>
      <w:r>
        <w:rPr>
          <w:rFonts w:eastAsia="Times New Roman" w:cs="Times New Roman"/>
          <w:szCs w:val="24"/>
        </w:rPr>
        <w:t xml:space="preserve">μία αρμοδιότητα η Ελλάδα, δεν φταίει η Ελλάδα πουθενά. </w:t>
      </w:r>
    </w:p>
    <w:p w14:paraId="5218D9AA"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Αυτή τη στιγμή η Ελλάδα χάνει τα καλύτερα μυαλά της. Φεύγουν έξω πάνω από πεντακόσιες χιλιάδες Έλληνες. Εδώ υπάρχει μία βίαιη αλλοίωση του ελληνικού πληθυσμού, με αυτόν τον τρόπο.</w:t>
      </w:r>
      <w:r>
        <w:rPr>
          <w:rFonts w:eastAsia="Times New Roman" w:cs="Times New Roman"/>
          <w:szCs w:val="24"/>
        </w:rPr>
        <w:t xml:space="preserve"> Δεν είναι τυχαίο ότι το 99% των λαθρομεταναστών που περνάνε τα σύνορα είναι μουσουλμάνοι. Όλα αυτά δεν είναι τυχαία. Γίνονται για να αλλοιώσουν τον χριστιανικό, τον ορθόδοξο τρόπο σκέψης και την παράδοση που έχει η πατρίδα μας.</w:t>
      </w:r>
    </w:p>
    <w:p w14:paraId="5218D9AB"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Δυστυχώς για όλους εσάς όμω</w:t>
      </w:r>
      <w:r>
        <w:rPr>
          <w:rFonts w:eastAsia="Times New Roman" w:cs="Times New Roman"/>
          <w:szCs w:val="24"/>
        </w:rPr>
        <w:t>ς, πίσω από εδώ που κάθεστε, πίσω από αυτή τη σημαία με τα αστέρια, την οποία ευχόμαστε να πετάξουμε κάποια μέρα, υπάρχει μία γαλανόλευκη σημαία, την οποία ακόμη και τώρα είστε υποχρεωμένοι να την εκπροσωπείτε και να αγωνίζεστε γι’ αυτούς που είναι με τη γ</w:t>
      </w:r>
      <w:r>
        <w:rPr>
          <w:rFonts w:eastAsia="Times New Roman" w:cs="Times New Roman"/>
          <w:szCs w:val="24"/>
        </w:rPr>
        <w:t xml:space="preserve">αλανόλευκη. Υπάρχει η γαλανόλευκη σημαία, που κακώς για εσάς, καλώς για εμάς -και για τη συντριπτική πλειοψηφία του ελληνικού λαού- έχει πάνω τον σταυρό. Ο σταυρός δεν είναι διακοσμητικός. Ο σταυρός δείχνει την ορθόδοξη πίστη του ελληνικού έθνους. </w:t>
      </w:r>
    </w:p>
    <w:p w14:paraId="5218D9AC"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 xml:space="preserve">Επειδή </w:t>
      </w:r>
      <w:r>
        <w:rPr>
          <w:rFonts w:eastAsia="Times New Roman" w:cs="Times New Roman"/>
          <w:szCs w:val="24"/>
        </w:rPr>
        <w:t>ξεχνάτε πολύ εύκολα και επειδή μας μιλάτε για δημοκρατία, χωρίς να είστε πουθενά δημοκράτες, θέλω να σας πω ότι το 80% των Ελλήνων διαφωνεί με την ονομασία των Σκοπίων, που θέλετε να τους ονομάσετε «Μακεδονία», όπως επίσης και το 82%, σύμφωνα με έρευνες πο</w:t>
      </w:r>
      <w:r>
        <w:rPr>
          <w:rFonts w:eastAsia="Times New Roman" w:cs="Times New Roman"/>
          <w:szCs w:val="24"/>
        </w:rPr>
        <w:t xml:space="preserve">υ έχουν διενεργηθεί, διαφωνεί με την αθρόα είσοδο λαθρομεταναστών. Δεν αντέχει άλλο το ελληνικό κράτος. </w:t>
      </w:r>
    </w:p>
    <w:p w14:paraId="5218D9AD"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Προς επίρρωση των όσων λέω, δεν είναι τυχαίο ότι μπαίνουν εκατομμύρια λαθρομεταναστών και φεύγουν οι καλύτερες ηλικίες των Ελλήνων, περίπου πεντακόσιες</w:t>
      </w:r>
      <w:r>
        <w:rPr>
          <w:rFonts w:eastAsia="Times New Roman" w:cs="Times New Roman"/>
          <w:szCs w:val="24"/>
        </w:rPr>
        <w:t xml:space="preserve"> χιλιάδες άτομα. Διαβάζουμε, επίσης, ότι σύμφωνα με έρευνα του ΙΟΒΕ, το 2035 -δεν μιλάμε για μετά από εκατό χρόνια, αλλά για δεκαέξι, δεκαεπτά χρόνια- θα έχει κλείσει το ένα στα τρία σχολεία στην Ελλάδα. Οι μαθητές θα έχουν μειωθεί κατά τετρακόσιες τριάντα</w:t>
      </w:r>
      <w:r>
        <w:rPr>
          <w:rFonts w:eastAsia="Times New Roman" w:cs="Times New Roman"/>
          <w:szCs w:val="24"/>
        </w:rPr>
        <w:t xml:space="preserve"> δύο χιλιάδες. </w:t>
      </w:r>
    </w:p>
    <w:p w14:paraId="5218D9AE"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Αυτά είναι τρομακτικά. Είναι μία γενοκτονία που συντελείται στην πατρίδα μας. Είναι μία γενοκτονία, για την οποία εσείς έχετε την άμεση ευθύνη, εσείς μαζί με τους ΑΝΕΛ και φυσικά και όλα τα κόμματα που είναι εδώ, γιατί η λαθρομετανάστευση κ</w:t>
      </w:r>
      <w:r>
        <w:rPr>
          <w:rFonts w:eastAsia="Times New Roman" w:cs="Times New Roman"/>
          <w:szCs w:val="24"/>
        </w:rPr>
        <w:t xml:space="preserve">αι τα μνημόνια που έχουν ποδοπατήσει τους Έλληνες δεν έχουν γίνει τώρα. Έχουν γίνει από τις προηγούμενες κυβερνήσεις. Όλοι μαζί τα φάγατε, όπως έλεγε και ο Πάγκαλος πολύ σωστά, και όλοι συνεχίζετε να τα τρώτε εις υγείαν του κορόιδου, που είναι ο ελληνικός </w:t>
      </w:r>
      <w:r>
        <w:rPr>
          <w:rFonts w:eastAsia="Times New Roman" w:cs="Times New Roman"/>
          <w:szCs w:val="24"/>
        </w:rPr>
        <w:t>λαός.</w:t>
      </w:r>
    </w:p>
    <w:p w14:paraId="5218D9AF"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 xml:space="preserve">Αντιστεκόμαστε. Θα αντιδράσουμε με όλα τα νόμιμα μέσα. Δεν δεχόμαστε την αποίκηση της Ελλάδος από λαθρομουσουλμάνους, δεν δεχόμαστε την αλλοίωση του ελληνικού πληθυσμού. Η Χρυσή Αυγή θα αγωνιστεί μέχρι τέλους, θα αφυπνίσει τους Έλληνες και όλοι μαζί </w:t>
      </w:r>
      <w:r>
        <w:rPr>
          <w:rFonts w:eastAsia="Times New Roman" w:cs="Times New Roman"/>
          <w:szCs w:val="24"/>
        </w:rPr>
        <w:t>θα κερδίσουμε πάλι την πατρίδα μας.</w:t>
      </w:r>
    </w:p>
    <w:p w14:paraId="5218D9B0" w14:textId="77777777" w:rsidR="00BE48FC" w:rsidRDefault="008F016C">
      <w:pPr>
        <w:spacing w:line="600" w:lineRule="auto"/>
        <w:ind w:firstLine="720"/>
        <w:jc w:val="center"/>
        <w:rPr>
          <w:rFonts w:eastAsia="Times New Roman" w:cs="Times New Roman"/>
          <w:szCs w:val="24"/>
        </w:rPr>
      </w:pPr>
      <w:r w:rsidRPr="008A3319">
        <w:rPr>
          <w:rFonts w:eastAsia="Times New Roman" w:cs="Times New Roman"/>
          <w:szCs w:val="24"/>
        </w:rPr>
        <w:t xml:space="preserve">(Χειροκροτήματα από την πτέρυγα </w:t>
      </w:r>
      <w:r>
        <w:rPr>
          <w:rFonts w:eastAsia="Times New Roman" w:cs="Times New Roman"/>
          <w:szCs w:val="24"/>
        </w:rPr>
        <w:t>τ</w:t>
      </w:r>
      <w:r>
        <w:rPr>
          <w:rFonts w:eastAsia="Times New Roman" w:cs="Times New Roman"/>
          <w:szCs w:val="24"/>
        </w:rPr>
        <w:t>ης</w:t>
      </w:r>
      <w:r>
        <w:rPr>
          <w:rFonts w:eastAsia="Times New Roman" w:cs="Times New Roman"/>
          <w:szCs w:val="24"/>
        </w:rPr>
        <w:t xml:space="preserve"> Χρυσή</w:t>
      </w:r>
      <w:r>
        <w:rPr>
          <w:rFonts w:eastAsia="Times New Roman" w:cs="Times New Roman"/>
          <w:szCs w:val="24"/>
        </w:rPr>
        <w:t>ς</w:t>
      </w:r>
      <w:r>
        <w:rPr>
          <w:rFonts w:eastAsia="Times New Roman" w:cs="Times New Roman"/>
          <w:szCs w:val="24"/>
        </w:rPr>
        <w:t xml:space="preserve"> Αυγή</w:t>
      </w:r>
      <w:r>
        <w:rPr>
          <w:rFonts w:eastAsia="Times New Roman" w:cs="Times New Roman"/>
          <w:szCs w:val="24"/>
        </w:rPr>
        <w:t>ς</w:t>
      </w:r>
      <w:r w:rsidRPr="008A3319">
        <w:rPr>
          <w:rFonts w:eastAsia="Times New Roman" w:cs="Times New Roman"/>
          <w:szCs w:val="24"/>
        </w:rPr>
        <w:t>)</w:t>
      </w:r>
    </w:p>
    <w:p w14:paraId="5218D9B1" w14:textId="77777777" w:rsidR="00BE48FC" w:rsidRDefault="008F016C">
      <w:pPr>
        <w:spacing w:line="600" w:lineRule="auto"/>
        <w:ind w:firstLine="720"/>
        <w:jc w:val="both"/>
        <w:rPr>
          <w:rFonts w:eastAsia="Times New Roman" w:cs="Times New Roman"/>
          <w:szCs w:val="24"/>
        </w:rPr>
      </w:pPr>
      <w:r w:rsidRPr="005D0EA1">
        <w:rPr>
          <w:rFonts w:eastAsia="Times New Roman" w:cs="Times New Roman"/>
          <w:b/>
          <w:szCs w:val="24"/>
        </w:rPr>
        <w:t>ΠΡΟΕΔΡΕΥΩΝ (</w:t>
      </w:r>
      <w:r>
        <w:rPr>
          <w:rFonts w:eastAsia="Times New Roman" w:cs="Times New Roman"/>
          <w:b/>
          <w:szCs w:val="24"/>
        </w:rPr>
        <w:t>Αναστάσιος Κουράκης</w:t>
      </w:r>
      <w:r w:rsidRPr="005D0EA1">
        <w:rPr>
          <w:rFonts w:eastAsia="Times New Roman" w:cs="Times New Roman"/>
          <w:b/>
          <w:szCs w:val="24"/>
        </w:rPr>
        <w:t>)</w:t>
      </w:r>
      <w:r w:rsidRPr="00A91460">
        <w:rPr>
          <w:rFonts w:eastAsia="Times New Roman" w:cs="Times New Roman"/>
          <w:b/>
          <w:szCs w:val="24"/>
        </w:rPr>
        <w:t>:</w:t>
      </w:r>
      <w:r>
        <w:rPr>
          <w:rFonts w:eastAsia="Times New Roman" w:cs="Times New Roman"/>
          <w:szCs w:val="24"/>
        </w:rPr>
        <w:t xml:space="preserve"> Προχωρούμε με τον Υφυπουργό Εργασίας, Κοινωνικής Ασφάλισης και Κοινωνικής Αλληλεγγύης κ. Πετρόπουλο, για να αναπτύξει την τροπολογία του Υπουργείου. </w:t>
      </w:r>
    </w:p>
    <w:p w14:paraId="5218D9B2" w14:textId="77777777" w:rsidR="00BE48FC" w:rsidRDefault="008F016C">
      <w:pPr>
        <w:spacing w:line="600" w:lineRule="auto"/>
        <w:ind w:firstLine="720"/>
        <w:jc w:val="both"/>
        <w:rPr>
          <w:rFonts w:eastAsia="Times New Roman" w:cs="Times New Roman"/>
          <w:szCs w:val="24"/>
        </w:rPr>
      </w:pPr>
      <w:r>
        <w:rPr>
          <w:rFonts w:eastAsia="Times New Roman" w:cs="Times New Roman"/>
          <w:b/>
          <w:szCs w:val="24"/>
        </w:rPr>
        <w:t>ΘΕΟΔΩΡΟΣ ΠΑΠΑΘΕΟΔΩΡΟΥ</w:t>
      </w:r>
      <w:r w:rsidRPr="00A91460">
        <w:rPr>
          <w:rFonts w:eastAsia="Times New Roman" w:cs="Times New Roman"/>
          <w:b/>
          <w:szCs w:val="24"/>
        </w:rPr>
        <w:t>:</w:t>
      </w:r>
      <w:r w:rsidRPr="00A91460">
        <w:rPr>
          <w:rFonts w:eastAsia="Times New Roman" w:cs="Times New Roman"/>
          <w:szCs w:val="24"/>
        </w:rPr>
        <w:t xml:space="preserve"> </w:t>
      </w:r>
      <w:r>
        <w:rPr>
          <w:rFonts w:eastAsia="Times New Roman" w:cs="Times New Roman"/>
          <w:szCs w:val="24"/>
        </w:rPr>
        <w:t xml:space="preserve">Κύριε Πρόεδρε, επιτρέπεται μία διαδικαστική ερώτηση; </w:t>
      </w:r>
    </w:p>
    <w:p w14:paraId="5218D9B3" w14:textId="77777777" w:rsidR="00BE48FC" w:rsidRDefault="008F016C">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w:t>
      </w:r>
      <w:r>
        <w:rPr>
          <w:rFonts w:eastAsia="Times New Roman" w:cs="Times New Roman"/>
          <w:b/>
          <w:szCs w:val="24"/>
        </w:rPr>
        <w:t>κης):</w:t>
      </w:r>
      <w:r>
        <w:rPr>
          <w:rFonts w:eastAsia="Times New Roman" w:cs="Times New Roman"/>
          <w:szCs w:val="24"/>
        </w:rPr>
        <w:t xml:space="preserve"> Ορίστε, κύριε Παπαθεοδώρου.</w:t>
      </w:r>
    </w:p>
    <w:p w14:paraId="5218D9B4" w14:textId="77777777" w:rsidR="00BE48FC" w:rsidRDefault="008F016C">
      <w:pPr>
        <w:spacing w:line="600" w:lineRule="auto"/>
        <w:ind w:firstLine="720"/>
        <w:jc w:val="both"/>
        <w:rPr>
          <w:rFonts w:eastAsia="Times New Roman" w:cs="Times New Roman"/>
          <w:szCs w:val="24"/>
        </w:rPr>
      </w:pPr>
      <w:r>
        <w:rPr>
          <w:rFonts w:eastAsia="Times New Roman" w:cs="Times New Roman"/>
          <w:b/>
          <w:szCs w:val="24"/>
        </w:rPr>
        <w:t>ΘΕΟΔΩΡΟΣ ΠΑΠΑΘΕΟΔΩΡΟΥ</w:t>
      </w:r>
      <w:r w:rsidRPr="00A91460">
        <w:rPr>
          <w:rFonts w:eastAsia="Times New Roman" w:cs="Times New Roman"/>
          <w:b/>
          <w:szCs w:val="24"/>
        </w:rPr>
        <w:t>:</w:t>
      </w:r>
      <w:r w:rsidRPr="00A91460">
        <w:rPr>
          <w:rFonts w:eastAsia="Times New Roman" w:cs="Times New Roman"/>
          <w:szCs w:val="24"/>
        </w:rPr>
        <w:t xml:space="preserve"> </w:t>
      </w:r>
      <w:r>
        <w:rPr>
          <w:rFonts w:eastAsia="Times New Roman" w:cs="Times New Roman"/>
          <w:szCs w:val="24"/>
        </w:rPr>
        <w:t xml:space="preserve">Φτάνουμε στο τέλος της συζήτησης και νομίζω ότι η συζήτηση παρατείνεται, διότι συνεχώς έρχονται τροπολογίες. Η τελευταία που μας μοιράστηκε είναι ογδόντα πέντε σελίδες. </w:t>
      </w:r>
    </w:p>
    <w:p w14:paraId="5218D9B5"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Ζητάμε την προστασία του Προε</w:t>
      </w:r>
      <w:r>
        <w:rPr>
          <w:rFonts w:eastAsia="Times New Roman" w:cs="Times New Roman"/>
          <w:szCs w:val="24"/>
        </w:rPr>
        <w:t>δρείου. Αν πιστεύετε ότι μπορούμε αυτή τη στιγμή να συζητήσουμε μία τροπολογία ογδόντα πέντε σελίδων, καταλαβαίνετε ότι αυτό το πράγμα είναι ευτελισμός των κοινοβουλευτικών διαδικασιών. Θα πείτε στους Υπουργούς να σταματήσουν να φέρνουν τροπολογίες; Διότι,</w:t>
      </w:r>
      <w:r>
        <w:rPr>
          <w:rFonts w:eastAsia="Times New Roman" w:cs="Times New Roman"/>
          <w:szCs w:val="24"/>
        </w:rPr>
        <w:t xml:space="preserve"> κύριε Πρόεδρε, είναι και δική σας η ευθύνη. Δεν είναι δυνατόν απλά να συζητάμε για να έρχονται οι τροπολογίες.</w:t>
      </w:r>
    </w:p>
    <w:p w14:paraId="5218D9B6" w14:textId="77777777" w:rsidR="00BE48FC" w:rsidRDefault="008F016C">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Καλώς, ευχαριστώ.</w:t>
      </w:r>
    </w:p>
    <w:p w14:paraId="5218D9B7" w14:textId="77777777" w:rsidR="00BE48FC" w:rsidRDefault="008F016C">
      <w:pPr>
        <w:spacing w:line="600" w:lineRule="auto"/>
        <w:ind w:firstLine="720"/>
        <w:jc w:val="both"/>
        <w:rPr>
          <w:rFonts w:eastAsia="Times New Roman" w:cs="Times New Roman"/>
          <w:szCs w:val="24"/>
        </w:rPr>
      </w:pPr>
      <w:r>
        <w:rPr>
          <w:rFonts w:eastAsia="Times New Roman" w:cs="Times New Roman"/>
          <w:b/>
          <w:szCs w:val="24"/>
        </w:rPr>
        <w:t>ΝΟΤΗΣ ΜΗΤΑΡΑΚΗΣ</w:t>
      </w:r>
      <w:r w:rsidRPr="00D961BD">
        <w:rPr>
          <w:rFonts w:eastAsia="Times New Roman" w:cs="Times New Roman"/>
          <w:b/>
          <w:szCs w:val="24"/>
        </w:rPr>
        <w:t>:</w:t>
      </w:r>
      <w:r>
        <w:rPr>
          <w:rFonts w:eastAsia="Times New Roman" w:cs="Times New Roman"/>
          <w:szCs w:val="24"/>
        </w:rPr>
        <w:t xml:space="preserve"> Κύριε Πρόεδρε, δεν την έχουμε την τροπολογία. Ποια είναι η τροπολογία του κ</w:t>
      </w:r>
      <w:r>
        <w:rPr>
          <w:rFonts w:eastAsia="Times New Roman" w:cs="Times New Roman"/>
          <w:szCs w:val="24"/>
        </w:rPr>
        <w:t>. Πετρόπουλου;</w:t>
      </w:r>
    </w:p>
    <w:p w14:paraId="5218D9B8" w14:textId="77777777" w:rsidR="00BE48FC" w:rsidRDefault="008F016C">
      <w:pPr>
        <w:spacing w:line="600" w:lineRule="auto"/>
        <w:ind w:firstLine="720"/>
        <w:jc w:val="both"/>
        <w:rPr>
          <w:rFonts w:eastAsia="Times New Roman" w:cs="Times New Roman"/>
          <w:szCs w:val="24"/>
        </w:rPr>
      </w:pPr>
      <w:r>
        <w:rPr>
          <w:rFonts w:eastAsia="Times New Roman" w:cs="Times New Roman"/>
          <w:b/>
          <w:szCs w:val="24"/>
        </w:rPr>
        <w:t xml:space="preserve">ΑΝΑΣΤΑΣΙΟΣ ΠΕΤΡΟΠΟΥΛΟΣ </w:t>
      </w:r>
      <w:r w:rsidRPr="00D961BD">
        <w:rPr>
          <w:rFonts w:eastAsia="Times New Roman" w:cs="Times New Roman"/>
          <w:b/>
          <w:szCs w:val="24"/>
        </w:rPr>
        <w:t xml:space="preserve">(Υφυπουργός Εργασίας, Κοινωνικής Ασφάλισης και Κοινωνικής Αλληλεγγύης): </w:t>
      </w:r>
      <w:r>
        <w:rPr>
          <w:rFonts w:eastAsia="Times New Roman" w:cs="Times New Roman"/>
          <w:szCs w:val="24"/>
        </w:rPr>
        <w:t xml:space="preserve">Νομίζω ότι έχει διανεμηθεί. </w:t>
      </w:r>
    </w:p>
    <w:p w14:paraId="5218D9B9" w14:textId="77777777" w:rsidR="00BE48FC" w:rsidRDefault="008F016C">
      <w:pPr>
        <w:spacing w:line="600" w:lineRule="auto"/>
        <w:ind w:firstLine="720"/>
        <w:jc w:val="both"/>
        <w:rPr>
          <w:rFonts w:eastAsia="Times New Roman" w:cs="Times New Roman"/>
          <w:szCs w:val="24"/>
        </w:rPr>
      </w:pPr>
      <w:r>
        <w:rPr>
          <w:rFonts w:eastAsia="Times New Roman" w:cs="Times New Roman"/>
          <w:b/>
          <w:szCs w:val="24"/>
        </w:rPr>
        <w:t>ΔΗΜΗΤΡΙΟΣ ΒΙΤΣΑΣ (Υπουργός Μεταναστευτικής Πολιτικής)</w:t>
      </w:r>
      <w:r w:rsidRPr="00D961BD">
        <w:rPr>
          <w:rFonts w:eastAsia="Times New Roman" w:cs="Times New Roman"/>
          <w:b/>
          <w:szCs w:val="24"/>
        </w:rPr>
        <w:t>:</w:t>
      </w:r>
      <w:r>
        <w:rPr>
          <w:rFonts w:eastAsia="Times New Roman" w:cs="Times New Roman"/>
          <w:szCs w:val="24"/>
        </w:rPr>
        <w:t xml:space="preserve"> Δεν είναι του κ. Πετρόπουλου αυτή η τροπολογία στην οποία αναφ</w:t>
      </w:r>
      <w:r>
        <w:rPr>
          <w:rFonts w:eastAsia="Times New Roman" w:cs="Times New Roman"/>
          <w:szCs w:val="24"/>
        </w:rPr>
        <w:t xml:space="preserve">έρεται ο κ. Παπαθεοδώρου. </w:t>
      </w:r>
    </w:p>
    <w:p w14:paraId="5218D9BA" w14:textId="77777777" w:rsidR="00BE48FC" w:rsidRDefault="008F016C">
      <w:pPr>
        <w:spacing w:line="600" w:lineRule="auto"/>
        <w:ind w:firstLine="720"/>
        <w:jc w:val="both"/>
        <w:rPr>
          <w:rFonts w:eastAsia="Times New Roman" w:cs="Times New Roman"/>
          <w:szCs w:val="24"/>
        </w:rPr>
      </w:pPr>
      <w:r>
        <w:rPr>
          <w:rFonts w:eastAsia="Times New Roman" w:cs="Times New Roman"/>
          <w:b/>
          <w:szCs w:val="24"/>
        </w:rPr>
        <w:t>ΝΟΤΗΣ ΜΗΤΑΡΑΚΗΣ</w:t>
      </w:r>
      <w:r w:rsidRPr="00D961BD">
        <w:rPr>
          <w:rFonts w:eastAsia="Times New Roman" w:cs="Times New Roman"/>
          <w:b/>
          <w:szCs w:val="24"/>
        </w:rPr>
        <w:t>:</w:t>
      </w:r>
      <w:r w:rsidRPr="00D961BD">
        <w:rPr>
          <w:rFonts w:eastAsia="Times New Roman" w:cs="Times New Roman"/>
          <w:szCs w:val="24"/>
        </w:rPr>
        <w:t xml:space="preserve"> </w:t>
      </w:r>
      <w:r>
        <w:rPr>
          <w:rFonts w:eastAsia="Times New Roman" w:cs="Times New Roman"/>
          <w:szCs w:val="24"/>
        </w:rPr>
        <w:t xml:space="preserve">Του κ. Πετρόπουλου ποια είναι; </w:t>
      </w:r>
    </w:p>
    <w:p w14:paraId="5218D9BB" w14:textId="77777777" w:rsidR="00BE48FC" w:rsidRDefault="008F016C">
      <w:pPr>
        <w:spacing w:line="600" w:lineRule="auto"/>
        <w:ind w:firstLine="720"/>
        <w:jc w:val="both"/>
        <w:rPr>
          <w:rFonts w:eastAsia="Times New Roman" w:cs="Times New Roman"/>
          <w:szCs w:val="24"/>
        </w:rPr>
      </w:pPr>
      <w:r>
        <w:rPr>
          <w:rFonts w:eastAsia="Times New Roman" w:cs="Times New Roman"/>
          <w:b/>
          <w:szCs w:val="24"/>
        </w:rPr>
        <w:t>ΑΝΑΣΤΑΣΙΟΣ ΠΕΤΡΟΠΟΥΛΟΣ (Υφυπουργός Εργασίας, Κοινωνικής Ασφάλισης και Κοινωνικής Αλληλεγγύης):</w:t>
      </w:r>
      <w:r>
        <w:rPr>
          <w:rFonts w:eastAsia="Times New Roman" w:cs="Times New Roman"/>
          <w:szCs w:val="24"/>
        </w:rPr>
        <w:t xml:space="preserve"> Θα σας πω, κύριε Μηταράκη. Είναι η με γενικό αριθμό 1888 και ειδικό αριθμό 26. Έχει τ</w:t>
      </w:r>
      <w:r>
        <w:rPr>
          <w:rFonts w:eastAsia="Times New Roman" w:cs="Times New Roman"/>
          <w:szCs w:val="24"/>
        </w:rPr>
        <w:t>έσσερα άρθρα, τα οποία νομίζω ότι θα συμφωνήσετε κι εσείς ότι πρέπει να ενταχθούν στη σημερινή συζήτηση νομοθέτησης. Θα περιμένω να τη δείτε. Νομίζω ότι έχει σημασία να την αποδεχτούμε όλοι. Είναι πολύ συγκεκριμένα τα πράγματα. Δεν υπάρχει κανένα δύσκολο θ</w:t>
      </w:r>
      <w:r>
        <w:rPr>
          <w:rFonts w:eastAsia="Times New Roman" w:cs="Times New Roman"/>
          <w:szCs w:val="24"/>
        </w:rPr>
        <w:t xml:space="preserve">έμα. </w:t>
      </w:r>
    </w:p>
    <w:p w14:paraId="5218D9BC" w14:textId="77777777" w:rsidR="00BE48FC" w:rsidRDefault="008F016C">
      <w:pPr>
        <w:spacing w:line="600" w:lineRule="auto"/>
        <w:ind w:firstLine="720"/>
        <w:jc w:val="both"/>
        <w:rPr>
          <w:rFonts w:eastAsia="Times New Roman" w:cs="Times New Roman"/>
          <w:szCs w:val="24"/>
        </w:rPr>
      </w:pPr>
      <w:r>
        <w:rPr>
          <w:rFonts w:eastAsia="Times New Roman" w:cs="Times New Roman"/>
          <w:b/>
          <w:szCs w:val="24"/>
        </w:rPr>
        <w:t>ΜΙΛΤΙΑΔΗΣ ΒΑΡΒΙΤΣΙΩΤΗΣ</w:t>
      </w:r>
      <w:r w:rsidRPr="00D961BD">
        <w:rPr>
          <w:rFonts w:eastAsia="Times New Roman" w:cs="Times New Roman"/>
          <w:b/>
          <w:szCs w:val="24"/>
        </w:rPr>
        <w:t>:</w:t>
      </w:r>
      <w:r>
        <w:rPr>
          <w:rFonts w:eastAsia="Times New Roman" w:cs="Times New Roman"/>
          <w:szCs w:val="24"/>
        </w:rPr>
        <w:t xml:space="preserve"> Ογδόντα πέντε σελίδες ήρθαν ζεστές πριν από λίγο. Αφορούν το αλκοόλ, αφορούν το ΦΠΑ …</w:t>
      </w:r>
    </w:p>
    <w:p w14:paraId="5218D9BD" w14:textId="77777777" w:rsidR="00BE48FC" w:rsidRDefault="008F016C">
      <w:pPr>
        <w:spacing w:line="600" w:lineRule="auto"/>
        <w:ind w:firstLine="720"/>
        <w:jc w:val="both"/>
        <w:rPr>
          <w:rFonts w:eastAsia="Times New Roman" w:cs="Times New Roman"/>
          <w:szCs w:val="24"/>
        </w:rPr>
      </w:pPr>
      <w:r>
        <w:rPr>
          <w:rFonts w:eastAsia="Times New Roman" w:cs="Times New Roman"/>
          <w:b/>
          <w:szCs w:val="24"/>
        </w:rPr>
        <w:t>ΑΝΑΣΤΑΣΙΟΣ ΠΕΤΡΟΠΟΥΛΟΣ (Υφυπουργός Εργασίας, Κοινωνικής Ασφάλισης και Κοινωνικής Αλληλεγγύης):</w:t>
      </w:r>
      <w:r>
        <w:rPr>
          <w:rFonts w:eastAsia="Times New Roman" w:cs="Times New Roman"/>
          <w:szCs w:val="24"/>
        </w:rPr>
        <w:t xml:space="preserve"> Θα τα συζητήσουμε όλα.</w:t>
      </w:r>
    </w:p>
    <w:p w14:paraId="5218D9BE" w14:textId="77777777" w:rsidR="00BE48FC" w:rsidRDefault="008F016C">
      <w:pPr>
        <w:spacing w:line="600" w:lineRule="auto"/>
        <w:ind w:firstLine="720"/>
        <w:jc w:val="both"/>
        <w:rPr>
          <w:rFonts w:eastAsia="Times New Roman" w:cs="Times New Roman"/>
          <w:szCs w:val="24"/>
        </w:rPr>
      </w:pPr>
      <w:r>
        <w:rPr>
          <w:rFonts w:eastAsia="Times New Roman" w:cs="Times New Roman"/>
          <w:b/>
          <w:szCs w:val="24"/>
        </w:rPr>
        <w:t>ΜΙΛΤΙΑΔΗΣ ΒΑΡΒΙΤΣΙΩΤΗΣ</w:t>
      </w:r>
      <w:r>
        <w:rPr>
          <w:rFonts w:eastAsia="Times New Roman" w:cs="Times New Roman"/>
          <w:b/>
          <w:szCs w:val="24"/>
        </w:rPr>
        <w:t>:</w:t>
      </w:r>
      <w:r>
        <w:rPr>
          <w:rFonts w:eastAsia="Times New Roman" w:cs="Times New Roman"/>
          <w:szCs w:val="24"/>
        </w:rPr>
        <w:t xml:space="preserve"> Ογδόντα πέντε σελίδες! Τέτοια προσβολή δεν υπάρχει! </w:t>
      </w:r>
    </w:p>
    <w:p w14:paraId="5218D9BF" w14:textId="77777777" w:rsidR="00BE48FC" w:rsidRDefault="008F016C">
      <w:pPr>
        <w:spacing w:line="600" w:lineRule="auto"/>
        <w:ind w:firstLine="720"/>
        <w:jc w:val="both"/>
        <w:rPr>
          <w:rFonts w:eastAsia="Times New Roman" w:cs="Times New Roman"/>
          <w:szCs w:val="24"/>
        </w:rPr>
      </w:pPr>
      <w:r>
        <w:rPr>
          <w:rFonts w:eastAsia="Times New Roman" w:cs="Times New Roman"/>
          <w:b/>
          <w:szCs w:val="24"/>
        </w:rPr>
        <w:t>ΑΝΑΣΤΑΣΙΟΣ ΠΕΤΡΟΠΟΥΛΟΣ (Υφυπουργός Εργασίας, Κοινωνικής Ασφάλισης και Κοινωνικής Αλληλεγγύης):</w:t>
      </w:r>
      <w:r>
        <w:rPr>
          <w:rFonts w:eastAsia="Times New Roman" w:cs="Times New Roman"/>
          <w:szCs w:val="24"/>
        </w:rPr>
        <w:t xml:space="preserve"> Κύριε Βαρβιτσιώτη, αν έχετε κάποιο αντίλογο σε αυτά που εγώ θα αναπτύξω…</w:t>
      </w:r>
    </w:p>
    <w:p w14:paraId="5218D9C0" w14:textId="77777777" w:rsidR="00BE48FC" w:rsidRDefault="008F016C">
      <w:pPr>
        <w:spacing w:line="600" w:lineRule="auto"/>
        <w:ind w:firstLine="720"/>
        <w:jc w:val="both"/>
        <w:rPr>
          <w:rFonts w:eastAsia="Times New Roman" w:cs="Times New Roman"/>
          <w:szCs w:val="24"/>
        </w:rPr>
      </w:pPr>
      <w:r>
        <w:rPr>
          <w:rFonts w:eastAsia="Times New Roman" w:cs="Times New Roman"/>
          <w:b/>
          <w:szCs w:val="24"/>
        </w:rPr>
        <w:t>ΜΙΛΤΙΑΔΗΣ ΒΑΡΒΙΤΣΙΩΤΗΣ:</w:t>
      </w:r>
      <w:r>
        <w:rPr>
          <w:rFonts w:eastAsia="Times New Roman" w:cs="Times New Roman"/>
          <w:szCs w:val="24"/>
        </w:rPr>
        <w:t xml:space="preserve"> Έχω αντίλ</w:t>
      </w:r>
      <w:r>
        <w:rPr>
          <w:rFonts w:eastAsia="Times New Roman" w:cs="Times New Roman"/>
          <w:szCs w:val="24"/>
        </w:rPr>
        <w:t>ογο σε αυτό, κύριε Πετρόπουλε. Έχω αντίλογο σε αυτό που έρχεται σωρηδόν από το πρωί.</w:t>
      </w:r>
    </w:p>
    <w:p w14:paraId="5218D9C1" w14:textId="77777777" w:rsidR="00BE48FC" w:rsidRDefault="008F016C">
      <w:pPr>
        <w:spacing w:line="600" w:lineRule="auto"/>
        <w:ind w:firstLine="720"/>
        <w:jc w:val="both"/>
        <w:rPr>
          <w:rFonts w:eastAsia="Times New Roman" w:cs="Times New Roman"/>
          <w:szCs w:val="24"/>
        </w:rPr>
      </w:pPr>
      <w:r>
        <w:rPr>
          <w:rFonts w:eastAsia="Times New Roman" w:cs="Times New Roman"/>
          <w:b/>
          <w:szCs w:val="24"/>
        </w:rPr>
        <w:t>ΑΝΑΣΤΑΣΙΟΣ ΠΕΤΡΟΠΟΥΛΟΣ (Υφυπουργός Εργασίας, Κοινωνικής Ασφάλισης και Κοινωνικής Αλληλεγγύης):</w:t>
      </w:r>
      <w:r>
        <w:rPr>
          <w:rFonts w:eastAsia="Times New Roman" w:cs="Times New Roman"/>
          <w:szCs w:val="24"/>
        </w:rPr>
        <w:t xml:space="preserve"> Τι να κάνουμε; Θα δείτε ότι…</w:t>
      </w:r>
    </w:p>
    <w:p w14:paraId="5218D9C2" w14:textId="77777777" w:rsidR="00BE48FC" w:rsidRDefault="008F016C">
      <w:pPr>
        <w:spacing w:line="600" w:lineRule="auto"/>
        <w:ind w:firstLine="720"/>
        <w:jc w:val="both"/>
        <w:rPr>
          <w:rFonts w:eastAsia="Times New Roman" w:cs="Times New Roman"/>
          <w:szCs w:val="24"/>
        </w:rPr>
      </w:pPr>
      <w:r>
        <w:rPr>
          <w:rFonts w:eastAsia="Times New Roman" w:cs="Times New Roman"/>
          <w:b/>
          <w:szCs w:val="24"/>
        </w:rPr>
        <w:t>ΜΙΛΤΙΑΔΗΣ ΒΑΡΒΙΤΣΙΩΤΗΣ:</w:t>
      </w:r>
      <w:r>
        <w:rPr>
          <w:rFonts w:eastAsia="Times New Roman" w:cs="Times New Roman"/>
          <w:szCs w:val="24"/>
        </w:rPr>
        <w:t xml:space="preserve"> Αυτό αποτελεί κοινοβουλ</w:t>
      </w:r>
      <w:r>
        <w:rPr>
          <w:rFonts w:eastAsia="Times New Roman" w:cs="Times New Roman"/>
          <w:szCs w:val="24"/>
        </w:rPr>
        <w:t>ευτικό πραξικόπημα.</w:t>
      </w:r>
    </w:p>
    <w:p w14:paraId="5218D9C3" w14:textId="77777777" w:rsidR="00BE48FC" w:rsidRDefault="008F016C">
      <w:pPr>
        <w:spacing w:line="600" w:lineRule="auto"/>
        <w:ind w:firstLine="720"/>
        <w:jc w:val="both"/>
        <w:rPr>
          <w:rFonts w:eastAsia="Times New Roman" w:cs="Times New Roman"/>
          <w:szCs w:val="24"/>
        </w:rPr>
      </w:pPr>
      <w:r>
        <w:rPr>
          <w:rFonts w:eastAsia="Times New Roman" w:cs="Times New Roman"/>
          <w:b/>
          <w:szCs w:val="24"/>
        </w:rPr>
        <w:t>ΑΝΑΣΤΑΣΙΟΣ ΠΕΤΡΟΠΟΥΛΟΣ (Υφυπουργός Εργασίας, Κοινωνικής Ασφάλισης και Κοινωνικής Αλληλεγγύης):</w:t>
      </w:r>
      <w:r>
        <w:rPr>
          <w:rFonts w:eastAsia="Times New Roman" w:cs="Times New Roman"/>
          <w:szCs w:val="24"/>
        </w:rPr>
        <w:t xml:space="preserve"> Υπάρχουν τόσες εκκρεμότητες που αφήσατε τόσο χρόνια και τρέχουμε να προλάβουμε. Κάθε μέρα αυτή τη δουλειά κάνουμε.</w:t>
      </w:r>
    </w:p>
    <w:p w14:paraId="5218D9C4" w14:textId="77777777" w:rsidR="00BE48FC" w:rsidRDefault="008F016C">
      <w:pPr>
        <w:spacing w:line="600" w:lineRule="auto"/>
        <w:ind w:firstLine="720"/>
        <w:jc w:val="both"/>
        <w:rPr>
          <w:rFonts w:eastAsia="Times New Roman" w:cs="Times New Roman"/>
          <w:szCs w:val="24"/>
        </w:rPr>
      </w:pPr>
      <w:r>
        <w:rPr>
          <w:rFonts w:eastAsia="Times New Roman" w:cs="Times New Roman"/>
          <w:b/>
          <w:szCs w:val="24"/>
        </w:rPr>
        <w:t>ΜΙΛΤΙΑΔΗΣ ΒΑΡΒΙΤΣΙΩΤΗΣ:</w:t>
      </w:r>
      <w:r>
        <w:rPr>
          <w:rFonts w:eastAsia="Times New Roman" w:cs="Times New Roman"/>
          <w:szCs w:val="24"/>
        </w:rPr>
        <w:t xml:space="preserve"> Σε</w:t>
      </w:r>
      <w:r>
        <w:rPr>
          <w:rFonts w:eastAsia="Times New Roman" w:cs="Times New Roman"/>
          <w:szCs w:val="24"/>
        </w:rPr>
        <w:t xml:space="preserve"> μία μέρα τις λύνετε; </w:t>
      </w:r>
    </w:p>
    <w:p w14:paraId="5218D9C5" w14:textId="77777777" w:rsidR="00BE48FC" w:rsidRDefault="008F016C">
      <w:pPr>
        <w:spacing w:line="600" w:lineRule="auto"/>
        <w:ind w:firstLine="720"/>
        <w:jc w:val="both"/>
        <w:rPr>
          <w:rFonts w:eastAsia="Times New Roman" w:cs="Times New Roman"/>
          <w:szCs w:val="24"/>
        </w:rPr>
      </w:pPr>
      <w:r w:rsidRPr="00483435">
        <w:rPr>
          <w:rFonts w:eastAsia="Times New Roman" w:cs="Times New Roman"/>
          <w:b/>
          <w:szCs w:val="24"/>
        </w:rPr>
        <w:t>ΑΝΑΣΤΑΣΙΟΣ ΠΕΤΡΟΠΟΥΛΟΣ (Υφυπουργός Εργασίας, Κοινωνικής Ασφάλισης και Κοινωνικής Αλληλεγγύης):</w:t>
      </w:r>
      <w:r w:rsidRPr="00483435">
        <w:rPr>
          <w:rFonts w:eastAsia="Times New Roman" w:cs="Times New Roman"/>
          <w:szCs w:val="24"/>
        </w:rPr>
        <w:t xml:space="preserve"> </w:t>
      </w:r>
      <w:r>
        <w:rPr>
          <w:rFonts w:eastAsia="Times New Roman" w:cs="Times New Roman"/>
          <w:szCs w:val="24"/>
        </w:rPr>
        <w:t>Κάθε μέρα αυτή τη δουλειά κάνουμε και θα μου πείτε εάν διαφωνείτε.</w:t>
      </w:r>
    </w:p>
    <w:p w14:paraId="5218D9C6" w14:textId="77777777" w:rsidR="00BE48FC" w:rsidRDefault="008F016C">
      <w:pPr>
        <w:spacing w:line="600" w:lineRule="auto"/>
        <w:ind w:firstLine="720"/>
        <w:jc w:val="both"/>
        <w:rPr>
          <w:rFonts w:eastAsia="Times New Roman" w:cs="Times New Roman"/>
          <w:szCs w:val="24"/>
        </w:rPr>
      </w:pPr>
      <w:r>
        <w:rPr>
          <w:rFonts w:eastAsia="Times New Roman" w:cs="Times New Roman"/>
          <w:b/>
          <w:szCs w:val="24"/>
        </w:rPr>
        <w:t>ΜΙΛΤΙΑΔΗΣ ΒΑΡΒΙΤΣΙΩΤΗΣ:</w:t>
      </w:r>
      <w:r>
        <w:rPr>
          <w:rFonts w:eastAsia="Times New Roman" w:cs="Times New Roman"/>
          <w:szCs w:val="24"/>
        </w:rPr>
        <w:t xml:space="preserve"> Να την κάνετε σωστά!</w:t>
      </w:r>
    </w:p>
    <w:p w14:paraId="5218D9C7" w14:textId="77777777" w:rsidR="00BE48FC" w:rsidRDefault="008F016C">
      <w:pPr>
        <w:spacing w:line="600" w:lineRule="auto"/>
        <w:ind w:firstLine="720"/>
        <w:jc w:val="both"/>
        <w:rPr>
          <w:rFonts w:eastAsia="Times New Roman" w:cs="Times New Roman"/>
          <w:szCs w:val="24"/>
        </w:rPr>
      </w:pPr>
      <w:r>
        <w:rPr>
          <w:rFonts w:eastAsia="Times New Roman" w:cs="Times New Roman"/>
          <w:b/>
          <w:szCs w:val="24"/>
        </w:rPr>
        <w:t>ΝΟΤΗΣ ΜΗΤΑΡΑΚΗΣ:</w:t>
      </w:r>
      <w:r>
        <w:rPr>
          <w:rFonts w:eastAsia="Times New Roman" w:cs="Times New Roman"/>
          <w:szCs w:val="24"/>
        </w:rPr>
        <w:t xml:space="preserve"> Δεν ξέρουμε τι λέει η τροπολογία, κύριε Πρόεδρε!</w:t>
      </w:r>
    </w:p>
    <w:p w14:paraId="5218D9C8" w14:textId="77777777" w:rsidR="00BE48FC" w:rsidRDefault="008F016C">
      <w:pPr>
        <w:spacing w:line="600" w:lineRule="auto"/>
        <w:ind w:firstLine="720"/>
        <w:jc w:val="both"/>
        <w:rPr>
          <w:rFonts w:eastAsia="Times New Roman" w:cs="Times New Roman"/>
          <w:szCs w:val="24"/>
        </w:rPr>
      </w:pPr>
      <w:r w:rsidRPr="00944BAF">
        <w:rPr>
          <w:rFonts w:eastAsia="Times New Roman" w:cs="Times New Roman"/>
          <w:b/>
          <w:szCs w:val="24"/>
        </w:rPr>
        <w:t>ΑΝΑΣΤΑΣΙΟΣ ΠΕΤΡΟΠΟΥΛΟΣ (Υφυπουργός Εργασίας, Κοινωνικής Ασφάλισης και Κοινωνικής Αλληλεγγύης):</w:t>
      </w:r>
      <w:r>
        <w:rPr>
          <w:rFonts w:eastAsia="Times New Roman" w:cs="Times New Roman"/>
          <w:szCs w:val="24"/>
        </w:rPr>
        <w:t xml:space="preserve"> Θα μου πείτε αν διαφωνείτε.</w:t>
      </w:r>
    </w:p>
    <w:p w14:paraId="5218D9C9" w14:textId="77777777" w:rsidR="00BE48FC" w:rsidRDefault="008F016C">
      <w:pPr>
        <w:spacing w:line="600" w:lineRule="auto"/>
        <w:ind w:firstLine="720"/>
        <w:jc w:val="both"/>
        <w:rPr>
          <w:rFonts w:eastAsia="Times New Roman" w:cs="Times New Roman"/>
          <w:szCs w:val="24"/>
        </w:rPr>
      </w:pPr>
      <w:r>
        <w:rPr>
          <w:rFonts w:eastAsia="Times New Roman" w:cs="Times New Roman"/>
          <w:b/>
          <w:szCs w:val="24"/>
        </w:rPr>
        <w:t>ΜΙΛΤΙΑΔΗΣ ΒΑΡΒΙΤΣΙΩΤΗΣ:</w:t>
      </w:r>
      <w:r>
        <w:rPr>
          <w:rFonts w:eastAsia="Times New Roman" w:cs="Times New Roman"/>
          <w:szCs w:val="24"/>
        </w:rPr>
        <w:t xml:space="preserve"> Αν θέλετε να αλλάξετε τα πράγματα, να τα αλλάξετε σωστά, όχ</w:t>
      </w:r>
      <w:r>
        <w:rPr>
          <w:rFonts w:eastAsia="Times New Roman" w:cs="Times New Roman"/>
          <w:szCs w:val="24"/>
        </w:rPr>
        <w:t>ι με ογδόντα πέντε σελίδες τροπολογίες που ήρθαν πριν από πέντε λεπτά και στις οποίες βάζετε όλες τις ρυθμίσεις.</w:t>
      </w:r>
    </w:p>
    <w:p w14:paraId="5218D9CA" w14:textId="77777777" w:rsidR="00BE48FC" w:rsidRDefault="008F016C">
      <w:pPr>
        <w:spacing w:line="600" w:lineRule="auto"/>
        <w:ind w:firstLine="720"/>
        <w:jc w:val="both"/>
        <w:rPr>
          <w:rFonts w:eastAsia="Times New Roman" w:cs="Times New Roman"/>
          <w:szCs w:val="24"/>
        </w:rPr>
      </w:pPr>
      <w:r w:rsidRPr="00944BAF">
        <w:rPr>
          <w:rFonts w:eastAsia="Times New Roman" w:cs="Times New Roman"/>
          <w:b/>
          <w:szCs w:val="24"/>
        </w:rPr>
        <w:t>ΑΝΑΣΤΑΣΙΟΣ ΠΕΤΡΟΠΟΥΛΟΣ (Υφυπουργός Εργασίας, Κοινωνικής Ασφάλισης και Κοινωνικής Αλληλεγγύης):</w:t>
      </w:r>
      <w:r>
        <w:rPr>
          <w:rFonts w:eastAsia="Times New Roman" w:cs="Times New Roman"/>
          <w:szCs w:val="24"/>
        </w:rPr>
        <w:t xml:space="preserve"> Γι’ αυτές που θα πω εγώ θα μου πείτε εάν διαφωνείτε.</w:t>
      </w:r>
    </w:p>
    <w:p w14:paraId="5218D9CB" w14:textId="77777777" w:rsidR="00BE48FC" w:rsidRDefault="008F016C">
      <w:pPr>
        <w:spacing w:line="600" w:lineRule="auto"/>
        <w:ind w:firstLine="720"/>
        <w:jc w:val="both"/>
        <w:rPr>
          <w:rFonts w:eastAsia="Times New Roman" w:cs="Times New Roman"/>
          <w:szCs w:val="24"/>
        </w:rPr>
      </w:pPr>
      <w:r>
        <w:rPr>
          <w:rFonts w:eastAsia="Times New Roman" w:cs="Times New Roman"/>
          <w:b/>
          <w:szCs w:val="24"/>
        </w:rPr>
        <w:t>ΜΙΛΤΙΑΔΗΣ ΒΑΡΒΙΤΣΙΩΤΗΣ:</w:t>
      </w:r>
      <w:r>
        <w:rPr>
          <w:rFonts w:eastAsia="Times New Roman" w:cs="Times New Roman"/>
          <w:szCs w:val="24"/>
        </w:rPr>
        <w:t xml:space="preserve"> Κύριε Πρόεδρε, έχει δίκιο ο συνάδελφος κ. Παπαθεοδώρου. Προστασία. Δεν είναι επείγουσες ρυθμίσεις αυτές που έρχονται, που ρυθμίζουν το αλκοόλ, που ρυθμίζουν τον ΦΠΑ, που ρυθμίζου</w:t>
      </w:r>
      <w:r>
        <w:rPr>
          <w:rFonts w:eastAsia="Times New Roman" w:cs="Times New Roman"/>
          <w:szCs w:val="24"/>
        </w:rPr>
        <w:t>ν τα ακίνητα, που ρυθμίζουν δεν ξέρω εγώ τι άλλο. Δεν μπορεί το Προεδρείο να αφήσει έτσι να ευτελίζεται ο ρόλος του Κοινοβουλίου. Πρέπει να αναλάβετε μια πρωτοβουλία να αποσυρθούν αυτές οι τροπολογίες, που είναι από μόνες τους αυτοτελή νομοσχέδια και δεν έ</w:t>
      </w:r>
      <w:r>
        <w:rPr>
          <w:rFonts w:eastAsia="Times New Roman" w:cs="Times New Roman"/>
          <w:szCs w:val="24"/>
        </w:rPr>
        <w:t>χουν κανέναν χαρακτήρα επείγοντος.</w:t>
      </w:r>
    </w:p>
    <w:p w14:paraId="5218D9CC" w14:textId="77777777" w:rsidR="00BE48FC" w:rsidRDefault="008F016C">
      <w:pPr>
        <w:spacing w:line="600" w:lineRule="auto"/>
        <w:ind w:firstLine="720"/>
        <w:jc w:val="both"/>
        <w:rPr>
          <w:rFonts w:eastAsia="Times New Roman" w:cs="Times New Roman"/>
          <w:szCs w:val="24"/>
        </w:rPr>
      </w:pPr>
      <w:r w:rsidRPr="0043170E">
        <w:rPr>
          <w:rFonts w:eastAsia="Times New Roman" w:cs="Times New Roman"/>
          <w:b/>
          <w:szCs w:val="24"/>
        </w:rPr>
        <w:t>ΠΡΟΕΔΡΕΥΩΝ (Αναστάσιος Κουράκης):</w:t>
      </w:r>
      <w:r w:rsidRPr="0043170E">
        <w:rPr>
          <w:rFonts w:eastAsia="Times New Roman" w:cs="Times New Roman"/>
          <w:szCs w:val="24"/>
        </w:rPr>
        <w:t xml:space="preserve"> </w:t>
      </w:r>
      <w:r>
        <w:rPr>
          <w:rFonts w:eastAsia="Times New Roman" w:cs="Times New Roman"/>
          <w:szCs w:val="24"/>
        </w:rPr>
        <w:t>Καλώς.</w:t>
      </w:r>
    </w:p>
    <w:p w14:paraId="5218D9CD"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Κύριε Πετρόπουλε, συνεχίστε.</w:t>
      </w:r>
    </w:p>
    <w:p w14:paraId="5218D9CE" w14:textId="77777777" w:rsidR="00BE48FC" w:rsidRDefault="008F016C">
      <w:pPr>
        <w:spacing w:line="600" w:lineRule="auto"/>
        <w:ind w:firstLine="720"/>
        <w:jc w:val="both"/>
        <w:rPr>
          <w:rFonts w:eastAsia="Times New Roman" w:cs="Times New Roman"/>
          <w:szCs w:val="24"/>
        </w:rPr>
      </w:pPr>
      <w:r w:rsidRPr="00483435">
        <w:rPr>
          <w:rFonts w:eastAsia="Times New Roman" w:cs="Times New Roman"/>
          <w:b/>
          <w:szCs w:val="24"/>
        </w:rPr>
        <w:t>ΑΝΑΣΤΑΣΙΟΣ ΠΕΤΡΟΠΟΥΛΟΣ (Υφυπουργός Εργασίας, Κοινωνικής Ασφάλισης και Κοινωνικής Αλληλεγγύης):</w:t>
      </w:r>
      <w:r w:rsidRPr="00483435">
        <w:rPr>
          <w:rFonts w:eastAsia="Times New Roman" w:cs="Times New Roman"/>
          <w:szCs w:val="24"/>
        </w:rPr>
        <w:t xml:space="preserve"> </w:t>
      </w:r>
      <w:r>
        <w:rPr>
          <w:rFonts w:eastAsia="Times New Roman" w:cs="Times New Roman"/>
          <w:szCs w:val="24"/>
        </w:rPr>
        <w:t xml:space="preserve">Θα γίνει η συζήτηση επί των ειδικών θεμάτων. Εγώ εκείνο </w:t>
      </w:r>
      <w:r>
        <w:rPr>
          <w:rFonts w:eastAsia="Times New Roman" w:cs="Times New Roman"/>
          <w:szCs w:val="24"/>
        </w:rPr>
        <w:t>που θέλω να σας πω είναι ότι είμαι βέβαιος ότι θα συμφωνήσετε γι’ αυτές τις διατάξεις, οι οποίες είναι κατανοητές και εύκολα μπορούμε να τις συζητήσουμε.</w:t>
      </w:r>
    </w:p>
    <w:p w14:paraId="5218D9CF"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Το πρώτο άρθρο της προτεινόμενης τροπολογίας αναφέρεται στην ένταξη των κομπάρσων σε κινηματογραφικά έ</w:t>
      </w:r>
      <w:r>
        <w:rPr>
          <w:rFonts w:eastAsia="Times New Roman" w:cs="Times New Roman"/>
          <w:szCs w:val="24"/>
        </w:rPr>
        <w:t>ργα, γιατί υπάρχουν μπροστά μας σημαντικά επενδυτικά προγράμματα. Έρχονται στην χώρα προγράμματα ανάπτυξης της κινηματογραφίας και των οπτικοακουστικών μέσων και πρέπει να δώσουμε μια δυνατότητα, ώστε με την ένταξη των κομπάρσων στο εργόσημο να διευκολύνου</w:t>
      </w:r>
      <w:r>
        <w:rPr>
          <w:rFonts w:eastAsia="Times New Roman" w:cs="Times New Roman"/>
          <w:szCs w:val="24"/>
        </w:rPr>
        <w:t>με αυτές τις παραγωγές. Είναι κάτι για το οποίο φαντάζομαι ότι θα έχετε και εσείς σύμφωνη γνώμη και θα ψηφίσετε αυτή τη διάταξη. Βοηθάει πάρα πολύ την ανάπτυξη αυτής της δραστηριότητας.</w:t>
      </w:r>
    </w:p>
    <w:p w14:paraId="5218D9D0"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Στο ίδιο άρθρο εξαιρούμε τους διαιτητές ερασιτεχνικών πρωταθλημάτων, δ</w:t>
      </w:r>
      <w:r>
        <w:rPr>
          <w:rFonts w:eastAsia="Times New Roman" w:cs="Times New Roman"/>
          <w:szCs w:val="24"/>
        </w:rPr>
        <w:t>ιότι οι διαιτητές στα ερασιτεχνικά πρωταθλήματα δεν αμείβονται. Επομένως κακώς είχαν υπαχθεί ως κατηγορία στο εργόσημο, που είχε ρυθμισθεί με προηγούμενη διάταξη για τους διαιτητές των επαγγελματικών αγώνων ποδοσφαίρου ή μπάσκετ.</w:t>
      </w:r>
    </w:p>
    <w:p w14:paraId="5218D9D1"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Το δεύτερο άρθρο αφορά την</w:t>
      </w:r>
      <w:r>
        <w:rPr>
          <w:rFonts w:eastAsia="Times New Roman" w:cs="Times New Roman"/>
          <w:szCs w:val="24"/>
        </w:rPr>
        <w:t xml:space="preserve"> ένταξη σε προγράμματα κατάρτισης και επιδότησης της ανεργίας εκείνων των δημοσιογράφων και των τεχνικών Τύπου, οι οποίοι δεν μπορούσαν να υπαχθούν, διότι ο σχετικός κανονισμός και ο νόμος για τη λειτουργία του ΟΑΕΔ δεν προέβλεπε την ένταξη στα προγράμματα</w:t>
      </w:r>
      <w:r>
        <w:rPr>
          <w:rFonts w:eastAsia="Times New Roman" w:cs="Times New Roman"/>
          <w:szCs w:val="24"/>
        </w:rPr>
        <w:t xml:space="preserve"> επιδότησης της ανεργίας και της κατάρτισης για τους δημοσιογράφους και τους τεχνικούς.</w:t>
      </w:r>
    </w:p>
    <w:p w14:paraId="5218D9D2"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Η κατηγορία αυτών των εργαζομένων λαμβάνει επίδομα ανεργίας από το πρώην Ταμείο ΤΣΠΕΑΘ και το ΤΑΤΤΑ -νυν ΕΦΚΑ- και μετά την ολοκλήρωση του χρόνου καταβολής αυτού του επ</w:t>
      </w:r>
      <w:r>
        <w:rPr>
          <w:rFonts w:eastAsia="Times New Roman" w:cs="Times New Roman"/>
          <w:szCs w:val="24"/>
        </w:rPr>
        <w:t>ιδόματος ανεργίας, μπορούν να εγγράφονται στις καταστάσεις των ανέργων του ΟΑΕΔ για να έχουν και αυτοί την προστασία για την ανεργία και για την κατάρτιση.</w:t>
      </w:r>
    </w:p>
    <w:p w14:paraId="5218D9D3"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Το τρίτο άρθρο αναφέρεται στους απολυμένους της πρώην αλλαντοβιομηχανίας «ΘΡΑΚΗ Α.Ε.». Είναι ένα πρό</w:t>
      </w:r>
      <w:r>
        <w:rPr>
          <w:rFonts w:eastAsia="Times New Roman" w:cs="Times New Roman"/>
          <w:szCs w:val="24"/>
        </w:rPr>
        <w:t>γραμμα το οποίο ισχύει από το 2009. Παρατείνεται για τρία ακόμα χρόνια. Έχει διαδοχικές παρατάσεις από τότε που μπήκε σε εφαρμογή. Είναι το Πρόγραμμα Δημοσίων Επενδύσεων του Υπουργείου Εργασίας, Κοινωνικής Ασφάλισης και Κοινωνικής Αλληλεγγύης και αφορά πεν</w:t>
      </w:r>
      <w:r>
        <w:rPr>
          <w:rFonts w:eastAsia="Times New Roman" w:cs="Times New Roman"/>
          <w:szCs w:val="24"/>
        </w:rPr>
        <w:t xml:space="preserve">ήντα έξι άτομα τα οποία διαχειρίζεται η </w:t>
      </w:r>
      <w:r>
        <w:rPr>
          <w:rFonts w:eastAsia="Times New Roman" w:cs="Times New Roman"/>
          <w:szCs w:val="24"/>
        </w:rPr>
        <w:t>«</w:t>
      </w:r>
      <w:r>
        <w:rPr>
          <w:rFonts w:eastAsia="Times New Roman" w:cs="Times New Roman"/>
          <w:szCs w:val="24"/>
        </w:rPr>
        <w:t>ΑΝΑΠΤΥΞΙΑΚΗ ΈΒΡΟΥ Α.Ε.</w:t>
      </w:r>
      <w:r>
        <w:rPr>
          <w:rFonts w:eastAsia="Times New Roman" w:cs="Times New Roman"/>
          <w:szCs w:val="24"/>
        </w:rPr>
        <w:t>»</w:t>
      </w:r>
      <w:r>
        <w:rPr>
          <w:rFonts w:eastAsia="Times New Roman" w:cs="Times New Roman"/>
          <w:szCs w:val="24"/>
        </w:rPr>
        <w:t xml:space="preserve"> και λύνει και κάποια διαχειριστικά θέματα, δαπανών, που έχουν προκύψει κατά το προηγούμενο διάστημα διαχείρισης και έτσι επιλύεται το ζήτημα αυτό.</w:t>
      </w:r>
    </w:p>
    <w:p w14:paraId="5218D9D4"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 xml:space="preserve">Το τέταρτο άρθρο αναφέρεται στην αμοιβή της </w:t>
      </w:r>
      <w:r>
        <w:rPr>
          <w:rFonts w:eastAsia="Times New Roman" w:cs="Times New Roman"/>
          <w:szCs w:val="24"/>
        </w:rPr>
        <w:t>εργασίας και την κάλυψη ασφαλιστικού χρόνου των καθαριστριών που δούλεψαν για την καθαριότητα του ΟΑΕΔ από τον Οκτώβρη του 2018. Μέχρι να έρθουν οι νέες καθαρίστριες έχει βγει το σχετικό πρόγραμμα για την προκήρυξη των θέσεων αυτών με διαγωνισμό. Επειδή εί</w:t>
      </w:r>
      <w:r>
        <w:rPr>
          <w:rFonts w:eastAsia="Times New Roman" w:cs="Times New Roman"/>
          <w:szCs w:val="24"/>
        </w:rPr>
        <w:t>ναι γνωστό το θέμα και από τον Τύπο, αυτά τα άτομα έμειναν ακάλυπτα από την άποψη της αμοιβής, διότι δεν εγκρίνονταν από τον Πάρεδρο οι σχετικές δαπάνες. Καλύπτεται και αυτή η ανάγκη, διότι δεν υπήρχε πλέον η εργολαβική σύμβαση για την καθαριότητα του ΟΑΕΔ</w:t>
      </w:r>
      <w:r>
        <w:rPr>
          <w:rFonts w:eastAsia="Times New Roman" w:cs="Times New Roman"/>
          <w:szCs w:val="24"/>
        </w:rPr>
        <w:t xml:space="preserve"> όλο αυτό το διάστημα.</w:t>
      </w:r>
    </w:p>
    <w:p w14:paraId="5218D9D5"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Νομίζω είναι τέσσερα άρθρα όπου αντιλαμβάνεται κανείς ότι δεν μπορούμε να τα περάσουμε στην επόμενη χρονιά. Πρέπει να τα επιλύσουμε προτού έχουμε την έναρξη του νέου έτους, ώστε και οι άνθρωποι αυτοί να πληρωθούν και να καλύψουν αυτά</w:t>
      </w:r>
      <w:r>
        <w:rPr>
          <w:rFonts w:eastAsia="Times New Roman" w:cs="Times New Roman"/>
          <w:szCs w:val="24"/>
        </w:rPr>
        <w:t xml:space="preserve"> τα προγράμματα.</w:t>
      </w:r>
    </w:p>
    <w:p w14:paraId="5218D9D6"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Σας ευχαριστώ.</w:t>
      </w:r>
    </w:p>
    <w:p w14:paraId="5218D9D7" w14:textId="77777777" w:rsidR="00BE48FC" w:rsidRDefault="008F016C">
      <w:pPr>
        <w:spacing w:line="600" w:lineRule="auto"/>
        <w:ind w:firstLine="720"/>
        <w:jc w:val="both"/>
        <w:rPr>
          <w:rFonts w:eastAsia="Times New Roman"/>
          <w:bCs/>
        </w:rPr>
      </w:pPr>
      <w:r w:rsidRPr="0043170E">
        <w:rPr>
          <w:rFonts w:eastAsia="Times New Roman" w:cs="Times New Roman"/>
          <w:b/>
          <w:szCs w:val="24"/>
        </w:rPr>
        <w:t>ΠΡΟΕΔΡΕΥΩΝ (Αναστάσιος Κουράκης):</w:t>
      </w:r>
      <w:r w:rsidRPr="0043170E">
        <w:rPr>
          <w:rFonts w:eastAsia="Times New Roman" w:cs="Times New Roman"/>
          <w:szCs w:val="24"/>
        </w:rPr>
        <w:t xml:space="preserve"> </w:t>
      </w:r>
      <w:r>
        <w:rPr>
          <w:rFonts w:eastAsia="Times New Roman"/>
          <w:bCs/>
        </w:rPr>
        <w:t>Ευχαριστούμε.</w:t>
      </w:r>
    </w:p>
    <w:p w14:paraId="5218D9D8" w14:textId="77777777" w:rsidR="00BE48FC" w:rsidRDefault="008F016C">
      <w:pPr>
        <w:spacing w:line="600" w:lineRule="auto"/>
        <w:ind w:firstLine="720"/>
        <w:jc w:val="both"/>
        <w:rPr>
          <w:rFonts w:eastAsia="Times New Roman"/>
          <w:bCs/>
        </w:rPr>
      </w:pPr>
      <w:r>
        <w:rPr>
          <w:rFonts w:eastAsia="Times New Roman"/>
          <w:bCs/>
        </w:rPr>
        <w:t>Ο κ. Ψαριανός έχει τον λόγο.</w:t>
      </w:r>
    </w:p>
    <w:p w14:paraId="5218D9D9" w14:textId="77777777" w:rsidR="00BE48FC" w:rsidRDefault="008F016C">
      <w:pPr>
        <w:spacing w:line="600" w:lineRule="auto"/>
        <w:ind w:firstLine="720"/>
        <w:jc w:val="both"/>
        <w:rPr>
          <w:rFonts w:eastAsia="Times New Roman" w:cs="Times New Roman"/>
          <w:szCs w:val="24"/>
        </w:rPr>
      </w:pPr>
      <w:r>
        <w:rPr>
          <w:rFonts w:eastAsia="Times New Roman"/>
          <w:b/>
          <w:bCs/>
        </w:rPr>
        <w:t>ΓΡΗΓΟΡΙΟΣ ΨΑΡΙΑΝΟΣ:</w:t>
      </w:r>
      <w:r>
        <w:rPr>
          <w:rFonts w:eastAsia="Times New Roman" w:cs="Times New Roman"/>
          <w:szCs w:val="24"/>
        </w:rPr>
        <w:t xml:space="preserve"> Κύριε Πρόεδρε, δεν είναι μόνο δική σας ευθύνη. Είναι και ευθύνη του Υπουργού του οποίου το νομοσχέδιο συζητούμε με τη διαδικασία του κατεπείγοντος χθες και σήμερα στην Ολομέλεια. Είναι κωμικοτραγικό αυτό. Άκουσα τον κ. Πετρόπουλο με προσοχή. Τα περισσότερ</w:t>
      </w:r>
      <w:r>
        <w:rPr>
          <w:rFonts w:eastAsia="Times New Roman" w:cs="Times New Roman"/>
          <w:szCs w:val="24"/>
        </w:rPr>
        <w:t>α από αυτά που λέει θα έπρεπε ίσως να ρυθμιστούν. Έχει δίκιο. Όλοι οι προηγούμενοι Υπουργοί που πέρασαν είναι των Ναυτιλίας, Αγροτικής Ανάπτυξης, Εθνικής Άμυνας, Εξωτερικών, Δημόσιας Διοίκησης. Όλων των Υπουργείων τροπολογίες που έχουν έως τώρα έχουν μετρη</w:t>
      </w:r>
      <w:r>
        <w:rPr>
          <w:rFonts w:eastAsia="Times New Roman" w:cs="Times New Roman"/>
          <w:szCs w:val="24"/>
        </w:rPr>
        <w:t>θεί είναι είκοσι τέσσερις. Μόλις πριν από ένα λεπτό, εδώ οι άνθρωποι της Βουλής, οι κλητήρες έφεραν πέντε. Είναι αυτές εδώ. Έχω μαζέψει και όλες τις υπόλοιπες. Είναι αυτά εδώ.</w:t>
      </w:r>
    </w:p>
    <w:p w14:paraId="5218D9DA"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Μπορούμε να βρούμε είκοσι ανθρώπους να τα διαβάσουν, να τα συζητήσουμε και να τα</w:t>
      </w:r>
      <w:r>
        <w:rPr>
          <w:rFonts w:eastAsia="Times New Roman" w:cs="Times New Roman"/>
          <w:szCs w:val="24"/>
        </w:rPr>
        <w:t xml:space="preserve"> ψηφίσουμε ως την Πρωτοχρονιά, επειδή πρέπει να γίνουν φέτος; Είναι εκκρεμότητες των τελευταίων τριάντα ετών. Νομίζω ότι η Κυβέρνηση με το δίκιο της πρέπει να κλείσει αυτό το θεματάκι, γιατί έχει να τακτοποιήσει πολλούς «πελάτες».</w:t>
      </w:r>
    </w:p>
    <w:p w14:paraId="5218D9DB"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Είναι απαράδεκτο αυτό που</w:t>
      </w:r>
      <w:r>
        <w:rPr>
          <w:rFonts w:eastAsia="Times New Roman" w:cs="Times New Roman"/>
          <w:szCs w:val="24"/>
        </w:rPr>
        <w:t xml:space="preserve"> γίνεται, είναι κωμικοτραγικό, είναι στα όρια της εκτροπής. Ποιος θα διαβάσει και θα συζητήσει απόψε αυτές τις εκατόν εβδομήντα πέντε τροπολογίες; Ο Υπουργός, ο κ. Βίτσας, του οποίου το νομοσχέδιο συζητούμε με τη διαδικασία του κατεπείγοντος, πρέπει να το </w:t>
      </w:r>
      <w:r>
        <w:rPr>
          <w:rFonts w:eastAsia="Times New Roman" w:cs="Times New Roman"/>
          <w:szCs w:val="24"/>
        </w:rPr>
        <w:t xml:space="preserve">σταματήσει αυτό τώρα. Είναι ντροπή για τη </w:t>
      </w:r>
      <w:r>
        <w:rPr>
          <w:rFonts w:eastAsia="Times New Roman" w:cs="Times New Roman"/>
          <w:szCs w:val="24"/>
        </w:rPr>
        <w:t>δ</w:t>
      </w:r>
      <w:r>
        <w:rPr>
          <w:rFonts w:eastAsia="Times New Roman" w:cs="Times New Roman"/>
          <w:szCs w:val="24"/>
        </w:rPr>
        <w:t>ημοκρατία και για τη Βουλή. Αυτό το πράγμα δεν γίνεται. Είναι τραγικό. Δεν ντρέπεστε;</w:t>
      </w:r>
    </w:p>
    <w:p w14:paraId="5218D9DC" w14:textId="77777777" w:rsidR="00BE48FC" w:rsidRDefault="008F016C">
      <w:pPr>
        <w:spacing w:line="600" w:lineRule="auto"/>
        <w:ind w:firstLine="720"/>
        <w:jc w:val="both"/>
        <w:rPr>
          <w:rFonts w:eastAsia="Times New Roman" w:cs="Times New Roman"/>
          <w:szCs w:val="24"/>
        </w:rPr>
      </w:pPr>
      <w:r w:rsidRPr="0043170E">
        <w:rPr>
          <w:rFonts w:eastAsia="Times New Roman" w:cs="Times New Roman"/>
          <w:b/>
          <w:szCs w:val="24"/>
        </w:rPr>
        <w:t>ΠΡΟΕΔΡΕΥΩΝ (Αναστάσιος Κουράκης):</w:t>
      </w:r>
      <w:r w:rsidRPr="0043170E">
        <w:rPr>
          <w:rFonts w:eastAsia="Times New Roman" w:cs="Times New Roman"/>
          <w:szCs w:val="24"/>
        </w:rPr>
        <w:t xml:space="preserve"> </w:t>
      </w:r>
      <w:r>
        <w:rPr>
          <w:rFonts w:eastAsia="Times New Roman" w:cs="Times New Roman"/>
          <w:szCs w:val="24"/>
        </w:rPr>
        <w:t>Καλώς.</w:t>
      </w:r>
    </w:p>
    <w:p w14:paraId="5218D9DD"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Ο κ. Παπαθεοδώρου έχει τον λόγο.</w:t>
      </w:r>
    </w:p>
    <w:p w14:paraId="5218D9DE" w14:textId="77777777" w:rsidR="00BE48FC" w:rsidRDefault="008F016C">
      <w:pPr>
        <w:spacing w:line="600" w:lineRule="auto"/>
        <w:ind w:firstLine="720"/>
        <w:jc w:val="both"/>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Τα τελευταία πέντε λεπτά, κύρι</w:t>
      </w:r>
      <w:r>
        <w:rPr>
          <w:rFonts w:eastAsia="Times New Roman" w:cs="Times New Roman"/>
          <w:szCs w:val="24"/>
        </w:rPr>
        <w:t>ε Πρόεδρε -και είμαστε πάρα πολύ σύντομοι και συγκεκριμένοι- κατατέθηκαν οι πέντε τροπολογίες.</w:t>
      </w:r>
    </w:p>
    <w:p w14:paraId="5218D9DF"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Για μας είναι ζήτημα προστασίας των κοινοβουλευτικών διαδικασιών. Ή οι Υπουργοί τις αποσύρουν ή εμείς αποχωρούμε από όλη τη διαδικασία. Νομίζω ότι με τη δική σας</w:t>
      </w:r>
      <w:r>
        <w:rPr>
          <w:rFonts w:eastAsia="Times New Roman" w:cs="Times New Roman"/>
          <w:szCs w:val="24"/>
        </w:rPr>
        <w:t xml:space="preserve"> παρέμβαση είναι πάρα πολύ εύκολο να αποσυρθούν.</w:t>
      </w:r>
    </w:p>
    <w:p w14:paraId="5218D9E0" w14:textId="77777777" w:rsidR="00BE48FC" w:rsidRDefault="008F016C">
      <w:pPr>
        <w:spacing w:line="600" w:lineRule="auto"/>
        <w:ind w:firstLine="720"/>
        <w:jc w:val="both"/>
        <w:rPr>
          <w:rFonts w:eastAsia="Times New Roman" w:cs="Times New Roman"/>
          <w:szCs w:val="24"/>
        </w:rPr>
      </w:pPr>
      <w:r w:rsidRPr="0043170E">
        <w:rPr>
          <w:rFonts w:eastAsia="Times New Roman" w:cs="Times New Roman"/>
          <w:b/>
          <w:szCs w:val="24"/>
        </w:rPr>
        <w:t>ΠΡΟΕΔΡΕΥΩΝ (Αναστάσιος Κουράκης):</w:t>
      </w:r>
      <w:r w:rsidRPr="0043170E">
        <w:rPr>
          <w:rFonts w:eastAsia="Times New Roman" w:cs="Times New Roman"/>
          <w:szCs w:val="24"/>
        </w:rPr>
        <w:t xml:space="preserve"> </w:t>
      </w:r>
      <w:r>
        <w:rPr>
          <w:rFonts w:eastAsia="Times New Roman" w:cs="Times New Roman"/>
          <w:szCs w:val="24"/>
        </w:rPr>
        <w:t>Ευχαριστώ.</w:t>
      </w:r>
    </w:p>
    <w:p w14:paraId="5218D9E1"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Ο κ. Μηταράκης έχει τον λόγο.</w:t>
      </w:r>
    </w:p>
    <w:p w14:paraId="5218D9E2" w14:textId="77777777" w:rsidR="00BE48FC" w:rsidRDefault="008F016C">
      <w:pPr>
        <w:spacing w:line="600" w:lineRule="auto"/>
        <w:ind w:firstLine="720"/>
        <w:jc w:val="both"/>
        <w:rPr>
          <w:rFonts w:eastAsia="Times New Roman" w:cs="Times New Roman"/>
          <w:szCs w:val="24"/>
        </w:rPr>
      </w:pPr>
      <w:r>
        <w:rPr>
          <w:rFonts w:eastAsia="Times New Roman" w:cs="Times New Roman"/>
          <w:b/>
          <w:szCs w:val="24"/>
        </w:rPr>
        <w:t>ΝΟΤΗΣ ΜΗΤΑΡΑΚΗΣ:</w:t>
      </w:r>
      <w:r>
        <w:rPr>
          <w:rFonts w:eastAsia="Times New Roman" w:cs="Times New Roman"/>
          <w:szCs w:val="24"/>
        </w:rPr>
        <w:t xml:space="preserve"> Κύριε Πρόεδρε, δεν νομίζω ότι υπάρχει προηγούμενο μετά τη </w:t>
      </w:r>
      <w:r>
        <w:rPr>
          <w:rFonts w:eastAsia="Times New Roman" w:cs="Times New Roman"/>
          <w:szCs w:val="24"/>
        </w:rPr>
        <w:t>μ</w:t>
      </w:r>
      <w:r>
        <w:rPr>
          <w:rFonts w:eastAsia="Times New Roman" w:cs="Times New Roman"/>
          <w:szCs w:val="24"/>
        </w:rPr>
        <w:t>εταπολίτευση αυτού που βιώνουμε σήμερα. Αν ζητήσω να ανα</w:t>
      </w:r>
      <w:r>
        <w:rPr>
          <w:rFonts w:eastAsia="Times New Roman" w:cs="Times New Roman"/>
          <w:szCs w:val="24"/>
        </w:rPr>
        <w:t>γνωστούν οι τροπολογίες, θέλετε τέσσερις ώρες να τις διαβάσετε. Αν ζητήσω να αναγνωστούν, θέλετε τέσσερις ώρες να διαβάσετε αυτά που ήρθαν την τελευταία μισή ώρα.</w:t>
      </w:r>
    </w:p>
    <w:p w14:paraId="5218D9E3"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Είναι αδύνατον, κύριε Πρόεδρε, να συνεχισθεί αυτή η διαδικασία με τον τρόπο που επιθυμεί η Κυ</w:t>
      </w:r>
      <w:r>
        <w:rPr>
          <w:rFonts w:eastAsia="Times New Roman" w:cs="Times New Roman"/>
          <w:szCs w:val="24"/>
        </w:rPr>
        <w:t>βέρνηση, εκτός αν η Κυβέρνηση δεν επιθυμεί η Βουλή να ενημερώνεται πλέον για το τι νομοθετεί.</w:t>
      </w:r>
    </w:p>
    <w:p w14:paraId="5218D9E4" w14:textId="77777777" w:rsidR="00BE48FC" w:rsidRDefault="008F016C">
      <w:pPr>
        <w:spacing w:line="600" w:lineRule="auto"/>
        <w:ind w:firstLine="720"/>
        <w:jc w:val="both"/>
        <w:rPr>
          <w:rFonts w:eastAsia="Times New Roman" w:cs="Times New Roman"/>
          <w:szCs w:val="24"/>
        </w:rPr>
      </w:pPr>
      <w:r w:rsidRPr="0043170E">
        <w:rPr>
          <w:rFonts w:eastAsia="Times New Roman" w:cs="Times New Roman"/>
          <w:b/>
          <w:szCs w:val="24"/>
        </w:rPr>
        <w:t>ΠΡΟΕΔΡΕΥΩΝ (Αναστάσιος Κουράκης):</w:t>
      </w:r>
      <w:r w:rsidRPr="0043170E">
        <w:rPr>
          <w:rFonts w:eastAsia="Times New Roman" w:cs="Times New Roman"/>
          <w:szCs w:val="24"/>
        </w:rPr>
        <w:t xml:space="preserve"> </w:t>
      </w:r>
      <w:r>
        <w:rPr>
          <w:rFonts w:eastAsia="Times New Roman" w:cs="Times New Roman"/>
          <w:szCs w:val="24"/>
        </w:rPr>
        <w:t>Ευχαριστώ.</w:t>
      </w:r>
    </w:p>
    <w:p w14:paraId="5218D9E5"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Η κ. Μανωλάκου έχει τον λόγο.</w:t>
      </w:r>
    </w:p>
    <w:p w14:paraId="5218D9E6" w14:textId="77777777" w:rsidR="00BE48FC" w:rsidRDefault="008F016C">
      <w:pPr>
        <w:spacing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Έχει παρελάσει όλο το Υπουργικό Συμβούλιο με μια τροπολογία στο χέρι. Δεν μπορεί να πάει άλλο. Είναι ντροπή, είναι ανεπίτρεπτο. Το καταγγέλλουμε.</w:t>
      </w:r>
    </w:p>
    <w:p w14:paraId="5218D9E7" w14:textId="77777777" w:rsidR="00BE48FC" w:rsidRDefault="008F016C">
      <w:pPr>
        <w:spacing w:line="600" w:lineRule="auto"/>
        <w:ind w:firstLine="720"/>
        <w:jc w:val="both"/>
        <w:rPr>
          <w:rFonts w:eastAsia="Times New Roman" w:cs="Times New Roman"/>
          <w:szCs w:val="24"/>
        </w:rPr>
      </w:pPr>
      <w:r w:rsidRPr="0043170E">
        <w:rPr>
          <w:rFonts w:eastAsia="Times New Roman" w:cs="Times New Roman"/>
          <w:b/>
          <w:szCs w:val="24"/>
        </w:rPr>
        <w:t>ΠΡΟΕΔΡΕΥΩΝ (Αναστάσιος Κουράκης):</w:t>
      </w:r>
      <w:r w:rsidRPr="0043170E">
        <w:rPr>
          <w:rFonts w:eastAsia="Times New Roman" w:cs="Times New Roman"/>
          <w:szCs w:val="24"/>
        </w:rPr>
        <w:t xml:space="preserve"> </w:t>
      </w:r>
      <w:r>
        <w:rPr>
          <w:rFonts w:eastAsia="Times New Roman" w:cs="Times New Roman"/>
          <w:szCs w:val="24"/>
        </w:rPr>
        <w:t>Ευχαριστώ.</w:t>
      </w:r>
    </w:p>
    <w:p w14:paraId="5218D9E8" w14:textId="77777777" w:rsidR="00BE48FC" w:rsidRDefault="008F016C">
      <w:pPr>
        <w:spacing w:line="600" w:lineRule="auto"/>
        <w:ind w:firstLine="720"/>
        <w:jc w:val="both"/>
        <w:rPr>
          <w:rFonts w:eastAsia="Times New Roman" w:cs="Times New Roman"/>
          <w:szCs w:val="24"/>
        </w:rPr>
      </w:pPr>
      <w:r>
        <w:rPr>
          <w:rFonts w:eastAsia="Times New Roman" w:cs="Times New Roman"/>
          <w:b/>
          <w:szCs w:val="24"/>
        </w:rPr>
        <w:t>ΜΙΛΤΙΑΔΗΣ ΒΑΡΒΙΤΣΙΩΤΗΣ:</w:t>
      </w:r>
      <w:r>
        <w:rPr>
          <w:rFonts w:eastAsia="Times New Roman" w:cs="Times New Roman"/>
          <w:szCs w:val="24"/>
        </w:rPr>
        <w:t xml:space="preserve"> Κύριε Πρόεδρε, μπορώ να έχω τον λόγο;</w:t>
      </w:r>
    </w:p>
    <w:p w14:paraId="5218D9E9" w14:textId="77777777" w:rsidR="00BE48FC" w:rsidRDefault="008F016C">
      <w:pPr>
        <w:spacing w:line="600" w:lineRule="auto"/>
        <w:ind w:firstLine="720"/>
        <w:jc w:val="both"/>
        <w:rPr>
          <w:rFonts w:eastAsia="Times New Roman" w:cs="Times New Roman"/>
          <w:szCs w:val="24"/>
        </w:rPr>
      </w:pPr>
      <w:r w:rsidRPr="0043170E">
        <w:rPr>
          <w:rFonts w:eastAsia="Times New Roman" w:cs="Times New Roman"/>
          <w:b/>
          <w:szCs w:val="24"/>
        </w:rPr>
        <w:t>ΠΡ</w:t>
      </w:r>
      <w:r w:rsidRPr="0043170E">
        <w:rPr>
          <w:rFonts w:eastAsia="Times New Roman" w:cs="Times New Roman"/>
          <w:b/>
          <w:szCs w:val="24"/>
        </w:rPr>
        <w:t>ΟΕΔΡΕΥΩΝ (Αναστάσιος Κουράκης):</w:t>
      </w:r>
      <w:r w:rsidRPr="0043170E">
        <w:rPr>
          <w:rFonts w:eastAsia="Times New Roman" w:cs="Times New Roman"/>
          <w:szCs w:val="24"/>
        </w:rPr>
        <w:t xml:space="preserve"> </w:t>
      </w:r>
      <w:r>
        <w:rPr>
          <w:rFonts w:eastAsia="Times New Roman" w:cs="Times New Roman"/>
          <w:szCs w:val="24"/>
        </w:rPr>
        <w:t>Ορίστε, κύριε Βαρβιτσιώτη.</w:t>
      </w:r>
    </w:p>
    <w:p w14:paraId="5218D9EA" w14:textId="77777777" w:rsidR="00BE48FC" w:rsidRDefault="008F016C">
      <w:pPr>
        <w:spacing w:line="600" w:lineRule="auto"/>
        <w:ind w:firstLine="720"/>
        <w:jc w:val="both"/>
        <w:rPr>
          <w:rFonts w:eastAsia="Times New Roman" w:cs="Times New Roman"/>
          <w:szCs w:val="24"/>
        </w:rPr>
      </w:pPr>
      <w:r>
        <w:rPr>
          <w:rFonts w:eastAsia="Times New Roman" w:cs="Times New Roman"/>
          <w:b/>
          <w:szCs w:val="24"/>
        </w:rPr>
        <w:t>ΜΙΛΤΙΑΔΗΣ ΒΑΡΒΙΤΣΙΩΤΗΣ:</w:t>
      </w:r>
      <w:r>
        <w:rPr>
          <w:rFonts w:eastAsia="Times New Roman" w:cs="Times New Roman"/>
          <w:szCs w:val="24"/>
        </w:rPr>
        <w:t xml:space="preserve"> Κύριε Πρόεδρε, όπως καταλαβαίνετε, η αγανάκτηση πηγαίνει σε όλες τις πτέρυγες της Βουλής.</w:t>
      </w:r>
    </w:p>
    <w:p w14:paraId="5218D9EB"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Σας το λέω πολύ ειλικρινά: Ή η Κυβέρνηση αποσύρει το σύνολο των τροπολογιών που έχε</w:t>
      </w:r>
      <w:r>
        <w:rPr>
          <w:rFonts w:eastAsia="Times New Roman" w:cs="Times New Roman"/>
          <w:szCs w:val="24"/>
        </w:rPr>
        <w:t xml:space="preserve">ι έρθει και συζητούμε μόνο επί του νομοσχεδίου ή αλλιώς, δεν είμαστε διατεθειμένοι διά της παρουσίας μας να νομιμοποιήσουμε αυτή τη διαδικασία. Θα είμαστε απόντες και θα είστε μόνοι σας, η κοινοβουλευτική </w:t>
      </w:r>
      <w:r>
        <w:rPr>
          <w:rFonts w:eastAsia="Times New Roman" w:cs="Times New Roman"/>
          <w:szCs w:val="24"/>
        </w:rPr>
        <w:t>π</w:t>
      </w:r>
      <w:r>
        <w:rPr>
          <w:rFonts w:eastAsia="Times New Roman" w:cs="Times New Roman"/>
          <w:szCs w:val="24"/>
        </w:rPr>
        <w:t>λειοψηφία, σε ένα νομοσχέδιο να κάνει το «πλυντήρι</w:t>
      </w:r>
      <w:r>
        <w:rPr>
          <w:rFonts w:eastAsia="Times New Roman" w:cs="Times New Roman"/>
          <w:szCs w:val="24"/>
        </w:rPr>
        <w:t>ό» της. Στο «πλυντήριο» του ΣΥΡΙΖΑ εμείς δεν πρόκειται να συμμετέχουμε.</w:t>
      </w:r>
    </w:p>
    <w:p w14:paraId="5218D9EC" w14:textId="77777777" w:rsidR="00BE48FC" w:rsidRDefault="008F016C">
      <w:pPr>
        <w:spacing w:line="600" w:lineRule="auto"/>
        <w:ind w:firstLine="720"/>
        <w:jc w:val="both"/>
        <w:rPr>
          <w:rFonts w:eastAsia="Times New Roman" w:cs="Times New Roman"/>
          <w:szCs w:val="24"/>
        </w:rPr>
      </w:pPr>
      <w:r w:rsidRPr="0043170E">
        <w:rPr>
          <w:rFonts w:eastAsia="Times New Roman" w:cs="Times New Roman"/>
          <w:b/>
          <w:szCs w:val="24"/>
        </w:rPr>
        <w:t>ΠΡΟΕΔΡΕΥΩΝ (Αναστάσιος Κουράκης):</w:t>
      </w:r>
      <w:r w:rsidRPr="0043170E">
        <w:rPr>
          <w:rFonts w:eastAsia="Times New Roman" w:cs="Times New Roman"/>
          <w:szCs w:val="24"/>
        </w:rPr>
        <w:t xml:space="preserve"> </w:t>
      </w:r>
      <w:r>
        <w:rPr>
          <w:rFonts w:eastAsia="Times New Roman" w:cs="Times New Roman"/>
          <w:szCs w:val="24"/>
        </w:rPr>
        <w:t>Ευχαριστώ.</w:t>
      </w:r>
    </w:p>
    <w:p w14:paraId="5218D9ED" w14:textId="77777777" w:rsidR="00BE48FC" w:rsidRDefault="008F016C">
      <w:pPr>
        <w:spacing w:line="600" w:lineRule="auto"/>
        <w:ind w:firstLine="720"/>
        <w:jc w:val="both"/>
        <w:rPr>
          <w:rFonts w:eastAsia="Times New Roman" w:cs="Times New Roman"/>
          <w:szCs w:val="24"/>
        </w:rPr>
      </w:pPr>
      <w:r w:rsidRPr="00B24D75">
        <w:rPr>
          <w:rFonts w:eastAsia="Times New Roman" w:cs="Times New Roman"/>
          <w:b/>
          <w:szCs w:val="24"/>
        </w:rPr>
        <w:t>ΕΥΚΛΕΙΔΗΣ ΤΣΑΚΑΛΩΤΟΣ (Υπουργός Οικονομικών):</w:t>
      </w:r>
      <w:r w:rsidRPr="00B24D75">
        <w:rPr>
          <w:rFonts w:eastAsia="Times New Roman" w:cs="Times New Roman"/>
          <w:szCs w:val="24"/>
        </w:rPr>
        <w:t xml:space="preserve"> </w:t>
      </w:r>
      <w:r>
        <w:rPr>
          <w:rFonts w:eastAsia="Times New Roman" w:cs="Times New Roman"/>
          <w:szCs w:val="24"/>
        </w:rPr>
        <w:t>Κύριε Πρόεδρε, μπορώ να έχω τον λόγο;</w:t>
      </w:r>
    </w:p>
    <w:p w14:paraId="5218D9EE" w14:textId="77777777" w:rsidR="00BE48FC" w:rsidRDefault="008F016C">
      <w:pPr>
        <w:spacing w:line="600" w:lineRule="auto"/>
        <w:ind w:firstLine="720"/>
        <w:jc w:val="both"/>
        <w:rPr>
          <w:rFonts w:eastAsia="Times New Roman" w:cs="Times New Roman"/>
          <w:szCs w:val="24"/>
        </w:rPr>
      </w:pPr>
      <w:r w:rsidRPr="0043170E">
        <w:rPr>
          <w:rFonts w:eastAsia="Times New Roman" w:cs="Times New Roman"/>
          <w:b/>
          <w:szCs w:val="24"/>
        </w:rPr>
        <w:t>ΠΡΟΕΔΡΕΥΩΝ (Αναστάσιος Κουράκης):</w:t>
      </w:r>
      <w:r w:rsidRPr="0043170E">
        <w:rPr>
          <w:rFonts w:eastAsia="Times New Roman" w:cs="Times New Roman"/>
          <w:szCs w:val="24"/>
        </w:rPr>
        <w:t xml:space="preserve"> </w:t>
      </w:r>
      <w:r>
        <w:rPr>
          <w:rFonts w:eastAsia="Times New Roman" w:cs="Times New Roman"/>
          <w:szCs w:val="24"/>
        </w:rPr>
        <w:t xml:space="preserve">Ορίστε, κύριε </w:t>
      </w:r>
      <w:r>
        <w:rPr>
          <w:rFonts w:eastAsia="Times New Roman" w:cs="Times New Roman"/>
          <w:szCs w:val="24"/>
        </w:rPr>
        <w:t>Τσακαλώτε, έχετε τον λόγο.</w:t>
      </w:r>
    </w:p>
    <w:p w14:paraId="5218D9EF" w14:textId="77777777" w:rsidR="00BE48FC" w:rsidRDefault="008F016C">
      <w:pPr>
        <w:spacing w:line="600" w:lineRule="auto"/>
        <w:ind w:firstLine="720"/>
        <w:jc w:val="both"/>
        <w:rPr>
          <w:rFonts w:eastAsia="Times New Roman" w:cs="Times New Roman"/>
          <w:szCs w:val="24"/>
        </w:rPr>
      </w:pPr>
      <w:r w:rsidRPr="00B24D75">
        <w:rPr>
          <w:rFonts w:eastAsia="Times New Roman" w:cs="Times New Roman"/>
          <w:b/>
          <w:szCs w:val="24"/>
        </w:rPr>
        <w:t>ΕΥΚΛΕΙΔΗΣ ΤΣΑΚΑΛΩΤΟΣ (Υπουργός Οικονομικών):</w:t>
      </w:r>
      <w:r w:rsidRPr="00B24D75">
        <w:rPr>
          <w:rFonts w:eastAsia="Times New Roman" w:cs="Times New Roman"/>
          <w:szCs w:val="24"/>
        </w:rPr>
        <w:t xml:space="preserve"> </w:t>
      </w:r>
      <w:r>
        <w:rPr>
          <w:rFonts w:eastAsia="Times New Roman" w:cs="Times New Roman"/>
          <w:szCs w:val="24"/>
        </w:rPr>
        <w:t>Κύριε Πρόεδρε, υπάρχει λόγος για παράπονο που θέτουν οι συνάδελφοι. Δεν το αρνούμαι. Ήταν ένας προϋπολογισμός που μας πήρε περισσότερες μέρες. Δεν είχαμε τη δυνατότητα.</w:t>
      </w:r>
    </w:p>
    <w:p w14:paraId="5218D9F0"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Θα δείτε, όμως,</w:t>
      </w:r>
      <w:r>
        <w:rPr>
          <w:rFonts w:eastAsia="Times New Roman" w:cs="Times New Roman"/>
          <w:szCs w:val="24"/>
        </w:rPr>
        <w:t xml:space="preserve"> ότι σχεδόν στην πλειοψηφία αυτές οι τελευταίες τροπολογίες του Υπουργείου Οικονομικών είναι θέμα ημερομηνιών που λήγουν. Δεν έχουν καμμία ουσία. Είναι και ευρωπαϊκές </w:t>
      </w:r>
      <w:r>
        <w:rPr>
          <w:rFonts w:eastAsia="Times New Roman" w:cs="Times New Roman"/>
          <w:szCs w:val="24"/>
        </w:rPr>
        <w:t>ο</w:t>
      </w:r>
      <w:r>
        <w:rPr>
          <w:rFonts w:eastAsia="Times New Roman" w:cs="Times New Roman"/>
          <w:szCs w:val="24"/>
        </w:rPr>
        <w:t>δηγίες.</w:t>
      </w:r>
    </w:p>
    <w:p w14:paraId="5218D9F1"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Στην αντιπαράθεση για τη διαδικασία δέχομαι την κριτική ότι αργήσαμε. Ζοριστήκαμ</w:t>
      </w:r>
      <w:r>
        <w:rPr>
          <w:rFonts w:eastAsia="Times New Roman" w:cs="Times New Roman"/>
          <w:szCs w:val="24"/>
        </w:rPr>
        <w:t>ε και ίσως θα μπορούσαμε να είμαστε πιο αποτελεσματικοί, αλλά δεν δέχομαι ούτε αυτό που είπε ο κ. Μηταράκης</w:t>
      </w:r>
      <w:r w:rsidRPr="00D5120C">
        <w:rPr>
          <w:rFonts w:eastAsia="Times New Roman" w:cs="Times New Roman"/>
          <w:szCs w:val="24"/>
        </w:rPr>
        <w:t>,</w:t>
      </w:r>
      <w:r>
        <w:rPr>
          <w:rFonts w:eastAsia="Times New Roman" w:cs="Times New Roman"/>
          <w:szCs w:val="24"/>
        </w:rPr>
        <w:t xml:space="preserve"> ότι δεν έχει ξαναγίνει, γιατί, όταν γινόταν παλιά ήταν για την πελατεία, όπως είπε ο Γρηγόρης, ο παλιός μου σύντροφος.</w:t>
      </w:r>
    </w:p>
    <w:p w14:paraId="5218D9F2" w14:textId="77777777" w:rsidR="00BE48FC" w:rsidRDefault="008F016C">
      <w:pPr>
        <w:spacing w:line="600" w:lineRule="auto"/>
        <w:ind w:firstLine="720"/>
        <w:jc w:val="both"/>
        <w:rPr>
          <w:rFonts w:eastAsiaTheme="minorHAnsi"/>
          <w:szCs w:val="24"/>
          <w:lang w:eastAsia="en-US"/>
        </w:rPr>
      </w:pPr>
      <w:r>
        <w:rPr>
          <w:rFonts w:eastAsiaTheme="minorHAnsi"/>
          <w:szCs w:val="24"/>
          <w:lang w:eastAsia="en-US"/>
        </w:rPr>
        <w:t>Τότε ήταν. Εδώ</w:t>
      </w:r>
      <w:r w:rsidRPr="00E42D4D">
        <w:rPr>
          <w:rFonts w:eastAsiaTheme="minorHAnsi"/>
          <w:szCs w:val="24"/>
          <w:lang w:eastAsia="en-US"/>
        </w:rPr>
        <w:t xml:space="preserve"> δεν έχει κα</w:t>
      </w:r>
      <w:r>
        <w:rPr>
          <w:rFonts w:eastAsiaTheme="minorHAnsi"/>
          <w:szCs w:val="24"/>
          <w:lang w:eastAsia="en-US"/>
        </w:rPr>
        <w:t>μ</w:t>
      </w:r>
      <w:r w:rsidRPr="00E42D4D">
        <w:rPr>
          <w:rFonts w:eastAsiaTheme="minorHAnsi"/>
          <w:szCs w:val="24"/>
          <w:lang w:eastAsia="en-US"/>
        </w:rPr>
        <w:t>μ</w:t>
      </w:r>
      <w:r w:rsidRPr="00E42D4D">
        <w:rPr>
          <w:rFonts w:eastAsiaTheme="minorHAnsi"/>
          <w:szCs w:val="24"/>
          <w:lang w:eastAsia="en-US"/>
        </w:rPr>
        <w:t>ία πελατεία</w:t>
      </w:r>
      <w:r>
        <w:rPr>
          <w:rFonts w:eastAsiaTheme="minorHAnsi"/>
          <w:szCs w:val="24"/>
          <w:lang w:eastAsia="en-US"/>
        </w:rPr>
        <w:t>. Κ</w:t>
      </w:r>
      <w:r w:rsidRPr="00E42D4D">
        <w:rPr>
          <w:rFonts w:eastAsiaTheme="minorHAnsi"/>
          <w:szCs w:val="24"/>
          <w:lang w:eastAsia="en-US"/>
        </w:rPr>
        <w:t>ανέναν δεν εξυπηρετεί</w:t>
      </w:r>
      <w:r>
        <w:rPr>
          <w:rFonts w:eastAsiaTheme="minorHAnsi"/>
          <w:szCs w:val="24"/>
          <w:lang w:eastAsia="en-US"/>
        </w:rPr>
        <w:t>. Είναι</w:t>
      </w:r>
      <w:r w:rsidRPr="00E42D4D">
        <w:rPr>
          <w:rFonts w:eastAsiaTheme="minorHAnsi"/>
          <w:szCs w:val="24"/>
          <w:lang w:eastAsia="en-US"/>
        </w:rPr>
        <w:t xml:space="preserve"> πράγματα που πρέπει να περάσουν</w:t>
      </w:r>
      <w:r>
        <w:rPr>
          <w:rFonts w:eastAsiaTheme="minorHAnsi"/>
          <w:szCs w:val="24"/>
          <w:lang w:eastAsia="en-US"/>
        </w:rPr>
        <w:t>,</w:t>
      </w:r>
      <w:r w:rsidRPr="00E42D4D">
        <w:rPr>
          <w:rFonts w:eastAsiaTheme="minorHAnsi"/>
          <w:szCs w:val="24"/>
          <w:lang w:eastAsia="en-US"/>
        </w:rPr>
        <w:t xml:space="preserve"> γιατί </w:t>
      </w:r>
      <w:r>
        <w:rPr>
          <w:rFonts w:eastAsiaTheme="minorHAnsi"/>
          <w:szCs w:val="24"/>
          <w:lang w:eastAsia="en-US"/>
        </w:rPr>
        <w:t>έχουμε</w:t>
      </w:r>
      <w:r w:rsidRPr="00E42D4D">
        <w:rPr>
          <w:rFonts w:eastAsiaTheme="minorHAnsi"/>
          <w:szCs w:val="24"/>
          <w:lang w:eastAsia="en-US"/>
        </w:rPr>
        <w:t xml:space="preserve"> κάποιες ημερομηνίες </w:t>
      </w:r>
      <w:r>
        <w:rPr>
          <w:rFonts w:eastAsiaTheme="minorHAnsi"/>
          <w:szCs w:val="24"/>
          <w:lang w:eastAsia="en-US"/>
        </w:rPr>
        <w:t>έως το</w:t>
      </w:r>
      <w:r w:rsidRPr="00E42D4D">
        <w:rPr>
          <w:rFonts w:eastAsiaTheme="minorHAnsi"/>
          <w:szCs w:val="24"/>
          <w:lang w:eastAsia="en-US"/>
        </w:rPr>
        <w:t xml:space="preserve"> τέλους του χρόνου</w:t>
      </w:r>
      <w:r>
        <w:rPr>
          <w:rFonts w:eastAsiaTheme="minorHAnsi"/>
          <w:szCs w:val="24"/>
          <w:lang w:eastAsia="en-US"/>
        </w:rPr>
        <w:t>. Δεν λέω ότι</w:t>
      </w:r>
      <w:r w:rsidRPr="00E42D4D">
        <w:rPr>
          <w:rFonts w:eastAsiaTheme="minorHAnsi"/>
          <w:szCs w:val="24"/>
          <w:lang w:eastAsia="en-US"/>
        </w:rPr>
        <w:t xml:space="preserve"> είναι σωστή </w:t>
      </w:r>
      <w:r>
        <w:rPr>
          <w:rFonts w:eastAsiaTheme="minorHAnsi"/>
          <w:szCs w:val="24"/>
          <w:lang w:eastAsia="en-US"/>
        </w:rPr>
        <w:t xml:space="preserve">η </w:t>
      </w:r>
      <w:r w:rsidRPr="00E42D4D">
        <w:rPr>
          <w:rFonts w:eastAsiaTheme="minorHAnsi"/>
          <w:szCs w:val="24"/>
          <w:lang w:eastAsia="en-US"/>
        </w:rPr>
        <w:t>διαδικασία</w:t>
      </w:r>
      <w:r>
        <w:rPr>
          <w:rFonts w:eastAsiaTheme="minorHAnsi"/>
          <w:szCs w:val="24"/>
          <w:lang w:eastAsia="en-US"/>
        </w:rPr>
        <w:t>. Έχετε</w:t>
      </w:r>
      <w:r w:rsidRPr="00E42D4D">
        <w:rPr>
          <w:rFonts w:eastAsiaTheme="minorHAnsi"/>
          <w:szCs w:val="24"/>
          <w:lang w:eastAsia="en-US"/>
        </w:rPr>
        <w:t xml:space="preserve"> κ</w:t>
      </w:r>
      <w:r>
        <w:rPr>
          <w:rFonts w:eastAsiaTheme="minorHAnsi"/>
          <w:szCs w:val="24"/>
          <w:lang w:eastAsia="en-US"/>
        </w:rPr>
        <w:t>άθε λόγο να παραπονιέστε για τη</w:t>
      </w:r>
      <w:r w:rsidRPr="00E42D4D">
        <w:rPr>
          <w:rFonts w:eastAsiaTheme="minorHAnsi"/>
          <w:szCs w:val="24"/>
          <w:lang w:eastAsia="en-US"/>
        </w:rPr>
        <w:t xml:space="preserve"> διαδικασία και πρέπει να </w:t>
      </w:r>
      <w:r>
        <w:rPr>
          <w:rFonts w:eastAsiaTheme="minorHAnsi"/>
          <w:szCs w:val="24"/>
          <w:lang w:eastAsia="en-US"/>
        </w:rPr>
        <w:t>βρει</w:t>
      </w:r>
      <w:r w:rsidRPr="00E42D4D">
        <w:rPr>
          <w:rFonts w:eastAsiaTheme="minorHAnsi"/>
          <w:szCs w:val="24"/>
          <w:lang w:eastAsia="en-US"/>
        </w:rPr>
        <w:t xml:space="preserve"> η </w:t>
      </w:r>
      <w:r>
        <w:rPr>
          <w:rFonts w:eastAsiaTheme="minorHAnsi"/>
          <w:szCs w:val="24"/>
          <w:lang w:eastAsia="en-US"/>
        </w:rPr>
        <w:t>Κυβέρνηση πώ</w:t>
      </w:r>
      <w:r>
        <w:rPr>
          <w:rFonts w:eastAsiaTheme="minorHAnsi"/>
          <w:szCs w:val="24"/>
          <w:lang w:eastAsia="en-US"/>
        </w:rPr>
        <w:t>ς</w:t>
      </w:r>
      <w:r w:rsidRPr="00E42D4D">
        <w:rPr>
          <w:rFonts w:eastAsiaTheme="minorHAnsi"/>
          <w:szCs w:val="24"/>
          <w:lang w:eastAsia="en-US"/>
        </w:rPr>
        <w:t xml:space="preserve"> θα λειτουργεί καλύτερα</w:t>
      </w:r>
      <w:r>
        <w:rPr>
          <w:rFonts w:eastAsiaTheme="minorHAnsi"/>
          <w:szCs w:val="24"/>
          <w:lang w:eastAsia="en-US"/>
        </w:rPr>
        <w:t>, προκειμένου</w:t>
      </w:r>
      <w:r w:rsidRPr="00E42D4D">
        <w:rPr>
          <w:rFonts w:eastAsiaTheme="minorHAnsi"/>
          <w:szCs w:val="24"/>
          <w:lang w:eastAsia="en-US"/>
        </w:rPr>
        <w:t xml:space="preserve"> να μη γίνονται αυτά τα πράγματα</w:t>
      </w:r>
      <w:r>
        <w:rPr>
          <w:rFonts w:eastAsiaTheme="minorHAnsi"/>
          <w:szCs w:val="24"/>
          <w:lang w:eastAsia="en-US"/>
        </w:rPr>
        <w:t>. Όμως, είναι άλλο πράγμα αυτό, άλλο</w:t>
      </w:r>
      <w:r w:rsidRPr="00E42D4D">
        <w:rPr>
          <w:rFonts w:eastAsiaTheme="minorHAnsi"/>
          <w:szCs w:val="24"/>
          <w:lang w:eastAsia="en-US"/>
        </w:rPr>
        <w:t xml:space="preserve"> </w:t>
      </w:r>
      <w:r>
        <w:rPr>
          <w:rFonts w:eastAsiaTheme="minorHAnsi"/>
          <w:szCs w:val="24"/>
          <w:lang w:eastAsia="en-US"/>
        </w:rPr>
        <w:t xml:space="preserve">πράγμα </w:t>
      </w:r>
      <w:r w:rsidRPr="00E42D4D">
        <w:rPr>
          <w:rFonts w:eastAsiaTheme="minorHAnsi"/>
          <w:szCs w:val="24"/>
          <w:lang w:eastAsia="en-US"/>
        </w:rPr>
        <w:t>η πελατεία</w:t>
      </w:r>
      <w:r>
        <w:rPr>
          <w:rFonts w:eastAsiaTheme="minorHAnsi"/>
          <w:szCs w:val="24"/>
          <w:lang w:eastAsia="en-US"/>
        </w:rPr>
        <w:t>,</w:t>
      </w:r>
      <w:r w:rsidRPr="00E42D4D">
        <w:rPr>
          <w:rFonts w:eastAsiaTheme="minorHAnsi"/>
          <w:szCs w:val="24"/>
          <w:lang w:eastAsia="en-US"/>
        </w:rPr>
        <w:t xml:space="preserve"> άλλο </w:t>
      </w:r>
      <w:r>
        <w:rPr>
          <w:rFonts w:eastAsiaTheme="minorHAnsi"/>
          <w:szCs w:val="24"/>
          <w:lang w:eastAsia="en-US"/>
        </w:rPr>
        <w:t>πράγμα το, «Δ</w:t>
      </w:r>
      <w:r w:rsidRPr="00E42D4D">
        <w:rPr>
          <w:rFonts w:eastAsiaTheme="minorHAnsi"/>
          <w:szCs w:val="24"/>
          <w:lang w:eastAsia="en-US"/>
        </w:rPr>
        <w:t xml:space="preserve">εν </w:t>
      </w:r>
      <w:r>
        <w:rPr>
          <w:rFonts w:eastAsiaTheme="minorHAnsi"/>
          <w:szCs w:val="24"/>
          <w:lang w:eastAsia="en-US"/>
        </w:rPr>
        <w:t>έχει ξαναγίνει ποτέ σ' αυτό το Κ</w:t>
      </w:r>
      <w:r w:rsidRPr="00E42D4D">
        <w:rPr>
          <w:rFonts w:eastAsiaTheme="minorHAnsi"/>
          <w:szCs w:val="24"/>
          <w:lang w:eastAsia="en-US"/>
        </w:rPr>
        <w:t>οινοβούλιο</w:t>
      </w:r>
      <w:r>
        <w:rPr>
          <w:rFonts w:eastAsiaTheme="minorHAnsi"/>
          <w:szCs w:val="24"/>
          <w:lang w:eastAsia="en-US"/>
        </w:rPr>
        <w:t>».</w:t>
      </w:r>
    </w:p>
    <w:p w14:paraId="5218D9F3" w14:textId="77777777" w:rsidR="00BE48FC" w:rsidRDefault="008F016C">
      <w:pPr>
        <w:spacing w:line="600" w:lineRule="auto"/>
        <w:ind w:firstLine="720"/>
        <w:jc w:val="both"/>
        <w:rPr>
          <w:rFonts w:eastAsia="Times New Roman" w:cs="Times New Roman"/>
          <w:szCs w:val="24"/>
        </w:rPr>
      </w:pPr>
      <w:r>
        <w:rPr>
          <w:rFonts w:eastAsia="Times New Roman" w:cs="Times New Roman"/>
          <w:b/>
          <w:szCs w:val="24"/>
        </w:rPr>
        <w:t xml:space="preserve">ΓΡΗΓΟΡΙΟΣ ΨΑΡΙΑΝΟΣ: </w:t>
      </w:r>
      <w:r>
        <w:rPr>
          <w:rFonts w:eastAsia="Times New Roman" w:cs="Times New Roman"/>
          <w:szCs w:val="24"/>
        </w:rPr>
        <w:t>Αυτό δεν έχει ξαναγίνει ποτέ.</w:t>
      </w:r>
    </w:p>
    <w:p w14:paraId="5218D9F4" w14:textId="77777777" w:rsidR="00BE48FC" w:rsidRDefault="008F016C">
      <w:pPr>
        <w:spacing w:line="600" w:lineRule="auto"/>
        <w:ind w:firstLine="720"/>
        <w:jc w:val="both"/>
        <w:rPr>
          <w:rFonts w:eastAsia="Times New Roman" w:cs="Times New Roman"/>
          <w:szCs w:val="24"/>
        </w:rPr>
      </w:pPr>
      <w:r>
        <w:rPr>
          <w:rFonts w:eastAsia="Times New Roman" w:cs="Times New Roman"/>
          <w:b/>
          <w:szCs w:val="24"/>
        </w:rPr>
        <w:t xml:space="preserve">ΕΥΚΛΕΙΔΗΣ ΤΣΑΚΑΛΩΤΟΣ (Υπουργός Οικονομικών): </w:t>
      </w:r>
      <w:r>
        <w:rPr>
          <w:rFonts w:eastAsia="Times New Roman" w:cs="Times New Roman"/>
          <w:szCs w:val="24"/>
        </w:rPr>
        <w:t>Έχει γίνει, όταν ήμασταν στη Βουλή από το 2012.</w:t>
      </w:r>
    </w:p>
    <w:p w14:paraId="5218D9F5" w14:textId="77777777" w:rsidR="00BE48FC" w:rsidRDefault="008F016C">
      <w:pPr>
        <w:spacing w:line="600" w:lineRule="auto"/>
        <w:ind w:firstLine="720"/>
        <w:jc w:val="both"/>
        <w:rPr>
          <w:rFonts w:eastAsia="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Κύριε Ψαριανέ, θα ήθελα να ενημερώσω πάνω σε αυτό</w:t>
      </w:r>
      <w:r w:rsidRPr="00E42D4D">
        <w:rPr>
          <w:rFonts w:eastAsia="Times New Roman"/>
          <w:szCs w:val="24"/>
        </w:rPr>
        <w:t xml:space="preserve"> που λέτε</w:t>
      </w:r>
      <w:r>
        <w:rPr>
          <w:rFonts w:eastAsia="Times New Roman"/>
          <w:szCs w:val="24"/>
        </w:rPr>
        <w:t>. Το</w:t>
      </w:r>
      <w:r w:rsidRPr="00E42D4D">
        <w:rPr>
          <w:rFonts w:eastAsia="Times New Roman"/>
          <w:szCs w:val="24"/>
        </w:rPr>
        <w:t xml:space="preserve"> 2014</w:t>
      </w:r>
      <w:r>
        <w:rPr>
          <w:rFonts w:eastAsia="Times New Roman"/>
          <w:szCs w:val="24"/>
        </w:rPr>
        <w:t xml:space="preserve"> -στο </w:t>
      </w:r>
      <w:r w:rsidRPr="00E42D4D">
        <w:rPr>
          <w:rFonts w:eastAsia="Times New Roman"/>
          <w:szCs w:val="24"/>
        </w:rPr>
        <w:t>τέλος του χρόνου</w:t>
      </w:r>
      <w:r>
        <w:rPr>
          <w:rFonts w:eastAsia="Times New Roman"/>
          <w:szCs w:val="24"/>
        </w:rPr>
        <w:t>-</w:t>
      </w:r>
      <w:r w:rsidRPr="00E42D4D">
        <w:rPr>
          <w:rFonts w:eastAsia="Times New Roman"/>
          <w:szCs w:val="24"/>
        </w:rPr>
        <w:t xml:space="preserve"> είχαν </w:t>
      </w:r>
      <w:r>
        <w:rPr>
          <w:rFonts w:eastAsia="Times New Roman"/>
          <w:szCs w:val="24"/>
        </w:rPr>
        <w:t>κατατεθεί δεκαέξι</w:t>
      </w:r>
      <w:r w:rsidRPr="00E42D4D">
        <w:rPr>
          <w:rFonts w:eastAsia="Times New Roman"/>
          <w:szCs w:val="24"/>
        </w:rPr>
        <w:t xml:space="preserve"> τροπολογίες κα</w:t>
      </w:r>
      <w:r w:rsidRPr="00E42D4D">
        <w:rPr>
          <w:rFonts w:eastAsia="Times New Roman"/>
          <w:szCs w:val="24"/>
        </w:rPr>
        <w:t xml:space="preserve">ι την επόμενη χρονιά </w:t>
      </w:r>
      <w:r>
        <w:rPr>
          <w:rFonts w:eastAsia="Times New Roman"/>
          <w:szCs w:val="24"/>
        </w:rPr>
        <w:t xml:space="preserve">δεκαοκτώ. </w:t>
      </w:r>
    </w:p>
    <w:p w14:paraId="5218D9F6" w14:textId="77777777" w:rsidR="00BE48FC" w:rsidRDefault="008F016C">
      <w:pPr>
        <w:spacing w:line="600" w:lineRule="auto"/>
        <w:ind w:firstLine="720"/>
        <w:jc w:val="both"/>
        <w:rPr>
          <w:rFonts w:eastAsia="Times New Roman" w:cs="Times New Roman"/>
          <w:szCs w:val="24"/>
        </w:rPr>
      </w:pPr>
      <w:r>
        <w:rPr>
          <w:rFonts w:eastAsia="Times New Roman" w:cs="Times New Roman"/>
          <w:b/>
          <w:szCs w:val="24"/>
        </w:rPr>
        <w:t xml:space="preserve">ΓΡΗΓΟΡΙΟΣ ΨΑΡΙΑΝΟΣ: </w:t>
      </w:r>
      <w:r>
        <w:rPr>
          <w:rFonts w:eastAsia="Times New Roman" w:cs="Times New Roman"/>
          <w:szCs w:val="24"/>
        </w:rPr>
        <w:t>Είκοσι τέσσερις είναι μόνο σήμερα.</w:t>
      </w:r>
    </w:p>
    <w:p w14:paraId="5218D9F7" w14:textId="77777777" w:rsidR="00BE48FC" w:rsidRDefault="008F016C">
      <w:pPr>
        <w:spacing w:line="600" w:lineRule="auto"/>
        <w:ind w:firstLine="720"/>
        <w:jc w:val="both"/>
        <w:rPr>
          <w:rFonts w:eastAsia="Times New Roman"/>
          <w:szCs w:val="24"/>
        </w:rPr>
      </w:pPr>
      <w:r>
        <w:rPr>
          <w:rFonts w:eastAsia="Times New Roman" w:cs="Times New Roman"/>
          <w:b/>
          <w:szCs w:val="24"/>
        </w:rPr>
        <w:t xml:space="preserve">ΠΡΟΕΔΡΕΥΩΝ (Αναστάσιος Κουράκης): </w:t>
      </w:r>
      <w:r>
        <w:rPr>
          <w:rFonts w:eastAsia="Times New Roman"/>
          <w:szCs w:val="24"/>
        </w:rPr>
        <w:t>Θέλω να πω, δηλαδή,</w:t>
      </w:r>
      <w:r w:rsidRPr="00E42D4D">
        <w:rPr>
          <w:rFonts w:eastAsia="Times New Roman"/>
          <w:szCs w:val="24"/>
        </w:rPr>
        <w:t xml:space="preserve"> ότι είναι μία κακή πρακτική </w:t>
      </w:r>
      <w:r>
        <w:rPr>
          <w:rFonts w:eastAsia="Times New Roman"/>
          <w:szCs w:val="24"/>
        </w:rPr>
        <w:t xml:space="preserve">-να το </w:t>
      </w:r>
      <w:r w:rsidRPr="00E42D4D">
        <w:rPr>
          <w:rFonts w:eastAsia="Times New Roman"/>
          <w:szCs w:val="24"/>
        </w:rPr>
        <w:t>αναγνωρίσουμε</w:t>
      </w:r>
      <w:r>
        <w:rPr>
          <w:rFonts w:eastAsia="Times New Roman"/>
          <w:szCs w:val="24"/>
        </w:rPr>
        <w:t xml:space="preserve"> αυτό-</w:t>
      </w:r>
      <w:r w:rsidRPr="00E42D4D">
        <w:rPr>
          <w:rFonts w:eastAsia="Times New Roman"/>
          <w:szCs w:val="24"/>
        </w:rPr>
        <w:t xml:space="preserve"> η οποία επαναλαμβάνεται</w:t>
      </w:r>
      <w:r>
        <w:rPr>
          <w:rFonts w:eastAsia="Times New Roman"/>
          <w:szCs w:val="24"/>
        </w:rPr>
        <w:t>,</w:t>
      </w:r>
      <w:r w:rsidRPr="00E42D4D">
        <w:rPr>
          <w:rFonts w:eastAsia="Times New Roman"/>
          <w:szCs w:val="24"/>
        </w:rPr>
        <w:t xml:space="preserve"> δυστυχώς</w:t>
      </w:r>
      <w:r>
        <w:rPr>
          <w:rFonts w:eastAsia="Times New Roman"/>
          <w:szCs w:val="24"/>
        </w:rPr>
        <w:t>, σ</w:t>
      </w:r>
      <w:r w:rsidRPr="00E42D4D">
        <w:rPr>
          <w:rFonts w:eastAsia="Times New Roman"/>
          <w:szCs w:val="24"/>
        </w:rPr>
        <w:t>το τέλ</w:t>
      </w:r>
      <w:r>
        <w:rPr>
          <w:rFonts w:eastAsia="Times New Roman"/>
          <w:szCs w:val="24"/>
        </w:rPr>
        <w:t xml:space="preserve">ος του χρόνου και </w:t>
      </w:r>
      <w:r>
        <w:rPr>
          <w:rFonts w:eastAsia="Times New Roman"/>
          <w:szCs w:val="24"/>
        </w:rPr>
        <w:t>φορτώνονται</w:t>
      </w:r>
      <w:r w:rsidRPr="00E42D4D">
        <w:rPr>
          <w:rFonts w:eastAsia="Times New Roman"/>
          <w:szCs w:val="24"/>
        </w:rPr>
        <w:t xml:space="preserve"> τα τελευταία </w:t>
      </w:r>
      <w:r>
        <w:rPr>
          <w:rFonts w:eastAsia="Times New Roman"/>
          <w:szCs w:val="24"/>
        </w:rPr>
        <w:t>νομοσχέδια.</w:t>
      </w:r>
    </w:p>
    <w:p w14:paraId="5218D9F8" w14:textId="77777777" w:rsidR="00BE48FC" w:rsidRDefault="008F016C">
      <w:pPr>
        <w:spacing w:line="600" w:lineRule="auto"/>
        <w:ind w:firstLine="720"/>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Κύριε Πρόεδρε, θα μπορούσα να έχω τον λόγο;</w:t>
      </w:r>
    </w:p>
    <w:p w14:paraId="5218D9F9" w14:textId="77777777" w:rsidR="00BE48FC" w:rsidRDefault="008F016C">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Ορίστε, κύριε Παπαθεοδώρου, σας ακούω.</w:t>
      </w:r>
    </w:p>
    <w:p w14:paraId="5218D9FA" w14:textId="77777777" w:rsidR="00BE48FC" w:rsidRDefault="008F016C">
      <w:pPr>
        <w:spacing w:line="600" w:lineRule="auto"/>
        <w:ind w:firstLine="720"/>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Θα χρειαστώ μόνο τριάντα δευτερόλεπτα.</w:t>
      </w:r>
    </w:p>
    <w:p w14:paraId="5218D9FB" w14:textId="77777777" w:rsidR="00BE48FC" w:rsidRDefault="008F016C">
      <w:pPr>
        <w:spacing w:line="600" w:lineRule="auto"/>
        <w:ind w:firstLine="720"/>
        <w:jc w:val="both"/>
        <w:rPr>
          <w:rFonts w:eastAsia="Times New Roman"/>
          <w:szCs w:val="24"/>
        </w:rPr>
      </w:pPr>
      <w:r>
        <w:rPr>
          <w:rFonts w:eastAsia="Times New Roman" w:cs="Times New Roman"/>
          <w:szCs w:val="24"/>
        </w:rPr>
        <w:t>Δεν είναι κακή πρ</w:t>
      </w:r>
      <w:r>
        <w:rPr>
          <w:rFonts w:eastAsia="Times New Roman" w:cs="Times New Roman"/>
          <w:szCs w:val="24"/>
        </w:rPr>
        <w:t xml:space="preserve">ακτική. Είναι δόλια πρακτική. Την προηγούμενη εβδομάδα υπήρχε νομοσχέδιο, όπου θα μπορούσε ο </w:t>
      </w:r>
      <w:r>
        <w:rPr>
          <w:rFonts w:eastAsia="Times New Roman"/>
          <w:szCs w:val="24"/>
        </w:rPr>
        <w:t>κύριος Υ</w:t>
      </w:r>
      <w:r w:rsidRPr="00E42D4D">
        <w:rPr>
          <w:rFonts w:eastAsia="Times New Roman"/>
          <w:szCs w:val="24"/>
        </w:rPr>
        <w:t xml:space="preserve">πουργός να φέρει </w:t>
      </w:r>
      <w:r>
        <w:rPr>
          <w:rFonts w:eastAsia="Times New Roman"/>
          <w:szCs w:val="24"/>
        </w:rPr>
        <w:t>μία τροπολογία. Γίνεται</w:t>
      </w:r>
      <w:r w:rsidRPr="00E42D4D">
        <w:rPr>
          <w:rFonts w:eastAsia="Times New Roman"/>
          <w:szCs w:val="24"/>
        </w:rPr>
        <w:t xml:space="preserve"> τώρα</w:t>
      </w:r>
      <w:r>
        <w:rPr>
          <w:rFonts w:eastAsia="Times New Roman"/>
          <w:szCs w:val="24"/>
        </w:rPr>
        <w:t>,</w:t>
      </w:r>
      <w:r w:rsidRPr="00E42D4D">
        <w:rPr>
          <w:rFonts w:eastAsia="Times New Roman"/>
          <w:szCs w:val="24"/>
        </w:rPr>
        <w:t xml:space="preserve"> για να μην μπορεί να γίνει καμ</w:t>
      </w:r>
      <w:r>
        <w:rPr>
          <w:rFonts w:eastAsia="Times New Roman"/>
          <w:szCs w:val="24"/>
        </w:rPr>
        <w:t>μ</w:t>
      </w:r>
      <w:r w:rsidRPr="00E42D4D">
        <w:rPr>
          <w:rFonts w:eastAsia="Times New Roman"/>
          <w:szCs w:val="24"/>
        </w:rPr>
        <w:t>ία συζήτηση</w:t>
      </w:r>
      <w:r>
        <w:rPr>
          <w:rFonts w:eastAsia="Times New Roman"/>
          <w:szCs w:val="24"/>
        </w:rPr>
        <w:t>. Το ίδιο ισχύει και για την</w:t>
      </w:r>
      <w:r w:rsidRPr="00E42D4D">
        <w:rPr>
          <w:rFonts w:eastAsia="Times New Roman"/>
          <w:szCs w:val="24"/>
        </w:rPr>
        <w:t xml:space="preserve"> </w:t>
      </w:r>
      <w:r>
        <w:rPr>
          <w:rFonts w:eastAsia="Times New Roman"/>
          <w:szCs w:val="24"/>
        </w:rPr>
        <w:t>άρση ποινικών ευθυνών,</w:t>
      </w:r>
      <w:r w:rsidRPr="00E42D4D">
        <w:rPr>
          <w:rFonts w:eastAsia="Times New Roman"/>
          <w:szCs w:val="24"/>
        </w:rPr>
        <w:t xml:space="preserve"> </w:t>
      </w:r>
      <w:r>
        <w:rPr>
          <w:rFonts w:eastAsia="Times New Roman"/>
          <w:szCs w:val="24"/>
        </w:rPr>
        <w:t>όπου δεν ήταν</w:t>
      </w:r>
      <w:r w:rsidRPr="00E42D4D">
        <w:rPr>
          <w:rFonts w:eastAsia="Times New Roman"/>
          <w:szCs w:val="24"/>
        </w:rPr>
        <w:t xml:space="preserve"> </w:t>
      </w:r>
      <w:r w:rsidRPr="00E42D4D">
        <w:rPr>
          <w:rFonts w:eastAsia="Times New Roman"/>
          <w:szCs w:val="24"/>
        </w:rPr>
        <w:t>για να έρθει σήμερα</w:t>
      </w:r>
      <w:r>
        <w:rPr>
          <w:rFonts w:eastAsia="Times New Roman"/>
          <w:szCs w:val="24"/>
        </w:rPr>
        <w:t>. Θα μπορούσαν να την είχαν φέρει</w:t>
      </w:r>
      <w:r w:rsidRPr="00E42D4D">
        <w:rPr>
          <w:rFonts w:eastAsia="Times New Roman"/>
          <w:szCs w:val="24"/>
        </w:rPr>
        <w:t xml:space="preserve"> εδώ και μήνες</w:t>
      </w:r>
      <w:r>
        <w:rPr>
          <w:rFonts w:eastAsia="Times New Roman"/>
          <w:szCs w:val="24"/>
        </w:rPr>
        <w:t>.</w:t>
      </w:r>
    </w:p>
    <w:p w14:paraId="5218D9FC" w14:textId="77777777" w:rsidR="00BE48FC" w:rsidRDefault="008F016C">
      <w:pPr>
        <w:spacing w:line="600" w:lineRule="auto"/>
        <w:ind w:firstLine="720"/>
        <w:jc w:val="both"/>
        <w:rPr>
          <w:rFonts w:eastAsia="Times New Roman"/>
          <w:szCs w:val="24"/>
        </w:rPr>
      </w:pPr>
      <w:r>
        <w:rPr>
          <w:rFonts w:eastAsia="Times New Roman"/>
          <w:szCs w:val="24"/>
        </w:rPr>
        <w:t>Κ</w:t>
      </w:r>
      <w:r w:rsidRPr="00E42D4D">
        <w:rPr>
          <w:rFonts w:eastAsia="Times New Roman"/>
          <w:szCs w:val="24"/>
        </w:rPr>
        <w:t xml:space="preserve">ύριε </w:t>
      </w:r>
      <w:r>
        <w:rPr>
          <w:rFonts w:eastAsia="Times New Roman"/>
          <w:szCs w:val="24"/>
        </w:rPr>
        <w:t>Π</w:t>
      </w:r>
      <w:r w:rsidRPr="00E42D4D">
        <w:rPr>
          <w:rFonts w:eastAsia="Times New Roman"/>
          <w:szCs w:val="24"/>
        </w:rPr>
        <w:t>ρόεδρε</w:t>
      </w:r>
      <w:r>
        <w:rPr>
          <w:rFonts w:eastAsia="Times New Roman"/>
          <w:szCs w:val="24"/>
        </w:rPr>
        <w:t>,</w:t>
      </w:r>
      <w:r w:rsidRPr="00E42D4D">
        <w:rPr>
          <w:rFonts w:eastAsia="Times New Roman"/>
          <w:szCs w:val="24"/>
        </w:rPr>
        <w:t xml:space="preserve"> εάν δεν αποσυρθεί</w:t>
      </w:r>
      <w:r>
        <w:rPr>
          <w:rFonts w:eastAsia="Times New Roman"/>
          <w:szCs w:val="24"/>
        </w:rPr>
        <w:t>,</w:t>
      </w:r>
      <w:r w:rsidRPr="00E42D4D">
        <w:rPr>
          <w:rFonts w:eastAsia="Times New Roman"/>
          <w:szCs w:val="24"/>
        </w:rPr>
        <w:t xml:space="preserve"> να μας το πείτε</w:t>
      </w:r>
      <w:r>
        <w:rPr>
          <w:rFonts w:eastAsia="Times New Roman"/>
          <w:szCs w:val="24"/>
        </w:rPr>
        <w:t>,</w:t>
      </w:r>
      <w:r w:rsidRPr="00E42D4D">
        <w:rPr>
          <w:rFonts w:eastAsia="Times New Roman"/>
          <w:szCs w:val="24"/>
        </w:rPr>
        <w:t xml:space="preserve"> διότι παρέλκει οποιαδήποτε συζήτηση</w:t>
      </w:r>
      <w:r>
        <w:rPr>
          <w:rFonts w:eastAsia="Times New Roman"/>
          <w:szCs w:val="24"/>
        </w:rPr>
        <w:t>.</w:t>
      </w:r>
    </w:p>
    <w:p w14:paraId="5218D9FD" w14:textId="77777777" w:rsidR="00BE48FC" w:rsidRDefault="008F016C">
      <w:pPr>
        <w:spacing w:line="600" w:lineRule="auto"/>
        <w:ind w:firstLine="720"/>
        <w:jc w:val="both"/>
        <w:rPr>
          <w:rFonts w:eastAsia="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Να σας πω. Σε αυτό που λέτε ότι είναι</w:t>
      </w:r>
      <w:r w:rsidRPr="00E42D4D">
        <w:rPr>
          <w:rFonts w:eastAsia="Times New Roman"/>
          <w:szCs w:val="24"/>
        </w:rPr>
        <w:t xml:space="preserve"> μια δόλια πρακτική</w:t>
      </w:r>
      <w:r>
        <w:rPr>
          <w:rFonts w:eastAsia="Times New Roman"/>
          <w:szCs w:val="24"/>
        </w:rPr>
        <w:t>,</w:t>
      </w:r>
      <w:r w:rsidRPr="00E42D4D">
        <w:rPr>
          <w:rFonts w:eastAsia="Times New Roman"/>
          <w:szCs w:val="24"/>
        </w:rPr>
        <w:t xml:space="preserve"> έχω να </w:t>
      </w:r>
      <w:r>
        <w:rPr>
          <w:rFonts w:eastAsia="Times New Roman"/>
          <w:szCs w:val="24"/>
        </w:rPr>
        <w:t>α</w:t>
      </w:r>
      <w:r>
        <w:rPr>
          <w:rFonts w:eastAsia="Times New Roman"/>
          <w:szCs w:val="24"/>
        </w:rPr>
        <w:t>ντι</w:t>
      </w:r>
      <w:r w:rsidRPr="00E42D4D">
        <w:rPr>
          <w:rFonts w:eastAsia="Times New Roman"/>
          <w:szCs w:val="24"/>
        </w:rPr>
        <w:t>προτείνω το εξής</w:t>
      </w:r>
      <w:r>
        <w:rPr>
          <w:rFonts w:eastAsia="Times New Roman"/>
          <w:szCs w:val="24"/>
        </w:rPr>
        <w:t>: Να δεχθώ ότι χρειάζεται το Σ</w:t>
      </w:r>
      <w:r w:rsidRPr="00E42D4D">
        <w:rPr>
          <w:rFonts w:eastAsia="Times New Roman"/>
          <w:szCs w:val="24"/>
        </w:rPr>
        <w:t>ώμα χρόνο για να μελετήσει</w:t>
      </w:r>
      <w:r>
        <w:rPr>
          <w:rFonts w:eastAsia="Times New Roman"/>
          <w:szCs w:val="24"/>
        </w:rPr>
        <w:t xml:space="preserve"> τις τροπολογίες. Ν</w:t>
      </w:r>
      <w:r w:rsidRPr="00E42D4D">
        <w:rPr>
          <w:rFonts w:eastAsia="Times New Roman"/>
          <w:szCs w:val="24"/>
        </w:rPr>
        <w:t>α δώσουμε χρόνο να γίνει αυτή η ενημέρωση</w:t>
      </w:r>
      <w:r>
        <w:rPr>
          <w:rFonts w:eastAsia="Times New Roman"/>
          <w:szCs w:val="24"/>
        </w:rPr>
        <w:t>, η μελέτη, οι παρατηρήσεις κ.λπ., και να</w:t>
      </w:r>
      <w:r w:rsidRPr="00E42D4D">
        <w:rPr>
          <w:rFonts w:eastAsia="Times New Roman"/>
          <w:szCs w:val="24"/>
        </w:rPr>
        <w:t xml:space="preserve"> συνεχίσουμε τη διαδικασία αύριο ή</w:t>
      </w:r>
      <w:r>
        <w:rPr>
          <w:rFonts w:eastAsia="Times New Roman"/>
          <w:szCs w:val="24"/>
        </w:rPr>
        <w:t xml:space="preserve"> και</w:t>
      </w:r>
      <w:r w:rsidRPr="00E42D4D">
        <w:rPr>
          <w:rFonts w:eastAsia="Times New Roman"/>
          <w:szCs w:val="24"/>
        </w:rPr>
        <w:t xml:space="preserve"> το Σάββατο</w:t>
      </w:r>
      <w:r>
        <w:rPr>
          <w:rFonts w:eastAsia="Times New Roman"/>
          <w:szCs w:val="24"/>
        </w:rPr>
        <w:t>,</w:t>
      </w:r>
      <w:r w:rsidRPr="00E42D4D">
        <w:rPr>
          <w:rFonts w:eastAsia="Times New Roman"/>
          <w:szCs w:val="24"/>
        </w:rPr>
        <w:t xml:space="preserve"> αν θέλε</w:t>
      </w:r>
      <w:r>
        <w:rPr>
          <w:rFonts w:eastAsia="Times New Roman"/>
          <w:szCs w:val="24"/>
        </w:rPr>
        <w:t>τε. Να παρατείνουμε τη</w:t>
      </w:r>
      <w:r w:rsidRPr="00E42D4D">
        <w:rPr>
          <w:rFonts w:eastAsia="Times New Roman"/>
          <w:szCs w:val="24"/>
        </w:rPr>
        <w:t xml:space="preserve"> διαδικασία</w:t>
      </w:r>
      <w:r>
        <w:rPr>
          <w:rFonts w:eastAsia="Times New Roman"/>
          <w:szCs w:val="24"/>
        </w:rPr>
        <w:t>,</w:t>
      </w:r>
      <w:r w:rsidRPr="00E42D4D">
        <w:rPr>
          <w:rFonts w:eastAsia="Times New Roman"/>
          <w:szCs w:val="24"/>
        </w:rPr>
        <w:t xml:space="preserve"> έτσι ώστε το </w:t>
      </w:r>
      <w:r>
        <w:rPr>
          <w:rFonts w:eastAsia="Times New Roman"/>
          <w:szCs w:val="24"/>
        </w:rPr>
        <w:t>Σ</w:t>
      </w:r>
      <w:r w:rsidRPr="00E42D4D">
        <w:rPr>
          <w:rFonts w:eastAsia="Times New Roman"/>
          <w:szCs w:val="24"/>
        </w:rPr>
        <w:t xml:space="preserve">ώμα να μπορέσει </w:t>
      </w:r>
      <w:r>
        <w:rPr>
          <w:rFonts w:eastAsia="Times New Roman"/>
          <w:szCs w:val="24"/>
        </w:rPr>
        <w:t>να μελετήσει αυτές τις</w:t>
      </w:r>
      <w:r w:rsidRPr="00E42D4D">
        <w:rPr>
          <w:rFonts w:eastAsia="Times New Roman"/>
          <w:szCs w:val="24"/>
        </w:rPr>
        <w:t xml:space="preserve"> τροπολογίες</w:t>
      </w:r>
      <w:r>
        <w:rPr>
          <w:rFonts w:eastAsia="Times New Roman"/>
          <w:szCs w:val="24"/>
        </w:rPr>
        <w:t>. Διότι, όπως σας είπα, είναι</w:t>
      </w:r>
      <w:r w:rsidRPr="00E42D4D">
        <w:rPr>
          <w:rFonts w:eastAsia="Times New Roman"/>
          <w:szCs w:val="24"/>
        </w:rPr>
        <w:t xml:space="preserve"> τροπολογίες που έρχονται στο τέλος της χρονιάς πραγ</w:t>
      </w:r>
      <w:r>
        <w:rPr>
          <w:rFonts w:eastAsia="Times New Roman"/>
          <w:szCs w:val="24"/>
        </w:rPr>
        <w:t>ματικά με συσσωρευμένα προβλήματα. Έχει</w:t>
      </w:r>
      <w:r w:rsidRPr="00E42D4D">
        <w:rPr>
          <w:rFonts w:eastAsia="Times New Roman"/>
          <w:szCs w:val="24"/>
        </w:rPr>
        <w:t xml:space="preserve"> γίνει κι άλλες φορές </w:t>
      </w:r>
      <w:r>
        <w:rPr>
          <w:rFonts w:eastAsia="Times New Roman"/>
          <w:szCs w:val="24"/>
        </w:rPr>
        <w:t>στο παρελθόν.</w:t>
      </w:r>
    </w:p>
    <w:p w14:paraId="5218D9FE" w14:textId="77777777" w:rsidR="00BE48FC" w:rsidRDefault="008F016C">
      <w:pPr>
        <w:spacing w:line="600" w:lineRule="auto"/>
        <w:ind w:firstLine="720"/>
        <w:jc w:val="both"/>
        <w:rPr>
          <w:rFonts w:eastAsia="Times New Roman" w:cs="Times New Roman"/>
          <w:szCs w:val="24"/>
        </w:rPr>
      </w:pPr>
      <w:r>
        <w:rPr>
          <w:rFonts w:eastAsia="Times New Roman"/>
          <w:b/>
          <w:szCs w:val="24"/>
        </w:rPr>
        <w:t>ΝΙΚΟΛΑΟΣ ΒΟΥΤΣΗΣ (Πρόεδ</w:t>
      </w:r>
      <w:r>
        <w:rPr>
          <w:rFonts w:eastAsia="Times New Roman"/>
          <w:b/>
          <w:szCs w:val="24"/>
        </w:rPr>
        <w:t>ρος της Βουλής):</w:t>
      </w:r>
      <w:r>
        <w:rPr>
          <w:rFonts w:eastAsia="Times New Roman" w:cs="Times New Roman"/>
          <w:szCs w:val="24"/>
        </w:rPr>
        <w:t xml:space="preserve"> Παρακαλώ, θα ήθελα τον λόγο.</w:t>
      </w:r>
    </w:p>
    <w:p w14:paraId="5218D9FF" w14:textId="77777777" w:rsidR="00BE48FC" w:rsidRDefault="008F016C">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Ο Πρόεδρος της Βουλής θα ήθελε να μιλήσει.</w:t>
      </w:r>
    </w:p>
    <w:p w14:paraId="5218DA00" w14:textId="77777777" w:rsidR="00BE48FC" w:rsidRDefault="008F016C">
      <w:pPr>
        <w:spacing w:line="600" w:lineRule="auto"/>
        <w:ind w:firstLine="720"/>
        <w:jc w:val="both"/>
        <w:rPr>
          <w:rFonts w:eastAsia="Times New Roman"/>
          <w:szCs w:val="24"/>
        </w:rPr>
      </w:pPr>
      <w:r>
        <w:rPr>
          <w:rFonts w:eastAsia="Times New Roman"/>
          <w:szCs w:val="24"/>
        </w:rPr>
        <w:t>Ορίστε, κύριε Πρόεδρε, έχετε τον λόγο.</w:t>
      </w:r>
    </w:p>
    <w:p w14:paraId="5218DA01" w14:textId="77777777" w:rsidR="00BE48FC" w:rsidRDefault="008F016C">
      <w:pPr>
        <w:spacing w:line="600" w:lineRule="auto"/>
        <w:ind w:firstLine="720"/>
        <w:jc w:val="both"/>
        <w:rPr>
          <w:rFonts w:eastAsia="Times New Roman"/>
          <w:szCs w:val="24"/>
        </w:rPr>
      </w:pPr>
      <w:r>
        <w:rPr>
          <w:rFonts w:eastAsia="Times New Roman"/>
          <w:b/>
          <w:szCs w:val="24"/>
        </w:rPr>
        <w:t>ΝΙΚΟΛΑΟΣ ΒΟΥΤΣΗΣ (Πρόεδρος της Βουλής):</w:t>
      </w:r>
      <w:r>
        <w:rPr>
          <w:rFonts w:eastAsia="Times New Roman" w:cs="Times New Roman"/>
          <w:szCs w:val="24"/>
        </w:rPr>
        <w:t xml:space="preserve"> </w:t>
      </w:r>
      <w:r>
        <w:rPr>
          <w:rFonts w:eastAsia="Times New Roman"/>
          <w:szCs w:val="24"/>
        </w:rPr>
        <w:t>Κύριε Π</w:t>
      </w:r>
      <w:r w:rsidRPr="00E42D4D">
        <w:rPr>
          <w:rFonts w:eastAsia="Times New Roman"/>
          <w:szCs w:val="24"/>
        </w:rPr>
        <w:t>ρόεδρε</w:t>
      </w:r>
      <w:r>
        <w:rPr>
          <w:rFonts w:eastAsia="Times New Roman"/>
          <w:szCs w:val="24"/>
        </w:rPr>
        <w:t xml:space="preserve">, </w:t>
      </w:r>
      <w:r w:rsidRPr="00E42D4D">
        <w:rPr>
          <w:rFonts w:eastAsia="Times New Roman"/>
          <w:szCs w:val="24"/>
        </w:rPr>
        <w:t xml:space="preserve">το </w:t>
      </w:r>
      <w:r>
        <w:rPr>
          <w:rFonts w:eastAsia="Times New Roman"/>
          <w:szCs w:val="24"/>
        </w:rPr>
        <w:t>ότι</w:t>
      </w:r>
      <w:r w:rsidRPr="00E42D4D">
        <w:rPr>
          <w:rFonts w:eastAsia="Times New Roman"/>
          <w:szCs w:val="24"/>
        </w:rPr>
        <w:t xml:space="preserve"> θα είχαμε αυτό το πρόβλημα </w:t>
      </w:r>
      <w:r>
        <w:rPr>
          <w:rFonts w:eastAsia="Times New Roman"/>
          <w:szCs w:val="24"/>
        </w:rPr>
        <w:t>-διότ</w:t>
      </w:r>
      <w:r>
        <w:rPr>
          <w:rFonts w:eastAsia="Times New Roman"/>
          <w:szCs w:val="24"/>
        </w:rPr>
        <w:t>ι περί</w:t>
      </w:r>
      <w:r w:rsidRPr="00E42D4D">
        <w:rPr>
          <w:rFonts w:eastAsia="Times New Roman"/>
          <w:szCs w:val="24"/>
        </w:rPr>
        <w:t xml:space="preserve"> προβλήματος </w:t>
      </w:r>
      <w:r>
        <w:rPr>
          <w:rFonts w:eastAsia="Times New Roman"/>
          <w:szCs w:val="24"/>
        </w:rPr>
        <w:t>πρόκειται-</w:t>
      </w:r>
      <w:r w:rsidRPr="00E42D4D">
        <w:rPr>
          <w:rFonts w:eastAsia="Times New Roman"/>
          <w:szCs w:val="24"/>
        </w:rPr>
        <w:t xml:space="preserve"> στην τ</w:t>
      </w:r>
      <w:r>
        <w:rPr>
          <w:rFonts w:eastAsia="Times New Roman"/>
          <w:szCs w:val="24"/>
        </w:rPr>
        <w:t>ελευταία συνεδρίαση, ήταν γνωστό στη Δι</w:t>
      </w:r>
      <w:r w:rsidRPr="00E42D4D">
        <w:rPr>
          <w:rFonts w:eastAsia="Times New Roman"/>
          <w:szCs w:val="24"/>
        </w:rPr>
        <w:t xml:space="preserve">άσκεψη των </w:t>
      </w:r>
      <w:r>
        <w:rPr>
          <w:rFonts w:eastAsia="Times New Roman"/>
          <w:szCs w:val="24"/>
        </w:rPr>
        <w:t>Π</w:t>
      </w:r>
      <w:r w:rsidRPr="00E42D4D">
        <w:rPr>
          <w:rFonts w:eastAsia="Times New Roman"/>
          <w:szCs w:val="24"/>
        </w:rPr>
        <w:t>ροέδρων</w:t>
      </w:r>
      <w:r>
        <w:rPr>
          <w:rFonts w:eastAsia="Times New Roman"/>
          <w:szCs w:val="24"/>
        </w:rPr>
        <w:t>,</w:t>
      </w:r>
      <w:r w:rsidRPr="00E42D4D">
        <w:rPr>
          <w:rFonts w:eastAsia="Times New Roman"/>
          <w:szCs w:val="24"/>
        </w:rPr>
        <w:t xml:space="preserve"> όπου είχαμε δεσμευθεί στο τελευταίο νομοσχέδιο</w:t>
      </w:r>
      <w:r>
        <w:rPr>
          <w:rFonts w:eastAsia="Times New Roman"/>
          <w:szCs w:val="24"/>
        </w:rPr>
        <w:t>,</w:t>
      </w:r>
      <w:r w:rsidRPr="00E42D4D">
        <w:rPr>
          <w:rFonts w:eastAsia="Times New Roman"/>
          <w:szCs w:val="24"/>
        </w:rPr>
        <w:t xml:space="preserve"> το οποίο είναι το </w:t>
      </w:r>
      <w:r>
        <w:rPr>
          <w:rFonts w:eastAsia="Times New Roman"/>
          <w:szCs w:val="24"/>
        </w:rPr>
        <w:t>αμέσως</w:t>
      </w:r>
      <w:r w:rsidRPr="00E42D4D">
        <w:rPr>
          <w:rFonts w:eastAsia="Times New Roman"/>
          <w:szCs w:val="24"/>
        </w:rPr>
        <w:t xml:space="preserve"> επόμενο</w:t>
      </w:r>
      <w:r>
        <w:rPr>
          <w:rFonts w:eastAsia="Times New Roman"/>
          <w:szCs w:val="24"/>
        </w:rPr>
        <w:t>,</w:t>
      </w:r>
      <w:r w:rsidRPr="00E42D4D">
        <w:rPr>
          <w:rFonts w:eastAsia="Times New Roman"/>
          <w:szCs w:val="24"/>
        </w:rPr>
        <w:t xml:space="preserve"> του απογεύματος</w:t>
      </w:r>
      <w:r>
        <w:rPr>
          <w:rFonts w:eastAsia="Times New Roman"/>
          <w:szCs w:val="24"/>
        </w:rPr>
        <w:t>,</w:t>
      </w:r>
      <w:r w:rsidRPr="00E42D4D">
        <w:rPr>
          <w:rFonts w:eastAsia="Times New Roman"/>
          <w:szCs w:val="24"/>
        </w:rPr>
        <w:t xml:space="preserve"> να μην υπάρχουν τ</w:t>
      </w:r>
      <w:r>
        <w:rPr>
          <w:rFonts w:eastAsia="Times New Roman"/>
          <w:szCs w:val="24"/>
        </w:rPr>
        <w:t>ρ</w:t>
      </w:r>
      <w:r w:rsidRPr="00E42D4D">
        <w:rPr>
          <w:rFonts w:eastAsia="Times New Roman"/>
          <w:szCs w:val="24"/>
        </w:rPr>
        <w:t>οπολογίες</w:t>
      </w:r>
      <w:r>
        <w:rPr>
          <w:rFonts w:eastAsia="Times New Roman"/>
          <w:szCs w:val="24"/>
        </w:rPr>
        <w:t>. Και γι’ αυτό μαζεύτηκε αυτός</w:t>
      </w:r>
      <w:r w:rsidRPr="00E42D4D">
        <w:rPr>
          <w:rFonts w:eastAsia="Times New Roman"/>
          <w:szCs w:val="24"/>
        </w:rPr>
        <w:t xml:space="preserve"> ο ό</w:t>
      </w:r>
      <w:r w:rsidRPr="00E42D4D">
        <w:rPr>
          <w:rFonts w:eastAsia="Times New Roman"/>
          <w:szCs w:val="24"/>
        </w:rPr>
        <w:t>γκος</w:t>
      </w:r>
      <w:r>
        <w:rPr>
          <w:rFonts w:eastAsia="Times New Roman"/>
          <w:szCs w:val="24"/>
        </w:rPr>
        <w:t xml:space="preserve"> των τροπολογιών, που δεν είναι εκατόν εβδομήντα, αλλά είκοσι μία, αν δεν κάνω λάθος.</w:t>
      </w:r>
    </w:p>
    <w:p w14:paraId="5218DA02" w14:textId="77777777" w:rsidR="00BE48FC" w:rsidRDefault="008F016C">
      <w:pPr>
        <w:spacing w:line="600" w:lineRule="auto"/>
        <w:ind w:firstLine="720"/>
        <w:jc w:val="both"/>
        <w:rPr>
          <w:rFonts w:eastAsia="Times New Roman" w:cs="Times New Roman"/>
          <w:szCs w:val="24"/>
        </w:rPr>
      </w:pPr>
      <w:r>
        <w:rPr>
          <w:rFonts w:eastAsia="Times New Roman" w:cs="Times New Roman"/>
          <w:b/>
          <w:szCs w:val="24"/>
        </w:rPr>
        <w:t xml:space="preserve">ΓΡΗΓΟΡΙΟΣ ΨΑΡΙΑΝΟΣ: </w:t>
      </w:r>
      <w:r>
        <w:rPr>
          <w:rFonts w:eastAsia="Times New Roman" w:cs="Times New Roman"/>
          <w:szCs w:val="24"/>
        </w:rPr>
        <w:t>Είναι τριάντα περίπου.</w:t>
      </w:r>
    </w:p>
    <w:p w14:paraId="5218DA03" w14:textId="77777777" w:rsidR="00BE48FC" w:rsidRDefault="008F016C">
      <w:pPr>
        <w:spacing w:line="600" w:lineRule="auto"/>
        <w:ind w:firstLine="720"/>
        <w:jc w:val="both"/>
        <w:rPr>
          <w:rFonts w:eastAsia="Times New Roman" w:cs="Times New Roman"/>
          <w:szCs w:val="24"/>
        </w:rPr>
      </w:pPr>
      <w:r>
        <w:rPr>
          <w:rFonts w:eastAsia="Times New Roman"/>
          <w:b/>
          <w:szCs w:val="24"/>
        </w:rPr>
        <w:t>ΝΙΚΟΛΑΟΣ ΒΟΥΤΣΗΣ (Πρόεδρος της Βουλής):</w:t>
      </w:r>
      <w:r>
        <w:rPr>
          <w:rFonts w:eastAsia="Times New Roman" w:cs="Times New Roman"/>
          <w:szCs w:val="24"/>
        </w:rPr>
        <w:t xml:space="preserve"> Όχι. Είναι συγκεκριμένες. Είναι είκοσι μία.</w:t>
      </w:r>
    </w:p>
    <w:p w14:paraId="5218DA04" w14:textId="77777777" w:rsidR="00BE48FC" w:rsidRDefault="008F016C">
      <w:pPr>
        <w:spacing w:line="600" w:lineRule="auto"/>
        <w:ind w:firstLine="720"/>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 xml:space="preserve">Μαζί με τις </w:t>
      </w:r>
      <w:r>
        <w:rPr>
          <w:rFonts w:eastAsia="Times New Roman" w:cs="Times New Roman"/>
          <w:szCs w:val="24"/>
        </w:rPr>
        <w:t>βουλευτικές είναι είκοσι έξι.</w:t>
      </w:r>
    </w:p>
    <w:p w14:paraId="5218DA05" w14:textId="77777777" w:rsidR="00BE48FC" w:rsidRDefault="008F016C">
      <w:pPr>
        <w:spacing w:line="600" w:lineRule="auto"/>
        <w:ind w:firstLine="720"/>
        <w:jc w:val="both"/>
        <w:rPr>
          <w:rFonts w:eastAsia="Times New Roman" w:cs="Times New Roman"/>
          <w:szCs w:val="24"/>
        </w:rPr>
      </w:pPr>
      <w:r>
        <w:rPr>
          <w:rFonts w:eastAsia="Times New Roman" w:cs="Times New Roman"/>
          <w:b/>
          <w:szCs w:val="24"/>
        </w:rPr>
        <w:t xml:space="preserve">ΜΙΛΤΙΑΔΗΣ ΒΑΡΒΙΤΣΙΩΤΗΣ: </w:t>
      </w:r>
      <w:r>
        <w:rPr>
          <w:rFonts w:eastAsia="Times New Roman" w:cs="Times New Roman"/>
          <w:szCs w:val="24"/>
        </w:rPr>
        <w:t>Είναι είκοσι μία υπουργικές.</w:t>
      </w:r>
    </w:p>
    <w:p w14:paraId="5218DA06" w14:textId="77777777" w:rsidR="00BE48FC" w:rsidRDefault="008F016C">
      <w:pPr>
        <w:spacing w:line="600" w:lineRule="auto"/>
        <w:ind w:firstLine="720"/>
        <w:jc w:val="both"/>
        <w:rPr>
          <w:rFonts w:eastAsia="Times New Roman"/>
          <w:szCs w:val="24"/>
        </w:rPr>
      </w:pPr>
      <w:r>
        <w:rPr>
          <w:rFonts w:eastAsia="Times New Roman" w:cs="Times New Roman"/>
          <w:b/>
          <w:szCs w:val="24"/>
        </w:rPr>
        <w:t xml:space="preserve">ΝΙΚΟΛΑΟΣ ΒΟΥΤΣΗΣ (Πρόεδρος της Βουλής): </w:t>
      </w:r>
      <w:r>
        <w:rPr>
          <w:rFonts w:eastAsia="Times New Roman" w:cs="Times New Roman"/>
          <w:szCs w:val="24"/>
        </w:rPr>
        <w:t>Με συγχωρείτε. Στη Διάσκεψη των Προέδρων συζητήσαμε δύο φορές, ότι προφανώς είμαστε</w:t>
      </w:r>
      <w:r w:rsidRPr="00E42D4D">
        <w:rPr>
          <w:rFonts w:eastAsia="Times New Roman"/>
          <w:szCs w:val="24"/>
        </w:rPr>
        <w:t xml:space="preserve"> διατεθειμένοι </w:t>
      </w:r>
      <w:r>
        <w:rPr>
          <w:rFonts w:eastAsia="Times New Roman"/>
          <w:szCs w:val="24"/>
        </w:rPr>
        <w:t xml:space="preserve">-και </w:t>
      </w:r>
      <w:r w:rsidRPr="00E42D4D">
        <w:rPr>
          <w:rFonts w:eastAsia="Times New Roman"/>
          <w:szCs w:val="24"/>
        </w:rPr>
        <w:t xml:space="preserve">θα πρέπει να </w:t>
      </w:r>
      <w:r>
        <w:rPr>
          <w:rFonts w:eastAsia="Times New Roman"/>
          <w:szCs w:val="24"/>
        </w:rPr>
        <w:t xml:space="preserve">είμαστε </w:t>
      </w:r>
      <w:r>
        <w:rPr>
          <w:rFonts w:eastAsia="Times New Roman"/>
          <w:szCs w:val="24"/>
        </w:rPr>
        <w:t>διατεθειμένοι</w:t>
      </w:r>
      <w:r w:rsidRPr="00E42D4D">
        <w:rPr>
          <w:rFonts w:eastAsia="Times New Roman"/>
          <w:szCs w:val="24"/>
        </w:rPr>
        <w:t xml:space="preserve"> όλοι</w:t>
      </w:r>
      <w:r>
        <w:rPr>
          <w:rFonts w:eastAsia="Times New Roman"/>
          <w:szCs w:val="24"/>
        </w:rPr>
        <w:t>-</w:t>
      </w:r>
      <w:r w:rsidRPr="00E42D4D">
        <w:rPr>
          <w:rFonts w:eastAsia="Times New Roman"/>
          <w:szCs w:val="24"/>
        </w:rPr>
        <w:t xml:space="preserve"> εάν</w:t>
      </w:r>
      <w:r>
        <w:rPr>
          <w:rFonts w:eastAsia="Times New Roman"/>
          <w:szCs w:val="24"/>
        </w:rPr>
        <w:t>,</w:t>
      </w:r>
      <w:r w:rsidRPr="00E42D4D">
        <w:rPr>
          <w:rFonts w:eastAsia="Times New Roman"/>
          <w:szCs w:val="24"/>
        </w:rPr>
        <w:t xml:space="preserve"> πράγματι</w:t>
      </w:r>
      <w:r>
        <w:rPr>
          <w:rFonts w:eastAsia="Times New Roman"/>
          <w:szCs w:val="24"/>
        </w:rPr>
        <w:t>,</w:t>
      </w:r>
      <w:r w:rsidRPr="00E42D4D">
        <w:rPr>
          <w:rFonts w:eastAsia="Times New Roman"/>
          <w:szCs w:val="24"/>
        </w:rPr>
        <w:t xml:space="preserve"> υπάρχουν οι λόγο</w:t>
      </w:r>
      <w:r>
        <w:rPr>
          <w:rFonts w:eastAsia="Times New Roman"/>
          <w:szCs w:val="24"/>
        </w:rPr>
        <w:t>ι τους οποίους επικαλούνται οι Υπουργοί -τώρα άκουσα και</w:t>
      </w:r>
      <w:r w:rsidRPr="00E42D4D">
        <w:rPr>
          <w:rFonts w:eastAsia="Times New Roman"/>
          <w:szCs w:val="24"/>
        </w:rPr>
        <w:t xml:space="preserve"> τον κ</w:t>
      </w:r>
      <w:r>
        <w:rPr>
          <w:rFonts w:eastAsia="Times New Roman"/>
          <w:szCs w:val="24"/>
        </w:rPr>
        <w:t>. Τσακαλώτο και υπάρχουν αυτοί</w:t>
      </w:r>
      <w:r w:rsidRPr="00E42D4D">
        <w:rPr>
          <w:rFonts w:eastAsia="Times New Roman"/>
          <w:szCs w:val="24"/>
        </w:rPr>
        <w:t xml:space="preserve"> </w:t>
      </w:r>
      <w:r>
        <w:rPr>
          <w:rFonts w:eastAsia="Times New Roman"/>
          <w:szCs w:val="24"/>
        </w:rPr>
        <w:t xml:space="preserve">οι </w:t>
      </w:r>
      <w:r w:rsidRPr="00E42D4D">
        <w:rPr>
          <w:rFonts w:eastAsia="Times New Roman"/>
          <w:szCs w:val="24"/>
        </w:rPr>
        <w:t>λόγοι</w:t>
      </w:r>
      <w:r>
        <w:rPr>
          <w:rFonts w:eastAsia="Times New Roman"/>
          <w:szCs w:val="24"/>
        </w:rPr>
        <w:t>-</w:t>
      </w:r>
      <w:r w:rsidRPr="00E42D4D">
        <w:rPr>
          <w:rFonts w:eastAsia="Times New Roman"/>
          <w:szCs w:val="24"/>
        </w:rPr>
        <w:t xml:space="preserve"> η Βο</w:t>
      </w:r>
      <w:r>
        <w:rPr>
          <w:rFonts w:eastAsia="Times New Roman"/>
          <w:szCs w:val="24"/>
        </w:rPr>
        <w:t>υλή να λειτουργήσει μέσα από τη</w:t>
      </w:r>
      <w:r w:rsidRPr="00E42D4D">
        <w:rPr>
          <w:rFonts w:eastAsia="Times New Roman"/>
          <w:szCs w:val="24"/>
        </w:rPr>
        <w:t xml:space="preserve"> διαδικασία που έχουμε</w:t>
      </w:r>
      <w:r>
        <w:rPr>
          <w:rFonts w:eastAsia="Times New Roman"/>
          <w:szCs w:val="24"/>
        </w:rPr>
        <w:t xml:space="preserve">. </w:t>
      </w:r>
    </w:p>
    <w:p w14:paraId="5218DA07" w14:textId="77777777" w:rsidR="00BE48FC" w:rsidRDefault="008F016C">
      <w:pPr>
        <w:spacing w:line="600" w:lineRule="auto"/>
        <w:ind w:firstLine="720"/>
        <w:jc w:val="both"/>
        <w:rPr>
          <w:rFonts w:eastAsia="Times New Roman"/>
          <w:szCs w:val="24"/>
        </w:rPr>
      </w:pPr>
      <w:r>
        <w:rPr>
          <w:rFonts w:eastAsia="Times New Roman"/>
          <w:szCs w:val="24"/>
        </w:rPr>
        <w:t>Η</w:t>
      </w:r>
      <w:r w:rsidRPr="00E42D4D">
        <w:rPr>
          <w:rFonts w:eastAsia="Times New Roman"/>
          <w:szCs w:val="24"/>
        </w:rPr>
        <w:t xml:space="preserve"> Βουλή δεν είναι σχολείο</w:t>
      </w:r>
      <w:r>
        <w:rPr>
          <w:rFonts w:eastAsia="Times New Roman"/>
          <w:szCs w:val="24"/>
        </w:rPr>
        <w:t>,</w:t>
      </w:r>
      <w:r w:rsidRPr="00E42D4D">
        <w:rPr>
          <w:rFonts w:eastAsia="Times New Roman"/>
          <w:szCs w:val="24"/>
        </w:rPr>
        <w:t xml:space="preserve"> αγαπητοί συνάδε</w:t>
      </w:r>
      <w:r w:rsidRPr="00E42D4D">
        <w:rPr>
          <w:rFonts w:eastAsia="Times New Roman"/>
          <w:szCs w:val="24"/>
        </w:rPr>
        <w:t>λφοι</w:t>
      </w:r>
      <w:r>
        <w:rPr>
          <w:rFonts w:eastAsia="Times New Roman"/>
          <w:szCs w:val="24"/>
        </w:rPr>
        <w:t>. Νομίζω ότι</w:t>
      </w:r>
      <w:r w:rsidRPr="00E42D4D">
        <w:rPr>
          <w:rFonts w:eastAsia="Times New Roman"/>
          <w:szCs w:val="24"/>
        </w:rPr>
        <w:t xml:space="preserve"> όλοι τ</w:t>
      </w:r>
      <w:r>
        <w:rPr>
          <w:rFonts w:eastAsia="Times New Roman"/>
          <w:szCs w:val="24"/>
        </w:rPr>
        <w:t>ο συνομολογούμε</w:t>
      </w:r>
      <w:r w:rsidRPr="00E42D4D">
        <w:rPr>
          <w:rFonts w:eastAsia="Times New Roman"/>
          <w:szCs w:val="24"/>
        </w:rPr>
        <w:t xml:space="preserve"> αυτό</w:t>
      </w:r>
      <w:r>
        <w:rPr>
          <w:rFonts w:eastAsia="Times New Roman"/>
          <w:szCs w:val="24"/>
        </w:rPr>
        <w:t>. Δεν έ</w:t>
      </w:r>
      <w:r w:rsidRPr="00E42D4D">
        <w:rPr>
          <w:rFonts w:eastAsia="Times New Roman"/>
          <w:szCs w:val="24"/>
        </w:rPr>
        <w:t>χουμε κα</w:t>
      </w:r>
      <w:r>
        <w:rPr>
          <w:rFonts w:eastAsia="Times New Roman"/>
          <w:szCs w:val="24"/>
        </w:rPr>
        <w:t>μ</w:t>
      </w:r>
      <w:r w:rsidRPr="00E42D4D">
        <w:rPr>
          <w:rFonts w:eastAsia="Times New Roman"/>
          <w:szCs w:val="24"/>
        </w:rPr>
        <w:t>μία υποχρέωση να κλείσουμε</w:t>
      </w:r>
      <w:r>
        <w:rPr>
          <w:rFonts w:eastAsia="Times New Roman"/>
          <w:szCs w:val="24"/>
        </w:rPr>
        <w:t>,</w:t>
      </w:r>
      <w:r w:rsidRPr="00E42D4D">
        <w:rPr>
          <w:rFonts w:eastAsia="Times New Roman"/>
          <w:szCs w:val="24"/>
        </w:rPr>
        <w:t xml:space="preserve"> ούτε διακοπές κάνουμε</w:t>
      </w:r>
      <w:r>
        <w:rPr>
          <w:rFonts w:eastAsia="Times New Roman"/>
          <w:szCs w:val="24"/>
        </w:rPr>
        <w:t xml:space="preserve">. Υπάρχει η </w:t>
      </w:r>
      <w:r w:rsidRPr="00E42D4D">
        <w:rPr>
          <w:rFonts w:eastAsia="Times New Roman"/>
          <w:szCs w:val="24"/>
        </w:rPr>
        <w:t>αυριανή μέρα</w:t>
      </w:r>
      <w:r>
        <w:rPr>
          <w:rFonts w:eastAsia="Times New Roman"/>
          <w:szCs w:val="24"/>
        </w:rPr>
        <w:t>, υπάρχει το Σάββατο και υπάρχουν και οι ημερομηνίες 27 και 28</w:t>
      </w:r>
      <w:r w:rsidRPr="00E42D4D">
        <w:rPr>
          <w:rFonts w:eastAsia="Times New Roman"/>
          <w:szCs w:val="24"/>
        </w:rPr>
        <w:t xml:space="preserve"> </w:t>
      </w:r>
      <w:r>
        <w:rPr>
          <w:rFonts w:eastAsia="Times New Roman"/>
          <w:szCs w:val="24"/>
        </w:rPr>
        <w:t xml:space="preserve">Δεκεμβρίου, για να μελετήσουμε, </w:t>
      </w:r>
      <w:r w:rsidRPr="00E42D4D">
        <w:rPr>
          <w:rFonts w:eastAsia="Times New Roman"/>
          <w:szCs w:val="24"/>
        </w:rPr>
        <w:t>να μελετήσουν οι επιστημονικο</w:t>
      </w:r>
      <w:r w:rsidRPr="00E42D4D">
        <w:rPr>
          <w:rFonts w:eastAsia="Times New Roman"/>
          <w:szCs w:val="24"/>
        </w:rPr>
        <w:t>ί συνεργάτες όλα τα ζητήματα αυτά</w:t>
      </w:r>
      <w:r>
        <w:rPr>
          <w:rFonts w:eastAsia="Times New Roman"/>
          <w:szCs w:val="24"/>
        </w:rPr>
        <w:t>,</w:t>
      </w:r>
      <w:r w:rsidRPr="00E42D4D">
        <w:rPr>
          <w:rFonts w:eastAsia="Times New Roman"/>
          <w:szCs w:val="24"/>
        </w:rPr>
        <w:t xml:space="preserve"> τις τροπολογίες που έχου</w:t>
      </w:r>
      <w:r>
        <w:rPr>
          <w:rFonts w:eastAsia="Times New Roman"/>
          <w:szCs w:val="24"/>
        </w:rPr>
        <w:t>ν</w:t>
      </w:r>
      <w:r w:rsidRPr="00E42D4D">
        <w:rPr>
          <w:rFonts w:eastAsia="Times New Roman"/>
          <w:szCs w:val="24"/>
        </w:rPr>
        <w:t xml:space="preserve"> σχέση με προθεσμίες </w:t>
      </w:r>
      <w:r>
        <w:rPr>
          <w:rFonts w:eastAsia="Times New Roman"/>
          <w:szCs w:val="24"/>
        </w:rPr>
        <w:t>ή με</w:t>
      </w:r>
      <w:r w:rsidRPr="00E42D4D">
        <w:rPr>
          <w:rFonts w:eastAsia="Times New Roman"/>
          <w:szCs w:val="24"/>
        </w:rPr>
        <w:t xml:space="preserve"> δεσμεύσεις του </w:t>
      </w:r>
      <w:r>
        <w:rPr>
          <w:rFonts w:eastAsia="Times New Roman"/>
          <w:szCs w:val="24"/>
        </w:rPr>
        <w:t>δ</w:t>
      </w:r>
      <w:r w:rsidRPr="00E42D4D">
        <w:rPr>
          <w:rFonts w:eastAsia="Times New Roman"/>
          <w:szCs w:val="24"/>
        </w:rPr>
        <w:t>ημοσίου</w:t>
      </w:r>
      <w:r>
        <w:rPr>
          <w:rFonts w:eastAsia="Times New Roman"/>
          <w:szCs w:val="24"/>
        </w:rPr>
        <w:t>,</w:t>
      </w:r>
      <w:r w:rsidRPr="00E42D4D">
        <w:rPr>
          <w:rFonts w:eastAsia="Times New Roman"/>
          <w:szCs w:val="24"/>
        </w:rPr>
        <w:t xml:space="preserve"> που απασχολούν </w:t>
      </w:r>
      <w:r>
        <w:rPr>
          <w:rFonts w:eastAsia="Times New Roman"/>
          <w:szCs w:val="24"/>
        </w:rPr>
        <w:t xml:space="preserve">και </w:t>
      </w:r>
      <w:r w:rsidRPr="00E42D4D">
        <w:rPr>
          <w:rFonts w:eastAsia="Times New Roman"/>
          <w:szCs w:val="24"/>
        </w:rPr>
        <w:t>έχουν σχέση με το δημόσιο χρήμα και με το δημόσιο συμφέρον</w:t>
      </w:r>
      <w:r>
        <w:rPr>
          <w:rFonts w:eastAsia="Times New Roman"/>
          <w:szCs w:val="24"/>
        </w:rPr>
        <w:t xml:space="preserve"> -οι περισσότερες, τουλάχιστον, εξ </w:t>
      </w:r>
      <w:r w:rsidRPr="00E42D4D">
        <w:rPr>
          <w:rFonts w:eastAsia="Times New Roman"/>
          <w:szCs w:val="24"/>
        </w:rPr>
        <w:t>αυτών</w:t>
      </w:r>
      <w:r>
        <w:rPr>
          <w:rFonts w:eastAsia="Times New Roman"/>
          <w:szCs w:val="24"/>
        </w:rPr>
        <w:t xml:space="preserve">, </w:t>
      </w:r>
      <w:r w:rsidRPr="00E42D4D">
        <w:rPr>
          <w:rFonts w:eastAsia="Times New Roman"/>
          <w:szCs w:val="24"/>
        </w:rPr>
        <w:t>όπως κι άλλες προθεσμίες</w:t>
      </w:r>
      <w:r>
        <w:rPr>
          <w:rFonts w:eastAsia="Times New Roman"/>
          <w:szCs w:val="24"/>
        </w:rPr>
        <w:t>-</w:t>
      </w:r>
      <w:r w:rsidRPr="00E42D4D">
        <w:rPr>
          <w:rFonts w:eastAsia="Times New Roman"/>
          <w:szCs w:val="24"/>
        </w:rPr>
        <w:t xml:space="preserve"> </w:t>
      </w:r>
      <w:r w:rsidRPr="00E42D4D">
        <w:rPr>
          <w:rFonts w:eastAsia="Times New Roman"/>
          <w:szCs w:val="24"/>
        </w:rPr>
        <w:t xml:space="preserve">και να αποφασίσουμε </w:t>
      </w:r>
      <w:r>
        <w:rPr>
          <w:rFonts w:eastAsia="Times New Roman"/>
          <w:szCs w:val="24"/>
        </w:rPr>
        <w:t xml:space="preserve">με </w:t>
      </w:r>
      <w:r w:rsidRPr="00E42D4D">
        <w:rPr>
          <w:rFonts w:eastAsia="Times New Roman"/>
          <w:szCs w:val="24"/>
        </w:rPr>
        <w:t>τ</w:t>
      </w:r>
      <w:r>
        <w:rPr>
          <w:rFonts w:eastAsia="Times New Roman"/>
          <w:szCs w:val="24"/>
        </w:rPr>
        <w:t>ον τρόπο που ξέρουμε να αποφασίζ</w:t>
      </w:r>
      <w:r w:rsidRPr="00E42D4D">
        <w:rPr>
          <w:rFonts w:eastAsia="Times New Roman"/>
          <w:szCs w:val="24"/>
        </w:rPr>
        <w:t>ουμε</w:t>
      </w:r>
      <w:r>
        <w:rPr>
          <w:rFonts w:eastAsia="Times New Roman"/>
          <w:szCs w:val="24"/>
        </w:rPr>
        <w:t xml:space="preserve">, χωρίς να σηκώνονται οι τόνοι και </w:t>
      </w:r>
      <w:r w:rsidRPr="00E42D4D">
        <w:rPr>
          <w:rFonts w:eastAsia="Times New Roman"/>
          <w:szCs w:val="24"/>
        </w:rPr>
        <w:t xml:space="preserve">απαντώντας σε ζητήματα </w:t>
      </w:r>
      <w:r>
        <w:rPr>
          <w:rFonts w:eastAsia="Times New Roman"/>
          <w:szCs w:val="24"/>
        </w:rPr>
        <w:t>«πλυντηρίων» κ.λπ., που τίθενται</w:t>
      </w:r>
      <w:r w:rsidRPr="00E42D4D">
        <w:rPr>
          <w:rFonts w:eastAsia="Times New Roman"/>
          <w:szCs w:val="24"/>
        </w:rPr>
        <w:t xml:space="preserve"> από το πρωί</w:t>
      </w:r>
      <w:r>
        <w:rPr>
          <w:rFonts w:eastAsia="Times New Roman"/>
          <w:szCs w:val="24"/>
        </w:rPr>
        <w:t>.</w:t>
      </w:r>
    </w:p>
    <w:p w14:paraId="5218DA08" w14:textId="77777777" w:rsidR="00BE48FC" w:rsidRDefault="008F016C">
      <w:pPr>
        <w:spacing w:line="600" w:lineRule="auto"/>
        <w:ind w:firstLine="720"/>
        <w:jc w:val="both"/>
        <w:rPr>
          <w:rFonts w:eastAsia="Times New Roman"/>
          <w:szCs w:val="24"/>
        </w:rPr>
      </w:pPr>
      <w:r>
        <w:rPr>
          <w:rFonts w:eastAsia="Times New Roman"/>
          <w:szCs w:val="24"/>
        </w:rPr>
        <w:t>Θέλω να σας πω ότι αυτή η Βουλή ήταν αναγκασμένη</w:t>
      </w:r>
      <w:r w:rsidRPr="00E42D4D">
        <w:rPr>
          <w:rFonts w:eastAsia="Times New Roman"/>
          <w:szCs w:val="24"/>
        </w:rPr>
        <w:t xml:space="preserve"> να τελειώσει το νομοθετικό της έργο στις 9 </w:t>
      </w:r>
      <w:r w:rsidRPr="00E42D4D">
        <w:rPr>
          <w:rFonts w:eastAsia="Times New Roman"/>
          <w:szCs w:val="24"/>
        </w:rPr>
        <w:t>Δεκεμβρίου</w:t>
      </w:r>
      <w:r>
        <w:rPr>
          <w:rFonts w:eastAsia="Times New Roman"/>
          <w:szCs w:val="24"/>
        </w:rPr>
        <w:t xml:space="preserve"> -ίσως </w:t>
      </w:r>
      <w:r w:rsidRPr="00E42D4D">
        <w:rPr>
          <w:rFonts w:eastAsia="Times New Roman"/>
          <w:szCs w:val="24"/>
        </w:rPr>
        <w:t xml:space="preserve">δεν το </w:t>
      </w:r>
      <w:r>
        <w:rPr>
          <w:rFonts w:eastAsia="Times New Roman"/>
          <w:szCs w:val="24"/>
        </w:rPr>
        <w:t>θυμάστε- διότι</w:t>
      </w:r>
      <w:r w:rsidRPr="00E42D4D">
        <w:rPr>
          <w:rFonts w:eastAsia="Times New Roman"/>
          <w:szCs w:val="24"/>
        </w:rPr>
        <w:t xml:space="preserve"> αμέσως </w:t>
      </w:r>
      <w:r>
        <w:rPr>
          <w:rFonts w:eastAsia="Times New Roman"/>
          <w:szCs w:val="24"/>
        </w:rPr>
        <w:t xml:space="preserve">μετά </w:t>
      </w:r>
      <w:r w:rsidRPr="00E42D4D">
        <w:rPr>
          <w:rFonts w:eastAsia="Times New Roman"/>
          <w:szCs w:val="24"/>
        </w:rPr>
        <w:t xml:space="preserve">ήταν η </w:t>
      </w:r>
      <w:r>
        <w:rPr>
          <w:rFonts w:eastAsia="Times New Roman"/>
          <w:szCs w:val="24"/>
        </w:rPr>
        <w:t xml:space="preserve">προ ημερησίας συζήτηση </w:t>
      </w:r>
      <w:r w:rsidRPr="00E42D4D">
        <w:rPr>
          <w:rFonts w:eastAsia="Times New Roman"/>
          <w:szCs w:val="24"/>
        </w:rPr>
        <w:t xml:space="preserve">και αμέσως ύστερα το πενθήμερο του </w:t>
      </w:r>
      <w:r>
        <w:rPr>
          <w:rFonts w:eastAsia="Times New Roman"/>
          <w:szCs w:val="24"/>
        </w:rPr>
        <w:t>π</w:t>
      </w:r>
      <w:r w:rsidRPr="00E42D4D">
        <w:rPr>
          <w:rFonts w:eastAsia="Times New Roman"/>
          <w:szCs w:val="24"/>
        </w:rPr>
        <w:t>ροϋπολογισμού</w:t>
      </w:r>
      <w:r>
        <w:rPr>
          <w:rFonts w:eastAsia="Times New Roman"/>
          <w:szCs w:val="24"/>
        </w:rPr>
        <w:t>, όπου, κατά τον Κ</w:t>
      </w:r>
      <w:r w:rsidRPr="00E42D4D">
        <w:rPr>
          <w:rFonts w:eastAsia="Times New Roman"/>
          <w:szCs w:val="24"/>
        </w:rPr>
        <w:t>ανονισμό</w:t>
      </w:r>
      <w:r>
        <w:rPr>
          <w:rFonts w:eastAsia="Times New Roman"/>
          <w:szCs w:val="24"/>
        </w:rPr>
        <w:t>, κατά τη διάρκεια που συζητείται</w:t>
      </w:r>
      <w:r w:rsidRPr="00E42D4D">
        <w:rPr>
          <w:rFonts w:eastAsia="Times New Roman"/>
          <w:szCs w:val="24"/>
        </w:rPr>
        <w:t xml:space="preserve"> ο </w:t>
      </w:r>
      <w:r>
        <w:rPr>
          <w:rFonts w:eastAsia="Times New Roman"/>
          <w:szCs w:val="24"/>
        </w:rPr>
        <w:t>π</w:t>
      </w:r>
      <w:r w:rsidRPr="00E42D4D">
        <w:rPr>
          <w:rFonts w:eastAsia="Times New Roman"/>
          <w:szCs w:val="24"/>
        </w:rPr>
        <w:t>ροϋπολογισμός</w:t>
      </w:r>
      <w:r>
        <w:rPr>
          <w:rFonts w:eastAsia="Times New Roman"/>
          <w:szCs w:val="24"/>
        </w:rPr>
        <w:t>,</w:t>
      </w:r>
      <w:r w:rsidRPr="00E42D4D">
        <w:rPr>
          <w:rFonts w:eastAsia="Times New Roman"/>
          <w:szCs w:val="24"/>
        </w:rPr>
        <w:t xml:space="preserve"> δεν </w:t>
      </w:r>
      <w:r>
        <w:rPr>
          <w:rFonts w:eastAsia="Times New Roman"/>
          <w:szCs w:val="24"/>
        </w:rPr>
        <w:t xml:space="preserve">μπορεί </w:t>
      </w:r>
      <w:r w:rsidRPr="00E42D4D">
        <w:rPr>
          <w:rFonts w:eastAsia="Times New Roman"/>
          <w:szCs w:val="24"/>
        </w:rPr>
        <w:t>να έρθει νομοθετικό έργο στη Βουλή</w:t>
      </w:r>
      <w:r>
        <w:rPr>
          <w:rFonts w:eastAsia="Times New Roman"/>
          <w:szCs w:val="24"/>
        </w:rPr>
        <w:t>.</w:t>
      </w:r>
    </w:p>
    <w:p w14:paraId="5218DA09" w14:textId="77777777" w:rsidR="00BE48FC" w:rsidRDefault="008F016C">
      <w:pPr>
        <w:spacing w:line="600" w:lineRule="auto"/>
        <w:ind w:firstLine="720"/>
        <w:jc w:val="both"/>
        <w:rPr>
          <w:rFonts w:eastAsia="Times New Roman"/>
          <w:szCs w:val="24"/>
        </w:rPr>
      </w:pPr>
      <w:r>
        <w:rPr>
          <w:rFonts w:eastAsia="Times New Roman"/>
          <w:szCs w:val="24"/>
        </w:rPr>
        <w:t>Αυ</w:t>
      </w:r>
      <w:r w:rsidRPr="00E42D4D">
        <w:rPr>
          <w:rFonts w:eastAsia="Times New Roman"/>
          <w:szCs w:val="24"/>
        </w:rPr>
        <w:t>τή είναι η αλήθεια</w:t>
      </w:r>
      <w:r>
        <w:rPr>
          <w:rFonts w:eastAsia="Times New Roman"/>
          <w:szCs w:val="24"/>
        </w:rPr>
        <w:t>. Όλα τα άλλα που ακούω από</w:t>
      </w:r>
      <w:r w:rsidRPr="00E42D4D">
        <w:rPr>
          <w:rFonts w:eastAsia="Times New Roman"/>
          <w:szCs w:val="24"/>
        </w:rPr>
        <w:t xml:space="preserve"> το πρωί</w:t>
      </w:r>
      <w:r>
        <w:rPr>
          <w:rFonts w:eastAsia="Times New Roman"/>
          <w:szCs w:val="24"/>
        </w:rPr>
        <w:t xml:space="preserve"> -έχω παρακολουθήσει όλη τη </w:t>
      </w:r>
      <w:r w:rsidRPr="00E42D4D">
        <w:rPr>
          <w:rFonts w:eastAsia="Times New Roman"/>
          <w:szCs w:val="24"/>
        </w:rPr>
        <w:t>συζήτηση</w:t>
      </w:r>
      <w:r>
        <w:rPr>
          <w:rFonts w:eastAsia="Times New Roman"/>
          <w:szCs w:val="24"/>
        </w:rPr>
        <w:t>-</w:t>
      </w:r>
      <w:r w:rsidRPr="00E42D4D">
        <w:rPr>
          <w:rFonts w:eastAsia="Times New Roman"/>
          <w:szCs w:val="24"/>
        </w:rPr>
        <w:t xml:space="preserve"> </w:t>
      </w:r>
      <w:r>
        <w:rPr>
          <w:rFonts w:eastAsia="Times New Roman"/>
          <w:szCs w:val="24"/>
        </w:rPr>
        <w:t xml:space="preserve">τα οποία </w:t>
      </w:r>
      <w:r w:rsidRPr="00E42D4D">
        <w:rPr>
          <w:rFonts w:eastAsia="Times New Roman"/>
          <w:szCs w:val="24"/>
        </w:rPr>
        <w:t>δε</w:t>
      </w:r>
      <w:r>
        <w:rPr>
          <w:rFonts w:eastAsia="Times New Roman"/>
          <w:szCs w:val="24"/>
        </w:rPr>
        <w:t>ν</w:t>
      </w:r>
      <w:r w:rsidRPr="00E42D4D">
        <w:rPr>
          <w:rFonts w:eastAsia="Times New Roman"/>
          <w:szCs w:val="24"/>
        </w:rPr>
        <w:t xml:space="preserve"> λαμβάνουν υπ</w:t>
      </w:r>
      <w:r>
        <w:rPr>
          <w:rFonts w:eastAsia="Times New Roman"/>
          <w:szCs w:val="24"/>
        </w:rPr>
        <w:t xml:space="preserve">’ </w:t>
      </w:r>
      <w:r>
        <w:rPr>
          <w:rFonts w:eastAsia="Times New Roman"/>
          <w:szCs w:val="24"/>
        </w:rPr>
        <w:t>όψιν</w:t>
      </w:r>
      <w:r w:rsidRPr="00E42D4D">
        <w:rPr>
          <w:rFonts w:eastAsia="Times New Roman"/>
          <w:szCs w:val="24"/>
        </w:rPr>
        <w:t xml:space="preserve"> τους αυτή την πίεση του χρόνου</w:t>
      </w:r>
      <w:r>
        <w:rPr>
          <w:rFonts w:eastAsia="Times New Roman"/>
          <w:szCs w:val="24"/>
        </w:rPr>
        <w:t>,</w:t>
      </w:r>
      <w:r w:rsidRPr="00E42D4D">
        <w:rPr>
          <w:rFonts w:eastAsia="Times New Roman"/>
          <w:szCs w:val="24"/>
        </w:rPr>
        <w:t xml:space="preserve"> αλλά </w:t>
      </w:r>
      <w:r>
        <w:rPr>
          <w:rFonts w:eastAsia="Times New Roman"/>
          <w:szCs w:val="24"/>
        </w:rPr>
        <w:t xml:space="preserve">αναδεικνύουν </w:t>
      </w:r>
      <w:r w:rsidRPr="00E42D4D">
        <w:rPr>
          <w:rFonts w:eastAsia="Times New Roman"/>
          <w:szCs w:val="24"/>
        </w:rPr>
        <w:t>ζητήματα με διάφορα επίθετα</w:t>
      </w:r>
      <w:r>
        <w:rPr>
          <w:rFonts w:eastAsia="Times New Roman"/>
          <w:szCs w:val="24"/>
        </w:rPr>
        <w:t xml:space="preserve"> για την επάρκεια των Υ</w:t>
      </w:r>
      <w:r w:rsidRPr="00E42D4D">
        <w:rPr>
          <w:rFonts w:eastAsia="Times New Roman"/>
          <w:szCs w:val="24"/>
        </w:rPr>
        <w:t>πουργών</w:t>
      </w:r>
      <w:r>
        <w:rPr>
          <w:rFonts w:eastAsia="Times New Roman"/>
          <w:szCs w:val="24"/>
        </w:rPr>
        <w:t>,</w:t>
      </w:r>
      <w:r w:rsidRPr="00E42D4D">
        <w:rPr>
          <w:rFonts w:eastAsia="Times New Roman"/>
          <w:szCs w:val="24"/>
        </w:rPr>
        <w:t xml:space="preserve"> για την επάρκεια </w:t>
      </w:r>
      <w:r>
        <w:rPr>
          <w:rFonts w:eastAsia="Times New Roman"/>
          <w:szCs w:val="24"/>
        </w:rPr>
        <w:t>του Υ</w:t>
      </w:r>
      <w:r>
        <w:rPr>
          <w:rFonts w:eastAsia="Times New Roman"/>
          <w:szCs w:val="24"/>
        </w:rPr>
        <w:t>πουργικού Συμβουλίου,</w:t>
      </w:r>
      <w:r w:rsidRPr="00E42D4D">
        <w:rPr>
          <w:rFonts w:eastAsia="Times New Roman"/>
          <w:szCs w:val="24"/>
        </w:rPr>
        <w:t xml:space="preserve"> για τη</w:t>
      </w:r>
      <w:r>
        <w:rPr>
          <w:rFonts w:eastAsia="Times New Roman"/>
          <w:szCs w:val="24"/>
        </w:rPr>
        <w:t xml:space="preserve"> μη επάρκεια</w:t>
      </w:r>
      <w:r w:rsidRPr="00E42D4D">
        <w:rPr>
          <w:rFonts w:eastAsia="Times New Roman"/>
          <w:szCs w:val="24"/>
        </w:rPr>
        <w:t xml:space="preserve"> της </w:t>
      </w:r>
      <w:r>
        <w:rPr>
          <w:rFonts w:eastAsia="Times New Roman"/>
          <w:szCs w:val="24"/>
        </w:rPr>
        <w:t>Κ</w:t>
      </w:r>
      <w:r w:rsidRPr="00E42D4D">
        <w:rPr>
          <w:rFonts w:eastAsia="Times New Roman"/>
          <w:szCs w:val="24"/>
        </w:rPr>
        <w:t>υβέρνησης</w:t>
      </w:r>
      <w:r>
        <w:rPr>
          <w:rFonts w:eastAsia="Times New Roman"/>
          <w:szCs w:val="24"/>
        </w:rPr>
        <w:t>,</w:t>
      </w:r>
      <w:r w:rsidRPr="00E42D4D">
        <w:rPr>
          <w:rFonts w:eastAsia="Times New Roman"/>
          <w:szCs w:val="24"/>
        </w:rPr>
        <w:t xml:space="preserve"> </w:t>
      </w:r>
      <w:r>
        <w:rPr>
          <w:rFonts w:eastAsia="Times New Roman"/>
          <w:szCs w:val="24"/>
        </w:rPr>
        <w:t xml:space="preserve">και όσα </w:t>
      </w:r>
      <w:r w:rsidRPr="00E42D4D">
        <w:rPr>
          <w:rFonts w:eastAsia="Times New Roman"/>
          <w:szCs w:val="24"/>
        </w:rPr>
        <w:t xml:space="preserve">άκουσα τώρα </w:t>
      </w:r>
      <w:r>
        <w:rPr>
          <w:rFonts w:eastAsia="Times New Roman"/>
          <w:szCs w:val="24"/>
        </w:rPr>
        <w:t xml:space="preserve">από </w:t>
      </w:r>
      <w:r w:rsidRPr="00E42D4D">
        <w:rPr>
          <w:rFonts w:eastAsia="Times New Roman"/>
          <w:szCs w:val="24"/>
        </w:rPr>
        <w:t>τον αγαπητό κ</w:t>
      </w:r>
      <w:r>
        <w:rPr>
          <w:rFonts w:eastAsia="Times New Roman"/>
          <w:szCs w:val="24"/>
        </w:rPr>
        <w:t>.</w:t>
      </w:r>
      <w:r w:rsidRPr="00E42D4D">
        <w:rPr>
          <w:rFonts w:eastAsia="Times New Roman"/>
          <w:szCs w:val="24"/>
        </w:rPr>
        <w:t xml:space="preserve"> </w:t>
      </w:r>
      <w:r>
        <w:rPr>
          <w:rFonts w:eastAsia="Times New Roman"/>
          <w:szCs w:val="24"/>
        </w:rPr>
        <w:t>Παπαθ</w:t>
      </w:r>
      <w:r w:rsidRPr="00E42D4D">
        <w:rPr>
          <w:rFonts w:eastAsia="Times New Roman"/>
          <w:szCs w:val="24"/>
        </w:rPr>
        <w:t>εόδωρου</w:t>
      </w:r>
      <w:r>
        <w:rPr>
          <w:rFonts w:eastAsia="Times New Roman"/>
          <w:szCs w:val="24"/>
        </w:rPr>
        <w:t>,</w:t>
      </w:r>
      <w:r w:rsidRPr="00E42D4D">
        <w:rPr>
          <w:rFonts w:eastAsia="Times New Roman"/>
          <w:szCs w:val="24"/>
        </w:rPr>
        <w:t xml:space="preserve"> ότι γίνεται </w:t>
      </w:r>
      <w:r>
        <w:rPr>
          <w:rFonts w:eastAsia="Times New Roman"/>
          <w:szCs w:val="24"/>
        </w:rPr>
        <w:t>εκ του πονηρού και συγκεκριμένα, δεν έχουν καμμία</w:t>
      </w:r>
      <w:r w:rsidRPr="00E42D4D">
        <w:rPr>
          <w:rFonts w:eastAsia="Times New Roman"/>
          <w:szCs w:val="24"/>
        </w:rPr>
        <w:t xml:space="preserve"> </w:t>
      </w:r>
      <w:r>
        <w:rPr>
          <w:rFonts w:eastAsia="Times New Roman"/>
          <w:szCs w:val="24"/>
        </w:rPr>
        <w:t>βάση. Έ</w:t>
      </w:r>
      <w:r w:rsidRPr="00E42D4D">
        <w:rPr>
          <w:rFonts w:eastAsia="Times New Roman"/>
          <w:szCs w:val="24"/>
        </w:rPr>
        <w:t xml:space="preserve">πρεπε η Βουλή να σταματήσει </w:t>
      </w:r>
      <w:r>
        <w:rPr>
          <w:rFonts w:eastAsia="Times New Roman"/>
          <w:szCs w:val="24"/>
        </w:rPr>
        <w:t>σ</w:t>
      </w:r>
      <w:r w:rsidRPr="00E42D4D">
        <w:rPr>
          <w:rFonts w:eastAsia="Times New Roman"/>
          <w:szCs w:val="24"/>
        </w:rPr>
        <w:t>τις 9 Δεκεμβρίου το νομοθετικό της έργο</w:t>
      </w:r>
      <w:r>
        <w:rPr>
          <w:rFonts w:eastAsia="Times New Roman"/>
          <w:szCs w:val="24"/>
        </w:rPr>
        <w:t>,</w:t>
      </w:r>
      <w:r w:rsidRPr="00E42D4D">
        <w:rPr>
          <w:rFonts w:eastAsia="Times New Roman"/>
          <w:szCs w:val="24"/>
        </w:rPr>
        <w:t xml:space="preserve"> αν επρό</w:t>
      </w:r>
      <w:r w:rsidRPr="00E42D4D">
        <w:rPr>
          <w:rFonts w:eastAsia="Times New Roman"/>
          <w:szCs w:val="24"/>
        </w:rPr>
        <w:t>κειτο να κλείσουμε</w:t>
      </w:r>
      <w:r>
        <w:rPr>
          <w:rFonts w:eastAsia="Times New Roman"/>
          <w:szCs w:val="24"/>
        </w:rPr>
        <w:t xml:space="preserve"> -</w:t>
      </w:r>
      <w:r w:rsidRPr="00E42D4D">
        <w:rPr>
          <w:rFonts w:eastAsia="Times New Roman"/>
          <w:szCs w:val="24"/>
        </w:rPr>
        <w:t xml:space="preserve">όπως συνεννοήθηκε η </w:t>
      </w:r>
      <w:r>
        <w:rPr>
          <w:rFonts w:eastAsia="Times New Roman"/>
          <w:szCs w:val="24"/>
        </w:rPr>
        <w:t>Δ</w:t>
      </w:r>
      <w:r w:rsidRPr="00E42D4D">
        <w:rPr>
          <w:rFonts w:eastAsia="Times New Roman"/>
          <w:szCs w:val="24"/>
        </w:rPr>
        <w:t xml:space="preserve">ιάσκεψη των </w:t>
      </w:r>
      <w:r>
        <w:rPr>
          <w:rFonts w:eastAsia="Times New Roman"/>
          <w:szCs w:val="24"/>
        </w:rPr>
        <w:t>Προέδρων-</w:t>
      </w:r>
      <w:r w:rsidRPr="00E42D4D">
        <w:rPr>
          <w:rFonts w:eastAsia="Times New Roman"/>
          <w:szCs w:val="24"/>
        </w:rPr>
        <w:t xml:space="preserve"> αύριο με </w:t>
      </w:r>
      <w:r>
        <w:rPr>
          <w:rFonts w:eastAsia="Times New Roman"/>
          <w:szCs w:val="24"/>
        </w:rPr>
        <w:t>την</w:t>
      </w:r>
      <w:r w:rsidRPr="00E42D4D">
        <w:rPr>
          <w:rFonts w:eastAsia="Times New Roman"/>
          <w:szCs w:val="24"/>
        </w:rPr>
        <w:t xml:space="preserve"> επίκαιρη επερώτηση που κάνει </w:t>
      </w:r>
      <w:r>
        <w:rPr>
          <w:rFonts w:eastAsia="Times New Roman"/>
          <w:szCs w:val="24"/>
        </w:rPr>
        <w:t xml:space="preserve">η </w:t>
      </w:r>
      <w:r w:rsidRPr="00E42D4D">
        <w:rPr>
          <w:rFonts w:eastAsia="Times New Roman"/>
          <w:szCs w:val="24"/>
        </w:rPr>
        <w:t>Νέα Δημοκρατία</w:t>
      </w:r>
      <w:r>
        <w:rPr>
          <w:rFonts w:eastAsia="Times New Roman"/>
          <w:szCs w:val="24"/>
        </w:rPr>
        <w:t xml:space="preserve">. </w:t>
      </w:r>
    </w:p>
    <w:p w14:paraId="5218DA0A" w14:textId="77777777" w:rsidR="00BE48FC" w:rsidRDefault="008F016C">
      <w:pPr>
        <w:spacing w:line="600" w:lineRule="auto"/>
        <w:ind w:firstLine="720"/>
        <w:jc w:val="both"/>
        <w:rPr>
          <w:rFonts w:eastAsia="Times New Roman"/>
          <w:szCs w:val="24"/>
        </w:rPr>
      </w:pPr>
      <w:r>
        <w:rPr>
          <w:rFonts w:eastAsia="Times New Roman"/>
          <w:szCs w:val="24"/>
        </w:rPr>
        <w:t xml:space="preserve">Αυτό </w:t>
      </w:r>
      <w:r w:rsidRPr="00E42D4D">
        <w:rPr>
          <w:rFonts w:eastAsia="Times New Roman"/>
          <w:szCs w:val="24"/>
        </w:rPr>
        <w:t>το υλικό</w:t>
      </w:r>
      <w:r>
        <w:rPr>
          <w:rFonts w:eastAsia="Times New Roman"/>
          <w:szCs w:val="24"/>
        </w:rPr>
        <w:t>,</w:t>
      </w:r>
      <w:r w:rsidRPr="00E42D4D">
        <w:rPr>
          <w:rFonts w:eastAsia="Times New Roman"/>
          <w:szCs w:val="24"/>
        </w:rPr>
        <w:t xml:space="preserve"> λοιπόν</w:t>
      </w:r>
      <w:r>
        <w:rPr>
          <w:rFonts w:eastAsia="Times New Roman"/>
          <w:szCs w:val="24"/>
        </w:rPr>
        <w:t>,</w:t>
      </w:r>
      <w:r w:rsidRPr="00E42D4D">
        <w:rPr>
          <w:rFonts w:eastAsia="Times New Roman"/>
          <w:szCs w:val="24"/>
        </w:rPr>
        <w:t xml:space="preserve"> αυτές οι τροπολογίες συσσωρεύτηκαν όλο αυτό το διάστημα</w:t>
      </w:r>
      <w:r>
        <w:rPr>
          <w:rFonts w:eastAsia="Times New Roman"/>
          <w:szCs w:val="24"/>
        </w:rPr>
        <w:t>, διότι δεν μπορούσε να γίνει Ο</w:t>
      </w:r>
      <w:r w:rsidRPr="00E42D4D">
        <w:rPr>
          <w:rFonts w:eastAsia="Times New Roman"/>
          <w:szCs w:val="24"/>
        </w:rPr>
        <w:t>λομέλεια με άλλο έργο</w:t>
      </w:r>
      <w:r>
        <w:rPr>
          <w:rFonts w:eastAsia="Times New Roman"/>
          <w:szCs w:val="24"/>
        </w:rPr>
        <w:t xml:space="preserve">. </w:t>
      </w:r>
      <w:r>
        <w:rPr>
          <w:rFonts w:eastAsia="Times New Roman"/>
          <w:szCs w:val="24"/>
        </w:rPr>
        <w:t xml:space="preserve">Απαγορευόταν. </w:t>
      </w:r>
    </w:p>
    <w:p w14:paraId="5218DA0B" w14:textId="77777777" w:rsidR="00BE48FC" w:rsidRDefault="008F016C">
      <w:pPr>
        <w:spacing w:line="600" w:lineRule="auto"/>
        <w:ind w:firstLine="720"/>
        <w:jc w:val="both"/>
        <w:rPr>
          <w:rFonts w:eastAsia="Times New Roman"/>
          <w:szCs w:val="24"/>
        </w:rPr>
      </w:pPr>
      <w:r>
        <w:rPr>
          <w:rFonts w:eastAsia="Times New Roman"/>
          <w:szCs w:val="24"/>
        </w:rPr>
        <w:t>Δ</w:t>
      </w:r>
      <w:r w:rsidRPr="00E42D4D">
        <w:rPr>
          <w:rFonts w:eastAsia="Times New Roman"/>
          <w:szCs w:val="24"/>
        </w:rPr>
        <w:t>εν θέλω να αναφερθώ αναλυτικά</w:t>
      </w:r>
      <w:r>
        <w:rPr>
          <w:rFonts w:eastAsia="Times New Roman"/>
          <w:szCs w:val="24"/>
        </w:rPr>
        <w:t>,</w:t>
      </w:r>
      <w:r w:rsidRPr="00E42D4D">
        <w:rPr>
          <w:rFonts w:eastAsia="Times New Roman"/>
          <w:szCs w:val="24"/>
        </w:rPr>
        <w:t xml:space="preserve"> αλλά αναγκάζομαι</w:t>
      </w:r>
      <w:r>
        <w:rPr>
          <w:rFonts w:eastAsia="Times New Roman"/>
          <w:szCs w:val="24"/>
        </w:rPr>
        <w:t>,</w:t>
      </w:r>
      <w:r w:rsidRPr="00E42D4D">
        <w:rPr>
          <w:rFonts w:eastAsia="Times New Roman"/>
          <w:szCs w:val="24"/>
        </w:rPr>
        <w:t xml:space="preserve"> </w:t>
      </w:r>
      <w:r>
        <w:rPr>
          <w:rFonts w:eastAsia="Times New Roman"/>
          <w:szCs w:val="24"/>
        </w:rPr>
        <w:t>διότι</w:t>
      </w:r>
      <w:r w:rsidRPr="00E42D4D">
        <w:rPr>
          <w:rFonts w:eastAsia="Times New Roman"/>
          <w:szCs w:val="24"/>
        </w:rPr>
        <w:t xml:space="preserve"> άκουσα κάποια νούμερα γι</w:t>
      </w:r>
      <w:r>
        <w:rPr>
          <w:rFonts w:eastAsia="Times New Roman"/>
          <w:szCs w:val="24"/>
        </w:rPr>
        <w:t>α το τι έγινε στην προηγούμενη κ</w:t>
      </w:r>
      <w:r w:rsidRPr="00E42D4D">
        <w:rPr>
          <w:rFonts w:eastAsia="Times New Roman"/>
          <w:szCs w:val="24"/>
        </w:rPr>
        <w:t>υβέρνηση</w:t>
      </w:r>
      <w:r>
        <w:rPr>
          <w:rFonts w:eastAsia="Times New Roman"/>
          <w:szCs w:val="24"/>
        </w:rPr>
        <w:t>. Οι παλαιότεροι θα θυμούνται -για παράδειγμα, η κ</w:t>
      </w:r>
      <w:r>
        <w:rPr>
          <w:rFonts w:eastAsia="Times New Roman"/>
          <w:szCs w:val="24"/>
        </w:rPr>
        <w:t>.</w:t>
      </w:r>
      <w:r>
        <w:rPr>
          <w:rFonts w:eastAsia="Times New Roman"/>
          <w:szCs w:val="24"/>
        </w:rPr>
        <w:t xml:space="preserve"> Μανωλάκου το θυμάται πάρα πολύ καλά-</w:t>
      </w:r>
      <w:r w:rsidRPr="00E42D4D">
        <w:rPr>
          <w:rFonts w:eastAsia="Times New Roman"/>
          <w:szCs w:val="24"/>
        </w:rPr>
        <w:t xml:space="preserve"> </w:t>
      </w:r>
      <w:r>
        <w:rPr>
          <w:rFonts w:eastAsia="Times New Roman"/>
          <w:szCs w:val="24"/>
        </w:rPr>
        <w:t xml:space="preserve">ότι </w:t>
      </w:r>
      <w:r w:rsidRPr="00E42D4D">
        <w:rPr>
          <w:rFonts w:eastAsia="Times New Roman"/>
          <w:szCs w:val="24"/>
        </w:rPr>
        <w:t xml:space="preserve">το </w:t>
      </w:r>
      <w:r>
        <w:rPr>
          <w:rFonts w:eastAsia="Times New Roman"/>
          <w:szCs w:val="24"/>
        </w:rPr>
        <w:t>2014 είχαν έρθει για τους</w:t>
      </w:r>
      <w:r>
        <w:rPr>
          <w:rFonts w:eastAsia="Times New Roman"/>
          <w:szCs w:val="24"/>
        </w:rPr>
        <w:t xml:space="preserve"> ίδιους ή</w:t>
      </w:r>
      <w:r w:rsidRPr="00E42D4D">
        <w:rPr>
          <w:rFonts w:eastAsia="Times New Roman"/>
          <w:szCs w:val="24"/>
        </w:rPr>
        <w:t xml:space="preserve"> άλλους λόγους </w:t>
      </w:r>
      <w:r>
        <w:rPr>
          <w:rFonts w:eastAsia="Times New Roman"/>
          <w:szCs w:val="24"/>
        </w:rPr>
        <w:t xml:space="preserve">-δεν </w:t>
      </w:r>
      <w:r w:rsidRPr="00E42D4D">
        <w:rPr>
          <w:rFonts w:eastAsia="Times New Roman"/>
          <w:szCs w:val="24"/>
        </w:rPr>
        <w:t xml:space="preserve">κάνω κριτική </w:t>
      </w:r>
      <w:r>
        <w:rPr>
          <w:rFonts w:eastAsia="Times New Roman"/>
          <w:szCs w:val="24"/>
        </w:rPr>
        <w:t>τώρα, εκ</w:t>
      </w:r>
      <w:r w:rsidRPr="00E42D4D">
        <w:rPr>
          <w:rFonts w:eastAsia="Times New Roman"/>
          <w:szCs w:val="24"/>
        </w:rPr>
        <w:t xml:space="preserve"> των υστέρων</w:t>
      </w:r>
      <w:r>
        <w:rPr>
          <w:rFonts w:eastAsia="Times New Roman"/>
          <w:szCs w:val="24"/>
        </w:rPr>
        <w:t>-</w:t>
      </w:r>
      <w:r w:rsidRPr="00E42D4D">
        <w:rPr>
          <w:rFonts w:eastAsia="Times New Roman"/>
          <w:szCs w:val="24"/>
        </w:rPr>
        <w:t xml:space="preserve"> </w:t>
      </w:r>
      <w:r>
        <w:rPr>
          <w:rFonts w:eastAsia="Times New Roman"/>
          <w:szCs w:val="24"/>
        </w:rPr>
        <w:t>εκατόν έντεκα</w:t>
      </w:r>
      <w:r w:rsidRPr="00E42D4D">
        <w:rPr>
          <w:rFonts w:eastAsia="Times New Roman"/>
          <w:szCs w:val="24"/>
        </w:rPr>
        <w:t xml:space="preserve"> τροπολογίες</w:t>
      </w:r>
      <w:r>
        <w:rPr>
          <w:rFonts w:eastAsia="Times New Roman"/>
          <w:szCs w:val="24"/>
        </w:rPr>
        <w:t>,</w:t>
      </w:r>
      <w:r w:rsidRPr="00E42D4D">
        <w:rPr>
          <w:rFonts w:eastAsia="Times New Roman"/>
          <w:szCs w:val="24"/>
        </w:rPr>
        <w:t xml:space="preserve"> μαζί με τις βουλευτικές</w:t>
      </w:r>
      <w:r>
        <w:rPr>
          <w:rFonts w:eastAsia="Times New Roman"/>
          <w:szCs w:val="24"/>
        </w:rPr>
        <w:t xml:space="preserve"> -τριάντα οκτώ</w:t>
      </w:r>
      <w:r w:rsidRPr="00E42D4D">
        <w:rPr>
          <w:rFonts w:eastAsia="Times New Roman"/>
          <w:szCs w:val="24"/>
        </w:rPr>
        <w:t xml:space="preserve"> </w:t>
      </w:r>
      <w:r>
        <w:rPr>
          <w:rFonts w:eastAsia="Times New Roman"/>
          <w:szCs w:val="24"/>
        </w:rPr>
        <w:t>εν συνόλω ήταν οι</w:t>
      </w:r>
      <w:r w:rsidRPr="00E42D4D">
        <w:rPr>
          <w:rFonts w:eastAsia="Times New Roman"/>
          <w:szCs w:val="24"/>
        </w:rPr>
        <w:t xml:space="preserve"> υπουργικές</w:t>
      </w:r>
      <w:r>
        <w:rPr>
          <w:rFonts w:eastAsia="Times New Roman"/>
          <w:szCs w:val="24"/>
        </w:rPr>
        <w:t>- και σαράντα τρεις εξ αυτών ψηφίστηκαν στις</w:t>
      </w:r>
      <w:r w:rsidRPr="00E42D4D">
        <w:rPr>
          <w:rFonts w:eastAsia="Times New Roman"/>
          <w:szCs w:val="24"/>
        </w:rPr>
        <w:t xml:space="preserve"> 24 Δεκεμβρίου το βράδυ</w:t>
      </w:r>
      <w:r>
        <w:rPr>
          <w:rFonts w:eastAsia="Times New Roman"/>
          <w:szCs w:val="24"/>
        </w:rPr>
        <w:t>. Και</w:t>
      </w:r>
      <w:r w:rsidRPr="00E42D4D">
        <w:rPr>
          <w:rFonts w:eastAsia="Times New Roman"/>
          <w:szCs w:val="24"/>
        </w:rPr>
        <w:t xml:space="preserve"> ήμασταν εδώ</w:t>
      </w:r>
      <w:r>
        <w:rPr>
          <w:rFonts w:eastAsia="Times New Roman"/>
          <w:szCs w:val="24"/>
        </w:rPr>
        <w:t>, όσοι</w:t>
      </w:r>
      <w:r w:rsidRPr="00E42D4D">
        <w:rPr>
          <w:rFonts w:eastAsia="Times New Roman"/>
          <w:szCs w:val="24"/>
        </w:rPr>
        <w:t xml:space="preserve"> ήμασταν </w:t>
      </w:r>
      <w:r w:rsidRPr="00E42D4D">
        <w:rPr>
          <w:rFonts w:eastAsia="Times New Roman"/>
          <w:szCs w:val="24"/>
        </w:rPr>
        <w:t>εδώ</w:t>
      </w:r>
      <w:r>
        <w:rPr>
          <w:rFonts w:eastAsia="Times New Roman"/>
          <w:szCs w:val="24"/>
        </w:rPr>
        <w:t>.</w:t>
      </w:r>
    </w:p>
    <w:p w14:paraId="5218DA0C" w14:textId="77777777" w:rsidR="00BE48FC" w:rsidRDefault="008F016C">
      <w:pPr>
        <w:spacing w:line="600" w:lineRule="auto"/>
        <w:ind w:firstLine="720"/>
        <w:jc w:val="both"/>
        <w:rPr>
          <w:rFonts w:eastAsia="Times New Roman"/>
          <w:szCs w:val="24"/>
        </w:rPr>
      </w:pPr>
      <w:r>
        <w:rPr>
          <w:rFonts w:eastAsia="Times New Roman"/>
          <w:szCs w:val="24"/>
        </w:rPr>
        <w:t xml:space="preserve">Εγώ δίνω όλα τα στοιχεία ήρεμα, ψύχραιμα και για αυτούς </w:t>
      </w:r>
      <w:r w:rsidRPr="00E42D4D">
        <w:rPr>
          <w:rFonts w:eastAsia="Times New Roman"/>
          <w:szCs w:val="24"/>
        </w:rPr>
        <w:t xml:space="preserve">οι οποίοι είναι εδώ και </w:t>
      </w:r>
      <w:r>
        <w:rPr>
          <w:rFonts w:eastAsia="Times New Roman"/>
          <w:szCs w:val="24"/>
        </w:rPr>
        <w:t>για όσους είναι να έρθουν</w:t>
      </w:r>
      <w:r w:rsidRPr="00E42D4D">
        <w:rPr>
          <w:rFonts w:eastAsia="Times New Roman"/>
          <w:szCs w:val="24"/>
        </w:rPr>
        <w:t xml:space="preserve"> μετά τις </w:t>
      </w:r>
      <w:r>
        <w:rPr>
          <w:rFonts w:eastAsia="Times New Roman"/>
          <w:szCs w:val="24"/>
        </w:rPr>
        <w:t>17.00</w:t>
      </w:r>
      <w:r>
        <w:rPr>
          <w:rFonts w:eastAsia="Times New Roman"/>
          <w:szCs w:val="24"/>
        </w:rPr>
        <w:t>΄</w:t>
      </w:r>
      <w:r>
        <w:rPr>
          <w:rFonts w:eastAsia="Times New Roman"/>
          <w:szCs w:val="24"/>
        </w:rPr>
        <w:t xml:space="preserve"> </w:t>
      </w:r>
      <w:r w:rsidRPr="00E42D4D">
        <w:rPr>
          <w:rFonts w:eastAsia="Times New Roman"/>
          <w:szCs w:val="24"/>
        </w:rPr>
        <w:t>η ώρα</w:t>
      </w:r>
      <w:r>
        <w:rPr>
          <w:rFonts w:eastAsia="Times New Roman"/>
          <w:szCs w:val="24"/>
        </w:rPr>
        <w:t xml:space="preserve"> -διότι</w:t>
      </w:r>
      <w:r w:rsidRPr="00E42D4D">
        <w:rPr>
          <w:rFonts w:eastAsia="Times New Roman"/>
          <w:szCs w:val="24"/>
        </w:rPr>
        <w:t xml:space="preserve"> έχω πληροφορηθεί ότι θα συνεχιστεί αυτή η πολιτική αξιοποίηση και εκμετάλλευση</w:t>
      </w:r>
      <w:r>
        <w:rPr>
          <w:rFonts w:eastAsia="Times New Roman"/>
          <w:szCs w:val="24"/>
        </w:rPr>
        <w:t xml:space="preserve"> ίσως</w:t>
      </w:r>
      <w:r w:rsidRPr="00E42D4D">
        <w:rPr>
          <w:rFonts w:eastAsia="Times New Roman"/>
          <w:szCs w:val="24"/>
        </w:rPr>
        <w:t xml:space="preserve"> και σε ανώτερο επίπεδο</w:t>
      </w:r>
      <w:r>
        <w:rPr>
          <w:rFonts w:eastAsia="Times New Roman"/>
          <w:szCs w:val="24"/>
        </w:rPr>
        <w:t>-</w:t>
      </w:r>
      <w:r w:rsidRPr="00E42D4D">
        <w:rPr>
          <w:rFonts w:eastAsia="Times New Roman"/>
          <w:szCs w:val="24"/>
        </w:rPr>
        <w:t xml:space="preserve"> </w:t>
      </w:r>
      <w:r>
        <w:rPr>
          <w:rFonts w:eastAsia="Times New Roman"/>
          <w:szCs w:val="24"/>
        </w:rPr>
        <w:t>διότι αυ</w:t>
      </w:r>
      <w:r>
        <w:rPr>
          <w:rFonts w:eastAsia="Times New Roman"/>
          <w:szCs w:val="24"/>
        </w:rPr>
        <w:t>τά τα συζητήσαμε</w:t>
      </w:r>
      <w:r w:rsidRPr="00E42D4D">
        <w:rPr>
          <w:rFonts w:eastAsia="Times New Roman"/>
          <w:szCs w:val="24"/>
        </w:rPr>
        <w:t xml:space="preserve"> σε δύο </w:t>
      </w:r>
      <w:r>
        <w:rPr>
          <w:rFonts w:eastAsia="Times New Roman"/>
          <w:szCs w:val="24"/>
        </w:rPr>
        <w:t>Διασκέψεις</w:t>
      </w:r>
      <w:r w:rsidRPr="00E42D4D">
        <w:rPr>
          <w:rFonts w:eastAsia="Times New Roman"/>
          <w:szCs w:val="24"/>
        </w:rPr>
        <w:t xml:space="preserve"> των </w:t>
      </w:r>
      <w:r>
        <w:rPr>
          <w:rFonts w:eastAsia="Times New Roman"/>
          <w:szCs w:val="24"/>
        </w:rPr>
        <w:t>Π</w:t>
      </w:r>
      <w:r w:rsidRPr="00E42D4D">
        <w:rPr>
          <w:rFonts w:eastAsia="Times New Roman"/>
          <w:szCs w:val="24"/>
        </w:rPr>
        <w:t>ροέδρων</w:t>
      </w:r>
      <w:r>
        <w:rPr>
          <w:rFonts w:eastAsia="Times New Roman"/>
          <w:szCs w:val="24"/>
        </w:rPr>
        <w:t>,</w:t>
      </w:r>
      <w:r w:rsidRPr="00E42D4D">
        <w:rPr>
          <w:rFonts w:eastAsia="Times New Roman"/>
          <w:szCs w:val="24"/>
        </w:rPr>
        <w:t xml:space="preserve"> έτσι ώστε να προφυλάξω και </w:t>
      </w:r>
      <w:r>
        <w:rPr>
          <w:rFonts w:eastAsia="Times New Roman"/>
          <w:szCs w:val="24"/>
        </w:rPr>
        <w:t>από κορώνες που</w:t>
      </w:r>
      <w:r w:rsidRPr="00E42D4D">
        <w:rPr>
          <w:rFonts w:eastAsia="Times New Roman"/>
          <w:szCs w:val="24"/>
        </w:rPr>
        <w:t xml:space="preserve"> ενδ</w:t>
      </w:r>
      <w:r>
        <w:rPr>
          <w:rFonts w:eastAsia="Times New Roman"/>
          <w:szCs w:val="24"/>
        </w:rPr>
        <w:t>εχομένως σηκωθούν το απόγευμα. Όμως, εδώ θα είμαστε</w:t>
      </w:r>
      <w:r w:rsidRPr="00E42D4D">
        <w:rPr>
          <w:rFonts w:eastAsia="Times New Roman"/>
          <w:szCs w:val="24"/>
        </w:rPr>
        <w:t xml:space="preserve"> και το απόγευμα</w:t>
      </w:r>
      <w:r>
        <w:rPr>
          <w:rFonts w:eastAsia="Times New Roman"/>
          <w:szCs w:val="24"/>
        </w:rPr>
        <w:t>,</w:t>
      </w:r>
      <w:r w:rsidRPr="00E42D4D">
        <w:rPr>
          <w:rFonts w:eastAsia="Times New Roman"/>
          <w:szCs w:val="24"/>
        </w:rPr>
        <w:t xml:space="preserve"> αν έρθουν άλλοι εκπρόσωποι</w:t>
      </w:r>
      <w:r>
        <w:rPr>
          <w:rFonts w:eastAsia="Times New Roman"/>
          <w:szCs w:val="24"/>
        </w:rPr>
        <w:t xml:space="preserve"> για να πουν τα ίδια πράγματα.</w:t>
      </w:r>
    </w:p>
    <w:p w14:paraId="5218DA0D" w14:textId="77777777" w:rsidR="00BE48FC" w:rsidRDefault="008F016C">
      <w:pPr>
        <w:spacing w:line="600" w:lineRule="auto"/>
        <w:ind w:firstLine="720"/>
        <w:jc w:val="both"/>
        <w:rPr>
          <w:rFonts w:eastAsia="Times New Roman"/>
          <w:szCs w:val="24"/>
        </w:rPr>
      </w:pPr>
      <w:r>
        <w:rPr>
          <w:rFonts w:eastAsia="Times New Roman"/>
          <w:szCs w:val="24"/>
        </w:rPr>
        <w:t>Η</w:t>
      </w:r>
      <w:r w:rsidRPr="00E42D4D">
        <w:rPr>
          <w:rFonts w:eastAsia="Times New Roman"/>
          <w:szCs w:val="24"/>
        </w:rPr>
        <w:t xml:space="preserve"> πρόταση</w:t>
      </w:r>
      <w:r>
        <w:rPr>
          <w:rFonts w:eastAsia="Times New Roman"/>
          <w:szCs w:val="24"/>
        </w:rPr>
        <w:t>,</w:t>
      </w:r>
      <w:r w:rsidRPr="00E42D4D">
        <w:rPr>
          <w:rFonts w:eastAsia="Times New Roman"/>
          <w:szCs w:val="24"/>
        </w:rPr>
        <w:t xml:space="preserve"> λοιπόν</w:t>
      </w:r>
      <w:r>
        <w:rPr>
          <w:rFonts w:eastAsia="Times New Roman"/>
          <w:szCs w:val="24"/>
        </w:rPr>
        <w:t>,</w:t>
      </w:r>
      <w:r w:rsidRPr="00E42D4D">
        <w:rPr>
          <w:rFonts w:eastAsia="Times New Roman"/>
          <w:szCs w:val="24"/>
        </w:rPr>
        <w:t xml:space="preserve"> είναι ευθεία</w:t>
      </w:r>
      <w:r>
        <w:rPr>
          <w:rFonts w:eastAsia="Times New Roman"/>
          <w:szCs w:val="24"/>
        </w:rPr>
        <w:t>. Η</w:t>
      </w:r>
      <w:r w:rsidRPr="00E42D4D">
        <w:rPr>
          <w:rFonts w:eastAsia="Times New Roman"/>
          <w:szCs w:val="24"/>
        </w:rPr>
        <w:t xml:space="preserve"> </w:t>
      </w:r>
      <w:r w:rsidRPr="00E42D4D">
        <w:rPr>
          <w:rFonts w:eastAsia="Times New Roman"/>
          <w:szCs w:val="24"/>
        </w:rPr>
        <w:t>Βουλή συνεχίζει αύριο</w:t>
      </w:r>
      <w:r>
        <w:rPr>
          <w:rFonts w:eastAsia="Times New Roman"/>
          <w:szCs w:val="24"/>
        </w:rPr>
        <w:t>,</w:t>
      </w:r>
      <w:r w:rsidRPr="00E42D4D">
        <w:rPr>
          <w:rFonts w:eastAsia="Times New Roman"/>
          <w:szCs w:val="24"/>
        </w:rPr>
        <w:t xml:space="preserve"> το Σάββατο </w:t>
      </w:r>
      <w:r>
        <w:rPr>
          <w:rFonts w:eastAsia="Times New Roman"/>
          <w:szCs w:val="24"/>
        </w:rPr>
        <w:t>και στις 27 και 28 Δεκεμβρίου, με την άνεσή μας όλοι</w:t>
      </w:r>
      <w:r w:rsidRPr="00E42D4D">
        <w:rPr>
          <w:rFonts w:eastAsia="Times New Roman"/>
          <w:szCs w:val="24"/>
        </w:rPr>
        <w:t xml:space="preserve"> μελετάμε αυτά</w:t>
      </w:r>
      <w:r>
        <w:rPr>
          <w:rFonts w:eastAsia="Times New Roman"/>
          <w:szCs w:val="24"/>
        </w:rPr>
        <w:t xml:space="preserve"> και </w:t>
      </w:r>
      <w:r w:rsidRPr="00E42D4D">
        <w:rPr>
          <w:rFonts w:eastAsia="Times New Roman"/>
          <w:szCs w:val="24"/>
        </w:rPr>
        <w:t>βλέπουμ</w:t>
      </w:r>
      <w:r>
        <w:rPr>
          <w:rFonts w:eastAsia="Times New Roman"/>
          <w:szCs w:val="24"/>
        </w:rPr>
        <w:t>ε ποια από αυτά</w:t>
      </w:r>
      <w:r w:rsidRPr="00E42D4D">
        <w:rPr>
          <w:rFonts w:eastAsia="Times New Roman"/>
          <w:szCs w:val="24"/>
        </w:rPr>
        <w:t xml:space="preserve"> ενδεχομένως είναι </w:t>
      </w:r>
      <w:r>
        <w:rPr>
          <w:rFonts w:eastAsia="Times New Roman"/>
          <w:szCs w:val="24"/>
        </w:rPr>
        <w:t xml:space="preserve">εκ του </w:t>
      </w:r>
      <w:r w:rsidRPr="00E42D4D">
        <w:rPr>
          <w:rFonts w:eastAsia="Times New Roman"/>
          <w:szCs w:val="24"/>
        </w:rPr>
        <w:t>πονηρού</w:t>
      </w:r>
      <w:r>
        <w:rPr>
          <w:rFonts w:eastAsia="Times New Roman"/>
          <w:szCs w:val="24"/>
        </w:rPr>
        <w:t>. Δεν</w:t>
      </w:r>
      <w:r w:rsidRPr="00E42D4D">
        <w:rPr>
          <w:rFonts w:eastAsia="Times New Roman"/>
          <w:szCs w:val="24"/>
        </w:rPr>
        <w:t xml:space="preserve"> </w:t>
      </w:r>
      <w:r>
        <w:rPr>
          <w:rFonts w:eastAsia="Times New Roman"/>
          <w:szCs w:val="24"/>
        </w:rPr>
        <w:t>προκαταλαμβάνω, όπως λέ</w:t>
      </w:r>
      <w:r w:rsidRPr="00E42D4D">
        <w:rPr>
          <w:rFonts w:eastAsia="Times New Roman"/>
          <w:szCs w:val="24"/>
        </w:rPr>
        <w:t xml:space="preserve">τε </w:t>
      </w:r>
      <w:r>
        <w:rPr>
          <w:rFonts w:eastAsia="Times New Roman"/>
          <w:szCs w:val="24"/>
        </w:rPr>
        <w:t>εσείς. Ε</w:t>
      </w:r>
      <w:r w:rsidRPr="00E42D4D">
        <w:rPr>
          <w:rFonts w:eastAsia="Times New Roman"/>
          <w:szCs w:val="24"/>
        </w:rPr>
        <w:t>γώ δεν πιστεύω πως υπάρχει κάτι τέτοιο</w:t>
      </w:r>
      <w:r>
        <w:rPr>
          <w:rFonts w:eastAsia="Times New Roman"/>
          <w:szCs w:val="24"/>
        </w:rPr>
        <w:t>. Κ</w:t>
      </w:r>
      <w:r w:rsidRPr="00E42D4D">
        <w:rPr>
          <w:rFonts w:eastAsia="Times New Roman"/>
          <w:szCs w:val="24"/>
        </w:rPr>
        <w:t>λείνουμε</w:t>
      </w:r>
      <w:r>
        <w:rPr>
          <w:rFonts w:eastAsia="Times New Roman"/>
          <w:szCs w:val="24"/>
        </w:rPr>
        <w:t>,</w:t>
      </w:r>
      <w:r w:rsidRPr="00E42D4D">
        <w:rPr>
          <w:rFonts w:eastAsia="Times New Roman"/>
          <w:szCs w:val="24"/>
        </w:rPr>
        <w:t xml:space="preserve"> </w:t>
      </w:r>
      <w:r>
        <w:rPr>
          <w:rFonts w:eastAsia="Times New Roman"/>
          <w:szCs w:val="24"/>
        </w:rPr>
        <w:t>όμως,</w:t>
      </w:r>
      <w:r w:rsidRPr="00E42D4D">
        <w:rPr>
          <w:rFonts w:eastAsia="Times New Roman"/>
          <w:szCs w:val="24"/>
        </w:rPr>
        <w:t xml:space="preserve"> με όλα τα ζητήματα που έχουν σχέση είτε μ</w:t>
      </w:r>
      <w:r>
        <w:rPr>
          <w:rFonts w:eastAsia="Times New Roman"/>
          <w:szCs w:val="24"/>
        </w:rPr>
        <w:t>ε προθεσμίες που αφορούν εργαζομέ</w:t>
      </w:r>
      <w:r w:rsidRPr="00E42D4D">
        <w:rPr>
          <w:rFonts w:eastAsia="Times New Roman"/>
          <w:szCs w:val="24"/>
        </w:rPr>
        <w:t>νους και πρέπει να ικανοποιηθούν</w:t>
      </w:r>
      <w:r>
        <w:rPr>
          <w:rFonts w:eastAsia="Times New Roman"/>
          <w:szCs w:val="24"/>
        </w:rPr>
        <w:t>,</w:t>
      </w:r>
      <w:r w:rsidRPr="00E42D4D">
        <w:rPr>
          <w:rFonts w:eastAsia="Times New Roman"/>
          <w:szCs w:val="24"/>
        </w:rPr>
        <w:t xml:space="preserve"> είτε με προθεσμίες από διεθνείς συνθήκες και δεσμεύσεις της χώρας</w:t>
      </w:r>
      <w:r>
        <w:rPr>
          <w:rFonts w:eastAsia="Times New Roman"/>
          <w:szCs w:val="24"/>
        </w:rPr>
        <w:t>,</w:t>
      </w:r>
      <w:r w:rsidRPr="00E42D4D">
        <w:rPr>
          <w:rFonts w:eastAsia="Times New Roman"/>
          <w:szCs w:val="24"/>
        </w:rPr>
        <w:t xml:space="preserve"> είτε από μεγάλα ζητήματ</w:t>
      </w:r>
      <w:r>
        <w:rPr>
          <w:rFonts w:eastAsia="Times New Roman"/>
          <w:szCs w:val="24"/>
        </w:rPr>
        <w:t>α τα οποία θα πρέπει να κλείσουν</w:t>
      </w:r>
      <w:r w:rsidRPr="00E42D4D">
        <w:rPr>
          <w:rFonts w:eastAsia="Times New Roman"/>
          <w:szCs w:val="24"/>
        </w:rPr>
        <w:t xml:space="preserve"> εντός του 2018</w:t>
      </w:r>
      <w:r>
        <w:rPr>
          <w:rFonts w:eastAsia="Times New Roman"/>
          <w:szCs w:val="24"/>
        </w:rPr>
        <w:t>. Αυτό θα</w:t>
      </w:r>
      <w:r w:rsidRPr="00E42D4D">
        <w:rPr>
          <w:rFonts w:eastAsia="Times New Roman"/>
          <w:szCs w:val="24"/>
        </w:rPr>
        <w:t xml:space="preserve"> γίνει</w:t>
      </w:r>
      <w:r>
        <w:rPr>
          <w:rFonts w:eastAsia="Times New Roman"/>
          <w:szCs w:val="24"/>
        </w:rPr>
        <w:t xml:space="preserve">. Και </w:t>
      </w:r>
      <w:r w:rsidRPr="00E42D4D">
        <w:rPr>
          <w:rFonts w:eastAsia="Times New Roman"/>
          <w:szCs w:val="24"/>
        </w:rPr>
        <w:t xml:space="preserve">θα γίνει μέσω </w:t>
      </w:r>
      <w:r>
        <w:rPr>
          <w:rFonts w:eastAsia="Times New Roman"/>
          <w:szCs w:val="24"/>
        </w:rPr>
        <w:t>της τακτικής</w:t>
      </w:r>
      <w:r w:rsidRPr="00E42D4D">
        <w:rPr>
          <w:rFonts w:eastAsia="Times New Roman"/>
          <w:szCs w:val="24"/>
        </w:rPr>
        <w:t xml:space="preserve"> διαδικασία</w:t>
      </w:r>
      <w:r>
        <w:rPr>
          <w:rFonts w:eastAsia="Times New Roman"/>
          <w:szCs w:val="24"/>
        </w:rPr>
        <w:t>ς</w:t>
      </w:r>
      <w:r w:rsidRPr="00E42D4D">
        <w:rPr>
          <w:rFonts w:eastAsia="Times New Roman"/>
          <w:szCs w:val="24"/>
        </w:rPr>
        <w:t xml:space="preserve"> </w:t>
      </w:r>
      <w:r>
        <w:rPr>
          <w:rFonts w:eastAsia="Times New Roman"/>
          <w:szCs w:val="24"/>
        </w:rPr>
        <w:t>της Βουλής. Και δεν</w:t>
      </w:r>
      <w:r w:rsidRPr="00E42D4D">
        <w:rPr>
          <w:rFonts w:eastAsia="Times New Roman"/>
          <w:szCs w:val="24"/>
        </w:rPr>
        <w:t xml:space="preserve"> καταλαβαίνω </w:t>
      </w:r>
      <w:r>
        <w:rPr>
          <w:rFonts w:eastAsia="Times New Roman"/>
          <w:szCs w:val="24"/>
        </w:rPr>
        <w:t xml:space="preserve">πώς ενώ </w:t>
      </w:r>
      <w:r w:rsidRPr="00E42D4D">
        <w:rPr>
          <w:rFonts w:eastAsia="Times New Roman"/>
          <w:szCs w:val="24"/>
        </w:rPr>
        <w:t>δε</w:t>
      </w:r>
      <w:r>
        <w:rPr>
          <w:rFonts w:eastAsia="Times New Roman"/>
          <w:szCs w:val="24"/>
        </w:rPr>
        <w:t>ν</w:t>
      </w:r>
      <w:r w:rsidRPr="00E42D4D">
        <w:rPr>
          <w:rFonts w:eastAsia="Times New Roman"/>
          <w:szCs w:val="24"/>
        </w:rPr>
        <w:t xml:space="preserve"> σηκώθηκα</w:t>
      </w:r>
      <w:r>
        <w:rPr>
          <w:rFonts w:eastAsia="Times New Roman"/>
          <w:szCs w:val="24"/>
        </w:rPr>
        <w:t>ν οι τόνοι εχθές και προχθές που</w:t>
      </w:r>
      <w:r w:rsidRPr="00E42D4D">
        <w:rPr>
          <w:rFonts w:eastAsia="Times New Roman"/>
          <w:szCs w:val="24"/>
        </w:rPr>
        <w:t xml:space="preserve"> είχαμε δύο </w:t>
      </w:r>
      <w:r>
        <w:rPr>
          <w:rFonts w:eastAsia="Times New Roman"/>
          <w:szCs w:val="24"/>
        </w:rPr>
        <w:t>Διασκέψεις Προέδρων</w:t>
      </w:r>
      <w:r w:rsidRPr="00E42D4D">
        <w:rPr>
          <w:rFonts w:eastAsia="Times New Roman"/>
          <w:szCs w:val="24"/>
        </w:rPr>
        <w:t xml:space="preserve"> και γνώριζαν ότι </w:t>
      </w:r>
      <w:r>
        <w:rPr>
          <w:rFonts w:eastAsia="Times New Roman"/>
          <w:szCs w:val="24"/>
        </w:rPr>
        <w:t>σ</w:t>
      </w:r>
      <w:r w:rsidRPr="00E42D4D">
        <w:rPr>
          <w:rFonts w:eastAsia="Times New Roman"/>
          <w:szCs w:val="24"/>
        </w:rPr>
        <w:t>το ένα νομοσχέδιο θα έρθ</w:t>
      </w:r>
      <w:r>
        <w:rPr>
          <w:rFonts w:eastAsia="Times New Roman"/>
          <w:szCs w:val="24"/>
        </w:rPr>
        <w:t>ουν</w:t>
      </w:r>
      <w:r w:rsidRPr="00E42D4D">
        <w:rPr>
          <w:rFonts w:eastAsia="Times New Roman"/>
          <w:szCs w:val="24"/>
        </w:rPr>
        <w:t xml:space="preserve"> </w:t>
      </w:r>
      <w:r>
        <w:rPr>
          <w:rFonts w:eastAsia="Times New Roman"/>
          <w:szCs w:val="24"/>
        </w:rPr>
        <w:t>όλες οι</w:t>
      </w:r>
      <w:r w:rsidRPr="00E42D4D">
        <w:rPr>
          <w:rFonts w:eastAsia="Times New Roman"/>
          <w:szCs w:val="24"/>
        </w:rPr>
        <w:t xml:space="preserve"> τροπολογίες μαζί</w:t>
      </w:r>
      <w:r>
        <w:rPr>
          <w:rFonts w:eastAsia="Times New Roman"/>
          <w:szCs w:val="24"/>
        </w:rPr>
        <w:t xml:space="preserve"> -τα υπόλοιπα των Υ</w:t>
      </w:r>
      <w:r>
        <w:rPr>
          <w:rFonts w:eastAsia="Times New Roman"/>
          <w:szCs w:val="24"/>
        </w:rPr>
        <w:t>πουργείων που είχαν γίνει αντικείμενο επεξεργασίας-</w:t>
      </w:r>
      <w:r w:rsidRPr="00E42D4D">
        <w:rPr>
          <w:rFonts w:eastAsia="Times New Roman"/>
          <w:szCs w:val="24"/>
        </w:rPr>
        <w:t xml:space="preserve"> στο </w:t>
      </w:r>
      <w:r>
        <w:rPr>
          <w:rFonts w:eastAsia="Times New Roman"/>
          <w:szCs w:val="24"/>
        </w:rPr>
        <w:t>δε</w:t>
      </w:r>
      <w:r w:rsidRPr="00E42D4D">
        <w:rPr>
          <w:rFonts w:eastAsia="Times New Roman"/>
          <w:szCs w:val="24"/>
        </w:rPr>
        <w:t xml:space="preserve"> τελευταίο</w:t>
      </w:r>
      <w:r>
        <w:rPr>
          <w:rFonts w:eastAsia="Times New Roman"/>
          <w:szCs w:val="24"/>
        </w:rPr>
        <w:t>,</w:t>
      </w:r>
      <w:r w:rsidRPr="00E42D4D">
        <w:rPr>
          <w:rFonts w:eastAsia="Times New Roman"/>
          <w:szCs w:val="24"/>
        </w:rPr>
        <w:t xml:space="preserve"> το απογευματινό</w:t>
      </w:r>
      <w:r>
        <w:rPr>
          <w:rFonts w:eastAsia="Times New Roman"/>
          <w:szCs w:val="24"/>
        </w:rPr>
        <w:t>,</w:t>
      </w:r>
      <w:r w:rsidRPr="00E42D4D">
        <w:rPr>
          <w:rFonts w:eastAsia="Times New Roman"/>
          <w:szCs w:val="24"/>
        </w:rPr>
        <w:t xml:space="preserve"> δεν θα έρθει κα</w:t>
      </w:r>
      <w:r>
        <w:rPr>
          <w:rFonts w:eastAsia="Times New Roman"/>
          <w:szCs w:val="24"/>
        </w:rPr>
        <w:t>μμία -</w:t>
      </w:r>
      <w:r w:rsidRPr="00E42D4D">
        <w:rPr>
          <w:rFonts w:eastAsia="Times New Roman"/>
          <w:szCs w:val="24"/>
        </w:rPr>
        <w:t>αυτή</w:t>
      </w:r>
      <w:r>
        <w:rPr>
          <w:rFonts w:eastAsia="Times New Roman"/>
          <w:szCs w:val="24"/>
        </w:rPr>
        <w:t xml:space="preserve"> ήταν η δέσμευση</w:t>
      </w:r>
      <w:r w:rsidRPr="00E42D4D">
        <w:rPr>
          <w:rFonts w:eastAsia="Times New Roman"/>
          <w:szCs w:val="24"/>
        </w:rPr>
        <w:t xml:space="preserve"> </w:t>
      </w:r>
      <w:r>
        <w:rPr>
          <w:rFonts w:eastAsia="Times New Roman"/>
          <w:szCs w:val="24"/>
        </w:rPr>
        <w:t xml:space="preserve">και </w:t>
      </w:r>
      <w:r w:rsidRPr="00E42D4D">
        <w:rPr>
          <w:rFonts w:eastAsia="Times New Roman"/>
          <w:szCs w:val="24"/>
        </w:rPr>
        <w:t>σωστά</w:t>
      </w:r>
      <w:r>
        <w:rPr>
          <w:rFonts w:eastAsia="Times New Roman"/>
          <w:szCs w:val="24"/>
        </w:rPr>
        <w:t>-</w:t>
      </w:r>
      <w:r w:rsidRPr="00E42D4D">
        <w:rPr>
          <w:rFonts w:eastAsia="Times New Roman"/>
          <w:szCs w:val="24"/>
        </w:rPr>
        <w:t xml:space="preserve"> σήμερα από το πρωί να διαμορφώνεται αυτό το </w:t>
      </w:r>
      <w:r>
        <w:rPr>
          <w:rFonts w:eastAsia="Times New Roman"/>
          <w:szCs w:val="24"/>
        </w:rPr>
        <w:t>κλίμα, ο ένας μετά</w:t>
      </w:r>
      <w:r w:rsidRPr="00E42D4D">
        <w:rPr>
          <w:rFonts w:eastAsia="Times New Roman"/>
          <w:szCs w:val="24"/>
        </w:rPr>
        <w:t xml:space="preserve"> τον άλλον</w:t>
      </w:r>
      <w:r>
        <w:rPr>
          <w:rFonts w:eastAsia="Times New Roman"/>
          <w:szCs w:val="24"/>
        </w:rPr>
        <w:t xml:space="preserve"> να λέει για</w:t>
      </w:r>
      <w:r w:rsidRPr="00E42D4D">
        <w:rPr>
          <w:rFonts w:eastAsia="Times New Roman"/>
          <w:szCs w:val="24"/>
        </w:rPr>
        <w:t xml:space="preserve"> </w:t>
      </w:r>
      <w:r>
        <w:rPr>
          <w:rFonts w:eastAsia="Times New Roman"/>
          <w:szCs w:val="24"/>
        </w:rPr>
        <w:t xml:space="preserve">«πλυντήρια», κ.λπ.. </w:t>
      </w:r>
    </w:p>
    <w:p w14:paraId="5218DA0E" w14:textId="77777777" w:rsidR="00BE48FC" w:rsidRDefault="008F016C">
      <w:pPr>
        <w:spacing w:line="600" w:lineRule="auto"/>
        <w:ind w:firstLine="720"/>
        <w:jc w:val="both"/>
        <w:rPr>
          <w:rFonts w:eastAsia="Times New Roman"/>
          <w:szCs w:val="24"/>
        </w:rPr>
      </w:pPr>
      <w:r>
        <w:rPr>
          <w:rFonts w:eastAsia="Times New Roman"/>
          <w:szCs w:val="24"/>
        </w:rPr>
        <w:t>Όποιος λέε</w:t>
      </w:r>
      <w:r>
        <w:rPr>
          <w:rFonts w:eastAsia="Times New Roman"/>
          <w:szCs w:val="24"/>
        </w:rPr>
        <w:t>ι</w:t>
      </w:r>
      <w:r w:rsidRPr="00E42D4D">
        <w:rPr>
          <w:rFonts w:eastAsia="Times New Roman"/>
          <w:szCs w:val="24"/>
        </w:rPr>
        <w:t xml:space="preserve"> για </w:t>
      </w:r>
      <w:r>
        <w:rPr>
          <w:rFonts w:eastAsia="Times New Roman"/>
          <w:szCs w:val="24"/>
        </w:rPr>
        <w:t>«</w:t>
      </w:r>
      <w:r w:rsidRPr="00E42D4D">
        <w:rPr>
          <w:rFonts w:eastAsia="Times New Roman"/>
          <w:szCs w:val="24"/>
        </w:rPr>
        <w:t>πλυντήρια</w:t>
      </w:r>
      <w:r>
        <w:rPr>
          <w:rFonts w:eastAsia="Times New Roman"/>
          <w:szCs w:val="24"/>
        </w:rPr>
        <w:t>», να τα</w:t>
      </w:r>
      <w:r w:rsidRPr="00E42D4D">
        <w:rPr>
          <w:rFonts w:eastAsia="Times New Roman"/>
          <w:szCs w:val="24"/>
        </w:rPr>
        <w:t xml:space="preserve"> αποδείξει</w:t>
      </w:r>
      <w:r>
        <w:rPr>
          <w:rFonts w:eastAsia="Times New Roman"/>
          <w:szCs w:val="24"/>
        </w:rPr>
        <w:t>. Σ</w:t>
      </w:r>
      <w:r w:rsidRPr="00E42D4D">
        <w:rPr>
          <w:rFonts w:eastAsia="Times New Roman"/>
          <w:szCs w:val="24"/>
        </w:rPr>
        <w:t>ε κάθε περίπτωση</w:t>
      </w:r>
      <w:r>
        <w:rPr>
          <w:rFonts w:eastAsia="Times New Roman"/>
          <w:szCs w:val="24"/>
        </w:rPr>
        <w:t>,</w:t>
      </w:r>
      <w:r w:rsidRPr="00E42D4D">
        <w:rPr>
          <w:rFonts w:eastAsia="Times New Roman"/>
          <w:szCs w:val="24"/>
        </w:rPr>
        <w:t xml:space="preserve"> η διαδικασία</w:t>
      </w:r>
      <w:r>
        <w:rPr>
          <w:rFonts w:eastAsia="Times New Roman"/>
          <w:szCs w:val="24"/>
        </w:rPr>
        <w:t>,</w:t>
      </w:r>
      <w:r w:rsidRPr="00E42D4D">
        <w:rPr>
          <w:rFonts w:eastAsia="Times New Roman"/>
          <w:szCs w:val="24"/>
        </w:rPr>
        <w:t xml:space="preserve"> </w:t>
      </w:r>
      <w:r>
        <w:rPr>
          <w:rFonts w:eastAsia="Times New Roman"/>
          <w:szCs w:val="24"/>
        </w:rPr>
        <w:t>με απόφαση της Ολομέλειας -το εισηγούμαι- θ</w:t>
      </w:r>
      <w:r w:rsidRPr="00E42D4D">
        <w:rPr>
          <w:rFonts w:eastAsia="Times New Roman"/>
          <w:szCs w:val="24"/>
        </w:rPr>
        <w:t>α συνεχιστεί αύριο και το Σάββατο</w:t>
      </w:r>
      <w:r>
        <w:rPr>
          <w:rFonts w:eastAsia="Times New Roman"/>
          <w:szCs w:val="24"/>
        </w:rPr>
        <w:t xml:space="preserve"> -δεν κλείνουμε, δεν μας έχει πει κανείς να κλείσουμε, εμείς πήραμε</w:t>
      </w:r>
      <w:r w:rsidRPr="00E42D4D">
        <w:rPr>
          <w:rFonts w:eastAsia="Times New Roman"/>
          <w:szCs w:val="24"/>
        </w:rPr>
        <w:t xml:space="preserve"> την απόφαση</w:t>
      </w:r>
      <w:r>
        <w:rPr>
          <w:rFonts w:eastAsia="Times New Roman"/>
          <w:szCs w:val="24"/>
        </w:rPr>
        <w:t>, η Διάσκεψη των Προέδρων είπε ό</w:t>
      </w:r>
      <w:r>
        <w:rPr>
          <w:rFonts w:eastAsia="Times New Roman"/>
          <w:szCs w:val="24"/>
        </w:rPr>
        <w:t>τι</w:t>
      </w:r>
      <w:r w:rsidRPr="00E42D4D">
        <w:rPr>
          <w:rFonts w:eastAsia="Times New Roman"/>
          <w:szCs w:val="24"/>
        </w:rPr>
        <w:t xml:space="preserve"> θα μπορούσε να κλείσει </w:t>
      </w:r>
      <w:r>
        <w:rPr>
          <w:rFonts w:eastAsia="Times New Roman"/>
          <w:szCs w:val="24"/>
        </w:rPr>
        <w:t xml:space="preserve">η </w:t>
      </w:r>
      <w:r w:rsidRPr="00E42D4D">
        <w:rPr>
          <w:rFonts w:eastAsia="Times New Roman"/>
          <w:szCs w:val="24"/>
        </w:rPr>
        <w:t>Βουλή</w:t>
      </w:r>
      <w:r>
        <w:rPr>
          <w:rFonts w:eastAsia="Times New Roman"/>
          <w:szCs w:val="24"/>
        </w:rPr>
        <w:t>- και, βεβαίως και στις</w:t>
      </w:r>
      <w:r w:rsidRPr="00E42D4D">
        <w:rPr>
          <w:rFonts w:eastAsia="Times New Roman"/>
          <w:szCs w:val="24"/>
        </w:rPr>
        <w:t xml:space="preserve"> 27 </w:t>
      </w:r>
      <w:r>
        <w:rPr>
          <w:rFonts w:eastAsia="Times New Roman"/>
          <w:szCs w:val="24"/>
        </w:rPr>
        <w:t>και στις</w:t>
      </w:r>
      <w:r w:rsidRPr="00E42D4D">
        <w:rPr>
          <w:rFonts w:eastAsia="Times New Roman"/>
          <w:szCs w:val="24"/>
        </w:rPr>
        <w:t xml:space="preserve"> 28 </w:t>
      </w:r>
      <w:r>
        <w:rPr>
          <w:rFonts w:eastAsia="Times New Roman"/>
          <w:szCs w:val="24"/>
        </w:rPr>
        <w:t xml:space="preserve">Δεκεμβρίου </w:t>
      </w:r>
      <w:r w:rsidRPr="00E42D4D">
        <w:rPr>
          <w:rFonts w:eastAsia="Times New Roman"/>
          <w:szCs w:val="24"/>
        </w:rPr>
        <w:t>θα ολοκληρωθεί όλο το νομοθετικό έργο με την τακτική διαδικασία και όχι την κατεπείγουσα</w:t>
      </w:r>
      <w:r>
        <w:rPr>
          <w:rFonts w:eastAsia="Times New Roman"/>
          <w:szCs w:val="24"/>
        </w:rPr>
        <w:t>.</w:t>
      </w:r>
    </w:p>
    <w:p w14:paraId="5218DA0F" w14:textId="77777777" w:rsidR="00BE48FC" w:rsidRDefault="008F016C">
      <w:pPr>
        <w:spacing w:line="600" w:lineRule="auto"/>
        <w:ind w:firstLine="720"/>
        <w:jc w:val="both"/>
        <w:rPr>
          <w:rFonts w:eastAsia="Times New Roman"/>
          <w:szCs w:val="24"/>
        </w:rPr>
      </w:pPr>
      <w:r>
        <w:rPr>
          <w:rFonts w:eastAsia="Times New Roman"/>
          <w:szCs w:val="24"/>
        </w:rPr>
        <w:t xml:space="preserve">Πιστεύω </w:t>
      </w:r>
      <w:r w:rsidRPr="00E42D4D">
        <w:rPr>
          <w:rFonts w:eastAsia="Times New Roman"/>
          <w:szCs w:val="24"/>
        </w:rPr>
        <w:t xml:space="preserve">πως είναι μία πρόταση </w:t>
      </w:r>
      <w:r>
        <w:rPr>
          <w:rFonts w:eastAsia="Times New Roman"/>
          <w:szCs w:val="24"/>
        </w:rPr>
        <w:t>θεσμική,</w:t>
      </w:r>
      <w:r w:rsidRPr="00E42D4D">
        <w:rPr>
          <w:rFonts w:eastAsia="Times New Roman"/>
          <w:szCs w:val="24"/>
        </w:rPr>
        <w:t xml:space="preserve"> </w:t>
      </w:r>
      <w:r>
        <w:rPr>
          <w:rFonts w:eastAsia="Times New Roman"/>
          <w:szCs w:val="24"/>
        </w:rPr>
        <w:t>με την οποία</w:t>
      </w:r>
      <w:r w:rsidRPr="00E42D4D">
        <w:rPr>
          <w:rFonts w:eastAsia="Times New Roman"/>
          <w:szCs w:val="24"/>
        </w:rPr>
        <w:t xml:space="preserve"> όλοι μπορούμε να συμφωνήσουμε</w:t>
      </w:r>
      <w:r>
        <w:rPr>
          <w:rFonts w:eastAsia="Times New Roman"/>
          <w:szCs w:val="24"/>
        </w:rPr>
        <w:t xml:space="preserve">. </w:t>
      </w:r>
      <w:r>
        <w:rPr>
          <w:rFonts w:eastAsia="Times New Roman"/>
          <w:szCs w:val="24"/>
        </w:rPr>
        <w:t>Δ</w:t>
      </w:r>
      <w:r w:rsidRPr="00E42D4D">
        <w:rPr>
          <w:rFonts w:eastAsia="Times New Roman"/>
          <w:szCs w:val="24"/>
        </w:rPr>
        <w:t>εν επικαλούμαι κάτι άλλο</w:t>
      </w:r>
      <w:r>
        <w:rPr>
          <w:rFonts w:eastAsia="Times New Roman"/>
          <w:szCs w:val="24"/>
        </w:rPr>
        <w:t>. Θα</w:t>
      </w:r>
      <w:r w:rsidRPr="00E42D4D">
        <w:rPr>
          <w:rFonts w:eastAsia="Times New Roman"/>
          <w:szCs w:val="24"/>
        </w:rPr>
        <w:t xml:space="preserve"> παρακαλούσα πολύ</w:t>
      </w:r>
      <w:r>
        <w:rPr>
          <w:rFonts w:eastAsia="Times New Roman"/>
          <w:szCs w:val="24"/>
        </w:rPr>
        <w:t xml:space="preserve"> να συνεχιστεί</w:t>
      </w:r>
      <w:r w:rsidRPr="00E42D4D">
        <w:rPr>
          <w:rFonts w:eastAsia="Times New Roman"/>
          <w:szCs w:val="24"/>
        </w:rPr>
        <w:t xml:space="preserve"> </w:t>
      </w:r>
      <w:r>
        <w:rPr>
          <w:rFonts w:eastAsia="Times New Roman"/>
          <w:szCs w:val="24"/>
        </w:rPr>
        <w:t xml:space="preserve">η </w:t>
      </w:r>
      <w:r w:rsidRPr="00E42D4D">
        <w:rPr>
          <w:rFonts w:eastAsia="Times New Roman"/>
          <w:szCs w:val="24"/>
        </w:rPr>
        <w:t>διαδικασία</w:t>
      </w:r>
      <w:r>
        <w:rPr>
          <w:rFonts w:eastAsia="Times New Roman"/>
          <w:szCs w:val="24"/>
        </w:rPr>
        <w:t>.</w:t>
      </w:r>
    </w:p>
    <w:p w14:paraId="5218DA10" w14:textId="77777777" w:rsidR="00BE48FC" w:rsidRDefault="008F016C">
      <w:pPr>
        <w:spacing w:line="600" w:lineRule="auto"/>
        <w:ind w:firstLine="720"/>
        <w:jc w:val="both"/>
        <w:rPr>
          <w:rFonts w:eastAsia="Times New Roman"/>
          <w:szCs w:val="24"/>
        </w:rPr>
      </w:pPr>
      <w:r>
        <w:rPr>
          <w:rFonts w:eastAsia="Times New Roman"/>
          <w:szCs w:val="24"/>
        </w:rPr>
        <w:t>Ευχαριστώ.</w:t>
      </w:r>
    </w:p>
    <w:p w14:paraId="5218DA11" w14:textId="77777777" w:rsidR="00BE48FC" w:rsidRDefault="008F016C">
      <w:pPr>
        <w:spacing w:line="600" w:lineRule="auto"/>
        <w:ind w:firstLine="720"/>
        <w:jc w:val="both"/>
        <w:rPr>
          <w:rFonts w:eastAsia="Times New Roman"/>
          <w:szCs w:val="24"/>
        </w:rPr>
      </w:pPr>
      <w:r>
        <w:rPr>
          <w:rFonts w:eastAsia="Times New Roman"/>
          <w:b/>
          <w:szCs w:val="24"/>
        </w:rPr>
        <w:t>ΝΟΤΗΣ</w:t>
      </w:r>
      <w:r>
        <w:rPr>
          <w:rFonts w:eastAsia="Times New Roman"/>
          <w:b/>
          <w:szCs w:val="24"/>
        </w:rPr>
        <w:t xml:space="preserve"> </w:t>
      </w:r>
      <w:r>
        <w:rPr>
          <w:rFonts w:eastAsia="Times New Roman"/>
          <w:b/>
          <w:szCs w:val="24"/>
        </w:rPr>
        <w:t>ΜΗΤΑΡΑΚΗΣ:</w:t>
      </w:r>
      <w:r>
        <w:rPr>
          <w:rFonts w:eastAsia="Times New Roman"/>
          <w:szCs w:val="24"/>
        </w:rPr>
        <w:t xml:space="preserve"> Κύριε Πρόεδρε, θα ήθελα τον λόγο.</w:t>
      </w:r>
    </w:p>
    <w:p w14:paraId="5218DA12" w14:textId="77777777" w:rsidR="00BE48FC" w:rsidRDefault="008F016C">
      <w:pPr>
        <w:spacing w:line="600" w:lineRule="auto"/>
        <w:ind w:firstLine="720"/>
        <w:jc w:val="both"/>
        <w:rPr>
          <w:rFonts w:eastAsia="Times New Roman"/>
          <w:szCs w:val="24"/>
        </w:rPr>
      </w:pPr>
      <w:r>
        <w:rPr>
          <w:rFonts w:eastAsia="Times New Roman"/>
          <w:b/>
          <w:szCs w:val="24"/>
        </w:rPr>
        <w:t>ΔΙΑΜΑΝΤΩ ΜΑΝΩΛΑΚΟΥ:</w:t>
      </w:r>
      <w:r>
        <w:rPr>
          <w:rFonts w:eastAsia="Times New Roman"/>
          <w:szCs w:val="24"/>
        </w:rPr>
        <w:t xml:space="preserve"> Κύριε Πρόεδρε, θα ήθελα κι εγώ τον λόγο.</w:t>
      </w:r>
    </w:p>
    <w:p w14:paraId="5218DA13" w14:textId="77777777" w:rsidR="00BE48FC" w:rsidRDefault="008F016C">
      <w:pPr>
        <w:spacing w:line="600" w:lineRule="auto"/>
        <w:ind w:firstLine="720"/>
        <w:jc w:val="both"/>
        <w:rPr>
          <w:rFonts w:eastAsia="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Ε</w:t>
      </w:r>
      <w:r w:rsidRPr="00E42D4D">
        <w:rPr>
          <w:rFonts w:eastAsia="Times New Roman"/>
          <w:szCs w:val="24"/>
        </w:rPr>
        <w:t>υχαριστούμε</w:t>
      </w:r>
      <w:r>
        <w:rPr>
          <w:rFonts w:eastAsia="Times New Roman"/>
          <w:szCs w:val="24"/>
        </w:rPr>
        <w:t xml:space="preserve">, κύριε </w:t>
      </w:r>
      <w:r>
        <w:rPr>
          <w:rFonts w:eastAsia="Times New Roman"/>
          <w:szCs w:val="24"/>
        </w:rPr>
        <w:t>Πρόεδρε.</w:t>
      </w:r>
    </w:p>
    <w:p w14:paraId="5218DA14" w14:textId="77777777" w:rsidR="00BE48FC" w:rsidRDefault="008F016C">
      <w:pPr>
        <w:spacing w:line="600" w:lineRule="auto"/>
        <w:ind w:firstLine="720"/>
        <w:jc w:val="both"/>
        <w:rPr>
          <w:rFonts w:eastAsia="Times New Roman"/>
          <w:szCs w:val="24"/>
        </w:rPr>
      </w:pPr>
      <w:r>
        <w:rPr>
          <w:rFonts w:eastAsia="Times New Roman"/>
          <w:szCs w:val="24"/>
        </w:rPr>
        <w:t>Ο κ. Μηταράκης έχει τον λόγο.</w:t>
      </w:r>
    </w:p>
    <w:p w14:paraId="5218DA15" w14:textId="77777777" w:rsidR="00BE48FC" w:rsidRDefault="008F016C">
      <w:pPr>
        <w:spacing w:line="600" w:lineRule="auto"/>
        <w:ind w:firstLine="720"/>
        <w:jc w:val="both"/>
        <w:rPr>
          <w:rFonts w:eastAsia="Times New Roman"/>
          <w:szCs w:val="24"/>
        </w:rPr>
      </w:pPr>
      <w:r>
        <w:rPr>
          <w:rFonts w:eastAsia="Times New Roman" w:cs="Times New Roman"/>
          <w:b/>
          <w:szCs w:val="24"/>
        </w:rPr>
        <w:t>ΝΟΤΗΣ ΜΗΤΑΡΑΚΗΣ:</w:t>
      </w:r>
      <w:r w:rsidRPr="00E42D4D">
        <w:rPr>
          <w:rFonts w:eastAsia="Times New Roman"/>
          <w:szCs w:val="24"/>
        </w:rPr>
        <w:t xml:space="preserve"> </w:t>
      </w:r>
      <w:r>
        <w:rPr>
          <w:rFonts w:eastAsia="Times New Roman"/>
          <w:szCs w:val="24"/>
        </w:rPr>
        <w:t>Ευχαριστώ πολύ, κύριε Πρόεδρε.</w:t>
      </w:r>
    </w:p>
    <w:p w14:paraId="5218DA16" w14:textId="77777777" w:rsidR="00BE48FC" w:rsidRDefault="008F016C">
      <w:pPr>
        <w:spacing w:line="600" w:lineRule="auto"/>
        <w:ind w:firstLine="720"/>
        <w:jc w:val="both"/>
        <w:rPr>
          <w:rFonts w:eastAsia="Times New Roman"/>
          <w:szCs w:val="24"/>
        </w:rPr>
      </w:pPr>
      <w:r>
        <w:rPr>
          <w:rFonts w:eastAsia="Times New Roman"/>
          <w:szCs w:val="24"/>
        </w:rPr>
        <w:t>Α</w:t>
      </w:r>
      <w:r w:rsidRPr="00E42D4D">
        <w:rPr>
          <w:rFonts w:eastAsia="Times New Roman"/>
          <w:szCs w:val="24"/>
        </w:rPr>
        <w:t xml:space="preserve">κούσαμε θετικά την παρέμβαση του </w:t>
      </w:r>
      <w:r>
        <w:rPr>
          <w:rFonts w:eastAsia="Times New Roman"/>
          <w:szCs w:val="24"/>
        </w:rPr>
        <w:t>Π</w:t>
      </w:r>
      <w:r w:rsidRPr="00E42D4D">
        <w:rPr>
          <w:rFonts w:eastAsia="Times New Roman"/>
          <w:szCs w:val="24"/>
        </w:rPr>
        <w:t>ροέδρου της Βουλής</w:t>
      </w:r>
      <w:r>
        <w:rPr>
          <w:rFonts w:eastAsia="Times New Roman"/>
          <w:szCs w:val="24"/>
        </w:rPr>
        <w:t>,</w:t>
      </w:r>
      <w:r w:rsidRPr="00E42D4D">
        <w:rPr>
          <w:rFonts w:eastAsia="Times New Roman"/>
          <w:szCs w:val="24"/>
        </w:rPr>
        <w:t xml:space="preserve"> ο οποίος αναγνωρίζει ότι υπάρχει αντικειμενικά θέμα στον τρόπο που σήμερα προσπαθεί </w:t>
      </w:r>
      <w:r>
        <w:rPr>
          <w:rFonts w:eastAsia="Times New Roman"/>
          <w:szCs w:val="24"/>
        </w:rPr>
        <w:t>η Ο</w:t>
      </w:r>
      <w:r w:rsidRPr="00E42D4D">
        <w:rPr>
          <w:rFonts w:eastAsia="Times New Roman"/>
          <w:szCs w:val="24"/>
        </w:rPr>
        <w:t xml:space="preserve">λομέλεια </w:t>
      </w:r>
      <w:r>
        <w:rPr>
          <w:rFonts w:eastAsia="Times New Roman"/>
          <w:szCs w:val="24"/>
        </w:rPr>
        <w:t>να νομοθετήσει.</w:t>
      </w:r>
    </w:p>
    <w:p w14:paraId="5218DA17" w14:textId="77777777" w:rsidR="00BE48FC" w:rsidRDefault="008F016C">
      <w:pPr>
        <w:spacing w:line="600" w:lineRule="auto"/>
        <w:ind w:firstLine="720"/>
        <w:jc w:val="both"/>
        <w:rPr>
          <w:rFonts w:eastAsia="Times New Roman"/>
          <w:szCs w:val="24"/>
        </w:rPr>
      </w:pPr>
      <w:r>
        <w:rPr>
          <w:rFonts w:eastAsia="Times New Roman"/>
          <w:szCs w:val="24"/>
        </w:rPr>
        <w:t>Επ</w:t>
      </w:r>
      <w:r>
        <w:rPr>
          <w:rFonts w:eastAsia="Times New Roman"/>
          <w:szCs w:val="24"/>
        </w:rPr>
        <w:t>ιτρέψτε μου, με όλο τον</w:t>
      </w:r>
      <w:r w:rsidRPr="00E42D4D">
        <w:rPr>
          <w:rFonts w:eastAsia="Times New Roman"/>
          <w:szCs w:val="24"/>
        </w:rPr>
        <w:t xml:space="preserve"> σεβασμό</w:t>
      </w:r>
      <w:r>
        <w:rPr>
          <w:rFonts w:eastAsia="Times New Roman"/>
          <w:szCs w:val="24"/>
        </w:rPr>
        <w:t>, κύριε Πρόεδρε,</w:t>
      </w:r>
      <w:r w:rsidRPr="00E42D4D">
        <w:rPr>
          <w:rFonts w:eastAsia="Times New Roman"/>
          <w:szCs w:val="24"/>
        </w:rPr>
        <w:t xml:space="preserve"> να θίξω δύο θέματα</w:t>
      </w:r>
      <w:r>
        <w:rPr>
          <w:rFonts w:eastAsia="Times New Roman"/>
          <w:szCs w:val="24"/>
        </w:rPr>
        <w:t xml:space="preserve">. </w:t>
      </w:r>
    </w:p>
    <w:p w14:paraId="5218DA18" w14:textId="77777777" w:rsidR="00BE48FC" w:rsidRDefault="008F016C">
      <w:pPr>
        <w:spacing w:line="600" w:lineRule="auto"/>
        <w:ind w:firstLine="720"/>
        <w:jc w:val="both"/>
        <w:rPr>
          <w:rFonts w:eastAsia="Times New Roman"/>
          <w:szCs w:val="24"/>
        </w:rPr>
      </w:pPr>
      <w:r>
        <w:rPr>
          <w:rFonts w:eastAsia="Times New Roman"/>
          <w:szCs w:val="24"/>
        </w:rPr>
        <w:t xml:space="preserve">Πρώτον, </w:t>
      </w:r>
      <w:r w:rsidRPr="00E42D4D">
        <w:rPr>
          <w:rFonts w:eastAsia="Times New Roman"/>
          <w:szCs w:val="24"/>
        </w:rPr>
        <w:t xml:space="preserve">αντιλαμβάνομαι </w:t>
      </w:r>
      <w:r>
        <w:rPr>
          <w:rFonts w:eastAsia="Times New Roman"/>
          <w:szCs w:val="24"/>
        </w:rPr>
        <w:t>-και το συζήτησα και με τον κύριο Υπουργό των Ο</w:t>
      </w:r>
      <w:r w:rsidRPr="00E42D4D">
        <w:rPr>
          <w:rFonts w:eastAsia="Times New Roman"/>
          <w:szCs w:val="24"/>
        </w:rPr>
        <w:t>ικονομικών</w:t>
      </w:r>
      <w:r>
        <w:rPr>
          <w:rFonts w:eastAsia="Times New Roman"/>
          <w:szCs w:val="24"/>
        </w:rPr>
        <w:t>, τον</w:t>
      </w:r>
      <w:r w:rsidRPr="00E42D4D">
        <w:rPr>
          <w:rFonts w:eastAsia="Times New Roman"/>
          <w:szCs w:val="24"/>
        </w:rPr>
        <w:t xml:space="preserve"> </w:t>
      </w:r>
      <w:r>
        <w:rPr>
          <w:rFonts w:eastAsia="Times New Roman"/>
          <w:szCs w:val="24"/>
        </w:rPr>
        <w:t>κ.</w:t>
      </w:r>
      <w:r w:rsidRPr="00E42D4D">
        <w:rPr>
          <w:rFonts w:eastAsia="Times New Roman"/>
          <w:szCs w:val="24"/>
        </w:rPr>
        <w:t xml:space="preserve"> Τσακα</w:t>
      </w:r>
      <w:r>
        <w:rPr>
          <w:rFonts w:eastAsia="Times New Roman"/>
          <w:szCs w:val="24"/>
        </w:rPr>
        <w:t>λώτο- ότι πάντα</w:t>
      </w:r>
      <w:r w:rsidRPr="00E42D4D">
        <w:rPr>
          <w:rFonts w:eastAsia="Times New Roman"/>
          <w:szCs w:val="24"/>
        </w:rPr>
        <w:t xml:space="preserve"> </w:t>
      </w:r>
      <w:r>
        <w:rPr>
          <w:rFonts w:eastAsia="Times New Roman"/>
          <w:szCs w:val="24"/>
        </w:rPr>
        <w:t>σ</w:t>
      </w:r>
      <w:r w:rsidRPr="00E42D4D">
        <w:rPr>
          <w:rFonts w:eastAsia="Times New Roman"/>
          <w:szCs w:val="24"/>
        </w:rPr>
        <w:t>το τέλος του χρόνου μπορεί να προκύπτουν θέματα</w:t>
      </w:r>
      <w:r>
        <w:rPr>
          <w:rFonts w:eastAsia="Times New Roman"/>
          <w:szCs w:val="24"/>
        </w:rPr>
        <w:t>,</w:t>
      </w:r>
      <w:r w:rsidRPr="00E42D4D">
        <w:rPr>
          <w:rFonts w:eastAsia="Times New Roman"/>
          <w:szCs w:val="24"/>
        </w:rPr>
        <w:t xml:space="preserve"> τα οποία πρέπει </w:t>
      </w:r>
      <w:r>
        <w:rPr>
          <w:rFonts w:eastAsia="Times New Roman"/>
          <w:szCs w:val="24"/>
        </w:rPr>
        <w:t>να επιλυθού</w:t>
      </w:r>
      <w:r>
        <w:rPr>
          <w:rFonts w:eastAsia="Times New Roman"/>
          <w:szCs w:val="24"/>
        </w:rPr>
        <w:t>ν εντός συγκεκριμένων</w:t>
      </w:r>
      <w:r w:rsidRPr="00E42D4D">
        <w:rPr>
          <w:rFonts w:eastAsia="Times New Roman"/>
          <w:szCs w:val="24"/>
        </w:rPr>
        <w:t xml:space="preserve"> προθεσμιών</w:t>
      </w:r>
      <w:r>
        <w:rPr>
          <w:rFonts w:eastAsia="Times New Roman"/>
          <w:szCs w:val="24"/>
        </w:rPr>
        <w:t>.</w:t>
      </w:r>
    </w:p>
    <w:p w14:paraId="5218DA19" w14:textId="77777777" w:rsidR="00BE48FC" w:rsidRDefault="008F016C">
      <w:pPr>
        <w:spacing w:line="600" w:lineRule="auto"/>
        <w:ind w:firstLine="720"/>
        <w:jc w:val="both"/>
        <w:rPr>
          <w:rFonts w:eastAsia="Times New Roman"/>
          <w:szCs w:val="24"/>
        </w:rPr>
      </w:pPr>
      <w:r>
        <w:rPr>
          <w:rFonts w:eastAsia="Times New Roman"/>
          <w:szCs w:val="24"/>
        </w:rPr>
        <w:t>Το</w:t>
      </w:r>
      <w:r w:rsidRPr="00E42D4D">
        <w:rPr>
          <w:rFonts w:eastAsia="Times New Roman"/>
          <w:szCs w:val="24"/>
        </w:rPr>
        <w:t xml:space="preserve"> συγκεκριμένο νομοσχέδιο</w:t>
      </w:r>
      <w:r>
        <w:rPr>
          <w:rFonts w:eastAsia="Times New Roman"/>
          <w:szCs w:val="24"/>
        </w:rPr>
        <w:t>,</w:t>
      </w:r>
      <w:r w:rsidRPr="00E42D4D">
        <w:rPr>
          <w:rFonts w:eastAsia="Times New Roman"/>
          <w:szCs w:val="24"/>
        </w:rPr>
        <w:t xml:space="preserve"> κύριε </w:t>
      </w:r>
      <w:r>
        <w:rPr>
          <w:rFonts w:eastAsia="Times New Roman"/>
          <w:szCs w:val="24"/>
        </w:rPr>
        <w:t>Π</w:t>
      </w:r>
      <w:r w:rsidRPr="00E42D4D">
        <w:rPr>
          <w:rFonts w:eastAsia="Times New Roman"/>
          <w:szCs w:val="24"/>
        </w:rPr>
        <w:t>ρόεδρε</w:t>
      </w:r>
      <w:r>
        <w:rPr>
          <w:rFonts w:eastAsia="Times New Roman"/>
          <w:szCs w:val="24"/>
        </w:rPr>
        <w:t>,</w:t>
      </w:r>
      <w:r w:rsidRPr="00E42D4D">
        <w:rPr>
          <w:rFonts w:eastAsia="Times New Roman"/>
          <w:szCs w:val="24"/>
        </w:rPr>
        <w:t xml:space="preserve"> κατατέθηκε στη Βουλή την </w:t>
      </w:r>
      <w:r>
        <w:rPr>
          <w:rFonts w:eastAsia="Times New Roman"/>
          <w:szCs w:val="24"/>
        </w:rPr>
        <w:t>προηγούμενη</w:t>
      </w:r>
      <w:r w:rsidRPr="00E42D4D">
        <w:rPr>
          <w:rFonts w:eastAsia="Times New Roman"/>
          <w:szCs w:val="24"/>
        </w:rPr>
        <w:t xml:space="preserve"> Παρασκευή</w:t>
      </w:r>
      <w:r>
        <w:rPr>
          <w:rFonts w:eastAsia="Times New Roman"/>
          <w:szCs w:val="24"/>
        </w:rPr>
        <w:t>. Πέρασε</w:t>
      </w:r>
      <w:r w:rsidRPr="00E42D4D">
        <w:rPr>
          <w:rFonts w:eastAsia="Times New Roman"/>
          <w:szCs w:val="24"/>
        </w:rPr>
        <w:t xml:space="preserve"> από την </w:t>
      </w:r>
      <w:r>
        <w:rPr>
          <w:rFonts w:eastAsia="Times New Roman"/>
          <w:szCs w:val="24"/>
        </w:rPr>
        <w:t>ε</w:t>
      </w:r>
      <w:r w:rsidRPr="00E42D4D">
        <w:rPr>
          <w:rFonts w:eastAsia="Times New Roman"/>
          <w:szCs w:val="24"/>
        </w:rPr>
        <w:t>πιτροπή τη Δευτέρα</w:t>
      </w:r>
      <w:r>
        <w:rPr>
          <w:rFonts w:eastAsia="Times New Roman"/>
          <w:szCs w:val="24"/>
        </w:rPr>
        <w:t>. Η</w:t>
      </w:r>
      <w:r w:rsidRPr="00E42D4D">
        <w:rPr>
          <w:rFonts w:eastAsia="Times New Roman"/>
          <w:szCs w:val="24"/>
        </w:rPr>
        <w:t xml:space="preserve"> πλειονότητα των τροπολογιών </w:t>
      </w:r>
      <w:r>
        <w:rPr>
          <w:rFonts w:eastAsia="Times New Roman"/>
          <w:szCs w:val="24"/>
        </w:rPr>
        <w:t>ήρθε</w:t>
      </w:r>
      <w:r w:rsidRPr="00E42D4D">
        <w:rPr>
          <w:rFonts w:eastAsia="Times New Roman"/>
          <w:szCs w:val="24"/>
        </w:rPr>
        <w:t xml:space="preserve"> κατά τη διάρκεια της συζήτησης και πολλές </w:t>
      </w:r>
      <w:r>
        <w:rPr>
          <w:rFonts w:eastAsia="Times New Roman"/>
          <w:szCs w:val="24"/>
        </w:rPr>
        <w:t>τώρα.</w:t>
      </w:r>
    </w:p>
    <w:p w14:paraId="5218DA1A" w14:textId="77777777" w:rsidR="00BE48FC" w:rsidRDefault="008F016C">
      <w:pPr>
        <w:spacing w:line="600" w:lineRule="auto"/>
        <w:ind w:firstLine="720"/>
        <w:jc w:val="both"/>
        <w:rPr>
          <w:rFonts w:eastAsia="Times New Roman" w:cs="Times New Roman"/>
          <w:szCs w:val="24"/>
        </w:rPr>
      </w:pPr>
      <w:r>
        <w:rPr>
          <w:rFonts w:eastAsia="Times New Roman"/>
          <w:szCs w:val="24"/>
        </w:rPr>
        <w:t>Κ</w:t>
      </w:r>
      <w:r w:rsidRPr="00E42D4D">
        <w:rPr>
          <w:rFonts w:eastAsia="Times New Roman"/>
          <w:szCs w:val="24"/>
        </w:rPr>
        <w:t xml:space="preserve">ύριε </w:t>
      </w:r>
      <w:r>
        <w:rPr>
          <w:rFonts w:eastAsia="Times New Roman"/>
          <w:szCs w:val="24"/>
        </w:rPr>
        <w:t>Π</w:t>
      </w:r>
      <w:r w:rsidRPr="00E42D4D">
        <w:rPr>
          <w:rFonts w:eastAsia="Times New Roman"/>
          <w:szCs w:val="24"/>
        </w:rPr>
        <w:t>ρόεδρε</w:t>
      </w:r>
      <w:r>
        <w:rPr>
          <w:rFonts w:eastAsia="Times New Roman"/>
          <w:szCs w:val="24"/>
        </w:rPr>
        <w:t>, αν η Κ</w:t>
      </w:r>
      <w:r w:rsidRPr="00E42D4D">
        <w:rPr>
          <w:rFonts w:eastAsia="Times New Roman"/>
          <w:szCs w:val="24"/>
        </w:rPr>
        <w:t xml:space="preserve">υβέρνηση </w:t>
      </w:r>
      <w:r>
        <w:rPr>
          <w:rFonts w:eastAsia="Times New Roman"/>
          <w:szCs w:val="24"/>
        </w:rPr>
        <w:t>είχε καταθέσει</w:t>
      </w:r>
      <w:r w:rsidRPr="00E42D4D">
        <w:rPr>
          <w:rFonts w:eastAsia="Times New Roman"/>
          <w:szCs w:val="24"/>
        </w:rPr>
        <w:t xml:space="preserve"> </w:t>
      </w:r>
      <w:r>
        <w:rPr>
          <w:rFonts w:eastAsia="Times New Roman"/>
          <w:szCs w:val="24"/>
        </w:rPr>
        <w:t xml:space="preserve">σχεδόν </w:t>
      </w:r>
      <w:r w:rsidRPr="00E42D4D">
        <w:rPr>
          <w:rFonts w:eastAsia="Times New Roman"/>
          <w:szCs w:val="24"/>
        </w:rPr>
        <w:t xml:space="preserve">όλες τις τροπολογίες </w:t>
      </w:r>
      <w:r>
        <w:rPr>
          <w:rFonts w:eastAsia="Times New Roman"/>
          <w:szCs w:val="24"/>
        </w:rPr>
        <w:t xml:space="preserve">στην </w:t>
      </w:r>
      <w:r>
        <w:rPr>
          <w:rFonts w:eastAsia="Times New Roman"/>
          <w:szCs w:val="24"/>
        </w:rPr>
        <w:t>ε</w:t>
      </w:r>
      <w:r w:rsidRPr="00E42D4D">
        <w:rPr>
          <w:rFonts w:eastAsia="Times New Roman"/>
          <w:szCs w:val="24"/>
        </w:rPr>
        <w:t>πιτροπή τη Δευτέρα</w:t>
      </w:r>
      <w:r>
        <w:rPr>
          <w:rFonts w:eastAsia="Times New Roman"/>
          <w:szCs w:val="24"/>
        </w:rPr>
        <w:t>,</w:t>
      </w:r>
      <w:r w:rsidRPr="00E42D4D">
        <w:rPr>
          <w:rFonts w:eastAsia="Times New Roman"/>
          <w:szCs w:val="24"/>
        </w:rPr>
        <w:t xml:space="preserve"> δεν θα </w:t>
      </w:r>
      <w:r>
        <w:rPr>
          <w:rFonts w:eastAsia="Times New Roman"/>
          <w:szCs w:val="24"/>
        </w:rPr>
        <w:t>είχε</w:t>
      </w:r>
      <w:r w:rsidRPr="00E42D4D">
        <w:rPr>
          <w:rFonts w:eastAsia="Times New Roman"/>
          <w:szCs w:val="24"/>
        </w:rPr>
        <w:t xml:space="preserve"> προκύψει το σημερινό θέμα</w:t>
      </w:r>
      <w:r>
        <w:rPr>
          <w:rFonts w:eastAsia="Times New Roman"/>
          <w:szCs w:val="24"/>
        </w:rPr>
        <w:t xml:space="preserve"> στην Ολομέλεια.</w:t>
      </w:r>
      <w:r w:rsidRPr="00E42D4D">
        <w:rPr>
          <w:rFonts w:eastAsia="Times New Roman"/>
          <w:szCs w:val="24"/>
        </w:rPr>
        <w:t xml:space="preserve"> </w:t>
      </w:r>
      <w:r>
        <w:rPr>
          <w:rFonts w:eastAsia="Times New Roman" w:cs="Times New Roman"/>
          <w:szCs w:val="24"/>
        </w:rPr>
        <w:t>Θα είχαμε προλάβει τη Δευτέρα να τις δούμε, θα είχαν ενσωματωθεί στο νομοσχέδιο και θα είχαν έρθει σήμερα στην</w:t>
      </w:r>
      <w:r>
        <w:rPr>
          <w:rFonts w:eastAsia="Times New Roman" w:cs="Times New Roman"/>
          <w:szCs w:val="24"/>
        </w:rPr>
        <w:t xml:space="preserve"> Ολομέλεια. </w:t>
      </w:r>
    </w:p>
    <w:p w14:paraId="5218DA1B"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 xml:space="preserve">Δεν μπορώ να καταλάβω κύριε Πρόεδρε, τι προέκυψε σήμερα το πρωί, σε πολλούς Υπουργούς. Τώρα ανακάλυψαν ότι έχουν προθεσμίες; Αντιλαμβάνομαι ότι υπήρχε ο </w:t>
      </w:r>
      <w:r>
        <w:rPr>
          <w:rFonts w:eastAsia="Times New Roman" w:cs="Times New Roman"/>
          <w:szCs w:val="24"/>
        </w:rPr>
        <w:t>π</w:t>
      </w:r>
      <w:r>
        <w:rPr>
          <w:rFonts w:eastAsia="Times New Roman" w:cs="Times New Roman"/>
          <w:szCs w:val="24"/>
        </w:rPr>
        <w:t xml:space="preserve">ροϋπολογισμός για πέντε ημέρες. Όμως, τη Δευτέρα η Κυβέρνηση και η Διάσκεψη των Προέδρων </w:t>
      </w:r>
      <w:r>
        <w:rPr>
          <w:rFonts w:eastAsia="Times New Roman" w:cs="Times New Roman"/>
          <w:szCs w:val="24"/>
        </w:rPr>
        <w:t xml:space="preserve">επέλεξε να φέρει το νομοσχέδιο αυτό στην </w:t>
      </w:r>
      <w:r>
        <w:rPr>
          <w:rFonts w:eastAsia="Times New Roman" w:cs="Times New Roman"/>
          <w:szCs w:val="24"/>
        </w:rPr>
        <w:t>ε</w:t>
      </w:r>
      <w:r>
        <w:rPr>
          <w:rFonts w:eastAsia="Times New Roman" w:cs="Times New Roman"/>
          <w:szCs w:val="24"/>
        </w:rPr>
        <w:t>πιτροπή. Ε, το 80% των τροπολογιών δεν ήταν έτοιμες τη Δευτέρα ή -για να το πω καλύτερα- δεν θα έπρεπε να είναι έτοιμες τη Δευτέρα; Γιατί</w:t>
      </w:r>
      <w:r w:rsidRPr="00651C67">
        <w:rPr>
          <w:rFonts w:eastAsia="Times New Roman" w:cs="Times New Roman"/>
          <w:szCs w:val="24"/>
        </w:rPr>
        <w:t>,</w:t>
      </w:r>
      <w:r>
        <w:rPr>
          <w:rFonts w:eastAsia="Times New Roman" w:cs="Times New Roman"/>
          <w:szCs w:val="24"/>
        </w:rPr>
        <w:t xml:space="preserve"> αλλιώς φυσικά και θα πάμε τις επόμενες ημέρες. Προέχουν τα κοινοβουλευτικά </w:t>
      </w:r>
      <w:r>
        <w:rPr>
          <w:rFonts w:eastAsia="Times New Roman" w:cs="Times New Roman"/>
          <w:szCs w:val="24"/>
        </w:rPr>
        <w:t xml:space="preserve">μας καθήκοντα από οποιαδήποτε άλλη υποχρέωση. </w:t>
      </w:r>
    </w:p>
    <w:p w14:paraId="5218DA1C"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Κύριε Πρόεδρε, εάν μου επιτρέπετε και για το σχόλιο που ειπώθηκε για το θέμα «πλυντήριο». Μέσα σε αυτό το νομοσχέδιο και μέσα σε αυτές τις τροπολογίες υπάρχουν διατάξεις με τις οποίες η Κυβέρνηση ζητά την εκ τ</w:t>
      </w:r>
      <w:r>
        <w:rPr>
          <w:rFonts w:eastAsia="Times New Roman" w:cs="Times New Roman"/>
          <w:szCs w:val="24"/>
        </w:rPr>
        <w:t>ων υστέρων νομιμοποίηση δαπανών στα Υπουργεία Μεταναστευτικής Πολιτικής, Εσωτερικών, Αγροτικής Ανάπτυξης, Αμύνης, Εξωτερικών, Οικονομικών, Προστασίας του Πολίτη, Πολιτισμού και Ναυτιλίας. Ζητείται από την Ολομέλεια της Βουλής -επίσημα σήμερα, κύριε Πρόεδρε</w:t>
      </w:r>
      <w:r>
        <w:rPr>
          <w:rFonts w:eastAsia="Times New Roman" w:cs="Times New Roman"/>
          <w:szCs w:val="24"/>
        </w:rPr>
        <w:t xml:space="preserve">, δεν κάνουμε κάποια υπόνοια, δεν λέμε κάτι ύποπτο- δαπάνες που έχουν απορριφθεί βάσει του δημόσιου λογιστικού ή βάσει των Κανονισμών της Ευρωπαϊκής Ένωσης, όπου υπάρχει επιδότηση από την Ευρωπαϊκή Ένωση, να νομιμοποιηθούν εκ των υστέρων. Ίσως είναι αργκό </w:t>
      </w:r>
      <w:r>
        <w:rPr>
          <w:rFonts w:eastAsia="Times New Roman" w:cs="Times New Roman"/>
          <w:szCs w:val="24"/>
        </w:rPr>
        <w:t>η λέξη «πλυντήριο». Ίσως θα έπρεπε εμείς να σκεφτούμε μια πιο καθώς πρέπει λέξη να πούμε.</w:t>
      </w:r>
      <w:r w:rsidRPr="00C636DB">
        <w:rPr>
          <w:rFonts w:eastAsia="Times New Roman" w:cs="Times New Roman"/>
          <w:szCs w:val="24"/>
        </w:rPr>
        <w:t xml:space="preserve"> </w:t>
      </w:r>
      <w:r>
        <w:rPr>
          <w:rFonts w:eastAsia="Times New Roman" w:cs="Times New Roman"/>
          <w:szCs w:val="24"/>
        </w:rPr>
        <w:t xml:space="preserve">Ζητώ συγνώμη, αλλά αυτή η λέξη προέκυψε. Να το πούμε «εξωραϊσμός»; Πώς θέλετε να το πούμε; </w:t>
      </w:r>
    </w:p>
    <w:p w14:paraId="5218DA1D" w14:textId="77777777" w:rsidR="00BE48FC" w:rsidRDefault="008F016C">
      <w:pPr>
        <w:spacing w:line="600" w:lineRule="auto"/>
        <w:ind w:firstLine="720"/>
        <w:jc w:val="both"/>
        <w:rPr>
          <w:rFonts w:eastAsia="Times New Roman" w:cs="Times New Roman"/>
          <w:szCs w:val="24"/>
        </w:rPr>
      </w:pPr>
      <w:r>
        <w:rPr>
          <w:rFonts w:eastAsia="Times New Roman" w:cs="Times New Roman"/>
          <w:b/>
          <w:szCs w:val="24"/>
        </w:rPr>
        <w:t xml:space="preserve">ΓΡΗΓΟΡΙΟΣ ΨΑΡΙΑΝΟΣ: </w:t>
      </w:r>
      <w:r>
        <w:rPr>
          <w:rFonts w:eastAsia="Times New Roman" w:cs="Times New Roman"/>
          <w:szCs w:val="24"/>
        </w:rPr>
        <w:t xml:space="preserve">Στεγνοκαθαριστήριο. </w:t>
      </w:r>
    </w:p>
    <w:p w14:paraId="5218DA1E" w14:textId="77777777" w:rsidR="00BE48FC" w:rsidRDefault="008F016C">
      <w:pPr>
        <w:spacing w:line="600" w:lineRule="auto"/>
        <w:ind w:firstLine="720"/>
        <w:jc w:val="both"/>
        <w:rPr>
          <w:rFonts w:eastAsia="Times New Roman" w:cs="Times New Roman"/>
          <w:szCs w:val="24"/>
        </w:rPr>
      </w:pPr>
      <w:r>
        <w:rPr>
          <w:rFonts w:eastAsia="Times New Roman" w:cs="Times New Roman"/>
          <w:b/>
          <w:szCs w:val="24"/>
        </w:rPr>
        <w:t>ΜΙΛΤΙΑΔΗΣ ΒΑΡΒΙΤΣΙΩΤΗΣ:</w:t>
      </w:r>
      <w:r>
        <w:rPr>
          <w:rFonts w:eastAsia="Times New Roman" w:cs="Times New Roman"/>
          <w:szCs w:val="24"/>
        </w:rPr>
        <w:t xml:space="preserve"> Στεγνοκαθαριστήριο.</w:t>
      </w:r>
    </w:p>
    <w:p w14:paraId="5218DA1F" w14:textId="77777777" w:rsidR="00BE48FC" w:rsidRDefault="008F016C">
      <w:pPr>
        <w:spacing w:line="600" w:lineRule="auto"/>
        <w:ind w:firstLine="720"/>
        <w:jc w:val="both"/>
        <w:rPr>
          <w:rFonts w:eastAsia="Times New Roman" w:cs="Times New Roman"/>
          <w:szCs w:val="24"/>
        </w:rPr>
      </w:pPr>
      <w:r>
        <w:rPr>
          <w:rFonts w:eastAsia="Times New Roman" w:cs="Times New Roman"/>
          <w:b/>
          <w:szCs w:val="24"/>
        </w:rPr>
        <w:t xml:space="preserve">ΝΟΤΗΣ ΜΗΤΑΡΑΚΗΣ: </w:t>
      </w:r>
      <w:r>
        <w:rPr>
          <w:rFonts w:eastAsia="Times New Roman" w:cs="Times New Roman"/>
          <w:szCs w:val="24"/>
        </w:rPr>
        <w:t xml:space="preserve">Εμείς που έχουμε πάει στην Οξφόρδη, κύριε Τσακαλώτε, πώς να το πούμε; </w:t>
      </w:r>
    </w:p>
    <w:p w14:paraId="5218DA20" w14:textId="77777777" w:rsidR="00BE48FC" w:rsidRDefault="008F016C">
      <w:pPr>
        <w:spacing w:line="600" w:lineRule="auto"/>
        <w:ind w:firstLine="720"/>
        <w:jc w:val="both"/>
        <w:rPr>
          <w:rFonts w:eastAsia="Times New Roman" w:cs="Times New Roman"/>
          <w:szCs w:val="24"/>
        </w:rPr>
      </w:pPr>
      <w:r>
        <w:rPr>
          <w:rFonts w:eastAsia="Times New Roman" w:cs="Times New Roman"/>
          <w:b/>
          <w:szCs w:val="24"/>
        </w:rPr>
        <w:t xml:space="preserve">ΝΙΚΟΛΑΟΣ ΒΟΥΤΣΗΣ (Πρόεδρος της Βουλής): </w:t>
      </w:r>
      <w:r>
        <w:rPr>
          <w:rFonts w:eastAsia="Times New Roman" w:cs="Times New Roman"/>
          <w:szCs w:val="24"/>
        </w:rPr>
        <w:t xml:space="preserve">Μόνο που έδωσαν εξηγήσεις οι Υπουργοί ένας προς ένας. </w:t>
      </w:r>
    </w:p>
    <w:p w14:paraId="5218DA21" w14:textId="77777777" w:rsidR="00BE48FC" w:rsidRDefault="008F016C">
      <w:pPr>
        <w:spacing w:line="600" w:lineRule="auto"/>
        <w:ind w:firstLine="720"/>
        <w:jc w:val="both"/>
        <w:rPr>
          <w:rFonts w:eastAsia="Times New Roman" w:cs="Times New Roman"/>
          <w:szCs w:val="24"/>
        </w:rPr>
      </w:pPr>
      <w:r>
        <w:rPr>
          <w:rFonts w:eastAsia="Times New Roman" w:cs="Times New Roman"/>
          <w:b/>
          <w:szCs w:val="24"/>
        </w:rPr>
        <w:t xml:space="preserve">ΝΟΤΗΣ ΜΗΤΑΡΑΚΗΣ: </w:t>
      </w:r>
      <w:r>
        <w:rPr>
          <w:rFonts w:eastAsia="Times New Roman" w:cs="Times New Roman"/>
          <w:szCs w:val="24"/>
        </w:rPr>
        <w:t>Κύριε Πρόεδρε, επί των συγκεκριμένω</w:t>
      </w:r>
      <w:r>
        <w:rPr>
          <w:rFonts w:eastAsia="Times New Roman" w:cs="Times New Roman"/>
          <w:szCs w:val="24"/>
        </w:rPr>
        <w:t>ν δαπανών μ</w:t>
      </w:r>
      <w:r>
        <w:rPr>
          <w:rFonts w:eastAsia="Times New Roman" w:cs="Times New Roman"/>
          <w:szCs w:val="24"/>
        </w:rPr>
        <w:t>ί</w:t>
      </w:r>
      <w:r>
        <w:rPr>
          <w:rFonts w:eastAsia="Times New Roman" w:cs="Times New Roman"/>
          <w:szCs w:val="24"/>
        </w:rPr>
        <w:t>α-μ</w:t>
      </w:r>
      <w:r>
        <w:rPr>
          <w:rFonts w:eastAsia="Times New Roman" w:cs="Times New Roman"/>
          <w:szCs w:val="24"/>
        </w:rPr>
        <w:t>ί</w:t>
      </w:r>
      <w:r>
        <w:rPr>
          <w:rFonts w:eastAsia="Times New Roman" w:cs="Times New Roman"/>
          <w:szCs w:val="24"/>
        </w:rPr>
        <w:t xml:space="preserve">α, δεν ξέρουμε ποια είναι. Ένα γενικό πλαίσιο μας είπαν, κάποιο παράδειγμα διάλεξαν, δεν γνωρίζουμε τι είναι. </w:t>
      </w:r>
    </w:p>
    <w:p w14:paraId="5218DA22" w14:textId="77777777" w:rsidR="00BE48FC" w:rsidRDefault="008F016C">
      <w:pPr>
        <w:spacing w:line="600" w:lineRule="auto"/>
        <w:ind w:firstLine="720"/>
        <w:jc w:val="both"/>
        <w:rPr>
          <w:rFonts w:eastAsia="Times New Roman" w:cs="Times New Roman"/>
          <w:szCs w:val="24"/>
        </w:rPr>
      </w:pPr>
      <w:r>
        <w:rPr>
          <w:rFonts w:eastAsia="Times New Roman" w:cs="Times New Roman"/>
          <w:b/>
          <w:szCs w:val="24"/>
        </w:rPr>
        <w:t xml:space="preserve">ΜΙΛΤΙΑΔΗΣ ΒΑΡΒΙΤΣΙΩΤΗΣ: </w:t>
      </w:r>
      <w:r>
        <w:rPr>
          <w:rFonts w:eastAsia="Times New Roman" w:cs="Times New Roman"/>
          <w:szCs w:val="24"/>
        </w:rPr>
        <w:t xml:space="preserve">Παραβίαση από όλους τους Υπουργούς όλων των διατάξεων… </w:t>
      </w:r>
    </w:p>
    <w:p w14:paraId="5218DA23" w14:textId="77777777" w:rsidR="00BE48FC" w:rsidRDefault="008F016C">
      <w:pPr>
        <w:spacing w:line="600" w:lineRule="auto"/>
        <w:ind w:firstLine="720"/>
        <w:jc w:val="both"/>
        <w:rPr>
          <w:rFonts w:eastAsia="Times New Roman" w:cs="Times New Roman"/>
          <w:szCs w:val="24"/>
        </w:rPr>
      </w:pPr>
      <w:r>
        <w:rPr>
          <w:rFonts w:eastAsia="Times New Roman" w:cs="Times New Roman"/>
          <w:b/>
          <w:szCs w:val="24"/>
        </w:rPr>
        <w:t xml:space="preserve">ΝΟΤΗΣ ΜΗΤΑΡΑΚΗΣ: </w:t>
      </w:r>
      <w:r>
        <w:rPr>
          <w:rFonts w:eastAsia="Times New Roman" w:cs="Times New Roman"/>
          <w:szCs w:val="24"/>
        </w:rPr>
        <w:t>Για αυτό κύριε Πρόεδρε, έχει δημ</w:t>
      </w:r>
      <w:r>
        <w:rPr>
          <w:rFonts w:eastAsia="Times New Roman" w:cs="Times New Roman"/>
          <w:szCs w:val="24"/>
        </w:rPr>
        <w:t xml:space="preserve">ιουργηθεί αυτό το θέμα. </w:t>
      </w:r>
    </w:p>
    <w:p w14:paraId="5218DA24" w14:textId="77777777" w:rsidR="00BE48FC" w:rsidRDefault="008F016C">
      <w:pPr>
        <w:spacing w:line="600" w:lineRule="auto"/>
        <w:ind w:firstLine="720"/>
        <w:jc w:val="both"/>
        <w:rPr>
          <w:rFonts w:eastAsia="Times New Roman" w:cs="Times New Roman"/>
          <w:szCs w:val="24"/>
        </w:rPr>
      </w:pPr>
      <w:r>
        <w:rPr>
          <w:rFonts w:eastAsia="Times New Roman" w:cs="Times New Roman"/>
          <w:b/>
          <w:szCs w:val="24"/>
        </w:rPr>
        <w:t xml:space="preserve">ΝΙΚΟΛΑΟΣ ΒΟΥΤΣΗΣ (Πρόεδρος της Βουλής): </w:t>
      </w:r>
      <w:r>
        <w:rPr>
          <w:rFonts w:eastAsia="Times New Roman" w:cs="Times New Roman"/>
          <w:szCs w:val="24"/>
        </w:rPr>
        <w:t>Κύριε Μηταράκη, οι δαπάνες…</w:t>
      </w:r>
    </w:p>
    <w:p w14:paraId="5218DA25" w14:textId="77777777" w:rsidR="00BE48FC" w:rsidRDefault="008F016C">
      <w:pPr>
        <w:spacing w:line="600" w:lineRule="auto"/>
        <w:ind w:firstLine="720"/>
        <w:jc w:val="both"/>
        <w:rPr>
          <w:rFonts w:eastAsia="Times New Roman" w:cs="Times New Roman"/>
          <w:szCs w:val="24"/>
        </w:rPr>
      </w:pPr>
      <w:r>
        <w:rPr>
          <w:rFonts w:eastAsia="Times New Roman" w:cs="Times New Roman"/>
          <w:b/>
          <w:szCs w:val="24"/>
        </w:rPr>
        <w:t xml:space="preserve">ΝΟΤΗΣ ΜΗΤΑΡΑΚΗΣ: </w:t>
      </w:r>
      <w:r>
        <w:rPr>
          <w:rFonts w:eastAsia="Times New Roman" w:cs="Times New Roman"/>
          <w:szCs w:val="24"/>
        </w:rPr>
        <w:t xml:space="preserve">Μα, δεν έχουμε τις δαπάνες. </w:t>
      </w:r>
    </w:p>
    <w:p w14:paraId="5218DA26"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Ξέρετε ότι για την τροπολογία του Υπουργείου Εθνικής Άμυνας η Έκθεση του Γενικού Λογιστηρίου του Κράτους, κύριε Υπουρ</w:t>
      </w:r>
      <w:r>
        <w:rPr>
          <w:rFonts w:eastAsia="Times New Roman" w:cs="Times New Roman"/>
          <w:szCs w:val="24"/>
        </w:rPr>
        <w:t xml:space="preserve">γέ, δεν προβλέπει το ύψος των δαπανών που εκ των υστέρων νομιμοποιούνται; Έρχεται διάταξη να νομιμοποιήσουμε δαπάνες και η Έκθεση του Γενικού Λογιστηρίου του Κράτους είναι κενή; Λέει, «Προκύπτουν δαπάνες». Πόσες; Εκατό χιλιάδες ευρώ; Ένα εκατομμύριο; Δέκα </w:t>
      </w:r>
      <w:r>
        <w:rPr>
          <w:rFonts w:eastAsia="Times New Roman" w:cs="Times New Roman"/>
          <w:szCs w:val="24"/>
        </w:rPr>
        <w:t xml:space="preserve">εκατομμύρια; Εκατό εκατομμύρια; Γιατί δεν το λέει το Γενικό Λογιστήριο του Κράτους; Εγώ δεν αμφιβάλω για τον κ. Βίτσα. Το Γενικό Λογιστήριο του Κράτους γιατί δεν μας το λέει; </w:t>
      </w:r>
    </w:p>
    <w:p w14:paraId="5218DA27"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Αυτά είναι τα δεδομένα, κύριε Πρόεδρε. Όταν ο κ. Πετρόπουλος πήρε τον λόγο για ν</w:t>
      </w:r>
      <w:r>
        <w:rPr>
          <w:rFonts w:eastAsia="Times New Roman" w:cs="Times New Roman"/>
          <w:szCs w:val="24"/>
        </w:rPr>
        <w:t>α παρουσιάσει μια τροπολογία, ψάχναμε να βρούμε ποια είναι η τροπολογία. Δηλαδή, το πρωί δεν μπορούσε να είχε έρθει; Για αυτό δημιουργείται η καχυποψία, η αμφιβολία και το σημαντικότερο όλων, οι πολίτες που μας ακούνε, αμφιβάλλουν κατά πόσο εμείς οι Βουλευ</w:t>
      </w:r>
      <w:r>
        <w:rPr>
          <w:rFonts w:eastAsia="Times New Roman" w:cs="Times New Roman"/>
          <w:szCs w:val="24"/>
        </w:rPr>
        <w:t xml:space="preserve">τές όλοι ξέρουμε τι ψηφίζουμε. Γιατί όταν την πήραμε τώρα την τροπολογία, η αλήθεια είναι ότι δεν ξέρουμε τι ψηφίζουμε. </w:t>
      </w:r>
    </w:p>
    <w:p w14:paraId="5218DA28" w14:textId="77777777" w:rsidR="00BE48FC" w:rsidRDefault="008F016C">
      <w:pPr>
        <w:spacing w:line="600" w:lineRule="auto"/>
        <w:ind w:firstLine="720"/>
        <w:jc w:val="both"/>
        <w:rPr>
          <w:rFonts w:eastAsia="Times New Roman" w:cs="Times New Roman"/>
          <w:szCs w:val="24"/>
        </w:rPr>
      </w:pPr>
      <w:r>
        <w:rPr>
          <w:rFonts w:eastAsia="Times New Roman" w:cs="Times New Roman"/>
          <w:b/>
          <w:szCs w:val="24"/>
        </w:rPr>
        <w:t xml:space="preserve">ΜΙΛΤΙΑΔΗΣ ΒΑΡΒΙΤΣΙΩΤΗΣ: </w:t>
      </w:r>
      <w:r>
        <w:rPr>
          <w:rFonts w:eastAsia="Times New Roman" w:cs="Times New Roman"/>
          <w:szCs w:val="24"/>
        </w:rPr>
        <w:t xml:space="preserve">Θα αλλάξει η διαδικασία; </w:t>
      </w:r>
    </w:p>
    <w:p w14:paraId="5218DA29" w14:textId="77777777" w:rsidR="00BE48FC" w:rsidRDefault="008F016C">
      <w:pPr>
        <w:spacing w:line="600" w:lineRule="auto"/>
        <w:ind w:firstLine="720"/>
        <w:jc w:val="both"/>
        <w:rPr>
          <w:rFonts w:eastAsia="Times New Roman" w:cs="Times New Roman"/>
          <w:szCs w:val="24"/>
        </w:rPr>
      </w:pPr>
      <w:r>
        <w:rPr>
          <w:rFonts w:eastAsia="Times New Roman" w:cs="Times New Roman"/>
          <w:b/>
          <w:szCs w:val="24"/>
        </w:rPr>
        <w:t>ΝΟΤΗΣ ΜΗΤΑΡΑΚΗΣ:</w:t>
      </w:r>
      <w:r>
        <w:rPr>
          <w:rFonts w:eastAsia="Times New Roman" w:cs="Times New Roman"/>
          <w:szCs w:val="24"/>
        </w:rPr>
        <w:t xml:space="preserve"> Να συνεννοηθούμε, λοιπόν, πότε θα συνεχίσουμε…</w:t>
      </w:r>
    </w:p>
    <w:p w14:paraId="5218DA2A" w14:textId="77777777" w:rsidR="00BE48FC" w:rsidRDefault="008F016C">
      <w:pPr>
        <w:spacing w:line="600" w:lineRule="auto"/>
        <w:ind w:firstLine="720"/>
        <w:jc w:val="both"/>
        <w:rPr>
          <w:rFonts w:eastAsia="Times New Roman" w:cs="Times New Roman"/>
          <w:szCs w:val="24"/>
        </w:rPr>
      </w:pPr>
      <w:r>
        <w:rPr>
          <w:rFonts w:eastAsia="Times New Roman" w:cs="Times New Roman"/>
          <w:b/>
          <w:szCs w:val="24"/>
        </w:rPr>
        <w:t xml:space="preserve">ΠΡΟΕΔΡΕΥΩΝ </w:t>
      </w:r>
      <w:r>
        <w:rPr>
          <w:rFonts w:eastAsia="Times New Roman" w:cs="Times New Roman"/>
          <w:b/>
          <w:szCs w:val="24"/>
        </w:rPr>
        <w:t>(Αναστάσιος Κουράκης):</w:t>
      </w:r>
      <w:r>
        <w:rPr>
          <w:rFonts w:eastAsia="Times New Roman" w:cs="Times New Roman"/>
          <w:szCs w:val="24"/>
        </w:rPr>
        <w:t xml:space="preserve"> Θα συνεννοηθούμε.</w:t>
      </w:r>
    </w:p>
    <w:p w14:paraId="5218DA2B" w14:textId="77777777" w:rsidR="00BE48FC" w:rsidRDefault="008F016C">
      <w:pPr>
        <w:spacing w:line="600" w:lineRule="auto"/>
        <w:ind w:firstLine="720"/>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Κύριε Πρόεδρε…</w:t>
      </w:r>
    </w:p>
    <w:p w14:paraId="5218DA2C" w14:textId="77777777" w:rsidR="00BE48FC" w:rsidRDefault="008F016C">
      <w:pPr>
        <w:spacing w:line="600" w:lineRule="auto"/>
        <w:ind w:firstLine="720"/>
        <w:jc w:val="both"/>
        <w:rPr>
          <w:rFonts w:eastAsia="Times New Roman" w:cs="Times New Roman"/>
          <w:szCs w:val="24"/>
        </w:rPr>
      </w:pPr>
      <w:r w:rsidRPr="0088170B">
        <w:rPr>
          <w:rFonts w:eastAsia="Times New Roman" w:cs="Times New Roman"/>
          <w:b/>
          <w:szCs w:val="24"/>
        </w:rPr>
        <w:t xml:space="preserve">ΠΡΟΕΔΡΕΥΩΝ (Αναστάσιος Κουράκης): </w:t>
      </w:r>
      <w:r>
        <w:rPr>
          <w:rFonts w:eastAsia="Times New Roman" w:cs="Times New Roman"/>
          <w:szCs w:val="24"/>
        </w:rPr>
        <w:t>Μην παίρνετε τον λόγο αν δεν σας τον δίνω, σας παρακαλώ. Δεν θα βγάλουμε άκρη.</w:t>
      </w:r>
    </w:p>
    <w:p w14:paraId="5218DA2D" w14:textId="77777777" w:rsidR="00BE48FC" w:rsidRDefault="008F016C">
      <w:pPr>
        <w:spacing w:line="600" w:lineRule="auto"/>
        <w:ind w:firstLine="720"/>
        <w:jc w:val="both"/>
        <w:rPr>
          <w:rFonts w:eastAsia="Times New Roman" w:cs="Times New Roman"/>
          <w:szCs w:val="24"/>
        </w:rPr>
      </w:pPr>
      <w:r>
        <w:rPr>
          <w:rFonts w:eastAsia="Times New Roman" w:cs="Times New Roman"/>
          <w:b/>
          <w:szCs w:val="24"/>
        </w:rPr>
        <w:t xml:space="preserve">ΜΙΛΤΙΑΔΗΣ ΒΑΡΒΙΤΣΙΩΤΗΣ: </w:t>
      </w:r>
      <w:r>
        <w:rPr>
          <w:rFonts w:eastAsia="Times New Roman" w:cs="Times New Roman"/>
          <w:szCs w:val="24"/>
        </w:rPr>
        <w:t>Μια ερώτηση θα ήθελα να κάνω, κύριε Πρόε</w:t>
      </w:r>
      <w:r>
        <w:rPr>
          <w:rFonts w:eastAsia="Times New Roman" w:cs="Times New Roman"/>
          <w:szCs w:val="24"/>
        </w:rPr>
        <w:t>δρε.</w:t>
      </w:r>
    </w:p>
    <w:p w14:paraId="5218DA2E" w14:textId="77777777" w:rsidR="00BE48FC" w:rsidRDefault="008F016C">
      <w:pPr>
        <w:spacing w:line="600" w:lineRule="auto"/>
        <w:ind w:firstLine="720"/>
        <w:jc w:val="both"/>
        <w:rPr>
          <w:rFonts w:eastAsia="Times New Roman" w:cs="Times New Roman"/>
          <w:szCs w:val="24"/>
        </w:rPr>
      </w:pPr>
      <w:r w:rsidRPr="006D4E61">
        <w:rPr>
          <w:rFonts w:eastAsia="Times New Roman" w:cs="Times New Roman"/>
          <w:b/>
          <w:szCs w:val="24"/>
        </w:rPr>
        <w:t>ΠΡΟΕΔΡΕΥΩΝ (Αναστάσιος Κουράκης):</w:t>
      </w:r>
      <w:r w:rsidRPr="006D4E61">
        <w:rPr>
          <w:rFonts w:eastAsia="Times New Roman" w:cs="Times New Roman"/>
          <w:szCs w:val="24"/>
        </w:rPr>
        <w:t xml:space="preserve"> </w:t>
      </w:r>
      <w:r>
        <w:rPr>
          <w:rFonts w:eastAsia="Times New Roman" w:cs="Times New Roman"/>
          <w:szCs w:val="24"/>
        </w:rPr>
        <w:t xml:space="preserve">Όχι δεν έχει κανένας τον λόγο. </w:t>
      </w:r>
    </w:p>
    <w:p w14:paraId="5218DA2F" w14:textId="77777777" w:rsidR="00BE48FC" w:rsidRDefault="008F016C">
      <w:pPr>
        <w:spacing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 xml:space="preserve">Κύριε Πρόεδρε, έχω ζητήσει τον λόγο εδώ και πολύ ώρα. </w:t>
      </w:r>
    </w:p>
    <w:p w14:paraId="5218DA30" w14:textId="77777777" w:rsidR="00BE48FC" w:rsidRDefault="008F016C">
      <w:pPr>
        <w:spacing w:line="600" w:lineRule="auto"/>
        <w:ind w:firstLine="720"/>
        <w:jc w:val="both"/>
        <w:rPr>
          <w:rFonts w:eastAsia="Times New Roman" w:cs="Times New Roman"/>
          <w:szCs w:val="24"/>
        </w:rPr>
      </w:pPr>
      <w:r w:rsidRPr="006D4E61">
        <w:rPr>
          <w:rFonts w:eastAsia="Times New Roman" w:cs="Times New Roman"/>
          <w:b/>
          <w:szCs w:val="24"/>
        </w:rPr>
        <w:t>ΠΡΟΕΔΡΕΥΩΝ (Αναστάσιος Κουράκης):</w:t>
      </w:r>
      <w:r w:rsidRPr="006D4E61">
        <w:rPr>
          <w:rFonts w:eastAsia="Times New Roman" w:cs="Times New Roman"/>
          <w:szCs w:val="24"/>
        </w:rPr>
        <w:t xml:space="preserve"> </w:t>
      </w:r>
      <w:r>
        <w:rPr>
          <w:rFonts w:eastAsia="Times New Roman" w:cs="Times New Roman"/>
          <w:szCs w:val="24"/>
        </w:rPr>
        <w:t>Θα δώσω τον λόγο σε όλους με τη σειρά.</w:t>
      </w:r>
    </w:p>
    <w:p w14:paraId="5218DA31"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 xml:space="preserve">Ο κ. Βίτσας λίγο θα απαντούσε σε ένα </w:t>
      </w:r>
      <w:r>
        <w:rPr>
          <w:rFonts w:eastAsia="Times New Roman" w:cs="Times New Roman"/>
          <w:szCs w:val="24"/>
        </w:rPr>
        <w:t xml:space="preserve">ερώτημα υπαρκτό. </w:t>
      </w:r>
    </w:p>
    <w:p w14:paraId="5218DA32"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 xml:space="preserve">Κύριε Βίτσα, πείτε μία κουβέντα επί της ουσίας σε αυτό που τέθηκε και προχωρούμε επί της διαδικασίας. </w:t>
      </w:r>
    </w:p>
    <w:p w14:paraId="5218DA33" w14:textId="77777777" w:rsidR="00BE48FC" w:rsidRDefault="008F016C">
      <w:pPr>
        <w:spacing w:line="600" w:lineRule="auto"/>
        <w:ind w:firstLine="720"/>
        <w:jc w:val="both"/>
        <w:rPr>
          <w:rFonts w:eastAsia="Times New Roman" w:cs="Times New Roman"/>
          <w:szCs w:val="24"/>
        </w:rPr>
      </w:pPr>
      <w:r>
        <w:rPr>
          <w:rFonts w:eastAsia="Times New Roman" w:cs="Times New Roman"/>
          <w:b/>
          <w:szCs w:val="24"/>
        </w:rPr>
        <w:t>ΔΗΜΗΤΡΙΟΣ ΒΙΤΣΑΣ (Υπουργός Μεταναστευτικής Πολιτικής):</w:t>
      </w:r>
      <w:r w:rsidRPr="00070E71">
        <w:rPr>
          <w:rFonts w:eastAsia="Times New Roman" w:cs="Times New Roman"/>
          <w:b/>
          <w:szCs w:val="24"/>
        </w:rPr>
        <w:t xml:space="preserve"> </w:t>
      </w:r>
      <w:r>
        <w:rPr>
          <w:rFonts w:eastAsia="Times New Roman" w:cs="Times New Roman"/>
          <w:szCs w:val="24"/>
        </w:rPr>
        <w:t>Κύριε Πρόεδρε, μ</w:t>
      </w:r>
      <w:r w:rsidRPr="00070E71">
        <w:rPr>
          <w:rFonts w:eastAsia="Times New Roman" w:cs="Times New Roman"/>
          <w:szCs w:val="24"/>
        </w:rPr>
        <w:t>όνο επί της ουσίας. Για τις δαπάνες του Υπουργείου Μεταναστευτικ</w:t>
      </w:r>
      <w:r w:rsidRPr="00070E71">
        <w:rPr>
          <w:rFonts w:eastAsia="Times New Roman" w:cs="Times New Roman"/>
          <w:szCs w:val="24"/>
        </w:rPr>
        <w:t>ής Πολιτική</w:t>
      </w:r>
      <w:r>
        <w:rPr>
          <w:rFonts w:eastAsia="Times New Roman" w:cs="Times New Roman"/>
          <w:szCs w:val="24"/>
        </w:rPr>
        <w:t>ς και τις δαπάνες του Υ</w:t>
      </w:r>
      <w:r w:rsidRPr="00070E71">
        <w:rPr>
          <w:rFonts w:eastAsia="Times New Roman" w:cs="Times New Roman"/>
          <w:szCs w:val="24"/>
        </w:rPr>
        <w:t xml:space="preserve">πουργείου </w:t>
      </w:r>
      <w:r>
        <w:rPr>
          <w:rFonts w:eastAsia="Times New Roman" w:cs="Times New Roman"/>
          <w:szCs w:val="24"/>
        </w:rPr>
        <w:t>Εθνικής Ά</w:t>
      </w:r>
      <w:r w:rsidRPr="00070E71">
        <w:rPr>
          <w:rFonts w:eastAsia="Times New Roman" w:cs="Times New Roman"/>
          <w:szCs w:val="24"/>
        </w:rPr>
        <w:t>μυνας</w:t>
      </w:r>
      <w:r>
        <w:rPr>
          <w:rFonts w:eastAsia="Times New Roman" w:cs="Times New Roman"/>
          <w:szCs w:val="24"/>
        </w:rPr>
        <w:t>, που</w:t>
      </w:r>
      <w:r w:rsidRPr="00070E71">
        <w:rPr>
          <w:rFonts w:eastAsia="Times New Roman" w:cs="Times New Roman"/>
          <w:szCs w:val="24"/>
        </w:rPr>
        <w:t xml:space="preserve"> είναι δύο διαφορετικά πράγματα</w:t>
      </w:r>
      <w:r>
        <w:rPr>
          <w:rFonts w:eastAsia="Times New Roman" w:cs="Times New Roman"/>
          <w:szCs w:val="24"/>
        </w:rPr>
        <w:t>,</w:t>
      </w:r>
      <w:r w:rsidRPr="00070E71">
        <w:rPr>
          <w:rFonts w:eastAsia="Times New Roman" w:cs="Times New Roman"/>
          <w:szCs w:val="24"/>
        </w:rPr>
        <w:t xml:space="preserve"> εδώ και πέντε περίπου ώρες </w:t>
      </w:r>
      <w:r>
        <w:rPr>
          <w:rFonts w:eastAsia="Times New Roman" w:cs="Times New Roman"/>
          <w:szCs w:val="24"/>
        </w:rPr>
        <w:t>-</w:t>
      </w:r>
      <w:r w:rsidRPr="00070E71">
        <w:rPr>
          <w:rFonts w:eastAsia="Times New Roman" w:cs="Times New Roman"/>
          <w:szCs w:val="24"/>
        </w:rPr>
        <w:t>αν δεν κάνω λάθος</w:t>
      </w:r>
      <w:r>
        <w:rPr>
          <w:rFonts w:eastAsia="Times New Roman" w:cs="Times New Roman"/>
          <w:szCs w:val="24"/>
        </w:rPr>
        <w:t xml:space="preserve">- έχω καταθέσει στη </w:t>
      </w:r>
      <w:r>
        <w:rPr>
          <w:rFonts w:eastAsia="Times New Roman" w:cs="Times New Roman"/>
          <w:szCs w:val="24"/>
        </w:rPr>
        <w:t>γ</w:t>
      </w:r>
      <w:r w:rsidRPr="00070E71">
        <w:rPr>
          <w:rFonts w:eastAsia="Times New Roman" w:cs="Times New Roman"/>
          <w:szCs w:val="24"/>
        </w:rPr>
        <w:t xml:space="preserve">ραμματεία </w:t>
      </w:r>
      <w:r>
        <w:rPr>
          <w:rFonts w:eastAsia="Times New Roman" w:cs="Times New Roman"/>
          <w:szCs w:val="24"/>
        </w:rPr>
        <w:t>-</w:t>
      </w:r>
      <w:r w:rsidRPr="00070E71">
        <w:rPr>
          <w:rFonts w:eastAsia="Times New Roman" w:cs="Times New Roman"/>
          <w:szCs w:val="24"/>
        </w:rPr>
        <w:t xml:space="preserve">και η οποία σας </w:t>
      </w:r>
      <w:r>
        <w:rPr>
          <w:rFonts w:eastAsia="Times New Roman" w:cs="Times New Roman"/>
          <w:szCs w:val="24"/>
        </w:rPr>
        <w:t xml:space="preserve">τις </w:t>
      </w:r>
      <w:r w:rsidRPr="00070E71">
        <w:rPr>
          <w:rFonts w:eastAsia="Times New Roman" w:cs="Times New Roman"/>
          <w:szCs w:val="24"/>
        </w:rPr>
        <w:t>έχει δώσει</w:t>
      </w:r>
      <w:r>
        <w:rPr>
          <w:rFonts w:eastAsia="Times New Roman" w:cs="Times New Roman"/>
          <w:szCs w:val="24"/>
        </w:rPr>
        <w:t>, άλλωστε τις</w:t>
      </w:r>
      <w:r w:rsidRPr="00070E71">
        <w:rPr>
          <w:rFonts w:eastAsia="Times New Roman" w:cs="Times New Roman"/>
          <w:szCs w:val="24"/>
        </w:rPr>
        <w:t xml:space="preserve"> έχουνε και οι δημοσιογράφοι έξω</w:t>
      </w:r>
      <w:r>
        <w:rPr>
          <w:rFonts w:eastAsia="Times New Roman" w:cs="Times New Roman"/>
          <w:szCs w:val="24"/>
        </w:rPr>
        <w:t>-</w:t>
      </w:r>
      <w:r w:rsidRPr="00070E71">
        <w:rPr>
          <w:rFonts w:eastAsia="Times New Roman" w:cs="Times New Roman"/>
          <w:szCs w:val="24"/>
        </w:rPr>
        <w:t xml:space="preserve"> </w:t>
      </w:r>
      <w:r>
        <w:rPr>
          <w:rFonts w:eastAsia="Times New Roman" w:cs="Times New Roman"/>
          <w:szCs w:val="24"/>
        </w:rPr>
        <w:t>τα σχε</w:t>
      </w:r>
      <w:r>
        <w:rPr>
          <w:rFonts w:eastAsia="Times New Roman" w:cs="Times New Roman"/>
          <w:szCs w:val="24"/>
        </w:rPr>
        <w:t xml:space="preserve">τικά έγγραφα, όπου τις </w:t>
      </w:r>
      <w:r w:rsidRPr="00070E71">
        <w:rPr>
          <w:rFonts w:eastAsia="Times New Roman" w:cs="Times New Roman"/>
          <w:szCs w:val="24"/>
        </w:rPr>
        <w:t>έχει αναλυτικά μία-μία</w:t>
      </w:r>
      <w:r>
        <w:rPr>
          <w:rFonts w:eastAsia="Times New Roman" w:cs="Times New Roman"/>
          <w:szCs w:val="24"/>
        </w:rPr>
        <w:t>.</w:t>
      </w:r>
      <w:r w:rsidRPr="00070E71">
        <w:rPr>
          <w:rFonts w:eastAsia="Times New Roman" w:cs="Times New Roman"/>
          <w:szCs w:val="24"/>
        </w:rPr>
        <w:t xml:space="preserve"> Και είναι στο σύνολό </w:t>
      </w:r>
      <w:r>
        <w:rPr>
          <w:rFonts w:eastAsia="Times New Roman" w:cs="Times New Roman"/>
          <w:szCs w:val="24"/>
        </w:rPr>
        <w:t>τους.</w:t>
      </w:r>
    </w:p>
    <w:p w14:paraId="5218DA34" w14:textId="77777777" w:rsidR="00BE48FC" w:rsidRDefault="008F016C">
      <w:pPr>
        <w:spacing w:line="600" w:lineRule="auto"/>
        <w:ind w:firstLine="720"/>
        <w:jc w:val="both"/>
        <w:rPr>
          <w:rFonts w:eastAsia="Times New Roman" w:cs="Times New Roman"/>
          <w:szCs w:val="24"/>
        </w:rPr>
      </w:pPr>
      <w:r>
        <w:rPr>
          <w:rFonts w:eastAsia="Times New Roman" w:cs="Times New Roman"/>
          <w:b/>
          <w:szCs w:val="24"/>
        </w:rPr>
        <w:t xml:space="preserve">ΝΟΤΗΣ ΜΗΤΑΡΑΚΗΣ: </w:t>
      </w:r>
      <w:r w:rsidRPr="00070E71">
        <w:rPr>
          <w:rFonts w:eastAsia="Times New Roman" w:cs="Times New Roman"/>
          <w:szCs w:val="24"/>
        </w:rPr>
        <w:t>Εμείς δεν τις έχουμε.</w:t>
      </w:r>
    </w:p>
    <w:p w14:paraId="5218DA35" w14:textId="77777777" w:rsidR="00BE48FC" w:rsidRDefault="008F016C">
      <w:pPr>
        <w:spacing w:line="600" w:lineRule="auto"/>
        <w:ind w:firstLine="720"/>
        <w:jc w:val="both"/>
        <w:rPr>
          <w:rFonts w:eastAsia="Times New Roman" w:cs="Times New Roman"/>
          <w:szCs w:val="24"/>
        </w:rPr>
      </w:pPr>
      <w:r>
        <w:rPr>
          <w:rFonts w:eastAsia="Times New Roman" w:cs="Times New Roman"/>
          <w:b/>
          <w:szCs w:val="24"/>
        </w:rPr>
        <w:t xml:space="preserve">ΔΗΜΗΤΡΙΟΣ ΒΙΤΣΑΣ (Υπουργός Μεταναστευτικής Πολιτικής): </w:t>
      </w:r>
      <w:r>
        <w:rPr>
          <w:rFonts w:eastAsia="Times New Roman" w:cs="Times New Roman"/>
          <w:szCs w:val="24"/>
        </w:rPr>
        <w:t>Μ</w:t>
      </w:r>
      <w:r w:rsidRPr="00070E71">
        <w:rPr>
          <w:rFonts w:eastAsia="Times New Roman" w:cs="Times New Roman"/>
          <w:szCs w:val="24"/>
        </w:rPr>
        <w:t>άλιστα</w:t>
      </w:r>
      <w:r>
        <w:rPr>
          <w:rFonts w:eastAsia="Times New Roman" w:cs="Times New Roman"/>
          <w:szCs w:val="24"/>
        </w:rPr>
        <w:t>,</w:t>
      </w:r>
      <w:r w:rsidRPr="00070E71">
        <w:rPr>
          <w:rFonts w:eastAsia="Times New Roman" w:cs="Times New Roman"/>
          <w:szCs w:val="24"/>
        </w:rPr>
        <w:t xml:space="preserve"> για τις δαπάνες του Υπουργείου Μεταναστευτικής Πολιτικής </w:t>
      </w:r>
      <w:r>
        <w:rPr>
          <w:rFonts w:eastAsia="Times New Roman" w:cs="Times New Roman"/>
          <w:szCs w:val="24"/>
        </w:rPr>
        <w:t>σας τα</w:t>
      </w:r>
      <w:r w:rsidRPr="00070E71">
        <w:rPr>
          <w:rFonts w:eastAsia="Times New Roman" w:cs="Times New Roman"/>
          <w:szCs w:val="24"/>
        </w:rPr>
        <w:t xml:space="preserve"> έδωσα και τη Δευτέρα</w:t>
      </w:r>
      <w:r>
        <w:rPr>
          <w:rFonts w:eastAsia="Times New Roman" w:cs="Times New Roman"/>
          <w:szCs w:val="24"/>
        </w:rPr>
        <w:t>. Δ</w:t>
      </w:r>
      <w:r w:rsidRPr="00070E71">
        <w:rPr>
          <w:rFonts w:eastAsia="Times New Roman" w:cs="Times New Roman"/>
          <w:szCs w:val="24"/>
        </w:rPr>
        <w:t xml:space="preserve">εν σας </w:t>
      </w:r>
      <w:r>
        <w:rPr>
          <w:rFonts w:eastAsia="Times New Roman" w:cs="Times New Roman"/>
          <w:szCs w:val="24"/>
        </w:rPr>
        <w:t xml:space="preserve">τα έδωσα μόνο τώρα. Σας τα </w:t>
      </w:r>
      <w:r w:rsidRPr="00070E71">
        <w:rPr>
          <w:rFonts w:eastAsia="Times New Roman" w:cs="Times New Roman"/>
          <w:szCs w:val="24"/>
        </w:rPr>
        <w:t>έδωσα και τη Δευτέρα</w:t>
      </w:r>
      <w:r>
        <w:rPr>
          <w:rFonts w:eastAsia="Times New Roman" w:cs="Times New Roman"/>
          <w:szCs w:val="24"/>
        </w:rPr>
        <w:t>.</w:t>
      </w:r>
    </w:p>
    <w:p w14:paraId="5218DA36"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Κ</w:t>
      </w:r>
      <w:r w:rsidRPr="00070E71">
        <w:rPr>
          <w:rFonts w:eastAsia="Times New Roman" w:cs="Times New Roman"/>
          <w:szCs w:val="24"/>
        </w:rPr>
        <w:t>αι τις δαπάνε</w:t>
      </w:r>
      <w:r>
        <w:rPr>
          <w:rFonts w:eastAsia="Times New Roman" w:cs="Times New Roman"/>
          <w:szCs w:val="24"/>
        </w:rPr>
        <w:t>ς, όμως, του Υπουργείου Εθνικής Ά</w:t>
      </w:r>
      <w:r w:rsidRPr="00070E71">
        <w:rPr>
          <w:rFonts w:eastAsia="Times New Roman" w:cs="Times New Roman"/>
          <w:szCs w:val="24"/>
        </w:rPr>
        <w:t>μυνας</w:t>
      </w:r>
      <w:r>
        <w:rPr>
          <w:rFonts w:eastAsia="Times New Roman" w:cs="Times New Roman"/>
          <w:szCs w:val="24"/>
        </w:rPr>
        <w:t xml:space="preserve"> σας τις </w:t>
      </w:r>
      <w:r w:rsidRPr="00070E71">
        <w:rPr>
          <w:rFonts w:eastAsia="Times New Roman" w:cs="Times New Roman"/>
          <w:szCs w:val="24"/>
        </w:rPr>
        <w:t xml:space="preserve">έχω καταθέσει </w:t>
      </w:r>
      <w:r>
        <w:rPr>
          <w:rFonts w:eastAsia="Times New Roman" w:cs="Times New Roman"/>
          <w:szCs w:val="24"/>
        </w:rPr>
        <w:t>-</w:t>
      </w:r>
      <w:r w:rsidRPr="00070E71">
        <w:rPr>
          <w:rFonts w:eastAsia="Times New Roman" w:cs="Times New Roman"/>
          <w:szCs w:val="24"/>
        </w:rPr>
        <w:t>γιατί το ζήτησα κιόλας</w:t>
      </w:r>
      <w:r>
        <w:rPr>
          <w:rFonts w:eastAsia="Times New Roman" w:cs="Times New Roman"/>
          <w:szCs w:val="24"/>
        </w:rPr>
        <w:t>,</w:t>
      </w:r>
      <w:r w:rsidRPr="00070E71">
        <w:rPr>
          <w:rFonts w:eastAsia="Times New Roman" w:cs="Times New Roman"/>
          <w:szCs w:val="24"/>
        </w:rPr>
        <w:t xml:space="preserve"> ότι δεν πάει χωρίς να έχω </w:t>
      </w:r>
      <w:r>
        <w:rPr>
          <w:rFonts w:eastAsia="Times New Roman" w:cs="Times New Roman"/>
          <w:szCs w:val="24"/>
        </w:rPr>
        <w:t>ακριβώς τις δαπάνες-</w:t>
      </w:r>
      <w:r w:rsidRPr="00070E71">
        <w:rPr>
          <w:rFonts w:eastAsia="Times New Roman" w:cs="Times New Roman"/>
          <w:szCs w:val="24"/>
        </w:rPr>
        <w:t xml:space="preserve"> μία-μία</w:t>
      </w:r>
      <w:r>
        <w:rPr>
          <w:rFonts w:eastAsia="Times New Roman" w:cs="Times New Roman"/>
          <w:szCs w:val="24"/>
        </w:rPr>
        <w:t>.</w:t>
      </w:r>
    </w:p>
    <w:p w14:paraId="5218DA37" w14:textId="77777777" w:rsidR="00BE48FC" w:rsidRDefault="008F016C">
      <w:pPr>
        <w:spacing w:line="600" w:lineRule="auto"/>
        <w:ind w:firstLine="720"/>
        <w:jc w:val="both"/>
        <w:rPr>
          <w:rFonts w:eastAsia="Times New Roman" w:cs="Times New Roman"/>
          <w:szCs w:val="24"/>
        </w:rPr>
      </w:pPr>
      <w:r w:rsidRPr="006D4E61">
        <w:rPr>
          <w:rFonts w:eastAsia="Times New Roman" w:cs="Times New Roman"/>
          <w:b/>
          <w:szCs w:val="24"/>
        </w:rPr>
        <w:t>ΠΡΟΕΔΡΕΥΩΝ (Αναστάσι</w:t>
      </w:r>
      <w:r w:rsidRPr="006D4E61">
        <w:rPr>
          <w:rFonts w:eastAsia="Times New Roman" w:cs="Times New Roman"/>
          <w:b/>
          <w:szCs w:val="24"/>
        </w:rPr>
        <w:t>ος Κουράκης):</w:t>
      </w:r>
      <w:r w:rsidRPr="00070E71">
        <w:rPr>
          <w:rFonts w:eastAsia="Times New Roman" w:cs="Times New Roman"/>
          <w:szCs w:val="24"/>
        </w:rPr>
        <w:t xml:space="preserve"> Καλώς</w:t>
      </w:r>
      <w:r>
        <w:rPr>
          <w:rFonts w:eastAsia="Times New Roman" w:cs="Times New Roman"/>
          <w:szCs w:val="24"/>
        </w:rPr>
        <w:t xml:space="preserve">. </w:t>
      </w:r>
    </w:p>
    <w:p w14:paraId="5218DA38"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κ.</w:t>
      </w:r>
      <w:r w:rsidRPr="00070E71">
        <w:rPr>
          <w:rFonts w:eastAsia="Times New Roman" w:cs="Times New Roman"/>
          <w:szCs w:val="24"/>
        </w:rPr>
        <w:t xml:space="preserve"> </w:t>
      </w:r>
      <w:r>
        <w:rPr>
          <w:rFonts w:eastAsia="Times New Roman" w:cs="Times New Roman"/>
          <w:szCs w:val="24"/>
        </w:rPr>
        <w:t>Μανωλάκου έχει τον λόγο.</w:t>
      </w:r>
    </w:p>
    <w:p w14:paraId="5218DA39" w14:textId="77777777" w:rsidR="00BE48FC" w:rsidRDefault="008F016C">
      <w:pPr>
        <w:spacing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Τρία</w:t>
      </w:r>
      <w:r w:rsidRPr="00070E71">
        <w:rPr>
          <w:rFonts w:eastAsia="Times New Roman" w:cs="Times New Roman"/>
          <w:szCs w:val="24"/>
        </w:rPr>
        <w:t xml:space="preserve"> πράγματα</w:t>
      </w:r>
      <w:r>
        <w:rPr>
          <w:rFonts w:eastAsia="Times New Roman" w:cs="Times New Roman"/>
          <w:szCs w:val="24"/>
        </w:rPr>
        <w:t xml:space="preserve">, κύριε Πρόεδρε. </w:t>
      </w:r>
    </w:p>
    <w:p w14:paraId="5218DA3A"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Στη Διάσκεψη των Π</w:t>
      </w:r>
      <w:r w:rsidRPr="00070E71">
        <w:rPr>
          <w:rFonts w:eastAsia="Times New Roman" w:cs="Times New Roman"/>
          <w:szCs w:val="24"/>
        </w:rPr>
        <w:t>ροέδρων δεν συμφωνήσαμε ότι δεχόμαστε τη βροχή των τροπολογιών</w:t>
      </w:r>
      <w:r>
        <w:rPr>
          <w:rFonts w:eastAsia="Times New Roman" w:cs="Times New Roman"/>
          <w:szCs w:val="24"/>
        </w:rPr>
        <w:t>.</w:t>
      </w:r>
      <w:r w:rsidRPr="00070E71">
        <w:rPr>
          <w:rFonts w:eastAsia="Times New Roman" w:cs="Times New Roman"/>
          <w:szCs w:val="24"/>
        </w:rPr>
        <w:t xml:space="preserve"> Αυτό δεν μπορεί να χρησιμοποιείται σαν άλλοθι</w:t>
      </w:r>
      <w:r>
        <w:rPr>
          <w:rFonts w:eastAsia="Times New Roman" w:cs="Times New Roman"/>
          <w:szCs w:val="24"/>
        </w:rPr>
        <w:t xml:space="preserve"> </w:t>
      </w:r>
      <w:r w:rsidRPr="00070E71">
        <w:rPr>
          <w:rFonts w:eastAsia="Times New Roman" w:cs="Times New Roman"/>
          <w:szCs w:val="24"/>
        </w:rPr>
        <w:t>για αυτή τη διαδικασία</w:t>
      </w:r>
      <w:r>
        <w:rPr>
          <w:rFonts w:eastAsia="Times New Roman" w:cs="Times New Roman"/>
          <w:szCs w:val="24"/>
        </w:rPr>
        <w:t>.</w:t>
      </w:r>
    </w:p>
    <w:p w14:paraId="5218DA3B"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Δ</w:t>
      </w:r>
      <w:r w:rsidRPr="00070E71">
        <w:rPr>
          <w:rFonts w:eastAsia="Times New Roman" w:cs="Times New Roman"/>
          <w:szCs w:val="24"/>
        </w:rPr>
        <w:t>εύτερον</w:t>
      </w:r>
      <w:r>
        <w:rPr>
          <w:rFonts w:eastAsia="Times New Roman" w:cs="Times New Roman"/>
          <w:szCs w:val="24"/>
        </w:rPr>
        <w:t>, β</w:t>
      </w:r>
      <w:r w:rsidRPr="00070E71">
        <w:rPr>
          <w:rFonts w:eastAsia="Times New Roman" w:cs="Times New Roman"/>
          <w:szCs w:val="24"/>
        </w:rPr>
        <w:t xml:space="preserve">εβαίως το 2014 είχε φέρει πάνω από </w:t>
      </w:r>
      <w:r>
        <w:rPr>
          <w:rFonts w:eastAsia="Times New Roman" w:cs="Times New Roman"/>
          <w:szCs w:val="24"/>
        </w:rPr>
        <w:t xml:space="preserve">εκατό </w:t>
      </w:r>
      <w:r w:rsidRPr="00070E71">
        <w:rPr>
          <w:rFonts w:eastAsia="Times New Roman" w:cs="Times New Roman"/>
          <w:szCs w:val="24"/>
        </w:rPr>
        <w:t xml:space="preserve">τροπολογίες η </w:t>
      </w:r>
      <w:r>
        <w:rPr>
          <w:rFonts w:eastAsia="Times New Roman" w:cs="Times New Roman"/>
          <w:szCs w:val="24"/>
        </w:rPr>
        <w:t>Κυβέρνηση της Νέας Δημοκρατίας. Α</w:t>
      </w:r>
      <w:r w:rsidRPr="00070E71">
        <w:rPr>
          <w:rFonts w:eastAsia="Times New Roman" w:cs="Times New Roman"/>
          <w:szCs w:val="24"/>
        </w:rPr>
        <w:t>ποχωρήσαμε</w:t>
      </w:r>
      <w:r>
        <w:rPr>
          <w:rFonts w:eastAsia="Times New Roman" w:cs="Times New Roman"/>
          <w:szCs w:val="24"/>
        </w:rPr>
        <w:t>…</w:t>
      </w:r>
    </w:p>
    <w:p w14:paraId="5218DA3C" w14:textId="77777777" w:rsidR="00BE48FC" w:rsidRDefault="008F016C">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Δέκα έξι ήταν.</w:t>
      </w:r>
    </w:p>
    <w:p w14:paraId="5218DA3D" w14:textId="77777777" w:rsidR="00BE48FC" w:rsidRDefault="008F016C">
      <w:pPr>
        <w:spacing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 xml:space="preserve">Αποχωρήσαμε. Ήταν </w:t>
      </w:r>
      <w:r w:rsidRPr="00070E71">
        <w:rPr>
          <w:rFonts w:eastAsia="Times New Roman" w:cs="Times New Roman"/>
          <w:szCs w:val="24"/>
        </w:rPr>
        <w:t xml:space="preserve">πάνω από </w:t>
      </w:r>
      <w:r>
        <w:rPr>
          <w:rFonts w:eastAsia="Times New Roman" w:cs="Times New Roman"/>
          <w:szCs w:val="24"/>
        </w:rPr>
        <w:t xml:space="preserve">εκατό </w:t>
      </w:r>
      <w:r w:rsidRPr="00070E71">
        <w:rPr>
          <w:rFonts w:eastAsia="Times New Roman" w:cs="Times New Roman"/>
          <w:szCs w:val="24"/>
        </w:rPr>
        <w:t>και ήταν παραμονές Χριστουγέννων</w:t>
      </w:r>
      <w:r>
        <w:rPr>
          <w:rFonts w:eastAsia="Times New Roman" w:cs="Times New Roman"/>
          <w:szCs w:val="24"/>
        </w:rPr>
        <w:t>.</w:t>
      </w:r>
    </w:p>
    <w:p w14:paraId="5218DA3E" w14:textId="77777777" w:rsidR="00BE48FC" w:rsidRDefault="008F016C">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 xml:space="preserve">Να μας </w:t>
      </w:r>
      <w:r>
        <w:rPr>
          <w:rFonts w:eastAsia="Times New Roman" w:cs="Times New Roman"/>
          <w:szCs w:val="24"/>
        </w:rPr>
        <w:t xml:space="preserve">πει η Γραμματεία πόσες ήταν. </w:t>
      </w:r>
    </w:p>
    <w:p w14:paraId="5218DA3F" w14:textId="77777777" w:rsidR="00BE48FC" w:rsidRDefault="008F016C">
      <w:pPr>
        <w:spacing w:line="600" w:lineRule="auto"/>
        <w:ind w:firstLine="720"/>
        <w:jc w:val="both"/>
        <w:rPr>
          <w:rFonts w:eastAsia="Times New Roman" w:cs="Times New Roman"/>
          <w:szCs w:val="24"/>
        </w:rPr>
      </w:pPr>
      <w:r w:rsidRPr="006D4E61">
        <w:rPr>
          <w:rFonts w:eastAsia="Times New Roman" w:cs="Times New Roman"/>
          <w:b/>
          <w:szCs w:val="24"/>
        </w:rPr>
        <w:t>ΠΡΟΕΔΡΕΥΩΝ (Αναστάσιος Κουράκης):</w:t>
      </w:r>
      <w:r w:rsidRPr="006D4E61">
        <w:rPr>
          <w:rFonts w:eastAsia="Times New Roman" w:cs="Times New Roman"/>
          <w:szCs w:val="24"/>
        </w:rPr>
        <w:t xml:space="preserve"> </w:t>
      </w:r>
      <w:r>
        <w:rPr>
          <w:rFonts w:eastAsia="Times New Roman" w:cs="Times New Roman"/>
          <w:szCs w:val="24"/>
        </w:rPr>
        <w:t xml:space="preserve">Κύριε Μανιάτη, παρακαλώ μην διακόπτετε. </w:t>
      </w:r>
    </w:p>
    <w:p w14:paraId="5218DA40" w14:textId="77777777" w:rsidR="00BE48FC" w:rsidRDefault="008F016C">
      <w:pPr>
        <w:spacing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Μην ανταγωνιζόσαστε στα κακά μεταξύ σας, αντί να τα διορθώνετε.</w:t>
      </w:r>
    </w:p>
    <w:p w14:paraId="5218DA41"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Τρίτον, όταν έρχεται με τη μορφή του κ</w:t>
      </w:r>
      <w:r w:rsidRPr="00070E71">
        <w:rPr>
          <w:rFonts w:eastAsia="Times New Roman" w:cs="Times New Roman"/>
          <w:szCs w:val="24"/>
        </w:rPr>
        <w:t>ατεπείγον</w:t>
      </w:r>
      <w:r>
        <w:rPr>
          <w:rFonts w:eastAsia="Times New Roman" w:cs="Times New Roman"/>
          <w:szCs w:val="24"/>
        </w:rPr>
        <w:t xml:space="preserve">τος, που σημαίνει </w:t>
      </w:r>
      <w:r>
        <w:rPr>
          <w:rFonts w:eastAsia="Times New Roman" w:cs="Times New Roman"/>
          <w:szCs w:val="24"/>
        </w:rPr>
        <w:t>ότι ο κάθε εισηγητής μιλάει οκτώ</w:t>
      </w:r>
      <w:r w:rsidRPr="00070E71">
        <w:rPr>
          <w:rFonts w:eastAsia="Times New Roman" w:cs="Times New Roman"/>
          <w:szCs w:val="24"/>
        </w:rPr>
        <w:t xml:space="preserve"> </w:t>
      </w:r>
      <w:r>
        <w:rPr>
          <w:rFonts w:eastAsia="Times New Roman" w:cs="Times New Roman"/>
          <w:szCs w:val="24"/>
        </w:rPr>
        <w:t>λεπτά, άντε με την ανοχή του Π</w:t>
      </w:r>
      <w:r w:rsidRPr="00070E71">
        <w:rPr>
          <w:rFonts w:eastAsia="Times New Roman" w:cs="Times New Roman"/>
          <w:szCs w:val="24"/>
        </w:rPr>
        <w:t xml:space="preserve">ροεδρείου </w:t>
      </w:r>
      <w:r>
        <w:rPr>
          <w:rFonts w:eastAsia="Times New Roman" w:cs="Times New Roman"/>
          <w:szCs w:val="24"/>
        </w:rPr>
        <w:t xml:space="preserve">δέκα και έντεκα λεπτά, </w:t>
      </w:r>
      <w:r w:rsidRPr="00070E71">
        <w:rPr>
          <w:rFonts w:eastAsia="Times New Roman" w:cs="Times New Roman"/>
          <w:szCs w:val="24"/>
        </w:rPr>
        <w:t xml:space="preserve">όταν εκ των υστέρων έρχονται σωρηδόν τροπολογίες </w:t>
      </w:r>
      <w:r>
        <w:rPr>
          <w:rFonts w:eastAsia="Times New Roman" w:cs="Times New Roman"/>
          <w:szCs w:val="24"/>
        </w:rPr>
        <w:t xml:space="preserve">και μάλιστα </w:t>
      </w:r>
      <w:r w:rsidRPr="00070E71">
        <w:rPr>
          <w:rFonts w:eastAsia="Times New Roman" w:cs="Times New Roman"/>
          <w:szCs w:val="24"/>
        </w:rPr>
        <w:t>σημαντικές</w:t>
      </w:r>
      <w:r>
        <w:rPr>
          <w:rFonts w:eastAsia="Times New Roman" w:cs="Times New Roman"/>
          <w:szCs w:val="24"/>
        </w:rPr>
        <w:t>,</w:t>
      </w:r>
      <w:r w:rsidRPr="00070E71">
        <w:rPr>
          <w:rFonts w:eastAsia="Times New Roman" w:cs="Times New Roman"/>
          <w:szCs w:val="24"/>
        </w:rPr>
        <w:t xml:space="preserve"> δεν έχει το δικαίωμα να μιλήσει</w:t>
      </w:r>
      <w:r>
        <w:rPr>
          <w:rFonts w:eastAsia="Times New Roman" w:cs="Times New Roman"/>
          <w:szCs w:val="24"/>
        </w:rPr>
        <w:t>. Άρα, αντικειμενικά φιμώνεται. Ν</w:t>
      </w:r>
      <w:r w:rsidRPr="00070E71">
        <w:rPr>
          <w:rFonts w:eastAsia="Times New Roman" w:cs="Times New Roman"/>
          <w:szCs w:val="24"/>
        </w:rPr>
        <w:t xml:space="preserve">α πει </w:t>
      </w:r>
      <w:r>
        <w:rPr>
          <w:rFonts w:eastAsia="Times New Roman" w:cs="Times New Roman"/>
          <w:szCs w:val="24"/>
        </w:rPr>
        <w:t>γ</w:t>
      </w:r>
      <w:r w:rsidRPr="00070E71">
        <w:rPr>
          <w:rFonts w:eastAsia="Times New Roman" w:cs="Times New Roman"/>
          <w:szCs w:val="24"/>
        </w:rPr>
        <w:t>ιατί διαφωνεί</w:t>
      </w:r>
      <w:r>
        <w:rPr>
          <w:rFonts w:eastAsia="Times New Roman" w:cs="Times New Roman"/>
          <w:szCs w:val="24"/>
        </w:rPr>
        <w:t>, ν</w:t>
      </w:r>
      <w:r>
        <w:rPr>
          <w:rFonts w:eastAsia="Times New Roman" w:cs="Times New Roman"/>
          <w:szCs w:val="24"/>
        </w:rPr>
        <w:t>α πει γιατί έχει επιπτώσεις</w:t>
      </w:r>
      <w:r w:rsidRPr="00070E71">
        <w:rPr>
          <w:rFonts w:eastAsia="Times New Roman" w:cs="Times New Roman"/>
          <w:szCs w:val="24"/>
        </w:rPr>
        <w:t xml:space="preserve"> στον κόσμο </w:t>
      </w:r>
      <w:r>
        <w:rPr>
          <w:rFonts w:eastAsia="Times New Roman" w:cs="Times New Roman"/>
          <w:szCs w:val="24"/>
        </w:rPr>
        <w:t xml:space="preserve">ή ακόμα </w:t>
      </w:r>
      <w:r w:rsidRPr="00070E71">
        <w:rPr>
          <w:rFonts w:eastAsia="Times New Roman" w:cs="Times New Roman"/>
          <w:szCs w:val="24"/>
        </w:rPr>
        <w:t>και τη συμφωνία του</w:t>
      </w:r>
      <w:r>
        <w:rPr>
          <w:rFonts w:eastAsia="Times New Roman" w:cs="Times New Roman"/>
          <w:szCs w:val="24"/>
        </w:rPr>
        <w:t>.</w:t>
      </w:r>
      <w:r w:rsidRPr="00070E71">
        <w:rPr>
          <w:rFonts w:eastAsia="Times New Roman" w:cs="Times New Roman"/>
          <w:szCs w:val="24"/>
        </w:rPr>
        <w:t xml:space="preserve"> Συνεπώς η</w:t>
      </w:r>
      <w:r>
        <w:rPr>
          <w:rFonts w:eastAsia="Times New Roman" w:cs="Times New Roman"/>
          <w:szCs w:val="24"/>
        </w:rPr>
        <w:t xml:space="preserve"> διαδικασία αυτή είναι εκφυλιστική. Θ</w:t>
      </w:r>
      <w:r w:rsidRPr="00070E71">
        <w:rPr>
          <w:rFonts w:eastAsia="Times New Roman" w:cs="Times New Roman"/>
          <w:szCs w:val="24"/>
        </w:rPr>
        <w:t>α</w:t>
      </w:r>
      <w:r>
        <w:rPr>
          <w:rFonts w:eastAsia="Times New Roman" w:cs="Times New Roman"/>
          <w:szCs w:val="24"/>
        </w:rPr>
        <w:t xml:space="preserve"> έπρεπε και το Π</w:t>
      </w:r>
      <w:r w:rsidRPr="00070E71">
        <w:rPr>
          <w:rFonts w:eastAsia="Times New Roman" w:cs="Times New Roman"/>
          <w:szCs w:val="24"/>
        </w:rPr>
        <w:t>ροεδρείο να πάρει μέτρα</w:t>
      </w:r>
      <w:r>
        <w:rPr>
          <w:rFonts w:eastAsia="Times New Roman" w:cs="Times New Roman"/>
          <w:szCs w:val="24"/>
        </w:rPr>
        <w:t>.</w:t>
      </w:r>
    </w:p>
    <w:p w14:paraId="5218DA42"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 xml:space="preserve">Το ΚΚΕ δεν θα μείνει να τη συνεχίσει, </w:t>
      </w:r>
      <w:r w:rsidRPr="00070E71">
        <w:rPr>
          <w:rFonts w:eastAsia="Times New Roman" w:cs="Times New Roman"/>
          <w:szCs w:val="24"/>
        </w:rPr>
        <w:t>ούτε να τη συντηρήσει</w:t>
      </w:r>
      <w:r>
        <w:rPr>
          <w:rFonts w:eastAsia="Times New Roman" w:cs="Times New Roman"/>
          <w:szCs w:val="24"/>
        </w:rPr>
        <w:t xml:space="preserve"> αυτή τη διαδικασία. </w:t>
      </w:r>
      <w:r w:rsidRPr="00070E71">
        <w:rPr>
          <w:rFonts w:eastAsia="Times New Roman" w:cs="Times New Roman"/>
          <w:szCs w:val="24"/>
        </w:rPr>
        <w:t>Αγαπητοί συνάδελφοι</w:t>
      </w:r>
      <w:r>
        <w:rPr>
          <w:rFonts w:eastAsia="Times New Roman" w:cs="Times New Roman"/>
          <w:szCs w:val="24"/>
        </w:rPr>
        <w:t>,</w:t>
      </w:r>
      <w:r w:rsidRPr="00070E71">
        <w:rPr>
          <w:rFonts w:eastAsia="Times New Roman" w:cs="Times New Roman"/>
          <w:szCs w:val="24"/>
        </w:rPr>
        <w:t xml:space="preserve"> αποχωρούμε</w:t>
      </w:r>
      <w:r>
        <w:rPr>
          <w:rFonts w:eastAsia="Times New Roman" w:cs="Times New Roman"/>
          <w:szCs w:val="24"/>
        </w:rPr>
        <w:t xml:space="preserve">. </w:t>
      </w:r>
    </w:p>
    <w:p w14:paraId="5218DA43" w14:textId="77777777" w:rsidR="00BE48FC" w:rsidRDefault="008F016C">
      <w:pPr>
        <w:spacing w:line="600" w:lineRule="auto"/>
        <w:ind w:firstLine="720"/>
        <w:jc w:val="center"/>
        <w:rPr>
          <w:rFonts w:eastAsia="Times New Roman" w:cs="Times New Roman"/>
          <w:szCs w:val="24"/>
        </w:rPr>
      </w:pPr>
      <w:r>
        <w:rPr>
          <w:rFonts w:eastAsia="Times New Roman" w:cs="Times New Roman"/>
          <w:szCs w:val="24"/>
        </w:rPr>
        <w:t>(Στο σημείο αυτό αποχωρούν από την Αίθουσα οι Βουλευτές του ΚΚΕ)</w:t>
      </w:r>
    </w:p>
    <w:p w14:paraId="5218DA44" w14:textId="77777777" w:rsidR="00BE48FC" w:rsidRDefault="008F016C">
      <w:pPr>
        <w:spacing w:line="600" w:lineRule="auto"/>
        <w:ind w:firstLine="720"/>
        <w:jc w:val="both"/>
        <w:rPr>
          <w:rFonts w:eastAsia="Times New Roman" w:cs="Times New Roman"/>
          <w:szCs w:val="24"/>
        </w:rPr>
      </w:pPr>
      <w:r w:rsidRPr="006D4E61">
        <w:rPr>
          <w:rFonts w:eastAsia="Times New Roman" w:cs="Times New Roman"/>
          <w:b/>
          <w:szCs w:val="24"/>
        </w:rPr>
        <w:t>ΠΡΟΕΔΡΕΥΩΝ (Αναστάσιος Κουράκης):</w:t>
      </w:r>
      <w:r>
        <w:rPr>
          <w:rFonts w:eastAsia="Times New Roman" w:cs="Times New Roman"/>
          <w:b/>
          <w:szCs w:val="24"/>
        </w:rPr>
        <w:t xml:space="preserve"> </w:t>
      </w:r>
      <w:r>
        <w:rPr>
          <w:rFonts w:eastAsia="Times New Roman" w:cs="Times New Roman"/>
          <w:szCs w:val="24"/>
        </w:rPr>
        <w:t>Κρατώ από τις προηγούμενες  τοποθετήσεις</w:t>
      </w:r>
      <w:r w:rsidRPr="00070E71">
        <w:rPr>
          <w:rFonts w:eastAsia="Times New Roman" w:cs="Times New Roman"/>
          <w:szCs w:val="24"/>
        </w:rPr>
        <w:t xml:space="preserve"> </w:t>
      </w:r>
      <w:r>
        <w:rPr>
          <w:rFonts w:eastAsia="Times New Roman" w:cs="Times New Roman"/>
          <w:szCs w:val="24"/>
        </w:rPr>
        <w:t>-και παρακαλώ να κινηθούμε</w:t>
      </w:r>
      <w:r w:rsidRPr="00070E71">
        <w:rPr>
          <w:rFonts w:eastAsia="Times New Roman" w:cs="Times New Roman"/>
          <w:szCs w:val="24"/>
        </w:rPr>
        <w:t xml:space="preserve"> στο ίδιο πνεύμα</w:t>
      </w:r>
      <w:r>
        <w:rPr>
          <w:rFonts w:eastAsia="Times New Roman" w:cs="Times New Roman"/>
          <w:szCs w:val="24"/>
        </w:rPr>
        <w:t xml:space="preserve">- το σκεπτικό του κ. Μηταράκη, που </w:t>
      </w:r>
      <w:r w:rsidRPr="00070E71">
        <w:rPr>
          <w:rFonts w:eastAsia="Times New Roman" w:cs="Times New Roman"/>
          <w:szCs w:val="24"/>
        </w:rPr>
        <w:t>καταλήγει ότι δεν θα είχε</w:t>
      </w:r>
      <w:r w:rsidRPr="00070E71">
        <w:rPr>
          <w:rFonts w:eastAsia="Times New Roman" w:cs="Times New Roman"/>
          <w:szCs w:val="24"/>
        </w:rPr>
        <w:t xml:space="preserve"> αντίρρηση</w:t>
      </w:r>
      <w:r>
        <w:rPr>
          <w:rFonts w:eastAsia="Times New Roman" w:cs="Times New Roman"/>
          <w:szCs w:val="24"/>
        </w:rPr>
        <w:t xml:space="preserve"> -α</w:t>
      </w:r>
      <w:r w:rsidRPr="00070E71">
        <w:rPr>
          <w:rFonts w:eastAsia="Times New Roman" w:cs="Times New Roman"/>
          <w:szCs w:val="24"/>
        </w:rPr>
        <w:t>ν κατάλαβα καλά</w:t>
      </w:r>
      <w:r>
        <w:rPr>
          <w:rFonts w:eastAsia="Times New Roman" w:cs="Times New Roman"/>
          <w:szCs w:val="24"/>
        </w:rPr>
        <w:t>,</w:t>
      </w:r>
      <w:r w:rsidRPr="00070E71">
        <w:rPr>
          <w:rFonts w:eastAsia="Times New Roman" w:cs="Times New Roman"/>
          <w:szCs w:val="24"/>
        </w:rPr>
        <w:t xml:space="preserve"> δεν</w:t>
      </w:r>
      <w:r>
        <w:rPr>
          <w:rFonts w:eastAsia="Times New Roman" w:cs="Times New Roman"/>
          <w:szCs w:val="24"/>
        </w:rPr>
        <w:t xml:space="preserve"> θέλω να σας διερμηνεύω αλλιώς- να συζητήσουμε ποια μέρα, πόσες ώρες ακόμα χρειάζον</w:t>
      </w:r>
      <w:r w:rsidRPr="00070E71">
        <w:rPr>
          <w:rFonts w:eastAsia="Times New Roman" w:cs="Times New Roman"/>
          <w:szCs w:val="24"/>
        </w:rPr>
        <w:t xml:space="preserve">ται </w:t>
      </w:r>
      <w:r>
        <w:rPr>
          <w:rFonts w:eastAsia="Times New Roman" w:cs="Times New Roman"/>
          <w:szCs w:val="24"/>
        </w:rPr>
        <w:t>κ.λπ..</w:t>
      </w:r>
    </w:p>
    <w:p w14:paraId="5218DA45" w14:textId="77777777" w:rsidR="00BE48FC" w:rsidRDefault="008F016C">
      <w:pPr>
        <w:spacing w:line="600" w:lineRule="auto"/>
        <w:ind w:firstLine="720"/>
        <w:jc w:val="both"/>
        <w:rPr>
          <w:rFonts w:eastAsia="Times New Roman" w:cs="Times New Roman"/>
          <w:szCs w:val="24"/>
        </w:rPr>
      </w:pPr>
      <w:r>
        <w:rPr>
          <w:rFonts w:eastAsia="Times New Roman" w:cs="Times New Roman"/>
          <w:b/>
          <w:szCs w:val="24"/>
        </w:rPr>
        <w:t xml:space="preserve">ΝΟΤΗΣ ΜΗΤΑΡΑΚΗΣ: </w:t>
      </w:r>
      <w:r>
        <w:rPr>
          <w:rFonts w:eastAsia="Times New Roman" w:cs="Times New Roman"/>
          <w:szCs w:val="24"/>
        </w:rPr>
        <w:t xml:space="preserve">Θα ανοίξει και κατάλογος. </w:t>
      </w:r>
    </w:p>
    <w:p w14:paraId="5218DA46" w14:textId="77777777" w:rsidR="00BE48FC" w:rsidRDefault="008F016C">
      <w:pPr>
        <w:spacing w:line="600" w:lineRule="auto"/>
        <w:ind w:firstLine="720"/>
        <w:jc w:val="both"/>
        <w:rPr>
          <w:rFonts w:eastAsia="Times New Roman" w:cs="Times New Roman"/>
          <w:szCs w:val="24"/>
        </w:rPr>
      </w:pPr>
      <w:r w:rsidRPr="006D4E61">
        <w:rPr>
          <w:rFonts w:eastAsia="Times New Roman" w:cs="Times New Roman"/>
          <w:b/>
          <w:szCs w:val="24"/>
        </w:rPr>
        <w:t>ΠΡΟΕΔΡΕΥΩΝ (Αναστάσιος Κουράκης):</w:t>
      </w:r>
      <w:r w:rsidRPr="006D4E61">
        <w:rPr>
          <w:rFonts w:eastAsia="Times New Roman" w:cs="Times New Roman"/>
          <w:szCs w:val="24"/>
        </w:rPr>
        <w:t xml:space="preserve"> </w:t>
      </w:r>
      <w:r>
        <w:rPr>
          <w:rFonts w:eastAsia="Times New Roman" w:cs="Times New Roman"/>
          <w:szCs w:val="24"/>
        </w:rPr>
        <w:t>Βεβαίως.</w:t>
      </w:r>
    </w:p>
    <w:p w14:paraId="5218DA47"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 xml:space="preserve">Θα παρακαλούσα -κύριε Παπαθεοδώρου, πρώτα </w:t>
      </w:r>
      <w:r>
        <w:rPr>
          <w:rFonts w:eastAsia="Times New Roman" w:cs="Times New Roman"/>
          <w:szCs w:val="24"/>
        </w:rPr>
        <w:t xml:space="preserve">σε εσάς απευθύνομαι και προσωπικά- να τοποθετηθείτε </w:t>
      </w:r>
      <w:r w:rsidRPr="00070E71">
        <w:rPr>
          <w:rFonts w:eastAsia="Times New Roman" w:cs="Times New Roman"/>
          <w:szCs w:val="24"/>
        </w:rPr>
        <w:t>πάνω στην πρόταση</w:t>
      </w:r>
      <w:r>
        <w:rPr>
          <w:rFonts w:eastAsia="Times New Roman" w:cs="Times New Roman"/>
          <w:szCs w:val="24"/>
        </w:rPr>
        <w:t xml:space="preserve"> -με το δικό σας σκεπτικό β</w:t>
      </w:r>
      <w:r w:rsidRPr="00070E71">
        <w:rPr>
          <w:rFonts w:eastAsia="Times New Roman" w:cs="Times New Roman"/>
          <w:szCs w:val="24"/>
        </w:rPr>
        <w:t>εβαίως</w:t>
      </w:r>
      <w:r>
        <w:rPr>
          <w:rFonts w:eastAsia="Times New Roman" w:cs="Times New Roman"/>
          <w:szCs w:val="24"/>
        </w:rPr>
        <w:t>- του Προέδρου</w:t>
      </w:r>
      <w:r w:rsidRPr="00070E71">
        <w:rPr>
          <w:rFonts w:eastAsia="Times New Roman" w:cs="Times New Roman"/>
          <w:szCs w:val="24"/>
        </w:rPr>
        <w:t xml:space="preserve"> της Βουλής</w:t>
      </w:r>
      <w:r>
        <w:rPr>
          <w:rFonts w:eastAsia="Times New Roman" w:cs="Times New Roman"/>
          <w:szCs w:val="24"/>
        </w:rPr>
        <w:t>, όπως τοποθετήθηκε και ο κ. Μηταράκης κ</w:t>
      </w:r>
      <w:r w:rsidRPr="00070E71">
        <w:rPr>
          <w:rFonts w:eastAsia="Times New Roman" w:cs="Times New Roman"/>
          <w:szCs w:val="24"/>
        </w:rPr>
        <w:t>αι να καταλήξετε στο τι θα κάνετε</w:t>
      </w:r>
      <w:r>
        <w:rPr>
          <w:rFonts w:eastAsia="Times New Roman" w:cs="Times New Roman"/>
          <w:szCs w:val="24"/>
        </w:rPr>
        <w:t>.</w:t>
      </w:r>
    </w:p>
    <w:p w14:paraId="5218DA48"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Η κ</w:t>
      </w:r>
      <w:r>
        <w:rPr>
          <w:rFonts w:eastAsia="Times New Roman" w:cs="Times New Roman"/>
          <w:szCs w:val="24"/>
        </w:rPr>
        <w:t>.</w:t>
      </w:r>
      <w:r>
        <w:rPr>
          <w:rFonts w:eastAsia="Times New Roman" w:cs="Times New Roman"/>
          <w:szCs w:val="24"/>
        </w:rPr>
        <w:t xml:space="preserve"> </w:t>
      </w:r>
      <w:r w:rsidRPr="00070E71">
        <w:rPr>
          <w:rFonts w:eastAsia="Times New Roman" w:cs="Times New Roman"/>
          <w:szCs w:val="24"/>
        </w:rPr>
        <w:t>Μανωλάκου τοποθετήθηκε</w:t>
      </w:r>
      <w:r>
        <w:rPr>
          <w:rFonts w:eastAsia="Times New Roman" w:cs="Times New Roman"/>
          <w:szCs w:val="24"/>
        </w:rPr>
        <w:t>.</w:t>
      </w:r>
    </w:p>
    <w:p w14:paraId="5218DA49"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 xml:space="preserve">Σας ακούμε, κύριε </w:t>
      </w:r>
      <w:r>
        <w:rPr>
          <w:rFonts w:eastAsia="Times New Roman" w:cs="Times New Roman"/>
          <w:szCs w:val="24"/>
        </w:rPr>
        <w:t>Παπαθεοδώρου.</w:t>
      </w:r>
    </w:p>
    <w:p w14:paraId="5218DA4A" w14:textId="77777777" w:rsidR="00BE48FC" w:rsidRDefault="008F016C">
      <w:pPr>
        <w:spacing w:line="600" w:lineRule="auto"/>
        <w:ind w:firstLine="720"/>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Κύριε Π</w:t>
      </w:r>
      <w:r w:rsidRPr="00070E71">
        <w:rPr>
          <w:rFonts w:eastAsia="Times New Roman" w:cs="Times New Roman"/>
          <w:szCs w:val="24"/>
        </w:rPr>
        <w:t>ρόεδρε</w:t>
      </w:r>
      <w:r>
        <w:rPr>
          <w:rFonts w:eastAsia="Times New Roman" w:cs="Times New Roman"/>
          <w:szCs w:val="24"/>
        </w:rPr>
        <w:t>, ούτως ή άλλως σ</w:t>
      </w:r>
      <w:r w:rsidRPr="00070E71">
        <w:rPr>
          <w:rFonts w:eastAsia="Times New Roman" w:cs="Times New Roman"/>
          <w:szCs w:val="24"/>
        </w:rPr>
        <w:t>ας είπα ότι μέχρι προηγουμένως έρχονταν τροπολογίες</w:t>
      </w:r>
      <w:r>
        <w:rPr>
          <w:rFonts w:eastAsia="Times New Roman" w:cs="Times New Roman"/>
          <w:szCs w:val="24"/>
        </w:rPr>
        <w:t>. Ε</w:t>
      </w:r>
      <w:r w:rsidRPr="00070E71">
        <w:rPr>
          <w:rFonts w:eastAsia="Times New Roman" w:cs="Times New Roman"/>
          <w:szCs w:val="24"/>
        </w:rPr>
        <w:t>άν θα πάμε στην παράταση των εργασιών</w:t>
      </w:r>
      <w:r>
        <w:rPr>
          <w:rFonts w:eastAsia="Times New Roman" w:cs="Times New Roman"/>
          <w:szCs w:val="24"/>
        </w:rPr>
        <w:t>,</w:t>
      </w:r>
      <w:r w:rsidRPr="00070E71">
        <w:rPr>
          <w:rFonts w:eastAsia="Times New Roman" w:cs="Times New Roman"/>
          <w:szCs w:val="24"/>
        </w:rPr>
        <w:t xml:space="preserve"> τότε θα πρέπει να μας πείτε από τώρα ότι θα εγγραφούν κανονικά ομιλητές</w:t>
      </w:r>
      <w:r>
        <w:rPr>
          <w:rFonts w:eastAsia="Times New Roman" w:cs="Times New Roman"/>
          <w:szCs w:val="24"/>
        </w:rPr>
        <w:t>,</w:t>
      </w:r>
      <w:r w:rsidRPr="00070E71">
        <w:rPr>
          <w:rFonts w:eastAsia="Times New Roman" w:cs="Times New Roman"/>
          <w:szCs w:val="24"/>
        </w:rPr>
        <w:t xml:space="preserve"> ότι θα έχουμε το χρόνο </w:t>
      </w:r>
      <w:r w:rsidRPr="00070E71">
        <w:rPr>
          <w:rFonts w:eastAsia="Times New Roman" w:cs="Times New Roman"/>
          <w:szCs w:val="24"/>
        </w:rPr>
        <w:t>της δευτερολογίας</w:t>
      </w:r>
      <w:r>
        <w:rPr>
          <w:rFonts w:eastAsia="Times New Roman" w:cs="Times New Roman"/>
          <w:szCs w:val="24"/>
        </w:rPr>
        <w:t>,</w:t>
      </w:r>
      <w:r w:rsidRPr="00070E71">
        <w:rPr>
          <w:rFonts w:eastAsia="Times New Roman" w:cs="Times New Roman"/>
          <w:szCs w:val="24"/>
        </w:rPr>
        <w:t xml:space="preserve"> ότι θα πάμε με κανονικές διαδικασίες και όχι με τις διαδικασίες που πήγα</w:t>
      </w:r>
      <w:r>
        <w:rPr>
          <w:rFonts w:eastAsia="Times New Roman" w:cs="Times New Roman"/>
          <w:szCs w:val="24"/>
        </w:rPr>
        <w:t>με</w:t>
      </w:r>
      <w:r w:rsidRPr="00070E71">
        <w:rPr>
          <w:rFonts w:eastAsia="Times New Roman" w:cs="Times New Roman"/>
          <w:szCs w:val="24"/>
        </w:rPr>
        <w:t xml:space="preserve"> σήμερα</w:t>
      </w:r>
      <w:r>
        <w:rPr>
          <w:rFonts w:eastAsia="Times New Roman" w:cs="Times New Roman"/>
          <w:szCs w:val="24"/>
        </w:rPr>
        <w:t>,</w:t>
      </w:r>
      <w:r w:rsidRPr="00070E71">
        <w:rPr>
          <w:rFonts w:eastAsia="Times New Roman" w:cs="Times New Roman"/>
          <w:szCs w:val="24"/>
        </w:rPr>
        <w:t xml:space="preserve"> μέχρι τώρα</w:t>
      </w:r>
      <w:r>
        <w:rPr>
          <w:rFonts w:eastAsia="Times New Roman" w:cs="Times New Roman"/>
          <w:szCs w:val="24"/>
        </w:rPr>
        <w:t>.</w:t>
      </w:r>
    </w:p>
    <w:p w14:paraId="5218DA4B" w14:textId="77777777" w:rsidR="00BE48FC" w:rsidRDefault="008F016C">
      <w:pPr>
        <w:spacing w:line="600" w:lineRule="auto"/>
        <w:ind w:firstLine="720"/>
        <w:jc w:val="both"/>
        <w:rPr>
          <w:rFonts w:eastAsia="Times New Roman" w:cs="Times New Roman"/>
          <w:szCs w:val="24"/>
        </w:rPr>
      </w:pPr>
      <w:r w:rsidRPr="00070E71">
        <w:rPr>
          <w:rFonts w:eastAsia="Times New Roman" w:cs="Times New Roman"/>
          <w:szCs w:val="24"/>
        </w:rPr>
        <w:t xml:space="preserve">Επομένως εάν υπάρχει δέσμευση </w:t>
      </w:r>
      <w:r>
        <w:rPr>
          <w:rFonts w:eastAsia="Times New Roman" w:cs="Times New Roman"/>
          <w:szCs w:val="24"/>
        </w:rPr>
        <w:t>ότι αύριο συνεχίζουμε με εγγραφή ομιλητών, β</w:t>
      </w:r>
      <w:r w:rsidRPr="00070E71">
        <w:rPr>
          <w:rFonts w:eastAsia="Times New Roman" w:cs="Times New Roman"/>
          <w:szCs w:val="24"/>
        </w:rPr>
        <w:t>εβαίως δεν έχουμε κανένα πρόβλημα</w:t>
      </w:r>
      <w:r>
        <w:rPr>
          <w:rFonts w:eastAsia="Times New Roman" w:cs="Times New Roman"/>
          <w:szCs w:val="24"/>
        </w:rPr>
        <w:t>.</w:t>
      </w:r>
    </w:p>
    <w:p w14:paraId="5218DA4C" w14:textId="77777777" w:rsidR="00BE48FC" w:rsidRDefault="008F016C">
      <w:pPr>
        <w:spacing w:line="600" w:lineRule="auto"/>
        <w:ind w:firstLine="720"/>
        <w:jc w:val="both"/>
        <w:rPr>
          <w:rFonts w:eastAsia="Times New Roman" w:cs="Times New Roman"/>
          <w:szCs w:val="24"/>
        </w:rPr>
      </w:pPr>
      <w:r w:rsidRPr="006D4E61">
        <w:rPr>
          <w:rFonts w:eastAsia="Times New Roman" w:cs="Times New Roman"/>
          <w:b/>
          <w:szCs w:val="24"/>
        </w:rPr>
        <w:t>ΠΡΟΕΔΡΕΥΩΝ (Αναστάσιος Κουράκης):</w:t>
      </w:r>
      <w:r w:rsidRPr="006D4E61">
        <w:rPr>
          <w:rFonts w:eastAsia="Times New Roman" w:cs="Times New Roman"/>
          <w:szCs w:val="24"/>
        </w:rPr>
        <w:t xml:space="preserve"> </w:t>
      </w:r>
      <w:r>
        <w:rPr>
          <w:rFonts w:eastAsia="Times New Roman" w:cs="Times New Roman"/>
          <w:szCs w:val="24"/>
        </w:rPr>
        <w:t>Θα γίνει όπως σας το είπα και το είπε προηγουμένως και ο Πρόεδρος της Β</w:t>
      </w:r>
      <w:r w:rsidRPr="00070E71">
        <w:rPr>
          <w:rFonts w:eastAsia="Times New Roman" w:cs="Times New Roman"/>
          <w:szCs w:val="24"/>
        </w:rPr>
        <w:t>ουλής</w:t>
      </w:r>
      <w:r>
        <w:rPr>
          <w:rFonts w:eastAsia="Times New Roman" w:cs="Times New Roman"/>
          <w:szCs w:val="24"/>
        </w:rPr>
        <w:t>,</w:t>
      </w:r>
      <w:r w:rsidRPr="00070E71">
        <w:rPr>
          <w:rFonts w:eastAsia="Times New Roman" w:cs="Times New Roman"/>
          <w:szCs w:val="24"/>
        </w:rPr>
        <w:t xml:space="preserve"> ότι στις τροπολογίες</w:t>
      </w:r>
      <w:r>
        <w:rPr>
          <w:rFonts w:eastAsia="Times New Roman" w:cs="Times New Roman"/>
          <w:szCs w:val="24"/>
        </w:rPr>
        <w:t xml:space="preserve"> -</w:t>
      </w:r>
      <w:r w:rsidRPr="00070E71">
        <w:rPr>
          <w:rFonts w:eastAsia="Times New Roman" w:cs="Times New Roman"/>
          <w:szCs w:val="24"/>
        </w:rPr>
        <w:t>εφόσον έχουμε μία άνεση χρόνου</w:t>
      </w:r>
      <w:r>
        <w:rPr>
          <w:rFonts w:eastAsia="Times New Roman" w:cs="Times New Roman"/>
          <w:szCs w:val="24"/>
        </w:rPr>
        <w:t>-</w:t>
      </w:r>
      <w:r w:rsidRPr="00070E71">
        <w:rPr>
          <w:rFonts w:eastAsia="Times New Roman" w:cs="Times New Roman"/>
          <w:szCs w:val="24"/>
        </w:rPr>
        <w:t xml:space="preserve"> θα πάμε με την </w:t>
      </w:r>
      <w:r>
        <w:rPr>
          <w:rFonts w:eastAsia="Times New Roman" w:cs="Times New Roman"/>
          <w:szCs w:val="24"/>
        </w:rPr>
        <w:t xml:space="preserve">κανονική </w:t>
      </w:r>
      <w:r w:rsidRPr="00070E71">
        <w:rPr>
          <w:rFonts w:eastAsia="Times New Roman" w:cs="Times New Roman"/>
          <w:szCs w:val="24"/>
        </w:rPr>
        <w:t>διαδικασία</w:t>
      </w:r>
      <w:r>
        <w:rPr>
          <w:rFonts w:eastAsia="Times New Roman" w:cs="Times New Roman"/>
          <w:szCs w:val="24"/>
        </w:rPr>
        <w:t>,</w:t>
      </w:r>
      <w:r w:rsidRPr="00070E71">
        <w:rPr>
          <w:rFonts w:eastAsia="Times New Roman" w:cs="Times New Roman"/>
          <w:szCs w:val="24"/>
        </w:rPr>
        <w:t xml:space="preserve"> ώστε να μην υπάρχει πρόβλημα</w:t>
      </w:r>
      <w:r>
        <w:rPr>
          <w:rFonts w:eastAsia="Times New Roman" w:cs="Times New Roman"/>
          <w:szCs w:val="24"/>
        </w:rPr>
        <w:t>. Κ</w:t>
      </w:r>
      <w:r w:rsidRPr="00070E71">
        <w:rPr>
          <w:rFonts w:eastAsia="Times New Roman" w:cs="Times New Roman"/>
          <w:szCs w:val="24"/>
        </w:rPr>
        <w:t>αι είναι και δίκαιο</w:t>
      </w:r>
      <w:r>
        <w:rPr>
          <w:rFonts w:eastAsia="Times New Roman" w:cs="Times New Roman"/>
          <w:szCs w:val="24"/>
        </w:rPr>
        <w:t>.</w:t>
      </w:r>
    </w:p>
    <w:p w14:paraId="5218DA4D"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Ο κ. Πάλλης, ο Κ</w:t>
      </w:r>
      <w:r w:rsidRPr="00070E71">
        <w:rPr>
          <w:rFonts w:eastAsia="Times New Roman" w:cs="Times New Roman"/>
          <w:szCs w:val="24"/>
        </w:rPr>
        <w:t xml:space="preserve">οινοβουλευτικός </w:t>
      </w:r>
      <w:r>
        <w:rPr>
          <w:rFonts w:eastAsia="Times New Roman" w:cs="Times New Roman"/>
          <w:szCs w:val="24"/>
        </w:rPr>
        <w:t>Εκπ</w:t>
      </w:r>
      <w:r>
        <w:rPr>
          <w:rFonts w:eastAsia="Times New Roman" w:cs="Times New Roman"/>
          <w:szCs w:val="24"/>
        </w:rPr>
        <w:t>ρόσωπος του ΣΥΡΙΖΑ, έχει τον λόγο.</w:t>
      </w:r>
    </w:p>
    <w:p w14:paraId="5218DA4E" w14:textId="77777777" w:rsidR="00BE48FC" w:rsidRDefault="008F016C">
      <w:pPr>
        <w:spacing w:line="600" w:lineRule="auto"/>
        <w:ind w:firstLine="720"/>
        <w:jc w:val="both"/>
        <w:rPr>
          <w:rFonts w:eastAsia="Times New Roman" w:cs="Times New Roman"/>
          <w:szCs w:val="24"/>
        </w:rPr>
      </w:pPr>
      <w:r>
        <w:rPr>
          <w:rFonts w:eastAsia="Times New Roman" w:cs="Times New Roman"/>
          <w:b/>
          <w:szCs w:val="24"/>
        </w:rPr>
        <w:t xml:space="preserve">ΓΕΩΡΓΙΟΣ ΠΑΛΛΗΣ: </w:t>
      </w:r>
      <w:r>
        <w:rPr>
          <w:rFonts w:eastAsia="Times New Roman" w:cs="Times New Roman"/>
          <w:szCs w:val="24"/>
        </w:rPr>
        <w:t>Κύριε Πρόεδρε, π</w:t>
      </w:r>
      <w:r w:rsidRPr="00070E71">
        <w:rPr>
          <w:rFonts w:eastAsia="Times New Roman" w:cs="Times New Roman"/>
          <w:szCs w:val="24"/>
        </w:rPr>
        <w:t>ροφανώς</w:t>
      </w:r>
      <w:r>
        <w:rPr>
          <w:rFonts w:eastAsia="Times New Roman" w:cs="Times New Roman"/>
          <w:szCs w:val="24"/>
        </w:rPr>
        <w:t xml:space="preserve">, όπως καταλαβαίνετε, </w:t>
      </w:r>
      <w:r w:rsidRPr="00070E71">
        <w:rPr>
          <w:rFonts w:eastAsia="Times New Roman" w:cs="Times New Roman"/>
          <w:szCs w:val="24"/>
        </w:rPr>
        <w:t>δεν έχουμε κα</w:t>
      </w:r>
      <w:r>
        <w:rPr>
          <w:rFonts w:eastAsia="Times New Roman" w:cs="Times New Roman"/>
          <w:szCs w:val="24"/>
        </w:rPr>
        <w:t>μ</w:t>
      </w:r>
      <w:r w:rsidRPr="00070E71">
        <w:rPr>
          <w:rFonts w:eastAsia="Times New Roman" w:cs="Times New Roman"/>
          <w:szCs w:val="24"/>
        </w:rPr>
        <w:t xml:space="preserve">μία αντίρρηση να </w:t>
      </w:r>
      <w:r>
        <w:rPr>
          <w:rFonts w:eastAsia="Times New Roman" w:cs="Times New Roman"/>
          <w:szCs w:val="24"/>
        </w:rPr>
        <w:t xml:space="preserve">συζητηθούν οι </w:t>
      </w:r>
      <w:r w:rsidRPr="00070E71">
        <w:rPr>
          <w:rFonts w:eastAsia="Times New Roman" w:cs="Times New Roman"/>
          <w:szCs w:val="24"/>
        </w:rPr>
        <w:t>τροπολογίες</w:t>
      </w:r>
      <w:r>
        <w:rPr>
          <w:rFonts w:eastAsia="Times New Roman" w:cs="Times New Roman"/>
          <w:szCs w:val="24"/>
        </w:rPr>
        <w:t>. Θεωρούμε ότι η Κ</w:t>
      </w:r>
      <w:r w:rsidRPr="00070E71">
        <w:rPr>
          <w:rFonts w:eastAsia="Times New Roman" w:cs="Times New Roman"/>
          <w:szCs w:val="24"/>
        </w:rPr>
        <w:t xml:space="preserve">υβέρνηση </w:t>
      </w:r>
      <w:r>
        <w:rPr>
          <w:rFonts w:eastAsia="Times New Roman" w:cs="Times New Roman"/>
          <w:szCs w:val="24"/>
        </w:rPr>
        <w:t xml:space="preserve">έχει φέρει </w:t>
      </w:r>
      <w:r w:rsidRPr="00070E71">
        <w:rPr>
          <w:rFonts w:eastAsia="Times New Roman" w:cs="Times New Roman"/>
          <w:szCs w:val="24"/>
        </w:rPr>
        <w:t>τροπολογίες που δε</w:t>
      </w:r>
      <w:r>
        <w:rPr>
          <w:rFonts w:eastAsia="Times New Roman" w:cs="Times New Roman"/>
          <w:szCs w:val="24"/>
        </w:rPr>
        <w:t>ν ανταποκρίνονται στις προσβλητικές</w:t>
      </w:r>
      <w:r w:rsidRPr="00070E71">
        <w:rPr>
          <w:rFonts w:eastAsia="Times New Roman" w:cs="Times New Roman"/>
          <w:szCs w:val="24"/>
        </w:rPr>
        <w:t xml:space="preserve"> εκφράσεις</w:t>
      </w:r>
      <w:r>
        <w:rPr>
          <w:rFonts w:eastAsia="Times New Roman" w:cs="Times New Roman"/>
          <w:szCs w:val="24"/>
        </w:rPr>
        <w:t xml:space="preserve">, </w:t>
      </w:r>
      <w:r>
        <w:rPr>
          <w:rFonts w:eastAsia="Times New Roman" w:cs="Times New Roman"/>
          <w:szCs w:val="24"/>
        </w:rPr>
        <w:t>που είπαν οι</w:t>
      </w:r>
      <w:r w:rsidRPr="00070E71">
        <w:rPr>
          <w:rFonts w:eastAsia="Times New Roman" w:cs="Times New Roman"/>
          <w:szCs w:val="24"/>
        </w:rPr>
        <w:t xml:space="preserve"> συνάδελφοι</w:t>
      </w:r>
      <w:r>
        <w:rPr>
          <w:rFonts w:eastAsia="Times New Roman" w:cs="Times New Roman"/>
          <w:szCs w:val="24"/>
        </w:rPr>
        <w:t>. Είμαστε διαθέσιμοι ν</w:t>
      </w:r>
      <w:r w:rsidRPr="00070E71">
        <w:rPr>
          <w:rFonts w:eastAsia="Times New Roman" w:cs="Times New Roman"/>
          <w:szCs w:val="24"/>
        </w:rPr>
        <w:t xml:space="preserve">α συνεχιστεί αύριο </w:t>
      </w:r>
      <w:r>
        <w:rPr>
          <w:rFonts w:eastAsia="Times New Roman" w:cs="Times New Roman"/>
          <w:szCs w:val="24"/>
        </w:rPr>
        <w:t xml:space="preserve">η </w:t>
      </w:r>
      <w:r w:rsidRPr="00070E71">
        <w:rPr>
          <w:rFonts w:eastAsia="Times New Roman" w:cs="Times New Roman"/>
          <w:szCs w:val="24"/>
        </w:rPr>
        <w:t>συζήτηση</w:t>
      </w:r>
      <w:r>
        <w:rPr>
          <w:rFonts w:eastAsia="Times New Roman" w:cs="Times New Roman"/>
          <w:szCs w:val="24"/>
        </w:rPr>
        <w:t>. Κ</w:t>
      </w:r>
      <w:r w:rsidRPr="00070E71">
        <w:rPr>
          <w:rFonts w:eastAsia="Times New Roman" w:cs="Times New Roman"/>
          <w:szCs w:val="24"/>
        </w:rPr>
        <w:t>αι αν υπάρχει και δυνατότητα εγγραφής ομιλητών για τις τροπολογίες</w:t>
      </w:r>
      <w:r>
        <w:rPr>
          <w:rFonts w:eastAsia="Times New Roman" w:cs="Times New Roman"/>
          <w:szCs w:val="24"/>
        </w:rPr>
        <w:t>, βεβαίως και θα το δεχθούμε.</w:t>
      </w:r>
    </w:p>
    <w:p w14:paraId="5218DA4F" w14:textId="77777777" w:rsidR="00BE48FC" w:rsidRDefault="008F016C">
      <w:pPr>
        <w:spacing w:line="600" w:lineRule="auto"/>
        <w:ind w:firstLine="720"/>
        <w:jc w:val="both"/>
        <w:rPr>
          <w:rFonts w:eastAsia="Times New Roman" w:cs="Times New Roman"/>
          <w:szCs w:val="24"/>
        </w:rPr>
      </w:pPr>
      <w:r w:rsidRPr="006D4E61">
        <w:rPr>
          <w:rFonts w:eastAsia="Times New Roman" w:cs="Times New Roman"/>
          <w:b/>
          <w:szCs w:val="24"/>
        </w:rPr>
        <w:t>ΠΡΟΕΔΡΕΥΩΝ (Αναστάσιος Κουράκης):</w:t>
      </w:r>
      <w:r w:rsidRPr="006D4E61">
        <w:rPr>
          <w:rFonts w:eastAsia="Times New Roman" w:cs="Times New Roman"/>
          <w:szCs w:val="24"/>
        </w:rPr>
        <w:t xml:space="preserve"> </w:t>
      </w:r>
      <w:r>
        <w:rPr>
          <w:rFonts w:eastAsia="Times New Roman" w:cs="Times New Roman"/>
          <w:szCs w:val="24"/>
        </w:rPr>
        <w:t>Ο κ. Σαρίδης έχει τον λόγο.</w:t>
      </w:r>
    </w:p>
    <w:p w14:paraId="5218DA50" w14:textId="77777777" w:rsidR="00BE48FC" w:rsidRDefault="008F016C">
      <w:pPr>
        <w:spacing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Κύριε Πρόεδρε, χαιρετίζουμε την πρόταση του Προέδρου της Βουλής κ</w:t>
      </w:r>
      <w:r w:rsidRPr="00070E71">
        <w:rPr>
          <w:rFonts w:eastAsia="Times New Roman" w:cs="Times New Roman"/>
          <w:szCs w:val="24"/>
        </w:rPr>
        <w:t>αι εφόσον η διαδικασία γίνει πλέον κανονική</w:t>
      </w:r>
      <w:r>
        <w:rPr>
          <w:rFonts w:eastAsia="Times New Roman" w:cs="Times New Roman"/>
          <w:szCs w:val="24"/>
        </w:rPr>
        <w:t>,</w:t>
      </w:r>
      <w:r w:rsidRPr="00070E71">
        <w:rPr>
          <w:rFonts w:eastAsia="Times New Roman" w:cs="Times New Roman"/>
          <w:szCs w:val="24"/>
        </w:rPr>
        <w:t xml:space="preserve"> και εμείς</w:t>
      </w:r>
      <w:r>
        <w:rPr>
          <w:rFonts w:eastAsia="Times New Roman" w:cs="Times New Roman"/>
          <w:szCs w:val="24"/>
        </w:rPr>
        <w:t xml:space="preserve"> συμφωνούμε με την πρόταση του Κινήματος Α</w:t>
      </w:r>
      <w:r w:rsidRPr="00070E71">
        <w:rPr>
          <w:rFonts w:eastAsia="Times New Roman" w:cs="Times New Roman"/>
          <w:szCs w:val="24"/>
        </w:rPr>
        <w:t>λλαγής</w:t>
      </w:r>
      <w:r>
        <w:rPr>
          <w:rFonts w:eastAsia="Times New Roman" w:cs="Times New Roman"/>
          <w:szCs w:val="24"/>
        </w:rPr>
        <w:t>.</w:t>
      </w:r>
      <w:r w:rsidRPr="00070E71">
        <w:rPr>
          <w:rFonts w:eastAsia="Times New Roman" w:cs="Times New Roman"/>
          <w:szCs w:val="24"/>
        </w:rPr>
        <w:t xml:space="preserve"> Και αφού την έχετε αποδειχθεί </w:t>
      </w:r>
      <w:r>
        <w:rPr>
          <w:rFonts w:eastAsia="Times New Roman" w:cs="Times New Roman"/>
          <w:szCs w:val="24"/>
        </w:rPr>
        <w:t>εσείς,</w:t>
      </w:r>
      <w:r w:rsidRPr="00070E71">
        <w:rPr>
          <w:rFonts w:eastAsia="Times New Roman" w:cs="Times New Roman"/>
          <w:szCs w:val="24"/>
        </w:rPr>
        <w:t xml:space="preserve"> δεν έχουμε κανένα πρόβλημα</w:t>
      </w:r>
      <w:r>
        <w:rPr>
          <w:rFonts w:eastAsia="Times New Roman" w:cs="Times New Roman"/>
          <w:szCs w:val="24"/>
        </w:rPr>
        <w:t>.</w:t>
      </w:r>
    </w:p>
    <w:p w14:paraId="5218DA51" w14:textId="77777777" w:rsidR="00BE48FC" w:rsidRDefault="008F016C">
      <w:pPr>
        <w:spacing w:line="600" w:lineRule="auto"/>
        <w:ind w:firstLine="720"/>
        <w:jc w:val="both"/>
        <w:rPr>
          <w:rFonts w:eastAsia="Times New Roman" w:cs="Times New Roman"/>
          <w:szCs w:val="24"/>
        </w:rPr>
      </w:pPr>
      <w:r w:rsidRPr="006D4E61">
        <w:rPr>
          <w:rFonts w:eastAsia="Times New Roman" w:cs="Times New Roman"/>
          <w:b/>
          <w:szCs w:val="24"/>
        </w:rPr>
        <w:t>ΠΡΟΕΔΡΕΥΩΝ (Αναστάσιος</w:t>
      </w:r>
      <w:r w:rsidRPr="006D4E61">
        <w:rPr>
          <w:rFonts w:eastAsia="Times New Roman" w:cs="Times New Roman"/>
          <w:b/>
          <w:szCs w:val="24"/>
        </w:rPr>
        <w:t xml:space="preserve"> Κουράκης):</w:t>
      </w:r>
      <w:r w:rsidRPr="006D4E61">
        <w:rPr>
          <w:rFonts w:eastAsia="Times New Roman" w:cs="Times New Roman"/>
          <w:szCs w:val="24"/>
        </w:rPr>
        <w:t xml:space="preserve"> </w:t>
      </w:r>
      <w:r w:rsidRPr="00070E71">
        <w:rPr>
          <w:rFonts w:eastAsia="Times New Roman" w:cs="Times New Roman"/>
          <w:szCs w:val="24"/>
        </w:rPr>
        <w:t xml:space="preserve"> Πολύ ωραία</w:t>
      </w:r>
      <w:r>
        <w:rPr>
          <w:rFonts w:eastAsia="Times New Roman" w:cs="Times New Roman"/>
          <w:szCs w:val="24"/>
        </w:rPr>
        <w:t xml:space="preserve">. </w:t>
      </w:r>
    </w:p>
    <w:p w14:paraId="5218DA52"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 xml:space="preserve">Ο κ. Ψαριανός έχει τον λόγο. </w:t>
      </w:r>
    </w:p>
    <w:p w14:paraId="5218DA53" w14:textId="77777777" w:rsidR="00BE48FC" w:rsidRDefault="008F016C">
      <w:pPr>
        <w:spacing w:line="600" w:lineRule="auto"/>
        <w:ind w:firstLine="720"/>
        <w:jc w:val="both"/>
        <w:rPr>
          <w:rFonts w:eastAsia="Times New Roman" w:cs="Times New Roman"/>
          <w:szCs w:val="24"/>
        </w:rPr>
      </w:pPr>
      <w:r>
        <w:rPr>
          <w:rFonts w:eastAsia="Times New Roman" w:cs="Times New Roman"/>
          <w:b/>
          <w:szCs w:val="24"/>
        </w:rPr>
        <w:t xml:space="preserve">ΓΡΗΓΟΡΙΟΣ ΨΑΡΙΑΝΟΣ: </w:t>
      </w:r>
      <w:r>
        <w:rPr>
          <w:rFonts w:eastAsia="Times New Roman" w:cs="Times New Roman"/>
          <w:szCs w:val="24"/>
        </w:rPr>
        <w:t>Κύριε Πρόεδρε,</w:t>
      </w:r>
      <w:r w:rsidRPr="00070E71">
        <w:rPr>
          <w:rFonts w:eastAsia="Times New Roman" w:cs="Times New Roman"/>
          <w:szCs w:val="24"/>
        </w:rPr>
        <w:t xml:space="preserve"> και με όλο το</w:t>
      </w:r>
      <w:r>
        <w:rPr>
          <w:rFonts w:eastAsia="Times New Roman" w:cs="Times New Roman"/>
          <w:szCs w:val="24"/>
        </w:rPr>
        <w:t>ν σεβασμό και προς τον Π</w:t>
      </w:r>
      <w:r w:rsidRPr="00070E71">
        <w:rPr>
          <w:rFonts w:eastAsia="Times New Roman" w:cs="Times New Roman"/>
          <w:szCs w:val="24"/>
        </w:rPr>
        <w:t>ρόεδρο της Βουλής</w:t>
      </w:r>
      <w:r>
        <w:rPr>
          <w:rFonts w:eastAsia="Times New Roman" w:cs="Times New Roman"/>
          <w:szCs w:val="24"/>
        </w:rPr>
        <w:t>, προς τον κ. Β</w:t>
      </w:r>
      <w:r w:rsidRPr="00070E71">
        <w:rPr>
          <w:rFonts w:eastAsia="Times New Roman" w:cs="Times New Roman"/>
          <w:szCs w:val="24"/>
        </w:rPr>
        <w:t>ούτση</w:t>
      </w:r>
      <w:r>
        <w:rPr>
          <w:rFonts w:eastAsia="Times New Roman" w:cs="Times New Roman"/>
          <w:szCs w:val="24"/>
        </w:rPr>
        <w:t>,</w:t>
      </w:r>
      <w:r w:rsidRPr="00070E71">
        <w:rPr>
          <w:rFonts w:eastAsia="Times New Roman" w:cs="Times New Roman"/>
          <w:szCs w:val="24"/>
        </w:rPr>
        <w:t xml:space="preserve"> ο χρόνος για να συζητηθούν αυτές οι τροπολογίες και όλα αυτά τα ζητήματα</w:t>
      </w:r>
      <w:r>
        <w:rPr>
          <w:rFonts w:eastAsia="Times New Roman" w:cs="Times New Roman"/>
          <w:szCs w:val="24"/>
        </w:rPr>
        <w:t>,</w:t>
      </w:r>
      <w:r w:rsidRPr="00070E71">
        <w:rPr>
          <w:rFonts w:eastAsia="Times New Roman" w:cs="Times New Roman"/>
          <w:szCs w:val="24"/>
        </w:rPr>
        <w:t xml:space="preserve"> δεν αρκεί ως τη</w:t>
      </w:r>
      <w:r w:rsidRPr="00070E71">
        <w:rPr>
          <w:rFonts w:eastAsia="Times New Roman" w:cs="Times New Roman"/>
          <w:szCs w:val="24"/>
        </w:rPr>
        <w:t xml:space="preserve"> νύχτα της Πρωτοχρονιάς να παραμείνει </w:t>
      </w:r>
      <w:r>
        <w:rPr>
          <w:rFonts w:eastAsia="Times New Roman" w:cs="Times New Roman"/>
          <w:szCs w:val="24"/>
        </w:rPr>
        <w:t xml:space="preserve">η </w:t>
      </w:r>
      <w:r w:rsidRPr="00070E71">
        <w:rPr>
          <w:rFonts w:eastAsia="Times New Roman" w:cs="Times New Roman"/>
          <w:szCs w:val="24"/>
        </w:rPr>
        <w:t>Βουλή συνεχώς ανοιχτή</w:t>
      </w:r>
      <w:r>
        <w:rPr>
          <w:rFonts w:eastAsia="Times New Roman" w:cs="Times New Roman"/>
          <w:szCs w:val="24"/>
        </w:rPr>
        <w:t>. Δ</w:t>
      </w:r>
      <w:r w:rsidRPr="00070E71">
        <w:rPr>
          <w:rFonts w:eastAsia="Times New Roman" w:cs="Times New Roman"/>
          <w:szCs w:val="24"/>
        </w:rPr>
        <w:t>εν ειρωνεύομαι</w:t>
      </w:r>
      <w:r>
        <w:rPr>
          <w:rFonts w:eastAsia="Times New Roman" w:cs="Times New Roman"/>
          <w:szCs w:val="24"/>
        </w:rPr>
        <w:t>.</w:t>
      </w:r>
      <w:r w:rsidRPr="00070E71">
        <w:rPr>
          <w:rFonts w:eastAsia="Times New Roman" w:cs="Times New Roman"/>
          <w:szCs w:val="24"/>
        </w:rPr>
        <w:t xml:space="preserve"> </w:t>
      </w:r>
      <w:r>
        <w:rPr>
          <w:rFonts w:eastAsia="Times New Roman" w:cs="Times New Roman"/>
          <w:szCs w:val="24"/>
        </w:rPr>
        <w:t>Δ</w:t>
      </w:r>
      <w:r w:rsidRPr="00070E71">
        <w:rPr>
          <w:rFonts w:eastAsia="Times New Roman" w:cs="Times New Roman"/>
          <w:szCs w:val="24"/>
        </w:rPr>
        <w:t>εν κάνουμε πλάκες</w:t>
      </w:r>
      <w:r>
        <w:rPr>
          <w:rFonts w:eastAsia="Times New Roman" w:cs="Times New Roman"/>
          <w:szCs w:val="24"/>
        </w:rPr>
        <w:t>,</w:t>
      </w:r>
      <w:r w:rsidRPr="00070E71">
        <w:rPr>
          <w:rFonts w:eastAsia="Times New Roman" w:cs="Times New Roman"/>
          <w:szCs w:val="24"/>
        </w:rPr>
        <w:t xml:space="preserve"> ούτε αστείο είναι αυτό που λέω</w:t>
      </w:r>
      <w:r>
        <w:rPr>
          <w:rFonts w:eastAsia="Times New Roman" w:cs="Times New Roman"/>
          <w:szCs w:val="24"/>
        </w:rPr>
        <w:t>. Δ</w:t>
      </w:r>
      <w:r w:rsidRPr="00070E71">
        <w:rPr>
          <w:rFonts w:eastAsia="Times New Roman" w:cs="Times New Roman"/>
          <w:szCs w:val="24"/>
        </w:rPr>
        <w:t>εν μπορεί να συζητηθεί αυτός ο όγκος τακτοποιήσεων και</w:t>
      </w:r>
      <w:r>
        <w:rPr>
          <w:rFonts w:eastAsia="Times New Roman" w:cs="Times New Roman"/>
          <w:szCs w:val="24"/>
        </w:rPr>
        <w:t xml:space="preserve"> θεμάτων που πρέπει να λυθούν ή</w:t>
      </w:r>
      <w:r w:rsidRPr="00070E71">
        <w:rPr>
          <w:rFonts w:eastAsia="Times New Roman" w:cs="Times New Roman"/>
          <w:szCs w:val="24"/>
        </w:rPr>
        <w:t xml:space="preserve"> που τις βάζουμε πακέτο να τις λύσουμε</w:t>
      </w:r>
      <w:r>
        <w:rPr>
          <w:rFonts w:eastAsia="Times New Roman" w:cs="Times New Roman"/>
          <w:szCs w:val="24"/>
        </w:rPr>
        <w:t>,</w:t>
      </w:r>
      <w:r w:rsidRPr="00070E71">
        <w:rPr>
          <w:rFonts w:eastAsia="Times New Roman" w:cs="Times New Roman"/>
          <w:szCs w:val="24"/>
        </w:rPr>
        <w:t xml:space="preserve"> </w:t>
      </w:r>
      <w:r>
        <w:rPr>
          <w:rFonts w:eastAsia="Times New Roman" w:cs="Times New Roman"/>
          <w:szCs w:val="24"/>
        </w:rPr>
        <w:t>ε</w:t>
      </w:r>
      <w:r w:rsidRPr="00070E71">
        <w:rPr>
          <w:rFonts w:eastAsia="Times New Roman" w:cs="Times New Roman"/>
          <w:szCs w:val="24"/>
        </w:rPr>
        <w:t>άν η Β</w:t>
      </w:r>
      <w:r>
        <w:rPr>
          <w:rFonts w:eastAsia="Times New Roman" w:cs="Times New Roman"/>
          <w:szCs w:val="24"/>
        </w:rPr>
        <w:t>ουλή δεν μείνει ανοιχτή συνεχώς, μ</w:t>
      </w:r>
      <w:r w:rsidRPr="00070E71">
        <w:rPr>
          <w:rFonts w:eastAsia="Times New Roman" w:cs="Times New Roman"/>
          <w:szCs w:val="24"/>
        </w:rPr>
        <w:t>ε ένα συγκεκριμένο ωράριο και να είμαστε όλοι εδώ και οι συνεργάτες</w:t>
      </w:r>
      <w:r>
        <w:rPr>
          <w:rFonts w:eastAsia="Times New Roman" w:cs="Times New Roman"/>
          <w:szCs w:val="24"/>
        </w:rPr>
        <w:t xml:space="preserve"> να μελετήσουν</w:t>
      </w:r>
      <w:r w:rsidRPr="00070E71">
        <w:rPr>
          <w:rFonts w:eastAsia="Times New Roman" w:cs="Times New Roman"/>
          <w:szCs w:val="24"/>
        </w:rPr>
        <w:t xml:space="preserve"> όλον αυτόν τον όγκο του υλικού</w:t>
      </w:r>
      <w:r>
        <w:rPr>
          <w:rFonts w:eastAsia="Times New Roman" w:cs="Times New Roman"/>
          <w:szCs w:val="24"/>
        </w:rPr>
        <w:t>,</w:t>
      </w:r>
      <w:r w:rsidRPr="00070E71">
        <w:rPr>
          <w:rFonts w:eastAsia="Times New Roman" w:cs="Times New Roman"/>
          <w:szCs w:val="24"/>
        </w:rPr>
        <w:t xml:space="preserve"> που πρέπει να τακτοποιήσουμε μέσα σε πέντε μέρες</w:t>
      </w:r>
      <w:r>
        <w:rPr>
          <w:rFonts w:eastAsia="Times New Roman" w:cs="Times New Roman"/>
          <w:szCs w:val="24"/>
        </w:rPr>
        <w:t>.</w:t>
      </w:r>
    </w:p>
    <w:p w14:paraId="5218DA54" w14:textId="77777777" w:rsidR="00BE48FC" w:rsidRDefault="008F016C">
      <w:pPr>
        <w:spacing w:line="600" w:lineRule="auto"/>
        <w:ind w:firstLine="720"/>
        <w:jc w:val="both"/>
        <w:rPr>
          <w:rFonts w:eastAsia="Times New Roman" w:cs="Times New Roman"/>
          <w:szCs w:val="24"/>
        </w:rPr>
      </w:pPr>
      <w:r w:rsidRPr="006D4E61">
        <w:rPr>
          <w:rFonts w:eastAsia="Times New Roman" w:cs="Times New Roman"/>
          <w:b/>
          <w:szCs w:val="24"/>
        </w:rPr>
        <w:t>ΠΡΟΕΔΡΕΥΩΝ (Αναστάσιος Κουράκης):</w:t>
      </w:r>
      <w:r w:rsidRPr="006D4E61">
        <w:rPr>
          <w:rFonts w:eastAsia="Times New Roman" w:cs="Times New Roman"/>
          <w:szCs w:val="24"/>
        </w:rPr>
        <w:t xml:space="preserve"> </w:t>
      </w:r>
      <w:r>
        <w:rPr>
          <w:rFonts w:eastAsia="Times New Roman" w:cs="Times New Roman"/>
          <w:szCs w:val="24"/>
        </w:rPr>
        <w:t xml:space="preserve">Πολύ ωραία. </w:t>
      </w:r>
    </w:p>
    <w:p w14:paraId="5218DA55" w14:textId="77777777" w:rsidR="00BE48FC" w:rsidRDefault="008F016C">
      <w:pPr>
        <w:spacing w:line="600" w:lineRule="auto"/>
        <w:ind w:firstLine="720"/>
        <w:jc w:val="both"/>
        <w:rPr>
          <w:rFonts w:eastAsia="Times New Roman" w:cs="Times New Roman"/>
          <w:szCs w:val="24"/>
        </w:rPr>
      </w:pPr>
      <w:r>
        <w:rPr>
          <w:rFonts w:eastAsia="Times New Roman" w:cs="Times New Roman"/>
          <w:b/>
          <w:szCs w:val="24"/>
        </w:rPr>
        <w:t xml:space="preserve">ΓΡΗΓΟΡΙΟΣ ΨΑΡΙΑΝΟΣ: </w:t>
      </w:r>
      <w:r>
        <w:rPr>
          <w:rFonts w:eastAsia="Times New Roman" w:cs="Times New Roman"/>
          <w:szCs w:val="24"/>
        </w:rPr>
        <w:t>Α</w:t>
      </w:r>
      <w:r w:rsidRPr="00070E71">
        <w:rPr>
          <w:rFonts w:eastAsia="Times New Roman" w:cs="Times New Roman"/>
          <w:szCs w:val="24"/>
        </w:rPr>
        <w:t>υτή η διαδικασία είν</w:t>
      </w:r>
      <w:r>
        <w:rPr>
          <w:rFonts w:eastAsia="Times New Roman" w:cs="Times New Roman"/>
          <w:szCs w:val="24"/>
        </w:rPr>
        <w:t xml:space="preserve">αι πρωτοφανής για την </w:t>
      </w:r>
      <w:r>
        <w:rPr>
          <w:rFonts w:eastAsia="Times New Roman" w:cs="Times New Roman"/>
          <w:szCs w:val="24"/>
        </w:rPr>
        <w:t>ε</w:t>
      </w:r>
      <w:r>
        <w:rPr>
          <w:rFonts w:eastAsia="Times New Roman" w:cs="Times New Roman"/>
          <w:szCs w:val="24"/>
        </w:rPr>
        <w:t>λληνική Βουλή. Κ</w:t>
      </w:r>
      <w:r w:rsidRPr="00070E71">
        <w:rPr>
          <w:rFonts w:eastAsia="Times New Roman" w:cs="Times New Roman"/>
          <w:szCs w:val="24"/>
        </w:rPr>
        <w:t>αι αν στο παρελθόν κάποιοι έκαναν τέτοιες διευθετήσεις σε πακέτα</w:t>
      </w:r>
      <w:r>
        <w:rPr>
          <w:rFonts w:eastAsia="Times New Roman" w:cs="Times New Roman"/>
          <w:szCs w:val="24"/>
        </w:rPr>
        <w:t>, τώρα, η σημερινή Κ</w:t>
      </w:r>
      <w:r w:rsidRPr="00070E71">
        <w:rPr>
          <w:rFonts w:eastAsia="Times New Roman" w:cs="Times New Roman"/>
          <w:szCs w:val="24"/>
        </w:rPr>
        <w:t>υβέρνηση</w:t>
      </w:r>
      <w:r>
        <w:rPr>
          <w:rFonts w:eastAsia="Times New Roman" w:cs="Times New Roman"/>
          <w:szCs w:val="24"/>
        </w:rPr>
        <w:t>,</w:t>
      </w:r>
      <w:r w:rsidRPr="00070E71">
        <w:rPr>
          <w:rFonts w:eastAsia="Times New Roman" w:cs="Times New Roman"/>
          <w:szCs w:val="24"/>
        </w:rPr>
        <w:t xml:space="preserve"> δεν είναι σαν τις </w:t>
      </w:r>
      <w:r>
        <w:rPr>
          <w:rFonts w:eastAsia="Times New Roman" w:cs="Times New Roman"/>
          <w:szCs w:val="24"/>
        </w:rPr>
        <w:t xml:space="preserve">άλλες, είναι μια προοδευτική, </w:t>
      </w:r>
      <w:r>
        <w:rPr>
          <w:rFonts w:eastAsia="Times New Roman" w:cs="Times New Roman"/>
          <w:szCs w:val="24"/>
        </w:rPr>
        <w:t>α</w:t>
      </w:r>
      <w:r>
        <w:rPr>
          <w:rFonts w:eastAsia="Times New Roman" w:cs="Times New Roman"/>
          <w:szCs w:val="24"/>
        </w:rPr>
        <w:t>ριστερή Κ</w:t>
      </w:r>
      <w:r w:rsidRPr="00070E71">
        <w:rPr>
          <w:rFonts w:eastAsia="Times New Roman" w:cs="Times New Roman"/>
          <w:szCs w:val="24"/>
        </w:rPr>
        <w:t>υβέρνηση</w:t>
      </w:r>
      <w:r>
        <w:rPr>
          <w:rFonts w:eastAsia="Times New Roman" w:cs="Times New Roman"/>
          <w:szCs w:val="24"/>
        </w:rPr>
        <w:t>,</w:t>
      </w:r>
      <w:r w:rsidRPr="00070E71">
        <w:rPr>
          <w:rFonts w:eastAsia="Times New Roman" w:cs="Times New Roman"/>
          <w:szCs w:val="24"/>
        </w:rPr>
        <w:t xml:space="preserve"> διαφορετικής λογικής διαδικασίας και ήθους</w:t>
      </w:r>
      <w:r>
        <w:rPr>
          <w:rFonts w:eastAsia="Times New Roman" w:cs="Times New Roman"/>
          <w:szCs w:val="24"/>
        </w:rPr>
        <w:t>,</w:t>
      </w:r>
      <w:r w:rsidRPr="00070E71">
        <w:rPr>
          <w:rFonts w:eastAsia="Times New Roman" w:cs="Times New Roman"/>
          <w:szCs w:val="24"/>
        </w:rPr>
        <w:t xml:space="preserve"> που θέλει να διορθώσει τα κακώς κε</w:t>
      </w:r>
      <w:r>
        <w:rPr>
          <w:rFonts w:eastAsia="Times New Roman" w:cs="Times New Roman"/>
          <w:szCs w:val="24"/>
        </w:rPr>
        <w:t>ίμενα των προηγούμενων τρισάθλιων</w:t>
      </w:r>
      <w:r w:rsidRPr="00070E71">
        <w:rPr>
          <w:rFonts w:eastAsia="Times New Roman" w:cs="Times New Roman"/>
          <w:szCs w:val="24"/>
        </w:rPr>
        <w:t xml:space="preserve"> κυβερνήσεων</w:t>
      </w:r>
      <w:r>
        <w:rPr>
          <w:rFonts w:eastAsia="Times New Roman" w:cs="Times New Roman"/>
          <w:szCs w:val="24"/>
        </w:rPr>
        <w:t>, που επί σαράντα χρόνια ταλαιπώρησαν τη χώρα!</w:t>
      </w:r>
    </w:p>
    <w:p w14:paraId="5218DA56" w14:textId="77777777" w:rsidR="00BE48FC" w:rsidRDefault="008F016C">
      <w:pPr>
        <w:spacing w:line="600" w:lineRule="auto"/>
        <w:ind w:firstLine="720"/>
        <w:jc w:val="both"/>
        <w:rPr>
          <w:rFonts w:eastAsia="Times New Roman" w:cs="Times New Roman"/>
          <w:szCs w:val="24"/>
        </w:rPr>
      </w:pPr>
      <w:r w:rsidRPr="006D4E61">
        <w:rPr>
          <w:rFonts w:eastAsia="Times New Roman" w:cs="Times New Roman"/>
          <w:b/>
          <w:szCs w:val="24"/>
        </w:rPr>
        <w:t>ΠΡΟΕΔΡΕΥΩΝ (Αναστάσιος Κουράκης):</w:t>
      </w:r>
      <w:r w:rsidRPr="006D4E61">
        <w:rPr>
          <w:rFonts w:eastAsia="Times New Roman" w:cs="Times New Roman"/>
          <w:szCs w:val="24"/>
        </w:rPr>
        <w:t xml:space="preserve"> </w:t>
      </w:r>
      <w:r w:rsidRPr="00070E71">
        <w:rPr>
          <w:rFonts w:eastAsia="Times New Roman" w:cs="Times New Roman"/>
          <w:szCs w:val="24"/>
        </w:rPr>
        <w:t>Καλώς</w:t>
      </w:r>
      <w:r>
        <w:rPr>
          <w:rFonts w:eastAsia="Times New Roman" w:cs="Times New Roman"/>
          <w:szCs w:val="24"/>
        </w:rPr>
        <w:t>, κ</w:t>
      </w:r>
      <w:r w:rsidRPr="00070E71">
        <w:rPr>
          <w:rFonts w:eastAsia="Times New Roman" w:cs="Times New Roman"/>
          <w:szCs w:val="24"/>
        </w:rPr>
        <w:t>αλώς</w:t>
      </w:r>
      <w:r>
        <w:rPr>
          <w:rFonts w:eastAsia="Times New Roman" w:cs="Times New Roman"/>
          <w:szCs w:val="24"/>
        </w:rPr>
        <w:t>.</w:t>
      </w:r>
      <w:r w:rsidRPr="00070E71">
        <w:rPr>
          <w:rFonts w:eastAsia="Times New Roman" w:cs="Times New Roman"/>
          <w:szCs w:val="24"/>
        </w:rPr>
        <w:t xml:space="preserve"> </w:t>
      </w:r>
    </w:p>
    <w:p w14:paraId="5218DA57" w14:textId="77777777" w:rsidR="00BE48FC" w:rsidRDefault="008F016C">
      <w:pPr>
        <w:spacing w:line="600" w:lineRule="auto"/>
        <w:ind w:firstLine="720"/>
        <w:jc w:val="both"/>
        <w:rPr>
          <w:rFonts w:eastAsia="Times New Roman" w:cs="Times New Roman"/>
          <w:szCs w:val="24"/>
        </w:rPr>
      </w:pPr>
      <w:r>
        <w:rPr>
          <w:rFonts w:eastAsia="Times New Roman" w:cs="Times New Roman"/>
          <w:b/>
          <w:szCs w:val="24"/>
        </w:rPr>
        <w:t xml:space="preserve">ΓΡΗΓΟΡΙΟΣ ΨΑΡΙΑΝΟΣ: </w:t>
      </w:r>
      <w:r>
        <w:rPr>
          <w:rFonts w:eastAsia="Times New Roman" w:cs="Times New Roman"/>
          <w:szCs w:val="24"/>
        </w:rPr>
        <w:t>Ό</w:t>
      </w:r>
      <w:r w:rsidRPr="00070E71">
        <w:rPr>
          <w:rFonts w:eastAsia="Times New Roman" w:cs="Times New Roman"/>
          <w:szCs w:val="24"/>
        </w:rPr>
        <w:t>ποτε</w:t>
      </w:r>
      <w:r>
        <w:rPr>
          <w:rFonts w:eastAsia="Times New Roman" w:cs="Times New Roman"/>
          <w:szCs w:val="24"/>
        </w:rPr>
        <w:t>,</w:t>
      </w:r>
      <w:r w:rsidRPr="00070E71">
        <w:rPr>
          <w:rFonts w:eastAsia="Times New Roman" w:cs="Times New Roman"/>
          <w:szCs w:val="24"/>
        </w:rPr>
        <w:t xml:space="preserve"> αυτές οι </w:t>
      </w:r>
      <w:r w:rsidRPr="00070E71">
        <w:rPr>
          <w:rFonts w:eastAsia="Times New Roman" w:cs="Times New Roman"/>
          <w:szCs w:val="24"/>
        </w:rPr>
        <w:t>πρακτικές</w:t>
      </w:r>
      <w:r>
        <w:rPr>
          <w:rFonts w:eastAsia="Times New Roman" w:cs="Times New Roman"/>
          <w:szCs w:val="24"/>
        </w:rPr>
        <w:t>,</w:t>
      </w:r>
      <w:r w:rsidRPr="00070E71">
        <w:rPr>
          <w:rFonts w:eastAsia="Times New Roman" w:cs="Times New Roman"/>
          <w:szCs w:val="24"/>
        </w:rPr>
        <w:t xml:space="preserve"> με τη λογική και το άλλοθι ότι και οι άλλοι αυτά έκαναν</w:t>
      </w:r>
      <w:r>
        <w:rPr>
          <w:rFonts w:eastAsia="Times New Roman" w:cs="Times New Roman"/>
          <w:szCs w:val="24"/>
        </w:rPr>
        <w:t>,</w:t>
      </w:r>
      <w:r w:rsidRPr="00070E71">
        <w:rPr>
          <w:rFonts w:eastAsia="Times New Roman" w:cs="Times New Roman"/>
          <w:szCs w:val="24"/>
        </w:rPr>
        <w:t xml:space="preserve"> είναι για ταινίες του ασπρόμαυρου κινηματογράφου</w:t>
      </w:r>
      <w:r>
        <w:rPr>
          <w:rFonts w:eastAsia="Times New Roman" w:cs="Times New Roman"/>
          <w:szCs w:val="24"/>
        </w:rPr>
        <w:t>, για Μαυρογιαλούρους.</w:t>
      </w:r>
    </w:p>
    <w:p w14:paraId="5218DA58" w14:textId="77777777" w:rsidR="00BE48FC" w:rsidRDefault="008F016C">
      <w:pPr>
        <w:spacing w:line="600" w:lineRule="auto"/>
        <w:ind w:firstLine="720"/>
        <w:jc w:val="both"/>
        <w:rPr>
          <w:rFonts w:eastAsia="Times New Roman" w:cs="Times New Roman"/>
          <w:szCs w:val="24"/>
        </w:rPr>
      </w:pPr>
      <w:r w:rsidRPr="006D4E61">
        <w:rPr>
          <w:rFonts w:eastAsia="Times New Roman" w:cs="Times New Roman"/>
          <w:b/>
          <w:szCs w:val="24"/>
        </w:rPr>
        <w:t>ΠΡΟΕΔΡΕΥΩΝ (Αναστάσιος Κουράκης):</w:t>
      </w:r>
      <w:r w:rsidRPr="006D4E61">
        <w:rPr>
          <w:rFonts w:eastAsia="Times New Roman" w:cs="Times New Roman"/>
          <w:szCs w:val="24"/>
        </w:rPr>
        <w:t xml:space="preserve"> </w:t>
      </w:r>
      <w:r>
        <w:rPr>
          <w:rFonts w:eastAsia="Times New Roman" w:cs="Times New Roman"/>
          <w:szCs w:val="24"/>
        </w:rPr>
        <w:t>Σας ευχαριστούμε.</w:t>
      </w:r>
    </w:p>
    <w:p w14:paraId="5218DA59"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 xml:space="preserve">Ο Πρόεδρος της Βουλής, ο κ. Βούτσης, έχει τον λόγο. </w:t>
      </w:r>
    </w:p>
    <w:p w14:paraId="5218DA5A" w14:textId="77777777" w:rsidR="00BE48FC" w:rsidRDefault="008F016C">
      <w:pPr>
        <w:spacing w:line="600" w:lineRule="auto"/>
        <w:ind w:firstLine="720"/>
        <w:jc w:val="both"/>
        <w:rPr>
          <w:rFonts w:eastAsia="Times New Roman" w:cs="Times New Roman"/>
          <w:szCs w:val="24"/>
        </w:rPr>
      </w:pPr>
      <w:r>
        <w:rPr>
          <w:rFonts w:eastAsia="Times New Roman" w:cs="Times New Roman"/>
          <w:b/>
          <w:szCs w:val="24"/>
        </w:rPr>
        <w:t>ΝΙΚΟΛΑΟΣ ΒΟΥ</w:t>
      </w:r>
      <w:r>
        <w:rPr>
          <w:rFonts w:eastAsia="Times New Roman" w:cs="Times New Roman"/>
          <w:b/>
          <w:szCs w:val="24"/>
        </w:rPr>
        <w:t xml:space="preserve">ΤΣΗΣ (Πρόεδρος της Βουλής): </w:t>
      </w:r>
      <w:r w:rsidRPr="00070E71">
        <w:rPr>
          <w:rFonts w:eastAsia="Times New Roman" w:cs="Times New Roman"/>
          <w:szCs w:val="24"/>
        </w:rPr>
        <w:t>Προφανώς</w:t>
      </w:r>
      <w:r>
        <w:rPr>
          <w:rFonts w:eastAsia="Times New Roman" w:cs="Times New Roman"/>
          <w:szCs w:val="24"/>
        </w:rPr>
        <w:t>,</w:t>
      </w:r>
      <w:r w:rsidRPr="00070E71">
        <w:rPr>
          <w:rFonts w:eastAsia="Times New Roman" w:cs="Times New Roman"/>
          <w:szCs w:val="24"/>
        </w:rPr>
        <w:t xml:space="preserve"> δεν θέλω να κάνω κριτική στις εκφράσεις περί </w:t>
      </w:r>
      <w:r>
        <w:rPr>
          <w:rFonts w:eastAsia="Times New Roman" w:cs="Times New Roman"/>
          <w:szCs w:val="24"/>
        </w:rPr>
        <w:t>«</w:t>
      </w:r>
      <w:r w:rsidRPr="00070E71">
        <w:rPr>
          <w:rFonts w:eastAsia="Times New Roman" w:cs="Times New Roman"/>
          <w:szCs w:val="24"/>
        </w:rPr>
        <w:t>πρακτικών διευθετήσεων</w:t>
      </w:r>
      <w:r>
        <w:rPr>
          <w:rFonts w:eastAsia="Times New Roman" w:cs="Times New Roman"/>
          <w:szCs w:val="24"/>
        </w:rPr>
        <w:t>»</w:t>
      </w:r>
      <w:r w:rsidRPr="00070E71">
        <w:rPr>
          <w:rFonts w:eastAsia="Times New Roman" w:cs="Times New Roman"/>
          <w:szCs w:val="24"/>
        </w:rPr>
        <w:t xml:space="preserve"> και περί </w:t>
      </w:r>
      <w:r>
        <w:rPr>
          <w:rFonts w:eastAsia="Times New Roman" w:cs="Times New Roman"/>
          <w:szCs w:val="24"/>
        </w:rPr>
        <w:t>«</w:t>
      </w:r>
      <w:r w:rsidRPr="00070E71">
        <w:rPr>
          <w:rFonts w:eastAsia="Times New Roman" w:cs="Times New Roman"/>
          <w:szCs w:val="24"/>
        </w:rPr>
        <w:t>πλυντηρίων</w:t>
      </w:r>
      <w:r>
        <w:rPr>
          <w:rFonts w:eastAsia="Times New Roman" w:cs="Times New Roman"/>
          <w:szCs w:val="24"/>
        </w:rPr>
        <w:t>» κ.λπ..</w:t>
      </w:r>
    </w:p>
    <w:p w14:paraId="5218DA5B" w14:textId="77777777" w:rsidR="00BE48FC" w:rsidRDefault="008F016C">
      <w:pPr>
        <w:spacing w:line="600" w:lineRule="auto"/>
        <w:ind w:firstLine="720"/>
        <w:jc w:val="both"/>
        <w:rPr>
          <w:rFonts w:eastAsia="Times New Roman"/>
          <w:szCs w:val="24"/>
        </w:rPr>
      </w:pPr>
      <w:r w:rsidRPr="00070E71">
        <w:rPr>
          <w:rFonts w:eastAsia="Times New Roman"/>
          <w:szCs w:val="24"/>
        </w:rPr>
        <w:t xml:space="preserve">Σας </w:t>
      </w:r>
      <w:r>
        <w:rPr>
          <w:rFonts w:eastAsia="Times New Roman"/>
          <w:szCs w:val="24"/>
        </w:rPr>
        <w:t xml:space="preserve">έθεσα </w:t>
      </w:r>
      <w:r w:rsidRPr="00070E71">
        <w:rPr>
          <w:rFonts w:eastAsia="Times New Roman"/>
          <w:szCs w:val="24"/>
        </w:rPr>
        <w:t>ένα ζήτημα</w:t>
      </w:r>
      <w:r>
        <w:rPr>
          <w:rFonts w:eastAsia="Times New Roman"/>
          <w:szCs w:val="24"/>
        </w:rPr>
        <w:t xml:space="preserve"> -δ</w:t>
      </w:r>
      <w:r w:rsidRPr="00070E71">
        <w:rPr>
          <w:rFonts w:eastAsia="Times New Roman"/>
          <w:szCs w:val="24"/>
        </w:rPr>
        <w:t>εν είναι επιχείρημα</w:t>
      </w:r>
      <w:r>
        <w:rPr>
          <w:rFonts w:eastAsia="Times New Roman"/>
          <w:szCs w:val="24"/>
        </w:rPr>
        <w:t>-</w:t>
      </w:r>
      <w:r w:rsidRPr="00070E71">
        <w:rPr>
          <w:rFonts w:eastAsia="Times New Roman"/>
          <w:szCs w:val="24"/>
        </w:rPr>
        <w:t xml:space="preserve"> το οποίο ήταν σε</w:t>
      </w:r>
      <w:r>
        <w:rPr>
          <w:rFonts w:eastAsia="Times New Roman"/>
          <w:szCs w:val="24"/>
        </w:rPr>
        <w:t xml:space="preserve"> γνώση σας - και απορώ από το πρωί, που γίνεται αυτή η διαδ</w:t>
      </w:r>
      <w:r>
        <w:rPr>
          <w:rFonts w:eastAsia="Times New Roman"/>
          <w:szCs w:val="24"/>
        </w:rPr>
        <w:t xml:space="preserve">ικασία, γιατί δεν το είχατε αντιληφθεί- ότι, δηλαδή, </w:t>
      </w:r>
      <w:r w:rsidRPr="00C9054E">
        <w:rPr>
          <w:rFonts w:eastAsia="Times New Roman"/>
          <w:szCs w:val="24"/>
        </w:rPr>
        <w:t>αυτή η Βουλή</w:t>
      </w:r>
      <w:r>
        <w:rPr>
          <w:rFonts w:eastAsia="Times New Roman"/>
          <w:szCs w:val="24"/>
        </w:rPr>
        <w:t>,</w:t>
      </w:r>
      <w:r w:rsidRPr="00C9054E">
        <w:rPr>
          <w:rFonts w:eastAsia="Times New Roman"/>
          <w:szCs w:val="24"/>
        </w:rPr>
        <w:t xml:space="preserve"> εκ των πραγμάτων</w:t>
      </w:r>
      <w:r>
        <w:rPr>
          <w:rFonts w:eastAsia="Times New Roman"/>
          <w:szCs w:val="24"/>
        </w:rPr>
        <w:t>,</w:t>
      </w:r>
      <w:r w:rsidRPr="00C9054E">
        <w:rPr>
          <w:rFonts w:eastAsia="Times New Roman"/>
          <w:szCs w:val="24"/>
        </w:rPr>
        <w:t xml:space="preserve"> από τις 9 του μήνα δεν μπορούσε να νομοθετήσει</w:t>
      </w:r>
      <w:r>
        <w:rPr>
          <w:rFonts w:eastAsia="Times New Roman"/>
          <w:szCs w:val="24"/>
        </w:rPr>
        <w:t>. Ν</w:t>
      </w:r>
      <w:r w:rsidRPr="00C9054E">
        <w:rPr>
          <w:rFonts w:eastAsia="Times New Roman"/>
          <w:szCs w:val="24"/>
        </w:rPr>
        <w:t>α το γνωρίζουμε αυτό</w:t>
      </w:r>
      <w:r>
        <w:rPr>
          <w:rFonts w:eastAsia="Times New Roman"/>
          <w:szCs w:val="24"/>
        </w:rPr>
        <w:t>. Ν</w:t>
      </w:r>
      <w:r w:rsidRPr="00C9054E">
        <w:rPr>
          <w:rFonts w:eastAsia="Times New Roman"/>
          <w:szCs w:val="24"/>
        </w:rPr>
        <w:t>α το ξέρουμε</w:t>
      </w:r>
      <w:r>
        <w:rPr>
          <w:rFonts w:eastAsia="Times New Roman"/>
          <w:szCs w:val="24"/>
        </w:rPr>
        <w:t>. Κ</w:t>
      </w:r>
      <w:r w:rsidRPr="00C9054E">
        <w:rPr>
          <w:rFonts w:eastAsia="Times New Roman"/>
          <w:szCs w:val="24"/>
        </w:rPr>
        <w:t xml:space="preserve">αι ξέρετε πώς έγινε και τι λέει ο </w:t>
      </w:r>
      <w:r>
        <w:rPr>
          <w:rFonts w:eastAsia="Times New Roman"/>
          <w:szCs w:val="24"/>
        </w:rPr>
        <w:t>Κανονισμός. Δ</w:t>
      </w:r>
      <w:r w:rsidRPr="00C9054E">
        <w:rPr>
          <w:rFonts w:eastAsia="Times New Roman"/>
          <w:szCs w:val="24"/>
        </w:rPr>
        <w:t>εν μπορούσαν να μπουν ενδιάμεσα</w:t>
      </w:r>
      <w:r>
        <w:rPr>
          <w:rFonts w:eastAsia="Times New Roman"/>
          <w:szCs w:val="24"/>
        </w:rPr>
        <w:t>,</w:t>
      </w:r>
      <w:r w:rsidRPr="00C9054E">
        <w:rPr>
          <w:rFonts w:eastAsia="Times New Roman"/>
          <w:szCs w:val="24"/>
        </w:rPr>
        <w:t xml:space="preserve"> εμβόλιμα</w:t>
      </w:r>
      <w:r>
        <w:rPr>
          <w:rFonts w:eastAsia="Times New Roman"/>
          <w:szCs w:val="24"/>
        </w:rPr>
        <w:t>.</w:t>
      </w:r>
    </w:p>
    <w:p w14:paraId="5218DA5C" w14:textId="77777777" w:rsidR="00BE48FC" w:rsidRDefault="008F016C">
      <w:pPr>
        <w:spacing w:line="600" w:lineRule="auto"/>
        <w:ind w:firstLine="720"/>
        <w:jc w:val="both"/>
        <w:rPr>
          <w:rFonts w:eastAsia="Times New Roman"/>
          <w:szCs w:val="24"/>
        </w:rPr>
      </w:pPr>
      <w:r>
        <w:rPr>
          <w:rFonts w:eastAsia="Times New Roman"/>
          <w:szCs w:val="24"/>
        </w:rPr>
        <w:t>Θ</w:t>
      </w:r>
      <w:r w:rsidRPr="00C9054E">
        <w:rPr>
          <w:rFonts w:eastAsia="Times New Roman"/>
          <w:szCs w:val="24"/>
        </w:rPr>
        <w:t>έλω να διευκρινίσω ότι είναι προφανές πως όλο αυτό το υλικό</w:t>
      </w:r>
      <w:r>
        <w:rPr>
          <w:rFonts w:eastAsia="Times New Roman"/>
          <w:szCs w:val="24"/>
        </w:rPr>
        <w:t>,</w:t>
      </w:r>
      <w:r w:rsidRPr="00C9054E">
        <w:rPr>
          <w:rFonts w:eastAsia="Times New Roman"/>
          <w:szCs w:val="24"/>
        </w:rPr>
        <w:t xml:space="preserve"> αυτή η ύλη</w:t>
      </w:r>
      <w:r>
        <w:rPr>
          <w:rFonts w:eastAsia="Times New Roman"/>
          <w:szCs w:val="24"/>
        </w:rPr>
        <w:t>,</w:t>
      </w:r>
      <w:r w:rsidRPr="00C9054E">
        <w:rPr>
          <w:rFonts w:eastAsia="Times New Roman"/>
          <w:szCs w:val="24"/>
        </w:rPr>
        <w:t xml:space="preserve"> </w:t>
      </w:r>
      <w:r>
        <w:rPr>
          <w:rFonts w:eastAsia="Times New Roman"/>
          <w:szCs w:val="24"/>
        </w:rPr>
        <w:t xml:space="preserve">αφορά </w:t>
      </w:r>
      <w:r w:rsidRPr="00C9054E">
        <w:rPr>
          <w:rFonts w:eastAsia="Times New Roman"/>
          <w:szCs w:val="24"/>
        </w:rPr>
        <w:t xml:space="preserve">σοβαρές υποθέσεις </w:t>
      </w:r>
      <w:r>
        <w:rPr>
          <w:rFonts w:eastAsia="Times New Roman"/>
          <w:szCs w:val="24"/>
        </w:rPr>
        <w:t>των Υ</w:t>
      </w:r>
      <w:r w:rsidRPr="00C9054E">
        <w:rPr>
          <w:rFonts w:eastAsia="Times New Roman"/>
          <w:szCs w:val="24"/>
        </w:rPr>
        <w:t>πουργείων</w:t>
      </w:r>
      <w:r>
        <w:rPr>
          <w:rFonts w:eastAsia="Times New Roman"/>
          <w:szCs w:val="24"/>
        </w:rPr>
        <w:t>,</w:t>
      </w:r>
      <w:r w:rsidRPr="00C9054E">
        <w:rPr>
          <w:rFonts w:eastAsia="Times New Roman"/>
          <w:szCs w:val="24"/>
        </w:rPr>
        <w:t xml:space="preserve"> οι οποίες ανταποκρίνονται και έχουν σχέση μ</w:t>
      </w:r>
      <w:r>
        <w:rPr>
          <w:rFonts w:eastAsia="Times New Roman"/>
          <w:szCs w:val="24"/>
        </w:rPr>
        <w:t>ε το δημόσιο συμφέρον και με τη</w:t>
      </w:r>
      <w:r w:rsidRPr="004F1B9A">
        <w:rPr>
          <w:rFonts w:eastAsia="Times New Roman"/>
          <w:szCs w:val="24"/>
        </w:rPr>
        <w:t xml:space="preserve">ν </w:t>
      </w:r>
      <w:r w:rsidRPr="00C9054E">
        <w:rPr>
          <w:rFonts w:eastAsia="Times New Roman"/>
          <w:szCs w:val="24"/>
        </w:rPr>
        <w:t>ημερομηνία που θα λήξει αυτός ο χρόνος</w:t>
      </w:r>
      <w:r>
        <w:rPr>
          <w:rFonts w:eastAsia="Times New Roman"/>
          <w:szCs w:val="24"/>
        </w:rPr>
        <w:t>.</w:t>
      </w:r>
    </w:p>
    <w:p w14:paraId="5218DA5D" w14:textId="77777777" w:rsidR="00BE48FC" w:rsidRDefault="008F016C">
      <w:pPr>
        <w:spacing w:line="600" w:lineRule="auto"/>
        <w:ind w:firstLine="720"/>
        <w:jc w:val="both"/>
        <w:rPr>
          <w:rFonts w:eastAsia="Times New Roman"/>
          <w:szCs w:val="24"/>
        </w:rPr>
      </w:pPr>
      <w:r>
        <w:rPr>
          <w:rFonts w:eastAsia="Times New Roman"/>
          <w:b/>
          <w:szCs w:val="24"/>
        </w:rPr>
        <w:t>ΙΩΑΝΝΗΣ ΜΑΝΙΑΤΗ</w:t>
      </w:r>
      <w:r>
        <w:rPr>
          <w:rFonts w:eastAsia="Times New Roman"/>
          <w:b/>
          <w:szCs w:val="24"/>
        </w:rPr>
        <w:t>Σ:</w:t>
      </w:r>
      <w:r>
        <w:rPr>
          <w:rFonts w:eastAsia="Times New Roman"/>
          <w:szCs w:val="24"/>
        </w:rPr>
        <w:t xml:space="preserve"> Γιατί δεν ήρθαν στην </w:t>
      </w:r>
      <w:r>
        <w:rPr>
          <w:rFonts w:eastAsia="Times New Roman"/>
          <w:szCs w:val="24"/>
        </w:rPr>
        <w:t>ε</w:t>
      </w:r>
      <w:r>
        <w:rPr>
          <w:rFonts w:eastAsia="Times New Roman"/>
          <w:szCs w:val="24"/>
        </w:rPr>
        <w:t>πιτροπή, κύριε Πρόεδρε;</w:t>
      </w:r>
    </w:p>
    <w:p w14:paraId="5218DA5E" w14:textId="77777777" w:rsidR="00BE48FC" w:rsidRDefault="008F016C">
      <w:pPr>
        <w:spacing w:line="600" w:lineRule="auto"/>
        <w:ind w:firstLine="720"/>
        <w:jc w:val="both"/>
        <w:rPr>
          <w:rFonts w:eastAsia="Times New Roman"/>
          <w:szCs w:val="24"/>
        </w:rPr>
      </w:pPr>
      <w:r>
        <w:rPr>
          <w:rFonts w:eastAsia="Times New Roman"/>
          <w:b/>
          <w:szCs w:val="24"/>
        </w:rPr>
        <w:t>ΝΙΚΟΛΑΟΣ ΒΟΥΤΣΗΣ (Πρόεδρος της Βουλής):</w:t>
      </w:r>
      <w:r>
        <w:rPr>
          <w:rFonts w:eastAsia="Times New Roman"/>
          <w:szCs w:val="24"/>
        </w:rPr>
        <w:t xml:space="preserve"> Σ</w:t>
      </w:r>
      <w:r w:rsidRPr="00C9054E">
        <w:rPr>
          <w:rFonts w:eastAsia="Times New Roman"/>
          <w:szCs w:val="24"/>
        </w:rPr>
        <w:t>ας παρακαλώ</w:t>
      </w:r>
      <w:r>
        <w:rPr>
          <w:rFonts w:eastAsia="Times New Roman"/>
          <w:szCs w:val="24"/>
        </w:rPr>
        <w:t>.</w:t>
      </w:r>
    </w:p>
    <w:p w14:paraId="5218DA5F" w14:textId="77777777" w:rsidR="00BE48FC" w:rsidRDefault="008F016C">
      <w:pPr>
        <w:spacing w:line="600" w:lineRule="auto"/>
        <w:ind w:firstLine="720"/>
        <w:jc w:val="both"/>
        <w:rPr>
          <w:rFonts w:eastAsia="Times New Roman"/>
          <w:szCs w:val="24"/>
        </w:rPr>
      </w:pPr>
      <w:r>
        <w:rPr>
          <w:rFonts w:eastAsia="Times New Roman"/>
          <w:szCs w:val="24"/>
        </w:rPr>
        <w:t>Επίσης,</w:t>
      </w:r>
      <w:r w:rsidRPr="00C9054E">
        <w:rPr>
          <w:rFonts w:eastAsia="Times New Roman"/>
          <w:szCs w:val="24"/>
        </w:rPr>
        <w:t xml:space="preserve"> είναι σαφές πως υπάρχει μία καθυστέρηση για ορισμένες εξ αυτών</w:t>
      </w:r>
      <w:r>
        <w:rPr>
          <w:rFonts w:eastAsia="Times New Roman"/>
          <w:szCs w:val="24"/>
        </w:rPr>
        <w:t>, που έχει</w:t>
      </w:r>
      <w:r w:rsidRPr="00C9054E">
        <w:rPr>
          <w:rFonts w:eastAsia="Times New Roman"/>
          <w:szCs w:val="24"/>
        </w:rPr>
        <w:t xml:space="preserve"> σχέση είτε με την </w:t>
      </w:r>
      <w:r>
        <w:rPr>
          <w:rFonts w:eastAsia="Times New Roman"/>
          <w:szCs w:val="24"/>
        </w:rPr>
        <w:t>ΚΕΝΕ, είτε</w:t>
      </w:r>
      <w:r w:rsidRPr="00C9054E">
        <w:rPr>
          <w:rFonts w:eastAsia="Times New Roman"/>
          <w:szCs w:val="24"/>
        </w:rPr>
        <w:t xml:space="preserve"> με το Γενικό Λογιστήριο του Κράτους</w:t>
      </w:r>
      <w:r>
        <w:rPr>
          <w:rFonts w:eastAsia="Times New Roman"/>
          <w:szCs w:val="24"/>
        </w:rPr>
        <w:t>,</w:t>
      </w:r>
      <w:r w:rsidRPr="00C9054E">
        <w:rPr>
          <w:rFonts w:eastAsia="Times New Roman"/>
          <w:szCs w:val="24"/>
        </w:rPr>
        <w:t xml:space="preserve"> είτε μ</w:t>
      </w:r>
      <w:r w:rsidRPr="00C9054E">
        <w:rPr>
          <w:rFonts w:eastAsia="Times New Roman"/>
          <w:szCs w:val="24"/>
        </w:rPr>
        <w:t>ε θέματα τα οποία έληξαν προθεσμιακά τη Δευτέρα ή την Τρίτη</w:t>
      </w:r>
      <w:r>
        <w:rPr>
          <w:rFonts w:eastAsia="Times New Roman"/>
          <w:szCs w:val="24"/>
        </w:rPr>
        <w:t>. Τ</w:t>
      </w:r>
      <w:r w:rsidRPr="00C9054E">
        <w:rPr>
          <w:rFonts w:eastAsia="Times New Roman"/>
          <w:szCs w:val="24"/>
        </w:rPr>
        <w:t>α ξέρου</w:t>
      </w:r>
      <w:r>
        <w:rPr>
          <w:rFonts w:eastAsia="Times New Roman"/>
          <w:szCs w:val="24"/>
        </w:rPr>
        <w:t>ν</w:t>
      </w:r>
      <w:r w:rsidRPr="00C9054E">
        <w:rPr>
          <w:rFonts w:eastAsia="Times New Roman"/>
          <w:szCs w:val="24"/>
        </w:rPr>
        <w:t xml:space="preserve"> καλύτερα </w:t>
      </w:r>
      <w:r>
        <w:rPr>
          <w:rFonts w:eastAsia="Times New Roman"/>
          <w:szCs w:val="24"/>
        </w:rPr>
        <w:t xml:space="preserve">οι Υπουργοί </w:t>
      </w:r>
      <w:r w:rsidRPr="00C9054E">
        <w:rPr>
          <w:rFonts w:eastAsia="Times New Roman"/>
          <w:szCs w:val="24"/>
        </w:rPr>
        <w:t>αυτά και ζητήστε τους εξηγήσεις επισταμένως</w:t>
      </w:r>
      <w:r>
        <w:rPr>
          <w:rFonts w:eastAsia="Times New Roman"/>
          <w:szCs w:val="24"/>
        </w:rPr>
        <w:t>,</w:t>
      </w:r>
      <w:r w:rsidRPr="00C9054E">
        <w:rPr>
          <w:rFonts w:eastAsia="Times New Roman"/>
          <w:szCs w:val="24"/>
        </w:rPr>
        <w:t xml:space="preserve"> για να τ</w:t>
      </w:r>
      <w:r>
        <w:rPr>
          <w:rFonts w:eastAsia="Times New Roman"/>
          <w:szCs w:val="24"/>
        </w:rPr>
        <w:t>ι</w:t>
      </w:r>
      <w:r w:rsidRPr="00C9054E">
        <w:rPr>
          <w:rFonts w:eastAsia="Times New Roman"/>
          <w:szCs w:val="24"/>
        </w:rPr>
        <w:t xml:space="preserve">ς δώσουν και να γραφτούν στα </w:t>
      </w:r>
      <w:r>
        <w:rPr>
          <w:rFonts w:eastAsia="Times New Roman"/>
          <w:szCs w:val="24"/>
        </w:rPr>
        <w:t>Π</w:t>
      </w:r>
      <w:r w:rsidRPr="00C9054E">
        <w:rPr>
          <w:rFonts w:eastAsia="Times New Roman"/>
          <w:szCs w:val="24"/>
        </w:rPr>
        <w:t>ρακτικά</w:t>
      </w:r>
      <w:r>
        <w:rPr>
          <w:rFonts w:eastAsia="Times New Roman"/>
          <w:szCs w:val="24"/>
        </w:rPr>
        <w:t>, όπως γ</w:t>
      </w:r>
      <w:r w:rsidRPr="00C9054E">
        <w:rPr>
          <w:rFonts w:eastAsia="Times New Roman"/>
          <w:szCs w:val="24"/>
        </w:rPr>
        <w:t xml:space="preserve">ια </w:t>
      </w:r>
      <w:r>
        <w:rPr>
          <w:rFonts w:eastAsia="Times New Roman"/>
          <w:szCs w:val="24"/>
        </w:rPr>
        <w:t>το εύλογο</w:t>
      </w:r>
      <w:r w:rsidRPr="00C9054E">
        <w:rPr>
          <w:rFonts w:eastAsia="Times New Roman"/>
          <w:szCs w:val="24"/>
        </w:rPr>
        <w:t xml:space="preserve"> θέμα που θέσατε</w:t>
      </w:r>
      <w:r>
        <w:rPr>
          <w:rFonts w:eastAsia="Times New Roman"/>
          <w:szCs w:val="24"/>
        </w:rPr>
        <w:t>,</w:t>
      </w:r>
      <w:r w:rsidRPr="00C9054E">
        <w:rPr>
          <w:rFonts w:eastAsia="Times New Roman"/>
          <w:szCs w:val="24"/>
        </w:rPr>
        <w:t xml:space="preserve"> γιατί τη Δευτέρα δεν </w:t>
      </w:r>
      <w:r>
        <w:rPr>
          <w:rFonts w:eastAsia="Times New Roman"/>
          <w:szCs w:val="24"/>
        </w:rPr>
        <w:t>υπήρχε</w:t>
      </w:r>
      <w:r w:rsidRPr="00C9054E">
        <w:rPr>
          <w:rFonts w:eastAsia="Times New Roman"/>
          <w:szCs w:val="24"/>
        </w:rPr>
        <w:t xml:space="preserve"> το σύνο</w:t>
      </w:r>
      <w:r w:rsidRPr="00C9054E">
        <w:rPr>
          <w:rFonts w:eastAsia="Times New Roman"/>
          <w:szCs w:val="24"/>
        </w:rPr>
        <w:t>λο αυτών των τροπολογιών</w:t>
      </w:r>
      <w:r>
        <w:rPr>
          <w:rFonts w:eastAsia="Times New Roman"/>
          <w:szCs w:val="24"/>
        </w:rPr>
        <w:t>.</w:t>
      </w:r>
    </w:p>
    <w:p w14:paraId="5218DA60" w14:textId="77777777" w:rsidR="00BE48FC" w:rsidRDefault="008F016C">
      <w:pPr>
        <w:spacing w:line="600" w:lineRule="auto"/>
        <w:ind w:firstLine="720"/>
        <w:jc w:val="both"/>
        <w:rPr>
          <w:rFonts w:eastAsia="Times New Roman"/>
          <w:szCs w:val="24"/>
        </w:rPr>
      </w:pPr>
      <w:r>
        <w:rPr>
          <w:rFonts w:eastAsia="Times New Roman"/>
          <w:szCs w:val="24"/>
        </w:rPr>
        <w:t>Επίσης δ</w:t>
      </w:r>
      <w:r w:rsidRPr="00C9054E">
        <w:rPr>
          <w:rFonts w:eastAsia="Times New Roman"/>
          <w:szCs w:val="24"/>
        </w:rPr>
        <w:t>εν πρέπει να κάνουμε συμψηφισμ</w:t>
      </w:r>
      <w:r>
        <w:rPr>
          <w:rFonts w:eastAsia="Times New Roman"/>
          <w:szCs w:val="24"/>
        </w:rPr>
        <w:t>ούς με το παρελθόν. Αναφερθήκαμε σ</w:t>
      </w:r>
      <w:r w:rsidRPr="00C9054E">
        <w:rPr>
          <w:rFonts w:eastAsia="Times New Roman"/>
          <w:szCs w:val="24"/>
        </w:rPr>
        <w:t>το παρελθόν</w:t>
      </w:r>
      <w:r>
        <w:rPr>
          <w:rFonts w:eastAsia="Times New Roman"/>
          <w:szCs w:val="24"/>
        </w:rPr>
        <w:t xml:space="preserve"> δ</w:t>
      </w:r>
      <w:r w:rsidRPr="00C9054E">
        <w:rPr>
          <w:rFonts w:eastAsia="Times New Roman"/>
          <w:szCs w:val="24"/>
        </w:rPr>
        <w:t>ιότι οι αριθμοί που σας είπα</w:t>
      </w:r>
      <w:r>
        <w:rPr>
          <w:rFonts w:eastAsia="Times New Roman"/>
          <w:szCs w:val="24"/>
        </w:rPr>
        <w:t>,</w:t>
      </w:r>
      <w:r w:rsidRPr="00C9054E">
        <w:rPr>
          <w:rFonts w:eastAsia="Times New Roman"/>
          <w:szCs w:val="24"/>
        </w:rPr>
        <w:t xml:space="preserve"> προκύπτουν από την ανάρτηση και από τις </w:t>
      </w:r>
      <w:r>
        <w:rPr>
          <w:rFonts w:eastAsia="Times New Roman"/>
          <w:szCs w:val="24"/>
        </w:rPr>
        <w:t>Υ</w:t>
      </w:r>
      <w:r w:rsidRPr="00C9054E">
        <w:rPr>
          <w:rFonts w:eastAsia="Times New Roman"/>
          <w:szCs w:val="24"/>
        </w:rPr>
        <w:t>πηρεσίες της Βουλής</w:t>
      </w:r>
      <w:r>
        <w:rPr>
          <w:rFonts w:eastAsia="Times New Roman"/>
          <w:szCs w:val="24"/>
        </w:rPr>
        <w:t>. Ή</w:t>
      </w:r>
      <w:r w:rsidRPr="00C9054E">
        <w:rPr>
          <w:rFonts w:eastAsia="Times New Roman"/>
          <w:szCs w:val="24"/>
        </w:rPr>
        <w:t>ταν ιδιαίτερ</w:t>
      </w:r>
      <w:r>
        <w:rPr>
          <w:rFonts w:eastAsia="Times New Roman"/>
          <w:szCs w:val="24"/>
        </w:rPr>
        <w:t>ο</w:t>
      </w:r>
      <w:r w:rsidRPr="00C9054E">
        <w:rPr>
          <w:rFonts w:eastAsia="Times New Roman"/>
          <w:szCs w:val="24"/>
        </w:rPr>
        <w:t>ς χρόνος τότε</w:t>
      </w:r>
      <w:r>
        <w:rPr>
          <w:rFonts w:eastAsia="Times New Roman"/>
          <w:szCs w:val="24"/>
        </w:rPr>
        <w:t>. Θ</w:t>
      </w:r>
      <w:r w:rsidRPr="00C9054E">
        <w:rPr>
          <w:rFonts w:eastAsia="Times New Roman"/>
          <w:szCs w:val="24"/>
        </w:rPr>
        <w:t xml:space="preserve">υμάστε το Δεκέμβριο του </w:t>
      </w:r>
      <w:r>
        <w:rPr>
          <w:rFonts w:eastAsia="Times New Roman"/>
          <w:szCs w:val="24"/>
        </w:rPr>
        <w:t>20</w:t>
      </w:r>
      <w:r w:rsidRPr="00C9054E">
        <w:rPr>
          <w:rFonts w:eastAsia="Times New Roman"/>
          <w:szCs w:val="24"/>
        </w:rPr>
        <w:t xml:space="preserve">14 και πως μπαίναμε </w:t>
      </w:r>
      <w:r>
        <w:rPr>
          <w:rFonts w:eastAsia="Times New Roman"/>
          <w:szCs w:val="24"/>
        </w:rPr>
        <w:t>τ</w:t>
      </w:r>
      <w:r w:rsidRPr="00C9054E">
        <w:rPr>
          <w:rFonts w:eastAsia="Times New Roman"/>
          <w:szCs w:val="24"/>
        </w:rPr>
        <w:t>ον Γενάρη</w:t>
      </w:r>
      <w:r>
        <w:rPr>
          <w:rFonts w:eastAsia="Times New Roman"/>
          <w:szCs w:val="24"/>
        </w:rPr>
        <w:t>, όπου ε</w:t>
      </w:r>
      <w:r w:rsidRPr="00C9054E">
        <w:rPr>
          <w:rFonts w:eastAsia="Times New Roman"/>
          <w:szCs w:val="24"/>
        </w:rPr>
        <w:t xml:space="preserve">ίχε μαζευτεί αυτή </w:t>
      </w:r>
      <w:r>
        <w:rPr>
          <w:rFonts w:eastAsia="Times New Roman"/>
          <w:szCs w:val="24"/>
        </w:rPr>
        <w:t xml:space="preserve">η ύλη. Αυτό αναφέρθηκε </w:t>
      </w:r>
      <w:r w:rsidRPr="00C9054E">
        <w:rPr>
          <w:rFonts w:eastAsia="Times New Roman"/>
          <w:szCs w:val="24"/>
        </w:rPr>
        <w:t>μόνο και μόνο για να σας τεκμηριώσω</w:t>
      </w:r>
      <w:r>
        <w:rPr>
          <w:rFonts w:eastAsia="Times New Roman"/>
          <w:szCs w:val="24"/>
        </w:rPr>
        <w:t xml:space="preserve"> -</w:t>
      </w:r>
      <w:r w:rsidRPr="00C9054E">
        <w:rPr>
          <w:rFonts w:eastAsia="Times New Roman"/>
          <w:szCs w:val="24"/>
        </w:rPr>
        <w:t xml:space="preserve">για να </w:t>
      </w:r>
      <w:r>
        <w:rPr>
          <w:rFonts w:eastAsia="Times New Roman"/>
          <w:szCs w:val="24"/>
        </w:rPr>
        <w:t xml:space="preserve">το </w:t>
      </w:r>
      <w:r w:rsidRPr="00C9054E">
        <w:rPr>
          <w:rFonts w:eastAsia="Times New Roman"/>
          <w:szCs w:val="24"/>
        </w:rPr>
        <w:t>γνωρίζουμε όλοι</w:t>
      </w:r>
      <w:r>
        <w:rPr>
          <w:rFonts w:eastAsia="Times New Roman"/>
          <w:szCs w:val="24"/>
        </w:rPr>
        <w:t>-</w:t>
      </w:r>
      <w:r w:rsidRPr="00C9054E">
        <w:rPr>
          <w:rFonts w:eastAsia="Times New Roman"/>
          <w:szCs w:val="24"/>
        </w:rPr>
        <w:t xml:space="preserve"> π</w:t>
      </w:r>
      <w:r>
        <w:rPr>
          <w:rFonts w:eastAsia="Times New Roman"/>
          <w:szCs w:val="24"/>
        </w:rPr>
        <w:t>ώ</w:t>
      </w:r>
      <w:r w:rsidRPr="00C9054E">
        <w:rPr>
          <w:rFonts w:eastAsia="Times New Roman"/>
          <w:szCs w:val="24"/>
        </w:rPr>
        <w:t xml:space="preserve">ς </w:t>
      </w:r>
      <w:r>
        <w:rPr>
          <w:rFonts w:eastAsia="Times New Roman"/>
          <w:szCs w:val="24"/>
        </w:rPr>
        <w:t>σ</w:t>
      </w:r>
      <w:r w:rsidRPr="00C9054E">
        <w:rPr>
          <w:rFonts w:eastAsia="Times New Roman"/>
          <w:szCs w:val="24"/>
        </w:rPr>
        <w:t>το τέλος του χρόνου μαζεύεται πάντοτε αυτή η</w:t>
      </w:r>
      <w:r>
        <w:rPr>
          <w:rFonts w:eastAsia="Times New Roman"/>
          <w:szCs w:val="24"/>
        </w:rPr>
        <w:t xml:space="preserve"> ύλη</w:t>
      </w:r>
      <w:r w:rsidRPr="00C9054E">
        <w:rPr>
          <w:rFonts w:eastAsia="Times New Roman"/>
          <w:szCs w:val="24"/>
        </w:rPr>
        <w:t xml:space="preserve"> εκ των πραγμάτων και όχι γιατί κά</w:t>
      </w:r>
      <w:r w:rsidRPr="00C9054E">
        <w:rPr>
          <w:rFonts w:eastAsia="Times New Roman"/>
          <w:szCs w:val="24"/>
        </w:rPr>
        <w:t>ποιοι θέλουν να κάνουν διευθετήσ</w:t>
      </w:r>
      <w:r>
        <w:rPr>
          <w:rFonts w:eastAsia="Times New Roman"/>
          <w:szCs w:val="24"/>
        </w:rPr>
        <w:t>εις</w:t>
      </w:r>
      <w:r w:rsidRPr="00C9054E">
        <w:rPr>
          <w:rFonts w:eastAsia="Times New Roman"/>
          <w:szCs w:val="24"/>
        </w:rPr>
        <w:t xml:space="preserve"> σε δικούς τους ανθρώπους</w:t>
      </w:r>
      <w:r>
        <w:rPr>
          <w:rFonts w:eastAsia="Times New Roman"/>
          <w:szCs w:val="24"/>
        </w:rPr>
        <w:t>. Μ</w:t>
      </w:r>
      <w:r w:rsidRPr="00C9054E">
        <w:rPr>
          <w:rFonts w:eastAsia="Times New Roman"/>
          <w:szCs w:val="24"/>
        </w:rPr>
        <w:t>αζεύεται αυτή η ύλη</w:t>
      </w:r>
      <w:r>
        <w:rPr>
          <w:rFonts w:eastAsia="Times New Roman"/>
          <w:szCs w:val="24"/>
        </w:rPr>
        <w:t>,</w:t>
      </w:r>
      <w:r w:rsidRPr="00C9054E">
        <w:rPr>
          <w:rFonts w:eastAsia="Times New Roman"/>
          <w:szCs w:val="24"/>
        </w:rPr>
        <w:t xml:space="preserve"> η οποία </w:t>
      </w:r>
      <w:r>
        <w:rPr>
          <w:rFonts w:eastAsia="Times New Roman"/>
          <w:szCs w:val="24"/>
        </w:rPr>
        <w:t>μ</w:t>
      </w:r>
      <w:r w:rsidRPr="00C9054E">
        <w:rPr>
          <w:rFonts w:eastAsia="Times New Roman"/>
          <w:szCs w:val="24"/>
        </w:rPr>
        <w:t>άλιστα εν προκειμένω</w:t>
      </w:r>
      <w:r>
        <w:rPr>
          <w:rFonts w:eastAsia="Times New Roman"/>
          <w:szCs w:val="24"/>
        </w:rPr>
        <w:t>,</w:t>
      </w:r>
      <w:r w:rsidRPr="00C9054E">
        <w:rPr>
          <w:rFonts w:eastAsia="Times New Roman"/>
          <w:szCs w:val="24"/>
        </w:rPr>
        <w:t xml:space="preserve"> επειδή είχανε και το ευτυχές συμβάν της 21</w:t>
      </w:r>
      <w:r w:rsidRPr="005F1CF2">
        <w:rPr>
          <w:rFonts w:eastAsia="Times New Roman"/>
          <w:szCs w:val="24"/>
          <w:vertAlign w:val="superscript"/>
        </w:rPr>
        <w:t>ης</w:t>
      </w:r>
      <w:r w:rsidRPr="00C9054E">
        <w:rPr>
          <w:rFonts w:eastAsia="Times New Roman"/>
          <w:szCs w:val="24"/>
        </w:rPr>
        <w:t xml:space="preserve"> Αυγούστου φέτος</w:t>
      </w:r>
      <w:r>
        <w:rPr>
          <w:rFonts w:eastAsia="Times New Roman"/>
          <w:szCs w:val="24"/>
        </w:rPr>
        <w:t>,</w:t>
      </w:r>
      <w:r w:rsidRPr="00C9054E">
        <w:rPr>
          <w:rFonts w:eastAsia="Times New Roman"/>
          <w:szCs w:val="24"/>
        </w:rPr>
        <w:t xml:space="preserve"> προφανώς είναι για δαπάνες οι οποίες απελευθερώνονται</w:t>
      </w:r>
      <w:r>
        <w:rPr>
          <w:rFonts w:eastAsia="Times New Roman"/>
          <w:szCs w:val="24"/>
        </w:rPr>
        <w:t xml:space="preserve"> ή για δυνατότητες</w:t>
      </w:r>
      <w:r w:rsidRPr="00C9054E">
        <w:rPr>
          <w:rFonts w:eastAsia="Times New Roman"/>
          <w:szCs w:val="24"/>
        </w:rPr>
        <w:t xml:space="preserve"> που απε</w:t>
      </w:r>
      <w:r w:rsidRPr="00C9054E">
        <w:rPr>
          <w:rFonts w:eastAsia="Times New Roman"/>
          <w:szCs w:val="24"/>
        </w:rPr>
        <w:t xml:space="preserve">λευθερώνονται στα </w:t>
      </w:r>
      <w:r>
        <w:rPr>
          <w:rFonts w:eastAsia="Times New Roman"/>
          <w:szCs w:val="24"/>
        </w:rPr>
        <w:t>Υ</w:t>
      </w:r>
      <w:r w:rsidRPr="00C9054E">
        <w:rPr>
          <w:rFonts w:eastAsia="Times New Roman"/>
          <w:szCs w:val="24"/>
        </w:rPr>
        <w:t>πουργεία μετά τη λήξη των μνημονιακών δεσμεύσεων</w:t>
      </w:r>
      <w:r>
        <w:rPr>
          <w:rFonts w:eastAsia="Times New Roman"/>
          <w:szCs w:val="24"/>
        </w:rPr>
        <w:t>. Υ</w:t>
      </w:r>
      <w:r w:rsidRPr="00C9054E">
        <w:rPr>
          <w:rFonts w:eastAsia="Times New Roman"/>
          <w:szCs w:val="24"/>
        </w:rPr>
        <w:t>πάρχει και αυτό το στοιχείο</w:t>
      </w:r>
      <w:r>
        <w:rPr>
          <w:rFonts w:eastAsia="Times New Roman"/>
          <w:szCs w:val="24"/>
        </w:rPr>
        <w:t>. Μ</w:t>
      </w:r>
      <w:r w:rsidRPr="00C9054E">
        <w:rPr>
          <w:rFonts w:eastAsia="Times New Roman"/>
          <w:szCs w:val="24"/>
        </w:rPr>
        <w:t xml:space="preserve">ιλάω πολιτικά τόση ώρα που μιλάω </w:t>
      </w:r>
      <w:r>
        <w:rPr>
          <w:rFonts w:eastAsia="Times New Roman"/>
          <w:szCs w:val="24"/>
        </w:rPr>
        <w:t>επ’</w:t>
      </w:r>
      <w:r w:rsidRPr="00C9054E">
        <w:rPr>
          <w:rFonts w:eastAsia="Times New Roman"/>
          <w:szCs w:val="24"/>
        </w:rPr>
        <w:t xml:space="preserve"> αυτών των επιχειρημάτων</w:t>
      </w:r>
      <w:r>
        <w:rPr>
          <w:rFonts w:eastAsia="Times New Roman"/>
          <w:szCs w:val="24"/>
        </w:rPr>
        <w:t>.</w:t>
      </w:r>
    </w:p>
    <w:p w14:paraId="5218DA61" w14:textId="77777777" w:rsidR="00BE48FC" w:rsidRDefault="008F016C">
      <w:pPr>
        <w:spacing w:line="600" w:lineRule="auto"/>
        <w:ind w:firstLine="720"/>
        <w:jc w:val="both"/>
        <w:rPr>
          <w:rFonts w:eastAsia="Times New Roman"/>
          <w:szCs w:val="24"/>
        </w:rPr>
      </w:pPr>
      <w:r>
        <w:rPr>
          <w:rFonts w:eastAsia="Times New Roman"/>
          <w:szCs w:val="24"/>
        </w:rPr>
        <w:t>Θ</w:t>
      </w:r>
      <w:r w:rsidRPr="00C9054E">
        <w:rPr>
          <w:rFonts w:eastAsia="Times New Roman"/>
          <w:szCs w:val="24"/>
        </w:rPr>
        <w:t>α παρακαλούσα</w:t>
      </w:r>
      <w:r>
        <w:rPr>
          <w:rFonts w:eastAsia="Times New Roman"/>
          <w:szCs w:val="24"/>
        </w:rPr>
        <w:t>, λ</w:t>
      </w:r>
      <w:r w:rsidRPr="00C9054E">
        <w:rPr>
          <w:rFonts w:eastAsia="Times New Roman"/>
          <w:szCs w:val="24"/>
        </w:rPr>
        <w:t>οιπόν</w:t>
      </w:r>
      <w:r>
        <w:rPr>
          <w:rFonts w:eastAsia="Times New Roman"/>
          <w:szCs w:val="24"/>
        </w:rPr>
        <w:t>,</w:t>
      </w:r>
      <w:r w:rsidRPr="00C9054E">
        <w:rPr>
          <w:rFonts w:eastAsia="Times New Roman"/>
          <w:szCs w:val="24"/>
        </w:rPr>
        <w:t xml:space="preserve"> αφού τελειώσει </w:t>
      </w:r>
      <w:r>
        <w:rPr>
          <w:rFonts w:eastAsia="Times New Roman"/>
          <w:szCs w:val="24"/>
        </w:rPr>
        <w:t>τ</w:t>
      </w:r>
      <w:r w:rsidRPr="00C9054E">
        <w:rPr>
          <w:rFonts w:eastAsia="Times New Roman"/>
          <w:szCs w:val="24"/>
        </w:rPr>
        <w:t>ο επόμενο νομοσχέδιο</w:t>
      </w:r>
      <w:r>
        <w:rPr>
          <w:rFonts w:eastAsia="Times New Roman"/>
          <w:szCs w:val="24"/>
        </w:rPr>
        <w:t xml:space="preserve">, το οποίο, επαναλαμβάνω, </w:t>
      </w:r>
      <w:r w:rsidRPr="00C9054E">
        <w:rPr>
          <w:rFonts w:eastAsia="Times New Roman"/>
          <w:szCs w:val="24"/>
        </w:rPr>
        <w:t>δεν έχει</w:t>
      </w:r>
      <w:r w:rsidRPr="00C9054E">
        <w:rPr>
          <w:rFonts w:eastAsia="Times New Roman"/>
          <w:szCs w:val="24"/>
        </w:rPr>
        <w:t xml:space="preserve"> κα</w:t>
      </w:r>
      <w:r>
        <w:rPr>
          <w:rFonts w:eastAsia="Times New Roman"/>
          <w:szCs w:val="24"/>
        </w:rPr>
        <w:t>μ</w:t>
      </w:r>
      <w:r w:rsidRPr="00C9054E">
        <w:rPr>
          <w:rFonts w:eastAsia="Times New Roman"/>
          <w:szCs w:val="24"/>
        </w:rPr>
        <w:t xml:space="preserve">μία τροπολογία </w:t>
      </w:r>
      <w:r>
        <w:rPr>
          <w:rFonts w:eastAsia="Times New Roman"/>
          <w:szCs w:val="24"/>
        </w:rPr>
        <w:t xml:space="preserve">-λέω για </w:t>
      </w:r>
      <w:r w:rsidRPr="00C9054E">
        <w:rPr>
          <w:rFonts w:eastAsia="Times New Roman"/>
          <w:szCs w:val="24"/>
        </w:rPr>
        <w:t>το απογευματινό</w:t>
      </w:r>
      <w:r>
        <w:rPr>
          <w:rFonts w:eastAsia="Times New Roman"/>
          <w:szCs w:val="24"/>
        </w:rPr>
        <w:t>-,</w:t>
      </w:r>
      <w:r w:rsidRPr="00C9054E">
        <w:rPr>
          <w:rFonts w:eastAsia="Times New Roman"/>
          <w:szCs w:val="24"/>
        </w:rPr>
        <w:t xml:space="preserve"> αύριο</w:t>
      </w:r>
      <w:r>
        <w:rPr>
          <w:rFonts w:eastAsia="Times New Roman"/>
          <w:szCs w:val="24"/>
        </w:rPr>
        <w:t>,</w:t>
      </w:r>
      <w:r w:rsidRPr="00C9054E">
        <w:rPr>
          <w:rFonts w:eastAsia="Times New Roman"/>
          <w:szCs w:val="24"/>
        </w:rPr>
        <w:t xml:space="preserve"> με την άνεσή </w:t>
      </w:r>
      <w:r>
        <w:rPr>
          <w:rFonts w:eastAsia="Times New Roman"/>
          <w:szCs w:val="24"/>
        </w:rPr>
        <w:t>μας,</w:t>
      </w:r>
      <w:r w:rsidRPr="00C9054E">
        <w:rPr>
          <w:rFonts w:eastAsia="Times New Roman"/>
          <w:szCs w:val="24"/>
        </w:rPr>
        <w:t xml:space="preserve"> μετά τη λήξη της επίκαιρης ε</w:t>
      </w:r>
      <w:r>
        <w:rPr>
          <w:rFonts w:eastAsia="Times New Roman"/>
          <w:szCs w:val="24"/>
        </w:rPr>
        <w:t>πε</w:t>
      </w:r>
      <w:r w:rsidRPr="00C9054E">
        <w:rPr>
          <w:rFonts w:eastAsia="Times New Roman"/>
          <w:szCs w:val="24"/>
        </w:rPr>
        <w:t>ρώτησης της Νέας Δημοκρατίας για τη ΔΕΠΑ</w:t>
      </w:r>
      <w:r>
        <w:rPr>
          <w:rFonts w:eastAsia="Times New Roman"/>
          <w:szCs w:val="24"/>
        </w:rPr>
        <w:t>,</w:t>
      </w:r>
      <w:r w:rsidRPr="00C9054E">
        <w:rPr>
          <w:rFonts w:eastAsia="Times New Roman"/>
          <w:szCs w:val="24"/>
        </w:rPr>
        <w:t xml:space="preserve"> για όση ώρα χρειαστεί</w:t>
      </w:r>
      <w:r>
        <w:rPr>
          <w:rFonts w:eastAsia="Times New Roman"/>
          <w:szCs w:val="24"/>
        </w:rPr>
        <w:t>, να συνεχίσουμε τη συζήτηση του νομοσχεδίου -έ</w:t>
      </w:r>
      <w:r w:rsidRPr="00C9054E">
        <w:rPr>
          <w:rFonts w:eastAsia="Times New Roman"/>
          <w:szCs w:val="24"/>
        </w:rPr>
        <w:t xml:space="preserve">χουμε και το Σάββατο </w:t>
      </w:r>
      <w:r>
        <w:rPr>
          <w:rFonts w:eastAsia="Times New Roman"/>
          <w:szCs w:val="24"/>
        </w:rPr>
        <w:t xml:space="preserve">το </w:t>
      </w:r>
      <w:r w:rsidRPr="00C9054E">
        <w:rPr>
          <w:rFonts w:eastAsia="Times New Roman"/>
          <w:szCs w:val="24"/>
        </w:rPr>
        <w:t>πρωί</w:t>
      </w:r>
      <w:r>
        <w:rPr>
          <w:rFonts w:eastAsia="Times New Roman"/>
          <w:szCs w:val="24"/>
        </w:rPr>
        <w:t>,</w:t>
      </w:r>
      <w:r w:rsidRPr="00C9054E">
        <w:rPr>
          <w:rFonts w:eastAsia="Times New Roman"/>
          <w:szCs w:val="24"/>
        </w:rPr>
        <w:t xml:space="preserve"> αλλά μπορεί αύρ</w:t>
      </w:r>
      <w:r w:rsidRPr="00C9054E">
        <w:rPr>
          <w:rFonts w:eastAsia="Times New Roman"/>
          <w:szCs w:val="24"/>
        </w:rPr>
        <w:t>ιο να λήξει</w:t>
      </w:r>
      <w:r>
        <w:rPr>
          <w:rFonts w:eastAsia="Times New Roman"/>
          <w:szCs w:val="24"/>
        </w:rPr>
        <w:t>,</w:t>
      </w:r>
      <w:r w:rsidRPr="00C9054E">
        <w:rPr>
          <w:rFonts w:eastAsia="Times New Roman"/>
          <w:szCs w:val="24"/>
        </w:rPr>
        <w:t xml:space="preserve"> ενδεχομένως</w:t>
      </w:r>
      <w:r>
        <w:rPr>
          <w:rFonts w:eastAsia="Times New Roman"/>
          <w:szCs w:val="24"/>
        </w:rPr>
        <w:t>,</w:t>
      </w:r>
      <w:r w:rsidRPr="00C9054E">
        <w:rPr>
          <w:rFonts w:eastAsia="Times New Roman"/>
          <w:szCs w:val="24"/>
        </w:rPr>
        <w:t xml:space="preserve"> προς το βράδυ αυτή η διαδικασία</w:t>
      </w:r>
      <w:r>
        <w:rPr>
          <w:rFonts w:eastAsia="Times New Roman"/>
          <w:szCs w:val="24"/>
        </w:rPr>
        <w:t>-, έτσι ώστε κατ’ ελάχιστον -τ</w:t>
      </w:r>
      <w:r w:rsidRPr="00C9054E">
        <w:rPr>
          <w:rFonts w:eastAsia="Times New Roman"/>
          <w:szCs w:val="24"/>
        </w:rPr>
        <w:t>ο σέβομαι απολύτως</w:t>
      </w:r>
      <w:r>
        <w:rPr>
          <w:rFonts w:eastAsia="Times New Roman"/>
          <w:szCs w:val="24"/>
        </w:rPr>
        <w:t>- ν</w:t>
      </w:r>
      <w:r w:rsidRPr="00C9054E">
        <w:rPr>
          <w:rFonts w:eastAsia="Times New Roman"/>
          <w:szCs w:val="24"/>
        </w:rPr>
        <w:t>α έχ</w:t>
      </w:r>
      <w:r>
        <w:rPr>
          <w:rFonts w:eastAsia="Times New Roman"/>
          <w:szCs w:val="24"/>
        </w:rPr>
        <w:t>ει</w:t>
      </w:r>
      <w:r w:rsidRPr="00C9054E">
        <w:rPr>
          <w:rFonts w:eastAsia="Times New Roman"/>
          <w:szCs w:val="24"/>
        </w:rPr>
        <w:t xml:space="preserve"> διαβαστεί το σύνολο των τροπο</w:t>
      </w:r>
      <w:r>
        <w:rPr>
          <w:rFonts w:eastAsia="Times New Roman"/>
          <w:szCs w:val="24"/>
        </w:rPr>
        <w:t xml:space="preserve">λογιών, να έχουν γνωμοδοτήσει </w:t>
      </w:r>
      <w:r w:rsidRPr="00C9054E">
        <w:rPr>
          <w:rFonts w:eastAsia="Times New Roman"/>
          <w:szCs w:val="24"/>
        </w:rPr>
        <w:t xml:space="preserve">και </w:t>
      </w:r>
      <w:r>
        <w:rPr>
          <w:rFonts w:eastAsia="Times New Roman"/>
          <w:szCs w:val="24"/>
        </w:rPr>
        <w:t xml:space="preserve">οι </w:t>
      </w:r>
      <w:r w:rsidRPr="00C9054E">
        <w:rPr>
          <w:rFonts w:eastAsia="Times New Roman"/>
          <w:szCs w:val="24"/>
        </w:rPr>
        <w:t xml:space="preserve">συνεργάτες των </w:t>
      </w:r>
      <w:r>
        <w:rPr>
          <w:rFonts w:eastAsia="Times New Roman"/>
          <w:szCs w:val="24"/>
        </w:rPr>
        <w:t>Β</w:t>
      </w:r>
      <w:r w:rsidRPr="00C9054E">
        <w:rPr>
          <w:rFonts w:eastAsia="Times New Roman"/>
          <w:szCs w:val="24"/>
        </w:rPr>
        <w:t xml:space="preserve">ουλευτών </w:t>
      </w:r>
      <w:r>
        <w:rPr>
          <w:rFonts w:eastAsia="Times New Roman"/>
          <w:szCs w:val="24"/>
        </w:rPr>
        <w:t>κ.λπ.. Ε</w:t>
      </w:r>
      <w:r w:rsidRPr="00C9054E">
        <w:rPr>
          <w:rFonts w:eastAsia="Times New Roman"/>
          <w:szCs w:val="24"/>
        </w:rPr>
        <w:t xml:space="preserve">ίναι εύλογο </w:t>
      </w:r>
      <w:r>
        <w:rPr>
          <w:rFonts w:eastAsia="Times New Roman"/>
          <w:szCs w:val="24"/>
        </w:rPr>
        <w:t xml:space="preserve">αυτό </w:t>
      </w:r>
      <w:r w:rsidRPr="00C9054E">
        <w:rPr>
          <w:rFonts w:eastAsia="Times New Roman"/>
          <w:szCs w:val="24"/>
        </w:rPr>
        <w:t xml:space="preserve">και σωστά έρχεται στην </w:t>
      </w:r>
      <w:r>
        <w:rPr>
          <w:rFonts w:eastAsia="Times New Roman"/>
          <w:szCs w:val="24"/>
        </w:rPr>
        <w:t>Α</w:t>
      </w:r>
      <w:r w:rsidRPr="00C9054E">
        <w:rPr>
          <w:rFonts w:eastAsia="Times New Roman"/>
          <w:szCs w:val="24"/>
        </w:rPr>
        <w:t>ίθουσα</w:t>
      </w:r>
      <w:r>
        <w:rPr>
          <w:rFonts w:eastAsia="Times New Roman"/>
          <w:szCs w:val="24"/>
        </w:rPr>
        <w:t>, διότι δεν μπορούν</w:t>
      </w:r>
      <w:r w:rsidRPr="00C9054E">
        <w:rPr>
          <w:rFonts w:eastAsia="Times New Roman"/>
          <w:szCs w:val="24"/>
        </w:rPr>
        <w:t xml:space="preserve"> να γίν</w:t>
      </w:r>
      <w:r>
        <w:rPr>
          <w:rFonts w:eastAsia="Times New Roman"/>
          <w:szCs w:val="24"/>
        </w:rPr>
        <w:t>ουν</w:t>
      </w:r>
      <w:r w:rsidRPr="00C9054E">
        <w:rPr>
          <w:rFonts w:eastAsia="Times New Roman"/>
          <w:szCs w:val="24"/>
        </w:rPr>
        <w:t xml:space="preserve"> ψηφοφορί</w:t>
      </w:r>
      <w:r>
        <w:rPr>
          <w:rFonts w:eastAsia="Times New Roman"/>
          <w:szCs w:val="24"/>
        </w:rPr>
        <w:t>ες,</w:t>
      </w:r>
      <w:r w:rsidRPr="00C9054E">
        <w:rPr>
          <w:rFonts w:eastAsia="Times New Roman"/>
          <w:szCs w:val="24"/>
        </w:rPr>
        <w:t xml:space="preserve"> χωρίς να έχει γίνει αυτή η μελέτη</w:t>
      </w:r>
      <w:r>
        <w:rPr>
          <w:rFonts w:eastAsia="Times New Roman"/>
          <w:szCs w:val="24"/>
        </w:rPr>
        <w:t>.</w:t>
      </w:r>
    </w:p>
    <w:p w14:paraId="5218DA62" w14:textId="77777777" w:rsidR="00BE48FC" w:rsidRDefault="008F016C">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Ακριβώς. </w:t>
      </w:r>
    </w:p>
    <w:p w14:paraId="5218DA63" w14:textId="77777777" w:rsidR="00BE48FC" w:rsidRDefault="008F016C">
      <w:pPr>
        <w:spacing w:line="600" w:lineRule="auto"/>
        <w:ind w:firstLine="720"/>
        <w:jc w:val="both"/>
        <w:rPr>
          <w:rFonts w:eastAsia="Times New Roman"/>
          <w:szCs w:val="24"/>
        </w:rPr>
      </w:pPr>
      <w:r>
        <w:rPr>
          <w:rFonts w:eastAsia="Times New Roman"/>
          <w:szCs w:val="24"/>
        </w:rPr>
        <w:t xml:space="preserve">Αγαπητοί συνάδελφοι, να θεωρηθεί ότι η </w:t>
      </w:r>
      <w:r w:rsidRPr="00C9054E">
        <w:rPr>
          <w:rFonts w:eastAsia="Times New Roman"/>
          <w:szCs w:val="24"/>
        </w:rPr>
        <w:t xml:space="preserve">συζήτηση </w:t>
      </w:r>
      <w:r>
        <w:rPr>
          <w:rFonts w:eastAsia="Times New Roman"/>
          <w:szCs w:val="24"/>
        </w:rPr>
        <w:t>έχει ολοκληρωθεί. Κάποια άλλη τοποθέτηση δ</w:t>
      </w:r>
      <w:r w:rsidRPr="00C9054E">
        <w:rPr>
          <w:rFonts w:eastAsia="Times New Roman"/>
          <w:szCs w:val="24"/>
        </w:rPr>
        <w:t>εν θα προσθέσει τίποτα περισσότερο</w:t>
      </w:r>
      <w:r>
        <w:rPr>
          <w:rFonts w:eastAsia="Times New Roman"/>
          <w:szCs w:val="24"/>
        </w:rPr>
        <w:t>. Ή</w:t>
      </w:r>
      <w:r w:rsidRPr="00C9054E">
        <w:rPr>
          <w:rFonts w:eastAsia="Times New Roman"/>
          <w:szCs w:val="24"/>
        </w:rPr>
        <w:t>δη</w:t>
      </w:r>
      <w:r w:rsidRPr="00C9054E">
        <w:rPr>
          <w:rFonts w:eastAsia="Times New Roman"/>
          <w:szCs w:val="24"/>
        </w:rPr>
        <w:t xml:space="preserve"> έχει απαντήσει ο </w:t>
      </w:r>
      <w:r>
        <w:rPr>
          <w:rFonts w:eastAsia="Times New Roman"/>
          <w:szCs w:val="24"/>
        </w:rPr>
        <w:t>Κοινοβουλευτικός Ε</w:t>
      </w:r>
      <w:r w:rsidRPr="00C9054E">
        <w:rPr>
          <w:rFonts w:eastAsia="Times New Roman"/>
          <w:szCs w:val="24"/>
        </w:rPr>
        <w:t xml:space="preserve">κπρόσωπος της </w:t>
      </w:r>
      <w:r>
        <w:rPr>
          <w:rFonts w:eastAsia="Times New Roman"/>
          <w:szCs w:val="24"/>
        </w:rPr>
        <w:t>Δημοκρατικής Σ</w:t>
      </w:r>
      <w:r w:rsidRPr="00C9054E">
        <w:rPr>
          <w:rFonts w:eastAsia="Times New Roman"/>
          <w:szCs w:val="24"/>
        </w:rPr>
        <w:t>υμπαράταξης</w:t>
      </w:r>
      <w:r>
        <w:rPr>
          <w:rFonts w:eastAsia="Times New Roman"/>
          <w:szCs w:val="24"/>
        </w:rPr>
        <w:t xml:space="preserve">. Νομίζω </w:t>
      </w:r>
      <w:r w:rsidRPr="00C9054E">
        <w:rPr>
          <w:rFonts w:eastAsia="Times New Roman"/>
          <w:szCs w:val="24"/>
        </w:rPr>
        <w:t xml:space="preserve">ότι </w:t>
      </w:r>
      <w:r>
        <w:rPr>
          <w:rFonts w:eastAsia="Times New Roman"/>
          <w:szCs w:val="24"/>
        </w:rPr>
        <w:t>δ</w:t>
      </w:r>
      <w:r w:rsidRPr="00C9054E">
        <w:rPr>
          <w:rFonts w:eastAsia="Times New Roman"/>
          <w:szCs w:val="24"/>
        </w:rPr>
        <w:t>έχεται το χρόνο που πρότεινε και ο Πρόεδρος Βουλής</w:t>
      </w:r>
      <w:r>
        <w:rPr>
          <w:rFonts w:eastAsia="Times New Roman"/>
          <w:szCs w:val="24"/>
        </w:rPr>
        <w:t>. Ο κ.</w:t>
      </w:r>
      <w:r w:rsidRPr="00C9054E">
        <w:rPr>
          <w:rFonts w:eastAsia="Times New Roman"/>
          <w:szCs w:val="24"/>
        </w:rPr>
        <w:t xml:space="preserve"> Μηταράκης </w:t>
      </w:r>
      <w:r>
        <w:rPr>
          <w:rFonts w:eastAsia="Times New Roman"/>
          <w:szCs w:val="24"/>
        </w:rPr>
        <w:t>είπε το ίδιο. Τ</w:t>
      </w:r>
      <w:r w:rsidRPr="00C9054E">
        <w:rPr>
          <w:rFonts w:eastAsia="Times New Roman"/>
          <w:szCs w:val="24"/>
        </w:rPr>
        <w:t>ο</w:t>
      </w:r>
      <w:r>
        <w:rPr>
          <w:rFonts w:eastAsia="Times New Roman"/>
          <w:szCs w:val="24"/>
        </w:rPr>
        <w:t xml:space="preserve"> ΚΚΕ πήρε μια άλλη θέση. Δ</w:t>
      </w:r>
      <w:r w:rsidRPr="00C9054E">
        <w:rPr>
          <w:rFonts w:eastAsia="Times New Roman"/>
          <w:szCs w:val="24"/>
        </w:rPr>
        <w:t>εν έχει νόημα</w:t>
      </w:r>
      <w:r>
        <w:rPr>
          <w:rFonts w:eastAsia="Times New Roman"/>
          <w:szCs w:val="24"/>
        </w:rPr>
        <w:t>.</w:t>
      </w:r>
      <w:r w:rsidRPr="00C9054E">
        <w:rPr>
          <w:rFonts w:eastAsia="Times New Roman"/>
          <w:szCs w:val="24"/>
        </w:rPr>
        <w:t xml:space="preserve"> Θα μου επιτρέψετε να συνεχίσουμε την κ</w:t>
      </w:r>
      <w:r>
        <w:rPr>
          <w:rFonts w:eastAsia="Times New Roman"/>
          <w:szCs w:val="24"/>
        </w:rPr>
        <w:t>ανο</w:t>
      </w:r>
      <w:r w:rsidRPr="00C9054E">
        <w:rPr>
          <w:rFonts w:eastAsia="Times New Roman"/>
          <w:szCs w:val="24"/>
        </w:rPr>
        <w:t>νι</w:t>
      </w:r>
      <w:r w:rsidRPr="00C9054E">
        <w:rPr>
          <w:rFonts w:eastAsia="Times New Roman"/>
          <w:szCs w:val="24"/>
        </w:rPr>
        <w:t>κή διαδικασία</w:t>
      </w:r>
      <w:r>
        <w:rPr>
          <w:rFonts w:eastAsia="Times New Roman"/>
          <w:szCs w:val="24"/>
        </w:rPr>
        <w:t>.</w:t>
      </w:r>
    </w:p>
    <w:p w14:paraId="5218DA64" w14:textId="77777777" w:rsidR="00BE48FC" w:rsidRDefault="008F016C">
      <w:pPr>
        <w:spacing w:line="600" w:lineRule="auto"/>
        <w:ind w:firstLine="720"/>
        <w:jc w:val="both"/>
        <w:rPr>
          <w:rFonts w:eastAsia="Times New Roman"/>
          <w:szCs w:val="24"/>
        </w:rPr>
      </w:pPr>
      <w:r>
        <w:rPr>
          <w:rFonts w:eastAsia="Times New Roman"/>
          <w:szCs w:val="24"/>
        </w:rPr>
        <w:t xml:space="preserve">Πριν συνεχίσουμε, όμως, κυρίες και κύριοι συνάδελφοι, έχω την τιμή να ανακοινώσω στο Σώμα ότι </w:t>
      </w:r>
      <w:r>
        <w:rPr>
          <w:rFonts w:eastAsia="Times New Roman"/>
          <w:szCs w:val="24"/>
        </w:rPr>
        <w:t xml:space="preserve">τη συνεδρίασή μας παρακολουθούν </w:t>
      </w:r>
      <w:r>
        <w:rPr>
          <w:rFonts w:eastAsia="Times New Roman"/>
          <w:szCs w:val="24"/>
        </w:rPr>
        <w:t xml:space="preserve">από τα άνω δυτικά θεωρεία , αφού </w:t>
      </w:r>
      <w:r>
        <w:rPr>
          <w:rFonts w:eastAsia="Times New Roman"/>
          <w:szCs w:val="24"/>
        </w:rPr>
        <w:t xml:space="preserve">προηγουμένως </w:t>
      </w:r>
      <w:r>
        <w:rPr>
          <w:rFonts w:eastAsia="Times New Roman"/>
          <w:szCs w:val="24"/>
        </w:rPr>
        <w:t xml:space="preserve">ενημερώθηκαν για την ιστορία του κτηρίου και τον τρόπο οργάνωσης και </w:t>
      </w:r>
      <w:r>
        <w:rPr>
          <w:rFonts w:eastAsia="Times New Roman"/>
          <w:szCs w:val="24"/>
        </w:rPr>
        <w:t xml:space="preserve">λειτουργίας της Βουλής και ξεναγήθηκαν στην έκθεση της αίθουσας «ΕΛΕΥΘΕΡΙΟΣ ΒΕΝΙΖΕΛΟΣ», τριάντα έξι μαθήτριες και μαθητές καθώς και μία συνοδός εκπαιδευτικός </w:t>
      </w:r>
      <w:r w:rsidRPr="00C9054E">
        <w:rPr>
          <w:rFonts w:eastAsia="Times New Roman"/>
          <w:szCs w:val="24"/>
        </w:rPr>
        <w:t>από το 4</w:t>
      </w:r>
      <w:r w:rsidRPr="005F1CF2">
        <w:rPr>
          <w:rFonts w:eastAsia="Times New Roman"/>
          <w:szCs w:val="24"/>
          <w:vertAlign w:val="superscript"/>
        </w:rPr>
        <w:t>ο</w:t>
      </w:r>
      <w:r w:rsidRPr="00C9054E">
        <w:rPr>
          <w:rFonts w:eastAsia="Times New Roman"/>
          <w:szCs w:val="24"/>
        </w:rPr>
        <w:t xml:space="preserve"> </w:t>
      </w:r>
      <w:r>
        <w:rPr>
          <w:rFonts w:eastAsia="Times New Roman"/>
          <w:szCs w:val="24"/>
        </w:rPr>
        <w:t>Γ</w:t>
      </w:r>
      <w:r w:rsidRPr="00C9054E">
        <w:rPr>
          <w:rFonts w:eastAsia="Times New Roman"/>
          <w:szCs w:val="24"/>
        </w:rPr>
        <w:t xml:space="preserve">υμνάσιο </w:t>
      </w:r>
      <w:r>
        <w:rPr>
          <w:rFonts w:eastAsia="Times New Roman"/>
          <w:szCs w:val="24"/>
        </w:rPr>
        <w:t>Κορίνθο</w:t>
      </w:r>
      <w:r w:rsidRPr="00C9054E">
        <w:rPr>
          <w:rFonts w:eastAsia="Times New Roman"/>
          <w:szCs w:val="24"/>
        </w:rPr>
        <w:t xml:space="preserve">υ </w:t>
      </w:r>
      <w:r>
        <w:rPr>
          <w:rFonts w:eastAsia="Times New Roman"/>
          <w:szCs w:val="24"/>
        </w:rPr>
        <w:t>(πρώτο</w:t>
      </w:r>
      <w:r w:rsidRPr="00C9054E">
        <w:rPr>
          <w:rFonts w:eastAsia="Times New Roman"/>
          <w:szCs w:val="24"/>
        </w:rPr>
        <w:t xml:space="preserve"> </w:t>
      </w:r>
      <w:r>
        <w:rPr>
          <w:rFonts w:eastAsia="Times New Roman"/>
          <w:szCs w:val="24"/>
        </w:rPr>
        <w:t>τ</w:t>
      </w:r>
      <w:r w:rsidRPr="00C9054E">
        <w:rPr>
          <w:rFonts w:eastAsia="Times New Roman"/>
          <w:szCs w:val="24"/>
        </w:rPr>
        <w:t>μήμα</w:t>
      </w:r>
      <w:r>
        <w:rPr>
          <w:rFonts w:eastAsia="Times New Roman"/>
          <w:szCs w:val="24"/>
        </w:rPr>
        <w:t>)</w:t>
      </w:r>
      <w:r>
        <w:rPr>
          <w:rFonts w:eastAsia="Times New Roman"/>
          <w:szCs w:val="24"/>
        </w:rPr>
        <w:t>.</w:t>
      </w:r>
    </w:p>
    <w:p w14:paraId="5218DA65" w14:textId="77777777" w:rsidR="00BE48FC" w:rsidRDefault="008F016C">
      <w:pPr>
        <w:spacing w:line="600" w:lineRule="auto"/>
        <w:ind w:firstLine="720"/>
        <w:jc w:val="both"/>
        <w:rPr>
          <w:rFonts w:eastAsia="Times New Roman"/>
          <w:szCs w:val="24"/>
        </w:rPr>
      </w:pPr>
      <w:r>
        <w:rPr>
          <w:rFonts w:eastAsia="Times New Roman"/>
          <w:szCs w:val="24"/>
        </w:rPr>
        <w:t>Η Βουλή</w:t>
      </w:r>
      <w:r w:rsidRPr="00C9054E">
        <w:rPr>
          <w:rFonts w:eastAsia="Times New Roman"/>
          <w:szCs w:val="24"/>
        </w:rPr>
        <w:t xml:space="preserve"> σ</w:t>
      </w:r>
      <w:r>
        <w:rPr>
          <w:rFonts w:eastAsia="Times New Roman"/>
          <w:szCs w:val="24"/>
        </w:rPr>
        <w:t>ά</w:t>
      </w:r>
      <w:r w:rsidRPr="00C9054E">
        <w:rPr>
          <w:rFonts w:eastAsia="Times New Roman"/>
          <w:szCs w:val="24"/>
        </w:rPr>
        <w:t>ς καλωσορίζει</w:t>
      </w:r>
      <w:r>
        <w:rPr>
          <w:rFonts w:eastAsia="Times New Roman"/>
          <w:szCs w:val="24"/>
        </w:rPr>
        <w:t>.</w:t>
      </w:r>
    </w:p>
    <w:p w14:paraId="5218DA66" w14:textId="77777777" w:rsidR="00BE48FC" w:rsidRDefault="008F016C">
      <w:pPr>
        <w:spacing w:line="600" w:lineRule="auto"/>
        <w:ind w:firstLine="720"/>
        <w:jc w:val="center"/>
        <w:rPr>
          <w:rFonts w:eastAsia="Times New Roman"/>
          <w:szCs w:val="24"/>
        </w:rPr>
      </w:pPr>
      <w:r>
        <w:rPr>
          <w:rFonts w:eastAsia="Times New Roman"/>
          <w:szCs w:val="24"/>
        </w:rPr>
        <w:t>(Χειροκροτήματα απ</w:t>
      </w:r>
      <w:r>
        <w:rPr>
          <w:rFonts w:eastAsia="Times New Roman"/>
          <w:szCs w:val="24"/>
        </w:rPr>
        <w:t>’</w:t>
      </w:r>
      <w:r>
        <w:rPr>
          <w:rFonts w:eastAsia="Times New Roman"/>
          <w:szCs w:val="24"/>
        </w:rPr>
        <w:t xml:space="preserve"> όλες τις π</w:t>
      </w:r>
      <w:r>
        <w:rPr>
          <w:rFonts w:eastAsia="Times New Roman"/>
          <w:szCs w:val="24"/>
        </w:rPr>
        <w:t>τέρυγες</w:t>
      </w:r>
      <w:r>
        <w:rPr>
          <w:rFonts w:eastAsia="Times New Roman"/>
          <w:szCs w:val="24"/>
        </w:rPr>
        <w:t xml:space="preserve"> της Βουλής</w:t>
      </w:r>
      <w:r>
        <w:rPr>
          <w:rFonts w:eastAsia="Times New Roman"/>
          <w:szCs w:val="24"/>
        </w:rPr>
        <w:t>)</w:t>
      </w:r>
    </w:p>
    <w:p w14:paraId="5218DA67" w14:textId="77777777" w:rsidR="00BE48FC" w:rsidRDefault="008F016C">
      <w:pPr>
        <w:spacing w:line="600" w:lineRule="auto"/>
        <w:ind w:firstLine="720"/>
        <w:jc w:val="both"/>
        <w:rPr>
          <w:rFonts w:eastAsia="Times New Roman"/>
          <w:szCs w:val="24"/>
        </w:rPr>
      </w:pPr>
      <w:r>
        <w:rPr>
          <w:rFonts w:eastAsia="Times New Roman"/>
          <w:b/>
          <w:szCs w:val="24"/>
        </w:rPr>
        <w:t>ΔΗΜΗΤΡΙΟΣ ΒΙΤΣΑΣ (Υπουργός Μεταναστευτικής Πολιτικής):</w:t>
      </w:r>
      <w:r>
        <w:rPr>
          <w:rFonts w:eastAsia="Times New Roman"/>
          <w:szCs w:val="24"/>
        </w:rPr>
        <w:t xml:space="preserve"> Κύριε Πρόεδρε, μπορώ να έχω τον λόγο;</w:t>
      </w:r>
    </w:p>
    <w:p w14:paraId="5218DA68" w14:textId="77777777" w:rsidR="00BE48FC" w:rsidRDefault="008F016C">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Ορίστε, κύριε Υπουργέ, έχετε τον λόγο.</w:t>
      </w:r>
    </w:p>
    <w:p w14:paraId="5218DA69" w14:textId="77777777" w:rsidR="00BE48FC" w:rsidRDefault="008F016C">
      <w:pPr>
        <w:spacing w:line="600" w:lineRule="auto"/>
        <w:ind w:firstLine="720"/>
        <w:jc w:val="both"/>
        <w:rPr>
          <w:rFonts w:eastAsia="Times New Roman"/>
          <w:szCs w:val="24"/>
        </w:rPr>
      </w:pPr>
      <w:r>
        <w:rPr>
          <w:rFonts w:eastAsia="Times New Roman"/>
          <w:b/>
          <w:szCs w:val="24"/>
        </w:rPr>
        <w:t>ΔΗΜΗΤΡΙΟΣ ΒΙΤΣΑΣ (Υπουργός Μεταναστευτικής Πολιτικής):</w:t>
      </w:r>
      <w:r>
        <w:rPr>
          <w:rFonts w:eastAsia="Times New Roman"/>
          <w:szCs w:val="24"/>
        </w:rPr>
        <w:t xml:space="preserve"> Επειδή έγινε</w:t>
      </w:r>
      <w:r w:rsidRPr="00C9054E">
        <w:rPr>
          <w:rFonts w:eastAsia="Times New Roman"/>
          <w:szCs w:val="24"/>
        </w:rPr>
        <w:t xml:space="preserve"> έτσι</w:t>
      </w:r>
      <w:r>
        <w:rPr>
          <w:rFonts w:eastAsia="Times New Roman"/>
          <w:szCs w:val="24"/>
        </w:rPr>
        <w:t xml:space="preserve"> η</w:t>
      </w:r>
      <w:r w:rsidRPr="00C9054E">
        <w:rPr>
          <w:rFonts w:eastAsia="Times New Roman"/>
          <w:szCs w:val="24"/>
        </w:rPr>
        <w:t xml:space="preserve"> διαδικασία και μετά τη σοφή</w:t>
      </w:r>
      <w:r>
        <w:rPr>
          <w:rFonts w:eastAsia="Times New Roman"/>
          <w:szCs w:val="24"/>
        </w:rPr>
        <w:t>,</w:t>
      </w:r>
      <w:r w:rsidRPr="00C9054E">
        <w:rPr>
          <w:rFonts w:eastAsia="Times New Roman"/>
          <w:szCs w:val="24"/>
        </w:rPr>
        <w:t xml:space="preserve"> κατά </w:t>
      </w:r>
      <w:r>
        <w:rPr>
          <w:rFonts w:eastAsia="Times New Roman"/>
          <w:szCs w:val="24"/>
        </w:rPr>
        <w:t>τη γνώμη μου,</w:t>
      </w:r>
      <w:r w:rsidRPr="00C9054E">
        <w:rPr>
          <w:rFonts w:eastAsia="Times New Roman"/>
          <w:szCs w:val="24"/>
        </w:rPr>
        <w:t xml:space="preserve"> πρόταση του </w:t>
      </w:r>
      <w:r>
        <w:rPr>
          <w:rFonts w:eastAsia="Times New Roman"/>
          <w:szCs w:val="24"/>
        </w:rPr>
        <w:t>Π</w:t>
      </w:r>
      <w:r w:rsidRPr="00C9054E">
        <w:rPr>
          <w:rFonts w:eastAsia="Times New Roman"/>
          <w:szCs w:val="24"/>
        </w:rPr>
        <w:t>ροέδρου</w:t>
      </w:r>
      <w:r>
        <w:rPr>
          <w:rFonts w:eastAsia="Times New Roman"/>
          <w:szCs w:val="24"/>
        </w:rPr>
        <w:t>,</w:t>
      </w:r>
      <w:r w:rsidRPr="00C9054E">
        <w:rPr>
          <w:rFonts w:eastAsia="Times New Roman"/>
          <w:szCs w:val="24"/>
        </w:rPr>
        <w:t xml:space="preserve"> να διακόψουμε τώρα και να ξεκινήσουμε αύριο με τη λήξη</w:t>
      </w:r>
      <w:r>
        <w:rPr>
          <w:rFonts w:eastAsia="Times New Roman"/>
          <w:szCs w:val="24"/>
        </w:rPr>
        <w:t xml:space="preserve"> της επίκαιρης επερώτησης,</w:t>
      </w:r>
      <w:r w:rsidRPr="00C9054E">
        <w:rPr>
          <w:rFonts w:eastAsia="Times New Roman"/>
          <w:szCs w:val="24"/>
        </w:rPr>
        <w:t xml:space="preserve"> για να μπορέσει να γίνει και η άλλη</w:t>
      </w:r>
      <w:r>
        <w:rPr>
          <w:rFonts w:eastAsia="Times New Roman"/>
          <w:szCs w:val="24"/>
        </w:rPr>
        <w:t xml:space="preserve"> διαδικασία.</w:t>
      </w:r>
    </w:p>
    <w:p w14:paraId="5218DA6A" w14:textId="77777777" w:rsidR="00BE48FC" w:rsidRDefault="008F016C">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Α</w:t>
      </w:r>
      <w:r w:rsidRPr="00C9054E">
        <w:rPr>
          <w:rFonts w:eastAsia="Times New Roman"/>
          <w:szCs w:val="24"/>
        </w:rPr>
        <w:t>ν διακόψουμε τ</w:t>
      </w:r>
      <w:r w:rsidRPr="00C9054E">
        <w:rPr>
          <w:rFonts w:eastAsia="Times New Roman"/>
          <w:szCs w:val="24"/>
        </w:rPr>
        <w:t>ώρα</w:t>
      </w:r>
      <w:r>
        <w:rPr>
          <w:rFonts w:eastAsia="Times New Roman"/>
          <w:szCs w:val="24"/>
        </w:rPr>
        <w:t>,</w:t>
      </w:r>
      <w:r w:rsidRPr="00C9054E">
        <w:rPr>
          <w:rFonts w:eastAsia="Times New Roman"/>
          <w:szCs w:val="24"/>
        </w:rPr>
        <w:t xml:space="preserve"> θα διακόψ</w:t>
      </w:r>
      <w:r>
        <w:rPr>
          <w:rFonts w:eastAsia="Times New Roman"/>
          <w:szCs w:val="24"/>
        </w:rPr>
        <w:t>ουμε</w:t>
      </w:r>
      <w:r w:rsidRPr="00C9054E">
        <w:rPr>
          <w:rFonts w:eastAsia="Times New Roman"/>
          <w:szCs w:val="24"/>
        </w:rPr>
        <w:t xml:space="preserve"> μέχρι τις </w:t>
      </w:r>
      <w:r>
        <w:rPr>
          <w:rFonts w:eastAsia="Times New Roman"/>
          <w:szCs w:val="24"/>
        </w:rPr>
        <w:t>17.</w:t>
      </w:r>
      <w:r w:rsidRPr="00C9054E">
        <w:rPr>
          <w:rFonts w:eastAsia="Times New Roman"/>
          <w:szCs w:val="24"/>
        </w:rPr>
        <w:t>00</w:t>
      </w:r>
      <w:r>
        <w:rPr>
          <w:rFonts w:eastAsia="Times New Roman"/>
          <w:szCs w:val="24"/>
        </w:rPr>
        <w:t>΄, γ</w:t>
      </w:r>
      <w:r w:rsidRPr="00C9054E">
        <w:rPr>
          <w:rFonts w:eastAsia="Times New Roman"/>
          <w:szCs w:val="24"/>
        </w:rPr>
        <w:t xml:space="preserve">ιατί στις </w:t>
      </w:r>
      <w:r>
        <w:rPr>
          <w:rFonts w:eastAsia="Times New Roman"/>
          <w:szCs w:val="24"/>
        </w:rPr>
        <w:t>17.</w:t>
      </w:r>
      <w:r w:rsidRPr="00C9054E">
        <w:rPr>
          <w:rFonts w:eastAsia="Times New Roman"/>
          <w:szCs w:val="24"/>
        </w:rPr>
        <w:t>00</w:t>
      </w:r>
      <w:r>
        <w:rPr>
          <w:rFonts w:eastAsia="Times New Roman"/>
          <w:szCs w:val="24"/>
        </w:rPr>
        <w:t>΄</w:t>
      </w:r>
      <w:r w:rsidRPr="00C9054E">
        <w:rPr>
          <w:rFonts w:eastAsia="Times New Roman"/>
          <w:szCs w:val="24"/>
        </w:rPr>
        <w:t xml:space="preserve"> </w:t>
      </w:r>
      <w:r>
        <w:rPr>
          <w:rFonts w:eastAsia="Times New Roman"/>
          <w:szCs w:val="24"/>
        </w:rPr>
        <w:t>αρχίζει άλλο</w:t>
      </w:r>
      <w:r w:rsidRPr="00C9054E">
        <w:rPr>
          <w:rFonts w:eastAsia="Times New Roman"/>
          <w:szCs w:val="24"/>
        </w:rPr>
        <w:t xml:space="preserve"> νομοσχέδιο</w:t>
      </w:r>
      <w:r>
        <w:rPr>
          <w:rFonts w:eastAsia="Times New Roman"/>
          <w:szCs w:val="24"/>
        </w:rPr>
        <w:t>.</w:t>
      </w:r>
      <w:r w:rsidRPr="00C9054E">
        <w:rPr>
          <w:rFonts w:eastAsia="Times New Roman"/>
          <w:szCs w:val="24"/>
        </w:rPr>
        <w:t xml:space="preserve"> Οπότε αν συμφωνεί το </w:t>
      </w:r>
      <w:r>
        <w:rPr>
          <w:rFonts w:eastAsia="Times New Roman"/>
          <w:szCs w:val="24"/>
        </w:rPr>
        <w:t>Σ</w:t>
      </w:r>
      <w:r w:rsidRPr="00C9054E">
        <w:rPr>
          <w:rFonts w:eastAsia="Times New Roman"/>
          <w:szCs w:val="24"/>
        </w:rPr>
        <w:t>ώμα</w:t>
      </w:r>
      <w:r>
        <w:rPr>
          <w:rFonts w:eastAsia="Times New Roman"/>
          <w:szCs w:val="24"/>
        </w:rPr>
        <w:t>…</w:t>
      </w:r>
    </w:p>
    <w:p w14:paraId="5218DA6B" w14:textId="77777777" w:rsidR="00BE48FC" w:rsidRDefault="008F016C">
      <w:pPr>
        <w:spacing w:line="600" w:lineRule="auto"/>
        <w:ind w:firstLine="720"/>
        <w:jc w:val="both"/>
        <w:rPr>
          <w:rFonts w:eastAsia="Times New Roman"/>
          <w:szCs w:val="24"/>
        </w:rPr>
      </w:pPr>
      <w:r>
        <w:rPr>
          <w:rFonts w:eastAsia="Times New Roman"/>
          <w:b/>
          <w:szCs w:val="24"/>
        </w:rPr>
        <w:t>ΕΥΚΛΕΙΔΗΣ ΤΣΑΚΑΛΩΤΟΣ (Υπουργός Οικονομικών):</w:t>
      </w:r>
      <w:r>
        <w:rPr>
          <w:rFonts w:eastAsia="Times New Roman"/>
          <w:szCs w:val="24"/>
        </w:rPr>
        <w:t xml:space="preserve"> Κύριε Πρόεδρε, να</w:t>
      </w:r>
      <w:r w:rsidRPr="00C9054E">
        <w:rPr>
          <w:rFonts w:eastAsia="Times New Roman"/>
          <w:szCs w:val="24"/>
        </w:rPr>
        <w:t xml:space="preserve"> πει δυο</w:t>
      </w:r>
      <w:r>
        <w:rPr>
          <w:rFonts w:eastAsia="Times New Roman"/>
          <w:szCs w:val="24"/>
        </w:rPr>
        <w:t>-</w:t>
      </w:r>
      <w:r w:rsidRPr="00C9054E">
        <w:rPr>
          <w:rFonts w:eastAsia="Times New Roman"/>
          <w:szCs w:val="24"/>
        </w:rPr>
        <w:t>τρεις κουβέντες η κ</w:t>
      </w:r>
      <w:r>
        <w:rPr>
          <w:rFonts w:eastAsia="Times New Roman"/>
          <w:szCs w:val="24"/>
        </w:rPr>
        <w:t>.</w:t>
      </w:r>
      <w:r w:rsidRPr="00C9054E">
        <w:rPr>
          <w:rFonts w:eastAsia="Times New Roman"/>
          <w:szCs w:val="24"/>
        </w:rPr>
        <w:t xml:space="preserve"> Παπανάτσιου</w:t>
      </w:r>
      <w:r>
        <w:rPr>
          <w:rFonts w:eastAsia="Times New Roman"/>
          <w:szCs w:val="24"/>
        </w:rPr>
        <w:t xml:space="preserve"> για τις τροπολογίες που δεν έχουν εισηγηθεί γ</w:t>
      </w:r>
      <w:r>
        <w:rPr>
          <w:rFonts w:eastAsia="Times New Roman"/>
          <w:szCs w:val="24"/>
        </w:rPr>
        <w:t xml:space="preserve">ια </w:t>
      </w:r>
      <w:r>
        <w:rPr>
          <w:rFonts w:eastAsia="Times New Roman"/>
          <w:szCs w:val="24"/>
        </w:rPr>
        <w:t>δέκα</w:t>
      </w:r>
      <w:r>
        <w:rPr>
          <w:rFonts w:eastAsia="Times New Roman"/>
          <w:szCs w:val="24"/>
        </w:rPr>
        <w:t xml:space="preserve"> λεπτά -</w:t>
      </w:r>
      <w:r w:rsidRPr="00C9054E">
        <w:rPr>
          <w:rFonts w:eastAsia="Times New Roman"/>
          <w:szCs w:val="24"/>
        </w:rPr>
        <w:t xml:space="preserve">δεν ξέρω πόσο θα </w:t>
      </w:r>
      <w:r>
        <w:rPr>
          <w:rFonts w:eastAsia="Times New Roman"/>
          <w:szCs w:val="24"/>
        </w:rPr>
        <w:t>χρειαστεί-,</w:t>
      </w:r>
      <w:r w:rsidRPr="00C9054E">
        <w:rPr>
          <w:rFonts w:eastAsia="Times New Roman"/>
          <w:szCs w:val="24"/>
        </w:rPr>
        <w:t xml:space="preserve"> </w:t>
      </w:r>
      <w:r>
        <w:rPr>
          <w:rFonts w:eastAsia="Times New Roman"/>
          <w:szCs w:val="24"/>
        </w:rPr>
        <w:t>για να έχουν μια ιδέα οι Βουλευτές, και μετά να λήξετε τη συνεδρίαση. Μ</w:t>
      </w:r>
      <w:r w:rsidRPr="00C9054E">
        <w:rPr>
          <w:rFonts w:eastAsia="Times New Roman"/>
          <w:szCs w:val="24"/>
        </w:rPr>
        <w:t>ου φαίνεται πιο λογικό αυτό</w:t>
      </w:r>
      <w:r>
        <w:rPr>
          <w:rFonts w:eastAsia="Times New Roman"/>
          <w:szCs w:val="24"/>
        </w:rPr>
        <w:t>.</w:t>
      </w:r>
    </w:p>
    <w:p w14:paraId="5218DA6C" w14:textId="77777777" w:rsidR="00BE48FC" w:rsidRDefault="008F016C">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Ωραία.</w:t>
      </w:r>
    </w:p>
    <w:p w14:paraId="5218DA6D" w14:textId="77777777" w:rsidR="00BE48FC" w:rsidRDefault="008F016C">
      <w:pPr>
        <w:spacing w:line="600" w:lineRule="auto"/>
        <w:ind w:firstLine="720"/>
        <w:jc w:val="both"/>
        <w:rPr>
          <w:rFonts w:eastAsia="Times New Roman"/>
          <w:szCs w:val="24"/>
        </w:rPr>
      </w:pPr>
      <w:r>
        <w:rPr>
          <w:rFonts w:eastAsia="Times New Roman"/>
          <w:szCs w:val="24"/>
        </w:rPr>
        <w:t>Κυρία Παπανάτσιου, σας ακούμε.</w:t>
      </w:r>
      <w:r w:rsidRPr="00C9054E">
        <w:rPr>
          <w:rFonts w:eastAsia="Times New Roman"/>
          <w:szCs w:val="24"/>
        </w:rPr>
        <w:t xml:space="preserve"> </w:t>
      </w:r>
    </w:p>
    <w:p w14:paraId="5218DA6E" w14:textId="77777777" w:rsidR="00BE48FC" w:rsidRDefault="008F016C">
      <w:pPr>
        <w:spacing w:line="600" w:lineRule="auto"/>
        <w:ind w:firstLine="720"/>
        <w:jc w:val="both"/>
        <w:rPr>
          <w:rFonts w:eastAsia="Times New Roman"/>
          <w:szCs w:val="24"/>
        </w:rPr>
      </w:pPr>
      <w:r>
        <w:rPr>
          <w:rFonts w:eastAsia="Times New Roman"/>
          <w:b/>
          <w:szCs w:val="24"/>
        </w:rPr>
        <w:t xml:space="preserve">ΑΙΚΑΤΕΡΙΝΗ ΠΑΠΑΝΑΤΣΙΟΥ (Υφυπουργός Οικονομικών): </w:t>
      </w:r>
      <w:r>
        <w:rPr>
          <w:rFonts w:eastAsia="Times New Roman"/>
          <w:szCs w:val="24"/>
        </w:rPr>
        <w:t>Ε</w:t>
      </w:r>
      <w:r w:rsidRPr="00C9054E">
        <w:rPr>
          <w:rFonts w:eastAsia="Times New Roman"/>
          <w:szCs w:val="24"/>
        </w:rPr>
        <w:t>υχαριστώ</w:t>
      </w:r>
      <w:r>
        <w:rPr>
          <w:rFonts w:eastAsia="Times New Roman"/>
          <w:szCs w:val="24"/>
        </w:rPr>
        <w:t>, κύριε Πρόεδρε.</w:t>
      </w:r>
    </w:p>
    <w:p w14:paraId="5218DA6F" w14:textId="77777777" w:rsidR="00BE48FC" w:rsidRDefault="008F016C">
      <w:pPr>
        <w:spacing w:line="600" w:lineRule="auto"/>
        <w:ind w:firstLine="720"/>
        <w:jc w:val="both"/>
        <w:rPr>
          <w:rFonts w:eastAsia="Times New Roman"/>
          <w:szCs w:val="24"/>
        </w:rPr>
      </w:pPr>
      <w:r>
        <w:rPr>
          <w:rFonts w:eastAsia="Times New Roman"/>
          <w:szCs w:val="24"/>
        </w:rPr>
        <w:t xml:space="preserve">Με την </w:t>
      </w:r>
      <w:r w:rsidRPr="00C9054E">
        <w:rPr>
          <w:rFonts w:eastAsia="Times New Roman"/>
          <w:szCs w:val="24"/>
        </w:rPr>
        <w:t>παρούσα τροπολογία</w:t>
      </w:r>
      <w:r>
        <w:rPr>
          <w:rFonts w:eastAsia="Times New Roman"/>
          <w:szCs w:val="24"/>
        </w:rPr>
        <w:t>,</w:t>
      </w:r>
      <w:r w:rsidRPr="00C9054E">
        <w:rPr>
          <w:rFonts w:eastAsia="Times New Roman"/>
          <w:szCs w:val="24"/>
        </w:rPr>
        <w:t xml:space="preserve"> όπως είπ</w:t>
      </w:r>
      <w:r>
        <w:rPr>
          <w:rFonts w:eastAsia="Times New Roman"/>
          <w:szCs w:val="24"/>
        </w:rPr>
        <w:t>ε ο κύριος Υπουργός πριν,</w:t>
      </w:r>
      <w:r w:rsidRPr="00C9054E">
        <w:rPr>
          <w:rFonts w:eastAsia="Times New Roman"/>
          <w:szCs w:val="24"/>
        </w:rPr>
        <w:t xml:space="preserve"> </w:t>
      </w:r>
      <w:r>
        <w:rPr>
          <w:rFonts w:eastAsia="Times New Roman"/>
          <w:szCs w:val="24"/>
        </w:rPr>
        <w:t>λύνουμε ζητήματα που θα έπρεπε να έχουν λυθεί μέχρι το τέλος του χρόνου.</w:t>
      </w:r>
    </w:p>
    <w:p w14:paraId="5218DA70" w14:textId="77777777" w:rsidR="00BE48FC" w:rsidRDefault="008F016C">
      <w:pPr>
        <w:spacing w:line="600" w:lineRule="auto"/>
        <w:ind w:firstLine="720"/>
        <w:jc w:val="both"/>
        <w:rPr>
          <w:rFonts w:eastAsia="Times New Roman"/>
          <w:szCs w:val="24"/>
        </w:rPr>
      </w:pPr>
      <w:r>
        <w:rPr>
          <w:rFonts w:eastAsia="Times New Roman"/>
          <w:szCs w:val="24"/>
        </w:rPr>
        <w:t>Έτσι, στο πρώτο κομμάτι, που έγινε αναφορά για</w:t>
      </w:r>
      <w:r w:rsidRPr="00C9054E">
        <w:rPr>
          <w:rFonts w:eastAsia="Times New Roman"/>
          <w:szCs w:val="24"/>
        </w:rPr>
        <w:t xml:space="preserve"> την αιθυλική αλκοόλη και </w:t>
      </w:r>
      <w:r>
        <w:rPr>
          <w:rFonts w:eastAsia="Times New Roman"/>
          <w:szCs w:val="24"/>
        </w:rPr>
        <w:t>τα</w:t>
      </w:r>
      <w:r w:rsidRPr="00C9054E">
        <w:rPr>
          <w:rFonts w:eastAsia="Times New Roman"/>
          <w:szCs w:val="24"/>
        </w:rPr>
        <w:t xml:space="preserve"> αλκοολούχα προϊόντα</w:t>
      </w:r>
      <w:r>
        <w:rPr>
          <w:rFonts w:eastAsia="Times New Roman"/>
          <w:szCs w:val="24"/>
        </w:rPr>
        <w:t>,</w:t>
      </w:r>
      <w:r w:rsidRPr="00C9054E">
        <w:rPr>
          <w:rFonts w:eastAsia="Times New Roman"/>
          <w:szCs w:val="24"/>
        </w:rPr>
        <w:t xml:space="preserve"> έχει να κάνει με τη βιοαιθανόλη</w:t>
      </w:r>
      <w:r>
        <w:rPr>
          <w:rFonts w:eastAsia="Times New Roman"/>
          <w:szCs w:val="24"/>
        </w:rPr>
        <w:t>,</w:t>
      </w:r>
      <w:r w:rsidRPr="00C9054E">
        <w:rPr>
          <w:rFonts w:eastAsia="Times New Roman"/>
          <w:szCs w:val="24"/>
        </w:rPr>
        <w:t xml:space="preserve"> η οποία είναι μείγμα στη βενζίνη</w:t>
      </w:r>
      <w:r>
        <w:rPr>
          <w:rFonts w:eastAsia="Times New Roman"/>
          <w:szCs w:val="24"/>
        </w:rPr>
        <w:t>. Θ</w:t>
      </w:r>
      <w:r w:rsidRPr="00C9054E">
        <w:rPr>
          <w:rFonts w:eastAsia="Times New Roman"/>
          <w:szCs w:val="24"/>
        </w:rPr>
        <w:t xml:space="preserve">α πρέπει </w:t>
      </w:r>
      <w:r>
        <w:rPr>
          <w:rFonts w:eastAsia="Times New Roman"/>
          <w:szCs w:val="24"/>
        </w:rPr>
        <w:t xml:space="preserve">η βιοαιθανόλη </w:t>
      </w:r>
      <w:r w:rsidRPr="00C9054E">
        <w:rPr>
          <w:rFonts w:eastAsia="Times New Roman"/>
          <w:szCs w:val="24"/>
        </w:rPr>
        <w:t xml:space="preserve">από </w:t>
      </w:r>
      <w:r>
        <w:rPr>
          <w:rFonts w:eastAsia="Times New Roman"/>
          <w:szCs w:val="24"/>
        </w:rPr>
        <w:t>1</w:t>
      </w:r>
      <w:r>
        <w:rPr>
          <w:rFonts w:eastAsia="Times New Roman"/>
          <w:szCs w:val="24"/>
        </w:rPr>
        <w:t>-</w:t>
      </w:r>
      <w:r>
        <w:rPr>
          <w:rFonts w:eastAsia="Times New Roman"/>
          <w:szCs w:val="24"/>
        </w:rPr>
        <w:t>1</w:t>
      </w:r>
      <w:r>
        <w:rPr>
          <w:rFonts w:eastAsia="Times New Roman"/>
          <w:szCs w:val="24"/>
        </w:rPr>
        <w:t>-</w:t>
      </w:r>
      <w:r w:rsidRPr="00C9054E">
        <w:rPr>
          <w:rFonts w:eastAsia="Times New Roman"/>
          <w:szCs w:val="24"/>
        </w:rPr>
        <w:t>2019 να αποτελεί ένα κομμάτι στα καύσιμα τα οποία θα διακινούνται</w:t>
      </w:r>
      <w:r>
        <w:rPr>
          <w:rFonts w:eastAsia="Times New Roman"/>
          <w:szCs w:val="24"/>
        </w:rPr>
        <w:t>.</w:t>
      </w:r>
      <w:r w:rsidRPr="00C9054E">
        <w:rPr>
          <w:rFonts w:eastAsia="Times New Roman"/>
          <w:szCs w:val="24"/>
        </w:rPr>
        <w:t xml:space="preserve"> </w:t>
      </w:r>
      <w:r>
        <w:rPr>
          <w:rFonts w:eastAsia="Times New Roman"/>
          <w:szCs w:val="24"/>
        </w:rPr>
        <w:t>Ε</w:t>
      </w:r>
      <w:r w:rsidRPr="00C9054E">
        <w:rPr>
          <w:rFonts w:eastAsia="Times New Roman"/>
          <w:szCs w:val="24"/>
        </w:rPr>
        <w:t>ίναι υλοποίησ</w:t>
      </w:r>
      <w:r>
        <w:rPr>
          <w:rFonts w:eastAsia="Times New Roman"/>
          <w:szCs w:val="24"/>
        </w:rPr>
        <w:t>η</w:t>
      </w:r>
      <w:r w:rsidRPr="00C9054E">
        <w:rPr>
          <w:rFonts w:eastAsia="Times New Roman"/>
          <w:szCs w:val="24"/>
        </w:rPr>
        <w:t xml:space="preserve"> τ</w:t>
      </w:r>
      <w:r>
        <w:rPr>
          <w:rFonts w:eastAsia="Times New Roman"/>
          <w:szCs w:val="24"/>
        </w:rPr>
        <w:t>η</w:t>
      </w:r>
      <w:r w:rsidRPr="00C9054E">
        <w:rPr>
          <w:rFonts w:eastAsia="Times New Roman"/>
          <w:szCs w:val="24"/>
        </w:rPr>
        <w:t>ς υποχρέωσ</w:t>
      </w:r>
      <w:r>
        <w:rPr>
          <w:rFonts w:eastAsia="Times New Roman"/>
          <w:szCs w:val="24"/>
        </w:rPr>
        <w:t>η</w:t>
      </w:r>
      <w:r w:rsidRPr="00C9054E">
        <w:rPr>
          <w:rFonts w:eastAsia="Times New Roman"/>
          <w:szCs w:val="24"/>
        </w:rPr>
        <w:t>ς της χώρας</w:t>
      </w:r>
      <w:r w:rsidRPr="00C9054E">
        <w:rPr>
          <w:rFonts w:eastAsia="Times New Roman"/>
          <w:szCs w:val="24"/>
        </w:rPr>
        <w:t xml:space="preserve"> </w:t>
      </w:r>
      <w:r>
        <w:rPr>
          <w:rFonts w:eastAsia="Times New Roman"/>
          <w:szCs w:val="24"/>
        </w:rPr>
        <w:t>μας,</w:t>
      </w:r>
      <w:r w:rsidRPr="00C9054E">
        <w:rPr>
          <w:rFonts w:eastAsia="Times New Roman"/>
          <w:szCs w:val="24"/>
        </w:rPr>
        <w:t xml:space="preserve"> από την </w:t>
      </w:r>
      <w:r>
        <w:rPr>
          <w:rFonts w:eastAsia="Times New Roman"/>
          <w:szCs w:val="24"/>
        </w:rPr>
        <w:t>1</w:t>
      </w:r>
      <w:r>
        <w:rPr>
          <w:rFonts w:eastAsia="Times New Roman"/>
          <w:szCs w:val="24"/>
        </w:rPr>
        <w:t>-</w:t>
      </w:r>
      <w:r>
        <w:rPr>
          <w:rFonts w:eastAsia="Times New Roman"/>
          <w:szCs w:val="24"/>
        </w:rPr>
        <w:t>1</w:t>
      </w:r>
      <w:r>
        <w:rPr>
          <w:rFonts w:eastAsia="Times New Roman"/>
          <w:szCs w:val="24"/>
        </w:rPr>
        <w:t>-</w:t>
      </w:r>
      <w:r>
        <w:rPr>
          <w:rFonts w:eastAsia="Times New Roman"/>
          <w:szCs w:val="24"/>
        </w:rPr>
        <w:t>20</w:t>
      </w:r>
      <w:r w:rsidRPr="00C9054E">
        <w:rPr>
          <w:rFonts w:eastAsia="Times New Roman"/>
          <w:szCs w:val="24"/>
        </w:rPr>
        <w:t>19 να υπάρχει η βιοαιθανόλη στα μείγματα των καυσίμων</w:t>
      </w:r>
      <w:r>
        <w:rPr>
          <w:rFonts w:eastAsia="Times New Roman"/>
          <w:szCs w:val="24"/>
        </w:rPr>
        <w:t>.</w:t>
      </w:r>
    </w:p>
    <w:p w14:paraId="5218DA71" w14:textId="77777777" w:rsidR="00BE48FC" w:rsidRDefault="008F016C">
      <w:pPr>
        <w:spacing w:line="600" w:lineRule="auto"/>
        <w:ind w:firstLine="720"/>
        <w:jc w:val="both"/>
        <w:rPr>
          <w:rFonts w:eastAsia="Times New Roman"/>
          <w:szCs w:val="24"/>
        </w:rPr>
      </w:pPr>
      <w:r>
        <w:rPr>
          <w:rFonts w:eastAsia="Times New Roman"/>
          <w:szCs w:val="24"/>
        </w:rPr>
        <w:t>Γ</w:t>
      </w:r>
      <w:r w:rsidRPr="00C9054E">
        <w:rPr>
          <w:rFonts w:eastAsia="Times New Roman"/>
          <w:szCs w:val="24"/>
        </w:rPr>
        <w:t>ια τις συμβάσεις</w:t>
      </w:r>
      <w:r>
        <w:rPr>
          <w:rFonts w:eastAsia="Times New Roman"/>
          <w:szCs w:val="24"/>
        </w:rPr>
        <w:t xml:space="preserve"> -είναι η τροποποίηση</w:t>
      </w:r>
      <w:r w:rsidRPr="00C9054E">
        <w:rPr>
          <w:rFonts w:eastAsia="Times New Roman"/>
          <w:szCs w:val="24"/>
        </w:rPr>
        <w:t xml:space="preserve"> του άρθρου 72 </w:t>
      </w:r>
      <w:r>
        <w:rPr>
          <w:rFonts w:eastAsia="Times New Roman"/>
          <w:szCs w:val="24"/>
        </w:rPr>
        <w:t>τ</w:t>
      </w:r>
      <w:r w:rsidRPr="00C9054E">
        <w:rPr>
          <w:rFonts w:eastAsia="Times New Roman"/>
          <w:szCs w:val="24"/>
        </w:rPr>
        <w:t xml:space="preserve">ου </w:t>
      </w:r>
      <w:r>
        <w:rPr>
          <w:rFonts w:eastAsia="Times New Roman"/>
          <w:szCs w:val="24"/>
        </w:rPr>
        <w:t>Κ</w:t>
      </w:r>
      <w:r w:rsidRPr="00C9054E">
        <w:rPr>
          <w:rFonts w:eastAsia="Times New Roman"/>
          <w:szCs w:val="24"/>
        </w:rPr>
        <w:t xml:space="preserve">ώδικα </w:t>
      </w:r>
      <w:r>
        <w:rPr>
          <w:rFonts w:eastAsia="Times New Roman"/>
          <w:szCs w:val="24"/>
        </w:rPr>
        <w:t>Φ</w:t>
      </w:r>
      <w:r w:rsidRPr="00C9054E">
        <w:rPr>
          <w:rFonts w:eastAsia="Times New Roman"/>
          <w:szCs w:val="24"/>
        </w:rPr>
        <w:t xml:space="preserve">ορολογίας </w:t>
      </w:r>
      <w:r>
        <w:rPr>
          <w:rFonts w:eastAsia="Times New Roman"/>
          <w:szCs w:val="24"/>
        </w:rPr>
        <w:t>Ε</w:t>
      </w:r>
      <w:r w:rsidRPr="00C9054E">
        <w:rPr>
          <w:rFonts w:eastAsia="Times New Roman"/>
          <w:szCs w:val="24"/>
        </w:rPr>
        <w:t>ισοδήματος</w:t>
      </w:r>
      <w:r>
        <w:rPr>
          <w:rFonts w:eastAsia="Times New Roman"/>
          <w:szCs w:val="24"/>
        </w:rPr>
        <w:t>-</w:t>
      </w:r>
      <w:r w:rsidRPr="00C9054E">
        <w:rPr>
          <w:rFonts w:eastAsia="Times New Roman"/>
          <w:szCs w:val="24"/>
        </w:rPr>
        <w:t xml:space="preserve"> χρηματοοικονομικής μίσθωσης που έχουν συναφθεί πριν την έναρξη ισχύος του παρόντος </w:t>
      </w:r>
      <w:r>
        <w:rPr>
          <w:rFonts w:eastAsia="Times New Roman"/>
          <w:szCs w:val="24"/>
        </w:rPr>
        <w:t>Κ</w:t>
      </w:r>
      <w:r w:rsidRPr="00C9054E">
        <w:rPr>
          <w:rFonts w:eastAsia="Times New Roman"/>
          <w:szCs w:val="24"/>
        </w:rPr>
        <w:t>ώδικα</w:t>
      </w:r>
      <w:r>
        <w:rPr>
          <w:rFonts w:eastAsia="Times New Roman"/>
          <w:szCs w:val="24"/>
        </w:rPr>
        <w:t>,</w:t>
      </w:r>
      <w:r w:rsidRPr="00C9054E">
        <w:rPr>
          <w:rFonts w:eastAsia="Times New Roman"/>
          <w:szCs w:val="24"/>
        </w:rPr>
        <w:t xml:space="preserve"> έχ</w:t>
      </w:r>
      <w:r w:rsidRPr="00C9054E">
        <w:rPr>
          <w:rFonts w:eastAsia="Times New Roman"/>
          <w:szCs w:val="24"/>
        </w:rPr>
        <w:t xml:space="preserve">ουν εφαρμογή τα οριζόμενα στον </w:t>
      </w:r>
      <w:r>
        <w:rPr>
          <w:rFonts w:eastAsia="Times New Roman"/>
          <w:szCs w:val="24"/>
        </w:rPr>
        <w:t>Κ</w:t>
      </w:r>
      <w:r w:rsidRPr="00C9054E">
        <w:rPr>
          <w:rFonts w:eastAsia="Times New Roman"/>
          <w:szCs w:val="24"/>
        </w:rPr>
        <w:t xml:space="preserve">ώδικα </w:t>
      </w:r>
      <w:r>
        <w:rPr>
          <w:rFonts w:eastAsia="Times New Roman"/>
          <w:szCs w:val="24"/>
        </w:rPr>
        <w:t>Φ</w:t>
      </w:r>
      <w:r w:rsidRPr="00C9054E">
        <w:rPr>
          <w:rFonts w:eastAsia="Times New Roman"/>
          <w:szCs w:val="24"/>
        </w:rPr>
        <w:t xml:space="preserve">ορολογίας </w:t>
      </w:r>
      <w:r>
        <w:rPr>
          <w:rFonts w:eastAsia="Times New Roman"/>
          <w:szCs w:val="24"/>
        </w:rPr>
        <w:t>Ε</w:t>
      </w:r>
      <w:r w:rsidRPr="00C9054E">
        <w:rPr>
          <w:rFonts w:eastAsia="Times New Roman"/>
          <w:szCs w:val="24"/>
        </w:rPr>
        <w:t>ισοδήματος</w:t>
      </w:r>
      <w:r>
        <w:rPr>
          <w:rFonts w:eastAsia="Times New Roman"/>
          <w:szCs w:val="24"/>
        </w:rPr>
        <w:t>.</w:t>
      </w:r>
    </w:p>
    <w:p w14:paraId="5218DA72" w14:textId="77777777" w:rsidR="00BE48FC" w:rsidRDefault="008F016C">
      <w:pPr>
        <w:spacing w:line="600" w:lineRule="auto"/>
        <w:ind w:firstLine="720"/>
        <w:jc w:val="both"/>
        <w:rPr>
          <w:rFonts w:eastAsia="Times New Roman"/>
          <w:szCs w:val="24"/>
        </w:rPr>
      </w:pPr>
      <w:r>
        <w:rPr>
          <w:rFonts w:eastAsia="Times New Roman"/>
          <w:szCs w:val="24"/>
        </w:rPr>
        <w:t>Τ</w:t>
      </w:r>
      <w:r w:rsidRPr="00C9054E">
        <w:rPr>
          <w:rFonts w:eastAsia="Times New Roman"/>
          <w:szCs w:val="24"/>
        </w:rPr>
        <w:t xml:space="preserve">ροποποιείται </w:t>
      </w:r>
      <w:r>
        <w:rPr>
          <w:rFonts w:eastAsia="Times New Roman"/>
          <w:szCs w:val="24"/>
        </w:rPr>
        <w:t>τ</w:t>
      </w:r>
      <w:r w:rsidRPr="00C9054E">
        <w:rPr>
          <w:rFonts w:eastAsia="Times New Roman"/>
          <w:szCs w:val="24"/>
        </w:rPr>
        <w:t xml:space="preserve">ο παράρτημα 3 του </w:t>
      </w:r>
      <w:r>
        <w:rPr>
          <w:rFonts w:eastAsia="Times New Roman"/>
          <w:szCs w:val="24"/>
        </w:rPr>
        <w:t>Κ</w:t>
      </w:r>
      <w:r w:rsidRPr="00C9054E">
        <w:rPr>
          <w:rFonts w:eastAsia="Times New Roman"/>
          <w:szCs w:val="24"/>
        </w:rPr>
        <w:t xml:space="preserve">ώδικα </w:t>
      </w:r>
      <w:r>
        <w:rPr>
          <w:rFonts w:eastAsia="Times New Roman"/>
          <w:szCs w:val="24"/>
        </w:rPr>
        <w:t>ΦΠΑ</w:t>
      </w:r>
      <w:r w:rsidRPr="00C9054E">
        <w:rPr>
          <w:rFonts w:eastAsia="Times New Roman"/>
          <w:szCs w:val="24"/>
        </w:rPr>
        <w:t xml:space="preserve"> και τα εισιτήρια των θεατρικών παραστάσεων και συναυλιών</w:t>
      </w:r>
      <w:r>
        <w:rPr>
          <w:rFonts w:eastAsia="Times New Roman"/>
          <w:szCs w:val="24"/>
        </w:rPr>
        <w:t>,</w:t>
      </w:r>
      <w:r w:rsidRPr="00C9054E">
        <w:rPr>
          <w:rFonts w:eastAsia="Times New Roman"/>
          <w:szCs w:val="24"/>
        </w:rPr>
        <w:t xml:space="preserve"> για τα οποία</w:t>
      </w:r>
      <w:r>
        <w:rPr>
          <w:rFonts w:eastAsia="Times New Roman"/>
          <w:szCs w:val="24"/>
        </w:rPr>
        <w:t xml:space="preserve"> ο</w:t>
      </w:r>
      <w:r w:rsidRPr="00C9054E">
        <w:rPr>
          <w:rFonts w:eastAsia="Times New Roman"/>
          <w:szCs w:val="24"/>
        </w:rPr>
        <w:t xml:space="preserve"> συντελεστή</w:t>
      </w:r>
      <w:r>
        <w:rPr>
          <w:rFonts w:eastAsia="Times New Roman"/>
          <w:szCs w:val="24"/>
        </w:rPr>
        <w:t>ς</w:t>
      </w:r>
      <w:r w:rsidRPr="00C9054E">
        <w:rPr>
          <w:rFonts w:eastAsia="Times New Roman"/>
          <w:szCs w:val="24"/>
        </w:rPr>
        <w:t xml:space="preserve"> του φόρου ορίζεται στο 6%</w:t>
      </w:r>
      <w:r>
        <w:rPr>
          <w:rFonts w:eastAsia="Times New Roman"/>
          <w:szCs w:val="24"/>
        </w:rPr>
        <w:t>. Είναι απαραίτητο, επειδή κλείνονται οι</w:t>
      </w:r>
      <w:r>
        <w:rPr>
          <w:rFonts w:eastAsia="Times New Roman"/>
          <w:szCs w:val="24"/>
        </w:rPr>
        <w:t xml:space="preserve"> συναυλίες. Αν δεν το κάναμε τώρα, θα έπρεπε να πάει από την 1</w:t>
      </w:r>
      <w:r>
        <w:rPr>
          <w:rFonts w:eastAsia="Times New Roman"/>
          <w:szCs w:val="24"/>
        </w:rPr>
        <w:t>-</w:t>
      </w:r>
      <w:r>
        <w:rPr>
          <w:rFonts w:eastAsia="Times New Roman"/>
          <w:szCs w:val="24"/>
        </w:rPr>
        <w:t>4</w:t>
      </w:r>
      <w:r>
        <w:rPr>
          <w:rFonts w:eastAsia="Times New Roman"/>
          <w:szCs w:val="24"/>
        </w:rPr>
        <w:t>-</w:t>
      </w:r>
      <w:r>
        <w:rPr>
          <w:rFonts w:eastAsia="Times New Roman"/>
          <w:szCs w:val="24"/>
        </w:rPr>
        <w:t xml:space="preserve">2019, οπότε θα ήταν ένα ζήτημα για τους ανθρώπους </w:t>
      </w:r>
      <w:r w:rsidRPr="00C9054E">
        <w:rPr>
          <w:rFonts w:eastAsia="Times New Roman"/>
          <w:szCs w:val="24"/>
        </w:rPr>
        <w:t xml:space="preserve">που κλείνουν </w:t>
      </w:r>
      <w:r>
        <w:rPr>
          <w:rFonts w:eastAsia="Times New Roman"/>
          <w:szCs w:val="24"/>
        </w:rPr>
        <w:t>τις</w:t>
      </w:r>
      <w:r w:rsidRPr="00C9054E">
        <w:rPr>
          <w:rFonts w:eastAsia="Times New Roman"/>
          <w:szCs w:val="24"/>
        </w:rPr>
        <w:t xml:space="preserve"> συμφωνίες για τις συναυλίες από την αρχή του έτους</w:t>
      </w:r>
      <w:r>
        <w:rPr>
          <w:rFonts w:eastAsia="Times New Roman"/>
          <w:szCs w:val="24"/>
        </w:rPr>
        <w:t>. Δίνουμε μ</w:t>
      </w:r>
      <w:r w:rsidRPr="00C9054E">
        <w:rPr>
          <w:rFonts w:eastAsia="Times New Roman"/>
          <w:szCs w:val="24"/>
        </w:rPr>
        <w:t>ία δυνατότητα</w:t>
      </w:r>
      <w:r>
        <w:rPr>
          <w:rFonts w:eastAsia="Times New Roman"/>
          <w:szCs w:val="24"/>
        </w:rPr>
        <w:t>…</w:t>
      </w:r>
    </w:p>
    <w:p w14:paraId="5218DA73" w14:textId="77777777" w:rsidR="00BE48FC" w:rsidRDefault="008F016C">
      <w:pPr>
        <w:spacing w:line="600" w:lineRule="auto"/>
        <w:ind w:firstLine="720"/>
        <w:jc w:val="both"/>
        <w:rPr>
          <w:rFonts w:eastAsia="Times New Roman"/>
          <w:szCs w:val="24"/>
        </w:rPr>
      </w:pPr>
      <w:r>
        <w:rPr>
          <w:rFonts w:eastAsia="Times New Roman"/>
          <w:b/>
          <w:szCs w:val="24"/>
        </w:rPr>
        <w:t>ΙΩΑΝΝΗΣ ΜΑΝΙΑΤΗΣ:</w:t>
      </w:r>
      <w:r>
        <w:rPr>
          <w:rFonts w:eastAsia="Times New Roman"/>
          <w:szCs w:val="24"/>
        </w:rPr>
        <w:t xml:space="preserve"> Πριν τρεις μέρες δεν το ξέρατε; Έλεος πια! Είναι ντροπή αυτό που κάνετε! </w:t>
      </w:r>
    </w:p>
    <w:p w14:paraId="5218DA74" w14:textId="77777777" w:rsidR="00BE48FC" w:rsidRDefault="008F016C">
      <w:pPr>
        <w:spacing w:line="600" w:lineRule="auto"/>
        <w:ind w:firstLine="720"/>
        <w:jc w:val="both"/>
        <w:rPr>
          <w:rFonts w:eastAsia="Times New Roman"/>
          <w:szCs w:val="24"/>
        </w:rPr>
      </w:pPr>
      <w:r>
        <w:rPr>
          <w:rFonts w:eastAsia="Times New Roman"/>
          <w:b/>
          <w:szCs w:val="24"/>
        </w:rPr>
        <w:t xml:space="preserve">ΑΙΚΑΤΕΡΙΝΗ ΠΑΠΑΝΑΤΣΙΟΥ (Υφυπουργός Οικονομικών): </w:t>
      </w:r>
      <w:r>
        <w:rPr>
          <w:rFonts w:eastAsia="Times New Roman"/>
          <w:szCs w:val="24"/>
        </w:rPr>
        <w:t xml:space="preserve">Κύριε </w:t>
      </w:r>
      <w:r w:rsidRPr="00C9054E">
        <w:rPr>
          <w:rFonts w:eastAsia="Times New Roman"/>
          <w:szCs w:val="24"/>
        </w:rPr>
        <w:t>Μανιάτη</w:t>
      </w:r>
      <w:r>
        <w:rPr>
          <w:rFonts w:eastAsia="Times New Roman"/>
          <w:szCs w:val="24"/>
        </w:rPr>
        <w:t>,</w:t>
      </w:r>
      <w:r w:rsidRPr="00C9054E">
        <w:rPr>
          <w:rFonts w:eastAsia="Times New Roman"/>
          <w:szCs w:val="24"/>
        </w:rPr>
        <w:t xml:space="preserve"> οι συγκεκριμένες τροπολογίες έχουν κατατεθεί από τις αρχές του προηγούμενου μήνα</w:t>
      </w:r>
      <w:r>
        <w:rPr>
          <w:rFonts w:eastAsia="Times New Roman"/>
          <w:szCs w:val="24"/>
        </w:rPr>
        <w:t>.</w:t>
      </w:r>
    </w:p>
    <w:p w14:paraId="5218DA75" w14:textId="77777777" w:rsidR="00BE48FC" w:rsidRDefault="008F016C">
      <w:pPr>
        <w:spacing w:line="600" w:lineRule="auto"/>
        <w:ind w:firstLine="720"/>
        <w:jc w:val="both"/>
        <w:rPr>
          <w:rFonts w:eastAsia="Times New Roman"/>
          <w:szCs w:val="24"/>
        </w:rPr>
      </w:pPr>
      <w:r>
        <w:rPr>
          <w:rFonts w:eastAsia="Times New Roman"/>
          <w:b/>
          <w:szCs w:val="24"/>
        </w:rPr>
        <w:t>ΜΙΛΤΙΑΔΗΣ ΒΑΡΒΙΤΣΙΩΤΗΣ:</w:t>
      </w:r>
      <w:r>
        <w:rPr>
          <w:rFonts w:eastAsia="Times New Roman"/>
          <w:szCs w:val="24"/>
        </w:rPr>
        <w:t xml:space="preserve"> Πού;</w:t>
      </w:r>
    </w:p>
    <w:p w14:paraId="5218DA76" w14:textId="77777777" w:rsidR="00BE48FC" w:rsidRDefault="008F016C">
      <w:pPr>
        <w:spacing w:line="600" w:lineRule="auto"/>
        <w:ind w:firstLine="720"/>
        <w:jc w:val="both"/>
        <w:rPr>
          <w:rFonts w:eastAsia="Times New Roman"/>
          <w:szCs w:val="24"/>
        </w:rPr>
      </w:pPr>
      <w:r>
        <w:rPr>
          <w:rFonts w:eastAsia="Times New Roman"/>
          <w:b/>
          <w:szCs w:val="24"/>
        </w:rPr>
        <w:t>ΑΙΚΑΤΕ</w:t>
      </w:r>
      <w:r>
        <w:rPr>
          <w:rFonts w:eastAsia="Times New Roman"/>
          <w:b/>
          <w:szCs w:val="24"/>
        </w:rPr>
        <w:t>ΡΙΝΗ ΠΑΠΑΝΑΤΣΙΟΥ (Υφυπουργός Οικονομικών):</w:t>
      </w:r>
      <w:r>
        <w:rPr>
          <w:rFonts w:eastAsia="Times New Roman"/>
          <w:szCs w:val="24"/>
        </w:rPr>
        <w:t xml:space="preserve"> Συγνώμη, κύριε Βαρβιτσιώτη.</w:t>
      </w:r>
    </w:p>
    <w:p w14:paraId="5218DA77" w14:textId="77777777" w:rsidR="00BE48FC" w:rsidRDefault="008F016C">
      <w:pPr>
        <w:spacing w:line="600" w:lineRule="auto"/>
        <w:ind w:firstLine="720"/>
        <w:jc w:val="both"/>
        <w:rPr>
          <w:rFonts w:eastAsia="Times New Roman"/>
          <w:szCs w:val="24"/>
        </w:rPr>
      </w:pPr>
      <w:r>
        <w:rPr>
          <w:rFonts w:eastAsia="Times New Roman"/>
          <w:b/>
          <w:szCs w:val="24"/>
        </w:rPr>
        <w:t>ΙΩΑΝΝΗΣ ΜΑΝΙΑΤΗΣ:</w:t>
      </w:r>
      <w:r>
        <w:rPr>
          <w:rFonts w:eastAsia="Times New Roman"/>
          <w:szCs w:val="24"/>
        </w:rPr>
        <w:t xml:space="preserve"> Προσβάλλετε όλο το Σώμα!</w:t>
      </w:r>
    </w:p>
    <w:p w14:paraId="5218DA78" w14:textId="77777777" w:rsidR="00BE48FC" w:rsidRDefault="008F016C">
      <w:pPr>
        <w:spacing w:line="600" w:lineRule="auto"/>
        <w:ind w:firstLine="720"/>
        <w:jc w:val="both"/>
        <w:rPr>
          <w:rFonts w:eastAsia="Times New Roman"/>
          <w:szCs w:val="24"/>
        </w:rPr>
      </w:pPr>
      <w:r>
        <w:rPr>
          <w:rFonts w:eastAsia="Times New Roman"/>
          <w:b/>
          <w:szCs w:val="24"/>
        </w:rPr>
        <w:t xml:space="preserve">ΑΙΚΑΤΕΡΙΝΗ ΠΑΠΑΝΑΤΣΙΟΥ (Υφυπουργός Οικονομικών): </w:t>
      </w:r>
      <w:r w:rsidRPr="00C9054E">
        <w:rPr>
          <w:rFonts w:eastAsia="Times New Roman"/>
          <w:szCs w:val="24"/>
        </w:rPr>
        <w:t>Απλά</w:t>
      </w:r>
      <w:r>
        <w:rPr>
          <w:rFonts w:eastAsia="Times New Roman"/>
          <w:szCs w:val="24"/>
        </w:rPr>
        <w:t>, ξέρετε,</w:t>
      </w:r>
      <w:r w:rsidRPr="00C9054E">
        <w:rPr>
          <w:rFonts w:eastAsia="Times New Roman"/>
          <w:szCs w:val="24"/>
        </w:rPr>
        <w:t xml:space="preserve"> </w:t>
      </w:r>
      <w:r>
        <w:rPr>
          <w:rFonts w:eastAsia="Times New Roman"/>
          <w:szCs w:val="24"/>
        </w:rPr>
        <w:t xml:space="preserve">ότι </w:t>
      </w:r>
      <w:r w:rsidRPr="00C9054E">
        <w:rPr>
          <w:rFonts w:eastAsia="Times New Roman"/>
          <w:szCs w:val="24"/>
        </w:rPr>
        <w:t>ό</w:t>
      </w:r>
      <w:r>
        <w:rPr>
          <w:rFonts w:eastAsia="Times New Roman"/>
          <w:szCs w:val="24"/>
        </w:rPr>
        <w:t xml:space="preserve">λο το οικονομικό επιτελείο ασχολείτο </w:t>
      </w:r>
      <w:r w:rsidRPr="00C9054E">
        <w:rPr>
          <w:rFonts w:eastAsia="Times New Roman"/>
          <w:szCs w:val="24"/>
        </w:rPr>
        <w:t xml:space="preserve">με τον </w:t>
      </w:r>
      <w:r>
        <w:rPr>
          <w:rFonts w:eastAsia="Times New Roman"/>
          <w:szCs w:val="24"/>
        </w:rPr>
        <w:t>π</w:t>
      </w:r>
      <w:r>
        <w:rPr>
          <w:rFonts w:eastAsia="Times New Roman"/>
          <w:szCs w:val="24"/>
        </w:rPr>
        <w:t>ροϋ</w:t>
      </w:r>
      <w:r w:rsidRPr="00C9054E">
        <w:rPr>
          <w:rFonts w:eastAsia="Times New Roman"/>
          <w:szCs w:val="24"/>
        </w:rPr>
        <w:t xml:space="preserve">πολογισμό συνέχεια και </w:t>
      </w:r>
      <w:r>
        <w:rPr>
          <w:rFonts w:eastAsia="Times New Roman"/>
          <w:szCs w:val="24"/>
        </w:rPr>
        <w:t>πως</w:t>
      </w:r>
      <w:r>
        <w:rPr>
          <w:rFonts w:eastAsia="Times New Roman"/>
          <w:szCs w:val="24"/>
        </w:rPr>
        <w:t xml:space="preserve"> </w:t>
      </w:r>
      <w:r w:rsidRPr="00C9054E">
        <w:rPr>
          <w:rFonts w:eastAsia="Times New Roman"/>
          <w:szCs w:val="24"/>
        </w:rPr>
        <w:t xml:space="preserve">οι δύο </w:t>
      </w:r>
      <w:r>
        <w:rPr>
          <w:rFonts w:eastAsia="Times New Roman"/>
          <w:szCs w:val="24"/>
        </w:rPr>
        <w:t>Υ</w:t>
      </w:r>
      <w:r w:rsidRPr="00C9054E">
        <w:rPr>
          <w:rFonts w:eastAsia="Times New Roman"/>
          <w:szCs w:val="24"/>
        </w:rPr>
        <w:t xml:space="preserve">πουργοί </w:t>
      </w:r>
      <w:r>
        <w:rPr>
          <w:rFonts w:eastAsia="Times New Roman"/>
          <w:szCs w:val="24"/>
        </w:rPr>
        <w:t xml:space="preserve">ήταν </w:t>
      </w:r>
      <w:r w:rsidRPr="00C9054E">
        <w:rPr>
          <w:rFonts w:eastAsia="Times New Roman"/>
          <w:szCs w:val="24"/>
        </w:rPr>
        <w:t>στο εξωτερικό</w:t>
      </w:r>
      <w:r>
        <w:rPr>
          <w:rFonts w:eastAsia="Times New Roman"/>
          <w:szCs w:val="24"/>
        </w:rPr>
        <w:t>. Επίσης, έ</w:t>
      </w:r>
      <w:r w:rsidRPr="00C9054E">
        <w:rPr>
          <w:rFonts w:eastAsia="Times New Roman"/>
          <w:szCs w:val="24"/>
        </w:rPr>
        <w:t xml:space="preserve">πρεπε </w:t>
      </w:r>
      <w:r>
        <w:rPr>
          <w:rFonts w:eastAsia="Times New Roman"/>
          <w:szCs w:val="24"/>
        </w:rPr>
        <w:t xml:space="preserve">τα θέματα αυτά </w:t>
      </w:r>
      <w:r w:rsidRPr="00C9054E">
        <w:rPr>
          <w:rFonts w:eastAsia="Times New Roman"/>
          <w:szCs w:val="24"/>
        </w:rPr>
        <w:t xml:space="preserve">να </w:t>
      </w:r>
      <w:r>
        <w:rPr>
          <w:rFonts w:eastAsia="Times New Roman"/>
          <w:szCs w:val="24"/>
        </w:rPr>
        <w:t>τα δουν και οι</w:t>
      </w:r>
      <w:r w:rsidRPr="00C9054E">
        <w:rPr>
          <w:rFonts w:eastAsia="Times New Roman"/>
          <w:szCs w:val="24"/>
        </w:rPr>
        <w:t xml:space="preserve"> υπηρεσίες των άλλων </w:t>
      </w:r>
      <w:r>
        <w:rPr>
          <w:rFonts w:eastAsia="Times New Roman"/>
          <w:szCs w:val="24"/>
        </w:rPr>
        <w:t>Υ</w:t>
      </w:r>
      <w:r w:rsidRPr="00C9054E">
        <w:rPr>
          <w:rFonts w:eastAsia="Times New Roman"/>
          <w:szCs w:val="24"/>
        </w:rPr>
        <w:t>πουργείων</w:t>
      </w:r>
      <w:r>
        <w:rPr>
          <w:rFonts w:eastAsia="Times New Roman"/>
          <w:szCs w:val="24"/>
        </w:rPr>
        <w:t>, γ</w:t>
      </w:r>
      <w:r w:rsidRPr="00C9054E">
        <w:rPr>
          <w:rFonts w:eastAsia="Times New Roman"/>
          <w:szCs w:val="24"/>
        </w:rPr>
        <w:t>ιατί</w:t>
      </w:r>
      <w:r>
        <w:rPr>
          <w:rFonts w:eastAsia="Times New Roman"/>
          <w:szCs w:val="24"/>
        </w:rPr>
        <w:t>,</w:t>
      </w:r>
      <w:r w:rsidRPr="00C9054E">
        <w:rPr>
          <w:rFonts w:eastAsia="Times New Roman"/>
          <w:szCs w:val="24"/>
        </w:rPr>
        <w:t xml:space="preserve"> από ό</w:t>
      </w:r>
      <w:r>
        <w:rPr>
          <w:rFonts w:eastAsia="Times New Roman"/>
          <w:szCs w:val="24"/>
        </w:rPr>
        <w:t>,</w:t>
      </w:r>
      <w:r w:rsidRPr="00C9054E">
        <w:rPr>
          <w:rFonts w:eastAsia="Times New Roman"/>
          <w:szCs w:val="24"/>
        </w:rPr>
        <w:t>τι βλέπ</w:t>
      </w:r>
      <w:r>
        <w:rPr>
          <w:rFonts w:eastAsia="Times New Roman"/>
          <w:szCs w:val="24"/>
        </w:rPr>
        <w:t>ετε, υπογράφουν π</w:t>
      </w:r>
      <w:r w:rsidRPr="00C9054E">
        <w:rPr>
          <w:rFonts w:eastAsia="Times New Roman"/>
          <w:szCs w:val="24"/>
        </w:rPr>
        <w:t xml:space="preserve">άρα πολλοί </w:t>
      </w:r>
      <w:r>
        <w:rPr>
          <w:rFonts w:eastAsia="Times New Roman"/>
          <w:szCs w:val="24"/>
        </w:rPr>
        <w:t>Υ</w:t>
      </w:r>
      <w:r w:rsidRPr="00C9054E">
        <w:rPr>
          <w:rFonts w:eastAsia="Times New Roman"/>
          <w:szCs w:val="24"/>
        </w:rPr>
        <w:t>πουργοί</w:t>
      </w:r>
      <w:r>
        <w:rPr>
          <w:rFonts w:eastAsia="Times New Roman"/>
          <w:szCs w:val="24"/>
        </w:rPr>
        <w:t xml:space="preserve">. Οπότε, </w:t>
      </w:r>
      <w:r w:rsidRPr="00C9054E">
        <w:rPr>
          <w:rFonts w:eastAsia="Times New Roman"/>
          <w:szCs w:val="24"/>
        </w:rPr>
        <w:t xml:space="preserve">έπρεπε να συμφωνήσουν και </w:t>
      </w:r>
      <w:r>
        <w:rPr>
          <w:rFonts w:eastAsia="Times New Roman"/>
          <w:szCs w:val="24"/>
        </w:rPr>
        <w:t xml:space="preserve">οι </w:t>
      </w:r>
      <w:r w:rsidRPr="00C9054E">
        <w:rPr>
          <w:rFonts w:eastAsia="Times New Roman"/>
          <w:szCs w:val="24"/>
        </w:rPr>
        <w:t xml:space="preserve">υπηρεσίες και </w:t>
      </w:r>
      <w:r>
        <w:rPr>
          <w:rFonts w:eastAsia="Times New Roman"/>
          <w:szCs w:val="24"/>
        </w:rPr>
        <w:t>οι Υπουργοί και</w:t>
      </w:r>
      <w:r w:rsidRPr="00C9054E">
        <w:rPr>
          <w:rFonts w:eastAsia="Times New Roman"/>
          <w:szCs w:val="24"/>
        </w:rPr>
        <w:t xml:space="preserve"> το Γενικό Λογισ</w:t>
      </w:r>
      <w:r w:rsidRPr="00C9054E">
        <w:rPr>
          <w:rFonts w:eastAsia="Times New Roman"/>
          <w:szCs w:val="24"/>
        </w:rPr>
        <w:t>τήριο του Κράτους</w:t>
      </w:r>
      <w:r>
        <w:rPr>
          <w:rFonts w:eastAsia="Times New Roman"/>
          <w:szCs w:val="24"/>
        </w:rPr>
        <w:t>.</w:t>
      </w:r>
    </w:p>
    <w:p w14:paraId="5218DA79" w14:textId="77777777" w:rsidR="00BE48FC" w:rsidRDefault="008F016C">
      <w:pPr>
        <w:spacing w:line="600" w:lineRule="auto"/>
        <w:ind w:firstLine="720"/>
        <w:jc w:val="both"/>
        <w:rPr>
          <w:rFonts w:eastAsia="Times New Roman"/>
          <w:szCs w:val="24"/>
        </w:rPr>
      </w:pPr>
      <w:r>
        <w:rPr>
          <w:rFonts w:eastAsia="Times New Roman"/>
          <w:szCs w:val="24"/>
        </w:rPr>
        <w:t>Συνεχίζω: Τ</w:t>
      </w:r>
      <w:r w:rsidRPr="00C9054E">
        <w:rPr>
          <w:rFonts w:eastAsia="Times New Roman"/>
          <w:szCs w:val="24"/>
        </w:rPr>
        <w:t xml:space="preserve">ροποποίηση </w:t>
      </w:r>
      <w:r>
        <w:rPr>
          <w:rFonts w:eastAsia="Times New Roman"/>
          <w:szCs w:val="24"/>
        </w:rPr>
        <w:t xml:space="preserve">του </w:t>
      </w:r>
      <w:r w:rsidRPr="00C9054E">
        <w:rPr>
          <w:rFonts w:eastAsia="Times New Roman"/>
          <w:szCs w:val="24"/>
        </w:rPr>
        <w:t>άρθρου 13 του ν</w:t>
      </w:r>
      <w:r>
        <w:rPr>
          <w:rFonts w:eastAsia="Times New Roman"/>
          <w:szCs w:val="24"/>
        </w:rPr>
        <w:t>.</w:t>
      </w:r>
      <w:r w:rsidRPr="00C9054E">
        <w:rPr>
          <w:rFonts w:eastAsia="Times New Roman"/>
          <w:szCs w:val="24"/>
        </w:rPr>
        <w:t>2238</w:t>
      </w:r>
      <w:r>
        <w:rPr>
          <w:rFonts w:eastAsia="Times New Roman"/>
          <w:szCs w:val="24"/>
        </w:rPr>
        <w:t>/</w:t>
      </w:r>
      <w:r w:rsidRPr="00C9054E">
        <w:rPr>
          <w:rFonts w:eastAsia="Times New Roman"/>
          <w:szCs w:val="24"/>
        </w:rPr>
        <w:t>94</w:t>
      </w:r>
      <w:r>
        <w:rPr>
          <w:rFonts w:eastAsia="Times New Roman"/>
          <w:szCs w:val="24"/>
        </w:rPr>
        <w:t>. Η φράση «</w:t>
      </w:r>
      <w:r w:rsidRPr="00FF3077">
        <w:rPr>
          <w:rFonts w:eastAsia="Times New Roman"/>
          <w:szCs w:val="24"/>
        </w:rPr>
        <w:t>Συμπεριλαμβάνεται μετά του τυχόν υφιστάμενου εξοπλισμού</w:t>
      </w:r>
      <w:r>
        <w:rPr>
          <w:rFonts w:eastAsia="Times New Roman"/>
          <w:szCs w:val="24"/>
        </w:rPr>
        <w:t>…»</w:t>
      </w:r>
      <w:r w:rsidRPr="00FF3077">
        <w:rPr>
          <w:rFonts w:eastAsia="Times New Roman"/>
          <w:szCs w:val="24"/>
        </w:rPr>
        <w:t>, αντικαθίσταται με τη φράση «</w:t>
      </w:r>
      <w:r>
        <w:rPr>
          <w:rFonts w:eastAsia="Times New Roman"/>
          <w:szCs w:val="24"/>
        </w:rPr>
        <w:t>…</w:t>
      </w:r>
      <w:r w:rsidRPr="00FF3077">
        <w:rPr>
          <w:rFonts w:eastAsia="Times New Roman"/>
          <w:szCs w:val="24"/>
        </w:rPr>
        <w:t>μετά μίσθωση</w:t>
      </w:r>
      <w:r>
        <w:rPr>
          <w:rFonts w:eastAsia="Times New Roman"/>
          <w:szCs w:val="24"/>
        </w:rPr>
        <w:t>ς</w:t>
      </w:r>
      <w:r w:rsidRPr="00FF3077">
        <w:rPr>
          <w:rFonts w:eastAsia="Times New Roman"/>
          <w:szCs w:val="24"/>
        </w:rPr>
        <w:t xml:space="preserve"> ή αγοράς του τυχόν υφιστάμενου εξοπλισμού».</w:t>
      </w:r>
    </w:p>
    <w:p w14:paraId="5218DA7A" w14:textId="77777777" w:rsidR="00BE48FC" w:rsidRDefault="008F016C">
      <w:pPr>
        <w:spacing w:line="600" w:lineRule="auto"/>
        <w:ind w:firstLine="720"/>
        <w:jc w:val="both"/>
        <w:rPr>
          <w:rFonts w:eastAsia="Times New Roman"/>
          <w:szCs w:val="24"/>
        </w:rPr>
      </w:pPr>
      <w:r>
        <w:rPr>
          <w:rFonts w:eastAsia="Times New Roman"/>
          <w:szCs w:val="24"/>
        </w:rPr>
        <w:t>Η</w:t>
      </w:r>
      <w:r w:rsidRPr="00C9054E">
        <w:rPr>
          <w:rFonts w:eastAsia="Times New Roman"/>
          <w:szCs w:val="24"/>
        </w:rPr>
        <w:t xml:space="preserve"> τροποποίηση του άρθρου 10 του</w:t>
      </w:r>
      <w:r w:rsidRPr="00C9054E">
        <w:rPr>
          <w:rFonts w:eastAsia="Times New Roman"/>
          <w:szCs w:val="24"/>
        </w:rPr>
        <w:t xml:space="preserve"> ν</w:t>
      </w:r>
      <w:r>
        <w:rPr>
          <w:rFonts w:eastAsia="Times New Roman"/>
          <w:szCs w:val="24"/>
        </w:rPr>
        <w:t>.</w:t>
      </w:r>
      <w:r w:rsidRPr="00C9054E">
        <w:rPr>
          <w:rFonts w:eastAsia="Times New Roman"/>
          <w:szCs w:val="24"/>
        </w:rPr>
        <w:t>25</w:t>
      </w:r>
      <w:r>
        <w:rPr>
          <w:rFonts w:eastAsia="Times New Roman"/>
          <w:szCs w:val="24"/>
        </w:rPr>
        <w:t>79/</w:t>
      </w:r>
      <w:r w:rsidRPr="00C9054E">
        <w:rPr>
          <w:rFonts w:eastAsia="Times New Roman"/>
          <w:szCs w:val="24"/>
        </w:rPr>
        <w:t>98 ε</w:t>
      </w:r>
      <w:r>
        <w:rPr>
          <w:rFonts w:eastAsia="Times New Roman"/>
          <w:szCs w:val="24"/>
        </w:rPr>
        <w:t>ίναι η προθεσμία 31</w:t>
      </w:r>
      <w:r>
        <w:rPr>
          <w:rFonts w:eastAsia="Times New Roman"/>
          <w:szCs w:val="24"/>
        </w:rPr>
        <w:t>-</w:t>
      </w:r>
      <w:r>
        <w:rPr>
          <w:rFonts w:eastAsia="Times New Roman"/>
          <w:szCs w:val="24"/>
        </w:rPr>
        <w:t>12</w:t>
      </w:r>
      <w:r>
        <w:rPr>
          <w:rFonts w:eastAsia="Times New Roman"/>
          <w:szCs w:val="24"/>
        </w:rPr>
        <w:t>-</w:t>
      </w:r>
      <w:r w:rsidRPr="00C9054E">
        <w:rPr>
          <w:rFonts w:eastAsia="Times New Roman"/>
          <w:szCs w:val="24"/>
        </w:rPr>
        <w:t>19 για τη μεταβίβαση των οχημάτων των ΚΤΕΛ</w:t>
      </w:r>
      <w:r>
        <w:rPr>
          <w:rFonts w:eastAsia="Times New Roman"/>
          <w:szCs w:val="24"/>
        </w:rPr>
        <w:t>,</w:t>
      </w:r>
      <w:r w:rsidRPr="00C9054E">
        <w:rPr>
          <w:rFonts w:eastAsia="Times New Roman"/>
          <w:szCs w:val="24"/>
        </w:rPr>
        <w:t xml:space="preserve"> των φορτηγών</w:t>
      </w:r>
      <w:r>
        <w:rPr>
          <w:rFonts w:eastAsia="Times New Roman"/>
          <w:szCs w:val="24"/>
        </w:rPr>
        <w:t>, των</w:t>
      </w:r>
      <w:r w:rsidRPr="00C9054E">
        <w:rPr>
          <w:rFonts w:eastAsia="Times New Roman"/>
          <w:szCs w:val="24"/>
        </w:rPr>
        <w:t xml:space="preserve"> ταξί</w:t>
      </w:r>
      <w:r>
        <w:rPr>
          <w:rFonts w:eastAsia="Times New Roman"/>
          <w:szCs w:val="24"/>
        </w:rPr>
        <w:t>,</w:t>
      </w:r>
      <w:r w:rsidRPr="00C9054E">
        <w:rPr>
          <w:rFonts w:eastAsia="Times New Roman"/>
          <w:szCs w:val="24"/>
        </w:rPr>
        <w:t xml:space="preserve"> γενικά για τα αυτοκίνητα </w:t>
      </w:r>
      <w:r>
        <w:rPr>
          <w:rFonts w:eastAsia="Times New Roman"/>
          <w:szCs w:val="24"/>
        </w:rPr>
        <w:t>δ</w:t>
      </w:r>
      <w:r w:rsidRPr="00C9054E">
        <w:rPr>
          <w:rFonts w:eastAsia="Times New Roman"/>
          <w:szCs w:val="24"/>
        </w:rPr>
        <w:t>ημοσίας χρήσεως</w:t>
      </w:r>
      <w:r>
        <w:rPr>
          <w:rFonts w:eastAsia="Times New Roman"/>
          <w:szCs w:val="24"/>
        </w:rPr>
        <w:t>.</w:t>
      </w:r>
    </w:p>
    <w:p w14:paraId="5218DA7B" w14:textId="77777777" w:rsidR="00BE48FC" w:rsidRDefault="008F016C">
      <w:pPr>
        <w:spacing w:line="600" w:lineRule="auto"/>
        <w:ind w:firstLine="720"/>
        <w:jc w:val="both"/>
        <w:rPr>
          <w:rFonts w:eastAsia="Times New Roman"/>
          <w:szCs w:val="24"/>
        </w:rPr>
      </w:pPr>
      <w:r>
        <w:rPr>
          <w:rFonts w:eastAsia="Times New Roman"/>
          <w:szCs w:val="24"/>
        </w:rPr>
        <w:t>Τ</w:t>
      </w:r>
      <w:r w:rsidRPr="00C9054E">
        <w:rPr>
          <w:rFonts w:eastAsia="Times New Roman"/>
          <w:szCs w:val="24"/>
        </w:rPr>
        <w:t>ο άρθρο 41 έχει να κάνει με τη διαδικασία για τις τιμές εκκίνησης των αντικειμενικών αξιών</w:t>
      </w:r>
      <w:r>
        <w:rPr>
          <w:rFonts w:eastAsia="Times New Roman"/>
          <w:szCs w:val="24"/>
        </w:rPr>
        <w:t>. Σ</w:t>
      </w:r>
      <w:r w:rsidRPr="00C9054E">
        <w:rPr>
          <w:rFonts w:eastAsia="Times New Roman"/>
          <w:szCs w:val="24"/>
        </w:rPr>
        <w:t>ε αυτή</w:t>
      </w:r>
      <w:r w:rsidRPr="00C9054E">
        <w:rPr>
          <w:rFonts w:eastAsia="Times New Roman"/>
          <w:szCs w:val="24"/>
        </w:rPr>
        <w:t xml:space="preserve"> την περίπτωση </w:t>
      </w:r>
      <w:r>
        <w:rPr>
          <w:rFonts w:eastAsia="Times New Roman"/>
          <w:szCs w:val="24"/>
        </w:rPr>
        <w:t>οι</w:t>
      </w:r>
      <w:r w:rsidRPr="00C9054E">
        <w:rPr>
          <w:rFonts w:eastAsia="Times New Roman"/>
          <w:szCs w:val="24"/>
        </w:rPr>
        <w:t xml:space="preserve"> εισηγητές των πιστοποιημένων εκτιμητών</w:t>
      </w:r>
      <w:r>
        <w:rPr>
          <w:rFonts w:eastAsia="Times New Roman"/>
          <w:szCs w:val="24"/>
        </w:rPr>
        <w:t>,</w:t>
      </w:r>
      <w:r w:rsidRPr="00C9054E">
        <w:rPr>
          <w:rFonts w:eastAsia="Times New Roman"/>
          <w:szCs w:val="24"/>
        </w:rPr>
        <w:t xml:space="preserve"> εγγεγραμμέν</w:t>
      </w:r>
      <w:r>
        <w:rPr>
          <w:rFonts w:eastAsia="Times New Roman"/>
          <w:szCs w:val="24"/>
        </w:rPr>
        <w:t>ων</w:t>
      </w:r>
      <w:r w:rsidRPr="00C9054E">
        <w:rPr>
          <w:rFonts w:eastAsia="Times New Roman"/>
          <w:szCs w:val="24"/>
        </w:rPr>
        <w:t xml:space="preserve"> στο </w:t>
      </w:r>
      <w:r>
        <w:rPr>
          <w:rFonts w:eastAsia="Times New Roman"/>
          <w:szCs w:val="24"/>
        </w:rPr>
        <w:t>Μ</w:t>
      </w:r>
      <w:r w:rsidRPr="00C9054E">
        <w:rPr>
          <w:rFonts w:eastAsia="Times New Roman"/>
          <w:szCs w:val="24"/>
        </w:rPr>
        <w:t xml:space="preserve">ητρώο </w:t>
      </w:r>
      <w:r>
        <w:rPr>
          <w:rFonts w:eastAsia="Times New Roman"/>
          <w:szCs w:val="24"/>
        </w:rPr>
        <w:t>Π</w:t>
      </w:r>
      <w:r w:rsidRPr="00C9054E">
        <w:rPr>
          <w:rFonts w:eastAsia="Times New Roman"/>
          <w:szCs w:val="24"/>
        </w:rPr>
        <w:t xml:space="preserve">ιστοποιημένων </w:t>
      </w:r>
      <w:r>
        <w:rPr>
          <w:rFonts w:eastAsia="Times New Roman"/>
          <w:szCs w:val="24"/>
        </w:rPr>
        <w:t>Ε</w:t>
      </w:r>
      <w:r w:rsidRPr="00C9054E">
        <w:rPr>
          <w:rFonts w:eastAsia="Times New Roman"/>
          <w:szCs w:val="24"/>
        </w:rPr>
        <w:t xml:space="preserve">κτιμητών </w:t>
      </w:r>
      <w:r>
        <w:rPr>
          <w:rFonts w:eastAsia="Times New Roman"/>
          <w:szCs w:val="24"/>
        </w:rPr>
        <w:t>των α</w:t>
      </w:r>
      <w:r w:rsidRPr="00C9054E">
        <w:rPr>
          <w:rFonts w:eastAsia="Times New Roman"/>
          <w:szCs w:val="24"/>
        </w:rPr>
        <w:t>κινήτων του Υπουργείου Οικονομικών</w:t>
      </w:r>
      <w:r>
        <w:rPr>
          <w:rFonts w:eastAsia="Times New Roman"/>
          <w:szCs w:val="24"/>
        </w:rPr>
        <w:t>,</w:t>
      </w:r>
      <w:r w:rsidRPr="00C9054E">
        <w:rPr>
          <w:rFonts w:eastAsia="Times New Roman"/>
          <w:szCs w:val="24"/>
        </w:rPr>
        <w:t xml:space="preserve"> είναι </w:t>
      </w:r>
      <w:r>
        <w:rPr>
          <w:rFonts w:eastAsia="Times New Roman"/>
          <w:szCs w:val="24"/>
        </w:rPr>
        <w:t>ε</w:t>
      </w:r>
      <w:r w:rsidRPr="00C9054E">
        <w:rPr>
          <w:rFonts w:eastAsia="Times New Roman"/>
          <w:szCs w:val="24"/>
        </w:rPr>
        <w:t>κείνοι οι οποίοι εισηγούνται τις τιμές εκκίνησης στον Υπουργό Οικονομικών για να πάρει τις αποφάσεις</w:t>
      </w:r>
      <w:r>
        <w:rPr>
          <w:rFonts w:eastAsia="Times New Roman"/>
          <w:szCs w:val="24"/>
        </w:rPr>
        <w:t>.</w:t>
      </w:r>
    </w:p>
    <w:p w14:paraId="5218DA7C" w14:textId="77777777" w:rsidR="00BE48FC" w:rsidRDefault="008F016C">
      <w:pPr>
        <w:spacing w:line="600" w:lineRule="auto"/>
        <w:ind w:firstLine="720"/>
        <w:jc w:val="both"/>
        <w:rPr>
          <w:rFonts w:eastAsia="Times New Roman"/>
          <w:szCs w:val="24"/>
        </w:rPr>
      </w:pPr>
      <w:r>
        <w:rPr>
          <w:rFonts w:eastAsia="Times New Roman"/>
          <w:szCs w:val="24"/>
        </w:rPr>
        <w:t>Επίσης</w:t>
      </w:r>
      <w:r w:rsidRPr="00C9054E">
        <w:rPr>
          <w:rFonts w:eastAsia="Times New Roman"/>
          <w:szCs w:val="24"/>
        </w:rPr>
        <w:t xml:space="preserve"> συστήνεται τριμελής </w:t>
      </w:r>
      <w:r>
        <w:rPr>
          <w:rFonts w:eastAsia="Times New Roman"/>
          <w:szCs w:val="24"/>
        </w:rPr>
        <w:t>ε</w:t>
      </w:r>
      <w:r w:rsidRPr="00C9054E">
        <w:rPr>
          <w:rFonts w:eastAsia="Times New Roman"/>
          <w:szCs w:val="24"/>
        </w:rPr>
        <w:t>πιτροπή</w:t>
      </w:r>
      <w:r>
        <w:rPr>
          <w:rFonts w:eastAsia="Times New Roman"/>
          <w:szCs w:val="24"/>
        </w:rPr>
        <w:t xml:space="preserve">, η οποία </w:t>
      </w:r>
      <w:r w:rsidRPr="00C9054E">
        <w:rPr>
          <w:rFonts w:eastAsia="Times New Roman"/>
          <w:szCs w:val="24"/>
        </w:rPr>
        <w:t>συγκροτείται με απόφαση του Υπουργού Οικονομικών και αποτελείται από ένα</w:t>
      </w:r>
      <w:r>
        <w:rPr>
          <w:rFonts w:eastAsia="Times New Roman"/>
          <w:szCs w:val="24"/>
        </w:rPr>
        <w:t>ν</w:t>
      </w:r>
      <w:r w:rsidRPr="00C9054E">
        <w:rPr>
          <w:rFonts w:eastAsia="Times New Roman"/>
          <w:szCs w:val="24"/>
        </w:rPr>
        <w:t xml:space="preserve"> </w:t>
      </w:r>
      <w:r>
        <w:rPr>
          <w:rFonts w:eastAsia="Times New Roman"/>
          <w:szCs w:val="24"/>
        </w:rPr>
        <w:t>π</w:t>
      </w:r>
      <w:r w:rsidRPr="00C9054E">
        <w:rPr>
          <w:rFonts w:eastAsia="Times New Roman"/>
          <w:szCs w:val="24"/>
        </w:rPr>
        <w:t xml:space="preserve">άρεδρο του Νομικού </w:t>
      </w:r>
      <w:r>
        <w:rPr>
          <w:rFonts w:eastAsia="Times New Roman"/>
          <w:szCs w:val="24"/>
        </w:rPr>
        <w:t>Σ</w:t>
      </w:r>
      <w:r w:rsidRPr="00C9054E">
        <w:rPr>
          <w:rFonts w:eastAsia="Times New Roman"/>
          <w:szCs w:val="24"/>
        </w:rPr>
        <w:t>υμβουλίου του Κράτους</w:t>
      </w:r>
      <w:r>
        <w:rPr>
          <w:rFonts w:eastAsia="Times New Roman"/>
          <w:szCs w:val="24"/>
        </w:rPr>
        <w:t xml:space="preserve">, ως </w:t>
      </w:r>
      <w:r>
        <w:rPr>
          <w:rFonts w:eastAsia="Times New Roman"/>
          <w:szCs w:val="24"/>
        </w:rPr>
        <w:t>π</w:t>
      </w:r>
      <w:r w:rsidRPr="00C9054E">
        <w:rPr>
          <w:rFonts w:eastAsia="Times New Roman"/>
          <w:szCs w:val="24"/>
        </w:rPr>
        <w:t>ρόεδρο</w:t>
      </w:r>
      <w:r>
        <w:rPr>
          <w:rFonts w:eastAsia="Times New Roman"/>
          <w:szCs w:val="24"/>
        </w:rPr>
        <w:t>,</w:t>
      </w:r>
      <w:r w:rsidRPr="00C9054E">
        <w:rPr>
          <w:rFonts w:eastAsia="Times New Roman"/>
          <w:szCs w:val="24"/>
        </w:rPr>
        <w:t xml:space="preserve"> με τον αναπληρωτή του</w:t>
      </w:r>
      <w:r>
        <w:rPr>
          <w:rFonts w:eastAsia="Times New Roman"/>
          <w:szCs w:val="24"/>
        </w:rPr>
        <w:t>,</w:t>
      </w:r>
      <w:r w:rsidRPr="00C9054E">
        <w:rPr>
          <w:rFonts w:eastAsia="Times New Roman"/>
          <w:szCs w:val="24"/>
        </w:rPr>
        <w:t xml:space="preserve"> που προτείνονται από τον </w:t>
      </w:r>
      <w:r>
        <w:rPr>
          <w:rFonts w:eastAsia="Times New Roman"/>
          <w:szCs w:val="24"/>
        </w:rPr>
        <w:t>π</w:t>
      </w:r>
      <w:r w:rsidRPr="00C9054E">
        <w:rPr>
          <w:rFonts w:eastAsia="Times New Roman"/>
          <w:szCs w:val="24"/>
        </w:rPr>
        <w:t xml:space="preserve">ρόεδρο του Νομικού </w:t>
      </w:r>
      <w:r>
        <w:rPr>
          <w:rFonts w:eastAsia="Times New Roman"/>
          <w:szCs w:val="24"/>
        </w:rPr>
        <w:t>Σ</w:t>
      </w:r>
      <w:r w:rsidRPr="00C9054E">
        <w:rPr>
          <w:rFonts w:eastAsia="Times New Roman"/>
          <w:szCs w:val="24"/>
        </w:rPr>
        <w:t xml:space="preserve">υμβουλίου </w:t>
      </w:r>
      <w:r w:rsidRPr="00C9054E">
        <w:rPr>
          <w:rFonts w:eastAsia="Times New Roman"/>
          <w:szCs w:val="24"/>
        </w:rPr>
        <w:t xml:space="preserve">του </w:t>
      </w:r>
      <w:r>
        <w:rPr>
          <w:rFonts w:eastAsia="Times New Roman"/>
          <w:szCs w:val="24"/>
        </w:rPr>
        <w:t>Κ</w:t>
      </w:r>
      <w:r w:rsidRPr="00C9054E">
        <w:rPr>
          <w:rFonts w:eastAsia="Times New Roman"/>
          <w:szCs w:val="24"/>
        </w:rPr>
        <w:t xml:space="preserve">ράτους και τον </w:t>
      </w:r>
      <w:r>
        <w:rPr>
          <w:rFonts w:eastAsia="Times New Roman"/>
          <w:szCs w:val="24"/>
        </w:rPr>
        <w:t>π</w:t>
      </w:r>
      <w:r w:rsidRPr="00C9054E">
        <w:rPr>
          <w:rFonts w:eastAsia="Times New Roman"/>
          <w:szCs w:val="24"/>
        </w:rPr>
        <w:t xml:space="preserve">ροϊστάμενο του </w:t>
      </w:r>
      <w:r>
        <w:rPr>
          <w:rFonts w:eastAsia="Times New Roman"/>
          <w:szCs w:val="24"/>
        </w:rPr>
        <w:t>Α</w:t>
      </w:r>
      <w:r w:rsidRPr="00C9054E">
        <w:rPr>
          <w:rFonts w:eastAsia="Times New Roman"/>
          <w:szCs w:val="24"/>
        </w:rPr>
        <w:t xml:space="preserve">υτοτελούς </w:t>
      </w:r>
      <w:r>
        <w:rPr>
          <w:rFonts w:eastAsia="Times New Roman"/>
          <w:szCs w:val="24"/>
        </w:rPr>
        <w:t>Τ</w:t>
      </w:r>
      <w:r w:rsidRPr="00C9054E">
        <w:rPr>
          <w:rFonts w:eastAsia="Times New Roman"/>
          <w:szCs w:val="24"/>
        </w:rPr>
        <w:t xml:space="preserve">μήματος </w:t>
      </w:r>
      <w:r>
        <w:rPr>
          <w:rFonts w:eastAsia="Times New Roman"/>
          <w:szCs w:val="24"/>
        </w:rPr>
        <w:t>Ε</w:t>
      </w:r>
      <w:r w:rsidRPr="00C9054E">
        <w:rPr>
          <w:rFonts w:eastAsia="Times New Roman"/>
          <w:szCs w:val="24"/>
        </w:rPr>
        <w:t xml:space="preserve">κτιμήσεων και </w:t>
      </w:r>
      <w:r>
        <w:rPr>
          <w:rFonts w:eastAsia="Times New Roman"/>
          <w:szCs w:val="24"/>
        </w:rPr>
        <w:t>Π</w:t>
      </w:r>
      <w:r w:rsidRPr="00C9054E">
        <w:rPr>
          <w:rFonts w:eastAsia="Times New Roman"/>
          <w:szCs w:val="24"/>
        </w:rPr>
        <w:t xml:space="preserve">ροσδιορισμού </w:t>
      </w:r>
      <w:r>
        <w:rPr>
          <w:rFonts w:eastAsia="Times New Roman"/>
          <w:szCs w:val="24"/>
        </w:rPr>
        <w:t>Α</w:t>
      </w:r>
      <w:r w:rsidRPr="00C9054E">
        <w:rPr>
          <w:rFonts w:eastAsia="Times New Roman"/>
          <w:szCs w:val="24"/>
        </w:rPr>
        <w:t xml:space="preserve">ξιών </w:t>
      </w:r>
      <w:r>
        <w:rPr>
          <w:rFonts w:eastAsia="Times New Roman"/>
          <w:szCs w:val="24"/>
        </w:rPr>
        <w:t>Α</w:t>
      </w:r>
      <w:r w:rsidRPr="00C9054E">
        <w:rPr>
          <w:rFonts w:eastAsia="Times New Roman"/>
          <w:szCs w:val="24"/>
        </w:rPr>
        <w:t xml:space="preserve">κινήτων της Γενικής Γραμματείας </w:t>
      </w:r>
      <w:r>
        <w:rPr>
          <w:rFonts w:eastAsia="Times New Roman"/>
          <w:szCs w:val="24"/>
        </w:rPr>
        <w:t>Ο</w:t>
      </w:r>
      <w:r w:rsidRPr="00C9054E">
        <w:rPr>
          <w:rFonts w:eastAsia="Times New Roman"/>
          <w:szCs w:val="24"/>
        </w:rPr>
        <w:t xml:space="preserve">ικονομικής </w:t>
      </w:r>
      <w:r>
        <w:rPr>
          <w:rFonts w:eastAsia="Times New Roman"/>
          <w:szCs w:val="24"/>
        </w:rPr>
        <w:t>Π</w:t>
      </w:r>
      <w:r w:rsidRPr="00C9054E">
        <w:rPr>
          <w:rFonts w:eastAsia="Times New Roman"/>
          <w:szCs w:val="24"/>
        </w:rPr>
        <w:t>ολιτικής του Υπουργείου Ο</w:t>
      </w:r>
      <w:r>
        <w:rPr>
          <w:rFonts w:eastAsia="Times New Roman"/>
          <w:szCs w:val="24"/>
        </w:rPr>
        <w:t xml:space="preserve">ικονομικών και από τον </w:t>
      </w:r>
      <w:r>
        <w:rPr>
          <w:rFonts w:eastAsia="Times New Roman"/>
          <w:szCs w:val="24"/>
        </w:rPr>
        <w:t>π</w:t>
      </w:r>
      <w:r w:rsidRPr="00C9054E">
        <w:rPr>
          <w:rFonts w:eastAsia="Times New Roman"/>
          <w:szCs w:val="24"/>
        </w:rPr>
        <w:t xml:space="preserve">ροϊστάμενο της </w:t>
      </w:r>
      <w:r>
        <w:rPr>
          <w:rFonts w:eastAsia="Times New Roman"/>
          <w:szCs w:val="24"/>
        </w:rPr>
        <w:t>Δ</w:t>
      </w:r>
      <w:r w:rsidRPr="00C9054E">
        <w:rPr>
          <w:rFonts w:eastAsia="Times New Roman"/>
          <w:szCs w:val="24"/>
        </w:rPr>
        <w:t xml:space="preserve">ιεύθυνσης </w:t>
      </w:r>
      <w:r>
        <w:rPr>
          <w:rFonts w:eastAsia="Times New Roman"/>
          <w:szCs w:val="24"/>
        </w:rPr>
        <w:t>Ε</w:t>
      </w:r>
      <w:r w:rsidRPr="00C9054E">
        <w:rPr>
          <w:rFonts w:eastAsia="Times New Roman"/>
          <w:szCs w:val="24"/>
        </w:rPr>
        <w:t xml:space="preserve">φαρμογής </w:t>
      </w:r>
      <w:r>
        <w:rPr>
          <w:rFonts w:eastAsia="Times New Roman"/>
          <w:szCs w:val="24"/>
        </w:rPr>
        <w:t>Φ</w:t>
      </w:r>
      <w:r w:rsidRPr="00C9054E">
        <w:rPr>
          <w:rFonts w:eastAsia="Times New Roman"/>
          <w:szCs w:val="24"/>
        </w:rPr>
        <w:t xml:space="preserve">ορολογίας </w:t>
      </w:r>
      <w:r>
        <w:rPr>
          <w:rFonts w:eastAsia="Times New Roman"/>
          <w:szCs w:val="24"/>
        </w:rPr>
        <w:t>Κ</w:t>
      </w:r>
      <w:r w:rsidRPr="00C9054E">
        <w:rPr>
          <w:rFonts w:eastAsia="Times New Roman"/>
          <w:szCs w:val="24"/>
        </w:rPr>
        <w:t xml:space="preserve">εφαλαίου και </w:t>
      </w:r>
      <w:r>
        <w:rPr>
          <w:rFonts w:eastAsia="Times New Roman"/>
          <w:szCs w:val="24"/>
        </w:rPr>
        <w:t>Περιουσιολογίου της Α</w:t>
      </w:r>
      <w:r w:rsidRPr="00C9054E">
        <w:rPr>
          <w:rFonts w:eastAsia="Times New Roman"/>
          <w:szCs w:val="24"/>
        </w:rPr>
        <w:t xml:space="preserve">νεξάρτητης </w:t>
      </w:r>
      <w:r>
        <w:rPr>
          <w:rFonts w:eastAsia="Times New Roman"/>
          <w:szCs w:val="24"/>
        </w:rPr>
        <w:t>Α</w:t>
      </w:r>
      <w:r w:rsidRPr="00C9054E">
        <w:rPr>
          <w:rFonts w:eastAsia="Times New Roman"/>
          <w:szCs w:val="24"/>
        </w:rPr>
        <w:t>ρχής Δημοσίων Εσόδων</w:t>
      </w:r>
      <w:r>
        <w:rPr>
          <w:rFonts w:eastAsia="Times New Roman"/>
          <w:szCs w:val="24"/>
        </w:rPr>
        <w:t>.</w:t>
      </w:r>
    </w:p>
    <w:p w14:paraId="5218DA7D" w14:textId="77777777" w:rsidR="00BE48FC" w:rsidRDefault="008F016C">
      <w:pPr>
        <w:spacing w:line="600" w:lineRule="auto"/>
        <w:ind w:firstLine="720"/>
        <w:jc w:val="both"/>
        <w:rPr>
          <w:rFonts w:eastAsia="Times New Roman"/>
          <w:szCs w:val="24"/>
        </w:rPr>
      </w:pPr>
      <w:r>
        <w:rPr>
          <w:rFonts w:eastAsia="Times New Roman"/>
          <w:szCs w:val="24"/>
        </w:rPr>
        <w:t>Επίσης,</w:t>
      </w:r>
      <w:r w:rsidRPr="00C9054E">
        <w:rPr>
          <w:rFonts w:eastAsia="Times New Roman"/>
          <w:szCs w:val="24"/>
        </w:rPr>
        <w:t xml:space="preserve"> σε κάθε </w:t>
      </w:r>
      <w:r>
        <w:rPr>
          <w:rFonts w:eastAsia="Times New Roman"/>
          <w:szCs w:val="24"/>
        </w:rPr>
        <w:t>π</w:t>
      </w:r>
      <w:r w:rsidRPr="00C9054E">
        <w:rPr>
          <w:rFonts w:eastAsia="Times New Roman"/>
          <w:szCs w:val="24"/>
        </w:rPr>
        <w:t xml:space="preserve">εριφερειακή </w:t>
      </w:r>
      <w:r>
        <w:rPr>
          <w:rFonts w:eastAsia="Times New Roman"/>
          <w:szCs w:val="24"/>
        </w:rPr>
        <w:t>ε</w:t>
      </w:r>
      <w:r w:rsidRPr="00C9054E">
        <w:rPr>
          <w:rFonts w:eastAsia="Times New Roman"/>
          <w:szCs w:val="24"/>
        </w:rPr>
        <w:t xml:space="preserve">νότητα συστήνεται εξαμελής </w:t>
      </w:r>
      <w:r>
        <w:rPr>
          <w:rFonts w:eastAsia="Times New Roman"/>
          <w:szCs w:val="24"/>
        </w:rPr>
        <w:t>ε</w:t>
      </w:r>
      <w:r w:rsidRPr="00C9054E">
        <w:rPr>
          <w:rFonts w:eastAsia="Times New Roman"/>
          <w:szCs w:val="24"/>
        </w:rPr>
        <w:t>πιτροπή</w:t>
      </w:r>
      <w:r>
        <w:rPr>
          <w:rFonts w:eastAsia="Times New Roman"/>
          <w:szCs w:val="24"/>
        </w:rPr>
        <w:t>. Ε</w:t>
      </w:r>
      <w:r w:rsidRPr="00C9054E">
        <w:rPr>
          <w:rFonts w:eastAsia="Times New Roman"/>
          <w:szCs w:val="24"/>
        </w:rPr>
        <w:t xml:space="preserve">ίναι όπως </w:t>
      </w:r>
      <w:r>
        <w:rPr>
          <w:rFonts w:eastAsia="Times New Roman"/>
          <w:szCs w:val="24"/>
        </w:rPr>
        <w:t>ήταν οι</w:t>
      </w:r>
      <w:r w:rsidRPr="00C9054E">
        <w:rPr>
          <w:rFonts w:eastAsia="Times New Roman"/>
          <w:szCs w:val="24"/>
        </w:rPr>
        <w:t xml:space="preserve"> παλαιότερες επιτροπές</w:t>
      </w:r>
      <w:r>
        <w:rPr>
          <w:rFonts w:eastAsia="Times New Roman"/>
          <w:szCs w:val="24"/>
        </w:rPr>
        <w:t>. Μ</w:t>
      </w:r>
      <w:r w:rsidRPr="00C9054E">
        <w:rPr>
          <w:rFonts w:eastAsia="Times New Roman"/>
          <w:szCs w:val="24"/>
        </w:rPr>
        <w:t>ε τον ίδι</w:t>
      </w:r>
      <w:r>
        <w:rPr>
          <w:rFonts w:eastAsia="Times New Roman"/>
          <w:szCs w:val="24"/>
        </w:rPr>
        <w:t>ο τρόπο τώρα συστήνονται εξαμελείς</w:t>
      </w:r>
      <w:r w:rsidRPr="00C9054E">
        <w:rPr>
          <w:rFonts w:eastAsia="Times New Roman"/>
          <w:szCs w:val="24"/>
        </w:rPr>
        <w:t xml:space="preserve"> επιτροπές σε κάθε </w:t>
      </w:r>
      <w:r>
        <w:rPr>
          <w:rFonts w:eastAsia="Times New Roman"/>
          <w:szCs w:val="24"/>
        </w:rPr>
        <w:t>π</w:t>
      </w:r>
      <w:r w:rsidRPr="00C9054E">
        <w:rPr>
          <w:rFonts w:eastAsia="Times New Roman"/>
          <w:szCs w:val="24"/>
        </w:rPr>
        <w:t xml:space="preserve">εριφερειακή </w:t>
      </w:r>
      <w:r>
        <w:rPr>
          <w:rFonts w:eastAsia="Times New Roman"/>
          <w:szCs w:val="24"/>
        </w:rPr>
        <w:t>ε</w:t>
      </w:r>
      <w:r w:rsidRPr="00C9054E">
        <w:rPr>
          <w:rFonts w:eastAsia="Times New Roman"/>
          <w:szCs w:val="24"/>
        </w:rPr>
        <w:t>νότητα για τη σ</w:t>
      </w:r>
      <w:r w:rsidRPr="00C9054E">
        <w:rPr>
          <w:rFonts w:eastAsia="Times New Roman"/>
          <w:szCs w:val="24"/>
        </w:rPr>
        <w:t>ύνταξη εισήγησης επί της διαμόρφωσης των ζωνών των περιοχών αρμοδιότητ</w:t>
      </w:r>
      <w:r>
        <w:rPr>
          <w:rFonts w:eastAsia="Times New Roman"/>
          <w:szCs w:val="24"/>
        </w:rPr>
        <w:t>ά</w:t>
      </w:r>
      <w:r w:rsidRPr="00C9054E">
        <w:rPr>
          <w:rFonts w:eastAsia="Times New Roman"/>
          <w:szCs w:val="24"/>
        </w:rPr>
        <w:t xml:space="preserve">ς </w:t>
      </w:r>
      <w:r>
        <w:rPr>
          <w:rFonts w:eastAsia="Times New Roman"/>
          <w:szCs w:val="24"/>
        </w:rPr>
        <w:t>της</w:t>
      </w:r>
      <w:r w:rsidRPr="00C9054E">
        <w:rPr>
          <w:rFonts w:eastAsia="Times New Roman"/>
          <w:szCs w:val="24"/>
        </w:rPr>
        <w:t xml:space="preserve"> και των συντελεστών αυξομείωσης του άρθρου 1 της με αριθμό 106</w:t>
      </w:r>
      <w:r>
        <w:rPr>
          <w:rFonts w:eastAsia="Times New Roman"/>
          <w:szCs w:val="24"/>
        </w:rPr>
        <w:t>77</w:t>
      </w:r>
      <w:r w:rsidRPr="00C9054E">
        <w:rPr>
          <w:rFonts w:eastAsia="Times New Roman"/>
          <w:szCs w:val="24"/>
        </w:rPr>
        <w:t>8</w:t>
      </w:r>
      <w:r>
        <w:rPr>
          <w:rFonts w:eastAsia="Times New Roman"/>
          <w:szCs w:val="24"/>
        </w:rPr>
        <w:t xml:space="preserve">0/9-6-94 </w:t>
      </w:r>
      <w:r w:rsidRPr="00C9054E">
        <w:rPr>
          <w:rFonts w:eastAsia="Times New Roman"/>
          <w:szCs w:val="24"/>
        </w:rPr>
        <w:t>απόφαση</w:t>
      </w:r>
      <w:r>
        <w:rPr>
          <w:rFonts w:eastAsia="Times New Roman"/>
          <w:szCs w:val="24"/>
        </w:rPr>
        <w:t>ς του</w:t>
      </w:r>
      <w:r w:rsidRPr="00C9054E">
        <w:rPr>
          <w:rFonts w:eastAsia="Times New Roman"/>
          <w:szCs w:val="24"/>
        </w:rPr>
        <w:t xml:space="preserve"> Υπουργού Οικονομικών</w:t>
      </w:r>
      <w:r>
        <w:rPr>
          <w:rFonts w:eastAsia="Times New Roman"/>
          <w:szCs w:val="24"/>
        </w:rPr>
        <w:t>.</w:t>
      </w:r>
    </w:p>
    <w:p w14:paraId="5218DA7E" w14:textId="77777777" w:rsidR="00BE48FC" w:rsidRDefault="008F016C">
      <w:pPr>
        <w:spacing w:line="600" w:lineRule="auto"/>
        <w:ind w:firstLine="720"/>
        <w:jc w:val="both"/>
        <w:rPr>
          <w:rFonts w:eastAsia="Times New Roman" w:cs="Times New Roman"/>
          <w:szCs w:val="24"/>
        </w:rPr>
      </w:pPr>
      <w:r w:rsidRPr="008046A0">
        <w:rPr>
          <w:rFonts w:eastAsia="Times New Roman" w:cs="Times New Roman"/>
          <w:szCs w:val="24"/>
        </w:rPr>
        <w:t>Δηλαδή,</w:t>
      </w:r>
      <w:r>
        <w:rPr>
          <w:rFonts w:eastAsia="Times New Roman" w:cs="Times New Roman"/>
          <w:szCs w:val="24"/>
        </w:rPr>
        <w:t xml:space="preserve"> τι κάνουμε εδώ; Σ</w:t>
      </w:r>
      <w:r w:rsidRPr="008046A0">
        <w:rPr>
          <w:rFonts w:eastAsia="Times New Roman" w:cs="Times New Roman"/>
          <w:szCs w:val="24"/>
        </w:rPr>
        <w:t>υστήνουμε τις επιτροπές</w:t>
      </w:r>
      <w:r>
        <w:rPr>
          <w:rFonts w:eastAsia="Times New Roman" w:cs="Times New Roman"/>
          <w:szCs w:val="24"/>
        </w:rPr>
        <w:t>,</w:t>
      </w:r>
      <w:r w:rsidRPr="008046A0">
        <w:rPr>
          <w:rFonts w:eastAsia="Times New Roman" w:cs="Times New Roman"/>
          <w:szCs w:val="24"/>
        </w:rPr>
        <w:t xml:space="preserve"> οι οποίες θα πρέπει </w:t>
      </w:r>
      <w:r w:rsidRPr="008046A0">
        <w:rPr>
          <w:rFonts w:eastAsia="Times New Roman" w:cs="Times New Roman"/>
          <w:szCs w:val="24"/>
        </w:rPr>
        <w:t>να πο</w:t>
      </w:r>
      <w:r>
        <w:rPr>
          <w:rFonts w:eastAsia="Times New Roman" w:cs="Times New Roman"/>
          <w:szCs w:val="24"/>
        </w:rPr>
        <w:t>υ</w:t>
      </w:r>
      <w:r w:rsidRPr="008046A0">
        <w:rPr>
          <w:rFonts w:eastAsia="Times New Roman" w:cs="Times New Roman"/>
          <w:szCs w:val="24"/>
        </w:rPr>
        <w:t xml:space="preserve">ν ποιες καινούργιες ζώνες θα </w:t>
      </w:r>
      <w:r>
        <w:rPr>
          <w:rFonts w:eastAsia="Times New Roman" w:cs="Times New Roman"/>
          <w:szCs w:val="24"/>
        </w:rPr>
        <w:t>ενταχθούν</w:t>
      </w:r>
      <w:r w:rsidRPr="008046A0">
        <w:rPr>
          <w:rFonts w:eastAsia="Times New Roman" w:cs="Times New Roman"/>
          <w:szCs w:val="24"/>
        </w:rPr>
        <w:t xml:space="preserve"> στον αντικειμενικό</w:t>
      </w:r>
      <w:r>
        <w:rPr>
          <w:rFonts w:eastAsia="Times New Roman" w:cs="Times New Roman"/>
          <w:szCs w:val="24"/>
        </w:rPr>
        <w:t>. Επίσης τροποποιήσεις τω</w:t>
      </w:r>
      <w:r w:rsidRPr="008046A0">
        <w:rPr>
          <w:rFonts w:eastAsia="Times New Roman" w:cs="Times New Roman"/>
          <w:szCs w:val="24"/>
        </w:rPr>
        <w:t xml:space="preserve">ν </w:t>
      </w:r>
      <w:r>
        <w:rPr>
          <w:rFonts w:eastAsia="Times New Roman" w:cs="Times New Roman"/>
          <w:szCs w:val="24"/>
        </w:rPr>
        <w:t>Σ.Α.Ο. και τω</w:t>
      </w:r>
      <w:r w:rsidRPr="008046A0">
        <w:rPr>
          <w:rFonts w:eastAsia="Times New Roman" w:cs="Times New Roman"/>
          <w:szCs w:val="24"/>
        </w:rPr>
        <w:t xml:space="preserve">ν </w:t>
      </w:r>
      <w:r>
        <w:rPr>
          <w:rFonts w:eastAsia="Times New Roman" w:cs="Times New Roman"/>
          <w:szCs w:val="24"/>
        </w:rPr>
        <w:t>Τ.Ο.</w:t>
      </w:r>
      <w:r w:rsidRPr="008046A0">
        <w:rPr>
          <w:rFonts w:eastAsia="Times New Roman" w:cs="Times New Roman"/>
          <w:szCs w:val="24"/>
        </w:rPr>
        <w:t xml:space="preserve"> και μέσα από αυτές</w:t>
      </w:r>
      <w:r>
        <w:rPr>
          <w:rFonts w:eastAsia="Times New Roman" w:cs="Times New Roman"/>
          <w:szCs w:val="24"/>
        </w:rPr>
        <w:t>,</w:t>
      </w:r>
      <w:r w:rsidRPr="008046A0">
        <w:rPr>
          <w:rFonts w:eastAsia="Times New Roman" w:cs="Times New Roman"/>
          <w:szCs w:val="24"/>
        </w:rPr>
        <w:t xml:space="preserve"> θα επεκτείνουμε το θέμα των αντικειμενικών ζωνών</w:t>
      </w:r>
      <w:r>
        <w:rPr>
          <w:rFonts w:eastAsia="Times New Roman" w:cs="Times New Roman"/>
          <w:szCs w:val="24"/>
        </w:rPr>
        <w:t>,</w:t>
      </w:r>
      <w:r w:rsidRPr="008046A0">
        <w:rPr>
          <w:rFonts w:eastAsia="Times New Roman" w:cs="Times New Roman"/>
          <w:szCs w:val="24"/>
        </w:rPr>
        <w:t xml:space="preserve"> όπως επίσης και τον καθορισμό των νέων τιμών των αντικειμενικών</w:t>
      </w:r>
      <w:r>
        <w:rPr>
          <w:rFonts w:eastAsia="Times New Roman" w:cs="Times New Roman"/>
          <w:szCs w:val="24"/>
        </w:rPr>
        <w:t>.</w:t>
      </w:r>
    </w:p>
    <w:p w14:paraId="5218DA7F"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Στο επόμενο</w:t>
      </w:r>
      <w:r>
        <w:rPr>
          <w:rFonts w:eastAsia="Times New Roman" w:cs="Times New Roman"/>
          <w:szCs w:val="24"/>
        </w:rPr>
        <w:t xml:space="preserve"> είναι η τροποποίηση του </w:t>
      </w:r>
      <w:r w:rsidRPr="008046A0">
        <w:rPr>
          <w:rFonts w:eastAsia="Times New Roman" w:cs="Times New Roman"/>
          <w:szCs w:val="24"/>
        </w:rPr>
        <w:t>άρθρου 25 του ν</w:t>
      </w:r>
      <w:r>
        <w:rPr>
          <w:rFonts w:eastAsia="Times New Roman" w:cs="Times New Roman"/>
          <w:szCs w:val="24"/>
        </w:rPr>
        <w:t>.</w:t>
      </w:r>
      <w:r w:rsidRPr="008046A0">
        <w:rPr>
          <w:rFonts w:eastAsia="Times New Roman" w:cs="Times New Roman"/>
          <w:szCs w:val="24"/>
        </w:rPr>
        <w:t>4354</w:t>
      </w:r>
      <w:r>
        <w:rPr>
          <w:rFonts w:eastAsia="Times New Roman" w:cs="Times New Roman"/>
          <w:szCs w:val="24"/>
        </w:rPr>
        <w:t>/2015. Λ</w:t>
      </w:r>
      <w:r w:rsidRPr="008046A0">
        <w:rPr>
          <w:rFonts w:eastAsia="Times New Roman" w:cs="Times New Roman"/>
          <w:szCs w:val="24"/>
        </w:rPr>
        <w:t>αμβάνεται υπ</w:t>
      </w:r>
      <w:r>
        <w:rPr>
          <w:rFonts w:eastAsia="Times New Roman" w:cs="Times New Roman"/>
          <w:szCs w:val="24"/>
        </w:rPr>
        <w:t xml:space="preserve">’ </w:t>
      </w:r>
      <w:r w:rsidRPr="008046A0">
        <w:rPr>
          <w:rFonts w:eastAsia="Times New Roman" w:cs="Times New Roman"/>
          <w:szCs w:val="24"/>
        </w:rPr>
        <w:t>όψ</w:t>
      </w:r>
      <w:r>
        <w:rPr>
          <w:rFonts w:eastAsia="Times New Roman" w:cs="Times New Roman"/>
          <w:szCs w:val="24"/>
        </w:rPr>
        <w:t>ιν</w:t>
      </w:r>
      <w:r w:rsidRPr="008046A0">
        <w:rPr>
          <w:rFonts w:eastAsia="Times New Roman" w:cs="Times New Roman"/>
          <w:szCs w:val="24"/>
        </w:rPr>
        <w:t xml:space="preserve"> το σύνολο της υπηρεσίας</w:t>
      </w:r>
      <w:r>
        <w:rPr>
          <w:rFonts w:eastAsia="Times New Roman" w:cs="Times New Roman"/>
          <w:szCs w:val="24"/>
        </w:rPr>
        <w:t>…</w:t>
      </w:r>
    </w:p>
    <w:p w14:paraId="5218DA80" w14:textId="77777777" w:rsidR="00BE48FC" w:rsidRDefault="008F016C">
      <w:pPr>
        <w:spacing w:line="600" w:lineRule="auto"/>
        <w:ind w:firstLine="720"/>
        <w:jc w:val="both"/>
        <w:rPr>
          <w:rFonts w:eastAsia="Times New Roman" w:cs="Times New Roman"/>
          <w:szCs w:val="24"/>
        </w:rPr>
      </w:pPr>
      <w:r w:rsidRPr="003F0988">
        <w:rPr>
          <w:rFonts w:eastAsia="Times New Roman" w:cs="Times New Roman"/>
          <w:b/>
          <w:szCs w:val="24"/>
        </w:rPr>
        <w:t>ΒΑΣΙΛΕΙΟΣ ΚΕΓΚΕΡΟΓΛΟΥ:</w:t>
      </w:r>
      <w:r>
        <w:rPr>
          <w:rFonts w:eastAsia="Times New Roman" w:cs="Times New Roman"/>
          <w:szCs w:val="24"/>
        </w:rPr>
        <w:t xml:space="preserve"> Κύριε Πρόεδρε, παρουσιάζει τις τροπολογίες.</w:t>
      </w:r>
    </w:p>
    <w:p w14:paraId="5218DA81" w14:textId="77777777" w:rsidR="00BE48FC" w:rsidRDefault="008F016C">
      <w:pPr>
        <w:spacing w:line="600" w:lineRule="auto"/>
        <w:ind w:firstLine="720"/>
        <w:jc w:val="both"/>
        <w:rPr>
          <w:rFonts w:eastAsia="Times New Roman" w:cs="Times New Roman"/>
          <w:szCs w:val="24"/>
        </w:rPr>
      </w:pPr>
      <w:r w:rsidRPr="003F0988">
        <w:rPr>
          <w:rFonts w:eastAsia="Times New Roman" w:cs="Times New Roman"/>
          <w:b/>
          <w:szCs w:val="24"/>
        </w:rPr>
        <w:t>ΘΕΟΔΩΡΟΣ ΠΑΠΑΘΕΟΔΩΡΟΥ:</w:t>
      </w:r>
      <w:r>
        <w:rPr>
          <w:rFonts w:eastAsia="Times New Roman" w:cs="Times New Roman"/>
          <w:szCs w:val="24"/>
        </w:rPr>
        <w:t xml:space="preserve"> Κύριε Πρόεδρε, δεν υπάρχει συμφωνία! Ζήτησα τον λόγο προηγουμένως ακριβώς για να μην έχουμε αυτό. Γιατί ξέρετε πού οδηγεί αυτό; Σ</w:t>
      </w:r>
      <w:r w:rsidRPr="008046A0">
        <w:rPr>
          <w:rFonts w:eastAsia="Times New Roman" w:cs="Times New Roman"/>
          <w:szCs w:val="24"/>
        </w:rPr>
        <w:t xml:space="preserve">ήμερα η κυρία </w:t>
      </w:r>
      <w:r>
        <w:rPr>
          <w:rFonts w:eastAsia="Times New Roman" w:cs="Times New Roman"/>
          <w:szCs w:val="24"/>
        </w:rPr>
        <w:t>Υ</w:t>
      </w:r>
      <w:r w:rsidRPr="008046A0">
        <w:rPr>
          <w:rFonts w:eastAsia="Times New Roman" w:cs="Times New Roman"/>
          <w:szCs w:val="24"/>
        </w:rPr>
        <w:t>πουργός θα παρουσιάσει αυτό που είπαμε ότι έπρεπε να αποσυρθεί και τελικά αύριο</w:t>
      </w:r>
      <w:r>
        <w:rPr>
          <w:rFonts w:eastAsia="Times New Roman" w:cs="Times New Roman"/>
          <w:szCs w:val="24"/>
        </w:rPr>
        <w:t xml:space="preserve">, που θα μιλήσουν οι υπόλοιποι, </w:t>
      </w:r>
      <w:r w:rsidRPr="008046A0">
        <w:rPr>
          <w:rFonts w:eastAsia="Times New Roman" w:cs="Times New Roman"/>
          <w:szCs w:val="24"/>
        </w:rPr>
        <w:t>δεν θα είναι κανένας εδώ</w:t>
      </w:r>
      <w:r>
        <w:rPr>
          <w:rFonts w:eastAsia="Times New Roman" w:cs="Times New Roman"/>
          <w:szCs w:val="24"/>
        </w:rPr>
        <w:t>. Σ</w:t>
      </w:r>
      <w:r w:rsidRPr="008046A0">
        <w:rPr>
          <w:rFonts w:eastAsia="Times New Roman" w:cs="Times New Roman"/>
          <w:szCs w:val="24"/>
        </w:rPr>
        <w:t>ας είπε ο κ</w:t>
      </w:r>
      <w:r>
        <w:rPr>
          <w:rFonts w:eastAsia="Times New Roman" w:cs="Times New Roman"/>
          <w:szCs w:val="24"/>
        </w:rPr>
        <w:t>.</w:t>
      </w:r>
      <w:r w:rsidRPr="008046A0">
        <w:rPr>
          <w:rFonts w:eastAsia="Times New Roman" w:cs="Times New Roman"/>
          <w:szCs w:val="24"/>
        </w:rPr>
        <w:t xml:space="preserve"> </w:t>
      </w:r>
      <w:r>
        <w:rPr>
          <w:rFonts w:eastAsia="Times New Roman" w:cs="Times New Roman"/>
          <w:szCs w:val="24"/>
        </w:rPr>
        <w:t>Β</w:t>
      </w:r>
      <w:r w:rsidRPr="008046A0">
        <w:rPr>
          <w:rFonts w:eastAsia="Times New Roman" w:cs="Times New Roman"/>
          <w:szCs w:val="24"/>
        </w:rPr>
        <w:t xml:space="preserve">ίτσας προηγουμένως να διακόψετε σήμερα και να είναι υποχρεωμένοι οι </w:t>
      </w:r>
      <w:r>
        <w:rPr>
          <w:rFonts w:eastAsia="Times New Roman" w:cs="Times New Roman"/>
          <w:szCs w:val="24"/>
        </w:rPr>
        <w:t>Υ</w:t>
      </w:r>
      <w:r w:rsidRPr="008046A0">
        <w:rPr>
          <w:rFonts w:eastAsia="Times New Roman" w:cs="Times New Roman"/>
          <w:szCs w:val="24"/>
        </w:rPr>
        <w:t xml:space="preserve">πουργοί </w:t>
      </w:r>
      <w:r>
        <w:rPr>
          <w:rFonts w:eastAsia="Times New Roman" w:cs="Times New Roman"/>
          <w:szCs w:val="24"/>
        </w:rPr>
        <w:t>που παρουσιάζουν να είναι εδώ!</w:t>
      </w:r>
    </w:p>
    <w:p w14:paraId="5218DA82" w14:textId="77777777" w:rsidR="00BE48FC" w:rsidRDefault="008F016C">
      <w:pPr>
        <w:spacing w:line="600" w:lineRule="auto"/>
        <w:ind w:firstLine="720"/>
        <w:jc w:val="both"/>
        <w:rPr>
          <w:rFonts w:eastAsia="Times New Roman" w:cs="Times New Roman"/>
          <w:szCs w:val="24"/>
        </w:rPr>
      </w:pPr>
      <w:r w:rsidRPr="008046A0">
        <w:rPr>
          <w:rFonts w:eastAsia="Times New Roman" w:cs="Times New Roman"/>
          <w:b/>
          <w:szCs w:val="24"/>
        </w:rPr>
        <w:t>ΑΙΚΑΤΕΡΙΝΗ ΠΑΠΑΝΑΤΣΙΟΥ (Υφυπουργός Οικονομικών):</w:t>
      </w:r>
      <w:r>
        <w:rPr>
          <w:rFonts w:eastAsia="Times New Roman" w:cs="Times New Roman"/>
          <w:szCs w:val="24"/>
        </w:rPr>
        <w:t xml:space="preserve"> Θα είμαστε εδώ! Θα είμαστε εδώ και θα απαντάμε στις ερωτήσ</w:t>
      </w:r>
      <w:r>
        <w:rPr>
          <w:rFonts w:eastAsia="Times New Roman" w:cs="Times New Roman"/>
          <w:szCs w:val="24"/>
        </w:rPr>
        <w:t>εις σας.</w:t>
      </w:r>
    </w:p>
    <w:p w14:paraId="5218DA83" w14:textId="77777777" w:rsidR="00BE48FC" w:rsidRDefault="008F016C">
      <w:pPr>
        <w:spacing w:line="600" w:lineRule="auto"/>
        <w:ind w:firstLine="720"/>
        <w:jc w:val="both"/>
        <w:rPr>
          <w:rFonts w:eastAsia="Times New Roman" w:cs="Times New Roman"/>
          <w:szCs w:val="24"/>
        </w:rPr>
      </w:pPr>
      <w:r w:rsidRPr="008046A0">
        <w:rPr>
          <w:rFonts w:eastAsia="Times New Roman" w:cs="Times New Roman"/>
          <w:b/>
          <w:szCs w:val="24"/>
        </w:rPr>
        <w:t>ΠΡΟΕΔΡΕΥΩΝ (Αναστάσιος Κουράκης):</w:t>
      </w:r>
      <w:r>
        <w:rPr>
          <w:rFonts w:eastAsia="Times New Roman" w:cs="Times New Roman"/>
          <w:szCs w:val="24"/>
        </w:rPr>
        <w:t xml:space="preserve"> Οι Υπουργοί θα είναι όλοι εδώ για να απαντήσουν σε πιθανές ερωτήσεις.</w:t>
      </w:r>
    </w:p>
    <w:p w14:paraId="5218DA84" w14:textId="77777777" w:rsidR="00BE48FC" w:rsidRDefault="008F016C">
      <w:pPr>
        <w:spacing w:line="600" w:lineRule="auto"/>
        <w:ind w:firstLine="720"/>
        <w:jc w:val="both"/>
        <w:rPr>
          <w:rFonts w:eastAsia="Times New Roman" w:cs="Times New Roman"/>
          <w:szCs w:val="24"/>
        </w:rPr>
      </w:pPr>
      <w:r w:rsidRPr="008046A0">
        <w:rPr>
          <w:rFonts w:eastAsia="Times New Roman" w:cs="Times New Roman"/>
          <w:b/>
          <w:szCs w:val="24"/>
        </w:rPr>
        <w:t>ΕΥΚΛΕΙΔΗΣ ΤΣΑΚΑΛΩΤΟΣ (Υπουργός Οικονομικών):</w:t>
      </w:r>
      <w:r>
        <w:rPr>
          <w:rFonts w:eastAsia="Times New Roman" w:cs="Times New Roman"/>
          <w:szCs w:val="24"/>
        </w:rPr>
        <w:t xml:space="preserve"> Μια πρώτη εισήγηση.</w:t>
      </w:r>
    </w:p>
    <w:p w14:paraId="5218DA85" w14:textId="77777777" w:rsidR="00BE48FC" w:rsidRDefault="008F016C">
      <w:pPr>
        <w:spacing w:line="600" w:lineRule="auto"/>
        <w:ind w:firstLine="720"/>
        <w:jc w:val="both"/>
        <w:rPr>
          <w:rFonts w:eastAsia="Times New Roman" w:cs="Times New Roman"/>
          <w:szCs w:val="24"/>
        </w:rPr>
      </w:pPr>
      <w:r w:rsidRPr="008046A0">
        <w:rPr>
          <w:rFonts w:eastAsia="Times New Roman" w:cs="Times New Roman"/>
          <w:b/>
          <w:szCs w:val="24"/>
        </w:rPr>
        <w:t>ΑΙΚΑΤΕΡΙΝΗ ΠΑΠΑΝΑΤΣΙΟΥ (Υφυπουργός Οικονομικών):</w:t>
      </w:r>
      <w:r>
        <w:rPr>
          <w:rFonts w:eastAsia="Times New Roman" w:cs="Times New Roman"/>
          <w:b/>
          <w:szCs w:val="24"/>
        </w:rPr>
        <w:t xml:space="preserve"> </w:t>
      </w:r>
      <w:r>
        <w:rPr>
          <w:rFonts w:eastAsia="Times New Roman" w:cs="Times New Roman"/>
          <w:szCs w:val="24"/>
        </w:rPr>
        <w:t>Αν δεν θέλετε, να μην την κάν</w:t>
      </w:r>
      <w:r>
        <w:rPr>
          <w:rFonts w:eastAsia="Times New Roman" w:cs="Times New Roman"/>
          <w:szCs w:val="24"/>
        </w:rPr>
        <w:t>ω την εισήγηση. Ακούστε όμως, και από εκεί και μετά θα είμαστε εδώ να απαντήσουμε στις ερωτήσεις σας, όσες ώρες χρειάζεστε.</w:t>
      </w:r>
    </w:p>
    <w:p w14:paraId="5218DA86" w14:textId="77777777" w:rsidR="00BE48FC" w:rsidRDefault="008F016C">
      <w:pPr>
        <w:spacing w:line="600" w:lineRule="auto"/>
        <w:ind w:firstLine="720"/>
        <w:jc w:val="both"/>
        <w:rPr>
          <w:rFonts w:eastAsia="Times New Roman" w:cs="Times New Roman"/>
          <w:szCs w:val="24"/>
        </w:rPr>
      </w:pPr>
      <w:r w:rsidRPr="008046A0">
        <w:rPr>
          <w:rFonts w:eastAsia="Times New Roman" w:cs="Times New Roman"/>
          <w:b/>
          <w:szCs w:val="24"/>
        </w:rPr>
        <w:t>ΠΡΟΕΔΡΕΥΩΝ (Αναστάσιος Κουράκης):</w:t>
      </w:r>
      <w:r>
        <w:rPr>
          <w:rFonts w:eastAsia="Times New Roman" w:cs="Times New Roman"/>
          <w:szCs w:val="24"/>
        </w:rPr>
        <w:t xml:space="preserve"> Συνεχίστε, κυρία Υπουργέ.</w:t>
      </w:r>
    </w:p>
    <w:p w14:paraId="5218DA87" w14:textId="77777777" w:rsidR="00BE48FC" w:rsidRDefault="008F016C">
      <w:pPr>
        <w:spacing w:line="600" w:lineRule="auto"/>
        <w:ind w:firstLine="720"/>
        <w:jc w:val="both"/>
        <w:rPr>
          <w:rFonts w:eastAsia="Times New Roman" w:cs="Times New Roman"/>
          <w:szCs w:val="24"/>
        </w:rPr>
      </w:pPr>
      <w:r w:rsidRPr="008046A0">
        <w:rPr>
          <w:rFonts w:eastAsia="Times New Roman" w:cs="Times New Roman"/>
          <w:b/>
          <w:szCs w:val="24"/>
        </w:rPr>
        <w:t>ΑΙΚΑΤΕΡΙΝΗ ΠΑΠΑΝΑΤΣΙΟΥ (Υφυπουργός Οικονομικών):</w:t>
      </w:r>
      <w:r>
        <w:rPr>
          <w:rFonts w:eastAsia="Times New Roman" w:cs="Times New Roman"/>
          <w:b/>
          <w:szCs w:val="24"/>
        </w:rPr>
        <w:t xml:space="preserve"> </w:t>
      </w:r>
      <w:r w:rsidRPr="003F0988">
        <w:rPr>
          <w:rFonts w:eastAsia="Times New Roman" w:cs="Times New Roman"/>
          <w:szCs w:val="24"/>
        </w:rPr>
        <w:t>Τ</w:t>
      </w:r>
      <w:r>
        <w:rPr>
          <w:rFonts w:eastAsia="Times New Roman" w:cs="Times New Roman"/>
          <w:szCs w:val="24"/>
        </w:rPr>
        <w:t xml:space="preserve">ροποποίηση του άρθρου </w:t>
      </w:r>
      <w:r>
        <w:rPr>
          <w:rFonts w:eastAsia="Times New Roman" w:cs="Times New Roman"/>
          <w:szCs w:val="24"/>
        </w:rPr>
        <w:t>25 του ν.4354. Λαμβάνεται υπ</w:t>
      </w:r>
      <w:r>
        <w:rPr>
          <w:rFonts w:eastAsia="Times New Roman" w:cs="Times New Roman"/>
          <w:szCs w:val="24"/>
        </w:rPr>
        <w:t xml:space="preserve">’ </w:t>
      </w:r>
      <w:r>
        <w:rPr>
          <w:rFonts w:eastAsia="Times New Roman" w:cs="Times New Roman"/>
          <w:szCs w:val="24"/>
        </w:rPr>
        <w:t>όψ</w:t>
      </w:r>
      <w:r>
        <w:rPr>
          <w:rFonts w:eastAsia="Times New Roman" w:cs="Times New Roman"/>
          <w:szCs w:val="24"/>
        </w:rPr>
        <w:t>ιν</w:t>
      </w:r>
      <w:r>
        <w:rPr>
          <w:rFonts w:eastAsia="Times New Roman" w:cs="Times New Roman"/>
          <w:szCs w:val="24"/>
        </w:rPr>
        <w:t xml:space="preserve"> το σύνολο της υπηρεσίας που έχει διανυθεί </w:t>
      </w:r>
      <w:r w:rsidRPr="008046A0">
        <w:rPr>
          <w:rFonts w:eastAsia="Times New Roman" w:cs="Times New Roman"/>
          <w:szCs w:val="24"/>
        </w:rPr>
        <w:t>και λαμβάνονται υπ</w:t>
      </w:r>
      <w:r>
        <w:rPr>
          <w:rFonts w:eastAsia="Times New Roman" w:cs="Times New Roman"/>
          <w:szCs w:val="24"/>
        </w:rPr>
        <w:t xml:space="preserve">’ </w:t>
      </w:r>
      <w:r w:rsidRPr="008046A0">
        <w:rPr>
          <w:rFonts w:eastAsia="Times New Roman" w:cs="Times New Roman"/>
          <w:szCs w:val="24"/>
        </w:rPr>
        <w:t>όψ</w:t>
      </w:r>
      <w:r>
        <w:rPr>
          <w:rFonts w:eastAsia="Times New Roman" w:cs="Times New Roman"/>
          <w:szCs w:val="24"/>
        </w:rPr>
        <w:t>ιν</w:t>
      </w:r>
      <w:r w:rsidRPr="008046A0">
        <w:rPr>
          <w:rFonts w:eastAsia="Times New Roman" w:cs="Times New Roman"/>
          <w:szCs w:val="24"/>
        </w:rPr>
        <w:t xml:space="preserve"> για τη μισθολογική κατάταξη και εξέλιξη της κατώτερης κατηγορίας</w:t>
      </w:r>
      <w:r>
        <w:rPr>
          <w:rFonts w:eastAsia="Times New Roman" w:cs="Times New Roman"/>
          <w:szCs w:val="24"/>
        </w:rPr>
        <w:t>,</w:t>
      </w:r>
      <w:r w:rsidRPr="008046A0">
        <w:rPr>
          <w:rFonts w:eastAsia="Times New Roman" w:cs="Times New Roman"/>
          <w:szCs w:val="24"/>
        </w:rPr>
        <w:t xml:space="preserve"> αναδρομικά από την 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20</w:t>
      </w:r>
      <w:r w:rsidRPr="008046A0">
        <w:rPr>
          <w:rFonts w:eastAsia="Times New Roman" w:cs="Times New Roman"/>
          <w:szCs w:val="24"/>
        </w:rPr>
        <w:t>16</w:t>
      </w:r>
      <w:r>
        <w:rPr>
          <w:rFonts w:eastAsia="Times New Roman" w:cs="Times New Roman"/>
          <w:szCs w:val="24"/>
        </w:rPr>
        <w:t>.</w:t>
      </w:r>
    </w:p>
    <w:p w14:paraId="5218DA88"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Σ</w:t>
      </w:r>
      <w:r w:rsidRPr="008046A0">
        <w:rPr>
          <w:rFonts w:eastAsia="Times New Roman" w:cs="Times New Roman"/>
          <w:szCs w:val="24"/>
        </w:rPr>
        <w:t>το επόμενο άρθρο είναι ρυθμίσεις σχετικά με τις ετήσιες απ</w:t>
      </w:r>
      <w:r w:rsidRPr="008046A0">
        <w:rPr>
          <w:rFonts w:eastAsia="Times New Roman" w:cs="Times New Roman"/>
          <w:szCs w:val="24"/>
        </w:rPr>
        <w:t xml:space="preserve">οδόσεις </w:t>
      </w:r>
      <w:r>
        <w:rPr>
          <w:rFonts w:eastAsia="Times New Roman" w:cs="Times New Roman"/>
          <w:szCs w:val="24"/>
        </w:rPr>
        <w:t xml:space="preserve">υπέρ τρίτων από τον </w:t>
      </w:r>
      <w:r>
        <w:rPr>
          <w:rFonts w:eastAsia="Times New Roman" w:cs="Times New Roman"/>
          <w:szCs w:val="24"/>
        </w:rPr>
        <w:t>κ</w:t>
      </w:r>
      <w:r>
        <w:rPr>
          <w:rFonts w:eastAsia="Times New Roman" w:cs="Times New Roman"/>
          <w:szCs w:val="24"/>
        </w:rPr>
        <w:t xml:space="preserve">ρατικό </w:t>
      </w:r>
      <w:r>
        <w:rPr>
          <w:rFonts w:eastAsia="Times New Roman" w:cs="Times New Roman"/>
          <w:szCs w:val="24"/>
        </w:rPr>
        <w:t>π</w:t>
      </w:r>
      <w:r w:rsidRPr="008046A0">
        <w:rPr>
          <w:rFonts w:eastAsia="Times New Roman" w:cs="Times New Roman"/>
          <w:szCs w:val="24"/>
        </w:rPr>
        <w:t>ροϋπολογισμό</w:t>
      </w:r>
      <w:r>
        <w:rPr>
          <w:rFonts w:eastAsia="Times New Roman" w:cs="Times New Roman"/>
          <w:szCs w:val="24"/>
        </w:rPr>
        <w:t>. Τ</w:t>
      </w:r>
      <w:r w:rsidRPr="008046A0">
        <w:rPr>
          <w:rFonts w:eastAsia="Times New Roman" w:cs="Times New Roman"/>
          <w:szCs w:val="24"/>
        </w:rPr>
        <w:t xml:space="preserve">ο 10% μένει </w:t>
      </w:r>
      <w:r>
        <w:rPr>
          <w:rFonts w:eastAsia="Times New Roman" w:cs="Times New Roman"/>
          <w:szCs w:val="24"/>
        </w:rPr>
        <w:t>σαν έσοδο</w:t>
      </w:r>
      <w:r w:rsidRPr="008046A0">
        <w:rPr>
          <w:rFonts w:eastAsia="Times New Roman" w:cs="Times New Roman"/>
          <w:szCs w:val="24"/>
        </w:rPr>
        <w:t xml:space="preserve"> στον </w:t>
      </w:r>
      <w:r>
        <w:rPr>
          <w:rFonts w:eastAsia="Times New Roman" w:cs="Times New Roman"/>
          <w:szCs w:val="24"/>
        </w:rPr>
        <w:t>κ</w:t>
      </w:r>
      <w:r w:rsidRPr="008046A0">
        <w:rPr>
          <w:rFonts w:eastAsia="Times New Roman" w:cs="Times New Roman"/>
          <w:szCs w:val="24"/>
        </w:rPr>
        <w:t>ρ</w:t>
      </w:r>
      <w:r>
        <w:rPr>
          <w:rFonts w:eastAsia="Times New Roman" w:cs="Times New Roman"/>
          <w:szCs w:val="24"/>
        </w:rPr>
        <w:t xml:space="preserve">ατικό </w:t>
      </w:r>
      <w:r>
        <w:rPr>
          <w:rFonts w:eastAsia="Times New Roman" w:cs="Times New Roman"/>
          <w:szCs w:val="24"/>
        </w:rPr>
        <w:t>π</w:t>
      </w:r>
      <w:r w:rsidRPr="008046A0">
        <w:rPr>
          <w:rFonts w:eastAsia="Times New Roman" w:cs="Times New Roman"/>
          <w:szCs w:val="24"/>
        </w:rPr>
        <w:t>ροϋπολογισμό</w:t>
      </w:r>
      <w:r>
        <w:rPr>
          <w:rFonts w:eastAsia="Times New Roman" w:cs="Times New Roman"/>
          <w:szCs w:val="24"/>
        </w:rPr>
        <w:t>. Τ</w:t>
      </w:r>
      <w:r w:rsidRPr="008046A0">
        <w:rPr>
          <w:rFonts w:eastAsia="Times New Roman" w:cs="Times New Roman"/>
          <w:szCs w:val="24"/>
        </w:rPr>
        <w:t>ο 2014 παρατάθηκε έως τις 31</w:t>
      </w:r>
      <w:r>
        <w:rPr>
          <w:rFonts w:eastAsia="Times New Roman" w:cs="Times New Roman"/>
          <w:szCs w:val="24"/>
        </w:rPr>
        <w:t>-</w:t>
      </w:r>
      <w:r>
        <w:rPr>
          <w:rFonts w:eastAsia="Times New Roman" w:cs="Times New Roman"/>
          <w:szCs w:val="24"/>
        </w:rPr>
        <w:t>12</w:t>
      </w:r>
      <w:r>
        <w:rPr>
          <w:rFonts w:eastAsia="Times New Roman" w:cs="Times New Roman"/>
          <w:szCs w:val="24"/>
        </w:rPr>
        <w:t>-</w:t>
      </w:r>
      <w:r>
        <w:rPr>
          <w:rFonts w:eastAsia="Times New Roman" w:cs="Times New Roman"/>
          <w:szCs w:val="24"/>
        </w:rPr>
        <w:t>2018 του 2</w:t>
      </w:r>
      <w:r w:rsidRPr="008046A0">
        <w:rPr>
          <w:rFonts w:eastAsia="Times New Roman" w:cs="Times New Roman"/>
          <w:szCs w:val="24"/>
        </w:rPr>
        <w:t>018</w:t>
      </w:r>
      <w:r>
        <w:rPr>
          <w:rFonts w:eastAsia="Times New Roman" w:cs="Times New Roman"/>
          <w:szCs w:val="24"/>
        </w:rPr>
        <w:t>. Τ</w:t>
      </w:r>
      <w:r w:rsidRPr="008046A0">
        <w:rPr>
          <w:rFonts w:eastAsia="Times New Roman" w:cs="Times New Roman"/>
          <w:szCs w:val="24"/>
        </w:rPr>
        <w:t>ώρα</w:t>
      </w:r>
      <w:r>
        <w:rPr>
          <w:rFonts w:eastAsia="Times New Roman" w:cs="Times New Roman"/>
          <w:szCs w:val="24"/>
        </w:rPr>
        <w:t xml:space="preserve">, ερχόμαστε να το παρατείνουμε </w:t>
      </w:r>
      <w:r w:rsidRPr="008046A0">
        <w:rPr>
          <w:rFonts w:eastAsia="Times New Roman" w:cs="Times New Roman"/>
          <w:szCs w:val="24"/>
        </w:rPr>
        <w:t>μέχρι τις 31</w:t>
      </w:r>
      <w:r>
        <w:rPr>
          <w:rFonts w:eastAsia="Times New Roman" w:cs="Times New Roman"/>
          <w:szCs w:val="24"/>
        </w:rPr>
        <w:t>-</w:t>
      </w:r>
      <w:r>
        <w:rPr>
          <w:rFonts w:eastAsia="Times New Roman" w:cs="Times New Roman"/>
          <w:szCs w:val="24"/>
        </w:rPr>
        <w:t>12</w:t>
      </w:r>
      <w:r>
        <w:rPr>
          <w:rFonts w:eastAsia="Times New Roman" w:cs="Times New Roman"/>
          <w:szCs w:val="24"/>
        </w:rPr>
        <w:t>-</w:t>
      </w:r>
      <w:r w:rsidRPr="008046A0">
        <w:rPr>
          <w:rFonts w:eastAsia="Times New Roman" w:cs="Times New Roman"/>
          <w:szCs w:val="24"/>
        </w:rPr>
        <w:t>2022</w:t>
      </w:r>
      <w:r>
        <w:rPr>
          <w:rFonts w:eastAsia="Times New Roman" w:cs="Times New Roman"/>
          <w:szCs w:val="24"/>
        </w:rPr>
        <w:t>.</w:t>
      </w:r>
    </w:p>
    <w:p w14:paraId="5218DA89"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Δ</w:t>
      </w:r>
      <w:r w:rsidRPr="008046A0">
        <w:rPr>
          <w:rFonts w:eastAsia="Times New Roman" w:cs="Times New Roman"/>
          <w:szCs w:val="24"/>
        </w:rPr>
        <w:t xml:space="preserve">ίνεται η δυνατότητα για τη μετακίνηση των </w:t>
      </w:r>
      <w:r w:rsidRPr="008046A0">
        <w:rPr>
          <w:rFonts w:eastAsia="Times New Roman" w:cs="Times New Roman"/>
          <w:szCs w:val="24"/>
        </w:rPr>
        <w:t>στελεχών των Ενόπλων Δυνάμεων</w:t>
      </w:r>
      <w:r>
        <w:rPr>
          <w:rFonts w:eastAsia="Times New Roman" w:cs="Times New Roman"/>
          <w:szCs w:val="24"/>
        </w:rPr>
        <w:t>. Η</w:t>
      </w:r>
      <w:r w:rsidRPr="008046A0">
        <w:rPr>
          <w:rFonts w:eastAsia="Times New Roman" w:cs="Times New Roman"/>
          <w:szCs w:val="24"/>
        </w:rPr>
        <w:t xml:space="preserve"> έκδοση του </w:t>
      </w:r>
      <w:r>
        <w:rPr>
          <w:rFonts w:eastAsia="Times New Roman" w:cs="Times New Roman"/>
          <w:szCs w:val="24"/>
        </w:rPr>
        <w:t>π</w:t>
      </w:r>
      <w:r w:rsidRPr="008046A0">
        <w:rPr>
          <w:rFonts w:eastAsia="Times New Roman" w:cs="Times New Roman"/>
          <w:szCs w:val="24"/>
        </w:rPr>
        <w:t xml:space="preserve">ροεδρικού </w:t>
      </w:r>
      <w:r>
        <w:rPr>
          <w:rFonts w:eastAsia="Times New Roman" w:cs="Times New Roman"/>
          <w:szCs w:val="24"/>
        </w:rPr>
        <w:t>δ</w:t>
      </w:r>
      <w:r w:rsidRPr="008046A0">
        <w:rPr>
          <w:rFonts w:eastAsia="Times New Roman" w:cs="Times New Roman"/>
          <w:szCs w:val="24"/>
        </w:rPr>
        <w:t>ιατάγματος</w:t>
      </w:r>
      <w:r>
        <w:rPr>
          <w:rFonts w:eastAsia="Times New Roman" w:cs="Times New Roman"/>
          <w:szCs w:val="24"/>
        </w:rPr>
        <w:t>,</w:t>
      </w:r>
      <w:r w:rsidRPr="008046A0">
        <w:rPr>
          <w:rFonts w:eastAsia="Times New Roman" w:cs="Times New Roman"/>
          <w:szCs w:val="24"/>
        </w:rPr>
        <w:t xml:space="preserve"> το οποίο θα καθορί</w:t>
      </w:r>
      <w:r>
        <w:rPr>
          <w:rFonts w:eastAsia="Times New Roman" w:cs="Times New Roman"/>
          <w:szCs w:val="24"/>
        </w:rPr>
        <w:t>ζ</w:t>
      </w:r>
      <w:r w:rsidRPr="008046A0">
        <w:rPr>
          <w:rFonts w:eastAsia="Times New Roman" w:cs="Times New Roman"/>
          <w:szCs w:val="24"/>
        </w:rPr>
        <w:t>ει το νέο ύ</w:t>
      </w:r>
      <w:r>
        <w:rPr>
          <w:rFonts w:eastAsia="Times New Roman" w:cs="Times New Roman"/>
          <w:szCs w:val="24"/>
        </w:rPr>
        <w:t xml:space="preserve">ψος, </w:t>
      </w:r>
      <w:r w:rsidRPr="008046A0">
        <w:rPr>
          <w:rFonts w:eastAsia="Times New Roman" w:cs="Times New Roman"/>
          <w:szCs w:val="24"/>
        </w:rPr>
        <w:t>τους όρους και τις προϋποθέσεις της καταβολής των δαπανών μετακίνησης εσωτερικού και της αποζημίωσης εκπαίδευση</w:t>
      </w:r>
      <w:r>
        <w:rPr>
          <w:rFonts w:eastAsia="Times New Roman" w:cs="Times New Roman"/>
          <w:szCs w:val="24"/>
        </w:rPr>
        <w:t>ς των</w:t>
      </w:r>
      <w:r w:rsidRPr="008046A0">
        <w:rPr>
          <w:rFonts w:eastAsia="Times New Roman" w:cs="Times New Roman"/>
          <w:szCs w:val="24"/>
        </w:rPr>
        <w:t xml:space="preserve"> στελεχών των Ενόπλων Δυνάμεων</w:t>
      </w:r>
      <w:r>
        <w:rPr>
          <w:rFonts w:eastAsia="Times New Roman" w:cs="Times New Roman"/>
          <w:szCs w:val="24"/>
        </w:rPr>
        <w:t>,</w:t>
      </w:r>
      <w:r w:rsidRPr="008046A0">
        <w:rPr>
          <w:rFonts w:eastAsia="Times New Roman" w:cs="Times New Roman"/>
          <w:szCs w:val="24"/>
        </w:rPr>
        <w:t xml:space="preserve"> παρατ</w:t>
      </w:r>
      <w:r w:rsidRPr="008046A0">
        <w:rPr>
          <w:rFonts w:eastAsia="Times New Roman" w:cs="Times New Roman"/>
          <w:szCs w:val="24"/>
        </w:rPr>
        <w:t xml:space="preserve">είνεται μέχρι </w:t>
      </w:r>
      <w:r>
        <w:rPr>
          <w:rFonts w:eastAsia="Times New Roman" w:cs="Times New Roman"/>
          <w:szCs w:val="24"/>
        </w:rPr>
        <w:t>την 30</w:t>
      </w:r>
      <w:r>
        <w:rPr>
          <w:rFonts w:eastAsia="Times New Roman" w:cs="Times New Roman"/>
          <w:szCs w:val="24"/>
        </w:rPr>
        <w:t>-</w:t>
      </w:r>
      <w:r>
        <w:rPr>
          <w:rFonts w:eastAsia="Times New Roman" w:cs="Times New Roman"/>
          <w:szCs w:val="24"/>
        </w:rPr>
        <w:t>6</w:t>
      </w:r>
      <w:r>
        <w:rPr>
          <w:rFonts w:eastAsia="Times New Roman" w:cs="Times New Roman"/>
          <w:szCs w:val="24"/>
        </w:rPr>
        <w:t>-</w:t>
      </w:r>
      <w:r>
        <w:rPr>
          <w:rFonts w:eastAsia="Times New Roman" w:cs="Times New Roman"/>
          <w:szCs w:val="24"/>
        </w:rPr>
        <w:t>2019,</w:t>
      </w:r>
      <w:r w:rsidRPr="008046A0">
        <w:rPr>
          <w:rFonts w:eastAsia="Times New Roman" w:cs="Times New Roman"/>
          <w:szCs w:val="24"/>
        </w:rPr>
        <w:t xml:space="preserve"> να γίνει το </w:t>
      </w:r>
      <w:r>
        <w:rPr>
          <w:rFonts w:eastAsia="Times New Roman" w:cs="Times New Roman"/>
          <w:szCs w:val="24"/>
        </w:rPr>
        <w:t>π</w:t>
      </w:r>
      <w:r w:rsidRPr="008046A0">
        <w:rPr>
          <w:rFonts w:eastAsia="Times New Roman" w:cs="Times New Roman"/>
          <w:szCs w:val="24"/>
        </w:rPr>
        <w:t xml:space="preserve">ροεδρικό </w:t>
      </w:r>
      <w:r>
        <w:rPr>
          <w:rFonts w:eastAsia="Times New Roman" w:cs="Times New Roman"/>
          <w:szCs w:val="24"/>
        </w:rPr>
        <w:t>δ</w:t>
      </w:r>
      <w:r w:rsidRPr="008046A0">
        <w:rPr>
          <w:rFonts w:eastAsia="Times New Roman" w:cs="Times New Roman"/>
          <w:szCs w:val="24"/>
        </w:rPr>
        <w:t>ιάταγμα</w:t>
      </w:r>
      <w:r>
        <w:rPr>
          <w:rFonts w:eastAsia="Times New Roman" w:cs="Times New Roman"/>
          <w:szCs w:val="24"/>
        </w:rPr>
        <w:t>,</w:t>
      </w:r>
      <w:r w:rsidRPr="008046A0">
        <w:rPr>
          <w:rFonts w:eastAsia="Times New Roman" w:cs="Times New Roman"/>
          <w:szCs w:val="24"/>
        </w:rPr>
        <w:t xml:space="preserve"> το οποίο θα καθορί</w:t>
      </w:r>
      <w:r>
        <w:rPr>
          <w:rFonts w:eastAsia="Times New Roman" w:cs="Times New Roman"/>
          <w:szCs w:val="24"/>
        </w:rPr>
        <w:t>ζ</w:t>
      </w:r>
      <w:r w:rsidRPr="008046A0">
        <w:rPr>
          <w:rFonts w:eastAsia="Times New Roman" w:cs="Times New Roman"/>
          <w:szCs w:val="24"/>
        </w:rPr>
        <w:t>ει αυτούς τους όρους</w:t>
      </w:r>
      <w:r>
        <w:rPr>
          <w:rFonts w:eastAsia="Times New Roman" w:cs="Times New Roman"/>
          <w:szCs w:val="24"/>
        </w:rPr>
        <w:t>.</w:t>
      </w:r>
    </w:p>
    <w:p w14:paraId="5218DA8A"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Επίσης</w:t>
      </w:r>
      <w:r w:rsidRPr="008046A0">
        <w:rPr>
          <w:rFonts w:eastAsia="Times New Roman" w:cs="Times New Roman"/>
          <w:szCs w:val="24"/>
        </w:rPr>
        <w:t xml:space="preserve"> έχουμε παράταση της προθεσμίας άσκησης</w:t>
      </w:r>
      <w:r>
        <w:rPr>
          <w:rFonts w:eastAsia="Times New Roman" w:cs="Times New Roman"/>
          <w:szCs w:val="24"/>
        </w:rPr>
        <w:t xml:space="preserve"> καθηκόντων από τον ΓΔΟΣΥ του Υπουργείου</w:t>
      </w:r>
      <w:r w:rsidRPr="008046A0">
        <w:rPr>
          <w:rFonts w:eastAsia="Times New Roman" w:cs="Times New Roman"/>
          <w:szCs w:val="24"/>
        </w:rPr>
        <w:t xml:space="preserve"> Εθνικής </w:t>
      </w:r>
      <w:r>
        <w:rPr>
          <w:rFonts w:eastAsia="Times New Roman" w:cs="Times New Roman"/>
          <w:szCs w:val="24"/>
        </w:rPr>
        <w:t>Ά</w:t>
      </w:r>
      <w:r w:rsidRPr="008046A0">
        <w:rPr>
          <w:rFonts w:eastAsia="Times New Roman" w:cs="Times New Roman"/>
          <w:szCs w:val="24"/>
        </w:rPr>
        <w:t>μυνας</w:t>
      </w:r>
      <w:r>
        <w:rPr>
          <w:rFonts w:eastAsia="Times New Roman" w:cs="Times New Roman"/>
          <w:szCs w:val="24"/>
        </w:rPr>
        <w:t>. Ε</w:t>
      </w:r>
      <w:r w:rsidRPr="008046A0">
        <w:rPr>
          <w:rFonts w:eastAsia="Times New Roman" w:cs="Times New Roman"/>
          <w:szCs w:val="24"/>
        </w:rPr>
        <w:t xml:space="preserve">δώ θέλουμε να δημιουργηθεί </w:t>
      </w:r>
      <w:r>
        <w:rPr>
          <w:rFonts w:eastAsia="Times New Roman" w:cs="Times New Roman"/>
          <w:szCs w:val="24"/>
        </w:rPr>
        <w:t>η</w:t>
      </w:r>
      <w:r w:rsidRPr="008046A0">
        <w:rPr>
          <w:rFonts w:eastAsia="Times New Roman" w:cs="Times New Roman"/>
          <w:szCs w:val="24"/>
        </w:rPr>
        <w:t xml:space="preserve">  Γενική Διεύθυνση Οικονομικών Υπηρεσιών του Υπουργείου Εθνικής Άμυνας</w:t>
      </w:r>
      <w:r>
        <w:rPr>
          <w:rFonts w:eastAsia="Times New Roman" w:cs="Times New Roman"/>
          <w:szCs w:val="24"/>
        </w:rPr>
        <w:t>. Τ</w:t>
      </w:r>
      <w:r w:rsidRPr="008046A0">
        <w:rPr>
          <w:rFonts w:eastAsia="Times New Roman" w:cs="Times New Roman"/>
          <w:szCs w:val="24"/>
        </w:rPr>
        <w:t>ους δίνουμε τη δυνατότητα να τ</w:t>
      </w:r>
      <w:r>
        <w:rPr>
          <w:rFonts w:eastAsia="Times New Roman" w:cs="Times New Roman"/>
          <w:szCs w:val="24"/>
        </w:rPr>
        <w:t>η</w:t>
      </w:r>
      <w:r w:rsidRPr="008046A0">
        <w:rPr>
          <w:rFonts w:eastAsia="Times New Roman" w:cs="Times New Roman"/>
          <w:szCs w:val="24"/>
        </w:rPr>
        <w:t xml:space="preserve"> δημιουργήσουν μέχρι τις 31</w:t>
      </w:r>
      <w:r>
        <w:rPr>
          <w:rFonts w:eastAsia="Times New Roman" w:cs="Times New Roman"/>
          <w:szCs w:val="24"/>
        </w:rPr>
        <w:t>-</w:t>
      </w:r>
      <w:r>
        <w:rPr>
          <w:rFonts w:eastAsia="Times New Roman" w:cs="Times New Roman"/>
          <w:szCs w:val="24"/>
        </w:rPr>
        <w:t>12</w:t>
      </w:r>
      <w:r>
        <w:rPr>
          <w:rFonts w:eastAsia="Times New Roman" w:cs="Times New Roman"/>
          <w:szCs w:val="24"/>
        </w:rPr>
        <w:t>-</w:t>
      </w:r>
      <w:r>
        <w:rPr>
          <w:rFonts w:eastAsia="Times New Roman" w:cs="Times New Roman"/>
          <w:szCs w:val="24"/>
        </w:rPr>
        <w:t>201</w:t>
      </w:r>
      <w:r w:rsidRPr="008046A0">
        <w:rPr>
          <w:rFonts w:eastAsia="Times New Roman" w:cs="Times New Roman"/>
          <w:szCs w:val="24"/>
        </w:rPr>
        <w:t>9</w:t>
      </w:r>
      <w:r>
        <w:rPr>
          <w:rFonts w:eastAsia="Times New Roman" w:cs="Times New Roman"/>
          <w:szCs w:val="24"/>
        </w:rPr>
        <w:t>.</w:t>
      </w:r>
    </w:p>
    <w:p w14:paraId="5218DA8B"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Σ</w:t>
      </w:r>
      <w:r w:rsidRPr="008046A0">
        <w:rPr>
          <w:rFonts w:eastAsia="Times New Roman" w:cs="Times New Roman"/>
          <w:szCs w:val="24"/>
        </w:rPr>
        <w:t>το επόμενο άρθρο</w:t>
      </w:r>
      <w:r>
        <w:rPr>
          <w:rFonts w:eastAsia="Times New Roman" w:cs="Times New Roman"/>
          <w:szCs w:val="24"/>
        </w:rPr>
        <w:t>, τροποποίηση</w:t>
      </w:r>
      <w:r w:rsidRPr="008046A0">
        <w:rPr>
          <w:rFonts w:eastAsia="Times New Roman" w:cs="Times New Roman"/>
          <w:szCs w:val="24"/>
        </w:rPr>
        <w:t xml:space="preserve"> </w:t>
      </w:r>
      <w:r>
        <w:rPr>
          <w:rFonts w:eastAsia="Times New Roman" w:cs="Times New Roman"/>
          <w:szCs w:val="24"/>
        </w:rPr>
        <w:t>πρώτου ν.</w:t>
      </w:r>
      <w:r w:rsidRPr="008046A0">
        <w:rPr>
          <w:rFonts w:eastAsia="Times New Roman" w:cs="Times New Roman"/>
          <w:szCs w:val="24"/>
        </w:rPr>
        <w:t>42</w:t>
      </w:r>
      <w:r>
        <w:rPr>
          <w:rFonts w:eastAsia="Times New Roman" w:cs="Times New Roman"/>
          <w:szCs w:val="24"/>
        </w:rPr>
        <w:t>54/</w:t>
      </w:r>
      <w:r w:rsidRPr="008046A0">
        <w:rPr>
          <w:rFonts w:eastAsia="Times New Roman" w:cs="Times New Roman"/>
          <w:szCs w:val="24"/>
        </w:rPr>
        <w:t xml:space="preserve">2014 και </w:t>
      </w:r>
      <w:r>
        <w:rPr>
          <w:rFonts w:eastAsia="Times New Roman" w:cs="Times New Roman"/>
          <w:szCs w:val="24"/>
        </w:rPr>
        <w:t>άρθρου</w:t>
      </w:r>
      <w:r w:rsidRPr="008046A0">
        <w:rPr>
          <w:rFonts w:eastAsia="Times New Roman" w:cs="Times New Roman"/>
          <w:szCs w:val="24"/>
        </w:rPr>
        <w:t xml:space="preserve"> 5 του ν</w:t>
      </w:r>
      <w:r>
        <w:rPr>
          <w:rFonts w:eastAsia="Times New Roman" w:cs="Times New Roman"/>
          <w:szCs w:val="24"/>
        </w:rPr>
        <w:t>.4244/20</w:t>
      </w:r>
      <w:r w:rsidRPr="008046A0">
        <w:rPr>
          <w:rFonts w:eastAsia="Times New Roman" w:cs="Times New Roman"/>
          <w:szCs w:val="24"/>
        </w:rPr>
        <w:t>14</w:t>
      </w:r>
      <w:r>
        <w:rPr>
          <w:rFonts w:eastAsia="Times New Roman" w:cs="Times New Roman"/>
          <w:szCs w:val="24"/>
        </w:rPr>
        <w:t>,</w:t>
      </w:r>
      <w:r w:rsidRPr="008046A0">
        <w:rPr>
          <w:rFonts w:eastAsia="Times New Roman" w:cs="Times New Roman"/>
          <w:szCs w:val="24"/>
        </w:rPr>
        <w:t xml:space="preserve"> ερχόμαστε </w:t>
      </w:r>
      <w:r>
        <w:rPr>
          <w:rFonts w:eastAsia="Times New Roman" w:cs="Times New Roman"/>
          <w:szCs w:val="24"/>
        </w:rPr>
        <w:t>κ</w:t>
      </w:r>
      <w:r w:rsidRPr="008046A0">
        <w:rPr>
          <w:rFonts w:eastAsia="Times New Roman" w:cs="Times New Roman"/>
          <w:szCs w:val="24"/>
        </w:rPr>
        <w:t xml:space="preserve">αι ξαναδίνουμε την </w:t>
      </w:r>
      <w:r w:rsidRPr="008046A0">
        <w:rPr>
          <w:rFonts w:eastAsia="Times New Roman" w:cs="Times New Roman"/>
          <w:szCs w:val="24"/>
        </w:rPr>
        <w:t>παράταση για τ</w:t>
      </w:r>
      <w:r>
        <w:rPr>
          <w:rFonts w:eastAsia="Times New Roman" w:cs="Times New Roman"/>
          <w:szCs w:val="24"/>
        </w:rPr>
        <w:t>α ΕΑΒ</w:t>
      </w:r>
      <w:r w:rsidRPr="008046A0">
        <w:rPr>
          <w:rFonts w:eastAsia="Times New Roman" w:cs="Times New Roman"/>
          <w:szCs w:val="24"/>
        </w:rPr>
        <w:t xml:space="preserve"> και την ασφαλιστική και τη φορολογική ενημερότητα</w:t>
      </w:r>
      <w:r>
        <w:rPr>
          <w:rFonts w:eastAsia="Times New Roman" w:cs="Times New Roman"/>
          <w:szCs w:val="24"/>
        </w:rPr>
        <w:t>. Τους εξαιρούμε μέχρι τις 31</w:t>
      </w:r>
      <w:r>
        <w:rPr>
          <w:rFonts w:eastAsia="Times New Roman" w:cs="Times New Roman"/>
          <w:szCs w:val="24"/>
        </w:rPr>
        <w:t>-</w:t>
      </w:r>
      <w:r>
        <w:rPr>
          <w:rFonts w:eastAsia="Times New Roman" w:cs="Times New Roman"/>
          <w:szCs w:val="24"/>
        </w:rPr>
        <w:t>12</w:t>
      </w:r>
      <w:r>
        <w:rPr>
          <w:rFonts w:eastAsia="Times New Roman" w:cs="Times New Roman"/>
          <w:szCs w:val="24"/>
        </w:rPr>
        <w:t>-</w:t>
      </w:r>
      <w:r>
        <w:rPr>
          <w:rFonts w:eastAsia="Times New Roman" w:cs="Times New Roman"/>
          <w:szCs w:val="24"/>
        </w:rPr>
        <w:t>2019.</w:t>
      </w:r>
    </w:p>
    <w:p w14:paraId="5218DA8C"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Σ</w:t>
      </w:r>
      <w:r w:rsidRPr="008046A0">
        <w:rPr>
          <w:rFonts w:eastAsia="Times New Roman" w:cs="Times New Roman"/>
          <w:szCs w:val="24"/>
        </w:rPr>
        <w:t>το επόμενο</w:t>
      </w:r>
      <w:r>
        <w:rPr>
          <w:rFonts w:eastAsia="Times New Roman" w:cs="Times New Roman"/>
          <w:szCs w:val="24"/>
        </w:rPr>
        <w:t>,</w:t>
      </w:r>
      <w:r w:rsidRPr="008046A0">
        <w:rPr>
          <w:rFonts w:eastAsia="Times New Roman" w:cs="Times New Roman"/>
          <w:szCs w:val="24"/>
        </w:rPr>
        <w:t xml:space="preserve"> έχουμε </w:t>
      </w:r>
      <w:r>
        <w:rPr>
          <w:rFonts w:eastAsia="Times New Roman" w:cs="Times New Roman"/>
          <w:szCs w:val="24"/>
        </w:rPr>
        <w:t xml:space="preserve">την τροποποίηση </w:t>
      </w:r>
      <w:r w:rsidRPr="008046A0">
        <w:rPr>
          <w:rFonts w:eastAsia="Times New Roman" w:cs="Times New Roman"/>
          <w:szCs w:val="24"/>
        </w:rPr>
        <w:t>του άρθρου 63 του ν</w:t>
      </w:r>
      <w:r>
        <w:rPr>
          <w:rFonts w:eastAsia="Times New Roman" w:cs="Times New Roman"/>
          <w:szCs w:val="24"/>
        </w:rPr>
        <w:t>.</w:t>
      </w:r>
      <w:r w:rsidRPr="008046A0">
        <w:rPr>
          <w:rFonts w:eastAsia="Times New Roman" w:cs="Times New Roman"/>
          <w:szCs w:val="24"/>
        </w:rPr>
        <w:t>4</w:t>
      </w:r>
      <w:r>
        <w:rPr>
          <w:rFonts w:eastAsia="Times New Roman" w:cs="Times New Roman"/>
          <w:szCs w:val="24"/>
        </w:rPr>
        <w:t>174/2013. Ε</w:t>
      </w:r>
      <w:r w:rsidRPr="008046A0">
        <w:rPr>
          <w:rFonts w:eastAsia="Times New Roman" w:cs="Times New Roman"/>
          <w:szCs w:val="24"/>
        </w:rPr>
        <w:t xml:space="preserve">δώ δίνουμε τη δυνατότητα σε κάποιον που έχει κάνει </w:t>
      </w:r>
      <w:r>
        <w:rPr>
          <w:rFonts w:eastAsia="Times New Roman" w:cs="Times New Roman"/>
          <w:szCs w:val="24"/>
        </w:rPr>
        <w:t>ενδικοφανή</w:t>
      </w:r>
      <w:r w:rsidRPr="008046A0">
        <w:rPr>
          <w:rFonts w:eastAsia="Times New Roman" w:cs="Times New Roman"/>
          <w:szCs w:val="24"/>
        </w:rPr>
        <w:t xml:space="preserve"> προσφυγή στην αρμό</w:t>
      </w:r>
      <w:r w:rsidRPr="008046A0">
        <w:rPr>
          <w:rFonts w:eastAsia="Times New Roman" w:cs="Times New Roman"/>
          <w:szCs w:val="24"/>
        </w:rPr>
        <w:t xml:space="preserve">δια προς εξέταση υπηρεσία της </w:t>
      </w:r>
      <w:r>
        <w:rPr>
          <w:rFonts w:eastAsia="Times New Roman" w:cs="Times New Roman"/>
          <w:szCs w:val="24"/>
        </w:rPr>
        <w:t>ΑΑΔΕ,</w:t>
      </w:r>
      <w:r w:rsidRPr="008046A0">
        <w:rPr>
          <w:rFonts w:eastAsia="Times New Roman" w:cs="Times New Roman"/>
          <w:szCs w:val="24"/>
        </w:rPr>
        <w:t xml:space="preserve"> αν </w:t>
      </w:r>
      <w:r>
        <w:rPr>
          <w:rFonts w:eastAsia="Times New Roman" w:cs="Times New Roman"/>
          <w:szCs w:val="24"/>
        </w:rPr>
        <w:t>έ</w:t>
      </w:r>
      <w:r w:rsidRPr="008046A0">
        <w:rPr>
          <w:rFonts w:eastAsia="Times New Roman" w:cs="Times New Roman"/>
          <w:szCs w:val="24"/>
        </w:rPr>
        <w:t xml:space="preserve">χει κατατεθεί προς εξέταση στο </w:t>
      </w:r>
      <w:r>
        <w:rPr>
          <w:rFonts w:eastAsia="Times New Roman" w:cs="Times New Roman"/>
          <w:szCs w:val="24"/>
        </w:rPr>
        <w:t>Σ</w:t>
      </w:r>
      <w:r w:rsidRPr="008046A0">
        <w:rPr>
          <w:rFonts w:eastAsia="Times New Roman" w:cs="Times New Roman"/>
          <w:szCs w:val="24"/>
        </w:rPr>
        <w:t xml:space="preserve">υμβούλιο της </w:t>
      </w:r>
      <w:r>
        <w:rPr>
          <w:rFonts w:eastAsia="Times New Roman" w:cs="Times New Roman"/>
          <w:szCs w:val="24"/>
        </w:rPr>
        <w:t>Ε</w:t>
      </w:r>
      <w:r w:rsidRPr="008046A0">
        <w:rPr>
          <w:rFonts w:eastAsia="Times New Roman" w:cs="Times New Roman"/>
          <w:szCs w:val="24"/>
        </w:rPr>
        <w:t xml:space="preserve">πικρατείας το αντίστοιχο θέμα στο οποίο έχει προσφύγει και οι </w:t>
      </w:r>
      <w:r>
        <w:rPr>
          <w:rFonts w:eastAsia="Times New Roman" w:cs="Times New Roman"/>
          <w:szCs w:val="24"/>
        </w:rPr>
        <w:t>εκατόν είκοσι</w:t>
      </w:r>
      <w:r w:rsidRPr="008046A0">
        <w:rPr>
          <w:rFonts w:eastAsia="Times New Roman" w:cs="Times New Roman"/>
          <w:szCs w:val="24"/>
        </w:rPr>
        <w:t xml:space="preserve"> μέρες δεν επαρκούν για να βγει η απόφαση του Συμβουλίου της Επικρατείας</w:t>
      </w:r>
      <w:r>
        <w:rPr>
          <w:rFonts w:eastAsia="Times New Roman" w:cs="Times New Roman"/>
          <w:szCs w:val="24"/>
        </w:rPr>
        <w:t>, να ζητήσει μια αναστο</w:t>
      </w:r>
      <w:r>
        <w:rPr>
          <w:rFonts w:eastAsia="Times New Roman" w:cs="Times New Roman"/>
          <w:szCs w:val="24"/>
        </w:rPr>
        <w:t xml:space="preserve">λή μέχρις ότου </w:t>
      </w:r>
      <w:r w:rsidRPr="008046A0">
        <w:rPr>
          <w:rFonts w:eastAsia="Times New Roman" w:cs="Times New Roman"/>
          <w:szCs w:val="24"/>
        </w:rPr>
        <w:t>βγει η απόφαση του Συμβουλίου της Επικρατείας</w:t>
      </w:r>
      <w:r>
        <w:rPr>
          <w:rFonts w:eastAsia="Times New Roman" w:cs="Times New Roman"/>
          <w:szCs w:val="24"/>
        </w:rPr>
        <w:t>. Κ</w:t>
      </w:r>
      <w:r w:rsidRPr="008046A0">
        <w:rPr>
          <w:rFonts w:eastAsia="Times New Roman" w:cs="Times New Roman"/>
          <w:szCs w:val="24"/>
        </w:rPr>
        <w:t>αι επίσης δίνεται η προθεσμία</w:t>
      </w:r>
      <w:r>
        <w:rPr>
          <w:rFonts w:eastAsia="Times New Roman" w:cs="Times New Roman"/>
          <w:szCs w:val="24"/>
        </w:rPr>
        <w:t>,</w:t>
      </w:r>
      <w:r w:rsidRPr="008046A0">
        <w:rPr>
          <w:rFonts w:eastAsia="Times New Roman" w:cs="Times New Roman"/>
          <w:szCs w:val="24"/>
        </w:rPr>
        <w:t xml:space="preserve"> </w:t>
      </w:r>
      <w:r>
        <w:rPr>
          <w:rFonts w:eastAsia="Times New Roman" w:cs="Times New Roman"/>
          <w:szCs w:val="24"/>
        </w:rPr>
        <w:t>πάλι στη Διεύθυνση Επίλυσης Διαφορών,</w:t>
      </w:r>
      <w:r w:rsidRPr="008046A0">
        <w:rPr>
          <w:rFonts w:eastAsia="Times New Roman" w:cs="Times New Roman"/>
          <w:szCs w:val="24"/>
        </w:rPr>
        <w:t xml:space="preserve"> των </w:t>
      </w:r>
      <w:r>
        <w:rPr>
          <w:rFonts w:eastAsia="Times New Roman" w:cs="Times New Roman"/>
          <w:szCs w:val="24"/>
        </w:rPr>
        <w:t>εκατόν είκοσι</w:t>
      </w:r>
      <w:r w:rsidRPr="008046A0">
        <w:rPr>
          <w:rFonts w:eastAsia="Times New Roman" w:cs="Times New Roman"/>
          <w:szCs w:val="24"/>
        </w:rPr>
        <w:t xml:space="preserve"> ημερών σε </w:t>
      </w:r>
      <w:r>
        <w:rPr>
          <w:rFonts w:eastAsia="Times New Roman" w:cs="Times New Roman"/>
          <w:szCs w:val="24"/>
        </w:rPr>
        <w:t>κά</w:t>
      </w:r>
      <w:r w:rsidRPr="008046A0">
        <w:rPr>
          <w:rFonts w:eastAsia="Times New Roman" w:cs="Times New Roman"/>
          <w:szCs w:val="24"/>
        </w:rPr>
        <w:t>ποιες περιπτώσεις</w:t>
      </w:r>
      <w:r>
        <w:rPr>
          <w:rFonts w:eastAsia="Times New Roman" w:cs="Times New Roman"/>
          <w:szCs w:val="24"/>
        </w:rPr>
        <w:t xml:space="preserve"> να έχει μι</w:t>
      </w:r>
      <w:r w:rsidRPr="008046A0">
        <w:rPr>
          <w:rFonts w:eastAsia="Times New Roman" w:cs="Times New Roman"/>
          <w:szCs w:val="24"/>
        </w:rPr>
        <w:t xml:space="preserve">α παράταση </w:t>
      </w:r>
      <w:r>
        <w:rPr>
          <w:rFonts w:eastAsia="Times New Roman" w:cs="Times New Roman"/>
          <w:szCs w:val="24"/>
        </w:rPr>
        <w:t>τριάντα</w:t>
      </w:r>
      <w:r w:rsidRPr="008046A0">
        <w:rPr>
          <w:rFonts w:eastAsia="Times New Roman" w:cs="Times New Roman"/>
          <w:szCs w:val="24"/>
        </w:rPr>
        <w:t xml:space="preserve"> ημερών</w:t>
      </w:r>
      <w:r>
        <w:rPr>
          <w:rFonts w:eastAsia="Times New Roman" w:cs="Times New Roman"/>
          <w:szCs w:val="24"/>
        </w:rPr>
        <w:t>,</w:t>
      </w:r>
      <w:r w:rsidRPr="008046A0">
        <w:rPr>
          <w:rFonts w:eastAsia="Times New Roman" w:cs="Times New Roman"/>
          <w:szCs w:val="24"/>
        </w:rPr>
        <w:t xml:space="preserve"> για να προλάβου</w:t>
      </w:r>
      <w:r>
        <w:rPr>
          <w:rFonts w:eastAsia="Times New Roman" w:cs="Times New Roman"/>
          <w:szCs w:val="24"/>
        </w:rPr>
        <w:t>ν</w:t>
      </w:r>
      <w:r w:rsidRPr="008046A0">
        <w:rPr>
          <w:rFonts w:eastAsia="Times New Roman" w:cs="Times New Roman"/>
          <w:szCs w:val="24"/>
        </w:rPr>
        <w:t xml:space="preserve"> να γίνουν οι σχετικές </w:t>
      </w:r>
      <w:r w:rsidRPr="008046A0">
        <w:rPr>
          <w:rFonts w:eastAsia="Times New Roman" w:cs="Times New Roman"/>
          <w:szCs w:val="24"/>
        </w:rPr>
        <w:t>γνωμοδοτήσεις</w:t>
      </w:r>
      <w:r>
        <w:rPr>
          <w:rFonts w:eastAsia="Times New Roman" w:cs="Times New Roman"/>
          <w:szCs w:val="24"/>
        </w:rPr>
        <w:t>.</w:t>
      </w:r>
    </w:p>
    <w:p w14:paraId="5218DA8D" w14:textId="77777777" w:rsidR="00BE48FC" w:rsidRDefault="008F016C">
      <w:pPr>
        <w:spacing w:line="600" w:lineRule="auto"/>
        <w:ind w:firstLine="720"/>
        <w:jc w:val="both"/>
        <w:rPr>
          <w:rFonts w:eastAsia="Times New Roman" w:cs="Times New Roman"/>
          <w:color w:val="000000" w:themeColor="text1"/>
          <w:szCs w:val="24"/>
        </w:rPr>
      </w:pPr>
      <w:r w:rsidRPr="004823C9">
        <w:rPr>
          <w:rFonts w:eastAsia="Times New Roman" w:cs="Times New Roman"/>
          <w:color w:val="000000" w:themeColor="text1"/>
          <w:szCs w:val="24"/>
        </w:rPr>
        <w:t xml:space="preserve">Με την τροποποίηση του άρθρου 47 του ν.4484/2017 με απόφαση του αρμοδίου Υπουργού Οικονομικών και κατόπιν εισήγησης του Προέδρου του ΣΟΕ μπορούν να μετατάσσονται και υπάλληλοι του Υπουργείου Οικονομικών. </w:t>
      </w:r>
    </w:p>
    <w:p w14:paraId="5218DA8E"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Και τέλος,</w:t>
      </w:r>
      <w:r w:rsidRPr="008046A0">
        <w:rPr>
          <w:rFonts w:eastAsia="Times New Roman" w:cs="Times New Roman"/>
          <w:szCs w:val="24"/>
        </w:rPr>
        <w:t xml:space="preserve"> τροποποίηση του άρθρου 10</w:t>
      </w:r>
      <w:r w:rsidRPr="008046A0">
        <w:rPr>
          <w:rFonts w:eastAsia="Times New Roman" w:cs="Times New Roman"/>
          <w:szCs w:val="24"/>
        </w:rPr>
        <w:t>2 του ν</w:t>
      </w:r>
      <w:r>
        <w:rPr>
          <w:rFonts w:eastAsia="Times New Roman" w:cs="Times New Roman"/>
          <w:szCs w:val="24"/>
        </w:rPr>
        <w:t>.</w:t>
      </w:r>
      <w:r w:rsidRPr="008046A0">
        <w:rPr>
          <w:rFonts w:eastAsia="Times New Roman" w:cs="Times New Roman"/>
          <w:szCs w:val="24"/>
        </w:rPr>
        <w:t>4270</w:t>
      </w:r>
      <w:r>
        <w:rPr>
          <w:rFonts w:eastAsia="Times New Roman" w:cs="Times New Roman"/>
          <w:szCs w:val="24"/>
        </w:rPr>
        <w:t xml:space="preserve">. Σύμφωνα με </w:t>
      </w:r>
      <w:r w:rsidRPr="008046A0">
        <w:rPr>
          <w:rFonts w:eastAsia="Times New Roman" w:cs="Times New Roman"/>
          <w:szCs w:val="24"/>
        </w:rPr>
        <w:t xml:space="preserve">το νέο </w:t>
      </w:r>
      <w:r>
        <w:rPr>
          <w:rFonts w:eastAsia="Times New Roman" w:cs="Times New Roman"/>
          <w:szCs w:val="24"/>
        </w:rPr>
        <w:t>λ</w:t>
      </w:r>
      <w:r w:rsidRPr="008046A0">
        <w:rPr>
          <w:rFonts w:eastAsia="Times New Roman" w:cs="Times New Roman"/>
          <w:szCs w:val="24"/>
        </w:rPr>
        <w:t xml:space="preserve">ογιστικό </w:t>
      </w:r>
      <w:r>
        <w:rPr>
          <w:rFonts w:eastAsia="Times New Roman" w:cs="Times New Roman"/>
          <w:szCs w:val="24"/>
        </w:rPr>
        <w:t>π</w:t>
      </w:r>
      <w:r w:rsidRPr="008046A0">
        <w:rPr>
          <w:rFonts w:eastAsia="Times New Roman" w:cs="Times New Roman"/>
          <w:szCs w:val="24"/>
        </w:rPr>
        <w:t xml:space="preserve">λαίσιο που θεσπίστηκε με το </w:t>
      </w:r>
      <w:r>
        <w:rPr>
          <w:rFonts w:eastAsia="Times New Roman" w:cs="Times New Roman"/>
          <w:szCs w:val="24"/>
        </w:rPr>
        <w:t>π.δ.</w:t>
      </w:r>
      <w:r>
        <w:rPr>
          <w:rFonts w:eastAsia="Times New Roman" w:cs="Times New Roman"/>
          <w:szCs w:val="24"/>
        </w:rPr>
        <w:t>54/2018, τα αδιάθετα υπόλοιπα των Χ</w:t>
      </w:r>
      <w:r w:rsidRPr="008046A0">
        <w:rPr>
          <w:rFonts w:eastAsia="Times New Roman" w:cs="Times New Roman"/>
          <w:szCs w:val="24"/>
        </w:rPr>
        <w:t>ΕΠ θα πρέ</w:t>
      </w:r>
      <w:r>
        <w:rPr>
          <w:rFonts w:eastAsia="Times New Roman" w:cs="Times New Roman"/>
          <w:szCs w:val="24"/>
        </w:rPr>
        <w:t>πει να πηγαίνουν και αυτά στην Τ</w:t>
      </w:r>
      <w:r w:rsidRPr="008046A0">
        <w:rPr>
          <w:rFonts w:eastAsia="Times New Roman" w:cs="Times New Roman"/>
          <w:szCs w:val="24"/>
        </w:rPr>
        <w:t>ράπεζα της Ελλάδος</w:t>
      </w:r>
      <w:r>
        <w:rPr>
          <w:rFonts w:eastAsia="Times New Roman" w:cs="Times New Roman"/>
          <w:szCs w:val="24"/>
        </w:rPr>
        <w:t>, ό</w:t>
      </w:r>
      <w:r w:rsidRPr="008046A0">
        <w:rPr>
          <w:rFonts w:eastAsia="Times New Roman" w:cs="Times New Roman"/>
          <w:szCs w:val="24"/>
        </w:rPr>
        <w:t>πως και τα υπόλοιπα αδιάθετα υπόλοιπα</w:t>
      </w:r>
      <w:r>
        <w:rPr>
          <w:rFonts w:eastAsia="Times New Roman" w:cs="Times New Roman"/>
          <w:szCs w:val="24"/>
        </w:rPr>
        <w:t>.</w:t>
      </w:r>
    </w:p>
    <w:p w14:paraId="5218DA8F"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Ε</w:t>
      </w:r>
      <w:r w:rsidRPr="008046A0">
        <w:rPr>
          <w:rFonts w:eastAsia="Times New Roman" w:cs="Times New Roman"/>
          <w:szCs w:val="24"/>
        </w:rPr>
        <w:t>υχαριστώ</w:t>
      </w:r>
      <w:r>
        <w:rPr>
          <w:rFonts w:eastAsia="Times New Roman" w:cs="Times New Roman"/>
          <w:szCs w:val="24"/>
        </w:rPr>
        <w:t>.</w:t>
      </w:r>
    </w:p>
    <w:p w14:paraId="5218DA90" w14:textId="77777777" w:rsidR="00BE48FC" w:rsidRDefault="008F016C">
      <w:pPr>
        <w:spacing w:line="600" w:lineRule="auto"/>
        <w:ind w:firstLine="720"/>
        <w:jc w:val="both"/>
        <w:rPr>
          <w:rFonts w:eastAsia="Times New Roman" w:cs="Times New Roman"/>
          <w:szCs w:val="24"/>
        </w:rPr>
      </w:pPr>
      <w:r w:rsidRPr="008046A0">
        <w:rPr>
          <w:rFonts w:eastAsia="Times New Roman" w:cs="Times New Roman"/>
          <w:b/>
          <w:szCs w:val="24"/>
        </w:rPr>
        <w:t>ΠΡΟΕΔΡΕΥΩΝ (Αναστάσιος Κουράκης):</w:t>
      </w:r>
      <w:r>
        <w:rPr>
          <w:rFonts w:eastAsia="Times New Roman" w:cs="Times New Roman"/>
          <w:szCs w:val="24"/>
        </w:rPr>
        <w:t xml:space="preserve"> Ο Υπουργός Οικονομικών κ. Τσακαλώτος έχει τον λόγο.</w:t>
      </w:r>
    </w:p>
    <w:p w14:paraId="5218DA91" w14:textId="77777777" w:rsidR="00BE48FC" w:rsidRDefault="008F016C">
      <w:pPr>
        <w:spacing w:line="600" w:lineRule="auto"/>
        <w:ind w:firstLine="720"/>
        <w:jc w:val="both"/>
        <w:rPr>
          <w:rFonts w:eastAsia="Times New Roman" w:cs="Times New Roman"/>
          <w:szCs w:val="24"/>
        </w:rPr>
      </w:pPr>
      <w:r w:rsidRPr="008046A0">
        <w:rPr>
          <w:rFonts w:eastAsia="Times New Roman" w:cs="Times New Roman"/>
          <w:b/>
          <w:szCs w:val="24"/>
        </w:rPr>
        <w:t>ΕΥΚΛΕΙΔΗΣ ΤΣΑΚΑΛΩΤΟΣ (Υπουργός Οικονομικών):</w:t>
      </w:r>
      <w:r>
        <w:rPr>
          <w:rFonts w:eastAsia="Times New Roman" w:cs="Times New Roman"/>
          <w:szCs w:val="24"/>
        </w:rPr>
        <w:t xml:space="preserve"> Να το έχετε και αυτό υπ</w:t>
      </w:r>
      <w:r>
        <w:rPr>
          <w:rFonts w:eastAsia="Times New Roman" w:cs="Times New Roman"/>
          <w:szCs w:val="24"/>
        </w:rPr>
        <w:t xml:space="preserve">’ </w:t>
      </w:r>
      <w:r>
        <w:rPr>
          <w:rFonts w:eastAsia="Times New Roman" w:cs="Times New Roman"/>
          <w:szCs w:val="24"/>
        </w:rPr>
        <w:t>όψ</w:t>
      </w:r>
      <w:r>
        <w:rPr>
          <w:rFonts w:eastAsia="Times New Roman" w:cs="Times New Roman"/>
          <w:szCs w:val="24"/>
        </w:rPr>
        <w:t>ιν</w:t>
      </w:r>
      <w:r>
        <w:rPr>
          <w:rFonts w:eastAsia="Times New Roman" w:cs="Times New Roman"/>
          <w:szCs w:val="24"/>
        </w:rPr>
        <w:t>: Υ</w:t>
      </w:r>
      <w:r w:rsidRPr="008046A0">
        <w:rPr>
          <w:rFonts w:eastAsia="Times New Roman" w:cs="Times New Roman"/>
          <w:szCs w:val="24"/>
        </w:rPr>
        <w:t>πάρχει και η τροπολογία για τα ΕΛΤΑ</w:t>
      </w:r>
      <w:r>
        <w:rPr>
          <w:rFonts w:eastAsia="Times New Roman" w:cs="Times New Roman"/>
          <w:szCs w:val="24"/>
        </w:rPr>
        <w:t>,</w:t>
      </w:r>
      <w:r w:rsidRPr="008046A0">
        <w:rPr>
          <w:rFonts w:eastAsia="Times New Roman" w:cs="Times New Roman"/>
          <w:szCs w:val="24"/>
        </w:rPr>
        <w:t xml:space="preserve"> όπου ξέρετε ότι έχουν πάρει πολλές υποχρεώσεις τα τελευταία χρόνια</w:t>
      </w:r>
      <w:r>
        <w:rPr>
          <w:rFonts w:eastAsia="Times New Roman" w:cs="Times New Roman"/>
          <w:szCs w:val="24"/>
        </w:rPr>
        <w:t>,</w:t>
      </w:r>
      <w:r w:rsidRPr="008046A0">
        <w:rPr>
          <w:rFonts w:eastAsia="Times New Roman" w:cs="Times New Roman"/>
          <w:szCs w:val="24"/>
        </w:rPr>
        <w:t xml:space="preserve"> για να αντιμετωπίσουμ</w:t>
      </w:r>
      <w:r w:rsidRPr="008046A0">
        <w:rPr>
          <w:rFonts w:eastAsia="Times New Roman" w:cs="Times New Roman"/>
          <w:szCs w:val="24"/>
        </w:rPr>
        <w:t>ε πολλά προβλήματα</w:t>
      </w:r>
      <w:r>
        <w:rPr>
          <w:rFonts w:eastAsia="Times New Roman" w:cs="Times New Roman"/>
          <w:szCs w:val="24"/>
        </w:rPr>
        <w:t>,</w:t>
      </w:r>
      <w:r w:rsidRPr="008046A0">
        <w:rPr>
          <w:rFonts w:eastAsia="Times New Roman" w:cs="Times New Roman"/>
          <w:szCs w:val="24"/>
        </w:rPr>
        <w:t xml:space="preserve"> </w:t>
      </w:r>
      <w:r>
        <w:rPr>
          <w:rFonts w:eastAsia="Times New Roman" w:cs="Times New Roman"/>
          <w:szCs w:val="24"/>
        </w:rPr>
        <w:t>όπως στις περιφέρειες κ.λπ.</w:t>
      </w:r>
      <w:r>
        <w:rPr>
          <w:rFonts w:eastAsia="Times New Roman" w:cs="Times New Roman"/>
          <w:szCs w:val="24"/>
        </w:rPr>
        <w:t>.</w:t>
      </w:r>
      <w:r>
        <w:rPr>
          <w:rFonts w:eastAsia="Times New Roman" w:cs="Times New Roman"/>
          <w:szCs w:val="24"/>
        </w:rPr>
        <w:t xml:space="preserve"> Ε</w:t>
      </w:r>
      <w:r w:rsidRPr="008046A0">
        <w:rPr>
          <w:rFonts w:eastAsia="Times New Roman" w:cs="Times New Roman"/>
          <w:szCs w:val="24"/>
        </w:rPr>
        <w:t>ίναι η καθολική υπηρεσία</w:t>
      </w:r>
      <w:r>
        <w:rPr>
          <w:rFonts w:eastAsia="Times New Roman" w:cs="Times New Roman"/>
          <w:szCs w:val="24"/>
        </w:rPr>
        <w:t>,</w:t>
      </w:r>
      <w:r w:rsidRPr="008046A0">
        <w:rPr>
          <w:rFonts w:eastAsia="Times New Roman" w:cs="Times New Roman"/>
          <w:szCs w:val="24"/>
        </w:rPr>
        <w:t xml:space="preserve"> που λέ</w:t>
      </w:r>
      <w:r>
        <w:rPr>
          <w:rFonts w:eastAsia="Times New Roman" w:cs="Times New Roman"/>
          <w:szCs w:val="24"/>
        </w:rPr>
        <w:t>μ</w:t>
      </w:r>
      <w:r w:rsidRPr="008046A0">
        <w:rPr>
          <w:rFonts w:eastAsia="Times New Roman" w:cs="Times New Roman"/>
          <w:szCs w:val="24"/>
        </w:rPr>
        <w:t>ε</w:t>
      </w:r>
      <w:r>
        <w:rPr>
          <w:rFonts w:eastAsia="Times New Roman" w:cs="Times New Roman"/>
          <w:szCs w:val="24"/>
        </w:rPr>
        <w:t>,</w:t>
      </w:r>
      <w:r w:rsidRPr="008046A0">
        <w:rPr>
          <w:rFonts w:eastAsia="Times New Roman" w:cs="Times New Roman"/>
          <w:szCs w:val="24"/>
        </w:rPr>
        <w:t xml:space="preserve"> και η τροπολογία επιτρέπει να </w:t>
      </w:r>
      <w:r>
        <w:rPr>
          <w:rFonts w:eastAsia="Times New Roman" w:cs="Times New Roman"/>
          <w:szCs w:val="24"/>
        </w:rPr>
        <w:t>πάρουν</w:t>
      </w:r>
      <w:r w:rsidRPr="008046A0">
        <w:rPr>
          <w:rFonts w:eastAsia="Times New Roman" w:cs="Times New Roman"/>
          <w:szCs w:val="24"/>
        </w:rPr>
        <w:t xml:space="preserve"> αυτά τα χρήματα που τους ανήκουν</w:t>
      </w:r>
      <w:r>
        <w:rPr>
          <w:rFonts w:eastAsia="Times New Roman" w:cs="Times New Roman"/>
          <w:szCs w:val="24"/>
        </w:rPr>
        <w:t>,</w:t>
      </w:r>
      <w:r w:rsidRPr="008046A0">
        <w:rPr>
          <w:rFonts w:eastAsia="Times New Roman" w:cs="Times New Roman"/>
          <w:szCs w:val="24"/>
        </w:rPr>
        <w:t xml:space="preserve"> που είναι πάνω από το κόστος που θα είχε αλλιώς</w:t>
      </w:r>
      <w:r>
        <w:rPr>
          <w:rFonts w:eastAsia="Times New Roman" w:cs="Times New Roman"/>
          <w:szCs w:val="24"/>
        </w:rPr>
        <w:t xml:space="preserve">. </w:t>
      </w:r>
    </w:p>
    <w:p w14:paraId="5218DA92"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Ευχαριστώ.</w:t>
      </w:r>
    </w:p>
    <w:p w14:paraId="5218DA93" w14:textId="77777777" w:rsidR="00BE48FC" w:rsidRDefault="008F016C">
      <w:pPr>
        <w:spacing w:line="600" w:lineRule="auto"/>
        <w:ind w:firstLine="720"/>
        <w:jc w:val="both"/>
        <w:rPr>
          <w:rFonts w:eastAsia="Times New Roman" w:cs="Times New Roman"/>
          <w:szCs w:val="24"/>
        </w:rPr>
      </w:pPr>
      <w:r>
        <w:rPr>
          <w:rFonts w:eastAsia="Times New Roman" w:cs="Times New Roman"/>
          <w:b/>
          <w:szCs w:val="24"/>
        </w:rPr>
        <w:t>ΓΡΗΓΟΡ</w:t>
      </w:r>
      <w:r>
        <w:rPr>
          <w:rFonts w:eastAsia="Times New Roman" w:cs="Times New Roman"/>
          <w:b/>
          <w:szCs w:val="24"/>
        </w:rPr>
        <w:t>ΙΟ</w:t>
      </w:r>
      <w:r w:rsidRPr="00503171">
        <w:rPr>
          <w:rFonts w:eastAsia="Times New Roman" w:cs="Times New Roman"/>
          <w:b/>
          <w:szCs w:val="24"/>
        </w:rPr>
        <w:t>Σ ΨΑΡΙΑΝΟΣ:</w:t>
      </w:r>
      <w:r>
        <w:rPr>
          <w:rFonts w:eastAsia="Times New Roman" w:cs="Times New Roman"/>
          <w:szCs w:val="24"/>
        </w:rPr>
        <w:t xml:space="preserve"> Κύριε Πρόεδρε, θα </w:t>
      </w:r>
      <w:r>
        <w:rPr>
          <w:rFonts w:eastAsia="Times New Roman" w:cs="Times New Roman"/>
          <w:szCs w:val="24"/>
        </w:rPr>
        <w:t>ήθελα τον λόγο.</w:t>
      </w:r>
    </w:p>
    <w:p w14:paraId="5218DA94" w14:textId="77777777" w:rsidR="00BE48FC" w:rsidRDefault="008F016C">
      <w:pPr>
        <w:spacing w:line="600" w:lineRule="auto"/>
        <w:ind w:firstLine="720"/>
        <w:jc w:val="both"/>
        <w:rPr>
          <w:rFonts w:eastAsia="Times New Roman" w:cs="Times New Roman"/>
          <w:szCs w:val="24"/>
        </w:rPr>
      </w:pPr>
      <w:r w:rsidRPr="00503171">
        <w:rPr>
          <w:rFonts w:eastAsia="Times New Roman" w:cs="Times New Roman"/>
          <w:b/>
          <w:szCs w:val="24"/>
        </w:rPr>
        <w:t>ΘΕΟΔΩΡΟΣ ΠΑΠΑΘΕΟΔΩΡΟΥ:</w:t>
      </w:r>
      <w:r>
        <w:rPr>
          <w:rFonts w:eastAsia="Times New Roman" w:cs="Times New Roman"/>
          <w:szCs w:val="24"/>
        </w:rPr>
        <w:t xml:space="preserve"> Κύριε Πρόεδρε, θα ήθελα τον λόγο.</w:t>
      </w:r>
    </w:p>
    <w:p w14:paraId="5218DA95" w14:textId="77777777" w:rsidR="00BE48FC" w:rsidRDefault="008F016C">
      <w:pPr>
        <w:spacing w:line="600" w:lineRule="auto"/>
        <w:ind w:firstLine="720"/>
        <w:jc w:val="both"/>
        <w:rPr>
          <w:rFonts w:eastAsia="Times New Roman" w:cs="Times New Roman"/>
          <w:szCs w:val="24"/>
        </w:rPr>
      </w:pPr>
      <w:r w:rsidRPr="008046A0">
        <w:rPr>
          <w:rFonts w:eastAsia="Times New Roman" w:cs="Times New Roman"/>
          <w:b/>
          <w:szCs w:val="24"/>
        </w:rPr>
        <w:t>ΠΡΟΕΔΡΕΥΩΝ (Αναστάσιος Κουράκης):</w:t>
      </w:r>
      <w:r>
        <w:rPr>
          <w:rFonts w:eastAsia="Times New Roman" w:cs="Times New Roman"/>
          <w:szCs w:val="24"/>
        </w:rPr>
        <w:t xml:space="preserve"> </w:t>
      </w:r>
      <w:r w:rsidRPr="008046A0">
        <w:rPr>
          <w:rFonts w:eastAsia="Times New Roman" w:cs="Times New Roman"/>
          <w:szCs w:val="24"/>
        </w:rPr>
        <w:t>Αν μου επιτρέπετε</w:t>
      </w:r>
      <w:r>
        <w:rPr>
          <w:rFonts w:eastAsia="Times New Roman" w:cs="Times New Roman"/>
          <w:szCs w:val="24"/>
        </w:rPr>
        <w:t xml:space="preserve">. </w:t>
      </w:r>
      <w:r>
        <w:rPr>
          <w:rFonts w:eastAsia="Times New Roman" w:cs="Times New Roman"/>
          <w:szCs w:val="24"/>
        </w:rPr>
        <w:t>Θέλει</w:t>
      </w:r>
      <w:r w:rsidRPr="008046A0">
        <w:rPr>
          <w:rFonts w:eastAsia="Times New Roman" w:cs="Times New Roman"/>
          <w:szCs w:val="24"/>
        </w:rPr>
        <w:t xml:space="preserve"> ο κ</w:t>
      </w:r>
      <w:r>
        <w:rPr>
          <w:rFonts w:eastAsia="Times New Roman" w:cs="Times New Roman"/>
          <w:szCs w:val="24"/>
        </w:rPr>
        <w:t>.</w:t>
      </w:r>
      <w:r w:rsidRPr="008046A0">
        <w:rPr>
          <w:rFonts w:eastAsia="Times New Roman" w:cs="Times New Roman"/>
          <w:szCs w:val="24"/>
        </w:rPr>
        <w:t xml:space="preserve"> Στρατής</w:t>
      </w:r>
      <w:r>
        <w:rPr>
          <w:rFonts w:eastAsia="Times New Roman" w:cs="Times New Roman"/>
          <w:szCs w:val="24"/>
        </w:rPr>
        <w:t xml:space="preserve"> να πει δυο κουβέντες για μι</w:t>
      </w:r>
      <w:r w:rsidRPr="008046A0">
        <w:rPr>
          <w:rFonts w:eastAsia="Times New Roman" w:cs="Times New Roman"/>
          <w:szCs w:val="24"/>
        </w:rPr>
        <w:t>α τροπολογία που έχει</w:t>
      </w:r>
      <w:r>
        <w:rPr>
          <w:rFonts w:eastAsia="Times New Roman" w:cs="Times New Roman"/>
          <w:szCs w:val="24"/>
        </w:rPr>
        <w:t>.</w:t>
      </w:r>
    </w:p>
    <w:p w14:paraId="5218DA96" w14:textId="77777777" w:rsidR="00BE48FC" w:rsidRDefault="008F016C">
      <w:pPr>
        <w:spacing w:line="600" w:lineRule="auto"/>
        <w:ind w:firstLine="720"/>
        <w:jc w:val="both"/>
        <w:rPr>
          <w:rFonts w:eastAsia="Times New Roman" w:cs="Times New Roman"/>
          <w:szCs w:val="24"/>
        </w:rPr>
      </w:pPr>
      <w:r>
        <w:rPr>
          <w:rFonts w:eastAsia="Times New Roman" w:cs="Times New Roman"/>
          <w:b/>
          <w:szCs w:val="24"/>
        </w:rPr>
        <w:t>ΓΡΗΓΟΡ</w:t>
      </w:r>
      <w:r>
        <w:rPr>
          <w:rFonts w:eastAsia="Times New Roman" w:cs="Times New Roman"/>
          <w:b/>
          <w:szCs w:val="24"/>
        </w:rPr>
        <w:t>ΙΟ</w:t>
      </w:r>
      <w:r w:rsidRPr="00503171">
        <w:rPr>
          <w:rFonts w:eastAsia="Times New Roman" w:cs="Times New Roman"/>
          <w:b/>
          <w:szCs w:val="24"/>
        </w:rPr>
        <w:t>Σ ΨΑΡΙΑΝΟΣ:</w:t>
      </w:r>
      <w:r>
        <w:rPr>
          <w:rFonts w:eastAsia="Times New Roman" w:cs="Times New Roman"/>
          <w:szCs w:val="24"/>
        </w:rPr>
        <w:t xml:space="preserve"> Κύριε Πρόεδρε, επί της διαδικασίας!</w:t>
      </w:r>
    </w:p>
    <w:p w14:paraId="5218DA97" w14:textId="77777777" w:rsidR="00BE48FC" w:rsidRDefault="008F016C">
      <w:pPr>
        <w:spacing w:line="600" w:lineRule="auto"/>
        <w:ind w:firstLine="720"/>
        <w:jc w:val="both"/>
        <w:rPr>
          <w:rFonts w:eastAsia="Times New Roman" w:cs="Times New Roman"/>
          <w:szCs w:val="24"/>
        </w:rPr>
      </w:pPr>
      <w:r w:rsidRPr="00503171">
        <w:rPr>
          <w:rFonts w:eastAsia="Times New Roman" w:cs="Times New Roman"/>
          <w:b/>
          <w:szCs w:val="24"/>
        </w:rPr>
        <w:t>ΘΕΟΔΩΡΟΣ ΠΑΠΑΘΕΟΔΩΡΟΥ:</w:t>
      </w:r>
      <w:r>
        <w:rPr>
          <w:rFonts w:eastAsia="Times New Roman" w:cs="Times New Roman"/>
          <w:szCs w:val="24"/>
        </w:rPr>
        <w:t xml:space="preserve"> Κύριε Πρόεδρε, θα ήθελα τον λόγο!</w:t>
      </w:r>
    </w:p>
    <w:p w14:paraId="5218DA98" w14:textId="77777777" w:rsidR="00BE48FC" w:rsidRDefault="008F016C">
      <w:pPr>
        <w:spacing w:line="600" w:lineRule="auto"/>
        <w:ind w:firstLine="720"/>
        <w:jc w:val="both"/>
        <w:rPr>
          <w:rFonts w:eastAsia="Times New Roman" w:cs="Times New Roman"/>
          <w:szCs w:val="24"/>
        </w:rPr>
      </w:pPr>
      <w:r>
        <w:rPr>
          <w:rFonts w:eastAsia="Times New Roman" w:cs="Times New Roman"/>
          <w:b/>
          <w:szCs w:val="24"/>
        </w:rPr>
        <w:t>ΠΡΟΕΔΡΕΥΩΝ (Αναστάσ</w:t>
      </w:r>
      <w:r w:rsidRPr="008046A0">
        <w:rPr>
          <w:rFonts w:eastAsia="Times New Roman" w:cs="Times New Roman"/>
          <w:b/>
          <w:szCs w:val="24"/>
        </w:rPr>
        <w:t>ιος Κουράκης):</w:t>
      </w:r>
      <w:r>
        <w:rPr>
          <w:rFonts w:eastAsia="Times New Roman" w:cs="Times New Roman"/>
          <w:szCs w:val="24"/>
        </w:rPr>
        <w:t xml:space="preserve"> Δυο λεπτά. Δεν θα </w:t>
      </w:r>
      <w:r w:rsidRPr="008046A0">
        <w:rPr>
          <w:rFonts w:eastAsia="Times New Roman" w:cs="Times New Roman"/>
          <w:szCs w:val="24"/>
        </w:rPr>
        <w:t>προχωρήσουμε</w:t>
      </w:r>
      <w:r>
        <w:rPr>
          <w:rFonts w:eastAsia="Times New Roman" w:cs="Times New Roman"/>
          <w:szCs w:val="24"/>
        </w:rPr>
        <w:t>,</w:t>
      </w:r>
      <w:r w:rsidRPr="008046A0">
        <w:rPr>
          <w:rFonts w:eastAsia="Times New Roman" w:cs="Times New Roman"/>
          <w:szCs w:val="24"/>
        </w:rPr>
        <w:t xml:space="preserve"> αν δεν συμφωνήσουμε</w:t>
      </w:r>
      <w:r>
        <w:rPr>
          <w:rFonts w:eastAsia="Times New Roman" w:cs="Times New Roman"/>
          <w:szCs w:val="24"/>
        </w:rPr>
        <w:t>.</w:t>
      </w:r>
    </w:p>
    <w:p w14:paraId="5218DA99" w14:textId="77777777" w:rsidR="00BE48FC" w:rsidRDefault="008F016C">
      <w:pPr>
        <w:spacing w:line="600" w:lineRule="auto"/>
        <w:ind w:firstLine="720"/>
        <w:jc w:val="both"/>
        <w:rPr>
          <w:rFonts w:eastAsia="Times New Roman" w:cs="Times New Roman"/>
          <w:szCs w:val="24"/>
        </w:rPr>
      </w:pPr>
      <w:r w:rsidRPr="00503171">
        <w:rPr>
          <w:rFonts w:eastAsia="Times New Roman" w:cs="Times New Roman"/>
          <w:b/>
          <w:szCs w:val="24"/>
        </w:rPr>
        <w:t>ΘΕΟΔΩΡΟΣ ΠΑΠΑΘΕΟΔΩΡΟΥ:</w:t>
      </w:r>
      <w:r>
        <w:rPr>
          <w:rFonts w:eastAsia="Times New Roman" w:cs="Times New Roman"/>
          <w:szCs w:val="24"/>
        </w:rPr>
        <w:t xml:space="preserve"> Αυτή είναι η διαδικασία που σας είπα προηγουμένως. Αν συνεχιστεί αυτή η ιστορία με τις τρ</w:t>
      </w:r>
      <w:r>
        <w:rPr>
          <w:rFonts w:eastAsia="Times New Roman" w:cs="Times New Roman"/>
          <w:szCs w:val="24"/>
        </w:rPr>
        <w:t xml:space="preserve">οπολογίες, </w:t>
      </w:r>
      <w:r w:rsidRPr="008046A0">
        <w:rPr>
          <w:rFonts w:eastAsia="Times New Roman" w:cs="Times New Roman"/>
          <w:szCs w:val="24"/>
        </w:rPr>
        <w:t>πολύ απλά εμείς αποχωρούμε</w:t>
      </w:r>
      <w:r>
        <w:rPr>
          <w:rFonts w:eastAsia="Times New Roman" w:cs="Times New Roman"/>
          <w:szCs w:val="24"/>
        </w:rPr>
        <w:t>. Σ</w:t>
      </w:r>
      <w:r w:rsidRPr="008046A0">
        <w:rPr>
          <w:rFonts w:eastAsia="Times New Roman" w:cs="Times New Roman"/>
          <w:szCs w:val="24"/>
        </w:rPr>
        <w:t>ας το είπα</w:t>
      </w:r>
      <w:r>
        <w:rPr>
          <w:rFonts w:eastAsia="Times New Roman" w:cs="Times New Roman"/>
          <w:szCs w:val="24"/>
        </w:rPr>
        <w:t>. Κ</w:t>
      </w:r>
      <w:r w:rsidRPr="008046A0">
        <w:rPr>
          <w:rFonts w:eastAsia="Times New Roman" w:cs="Times New Roman"/>
          <w:szCs w:val="24"/>
        </w:rPr>
        <w:t>αι όχι μόνο αποχωρούμε</w:t>
      </w:r>
      <w:r>
        <w:rPr>
          <w:rFonts w:eastAsia="Times New Roman" w:cs="Times New Roman"/>
          <w:szCs w:val="24"/>
        </w:rPr>
        <w:t>,</w:t>
      </w:r>
      <w:r w:rsidRPr="008046A0">
        <w:rPr>
          <w:rFonts w:eastAsia="Times New Roman" w:cs="Times New Roman"/>
          <w:szCs w:val="24"/>
        </w:rPr>
        <w:t xml:space="preserve"> αλλά να ξέρετε το εξής</w:t>
      </w:r>
      <w:r>
        <w:rPr>
          <w:rFonts w:eastAsia="Times New Roman" w:cs="Times New Roman"/>
          <w:szCs w:val="24"/>
        </w:rPr>
        <w:t>:</w:t>
      </w:r>
      <w:r w:rsidRPr="008046A0">
        <w:rPr>
          <w:rFonts w:eastAsia="Times New Roman" w:cs="Times New Roman"/>
          <w:szCs w:val="24"/>
        </w:rPr>
        <w:t xml:space="preserve"> Κατατέθηκαν </w:t>
      </w:r>
      <w:r>
        <w:rPr>
          <w:rFonts w:eastAsia="Times New Roman" w:cs="Times New Roman"/>
          <w:szCs w:val="24"/>
        </w:rPr>
        <w:t xml:space="preserve">οι </w:t>
      </w:r>
      <w:r w:rsidRPr="008046A0">
        <w:rPr>
          <w:rFonts w:eastAsia="Times New Roman" w:cs="Times New Roman"/>
          <w:szCs w:val="24"/>
        </w:rPr>
        <w:t>τροπολογί</w:t>
      </w:r>
      <w:r>
        <w:rPr>
          <w:rFonts w:eastAsia="Times New Roman" w:cs="Times New Roman"/>
          <w:szCs w:val="24"/>
        </w:rPr>
        <w:t>ε</w:t>
      </w:r>
      <w:r w:rsidRPr="008046A0">
        <w:rPr>
          <w:rFonts w:eastAsia="Times New Roman" w:cs="Times New Roman"/>
          <w:szCs w:val="24"/>
        </w:rPr>
        <w:t>ς</w:t>
      </w:r>
      <w:r>
        <w:rPr>
          <w:rFonts w:eastAsia="Times New Roman" w:cs="Times New Roman"/>
          <w:szCs w:val="24"/>
        </w:rPr>
        <w:t>,</w:t>
      </w:r>
      <w:r w:rsidRPr="008046A0">
        <w:rPr>
          <w:rFonts w:eastAsia="Times New Roman" w:cs="Times New Roman"/>
          <w:szCs w:val="24"/>
        </w:rPr>
        <w:t xml:space="preserve"> δεν υπάρχει άλλη</w:t>
      </w:r>
      <w:r>
        <w:rPr>
          <w:rFonts w:eastAsia="Times New Roman" w:cs="Times New Roman"/>
          <w:szCs w:val="24"/>
        </w:rPr>
        <w:t>. Α</w:t>
      </w:r>
      <w:r w:rsidRPr="008046A0">
        <w:rPr>
          <w:rFonts w:eastAsia="Times New Roman" w:cs="Times New Roman"/>
          <w:szCs w:val="24"/>
        </w:rPr>
        <w:t>ύριο</w:t>
      </w:r>
      <w:r>
        <w:rPr>
          <w:rFonts w:eastAsia="Times New Roman" w:cs="Times New Roman"/>
          <w:szCs w:val="24"/>
        </w:rPr>
        <w:t>,</w:t>
      </w:r>
      <w:r w:rsidRPr="008046A0">
        <w:rPr>
          <w:rFonts w:eastAsia="Times New Roman" w:cs="Times New Roman"/>
          <w:szCs w:val="24"/>
        </w:rPr>
        <w:t xml:space="preserve"> όταν θα συνεχιστεί</w:t>
      </w:r>
      <w:r>
        <w:rPr>
          <w:rFonts w:eastAsia="Times New Roman" w:cs="Times New Roman"/>
          <w:szCs w:val="24"/>
        </w:rPr>
        <w:t>,</w:t>
      </w:r>
      <w:r w:rsidRPr="008046A0">
        <w:rPr>
          <w:rFonts w:eastAsia="Times New Roman" w:cs="Times New Roman"/>
          <w:szCs w:val="24"/>
        </w:rPr>
        <w:t xml:space="preserve"> θα μας εξηγήσουν </w:t>
      </w:r>
      <w:r>
        <w:rPr>
          <w:rFonts w:eastAsia="Times New Roman" w:cs="Times New Roman"/>
          <w:szCs w:val="24"/>
        </w:rPr>
        <w:t>οι κύριοι Υπουργοί. Έ</w:t>
      </w:r>
      <w:r w:rsidRPr="008046A0">
        <w:rPr>
          <w:rFonts w:eastAsia="Times New Roman" w:cs="Times New Roman"/>
          <w:szCs w:val="24"/>
        </w:rPr>
        <w:t xml:space="preserve">χει κάνει πρόταση ο κύριος </w:t>
      </w:r>
      <w:r>
        <w:rPr>
          <w:rFonts w:eastAsia="Times New Roman" w:cs="Times New Roman"/>
          <w:szCs w:val="24"/>
        </w:rPr>
        <w:t>Υ</w:t>
      </w:r>
      <w:r w:rsidRPr="008046A0">
        <w:rPr>
          <w:rFonts w:eastAsia="Times New Roman" w:cs="Times New Roman"/>
          <w:szCs w:val="24"/>
        </w:rPr>
        <w:t>πουργός</w:t>
      </w:r>
      <w:r>
        <w:rPr>
          <w:rFonts w:eastAsia="Times New Roman" w:cs="Times New Roman"/>
          <w:szCs w:val="24"/>
        </w:rPr>
        <w:t>,</w:t>
      </w:r>
      <w:r w:rsidRPr="008046A0">
        <w:rPr>
          <w:rFonts w:eastAsia="Times New Roman" w:cs="Times New Roman"/>
          <w:szCs w:val="24"/>
        </w:rPr>
        <w:t xml:space="preserve"> μας είπ</w:t>
      </w:r>
      <w:r>
        <w:rPr>
          <w:rFonts w:eastAsia="Times New Roman" w:cs="Times New Roman"/>
          <w:szCs w:val="24"/>
        </w:rPr>
        <w:t>ατε</w:t>
      </w:r>
      <w:r w:rsidRPr="008046A0">
        <w:rPr>
          <w:rFonts w:eastAsia="Times New Roman" w:cs="Times New Roman"/>
          <w:szCs w:val="24"/>
        </w:rPr>
        <w:t xml:space="preserve"> ότι δέχεσ</w:t>
      </w:r>
      <w:r>
        <w:rPr>
          <w:rFonts w:eastAsia="Times New Roman" w:cs="Times New Roman"/>
          <w:szCs w:val="24"/>
        </w:rPr>
        <w:t>τε</w:t>
      </w:r>
      <w:r w:rsidRPr="008046A0">
        <w:rPr>
          <w:rFonts w:eastAsia="Times New Roman" w:cs="Times New Roman"/>
          <w:szCs w:val="24"/>
        </w:rPr>
        <w:t xml:space="preserve"> και συνεχίζετ</w:t>
      </w:r>
      <w:r>
        <w:rPr>
          <w:rFonts w:eastAsia="Times New Roman" w:cs="Times New Roman"/>
          <w:szCs w:val="24"/>
        </w:rPr>
        <w:t>ε.</w:t>
      </w:r>
    </w:p>
    <w:p w14:paraId="5218DA9A" w14:textId="77777777" w:rsidR="00BE48FC" w:rsidRDefault="008F016C">
      <w:pPr>
        <w:spacing w:line="600" w:lineRule="auto"/>
        <w:ind w:firstLine="720"/>
        <w:jc w:val="both"/>
        <w:rPr>
          <w:rFonts w:eastAsia="Times New Roman" w:cs="Times New Roman"/>
          <w:szCs w:val="24"/>
        </w:rPr>
      </w:pPr>
      <w:r w:rsidRPr="00A22786">
        <w:rPr>
          <w:rFonts w:eastAsia="Times New Roman" w:cs="Times New Roman"/>
          <w:b/>
          <w:szCs w:val="24"/>
        </w:rPr>
        <w:t xml:space="preserve">ΠΡΟΕΔΡΕΥΩΝ (Αναστάσιος Κουράκης): </w:t>
      </w:r>
      <w:r>
        <w:rPr>
          <w:rFonts w:eastAsia="Times New Roman" w:cs="Times New Roman"/>
          <w:szCs w:val="24"/>
        </w:rPr>
        <w:t>Το πρόβλημα είναι, για να καταλάβω…</w:t>
      </w:r>
    </w:p>
    <w:p w14:paraId="5218DA9B" w14:textId="77777777" w:rsidR="00BE48FC" w:rsidRDefault="008F016C">
      <w:pPr>
        <w:spacing w:line="600" w:lineRule="auto"/>
        <w:ind w:firstLine="720"/>
        <w:jc w:val="both"/>
        <w:rPr>
          <w:rFonts w:eastAsia="Times New Roman" w:cs="Times New Roman"/>
          <w:szCs w:val="24"/>
        </w:rPr>
      </w:pPr>
      <w:r w:rsidRPr="008046A0">
        <w:rPr>
          <w:rFonts w:eastAsia="Times New Roman" w:cs="Times New Roman"/>
          <w:b/>
          <w:szCs w:val="24"/>
        </w:rPr>
        <w:t>ΕΥΚΛΕΙΔΗΣ ΤΣΑΚΑΛΩΤΟΣ (Υπουργός Οικονομικών):</w:t>
      </w:r>
      <w:r>
        <w:rPr>
          <w:rFonts w:eastAsia="Times New Roman" w:cs="Times New Roman"/>
          <w:szCs w:val="24"/>
        </w:rPr>
        <w:t xml:space="preserve"> Κ</w:t>
      </w:r>
      <w:r w:rsidRPr="008046A0">
        <w:rPr>
          <w:rFonts w:eastAsia="Times New Roman" w:cs="Times New Roman"/>
          <w:szCs w:val="24"/>
        </w:rPr>
        <w:t>οιτάξτε</w:t>
      </w:r>
      <w:r>
        <w:rPr>
          <w:rFonts w:eastAsia="Times New Roman" w:cs="Times New Roman"/>
          <w:szCs w:val="24"/>
        </w:rPr>
        <w:t>, ο κ.</w:t>
      </w:r>
      <w:r w:rsidRPr="008046A0">
        <w:rPr>
          <w:rFonts w:eastAsia="Times New Roman" w:cs="Times New Roman"/>
          <w:szCs w:val="24"/>
        </w:rPr>
        <w:t xml:space="preserve"> Παπαθεοδώρου είναι πανεπιστημιακός και </w:t>
      </w:r>
      <w:r>
        <w:rPr>
          <w:rFonts w:eastAsia="Times New Roman" w:cs="Times New Roman"/>
          <w:szCs w:val="24"/>
        </w:rPr>
        <w:t>μπορεί</w:t>
      </w:r>
      <w:r w:rsidRPr="008046A0">
        <w:rPr>
          <w:rFonts w:eastAsia="Times New Roman" w:cs="Times New Roman"/>
          <w:szCs w:val="24"/>
        </w:rPr>
        <w:t xml:space="preserve"> να τα διαβάσει και δεν θέλει εισήγηση τώρα</w:t>
      </w:r>
      <w:r>
        <w:rPr>
          <w:rFonts w:eastAsia="Times New Roman" w:cs="Times New Roman"/>
          <w:szCs w:val="24"/>
        </w:rPr>
        <w:t>. Δ</w:t>
      </w:r>
      <w:r w:rsidRPr="008046A0">
        <w:rPr>
          <w:rFonts w:eastAsia="Times New Roman" w:cs="Times New Roman"/>
          <w:szCs w:val="24"/>
        </w:rPr>
        <w:t xml:space="preserve">εν </w:t>
      </w:r>
      <w:r w:rsidRPr="008046A0">
        <w:rPr>
          <w:rFonts w:eastAsia="Times New Roman" w:cs="Times New Roman"/>
          <w:szCs w:val="24"/>
        </w:rPr>
        <w:t>είναι ανάγκη</w:t>
      </w:r>
      <w:r>
        <w:rPr>
          <w:rFonts w:eastAsia="Times New Roman" w:cs="Times New Roman"/>
          <w:szCs w:val="24"/>
        </w:rPr>
        <w:t>, ούτε υποχρεωμένος είναι…</w:t>
      </w:r>
    </w:p>
    <w:p w14:paraId="5218DA9C" w14:textId="77777777" w:rsidR="00BE48FC" w:rsidRDefault="008F016C">
      <w:pPr>
        <w:spacing w:line="600" w:lineRule="auto"/>
        <w:ind w:firstLine="720"/>
        <w:jc w:val="both"/>
        <w:rPr>
          <w:rFonts w:eastAsia="Times New Roman" w:cs="Times New Roman"/>
          <w:szCs w:val="24"/>
        </w:rPr>
      </w:pPr>
      <w:r w:rsidRPr="00503171">
        <w:rPr>
          <w:rFonts w:eastAsia="Times New Roman" w:cs="Times New Roman"/>
          <w:b/>
          <w:szCs w:val="24"/>
        </w:rPr>
        <w:t>ΘΕΟΔΩΡΟΣ ΠΑΠΑΘΕΟΔΩΡΟΥ:</w:t>
      </w:r>
      <w:r>
        <w:rPr>
          <w:rFonts w:eastAsia="Times New Roman" w:cs="Times New Roman"/>
          <w:szCs w:val="24"/>
        </w:rPr>
        <w:t xml:space="preserve"> Θα κάνετε την εισήγηση αύριο.</w:t>
      </w:r>
    </w:p>
    <w:p w14:paraId="5218DA9D" w14:textId="77777777" w:rsidR="00BE48FC" w:rsidRDefault="008F016C">
      <w:pPr>
        <w:spacing w:line="600" w:lineRule="auto"/>
        <w:ind w:firstLine="720"/>
        <w:jc w:val="both"/>
        <w:rPr>
          <w:rFonts w:eastAsia="Times New Roman" w:cs="Times New Roman"/>
          <w:szCs w:val="24"/>
        </w:rPr>
      </w:pPr>
      <w:r w:rsidRPr="008046A0">
        <w:rPr>
          <w:rFonts w:eastAsia="Times New Roman" w:cs="Times New Roman"/>
          <w:b/>
          <w:szCs w:val="24"/>
        </w:rPr>
        <w:t>ΕΥΚΛΕΙΔΗΣ ΤΣΑΚΑΛΩΤΟΣ (Υπουργός Οικονομικών):</w:t>
      </w:r>
      <w:r>
        <w:rPr>
          <w:rFonts w:eastAsia="Times New Roman" w:cs="Times New Roman"/>
          <w:szCs w:val="24"/>
        </w:rPr>
        <w:t xml:space="preserve"> Αρκετά</w:t>
      </w:r>
      <w:r>
        <w:rPr>
          <w:rFonts w:eastAsia="Times New Roman" w:cs="Times New Roman"/>
          <w:szCs w:val="24"/>
        </w:rPr>
        <w:t>!</w:t>
      </w:r>
      <w:r>
        <w:rPr>
          <w:rFonts w:eastAsia="Times New Roman" w:cs="Times New Roman"/>
          <w:szCs w:val="24"/>
        </w:rPr>
        <w:t xml:space="preserve"> </w:t>
      </w:r>
      <w:r>
        <w:rPr>
          <w:rFonts w:eastAsia="Times New Roman" w:cs="Times New Roman"/>
          <w:szCs w:val="24"/>
        </w:rPr>
        <w:t>Τ</w:t>
      </w:r>
      <w:r>
        <w:rPr>
          <w:rFonts w:eastAsia="Times New Roman" w:cs="Times New Roman"/>
          <w:szCs w:val="24"/>
        </w:rPr>
        <w:t>ο κάνατε το σόου των 20.00΄. Έχετε αρκετά για τα δελτία των 20.00΄.</w:t>
      </w:r>
    </w:p>
    <w:p w14:paraId="5218DA9E" w14:textId="77777777" w:rsidR="00BE48FC" w:rsidRDefault="008F016C">
      <w:pPr>
        <w:spacing w:line="600" w:lineRule="auto"/>
        <w:ind w:firstLine="720"/>
        <w:jc w:val="both"/>
        <w:rPr>
          <w:rFonts w:eastAsia="Times New Roman" w:cs="Times New Roman"/>
          <w:szCs w:val="24"/>
        </w:rPr>
      </w:pPr>
      <w:r w:rsidRPr="00503171">
        <w:rPr>
          <w:rFonts w:eastAsia="Times New Roman" w:cs="Times New Roman"/>
          <w:b/>
          <w:szCs w:val="24"/>
        </w:rPr>
        <w:t>ΘΕΟΔΩΡΟΣ ΠΑΠΑΘΕΟΔΩΡΟΥ:</w:t>
      </w:r>
      <w:r>
        <w:rPr>
          <w:rFonts w:eastAsia="Times New Roman" w:cs="Times New Roman"/>
          <w:szCs w:val="24"/>
        </w:rPr>
        <w:t xml:space="preserve"> Θα κάνετε την εισήγηση αύριο, που μας είπατε ότι θα είστε εδώ! Για να ακούσετε και τους ομιλητές.</w:t>
      </w:r>
    </w:p>
    <w:p w14:paraId="5218DA9F" w14:textId="77777777" w:rsidR="00BE48FC" w:rsidRDefault="008F016C">
      <w:pPr>
        <w:spacing w:line="600" w:lineRule="auto"/>
        <w:ind w:firstLine="720"/>
        <w:jc w:val="both"/>
        <w:rPr>
          <w:rFonts w:eastAsia="Times New Roman" w:cs="Times New Roman"/>
          <w:szCs w:val="24"/>
        </w:rPr>
      </w:pPr>
      <w:r w:rsidRPr="008046A0">
        <w:rPr>
          <w:rFonts w:eastAsia="Times New Roman" w:cs="Times New Roman"/>
          <w:b/>
          <w:szCs w:val="24"/>
        </w:rPr>
        <w:t>ΕΥΚΛΕΙΔΗΣ ΤΣΑΚΑΛΩΤΟΣ (Υπουργός Οικονομικών):</w:t>
      </w:r>
      <w:r>
        <w:rPr>
          <w:rFonts w:eastAsia="Times New Roman" w:cs="Times New Roman"/>
          <w:b/>
          <w:szCs w:val="24"/>
        </w:rPr>
        <w:t xml:space="preserve"> </w:t>
      </w:r>
      <w:r w:rsidRPr="008046A0">
        <w:rPr>
          <w:rFonts w:eastAsia="Times New Roman" w:cs="Times New Roman"/>
          <w:szCs w:val="24"/>
        </w:rPr>
        <w:t>Εγώ σας λέω</w:t>
      </w:r>
      <w:r>
        <w:rPr>
          <w:rFonts w:eastAsia="Times New Roman" w:cs="Times New Roman"/>
          <w:szCs w:val="24"/>
        </w:rPr>
        <w:t>,</w:t>
      </w:r>
      <w:r>
        <w:rPr>
          <w:rFonts w:eastAsia="Times New Roman" w:cs="Times New Roman"/>
          <w:szCs w:val="24"/>
        </w:rPr>
        <w:t xml:space="preserve"> </w:t>
      </w:r>
      <w:r>
        <w:rPr>
          <w:rFonts w:eastAsia="Times New Roman" w:cs="Times New Roman"/>
          <w:szCs w:val="24"/>
        </w:rPr>
        <w:t>ό</w:t>
      </w:r>
      <w:r>
        <w:rPr>
          <w:rFonts w:eastAsia="Times New Roman" w:cs="Times New Roman"/>
          <w:szCs w:val="24"/>
        </w:rPr>
        <w:t>σοι Βουλευτές θέλουν να ακούσουν μι</w:t>
      </w:r>
      <w:r w:rsidRPr="008046A0">
        <w:rPr>
          <w:rFonts w:eastAsia="Times New Roman" w:cs="Times New Roman"/>
          <w:szCs w:val="24"/>
        </w:rPr>
        <w:t>α πρώτη εισήγηση</w:t>
      </w:r>
      <w:r>
        <w:rPr>
          <w:rFonts w:eastAsia="Times New Roman" w:cs="Times New Roman"/>
          <w:szCs w:val="24"/>
        </w:rPr>
        <w:t xml:space="preserve"> για το </w:t>
      </w:r>
      <w:r w:rsidRPr="008046A0">
        <w:rPr>
          <w:rFonts w:eastAsia="Times New Roman" w:cs="Times New Roman"/>
          <w:szCs w:val="24"/>
        </w:rPr>
        <w:t>τι είναι αυτές οι τροπολογίες</w:t>
      </w:r>
      <w:r>
        <w:rPr>
          <w:rFonts w:eastAsia="Times New Roman" w:cs="Times New Roman"/>
          <w:szCs w:val="24"/>
        </w:rPr>
        <w:t>, να καθίσ</w:t>
      </w:r>
      <w:r>
        <w:rPr>
          <w:rFonts w:eastAsia="Times New Roman" w:cs="Times New Roman"/>
          <w:szCs w:val="24"/>
        </w:rPr>
        <w:t>ουν. Ε</w:t>
      </w:r>
      <w:r w:rsidRPr="008046A0">
        <w:rPr>
          <w:rFonts w:eastAsia="Times New Roman" w:cs="Times New Roman"/>
          <w:szCs w:val="24"/>
        </w:rPr>
        <w:t>σείς μπορεί</w:t>
      </w:r>
      <w:r>
        <w:rPr>
          <w:rFonts w:eastAsia="Times New Roman" w:cs="Times New Roman"/>
          <w:szCs w:val="24"/>
        </w:rPr>
        <w:t>τε</w:t>
      </w:r>
      <w:r w:rsidRPr="008046A0">
        <w:rPr>
          <w:rFonts w:eastAsia="Times New Roman" w:cs="Times New Roman"/>
          <w:szCs w:val="24"/>
        </w:rPr>
        <w:t xml:space="preserve"> να τις διαβάσετε μόνοι </w:t>
      </w:r>
      <w:r>
        <w:rPr>
          <w:rFonts w:eastAsia="Times New Roman" w:cs="Times New Roman"/>
          <w:szCs w:val="24"/>
        </w:rPr>
        <w:t>σας. Δ</w:t>
      </w:r>
      <w:r w:rsidRPr="008046A0">
        <w:rPr>
          <w:rFonts w:eastAsia="Times New Roman" w:cs="Times New Roman"/>
          <w:szCs w:val="24"/>
        </w:rPr>
        <w:t>εν κάνουμ</w:t>
      </w:r>
      <w:r>
        <w:rPr>
          <w:rFonts w:eastAsia="Times New Roman" w:cs="Times New Roman"/>
          <w:szCs w:val="24"/>
        </w:rPr>
        <w:t>ε κα</w:t>
      </w:r>
      <w:r>
        <w:rPr>
          <w:rFonts w:eastAsia="Times New Roman" w:cs="Times New Roman"/>
          <w:szCs w:val="24"/>
        </w:rPr>
        <w:t>μ</w:t>
      </w:r>
      <w:r>
        <w:rPr>
          <w:rFonts w:eastAsia="Times New Roman" w:cs="Times New Roman"/>
          <w:szCs w:val="24"/>
        </w:rPr>
        <w:t>μία άλλη διαδικασία από αυτή που συμφωνήθηκε. Η</w:t>
      </w:r>
      <w:r w:rsidRPr="008046A0">
        <w:rPr>
          <w:rFonts w:eastAsia="Times New Roman" w:cs="Times New Roman"/>
          <w:szCs w:val="24"/>
        </w:rPr>
        <w:t xml:space="preserve"> συζήτηση</w:t>
      </w:r>
      <w:r>
        <w:rPr>
          <w:rFonts w:eastAsia="Times New Roman" w:cs="Times New Roman"/>
          <w:szCs w:val="24"/>
        </w:rPr>
        <w:t xml:space="preserve"> συμφωνήθηκε</w:t>
      </w:r>
      <w:r w:rsidRPr="008046A0">
        <w:rPr>
          <w:rFonts w:eastAsia="Times New Roman" w:cs="Times New Roman"/>
          <w:szCs w:val="24"/>
        </w:rPr>
        <w:t xml:space="preserve"> να γίνει αύριο και ρωτήσαμε</w:t>
      </w:r>
      <w:r>
        <w:rPr>
          <w:rFonts w:eastAsia="Times New Roman" w:cs="Times New Roman"/>
          <w:szCs w:val="24"/>
        </w:rPr>
        <w:t xml:space="preserve"> αν</w:t>
      </w:r>
      <w:r w:rsidRPr="008046A0">
        <w:rPr>
          <w:rFonts w:eastAsia="Times New Roman" w:cs="Times New Roman"/>
          <w:szCs w:val="24"/>
        </w:rPr>
        <w:t xml:space="preserve"> θέλετε να σας </w:t>
      </w:r>
      <w:r>
        <w:rPr>
          <w:rFonts w:eastAsia="Times New Roman" w:cs="Times New Roman"/>
          <w:szCs w:val="24"/>
        </w:rPr>
        <w:t>κάνουμε μι</w:t>
      </w:r>
      <w:r w:rsidRPr="008046A0">
        <w:rPr>
          <w:rFonts w:eastAsia="Times New Roman" w:cs="Times New Roman"/>
          <w:szCs w:val="24"/>
        </w:rPr>
        <w:t>α πρώτη εισήγηση</w:t>
      </w:r>
      <w:r>
        <w:rPr>
          <w:rFonts w:eastAsia="Times New Roman" w:cs="Times New Roman"/>
          <w:szCs w:val="24"/>
        </w:rPr>
        <w:t>.</w:t>
      </w:r>
    </w:p>
    <w:p w14:paraId="5218DAA0" w14:textId="77777777" w:rsidR="00BE48FC" w:rsidRDefault="008F016C">
      <w:pPr>
        <w:spacing w:line="600" w:lineRule="auto"/>
        <w:ind w:firstLine="720"/>
        <w:jc w:val="both"/>
        <w:rPr>
          <w:rFonts w:eastAsia="Times New Roman" w:cs="Times New Roman"/>
          <w:szCs w:val="24"/>
        </w:rPr>
      </w:pPr>
      <w:r w:rsidRPr="00503171">
        <w:rPr>
          <w:rFonts w:eastAsia="Times New Roman" w:cs="Times New Roman"/>
          <w:b/>
          <w:szCs w:val="24"/>
        </w:rPr>
        <w:t>ΘΕΟΔΩΡΟΣ ΠΑΠΑΘΕΟΔΩΡΟΥ:</w:t>
      </w:r>
      <w:r>
        <w:rPr>
          <w:rFonts w:eastAsia="Times New Roman" w:cs="Times New Roman"/>
          <w:b/>
          <w:szCs w:val="24"/>
        </w:rPr>
        <w:t xml:space="preserve"> </w:t>
      </w:r>
      <w:r>
        <w:rPr>
          <w:rFonts w:eastAsia="Times New Roman" w:cs="Times New Roman"/>
          <w:szCs w:val="24"/>
        </w:rPr>
        <w:t>Όχι!</w:t>
      </w:r>
    </w:p>
    <w:p w14:paraId="5218DAA1" w14:textId="77777777" w:rsidR="00BE48FC" w:rsidRDefault="008F016C">
      <w:pPr>
        <w:spacing w:line="600" w:lineRule="auto"/>
        <w:ind w:firstLine="720"/>
        <w:jc w:val="both"/>
        <w:rPr>
          <w:rFonts w:eastAsia="Times New Roman" w:cs="Times New Roman"/>
          <w:szCs w:val="24"/>
        </w:rPr>
      </w:pPr>
      <w:r>
        <w:rPr>
          <w:rFonts w:eastAsia="Times New Roman" w:cs="Times New Roman"/>
          <w:b/>
          <w:szCs w:val="24"/>
        </w:rPr>
        <w:t>ΓΡΗΓΟΡ</w:t>
      </w:r>
      <w:r>
        <w:rPr>
          <w:rFonts w:eastAsia="Times New Roman" w:cs="Times New Roman"/>
          <w:b/>
          <w:szCs w:val="24"/>
        </w:rPr>
        <w:t>ΙΟ</w:t>
      </w:r>
      <w:r w:rsidRPr="00503171">
        <w:rPr>
          <w:rFonts w:eastAsia="Times New Roman" w:cs="Times New Roman"/>
          <w:b/>
          <w:szCs w:val="24"/>
        </w:rPr>
        <w:t>Σ ΨΑΡΙΑΝΟΣ:</w:t>
      </w:r>
      <w:r>
        <w:rPr>
          <w:rFonts w:eastAsia="Times New Roman" w:cs="Times New Roman"/>
          <w:szCs w:val="24"/>
        </w:rPr>
        <w:t xml:space="preserve"> Όχι</w:t>
      </w:r>
      <w:r>
        <w:rPr>
          <w:rFonts w:eastAsia="Times New Roman" w:cs="Times New Roman"/>
          <w:szCs w:val="24"/>
        </w:rPr>
        <w:t>!</w:t>
      </w:r>
    </w:p>
    <w:p w14:paraId="5218DAA2" w14:textId="77777777" w:rsidR="00BE48FC" w:rsidRDefault="008F016C">
      <w:pPr>
        <w:spacing w:line="600" w:lineRule="auto"/>
        <w:ind w:firstLine="720"/>
        <w:jc w:val="both"/>
        <w:rPr>
          <w:rFonts w:eastAsia="Times New Roman" w:cs="Times New Roman"/>
          <w:szCs w:val="24"/>
        </w:rPr>
      </w:pPr>
      <w:r w:rsidRPr="00122642">
        <w:rPr>
          <w:rFonts w:eastAsia="Times New Roman" w:cs="Times New Roman"/>
          <w:b/>
          <w:szCs w:val="24"/>
        </w:rPr>
        <w:t>ΜΑΡΙΟΣ ΚΑΤΣΗΣ:</w:t>
      </w:r>
      <w:r>
        <w:rPr>
          <w:rFonts w:eastAsia="Times New Roman" w:cs="Times New Roman"/>
          <w:szCs w:val="24"/>
        </w:rPr>
        <w:t xml:space="preserve"> Ναι, να παρουσιαστούν οι τροπολογίες.</w:t>
      </w:r>
    </w:p>
    <w:p w14:paraId="5218DAA3" w14:textId="77777777" w:rsidR="00BE48FC" w:rsidRDefault="008F016C">
      <w:pPr>
        <w:spacing w:line="600" w:lineRule="auto"/>
        <w:ind w:firstLine="720"/>
        <w:jc w:val="both"/>
        <w:rPr>
          <w:rFonts w:eastAsia="Times New Roman" w:cs="Times New Roman"/>
          <w:szCs w:val="24"/>
        </w:rPr>
      </w:pPr>
      <w:r w:rsidRPr="008046A0">
        <w:rPr>
          <w:rFonts w:eastAsia="Times New Roman" w:cs="Times New Roman"/>
          <w:b/>
          <w:szCs w:val="24"/>
        </w:rPr>
        <w:t>ΕΥΚΛΕΙΔΗΣ ΤΣΑΚΑΛΩΤΟΣ (Υπουργός Οικονομικών):</w:t>
      </w:r>
      <w:r>
        <w:rPr>
          <w:rFonts w:eastAsia="Times New Roman" w:cs="Times New Roman"/>
          <w:b/>
          <w:szCs w:val="24"/>
        </w:rPr>
        <w:t xml:space="preserve"> </w:t>
      </w:r>
      <w:r>
        <w:rPr>
          <w:rFonts w:eastAsia="Times New Roman" w:cs="Times New Roman"/>
          <w:szCs w:val="24"/>
        </w:rPr>
        <w:t xml:space="preserve">Δεν θέλετε; Φύγετε! Δεν </w:t>
      </w:r>
      <w:r w:rsidRPr="008046A0">
        <w:rPr>
          <w:rFonts w:eastAsia="Times New Roman" w:cs="Times New Roman"/>
          <w:szCs w:val="24"/>
        </w:rPr>
        <w:t>είναι ταλαιπωρία αυτό</w:t>
      </w:r>
      <w:r>
        <w:rPr>
          <w:rFonts w:eastAsia="Times New Roman" w:cs="Times New Roman"/>
          <w:szCs w:val="24"/>
        </w:rPr>
        <w:t>.</w:t>
      </w:r>
      <w:r w:rsidRPr="008046A0">
        <w:rPr>
          <w:rFonts w:eastAsia="Times New Roman" w:cs="Times New Roman"/>
          <w:szCs w:val="24"/>
        </w:rPr>
        <w:t xml:space="preserve"> Αυτό είναι για τη βοήθεια των </w:t>
      </w:r>
      <w:r>
        <w:rPr>
          <w:rFonts w:eastAsia="Times New Roman" w:cs="Times New Roman"/>
          <w:szCs w:val="24"/>
        </w:rPr>
        <w:t>Β</w:t>
      </w:r>
      <w:r w:rsidRPr="008046A0">
        <w:rPr>
          <w:rFonts w:eastAsia="Times New Roman" w:cs="Times New Roman"/>
          <w:szCs w:val="24"/>
        </w:rPr>
        <w:t>ουλευτών</w:t>
      </w:r>
      <w:r>
        <w:rPr>
          <w:rFonts w:eastAsia="Times New Roman" w:cs="Times New Roman"/>
          <w:szCs w:val="24"/>
        </w:rPr>
        <w:t>.</w:t>
      </w:r>
    </w:p>
    <w:p w14:paraId="5218DAA4"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Κύριε Παπαθεοδώρου, επειδή είστε πανεπιστημιακός, νομίζω ότι καταλαβ</w:t>
      </w:r>
      <w:r>
        <w:rPr>
          <w:rFonts w:eastAsia="Times New Roman" w:cs="Times New Roman"/>
          <w:szCs w:val="24"/>
        </w:rPr>
        <w:t>αίνετε.</w:t>
      </w:r>
      <w:r w:rsidRPr="008046A0">
        <w:rPr>
          <w:rFonts w:eastAsia="Times New Roman" w:cs="Times New Roman"/>
          <w:szCs w:val="24"/>
        </w:rPr>
        <w:t xml:space="preserve"> </w:t>
      </w:r>
    </w:p>
    <w:p w14:paraId="5218DAA5" w14:textId="77777777" w:rsidR="00BE48FC" w:rsidRDefault="008F016C">
      <w:pPr>
        <w:spacing w:line="600" w:lineRule="auto"/>
        <w:ind w:firstLine="720"/>
        <w:jc w:val="both"/>
        <w:rPr>
          <w:rFonts w:eastAsia="Times New Roman" w:cs="Times New Roman"/>
          <w:szCs w:val="24"/>
        </w:rPr>
      </w:pPr>
      <w:r w:rsidRPr="00503171">
        <w:rPr>
          <w:rFonts w:eastAsia="Times New Roman" w:cs="Times New Roman"/>
          <w:b/>
          <w:szCs w:val="24"/>
        </w:rPr>
        <w:t>ΘΕΟΔΩΡΟΣ ΠΑΠΑΘΕΟΔΩΡΟΥ:</w:t>
      </w:r>
      <w:r>
        <w:rPr>
          <w:rFonts w:eastAsia="Times New Roman" w:cs="Times New Roman"/>
          <w:b/>
          <w:szCs w:val="24"/>
        </w:rPr>
        <w:t xml:space="preserve"> </w:t>
      </w:r>
      <w:r w:rsidRPr="00122642">
        <w:rPr>
          <w:rFonts w:eastAsia="Times New Roman" w:cs="Times New Roman"/>
          <w:szCs w:val="24"/>
        </w:rPr>
        <w:t>Καταλαβαίνω πολύ καλά. Απόλυτα καταλαβαίνω.</w:t>
      </w:r>
    </w:p>
    <w:p w14:paraId="5218DAA6" w14:textId="77777777" w:rsidR="00BE48FC" w:rsidRDefault="008F016C">
      <w:pPr>
        <w:spacing w:line="600" w:lineRule="auto"/>
        <w:ind w:firstLine="720"/>
        <w:jc w:val="both"/>
        <w:rPr>
          <w:rFonts w:eastAsia="Times New Roman" w:cs="Times New Roman"/>
          <w:szCs w:val="24"/>
        </w:rPr>
      </w:pPr>
      <w:r w:rsidRPr="008046A0">
        <w:rPr>
          <w:rFonts w:eastAsia="Times New Roman" w:cs="Times New Roman"/>
          <w:b/>
          <w:szCs w:val="24"/>
        </w:rPr>
        <w:t>ΕΥΚΛΕΙΔΗΣ ΤΣΑΚΑΛΩΤΟΣ (Υπουργός Οικονομικών):</w:t>
      </w:r>
      <w:r>
        <w:rPr>
          <w:rFonts w:eastAsia="Times New Roman" w:cs="Times New Roman"/>
          <w:b/>
          <w:szCs w:val="24"/>
        </w:rPr>
        <w:t xml:space="preserve"> </w:t>
      </w:r>
      <w:r>
        <w:rPr>
          <w:rFonts w:eastAsia="Times New Roman" w:cs="Times New Roman"/>
          <w:szCs w:val="24"/>
        </w:rPr>
        <w:t xml:space="preserve">Νομίζω ότι πρέπει να σταματήσετε να κάνετε ένα σόου. Ήσασταν και </w:t>
      </w:r>
      <w:r>
        <w:rPr>
          <w:rFonts w:eastAsia="Times New Roman" w:cs="Times New Roman"/>
          <w:szCs w:val="24"/>
        </w:rPr>
        <w:t>π</w:t>
      </w:r>
      <w:r>
        <w:rPr>
          <w:rFonts w:eastAsia="Times New Roman" w:cs="Times New Roman"/>
          <w:szCs w:val="24"/>
        </w:rPr>
        <w:t xml:space="preserve">ρύτανης. </w:t>
      </w:r>
    </w:p>
    <w:p w14:paraId="5218DAA7"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Σας παρακαλώ! Εμείς ενημερώνουμε το Σώμα.</w:t>
      </w:r>
    </w:p>
    <w:p w14:paraId="5218DAA8" w14:textId="77777777" w:rsidR="00BE48FC" w:rsidRDefault="008F016C">
      <w:pPr>
        <w:spacing w:line="600" w:lineRule="auto"/>
        <w:ind w:firstLine="720"/>
        <w:jc w:val="both"/>
        <w:rPr>
          <w:rFonts w:eastAsia="Times New Roman" w:cs="Times New Roman"/>
          <w:szCs w:val="24"/>
        </w:rPr>
      </w:pPr>
      <w:r w:rsidRPr="00503171">
        <w:rPr>
          <w:rFonts w:eastAsia="Times New Roman" w:cs="Times New Roman"/>
          <w:b/>
          <w:szCs w:val="24"/>
        </w:rPr>
        <w:t xml:space="preserve">ΘΕΟΔΩΡΟΣ </w:t>
      </w:r>
      <w:r w:rsidRPr="00503171">
        <w:rPr>
          <w:rFonts w:eastAsia="Times New Roman" w:cs="Times New Roman"/>
          <w:b/>
          <w:szCs w:val="24"/>
        </w:rPr>
        <w:t>ΠΑΠΑΘΕΟΔΩΡΟΥ:</w:t>
      </w:r>
      <w:r>
        <w:rPr>
          <w:rFonts w:eastAsia="Times New Roman" w:cs="Times New Roman"/>
          <w:b/>
          <w:szCs w:val="24"/>
        </w:rPr>
        <w:t xml:space="preserve"> </w:t>
      </w:r>
      <w:r>
        <w:rPr>
          <w:rFonts w:eastAsia="Times New Roman" w:cs="Times New Roman"/>
          <w:szCs w:val="24"/>
        </w:rPr>
        <w:t>Δεν ενημερώνετε το Σώμα. Η συμφωνία ήταν ότι θα εγγραφούν ομιλητές.</w:t>
      </w:r>
    </w:p>
    <w:p w14:paraId="5218DAA9" w14:textId="77777777" w:rsidR="00BE48FC" w:rsidRDefault="008F016C">
      <w:pPr>
        <w:spacing w:line="600" w:lineRule="auto"/>
        <w:ind w:firstLine="720"/>
        <w:jc w:val="both"/>
        <w:rPr>
          <w:rFonts w:eastAsia="Times New Roman" w:cs="Times New Roman"/>
          <w:szCs w:val="24"/>
        </w:rPr>
      </w:pPr>
      <w:r w:rsidRPr="008046A0">
        <w:rPr>
          <w:rFonts w:eastAsia="Times New Roman" w:cs="Times New Roman"/>
          <w:b/>
          <w:szCs w:val="24"/>
        </w:rPr>
        <w:t>ΕΥΚΛΕΙΔΗΣ ΤΣΑΚΑΛΩΤΟΣ (Υπουργός Οικονομικών):</w:t>
      </w:r>
      <w:r>
        <w:rPr>
          <w:rFonts w:eastAsia="Times New Roman" w:cs="Times New Roman"/>
          <w:b/>
          <w:szCs w:val="24"/>
        </w:rPr>
        <w:t xml:space="preserve"> </w:t>
      </w:r>
      <w:r>
        <w:rPr>
          <w:rFonts w:eastAsia="Times New Roman" w:cs="Times New Roman"/>
          <w:szCs w:val="24"/>
        </w:rPr>
        <w:t xml:space="preserve">Αρκετά το σόου. Αρκετά! Είχαμε μια πολύ μεγάλη υπομονή. </w:t>
      </w:r>
    </w:p>
    <w:p w14:paraId="5218DAAA" w14:textId="77777777" w:rsidR="00BE48FC" w:rsidRDefault="008F016C">
      <w:pPr>
        <w:spacing w:line="600" w:lineRule="auto"/>
        <w:ind w:firstLine="720"/>
        <w:jc w:val="both"/>
        <w:rPr>
          <w:rFonts w:eastAsia="Times New Roman" w:cs="Times New Roman"/>
          <w:szCs w:val="24"/>
        </w:rPr>
      </w:pPr>
      <w:r>
        <w:rPr>
          <w:rFonts w:eastAsia="Times New Roman" w:cs="Times New Roman"/>
          <w:b/>
          <w:szCs w:val="24"/>
        </w:rPr>
        <w:t>ΠΡΟΕΔΡΕΥΩΝ (Αναστάσ</w:t>
      </w:r>
      <w:r w:rsidRPr="008046A0">
        <w:rPr>
          <w:rFonts w:eastAsia="Times New Roman" w:cs="Times New Roman"/>
          <w:b/>
          <w:szCs w:val="24"/>
        </w:rPr>
        <w:t>ιος Κουράκης):</w:t>
      </w:r>
      <w:r>
        <w:rPr>
          <w:rFonts w:eastAsia="Times New Roman" w:cs="Times New Roman"/>
          <w:szCs w:val="24"/>
        </w:rPr>
        <w:t xml:space="preserve"> Λοιπόν, ν</w:t>
      </w:r>
      <w:r w:rsidRPr="008046A0">
        <w:rPr>
          <w:rFonts w:eastAsia="Times New Roman" w:cs="Times New Roman"/>
          <w:szCs w:val="24"/>
        </w:rPr>
        <w:t xml:space="preserve">α προχωρήσουμε στη </w:t>
      </w:r>
      <w:r>
        <w:rPr>
          <w:rFonts w:eastAsia="Times New Roman" w:cs="Times New Roman"/>
          <w:szCs w:val="24"/>
        </w:rPr>
        <w:t>διαδικασία</w:t>
      </w:r>
      <w:r>
        <w:rPr>
          <w:rFonts w:eastAsia="Times New Roman" w:cs="Times New Roman"/>
          <w:szCs w:val="24"/>
        </w:rPr>
        <w:t>.</w:t>
      </w:r>
      <w:r w:rsidRPr="008046A0">
        <w:rPr>
          <w:rFonts w:eastAsia="Times New Roman" w:cs="Times New Roman"/>
          <w:szCs w:val="24"/>
        </w:rPr>
        <w:t xml:space="preserve"> </w:t>
      </w:r>
    </w:p>
    <w:p w14:paraId="5218DAAB" w14:textId="77777777" w:rsidR="00BE48FC" w:rsidRDefault="008F016C">
      <w:pPr>
        <w:spacing w:line="600" w:lineRule="auto"/>
        <w:ind w:firstLine="720"/>
        <w:jc w:val="both"/>
        <w:rPr>
          <w:rFonts w:eastAsia="Times New Roman" w:cs="Times New Roman"/>
          <w:szCs w:val="24"/>
        </w:rPr>
      </w:pPr>
      <w:r w:rsidRPr="008046A0">
        <w:rPr>
          <w:rFonts w:eastAsia="Times New Roman" w:cs="Times New Roman"/>
          <w:szCs w:val="24"/>
        </w:rPr>
        <w:t>Προσέξτε</w:t>
      </w:r>
      <w:r>
        <w:rPr>
          <w:rFonts w:eastAsia="Times New Roman" w:cs="Times New Roman"/>
          <w:szCs w:val="24"/>
        </w:rPr>
        <w:t>,</w:t>
      </w:r>
      <w:r w:rsidRPr="008046A0">
        <w:rPr>
          <w:rFonts w:eastAsia="Times New Roman" w:cs="Times New Roman"/>
          <w:szCs w:val="24"/>
        </w:rPr>
        <w:t xml:space="preserve"> αυτό που είπε ο κ</w:t>
      </w:r>
      <w:r>
        <w:rPr>
          <w:rFonts w:eastAsia="Times New Roman" w:cs="Times New Roman"/>
          <w:szCs w:val="24"/>
        </w:rPr>
        <w:t>.</w:t>
      </w:r>
      <w:r w:rsidRPr="008046A0">
        <w:rPr>
          <w:rFonts w:eastAsia="Times New Roman" w:cs="Times New Roman"/>
          <w:szCs w:val="24"/>
        </w:rPr>
        <w:t xml:space="preserve"> Ευκλείδης Τσακαλώτος</w:t>
      </w:r>
      <w:r>
        <w:rPr>
          <w:rFonts w:eastAsia="Times New Roman" w:cs="Times New Roman"/>
          <w:szCs w:val="24"/>
        </w:rPr>
        <w:t xml:space="preserve"> είναι</w:t>
      </w:r>
      <w:r w:rsidRPr="008046A0">
        <w:rPr>
          <w:rFonts w:eastAsia="Times New Roman" w:cs="Times New Roman"/>
          <w:szCs w:val="24"/>
        </w:rPr>
        <w:t xml:space="preserve"> ότι η παρουσίαση </w:t>
      </w:r>
      <w:r>
        <w:rPr>
          <w:rFonts w:eastAsia="Times New Roman" w:cs="Times New Roman"/>
          <w:szCs w:val="24"/>
        </w:rPr>
        <w:t>τροπολογιών</w:t>
      </w:r>
      <w:r w:rsidRPr="008046A0">
        <w:rPr>
          <w:rFonts w:eastAsia="Times New Roman" w:cs="Times New Roman"/>
          <w:szCs w:val="24"/>
        </w:rPr>
        <w:t xml:space="preserve"> στην πραγματικότητα </w:t>
      </w:r>
      <w:r>
        <w:rPr>
          <w:rFonts w:eastAsia="Times New Roman" w:cs="Times New Roman"/>
          <w:szCs w:val="24"/>
        </w:rPr>
        <w:t>επεξηγεί ορισμένα πράγματα</w:t>
      </w:r>
      <w:r>
        <w:rPr>
          <w:rFonts w:eastAsia="Times New Roman" w:cs="Times New Roman"/>
          <w:szCs w:val="24"/>
        </w:rPr>
        <w:t>,</w:t>
      </w:r>
      <w:r>
        <w:rPr>
          <w:rFonts w:eastAsia="Times New Roman" w:cs="Times New Roman"/>
          <w:szCs w:val="24"/>
        </w:rPr>
        <w:t xml:space="preserve"> που ενδεχομένως με πρώτη ανάγνωση…</w:t>
      </w:r>
    </w:p>
    <w:p w14:paraId="5218DAAC" w14:textId="77777777" w:rsidR="00BE48FC" w:rsidRDefault="008F016C">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5218DAAD"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Πριν διακόψουμε, είναι</w:t>
      </w:r>
      <w:r w:rsidRPr="008046A0">
        <w:rPr>
          <w:rFonts w:eastAsia="Times New Roman" w:cs="Times New Roman"/>
          <w:szCs w:val="24"/>
        </w:rPr>
        <w:t xml:space="preserve"> δύο </w:t>
      </w:r>
      <w:r>
        <w:rPr>
          <w:rFonts w:eastAsia="Times New Roman" w:cs="Times New Roman"/>
          <w:szCs w:val="24"/>
        </w:rPr>
        <w:t xml:space="preserve">τρίλεπτες -και λιγότερο- </w:t>
      </w:r>
      <w:r w:rsidRPr="008046A0">
        <w:rPr>
          <w:rFonts w:eastAsia="Times New Roman" w:cs="Times New Roman"/>
          <w:szCs w:val="24"/>
        </w:rPr>
        <w:t>επεξηγήσει</w:t>
      </w:r>
      <w:r w:rsidRPr="008046A0">
        <w:rPr>
          <w:rFonts w:eastAsia="Times New Roman" w:cs="Times New Roman"/>
          <w:szCs w:val="24"/>
        </w:rPr>
        <w:t>ς τροπολογιών από τον κ</w:t>
      </w:r>
      <w:r>
        <w:rPr>
          <w:rFonts w:eastAsia="Times New Roman" w:cs="Times New Roman"/>
          <w:szCs w:val="24"/>
        </w:rPr>
        <w:t>. Στρατή και από τον κ. Σπίρτζη.</w:t>
      </w:r>
    </w:p>
    <w:p w14:paraId="5218DAAE" w14:textId="77777777" w:rsidR="00BE48FC" w:rsidRDefault="008F016C">
      <w:pPr>
        <w:spacing w:line="600" w:lineRule="auto"/>
        <w:ind w:firstLine="720"/>
        <w:jc w:val="both"/>
        <w:rPr>
          <w:rFonts w:eastAsia="Times New Roman" w:cs="Times New Roman"/>
          <w:szCs w:val="24"/>
        </w:rPr>
      </w:pPr>
      <w:r>
        <w:rPr>
          <w:rFonts w:eastAsia="Times New Roman" w:cs="Times New Roman"/>
          <w:b/>
          <w:szCs w:val="24"/>
        </w:rPr>
        <w:t>ΓΡΗΓΟΡ</w:t>
      </w:r>
      <w:r>
        <w:rPr>
          <w:rFonts w:eastAsia="Times New Roman" w:cs="Times New Roman"/>
          <w:b/>
          <w:szCs w:val="24"/>
        </w:rPr>
        <w:t>ΙΟ</w:t>
      </w:r>
      <w:r w:rsidRPr="00503171">
        <w:rPr>
          <w:rFonts w:eastAsia="Times New Roman" w:cs="Times New Roman"/>
          <w:b/>
          <w:szCs w:val="24"/>
        </w:rPr>
        <w:t>Σ ΨΑΡΙΑΝΟΣ:</w:t>
      </w:r>
      <w:r>
        <w:rPr>
          <w:rFonts w:eastAsia="Times New Roman" w:cs="Times New Roman"/>
          <w:szCs w:val="24"/>
        </w:rPr>
        <w:t xml:space="preserve"> Κύριε Πρόεδρε! Θα ήθελα τον λόγο!</w:t>
      </w:r>
    </w:p>
    <w:p w14:paraId="5218DAAF" w14:textId="77777777" w:rsidR="00BE48FC" w:rsidRDefault="008F016C">
      <w:pPr>
        <w:spacing w:line="600" w:lineRule="auto"/>
        <w:ind w:firstLine="720"/>
        <w:jc w:val="both"/>
        <w:rPr>
          <w:rFonts w:eastAsia="Times New Roman" w:cs="Times New Roman"/>
          <w:szCs w:val="24"/>
        </w:rPr>
      </w:pPr>
      <w:r>
        <w:rPr>
          <w:rFonts w:eastAsia="Times New Roman" w:cs="Times New Roman"/>
          <w:b/>
          <w:szCs w:val="24"/>
        </w:rPr>
        <w:t>ΠΡΟΕΔΡΕΥΩΝ (Αναστάσ</w:t>
      </w:r>
      <w:r w:rsidRPr="008046A0">
        <w:rPr>
          <w:rFonts w:eastAsia="Times New Roman" w:cs="Times New Roman"/>
          <w:b/>
          <w:szCs w:val="24"/>
        </w:rPr>
        <w:t>ιος Κουράκης):</w:t>
      </w:r>
      <w:r>
        <w:rPr>
          <w:rFonts w:eastAsia="Times New Roman" w:cs="Times New Roman"/>
          <w:b/>
          <w:szCs w:val="24"/>
        </w:rPr>
        <w:t xml:space="preserve"> </w:t>
      </w:r>
      <w:r>
        <w:rPr>
          <w:rFonts w:eastAsia="Times New Roman" w:cs="Times New Roman"/>
          <w:szCs w:val="24"/>
        </w:rPr>
        <w:t>Ο κ. Ψαριανός</w:t>
      </w:r>
      <w:r>
        <w:rPr>
          <w:rFonts w:eastAsia="Times New Roman" w:cs="Times New Roman"/>
          <w:szCs w:val="24"/>
        </w:rPr>
        <w:t xml:space="preserve"> έχει τον λόγο.</w:t>
      </w:r>
    </w:p>
    <w:p w14:paraId="5218DAB0" w14:textId="77777777" w:rsidR="00BE48FC" w:rsidRDefault="008F016C">
      <w:pPr>
        <w:spacing w:line="600" w:lineRule="auto"/>
        <w:ind w:firstLine="720"/>
        <w:jc w:val="both"/>
        <w:rPr>
          <w:rFonts w:eastAsia="Times New Roman" w:cs="Times New Roman"/>
          <w:szCs w:val="24"/>
        </w:rPr>
      </w:pPr>
      <w:r>
        <w:rPr>
          <w:rFonts w:eastAsia="Times New Roman" w:cs="Times New Roman"/>
          <w:b/>
          <w:szCs w:val="24"/>
        </w:rPr>
        <w:t>ΓΡΗΓΟΡ</w:t>
      </w:r>
      <w:r>
        <w:rPr>
          <w:rFonts w:eastAsia="Times New Roman" w:cs="Times New Roman"/>
          <w:b/>
          <w:szCs w:val="24"/>
        </w:rPr>
        <w:t>ΙΟ</w:t>
      </w:r>
      <w:r w:rsidRPr="00503171">
        <w:rPr>
          <w:rFonts w:eastAsia="Times New Roman" w:cs="Times New Roman"/>
          <w:b/>
          <w:szCs w:val="24"/>
        </w:rPr>
        <w:t>Σ ΨΑΡΙΑΝΟΣ:</w:t>
      </w:r>
      <w:r>
        <w:rPr>
          <w:rFonts w:eastAsia="Times New Roman" w:cs="Times New Roman"/>
          <w:szCs w:val="24"/>
        </w:rPr>
        <w:t xml:space="preserve"> Κ</w:t>
      </w:r>
      <w:r w:rsidRPr="008046A0">
        <w:rPr>
          <w:rFonts w:eastAsia="Times New Roman" w:cs="Times New Roman"/>
          <w:szCs w:val="24"/>
        </w:rPr>
        <w:t xml:space="preserve">ύριε </w:t>
      </w:r>
      <w:r>
        <w:rPr>
          <w:rFonts w:eastAsia="Times New Roman" w:cs="Times New Roman"/>
          <w:szCs w:val="24"/>
        </w:rPr>
        <w:t>Π</w:t>
      </w:r>
      <w:r w:rsidRPr="008046A0">
        <w:rPr>
          <w:rFonts w:eastAsia="Times New Roman" w:cs="Times New Roman"/>
          <w:szCs w:val="24"/>
        </w:rPr>
        <w:t>ρόεδρε</w:t>
      </w:r>
      <w:r>
        <w:rPr>
          <w:rFonts w:eastAsia="Times New Roman" w:cs="Times New Roman"/>
          <w:szCs w:val="24"/>
        </w:rPr>
        <w:t xml:space="preserve">, κύριοι Υπουργοί, </w:t>
      </w:r>
      <w:r w:rsidRPr="008046A0">
        <w:rPr>
          <w:rFonts w:eastAsia="Times New Roman" w:cs="Times New Roman"/>
          <w:szCs w:val="24"/>
        </w:rPr>
        <w:t>είναι εύλογο το ότι θέλετε τελε</w:t>
      </w:r>
      <w:r w:rsidRPr="008046A0">
        <w:rPr>
          <w:rFonts w:eastAsia="Times New Roman" w:cs="Times New Roman"/>
          <w:szCs w:val="24"/>
        </w:rPr>
        <w:t>υταία στιγμή να βρείτε έναν εύσχημο τρόπο να μ</w:t>
      </w:r>
      <w:r>
        <w:rPr>
          <w:rFonts w:eastAsia="Times New Roman" w:cs="Times New Roman"/>
          <w:szCs w:val="24"/>
        </w:rPr>
        <w:t>π</w:t>
      </w:r>
      <w:r w:rsidRPr="008046A0">
        <w:rPr>
          <w:rFonts w:eastAsia="Times New Roman" w:cs="Times New Roman"/>
          <w:szCs w:val="24"/>
        </w:rPr>
        <w:t>αλώσετε αυτό που είχατε σχεδιάσει να κάνετε</w:t>
      </w:r>
      <w:r>
        <w:rPr>
          <w:rFonts w:eastAsia="Times New Roman" w:cs="Times New Roman"/>
          <w:szCs w:val="24"/>
        </w:rPr>
        <w:t>. Α</w:t>
      </w:r>
      <w:r w:rsidRPr="008046A0">
        <w:rPr>
          <w:rFonts w:eastAsia="Times New Roman" w:cs="Times New Roman"/>
          <w:szCs w:val="24"/>
        </w:rPr>
        <w:t>ρνούμαστε να συμμετάσχουμε σε αυτή τη διαδικασία</w:t>
      </w:r>
      <w:r>
        <w:rPr>
          <w:rFonts w:eastAsia="Times New Roman" w:cs="Times New Roman"/>
          <w:szCs w:val="24"/>
        </w:rPr>
        <w:t>.</w:t>
      </w:r>
      <w:r w:rsidRPr="008046A0">
        <w:rPr>
          <w:rFonts w:eastAsia="Times New Roman" w:cs="Times New Roman"/>
          <w:szCs w:val="24"/>
        </w:rPr>
        <w:t xml:space="preserve"> Δεν υπάρχε</w:t>
      </w:r>
      <w:r>
        <w:rPr>
          <w:rFonts w:eastAsia="Times New Roman" w:cs="Times New Roman"/>
          <w:szCs w:val="24"/>
        </w:rPr>
        <w:t>ι κανένας χρόνος να συζητηθούν ό</w:t>
      </w:r>
      <w:r w:rsidRPr="008046A0">
        <w:rPr>
          <w:rFonts w:eastAsia="Times New Roman" w:cs="Times New Roman"/>
          <w:szCs w:val="24"/>
        </w:rPr>
        <w:t>λα αυτά</w:t>
      </w:r>
      <w:r>
        <w:rPr>
          <w:rFonts w:eastAsia="Times New Roman" w:cs="Times New Roman"/>
          <w:szCs w:val="24"/>
        </w:rPr>
        <w:t>. Η</w:t>
      </w:r>
      <w:r w:rsidRPr="008046A0">
        <w:rPr>
          <w:rFonts w:eastAsia="Times New Roman" w:cs="Times New Roman"/>
          <w:szCs w:val="24"/>
        </w:rPr>
        <w:t xml:space="preserve"> κυρία </w:t>
      </w:r>
      <w:r>
        <w:rPr>
          <w:rFonts w:eastAsia="Times New Roman" w:cs="Times New Roman"/>
          <w:szCs w:val="24"/>
        </w:rPr>
        <w:t xml:space="preserve">Υπουργός επί τρία, </w:t>
      </w:r>
      <w:r w:rsidRPr="008046A0">
        <w:rPr>
          <w:rFonts w:eastAsia="Times New Roman" w:cs="Times New Roman"/>
          <w:szCs w:val="24"/>
        </w:rPr>
        <w:t xml:space="preserve">πέντε λεπτά δεν μπορούσε </w:t>
      </w:r>
      <w:r>
        <w:rPr>
          <w:rFonts w:eastAsia="Times New Roman" w:cs="Times New Roman"/>
          <w:szCs w:val="24"/>
        </w:rPr>
        <w:t xml:space="preserve">ούτε </w:t>
      </w:r>
      <w:r w:rsidRPr="008046A0">
        <w:rPr>
          <w:rFonts w:eastAsia="Times New Roman" w:cs="Times New Roman"/>
          <w:szCs w:val="24"/>
        </w:rPr>
        <w:t xml:space="preserve">να </w:t>
      </w:r>
      <w:r w:rsidRPr="008046A0">
        <w:rPr>
          <w:rFonts w:eastAsia="Times New Roman" w:cs="Times New Roman"/>
          <w:szCs w:val="24"/>
        </w:rPr>
        <w:t>διαβάσει αυτά που έχει να μας πει</w:t>
      </w:r>
      <w:r>
        <w:rPr>
          <w:rFonts w:eastAsia="Times New Roman" w:cs="Times New Roman"/>
          <w:szCs w:val="24"/>
        </w:rPr>
        <w:t>. Π</w:t>
      </w:r>
      <w:r w:rsidRPr="008046A0">
        <w:rPr>
          <w:rFonts w:eastAsia="Times New Roman" w:cs="Times New Roman"/>
          <w:szCs w:val="24"/>
        </w:rPr>
        <w:t xml:space="preserve">ότε θα </w:t>
      </w:r>
      <w:r>
        <w:rPr>
          <w:rFonts w:eastAsia="Times New Roman" w:cs="Times New Roman"/>
          <w:szCs w:val="24"/>
        </w:rPr>
        <w:t>τα συζητήσουμε;</w:t>
      </w:r>
    </w:p>
    <w:p w14:paraId="5218DAB1" w14:textId="77777777" w:rsidR="00BE48FC" w:rsidRDefault="008F016C">
      <w:pPr>
        <w:spacing w:line="600" w:lineRule="auto"/>
        <w:ind w:firstLine="709"/>
        <w:jc w:val="center"/>
        <w:rPr>
          <w:rFonts w:eastAsia="Times New Roman" w:cs="Times New Roman"/>
          <w:szCs w:val="24"/>
        </w:rPr>
      </w:pPr>
      <w:r>
        <w:rPr>
          <w:rFonts w:eastAsia="Times New Roman" w:cs="Times New Roman"/>
          <w:szCs w:val="24"/>
        </w:rPr>
        <w:t>(Θόρυβος από την πτέρυγα του ΣΥΡΙΖΑ)</w:t>
      </w:r>
    </w:p>
    <w:p w14:paraId="5218DAB2"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Μη με διακόπτετε! Παρακαλώ, κύριε Πρόεδρε.</w:t>
      </w:r>
    </w:p>
    <w:p w14:paraId="5218DAB3" w14:textId="77777777" w:rsidR="00BE48FC" w:rsidRDefault="008F016C">
      <w:pPr>
        <w:spacing w:line="600" w:lineRule="auto"/>
        <w:ind w:firstLine="709"/>
        <w:jc w:val="center"/>
        <w:rPr>
          <w:rFonts w:eastAsia="Times New Roman" w:cs="Times New Roman"/>
          <w:szCs w:val="24"/>
        </w:rPr>
      </w:pPr>
      <w:r>
        <w:rPr>
          <w:rFonts w:eastAsia="Times New Roman" w:cs="Times New Roman"/>
          <w:szCs w:val="24"/>
        </w:rPr>
        <w:t>(Θόρυβος από την πτέρυγα του ΣΥΡΙΖΑ)</w:t>
      </w:r>
    </w:p>
    <w:p w14:paraId="5218DAB4" w14:textId="77777777" w:rsidR="00BE48FC" w:rsidRDefault="008F016C">
      <w:pPr>
        <w:spacing w:line="600" w:lineRule="auto"/>
        <w:ind w:firstLine="720"/>
        <w:jc w:val="both"/>
        <w:rPr>
          <w:rFonts w:eastAsia="Times New Roman" w:cs="Times New Roman"/>
          <w:szCs w:val="24"/>
        </w:rPr>
      </w:pPr>
      <w:r w:rsidRPr="008046A0">
        <w:rPr>
          <w:rFonts w:eastAsia="Times New Roman" w:cs="Times New Roman"/>
          <w:b/>
          <w:szCs w:val="24"/>
        </w:rPr>
        <w:t>ΠΡΟΕΔΡΕΥΩΝ (Αναστάσιος Κουράκης):</w:t>
      </w:r>
      <w:r>
        <w:rPr>
          <w:rFonts w:eastAsia="Times New Roman" w:cs="Times New Roman"/>
          <w:b/>
          <w:szCs w:val="24"/>
        </w:rPr>
        <w:t xml:space="preserve"> </w:t>
      </w:r>
      <w:r>
        <w:rPr>
          <w:rFonts w:eastAsia="Times New Roman" w:cs="Times New Roman"/>
          <w:szCs w:val="24"/>
        </w:rPr>
        <w:t>Μη διακόπτετε, παρακαλώ!</w:t>
      </w:r>
    </w:p>
    <w:p w14:paraId="5218DAB5" w14:textId="77777777" w:rsidR="00BE48FC" w:rsidRDefault="008F016C">
      <w:pPr>
        <w:spacing w:line="600" w:lineRule="auto"/>
        <w:ind w:firstLine="720"/>
        <w:jc w:val="both"/>
        <w:rPr>
          <w:rFonts w:eastAsia="Times New Roman" w:cs="Times New Roman"/>
          <w:szCs w:val="24"/>
        </w:rPr>
      </w:pPr>
      <w:r>
        <w:rPr>
          <w:rFonts w:eastAsia="Times New Roman" w:cs="Times New Roman"/>
          <w:b/>
          <w:szCs w:val="24"/>
        </w:rPr>
        <w:t>ΓΡΗΓΟΡ</w:t>
      </w:r>
      <w:r>
        <w:rPr>
          <w:rFonts w:eastAsia="Times New Roman" w:cs="Times New Roman"/>
          <w:b/>
          <w:szCs w:val="24"/>
        </w:rPr>
        <w:t>ΙΟ</w:t>
      </w:r>
      <w:r w:rsidRPr="00503171">
        <w:rPr>
          <w:rFonts w:eastAsia="Times New Roman" w:cs="Times New Roman"/>
          <w:b/>
          <w:szCs w:val="24"/>
        </w:rPr>
        <w:t>Σ ΨΑΡΙΑΝΟΣ:</w:t>
      </w:r>
      <w:r>
        <w:rPr>
          <w:rFonts w:eastAsia="Times New Roman" w:cs="Times New Roman"/>
          <w:szCs w:val="24"/>
        </w:rPr>
        <w:t xml:space="preserve"> Π</w:t>
      </w:r>
      <w:r>
        <w:rPr>
          <w:rFonts w:eastAsia="Times New Roman" w:cs="Times New Roman"/>
          <w:szCs w:val="24"/>
        </w:rPr>
        <w:t>αρακαλώ, κύριε Πρόεδρε. Παρακαλώ</w:t>
      </w:r>
      <w:r>
        <w:rPr>
          <w:rFonts w:eastAsia="Times New Roman" w:cs="Times New Roman"/>
          <w:szCs w:val="24"/>
        </w:rPr>
        <w:t>,</w:t>
      </w:r>
      <w:r>
        <w:rPr>
          <w:rFonts w:eastAsia="Times New Roman" w:cs="Times New Roman"/>
          <w:szCs w:val="24"/>
        </w:rPr>
        <w:t xml:space="preserve"> την προστασία του Προεδρείου. Έχω πάρει τον λόγο. Παρακαλώ</w:t>
      </w:r>
      <w:r>
        <w:rPr>
          <w:rFonts w:eastAsia="Times New Roman" w:cs="Times New Roman"/>
          <w:szCs w:val="24"/>
        </w:rPr>
        <w:t>,</w:t>
      </w:r>
      <w:r>
        <w:rPr>
          <w:rFonts w:eastAsia="Times New Roman" w:cs="Times New Roman"/>
          <w:szCs w:val="24"/>
        </w:rPr>
        <w:t xml:space="preserve"> την προστασία του Προεδρείου για να μην έχουμε κάποια θέματα.</w:t>
      </w:r>
    </w:p>
    <w:p w14:paraId="5218DAB6" w14:textId="77777777" w:rsidR="00BE48FC" w:rsidRDefault="008F016C">
      <w:pPr>
        <w:spacing w:line="600" w:lineRule="auto"/>
        <w:ind w:firstLine="720"/>
        <w:jc w:val="both"/>
        <w:rPr>
          <w:rFonts w:eastAsia="Times New Roman" w:cs="Times New Roman"/>
          <w:szCs w:val="24"/>
        </w:rPr>
      </w:pPr>
      <w:r w:rsidRPr="008046A0">
        <w:rPr>
          <w:rFonts w:eastAsia="Times New Roman" w:cs="Times New Roman"/>
          <w:b/>
          <w:szCs w:val="24"/>
        </w:rPr>
        <w:t>ΠΡΟΕΔΡΕΥΩΝ (Αναστάσιος Κουράκης):</w:t>
      </w:r>
      <w:r>
        <w:rPr>
          <w:rFonts w:eastAsia="Times New Roman" w:cs="Times New Roman"/>
          <w:b/>
          <w:szCs w:val="24"/>
        </w:rPr>
        <w:t xml:space="preserve"> </w:t>
      </w:r>
      <w:r>
        <w:rPr>
          <w:rFonts w:eastAsia="Times New Roman" w:cs="Times New Roman"/>
          <w:szCs w:val="24"/>
        </w:rPr>
        <w:t>Συνεχίστε.</w:t>
      </w:r>
    </w:p>
    <w:p w14:paraId="5218DAB7" w14:textId="77777777" w:rsidR="00BE48FC" w:rsidRDefault="008F016C">
      <w:pPr>
        <w:spacing w:line="600" w:lineRule="auto"/>
        <w:ind w:firstLine="720"/>
        <w:jc w:val="both"/>
        <w:rPr>
          <w:rFonts w:eastAsia="Times New Roman" w:cs="Times New Roman"/>
          <w:szCs w:val="24"/>
        </w:rPr>
      </w:pPr>
      <w:r>
        <w:rPr>
          <w:rFonts w:eastAsia="Times New Roman" w:cs="Times New Roman"/>
          <w:b/>
          <w:szCs w:val="24"/>
        </w:rPr>
        <w:t>ΓΡΗΓΟΡ</w:t>
      </w:r>
      <w:r>
        <w:rPr>
          <w:rFonts w:eastAsia="Times New Roman" w:cs="Times New Roman"/>
          <w:b/>
          <w:szCs w:val="24"/>
        </w:rPr>
        <w:t>ΙΟ</w:t>
      </w:r>
      <w:r w:rsidRPr="00503171">
        <w:rPr>
          <w:rFonts w:eastAsia="Times New Roman" w:cs="Times New Roman"/>
          <w:b/>
          <w:szCs w:val="24"/>
        </w:rPr>
        <w:t>Σ ΨΑΡΙΑΝΟΣ:</w:t>
      </w:r>
      <w:r>
        <w:rPr>
          <w:rFonts w:eastAsia="Times New Roman" w:cs="Times New Roman"/>
          <w:szCs w:val="24"/>
        </w:rPr>
        <w:t xml:space="preserve"> Γ</w:t>
      </w:r>
      <w:r w:rsidRPr="008046A0">
        <w:rPr>
          <w:rFonts w:eastAsia="Times New Roman" w:cs="Times New Roman"/>
          <w:szCs w:val="24"/>
        </w:rPr>
        <w:t>ια να το κλείσω το θέμα</w:t>
      </w:r>
      <w:r>
        <w:rPr>
          <w:rFonts w:eastAsia="Times New Roman" w:cs="Times New Roman"/>
          <w:szCs w:val="24"/>
        </w:rPr>
        <w:t>,</w:t>
      </w:r>
      <w:r w:rsidRPr="008046A0">
        <w:rPr>
          <w:rFonts w:eastAsia="Times New Roman" w:cs="Times New Roman"/>
          <w:szCs w:val="24"/>
        </w:rPr>
        <w:t xml:space="preserve"> επειδή </w:t>
      </w:r>
      <w:r>
        <w:rPr>
          <w:rFonts w:eastAsia="Times New Roman" w:cs="Times New Roman"/>
          <w:szCs w:val="24"/>
        </w:rPr>
        <w:t>-</w:t>
      </w:r>
      <w:r>
        <w:rPr>
          <w:rFonts w:eastAsia="Times New Roman" w:cs="Times New Roman"/>
          <w:szCs w:val="24"/>
        </w:rPr>
        <w:t>ξ</w:t>
      </w:r>
      <w:r>
        <w:rPr>
          <w:rFonts w:eastAsia="Times New Roman" w:cs="Times New Roman"/>
          <w:szCs w:val="24"/>
        </w:rPr>
        <w:t>ανα</w:t>
      </w:r>
      <w:r w:rsidRPr="008046A0">
        <w:rPr>
          <w:rFonts w:eastAsia="Times New Roman" w:cs="Times New Roman"/>
          <w:szCs w:val="24"/>
        </w:rPr>
        <w:t>δείχνω</w:t>
      </w:r>
      <w:r>
        <w:rPr>
          <w:rFonts w:eastAsia="Times New Roman" w:cs="Times New Roman"/>
          <w:szCs w:val="24"/>
        </w:rPr>
        <w:t>-</w:t>
      </w:r>
      <w:r w:rsidRPr="008046A0">
        <w:rPr>
          <w:rFonts w:eastAsia="Times New Roman" w:cs="Times New Roman"/>
          <w:szCs w:val="24"/>
        </w:rPr>
        <w:t xml:space="preserve"> όλα αυτά ούτε </w:t>
      </w:r>
      <w:r>
        <w:rPr>
          <w:rFonts w:eastAsia="Times New Roman" w:cs="Times New Roman"/>
          <w:szCs w:val="24"/>
        </w:rPr>
        <w:t>μελετ</w:t>
      </w:r>
      <w:r w:rsidRPr="008046A0">
        <w:rPr>
          <w:rFonts w:eastAsia="Times New Roman" w:cs="Times New Roman"/>
          <w:szCs w:val="24"/>
        </w:rPr>
        <w:t>ιούνται ούτε συζητιούνται ούτε κατάλογος ομιλητών μπορεί να ανοίξει για να συζητήσουμε αυτά εδώ μέσα στις επόμενες δυο-τρεις μέρες</w:t>
      </w:r>
      <w:r>
        <w:rPr>
          <w:rFonts w:eastAsia="Times New Roman" w:cs="Times New Roman"/>
          <w:szCs w:val="24"/>
        </w:rPr>
        <w:t>,</w:t>
      </w:r>
      <w:r w:rsidRPr="008046A0">
        <w:rPr>
          <w:rFonts w:eastAsia="Times New Roman" w:cs="Times New Roman"/>
          <w:szCs w:val="24"/>
        </w:rPr>
        <w:t xml:space="preserve"> εμείς με το καροτσάκι </w:t>
      </w:r>
      <w:r>
        <w:rPr>
          <w:rFonts w:eastAsia="Times New Roman" w:cs="Times New Roman"/>
          <w:szCs w:val="24"/>
        </w:rPr>
        <w:t>που</w:t>
      </w:r>
      <w:r w:rsidRPr="008046A0">
        <w:rPr>
          <w:rFonts w:eastAsia="Times New Roman" w:cs="Times New Roman"/>
          <w:szCs w:val="24"/>
        </w:rPr>
        <w:t xml:space="preserve"> τα φέρατε</w:t>
      </w:r>
      <w:r>
        <w:rPr>
          <w:rFonts w:eastAsia="Times New Roman" w:cs="Times New Roman"/>
          <w:szCs w:val="24"/>
        </w:rPr>
        <w:t>,</w:t>
      </w:r>
      <w:r w:rsidRPr="008046A0">
        <w:rPr>
          <w:rFonts w:eastAsia="Times New Roman" w:cs="Times New Roman"/>
          <w:szCs w:val="24"/>
        </w:rPr>
        <w:t xml:space="preserve"> με το ίδιο καροτσάκι τα παίρνουμε και φεύγουμε</w:t>
      </w:r>
      <w:r>
        <w:rPr>
          <w:rFonts w:eastAsia="Times New Roman" w:cs="Times New Roman"/>
          <w:szCs w:val="24"/>
        </w:rPr>
        <w:t>. Δ</w:t>
      </w:r>
      <w:r w:rsidRPr="008046A0">
        <w:rPr>
          <w:rFonts w:eastAsia="Times New Roman" w:cs="Times New Roman"/>
          <w:szCs w:val="24"/>
        </w:rPr>
        <w:t>εν ψηφίζ</w:t>
      </w:r>
      <w:r w:rsidRPr="008046A0">
        <w:rPr>
          <w:rFonts w:eastAsia="Times New Roman" w:cs="Times New Roman"/>
          <w:szCs w:val="24"/>
        </w:rPr>
        <w:t>ουμε τίποτα</w:t>
      </w:r>
      <w:r>
        <w:rPr>
          <w:rFonts w:eastAsia="Times New Roman" w:cs="Times New Roman"/>
          <w:szCs w:val="24"/>
        </w:rPr>
        <w:t>.</w:t>
      </w:r>
    </w:p>
    <w:p w14:paraId="5218DAB8"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Γρηγόρ</w:t>
      </w:r>
      <w:r>
        <w:rPr>
          <w:rFonts w:eastAsia="Times New Roman" w:cs="Times New Roman"/>
          <w:szCs w:val="24"/>
        </w:rPr>
        <w:t>ιο</w:t>
      </w:r>
      <w:r>
        <w:rPr>
          <w:rFonts w:eastAsia="Times New Roman" w:cs="Times New Roman"/>
          <w:szCs w:val="24"/>
        </w:rPr>
        <w:t>ς Ψαριανός αποχωρεί από την Αίθουσα)</w:t>
      </w:r>
    </w:p>
    <w:p w14:paraId="5218DAB9" w14:textId="77777777" w:rsidR="00BE48FC" w:rsidRDefault="008F016C">
      <w:pPr>
        <w:spacing w:line="600" w:lineRule="auto"/>
        <w:ind w:firstLine="720"/>
        <w:jc w:val="both"/>
        <w:rPr>
          <w:rFonts w:eastAsia="Times New Roman" w:cs="Times New Roman"/>
          <w:szCs w:val="24"/>
        </w:rPr>
      </w:pPr>
      <w:r w:rsidRPr="008046A0">
        <w:rPr>
          <w:rFonts w:eastAsia="Times New Roman" w:cs="Times New Roman"/>
          <w:b/>
          <w:szCs w:val="24"/>
        </w:rPr>
        <w:t>ΠΡΟΕΔΡΕΥΩΝ (Αναστάσιος Κουράκης):</w:t>
      </w:r>
      <w:r>
        <w:rPr>
          <w:rFonts w:eastAsia="Times New Roman" w:cs="Times New Roman"/>
          <w:b/>
          <w:szCs w:val="24"/>
        </w:rPr>
        <w:t xml:space="preserve"> </w:t>
      </w:r>
      <w:r>
        <w:rPr>
          <w:rFonts w:eastAsia="Times New Roman" w:cs="Times New Roman"/>
          <w:szCs w:val="24"/>
        </w:rPr>
        <w:t xml:space="preserve">Καλώς. </w:t>
      </w:r>
    </w:p>
    <w:p w14:paraId="5218DABA"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Κύριε Παπαθεοδώρου, έχετε τον λόγο.</w:t>
      </w:r>
    </w:p>
    <w:p w14:paraId="5218DABB" w14:textId="77777777" w:rsidR="00BE48FC" w:rsidRDefault="008F016C">
      <w:pPr>
        <w:tabs>
          <w:tab w:val="center" w:pos="4753"/>
          <w:tab w:val="left" w:pos="6075"/>
        </w:tabs>
        <w:spacing w:line="600" w:lineRule="auto"/>
        <w:ind w:firstLine="720"/>
        <w:contextualSpacing/>
        <w:jc w:val="both"/>
        <w:rPr>
          <w:rFonts w:eastAsia="Times New Roman"/>
          <w:szCs w:val="24"/>
        </w:rPr>
      </w:pPr>
      <w:r w:rsidRPr="00EF11DD">
        <w:rPr>
          <w:rFonts w:eastAsia="Times New Roman"/>
          <w:b/>
          <w:szCs w:val="24"/>
        </w:rPr>
        <w:t>ΘΕΟΔΩΡΟΣ ΠΑΠΑΘΕΟΔΩΡΟΥ:</w:t>
      </w:r>
      <w:r>
        <w:rPr>
          <w:rFonts w:eastAsia="Times New Roman"/>
          <w:b/>
          <w:szCs w:val="24"/>
        </w:rPr>
        <w:t xml:space="preserve"> </w:t>
      </w:r>
      <w:r>
        <w:rPr>
          <w:rFonts w:eastAsia="Times New Roman"/>
          <w:szCs w:val="24"/>
        </w:rPr>
        <w:t xml:space="preserve">Επί προσωπικού, κύριε Πρόεδρε. </w:t>
      </w:r>
    </w:p>
    <w:p w14:paraId="5218DABC" w14:textId="77777777" w:rsidR="00BE48FC" w:rsidRDefault="008F016C">
      <w:pPr>
        <w:tabs>
          <w:tab w:val="center" w:pos="4753"/>
          <w:tab w:val="left" w:pos="6075"/>
        </w:tabs>
        <w:spacing w:line="600" w:lineRule="auto"/>
        <w:ind w:firstLine="720"/>
        <w:contextualSpacing/>
        <w:jc w:val="both"/>
        <w:rPr>
          <w:rFonts w:eastAsia="Times New Roman"/>
          <w:szCs w:val="24"/>
        </w:rPr>
      </w:pPr>
      <w:r>
        <w:rPr>
          <w:rFonts w:eastAsia="Times New Roman"/>
          <w:szCs w:val="24"/>
        </w:rPr>
        <w:t xml:space="preserve">Αναφέρθηκε ο κύριος Υπουργός σε κάτι προηγουμένως και το λέω πάρα πολύ ήρεμα. </w:t>
      </w:r>
    </w:p>
    <w:p w14:paraId="5218DABD" w14:textId="77777777" w:rsidR="00BE48FC" w:rsidRDefault="008F016C">
      <w:pPr>
        <w:tabs>
          <w:tab w:val="center" w:pos="4753"/>
          <w:tab w:val="left" w:pos="6075"/>
        </w:tabs>
        <w:spacing w:line="600" w:lineRule="auto"/>
        <w:ind w:firstLine="720"/>
        <w:contextualSpacing/>
        <w:jc w:val="both"/>
        <w:rPr>
          <w:rFonts w:eastAsia="Times New Roman"/>
          <w:szCs w:val="24"/>
        </w:rPr>
      </w:pPr>
      <w:r>
        <w:rPr>
          <w:rFonts w:eastAsia="Times New Roman"/>
          <w:szCs w:val="24"/>
        </w:rPr>
        <w:t xml:space="preserve">Ξέρετε ποια είναι η διαδικασία, κύριε Υπουργέ; Όχι να καθίσετε εδώ να μας αναλύσετε ποιες είναι οι ερωτήσεις, αλλά να είστε εδώ στις απαντήσεις. Αυτό που σας λέω, λοιπόν, είναι </w:t>
      </w:r>
      <w:r>
        <w:rPr>
          <w:rFonts w:eastAsia="Times New Roman"/>
          <w:szCs w:val="24"/>
        </w:rPr>
        <w:t>το εξής</w:t>
      </w:r>
      <w:r w:rsidRPr="00EF11DD">
        <w:rPr>
          <w:rFonts w:eastAsia="Times New Roman"/>
          <w:szCs w:val="24"/>
        </w:rPr>
        <w:t xml:space="preserve">: </w:t>
      </w:r>
      <w:r>
        <w:rPr>
          <w:rFonts w:eastAsia="Times New Roman"/>
          <w:szCs w:val="24"/>
        </w:rPr>
        <w:t>Για να γραφτούν οι ομιλητές, θα πρέπει να ξεκινήσει η διαδικασία και θα πρέπει να υπάρχει…</w:t>
      </w:r>
    </w:p>
    <w:p w14:paraId="5218DABE" w14:textId="77777777" w:rsidR="00BE48FC" w:rsidRDefault="008F016C">
      <w:pPr>
        <w:tabs>
          <w:tab w:val="center" w:pos="4753"/>
          <w:tab w:val="left" w:pos="6075"/>
        </w:tabs>
        <w:spacing w:line="600" w:lineRule="auto"/>
        <w:ind w:firstLine="720"/>
        <w:contextualSpacing/>
        <w:jc w:val="both"/>
        <w:rPr>
          <w:rFonts w:eastAsia="Times New Roman"/>
          <w:szCs w:val="24"/>
        </w:rPr>
      </w:pPr>
      <w:r w:rsidRPr="00EF11DD">
        <w:rPr>
          <w:rFonts w:eastAsia="Times New Roman"/>
          <w:b/>
          <w:szCs w:val="24"/>
        </w:rPr>
        <w:t>ΕΥΚΛΕΙΔΗΣ ΤΣΑΚΑΛΩΤΟΣ (Υπουργός Οικονομικών):</w:t>
      </w:r>
      <w:r>
        <w:rPr>
          <w:rFonts w:eastAsia="Times New Roman"/>
          <w:b/>
          <w:szCs w:val="24"/>
        </w:rPr>
        <w:t xml:space="preserve"> </w:t>
      </w:r>
      <w:r>
        <w:rPr>
          <w:rFonts w:eastAsia="Times New Roman"/>
          <w:szCs w:val="24"/>
        </w:rPr>
        <w:t>Σας το είπαμε…</w:t>
      </w:r>
    </w:p>
    <w:p w14:paraId="5218DABF" w14:textId="77777777" w:rsidR="00BE48FC" w:rsidRDefault="008F016C">
      <w:pPr>
        <w:tabs>
          <w:tab w:val="center" w:pos="4753"/>
          <w:tab w:val="left" w:pos="6075"/>
        </w:tabs>
        <w:spacing w:line="600" w:lineRule="auto"/>
        <w:ind w:firstLine="720"/>
        <w:contextualSpacing/>
        <w:jc w:val="both"/>
        <w:rPr>
          <w:rFonts w:eastAsia="Times New Roman"/>
          <w:szCs w:val="24"/>
        </w:rPr>
      </w:pPr>
      <w:r w:rsidRPr="00EF11DD">
        <w:rPr>
          <w:rFonts w:eastAsia="Times New Roman"/>
          <w:b/>
          <w:szCs w:val="24"/>
        </w:rPr>
        <w:t>ΘΕΟΔΩΡΟΣ ΠΑΠΑΘΕΟΔΩΡΟΥ:</w:t>
      </w:r>
      <w:r>
        <w:rPr>
          <w:rFonts w:eastAsia="Times New Roman"/>
          <w:b/>
          <w:szCs w:val="24"/>
        </w:rPr>
        <w:t xml:space="preserve"> </w:t>
      </w:r>
      <w:r>
        <w:rPr>
          <w:rFonts w:eastAsia="Times New Roman"/>
          <w:szCs w:val="24"/>
        </w:rPr>
        <w:t>Όχι, κύριε Υπουργέ. Θα ακούσετε.</w:t>
      </w:r>
    </w:p>
    <w:p w14:paraId="5218DAC0" w14:textId="77777777" w:rsidR="00BE48FC" w:rsidRDefault="008F016C">
      <w:pPr>
        <w:tabs>
          <w:tab w:val="center" w:pos="4753"/>
          <w:tab w:val="left" w:pos="6075"/>
        </w:tabs>
        <w:spacing w:line="600" w:lineRule="auto"/>
        <w:ind w:firstLine="720"/>
        <w:contextualSpacing/>
        <w:jc w:val="both"/>
        <w:rPr>
          <w:rFonts w:eastAsia="Times New Roman"/>
          <w:szCs w:val="24"/>
        </w:rPr>
      </w:pPr>
      <w:r>
        <w:rPr>
          <w:rFonts w:eastAsia="Times New Roman"/>
          <w:szCs w:val="24"/>
        </w:rPr>
        <w:t>Θα πρέπει να υπάρχουν Βουλευτές στ</w:t>
      </w:r>
      <w:r>
        <w:rPr>
          <w:rFonts w:eastAsia="Times New Roman"/>
          <w:szCs w:val="24"/>
        </w:rPr>
        <w:t>ην Αίθ</w:t>
      </w:r>
      <w:r>
        <w:rPr>
          <w:rFonts w:eastAsia="Times New Roman"/>
          <w:szCs w:val="24"/>
        </w:rPr>
        <w:t>ουσα</w:t>
      </w:r>
      <w:r>
        <w:rPr>
          <w:rFonts w:eastAsia="Times New Roman"/>
          <w:szCs w:val="24"/>
        </w:rPr>
        <w:t xml:space="preserve"> και τώρα δεν υπάρχουν από τα υπόλοιπα κόμματα. Επομένως αυτό το οποίο σας πρότεινα είναι το αυτονόητο, δηλαδή να κάνετε τον κόπο να έλθετε όλοι αύριο.</w:t>
      </w:r>
    </w:p>
    <w:p w14:paraId="5218DAC1" w14:textId="77777777" w:rsidR="00BE48FC" w:rsidRDefault="008F016C">
      <w:pPr>
        <w:tabs>
          <w:tab w:val="center" w:pos="4753"/>
          <w:tab w:val="left" w:pos="6075"/>
        </w:tabs>
        <w:spacing w:line="600" w:lineRule="auto"/>
        <w:ind w:firstLine="720"/>
        <w:contextualSpacing/>
        <w:jc w:val="both"/>
        <w:rPr>
          <w:rFonts w:eastAsia="Times New Roman"/>
          <w:szCs w:val="24"/>
        </w:rPr>
      </w:pPr>
      <w:r w:rsidRPr="00EF11DD">
        <w:rPr>
          <w:rFonts w:eastAsia="Times New Roman"/>
          <w:b/>
          <w:szCs w:val="24"/>
        </w:rPr>
        <w:t>ΠΡΟΕΔΡΕΥΩΝ (Αναστάσιος Κουράκης):</w:t>
      </w:r>
      <w:r>
        <w:rPr>
          <w:rFonts w:eastAsia="Times New Roman"/>
          <w:b/>
          <w:szCs w:val="24"/>
        </w:rPr>
        <w:t xml:space="preserve"> </w:t>
      </w:r>
      <w:r>
        <w:rPr>
          <w:rFonts w:eastAsia="Times New Roman"/>
          <w:szCs w:val="24"/>
        </w:rPr>
        <w:t>Θα είναι όλοι αύριο εδώ.</w:t>
      </w:r>
    </w:p>
    <w:p w14:paraId="5218DAC2" w14:textId="77777777" w:rsidR="00BE48FC" w:rsidRDefault="008F016C">
      <w:pPr>
        <w:tabs>
          <w:tab w:val="center" w:pos="4753"/>
          <w:tab w:val="left" w:pos="6075"/>
        </w:tabs>
        <w:spacing w:line="600" w:lineRule="auto"/>
        <w:ind w:firstLine="720"/>
        <w:contextualSpacing/>
        <w:jc w:val="both"/>
        <w:rPr>
          <w:rFonts w:eastAsia="Times New Roman"/>
          <w:szCs w:val="24"/>
        </w:rPr>
      </w:pPr>
      <w:r w:rsidRPr="00EF11DD">
        <w:rPr>
          <w:rFonts w:eastAsia="Times New Roman"/>
          <w:b/>
          <w:szCs w:val="24"/>
        </w:rPr>
        <w:t>ΕΥΚΛΕΙΔΗΣ ΤΣΑΚΑΛΩΤΟΣ (Υπουργός Οικονομικώ</w:t>
      </w:r>
      <w:r w:rsidRPr="00EF11DD">
        <w:rPr>
          <w:rFonts w:eastAsia="Times New Roman"/>
          <w:b/>
          <w:szCs w:val="24"/>
        </w:rPr>
        <w:t>ν):</w:t>
      </w:r>
      <w:r>
        <w:rPr>
          <w:rFonts w:eastAsia="Times New Roman"/>
          <w:b/>
          <w:szCs w:val="24"/>
        </w:rPr>
        <w:t xml:space="preserve"> </w:t>
      </w:r>
      <w:r>
        <w:rPr>
          <w:rFonts w:eastAsia="Times New Roman"/>
          <w:szCs w:val="24"/>
        </w:rPr>
        <w:t>Κύριε Πρόεδρε, δεν θέλουν ενημέρωση τώρα. Θέλουν ενημέρωση αύριο. Να κάνουμε την ενημέρωση αύριο. Εμείς για να βοηθήσουμε θέλαμε να το κάνουμε, για να έχετε μια πρώτη εικόνα. Δεν θέλετε μια πρώτη εικόνα; Το κάνουμε αύριο. Δεν θα τσακωθούμε γι’ αυτό. Δε</w:t>
      </w:r>
      <w:r>
        <w:rPr>
          <w:rFonts w:eastAsia="Times New Roman"/>
          <w:szCs w:val="24"/>
        </w:rPr>
        <w:t xml:space="preserve">ν υπάρχει καμμία ουσία εδώ πέρα. Δεν τη θέλετε σήμερα; Την κάνουμε αύριο. Δεν έχω κανένα πρόβλημα, ούτε ο κ. Στρατής. Εγώ για να σας βοηθήσω είπα να κάνουμε μια πρώτη ενημέρωση, επειδή υπήρχε ένα κενό μέχρι τις </w:t>
      </w:r>
      <w:r>
        <w:rPr>
          <w:rFonts w:eastAsia="Times New Roman"/>
          <w:szCs w:val="24"/>
        </w:rPr>
        <w:t>17.00΄</w:t>
      </w:r>
      <w:r>
        <w:rPr>
          <w:rFonts w:eastAsia="Times New Roman"/>
          <w:szCs w:val="24"/>
        </w:rPr>
        <w:t>.</w:t>
      </w:r>
    </w:p>
    <w:p w14:paraId="5218DAC3" w14:textId="77777777" w:rsidR="00BE48FC" w:rsidRDefault="008F016C">
      <w:pPr>
        <w:tabs>
          <w:tab w:val="center" w:pos="4753"/>
          <w:tab w:val="left" w:pos="6075"/>
        </w:tabs>
        <w:spacing w:line="600" w:lineRule="auto"/>
        <w:ind w:firstLine="720"/>
        <w:contextualSpacing/>
        <w:jc w:val="both"/>
        <w:rPr>
          <w:rFonts w:eastAsia="Times New Roman"/>
          <w:szCs w:val="24"/>
        </w:rPr>
      </w:pPr>
      <w:r w:rsidRPr="00EF11DD">
        <w:rPr>
          <w:rFonts w:eastAsia="Times New Roman"/>
          <w:b/>
          <w:szCs w:val="24"/>
        </w:rPr>
        <w:t>ΙΩΑΝΝΗΣ ΜΑΝΙΑΤΗΣ:</w:t>
      </w:r>
      <w:r>
        <w:rPr>
          <w:rFonts w:eastAsia="Times New Roman"/>
          <w:b/>
          <w:szCs w:val="24"/>
        </w:rPr>
        <w:t xml:space="preserve"> </w:t>
      </w:r>
      <w:r>
        <w:rPr>
          <w:rFonts w:eastAsia="Times New Roman"/>
          <w:szCs w:val="24"/>
        </w:rPr>
        <w:t>Να μας βοηθήσετε; Π</w:t>
      </w:r>
      <w:r>
        <w:rPr>
          <w:rFonts w:eastAsia="Times New Roman"/>
          <w:szCs w:val="24"/>
        </w:rPr>
        <w:t>ροσβάλλετε το Κοινοβούλιο! Δεν ντρέπεστε; Μιλάτε κιόλας;</w:t>
      </w:r>
    </w:p>
    <w:p w14:paraId="5218DAC4" w14:textId="77777777" w:rsidR="00BE48FC" w:rsidRDefault="008F016C">
      <w:pPr>
        <w:tabs>
          <w:tab w:val="center" w:pos="4753"/>
          <w:tab w:val="left" w:pos="6075"/>
        </w:tabs>
        <w:spacing w:line="600" w:lineRule="auto"/>
        <w:ind w:firstLine="720"/>
        <w:contextualSpacing/>
        <w:jc w:val="both"/>
        <w:rPr>
          <w:rFonts w:eastAsia="Times New Roman"/>
          <w:szCs w:val="24"/>
        </w:rPr>
      </w:pPr>
      <w:r w:rsidRPr="00EF11DD">
        <w:rPr>
          <w:rFonts w:eastAsia="Times New Roman"/>
          <w:b/>
          <w:szCs w:val="24"/>
        </w:rPr>
        <w:t>ΕΥΚΛΕΙΔΗΣ ΤΣΑΚΑΛΩΤΟΣ (Υπουργός Οικονομικών):</w:t>
      </w:r>
      <w:r>
        <w:rPr>
          <w:rFonts w:eastAsia="Times New Roman"/>
          <w:b/>
          <w:szCs w:val="24"/>
        </w:rPr>
        <w:t xml:space="preserve"> </w:t>
      </w:r>
      <w:r>
        <w:rPr>
          <w:rFonts w:eastAsia="Times New Roman"/>
          <w:szCs w:val="24"/>
        </w:rPr>
        <w:t>Ελάτε, κύριε Μανιάτη. Βγήκατε στην τηλεόραση</w:t>
      </w:r>
      <w:r>
        <w:rPr>
          <w:rFonts w:eastAsia="Times New Roman"/>
          <w:szCs w:val="24"/>
        </w:rPr>
        <w:t>!</w:t>
      </w:r>
      <w:r>
        <w:rPr>
          <w:rFonts w:eastAsia="Times New Roman"/>
          <w:szCs w:val="24"/>
        </w:rPr>
        <w:t xml:space="preserve"> </w:t>
      </w:r>
    </w:p>
    <w:p w14:paraId="5218DAC5" w14:textId="77777777" w:rsidR="00BE48FC" w:rsidRDefault="008F016C">
      <w:pPr>
        <w:tabs>
          <w:tab w:val="center" w:pos="4753"/>
          <w:tab w:val="left" w:pos="6075"/>
        </w:tabs>
        <w:spacing w:line="600" w:lineRule="auto"/>
        <w:ind w:firstLine="720"/>
        <w:contextualSpacing/>
        <w:jc w:val="both"/>
        <w:rPr>
          <w:rFonts w:eastAsia="Times New Roman"/>
          <w:szCs w:val="24"/>
        </w:rPr>
      </w:pPr>
      <w:r w:rsidRPr="002972D6">
        <w:rPr>
          <w:rFonts w:eastAsia="Times New Roman"/>
          <w:b/>
          <w:szCs w:val="24"/>
        </w:rPr>
        <w:t>ΒΑΣΙΛΕΙΟΣ ΚΕΓΚΕΡΟΓΛΟΥ:</w:t>
      </w:r>
      <w:r w:rsidRPr="00BF7603">
        <w:rPr>
          <w:rFonts w:eastAsia="Times New Roman"/>
          <w:szCs w:val="24"/>
        </w:rPr>
        <w:t xml:space="preserve"> </w:t>
      </w:r>
      <w:r>
        <w:rPr>
          <w:rFonts w:eastAsia="Times New Roman"/>
          <w:szCs w:val="24"/>
        </w:rPr>
        <w:t>Κύριε Υπουργέ, θέλω τον λόγο.</w:t>
      </w:r>
    </w:p>
    <w:p w14:paraId="5218DAC6" w14:textId="77777777" w:rsidR="00BE48FC" w:rsidRDefault="008F016C">
      <w:pPr>
        <w:tabs>
          <w:tab w:val="center" w:pos="4753"/>
          <w:tab w:val="left" w:pos="6075"/>
        </w:tabs>
        <w:spacing w:line="600" w:lineRule="auto"/>
        <w:ind w:firstLine="720"/>
        <w:contextualSpacing/>
        <w:jc w:val="both"/>
        <w:rPr>
          <w:rFonts w:eastAsia="Times New Roman"/>
          <w:szCs w:val="24"/>
        </w:rPr>
      </w:pPr>
      <w:r w:rsidRPr="002972D6">
        <w:rPr>
          <w:rFonts w:eastAsia="Times New Roman"/>
          <w:b/>
          <w:szCs w:val="24"/>
        </w:rPr>
        <w:t>ΜΙΛΤΙΑΔΗΣ ΒΑΡΒΙΤΣΙΩΤΗΣ:</w:t>
      </w:r>
      <w:r>
        <w:rPr>
          <w:rFonts w:eastAsia="Times New Roman"/>
          <w:szCs w:val="24"/>
        </w:rPr>
        <w:t xml:space="preserve"> Κι εγώ, κύριε Πρόεδρε.</w:t>
      </w:r>
    </w:p>
    <w:p w14:paraId="5218DAC7" w14:textId="77777777" w:rsidR="00BE48FC" w:rsidRDefault="008F016C">
      <w:pPr>
        <w:tabs>
          <w:tab w:val="center" w:pos="4753"/>
          <w:tab w:val="left" w:pos="6075"/>
        </w:tabs>
        <w:spacing w:line="600" w:lineRule="auto"/>
        <w:ind w:firstLine="720"/>
        <w:contextualSpacing/>
        <w:jc w:val="both"/>
        <w:rPr>
          <w:rFonts w:eastAsia="Times New Roman"/>
          <w:szCs w:val="24"/>
        </w:rPr>
      </w:pPr>
      <w:r w:rsidRPr="00EF11DD">
        <w:rPr>
          <w:rFonts w:eastAsia="Times New Roman"/>
          <w:b/>
          <w:szCs w:val="24"/>
        </w:rPr>
        <w:t>ΠΡΟΕΔΡΕ</w:t>
      </w:r>
      <w:r w:rsidRPr="00EF11DD">
        <w:rPr>
          <w:rFonts w:eastAsia="Times New Roman"/>
          <w:b/>
          <w:szCs w:val="24"/>
        </w:rPr>
        <w:t>ΥΩΝ (Αναστάσιος Κουράκης):</w:t>
      </w:r>
      <w:r>
        <w:rPr>
          <w:rFonts w:eastAsia="Times New Roman"/>
          <w:b/>
          <w:szCs w:val="24"/>
        </w:rPr>
        <w:t xml:space="preserve"> </w:t>
      </w:r>
      <w:r>
        <w:rPr>
          <w:rFonts w:eastAsia="Times New Roman"/>
          <w:szCs w:val="24"/>
        </w:rPr>
        <w:t>Νομίζω ότι μπορούμε εδώ να σταματήσουμε τη διαδικασία και να συνεχιστεί αύριο.</w:t>
      </w:r>
    </w:p>
    <w:p w14:paraId="5218DAC8" w14:textId="77777777" w:rsidR="00BE48FC" w:rsidRDefault="008F016C">
      <w:pPr>
        <w:tabs>
          <w:tab w:val="center" w:pos="4753"/>
          <w:tab w:val="left" w:pos="6075"/>
        </w:tabs>
        <w:spacing w:line="600" w:lineRule="auto"/>
        <w:ind w:firstLine="720"/>
        <w:contextualSpacing/>
        <w:rPr>
          <w:rFonts w:eastAsia="Times New Roman"/>
          <w:szCs w:val="24"/>
        </w:rPr>
      </w:pPr>
      <w:r>
        <w:rPr>
          <w:rFonts w:eastAsia="Times New Roman"/>
          <w:szCs w:val="24"/>
        </w:rPr>
        <w:t>Κύριε Βίτσα, θέλετε να πείτε κάτι πριν κλείσουμε;</w:t>
      </w:r>
    </w:p>
    <w:p w14:paraId="5218DAC9" w14:textId="77777777" w:rsidR="00BE48FC" w:rsidRDefault="008F016C">
      <w:pPr>
        <w:tabs>
          <w:tab w:val="center" w:pos="4753"/>
          <w:tab w:val="left" w:pos="6075"/>
        </w:tabs>
        <w:spacing w:line="600" w:lineRule="auto"/>
        <w:ind w:firstLine="720"/>
        <w:contextualSpacing/>
        <w:jc w:val="both"/>
        <w:rPr>
          <w:rFonts w:eastAsia="Times New Roman"/>
          <w:szCs w:val="24"/>
        </w:rPr>
      </w:pPr>
      <w:r>
        <w:rPr>
          <w:rFonts w:eastAsia="Times New Roman"/>
          <w:szCs w:val="24"/>
        </w:rPr>
        <w:t>(Θόρυβος από την πτέρυγα της Δημοκρατικής Συμπαράταξης 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ΔΗΜΑΡ)</w:t>
      </w:r>
    </w:p>
    <w:p w14:paraId="5218DACA" w14:textId="77777777" w:rsidR="00BE48FC" w:rsidRDefault="008F016C">
      <w:pPr>
        <w:tabs>
          <w:tab w:val="center" w:pos="4753"/>
          <w:tab w:val="left" w:pos="6075"/>
        </w:tabs>
        <w:spacing w:line="600" w:lineRule="auto"/>
        <w:ind w:firstLine="720"/>
        <w:contextualSpacing/>
        <w:jc w:val="both"/>
        <w:rPr>
          <w:rFonts w:eastAsia="Times New Roman"/>
          <w:szCs w:val="24"/>
        </w:rPr>
      </w:pPr>
      <w:r w:rsidRPr="002972D6">
        <w:rPr>
          <w:rFonts w:eastAsia="Times New Roman"/>
          <w:b/>
          <w:szCs w:val="24"/>
        </w:rPr>
        <w:t xml:space="preserve">ΔΗΜΗΤΡΙΟΣ ΒΙΤΣΑΣ (Υπουργός </w:t>
      </w:r>
      <w:r w:rsidRPr="002972D6">
        <w:rPr>
          <w:rFonts w:eastAsia="Times New Roman"/>
          <w:b/>
          <w:szCs w:val="24"/>
        </w:rPr>
        <w:t>Μεταναστευτικής Πολιτικής):</w:t>
      </w:r>
      <w:r>
        <w:rPr>
          <w:rFonts w:eastAsia="Times New Roman"/>
          <w:szCs w:val="24"/>
        </w:rPr>
        <w:t xml:space="preserve"> Μάλιστα, κύριε Πρόεδρε.</w:t>
      </w:r>
    </w:p>
    <w:p w14:paraId="5218DACB" w14:textId="77777777" w:rsidR="00BE48FC" w:rsidRDefault="008F016C">
      <w:pPr>
        <w:tabs>
          <w:tab w:val="center" w:pos="4753"/>
          <w:tab w:val="left" w:pos="6075"/>
        </w:tabs>
        <w:spacing w:line="600" w:lineRule="auto"/>
        <w:ind w:firstLine="720"/>
        <w:contextualSpacing/>
        <w:rPr>
          <w:rFonts w:eastAsia="Times New Roman"/>
          <w:b/>
          <w:szCs w:val="24"/>
        </w:rPr>
      </w:pPr>
      <w:r w:rsidRPr="00EF11DD">
        <w:rPr>
          <w:rFonts w:eastAsia="Times New Roman"/>
          <w:b/>
          <w:szCs w:val="24"/>
        </w:rPr>
        <w:t>ΠΡΟΕΔΡΕΥΩΝ (Αναστάσιος Κουράκης)</w:t>
      </w:r>
      <w:r w:rsidRPr="002972D6">
        <w:rPr>
          <w:rFonts w:eastAsia="Times New Roman"/>
          <w:b/>
          <w:szCs w:val="24"/>
        </w:rPr>
        <w:t>:</w:t>
      </w:r>
      <w:r>
        <w:rPr>
          <w:rFonts w:eastAsia="Times New Roman"/>
          <w:b/>
          <w:szCs w:val="24"/>
        </w:rPr>
        <w:t xml:space="preserve"> </w:t>
      </w:r>
      <w:r>
        <w:rPr>
          <w:rFonts w:eastAsia="Times New Roman"/>
          <w:szCs w:val="24"/>
        </w:rPr>
        <w:t>Κύριε Υπουργέ, έχετε τον λόγο.</w:t>
      </w:r>
    </w:p>
    <w:p w14:paraId="5218DACC" w14:textId="77777777" w:rsidR="00BE48FC" w:rsidRDefault="008F016C">
      <w:pPr>
        <w:tabs>
          <w:tab w:val="center" w:pos="4753"/>
          <w:tab w:val="left" w:pos="6075"/>
        </w:tabs>
        <w:spacing w:line="600" w:lineRule="auto"/>
        <w:ind w:firstLine="720"/>
        <w:contextualSpacing/>
        <w:jc w:val="both"/>
        <w:rPr>
          <w:rFonts w:eastAsia="Times New Roman"/>
          <w:szCs w:val="24"/>
        </w:rPr>
      </w:pPr>
      <w:r w:rsidRPr="00EF11DD">
        <w:rPr>
          <w:rFonts w:eastAsia="Times New Roman"/>
          <w:b/>
          <w:szCs w:val="24"/>
        </w:rPr>
        <w:t>ΔΗΜΗΤΡΙΟΣ ΒΙΤΣΑΣ (Υπουργός Μεταναστευτικής Πολιτικής):</w:t>
      </w:r>
      <w:r>
        <w:rPr>
          <w:rFonts w:eastAsia="Times New Roman"/>
          <w:b/>
          <w:szCs w:val="24"/>
        </w:rPr>
        <w:t xml:space="preserve"> </w:t>
      </w:r>
      <w:r>
        <w:rPr>
          <w:rFonts w:eastAsia="Times New Roman"/>
          <w:szCs w:val="24"/>
        </w:rPr>
        <w:t>Εγώ λέω το εξής</w:t>
      </w:r>
      <w:r w:rsidRPr="00F21C47">
        <w:rPr>
          <w:rFonts w:eastAsia="Times New Roman"/>
          <w:szCs w:val="24"/>
        </w:rPr>
        <w:t xml:space="preserve">: </w:t>
      </w:r>
      <w:r>
        <w:rPr>
          <w:rFonts w:eastAsia="Times New Roman"/>
          <w:szCs w:val="24"/>
        </w:rPr>
        <w:t>Κατ</w:t>
      </w:r>
      <w:r>
        <w:rPr>
          <w:rFonts w:eastAsia="Times New Roman"/>
          <w:szCs w:val="24"/>
        </w:rPr>
        <w:t>’ αρχάς</w:t>
      </w:r>
      <w:r>
        <w:rPr>
          <w:rFonts w:eastAsia="Times New Roman"/>
          <w:szCs w:val="24"/>
        </w:rPr>
        <w:t>, για να αποδώσουμε τα του Καίσαρος τω Καίσαρι, στις 22 Δ</w:t>
      </w:r>
      <w:r>
        <w:rPr>
          <w:rFonts w:eastAsia="Times New Roman"/>
          <w:szCs w:val="24"/>
        </w:rPr>
        <w:t xml:space="preserve">εκεμβρίου του 2014 ένα νομοσχέδιο </w:t>
      </w:r>
      <w:r>
        <w:rPr>
          <w:rFonts w:eastAsia="Times New Roman"/>
          <w:szCs w:val="24"/>
        </w:rPr>
        <w:t>εξήντα οκτώ</w:t>
      </w:r>
      <w:r>
        <w:rPr>
          <w:rFonts w:eastAsia="Times New Roman"/>
          <w:szCs w:val="24"/>
        </w:rPr>
        <w:t xml:space="preserve"> άρθρων έγινε νομοσχέδιο </w:t>
      </w:r>
      <w:r>
        <w:rPr>
          <w:rFonts w:eastAsia="Times New Roman"/>
          <w:szCs w:val="24"/>
        </w:rPr>
        <w:t>εκατόν είκοσι οκτώ</w:t>
      </w:r>
      <w:r>
        <w:rPr>
          <w:rFonts w:eastAsia="Times New Roman"/>
          <w:szCs w:val="24"/>
        </w:rPr>
        <w:t xml:space="preserve"> άρθρων. </w:t>
      </w:r>
    </w:p>
    <w:p w14:paraId="5218DACD" w14:textId="77777777" w:rsidR="00BE48FC" w:rsidRDefault="008F016C">
      <w:pPr>
        <w:tabs>
          <w:tab w:val="center" w:pos="4753"/>
          <w:tab w:val="left" w:pos="6075"/>
        </w:tabs>
        <w:spacing w:line="600" w:lineRule="auto"/>
        <w:ind w:firstLine="720"/>
        <w:contextualSpacing/>
        <w:jc w:val="both"/>
        <w:rPr>
          <w:rFonts w:eastAsia="Times New Roman"/>
          <w:szCs w:val="24"/>
        </w:rPr>
      </w:pPr>
      <w:r w:rsidRPr="00EF11DD">
        <w:rPr>
          <w:rFonts w:eastAsia="Times New Roman"/>
          <w:b/>
          <w:szCs w:val="24"/>
        </w:rPr>
        <w:t>ΙΩΑΝΝΗΣ ΜΑΝΙΑΤΗΣ:</w:t>
      </w:r>
      <w:r>
        <w:rPr>
          <w:rFonts w:eastAsia="Times New Roman"/>
          <w:b/>
          <w:szCs w:val="24"/>
        </w:rPr>
        <w:t xml:space="preserve"> </w:t>
      </w:r>
      <w:r>
        <w:rPr>
          <w:rFonts w:eastAsia="Times New Roman"/>
          <w:szCs w:val="24"/>
        </w:rPr>
        <w:t xml:space="preserve">Δεκαέξι τροπολογίες, όχι </w:t>
      </w:r>
      <w:r>
        <w:rPr>
          <w:rFonts w:eastAsia="Times New Roman"/>
          <w:szCs w:val="24"/>
        </w:rPr>
        <w:t>εκατό</w:t>
      </w:r>
      <w:r>
        <w:rPr>
          <w:rFonts w:eastAsia="Times New Roman"/>
          <w:szCs w:val="24"/>
        </w:rPr>
        <w:t xml:space="preserve">. Ρωτήστε τις υπηρεσίες. </w:t>
      </w:r>
    </w:p>
    <w:p w14:paraId="5218DACE" w14:textId="77777777" w:rsidR="00BE48FC" w:rsidRDefault="008F016C">
      <w:pPr>
        <w:tabs>
          <w:tab w:val="center" w:pos="4753"/>
          <w:tab w:val="left" w:pos="6075"/>
        </w:tabs>
        <w:spacing w:line="600" w:lineRule="auto"/>
        <w:ind w:firstLine="720"/>
        <w:contextualSpacing/>
        <w:jc w:val="both"/>
        <w:rPr>
          <w:rFonts w:eastAsia="Times New Roman"/>
          <w:szCs w:val="24"/>
        </w:rPr>
      </w:pPr>
      <w:r w:rsidRPr="00EF11DD">
        <w:rPr>
          <w:rFonts w:eastAsia="Times New Roman"/>
          <w:b/>
          <w:szCs w:val="24"/>
        </w:rPr>
        <w:t>ΔΗΜΗΤΡΙΟΣ ΒΙΤΣΑΣ (Υπουργός Μεταναστευτικής Πολιτικής):</w:t>
      </w:r>
      <w:r>
        <w:rPr>
          <w:rFonts w:eastAsia="Times New Roman"/>
          <w:b/>
          <w:szCs w:val="24"/>
        </w:rPr>
        <w:t xml:space="preserve"> </w:t>
      </w:r>
      <w:r>
        <w:rPr>
          <w:rFonts w:eastAsia="Times New Roman"/>
          <w:szCs w:val="24"/>
        </w:rPr>
        <w:t xml:space="preserve">Δεν υπάρχουν συμψηφισμοί. </w:t>
      </w:r>
    </w:p>
    <w:p w14:paraId="5218DACF" w14:textId="77777777" w:rsidR="00BE48FC" w:rsidRDefault="008F016C">
      <w:pPr>
        <w:tabs>
          <w:tab w:val="center" w:pos="4753"/>
          <w:tab w:val="left" w:pos="6075"/>
        </w:tabs>
        <w:spacing w:line="600" w:lineRule="auto"/>
        <w:ind w:firstLine="720"/>
        <w:contextualSpacing/>
        <w:jc w:val="both"/>
        <w:rPr>
          <w:rFonts w:eastAsia="Times New Roman"/>
          <w:szCs w:val="24"/>
        </w:rPr>
      </w:pPr>
      <w:r w:rsidRPr="00EF11DD">
        <w:rPr>
          <w:rFonts w:eastAsia="Times New Roman"/>
          <w:b/>
          <w:szCs w:val="24"/>
        </w:rPr>
        <w:t>ΙΩ</w:t>
      </w:r>
      <w:r w:rsidRPr="00EF11DD">
        <w:rPr>
          <w:rFonts w:eastAsia="Times New Roman"/>
          <w:b/>
          <w:szCs w:val="24"/>
        </w:rPr>
        <w:t>ΑΝΝΗΣ ΜΑΝΙΑΤΗΣ:</w:t>
      </w:r>
      <w:r>
        <w:rPr>
          <w:rFonts w:eastAsia="Times New Roman"/>
          <w:b/>
          <w:szCs w:val="24"/>
        </w:rPr>
        <w:t xml:space="preserve"> </w:t>
      </w:r>
      <w:r>
        <w:rPr>
          <w:rFonts w:eastAsia="Times New Roman"/>
          <w:szCs w:val="24"/>
        </w:rPr>
        <w:t>Δεκαέξι τροπολογίες …</w:t>
      </w:r>
    </w:p>
    <w:p w14:paraId="5218DAD0" w14:textId="77777777" w:rsidR="00BE48FC" w:rsidRDefault="008F016C">
      <w:pPr>
        <w:tabs>
          <w:tab w:val="center" w:pos="4753"/>
          <w:tab w:val="left" w:pos="6075"/>
        </w:tabs>
        <w:spacing w:line="600" w:lineRule="auto"/>
        <w:ind w:firstLine="720"/>
        <w:contextualSpacing/>
        <w:jc w:val="both"/>
        <w:rPr>
          <w:rFonts w:eastAsia="Times New Roman"/>
          <w:szCs w:val="24"/>
        </w:rPr>
      </w:pPr>
      <w:r w:rsidRPr="00EF11DD">
        <w:rPr>
          <w:rFonts w:eastAsia="Times New Roman"/>
          <w:b/>
          <w:szCs w:val="24"/>
        </w:rPr>
        <w:t>ΔΗΜΗΤΡΙΟΣ ΒΙΤΣΑΣ (Υπουργός Μεταναστευτικής Πολιτικής):</w:t>
      </w:r>
      <w:r>
        <w:rPr>
          <w:rFonts w:eastAsia="Times New Roman"/>
          <w:b/>
          <w:szCs w:val="24"/>
        </w:rPr>
        <w:t xml:space="preserve"> </w:t>
      </w:r>
      <w:r>
        <w:rPr>
          <w:rFonts w:eastAsia="Times New Roman"/>
          <w:szCs w:val="24"/>
        </w:rPr>
        <w:t xml:space="preserve">Και </w:t>
      </w:r>
      <w:r>
        <w:rPr>
          <w:rFonts w:eastAsia="Times New Roman"/>
          <w:szCs w:val="24"/>
        </w:rPr>
        <w:t>ογδόντα οκτώ</w:t>
      </w:r>
      <w:r>
        <w:rPr>
          <w:rFonts w:eastAsia="Times New Roman"/>
          <w:szCs w:val="24"/>
        </w:rPr>
        <w:t xml:space="preserve"> βουλευτικές, κύριε Μανιάτη, εκ των οποίων οι </w:t>
      </w:r>
      <w:r>
        <w:rPr>
          <w:rFonts w:eastAsia="Times New Roman"/>
          <w:szCs w:val="24"/>
        </w:rPr>
        <w:t>έντεκα</w:t>
      </w:r>
      <w:r>
        <w:rPr>
          <w:rFonts w:eastAsia="Times New Roman"/>
          <w:szCs w:val="24"/>
        </w:rPr>
        <w:t xml:space="preserve"> έγιναν δεκτές. Αφήστε το τώρα. Εγώ δεν σας κατηγορώ κι εσείς νιώθετε κατηγορούμενος; Δεν μπορώ</w:t>
      </w:r>
      <w:r>
        <w:rPr>
          <w:rFonts w:eastAsia="Times New Roman"/>
          <w:szCs w:val="24"/>
        </w:rPr>
        <w:t xml:space="preserve"> να σας καταλάβω.</w:t>
      </w:r>
    </w:p>
    <w:p w14:paraId="5218DAD1" w14:textId="77777777" w:rsidR="00BE48FC" w:rsidRDefault="008F016C">
      <w:pPr>
        <w:tabs>
          <w:tab w:val="center" w:pos="4753"/>
          <w:tab w:val="left" w:pos="6075"/>
        </w:tabs>
        <w:spacing w:line="600" w:lineRule="auto"/>
        <w:ind w:firstLine="720"/>
        <w:contextualSpacing/>
        <w:jc w:val="both"/>
        <w:rPr>
          <w:rFonts w:eastAsia="Times New Roman"/>
          <w:szCs w:val="24"/>
        </w:rPr>
      </w:pPr>
      <w:r>
        <w:rPr>
          <w:rFonts w:eastAsia="Times New Roman"/>
          <w:szCs w:val="24"/>
        </w:rPr>
        <w:t xml:space="preserve">Λέω το εξής, αφού υπενθυμίσω ότι από χθες έχει υποβληθεί και η </w:t>
      </w:r>
      <w:r>
        <w:rPr>
          <w:rFonts w:eastAsia="Times New Roman"/>
          <w:szCs w:val="24"/>
        </w:rPr>
        <w:t>χιλιοστή οκτακοσιοστή εβδομηκοστή όγδοη</w:t>
      </w:r>
      <w:r>
        <w:rPr>
          <w:rFonts w:eastAsia="Times New Roman"/>
          <w:szCs w:val="24"/>
        </w:rPr>
        <w:t>. Απλά το λέω για τα Πρακτικά. Είναι τροπολογία του Υπουργείου Μεταναστευτικής Πολιτικής. Την ξέρετε, την έχετε από το πρωί. Είπε ο Πρόε</w:t>
      </w:r>
      <w:r>
        <w:rPr>
          <w:rFonts w:eastAsia="Times New Roman"/>
          <w:szCs w:val="24"/>
        </w:rPr>
        <w:t xml:space="preserve">δρος ότι μπορούμε να εκμεταλλευτούμε τον χρόνο μέχρι τις </w:t>
      </w:r>
      <w:r>
        <w:rPr>
          <w:rFonts w:eastAsia="Times New Roman"/>
          <w:szCs w:val="24"/>
        </w:rPr>
        <w:t>17.00΄</w:t>
      </w:r>
      <w:r>
        <w:rPr>
          <w:rFonts w:eastAsia="Times New Roman"/>
          <w:szCs w:val="24"/>
        </w:rPr>
        <w:t xml:space="preserve"> η ώρα, να κάνουμε μια πρώτη παρουσίαση οι Υπουργοί. Οι Υπουργοί αναγκαστικά θα είναι αύριο εδώ. Τι ώρα θα αρχίσουμε μετά την επίκαιρη επερώτηση; Στις </w:t>
      </w:r>
      <w:r>
        <w:rPr>
          <w:rFonts w:eastAsia="Times New Roman"/>
          <w:szCs w:val="24"/>
        </w:rPr>
        <w:t>14.00΄</w:t>
      </w:r>
      <w:r>
        <w:rPr>
          <w:rFonts w:eastAsia="Times New Roman"/>
          <w:szCs w:val="24"/>
        </w:rPr>
        <w:t>; Θα πάμε για όσο χρειαστεί. Αυτό σα</w:t>
      </w:r>
      <w:r>
        <w:rPr>
          <w:rFonts w:eastAsia="Times New Roman"/>
          <w:szCs w:val="24"/>
        </w:rPr>
        <w:t>ς λέω. Απλό είναι.</w:t>
      </w:r>
    </w:p>
    <w:p w14:paraId="5218DAD2" w14:textId="77777777" w:rsidR="00BE48FC" w:rsidRDefault="008F016C">
      <w:pPr>
        <w:tabs>
          <w:tab w:val="center" w:pos="4753"/>
          <w:tab w:val="left" w:pos="6075"/>
        </w:tabs>
        <w:spacing w:line="600" w:lineRule="auto"/>
        <w:ind w:firstLine="720"/>
        <w:contextualSpacing/>
        <w:jc w:val="both"/>
        <w:rPr>
          <w:rFonts w:eastAsia="Times New Roman"/>
          <w:szCs w:val="24"/>
        </w:rPr>
      </w:pPr>
      <w:r w:rsidRPr="00EF11DD">
        <w:rPr>
          <w:rFonts w:eastAsia="Times New Roman"/>
          <w:b/>
          <w:szCs w:val="24"/>
        </w:rPr>
        <w:t>ΠΡΟΕΔΡΕΥΩΝ (Αναστάσιος Κουράκης):</w:t>
      </w:r>
      <w:r>
        <w:rPr>
          <w:rFonts w:eastAsia="Times New Roman"/>
          <w:b/>
          <w:szCs w:val="24"/>
        </w:rPr>
        <w:t xml:space="preserve"> </w:t>
      </w:r>
      <w:r>
        <w:rPr>
          <w:rFonts w:eastAsia="Times New Roman"/>
          <w:szCs w:val="24"/>
        </w:rPr>
        <w:t>Καλώς, κύριε Υπουργέ. Νομίζω ότι δεν έχουμε να πούμε κάτι άλλο. Μπορούμε να διακόψουμε εδώ, να συνεχίσουμε με τις παρουσιάσεις …</w:t>
      </w:r>
    </w:p>
    <w:p w14:paraId="5218DAD3" w14:textId="77777777" w:rsidR="00BE48FC" w:rsidRDefault="008F016C">
      <w:pPr>
        <w:tabs>
          <w:tab w:val="center" w:pos="4753"/>
          <w:tab w:val="left" w:pos="6075"/>
        </w:tabs>
        <w:spacing w:line="600" w:lineRule="auto"/>
        <w:ind w:firstLine="720"/>
        <w:contextualSpacing/>
        <w:jc w:val="both"/>
        <w:rPr>
          <w:rFonts w:eastAsia="Times New Roman"/>
          <w:szCs w:val="24"/>
        </w:rPr>
      </w:pPr>
      <w:r w:rsidRPr="002972D6">
        <w:rPr>
          <w:rFonts w:eastAsia="Times New Roman"/>
          <w:b/>
          <w:szCs w:val="24"/>
        </w:rPr>
        <w:t xml:space="preserve">ΧΡΗΣΤΟΣ ΣΠΙΡΤΖΗΣ (Υπουργός </w:t>
      </w:r>
      <w:r w:rsidRPr="002972D6">
        <w:rPr>
          <w:rFonts w:eastAsia="Times New Roman"/>
          <w:b/>
          <w:szCs w:val="24"/>
        </w:rPr>
        <w:t xml:space="preserve">Υποδομών και </w:t>
      </w:r>
      <w:r w:rsidRPr="002972D6">
        <w:rPr>
          <w:rFonts w:eastAsia="Times New Roman"/>
          <w:b/>
          <w:szCs w:val="24"/>
        </w:rPr>
        <w:t>Μεταφορών):</w:t>
      </w:r>
      <w:r w:rsidRPr="00CA089F">
        <w:rPr>
          <w:rFonts w:eastAsia="Times New Roman"/>
          <w:szCs w:val="24"/>
        </w:rPr>
        <w:t xml:space="preserve"> </w:t>
      </w:r>
      <w:r>
        <w:rPr>
          <w:rFonts w:eastAsia="Times New Roman"/>
          <w:szCs w:val="24"/>
        </w:rPr>
        <w:t>Κύριε Πρόεδρε …</w:t>
      </w:r>
    </w:p>
    <w:p w14:paraId="5218DAD4" w14:textId="77777777" w:rsidR="00BE48FC" w:rsidRDefault="008F016C">
      <w:pPr>
        <w:tabs>
          <w:tab w:val="center" w:pos="4753"/>
          <w:tab w:val="left" w:pos="6075"/>
        </w:tabs>
        <w:spacing w:line="600" w:lineRule="auto"/>
        <w:ind w:firstLine="720"/>
        <w:contextualSpacing/>
        <w:jc w:val="both"/>
        <w:rPr>
          <w:rFonts w:eastAsia="Times New Roman"/>
          <w:szCs w:val="24"/>
        </w:rPr>
      </w:pPr>
      <w:r w:rsidRPr="00EF11DD">
        <w:rPr>
          <w:rFonts w:eastAsia="Times New Roman"/>
          <w:b/>
          <w:szCs w:val="24"/>
        </w:rPr>
        <w:t>ΠΡΟΕΔΡ</w:t>
      </w:r>
      <w:r w:rsidRPr="00EF11DD">
        <w:rPr>
          <w:rFonts w:eastAsia="Times New Roman"/>
          <w:b/>
          <w:szCs w:val="24"/>
        </w:rPr>
        <w:t>ΕΥΩΝ (Αναστάσιος Κουράκης)</w:t>
      </w:r>
      <w:r w:rsidRPr="00BF7603">
        <w:rPr>
          <w:rFonts w:eastAsia="Times New Roman"/>
          <w:b/>
          <w:szCs w:val="24"/>
        </w:rPr>
        <w:t>:</w:t>
      </w:r>
      <w:r>
        <w:rPr>
          <w:rFonts w:eastAsia="Times New Roman"/>
          <w:b/>
          <w:szCs w:val="24"/>
        </w:rPr>
        <w:t xml:space="preserve"> </w:t>
      </w:r>
      <w:r>
        <w:rPr>
          <w:rFonts w:eastAsia="Times New Roman"/>
          <w:szCs w:val="24"/>
        </w:rPr>
        <w:t>Κύριε Υπουργέ, θέλετε τον λόγο;</w:t>
      </w:r>
    </w:p>
    <w:p w14:paraId="5218DAD5" w14:textId="77777777" w:rsidR="00BE48FC" w:rsidRDefault="008F016C">
      <w:pPr>
        <w:tabs>
          <w:tab w:val="center" w:pos="4753"/>
          <w:tab w:val="left" w:pos="6075"/>
        </w:tabs>
        <w:spacing w:line="600" w:lineRule="auto"/>
        <w:ind w:firstLine="720"/>
        <w:contextualSpacing/>
        <w:jc w:val="both"/>
        <w:rPr>
          <w:rFonts w:eastAsia="Times New Roman"/>
          <w:szCs w:val="24"/>
        </w:rPr>
      </w:pPr>
      <w:r w:rsidRPr="00EF11DD">
        <w:rPr>
          <w:rFonts w:eastAsia="Times New Roman"/>
          <w:b/>
          <w:szCs w:val="24"/>
        </w:rPr>
        <w:t>ΒΑΣΙΛΕΙΟΣ ΚΕΓΚΕΡΟΓΛΟΥ</w:t>
      </w:r>
      <w:r w:rsidRPr="00BF7603">
        <w:rPr>
          <w:rFonts w:eastAsia="Times New Roman"/>
          <w:b/>
          <w:szCs w:val="24"/>
        </w:rPr>
        <w:t>:</w:t>
      </w:r>
      <w:r>
        <w:rPr>
          <w:rFonts w:eastAsia="Times New Roman"/>
          <w:b/>
          <w:szCs w:val="24"/>
        </w:rPr>
        <w:t xml:space="preserve"> </w:t>
      </w:r>
      <w:r>
        <w:rPr>
          <w:rFonts w:eastAsia="Times New Roman"/>
          <w:szCs w:val="24"/>
        </w:rPr>
        <w:t>Κύριε Πρόεδρε, εδώ και μία ώρα σας ζητάω τον λόγο. Κάνετε ότι δεν με βλέπετε; Όλοι μιλάνε.</w:t>
      </w:r>
    </w:p>
    <w:p w14:paraId="5218DAD6" w14:textId="77777777" w:rsidR="00BE48FC" w:rsidRDefault="008F016C">
      <w:pPr>
        <w:tabs>
          <w:tab w:val="center" w:pos="4753"/>
          <w:tab w:val="left" w:pos="6075"/>
        </w:tabs>
        <w:spacing w:line="600" w:lineRule="auto"/>
        <w:ind w:firstLine="720"/>
        <w:contextualSpacing/>
        <w:jc w:val="both"/>
        <w:rPr>
          <w:rFonts w:eastAsia="Times New Roman"/>
          <w:szCs w:val="24"/>
        </w:rPr>
      </w:pPr>
      <w:r w:rsidRPr="00EF11DD">
        <w:rPr>
          <w:rFonts w:eastAsia="Times New Roman"/>
          <w:b/>
          <w:szCs w:val="24"/>
        </w:rPr>
        <w:t>ΠΡΟΕΔΡΕΥΩΝ (Αναστάσιος Κουράκης)</w:t>
      </w:r>
      <w:r w:rsidRPr="00BF7603">
        <w:rPr>
          <w:rFonts w:eastAsia="Times New Roman"/>
          <w:b/>
          <w:szCs w:val="24"/>
        </w:rPr>
        <w:t>:</w:t>
      </w:r>
      <w:r>
        <w:rPr>
          <w:rFonts w:eastAsia="Times New Roman"/>
          <w:b/>
          <w:szCs w:val="24"/>
        </w:rPr>
        <w:t xml:space="preserve"> </w:t>
      </w:r>
      <w:r>
        <w:rPr>
          <w:rFonts w:eastAsia="Times New Roman"/>
          <w:szCs w:val="24"/>
        </w:rPr>
        <w:t xml:space="preserve">Όχι, δεν είναι έτσι, δεν μιλάνε όλοι. Μιλάνε οι </w:t>
      </w:r>
      <w:r>
        <w:rPr>
          <w:rFonts w:eastAsia="Times New Roman"/>
          <w:szCs w:val="24"/>
        </w:rPr>
        <w:t>Κ</w:t>
      </w:r>
      <w:r>
        <w:rPr>
          <w:rFonts w:eastAsia="Times New Roman"/>
          <w:szCs w:val="24"/>
        </w:rPr>
        <w:t xml:space="preserve">οινοβουλευτικοί </w:t>
      </w:r>
      <w:r>
        <w:rPr>
          <w:rFonts w:eastAsia="Times New Roman"/>
          <w:szCs w:val="24"/>
        </w:rPr>
        <w:t>Ε</w:t>
      </w:r>
      <w:r>
        <w:rPr>
          <w:rFonts w:eastAsia="Times New Roman"/>
          <w:szCs w:val="24"/>
        </w:rPr>
        <w:t>κπρόσωποι, τοποθετούνται και προχωράμε. Δεν θα κάνουμε γενικευμένη συζήτηση.</w:t>
      </w:r>
    </w:p>
    <w:p w14:paraId="5218DAD7" w14:textId="77777777" w:rsidR="00BE48FC" w:rsidRDefault="008F016C">
      <w:pPr>
        <w:tabs>
          <w:tab w:val="center" w:pos="4753"/>
          <w:tab w:val="left" w:pos="6075"/>
        </w:tabs>
        <w:spacing w:line="600" w:lineRule="auto"/>
        <w:ind w:firstLine="720"/>
        <w:contextualSpacing/>
        <w:jc w:val="both"/>
        <w:rPr>
          <w:rFonts w:eastAsia="Times New Roman"/>
          <w:szCs w:val="24"/>
        </w:rPr>
      </w:pPr>
      <w:r w:rsidRPr="00EF11DD">
        <w:rPr>
          <w:rFonts w:eastAsia="Times New Roman"/>
          <w:b/>
          <w:szCs w:val="24"/>
        </w:rPr>
        <w:t>ΒΑΣΙΛΕΙΟΣ ΚΕΓΚΕΡΟΓΛΟΥ</w:t>
      </w:r>
      <w:r w:rsidRPr="00BF7603">
        <w:rPr>
          <w:rFonts w:eastAsia="Times New Roman"/>
          <w:b/>
          <w:szCs w:val="24"/>
        </w:rPr>
        <w:t>:</w:t>
      </w:r>
      <w:r>
        <w:rPr>
          <w:rFonts w:eastAsia="Times New Roman"/>
          <w:b/>
          <w:szCs w:val="24"/>
        </w:rPr>
        <w:t xml:space="preserve"> </w:t>
      </w:r>
      <w:r>
        <w:rPr>
          <w:rFonts w:eastAsia="Times New Roman"/>
          <w:szCs w:val="24"/>
        </w:rPr>
        <w:t>Κάνετε ότι δεν με βλέπετε;</w:t>
      </w:r>
    </w:p>
    <w:p w14:paraId="5218DAD8" w14:textId="77777777" w:rsidR="00BE48FC" w:rsidRDefault="008F016C">
      <w:pPr>
        <w:tabs>
          <w:tab w:val="center" w:pos="4753"/>
          <w:tab w:val="left" w:pos="6075"/>
        </w:tabs>
        <w:spacing w:line="600" w:lineRule="auto"/>
        <w:ind w:firstLine="720"/>
        <w:contextualSpacing/>
        <w:jc w:val="both"/>
        <w:rPr>
          <w:rFonts w:eastAsia="Times New Roman"/>
          <w:szCs w:val="24"/>
        </w:rPr>
      </w:pPr>
      <w:r w:rsidRPr="00EF11DD">
        <w:rPr>
          <w:rFonts w:eastAsia="Times New Roman"/>
          <w:b/>
          <w:szCs w:val="24"/>
        </w:rPr>
        <w:t>ΠΡΟΕΔΡΕΥΩΝ (Αναστάσιος Κουράκης)</w:t>
      </w:r>
      <w:r w:rsidRPr="00BF7603">
        <w:rPr>
          <w:rFonts w:eastAsia="Times New Roman"/>
          <w:b/>
          <w:szCs w:val="24"/>
        </w:rPr>
        <w:t>:</w:t>
      </w:r>
      <w:r>
        <w:rPr>
          <w:rFonts w:eastAsia="Times New Roman"/>
          <w:b/>
          <w:szCs w:val="24"/>
        </w:rPr>
        <w:t xml:space="preserve"> </w:t>
      </w:r>
      <w:r>
        <w:rPr>
          <w:rFonts w:eastAsia="Times New Roman"/>
          <w:szCs w:val="24"/>
        </w:rPr>
        <w:t>Σας έχω δει επανειλημμένως, όμως και τον κ. Βαρβιτσιώτη έχω δει, αλλά δεν προ</w:t>
      </w:r>
      <w:r>
        <w:rPr>
          <w:rFonts w:eastAsia="Times New Roman"/>
          <w:szCs w:val="24"/>
        </w:rPr>
        <w:t xml:space="preserve">χωράει η διαδικασία μιλώντας όλοι. Μίλησε ο </w:t>
      </w:r>
      <w:r>
        <w:rPr>
          <w:rFonts w:eastAsia="Times New Roman"/>
          <w:szCs w:val="24"/>
        </w:rPr>
        <w:t>Κ</w:t>
      </w:r>
      <w:r>
        <w:rPr>
          <w:rFonts w:eastAsia="Times New Roman"/>
          <w:szCs w:val="24"/>
        </w:rPr>
        <w:t xml:space="preserve">οινοβουλευτικός </w:t>
      </w:r>
      <w:r>
        <w:rPr>
          <w:rFonts w:eastAsia="Times New Roman"/>
          <w:szCs w:val="24"/>
        </w:rPr>
        <w:t>Ε</w:t>
      </w:r>
      <w:r>
        <w:rPr>
          <w:rFonts w:eastAsia="Times New Roman"/>
          <w:szCs w:val="24"/>
        </w:rPr>
        <w:t>κπρόσωπός σας.</w:t>
      </w:r>
    </w:p>
    <w:p w14:paraId="5218DAD9" w14:textId="77777777" w:rsidR="00BE48FC" w:rsidRDefault="008F016C">
      <w:pPr>
        <w:tabs>
          <w:tab w:val="center" w:pos="4753"/>
          <w:tab w:val="left" w:pos="6075"/>
        </w:tabs>
        <w:spacing w:line="600" w:lineRule="auto"/>
        <w:ind w:firstLine="720"/>
        <w:contextualSpacing/>
        <w:jc w:val="both"/>
        <w:rPr>
          <w:rFonts w:eastAsia="Times New Roman"/>
          <w:szCs w:val="24"/>
        </w:rPr>
      </w:pPr>
      <w:r w:rsidRPr="00EF11DD">
        <w:rPr>
          <w:rFonts w:eastAsia="Times New Roman"/>
          <w:b/>
          <w:szCs w:val="24"/>
        </w:rPr>
        <w:t>ΒΑΣΙΛΕΙΟΣ ΚΕΓΚΕΡΟΓΛΟΥ</w:t>
      </w:r>
      <w:r w:rsidRPr="00BF7603">
        <w:rPr>
          <w:rFonts w:eastAsia="Times New Roman"/>
          <w:b/>
          <w:szCs w:val="24"/>
        </w:rPr>
        <w:t>:</w:t>
      </w:r>
      <w:r>
        <w:rPr>
          <w:rFonts w:eastAsia="Times New Roman"/>
          <w:b/>
          <w:szCs w:val="24"/>
        </w:rPr>
        <w:t xml:space="preserve"> </w:t>
      </w:r>
      <w:r>
        <w:rPr>
          <w:rFonts w:eastAsia="Times New Roman"/>
          <w:szCs w:val="24"/>
        </w:rPr>
        <w:t xml:space="preserve">Έγινε γραπτή αντικατάσταση του </w:t>
      </w:r>
      <w:r>
        <w:rPr>
          <w:rFonts w:eastAsia="Times New Roman"/>
          <w:szCs w:val="24"/>
        </w:rPr>
        <w:t>Κ</w:t>
      </w:r>
      <w:r>
        <w:rPr>
          <w:rFonts w:eastAsia="Times New Roman"/>
          <w:szCs w:val="24"/>
        </w:rPr>
        <w:t xml:space="preserve">οινοβουλευτικού </w:t>
      </w:r>
      <w:r>
        <w:rPr>
          <w:rFonts w:eastAsia="Times New Roman"/>
          <w:szCs w:val="24"/>
        </w:rPr>
        <w:t>Ε</w:t>
      </w:r>
      <w:r>
        <w:rPr>
          <w:rFonts w:eastAsia="Times New Roman"/>
          <w:szCs w:val="24"/>
        </w:rPr>
        <w:t>κπροσώπου.</w:t>
      </w:r>
    </w:p>
    <w:p w14:paraId="5218DADA" w14:textId="77777777" w:rsidR="00BE48FC" w:rsidRDefault="008F016C">
      <w:pPr>
        <w:tabs>
          <w:tab w:val="center" w:pos="4753"/>
          <w:tab w:val="left" w:pos="6075"/>
        </w:tabs>
        <w:spacing w:line="600" w:lineRule="auto"/>
        <w:ind w:firstLine="720"/>
        <w:contextualSpacing/>
        <w:jc w:val="both"/>
        <w:rPr>
          <w:rFonts w:eastAsia="Times New Roman"/>
          <w:szCs w:val="24"/>
        </w:rPr>
      </w:pPr>
      <w:r w:rsidRPr="00EF11DD">
        <w:rPr>
          <w:rFonts w:eastAsia="Times New Roman"/>
          <w:b/>
          <w:szCs w:val="24"/>
        </w:rPr>
        <w:t>ΠΡΟΕΔΡΕΥΩΝ (Αναστάσιος Κουράκης)</w:t>
      </w:r>
      <w:r w:rsidRPr="00BF7603">
        <w:rPr>
          <w:rFonts w:eastAsia="Times New Roman"/>
          <w:b/>
          <w:szCs w:val="24"/>
        </w:rPr>
        <w:t>:</w:t>
      </w:r>
      <w:r>
        <w:rPr>
          <w:rFonts w:eastAsia="Times New Roman"/>
          <w:b/>
          <w:szCs w:val="24"/>
        </w:rPr>
        <w:t xml:space="preserve"> </w:t>
      </w:r>
      <w:r>
        <w:rPr>
          <w:rFonts w:eastAsia="Times New Roman"/>
          <w:szCs w:val="24"/>
        </w:rPr>
        <w:t>Σας παρακαλώ. Και ο κ. Μανιάτης ζητούσε τον λόγο και δεν του τ</w:t>
      </w:r>
      <w:r>
        <w:rPr>
          <w:rFonts w:eastAsia="Times New Roman"/>
          <w:szCs w:val="24"/>
        </w:rPr>
        <w:t>ον έδωσα.</w:t>
      </w:r>
    </w:p>
    <w:p w14:paraId="5218DADB" w14:textId="77777777" w:rsidR="00BE48FC" w:rsidRDefault="008F016C">
      <w:pPr>
        <w:tabs>
          <w:tab w:val="center" w:pos="4753"/>
          <w:tab w:val="left" w:pos="6075"/>
        </w:tabs>
        <w:spacing w:line="600" w:lineRule="auto"/>
        <w:ind w:firstLine="720"/>
        <w:contextualSpacing/>
        <w:jc w:val="both"/>
        <w:rPr>
          <w:rFonts w:eastAsia="Times New Roman"/>
          <w:szCs w:val="24"/>
        </w:rPr>
      </w:pPr>
      <w:r w:rsidRPr="00EF11DD">
        <w:rPr>
          <w:rFonts w:eastAsia="Times New Roman"/>
          <w:b/>
          <w:szCs w:val="24"/>
        </w:rPr>
        <w:t>ΒΑΣΙΛΕΙΟΣ ΚΕΓΚΕΡΟΓΛΟΥ</w:t>
      </w:r>
      <w:r w:rsidRPr="00BF7603">
        <w:rPr>
          <w:rFonts w:eastAsia="Times New Roman"/>
          <w:b/>
          <w:szCs w:val="24"/>
        </w:rPr>
        <w:t>:</w:t>
      </w:r>
      <w:r>
        <w:rPr>
          <w:rFonts w:eastAsia="Times New Roman"/>
          <w:b/>
          <w:szCs w:val="24"/>
        </w:rPr>
        <w:t xml:space="preserve"> </w:t>
      </w:r>
      <w:r>
        <w:rPr>
          <w:rFonts w:eastAsia="Times New Roman"/>
          <w:szCs w:val="24"/>
        </w:rPr>
        <w:t>Είμαι εισηγητής και ζήτησα τον λόγο.</w:t>
      </w:r>
    </w:p>
    <w:p w14:paraId="5218DADC" w14:textId="77777777" w:rsidR="00BE48FC" w:rsidRDefault="008F016C">
      <w:pPr>
        <w:tabs>
          <w:tab w:val="center" w:pos="4753"/>
          <w:tab w:val="left" w:pos="6075"/>
        </w:tabs>
        <w:spacing w:line="600" w:lineRule="auto"/>
        <w:ind w:firstLine="720"/>
        <w:contextualSpacing/>
        <w:jc w:val="both"/>
        <w:rPr>
          <w:rFonts w:eastAsia="Times New Roman"/>
          <w:szCs w:val="24"/>
        </w:rPr>
      </w:pPr>
      <w:r w:rsidRPr="00EF11DD">
        <w:rPr>
          <w:rFonts w:eastAsia="Times New Roman"/>
          <w:b/>
          <w:szCs w:val="24"/>
        </w:rPr>
        <w:t>ΠΡΟΕΔΡΕΥΩΝ (Αναστάσιος Κουράκης)</w:t>
      </w:r>
      <w:r w:rsidRPr="00BF7603">
        <w:rPr>
          <w:rFonts w:eastAsia="Times New Roman"/>
          <w:b/>
          <w:szCs w:val="24"/>
        </w:rPr>
        <w:t>:</w:t>
      </w:r>
      <w:r>
        <w:rPr>
          <w:rFonts w:eastAsia="Times New Roman"/>
          <w:b/>
          <w:szCs w:val="24"/>
        </w:rPr>
        <w:t xml:space="preserve"> </w:t>
      </w:r>
      <w:r>
        <w:rPr>
          <w:rFonts w:eastAsia="Times New Roman"/>
          <w:szCs w:val="24"/>
        </w:rPr>
        <w:t xml:space="preserve">Μη συνεχίσετε. Δεν μπορούμε να δώσουμε τον λόγο και στους εισηγητές. Όταν δημιουργούνται διαδικαστικά θέματα, τοποθετούνται οι </w:t>
      </w:r>
      <w:r>
        <w:rPr>
          <w:rFonts w:eastAsia="Times New Roman"/>
          <w:szCs w:val="24"/>
        </w:rPr>
        <w:t>Κ</w:t>
      </w:r>
      <w:r>
        <w:rPr>
          <w:rFonts w:eastAsia="Times New Roman"/>
          <w:szCs w:val="24"/>
        </w:rPr>
        <w:t xml:space="preserve">οινοβουλευτικοί </w:t>
      </w:r>
      <w:r>
        <w:rPr>
          <w:rFonts w:eastAsia="Times New Roman"/>
          <w:szCs w:val="24"/>
        </w:rPr>
        <w:t>Ε</w:t>
      </w:r>
      <w:r>
        <w:rPr>
          <w:rFonts w:eastAsia="Times New Roman"/>
          <w:szCs w:val="24"/>
        </w:rPr>
        <w:t>κπρόσωπ</w:t>
      </w:r>
      <w:r>
        <w:rPr>
          <w:rFonts w:eastAsia="Times New Roman"/>
          <w:szCs w:val="24"/>
        </w:rPr>
        <w:t>οι.</w:t>
      </w:r>
    </w:p>
    <w:p w14:paraId="5218DADD" w14:textId="77777777" w:rsidR="00BE48FC" w:rsidRDefault="008F016C">
      <w:pPr>
        <w:tabs>
          <w:tab w:val="center" w:pos="4753"/>
          <w:tab w:val="left" w:pos="6075"/>
        </w:tabs>
        <w:spacing w:line="600" w:lineRule="auto"/>
        <w:ind w:firstLine="720"/>
        <w:contextualSpacing/>
        <w:jc w:val="both"/>
        <w:rPr>
          <w:rFonts w:eastAsia="Times New Roman"/>
          <w:szCs w:val="24"/>
        </w:rPr>
      </w:pPr>
      <w:r w:rsidRPr="00EF11DD">
        <w:rPr>
          <w:rFonts w:eastAsia="Times New Roman"/>
          <w:b/>
          <w:szCs w:val="24"/>
        </w:rPr>
        <w:t>ΒΑΣΙΛΕΙΟΣ ΚΕΓΚΕΡΟΓΛΟΥ</w:t>
      </w:r>
      <w:r w:rsidRPr="00BF7603">
        <w:rPr>
          <w:rFonts w:eastAsia="Times New Roman"/>
          <w:b/>
          <w:szCs w:val="24"/>
        </w:rPr>
        <w:t>:</w:t>
      </w:r>
      <w:r>
        <w:rPr>
          <w:rFonts w:eastAsia="Times New Roman"/>
          <w:b/>
          <w:szCs w:val="24"/>
        </w:rPr>
        <w:t xml:space="preserve"> </w:t>
      </w:r>
      <w:r>
        <w:rPr>
          <w:rFonts w:eastAsia="Times New Roman"/>
          <w:szCs w:val="24"/>
        </w:rPr>
        <w:t xml:space="preserve">Κύριε Πρόεδρε, γιατί δεν μου δίνετε τον λόγο; Σας εξηγώ ότι έγινε γραπτή αντικατάσταση του </w:t>
      </w:r>
      <w:r>
        <w:rPr>
          <w:rFonts w:eastAsia="Times New Roman"/>
          <w:szCs w:val="24"/>
        </w:rPr>
        <w:t>Κ</w:t>
      </w:r>
      <w:r>
        <w:rPr>
          <w:rFonts w:eastAsia="Times New Roman"/>
          <w:szCs w:val="24"/>
        </w:rPr>
        <w:t xml:space="preserve">οινοβουλευτικού </w:t>
      </w:r>
      <w:r>
        <w:rPr>
          <w:rFonts w:eastAsia="Times New Roman"/>
          <w:szCs w:val="24"/>
        </w:rPr>
        <w:t>Ε</w:t>
      </w:r>
      <w:r>
        <w:rPr>
          <w:rFonts w:eastAsia="Times New Roman"/>
          <w:szCs w:val="24"/>
        </w:rPr>
        <w:t>κπροσώπου. Αναζητήστε το από τις υπηρεσίες.</w:t>
      </w:r>
    </w:p>
    <w:p w14:paraId="5218DADE" w14:textId="77777777" w:rsidR="00BE48FC" w:rsidRDefault="008F016C">
      <w:pPr>
        <w:tabs>
          <w:tab w:val="center" w:pos="4753"/>
          <w:tab w:val="left" w:pos="6075"/>
        </w:tabs>
        <w:spacing w:line="600" w:lineRule="auto"/>
        <w:ind w:firstLine="720"/>
        <w:contextualSpacing/>
        <w:jc w:val="both"/>
        <w:rPr>
          <w:rFonts w:eastAsia="Times New Roman"/>
          <w:szCs w:val="24"/>
        </w:rPr>
      </w:pPr>
      <w:r w:rsidRPr="00EF11DD">
        <w:rPr>
          <w:rFonts w:eastAsia="Times New Roman"/>
          <w:b/>
          <w:szCs w:val="24"/>
        </w:rPr>
        <w:t>ΠΡΟΕΔΡΕΥΩΝ (Αναστάσιος Κουράκης)</w:t>
      </w:r>
      <w:r w:rsidRPr="00BF7603">
        <w:rPr>
          <w:rFonts w:eastAsia="Times New Roman"/>
          <w:b/>
          <w:szCs w:val="24"/>
        </w:rPr>
        <w:t>:</w:t>
      </w:r>
      <w:r>
        <w:rPr>
          <w:rFonts w:eastAsia="Times New Roman"/>
          <w:b/>
          <w:szCs w:val="24"/>
        </w:rPr>
        <w:t xml:space="preserve"> </w:t>
      </w:r>
      <w:r>
        <w:rPr>
          <w:rFonts w:eastAsia="Times New Roman"/>
          <w:szCs w:val="24"/>
        </w:rPr>
        <w:t xml:space="preserve">Αλλάξατε </w:t>
      </w:r>
      <w:r>
        <w:rPr>
          <w:rFonts w:eastAsia="Times New Roman"/>
          <w:szCs w:val="24"/>
        </w:rPr>
        <w:t>Κ</w:t>
      </w:r>
      <w:r>
        <w:rPr>
          <w:rFonts w:eastAsia="Times New Roman"/>
          <w:szCs w:val="24"/>
        </w:rPr>
        <w:t xml:space="preserve">οινοβουλευτικό </w:t>
      </w:r>
      <w:r>
        <w:rPr>
          <w:rFonts w:eastAsia="Times New Roman"/>
          <w:szCs w:val="24"/>
        </w:rPr>
        <w:t>Ε</w:t>
      </w:r>
      <w:r>
        <w:rPr>
          <w:rFonts w:eastAsia="Times New Roman"/>
          <w:szCs w:val="24"/>
        </w:rPr>
        <w:t>κπρόσωπο;</w:t>
      </w:r>
    </w:p>
    <w:p w14:paraId="5218DADF" w14:textId="77777777" w:rsidR="00BE48FC" w:rsidRDefault="008F016C">
      <w:pPr>
        <w:tabs>
          <w:tab w:val="center" w:pos="4753"/>
          <w:tab w:val="left" w:pos="6075"/>
        </w:tabs>
        <w:spacing w:line="600" w:lineRule="auto"/>
        <w:ind w:firstLine="720"/>
        <w:contextualSpacing/>
        <w:jc w:val="both"/>
        <w:rPr>
          <w:rFonts w:eastAsia="Times New Roman"/>
          <w:szCs w:val="24"/>
        </w:rPr>
      </w:pPr>
      <w:r w:rsidRPr="00A455D6">
        <w:rPr>
          <w:rFonts w:eastAsia="Times New Roman"/>
          <w:b/>
          <w:szCs w:val="24"/>
        </w:rPr>
        <w:t>ΓΕΩΡΓΙ</w:t>
      </w:r>
      <w:r w:rsidRPr="00A455D6">
        <w:rPr>
          <w:rFonts w:eastAsia="Times New Roman"/>
          <w:b/>
          <w:szCs w:val="24"/>
        </w:rPr>
        <w:t>ΟΣ ΠΑΛΛΗΣ:</w:t>
      </w:r>
      <w:r>
        <w:rPr>
          <w:rFonts w:eastAsia="Times New Roman"/>
          <w:szCs w:val="24"/>
        </w:rPr>
        <w:t xml:space="preserve"> Αυτοανακηρύχθηκε, κύριε Πρόεδρε!</w:t>
      </w:r>
    </w:p>
    <w:p w14:paraId="5218DAE0" w14:textId="77777777" w:rsidR="00BE48FC" w:rsidRDefault="008F016C">
      <w:pPr>
        <w:tabs>
          <w:tab w:val="center" w:pos="4753"/>
          <w:tab w:val="left" w:pos="6075"/>
        </w:tabs>
        <w:spacing w:line="600" w:lineRule="auto"/>
        <w:ind w:firstLine="720"/>
        <w:contextualSpacing/>
        <w:jc w:val="both"/>
        <w:rPr>
          <w:rFonts w:eastAsia="Times New Roman"/>
          <w:szCs w:val="24"/>
        </w:rPr>
      </w:pPr>
      <w:r w:rsidRPr="00EF11DD">
        <w:rPr>
          <w:rFonts w:eastAsia="Times New Roman"/>
          <w:b/>
          <w:szCs w:val="24"/>
        </w:rPr>
        <w:t>ΠΡΟΕΔΡΕΥΩΝ (Αναστάσιος Κουράκης)</w:t>
      </w:r>
      <w:r w:rsidRPr="00BF7603">
        <w:rPr>
          <w:rFonts w:eastAsia="Times New Roman"/>
          <w:b/>
          <w:szCs w:val="24"/>
        </w:rPr>
        <w:t>:</w:t>
      </w:r>
      <w:r>
        <w:rPr>
          <w:rFonts w:eastAsia="Times New Roman"/>
          <w:b/>
          <w:szCs w:val="24"/>
        </w:rPr>
        <w:t xml:space="preserve"> </w:t>
      </w:r>
      <w:r>
        <w:rPr>
          <w:rFonts w:eastAsia="Times New Roman"/>
          <w:szCs w:val="24"/>
        </w:rPr>
        <w:t>Αυτά είναι πρωτοφανή πράγματα και δεν γίνονται δεκτά. Δεν μπορούν να γίνουν δεκτά. Στο μέσον της διαδικασίας αλλάζουμε; Δεν γίνονται αυτά.</w:t>
      </w:r>
    </w:p>
    <w:p w14:paraId="5218DAE1" w14:textId="77777777" w:rsidR="00BE48FC" w:rsidRDefault="008F016C">
      <w:pPr>
        <w:tabs>
          <w:tab w:val="center" w:pos="4753"/>
          <w:tab w:val="left" w:pos="6075"/>
        </w:tabs>
        <w:spacing w:line="600" w:lineRule="auto"/>
        <w:ind w:firstLine="709"/>
        <w:contextualSpacing/>
        <w:jc w:val="both"/>
        <w:rPr>
          <w:rFonts w:eastAsia="Times New Roman"/>
          <w:szCs w:val="24"/>
        </w:rPr>
      </w:pPr>
      <w:r>
        <w:rPr>
          <w:rFonts w:eastAsia="Times New Roman"/>
          <w:szCs w:val="24"/>
        </w:rPr>
        <w:tab/>
        <w:t xml:space="preserve">(Θόρυβος από την πτέρυγα της </w:t>
      </w:r>
      <w:r>
        <w:rPr>
          <w:rFonts w:eastAsia="Times New Roman"/>
          <w:szCs w:val="24"/>
        </w:rPr>
        <w:t>Δημοκρατικής Συμπαράταξης 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ΔΗΜΑΡ)</w:t>
      </w:r>
    </w:p>
    <w:p w14:paraId="5218DAE2" w14:textId="77777777" w:rsidR="00BE48FC" w:rsidRDefault="008F016C">
      <w:pPr>
        <w:tabs>
          <w:tab w:val="center" w:pos="4753"/>
          <w:tab w:val="left" w:pos="6075"/>
        </w:tabs>
        <w:spacing w:line="600" w:lineRule="auto"/>
        <w:ind w:firstLine="720"/>
        <w:contextualSpacing/>
        <w:jc w:val="both"/>
        <w:rPr>
          <w:rFonts w:eastAsia="Times New Roman"/>
          <w:szCs w:val="24"/>
        </w:rPr>
      </w:pPr>
      <w:r w:rsidRPr="00EF11DD">
        <w:rPr>
          <w:rFonts w:eastAsia="Times New Roman"/>
          <w:b/>
          <w:szCs w:val="24"/>
        </w:rPr>
        <w:t>ΒΑΣΙΛΕΙΟΣ ΚΕΓΚΕΡΟΓΛΟΥ</w:t>
      </w:r>
      <w:r w:rsidRPr="00BF7603">
        <w:rPr>
          <w:rFonts w:eastAsia="Times New Roman"/>
          <w:b/>
          <w:szCs w:val="24"/>
        </w:rPr>
        <w:t>:</w:t>
      </w:r>
      <w:r>
        <w:rPr>
          <w:rFonts w:eastAsia="Times New Roman"/>
          <w:b/>
          <w:szCs w:val="24"/>
        </w:rPr>
        <w:t xml:space="preserve"> </w:t>
      </w:r>
      <w:r>
        <w:rPr>
          <w:rFonts w:eastAsia="Times New Roman"/>
          <w:szCs w:val="24"/>
        </w:rPr>
        <w:t>Είστε απόλυτα απαράδεκτος. Η διαδικασία είναι απαράδεκτη. Η συμπεριφορά σας είναι απαράδεκτη!</w:t>
      </w:r>
    </w:p>
    <w:p w14:paraId="5218DAE3" w14:textId="77777777" w:rsidR="00BE48FC" w:rsidRDefault="008F016C">
      <w:pPr>
        <w:tabs>
          <w:tab w:val="center" w:pos="4753"/>
          <w:tab w:val="left" w:pos="6075"/>
        </w:tabs>
        <w:spacing w:line="600" w:lineRule="auto"/>
        <w:ind w:firstLine="720"/>
        <w:contextualSpacing/>
        <w:jc w:val="both"/>
        <w:rPr>
          <w:rFonts w:eastAsia="Times New Roman"/>
          <w:szCs w:val="24"/>
        </w:rPr>
      </w:pPr>
      <w:r w:rsidRPr="00EF11DD">
        <w:rPr>
          <w:rFonts w:eastAsia="Times New Roman"/>
          <w:b/>
          <w:szCs w:val="24"/>
        </w:rPr>
        <w:t>ΠΡΟΕΔΡΕΥΩΝ (Αναστάσιος Κουράκης)</w:t>
      </w:r>
      <w:r w:rsidRPr="00BF7603">
        <w:rPr>
          <w:rFonts w:eastAsia="Times New Roman"/>
          <w:b/>
          <w:szCs w:val="24"/>
        </w:rPr>
        <w:t>:</w:t>
      </w:r>
      <w:r>
        <w:rPr>
          <w:rFonts w:eastAsia="Times New Roman"/>
          <w:b/>
          <w:szCs w:val="24"/>
        </w:rPr>
        <w:t xml:space="preserve"> </w:t>
      </w:r>
      <w:r>
        <w:rPr>
          <w:rFonts w:eastAsia="Times New Roman"/>
          <w:szCs w:val="24"/>
        </w:rPr>
        <w:t>Η συμπεριφορά μου είναι μια χαρά.</w:t>
      </w:r>
    </w:p>
    <w:p w14:paraId="5218DAE4" w14:textId="77777777" w:rsidR="00BE48FC" w:rsidRDefault="008F016C">
      <w:pPr>
        <w:tabs>
          <w:tab w:val="center" w:pos="4753"/>
          <w:tab w:val="left" w:pos="6075"/>
        </w:tabs>
        <w:spacing w:line="600" w:lineRule="auto"/>
        <w:ind w:firstLine="720"/>
        <w:contextualSpacing/>
        <w:jc w:val="both"/>
        <w:rPr>
          <w:rFonts w:eastAsia="Times New Roman"/>
          <w:szCs w:val="24"/>
        </w:rPr>
      </w:pPr>
      <w:r>
        <w:rPr>
          <w:rFonts w:eastAsia="Times New Roman"/>
          <w:szCs w:val="24"/>
        </w:rPr>
        <w:t>Τον λόγο έχει ο Υπουργός κ. Σπ</w:t>
      </w:r>
      <w:r>
        <w:rPr>
          <w:rFonts w:eastAsia="Times New Roman"/>
          <w:szCs w:val="24"/>
        </w:rPr>
        <w:t>ίρτζης.</w:t>
      </w:r>
    </w:p>
    <w:p w14:paraId="5218DAE5" w14:textId="77777777" w:rsidR="00BE48FC" w:rsidRDefault="008F016C">
      <w:pPr>
        <w:tabs>
          <w:tab w:val="center" w:pos="4753"/>
          <w:tab w:val="left" w:pos="6075"/>
        </w:tabs>
        <w:spacing w:line="600" w:lineRule="auto"/>
        <w:ind w:firstLine="720"/>
        <w:contextualSpacing/>
        <w:jc w:val="both"/>
        <w:rPr>
          <w:rFonts w:eastAsia="Times New Roman"/>
          <w:szCs w:val="24"/>
        </w:rPr>
      </w:pPr>
      <w:r w:rsidRPr="00A455D6">
        <w:rPr>
          <w:rFonts w:eastAsia="Times New Roman"/>
          <w:b/>
          <w:szCs w:val="24"/>
        </w:rPr>
        <w:t>ΒΑΣΙΛΕΙΟΣ ΚΕΓΚΕΡΟΓΛΟΥ:</w:t>
      </w:r>
      <w:r>
        <w:rPr>
          <w:rFonts w:eastAsia="Times New Roman"/>
          <w:szCs w:val="24"/>
        </w:rPr>
        <w:t xml:space="preserve"> Αυτή η διαδικασία είναι απαράδεκτη! Δεν θα αφήσουμε εσάς να παραβιάζετε συνεχώς τον Κανονισμό. Θα πρέπει να συμμορφωθείτε, όπως συμμορφωνόμαστε εμείς. Να μου δώσετε τον λόγο, όπως τον δώσατε σε άλλους συναδέλφους προηγουμένως</w:t>
      </w:r>
      <w:r>
        <w:rPr>
          <w:rFonts w:eastAsia="Times New Roman"/>
          <w:szCs w:val="24"/>
        </w:rPr>
        <w:t>. Σας ζήτησα τον λόγο ως μέλος του Κοινοβουλίου και κάνετε ότι δεν με βλέπετε! Υπάρχουν τροπολογίες και δικαιούνται όλοι να μιλήσουν επ’ αυτών και δεν μου δίνετε τον λόγο…</w:t>
      </w:r>
    </w:p>
    <w:p w14:paraId="5218DAE6" w14:textId="77777777" w:rsidR="00BE48FC" w:rsidRDefault="008F016C">
      <w:pPr>
        <w:tabs>
          <w:tab w:val="center" w:pos="4753"/>
          <w:tab w:val="left" w:pos="6075"/>
        </w:tabs>
        <w:spacing w:line="600" w:lineRule="auto"/>
        <w:ind w:firstLine="720"/>
        <w:contextualSpacing/>
        <w:jc w:val="both"/>
        <w:rPr>
          <w:rFonts w:eastAsia="Times New Roman"/>
          <w:szCs w:val="24"/>
        </w:rPr>
      </w:pPr>
      <w:r w:rsidRPr="00A455D6">
        <w:rPr>
          <w:rFonts w:eastAsia="Times New Roman"/>
          <w:b/>
          <w:szCs w:val="24"/>
        </w:rPr>
        <w:t>ΠΡΟΕΔΡΕΥΩΝ (Αναστάσιος Κουράκης):</w:t>
      </w:r>
      <w:r>
        <w:rPr>
          <w:rFonts w:eastAsia="Times New Roman"/>
          <w:szCs w:val="24"/>
        </w:rPr>
        <w:t xml:space="preserve"> Δεν ακούγεστε και δεν γράφονται, όπως καταλαβαίνετ</w:t>
      </w:r>
      <w:r>
        <w:rPr>
          <w:rFonts w:eastAsia="Times New Roman"/>
          <w:szCs w:val="24"/>
        </w:rPr>
        <w:t>ε. Μη δυσκολεύετε τη διαδικασία.</w:t>
      </w:r>
    </w:p>
    <w:p w14:paraId="5218DAE7" w14:textId="77777777" w:rsidR="00BE48FC" w:rsidRDefault="008F016C">
      <w:pPr>
        <w:tabs>
          <w:tab w:val="center" w:pos="4753"/>
          <w:tab w:val="left" w:pos="6075"/>
        </w:tabs>
        <w:spacing w:line="600" w:lineRule="auto"/>
        <w:ind w:firstLine="720"/>
        <w:contextualSpacing/>
        <w:jc w:val="both"/>
        <w:rPr>
          <w:rFonts w:eastAsia="Times New Roman"/>
          <w:szCs w:val="24"/>
        </w:rPr>
      </w:pPr>
      <w:r>
        <w:rPr>
          <w:rFonts w:eastAsia="Times New Roman"/>
          <w:szCs w:val="24"/>
        </w:rPr>
        <w:t>Προχωράμε με τον κ. Σπίρτζη.</w:t>
      </w:r>
    </w:p>
    <w:p w14:paraId="5218DAE8" w14:textId="77777777" w:rsidR="00BE48FC" w:rsidRDefault="008F016C">
      <w:pPr>
        <w:tabs>
          <w:tab w:val="center" w:pos="4753"/>
          <w:tab w:val="left" w:pos="6075"/>
        </w:tabs>
        <w:spacing w:line="600" w:lineRule="auto"/>
        <w:ind w:firstLine="720"/>
        <w:contextualSpacing/>
        <w:jc w:val="both"/>
        <w:rPr>
          <w:rFonts w:eastAsia="Times New Roman"/>
          <w:szCs w:val="24"/>
        </w:rPr>
      </w:pPr>
      <w:r w:rsidRPr="00A455D6">
        <w:rPr>
          <w:rFonts w:eastAsia="Times New Roman"/>
          <w:b/>
          <w:szCs w:val="24"/>
        </w:rPr>
        <w:t>ΒΑΣΙΛΕΙΟΣ ΚΕΓΚΕΡΟΓΛΟΥ:</w:t>
      </w:r>
      <w:r w:rsidRPr="003B2836">
        <w:rPr>
          <w:rFonts w:eastAsia="Times New Roman"/>
          <w:szCs w:val="24"/>
        </w:rPr>
        <w:t xml:space="preserve"> </w:t>
      </w:r>
      <w:r>
        <w:rPr>
          <w:rFonts w:eastAsia="Times New Roman"/>
          <w:szCs w:val="24"/>
        </w:rPr>
        <w:t>Θέλω τον λόγο!</w:t>
      </w:r>
    </w:p>
    <w:p w14:paraId="5218DAE9" w14:textId="77777777" w:rsidR="00BE48FC" w:rsidRDefault="008F016C">
      <w:pPr>
        <w:tabs>
          <w:tab w:val="center" w:pos="4753"/>
          <w:tab w:val="left" w:pos="6075"/>
        </w:tabs>
        <w:spacing w:line="600" w:lineRule="auto"/>
        <w:ind w:firstLine="720"/>
        <w:contextualSpacing/>
        <w:jc w:val="both"/>
        <w:rPr>
          <w:rFonts w:eastAsia="Times New Roman"/>
          <w:szCs w:val="24"/>
        </w:rPr>
      </w:pPr>
      <w:r w:rsidRPr="00A455D6">
        <w:rPr>
          <w:rFonts w:eastAsia="Times New Roman"/>
          <w:b/>
          <w:szCs w:val="24"/>
        </w:rPr>
        <w:t>ΠΡΟΕΔΡΕΥΩΝ (Αναστάσιος Κουράκης):</w:t>
      </w:r>
      <w:r>
        <w:rPr>
          <w:rFonts w:eastAsia="Times New Roman"/>
          <w:szCs w:val="24"/>
        </w:rPr>
        <w:t xml:space="preserve"> Δεν έχετε τον λόγο.</w:t>
      </w:r>
    </w:p>
    <w:p w14:paraId="5218DAEA" w14:textId="77777777" w:rsidR="00BE48FC" w:rsidRDefault="008F016C">
      <w:pPr>
        <w:tabs>
          <w:tab w:val="center" w:pos="4753"/>
          <w:tab w:val="left" w:pos="6075"/>
        </w:tabs>
        <w:spacing w:line="600" w:lineRule="auto"/>
        <w:ind w:firstLine="720"/>
        <w:contextualSpacing/>
        <w:jc w:val="both"/>
        <w:rPr>
          <w:rFonts w:eastAsia="Times New Roman"/>
          <w:szCs w:val="24"/>
        </w:rPr>
      </w:pPr>
      <w:r w:rsidRPr="00A455D6">
        <w:rPr>
          <w:rFonts w:eastAsia="Times New Roman"/>
          <w:b/>
          <w:szCs w:val="24"/>
        </w:rPr>
        <w:t xml:space="preserve">ΒΑΣΙΛΕΙΟΣ ΚΕΓΚΕΡΟΓΛΟΥ: </w:t>
      </w:r>
      <w:r>
        <w:rPr>
          <w:rFonts w:eastAsia="Times New Roman"/>
          <w:szCs w:val="24"/>
        </w:rPr>
        <w:t>Γιατί δεν μου τον δίνετε;</w:t>
      </w:r>
    </w:p>
    <w:p w14:paraId="5218DAEB" w14:textId="77777777" w:rsidR="00BE48FC" w:rsidRDefault="008F016C">
      <w:pPr>
        <w:tabs>
          <w:tab w:val="center" w:pos="4753"/>
          <w:tab w:val="left" w:pos="6075"/>
        </w:tabs>
        <w:spacing w:line="600" w:lineRule="auto"/>
        <w:ind w:firstLine="720"/>
        <w:contextualSpacing/>
        <w:jc w:val="both"/>
        <w:rPr>
          <w:rFonts w:eastAsia="Times New Roman"/>
          <w:szCs w:val="24"/>
        </w:rPr>
      </w:pPr>
      <w:r w:rsidRPr="00A455D6">
        <w:rPr>
          <w:rFonts w:eastAsia="Times New Roman"/>
          <w:b/>
          <w:szCs w:val="24"/>
        </w:rPr>
        <w:t>ΠΡΟΕΔΡΕΥΩΝ (Αναστάσιος Κουράκης):</w:t>
      </w:r>
      <w:r>
        <w:rPr>
          <w:rFonts w:eastAsia="Times New Roman"/>
          <w:szCs w:val="24"/>
        </w:rPr>
        <w:t xml:space="preserve"> Δεν έχετε τον λόγο,</w:t>
      </w:r>
      <w:r>
        <w:rPr>
          <w:rFonts w:eastAsia="Times New Roman"/>
          <w:szCs w:val="24"/>
        </w:rPr>
        <w:t xml:space="preserve"> επειδή δεν γίνεται γενικευμένη συζήτηση. Μιλάνε οι </w:t>
      </w:r>
      <w:r>
        <w:rPr>
          <w:rFonts w:eastAsia="Times New Roman"/>
          <w:szCs w:val="24"/>
        </w:rPr>
        <w:t>Κ</w:t>
      </w:r>
      <w:r>
        <w:rPr>
          <w:rFonts w:eastAsia="Times New Roman"/>
          <w:szCs w:val="24"/>
        </w:rPr>
        <w:t xml:space="preserve">οινοβουλευτικοί </w:t>
      </w:r>
      <w:r>
        <w:rPr>
          <w:rFonts w:eastAsia="Times New Roman"/>
          <w:szCs w:val="24"/>
        </w:rPr>
        <w:t>Ε</w:t>
      </w:r>
      <w:r>
        <w:rPr>
          <w:rFonts w:eastAsia="Times New Roman"/>
          <w:szCs w:val="24"/>
        </w:rPr>
        <w:t>κπρόσωποι, τοποθετήθηκαν και κλείνουμε. Ήταν ο κ. Παπαθεοδώρου…</w:t>
      </w:r>
    </w:p>
    <w:p w14:paraId="5218DAEC" w14:textId="77777777" w:rsidR="00BE48FC" w:rsidRDefault="008F016C">
      <w:pPr>
        <w:tabs>
          <w:tab w:val="center" w:pos="4753"/>
          <w:tab w:val="left" w:pos="6075"/>
        </w:tabs>
        <w:spacing w:line="600" w:lineRule="auto"/>
        <w:ind w:firstLine="720"/>
        <w:contextualSpacing/>
        <w:jc w:val="both"/>
        <w:rPr>
          <w:rFonts w:eastAsia="Times New Roman"/>
          <w:szCs w:val="24"/>
        </w:rPr>
      </w:pPr>
      <w:r w:rsidRPr="00A455D6">
        <w:rPr>
          <w:rFonts w:eastAsia="Times New Roman"/>
          <w:b/>
          <w:szCs w:val="24"/>
        </w:rPr>
        <w:t>ΒΑΣΙΛΕΙΟΣ ΚΕΓΚΕΡΟΓΛΟΥ:</w:t>
      </w:r>
      <w:r>
        <w:rPr>
          <w:rFonts w:eastAsia="Times New Roman"/>
          <w:szCs w:val="24"/>
        </w:rPr>
        <w:t xml:space="preserve"> Ήταν εισηγητής ο κ. Παπαθεοδώρου. Θα μου δώσετε τον λόγο;</w:t>
      </w:r>
    </w:p>
    <w:p w14:paraId="5218DAED" w14:textId="77777777" w:rsidR="00BE48FC" w:rsidRDefault="008F016C">
      <w:pPr>
        <w:tabs>
          <w:tab w:val="center" w:pos="4753"/>
          <w:tab w:val="left" w:pos="6075"/>
        </w:tabs>
        <w:spacing w:line="600" w:lineRule="auto"/>
        <w:ind w:firstLine="720"/>
        <w:contextualSpacing/>
        <w:jc w:val="both"/>
        <w:rPr>
          <w:rFonts w:eastAsia="Times New Roman"/>
          <w:szCs w:val="24"/>
        </w:rPr>
      </w:pPr>
      <w:r w:rsidRPr="00A455D6">
        <w:rPr>
          <w:rFonts w:eastAsia="Times New Roman"/>
          <w:b/>
          <w:szCs w:val="24"/>
        </w:rPr>
        <w:t>ΠΡΟΕΔΡΕΥΩΝ (Αναστάσιος Κουράκης):</w:t>
      </w:r>
      <w:r>
        <w:rPr>
          <w:rFonts w:eastAsia="Times New Roman"/>
          <w:szCs w:val="24"/>
        </w:rPr>
        <w:t xml:space="preserve"> Δεν έχε</w:t>
      </w:r>
      <w:r>
        <w:rPr>
          <w:rFonts w:eastAsia="Times New Roman"/>
          <w:szCs w:val="24"/>
        </w:rPr>
        <w:t>τε τον λόγο.</w:t>
      </w:r>
    </w:p>
    <w:p w14:paraId="5218DAEE" w14:textId="77777777" w:rsidR="00BE48FC" w:rsidRDefault="008F016C">
      <w:pPr>
        <w:tabs>
          <w:tab w:val="center" w:pos="4753"/>
          <w:tab w:val="left" w:pos="6075"/>
        </w:tabs>
        <w:spacing w:line="600" w:lineRule="auto"/>
        <w:ind w:firstLine="720"/>
        <w:contextualSpacing/>
        <w:jc w:val="both"/>
        <w:rPr>
          <w:rFonts w:eastAsia="Times New Roman"/>
          <w:szCs w:val="24"/>
        </w:rPr>
      </w:pPr>
      <w:r>
        <w:rPr>
          <w:rFonts w:eastAsia="Times New Roman"/>
          <w:szCs w:val="24"/>
        </w:rPr>
        <w:t>Κύριε Σπίρτζη, έχετε τον λόγο.</w:t>
      </w:r>
    </w:p>
    <w:p w14:paraId="5218DAEF" w14:textId="77777777" w:rsidR="00BE48FC" w:rsidRDefault="008F016C">
      <w:pPr>
        <w:tabs>
          <w:tab w:val="center" w:pos="4753"/>
          <w:tab w:val="left" w:pos="6075"/>
        </w:tabs>
        <w:spacing w:line="600" w:lineRule="auto"/>
        <w:ind w:firstLine="720"/>
        <w:contextualSpacing/>
        <w:jc w:val="both"/>
        <w:rPr>
          <w:rFonts w:eastAsia="Times New Roman"/>
          <w:szCs w:val="24"/>
        </w:rPr>
      </w:pPr>
      <w:r w:rsidRPr="00A455D6">
        <w:rPr>
          <w:rFonts w:eastAsia="Times New Roman"/>
          <w:b/>
          <w:szCs w:val="24"/>
        </w:rPr>
        <w:t xml:space="preserve">ΧΡΗΣΤΟΣ ΣΠΙΡΤΖΗΣ (Υπουργός Υποδομών και </w:t>
      </w:r>
      <w:r w:rsidRPr="002972D6">
        <w:rPr>
          <w:rFonts w:eastAsia="Times New Roman"/>
          <w:b/>
          <w:szCs w:val="24"/>
        </w:rPr>
        <w:t>Μεταφορών</w:t>
      </w:r>
      <w:r w:rsidRPr="00A455D6">
        <w:rPr>
          <w:rFonts w:eastAsia="Times New Roman"/>
          <w:b/>
          <w:szCs w:val="24"/>
        </w:rPr>
        <w:t>):</w:t>
      </w:r>
      <w:r>
        <w:rPr>
          <w:rFonts w:eastAsia="Times New Roman"/>
          <w:szCs w:val="24"/>
        </w:rPr>
        <w:t xml:space="preserve"> Επειδή θα λείπω αύριο στη Σερβία, θα είναι εδώ ο Υφυπουργός κ. Μαυραγάνης. Φαντάζομαι ότι δεν θα είναι κάποια τροπολογία με την οποία θα διαφωνείτε. Υπάρχει ένα χρέος αρκετά μεγάλο, όπως γνωρίζετε, στον ΟΑΣΘ από τα χρόνια πριν την κρατικοποίηση του </w:t>
      </w:r>
      <w:r>
        <w:rPr>
          <w:rFonts w:eastAsia="Times New Roman"/>
          <w:szCs w:val="24"/>
        </w:rPr>
        <w:t>ο</w:t>
      </w:r>
      <w:r>
        <w:rPr>
          <w:rFonts w:eastAsia="Times New Roman"/>
          <w:szCs w:val="24"/>
        </w:rPr>
        <w:t>ργανι</w:t>
      </w:r>
      <w:r>
        <w:rPr>
          <w:rFonts w:eastAsia="Times New Roman"/>
          <w:szCs w:val="24"/>
        </w:rPr>
        <w:t>σμού. Αυτό έχει σαν συνέπεια να μην μπορεί να λάβει χρήματα που έρχονται είτε από το Υπουργείο Εργασίας είτε από το Υπουργείο Παιδείας για τις κοινωνικές παροχές, άρα θα πάνε, αν δεν περάσει η τροπολογία, στο δημόσιο ταμείο, με άμεση συνέπεια να μην μπορού</w:t>
      </w:r>
      <w:r>
        <w:rPr>
          <w:rFonts w:eastAsia="Times New Roman"/>
          <w:szCs w:val="24"/>
        </w:rPr>
        <w:t>ν να πληρωθούν οι εργαζόμενοι. Είναι άμεση ανάγκη. Γι’ αυτό αναστέλλεται ο συμψηφισμός αυτών των απαιτήσεων για τον ΟΑΣΘ και μπορεί να εκδοθεί αποδεικτικό φορολογικής ενημερότητας, προκειμένου να λάβει τα χρήματα που είναι να λάβει. Θα είναι εδώ ο Υφυπουργ</w:t>
      </w:r>
      <w:r>
        <w:rPr>
          <w:rFonts w:eastAsia="Times New Roman"/>
          <w:szCs w:val="24"/>
        </w:rPr>
        <w:t>ός αύριο για να εξηγήσει στους συναδέλφους την αναγκαιότητα. Εγώ θα λείπω στο εξωτερικό.</w:t>
      </w:r>
    </w:p>
    <w:p w14:paraId="5218DAF0" w14:textId="77777777" w:rsidR="00BE48FC" w:rsidRDefault="008F016C">
      <w:pPr>
        <w:tabs>
          <w:tab w:val="center" w:pos="4753"/>
          <w:tab w:val="left" w:pos="6075"/>
        </w:tabs>
        <w:spacing w:line="600" w:lineRule="auto"/>
        <w:ind w:firstLine="720"/>
        <w:contextualSpacing/>
        <w:rPr>
          <w:rFonts w:eastAsia="Times New Roman"/>
          <w:szCs w:val="24"/>
        </w:rPr>
      </w:pPr>
      <w:r w:rsidRPr="00EF11DD">
        <w:rPr>
          <w:rFonts w:eastAsia="Times New Roman"/>
          <w:b/>
          <w:szCs w:val="24"/>
        </w:rPr>
        <w:t>ΙΩΑΝΝΗΣ ΜΑΝΙΑΤΗΣ</w:t>
      </w:r>
      <w:r w:rsidRPr="00CE0278">
        <w:rPr>
          <w:rFonts w:eastAsia="Times New Roman"/>
          <w:b/>
          <w:szCs w:val="24"/>
        </w:rPr>
        <w:t>:</w:t>
      </w:r>
      <w:r>
        <w:rPr>
          <w:rFonts w:eastAsia="Times New Roman"/>
          <w:b/>
          <w:szCs w:val="24"/>
        </w:rPr>
        <w:t xml:space="preserve"> </w:t>
      </w:r>
      <w:r>
        <w:rPr>
          <w:rFonts w:eastAsia="Times New Roman"/>
          <w:szCs w:val="24"/>
        </w:rPr>
        <w:t>Σήμερα είναι το νομοσχέδιο.</w:t>
      </w:r>
    </w:p>
    <w:p w14:paraId="5218DAF1" w14:textId="77777777" w:rsidR="00BE48FC" w:rsidRDefault="008F016C">
      <w:pPr>
        <w:tabs>
          <w:tab w:val="center" w:pos="4753"/>
          <w:tab w:val="left" w:pos="6075"/>
        </w:tabs>
        <w:spacing w:line="600" w:lineRule="auto"/>
        <w:ind w:firstLine="720"/>
        <w:contextualSpacing/>
        <w:jc w:val="both"/>
        <w:rPr>
          <w:rFonts w:eastAsia="Times New Roman"/>
          <w:szCs w:val="24"/>
        </w:rPr>
      </w:pPr>
      <w:r w:rsidRPr="00EF11DD">
        <w:rPr>
          <w:rFonts w:eastAsia="Times New Roman"/>
          <w:b/>
          <w:szCs w:val="24"/>
        </w:rPr>
        <w:t>ΔΗΜΗΤΡΙΟΣ ΒΙΤΣΑΣ (Υπουργός Μεταναστευτικής Πολιτικής):</w:t>
      </w:r>
      <w:r>
        <w:rPr>
          <w:rFonts w:eastAsia="Times New Roman"/>
          <w:b/>
          <w:szCs w:val="24"/>
        </w:rPr>
        <w:t xml:space="preserve"> </w:t>
      </w:r>
      <w:r>
        <w:rPr>
          <w:rFonts w:eastAsia="Times New Roman"/>
          <w:szCs w:val="24"/>
        </w:rPr>
        <w:t>Θα δευτερολογήσουμε και αύριο.</w:t>
      </w:r>
    </w:p>
    <w:p w14:paraId="5218DAF2" w14:textId="77777777" w:rsidR="00BE48FC" w:rsidRDefault="008F016C">
      <w:pPr>
        <w:tabs>
          <w:tab w:val="center" w:pos="4753"/>
          <w:tab w:val="left" w:pos="6075"/>
        </w:tabs>
        <w:spacing w:line="600" w:lineRule="auto"/>
        <w:ind w:firstLine="720"/>
        <w:contextualSpacing/>
        <w:jc w:val="both"/>
        <w:rPr>
          <w:rFonts w:eastAsia="Times New Roman"/>
          <w:szCs w:val="24"/>
        </w:rPr>
      </w:pPr>
      <w:r w:rsidRPr="00EF11DD">
        <w:rPr>
          <w:rFonts w:eastAsia="Times New Roman"/>
          <w:b/>
          <w:szCs w:val="24"/>
        </w:rPr>
        <w:t>ΠΡΟΕΔΡΕΥΩΝ (Αναστάσιος Κουράκης)</w:t>
      </w:r>
      <w:r w:rsidRPr="00BF7603">
        <w:rPr>
          <w:rFonts w:eastAsia="Times New Roman"/>
          <w:b/>
          <w:szCs w:val="24"/>
        </w:rPr>
        <w:t>:</w:t>
      </w:r>
      <w:r>
        <w:rPr>
          <w:rFonts w:eastAsia="Times New Roman"/>
          <w:b/>
          <w:szCs w:val="24"/>
        </w:rPr>
        <w:t xml:space="preserve"> </w:t>
      </w:r>
      <w:r>
        <w:rPr>
          <w:rFonts w:eastAsia="Times New Roman"/>
          <w:szCs w:val="24"/>
        </w:rPr>
        <w:t>Ο</w:t>
      </w:r>
      <w:r>
        <w:rPr>
          <w:rFonts w:eastAsia="Times New Roman"/>
          <w:szCs w:val="24"/>
        </w:rPr>
        <w:t xml:space="preserve"> κ. Κεγκέρογλου έχει τον λόγο.</w:t>
      </w:r>
    </w:p>
    <w:p w14:paraId="5218DAF3" w14:textId="77777777" w:rsidR="00BE48FC" w:rsidRDefault="008F016C">
      <w:pPr>
        <w:tabs>
          <w:tab w:val="center" w:pos="4753"/>
          <w:tab w:val="left" w:pos="6075"/>
        </w:tabs>
        <w:spacing w:line="600" w:lineRule="auto"/>
        <w:ind w:firstLine="720"/>
        <w:contextualSpacing/>
        <w:jc w:val="both"/>
        <w:rPr>
          <w:rFonts w:eastAsia="Times New Roman"/>
          <w:szCs w:val="24"/>
        </w:rPr>
      </w:pPr>
      <w:r w:rsidRPr="00EF11DD">
        <w:rPr>
          <w:rFonts w:eastAsia="Times New Roman"/>
          <w:b/>
          <w:szCs w:val="24"/>
        </w:rPr>
        <w:t>ΒΑΣΙΛΕΙΟΣ ΚΕΓΚΕΡΟΓΛΟΥ</w:t>
      </w:r>
      <w:r w:rsidRPr="00BF7603">
        <w:rPr>
          <w:rFonts w:eastAsia="Times New Roman"/>
          <w:b/>
          <w:szCs w:val="24"/>
        </w:rPr>
        <w:t>:</w:t>
      </w:r>
      <w:r>
        <w:rPr>
          <w:rFonts w:eastAsia="Times New Roman"/>
          <w:b/>
          <w:szCs w:val="24"/>
        </w:rPr>
        <w:t xml:space="preserve"> </w:t>
      </w:r>
      <w:r>
        <w:rPr>
          <w:rFonts w:eastAsia="Times New Roman"/>
          <w:szCs w:val="24"/>
        </w:rPr>
        <w:t>Νομίζω ότι όταν λαμβάνετε μια απόφαση, θα πρέπει να τηρείται. Θέλω, όμως, να πω μια κουβέντα. Είπε ο αγαπητός κύριος Πρόεδρος της Βουλής ότι από τις 9 του Δεκέμβρη δεν μπορούσαμε να νομοθετήσουμε, μαζεύ</w:t>
      </w:r>
      <w:r>
        <w:rPr>
          <w:rFonts w:eastAsia="Times New Roman"/>
          <w:szCs w:val="24"/>
        </w:rPr>
        <w:t xml:space="preserve">τηκαν όλα αυτά και να δεχτούμε ότι έπρεπε να έλθουν. Αφού από τις 9 Δεκέμβρη ήταν έτοιμα, έπρεπε να είχαν έλθει στις </w:t>
      </w:r>
      <w:r>
        <w:rPr>
          <w:rFonts w:eastAsia="Times New Roman"/>
          <w:szCs w:val="24"/>
        </w:rPr>
        <w:t>ε</w:t>
      </w:r>
      <w:r>
        <w:rPr>
          <w:rFonts w:eastAsia="Times New Roman"/>
          <w:szCs w:val="24"/>
        </w:rPr>
        <w:t xml:space="preserve">πιτροπές. Δεν ήλθαν στις </w:t>
      </w:r>
      <w:r>
        <w:rPr>
          <w:rFonts w:eastAsia="Times New Roman"/>
          <w:szCs w:val="24"/>
        </w:rPr>
        <w:t>ε</w:t>
      </w:r>
      <w:r>
        <w:rPr>
          <w:rFonts w:eastAsia="Times New Roman"/>
          <w:szCs w:val="24"/>
        </w:rPr>
        <w:t>πιτροπές. Μπορείτε να μου εξηγήσετε γιατί είναι μέσα σ’ αυτά που χρειάζονται παρατάσεις, δηλαδή πραγματικά ζητήμ</w:t>
      </w:r>
      <w:r>
        <w:rPr>
          <w:rFonts w:eastAsia="Times New Roman"/>
          <w:szCs w:val="24"/>
        </w:rPr>
        <w:t>ατα που αφορούν την εύλογη παράταση πέραν της 31</w:t>
      </w:r>
      <w:r w:rsidRPr="00CE0278">
        <w:rPr>
          <w:rFonts w:eastAsia="Times New Roman"/>
          <w:szCs w:val="24"/>
          <w:vertAlign w:val="superscript"/>
        </w:rPr>
        <w:t>ης</w:t>
      </w:r>
      <w:r>
        <w:rPr>
          <w:rFonts w:eastAsia="Times New Roman"/>
          <w:szCs w:val="24"/>
        </w:rPr>
        <w:t xml:space="preserve"> Δεκεμβρίου ή άλλες προθεσμίες που υπάρχουν; Γιατί περιλαμβάνεται σωρεία ρυθμίσεων που δεν έχουν τον χαρακτήρα του κατεπείγοντος; </w:t>
      </w:r>
    </w:p>
    <w:p w14:paraId="5218DAF4" w14:textId="77777777" w:rsidR="00BE48FC" w:rsidRDefault="008F016C">
      <w:pPr>
        <w:tabs>
          <w:tab w:val="center" w:pos="4753"/>
          <w:tab w:val="left" w:pos="6075"/>
        </w:tabs>
        <w:spacing w:line="600" w:lineRule="auto"/>
        <w:ind w:firstLine="720"/>
        <w:contextualSpacing/>
        <w:jc w:val="both"/>
        <w:rPr>
          <w:rFonts w:eastAsia="Times New Roman"/>
          <w:szCs w:val="24"/>
        </w:rPr>
      </w:pPr>
      <w:r>
        <w:rPr>
          <w:rFonts w:eastAsia="Times New Roman"/>
          <w:szCs w:val="24"/>
        </w:rPr>
        <w:t>Δεύτερον, ένα μεγάλο θέμα που αφορά τους πολίτες είναι η παράταση ισχύος τω</w:t>
      </w:r>
      <w:r>
        <w:rPr>
          <w:rFonts w:eastAsia="Times New Roman"/>
          <w:szCs w:val="24"/>
        </w:rPr>
        <w:t>ν διατάξεων του ν.3869 για την προστασία της πρώτης κατοικίας, που πράγματι πρέπει να παραταθεί. Είπε ο κ. Δραγασάκης εδώ πολύ ευθέως</w:t>
      </w:r>
      <w:r w:rsidRPr="00CE0278">
        <w:rPr>
          <w:rFonts w:eastAsia="Times New Roman"/>
          <w:szCs w:val="24"/>
        </w:rPr>
        <w:t xml:space="preserve">: </w:t>
      </w:r>
      <w:r>
        <w:rPr>
          <w:rFonts w:eastAsia="Times New Roman"/>
          <w:szCs w:val="24"/>
        </w:rPr>
        <w:t xml:space="preserve">«Δεν είμαστε έτοιμοι. Θα φτιάξουμε </w:t>
      </w:r>
      <w:r>
        <w:rPr>
          <w:rFonts w:eastAsia="Times New Roman"/>
          <w:szCs w:val="24"/>
        </w:rPr>
        <w:t>πράξεις νομοθετικού περιεχομένου</w:t>
      </w:r>
      <w:r>
        <w:rPr>
          <w:rFonts w:eastAsia="Times New Roman"/>
          <w:szCs w:val="24"/>
        </w:rPr>
        <w:t xml:space="preserve"> και θα προχωρήσουμε». Δεν κατάλαβα. Η δημοκρατία είνα</w:t>
      </w:r>
      <w:r>
        <w:rPr>
          <w:rFonts w:eastAsia="Times New Roman"/>
          <w:szCs w:val="24"/>
        </w:rPr>
        <w:t xml:space="preserve">ι εξοπλισμένη με όλα τα εργαλεία και αυτά τα εργαλεία μπορούν να αξιοποιηθούν. Δεν θα πάνε φυσικά όλα αυτά, αλλά όσα δεν είναι επείγοντα πρέπει να τα αφαιρέσετε μέχρι αύριο. Δεν γίνεται να περνάμε έτσι διατάξεις που θέλουν διάλογο, συζήτηση, συναίνεση και </w:t>
      </w:r>
      <w:r>
        <w:rPr>
          <w:rFonts w:eastAsia="Times New Roman"/>
          <w:szCs w:val="24"/>
        </w:rPr>
        <w:t>βελτίωση, γιατί το νομοθετικό έργο είναι εδώ για να βελτιώνει τις διατάξεις. Δεν είναι δυνατόν να περνάνε αβλεπ</w:t>
      </w:r>
      <w:r>
        <w:rPr>
          <w:rFonts w:eastAsia="Times New Roman"/>
          <w:szCs w:val="24"/>
        </w:rPr>
        <w:t>τ</w:t>
      </w:r>
      <w:r>
        <w:rPr>
          <w:rFonts w:eastAsia="Times New Roman"/>
          <w:szCs w:val="24"/>
        </w:rPr>
        <w:t xml:space="preserve">ί, χωρίς να τα συζητάει η Βουλή. </w:t>
      </w:r>
    </w:p>
    <w:p w14:paraId="5218DAF5" w14:textId="77777777" w:rsidR="00BE48FC" w:rsidRDefault="008F016C">
      <w:pPr>
        <w:tabs>
          <w:tab w:val="center" w:pos="4753"/>
          <w:tab w:val="left" w:pos="6075"/>
        </w:tabs>
        <w:spacing w:line="600" w:lineRule="auto"/>
        <w:ind w:firstLine="720"/>
        <w:contextualSpacing/>
        <w:jc w:val="both"/>
        <w:rPr>
          <w:rFonts w:eastAsia="Times New Roman"/>
          <w:szCs w:val="24"/>
        </w:rPr>
      </w:pPr>
      <w:r>
        <w:rPr>
          <w:rFonts w:eastAsia="Times New Roman"/>
          <w:szCs w:val="24"/>
        </w:rPr>
        <w:t>Επομένως θα σας παρακαλέσω</w:t>
      </w:r>
      <w:r>
        <w:rPr>
          <w:rFonts w:eastAsia="Times New Roman"/>
          <w:szCs w:val="24"/>
        </w:rPr>
        <w:t>,</w:t>
      </w:r>
      <w:r>
        <w:rPr>
          <w:rFonts w:eastAsia="Times New Roman"/>
          <w:szCs w:val="24"/>
        </w:rPr>
        <w:t xml:space="preserve"> βεβαίως</w:t>
      </w:r>
      <w:r>
        <w:rPr>
          <w:rFonts w:eastAsia="Times New Roman"/>
          <w:szCs w:val="24"/>
        </w:rPr>
        <w:t>,</w:t>
      </w:r>
      <w:r>
        <w:rPr>
          <w:rFonts w:eastAsia="Times New Roman"/>
          <w:szCs w:val="24"/>
        </w:rPr>
        <w:t xml:space="preserve"> να μην κατατεθεί άλλη τροπολογία </w:t>
      </w:r>
      <w:r>
        <w:rPr>
          <w:rFonts w:eastAsia="Times New Roman"/>
          <w:szCs w:val="24"/>
        </w:rPr>
        <w:t>-</w:t>
      </w:r>
      <w:r>
        <w:rPr>
          <w:rFonts w:eastAsia="Times New Roman"/>
          <w:szCs w:val="24"/>
        </w:rPr>
        <w:t>αυτό είναι «κόκκινη γραμμή» για εμάς- κ</w:t>
      </w:r>
      <w:r>
        <w:rPr>
          <w:rFonts w:eastAsia="Times New Roman"/>
          <w:szCs w:val="24"/>
        </w:rPr>
        <w:t>αι να αποσυρθούν και όσες δεν έχουν σχέση με παράταση προθεσμιών.</w:t>
      </w:r>
    </w:p>
    <w:p w14:paraId="5218DAF6" w14:textId="77777777" w:rsidR="00BE48FC" w:rsidRDefault="008F016C">
      <w:pPr>
        <w:tabs>
          <w:tab w:val="center" w:pos="4753"/>
          <w:tab w:val="left" w:pos="6075"/>
        </w:tabs>
        <w:spacing w:line="600" w:lineRule="auto"/>
        <w:ind w:firstLine="720"/>
        <w:contextualSpacing/>
        <w:jc w:val="both"/>
        <w:rPr>
          <w:rFonts w:eastAsia="Times New Roman"/>
          <w:szCs w:val="24"/>
        </w:rPr>
      </w:pPr>
      <w:r w:rsidRPr="00EF11DD">
        <w:rPr>
          <w:rFonts w:eastAsia="Times New Roman"/>
          <w:b/>
          <w:szCs w:val="24"/>
        </w:rPr>
        <w:t>ΠΡΟΕΔΡΕΥΩΝ (Αναστάσιος Κουράκης)</w:t>
      </w:r>
      <w:r w:rsidRPr="000625C2">
        <w:rPr>
          <w:rFonts w:eastAsia="Times New Roman"/>
          <w:b/>
          <w:szCs w:val="24"/>
        </w:rPr>
        <w:t>:</w:t>
      </w:r>
      <w:r>
        <w:rPr>
          <w:rFonts w:eastAsia="Times New Roman"/>
          <w:b/>
          <w:szCs w:val="24"/>
        </w:rPr>
        <w:t xml:space="preserve"> </w:t>
      </w:r>
      <w:r>
        <w:rPr>
          <w:rFonts w:eastAsia="Times New Roman"/>
          <w:szCs w:val="24"/>
        </w:rPr>
        <w:t>Αν μου επιτρέπετε να πω κάτι πάνω σ’ αυτά που είπατε από τη θέση μου, τα ερωτήματα που θέσατε –το γιατί μερικά εξ αυτών κατατίθενται, ενώ δεν είναι επείγοντ</w:t>
      </w:r>
      <w:r>
        <w:rPr>
          <w:rFonts w:eastAsia="Times New Roman"/>
          <w:szCs w:val="24"/>
        </w:rPr>
        <w:t>α- θα μπορούσαν να υποβληθούν στους αντίστοιχους Υπουργούς έναν προς έναν, να ερωτηθούν δηλαδή γιατί οι τροπολογίες έχουν αυτόν τον χαρακτήρα και όχι τον άλλον. Ήδη η κ</w:t>
      </w:r>
      <w:r>
        <w:rPr>
          <w:rFonts w:eastAsia="Times New Roman"/>
          <w:szCs w:val="24"/>
        </w:rPr>
        <w:t>.</w:t>
      </w:r>
      <w:r>
        <w:rPr>
          <w:rFonts w:eastAsia="Times New Roman"/>
          <w:szCs w:val="24"/>
        </w:rPr>
        <w:t xml:space="preserve"> Παπανάτσιου απήντησε ότι η τροπολογία ήταν έτοιμη από τις 9 του μηνός, αλλά έπρεπε να </w:t>
      </w:r>
      <w:r>
        <w:rPr>
          <w:rFonts w:eastAsia="Times New Roman"/>
          <w:szCs w:val="24"/>
        </w:rPr>
        <w:t>πάει στο οικονομικό επιτελείο, το οποίο για υπηρεσιακούς και άλλους λόγους ήταν στις Βρυξέλλες και γι’ αυτό δεν μπορούσε να γίνει. Νομίζω ότι ανάλογες ερωτήσεις και ενδεχομένως ανάλογες απαντήσεις θα πρέπει να βρεθούν και από τους άλλους Υπουργούς.</w:t>
      </w:r>
    </w:p>
    <w:p w14:paraId="5218DAF7" w14:textId="77777777" w:rsidR="00BE48FC" w:rsidRDefault="008F016C">
      <w:pPr>
        <w:tabs>
          <w:tab w:val="center" w:pos="4753"/>
          <w:tab w:val="left" w:pos="6075"/>
        </w:tabs>
        <w:spacing w:line="600" w:lineRule="auto"/>
        <w:ind w:firstLine="720"/>
        <w:contextualSpacing/>
        <w:jc w:val="both"/>
        <w:rPr>
          <w:rFonts w:eastAsia="Times New Roman"/>
          <w:szCs w:val="24"/>
        </w:rPr>
      </w:pPr>
      <w:r>
        <w:rPr>
          <w:rFonts w:eastAsia="Times New Roman"/>
          <w:szCs w:val="24"/>
        </w:rPr>
        <w:t>Τον λόγ</w:t>
      </w:r>
      <w:r>
        <w:rPr>
          <w:rFonts w:eastAsia="Times New Roman"/>
          <w:szCs w:val="24"/>
        </w:rPr>
        <w:t>ο έχει ο κ. Βαρβιτσιώτης κατά συνέχεια το</w:t>
      </w:r>
      <w:r>
        <w:rPr>
          <w:rFonts w:eastAsia="Times New Roman"/>
          <w:szCs w:val="24"/>
        </w:rPr>
        <w:t>υ γεγονότος</w:t>
      </w:r>
      <w:r>
        <w:rPr>
          <w:rFonts w:eastAsia="Times New Roman"/>
          <w:szCs w:val="24"/>
        </w:rPr>
        <w:t xml:space="preserve"> ότι έδωσα πριν τον λόγο στον κ. Κεγκέρογλου και μετά έχει τον λόγο ο κύριος Υπουργός.</w:t>
      </w:r>
    </w:p>
    <w:p w14:paraId="5218DAF8" w14:textId="77777777" w:rsidR="00BE48FC" w:rsidRDefault="008F016C">
      <w:pPr>
        <w:tabs>
          <w:tab w:val="center" w:pos="4753"/>
          <w:tab w:val="left" w:pos="6075"/>
        </w:tabs>
        <w:spacing w:line="600" w:lineRule="auto"/>
        <w:ind w:firstLine="720"/>
        <w:contextualSpacing/>
        <w:jc w:val="both"/>
        <w:rPr>
          <w:rFonts w:eastAsia="Times New Roman"/>
          <w:szCs w:val="24"/>
        </w:rPr>
      </w:pPr>
      <w:r>
        <w:rPr>
          <w:rFonts w:eastAsia="Times New Roman"/>
          <w:szCs w:val="24"/>
        </w:rPr>
        <w:t>Ο</w:t>
      </w:r>
      <w:r w:rsidRPr="000625C2">
        <w:rPr>
          <w:rFonts w:eastAsia="Times New Roman"/>
          <w:szCs w:val="24"/>
        </w:rPr>
        <w:t>ρ</w:t>
      </w:r>
      <w:r>
        <w:rPr>
          <w:rFonts w:eastAsia="Times New Roman"/>
          <w:szCs w:val="24"/>
        </w:rPr>
        <w:t>ίστε, κύριε Βαρβιτσιώτη.</w:t>
      </w:r>
    </w:p>
    <w:p w14:paraId="5218DAF9" w14:textId="77777777" w:rsidR="00BE48FC" w:rsidRDefault="008F016C">
      <w:pPr>
        <w:tabs>
          <w:tab w:val="center" w:pos="4753"/>
          <w:tab w:val="left" w:pos="6075"/>
        </w:tabs>
        <w:spacing w:line="600" w:lineRule="auto"/>
        <w:ind w:firstLine="720"/>
        <w:contextualSpacing/>
        <w:jc w:val="both"/>
        <w:rPr>
          <w:rFonts w:eastAsia="Times New Roman"/>
          <w:szCs w:val="24"/>
        </w:rPr>
      </w:pPr>
      <w:r w:rsidRPr="003A7CAC">
        <w:rPr>
          <w:rFonts w:eastAsia="Times New Roman"/>
          <w:b/>
          <w:szCs w:val="24"/>
        </w:rPr>
        <w:t>ΜΙΛΤΙΑΔΗΣ ΒΑΡΒΙΤΣΙΩΤΗΣ:</w:t>
      </w:r>
      <w:r w:rsidRPr="000625C2">
        <w:rPr>
          <w:rFonts w:eastAsia="Times New Roman"/>
          <w:szCs w:val="24"/>
        </w:rPr>
        <w:t xml:space="preserve"> </w:t>
      </w:r>
      <w:r>
        <w:rPr>
          <w:rFonts w:eastAsia="Times New Roman"/>
          <w:szCs w:val="24"/>
        </w:rPr>
        <w:t>Κύριε Πρόεδρε, και ο Κανονισμός της Βουλής και η λογική επιβάλλουν</w:t>
      </w:r>
      <w:r>
        <w:rPr>
          <w:rFonts w:eastAsia="Times New Roman"/>
          <w:szCs w:val="24"/>
        </w:rPr>
        <w:t xml:space="preserve"> σ’ αυτόν που επισπεύδει, δηλαδή στον Υπουργό, να εξηγήσει τον ρόλο του κατεπείγοντος.</w:t>
      </w:r>
    </w:p>
    <w:p w14:paraId="5218DAFA" w14:textId="77777777" w:rsidR="00BE48FC" w:rsidRDefault="008F016C">
      <w:pPr>
        <w:spacing w:line="600" w:lineRule="auto"/>
        <w:ind w:firstLine="720"/>
        <w:jc w:val="both"/>
        <w:rPr>
          <w:rFonts w:eastAsia="Times New Roman"/>
          <w:szCs w:val="24"/>
        </w:rPr>
      </w:pPr>
      <w:r>
        <w:rPr>
          <w:rFonts w:eastAsia="Times New Roman"/>
          <w:szCs w:val="24"/>
        </w:rPr>
        <w:t xml:space="preserve">Εμείς, κύριε Πρόεδρε, πραγματικά θεωρούμε ότι σήμερα </w:t>
      </w:r>
      <w:r w:rsidRPr="009B0A8D">
        <w:rPr>
          <w:rFonts w:eastAsia="Times New Roman"/>
          <w:szCs w:val="24"/>
        </w:rPr>
        <w:t xml:space="preserve">η Κυβέρνηση υποχώρησε στο αίτημά </w:t>
      </w:r>
      <w:r>
        <w:rPr>
          <w:rFonts w:eastAsia="Times New Roman"/>
          <w:szCs w:val="24"/>
        </w:rPr>
        <w:t>μας,</w:t>
      </w:r>
      <w:r w:rsidRPr="009B0A8D">
        <w:rPr>
          <w:rFonts w:eastAsia="Times New Roman"/>
          <w:szCs w:val="24"/>
        </w:rPr>
        <w:t xml:space="preserve"> αλλά μόνο προσχηματικά</w:t>
      </w:r>
      <w:r>
        <w:rPr>
          <w:rFonts w:eastAsia="Times New Roman"/>
          <w:szCs w:val="24"/>
        </w:rPr>
        <w:t xml:space="preserve">. Διότι </w:t>
      </w:r>
      <w:r w:rsidRPr="009B0A8D">
        <w:rPr>
          <w:rFonts w:eastAsia="Times New Roman"/>
          <w:szCs w:val="24"/>
        </w:rPr>
        <w:t xml:space="preserve">όντως η πλειοψηφία </w:t>
      </w:r>
      <w:r>
        <w:rPr>
          <w:rFonts w:eastAsia="Times New Roman"/>
          <w:szCs w:val="24"/>
        </w:rPr>
        <w:t>αυ</w:t>
      </w:r>
      <w:r w:rsidRPr="009B0A8D">
        <w:rPr>
          <w:rFonts w:eastAsia="Times New Roman"/>
          <w:szCs w:val="24"/>
        </w:rPr>
        <w:t>τών</w:t>
      </w:r>
      <w:r>
        <w:rPr>
          <w:rFonts w:eastAsia="Times New Roman"/>
          <w:szCs w:val="24"/>
        </w:rPr>
        <w:t xml:space="preserve"> που προσπάθησα να φυλλ</w:t>
      </w:r>
      <w:r w:rsidRPr="009B0A8D">
        <w:rPr>
          <w:rFonts w:eastAsia="Times New Roman"/>
          <w:szCs w:val="24"/>
        </w:rPr>
        <w:t xml:space="preserve">ομετρήσω δεν έχουν </w:t>
      </w:r>
      <w:r>
        <w:rPr>
          <w:rFonts w:eastAsia="Times New Roman"/>
          <w:szCs w:val="24"/>
        </w:rPr>
        <w:t>τη μορφή του κατεπείγοντος κ</w:t>
      </w:r>
      <w:r w:rsidRPr="009B0A8D">
        <w:rPr>
          <w:rFonts w:eastAsia="Times New Roman"/>
          <w:szCs w:val="24"/>
        </w:rPr>
        <w:t xml:space="preserve">αι δεν δικαιολογούνται ως </w:t>
      </w:r>
      <w:r>
        <w:rPr>
          <w:rFonts w:eastAsia="Times New Roman"/>
          <w:szCs w:val="24"/>
        </w:rPr>
        <w:t xml:space="preserve">κατεπείγον. </w:t>
      </w:r>
    </w:p>
    <w:p w14:paraId="5218DAFB" w14:textId="77777777" w:rsidR="00BE48FC" w:rsidRDefault="008F016C">
      <w:pPr>
        <w:spacing w:line="600" w:lineRule="auto"/>
        <w:ind w:firstLine="720"/>
        <w:jc w:val="both"/>
        <w:rPr>
          <w:rFonts w:eastAsia="Times New Roman"/>
          <w:szCs w:val="24"/>
        </w:rPr>
      </w:pPr>
      <w:r>
        <w:rPr>
          <w:rFonts w:eastAsia="Times New Roman"/>
          <w:szCs w:val="24"/>
        </w:rPr>
        <w:t xml:space="preserve">Θα πρότεινα, </w:t>
      </w:r>
      <w:r w:rsidRPr="009B0A8D">
        <w:rPr>
          <w:rFonts w:eastAsia="Times New Roman"/>
          <w:szCs w:val="24"/>
        </w:rPr>
        <w:t>αν θ</w:t>
      </w:r>
      <w:r>
        <w:rPr>
          <w:rFonts w:eastAsia="Times New Roman"/>
          <w:szCs w:val="24"/>
        </w:rPr>
        <w:t>έλετε πραγματικά να τηρήσετε την έννοια της</w:t>
      </w:r>
      <w:r w:rsidRPr="009B0A8D">
        <w:rPr>
          <w:rFonts w:eastAsia="Times New Roman"/>
          <w:szCs w:val="24"/>
        </w:rPr>
        <w:t xml:space="preserve"> </w:t>
      </w:r>
      <w:r>
        <w:rPr>
          <w:rFonts w:eastAsia="Times New Roman"/>
          <w:szCs w:val="24"/>
        </w:rPr>
        <w:t>δ</w:t>
      </w:r>
      <w:r w:rsidRPr="009B0A8D">
        <w:rPr>
          <w:rFonts w:eastAsia="Times New Roman"/>
          <w:szCs w:val="24"/>
        </w:rPr>
        <w:t>ημοκρατίας και της σωστής νομοθέτησης</w:t>
      </w:r>
      <w:r>
        <w:rPr>
          <w:rFonts w:eastAsia="Times New Roman"/>
          <w:szCs w:val="24"/>
        </w:rPr>
        <w:t>,</w:t>
      </w:r>
      <w:r w:rsidRPr="009B0A8D">
        <w:rPr>
          <w:rFonts w:eastAsia="Times New Roman"/>
          <w:szCs w:val="24"/>
        </w:rPr>
        <w:t xml:space="preserve"> να αποσυρθούν όλες αυτές που δεν είναι επείγουσες</w:t>
      </w:r>
      <w:r>
        <w:rPr>
          <w:rFonts w:eastAsia="Times New Roman"/>
          <w:szCs w:val="24"/>
        </w:rPr>
        <w:t>.</w:t>
      </w:r>
      <w:r w:rsidRPr="009B0A8D">
        <w:rPr>
          <w:rFonts w:eastAsia="Times New Roman"/>
          <w:szCs w:val="24"/>
        </w:rPr>
        <w:t xml:space="preserve"> </w:t>
      </w:r>
      <w:r>
        <w:rPr>
          <w:rFonts w:eastAsia="Times New Roman"/>
          <w:szCs w:val="24"/>
        </w:rPr>
        <w:t>Τ</w:t>
      </w:r>
      <w:r w:rsidRPr="009B0A8D">
        <w:rPr>
          <w:rFonts w:eastAsia="Times New Roman"/>
          <w:szCs w:val="24"/>
        </w:rPr>
        <w:t>ης κ</w:t>
      </w:r>
      <w:r>
        <w:rPr>
          <w:rFonts w:eastAsia="Times New Roman"/>
          <w:szCs w:val="24"/>
        </w:rPr>
        <w:t>.</w:t>
      </w:r>
      <w:r w:rsidRPr="009B0A8D">
        <w:rPr>
          <w:rFonts w:eastAsia="Times New Roman"/>
          <w:szCs w:val="24"/>
        </w:rPr>
        <w:t xml:space="preserve"> Παπανάτσιου</w:t>
      </w:r>
      <w:r w:rsidRPr="009B0A8D">
        <w:rPr>
          <w:rFonts w:eastAsia="Times New Roman"/>
          <w:szCs w:val="24"/>
        </w:rPr>
        <w:t xml:space="preserve"> δεν </w:t>
      </w:r>
      <w:r>
        <w:rPr>
          <w:rFonts w:eastAsia="Times New Roman"/>
          <w:szCs w:val="24"/>
        </w:rPr>
        <w:t xml:space="preserve">είναι </w:t>
      </w:r>
      <w:r w:rsidRPr="009B0A8D">
        <w:rPr>
          <w:rFonts w:eastAsia="Times New Roman"/>
          <w:szCs w:val="24"/>
        </w:rPr>
        <w:t>επείγουσα σε κα</w:t>
      </w:r>
      <w:r>
        <w:rPr>
          <w:rFonts w:eastAsia="Times New Roman"/>
          <w:szCs w:val="24"/>
        </w:rPr>
        <w:t>μ</w:t>
      </w:r>
      <w:r w:rsidRPr="009B0A8D">
        <w:rPr>
          <w:rFonts w:eastAsia="Times New Roman"/>
          <w:szCs w:val="24"/>
        </w:rPr>
        <w:t>μία περίπτωση</w:t>
      </w:r>
      <w:r>
        <w:rPr>
          <w:rFonts w:eastAsia="Times New Roman"/>
          <w:szCs w:val="24"/>
        </w:rPr>
        <w:t>.</w:t>
      </w:r>
      <w:r w:rsidRPr="009B0A8D">
        <w:rPr>
          <w:rFonts w:eastAsia="Times New Roman"/>
          <w:szCs w:val="24"/>
        </w:rPr>
        <w:t xml:space="preserve"> </w:t>
      </w:r>
      <w:r>
        <w:rPr>
          <w:rFonts w:eastAsia="Times New Roman"/>
          <w:szCs w:val="24"/>
        </w:rPr>
        <w:t>Δ</w:t>
      </w:r>
      <w:r w:rsidRPr="009B0A8D">
        <w:rPr>
          <w:rFonts w:eastAsia="Times New Roman"/>
          <w:szCs w:val="24"/>
        </w:rPr>
        <w:t xml:space="preserve">εν </w:t>
      </w:r>
      <w:r>
        <w:rPr>
          <w:rFonts w:eastAsia="Times New Roman"/>
          <w:szCs w:val="24"/>
        </w:rPr>
        <w:t>είναι η</w:t>
      </w:r>
      <w:r w:rsidRPr="009B0A8D">
        <w:rPr>
          <w:rFonts w:eastAsia="Times New Roman"/>
          <w:szCs w:val="24"/>
        </w:rPr>
        <w:t xml:space="preserve"> ρύθμιση</w:t>
      </w:r>
      <w:r>
        <w:rPr>
          <w:rFonts w:eastAsia="Times New Roman"/>
          <w:szCs w:val="24"/>
        </w:rPr>
        <w:t xml:space="preserve"> των θεμάτων</w:t>
      </w:r>
      <w:r w:rsidRPr="009B0A8D">
        <w:rPr>
          <w:rFonts w:eastAsia="Times New Roman"/>
          <w:szCs w:val="24"/>
        </w:rPr>
        <w:t xml:space="preserve"> </w:t>
      </w:r>
      <w:r>
        <w:rPr>
          <w:rFonts w:eastAsia="Times New Roman"/>
          <w:szCs w:val="24"/>
        </w:rPr>
        <w:t>του αλκοόλ ένα θέμα επείγον.</w:t>
      </w:r>
    </w:p>
    <w:p w14:paraId="5218DAFC" w14:textId="77777777" w:rsidR="00BE48FC" w:rsidRDefault="008F016C">
      <w:pPr>
        <w:spacing w:line="600" w:lineRule="auto"/>
        <w:ind w:firstLine="720"/>
        <w:jc w:val="both"/>
        <w:rPr>
          <w:rFonts w:eastAsia="Times New Roman"/>
          <w:szCs w:val="24"/>
        </w:rPr>
      </w:pPr>
      <w:r w:rsidRPr="00D12F16">
        <w:rPr>
          <w:rFonts w:eastAsia="Times New Roman" w:cs="Times New Roman"/>
          <w:b/>
          <w:szCs w:val="24"/>
        </w:rPr>
        <w:t xml:space="preserve">ΑΙΚΑΤΕΡΙΝΗ ΠΑΠΑΝΑΤΣΙΟΥ (Υφυπουργός Οικονομικών): </w:t>
      </w:r>
      <w:r>
        <w:rPr>
          <w:rFonts w:eastAsia="Times New Roman"/>
          <w:szCs w:val="24"/>
        </w:rPr>
        <w:t xml:space="preserve">Δεν είναι αλκοόλ. Διαβάστε το λίγο. </w:t>
      </w:r>
    </w:p>
    <w:p w14:paraId="5218DAFD" w14:textId="77777777" w:rsidR="00BE48FC" w:rsidRDefault="008F016C">
      <w:pPr>
        <w:spacing w:line="600" w:lineRule="auto"/>
        <w:ind w:firstLine="720"/>
        <w:jc w:val="both"/>
        <w:rPr>
          <w:rFonts w:eastAsia="Times New Roman"/>
          <w:szCs w:val="24"/>
        </w:rPr>
      </w:pPr>
      <w:r w:rsidRPr="0027740B">
        <w:rPr>
          <w:rFonts w:eastAsia="Times New Roman"/>
          <w:b/>
          <w:szCs w:val="24"/>
        </w:rPr>
        <w:t>ΜΙΛΤΙΑΔΗΣ ΒΑΡΒΙΤΣΙΩΤΗΣ:</w:t>
      </w:r>
      <w:r>
        <w:rPr>
          <w:rFonts w:eastAsia="Times New Roman"/>
          <w:szCs w:val="24"/>
        </w:rPr>
        <w:t xml:space="preserve"> Μα πρέπει να το διαβάσω! Το καταθέσατε πριν</w:t>
      </w:r>
      <w:r>
        <w:rPr>
          <w:rFonts w:eastAsia="Times New Roman"/>
          <w:szCs w:val="24"/>
        </w:rPr>
        <w:t xml:space="preserve"> από μια ώρα. Λέτε ότι το έχετε από τις 9 του μηνός έτοιμο. Με προκαλείτε! Με προκαλείτε! Πριν από μια ώρα το καταθέσατε! Ογδόντα πέντε σελίδες, και απαιτείτε να το διαβάσουμε; Σας παρακαλώ!</w:t>
      </w:r>
    </w:p>
    <w:p w14:paraId="5218DAFE" w14:textId="77777777" w:rsidR="00BE48FC" w:rsidRDefault="008F016C">
      <w:pPr>
        <w:spacing w:line="600" w:lineRule="auto"/>
        <w:ind w:firstLine="720"/>
        <w:jc w:val="both"/>
        <w:rPr>
          <w:rFonts w:eastAsia="Times New Roman"/>
          <w:szCs w:val="24"/>
        </w:rPr>
      </w:pPr>
      <w:r>
        <w:rPr>
          <w:rFonts w:eastAsia="Times New Roman"/>
          <w:szCs w:val="24"/>
        </w:rPr>
        <w:t>Εγώ λέω το εξής: Ε</w:t>
      </w:r>
      <w:r w:rsidRPr="009B0A8D">
        <w:rPr>
          <w:rFonts w:eastAsia="Times New Roman"/>
          <w:szCs w:val="24"/>
        </w:rPr>
        <w:t>πειδή συγκρίνετ</w:t>
      </w:r>
      <w:r>
        <w:rPr>
          <w:rFonts w:eastAsia="Times New Roman"/>
          <w:szCs w:val="24"/>
        </w:rPr>
        <w:t>ε</w:t>
      </w:r>
      <w:r w:rsidRPr="009B0A8D">
        <w:rPr>
          <w:rFonts w:eastAsia="Times New Roman"/>
          <w:szCs w:val="24"/>
        </w:rPr>
        <w:t xml:space="preserve"> και άλλες εποχές</w:t>
      </w:r>
      <w:r>
        <w:rPr>
          <w:rFonts w:eastAsia="Times New Roman"/>
          <w:szCs w:val="24"/>
        </w:rPr>
        <w:t>,</w:t>
      </w:r>
      <w:r w:rsidRPr="009B0A8D">
        <w:rPr>
          <w:rFonts w:eastAsia="Times New Roman"/>
          <w:szCs w:val="24"/>
        </w:rPr>
        <w:t xml:space="preserve"> ξεχνάτε ότι </w:t>
      </w:r>
      <w:r w:rsidRPr="009B0A8D">
        <w:rPr>
          <w:rFonts w:eastAsia="Times New Roman"/>
          <w:szCs w:val="24"/>
        </w:rPr>
        <w:t xml:space="preserve">το 2014 είχαν ολοκληρωθεί οι δύο ψηφοφορίες για τον Πρόεδρο της Δημοκρατίας ατελέσφορες και </w:t>
      </w:r>
      <w:r>
        <w:rPr>
          <w:rFonts w:eastAsia="Times New Roman"/>
          <w:szCs w:val="24"/>
        </w:rPr>
        <w:t>με δικιά σας ε</w:t>
      </w:r>
      <w:r w:rsidRPr="009B0A8D">
        <w:rPr>
          <w:rFonts w:eastAsia="Times New Roman"/>
          <w:szCs w:val="24"/>
        </w:rPr>
        <w:t>πιλογή είχατε ρίξει την κυβέρνηση</w:t>
      </w:r>
      <w:r>
        <w:rPr>
          <w:rFonts w:eastAsia="Times New Roman"/>
          <w:szCs w:val="24"/>
        </w:rPr>
        <w:t xml:space="preserve">; Το ξεχνάτε; Είσαστε </w:t>
      </w:r>
      <w:r w:rsidRPr="009B0A8D">
        <w:rPr>
          <w:rFonts w:eastAsia="Times New Roman"/>
          <w:szCs w:val="24"/>
        </w:rPr>
        <w:t>στην ίδια κατάσταση</w:t>
      </w:r>
      <w:r>
        <w:rPr>
          <w:rFonts w:eastAsia="Times New Roman"/>
          <w:szCs w:val="24"/>
        </w:rPr>
        <w:t>;</w:t>
      </w:r>
      <w:r w:rsidRPr="009B0A8D">
        <w:rPr>
          <w:rFonts w:eastAsia="Times New Roman"/>
          <w:szCs w:val="24"/>
        </w:rPr>
        <w:t xml:space="preserve"> </w:t>
      </w:r>
      <w:r>
        <w:rPr>
          <w:rFonts w:eastAsia="Times New Roman"/>
          <w:szCs w:val="24"/>
        </w:rPr>
        <w:t>Π</w:t>
      </w:r>
      <w:r w:rsidRPr="009B0A8D">
        <w:rPr>
          <w:rFonts w:eastAsia="Times New Roman"/>
          <w:szCs w:val="24"/>
        </w:rPr>
        <w:t>έφτετε</w:t>
      </w:r>
      <w:r>
        <w:rPr>
          <w:rFonts w:eastAsia="Times New Roman"/>
          <w:szCs w:val="24"/>
        </w:rPr>
        <w:t>;</w:t>
      </w:r>
      <w:r w:rsidRPr="009B0A8D">
        <w:rPr>
          <w:rFonts w:eastAsia="Times New Roman"/>
          <w:szCs w:val="24"/>
        </w:rPr>
        <w:t xml:space="preserve"> </w:t>
      </w:r>
      <w:r>
        <w:rPr>
          <w:rFonts w:eastAsia="Times New Roman"/>
          <w:szCs w:val="24"/>
        </w:rPr>
        <w:t>Α</w:t>
      </w:r>
      <w:r w:rsidRPr="009B0A8D">
        <w:rPr>
          <w:rFonts w:eastAsia="Times New Roman"/>
          <w:szCs w:val="24"/>
        </w:rPr>
        <w:t>ισθ</w:t>
      </w:r>
      <w:r>
        <w:rPr>
          <w:rFonts w:eastAsia="Times New Roman"/>
          <w:szCs w:val="24"/>
        </w:rPr>
        <w:t xml:space="preserve">άνεστε </w:t>
      </w:r>
      <w:r w:rsidRPr="009B0A8D">
        <w:rPr>
          <w:rFonts w:eastAsia="Times New Roman"/>
          <w:szCs w:val="24"/>
        </w:rPr>
        <w:t>ότι πέφτετε</w:t>
      </w:r>
      <w:r>
        <w:rPr>
          <w:rFonts w:eastAsia="Times New Roman"/>
          <w:szCs w:val="24"/>
        </w:rPr>
        <w:t>,</w:t>
      </w:r>
      <w:r w:rsidRPr="009B0A8D">
        <w:rPr>
          <w:rFonts w:eastAsia="Times New Roman"/>
          <w:szCs w:val="24"/>
        </w:rPr>
        <w:t xml:space="preserve"> ότι χάσατε το</w:t>
      </w:r>
      <w:r>
        <w:rPr>
          <w:rFonts w:eastAsia="Times New Roman"/>
          <w:szCs w:val="24"/>
        </w:rPr>
        <w:t>ν</w:t>
      </w:r>
      <w:r w:rsidRPr="009B0A8D">
        <w:rPr>
          <w:rFonts w:eastAsia="Times New Roman"/>
          <w:szCs w:val="24"/>
        </w:rPr>
        <w:t xml:space="preserve"> χρόνο να ρυθμίσετε πράγματ</w:t>
      </w:r>
      <w:r w:rsidRPr="009B0A8D">
        <w:rPr>
          <w:rFonts w:eastAsia="Times New Roman"/>
          <w:szCs w:val="24"/>
        </w:rPr>
        <w:t>α που μπορούσατε να ρυθμίσετε</w:t>
      </w:r>
      <w:r>
        <w:rPr>
          <w:rFonts w:eastAsia="Times New Roman"/>
          <w:szCs w:val="24"/>
        </w:rPr>
        <w:t>;</w:t>
      </w:r>
    </w:p>
    <w:p w14:paraId="5218DAFF" w14:textId="77777777" w:rsidR="00BE48FC" w:rsidRDefault="008F016C">
      <w:pPr>
        <w:spacing w:line="600" w:lineRule="auto"/>
        <w:ind w:firstLine="720"/>
        <w:jc w:val="both"/>
        <w:rPr>
          <w:rFonts w:eastAsia="Times New Roman"/>
          <w:szCs w:val="24"/>
        </w:rPr>
      </w:pPr>
      <w:r w:rsidRPr="00C729E7">
        <w:rPr>
          <w:rFonts w:eastAsia="Times New Roman"/>
          <w:b/>
          <w:szCs w:val="24"/>
        </w:rPr>
        <w:t>ΓΕΩΡΓΙΟΣ ΠΑΛΛΗΣ:</w:t>
      </w:r>
      <w:r>
        <w:rPr>
          <w:rFonts w:eastAsia="Times New Roman"/>
          <w:szCs w:val="24"/>
        </w:rPr>
        <w:t xml:space="preserve"> Εσείς πέφτετε. </w:t>
      </w:r>
    </w:p>
    <w:p w14:paraId="5218DB00" w14:textId="77777777" w:rsidR="00BE48FC" w:rsidRDefault="008F016C">
      <w:pPr>
        <w:spacing w:line="600" w:lineRule="auto"/>
        <w:ind w:firstLine="720"/>
        <w:jc w:val="both"/>
        <w:rPr>
          <w:rFonts w:eastAsia="Times New Roman"/>
          <w:szCs w:val="24"/>
        </w:rPr>
      </w:pPr>
      <w:r w:rsidRPr="00C729E7">
        <w:rPr>
          <w:rFonts w:eastAsia="Times New Roman"/>
          <w:b/>
          <w:szCs w:val="24"/>
        </w:rPr>
        <w:t xml:space="preserve">ΜΙΛΤΙΑΔΗΣ ΒΑΡΒΙΤΣΙΩΤΗΣ: </w:t>
      </w:r>
      <w:r w:rsidRPr="009B0A8D">
        <w:rPr>
          <w:rFonts w:eastAsia="Times New Roman"/>
          <w:szCs w:val="24"/>
        </w:rPr>
        <w:t xml:space="preserve">Εγώ λέω </w:t>
      </w:r>
      <w:r>
        <w:rPr>
          <w:rFonts w:eastAsia="Times New Roman"/>
          <w:szCs w:val="24"/>
        </w:rPr>
        <w:t xml:space="preserve">και εμμένουμε </w:t>
      </w:r>
      <w:r w:rsidRPr="009B0A8D">
        <w:rPr>
          <w:rFonts w:eastAsia="Times New Roman"/>
          <w:szCs w:val="24"/>
        </w:rPr>
        <w:t>στο</w:t>
      </w:r>
      <w:r>
        <w:rPr>
          <w:rFonts w:eastAsia="Times New Roman"/>
          <w:szCs w:val="24"/>
        </w:rPr>
        <w:t>ν</w:t>
      </w:r>
      <w:r w:rsidRPr="009B0A8D">
        <w:rPr>
          <w:rFonts w:eastAsia="Times New Roman"/>
          <w:szCs w:val="24"/>
        </w:rPr>
        <w:t xml:space="preserve"> χαρακτηρισμό του πλυντηρίου για όλες τις διατάξεις που </w:t>
      </w:r>
      <w:r>
        <w:rPr>
          <w:rFonts w:eastAsia="Times New Roman"/>
          <w:szCs w:val="24"/>
        </w:rPr>
        <w:t>α</w:t>
      </w:r>
      <w:r w:rsidRPr="009B0A8D">
        <w:rPr>
          <w:rFonts w:eastAsia="Times New Roman"/>
          <w:szCs w:val="24"/>
        </w:rPr>
        <w:t xml:space="preserve">ναφέρθηκε </w:t>
      </w:r>
      <w:r>
        <w:rPr>
          <w:rFonts w:eastAsia="Times New Roman"/>
          <w:szCs w:val="24"/>
        </w:rPr>
        <w:t xml:space="preserve">και </w:t>
      </w:r>
      <w:r w:rsidRPr="009B0A8D">
        <w:rPr>
          <w:rFonts w:eastAsia="Times New Roman"/>
          <w:szCs w:val="24"/>
        </w:rPr>
        <w:t>ο κ</w:t>
      </w:r>
      <w:r>
        <w:rPr>
          <w:rFonts w:eastAsia="Times New Roman"/>
          <w:szCs w:val="24"/>
        </w:rPr>
        <w:t>.</w:t>
      </w:r>
      <w:r w:rsidRPr="009B0A8D">
        <w:rPr>
          <w:rFonts w:eastAsia="Times New Roman"/>
          <w:szCs w:val="24"/>
        </w:rPr>
        <w:t xml:space="preserve"> </w:t>
      </w:r>
      <w:r>
        <w:rPr>
          <w:rFonts w:eastAsia="Times New Roman"/>
          <w:szCs w:val="24"/>
        </w:rPr>
        <w:t>Μ</w:t>
      </w:r>
      <w:r w:rsidRPr="009B0A8D">
        <w:rPr>
          <w:rFonts w:eastAsia="Times New Roman"/>
          <w:szCs w:val="24"/>
        </w:rPr>
        <w:t>ηταράκης</w:t>
      </w:r>
      <w:r>
        <w:rPr>
          <w:rFonts w:eastAsia="Times New Roman"/>
          <w:szCs w:val="24"/>
        </w:rPr>
        <w:t>.</w:t>
      </w:r>
      <w:r w:rsidRPr="009B0A8D">
        <w:rPr>
          <w:rFonts w:eastAsia="Times New Roman"/>
          <w:szCs w:val="24"/>
        </w:rPr>
        <w:t xml:space="preserve"> </w:t>
      </w:r>
      <w:r>
        <w:rPr>
          <w:rFonts w:eastAsia="Times New Roman"/>
          <w:szCs w:val="24"/>
        </w:rPr>
        <w:t>Όμως,</w:t>
      </w:r>
      <w:r w:rsidRPr="009B0A8D">
        <w:rPr>
          <w:rFonts w:eastAsia="Times New Roman"/>
          <w:szCs w:val="24"/>
        </w:rPr>
        <w:t xml:space="preserve"> αύριο θα συζητήσουμε μόνο ότι έχει μορφή και χαρακτήρα επείγοντος</w:t>
      </w:r>
      <w:r>
        <w:rPr>
          <w:rFonts w:eastAsia="Times New Roman"/>
          <w:szCs w:val="24"/>
        </w:rPr>
        <w:t>.</w:t>
      </w:r>
      <w:r w:rsidRPr="009B0A8D">
        <w:rPr>
          <w:rFonts w:eastAsia="Times New Roman"/>
          <w:szCs w:val="24"/>
        </w:rPr>
        <w:t xml:space="preserve"> </w:t>
      </w:r>
      <w:r>
        <w:rPr>
          <w:rFonts w:eastAsia="Times New Roman"/>
          <w:szCs w:val="24"/>
        </w:rPr>
        <w:t xml:space="preserve">Ό,τι </w:t>
      </w:r>
      <w:r w:rsidRPr="009B0A8D">
        <w:rPr>
          <w:rFonts w:eastAsia="Times New Roman"/>
          <w:szCs w:val="24"/>
        </w:rPr>
        <w:t xml:space="preserve">δεν έχει μορφή και χαρακτήρα επείγοντος είναι </w:t>
      </w:r>
      <w:r>
        <w:rPr>
          <w:rFonts w:eastAsia="Times New Roman"/>
          <w:szCs w:val="24"/>
        </w:rPr>
        <w:t>α</w:t>
      </w:r>
      <w:r w:rsidRPr="009B0A8D">
        <w:rPr>
          <w:rFonts w:eastAsia="Times New Roman"/>
          <w:szCs w:val="24"/>
        </w:rPr>
        <w:t>παράδεκτο</w:t>
      </w:r>
      <w:r>
        <w:rPr>
          <w:rFonts w:eastAsia="Times New Roman"/>
          <w:szCs w:val="24"/>
        </w:rPr>
        <w:t>.</w:t>
      </w:r>
    </w:p>
    <w:p w14:paraId="5218DB01" w14:textId="77777777" w:rsidR="00BE48FC" w:rsidRDefault="008F016C">
      <w:pPr>
        <w:spacing w:line="600" w:lineRule="auto"/>
        <w:ind w:firstLine="720"/>
        <w:jc w:val="both"/>
        <w:rPr>
          <w:rFonts w:eastAsia="Times New Roman"/>
          <w:szCs w:val="24"/>
        </w:rPr>
      </w:pPr>
      <w:r w:rsidRPr="000C1D75">
        <w:rPr>
          <w:rFonts w:eastAsia="Times New Roman"/>
          <w:b/>
          <w:szCs w:val="24"/>
        </w:rPr>
        <w:t xml:space="preserve">ΔΗΜΗΤΡΙΟΣ ΒΙΤΣΑΣ (Υπουργός Μεταναστευτικής Πολιτικής): </w:t>
      </w:r>
      <w:r>
        <w:rPr>
          <w:rFonts w:eastAsia="Times New Roman"/>
          <w:szCs w:val="24"/>
        </w:rPr>
        <w:t xml:space="preserve">Θα μας τα πείτε αύριο, κύριε Βαρβιτσιώτη. </w:t>
      </w:r>
    </w:p>
    <w:p w14:paraId="5218DB02" w14:textId="77777777" w:rsidR="00BE48FC" w:rsidRDefault="008F016C">
      <w:pPr>
        <w:tabs>
          <w:tab w:val="left" w:pos="3189"/>
          <w:tab w:val="center" w:pos="4513"/>
        </w:tabs>
        <w:spacing w:line="600" w:lineRule="auto"/>
        <w:ind w:firstLine="720"/>
        <w:jc w:val="both"/>
        <w:rPr>
          <w:rFonts w:eastAsia="Times New Roman" w:cs="Times New Roman"/>
          <w:szCs w:val="24"/>
        </w:rPr>
      </w:pPr>
      <w:r w:rsidRPr="009F62CB">
        <w:rPr>
          <w:rFonts w:eastAsia="Times New Roman" w:cs="Times New Roman"/>
          <w:b/>
          <w:szCs w:val="24"/>
        </w:rPr>
        <w:t>ΠΡΟΕΔΡΕΥΩΝ (Αναστάσιος Κουρ</w:t>
      </w:r>
      <w:r w:rsidRPr="009F62CB">
        <w:rPr>
          <w:rFonts w:eastAsia="Times New Roman" w:cs="Times New Roman"/>
          <w:b/>
          <w:szCs w:val="24"/>
        </w:rPr>
        <w:t xml:space="preserve">άκης): </w:t>
      </w:r>
      <w:r>
        <w:rPr>
          <w:rFonts w:eastAsia="Times New Roman" w:cs="Times New Roman"/>
          <w:szCs w:val="24"/>
        </w:rPr>
        <w:t xml:space="preserve">Καλώς. </w:t>
      </w:r>
    </w:p>
    <w:p w14:paraId="5218DB03" w14:textId="77777777" w:rsidR="00BE48FC" w:rsidRDefault="008F016C">
      <w:pPr>
        <w:spacing w:line="600" w:lineRule="auto"/>
        <w:ind w:firstLine="720"/>
        <w:jc w:val="both"/>
        <w:rPr>
          <w:rFonts w:eastAsia="Times New Roman"/>
          <w:szCs w:val="24"/>
        </w:rPr>
      </w:pPr>
      <w:r>
        <w:rPr>
          <w:rFonts w:eastAsia="Times New Roman"/>
          <w:szCs w:val="24"/>
        </w:rPr>
        <w:t>Τ</w:t>
      </w:r>
      <w:r>
        <w:rPr>
          <w:rFonts w:eastAsia="Times New Roman"/>
          <w:szCs w:val="24"/>
        </w:rPr>
        <w:t xml:space="preserve">ο Σώμα </w:t>
      </w:r>
      <w:r>
        <w:rPr>
          <w:rFonts w:eastAsia="Times New Roman"/>
          <w:szCs w:val="24"/>
        </w:rPr>
        <w:t xml:space="preserve">συμφωνεί </w:t>
      </w:r>
      <w:r>
        <w:rPr>
          <w:rFonts w:eastAsia="Times New Roman"/>
          <w:szCs w:val="24"/>
        </w:rPr>
        <w:t xml:space="preserve">να διακόψουμε τη συνεδρίαση; </w:t>
      </w:r>
    </w:p>
    <w:p w14:paraId="5218DB04" w14:textId="77777777" w:rsidR="00BE48FC" w:rsidRDefault="008F016C">
      <w:pPr>
        <w:spacing w:line="600" w:lineRule="auto"/>
        <w:ind w:firstLine="720"/>
        <w:jc w:val="both"/>
        <w:rPr>
          <w:rFonts w:eastAsia="Times New Roman"/>
          <w:szCs w:val="24"/>
        </w:rPr>
      </w:pPr>
      <w:r w:rsidRPr="00F212BA">
        <w:rPr>
          <w:rFonts w:eastAsia="Times New Roman"/>
          <w:b/>
          <w:szCs w:val="24"/>
        </w:rPr>
        <w:t>ΠΟΛΛΟΙ ΒΟΥΛΕΥΤΕΣ:</w:t>
      </w:r>
      <w:r>
        <w:rPr>
          <w:rFonts w:eastAsia="Times New Roman"/>
          <w:szCs w:val="24"/>
        </w:rPr>
        <w:t xml:space="preserve"> Μάλιστα, μάλιστα. </w:t>
      </w:r>
    </w:p>
    <w:p w14:paraId="5218DB05" w14:textId="77777777" w:rsidR="00BE48FC" w:rsidRDefault="008F016C">
      <w:pPr>
        <w:tabs>
          <w:tab w:val="left" w:pos="3189"/>
          <w:tab w:val="center" w:pos="4513"/>
        </w:tabs>
        <w:spacing w:line="600" w:lineRule="auto"/>
        <w:ind w:firstLine="720"/>
        <w:jc w:val="both"/>
        <w:rPr>
          <w:rFonts w:eastAsia="Times New Roman" w:cs="Times New Roman"/>
          <w:b/>
          <w:szCs w:val="24"/>
        </w:rPr>
      </w:pPr>
      <w:r w:rsidRPr="009F62CB">
        <w:rPr>
          <w:rFonts w:eastAsia="Times New Roman" w:cs="Times New Roman"/>
          <w:b/>
          <w:szCs w:val="24"/>
        </w:rPr>
        <w:t xml:space="preserve">ΠΡΟΕΔΡΕΥΩΝ (Αναστάσιος Κουράκης): </w:t>
      </w:r>
      <w:r>
        <w:rPr>
          <w:rFonts w:eastAsia="Times New Roman" w:cs="Times New Roman"/>
          <w:szCs w:val="24"/>
        </w:rPr>
        <w:t>Συνεπώς</w:t>
      </w:r>
      <w:r w:rsidRPr="009B0A8D">
        <w:rPr>
          <w:rFonts w:eastAsia="Times New Roman"/>
          <w:szCs w:val="24"/>
        </w:rPr>
        <w:t xml:space="preserve"> διακόπτουμε εδώ για το νομοσχέδιο που είναι στις </w:t>
      </w:r>
      <w:r>
        <w:rPr>
          <w:rFonts w:eastAsia="Times New Roman"/>
          <w:szCs w:val="24"/>
        </w:rPr>
        <w:t>17</w:t>
      </w:r>
      <w:r>
        <w:rPr>
          <w:rFonts w:eastAsia="Times New Roman"/>
          <w:szCs w:val="24"/>
        </w:rPr>
        <w:t>.</w:t>
      </w:r>
      <w:r w:rsidRPr="009B0A8D">
        <w:rPr>
          <w:rFonts w:eastAsia="Times New Roman"/>
          <w:szCs w:val="24"/>
        </w:rPr>
        <w:t>00</w:t>
      </w:r>
      <w:r>
        <w:rPr>
          <w:rFonts w:eastAsia="Times New Roman"/>
          <w:szCs w:val="24"/>
        </w:rPr>
        <w:t>΄.</w:t>
      </w:r>
      <w:r w:rsidRPr="009B0A8D">
        <w:rPr>
          <w:rFonts w:eastAsia="Times New Roman"/>
          <w:szCs w:val="24"/>
        </w:rPr>
        <w:t xml:space="preserve"> </w:t>
      </w:r>
      <w:r>
        <w:rPr>
          <w:rFonts w:eastAsia="Times New Roman"/>
          <w:szCs w:val="24"/>
        </w:rPr>
        <w:t>Η</w:t>
      </w:r>
      <w:r w:rsidRPr="009B0A8D">
        <w:rPr>
          <w:rFonts w:eastAsia="Times New Roman"/>
          <w:szCs w:val="24"/>
        </w:rPr>
        <w:t xml:space="preserve"> συζήτηση</w:t>
      </w:r>
      <w:r>
        <w:rPr>
          <w:rFonts w:eastAsia="Times New Roman"/>
          <w:szCs w:val="24"/>
        </w:rPr>
        <w:t>,</w:t>
      </w:r>
      <w:r w:rsidRPr="009B0A8D">
        <w:rPr>
          <w:rFonts w:eastAsia="Times New Roman"/>
          <w:szCs w:val="24"/>
        </w:rPr>
        <w:t xml:space="preserve"> στο σημείο αυτό</w:t>
      </w:r>
      <w:r>
        <w:rPr>
          <w:rFonts w:eastAsia="Times New Roman"/>
          <w:szCs w:val="24"/>
        </w:rPr>
        <w:t>,</w:t>
      </w:r>
      <w:r w:rsidRPr="009B0A8D">
        <w:rPr>
          <w:rFonts w:eastAsia="Times New Roman"/>
          <w:szCs w:val="24"/>
        </w:rPr>
        <w:t xml:space="preserve"> σταματάει για </w:t>
      </w:r>
      <w:r>
        <w:rPr>
          <w:rFonts w:eastAsia="Times New Roman"/>
          <w:szCs w:val="24"/>
        </w:rPr>
        <w:t>αύριο, μετά την</w:t>
      </w:r>
      <w:r>
        <w:rPr>
          <w:rFonts w:eastAsia="Times New Roman"/>
          <w:szCs w:val="24"/>
        </w:rPr>
        <w:t xml:space="preserve"> επίκαιρη επερώτηση, ώστε</w:t>
      </w:r>
      <w:r w:rsidRPr="009B0A8D">
        <w:rPr>
          <w:rFonts w:eastAsia="Times New Roman"/>
          <w:szCs w:val="24"/>
        </w:rPr>
        <w:t xml:space="preserve"> να έχουμε </w:t>
      </w:r>
      <w:r>
        <w:rPr>
          <w:rFonts w:eastAsia="Times New Roman"/>
          <w:szCs w:val="24"/>
        </w:rPr>
        <w:t xml:space="preserve">κατάλογο ομιλητών με την άνεσή μας. </w:t>
      </w:r>
    </w:p>
    <w:p w14:paraId="5218DB06" w14:textId="77777777" w:rsidR="00BE48FC" w:rsidRDefault="008F016C">
      <w:pPr>
        <w:tabs>
          <w:tab w:val="center" w:pos="4753"/>
          <w:tab w:val="left" w:pos="6156"/>
        </w:tabs>
        <w:spacing w:line="600" w:lineRule="auto"/>
        <w:ind w:firstLine="709"/>
        <w:jc w:val="center"/>
        <w:rPr>
          <w:rFonts w:eastAsia="Times New Roman"/>
          <w:szCs w:val="24"/>
        </w:rPr>
      </w:pPr>
      <w:r w:rsidRPr="00D5120C">
        <w:rPr>
          <w:rFonts w:eastAsia="Times New Roman"/>
          <w:szCs w:val="24"/>
        </w:rPr>
        <w:t>(</w:t>
      </w:r>
      <w:r w:rsidRPr="001A6D8F">
        <w:rPr>
          <w:rFonts w:eastAsia="Times New Roman"/>
          <w:szCs w:val="24"/>
        </w:rPr>
        <w:t>ΔΙΑΚΟΠΗ)</w:t>
      </w:r>
    </w:p>
    <w:p w14:paraId="5218DB07" w14:textId="77777777" w:rsidR="00BE48FC" w:rsidRDefault="008F016C">
      <w:pPr>
        <w:spacing w:line="600" w:lineRule="auto"/>
        <w:ind w:firstLine="709"/>
        <w:jc w:val="center"/>
        <w:rPr>
          <w:rFonts w:eastAsia="Times New Roman" w:cs="Times New Roman"/>
          <w:szCs w:val="24"/>
        </w:rPr>
      </w:pPr>
      <w:r>
        <w:rPr>
          <w:rFonts w:eastAsia="Times New Roman" w:cs="Times New Roman"/>
          <w:szCs w:val="24"/>
        </w:rPr>
        <w:t>(ΜΕΤΑ ΤΗ ΔΙΑΚΟΠΗ)</w:t>
      </w:r>
    </w:p>
    <w:p w14:paraId="5218DB08" w14:textId="77777777" w:rsidR="00BE48FC" w:rsidRDefault="008F016C">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Κυρίες και κύριοι συνάδελφοι, </w:t>
      </w:r>
      <w:r>
        <w:rPr>
          <w:rFonts w:eastAsia="Times New Roman" w:cs="Times New Roman"/>
          <w:szCs w:val="24"/>
        </w:rPr>
        <w:t>συνεχίζεται η συνεδρίαση.</w:t>
      </w:r>
    </w:p>
    <w:p w14:paraId="5218DB09" w14:textId="77777777" w:rsidR="00BE48FC" w:rsidRDefault="008F016C">
      <w:pPr>
        <w:spacing w:line="600" w:lineRule="auto"/>
        <w:ind w:firstLine="720"/>
        <w:jc w:val="both"/>
        <w:rPr>
          <w:rFonts w:eastAsia="Times New Roman" w:cs="Times New Roman"/>
          <w:b/>
          <w:szCs w:val="24"/>
        </w:rPr>
      </w:pPr>
      <w:r>
        <w:rPr>
          <w:rFonts w:eastAsia="Times New Roman" w:cs="Times New Roman"/>
          <w:szCs w:val="24"/>
        </w:rPr>
        <w:t xml:space="preserve">Προχωρούμε στο δεύτερο </w:t>
      </w:r>
      <w:r>
        <w:rPr>
          <w:rFonts w:eastAsia="Times New Roman" w:cs="Times New Roman"/>
          <w:szCs w:val="24"/>
        </w:rPr>
        <w:t>νομοσχέδιο</w:t>
      </w:r>
      <w:r>
        <w:rPr>
          <w:rFonts w:eastAsia="Times New Roman" w:cs="Times New Roman"/>
          <w:szCs w:val="24"/>
        </w:rPr>
        <w:t xml:space="preserve"> για σήμερα, σύμφωνα με τη </w:t>
      </w:r>
      <w:r>
        <w:rPr>
          <w:rFonts w:eastAsia="Times New Roman" w:cs="Times New Roman"/>
          <w:szCs w:val="24"/>
        </w:rPr>
        <w:t>συμπληρωματική ημερήσια διάταξη νομοθετικής εργασίας.</w:t>
      </w:r>
    </w:p>
    <w:p w14:paraId="5218DB0A"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Μόνη συζήτηση και ψήφιση επί της αρχής, των άρθρων και του συνόλου του σχεδίου νόμου του Υπουργείου Υποδομών και Μεταφορών: «Κύρωση της από 11.12.2018 Συμφωνίας Τροποποίησης Διατάξεων της από 31 Μαΐου 2</w:t>
      </w:r>
      <w:r>
        <w:rPr>
          <w:rFonts w:eastAsia="Times New Roman" w:cs="Times New Roman"/>
          <w:szCs w:val="24"/>
        </w:rPr>
        <w:t>007 Σύμβασης Παραχώρησης για το Έργο «Μελέτη, Κατασκευή, Χρηματοδότηση, Λειτουργία, Συντήρηση και Εκμετάλλευση του Αυτοκινητοδρόμου Κεντρικής Ελλάδος (Ε65)», που κυρώθηκε με τον ν.3597/2007 (Α΄ 168), όπως αυτή τροποποιήθηκε: α) με την από 28.11.2013 «Συμφω</w:t>
      </w:r>
      <w:r>
        <w:rPr>
          <w:rFonts w:eastAsia="Times New Roman" w:cs="Times New Roman"/>
          <w:szCs w:val="24"/>
        </w:rPr>
        <w:t>νία Τροποποίησης Διατάξεων της Σύμβασης Παραχώρησης» που κυρώθηκε με το άρθρο δεύτερο του ν.4219/2013 «Κύρωση των Συμφωνιών Τροποποίησης των συμβάσεων παραχώρησης των μεγάλων οδικών έργων και ρύθμιση συναφών θεμάτων» (Α΄ 269) και β) με την από 19.12.2013 «</w:t>
      </w:r>
      <w:r>
        <w:rPr>
          <w:rFonts w:eastAsia="Times New Roman" w:cs="Times New Roman"/>
          <w:szCs w:val="24"/>
        </w:rPr>
        <w:t>Συμφωνία Τροποποίησης Διατάξεων της από 28.11.2013 Συμφωνίας Τροποποίησης Διατάξεων Σύμβασης Παραχώρησης» που κυρώθηκε με το άρθρο 44 του ν.4354/2015 «Διαχείριση των μη εξυπηρετούμενων δανείων, μισθολογικές ρυθμίσεις και άλλες επείγουσες διατάξεις εφαρμογή</w:t>
      </w:r>
      <w:r>
        <w:rPr>
          <w:rFonts w:eastAsia="Times New Roman" w:cs="Times New Roman"/>
          <w:szCs w:val="24"/>
        </w:rPr>
        <w:t>ς της συμφωνίας δημοσιονομικών στόχων και διαρθρωτικών μεταρρυθμίσεων» (Α΄176)».</w:t>
      </w:r>
    </w:p>
    <w:p w14:paraId="5218DB0B"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Το ως άνω νομοσχέδιο, μετά την απόφαση την οποία έλαβε η Διαρκής Επιτροπή Παραγωγής και Εμπορίου ύστερα από πρόταση του αρμόδιου Υπουργού, συζητείται με τη διαδικασία του κατε</w:t>
      </w:r>
      <w:r>
        <w:rPr>
          <w:rFonts w:eastAsia="Times New Roman" w:cs="Times New Roman"/>
          <w:szCs w:val="24"/>
        </w:rPr>
        <w:t>πείγοντος, σύμφωνα με το άρθρο 76 παράγραφος 4 του Συντάγματος και το άρθρο 109 του Κανονισμού της Βουλής.</w:t>
      </w:r>
    </w:p>
    <w:p w14:paraId="5218DB0C"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Θα ήθελα να σας υπενθυμίσω ότι σύμφωνα με την απόφαση της Διάσκεψης των Προέδρων στη συνεδρίασή της στις 19 Δεκεμβρίου 2018, η συζήτηση επί της αρχής</w:t>
      </w:r>
      <w:r>
        <w:rPr>
          <w:rFonts w:eastAsia="Times New Roman" w:cs="Times New Roman"/>
          <w:szCs w:val="24"/>
        </w:rPr>
        <w:t xml:space="preserve"> και επί των άρθρων θα ολοκληρωθεί σε μία συνεδρίαση διάρκειας κατά ανώτατο όριο δέκα ορών.</w:t>
      </w:r>
    </w:p>
    <w:p w14:paraId="5218DB0D"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Στη συζήτηση μετέχουν οι εισηγητές και οι ειδικοί αγορητές, ο Πρωθυπουργός ή ο αρμόδιος Υπουργός, οι Πρόεδροι των Κοινοβουλευτικών Ομάδων και από ένας εκπρόσωπός το</w:t>
      </w:r>
      <w:r>
        <w:rPr>
          <w:rFonts w:eastAsia="Times New Roman" w:cs="Times New Roman"/>
          <w:szCs w:val="24"/>
        </w:rPr>
        <w:t xml:space="preserve">υς, καθώς και ένας </w:t>
      </w:r>
      <w:r>
        <w:rPr>
          <w:rFonts w:eastAsia="Times New Roman" w:cs="Times New Roman"/>
          <w:szCs w:val="24"/>
        </w:rPr>
        <w:t>Α</w:t>
      </w:r>
      <w:r>
        <w:rPr>
          <w:rFonts w:eastAsia="Times New Roman" w:cs="Times New Roman"/>
          <w:szCs w:val="24"/>
        </w:rPr>
        <w:t>νεξάρτητος Βουλευτής. Η ομιλία τους περιορίζεται στο ήμισυ του χρόνου που προβλέπεται από τα άρθρα 97 και 103 του Κανονισμού της Βουλής.</w:t>
      </w:r>
    </w:p>
    <w:p w14:paraId="5218DB0E"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Προτείνω, λοιπόν, και με βάση τον Κανονισμό της Βουλής, να οριστεί ένας ομιλητής από κάθε Κοινοβουλ</w:t>
      </w:r>
      <w:r>
        <w:rPr>
          <w:rFonts w:eastAsia="Times New Roman" w:cs="Times New Roman"/>
          <w:szCs w:val="24"/>
        </w:rPr>
        <w:t xml:space="preserve">ευτική Ομάδα, καθώς και ένας ομιλητής από τους </w:t>
      </w:r>
      <w:r>
        <w:rPr>
          <w:rFonts w:eastAsia="Times New Roman" w:cs="Times New Roman"/>
          <w:szCs w:val="24"/>
        </w:rPr>
        <w:t>Α</w:t>
      </w:r>
      <w:r>
        <w:rPr>
          <w:rFonts w:eastAsia="Times New Roman" w:cs="Times New Roman"/>
          <w:szCs w:val="24"/>
        </w:rPr>
        <w:t xml:space="preserve">νεξάρτητους Βουλευτές. </w:t>
      </w:r>
    </w:p>
    <w:p w14:paraId="5218DB0F"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Τέλος, προτείνω η συζήτηση επί της αρχής και επί των άρθρων να είναι ενιαία. Ως προς τους χρόνους ομιλίας, το Προεδρείο προτείνει οι εισηγητές και οι ειδικοί αγορητές να έχουν χρόνο ομ</w:t>
      </w:r>
      <w:r>
        <w:rPr>
          <w:rFonts w:eastAsia="Times New Roman" w:cs="Times New Roman"/>
          <w:szCs w:val="24"/>
        </w:rPr>
        <w:t>ιλίας οκτώ λεπτά, οι αρμόδιοι Υπουργοί να έχουν δέκα λεπτά, οι υπόλοιποι Υπουργοί ή Υφυπουργοί να έχουν πέντε λεπτά, ο Πρωθυπουργός και Πρόεδρος της Κοινοβουλευτικής Ομάδας του ΣΥΡΙΖΑ, καθώς και ο Πρόεδρος της Κοινοβουλευτικής Ομάδας της Νέας Δημοκρατίας ν</w:t>
      </w:r>
      <w:r>
        <w:rPr>
          <w:rFonts w:eastAsia="Times New Roman" w:cs="Times New Roman"/>
          <w:szCs w:val="24"/>
        </w:rPr>
        <w:t>α έχουν δέκα λεπτά, οι Πρόεδροι των υπολοίπων Κοινοβουλευτικών Ομάδων να έχουν οκτώ λεπτά, οι Κοινοβουλευτικοί Εκπρόσωποι να έχουν έξι λεπτά και οι ορισθέντες από τα κόμματα ομιλητές να έχουν πέντε λεπτά. Το Σώμα συμφωνεί;</w:t>
      </w:r>
    </w:p>
    <w:p w14:paraId="5218DB10" w14:textId="77777777" w:rsidR="00BE48FC" w:rsidRDefault="008F016C">
      <w:pPr>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Μάλιστα, μάλιστ</w:t>
      </w:r>
      <w:r>
        <w:rPr>
          <w:rFonts w:eastAsia="Times New Roman" w:cs="Times New Roman"/>
          <w:szCs w:val="24"/>
        </w:rPr>
        <w:t>α.</w:t>
      </w:r>
    </w:p>
    <w:p w14:paraId="5218DB11" w14:textId="77777777" w:rsidR="00BE48FC" w:rsidRDefault="008F016C">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r>
        <w:rPr>
          <w:rFonts w:eastAsia="Times New Roman" w:cs="Times New Roman"/>
          <w:b/>
          <w:szCs w:val="24"/>
        </w:rPr>
        <w:t>Βαρεμένος</w:t>
      </w:r>
      <w:r>
        <w:rPr>
          <w:rFonts w:eastAsia="Times New Roman" w:cs="Times New Roman"/>
          <w:b/>
          <w:szCs w:val="24"/>
        </w:rPr>
        <w:t xml:space="preserve">): </w:t>
      </w:r>
      <w:r>
        <w:rPr>
          <w:rFonts w:eastAsia="Times New Roman" w:cs="Times New Roman"/>
          <w:szCs w:val="24"/>
        </w:rPr>
        <w:t>Το Σώμα συνεφώνησε.</w:t>
      </w:r>
    </w:p>
    <w:p w14:paraId="5218DB12"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Τον λόγο έχει ο εισηγητής του ΣΥΡΙΖΑ κ. Απόστολος Καραναστάσης για οκτώ λεπτά.</w:t>
      </w:r>
    </w:p>
    <w:p w14:paraId="5218DB13" w14:textId="77777777" w:rsidR="00BE48FC" w:rsidRDefault="008F016C">
      <w:pPr>
        <w:spacing w:line="600" w:lineRule="auto"/>
        <w:ind w:firstLine="720"/>
        <w:jc w:val="both"/>
        <w:rPr>
          <w:rFonts w:eastAsia="Times New Roman" w:cs="Times New Roman"/>
          <w:szCs w:val="24"/>
        </w:rPr>
      </w:pPr>
      <w:r>
        <w:rPr>
          <w:rFonts w:eastAsia="Times New Roman" w:cs="Times New Roman"/>
          <w:b/>
          <w:szCs w:val="24"/>
        </w:rPr>
        <w:t xml:space="preserve">ΑΠΟΣΤΟΛΟΣ ΚΑΡΑΝΑΣΤΑΣΗΣ: </w:t>
      </w:r>
      <w:r w:rsidRPr="003D228A">
        <w:rPr>
          <w:rFonts w:eastAsia="Times New Roman" w:cs="Times New Roman"/>
          <w:szCs w:val="24"/>
        </w:rPr>
        <w:t xml:space="preserve">Κύριε Πρόεδρε, </w:t>
      </w:r>
      <w:r>
        <w:rPr>
          <w:rFonts w:eastAsia="Times New Roman" w:cs="Times New Roman"/>
          <w:szCs w:val="24"/>
        </w:rPr>
        <w:t>θα ζητήσω λίγο την ανοχή σας στον χρόνο.</w:t>
      </w:r>
    </w:p>
    <w:p w14:paraId="5218DB14" w14:textId="77777777" w:rsidR="00BE48FC" w:rsidRDefault="008F016C">
      <w:pPr>
        <w:spacing w:line="600" w:lineRule="auto"/>
        <w:ind w:firstLine="720"/>
        <w:jc w:val="both"/>
        <w:rPr>
          <w:rFonts w:eastAsia="Times New Roman"/>
          <w:color w:val="222222"/>
          <w:szCs w:val="24"/>
          <w:shd w:val="clear" w:color="auto" w:fill="FFFFFF"/>
        </w:rPr>
      </w:pPr>
      <w:r>
        <w:rPr>
          <w:rFonts w:eastAsia="Times New Roman" w:cs="Times New Roman"/>
          <w:szCs w:val="24"/>
        </w:rPr>
        <w:t>Κ</w:t>
      </w:r>
      <w:r w:rsidRPr="003D228A">
        <w:rPr>
          <w:rFonts w:eastAsia="Times New Roman" w:cs="Times New Roman"/>
          <w:szCs w:val="24"/>
        </w:rPr>
        <w:t>ύριε Υπουργέ,</w:t>
      </w:r>
      <w:r>
        <w:rPr>
          <w:rFonts w:eastAsia="Times New Roman" w:cs="Times New Roman"/>
          <w:b/>
          <w:szCs w:val="24"/>
        </w:rPr>
        <w:t xml:space="preserve"> </w:t>
      </w:r>
      <w:r w:rsidRPr="003D228A">
        <w:rPr>
          <w:rFonts w:eastAsia="Times New Roman" w:cs="Times New Roman"/>
          <w:szCs w:val="24"/>
        </w:rPr>
        <w:t>κυρίες και</w:t>
      </w:r>
      <w:r>
        <w:rPr>
          <w:rFonts w:eastAsia="Times New Roman" w:cs="Times New Roman"/>
          <w:szCs w:val="24"/>
        </w:rPr>
        <w:t xml:space="preserve"> κύριοι συνάδελφ</w:t>
      </w:r>
      <w:r>
        <w:rPr>
          <w:rFonts w:eastAsia="Times New Roman" w:cs="Times New Roman"/>
          <w:szCs w:val="24"/>
        </w:rPr>
        <w:t>οι,</w:t>
      </w:r>
      <w:r w:rsidRPr="00741EF5">
        <w:rPr>
          <w:rFonts w:eastAsia="Times New Roman"/>
          <w:color w:val="222222"/>
          <w:szCs w:val="24"/>
          <w:shd w:val="clear" w:color="auto" w:fill="FFFFFF"/>
        </w:rPr>
        <w:t xml:space="preserve"> </w:t>
      </w:r>
      <w:r>
        <w:rPr>
          <w:rFonts w:eastAsia="Times New Roman"/>
          <w:color w:val="222222"/>
          <w:szCs w:val="24"/>
          <w:shd w:val="clear" w:color="auto" w:fill="FFFFFF"/>
        </w:rPr>
        <w:t xml:space="preserve">καλούμαστε σήμερα να κυρώσουμε με την ψήφο της Βουλής τη σύμβαση για την κατασκευή ενός σημαντικού έργου, ενός τμήματος του αυτοκινητοδρόμου Ε65, </w:t>
      </w:r>
      <w:r>
        <w:rPr>
          <w:rFonts w:eastAsia="Times New Roman"/>
          <w:color w:val="222222"/>
          <w:szCs w:val="24"/>
          <w:shd w:val="clear" w:color="auto" w:fill="FFFFFF"/>
        </w:rPr>
        <w:t xml:space="preserve">δηλαδή, </w:t>
      </w:r>
      <w:r>
        <w:rPr>
          <w:rFonts w:eastAsia="Times New Roman"/>
          <w:color w:val="222222"/>
          <w:szCs w:val="24"/>
          <w:shd w:val="clear" w:color="auto" w:fill="FFFFFF"/>
        </w:rPr>
        <w:t xml:space="preserve">του </w:t>
      </w:r>
      <w:r>
        <w:rPr>
          <w:rFonts w:eastAsia="Times New Roman"/>
          <w:color w:val="222222"/>
          <w:szCs w:val="24"/>
          <w:shd w:val="clear" w:color="auto" w:fill="FFFFFF"/>
        </w:rPr>
        <w:t>Α</w:t>
      </w:r>
      <w:r>
        <w:rPr>
          <w:rFonts w:eastAsia="Times New Roman"/>
          <w:color w:val="222222"/>
          <w:szCs w:val="24"/>
          <w:shd w:val="clear" w:color="auto" w:fill="FFFFFF"/>
        </w:rPr>
        <w:t xml:space="preserve">υτοκινητοδρόμου </w:t>
      </w:r>
      <w:r>
        <w:rPr>
          <w:rFonts w:eastAsia="Times New Roman"/>
          <w:color w:val="222222"/>
          <w:szCs w:val="24"/>
          <w:shd w:val="clear" w:color="auto" w:fill="FFFFFF"/>
        </w:rPr>
        <w:t>Κ</w:t>
      </w:r>
      <w:r>
        <w:rPr>
          <w:rFonts w:eastAsia="Times New Roman"/>
          <w:color w:val="222222"/>
          <w:szCs w:val="24"/>
          <w:shd w:val="clear" w:color="auto" w:fill="FFFFFF"/>
        </w:rPr>
        <w:t>εντρικής Ελλάδος, ο οποίος είναι ενταγμένος στα διευρωπαϊκά δίκτυα και είναι</w:t>
      </w:r>
      <w:r>
        <w:rPr>
          <w:rFonts w:eastAsia="Times New Roman"/>
          <w:color w:val="222222"/>
          <w:szCs w:val="24"/>
          <w:shd w:val="clear" w:color="auto" w:fill="FFFFFF"/>
        </w:rPr>
        <w:t xml:space="preserve"> ένα έργο το οποίο έχει χαρακτηριστεί ως έργο εθνικής σημασίας.</w:t>
      </w:r>
    </w:p>
    <w:p w14:paraId="5218DB15" w14:textId="77777777" w:rsidR="00BE48FC" w:rsidRDefault="008F01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Συνοπτικά η πορεία κατασκευής του Ε65 περιγράφεται ως εξής: Το 2007 με σχετική σύμβαση παραχώρησης το δημόσιο ανέθεσε στον παραχωρησιούχο το έργο της μελέτης, κατασκευής, χρηματοδότησης, λειτο</w:t>
      </w:r>
      <w:r>
        <w:rPr>
          <w:rFonts w:eastAsia="Times New Roman"/>
          <w:color w:val="222222"/>
          <w:szCs w:val="24"/>
          <w:shd w:val="clear" w:color="auto" w:fill="FFFFFF"/>
        </w:rPr>
        <w:t>υργίας, συντήρησης και εκμετάλλευσης του Αυτοκινητόδρομου Κεντρικής Ελλάδος.</w:t>
      </w:r>
    </w:p>
    <w:p w14:paraId="5218DB16" w14:textId="77777777" w:rsidR="00BE48FC" w:rsidRDefault="008F01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Η σύμβαση αυτή κυρώθηκε με τον ν.3597/2007 επί κυβερνήσεως Κώστα Καραμανλή και τότε Υπουργ</w:t>
      </w:r>
      <w:r>
        <w:rPr>
          <w:rFonts w:eastAsia="Times New Roman"/>
          <w:color w:val="222222"/>
          <w:szCs w:val="24"/>
          <w:shd w:val="clear" w:color="auto" w:fill="FFFFFF"/>
        </w:rPr>
        <w:t>ού</w:t>
      </w:r>
      <w:r>
        <w:rPr>
          <w:rFonts w:eastAsia="Times New Roman"/>
          <w:color w:val="222222"/>
          <w:szCs w:val="24"/>
          <w:shd w:val="clear" w:color="auto" w:fill="FFFFFF"/>
        </w:rPr>
        <w:t xml:space="preserve"> ΠΕΧ</w:t>
      </w:r>
      <w:r>
        <w:rPr>
          <w:rFonts w:eastAsia="Times New Roman"/>
          <w:color w:val="222222"/>
          <w:szCs w:val="24"/>
          <w:shd w:val="clear" w:color="auto" w:fill="FFFFFF"/>
        </w:rPr>
        <w:t>Ω</w:t>
      </w:r>
      <w:r>
        <w:rPr>
          <w:rFonts w:eastAsia="Times New Roman"/>
          <w:color w:val="222222"/>
          <w:szCs w:val="24"/>
          <w:shd w:val="clear" w:color="auto" w:fill="FFFFFF"/>
        </w:rPr>
        <w:t>ΔΕ κ. Σουφλιά. Με τον τότε σχεδιασμό προβλεπόταν η συγχρηματοδότηση από την Ευρωπα</w:t>
      </w:r>
      <w:r>
        <w:rPr>
          <w:rFonts w:eastAsia="Times New Roman"/>
          <w:color w:val="222222"/>
          <w:szCs w:val="24"/>
          <w:shd w:val="clear" w:color="auto" w:fill="FFFFFF"/>
        </w:rPr>
        <w:t>ϊκή Ένωση και συγκεκριμένα από πιστώσεις του Γ΄ Κοινοτικού Πλαισίου Στήριξης και του ΕΣΠΑ.</w:t>
      </w:r>
    </w:p>
    <w:p w14:paraId="5218DB17" w14:textId="77777777" w:rsidR="00BE48FC" w:rsidRDefault="008F01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 έργο καθυστέρησε σημαντικά να ξεκινήσει για διάφορους λόγους, όπως είναι οι απαλλοτριώσεις και η αρχαιολογία. Όταν τελικά ξεκίνησε, το κόστος του είχε ήδη ξεφύγει</w:t>
      </w:r>
      <w:r>
        <w:rPr>
          <w:rFonts w:eastAsia="Times New Roman"/>
          <w:color w:val="222222"/>
          <w:szCs w:val="24"/>
          <w:shd w:val="clear" w:color="auto" w:fill="FFFFFF"/>
        </w:rPr>
        <w:t xml:space="preserve"> σημαντικά από τον προϋπολογισμό, όποτε σε συνδυασμό με την οικονομική κρίση που ενέσκηψε, οδηγηθήκαμε το 2011 στη διακοπή των κατασκευαστικών εργασιών ελλείψει των απαιτούμενων κεφαλαίων.</w:t>
      </w:r>
    </w:p>
    <w:p w14:paraId="5218DB18" w14:textId="77777777" w:rsidR="00BE48FC" w:rsidRDefault="008F01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Έτσι, μετά από διαπραγματεύσεις, τα συμβαλλόμενα μέρη κατέληξαν στι</w:t>
      </w:r>
      <w:r>
        <w:rPr>
          <w:rFonts w:eastAsia="Times New Roman"/>
          <w:color w:val="222222"/>
          <w:szCs w:val="24"/>
          <w:shd w:val="clear" w:color="auto" w:fill="FFFFFF"/>
        </w:rPr>
        <w:t>ς 28 Νοεμβρίου 2013 στη συμφωνία τροποποίησης της αρχικής σύμβασης παραχώρησης που κυρώθηκε με τον ν.4219/2013 επί κυβερνήσεως Σαμαρά σε μια προσπάθεια να γίνει εφικτή η επανεκκίνηση του έργου μέσω της εξασφάλισης της βιωσιμότητας στις δεδομένες οικονομικέ</w:t>
      </w:r>
      <w:r>
        <w:rPr>
          <w:rFonts w:eastAsia="Times New Roman"/>
          <w:color w:val="222222"/>
          <w:szCs w:val="24"/>
          <w:shd w:val="clear" w:color="auto" w:fill="FFFFFF"/>
        </w:rPr>
        <w:t xml:space="preserve">ς συνθήκες. </w:t>
      </w:r>
    </w:p>
    <w:p w14:paraId="5218DB19" w14:textId="77777777" w:rsidR="00BE48FC" w:rsidRDefault="008F01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Με τη συμφωνία τροποποίησης συμφωνήθηκε να κατασκευαστεί άμεσα το μεσαίο τμήμα του έργου Ξυνιάδα</w:t>
      </w:r>
      <w:r>
        <w:rPr>
          <w:rFonts w:eastAsia="Times New Roman"/>
          <w:color w:val="222222"/>
          <w:szCs w:val="24"/>
          <w:shd w:val="clear" w:color="auto" w:fill="FFFFFF"/>
        </w:rPr>
        <w:t xml:space="preserve"> </w:t>
      </w:r>
      <w:r>
        <w:rPr>
          <w:rFonts w:eastAsia="Times New Roman"/>
          <w:color w:val="222222"/>
          <w:szCs w:val="24"/>
          <w:shd w:val="clear" w:color="auto" w:fill="FFFFFF"/>
        </w:rPr>
        <w:t>-</w:t>
      </w:r>
      <w:r>
        <w:rPr>
          <w:rFonts w:eastAsia="Times New Roman"/>
          <w:color w:val="222222"/>
          <w:szCs w:val="24"/>
          <w:shd w:val="clear" w:color="auto" w:fill="FFFFFF"/>
        </w:rPr>
        <w:t xml:space="preserve"> </w:t>
      </w:r>
      <w:r>
        <w:rPr>
          <w:rFonts w:eastAsia="Times New Roman"/>
          <w:color w:val="222222"/>
          <w:szCs w:val="24"/>
          <w:shd w:val="clear" w:color="auto" w:fill="FFFFFF"/>
        </w:rPr>
        <w:t xml:space="preserve">Τρίκαλα, με τεράστιες τότε αντιδράσεις όλων των φορέων από τέσσερις περιφέρειες, από τους ΟΤΑ, από τις περιφέρειες, από τα επιμελητήρια και από </w:t>
      </w:r>
      <w:r>
        <w:rPr>
          <w:rFonts w:eastAsia="Times New Roman"/>
          <w:color w:val="222222"/>
          <w:szCs w:val="24"/>
          <w:shd w:val="clear" w:color="auto" w:fill="FFFFFF"/>
        </w:rPr>
        <w:t xml:space="preserve">άλλους φορείς και να αναβληθεί η κατασκευή των λοιπών τμημάτων, το νότιο, από το μηδέν δηλαδή μέχρι το </w:t>
      </w:r>
      <w:r>
        <w:rPr>
          <w:rFonts w:eastAsia="Times New Roman"/>
          <w:color w:val="222222"/>
          <w:szCs w:val="24"/>
          <w:shd w:val="clear" w:color="auto" w:fill="FFFFFF"/>
        </w:rPr>
        <w:t>τριακοστό τρίτο</w:t>
      </w:r>
      <w:r>
        <w:rPr>
          <w:rFonts w:eastAsia="Times New Roman"/>
          <w:color w:val="222222"/>
          <w:szCs w:val="24"/>
          <w:shd w:val="clear" w:color="auto" w:fill="FFFFFF"/>
        </w:rPr>
        <w:t xml:space="preserve"> χιλιόμετρο, από ΠΑΘΕ μέχρι Ξυνιάδα και το βόρειο από το </w:t>
      </w:r>
      <w:r>
        <w:rPr>
          <w:rFonts w:eastAsia="Times New Roman"/>
          <w:color w:val="222222"/>
          <w:szCs w:val="24"/>
          <w:shd w:val="clear" w:color="auto" w:fill="FFFFFF"/>
        </w:rPr>
        <w:t xml:space="preserve">εκατόν ενδέκατο </w:t>
      </w:r>
      <w:r>
        <w:rPr>
          <w:rFonts w:eastAsia="Times New Roman"/>
          <w:color w:val="222222"/>
          <w:szCs w:val="24"/>
          <w:shd w:val="clear" w:color="auto" w:fill="FFFFFF"/>
        </w:rPr>
        <w:t xml:space="preserve">μέχρι το </w:t>
      </w:r>
      <w:r>
        <w:rPr>
          <w:rFonts w:eastAsia="Times New Roman"/>
          <w:color w:val="222222"/>
          <w:szCs w:val="24"/>
          <w:shd w:val="clear" w:color="auto" w:fill="FFFFFF"/>
        </w:rPr>
        <w:t>εκατοστό ογδοηκοστό δεύτερο</w:t>
      </w:r>
      <w:r>
        <w:rPr>
          <w:rFonts w:eastAsia="Times New Roman"/>
          <w:color w:val="222222"/>
          <w:szCs w:val="24"/>
          <w:shd w:val="clear" w:color="auto" w:fill="FFFFFF"/>
        </w:rPr>
        <w:t xml:space="preserve">, από Τρίκαλα μέχρι Εγνατία, </w:t>
      </w:r>
      <w:r>
        <w:rPr>
          <w:rFonts w:eastAsia="Times New Roman"/>
          <w:color w:val="222222"/>
          <w:szCs w:val="24"/>
          <w:shd w:val="clear" w:color="auto" w:fill="FFFFFF"/>
        </w:rPr>
        <w:t>για μια περίοδο κατά ανώτατο τριών ετών από την ολοκλήρωση της περιόδου μελετών κατασκευών Τ1, μέσα στην οποία το δημόσιο θα δικαιούτο να απαιτήσει την κατασκευή από τον παραχωρησιούχο του συνόλου ή μέρος των αναβαλλόμενων τμημάτων, σύμφωνα με τους όρους κ</w:t>
      </w:r>
      <w:r>
        <w:rPr>
          <w:rFonts w:eastAsia="Times New Roman"/>
          <w:color w:val="222222"/>
          <w:szCs w:val="24"/>
          <w:shd w:val="clear" w:color="auto" w:fill="FFFFFF"/>
        </w:rPr>
        <w:t>αι τις προϋποθέσεις που προβλέφθηκε στη συμφωνία του 2013.</w:t>
      </w:r>
    </w:p>
    <w:p w14:paraId="5218DB1A" w14:textId="77777777" w:rsidR="00BE48FC" w:rsidRDefault="008F01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Δηλαδή</w:t>
      </w:r>
      <w:r>
        <w:rPr>
          <w:rFonts w:eastAsia="Times New Roman"/>
          <w:color w:val="222222"/>
          <w:szCs w:val="24"/>
          <w:shd w:val="clear" w:color="auto" w:fill="FFFFFF"/>
        </w:rPr>
        <w:t>,</w:t>
      </w:r>
      <w:r>
        <w:rPr>
          <w:rFonts w:eastAsia="Times New Roman"/>
          <w:color w:val="222222"/>
          <w:szCs w:val="24"/>
          <w:shd w:val="clear" w:color="auto" w:fill="FFFFFF"/>
        </w:rPr>
        <w:t xml:space="preserve"> με λίγα λόγια, συμφωνήθηκε ότι αν το δημόσιο θέλει, μπορεί να ζητήσει από τον παραχωρησιούχο μέσα σε τακτή προθεσμία να κατασκευάσει ένα ή περισσότερα τμήματα που εξαιρέθηκαν και αν αυτά ήτ</w:t>
      </w:r>
      <w:r>
        <w:rPr>
          <w:rFonts w:eastAsia="Times New Roman"/>
          <w:color w:val="222222"/>
          <w:szCs w:val="24"/>
          <w:shd w:val="clear" w:color="auto" w:fill="FFFFFF"/>
        </w:rPr>
        <w:t>αν ζημιογόνα, να του πληρώνει και τη ζημιά. Αυτή είναι η σύμβαση και η κατάσταση που κληρονομήσαμε.</w:t>
      </w:r>
    </w:p>
    <w:p w14:paraId="5218DB1B" w14:textId="77777777" w:rsidR="00BE48FC" w:rsidRDefault="008F01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Επιμένω στην τροποποίηση του 2013, γιατί στη συζήτηση της κύρωσης της παρούσας σύμβασης στην αρμόδια επιτροπή είδαμε με έκπληξη από την </w:t>
      </w:r>
      <w:r>
        <w:rPr>
          <w:rFonts w:eastAsia="Times New Roman"/>
          <w:color w:val="222222"/>
          <w:szCs w:val="24"/>
          <w:shd w:val="clear" w:color="auto" w:fill="FFFFFF"/>
        </w:rPr>
        <w:t>Α</w:t>
      </w:r>
      <w:r>
        <w:rPr>
          <w:rFonts w:eastAsia="Times New Roman"/>
          <w:color w:val="222222"/>
          <w:szCs w:val="24"/>
          <w:shd w:val="clear" w:color="auto" w:fill="FFFFFF"/>
        </w:rPr>
        <w:t xml:space="preserve">ντιπολίτευση και </w:t>
      </w:r>
      <w:r>
        <w:rPr>
          <w:rFonts w:eastAsia="Times New Roman"/>
          <w:color w:val="222222"/>
          <w:szCs w:val="24"/>
          <w:shd w:val="clear" w:color="auto" w:fill="FFFFFF"/>
        </w:rPr>
        <w:t>ιδιαίτερα από τη Νέα Δημοκρατία να μας ζητάει και τα ρέστα. Σε αυτή τη σύμβαση τότε είχε αποφασιστεί και αλλαγή της χάραξης όλου του βόρειου τμήματος, το οποίο, κατά κάποιον τρόπο, άλλαζε και τα οικονομικά χαρακτηριστικά. Όμως, νομίζω ότι σωστά είχε αλλάξε</w:t>
      </w:r>
      <w:r>
        <w:rPr>
          <w:rFonts w:eastAsia="Times New Roman"/>
          <w:color w:val="222222"/>
          <w:szCs w:val="24"/>
          <w:shd w:val="clear" w:color="auto" w:fill="FFFFFF"/>
        </w:rPr>
        <w:t xml:space="preserve">ι η τότε χάραξη, γιατί κινούνταν όλο το τμήμα αυτό, από την Καλαμπάκα μέχρι την Εγνατία στα </w:t>
      </w:r>
      <w:r>
        <w:rPr>
          <w:rFonts w:eastAsia="Times New Roman"/>
          <w:color w:val="222222"/>
          <w:szCs w:val="24"/>
          <w:shd w:val="clear" w:color="auto" w:fill="FFFFFF"/>
        </w:rPr>
        <w:t>εννιακόσια</w:t>
      </w:r>
      <w:r>
        <w:rPr>
          <w:rFonts w:eastAsia="Times New Roman"/>
          <w:color w:val="222222"/>
          <w:szCs w:val="24"/>
          <w:shd w:val="clear" w:color="auto" w:fill="FFFFFF"/>
        </w:rPr>
        <w:t xml:space="preserve"> με </w:t>
      </w:r>
      <w:r>
        <w:rPr>
          <w:rFonts w:eastAsia="Times New Roman"/>
          <w:color w:val="222222"/>
          <w:szCs w:val="24"/>
          <w:shd w:val="clear" w:color="auto" w:fill="FFFFFF"/>
        </w:rPr>
        <w:t xml:space="preserve">εννιακόσια πενήντα </w:t>
      </w:r>
      <w:r>
        <w:rPr>
          <w:rFonts w:eastAsia="Times New Roman"/>
          <w:color w:val="222222"/>
          <w:szCs w:val="24"/>
          <w:shd w:val="clear" w:color="auto" w:fill="FFFFFF"/>
        </w:rPr>
        <w:t xml:space="preserve">μέτρα υψόμετρο και με τη νέα χάραξη κινείται πια στα </w:t>
      </w:r>
      <w:r>
        <w:rPr>
          <w:rFonts w:eastAsia="Times New Roman"/>
          <w:color w:val="222222"/>
          <w:szCs w:val="24"/>
          <w:shd w:val="clear" w:color="auto" w:fill="FFFFFF"/>
        </w:rPr>
        <w:t>εξακόσια – εξακόσια πενήντα</w:t>
      </w:r>
      <w:r>
        <w:rPr>
          <w:rFonts w:eastAsia="Times New Roman"/>
          <w:color w:val="222222"/>
          <w:szCs w:val="24"/>
          <w:shd w:val="clear" w:color="auto" w:fill="FFFFFF"/>
        </w:rPr>
        <w:t xml:space="preserve"> μέτρα</w:t>
      </w:r>
      <w:r>
        <w:rPr>
          <w:rFonts w:eastAsia="Times New Roman"/>
          <w:color w:val="222222"/>
          <w:szCs w:val="24"/>
          <w:shd w:val="clear" w:color="auto" w:fill="FFFFFF"/>
        </w:rPr>
        <w:t>,</w:t>
      </w:r>
      <w:r>
        <w:rPr>
          <w:rFonts w:eastAsia="Times New Roman"/>
          <w:color w:val="222222"/>
          <w:szCs w:val="24"/>
          <w:shd w:val="clear" w:color="auto" w:fill="FFFFFF"/>
        </w:rPr>
        <w:t xml:space="preserve"> με ό,τι σημαίνει αυτό</w:t>
      </w:r>
      <w:r>
        <w:rPr>
          <w:rFonts w:eastAsia="Times New Roman"/>
          <w:color w:val="222222"/>
          <w:szCs w:val="24"/>
          <w:shd w:val="clear" w:color="auto" w:fill="FFFFFF"/>
        </w:rPr>
        <w:t>,</w:t>
      </w:r>
      <w:r>
        <w:rPr>
          <w:rFonts w:eastAsia="Times New Roman"/>
          <w:color w:val="222222"/>
          <w:szCs w:val="24"/>
          <w:shd w:val="clear" w:color="auto" w:fill="FFFFFF"/>
        </w:rPr>
        <w:t xml:space="preserve"> τόσο για τον </w:t>
      </w:r>
      <w:r w:rsidRPr="009554F3">
        <w:rPr>
          <w:rFonts w:eastAsia="Times New Roman"/>
          <w:color w:val="222222"/>
          <w:szCs w:val="24"/>
          <w:shd w:val="clear" w:color="auto" w:fill="FFFFFF"/>
        </w:rPr>
        <w:t>εκχιονι</w:t>
      </w:r>
      <w:r w:rsidRPr="009554F3">
        <w:rPr>
          <w:rFonts w:eastAsia="Times New Roman"/>
          <w:color w:val="222222"/>
          <w:szCs w:val="24"/>
          <w:shd w:val="clear" w:color="auto" w:fill="FFFFFF"/>
        </w:rPr>
        <w:t>σμό</w:t>
      </w:r>
      <w:r>
        <w:rPr>
          <w:rFonts w:eastAsia="Times New Roman"/>
          <w:color w:val="222222"/>
          <w:szCs w:val="24"/>
          <w:shd w:val="clear" w:color="auto" w:fill="FFFFFF"/>
        </w:rPr>
        <w:t xml:space="preserve"> αλλά ιδιαίτερα τον χειμώνα για τον παγετό. Ήταν, λοιπόν, όπως λέει και η παροιμία: «Εκεί που μας χρωστούσαν, μας πήραν και το βόδι».</w:t>
      </w:r>
    </w:p>
    <w:p w14:paraId="5218DB1C" w14:textId="77777777" w:rsidR="00BE48FC" w:rsidRDefault="008F01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Αντί, λοιπόν, να απολογηθούν για την προχειρότητα με την οποία σχεδίασαν και προσπάθησαν να εκτελέσουν το έργο για τον </w:t>
      </w:r>
      <w:r>
        <w:rPr>
          <w:rFonts w:eastAsia="Times New Roman"/>
          <w:color w:val="222222"/>
          <w:szCs w:val="24"/>
          <w:shd w:val="clear" w:color="auto" w:fill="FFFFFF"/>
        </w:rPr>
        <w:t xml:space="preserve">χωρίς προηγούμενο ακρωτηριασμό του, που κατάντησε έναν δρόμο από το πουθενά στο πουθενά -ανέφερα χθες ότι αναγκάστηκαν να κάνουν οκτώ χιλιόμετρα αυτοκινητόδρομο για να μπορέσουν να </w:t>
      </w:r>
      <w:r w:rsidRPr="004B0016">
        <w:rPr>
          <w:rFonts w:eastAsia="Times New Roman"/>
          <w:color w:val="222222"/>
          <w:szCs w:val="24"/>
          <w:shd w:val="clear" w:color="auto" w:fill="FFFFFF"/>
        </w:rPr>
        <w:t>οδηγηθούν στον καινούργιο αυτοκινητόδρομο από την Ξυνιάδα μέχρι τα Τρίκαλα</w:t>
      </w:r>
      <w:r>
        <w:rPr>
          <w:rFonts w:eastAsia="Times New Roman"/>
          <w:color w:val="222222"/>
          <w:szCs w:val="24"/>
          <w:shd w:val="clear" w:color="auto" w:fill="FFFFFF"/>
        </w:rPr>
        <w:t>-</w:t>
      </w:r>
      <w:r>
        <w:rPr>
          <w:rFonts w:eastAsia="Times New Roman"/>
          <w:color w:val="222222"/>
          <w:szCs w:val="24"/>
          <w:shd w:val="clear" w:color="auto" w:fill="FFFFFF"/>
        </w:rPr>
        <w:t xml:space="preserve"> τελικά για την ίδια συμφωνία που έκαναν και που αποτυπώθηκε σε τροποποίηση του 2013, μας εγκαλούν γιατί εφαρμόσαμε την τροποποίηση αυτή. Μας είπαν ότι κακώς συνεννοηθήκαμε με τον παραχωρησιούχο για τη συνέχιση του έργου που θα έπρεπε να δημοπρατηθεί. Μα, </w:t>
      </w:r>
      <w:r>
        <w:rPr>
          <w:rFonts w:eastAsia="Times New Roman"/>
          <w:color w:val="222222"/>
          <w:szCs w:val="24"/>
          <w:shd w:val="clear" w:color="auto" w:fill="FFFFFF"/>
        </w:rPr>
        <w:t>αυτοί είχαν συμφωνήσει τη διαδικασία το 2013, αυτή ήταν η συμφωνία του 2013.</w:t>
      </w:r>
    </w:p>
    <w:p w14:paraId="5218DB1D" w14:textId="77777777" w:rsidR="00BE48FC" w:rsidRDefault="008F016C">
      <w:pPr>
        <w:spacing w:line="600" w:lineRule="auto"/>
        <w:ind w:firstLine="720"/>
        <w:jc w:val="both"/>
        <w:rPr>
          <w:rFonts w:eastAsia="Times New Roman" w:cs="Times New Roman"/>
          <w:szCs w:val="24"/>
        </w:rPr>
      </w:pPr>
      <w:r>
        <w:rPr>
          <w:rFonts w:eastAsia="Times New Roman"/>
          <w:color w:val="222222"/>
          <w:szCs w:val="24"/>
          <w:shd w:val="clear" w:color="auto" w:fill="FFFFFF"/>
        </w:rPr>
        <w:t>Αντίθετα, δεν είπαν κουβέντα για τον όρο της χρηματοδότησης ενδεχόμενης ζημίας του αναδόχου, που αυτοί είχαν συμφωνήσει και εμείς πετύχαμε την επ</w:t>
      </w:r>
      <w:r>
        <w:rPr>
          <w:rFonts w:eastAsia="Times New Roman"/>
          <w:color w:val="222222"/>
          <w:szCs w:val="24"/>
          <w:shd w:val="clear" w:color="auto" w:fill="FFFFFF"/>
        </w:rPr>
        <w:t>αν</w:t>
      </w:r>
      <w:r>
        <w:rPr>
          <w:rFonts w:eastAsia="Times New Roman"/>
          <w:color w:val="222222"/>
          <w:szCs w:val="24"/>
          <w:shd w:val="clear" w:color="auto" w:fill="FFFFFF"/>
        </w:rPr>
        <w:t>άλ</w:t>
      </w:r>
      <w:r>
        <w:rPr>
          <w:rFonts w:eastAsia="Times New Roman"/>
          <w:color w:val="222222"/>
          <w:szCs w:val="24"/>
          <w:shd w:val="clear" w:color="auto" w:fill="FFFFFF"/>
        </w:rPr>
        <w:t>η</w:t>
      </w:r>
      <w:r>
        <w:rPr>
          <w:rFonts w:eastAsia="Times New Roman"/>
          <w:color w:val="222222"/>
          <w:szCs w:val="24"/>
          <w:shd w:val="clear" w:color="auto" w:fill="FFFFFF"/>
        </w:rPr>
        <w:t>ψή του.</w:t>
      </w:r>
    </w:p>
    <w:p w14:paraId="5218DB1E" w14:textId="77777777" w:rsidR="00BE48FC" w:rsidRDefault="008F016C">
      <w:pPr>
        <w:spacing w:line="600" w:lineRule="auto"/>
        <w:ind w:firstLine="720"/>
        <w:jc w:val="both"/>
        <w:rPr>
          <w:rFonts w:eastAsia="Times New Roman"/>
          <w:szCs w:val="24"/>
        </w:rPr>
      </w:pPr>
      <w:r>
        <w:rPr>
          <w:rFonts w:eastAsia="Times New Roman"/>
          <w:szCs w:val="24"/>
        </w:rPr>
        <w:t xml:space="preserve">Όσο για τη </w:t>
      </w:r>
      <w:r>
        <w:rPr>
          <w:rFonts w:eastAsia="Times New Roman"/>
          <w:szCs w:val="24"/>
        </w:rPr>
        <w:t>δημοπράτηση που ανέφεραν</w:t>
      </w:r>
      <w:r w:rsidRPr="00AE7307">
        <w:rPr>
          <w:rFonts w:eastAsia="Times New Roman"/>
          <w:szCs w:val="24"/>
        </w:rPr>
        <w:t>,</w:t>
      </w:r>
      <w:r>
        <w:rPr>
          <w:rFonts w:eastAsia="Times New Roman"/>
          <w:szCs w:val="24"/>
        </w:rPr>
        <w:t xml:space="preserve"> πολύ απλά αν δεν ακολουθούσαμε τη σύμβαση του 2013 και δημοπρατούσαμε το έργο</w:t>
      </w:r>
      <w:r w:rsidRPr="00AE7307">
        <w:rPr>
          <w:rFonts w:eastAsia="Times New Roman"/>
          <w:szCs w:val="24"/>
        </w:rPr>
        <w:t>,</w:t>
      </w:r>
      <w:r>
        <w:rPr>
          <w:rFonts w:eastAsia="Times New Roman"/>
          <w:szCs w:val="24"/>
        </w:rPr>
        <w:t xml:space="preserve"> δεν επρόκειτο να εκτελεστεί ποτέ, γιατί δεν θα χρηματοδοτούνταν από το ΕΣΠΑ, τώρα ΣΕΣ. </w:t>
      </w:r>
    </w:p>
    <w:p w14:paraId="5218DB1F" w14:textId="77777777" w:rsidR="00BE48FC" w:rsidRDefault="008F016C">
      <w:pPr>
        <w:spacing w:line="600" w:lineRule="auto"/>
        <w:ind w:firstLine="720"/>
        <w:jc w:val="both"/>
        <w:rPr>
          <w:rFonts w:eastAsia="Times New Roman"/>
          <w:szCs w:val="24"/>
        </w:rPr>
      </w:pPr>
      <w:r>
        <w:rPr>
          <w:rFonts w:eastAsia="Times New Roman"/>
          <w:szCs w:val="24"/>
        </w:rPr>
        <w:t>Μ</w:t>
      </w:r>
      <w:r w:rsidRPr="003013A4">
        <w:rPr>
          <w:rFonts w:eastAsia="Times New Roman"/>
          <w:szCs w:val="24"/>
        </w:rPr>
        <w:t xml:space="preserve">ας είπαν ακόμη ότι </w:t>
      </w:r>
      <w:r>
        <w:rPr>
          <w:rFonts w:eastAsia="Times New Roman"/>
          <w:szCs w:val="24"/>
        </w:rPr>
        <w:t xml:space="preserve">η περίφημη </w:t>
      </w:r>
      <w:r>
        <w:rPr>
          <w:rFonts w:eastAsia="Times New Roman"/>
          <w:szCs w:val="24"/>
          <w:lang w:val="en-US"/>
        </w:rPr>
        <w:t>DIGICOM</w:t>
      </w:r>
      <w:r w:rsidRPr="00426317">
        <w:rPr>
          <w:rFonts w:eastAsia="Times New Roman"/>
          <w:szCs w:val="24"/>
        </w:rPr>
        <w:t>,</w:t>
      </w:r>
      <w:r>
        <w:rPr>
          <w:rFonts w:eastAsia="Times New Roman"/>
          <w:szCs w:val="24"/>
        </w:rPr>
        <w:t xml:space="preserve"> η </w:t>
      </w:r>
      <w:r w:rsidRPr="003013A4">
        <w:rPr>
          <w:rFonts w:eastAsia="Times New Roman"/>
          <w:szCs w:val="24"/>
        </w:rPr>
        <w:t>Διεύθυνση Ανταγωνισμο</w:t>
      </w:r>
      <w:r w:rsidRPr="003013A4">
        <w:rPr>
          <w:rFonts w:eastAsia="Times New Roman"/>
          <w:szCs w:val="24"/>
        </w:rPr>
        <w:t xml:space="preserve">ύ </w:t>
      </w:r>
      <w:r>
        <w:rPr>
          <w:rFonts w:eastAsia="Times New Roman"/>
          <w:szCs w:val="24"/>
        </w:rPr>
        <w:t>τ</w:t>
      </w:r>
      <w:r w:rsidRPr="003013A4">
        <w:rPr>
          <w:rFonts w:eastAsia="Times New Roman"/>
          <w:szCs w:val="24"/>
        </w:rPr>
        <w:t>ης Ευρωπαϊκής Επιτροπής</w:t>
      </w:r>
      <w:r w:rsidRPr="00426317">
        <w:rPr>
          <w:rFonts w:eastAsia="Times New Roman"/>
          <w:szCs w:val="24"/>
        </w:rPr>
        <w:t>,</w:t>
      </w:r>
      <w:r>
        <w:rPr>
          <w:rFonts w:eastAsia="Times New Roman"/>
          <w:szCs w:val="24"/>
        </w:rPr>
        <w:t xml:space="preserve"> </w:t>
      </w:r>
      <w:r w:rsidRPr="003013A4">
        <w:rPr>
          <w:rFonts w:eastAsia="Times New Roman"/>
          <w:szCs w:val="24"/>
        </w:rPr>
        <w:t xml:space="preserve">είχε αμφιβολίες και </w:t>
      </w:r>
      <w:r>
        <w:rPr>
          <w:rFonts w:eastAsia="Times New Roman"/>
          <w:szCs w:val="24"/>
        </w:rPr>
        <w:t>αντιμετώπισε με καχυποψία</w:t>
      </w:r>
      <w:r w:rsidRPr="003013A4">
        <w:rPr>
          <w:rFonts w:eastAsia="Times New Roman"/>
          <w:szCs w:val="24"/>
        </w:rPr>
        <w:t xml:space="preserve"> την παρούσα σύμβαση</w:t>
      </w:r>
      <w:r>
        <w:rPr>
          <w:rFonts w:eastAsia="Times New Roman"/>
          <w:szCs w:val="24"/>
        </w:rPr>
        <w:t>,</w:t>
      </w:r>
      <w:r w:rsidRPr="003013A4">
        <w:rPr>
          <w:rFonts w:eastAsia="Times New Roman"/>
          <w:szCs w:val="24"/>
        </w:rPr>
        <w:t xml:space="preserve"> γι' αυτό και </w:t>
      </w:r>
      <w:r>
        <w:rPr>
          <w:rFonts w:eastAsia="Times New Roman"/>
          <w:szCs w:val="24"/>
        </w:rPr>
        <w:t>καθυστέρησε να την εγκρίνει.</w:t>
      </w:r>
      <w:r w:rsidRPr="003013A4">
        <w:rPr>
          <w:rFonts w:eastAsia="Times New Roman"/>
          <w:szCs w:val="24"/>
        </w:rPr>
        <w:t xml:space="preserve"> </w:t>
      </w:r>
      <w:r>
        <w:rPr>
          <w:rFonts w:eastAsia="Times New Roman"/>
          <w:szCs w:val="24"/>
        </w:rPr>
        <w:t xml:space="preserve">Λυπάμαι πραγματικά και νομίζω ότι </w:t>
      </w:r>
      <w:r w:rsidRPr="003013A4">
        <w:rPr>
          <w:rFonts w:eastAsia="Times New Roman"/>
          <w:szCs w:val="24"/>
        </w:rPr>
        <w:t>είναι ντροπή αυτό να λέγεται μέσα στη Βουλή</w:t>
      </w:r>
      <w:r>
        <w:rPr>
          <w:rFonts w:eastAsia="Times New Roman"/>
          <w:szCs w:val="24"/>
        </w:rPr>
        <w:t>.</w:t>
      </w:r>
      <w:r w:rsidRPr="003013A4">
        <w:rPr>
          <w:rFonts w:eastAsia="Times New Roman"/>
          <w:szCs w:val="24"/>
        </w:rPr>
        <w:t xml:space="preserve"> </w:t>
      </w:r>
    </w:p>
    <w:p w14:paraId="5218DB20" w14:textId="77777777" w:rsidR="00BE48FC" w:rsidRDefault="008F016C">
      <w:pPr>
        <w:spacing w:line="600" w:lineRule="auto"/>
        <w:ind w:firstLine="720"/>
        <w:jc w:val="both"/>
        <w:rPr>
          <w:rFonts w:eastAsia="Times New Roman"/>
          <w:szCs w:val="24"/>
        </w:rPr>
      </w:pPr>
      <w:r w:rsidRPr="003013A4">
        <w:rPr>
          <w:rFonts w:eastAsia="Times New Roman"/>
          <w:szCs w:val="24"/>
        </w:rPr>
        <w:t xml:space="preserve">Γιατί το </w:t>
      </w:r>
      <w:r>
        <w:rPr>
          <w:rFonts w:eastAsia="Times New Roman"/>
          <w:szCs w:val="24"/>
        </w:rPr>
        <w:t>λέω</w:t>
      </w:r>
      <w:r w:rsidRPr="003013A4">
        <w:rPr>
          <w:rFonts w:eastAsia="Times New Roman"/>
          <w:szCs w:val="24"/>
        </w:rPr>
        <w:t xml:space="preserve"> αυτό</w:t>
      </w:r>
      <w:r>
        <w:rPr>
          <w:rFonts w:eastAsia="Times New Roman"/>
          <w:szCs w:val="24"/>
        </w:rPr>
        <w:t>;</w:t>
      </w:r>
      <w:r w:rsidRPr="003013A4">
        <w:rPr>
          <w:rFonts w:eastAsia="Times New Roman"/>
          <w:szCs w:val="24"/>
        </w:rPr>
        <w:t xml:space="preserve"> Το</w:t>
      </w:r>
      <w:r>
        <w:rPr>
          <w:rFonts w:eastAsia="Times New Roman"/>
          <w:szCs w:val="24"/>
        </w:rPr>
        <w:t>ν</w:t>
      </w:r>
      <w:r w:rsidRPr="003013A4">
        <w:rPr>
          <w:rFonts w:eastAsia="Times New Roman"/>
          <w:szCs w:val="24"/>
        </w:rPr>
        <w:t xml:space="preserve"> Μάρτιο του 2018 </w:t>
      </w:r>
      <w:r w:rsidRPr="003013A4">
        <w:rPr>
          <w:rFonts w:eastAsia="Times New Roman"/>
          <w:szCs w:val="24"/>
        </w:rPr>
        <w:t xml:space="preserve">δόθηκε στη δημοσιότητα η </w:t>
      </w:r>
      <w:r>
        <w:rPr>
          <w:rFonts w:eastAsia="Times New Roman"/>
          <w:szCs w:val="24"/>
        </w:rPr>
        <w:t>έκθεση</w:t>
      </w:r>
      <w:r w:rsidRPr="003013A4">
        <w:rPr>
          <w:rFonts w:eastAsia="Times New Roman"/>
          <w:szCs w:val="24"/>
        </w:rPr>
        <w:t xml:space="preserve"> του Ευρωπαϊκού Ελεγκτικού Συνεδρίου που αφορά την περίοδο μέχρι 31 Δεκεμβρίου 2014</w:t>
      </w:r>
      <w:r>
        <w:rPr>
          <w:rFonts w:eastAsia="Times New Roman"/>
          <w:szCs w:val="24"/>
        </w:rPr>
        <w:t>,</w:t>
      </w:r>
      <w:r w:rsidRPr="003013A4">
        <w:rPr>
          <w:rFonts w:eastAsia="Times New Roman"/>
          <w:szCs w:val="24"/>
        </w:rPr>
        <w:t xml:space="preserve"> Ευρωπαϊκό Ελεγκτικό Συνέδριο και </w:t>
      </w:r>
      <w:r>
        <w:rPr>
          <w:rFonts w:eastAsia="Times New Roman"/>
          <w:szCs w:val="24"/>
        </w:rPr>
        <w:t xml:space="preserve">αποτελεί την πλήρη </w:t>
      </w:r>
      <w:r w:rsidRPr="003013A4">
        <w:rPr>
          <w:rFonts w:eastAsia="Times New Roman"/>
          <w:szCs w:val="24"/>
        </w:rPr>
        <w:t xml:space="preserve">δικαίωση όσων έχουμε πει για τις συμβάσεις </w:t>
      </w:r>
      <w:r>
        <w:rPr>
          <w:rFonts w:eastAsia="Times New Roman"/>
          <w:szCs w:val="24"/>
        </w:rPr>
        <w:t xml:space="preserve">της </w:t>
      </w:r>
      <w:r w:rsidRPr="003013A4">
        <w:rPr>
          <w:rFonts w:eastAsia="Times New Roman"/>
          <w:szCs w:val="24"/>
        </w:rPr>
        <w:t>Νέας Δημοκρατίας και τ</w:t>
      </w:r>
      <w:r>
        <w:rPr>
          <w:rFonts w:eastAsia="Times New Roman"/>
          <w:szCs w:val="24"/>
        </w:rPr>
        <w:t>ι</w:t>
      </w:r>
      <w:r w:rsidRPr="003013A4">
        <w:rPr>
          <w:rFonts w:eastAsia="Times New Roman"/>
          <w:szCs w:val="24"/>
        </w:rPr>
        <w:t>ς αναθεωρήσ</w:t>
      </w:r>
      <w:r>
        <w:rPr>
          <w:rFonts w:eastAsia="Times New Roman"/>
          <w:szCs w:val="24"/>
        </w:rPr>
        <w:t>εις,</w:t>
      </w:r>
      <w:r w:rsidRPr="003013A4">
        <w:rPr>
          <w:rFonts w:eastAsia="Times New Roman"/>
          <w:szCs w:val="24"/>
        </w:rPr>
        <w:t xml:space="preserve"> γι</w:t>
      </w:r>
      <w:r w:rsidRPr="003013A4">
        <w:rPr>
          <w:rFonts w:eastAsia="Times New Roman"/>
          <w:szCs w:val="24"/>
        </w:rPr>
        <w:t xml:space="preserve">α τις καθυστερήσεις </w:t>
      </w:r>
      <w:r>
        <w:rPr>
          <w:rFonts w:eastAsia="Times New Roman"/>
          <w:szCs w:val="24"/>
        </w:rPr>
        <w:t>σ</w:t>
      </w:r>
      <w:r w:rsidRPr="003013A4">
        <w:rPr>
          <w:rFonts w:eastAsia="Times New Roman"/>
          <w:szCs w:val="24"/>
        </w:rPr>
        <w:t>την υλοποίηση των έργων</w:t>
      </w:r>
      <w:r>
        <w:rPr>
          <w:rFonts w:eastAsia="Times New Roman"/>
          <w:szCs w:val="24"/>
        </w:rPr>
        <w:t>,</w:t>
      </w:r>
      <w:r w:rsidRPr="003013A4">
        <w:rPr>
          <w:rFonts w:eastAsia="Times New Roman"/>
          <w:szCs w:val="24"/>
        </w:rPr>
        <w:t xml:space="preserve"> για το ότι παραλάβαμε σταματημένα</w:t>
      </w:r>
      <w:r w:rsidRPr="00426317">
        <w:rPr>
          <w:rFonts w:eastAsia="Times New Roman"/>
          <w:szCs w:val="24"/>
        </w:rPr>
        <w:t>,</w:t>
      </w:r>
      <w:r w:rsidRPr="003013A4">
        <w:rPr>
          <w:rFonts w:eastAsia="Times New Roman"/>
          <w:szCs w:val="24"/>
        </w:rPr>
        <w:t xml:space="preserve"> εγκατα</w:t>
      </w:r>
      <w:r>
        <w:rPr>
          <w:rFonts w:eastAsia="Times New Roman"/>
          <w:szCs w:val="24"/>
        </w:rPr>
        <w:t>λε</w:t>
      </w:r>
      <w:r w:rsidRPr="003013A4">
        <w:rPr>
          <w:rFonts w:eastAsia="Times New Roman"/>
          <w:szCs w:val="24"/>
        </w:rPr>
        <w:t xml:space="preserve">λειμμένα </w:t>
      </w:r>
      <w:r>
        <w:rPr>
          <w:rFonts w:eastAsia="Times New Roman"/>
          <w:szCs w:val="24"/>
        </w:rPr>
        <w:t>έργα</w:t>
      </w:r>
      <w:r w:rsidRPr="003013A4">
        <w:rPr>
          <w:rFonts w:eastAsia="Times New Roman"/>
          <w:szCs w:val="24"/>
        </w:rPr>
        <w:t xml:space="preserve"> όχι μόνο </w:t>
      </w:r>
      <w:r>
        <w:rPr>
          <w:rFonts w:eastAsia="Times New Roman"/>
          <w:szCs w:val="24"/>
        </w:rPr>
        <w:t xml:space="preserve">με </w:t>
      </w:r>
      <w:r w:rsidRPr="003013A4">
        <w:rPr>
          <w:rFonts w:eastAsia="Times New Roman"/>
          <w:szCs w:val="24"/>
        </w:rPr>
        <w:t>μεγάλα ποσά</w:t>
      </w:r>
      <w:r>
        <w:rPr>
          <w:rFonts w:eastAsia="Times New Roman"/>
          <w:szCs w:val="24"/>
        </w:rPr>
        <w:t>,</w:t>
      </w:r>
      <w:r w:rsidRPr="003013A4">
        <w:rPr>
          <w:rFonts w:eastAsia="Times New Roman"/>
          <w:szCs w:val="24"/>
        </w:rPr>
        <w:t xml:space="preserve"> αλλά και με μεγάλες εκκρεμότητες πάνω από το 50</w:t>
      </w:r>
      <w:r>
        <w:rPr>
          <w:rFonts w:eastAsia="Times New Roman"/>
          <w:szCs w:val="24"/>
        </w:rPr>
        <w:t>%</w:t>
      </w:r>
      <w:r w:rsidRPr="003013A4">
        <w:rPr>
          <w:rFonts w:eastAsia="Times New Roman"/>
          <w:szCs w:val="24"/>
        </w:rPr>
        <w:t xml:space="preserve"> </w:t>
      </w:r>
      <w:r>
        <w:rPr>
          <w:rFonts w:eastAsia="Times New Roman"/>
          <w:szCs w:val="24"/>
        </w:rPr>
        <w:t>στις</w:t>
      </w:r>
      <w:r w:rsidRPr="003013A4">
        <w:rPr>
          <w:rFonts w:eastAsia="Times New Roman"/>
          <w:szCs w:val="24"/>
        </w:rPr>
        <w:t xml:space="preserve"> απαλλοτριώσεις</w:t>
      </w:r>
      <w:r>
        <w:rPr>
          <w:rFonts w:eastAsia="Times New Roman"/>
          <w:szCs w:val="24"/>
        </w:rPr>
        <w:t>,</w:t>
      </w:r>
      <w:r w:rsidRPr="003013A4">
        <w:rPr>
          <w:rFonts w:eastAsia="Times New Roman"/>
          <w:szCs w:val="24"/>
        </w:rPr>
        <w:t xml:space="preserve"> στις αδειοδοτήσεις και στα αρχαιολογικά </w:t>
      </w:r>
      <w:r>
        <w:rPr>
          <w:rFonts w:eastAsia="Times New Roman"/>
          <w:szCs w:val="24"/>
        </w:rPr>
        <w:t xml:space="preserve">έργα. Ειδικά για </w:t>
      </w:r>
      <w:r>
        <w:rPr>
          <w:rFonts w:eastAsia="Times New Roman"/>
          <w:szCs w:val="24"/>
        </w:rPr>
        <w:t>τον Ε65 η έκθεση αναφέρει ότι μειώθηκε κατά 55% το φυσικό αντικείμενο,</w:t>
      </w:r>
      <w:r w:rsidRPr="003013A4">
        <w:rPr>
          <w:rFonts w:eastAsia="Times New Roman"/>
          <w:szCs w:val="24"/>
        </w:rPr>
        <w:t xml:space="preserve"> ενώ την ίδια ώρα οι συμβάσεις αυξήθηκαν κατά 47</w:t>
      </w:r>
      <w:r>
        <w:rPr>
          <w:rFonts w:eastAsia="Times New Roman"/>
          <w:szCs w:val="24"/>
        </w:rPr>
        <w:t>%</w:t>
      </w:r>
      <w:r w:rsidRPr="003013A4">
        <w:rPr>
          <w:rFonts w:eastAsia="Times New Roman"/>
          <w:szCs w:val="24"/>
        </w:rPr>
        <w:t xml:space="preserve"> </w:t>
      </w:r>
      <w:r>
        <w:rPr>
          <w:rFonts w:eastAsia="Times New Roman"/>
          <w:szCs w:val="24"/>
        </w:rPr>
        <w:t>σε πιστώσεις.</w:t>
      </w:r>
    </w:p>
    <w:p w14:paraId="5218DB21" w14:textId="77777777" w:rsidR="00BE48FC" w:rsidRDefault="008F016C">
      <w:pPr>
        <w:spacing w:line="600" w:lineRule="auto"/>
        <w:ind w:firstLine="720"/>
        <w:jc w:val="both"/>
        <w:rPr>
          <w:rFonts w:eastAsia="Times New Roman"/>
          <w:szCs w:val="24"/>
        </w:rPr>
      </w:pPr>
      <w:r>
        <w:rPr>
          <w:rFonts w:eastAsia="Times New Roman"/>
          <w:szCs w:val="24"/>
        </w:rPr>
        <w:t>Επίσης,</w:t>
      </w:r>
      <w:r w:rsidRPr="003013A4">
        <w:rPr>
          <w:rFonts w:eastAsia="Times New Roman"/>
          <w:szCs w:val="24"/>
        </w:rPr>
        <w:t xml:space="preserve"> η Ευρωπαϊκή Ένωση αναφέρει πως </w:t>
      </w:r>
      <w:r>
        <w:rPr>
          <w:rFonts w:eastAsia="Times New Roman"/>
          <w:szCs w:val="24"/>
        </w:rPr>
        <w:t>είχε υπολογιστεί</w:t>
      </w:r>
      <w:r w:rsidRPr="003013A4">
        <w:rPr>
          <w:rFonts w:eastAsia="Times New Roman"/>
          <w:szCs w:val="24"/>
        </w:rPr>
        <w:t xml:space="preserve"> λάθος και </w:t>
      </w:r>
      <w:r>
        <w:rPr>
          <w:rFonts w:eastAsia="Times New Roman"/>
          <w:szCs w:val="24"/>
        </w:rPr>
        <w:t xml:space="preserve">η </w:t>
      </w:r>
      <w:r w:rsidRPr="003013A4">
        <w:rPr>
          <w:rFonts w:eastAsia="Times New Roman"/>
          <w:szCs w:val="24"/>
        </w:rPr>
        <w:t>συχνότητα διέλευση</w:t>
      </w:r>
      <w:r>
        <w:rPr>
          <w:rFonts w:eastAsia="Times New Roman"/>
          <w:szCs w:val="24"/>
        </w:rPr>
        <w:t>ς</w:t>
      </w:r>
      <w:r w:rsidRPr="003013A4">
        <w:rPr>
          <w:rFonts w:eastAsia="Times New Roman"/>
          <w:szCs w:val="24"/>
        </w:rPr>
        <w:t xml:space="preserve"> των οχημάτων</w:t>
      </w:r>
      <w:r>
        <w:rPr>
          <w:rFonts w:eastAsia="Times New Roman"/>
          <w:szCs w:val="24"/>
        </w:rPr>
        <w:t>,</w:t>
      </w:r>
      <w:r w:rsidRPr="003013A4">
        <w:rPr>
          <w:rFonts w:eastAsia="Times New Roman"/>
          <w:szCs w:val="24"/>
        </w:rPr>
        <w:t xml:space="preserve"> αφού το 2013 εκτιμήθ</w:t>
      </w:r>
      <w:r w:rsidRPr="003013A4">
        <w:rPr>
          <w:rFonts w:eastAsia="Times New Roman"/>
          <w:szCs w:val="24"/>
        </w:rPr>
        <w:t xml:space="preserve">ηκε ότι θα το χρησιμοποιούν </w:t>
      </w:r>
      <w:r>
        <w:rPr>
          <w:rFonts w:eastAsia="Times New Roman"/>
          <w:szCs w:val="24"/>
        </w:rPr>
        <w:t>χίλια επτακόσια ενενήντα δύο</w:t>
      </w:r>
      <w:r w:rsidRPr="003013A4">
        <w:rPr>
          <w:rFonts w:eastAsia="Times New Roman"/>
          <w:szCs w:val="24"/>
        </w:rPr>
        <w:t xml:space="preserve"> οχήματα </w:t>
      </w:r>
      <w:r>
        <w:rPr>
          <w:rFonts w:eastAsia="Times New Roman"/>
          <w:szCs w:val="24"/>
        </w:rPr>
        <w:t>α</w:t>
      </w:r>
      <w:r w:rsidRPr="003013A4">
        <w:rPr>
          <w:rFonts w:eastAsia="Times New Roman"/>
          <w:szCs w:val="24"/>
        </w:rPr>
        <w:t>νά ημέρα</w:t>
      </w:r>
      <w:r>
        <w:rPr>
          <w:rFonts w:eastAsia="Times New Roman"/>
          <w:szCs w:val="24"/>
        </w:rPr>
        <w:t>,</w:t>
      </w:r>
      <w:r w:rsidRPr="003013A4">
        <w:rPr>
          <w:rFonts w:eastAsia="Times New Roman"/>
          <w:szCs w:val="24"/>
        </w:rPr>
        <w:t xml:space="preserve"> δηλαδή 63</w:t>
      </w:r>
      <w:r>
        <w:rPr>
          <w:rFonts w:eastAsia="Times New Roman"/>
          <w:szCs w:val="24"/>
        </w:rPr>
        <w:t>%</w:t>
      </w:r>
      <w:r w:rsidRPr="003013A4">
        <w:rPr>
          <w:rFonts w:eastAsia="Times New Roman"/>
          <w:szCs w:val="24"/>
        </w:rPr>
        <w:t xml:space="preserve"> χαμηλότερ</w:t>
      </w:r>
      <w:r>
        <w:rPr>
          <w:rFonts w:eastAsia="Times New Roman"/>
          <w:szCs w:val="24"/>
        </w:rPr>
        <w:t>α</w:t>
      </w:r>
      <w:r w:rsidRPr="003013A4">
        <w:rPr>
          <w:rFonts w:eastAsia="Times New Roman"/>
          <w:szCs w:val="24"/>
        </w:rPr>
        <w:t xml:space="preserve"> από τ</w:t>
      </w:r>
      <w:r>
        <w:rPr>
          <w:rFonts w:eastAsia="Times New Roman"/>
          <w:szCs w:val="24"/>
        </w:rPr>
        <w:t>ο</w:t>
      </w:r>
      <w:r w:rsidRPr="003013A4">
        <w:rPr>
          <w:rFonts w:eastAsia="Times New Roman"/>
          <w:szCs w:val="24"/>
        </w:rPr>
        <w:t>ν αρχικ</w:t>
      </w:r>
      <w:r>
        <w:rPr>
          <w:rFonts w:eastAsia="Times New Roman"/>
          <w:szCs w:val="24"/>
        </w:rPr>
        <w:t>ά</w:t>
      </w:r>
      <w:r w:rsidRPr="003013A4">
        <w:rPr>
          <w:rFonts w:eastAsia="Times New Roman"/>
          <w:szCs w:val="24"/>
        </w:rPr>
        <w:t xml:space="preserve"> προϋπολογισμ</w:t>
      </w:r>
      <w:r>
        <w:rPr>
          <w:rFonts w:eastAsia="Times New Roman"/>
          <w:szCs w:val="24"/>
        </w:rPr>
        <w:t>ένο.</w:t>
      </w:r>
    </w:p>
    <w:p w14:paraId="5218DB22" w14:textId="77777777" w:rsidR="00BE48FC" w:rsidRDefault="008F016C">
      <w:pPr>
        <w:spacing w:line="600" w:lineRule="auto"/>
        <w:ind w:firstLine="720"/>
        <w:jc w:val="both"/>
        <w:rPr>
          <w:rFonts w:eastAsia="Times New Roman"/>
          <w:szCs w:val="24"/>
        </w:rPr>
      </w:pPr>
      <w:r>
        <w:rPr>
          <w:rFonts w:eastAsia="Times New Roman"/>
          <w:szCs w:val="24"/>
        </w:rPr>
        <w:t>Α</w:t>
      </w:r>
      <w:r w:rsidRPr="003013A4">
        <w:rPr>
          <w:rFonts w:eastAsia="Times New Roman"/>
          <w:szCs w:val="24"/>
        </w:rPr>
        <w:t>υτ</w:t>
      </w:r>
      <w:r>
        <w:rPr>
          <w:rFonts w:eastAsia="Times New Roman"/>
          <w:szCs w:val="24"/>
        </w:rPr>
        <w:t>οί, κύριοι συνάδελφοι,</w:t>
      </w:r>
      <w:r w:rsidRPr="003013A4">
        <w:rPr>
          <w:rFonts w:eastAsia="Times New Roman"/>
          <w:szCs w:val="24"/>
        </w:rPr>
        <w:t xml:space="preserve"> </w:t>
      </w:r>
      <w:r>
        <w:rPr>
          <w:rFonts w:eastAsia="Times New Roman"/>
          <w:szCs w:val="24"/>
        </w:rPr>
        <w:t xml:space="preserve">είναι οι λόγοι της καχυποψίας της </w:t>
      </w:r>
      <w:r>
        <w:rPr>
          <w:rFonts w:eastAsia="Times New Roman"/>
          <w:szCs w:val="24"/>
          <w:lang w:val="en-US"/>
        </w:rPr>
        <w:t>DIGICOM</w:t>
      </w:r>
      <w:r>
        <w:rPr>
          <w:rFonts w:eastAsia="Times New Roman"/>
          <w:szCs w:val="24"/>
        </w:rPr>
        <w:t xml:space="preserve"> </w:t>
      </w:r>
      <w:r w:rsidRPr="003013A4">
        <w:rPr>
          <w:rFonts w:eastAsia="Times New Roman"/>
          <w:szCs w:val="24"/>
        </w:rPr>
        <w:t>και όχι το περιε</w:t>
      </w:r>
      <w:r>
        <w:rPr>
          <w:rFonts w:eastAsia="Times New Roman"/>
          <w:szCs w:val="24"/>
        </w:rPr>
        <w:t xml:space="preserve">χόμενο της σύμβασης που υποβάλαμε. </w:t>
      </w:r>
    </w:p>
    <w:p w14:paraId="5218DB23" w14:textId="77777777" w:rsidR="00BE48FC" w:rsidRDefault="008F016C">
      <w:pPr>
        <w:spacing w:line="600" w:lineRule="auto"/>
        <w:ind w:firstLine="720"/>
        <w:jc w:val="both"/>
        <w:rPr>
          <w:rFonts w:eastAsia="Times New Roman"/>
          <w:szCs w:val="24"/>
        </w:rPr>
      </w:pPr>
      <w:r>
        <w:rPr>
          <w:rFonts w:eastAsia="Times New Roman"/>
          <w:szCs w:val="24"/>
        </w:rPr>
        <w:t>Τ</w:t>
      </w:r>
      <w:r w:rsidRPr="003013A4">
        <w:rPr>
          <w:rFonts w:eastAsia="Times New Roman"/>
          <w:szCs w:val="24"/>
        </w:rPr>
        <w:t>α δικ</w:t>
      </w:r>
      <w:r w:rsidRPr="003013A4">
        <w:rPr>
          <w:rFonts w:eastAsia="Times New Roman"/>
          <w:szCs w:val="24"/>
        </w:rPr>
        <w:t xml:space="preserve">ά </w:t>
      </w:r>
      <w:r>
        <w:rPr>
          <w:rFonts w:eastAsia="Times New Roman"/>
          <w:szCs w:val="24"/>
        </w:rPr>
        <w:t>σας πεπραγμένα είναι, κυρίες και κύριοι συνάδελφοι της Νέας Δημοκρατίας και του ΠΑΣΟΚ, που στιγματίζουν τη χώρα διεθνώς και θα μας κατατρ</w:t>
      </w:r>
      <w:r>
        <w:rPr>
          <w:rFonts w:eastAsia="Times New Roman"/>
          <w:szCs w:val="24"/>
        </w:rPr>
        <w:t>ύ</w:t>
      </w:r>
      <w:r>
        <w:rPr>
          <w:rFonts w:eastAsia="Times New Roman"/>
          <w:szCs w:val="24"/>
        </w:rPr>
        <w:t xml:space="preserve">χουν για πολλά </w:t>
      </w:r>
      <w:r w:rsidRPr="003013A4">
        <w:rPr>
          <w:rFonts w:eastAsia="Times New Roman"/>
          <w:szCs w:val="24"/>
        </w:rPr>
        <w:t xml:space="preserve">χρόνια και όχι </w:t>
      </w:r>
      <w:r>
        <w:rPr>
          <w:rFonts w:eastAsia="Times New Roman"/>
          <w:szCs w:val="24"/>
        </w:rPr>
        <w:t xml:space="preserve">η </w:t>
      </w:r>
      <w:r w:rsidRPr="003013A4">
        <w:rPr>
          <w:rFonts w:eastAsia="Times New Roman"/>
          <w:szCs w:val="24"/>
        </w:rPr>
        <w:t xml:space="preserve">σύμβαση που εμείς </w:t>
      </w:r>
      <w:r>
        <w:rPr>
          <w:rFonts w:eastAsia="Times New Roman"/>
          <w:szCs w:val="24"/>
        </w:rPr>
        <w:t xml:space="preserve">καταρτίσαμε. </w:t>
      </w:r>
    </w:p>
    <w:p w14:paraId="5218DB24" w14:textId="77777777" w:rsidR="00BE48FC" w:rsidRDefault="008F016C">
      <w:pPr>
        <w:spacing w:line="600" w:lineRule="auto"/>
        <w:ind w:firstLine="720"/>
        <w:jc w:val="both"/>
        <w:rPr>
          <w:rFonts w:eastAsia="Times New Roman"/>
          <w:szCs w:val="24"/>
        </w:rPr>
      </w:pPr>
      <w:r>
        <w:rPr>
          <w:rFonts w:eastAsia="Times New Roman"/>
          <w:szCs w:val="24"/>
        </w:rPr>
        <w:t>Α</w:t>
      </w:r>
      <w:r w:rsidRPr="003013A4">
        <w:rPr>
          <w:rFonts w:eastAsia="Times New Roman"/>
          <w:szCs w:val="24"/>
        </w:rPr>
        <w:t>ντίθετα</w:t>
      </w:r>
      <w:r>
        <w:rPr>
          <w:rFonts w:eastAsia="Times New Roman"/>
          <w:szCs w:val="24"/>
        </w:rPr>
        <w:t>,</w:t>
      </w:r>
      <w:r w:rsidRPr="003013A4">
        <w:rPr>
          <w:rFonts w:eastAsia="Times New Roman"/>
          <w:szCs w:val="24"/>
        </w:rPr>
        <w:t xml:space="preserve"> εμείς μεσούσης της </w:t>
      </w:r>
      <w:r>
        <w:rPr>
          <w:rFonts w:eastAsia="Times New Roman"/>
          <w:szCs w:val="24"/>
        </w:rPr>
        <w:t>κρίσης</w:t>
      </w:r>
      <w:r w:rsidRPr="003013A4">
        <w:rPr>
          <w:rFonts w:eastAsia="Times New Roman"/>
          <w:szCs w:val="24"/>
        </w:rPr>
        <w:t xml:space="preserve"> </w:t>
      </w:r>
      <w:r>
        <w:rPr>
          <w:rFonts w:eastAsia="Times New Roman"/>
          <w:szCs w:val="24"/>
        </w:rPr>
        <w:t>καταφέραμε να ολ</w:t>
      </w:r>
      <w:r>
        <w:rPr>
          <w:rFonts w:eastAsia="Times New Roman"/>
          <w:szCs w:val="24"/>
        </w:rPr>
        <w:t xml:space="preserve">οκληρώσουμε ή να δρομολογήσουμε την ολοκλήρωση όλων των μεγάλων έργων που εσείς εγκαταλείψατε, κερδίζοντας παράλληλα για τη χώρα ένα ποσό της τάξης των 700 εκατομμυρίων ευρώ </w:t>
      </w:r>
      <w:r w:rsidRPr="003013A4">
        <w:rPr>
          <w:rFonts w:eastAsia="Times New Roman"/>
          <w:szCs w:val="24"/>
        </w:rPr>
        <w:t>και μετ</w:t>
      </w:r>
      <w:r>
        <w:rPr>
          <w:rFonts w:eastAsia="Times New Roman"/>
          <w:szCs w:val="24"/>
        </w:rPr>
        <w:t>ά απομείωση</w:t>
      </w:r>
      <w:r w:rsidRPr="003013A4">
        <w:rPr>
          <w:rFonts w:eastAsia="Times New Roman"/>
          <w:szCs w:val="24"/>
        </w:rPr>
        <w:t xml:space="preserve"> των απαιτήσεων των παραχωρ</w:t>
      </w:r>
      <w:r>
        <w:rPr>
          <w:rFonts w:eastAsia="Times New Roman"/>
          <w:szCs w:val="24"/>
        </w:rPr>
        <w:t>η</w:t>
      </w:r>
      <w:r w:rsidRPr="003013A4">
        <w:rPr>
          <w:rFonts w:eastAsia="Times New Roman"/>
          <w:szCs w:val="24"/>
        </w:rPr>
        <w:t>σ</w:t>
      </w:r>
      <w:r>
        <w:rPr>
          <w:rFonts w:eastAsia="Times New Roman"/>
          <w:szCs w:val="24"/>
        </w:rPr>
        <w:t>ιούχων με σκληρές</w:t>
      </w:r>
      <w:r w:rsidRPr="003013A4">
        <w:rPr>
          <w:rFonts w:eastAsia="Times New Roman"/>
          <w:szCs w:val="24"/>
        </w:rPr>
        <w:t xml:space="preserve"> διαπραγματεύσεις</w:t>
      </w:r>
      <w:r>
        <w:rPr>
          <w:rFonts w:eastAsia="Times New Roman"/>
          <w:szCs w:val="24"/>
        </w:rPr>
        <w:t>.</w:t>
      </w:r>
    </w:p>
    <w:p w14:paraId="5218DB25" w14:textId="77777777" w:rsidR="00BE48FC" w:rsidRDefault="008F016C">
      <w:pPr>
        <w:spacing w:line="600" w:lineRule="auto"/>
        <w:ind w:firstLine="720"/>
        <w:jc w:val="both"/>
        <w:rPr>
          <w:rFonts w:eastAsia="Times New Roman"/>
          <w:szCs w:val="24"/>
        </w:rPr>
      </w:pPr>
      <w:r>
        <w:rPr>
          <w:rFonts w:eastAsia="Times New Roman"/>
          <w:szCs w:val="24"/>
        </w:rPr>
        <w:t>Και για να τελειώνω με αυτά που λέει η Αντιπολίτευση, θα πω ότι μέχρι να αναλάβουμε τη</w:t>
      </w:r>
      <w:r w:rsidRPr="003013A4">
        <w:rPr>
          <w:rFonts w:eastAsia="Times New Roman"/>
          <w:szCs w:val="24"/>
        </w:rPr>
        <w:t xml:space="preserve"> διακ</w:t>
      </w:r>
      <w:r>
        <w:rPr>
          <w:rFonts w:eastAsia="Times New Roman"/>
          <w:szCs w:val="24"/>
        </w:rPr>
        <w:t xml:space="preserve">υβέρνηση της χώρας δεν υπήρχε ενιαίος </w:t>
      </w:r>
      <w:r w:rsidRPr="003013A4">
        <w:rPr>
          <w:rFonts w:eastAsia="Times New Roman"/>
          <w:szCs w:val="24"/>
        </w:rPr>
        <w:t xml:space="preserve">κανόνας για </w:t>
      </w:r>
      <w:r>
        <w:rPr>
          <w:rFonts w:eastAsia="Times New Roman"/>
          <w:szCs w:val="24"/>
        </w:rPr>
        <w:t>τις</w:t>
      </w:r>
      <w:r w:rsidRPr="003013A4">
        <w:rPr>
          <w:rFonts w:eastAsia="Times New Roman"/>
          <w:szCs w:val="24"/>
        </w:rPr>
        <w:t xml:space="preserve"> </w:t>
      </w:r>
      <w:r>
        <w:rPr>
          <w:rFonts w:eastAsia="Times New Roman"/>
          <w:szCs w:val="24"/>
        </w:rPr>
        <w:t>συμβάσεις παραχώρησης. Όσες συμβάσεις έγιναν τότε ήταν η κάθε μ</w:t>
      </w:r>
      <w:r>
        <w:rPr>
          <w:rFonts w:eastAsia="Times New Roman"/>
          <w:szCs w:val="24"/>
        </w:rPr>
        <w:t>ί</w:t>
      </w:r>
      <w:r>
        <w:rPr>
          <w:rFonts w:eastAsia="Times New Roman"/>
          <w:szCs w:val="24"/>
        </w:rPr>
        <w:t>α διαφορετική από την άλλη επιτρέποντας την ασ</w:t>
      </w:r>
      <w:r>
        <w:rPr>
          <w:rFonts w:eastAsia="Times New Roman"/>
          <w:szCs w:val="24"/>
        </w:rPr>
        <w:t xml:space="preserve">ύδοτη κατάσταση που </w:t>
      </w:r>
      <w:r w:rsidRPr="003013A4">
        <w:rPr>
          <w:rFonts w:eastAsia="Times New Roman"/>
          <w:szCs w:val="24"/>
        </w:rPr>
        <w:t>περιέγραψα πιο πάνω</w:t>
      </w:r>
      <w:r>
        <w:rPr>
          <w:rFonts w:eastAsia="Times New Roman"/>
          <w:szCs w:val="24"/>
        </w:rPr>
        <w:t>.</w:t>
      </w:r>
    </w:p>
    <w:p w14:paraId="5218DB26" w14:textId="77777777" w:rsidR="00BE48FC" w:rsidRDefault="008F016C">
      <w:pPr>
        <w:spacing w:line="600" w:lineRule="auto"/>
        <w:ind w:firstLine="720"/>
        <w:jc w:val="both"/>
        <w:rPr>
          <w:rFonts w:eastAsia="Times New Roman"/>
          <w:szCs w:val="24"/>
        </w:rPr>
      </w:pPr>
      <w:r>
        <w:rPr>
          <w:rFonts w:eastAsia="Times New Roman"/>
          <w:szCs w:val="24"/>
        </w:rPr>
        <w:t>Εμείς με τους νόμους 4413 και 4364 του 2016 βάλαμε κανόνες στις δημόσιες συμβάσεις και εξασφαλίσαμε ότι οι εγκρίσεις,</w:t>
      </w:r>
      <w:r w:rsidRPr="003013A4">
        <w:rPr>
          <w:rFonts w:eastAsia="Times New Roman"/>
          <w:szCs w:val="24"/>
        </w:rPr>
        <w:t xml:space="preserve"> αρχαιολογία και </w:t>
      </w:r>
      <w:r>
        <w:rPr>
          <w:rFonts w:eastAsia="Times New Roman"/>
          <w:szCs w:val="24"/>
        </w:rPr>
        <w:t>τα συνοδά έργα, απαλλοτριώσεις</w:t>
      </w:r>
      <w:r w:rsidRPr="003013A4">
        <w:rPr>
          <w:rFonts w:eastAsia="Times New Roman"/>
          <w:szCs w:val="24"/>
        </w:rPr>
        <w:t xml:space="preserve"> και λοιπά δεν θα αποτελούν </w:t>
      </w:r>
      <w:r>
        <w:rPr>
          <w:rFonts w:eastAsia="Times New Roman"/>
          <w:szCs w:val="24"/>
        </w:rPr>
        <w:t>πια</w:t>
      </w:r>
      <w:r w:rsidRPr="003013A4">
        <w:rPr>
          <w:rFonts w:eastAsia="Times New Roman"/>
          <w:szCs w:val="24"/>
        </w:rPr>
        <w:t xml:space="preserve"> τροχοπέδη στην κατασκευή των έργων</w:t>
      </w:r>
      <w:r>
        <w:rPr>
          <w:rFonts w:eastAsia="Times New Roman"/>
          <w:szCs w:val="24"/>
        </w:rPr>
        <w:t>.</w:t>
      </w:r>
    </w:p>
    <w:p w14:paraId="5218DB27" w14:textId="77777777" w:rsidR="00BE48FC" w:rsidRDefault="008F016C">
      <w:pPr>
        <w:spacing w:line="600" w:lineRule="auto"/>
        <w:ind w:firstLine="720"/>
        <w:jc w:val="both"/>
        <w:rPr>
          <w:rFonts w:eastAsia="Times New Roman"/>
          <w:szCs w:val="24"/>
        </w:rPr>
      </w:pPr>
      <w:r>
        <w:rPr>
          <w:rFonts w:eastAsia="Times New Roman"/>
          <w:szCs w:val="24"/>
        </w:rPr>
        <w:t>Επανέρχομαι, κύριε Πρόεδρε, στην προς κύρωση σύμβαση.</w:t>
      </w:r>
      <w:r w:rsidRPr="003013A4">
        <w:rPr>
          <w:rFonts w:eastAsia="Times New Roman"/>
          <w:szCs w:val="24"/>
        </w:rPr>
        <w:t xml:space="preserve"> </w:t>
      </w:r>
      <w:r>
        <w:rPr>
          <w:rFonts w:eastAsia="Times New Roman"/>
          <w:szCs w:val="24"/>
        </w:rPr>
        <w:t>Το δημόσιο ασκώντας τ</w:t>
      </w:r>
      <w:r>
        <w:rPr>
          <w:rFonts w:eastAsia="Times New Roman"/>
          <w:szCs w:val="24"/>
        </w:rPr>
        <w:t>ό</w:t>
      </w:r>
      <w:r>
        <w:rPr>
          <w:rFonts w:eastAsia="Times New Roman"/>
          <w:szCs w:val="24"/>
        </w:rPr>
        <w:t xml:space="preserve"> από</w:t>
      </w:r>
      <w:r w:rsidRPr="003013A4">
        <w:rPr>
          <w:rFonts w:eastAsia="Times New Roman"/>
          <w:szCs w:val="24"/>
        </w:rPr>
        <w:t xml:space="preserve"> </w:t>
      </w:r>
      <w:r>
        <w:rPr>
          <w:rFonts w:eastAsia="Times New Roman"/>
          <w:szCs w:val="24"/>
        </w:rPr>
        <w:t>τη σύμβαση παραχώρησης δικαίωμά του αποφάσισε τον Αύγουστο του 2015 να κινήσει τη διαδικασία ολοκλήρωσης κατασκευής του</w:t>
      </w:r>
      <w:r w:rsidRPr="003013A4">
        <w:rPr>
          <w:rFonts w:eastAsia="Times New Roman"/>
          <w:szCs w:val="24"/>
        </w:rPr>
        <w:t xml:space="preserve"> </w:t>
      </w:r>
      <w:r>
        <w:rPr>
          <w:rFonts w:eastAsia="Times New Roman"/>
          <w:szCs w:val="24"/>
        </w:rPr>
        <w:t>νοτίου</w:t>
      </w:r>
      <w:r w:rsidRPr="003013A4">
        <w:rPr>
          <w:rFonts w:eastAsia="Times New Roman"/>
          <w:szCs w:val="24"/>
        </w:rPr>
        <w:t xml:space="preserve"> αναβαλλόμεν</w:t>
      </w:r>
      <w:r w:rsidRPr="003013A4">
        <w:rPr>
          <w:rFonts w:eastAsia="Times New Roman"/>
          <w:szCs w:val="24"/>
        </w:rPr>
        <w:t>ο</w:t>
      </w:r>
      <w:r>
        <w:rPr>
          <w:rFonts w:eastAsia="Times New Roman"/>
          <w:szCs w:val="24"/>
        </w:rPr>
        <w:t>υ</w:t>
      </w:r>
      <w:r w:rsidRPr="003013A4">
        <w:rPr>
          <w:rFonts w:eastAsia="Times New Roman"/>
          <w:szCs w:val="24"/>
        </w:rPr>
        <w:t xml:space="preserve"> τμήματος ΠΑΘΕ</w:t>
      </w:r>
      <w:r>
        <w:rPr>
          <w:rFonts w:eastAsia="Times New Roman"/>
          <w:szCs w:val="24"/>
        </w:rPr>
        <w:t xml:space="preserve"> -</w:t>
      </w:r>
      <w:r w:rsidRPr="003013A4">
        <w:rPr>
          <w:rFonts w:eastAsia="Times New Roman"/>
          <w:szCs w:val="24"/>
        </w:rPr>
        <w:t xml:space="preserve"> Ξυνιάδα </w:t>
      </w:r>
      <w:r>
        <w:rPr>
          <w:rFonts w:eastAsia="Times New Roman"/>
          <w:szCs w:val="24"/>
        </w:rPr>
        <w:t>από</w:t>
      </w:r>
      <w:r w:rsidRPr="003013A4">
        <w:rPr>
          <w:rFonts w:eastAsia="Times New Roman"/>
          <w:szCs w:val="24"/>
        </w:rPr>
        <w:t xml:space="preserve"> την παραχωρησιούχο εταιρεία</w:t>
      </w:r>
      <w:r>
        <w:rPr>
          <w:rFonts w:eastAsia="Times New Roman"/>
          <w:szCs w:val="24"/>
        </w:rPr>
        <w:t>.</w:t>
      </w:r>
    </w:p>
    <w:p w14:paraId="5218DB28" w14:textId="77777777" w:rsidR="00BE48FC" w:rsidRDefault="008F016C">
      <w:pPr>
        <w:spacing w:line="600" w:lineRule="auto"/>
        <w:ind w:firstLine="720"/>
        <w:jc w:val="both"/>
        <w:rPr>
          <w:rFonts w:eastAsia="Times New Roman"/>
          <w:szCs w:val="24"/>
        </w:rPr>
      </w:pPr>
      <w:r>
        <w:rPr>
          <w:rFonts w:eastAsia="Times New Roman"/>
          <w:szCs w:val="24"/>
        </w:rPr>
        <w:t xml:space="preserve">(Στο σημείο αυτό </w:t>
      </w:r>
      <w:r>
        <w:rPr>
          <w:rFonts w:eastAsia="Times New Roman"/>
          <w:szCs w:val="24"/>
        </w:rPr>
        <w:t>κ</w:t>
      </w:r>
      <w:r>
        <w:rPr>
          <w:rFonts w:eastAsia="Times New Roman"/>
          <w:szCs w:val="24"/>
        </w:rPr>
        <w:t>τυπάει το κουδούνι λήξεως του χρόνου ομιλίας του κυρίου Βουλευτή)</w:t>
      </w:r>
    </w:p>
    <w:p w14:paraId="5218DB29" w14:textId="77777777" w:rsidR="00BE48FC" w:rsidRDefault="008F016C">
      <w:pPr>
        <w:spacing w:line="600" w:lineRule="auto"/>
        <w:ind w:firstLine="720"/>
        <w:jc w:val="both"/>
        <w:rPr>
          <w:rFonts w:eastAsia="Times New Roman"/>
          <w:szCs w:val="24"/>
        </w:rPr>
      </w:pPr>
      <w:r>
        <w:rPr>
          <w:rFonts w:eastAsia="Times New Roman"/>
          <w:szCs w:val="24"/>
        </w:rPr>
        <w:t>Μάλιστα, το δημόσιο με σκοπό την περαιτέρω διασφάλιση του δημοσίου συμφέροντος έθεσε στον παραχωρησιούχο επιπλέο</w:t>
      </w:r>
      <w:r>
        <w:rPr>
          <w:rFonts w:eastAsia="Times New Roman"/>
          <w:szCs w:val="24"/>
        </w:rPr>
        <w:t xml:space="preserve">ν όρους ως προς την υλοποίηση του αναβαλλόμενου αυτού τμήματος </w:t>
      </w:r>
      <w:r w:rsidRPr="003013A4">
        <w:rPr>
          <w:rFonts w:eastAsia="Times New Roman"/>
          <w:szCs w:val="24"/>
        </w:rPr>
        <w:t xml:space="preserve">πέρα από αυτούς που </w:t>
      </w:r>
      <w:r>
        <w:rPr>
          <w:rFonts w:eastAsia="Times New Roman"/>
          <w:szCs w:val="24"/>
        </w:rPr>
        <w:t>είχαν εισαχθεί</w:t>
      </w:r>
      <w:r w:rsidRPr="003013A4">
        <w:rPr>
          <w:rFonts w:eastAsia="Times New Roman"/>
          <w:szCs w:val="24"/>
        </w:rPr>
        <w:t xml:space="preserve"> </w:t>
      </w:r>
      <w:r>
        <w:rPr>
          <w:rFonts w:eastAsia="Times New Roman"/>
          <w:szCs w:val="24"/>
        </w:rPr>
        <w:t>στη</w:t>
      </w:r>
      <w:r w:rsidRPr="003013A4">
        <w:rPr>
          <w:rFonts w:eastAsia="Times New Roman"/>
          <w:szCs w:val="24"/>
        </w:rPr>
        <w:t xml:space="preserve"> σύμβαση παραχώρησης </w:t>
      </w:r>
      <w:r>
        <w:rPr>
          <w:rFonts w:eastAsia="Times New Roman"/>
          <w:szCs w:val="24"/>
        </w:rPr>
        <w:t>του 20</w:t>
      </w:r>
      <w:r w:rsidRPr="003013A4">
        <w:rPr>
          <w:rFonts w:eastAsia="Times New Roman"/>
          <w:szCs w:val="24"/>
        </w:rPr>
        <w:t>13</w:t>
      </w:r>
      <w:r>
        <w:rPr>
          <w:rFonts w:eastAsia="Times New Roman"/>
          <w:szCs w:val="24"/>
        </w:rPr>
        <w:t>.</w:t>
      </w:r>
    </w:p>
    <w:p w14:paraId="5218DB2A" w14:textId="77777777" w:rsidR="00BE48FC" w:rsidRDefault="008F016C">
      <w:pPr>
        <w:spacing w:line="600" w:lineRule="auto"/>
        <w:ind w:firstLine="720"/>
        <w:jc w:val="both"/>
        <w:rPr>
          <w:rFonts w:eastAsia="Times New Roman"/>
          <w:szCs w:val="24"/>
        </w:rPr>
      </w:pPr>
      <w:r>
        <w:rPr>
          <w:rFonts w:eastAsia="Times New Roman"/>
          <w:szCs w:val="24"/>
        </w:rPr>
        <w:t>Τ</w:t>
      </w:r>
      <w:r w:rsidRPr="003013A4">
        <w:rPr>
          <w:rFonts w:eastAsia="Times New Roman"/>
          <w:szCs w:val="24"/>
        </w:rPr>
        <w:t xml:space="preserve">ο </w:t>
      </w:r>
      <w:r>
        <w:rPr>
          <w:rFonts w:eastAsia="Times New Roman"/>
          <w:szCs w:val="24"/>
        </w:rPr>
        <w:t>20</w:t>
      </w:r>
      <w:r w:rsidRPr="003013A4">
        <w:rPr>
          <w:rFonts w:eastAsia="Times New Roman"/>
          <w:szCs w:val="24"/>
        </w:rPr>
        <w:t>16</w:t>
      </w:r>
      <w:r>
        <w:rPr>
          <w:rFonts w:eastAsia="Times New Roman"/>
          <w:szCs w:val="24"/>
        </w:rPr>
        <w:t>,</w:t>
      </w:r>
      <w:r w:rsidRPr="003013A4">
        <w:rPr>
          <w:rFonts w:eastAsia="Times New Roman"/>
          <w:szCs w:val="24"/>
        </w:rPr>
        <w:t xml:space="preserve"> </w:t>
      </w:r>
      <w:r>
        <w:rPr>
          <w:rFonts w:eastAsia="Times New Roman"/>
          <w:szCs w:val="24"/>
        </w:rPr>
        <w:t>μετά από διαπραγμάτευση, ο παραχωρησιούχος αποδέχθηκε τους πρόσθετους αυτούς όρους και έτσι το δημόσιο γνωστοποίησε</w:t>
      </w:r>
      <w:r>
        <w:rPr>
          <w:rFonts w:eastAsia="Times New Roman"/>
          <w:szCs w:val="24"/>
        </w:rPr>
        <w:t xml:space="preserve"> ως όφειλε</w:t>
      </w:r>
      <w:r w:rsidRPr="003013A4">
        <w:rPr>
          <w:rFonts w:eastAsia="Times New Roman"/>
          <w:szCs w:val="24"/>
        </w:rPr>
        <w:t xml:space="preserve"> </w:t>
      </w:r>
      <w:r>
        <w:rPr>
          <w:rFonts w:eastAsia="Times New Roman"/>
          <w:szCs w:val="24"/>
        </w:rPr>
        <w:t>στη Γενική</w:t>
      </w:r>
      <w:r w:rsidRPr="003013A4">
        <w:rPr>
          <w:rFonts w:eastAsia="Times New Roman"/>
          <w:szCs w:val="24"/>
        </w:rPr>
        <w:t xml:space="preserve"> Διεύθυνση Ανταγωνισμού της Ευρωπαϊκής Επιτροπής την πρόθεσή του να </w:t>
      </w:r>
      <w:r>
        <w:rPr>
          <w:rFonts w:eastAsia="Times New Roman"/>
          <w:szCs w:val="24"/>
        </w:rPr>
        <w:t xml:space="preserve">ασκήσει </w:t>
      </w:r>
      <w:r w:rsidRPr="003013A4">
        <w:rPr>
          <w:rFonts w:eastAsia="Times New Roman"/>
          <w:szCs w:val="24"/>
        </w:rPr>
        <w:t>το συμβατικό προβλεπόμενο δικαίωμα του να</w:t>
      </w:r>
      <w:r>
        <w:rPr>
          <w:rFonts w:eastAsia="Times New Roman"/>
          <w:szCs w:val="24"/>
        </w:rPr>
        <w:t xml:space="preserve"> κατασκευαστεί το αναβαλλόμενο αυτό </w:t>
      </w:r>
      <w:r w:rsidRPr="003013A4">
        <w:rPr>
          <w:rFonts w:eastAsia="Times New Roman"/>
          <w:szCs w:val="24"/>
        </w:rPr>
        <w:t>τμήμα</w:t>
      </w:r>
      <w:r>
        <w:rPr>
          <w:rFonts w:eastAsia="Times New Roman"/>
          <w:szCs w:val="24"/>
        </w:rPr>
        <w:t>.</w:t>
      </w:r>
    </w:p>
    <w:p w14:paraId="5218DB2B" w14:textId="77777777" w:rsidR="00BE48FC" w:rsidRDefault="008F016C">
      <w:pPr>
        <w:spacing w:line="600" w:lineRule="auto"/>
        <w:ind w:firstLine="720"/>
        <w:jc w:val="both"/>
        <w:rPr>
          <w:rFonts w:eastAsia="Times New Roman"/>
          <w:szCs w:val="24"/>
        </w:rPr>
      </w:pPr>
      <w:r>
        <w:rPr>
          <w:rFonts w:eastAsia="Times New Roman"/>
          <w:szCs w:val="24"/>
        </w:rPr>
        <w:t>Τ</w:t>
      </w:r>
      <w:r w:rsidRPr="003013A4">
        <w:rPr>
          <w:rFonts w:eastAsia="Times New Roman"/>
          <w:szCs w:val="24"/>
        </w:rPr>
        <w:t>έλος</w:t>
      </w:r>
      <w:r>
        <w:rPr>
          <w:rFonts w:eastAsia="Times New Roman"/>
          <w:szCs w:val="24"/>
        </w:rPr>
        <w:t>, η</w:t>
      </w:r>
      <w:r w:rsidRPr="003013A4">
        <w:rPr>
          <w:rFonts w:eastAsia="Times New Roman"/>
          <w:szCs w:val="24"/>
        </w:rPr>
        <w:t xml:space="preserve"> Ευρωπαϊκή Επιτροπή </w:t>
      </w:r>
      <w:r>
        <w:rPr>
          <w:rFonts w:eastAsia="Times New Roman"/>
          <w:szCs w:val="24"/>
        </w:rPr>
        <w:t xml:space="preserve">με την απόφαση </w:t>
      </w:r>
      <w:r>
        <w:rPr>
          <w:rFonts w:eastAsia="Times New Roman"/>
          <w:szCs w:val="24"/>
        </w:rPr>
        <w:t>στις</w:t>
      </w:r>
      <w:r>
        <w:rPr>
          <w:rFonts w:eastAsia="Times New Roman"/>
          <w:szCs w:val="24"/>
        </w:rPr>
        <w:t xml:space="preserve"> 19</w:t>
      </w:r>
      <w:r>
        <w:rPr>
          <w:rFonts w:eastAsia="Times New Roman"/>
          <w:szCs w:val="24"/>
        </w:rPr>
        <w:t>-</w:t>
      </w:r>
      <w:r>
        <w:rPr>
          <w:rFonts w:eastAsia="Times New Roman"/>
          <w:szCs w:val="24"/>
        </w:rPr>
        <w:t>1</w:t>
      </w:r>
      <w:r w:rsidRPr="003013A4">
        <w:rPr>
          <w:rFonts w:eastAsia="Times New Roman"/>
          <w:szCs w:val="24"/>
        </w:rPr>
        <w:t>0</w:t>
      </w:r>
      <w:r>
        <w:rPr>
          <w:rFonts w:eastAsia="Times New Roman"/>
          <w:szCs w:val="24"/>
        </w:rPr>
        <w:t>-</w:t>
      </w:r>
      <w:r w:rsidRPr="003013A4">
        <w:rPr>
          <w:rFonts w:eastAsia="Times New Roman"/>
          <w:szCs w:val="24"/>
        </w:rPr>
        <w:t>18</w:t>
      </w:r>
      <w:r>
        <w:rPr>
          <w:rFonts w:eastAsia="Times New Roman"/>
          <w:szCs w:val="24"/>
        </w:rPr>
        <w:t>,</w:t>
      </w:r>
      <w:r w:rsidRPr="003013A4">
        <w:rPr>
          <w:rFonts w:eastAsia="Times New Roman"/>
          <w:szCs w:val="24"/>
        </w:rPr>
        <w:t xml:space="preserve"> τώρα τον Οκτώβριο</w:t>
      </w:r>
      <w:r>
        <w:rPr>
          <w:rFonts w:eastAsia="Times New Roman"/>
          <w:szCs w:val="24"/>
        </w:rPr>
        <w:t>,</w:t>
      </w:r>
      <w:r w:rsidRPr="003013A4">
        <w:rPr>
          <w:rFonts w:eastAsia="Times New Roman"/>
          <w:szCs w:val="24"/>
        </w:rPr>
        <w:t xml:space="preserve"> αφού έλαβε υπ</w:t>
      </w:r>
      <w:r>
        <w:rPr>
          <w:rFonts w:eastAsia="Times New Roman"/>
          <w:szCs w:val="24"/>
        </w:rPr>
        <w:t xml:space="preserve">’ </w:t>
      </w:r>
      <w:r w:rsidRPr="003013A4">
        <w:rPr>
          <w:rFonts w:eastAsia="Times New Roman"/>
          <w:szCs w:val="24"/>
        </w:rPr>
        <w:t>όψ</w:t>
      </w:r>
      <w:r>
        <w:rPr>
          <w:rFonts w:eastAsia="Times New Roman"/>
          <w:szCs w:val="24"/>
        </w:rPr>
        <w:t>ιν</w:t>
      </w:r>
      <w:r w:rsidRPr="003013A4">
        <w:rPr>
          <w:rFonts w:eastAsia="Times New Roman"/>
          <w:szCs w:val="24"/>
        </w:rPr>
        <w:t xml:space="preserve"> της και τις προτεινόμενες τροποποιήσεις της σύμβασης παραχώρησης</w:t>
      </w:r>
      <w:r>
        <w:rPr>
          <w:rFonts w:eastAsia="Times New Roman"/>
          <w:szCs w:val="24"/>
        </w:rPr>
        <w:t>,</w:t>
      </w:r>
      <w:r w:rsidRPr="003013A4">
        <w:rPr>
          <w:rFonts w:eastAsia="Times New Roman"/>
          <w:szCs w:val="24"/>
        </w:rPr>
        <w:t xml:space="preserve"> έκρινε ότι αυτή είναι συμβατή με την εσωτερική αγορά</w:t>
      </w:r>
      <w:r>
        <w:rPr>
          <w:rFonts w:eastAsia="Times New Roman"/>
          <w:szCs w:val="24"/>
        </w:rPr>
        <w:t>,</w:t>
      </w:r>
      <w:r w:rsidRPr="003013A4">
        <w:rPr>
          <w:rFonts w:eastAsia="Times New Roman"/>
          <w:szCs w:val="24"/>
        </w:rPr>
        <w:t xml:space="preserve"> σύμφωνα με συνθήκη </w:t>
      </w:r>
      <w:r>
        <w:rPr>
          <w:rFonts w:eastAsia="Times New Roman"/>
          <w:szCs w:val="24"/>
        </w:rPr>
        <w:t>λειτουργίας της</w:t>
      </w:r>
      <w:r w:rsidRPr="003013A4">
        <w:rPr>
          <w:rFonts w:eastAsia="Times New Roman"/>
          <w:szCs w:val="24"/>
        </w:rPr>
        <w:t xml:space="preserve"> Ευρωπαϊκής Ένωσης</w:t>
      </w:r>
      <w:r>
        <w:rPr>
          <w:rFonts w:eastAsia="Times New Roman"/>
          <w:szCs w:val="24"/>
        </w:rPr>
        <w:t>.</w:t>
      </w:r>
      <w:r w:rsidRPr="003013A4">
        <w:rPr>
          <w:rFonts w:eastAsia="Times New Roman"/>
          <w:szCs w:val="24"/>
        </w:rPr>
        <w:t xml:space="preserve"> </w:t>
      </w:r>
    </w:p>
    <w:p w14:paraId="5218DB2C" w14:textId="77777777" w:rsidR="00BE48FC" w:rsidRDefault="008F016C">
      <w:pPr>
        <w:spacing w:line="600" w:lineRule="auto"/>
        <w:ind w:firstLine="720"/>
        <w:jc w:val="both"/>
        <w:rPr>
          <w:rFonts w:eastAsia="Times New Roman"/>
          <w:szCs w:val="24"/>
        </w:rPr>
      </w:pPr>
      <w:r w:rsidRPr="003013A4">
        <w:rPr>
          <w:rFonts w:eastAsia="Times New Roman"/>
          <w:szCs w:val="24"/>
        </w:rPr>
        <w:t xml:space="preserve">Έτσι προέκυψε η παρούσα από 11 Δεκεμβρίου 2018 τροποποίηση </w:t>
      </w:r>
      <w:r w:rsidRPr="003013A4">
        <w:rPr>
          <w:rFonts w:eastAsia="Times New Roman"/>
          <w:szCs w:val="24"/>
        </w:rPr>
        <w:t xml:space="preserve">της σύμβασης παραχώρησης που </w:t>
      </w:r>
      <w:r>
        <w:rPr>
          <w:rFonts w:eastAsia="Times New Roman"/>
          <w:szCs w:val="24"/>
        </w:rPr>
        <w:t>έρχεται</w:t>
      </w:r>
      <w:r w:rsidRPr="003013A4">
        <w:rPr>
          <w:rFonts w:eastAsia="Times New Roman"/>
          <w:szCs w:val="24"/>
        </w:rPr>
        <w:t xml:space="preserve"> σήμερα </w:t>
      </w:r>
      <w:r>
        <w:rPr>
          <w:rFonts w:eastAsia="Times New Roman"/>
          <w:szCs w:val="24"/>
        </w:rPr>
        <w:t>για κύρωση</w:t>
      </w:r>
      <w:r w:rsidRPr="003013A4">
        <w:rPr>
          <w:rFonts w:eastAsia="Times New Roman"/>
          <w:szCs w:val="24"/>
        </w:rPr>
        <w:t xml:space="preserve"> στη Βουλή</w:t>
      </w:r>
      <w:r>
        <w:rPr>
          <w:rFonts w:eastAsia="Times New Roman"/>
          <w:szCs w:val="24"/>
        </w:rPr>
        <w:t>,</w:t>
      </w:r>
      <w:r w:rsidRPr="003013A4">
        <w:rPr>
          <w:rFonts w:eastAsia="Times New Roman"/>
          <w:szCs w:val="24"/>
        </w:rPr>
        <w:t xml:space="preserve"> προκειμένου οι προαναφερθέντες </w:t>
      </w:r>
      <w:r>
        <w:rPr>
          <w:rFonts w:eastAsia="Times New Roman"/>
          <w:szCs w:val="24"/>
        </w:rPr>
        <w:t>όροι</w:t>
      </w:r>
      <w:r w:rsidRPr="003013A4">
        <w:rPr>
          <w:rFonts w:eastAsia="Times New Roman"/>
          <w:szCs w:val="24"/>
        </w:rPr>
        <w:t xml:space="preserve"> που </w:t>
      </w:r>
      <w:r>
        <w:rPr>
          <w:rFonts w:eastAsia="Times New Roman"/>
          <w:szCs w:val="24"/>
        </w:rPr>
        <w:t>έθεσε</w:t>
      </w:r>
      <w:r w:rsidRPr="003013A4">
        <w:rPr>
          <w:rFonts w:eastAsia="Times New Roman"/>
          <w:szCs w:val="24"/>
        </w:rPr>
        <w:t xml:space="preserve"> το δημόσιο </w:t>
      </w:r>
      <w:r>
        <w:rPr>
          <w:rFonts w:eastAsia="Times New Roman"/>
          <w:szCs w:val="24"/>
        </w:rPr>
        <w:t>σ</w:t>
      </w:r>
      <w:r w:rsidRPr="003013A4">
        <w:rPr>
          <w:rFonts w:eastAsia="Times New Roman"/>
          <w:szCs w:val="24"/>
        </w:rPr>
        <w:t xml:space="preserve">τον παραχωρησιούχο να ενσωματωθούν στη σύμβαση παραχώρησης και να </w:t>
      </w:r>
      <w:r>
        <w:rPr>
          <w:rFonts w:eastAsia="Times New Roman"/>
          <w:szCs w:val="24"/>
        </w:rPr>
        <w:t>καταστούν</w:t>
      </w:r>
      <w:r w:rsidRPr="003013A4">
        <w:rPr>
          <w:rFonts w:eastAsia="Times New Roman"/>
          <w:szCs w:val="24"/>
        </w:rPr>
        <w:t xml:space="preserve"> δεσμευτικ</w:t>
      </w:r>
      <w:r>
        <w:rPr>
          <w:rFonts w:eastAsia="Times New Roman"/>
          <w:szCs w:val="24"/>
        </w:rPr>
        <w:t>οί</w:t>
      </w:r>
      <w:r w:rsidRPr="003013A4">
        <w:rPr>
          <w:rFonts w:eastAsia="Times New Roman"/>
          <w:szCs w:val="24"/>
        </w:rPr>
        <w:t xml:space="preserve"> για τα συμβαλλόμενα μέρη</w:t>
      </w:r>
      <w:r>
        <w:rPr>
          <w:rFonts w:eastAsia="Times New Roman"/>
          <w:szCs w:val="24"/>
        </w:rPr>
        <w:t>.</w:t>
      </w:r>
    </w:p>
    <w:p w14:paraId="5218DB2D" w14:textId="77777777" w:rsidR="00BE48FC" w:rsidRDefault="008F016C">
      <w:pPr>
        <w:spacing w:line="600" w:lineRule="auto"/>
        <w:ind w:firstLine="720"/>
        <w:jc w:val="both"/>
        <w:rPr>
          <w:rFonts w:eastAsia="Times New Roman"/>
          <w:szCs w:val="24"/>
        </w:rPr>
      </w:pPr>
      <w:r>
        <w:rPr>
          <w:rFonts w:eastAsia="Times New Roman"/>
          <w:szCs w:val="24"/>
        </w:rPr>
        <w:t>Η</w:t>
      </w:r>
      <w:r w:rsidRPr="003013A4">
        <w:rPr>
          <w:rFonts w:eastAsia="Times New Roman"/>
          <w:szCs w:val="24"/>
        </w:rPr>
        <w:t xml:space="preserve"> συμφωνία έχει την </w:t>
      </w:r>
      <w:r>
        <w:rPr>
          <w:rFonts w:eastAsia="Times New Roman"/>
          <w:szCs w:val="24"/>
        </w:rPr>
        <w:t xml:space="preserve">έγκριση του Ελεγκτικού Συνεδρίου. Τι αφορούν, όμως, </w:t>
      </w:r>
      <w:r w:rsidRPr="003013A4">
        <w:rPr>
          <w:rFonts w:eastAsia="Times New Roman"/>
          <w:szCs w:val="24"/>
        </w:rPr>
        <w:t xml:space="preserve">κύριε Πρόεδρε </w:t>
      </w:r>
      <w:r>
        <w:rPr>
          <w:rFonts w:eastAsia="Times New Roman"/>
          <w:szCs w:val="24"/>
        </w:rPr>
        <w:t xml:space="preserve">και </w:t>
      </w:r>
      <w:r w:rsidRPr="003013A4">
        <w:rPr>
          <w:rFonts w:eastAsia="Times New Roman"/>
          <w:szCs w:val="24"/>
        </w:rPr>
        <w:t>κυρίες και κύριοι συνάδελφοι</w:t>
      </w:r>
      <w:r>
        <w:rPr>
          <w:rFonts w:eastAsia="Times New Roman"/>
          <w:szCs w:val="24"/>
        </w:rPr>
        <w:t>,</w:t>
      </w:r>
      <w:r w:rsidRPr="003013A4">
        <w:rPr>
          <w:rFonts w:eastAsia="Times New Roman"/>
          <w:szCs w:val="24"/>
        </w:rPr>
        <w:t xml:space="preserve"> οι </w:t>
      </w:r>
      <w:r>
        <w:rPr>
          <w:rFonts w:eastAsia="Times New Roman"/>
          <w:szCs w:val="24"/>
        </w:rPr>
        <w:t>όροι</w:t>
      </w:r>
      <w:r w:rsidRPr="003013A4">
        <w:rPr>
          <w:rFonts w:eastAsia="Times New Roman"/>
          <w:szCs w:val="24"/>
        </w:rPr>
        <w:t xml:space="preserve"> που </w:t>
      </w:r>
      <w:r>
        <w:rPr>
          <w:rFonts w:eastAsia="Times New Roman"/>
          <w:szCs w:val="24"/>
        </w:rPr>
        <w:t>έθεσε</w:t>
      </w:r>
      <w:r w:rsidRPr="003013A4">
        <w:rPr>
          <w:rFonts w:eastAsia="Times New Roman"/>
          <w:szCs w:val="24"/>
        </w:rPr>
        <w:t xml:space="preserve"> το</w:t>
      </w:r>
      <w:r>
        <w:rPr>
          <w:rFonts w:eastAsia="Times New Roman"/>
          <w:szCs w:val="24"/>
        </w:rPr>
        <w:t xml:space="preserve"> δημόσιο στον</w:t>
      </w:r>
      <w:r w:rsidRPr="003013A4">
        <w:rPr>
          <w:rFonts w:eastAsia="Times New Roman"/>
          <w:szCs w:val="24"/>
        </w:rPr>
        <w:t xml:space="preserve"> παραχωρησιούχο με σκοπό τη</w:t>
      </w:r>
      <w:r>
        <w:rPr>
          <w:rFonts w:eastAsia="Times New Roman"/>
          <w:szCs w:val="24"/>
        </w:rPr>
        <w:t>ν</w:t>
      </w:r>
      <w:r w:rsidRPr="003013A4">
        <w:rPr>
          <w:rFonts w:eastAsia="Times New Roman"/>
          <w:szCs w:val="24"/>
        </w:rPr>
        <w:t xml:space="preserve"> περαιτέρω συμβατική και οικονομική βελτίωση της </w:t>
      </w:r>
      <w:r>
        <w:rPr>
          <w:rFonts w:eastAsia="Times New Roman"/>
          <w:szCs w:val="24"/>
        </w:rPr>
        <w:t>θέσης του;</w:t>
      </w:r>
    </w:p>
    <w:p w14:paraId="5218DB2E" w14:textId="77777777" w:rsidR="00BE48FC" w:rsidRDefault="008F016C">
      <w:pPr>
        <w:spacing w:line="600" w:lineRule="auto"/>
        <w:ind w:firstLine="720"/>
        <w:jc w:val="both"/>
        <w:rPr>
          <w:rFonts w:eastAsia="Times New Roman"/>
          <w:szCs w:val="24"/>
        </w:rPr>
      </w:pPr>
      <w:r>
        <w:rPr>
          <w:rFonts w:eastAsia="Times New Roman"/>
          <w:szCs w:val="24"/>
        </w:rPr>
        <w:t>Πρώτον,</w:t>
      </w:r>
      <w:r w:rsidRPr="003013A4">
        <w:rPr>
          <w:rFonts w:eastAsia="Times New Roman"/>
          <w:szCs w:val="24"/>
        </w:rPr>
        <w:t xml:space="preserve"> το κόστο</w:t>
      </w:r>
      <w:r w:rsidRPr="003013A4">
        <w:rPr>
          <w:rFonts w:eastAsia="Times New Roman"/>
          <w:szCs w:val="24"/>
        </w:rPr>
        <w:t xml:space="preserve">ς του έργου θα ανέλθει στα </w:t>
      </w:r>
      <w:r>
        <w:rPr>
          <w:rFonts w:eastAsia="Times New Roman"/>
          <w:szCs w:val="24"/>
        </w:rPr>
        <w:t>30</w:t>
      </w:r>
      <w:r w:rsidRPr="003013A4">
        <w:rPr>
          <w:rFonts w:eastAsia="Times New Roman"/>
          <w:szCs w:val="24"/>
        </w:rPr>
        <w:t xml:space="preserve">6 εκατομμύρια </w:t>
      </w:r>
      <w:r>
        <w:rPr>
          <w:rFonts w:eastAsia="Times New Roman"/>
          <w:szCs w:val="24"/>
        </w:rPr>
        <w:t>ευρώ,</w:t>
      </w:r>
      <w:r w:rsidRPr="003013A4">
        <w:rPr>
          <w:rFonts w:eastAsia="Times New Roman"/>
          <w:szCs w:val="24"/>
        </w:rPr>
        <w:t xml:space="preserve"> περίπου</w:t>
      </w:r>
      <w:r>
        <w:rPr>
          <w:rFonts w:eastAsia="Times New Roman"/>
          <w:szCs w:val="24"/>
        </w:rPr>
        <w:t>,</w:t>
      </w:r>
      <w:r w:rsidRPr="003013A4">
        <w:rPr>
          <w:rFonts w:eastAsia="Times New Roman"/>
          <w:szCs w:val="24"/>
        </w:rPr>
        <w:t xml:space="preserve"> με χρηματοδότηση από το Σύμφωνο Εταιρικής Σχέσ</w:t>
      </w:r>
      <w:r>
        <w:rPr>
          <w:rFonts w:eastAsia="Times New Roman"/>
          <w:szCs w:val="24"/>
        </w:rPr>
        <w:t>η</w:t>
      </w:r>
      <w:r w:rsidRPr="003013A4">
        <w:rPr>
          <w:rFonts w:eastAsia="Times New Roman"/>
          <w:szCs w:val="24"/>
        </w:rPr>
        <w:t>ς 2014</w:t>
      </w:r>
      <w:r>
        <w:rPr>
          <w:rFonts w:eastAsia="Times New Roman"/>
          <w:szCs w:val="24"/>
        </w:rPr>
        <w:t xml:space="preserve"> - </w:t>
      </w:r>
      <w:r w:rsidRPr="003013A4">
        <w:rPr>
          <w:rFonts w:eastAsia="Times New Roman"/>
          <w:szCs w:val="24"/>
        </w:rPr>
        <w:t>2020</w:t>
      </w:r>
      <w:r>
        <w:rPr>
          <w:rFonts w:eastAsia="Times New Roman"/>
          <w:szCs w:val="24"/>
        </w:rPr>
        <w:t>,</w:t>
      </w:r>
      <w:r w:rsidRPr="003013A4">
        <w:rPr>
          <w:rFonts w:eastAsia="Times New Roman"/>
          <w:szCs w:val="24"/>
        </w:rPr>
        <w:t xml:space="preserve"> χωρίς δηλαδή συγχρηματοδότηση</w:t>
      </w:r>
      <w:r>
        <w:rPr>
          <w:rFonts w:eastAsia="Times New Roman"/>
          <w:szCs w:val="24"/>
        </w:rPr>
        <w:t>,</w:t>
      </w:r>
      <w:r w:rsidRPr="003013A4">
        <w:rPr>
          <w:rFonts w:eastAsia="Times New Roman"/>
          <w:szCs w:val="24"/>
        </w:rPr>
        <w:t xml:space="preserve"> όπως άλλωστε προβλέπεται </w:t>
      </w:r>
      <w:r>
        <w:rPr>
          <w:rFonts w:eastAsia="Times New Roman"/>
          <w:szCs w:val="24"/>
        </w:rPr>
        <w:t>από το 2013. Α</w:t>
      </w:r>
      <w:r w:rsidRPr="003013A4">
        <w:rPr>
          <w:rFonts w:eastAsia="Times New Roman"/>
          <w:szCs w:val="24"/>
        </w:rPr>
        <w:t xml:space="preserve">πό το </w:t>
      </w:r>
      <w:r>
        <w:rPr>
          <w:rFonts w:eastAsia="Times New Roman"/>
          <w:szCs w:val="24"/>
        </w:rPr>
        <w:t>ποσό αυτό, τα 3</w:t>
      </w:r>
      <w:r w:rsidRPr="003013A4">
        <w:rPr>
          <w:rFonts w:eastAsia="Times New Roman"/>
          <w:szCs w:val="24"/>
        </w:rPr>
        <w:t xml:space="preserve">00 εκατομμύρια </w:t>
      </w:r>
      <w:r>
        <w:rPr>
          <w:rFonts w:eastAsia="Times New Roman"/>
          <w:szCs w:val="24"/>
        </w:rPr>
        <w:t xml:space="preserve">είναι </w:t>
      </w:r>
      <w:r w:rsidRPr="003013A4">
        <w:rPr>
          <w:rFonts w:eastAsia="Times New Roman"/>
          <w:szCs w:val="24"/>
        </w:rPr>
        <w:t>το κόστος του έργου</w:t>
      </w:r>
      <w:r>
        <w:rPr>
          <w:rFonts w:eastAsia="Times New Roman"/>
          <w:szCs w:val="24"/>
        </w:rPr>
        <w:t>,</w:t>
      </w:r>
      <w:r w:rsidRPr="003013A4">
        <w:rPr>
          <w:rFonts w:eastAsia="Times New Roman"/>
          <w:szCs w:val="24"/>
        </w:rPr>
        <w:t xml:space="preserve"> όπω</w:t>
      </w:r>
      <w:r w:rsidRPr="003013A4">
        <w:rPr>
          <w:rFonts w:eastAsia="Times New Roman"/>
          <w:szCs w:val="24"/>
        </w:rPr>
        <w:t>ς αυτό προβλεπόταν από την αρχική σύμβαση το</w:t>
      </w:r>
      <w:r>
        <w:rPr>
          <w:rFonts w:eastAsia="Times New Roman"/>
          <w:szCs w:val="24"/>
        </w:rPr>
        <w:t>υ</w:t>
      </w:r>
      <w:r w:rsidRPr="003013A4">
        <w:rPr>
          <w:rFonts w:eastAsia="Times New Roman"/>
          <w:szCs w:val="24"/>
        </w:rPr>
        <w:t xml:space="preserve"> 2007</w:t>
      </w:r>
      <w:r>
        <w:rPr>
          <w:rFonts w:eastAsia="Times New Roman"/>
          <w:szCs w:val="24"/>
        </w:rPr>
        <w:t xml:space="preserve">. </w:t>
      </w:r>
    </w:p>
    <w:p w14:paraId="5218DB2F" w14:textId="77777777" w:rsidR="00BE48FC" w:rsidRDefault="008F016C">
      <w:pPr>
        <w:spacing w:line="600" w:lineRule="auto"/>
        <w:ind w:firstLine="720"/>
        <w:jc w:val="both"/>
        <w:rPr>
          <w:rFonts w:eastAsia="Times New Roman"/>
          <w:szCs w:val="24"/>
        </w:rPr>
      </w:pPr>
      <w:r>
        <w:rPr>
          <w:rFonts w:eastAsia="Times New Roman"/>
          <w:szCs w:val="24"/>
        </w:rPr>
        <w:t>Δ</w:t>
      </w:r>
      <w:r w:rsidRPr="009C5EF0">
        <w:rPr>
          <w:rFonts w:eastAsia="Times New Roman"/>
          <w:szCs w:val="24"/>
        </w:rPr>
        <w:t>εν υπήρχε</w:t>
      </w:r>
      <w:r>
        <w:rPr>
          <w:rFonts w:eastAsia="Times New Roman"/>
          <w:szCs w:val="24"/>
        </w:rPr>
        <w:t>,</w:t>
      </w:r>
      <w:r w:rsidRPr="009C5EF0">
        <w:rPr>
          <w:rFonts w:eastAsia="Times New Roman"/>
          <w:szCs w:val="24"/>
        </w:rPr>
        <w:t xml:space="preserve"> δηλαδή</w:t>
      </w:r>
      <w:r>
        <w:rPr>
          <w:rFonts w:eastAsia="Times New Roman"/>
          <w:szCs w:val="24"/>
        </w:rPr>
        <w:t>,</w:t>
      </w:r>
      <w:r w:rsidRPr="009C5EF0">
        <w:rPr>
          <w:rFonts w:eastAsia="Times New Roman"/>
          <w:szCs w:val="24"/>
        </w:rPr>
        <w:t xml:space="preserve"> μετά από </w:t>
      </w:r>
      <w:r>
        <w:rPr>
          <w:rFonts w:eastAsia="Times New Roman"/>
          <w:szCs w:val="24"/>
        </w:rPr>
        <w:t xml:space="preserve">έντεκα </w:t>
      </w:r>
      <w:r w:rsidRPr="009C5EF0">
        <w:rPr>
          <w:rFonts w:eastAsia="Times New Roman"/>
          <w:szCs w:val="24"/>
        </w:rPr>
        <w:t>χρόνια</w:t>
      </w:r>
      <w:r>
        <w:rPr>
          <w:rFonts w:eastAsia="Times New Roman"/>
          <w:szCs w:val="24"/>
        </w:rPr>
        <w:t>,</w:t>
      </w:r>
      <w:r w:rsidRPr="009C5EF0">
        <w:rPr>
          <w:rFonts w:eastAsia="Times New Roman"/>
          <w:szCs w:val="24"/>
        </w:rPr>
        <w:t xml:space="preserve"> αύξηση του αρχικού τιμήματος</w:t>
      </w:r>
      <w:r>
        <w:rPr>
          <w:rFonts w:eastAsia="Times New Roman"/>
          <w:szCs w:val="24"/>
        </w:rPr>
        <w:t>.</w:t>
      </w:r>
      <w:r w:rsidRPr="009C5EF0">
        <w:rPr>
          <w:rFonts w:eastAsia="Times New Roman"/>
          <w:szCs w:val="24"/>
        </w:rPr>
        <w:t xml:space="preserve"> </w:t>
      </w:r>
      <w:r>
        <w:rPr>
          <w:rFonts w:eastAsia="Times New Roman"/>
          <w:szCs w:val="24"/>
        </w:rPr>
        <w:t>Τ</w:t>
      </w:r>
      <w:r w:rsidRPr="009C5EF0">
        <w:rPr>
          <w:rFonts w:eastAsia="Times New Roman"/>
          <w:szCs w:val="24"/>
        </w:rPr>
        <w:t>ο ποσό των 6 εκατομμυρίων ευρώ αφορά αποκαταστάσ</w:t>
      </w:r>
      <w:r>
        <w:rPr>
          <w:rFonts w:eastAsia="Times New Roman"/>
          <w:szCs w:val="24"/>
        </w:rPr>
        <w:t>εις</w:t>
      </w:r>
      <w:r w:rsidRPr="009C5EF0">
        <w:rPr>
          <w:rFonts w:eastAsia="Times New Roman"/>
          <w:szCs w:val="24"/>
        </w:rPr>
        <w:t xml:space="preserve"> εργασιών που έμειναν </w:t>
      </w:r>
      <w:r>
        <w:rPr>
          <w:rFonts w:eastAsia="Times New Roman"/>
          <w:szCs w:val="24"/>
        </w:rPr>
        <w:t>ημιτελείς.</w:t>
      </w:r>
    </w:p>
    <w:p w14:paraId="5218DB30" w14:textId="77777777" w:rsidR="00BE48FC" w:rsidRDefault="008F016C">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Ολοκληρώστε</w:t>
      </w:r>
      <w:r>
        <w:rPr>
          <w:rFonts w:eastAsia="Times New Roman"/>
          <w:szCs w:val="24"/>
        </w:rPr>
        <w:t xml:space="preserve">, κύριε συνάδελφε. </w:t>
      </w:r>
      <w:r>
        <w:rPr>
          <w:rFonts w:eastAsia="Times New Roman"/>
          <w:b/>
          <w:szCs w:val="24"/>
        </w:rPr>
        <w:t xml:space="preserve"> </w:t>
      </w:r>
    </w:p>
    <w:p w14:paraId="5218DB31" w14:textId="77777777" w:rsidR="00BE48FC" w:rsidRDefault="008F016C">
      <w:pPr>
        <w:spacing w:line="600" w:lineRule="auto"/>
        <w:ind w:firstLine="720"/>
        <w:jc w:val="both"/>
        <w:rPr>
          <w:rFonts w:eastAsia="Times New Roman"/>
          <w:szCs w:val="24"/>
        </w:rPr>
      </w:pPr>
      <w:r w:rsidRPr="00FC6C01">
        <w:rPr>
          <w:rFonts w:eastAsia="Times New Roman"/>
          <w:b/>
          <w:szCs w:val="24"/>
        </w:rPr>
        <w:t>ΑΠΟΣΤΟΛΟΣ ΚΑΡΑΝΑΣΤΑΣΗΣ:</w:t>
      </w:r>
      <w:r>
        <w:rPr>
          <w:rFonts w:eastAsia="Times New Roman"/>
          <w:b/>
          <w:szCs w:val="24"/>
        </w:rPr>
        <w:t xml:space="preserve"> </w:t>
      </w:r>
      <w:r>
        <w:rPr>
          <w:rFonts w:eastAsia="Times New Roman"/>
          <w:szCs w:val="24"/>
        </w:rPr>
        <w:t>Ολοκληρώνω σε ένα λεπτό, κύριε Π</w:t>
      </w:r>
      <w:r w:rsidRPr="009C5EF0">
        <w:rPr>
          <w:rFonts w:eastAsia="Times New Roman"/>
          <w:szCs w:val="24"/>
        </w:rPr>
        <w:t>ρόεδρε</w:t>
      </w:r>
      <w:r>
        <w:rPr>
          <w:rFonts w:eastAsia="Times New Roman"/>
          <w:szCs w:val="24"/>
        </w:rPr>
        <w:t>.</w:t>
      </w:r>
    </w:p>
    <w:p w14:paraId="5218DB32" w14:textId="77777777" w:rsidR="00BE48FC" w:rsidRDefault="008F016C">
      <w:pPr>
        <w:spacing w:line="600" w:lineRule="auto"/>
        <w:ind w:firstLine="720"/>
        <w:jc w:val="both"/>
        <w:rPr>
          <w:rFonts w:eastAsia="Times New Roman"/>
          <w:szCs w:val="24"/>
        </w:rPr>
      </w:pPr>
      <w:r>
        <w:rPr>
          <w:rFonts w:eastAsia="Times New Roman"/>
          <w:szCs w:val="24"/>
        </w:rPr>
        <w:t>Απ’</w:t>
      </w:r>
      <w:r w:rsidRPr="009C5EF0">
        <w:rPr>
          <w:rFonts w:eastAsia="Times New Roman"/>
          <w:szCs w:val="24"/>
        </w:rPr>
        <w:t xml:space="preserve"> όλα τα έργα παραχώρησης</w:t>
      </w:r>
      <w:r>
        <w:rPr>
          <w:rFonts w:eastAsia="Times New Roman"/>
          <w:szCs w:val="24"/>
        </w:rPr>
        <w:t>,</w:t>
      </w:r>
      <w:r w:rsidRPr="009C5EF0">
        <w:rPr>
          <w:rFonts w:eastAsia="Times New Roman"/>
          <w:szCs w:val="24"/>
        </w:rPr>
        <w:t xml:space="preserve"> για δύο</w:t>
      </w:r>
      <w:r>
        <w:rPr>
          <w:rFonts w:eastAsia="Times New Roman"/>
          <w:szCs w:val="24"/>
        </w:rPr>
        <w:t>,</w:t>
      </w:r>
      <w:r w:rsidRPr="009C5EF0">
        <w:rPr>
          <w:rFonts w:eastAsia="Times New Roman"/>
          <w:szCs w:val="24"/>
        </w:rPr>
        <w:t xml:space="preserve"> τον Ε65 και τον </w:t>
      </w:r>
      <w:r>
        <w:rPr>
          <w:rFonts w:eastAsia="Times New Roman"/>
          <w:szCs w:val="24"/>
        </w:rPr>
        <w:t>Α</w:t>
      </w:r>
      <w:r w:rsidRPr="009C5EF0">
        <w:rPr>
          <w:rFonts w:eastAsia="Times New Roman"/>
          <w:szCs w:val="24"/>
        </w:rPr>
        <w:t xml:space="preserve">υτοκινητόδρομο </w:t>
      </w:r>
      <w:r>
        <w:rPr>
          <w:rFonts w:eastAsia="Times New Roman"/>
          <w:szCs w:val="24"/>
        </w:rPr>
        <w:t>Μ</w:t>
      </w:r>
      <w:r w:rsidRPr="009C5EF0">
        <w:rPr>
          <w:rFonts w:eastAsia="Times New Roman"/>
          <w:szCs w:val="24"/>
        </w:rPr>
        <w:t>ορέας</w:t>
      </w:r>
      <w:r>
        <w:rPr>
          <w:rFonts w:eastAsia="Times New Roman"/>
          <w:szCs w:val="24"/>
        </w:rPr>
        <w:t>,</w:t>
      </w:r>
      <w:r w:rsidRPr="009C5EF0">
        <w:rPr>
          <w:rFonts w:eastAsia="Times New Roman"/>
          <w:szCs w:val="24"/>
        </w:rPr>
        <w:t xml:space="preserve"> προβλ</w:t>
      </w:r>
      <w:r>
        <w:rPr>
          <w:rFonts w:eastAsia="Times New Roman"/>
          <w:szCs w:val="24"/>
        </w:rPr>
        <w:t>επόταν</w:t>
      </w:r>
      <w:r w:rsidRPr="009C5EF0">
        <w:rPr>
          <w:rFonts w:eastAsia="Times New Roman"/>
          <w:szCs w:val="24"/>
        </w:rPr>
        <w:t xml:space="preserve"> στις αρχικές </w:t>
      </w:r>
      <w:r>
        <w:rPr>
          <w:rFonts w:eastAsia="Times New Roman"/>
          <w:szCs w:val="24"/>
        </w:rPr>
        <w:t xml:space="preserve">τους </w:t>
      </w:r>
      <w:r w:rsidRPr="009C5EF0">
        <w:rPr>
          <w:rFonts w:eastAsia="Times New Roman"/>
          <w:szCs w:val="24"/>
        </w:rPr>
        <w:t xml:space="preserve">συμβάσεις η επιδότηση της λειτουργίας τους από το </w:t>
      </w:r>
      <w:r>
        <w:rPr>
          <w:rFonts w:eastAsia="Times New Roman"/>
          <w:szCs w:val="24"/>
        </w:rPr>
        <w:t>δ</w:t>
      </w:r>
      <w:r w:rsidRPr="009C5EF0">
        <w:rPr>
          <w:rFonts w:eastAsia="Times New Roman"/>
          <w:szCs w:val="24"/>
        </w:rPr>
        <w:t>ημόσιο</w:t>
      </w:r>
      <w:r>
        <w:rPr>
          <w:rFonts w:eastAsia="Times New Roman"/>
          <w:szCs w:val="24"/>
        </w:rPr>
        <w:t>,</w:t>
      </w:r>
      <w:r w:rsidRPr="009C5EF0">
        <w:rPr>
          <w:rFonts w:eastAsia="Times New Roman"/>
          <w:szCs w:val="24"/>
        </w:rPr>
        <w:t xml:space="preserve"> στην περίπτωση που αυτή </w:t>
      </w:r>
      <w:r>
        <w:rPr>
          <w:rFonts w:eastAsia="Times New Roman"/>
          <w:szCs w:val="24"/>
        </w:rPr>
        <w:t>ήταν</w:t>
      </w:r>
      <w:r w:rsidRPr="009C5EF0">
        <w:rPr>
          <w:rFonts w:eastAsia="Times New Roman"/>
          <w:szCs w:val="24"/>
        </w:rPr>
        <w:t xml:space="preserve"> ζημιογόνος για τον παραχωρησιούχο λόγω χαμηλού κυκλοφοριακού φόρτου</w:t>
      </w:r>
      <w:r>
        <w:rPr>
          <w:rFonts w:eastAsia="Times New Roman"/>
          <w:szCs w:val="24"/>
        </w:rPr>
        <w:t>. Το</w:t>
      </w:r>
      <w:r w:rsidRPr="009C5EF0">
        <w:rPr>
          <w:rFonts w:eastAsia="Times New Roman"/>
          <w:szCs w:val="24"/>
        </w:rPr>
        <w:t xml:space="preserve"> </w:t>
      </w:r>
      <w:r>
        <w:rPr>
          <w:rFonts w:eastAsia="Times New Roman"/>
          <w:szCs w:val="24"/>
        </w:rPr>
        <w:t>20</w:t>
      </w:r>
      <w:r w:rsidRPr="009C5EF0">
        <w:rPr>
          <w:rFonts w:eastAsia="Times New Roman"/>
          <w:szCs w:val="24"/>
        </w:rPr>
        <w:t>13</w:t>
      </w:r>
      <w:r>
        <w:rPr>
          <w:rFonts w:eastAsia="Times New Roman"/>
          <w:szCs w:val="24"/>
        </w:rPr>
        <w:t>,</w:t>
      </w:r>
      <w:r w:rsidRPr="009C5EF0">
        <w:rPr>
          <w:rFonts w:eastAsia="Times New Roman"/>
          <w:szCs w:val="24"/>
        </w:rPr>
        <w:t xml:space="preserve"> το δικαίωμα αυτό του παραχωρησιούχου για το κεντρικό τμήμα του Ε65 καταργήθηκε και </w:t>
      </w:r>
      <w:r>
        <w:rPr>
          <w:rFonts w:eastAsia="Times New Roman"/>
          <w:szCs w:val="24"/>
        </w:rPr>
        <w:t>αντικα</w:t>
      </w:r>
      <w:r w:rsidRPr="009C5EF0">
        <w:rPr>
          <w:rFonts w:eastAsia="Times New Roman"/>
          <w:szCs w:val="24"/>
        </w:rPr>
        <w:t xml:space="preserve">ταστάθηκε με το δικαίωμα </w:t>
      </w:r>
      <w:r>
        <w:rPr>
          <w:rFonts w:eastAsia="Times New Roman"/>
          <w:szCs w:val="24"/>
        </w:rPr>
        <w:t>δι</w:t>
      </w:r>
      <w:r w:rsidRPr="009C5EF0">
        <w:rPr>
          <w:rFonts w:eastAsia="Times New Roman"/>
          <w:szCs w:val="24"/>
        </w:rPr>
        <w:t>επιδότησης με την Ι</w:t>
      </w:r>
      <w:r>
        <w:rPr>
          <w:rFonts w:eastAsia="Times New Roman"/>
          <w:szCs w:val="24"/>
        </w:rPr>
        <w:t>όνια</w:t>
      </w:r>
      <w:r w:rsidRPr="009C5EF0">
        <w:rPr>
          <w:rFonts w:eastAsia="Times New Roman"/>
          <w:szCs w:val="24"/>
        </w:rPr>
        <w:t xml:space="preserve"> </w:t>
      </w:r>
      <w:r>
        <w:rPr>
          <w:rFonts w:eastAsia="Times New Roman"/>
          <w:szCs w:val="24"/>
        </w:rPr>
        <w:t>Οδό.</w:t>
      </w:r>
      <w:r w:rsidRPr="009C5EF0">
        <w:rPr>
          <w:rFonts w:eastAsia="Times New Roman"/>
          <w:szCs w:val="24"/>
        </w:rPr>
        <w:t xml:space="preserve"> </w:t>
      </w:r>
      <w:r>
        <w:rPr>
          <w:rFonts w:eastAsia="Times New Roman"/>
          <w:szCs w:val="24"/>
        </w:rPr>
        <w:t>Είχ</w:t>
      </w:r>
      <w:r>
        <w:rPr>
          <w:rFonts w:eastAsia="Times New Roman"/>
          <w:szCs w:val="24"/>
        </w:rPr>
        <w:t>αμε, δηλαδή,</w:t>
      </w:r>
      <w:r w:rsidRPr="009C5EF0">
        <w:rPr>
          <w:rFonts w:eastAsia="Times New Roman"/>
          <w:szCs w:val="24"/>
        </w:rPr>
        <w:t xml:space="preserve"> τα συγκοινωνούντα δοχεία</w:t>
      </w:r>
      <w:r>
        <w:rPr>
          <w:rFonts w:eastAsia="Times New Roman"/>
          <w:szCs w:val="24"/>
        </w:rPr>
        <w:t>.</w:t>
      </w:r>
    </w:p>
    <w:p w14:paraId="5218DB33" w14:textId="77777777" w:rsidR="00BE48FC" w:rsidRDefault="008F016C">
      <w:pPr>
        <w:spacing w:line="600" w:lineRule="auto"/>
        <w:ind w:firstLine="720"/>
        <w:jc w:val="both"/>
        <w:rPr>
          <w:rFonts w:eastAsia="Times New Roman"/>
          <w:szCs w:val="24"/>
        </w:rPr>
      </w:pPr>
      <w:r>
        <w:rPr>
          <w:rFonts w:eastAsia="Times New Roman"/>
          <w:szCs w:val="24"/>
        </w:rPr>
        <w:t>Γ</w:t>
      </w:r>
      <w:r w:rsidRPr="009C5EF0">
        <w:rPr>
          <w:rFonts w:eastAsia="Times New Roman"/>
          <w:szCs w:val="24"/>
        </w:rPr>
        <w:t xml:space="preserve">ια το συζητούμενο </w:t>
      </w:r>
      <w:r>
        <w:rPr>
          <w:rFonts w:eastAsia="Times New Roman"/>
          <w:szCs w:val="24"/>
        </w:rPr>
        <w:t>ν</w:t>
      </w:r>
      <w:r w:rsidRPr="009C5EF0">
        <w:rPr>
          <w:rFonts w:eastAsia="Times New Roman"/>
          <w:szCs w:val="24"/>
        </w:rPr>
        <w:t xml:space="preserve">ότιο </w:t>
      </w:r>
      <w:r>
        <w:rPr>
          <w:rFonts w:eastAsia="Times New Roman"/>
          <w:szCs w:val="24"/>
        </w:rPr>
        <w:t>τ</w:t>
      </w:r>
      <w:r w:rsidRPr="009C5EF0">
        <w:rPr>
          <w:rFonts w:eastAsia="Times New Roman"/>
          <w:szCs w:val="24"/>
        </w:rPr>
        <w:t>μήμα</w:t>
      </w:r>
      <w:r>
        <w:rPr>
          <w:rFonts w:eastAsia="Times New Roman"/>
          <w:szCs w:val="24"/>
        </w:rPr>
        <w:t>,</w:t>
      </w:r>
      <w:r w:rsidRPr="009C5EF0">
        <w:rPr>
          <w:rFonts w:eastAsia="Times New Roman"/>
          <w:szCs w:val="24"/>
        </w:rPr>
        <w:t xml:space="preserve"> </w:t>
      </w:r>
      <w:r>
        <w:rPr>
          <w:rFonts w:eastAsia="Times New Roman"/>
          <w:szCs w:val="24"/>
        </w:rPr>
        <w:t>ο παραχωρησιούχο</w:t>
      </w:r>
      <w:r w:rsidRPr="009C5EF0">
        <w:rPr>
          <w:rFonts w:eastAsia="Times New Roman"/>
          <w:szCs w:val="24"/>
        </w:rPr>
        <w:t>ς</w:t>
      </w:r>
      <w:r>
        <w:rPr>
          <w:rFonts w:eastAsia="Times New Roman"/>
          <w:szCs w:val="24"/>
        </w:rPr>
        <w:t>,</w:t>
      </w:r>
      <w:r w:rsidRPr="009C5EF0">
        <w:rPr>
          <w:rFonts w:eastAsia="Times New Roman"/>
          <w:szCs w:val="24"/>
        </w:rPr>
        <w:t xml:space="preserve"> προκειμένου να διευκολυνθεί η χρηματοδότηση του έργου από το </w:t>
      </w:r>
      <w:r>
        <w:rPr>
          <w:rFonts w:eastAsia="Times New Roman"/>
          <w:szCs w:val="24"/>
        </w:rPr>
        <w:t>δ</w:t>
      </w:r>
      <w:r w:rsidRPr="009C5EF0">
        <w:rPr>
          <w:rFonts w:eastAsia="Times New Roman"/>
          <w:szCs w:val="24"/>
        </w:rPr>
        <w:t>ημόσιο</w:t>
      </w:r>
      <w:r>
        <w:rPr>
          <w:rFonts w:eastAsia="Times New Roman"/>
          <w:szCs w:val="24"/>
        </w:rPr>
        <w:t>, παραιτήθηκε</w:t>
      </w:r>
      <w:r w:rsidRPr="009C5EF0">
        <w:rPr>
          <w:rFonts w:eastAsia="Times New Roman"/>
          <w:szCs w:val="24"/>
        </w:rPr>
        <w:t xml:space="preserve"> </w:t>
      </w:r>
      <w:r>
        <w:rPr>
          <w:rFonts w:eastAsia="Times New Roman"/>
          <w:szCs w:val="24"/>
        </w:rPr>
        <w:t>-</w:t>
      </w:r>
      <w:r w:rsidRPr="009C5EF0">
        <w:rPr>
          <w:rFonts w:eastAsia="Times New Roman"/>
          <w:szCs w:val="24"/>
        </w:rPr>
        <w:t>και είναι πολύ σημαντικό αυτό</w:t>
      </w:r>
      <w:r>
        <w:rPr>
          <w:rFonts w:eastAsia="Times New Roman"/>
          <w:szCs w:val="24"/>
        </w:rPr>
        <w:t>-</w:t>
      </w:r>
      <w:r w:rsidRPr="009C5EF0">
        <w:rPr>
          <w:rFonts w:eastAsia="Times New Roman"/>
          <w:szCs w:val="24"/>
        </w:rPr>
        <w:t xml:space="preserve"> </w:t>
      </w:r>
      <w:r>
        <w:rPr>
          <w:rFonts w:eastAsia="Times New Roman"/>
          <w:szCs w:val="24"/>
        </w:rPr>
        <w:t>τόσο από</w:t>
      </w:r>
      <w:r w:rsidRPr="009C5EF0">
        <w:rPr>
          <w:rFonts w:eastAsia="Times New Roman"/>
          <w:szCs w:val="24"/>
        </w:rPr>
        <w:t xml:space="preserve"> το δικαίωμα επιδότησης όσο και από τη δυνατ</w:t>
      </w:r>
      <w:r w:rsidRPr="009C5EF0">
        <w:rPr>
          <w:rFonts w:eastAsia="Times New Roman"/>
          <w:szCs w:val="24"/>
        </w:rPr>
        <w:t xml:space="preserve">ότητα </w:t>
      </w:r>
      <w:r>
        <w:rPr>
          <w:rFonts w:eastAsia="Times New Roman"/>
          <w:szCs w:val="24"/>
        </w:rPr>
        <w:t>δι</w:t>
      </w:r>
      <w:r w:rsidRPr="009C5EF0">
        <w:rPr>
          <w:rFonts w:eastAsia="Times New Roman"/>
          <w:szCs w:val="24"/>
        </w:rPr>
        <w:t>επιδ</w:t>
      </w:r>
      <w:r>
        <w:rPr>
          <w:rFonts w:eastAsia="Times New Roman"/>
          <w:szCs w:val="24"/>
        </w:rPr>
        <w:t>ότησης με άλλο τμήμα.</w:t>
      </w:r>
      <w:r w:rsidRPr="009C5EF0">
        <w:rPr>
          <w:rFonts w:eastAsia="Times New Roman"/>
          <w:szCs w:val="24"/>
        </w:rPr>
        <w:t xml:space="preserve"> </w:t>
      </w:r>
      <w:r>
        <w:rPr>
          <w:rFonts w:eastAsia="Times New Roman"/>
          <w:szCs w:val="24"/>
        </w:rPr>
        <w:t>Π</w:t>
      </w:r>
      <w:r w:rsidRPr="009C5EF0">
        <w:rPr>
          <w:rFonts w:eastAsia="Times New Roman"/>
          <w:szCs w:val="24"/>
        </w:rPr>
        <w:t>ρακτικά αυτό σημαίνει ότι το έργο θα λειτουργεί και θα συντηρείται στη διάρκεια της παραχώρησης</w:t>
      </w:r>
      <w:r>
        <w:rPr>
          <w:rFonts w:eastAsia="Times New Roman"/>
          <w:szCs w:val="24"/>
        </w:rPr>
        <w:t>,</w:t>
      </w:r>
      <w:r w:rsidRPr="009C5EF0">
        <w:rPr>
          <w:rFonts w:eastAsia="Times New Roman"/>
          <w:szCs w:val="24"/>
        </w:rPr>
        <w:t xml:space="preserve"> δηλαδή μέχρι το </w:t>
      </w:r>
      <w:r>
        <w:rPr>
          <w:rFonts w:eastAsia="Times New Roman"/>
          <w:szCs w:val="24"/>
        </w:rPr>
        <w:t>2018, από</w:t>
      </w:r>
      <w:r w:rsidRPr="009C5EF0">
        <w:rPr>
          <w:rFonts w:eastAsia="Times New Roman"/>
          <w:szCs w:val="24"/>
        </w:rPr>
        <w:t xml:space="preserve"> τα έσοδ</w:t>
      </w:r>
      <w:r>
        <w:rPr>
          <w:rFonts w:eastAsia="Times New Roman"/>
          <w:szCs w:val="24"/>
        </w:rPr>
        <w:t>ά</w:t>
      </w:r>
      <w:r w:rsidRPr="009C5EF0">
        <w:rPr>
          <w:rFonts w:eastAsia="Times New Roman"/>
          <w:szCs w:val="24"/>
        </w:rPr>
        <w:t xml:space="preserve"> του και μόνο και ο παραχωρησιούχος θα υποχρεούται να καλύψει </w:t>
      </w:r>
      <w:r>
        <w:rPr>
          <w:rFonts w:eastAsia="Times New Roman"/>
          <w:szCs w:val="24"/>
        </w:rPr>
        <w:t>ε</w:t>
      </w:r>
      <w:r w:rsidRPr="009C5EF0">
        <w:rPr>
          <w:rFonts w:eastAsia="Times New Roman"/>
          <w:szCs w:val="24"/>
        </w:rPr>
        <w:t>ξ ιδίων πόρων</w:t>
      </w:r>
      <w:r>
        <w:rPr>
          <w:rFonts w:eastAsia="Times New Roman"/>
          <w:szCs w:val="24"/>
        </w:rPr>
        <w:t xml:space="preserve"> </w:t>
      </w:r>
      <w:r w:rsidRPr="009C5EF0">
        <w:rPr>
          <w:rFonts w:eastAsia="Times New Roman"/>
          <w:szCs w:val="24"/>
        </w:rPr>
        <w:t xml:space="preserve">οποιοδήποτε </w:t>
      </w:r>
      <w:r>
        <w:rPr>
          <w:rFonts w:eastAsia="Times New Roman"/>
          <w:szCs w:val="24"/>
        </w:rPr>
        <w:t>έλλειμμα.</w:t>
      </w:r>
    </w:p>
    <w:p w14:paraId="5218DB34" w14:textId="77777777" w:rsidR="00BE48FC" w:rsidRDefault="008F016C">
      <w:pPr>
        <w:spacing w:line="600" w:lineRule="auto"/>
        <w:ind w:firstLine="720"/>
        <w:jc w:val="both"/>
        <w:rPr>
          <w:rFonts w:eastAsia="Times New Roman"/>
          <w:szCs w:val="24"/>
        </w:rPr>
      </w:pPr>
      <w:r>
        <w:rPr>
          <w:rFonts w:eastAsia="Times New Roman"/>
          <w:szCs w:val="24"/>
        </w:rPr>
        <w:t>Κ</w:t>
      </w:r>
      <w:r w:rsidRPr="009C5EF0">
        <w:rPr>
          <w:rFonts w:eastAsia="Times New Roman"/>
          <w:szCs w:val="24"/>
        </w:rPr>
        <w:t xml:space="preserve">ύριε </w:t>
      </w:r>
      <w:r>
        <w:rPr>
          <w:rFonts w:eastAsia="Times New Roman"/>
          <w:szCs w:val="24"/>
        </w:rPr>
        <w:t>Π</w:t>
      </w:r>
      <w:r w:rsidRPr="009C5EF0">
        <w:rPr>
          <w:rFonts w:eastAsia="Times New Roman"/>
          <w:szCs w:val="24"/>
        </w:rPr>
        <w:t>ρόεδρε</w:t>
      </w:r>
      <w:r>
        <w:rPr>
          <w:rFonts w:eastAsia="Times New Roman"/>
          <w:szCs w:val="24"/>
        </w:rPr>
        <w:t>,</w:t>
      </w:r>
      <w:r w:rsidRPr="009C5EF0">
        <w:rPr>
          <w:rFonts w:eastAsia="Times New Roman"/>
          <w:szCs w:val="24"/>
        </w:rPr>
        <w:t xml:space="preserve"> </w:t>
      </w:r>
      <w:r>
        <w:rPr>
          <w:rFonts w:eastAsia="Times New Roman"/>
          <w:szCs w:val="24"/>
        </w:rPr>
        <w:t>κυρίες και κύριοι</w:t>
      </w:r>
      <w:r w:rsidRPr="009C5EF0">
        <w:rPr>
          <w:rFonts w:eastAsia="Times New Roman"/>
          <w:szCs w:val="24"/>
        </w:rPr>
        <w:t xml:space="preserve"> συνάδελφοι</w:t>
      </w:r>
      <w:r>
        <w:rPr>
          <w:rFonts w:eastAsia="Times New Roman"/>
          <w:szCs w:val="24"/>
        </w:rPr>
        <w:t>,</w:t>
      </w:r>
      <w:r w:rsidRPr="009C5EF0">
        <w:rPr>
          <w:rFonts w:eastAsia="Times New Roman"/>
          <w:szCs w:val="24"/>
        </w:rPr>
        <w:t xml:space="preserve"> η </w:t>
      </w:r>
      <w:r>
        <w:rPr>
          <w:rFonts w:eastAsia="Times New Roman"/>
          <w:szCs w:val="24"/>
        </w:rPr>
        <w:t>Κ</w:t>
      </w:r>
      <w:r w:rsidRPr="009C5EF0">
        <w:rPr>
          <w:rFonts w:eastAsia="Times New Roman"/>
          <w:szCs w:val="24"/>
        </w:rPr>
        <w:t xml:space="preserve">υβέρνηση κατέβαλε κάθε δυνατή προσπάθεια </w:t>
      </w:r>
      <w:r>
        <w:rPr>
          <w:rFonts w:eastAsia="Times New Roman"/>
          <w:szCs w:val="24"/>
        </w:rPr>
        <w:t>για να φέρει</w:t>
      </w:r>
      <w:r w:rsidRPr="009C5EF0">
        <w:rPr>
          <w:rFonts w:eastAsia="Times New Roman"/>
          <w:szCs w:val="24"/>
        </w:rPr>
        <w:t xml:space="preserve"> </w:t>
      </w:r>
      <w:r>
        <w:rPr>
          <w:rFonts w:eastAsia="Times New Roman"/>
          <w:szCs w:val="24"/>
        </w:rPr>
        <w:t>σ</w:t>
      </w:r>
      <w:r w:rsidRPr="009C5EF0">
        <w:rPr>
          <w:rFonts w:eastAsia="Times New Roman"/>
          <w:szCs w:val="24"/>
        </w:rPr>
        <w:t xml:space="preserve">τα μέτρα του δημοσίου συμφέροντος την κατασκευή ενός πολύ σημαντικού έργου που οι προηγούμενες κυβερνήσεις δεν </w:t>
      </w:r>
      <w:r>
        <w:rPr>
          <w:rFonts w:eastAsia="Times New Roman"/>
          <w:szCs w:val="24"/>
        </w:rPr>
        <w:t>κατάφεραν</w:t>
      </w:r>
      <w:r w:rsidRPr="009C5EF0">
        <w:rPr>
          <w:rFonts w:eastAsia="Times New Roman"/>
          <w:szCs w:val="24"/>
        </w:rPr>
        <w:t xml:space="preserve"> να διαχειριστούν</w:t>
      </w:r>
      <w:r>
        <w:rPr>
          <w:rFonts w:eastAsia="Times New Roman"/>
          <w:szCs w:val="24"/>
        </w:rPr>
        <w:t>.</w:t>
      </w:r>
      <w:r w:rsidRPr="009C5EF0">
        <w:rPr>
          <w:rFonts w:eastAsia="Times New Roman"/>
          <w:szCs w:val="24"/>
        </w:rPr>
        <w:t xml:space="preserve"> </w:t>
      </w:r>
      <w:r>
        <w:rPr>
          <w:rFonts w:eastAsia="Times New Roman"/>
          <w:szCs w:val="24"/>
        </w:rPr>
        <w:t>Α</w:t>
      </w:r>
      <w:r w:rsidRPr="009C5EF0">
        <w:rPr>
          <w:rFonts w:eastAsia="Times New Roman"/>
          <w:szCs w:val="24"/>
        </w:rPr>
        <w:t>ποδ</w:t>
      </w:r>
      <w:r w:rsidRPr="009C5EF0">
        <w:rPr>
          <w:rFonts w:eastAsia="Times New Roman"/>
          <w:szCs w:val="24"/>
        </w:rPr>
        <w:t>είξαμε ότι μπορούμε εκεί που όλοι οι άλλοι δεν μπόρεσαν</w:t>
      </w:r>
      <w:r>
        <w:rPr>
          <w:rFonts w:eastAsia="Times New Roman"/>
          <w:szCs w:val="24"/>
        </w:rPr>
        <w:t>.</w:t>
      </w:r>
    </w:p>
    <w:p w14:paraId="5218DB35" w14:textId="77777777" w:rsidR="00BE48FC" w:rsidRDefault="008F016C">
      <w:pPr>
        <w:spacing w:line="600" w:lineRule="auto"/>
        <w:ind w:firstLine="720"/>
        <w:jc w:val="both"/>
        <w:rPr>
          <w:rFonts w:eastAsia="Times New Roman"/>
          <w:szCs w:val="24"/>
        </w:rPr>
      </w:pPr>
      <w:r>
        <w:rPr>
          <w:rFonts w:eastAsia="Times New Roman"/>
          <w:szCs w:val="24"/>
        </w:rPr>
        <w:t>Π</w:t>
      </w:r>
      <w:r w:rsidRPr="009C5EF0">
        <w:rPr>
          <w:rFonts w:eastAsia="Times New Roman"/>
          <w:szCs w:val="24"/>
        </w:rPr>
        <w:t>ριν κλείσω</w:t>
      </w:r>
      <w:r>
        <w:rPr>
          <w:rFonts w:eastAsia="Times New Roman"/>
          <w:szCs w:val="24"/>
        </w:rPr>
        <w:t>,</w:t>
      </w:r>
      <w:r w:rsidRPr="009C5EF0">
        <w:rPr>
          <w:rFonts w:eastAsia="Times New Roman"/>
          <w:szCs w:val="24"/>
        </w:rPr>
        <w:t xml:space="preserve"> </w:t>
      </w:r>
      <w:r>
        <w:rPr>
          <w:rFonts w:eastAsia="Times New Roman"/>
          <w:szCs w:val="24"/>
        </w:rPr>
        <w:t>θ</w:t>
      </w:r>
      <w:r w:rsidRPr="009C5EF0">
        <w:rPr>
          <w:rFonts w:eastAsia="Times New Roman"/>
          <w:szCs w:val="24"/>
        </w:rPr>
        <w:t xml:space="preserve">α ήθελα να τονίσω και τη δέσμευση του </w:t>
      </w:r>
      <w:r>
        <w:rPr>
          <w:rFonts w:eastAsia="Times New Roman"/>
          <w:szCs w:val="24"/>
        </w:rPr>
        <w:t>Υ</w:t>
      </w:r>
      <w:r w:rsidRPr="009C5EF0">
        <w:rPr>
          <w:rFonts w:eastAsia="Times New Roman"/>
          <w:szCs w:val="24"/>
        </w:rPr>
        <w:t>πουργού</w:t>
      </w:r>
      <w:r>
        <w:rPr>
          <w:rFonts w:eastAsia="Times New Roman"/>
          <w:szCs w:val="24"/>
        </w:rPr>
        <w:t>,</w:t>
      </w:r>
      <w:r w:rsidRPr="009C5EF0">
        <w:rPr>
          <w:rFonts w:eastAsia="Times New Roman"/>
          <w:szCs w:val="24"/>
        </w:rPr>
        <w:t xml:space="preserve"> όπως εκφράστηκε στη συζήτηση στην αρμόδια </w:t>
      </w:r>
      <w:r>
        <w:rPr>
          <w:rFonts w:eastAsia="Times New Roman"/>
          <w:szCs w:val="24"/>
        </w:rPr>
        <w:t>ε</w:t>
      </w:r>
      <w:r w:rsidRPr="009C5EF0">
        <w:rPr>
          <w:rFonts w:eastAsia="Times New Roman"/>
          <w:szCs w:val="24"/>
        </w:rPr>
        <w:t>πιτροπή</w:t>
      </w:r>
      <w:r>
        <w:rPr>
          <w:rFonts w:eastAsia="Times New Roman"/>
          <w:szCs w:val="24"/>
        </w:rPr>
        <w:t>,</w:t>
      </w:r>
      <w:r w:rsidRPr="009C5EF0">
        <w:rPr>
          <w:rFonts w:eastAsia="Times New Roman"/>
          <w:szCs w:val="24"/>
        </w:rPr>
        <w:t xml:space="preserve"> για την κατασκευή όλων των αναγκαίων υποστηρικτικών </w:t>
      </w:r>
      <w:r>
        <w:rPr>
          <w:rFonts w:eastAsia="Times New Roman"/>
          <w:szCs w:val="24"/>
        </w:rPr>
        <w:t xml:space="preserve">έργων, ιδίως </w:t>
      </w:r>
      <w:r w:rsidRPr="009C5EF0">
        <w:rPr>
          <w:rFonts w:eastAsia="Times New Roman"/>
          <w:szCs w:val="24"/>
        </w:rPr>
        <w:t>των αντιπλημμυρικών</w:t>
      </w:r>
      <w:r>
        <w:rPr>
          <w:rFonts w:eastAsia="Times New Roman"/>
          <w:szCs w:val="24"/>
        </w:rPr>
        <w:t>,</w:t>
      </w:r>
      <w:r w:rsidRPr="009C5EF0">
        <w:rPr>
          <w:rFonts w:eastAsia="Times New Roman"/>
          <w:szCs w:val="24"/>
        </w:rPr>
        <w:t xml:space="preserve"> για τη δρομολόγηση </w:t>
      </w:r>
      <w:r>
        <w:rPr>
          <w:rFonts w:eastAsia="Times New Roman"/>
          <w:szCs w:val="24"/>
        </w:rPr>
        <w:t>της</w:t>
      </w:r>
      <w:r w:rsidRPr="009C5EF0">
        <w:rPr>
          <w:rFonts w:eastAsia="Times New Roman"/>
          <w:szCs w:val="24"/>
        </w:rPr>
        <w:t xml:space="preserve"> αντιπλημμυρικής θωράκισης για τα έργα αυτά</w:t>
      </w:r>
      <w:r>
        <w:rPr>
          <w:rFonts w:eastAsia="Times New Roman"/>
          <w:szCs w:val="24"/>
        </w:rPr>
        <w:t>.</w:t>
      </w:r>
    </w:p>
    <w:p w14:paraId="5218DB36" w14:textId="77777777" w:rsidR="00BE48FC" w:rsidRDefault="008F016C">
      <w:pPr>
        <w:spacing w:line="600" w:lineRule="auto"/>
        <w:ind w:firstLine="720"/>
        <w:jc w:val="both"/>
        <w:rPr>
          <w:rFonts w:eastAsia="Times New Roman"/>
          <w:szCs w:val="24"/>
        </w:rPr>
      </w:pPr>
      <w:r>
        <w:rPr>
          <w:rFonts w:eastAsia="Times New Roman"/>
          <w:szCs w:val="24"/>
        </w:rPr>
        <w:t>Κ</w:t>
      </w:r>
      <w:r w:rsidRPr="009C5EF0">
        <w:rPr>
          <w:rFonts w:eastAsia="Times New Roman"/>
          <w:szCs w:val="24"/>
        </w:rPr>
        <w:t>υρίες και κύριοι συνάδελφοι</w:t>
      </w:r>
      <w:r>
        <w:rPr>
          <w:rFonts w:eastAsia="Times New Roman"/>
          <w:szCs w:val="24"/>
        </w:rPr>
        <w:t>,</w:t>
      </w:r>
      <w:r w:rsidRPr="009C5EF0">
        <w:rPr>
          <w:rFonts w:eastAsia="Times New Roman"/>
          <w:szCs w:val="24"/>
        </w:rPr>
        <w:t xml:space="preserve"> </w:t>
      </w:r>
      <w:r>
        <w:rPr>
          <w:rFonts w:eastAsia="Times New Roman"/>
          <w:szCs w:val="24"/>
        </w:rPr>
        <w:t>κλείνοντας</w:t>
      </w:r>
      <w:r w:rsidRPr="009C5EF0">
        <w:rPr>
          <w:rFonts w:eastAsia="Times New Roman"/>
          <w:szCs w:val="24"/>
        </w:rPr>
        <w:t xml:space="preserve"> διακινδυνεύ</w:t>
      </w:r>
      <w:r>
        <w:rPr>
          <w:rFonts w:eastAsia="Times New Roman"/>
          <w:szCs w:val="24"/>
        </w:rPr>
        <w:t>ω</w:t>
      </w:r>
      <w:r w:rsidRPr="009C5EF0">
        <w:rPr>
          <w:rFonts w:eastAsia="Times New Roman"/>
          <w:szCs w:val="24"/>
        </w:rPr>
        <w:t xml:space="preserve"> την πρόβλεψη ότι σε </w:t>
      </w:r>
      <w:r>
        <w:rPr>
          <w:rFonts w:eastAsia="Times New Roman"/>
          <w:szCs w:val="24"/>
        </w:rPr>
        <w:t>τρία</w:t>
      </w:r>
      <w:r w:rsidRPr="009C5EF0">
        <w:rPr>
          <w:rFonts w:eastAsia="Times New Roman"/>
          <w:szCs w:val="24"/>
        </w:rPr>
        <w:t xml:space="preserve"> χρόνια</w:t>
      </w:r>
      <w:r>
        <w:rPr>
          <w:rFonts w:eastAsia="Times New Roman"/>
          <w:szCs w:val="24"/>
        </w:rPr>
        <w:t>,</w:t>
      </w:r>
      <w:r w:rsidRPr="009C5EF0">
        <w:rPr>
          <w:rFonts w:eastAsia="Times New Roman"/>
          <w:szCs w:val="24"/>
        </w:rPr>
        <w:t xml:space="preserve"> για πρώτη φορά ε</w:t>
      </w:r>
      <w:r>
        <w:rPr>
          <w:rFonts w:eastAsia="Times New Roman"/>
          <w:szCs w:val="24"/>
        </w:rPr>
        <w:t>ν</w:t>
      </w:r>
      <w:r w:rsidRPr="009C5EF0">
        <w:rPr>
          <w:rFonts w:eastAsia="Times New Roman"/>
          <w:szCs w:val="24"/>
        </w:rPr>
        <w:t>τός χρονοδιαγράμματ</w:t>
      </w:r>
      <w:r>
        <w:rPr>
          <w:rFonts w:eastAsia="Times New Roman"/>
          <w:szCs w:val="24"/>
        </w:rPr>
        <w:t xml:space="preserve">ος για έργο αυτής της κλίμακας, </w:t>
      </w:r>
      <w:r w:rsidRPr="009C5EF0">
        <w:rPr>
          <w:rFonts w:eastAsia="Times New Roman"/>
          <w:szCs w:val="24"/>
        </w:rPr>
        <w:t xml:space="preserve">το </w:t>
      </w:r>
      <w:r>
        <w:rPr>
          <w:rFonts w:eastAsia="Times New Roman"/>
          <w:szCs w:val="24"/>
        </w:rPr>
        <w:t>νότιο τ</w:t>
      </w:r>
      <w:r w:rsidRPr="009C5EF0">
        <w:rPr>
          <w:rFonts w:eastAsia="Times New Roman"/>
          <w:szCs w:val="24"/>
        </w:rPr>
        <w:t>μήμα του Ε65</w:t>
      </w:r>
      <w:r>
        <w:rPr>
          <w:rFonts w:eastAsia="Times New Roman"/>
          <w:szCs w:val="24"/>
        </w:rPr>
        <w:t>,</w:t>
      </w:r>
      <w:r w:rsidRPr="009C5EF0">
        <w:rPr>
          <w:rFonts w:eastAsia="Times New Roman"/>
          <w:szCs w:val="24"/>
        </w:rPr>
        <w:t xml:space="preserve"> θα έχει ο</w:t>
      </w:r>
      <w:r w:rsidRPr="009C5EF0">
        <w:rPr>
          <w:rFonts w:eastAsia="Times New Roman"/>
          <w:szCs w:val="24"/>
        </w:rPr>
        <w:t>λοκληρωθεί</w:t>
      </w:r>
      <w:r>
        <w:rPr>
          <w:rFonts w:eastAsia="Times New Roman"/>
          <w:szCs w:val="24"/>
        </w:rPr>
        <w:t xml:space="preserve">. Δηλαδή, </w:t>
      </w:r>
      <w:r w:rsidRPr="009C5EF0">
        <w:rPr>
          <w:rFonts w:eastAsia="Times New Roman"/>
          <w:szCs w:val="24"/>
        </w:rPr>
        <w:t xml:space="preserve">σε </w:t>
      </w:r>
      <w:r>
        <w:rPr>
          <w:rFonts w:eastAsia="Times New Roman"/>
          <w:szCs w:val="24"/>
        </w:rPr>
        <w:t>τριάντα έξι</w:t>
      </w:r>
      <w:r w:rsidRPr="009C5EF0">
        <w:rPr>
          <w:rFonts w:eastAsia="Times New Roman"/>
          <w:szCs w:val="24"/>
        </w:rPr>
        <w:t xml:space="preserve"> μήνες θα έχει ολοκληρωθεί και πιθανότ</w:t>
      </w:r>
      <w:r>
        <w:rPr>
          <w:rFonts w:eastAsia="Times New Roman"/>
          <w:szCs w:val="24"/>
        </w:rPr>
        <w:t>ατα να</w:t>
      </w:r>
      <w:r w:rsidRPr="009C5EF0">
        <w:rPr>
          <w:rFonts w:eastAsia="Times New Roman"/>
          <w:szCs w:val="24"/>
        </w:rPr>
        <w:t xml:space="preserve"> έχει ολοκληρωθεί και </w:t>
      </w:r>
      <w:r>
        <w:rPr>
          <w:rFonts w:eastAsia="Times New Roman"/>
          <w:szCs w:val="24"/>
        </w:rPr>
        <w:t>συντομότερα.</w:t>
      </w:r>
    </w:p>
    <w:p w14:paraId="5218DB37" w14:textId="77777777" w:rsidR="00BE48FC" w:rsidRDefault="008F016C">
      <w:pPr>
        <w:spacing w:line="600" w:lineRule="auto"/>
        <w:ind w:firstLine="720"/>
        <w:jc w:val="both"/>
        <w:rPr>
          <w:rFonts w:eastAsia="Times New Roman"/>
          <w:szCs w:val="24"/>
        </w:rPr>
      </w:pPr>
      <w:r w:rsidRPr="009C5EF0">
        <w:rPr>
          <w:rFonts w:eastAsia="Times New Roman"/>
          <w:szCs w:val="24"/>
        </w:rPr>
        <w:t>Σ</w:t>
      </w:r>
      <w:r>
        <w:rPr>
          <w:rFonts w:eastAsia="Times New Roman"/>
          <w:szCs w:val="24"/>
        </w:rPr>
        <w:t>ας</w:t>
      </w:r>
      <w:r w:rsidRPr="009C5EF0">
        <w:rPr>
          <w:rFonts w:eastAsia="Times New Roman"/>
          <w:szCs w:val="24"/>
        </w:rPr>
        <w:t xml:space="preserve"> ευχαριστώ</w:t>
      </w:r>
      <w:r>
        <w:rPr>
          <w:rFonts w:eastAsia="Times New Roman"/>
          <w:szCs w:val="24"/>
        </w:rPr>
        <w:t>.</w:t>
      </w:r>
    </w:p>
    <w:p w14:paraId="5218DB38" w14:textId="77777777" w:rsidR="00BE48FC" w:rsidRDefault="008F016C">
      <w:pPr>
        <w:spacing w:line="600" w:lineRule="auto"/>
        <w:ind w:firstLine="720"/>
        <w:jc w:val="center"/>
        <w:rPr>
          <w:rFonts w:eastAsia="Times New Roman"/>
          <w:szCs w:val="24"/>
        </w:rPr>
      </w:pPr>
      <w:r w:rsidRPr="00404E28">
        <w:rPr>
          <w:rFonts w:eastAsia="Times New Roman"/>
          <w:szCs w:val="24"/>
        </w:rPr>
        <w:t>(Χειροκροτήματα από την πτέρυγα του ΣΥΡΙΖΑ)</w:t>
      </w:r>
    </w:p>
    <w:p w14:paraId="5218DB39" w14:textId="77777777" w:rsidR="00BE48FC" w:rsidRDefault="008F016C">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Ο κ. Κωνσταντίνος Καραμανλής έχει τον λόγο. </w:t>
      </w:r>
    </w:p>
    <w:p w14:paraId="5218DB3A" w14:textId="77777777" w:rsidR="00BE48FC" w:rsidRDefault="008F016C">
      <w:pPr>
        <w:spacing w:line="600" w:lineRule="auto"/>
        <w:ind w:firstLine="720"/>
        <w:jc w:val="both"/>
        <w:rPr>
          <w:rFonts w:eastAsia="Times New Roman"/>
          <w:szCs w:val="24"/>
        </w:rPr>
      </w:pPr>
      <w:r w:rsidRPr="007E5228">
        <w:rPr>
          <w:rFonts w:eastAsia="Times New Roman"/>
          <w:b/>
          <w:szCs w:val="24"/>
        </w:rPr>
        <w:t xml:space="preserve">ΚΩΝΣΤΑΝΤΙΝΟΣ </w:t>
      </w:r>
      <w:r>
        <w:rPr>
          <w:rFonts w:eastAsia="Times New Roman"/>
          <w:b/>
          <w:szCs w:val="24"/>
        </w:rPr>
        <w:t xml:space="preserve">ΑΧ. </w:t>
      </w:r>
      <w:r w:rsidRPr="007E5228">
        <w:rPr>
          <w:rFonts w:eastAsia="Times New Roman"/>
          <w:b/>
          <w:szCs w:val="24"/>
        </w:rPr>
        <w:t>ΚΑΡΑΜΑΝΛΗΣ:</w:t>
      </w:r>
      <w:r>
        <w:rPr>
          <w:rFonts w:eastAsia="Times New Roman"/>
          <w:b/>
          <w:szCs w:val="24"/>
        </w:rPr>
        <w:t xml:space="preserve"> </w:t>
      </w:r>
      <w:r>
        <w:rPr>
          <w:rFonts w:eastAsia="Times New Roman"/>
          <w:szCs w:val="24"/>
        </w:rPr>
        <w:t>Σας ευχαριστώ, κύριε Πρόεδρε.</w:t>
      </w:r>
    </w:p>
    <w:p w14:paraId="5218DB3B" w14:textId="77777777" w:rsidR="00BE48FC" w:rsidRDefault="008F016C">
      <w:pPr>
        <w:spacing w:line="600" w:lineRule="auto"/>
        <w:ind w:firstLine="720"/>
        <w:jc w:val="both"/>
        <w:rPr>
          <w:rFonts w:eastAsia="Times New Roman"/>
          <w:szCs w:val="24"/>
        </w:rPr>
      </w:pPr>
      <w:r w:rsidRPr="009C5EF0">
        <w:rPr>
          <w:rFonts w:eastAsia="Times New Roman"/>
          <w:szCs w:val="24"/>
        </w:rPr>
        <w:t>Κύρι</w:t>
      </w:r>
      <w:r>
        <w:rPr>
          <w:rFonts w:eastAsia="Times New Roman"/>
          <w:szCs w:val="24"/>
        </w:rPr>
        <w:t>οι</w:t>
      </w:r>
      <w:r w:rsidRPr="009C5EF0">
        <w:rPr>
          <w:rFonts w:eastAsia="Times New Roman"/>
          <w:szCs w:val="24"/>
        </w:rPr>
        <w:t xml:space="preserve"> Υπουργ</w:t>
      </w:r>
      <w:r>
        <w:rPr>
          <w:rFonts w:eastAsia="Times New Roman"/>
          <w:szCs w:val="24"/>
        </w:rPr>
        <w:t>οί,</w:t>
      </w:r>
      <w:r w:rsidRPr="009C5EF0">
        <w:rPr>
          <w:rFonts w:eastAsia="Times New Roman"/>
          <w:szCs w:val="24"/>
        </w:rPr>
        <w:t xml:space="preserve"> </w:t>
      </w:r>
      <w:r>
        <w:rPr>
          <w:rFonts w:eastAsia="Times New Roman"/>
          <w:szCs w:val="24"/>
        </w:rPr>
        <w:t>κυρίες</w:t>
      </w:r>
      <w:r w:rsidRPr="009C5EF0">
        <w:rPr>
          <w:rFonts w:eastAsia="Times New Roman"/>
          <w:szCs w:val="24"/>
        </w:rPr>
        <w:t xml:space="preserve"> και κύριοι </w:t>
      </w:r>
      <w:r>
        <w:rPr>
          <w:rFonts w:eastAsia="Times New Roman"/>
          <w:szCs w:val="24"/>
        </w:rPr>
        <w:t>Β</w:t>
      </w:r>
      <w:r w:rsidRPr="009C5EF0">
        <w:rPr>
          <w:rFonts w:eastAsia="Times New Roman"/>
          <w:szCs w:val="24"/>
        </w:rPr>
        <w:t>ουλευτές</w:t>
      </w:r>
      <w:r>
        <w:rPr>
          <w:rFonts w:eastAsia="Times New Roman"/>
          <w:szCs w:val="24"/>
        </w:rPr>
        <w:t>,</w:t>
      </w:r>
      <w:r w:rsidRPr="009C5EF0">
        <w:rPr>
          <w:rFonts w:eastAsia="Times New Roman"/>
          <w:szCs w:val="24"/>
        </w:rPr>
        <w:t xml:space="preserve"> το παρόν νομοσχέδιο για τον </w:t>
      </w:r>
      <w:r>
        <w:rPr>
          <w:rFonts w:eastAsia="Times New Roman"/>
          <w:szCs w:val="24"/>
        </w:rPr>
        <w:t>Ε</w:t>
      </w:r>
      <w:r w:rsidRPr="009C5EF0">
        <w:rPr>
          <w:rFonts w:eastAsia="Times New Roman"/>
          <w:szCs w:val="24"/>
        </w:rPr>
        <w:t>65 αποτέλεσε μ</w:t>
      </w:r>
      <w:r>
        <w:rPr>
          <w:rFonts w:eastAsia="Times New Roman"/>
          <w:szCs w:val="24"/>
        </w:rPr>
        <w:t>ία</w:t>
      </w:r>
      <w:r w:rsidRPr="009C5EF0">
        <w:rPr>
          <w:rFonts w:eastAsia="Times New Roman"/>
          <w:szCs w:val="24"/>
        </w:rPr>
        <w:t xml:space="preserve"> αφορμή να ακουστούν στην </w:t>
      </w:r>
      <w:r>
        <w:rPr>
          <w:rFonts w:eastAsia="Times New Roman"/>
          <w:szCs w:val="24"/>
        </w:rPr>
        <w:t>ε</w:t>
      </w:r>
      <w:r w:rsidRPr="009C5EF0">
        <w:rPr>
          <w:rFonts w:eastAsia="Times New Roman"/>
          <w:szCs w:val="24"/>
        </w:rPr>
        <w:t>πιτροπή πολύ ενδιαφέροντα πράγματα</w:t>
      </w:r>
      <w:r>
        <w:rPr>
          <w:rFonts w:eastAsia="Times New Roman"/>
          <w:szCs w:val="24"/>
        </w:rPr>
        <w:t>.</w:t>
      </w:r>
      <w:r w:rsidRPr="009C5EF0">
        <w:rPr>
          <w:rFonts w:eastAsia="Times New Roman"/>
          <w:szCs w:val="24"/>
        </w:rPr>
        <w:t xml:space="preserve"> Δυστυχώς</w:t>
      </w:r>
      <w:r>
        <w:rPr>
          <w:rFonts w:eastAsia="Times New Roman"/>
          <w:szCs w:val="24"/>
        </w:rPr>
        <w:t>,</w:t>
      </w:r>
      <w:r w:rsidRPr="009C5EF0">
        <w:rPr>
          <w:rFonts w:eastAsia="Times New Roman"/>
          <w:szCs w:val="24"/>
        </w:rPr>
        <w:t xml:space="preserve"> </w:t>
      </w:r>
      <w:r>
        <w:rPr>
          <w:rFonts w:eastAsia="Times New Roman"/>
          <w:szCs w:val="24"/>
        </w:rPr>
        <w:t>όμως, με δεδομένο ότι η Κ</w:t>
      </w:r>
      <w:r w:rsidRPr="009C5EF0">
        <w:rPr>
          <w:rFonts w:eastAsia="Times New Roman"/>
          <w:szCs w:val="24"/>
        </w:rPr>
        <w:t>υβέρνηση</w:t>
      </w:r>
      <w:r w:rsidRPr="009C5EF0">
        <w:rPr>
          <w:rFonts w:eastAsia="Times New Roman"/>
          <w:szCs w:val="24"/>
        </w:rPr>
        <w:t xml:space="preserve"> επέλεξε για άλλη μ</w:t>
      </w:r>
      <w:r>
        <w:rPr>
          <w:rFonts w:eastAsia="Times New Roman"/>
          <w:szCs w:val="24"/>
        </w:rPr>
        <w:t>ι</w:t>
      </w:r>
      <w:r w:rsidRPr="009C5EF0">
        <w:rPr>
          <w:rFonts w:eastAsia="Times New Roman"/>
          <w:szCs w:val="24"/>
        </w:rPr>
        <w:t>α φορά τη διαδικασία του κατεπείγοντος</w:t>
      </w:r>
      <w:r>
        <w:rPr>
          <w:rFonts w:eastAsia="Times New Roman"/>
          <w:szCs w:val="24"/>
        </w:rPr>
        <w:t>,</w:t>
      </w:r>
      <w:r w:rsidRPr="009C5EF0">
        <w:rPr>
          <w:rFonts w:eastAsia="Times New Roman"/>
          <w:szCs w:val="24"/>
        </w:rPr>
        <w:t xml:space="preserve"> δεν είχαμε τη δυνατότητα να κάνουμε </w:t>
      </w:r>
      <w:r>
        <w:rPr>
          <w:rFonts w:eastAsia="Times New Roman"/>
          <w:szCs w:val="24"/>
        </w:rPr>
        <w:t>έναν</w:t>
      </w:r>
      <w:r w:rsidRPr="009C5EF0">
        <w:rPr>
          <w:rFonts w:eastAsia="Times New Roman"/>
          <w:szCs w:val="24"/>
        </w:rPr>
        <w:t xml:space="preserve"> εποικοδομητικό διάλογο και δεν μας δόθηκε η ευκαιρία να </w:t>
      </w:r>
      <w:r>
        <w:rPr>
          <w:rFonts w:eastAsia="Times New Roman"/>
          <w:szCs w:val="24"/>
        </w:rPr>
        <w:t>μ</w:t>
      </w:r>
      <w:r w:rsidRPr="009C5EF0">
        <w:rPr>
          <w:rFonts w:eastAsia="Times New Roman"/>
          <w:szCs w:val="24"/>
        </w:rPr>
        <w:t xml:space="preserve">πούμε </w:t>
      </w:r>
      <w:r>
        <w:rPr>
          <w:rFonts w:eastAsia="Times New Roman"/>
          <w:szCs w:val="24"/>
        </w:rPr>
        <w:t>σ</w:t>
      </w:r>
      <w:r w:rsidRPr="009C5EF0">
        <w:rPr>
          <w:rFonts w:eastAsia="Times New Roman"/>
          <w:szCs w:val="24"/>
        </w:rPr>
        <w:t>ε μερικά θέματα με μεγαλύτερη λεπτομέρεια</w:t>
      </w:r>
      <w:r>
        <w:rPr>
          <w:rFonts w:eastAsia="Times New Roman"/>
          <w:szCs w:val="24"/>
        </w:rPr>
        <w:t>.</w:t>
      </w:r>
    </w:p>
    <w:p w14:paraId="5218DB3C" w14:textId="77777777" w:rsidR="00BE48FC" w:rsidRDefault="008F016C">
      <w:pPr>
        <w:spacing w:line="600" w:lineRule="auto"/>
        <w:ind w:firstLine="720"/>
        <w:jc w:val="both"/>
        <w:rPr>
          <w:rFonts w:eastAsia="Times New Roman"/>
          <w:szCs w:val="24"/>
        </w:rPr>
      </w:pPr>
      <w:r>
        <w:rPr>
          <w:rFonts w:eastAsia="Times New Roman"/>
          <w:szCs w:val="24"/>
        </w:rPr>
        <w:t>Σ</w:t>
      </w:r>
      <w:r w:rsidRPr="009C5EF0">
        <w:rPr>
          <w:rFonts w:eastAsia="Times New Roman"/>
          <w:szCs w:val="24"/>
        </w:rPr>
        <w:t xml:space="preserve">τη χθεσινή του τοποθέτηση στην </w:t>
      </w:r>
      <w:r>
        <w:rPr>
          <w:rFonts w:eastAsia="Times New Roman"/>
          <w:szCs w:val="24"/>
        </w:rPr>
        <w:t>ε</w:t>
      </w:r>
      <w:r w:rsidRPr="009C5EF0">
        <w:rPr>
          <w:rFonts w:eastAsia="Times New Roman"/>
          <w:szCs w:val="24"/>
        </w:rPr>
        <w:t xml:space="preserve">πιτροπή </w:t>
      </w:r>
      <w:r>
        <w:rPr>
          <w:rFonts w:eastAsia="Times New Roman"/>
          <w:szCs w:val="24"/>
        </w:rPr>
        <w:t xml:space="preserve">ο </w:t>
      </w:r>
      <w:r w:rsidRPr="009C5EF0">
        <w:rPr>
          <w:rFonts w:eastAsia="Times New Roman"/>
          <w:szCs w:val="24"/>
        </w:rPr>
        <w:t>κύριο</w:t>
      </w:r>
      <w:r w:rsidRPr="009C5EF0">
        <w:rPr>
          <w:rFonts w:eastAsia="Times New Roman"/>
          <w:szCs w:val="24"/>
        </w:rPr>
        <w:t xml:space="preserve">ς </w:t>
      </w:r>
      <w:r>
        <w:rPr>
          <w:rFonts w:eastAsia="Times New Roman"/>
          <w:szCs w:val="24"/>
        </w:rPr>
        <w:t>Υ</w:t>
      </w:r>
      <w:r w:rsidRPr="009C5EF0">
        <w:rPr>
          <w:rFonts w:eastAsia="Times New Roman"/>
          <w:szCs w:val="24"/>
        </w:rPr>
        <w:t>πουργός είπε πολλά</w:t>
      </w:r>
      <w:r>
        <w:rPr>
          <w:rFonts w:eastAsia="Times New Roman"/>
          <w:szCs w:val="24"/>
        </w:rPr>
        <w:t xml:space="preserve"> και</w:t>
      </w:r>
      <w:r w:rsidRPr="009C5EF0">
        <w:rPr>
          <w:rFonts w:eastAsia="Times New Roman"/>
          <w:szCs w:val="24"/>
        </w:rPr>
        <w:t xml:space="preserve"> </w:t>
      </w:r>
      <w:r>
        <w:rPr>
          <w:rFonts w:eastAsia="Times New Roman"/>
          <w:szCs w:val="24"/>
        </w:rPr>
        <w:t>ό</w:t>
      </w:r>
      <w:r w:rsidRPr="009C5EF0">
        <w:rPr>
          <w:rFonts w:eastAsia="Times New Roman"/>
          <w:szCs w:val="24"/>
        </w:rPr>
        <w:t xml:space="preserve">χι μόνο </w:t>
      </w:r>
      <w:r>
        <w:rPr>
          <w:rFonts w:eastAsia="Times New Roman"/>
          <w:szCs w:val="24"/>
        </w:rPr>
        <w:t>για τον Ε</w:t>
      </w:r>
      <w:r w:rsidRPr="009C5EF0">
        <w:rPr>
          <w:rFonts w:eastAsia="Times New Roman"/>
          <w:szCs w:val="24"/>
        </w:rPr>
        <w:t>65</w:t>
      </w:r>
      <w:r>
        <w:rPr>
          <w:rFonts w:eastAsia="Times New Roman"/>
          <w:szCs w:val="24"/>
        </w:rPr>
        <w:t>. Ο</w:t>
      </w:r>
      <w:r w:rsidRPr="009C5EF0">
        <w:rPr>
          <w:rFonts w:eastAsia="Times New Roman"/>
          <w:szCs w:val="24"/>
        </w:rPr>
        <w:t>πότε</w:t>
      </w:r>
      <w:r>
        <w:rPr>
          <w:rFonts w:eastAsia="Times New Roman"/>
          <w:szCs w:val="24"/>
        </w:rPr>
        <w:t>,</w:t>
      </w:r>
      <w:r w:rsidRPr="009C5EF0">
        <w:rPr>
          <w:rFonts w:eastAsia="Times New Roman"/>
          <w:szCs w:val="24"/>
        </w:rPr>
        <w:t xml:space="preserve"> θα εκμεταλλευτώ το</w:t>
      </w:r>
      <w:r>
        <w:rPr>
          <w:rFonts w:eastAsia="Times New Roman"/>
          <w:szCs w:val="24"/>
        </w:rPr>
        <w:t>ν</w:t>
      </w:r>
      <w:r w:rsidRPr="009C5EF0">
        <w:rPr>
          <w:rFonts w:eastAsia="Times New Roman"/>
          <w:szCs w:val="24"/>
        </w:rPr>
        <w:t xml:space="preserve"> χρόνο μου εδώ στην Ολομέλεια για να προσπαθήσω να του απαντήσω</w:t>
      </w:r>
      <w:r>
        <w:rPr>
          <w:rFonts w:eastAsia="Times New Roman"/>
          <w:szCs w:val="24"/>
        </w:rPr>
        <w:t>.</w:t>
      </w:r>
      <w:r w:rsidRPr="009C5EF0">
        <w:rPr>
          <w:rFonts w:eastAsia="Times New Roman"/>
          <w:szCs w:val="24"/>
        </w:rPr>
        <w:t xml:space="preserve"> </w:t>
      </w:r>
    </w:p>
    <w:p w14:paraId="5218DB3D" w14:textId="77777777" w:rsidR="00BE48FC" w:rsidRDefault="008F016C">
      <w:pPr>
        <w:spacing w:line="600" w:lineRule="auto"/>
        <w:ind w:firstLine="720"/>
        <w:jc w:val="both"/>
        <w:rPr>
          <w:rFonts w:eastAsia="Times New Roman"/>
          <w:szCs w:val="24"/>
        </w:rPr>
      </w:pPr>
      <w:r>
        <w:rPr>
          <w:rFonts w:eastAsia="Times New Roman"/>
          <w:szCs w:val="24"/>
        </w:rPr>
        <w:t>Α</w:t>
      </w:r>
      <w:r w:rsidRPr="009C5EF0">
        <w:rPr>
          <w:rFonts w:eastAsia="Times New Roman"/>
          <w:szCs w:val="24"/>
        </w:rPr>
        <w:t xml:space="preserve">ς ξεκινήσουμε όμως από τον </w:t>
      </w:r>
      <w:r>
        <w:rPr>
          <w:rFonts w:eastAsia="Times New Roman"/>
          <w:szCs w:val="24"/>
        </w:rPr>
        <w:t>Ε</w:t>
      </w:r>
      <w:r w:rsidRPr="009C5EF0">
        <w:rPr>
          <w:rFonts w:eastAsia="Times New Roman"/>
          <w:szCs w:val="24"/>
        </w:rPr>
        <w:t>65</w:t>
      </w:r>
      <w:r>
        <w:rPr>
          <w:rFonts w:eastAsia="Times New Roman"/>
          <w:szCs w:val="24"/>
        </w:rPr>
        <w:t>,</w:t>
      </w:r>
      <w:r w:rsidRPr="009C5EF0">
        <w:rPr>
          <w:rFonts w:eastAsia="Times New Roman"/>
          <w:szCs w:val="24"/>
        </w:rPr>
        <w:t xml:space="preserve"> ένα έργο που επί κυβερνήσεως Νέας Δημοκρατίας μελετήθηκε</w:t>
      </w:r>
      <w:r>
        <w:rPr>
          <w:rFonts w:eastAsia="Times New Roman"/>
          <w:szCs w:val="24"/>
        </w:rPr>
        <w:t>,</w:t>
      </w:r>
      <w:r w:rsidRPr="009C5EF0">
        <w:rPr>
          <w:rFonts w:eastAsia="Times New Roman"/>
          <w:szCs w:val="24"/>
        </w:rPr>
        <w:t xml:space="preserve"> σχεδιάστηκε</w:t>
      </w:r>
      <w:r>
        <w:rPr>
          <w:rFonts w:eastAsia="Times New Roman"/>
          <w:szCs w:val="24"/>
        </w:rPr>
        <w:t>,</w:t>
      </w:r>
      <w:r w:rsidRPr="009C5EF0">
        <w:rPr>
          <w:rFonts w:eastAsia="Times New Roman"/>
          <w:szCs w:val="24"/>
        </w:rPr>
        <w:t xml:space="preserve"> συμβασιοποι</w:t>
      </w:r>
      <w:r>
        <w:rPr>
          <w:rFonts w:eastAsia="Times New Roman"/>
          <w:szCs w:val="24"/>
        </w:rPr>
        <w:t>ή</w:t>
      </w:r>
      <w:r>
        <w:rPr>
          <w:rFonts w:eastAsia="Times New Roman"/>
          <w:szCs w:val="24"/>
        </w:rPr>
        <w:t>θηκε</w:t>
      </w:r>
      <w:r w:rsidRPr="009C5EF0">
        <w:rPr>
          <w:rFonts w:eastAsia="Times New Roman"/>
          <w:szCs w:val="24"/>
        </w:rPr>
        <w:t xml:space="preserve"> και </w:t>
      </w:r>
      <w:r>
        <w:rPr>
          <w:rFonts w:eastAsia="Times New Roman"/>
          <w:szCs w:val="24"/>
        </w:rPr>
        <w:t>άρχισε να υλοποιείται. Διότι, κ</w:t>
      </w:r>
      <w:r w:rsidRPr="009C5EF0">
        <w:rPr>
          <w:rFonts w:eastAsia="Times New Roman"/>
          <w:szCs w:val="24"/>
        </w:rPr>
        <w:t>ύριε Υπουργέ</w:t>
      </w:r>
      <w:r>
        <w:rPr>
          <w:rFonts w:eastAsia="Times New Roman"/>
          <w:szCs w:val="24"/>
        </w:rPr>
        <w:t>,</w:t>
      </w:r>
      <w:r w:rsidRPr="009C5EF0">
        <w:rPr>
          <w:rFonts w:eastAsia="Times New Roman"/>
          <w:szCs w:val="24"/>
        </w:rPr>
        <w:t xml:space="preserve"> </w:t>
      </w:r>
      <w:r>
        <w:rPr>
          <w:rFonts w:eastAsia="Times New Roman"/>
          <w:szCs w:val="24"/>
        </w:rPr>
        <w:t>τ</w:t>
      </w:r>
      <w:r w:rsidRPr="009C5EF0">
        <w:rPr>
          <w:rFonts w:eastAsia="Times New Roman"/>
          <w:szCs w:val="24"/>
        </w:rPr>
        <w:t xml:space="preserve">ο έχουμε </w:t>
      </w:r>
      <w:r>
        <w:rPr>
          <w:rFonts w:eastAsia="Times New Roman"/>
          <w:szCs w:val="24"/>
        </w:rPr>
        <w:t>π</w:t>
      </w:r>
      <w:r w:rsidRPr="009C5EF0">
        <w:rPr>
          <w:rFonts w:eastAsia="Times New Roman"/>
          <w:szCs w:val="24"/>
        </w:rPr>
        <w:t>ει πολλές φορές</w:t>
      </w:r>
      <w:r>
        <w:rPr>
          <w:rFonts w:eastAsia="Times New Roman"/>
          <w:szCs w:val="24"/>
        </w:rPr>
        <w:t>, ήταν η περίοδος του 2004</w:t>
      </w:r>
      <w:r>
        <w:rPr>
          <w:rFonts w:eastAsia="Times New Roman"/>
          <w:szCs w:val="24"/>
        </w:rPr>
        <w:t xml:space="preserve"> </w:t>
      </w:r>
      <w:r>
        <w:rPr>
          <w:rFonts w:eastAsia="Times New Roman"/>
          <w:szCs w:val="24"/>
        </w:rPr>
        <w:t>-</w:t>
      </w:r>
      <w:r>
        <w:rPr>
          <w:rFonts w:eastAsia="Times New Roman"/>
          <w:szCs w:val="24"/>
        </w:rPr>
        <w:t xml:space="preserve"> </w:t>
      </w:r>
      <w:r w:rsidRPr="009C5EF0">
        <w:rPr>
          <w:rFonts w:eastAsia="Times New Roman"/>
          <w:szCs w:val="24"/>
        </w:rPr>
        <w:t xml:space="preserve">2009 που σχεδιάστηκαν και άρχισαν να υλοποιούνται τα μεγάλα οδικά έργα που αυτή τη στιγμή έχουμε στη χώρα </w:t>
      </w:r>
      <w:r>
        <w:rPr>
          <w:rFonts w:eastAsia="Times New Roman"/>
          <w:szCs w:val="24"/>
        </w:rPr>
        <w:t>μας.</w:t>
      </w:r>
      <w:r w:rsidRPr="009C5EF0">
        <w:rPr>
          <w:rFonts w:eastAsia="Times New Roman"/>
          <w:szCs w:val="24"/>
        </w:rPr>
        <w:t xml:space="preserve"> </w:t>
      </w:r>
      <w:r>
        <w:rPr>
          <w:rFonts w:eastAsia="Times New Roman"/>
          <w:szCs w:val="24"/>
        </w:rPr>
        <w:t>Δ</w:t>
      </w:r>
      <w:r w:rsidRPr="009C5EF0">
        <w:rPr>
          <w:rFonts w:eastAsia="Times New Roman"/>
          <w:szCs w:val="24"/>
        </w:rPr>
        <w:t xml:space="preserve">ιότι ήταν </w:t>
      </w:r>
      <w:r>
        <w:rPr>
          <w:rFonts w:eastAsia="Times New Roman"/>
          <w:szCs w:val="24"/>
        </w:rPr>
        <w:t xml:space="preserve">και </w:t>
      </w:r>
      <w:r w:rsidRPr="009C5EF0">
        <w:rPr>
          <w:rFonts w:eastAsia="Times New Roman"/>
          <w:szCs w:val="24"/>
        </w:rPr>
        <w:t>την περίοδο 2012</w:t>
      </w:r>
      <w:r>
        <w:rPr>
          <w:rFonts w:eastAsia="Times New Roman"/>
          <w:szCs w:val="24"/>
        </w:rPr>
        <w:t xml:space="preserve"> </w:t>
      </w:r>
      <w:r w:rsidRPr="009C5EF0">
        <w:rPr>
          <w:rFonts w:eastAsia="Times New Roman"/>
          <w:szCs w:val="24"/>
        </w:rPr>
        <w:t>-</w:t>
      </w:r>
      <w:r>
        <w:rPr>
          <w:rFonts w:eastAsia="Times New Roman"/>
          <w:szCs w:val="24"/>
        </w:rPr>
        <w:t xml:space="preserve"> </w:t>
      </w:r>
      <w:r>
        <w:rPr>
          <w:rFonts w:eastAsia="Times New Roman"/>
          <w:szCs w:val="24"/>
        </w:rPr>
        <w:t>2015</w:t>
      </w:r>
      <w:r w:rsidRPr="009C5EF0">
        <w:rPr>
          <w:rFonts w:eastAsia="Times New Roman"/>
          <w:szCs w:val="24"/>
        </w:rPr>
        <w:t xml:space="preserve"> που ξεμπλ</w:t>
      </w:r>
      <w:r>
        <w:rPr>
          <w:rFonts w:eastAsia="Times New Roman"/>
          <w:szCs w:val="24"/>
        </w:rPr>
        <w:t xml:space="preserve">όκαραν, </w:t>
      </w:r>
      <w:r w:rsidRPr="009C5EF0">
        <w:rPr>
          <w:rFonts w:eastAsia="Times New Roman"/>
          <w:szCs w:val="24"/>
        </w:rPr>
        <w:t>αν θέλετε</w:t>
      </w:r>
      <w:r>
        <w:rPr>
          <w:rFonts w:eastAsia="Times New Roman"/>
          <w:szCs w:val="24"/>
        </w:rPr>
        <w:t>,</w:t>
      </w:r>
      <w:r w:rsidRPr="009C5EF0">
        <w:rPr>
          <w:rFonts w:eastAsia="Times New Roman"/>
          <w:szCs w:val="24"/>
        </w:rPr>
        <w:t xml:space="preserve"> αρκετά έργα και </w:t>
      </w:r>
      <w:r>
        <w:rPr>
          <w:rFonts w:eastAsia="Times New Roman"/>
          <w:szCs w:val="24"/>
        </w:rPr>
        <w:t>ξεπάγωσαν τα μεγάλα έργα που είχαν παγώσει τη διετία 2010</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2012 και η </w:t>
      </w:r>
      <w:r w:rsidRPr="009C5EF0">
        <w:rPr>
          <w:rFonts w:eastAsia="Times New Roman"/>
          <w:szCs w:val="24"/>
        </w:rPr>
        <w:t xml:space="preserve">Νέα Δημοκρατία ήταν αυτή που και τότε </w:t>
      </w:r>
      <w:r>
        <w:rPr>
          <w:rFonts w:eastAsia="Times New Roman"/>
          <w:szCs w:val="24"/>
        </w:rPr>
        <w:t>ξεμπλόκαρε</w:t>
      </w:r>
      <w:r w:rsidRPr="009C5EF0">
        <w:rPr>
          <w:rFonts w:eastAsia="Times New Roman"/>
          <w:szCs w:val="24"/>
        </w:rPr>
        <w:t xml:space="preserve"> αρκετά έργα</w:t>
      </w:r>
      <w:r>
        <w:rPr>
          <w:rFonts w:eastAsia="Times New Roman"/>
          <w:szCs w:val="24"/>
        </w:rPr>
        <w:t>.</w:t>
      </w:r>
    </w:p>
    <w:p w14:paraId="5218DB3E" w14:textId="77777777" w:rsidR="00BE48FC" w:rsidRDefault="008F016C">
      <w:pPr>
        <w:spacing w:line="600" w:lineRule="auto"/>
        <w:ind w:firstLine="720"/>
        <w:jc w:val="both"/>
        <w:rPr>
          <w:rFonts w:eastAsia="Times New Roman"/>
          <w:szCs w:val="24"/>
        </w:rPr>
      </w:pPr>
      <w:r>
        <w:rPr>
          <w:rFonts w:eastAsia="Times New Roman"/>
          <w:szCs w:val="24"/>
        </w:rPr>
        <w:t>Ήρθατε, όμως, εσείς στην εξουσία τ</w:t>
      </w:r>
      <w:r w:rsidRPr="009C5EF0">
        <w:rPr>
          <w:rFonts w:eastAsia="Times New Roman"/>
          <w:szCs w:val="24"/>
        </w:rPr>
        <w:t>ο 2015 και το πρώτο εξάμηνο του 2015 ζήσ</w:t>
      </w:r>
      <w:r w:rsidRPr="009C5EF0">
        <w:rPr>
          <w:rFonts w:eastAsia="Times New Roman"/>
          <w:szCs w:val="24"/>
        </w:rPr>
        <w:t>αμε</w:t>
      </w:r>
      <w:r>
        <w:rPr>
          <w:rFonts w:eastAsia="Times New Roman"/>
          <w:szCs w:val="24"/>
        </w:rPr>
        <w:t xml:space="preserve"> ξανά</w:t>
      </w:r>
      <w:r w:rsidRPr="009C5EF0">
        <w:rPr>
          <w:rFonts w:eastAsia="Times New Roman"/>
          <w:szCs w:val="24"/>
        </w:rPr>
        <w:t xml:space="preserve"> αυτό που ζήσαμε το 2011</w:t>
      </w:r>
      <w:r>
        <w:rPr>
          <w:rFonts w:eastAsia="Times New Roman"/>
          <w:szCs w:val="24"/>
        </w:rPr>
        <w:t>.</w:t>
      </w:r>
      <w:r w:rsidRPr="009C5EF0">
        <w:rPr>
          <w:rFonts w:eastAsia="Times New Roman"/>
          <w:szCs w:val="24"/>
        </w:rPr>
        <w:t xml:space="preserve"> </w:t>
      </w:r>
      <w:r>
        <w:rPr>
          <w:rFonts w:eastAsia="Times New Roman"/>
          <w:szCs w:val="24"/>
        </w:rPr>
        <w:t>Δ</w:t>
      </w:r>
      <w:r w:rsidRPr="009C5EF0">
        <w:rPr>
          <w:rFonts w:eastAsia="Times New Roman"/>
          <w:szCs w:val="24"/>
        </w:rPr>
        <w:t>ηλαδή</w:t>
      </w:r>
      <w:r>
        <w:rPr>
          <w:rFonts w:eastAsia="Times New Roman"/>
          <w:szCs w:val="24"/>
        </w:rPr>
        <w:t>,</w:t>
      </w:r>
      <w:r w:rsidRPr="009C5EF0">
        <w:rPr>
          <w:rFonts w:eastAsia="Times New Roman"/>
          <w:szCs w:val="24"/>
        </w:rPr>
        <w:t xml:space="preserve"> την επαναστατική εποχή της αυταπάτης και το πάγωμα των μεγάλων οδικών έργων</w:t>
      </w:r>
      <w:r>
        <w:rPr>
          <w:rFonts w:eastAsia="Times New Roman"/>
          <w:szCs w:val="24"/>
        </w:rPr>
        <w:t>.</w:t>
      </w:r>
      <w:r w:rsidRPr="009C5EF0">
        <w:rPr>
          <w:rFonts w:eastAsia="Times New Roman"/>
          <w:szCs w:val="24"/>
        </w:rPr>
        <w:t xml:space="preserve"> </w:t>
      </w:r>
      <w:r>
        <w:rPr>
          <w:rFonts w:eastAsia="Times New Roman"/>
          <w:szCs w:val="24"/>
        </w:rPr>
        <w:t>Ό</w:t>
      </w:r>
      <w:r w:rsidRPr="009C5EF0">
        <w:rPr>
          <w:rFonts w:eastAsia="Times New Roman"/>
          <w:szCs w:val="24"/>
        </w:rPr>
        <w:t xml:space="preserve">ταν το </w:t>
      </w:r>
      <w:r>
        <w:rPr>
          <w:rFonts w:eastAsia="Times New Roman"/>
          <w:szCs w:val="24"/>
        </w:rPr>
        <w:t>20</w:t>
      </w:r>
      <w:r w:rsidRPr="009C5EF0">
        <w:rPr>
          <w:rFonts w:eastAsia="Times New Roman"/>
          <w:szCs w:val="24"/>
        </w:rPr>
        <w:t>16 ξεπεράσατε</w:t>
      </w:r>
      <w:r>
        <w:rPr>
          <w:rFonts w:eastAsia="Times New Roman"/>
          <w:szCs w:val="24"/>
        </w:rPr>
        <w:t>,</w:t>
      </w:r>
      <w:r w:rsidRPr="009C5EF0">
        <w:rPr>
          <w:rFonts w:eastAsia="Times New Roman"/>
          <w:szCs w:val="24"/>
        </w:rPr>
        <w:t xml:space="preserve"> κύριε </w:t>
      </w:r>
      <w:r>
        <w:rPr>
          <w:rFonts w:eastAsia="Times New Roman"/>
          <w:szCs w:val="24"/>
        </w:rPr>
        <w:t>Σ</w:t>
      </w:r>
      <w:r w:rsidRPr="009C5EF0">
        <w:rPr>
          <w:rFonts w:eastAsia="Times New Roman"/>
          <w:szCs w:val="24"/>
        </w:rPr>
        <w:t>πίρτζη</w:t>
      </w:r>
      <w:r>
        <w:rPr>
          <w:rFonts w:eastAsia="Times New Roman"/>
          <w:szCs w:val="24"/>
        </w:rPr>
        <w:t>,</w:t>
      </w:r>
      <w:r w:rsidRPr="009C5EF0">
        <w:rPr>
          <w:rFonts w:eastAsia="Times New Roman"/>
          <w:szCs w:val="24"/>
        </w:rPr>
        <w:t xml:space="preserve"> αυτές τις πολύ </w:t>
      </w:r>
      <w:r>
        <w:rPr>
          <w:rFonts w:eastAsia="Times New Roman"/>
          <w:szCs w:val="24"/>
        </w:rPr>
        <w:t>«</w:t>
      </w:r>
      <w:r w:rsidRPr="009C5EF0">
        <w:rPr>
          <w:rFonts w:eastAsia="Times New Roman"/>
          <w:szCs w:val="24"/>
        </w:rPr>
        <w:t>ωραίες</w:t>
      </w:r>
      <w:r>
        <w:rPr>
          <w:rFonts w:eastAsia="Times New Roman"/>
          <w:szCs w:val="24"/>
        </w:rPr>
        <w:t>»</w:t>
      </w:r>
      <w:r w:rsidRPr="009C5EF0">
        <w:rPr>
          <w:rFonts w:eastAsia="Times New Roman"/>
          <w:szCs w:val="24"/>
        </w:rPr>
        <w:t xml:space="preserve"> αυταπάτες και </w:t>
      </w:r>
      <w:r>
        <w:rPr>
          <w:rFonts w:eastAsia="Times New Roman"/>
          <w:szCs w:val="24"/>
        </w:rPr>
        <w:t>τελικά καταλάβατε ότι δεν μπορείτε να αλλάξετε την Ευρώπη,</w:t>
      </w:r>
      <w:r w:rsidRPr="009C5EF0">
        <w:rPr>
          <w:rFonts w:eastAsia="Times New Roman"/>
          <w:szCs w:val="24"/>
        </w:rPr>
        <w:t xml:space="preserve"> </w:t>
      </w:r>
      <w:r>
        <w:rPr>
          <w:rFonts w:eastAsia="Times New Roman"/>
          <w:szCs w:val="24"/>
        </w:rPr>
        <w:t>τότε δώσατε τα περίφημα πανω</w:t>
      </w:r>
      <w:r w:rsidRPr="009C5EF0">
        <w:rPr>
          <w:rFonts w:eastAsia="Times New Roman"/>
          <w:szCs w:val="24"/>
        </w:rPr>
        <w:t>πρ</w:t>
      </w:r>
      <w:r>
        <w:rPr>
          <w:rFonts w:eastAsia="Times New Roman"/>
          <w:szCs w:val="24"/>
        </w:rPr>
        <w:t xml:space="preserve">οίκια για να </w:t>
      </w:r>
      <w:r w:rsidRPr="009C5EF0">
        <w:rPr>
          <w:rFonts w:eastAsia="Times New Roman"/>
          <w:szCs w:val="24"/>
        </w:rPr>
        <w:t xml:space="preserve">ξεκινήσουν </w:t>
      </w:r>
      <w:r>
        <w:rPr>
          <w:rFonts w:eastAsia="Times New Roman"/>
          <w:szCs w:val="24"/>
        </w:rPr>
        <w:t xml:space="preserve">ξανά </w:t>
      </w:r>
      <w:r w:rsidRPr="009C5EF0">
        <w:rPr>
          <w:rFonts w:eastAsia="Times New Roman"/>
          <w:szCs w:val="24"/>
        </w:rPr>
        <w:t>τα μεγάλα έργα</w:t>
      </w:r>
      <w:r>
        <w:rPr>
          <w:rFonts w:eastAsia="Times New Roman"/>
          <w:szCs w:val="24"/>
        </w:rPr>
        <w:t>.</w:t>
      </w:r>
    </w:p>
    <w:p w14:paraId="5218DB3F" w14:textId="77777777" w:rsidR="00BE48FC" w:rsidRDefault="008F016C">
      <w:pPr>
        <w:spacing w:line="600" w:lineRule="auto"/>
        <w:ind w:firstLine="720"/>
        <w:jc w:val="both"/>
        <w:rPr>
          <w:rFonts w:eastAsia="Times New Roman"/>
          <w:szCs w:val="24"/>
        </w:rPr>
      </w:pPr>
      <w:r>
        <w:rPr>
          <w:rFonts w:eastAsia="Times New Roman"/>
          <w:szCs w:val="24"/>
        </w:rPr>
        <w:t>Και</w:t>
      </w:r>
      <w:r w:rsidRPr="009C5EF0">
        <w:rPr>
          <w:rFonts w:eastAsia="Times New Roman"/>
          <w:szCs w:val="24"/>
        </w:rPr>
        <w:t xml:space="preserve"> ερχόμαστε στον </w:t>
      </w:r>
      <w:r>
        <w:rPr>
          <w:rFonts w:eastAsia="Times New Roman"/>
          <w:szCs w:val="24"/>
        </w:rPr>
        <w:t xml:space="preserve">Ε65. Πέρασαν δύο με τρία χρόνια για να καταθέσετε τον φάκελο, πέρασαν δύο με τρία χρόνια για να πάρετε την έγκριση από την Ευρωπαϊκή Επιτροπή για ένα κομμάτι </w:t>
      </w:r>
      <w:r>
        <w:rPr>
          <w:rFonts w:eastAsia="Times New Roman"/>
          <w:szCs w:val="24"/>
        </w:rPr>
        <w:t>τριά</w:t>
      </w:r>
      <w:r>
        <w:rPr>
          <w:rFonts w:eastAsia="Times New Roman"/>
          <w:szCs w:val="24"/>
        </w:rPr>
        <w:t>ντα δύο</w:t>
      </w:r>
      <w:r>
        <w:rPr>
          <w:rFonts w:eastAsia="Times New Roman"/>
          <w:szCs w:val="24"/>
        </w:rPr>
        <w:t xml:space="preserve"> χιλιομέτρων του νοτίου τμήματος του Ε65. Και αναρωτιέμαι γιατί έγινε αυτό από τη στιγμή που υπήρχε, όπως εσείς ο ίδιος είπατε στην </w:t>
      </w:r>
      <w:r>
        <w:rPr>
          <w:rFonts w:eastAsia="Times New Roman"/>
          <w:szCs w:val="24"/>
        </w:rPr>
        <w:t>ε</w:t>
      </w:r>
      <w:r>
        <w:rPr>
          <w:rFonts w:eastAsia="Times New Roman"/>
          <w:szCs w:val="24"/>
        </w:rPr>
        <w:t>πιτροπή, ο νόμος του 2013 και από τη στιγμή που βασιστήκατε πάνω σε αυτόν τον νόμο και έρχεστε και τον υλοποιείτε αυ</w:t>
      </w:r>
      <w:r>
        <w:rPr>
          <w:rFonts w:eastAsia="Times New Roman"/>
          <w:szCs w:val="24"/>
        </w:rPr>
        <w:t>τή τη στιγμή και τον έχουν εγκρίνει και οι θεσμοί. Οπότε, το βασικό ερώτημα το οποίο νομίζω ότι θα έπρεπε να απαντηθεί είναι γιατί είχαμε αυτή την καθυστέρηση των δύο-τριών ετών.</w:t>
      </w:r>
    </w:p>
    <w:p w14:paraId="5218DB40"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Α</w:t>
      </w:r>
      <w:r w:rsidRPr="00DE7E16">
        <w:rPr>
          <w:rFonts w:eastAsia="Times New Roman" w:cs="Times New Roman"/>
          <w:szCs w:val="24"/>
        </w:rPr>
        <w:t xml:space="preserve">κούσαμε πάλι χθες από τον κύριο Υπουργό να υποστηρίζει ότι </w:t>
      </w:r>
      <w:r>
        <w:rPr>
          <w:rFonts w:eastAsia="Times New Roman" w:cs="Times New Roman"/>
          <w:szCs w:val="24"/>
        </w:rPr>
        <w:t xml:space="preserve">επί </w:t>
      </w:r>
      <w:r>
        <w:rPr>
          <w:rFonts w:eastAsia="Times New Roman" w:cs="Times New Roman"/>
          <w:szCs w:val="24"/>
        </w:rPr>
        <w:t>κ</w:t>
      </w:r>
      <w:r>
        <w:rPr>
          <w:rFonts w:eastAsia="Times New Roman" w:cs="Times New Roman"/>
          <w:szCs w:val="24"/>
        </w:rPr>
        <w:t xml:space="preserve">υβέρνησης Σαμαρά </w:t>
      </w:r>
      <w:r w:rsidRPr="00DE7E16">
        <w:rPr>
          <w:rFonts w:eastAsia="Times New Roman" w:cs="Times New Roman"/>
          <w:szCs w:val="24"/>
        </w:rPr>
        <w:t xml:space="preserve">έγιναν πολλές καθυστερήσεις </w:t>
      </w:r>
      <w:r>
        <w:rPr>
          <w:rFonts w:eastAsia="Times New Roman" w:cs="Times New Roman"/>
          <w:szCs w:val="24"/>
        </w:rPr>
        <w:t>λόγω του προβλήματος που υπήρχε</w:t>
      </w:r>
      <w:r w:rsidRPr="00DE7E16">
        <w:rPr>
          <w:rFonts w:eastAsia="Times New Roman" w:cs="Times New Roman"/>
          <w:szCs w:val="24"/>
        </w:rPr>
        <w:t xml:space="preserve"> με τις απαλλοτριώσεις</w:t>
      </w:r>
      <w:r>
        <w:rPr>
          <w:rFonts w:eastAsia="Times New Roman" w:cs="Times New Roman"/>
          <w:szCs w:val="24"/>
        </w:rPr>
        <w:t>.</w:t>
      </w:r>
      <w:r w:rsidRPr="00DE7E16">
        <w:rPr>
          <w:rFonts w:eastAsia="Times New Roman" w:cs="Times New Roman"/>
          <w:szCs w:val="24"/>
        </w:rPr>
        <w:t xml:space="preserve"> Μάλλον</w:t>
      </w:r>
      <w:r>
        <w:rPr>
          <w:rFonts w:eastAsia="Times New Roman" w:cs="Times New Roman"/>
          <w:szCs w:val="24"/>
        </w:rPr>
        <w:t>,</w:t>
      </w:r>
      <w:r w:rsidRPr="00DE7E16">
        <w:rPr>
          <w:rFonts w:eastAsia="Times New Roman" w:cs="Times New Roman"/>
          <w:szCs w:val="24"/>
        </w:rPr>
        <w:t xml:space="preserve"> </w:t>
      </w:r>
      <w:r>
        <w:rPr>
          <w:rFonts w:eastAsia="Times New Roman" w:cs="Times New Roman"/>
          <w:szCs w:val="24"/>
        </w:rPr>
        <w:t>όμως,</w:t>
      </w:r>
      <w:r w:rsidRPr="00DE7E16">
        <w:rPr>
          <w:rFonts w:eastAsia="Times New Roman" w:cs="Times New Roman"/>
          <w:szCs w:val="24"/>
        </w:rPr>
        <w:t xml:space="preserve"> έχετε μπερδέψει κάτι</w:t>
      </w:r>
      <w:r>
        <w:rPr>
          <w:rFonts w:eastAsia="Times New Roman" w:cs="Times New Roman"/>
          <w:szCs w:val="24"/>
        </w:rPr>
        <w:t>, κύριε</w:t>
      </w:r>
      <w:r w:rsidRPr="00DE7E16">
        <w:rPr>
          <w:rFonts w:eastAsia="Times New Roman" w:cs="Times New Roman"/>
          <w:szCs w:val="24"/>
        </w:rPr>
        <w:t xml:space="preserve"> Υπουργέ</w:t>
      </w:r>
      <w:r>
        <w:rPr>
          <w:rFonts w:eastAsia="Times New Roman" w:cs="Times New Roman"/>
          <w:szCs w:val="24"/>
        </w:rPr>
        <w:t>,</w:t>
      </w:r>
      <w:r w:rsidRPr="00DE7E16">
        <w:rPr>
          <w:rFonts w:eastAsia="Times New Roman" w:cs="Times New Roman"/>
          <w:szCs w:val="24"/>
        </w:rPr>
        <w:t xml:space="preserve"> διότι </w:t>
      </w:r>
      <w:r>
        <w:rPr>
          <w:rFonts w:eastAsia="Times New Roman" w:cs="Times New Roman"/>
          <w:szCs w:val="24"/>
        </w:rPr>
        <w:t>ε</w:t>
      </w:r>
      <w:r w:rsidRPr="00DE7E16">
        <w:rPr>
          <w:rFonts w:eastAsia="Times New Roman" w:cs="Times New Roman"/>
          <w:szCs w:val="24"/>
        </w:rPr>
        <w:t>σείς έ</w:t>
      </w:r>
      <w:r>
        <w:rPr>
          <w:rFonts w:eastAsia="Times New Roman" w:cs="Times New Roman"/>
          <w:szCs w:val="24"/>
        </w:rPr>
        <w:t>χετε κάνει τώρα οκτώ δημοπρατήσει</w:t>
      </w:r>
      <w:r w:rsidRPr="00DE7E16">
        <w:rPr>
          <w:rFonts w:eastAsia="Times New Roman" w:cs="Times New Roman"/>
          <w:szCs w:val="24"/>
        </w:rPr>
        <w:t xml:space="preserve">ς στο έργο Πάτρα </w:t>
      </w:r>
      <w:r>
        <w:rPr>
          <w:rFonts w:eastAsia="Times New Roman" w:cs="Times New Roman"/>
          <w:szCs w:val="24"/>
        </w:rPr>
        <w:t xml:space="preserve">- </w:t>
      </w:r>
      <w:r w:rsidRPr="00DE7E16">
        <w:rPr>
          <w:rFonts w:eastAsia="Times New Roman" w:cs="Times New Roman"/>
          <w:szCs w:val="24"/>
        </w:rPr>
        <w:t>Πύργος</w:t>
      </w:r>
      <w:r>
        <w:rPr>
          <w:rFonts w:eastAsia="Times New Roman" w:cs="Times New Roman"/>
          <w:szCs w:val="24"/>
        </w:rPr>
        <w:t>.</w:t>
      </w:r>
      <w:r w:rsidRPr="00DE7E16">
        <w:rPr>
          <w:rFonts w:eastAsia="Times New Roman" w:cs="Times New Roman"/>
          <w:szCs w:val="24"/>
        </w:rPr>
        <w:t xml:space="preserve"> Έχετε ολοκληρώσει </w:t>
      </w:r>
      <w:r>
        <w:rPr>
          <w:rFonts w:eastAsia="Times New Roman" w:cs="Times New Roman"/>
          <w:szCs w:val="24"/>
        </w:rPr>
        <w:t>τις απαλλοτριώ</w:t>
      </w:r>
      <w:r>
        <w:rPr>
          <w:rFonts w:eastAsia="Times New Roman" w:cs="Times New Roman"/>
          <w:szCs w:val="24"/>
        </w:rPr>
        <w:t>σεις εκεί;</w:t>
      </w:r>
      <w:r w:rsidRPr="00DE7E16">
        <w:rPr>
          <w:rFonts w:eastAsia="Times New Roman" w:cs="Times New Roman"/>
          <w:szCs w:val="24"/>
        </w:rPr>
        <w:t xml:space="preserve"> </w:t>
      </w:r>
      <w:r>
        <w:rPr>
          <w:rFonts w:eastAsia="Times New Roman" w:cs="Times New Roman"/>
          <w:szCs w:val="24"/>
        </w:rPr>
        <w:t>Διότι έ</w:t>
      </w:r>
      <w:r w:rsidRPr="00DE7E16">
        <w:rPr>
          <w:rFonts w:eastAsia="Times New Roman" w:cs="Times New Roman"/>
          <w:szCs w:val="24"/>
        </w:rPr>
        <w:t>χετε ψηφίσει ένα</w:t>
      </w:r>
      <w:r>
        <w:rPr>
          <w:rFonts w:eastAsia="Times New Roman" w:cs="Times New Roman"/>
          <w:szCs w:val="24"/>
        </w:rPr>
        <w:t>ν</w:t>
      </w:r>
      <w:r w:rsidRPr="00DE7E16">
        <w:rPr>
          <w:rFonts w:eastAsia="Times New Roman" w:cs="Times New Roman"/>
          <w:szCs w:val="24"/>
        </w:rPr>
        <w:t xml:space="preserve"> νόμο</w:t>
      </w:r>
      <w:r>
        <w:rPr>
          <w:rFonts w:eastAsia="Times New Roman" w:cs="Times New Roman"/>
          <w:szCs w:val="24"/>
        </w:rPr>
        <w:t>,</w:t>
      </w:r>
      <w:r w:rsidRPr="00DE7E16">
        <w:rPr>
          <w:rFonts w:eastAsia="Times New Roman" w:cs="Times New Roman"/>
          <w:szCs w:val="24"/>
        </w:rPr>
        <w:t xml:space="preserve"> τον 4412</w:t>
      </w:r>
      <w:r>
        <w:rPr>
          <w:rFonts w:eastAsia="Times New Roman" w:cs="Times New Roman"/>
          <w:szCs w:val="24"/>
        </w:rPr>
        <w:t>,</w:t>
      </w:r>
      <w:r w:rsidRPr="00DE7E16">
        <w:rPr>
          <w:rFonts w:eastAsia="Times New Roman" w:cs="Times New Roman"/>
          <w:szCs w:val="24"/>
        </w:rPr>
        <w:t xml:space="preserve"> και πιο συγκεκριμένα το άρθρο 49</w:t>
      </w:r>
      <w:r>
        <w:rPr>
          <w:rFonts w:eastAsia="Times New Roman" w:cs="Times New Roman"/>
          <w:szCs w:val="24"/>
        </w:rPr>
        <w:t>,</w:t>
      </w:r>
      <w:r w:rsidRPr="00DE7E16">
        <w:rPr>
          <w:rFonts w:eastAsia="Times New Roman" w:cs="Times New Roman"/>
          <w:szCs w:val="24"/>
        </w:rPr>
        <w:t xml:space="preserve"> το οποίο σας υποχρεώνει πριν ξεκινήσετε </w:t>
      </w:r>
      <w:r>
        <w:rPr>
          <w:rFonts w:eastAsia="Times New Roman" w:cs="Times New Roman"/>
          <w:szCs w:val="24"/>
        </w:rPr>
        <w:t>τις δημοπρατήσεις και πριν συμβασιοποίησετε</w:t>
      </w:r>
      <w:r w:rsidRPr="00DE7E16">
        <w:rPr>
          <w:rFonts w:eastAsia="Times New Roman" w:cs="Times New Roman"/>
          <w:szCs w:val="24"/>
        </w:rPr>
        <w:t xml:space="preserve"> το έργο </w:t>
      </w:r>
      <w:r>
        <w:rPr>
          <w:rFonts w:eastAsia="Times New Roman" w:cs="Times New Roman"/>
          <w:szCs w:val="24"/>
        </w:rPr>
        <w:t>-</w:t>
      </w:r>
      <w:r>
        <w:rPr>
          <w:rFonts w:eastAsia="Times New Roman" w:cs="Times New Roman"/>
          <w:szCs w:val="24"/>
        </w:rPr>
        <w:t xml:space="preserve">κάτι που </w:t>
      </w:r>
      <w:r w:rsidRPr="00DE7E16">
        <w:rPr>
          <w:rFonts w:eastAsia="Times New Roman" w:cs="Times New Roman"/>
          <w:szCs w:val="24"/>
        </w:rPr>
        <w:t>δεν έχετε κάνει ακόμα</w:t>
      </w:r>
      <w:r>
        <w:rPr>
          <w:rFonts w:eastAsia="Times New Roman" w:cs="Times New Roman"/>
          <w:szCs w:val="24"/>
        </w:rPr>
        <w:t>, γιατί το τεμαχίσατε</w:t>
      </w:r>
      <w:r w:rsidRPr="00DE7E16">
        <w:rPr>
          <w:rFonts w:eastAsia="Times New Roman" w:cs="Times New Roman"/>
          <w:szCs w:val="24"/>
        </w:rPr>
        <w:t xml:space="preserve"> το έργο</w:t>
      </w:r>
      <w:r>
        <w:rPr>
          <w:rFonts w:eastAsia="Times New Roman" w:cs="Times New Roman"/>
          <w:szCs w:val="24"/>
        </w:rPr>
        <w:t>- να έχετε τηρήσει</w:t>
      </w:r>
      <w:r w:rsidRPr="00DE7E16">
        <w:rPr>
          <w:rFonts w:eastAsia="Times New Roman" w:cs="Times New Roman"/>
          <w:szCs w:val="24"/>
        </w:rPr>
        <w:t xml:space="preserve"> </w:t>
      </w:r>
      <w:r>
        <w:rPr>
          <w:rFonts w:eastAsia="Times New Roman" w:cs="Times New Roman"/>
          <w:szCs w:val="24"/>
        </w:rPr>
        <w:t xml:space="preserve">τον νόμο. </w:t>
      </w:r>
      <w:r w:rsidRPr="00DE7E16">
        <w:rPr>
          <w:rFonts w:eastAsia="Times New Roman" w:cs="Times New Roman"/>
          <w:szCs w:val="24"/>
        </w:rPr>
        <w:t>Οπότε τι βλέπουμε εδώ</w:t>
      </w:r>
      <w:r>
        <w:rPr>
          <w:rFonts w:eastAsia="Times New Roman" w:cs="Times New Roman"/>
          <w:szCs w:val="24"/>
        </w:rPr>
        <w:t>; Βλέπουμε ότι απλά δεν τηρείτε</w:t>
      </w:r>
      <w:r w:rsidRPr="00DE7E16">
        <w:rPr>
          <w:rFonts w:eastAsia="Times New Roman" w:cs="Times New Roman"/>
          <w:szCs w:val="24"/>
        </w:rPr>
        <w:t xml:space="preserve"> το</w:t>
      </w:r>
      <w:r>
        <w:rPr>
          <w:rFonts w:eastAsia="Times New Roman" w:cs="Times New Roman"/>
          <w:szCs w:val="24"/>
        </w:rPr>
        <w:t>ν</w:t>
      </w:r>
      <w:r w:rsidRPr="00DE7E16">
        <w:rPr>
          <w:rFonts w:eastAsia="Times New Roman" w:cs="Times New Roman"/>
          <w:szCs w:val="24"/>
        </w:rPr>
        <w:t xml:space="preserve"> δικό σας νόμο</w:t>
      </w:r>
      <w:r>
        <w:rPr>
          <w:rFonts w:eastAsia="Times New Roman" w:cs="Times New Roman"/>
          <w:szCs w:val="24"/>
        </w:rPr>
        <w:t>.</w:t>
      </w:r>
    </w:p>
    <w:p w14:paraId="5218DB41"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Επίσης,</w:t>
      </w:r>
      <w:r w:rsidRPr="00DE7E16">
        <w:rPr>
          <w:rFonts w:eastAsia="Times New Roman" w:cs="Times New Roman"/>
          <w:szCs w:val="24"/>
        </w:rPr>
        <w:t xml:space="preserve"> </w:t>
      </w:r>
      <w:r>
        <w:rPr>
          <w:rFonts w:eastAsia="Times New Roman" w:cs="Times New Roman"/>
          <w:szCs w:val="24"/>
        </w:rPr>
        <w:t>όμως,</w:t>
      </w:r>
      <w:r w:rsidRPr="00DE7E16">
        <w:rPr>
          <w:rFonts w:eastAsia="Times New Roman" w:cs="Times New Roman"/>
          <w:szCs w:val="24"/>
        </w:rPr>
        <w:t xml:space="preserve"> βλέπουμε και κάτι άλλο</w:t>
      </w:r>
      <w:r>
        <w:rPr>
          <w:rFonts w:eastAsia="Times New Roman" w:cs="Times New Roman"/>
          <w:szCs w:val="24"/>
        </w:rPr>
        <w:t>:</w:t>
      </w:r>
      <w:r w:rsidRPr="00DE7E16">
        <w:rPr>
          <w:rFonts w:eastAsia="Times New Roman" w:cs="Times New Roman"/>
          <w:szCs w:val="24"/>
        </w:rPr>
        <w:t xml:space="preserve"> Όχι </w:t>
      </w:r>
      <w:r>
        <w:rPr>
          <w:rFonts w:eastAsia="Times New Roman" w:cs="Times New Roman"/>
          <w:szCs w:val="24"/>
        </w:rPr>
        <w:t>απλά δεν τηρείτε</w:t>
      </w:r>
      <w:r w:rsidRPr="00DE7E16">
        <w:rPr>
          <w:rFonts w:eastAsia="Times New Roman" w:cs="Times New Roman"/>
          <w:szCs w:val="24"/>
        </w:rPr>
        <w:t xml:space="preserve"> το</w:t>
      </w:r>
      <w:r>
        <w:rPr>
          <w:rFonts w:eastAsia="Times New Roman" w:cs="Times New Roman"/>
          <w:szCs w:val="24"/>
        </w:rPr>
        <w:t>ν ν.</w:t>
      </w:r>
      <w:r w:rsidRPr="00DE7E16">
        <w:rPr>
          <w:rFonts w:eastAsia="Times New Roman" w:cs="Times New Roman"/>
          <w:szCs w:val="24"/>
        </w:rPr>
        <w:t>4412</w:t>
      </w:r>
      <w:r>
        <w:rPr>
          <w:rFonts w:eastAsia="Times New Roman" w:cs="Times New Roman"/>
          <w:szCs w:val="24"/>
        </w:rPr>
        <w:t>,</w:t>
      </w:r>
      <w:r w:rsidRPr="00DE7E16">
        <w:rPr>
          <w:rFonts w:eastAsia="Times New Roman" w:cs="Times New Roman"/>
          <w:szCs w:val="24"/>
        </w:rPr>
        <w:t xml:space="preserve"> αλλά έχετε κάνει και το εξής πράγμα</w:t>
      </w:r>
      <w:r>
        <w:rPr>
          <w:rFonts w:eastAsia="Times New Roman" w:cs="Times New Roman"/>
          <w:szCs w:val="24"/>
        </w:rPr>
        <w:t>,</w:t>
      </w:r>
      <w:r w:rsidRPr="00DE7E16">
        <w:rPr>
          <w:rFonts w:eastAsia="Times New Roman" w:cs="Times New Roman"/>
          <w:szCs w:val="24"/>
        </w:rPr>
        <w:t xml:space="preserve"> το οποίο δεν νομίζω ότι έχει ξαναγίνει στα χρονικά</w:t>
      </w:r>
      <w:r>
        <w:rPr>
          <w:rFonts w:eastAsia="Times New Roman" w:cs="Times New Roman"/>
          <w:szCs w:val="24"/>
        </w:rPr>
        <w:t>:</w:t>
      </w:r>
      <w:r w:rsidRPr="00DE7E16">
        <w:rPr>
          <w:rFonts w:eastAsia="Times New Roman" w:cs="Times New Roman"/>
          <w:szCs w:val="24"/>
        </w:rPr>
        <w:t xml:space="preserve"> Είναι ένας νό</w:t>
      </w:r>
      <w:r w:rsidRPr="00DE7E16">
        <w:rPr>
          <w:rFonts w:eastAsia="Times New Roman" w:cs="Times New Roman"/>
          <w:szCs w:val="24"/>
        </w:rPr>
        <w:t>μος που είναι σε ισχύ εδώ και δύο χρόνια και δεν έχει τροποποιηθεί μία</w:t>
      </w:r>
      <w:r>
        <w:rPr>
          <w:rFonts w:eastAsia="Times New Roman" w:cs="Times New Roman"/>
          <w:szCs w:val="24"/>
        </w:rPr>
        <w:t>,</w:t>
      </w:r>
      <w:r w:rsidRPr="00DE7E16">
        <w:rPr>
          <w:rFonts w:eastAsia="Times New Roman" w:cs="Times New Roman"/>
          <w:szCs w:val="24"/>
        </w:rPr>
        <w:t xml:space="preserve"> δύο</w:t>
      </w:r>
      <w:r>
        <w:rPr>
          <w:rFonts w:eastAsia="Times New Roman" w:cs="Times New Roman"/>
          <w:szCs w:val="24"/>
        </w:rPr>
        <w:t>,</w:t>
      </w:r>
      <w:r w:rsidRPr="00DE7E16">
        <w:rPr>
          <w:rFonts w:eastAsia="Times New Roman" w:cs="Times New Roman"/>
          <w:szCs w:val="24"/>
        </w:rPr>
        <w:t xml:space="preserve"> τρεις ή πέντε φορές</w:t>
      </w:r>
      <w:r>
        <w:rPr>
          <w:rFonts w:eastAsia="Times New Roman" w:cs="Times New Roman"/>
          <w:szCs w:val="24"/>
        </w:rPr>
        <w:t>, αλλά έ</w:t>
      </w:r>
      <w:r w:rsidRPr="00DE7E16">
        <w:rPr>
          <w:rFonts w:eastAsia="Times New Roman" w:cs="Times New Roman"/>
          <w:szCs w:val="24"/>
        </w:rPr>
        <w:t xml:space="preserve">χει τροποποιηθεί </w:t>
      </w:r>
      <w:r>
        <w:rPr>
          <w:rFonts w:eastAsia="Times New Roman" w:cs="Times New Roman"/>
          <w:szCs w:val="24"/>
        </w:rPr>
        <w:t>διακόσιες εβδομήντα εννιά φορές.</w:t>
      </w:r>
    </w:p>
    <w:p w14:paraId="5218DB42" w14:textId="77777777" w:rsidR="00BE48FC" w:rsidRDefault="008F016C">
      <w:pPr>
        <w:spacing w:line="600" w:lineRule="auto"/>
        <w:ind w:firstLine="720"/>
        <w:jc w:val="both"/>
        <w:rPr>
          <w:rFonts w:eastAsia="Times New Roman" w:cs="Times New Roman"/>
          <w:szCs w:val="24"/>
        </w:rPr>
      </w:pPr>
      <w:r w:rsidRPr="00DE7E16">
        <w:rPr>
          <w:rFonts w:eastAsia="Times New Roman" w:cs="Times New Roman"/>
          <w:szCs w:val="24"/>
        </w:rPr>
        <w:t>Πείτε μου</w:t>
      </w:r>
      <w:r>
        <w:rPr>
          <w:rFonts w:eastAsia="Times New Roman" w:cs="Times New Roman"/>
          <w:szCs w:val="24"/>
        </w:rPr>
        <w:t>,</w:t>
      </w:r>
      <w:r w:rsidRPr="00DE7E16">
        <w:rPr>
          <w:rFonts w:eastAsia="Times New Roman" w:cs="Times New Roman"/>
          <w:szCs w:val="24"/>
        </w:rPr>
        <w:t xml:space="preserve"> </w:t>
      </w:r>
      <w:r>
        <w:rPr>
          <w:rFonts w:eastAsia="Times New Roman" w:cs="Times New Roman"/>
          <w:szCs w:val="24"/>
        </w:rPr>
        <w:t>α</w:t>
      </w:r>
      <w:r w:rsidRPr="00DE7E16">
        <w:rPr>
          <w:rFonts w:eastAsia="Times New Roman" w:cs="Times New Roman"/>
          <w:szCs w:val="24"/>
        </w:rPr>
        <w:t xml:space="preserve">γαπητοί συνάδελφοι της </w:t>
      </w:r>
      <w:r>
        <w:rPr>
          <w:rFonts w:eastAsia="Times New Roman" w:cs="Times New Roman"/>
          <w:szCs w:val="24"/>
        </w:rPr>
        <w:t>Συμπολίτευσης: Πότε</w:t>
      </w:r>
      <w:r w:rsidRPr="00DE7E16">
        <w:rPr>
          <w:rFonts w:eastAsia="Times New Roman" w:cs="Times New Roman"/>
          <w:szCs w:val="24"/>
        </w:rPr>
        <w:t xml:space="preserve"> έχει ξαναγίνει αυτό στα </w:t>
      </w:r>
      <w:r>
        <w:rPr>
          <w:rFonts w:eastAsia="Times New Roman" w:cs="Times New Roman"/>
          <w:szCs w:val="24"/>
        </w:rPr>
        <w:t>χρονικά; Ποτέ. Προφανώς</w:t>
      </w:r>
      <w:r>
        <w:rPr>
          <w:rFonts w:eastAsia="Times New Roman" w:cs="Times New Roman"/>
          <w:szCs w:val="24"/>
        </w:rPr>
        <w:t>, όμως,</w:t>
      </w:r>
      <w:r w:rsidRPr="00DE7E16">
        <w:rPr>
          <w:rFonts w:eastAsia="Times New Roman" w:cs="Times New Roman"/>
          <w:szCs w:val="24"/>
        </w:rPr>
        <w:t xml:space="preserve"> </w:t>
      </w:r>
      <w:r>
        <w:rPr>
          <w:rFonts w:eastAsia="Times New Roman" w:cs="Times New Roman"/>
          <w:szCs w:val="24"/>
        </w:rPr>
        <w:t>εσείς νομοθετείτε</w:t>
      </w:r>
      <w:r w:rsidRPr="00DE7E16">
        <w:rPr>
          <w:rFonts w:eastAsia="Times New Roman" w:cs="Times New Roman"/>
          <w:szCs w:val="24"/>
        </w:rPr>
        <w:t xml:space="preserve"> με αυτό</w:t>
      </w:r>
      <w:r>
        <w:rPr>
          <w:rFonts w:eastAsia="Times New Roman" w:cs="Times New Roman"/>
          <w:szCs w:val="24"/>
        </w:rPr>
        <w:t>ν</w:t>
      </w:r>
      <w:r w:rsidRPr="00DE7E16">
        <w:rPr>
          <w:rFonts w:eastAsia="Times New Roman" w:cs="Times New Roman"/>
          <w:szCs w:val="24"/>
        </w:rPr>
        <w:t xml:space="preserve"> το</w:t>
      </w:r>
      <w:r>
        <w:rPr>
          <w:rFonts w:eastAsia="Times New Roman" w:cs="Times New Roman"/>
          <w:szCs w:val="24"/>
        </w:rPr>
        <w:t>ν</w:t>
      </w:r>
      <w:r w:rsidRPr="00DE7E16">
        <w:rPr>
          <w:rFonts w:eastAsia="Times New Roman" w:cs="Times New Roman"/>
          <w:szCs w:val="24"/>
        </w:rPr>
        <w:t xml:space="preserve"> τρόπο και έχετε και </w:t>
      </w:r>
      <w:r>
        <w:rPr>
          <w:rFonts w:eastAsia="Times New Roman" w:cs="Times New Roman"/>
          <w:szCs w:val="24"/>
        </w:rPr>
        <w:t>την ευκαιρία να μας ασκείτε</w:t>
      </w:r>
      <w:r w:rsidRPr="00DE7E16">
        <w:rPr>
          <w:rFonts w:eastAsia="Times New Roman" w:cs="Times New Roman"/>
          <w:szCs w:val="24"/>
        </w:rPr>
        <w:t xml:space="preserve"> και κριτική από πάνω</w:t>
      </w:r>
      <w:r>
        <w:rPr>
          <w:rFonts w:eastAsia="Times New Roman" w:cs="Times New Roman"/>
          <w:szCs w:val="24"/>
        </w:rPr>
        <w:t>.</w:t>
      </w:r>
      <w:r w:rsidRPr="00DE7E16">
        <w:rPr>
          <w:rFonts w:eastAsia="Times New Roman" w:cs="Times New Roman"/>
          <w:szCs w:val="24"/>
        </w:rPr>
        <w:t xml:space="preserve"> </w:t>
      </w:r>
      <w:r>
        <w:rPr>
          <w:rFonts w:eastAsia="Times New Roman" w:cs="Times New Roman"/>
          <w:szCs w:val="24"/>
        </w:rPr>
        <w:t>Και ξ</w:t>
      </w:r>
      <w:r w:rsidRPr="00DE7E16">
        <w:rPr>
          <w:rFonts w:eastAsia="Times New Roman" w:cs="Times New Roman"/>
          <w:szCs w:val="24"/>
        </w:rPr>
        <w:t xml:space="preserve">έρετε </w:t>
      </w:r>
      <w:r>
        <w:rPr>
          <w:rFonts w:eastAsia="Times New Roman" w:cs="Times New Roman"/>
          <w:szCs w:val="24"/>
        </w:rPr>
        <w:t>καλά</w:t>
      </w:r>
      <w:r w:rsidRPr="00DE7E16">
        <w:rPr>
          <w:rFonts w:eastAsia="Times New Roman" w:cs="Times New Roman"/>
          <w:szCs w:val="24"/>
        </w:rPr>
        <w:t xml:space="preserve"> ότι αν υπάρχει ένα με</w:t>
      </w:r>
      <w:r>
        <w:rPr>
          <w:rFonts w:eastAsia="Times New Roman" w:cs="Times New Roman"/>
          <w:szCs w:val="24"/>
        </w:rPr>
        <w:t>γάλο οδικό έργο που έχει γίνει τ</w:t>
      </w:r>
      <w:r w:rsidRPr="00DE7E16">
        <w:rPr>
          <w:rFonts w:eastAsia="Times New Roman" w:cs="Times New Roman"/>
          <w:szCs w:val="24"/>
        </w:rPr>
        <w:t>α τελευταία χρόνια σε αυτή</w:t>
      </w:r>
      <w:r>
        <w:rPr>
          <w:rFonts w:eastAsia="Times New Roman" w:cs="Times New Roman"/>
          <w:szCs w:val="24"/>
        </w:rPr>
        <w:t>ν</w:t>
      </w:r>
      <w:r w:rsidRPr="00DE7E16">
        <w:rPr>
          <w:rFonts w:eastAsia="Times New Roman" w:cs="Times New Roman"/>
          <w:szCs w:val="24"/>
        </w:rPr>
        <w:t xml:space="preserve"> εδώ τη χώρα</w:t>
      </w:r>
      <w:r>
        <w:rPr>
          <w:rFonts w:eastAsia="Times New Roman" w:cs="Times New Roman"/>
          <w:szCs w:val="24"/>
        </w:rPr>
        <w:t>,</w:t>
      </w:r>
      <w:r w:rsidRPr="00DE7E16">
        <w:rPr>
          <w:rFonts w:eastAsia="Times New Roman" w:cs="Times New Roman"/>
          <w:szCs w:val="24"/>
        </w:rPr>
        <w:t xml:space="preserve"> καλώς ή κακώς</w:t>
      </w:r>
      <w:r>
        <w:rPr>
          <w:rFonts w:eastAsia="Times New Roman" w:cs="Times New Roman"/>
          <w:szCs w:val="24"/>
        </w:rPr>
        <w:t>,</w:t>
      </w:r>
      <w:r w:rsidRPr="00DE7E16">
        <w:rPr>
          <w:rFonts w:eastAsia="Times New Roman" w:cs="Times New Roman"/>
          <w:szCs w:val="24"/>
        </w:rPr>
        <w:t xml:space="preserve"> έχει γίνει από τις προηγούμενες κυβερνήσεις</w:t>
      </w:r>
      <w:r>
        <w:rPr>
          <w:rFonts w:eastAsia="Times New Roman" w:cs="Times New Roman"/>
          <w:szCs w:val="24"/>
        </w:rPr>
        <w:t>.</w:t>
      </w:r>
      <w:r w:rsidRPr="00DE7E16">
        <w:rPr>
          <w:rFonts w:eastAsia="Times New Roman" w:cs="Times New Roman"/>
          <w:szCs w:val="24"/>
        </w:rPr>
        <w:t xml:space="preserve"> Αυτά</w:t>
      </w:r>
      <w:r>
        <w:rPr>
          <w:rFonts w:eastAsia="Times New Roman" w:cs="Times New Roman"/>
          <w:szCs w:val="24"/>
        </w:rPr>
        <w:t>,</w:t>
      </w:r>
      <w:r w:rsidRPr="00DE7E16">
        <w:rPr>
          <w:rFonts w:eastAsia="Times New Roman" w:cs="Times New Roman"/>
          <w:szCs w:val="24"/>
        </w:rPr>
        <w:t xml:space="preserve"> </w:t>
      </w:r>
      <w:r>
        <w:rPr>
          <w:rFonts w:eastAsia="Times New Roman" w:cs="Times New Roman"/>
          <w:szCs w:val="24"/>
        </w:rPr>
        <w:t>όμως,</w:t>
      </w:r>
      <w:r w:rsidRPr="00DE7E16">
        <w:rPr>
          <w:rFonts w:eastAsia="Times New Roman" w:cs="Times New Roman"/>
          <w:szCs w:val="24"/>
        </w:rPr>
        <w:t xml:space="preserve"> φέρνει </w:t>
      </w:r>
      <w:r>
        <w:rPr>
          <w:rFonts w:eastAsia="Times New Roman" w:cs="Times New Roman"/>
          <w:szCs w:val="24"/>
        </w:rPr>
        <w:t xml:space="preserve">η </w:t>
      </w:r>
      <w:r w:rsidRPr="00DE7E16">
        <w:rPr>
          <w:rFonts w:eastAsia="Times New Roman" w:cs="Times New Roman"/>
          <w:szCs w:val="24"/>
        </w:rPr>
        <w:t xml:space="preserve">αλαζονεία και η αμετροέπεια της </w:t>
      </w:r>
      <w:r>
        <w:rPr>
          <w:rFonts w:eastAsia="Times New Roman" w:cs="Times New Roman"/>
          <w:szCs w:val="24"/>
        </w:rPr>
        <w:t>«</w:t>
      </w:r>
      <w:r w:rsidRPr="00DE7E16">
        <w:rPr>
          <w:rFonts w:eastAsia="Times New Roman" w:cs="Times New Roman"/>
          <w:szCs w:val="24"/>
        </w:rPr>
        <w:t>πρ</w:t>
      </w:r>
      <w:r>
        <w:rPr>
          <w:rFonts w:eastAsia="Times New Roman" w:cs="Times New Roman"/>
          <w:szCs w:val="24"/>
        </w:rPr>
        <w:t>ώτη φορά Αριστεράς».</w:t>
      </w:r>
    </w:p>
    <w:p w14:paraId="5218DB43" w14:textId="77777777" w:rsidR="00BE48FC" w:rsidRDefault="008F016C">
      <w:pPr>
        <w:spacing w:line="600" w:lineRule="auto"/>
        <w:ind w:firstLine="720"/>
        <w:jc w:val="both"/>
        <w:rPr>
          <w:rFonts w:eastAsia="Times New Roman" w:cs="Times New Roman"/>
          <w:szCs w:val="24"/>
        </w:rPr>
      </w:pPr>
      <w:r w:rsidRPr="00DE7E16">
        <w:rPr>
          <w:rFonts w:eastAsia="Times New Roman" w:cs="Times New Roman"/>
          <w:szCs w:val="24"/>
        </w:rPr>
        <w:t xml:space="preserve">Και </w:t>
      </w:r>
      <w:r>
        <w:rPr>
          <w:rFonts w:eastAsia="Times New Roman" w:cs="Times New Roman"/>
          <w:szCs w:val="24"/>
        </w:rPr>
        <w:t>μια</w:t>
      </w:r>
      <w:r>
        <w:rPr>
          <w:rFonts w:eastAsia="Times New Roman" w:cs="Times New Roman"/>
          <w:szCs w:val="24"/>
        </w:rPr>
        <w:t>ς</w:t>
      </w:r>
      <w:r w:rsidRPr="00DE7E16">
        <w:rPr>
          <w:rFonts w:eastAsia="Times New Roman" w:cs="Times New Roman"/>
          <w:szCs w:val="24"/>
        </w:rPr>
        <w:t xml:space="preserve"> που αναφέρθηκα στο πολύπαθο έργο Πάτρα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sidRPr="00DE7E16">
        <w:rPr>
          <w:rFonts w:eastAsia="Times New Roman" w:cs="Times New Roman"/>
          <w:szCs w:val="24"/>
        </w:rPr>
        <w:t>Πύργος</w:t>
      </w:r>
      <w:r>
        <w:rPr>
          <w:rFonts w:eastAsia="Times New Roman" w:cs="Times New Roman"/>
          <w:szCs w:val="24"/>
        </w:rPr>
        <w:t>,</w:t>
      </w:r>
      <w:r w:rsidRPr="00DE7E16">
        <w:rPr>
          <w:rFonts w:eastAsia="Times New Roman" w:cs="Times New Roman"/>
          <w:szCs w:val="24"/>
        </w:rPr>
        <w:t xml:space="preserve"> το οποίο όλη η Πελοπόννησος περιμένει με αγωνία να δει να ξεκινάει</w:t>
      </w:r>
      <w:r>
        <w:rPr>
          <w:rFonts w:eastAsia="Times New Roman" w:cs="Times New Roman"/>
          <w:szCs w:val="24"/>
        </w:rPr>
        <w:t>,</w:t>
      </w:r>
      <w:r w:rsidRPr="00DE7E16">
        <w:rPr>
          <w:rFonts w:eastAsia="Times New Roman" w:cs="Times New Roman"/>
          <w:szCs w:val="24"/>
        </w:rPr>
        <w:t xml:space="preserve"> με έκπλ</w:t>
      </w:r>
      <w:r w:rsidRPr="00DE7E16">
        <w:rPr>
          <w:rFonts w:eastAsia="Times New Roman" w:cs="Times New Roman"/>
          <w:szCs w:val="24"/>
        </w:rPr>
        <w:t xml:space="preserve">ηξη άκουσα τον Υπουργό χθες να λέει ότι το </w:t>
      </w:r>
      <w:r>
        <w:rPr>
          <w:rFonts w:eastAsia="Times New Roman" w:cs="Times New Roman"/>
          <w:szCs w:val="24"/>
        </w:rPr>
        <w:t xml:space="preserve">έργο </w:t>
      </w:r>
      <w:r w:rsidRPr="00DE7E16">
        <w:rPr>
          <w:rFonts w:eastAsia="Times New Roman" w:cs="Times New Roman"/>
          <w:szCs w:val="24"/>
        </w:rPr>
        <w:t>Πάτρα</w:t>
      </w:r>
      <w:r>
        <w:rPr>
          <w:rFonts w:eastAsia="Times New Roman" w:cs="Times New Roman"/>
          <w:szCs w:val="24"/>
        </w:rPr>
        <w:t xml:space="preserve"> </w:t>
      </w:r>
      <w:r w:rsidRPr="00DE7E16">
        <w:rPr>
          <w:rFonts w:eastAsia="Times New Roman" w:cs="Times New Roman"/>
          <w:szCs w:val="24"/>
        </w:rPr>
        <w:t>-</w:t>
      </w:r>
      <w:r>
        <w:rPr>
          <w:rFonts w:eastAsia="Times New Roman" w:cs="Times New Roman"/>
          <w:szCs w:val="24"/>
        </w:rPr>
        <w:t xml:space="preserve"> </w:t>
      </w:r>
      <w:r w:rsidRPr="00DE7E16">
        <w:rPr>
          <w:rFonts w:eastAsia="Times New Roman" w:cs="Times New Roman"/>
          <w:szCs w:val="24"/>
        </w:rPr>
        <w:t>Πύργος καθυστερεί και δεν έχει γίνει ακόμα</w:t>
      </w:r>
      <w:r>
        <w:rPr>
          <w:rFonts w:eastAsia="Times New Roman" w:cs="Times New Roman"/>
          <w:szCs w:val="24"/>
        </w:rPr>
        <w:t>, όχι επειδή τεμάχισε το έργο σ</w:t>
      </w:r>
      <w:r w:rsidRPr="00DE7E16">
        <w:rPr>
          <w:rFonts w:eastAsia="Times New Roman" w:cs="Times New Roman"/>
          <w:szCs w:val="24"/>
        </w:rPr>
        <w:t>ε οκτώ κομμάτια</w:t>
      </w:r>
      <w:r>
        <w:rPr>
          <w:rFonts w:eastAsia="Times New Roman" w:cs="Times New Roman"/>
          <w:szCs w:val="24"/>
        </w:rPr>
        <w:t>,</w:t>
      </w:r>
      <w:r w:rsidRPr="00DE7E16">
        <w:rPr>
          <w:rFonts w:eastAsia="Times New Roman" w:cs="Times New Roman"/>
          <w:szCs w:val="24"/>
        </w:rPr>
        <w:t xml:space="preserve"> αλλά γιατί έπρεπε να έχει τουλάχιστον δύο λωρίδες και διάζωμα</w:t>
      </w:r>
      <w:r>
        <w:rPr>
          <w:rFonts w:eastAsia="Times New Roman" w:cs="Times New Roman"/>
          <w:szCs w:val="24"/>
        </w:rPr>
        <w:t>.</w:t>
      </w:r>
      <w:r w:rsidRPr="00DE7E16">
        <w:rPr>
          <w:rFonts w:eastAsia="Times New Roman" w:cs="Times New Roman"/>
          <w:szCs w:val="24"/>
        </w:rPr>
        <w:t xml:space="preserve"> Μα</w:t>
      </w:r>
      <w:r>
        <w:rPr>
          <w:rFonts w:eastAsia="Times New Roman" w:cs="Times New Roman"/>
          <w:szCs w:val="24"/>
        </w:rPr>
        <w:t>,</w:t>
      </w:r>
      <w:r w:rsidRPr="00DE7E16">
        <w:rPr>
          <w:rFonts w:eastAsia="Times New Roman" w:cs="Times New Roman"/>
          <w:szCs w:val="24"/>
        </w:rPr>
        <w:t xml:space="preserve"> αυτά δεν είναι σοβαρά πράγματα</w:t>
      </w:r>
      <w:r>
        <w:rPr>
          <w:rFonts w:eastAsia="Times New Roman" w:cs="Times New Roman"/>
          <w:szCs w:val="24"/>
        </w:rPr>
        <w:t>.</w:t>
      </w:r>
      <w:r w:rsidRPr="00DE7E16">
        <w:rPr>
          <w:rFonts w:eastAsia="Times New Roman" w:cs="Times New Roman"/>
          <w:szCs w:val="24"/>
        </w:rPr>
        <w:t xml:space="preserve"> Δεν </w:t>
      </w:r>
      <w:r>
        <w:rPr>
          <w:rFonts w:eastAsia="Times New Roman" w:cs="Times New Roman"/>
          <w:szCs w:val="24"/>
        </w:rPr>
        <w:t>είναι δ</w:t>
      </w:r>
      <w:r>
        <w:rPr>
          <w:rFonts w:eastAsia="Times New Roman" w:cs="Times New Roman"/>
          <w:szCs w:val="24"/>
        </w:rPr>
        <w:t>ικαιολογίες α</w:t>
      </w:r>
      <w:r w:rsidRPr="00DE7E16">
        <w:rPr>
          <w:rFonts w:eastAsia="Times New Roman" w:cs="Times New Roman"/>
          <w:szCs w:val="24"/>
        </w:rPr>
        <w:t>υτά</w:t>
      </w:r>
      <w:r>
        <w:rPr>
          <w:rFonts w:eastAsia="Times New Roman" w:cs="Times New Roman"/>
          <w:szCs w:val="24"/>
        </w:rPr>
        <w:t>.</w:t>
      </w:r>
      <w:r w:rsidRPr="00DE7E16">
        <w:rPr>
          <w:rFonts w:eastAsia="Times New Roman" w:cs="Times New Roman"/>
          <w:szCs w:val="24"/>
        </w:rPr>
        <w:t xml:space="preserve"> Δηλαδή</w:t>
      </w:r>
      <w:r>
        <w:rPr>
          <w:rFonts w:eastAsia="Times New Roman" w:cs="Times New Roman"/>
          <w:szCs w:val="24"/>
        </w:rPr>
        <w:t>,</w:t>
      </w:r>
      <w:r w:rsidRPr="00DE7E16">
        <w:rPr>
          <w:rFonts w:eastAsia="Times New Roman" w:cs="Times New Roman"/>
          <w:szCs w:val="24"/>
        </w:rPr>
        <w:t xml:space="preserve"> ο δρόμος Πάτρα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sidRPr="00DE7E16">
        <w:rPr>
          <w:rFonts w:eastAsia="Times New Roman" w:cs="Times New Roman"/>
          <w:szCs w:val="24"/>
        </w:rPr>
        <w:t>Πύρ</w:t>
      </w:r>
      <w:r>
        <w:rPr>
          <w:rFonts w:eastAsia="Times New Roman" w:cs="Times New Roman"/>
          <w:szCs w:val="24"/>
        </w:rPr>
        <w:t>γος τώρα που εσείς δημοπρατείτε</w:t>
      </w:r>
      <w:r w:rsidRPr="00DE7E16">
        <w:rPr>
          <w:rFonts w:eastAsia="Times New Roman" w:cs="Times New Roman"/>
          <w:szCs w:val="24"/>
        </w:rPr>
        <w:t xml:space="preserve"> πόσες λωρίδες έχει</w:t>
      </w:r>
      <w:r>
        <w:rPr>
          <w:rFonts w:eastAsia="Times New Roman" w:cs="Times New Roman"/>
          <w:szCs w:val="24"/>
        </w:rPr>
        <w:t>;</w:t>
      </w:r>
      <w:r w:rsidRPr="00DE7E16">
        <w:rPr>
          <w:rFonts w:eastAsia="Times New Roman" w:cs="Times New Roman"/>
          <w:szCs w:val="24"/>
        </w:rPr>
        <w:t xml:space="preserve"> Έχει </w:t>
      </w:r>
      <w:r>
        <w:rPr>
          <w:rFonts w:eastAsia="Times New Roman" w:cs="Times New Roman"/>
          <w:szCs w:val="24"/>
        </w:rPr>
        <w:t>αυτές που προέβλεπε η αρχική μ</w:t>
      </w:r>
      <w:r w:rsidRPr="00DE7E16">
        <w:rPr>
          <w:rFonts w:eastAsia="Times New Roman" w:cs="Times New Roman"/>
          <w:szCs w:val="24"/>
        </w:rPr>
        <w:t>ελέτη</w:t>
      </w:r>
      <w:r>
        <w:rPr>
          <w:rFonts w:eastAsia="Times New Roman" w:cs="Times New Roman"/>
          <w:szCs w:val="24"/>
        </w:rPr>
        <w:t>.</w:t>
      </w:r>
    </w:p>
    <w:p w14:paraId="5218DB44" w14:textId="77777777" w:rsidR="00BE48FC" w:rsidRDefault="008F016C">
      <w:pPr>
        <w:spacing w:line="600" w:lineRule="auto"/>
        <w:ind w:firstLine="720"/>
        <w:jc w:val="both"/>
        <w:rPr>
          <w:rFonts w:eastAsia="Times New Roman" w:cs="Times New Roman"/>
          <w:szCs w:val="24"/>
        </w:rPr>
      </w:pPr>
      <w:r w:rsidRPr="00DE7E16">
        <w:rPr>
          <w:rFonts w:eastAsia="Times New Roman" w:cs="Times New Roman"/>
          <w:szCs w:val="24"/>
        </w:rPr>
        <w:t>Νομίζω</w:t>
      </w:r>
      <w:r>
        <w:rPr>
          <w:rFonts w:eastAsia="Times New Roman" w:cs="Times New Roman"/>
          <w:szCs w:val="24"/>
        </w:rPr>
        <w:t>,</w:t>
      </w:r>
      <w:r w:rsidRPr="00DE7E16">
        <w:rPr>
          <w:rFonts w:eastAsia="Times New Roman" w:cs="Times New Roman"/>
          <w:szCs w:val="24"/>
        </w:rPr>
        <w:t xml:space="preserve"> λοιπόν</w:t>
      </w:r>
      <w:r>
        <w:rPr>
          <w:rFonts w:eastAsia="Times New Roman" w:cs="Times New Roman"/>
          <w:szCs w:val="24"/>
        </w:rPr>
        <w:t>,</w:t>
      </w:r>
      <w:r w:rsidRPr="00DE7E16">
        <w:rPr>
          <w:rFonts w:eastAsia="Times New Roman" w:cs="Times New Roman"/>
          <w:szCs w:val="24"/>
        </w:rPr>
        <w:t xml:space="preserve"> ότι στην απόπειρ</w:t>
      </w:r>
      <w:r>
        <w:rPr>
          <w:rFonts w:eastAsia="Times New Roman" w:cs="Times New Roman"/>
          <w:szCs w:val="24"/>
        </w:rPr>
        <w:t>ά</w:t>
      </w:r>
      <w:r w:rsidRPr="00DE7E16">
        <w:rPr>
          <w:rFonts w:eastAsia="Times New Roman" w:cs="Times New Roman"/>
          <w:szCs w:val="24"/>
        </w:rPr>
        <w:t xml:space="preserve"> σας να δικαιολογήσετε την τεράστια καθυστέρηση σε αυτό το πραγματικά πολύ μεγάλο έργο που έχει ανάγκη η Πελοπόννησος</w:t>
      </w:r>
      <w:r>
        <w:rPr>
          <w:rFonts w:eastAsia="Times New Roman" w:cs="Times New Roman"/>
          <w:szCs w:val="24"/>
        </w:rPr>
        <w:t>,</w:t>
      </w:r>
      <w:r w:rsidRPr="00DE7E16">
        <w:rPr>
          <w:rFonts w:eastAsia="Times New Roman" w:cs="Times New Roman"/>
          <w:szCs w:val="24"/>
        </w:rPr>
        <w:t xml:space="preserve"> τελικά </w:t>
      </w:r>
      <w:r>
        <w:rPr>
          <w:rFonts w:eastAsia="Times New Roman" w:cs="Times New Roman"/>
          <w:szCs w:val="24"/>
        </w:rPr>
        <w:t xml:space="preserve">εφευρίσκετε </w:t>
      </w:r>
      <w:r w:rsidRPr="00DE7E16">
        <w:rPr>
          <w:rFonts w:eastAsia="Times New Roman" w:cs="Times New Roman"/>
          <w:szCs w:val="24"/>
        </w:rPr>
        <w:t>διάφορες δικαιολογίες</w:t>
      </w:r>
      <w:r>
        <w:rPr>
          <w:rFonts w:eastAsia="Times New Roman" w:cs="Times New Roman"/>
          <w:szCs w:val="24"/>
        </w:rPr>
        <w:t>.</w:t>
      </w:r>
    </w:p>
    <w:p w14:paraId="5218DB45" w14:textId="77777777" w:rsidR="00BE48FC" w:rsidRDefault="008F016C">
      <w:pPr>
        <w:spacing w:line="600" w:lineRule="auto"/>
        <w:ind w:firstLine="720"/>
        <w:jc w:val="both"/>
        <w:rPr>
          <w:rFonts w:eastAsia="Times New Roman" w:cs="Times New Roman"/>
          <w:szCs w:val="24"/>
        </w:rPr>
      </w:pPr>
      <w:r w:rsidRPr="00DE7E16">
        <w:rPr>
          <w:rFonts w:eastAsia="Times New Roman" w:cs="Times New Roman"/>
          <w:szCs w:val="24"/>
        </w:rPr>
        <w:t xml:space="preserve">Και </w:t>
      </w:r>
      <w:r>
        <w:rPr>
          <w:rFonts w:eastAsia="Times New Roman" w:cs="Times New Roman"/>
          <w:szCs w:val="24"/>
        </w:rPr>
        <w:t>ε</w:t>
      </w:r>
      <w:r w:rsidRPr="00DE7E16">
        <w:rPr>
          <w:rFonts w:eastAsia="Times New Roman" w:cs="Times New Roman"/>
          <w:szCs w:val="24"/>
        </w:rPr>
        <w:t xml:space="preserve">πειδή </w:t>
      </w:r>
      <w:r>
        <w:rPr>
          <w:rFonts w:eastAsia="Times New Roman" w:cs="Times New Roman"/>
          <w:szCs w:val="24"/>
        </w:rPr>
        <w:t xml:space="preserve">είναι αλήθεια ότι χθες </w:t>
      </w:r>
      <w:r w:rsidRPr="00DE7E16">
        <w:rPr>
          <w:rFonts w:eastAsia="Times New Roman" w:cs="Times New Roman"/>
          <w:szCs w:val="24"/>
        </w:rPr>
        <w:t>άκουσα με πολύ ενδιαφέρον τις τοποθετήσεις των συναδέλφων του</w:t>
      </w:r>
      <w:r w:rsidRPr="00DE7E16">
        <w:rPr>
          <w:rFonts w:eastAsia="Times New Roman" w:cs="Times New Roman"/>
          <w:szCs w:val="24"/>
        </w:rPr>
        <w:t xml:space="preserve"> ΣΥΡΙΖΑ</w:t>
      </w:r>
      <w:r>
        <w:rPr>
          <w:rFonts w:eastAsia="Times New Roman" w:cs="Times New Roman"/>
          <w:szCs w:val="24"/>
        </w:rPr>
        <w:t>,</w:t>
      </w:r>
      <w:r w:rsidRPr="00DE7E16">
        <w:rPr>
          <w:rFonts w:eastAsia="Times New Roman" w:cs="Times New Roman"/>
          <w:szCs w:val="24"/>
        </w:rPr>
        <w:t xml:space="preserve"> θα ήθελα</w:t>
      </w:r>
      <w:r>
        <w:rPr>
          <w:rFonts w:eastAsia="Times New Roman" w:cs="Times New Roman"/>
          <w:szCs w:val="24"/>
        </w:rPr>
        <w:t>,</w:t>
      </w:r>
      <w:r w:rsidRPr="00DE7E16">
        <w:rPr>
          <w:rFonts w:eastAsia="Times New Roman" w:cs="Times New Roman"/>
          <w:szCs w:val="24"/>
        </w:rPr>
        <w:t xml:space="preserve"> παρακαλώ</w:t>
      </w:r>
      <w:r>
        <w:rPr>
          <w:rFonts w:eastAsia="Times New Roman" w:cs="Times New Roman"/>
          <w:szCs w:val="24"/>
        </w:rPr>
        <w:t>,</w:t>
      </w:r>
      <w:r w:rsidRPr="00DE7E16">
        <w:rPr>
          <w:rFonts w:eastAsia="Times New Roman" w:cs="Times New Roman"/>
          <w:szCs w:val="24"/>
        </w:rPr>
        <w:t xml:space="preserve"> να κάνω μία μικρή σημείωση</w:t>
      </w:r>
      <w:r>
        <w:rPr>
          <w:rFonts w:eastAsia="Times New Roman" w:cs="Times New Roman"/>
          <w:szCs w:val="24"/>
        </w:rPr>
        <w:t>.</w:t>
      </w:r>
    </w:p>
    <w:p w14:paraId="5218DB46" w14:textId="77777777" w:rsidR="00BE48FC" w:rsidRDefault="008F016C">
      <w:pPr>
        <w:spacing w:line="600" w:lineRule="auto"/>
        <w:ind w:firstLine="720"/>
        <w:jc w:val="both"/>
        <w:rPr>
          <w:rFonts w:eastAsia="Times New Roman" w:cs="Times New Roman"/>
          <w:szCs w:val="24"/>
        </w:rPr>
      </w:pPr>
      <w:r w:rsidRPr="00DE7E16">
        <w:rPr>
          <w:rFonts w:eastAsia="Times New Roman" w:cs="Times New Roman"/>
          <w:szCs w:val="24"/>
        </w:rPr>
        <w:t>Το νότιο τμήμα του Ε65 που συζητάμε σήμερα</w:t>
      </w:r>
      <w:r>
        <w:rPr>
          <w:rFonts w:eastAsia="Times New Roman" w:cs="Times New Roman"/>
          <w:szCs w:val="24"/>
        </w:rPr>
        <w:t>,</w:t>
      </w:r>
      <w:r w:rsidRPr="00DE7E16">
        <w:rPr>
          <w:rFonts w:eastAsia="Times New Roman" w:cs="Times New Roman"/>
          <w:szCs w:val="24"/>
        </w:rPr>
        <w:t xml:space="preserve"> δηλαδή το Λαμία</w:t>
      </w:r>
      <w:r>
        <w:rPr>
          <w:rFonts w:eastAsia="Times New Roman" w:cs="Times New Roman"/>
          <w:szCs w:val="24"/>
        </w:rPr>
        <w:t xml:space="preserve"> </w:t>
      </w:r>
      <w:r w:rsidRPr="00DE7E16">
        <w:rPr>
          <w:rFonts w:eastAsia="Times New Roman" w:cs="Times New Roman"/>
          <w:szCs w:val="24"/>
        </w:rPr>
        <w:t>-</w:t>
      </w:r>
      <w:r>
        <w:rPr>
          <w:rFonts w:eastAsia="Times New Roman" w:cs="Times New Roman"/>
          <w:szCs w:val="24"/>
        </w:rPr>
        <w:t xml:space="preserve"> </w:t>
      </w:r>
      <w:r w:rsidRPr="00DE7E16">
        <w:rPr>
          <w:rFonts w:eastAsia="Times New Roman" w:cs="Times New Roman"/>
          <w:szCs w:val="24"/>
        </w:rPr>
        <w:t>Ξυνιάδα</w:t>
      </w:r>
      <w:r>
        <w:rPr>
          <w:rFonts w:eastAsia="Times New Roman" w:cs="Times New Roman"/>
          <w:szCs w:val="24"/>
        </w:rPr>
        <w:t>,</w:t>
      </w:r>
      <w:r w:rsidRPr="00DE7E16">
        <w:rPr>
          <w:rFonts w:eastAsia="Times New Roman" w:cs="Times New Roman"/>
          <w:szCs w:val="24"/>
        </w:rPr>
        <w:t xml:space="preserve"> είναι το μικρότερο τμήμα της κεντρικής οδού</w:t>
      </w:r>
      <w:r>
        <w:rPr>
          <w:rFonts w:eastAsia="Times New Roman" w:cs="Times New Roman"/>
          <w:szCs w:val="24"/>
        </w:rPr>
        <w:t>.</w:t>
      </w:r>
      <w:r w:rsidRPr="00DE7E16">
        <w:rPr>
          <w:rFonts w:eastAsia="Times New Roman" w:cs="Times New Roman"/>
          <w:szCs w:val="24"/>
        </w:rPr>
        <w:t xml:space="preserve"> Ήταν τμήμα της σύμβασης παραχώρησης που δημοπράτησε η Νέα Δημοκρατία</w:t>
      </w:r>
      <w:r>
        <w:rPr>
          <w:rFonts w:eastAsia="Times New Roman" w:cs="Times New Roman"/>
          <w:szCs w:val="24"/>
        </w:rPr>
        <w:t>. Εσείς τι κάνα</w:t>
      </w:r>
      <w:r w:rsidRPr="00DE7E16">
        <w:rPr>
          <w:rFonts w:eastAsia="Times New Roman" w:cs="Times New Roman"/>
          <w:szCs w:val="24"/>
        </w:rPr>
        <w:t>τε</w:t>
      </w:r>
      <w:r>
        <w:rPr>
          <w:rFonts w:eastAsia="Times New Roman" w:cs="Times New Roman"/>
          <w:szCs w:val="24"/>
        </w:rPr>
        <w:t>;</w:t>
      </w:r>
      <w:r w:rsidRPr="00DE7E16">
        <w:rPr>
          <w:rFonts w:eastAsia="Times New Roman" w:cs="Times New Roman"/>
          <w:szCs w:val="24"/>
        </w:rPr>
        <w:t xml:space="preserve"> Έρχεστε </w:t>
      </w:r>
      <w:r>
        <w:rPr>
          <w:rFonts w:eastAsia="Times New Roman" w:cs="Times New Roman"/>
          <w:szCs w:val="24"/>
        </w:rPr>
        <w:t>-και καλώ</w:t>
      </w:r>
      <w:r w:rsidRPr="00DE7E16">
        <w:rPr>
          <w:rFonts w:eastAsia="Times New Roman" w:cs="Times New Roman"/>
          <w:szCs w:val="24"/>
        </w:rPr>
        <w:t>ς</w:t>
      </w:r>
      <w:r>
        <w:rPr>
          <w:rFonts w:eastAsia="Times New Roman" w:cs="Times New Roman"/>
          <w:szCs w:val="24"/>
        </w:rPr>
        <w:t>- και ενεργοποιείτε</w:t>
      </w:r>
      <w:r w:rsidRPr="00DE7E16">
        <w:rPr>
          <w:rFonts w:eastAsia="Times New Roman" w:cs="Times New Roman"/>
          <w:szCs w:val="24"/>
        </w:rPr>
        <w:t xml:space="preserve"> την ολοκλήρωση του κομματιού αυτού</w:t>
      </w:r>
      <w:r>
        <w:rPr>
          <w:rFonts w:eastAsia="Times New Roman" w:cs="Times New Roman"/>
          <w:szCs w:val="24"/>
        </w:rPr>
        <w:t>.</w:t>
      </w:r>
      <w:r w:rsidRPr="00DE7E16">
        <w:rPr>
          <w:rFonts w:eastAsia="Times New Roman" w:cs="Times New Roman"/>
          <w:szCs w:val="24"/>
        </w:rPr>
        <w:t xml:space="preserve"> Προς τι</w:t>
      </w:r>
      <w:r>
        <w:rPr>
          <w:rFonts w:eastAsia="Times New Roman" w:cs="Times New Roman"/>
          <w:szCs w:val="24"/>
        </w:rPr>
        <w:t>,</w:t>
      </w:r>
      <w:r w:rsidRPr="00DE7E16">
        <w:rPr>
          <w:rFonts w:eastAsia="Times New Roman" w:cs="Times New Roman"/>
          <w:szCs w:val="24"/>
        </w:rPr>
        <w:t xml:space="preserve"> </w:t>
      </w:r>
      <w:r>
        <w:rPr>
          <w:rFonts w:eastAsia="Times New Roman" w:cs="Times New Roman"/>
          <w:szCs w:val="24"/>
        </w:rPr>
        <w:t>λ</w:t>
      </w:r>
      <w:r w:rsidRPr="00DE7E16">
        <w:rPr>
          <w:rFonts w:eastAsia="Times New Roman" w:cs="Times New Roman"/>
          <w:szCs w:val="24"/>
        </w:rPr>
        <w:t>οιπόν</w:t>
      </w:r>
      <w:r>
        <w:rPr>
          <w:rFonts w:eastAsia="Times New Roman" w:cs="Times New Roman"/>
          <w:szCs w:val="24"/>
        </w:rPr>
        <w:t>,</w:t>
      </w:r>
      <w:r w:rsidRPr="00DE7E16">
        <w:rPr>
          <w:rFonts w:eastAsia="Times New Roman" w:cs="Times New Roman"/>
          <w:szCs w:val="24"/>
        </w:rPr>
        <w:t xml:space="preserve"> τα πανηγύρια</w:t>
      </w:r>
      <w:r>
        <w:rPr>
          <w:rFonts w:eastAsia="Times New Roman" w:cs="Times New Roman"/>
          <w:szCs w:val="24"/>
        </w:rPr>
        <w:t xml:space="preserve"> και</w:t>
      </w:r>
      <w:r w:rsidRPr="00DE7E16">
        <w:rPr>
          <w:rFonts w:eastAsia="Times New Roman" w:cs="Times New Roman"/>
          <w:szCs w:val="24"/>
        </w:rPr>
        <w:t xml:space="preserve"> οι ζητωκραυγές</w:t>
      </w:r>
      <w:r>
        <w:rPr>
          <w:rFonts w:eastAsia="Times New Roman" w:cs="Times New Roman"/>
          <w:szCs w:val="24"/>
        </w:rPr>
        <w:t>;</w:t>
      </w:r>
      <w:r w:rsidRPr="00DE7E16">
        <w:rPr>
          <w:rFonts w:eastAsia="Times New Roman" w:cs="Times New Roman"/>
          <w:szCs w:val="24"/>
        </w:rPr>
        <w:t xml:space="preserve"> Τα μεγάλα </w:t>
      </w:r>
      <w:r>
        <w:rPr>
          <w:rFonts w:eastAsia="Times New Roman" w:cs="Times New Roman"/>
          <w:szCs w:val="24"/>
        </w:rPr>
        <w:t xml:space="preserve">οδικά </w:t>
      </w:r>
      <w:r w:rsidRPr="00DE7E16">
        <w:rPr>
          <w:rFonts w:eastAsia="Times New Roman" w:cs="Times New Roman"/>
          <w:szCs w:val="24"/>
        </w:rPr>
        <w:t>έργα</w:t>
      </w:r>
      <w:r>
        <w:rPr>
          <w:rFonts w:eastAsia="Times New Roman" w:cs="Times New Roman"/>
          <w:szCs w:val="24"/>
        </w:rPr>
        <w:t>,</w:t>
      </w:r>
      <w:r w:rsidRPr="00DE7E16">
        <w:rPr>
          <w:rFonts w:eastAsia="Times New Roman" w:cs="Times New Roman"/>
          <w:szCs w:val="24"/>
        </w:rPr>
        <w:t xml:space="preserve"> όχι μόνο στην Ελλάδα</w:t>
      </w:r>
      <w:r>
        <w:rPr>
          <w:rFonts w:eastAsia="Times New Roman" w:cs="Times New Roman"/>
          <w:szCs w:val="24"/>
        </w:rPr>
        <w:t>,</w:t>
      </w:r>
      <w:r w:rsidRPr="00DE7E16">
        <w:rPr>
          <w:rFonts w:eastAsia="Times New Roman" w:cs="Times New Roman"/>
          <w:szCs w:val="24"/>
        </w:rPr>
        <w:t xml:space="preserve"> αλλά σε όλη την Ευρώπη</w:t>
      </w:r>
      <w:r>
        <w:rPr>
          <w:rFonts w:eastAsia="Times New Roman" w:cs="Times New Roman"/>
          <w:szCs w:val="24"/>
        </w:rPr>
        <w:t>,</w:t>
      </w:r>
      <w:r w:rsidRPr="00DE7E16">
        <w:rPr>
          <w:rFonts w:eastAsia="Times New Roman" w:cs="Times New Roman"/>
          <w:szCs w:val="24"/>
        </w:rPr>
        <w:t xml:space="preserve"> δεν ολοκληρώνονται σε ορίζοντα τετραετίας</w:t>
      </w:r>
      <w:r>
        <w:rPr>
          <w:rFonts w:eastAsia="Times New Roman" w:cs="Times New Roman"/>
          <w:szCs w:val="24"/>
        </w:rPr>
        <w:t>.</w:t>
      </w:r>
      <w:r w:rsidRPr="00DE7E16">
        <w:rPr>
          <w:rFonts w:eastAsia="Times New Roman" w:cs="Times New Roman"/>
          <w:szCs w:val="24"/>
        </w:rPr>
        <w:t xml:space="preserve"> Άλλ</w:t>
      </w:r>
      <w:r>
        <w:rPr>
          <w:rFonts w:eastAsia="Times New Roman" w:cs="Times New Roman"/>
          <w:szCs w:val="24"/>
        </w:rPr>
        <w:t>οι είναι εκείν</w:t>
      </w:r>
      <w:r>
        <w:rPr>
          <w:rFonts w:eastAsia="Times New Roman" w:cs="Times New Roman"/>
          <w:szCs w:val="24"/>
        </w:rPr>
        <w:t xml:space="preserve">οι που τα σχεδιάζουν, άλλοι είναι </w:t>
      </w:r>
      <w:r w:rsidRPr="00DE7E16">
        <w:rPr>
          <w:rFonts w:eastAsia="Times New Roman" w:cs="Times New Roman"/>
          <w:szCs w:val="24"/>
        </w:rPr>
        <w:t xml:space="preserve">εκείνοι που </w:t>
      </w:r>
      <w:r>
        <w:rPr>
          <w:rFonts w:eastAsia="Times New Roman" w:cs="Times New Roman"/>
          <w:szCs w:val="24"/>
        </w:rPr>
        <w:t xml:space="preserve">τα συμβασιοποιούν, άλλοι είναι εκείνοι </w:t>
      </w:r>
      <w:r w:rsidRPr="00DE7E16">
        <w:rPr>
          <w:rFonts w:eastAsia="Times New Roman" w:cs="Times New Roman"/>
          <w:szCs w:val="24"/>
        </w:rPr>
        <w:t>που σιγά-σιγά τα υλοποιούν</w:t>
      </w:r>
      <w:r>
        <w:rPr>
          <w:rFonts w:eastAsia="Times New Roman" w:cs="Times New Roman"/>
          <w:szCs w:val="24"/>
        </w:rPr>
        <w:t xml:space="preserve"> και </w:t>
      </w:r>
      <w:r w:rsidRPr="00DE7E16">
        <w:rPr>
          <w:rFonts w:eastAsia="Times New Roman" w:cs="Times New Roman"/>
          <w:szCs w:val="24"/>
        </w:rPr>
        <w:t xml:space="preserve">άλλοι </w:t>
      </w:r>
      <w:r>
        <w:rPr>
          <w:rFonts w:eastAsia="Times New Roman" w:cs="Times New Roman"/>
          <w:szCs w:val="24"/>
        </w:rPr>
        <w:t xml:space="preserve">τα </w:t>
      </w:r>
      <w:r w:rsidRPr="00DE7E16">
        <w:rPr>
          <w:rFonts w:eastAsia="Times New Roman" w:cs="Times New Roman"/>
          <w:szCs w:val="24"/>
        </w:rPr>
        <w:t>εγκαινιάζουν</w:t>
      </w:r>
      <w:r>
        <w:rPr>
          <w:rFonts w:eastAsia="Times New Roman" w:cs="Times New Roman"/>
          <w:szCs w:val="24"/>
        </w:rPr>
        <w:t>.</w:t>
      </w:r>
      <w:r w:rsidRPr="00DE7E16">
        <w:rPr>
          <w:rFonts w:eastAsia="Times New Roman" w:cs="Times New Roman"/>
          <w:szCs w:val="24"/>
        </w:rPr>
        <w:t xml:space="preserve"> Μην </w:t>
      </w:r>
      <w:r>
        <w:rPr>
          <w:rFonts w:eastAsia="Times New Roman" w:cs="Times New Roman"/>
          <w:szCs w:val="24"/>
        </w:rPr>
        <w:t>πλανάστε, λ</w:t>
      </w:r>
      <w:r w:rsidRPr="00DE7E16">
        <w:rPr>
          <w:rFonts w:eastAsia="Times New Roman" w:cs="Times New Roman"/>
          <w:szCs w:val="24"/>
        </w:rPr>
        <w:t>οιπόν</w:t>
      </w:r>
      <w:r>
        <w:rPr>
          <w:rFonts w:eastAsia="Times New Roman" w:cs="Times New Roman"/>
          <w:szCs w:val="24"/>
        </w:rPr>
        <w:t>,</w:t>
      </w:r>
      <w:r w:rsidRPr="00DE7E16">
        <w:rPr>
          <w:rFonts w:eastAsia="Times New Roman" w:cs="Times New Roman"/>
          <w:szCs w:val="24"/>
        </w:rPr>
        <w:t xml:space="preserve"> κύριε Σπίρτζη</w:t>
      </w:r>
      <w:r>
        <w:rPr>
          <w:rFonts w:eastAsia="Times New Roman" w:cs="Times New Roman"/>
          <w:szCs w:val="24"/>
        </w:rPr>
        <w:t>.</w:t>
      </w:r>
      <w:r w:rsidRPr="00DE7E16">
        <w:rPr>
          <w:rFonts w:eastAsia="Times New Roman" w:cs="Times New Roman"/>
          <w:szCs w:val="24"/>
        </w:rPr>
        <w:t xml:space="preserve"> Εσείς </w:t>
      </w:r>
      <w:r>
        <w:rPr>
          <w:rFonts w:eastAsia="Times New Roman" w:cs="Times New Roman"/>
          <w:szCs w:val="24"/>
        </w:rPr>
        <w:t>-και καλώ</w:t>
      </w:r>
      <w:r w:rsidRPr="00DE7E16">
        <w:rPr>
          <w:rFonts w:eastAsia="Times New Roman" w:cs="Times New Roman"/>
          <w:szCs w:val="24"/>
        </w:rPr>
        <w:t>ς</w:t>
      </w:r>
      <w:r>
        <w:rPr>
          <w:rFonts w:eastAsia="Times New Roman" w:cs="Times New Roman"/>
          <w:szCs w:val="24"/>
        </w:rPr>
        <w:t>- είστε</w:t>
      </w:r>
      <w:r w:rsidRPr="00DE7E16">
        <w:rPr>
          <w:rFonts w:eastAsia="Times New Roman" w:cs="Times New Roman"/>
          <w:szCs w:val="24"/>
        </w:rPr>
        <w:t xml:space="preserve"> πολύ καλός στο να κόβετε κορδέλες</w:t>
      </w:r>
      <w:r>
        <w:rPr>
          <w:rFonts w:eastAsia="Times New Roman" w:cs="Times New Roman"/>
          <w:szCs w:val="24"/>
        </w:rPr>
        <w:t>.</w:t>
      </w:r>
      <w:r w:rsidRPr="00DE7E16">
        <w:rPr>
          <w:rFonts w:eastAsia="Times New Roman" w:cs="Times New Roman"/>
          <w:szCs w:val="24"/>
        </w:rPr>
        <w:t xml:space="preserve"> Δεν είστε ικανός</w:t>
      </w:r>
      <w:r>
        <w:rPr>
          <w:rFonts w:eastAsia="Times New Roman" w:cs="Times New Roman"/>
          <w:szCs w:val="24"/>
        </w:rPr>
        <w:t>,</w:t>
      </w:r>
      <w:r w:rsidRPr="00DE7E16">
        <w:rPr>
          <w:rFonts w:eastAsia="Times New Roman" w:cs="Times New Roman"/>
          <w:szCs w:val="24"/>
        </w:rPr>
        <w:t xml:space="preserve"> </w:t>
      </w:r>
      <w:r>
        <w:rPr>
          <w:rFonts w:eastAsia="Times New Roman" w:cs="Times New Roman"/>
          <w:szCs w:val="24"/>
        </w:rPr>
        <w:t>όμω</w:t>
      </w:r>
      <w:r>
        <w:rPr>
          <w:rFonts w:eastAsia="Times New Roman" w:cs="Times New Roman"/>
          <w:szCs w:val="24"/>
        </w:rPr>
        <w:t>ς,</w:t>
      </w:r>
      <w:r w:rsidRPr="00DE7E16">
        <w:rPr>
          <w:rFonts w:eastAsia="Times New Roman" w:cs="Times New Roman"/>
          <w:szCs w:val="24"/>
        </w:rPr>
        <w:t xml:space="preserve"> δυστυχώς για τη χώρα</w:t>
      </w:r>
      <w:r>
        <w:rPr>
          <w:rFonts w:eastAsia="Times New Roman" w:cs="Times New Roman"/>
          <w:szCs w:val="24"/>
        </w:rPr>
        <w:t>, να συμβασιοποιήσετε ο</w:t>
      </w:r>
      <w:r w:rsidRPr="00DE7E16">
        <w:rPr>
          <w:rFonts w:eastAsia="Times New Roman" w:cs="Times New Roman"/>
          <w:szCs w:val="24"/>
        </w:rPr>
        <w:t>ύτε ένα μεγάλο έργο</w:t>
      </w:r>
      <w:r>
        <w:rPr>
          <w:rFonts w:eastAsia="Times New Roman" w:cs="Times New Roman"/>
          <w:szCs w:val="24"/>
        </w:rPr>
        <w:t>.</w:t>
      </w:r>
    </w:p>
    <w:p w14:paraId="5218DB47" w14:textId="77777777" w:rsidR="00BE48FC" w:rsidRDefault="008F016C">
      <w:pPr>
        <w:spacing w:line="600" w:lineRule="auto"/>
        <w:ind w:firstLine="720"/>
        <w:jc w:val="both"/>
        <w:rPr>
          <w:rFonts w:eastAsia="Times New Roman" w:cs="Times New Roman"/>
          <w:szCs w:val="24"/>
        </w:rPr>
      </w:pPr>
      <w:r w:rsidRPr="00DE7E16">
        <w:rPr>
          <w:rFonts w:eastAsia="Times New Roman" w:cs="Times New Roman"/>
          <w:szCs w:val="24"/>
        </w:rPr>
        <w:t xml:space="preserve">Σε μία απόπειρα να μου απαντήσετε στην </w:t>
      </w:r>
      <w:r>
        <w:rPr>
          <w:rFonts w:eastAsia="Times New Roman" w:cs="Times New Roman"/>
          <w:szCs w:val="24"/>
        </w:rPr>
        <w:t>ε</w:t>
      </w:r>
      <w:r w:rsidRPr="00DE7E16">
        <w:rPr>
          <w:rFonts w:eastAsia="Times New Roman" w:cs="Times New Roman"/>
          <w:szCs w:val="24"/>
        </w:rPr>
        <w:t>πιτροπή</w:t>
      </w:r>
      <w:r>
        <w:rPr>
          <w:rFonts w:eastAsia="Times New Roman" w:cs="Times New Roman"/>
          <w:szCs w:val="24"/>
        </w:rPr>
        <w:t>,</w:t>
      </w:r>
      <w:r w:rsidRPr="00DE7E16">
        <w:rPr>
          <w:rFonts w:eastAsia="Times New Roman" w:cs="Times New Roman"/>
          <w:szCs w:val="24"/>
        </w:rPr>
        <w:t xml:space="preserve"> αναφερθήκατε στην υπόγεια διάβαση στη Μενεμένη</w:t>
      </w:r>
      <w:r>
        <w:rPr>
          <w:rFonts w:eastAsia="Times New Roman" w:cs="Times New Roman"/>
          <w:szCs w:val="24"/>
        </w:rPr>
        <w:t>.</w:t>
      </w:r>
      <w:r w:rsidRPr="00DE7E16">
        <w:rPr>
          <w:rFonts w:eastAsia="Times New Roman" w:cs="Times New Roman"/>
          <w:szCs w:val="24"/>
        </w:rPr>
        <w:t xml:space="preserve"> Δεν ήθελα να σας διακόψω στην </w:t>
      </w:r>
      <w:r>
        <w:rPr>
          <w:rFonts w:eastAsia="Times New Roman" w:cs="Times New Roman"/>
          <w:szCs w:val="24"/>
        </w:rPr>
        <w:t>ε</w:t>
      </w:r>
      <w:r w:rsidRPr="00DE7E16">
        <w:rPr>
          <w:rFonts w:eastAsia="Times New Roman" w:cs="Times New Roman"/>
          <w:szCs w:val="24"/>
        </w:rPr>
        <w:t>πιτροπή</w:t>
      </w:r>
      <w:r>
        <w:rPr>
          <w:rFonts w:eastAsia="Times New Roman" w:cs="Times New Roman"/>
          <w:szCs w:val="24"/>
        </w:rPr>
        <w:t>, κύριε Υπουργέ,</w:t>
      </w:r>
      <w:r w:rsidRPr="00DE7E16">
        <w:rPr>
          <w:rFonts w:eastAsia="Times New Roman" w:cs="Times New Roman"/>
          <w:szCs w:val="24"/>
        </w:rPr>
        <w:t xml:space="preserve"> ούτε να σας προσβάλω</w:t>
      </w:r>
      <w:r>
        <w:rPr>
          <w:rFonts w:eastAsia="Times New Roman" w:cs="Times New Roman"/>
          <w:szCs w:val="24"/>
        </w:rPr>
        <w:t>.</w:t>
      </w:r>
      <w:r w:rsidRPr="00DE7E16">
        <w:rPr>
          <w:rFonts w:eastAsia="Times New Roman" w:cs="Times New Roman"/>
          <w:szCs w:val="24"/>
        </w:rPr>
        <w:t xml:space="preserve"> </w:t>
      </w:r>
      <w:r>
        <w:rPr>
          <w:rFonts w:eastAsia="Times New Roman" w:cs="Times New Roman"/>
          <w:szCs w:val="24"/>
        </w:rPr>
        <w:t xml:space="preserve">Εγώ, όμως, </w:t>
      </w:r>
      <w:r w:rsidRPr="00DE7E16">
        <w:rPr>
          <w:rFonts w:eastAsia="Times New Roman" w:cs="Times New Roman"/>
          <w:szCs w:val="24"/>
        </w:rPr>
        <w:t xml:space="preserve">δεν </w:t>
      </w:r>
      <w:r w:rsidRPr="00DE7E16">
        <w:rPr>
          <w:rFonts w:eastAsia="Times New Roman" w:cs="Times New Roman"/>
          <w:szCs w:val="24"/>
        </w:rPr>
        <w:t>αναφερόμο</w:t>
      </w:r>
      <w:r>
        <w:rPr>
          <w:rFonts w:eastAsia="Times New Roman" w:cs="Times New Roman"/>
          <w:szCs w:val="24"/>
        </w:rPr>
        <w:t>υν σε ένα έργο με προϋπολογισμό οκτώ</w:t>
      </w:r>
      <w:r w:rsidRPr="00DE7E16">
        <w:rPr>
          <w:rFonts w:eastAsia="Times New Roman" w:cs="Times New Roman"/>
          <w:szCs w:val="24"/>
        </w:rPr>
        <w:t xml:space="preserve"> εκατομμύρια ευρώ</w:t>
      </w:r>
      <w:r>
        <w:rPr>
          <w:rFonts w:eastAsia="Times New Roman" w:cs="Times New Roman"/>
          <w:szCs w:val="24"/>
        </w:rPr>
        <w:t>.</w:t>
      </w:r>
    </w:p>
    <w:p w14:paraId="5218DB48" w14:textId="77777777" w:rsidR="00BE48FC" w:rsidRDefault="008F016C">
      <w:pPr>
        <w:spacing w:line="600" w:lineRule="auto"/>
        <w:ind w:firstLine="720"/>
        <w:jc w:val="both"/>
        <w:rPr>
          <w:rFonts w:eastAsia="Times New Roman" w:cs="Times New Roman"/>
          <w:szCs w:val="24"/>
        </w:rPr>
      </w:pPr>
      <w:r>
        <w:rPr>
          <w:rFonts w:eastAsia="Times New Roman" w:cs="Times New Roman"/>
          <w:b/>
          <w:szCs w:val="24"/>
        </w:rPr>
        <w:t xml:space="preserve">ΧΡΗΣΤΟΣ ΣΠΙΡΤΖΗΣ (Υπουργός Υποδομών και Μεταφορών): </w:t>
      </w:r>
      <w:r>
        <w:rPr>
          <w:rFonts w:eastAsia="Times New Roman" w:cs="Times New Roman"/>
          <w:szCs w:val="24"/>
        </w:rPr>
        <w:t xml:space="preserve">Το τελειώσαμε αυτό. </w:t>
      </w:r>
    </w:p>
    <w:p w14:paraId="5218DB49" w14:textId="77777777" w:rsidR="00BE48FC" w:rsidRDefault="008F016C">
      <w:pPr>
        <w:spacing w:line="600" w:lineRule="auto"/>
        <w:ind w:firstLine="720"/>
        <w:jc w:val="both"/>
        <w:rPr>
          <w:rFonts w:eastAsia="Times New Roman" w:cs="Times New Roman"/>
          <w:szCs w:val="24"/>
        </w:rPr>
      </w:pPr>
      <w:r>
        <w:rPr>
          <w:rFonts w:eastAsia="Times New Roman" w:cs="Times New Roman"/>
          <w:b/>
          <w:szCs w:val="24"/>
        </w:rPr>
        <w:t xml:space="preserve">ΚΩΝΣΤΑΝΤΙΝΟΣ </w:t>
      </w:r>
      <w:r>
        <w:rPr>
          <w:rFonts w:eastAsia="Times New Roman" w:cs="Times New Roman"/>
          <w:b/>
          <w:szCs w:val="24"/>
        </w:rPr>
        <w:t>ΑΧ.</w:t>
      </w:r>
      <w:r>
        <w:rPr>
          <w:rFonts w:eastAsia="Times New Roman" w:cs="Times New Roman"/>
          <w:b/>
          <w:szCs w:val="24"/>
        </w:rPr>
        <w:t xml:space="preserve"> ΚΑΡΑΜΑΝΛΗΣ: </w:t>
      </w:r>
      <w:r>
        <w:rPr>
          <w:rFonts w:eastAsia="Times New Roman" w:cs="Times New Roman"/>
          <w:szCs w:val="24"/>
        </w:rPr>
        <w:t xml:space="preserve">Ένα λεπτό, κύριε Υπουργέ. </w:t>
      </w:r>
    </w:p>
    <w:p w14:paraId="5218DB4A"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 xml:space="preserve">Αυτό έχετε να επιδείξετε; </w:t>
      </w:r>
      <w:r w:rsidRPr="00DE7E16">
        <w:rPr>
          <w:rFonts w:eastAsia="Times New Roman" w:cs="Times New Roman"/>
          <w:szCs w:val="24"/>
        </w:rPr>
        <w:t>Εγώ μιλάω για το</w:t>
      </w:r>
      <w:r>
        <w:rPr>
          <w:rFonts w:eastAsia="Times New Roman" w:cs="Times New Roman"/>
          <w:szCs w:val="24"/>
        </w:rPr>
        <w:t xml:space="preserve">ν ΒΟΑΚ, για το </w:t>
      </w:r>
      <w:r w:rsidRPr="00DE7E16">
        <w:rPr>
          <w:rFonts w:eastAsia="Times New Roman" w:cs="Times New Roman"/>
          <w:szCs w:val="24"/>
        </w:rPr>
        <w:t>Καστέλ</w:t>
      </w:r>
      <w:r w:rsidRPr="00DE7E16">
        <w:rPr>
          <w:rFonts w:eastAsia="Times New Roman" w:cs="Times New Roman"/>
          <w:szCs w:val="24"/>
        </w:rPr>
        <w:t>ι</w:t>
      </w:r>
      <w:r>
        <w:rPr>
          <w:rFonts w:eastAsia="Times New Roman" w:cs="Times New Roman"/>
          <w:szCs w:val="24"/>
        </w:rPr>
        <w:t>.</w:t>
      </w:r>
      <w:r w:rsidRPr="00DE7E16">
        <w:rPr>
          <w:rFonts w:eastAsia="Times New Roman" w:cs="Times New Roman"/>
          <w:szCs w:val="24"/>
        </w:rPr>
        <w:t xml:space="preserve"> Εγώ μιλάω για τα μεγάλα έργα</w:t>
      </w:r>
      <w:r>
        <w:rPr>
          <w:rFonts w:eastAsia="Times New Roman" w:cs="Times New Roman"/>
          <w:szCs w:val="24"/>
        </w:rPr>
        <w:t xml:space="preserve"> τα οποία είστε ανίκανοι ως</w:t>
      </w:r>
      <w:r w:rsidRPr="00DE7E16">
        <w:rPr>
          <w:rFonts w:eastAsia="Times New Roman" w:cs="Times New Roman"/>
          <w:szCs w:val="24"/>
        </w:rPr>
        <w:t xml:space="preserve"> Κυβέρνηση να προχωρήσετε</w:t>
      </w:r>
      <w:r>
        <w:rPr>
          <w:rFonts w:eastAsia="Times New Roman" w:cs="Times New Roman"/>
          <w:szCs w:val="24"/>
        </w:rPr>
        <w:t>.</w:t>
      </w:r>
      <w:r w:rsidRPr="00DE7E16">
        <w:rPr>
          <w:rFonts w:eastAsia="Times New Roman" w:cs="Times New Roman"/>
          <w:szCs w:val="24"/>
        </w:rPr>
        <w:t xml:space="preserve"> </w:t>
      </w:r>
    </w:p>
    <w:p w14:paraId="5218DB4B" w14:textId="77777777" w:rsidR="00BE48FC" w:rsidRDefault="008F016C">
      <w:pPr>
        <w:spacing w:line="600" w:lineRule="auto"/>
        <w:ind w:firstLine="720"/>
        <w:jc w:val="both"/>
        <w:rPr>
          <w:rFonts w:eastAsia="Times New Roman" w:cs="Times New Roman"/>
          <w:szCs w:val="24"/>
        </w:rPr>
      </w:pPr>
      <w:r w:rsidRPr="00DE7E16">
        <w:rPr>
          <w:rFonts w:eastAsia="Times New Roman" w:cs="Times New Roman"/>
          <w:szCs w:val="24"/>
        </w:rPr>
        <w:t>Έρχεστε</w:t>
      </w:r>
      <w:r>
        <w:rPr>
          <w:rFonts w:eastAsia="Times New Roman" w:cs="Times New Roman"/>
          <w:szCs w:val="24"/>
        </w:rPr>
        <w:t>,</w:t>
      </w:r>
      <w:r w:rsidRPr="00DE7E16">
        <w:rPr>
          <w:rFonts w:eastAsia="Times New Roman" w:cs="Times New Roman"/>
          <w:szCs w:val="24"/>
        </w:rPr>
        <w:t xml:space="preserve"> </w:t>
      </w:r>
      <w:r>
        <w:rPr>
          <w:rFonts w:eastAsia="Times New Roman" w:cs="Times New Roman"/>
          <w:szCs w:val="24"/>
        </w:rPr>
        <w:t>λ</w:t>
      </w:r>
      <w:r w:rsidRPr="00DE7E16">
        <w:rPr>
          <w:rFonts w:eastAsia="Times New Roman" w:cs="Times New Roman"/>
          <w:szCs w:val="24"/>
        </w:rPr>
        <w:t>οιπόν</w:t>
      </w:r>
      <w:r>
        <w:rPr>
          <w:rFonts w:eastAsia="Times New Roman" w:cs="Times New Roman"/>
          <w:szCs w:val="24"/>
        </w:rPr>
        <w:t>, εδώ και λέτε ότι εσείς το τ</w:t>
      </w:r>
      <w:r w:rsidRPr="00DE7E16">
        <w:rPr>
          <w:rFonts w:eastAsia="Times New Roman" w:cs="Times New Roman"/>
          <w:szCs w:val="24"/>
        </w:rPr>
        <w:t>ελειώσατε</w:t>
      </w:r>
      <w:r>
        <w:rPr>
          <w:rFonts w:eastAsia="Times New Roman" w:cs="Times New Roman"/>
          <w:szCs w:val="24"/>
        </w:rPr>
        <w:t>.</w:t>
      </w:r>
      <w:r w:rsidRPr="00DE7E16">
        <w:rPr>
          <w:rFonts w:eastAsia="Times New Roman" w:cs="Times New Roman"/>
          <w:szCs w:val="24"/>
        </w:rPr>
        <w:t xml:space="preserve"> Τι θέλετε να σας πω</w:t>
      </w:r>
      <w:r>
        <w:rPr>
          <w:rFonts w:eastAsia="Times New Roman" w:cs="Times New Roman"/>
          <w:szCs w:val="24"/>
        </w:rPr>
        <w:t>; Θέλετε να σας πω</w:t>
      </w:r>
      <w:r w:rsidRPr="00DE7E16">
        <w:rPr>
          <w:rFonts w:eastAsia="Times New Roman" w:cs="Times New Roman"/>
          <w:szCs w:val="24"/>
        </w:rPr>
        <w:t xml:space="preserve"> </w:t>
      </w:r>
      <w:r>
        <w:rPr>
          <w:rFonts w:eastAsia="Times New Roman" w:cs="Times New Roman"/>
          <w:szCs w:val="24"/>
        </w:rPr>
        <w:t>«</w:t>
      </w:r>
      <w:r w:rsidRPr="00DE7E16">
        <w:rPr>
          <w:rFonts w:eastAsia="Times New Roman" w:cs="Times New Roman"/>
          <w:szCs w:val="24"/>
        </w:rPr>
        <w:t>συγχαρητήρια</w:t>
      </w:r>
      <w:r>
        <w:rPr>
          <w:rFonts w:eastAsia="Times New Roman" w:cs="Times New Roman"/>
          <w:szCs w:val="24"/>
        </w:rPr>
        <w:t>»;</w:t>
      </w:r>
      <w:r w:rsidRPr="00DE7E16">
        <w:rPr>
          <w:rFonts w:eastAsia="Times New Roman" w:cs="Times New Roman"/>
          <w:szCs w:val="24"/>
        </w:rPr>
        <w:t xml:space="preserve"> </w:t>
      </w:r>
      <w:r>
        <w:rPr>
          <w:rFonts w:eastAsia="Times New Roman" w:cs="Times New Roman"/>
          <w:szCs w:val="24"/>
        </w:rPr>
        <w:t>Τα τέσσερα χρόνια της διακυβέρνησής σας γι’ αυτό το έργο καυχ</w:t>
      </w:r>
      <w:r>
        <w:rPr>
          <w:rFonts w:eastAsia="Times New Roman" w:cs="Times New Roman"/>
          <w:szCs w:val="24"/>
        </w:rPr>
        <w:t>ιέστε, το οποίο μ</w:t>
      </w:r>
      <w:r w:rsidRPr="00DE7E16">
        <w:rPr>
          <w:rFonts w:eastAsia="Times New Roman" w:cs="Times New Roman"/>
          <w:szCs w:val="24"/>
        </w:rPr>
        <w:t xml:space="preserve">άλιστα συγκεκριμένο έργο είχε ξεκινήσει ο δήμος με την </w:t>
      </w:r>
      <w:r>
        <w:rPr>
          <w:rFonts w:eastAsia="Times New Roman" w:cs="Times New Roman"/>
          <w:szCs w:val="24"/>
        </w:rPr>
        <w:t>«</w:t>
      </w:r>
      <w:r w:rsidRPr="00DE7E16">
        <w:rPr>
          <w:rFonts w:eastAsia="Times New Roman" w:cs="Times New Roman"/>
          <w:szCs w:val="24"/>
        </w:rPr>
        <w:t>ΕΡΓΟΣΕ</w:t>
      </w:r>
      <w:r>
        <w:rPr>
          <w:rFonts w:eastAsia="Times New Roman" w:cs="Times New Roman"/>
          <w:szCs w:val="24"/>
        </w:rPr>
        <w:t>»</w:t>
      </w:r>
      <w:r w:rsidRPr="00DE7E16">
        <w:rPr>
          <w:rFonts w:eastAsia="Times New Roman" w:cs="Times New Roman"/>
          <w:szCs w:val="24"/>
        </w:rPr>
        <w:t xml:space="preserve"> το 2014</w:t>
      </w:r>
      <w:r>
        <w:rPr>
          <w:rFonts w:eastAsia="Times New Roman" w:cs="Times New Roman"/>
          <w:szCs w:val="24"/>
        </w:rPr>
        <w:t xml:space="preserve"> και μ</w:t>
      </w:r>
      <w:r w:rsidRPr="00DE7E16">
        <w:rPr>
          <w:rFonts w:eastAsia="Times New Roman" w:cs="Times New Roman"/>
          <w:szCs w:val="24"/>
        </w:rPr>
        <w:t xml:space="preserve">άλιστα </w:t>
      </w:r>
      <w:r>
        <w:rPr>
          <w:rFonts w:eastAsia="Times New Roman" w:cs="Times New Roman"/>
          <w:szCs w:val="24"/>
        </w:rPr>
        <w:t>-</w:t>
      </w:r>
      <w:r w:rsidRPr="00DE7E16">
        <w:rPr>
          <w:rFonts w:eastAsia="Times New Roman" w:cs="Times New Roman"/>
          <w:szCs w:val="24"/>
        </w:rPr>
        <w:t>αν θέλετε</w:t>
      </w:r>
      <w:r>
        <w:rPr>
          <w:rFonts w:eastAsia="Times New Roman" w:cs="Times New Roman"/>
          <w:szCs w:val="24"/>
        </w:rPr>
        <w:t>-</w:t>
      </w:r>
      <w:r w:rsidRPr="00DE7E16">
        <w:rPr>
          <w:rFonts w:eastAsia="Times New Roman" w:cs="Times New Roman"/>
          <w:szCs w:val="24"/>
        </w:rPr>
        <w:t xml:space="preserve"> είχατε και την απρέπεια να μην αφήσετε και το</w:t>
      </w:r>
      <w:r>
        <w:rPr>
          <w:rFonts w:eastAsia="Times New Roman" w:cs="Times New Roman"/>
          <w:szCs w:val="24"/>
        </w:rPr>
        <w:t>ν</w:t>
      </w:r>
      <w:r w:rsidRPr="00DE7E16">
        <w:rPr>
          <w:rFonts w:eastAsia="Times New Roman" w:cs="Times New Roman"/>
          <w:szCs w:val="24"/>
        </w:rPr>
        <w:t xml:space="preserve"> </w:t>
      </w:r>
      <w:r>
        <w:rPr>
          <w:rFonts w:eastAsia="Times New Roman" w:cs="Times New Roman"/>
          <w:szCs w:val="24"/>
        </w:rPr>
        <w:t>δ</w:t>
      </w:r>
      <w:r w:rsidRPr="00DE7E16">
        <w:rPr>
          <w:rFonts w:eastAsia="Times New Roman" w:cs="Times New Roman"/>
          <w:szCs w:val="24"/>
        </w:rPr>
        <w:t>ήμαρχο να μιλήσει στα εγκαίνια</w:t>
      </w:r>
      <w:r>
        <w:rPr>
          <w:rFonts w:eastAsia="Times New Roman" w:cs="Times New Roman"/>
          <w:szCs w:val="24"/>
        </w:rPr>
        <w:t>;</w:t>
      </w:r>
    </w:p>
    <w:p w14:paraId="5218DB4C" w14:textId="77777777" w:rsidR="00BE48FC" w:rsidRDefault="008F016C">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Αυτά</w:t>
      </w:r>
      <w:r>
        <w:rPr>
          <w:rFonts w:eastAsia="Times New Roman"/>
          <w:color w:val="000000"/>
          <w:szCs w:val="24"/>
          <w:shd w:val="clear" w:color="auto" w:fill="FFFFFF"/>
        </w:rPr>
        <w:t xml:space="preserve"> δεν είναι σοβαρά πράγματα και καλό είναι όλοι να καταλάβουμε ότι τα μεγάλα έργα δεν ανήκουν σε </w:t>
      </w:r>
      <w:r>
        <w:rPr>
          <w:rFonts w:eastAsia="Times New Roman"/>
          <w:color w:val="000000"/>
          <w:szCs w:val="24"/>
          <w:shd w:val="clear" w:color="auto" w:fill="FFFFFF"/>
        </w:rPr>
        <w:t>κ</w:t>
      </w:r>
      <w:r>
        <w:rPr>
          <w:rFonts w:eastAsia="Times New Roman"/>
          <w:color w:val="000000"/>
          <w:szCs w:val="24"/>
          <w:shd w:val="clear" w:color="auto" w:fill="FFFFFF"/>
        </w:rPr>
        <w:t>όμματα, δεν ανήκουν σε πολιτικούς, ανήκουν στον ελληνικό λαό.</w:t>
      </w:r>
    </w:p>
    <w:p w14:paraId="5218DB4D" w14:textId="77777777" w:rsidR="00BE48FC" w:rsidRDefault="008F016C">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Επομένως, για να δούμε πώς έχουν τώρα τα πράγματα, έφτασε η ώρα να πούμε μερικές αλήθειες για τον</w:t>
      </w:r>
      <w:r>
        <w:rPr>
          <w:rFonts w:eastAsia="Times New Roman"/>
          <w:color w:val="000000"/>
          <w:szCs w:val="24"/>
          <w:shd w:val="clear" w:color="auto" w:fill="FFFFFF"/>
        </w:rPr>
        <w:t xml:space="preserve"> τομέα των μεταφορών και των υποδομών.</w:t>
      </w:r>
    </w:p>
    <w:p w14:paraId="5218DB4E" w14:textId="77777777" w:rsidR="00BE48FC" w:rsidRDefault="008F016C">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(Στο σημείο αυτό κτυπάει το κουδούνι λήξεως του χρόνου ομιλίας του κυρίου Βουλευτ</w:t>
      </w:r>
      <w:r>
        <w:rPr>
          <w:rFonts w:eastAsia="Times New Roman"/>
          <w:color w:val="000000"/>
          <w:szCs w:val="24"/>
          <w:shd w:val="clear" w:color="auto" w:fill="FFFFFF"/>
        </w:rPr>
        <w:t>ή</w:t>
      </w:r>
      <w:r>
        <w:rPr>
          <w:rFonts w:eastAsia="Times New Roman"/>
          <w:color w:val="000000"/>
          <w:szCs w:val="24"/>
          <w:shd w:val="clear" w:color="auto" w:fill="FFFFFF"/>
        </w:rPr>
        <w:t>)</w:t>
      </w:r>
    </w:p>
    <w:p w14:paraId="5218DB4F" w14:textId="77777777" w:rsidR="00BE48FC" w:rsidRDefault="008F016C">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Ένα λεπτό, κύριε Πρόεδρε.</w:t>
      </w:r>
    </w:p>
    <w:p w14:paraId="5218DB50" w14:textId="77777777" w:rsidR="00BE48FC" w:rsidRDefault="008F016C">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Η αλήθεια είναι αυτή την οποία αρνείστε και δεν μπορείτε να απαντήσετε, ότι όλο αυτό το διάστημα δεν έχετε </w:t>
      </w:r>
      <w:r>
        <w:rPr>
          <w:rFonts w:eastAsia="Times New Roman"/>
          <w:color w:val="000000"/>
          <w:szCs w:val="24"/>
          <w:shd w:val="clear" w:color="auto" w:fill="FFFFFF"/>
        </w:rPr>
        <w:t>καταφέρει να συμβασιοποιήσετε και να ξεκινήσετε ούτε ένα μεγάλο έργο. Γι’ αυτό ο τεχνικός κόσμος βρίσκεται σε πλήρη απόγνωση και γι’ αυτό συζητάτε τώρα να δώσετε παρατάσεις στις συμβάσεις παραχώρησης για να δώσετε φυσικό αντικείμενο στις τεχνικές εταιρείες</w:t>
      </w:r>
      <w:r>
        <w:rPr>
          <w:rFonts w:eastAsia="Times New Roman"/>
          <w:color w:val="000000"/>
          <w:szCs w:val="24"/>
          <w:shd w:val="clear" w:color="auto" w:fill="FFFFFF"/>
        </w:rPr>
        <w:t xml:space="preserve">. </w:t>
      </w:r>
    </w:p>
    <w:p w14:paraId="5218DB51" w14:textId="77777777" w:rsidR="00BE48FC" w:rsidRDefault="008F016C">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Εμείς σας είπαμε εξαρχής και το λέμε και τώρα: Το γεγονός ότι υπερψηφίζουμε την παρούσα </w:t>
      </w:r>
      <w:r>
        <w:rPr>
          <w:rFonts w:eastAsia="Times New Roman"/>
          <w:color w:val="000000"/>
          <w:szCs w:val="24"/>
          <w:shd w:val="clear" w:color="auto" w:fill="FFFFFF"/>
        </w:rPr>
        <w:t>σ</w:t>
      </w:r>
      <w:r>
        <w:rPr>
          <w:rFonts w:eastAsia="Times New Roman"/>
          <w:color w:val="000000"/>
          <w:szCs w:val="24"/>
          <w:shd w:val="clear" w:color="auto" w:fill="FFFFFF"/>
        </w:rPr>
        <w:t xml:space="preserve">ύμβαση σημαίνει ότι θέλουμε να γίνει το έργο, διότι όπως σας είπα, τα έργα έχουν αρχή, μέση και τέλος, και ευχόμαστε και εμείς να τελειώσει το συντομότερο. Αυτό, όμως, δεν σημαίνει ότι σας απαλλάσσουμε από τις ευθύνες για το «θεάρεστο» έργο </w:t>
      </w:r>
      <w:r>
        <w:rPr>
          <w:rFonts w:eastAsia="Times New Roman"/>
          <w:color w:val="000000"/>
          <w:szCs w:val="24"/>
          <w:shd w:val="clear" w:color="auto" w:fill="FFFFFF"/>
        </w:rPr>
        <w:t>σας!</w:t>
      </w:r>
      <w:r>
        <w:rPr>
          <w:rFonts w:eastAsia="Times New Roman"/>
          <w:color w:val="000000"/>
          <w:szCs w:val="24"/>
          <w:shd w:val="clear" w:color="auto" w:fill="FFFFFF"/>
        </w:rPr>
        <w:t xml:space="preserve"> </w:t>
      </w:r>
    </w:p>
    <w:p w14:paraId="5218DB52" w14:textId="77777777" w:rsidR="00BE48FC" w:rsidRDefault="008F016C">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Σας ευχαρ</w:t>
      </w:r>
      <w:r>
        <w:rPr>
          <w:rFonts w:eastAsia="Times New Roman"/>
          <w:color w:val="000000"/>
          <w:szCs w:val="24"/>
          <w:shd w:val="clear" w:color="auto" w:fill="FFFFFF"/>
        </w:rPr>
        <w:t>ιστώ πολύ.</w:t>
      </w:r>
    </w:p>
    <w:p w14:paraId="5218DB53" w14:textId="77777777" w:rsidR="00BE48FC" w:rsidRDefault="008F016C">
      <w:pPr>
        <w:spacing w:line="600" w:lineRule="auto"/>
        <w:ind w:firstLine="709"/>
        <w:jc w:val="center"/>
        <w:rPr>
          <w:rFonts w:eastAsia="Times New Roman"/>
          <w:color w:val="000000"/>
          <w:szCs w:val="24"/>
          <w:shd w:val="clear" w:color="auto" w:fill="FFFFFF"/>
        </w:rPr>
      </w:pPr>
      <w:r>
        <w:rPr>
          <w:rFonts w:eastAsia="Times New Roman"/>
          <w:color w:val="000000"/>
          <w:szCs w:val="24"/>
          <w:shd w:val="clear" w:color="auto" w:fill="FFFFFF"/>
        </w:rPr>
        <w:t>(Χειροκροτήματα από την πτέρυγα της Νέας Δημοκρατίας)</w:t>
      </w:r>
    </w:p>
    <w:p w14:paraId="5218DB54" w14:textId="77777777" w:rsidR="00BE48FC" w:rsidRDefault="008F016C">
      <w:pPr>
        <w:spacing w:line="600" w:lineRule="auto"/>
        <w:ind w:firstLine="720"/>
        <w:jc w:val="both"/>
        <w:rPr>
          <w:rFonts w:eastAsia="Times New Roman"/>
          <w:color w:val="000000"/>
          <w:szCs w:val="24"/>
          <w:shd w:val="clear" w:color="auto" w:fill="FFFFFF"/>
        </w:rPr>
      </w:pPr>
      <w:r w:rsidRPr="00BE45F0">
        <w:rPr>
          <w:rFonts w:eastAsia="Times New Roman"/>
          <w:b/>
          <w:color w:val="000000"/>
          <w:szCs w:val="24"/>
          <w:shd w:val="clear" w:color="auto" w:fill="FFFFFF"/>
        </w:rPr>
        <w:t>ΠΡΟΕΔΡΕΥΩΝ (Γεώργιος Βαρεμένος):</w:t>
      </w:r>
      <w:r>
        <w:rPr>
          <w:rFonts w:eastAsia="Times New Roman"/>
          <w:color w:val="000000"/>
          <w:szCs w:val="24"/>
          <w:shd w:val="clear" w:color="auto" w:fill="FFFFFF"/>
        </w:rPr>
        <w:t xml:space="preserve"> Ευχαριστούμε και εμείς. </w:t>
      </w:r>
    </w:p>
    <w:p w14:paraId="5218DB55" w14:textId="77777777" w:rsidR="00BE48FC" w:rsidRDefault="008F016C">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Τον λόγο έχει ο κ. Μανιάτης από τη Δημοκρατική Συμπαράταξη.</w:t>
      </w:r>
    </w:p>
    <w:p w14:paraId="5218DB56" w14:textId="77777777" w:rsidR="00BE48FC" w:rsidRDefault="008F016C">
      <w:pPr>
        <w:spacing w:line="600" w:lineRule="auto"/>
        <w:ind w:firstLine="720"/>
        <w:jc w:val="both"/>
        <w:rPr>
          <w:rFonts w:eastAsia="Times New Roman"/>
          <w:color w:val="000000"/>
          <w:szCs w:val="24"/>
          <w:shd w:val="clear" w:color="auto" w:fill="FFFFFF"/>
        </w:rPr>
      </w:pPr>
      <w:r w:rsidRPr="00CD3973">
        <w:rPr>
          <w:rFonts w:eastAsia="Times New Roman"/>
          <w:b/>
          <w:color w:val="000000"/>
          <w:szCs w:val="24"/>
          <w:shd w:val="clear" w:color="auto" w:fill="FFFFFF"/>
        </w:rPr>
        <w:t>ΙΩΑΝΝΗΣ ΜΑΝΙΑΤΗΣ:</w:t>
      </w:r>
      <w:r>
        <w:rPr>
          <w:rFonts w:eastAsia="Times New Roman"/>
          <w:b/>
          <w:color w:val="000000"/>
          <w:szCs w:val="24"/>
          <w:shd w:val="clear" w:color="auto" w:fill="FFFFFF"/>
        </w:rPr>
        <w:t xml:space="preserve"> </w:t>
      </w:r>
      <w:r>
        <w:rPr>
          <w:rFonts w:eastAsia="Times New Roman"/>
          <w:color w:val="000000"/>
          <w:szCs w:val="24"/>
          <w:shd w:val="clear" w:color="auto" w:fill="FFFFFF"/>
        </w:rPr>
        <w:t>Αγαπητοί συνάδελφοι, νωρίτερα ζήσαμε θλιβερές στιγμές ε</w:t>
      </w:r>
      <w:r>
        <w:rPr>
          <w:rFonts w:eastAsia="Times New Roman"/>
          <w:color w:val="000000"/>
          <w:szCs w:val="24"/>
          <w:shd w:val="clear" w:color="auto" w:fill="FFFFFF"/>
        </w:rPr>
        <w:t>δώ, στο Κοινοβούλιο, με απίστευτο όγκο τροπολογιών -πάνω από διακόσιες σελίδες- που κατατέθηκαν εκπρόθεσμα και οδηγηθήκαμε στην άτακτη υποχώρηση και φυγή της Κυβέρνησης, η οποία είπε ότι θα διακοπεί η συζήτηση του συγκεκριμένου νομοσχεδίου και αύριο Παρασκ</w:t>
      </w:r>
      <w:r>
        <w:rPr>
          <w:rFonts w:eastAsia="Times New Roman"/>
          <w:color w:val="000000"/>
          <w:szCs w:val="24"/>
          <w:shd w:val="clear" w:color="auto" w:fill="FFFFFF"/>
        </w:rPr>
        <w:t xml:space="preserve">ευή και αν χρειαστεί και μεθαύριο Σάββατο θα συνεχιστεί. Ουσιαστικά, μιλάμε για ένα Κοινοβούλιο που λειτουργεί σε μία μη κανονική χώρα. </w:t>
      </w:r>
    </w:p>
    <w:p w14:paraId="5218DB57" w14:textId="77777777" w:rsidR="00BE48FC" w:rsidRDefault="008F016C">
      <w:pPr>
        <w:spacing w:line="600" w:lineRule="auto"/>
        <w:ind w:firstLine="720"/>
        <w:jc w:val="both"/>
        <w:rPr>
          <w:rFonts w:eastAsia="Times New Roman"/>
          <w:color w:val="000000"/>
          <w:szCs w:val="24"/>
          <w:shd w:val="clear" w:color="auto" w:fill="FFFFFF"/>
        </w:rPr>
      </w:pPr>
      <w:r w:rsidRPr="00BE45F0">
        <w:rPr>
          <w:rFonts w:eastAsia="Times New Roman"/>
          <w:b/>
          <w:color w:val="000000"/>
          <w:szCs w:val="24"/>
          <w:shd w:val="clear" w:color="auto" w:fill="FFFFFF"/>
        </w:rPr>
        <w:t>ΠΡΟΕΔΡΕΥΩΝ (Γεώργιος Βαρεμένος):</w:t>
      </w:r>
      <w:r>
        <w:rPr>
          <w:rFonts w:eastAsia="Times New Roman"/>
          <w:color w:val="000000"/>
          <w:szCs w:val="24"/>
          <w:shd w:val="clear" w:color="auto" w:fill="FFFFFF"/>
        </w:rPr>
        <w:t xml:space="preserve"> Πάντως εδώ δεν υπάρχει ούτε μία τροπολογία, κύριε Μανιάτη.</w:t>
      </w:r>
    </w:p>
    <w:p w14:paraId="5218DB58" w14:textId="77777777" w:rsidR="00BE48FC" w:rsidRDefault="008F016C">
      <w:pPr>
        <w:spacing w:line="600" w:lineRule="auto"/>
        <w:ind w:firstLine="720"/>
        <w:jc w:val="both"/>
        <w:rPr>
          <w:rFonts w:eastAsia="Times New Roman"/>
          <w:color w:val="000000"/>
          <w:szCs w:val="24"/>
          <w:shd w:val="clear" w:color="auto" w:fill="FFFFFF"/>
        </w:rPr>
      </w:pPr>
      <w:r w:rsidRPr="00BE45F0">
        <w:rPr>
          <w:rFonts w:eastAsia="Times New Roman"/>
          <w:b/>
          <w:color w:val="000000"/>
          <w:szCs w:val="24"/>
          <w:shd w:val="clear" w:color="auto" w:fill="FFFFFF"/>
        </w:rPr>
        <w:t>ΙΩΑΝΝΗΣ ΜΑΝΙΑΤΗΣ:</w:t>
      </w:r>
      <w:r>
        <w:rPr>
          <w:rFonts w:eastAsia="Times New Roman"/>
          <w:color w:val="000000"/>
          <w:szCs w:val="24"/>
          <w:shd w:val="clear" w:color="auto" w:fill="FFFFFF"/>
        </w:rPr>
        <w:t xml:space="preserve"> Κύριε Πρό</w:t>
      </w:r>
      <w:r>
        <w:rPr>
          <w:rFonts w:eastAsia="Times New Roman"/>
          <w:color w:val="000000"/>
          <w:szCs w:val="24"/>
          <w:shd w:val="clear" w:color="auto" w:fill="FFFFFF"/>
        </w:rPr>
        <w:t>εδρε, μπορώ να συνεχίσω;</w:t>
      </w:r>
    </w:p>
    <w:p w14:paraId="5218DB59" w14:textId="77777777" w:rsidR="00BE48FC" w:rsidRDefault="008F016C">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Λειτουργούμε, λοιπόν, ως ένα Κοινοβούλιο μιας μη κανονικής χώρας με απίστευτη υποκρισία και τεράστιους τυχοδιωκτισμούς σε όλα τα θέματα. </w:t>
      </w:r>
    </w:p>
    <w:p w14:paraId="5218DB5A" w14:textId="77777777" w:rsidR="00BE48FC" w:rsidRDefault="008F016C">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Εγώ θα ξεκινήσω με αυτά που δήλωσε σήμερα ο κ. Τσίπρας από το Ισραήλ. Δήλωσε ότι έκανε τη μεγ</w:t>
      </w:r>
      <w:r>
        <w:rPr>
          <w:rFonts w:eastAsia="Times New Roman"/>
          <w:color w:val="000000"/>
          <w:szCs w:val="24"/>
          <w:shd w:val="clear" w:color="auto" w:fill="FFFFFF"/>
        </w:rPr>
        <w:t xml:space="preserve">άλη συμφωνία με τους Ισραηλινούς και τους Κύπριους για τον αγωγό </w:t>
      </w:r>
      <w:r>
        <w:rPr>
          <w:rFonts w:eastAsia="Times New Roman"/>
          <w:color w:val="000000"/>
          <w:szCs w:val="24"/>
          <w:shd w:val="clear" w:color="auto" w:fill="FFFFFF"/>
          <w:lang w:val="en-US"/>
        </w:rPr>
        <w:t>East</w:t>
      </w:r>
      <w:r w:rsidRPr="001E70CD">
        <w:rPr>
          <w:rFonts w:eastAsia="Times New Roman"/>
          <w:color w:val="000000"/>
          <w:szCs w:val="24"/>
          <w:shd w:val="clear" w:color="auto" w:fill="FFFFFF"/>
        </w:rPr>
        <w:t xml:space="preserve"> </w:t>
      </w:r>
      <w:r>
        <w:rPr>
          <w:rFonts w:eastAsia="Times New Roman"/>
          <w:color w:val="000000"/>
          <w:szCs w:val="24"/>
          <w:shd w:val="clear" w:color="auto" w:fill="FFFFFF"/>
          <w:lang w:val="en-US"/>
        </w:rPr>
        <w:t>Med</w:t>
      </w:r>
      <w:r w:rsidRPr="001E70CD">
        <w:rPr>
          <w:rFonts w:eastAsia="Times New Roman"/>
          <w:color w:val="000000"/>
          <w:szCs w:val="24"/>
          <w:shd w:val="clear" w:color="auto" w:fill="FFFFFF"/>
        </w:rPr>
        <w:t xml:space="preserve">. </w:t>
      </w:r>
      <w:r>
        <w:rPr>
          <w:rFonts w:eastAsia="Times New Roman"/>
          <w:color w:val="000000"/>
          <w:szCs w:val="24"/>
          <w:shd w:val="clear" w:color="auto" w:fill="FFFFFF"/>
        </w:rPr>
        <w:t xml:space="preserve">Είπε ο κ. Τσίπρας: «Με τον </w:t>
      </w:r>
      <w:r>
        <w:rPr>
          <w:rFonts w:eastAsia="Times New Roman"/>
          <w:color w:val="000000"/>
          <w:szCs w:val="24"/>
          <w:shd w:val="clear" w:color="auto" w:fill="FFFFFF"/>
          <w:lang w:val="en-US"/>
        </w:rPr>
        <w:t>East</w:t>
      </w:r>
      <w:r>
        <w:rPr>
          <w:rFonts w:eastAsia="Times New Roman"/>
          <w:color w:val="000000"/>
          <w:szCs w:val="24"/>
          <w:shd w:val="clear" w:color="auto" w:fill="FFFFFF"/>
        </w:rPr>
        <w:t xml:space="preserve"> </w:t>
      </w:r>
      <w:r>
        <w:rPr>
          <w:rFonts w:eastAsia="Times New Roman"/>
          <w:color w:val="000000"/>
          <w:szCs w:val="24"/>
          <w:shd w:val="clear" w:color="auto" w:fill="FFFFFF"/>
          <w:lang w:val="en-US"/>
        </w:rPr>
        <w:t>Med</w:t>
      </w:r>
      <w:r>
        <w:rPr>
          <w:rFonts w:eastAsia="Times New Roman"/>
          <w:color w:val="000000"/>
          <w:szCs w:val="24"/>
          <w:shd w:val="clear" w:color="auto" w:fill="FFFFFF"/>
        </w:rPr>
        <w:t xml:space="preserve"> ανοίγει ο δρόμος της σταθερότητας και της ειρήνης». Ξέρετε ποιος είναι ο αγωγός </w:t>
      </w:r>
      <w:r>
        <w:rPr>
          <w:rFonts w:eastAsia="Times New Roman"/>
          <w:color w:val="000000"/>
          <w:szCs w:val="24"/>
          <w:shd w:val="clear" w:color="auto" w:fill="FFFFFF"/>
          <w:lang w:val="en-US"/>
        </w:rPr>
        <w:t>East</w:t>
      </w:r>
      <w:r>
        <w:rPr>
          <w:rFonts w:eastAsia="Times New Roman"/>
          <w:color w:val="000000"/>
          <w:szCs w:val="24"/>
          <w:shd w:val="clear" w:color="auto" w:fill="FFFFFF"/>
        </w:rPr>
        <w:t xml:space="preserve"> </w:t>
      </w:r>
      <w:r>
        <w:rPr>
          <w:rFonts w:eastAsia="Times New Roman"/>
          <w:color w:val="000000"/>
          <w:szCs w:val="24"/>
          <w:shd w:val="clear" w:color="auto" w:fill="FFFFFF"/>
          <w:lang w:val="en-US"/>
        </w:rPr>
        <w:t>Med</w:t>
      </w:r>
      <w:r>
        <w:rPr>
          <w:rFonts w:eastAsia="Times New Roman"/>
          <w:color w:val="000000"/>
          <w:szCs w:val="24"/>
          <w:shd w:val="clear" w:color="auto" w:fill="FFFFFF"/>
        </w:rPr>
        <w:t xml:space="preserve">; Είναι ο αγωγός που θα κοστίσει 5 έως 6 δισεκατομμύρια ευρώ και θα μεταφέρει φυσικό αέριο από τα κοιτάσματα του Ισραήλ και της Κύπρου μέσω Κρήτης και Πελοποννήσου προς Ιταλία, τον οποίο αγωγό πολέμησε και σαμποτάρισε ο κ. Τσίπρας, όταν όλα τα στελέχη του </w:t>
      </w:r>
      <w:r>
        <w:rPr>
          <w:rFonts w:eastAsia="Times New Roman"/>
          <w:color w:val="000000"/>
          <w:szCs w:val="24"/>
          <w:shd w:val="clear" w:color="auto" w:fill="FFFFFF"/>
        </w:rPr>
        <w:t xml:space="preserve">ΣΥΡΙΖΑ απειλούσαν τα μέλη του </w:t>
      </w:r>
      <w:r>
        <w:rPr>
          <w:rFonts w:eastAsia="Times New Roman"/>
          <w:color w:val="000000"/>
          <w:szCs w:val="24"/>
          <w:shd w:val="clear" w:color="auto" w:fill="FFFFFF"/>
        </w:rPr>
        <w:t>Δ</w:t>
      </w:r>
      <w:r>
        <w:rPr>
          <w:rFonts w:eastAsia="Times New Roman"/>
          <w:color w:val="000000"/>
          <w:szCs w:val="24"/>
          <w:shd w:val="clear" w:color="auto" w:fill="FFFFFF"/>
        </w:rPr>
        <w:t xml:space="preserve">ιοικητικού </w:t>
      </w:r>
      <w:r>
        <w:rPr>
          <w:rFonts w:eastAsia="Times New Roman"/>
          <w:color w:val="000000"/>
          <w:szCs w:val="24"/>
          <w:shd w:val="clear" w:color="auto" w:fill="FFFFFF"/>
        </w:rPr>
        <w:t>Σ</w:t>
      </w:r>
      <w:r>
        <w:rPr>
          <w:rFonts w:eastAsia="Times New Roman"/>
          <w:color w:val="000000"/>
          <w:szCs w:val="24"/>
          <w:shd w:val="clear" w:color="auto" w:fill="FFFFFF"/>
        </w:rPr>
        <w:t xml:space="preserve">υμβουλίου της ΔΕΠΑ να μην εγκρίνουν ένα κονδύλι ύψους 3 εκατομμυρίων ευρώ το 2014 για να εκπονηθεί η αντίστοιχη μελέτη σκοπιμότητας. </w:t>
      </w:r>
    </w:p>
    <w:p w14:paraId="5218DB5B" w14:textId="77777777" w:rsidR="00BE48FC" w:rsidRDefault="008F016C">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Για τα Πρακτικά του </w:t>
      </w:r>
      <w:r>
        <w:rPr>
          <w:rFonts w:eastAsia="Times New Roman"/>
          <w:color w:val="000000"/>
          <w:szCs w:val="24"/>
          <w:shd w:val="clear" w:color="auto" w:fill="FFFFFF"/>
        </w:rPr>
        <w:t>ε</w:t>
      </w:r>
      <w:r>
        <w:rPr>
          <w:rFonts w:eastAsia="Times New Roman"/>
          <w:color w:val="000000"/>
          <w:szCs w:val="24"/>
          <w:shd w:val="clear" w:color="auto" w:fill="FFFFFF"/>
        </w:rPr>
        <w:t>θνικού Κοινοβουλίου καταθέτω για πρώτη φορά την επιστολή π</w:t>
      </w:r>
      <w:r>
        <w:rPr>
          <w:rFonts w:eastAsia="Times New Roman"/>
          <w:color w:val="000000"/>
          <w:szCs w:val="24"/>
          <w:shd w:val="clear" w:color="auto" w:fill="FFFFFF"/>
        </w:rPr>
        <w:t xml:space="preserve">ου υποχρεώθηκα ως τότε Υπουργός στις 24 Ιανουαρίου 2014 να αποστείλω στον </w:t>
      </w:r>
      <w:r>
        <w:rPr>
          <w:rFonts w:eastAsia="Times New Roman"/>
          <w:color w:val="000000"/>
          <w:szCs w:val="24"/>
          <w:shd w:val="clear" w:color="auto" w:fill="FFFFFF"/>
        </w:rPr>
        <w:t>Π</w:t>
      </w:r>
      <w:r>
        <w:rPr>
          <w:rFonts w:eastAsia="Times New Roman"/>
          <w:color w:val="000000"/>
          <w:szCs w:val="24"/>
          <w:shd w:val="clear" w:color="auto" w:fill="FFFFFF"/>
        </w:rPr>
        <w:t xml:space="preserve">ρόεδρο της ΔΕΠΑ, δίνοντας εντολή, προκειμένου να μην υπάρχει ανησυχία στα μέλη του </w:t>
      </w:r>
      <w:r>
        <w:rPr>
          <w:rFonts w:eastAsia="Times New Roman"/>
          <w:color w:val="000000"/>
          <w:szCs w:val="24"/>
          <w:shd w:val="clear" w:color="auto" w:fill="FFFFFF"/>
        </w:rPr>
        <w:t>Δ</w:t>
      </w:r>
      <w:r>
        <w:rPr>
          <w:rFonts w:eastAsia="Times New Roman"/>
          <w:color w:val="000000"/>
          <w:szCs w:val="24"/>
          <w:shd w:val="clear" w:color="auto" w:fill="FFFFFF"/>
        </w:rPr>
        <w:t xml:space="preserve">ιοικητικού </w:t>
      </w:r>
      <w:r>
        <w:rPr>
          <w:rFonts w:eastAsia="Times New Roman"/>
          <w:color w:val="000000"/>
          <w:szCs w:val="24"/>
          <w:shd w:val="clear" w:color="auto" w:fill="FFFFFF"/>
        </w:rPr>
        <w:t>Σ</w:t>
      </w:r>
      <w:r>
        <w:rPr>
          <w:rFonts w:eastAsia="Times New Roman"/>
          <w:color w:val="000000"/>
          <w:szCs w:val="24"/>
          <w:shd w:val="clear" w:color="auto" w:fill="FFFFFF"/>
        </w:rPr>
        <w:t>υμβουλίου της ΔΕΠΑ, για να προχωρήσει αυτός ο αγωγός. Γι’ αυτόν τον αγωγό, που σαμποτ</w:t>
      </w:r>
      <w:r>
        <w:rPr>
          <w:rFonts w:eastAsia="Times New Roman"/>
          <w:color w:val="000000"/>
          <w:szCs w:val="24"/>
          <w:shd w:val="clear" w:color="auto" w:fill="FFFFFF"/>
        </w:rPr>
        <w:t xml:space="preserve">άρισε, ο κ. Τσίπρας σήμερα λέει υπερήφανα ότι αποτελεί δρόμο για τη σταθερότητα και την ειρήνη. </w:t>
      </w:r>
    </w:p>
    <w:p w14:paraId="5218DB5C" w14:textId="77777777" w:rsidR="00BE48FC" w:rsidRDefault="008F016C">
      <w:pPr>
        <w:spacing w:line="600" w:lineRule="auto"/>
        <w:ind w:firstLine="720"/>
        <w:jc w:val="both"/>
        <w:rPr>
          <w:rFonts w:eastAsia="Times New Roman"/>
          <w:color w:val="000000"/>
          <w:szCs w:val="24"/>
          <w:shd w:val="clear" w:color="auto" w:fill="FFFFFF"/>
        </w:rPr>
      </w:pPr>
      <w:r>
        <w:rPr>
          <w:rFonts w:eastAsia="Times New Roman" w:cs="Times New Roman"/>
          <w:szCs w:val="24"/>
        </w:rPr>
        <w:t>(Στο σημείο αυτό ο Βουλευτής κ. Ιωάννης Μανιάτης καταθέτει για τα Πρακτικά την προαναφερθείσα επιστολή, η οποία βρίσκεται στο αρχείο του Τμήματος Γραμματείας τ</w:t>
      </w:r>
      <w:r>
        <w:rPr>
          <w:rFonts w:eastAsia="Times New Roman" w:cs="Times New Roman"/>
          <w:szCs w:val="24"/>
        </w:rPr>
        <w:t>ης Διεύθυνσης Στενογραφίας και Πρακτικών της Βουλής)</w:t>
      </w:r>
    </w:p>
    <w:p w14:paraId="5218DB5D" w14:textId="77777777" w:rsidR="00BE48FC" w:rsidRDefault="008F016C">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Καταθέτω επίσης τη συμφωνία που υπογράψαμε τον Δεκέμβριο του 2014 με τον Ευρωπαίο Επίτροπο και τον Κύπριο Υπουργό Ενέργειας για να προχωρήσει ο αγωγός. </w:t>
      </w:r>
    </w:p>
    <w:p w14:paraId="5218DB5E" w14:textId="77777777" w:rsidR="00BE48FC" w:rsidRDefault="008F016C">
      <w:pPr>
        <w:spacing w:line="600" w:lineRule="auto"/>
        <w:ind w:firstLine="720"/>
        <w:jc w:val="both"/>
        <w:rPr>
          <w:rFonts w:eastAsia="Times New Roman"/>
          <w:color w:val="000000"/>
          <w:szCs w:val="24"/>
          <w:shd w:val="clear" w:color="auto" w:fill="FFFFFF"/>
        </w:rPr>
      </w:pPr>
      <w:r>
        <w:rPr>
          <w:rFonts w:eastAsia="Times New Roman" w:cs="Times New Roman"/>
          <w:szCs w:val="24"/>
        </w:rPr>
        <w:t>(Στο σημείο αυτό ο Βουλευτής κ. Ιωάννης Μανιάτης κ</w:t>
      </w:r>
      <w:r>
        <w:rPr>
          <w:rFonts w:eastAsia="Times New Roman" w:cs="Times New Roman"/>
          <w:szCs w:val="24"/>
        </w:rPr>
        <w:t>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5218DB5F" w14:textId="77777777" w:rsidR="00BE48FC" w:rsidRDefault="008F016C">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Και συνεχίζει ο κ. Τσίπρας: «Απαιτείται σεβασμός στο δικαίωμα της Κύπρου να ασκεί τα κυριαρχικά τ</w:t>
      </w:r>
      <w:r>
        <w:rPr>
          <w:rFonts w:eastAsia="Times New Roman"/>
          <w:color w:val="000000"/>
          <w:szCs w:val="24"/>
          <w:shd w:val="clear" w:color="auto" w:fill="FFFFFF"/>
        </w:rPr>
        <w:t xml:space="preserve">ης δικαιώματα εντός της </w:t>
      </w:r>
      <w:r>
        <w:rPr>
          <w:rFonts w:eastAsia="Times New Roman"/>
          <w:color w:val="000000"/>
          <w:szCs w:val="24"/>
          <w:shd w:val="clear" w:color="auto" w:fill="FFFFFF"/>
        </w:rPr>
        <w:t>αποκλειστικής οικονομικής ζώνης</w:t>
      </w:r>
      <w:r>
        <w:rPr>
          <w:rFonts w:eastAsia="Times New Roman"/>
          <w:color w:val="000000"/>
          <w:szCs w:val="24"/>
          <w:shd w:val="clear" w:color="auto" w:fill="FFFFFF"/>
        </w:rPr>
        <w:t xml:space="preserve"> της». Ορθή δήλωση. </w:t>
      </w:r>
    </w:p>
    <w:p w14:paraId="5218DB60"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 xml:space="preserve">Τι έκανε, όμως, ο κ. Τσίπρας το 2011 στον ν.4001, που με το άρθρο 156 νομοθετούσαμε την ελληνική </w:t>
      </w:r>
      <w:r>
        <w:rPr>
          <w:rFonts w:eastAsia="Times New Roman" w:cs="Times New Roman"/>
          <w:szCs w:val="24"/>
        </w:rPr>
        <w:t>αποκλειστική οικονομική ζώνη</w:t>
      </w:r>
      <w:r>
        <w:rPr>
          <w:rFonts w:eastAsia="Times New Roman" w:cs="Times New Roman"/>
          <w:szCs w:val="24"/>
        </w:rPr>
        <w:t>; Τον καταψήφισε αυτόν τον ελληνικό νόμο ο κ. Τσίπρας κ</w:t>
      </w:r>
      <w:r>
        <w:rPr>
          <w:rFonts w:eastAsia="Times New Roman" w:cs="Times New Roman"/>
          <w:szCs w:val="24"/>
        </w:rPr>
        <w:t>αι το άρθρο 156.</w:t>
      </w:r>
    </w:p>
    <w:p w14:paraId="5218DB61"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Θα το καταθέσω και αυτό για τα Πρακτικά.</w:t>
      </w:r>
    </w:p>
    <w:p w14:paraId="5218DB62"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 xml:space="preserve">Επίσης, καταψήφισε και σαμποτάρισε και τον διαγωνισμό για τα είκοσι θαλάσσια οικόπεδα με όρια ελληνικής ΑΟΖ που προκηρύξαμε το 2014 και έρχεται τώρα εκ των υστέρων να πει ότι η Κύπρος έχει δικαίωμα </w:t>
      </w:r>
      <w:r>
        <w:rPr>
          <w:rFonts w:eastAsia="Times New Roman" w:cs="Times New Roman"/>
          <w:szCs w:val="24"/>
        </w:rPr>
        <w:t>να ασκεί τα κυριαρχικά της δικαιώματα στη δική της ΑΟΖ. Δεν το είχε και η Ελλάδα;</w:t>
      </w:r>
    </w:p>
    <w:p w14:paraId="5218DB63"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 xml:space="preserve">Μια φράση μόνο. Ουαί </w:t>
      </w:r>
      <w:r>
        <w:rPr>
          <w:rFonts w:eastAsia="Times New Roman" w:cs="Times New Roman"/>
          <w:szCs w:val="24"/>
        </w:rPr>
        <w:t>υ</w:t>
      </w:r>
      <w:r>
        <w:rPr>
          <w:rFonts w:eastAsia="Times New Roman" w:cs="Times New Roman"/>
          <w:szCs w:val="24"/>
        </w:rPr>
        <w:t>μίν! Τουλάχιστον μια στοιχειώδης συγγνώμη απέναντι στην ιστορία.</w:t>
      </w:r>
    </w:p>
    <w:p w14:paraId="5218DB64"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Το καταθέτω για τα Πρακτικά.</w:t>
      </w:r>
    </w:p>
    <w:p w14:paraId="5218DB65" w14:textId="77777777" w:rsidR="00BE48FC" w:rsidRDefault="008F016C">
      <w:pPr>
        <w:spacing w:line="600" w:lineRule="auto"/>
        <w:ind w:firstLine="720"/>
        <w:jc w:val="both"/>
        <w:rPr>
          <w:rFonts w:eastAsia="Times New Roman" w:cs="Times New Roman"/>
          <w:szCs w:val="24"/>
        </w:rPr>
      </w:pPr>
      <w:r w:rsidRPr="004C2B81">
        <w:rPr>
          <w:rFonts w:eastAsia="Times New Roman" w:cs="Times New Roman"/>
          <w:szCs w:val="24"/>
        </w:rPr>
        <w:t xml:space="preserve">(Στο σημείο αυτό ο Βουλευτής κ. </w:t>
      </w:r>
      <w:r>
        <w:rPr>
          <w:rFonts w:eastAsia="Times New Roman" w:cs="Times New Roman"/>
          <w:szCs w:val="24"/>
        </w:rPr>
        <w:t>Ιωάννης Μανιάτης καταθέτει</w:t>
      </w:r>
      <w:r>
        <w:rPr>
          <w:rFonts w:eastAsia="Times New Roman" w:cs="Times New Roman"/>
          <w:szCs w:val="24"/>
        </w:rPr>
        <w:t xml:space="preserve"> για τα Πρακτικά τα</w:t>
      </w:r>
      <w:r w:rsidRPr="004C2B81">
        <w:rPr>
          <w:rFonts w:eastAsia="Times New Roman" w:cs="Times New Roman"/>
          <w:szCs w:val="24"/>
        </w:rPr>
        <w:t xml:space="preserve"> προαναφερθέν</w:t>
      </w:r>
      <w:r>
        <w:rPr>
          <w:rFonts w:eastAsia="Times New Roman" w:cs="Times New Roman"/>
          <w:szCs w:val="24"/>
        </w:rPr>
        <w:t>τα</w:t>
      </w:r>
      <w:r w:rsidRPr="004C2B81">
        <w:rPr>
          <w:rFonts w:eastAsia="Times New Roman" w:cs="Times New Roman"/>
          <w:szCs w:val="24"/>
        </w:rPr>
        <w:t xml:space="preserve"> έγγραφ</w:t>
      </w:r>
      <w:r>
        <w:rPr>
          <w:rFonts w:eastAsia="Times New Roman" w:cs="Times New Roman"/>
          <w:szCs w:val="24"/>
        </w:rPr>
        <w:t>α</w:t>
      </w:r>
      <w:r w:rsidRPr="004C2B81">
        <w:rPr>
          <w:rFonts w:eastAsia="Times New Roman" w:cs="Times New Roman"/>
          <w:szCs w:val="24"/>
        </w:rPr>
        <w:t>, τ</w:t>
      </w:r>
      <w:r>
        <w:rPr>
          <w:rFonts w:eastAsia="Times New Roman" w:cs="Times New Roman"/>
          <w:szCs w:val="24"/>
        </w:rPr>
        <w:t>α οποία</w:t>
      </w:r>
      <w:r w:rsidRPr="004C2B81">
        <w:rPr>
          <w:rFonts w:eastAsia="Times New Roman" w:cs="Times New Roman"/>
          <w:szCs w:val="24"/>
        </w:rPr>
        <w:t xml:space="preserve"> βρίσκ</w:t>
      </w:r>
      <w:r>
        <w:rPr>
          <w:rFonts w:eastAsia="Times New Roman" w:cs="Times New Roman"/>
          <w:szCs w:val="24"/>
        </w:rPr>
        <w:t>ον</w:t>
      </w:r>
      <w:r w:rsidRPr="004C2B81">
        <w:rPr>
          <w:rFonts w:eastAsia="Times New Roman" w:cs="Times New Roman"/>
          <w:szCs w:val="24"/>
        </w:rPr>
        <w:t>ται στο αρχείο του Τμήματος Γραμματείας της Διεύθυνσης Στενογραφίας και Πρακτικών της Βουλής)</w:t>
      </w:r>
    </w:p>
    <w:p w14:paraId="5218DB66"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Χθες ζήσαμε και άλλες στιγμές. Ζήσαμε την κ. Θάνου με τις ψήφους ΣΥΡΙΖΑ και Χρυσής Αυγής να διορίζεται</w:t>
      </w:r>
      <w:r>
        <w:rPr>
          <w:rFonts w:eastAsia="Times New Roman" w:cs="Times New Roman"/>
          <w:szCs w:val="24"/>
        </w:rPr>
        <w:t xml:space="preserve"> στη θέση της Προέδρου της Ανεξάρτητης Αρχής της Επιτροπής Ανταγωνισμού. Σας θυμίζω ότι ο δεξιός Σταύρος Δήμας, ως υποψήφιος Πρόεδρος Δημοκρατίας, είπε ότι δεν θα αποδεχθεί τις ψήφους της Χρυσής Αυγής. Η κ. Θάνου, όμως, τέως Πρόεδρος του Αρείου Πάγου και Ν</w:t>
      </w:r>
      <w:r>
        <w:rPr>
          <w:rFonts w:eastAsia="Times New Roman" w:cs="Times New Roman"/>
          <w:szCs w:val="24"/>
        </w:rPr>
        <w:t>ομική Σύμβουλος στο Νομικό Γραφείο του κυρίου Πρωθυπουργού, ασμένως τα απεδέχθη όλα και εδώ…</w:t>
      </w:r>
    </w:p>
    <w:p w14:paraId="5218DB67" w14:textId="77777777" w:rsidR="00BE48FC" w:rsidRDefault="008F016C">
      <w:pPr>
        <w:spacing w:line="600" w:lineRule="auto"/>
        <w:ind w:firstLine="720"/>
        <w:jc w:val="both"/>
        <w:rPr>
          <w:rFonts w:eastAsia="Times New Roman" w:cs="Times New Roman"/>
          <w:szCs w:val="24"/>
        </w:rPr>
      </w:pPr>
      <w:r w:rsidRPr="00CB5CA0">
        <w:rPr>
          <w:rFonts w:eastAsia="Times New Roman" w:cs="Times New Roman"/>
          <w:b/>
          <w:szCs w:val="24"/>
        </w:rPr>
        <w:t>ΠΡΟΕΔΡΕΥΩΝ (Γεώργιος Βαρεμένος):</w:t>
      </w:r>
      <w:r w:rsidRPr="00CB5CA0">
        <w:rPr>
          <w:rFonts w:eastAsia="Times New Roman" w:cs="Times New Roman"/>
          <w:szCs w:val="24"/>
        </w:rPr>
        <w:t xml:space="preserve"> </w:t>
      </w:r>
      <w:r>
        <w:rPr>
          <w:rFonts w:eastAsia="Times New Roman" w:cs="Times New Roman"/>
          <w:szCs w:val="24"/>
        </w:rPr>
        <w:t>Κύριε Μανιάτη, για το συζητούμενο νομοσχέδιο…</w:t>
      </w:r>
    </w:p>
    <w:p w14:paraId="5218DB68" w14:textId="77777777" w:rsidR="00BE48FC" w:rsidRDefault="008F016C">
      <w:pPr>
        <w:spacing w:line="600" w:lineRule="auto"/>
        <w:ind w:firstLine="720"/>
        <w:jc w:val="both"/>
        <w:rPr>
          <w:rFonts w:eastAsia="Times New Roman" w:cs="Times New Roman"/>
          <w:szCs w:val="24"/>
        </w:rPr>
      </w:pPr>
      <w:r w:rsidRPr="00FA1869">
        <w:rPr>
          <w:rFonts w:eastAsia="Times New Roman" w:cs="Times New Roman"/>
          <w:b/>
          <w:szCs w:val="24"/>
        </w:rPr>
        <w:t>ΙΩΑΝΝΗΣ ΜΑΝΙΑΤΗΣ:</w:t>
      </w:r>
      <w:r>
        <w:rPr>
          <w:rFonts w:eastAsia="Times New Roman" w:cs="Times New Roman"/>
          <w:szCs w:val="24"/>
        </w:rPr>
        <w:t xml:space="preserve"> Κύριε Πρόεδρε, επειδή αντιλαμβάνεστε ότι θα τοποθετηθώ έτσι όπως έ</w:t>
      </w:r>
      <w:r>
        <w:rPr>
          <w:rFonts w:eastAsia="Times New Roman" w:cs="Times New Roman"/>
          <w:szCs w:val="24"/>
        </w:rPr>
        <w:t>χω προετοιμαστεί, θα παρακαλούσα πολύ να μη με διακόψετε.</w:t>
      </w:r>
    </w:p>
    <w:p w14:paraId="5218DB69" w14:textId="77777777" w:rsidR="00BE48FC" w:rsidRDefault="008F016C">
      <w:pPr>
        <w:spacing w:line="600" w:lineRule="auto"/>
        <w:ind w:firstLine="720"/>
        <w:jc w:val="both"/>
        <w:rPr>
          <w:rFonts w:eastAsia="Times New Roman" w:cs="Times New Roman"/>
          <w:szCs w:val="24"/>
        </w:rPr>
      </w:pPr>
      <w:r w:rsidRPr="00CB5CA0">
        <w:rPr>
          <w:rFonts w:eastAsia="Times New Roman" w:cs="Times New Roman"/>
          <w:b/>
          <w:szCs w:val="24"/>
        </w:rPr>
        <w:t>ΠΡΟΕΔΡΕΥΩΝ (Γεώργιος Βαρεμένος):</w:t>
      </w:r>
      <w:r w:rsidRPr="00CB5CA0">
        <w:rPr>
          <w:rFonts w:eastAsia="Times New Roman" w:cs="Times New Roman"/>
          <w:szCs w:val="24"/>
        </w:rPr>
        <w:t xml:space="preserve"> </w:t>
      </w:r>
      <w:r>
        <w:rPr>
          <w:rFonts w:eastAsia="Times New Roman" w:cs="Times New Roman"/>
          <w:szCs w:val="24"/>
        </w:rPr>
        <w:t>Έχετε δίκιο. Τον χρόνο σας τον χρησιμοποιείτε όπως νομίζετε.</w:t>
      </w:r>
    </w:p>
    <w:p w14:paraId="5218DB6A" w14:textId="77777777" w:rsidR="00BE48FC" w:rsidRDefault="008F016C">
      <w:pPr>
        <w:spacing w:line="600" w:lineRule="auto"/>
        <w:ind w:firstLine="720"/>
        <w:jc w:val="both"/>
        <w:rPr>
          <w:rFonts w:eastAsia="Times New Roman" w:cs="Times New Roman"/>
          <w:szCs w:val="24"/>
        </w:rPr>
      </w:pPr>
      <w:r w:rsidRPr="00FA1869">
        <w:rPr>
          <w:rFonts w:eastAsia="Times New Roman" w:cs="Times New Roman"/>
          <w:b/>
          <w:szCs w:val="24"/>
        </w:rPr>
        <w:t>ΙΩΑΝΝΗΣ ΜΑΝΙΑΤΗΣ:</w:t>
      </w:r>
      <w:r>
        <w:rPr>
          <w:rFonts w:eastAsia="Times New Roman" w:cs="Times New Roman"/>
          <w:szCs w:val="24"/>
        </w:rPr>
        <w:t xml:space="preserve"> Συνεχίζουμε, λοιπόν και με αυτά που έχουν συμβεί τις τελευταίες μέρες.</w:t>
      </w:r>
    </w:p>
    <w:p w14:paraId="5218DB6B"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 xml:space="preserve">Εδώ πια </w:t>
      </w:r>
      <w:r>
        <w:rPr>
          <w:rFonts w:eastAsia="Times New Roman" w:cs="Times New Roman"/>
          <w:szCs w:val="24"/>
        </w:rPr>
        <w:t>σχετίζεται και ο παριστάμενος κύριος Υπουργός με αυτά. Μιλούμε πια για σκάνδαλα. Κυβέρνηση ηθικού, δήθεν, πλεονεκτήματος, όπου πια τα σκάνδαλα διαδέχονται το ένα το άλλο. Αύριο θα κουβεντιάσουμε το σκάνδαλο ΔΕΠΑ-Πετσίτη. Κουβεντιάσαμε το σκάνδαλο ΔΕΗ και ε</w:t>
      </w:r>
      <w:r>
        <w:rPr>
          <w:rFonts w:eastAsia="Times New Roman" w:cs="Times New Roman"/>
          <w:szCs w:val="24"/>
        </w:rPr>
        <w:t>ξαγοράς σκοπιανής εταιρείας. Είχαμε το σκάνδαλο του Θριάσιου Πεδίου. Είχαμε το σκάνδαλο των 600 εκατομμυρίων του «</w:t>
      </w:r>
      <w:r>
        <w:rPr>
          <w:rFonts w:eastAsia="Times New Roman" w:cs="Times New Roman"/>
          <w:szCs w:val="24"/>
        </w:rPr>
        <w:t>Ελευθέριος Βενιζέλος</w:t>
      </w:r>
      <w:r>
        <w:rPr>
          <w:rFonts w:eastAsia="Times New Roman" w:cs="Times New Roman"/>
          <w:szCs w:val="24"/>
        </w:rPr>
        <w:t>», όπου αν δεν παρενέβαινε η Ευρωπαϊκή Επιτροπή Ανταγωνισμού, οι Έλληνες πολίτες θα έχαναν 600 εκατομμύρια ευρώ.</w:t>
      </w:r>
    </w:p>
    <w:p w14:paraId="5218DB6C"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Και έχουμ</w:t>
      </w:r>
      <w:r>
        <w:rPr>
          <w:rFonts w:eastAsia="Times New Roman" w:cs="Times New Roman"/>
          <w:szCs w:val="24"/>
        </w:rPr>
        <w:t>ε και το τελευταίο σκάνδαλο των 88 εκατομμυρίων της Περιφέρειας Αττικής, δική</w:t>
      </w:r>
      <w:r>
        <w:rPr>
          <w:rFonts w:eastAsia="Times New Roman" w:cs="Times New Roman"/>
          <w:szCs w:val="24"/>
        </w:rPr>
        <w:t>ς</w:t>
      </w:r>
      <w:r>
        <w:rPr>
          <w:rFonts w:eastAsia="Times New Roman" w:cs="Times New Roman"/>
          <w:szCs w:val="24"/>
        </w:rPr>
        <w:t xml:space="preserve"> σας αρμοδιότητας, κύριε Υπουργέ, όπου υπάρχει ο «φωτογραφικά» πρωτοφανής όρος, ότι για να δώσουν ασφαλτοσκυρόδεμα για την ασφαλτόστρωση του οδικού δικτύου της Αττικής, οι μονάδε</w:t>
      </w:r>
      <w:r>
        <w:rPr>
          <w:rFonts w:eastAsia="Times New Roman" w:cs="Times New Roman"/>
          <w:szCs w:val="24"/>
        </w:rPr>
        <w:t>ς θα πρέπει να απέχουν σαράντα χιλιόμετρα από την πλατεία Συντάγματος.</w:t>
      </w:r>
    </w:p>
    <w:p w14:paraId="5218DB6D"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Αφού το καταγγείλαμε εμείς, αφού το κατήγγειλε ο Γιάννης Σγουρός, αφού ζήτησε την πειθαρχική δίωξη των μηχανικών από το Τεχνικό Επιμελητήριο ο Σύνδεσμος Ανωνύμων Τεχνικών Εταιρειών, έρχ</w:t>
      </w:r>
      <w:r>
        <w:rPr>
          <w:rFonts w:eastAsia="Times New Roman" w:cs="Times New Roman"/>
          <w:szCs w:val="24"/>
        </w:rPr>
        <w:t>εται και η Ανεξάρτητη Αρχή Εκδίκασης των Προδικαστικών Προσφυγών και λέει ότι είναι παράνομος ο όρος. Και σιγή ιχθύος και από την πλευρά της Περιφέρειας Αττικής και από την πλευρά του κυρίου Υπουργού, που είναι αρμόδιος να εποπτεύει την ορθή εφαρμογή της δ</w:t>
      </w:r>
      <w:r>
        <w:rPr>
          <w:rFonts w:eastAsia="Times New Roman" w:cs="Times New Roman"/>
          <w:szCs w:val="24"/>
        </w:rPr>
        <w:t>ικής του νομοθεσίας, που ο ίδιος εισηγήθηκε!</w:t>
      </w:r>
    </w:p>
    <w:p w14:paraId="5218DB6E"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Όμως, επειδή ζούμε πια, όπως φαίνεται στη χώρα των πολιτών χωρίς εξετάσεις, χωρίς εξετάσεις δεκαπέντε χιλιάδες διορισμοί εκπαιδευτικών, χωρίς εξετάσεις τα παιδιά μας θα περάσουν στα πανεπιστήμια, λέει ο Υπουργός</w:t>
      </w:r>
      <w:r>
        <w:rPr>
          <w:rFonts w:eastAsia="Times New Roman" w:cs="Times New Roman"/>
          <w:szCs w:val="24"/>
        </w:rPr>
        <w:t xml:space="preserve"> Παιδείας. Προφανώς, χωρίς εξετάσεις</w:t>
      </w:r>
      <w:r>
        <w:rPr>
          <w:rFonts w:eastAsia="Times New Roman" w:cs="Times New Roman"/>
          <w:szCs w:val="24"/>
        </w:rPr>
        <w:t>,</w:t>
      </w:r>
      <w:r>
        <w:rPr>
          <w:rFonts w:eastAsia="Times New Roman" w:cs="Times New Roman"/>
          <w:szCs w:val="24"/>
        </w:rPr>
        <w:t xml:space="preserve"> δυστυχώς</w:t>
      </w:r>
      <w:r>
        <w:rPr>
          <w:rFonts w:eastAsia="Times New Roman" w:cs="Times New Roman"/>
          <w:szCs w:val="24"/>
        </w:rPr>
        <w:t>,</w:t>
      </w:r>
      <w:r>
        <w:rPr>
          <w:rFonts w:eastAsia="Times New Roman" w:cs="Times New Roman"/>
          <w:szCs w:val="24"/>
        </w:rPr>
        <w:t xml:space="preserve"> η χώρα οδεύει προς μια νέα κρίση, όπου η μόνη λύση θα είναι να προκηρυχθούν εκλογές.</w:t>
      </w:r>
    </w:p>
    <w:p w14:paraId="5218DB6F"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 xml:space="preserve">Για να έρθουμε, λοιπόν, στο νομοσχέδιο που συζητούμε τώρα, το οποίο εμείς θα υπερψηφίσουμε, όπως δηλώσαμε και στην </w:t>
      </w:r>
      <w:r>
        <w:rPr>
          <w:rFonts w:eastAsia="Times New Roman" w:cs="Times New Roman"/>
          <w:szCs w:val="24"/>
        </w:rPr>
        <w:t>ε</w:t>
      </w:r>
      <w:r>
        <w:rPr>
          <w:rFonts w:eastAsia="Times New Roman" w:cs="Times New Roman"/>
          <w:szCs w:val="24"/>
        </w:rPr>
        <w:t>πιτροπή</w:t>
      </w:r>
      <w:r>
        <w:rPr>
          <w:rFonts w:eastAsia="Times New Roman" w:cs="Times New Roman"/>
          <w:szCs w:val="24"/>
        </w:rPr>
        <w:t xml:space="preserve">, περί τίνος πρόκειται εδώ; Πρόκειται για την τροποποίηση μιας σύμβασης που έγινε νόμος το 2013, ο ν.4219. Είναι η σύμβαση παραχώρησης για το νότιο τμήμα του Ε65, ένα έργο το οποίο πέρασε από το Ελεγκτικό Συνέδριο, πέρασε από την Επιτροπή Ανταγωνισμού της </w:t>
      </w:r>
      <w:r>
        <w:rPr>
          <w:rFonts w:eastAsia="Times New Roman" w:cs="Times New Roman"/>
          <w:szCs w:val="24"/>
        </w:rPr>
        <w:t>Ευρωπαϊκής Ένωσης. Κατά συνέπεια, κατά τεκμήριο, ικανοποιεί όλες τις απαιτήσεις νομιμότητας.</w:t>
      </w:r>
      <w:r>
        <w:rPr>
          <w:rFonts w:eastAsia="Times New Roman" w:cs="Times New Roman"/>
          <w:szCs w:val="24"/>
        </w:rPr>
        <w:t xml:space="preserve"> </w:t>
      </w:r>
      <w:r>
        <w:rPr>
          <w:rFonts w:eastAsia="Times New Roman" w:cs="Times New Roman"/>
          <w:szCs w:val="24"/>
        </w:rPr>
        <w:t>Είναι ένα έργο το οποίο</w:t>
      </w:r>
      <w:r w:rsidRPr="00FE2E4A">
        <w:rPr>
          <w:rFonts w:eastAsia="Times New Roman" w:cs="Times New Roman"/>
          <w:szCs w:val="24"/>
        </w:rPr>
        <w:t>,</w:t>
      </w:r>
      <w:r>
        <w:rPr>
          <w:rFonts w:eastAsia="Times New Roman" w:cs="Times New Roman"/>
          <w:szCs w:val="24"/>
        </w:rPr>
        <w:t xml:space="preserve"> όπως γνωρίζουμε όλοι</w:t>
      </w:r>
      <w:r w:rsidRPr="00FE2E4A">
        <w:rPr>
          <w:rFonts w:eastAsia="Times New Roman" w:cs="Times New Roman"/>
          <w:szCs w:val="24"/>
        </w:rPr>
        <w:t>,</w:t>
      </w:r>
      <w:r>
        <w:rPr>
          <w:rFonts w:eastAsia="Times New Roman" w:cs="Times New Roman"/>
          <w:szCs w:val="24"/>
        </w:rPr>
        <w:t xml:space="preserve"> θα βοηθήσει αποφασιστικά στην ανάπτυξη και της Περιφέρειας Θεσσαλίας και της Περιφέρειας Ηπείρου. </w:t>
      </w:r>
    </w:p>
    <w:p w14:paraId="5218DB70" w14:textId="77777777" w:rsidR="00BE48FC" w:rsidRDefault="008F016C">
      <w:pPr>
        <w:spacing w:line="600" w:lineRule="auto"/>
        <w:ind w:firstLine="720"/>
        <w:jc w:val="both"/>
        <w:rPr>
          <w:rFonts w:eastAsia="Times New Roman"/>
          <w:bCs/>
        </w:rPr>
      </w:pPr>
      <w:r w:rsidRPr="00F8084C">
        <w:rPr>
          <w:rFonts w:eastAsia="Times New Roman"/>
          <w:bCs/>
        </w:rPr>
        <w:t xml:space="preserve">(Στο σημείο αυτό </w:t>
      </w:r>
      <w:r w:rsidRPr="00F8084C">
        <w:rPr>
          <w:rFonts w:eastAsia="Times New Roman"/>
          <w:bCs/>
        </w:rPr>
        <w:t>κτυπάει το κουδούνι λήξεως του χρόνου ομιλίας του κυρίου Βουλευτή)</w:t>
      </w:r>
    </w:p>
    <w:p w14:paraId="5218DB71" w14:textId="77777777" w:rsidR="00BE48FC" w:rsidRDefault="008F016C">
      <w:pPr>
        <w:spacing w:line="600" w:lineRule="auto"/>
        <w:ind w:firstLine="720"/>
        <w:jc w:val="both"/>
        <w:rPr>
          <w:rFonts w:eastAsia="Times New Roman"/>
          <w:bCs/>
        </w:rPr>
      </w:pPr>
      <w:r>
        <w:rPr>
          <w:rFonts w:eastAsia="Times New Roman"/>
          <w:bCs/>
        </w:rPr>
        <w:t xml:space="preserve">Κύριε Πρόεδρε, εάν έχετε την καλοσύνη σε λιγότερο από τρία δευτερόλεπτα θα τελειώσω. Ευχαριστώ πολύ. </w:t>
      </w:r>
    </w:p>
    <w:p w14:paraId="5218DB72"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Επειδή, λοιπόν, πρόκειται για ένα έργο, το οποίο έτσι κι αλλιώς εμείς θα υπερψηφίσουμε,</w:t>
      </w:r>
      <w:r>
        <w:rPr>
          <w:rFonts w:eastAsia="Times New Roman" w:cs="Times New Roman"/>
          <w:szCs w:val="24"/>
        </w:rPr>
        <w:t xml:space="preserve"> δεν καταθέτουμε τις επιμέρους παρατηρήσεις μας για τη συγκεκριμένη </w:t>
      </w:r>
      <w:r>
        <w:rPr>
          <w:rFonts w:eastAsia="Times New Roman" w:cs="Times New Roman"/>
          <w:szCs w:val="24"/>
        </w:rPr>
        <w:t>σ</w:t>
      </w:r>
      <w:r>
        <w:rPr>
          <w:rFonts w:eastAsia="Times New Roman" w:cs="Times New Roman"/>
          <w:szCs w:val="24"/>
        </w:rPr>
        <w:t xml:space="preserve">ύμβαση, διότι θεωρούμε ότι το μείζον είναι το έργο αυτό να αρχίσει επιτέλους να υλοποιείται, μετά το ήδη υλοποιηθέν τμήμα το μεσαίο και μετά το νότιο, να προχωρήσουμε και στο βόρειο. </w:t>
      </w:r>
    </w:p>
    <w:p w14:paraId="5218DB73"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Ευχαριστώ πολύ.</w:t>
      </w:r>
    </w:p>
    <w:p w14:paraId="5218DB74" w14:textId="77777777" w:rsidR="00BE48FC" w:rsidRDefault="008F016C">
      <w:pPr>
        <w:spacing w:line="600" w:lineRule="auto"/>
        <w:ind w:firstLine="720"/>
        <w:jc w:val="both"/>
        <w:rPr>
          <w:rFonts w:eastAsia="Times New Roman" w:cs="Times New Roman"/>
          <w:szCs w:val="24"/>
        </w:rPr>
      </w:pPr>
      <w:r w:rsidRPr="00887358">
        <w:rPr>
          <w:rFonts w:eastAsia="Times New Roman" w:cs="Times New Roman"/>
          <w:b/>
          <w:szCs w:val="24"/>
        </w:rPr>
        <w:t>ΠΡΟΕΔΡΕΥΩΝ (Γεώργιος Βαρεμένος):</w:t>
      </w:r>
      <w:r w:rsidRPr="00887358">
        <w:rPr>
          <w:rFonts w:eastAsia="Times New Roman" w:cs="Times New Roman"/>
          <w:szCs w:val="24"/>
        </w:rPr>
        <w:t xml:space="preserve"> </w:t>
      </w:r>
      <w:r>
        <w:rPr>
          <w:rFonts w:eastAsia="Times New Roman" w:cs="Times New Roman"/>
          <w:szCs w:val="24"/>
        </w:rPr>
        <w:t xml:space="preserve">Τον λόγο έχει η κ. Ζαρούλια, εισηγήτρια της Χρυσής Αυγής. </w:t>
      </w:r>
    </w:p>
    <w:p w14:paraId="5218DB75" w14:textId="77777777" w:rsidR="00BE48FC" w:rsidRDefault="008F016C">
      <w:pPr>
        <w:spacing w:line="600" w:lineRule="auto"/>
        <w:ind w:firstLine="720"/>
        <w:jc w:val="both"/>
        <w:rPr>
          <w:rFonts w:eastAsia="Times New Roman" w:cs="Times New Roman"/>
          <w:szCs w:val="24"/>
        </w:rPr>
      </w:pPr>
      <w:r>
        <w:rPr>
          <w:rFonts w:eastAsia="Times New Roman" w:cs="Times New Roman"/>
          <w:b/>
          <w:szCs w:val="24"/>
        </w:rPr>
        <w:t>ΕΛΕΝΗ ΖΑΡΟΥΛΙΑ:</w:t>
      </w:r>
      <w:r>
        <w:rPr>
          <w:rFonts w:eastAsia="Times New Roman" w:cs="Times New Roman"/>
          <w:szCs w:val="24"/>
        </w:rPr>
        <w:t xml:space="preserve"> Ευχαριστώ, κύριε Πρόεδρε.</w:t>
      </w:r>
    </w:p>
    <w:p w14:paraId="5218DB76"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Θα παρακαλούσα για την ανοχή σας. Δεν θα καταχραστώ τον χρόνο, αλλά ενδεχομένως να χρειαστώ ένα λεπτό παρα</w:t>
      </w:r>
      <w:r>
        <w:rPr>
          <w:rFonts w:eastAsia="Times New Roman" w:cs="Times New Roman"/>
          <w:szCs w:val="24"/>
        </w:rPr>
        <w:t xml:space="preserve">πάνω. </w:t>
      </w:r>
    </w:p>
    <w:p w14:paraId="5218DB77"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 xml:space="preserve">Ακούσαμε απίστευτα πράγματα από το </w:t>
      </w:r>
      <w:r w:rsidRPr="00431986">
        <w:rPr>
          <w:rFonts w:eastAsia="Times New Roman" w:cs="Times New Roman"/>
        </w:rPr>
        <w:t>ΠΑΣΟΚ</w:t>
      </w:r>
      <w:r>
        <w:rPr>
          <w:rFonts w:eastAsia="Times New Roman" w:cs="Times New Roman"/>
          <w:szCs w:val="24"/>
        </w:rPr>
        <w:t>, ότι υπάρχει ένα</w:t>
      </w:r>
      <w:r>
        <w:rPr>
          <w:rFonts w:eastAsia="Times New Roman" w:cs="Times New Roman"/>
          <w:szCs w:val="24"/>
        </w:rPr>
        <w:t>ς</w:t>
      </w:r>
      <w:r>
        <w:rPr>
          <w:rFonts w:eastAsia="Times New Roman" w:cs="Times New Roman"/>
          <w:szCs w:val="24"/>
        </w:rPr>
        <w:t xml:space="preserve"> δημοκράτης που δήλωσε ότι δεν θα δεχθεί τις ψήφους ενός νόμιμα εκλεγμένου κόμματος. Αυτό το αφήνουμε στην κρίση του ελληνικού λαού.</w:t>
      </w:r>
    </w:p>
    <w:p w14:paraId="5218DB78"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 xml:space="preserve">Η χθεσινή συνεδρίαση της </w:t>
      </w:r>
      <w:r>
        <w:rPr>
          <w:rFonts w:eastAsia="Times New Roman" w:cs="Times New Roman"/>
          <w:szCs w:val="24"/>
        </w:rPr>
        <w:t>ε</w:t>
      </w:r>
      <w:r>
        <w:rPr>
          <w:rFonts w:eastAsia="Times New Roman" w:cs="Times New Roman"/>
          <w:szCs w:val="24"/>
        </w:rPr>
        <w:t xml:space="preserve">πιτροπής εξελίχθηκε εν τέλει σε </w:t>
      </w:r>
      <w:r>
        <w:rPr>
          <w:rFonts w:eastAsia="Times New Roman" w:cs="Times New Roman"/>
          <w:szCs w:val="24"/>
        </w:rPr>
        <w:t xml:space="preserve">μια κοκορομαχία μεταξύ ΣΥΡΙΖΑ, Νέας Δημοκρατίας και </w:t>
      </w:r>
      <w:r w:rsidRPr="00431986">
        <w:rPr>
          <w:rFonts w:eastAsia="Times New Roman" w:cs="Times New Roman"/>
        </w:rPr>
        <w:t>ΠΑΣΟΚ</w:t>
      </w:r>
      <w:r>
        <w:rPr>
          <w:rFonts w:eastAsia="Times New Roman" w:cs="Times New Roman"/>
          <w:szCs w:val="24"/>
        </w:rPr>
        <w:t xml:space="preserve">, με αντικείμενο του καβγά το ποιος ευθύνεται με την πολιτική του και με τις ατυχείς επιλογές του για την τελμάτωση πλέον της δεκαετίας του έργου κατασκευής και ολοκλήρωσης του αυτοκινητοδρόμου Ε65. </w:t>
      </w:r>
    </w:p>
    <w:p w14:paraId="5218DB79"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Η απάντηση σε αυτό το ερώτημα είναι πάρα πολύ απλή. Όλοι σας, του δήθεν συνταγματικού τόξου, τόσο εσείς που κυβερνάτε τώρα όσο και εσείς που κυβερνούσατε στο παρελθόν και ευελπιστείτε να κυβερνήσετε και στο μέλλον, ευθύνεστε εις ολόκληρον ο καθένας σας, γ</w:t>
      </w:r>
      <w:r>
        <w:rPr>
          <w:rFonts w:eastAsia="Times New Roman" w:cs="Times New Roman"/>
          <w:szCs w:val="24"/>
        </w:rPr>
        <w:t xml:space="preserve">ιατί όλοι σας αποτελείτε τις δύο όψεις του ίδιου νομίσματος, όλοι σας υπηρετείτε τα ίδια συμφέροντα και την ίδια πολιτική. </w:t>
      </w:r>
    </w:p>
    <w:p w14:paraId="5218DB7A"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Με το υπό ψήφιση σχέδιο νόμου προτείνεται η κύρωση της ήδη υπογεγραμμένης από το 2007 σύμβασης παραχώρησης για το έργο «Μελέτη, Κατα</w:t>
      </w:r>
      <w:r>
        <w:rPr>
          <w:rFonts w:eastAsia="Times New Roman" w:cs="Times New Roman"/>
          <w:szCs w:val="24"/>
        </w:rPr>
        <w:t>σκευή, Χρηματοδότηση, Λειτουργία, Συντήρηση και Εκμετάλλευση του Αυτοκινητοδρόμου Κεντρικής Ελλάδος Ε65».</w:t>
      </w:r>
    </w:p>
    <w:p w14:paraId="5218DB7B"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Κατά πρώτον πρέπει να τονιστεί ότι η κατασκευή και ολοκλήρωση οδικών έργων μέσω συμβάσεων παραχώρησης αποτελεί μια τακτική η οποία εφαρμόζεται επί μακ</w:t>
      </w:r>
      <w:r>
        <w:rPr>
          <w:rFonts w:eastAsia="Times New Roman" w:cs="Times New Roman"/>
          <w:szCs w:val="24"/>
        </w:rPr>
        <w:t xml:space="preserve">ρότατο χρονικό διάστημα στην Ελλάδα και έχει ανοίξει τον δρόμο για την ανεξέλεγκτη και αδιαφανή δράση εγχώριων διαπλεκόμενων οικονομικών κολοσσών, που δραστηριοποιούνται ταυτόχρονα σε </w:t>
      </w:r>
      <w:r>
        <w:rPr>
          <w:rFonts w:eastAsia="Times New Roman" w:cs="Times New Roman"/>
          <w:szCs w:val="24"/>
        </w:rPr>
        <w:t>μέσα μαζικής ενημέρωσης</w:t>
      </w:r>
      <w:r>
        <w:rPr>
          <w:rFonts w:eastAsia="Times New Roman" w:cs="Times New Roman"/>
          <w:szCs w:val="24"/>
        </w:rPr>
        <w:t xml:space="preserve"> και κατασκευαστικές εταιρείες και οι οποίοι εν τ</w:t>
      </w:r>
      <w:r>
        <w:rPr>
          <w:rFonts w:eastAsia="Times New Roman" w:cs="Times New Roman"/>
          <w:szCs w:val="24"/>
        </w:rPr>
        <w:t xml:space="preserve">έλει απομυζούν τις οικονομίες των Ελλήνων πολιτών, κυρίως μέσω της είσπραξης των υπέρογκων διοδίων που απαιτούνται για τη χρήση του εθνικού οδικού δικτύου, τα διόδια που εσείς </w:t>
      </w:r>
      <w:r>
        <w:rPr>
          <w:rFonts w:eastAsia="Times New Roman" w:cs="Times New Roman"/>
          <w:szCs w:val="24"/>
        </w:rPr>
        <w:t>ως</w:t>
      </w:r>
      <w:r>
        <w:rPr>
          <w:rFonts w:eastAsia="Times New Roman" w:cs="Times New Roman"/>
          <w:szCs w:val="24"/>
        </w:rPr>
        <w:t xml:space="preserve"> αντιπολίτευση λέγατε ότι θα τα καταργήσετε, αλλά εδώ βλέπουμε πως όχι μόνο δε</w:t>
      </w:r>
      <w:r>
        <w:rPr>
          <w:rFonts w:eastAsia="Times New Roman" w:cs="Times New Roman"/>
          <w:szCs w:val="24"/>
        </w:rPr>
        <w:t xml:space="preserve">ν καταργούνται αλλά αυξάνονται. </w:t>
      </w:r>
    </w:p>
    <w:p w14:paraId="5218DB7C"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Οι περιβόητες συμβάσεις παραχώρησης θεωρητικά υποτίθεται ότι αποτελούν ένα είδος εταιρικής σχέσης μεταξύ του δημοσίου και του ιδιωτικού τομέα, συνήθως εταιρειών που έχουν αποδείξει την προστιθέμενη αξία τους σε έναν συγκεκρ</w:t>
      </w:r>
      <w:r>
        <w:rPr>
          <w:rFonts w:eastAsia="Times New Roman" w:cs="Times New Roman"/>
          <w:szCs w:val="24"/>
        </w:rPr>
        <w:t xml:space="preserve">ιμένο τομέα, για παράδειγμα στην υλοποίηση έργων υποδομής ή οδοποιίας. </w:t>
      </w:r>
    </w:p>
    <w:p w14:paraId="5218DB7D"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Η όλη ιδέα είναι να κινητοποιούνται ιδιωτικά κεφάλαια και τεχνογνωσία που συμπληρώνουν δημόσιους πόρους, με σκοπό την πραγματοποίηση επενδύσεων σε δημόσιες υποδομές και υπηρεσίες, χωρί</w:t>
      </w:r>
      <w:r>
        <w:rPr>
          <w:rFonts w:eastAsia="Times New Roman" w:cs="Times New Roman"/>
          <w:szCs w:val="24"/>
        </w:rPr>
        <w:t xml:space="preserve">ς να επιβαρύνεται το </w:t>
      </w:r>
      <w:r>
        <w:rPr>
          <w:rFonts w:eastAsia="Times New Roman" w:cs="Times New Roman"/>
          <w:szCs w:val="24"/>
        </w:rPr>
        <w:t>δ</w:t>
      </w:r>
      <w:r>
        <w:rPr>
          <w:rFonts w:eastAsia="Times New Roman" w:cs="Times New Roman"/>
          <w:szCs w:val="24"/>
        </w:rPr>
        <w:t xml:space="preserve">ημόσιο από επιπλέον δαπάνες και με οικονομικό αντάλλαγμα την παραχώρηση των υποδομών στους ιδιώτες για ένα ορισμένο διάστημα. </w:t>
      </w:r>
    </w:p>
    <w:p w14:paraId="5218DB7E"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Αυτό όμως συμβαίνει μόνο στη θεωρία. Διότι στην πράξη και ειδικότερα στη σύγχρονη νεοελληνική πραγματικότητ</w:t>
      </w:r>
      <w:r>
        <w:rPr>
          <w:rFonts w:eastAsia="Times New Roman" w:cs="Times New Roman"/>
          <w:szCs w:val="24"/>
        </w:rPr>
        <w:t xml:space="preserve">α οι συμφωνίες παραχώρησης λειτουργούν πάντα εις βάρος των συμφερόντων του ελληνικού </w:t>
      </w:r>
      <w:r>
        <w:rPr>
          <w:rFonts w:eastAsia="Times New Roman" w:cs="Times New Roman"/>
          <w:szCs w:val="24"/>
        </w:rPr>
        <w:t>δ</w:t>
      </w:r>
      <w:r>
        <w:rPr>
          <w:rFonts w:eastAsia="Times New Roman" w:cs="Times New Roman"/>
          <w:szCs w:val="24"/>
        </w:rPr>
        <w:t>ημοσίου και κατ’ επέκταση των Ελλήνων πολιτών και υπέρ των συμφερόντων των παραχωρησιούχων. Κατά κανόνα καταλήγουν σε υπέρμετρη επιβάρυνση των κρατικών ταμείων εφόσον, αν</w:t>
      </w:r>
      <w:r>
        <w:rPr>
          <w:rFonts w:eastAsia="Times New Roman" w:cs="Times New Roman"/>
          <w:szCs w:val="24"/>
        </w:rPr>
        <w:t xml:space="preserve"> κάτι στραβώσει κατά το κοινώς λεγόμενον και κυρίως αν ο παραχωρησιούχος αποδειχθεί ασυνεπής στην εκπλήρωση των συμβατικών του υποχρεώσεων, γίνεται επίκληση ενός γεγονότος </w:t>
      </w:r>
      <w:r>
        <w:rPr>
          <w:rFonts w:eastAsia="Times New Roman" w:cs="Times New Roman"/>
          <w:szCs w:val="24"/>
        </w:rPr>
        <w:t>«</w:t>
      </w:r>
      <w:r>
        <w:rPr>
          <w:rFonts w:eastAsia="Times New Roman" w:cs="Times New Roman"/>
          <w:szCs w:val="24"/>
        </w:rPr>
        <w:t>ανωτέρας βίας</w:t>
      </w:r>
      <w:r>
        <w:rPr>
          <w:rFonts w:eastAsia="Times New Roman" w:cs="Times New Roman"/>
          <w:szCs w:val="24"/>
        </w:rPr>
        <w:t>»</w:t>
      </w:r>
      <w:r>
        <w:rPr>
          <w:rFonts w:eastAsia="Times New Roman" w:cs="Times New Roman"/>
          <w:szCs w:val="24"/>
        </w:rPr>
        <w:t xml:space="preserve">, όπως εν προκειμένω θεωρήθηκε η οικονομική κρίση και αναλαμβάνει το </w:t>
      </w:r>
      <w:r>
        <w:rPr>
          <w:rFonts w:eastAsia="Times New Roman" w:cs="Times New Roman"/>
          <w:szCs w:val="24"/>
        </w:rPr>
        <w:t xml:space="preserve">ελληνικό </w:t>
      </w:r>
      <w:r>
        <w:rPr>
          <w:rFonts w:eastAsia="Times New Roman" w:cs="Times New Roman"/>
          <w:szCs w:val="24"/>
        </w:rPr>
        <w:t>δ</w:t>
      </w:r>
      <w:r>
        <w:rPr>
          <w:rFonts w:eastAsia="Times New Roman" w:cs="Times New Roman"/>
          <w:szCs w:val="24"/>
        </w:rPr>
        <w:t xml:space="preserve">ημόσιο, δηλαδή ο Έλληνας φορολογούμενος, να καλύψει το επιπλέον κόστος το οποίο προκύπτει, προκειμένου να μπορέσει να ολοκληρωθεί το έργο. </w:t>
      </w:r>
    </w:p>
    <w:p w14:paraId="5218DB7F"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Χαρακτηριστικό παράδειγμα που αποδεικνύει το αληθές των προαναφερόμενων αποτελεί το υπό ψήφιση σχέδιο νόμο</w:t>
      </w:r>
      <w:r>
        <w:rPr>
          <w:rFonts w:eastAsia="Times New Roman" w:cs="Times New Roman"/>
          <w:szCs w:val="24"/>
        </w:rPr>
        <w:t>υ. Ειδικότερα δε η υπό κύρωση τροποποιητική συμφωνία αποσκοπεί στην ενεργοποίηση της κατασκευής του νότιου τμήματος του αυτοκινητοδρόμου Ε65</w:t>
      </w:r>
      <w:r>
        <w:rPr>
          <w:rFonts w:eastAsia="Times New Roman" w:cs="Times New Roman"/>
          <w:szCs w:val="24"/>
        </w:rPr>
        <w:t>,</w:t>
      </w:r>
      <w:r>
        <w:rPr>
          <w:rFonts w:eastAsia="Times New Roman" w:cs="Times New Roman"/>
          <w:szCs w:val="24"/>
        </w:rPr>
        <w:t xml:space="preserve"> Λαμία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Ξυνιάδα, η οποία όμως κατασκευή πλέον θα χρηματοδοτηθεί από τα κρατικά ταμεία και συγκεκριμένα από το Πρόγ</w:t>
      </w:r>
      <w:r>
        <w:rPr>
          <w:rFonts w:eastAsia="Times New Roman" w:cs="Times New Roman"/>
          <w:szCs w:val="24"/>
        </w:rPr>
        <w:t xml:space="preserve">ραμμα Δημοσίων Επενδύσεων. </w:t>
      </w:r>
    </w:p>
    <w:p w14:paraId="5218DB80"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 xml:space="preserve">Σύμφωνα με την </w:t>
      </w:r>
      <w:r>
        <w:rPr>
          <w:rFonts w:eastAsia="Times New Roman" w:cs="Times New Roman"/>
          <w:szCs w:val="24"/>
        </w:rPr>
        <w:t>έ</w:t>
      </w:r>
      <w:r>
        <w:rPr>
          <w:rFonts w:eastAsia="Times New Roman" w:cs="Times New Roman"/>
          <w:szCs w:val="24"/>
        </w:rPr>
        <w:t>κθεση του Γενικού Λογιστηρίου του Κράτους, η εν λόγω δαπάνη πρόκειται να ανέλθει στα 305 εκατομμύρια ευρώ και αφορά, όπως προαναφέρθηκε, μόνο στο ως άνω αναβαλλόμενο τμήμα του Ε65, δηλαδή το τμήμα από τη Λαμία ως</w:t>
      </w:r>
      <w:r>
        <w:rPr>
          <w:rFonts w:eastAsia="Times New Roman" w:cs="Times New Roman"/>
          <w:szCs w:val="24"/>
        </w:rPr>
        <w:t xml:space="preserve"> τη Ξυνιάδα, μήκους μόλις 32,7 χιλιομέτρων. </w:t>
      </w:r>
    </w:p>
    <w:p w14:paraId="5218DB81" w14:textId="77777777" w:rsidR="00BE48FC" w:rsidRDefault="008F016C">
      <w:pPr>
        <w:spacing w:line="600" w:lineRule="auto"/>
        <w:ind w:firstLine="720"/>
        <w:jc w:val="both"/>
        <w:rPr>
          <w:rFonts w:eastAsiaTheme="minorHAnsi"/>
          <w:szCs w:val="24"/>
          <w:lang w:eastAsia="en-US"/>
        </w:rPr>
      </w:pPr>
      <w:r>
        <w:rPr>
          <w:rFonts w:eastAsiaTheme="minorHAnsi"/>
          <w:szCs w:val="24"/>
          <w:lang w:eastAsia="en-US"/>
        </w:rPr>
        <w:t xml:space="preserve">Δέον να σημειωθεί ότι η κατασκευή </w:t>
      </w:r>
      <w:r w:rsidRPr="00960DCB">
        <w:rPr>
          <w:rFonts w:eastAsiaTheme="minorHAnsi"/>
          <w:szCs w:val="24"/>
          <w:lang w:eastAsia="en-US"/>
        </w:rPr>
        <w:t xml:space="preserve">του </w:t>
      </w:r>
      <w:r>
        <w:rPr>
          <w:rFonts w:eastAsiaTheme="minorHAnsi"/>
          <w:szCs w:val="24"/>
          <w:lang w:eastAsia="en-US"/>
        </w:rPr>
        <w:t>συνολικού έργου του αυτοκινητοδρόμου</w:t>
      </w:r>
      <w:r w:rsidRPr="00960DCB">
        <w:rPr>
          <w:rFonts w:eastAsiaTheme="minorHAnsi"/>
          <w:szCs w:val="24"/>
          <w:lang w:eastAsia="en-US"/>
        </w:rPr>
        <w:t xml:space="preserve"> Ε65</w:t>
      </w:r>
      <w:r>
        <w:rPr>
          <w:rFonts w:eastAsiaTheme="minorHAnsi"/>
          <w:szCs w:val="24"/>
          <w:lang w:eastAsia="en-US"/>
        </w:rPr>
        <w:t>,</w:t>
      </w:r>
      <w:r w:rsidRPr="00960DCB">
        <w:rPr>
          <w:rFonts w:eastAsiaTheme="minorHAnsi"/>
          <w:szCs w:val="24"/>
          <w:lang w:eastAsia="en-US"/>
        </w:rPr>
        <w:t xml:space="preserve"> </w:t>
      </w:r>
      <w:r>
        <w:rPr>
          <w:rFonts w:eastAsiaTheme="minorHAnsi"/>
          <w:szCs w:val="24"/>
          <w:lang w:eastAsia="en-US"/>
        </w:rPr>
        <w:t>για την οποία είχε συναφθεί ήδη από το 2007 η αρχική σύμβαση παραχώρησης,</w:t>
      </w:r>
      <w:r w:rsidRPr="00960DCB">
        <w:rPr>
          <w:rFonts w:eastAsiaTheme="minorHAnsi"/>
          <w:szCs w:val="24"/>
          <w:lang w:eastAsia="en-US"/>
        </w:rPr>
        <w:t xml:space="preserve"> έχει παρουσιάσει μακροχρόνια και αδικαιολόγητη καθυστέρηση και το </w:t>
      </w:r>
      <w:r>
        <w:rPr>
          <w:rFonts w:eastAsiaTheme="minorHAnsi"/>
          <w:szCs w:val="24"/>
          <w:lang w:eastAsia="en-US"/>
        </w:rPr>
        <w:t>έργο</w:t>
      </w:r>
      <w:r w:rsidRPr="00960DCB">
        <w:rPr>
          <w:rFonts w:eastAsiaTheme="minorHAnsi"/>
          <w:szCs w:val="24"/>
          <w:lang w:eastAsia="en-US"/>
        </w:rPr>
        <w:t xml:space="preserve"> στο σύνολ</w:t>
      </w:r>
      <w:r>
        <w:rPr>
          <w:rFonts w:eastAsiaTheme="minorHAnsi"/>
          <w:szCs w:val="24"/>
          <w:lang w:eastAsia="en-US"/>
        </w:rPr>
        <w:t>ό</w:t>
      </w:r>
      <w:r w:rsidRPr="00960DCB">
        <w:rPr>
          <w:rFonts w:eastAsiaTheme="minorHAnsi"/>
          <w:szCs w:val="24"/>
          <w:lang w:eastAsia="en-US"/>
        </w:rPr>
        <w:t xml:space="preserve"> του παραμένει ημιτελές</w:t>
      </w:r>
      <w:r>
        <w:rPr>
          <w:rFonts w:eastAsiaTheme="minorHAnsi"/>
          <w:szCs w:val="24"/>
          <w:lang w:eastAsia="en-US"/>
        </w:rPr>
        <w:t>,</w:t>
      </w:r>
      <w:r w:rsidRPr="00960DCB">
        <w:rPr>
          <w:rFonts w:eastAsiaTheme="minorHAnsi"/>
          <w:szCs w:val="24"/>
          <w:lang w:eastAsia="en-US"/>
        </w:rPr>
        <w:t xml:space="preserve"> παρά το γεγονός ότι όπως αναφέρεται στην αιτιολογική έκθεση</w:t>
      </w:r>
      <w:r>
        <w:rPr>
          <w:rFonts w:eastAsiaTheme="minorHAnsi"/>
          <w:szCs w:val="24"/>
          <w:lang w:eastAsia="en-US"/>
        </w:rPr>
        <w:t>,</w:t>
      </w:r>
      <w:r w:rsidRPr="00960DCB">
        <w:rPr>
          <w:rFonts w:eastAsiaTheme="minorHAnsi"/>
          <w:szCs w:val="24"/>
          <w:lang w:eastAsia="en-US"/>
        </w:rPr>
        <w:t xml:space="preserve"> έχε</w:t>
      </w:r>
      <w:r>
        <w:rPr>
          <w:rFonts w:eastAsiaTheme="minorHAnsi"/>
          <w:szCs w:val="24"/>
          <w:lang w:eastAsia="en-US"/>
        </w:rPr>
        <w:t>ι εξαντληθεί κάθε δυνατότητα πρόσθετης</w:t>
      </w:r>
      <w:r w:rsidRPr="00960DCB">
        <w:rPr>
          <w:rFonts w:eastAsiaTheme="minorHAnsi"/>
          <w:szCs w:val="24"/>
          <w:lang w:eastAsia="en-US"/>
        </w:rPr>
        <w:t xml:space="preserve"> χρηματοδοτικ</w:t>
      </w:r>
      <w:r>
        <w:rPr>
          <w:rFonts w:eastAsiaTheme="minorHAnsi"/>
          <w:szCs w:val="24"/>
          <w:lang w:eastAsia="en-US"/>
        </w:rPr>
        <w:t>ής</w:t>
      </w:r>
      <w:r w:rsidRPr="00960DCB">
        <w:rPr>
          <w:rFonts w:eastAsiaTheme="minorHAnsi"/>
          <w:szCs w:val="24"/>
          <w:lang w:eastAsia="en-US"/>
        </w:rPr>
        <w:t xml:space="preserve"> συμβολής του </w:t>
      </w:r>
      <w:r>
        <w:rPr>
          <w:rFonts w:eastAsiaTheme="minorHAnsi"/>
          <w:szCs w:val="24"/>
          <w:lang w:eastAsia="en-US"/>
        </w:rPr>
        <w:t>δ</w:t>
      </w:r>
      <w:r w:rsidRPr="00960DCB">
        <w:rPr>
          <w:rFonts w:eastAsiaTheme="minorHAnsi"/>
          <w:szCs w:val="24"/>
          <w:lang w:eastAsia="en-US"/>
        </w:rPr>
        <w:t>ημοσίου</w:t>
      </w:r>
      <w:r>
        <w:rPr>
          <w:rFonts w:eastAsiaTheme="minorHAnsi"/>
          <w:szCs w:val="24"/>
          <w:lang w:eastAsia="en-US"/>
        </w:rPr>
        <w:t>. Το</w:t>
      </w:r>
      <w:r w:rsidRPr="00960DCB">
        <w:rPr>
          <w:rFonts w:eastAsiaTheme="minorHAnsi"/>
          <w:szCs w:val="24"/>
          <w:lang w:eastAsia="en-US"/>
        </w:rPr>
        <w:t xml:space="preserve"> αποτέ</w:t>
      </w:r>
      <w:r w:rsidRPr="00960DCB">
        <w:rPr>
          <w:rFonts w:eastAsiaTheme="minorHAnsi"/>
          <w:szCs w:val="24"/>
          <w:lang w:eastAsia="en-US"/>
        </w:rPr>
        <w:t xml:space="preserve">λεσμα είναι </w:t>
      </w:r>
      <w:r>
        <w:rPr>
          <w:rFonts w:eastAsiaTheme="minorHAnsi"/>
          <w:szCs w:val="24"/>
          <w:lang w:eastAsia="en-US"/>
        </w:rPr>
        <w:t>η παραχωρησιούχος</w:t>
      </w:r>
      <w:r w:rsidRPr="00960DCB">
        <w:rPr>
          <w:rFonts w:eastAsiaTheme="minorHAnsi"/>
          <w:szCs w:val="24"/>
          <w:lang w:eastAsia="en-US"/>
        </w:rPr>
        <w:t xml:space="preserve"> κοινοπραξία να </w:t>
      </w:r>
      <w:r>
        <w:rPr>
          <w:rFonts w:eastAsiaTheme="minorHAnsi"/>
          <w:szCs w:val="24"/>
          <w:lang w:eastAsia="en-US"/>
        </w:rPr>
        <w:t>φανεί</w:t>
      </w:r>
      <w:r w:rsidRPr="00960DCB">
        <w:rPr>
          <w:rFonts w:eastAsiaTheme="minorHAnsi"/>
          <w:szCs w:val="24"/>
          <w:lang w:eastAsia="en-US"/>
        </w:rPr>
        <w:t xml:space="preserve"> εντελώς ασυνεπής στις συμβατικές τ</w:t>
      </w:r>
      <w:r>
        <w:rPr>
          <w:rFonts w:eastAsiaTheme="minorHAnsi"/>
          <w:szCs w:val="24"/>
          <w:lang w:eastAsia="en-US"/>
        </w:rPr>
        <w:t>η</w:t>
      </w:r>
      <w:r w:rsidRPr="00960DCB">
        <w:rPr>
          <w:rFonts w:eastAsiaTheme="minorHAnsi"/>
          <w:szCs w:val="24"/>
          <w:lang w:eastAsia="en-US"/>
        </w:rPr>
        <w:t>ς υποχρεώσεις</w:t>
      </w:r>
      <w:r>
        <w:rPr>
          <w:rFonts w:eastAsiaTheme="minorHAnsi"/>
          <w:szCs w:val="24"/>
          <w:lang w:eastAsia="en-US"/>
        </w:rPr>
        <w:t>, να τελματώσουν οι εργασίες</w:t>
      </w:r>
      <w:r w:rsidRPr="00960DCB">
        <w:rPr>
          <w:rFonts w:eastAsiaTheme="minorHAnsi"/>
          <w:szCs w:val="24"/>
          <w:lang w:eastAsia="en-US"/>
        </w:rPr>
        <w:t xml:space="preserve"> και να μην τηρηθούν ούτε στο κατ</w:t>
      </w:r>
      <w:r>
        <w:rPr>
          <w:rFonts w:eastAsiaTheme="minorHAnsi"/>
          <w:szCs w:val="24"/>
          <w:lang w:eastAsia="en-US"/>
        </w:rPr>
        <w:t>’</w:t>
      </w:r>
      <w:r w:rsidRPr="00960DCB">
        <w:rPr>
          <w:rFonts w:eastAsiaTheme="minorHAnsi"/>
          <w:szCs w:val="24"/>
          <w:lang w:eastAsia="en-US"/>
        </w:rPr>
        <w:t xml:space="preserve"> ελάχιστον </w:t>
      </w:r>
      <w:r>
        <w:rPr>
          <w:rFonts w:eastAsiaTheme="minorHAnsi"/>
          <w:szCs w:val="24"/>
          <w:lang w:eastAsia="en-US"/>
        </w:rPr>
        <w:t>τα αρχικώς</w:t>
      </w:r>
      <w:r w:rsidRPr="00960DCB">
        <w:rPr>
          <w:rFonts w:eastAsiaTheme="minorHAnsi"/>
          <w:szCs w:val="24"/>
          <w:lang w:eastAsia="en-US"/>
        </w:rPr>
        <w:t xml:space="preserve"> συμφωνηθέντα χρονοδιαγράμματα</w:t>
      </w:r>
      <w:r>
        <w:rPr>
          <w:rFonts w:eastAsiaTheme="minorHAnsi"/>
          <w:szCs w:val="24"/>
          <w:lang w:eastAsia="en-US"/>
        </w:rPr>
        <w:t>, με την</w:t>
      </w:r>
      <w:r w:rsidRPr="00960DCB">
        <w:rPr>
          <w:rFonts w:eastAsiaTheme="minorHAnsi"/>
          <w:szCs w:val="24"/>
          <w:lang w:eastAsia="en-US"/>
        </w:rPr>
        <w:t xml:space="preserve"> κατασκευή του </w:t>
      </w:r>
      <w:r>
        <w:rPr>
          <w:rFonts w:eastAsiaTheme="minorHAnsi"/>
          <w:szCs w:val="24"/>
          <w:lang w:eastAsia="en-US"/>
        </w:rPr>
        <w:t>έργου να</w:t>
      </w:r>
      <w:r w:rsidRPr="00960DCB">
        <w:rPr>
          <w:rFonts w:eastAsiaTheme="minorHAnsi"/>
          <w:szCs w:val="24"/>
          <w:lang w:eastAsia="en-US"/>
        </w:rPr>
        <w:t xml:space="preserve"> διακόπτεται </w:t>
      </w:r>
      <w:r w:rsidRPr="00960DCB">
        <w:rPr>
          <w:rFonts w:eastAsiaTheme="minorHAnsi"/>
          <w:szCs w:val="24"/>
          <w:lang w:eastAsia="en-US"/>
        </w:rPr>
        <w:t>παντελώς το 2011</w:t>
      </w:r>
      <w:r>
        <w:rPr>
          <w:rFonts w:eastAsiaTheme="minorHAnsi"/>
          <w:szCs w:val="24"/>
          <w:lang w:eastAsia="en-US"/>
        </w:rPr>
        <w:t>, υπό την</w:t>
      </w:r>
      <w:r w:rsidRPr="00960DCB">
        <w:rPr>
          <w:rFonts w:eastAsiaTheme="minorHAnsi"/>
          <w:szCs w:val="24"/>
          <w:lang w:eastAsia="en-US"/>
        </w:rPr>
        <w:t xml:space="preserve"> επίκληση </w:t>
      </w:r>
      <w:r>
        <w:rPr>
          <w:rFonts w:eastAsiaTheme="minorHAnsi"/>
          <w:szCs w:val="24"/>
          <w:lang w:eastAsia="en-US"/>
        </w:rPr>
        <w:t xml:space="preserve">εκ μέρους των ιδιωτών της οικονομικής και </w:t>
      </w:r>
      <w:r w:rsidRPr="00960DCB">
        <w:rPr>
          <w:rFonts w:eastAsiaTheme="minorHAnsi"/>
          <w:szCs w:val="24"/>
          <w:lang w:eastAsia="en-US"/>
        </w:rPr>
        <w:t>δημοσιονομικής κρίσης</w:t>
      </w:r>
      <w:r>
        <w:rPr>
          <w:rFonts w:eastAsiaTheme="minorHAnsi"/>
          <w:szCs w:val="24"/>
          <w:lang w:eastAsia="en-US"/>
        </w:rPr>
        <w:t>.</w:t>
      </w:r>
    </w:p>
    <w:p w14:paraId="5218DB82" w14:textId="77777777" w:rsidR="00BE48FC" w:rsidRDefault="008F016C">
      <w:pPr>
        <w:spacing w:line="600" w:lineRule="auto"/>
        <w:ind w:firstLine="720"/>
        <w:jc w:val="both"/>
        <w:rPr>
          <w:rFonts w:eastAsiaTheme="minorHAnsi"/>
          <w:szCs w:val="24"/>
          <w:lang w:eastAsia="en-US"/>
        </w:rPr>
      </w:pPr>
      <w:r>
        <w:rPr>
          <w:rFonts w:eastAsiaTheme="minorHAnsi"/>
          <w:szCs w:val="24"/>
          <w:lang w:eastAsia="en-US"/>
        </w:rPr>
        <w:t>Αντί, μάλιστα, οι</w:t>
      </w:r>
      <w:r w:rsidRPr="00960DCB">
        <w:rPr>
          <w:rFonts w:eastAsiaTheme="minorHAnsi"/>
          <w:szCs w:val="24"/>
          <w:lang w:eastAsia="en-US"/>
        </w:rPr>
        <w:t xml:space="preserve"> εκάστοτε κυβερνήσεις και οι αρμόδιοι φορείς του </w:t>
      </w:r>
      <w:r>
        <w:rPr>
          <w:rFonts w:eastAsiaTheme="minorHAnsi"/>
          <w:szCs w:val="24"/>
          <w:lang w:eastAsia="en-US"/>
        </w:rPr>
        <w:t xml:space="preserve">ελληνικού </w:t>
      </w:r>
      <w:r>
        <w:rPr>
          <w:rFonts w:eastAsiaTheme="minorHAnsi"/>
          <w:szCs w:val="24"/>
          <w:lang w:eastAsia="en-US"/>
        </w:rPr>
        <w:t>δ</w:t>
      </w:r>
      <w:r>
        <w:rPr>
          <w:rFonts w:eastAsiaTheme="minorHAnsi"/>
          <w:szCs w:val="24"/>
          <w:lang w:eastAsia="en-US"/>
        </w:rPr>
        <w:t>ημοσίου να μεριμνήσουν για τη</w:t>
      </w:r>
      <w:r w:rsidRPr="00960DCB">
        <w:rPr>
          <w:rFonts w:eastAsiaTheme="minorHAnsi"/>
          <w:szCs w:val="24"/>
          <w:lang w:eastAsia="en-US"/>
        </w:rPr>
        <w:t xml:space="preserve"> διασφάλιση του </w:t>
      </w:r>
      <w:r>
        <w:rPr>
          <w:rFonts w:eastAsiaTheme="minorHAnsi"/>
          <w:szCs w:val="24"/>
          <w:lang w:eastAsia="en-US"/>
        </w:rPr>
        <w:t>δημοσίου</w:t>
      </w:r>
      <w:r w:rsidRPr="00960DCB">
        <w:rPr>
          <w:rFonts w:eastAsiaTheme="minorHAnsi"/>
          <w:szCs w:val="24"/>
          <w:lang w:eastAsia="en-US"/>
        </w:rPr>
        <w:t xml:space="preserve"> συμφέροντος</w:t>
      </w:r>
      <w:r>
        <w:rPr>
          <w:rFonts w:eastAsiaTheme="minorHAnsi"/>
          <w:szCs w:val="24"/>
          <w:lang w:eastAsia="en-US"/>
        </w:rPr>
        <w:t>,</w:t>
      </w:r>
      <w:r w:rsidRPr="00960DCB">
        <w:rPr>
          <w:rFonts w:eastAsiaTheme="minorHAnsi"/>
          <w:szCs w:val="24"/>
          <w:lang w:eastAsia="en-US"/>
        </w:rPr>
        <w:t xml:space="preserve"> υποχρεώνοντα</w:t>
      </w:r>
      <w:r w:rsidRPr="00960DCB">
        <w:rPr>
          <w:rFonts w:eastAsiaTheme="minorHAnsi"/>
          <w:szCs w:val="24"/>
          <w:lang w:eastAsia="en-US"/>
        </w:rPr>
        <w:t>ς τ</w:t>
      </w:r>
      <w:r>
        <w:rPr>
          <w:rFonts w:eastAsiaTheme="minorHAnsi"/>
          <w:szCs w:val="24"/>
          <w:lang w:eastAsia="en-US"/>
        </w:rPr>
        <w:t>η</w:t>
      </w:r>
      <w:r w:rsidRPr="00960DCB">
        <w:rPr>
          <w:rFonts w:eastAsiaTheme="minorHAnsi"/>
          <w:szCs w:val="24"/>
          <w:lang w:eastAsia="en-US"/>
        </w:rPr>
        <w:t>ν παραχωρησιούχο να πράξει τα δέοντα και τα όσα είχε συμβατικά δε</w:t>
      </w:r>
      <w:r>
        <w:rPr>
          <w:rFonts w:eastAsiaTheme="minorHAnsi"/>
          <w:szCs w:val="24"/>
          <w:lang w:eastAsia="en-US"/>
        </w:rPr>
        <w:t>σμευτεί,</w:t>
      </w:r>
      <w:r w:rsidRPr="00960DCB">
        <w:rPr>
          <w:rFonts w:eastAsiaTheme="minorHAnsi"/>
          <w:szCs w:val="24"/>
          <w:lang w:eastAsia="en-US"/>
        </w:rPr>
        <w:t xml:space="preserve"> αποδέχθηκαν σκανδαλωδώς την ύπαρξη </w:t>
      </w:r>
      <w:r>
        <w:rPr>
          <w:rFonts w:eastAsiaTheme="minorHAnsi"/>
          <w:szCs w:val="24"/>
          <w:lang w:eastAsia="en-US"/>
        </w:rPr>
        <w:t>«</w:t>
      </w:r>
      <w:r w:rsidRPr="00960DCB">
        <w:rPr>
          <w:rFonts w:eastAsiaTheme="minorHAnsi"/>
          <w:szCs w:val="24"/>
          <w:lang w:eastAsia="en-US"/>
        </w:rPr>
        <w:t>παρατεταμένου γεγονότος ανωτέρας βίας</w:t>
      </w:r>
      <w:r>
        <w:rPr>
          <w:rFonts w:eastAsiaTheme="minorHAnsi"/>
          <w:szCs w:val="24"/>
          <w:lang w:eastAsia="en-US"/>
        </w:rPr>
        <w:t>»</w:t>
      </w:r>
      <w:r>
        <w:rPr>
          <w:rFonts w:eastAsiaTheme="minorHAnsi"/>
          <w:szCs w:val="24"/>
          <w:lang w:eastAsia="en-US"/>
        </w:rPr>
        <w:t>, που ως τέτοιο</w:t>
      </w:r>
      <w:r w:rsidRPr="00960DCB">
        <w:rPr>
          <w:rFonts w:eastAsiaTheme="minorHAnsi"/>
          <w:szCs w:val="24"/>
          <w:lang w:eastAsia="en-US"/>
        </w:rPr>
        <w:t xml:space="preserve"> γεγονός θεωρήθηκε </w:t>
      </w:r>
      <w:r>
        <w:rPr>
          <w:rFonts w:eastAsiaTheme="minorHAnsi"/>
          <w:szCs w:val="24"/>
          <w:lang w:eastAsia="en-US"/>
        </w:rPr>
        <w:t xml:space="preserve">η </w:t>
      </w:r>
      <w:r w:rsidRPr="00960DCB">
        <w:rPr>
          <w:rFonts w:eastAsiaTheme="minorHAnsi"/>
          <w:szCs w:val="24"/>
          <w:lang w:eastAsia="en-US"/>
        </w:rPr>
        <w:t>οικονομική κρίση</w:t>
      </w:r>
      <w:r>
        <w:rPr>
          <w:rFonts w:eastAsiaTheme="minorHAnsi"/>
          <w:szCs w:val="24"/>
          <w:lang w:eastAsia="en-US"/>
        </w:rPr>
        <w:t>.</w:t>
      </w:r>
    </w:p>
    <w:p w14:paraId="5218DB83" w14:textId="77777777" w:rsidR="00BE48FC" w:rsidRDefault="008F016C">
      <w:pPr>
        <w:spacing w:line="600" w:lineRule="auto"/>
        <w:ind w:firstLine="720"/>
        <w:jc w:val="both"/>
        <w:rPr>
          <w:rFonts w:eastAsiaTheme="minorHAnsi"/>
          <w:szCs w:val="24"/>
          <w:lang w:eastAsia="en-US"/>
        </w:rPr>
      </w:pPr>
      <w:r>
        <w:rPr>
          <w:rFonts w:eastAsiaTheme="minorHAnsi"/>
          <w:szCs w:val="24"/>
          <w:lang w:eastAsia="en-US"/>
        </w:rPr>
        <w:t>Ο</w:t>
      </w:r>
      <w:r w:rsidRPr="00960DCB">
        <w:rPr>
          <w:rFonts w:eastAsiaTheme="minorHAnsi"/>
          <w:szCs w:val="24"/>
          <w:lang w:eastAsia="en-US"/>
        </w:rPr>
        <w:t xml:space="preserve">ι νομικές συνέπειες της παροχής αυτής εκ μέρους </w:t>
      </w:r>
      <w:r>
        <w:rPr>
          <w:rFonts w:eastAsiaTheme="minorHAnsi"/>
          <w:szCs w:val="24"/>
          <w:lang w:eastAsia="en-US"/>
        </w:rPr>
        <w:t>τ</w:t>
      </w:r>
      <w:r>
        <w:rPr>
          <w:rFonts w:eastAsiaTheme="minorHAnsi"/>
          <w:szCs w:val="24"/>
          <w:lang w:eastAsia="en-US"/>
        </w:rPr>
        <w:t xml:space="preserve">ης </w:t>
      </w:r>
      <w:r w:rsidRPr="00960DCB">
        <w:rPr>
          <w:rFonts w:eastAsiaTheme="minorHAnsi"/>
          <w:szCs w:val="24"/>
          <w:lang w:eastAsia="en-US"/>
        </w:rPr>
        <w:t xml:space="preserve">ελληνικής πολιτείας </w:t>
      </w:r>
      <w:r>
        <w:rPr>
          <w:rFonts w:eastAsiaTheme="minorHAnsi"/>
          <w:szCs w:val="24"/>
          <w:lang w:eastAsia="en-US"/>
        </w:rPr>
        <w:t>υπήρξαν</w:t>
      </w:r>
      <w:r w:rsidRPr="00960DCB">
        <w:rPr>
          <w:rFonts w:eastAsiaTheme="minorHAnsi"/>
          <w:szCs w:val="24"/>
          <w:lang w:eastAsia="en-US"/>
        </w:rPr>
        <w:t xml:space="preserve"> βαρύτατα δυσμενείς για το δημόσιο συμφέρον και λυτρωτικές έως χαριστικές για τα συμ</w:t>
      </w:r>
      <w:r>
        <w:rPr>
          <w:rFonts w:eastAsiaTheme="minorHAnsi"/>
          <w:szCs w:val="24"/>
          <w:lang w:eastAsia="en-US"/>
        </w:rPr>
        <w:t>φέροντα των παραχωρησιούχων, εφόσον</w:t>
      </w:r>
      <w:r w:rsidRPr="00960DCB">
        <w:rPr>
          <w:rFonts w:eastAsiaTheme="minorHAnsi"/>
          <w:szCs w:val="24"/>
          <w:lang w:eastAsia="en-US"/>
        </w:rPr>
        <w:t xml:space="preserve"> το έργο </w:t>
      </w:r>
      <w:r>
        <w:rPr>
          <w:rFonts w:eastAsiaTheme="minorHAnsi"/>
          <w:szCs w:val="24"/>
          <w:lang w:eastAsia="en-US"/>
        </w:rPr>
        <w:t xml:space="preserve">διασπάστηκε σε τμήματα, </w:t>
      </w:r>
      <w:r w:rsidRPr="00960DCB">
        <w:rPr>
          <w:rFonts w:eastAsiaTheme="minorHAnsi"/>
          <w:szCs w:val="24"/>
          <w:lang w:eastAsia="en-US"/>
        </w:rPr>
        <w:t>η κατασκευή των οποίων με συμφωνία αμφοτέρων των μερών αναβλήθηκε για το μ</w:t>
      </w:r>
      <w:r w:rsidRPr="00960DCB">
        <w:rPr>
          <w:rFonts w:eastAsiaTheme="minorHAnsi"/>
          <w:szCs w:val="24"/>
          <w:lang w:eastAsia="en-US"/>
        </w:rPr>
        <w:t>έλλον</w:t>
      </w:r>
      <w:r>
        <w:rPr>
          <w:rFonts w:eastAsiaTheme="minorHAnsi"/>
          <w:szCs w:val="24"/>
          <w:lang w:eastAsia="en-US"/>
        </w:rPr>
        <w:t>. Μάλιστα, δεν είναι μόνο αυτό, αλλά</w:t>
      </w:r>
      <w:r w:rsidRPr="00960DCB">
        <w:rPr>
          <w:rFonts w:eastAsiaTheme="minorHAnsi"/>
          <w:szCs w:val="24"/>
          <w:lang w:eastAsia="en-US"/>
        </w:rPr>
        <w:t xml:space="preserve"> για την ολοκλήρωση των </w:t>
      </w:r>
      <w:r>
        <w:rPr>
          <w:rFonts w:eastAsiaTheme="minorHAnsi"/>
          <w:szCs w:val="24"/>
          <w:lang w:eastAsia="en-US"/>
        </w:rPr>
        <w:t>ως άνω αναβαλλομένων</w:t>
      </w:r>
      <w:r w:rsidRPr="00960DCB">
        <w:rPr>
          <w:rFonts w:eastAsiaTheme="minorHAnsi"/>
          <w:szCs w:val="24"/>
          <w:lang w:eastAsia="en-US"/>
        </w:rPr>
        <w:t xml:space="preserve"> τμημάτων το ελληνικό κράτος δεσμεύτηκε να επιβαρυνθ</w:t>
      </w:r>
      <w:r>
        <w:rPr>
          <w:rFonts w:eastAsiaTheme="minorHAnsi"/>
          <w:szCs w:val="24"/>
          <w:lang w:eastAsia="en-US"/>
        </w:rPr>
        <w:t>εί με την επιπλέον χρηματοδότησή</w:t>
      </w:r>
      <w:r w:rsidRPr="00960DCB">
        <w:rPr>
          <w:rFonts w:eastAsiaTheme="minorHAnsi"/>
          <w:szCs w:val="24"/>
          <w:lang w:eastAsia="en-US"/>
        </w:rPr>
        <w:t xml:space="preserve"> </w:t>
      </w:r>
      <w:r>
        <w:rPr>
          <w:rFonts w:eastAsiaTheme="minorHAnsi"/>
          <w:szCs w:val="24"/>
          <w:lang w:eastAsia="en-US"/>
        </w:rPr>
        <w:t>τους,</w:t>
      </w:r>
      <w:r w:rsidRPr="00960DCB">
        <w:rPr>
          <w:rFonts w:eastAsiaTheme="minorHAnsi"/>
          <w:szCs w:val="24"/>
          <w:lang w:eastAsia="en-US"/>
        </w:rPr>
        <w:t xml:space="preserve"> ώστε να προχωρήσει και να ολοκληρωθεί </w:t>
      </w:r>
      <w:r>
        <w:rPr>
          <w:rFonts w:eastAsiaTheme="minorHAnsi"/>
          <w:szCs w:val="24"/>
          <w:lang w:eastAsia="en-US"/>
        </w:rPr>
        <w:t xml:space="preserve">η </w:t>
      </w:r>
      <w:r w:rsidRPr="00960DCB">
        <w:rPr>
          <w:rFonts w:eastAsiaTheme="minorHAnsi"/>
          <w:szCs w:val="24"/>
          <w:lang w:eastAsia="en-US"/>
        </w:rPr>
        <w:t xml:space="preserve">κατασκευή </w:t>
      </w:r>
      <w:r>
        <w:rPr>
          <w:rFonts w:eastAsiaTheme="minorHAnsi"/>
          <w:szCs w:val="24"/>
          <w:lang w:eastAsia="en-US"/>
        </w:rPr>
        <w:t>τους.</w:t>
      </w:r>
    </w:p>
    <w:p w14:paraId="5218DB84" w14:textId="77777777" w:rsidR="00BE48FC" w:rsidRDefault="008F016C">
      <w:pPr>
        <w:spacing w:line="600" w:lineRule="auto"/>
        <w:ind w:firstLine="720"/>
        <w:jc w:val="both"/>
        <w:rPr>
          <w:rFonts w:eastAsiaTheme="minorHAnsi"/>
          <w:szCs w:val="24"/>
          <w:lang w:eastAsia="en-US"/>
        </w:rPr>
      </w:pPr>
      <w:r>
        <w:rPr>
          <w:rFonts w:eastAsiaTheme="minorHAnsi"/>
          <w:szCs w:val="24"/>
          <w:lang w:eastAsia="en-US"/>
        </w:rPr>
        <w:t>Ο</w:t>
      </w:r>
      <w:r w:rsidRPr="00960DCB">
        <w:rPr>
          <w:rFonts w:eastAsiaTheme="minorHAnsi"/>
          <w:szCs w:val="24"/>
          <w:lang w:eastAsia="en-US"/>
        </w:rPr>
        <w:t>ι συμβάσεις αυτές</w:t>
      </w:r>
      <w:r>
        <w:rPr>
          <w:rFonts w:eastAsiaTheme="minorHAnsi"/>
          <w:szCs w:val="24"/>
          <w:lang w:eastAsia="en-US"/>
        </w:rPr>
        <w:t>,</w:t>
      </w:r>
      <w:r w:rsidRPr="00960DCB">
        <w:rPr>
          <w:rFonts w:eastAsiaTheme="minorHAnsi"/>
          <w:szCs w:val="24"/>
          <w:lang w:eastAsia="en-US"/>
        </w:rPr>
        <w:t xml:space="preserve"> όπως και αντίστοιχες των λοιπών </w:t>
      </w:r>
      <w:r>
        <w:rPr>
          <w:rFonts w:eastAsiaTheme="minorHAnsi"/>
          <w:szCs w:val="24"/>
          <w:lang w:eastAsia="en-US"/>
        </w:rPr>
        <w:t>«</w:t>
      </w:r>
      <w:r w:rsidRPr="00960DCB">
        <w:rPr>
          <w:rFonts w:eastAsiaTheme="minorHAnsi"/>
          <w:szCs w:val="24"/>
          <w:lang w:eastAsia="en-US"/>
        </w:rPr>
        <w:t>αναπτυξιακών</w:t>
      </w:r>
      <w:r>
        <w:rPr>
          <w:rFonts w:eastAsiaTheme="minorHAnsi"/>
          <w:szCs w:val="24"/>
          <w:lang w:eastAsia="en-US"/>
        </w:rPr>
        <w:t>» δρόμων</w:t>
      </w:r>
      <w:r w:rsidRPr="00960DCB">
        <w:rPr>
          <w:rFonts w:eastAsiaTheme="minorHAnsi"/>
          <w:szCs w:val="24"/>
          <w:lang w:eastAsia="en-US"/>
        </w:rPr>
        <w:t xml:space="preserve"> της περιόδου 2004</w:t>
      </w:r>
      <w:r>
        <w:rPr>
          <w:rFonts w:eastAsiaTheme="minorHAnsi"/>
          <w:szCs w:val="24"/>
          <w:lang w:eastAsia="en-US"/>
        </w:rPr>
        <w:t xml:space="preserve"> </w:t>
      </w:r>
      <w:r>
        <w:rPr>
          <w:rFonts w:eastAsiaTheme="minorHAnsi"/>
          <w:szCs w:val="24"/>
          <w:lang w:eastAsia="en-US"/>
        </w:rPr>
        <w:t>-</w:t>
      </w:r>
      <w:r>
        <w:rPr>
          <w:rFonts w:eastAsiaTheme="minorHAnsi"/>
          <w:szCs w:val="24"/>
          <w:lang w:eastAsia="en-US"/>
        </w:rPr>
        <w:t xml:space="preserve"> </w:t>
      </w:r>
      <w:r w:rsidRPr="00960DCB">
        <w:rPr>
          <w:rFonts w:eastAsiaTheme="minorHAnsi"/>
          <w:szCs w:val="24"/>
          <w:lang w:eastAsia="en-US"/>
        </w:rPr>
        <w:t>2005</w:t>
      </w:r>
      <w:r>
        <w:rPr>
          <w:rFonts w:eastAsiaTheme="minorHAnsi"/>
          <w:szCs w:val="24"/>
          <w:lang w:eastAsia="en-US"/>
        </w:rPr>
        <w:t>,</w:t>
      </w:r>
      <w:r w:rsidRPr="00960DCB">
        <w:rPr>
          <w:rFonts w:eastAsiaTheme="minorHAnsi"/>
          <w:szCs w:val="24"/>
          <w:lang w:eastAsia="en-US"/>
        </w:rPr>
        <w:t xml:space="preserve"> συνήφθησαν σε μια προσπάθεια δημιουργίας ενός εκτεταμένο</w:t>
      </w:r>
      <w:r>
        <w:rPr>
          <w:rFonts w:eastAsiaTheme="minorHAnsi"/>
          <w:szCs w:val="24"/>
          <w:lang w:eastAsia="en-US"/>
        </w:rPr>
        <w:t>υ</w:t>
      </w:r>
      <w:r w:rsidRPr="00960DCB">
        <w:rPr>
          <w:rFonts w:eastAsiaTheme="minorHAnsi"/>
          <w:szCs w:val="24"/>
          <w:lang w:eastAsia="en-US"/>
        </w:rPr>
        <w:t xml:space="preserve"> </w:t>
      </w:r>
      <w:r>
        <w:rPr>
          <w:rFonts w:eastAsiaTheme="minorHAnsi"/>
          <w:szCs w:val="24"/>
          <w:lang w:eastAsia="en-US"/>
        </w:rPr>
        <w:t>δικτύου</w:t>
      </w:r>
      <w:r w:rsidRPr="00960DCB">
        <w:rPr>
          <w:rFonts w:eastAsiaTheme="minorHAnsi"/>
          <w:szCs w:val="24"/>
          <w:lang w:eastAsia="en-US"/>
        </w:rPr>
        <w:t xml:space="preserve"> σύγχρονων αυτοκινητοδρόμων ευρωπαϊκών προδιαγραφών</w:t>
      </w:r>
      <w:r>
        <w:rPr>
          <w:rFonts w:eastAsiaTheme="minorHAnsi"/>
          <w:szCs w:val="24"/>
          <w:lang w:eastAsia="en-US"/>
        </w:rPr>
        <w:t>,</w:t>
      </w:r>
      <w:r w:rsidRPr="00960DCB">
        <w:rPr>
          <w:rFonts w:eastAsiaTheme="minorHAnsi"/>
          <w:szCs w:val="24"/>
          <w:lang w:eastAsia="en-US"/>
        </w:rPr>
        <w:t xml:space="preserve"> όπως ανέφεραν </w:t>
      </w:r>
      <w:r>
        <w:rPr>
          <w:rFonts w:eastAsiaTheme="minorHAnsi"/>
          <w:szCs w:val="24"/>
          <w:lang w:eastAsia="en-US"/>
        </w:rPr>
        <w:t xml:space="preserve">οι κατά καιρούς αρμόδιοι Υπουργοί. Το </w:t>
      </w:r>
      <w:r>
        <w:rPr>
          <w:rFonts w:eastAsiaTheme="minorHAnsi"/>
          <w:szCs w:val="24"/>
          <w:lang w:eastAsia="en-US"/>
        </w:rPr>
        <w:t>δ</w:t>
      </w:r>
      <w:r>
        <w:rPr>
          <w:rFonts w:eastAsiaTheme="minorHAnsi"/>
          <w:szCs w:val="24"/>
          <w:lang w:eastAsia="en-US"/>
        </w:rPr>
        <w:t>ημόσ</w:t>
      </w:r>
      <w:r>
        <w:rPr>
          <w:rFonts w:eastAsiaTheme="minorHAnsi"/>
          <w:szCs w:val="24"/>
          <w:lang w:eastAsia="en-US"/>
        </w:rPr>
        <w:t>ιο, όμως, ήταν απροετοίμαστο. Δεν</w:t>
      </w:r>
      <w:r w:rsidRPr="00960DCB">
        <w:rPr>
          <w:rFonts w:eastAsiaTheme="minorHAnsi"/>
          <w:szCs w:val="24"/>
          <w:lang w:eastAsia="en-US"/>
        </w:rPr>
        <w:t xml:space="preserve"> είχε γίνει </w:t>
      </w:r>
      <w:r>
        <w:rPr>
          <w:rFonts w:eastAsiaTheme="minorHAnsi"/>
          <w:szCs w:val="24"/>
          <w:lang w:eastAsia="en-US"/>
        </w:rPr>
        <w:t xml:space="preserve">η </w:t>
      </w:r>
      <w:r w:rsidRPr="00960DCB">
        <w:rPr>
          <w:rFonts w:eastAsiaTheme="minorHAnsi"/>
          <w:szCs w:val="24"/>
          <w:lang w:eastAsia="en-US"/>
        </w:rPr>
        <w:t>κατάλληλη προεργασία</w:t>
      </w:r>
      <w:r>
        <w:rPr>
          <w:rFonts w:eastAsiaTheme="minorHAnsi"/>
          <w:szCs w:val="24"/>
          <w:lang w:eastAsia="en-US"/>
        </w:rPr>
        <w:t>, δεν είχαν γίνει οι</w:t>
      </w:r>
      <w:r w:rsidRPr="00960DCB">
        <w:rPr>
          <w:rFonts w:eastAsiaTheme="minorHAnsi"/>
          <w:szCs w:val="24"/>
          <w:lang w:eastAsia="en-US"/>
        </w:rPr>
        <w:t xml:space="preserve"> απαλλοτριώσεις</w:t>
      </w:r>
      <w:r>
        <w:rPr>
          <w:rFonts w:eastAsiaTheme="minorHAnsi"/>
          <w:szCs w:val="24"/>
          <w:lang w:eastAsia="en-US"/>
        </w:rPr>
        <w:t xml:space="preserve">, οι </w:t>
      </w:r>
      <w:r w:rsidRPr="00960DCB">
        <w:rPr>
          <w:rFonts w:eastAsiaTheme="minorHAnsi"/>
          <w:szCs w:val="24"/>
          <w:lang w:eastAsia="en-US"/>
        </w:rPr>
        <w:t>προμελέτες</w:t>
      </w:r>
      <w:r>
        <w:rPr>
          <w:rFonts w:eastAsiaTheme="minorHAnsi"/>
          <w:szCs w:val="24"/>
          <w:lang w:eastAsia="en-US"/>
        </w:rPr>
        <w:t xml:space="preserve"> έβριθαν λαθών,</w:t>
      </w:r>
      <w:r w:rsidRPr="00960DCB">
        <w:rPr>
          <w:rFonts w:eastAsiaTheme="minorHAnsi"/>
          <w:szCs w:val="24"/>
          <w:lang w:eastAsia="en-US"/>
        </w:rPr>
        <w:t xml:space="preserve"> ενώ η παραμικρή καθυστέρηση από πλευράς </w:t>
      </w:r>
      <w:r>
        <w:rPr>
          <w:rFonts w:eastAsiaTheme="minorHAnsi"/>
          <w:szCs w:val="24"/>
          <w:lang w:eastAsia="en-US"/>
        </w:rPr>
        <w:t>δ</w:t>
      </w:r>
      <w:r w:rsidRPr="00960DCB">
        <w:rPr>
          <w:rFonts w:eastAsiaTheme="minorHAnsi"/>
          <w:szCs w:val="24"/>
          <w:lang w:eastAsia="en-US"/>
        </w:rPr>
        <w:t xml:space="preserve">ημοσίου έπρεπε να πληρώνεται </w:t>
      </w:r>
      <w:r>
        <w:rPr>
          <w:rFonts w:eastAsiaTheme="minorHAnsi"/>
          <w:szCs w:val="24"/>
          <w:lang w:eastAsia="en-US"/>
        </w:rPr>
        <w:t xml:space="preserve">χρυσή. Επιβλαβείς, λοιπόν, ήταν οι διατάξεις για το </w:t>
      </w:r>
      <w:r>
        <w:rPr>
          <w:rFonts w:eastAsiaTheme="minorHAnsi"/>
          <w:szCs w:val="24"/>
          <w:lang w:eastAsia="en-US"/>
        </w:rPr>
        <w:t>δ</w:t>
      </w:r>
      <w:r>
        <w:rPr>
          <w:rFonts w:eastAsiaTheme="minorHAnsi"/>
          <w:szCs w:val="24"/>
          <w:lang w:eastAsia="en-US"/>
        </w:rPr>
        <w:t>ημόσιο, ακόμα κι όταν αυτό</w:t>
      </w:r>
      <w:r w:rsidRPr="00960DCB">
        <w:rPr>
          <w:rFonts w:eastAsiaTheme="minorHAnsi"/>
          <w:szCs w:val="24"/>
          <w:lang w:eastAsia="en-US"/>
        </w:rPr>
        <w:t xml:space="preserve"> δεν έφερε την ευθύνη</w:t>
      </w:r>
      <w:r>
        <w:rPr>
          <w:rFonts w:eastAsiaTheme="minorHAnsi"/>
          <w:szCs w:val="24"/>
          <w:lang w:eastAsia="en-US"/>
        </w:rPr>
        <w:t>.</w:t>
      </w:r>
    </w:p>
    <w:p w14:paraId="5218DB85" w14:textId="77777777" w:rsidR="00BE48FC" w:rsidRDefault="008F016C">
      <w:pPr>
        <w:spacing w:line="600" w:lineRule="auto"/>
        <w:ind w:firstLine="720"/>
        <w:jc w:val="both"/>
        <w:rPr>
          <w:rFonts w:eastAsiaTheme="minorHAnsi"/>
          <w:szCs w:val="24"/>
          <w:lang w:eastAsia="en-US"/>
        </w:rPr>
      </w:pPr>
      <w:r>
        <w:rPr>
          <w:rFonts w:eastAsiaTheme="minorHAnsi"/>
          <w:szCs w:val="24"/>
          <w:lang w:eastAsia="en-US"/>
        </w:rPr>
        <w:t xml:space="preserve">Τόσο </w:t>
      </w:r>
      <w:r w:rsidRPr="00960DCB">
        <w:rPr>
          <w:rFonts w:eastAsiaTheme="minorHAnsi"/>
          <w:szCs w:val="24"/>
          <w:lang w:eastAsia="en-US"/>
        </w:rPr>
        <w:t xml:space="preserve">επί </w:t>
      </w:r>
      <w:r>
        <w:rPr>
          <w:rFonts w:eastAsiaTheme="minorHAnsi"/>
          <w:szCs w:val="24"/>
          <w:lang w:eastAsia="en-US"/>
        </w:rPr>
        <w:t>κ</w:t>
      </w:r>
      <w:r w:rsidRPr="00960DCB">
        <w:rPr>
          <w:rFonts w:eastAsiaTheme="minorHAnsi"/>
          <w:szCs w:val="24"/>
          <w:lang w:eastAsia="en-US"/>
        </w:rPr>
        <w:t xml:space="preserve">υβερνήσεως </w:t>
      </w:r>
      <w:r>
        <w:rPr>
          <w:rFonts w:eastAsiaTheme="minorHAnsi"/>
          <w:szCs w:val="24"/>
          <w:lang w:eastAsia="en-US"/>
        </w:rPr>
        <w:t>Ν</w:t>
      </w:r>
      <w:r w:rsidRPr="00960DCB">
        <w:rPr>
          <w:rFonts w:eastAsiaTheme="minorHAnsi"/>
          <w:szCs w:val="24"/>
          <w:lang w:eastAsia="en-US"/>
        </w:rPr>
        <w:t xml:space="preserve">έας Δημοκρατίας όσο και </w:t>
      </w:r>
      <w:r>
        <w:rPr>
          <w:rFonts w:eastAsiaTheme="minorHAnsi"/>
          <w:szCs w:val="24"/>
          <w:lang w:eastAsia="en-US"/>
        </w:rPr>
        <w:t>επί</w:t>
      </w:r>
      <w:r w:rsidRPr="00960DCB">
        <w:rPr>
          <w:rFonts w:eastAsiaTheme="minorHAnsi"/>
          <w:szCs w:val="24"/>
          <w:lang w:eastAsia="en-US"/>
        </w:rPr>
        <w:t xml:space="preserve"> ΠΑΣΟΚ</w:t>
      </w:r>
      <w:r>
        <w:rPr>
          <w:rFonts w:eastAsiaTheme="minorHAnsi"/>
          <w:szCs w:val="24"/>
          <w:lang w:eastAsia="en-US"/>
        </w:rPr>
        <w:t xml:space="preserve"> τα προβλήματα διογκώθηκαν</w:t>
      </w:r>
      <w:r>
        <w:rPr>
          <w:rFonts w:eastAsiaTheme="minorHAnsi"/>
          <w:szCs w:val="24"/>
          <w:lang w:eastAsia="en-US"/>
        </w:rPr>
        <w:t>,</w:t>
      </w:r>
      <w:r>
        <w:rPr>
          <w:rFonts w:eastAsiaTheme="minorHAnsi"/>
          <w:szCs w:val="24"/>
          <w:lang w:eastAsia="en-US"/>
        </w:rPr>
        <w:t xml:space="preserve"> </w:t>
      </w:r>
      <w:r>
        <w:rPr>
          <w:rFonts w:eastAsiaTheme="minorHAnsi"/>
          <w:szCs w:val="24"/>
          <w:lang w:eastAsia="en-US"/>
        </w:rPr>
        <w:t>γ</w:t>
      </w:r>
      <w:r>
        <w:rPr>
          <w:rFonts w:eastAsiaTheme="minorHAnsi"/>
          <w:szCs w:val="24"/>
          <w:lang w:eastAsia="en-US"/>
        </w:rPr>
        <w:t>ίνοντα</w:t>
      </w:r>
      <w:r>
        <w:rPr>
          <w:rFonts w:eastAsiaTheme="minorHAnsi"/>
          <w:szCs w:val="24"/>
          <w:lang w:eastAsia="en-US"/>
        </w:rPr>
        <w:t>ι</w:t>
      </w:r>
      <w:r>
        <w:rPr>
          <w:rFonts w:eastAsiaTheme="minorHAnsi"/>
          <w:szCs w:val="24"/>
          <w:lang w:eastAsia="en-US"/>
        </w:rPr>
        <w:t xml:space="preserve"> </w:t>
      </w:r>
      <w:r w:rsidRPr="00960DCB">
        <w:rPr>
          <w:rFonts w:eastAsiaTheme="minorHAnsi"/>
          <w:szCs w:val="24"/>
          <w:lang w:eastAsia="en-US"/>
        </w:rPr>
        <w:t>ατέρμ</w:t>
      </w:r>
      <w:r>
        <w:rPr>
          <w:rFonts w:eastAsiaTheme="minorHAnsi"/>
          <w:szCs w:val="24"/>
          <w:lang w:eastAsia="en-US"/>
        </w:rPr>
        <w:t>ονες</w:t>
      </w:r>
      <w:r w:rsidRPr="00960DCB">
        <w:rPr>
          <w:rFonts w:eastAsiaTheme="minorHAnsi"/>
          <w:szCs w:val="24"/>
          <w:lang w:eastAsia="en-US"/>
        </w:rPr>
        <w:t xml:space="preserve"> συζητήσεις</w:t>
      </w:r>
      <w:r>
        <w:rPr>
          <w:rFonts w:eastAsiaTheme="minorHAnsi"/>
          <w:szCs w:val="24"/>
          <w:lang w:eastAsia="en-US"/>
        </w:rPr>
        <w:t xml:space="preserve"> επί συζητήσεων με τους</w:t>
      </w:r>
      <w:r w:rsidRPr="00960DCB">
        <w:rPr>
          <w:rFonts w:eastAsiaTheme="minorHAnsi"/>
          <w:szCs w:val="24"/>
          <w:lang w:eastAsia="en-US"/>
        </w:rPr>
        <w:t xml:space="preserve"> παραχωρησιούχους</w:t>
      </w:r>
      <w:r>
        <w:rPr>
          <w:rFonts w:eastAsiaTheme="minorHAnsi"/>
          <w:szCs w:val="24"/>
          <w:lang w:eastAsia="en-US"/>
        </w:rPr>
        <w:t>,</w:t>
      </w:r>
      <w:r>
        <w:rPr>
          <w:rFonts w:eastAsiaTheme="minorHAnsi"/>
          <w:szCs w:val="24"/>
          <w:lang w:eastAsia="en-US"/>
        </w:rPr>
        <w:t xml:space="preserve"> </w:t>
      </w:r>
      <w:r>
        <w:rPr>
          <w:rFonts w:eastAsiaTheme="minorHAnsi"/>
          <w:szCs w:val="24"/>
          <w:lang w:eastAsia="en-US"/>
        </w:rPr>
        <w:t>δ</w:t>
      </w:r>
      <w:r>
        <w:rPr>
          <w:rFonts w:eastAsiaTheme="minorHAnsi"/>
          <w:szCs w:val="24"/>
          <w:lang w:eastAsia="en-US"/>
        </w:rPr>
        <w:t>έχ</w:t>
      </w:r>
      <w:r>
        <w:rPr>
          <w:rFonts w:eastAsiaTheme="minorHAnsi"/>
          <w:szCs w:val="24"/>
          <w:lang w:eastAsia="en-US"/>
        </w:rPr>
        <w:t>ον</w:t>
      </w:r>
      <w:r>
        <w:rPr>
          <w:rFonts w:eastAsiaTheme="minorHAnsi"/>
          <w:szCs w:val="24"/>
          <w:lang w:eastAsia="en-US"/>
        </w:rPr>
        <w:t>ται</w:t>
      </w:r>
      <w:r w:rsidRPr="00960DCB">
        <w:rPr>
          <w:rFonts w:eastAsiaTheme="minorHAnsi"/>
          <w:szCs w:val="24"/>
          <w:lang w:eastAsia="en-US"/>
        </w:rPr>
        <w:t xml:space="preserve"> το </w:t>
      </w:r>
      <w:r>
        <w:rPr>
          <w:rFonts w:eastAsiaTheme="minorHAnsi"/>
          <w:szCs w:val="24"/>
          <w:lang w:eastAsia="en-US"/>
        </w:rPr>
        <w:t>δ</w:t>
      </w:r>
      <w:r w:rsidRPr="00960DCB">
        <w:rPr>
          <w:rFonts w:eastAsiaTheme="minorHAnsi"/>
          <w:szCs w:val="24"/>
          <w:lang w:eastAsia="en-US"/>
        </w:rPr>
        <w:t xml:space="preserve">ημόσιο να </w:t>
      </w:r>
      <w:r>
        <w:rPr>
          <w:rFonts w:eastAsiaTheme="minorHAnsi"/>
          <w:szCs w:val="24"/>
          <w:lang w:eastAsia="en-US"/>
        </w:rPr>
        <w:t>καταβάλει γενναίες</w:t>
      </w:r>
      <w:r w:rsidRPr="00960DCB">
        <w:rPr>
          <w:rFonts w:eastAsiaTheme="minorHAnsi"/>
          <w:szCs w:val="24"/>
          <w:lang w:eastAsia="en-US"/>
        </w:rPr>
        <w:t xml:space="preserve"> αποζημιώσεις σε παραχωρησιούχους και κατασκευαστές</w:t>
      </w:r>
      <w:r>
        <w:rPr>
          <w:rFonts w:eastAsiaTheme="minorHAnsi"/>
          <w:szCs w:val="24"/>
          <w:lang w:eastAsia="en-US"/>
        </w:rPr>
        <w:t>,</w:t>
      </w:r>
      <w:r w:rsidRPr="00960DCB">
        <w:rPr>
          <w:rFonts w:eastAsiaTheme="minorHAnsi"/>
          <w:szCs w:val="24"/>
          <w:lang w:eastAsia="en-US"/>
        </w:rPr>
        <w:t xml:space="preserve"> ενώ θυσιάζουν κ</w:t>
      </w:r>
      <w:r>
        <w:rPr>
          <w:rFonts w:eastAsiaTheme="minorHAnsi"/>
          <w:szCs w:val="24"/>
          <w:lang w:eastAsia="en-US"/>
        </w:rPr>
        <w:t xml:space="preserve">αι τα έσοδα από τα διόδια υπέρ </w:t>
      </w:r>
      <w:r>
        <w:rPr>
          <w:rFonts w:eastAsiaTheme="minorHAnsi"/>
          <w:szCs w:val="24"/>
          <w:lang w:eastAsia="en-US"/>
        </w:rPr>
        <w:t>δ</w:t>
      </w:r>
      <w:r w:rsidRPr="00960DCB">
        <w:rPr>
          <w:rFonts w:eastAsiaTheme="minorHAnsi"/>
          <w:szCs w:val="24"/>
          <w:lang w:eastAsia="en-US"/>
        </w:rPr>
        <w:t>ημοσίου</w:t>
      </w:r>
      <w:r>
        <w:rPr>
          <w:rFonts w:eastAsiaTheme="minorHAnsi"/>
          <w:szCs w:val="24"/>
          <w:lang w:eastAsia="en-US"/>
        </w:rPr>
        <w:t xml:space="preserve">. Όλα </w:t>
      </w:r>
      <w:r w:rsidRPr="00960DCB">
        <w:rPr>
          <w:rFonts w:eastAsiaTheme="minorHAnsi"/>
          <w:szCs w:val="24"/>
          <w:lang w:eastAsia="en-US"/>
        </w:rPr>
        <w:t>αυτά έγιναν με πολιτικές αποφάσεις</w:t>
      </w:r>
      <w:r>
        <w:rPr>
          <w:rFonts w:eastAsiaTheme="minorHAnsi"/>
          <w:szCs w:val="24"/>
          <w:lang w:eastAsia="en-US"/>
        </w:rPr>
        <w:t>. Η κάθε μία κυβέρνηση, δε,</w:t>
      </w:r>
      <w:r w:rsidRPr="00960DCB">
        <w:rPr>
          <w:rFonts w:eastAsiaTheme="minorHAnsi"/>
          <w:szCs w:val="24"/>
          <w:lang w:eastAsia="en-US"/>
        </w:rPr>
        <w:t xml:space="preserve"> ισχυριζόταν ότι θα </w:t>
      </w:r>
      <w:r>
        <w:rPr>
          <w:rFonts w:eastAsiaTheme="minorHAnsi"/>
          <w:szCs w:val="24"/>
          <w:lang w:eastAsia="en-US"/>
        </w:rPr>
        <w:t>επανεκκινούσε τα έργα</w:t>
      </w:r>
      <w:r w:rsidRPr="00960DCB">
        <w:rPr>
          <w:rFonts w:eastAsiaTheme="minorHAnsi"/>
          <w:szCs w:val="24"/>
          <w:lang w:eastAsia="en-US"/>
        </w:rPr>
        <w:t xml:space="preserve"> και θα έδινε την απαραίτητη ώθηση στην ο</w:t>
      </w:r>
      <w:r w:rsidRPr="00960DCB">
        <w:rPr>
          <w:rFonts w:eastAsiaTheme="minorHAnsi"/>
          <w:szCs w:val="24"/>
          <w:lang w:eastAsia="en-US"/>
        </w:rPr>
        <w:t>ικονομία</w:t>
      </w:r>
      <w:r>
        <w:rPr>
          <w:rFonts w:eastAsiaTheme="minorHAnsi"/>
          <w:szCs w:val="24"/>
          <w:lang w:eastAsia="en-US"/>
        </w:rPr>
        <w:t xml:space="preserve">. </w:t>
      </w:r>
    </w:p>
    <w:p w14:paraId="5218DB86" w14:textId="77777777" w:rsidR="00BE48FC" w:rsidRDefault="008F016C">
      <w:pPr>
        <w:spacing w:line="600" w:lineRule="auto"/>
        <w:ind w:firstLine="720"/>
        <w:jc w:val="both"/>
        <w:rPr>
          <w:rFonts w:eastAsiaTheme="minorHAnsi"/>
          <w:szCs w:val="24"/>
          <w:lang w:eastAsia="en-US"/>
        </w:rPr>
      </w:pPr>
      <w:r>
        <w:rPr>
          <w:rFonts w:eastAsiaTheme="minorHAnsi"/>
          <w:szCs w:val="24"/>
          <w:lang w:eastAsia="en-US"/>
        </w:rPr>
        <w:t>Η ιστορία επαναλαμβάνεται. Κ</w:t>
      </w:r>
      <w:r w:rsidRPr="00960DCB">
        <w:rPr>
          <w:rFonts w:eastAsiaTheme="minorHAnsi"/>
          <w:szCs w:val="24"/>
          <w:lang w:eastAsia="en-US"/>
        </w:rPr>
        <w:t>άθε φορά γίνεται αυτό</w:t>
      </w:r>
      <w:r>
        <w:rPr>
          <w:rFonts w:eastAsiaTheme="minorHAnsi"/>
          <w:szCs w:val="24"/>
          <w:lang w:eastAsia="en-US"/>
        </w:rPr>
        <w:t>. Το</w:t>
      </w:r>
      <w:r w:rsidRPr="00960DCB">
        <w:rPr>
          <w:rFonts w:eastAsiaTheme="minorHAnsi"/>
          <w:szCs w:val="24"/>
          <w:lang w:eastAsia="en-US"/>
        </w:rPr>
        <w:t xml:space="preserve"> ίδιο συμβαίνει και τώρα</w:t>
      </w:r>
      <w:r>
        <w:rPr>
          <w:rFonts w:eastAsiaTheme="minorHAnsi"/>
          <w:szCs w:val="24"/>
          <w:lang w:eastAsia="en-US"/>
        </w:rPr>
        <w:t xml:space="preserve">. Ο εν δυνάμει </w:t>
      </w:r>
      <w:r>
        <w:rPr>
          <w:rFonts w:eastAsiaTheme="minorHAnsi"/>
          <w:szCs w:val="24"/>
          <w:lang w:eastAsia="en-US"/>
        </w:rPr>
        <w:t>«</w:t>
      </w:r>
      <w:r>
        <w:rPr>
          <w:rFonts w:eastAsiaTheme="minorHAnsi"/>
          <w:szCs w:val="24"/>
          <w:lang w:eastAsia="en-US"/>
        </w:rPr>
        <w:t>λαϊκός αγωνιστής</w:t>
      </w:r>
      <w:r>
        <w:rPr>
          <w:rFonts w:eastAsiaTheme="minorHAnsi"/>
          <w:szCs w:val="24"/>
          <w:lang w:eastAsia="en-US"/>
        </w:rPr>
        <w:t>»</w:t>
      </w:r>
      <w:r>
        <w:rPr>
          <w:rFonts w:eastAsiaTheme="minorHAnsi"/>
          <w:szCs w:val="24"/>
          <w:lang w:eastAsia="en-US"/>
        </w:rPr>
        <w:t xml:space="preserve"> Υπουργός Υ</w:t>
      </w:r>
      <w:r w:rsidRPr="00960DCB">
        <w:rPr>
          <w:rFonts w:eastAsiaTheme="minorHAnsi"/>
          <w:szCs w:val="24"/>
          <w:lang w:eastAsia="en-US"/>
        </w:rPr>
        <w:t xml:space="preserve">ποδομών </w:t>
      </w:r>
      <w:r>
        <w:rPr>
          <w:rFonts w:eastAsiaTheme="minorHAnsi"/>
          <w:szCs w:val="24"/>
          <w:lang w:eastAsia="en-US"/>
        </w:rPr>
        <w:t>υποστήριζε</w:t>
      </w:r>
      <w:r w:rsidRPr="00960DCB">
        <w:rPr>
          <w:rFonts w:eastAsiaTheme="minorHAnsi"/>
          <w:szCs w:val="24"/>
          <w:lang w:eastAsia="en-US"/>
        </w:rPr>
        <w:t xml:space="preserve"> ότι θα τα βάλει με το θηρίο</w:t>
      </w:r>
      <w:r>
        <w:rPr>
          <w:rFonts w:eastAsiaTheme="minorHAnsi"/>
          <w:szCs w:val="24"/>
          <w:lang w:eastAsia="en-US"/>
        </w:rPr>
        <w:t>,</w:t>
      </w:r>
      <w:r w:rsidRPr="00960DCB">
        <w:rPr>
          <w:rFonts w:eastAsiaTheme="minorHAnsi"/>
          <w:szCs w:val="24"/>
          <w:lang w:eastAsia="en-US"/>
        </w:rPr>
        <w:t xml:space="preserve"> δηλαδή τους παραχωρησιούχους</w:t>
      </w:r>
      <w:r>
        <w:rPr>
          <w:rFonts w:eastAsiaTheme="minorHAnsi"/>
          <w:szCs w:val="24"/>
          <w:lang w:eastAsia="en-US"/>
        </w:rPr>
        <w:t>,</w:t>
      </w:r>
      <w:r w:rsidRPr="00960DCB">
        <w:rPr>
          <w:rFonts w:eastAsiaTheme="minorHAnsi"/>
          <w:szCs w:val="24"/>
          <w:lang w:eastAsia="en-US"/>
        </w:rPr>
        <w:t xml:space="preserve"> ότι θα </w:t>
      </w:r>
      <w:r>
        <w:rPr>
          <w:rFonts w:eastAsiaTheme="minorHAnsi"/>
          <w:szCs w:val="24"/>
          <w:lang w:eastAsia="en-US"/>
        </w:rPr>
        <w:t>επιβάλει μειώσεις διοδίων και</w:t>
      </w:r>
      <w:r w:rsidRPr="00960DCB">
        <w:rPr>
          <w:rFonts w:eastAsiaTheme="minorHAnsi"/>
          <w:szCs w:val="24"/>
          <w:lang w:eastAsia="en-US"/>
        </w:rPr>
        <w:t xml:space="preserve"> από την ά</w:t>
      </w:r>
      <w:r w:rsidRPr="00960DCB">
        <w:rPr>
          <w:rFonts w:eastAsiaTheme="minorHAnsi"/>
          <w:szCs w:val="24"/>
          <w:lang w:eastAsia="en-US"/>
        </w:rPr>
        <w:t>λλη</w:t>
      </w:r>
      <w:r>
        <w:rPr>
          <w:rFonts w:eastAsiaTheme="minorHAnsi"/>
          <w:szCs w:val="24"/>
          <w:lang w:eastAsia="en-US"/>
        </w:rPr>
        <w:t>,</w:t>
      </w:r>
      <w:r w:rsidRPr="00960DCB">
        <w:rPr>
          <w:rFonts w:eastAsiaTheme="minorHAnsi"/>
          <w:szCs w:val="24"/>
          <w:lang w:eastAsia="en-US"/>
        </w:rPr>
        <w:t xml:space="preserve"> ο </w:t>
      </w:r>
      <w:r>
        <w:rPr>
          <w:rFonts w:eastAsiaTheme="minorHAnsi"/>
          <w:szCs w:val="24"/>
          <w:lang w:eastAsia="en-US"/>
        </w:rPr>
        <w:t>Υ</w:t>
      </w:r>
      <w:r w:rsidRPr="00960DCB">
        <w:rPr>
          <w:rFonts w:eastAsiaTheme="minorHAnsi"/>
          <w:szCs w:val="24"/>
          <w:lang w:eastAsia="en-US"/>
        </w:rPr>
        <w:t xml:space="preserve">πουργός </w:t>
      </w:r>
      <w:r>
        <w:rPr>
          <w:rFonts w:eastAsiaTheme="minorHAnsi"/>
          <w:szCs w:val="24"/>
          <w:lang w:eastAsia="en-US"/>
        </w:rPr>
        <w:t>Α</w:t>
      </w:r>
      <w:r w:rsidRPr="00960DCB">
        <w:rPr>
          <w:rFonts w:eastAsiaTheme="minorHAnsi"/>
          <w:szCs w:val="24"/>
          <w:lang w:eastAsia="en-US"/>
        </w:rPr>
        <w:t>νάπτυξης προσπαθεί να πε</w:t>
      </w:r>
      <w:r>
        <w:rPr>
          <w:rFonts w:eastAsiaTheme="minorHAnsi"/>
          <w:szCs w:val="24"/>
          <w:lang w:eastAsia="en-US"/>
        </w:rPr>
        <w:t>ίσει</w:t>
      </w:r>
      <w:r w:rsidRPr="00960DCB">
        <w:rPr>
          <w:rFonts w:eastAsiaTheme="minorHAnsi"/>
          <w:szCs w:val="24"/>
          <w:lang w:eastAsia="en-US"/>
        </w:rPr>
        <w:t xml:space="preserve"> την Ευρωπαϊκή Ένωση ότι τα έργα θα ολοκληρωθούν</w:t>
      </w:r>
      <w:r>
        <w:rPr>
          <w:rFonts w:eastAsiaTheme="minorHAnsi"/>
          <w:szCs w:val="24"/>
          <w:lang w:eastAsia="en-US"/>
        </w:rPr>
        <w:t>.</w:t>
      </w:r>
    </w:p>
    <w:p w14:paraId="5218DB87" w14:textId="77777777" w:rsidR="00BE48FC" w:rsidRDefault="008F016C">
      <w:pPr>
        <w:spacing w:line="600" w:lineRule="auto"/>
        <w:ind w:firstLine="720"/>
        <w:jc w:val="both"/>
        <w:rPr>
          <w:rFonts w:eastAsiaTheme="minorHAnsi"/>
          <w:szCs w:val="24"/>
          <w:lang w:eastAsia="en-US"/>
        </w:rPr>
      </w:pPr>
      <w:r>
        <w:rPr>
          <w:rFonts w:eastAsiaTheme="minorHAnsi"/>
          <w:szCs w:val="24"/>
          <w:lang w:eastAsia="en-US"/>
        </w:rPr>
        <w:t xml:space="preserve">Το </w:t>
      </w:r>
      <w:r w:rsidRPr="00960DCB">
        <w:rPr>
          <w:rFonts w:eastAsiaTheme="minorHAnsi"/>
          <w:szCs w:val="24"/>
          <w:lang w:eastAsia="en-US"/>
        </w:rPr>
        <w:t xml:space="preserve">θεσμικό πλαίσιο που διέπει </w:t>
      </w:r>
      <w:r>
        <w:rPr>
          <w:rFonts w:eastAsiaTheme="minorHAnsi"/>
          <w:szCs w:val="24"/>
          <w:lang w:eastAsia="en-US"/>
        </w:rPr>
        <w:t>εν γένει</w:t>
      </w:r>
      <w:r w:rsidRPr="00960DCB">
        <w:rPr>
          <w:rFonts w:eastAsiaTheme="minorHAnsi"/>
          <w:szCs w:val="24"/>
          <w:lang w:eastAsia="en-US"/>
        </w:rPr>
        <w:t xml:space="preserve"> το έργο κατασκευής του Ε65 εξαρχής στηριζόταν σε σαθρά θεμέλια</w:t>
      </w:r>
      <w:r>
        <w:rPr>
          <w:rFonts w:eastAsiaTheme="minorHAnsi"/>
          <w:szCs w:val="24"/>
          <w:lang w:eastAsia="en-US"/>
        </w:rPr>
        <w:t>. Ο</w:t>
      </w:r>
      <w:r w:rsidRPr="00960DCB">
        <w:rPr>
          <w:rFonts w:eastAsiaTheme="minorHAnsi"/>
          <w:szCs w:val="24"/>
          <w:lang w:eastAsia="en-US"/>
        </w:rPr>
        <w:t xml:space="preserve">δήγησε σε καθυστέρηση και </w:t>
      </w:r>
      <w:r>
        <w:rPr>
          <w:rFonts w:eastAsiaTheme="minorHAnsi"/>
          <w:szCs w:val="24"/>
          <w:lang w:eastAsia="en-US"/>
        </w:rPr>
        <w:t>τελμάτωση</w:t>
      </w:r>
      <w:r w:rsidRPr="00960DCB">
        <w:rPr>
          <w:rFonts w:eastAsiaTheme="minorHAnsi"/>
          <w:szCs w:val="24"/>
          <w:lang w:eastAsia="en-US"/>
        </w:rPr>
        <w:t xml:space="preserve"> των εργασιών κατασκευής</w:t>
      </w:r>
      <w:r>
        <w:rPr>
          <w:rFonts w:eastAsiaTheme="minorHAnsi"/>
          <w:szCs w:val="24"/>
          <w:lang w:eastAsia="en-US"/>
        </w:rPr>
        <w:t>. Είχε</w:t>
      </w:r>
      <w:r w:rsidRPr="00960DCB">
        <w:rPr>
          <w:rFonts w:eastAsiaTheme="minorHAnsi"/>
          <w:szCs w:val="24"/>
          <w:lang w:eastAsia="en-US"/>
        </w:rPr>
        <w:t xml:space="preserve"> ως συνέπεια την </w:t>
      </w:r>
      <w:r>
        <w:rPr>
          <w:rFonts w:eastAsiaTheme="minorHAnsi"/>
          <w:szCs w:val="24"/>
          <w:lang w:eastAsia="en-US"/>
        </w:rPr>
        <w:t>υπέρμετρη και πέραν κάθε αρχικού υπολογισμού επιβάρυνση των δημοσίων ταμείων</w:t>
      </w:r>
      <w:r w:rsidRPr="00960DCB">
        <w:rPr>
          <w:rFonts w:eastAsiaTheme="minorHAnsi"/>
          <w:szCs w:val="24"/>
          <w:lang w:eastAsia="en-US"/>
        </w:rPr>
        <w:t xml:space="preserve"> και στο μέλλον</w:t>
      </w:r>
      <w:r>
        <w:rPr>
          <w:rFonts w:eastAsiaTheme="minorHAnsi"/>
          <w:szCs w:val="24"/>
          <w:lang w:eastAsia="en-US"/>
        </w:rPr>
        <w:t>,</w:t>
      </w:r>
      <w:r w:rsidRPr="00960DCB">
        <w:rPr>
          <w:rFonts w:eastAsiaTheme="minorHAnsi"/>
          <w:szCs w:val="24"/>
          <w:lang w:eastAsia="en-US"/>
        </w:rPr>
        <w:t xml:space="preserve"> όταν και αν ολοκληρωθεί το έργο</w:t>
      </w:r>
      <w:r>
        <w:rPr>
          <w:rFonts w:eastAsiaTheme="minorHAnsi"/>
          <w:szCs w:val="24"/>
          <w:lang w:eastAsia="en-US"/>
        </w:rPr>
        <w:t>,</w:t>
      </w:r>
      <w:r w:rsidRPr="00960DCB">
        <w:rPr>
          <w:rFonts w:eastAsiaTheme="minorHAnsi"/>
          <w:szCs w:val="24"/>
          <w:lang w:eastAsia="en-US"/>
        </w:rPr>
        <w:t xml:space="preserve"> θα κοστίσει πολύ ακριβά στους πολίτες</w:t>
      </w:r>
      <w:r>
        <w:rPr>
          <w:rFonts w:eastAsiaTheme="minorHAnsi"/>
          <w:szCs w:val="24"/>
          <w:lang w:eastAsia="en-US"/>
        </w:rPr>
        <w:t xml:space="preserve"> που θα το χρησιμοποιούν.</w:t>
      </w:r>
    </w:p>
    <w:p w14:paraId="5218DB88" w14:textId="77777777" w:rsidR="00BE48FC" w:rsidRDefault="008F016C">
      <w:pPr>
        <w:spacing w:line="600" w:lineRule="auto"/>
        <w:ind w:firstLine="720"/>
        <w:jc w:val="both"/>
        <w:rPr>
          <w:rFonts w:eastAsiaTheme="minorHAnsi"/>
          <w:szCs w:val="24"/>
          <w:lang w:eastAsia="en-US"/>
        </w:rPr>
      </w:pPr>
      <w:r>
        <w:rPr>
          <w:rFonts w:eastAsiaTheme="minorHAnsi"/>
          <w:szCs w:val="24"/>
          <w:lang w:eastAsia="en-US"/>
        </w:rPr>
        <w:t>Ας δούμε τον</w:t>
      </w:r>
      <w:r w:rsidRPr="00960DCB">
        <w:rPr>
          <w:rFonts w:eastAsiaTheme="minorHAnsi"/>
          <w:szCs w:val="24"/>
          <w:lang w:eastAsia="en-US"/>
        </w:rPr>
        <w:t xml:space="preserve"> λογαρια</w:t>
      </w:r>
      <w:r w:rsidRPr="00960DCB">
        <w:rPr>
          <w:rFonts w:eastAsiaTheme="minorHAnsi"/>
          <w:szCs w:val="24"/>
          <w:lang w:eastAsia="en-US"/>
        </w:rPr>
        <w:t>σμό</w:t>
      </w:r>
      <w:r>
        <w:rPr>
          <w:rFonts w:eastAsiaTheme="minorHAnsi"/>
          <w:szCs w:val="24"/>
          <w:lang w:eastAsia="en-US"/>
        </w:rPr>
        <w:t>. Η αρχική</w:t>
      </w:r>
      <w:r w:rsidRPr="00960DCB">
        <w:rPr>
          <w:rFonts w:eastAsiaTheme="minorHAnsi"/>
          <w:szCs w:val="24"/>
          <w:lang w:eastAsia="en-US"/>
        </w:rPr>
        <w:t xml:space="preserve"> χρηματοδοτική συμβολή του </w:t>
      </w:r>
      <w:r>
        <w:rPr>
          <w:rFonts w:eastAsiaTheme="minorHAnsi"/>
          <w:szCs w:val="24"/>
          <w:lang w:eastAsia="en-US"/>
        </w:rPr>
        <w:t>δ</w:t>
      </w:r>
      <w:r w:rsidRPr="00960DCB">
        <w:rPr>
          <w:rFonts w:eastAsiaTheme="minorHAnsi"/>
          <w:szCs w:val="24"/>
          <w:lang w:eastAsia="en-US"/>
        </w:rPr>
        <w:t xml:space="preserve">ημοσίου στο έργο </w:t>
      </w:r>
      <w:r>
        <w:rPr>
          <w:rFonts w:eastAsiaTheme="minorHAnsi"/>
          <w:szCs w:val="24"/>
          <w:lang w:eastAsia="en-US"/>
        </w:rPr>
        <w:t xml:space="preserve">ήταν </w:t>
      </w:r>
      <w:r w:rsidRPr="00960DCB">
        <w:rPr>
          <w:rFonts w:eastAsiaTheme="minorHAnsi"/>
          <w:szCs w:val="24"/>
          <w:lang w:eastAsia="en-US"/>
        </w:rPr>
        <w:t xml:space="preserve">500 εκατομμύρια </w:t>
      </w:r>
      <w:r>
        <w:rPr>
          <w:rFonts w:eastAsiaTheme="minorHAnsi"/>
          <w:szCs w:val="24"/>
          <w:lang w:eastAsia="en-US"/>
        </w:rPr>
        <w:t>ευρώ</w:t>
      </w:r>
      <w:r w:rsidRPr="00960DCB">
        <w:rPr>
          <w:rFonts w:eastAsiaTheme="minorHAnsi"/>
          <w:szCs w:val="24"/>
          <w:lang w:eastAsia="en-US"/>
        </w:rPr>
        <w:t xml:space="preserve"> και η </w:t>
      </w:r>
      <w:r>
        <w:rPr>
          <w:rFonts w:eastAsiaTheme="minorHAnsi"/>
          <w:szCs w:val="24"/>
          <w:lang w:eastAsia="en-US"/>
        </w:rPr>
        <w:t>πρόσθετη</w:t>
      </w:r>
      <w:r w:rsidRPr="00960DCB">
        <w:rPr>
          <w:rFonts w:eastAsiaTheme="minorHAnsi"/>
          <w:szCs w:val="24"/>
          <w:lang w:eastAsia="en-US"/>
        </w:rPr>
        <w:t xml:space="preserve"> χρηματοδοτική συμβολή </w:t>
      </w:r>
      <w:r>
        <w:rPr>
          <w:rFonts w:eastAsiaTheme="minorHAnsi"/>
          <w:szCs w:val="24"/>
          <w:lang w:eastAsia="en-US"/>
        </w:rPr>
        <w:t>ήταν 215 εκατομμύρια ευρώ. Επίσης,</w:t>
      </w:r>
      <w:r w:rsidRPr="00960DCB">
        <w:rPr>
          <w:rFonts w:eastAsiaTheme="minorHAnsi"/>
          <w:szCs w:val="24"/>
          <w:lang w:eastAsia="en-US"/>
        </w:rPr>
        <w:t xml:space="preserve"> ο κατασκευαστής έχει λάβει 38,7 εκατομμύρια </w:t>
      </w:r>
      <w:r>
        <w:rPr>
          <w:rFonts w:eastAsiaTheme="minorHAnsi"/>
          <w:szCs w:val="24"/>
          <w:lang w:eastAsia="en-US"/>
        </w:rPr>
        <w:t>ευρώ σε</w:t>
      </w:r>
      <w:r w:rsidRPr="00960DCB">
        <w:rPr>
          <w:rFonts w:eastAsiaTheme="minorHAnsi"/>
          <w:szCs w:val="24"/>
          <w:lang w:eastAsia="en-US"/>
        </w:rPr>
        <w:t xml:space="preserve"> αποζημιώσεις και ακόμη 2 εκατομμύρια </w:t>
      </w:r>
      <w:r>
        <w:rPr>
          <w:rFonts w:eastAsiaTheme="minorHAnsi"/>
          <w:szCs w:val="24"/>
          <w:lang w:eastAsia="en-US"/>
        </w:rPr>
        <w:t>ευρώ</w:t>
      </w:r>
      <w:r w:rsidRPr="00960DCB">
        <w:rPr>
          <w:rFonts w:eastAsiaTheme="minorHAnsi"/>
          <w:szCs w:val="24"/>
          <w:lang w:eastAsia="en-US"/>
        </w:rPr>
        <w:t xml:space="preserve"> ο παρα</w:t>
      </w:r>
      <w:r w:rsidRPr="00960DCB">
        <w:rPr>
          <w:rFonts w:eastAsiaTheme="minorHAnsi"/>
          <w:szCs w:val="24"/>
          <w:lang w:eastAsia="en-US"/>
        </w:rPr>
        <w:t>χωρησιούχος</w:t>
      </w:r>
      <w:r>
        <w:rPr>
          <w:rFonts w:eastAsiaTheme="minorHAnsi"/>
          <w:szCs w:val="24"/>
          <w:lang w:eastAsia="en-US"/>
        </w:rPr>
        <w:t>, που αυξάνονται κατά 83,5 εκατομμύρια ευρώ και 28,1 εκατομμύρια ευρώ</w:t>
      </w:r>
      <w:r w:rsidRPr="00960DCB">
        <w:rPr>
          <w:rFonts w:eastAsiaTheme="minorHAnsi"/>
          <w:szCs w:val="24"/>
          <w:lang w:eastAsia="en-US"/>
        </w:rPr>
        <w:t xml:space="preserve"> αντίστοιχα</w:t>
      </w:r>
      <w:r>
        <w:rPr>
          <w:rFonts w:eastAsiaTheme="minorHAnsi"/>
          <w:szCs w:val="24"/>
          <w:lang w:eastAsia="en-US"/>
        </w:rPr>
        <w:t>,</w:t>
      </w:r>
      <w:r w:rsidRPr="00960DCB">
        <w:rPr>
          <w:rFonts w:eastAsiaTheme="minorHAnsi"/>
          <w:szCs w:val="24"/>
          <w:lang w:eastAsia="en-US"/>
        </w:rPr>
        <w:t xml:space="preserve"> με την πρόσφατη συμφωνία</w:t>
      </w:r>
      <w:r>
        <w:rPr>
          <w:rFonts w:eastAsiaTheme="minorHAnsi"/>
          <w:szCs w:val="24"/>
          <w:lang w:eastAsia="en-US"/>
        </w:rPr>
        <w:t>. Το</w:t>
      </w:r>
      <w:r w:rsidRPr="00960DCB">
        <w:rPr>
          <w:rFonts w:eastAsiaTheme="minorHAnsi"/>
          <w:szCs w:val="24"/>
          <w:lang w:eastAsia="en-US"/>
        </w:rPr>
        <w:t xml:space="preserve"> σύνολο </w:t>
      </w:r>
      <w:r>
        <w:rPr>
          <w:rFonts w:eastAsiaTheme="minorHAnsi"/>
          <w:szCs w:val="24"/>
          <w:lang w:eastAsia="en-US"/>
        </w:rPr>
        <w:t>είναι 867</w:t>
      </w:r>
      <w:r w:rsidRPr="00960DCB">
        <w:rPr>
          <w:rFonts w:eastAsiaTheme="minorHAnsi"/>
          <w:szCs w:val="24"/>
          <w:lang w:eastAsia="en-US"/>
        </w:rPr>
        <w:t xml:space="preserve">,3 εκατομμύρια </w:t>
      </w:r>
      <w:r>
        <w:rPr>
          <w:rFonts w:eastAsiaTheme="minorHAnsi"/>
          <w:szCs w:val="24"/>
          <w:lang w:eastAsia="en-US"/>
        </w:rPr>
        <w:t>ευρώ. Τα έσοδα από τα διόδια το 20</w:t>
      </w:r>
      <w:r w:rsidRPr="00960DCB">
        <w:rPr>
          <w:rFonts w:eastAsiaTheme="minorHAnsi"/>
          <w:szCs w:val="24"/>
          <w:lang w:eastAsia="en-US"/>
        </w:rPr>
        <w:t>13</w:t>
      </w:r>
      <w:r>
        <w:rPr>
          <w:rFonts w:eastAsiaTheme="minorHAnsi"/>
          <w:szCs w:val="24"/>
          <w:lang w:eastAsia="en-US"/>
        </w:rPr>
        <w:t xml:space="preserve"> έως το 2015 ήταν 27 εκατομμύρια ευρώ. </w:t>
      </w:r>
    </w:p>
    <w:p w14:paraId="5218DB89" w14:textId="77777777" w:rsidR="00BE48FC" w:rsidRDefault="008F016C">
      <w:pPr>
        <w:spacing w:line="600" w:lineRule="auto"/>
        <w:ind w:firstLine="720"/>
        <w:jc w:val="both"/>
        <w:rPr>
          <w:rFonts w:eastAsiaTheme="minorHAnsi"/>
          <w:szCs w:val="24"/>
          <w:lang w:eastAsia="en-US"/>
        </w:rPr>
      </w:pPr>
      <w:r>
        <w:rPr>
          <w:rFonts w:eastAsiaTheme="minorHAnsi"/>
          <w:szCs w:val="24"/>
          <w:lang w:eastAsia="en-US"/>
        </w:rPr>
        <w:t>Ε</w:t>
      </w:r>
      <w:r w:rsidRPr="00960DCB">
        <w:rPr>
          <w:rFonts w:eastAsiaTheme="minorHAnsi"/>
          <w:szCs w:val="24"/>
          <w:lang w:eastAsia="en-US"/>
        </w:rPr>
        <w:t>πομένως</w:t>
      </w:r>
      <w:r w:rsidRPr="00960DCB">
        <w:rPr>
          <w:rFonts w:eastAsiaTheme="minorHAnsi"/>
          <w:szCs w:val="24"/>
          <w:lang w:eastAsia="en-US"/>
        </w:rPr>
        <w:t xml:space="preserve"> το σύνολο μέχρι στιγμής ανέρχεται στα </w:t>
      </w:r>
      <w:r>
        <w:rPr>
          <w:rFonts w:eastAsiaTheme="minorHAnsi"/>
          <w:szCs w:val="24"/>
          <w:lang w:eastAsia="en-US"/>
        </w:rPr>
        <w:t>89</w:t>
      </w:r>
      <w:r>
        <w:rPr>
          <w:rFonts w:eastAsiaTheme="minorHAnsi"/>
          <w:szCs w:val="24"/>
          <w:lang w:eastAsia="en-US"/>
        </w:rPr>
        <w:t>4,</w:t>
      </w:r>
      <w:r>
        <w:rPr>
          <w:rFonts w:eastAsiaTheme="minorHAnsi"/>
          <w:szCs w:val="24"/>
          <w:lang w:eastAsia="en-US"/>
        </w:rPr>
        <w:t>3</w:t>
      </w:r>
      <w:r w:rsidRPr="00960DCB">
        <w:rPr>
          <w:rFonts w:eastAsiaTheme="minorHAnsi"/>
          <w:szCs w:val="24"/>
          <w:lang w:eastAsia="en-US"/>
        </w:rPr>
        <w:t xml:space="preserve"> εκατομμύρια ευρώ</w:t>
      </w:r>
      <w:r>
        <w:rPr>
          <w:rFonts w:eastAsiaTheme="minorHAnsi"/>
          <w:szCs w:val="24"/>
          <w:lang w:eastAsia="en-US"/>
        </w:rPr>
        <w:t xml:space="preserve">. Αυτά </w:t>
      </w:r>
      <w:r w:rsidRPr="00960DCB">
        <w:rPr>
          <w:rFonts w:eastAsiaTheme="minorHAnsi"/>
          <w:szCs w:val="24"/>
          <w:lang w:eastAsia="en-US"/>
        </w:rPr>
        <w:t>τα στοιχεία είναι όσα είχαν γνωστοποιηθεί ως το 2016</w:t>
      </w:r>
      <w:r>
        <w:rPr>
          <w:rFonts w:eastAsiaTheme="minorHAnsi"/>
          <w:szCs w:val="24"/>
          <w:lang w:eastAsia="en-US"/>
        </w:rPr>
        <w:t>. Στην προκειμένη</w:t>
      </w:r>
      <w:r w:rsidRPr="00960DCB">
        <w:rPr>
          <w:rFonts w:eastAsiaTheme="minorHAnsi"/>
          <w:szCs w:val="24"/>
          <w:lang w:eastAsia="en-US"/>
        </w:rPr>
        <w:t xml:space="preserve"> περίπτωση έχουμε</w:t>
      </w:r>
      <w:r>
        <w:rPr>
          <w:rFonts w:eastAsiaTheme="minorHAnsi"/>
          <w:szCs w:val="24"/>
          <w:lang w:eastAsia="en-US"/>
        </w:rPr>
        <w:t>,</w:t>
      </w:r>
      <w:r w:rsidRPr="00960DCB">
        <w:rPr>
          <w:rFonts w:eastAsiaTheme="minorHAnsi"/>
          <w:szCs w:val="24"/>
          <w:lang w:eastAsia="en-US"/>
        </w:rPr>
        <w:t xml:space="preserve"> δυστυχώς</w:t>
      </w:r>
      <w:r>
        <w:rPr>
          <w:rFonts w:eastAsiaTheme="minorHAnsi"/>
          <w:szCs w:val="24"/>
          <w:lang w:eastAsia="en-US"/>
        </w:rPr>
        <w:t>,</w:t>
      </w:r>
      <w:r w:rsidRPr="00960DCB">
        <w:rPr>
          <w:rFonts w:eastAsiaTheme="minorHAnsi"/>
          <w:szCs w:val="24"/>
          <w:lang w:eastAsia="en-US"/>
        </w:rPr>
        <w:t xml:space="preserve"> να κάνουμε </w:t>
      </w:r>
      <w:r>
        <w:rPr>
          <w:rFonts w:eastAsiaTheme="minorHAnsi"/>
          <w:szCs w:val="24"/>
          <w:lang w:eastAsia="en-US"/>
        </w:rPr>
        <w:t xml:space="preserve">με </w:t>
      </w:r>
      <w:r w:rsidRPr="00960DCB">
        <w:rPr>
          <w:rFonts w:eastAsiaTheme="minorHAnsi"/>
          <w:szCs w:val="24"/>
          <w:lang w:eastAsia="en-US"/>
        </w:rPr>
        <w:t>μια κλασική παθογένεια και μια νοσηρή κατάσταση</w:t>
      </w:r>
      <w:r>
        <w:rPr>
          <w:rFonts w:eastAsiaTheme="minorHAnsi"/>
          <w:szCs w:val="24"/>
          <w:lang w:eastAsia="en-US"/>
        </w:rPr>
        <w:t>, η οποία αποτελεί καθεστώς σ</w:t>
      </w:r>
      <w:r>
        <w:rPr>
          <w:rFonts w:eastAsiaTheme="minorHAnsi"/>
          <w:szCs w:val="24"/>
          <w:lang w:eastAsia="en-US"/>
        </w:rPr>
        <w:t>την Ελλάδα της Μ</w:t>
      </w:r>
      <w:r w:rsidRPr="00960DCB">
        <w:rPr>
          <w:rFonts w:eastAsiaTheme="minorHAnsi"/>
          <w:szCs w:val="24"/>
          <w:lang w:eastAsia="en-US"/>
        </w:rPr>
        <w:t>εταπο</w:t>
      </w:r>
      <w:r>
        <w:rPr>
          <w:rFonts w:eastAsiaTheme="minorHAnsi"/>
          <w:szCs w:val="24"/>
          <w:lang w:eastAsia="en-US"/>
        </w:rPr>
        <w:t>λιτεύσεως: υπερκοστολογήσεις, ευνοϊκές συμβάσεις</w:t>
      </w:r>
      <w:r w:rsidRPr="00960DCB">
        <w:rPr>
          <w:rFonts w:eastAsiaTheme="minorHAnsi"/>
          <w:szCs w:val="24"/>
          <w:lang w:eastAsia="en-US"/>
        </w:rPr>
        <w:t xml:space="preserve"> </w:t>
      </w:r>
      <w:r>
        <w:rPr>
          <w:rFonts w:eastAsiaTheme="minorHAnsi"/>
          <w:szCs w:val="24"/>
          <w:lang w:eastAsia="en-US"/>
        </w:rPr>
        <w:t>υπέρ</w:t>
      </w:r>
      <w:r w:rsidRPr="00960DCB">
        <w:rPr>
          <w:rFonts w:eastAsiaTheme="minorHAnsi"/>
          <w:szCs w:val="24"/>
          <w:lang w:eastAsia="en-US"/>
        </w:rPr>
        <w:t xml:space="preserve"> των ιδιωτών</w:t>
      </w:r>
      <w:r>
        <w:rPr>
          <w:rFonts w:eastAsiaTheme="minorHAnsi"/>
          <w:szCs w:val="24"/>
          <w:lang w:eastAsia="en-US"/>
        </w:rPr>
        <w:t>,</w:t>
      </w:r>
      <w:r w:rsidRPr="00960DCB">
        <w:rPr>
          <w:rFonts w:eastAsiaTheme="minorHAnsi"/>
          <w:szCs w:val="24"/>
          <w:lang w:eastAsia="en-US"/>
        </w:rPr>
        <w:t xml:space="preserve"> έλλειψη ποινικών </w:t>
      </w:r>
      <w:r>
        <w:rPr>
          <w:rFonts w:eastAsiaTheme="minorHAnsi"/>
          <w:szCs w:val="24"/>
          <w:lang w:eastAsia="en-US"/>
        </w:rPr>
        <w:t>ρητρών</w:t>
      </w:r>
      <w:r w:rsidRPr="00960DCB">
        <w:rPr>
          <w:rFonts w:eastAsiaTheme="minorHAnsi"/>
          <w:szCs w:val="24"/>
          <w:lang w:eastAsia="en-US"/>
        </w:rPr>
        <w:t xml:space="preserve"> υπέρ του </w:t>
      </w:r>
      <w:r>
        <w:rPr>
          <w:rFonts w:eastAsiaTheme="minorHAnsi"/>
          <w:szCs w:val="24"/>
          <w:lang w:eastAsia="en-US"/>
        </w:rPr>
        <w:t>δ</w:t>
      </w:r>
      <w:r w:rsidRPr="00960DCB">
        <w:rPr>
          <w:rFonts w:eastAsiaTheme="minorHAnsi"/>
          <w:szCs w:val="24"/>
          <w:lang w:eastAsia="en-US"/>
        </w:rPr>
        <w:t>ημοσίου</w:t>
      </w:r>
      <w:r>
        <w:rPr>
          <w:rFonts w:eastAsiaTheme="minorHAnsi"/>
          <w:szCs w:val="24"/>
          <w:lang w:eastAsia="en-US"/>
        </w:rPr>
        <w:t>,</w:t>
      </w:r>
      <w:r w:rsidRPr="00960DCB">
        <w:rPr>
          <w:rFonts w:eastAsiaTheme="minorHAnsi"/>
          <w:szCs w:val="24"/>
          <w:lang w:eastAsia="en-US"/>
        </w:rPr>
        <w:t xml:space="preserve"> επιβάρυνση των κρατικών ταμείων και κατ</w:t>
      </w:r>
      <w:r>
        <w:rPr>
          <w:rFonts w:eastAsiaTheme="minorHAnsi"/>
          <w:szCs w:val="24"/>
          <w:lang w:eastAsia="en-US"/>
        </w:rPr>
        <w:t xml:space="preserve">’ </w:t>
      </w:r>
      <w:r w:rsidRPr="00960DCB">
        <w:rPr>
          <w:rFonts w:eastAsiaTheme="minorHAnsi"/>
          <w:szCs w:val="24"/>
          <w:lang w:eastAsia="en-US"/>
        </w:rPr>
        <w:t>επέκταση των φορολογουμένων πολιτών προς όφελος κατασκευαστικών εταιρειών</w:t>
      </w:r>
      <w:r>
        <w:rPr>
          <w:rFonts w:eastAsiaTheme="minorHAnsi"/>
          <w:szCs w:val="24"/>
          <w:lang w:eastAsia="en-US"/>
        </w:rPr>
        <w:t>.</w:t>
      </w:r>
    </w:p>
    <w:p w14:paraId="5218DB8A" w14:textId="77777777" w:rsidR="00BE48FC" w:rsidRDefault="008F016C">
      <w:pPr>
        <w:spacing w:line="600" w:lineRule="auto"/>
        <w:ind w:firstLine="720"/>
        <w:jc w:val="both"/>
        <w:rPr>
          <w:rFonts w:eastAsia="Times New Roman" w:cs="Times New Roman"/>
          <w:szCs w:val="24"/>
        </w:rPr>
      </w:pPr>
      <w:r w:rsidRPr="003231A5">
        <w:rPr>
          <w:rFonts w:eastAsia="Times New Roman" w:cs="Times New Roman"/>
          <w:szCs w:val="24"/>
        </w:rPr>
        <w:t>(Στο σημε</w:t>
      </w:r>
      <w:r w:rsidRPr="003231A5">
        <w:rPr>
          <w:rFonts w:eastAsia="Times New Roman" w:cs="Times New Roman"/>
          <w:szCs w:val="24"/>
        </w:rPr>
        <w:t xml:space="preserve">ίο αυτό </w:t>
      </w:r>
      <w:r>
        <w:rPr>
          <w:rFonts w:eastAsia="Times New Roman" w:cs="Times New Roman"/>
          <w:szCs w:val="24"/>
        </w:rPr>
        <w:t>κ</w:t>
      </w:r>
      <w:r w:rsidRPr="003231A5">
        <w:rPr>
          <w:rFonts w:eastAsia="Times New Roman" w:cs="Times New Roman"/>
          <w:szCs w:val="24"/>
        </w:rPr>
        <w:t>τυπά</w:t>
      </w:r>
      <w:r>
        <w:rPr>
          <w:rFonts w:eastAsia="Times New Roman" w:cs="Times New Roman"/>
          <w:szCs w:val="24"/>
        </w:rPr>
        <w:t>ει</w:t>
      </w:r>
      <w:r w:rsidRPr="003231A5">
        <w:rPr>
          <w:rFonts w:eastAsia="Times New Roman" w:cs="Times New Roman"/>
          <w:szCs w:val="24"/>
        </w:rPr>
        <w:t xml:space="preserve"> το κουδο</w:t>
      </w:r>
      <w:r>
        <w:rPr>
          <w:rFonts w:eastAsia="Times New Roman" w:cs="Times New Roman"/>
          <w:szCs w:val="24"/>
        </w:rPr>
        <w:t>ύνι λήξεως του χρόνου ομιλίας της κυρίας Βουλευτού</w:t>
      </w:r>
      <w:r w:rsidRPr="003231A5">
        <w:rPr>
          <w:rFonts w:eastAsia="Times New Roman" w:cs="Times New Roman"/>
          <w:szCs w:val="24"/>
        </w:rPr>
        <w:t>)</w:t>
      </w:r>
    </w:p>
    <w:p w14:paraId="5218DB8B" w14:textId="77777777" w:rsidR="00BE48FC" w:rsidRDefault="008F016C">
      <w:pPr>
        <w:spacing w:line="600" w:lineRule="auto"/>
        <w:ind w:firstLine="720"/>
        <w:jc w:val="both"/>
        <w:rPr>
          <w:rFonts w:eastAsiaTheme="minorHAnsi"/>
          <w:szCs w:val="24"/>
          <w:lang w:eastAsia="en-US"/>
        </w:rPr>
      </w:pPr>
      <w:r>
        <w:rPr>
          <w:rFonts w:eastAsiaTheme="minorHAnsi"/>
          <w:szCs w:val="24"/>
          <w:lang w:eastAsia="en-US"/>
        </w:rPr>
        <w:t xml:space="preserve">Δώστε μου ενάμισι λεπτό, </w:t>
      </w:r>
      <w:r w:rsidRPr="00960DCB">
        <w:rPr>
          <w:rFonts w:eastAsiaTheme="minorHAnsi"/>
          <w:szCs w:val="24"/>
          <w:lang w:eastAsia="en-US"/>
        </w:rPr>
        <w:t>παρακαλώ</w:t>
      </w:r>
      <w:r>
        <w:rPr>
          <w:rFonts w:eastAsiaTheme="minorHAnsi"/>
          <w:szCs w:val="24"/>
          <w:lang w:eastAsia="en-US"/>
        </w:rPr>
        <w:t>.</w:t>
      </w:r>
    </w:p>
    <w:p w14:paraId="5218DB8C" w14:textId="77777777" w:rsidR="00BE48FC" w:rsidRDefault="008F016C">
      <w:pPr>
        <w:spacing w:line="600" w:lineRule="auto"/>
        <w:ind w:firstLine="720"/>
        <w:jc w:val="both"/>
        <w:rPr>
          <w:rFonts w:eastAsiaTheme="minorHAnsi"/>
          <w:szCs w:val="24"/>
          <w:lang w:eastAsia="en-US"/>
        </w:rPr>
      </w:pPr>
      <w:r>
        <w:rPr>
          <w:rFonts w:eastAsiaTheme="minorHAnsi"/>
          <w:szCs w:val="24"/>
          <w:lang w:eastAsia="en-US"/>
        </w:rPr>
        <w:t>Ό</w:t>
      </w:r>
      <w:r w:rsidRPr="00960DCB">
        <w:rPr>
          <w:rFonts w:eastAsiaTheme="minorHAnsi"/>
          <w:szCs w:val="24"/>
          <w:lang w:eastAsia="en-US"/>
        </w:rPr>
        <w:t xml:space="preserve">λα </w:t>
      </w:r>
      <w:r>
        <w:rPr>
          <w:rFonts w:eastAsiaTheme="minorHAnsi"/>
          <w:szCs w:val="24"/>
          <w:lang w:eastAsia="en-US"/>
        </w:rPr>
        <w:t xml:space="preserve">γίνονται </w:t>
      </w:r>
      <w:r w:rsidRPr="00960DCB">
        <w:rPr>
          <w:rFonts w:eastAsiaTheme="minorHAnsi"/>
          <w:szCs w:val="24"/>
          <w:lang w:eastAsia="en-US"/>
        </w:rPr>
        <w:t>στο</w:t>
      </w:r>
      <w:r>
        <w:rPr>
          <w:rFonts w:eastAsiaTheme="minorHAnsi"/>
          <w:szCs w:val="24"/>
          <w:lang w:eastAsia="en-US"/>
        </w:rPr>
        <w:t>ν</w:t>
      </w:r>
      <w:r w:rsidRPr="00960DCB">
        <w:rPr>
          <w:rFonts w:eastAsiaTheme="minorHAnsi"/>
          <w:szCs w:val="24"/>
          <w:lang w:eastAsia="en-US"/>
        </w:rPr>
        <w:t xml:space="preserve"> βωμό του κέρδους των ιδιωτών </w:t>
      </w:r>
      <w:r>
        <w:rPr>
          <w:rFonts w:eastAsiaTheme="minorHAnsi"/>
          <w:szCs w:val="24"/>
          <w:lang w:eastAsia="en-US"/>
        </w:rPr>
        <w:t>σε βάρος του</w:t>
      </w:r>
      <w:r w:rsidRPr="00960DCB">
        <w:rPr>
          <w:rFonts w:eastAsiaTheme="minorHAnsi"/>
          <w:szCs w:val="24"/>
          <w:lang w:eastAsia="en-US"/>
        </w:rPr>
        <w:t xml:space="preserve"> δημοσίου συμφέροντος</w:t>
      </w:r>
      <w:r>
        <w:rPr>
          <w:rFonts w:eastAsiaTheme="minorHAnsi"/>
          <w:szCs w:val="24"/>
          <w:lang w:eastAsia="en-US"/>
        </w:rPr>
        <w:t>, της απεμπόλησης των εθνικών κεκτημένων</w:t>
      </w:r>
      <w:r w:rsidRPr="00960DCB">
        <w:rPr>
          <w:rFonts w:eastAsiaTheme="minorHAnsi"/>
          <w:szCs w:val="24"/>
          <w:lang w:eastAsia="en-US"/>
        </w:rPr>
        <w:t xml:space="preserve"> και του δικαιώματος </w:t>
      </w:r>
      <w:r>
        <w:rPr>
          <w:rFonts w:eastAsiaTheme="minorHAnsi"/>
          <w:szCs w:val="24"/>
          <w:lang w:eastAsia="en-US"/>
        </w:rPr>
        <w:t>να</w:t>
      </w:r>
      <w:r w:rsidRPr="00960DCB">
        <w:rPr>
          <w:rFonts w:eastAsiaTheme="minorHAnsi"/>
          <w:szCs w:val="24"/>
          <w:lang w:eastAsia="en-US"/>
        </w:rPr>
        <w:t xml:space="preserve"> δ</w:t>
      </w:r>
      <w:r w:rsidRPr="00960DCB">
        <w:rPr>
          <w:rFonts w:eastAsiaTheme="minorHAnsi"/>
          <w:szCs w:val="24"/>
          <w:lang w:eastAsia="en-US"/>
        </w:rPr>
        <w:t xml:space="preserve">ιαχειριζόμαστε εμείς </w:t>
      </w:r>
      <w:r>
        <w:rPr>
          <w:rFonts w:eastAsiaTheme="minorHAnsi"/>
          <w:szCs w:val="24"/>
          <w:lang w:eastAsia="en-US"/>
        </w:rPr>
        <w:t>οι ίδιοι ως ελληνικό κράτος τον πάσης φύσεως</w:t>
      </w:r>
      <w:r w:rsidRPr="00960DCB">
        <w:rPr>
          <w:rFonts w:eastAsiaTheme="minorHAnsi"/>
          <w:szCs w:val="24"/>
          <w:lang w:eastAsia="en-US"/>
        </w:rPr>
        <w:t xml:space="preserve"> εθνικό μας πλούτο</w:t>
      </w:r>
      <w:r>
        <w:rPr>
          <w:rFonts w:eastAsiaTheme="minorHAnsi"/>
          <w:szCs w:val="24"/>
          <w:lang w:eastAsia="en-US"/>
        </w:rPr>
        <w:t>.</w:t>
      </w:r>
    </w:p>
    <w:p w14:paraId="5218DB8D" w14:textId="77777777" w:rsidR="00BE48FC" w:rsidRDefault="008F016C">
      <w:pPr>
        <w:spacing w:line="600" w:lineRule="auto"/>
        <w:ind w:firstLine="720"/>
        <w:jc w:val="both"/>
        <w:rPr>
          <w:rFonts w:eastAsiaTheme="minorHAnsi"/>
          <w:szCs w:val="24"/>
          <w:lang w:eastAsia="en-US"/>
        </w:rPr>
      </w:pPr>
      <w:r>
        <w:rPr>
          <w:rFonts w:eastAsiaTheme="minorHAnsi"/>
          <w:szCs w:val="24"/>
          <w:lang w:eastAsia="en-US"/>
        </w:rPr>
        <w:t xml:space="preserve">Η </w:t>
      </w:r>
      <w:r w:rsidRPr="00960DCB">
        <w:rPr>
          <w:rFonts w:eastAsiaTheme="minorHAnsi"/>
          <w:szCs w:val="24"/>
          <w:lang w:eastAsia="en-US"/>
        </w:rPr>
        <w:t>τραγική ειρωνεία στην προκειμένη περίπτωση είναι ότι ακόμη και όταν τα μεγάλα οδικά έργα ολοκληρώνονται</w:t>
      </w:r>
      <w:r>
        <w:rPr>
          <w:rFonts w:eastAsiaTheme="minorHAnsi"/>
          <w:szCs w:val="24"/>
          <w:lang w:eastAsia="en-US"/>
        </w:rPr>
        <w:t>,</w:t>
      </w:r>
      <w:r w:rsidRPr="00960DCB">
        <w:rPr>
          <w:rFonts w:eastAsiaTheme="minorHAnsi"/>
          <w:szCs w:val="24"/>
          <w:lang w:eastAsia="en-US"/>
        </w:rPr>
        <w:t xml:space="preserve"> σχεδόν πάντα κατόπιν πολύχρον</w:t>
      </w:r>
      <w:r>
        <w:rPr>
          <w:rFonts w:eastAsiaTheme="minorHAnsi"/>
          <w:szCs w:val="24"/>
          <w:lang w:eastAsia="en-US"/>
        </w:rPr>
        <w:t>ων καθυστερήσεων και υπέρμετρων</w:t>
      </w:r>
      <w:r w:rsidRPr="00960DCB">
        <w:rPr>
          <w:rFonts w:eastAsiaTheme="minorHAnsi"/>
          <w:szCs w:val="24"/>
          <w:lang w:eastAsia="en-US"/>
        </w:rPr>
        <w:t xml:space="preserve"> </w:t>
      </w:r>
      <w:r>
        <w:rPr>
          <w:rFonts w:eastAsiaTheme="minorHAnsi"/>
          <w:szCs w:val="24"/>
          <w:lang w:eastAsia="en-US"/>
        </w:rPr>
        <w:t>επιβαρύνσεων</w:t>
      </w:r>
      <w:r w:rsidRPr="00960DCB">
        <w:rPr>
          <w:rFonts w:eastAsiaTheme="minorHAnsi"/>
          <w:szCs w:val="24"/>
          <w:lang w:eastAsia="en-US"/>
        </w:rPr>
        <w:t xml:space="preserve"> του κρατικού προϋπολογισμού</w:t>
      </w:r>
      <w:r>
        <w:rPr>
          <w:rFonts w:eastAsiaTheme="minorHAnsi"/>
          <w:szCs w:val="24"/>
          <w:lang w:eastAsia="en-US"/>
        </w:rPr>
        <w:t>,</w:t>
      </w:r>
      <w:r w:rsidRPr="00960DCB">
        <w:rPr>
          <w:rFonts w:eastAsiaTheme="minorHAnsi"/>
          <w:szCs w:val="24"/>
          <w:lang w:eastAsia="en-US"/>
        </w:rPr>
        <w:t xml:space="preserve"> οι Έλληνες πολίτες αδυνατούν στην πλειοψηφία τους </w:t>
      </w:r>
      <w:r>
        <w:rPr>
          <w:rFonts w:eastAsiaTheme="minorHAnsi"/>
          <w:szCs w:val="24"/>
          <w:lang w:eastAsia="en-US"/>
        </w:rPr>
        <w:t>να</w:t>
      </w:r>
      <w:r w:rsidRPr="00960DCB">
        <w:rPr>
          <w:rFonts w:eastAsiaTheme="minorHAnsi"/>
          <w:szCs w:val="24"/>
          <w:lang w:eastAsia="en-US"/>
        </w:rPr>
        <w:t xml:space="preserve"> επωφεληθούν από αυτά</w:t>
      </w:r>
      <w:r>
        <w:rPr>
          <w:rFonts w:eastAsiaTheme="minorHAnsi"/>
          <w:szCs w:val="24"/>
          <w:lang w:eastAsia="en-US"/>
        </w:rPr>
        <w:t>,</w:t>
      </w:r>
      <w:r w:rsidRPr="00960DCB">
        <w:rPr>
          <w:rFonts w:eastAsiaTheme="minorHAnsi"/>
          <w:szCs w:val="24"/>
          <w:lang w:eastAsia="en-US"/>
        </w:rPr>
        <w:t xml:space="preserve"> εφόσον </w:t>
      </w:r>
      <w:r>
        <w:rPr>
          <w:rFonts w:eastAsiaTheme="minorHAnsi"/>
          <w:szCs w:val="24"/>
          <w:lang w:eastAsia="en-US"/>
        </w:rPr>
        <w:t>πλέον η</w:t>
      </w:r>
      <w:r w:rsidRPr="00960DCB">
        <w:rPr>
          <w:rFonts w:eastAsiaTheme="minorHAnsi"/>
          <w:szCs w:val="24"/>
          <w:lang w:eastAsia="en-US"/>
        </w:rPr>
        <w:t xml:space="preserve"> οδική μετακίνηση</w:t>
      </w:r>
      <w:r>
        <w:rPr>
          <w:rFonts w:eastAsiaTheme="minorHAnsi"/>
          <w:szCs w:val="24"/>
          <w:lang w:eastAsia="en-US"/>
        </w:rPr>
        <w:t xml:space="preserve"> με Ι.Χ. λόγω κόστους καυσίμων και διοδίων</w:t>
      </w:r>
      <w:r w:rsidRPr="00960DCB">
        <w:rPr>
          <w:rFonts w:eastAsiaTheme="minorHAnsi"/>
          <w:szCs w:val="24"/>
          <w:lang w:eastAsia="en-US"/>
        </w:rPr>
        <w:t xml:space="preserve"> έχει καταστεί απαγορευτική για ένα πολύ μεγάλο τμήμα της ελληνική</w:t>
      </w:r>
      <w:r w:rsidRPr="00960DCB">
        <w:rPr>
          <w:rFonts w:eastAsiaTheme="minorHAnsi"/>
          <w:szCs w:val="24"/>
          <w:lang w:eastAsia="en-US"/>
        </w:rPr>
        <w:t>ς κοινωνίας</w:t>
      </w:r>
      <w:r>
        <w:rPr>
          <w:rFonts w:eastAsiaTheme="minorHAnsi"/>
          <w:szCs w:val="24"/>
          <w:lang w:eastAsia="en-US"/>
        </w:rPr>
        <w:t>.</w:t>
      </w:r>
    </w:p>
    <w:p w14:paraId="5218DB8E" w14:textId="77777777" w:rsidR="00BE48FC" w:rsidRDefault="008F016C">
      <w:pPr>
        <w:spacing w:line="600" w:lineRule="auto"/>
        <w:ind w:firstLine="720"/>
        <w:jc w:val="both"/>
        <w:rPr>
          <w:rFonts w:eastAsiaTheme="minorHAnsi"/>
          <w:color w:val="000000" w:themeColor="text1"/>
          <w:szCs w:val="24"/>
          <w:lang w:eastAsia="en-US"/>
        </w:rPr>
      </w:pPr>
      <w:r w:rsidRPr="00E32229">
        <w:rPr>
          <w:rFonts w:eastAsiaTheme="minorHAnsi"/>
          <w:color w:val="000000" w:themeColor="text1"/>
          <w:szCs w:val="24"/>
          <w:lang w:eastAsia="en-US"/>
        </w:rPr>
        <w:t>Κανείς δεν θα περίμενε, βέβαια, τίποτα διαφορετικό από την «πρώτη φορά Αριστερά», η οποία πρόθυμα έχει μεταβληθεί στον καλύτερο εγγυητή και προστάτη των πάσης φύσεως συμφερόντων που λυμαίνονται τα δημόσια έργα.</w:t>
      </w:r>
    </w:p>
    <w:p w14:paraId="5218DB8F" w14:textId="77777777" w:rsidR="00BE48FC" w:rsidRDefault="008F016C">
      <w:pPr>
        <w:spacing w:line="600" w:lineRule="auto"/>
        <w:ind w:firstLine="720"/>
        <w:contextualSpacing/>
        <w:jc w:val="both"/>
        <w:rPr>
          <w:rFonts w:eastAsia="Times New Roman" w:cs="Times New Roman"/>
          <w:szCs w:val="24"/>
        </w:rPr>
      </w:pPr>
      <w:r w:rsidRPr="00EA4DE5">
        <w:rPr>
          <w:rFonts w:eastAsia="Times New Roman" w:cs="Times New Roman"/>
          <w:szCs w:val="24"/>
        </w:rPr>
        <w:t>Για να είμαστε όμως δίκαιοι ούτε</w:t>
      </w:r>
      <w:r w:rsidRPr="00EA4DE5">
        <w:rPr>
          <w:rFonts w:eastAsia="Times New Roman" w:cs="Times New Roman"/>
          <w:szCs w:val="24"/>
        </w:rPr>
        <w:t xml:space="preserve"> κάποιοι από τις υπόλοιπες πολιτικές δυνάμεις του υποτιθέμενου συνταγματικού τόξου θα έπραττε κάτι το διαφορετικό, εφόσον στην πράξη ταυτίζονται με τα ίδια επιχειρηματικά συμφέροντα και αποτελούν τις δύο όψεις του ίδιου νομίσματος στο τρίπτυχο: Δημόσια έργ</w:t>
      </w:r>
      <w:r w:rsidRPr="00EA4DE5">
        <w:rPr>
          <w:rFonts w:eastAsia="Times New Roman" w:cs="Times New Roman"/>
          <w:szCs w:val="24"/>
        </w:rPr>
        <w:t>α, διαφθορά, αδιαφάνεια</w:t>
      </w:r>
      <w:r>
        <w:rPr>
          <w:rFonts w:eastAsia="Times New Roman" w:cs="Times New Roman"/>
          <w:szCs w:val="24"/>
        </w:rPr>
        <w:t>.</w:t>
      </w:r>
      <w:r w:rsidRPr="00E619C6">
        <w:rPr>
          <w:rFonts w:eastAsia="Times New Roman" w:cs="Times New Roman"/>
          <w:szCs w:val="24"/>
        </w:rPr>
        <w:t xml:space="preserve"> </w:t>
      </w:r>
    </w:p>
    <w:p w14:paraId="5218DB90" w14:textId="77777777" w:rsidR="00BE48FC" w:rsidRDefault="008F016C">
      <w:pPr>
        <w:spacing w:line="600" w:lineRule="auto"/>
        <w:ind w:firstLine="720"/>
        <w:contextualSpacing/>
        <w:jc w:val="both"/>
        <w:rPr>
          <w:rFonts w:eastAsia="Times New Roman" w:cs="Times New Roman"/>
          <w:szCs w:val="24"/>
        </w:rPr>
      </w:pPr>
      <w:r>
        <w:rPr>
          <w:rFonts w:eastAsia="Times New Roman" w:cs="Times New Roman"/>
          <w:szCs w:val="24"/>
        </w:rPr>
        <w:t>Ως Λ</w:t>
      </w:r>
      <w:r w:rsidRPr="00E619C6">
        <w:rPr>
          <w:rFonts w:eastAsia="Times New Roman" w:cs="Times New Roman"/>
          <w:szCs w:val="24"/>
        </w:rPr>
        <w:t>αϊκ</w:t>
      </w:r>
      <w:r>
        <w:rPr>
          <w:rFonts w:eastAsia="Times New Roman" w:cs="Times New Roman"/>
          <w:szCs w:val="24"/>
        </w:rPr>
        <w:t>ό Εθνικιστικό Κίν</w:t>
      </w:r>
      <w:r w:rsidRPr="00E619C6">
        <w:rPr>
          <w:rFonts w:eastAsia="Times New Roman" w:cs="Times New Roman"/>
          <w:szCs w:val="24"/>
        </w:rPr>
        <w:t>ημα δεν μπορούμε να δεχθούμε επ</w:t>
      </w:r>
      <w:r>
        <w:rPr>
          <w:rFonts w:eastAsia="Times New Roman" w:cs="Times New Roman"/>
          <w:szCs w:val="24"/>
        </w:rPr>
        <w:t xml:space="preserve">’ </w:t>
      </w:r>
      <w:r w:rsidRPr="00E619C6">
        <w:rPr>
          <w:rFonts w:eastAsia="Times New Roman" w:cs="Times New Roman"/>
          <w:szCs w:val="24"/>
        </w:rPr>
        <w:t>ουδενί την εκχώρηση δικαιωμάτων επί έργων υποδομής και νευραλγικών για την εθνική οικονομία και την εθνική ασφάλεια υπηρεσιών</w:t>
      </w:r>
      <w:r>
        <w:rPr>
          <w:rFonts w:eastAsia="Times New Roman" w:cs="Times New Roman"/>
          <w:szCs w:val="24"/>
        </w:rPr>
        <w:t>. Π</w:t>
      </w:r>
      <w:r w:rsidRPr="00E619C6">
        <w:rPr>
          <w:rFonts w:eastAsia="Times New Roman" w:cs="Times New Roman"/>
          <w:szCs w:val="24"/>
        </w:rPr>
        <w:t xml:space="preserve">ιστεύουμε </w:t>
      </w:r>
      <w:r>
        <w:rPr>
          <w:rFonts w:eastAsia="Times New Roman" w:cs="Times New Roman"/>
          <w:szCs w:val="24"/>
        </w:rPr>
        <w:t>-</w:t>
      </w:r>
      <w:r w:rsidRPr="00E619C6">
        <w:rPr>
          <w:rFonts w:eastAsia="Times New Roman" w:cs="Times New Roman"/>
          <w:szCs w:val="24"/>
        </w:rPr>
        <w:t xml:space="preserve">και σε αυτό συμφωνεί η πλειοψηφία </w:t>
      </w:r>
      <w:r w:rsidRPr="00E619C6">
        <w:rPr>
          <w:rFonts w:eastAsia="Times New Roman" w:cs="Times New Roman"/>
          <w:szCs w:val="24"/>
        </w:rPr>
        <w:t>των Ελλήνων πολιτών</w:t>
      </w:r>
      <w:r>
        <w:rPr>
          <w:rFonts w:eastAsia="Times New Roman" w:cs="Times New Roman"/>
          <w:szCs w:val="24"/>
        </w:rPr>
        <w:t>-</w:t>
      </w:r>
      <w:r w:rsidRPr="00E619C6">
        <w:rPr>
          <w:rFonts w:eastAsia="Times New Roman" w:cs="Times New Roman"/>
          <w:szCs w:val="24"/>
        </w:rPr>
        <w:t xml:space="preserve"> ότι δεν θα πρέπει να αποτελούν αντικείμενο παραχώρησης σε ιδιώτες όλες οι νευραλγικής σημασίας</w:t>
      </w:r>
      <w:r>
        <w:rPr>
          <w:rFonts w:eastAsia="Times New Roman" w:cs="Times New Roman"/>
          <w:szCs w:val="24"/>
        </w:rPr>
        <w:t>-</w:t>
      </w:r>
      <w:r w:rsidRPr="00E619C6">
        <w:rPr>
          <w:rFonts w:eastAsia="Times New Roman" w:cs="Times New Roman"/>
          <w:szCs w:val="24"/>
        </w:rPr>
        <w:t xml:space="preserve"> για </w:t>
      </w:r>
      <w:r>
        <w:rPr>
          <w:rFonts w:eastAsia="Times New Roman" w:cs="Times New Roman"/>
          <w:szCs w:val="24"/>
        </w:rPr>
        <w:t xml:space="preserve">την </w:t>
      </w:r>
      <w:r w:rsidRPr="00E619C6">
        <w:rPr>
          <w:rFonts w:eastAsia="Times New Roman" w:cs="Times New Roman"/>
          <w:szCs w:val="24"/>
        </w:rPr>
        <w:t>ασφάλεια της χώρας μας και των Ελλήνων πολιτών και για την ανάπτυξη της εθνικής μας οικονομίας</w:t>
      </w:r>
      <w:r>
        <w:rPr>
          <w:rFonts w:eastAsia="Times New Roman" w:cs="Times New Roman"/>
          <w:szCs w:val="24"/>
        </w:rPr>
        <w:t>-</w:t>
      </w:r>
      <w:r w:rsidRPr="00E619C6">
        <w:rPr>
          <w:rFonts w:eastAsia="Times New Roman" w:cs="Times New Roman"/>
          <w:szCs w:val="24"/>
        </w:rPr>
        <w:t xml:space="preserve"> δραστηριότητες και υποδομές</w:t>
      </w:r>
      <w:r>
        <w:rPr>
          <w:rFonts w:eastAsia="Times New Roman" w:cs="Times New Roman"/>
          <w:szCs w:val="24"/>
        </w:rPr>
        <w:t>,</w:t>
      </w:r>
      <w:r w:rsidRPr="00E619C6">
        <w:rPr>
          <w:rFonts w:eastAsia="Times New Roman" w:cs="Times New Roman"/>
          <w:szCs w:val="24"/>
        </w:rPr>
        <w:t xml:space="preserve"> οι οπο</w:t>
      </w:r>
      <w:r w:rsidRPr="00E619C6">
        <w:rPr>
          <w:rFonts w:eastAsia="Times New Roman" w:cs="Times New Roman"/>
          <w:szCs w:val="24"/>
        </w:rPr>
        <w:t>ί</w:t>
      </w:r>
      <w:r>
        <w:rPr>
          <w:rFonts w:eastAsia="Times New Roman" w:cs="Times New Roman"/>
          <w:szCs w:val="24"/>
        </w:rPr>
        <w:t>ες</w:t>
      </w:r>
      <w:r w:rsidRPr="00E619C6">
        <w:rPr>
          <w:rFonts w:eastAsia="Times New Roman" w:cs="Times New Roman"/>
          <w:szCs w:val="24"/>
        </w:rPr>
        <w:t xml:space="preserve"> θα πρέπει πάση θυσία να παραμένουν </w:t>
      </w:r>
      <w:r>
        <w:rPr>
          <w:rFonts w:eastAsia="Times New Roman" w:cs="Times New Roman"/>
          <w:szCs w:val="24"/>
        </w:rPr>
        <w:t xml:space="preserve">υπό τον </w:t>
      </w:r>
      <w:r w:rsidRPr="00E619C6">
        <w:rPr>
          <w:rFonts w:eastAsia="Times New Roman" w:cs="Times New Roman"/>
          <w:szCs w:val="24"/>
        </w:rPr>
        <w:t>έλεγχο του κράτους</w:t>
      </w:r>
      <w:r>
        <w:rPr>
          <w:rFonts w:eastAsia="Times New Roman" w:cs="Times New Roman"/>
          <w:szCs w:val="24"/>
        </w:rPr>
        <w:t>. Κ</w:t>
      </w:r>
      <w:r w:rsidRPr="00E619C6">
        <w:rPr>
          <w:rFonts w:eastAsia="Times New Roman" w:cs="Times New Roman"/>
          <w:szCs w:val="24"/>
        </w:rPr>
        <w:t>αι αναφερόμαστε συγκεκριμένα στις οδικές και σιδηροδρομικές μεταφορές</w:t>
      </w:r>
      <w:r>
        <w:rPr>
          <w:rFonts w:eastAsia="Times New Roman" w:cs="Times New Roman"/>
          <w:szCs w:val="24"/>
        </w:rPr>
        <w:t>,</w:t>
      </w:r>
      <w:r w:rsidRPr="00E619C6">
        <w:rPr>
          <w:rFonts w:eastAsia="Times New Roman" w:cs="Times New Roman"/>
          <w:szCs w:val="24"/>
        </w:rPr>
        <w:t xml:space="preserve"> στις λιμενικές και </w:t>
      </w:r>
      <w:r>
        <w:rPr>
          <w:rFonts w:eastAsia="Times New Roman" w:cs="Times New Roman"/>
          <w:szCs w:val="24"/>
        </w:rPr>
        <w:t>αερο</w:t>
      </w:r>
      <w:r w:rsidRPr="00E619C6">
        <w:rPr>
          <w:rFonts w:eastAsia="Times New Roman" w:cs="Times New Roman"/>
          <w:szCs w:val="24"/>
        </w:rPr>
        <w:t>λιμενικές υποδομές και υπηρεσίες</w:t>
      </w:r>
      <w:r>
        <w:rPr>
          <w:rFonts w:eastAsia="Times New Roman" w:cs="Times New Roman"/>
          <w:szCs w:val="24"/>
        </w:rPr>
        <w:t>,</w:t>
      </w:r>
      <w:r w:rsidRPr="00E619C6">
        <w:rPr>
          <w:rFonts w:eastAsia="Times New Roman" w:cs="Times New Roman"/>
          <w:szCs w:val="24"/>
        </w:rPr>
        <w:t xml:space="preserve"> στην κατασκευή</w:t>
      </w:r>
      <w:r>
        <w:rPr>
          <w:rFonts w:eastAsia="Times New Roman" w:cs="Times New Roman"/>
          <w:szCs w:val="24"/>
        </w:rPr>
        <w:t>,</w:t>
      </w:r>
      <w:r w:rsidRPr="00E619C6">
        <w:rPr>
          <w:rFonts w:eastAsia="Times New Roman" w:cs="Times New Roman"/>
          <w:szCs w:val="24"/>
        </w:rPr>
        <w:t xml:space="preserve"> συντήρηση και διαχείριση των οδικών δικτύων</w:t>
      </w:r>
      <w:r>
        <w:rPr>
          <w:rFonts w:eastAsia="Times New Roman" w:cs="Times New Roman"/>
          <w:szCs w:val="24"/>
        </w:rPr>
        <w:t>,</w:t>
      </w:r>
      <w:r w:rsidRPr="00E619C6">
        <w:rPr>
          <w:rFonts w:eastAsia="Times New Roman" w:cs="Times New Roman"/>
          <w:szCs w:val="24"/>
        </w:rPr>
        <w:t xml:space="preserve"> στη διαχείριση αποβλήτων</w:t>
      </w:r>
      <w:r>
        <w:rPr>
          <w:rFonts w:eastAsia="Times New Roman" w:cs="Times New Roman"/>
          <w:szCs w:val="24"/>
        </w:rPr>
        <w:t>,</w:t>
      </w:r>
      <w:r w:rsidRPr="00E619C6">
        <w:rPr>
          <w:rFonts w:eastAsia="Times New Roman" w:cs="Times New Roman"/>
          <w:szCs w:val="24"/>
        </w:rPr>
        <w:t xml:space="preserve"> στην παραγωγή και παροχή ενέργειας και θέρμανση</w:t>
      </w:r>
      <w:r>
        <w:rPr>
          <w:rFonts w:eastAsia="Times New Roman" w:cs="Times New Roman"/>
          <w:szCs w:val="24"/>
        </w:rPr>
        <w:t>ς,</w:t>
      </w:r>
      <w:r w:rsidRPr="00E619C6">
        <w:rPr>
          <w:rFonts w:eastAsia="Times New Roman" w:cs="Times New Roman"/>
          <w:szCs w:val="24"/>
        </w:rPr>
        <w:t xml:space="preserve"> στις τηλεπικοινωνίες και </w:t>
      </w:r>
      <w:r>
        <w:rPr>
          <w:rFonts w:eastAsia="Times New Roman" w:cs="Times New Roman"/>
          <w:szCs w:val="24"/>
        </w:rPr>
        <w:t>ού</w:t>
      </w:r>
      <w:r w:rsidRPr="00E619C6">
        <w:rPr>
          <w:rFonts w:eastAsia="Times New Roman" w:cs="Times New Roman"/>
          <w:szCs w:val="24"/>
        </w:rPr>
        <w:t>τω καθεξής</w:t>
      </w:r>
      <w:r>
        <w:rPr>
          <w:rFonts w:eastAsia="Times New Roman" w:cs="Times New Roman"/>
          <w:szCs w:val="24"/>
        </w:rPr>
        <w:t xml:space="preserve">. </w:t>
      </w:r>
      <w:r w:rsidRPr="00E619C6">
        <w:rPr>
          <w:rFonts w:eastAsia="Times New Roman" w:cs="Times New Roman"/>
          <w:szCs w:val="24"/>
        </w:rPr>
        <w:t xml:space="preserve"> </w:t>
      </w:r>
    </w:p>
    <w:p w14:paraId="5218DB91" w14:textId="77777777" w:rsidR="00BE48FC" w:rsidRDefault="008F016C">
      <w:pPr>
        <w:spacing w:line="600" w:lineRule="auto"/>
        <w:ind w:firstLine="720"/>
        <w:contextualSpacing/>
        <w:jc w:val="both"/>
        <w:rPr>
          <w:rFonts w:eastAsia="Times New Roman" w:cs="Times New Roman"/>
          <w:szCs w:val="24"/>
        </w:rPr>
      </w:pPr>
      <w:r>
        <w:rPr>
          <w:rFonts w:eastAsia="Times New Roman" w:cs="Times New Roman"/>
          <w:szCs w:val="24"/>
        </w:rPr>
        <w:t>Ο</w:t>
      </w:r>
      <w:r w:rsidRPr="00E619C6">
        <w:rPr>
          <w:rFonts w:eastAsia="Times New Roman" w:cs="Times New Roman"/>
          <w:szCs w:val="24"/>
        </w:rPr>
        <w:t>ι απαραίτητοι πόροι για την εκπλήρωση του μακρόπ</w:t>
      </w:r>
      <w:r>
        <w:rPr>
          <w:rFonts w:eastAsia="Times New Roman" w:cs="Times New Roman"/>
          <w:szCs w:val="24"/>
        </w:rPr>
        <w:t>νο</w:t>
      </w:r>
      <w:r w:rsidRPr="00E619C6">
        <w:rPr>
          <w:rFonts w:eastAsia="Times New Roman" w:cs="Times New Roman"/>
          <w:szCs w:val="24"/>
        </w:rPr>
        <w:t>ου αυτού σχεδίου άσκηση</w:t>
      </w:r>
      <w:r>
        <w:rPr>
          <w:rFonts w:eastAsia="Times New Roman" w:cs="Times New Roman"/>
          <w:szCs w:val="24"/>
        </w:rPr>
        <w:t>ς της</w:t>
      </w:r>
      <w:r w:rsidRPr="00E619C6">
        <w:rPr>
          <w:rFonts w:eastAsia="Times New Roman" w:cs="Times New Roman"/>
          <w:szCs w:val="24"/>
        </w:rPr>
        <w:t xml:space="preserve"> πραγματικής </w:t>
      </w:r>
      <w:r>
        <w:rPr>
          <w:rFonts w:eastAsia="Times New Roman" w:cs="Times New Roman"/>
          <w:szCs w:val="24"/>
        </w:rPr>
        <w:t>ε</w:t>
      </w:r>
      <w:r w:rsidRPr="00E619C6">
        <w:rPr>
          <w:rFonts w:eastAsia="Times New Roman" w:cs="Times New Roman"/>
          <w:szCs w:val="24"/>
        </w:rPr>
        <w:t>θνικής πολιτικής μπορούν κάλλιστα να προκύψου</w:t>
      </w:r>
      <w:r w:rsidRPr="00E619C6">
        <w:rPr>
          <w:rFonts w:eastAsia="Times New Roman" w:cs="Times New Roman"/>
          <w:szCs w:val="24"/>
        </w:rPr>
        <w:t>ν σταδιακά από την εκμετάλλευση των ενεργειακών μας κοιτασμάτων</w:t>
      </w:r>
      <w:r>
        <w:rPr>
          <w:rFonts w:eastAsia="Times New Roman" w:cs="Times New Roman"/>
          <w:szCs w:val="24"/>
        </w:rPr>
        <w:t>,</w:t>
      </w:r>
      <w:r w:rsidRPr="00E619C6">
        <w:rPr>
          <w:rFonts w:eastAsia="Times New Roman" w:cs="Times New Roman"/>
          <w:szCs w:val="24"/>
        </w:rPr>
        <w:t xml:space="preserve"> ανανεώσιμων και μη</w:t>
      </w:r>
      <w:r>
        <w:rPr>
          <w:rFonts w:eastAsia="Times New Roman" w:cs="Times New Roman"/>
          <w:szCs w:val="24"/>
        </w:rPr>
        <w:t>,</w:t>
      </w:r>
      <w:r w:rsidRPr="00E619C6">
        <w:rPr>
          <w:rFonts w:eastAsia="Times New Roman" w:cs="Times New Roman"/>
          <w:szCs w:val="24"/>
        </w:rPr>
        <w:t xml:space="preserve"> α</w:t>
      </w:r>
      <w:r>
        <w:rPr>
          <w:rFonts w:eastAsia="Times New Roman" w:cs="Times New Roman"/>
          <w:szCs w:val="24"/>
        </w:rPr>
        <w:t>πό την πραγματική ανάπτυξη του π</w:t>
      </w:r>
      <w:r w:rsidRPr="00E619C6">
        <w:rPr>
          <w:rFonts w:eastAsia="Times New Roman" w:cs="Times New Roman"/>
          <w:szCs w:val="24"/>
        </w:rPr>
        <w:t>ρωτογενούς τομέα</w:t>
      </w:r>
      <w:r>
        <w:rPr>
          <w:rFonts w:eastAsia="Times New Roman" w:cs="Times New Roman"/>
          <w:szCs w:val="24"/>
        </w:rPr>
        <w:t>,</w:t>
      </w:r>
      <w:r w:rsidRPr="00E619C6">
        <w:rPr>
          <w:rFonts w:eastAsia="Times New Roman" w:cs="Times New Roman"/>
          <w:szCs w:val="24"/>
        </w:rPr>
        <w:t xml:space="preserve"> τη μείωση της σπατάλης σε διάφορους τομείς και την επίτευξη της εθνικής αυτάρκειας</w:t>
      </w:r>
      <w:r>
        <w:rPr>
          <w:rFonts w:eastAsia="Times New Roman" w:cs="Times New Roman"/>
          <w:szCs w:val="24"/>
        </w:rPr>
        <w:t xml:space="preserve">. </w:t>
      </w:r>
    </w:p>
    <w:p w14:paraId="5218DB92" w14:textId="77777777" w:rsidR="00BE48FC" w:rsidRDefault="008F016C">
      <w:pPr>
        <w:spacing w:line="600" w:lineRule="auto"/>
        <w:ind w:firstLine="720"/>
        <w:contextualSpacing/>
        <w:jc w:val="both"/>
        <w:rPr>
          <w:rFonts w:eastAsia="Times New Roman" w:cs="Times New Roman"/>
          <w:szCs w:val="24"/>
        </w:rPr>
      </w:pPr>
      <w:r>
        <w:rPr>
          <w:rFonts w:eastAsia="Times New Roman" w:cs="Times New Roman"/>
          <w:szCs w:val="24"/>
        </w:rPr>
        <w:t>Ω</w:t>
      </w:r>
      <w:r w:rsidRPr="00E619C6">
        <w:rPr>
          <w:rFonts w:eastAsia="Times New Roman" w:cs="Times New Roman"/>
          <w:szCs w:val="24"/>
        </w:rPr>
        <w:t>ς εκ τούτου το υπό ψήφιση σχέδιο ν</w:t>
      </w:r>
      <w:r w:rsidRPr="00E619C6">
        <w:rPr>
          <w:rFonts w:eastAsia="Times New Roman" w:cs="Times New Roman"/>
          <w:szCs w:val="24"/>
        </w:rPr>
        <w:t>όμου δεν είναι δυνατόν να υπερψηφιστεί από τη Χρυσή Αυγή</w:t>
      </w:r>
      <w:r>
        <w:rPr>
          <w:rFonts w:eastAsia="Times New Roman" w:cs="Times New Roman"/>
          <w:szCs w:val="24"/>
        </w:rPr>
        <w:t>, διότι</w:t>
      </w:r>
      <w:r w:rsidRPr="00E619C6">
        <w:rPr>
          <w:rFonts w:eastAsia="Times New Roman" w:cs="Times New Roman"/>
          <w:szCs w:val="24"/>
        </w:rPr>
        <w:t xml:space="preserve"> αντίκειται</w:t>
      </w:r>
      <w:r>
        <w:rPr>
          <w:rFonts w:eastAsia="Times New Roman" w:cs="Times New Roman"/>
          <w:szCs w:val="24"/>
        </w:rPr>
        <w:t>,</w:t>
      </w:r>
      <w:r w:rsidRPr="00E619C6">
        <w:rPr>
          <w:rFonts w:eastAsia="Times New Roman" w:cs="Times New Roman"/>
          <w:szCs w:val="24"/>
        </w:rPr>
        <w:t xml:space="preserve"> για τους λόγους που προαναφέραμε</w:t>
      </w:r>
      <w:r>
        <w:rPr>
          <w:rFonts w:eastAsia="Times New Roman" w:cs="Times New Roman"/>
          <w:szCs w:val="24"/>
        </w:rPr>
        <w:t>,</w:t>
      </w:r>
      <w:r w:rsidRPr="00E619C6">
        <w:rPr>
          <w:rFonts w:eastAsia="Times New Roman" w:cs="Times New Roman"/>
          <w:szCs w:val="24"/>
        </w:rPr>
        <w:t xml:space="preserve"> τόσο στις ιδεολογικές όσο και στις πολιτικές μας θέσ</w:t>
      </w:r>
      <w:r>
        <w:rPr>
          <w:rFonts w:eastAsia="Times New Roman" w:cs="Times New Roman"/>
          <w:szCs w:val="24"/>
        </w:rPr>
        <w:t>ει</w:t>
      </w:r>
      <w:r w:rsidRPr="00E619C6">
        <w:rPr>
          <w:rFonts w:eastAsia="Times New Roman" w:cs="Times New Roman"/>
          <w:szCs w:val="24"/>
        </w:rPr>
        <w:t>ς</w:t>
      </w:r>
      <w:r>
        <w:rPr>
          <w:rFonts w:eastAsia="Times New Roman" w:cs="Times New Roman"/>
          <w:szCs w:val="24"/>
        </w:rPr>
        <w:t>. Η</w:t>
      </w:r>
      <w:r w:rsidRPr="00E619C6">
        <w:rPr>
          <w:rFonts w:eastAsia="Times New Roman" w:cs="Times New Roman"/>
          <w:szCs w:val="24"/>
        </w:rPr>
        <w:t xml:space="preserve"> Χρυσή Αυγή καταψηφίζει</w:t>
      </w:r>
      <w:r>
        <w:rPr>
          <w:rFonts w:eastAsia="Times New Roman" w:cs="Times New Roman"/>
          <w:szCs w:val="24"/>
        </w:rPr>
        <w:t>.</w:t>
      </w:r>
    </w:p>
    <w:p w14:paraId="5218DB93" w14:textId="77777777" w:rsidR="00BE48FC" w:rsidRDefault="008F016C">
      <w:pPr>
        <w:spacing w:line="600" w:lineRule="auto"/>
        <w:ind w:firstLine="720"/>
        <w:contextualSpacing/>
        <w:jc w:val="both"/>
        <w:rPr>
          <w:rFonts w:eastAsia="Times New Roman" w:cs="Times New Roman"/>
          <w:szCs w:val="24"/>
        </w:rPr>
      </w:pPr>
      <w:r w:rsidRPr="00E619C6">
        <w:rPr>
          <w:rFonts w:eastAsia="Times New Roman" w:cs="Times New Roman"/>
          <w:szCs w:val="24"/>
        </w:rPr>
        <w:t>Σας ευχαριστώ πολύ</w:t>
      </w:r>
      <w:r>
        <w:rPr>
          <w:rFonts w:eastAsia="Times New Roman" w:cs="Times New Roman"/>
          <w:szCs w:val="24"/>
        </w:rPr>
        <w:t>.</w:t>
      </w:r>
    </w:p>
    <w:p w14:paraId="5218DB94" w14:textId="77777777" w:rsidR="00BE48FC" w:rsidRDefault="008F016C">
      <w:pPr>
        <w:spacing w:line="600" w:lineRule="auto"/>
        <w:ind w:firstLine="720"/>
        <w:contextualSpacing/>
        <w:jc w:val="center"/>
        <w:rPr>
          <w:rFonts w:eastAsia="Times New Roman" w:cs="Times New Roman"/>
          <w:szCs w:val="24"/>
        </w:rPr>
      </w:pPr>
      <w:r>
        <w:rPr>
          <w:rFonts w:eastAsia="Times New Roman" w:cs="Times New Roman"/>
          <w:szCs w:val="24"/>
        </w:rPr>
        <w:t xml:space="preserve">(Χειροκροτήματα από την πτέρυγα της Χρυσής </w:t>
      </w:r>
      <w:r>
        <w:rPr>
          <w:rFonts w:eastAsia="Times New Roman" w:cs="Times New Roman"/>
          <w:szCs w:val="24"/>
        </w:rPr>
        <w:t>Αυγής)</w:t>
      </w:r>
    </w:p>
    <w:p w14:paraId="5218DB95" w14:textId="77777777" w:rsidR="00BE48FC" w:rsidRDefault="008F016C">
      <w:pPr>
        <w:spacing w:line="600" w:lineRule="auto"/>
        <w:ind w:firstLine="720"/>
        <w:contextualSpacing/>
        <w:jc w:val="both"/>
        <w:rPr>
          <w:rFonts w:eastAsia="Times New Roman" w:cs="Times New Roman"/>
          <w:szCs w:val="24"/>
        </w:rPr>
      </w:pPr>
      <w:r w:rsidRPr="00570134">
        <w:rPr>
          <w:rFonts w:eastAsia="Times New Roman" w:cs="Times New Roman"/>
          <w:b/>
          <w:szCs w:val="24"/>
        </w:rPr>
        <w:t>ΠΡΟΕΔΡΕΥΩΝ (</w:t>
      </w:r>
      <w:r>
        <w:rPr>
          <w:rFonts w:eastAsia="Times New Roman" w:cs="Times New Roman"/>
          <w:b/>
          <w:szCs w:val="24"/>
        </w:rPr>
        <w:t>Γεώργιος Βαρεμένος</w:t>
      </w:r>
      <w:r w:rsidRPr="00570134">
        <w:rPr>
          <w:rFonts w:eastAsia="Times New Roman" w:cs="Times New Roman"/>
          <w:b/>
          <w:szCs w:val="24"/>
        </w:rPr>
        <w:t>):</w:t>
      </w:r>
      <w:r>
        <w:rPr>
          <w:rFonts w:eastAsia="Times New Roman" w:cs="Times New Roman"/>
          <w:szCs w:val="24"/>
        </w:rPr>
        <w:t xml:space="preserve"> Κι εμείς.</w:t>
      </w:r>
    </w:p>
    <w:p w14:paraId="5218DB96" w14:textId="77777777" w:rsidR="00BE48FC" w:rsidRDefault="008F016C">
      <w:pPr>
        <w:spacing w:line="600" w:lineRule="auto"/>
        <w:ind w:firstLine="720"/>
        <w:contextualSpacing/>
        <w:jc w:val="both"/>
        <w:rPr>
          <w:rFonts w:eastAsia="Times New Roman" w:cs="Times New Roman"/>
          <w:szCs w:val="24"/>
        </w:rPr>
      </w:pPr>
      <w:r>
        <w:rPr>
          <w:rFonts w:eastAsia="Times New Roman" w:cs="Times New Roman"/>
          <w:szCs w:val="24"/>
        </w:rPr>
        <w:t>Τον λόγο έχει ο εισηγητής του ΚΚΕ κ. Βαρδαλής.</w:t>
      </w:r>
    </w:p>
    <w:p w14:paraId="5218DB97" w14:textId="77777777" w:rsidR="00BE48FC" w:rsidRDefault="008F016C">
      <w:pPr>
        <w:spacing w:line="600" w:lineRule="auto"/>
        <w:ind w:firstLine="720"/>
        <w:contextualSpacing/>
        <w:jc w:val="both"/>
        <w:rPr>
          <w:rFonts w:eastAsia="Times New Roman" w:cs="Times New Roman"/>
          <w:szCs w:val="24"/>
        </w:rPr>
      </w:pPr>
      <w:r w:rsidRPr="00707DC8">
        <w:rPr>
          <w:rFonts w:eastAsia="Times New Roman" w:cs="Times New Roman"/>
          <w:b/>
          <w:szCs w:val="24"/>
        </w:rPr>
        <w:t>ΑΘΑΝΑΣΙΟΣ ΒΑΡΔΑΛΗΣ:</w:t>
      </w:r>
      <w:r>
        <w:rPr>
          <w:rFonts w:eastAsia="Times New Roman" w:cs="Times New Roman"/>
          <w:szCs w:val="24"/>
        </w:rPr>
        <w:t xml:space="preserve"> Ευ</w:t>
      </w:r>
      <w:r w:rsidRPr="00E619C6">
        <w:rPr>
          <w:rFonts w:eastAsia="Times New Roman" w:cs="Times New Roman"/>
          <w:szCs w:val="24"/>
        </w:rPr>
        <w:t>χαριστώ</w:t>
      </w:r>
      <w:r>
        <w:rPr>
          <w:rFonts w:eastAsia="Times New Roman" w:cs="Times New Roman"/>
          <w:szCs w:val="24"/>
        </w:rPr>
        <w:t>,</w:t>
      </w:r>
      <w:r w:rsidRPr="00E619C6">
        <w:rPr>
          <w:rFonts w:eastAsia="Times New Roman" w:cs="Times New Roman"/>
          <w:szCs w:val="24"/>
        </w:rPr>
        <w:t xml:space="preserve"> κύριε </w:t>
      </w:r>
      <w:r>
        <w:rPr>
          <w:rFonts w:eastAsia="Times New Roman" w:cs="Times New Roman"/>
          <w:szCs w:val="24"/>
        </w:rPr>
        <w:t>Π</w:t>
      </w:r>
      <w:r w:rsidRPr="00E619C6">
        <w:rPr>
          <w:rFonts w:eastAsia="Times New Roman" w:cs="Times New Roman"/>
          <w:szCs w:val="24"/>
        </w:rPr>
        <w:t>ρόεδρε</w:t>
      </w:r>
      <w:r>
        <w:rPr>
          <w:rFonts w:eastAsia="Times New Roman" w:cs="Times New Roman"/>
          <w:szCs w:val="24"/>
        </w:rPr>
        <w:t>.</w:t>
      </w:r>
    </w:p>
    <w:p w14:paraId="5218DB98" w14:textId="77777777" w:rsidR="00BE48FC" w:rsidRDefault="008F016C">
      <w:pPr>
        <w:spacing w:line="600" w:lineRule="auto"/>
        <w:ind w:firstLine="720"/>
        <w:contextualSpacing/>
        <w:jc w:val="both"/>
        <w:rPr>
          <w:rFonts w:eastAsia="Times New Roman" w:cs="Times New Roman"/>
          <w:szCs w:val="24"/>
        </w:rPr>
      </w:pPr>
      <w:r w:rsidRPr="00E619C6">
        <w:rPr>
          <w:rFonts w:eastAsia="Times New Roman" w:cs="Times New Roman"/>
          <w:szCs w:val="24"/>
        </w:rPr>
        <w:t>Θα σταθώ σε ορισμένα ζητήματα</w:t>
      </w:r>
      <w:r>
        <w:rPr>
          <w:rFonts w:eastAsia="Times New Roman" w:cs="Times New Roman"/>
          <w:szCs w:val="24"/>
        </w:rPr>
        <w:t xml:space="preserve"> ό</w:t>
      </w:r>
      <w:r w:rsidRPr="00E619C6">
        <w:rPr>
          <w:rFonts w:eastAsia="Times New Roman" w:cs="Times New Roman"/>
          <w:szCs w:val="24"/>
        </w:rPr>
        <w:t>που εμείς διαφωνούμε και για αυτόν το λόγο δεν θα ψηφίσουμε τ</w:t>
      </w:r>
      <w:r>
        <w:rPr>
          <w:rFonts w:eastAsia="Times New Roman" w:cs="Times New Roman"/>
          <w:szCs w:val="24"/>
        </w:rPr>
        <w:t>ην κύρωση της τροποπο</w:t>
      </w:r>
      <w:r>
        <w:rPr>
          <w:rFonts w:eastAsia="Times New Roman" w:cs="Times New Roman"/>
          <w:szCs w:val="24"/>
        </w:rPr>
        <w:t xml:space="preserve">ίησης της </w:t>
      </w:r>
      <w:r>
        <w:rPr>
          <w:rFonts w:eastAsia="Times New Roman" w:cs="Times New Roman"/>
          <w:szCs w:val="24"/>
        </w:rPr>
        <w:t>σ</w:t>
      </w:r>
      <w:r w:rsidRPr="00E619C6">
        <w:rPr>
          <w:rFonts w:eastAsia="Times New Roman" w:cs="Times New Roman"/>
          <w:szCs w:val="24"/>
        </w:rPr>
        <w:t>ύμβασης για την κατασκευή</w:t>
      </w:r>
      <w:r>
        <w:rPr>
          <w:rFonts w:eastAsia="Times New Roman" w:cs="Times New Roman"/>
          <w:szCs w:val="24"/>
        </w:rPr>
        <w:t>,</w:t>
      </w:r>
      <w:r w:rsidRPr="00E619C6">
        <w:rPr>
          <w:rFonts w:eastAsia="Times New Roman" w:cs="Times New Roman"/>
          <w:szCs w:val="24"/>
        </w:rPr>
        <w:t xml:space="preserve"> συντήρηση</w:t>
      </w:r>
      <w:r>
        <w:rPr>
          <w:rFonts w:eastAsia="Times New Roman" w:cs="Times New Roman"/>
          <w:szCs w:val="24"/>
        </w:rPr>
        <w:t>,</w:t>
      </w:r>
      <w:r w:rsidRPr="00E619C6">
        <w:rPr>
          <w:rFonts w:eastAsia="Times New Roman" w:cs="Times New Roman"/>
          <w:szCs w:val="24"/>
        </w:rPr>
        <w:t xml:space="preserve"> εκμετάλλευση κ</w:t>
      </w:r>
      <w:r>
        <w:rPr>
          <w:rFonts w:eastAsia="Times New Roman" w:cs="Times New Roman"/>
          <w:szCs w:val="24"/>
        </w:rPr>
        <w:t>.</w:t>
      </w:r>
      <w:r>
        <w:rPr>
          <w:rFonts w:eastAsia="Times New Roman" w:cs="Times New Roman"/>
          <w:szCs w:val="24"/>
        </w:rPr>
        <w:t>λπ.</w:t>
      </w:r>
      <w:r>
        <w:rPr>
          <w:rFonts w:eastAsia="Times New Roman" w:cs="Times New Roman"/>
          <w:szCs w:val="24"/>
        </w:rPr>
        <w:t>,</w:t>
      </w:r>
      <w:r w:rsidRPr="00E619C6">
        <w:rPr>
          <w:rFonts w:eastAsia="Times New Roman" w:cs="Times New Roman"/>
          <w:szCs w:val="24"/>
        </w:rPr>
        <w:t xml:space="preserve"> του </w:t>
      </w:r>
      <w:r>
        <w:rPr>
          <w:rFonts w:eastAsia="Times New Roman" w:cs="Times New Roman"/>
          <w:szCs w:val="24"/>
        </w:rPr>
        <w:t>ν</w:t>
      </w:r>
      <w:r w:rsidRPr="00E619C6">
        <w:rPr>
          <w:rFonts w:eastAsia="Times New Roman" w:cs="Times New Roman"/>
          <w:szCs w:val="24"/>
        </w:rPr>
        <w:t>ότιου τμήματος του αυτο</w:t>
      </w:r>
      <w:r>
        <w:rPr>
          <w:rFonts w:eastAsia="Times New Roman" w:cs="Times New Roman"/>
          <w:szCs w:val="24"/>
        </w:rPr>
        <w:t xml:space="preserve">κινητοδρόμου </w:t>
      </w:r>
      <w:r>
        <w:rPr>
          <w:rFonts w:eastAsia="Times New Roman" w:cs="Times New Roman"/>
          <w:szCs w:val="24"/>
        </w:rPr>
        <w:t>κ</w:t>
      </w:r>
      <w:r>
        <w:rPr>
          <w:rFonts w:eastAsia="Times New Roman" w:cs="Times New Roman"/>
          <w:szCs w:val="24"/>
        </w:rPr>
        <w:t>εντρικής Ελλάδας Ε</w:t>
      </w:r>
      <w:r w:rsidRPr="00E619C6">
        <w:rPr>
          <w:rFonts w:eastAsia="Times New Roman" w:cs="Times New Roman"/>
          <w:szCs w:val="24"/>
        </w:rPr>
        <w:t>65</w:t>
      </w:r>
      <w:r>
        <w:rPr>
          <w:rFonts w:eastAsia="Times New Roman" w:cs="Times New Roman"/>
          <w:szCs w:val="24"/>
        </w:rPr>
        <w:t>.</w:t>
      </w:r>
    </w:p>
    <w:p w14:paraId="5218DB99" w14:textId="77777777" w:rsidR="00BE48FC" w:rsidRDefault="008F016C">
      <w:pPr>
        <w:spacing w:line="600" w:lineRule="auto"/>
        <w:ind w:firstLine="720"/>
        <w:contextualSpacing/>
        <w:jc w:val="both"/>
        <w:rPr>
          <w:rFonts w:eastAsia="Times New Roman" w:cs="Times New Roman"/>
          <w:szCs w:val="24"/>
        </w:rPr>
      </w:pPr>
      <w:r w:rsidRPr="00E619C6">
        <w:rPr>
          <w:rFonts w:eastAsia="Times New Roman" w:cs="Times New Roman"/>
          <w:szCs w:val="24"/>
        </w:rPr>
        <w:t>Το πρώτο είναι το εξής</w:t>
      </w:r>
      <w:r>
        <w:rPr>
          <w:rFonts w:eastAsia="Times New Roman" w:cs="Times New Roman"/>
          <w:szCs w:val="24"/>
        </w:rPr>
        <w:t>: Α</w:t>
      </w:r>
      <w:r w:rsidRPr="00E619C6">
        <w:rPr>
          <w:rFonts w:eastAsia="Times New Roman" w:cs="Times New Roman"/>
          <w:szCs w:val="24"/>
        </w:rPr>
        <w:t>φορά το</w:t>
      </w:r>
      <w:r>
        <w:rPr>
          <w:rFonts w:eastAsia="Times New Roman" w:cs="Times New Roman"/>
          <w:szCs w:val="24"/>
        </w:rPr>
        <w:t>ν</w:t>
      </w:r>
      <w:r w:rsidRPr="00E619C6">
        <w:rPr>
          <w:rFonts w:eastAsia="Times New Roman" w:cs="Times New Roman"/>
          <w:szCs w:val="24"/>
        </w:rPr>
        <w:t xml:space="preserve"> χαρακτήρα του συγκεκριμένου έργου</w:t>
      </w:r>
      <w:r>
        <w:rPr>
          <w:rFonts w:eastAsia="Times New Roman" w:cs="Times New Roman"/>
          <w:szCs w:val="24"/>
        </w:rPr>
        <w:t>. Η Κ</w:t>
      </w:r>
      <w:r w:rsidRPr="00E619C6">
        <w:rPr>
          <w:rFonts w:eastAsia="Times New Roman" w:cs="Times New Roman"/>
          <w:szCs w:val="24"/>
        </w:rPr>
        <w:t xml:space="preserve">υβέρνηση το χαρακτηρίζει έργο </w:t>
      </w:r>
      <w:r>
        <w:rPr>
          <w:rFonts w:eastAsia="Times New Roman" w:cs="Times New Roman"/>
          <w:szCs w:val="24"/>
        </w:rPr>
        <w:t>ε</w:t>
      </w:r>
      <w:r w:rsidRPr="00E619C6">
        <w:rPr>
          <w:rFonts w:eastAsia="Times New Roman" w:cs="Times New Roman"/>
          <w:szCs w:val="24"/>
        </w:rPr>
        <w:t xml:space="preserve">θνικής σημασίας και </w:t>
      </w:r>
      <w:r>
        <w:rPr>
          <w:rFonts w:eastAsia="Times New Roman" w:cs="Times New Roman"/>
          <w:szCs w:val="24"/>
        </w:rPr>
        <w:t xml:space="preserve">άρα </w:t>
      </w:r>
      <w:r w:rsidRPr="00E619C6">
        <w:rPr>
          <w:rFonts w:eastAsia="Times New Roman" w:cs="Times New Roman"/>
          <w:szCs w:val="24"/>
        </w:rPr>
        <w:t>ένα έργο προτεραιότητας</w:t>
      </w:r>
      <w:r>
        <w:rPr>
          <w:rFonts w:eastAsia="Times New Roman" w:cs="Times New Roman"/>
          <w:szCs w:val="24"/>
        </w:rPr>
        <w:t>,</w:t>
      </w:r>
      <w:r w:rsidRPr="00E619C6">
        <w:rPr>
          <w:rFonts w:eastAsia="Times New Roman" w:cs="Times New Roman"/>
          <w:szCs w:val="24"/>
        </w:rPr>
        <w:t xml:space="preserve"> αναγκαίο</w:t>
      </w:r>
      <w:r>
        <w:rPr>
          <w:rFonts w:eastAsia="Times New Roman" w:cs="Times New Roman"/>
          <w:szCs w:val="24"/>
        </w:rPr>
        <w:t>,</w:t>
      </w:r>
      <w:r w:rsidRPr="00E619C6">
        <w:rPr>
          <w:rFonts w:eastAsia="Times New Roman" w:cs="Times New Roman"/>
          <w:szCs w:val="24"/>
        </w:rPr>
        <w:t xml:space="preserve"> και μάλιστα ότι πρέπει </w:t>
      </w:r>
      <w:r>
        <w:rPr>
          <w:rFonts w:eastAsia="Times New Roman" w:cs="Times New Roman"/>
          <w:szCs w:val="24"/>
        </w:rPr>
        <w:t xml:space="preserve">τελειώσει γρήγορα. Όμως ας δούμε γιατί </w:t>
      </w:r>
      <w:r w:rsidRPr="00E619C6">
        <w:rPr>
          <w:rFonts w:eastAsia="Times New Roman" w:cs="Times New Roman"/>
          <w:szCs w:val="24"/>
        </w:rPr>
        <w:t>γίνονται αυτοί οι οδικοί άξονες</w:t>
      </w:r>
      <w:r>
        <w:rPr>
          <w:rFonts w:eastAsia="Times New Roman" w:cs="Times New Roman"/>
          <w:szCs w:val="24"/>
        </w:rPr>
        <w:t>,</w:t>
      </w:r>
      <w:r w:rsidRPr="00E619C6">
        <w:rPr>
          <w:rFonts w:eastAsia="Times New Roman" w:cs="Times New Roman"/>
          <w:szCs w:val="24"/>
        </w:rPr>
        <w:t xml:space="preserve"> για ποιον είναι έργο προτεραιότητας</w:t>
      </w:r>
      <w:r>
        <w:rPr>
          <w:rFonts w:eastAsia="Times New Roman" w:cs="Times New Roman"/>
          <w:szCs w:val="24"/>
        </w:rPr>
        <w:t>, έργο αναγκαίο. Δ</w:t>
      </w:r>
      <w:r w:rsidRPr="00E619C6">
        <w:rPr>
          <w:rFonts w:eastAsia="Times New Roman" w:cs="Times New Roman"/>
          <w:szCs w:val="24"/>
        </w:rPr>
        <w:t>εν μπορ</w:t>
      </w:r>
      <w:r>
        <w:rPr>
          <w:rFonts w:eastAsia="Times New Roman" w:cs="Times New Roman"/>
          <w:szCs w:val="24"/>
        </w:rPr>
        <w:t xml:space="preserve">εί </w:t>
      </w:r>
      <w:r w:rsidRPr="00E619C6">
        <w:rPr>
          <w:rFonts w:eastAsia="Times New Roman" w:cs="Times New Roman"/>
          <w:szCs w:val="24"/>
        </w:rPr>
        <w:t>επειδή εσείς λέτε ό</w:t>
      </w:r>
      <w:r>
        <w:rPr>
          <w:rFonts w:eastAsia="Times New Roman" w:cs="Times New Roman"/>
          <w:szCs w:val="24"/>
        </w:rPr>
        <w:t>τι είναι έργο ε</w:t>
      </w:r>
      <w:r w:rsidRPr="00E619C6">
        <w:rPr>
          <w:rFonts w:eastAsia="Times New Roman" w:cs="Times New Roman"/>
          <w:szCs w:val="24"/>
        </w:rPr>
        <w:t>θνικής σημασίας</w:t>
      </w:r>
      <w:r>
        <w:rPr>
          <w:rFonts w:eastAsia="Times New Roman" w:cs="Times New Roman"/>
          <w:szCs w:val="24"/>
        </w:rPr>
        <w:t>,</w:t>
      </w:r>
      <w:r w:rsidRPr="00E619C6">
        <w:rPr>
          <w:rFonts w:eastAsia="Times New Roman" w:cs="Times New Roman"/>
          <w:szCs w:val="24"/>
        </w:rPr>
        <w:t xml:space="preserve"> να υποστ</w:t>
      </w:r>
      <w:r w:rsidRPr="00E619C6">
        <w:rPr>
          <w:rFonts w:eastAsia="Times New Roman" w:cs="Times New Roman"/>
          <w:szCs w:val="24"/>
        </w:rPr>
        <w:t xml:space="preserve">ηρίζεται πως πρόκειται για έργο προτεραιότητας για όλους </w:t>
      </w:r>
      <w:r>
        <w:rPr>
          <w:rFonts w:eastAsia="Times New Roman" w:cs="Times New Roman"/>
          <w:szCs w:val="24"/>
        </w:rPr>
        <w:t>μας. Σ</w:t>
      </w:r>
      <w:r w:rsidRPr="00E619C6">
        <w:rPr>
          <w:rFonts w:eastAsia="Times New Roman" w:cs="Times New Roman"/>
          <w:szCs w:val="24"/>
        </w:rPr>
        <w:t xml:space="preserve">ε τελική ανάλυση </w:t>
      </w:r>
      <w:r>
        <w:rPr>
          <w:rFonts w:eastAsia="Times New Roman" w:cs="Times New Roman"/>
          <w:szCs w:val="24"/>
        </w:rPr>
        <w:t>π</w:t>
      </w:r>
      <w:r w:rsidRPr="00E619C6">
        <w:rPr>
          <w:rFonts w:eastAsia="Times New Roman" w:cs="Times New Roman"/>
          <w:szCs w:val="24"/>
        </w:rPr>
        <w:t>οιος καθ</w:t>
      </w:r>
      <w:r>
        <w:rPr>
          <w:rFonts w:eastAsia="Times New Roman" w:cs="Times New Roman"/>
          <w:szCs w:val="24"/>
        </w:rPr>
        <w:t>ο</w:t>
      </w:r>
      <w:r w:rsidRPr="00E619C6">
        <w:rPr>
          <w:rFonts w:eastAsia="Times New Roman" w:cs="Times New Roman"/>
          <w:szCs w:val="24"/>
        </w:rPr>
        <w:t>ρίζει</w:t>
      </w:r>
      <w:r>
        <w:rPr>
          <w:rFonts w:eastAsia="Times New Roman" w:cs="Times New Roman"/>
          <w:szCs w:val="24"/>
        </w:rPr>
        <w:t xml:space="preserve"> π</w:t>
      </w:r>
      <w:r w:rsidRPr="00E619C6">
        <w:rPr>
          <w:rFonts w:eastAsia="Times New Roman" w:cs="Times New Roman"/>
          <w:szCs w:val="24"/>
        </w:rPr>
        <w:t>οιο έργο είναι έργο προτεραιότητας και μάλιστα</w:t>
      </w:r>
      <w:r>
        <w:rPr>
          <w:rFonts w:eastAsia="Times New Roman" w:cs="Times New Roman"/>
          <w:szCs w:val="24"/>
        </w:rPr>
        <w:t xml:space="preserve"> μ</w:t>
      </w:r>
      <w:r w:rsidRPr="00E619C6">
        <w:rPr>
          <w:rFonts w:eastAsia="Times New Roman" w:cs="Times New Roman"/>
          <w:szCs w:val="24"/>
        </w:rPr>
        <w:t>ε ποια κριτήρια</w:t>
      </w:r>
      <w:r>
        <w:rPr>
          <w:rFonts w:eastAsia="Times New Roman" w:cs="Times New Roman"/>
          <w:szCs w:val="24"/>
        </w:rPr>
        <w:t>; Έ</w:t>
      </w:r>
      <w:r w:rsidRPr="00E619C6">
        <w:rPr>
          <w:rFonts w:eastAsia="Times New Roman" w:cs="Times New Roman"/>
          <w:szCs w:val="24"/>
        </w:rPr>
        <w:t xml:space="preserve">χει σημασία </w:t>
      </w:r>
      <w:r>
        <w:rPr>
          <w:rFonts w:eastAsia="Times New Roman" w:cs="Times New Roman"/>
          <w:szCs w:val="24"/>
        </w:rPr>
        <w:t>ν</w:t>
      </w:r>
      <w:r w:rsidRPr="00E619C6">
        <w:rPr>
          <w:rFonts w:eastAsia="Times New Roman" w:cs="Times New Roman"/>
          <w:szCs w:val="24"/>
        </w:rPr>
        <w:t xml:space="preserve">α </w:t>
      </w:r>
      <w:r>
        <w:rPr>
          <w:rFonts w:eastAsia="Times New Roman" w:cs="Times New Roman"/>
          <w:szCs w:val="24"/>
        </w:rPr>
        <w:t xml:space="preserve">μας πείτε γύρω από αυτά τα ζητήματα. Έχει, λοιπόν, σημασία να </w:t>
      </w:r>
      <w:r w:rsidRPr="00E619C6">
        <w:rPr>
          <w:rFonts w:eastAsia="Times New Roman" w:cs="Times New Roman"/>
          <w:szCs w:val="24"/>
        </w:rPr>
        <w:t>δούμε γιατί γίνο</w:t>
      </w:r>
      <w:r w:rsidRPr="00E619C6">
        <w:rPr>
          <w:rFonts w:eastAsia="Times New Roman" w:cs="Times New Roman"/>
          <w:szCs w:val="24"/>
        </w:rPr>
        <w:t>νται αυτοί οι οδικοί άξονες</w:t>
      </w:r>
      <w:r>
        <w:rPr>
          <w:rFonts w:eastAsia="Times New Roman" w:cs="Times New Roman"/>
          <w:szCs w:val="24"/>
        </w:rPr>
        <w:t>.</w:t>
      </w:r>
    </w:p>
    <w:p w14:paraId="5218DB9A" w14:textId="77777777" w:rsidR="00BE48FC" w:rsidRDefault="008F016C">
      <w:pPr>
        <w:spacing w:line="600" w:lineRule="auto"/>
        <w:ind w:firstLine="720"/>
        <w:contextualSpacing/>
        <w:jc w:val="both"/>
        <w:rPr>
          <w:rFonts w:eastAsia="Times New Roman" w:cs="Times New Roman"/>
          <w:szCs w:val="24"/>
        </w:rPr>
      </w:pPr>
      <w:r>
        <w:rPr>
          <w:rFonts w:eastAsia="Times New Roman" w:cs="Times New Roman"/>
          <w:szCs w:val="24"/>
        </w:rPr>
        <w:t>Η Κ</w:t>
      </w:r>
      <w:r w:rsidRPr="00E619C6">
        <w:rPr>
          <w:rFonts w:eastAsia="Times New Roman" w:cs="Times New Roman"/>
          <w:szCs w:val="24"/>
        </w:rPr>
        <w:t xml:space="preserve">υβέρνηση και τα άλλα </w:t>
      </w:r>
      <w:r>
        <w:rPr>
          <w:rFonts w:eastAsia="Times New Roman" w:cs="Times New Roman"/>
          <w:szCs w:val="24"/>
        </w:rPr>
        <w:t>κ</w:t>
      </w:r>
      <w:r w:rsidRPr="00E619C6">
        <w:rPr>
          <w:rFonts w:eastAsia="Times New Roman" w:cs="Times New Roman"/>
          <w:szCs w:val="24"/>
        </w:rPr>
        <w:t xml:space="preserve">όμματα της </w:t>
      </w:r>
      <w:r>
        <w:rPr>
          <w:rFonts w:eastAsia="Times New Roman" w:cs="Times New Roman"/>
          <w:szCs w:val="24"/>
        </w:rPr>
        <w:t>Α</w:t>
      </w:r>
      <w:r w:rsidRPr="00E619C6">
        <w:rPr>
          <w:rFonts w:eastAsia="Times New Roman" w:cs="Times New Roman"/>
          <w:szCs w:val="24"/>
        </w:rPr>
        <w:t>ντιπολίτευσης υποστηρίζετ</w:t>
      </w:r>
      <w:r>
        <w:rPr>
          <w:rFonts w:eastAsia="Times New Roman" w:cs="Times New Roman"/>
          <w:szCs w:val="24"/>
        </w:rPr>
        <w:t>ε</w:t>
      </w:r>
      <w:r w:rsidRPr="00E619C6">
        <w:rPr>
          <w:rFonts w:eastAsia="Times New Roman" w:cs="Times New Roman"/>
          <w:szCs w:val="24"/>
        </w:rPr>
        <w:t xml:space="preserve"> ότι η χώρα πρέπει</w:t>
      </w:r>
      <w:r>
        <w:rPr>
          <w:rFonts w:eastAsia="Times New Roman" w:cs="Times New Roman"/>
          <w:szCs w:val="24"/>
        </w:rPr>
        <w:t>,</w:t>
      </w:r>
      <w:r w:rsidRPr="00E619C6">
        <w:rPr>
          <w:rFonts w:eastAsia="Times New Roman" w:cs="Times New Roman"/>
          <w:szCs w:val="24"/>
        </w:rPr>
        <w:t xml:space="preserve"> ανάμεσα στα άλλα</w:t>
      </w:r>
      <w:r>
        <w:rPr>
          <w:rFonts w:eastAsia="Times New Roman" w:cs="Times New Roman"/>
          <w:szCs w:val="24"/>
        </w:rPr>
        <w:t>,</w:t>
      </w:r>
      <w:r w:rsidRPr="00E619C6">
        <w:rPr>
          <w:rFonts w:eastAsia="Times New Roman" w:cs="Times New Roman"/>
          <w:szCs w:val="24"/>
        </w:rPr>
        <w:t xml:space="preserve"> να καταστεί </w:t>
      </w:r>
      <w:r>
        <w:rPr>
          <w:rFonts w:eastAsia="Times New Roman" w:cs="Times New Roman"/>
          <w:szCs w:val="24"/>
        </w:rPr>
        <w:t xml:space="preserve">κόμβος </w:t>
      </w:r>
      <w:r w:rsidRPr="00E619C6">
        <w:rPr>
          <w:rFonts w:eastAsia="Times New Roman" w:cs="Times New Roman"/>
          <w:szCs w:val="24"/>
        </w:rPr>
        <w:t>ενέργειας και εμπορευμάτων</w:t>
      </w:r>
      <w:r>
        <w:rPr>
          <w:rFonts w:eastAsia="Times New Roman" w:cs="Times New Roman"/>
          <w:szCs w:val="24"/>
        </w:rPr>
        <w:t>,</w:t>
      </w:r>
      <w:r w:rsidRPr="00E619C6">
        <w:rPr>
          <w:rFonts w:eastAsia="Times New Roman" w:cs="Times New Roman"/>
          <w:szCs w:val="24"/>
        </w:rPr>
        <w:t xml:space="preserve"> με αξιοποίηση μάλιστα της γεωστρατηγικής θέσης της χώρας</w:t>
      </w:r>
      <w:r>
        <w:rPr>
          <w:rFonts w:eastAsia="Times New Roman" w:cs="Times New Roman"/>
          <w:szCs w:val="24"/>
        </w:rPr>
        <w:t xml:space="preserve">. Γι’ </w:t>
      </w:r>
      <w:r w:rsidRPr="00E619C6">
        <w:rPr>
          <w:rFonts w:eastAsia="Times New Roman" w:cs="Times New Roman"/>
          <w:szCs w:val="24"/>
        </w:rPr>
        <w:t>αυτό</w:t>
      </w:r>
      <w:r>
        <w:rPr>
          <w:rFonts w:eastAsia="Times New Roman" w:cs="Times New Roman"/>
          <w:szCs w:val="24"/>
        </w:rPr>
        <w:t>ν</w:t>
      </w:r>
      <w:r w:rsidRPr="00E619C6">
        <w:rPr>
          <w:rFonts w:eastAsia="Times New Roman" w:cs="Times New Roman"/>
          <w:szCs w:val="24"/>
        </w:rPr>
        <w:t xml:space="preserve"> το</w:t>
      </w:r>
      <w:r>
        <w:rPr>
          <w:rFonts w:eastAsia="Times New Roman" w:cs="Times New Roman"/>
          <w:szCs w:val="24"/>
        </w:rPr>
        <w:t>ν</w:t>
      </w:r>
      <w:r w:rsidRPr="00E619C6">
        <w:rPr>
          <w:rFonts w:eastAsia="Times New Roman" w:cs="Times New Roman"/>
          <w:szCs w:val="24"/>
        </w:rPr>
        <w:t xml:space="preserve"> σκοπό λ</w:t>
      </w:r>
      <w:r w:rsidRPr="00E619C6">
        <w:rPr>
          <w:rFonts w:eastAsia="Times New Roman" w:cs="Times New Roman"/>
          <w:szCs w:val="24"/>
        </w:rPr>
        <w:t xml:space="preserve">έτε </w:t>
      </w:r>
      <w:r>
        <w:rPr>
          <w:rFonts w:eastAsia="Times New Roman" w:cs="Times New Roman"/>
          <w:szCs w:val="24"/>
        </w:rPr>
        <w:t xml:space="preserve">ότι </w:t>
      </w:r>
      <w:r w:rsidRPr="00E619C6">
        <w:rPr>
          <w:rFonts w:eastAsia="Times New Roman" w:cs="Times New Roman"/>
          <w:szCs w:val="24"/>
        </w:rPr>
        <w:t>είναι απαραίτητοι οι οδικοί άξονες</w:t>
      </w:r>
      <w:r>
        <w:rPr>
          <w:rFonts w:eastAsia="Times New Roman" w:cs="Times New Roman"/>
          <w:szCs w:val="24"/>
        </w:rPr>
        <w:t>,</w:t>
      </w:r>
      <w:r w:rsidRPr="00E619C6">
        <w:rPr>
          <w:rFonts w:eastAsia="Times New Roman" w:cs="Times New Roman"/>
          <w:szCs w:val="24"/>
        </w:rPr>
        <w:t xml:space="preserve"> που </w:t>
      </w:r>
      <w:r>
        <w:rPr>
          <w:rFonts w:eastAsia="Times New Roman" w:cs="Times New Roman"/>
          <w:szCs w:val="24"/>
        </w:rPr>
        <w:t>-</w:t>
      </w:r>
      <w:r w:rsidRPr="00E619C6">
        <w:rPr>
          <w:rFonts w:eastAsia="Times New Roman" w:cs="Times New Roman"/>
          <w:szCs w:val="24"/>
        </w:rPr>
        <w:t>σε συνδυασμό με έργα αναβάθμισης</w:t>
      </w:r>
      <w:r>
        <w:rPr>
          <w:rFonts w:eastAsia="Times New Roman" w:cs="Times New Roman"/>
          <w:szCs w:val="24"/>
        </w:rPr>
        <w:t xml:space="preserve"> στα υπό ιδιωτικοποίηση λιμάνια </w:t>
      </w:r>
      <w:r w:rsidRPr="00E619C6">
        <w:rPr>
          <w:rFonts w:eastAsia="Times New Roman" w:cs="Times New Roman"/>
          <w:szCs w:val="24"/>
        </w:rPr>
        <w:t>αλλά και στους σιδηροδρόμους και την ανάπτυξη σύγχρονων εμπορευματικών κέντρων</w:t>
      </w:r>
      <w:r>
        <w:rPr>
          <w:rFonts w:eastAsia="Times New Roman" w:cs="Times New Roman"/>
          <w:szCs w:val="24"/>
        </w:rPr>
        <w:t>-</w:t>
      </w:r>
      <w:r w:rsidRPr="00E619C6">
        <w:rPr>
          <w:rFonts w:eastAsia="Times New Roman" w:cs="Times New Roman"/>
          <w:szCs w:val="24"/>
        </w:rPr>
        <w:t xml:space="preserve"> θα μειώσουν δραστικά τους χρόνους </w:t>
      </w:r>
      <w:r>
        <w:rPr>
          <w:rFonts w:eastAsia="Times New Roman" w:cs="Times New Roman"/>
          <w:szCs w:val="24"/>
        </w:rPr>
        <w:t>κ</w:t>
      </w:r>
      <w:r w:rsidRPr="00E619C6">
        <w:rPr>
          <w:rFonts w:eastAsia="Times New Roman" w:cs="Times New Roman"/>
          <w:szCs w:val="24"/>
        </w:rPr>
        <w:t xml:space="preserve">αι άρα τα κόστη των </w:t>
      </w:r>
      <w:r w:rsidRPr="00E619C6">
        <w:rPr>
          <w:rFonts w:eastAsia="Times New Roman" w:cs="Times New Roman"/>
          <w:szCs w:val="24"/>
        </w:rPr>
        <w:t>συνδυασμένων εμπορευματικών μεταφορών</w:t>
      </w:r>
      <w:r>
        <w:rPr>
          <w:rFonts w:eastAsia="Times New Roman" w:cs="Times New Roman"/>
          <w:szCs w:val="24"/>
        </w:rPr>
        <w:t>. Η Ευρωπαϊκή Ένωση μ</w:t>
      </w:r>
      <w:r w:rsidRPr="00E619C6">
        <w:rPr>
          <w:rFonts w:eastAsia="Times New Roman" w:cs="Times New Roman"/>
          <w:szCs w:val="24"/>
        </w:rPr>
        <w:t xml:space="preserve">άλιστα το συγκεκριμένο έργο </w:t>
      </w:r>
      <w:r>
        <w:rPr>
          <w:rFonts w:eastAsia="Times New Roman" w:cs="Times New Roman"/>
          <w:szCs w:val="24"/>
        </w:rPr>
        <w:t>-</w:t>
      </w:r>
      <w:r w:rsidRPr="00E619C6">
        <w:rPr>
          <w:rFonts w:eastAsia="Times New Roman" w:cs="Times New Roman"/>
          <w:szCs w:val="24"/>
        </w:rPr>
        <w:t>και όχι μόνο</w:t>
      </w:r>
      <w:r>
        <w:rPr>
          <w:rFonts w:eastAsia="Times New Roman" w:cs="Times New Roman"/>
          <w:szCs w:val="24"/>
        </w:rPr>
        <w:t xml:space="preserve">- </w:t>
      </w:r>
      <w:r w:rsidRPr="00E619C6">
        <w:rPr>
          <w:rFonts w:eastAsia="Times New Roman" w:cs="Times New Roman"/>
          <w:szCs w:val="24"/>
        </w:rPr>
        <w:t xml:space="preserve"> το</w:t>
      </w:r>
      <w:r>
        <w:rPr>
          <w:rFonts w:eastAsia="Times New Roman" w:cs="Times New Roman"/>
          <w:szCs w:val="24"/>
        </w:rPr>
        <w:t xml:space="preserve"> έ</w:t>
      </w:r>
      <w:r w:rsidRPr="00E619C6">
        <w:rPr>
          <w:rFonts w:eastAsia="Times New Roman" w:cs="Times New Roman"/>
          <w:szCs w:val="24"/>
        </w:rPr>
        <w:t xml:space="preserve">χει </w:t>
      </w:r>
      <w:r>
        <w:rPr>
          <w:rFonts w:eastAsia="Times New Roman" w:cs="Times New Roman"/>
          <w:szCs w:val="24"/>
        </w:rPr>
        <w:t xml:space="preserve">εντάξει στο </w:t>
      </w:r>
      <w:r w:rsidRPr="00E619C6">
        <w:rPr>
          <w:rFonts w:eastAsia="Times New Roman" w:cs="Times New Roman"/>
          <w:szCs w:val="24"/>
        </w:rPr>
        <w:t>διευρωπαϊκό δίκτυο</w:t>
      </w:r>
      <w:r>
        <w:rPr>
          <w:rFonts w:eastAsia="Times New Roman" w:cs="Times New Roman"/>
          <w:szCs w:val="24"/>
        </w:rPr>
        <w:t xml:space="preserve">, γι’ </w:t>
      </w:r>
      <w:r w:rsidRPr="00E619C6">
        <w:rPr>
          <w:rFonts w:eastAsia="Times New Roman" w:cs="Times New Roman"/>
          <w:szCs w:val="24"/>
        </w:rPr>
        <w:t>αυτό και δεν έχει αντίρρηση να χρηματοδοτηθ</w:t>
      </w:r>
      <w:r>
        <w:rPr>
          <w:rFonts w:eastAsia="Times New Roman" w:cs="Times New Roman"/>
          <w:szCs w:val="24"/>
        </w:rPr>
        <w:t>εί το συγκεκριμένο έργο από το Π</w:t>
      </w:r>
      <w:r w:rsidRPr="00E619C6">
        <w:rPr>
          <w:rFonts w:eastAsia="Times New Roman" w:cs="Times New Roman"/>
          <w:szCs w:val="24"/>
        </w:rPr>
        <w:t>ρόγραμμα Δημοσίων Επενδύσεων</w:t>
      </w:r>
      <w:r>
        <w:rPr>
          <w:rFonts w:eastAsia="Times New Roman" w:cs="Times New Roman"/>
          <w:szCs w:val="24"/>
        </w:rPr>
        <w:t>,</w:t>
      </w:r>
      <w:r w:rsidRPr="00E619C6">
        <w:rPr>
          <w:rFonts w:eastAsia="Times New Roman" w:cs="Times New Roman"/>
          <w:szCs w:val="24"/>
        </w:rPr>
        <w:t xml:space="preserve"> σε αν</w:t>
      </w:r>
      <w:r w:rsidRPr="00E619C6">
        <w:rPr>
          <w:rFonts w:eastAsia="Times New Roman" w:cs="Times New Roman"/>
          <w:szCs w:val="24"/>
        </w:rPr>
        <w:t xml:space="preserve">τίθεση με </w:t>
      </w:r>
      <w:r>
        <w:rPr>
          <w:rFonts w:eastAsia="Times New Roman" w:cs="Times New Roman"/>
          <w:szCs w:val="24"/>
        </w:rPr>
        <w:t>άλλες επενδύσεις ό</w:t>
      </w:r>
      <w:r w:rsidRPr="00E619C6">
        <w:rPr>
          <w:rFonts w:eastAsia="Times New Roman" w:cs="Times New Roman"/>
          <w:szCs w:val="24"/>
        </w:rPr>
        <w:t>που θεωρ</w:t>
      </w:r>
      <w:r>
        <w:rPr>
          <w:rFonts w:eastAsia="Times New Roman" w:cs="Times New Roman"/>
          <w:szCs w:val="24"/>
        </w:rPr>
        <w:t>εί</w:t>
      </w:r>
      <w:r w:rsidRPr="00E619C6">
        <w:rPr>
          <w:rFonts w:eastAsia="Times New Roman" w:cs="Times New Roman"/>
          <w:szCs w:val="24"/>
        </w:rPr>
        <w:t xml:space="preserve"> ότι </w:t>
      </w:r>
      <w:r>
        <w:rPr>
          <w:rFonts w:eastAsia="Times New Roman" w:cs="Times New Roman"/>
          <w:szCs w:val="24"/>
        </w:rPr>
        <w:t>νοθεύεται ο ανταγωνισμός κ</w:t>
      </w:r>
      <w:r w:rsidRPr="00E619C6">
        <w:rPr>
          <w:rFonts w:eastAsia="Times New Roman" w:cs="Times New Roman"/>
          <w:szCs w:val="24"/>
        </w:rPr>
        <w:t>αι βάζει πρόστιμα</w:t>
      </w:r>
      <w:r>
        <w:rPr>
          <w:rFonts w:eastAsia="Times New Roman" w:cs="Times New Roman"/>
          <w:szCs w:val="24"/>
        </w:rPr>
        <w:t xml:space="preserve"> βλέπε</w:t>
      </w:r>
      <w:r>
        <w:rPr>
          <w:rFonts w:eastAsia="Times New Roman" w:cs="Times New Roman"/>
          <w:szCs w:val="24"/>
        </w:rPr>
        <w:t>,</w:t>
      </w:r>
      <w:r>
        <w:rPr>
          <w:rFonts w:eastAsia="Times New Roman" w:cs="Times New Roman"/>
          <w:szCs w:val="24"/>
        </w:rPr>
        <w:t xml:space="preserve"> για παράδειγμα, τα Ν</w:t>
      </w:r>
      <w:r w:rsidRPr="00E619C6">
        <w:rPr>
          <w:rFonts w:eastAsia="Times New Roman" w:cs="Times New Roman"/>
          <w:szCs w:val="24"/>
        </w:rPr>
        <w:t>αυπηγεία Σκαραμαγκά</w:t>
      </w:r>
      <w:r>
        <w:rPr>
          <w:rFonts w:eastAsia="Times New Roman" w:cs="Times New Roman"/>
          <w:szCs w:val="24"/>
        </w:rPr>
        <w:t>.</w:t>
      </w:r>
    </w:p>
    <w:p w14:paraId="5218DB9B" w14:textId="77777777" w:rsidR="00BE48FC" w:rsidRDefault="008F016C">
      <w:pPr>
        <w:spacing w:line="600" w:lineRule="auto"/>
        <w:ind w:firstLine="720"/>
        <w:contextualSpacing/>
        <w:jc w:val="both"/>
        <w:rPr>
          <w:rFonts w:eastAsia="Times New Roman" w:cs="Times New Roman"/>
          <w:szCs w:val="24"/>
        </w:rPr>
      </w:pPr>
      <w:r w:rsidRPr="00E619C6">
        <w:rPr>
          <w:rFonts w:eastAsia="Times New Roman" w:cs="Times New Roman"/>
          <w:szCs w:val="24"/>
        </w:rPr>
        <w:t>Άρα εδώ γίνεται λόγος για ένα έργο</w:t>
      </w:r>
      <w:r>
        <w:rPr>
          <w:rFonts w:eastAsia="Times New Roman" w:cs="Times New Roman"/>
          <w:szCs w:val="24"/>
        </w:rPr>
        <w:t>,</w:t>
      </w:r>
      <w:r w:rsidRPr="00E619C6">
        <w:rPr>
          <w:rFonts w:eastAsia="Times New Roman" w:cs="Times New Roman"/>
          <w:szCs w:val="24"/>
        </w:rPr>
        <w:t xml:space="preserve"> που γίνεται μέρος των ευρωπαϊκών δικτύων μεταφορών</w:t>
      </w:r>
      <w:r>
        <w:rPr>
          <w:rFonts w:eastAsia="Times New Roman" w:cs="Times New Roman"/>
          <w:szCs w:val="24"/>
        </w:rPr>
        <w:t>,</w:t>
      </w:r>
      <w:r w:rsidRPr="00E619C6">
        <w:rPr>
          <w:rFonts w:eastAsia="Times New Roman" w:cs="Times New Roman"/>
          <w:szCs w:val="24"/>
        </w:rPr>
        <w:t xml:space="preserve"> που εξυπηρετούν τη μεταφορά εμπορ</w:t>
      </w:r>
      <w:r w:rsidRPr="00E619C6">
        <w:rPr>
          <w:rFonts w:eastAsia="Times New Roman" w:cs="Times New Roman"/>
          <w:szCs w:val="24"/>
        </w:rPr>
        <w:t>ευμάτων</w:t>
      </w:r>
      <w:r>
        <w:rPr>
          <w:rFonts w:eastAsia="Times New Roman" w:cs="Times New Roman"/>
          <w:szCs w:val="24"/>
        </w:rPr>
        <w:t>, τη</w:t>
      </w:r>
      <w:r w:rsidRPr="00E619C6">
        <w:rPr>
          <w:rFonts w:eastAsia="Times New Roman" w:cs="Times New Roman"/>
          <w:szCs w:val="24"/>
        </w:rPr>
        <w:t xml:space="preserve"> διευκόλυνση της ενοποίησης της ευρωπαϊκής αγοράς και τη δυνατότητα φυσικά των μονοπωλιακών ομίλων να μεταφέρουν φθηνά και γρήγορα τα εμπορεύματά </w:t>
      </w:r>
      <w:r>
        <w:rPr>
          <w:rFonts w:eastAsia="Times New Roman" w:cs="Times New Roman"/>
          <w:szCs w:val="24"/>
        </w:rPr>
        <w:t>τους,</w:t>
      </w:r>
      <w:r w:rsidRPr="00E619C6">
        <w:rPr>
          <w:rFonts w:eastAsia="Times New Roman" w:cs="Times New Roman"/>
          <w:szCs w:val="24"/>
        </w:rPr>
        <w:t xml:space="preserve"> για να δ</w:t>
      </w:r>
      <w:r>
        <w:rPr>
          <w:rFonts w:eastAsia="Times New Roman" w:cs="Times New Roman"/>
          <w:szCs w:val="24"/>
        </w:rPr>
        <w:t xml:space="preserve">ιασφαλίζουν την κερδοφορία τους. </w:t>
      </w:r>
    </w:p>
    <w:p w14:paraId="5218DB9C" w14:textId="77777777" w:rsidR="00BE48FC" w:rsidRDefault="008F016C">
      <w:pPr>
        <w:spacing w:line="600" w:lineRule="auto"/>
        <w:ind w:firstLine="720"/>
        <w:contextualSpacing/>
        <w:jc w:val="both"/>
        <w:rPr>
          <w:rFonts w:eastAsia="Times New Roman" w:cs="Times New Roman"/>
          <w:szCs w:val="24"/>
        </w:rPr>
      </w:pPr>
      <w:r>
        <w:rPr>
          <w:rFonts w:eastAsia="Times New Roman" w:cs="Times New Roman"/>
          <w:szCs w:val="24"/>
        </w:rPr>
        <w:t>Τ</w:t>
      </w:r>
      <w:r w:rsidRPr="00E619C6">
        <w:rPr>
          <w:rFonts w:eastAsia="Times New Roman" w:cs="Times New Roman"/>
          <w:szCs w:val="24"/>
        </w:rPr>
        <w:t>ώρα τι σχέση μπορεί να έχουν όλα αυτά με τα συμφέρ</w:t>
      </w:r>
      <w:r w:rsidRPr="00E619C6">
        <w:rPr>
          <w:rFonts w:eastAsia="Times New Roman" w:cs="Times New Roman"/>
          <w:szCs w:val="24"/>
        </w:rPr>
        <w:t>οντα και τις λαϊκές ανάγκες</w:t>
      </w:r>
      <w:r>
        <w:rPr>
          <w:rFonts w:eastAsia="Times New Roman" w:cs="Times New Roman"/>
          <w:szCs w:val="24"/>
        </w:rPr>
        <w:t>; Κ</w:t>
      </w:r>
      <w:r w:rsidRPr="00E619C6">
        <w:rPr>
          <w:rFonts w:eastAsia="Times New Roman" w:cs="Times New Roman"/>
          <w:szCs w:val="24"/>
        </w:rPr>
        <w:t>α</w:t>
      </w:r>
      <w:r>
        <w:rPr>
          <w:rFonts w:eastAsia="Times New Roman" w:cs="Times New Roman"/>
          <w:szCs w:val="24"/>
        </w:rPr>
        <w:t>μ</w:t>
      </w:r>
      <w:r w:rsidRPr="00E619C6">
        <w:rPr>
          <w:rFonts w:eastAsia="Times New Roman" w:cs="Times New Roman"/>
          <w:szCs w:val="24"/>
        </w:rPr>
        <w:t>μία απολύτως</w:t>
      </w:r>
      <w:r>
        <w:rPr>
          <w:rFonts w:eastAsia="Times New Roman" w:cs="Times New Roman"/>
          <w:szCs w:val="24"/>
        </w:rPr>
        <w:t>! Α</w:t>
      </w:r>
      <w:r w:rsidRPr="00E619C6">
        <w:rPr>
          <w:rFonts w:eastAsia="Times New Roman" w:cs="Times New Roman"/>
          <w:szCs w:val="24"/>
        </w:rPr>
        <w:t>πό αυτή την άποψη</w:t>
      </w:r>
      <w:r>
        <w:rPr>
          <w:rFonts w:eastAsia="Times New Roman" w:cs="Times New Roman"/>
          <w:szCs w:val="24"/>
        </w:rPr>
        <w:t>, λ</w:t>
      </w:r>
      <w:r w:rsidRPr="00E619C6">
        <w:rPr>
          <w:rFonts w:eastAsia="Times New Roman" w:cs="Times New Roman"/>
          <w:szCs w:val="24"/>
        </w:rPr>
        <w:t>οιπόν</w:t>
      </w:r>
      <w:r>
        <w:rPr>
          <w:rFonts w:eastAsia="Times New Roman" w:cs="Times New Roman"/>
          <w:szCs w:val="24"/>
        </w:rPr>
        <w:t>,</w:t>
      </w:r>
      <w:r w:rsidRPr="00E619C6">
        <w:rPr>
          <w:rFonts w:eastAsia="Times New Roman" w:cs="Times New Roman"/>
          <w:szCs w:val="24"/>
        </w:rPr>
        <w:t xml:space="preserve"> εμείς λέμε ότι αυτές οι προτεραιότητες</w:t>
      </w:r>
      <w:r>
        <w:rPr>
          <w:rFonts w:eastAsia="Times New Roman" w:cs="Times New Roman"/>
          <w:szCs w:val="24"/>
        </w:rPr>
        <w:t>,</w:t>
      </w:r>
      <w:r w:rsidRPr="00E619C6">
        <w:rPr>
          <w:rFonts w:eastAsia="Times New Roman" w:cs="Times New Roman"/>
          <w:szCs w:val="24"/>
        </w:rPr>
        <w:t xml:space="preserve"> που έχετε </w:t>
      </w:r>
      <w:r>
        <w:rPr>
          <w:rFonts w:eastAsia="Times New Roman" w:cs="Times New Roman"/>
          <w:szCs w:val="24"/>
        </w:rPr>
        <w:t xml:space="preserve">εσείς, </w:t>
      </w:r>
      <w:r w:rsidRPr="00E619C6">
        <w:rPr>
          <w:rFonts w:eastAsia="Times New Roman" w:cs="Times New Roman"/>
          <w:szCs w:val="24"/>
        </w:rPr>
        <w:t xml:space="preserve">δεν είναι </w:t>
      </w:r>
      <w:r>
        <w:rPr>
          <w:rFonts w:eastAsia="Times New Roman" w:cs="Times New Roman"/>
          <w:szCs w:val="24"/>
        </w:rPr>
        <w:t>προτεραιότητες</w:t>
      </w:r>
      <w:r w:rsidRPr="00E619C6">
        <w:rPr>
          <w:rFonts w:eastAsia="Times New Roman" w:cs="Times New Roman"/>
          <w:szCs w:val="24"/>
        </w:rPr>
        <w:t xml:space="preserve"> για τον ελληνικό λαό</w:t>
      </w:r>
      <w:r>
        <w:rPr>
          <w:rFonts w:eastAsia="Times New Roman" w:cs="Times New Roman"/>
          <w:szCs w:val="24"/>
        </w:rPr>
        <w:t>,</w:t>
      </w:r>
      <w:r w:rsidRPr="00E619C6">
        <w:rPr>
          <w:rFonts w:eastAsia="Times New Roman" w:cs="Times New Roman"/>
          <w:szCs w:val="24"/>
        </w:rPr>
        <w:t xml:space="preserve"> είναι προτεραιότητες που υπηρετούν τις ανάγκες και τα συμφέροντα της αστικής τ</w:t>
      </w:r>
      <w:r w:rsidRPr="00E619C6">
        <w:rPr>
          <w:rFonts w:eastAsia="Times New Roman" w:cs="Times New Roman"/>
          <w:szCs w:val="24"/>
        </w:rPr>
        <w:t>άξης</w:t>
      </w:r>
      <w:r>
        <w:rPr>
          <w:rFonts w:eastAsia="Times New Roman" w:cs="Times New Roman"/>
          <w:szCs w:val="24"/>
        </w:rPr>
        <w:t>, ντόπιας και ξ</w:t>
      </w:r>
      <w:r w:rsidRPr="00E619C6">
        <w:rPr>
          <w:rFonts w:eastAsia="Times New Roman" w:cs="Times New Roman"/>
          <w:szCs w:val="24"/>
        </w:rPr>
        <w:t>ένης</w:t>
      </w:r>
      <w:r>
        <w:rPr>
          <w:rFonts w:eastAsia="Times New Roman" w:cs="Times New Roman"/>
          <w:szCs w:val="24"/>
        </w:rPr>
        <w:t xml:space="preserve"> κ</w:t>
      </w:r>
      <w:r>
        <w:rPr>
          <w:rFonts w:eastAsia="Times New Roman" w:cs="Times New Roman"/>
          <w:szCs w:val="24"/>
        </w:rPr>
        <w:t xml:space="preserve">αι αν θέλετε, </w:t>
      </w:r>
      <w:r w:rsidRPr="002847A5">
        <w:rPr>
          <w:rFonts w:eastAsia="Times New Roman" w:cs="Times New Roman"/>
          <w:szCs w:val="24"/>
        </w:rPr>
        <w:t>έτσι εξηγείται και η κατάρρευση του περιφερειακού και επαρχιακού οδικού δικτύου</w:t>
      </w:r>
      <w:r>
        <w:rPr>
          <w:rFonts w:eastAsia="Times New Roman" w:cs="Times New Roman"/>
          <w:szCs w:val="24"/>
        </w:rPr>
        <w:t xml:space="preserve">. Γιατί </w:t>
      </w:r>
      <w:r w:rsidRPr="002847A5">
        <w:rPr>
          <w:rFonts w:eastAsia="Times New Roman" w:cs="Times New Roman"/>
          <w:szCs w:val="24"/>
        </w:rPr>
        <w:t>εσείς βλέπετε αυτά τα έργα που</w:t>
      </w:r>
      <w:r>
        <w:rPr>
          <w:rFonts w:eastAsia="Times New Roman" w:cs="Times New Roman"/>
          <w:szCs w:val="24"/>
        </w:rPr>
        <w:t xml:space="preserve"> έχουν ανάγκη οι κεφαλαιοκράτες. </w:t>
      </w:r>
    </w:p>
    <w:p w14:paraId="5218DB9D" w14:textId="77777777" w:rsidR="00BE48FC" w:rsidRDefault="008F016C">
      <w:pPr>
        <w:spacing w:line="600" w:lineRule="auto"/>
        <w:ind w:firstLine="720"/>
        <w:jc w:val="both"/>
        <w:rPr>
          <w:rFonts w:eastAsia="Times New Roman" w:cs="Times New Roman"/>
          <w:szCs w:val="24"/>
        </w:rPr>
      </w:pPr>
      <w:r w:rsidRPr="002847A5">
        <w:rPr>
          <w:rFonts w:eastAsia="Times New Roman" w:cs="Times New Roman"/>
          <w:szCs w:val="24"/>
        </w:rPr>
        <w:t xml:space="preserve">Βεβαίως και χρειάζονται να γίνονται </w:t>
      </w:r>
      <w:r>
        <w:rPr>
          <w:rFonts w:eastAsia="Times New Roman" w:cs="Times New Roman"/>
          <w:szCs w:val="24"/>
        </w:rPr>
        <w:t>δημόσια</w:t>
      </w:r>
      <w:r w:rsidRPr="002847A5">
        <w:rPr>
          <w:rFonts w:eastAsia="Times New Roman" w:cs="Times New Roman"/>
          <w:szCs w:val="24"/>
        </w:rPr>
        <w:t xml:space="preserve"> έργα και οδικοί άξονες</w:t>
      </w:r>
      <w:r>
        <w:rPr>
          <w:rFonts w:eastAsia="Times New Roman" w:cs="Times New Roman"/>
          <w:szCs w:val="24"/>
        </w:rPr>
        <w:t>, αν κάποιος αναρωτιέται γι’ αυτό.</w:t>
      </w:r>
      <w:r w:rsidRPr="002847A5">
        <w:rPr>
          <w:rFonts w:eastAsia="Times New Roman" w:cs="Times New Roman"/>
          <w:szCs w:val="24"/>
        </w:rPr>
        <w:t xml:space="preserve"> </w:t>
      </w:r>
      <w:r>
        <w:rPr>
          <w:rFonts w:eastAsia="Times New Roman" w:cs="Times New Roman"/>
          <w:szCs w:val="24"/>
        </w:rPr>
        <w:t>Όμως</w:t>
      </w:r>
      <w:r w:rsidRPr="002847A5">
        <w:rPr>
          <w:rFonts w:eastAsia="Times New Roman" w:cs="Times New Roman"/>
          <w:szCs w:val="24"/>
        </w:rPr>
        <w:t xml:space="preserve"> το πραγματικό ερώτημα είναι</w:t>
      </w:r>
      <w:r>
        <w:rPr>
          <w:rFonts w:eastAsia="Times New Roman" w:cs="Times New Roman"/>
          <w:szCs w:val="24"/>
        </w:rPr>
        <w:t>.</w:t>
      </w:r>
      <w:r>
        <w:rPr>
          <w:rFonts w:eastAsia="Times New Roman" w:cs="Times New Roman"/>
          <w:szCs w:val="24"/>
        </w:rPr>
        <w:t xml:space="preserve"> Τ</w:t>
      </w:r>
      <w:r w:rsidRPr="002847A5">
        <w:rPr>
          <w:rFonts w:eastAsia="Times New Roman" w:cs="Times New Roman"/>
          <w:szCs w:val="24"/>
        </w:rPr>
        <w:t>έτοιο</w:t>
      </w:r>
      <w:r>
        <w:rPr>
          <w:rFonts w:eastAsia="Times New Roman" w:cs="Times New Roman"/>
          <w:szCs w:val="24"/>
        </w:rPr>
        <w:t>υ</w:t>
      </w:r>
      <w:r w:rsidRPr="002847A5">
        <w:rPr>
          <w:rFonts w:eastAsia="Times New Roman" w:cs="Times New Roman"/>
          <w:szCs w:val="24"/>
        </w:rPr>
        <w:t xml:space="preserve"> είδο</w:t>
      </w:r>
      <w:r>
        <w:rPr>
          <w:rFonts w:eastAsia="Times New Roman" w:cs="Times New Roman"/>
          <w:szCs w:val="24"/>
        </w:rPr>
        <w:t>υ</w:t>
      </w:r>
      <w:r w:rsidRPr="002847A5">
        <w:rPr>
          <w:rFonts w:eastAsia="Times New Roman" w:cs="Times New Roman"/>
          <w:szCs w:val="24"/>
        </w:rPr>
        <w:t>ς δημόσια έργα για ποιον</w:t>
      </w:r>
      <w:r>
        <w:rPr>
          <w:rFonts w:eastAsia="Times New Roman" w:cs="Times New Roman"/>
          <w:szCs w:val="24"/>
        </w:rPr>
        <w:t>; Σ</w:t>
      </w:r>
      <w:r w:rsidRPr="002847A5">
        <w:rPr>
          <w:rFonts w:eastAsia="Times New Roman" w:cs="Times New Roman"/>
          <w:szCs w:val="24"/>
        </w:rPr>
        <w:t xml:space="preserve">ε όφελος </w:t>
      </w:r>
      <w:r>
        <w:rPr>
          <w:rFonts w:eastAsia="Times New Roman" w:cs="Times New Roman"/>
          <w:szCs w:val="24"/>
        </w:rPr>
        <w:t>τίνος; Γ</w:t>
      </w:r>
      <w:r w:rsidRPr="002847A5">
        <w:rPr>
          <w:rFonts w:eastAsia="Times New Roman" w:cs="Times New Roman"/>
          <w:szCs w:val="24"/>
        </w:rPr>
        <w:t>ια να ικανοποιηθούν οι ανάγκες της κερδοφορίας των επιχειρηματικών ομίλων ή έργα τα οποία θα βασίζονται στη συνδυασμένη ικανοποίησ</w:t>
      </w:r>
      <w:r w:rsidRPr="002847A5">
        <w:rPr>
          <w:rFonts w:eastAsia="Times New Roman" w:cs="Times New Roman"/>
          <w:szCs w:val="24"/>
        </w:rPr>
        <w:t>η των λαϊκών αναγκών</w:t>
      </w:r>
      <w:r>
        <w:rPr>
          <w:rFonts w:eastAsia="Times New Roman" w:cs="Times New Roman"/>
          <w:szCs w:val="24"/>
        </w:rPr>
        <w:t>; Τ</w:t>
      </w:r>
      <w:r w:rsidRPr="002847A5">
        <w:rPr>
          <w:rFonts w:eastAsia="Times New Roman" w:cs="Times New Roman"/>
          <w:szCs w:val="24"/>
        </w:rPr>
        <w:t>ο μόνο βέβαιο είναι ότι από αυτό</w:t>
      </w:r>
      <w:r>
        <w:rPr>
          <w:rFonts w:eastAsia="Times New Roman" w:cs="Times New Roman"/>
          <w:szCs w:val="24"/>
        </w:rPr>
        <w:t>ν</w:t>
      </w:r>
      <w:r w:rsidRPr="002847A5">
        <w:rPr>
          <w:rFonts w:eastAsia="Times New Roman" w:cs="Times New Roman"/>
          <w:szCs w:val="24"/>
        </w:rPr>
        <w:t xml:space="preserve"> το</w:t>
      </w:r>
      <w:r>
        <w:rPr>
          <w:rFonts w:eastAsia="Times New Roman" w:cs="Times New Roman"/>
          <w:szCs w:val="24"/>
        </w:rPr>
        <w:t>ν</w:t>
      </w:r>
      <w:r w:rsidRPr="002847A5">
        <w:rPr>
          <w:rFonts w:eastAsia="Times New Roman" w:cs="Times New Roman"/>
          <w:szCs w:val="24"/>
        </w:rPr>
        <w:t xml:space="preserve"> σχεδιασμό</w:t>
      </w:r>
      <w:r>
        <w:rPr>
          <w:rFonts w:eastAsia="Times New Roman" w:cs="Times New Roman"/>
          <w:szCs w:val="24"/>
        </w:rPr>
        <w:t>,</w:t>
      </w:r>
      <w:r w:rsidRPr="002847A5">
        <w:rPr>
          <w:rFonts w:eastAsia="Times New Roman" w:cs="Times New Roman"/>
          <w:szCs w:val="24"/>
        </w:rPr>
        <w:t xml:space="preserve"> η εργατική τάξη</w:t>
      </w:r>
      <w:r>
        <w:rPr>
          <w:rFonts w:eastAsia="Times New Roman" w:cs="Times New Roman"/>
          <w:szCs w:val="24"/>
        </w:rPr>
        <w:t xml:space="preserve">, ο λαός έχουν </w:t>
      </w:r>
      <w:r>
        <w:rPr>
          <w:rFonts w:eastAsia="Times New Roman" w:cs="Times New Roman"/>
          <w:szCs w:val="24"/>
        </w:rPr>
        <w:t xml:space="preserve">να </w:t>
      </w:r>
      <w:r>
        <w:rPr>
          <w:rFonts w:eastAsia="Times New Roman" w:cs="Times New Roman"/>
          <w:szCs w:val="24"/>
        </w:rPr>
        <w:t>κερδίσουν μόνο</w:t>
      </w:r>
      <w:r w:rsidRPr="002847A5">
        <w:rPr>
          <w:rFonts w:eastAsia="Times New Roman" w:cs="Times New Roman"/>
          <w:szCs w:val="24"/>
        </w:rPr>
        <w:t xml:space="preserve"> άλλον ένα</w:t>
      </w:r>
      <w:r>
        <w:rPr>
          <w:rFonts w:eastAsia="Times New Roman" w:cs="Times New Roman"/>
          <w:szCs w:val="24"/>
        </w:rPr>
        <w:t>ν</w:t>
      </w:r>
      <w:r w:rsidRPr="002847A5">
        <w:rPr>
          <w:rFonts w:eastAsia="Times New Roman" w:cs="Times New Roman"/>
          <w:szCs w:val="24"/>
        </w:rPr>
        <w:t xml:space="preserve"> γύρο έντασης της εκμετάλλευσης και μεγάλους κινδύνους λόγω το</w:t>
      </w:r>
      <w:r>
        <w:rPr>
          <w:rFonts w:eastAsia="Times New Roman" w:cs="Times New Roman"/>
          <w:szCs w:val="24"/>
        </w:rPr>
        <w:t>υ</w:t>
      </w:r>
      <w:r w:rsidRPr="002847A5">
        <w:rPr>
          <w:rFonts w:eastAsia="Times New Roman" w:cs="Times New Roman"/>
          <w:szCs w:val="24"/>
        </w:rPr>
        <w:t xml:space="preserve"> ανταγωνισμ</w:t>
      </w:r>
      <w:r>
        <w:rPr>
          <w:rFonts w:eastAsia="Times New Roman" w:cs="Times New Roman"/>
          <w:szCs w:val="24"/>
        </w:rPr>
        <w:t>ού</w:t>
      </w:r>
      <w:r w:rsidRPr="002847A5">
        <w:rPr>
          <w:rFonts w:eastAsia="Times New Roman" w:cs="Times New Roman"/>
          <w:szCs w:val="24"/>
        </w:rPr>
        <w:t xml:space="preserve"> στην περιοχή για τους διάφορους δρόμους περάσματο</w:t>
      </w:r>
      <w:r w:rsidRPr="002847A5">
        <w:rPr>
          <w:rFonts w:eastAsia="Times New Roman" w:cs="Times New Roman"/>
          <w:szCs w:val="24"/>
        </w:rPr>
        <w:t>ς της ενέργειας και των εμπορευμάτων</w:t>
      </w:r>
      <w:r>
        <w:rPr>
          <w:rFonts w:eastAsia="Times New Roman" w:cs="Times New Roman"/>
          <w:szCs w:val="24"/>
        </w:rPr>
        <w:t>. Εδώ τσακώνονται μεγάλα</w:t>
      </w:r>
      <w:r w:rsidRPr="002847A5">
        <w:rPr>
          <w:rFonts w:eastAsia="Times New Roman" w:cs="Times New Roman"/>
          <w:szCs w:val="24"/>
        </w:rPr>
        <w:t xml:space="preserve"> βουβάλια για τεράστια συμφέροντα</w:t>
      </w:r>
      <w:r>
        <w:rPr>
          <w:rFonts w:eastAsia="Times New Roman" w:cs="Times New Roman"/>
          <w:szCs w:val="24"/>
        </w:rPr>
        <w:t>. Και άρα τ</w:t>
      </w:r>
      <w:r w:rsidRPr="002847A5">
        <w:rPr>
          <w:rFonts w:eastAsia="Times New Roman" w:cs="Times New Roman"/>
          <w:szCs w:val="24"/>
        </w:rPr>
        <w:t xml:space="preserve">έτοια έργα κατά τη γνώμη </w:t>
      </w:r>
      <w:r>
        <w:rPr>
          <w:rFonts w:eastAsia="Times New Roman" w:cs="Times New Roman"/>
          <w:szCs w:val="24"/>
        </w:rPr>
        <w:t>μας</w:t>
      </w:r>
      <w:r w:rsidRPr="002847A5">
        <w:rPr>
          <w:rFonts w:eastAsia="Times New Roman" w:cs="Times New Roman"/>
          <w:szCs w:val="24"/>
        </w:rPr>
        <w:t xml:space="preserve"> δεν μπορεί να αποτελούν έργα προτεραιότητας για το</w:t>
      </w:r>
      <w:r>
        <w:rPr>
          <w:rFonts w:eastAsia="Times New Roman" w:cs="Times New Roman"/>
          <w:szCs w:val="24"/>
        </w:rPr>
        <w:t>ν</w:t>
      </w:r>
      <w:r w:rsidRPr="002847A5">
        <w:rPr>
          <w:rFonts w:eastAsia="Times New Roman" w:cs="Times New Roman"/>
          <w:szCs w:val="24"/>
        </w:rPr>
        <w:t xml:space="preserve"> λαό</w:t>
      </w:r>
      <w:r>
        <w:rPr>
          <w:rFonts w:eastAsia="Times New Roman" w:cs="Times New Roman"/>
          <w:szCs w:val="24"/>
        </w:rPr>
        <w:t>.</w:t>
      </w:r>
    </w:p>
    <w:p w14:paraId="5218DB9E"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Α</w:t>
      </w:r>
      <w:r w:rsidRPr="002847A5">
        <w:rPr>
          <w:rFonts w:eastAsia="Times New Roman" w:cs="Times New Roman"/>
          <w:szCs w:val="24"/>
        </w:rPr>
        <w:t>ς δούμε</w:t>
      </w:r>
      <w:r>
        <w:rPr>
          <w:rFonts w:eastAsia="Times New Roman" w:cs="Times New Roman"/>
          <w:szCs w:val="24"/>
        </w:rPr>
        <w:t>,</w:t>
      </w:r>
      <w:r w:rsidRPr="002847A5">
        <w:rPr>
          <w:rFonts w:eastAsia="Times New Roman" w:cs="Times New Roman"/>
          <w:szCs w:val="24"/>
        </w:rPr>
        <w:t xml:space="preserve"> </w:t>
      </w:r>
      <w:r>
        <w:rPr>
          <w:rFonts w:eastAsia="Times New Roman" w:cs="Times New Roman"/>
          <w:szCs w:val="24"/>
        </w:rPr>
        <w:t>όμως,</w:t>
      </w:r>
      <w:r w:rsidRPr="002847A5">
        <w:rPr>
          <w:rFonts w:eastAsia="Times New Roman" w:cs="Times New Roman"/>
          <w:szCs w:val="24"/>
        </w:rPr>
        <w:t xml:space="preserve"> τι μπορεί να σημαίνει ικανοποίηση των λαϊκών αναγκ</w:t>
      </w:r>
      <w:r w:rsidRPr="002847A5">
        <w:rPr>
          <w:rFonts w:eastAsia="Times New Roman" w:cs="Times New Roman"/>
          <w:szCs w:val="24"/>
        </w:rPr>
        <w:t xml:space="preserve">ών στο ζήτημα </w:t>
      </w:r>
      <w:r>
        <w:rPr>
          <w:rFonts w:eastAsia="Times New Roman" w:cs="Times New Roman"/>
          <w:szCs w:val="24"/>
        </w:rPr>
        <w:t>που</w:t>
      </w:r>
      <w:r w:rsidRPr="002847A5">
        <w:rPr>
          <w:rFonts w:eastAsia="Times New Roman" w:cs="Times New Roman"/>
          <w:szCs w:val="24"/>
        </w:rPr>
        <w:t xml:space="preserve"> συζητάμε</w:t>
      </w:r>
      <w:r>
        <w:rPr>
          <w:rFonts w:eastAsia="Times New Roman" w:cs="Times New Roman"/>
          <w:szCs w:val="24"/>
        </w:rPr>
        <w:t>,</w:t>
      </w:r>
      <w:r w:rsidRPr="002847A5">
        <w:rPr>
          <w:rFonts w:eastAsia="Times New Roman" w:cs="Times New Roman"/>
          <w:szCs w:val="24"/>
        </w:rPr>
        <w:t xml:space="preserve"> στο ζήτημα των μεταφορών</w:t>
      </w:r>
      <w:r>
        <w:rPr>
          <w:rFonts w:eastAsia="Times New Roman" w:cs="Times New Roman"/>
          <w:szCs w:val="24"/>
        </w:rPr>
        <w:t>.</w:t>
      </w:r>
      <w:r w:rsidRPr="002847A5">
        <w:rPr>
          <w:rFonts w:eastAsia="Times New Roman" w:cs="Times New Roman"/>
          <w:szCs w:val="24"/>
        </w:rPr>
        <w:t xml:space="preserve"> Το πρώτο </w:t>
      </w:r>
      <w:r>
        <w:rPr>
          <w:rFonts w:eastAsia="Times New Roman" w:cs="Times New Roman"/>
          <w:szCs w:val="24"/>
        </w:rPr>
        <w:t>είναι ότι πρέπει να είναι ασφαλεί</w:t>
      </w:r>
      <w:r w:rsidRPr="002847A5">
        <w:rPr>
          <w:rFonts w:eastAsia="Times New Roman" w:cs="Times New Roman"/>
          <w:szCs w:val="24"/>
        </w:rPr>
        <w:t>ς και να μην κινδυνεύει ο κόσμος να σκοτωθεί</w:t>
      </w:r>
      <w:r>
        <w:rPr>
          <w:rFonts w:eastAsia="Times New Roman" w:cs="Times New Roman"/>
          <w:szCs w:val="24"/>
        </w:rPr>
        <w:t>. Άρα ασφαλείς</w:t>
      </w:r>
      <w:r w:rsidRPr="002847A5">
        <w:rPr>
          <w:rFonts w:eastAsia="Times New Roman" w:cs="Times New Roman"/>
          <w:szCs w:val="24"/>
        </w:rPr>
        <w:t xml:space="preserve"> οδικές</w:t>
      </w:r>
      <w:r>
        <w:rPr>
          <w:rFonts w:eastAsia="Times New Roman" w:cs="Times New Roman"/>
          <w:szCs w:val="24"/>
        </w:rPr>
        <w:t>,</w:t>
      </w:r>
      <w:r w:rsidRPr="002847A5">
        <w:rPr>
          <w:rFonts w:eastAsia="Times New Roman" w:cs="Times New Roman"/>
          <w:szCs w:val="24"/>
        </w:rPr>
        <w:t xml:space="preserve"> σιδηροδρομικές</w:t>
      </w:r>
      <w:r>
        <w:rPr>
          <w:rFonts w:eastAsia="Times New Roman" w:cs="Times New Roman"/>
          <w:szCs w:val="24"/>
        </w:rPr>
        <w:t>,</w:t>
      </w:r>
      <w:r w:rsidRPr="002847A5">
        <w:rPr>
          <w:rFonts w:eastAsia="Times New Roman" w:cs="Times New Roman"/>
          <w:szCs w:val="24"/>
        </w:rPr>
        <w:t xml:space="preserve"> αεροπορικές και ακτοπλοϊκές μεταφορές</w:t>
      </w:r>
      <w:r>
        <w:rPr>
          <w:rFonts w:eastAsia="Times New Roman" w:cs="Times New Roman"/>
          <w:szCs w:val="24"/>
        </w:rPr>
        <w:t>.</w:t>
      </w:r>
    </w:p>
    <w:p w14:paraId="5218DB9F"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Δ</w:t>
      </w:r>
      <w:r w:rsidRPr="002847A5">
        <w:rPr>
          <w:rFonts w:eastAsia="Times New Roman" w:cs="Times New Roman"/>
          <w:szCs w:val="24"/>
        </w:rPr>
        <w:t>εύτερον</w:t>
      </w:r>
      <w:r>
        <w:rPr>
          <w:rFonts w:eastAsia="Times New Roman" w:cs="Times New Roman"/>
          <w:szCs w:val="24"/>
        </w:rPr>
        <w:t>,</w:t>
      </w:r>
      <w:r w:rsidRPr="002847A5">
        <w:rPr>
          <w:rFonts w:eastAsia="Times New Roman" w:cs="Times New Roman"/>
          <w:szCs w:val="24"/>
        </w:rPr>
        <w:t xml:space="preserve"> να είναι φτηνές και όχι πανά</w:t>
      </w:r>
      <w:r w:rsidRPr="002847A5">
        <w:rPr>
          <w:rFonts w:eastAsia="Times New Roman" w:cs="Times New Roman"/>
          <w:szCs w:val="24"/>
        </w:rPr>
        <w:t>κριβες και τρίτον</w:t>
      </w:r>
      <w:r>
        <w:rPr>
          <w:rFonts w:eastAsia="Times New Roman" w:cs="Times New Roman"/>
          <w:szCs w:val="24"/>
        </w:rPr>
        <w:t>, να προστατεύουν το περιβάλλον. Μπ</w:t>
      </w:r>
      <w:r w:rsidRPr="002847A5">
        <w:rPr>
          <w:rFonts w:eastAsia="Times New Roman" w:cs="Times New Roman"/>
          <w:szCs w:val="24"/>
        </w:rPr>
        <w:t xml:space="preserve">ορούν αυτές </w:t>
      </w:r>
      <w:r>
        <w:rPr>
          <w:rFonts w:eastAsia="Times New Roman" w:cs="Times New Roman"/>
          <w:szCs w:val="24"/>
        </w:rPr>
        <w:t>οι</w:t>
      </w:r>
      <w:r w:rsidRPr="002847A5">
        <w:rPr>
          <w:rFonts w:eastAsia="Times New Roman" w:cs="Times New Roman"/>
          <w:szCs w:val="24"/>
        </w:rPr>
        <w:t xml:space="preserve"> λαϊκές ανάγκες </w:t>
      </w:r>
      <w:r>
        <w:rPr>
          <w:rFonts w:eastAsia="Times New Roman" w:cs="Times New Roman"/>
          <w:szCs w:val="24"/>
        </w:rPr>
        <w:t>ν</w:t>
      </w:r>
      <w:r w:rsidRPr="002847A5">
        <w:rPr>
          <w:rFonts w:eastAsia="Times New Roman" w:cs="Times New Roman"/>
          <w:szCs w:val="24"/>
        </w:rPr>
        <w:t>α ικανοποιηθούν</w:t>
      </w:r>
      <w:r>
        <w:rPr>
          <w:rFonts w:eastAsia="Times New Roman" w:cs="Times New Roman"/>
          <w:szCs w:val="24"/>
        </w:rPr>
        <w:t xml:space="preserve"> σήμερα;</w:t>
      </w:r>
    </w:p>
    <w:p w14:paraId="5218DBA0"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Θ</w:t>
      </w:r>
      <w:r w:rsidRPr="002847A5">
        <w:rPr>
          <w:rFonts w:eastAsia="Times New Roman" w:cs="Times New Roman"/>
          <w:szCs w:val="24"/>
        </w:rPr>
        <w:t>α βάλω δύο ζητήματα</w:t>
      </w:r>
      <w:r>
        <w:rPr>
          <w:rFonts w:eastAsia="Times New Roman" w:cs="Times New Roman"/>
          <w:szCs w:val="24"/>
        </w:rPr>
        <w:t>. Σήμερα για να</w:t>
      </w:r>
      <w:r w:rsidRPr="002847A5">
        <w:rPr>
          <w:rFonts w:eastAsia="Times New Roman" w:cs="Times New Roman"/>
          <w:szCs w:val="24"/>
        </w:rPr>
        <w:t xml:space="preserve"> γίνει ένα οδικό δίκτυο και να χρηματοδοτηθεί </w:t>
      </w:r>
      <w:r>
        <w:rPr>
          <w:rFonts w:eastAsia="Times New Roman" w:cs="Times New Roman"/>
          <w:szCs w:val="24"/>
        </w:rPr>
        <w:t>από την Ευρωπαϊκή Έν</w:t>
      </w:r>
      <w:r w:rsidRPr="002847A5">
        <w:rPr>
          <w:rFonts w:eastAsia="Times New Roman" w:cs="Times New Roman"/>
          <w:szCs w:val="24"/>
        </w:rPr>
        <w:t>ωση</w:t>
      </w:r>
      <w:r>
        <w:rPr>
          <w:rFonts w:eastAsia="Times New Roman" w:cs="Times New Roman"/>
          <w:szCs w:val="24"/>
        </w:rPr>
        <w:t>,</w:t>
      </w:r>
      <w:r w:rsidRPr="002847A5">
        <w:rPr>
          <w:rFonts w:eastAsia="Times New Roman" w:cs="Times New Roman"/>
          <w:szCs w:val="24"/>
        </w:rPr>
        <w:t xml:space="preserve"> θα πρέπει να είναι </w:t>
      </w:r>
      <w:r>
        <w:rPr>
          <w:rFonts w:eastAsia="Times New Roman" w:cs="Times New Roman"/>
          <w:szCs w:val="24"/>
        </w:rPr>
        <w:t>βιώσιμο. Β</w:t>
      </w:r>
      <w:r w:rsidRPr="002847A5">
        <w:rPr>
          <w:rFonts w:eastAsia="Times New Roman" w:cs="Times New Roman"/>
          <w:szCs w:val="24"/>
        </w:rPr>
        <w:t>άζετε</w:t>
      </w:r>
      <w:r>
        <w:rPr>
          <w:rFonts w:eastAsia="Times New Roman" w:cs="Times New Roman"/>
          <w:szCs w:val="24"/>
        </w:rPr>
        <w:t>,</w:t>
      </w:r>
      <w:r w:rsidRPr="002847A5">
        <w:rPr>
          <w:rFonts w:eastAsia="Times New Roman" w:cs="Times New Roman"/>
          <w:szCs w:val="24"/>
        </w:rPr>
        <w:t xml:space="preserve"> δηλαδή</w:t>
      </w:r>
      <w:r>
        <w:rPr>
          <w:rFonts w:eastAsia="Times New Roman" w:cs="Times New Roman"/>
          <w:szCs w:val="24"/>
        </w:rPr>
        <w:t>,</w:t>
      </w:r>
      <w:r w:rsidRPr="002847A5">
        <w:rPr>
          <w:rFonts w:eastAsia="Times New Roman" w:cs="Times New Roman"/>
          <w:szCs w:val="24"/>
        </w:rPr>
        <w:t xml:space="preserve"> μπροστά τη λογική της βιωσιμότητας</w:t>
      </w:r>
      <w:r>
        <w:rPr>
          <w:rFonts w:eastAsia="Times New Roman" w:cs="Times New Roman"/>
          <w:szCs w:val="24"/>
        </w:rPr>
        <w:t>,</w:t>
      </w:r>
      <w:r w:rsidRPr="002847A5">
        <w:rPr>
          <w:rFonts w:eastAsia="Times New Roman" w:cs="Times New Roman"/>
          <w:szCs w:val="24"/>
        </w:rPr>
        <w:t xml:space="preserve"> του κέρδος και όχι την ικανοποίηση των λαϊκών αναγκών</w:t>
      </w:r>
      <w:r>
        <w:rPr>
          <w:rFonts w:eastAsia="Times New Roman" w:cs="Times New Roman"/>
          <w:szCs w:val="24"/>
        </w:rPr>
        <w:t>. Μ</w:t>
      </w:r>
      <w:r w:rsidRPr="002847A5">
        <w:rPr>
          <w:rFonts w:eastAsia="Times New Roman" w:cs="Times New Roman"/>
          <w:szCs w:val="24"/>
        </w:rPr>
        <w:t>πορεί</w:t>
      </w:r>
      <w:r>
        <w:rPr>
          <w:rFonts w:eastAsia="Times New Roman" w:cs="Times New Roman"/>
          <w:szCs w:val="24"/>
        </w:rPr>
        <w:t>,</w:t>
      </w:r>
      <w:r w:rsidRPr="002847A5">
        <w:rPr>
          <w:rFonts w:eastAsia="Times New Roman" w:cs="Times New Roman"/>
          <w:szCs w:val="24"/>
        </w:rPr>
        <w:t xml:space="preserve"> </w:t>
      </w:r>
      <w:r>
        <w:rPr>
          <w:rFonts w:eastAsia="Times New Roman" w:cs="Times New Roman"/>
          <w:szCs w:val="24"/>
        </w:rPr>
        <w:t>δη</w:t>
      </w:r>
      <w:r w:rsidRPr="002847A5">
        <w:rPr>
          <w:rFonts w:eastAsia="Times New Roman" w:cs="Times New Roman"/>
          <w:szCs w:val="24"/>
        </w:rPr>
        <w:t>λαδή</w:t>
      </w:r>
      <w:r>
        <w:rPr>
          <w:rFonts w:eastAsia="Times New Roman" w:cs="Times New Roman"/>
          <w:szCs w:val="24"/>
        </w:rPr>
        <w:t>,</w:t>
      </w:r>
      <w:r w:rsidRPr="002847A5">
        <w:rPr>
          <w:rFonts w:eastAsia="Times New Roman" w:cs="Times New Roman"/>
          <w:szCs w:val="24"/>
        </w:rPr>
        <w:t xml:space="preserve"> ένας οδικός άξονας να είναι αναγκαίος για το</w:t>
      </w:r>
      <w:r>
        <w:rPr>
          <w:rFonts w:eastAsia="Times New Roman" w:cs="Times New Roman"/>
          <w:szCs w:val="24"/>
        </w:rPr>
        <w:t>ν</w:t>
      </w:r>
      <w:r w:rsidRPr="002847A5">
        <w:rPr>
          <w:rFonts w:eastAsia="Times New Roman" w:cs="Times New Roman"/>
          <w:szCs w:val="24"/>
        </w:rPr>
        <w:t xml:space="preserve"> λαό</w:t>
      </w:r>
      <w:r>
        <w:rPr>
          <w:rFonts w:eastAsia="Times New Roman" w:cs="Times New Roman"/>
          <w:szCs w:val="24"/>
        </w:rPr>
        <w:t>,</w:t>
      </w:r>
      <w:r w:rsidRPr="002847A5">
        <w:rPr>
          <w:rFonts w:eastAsia="Times New Roman" w:cs="Times New Roman"/>
          <w:szCs w:val="24"/>
        </w:rPr>
        <w:t xml:space="preserve"> να </w:t>
      </w:r>
      <w:r>
        <w:rPr>
          <w:rFonts w:eastAsia="Times New Roman" w:cs="Times New Roman"/>
          <w:szCs w:val="24"/>
        </w:rPr>
        <w:t xml:space="preserve">λύνει </w:t>
      </w:r>
      <w:r w:rsidRPr="002847A5">
        <w:rPr>
          <w:rFonts w:eastAsia="Times New Roman" w:cs="Times New Roman"/>
          <w:szCs w:val="24"/>
        </w:rPr>
        <w:t>το πρόβλημα της μεταφοράς</w:t>
      </w:r>
      <w:r>
        <w:rPr>
          <w:rFonts w:eastAsia="Times New Roman" w:cs="Times New Roman"/>
          <w:szCs w:val="24"/>
        </w:rPr>
        <w:t>, ό</w:t>
      </w:r>
      <w:r w:rsidRPr="002847A5">
        <w:rPr>
          <w:rFonts w:eastAsia="Times New Roman" w:cs="Times New Roman"/>
          <w:szCs w:val="24"/>
        </w:rPr>
        <w:t>μως με βάση την πολιτική της Ευρωπαϊκής Ένωσης</w:t>
      </w:r>
      <w:r>
        <w:rPr>
          <w:rFonts w:eastAsia="Times New Roman" w:cs="Times New Roman"/>
          <w:szCs w:val="24"/>
        </w:rPr>
        <w:t>,</w:t>
      </w:r>
      <w:r w:rsidRPr="002847A5">
        <w:rPr>
          <w:rFonts w:eastAsia="Times New Roman" w:cs="Times New Roman"/>
          <w:szCs w:val="24"/>
        </w:rPr>
        <w:t xml:space="preserve"> που συμφωνεί</w:t>
      </w:r>
      <w:r w:rsidRPr="002847A5">
        <w:rPr>
          <w:rFonts w:eastAsia="Times New Roman" w:cs="Times New Roman"/>
          <w:szCs w:val="24"/>
        </w:rPr>
        <w:t xml:space="preserve">τε όλοι </w:t>
      </w:r>
      <w:r>
        <w:rPr>
          <w:rFonts w:eastAsia="Times New Roman" w:cs="Times New Roman"/>
          <w:szCs w:val="24"/>
        </w:rPr>
        <w:t>σας,</w:t>
      </w:r>
      <w:r w:rsidRPr="002847A5">
        <w:rPr>
          <w:rFonts w:eastAsia="Times New Roman" w:cs="Times New Roman"/>
          <w:szCs w:val="24"/>
        </w:rPr>
        <w:t xml:space="preserve"> δεν πρόκειται να γίνει ποτέ</w:t>
      </w:r>
      <w:r>
        <w:rPr>
          <w:rFonts w:eastAsia="Times New Roman" w:cs="Times New Roman"/>
          <w:szCs w:val="24"/>
        </w:rPr>
        <w:t xml:space="preserve">. </w:t>
      </w:r>
    </w:p>
    <w:p w14:paraId="5218DBA1"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Ο κύριος Υ</w:t>
      </w:r>
      <w:r w:rsidRPr="002847A5">
        <w:rPr>
          <w:rFonts w:eastAsia="Times New Roman" w:cs="Times New Roman"/>
          <w:szCs w:val="24"/>
        </w:rPr>
        <w:t>πουργός</w:t>
      </w:r>
      <w:r>
        <w:rPr>
          <w:rFonts w:eastAsia="Times New Roman" w:cs="Times New Roman"/>
          <w:szCs w:val="24"/>
        </w:rPr>
        <w:t>, άλλωστε, χθες στη συζήτηση</w:t>
      </w:r>
      <w:r w:rsidRPr="002847A5">
        <w:rPr>
          <w:rFonts w:eastAsia="Times New Roman" w:cs="Times New Roman"/>
          <w:szCs w:val="24"/>
        </w:rPr>
        <w:t xml:space="preserve"> στην </w:t>
      </w:r>
      <w:r>
        <w:rPr>
          <w:rFonts w:eastAsia="Times New Roman" w:cs="Times New Roman"/>
          <w:szCs w:val="24"/>
        </w:rPr>
        <w:t>ε</w:t>
      </w:r>
      <w:r>
        <w:rPr>
          <w:rFonts w:eastAsia="Times New Roman" w:cs="Times New Roman"/>
          <w:szCs w:val="24"/>
        </w:rPr>
        <w:t>π</w:t>
      </w:r>
      <w:r w:rsidRPr="002847A5">
        <w:rPr>
          <w:rFonts w:eastAsia="Times New Roman" w:cs="Times New Roman"/>
          <w:szCs w:val="24"/>
        </w:rPr>
        <w:t>ιτροπή</w:t>
      </w:r>
      <w:r>
        <w:rPr>
          <w:rFonts w:eastAsia="Times New Roman" w:cs="Times New Roman"/>
          <w:szCs w:val="24"/>
        </w:rPr>
        <w:t xml:space="preserve"> </w:t>
      </w:r>
      <w:r w:rsidRPr="002847A5">
        <w:rPr>
          <w:rFonts w:eastAsia="Times New Roman" w:cs="Times New Roman"/>
          <w:szCs w:val="24"/>
        </w:rPr>
        <w:t>είχε παραδεχθεί</w:t>
      </w:r>
      <w:r>
        <w:rPr>
          <w:rFonts w:eastAsia="Times New Roman" w:cs="Times New Roman"/>
          <w:szCs w:val="24"/>
        </w:rPr>
        <w:t>,</w:t>
      </w:r>
      <w:r w:rsidRPr="002847A5">
        <w:rPr>
          <w:rFonts w:eastAsia="Times New Roman" w:cs="Times New Roman"/>
          <w:szCs w:val="24"/>
        </w:rPr>
        <w:t xml:space="preserve"> μιλώντας για τους κυκλοφοριακούς φόρτους του συγκεκριμένου οδικού άξονα</w:t>
      </w:r>
      <w:r>
        <w:rPr>
          <w:rFonts w:eastAsia="Times New Roman" w:cs="Times New Roman"/>
          <w:szCs w:val="24"/>
        </w:rPr>
        <w:t>,</w:t>
      </w:r>
      <w:r w:rsidRPr="002847A5">
        <w:rPr>
          <w:rFonts w:eastAsia="Times New Roman" w:cs="Times New Roman"/>
          <w:szCs w:val="24"/>
        </w:rPr>
        <w:t xml:space="preserve"> του </w:t>
      </w:r>
      <w:r>
        <w:rPr>
          <w:rFonts w:eastAsia="Times New Roman" w:cs="Times New Roman"/>
          <w:szCs w:val="24"/>
        </w:rPr>
        <w:t>Ε</w:t>
      </w:r>
      <w:r w:rsidRPr="002847A5">
        <w:rPr>
          <w:rFonts w:eastAsia="Times New Roman" w:cs="Times New Roman"/>
          <w:szCs w:val="24"/>
        </w:rPr>
        <w:t>65</w:t>
      </w:r>
      <w:r>
        <w:rPr>
          <w:rFonts w:eastAsia="Times New Roman" w:cs="Times New Roman"/>
          <w:szCs w:val="24"/>
        </w:rPr>
        <w:t>,</w:t>
      </w:r>
      <w:r w:rsidRPr="002847A5">
        <w:rPr>
          <w:rFonts w:eastAsia="Times New Roman" w:cs="Times New Roman"/>
          <w:szCs w:val="24"/>
        </w:rPr>
        <w:t xml:space="preserve"> ότι </w:t>
      </w:r>
      <w:r>
        <w:rPr>
          <w:rFonts w:eastAsia="Times New Roman" w:cs="Times New Roman"/>
          <w:szCs w:val="24"/>
        </w:rPr>
        <w:t>ε</w:t>
      </w:r>
      <w:r w:rsidRPr="002847A5">
        <w:rPr>
          <w:rFonts w:eastAsia="Times New Roman" w:cs="Times New Roman"/>
          <w:szCs w:val="24"/>
        </w:rPr>
        <w:t>άν γ</w:t>
      </w:r>
      <w:r>
        <w:rPr>
          <w:rFonts w:eastAsia="Times New Roman" w:cs="Times New Roman"/>
          <w:szCs w:val="24"/>
        </w:rPr>
        <w:t xml:space="preserve">ινόταν δημοπράτηση από την αρχή, </w:t>
      </w:r>
      <w:r w:rsidRPr="002847A5">
        <w:rPr>
          <w:rFonts w:eastAsia="Times New Roman" w:cs="Times New Roman"/>
          <w:szCs w:val="24"/>
        </w:rPr>
        <w:t xml:space="preserve">ποτέ δεν θα </w:t>
      </w:r>
      <w:r w:rsidRPr="002847A5">
        <w:rPr>
          <w:rFonts w:eastAsia="Times New Roman" w:cs="Times New Roman"/>
          <w:szCs w:val="24"/>
        </w:rPr>
        <w:t>είχε κατασκευαστεί</w:t>
      </w:r>
      <w:r>
        <w:rPr>
          <w:rFonts w:eastAsia="Times New Roman" w:cs="Times New Roman"/>
          <w:szCs w:val="24"/>
        </w:rPr>
        <w:t>.</w:t>
      </w:r>
      <w:r w:rsidRPr="002847A5">
        <w:rPr>
          <w:rFonts w:eastAsia="Times New Roman" w:cs="Times New Roman"/>
          <w:szCs w:val="24"/>
        </w:rPr>
        <w:t xml:space="preserve"> </w:t>
      </w:r>
      <w:r>
        <w:rPr>
          <w:rFonts w:eastAsia="Times New Roman" w:cs="Times New Roman"/>
          <w:szCs w:val="24"/>
        </w:rPr>
        <w:t>Κ</w:t>
      </w:r>
      <w:r w:rsidRPr="002847A5">
        <w:rPr>
          <w:rFonts w:eastAsia="Times New Roman" w:cs="Times New Roman"/>
          <w:szCs w:val="24"/>
        </w:rPr>
        <w:t xml:space="preserve">αι </w:t>
      </w:r>
      <w:r>
        <w:rPr>
          <w:rFonts w:eastAsia="Times New Roman" w:cs="Times New Roman"/>
          <w:szCs w:val="24"/>
        </w:rPr>
        <w:t>π</w:t>
      </w:r>
      <w:r w:rsidRPr="002847A5">
        <w:rPr>
          <w:rFonts w:eastAsia="Times New Roman" w:cs="Times New Roman"/>
          <w:szCs w:val="24"/>
        </w:rPr>
        <w:t>ροσέξτε</w:t>
      </w:r>
      <w:r>
        <w:rPr>
          <w:rFonts w:eastAsia="Times New Roman" w:cs="Times New Roman"/>
          <w:szCs w:val="24"/>
        </w:rPr>
        <w:t xml:space="preserve"> τ</w:t>
      </w:r>
      <w:r w:rsidRPr="002847A5">
        <w:rPr>
          <w:rFonts w:eastAsia="Times New Roman" w:cs="Times New Roman"/>
          <w:szCs w:val="24"/>
        </w:rPr>
        <w:t>α μόνα σταθερά σε αυτή την περίπτωση</w:t>
      </w:r>
      <w:r>
        <w:rPr>
          <w:rFonts w:eastAsia="Times New Roman" w:cs="Times New Roman"/>
          <w:szCs w:val="24"/>
        </w:rPr>
        <w:t>,</w:t>
      </w:r>
      <w:r w:rsidRPr="002847A5">
        <w:rPr>
          <w:rFonts w:eastAsia="Times New Roman" w:cs="Times New Roman"/>
          <w:szCs w:val="24"/>
        </w:rPr>
        <w:t xml:space="preserve"> είναι τα κέρδη του παραχωρησιούχου και των κατασκευαστικών ομίλων και αυτά τα κέρδη τα πληρών</w:t>
      </w:r>
      <w:r>
        <w:rPr>
          <w:rFonts w:eastAsia="Times New Roman" w:cs="Times New Roman"/>
          <w:szCs w:val="24"/>
        </w:rPr>
        <w:t>ει ο</w:t>
      </w:r>
      <w:r w:rsidRPr="002847A5">
        <w:rPr>
          <w:rFonts w:eastAsia="Times New Roman" w:cs="Times New Roman"/>
          <w:szCs w:val="24"/>
        </w:rPr>
        <w:t xml:space="preserve"> </w:t>
      </w:r>
      <w:r>
        <w:rPr>
          <w:rFonts w:eastAsia="Times New Roman" w:cs="Times New Roman"/>
          <w:szCs w:val="24"/>
        </w:rPr>
        <w:t>λ</w:t>
      </w:r>
      <w:r w:rsidRPr="002847A5">
        <w:rPr>
          <w:rFonts w:eastAsia="Times New Roman" w:cs="Times New Roman"/>
          <w:szCs w:val="24"/>
        </w:rPr>
        <w:t>αός δύο και τρεις φορές</w:t>
      </w:r>
      <w:r>
        <w:rPr>
          <w:rFonts w:eastAsia="Times New Roman" w:cs="Times New Roman"/>
          <w:szCs w:val="24"/>
        </w:rPr>
        <w:t>.</w:t>
      </w:r>
    </w:p>
    <w:p w14:paraId="5218DBA2"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Γ</w:t>
      </w:r>
      <w:r w:rsidRPr="002847A5">
        <w:rPr>
          <w:rFonts w:eastAsia="Times New Roman" w:cs="Times New Roman"/>
          <w:szCs w:val="24"/>
        </w:rPr>
        <w:t xml:space="preserve">ια παράδειγμα </w:t>
      </w:r>
      <w:r>
        <w:rPr>
          <w:rFonts w:eastAsia="Times New Roman" w:cs="Times New Roman"/>
          <w:szCs w:val="24"/>
        </w:rPr>
        <w:t>σ</w:t>
      </w:r>
      <w:r w:rsidRPr="002847A5">
        <w:rPr>
          <w:rFonts w:eastAsia="Times New Roman" w:cs="Times New Roman"/>
          <w:szCs w:val="24"/>
        </w:rPr>
        <w:t xml:space="preserve">το τμήμα του οδικού άξονα </w:t>
      </w:r>
      <w:r>
        <w:rPr>
          <w:rFonts w:eastAsia="Times New Roman" w:cs="Times New Roman"/>
          <w:szCs w:val="24"/>
        </w:rPr>
        <w:t>Ε</w:t>
      </w:r>
      <w:r w:rsidRPr="002847A5">
        <w:rPr>
          <w:rFonts w:eastAsia="Times New Roman" w:cs="Times New Roman"/>
          <w:szCs w:val="24"/>
        </w:rPr>
        <w:t xml:space="preserve">65 </w:t>
      </w:r>
      <w:r>
        <w:rPr>
          <w:rFonts w:eastAsia="Times New Roman" w:cs="Times New Roman"/>
          <w:szCs w:val="24"/>
        </w:rPr>
        <w:t>που</w:t>
      </w:r>
      <w:r w:rsidRPr="002847A5">
        <w:rPr>
          <w:rFonts w:eastAsia="Times New Roman" w:cs="Times New Roman"/>
          <w:szCs w:val="24"/>
        </w:rPr>
        <w:t xml:space="preserve"> συζητάμε</w:t>
      </w:r>
      <w:r>
        <w:rPr>
          <w:rFonts w:eastAsia="Times New Roman" w:cs="Times New Roman"/>
          <w:szCs w:val="24"/>
        </w:rPr>
        <w:t xml:space="preserve"> και</w:t>
      </w:r>
      <w:r w:rsidRPr="002847A5">
        <w:rPr>
          <w:rFonts w:eastAsia="Times New Roman" w:cs="Times New Roman"/>
          <w:szCs w:val="24"/>
        </w:rPr>
        <w:t xml:space="preserve"> έχει </w:t>
      </w:r>
      <w:r>
        <w:rPr>
          <w:rFonts w:eastAsia="Times New Roman" w:cs="Times New Roman"/>
          <w:szCs w:val="24"/>
        </w:rPr>
        <w:t xml:space="preserve">κατασκευαστεί ένα μέρος του -γύρω στα </w:t>
      </w:r>
      <w:r>
        <w:rPr>
          <w:rFonts w:eastAsia="Times New Roman" w:cs="Times New Roman"/>
          <w:szCs w:val="24"/>
        </w:rPr>
        <w:t>ογδόντα</w:t>
      </w:r>
      <w:r>
        <w:rPr>
          <w:rFonts w:eastAsia="Times New Roman" w:cs="Times New Roman"/>
          <w:szCs w:val="24"/>
        </w:rPr>
        <w:t xml:space="preserve"> χιλιόμετρα, μεταξύ Ξ</w:t>
      </w:r>
      <w:r w:rsidRPr="002847A5">
        <w:rPr>
          <w:rFonts w:eastAsia="Times New Roman" w:cs="Times New Roman"/>
          <w:szCs w:val="24"/>
        </w:rPr>
        <w:t>υνιάδας και Τρικάλων</w:t>
      </w:r>
      <w:r>
        <w:rPr>
          <w:rFonts w:eastAsia="Times New Roman" w:cs="Times New Roman"/>
          <w:szCs w:val="24"/>
        </w:rPr>
        <w:t>- ξ</w:t>
      </w:r>
      <w:r w:rsidRPr="002847A5">
        <w:rPr>
          <w:rFonts w:eastAsia="Times New Roman" w:cs="Times New Roman"/>
          <w:szCs w:val="24"/>
        </w:rPr>
        <w:t xml:space="preserve">έρετε πόσο είναι το κόστος των διοδίων στα </w:t>
      </w:r>
      <w:r>
        <w:rPr>
          <w:rFonts w:eastAsia="Times New Roman" w:cs="Times New Roman"/>
          <w:szCs w:val="24"/>
        </w:rPr>
        <w:t xml:space="preserve">ογδόντα </w:t>
      </w:r>
      <w:r w:rsidRPr="002847A5">
        <w:rPr>
          <w:rFonts w:eastAsia="Times New Roman" w:cs="Times New Roman"/>
          <w:szCs w:val="24"/>
        </w:rPr>
        <w:t>χιλιόμετρα</w:t>
      </w:r>
      <w:r>
        <w:rPr>
          <w:rFonts w:eastAsia="Times New Roman" w:cs="Times New Roman"/>
          <w:szCs w:val="24"/>
        </w:rPr>
        <w:t>; Είναι</w:t>
      </w:r>
      <w:r w:rsidRPr="002847A5">
        <w:rPr>
          <w:rFonts w:eastAsia="Times New Roman" w:cs="Times New Roman"/>
          <w:szCs w:val="24"/>
        </w:rPr>
        <w:t xml:space="preserve"> 5,05 ευρώ μόνο να πας και αναμένεται να προστεθούν και άλλοι δύο σταθμοί στο Λιανοκλάδι </w:t>
      </w:r>
      <w:r w:rsidRPr="002847A5">
        <w:rPr>
          <w:rFonts w:eastAsia="Times New Roman" w:cs="Times New Roman"/>
          <w:szCs w:val="24"/>
        </w:rPr>
        <w:t xml:space="preserve">και στην </w:t>
      </w:r>
      <w:r>
        <w:rPr>
          <w:rFonts w:eastAsia="Times New Roman" w:cs="Times New Roman"/>
          <w:szCs w:val="24"/>
        </w:rPr>
        <w:t>Οξύνεια. Τ</w:t>
      </w:r>
      <w:r w:rsidRPr="002847A5">
        <w:rPr>
          <w:rFonts w:eastAsia="Times New Roman" w:cs="Times New Roman"/>
          <w:szCs w:val="24"/>
        </w:rPr>
        <w:t>ο κόστος θα είναι 7,95 ευρώ</w:t>
      </w:r>
      <w:r>
        <w:rPr>
          <w:rFonts w:eastAsia="Times New Roman" w:cs="Times New Roman"/>
          <w:szCs w:val="24"/>
        </w:rPr>
        <w:t>,</w:t>
      </w:r>
      <w:r w:rsidRPr="002847A5">
        <w:rPr>
          <w:rFonts w:eastAsia="Times New Roman" w:cs="Times New Roman"/>
          <w:szCs w:val="24"/>
        </w:rPr>
        <w:t xml:space="preserve"> δηλαδή άλλα 8 ευρώ από πάνω</w:t>
      </w:r>
      <w:r>
        <w:rPr>
          <w:rFonts w:eastAsia="Times New Roman" w:cs="Times New Roman"/>
          <w:szCs w:val="24"/>
        </w:rPr>
        <w:t>.</w:t>
      </w:r>
    </w:p>
    <w:p w14:paraId="5218DBA3"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Η</w:t>
      </w:r>
      <w:r w:rsidRPr="002847A5">
        <w:rPr>
          <w:rFonts w:eastAsia="Times New Roman" w:cs="Times New Roman"/>
          <w:szCs w:val="24"/>
        </w:rPr>
        <w:t xml:space="preserve"> </w:t>
      </w:r>
      <w:r>
        <w:rPr>
          <w:rFonts w:eastAsia="Times New Roman" w:cs="Times New Roman"/>
          <w:szCs w:val="24"/>
        </w:rPr>
        <w:t>σημερινή Κ</w:t>
      </w:r>
      <w:r w:rsidRPr="002847A5">
        <w:rPr>
          <w:rFonts w:eastAsia="Times New Roman" w:cs="Times New Roman"/>
          <w:szCs w:val="24"/>
        </w:rPr>
        <w:t>υβέρνηση</w:t>
      </w:r>
      <w:r>
        <w:rPr>
          <w:rFonts w:eastAsia="Times New Roman" w:cs="Times New Roman"/>
          <w:szCs w:val="24"/>
        </w:rPr>
        <w:t>,</w:t>
      </w:r>
      <w:r w:rsidRPr="002847A5">
        <w:rPr>
          <w:rFonts w:eastAsia="Times New Roman" w:cs="Times New Roman"/>
          <w:szCs w:val="24"/>
        </w:rPr>
        <w:t xml:space="preserve"> λοιπόν</w:t>
      </w:r>
      <w:r>
        <w:rPr>
          <w:rFonts w:eastAsia="Times New Roman" w:cs="Times New Roman"/>
          <w:szCs w:val="24"/>
        </w:rPr>
        <w:t>,</w:t>
      </w:r>
      <w:r w:rsidRPr="002847A5">
        <w:rPr>
          <w:rFonts w:eastAsia="Times New Roman" w:cs="Times New Roman"/>
          <w:szCs w:val="24"/>
        </w:rPr>
        <w:t xml:space="preserve"> διατηρεί τα διόδια και</w:t>
      </w:r>
      <w:r>
        <w:rPr>
          <w:rFonts w:eastAsia="Times New Roman" w:cs="Times New Roman"/>
          <w:szCs w:val="24"/>
        </w:rPr>
        <w:t>,</w:t>
      </w:r>
      <w:r w:rsidRPr="002847A5">
        <w:rPr>
          <w:rFonts w:eastAsia="Times New Roman" w:cs="Times New Roman"/>
          <w:szCs w:val="24"/>
        </w:rPr>
        <w:t xml:space="preserve"> για να χρυσώσει το χάπι</w:t>
      </w:r>
      <w:r>
        <w:rPr>
          <w:rFonts w:eastAsia="Times New Roman" w:cs="Times New Roman"/>
          <w:szCs w:val="24"/>
        </w:rPr>
        <w:t>,</w:t>
      </w:r>
      <w:r w:rsidRPr="002847A5">
        <w:rPr>
          <w:rFonts w:eastAsia="Times New Roman" w:cs="Times New Roman"/>
          <w:szCs w:val="24"/>
        </w:rPr>
        <w:t xml:space="preserve"> </w:t>
      </w:r>
      <w:r>
        <w:rPr>
          <w:rFonts w:eastAsia="Times New Roman" w:cs="Times New Roman"/>
          <w:szCs w:val="24"/>
        </w:rPr>
        <w:t>δρομολογεί,</w:t>
      </w:r>
      <w:r w:rsidRPr="002847A5">
        <w:rPr>
          <w:rFonts w:eastAsia="Times New Roman" w:cs="Times New Roman"/>
          <w:szCs w:val="24"/>
        </w:rPr>
        <w:t xml:space="preserve"> όπως η ίδια λέει</w:t>
      </w:r>
      <w:r>
        <w:rPr>
          <w:rFonts w:eastAsia="Times New Roman" w:cs="Times New Roman"/>
          <w:szCs w:val="24"/>
        </w:rPr>
        <w:t>,</w:t>
      </w:r>
      <w:r w:rsidRPr="002847A5">
        <w:rPr>
          <w:rFonts w:eastAsia="Times New Roman" w:cs="Times New Roman"/>
          <w:szCs w:val="24"/>
        </w:rPr>
        <w:t xml:space="preserve"> τα αναλογικά διόδια</w:t>
      </w:r>
      <w:r>
        <w:rPr>
          <w:rFonts w:eastAsia="Times New Roman" w:cs="Times New Roman"/>
          <w:szCs w:val="24"/>
        </w:rPr>
        <w:t>. Α</w:t>
      </w:r>
      <w:r w:rsidRPr="002847A5">
        <w:rPr>
          <w:rFonts w:eastAsia="Times New Roman" w:cs="Times New Roman"/>
          <w:szCs w:val="24"/>
        </w:rPr>
        <w:t>υτά τα έργα που είναι αναγκαία για την εξασφάλισ</w:t>
      </w:r>
      <w:r w:rsidRPr="002847A5">
        <w:rPr>
          <w:rFonts w:eastAsia="Times New Roman" w:cs="Times New Roman"/>
          <w:szCs w:val="24"/>
        </w:rPr>
        <w:t>η της κερδοφορίας του μεγάλου κεφαλαίου</w:t>
      </w:r>
      <w:r>
        <w:rPr>
          <w:rFonts w:eastAsia="Times New Roman" w:cs="Times New Roman"/>
          <w:szCs w:val="24"/>
        </w:rPr>
        <w:t>,</w:t>
      </w:r>
      <w:r w:rsidRPr="002847A5">
        <w:rPr>
          <w:rFonts w:eastAsia="Times New Roman" w:cs="Times New Roman"/>
          <w:szCs w:val="24"/>
        </w:rPr>
        <w:t xml:space="preserve"> θα τα πληρώνει διπλά και τριπλά ο λαός</w:t>
      </w:r>
      <w:r>
        <w:rPr>
          <w:rFonts w:eastAsia="Times New Roman" w:cs="Times New Roman"/>
          <w:szCs w:val="24"/>
        </w:rPr>
        <w:t>.</w:t>
      </w:r>
      <w:r w:rsidRPr="002847A5">
        <w:rPr>
          <w:rFonts w:eastAsia="Times New Roman" w:cs="Times New Roman"/>
          <w:szCs w:val="24"/>
        </w:rPr>
        <w:t xml:space="preserve"> θα τα πληρώνει για </w:t>
      </w:r>
      <w:r>
        <w:rPr>
          <w:rFonts w:eastAsia="Times New Roman" w:cs="Times New Roman"/>
          <w:szCs w:val="24"/>
        </w:rPr>
        <w:t>να κατασκευαστούν και θα τα ξανα</w:t>
      </w:r>
      <w:r w:rsidRPr="002847A5">
        <w:rPr>
          <w:rFonts w:eastAsia="Times New Roman" w:cs="Times New Roman"/>
          <w:szCs w:val="24"/>
        </w:rPr>
        <w:t>πληρώνει για να τα χρησιμοποιεί</w:t>
      </w:r>
      <w:r>
        <w:rPr>
          <w:rFonts w:eastAsia="Times New Roman" w:cs="Times New Roman"/>
          <w:szCs w:val="24"/>
        </w:rPr>
        <w:t>. Οι</w:t>
      </w:r>
      <w:r w:rsidRPr="002847A5">
        <w:rPr>
          <w:rFonts w:eastAsia="Times New Roman" w:cs="Times New Roman"/>
          <w:szCs w:val="24"/>
        </w:rPr>
        <w:t xml:space="preserve"> κορδέλες σε αυτή την περίπτωση δεν μπορούν να κρύψουν αυτή την οικονομική αφαίμαξη των λ</w:t>
      </w:r>
      <w:r w:rsidRPr="002847A5">
        <w:rPr>
          <w:rFonts w:eastAsia="Times New Roman" w:cs="Times New Roman"/>
          <w:szCs w:val="24"/>
        </w:rPr>
        <w:t>αϊκών στρωμάτων</w:t>
      </w:r>
      <w:r>
        <w:rPr>
          <w:rFonts w:eastAsia="Times New Roman" w:cs="Times New Roman"/>
          <w:szCs w:val="24"/>
        </w:rPr>
        <w:t>.</w:t>
      </w:r>
    </w:p>
    <w:p w14:paraId="5218DBA4"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Ό</w:t>
      </w:r>
      <w:r w:rsidRPr="002847A5">
        <w:rPr>
          <w:rFonts w:eastAsia="Times New Roman" w:cs="Times New Roman"/>
          <w:szCs w:val="24"/>
        </w:rPr>
        <w:t xml:space="preserve">σο για </w:t>
      </w:r>
      <w:r>
        <w:rPr>
          <w:rFonts w:eastAsia="Times New Roman" w:cs="Times New Roman"/>
          <w:szCs w:val="24"/>
        </w:rPr>
        <w:t xml:space="preserve">την προστασία του περιβάλλοντος, χαρακτηριστικό παράδειγμα </w:t>
      </w:r>
      <w:r w:rsidRPr="002847A5">
        <w:rPr>
          <w:rFonts w:eastAsia="Times New Roman" w:cs="Times New Roman"/>
          <w:szCs w:val="24"/>
        </w:rPr>
        <w:t xml:space="preserve">είναι η κατασκευή της Εγνατίας </w:t>
      </w:r>
      <w:r>
        <w:rPr>
          <w:rFonts w:eastAsia="Times New Roman" w:cs="Times New Roman"/>
          <w:szCs w:val="24"/>
        </w:rPr>
        <w:t>Ο</w:t>
      </w:r>
      <w:r w:rsidRPr="002847A5">
        <w:rPr>
          <w:rFonts w:eastAsia="Times New Roman" w:cs="Times New Roman"/>
          <w:szCs w:val="24"/>
        </w:rPr>
        <w:t>δού</w:t>
      </w:r>
      <w:r>
        <w:rPr>
          <w:rFonts w:eastAsia="Times New Roman" w:cs="Times New Roman"/>
          <w:szCs w:val="24"/>
        </w:rPr>
        <w:t>. Ε</w:t>
      </w:r>
      <w:r w:rsidRPr="002847A5">
        <w:rPr>
          <w:rFonts w:eastAsia="Times New Roman" w:cs="Times New Roman"/>
          <w:szCs w:val="24"/>
        </w:rPr>
        <w:t>ίτε δεν κατασκευάστηκαν αντιπλημμυ</w:t>
      </w:r>
      <w:r>
        <w:rPr>
          <w:rFonts w:eastAsia="Times New Roman" w:cs="Times New Roman"/>
          <w:szCs w:val="24"/>
        </w:rPr>
        <w:t>ρικά έργα είτε έμειναν ημιτελή</w:t>
      </w:r>
      <w:r w:rsidRPr="002847A5">
        <w:rPr>
          <w:rFonts w:eastAsia="Times New Roman" w:cs="Times New Roman"/>
          <w:szCs w:val="24"/>
        </w:rPr>
        <w:t xml:space="preserve"> και στην περιοχή του </w:t>
      </w:r>
      <w:r>
        <w:rPr>
          <w:rFonts w:eastAsia="Times New Roman" w:cs="Times New Roman"/>
          <w:szCs w:val="24"/>
        </w:rPr>
        <w:t>Ν</w:t>
      </w:r>
      <w:r w:rsidRPr="002847A5">
        <w:rPr>
          <w:rFonts w:eastAsia="Times New Roman" w:cs="Times New Roman"/>
          <w:szCs w:val="24"/>
        </w:rPr>
        <w:t>ομού Θεσσαλονίκης</w:t>
      </w:r>
      <w:r>
        <w:rPr>
          <w:rFonts w:eastAsia="Times New Roman" w:cs="Times New Roman"/>
          <w:szCs w:val="24"/>
        </w:rPr>
        <w:t xml:space="preserve">, </w:t>
      </w:r>
      <w:r w:rsidRPr="002847A5">
        <w:rPr>
          <w:rFonts w:eastAsia="Times New Roman" w:cs="Times New Roman"/>
          <w:szCs w:val="24"/>
        </w:rPr>
        <w:t xml:space="preserve">Καβάλας και Ξάνθης πνίγεται </w:t>
      </w:r>
      <w:r w:rsidRPr="002847A5">
        <w:rPr>
          <w:rFonts w:eastAsia="Times New Roman" w:cs="Times New Roman"/>
          <w:szCs w:val="24"/>
        </w:rPr>
        <w:t>ο κόσμος</w:t>
      </w:r>
      <w:r>
        <w:rPr>
          <w:rFonts w:eastAsia="Times New Roman" w:cs="Times New Roman"/>
          <w:szCs w:val="24"/>
        </w:rPr>
        <w:t xml:space="preserve"> και καταστρέφονται</w:t>
      </w:r>
      <w:r w:rsidRPr="002847A5">
        <w:rPr>
          <w:rFonts w:eastAsia="Times New Roman" w:cs="Times New Roman"/>
          <w:szCs w:val="24"/>
        </w:rPr>
        <w:t xml:space="preserve"> καλλιέργειες</w:t>
      </w:r>
      <w:r>
        <w:rPr>
          <w:rFonts w:eastAsia="Times New Roman" w:cs="Times New Roman"/>
          <w:szCs w:val="24"/>
        </w:rPr>
        <w:t xml:space="preserve"> και</w:t>
      </w:r>
      <w:r w:rsidRPr="002847A5">
        <w:rPr>
          <w:rFonts w:eastAsia="Times New Roman" w:cs="Times New Roman"/>
          <w:szCs w:val="24"/>
        </w:rPr>
        <w:t xml:space="preserve"> περιουσίες με το πρώτο πρωτοβρόχι</w:t>
      </w:r>
      <w:r>
        <w:rPr>
          <w:rFonts w:eastAsia="Times New Roman" w:cs="Times New Roman"/>
          <w:szCs w:val="24"/>
        </w:rPr>
        <w:t>.</w:t>
      </w:r>
    </w:p>
    <w:p w14:paraId="5218DBA5"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Τ</w:t>
      </w:r>
      <w:r w:rsidRPr="002847A5">
        <w:rPr>
          <w:rFonts w:eastAsia="Times New Roman" w:cs="Times New Roman"/>
          <w:szCs w:val="24"/>
        </w:rPr>
        <w:t>έλος</w:t>
      </w:r>
      <w:r>
        <w:rPr>
          <w:rFonts w:eastAsia="Times New Roman" w:cs="Times New Roman"/>
          <w:szCs w:val="24"/>
        </w:rPr>
        <w:t>,</w:t>
      </w:r>
      <w:r w:rsidRPr="002847A5">
        <w:rPr>
          <w:rFonts w:eastAsia="Times New Roman" w:cs="Times New Roman"/>
          <w:szCs w:val="24"/>
        </w:rPr>
        <w:t xml:space="preserve"> </w:t>
      </w:r>
      <w:r>
        <w:rPr>
          <w:rFonts w:eastAsia="Times New Roman" w:cs="Times New Roman"/>
          <w:szCs w:val="24"/>
        </w:rPr>
        <w:t xml:space="preserve">τι λέτε </w:t>
      </w:r>
      <w:r w:rsidRPr="002847A5">
        <w:rPr>
          <w:rFonts w:eastAsia="Times New Roman" w:cs="Times New Roman"/>
          <w:szCs w:val="24"/>
        </w:rPr>
        <w:t>με λίγα λόγια οι ίδιοι στην αιτιολογική έκθεση</w:t>
      </w:r>
      <w:r>
        <w:rPr>
          <w:rFonts w:eastAsia="Times New Roman" w:cs="Times New Roman"/>
          <w:szCs w:val="24"/>
        </w:rPr>
        <w:t>; Μ</w:t>
      </w:r>
      <w:r w:rsidRPr="002847A5">
        <w:rPr>
          <w:rFonts w:eastAsia="Times New Roman" w:cs="Times New Roman"/>
          <w:szCs w:val="24"/>
        </w:rPr>
        <w:t>ας προέκυψε</w:t>
      </w:r>
      <w:r>
        <w:rPr>
          <w:rFonts w:eastAsia="Times New Roman" w:cs="Times New Roman"/>
          <w:szCs w:val="24"/>
        </w:rPr>
        <w:t>,</w:t>
      </w:r>
      <w:r w:rsidRPr="002847A5">
        <w:rPr>
          <w:rFonts w:eastAsia="Times New Roman" w:cs="Times New Roman"/>
          <w:szCs w:val="24"/>
        </w:rPr>
        <w:t xml:space="preserve"> λέτε</w:t>
      </w:r>
      <w:r>
        <w:rPr>
          <w:rFonts w:eastAsia="Times New Roman" w:cs="Times New Roman"/>
          <w:szCs w:val="24"/>
        </w:rPr>
        <w:t>,</w:t>
      </w:r>
      <w:r w:rsidRPr="002847A5">
        <w:rPr>
          <w:rFonts w:eastAsia="Times New Roman" w:cs="Times New Roman"/>
          <w:szCs w:val="24"/>
        </w:rPr>
        <w:t xml:space="preserve"> καπιταλιστική οικονομική κρίση</w:t>
      </w:r>
      <w:r>
        <w:rPr>
          <w:rFonts w:eastAsia="Times New Roman" w:cs="Times New Roman"/>
          <w:szCs w:val="24"/>
        </w:rPr>
        <w:t>,</w:t>
      </w:r>
      <w:r w:rsidRPr="002847A5">
        <w:rPr>
          <w:rFonts w:eastAsia="Times New Roman" w:cs="Times New Roman"/>
          <w:szCs w:val="24"/>
        </w:rPr>
        <w:t xml:space="preserve"> έπεσαν οι κυκλοφοριακοί φόρτοι</w:t>
      </w:r>
      <w:r>
        <w:rPr>
          <w:rFonts w:eastAsia="Times New Roman" w:cs="Times New Roman"/>
          <w:szCs w:val="24"/>
        </w:rPr>
        <w:t xml:space="preserve"> κ</w:t>
      </w:r>
      <w:r w:rsidRPr="002847A5">
        <w:rPr>
          <w:rFonts w:eastAsia="Times New Roman" w:cs="Times New Roman"/>
          <w:szCs w:val="24"/>
        </w:rPr>
        <w:t>αι άρ</w:t>
      </w:r>
      <w:r>
        <w:rPr>
          <w:rFonts w:eastAsia="Times New Roman" w:cs="Times New Roman"/>
          <w:szCs w:val="24"/>
        </w:rPr>
        <w:t>α</w:t>
      </w:r>
      <w:r w:rsidRPr="002847A5">
        <w:rPr>
          <w:rFonts w:eastAsia="Times New Roman" w:cs="Times New Roman"/>
          <w:szCs w:val="24"/>
        </w:rPr>
        <w:t xml:space="preserve"> έσοδα</w:t>
      </w:r>
      <w:r>
        <w:rPr>
          <w:rFonts w:eastAsia="Times New Roman" w:cs="Times New Roman"/>
          <w:szCs w:val="24"/>
        </w:rPr>
        <w:t>,</w:t>
      </w:r>
      <w:r w:rsidRPr="002847A5">
        <w:rPr>
          <w:rFonts w:eastAsia="Times New Roman" w:cs="Times New Roman"/>
          <w:szCs w:val="24"/>
        </w:rPr>
        <w:t xml:space="preserve"> δηλαδή τα κέρδη της κατασκευαστικής εταιρείας έπεσαν κατακόρυφα</w:t>
      </w:r>
      <w:r>
        <w:rPr>
          <w:rFonts w:eastAsia="Times New Roman" w:cs="Times New Roman"/>
          <w:szCs w:val="24"/>
        </w:rPr>
        <w:t>. Έ</w:t>
      </w:r>
      <w:r w:rsidRPr="002847A5">
        <w:rPr>
          <w:rFonts w:eastAsia="Times New Roman" w:cs="Times New Roman"/>
          <w:szCs w:val="24"/>
        </w:rPr>
        <w:t>λλειψη ρευστότητας</w:t>
      </w:r>
      <w:r>
        <w:rPr>
          <w:rFonts w:eastAsia="Times New Roman" w:cs="Times New Roman"/>
          <w:szCs w:val="24"/>
        </w:rPr>
        <w:t>,</w:t>
      </w:r>
      <w:r w:rsidRPr="002847A5">
        <w:rPr>
          <w:rFonts w:eastAsia="Times New Roman" w:cs="Times New Roman"/>
          <w:szCs w:val="24"/>
        </w:rPr>
        <w:t xml:space="preserve"> δυσκολία δανειοδότησης</w:t>
      </w:r>
      <w:r>
        <w:rPr>
          <w:rFonts w:eastAsia="Times New Roman" w:cs="Times New Roman"/>
          <w:szCs w:val="24"/>
        </w:rPr>
        <w:t>,</w:t>
      </w:r>
      <w:r w:rsidRPr="002847A5">
        <w:rPr>
          <w:rFonts w:eastAsia="Times New Roman" w:cs="Times New Roman"/>
          <w:szCs w:val="24"/>
        </w:rPr>
        <w:t xml:space="preserve"> με αποτέλεσμα να διακοπεί η κατασκευή του συγκεκριμένου έργου</w:t>
      </w:r>
      <w:r>
        <w:rPr>
          <w:rFonts w:eastAsia="Times New Roman" w:cs="Times New Roman"/>
          <w:szCs w:val="24"/>
        </w:rPr>
        <w:t xml:space="preserve">. </w:t>
      </w:r>
    </w:p>
    <w:p w14:paraId="5218DBA6"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 xml:space="preserve">Τι </w:t>
      </w:r>
      <w:r w:rsidRPr="002847A5">
        <w:rPr>
          <w:rFonts w:eastAsia="Times New Roman" w:cs="Times New Roman"/>
          <w:szCs w:val="24"/>
        </w:rPr>
        <w:t xml:space="preserve">συμπέρασμα βγαίνει </w:t>
      </w:r>
      <w:r>
        <w:rPr>
          <w:rFonts w:eastAsia="Times New Roman" w:cs="Times New Roman"/>
          <w:szCs w:val="24"/>
        </w:rPr>
        <w:t xml:space="preserve">από αυτό; Το συμπέρασμα είναι ότι </w:t>
      </w:r>
      <w:r w:rsidRPr="002847A5">
        <w:rPr>
          <w:rFonts w:eastAsia="Times New Roman" w:cs="Times New Roman"/>
          <w:szCs w:val="24"/>
        </w:rPr>
        <w:t>ανεξάρτητα από τις καθυστ</w:t>
      </w:r>
      <w:r w:rsidRPr="002847A5">
        <w:rPr>
          <w:rFonts w:eastAsia="Times New Roman" w:cs="Times New Roman"/>
          <w:szCs w:val="24"/>
        </w:rPr>
        <w:t>ερήσεις</w:t>
      </w:r>
      <w:r>
        <w:rPr>
          <w:rFonts w:eastAsia="Times New Roman" w:cs="Times New Roman"/>
          <w:szCs w:val="24"/>
        </w:rPr>
        <w:t>, το π</w:t>
      </w:r>
      <w:r w:rsidRPr="002847A5">
        <w:rPr>
          <w:rFonts w:eastAsia="Times New Roman" w:cs="Times New Roman"/>
          <w:szCs w:val="24"/>
        </w:rPr>
        <w:t>ώς και πότε θα τελειώσει το έργο</w:t>
      </w:r>
      <w:r>
        <w:rPr>
          <w:rFonts w:eastAsia="Times New Roman" w:cs="Times New Roman"/>
          <w:szCs w:val="24"/>
        </w:rPr>
        <w:t>,</w:t>
      </w:r>
      <w:r w:rsidRPr="002847A5">
        <w:rPr>
          <w:rFonts w:eastAsia="Times New Roman" w:cs="Times New Roman"/>
          <w:szCs w:val="24"/>
        </w:rPr>
        <w:t xml:space="preserve"> το κυνήγι του κέρδους από τα κατασκευαστικά μεγαθήρια είναι ο παράγοντας που υπονομεύει τις πραγματικές λαϊκές ανάγκες</w:t>
      </w:r>
      <w:r>
        <w:rPr>
          <w:rFonts w:eastAsia="Times New Roman" w:cs="Times New Roman"/>
          <w:szCs w:val="24"/>
        </w:rPr>
        <w:t xml:space="preserve">. </w:t>
      </w:r>
    </w:p>
    <w:p w14:paraId="5218DBA7" w14:textId="77777777" w:rsidR="00BE48FC" w:rsidRDefault="008F016C">
      <w:pPr>
        <w:spacing w:line="600" w:lineRule="auto"/>
        <w:ind w:firstLine="720"/>
        <w:jc w:val="both"/>
        <w:rPr>
          <w:rFonts w:eastAsia="Times New Roman"/>
          <w:szCs w:val="24"/>
        </w:rPr>
      </w:pPr>
      <w:r>
        <w:rPr>
          <w:rFonts w:eastAsia="Times New Roman"/>
          <w:szCs w:val="24"/>
        </w:rPr>
        <w:t>Ε</w:t>
      </w:r>
      <w:r w:rsidRPr="00366BF6">
        <w:rPr>
          <w:rFonts w:eastAsia="Times New Roman"/>
          <w:szCs w:val="24"/>
        </w:rPr>
        <w:t>δώ υπάρχουν πολιτικές ευθύνες</w:t>
      </w:r>
      <w:r>
        <w:rPr>
          <w:rFonts w:eastAsia="Times New Roman"/>
          <w:szCs w:val="24"/>
        </w:rPr>
        <w:t>;</w:t>
      </w:r>
      <w:r w:rsidRPr="00366BF6">
        <w:rPr>
          <w:rFonts w:eastAsia="Times New Roman"/>
          <w:szCs w:val="24"/>
        </w:rPr>
        <w:t xml:space="preserve"> </w:t>
      </w:r>
      <w:r>
        <w:rPr>
          <w:rFonts w:eastAsia="Times New Roman"/>
          <w:szCs w:val="24"/>
        </w:rPr>
        <w:t>Κ</w:t>
      </w:r>
      <w:r w:rsidRPr="00366BF6">
        <w:rPr>
          <w:rFonts w:eastAsia="Times New Roman"/>
          <w:szCs w:val="24"/>
        </w:rPr>
        <w:t xml:space="preserve">αι </w:t>
      </w:r>
      <w:r>
        <w:rPr>
          <w:rFonts w:eastAsia="Times New Roman"/>
          <w:szCs w:val="24"/>
        </w:rPr>
        <w:t>β</w:t>
      </w:r>
      <w:r w:rsidRPr="00366BF6">
        <w:rPr>
          <w:rFonts w:eastAsia="Times New Roman"/>
          <w:szCs w:val="24"/>
        </w:rPr>
        <w:t>έβαια υπάρχουν</w:t>
      </w:r>
      <w:r>
        <w:rPr>
          <w:rFonts w:eastAsia="Times New Roman"/>
          <w:szCs w:val="24"/>
        </w:rPr>
        <w:t>.</w:t>
      </w:r>
      <w:r w:rsidRPr="00366BF6">
        <w:rPr>
          <w:rFonts w:eastAsia="Times New Roman"/>
          <w:szCs w:val="24"/>
        </w:rPr>
        <w:t xml:space="preserve"> Γιατί</w:t>
      </w:r>
      <w:r>
        <w:rPr>
          <w:rFonts w:eastAsia="Times New Roman"/>
          <w:szCs w:val="24"/>
        </w:rPr>
        <w:t>;</w:t>
      </w:r>
      <w:r w:rsidRPr="00366BF6">
        <w:rPr>
          <w:rFonts w:eastAsia="Times New Roman"/>
          <w:szCs w:val="24"/>
        </w:rPr>
        <w:t xml:space="preserve"> </w:t>
      </w:r>
      <w:r>
        <w:rPr>
          <w:rFonts w:eastAsia="Times New Roman"/>
          <w:szCs w:val="24"/>
        </w:rPr>
        <w:t>Γ</w:t>
      </w:r>
      <w:r w:rsidRPr="00366BF6">
        <w:rPr>
          <w:rFonts w:eastAsia="Times New Roman"/>
          <w:szCs w:val="24"/>
        </w:rPr>
        <w:t>ιατί στηρίζουν ακριβώς αυτή</w:t>
      </w:r>
      <w:r w:rsidRPr="00366BF6">
        <w:rPr>
          <w:rFonts w:eastAsia="Times New Roman"/>
          <w:szCs w:val="24"/>
        </w:rPr>
        <w:t xml:space="preserve"> τη δράση των επιχειρηματικών ομίλων</w:t>
      </w:r>
      <w:r>
        <w:rPr>
          <w:rFonts w:eastAsia="Times New Roman"/>
          <w:szCs w:val="24"/>
        </w:rPr>
        <w:t>,</w:t>
      </w:r>
      <w:r w:rsidRPr="00366BF6">
        <w:rPr>
          <w:rFonts w:eastAsia="Times New Roman"/>
          <w:szCs w:val="24"/>
        </w:rPr>
        <w:t xml:space="preserve"> </w:t>
      </w:r>
      <w:r>
        <w:rPr>
          <w:rFonts w:eastAsia="Times New Roman"/>
          <w:szCs w:val="24"/>
        </w:rPr>
        <w:t>μ</w:t>
      </w:r>
      <w:r w:rsidRPr="00366BF6">
        <w:rPr>
          <w:rFonts w:eastAsia="Times New Roman"/>
          <w:szCs w:val="24"/>
        </w:rPr>
        <w:t>ε σκοπό τη διασφάλιση του κέρδους</w:t>
      </w:r>
      <w:r>
        <w:rPr>
          <w:rFonts w:eastAsia="Times New Roman"/>
          <w:szCs w:val="24"/>
        </w:rPr>
        <w:t>.</w:t>
      </w:r>
      <w:r w:rsidRPr="00366BF6">
        <w:rPr>
          <w:rFonts w:eastAsia="Times New Roman"/>
          <w:szCs w:val="24"/>
        </w:rPr>
        <w:t xml:space="preserve"> Αυτή είναι η πολιτική </w:t>
      </w:r>
      <w:r>
        <w:rPr>
          <w:rFonts w:eastAsia="Times New Roman"/>
          <w:szCs w:val="24"/>
        </w:rPr>
        <w:t>σας. Κ</w:t>
      </w:r>
      <w:r w:rsidRPr="00366BF6">
        <w:rPr>
          <w:rFonts w:eastAsia="Times New Roman"/>
          <w:szCs w:val="24"/>
        </w:rPr>
        <w:t>αι αυτές τις ευθύνες τ</w:t>
      </w:r>
      <w:r>
        <w:rPr>
          <w:rFonts w:eastAsia="Times New Roman"/>
          <w:szCs w:val="24"/>
        </w:rPr>
        <w:t>ι</w:t>
      </w:r>
      <w:r w:rsidRPr="00366BF6">
        <w:rPr>
          <w:rFonts w:eastAsia="Times New Roman"/>
          <w:szCs w:val="24"/>
        </w:rPr>
        <w:t xml:space="preserve">ς έχει τόσο η Κυβέρνηση </w:t>
      </w:r>
      <w:r>
        <w:rPr>
          <w:rFonts w:eastAsia="Times New Roman"/>
          <w:szCs w:val="24"/>
        </w:rPr>
        <w:t>ό</w:t>
      </w:r>
      <w:r w:rsidRPr="00366BF6">
        <w:rPr>
          <w:rFonts w:eastAsia="Times New Roman"/>
          <w:szCs w:val="24"/>
        </w:rPr>
        <w:t>σο και τα άλλα κόμματα της Αντιπολίτευσης</w:t>
      </w:r>
      <w:r>
        <w:rPr>
          <w:rFonts w:eastAsia="Times New Roman"/>
          <w:szCs w:val="24"/>
        </w:rPr>
        <w:t>,</w:t>
      </w:r>
      <w:r w:rsidRPr="00366BF6">
        <w:rPr>
          <w:rFonts w:eastAsia="Times New Roman"/>
          <w:szCs w:val="24"/>
        </w:rPr>
        <w:t xml:space="preserve"> </w:t>
      </w:r>
      <w:r>
        <w:rPr>
          <w:rFonts w:eastAsia="Times New Roman"/>
          <w:szCs w:val="24"/>
        </w:rPr>
        <w:t>γιατί</w:t>
      </w:r>
      <w:r w:rsidRPr="00366BF6">
        <w:rPr>
          <w:rFonts w:eastAsia="Times New Roman"/>
          <w:szCs w:val="24"/>
        </w:rPr>
        <w:t xml:space="preserve"> στηρίζουν ακριβώς την ίδια πολιτική</w:t>
      </w:r>
      <w:r>
        <w:rPr>
          <w:rFonts w:eastAsia="Times New Roman"/>
          <w:szCs w:val="24"/>
        </w:rPr>
        <w:t>.</w:t>
      </w:r>
      <w:r w:rsidRPr="00366BF6">
        <w:rPr>
          <w:rFonts w:eastAsia="Times New Roman"/>
          <w:szCs w:val="24"/>
        </w:rPr>
        <w:t xml:space="preserve"> </w:t>
      </w:r>
      <w:r>
        <w:rPr>
          <w:rFonts w:eastAsia="Times New Roman"/>
          <w:szCs w:val="24"/>
        </w:rPr>
        <w:t>Τ</w:t>
      </w:r>
      <w:r w:rsidRPr="00366BF6">
        <w:rPr>
          <w:rFonts w:eastAsia="Times New Roman"/>
          <w:szCs w:val="24"/>
        </w:rPr>
        <w:t>ο κέρδος είναι ο βα</w:t>
      </w:r>
      <w:r w:rsidRPr="00366BF6">
        <w:rPr>
          <w:rFonts w:eastAsia="Times New Roman"/>
          <w:szCs w:val="24"/>
        </w:rPr>
        <w:t>σικός παράγοντας για το αν θα γίνει ένα έργο</w:t>
      </w:r>
      <w:r>
        <w:rPr>
          <w:rFonts w:eastAsia="Times New Roman"/>
          <w:szCs w:val="24"/>
        </w:rPr>
        <w:t>,</w:t>
      </w:r>
      <w:r w:rsidRPr="00366BF6">
        <w:rPr>
          <w:rFonts w:eastAsia="Times New Roman"/>
          <w:szCs w:val="24"/>
        </w:rPr>
        <w:t xml:space="preserve"> </w:t>
      </w:r>
      <w:r>
        <w:rPr>
          <w:rFonts w:eastAsia="Times New Roman"/>
          <w:szCs w:val="24"/>
        </w:rPr>
        <w:t>πώς</w:t>
      </w:r>
      <w:r w:rsidRPr="00366BF6">
        <w:rPr>
          <w:rFonts w:eastAsia="Times New Roman"/>
          <w:szCs w:val="24"/>
        </w:rPr>
        <w:t xml:space="preserve"> θα γίνει</w:t>
      </w:r>
      <w:r>
        <w:rPr>
          <w:rFonts w:eastAsia="Times New Roman"/>
          <w:szCs w:val="24"/>
        </w:rPr>
        <w:t>,</w:t>
      </w:r>
      <w:r w:rsidRPr="00366BF6">
        <w:rPr>
          <w:rFonts w:eastAsia="Times New Roman"/>
          <w:szCs w:val="24"/>
        </w:rPr>
        <w:t xml:space="preserve"> αν θα σταματήσει</w:t>
      </w:r>
      <w:r>
        <w:rPr>
          <w:rFonts w:eastAsia="Times New Roman"/>
          <w:szCs w:val="24"/>
        </w:rPr>
        <w:t>,</w:t>
      </w:r>
      <w:r w:rsidRPr="00366BF6">
        <w:rPr>
          <w:rFonts w:eastAsia="Times New Roman"/>
          <w:szCs w:val="24"/>
        </w:rPr>
        <w:t xml:space="preserve"> αν θα συνεχιστεί και πάει λέγοντας</w:t>
      </w:r>
      <w:r>
        <w:rPr>
          <w:rFonts w:eastAsia="Times New Roman"/>
          <w:szCs w:val="24"/>
        </w:rPr>
        <w:t>.</w:t>
      </w:r>
    </w:p>
    <w:p w14:paraId="5218DBA8" w14:textId="77777777" w:rsidR="00BE48FC" w:rsidRDefault="008F016C">
      <w:pPr>
        <w:spacing w:line="600" w:lineRule="auto"/>
        <w:ind w:firstLine="720"/>
        <w:jc w:val="both"/>
        <w:rPr>
          <w:rFonts w:eastAsia="Times New Roman"/>
          <w:szCs w:val="24"/>
        </w:rPr>
      </w:pPr>
      <w:r>
        <w:rPr>
          <w:rFonts w:eastAsia="Times New Roman"/>
          <w:szCs w:val="24"/>
        </w:rPr>
        <w:t>Και</w:t>
      </w:r>
      <w:r w:rsidRPr="00366BF6">
        <w:rPr>
          <w:rFonts w:eastAsia="Times New Roman"/>
          <w:szCs w:val="24"/>
        </w:rPr>
        <w:t xml:space="preserve"> τι κάνει τώρα το κράτος</w:t>
      </w:r>
      <w:r>
        <w:rPr>
          <w:rFonts w:eastAsia="Times New Roman"/>
          <w:szCs w:val="24"/>
        </w:rPr>
        <w:t>,</w:t>
      </w:r>
      <w:r w:rsidRPr="00366BF6">
        <w:rPr>
          <w:rFonts w:eastAsia="Times New Roman"/>
          <w:szCs w:val="24"/>
        </w:rPr>
        <w:t xml:space="preserve"> η Κυβέρνηση σε αυτή την περίπτωση</w:t>
      </w:r>
      <w:r>
        <w:rPr>
          <w:rFonts w:eastAsia="Times New Roman"/>
          <w:szCs w:val="24"/>
        </w:rPr>
        <w:t>;</w:t>
      </w:r>
      <w:r w:rsidRPr="00366BF6">
        <w:rPr>
          <w:rFonts w:eastAsia="Times New Roman"/>
          <w:szCs w:val="24"/>
        </w:rPr>
        <w:t xml:space="preserve"> </w:t>
      </w:r>
      <w:r>
        <w:rPr>
          <w:rFonts w:eastAsia="Times New Roman"/>
          <w:szCs w:val="24"/>
        </w:rPr>
        <w:t>Α</w:t>
      </w:r>
      <w:r w:rsidRPr="00366BF6">
        <w:rPr>
          <w:rFonts w:eastAsia="Times New Roman"/>
          <w:szCs w:val="24"/>
        </w:rPr>
        <w:t>ναλαμβάνει αυτή τη χρηματοδότηση της κατασκευής του με χρήματα από το Πρόγραμ</w:t>
      </w:r>
      <w:r w:rsidRPr="00366BF6">
        <w:rPr>
          <w:rFonts w:eastAsia="Times New Roman"/>
          <w:szCs w:val="24"/>
        </w:rPr>
        <w:t>μα Δημοσίων Επενδύσεων</w:t>
      </w:r>
      <w:r>
        <w:rPr>
          <w:rFonts w:eastAsia="Times New Roman"/>
          <w:szCs w:val="24"/>
        </w:rPr>
        <w:t>,</w:t>
      </w:r>
      <w:r w:rsidRPr="00366BF6">
        <w:rPr>
          <w:rFonts w:eastAsia="Times New Roman"/>
          <w:szCs w:val="24"/>
        </w:rPr>
        <w:t xml:space="preserve"> δηλαδή με χρήματα του λαού</w:t>
      </w:r>
      <w:r>
        <w:rPr>
          <w:rFonts w:eastAsia="Times New Roman"/>
          <w:szCs w:val="24"/>
        </w:rPr>
        <w:t>,</w:t>
      </w:r>
      <w:r w:rsidRPr="00366BF6">
        <w:rPr>
          <w:rFonts w:eastAsia="Times New Roman"/>
          <w:szCs w:val="24"/>
        </w:rPr>
        <w:t xml:space="preserve"> για να προχωρήσει ένα έργο που είναι σε όφελος γενικά του κεφαλαίου</w:t>
      </w:r>
      <w:r>
        <w:rPr>
          <w:rFonts w:eastAsia="Times New Roman"/>
          <w:szCs w:val="24"/>
        </w:rPr>
        <w:t>.</w:t>
      </w:r>
      <w:r w:rsidRPr="00366BF6">
        <w:rPr>
          <w:rFonts w:eastAsia="Times New Roman"/>
          <w:szCs w:val="24"/>
        </w:rPr>
        <w:t xml:space="preserve"> </w:t>
      </w:r>
      <w:r>
        <w:rPr>
          <w:rFonts w:eastAsia="Times New Roman"/>
          <w:szCs w:val="24"/>
        </w:rPr>
        <w:t>Π</w:t>
      </w:r>
      <w:r w:rsidRPr="00366BF6">
        <w:rPr>
          <w:rFonts w:eastAsia="Times New Roman"/>
          <w:szCs w:val="24"/>
        </w:rPr>
        <w:t xml:space="preserve">όσα </w:t>
      </w:r>
      <w:r>
        <w:rPr>
          <w:rFonts w:eastAsia="Times New Roman"/>
          <w:szCs w:val="24"/>
        </w:rPr>
        <w:t>χρήματα χρειάζονται</w:t>
      </w:r>
      <w:r w:rsidRPr="00366BF6">
        <w:rPr>
          <w:rFonts w:eastAsia="Times New Roman"/>
          <w:szCs w:val="24"/>
        </w:rPr>
        <w:t xml:space="preserve"> για να γίνει το έργο</w:t>
      </w:r>
      <w:r>
        <w:rPr>
          <w:rFonts w:eastAsia="Times New Roman"/>
          <w:szCs w:val="24"/>
        </w:rPr>
        <w:t>;</w:t>
      </w:r>
      <w:r w:rsidRPr="00366BF6">
        <w:rPr>
          <w:rFonts w:eastAsia="Times New Roman"/>
          <w:szCs w:val="24"/>
        </w:rPr>
        <w:t xml:space="preserve"> </w:t>
      </w:r>
      <w:r>
        <w:rPr>
          <w:rFonts w:eastAsia="Times New Roman"/>
          <w:szCs w:val="24"/>
        </w:rPr>
        <w:t>Μ</w:t>
      </w:r>
      <w:r w:rsidRPr="00366BF6">
        <w:rPr>
          <w:rFonts w:eastAsia="Times New Roman"/>
          <w:szCs w:val="24"/>
        </w:rPr>
        <w:t xml:space="preserve">ε βάση την </w:t>
      </w:r>
      <w:r>
        <w:rPr>
          <w:rFonts w:eastAsia="Times New Roman"/>
          <w:szCs w:val="24"/>
        </w:rPr>
        <w:t>έ</w:t>
      </w:r>
      <w:r w:rsidRPr="00366BF6">
        <w:rPr>
          <w:rFonts w:eastAsia="Times New Roman"/>
          <w:szCs w:val="24"/>
        </w:rPr>
        <w:t xml:space="preserve">κθεση του Γενικού Λογιστηρίου του </w:t>
      </w:r>
      <w:r>
        <w:rPr>
          <w:rFonts w:eastAsia="Times New Roman"/>
          <w:szCs w:val="24"/>
        </w:rPr>
        <w:t>Κ</w:t>
      </w:r>
      <w:r>
        <w:rPr>
          <w:rFonts w:eastAsia="Times New Roman"/>
          <w:szCs w:val="24"/>
        </w:rPr>
        <w:t>ράτους χρειάζονται</w:t>
      </w:r>
      <w:r w:rsidRPr="00366BF6">
        <w:rPr>
          <w:rFonts w:eastAsia="Times New Roman"/>
          <w:szCs w:val="24"/>
        </w:rPr>
        <w:t xml:space="preserve"> 305 εκατομμύρια ευρώ</w:t>
      </w:r>
      <w:r>
        <w:rPr>
          <w:rFonts w:eastAsia="Times New Roman"/>
          <w:szCs w:val="24"/>
        </w:rPr>
        <w:t>.</w:t>
      </w:r>
      <w:r w:rsidRPr="00366BF6">
        <w:rPr>
          <w:rFonts w:eastAsia="Times New Roman"/>
          <w:szCs w:val="24"/>
        </w:rPr>
        <w:t xml:space="preserve"> </w:t>
      </w:r>
      <w:r>
        <w:rPr>
          <w:rFonts w:eastAsia="Times New Roman"/>
          <w:szCs w:val="24"/>
        </w:rPr>
        <w:t>Τ</w:t>
      </w:r>
      <w:r w:rsidRPr="00366BF6">
        <w:rPr>
          <w:rFonts w:eastAsia="Times New Roman"/>
          <w:szCs w:val="24"/>
        </w:rPr>
        <w:t>ους λέτε</w:t>
      </w:r>
      <w:r>
        <w:rPr>
          <w:rFonts w:eastAsia="Times New Roman"/>
          <w:szCs w:val="24"/>
        </w:rPr>
        <w:t>:</w:t>
      </w:r>
      <w:r w:rsidRPr="00366BF6">
        <w:rPr>
          <w:rFonts w:eastAsia="Times New Roman"/>
          <w:szCs w:val="24"/>
        </w:rPr>
        <w:t xml:space="preserve"> </w:t>
      </w:r>
      <w:r>
        <w:rPr>
          <w:rFonts w:eastAsia="Times New Roman"/>
          <w:szCs w:val="24"/>
        </w:rPr>
        <w:t>«Π</w:t>
      </w:r>
      <w:r w:rsidRPr="00366BF6">
        <w:rPr>
          <w:rFonts w:eastAsia="Times New Roman"/>
          <w:szCs w:val="24"/>
        </w:rPr>
        <w:t>άρτε τα και βλέπουμε</w:t>
      </w:r>
      <w:r>
        <w:rPr>
          <w:rFonts w:eastAsia="Times New Roman"/>
          <w:szCs w:val="24"/>
        </w:rPr>
        <w:t>».</w:t>
      </w:r>
      <w:r w:rsidRPr="00366BF6">
        <w:rPr>
          <w:rFonts w:eastAsia="Times New Roman"/>
          <w:szCs w:val="24"/>
        </w:rPr>
        <w:t xml:space="preserve"> </w:t>
      </w:r>
      <w:r>
        <w:rPr>
          <w:rFonts w:eastAsia="Times New Roman"/>
          <w:szCs w:val="24"/>
        </w:rPr>
        <w:t>Τ</w:t>
      </w:r>
      <w:r w:rsidRPr="00366BF6">
        <w:rPr>
          <w:rFonts w:eastAsia="Times New Roman"/>
          <w:szCs w:val="24"/>
        </w:rPr>
        <w:t>ι να δούμε δηλαδή</w:t>
      </w:r>
      <w:r>
        <w:rPr>
          <w:rFonts w:eastAsia="Times New Roman"/>
          <w:szCs w:val="24"/>
        </w:rPr>
        <w:t>;</w:t>
      </w:r>
      <w:r w:rsidRPr="00366BF6">
        <w:rPr>
          <w:rFonts w:eastAsia="Times New Roman"/>
          <w:szCs w:val="24"/>
        </w:rPr>
        <w:t xml:space="preserve"> </w:t>
      </w:r>
      <w:r>
        <w:rPr>
          <w:rFonts w:eastAsia="Times New Roman"/>
          <w:szCs w:val="24"/>
        </w:rPr>
        <w:t>Α</w:t>
      </w:r>
      <w:r w:rsidRPr="00366BF6">
        <w:rPr>
          <w:rFonts w:eastAsia="Times New Roman"/>
          <w:szCs w:val="24"/>
        </w:rPr>
        <w:t>ν και όταν τα έσοδα αυτού του αυτοκινητόδρομου καλύπτουν τις δαπάνες λειτουργίας συντήρησης και διασφαλίσουν τα κέρδη του παραχωρησιούχου και περισσέψει κάτι</w:t>
      </w:r>
      <w:r>
        <w:rPr>
          <w:rFonts w:eastAsia="Times New Roman"/>
          <w:szCs w:val="24"/>
        </w:rPr>
        <w:t>,</w:t>
      </w:r>
      <w:r w:rsidRPr="00366BF6">
        <w:rPr>
          <w:rFonts w:eastAsia="Times New Roman"/>
          <w:szCs w:val="24"/>
        </w:rPr>
        <w:t xml:space="preserve"> </w:t>
      </w:r>
      <w:r>
        <w:rPr>
          <w:rFonts w:eastAsia="Times New Roman"/>
          <w:szCs w:val="24"/>
        </w:rPr>
        <w:t>τότε</w:t>
      </w:r>
      <w:r w:rsidRPr="00366BF6">
        <w:rPr>
          <w:rFonts w:eastAsia="Times New Roman"/>
          <w:szCs w:val="24"/>
        </w:rPr>
        <w:t xml:space="preserve"> </w:t>
      </w:r>
      <w:r>
        <w:rPr>
          <w:rFonts w:eastAsia="Times New Roman"/>
          <w:szCs w:val="24"/>
        </w:rPr>
        <w:t>α</w:t>
      </w:r>
      <w:r w:rsidRPr="00366BF6">
        <w:rPr>
          <w:rFonts w:eastAsia="Times New Roman"/>
          <w:szCs w:val="24"/>
        </w:rPr>
        <w:t>υτή είναι η επιτυχία της Κυβέρνησ</w:t>
      </w:r>
      <w:r w:rsidRPr="00366BF6">
        <w:rPr>
          <w:rFonts w:eastAsia="Times New Roman"/>
          <w:szCs w:val="24"/>
        </w:rPr>
        <w:t>ης</w:t>
      </w:r>
      <w:r>
        <w:rPr>
          <w:rFonts w:eastAsia="Times New Roman"/>
          <w:szCs w:val="24"/>
        </w:rPr>
        <w:t>,</w:t>
      </w:r>
      <w:r w:rsidRPr="00366BF6">
        <w:rPr>
          <w:rFonts w:eastAsia="Times New Roman"/>
          <w:szCs w:val="24"/>
        </w:rPr>
        <w:t xml:space="preserve"> αυτά θα επιστρέψουν στο κράτος</w:t>
      </w:r>
      <w:r>
        <w:rPr>
          <w:rFonts w:eastAsia="Times New Roman"/>
          <w:szCs w:val="24"/>
        </w:rPr>
        <w:t>.</w:t>
      </w:r>
      <w:r w:rsidRPr="00366BF6">
        <w:rPr>
          <w:rFonts w:eastAsia="Times New Roman"/>
          <w:szCs w:val="24"/>
        </w:rPr>
        <w:t xml:space="preserve"> </w:t>
      </w:r>
      <w:r>
        <w:rPr>
          <w:rFonts w:eastAsia="Times New Roman"/>
          <w:szCs w:val="24"/>
        </w:rPr>
        <w:t>«</w:t>
      </w:r>
      <w:r w:rsidRPr="00366BF6">
        <w:rPr>
          <w:rFonts w:eastAsia="Times New Roman"/>
          <w:szCs w:val="24"/>
        </w:rPr>
        <w:t>Ζήσε Μάη μου</w:t>
      </w:r>
      <w:r>
        <w:rPr>
          <w:rFonts w:eastAsia="Times New Roman"/>
          <w:szCs w:val="24"/>
        </w:rPr>
        <w:t>»</w:t>
      </w:r>
      <w:r w:rsidRPr="00366BF6">
        <w:rPr>
          <w:rFonts w:eastAsia="Times New Roman"/>
          <w:szCs w:val="24"/>
        </w:rPr>
        <w:t xml:space="preserve"> δηλαδή</w:t>
      </w:r>
      <w:r>
        <w:rPr>
          <w:rFonts w:eastAsia="Times New Roman"/>
          <w:szCs w:val="24"/>
        </w:rPr>
        <w:t>.</w:t>
      </w:r>
      <w:r w:rsidRPr="00366BF6">
        <w:rPr>
          <w:rFonts w:eastAsia="Times New Roman"/>
          <w:szCs w:val="24"/>
        </w:rPr>
        <w:t xml:space="preserve"> </w:t>
      </w:r>
      <w:r>
        <w:rPr>
          <w:rFonts w:eastAsia="Times New Roman"/>
          <w:szCs w:val="24"/>
        </w:rPr>
        <w:t>Α</w:t>
      </w:r>
      <w:r w:rsidRPr="00366BF6">
        <w:rPr>
          <w:rFonts w:eastAsia="Times New Roman"/>
          <w:szCs w:val="24"/>
        </w:rPr>
        <w:t>υτή είναι η τροποποίηση που προτείνετ</w:t>
      </w:r>
      <w:r>
        <w:rPr>
          <w:rFonts w:eastAsia="Times New Roman"/>
          <w:szCs w:val="24"/>
        </w:rPr>
        <w:t>ε</w:t>
      </w:r>
      <w:r w:rsidRPr="00366BF6">
        <w:rPr>
          <w:rFonts w:eastAsia="Times New Roman"/>
          <w:szCs w:val="24"/>
        </w:rPr>
        <w:t xml:space="preserve"> μαζί με κάποιες ρήτρες σε βάρος του παραχωρησιούχου σε περίπτωση υπέρβασης της προθεσμίας κατασκευής του συγκεκριμένου έργου</w:t>
      </w:r>
      <w:r>
        <w:rPr>
          <w:rFonts w:eastAsia="Times New Roman"/>
          <w:szCs w:val="24"/>
        </w:rPr>
        <w:t>.</w:t>
      </w:r>
    </w:p>
    <w:p w14:paraId="5218DBA9" w14:textId="77777777" w:rsidR="00BE48FC" w:rsidRDefault="008F016C">
      <w:pPr>
        <w:spacing w:line="600" w:lineRule="auto"/>
        <w:ind w:firstLine="720"/>
        <w:jc w:val="both"/>
        <w:rPr>
          <w:rFonts w:eastAsia="Times New Roman"/>
          <w:szCs w:val="24"/>
        </w:rPr>
      </w:pPr>
      <w:r>
        <w:rPr>
          <w:rFonts w:eastAsia="Times New Roman"/>
          <w:szCs w:val="24"/>
        </w:rPr>
        <w:t>Σ</w:t>
      </w:r>
      <w:r w:rsidRPr="00366BF6">
        <w:rPr>
          <w:rFonts w:eastAsia="Times New Roman"/>
          <w:szCs w:val="24"/>
        </w:rPr>
        <w:t>υμπέρασμα</w:t>
      </w:r>
      <w:r>
        <w:rPr>
          <w:rFonts w:eastAsia="Times New Roman"/>
          <w:szCs w:val="24"/>
        </w:rPr>
        <w:t>.</w:t>
      </w:r>
      <w:r w:rsidRPr="00366BF6">
        <w:rPr>
          <w:rFonts w:eastAsia="Times New Roman"/>
          <w:szCs w:val="24"/>
        </w:rPr>
        <w:t xml:space="preserve"> </w:t>
      </w:r>
      <w:r>
        <w:rPr>
          <w:rFonts w:eastAsia="Times New Roman"/>
          <w:szCs w:val="24"/>
        </w:rPr>
        <w:t>Έ</w:t>
      </w:r>
      <w:r w:rsidRPr="00366BF6">
        <w:rPr>
          <w:rFonts w:eastAsia="Times New Roman"/>
          <w:szCs w:val="24"/>
        </w:rPr>
        <w:t>ργα που κατασκευάζ</w:t>
      </w:r>
      <w:r w:rsidRPr="00366BF6">
        <w:rPr>
          <w:rFonts w:eastAsia="Times New Roman"/>
          <w:szCs w:val="24"/>
        </w:rPr>
        <w:t>ονται κατά βάση με κρατικά κονδύλια</w:t>
      </w:r>
      <w:r>
        <w:rPr>
          <w:rFonts w:eastAsia="Times New Roman"/>
          <w:szCs w:val="24"/>
        </w:rPr>
        <w:t>,</w:t>
      </w:r>
      <w:r w:rsidRPr="00366BF6">
        <w:rPr>
          <w:rFonts w:eastAsia="Times New Roman"/>
          <w:szCs w:val="24"/>
        </w:rPr>
        <w:t xml:space="preserve"> θα τα εκμεταλλεύονται </w:t>
      </w:r>
      <w:r>
        <w:rPr>
          <w:rFonts w:eastAsia="Times New Roman"/>
          <w:szCs w:val="24"/>
        </w:rPr>
        <w:t>γ</w:t>
      </w:r>
      <w:r w:rsidRPr="00366BF6">
        <w:rPr>
          <w:rFonts w:eastAsia="Times New Roman"/>
          <w:szCs w:val="24"/>
        </w:rPr>
        <w:t xml:space="preserve">ια τα επόμενα </w:t>
      </w:r>
      <w:r>
        <w:rPr>
          <w:rFonts w:eastAsia="Times New Roman"/>
          <w:szCs w:val="24"/>
        </w:rPr>
        <w:t>τριάντα</w:t>
      </w:r>
      <w:r w:rsidRPr="00366BF6">
        <w:rPr>
          <w:rFonts w:eastAsia="Times New Roman"/>
          <w:szCs w:val="24"/>
        </w:rPr>
        <w:t xml:space="preserve"> χρόνια οι παραχωρησιούχοι και οι τραπεζικοί όμιλοι</w:t>
      </w:r>
      <w:r>
        <w:rPr>
          <w:rFonts w:eastAsia="Times New Roman"/>
          <w:szCs w:val="24"/>
        </w:rPr>
        <w:t>,</w:t>
      </w:r>
      <w:r w:rsidRPr="00366BF6">
        <w:rPr>
          <w:rFonts w:eastAsia="Times New Roman"/>
          <w:szCs w:val="24"/>
        </w:rPr>
        <w:t xml:space="preserve"> που θα εισπράττουν τα επιτόκια από τα δάνεια που τους χορηγούν</w:t>
      </w:r>
      <w:r>
        <w:rPr>
          <w:rFonts w:eastAsia="Times New Roman"/>
          <w:szCs w:val="24"/>
        </w:rPr>
        <w:t>.</w:t>
      </w:r>
      <w:r w:rsidRPr="00366BF6">
        <w:rPr>
          <w:rFonts w:eastAsia="Times New Roman"/>
          <w:szCs w:val="24"/>
        </w:rPr>
        <w:t xml:space="preserve"> Άρα οι όποιες τροποποιήσεις στη σύμβαση παραχώρησης </w:t>
      </w:r>
      <w:r>
        <w:rPr>
          <w:rFonts w:eastAsia="Times New Roman"/>
          <w:szCs w:val="24"/>
        </w:rPr>
        <w:t>τ</w:t>
      </w:r>
      <w:r w:rsidRPr="00366BF6">
        <w:rPr>
          <w:rFonts w:eastAsia="Times New Roman"/>
          <w:szCs w:val="24"/>
        </w:rPr>
        <w:t>ο μόν</w:t>
      </w:r>
      <w:r w:rsidRPr="00366BF6">
        <w:rPr>
          <w:rFonts w:eastAsia="Times New Roman"/>
          <w:szCs w:val="24"/>
        </w:rPr>
        <w:t>ο που διασφαλίζουν</w:t>
      </w:r>
      <w:r>
        <w:rPr>
          <w:rFonts w:eastAsia="Times New Roman"/>
          <w:szCs w:val="24"/>
        </w:rPr>
        <w:t>,</w:t>
      </w:r>
      <w:r w:rsidRPr="00366BF6">
        <w:rPr>
          <w:rFonts w:eastAsia="Times New Roman"/>
          <w:szCs w:val="24"/>
        </w:rPr>
        <w:t xml:space="preserve"> είναι τα συμφέροντα του κεφαλαίου και τίποτα περισσότερο</w:t>
      </w:r>
      <w:r>
        <w:rPr>
          <w:rFonts w:eastAsia="Times New Roman"/>
          <w:szCs w:val="24"/>
        </w:rPr>
        <w:t>.</w:t>
      </w:r>
      <w:r w:rsidRPr="00366BF6">
        <w:rPr>
          <w:rFonts w:eastAsia="Times New Roman"/>
          <w:szCs w:val="24"/>
        </w:rPr>
        <w:t xml:space="preserve"> </w:t>
      </w:r>
    </w:p>
    <w:p w14:paraId="5218DBAA" w14:textId="77777777" w:rsidR="00BE48FC" w:rsidRDefault="008F016C">
      <w:pPr>
        <w:spacing w:line="600" w:lineRule="auto"/>
        <w:ind w:firstLine="720"/>
        <w:jc w:val="both"/>
        <w:rPr>
          <w:rFonts w:eastAsia="Times New Roman"/>
          <w:szCs w:val="24"/>
        </w:rPr>
      </w:pPr>
      <w:r>
        <w:rPr>
          <w:rFonts w:eastAsia="Times New Roman"/>
          <w:szCs w:val="24"/>
        </w:rPr>
        <w:t>Υ</w:t>
      </w:r>
      <w:r w:rsidRPr="00366BF6">
        <w:rPr>
          <w:rFonts w:eastAsia="Times New Roman"/>
          <w:szCs w:val="24"/>
        </w:rPr>
        <w:t>πάρχει άλλη λύση</w:t>
      </w:r>
      <w:r>
        <w:rPr>
          <w:rFonts w:eastAsia="Times New Roman"/>
          <w:szCs w:val="24"/>
        </w:rPr>
        <w:t>; Για το ΚΚΕ λύση</w:t>
      </w:r>
      <w:r w:rsidRPr="00366BF6">
        <w:rPr>
          <w:rFonts w:eastAsia="Times New Roman"/>
          <w:szCs w:val="24"/>
        </w:rPr>
        <w:t xml:space="preserve"> σε όφελος του λαού μπορεί να αποτελέσει ο ενιαίος κοινωνικοποιημένος φορέας των κατασκευών</w:t>
      </w:r>
      <w:r>
        <w:rPr>
          <w:rFonts w:eastAsia="Times New Roman"/>
          <w:szCs w:val="24"/>
        </w:rPr>
        <w:t>,</w:t>
      </w:r>
      <w:r w:rsidRPr="00366BF6">
        <w:rPr>
          <w:rFonts w:eastAsia="Times New Roman"/>
          <w:szCs w:val="24"/>
        </w:rPr>
        <w:t xml:space="preserve"> ένας φορέας που θα ασχολείται με όλα τα έργα</w:t>
      </w:r>
      <w:r>
        <w:rPr>
          <w:rFonts w:eastAsia="Times New Roman"/>
          <w:szCs w:val="24"/>
        </w:rPr>
        <w:t>,</w:t>
      </w:r>
      <w:r w:rsidRPr="00366BF6">
        <w:rPr>
          <w:rFonts w:eastAsia="Times New Roman"/>
          <w:szCs w:val="24"/>
        </w:rPr>
        <w:t xml:space="preserve"> από </w:t>
      </w:r>
      <w:r w:rsidRPr="00366BF6">
        <w:rPr>
          <w:rFonts w:eastAsia="Times New Roman"/>
          <w:szCs w:val="24"/>
        </w:rPr>
        <w:t xml:space="preserve">τη φάση της </w:t>
      </w:r>
      <w:r>
        <w:rPr>
          <w:rFonts w:eastAsia="Times New Roman"/>
          <w:szCs w:val="24"/>
        </w:rPr>
        <w:t>μ</w:t>
      </w:r>
      <w:r w:rsidRPr="00366BF6">
        <w:rPr>
          <w:rFonts w:eastAsia="Times New Roman"/>
          <w:szCs w:val="24"/>
        </w:rPr>
        <w:t xml:space="preserve">ελέτης μέχρι τη φάση της κατασκευής και λειτουργίας </w:t>
      </w:r>
      <w:r>
        <w:rPr>
          <w:rFonts w:eastAsia="Times New Roman"/>
          <w:szCs w:val="24"/>
        </w:rPr>
        <w:t>τους,</w:t>
      </w:r>
      <w:r w:rsidRPr="00366BF6">
        <w:rPr>
          <w:rFonts w:eastAsia="Times New Roman"/>
          <w:szCs w:val="24"/>
        </w:rPr>
        <w:t xml:space="preserve"> που θα σχεδιάζει και</w:t>
      </w:r>
      <w:r>
        <w:rPr>
          <w:rFonts w:eastAsia="Times New Roman"/>
          <w:szCs w:val="24"/>
        </w:rPr>
        <w:t xml:space="preserve"> θα</w:t>
      </w:r>
      <w:r w:rsidRPr="00366BF6">
        <w:rPr>
          <w:rFonts w:eastAsia="Times New Roman"/>
          <w:szCs w:val="24"/>
        </w:rPr>
        <w:t xml:space="preserve"> υλοποιεί έργα με κριτήριο τη διασύνδεση και τη συμπληρωματικότητα οδικών</w:t>
      </w:r>
      <w:r>
        <w:rPr>
          <w:rFonts w:eastAsia="Times New Roman"/>
          <w:szCs w:val="24"/>
        </w:rPr>
        <w:t>,</w:t>
      </w:r>
      <w:r w:rsidRPr="00366BF6">
        <w:rPr>
          <w:rFonts w:eastAsia="Times New Roman"/>
          <w:szCs w:val="24"/>
        </w:rPr>
        <w:t xml:space="preserve"> αεροπορικών και άλλων μορφών μαζικών μεταφορών</w:t>
      </w:r>
      <w:r>
        <w:rPr>
          <w:rFonts w:eastAsia="Times New Roman"/>
          <w:szCs w:val="24"/>
        </w:rPr>
        <w:t>,</w:t>
      </w:r>
      <w:r w:rsidRPr="00366BF6">
        <w:rPr>
          <w:rFonts w:eastAsia="Times New Roman"/>
          <w:szCs w:val="24"/>
        </w:rPr>
        <w:t xml:space="preserve"> με στόχο τη γρήγορη</w:t>
      </w:r>
      <w:r>
        <w:rPr>
          <w:rFonts w:eastAsia="Times New Roman"/>
          <w:szCs w:val="24"/>
        </w:rPr>
        <w:t>,</w:t>
      </w:r>
      <w:r w:rsidRPr="00366BF6">
        <w:rPr>
          <w:rFonts w:eastAsia="Times New Roman"/>
          <w:szCs w:val="24"/>
        </w:rPr>
        <w:t xml:space="preserve"> φθηνή μετακίνηση προσώπων</w:t>
      </w:r>
      <w:r>
        <w:rPr>
          <w:rFonts w:eastAsia="Times New Roman"/>
          <w:szCs w:val="24"/>
        </w:rPr>
        <w:t>,</w:t>
      </w:r>
      <w:r w:rsidRPr="00366BF6">
        <w:rPr>
          <w:rFonts w:eastAsia="Times New Roman"/>
          <w:szCs w:val="24"/>
        </w:rPr>
        <w:t xml:space="preserve"> προϊόντων</w:t>
      </w:r>
      <w:r>
        <w:rPr>
          <w:rFonts w:eastAsia="Times New Roman"/>
          <w:szCs w:val="24"/>
        </w:rPr>
        <w:t>,</w:t>
      </w:r>
      <w:r w:rsidRPr="00366BF6">
        <w:rPr>
          <w:rFonts w:eastAsia="Times New Roman"/>
          <w:szCs w:val="24"/>
        </w:rPr>
        <w:t xml:space="preserve"> την εξοικονόμηση ενέργειας</w:t>
      </w:r>
      <w:r>
        <w:rPr>
          <w:rFonts w:eastAsia="Times New Roman"/>
          <w:szCs w:val="24"/>
        </w:rPr>
        <w:t>,</w:t>
      </w:r>
      <w:r w:rsidRPr="00366BF6">
        <w:rPr>
          <w:rFonts w:eastAsia="Times New Roman"/>
          <w:szCs w:val="24"/>
        </w:rPr>
        <w:t xml:space="preserve"> την ισόρροπη παρέμβαση του ανθρώπου στο περιβάλλον</w:t>
      </w:r>
      <w:r>
        <w:rPr>
          <w:rFonts w:eastAsia="Times New Roman"/>
          <w:szCs w:val="24"/>
        </w:rPr>
        <w:t>,</w:t>
      </w:r>
      <w:r w:rsidRPr="00366BF6">
        <w:rPr>
          <w:rFonts w:eastAsia="Times New Roman"/>
          <w:szCs w:val="24"/>
        </w:rPr>
        <w:t xml:space="preserve"> τη σχεδιασμένη ανάπτυξη για την εξάλειψη της περιφερειακής ανισότητας και </w:t>
      </w:r>
      <w:r>
        <w:rPr>
          <w:rFonts w:eastAsia="Times New Roman"/>
          <w:szCs w:val="24"/>
        </w:rPr>
        <w:t xml:space="preserve">μια σειρά άλλα. </w:t>
      </w:r>
    </w:p>
    <w:p w14:paraId="5218DBAB" w14:textId="77777777" w:rsidR="00BE48FC" w:rsidRDefault="008F016C">
      <w:pPr>
        <w:spacing w:line="600" w:lineRule="auto"/>
        <w:ind w:firstLine="720"/>
        <w:jc w:val="both"/>
        <w:rPr>
          <w:rFonts w:eastAsia="Times New Roman"/>
          <w:szCs w:val="24"/>
        </w:rPr>
      </w:pPr>
      <w:r>
        <w:rPr>
          <w:rFonts w:eastAsia="Times New Roman"/>
          <w:szCs w:val="24"/>
        </w:rPr>
        <w:t>Γ</w:t>
      </w:r>
      <w:r w:rsidRPr="00366BF6">
        <w:rPr>
          <w:rFonts w:eastAsia="Times New Roman"/>
          <w:szCs w:val="24"/>
        </w:rPr>
        <w:t>ια να γίνουν</w:t>
      </w:r>
      <w:r>
        <w:rPr>
          <w:rFonts w:eastAsia="Times New Roman"/>
          <w:szCs w:val="24"/>
        </w:rPr>
        <w:t>,</w:t>
      </w:r>
      <w:r w:rsidRPr="00366BF6">
        <w:rPr>
          <w:rFonts w:eastAsia="Times New Roman"/>
          <w:szCs w:val="24"/>
        </w:rPr>
        <w:t xml:space="preserve"> </w:t>
      </w:r>
      <w:r>
        <w:rPr>
          <w:rFonts w:eastAsia="Times New Roman"/>
          <w:szCs w:val="24"/>
        </w:rPr>
        <w:t>β</w:t>
      </w:r>
      <w:r w:rsidRPr="00366BF6">
        <w:rPr>
          <w:rFonts w:eastAsia="Times New Roman"/>
          <w:szCs w:val="24"/>
        </w:rPr>
        <w:t>εβαίως</w:t>
      </w:r>
      <w:r>
        <w:rPr>
          <w:rFonts w:eastAsia="Times New Roman"/>
          <w:szCs w:val="24"/>
        </w:rPr>
        <w:t>,</w:t>
      </w:r>
      <w:r w:rsidRPr="00366BF6">
        <w:rPr>
          <w:rFonts w:eastAsia="Times New Roman"/>
          <w:szCs w:val="24"/>
        </w:rPr>
        <w:t xml:space="preserve"> αυτά</w:t>
      </w:r>
      <w:r>
        <w:rPr>
          <w:rFonts w:eastAsia="Times New Roman"/>
          <w:szCs w:val="24"/>
        </w:rPr>
        <w:t>,</w:t>
      </w:r>
      <w:r w:rsidRPr="00366BF6">
        <w:rPr>
          <w:rFonts w:eastAsia="Times New Roman"/>
          <w:szCs w:val="24"/>
        </w:rPr>
        <w:t xml:space="preserve"> χρειάζεται </w:t>
      </w:r>
      <w:r>
        <w:rPr>
          <w:rFonts w:eastAsia="Times New Roman"/>
          <w:szCs w:val="24"/>
        </w:rPr>
        <w:t>μια</w:t>
      </w:r>
      <w:r w:rsidRPr="00366BF6">
        <w:rPr>
          <w:rFonts w:eastAsia="Times New Roman"/>
          <w:szCs w:val="24"/>
        </w:rPr>
        <w:t xml:space="preserve"> β</w:t>
      </w:r>
      <w:r w:rsidRPr="00366BF6">
        <w:rPr>
          <w:rFonts w:eastAsia="Times New Roman"/>
          <w:szCs w:val="24"/>
        </w:rPr>
        <w:t>ασική προϋπόθεση</w:t>
      </w:r>
      <w:r>
        <w:rPr>
          <w:rFonts w:eastAsia="Times New Roman"/>
          <w:szCs w:val="24"/>
        </w:rPr>
        <w:t>:</w:t>
      </w:r>
      <w:r w:rsidRPr="00366BF6">
        <w:rPr>
          <w:rFonts w:eastAsia="Times New Roman"/>
          <w:szCs w:val="24"/>
        </w:rPr>
        <w:t xml:space="preserve"> </w:t>
      </w:r>
      <w:r>
        <w:rPr>
          <w:rFonts w:eastAsia="Times New Roman"/>
          <w:szCs w:val="24"/>
        </w:rPr>
        <w:t>Ν</w:t>
      </w:r>
      <w:r w:rsidRPr="00366BF6">
        <w:rPr>
          <w:rFonts w:eastAsia="Times New Roman"/>
          <w:szCs w:val="24"/>
        </w:rPr>
        <w:t>α κοινωνικοποιηθούν τα βασικά μέσα παραγωγής</w:t>
      </w:r>
      <w:r>
        <w:rPr>
          <w:rFonts w:eastAsia="Times New Roman"/>
          <w:szCs w:val="24"/>
        </w:rPr>
        <w:t>,</w:t>
      </w:r>
      <w:r w:rsidRPr="00366BF6">
        <w:rPr>
          <w:rFonts w:eastAsia="Times New Roman"/>
          <w:szCs w:val="24"/>
        </w:rPr>
        <w:t xml:space="preserve"> με κεντρικό επιστημονικό σχεδιασμό της οικονομίας</w:t>
      </w:r>
      <w:r>
        <w:rPr>
          <w:rFonts w:eastAsia="Times New Roman"/>
          <w:szCs w:val="24"/>
        </w:rPr>
        <w:t>,</w:t>
      </w:r>
      <w:r w:rsidRPr="00366BF6">
        <w:rPr>
          <w:rFonts w:eastAsia="Times New Roman"/>
          <w:szCs w:val="24"/>
        </w:rPr>
        <w:t xml:space="preserve"> με εργατικό έλεγχο και</w:t>
      </w:r>
      <w:r>
        <w:rPr>
          <w:rFonts w:eastAsia="Times New Roman"/>
          <w:szCs w:val="24"/>
        </w:rPr>
        <w:t>,</w:t>
      </w:r>
      <w:r w:rsidRPr="00366BF6">
        <w:rPr>
          <w:rFonts w:eastAsia="Times New Roman"/>
          <w:szCs w:val="24"/>
        </w:rPr>
        <w:t xml:space="preserve"> </w:t>
      </w:r>
      <w:r>
        <w:rPr>
          <w:rFonts w:eastAsia="Times New Roman"/>
          <w:szCs w:val="24"/>
        </w:rPr>
        <w:t>β</w:t>
      </w:r>
      <w:r w:rsidRPr="00366BF6">
        <w:rPr>
          <w:rFonts w:eastAsia="Times New Roman"/>
          <w:szCs w:val="24"/>
        </w:rPr>
        <w:t>εβαίως</w:t>
      </w:r>
      <w:r>
        <w:rPr>
          <w:rFonts w:eastAsia="Times New Roman"/>
          <w:szCs w:val="24"/>
        </w:rPr>
        <w:t>,</w:t>
      </w:r>
      <w:r w:rsidRPr="00366BF6">
        <w:rPr>
          <w:rFonts w:eastAsia="Times New Roman"/>
          <w:szCs w:val="24"/>
        </w:rPr>
        <w:t xml:space="preserve"> αποδέσμευση από την Ευρωπαϊκή Ένωση</w:t>
      </w:r>
      <w:r>
        <w:rPr>
          <w:rFonts w:eastAsia="Times New Roman"/>
          <w:szCs w:val="24"/>
        </w:rPr>
        <w:t>.</w:t>
      </w:r>
    </w:p>
    <w:p w14:paraId="5218DBAC" w14:textId="77777777" w:rsidR="00BE48FC" w:rsidRDefault="008F016C">
      <w:pPr>
        <w:spacing w:line="600" w:lineRule="auto"/>
        <w:ind w:firstLine="720"/>
        <w:jc w:val="both"/>
        <w:rPr>
          <w:rFonts w:eastAsia="Times New Roman"/>
          <w:szCs w:val="24"/>
        </w:rPr>
      </w:pPr>
      <w:r>
        <w:rPr>
          <w:rFonts w:eastAsia="Times New Roman"/>
          <w:szCs w:val="24"/>
        </w:rPr>
        <w:t xml:space="preserve">Ευχαριστώ για την ανοχή, κύριε Πρόεδρε. </w:t>
      </w:r>
    </w:p>
    <w:p w14:paraId="5218DBAD" w14:textId="77777777" w:rsidR="00BE48FC" w:rsidRDefault="008F016C">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w:t>
      </w:r>
      <w:r>
        <w:rPr>
          <w:rFonts w:eastAsia="Times New Roman" w:cs="Times New Roman"/>
          <w:b/>
          <w:szCs w:val="24"/>
        </w:rPr>
        <w:t xml:space="preserve">ς): </w:t>
      </w:r>
      <w:r>
        <w:rPr>
          <w:rFonts w:eastAsia="Times New Roman" w:cs="Times New Roman"/>
          <w:szCs w:val="24"/>
        </w:rPr>
        <w:t xml:space="preserve">Και εμείς ευχαριστούμε. </w:t>
      </w:r>
    </w:p>
    <w:p w14:paraId="5218DBAE"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 xml:space="preserve">Τον λόγο έχει ο κ. Κωνσταντίνος Κατσίκης, εισηγητής των Ανεξαρτήτων Ελλήνων. </w:t>
      </w:r>
    </w:p>
    <w:p w14:paraId="5218DBAF" w14:textId="77777777" w:rsidR="00BE48FC" w:rsidRDefault="008F016C">
      <w:pPr>
        <w:spacing w:line="600" w:lineRule="auto"/>
        <w:ind w:firstLine="720"/>
        <w:jc w:val="both"/>
        <w:rPr>
          <w:rFonts w:eastAsia="Times New Roman"/>
          <w:szCs w:val="24"/>
        </w:rPr>
      </w:pPr>
      <w:r w:rsidRPr="00306447">
        <w:rPr>
          <w:rFonts w:eastAsia="Times New Roman" w:cs="Times New Roman"/>
          <w:b/>
          <w:szCs w:val="24"/>
        </w:rPr>
        <w:t>ΚΩΝΣΤΑΝΤΙΝΟΣ ΚΑΤΣΙΚΗΣ:</w:t>
      </w:r>
      <w:r>
        <w:rPr>
          <w:rFonts w:eastAsia="Times New Roman" w:cs="Times New Roman"/>
          <w:szCs w:val="24"/>
        </w:rPr>
        <w:t xml:space="preserve"> Ε</w:t>
      </w:r>
      <w:r w:rsidRPr="00366BF6">
        <w:rPr>
          <w:rFonts w:eastAsia="Times New Roman"/>
          <w:szCs w:val="24"/>
        </w:rPr>
        <w:t>υχαριστώ</w:t>
      </w:r>
      <w:r>
        <w:rPr>
          <w:rFonts w:eastAsia="Times New Roman"/>
          <w:szCs w:val="24"/>
        </w:rPr>
        <w:t>,</w:t>
      </w:r>
      <w:r w:rsidRPr="00366BF6">
        <w:rPr>
          <w:rFonts w:eastAsia="Times New Roman"/>
          <w:szCs w:val="24"/>
        </w:rPr>
        <w:t xml:space="preserve"> κύριε </w:t>
      </w:r>
      <w:r>
        <w:rPr>
          <w:rFonts w:eastAsia="Times New Roman"/>
          <w:szCs w:val="24"/>
        </w:rPr>
        <w:t>Π</w:t>
      </w:r>
      <w:r w:rsidRPr="00366BF6">
        <w:rPr>
          <w:rFonts w:eastAsia="Times New Roman"/>
          <w:szCs w:val="24"/>
        </w:rPr>
        <w:t>ρόεδρε</w:t>
      </w:r>
      <w:r>
        <w:rPr>
          <w:rFonts w:eastAsia="Times New Roman"/>
          <w:szCs w:val="24"/>
        </w:rPr>
        <w:t>.</w:t>
      </w:r>
    </w:p>
    <w:p w14:paraId="5218DBB0" w14:textId="77777777" w:rsidR="00BE48FC" w:rsidRDefault="008F016C">
      <w:pPr>
        <w:spacing w:line="600" w:lineRule="auto"/>
        <w:ind w:firstLine="720"/>
        <w:jc w:val="both"/>
        <w:rPr>
          <w:rFonts w:eastAsia="Times New Roman"/>
          <w:szCs w:val="24"/>
        </w:rPr>
      </w:pPr>
      <w:r w:rsidRPr="00366BF6">
        <w:rPr>
          <w:rFonts w:eastAsia="Times New Roman"/>
          <w:szCs w:val="24"/>
        </w:rPr>
        <w:t>Κύρι</w:t>
      </w:r>
      <w:r>
        <w:rPr>
          <w:rFonts w:eastAsia="Times New Roman"/>
          <w:szCs w:val="24"/>
        </w:rPr>
        <w:t>οι</w:t>
      </w:r>
      <w:r w:rsidRPr="00366BF6">
        <w:rPr>
          <w:rFonts w:eastAsia="Times New Roman"/>
          <w:szCs w:val="24"/>
        </w:rPr>
        <w:t xml:space="preserve"> Υπουργ</w:t>
      </w:r>
      <w:r>
        <w:rPr>
          <w:rFonts w:eastAsia="Times New Roman"/>
          <w:szCs w:val="24"/>
        </w:rPr>
        <w:t>οί,</w:t>
      </w:r>
      <w:r w:rsidRPr="00366BF6">
        <w:rPr>
          <w:rFonts w:eastAsia="Times New Roman"/>
          <w:szCs w:val="24"/>
        </w:rPr>
        <w:t xml:space="preserve"> κυρίες </w:t>
      </w:r>
      <w:r>
        <w:rPr>
          <w:rFonts w:eastAsia="Times New Roman"/>
          <w:szCs w:val="24"/>
        </w:rPr>
        <w:t xml:space="preserve">και </w:t>
      </w:r>
      <w:r w:rsidRPr="00366BF6">
        <w:rPr>
          <w:rFonts w:eastAsia="Times New Roman"/>
          <w:szCs w:val="24"/>
        </w:rPr>
        <w:t>κύριοι συνάδελφοι</w:t>
      </w:r>
      <w:r>
        <w:rPr>
          <w:rFonts w:eastAsia="Times New Roman"/>
          <w:szCs w:val="24"/>
        </w:rPr>
        <w:t>,</w:t>
      </w:r>
      <w:r w:rsidRPr="00366BF6">
        <w:rPr>
          <w:rFonts w:eastAsia="Times New Roman"/>
          <w:szCs w:val="24"/>
        </w:rPr>
        <w:t xml:space="preserve"> με το ένα και μοναδικό άρθρο του παρόντος σχεδίου νόμ</w:t>
      </w:r>
      <w:r w:rsidRPr="00366BF6">
        <w:rPr>
          <w:rFonts w:eastAsia="Times New Roman"/>
          <w:szCs w:val="24"/>
        </w:rPr>
        <w:t xml:space="preserve">ου δρομολογείται η επανέναρξη των εργασιών του ημιτελούς </w:t>
      </w:r>
      <w:r>
        <w:rPr>
          <w:rFonts w:eastAsia="Times New Roman"/>
          <w:szCs w:val="24"/>
        </w:rPr>
        <w:t xml:space="preserve">τμήματος Λαμίας - </w:t>
      </w:r>
      <w:r w:rsidRPr="00366BF6">
        <w:rPr>
          <w:rFonts w:eastAsia="Times New Roman"/>
          <w:szCs w:val="24"/>
        </w:rPr>
        <w:t xml:space="preserve">Ξυνιάδας μήκους </w:t>
      </w:r>
      <w:r>
        <w:rPr>
          <w:rFonts w:eastAsia="Times New Roman"/>
          <w:szCs w:val="24"/>
        </w:rPr>
        <w:t>τριάντα δύο</w:t>
      </w:r>
      <w:r w:rsidRPr="00366BF6">
        <w:rPr>
          <w:rFonts w:eastAsia="Times New Roman"/>
          <w:szCs w:val="24"/>
        </w:rPr>
        <w:t xml:space="preserve"> </w:t>
      </w:r>
      <w:r>
        <w:rPr>
          <w:rFonts w:eastAsia="Times New Roman"/>
          <w:szCs w:val="24"/>
        </w:rPr>
        <w:t>χιλιομέτρων.</w:t>
      </w:r>
      <w:r w:rsidRPr="00366BF6">
        <w:rPr>
          <w:rFonts w:eastAsia="Times New Roman"/>
          <w:szCs w:val="24"/>
        </w:rPr>
        <w:t xml:space="preserve"> </w:t>
      </w:r>
      <w:r>
        <w:rPr>
          <w:rFonts w:eastAsia="Times New Roman"/>
          <w:szCs w:val="24"/>
        </w:rPr>
        <w:t>Τ</w:t>
      </w:r>
      <w:r w:rsidRPr="00366BF6">
        <w:rPr>
          <w:rFonts w:eastAsia="Times New Roman"/>
          <w:szCs w:val="24"/>
        </w:rPr>
        <w:t>ίθε</w:t>
      </w:r>
      <w:r>
        <w:rPr>
          <w:rFonts w:eastAsia="Times New Roman"/>
          <w:szCs w:val="24"/>
        </w:rPr>
        <w:t>ν</w:t>
      </w:r>
      <w:r w:rsidRPr="00366BF6">
        <w:rPr>
          <w:rFonts w:eastAsia="Times New Roman"/>
          <w:szCs w:val="24"/>
        </w:rPr>
        <w:t>ται κάποια ερωτήματα</w:t>
      </w:r>
      <w:r>
        <w:rPr>
          <w:rFonts w:eastAsia="Times New Roman"/>
          <w:szCs w:val="24"/>
        </w:rPr>
        <w:t>,</w:t>
      </w:r>
      <w:r w:rsidRPr="00366BF6">
        <w:rPr>
          <w:rFonts w:eastAsia="Times New Roman"/>
          <w:szCs w:val="24"/>
        </w:rPr>
        <w:t xml:space="preserve"> </w:t>
      </w:r>
      <w:r>
        <w:rPr>
          <w:rFonts w:eastAsia="Times New Roman"/>
          <w:szCs w:val="24"/>
        </w:rPr>
        <w:t>α</w:t>
      </w:r>
      <w:r w:rsidRPr="00366BF6">
        <w:rPr>
          <w:rFonts w:eastAsia="Times New Roman"/>
          <w:szCs w:val="24"/>
        </w:rPr>
        <w:t>γαπητοί συνάδελφοι</w:t>
      </w:r>
      <w:r>
        <w:rPr>
          <w:rFonts w:eastAsia="Times New Roman"/>
          <w:szCs w:val="24"/>
        </w:rPr>
        <w:t>,</w:t>
      </w:r>
      <w:r w:rsidRPr="00366BF6">
        <w:rPr>
          <w:rFonts w:eastAsia="Times New Roman"/>
          <w:szCs w:val="24"/>
        </w:rPr>
        <w:t xml:space="preserve"> δηλαδή τα παρακάτω</w:t>
      </w:r>
      <w:r>
        <w:rPr>
          <w:rFonts w:eastAsia="Times New Roman"/>
          <w:szCs w:val="24"/>
        </w:rPr>
        <w:t>:</w:t>
      </w:r>
    </w:p>
    <w:p w14:paraId="5218DBB1" w14:textId="77777777" w:rsidR="00BE48FC" w:rsidRDefault="008F016C">
      <w:pPr>
        <w:spacing w:line="600" w:lineRule="auto"/>
        <w:ind w:firstLine="720"/>
        <w:jc w:val="both"/>
        <w:rPr>
          <w:rFonts w:eastAsia="Times New Roman"/>
          <w:szCs w:val="24"/>
        </w:rPr>
      </w:pPr>
      <w:r>
        <w:rPr>
          <w:rFonts w:eastAsia="Times New Roman"/>
          <w:szCs w:val="24"/>
        </w:rPr>
        <w:t xml:space="preserve">Πρώτον, </w:t>
      </w:r>
      <w:r w:rsidRPr="00366BF6">
        <w:rPr>
          <w:rFonts w:eastAsia="Times New Roman"/>
          <w:szCs w:val="24"/>
        </w:rPr>
        <w:t xml:space="preserve">θέλουμε </w:t>
      </w:r>
      <w:r>
        <w:rPr>
          <w:rFonts w:eastAsia="Times New Roman"/>
          <w:szCs w:val="24"/>
        </w:rPr>
        <w:t xml:space="preserve">ή </w:t>
      </w:r>
      <w:r w:rsidRPr="00366BF6">
        <w:rPr>
          <w:rFonts w:eastAsia="Times New Roman"/>
          <w:szCs w:val="24"/>
        </w:rPr>
        <w:t>δεν θέλουμε να προχωρήσει ένα ακόμα οδικό έργο πνοής</w:t>
      </w:r>
      <w:r>
        <w:rPr>
          <w:rFonts w:eastAsia="Times New Roman"/>
          <w:szCs w:val="24"/>
        </w:rPr>
        <w:t>;</w:t>
      </w:r>
      <w:r w:rsidRPr="00366BF6">
        <w:rPr>
          <w:rFonts w:eastAsia="Times New Roman"/>
          <w:szCs w:val="24"/>
        </w:rPr>
        <w:t xml:space="preserve"> </w:t>
      </w:r>
      <w:r>
        <w:rPr>
          <w:rFonts w:eastAsia="Times New Roman"/>
          <w:szCs w:val="24"/>
        </w:rPr>
        <w:t>Απαντώ</w:t>
      </w:r>
      <w:r>
        <w:rPr>
          <w:rFonts w:eastAsia="Times New Roman"/>
          <w:szCs w:val="24"/>
        </w:rPr>
        <w:t>.</w:t>
      </w:r>
      <w:r>
        <w:rPr>
          <w:rFonts w:eastAsia="Times New Roman"/>
          <w:szCs w:val="24"/>
        </w:rPr>
        <w:t xml:space="preserve"> Σα</w:t>
      </w:r>
      <w:r w:rsidRPr="00366BF6">
        <w:rPr>
          <w:rFonts w:eastAsia="Times New Roman"/>
          <w:szCs w:val="24"/>
        </w:rPr>
        <w:t>φ</w:t>
      </w:r>
      <w:r>
        <w:rPr>
          <w:rFonts w:eastAsia="Times New Roman"/>
          <w:szCs w:val="24"/>
        </w:rPr>
        <w:t>ώ</w:t>
      </w:r>
      <w:r w:rsidRPr="00366BF6">
        <w:rPr>
          <w:rFonts w:eastAsia="Times New Roman"/>
          <w:szCs w:val="24"/>
        </w:rPr>
        <w:t>ς και θέλουμε</w:t>
      </w:r>
      <w:r>
        <w:rPr>
          <w:rFonts w:eastAsia="Times New Roman"/>
          <w:szCs w:val="24"/>
        </w:rPr>
        <w:t>.</w:t>
      </w:r>
      <w:r w:rsidRPr="00366BF6">
        <w:rPr>
          <w:rFonts w:eastAsia="Times New Roman"/>
          <w:szCs w:val="24"/>
        </w:rPr>
        <w:t xml:space="preserve"> </w:t>
      </w:r>
      <w:r>
        <w:rPr>
          <w:rFonts w:eastAsia="Times New Roman"/>
          <w:szCs w:val="24"/>
        </w:rPr>
        <w:t>Ε</w:t>
      </w:r>
      <w:r w:rsidRPr="00366BF6">
        <w:rPr>
          <w:rFonts w:eastAsia="Times New Roman"/>
          <w:szCs w:val="24"/>
        </w:rPr>
        <w:t>ίναι κρίσιμο και καθοριστικό έργο</w:t>
      </w:r>
      <w:r>
        <w:rPr>
          <w:rFonts w:eastAsia="Times New Roman"/>
          <w:szCs w:val="24"/>
        </w:rPr>
        <w:t>,</w:t>
      </w:r>
      <w:r w:rsidRPr="00366BF6">
        <w:rPr>
          <w:rFonts w:eastAsia="Times New Roman"/>
          <w:szCs w:val="24"/>
        </w:rPr>
        <w:t xml:space="preserve"> διότι ως γνωστόν είναι τμήμα του μερικώς ολοκληρωμένου οδικού δικτύου</w:t>
      </w:r>
      <w:r>
        <w:rPr>
          <w:rFonts w:eastAsia="Times New Roman"/>
          <w:szCs w:val="24"/>
        </w:rPr>
        <w:t>,</w:t>
      </w:r>
      <w:r w:rsidRPr="00366BF6">
        <w:rPr>
          <w:rFonts w:eastAsia="Times New Roman"/>
          <w:szCs w:val="24"/>
        </w:rPr>
        <w:t xml:space="preserve"> συνολικού μήκους </w:t>
      </w:r>
      <w:r>
        <w:rPr>
          <w:rFonts w:eastAsia="Times New Roman"/>
          <w:szCs w:val="24"/>
        </w:rPr>
        <w:t>διακοσίων τριάντα ενός</w:t>
      </w:r>
      <w:r>
        <w:rPr>
          <w:rFonts w:eastAsia="Times New Roman"/>
          <w:szCs w:val="24"/>
        </w:rPr>
        <w:t xml:space="preserve"> χιλιομέτρων,</w:t>
      </w:r>
      <w:r w:rsidRPr="00366BF6">
        <w:rPr>
          <w:rFonts w:eastAsia="Times New Roman"/>
          <w:szCs w:val="24"/>
        </w:rPr>
        <w:t xml:space="preserve"> που έχει στόχο τη διασύνδεση ανατολικής και δυτικής Ελλάδας</w:t>
      </w:r>
      <w:r>
        <w:rPr>
          <w:rFonts w:eastAsia="Times New Roman"/>
          <w:szCs w:val="24"/>
        </w:rPr>
        <w:t>. Αποτελεί</w:t>
      </w:r>
      <w:r>
        <w:rPr>
          <w:rFonts w:eastAsia="Times New Roman"/>
          <w:szCs w:val="24"/>
        </w:rPr>
        <w:t xml:space="preserve"> τμήμα του δι</w:t>
      </w:r>
      <w:r w:rsidRPr="00366BF6">
        <w:rPr>
          <w:rFonts w:eastAsia="Times New Roman"/>
          <w:szCs w:val="24"/>
        </w:rPr>
        <w:t xml:space="preserve">ευρωπαϊκού δικτύου </w:t>
      </w:r>
      <w:r>
        <w:rPr>
          <w:rFonts w:eastAsia="Times New Roman"/>
          <w:szCs w:val="24"/>
        </w:rPr>
        <w:t>μ</w:t>
      </w:r>
      <w:r w:rsidRPr="00366BF6">
        <w:rPr>
          <w:rFonts w:eastAsia="Times New Roman"/>
          <w:szCs w:val="24"/>
        </w:rPr>
        <w:t>εταφορών</w:t>
      </w:r>
      <w:r>
        <w:rPr>
          <w:rFonts w:eastAsia="Times New Roman"/>
          <w:szCs w:val="24"/>
        </w:rPr>
        <w:t>,</w:t>
      </w:r>
      <w:r w:rsidRPr="00366BF6">
        <w:rPr>
          <w:rFonts w:eastAsia="Times New Roman"/>
          <w:szCs w:val="24"/>
        </w:rPr>
        <w:t xml:space="preserve"> και με την επιτάχυνση της ολοκλήρωσ</w:t>
      </w:r>
      <w:r>
        <w:rPr>
          <w:rFonts w:eastAsia="Times New Roman"/>
          <w:szCs w:val="24"/>
        </w:rPr>
        <w:t>ή</w:t>
      </w:r>
      <w:r w:rsidRPr="00366BF6">
        <w:rPr>
          <w:rFonts w:eastAsia="Times New Roman"/>
          <w:szCs w:val="24"/>
        </w:rPr>
        <w:t xml:space="preserve">ς του το ελληνικό δημόσιο εκπληρώνει </w:t>
      </w:r>
      <w:r>
        <w:rPr>
          <w:rFonts w:eastAsia="Times New Roman"/>
          <w:szCs w:val="24"/>
        </w:rPr>
        <w:t>μια</w:t>
      </w:r>
      <w:r w:rsidRPr="00366BF6">
        <w:rPr>
          <w:rFonts w:eastAsia="Times New Roman"/>
          <w:szCs w:val="24"/>
        </w:rPr>
        <w:t xml:space="preserve"> ακόμη δέσμευσ</w:t>
      </w:r>
      <w:r>
        <w:rPr>
          <w:rFonts w:eastAsia="Times New Roman"/>
          <w:szCs w:val="24"/>
        </w:rPr>
        <w:t>ή</w:t>
      </w:r>
      <w:r w:rsidRPr="00366BF6">
        <w:rPr>
          <w:rFonts w:eastAsia="Times New Roman"/>
          <w:szCs w:val="24"/>
        </w:rPr>
        <w:t xml:space="preserve"> του έναντι της Ευρωπαϊκής Ένωσης</w:t>
      </w:r>
      <w:r>
        <w:rPr>
          <w:rFonts w:eastAsia="Times New Roman"/>
          <w:szCs w:val="24"/>
        </w:rPr>
        <w:t>,</w:t>
      </w:r>
      <w:r w:rsidRPr="00366BF6">
        <w:rPr>
          <w:rFonts w:eastAsia="Times New Roman"/>
          <w:szCs w:val="24"/>
        </w:rPr>
        <w:t xml:space="preserve"> </w:t>
      </w:r>
      <w:r>
        <w:rPr>
          <w:rFonts w:eastAsia="Times New Roman"/>
          <w:szCs w:val="24"/>
        </w:rPr>
        <w:t>δ</w:t>
      </w:r>
      <w:r w:rsidRPr="00366BF6">
        <w:rPr>
          <w:rFonts w:eastAsia="Times New Roman"/>
          <w:szCs w:val="24"/>
        </w:rPr>
        <w:t>ηλαδή να καταβά</w:t>
      </w:r>
      <w:r>
        <w:rPr>
          <w:rFonts w:eastAsia="Times New Roman"/>
          <w:szCs w:val="24"/>
        </w:rPr>
        <w:t>λ</w:t>
      </w:r>
      <w:r w:rsidRPr="00366BF6">
        <w:rPr>
          <w:rFonts w:eastAsia="Times New Roman"/>
          <w:szCs w:val="24"/>
        </w:rPr>
        <w:t>λει κάθε δυνατή προσπάθεια για την κατασκευή τον αναβαλλόμεν</w:t>
      </w:r>
      <w:r>
        <w:rPr>
          <w:rFonts w:eastAsia="Times New Roman"/>
          <w:szCs w:val="24"/>
        </w:rPr>
        <w:t>ω</w:t>
      </w:r>
      <w:r w:rsidRPr="00366BF6">
        <w:rPr>
          <w:rFonts w:eastAsia="Times New Roman"/>
          <w:szCs w:val="24"/>
        </w:rPr>
        <w:t>ν τμημάτω</w:t>
      </w:r>
      <w:r w:rsidRPr="00366BF6">
        <w:rPr>
          <w:rFonts w:eastAsia="Times New Roman"/>
          <w:szCs w:val="24"/>
        </w:rPr>
        <w:t xml:space="preserve">ν αυτής της </w:t>
      </w:r>
      <w:r>
        <w:rPr>
          <w:rFonts w:eastAsia="Times New Roman"/>
          <w:szCs w:val="24"/>
        </w:rPr>
        <w:t>οδικής</w:t>
      </w:r>
      <w:r w:rsidRPr="00366BF6">
        <w:rPr>
          <w:rFonts w:eastAsia="Times New Roman"/>
          <w:szCs w:val="24"/>
        </w:rPr>
        <w:t xml:space="preserve"> αρτηρίας και πρέπει</w:t>
      </w:r>
      <w:r>
        <w:rPr>
          <w:rFonts w:eastAsia="Times New Roman"/>
          <w:szCs w:val="24"/>
        </w:rPr>
        <w:t>,</w:t>
      </w:r>
      <w:r w:rsidRPr="00366BF6">
        <w:rPr>
          <w:rFonts w:eastAsia="Times New Roman"/>
          <w:szCs w:val="24"/>
        </w:rPr>
        <w:t xml:space="preserve"> επιτέλους</w:t>
      </w:r>
      <w:r>
        <w:rPr>
          <w:rFonts w:eastAsia="Times New Roman"/>
          <w:szCs w:val="24"/>
        </w:rPr>
        <w:t>,</w:t>
      </w:r>
      <w:r w:rsidRPr="00366BF6">
        <w:rPr>
          <w:rFonts w:eastAsia="Times New Roman"/>
          <w:szCs w:val="24"/>
        </w:rPr>
        <w:t xml:space="preserve"> να συνδράμου</w:t>
      </w:r>
      <w:r>
        <w:rPr>
          <w:rFonts w:eastAsia="Times New Roman"/>
          <w:szCs w:val="24"/>
        </w:rPr>
        <w:t>με</w:t>
      </w:r>
      <w:r w:rsidRPr="00366BF6">
        <w:rPr>
          <w:rFonts w:eastAsia="Times New Roman"/>
          <w:szCs w:val="24"/>
        </w:rPr>
        <w:t xml:space="preserve"> όλοι στην περάτωσ</w:t>
      </w:r>
      <w:r>
        <w:rPr>
          <w:rFonts w:eastAsia="Times New Roman"/>
          <w:szCs w:val="24"/>
        </w:rPr>
        <w:t>ή</w:t>
      </w:r>
      <w:r w:rsidRPr="00366BF6">
        <w:rPr>
          <w:rFonts w:eastAsia="Times New Roman"/>
          <w:szCs w:val="24"/>
        </w:rPr>
        <w:t xml:space="preserve"> του</w:t>
      </w:r>
      <w:r>
        <w:rPr>
          <w:rFonts w:eastAsia="Times New Roman"/>
          <w:szCs w:val="24"/>
        </w:rPr>
        <w:t>.</w:t>
      </w:r>
    </w:p>
    <w:p w14:paraId="5218DBB2" w14:textId="77777777" w:rsidR="00BE48FC" w:rsidRDefault="008F016C">
      <w:pPr>
        <w:spacing w:line="600" w:lineRule="auto"/>
        <w:ind w:firstLine="720"/>
        <w:jc w:val="both"/>
        <w:rPr>
          <w:rFonts w:eastAsia="Times New Roman" w:cs="Times New Roman"/>
          <w:b/>
          <w:szCs w:val="24"/>
        </w:rPr>
      </w:pPr>
      <w:r>
        <w:rPr>
          <w:rFonts w:eastAsia="Times New Roman"/>
          <w:szCs w:val="24"/>
        </w:rPr>
        <w:t>Δεύτερον, θ</w:t>
      </w:r>
      <w:r w:rsidRPr="00366BF6">
        <w:rPr>
          <w:rFonts w:eastAsia="Times New Roman"/>
          <w:szCs w:val="24"/>
        </w:rPr>
        <w:t>έλουμε</w:t>
      </w:r>
      <w:r>
        <w:rPr>
          <w:rFonts w:eastAsia="Times New Roman"/>
          <w:szCs w:val="24"/>
        </w:rPr>
        <w:t xml:space="preserve"> ή</w:t>
      </w:r>
      <w:r w:rsidRPr="00366BF6">
        <w:rPr>
          <w:rFonts w:eastAsia="Times New Roman"/>
          <w:szCs w:val="24"/>
        </w:rPr>
        <w:t xml:space="preserve"> δεν θέλουμε να δώσουμε το πράσινο φως σε ένα έργο</w:t>
      </w:r>
      <w:r>
        <w:rPr>
          <w:rFonts w:eastAsia="Times New Roman"/>
          <w:szCs w:val="24"/>
        </w:rPr>
        <w:t>,</w:t>
      </w:r>
      <w:r w:rsidRPr="00366BF6">
        <w:rPr>
          <w:rFonts w:eastAsia="Times New Roman"/>
          <w:szCs w:val="24"/>
        </w:rPr>
        <w:t xml:space="preserve"> που κατά τα τελευταία χρόνια βρέθηκε σε κατάσταση αδράνειας</w:t>
      </w:r>
      <w:r>
        <w:rPr>
          <w:rFonts w:eastAsia="Times New Roman"/>
          <w:szCs w:val="24"/>
        </w:rPr>
        <w:t>,</w:t>
      </w:r>
      <w:r w:rsidRPr="00366BF6">
        <w:rPr>
          <w:rFonts w:eastAsia="Times New Roman"/>
          <w:szCs w:val="24"/>
        </w:rPr>
        <w:t xml:space="preserve"> προκειμένου να απελευθερωθούμε από</w:t>
      </w:r>
      <w:r w:rsidRPr="00366BF6">
        <w:rPr>
          <w:rFonts w:eastAsia="Times New Roman"/>
          <w:szCs w:val="24"/>
        </w:rPr>
        <w:t xml:space="preserve"> τις αγκυλώσεις και τα εμπόδια του παρελθόντος και να ξεπεράσουμε τις πολυετείς καθυστερήσεις και τις συνεχείς αναβολές που είχαν αρνητικό αντίκτυπο στην αναβάθμιση του </w:t>
      </w:r>
      <w:r>
        <w:rPr>
          <w:rFonts w:eastAsia="Times New Roman"/>
          <w:szCs w:val="24"/>
        </w:rPr>
        <w:t>ε</w:t>
      </w:r>
      <w:r w:rsidRPr="00366BF6">
        <w:rPr>
          <w:rFonts w:eastAsia="Times New Roman"/>
          <w:szCs w:val="24"/>
        </w:rPr>
        <w:t>θνικού οδικού δικτύου</w:t>
      </w:r>
      <w:r>
        <w:rPr>
          <w:rFonts w:eastAsia="Times New Roman"/>
          <w:szCs w:val="24"/>
        </w:rPr>
        <w:t>;</w:t>
      </w:r>
    </w:p>
    <w:p w14:paraId="5218DBB3" w14:textId="77777777" w:rsidR="00BE48FC" w:rsidRDefault="008F016C">
      <w:pPr>
        <w:tabs>
          <w:tab w:val="center" w:pos="4753"/>
          <w:tab w:val="left" w:pos="6156"/>
        </w:tabs>
        <w:spacing w:line="600" w:lineRule="auto"/>
        <w:ind w:firstLine="720"/>
        <w:jc w:val="both"/>
        <w:rPr>
          <w:rFonts w:eastAsia="Times New Roman" w:cs="Times New Roman"/>
          <w:szCs w:val="24"/>
        </w:rPr>
      </w:pPr>
      <w:r>
        <w:rPr>
          <w:rFonts w:eastAsia="Times New Roman" w:cs="Times New Roman"/>
          <w:szCs w:val="24"/>
        </w:rPr>
        <w:t>Απαντώ</w:t>
      </w:r>
      <w:r>
        <w:rPr>
          <w:rFonts w:eastAsia="Times New Roman" w:cs="Times New Roman"/>
          <w:szCs w:val="24"/>
        </w:rPr>
        <w:t>.</w:t>
      </w:r>
      <w:r>
        <w:rPr>
          <w:rFonts w:eastAsia="Times New Roman" w:cs="Times New Roman"/>
          <w:szCs w:val="24"/>
        </w:rPr>
        <w:t xml:space="preserve"> Και θέλουμε και οφείλουμε να προχωρήσουμε. </w:t>
      </w:r>
    </w:p>
    <w:p w14:paraId="5218DBB4"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Ως γνωστόν</w:t>
      </w:r>
      <w:r>
        <w:rPr>
          <w:rFonts w:eastAsia="Times New Roman" w:cs="Times New Roman"/>
          <w:szCs w:val="24"/>
        </w:rPr>
        <w:t xml:space="preserve"> η αρχική σύμβαση παραχώρησης για την κατασκευή του συνολικού έργου υπογράφηκε το 2008</w:t>
      </w:r>
      <w:r>
        <w:rPr>
          <w:rFonts w:eastAsia="Times New Roman" w:cs="Times New Roman"/>
          <w:szCs w:val="24"/>
        </w:rPr>
        <w:t>,</w:t>
      </w:r>
      <w:r>
        <w:rPr>
          <w:rFonts w:eastAsia="Times New Roman" w:cs="Times New Roman"/>
          <w:szCs w:val="24"/>
        </w:rPr>
        <w:t xml:space="preserve"> και το 2009 ξεκίνησαν οι πρώτες εργασί</w:t>
      </w:r>
      <w:r>
        <w:rPr>
          <w:rFonts w:eastAsia="Times New Roman" w:cs="Times New Roman"/>
          <w:szCs w:val="24"/>
        </w:rPr>
        <w:t>ε</w:t>
      </w:r>
      <w:r>
        <w:rPr>
          <w:rFonts w:eastAsia="Times New Roman" w:cs="Times New Roman"/>
          <w:szCs w:val="24"/>
        </w:rPr>
        <w:t>ς</w:t>
      </w:r>
      <w:r w:rsidRPr="00FC6605">
        <w:rPr>
          <w:rFonts w:eastAsia="Times New Roman" w:cs="Times New Roman"/>
          <w:szCs w:val="24"/>
        </w:rPr>
        <w:t>,</w:t>
      </w:r>
      <w:r>
        <w:rPr>
          <w:rFonts w:eastAsia="Times New Roman" w:cs="Times New Roman"/>
          <w:szCs w:val="24"/>
        </w:rPr>
        <w:t xml:space="preserve"> ενώ μετά από μία διετία τα έργα πάγωσαν και εν τέλει διακόπηκαν το 2011</w:t>
      </w:r>
      <w:r w:rsidRPr="00FC6605">
        <w:rPr>
          <w:rFonts w:eastAsia="Times New Roman" w:cs="Times New Roman"/>
          <w:szCs w:val="24"/>
        </w:rPr>
        <w:t>,</w:t>
      </w:r>
      <w:r>
        <w:rPr>
          <w:rFonts w:eastAsia="Times New Roman" w:cs="Times New Roman"/>
          <w:szCs w:val="24"/>
        </w:rPr>
        <w:t xml:space="preserve"> συνεπεία των προβλημάτων αποδέσμευσης κεφαλαίων, δηλα</w:t>
      </w:r>
      <w:r>
        <w:rPr>
          <w:rFonts w:eastAsia="Times New Roman" w:cs="Times New Roman"/>
          <w:szCs w:val="24"/>
        </w:rPr>
        <w:t>δή της έλλειψης ρευστότητας που ανέκυψε λόγω της οικονομικής κρίσης.</w:t>
      </w:r>
    </w:p>
    <w:p w14:paraId="5218DBB5"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Τα συμβαλλόμενα μέρη προχώρησαν σε νέα συμφωνία τροποποίησης της 23ης Νοεμβρίου 2013, προκειμένου να διασφαλιστεί η συνέχεια των αναβληθέντων εργασιών και</w:t>
      </w:r>
      <w:r w:rsidRPr="00FC6605">
        <w:rPr>
          <w:rFonts w:eastAsia="Times New Roman" w:cs="Times New Roman"/>
          <w:szCs w:val="24"/>
        </w:rPr>
        <w:t>,</w:t>
      </w:r>
      <w:r>
        <w:rPr>
          <w:rFonts w:eastAsia="Times New Roman" w:cs="Times New Roman"/>
          <w:szCs w:val="24"/>
        </w:rPr>
        <w:t xml:space="preserve"> επομένως</w:t>
      </w:r>
      <w:r w:rsidRPr="00FC6605">
        <w:rPr>
          <w:rFonts w:eastAsia="Times New Roman" w:cs="Times New Roman"/>
          <w:szCs w:val="24"/>
        </w:rPr>
        <w:t>,</w:t>
      </w:r>
      <w:r>
        <w:rPr>
          <w:rFonts w:eastAsia="Times New Roman" w:cs="Times New Roman"/>
          <w:szCs w:val="24"/>
        </w:rPr>
        <w:t xml:space="preserve"> η βιωσιμότητα του έργ</w:t>
      </w:r>
      <w:r>
        <w:rPr>
          <w:rFonts w:eastAsia="Times New Roman" w:cs="Times New Roman"/>
          <w:szCs w:val="24"/>
        </w:rPr>
        <w:t>ου, συμφωνία που κυρώθηκε με το</w:t>
      </w:r>
      <w:r>
        <w:rPr>
          <w:rFonts w:eastAsia="Times New Roman" w:cs="Times New Roman"/>
          <w:szCs w:val="24"/>
        </w:rPr>
        <w:t>ν</w:t>
      </w:r>
      <w:r>
        <w:rPr>
          <w:rFonts w:eastAsia="Times New Roman" w:cs="Times New Roman"/>
          <w:szCs w:val="24"/>
        </w:rPr>
        <w:t xml:space="preserve"> ν.4219/2013, ενώ με την υπό κύρωση τελευταία τροποποιητική σύμβαση που περιλαμβάνεται στο σημερινό σχέδιο νόμου</w:t>
      </w:r>
      <w:r>
        <w:rPr>
          <w:rFonts w:eastAsia="Times New Roman" w:cs="Times New Roman"/>
          <w:szCs w:val="24"/>
        </w:rPr>
        <w:t>,</w:t>
      </w:r>
      <w:r>
        <w:rPr>
          <w:rFonts w:eastAsia="Times New Roman" w:cs="Times New Roman"/>
          <w:szCs w:val="24"/>
        </w:rPr>
        <w:t xml:space="preserve"> επιχειρείται η επανεκκίνηση των εργασιών με όρους μάλιστα ευνοϊκότερους από εκείνους του παρελθόντος.</w:t>
      </w:r>
    </w:p>
    <w:p w14:paraId="5218DBB6"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Ο παραχω</w:t>
      </w:r>
      <w:r>
        <w:rPr>
          <w:rFonts w:eastAsia="Times New Roman" w:cs="Times New Roman"/>
          <w:szCs w:val="24"/>
        </w:rPr>
        <w:t>ρησιούχος έχει αποδεχτεί τους επιπλέον όρους που έθεσε το ελληνικό δημόσιο, προκειμένου να υλοποιηθεί η κατασκευή του τμήματος Λαμίας</w:t>
      </w:r>
      <w:r w:rsidRPr="0026405E">
        <w:rPr>
          <w:rFonts w:eastAsia="Times New Roman" w:cs="Times New Roman"/>
          <w:szCs w:val="24"/>
        </w:rPr>
        <w:t xml:space="preserve"> </w:t>
      </w:r>
      <w:r w:rsidRPr="0026405E">
        <w:rPr>
          <w:rFonts w:eastAsia="Times New Roman" w:cs="Times New Roman"/>
          <w:szCs w:val="24"/>
        </w:rPr>
        <w:t>-</w:t>
      </w:r>
      <w:r w:rsidRPr="0026405E">
        <w:rPr>
          <w:rFonts w:eastAsia="Times New Roman" w:cs="Times New Roman"/>
          <w:szCs w:val="24"/>
        </w:rPr>
        <w:t xml:space="preserve"> </w:t>
      </w:r>
      <w:r>
        <w:rPr>
          <w:rFonts w:eastAsia="Times New Roman" w:cs="Times New Roman"/>
          <w:szCs w:val="24"/>
        </w:rPr>
        <w:t>Ξυνιάδας. Συμφωνήθηκε μέχρι το 2038 το έργο να λειτουργεί και να συντηρείται κατά την διάρκεια της παραχώρησης από τα έσ</w:t>
      </w:r>
      <w:r>
        <w:rPr>
          <w:rFonts w:eastAsia="Times New Roman" w:cs="Times New Roman"/>
          <w:szCs w:val="24"/>
        </w:rPr>
        <w:t>οδά του και μόνο.</w:t>
      </w:r>
    </w:p>
    <w:p w14:paraId="5218DBB7"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Επιπλέον δημιουργήθηκε ειδικός λογαριασμός</w:t>
      </w:r>
      <w:r>
        <w:rPr>
          <w:rFonts w:eastAsia="Times New Roman" w:cs="Times New Roman"/>
          <w:szCs w:val="24"/>
        </w:rPr>
        <w:t>,</w:t>
      </w:r>
      <w:r>
        <w:rPr>
          <w:rFonts w:eastAsia="Times New Roman" w:cs="Times New Roman"/>
          <w:szCs w:val="24"/>
        </w:rPr>
        <w:t xml:space="preserve"> στον οποίο θα πιστώνεται υπέρ του δημοσίου η διαφορά που θα προκύπτει, όταν τα έσοδα του αναβαλλόμενου τμήματος υπερβαίνουν τις δαπάνες λειτουργίας και συντήρησής του, ενώ οι δανειστές του έργου</w:t>
      </w:r>
      <w:r>
        <w:rPr>
          <w:rFonts w:eastAsia="Times New Roman" w:cs="Times New Roman"/>
          <w:szCs w:val="24"/>
        </w:rPr>
        <w:t xml:space="preserve"> δεν θα έχουν δικαίωμα ενεχύρου. </w:t>
      </w:r>
    </w:p>
    <w:p w14:paraId="5218DBB8"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 xml:space="preserve">Στην περίπτωση μάλιστα κατά την οποία τα έσοδα του τμήματος δεν επαρκούν για την κάλυψη των δαπανών αυτών, ο παραχωρησιούχος υποχρεούται να καλύψει από ιδίους πόρους το έλλειμα αυτό. </w:t>
      </w:r>
    </w:p>
    <w:p w14:paraId="5218DBB9"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Ερώτημα τρίτο</w:t>
      </w:r>
      <w:r>
        <w:rPr>
          <w:rFonts w:eastAsia="Times New Roman" w:cs="Times New Roman"/>
          <w:szCs w:val="24"/>
        </w:rPr>
        <w:t>.</w:t>
      </w:r>
      <w:r>
        <w:rPr>
          <w:rFonts w:eastAsia="Times New Roman" w:cs="Times New Roman"/>
          <w:szCs w:val="24"/>
        </w:rPr>
        <w:t xml:space="preserve"> Θέλουμε ή δεν θέλουμε ν</w:t>
      </w:r>
      <w:r>
        <w:rPr>
          <w:rFonts w:eastAsia="Times New Roman" w:cs="Times New Roman"/>
          <w:szCs w:val="24"/>
        </w:rPr>
        <w:t>α αποδώσουμε στην τοπική κοινωνία ένα δίκτυο</w:t>
      </w:r>
      <w:r>
        <w:rPr>
          <w:rFonts w:eastAsia="Times New Roman" w:cs="Times New Roman"/>
          <w:szCs w:val="24"/>
        </w:rPr>
        <w:t>,</w:t>
      </w:r>
      <w:r>
        <w:rPr>
          <w:rFonts w:eastAsia="Times New Roman" w:cs="Times New Roman"/>
          <w:szCs w:val="24"/>
        </w:rPr>
        <w:t xml:space="preserve"> που θα αναβαθμίσει την καθημερινότητα των συμπολιτών μας και θα έχει άμεσο θετικό αντίκτυπο στο σύνολο της εθνικής μας οικονομίας; Είναι ρητορικό το ερώτημα, καθώς τα πολλαπλασιαστικά οφέλη που εκτιμάται πως θα</w:t>
      </w:r>
      <w:r>
        <w:rPr>
          <w:rFonts w:eastAsia="Times New Roman" w:cs="Times New Roman"/>
          <w:szCs w:val="24"/>
        </w:rPr>
        <w:t xml:space="preserve"> προκύψουν από την ταχύτερη και ασφαλέστερη διασύνδεση περιοχών της περιφέρειας</w:t>
      </w:r>
      <w:r>
        <w:rPr>
          <w:rFonts w:eastAsia="Times New Roman" w:cs="Times New Roman"/>
          <w:szCs w:val="24"/>
        </w:rPr>
        <w:t>,</w:t>
      </w:r>
      <w:r>
        <w:rPr>
          <w:rFonts w:eastAsia="Times New Roman" w:cs="Times New Roman"/>
          <w:szCs w:val="24"/>
        </w:rPr>
        <w:t xml:space="preserve"> θα οδηγήσουν σε μία ολιστική αναβάθμιση των εμπορευματικών μεταφορών. </w:t>
      </w:r>
    </w:p>
    <w:p w14:paraId="5218DBBA"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Επιπλέον</w:t>
      </w:r>
      <w:r>
        <w:rPr>
          <w:rFonts w:eastAsia="Times New Roman" w:cs="Times New Roman"/>
          <w:szCs w:val="24"/>
        </w:rPr>
        <w:t xml:space="preserve"> η αύξηση του όγκου κυκλοφορίας αγαθών, η μείωση του κόστους μεταφοράς προϊόντων και, συνεπώς, η αύξηση των δεικτών ανταγωνιστικότητας είναι καθοριστικά σημεία οικονομικής μεγέθυνσης, ενώ αναμφίβολη είναι και η εκτιμώμενη προστιθέμενη αξία</w:t>
      </w:r>
      <w:r>
        <w:rPr>
          <w:rFonts w:eastAsia="Times New Roman" w:cs="Times New Roman"/>
          <w:szCs w:val="24"/>
        </w:rPr>
        <w:t>,</w:t>
      </w:r>
      <w:r>
        <w:rPr>
          <w:rFonts w:eastAsia="Times New Roman" w:cs="Times New Roman"/>
          <w:szCs w:val="24"/>
        </w:rPr>
        <w:t xml:space="preserve"> που θα αποκτήσο</w:t>
      </w:r>
      <w:r>
        <w:rPr>
          <w:rFonts w:eastAsia="Times New Roman" w:cs="Times New Roman"/>
          <w:szCs w:val="24"/>
        </w:rPr>
        <w:t xml:space="preserve">υν οι τουριστικοί προορισμοί. </w:t>
      </w:r>
    </w:p>
    <w:p w14:paraId="5218DBBB"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 xml:space="preserve">Αγαπητοί συνάδελφοι, η </w:t>
      </w:r>
      <w:r w:rsidRPr="001866BC">
        <w:rPr>
          <w:rFonts w:eastAsia="Times New Roman" w:cs="Times New Roman"/>
          <w:szCs w:val="24"/>
        </w:rPr>
        <w:t>Κυβέρνηση</w:t>
      </w:r>
      <w:r>
        <w:rPr>
          <w:rFonts w:eastAsia="Times New Roman" w:cs="Times New Roman"/>
          <w:szCs w:val="24"/>
        </w:rPr>
        <w:t xml:space="preserve"> κλήθηκε να απαντήσει σε όλες τις παραπάνω προκλήσεις, να θεραπεύσει παθογένειες του παρελθόντος</w:t>
      </w:r>
      <w:r>
        <w:rPr>
          <w:rFonts w:eastAsia="Times New Roman" w:cs="Times New Roman"/>
          <w:szCs w:val="24"/>
        </w:rPr>
        <w:t>,</w:t>
      </w:r>
      <w:r>
        <w:rPr>
          <w:rFonts w:eastAsia="Times New Roman" w:cs="Times New Roman"/>
          <w:szCs w:val="24"/>
        </w:rPr>
        <w:t xml:space="preserve"> και να σχεδιάσει επί χάρτου μία συνολική στρατηγική ανάπτυξης υποδομών και μεταφορών. Αυτό πιστ</w:t>
      </w:r>
      <w:r>
        <w:rPr>
          <w:rFonts w:eastAsia="Times New Roman" w:cs="Times New Roman"/>
          <w:szCs w:val="24"/>
        </w:rPr>
        <w:t>εύω πως ήταν το πρώτο και κύριο μέλημα της ηγεσίας του Υπουργείου Υποδομών και Μεταφορών. Κατάφερε να ξεπεράσει τα εμπόδια με μία σειρά ενεργειών όπως με τον ν.4413/2016, ο οποίος έθεσε για πρώτη φορά ένα σαφές πλαίσιο για το σύνολο των συμβάσεων παραχώρησ</w:t>
      </w:r>
      <w:r>
        <w:rPr>
          <w:rFonts w:eastAsia="Times New Roman" w:cs="Times New Roman"/>
          <w:szCs w:val="24"/>
        </w:rPr>
        <w:t xml:space="preserve">ης. </w:t>
      </w:r>
    </w:p>
    <w:p w14:paraId="5218DBBC"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Το αποτέλεσμα σήμερα είναι να φτάνουμε σε αυτό το νομοσχέδιο, που ουσιαστικά αποτελεί απτό παράδειγμα μιας συνολικής προσπάθειας ανάπτυξης έργων υποδομής που βρίσκονται σε εξέλιξη σε ολόκληρη τη χώρα, καθώς πέραν του συγκεκριμένου έργου, βάσει του στρ</w:t>
      </w:r>
      <w:r>
        <w:rPr>
          <w:rFonts w:eastAsia="Times New Roman" w:cs="Times New Roman"/>
          <w:szCs w:val="24"/>
        </w:rPr>
        <w:t xml:space="preserve">ατηγικού σχεδιασμού, ακολουθούν έργα συνολικού ύψους 9 δισεκατομμυρίων ευρώ. Θα αναφέρω ενδεικτικά τόσο τη σύμβαση αεροδρομίου στο Καστέλι Ηρακλείου όσο και τον Βόρειο Οδικό Άξονα της Κρήτης, το ηλεκτρονικό σύστημα διοδίων αλλά και την Γραμμή 4 του </w:t>
      </w:r>
      <w:r>
        <w:rPr>
          <w:rFonts w:eastAsia="Times New Roman" w:cs="Times New Roman"/>
          <w:szCs w:val="24"/>
        </w:rPr>
        <w:t>μ</w:t>
      </w:r>
      <w:r>
        <w:rPr>
          <w:rFonts w:eastAsia="Times New Roman" w:cs="Times New Roman"/>
          <w:szCs w:val="24"/>
        </w:rPr>
        <w:t xml:space="preserve">ετρό. </w:t>
      </w:r>
    </w:p>
    <w:p w14:paraId="5218DBBD"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 xml:space="preserve">Καταληκτικά, </w:t>
      </w:r>
      <w:r w:rsidRPr="009B4350">
        <w:rPr>
          <w:rFonts w:eastAsia="Times New Roman" w:cs="Times New Roman"/>
          <w:szCs w:val="24"/>
        </w:rPr>
        <w:t>κύριε Πρόεδρε</w:t>
      </w:r>
      <w:r>
        <w:rPr>
          <w:rFonts w:eastAsia="Times New Roman" w:cs="Times New Roman"/>
          <w:szCs w:val="24"/>
        </w:rPr>
        <w:t xml:space="preserve">, κρίνουμε πως έχουν γίνει όλα τα απαραίτητα βήματα από πλευράς πολιτείας, προκειμένου το έργο αυτό να τεθεί εκ νέου σε φάση περάτωσης. </w:t>
      </w:r>
    </w:p>
    <w:p w14:paraId="5218DBBE" w14:textId="77777777" w:rsidR="00BE48FC" w:rsidRDefault="008F016C">
      <w:pPr>
        <w:spacing w:line="600" w:lineRule="auto"/>
        <w:ind w:firstLine="720"/>
        <w:jc w:val="both"/>
        <w:rPr>
          <w:rFonts w:eastAsia="Times New Roman" w:cs="Times New Roman"/>
          <w:szCs w:val="24"/>
        </w:rPr>
      </w:pPr>
      <w:r w:rsidRPr="00826D4D">
        <w:rPr>
          <w:rFonts w:eastAsia="Times New Roman" w:cs="Times New Roman"/>
          <w:szCs w:val="24"/>
        </w:rPr>
        <w:t>Η περίοδος κατασκευής έχει αυστηρές προθεσμίες για την ολοκλήρωση των απαλλοτριώσεων, των αρ</w:t>
      </w:r>
      <w:r w:rsidRPr="00826D4D">
        <w:rPr>
          <w:rFonts w:eastAsia="Times New Roman" w:cs="Times New Roman"/>
          <w:szCs w:val="24"/>
        </w:rPr>
        <w:t>χαιολογικών εργασιών και τις μετακινήσεις των δικτύων κοινής ωφέλειας, ενώ έχει ήδη προηγηθεί η θετική γνωμοδότηση του Ελεγκτικού Συνε</w:t>
      </w:r>
      <w:r>
        <w:rPr>
          <w:rFonts w:eastAsia="Times New Roman" w:cs="Times New Roman"/>
          <w:szCs w:val="24"/>
        </w:rPr>
        <w:t xml:space="preserve">δρίου. </w:t>
      </w:r>
      <w:r w:rsidRPr="00826D4D">
        <w:rPr>
          <w:rFonts w:eastAsia="Times New Roman" w:cs="Times New Roman"/>
          <w:szCs w:val="24"/>
        </w:rPr>
        <w:t xml:space="preserve">Η δε δαπάνη που προκαλείται εις βάρος του </w:t>
      </w:r>
      <w:r>
        <w:rPr>
          <w:rFonts w:eastAsia="Times New Roman" w:cs="Times New Roman"/>
          <w:szCs w:val="24"/>
        </w:rPr>
        <w:t>κ</w:t>
      </w:r>
      <w:r w:rsidRPr="00826D4D">
        <w:rPr>
          <w:rFonts w:eastAsia="Times New Roman" w:cs="Times New Roman"/>
          <w:szCs w:val="24"/>
        </w:rPr>
        <w:t xml:space="preserve">ρατικού </w:t>
      </w:r>
      <w:r>
        <w:rPr>
          <w:rFonts w:eastAsia="Times New Roman" w:cs="Times New Roman"/>
          <w:szCs w:val="24"/>
        </w:rPr>
        <w:t>π</w:t>
      </w:r>
      <w:r w:rsidRPr="00826D4D">
        <w:rPr>
          <w:rFonts w:eastAsia="Times New Roman" w:cs="Times New Roman"/>
          <w:szCs w:val="24"/>
        </w:rPr>
        <w:t xml:space="preserve">ροϋπολογισμού ανέρχεται στα 305 εκατομμύρια ευρώ και θα καλυφθεί από το Πρόγραμμα </w:t>
      </w:r>
      <w:r>
        <w:rPr>
          <w:rFonts w:eastAsia="Times New Roman" w:cs="Times New Roman"/>
          <w:szCs w:val="24"/>
        </w:rPr>
        <w:t xml:space="preserve">Δημοσίων Επενδύσεων. </w:t>
      </w:r>
    </w:p>
    <w:p w14:paraId="5218DBBF" w14:textId="77777777" w:rsidR="00BE48FC" w:rsidRDefault="008F016C">
      <w:pPr>
        <w:spacing w:line="600" w:lineRule="auto"/>
        <w:ind w:firstLine="720"/>
        <w:jc w:val="both"/>
        <w:rPr>
          <w:rFonts w:eastAsia="Times New Roman" w:cs="Times New Roman"/>
          <w:szCs w:val="24"/>
        </w:rPr>
      </w:pPr>
      <w:r w:rsidRPr="00826D4D">
        <w:rPr>
          <w:rFonts w:eastAsia="Times New Roman" w:cs="Times New Roman"/>
          <w:szCs w:val="24"/>
        </w:rPr>
        <w:t>Η ολ</w:t>
      </w:r>
      <w:r>
        <w:rPr>
          <w:rFonts w:eastAsia="Times New Roman" w:cs="Times New Roman"/>
          <w:szCs w:val="24"/>
        </w:rPr>
        <w:t xml:space="preserve">οκλήρωση του </w:t>
      </w:r>
      <w:r>
        <w:rPr>
          <w:rFonts w:eastAsia="Times New Roman" w:cs="Times New Roman"/>
          <w:szCs w:val="24"/>
        </w:rPr>
        <w:t>α</w:t>
      </w:r>
      <w:r>
        <w:rPr>
          <w:rFonts w:eastAsia="Times New Roman" w:cs="Times New Roman"/>
          <w:szCs w:val="24"/>
        </w:rPr>
        <w:t>υτοκινητόδρομου Ε</w:t>
      </w:r>
      <w:r w:rsidRPr="00826D4D">
        <w:rPr>
          <w:rFonts w:eastAsia="Times New Roman" w:cs="Times New Roman"/>
          <w:szCs w:val="24"/>
        </w:rPr>
        <w:t xml:space="preserve">65, </w:t>
      </w:r>
      <w:r>
        <w:rPr>
          <w:rFonts w:eastAsia="Times New Roman" w:cs="Times New Roman"/>
          <w:szCs w:val="24"/>
        </w:rPr>
        <w:t>-</w:t>
      </w:r>
      <w:r w:rsidRPr="00826D4D">
        <w:rPr>
          <w:rFonts w:eastAsia="Times New Roman" w:cs="Times New Roman"/>
          <w:szCs w:val="24"/>
        </w:rPr>
        <w:t>ενός έργου με ιδιαίτερη στρατηγική σημασία για την ανάπτυξη της χώρας, βασισμένο</w:t>
      </w:r>
      <w:r>
        <w:rPr>
          <w:rFonts w:eastAsia="Times New Roman" w:cs="Times New Roman"/>
          <w:szCs w:val="24"/>
        </w:rPr>
        <w:t>υ</w:t>
      </w:r>
      <w:r w:rsidRPr="00826D4D">
        <w:rPr>
          <w:rFonts w:eastAsia="Times New Roman" w:cs="Times New Roman"/>
          <w:szCs w:val="24"/>
        </w:rPr>
        <w:t xml:space="preserve"> σε σύγχρο</w:t>
      </w:r>
      <w:r>
        <w:rPr>
          <w:rFonts w:eastAsia="Times New Roman" w:cs="Times New Roman"/>
          <w:szCs w:val="24"/>
        </w:rPr>
        <w:t>να εθνικά και ευρωπαϊ</w:t>
      </w:r>
      <w:r>
        <w:rPr>
          <w:rFonts w:eastAsia="Times New Roman" w:cs="Times New Roman"/>
          <w:szCs w:val="24"/>
        </w:rPr>
        <w:t xml:space="preserve">κά πρότυπα, </w:t>
      </w:r>
      <w:r>
        <w:rPr>
          <w:rFonts w:eastAsia="Times New Roman" w:cs="Times New Roman"/>
          <w:szCs w:val="24"/>
        </w:rPr>
        <w:t>-</w:t>
      </w:r>
      <w:r w:rsidRPr="00826D4D">
        <w:rPr>
          <w:rFonts w:eastAsia="Times New Roman" w:cs="Times New Roman"/>
          <w:szCs w:val="24"/>
        </w:rPr>
        <w:t>πρέπει να τεθεί και πάλι ως κ</w:t>
      </w:r>
      <w:r>
        <w:rPr>
          <w:rFonts w:eastAsia="Times New Roman" w:cs="Times New Roman"/>
          <w:szCs w:val="24"/>
        </w:rPr>
        <w:t xml:space="preserve">ύρια αναπτυξιακή προτεραιότητα. </w:t>
      </w:r>
    </w:p>
    <w:p w14:paraId="5218DBC0"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 xml:space="preserve">Αυτόν τον </w:t>
      </w:r>
      <w:r w:rsidRPr="00826D4D">
        <w:rPr>
          <w:rFonts w:eastAsia="Times New Roman" w:cs="Times New Roman"/>
          <w:szCs w:val="24"/>
        </w:rPr>
        <w:t>στόχο πιστεύουμε πως υπηρετεί και το παρόν σχέδιο νόμου του Υπουργείο</w:t>
      </w:r>
      <w:r>
        <w:rPr>
          <w:rFonts w:eastAsia="Times New Roman" w:cs="Times New Roman"/>
          <w:szCs w:val="24"/>
        </w:rPr>
        <w:t>υ Υποδομών και Μεταφορών και γι’</w:t>
      </w:r>
      <w:r w:rsidRPr="00826D4D">
        <w:rPr>
          <w:rFonts w:eastAsia="Times New Roman" w:cs="Times New Roman"/>
          <w:szCs w:val="24"/>
        </w:rPr>
        <w:t xml:space="preserve"> αυτό</w:t>
      </w:r>
      <w:r>
        <w:rPr>
          <w:rFonts w:eastAsia="Times New Roman" w:cs="Times New Roman"/>
          <w:szCs w:val="24"/>
        </w:rPr>
        <w:t>ν</w:t>
      </w:r>
      <w:r w:rsidRPr="00826D4D">
        <w:rPr>
          <w:rFonts w:eastAsia="Times New Roman" w:cs="Times New Roman"/>
          <w:szCs w:val="24"/>
        </w:rPr>
        <w:t xml:space="preserve"> το</w:t>
      </w:r>
      <w:r>
        <w:rPr>
          <w:rFonts w:eastAsia="Times New Roman" w:cs="Times New Roman"/>
          <w:szCs w:val="24"/>
        </w:rPr>
        <w:t>ν</w:t>
      </w:r>
      <w:r w:rsidRPr="00826D4D">
        <w:rPr>
          <w:rFonts w:eastAsia="Times New Roman" w:cs="Times New Roman"/>
          <w:szCs w:val="24"/>
        </w:rPr>
        <w:t xml:space="preserve"> λόγο οι Ανεξάρτητοι Έλληνες </w:t>
      </w:r>
      <w:r>
        <w:rPr>
          <w:rFonts w:eastAsia="Times New Roman" w:cs="Times New Roman"/>
          <w:szCs w:val="24"/>
        </w:rPr>
        <w:t>τ</w:t>
      </w:r>
      <w:r w:rsidRPr="00826D4D">
        <w:rPr>
          <w:rFonts w:eastAsia="Times New Roman" w:cs="Times New Roman"/>
          <w:szCs w:val="24"/>
        </w:rPr>
        <w:t xml:space="preserve">ο </w:t>
      </w:r>
      <w:r>
        <w:rPr>
          <w:rFonts w:eastAsia="Times New Roman" w:cs="Times New Roman"/>
          <w:szCs w:val="24"/>
        </w:rPr>
        <w:t>υπερψηφίζου</w:t>
      </w:r>
      <w:r w:rsidRPr="00826D4D">
        <w:rPr>
          <w:rFonts w:eastAsia="Times New Roman" w:cs="Times New Roman"/>
          <w:szCs w:val="24"/>
        </w:rPr>
        <w:t>με</w:t>
      </w:r>
      <w:r>
        <w:rPr>
          <w:rFonts w:eastAsia="Times New Roman" w:cs="Times New Roman"/>
          <w:szCs w:val="24"/>
        </w:rPr>
        <w:t>.</w:t>
      </w:r>
    </w:p>
    <w:p w14:paraId="5218DBC1" w14:textId="77777777" w:rsidR="00BE48FC" w:rsidRDefault="008F016C">
      <w:pPr>
        <w:spacing w:line="600" w:lineRule="auto"/>
        <w:ind w:firstLine="720"/>
        <w:jc w:val="both"/>
        <w:rPr>
          <w:rFonts w:eastAsia="Times New Roman" w:cs="Times New Roman"/>
          <w:szCs w:val="24"/>
        </w:rPr>
      </w:pPr>
      <w:r w:rsidRPr="00826D4D">
        <w:rPr>
          <w:rFonts w:eastAsia="Times New Roman" w:cs="Times New Roman"/>
          <w:szCs w:val="24"/>
        </w:rPr>
        <w:t>Ευχαριστώ</w:t>
      </w:r>
      <w:r>
        <w:rPr>
          <w:rFonts w:eastAsia="Times New Roman" w:cs="Times New Roman"/>
          <w:szCs w:val="24"/>
        </w:rPr>
        <w:t>.</w:t>
      </w:r>
    </w:p>
    <w:p w14:paraId="5218DBC2" w14:textId="77777777" w:rsidR="00BE48FC" w:rsidRDefault="008F016C">
      <w:pPr>
        <w:spacing w:line="600" w:lineRule="auto"/>
        <w:ind w:firstLine="720"/>
        <w:jc w:val="both"/>
        <w:rPr>
          <w:rFonts w:eastAsia="Times New Roman" w:cs="Times New Roman"/>
          <w:szCs w:val="24"/>
        </w:rPr>
      </w:pPr>
      <w:r w:rsidRPr="00826D4D">
        <w:rPr>
          <w:rFonts w:eastAsia="Times New Roman" w:cs="Times New Roman"/>
          <w:b/>
          <w:szCs w:val="24"/>
        </w:rPr>
        <w:t>ΠΡ</w:t>
      </w:r>
      <w:r w:rsidRPr="00826D4D">
        <w:rPr>
          <w:rFonts w:eastAsia="Times New Roman" w:cs="Times New Roman"/>
          <w:b/>
          <w:szCs w:val="24"/>
        </w:rPr>
        <w:t xml:space="preserve">ΟΕΔΡΕΥΩΝ (Γεώργιος Βαρεμένος): </w:t>
      </w:r>
      <w:r>
        <w:rPr>
          <w:rFonts w:eastAsia="Times New Roman" w:cs="Times New Roman"/>
          <w:szCs w:val="24"/>
        </w:rPr>
        <w:t>Κ</w:t>
      </w:r>
      <w:r w:rsidRPr="00826D4D">
        <w:rPr>
          <w:rFonts w:eastAsia="Times New Roman" w:cs="Times New Roman"/>
          <w:szCs w:val="24"/>
        </w:rPr>
        <w:t>ι εμείς ευχαριστούμε</w:t>
      </w:r>
      <w:r>
        <w:rPr>
          <w:rFonts w:eastAsia="Times New Roman" w:cs="Times New Roman"/>
          <w:szCs w:val="24"/>
        </w:rPr>
        <w:t>.</w:t>
      </w:r>
    </w:p>
    <w:p w14:paraId="5218DBC3"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Ο</w:t>
      </w:r>
      <w:r w:rsidRPr="00826D4D">
        <w:rPr>
          <w:rFonts w:eastAsia="Times New Roman" w:cs="Times New Roman"/>
          <w:szCs w:val="24"/>
        </w:rPr>
        <w:t xml:space="preserve"> κ</w:t>
      </w:r>
      <w:r>
        <w:rPr>
          <w:rFonts w:eastAsia="Times New Roman" w:cs="Times New Roman"/>
          <w:szCs w:val="24"/>
        </w:rPr>
        <w:t>.</w:t>
      </w:r>
      <w:r w:rsidRPr="00826D4D">
        <w:rPr>
          <w:rFonts w:eastAsia="Times New Roman" w:cs="Times New Roman"/>
          <w:szCs w:val="24"/>
        </w:rPr>
        <w:t xml:space="preserve"> Μαυρωτάς</w:t>
      </w:r>
      <w:r>
        <w:rPr>
          <w:rFonts w:eastAsia="Times New Roman" w:cs="Times New Roman"/>
          <w:szCs w:val="24"/>
        </w:rPr>
        <w:t>,</w:t>
      </w:r>
      <w:r w:rsidRPr="00826D4D">
        <w:rPr>
          <w:rFonts w:eastAsia="Times New Roman" w:cs="Times New Roman"/>
          <w:szCs w:val="24"/>
        </w:rPr>
        <w:t xml:space="preserve"> </w:t>
      </w:r>
      <w:r>
        <w:rPr>
          <w:rFonts w:eastAsia="Times New Roman" w:cs="Times New Roman"/>
          <w:szCs w:val="24"/>
        </w:rPr>
        <w:t>ειδικός αγορητής</w:t>
      </w:r>
      <w:r w:rsidRPr="00826D4D">
        <w:rPr>
          <w:rFonts w:eastAsia="Times New Roman" w:cs="Times New Roman"/>
          <w:szCs w:val="24"/>
        </w:rPr>
        <w:t xml:space="preserve"> του Ποταμιού</w:t>
      </w:r>
      <w:r>
        <w:rPr>
          <w:rFonts w:eastAsia="Times New Roman" w:cs="Times New Roman"/>
          <w:szCs w:val="24"/>
        </w:rPr>
        <w:t xml:space="preserve">, έχει τον </w:t>
      </w:r>
      <w:r w:rsidRPr="00826D4D">
        <w:rPr>
          <w:rFonts w:eastAsia="Times New Roman" w:cs="Times New Roman"/>
          <w:szCs w:val="24"/>
        </w:rPr>
        <w:t>λόγο</w:t>
      </w:r>
      <w:r>
        <w:rPr>
          <w:rFonts w:eastAsia="Times New Roman" w:cs="Times New Roman"/>
          <w:szCs w:val="24"/>
        </w:rPr>
        <w:t>.</w:t>
      </w:r>
    </w:p>
    <w:p w14:paraId="5218DBC4" w14:textId="77777777" w:rsidR="00BE48FC" w:rsidRDefault="008F016C">
      <w:pPr>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sidRPr="00826D4D">
        <w:rPr>
          <w:rFonts w:eastAsia="Times New Roman" w:cs="Times New Roman"/>
          <w:szCs w:val="24"/>
        </w:rPr>
        <w:t>Ευχαριστώ</w:t>
      </w:r>
      <w:r>
        <w:rPr>
          <w:rFonts w:eastAsia="Times New Roman" w:cs="Times New Roman"/>
          <w:szCs w:val="24"/>
        </w:rPr>
        <w:t>,</w:t>
      </w:r>
      <w:r w:rsidRPr="00826D4D">
        <w:rPr>
          <w:rFonts w:eastAsia="Times New Roman" w:cs="Times New Roman"/>
          <w:szCs w:val="24"/>
        </w:rPr>
        <w:t xml:space="preserve"> κύριε </w:t>
      </w:r>
      <w:r>
        <w:rPr>
          <w:rFonts w:eastAsia="Times New Roman" w:cs="Times New Roman"/>
          <w:szCs w:val="24"/>
        </w:rPr>
        <w:t xml:space="preserve">Πρόεδρε. </w:t>
      </w:r>
    </w:p>
    <w:p w14:paraId="5218DBC5" w14:textId="77777777" w:rsidR="00BE48FC" w:rsidRDefault="008F016C">
      <w:pPr>
        <w:spacing w:line="600" w:lineRule="auto"/>
        <w:ind w:firstLine="720"/>
        <w:jc w:val="both"/>
        <w:rPr>
          <w:rFonts w:eastAsia="Times New Roman" w:cs="Times New Roman"/>
          <w:szCs w:val="24"/>
        </w:rPr>
      </w:pPr>
      <w:r w:rsidRPr="00826D4D">
        <w:rPr>
          <w:rFonts w:eastAsia="Times New Roman" w:cs="Times New Roman"/>
          <w:szCs w:val="24"/>
        </w:rPr>
        <w:t xml:space="preserve">Συζητάμε την κύρωση της </w:t>
      </w:r>
      <w:r>
        <w:rPr>
          <w:rFonts w:eastAsia="Times New Roman" w:cs="Times New Roman"/>
          <w:szCs w:val="24"/>
        </w:rPr>
        <w:t>σ</w:t>
      </w:r>
      <w:r w:rsidRPr="00826D4D">
        <w:rPr>
          <w:rFonts w:eastAsia="Times New Roman" w:cs="Times New Roman"/>
          <w:szCs w:val="24"/>
        </w:rPr>
        <w:t>υμφωνίας τροποποίηση</w:t>
      </w:r>
      <w:r>
        <w:rPr>
          <w:rFonts w:eastAsia="Times New Roman" w:cs="Times New Roman"/>
          <w:szCs w:val="24"/>
        </w:rPr>
        <w:t>ς</w:t>
      </w:r>
      <w:r w:rsidRPr="00826D4D">
        <w:rPr>
          <w:rFonts w:eastAsia="Times New Roman" w:cs="Times New Roman"/>
          <w:szCs w:val="24"/>
        </w:rPr>
        <w:t xml:space="preserve"> διατάξεων σύμβαση</w:t>
      </w:r>
      <w:r>
        <w:rPr>
          <w:rFonts w:eastAsia="Times New Roman" w:cs="Times New Roman"/>
          <w:szCs w:val="24"/>
        </w:rPr>
        <w:t>ς</w:t>
      </w:r>
      <w:r w:rsidRPr="00826D4D">
        <w:rPr>
          <w:rFonts w:eastAsia="Times New Roman" w:cs="Times New Roman"/>
          <w:szCs w:val="24"/>
        </w:rPr>
        <w:t xml:space="preserve"> παραχώρησης η οποία κυ</w:t>
      </w:r>
      <w:r>
        <w:rPr>
          <w:rFonts w:eastAsia="Times New Roman" w:cs="Times New Roman"/>
          <w:szCs w:val="24"/>
        </w:rPr>
        <w:t xml:space="preserve">ρώθηκε </w:t>
      </w:r>
      <w:r>
        <w:rPr>
          <w:rFonts w:eastAsia="Times New Roman" w:cs="Times New Roman"/>
          <w:szCs w:val="24"/>
        </w:rPr>
        <w:t>το 2007</w:t>
      </w:r>
      <w:r>
        <w:rPr>
          <w:rFonts w:eastAsia="Times New Roman" w:cs="Times New Roman"/>
          <w:szCs w:val="24"/>
        </w:rPr>
        <w:t>,</w:t>
      </w:r>
      <w:r>
        <w:rPr>
          <w:rFonts w:eastAsia="Times New Roman" w:cs="Times New Roman"/>
          <w:szCs w:val="24"/>
        </w:rPr>
        <w:t xml:space="preserve"> και της οποίας οι</w:t>
      </w:r>
      <w:r w:rsidRPr="00826D4D">
        <w:rPr>
          <w:rFonts w:eastAsia="Times New Roman" w:cs="Times New Roman"/>
          <w:szCs w:val="24"/>
        </w:rPr>
        <w:t xml:space="preserve"> διατάξ</w:t>
      </w:r>
      <w:r>
        <w:rPr>
          <w:rFonts w:eastAsia="Times New Roman" w:cs="Times New Roman"/>
          <w:szCs w:val="24"/>
        </w:rPr>
        <w:t>εις έχουν</w:t>
      </w:r>
      <w:r w:rsidRPr="00826D4D">
        <w:rPr>
          <w:rFonts w:eastAsia="Times New Roman" w:cs="Times New Roman"/>
          <w:szCs w:val="24"/>
        </w:rPr>
        <w:t xml:space="preserve"> </w:t>
      </w:r>
      <w:r>
        <w:rPr>
          <w:rFonts w:eastAsia="Times New Roman" w:cs="Times New Roman"/>
          <w:szCs w:val="24"/>
        </w:rPr>
        <w:t>τροποποιηθεί ξανά στο παρελθόν το</w:t>
      </w:r>
      <w:r w:rsidRPr="00826D4D">
        <w:rPr>
          <w:rFonts w:eastAsia="Times New Roman" w:cs="Times New Roman"/>
          <w:szCs w:val="24"/>
        </w:rPr>
        <w:t xml:space="preserve"> 2013 και το 2015</w:t>
      </w:r>
      <w:r>
        <w:rPr>
          <w:rFonts w:eastAsia="Times New Roman" w:cs="Times New Roman"/>
          <w:szCs w:val="24"/>
        </w:rPr>
        <w:t>.</w:t>
      </w:r>
      <w:r w:rsidRPr="00826D4D">
        <w:rPr>
          <w:rFonts w:eastAsia="Times New Roman" w:cs="Times New Roman"/>
          <w:szCs w:val="24"/>
        </w:rPr>
        <w:t xml:space="preserve"> Αφορά </w:t>
      </w:r>
      <w:r>
        <w:rPr>
          <w:rFonts w:eastAsia="Times New Roman" w:cs="Times New Roman"/>
          <w:szCs w:val="24"/>
        </w:rPr>
        <w:t>αναβαλλόμενο τμήμα του έργου μ</w:t>
      </w:r>
      <w:r w:rsidRPr="00826D4D">
        <w:rPr>
          <w:rFonts w:eastAsia="Times New Roman" w:cs="Times New Roman"/>
          <w:szCs w:val="24"/>
        </w:rPr>
        <w:t>ελέτη</w:t>
      </w:r>
      <w:r>
        <w:rPr>
          <w:rFonts w:eastAsia="Times New Roman" w:cs="Times New Roman"/>
          <w:szCs w:val="24"/>
        </w:rPr>
        <w:t xml:space="preserve">ς, κατασκευής, συντήρησης, λειτουργίας </w:t>
      </w:r>
      <w:r w:rsidRPr="00826D4D">
        <w:rPr>
          <w:rFonts w:eastAsia="Times New Roman" w:cs="Times New Roman"/>
          <w:szCs w:val="24"/>
        </w:rPr>
        <w:t>και εκμετάλλευση</w:t>
      </w:r>
      <w:r>
        <w:rPr>
          <w:rFonts w:eastAsia="Times New Roman" w:cs="Times New Roman"/>
          <w:szCs w:val="24"/>
        </w:rPr>
        <w:t>ς</w:t>
      </w:r>
      <w:r w:rsidRPr="00826D4D">
        <w:rPr>
          <w:rFonts w:eastAsia="Times New Roman" w:cs="Times New Roman"/>
          <w:szCs w:val="24"/>
        </w:rPr>
        <w:t xml:space="preserve"> του </w:t>
      </w:r>
      <w:r>
        <w:rPr>
          <w:rFonts w:eastAsia="Times New Roman" w:cs="Times New Roman"/>
          <w:szCs w:val="24"/>
        </w:rPr>
        <w:t>α</w:t>
      </w:r>
      <w:r w:rsidRPr="00826D4D">
        <w:rPr>
          <w:rFonts w:eastAsia="Times New Roman" w:cs="Times New Roman"/>
          <w:szCs w:val="24"/>
        </w:rPr>
        <w:t xml:space="preserve">υτοκινητοδρόμου </w:t>
      </w:r>
      <w:r>
        <w:rPr>
          <w:rFonts w:eastAsia="Times New Roman" w:cs="Times New Roman"/>
          <w:szCs w:val="24"/>
        </w:rPr>
        <w:t>κ</w:t>
      </w:r>
      <w:r w:rsidRPr="00826D4D">
        <w:rPr>
          <w:rFonts w:eastAsia="Times New Roman" w:cs="Times New Roman"/>
          <w:szCs w:val="24"/>
        </w:rPr>
        <w:t>εντρικής Ελλάδος</w:t>
      </w:r>
      <w:r>
        <w:rPr>
          <w:rFonts w:eastAsia="Times New Roman" w:cs="Times New Roman"/>
          <w:szCs w:val="24"/>
        </w:rPr>
        <w:t>,</w:t>
      </w:r>
      <w:r w:rsidRPr="00826D4D">
        <w:rPr>
          <w:rFonts w:eastAsia="Times New Roman" w:cs="Times New Roman"/>
          <w:szCs w:val="24"/>
        </w:rPr>
        <w:t xml:space="preserve"> δηλαδή του Ε65</w:t>
      </w:r>
      <w:r>
        <w:rPr>
          <w:rFonts w:eastAsia="Times New Roman" w:cs="Times New Roman"/>
          <w:szCs w:val="24"/>
        </w:rPr>
        <w:t>,</w:t>
      </w:r>
      <w:r w:rsidRPr="00826D4D">
        <w:rPr>
          <w:rFonts w:eastAsia="Times New Roman" w:cs="Times New Roman"/>
          <w:szCs w:val="24"/>
        </w:rPr>
        <w:t xml:space="preserve"> μήκους περίπου </w:t>
      </w:r>
      <w:r>
        <w:rPr>
          <w:rFonts w:eastAsia="Times New Roman" w:cs="Times New Roman"/>
          <w:szCs w:val="24"/>
        </w:rPr>
        <w:t xml:space="preserve">τριάντα δύο χιλιομέτρων. </w:t>
      </w:r>
    </w:p>
    <w:p w14:paraId="5218DBC6" w14:textId="77777777" w:rsidR="00BE48FC" w:rsidRDefault="008F016C">
      <w:pPr>
        <w:spacing w:line="600" w:lineRule="auto"/>
        <w:ind w:firstLine="720"/>
        <w:jc w:val="both"/>
        <w:rPr>
          <w:rFonts w:eastAsia="Times New Roman" w:cs="Times New Roman"/>
          <w:szCs w:val="24"/>
        </w:rPr>
      </w:pPr>
      <w:r w:rsidRPr="00826D4D">
        <w:rPr>
          <w:rFonts w:eastAsia="Times New Roman" w:cs="Times New Roman"/>
          <w:szCs w:val="24"/>
        </w:rPr>
        <w:t>Σύμφωνα με την ειδική έκθ</w:t>
      </w:r>
      <w:r>
        <w:rPr>
          <w:rFonts w:eastAsia="Times New Roman" w:cs="Times New Roman"/>
          <w:szCs w:val="24"/>
        </w:rPr>
        <w:t>εση θα προκληθεί δαπάνη ύψους 30</w:t>
      </w:r>
      <w:r w:rsidRPr="00826D4D">
        <w:rPr>
          <w:rFonts w:eastAsia="Times New Roman" w:cs="Times New Roman"/>
          <w:szCs w:val="24"/>
        </w:rPr>
        <w:t xml:space="preserve">5 εκατομμυρίων ευρώ σε βάρος του </w:t>
      </w:r>
      <w:r>
        <w:rPr>
          <w:rFonts w:eastAsia="Times New Roman" w:cs="Times New Roman"/>
          <w:szCs w:val="24"/>
        </w:rPr>
        <w:t>κ</w:t>
      </w:r>
      <w:r w:rsidRPr="00826D4D">
        <w:rPr>
          <w:rFonts w:eastAsia="Times New Roman" w:cs="Times New Roman"/>
          <w:szCs w:val="24"/>
        </w:rPr>
        <w:t xml:space="preserve">ρατικού </w:t>
      </w:r>
      <w:r>
        <w:rPr>
          <w:rFonts w:eastAsia="Times New Roman" w:cs="Times New Roman"/>
          <w:szCs w:val="24"/>
        </w:rPr>
        <w:t>π</w:t>
      </w:r>
      <w:r w:rsidRPr="00826D4D">
        <w:rPr>
          <w:rFonts w:eastAsia="Times New Roman" w:cs="Times New Roman"/>
          <w:szCs w:val="24"/>
        </w:rPr>
        <w:t>ροϋπολογισμού</w:t>
      </w:r>
      <w:r>
        <w:rPr>
          <w:rFonts w:eastAsia="Times New Roman" w:cs="Times New Roman"/>
          <w:szCs w:val="24"/>
        </w:rPr>
        <w:t>,</w:t>
      </w:r>
      <w:r w:rsidRPr="00826D4D">
        <w:rPr>
          <w:rFonts w:eastAsia="Times New Roman" w:cs="Times New Roman"/>
          <w:szCs w:val="24"/>
        </w:rPr>
        <w:t xml:space="preserve"> η οποία θα καλυφθεί με χρηματοδότηση από το Πρόγραμμα Δημοσίων Επενδύσεων</w:t>
      </w:r>
      <w:r>
        <w:rPr>
          <w:rFonts w:eastAsia="Times New Roman" w:cs="Times New Roman"/>
          <w:szCs w:val="24"/>
        </w:rPr>
        <w:t>.</w:t>
      </w:r>
      <w:r w:rsidRPr="00826D4D">
        <w:rPr>
          <w:rFonts w:eastAsia="Times New Roman" w:cs="Times New Roman"/>
          <w:szCs w:val="24"/>
        </w:rPr>
        <w:t xml:space="preserve"> </w:t>
      </w:r>
    </w:p>
    <w:p w14:paraId="5218DBC7" w14:textId="77777777" w:rsidR="00BE48FC" w:rsidRDefault="008F016C">
      <w:pPr>
        <w:spacing w:line="600" w:lineRule="auto"/>
        <w:ind w:firstLine="720"/>
        <w:jc w:val="both"/>
        <w:rPr>
          <w:rFonts w:eastAsia="Times New Roman" w:cs="Times New Roman"/>
          <w:szCs w:val="24"/>
        </w:rPr>
      </w:pPr>
      <w:r w:rsidRPr="00826D4D">
        <w:rPr>
          <w:rFonts w:eastAsia="Times New Roman" w:cs="Times New Roman"/>
          <w:szCs w:val="24"/>
        </w:rPr>
        <w:t>Όπως ακούστηκε και στην</w:t>
      </w:r>
      <w:r w:rsidRPr="00826D4D">
        <w:rPr>
          <w:rFonts w:eastAsia="Times New Roman" w:cs="Times New Roman"/>
          <w:szCs w:val="24"/>
        </w:rPr>
        <w:t xml:space="preserve"> </w:t>
      </w:r>
      <w:r>
        <w:rPr>
          <w:rFonts w:eastAsia="Times New Roman" w:cs="Times New Roman"/>
          <w:szCs w:val="24"/>
        </w:rPr>
        <w:t>ε</w:t>
      </w:r>
      <w:r w:rsidRPr="00826D4D">
        <w:rPr>
          <w:rFonts w:eastAsia="Times New Roman" w:cs="Times New Roman"/>
          <w:szCs w:val="24"/>
        </w:rPr>
        <w:t>πιτροπή</w:t>
      </w:r>
      <w:r>
        <w:rPr>
          <w:rFonts w:eastAsia="Times New Roman" w:cs="Times New Roman"/>
          <w:szCs w:val="24"/>
        </w:rPr>
        <w:t>,</w:t>
      </w:r>
      <w:r w:rsidRPr="00826D4D">
        <w:rPr>
          <w:rFonts w:eastAsia="Times New Roman" w:cs="Times New Roman"/>
          <w:szCs w:val="24"/>
        </w:rPr>
        <w:t xml:space="preserve"> το έργο </w:t>
      </w:r>
      <w:r>
        <w:rPr>
          <w:rFonts w:eastAsia="Times New Roman" w:cs="Times New Roman"/>
          <w:szCs w:val="24"/>
        </w:rPr>
        <w:t>καθυστέρησε,</w:t>
      </w:r>
      <w:r w:rsidRPr="00826D4D">
        <w:rPr>
          <w:rFonts w:eastAsia="Times New Roman" w:cs="Times New Roman"/>
          <w:szCs w:val="24"/>
        </w:rPr>
        <w:t xml:space="preserve"> γιατί αφ</w:t>
      </w:r>
      <w:r>
        <w:rPr>
          <w:rFonts w:eastAsia="Times New Roman" w:cs="Times New Roman"/>
          <w:szCs w:val="24"/>
        </w:rPr>
        <w:t xml:space="preserve">’ </w:t>
      </w:r>
      <w:r w:rsidRPr="00826D4D">
        <w:rPr>
          <w:rFonts w:eastAsia="Times New Roman" w:cs="Times New Roman"/>
          <w:szCs w:val="24"/>
        </w:rPr>
        <w:t xml:space="preserve">ενός έπρεπε να πάρει την έγκριση της </w:t>
      </w:r>
      <w:r>
        <w:rPr>
          <w:rFonts w:eastAsia="Times New Roman" w:cs="Times New Roman"/>
          <w:szCs w:val="24"/>
          <w:lang w:val="en"/>
        </w:rPr>
        <w:t>DG</w:t>
      </w:r>
      <w:r>
        <w:rPr>
          <w:rFonts w:eastAsia="Times New Roman" w:cs="Times New Roman"/>
          <w:szCs w:val="24"/>
        </w:rPr>
        <w:t xml:space="preserve"> COMP,</w:t>
      </w:r>
      <w:r w:rsidRPr="00826D4D">
        <w:rPr>
          <w:rFonts w:eastAsia="Times New Roman" w:cs="Times New Roman"/>
          <w:szCs w:val="24"/>
        </w:rPr>
        <w:t xml:space="preserve"> δηλαδή της Γενικής Διεύθυνσης Ανταγωνισμού</w:t>
      </w:r>
      <w:r>
        <w:rPr>
          <w:rFonts w:eastAsia="Times New Roman" w:cs="Times New Roman"/>
          <w:szCs w:val="24"/>
        </w:rPr>
        <w:t>,</w:t>
      </w:r>
      <w:r w:rsidRPr="00826D4D">
        <w:rPr>
          <w:rFonts w:eastAsia="Times New Roman" w:cs="Times New Roman"/>
          <w:szCs w:val="24"/>
        </w:rPr>
        <w:t xml:space="preserve"> κάτι το οποίο έγινε φέτος περίπου τον Οκτώβρη</w:t>
      </w:r>
      <w:r>
        <w:rPr>
          <w:rFonts w:eastAsia="Times New Roman" w:cs="Times New Roman"/>
          <w:szCs w:val="24"/>
        </w:rPr>
        <w:t>,</w:t>
      </w:r>
      <w:r w:rsidRPr="00826D4D">
        <w:rPr>
          <w:rFonts w:eastAsia="Times New Roman" w:cs="Times New Roman"/>
          <w:szCs w:val="24"/>
        </w:rPr>
        <w:t xml:space="preserve"> και ακολούθως την έγκριση του Ελεγκτικού Συνεδρίου που έγινε</w:t>
      </w:r>
      <w:r>
        <w:rPr>
          <w:rFonts w:eastAsia="Times New Roman" w:cs="Times New Roman"/>
          <w:szCs w:val="24"/>
        </w:rPr>
        <w:t>, όπως μας είπε ο</w:t>
      </w:r>
      <w:r>
        <w:rPr>
          <w:rFonts w:eastAsia="Times New Roman" w:cs="Times New Roman"/>
          <w:szCs w:val="24"/>
        </w:rPr>
        <w:t xml:space="preserve"> κύριος </w:t>
      </w:r>
      <w:r w:rsidRPr="00826D4D">
        <w:rPr>
          <w:rFonts w:eastAsia="Times New Roman" w:cs="Times New Roman"/>
          <w:szCs w:val="24"/>
        </w:rPr>
        <w:t>Υπουργός</w:t>
      </w:r>
      <w:r>
        <w:rPr>
          <w:rFonts w:eastAsia="Times New Roman" w:cs="Times New Roman"/>
          <w:szCs w:val="24"/>
        </w:rPr>
        <w:t>,</w:t>
      </w:r>
      <w:r w:rsidRPr="00826D4D">
        <w:rPr>
          <w:rFonts w:eastAsia="Times New Roman" w:cs="Times New Roman"/>
          <w:szCs w:val="24"/>
        </w:rPr>
        <w:t xml:space="preserve"> αρχές Δεκεμβρίου</w:t>
      </w:r>
      <w:r>
        <w:rPr>
          <w:rFonts w:eastAsia="Times New Roman" w:cs="Times New Roman"/>
          <w:szCs w:val="24"/>
        </w:rPr>
        <w:t>,</w:t>
      </w:r>
      <w:r w:rsidRPr="00826D4D">
        <w:rPr>
          <w:rFonts w:eastAsia="Times New Roman" w:cs="Times New Roman"/>
          <w:szCs w:val="24"/>
        </w:rPr>
        <w:t xml:space="preserve"> εξ</w:t>
      </w:r>
      <w:r>
        <w:rPr>
          <w:rFonts w:eastAsia="Times New Roman" w:cs="Times New Roman"/>
          <w:szCs w:val="24"/>
        </w:rPr>
        <w:t xml:space="preserve"> ου και η καθυστέρησή</w:t>
      </w:r>
      <w:r w:rsidRPr="00826D4D">
        <w:rPr>
          <w:rFonts w:eastAsia="Times New Roman" w:cs="Times New Roman"/>
          <w:szCs w:val="24"/>
        </w:rPr>
        <w:t xml:space="preserve"> του να έρθει στη Βουλή</w:t>
      </w:r>
      <w:r>
        <w:rPr>
          <w:rFonts w:eastAsia="Times New Roman" w:cs="Times New Roman"/>
          <w:szCs w:val="24"/>
        </w:rPr>
        <w:t>.</w:t>
      </w:r>
      <w:r w:rsidRPr="00826D4D">
        <w:rPr>
          <w:rFonts w:eastAsia="Times New Roman" w:cs="Times New Roman"/>
          <w:szCs w:val="24"/>
        </w:rPr>
        <w:t xml:space="preserve"> </w:t>
      </w:r>
    </w:p>
    <w:p w14:paraId="5218DBC8"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Το τμήμα, λοιπόν, του ημι</w:t>
      </w:r>
      <w:r w:rsidRPr="00826D4D">
        <w:rPr>
          <w:rFonts w:eastAsia="Times New Roman" w:cs="Times New Roman"/>
          <w:szCs w:val="24"/>
        </w:rPr>
        <w:t>κόμβου Ξυνιάδας</w:t>
      </w:r>
      <w:r>
        <w:rPr>
          <w:rFonts w:eastAsia="Times New Roman" w:cs="Times New Roman"/>
          <w:szCs w:val="24"/>
        </w:rPr>
        <w:t>,</w:t>
      </w:r>
      <w:r w:rsidRPr="00826D4D">
        <w:rPr>
          <w:rFonts w:eastAsia="Times New Roman" w:cs="Times New Roman"/>
          <w:szCs w:val="24"/>
        </w:rPr>
        <w:t xml:space="preserve"> μήκους </w:t>
      </w:r>
      <w:r>
        <w:rPr>
          <w:rFonts w:eastAsia="Times New Roman" w:cs="Times New Roman"/>
          <w:szCs w:val="24"/>
        </w:rPr>
        <w:t>τριάντα δύο</w:t>
      </w:r>
      <w:r w:rsidRPr="00826D4D">
        <w:rPr>
          <w:rFonts w:eastAsia="Times New Roman" w:cs="Times New Roman"/>
          <w:szCs w:val="24"/>
        </w:rPr>
        <w:t xml:space="preserve"> </w:t>
      </w:r>
      <w:r w:rsidRPr="0055614A">
        <w:rPr>
          <w:rFonts w:eastAsia="Times New Roman" w:cs="Times New Roman"/>
          <w:szCs w:val="24"/>
        </w:rPr>
        <w:t>χιλιομ</w:t>
      </w:r>
      <w:r>
        <w:rPr>
          <w:rFonts w:eastAsia="Times New Roman" w:cs="Times New Roman"/>
          <w:szCs w:val="24"/>
        </w:rPr>
        <w:t>έτρων</w:t>
      </w:r>
      <w:r w:rsidRPr="00826D4D">
        <w:rPr>
          <w:rFonts w:eastAsia="Times New Roman" w:cs="Times New Roman"/>
          <w:szCs w:val="24"/>
        </w:rPr>
        <w:t xml:space="preserve"> είναι ενταγμένο στο διευρωπαϊκό δίκτυο</w:t>
      </w:r>
      <w:r>
        <w:rPr>
          <w:rFonts w:eastAsia="Times New Roman" w:cs="Times New Roman"/>
          <w:szCs w:val="24"/>
        </w:rPr>
        <w:t>,</w:t>
      </w:r>
      <w:r w:rsidRPr="00826D4D">
        <w:rPr>
          <w:rFonts w:eastAsia="Times New Roman" w:cs="Times New Roman"/>
          <w:szCs w:val="24"/>
        </w:rPr>
        <w:t xml:space="preserve"> ως ισχύει</w:t>
      </w:r>
      <w:r>
        <w:rPr>
          <w:rFonts w:eastAsia="Times New Roman" w:cs="Times New Roman"/>
          <w:szCs w:val="24"/>
        </w:rPr>
        <w:t>, έ</w:t>
      </w:r>
      <w:r w:rsidRPr="00826D4D">
        <w:rPr>
          <w:rFonts w:eastAsia="Times New Roman" w:cs="Times New Roman"/>
          <w:szCs w:val="24"/>
        </w:rPr>
        <w:t xml:space="preserve">χει </w:t>
      </w:r>
      <w:r>
        <w:rPr>
          <w:rFonts w:eastAsia="Times New Roman" w:cs="Times New Roman"/>
          <w:szCs w:val="24"/>
        </w:rPr>
        <w:t>χαρακτηριστεί ως έργο ε</w:t>
      </w:r>
      <w:r w:rsidRPr="00826D4D">
        <w:rPr>
          <w:rFonts w:eastAsia="Times New Roman" w:cs="Times New Roman"/>
          <w:szCs w:val="24"/>
        </w:rPr>
        <w:t xml:space="preserve">θνικής σημασίας </w:t>
      </w:r>
      <w:r>
        <w:rPr>
          <w:rFonts w:eastAsia="Times New Roman" w:cs="Times New Roman"/>
          <w:szCs w:val="24"/>
        </w:rPr>
        <w:t>α</w:t>
      </w:r>
      <w:r w:rsidRPr="00826D4D">
        <w:rPr>
          <w:rFonts w:eastAsia="Times New Roman" w:cs="Times New Roman"/>
          <w:szCs w:val="24"/>
        </w:rPr>
        <w:t>πό</w:t>
      </w:r>
      <w:r w:rsidRPr="00826D4D">
        <w:rPr>
          <w:rFonts w:eastAsia="Times New Roman" w:cs="Times New Roman"/>
          <w:szCs w:val="24"/>
        </w:rPr>
        <w:t xml:space="preserve"> το 2006 και συγχρηματοδοτείται από την Ευρωπαϊκή Ένωση</w:t>
      </w:r>
      <w:r>
        <w:rPr>
          <w:rFonts w:eastAsia="Times New Roman" w:cs="Times New Roman"/>
          <w:szCs w:val="24"/>
        </w:rPr>
        <w:t>.</w:t>
      </w:r>
      <w:r w:rsidRPr="00826D4D">
        <w:rPr>
          <w:rFonts w:eastAsia="Times New Roman" w:cs="Times New Roman"/>
          <w:szCs w:val="24"/>
        </w:rPr>
        <w:t xml:space="preserve"> Η αρχική σύμβαση παραχώρησης του έργου </w:t>
      </w:r>
      <w:r>
        <w:rPr>
          <w:rFonts w:eastAsia="Times New Roman" w:cs="Times New Roman"/>
          <w:szCs w:val="24"/>
        </w:rPr>
        <w:t xml:space="preserve">έγινε </w:t>
      </w:r>
      <w:r w:rsidRPr="00826D4D">
        <w:rPr>
          <w:rFonts w:eastAsia="Times New Roman" w:cs="Times New Roman"/>
          <w:szCs w:val="24"/>
        </w:rPr>
        <w:t>το 2007</w:t>
      </w:r>
      <w:r>
        <w:rPr>
          <w:rFonts w:eastAsia="Times New Roman" w:cs="Times New Roman"/>
          <w:szCs w:val="24"/>
        </w:rPr>
        <w:t>. Μετά, όπως είπαμε, έγιναν</w:t>
      </w:r>
      <w:r w:rsidRPr="00826D4D">
        <w:rPr>
          <w:rFonts w:eastAsia="Times New Roman" w:cs="Times New Roman"/>
          <w:szCs w:val="24"/>
        </w:rPr>
        <w:t xml:space="preserve"> τροποποιήσεις με τους ν</w:t>
      </w:r>
      <w:r>
        <w:rPr>
          <w:rFonts w:eastAsia="Times New Roman" w:cs="Times New Roman"/>
          <w:szCs w:val="24"/>
        </w:rPr>
        <w:t>.</w:t>
      </w:r>
      <w:r w:rsidRPr="00826D4D">
        <w:rPr>
          <w:rFonts w:eastAsia="Times New Roman" w:cs="Times New Roman"/>
          <w:szCs w:val="24"/>
        </w:rPr>
        <w:t>4219</w:t>
      </w:r>
      <w:r>
        <w:rPr>
          <w:rFonts w:eastAsia="Times New Roman" w:cs="Times New Roman"/>
          <w:szCs w:val="24"/>
        </w:rPr>
        <w:t>/13 και ν.43</w:t>
      </w:r>
      <w:r w:rsidRPr="00826D4D">
        <w:rPr>
          <w:rFonts w:eastAsia="Times New Roman" w:cs="Times New Roman"/>
          <w:szCs w:val="24"/>
        </w:rPr>
        <w:t>54</w:t>
      </w:r>
      <w:r>
        <w:rPr>
          <w:rFonts w:eastAsia="Times New Roman" w:cs="Times New Roman"/>
          <w:szCs w:val="24"/>
        </w:rPr>
        <w:t>/15 και καταλήξαμε τώρα, μετά από δώδεκα</w:t>
      </w:r>
      <w:r w:rsidRPr="00826D4D">
        <w:rPr>
          <w:rFonts w:eastAsia="Times New Roman" w:cs="Times New Roman"/>
          <w:szCs w:val="24"/>
        </w:rPr>
        <w:t xml:space="preserve"> χρόνια προβλημάτων και καθυστερήσεων</w:t>
      </w:r>
      <w:r>
        <w:rPr>
          <w:rFonts w:eastAsia="Times New Roman" w:cs="Times New Roman"/>
          <w:szCs w:val="24"/>
        </w:rPr>
        <w:t>,</w:t>
      </w:r>
      <w:r w:rsidRPr="00826D4D">
        <w:rPr>
          <w:rFonts w:eastAsia="Times New Roman" w:cs="Times New Roman"/>
          <w:szCs w:val="24"/>
        </w:rPr>
        <w:t xml:space="preserve"> </w:t>
      </w:r>
      <w:r>
        <w:rPr>
          <w:rFonts w:eastAsia="Times New Roman" w:cs="Times New Roman"/>
          <w:szCs w:val="24"/>
        </w:rPr>
        <w:t>να έρθει η</w:t>
      </w:r>
      <w:r w:rsidRPr="00826D4D">
        <w:rPr>
          <w:rFonts w:eastAsia="Times New Roman" w:cs="Times New Roman"/>
          <w:szCs w:val="24"/>
        </w:rPr>
        <w:t xml:space="preserve"> σύμβαση για κύρωση στη Βουλή</w:t>
      </w:r>
      <w:r>
        <w:rPr>
          <w:rFonts w:eastAsia="Times New Roman" w:cs="Times New Roman"/>
          <w:szCs w:val="24"/>
        </w:rPr>
        <w:t>.</w:t>
      </w:r>
      <w:r w:rsidRPr="00826D4D">
        <w:rPr>
          <w:rFonts w:eastAsia="Times New Roman" w:cs="Times New Roman"/>
          <w:szCs w:val="24"/>
        </w:rPr>
        <w:t xml:space="preserve"> </w:t>
      </w:r>
    </w:p>
    <w:p w14:paraId="5218DBC9" w14:textId="77777777" w:rsidR="00BE48FC" w:rsidRDefault="008F016C">
      <w:pPr>
        <w:spacing w:line="600" w:lineRule="auto"/>
        <w:ind w:firstLine="720"/>
        <w:jc w:val="both"/>
        <w:rPr>
          <w:rFonts w:eastAsia="Times New Roman" w:cs="Times New Roman"/>
          <w:szCs w:val="24"/>
        </w:rPr>
      </w:pPr>
      <w:r w:rsidRPr="00826D4D">
        <w:rPr>
          <w:rFonts w:eastAsia="Times New Roman" w:cs="Times New Roman"/>
          <w:szCs w:val="24"/>
        </w:rPr>
        <w:t xml:space="preserve">Επιχειρείται έτσι η ολοκλήρωση του ημιτελούς κόμβου </w:t>
      </w:r>
      <w:r>
        <w:rPr>
          <w:rFonts w:eastAsia="Times New Roman" w:cs="Times New Roman"/>
          <w:szCs w:val="24"/>
        </w:rPr>
        <w:t>Ξυνιάδας, δ</w:t>
      </w:r>
      <w:r w:rsidRPr="00826D4D">
        <w:rPr>
          <w:rFonts w:eastAsia="Times New Roman" w:cs="Times New Roman"/>
          <w:szCs w:val="24"/>
        </w:rPr>
        <w:t>ηλαδή από τη Λαμία στην Ξυνιάδα</w:t>
      </w:r>
      <w:r>
        <w:rPr>
          <w:rFonts w:eastAsia="Times New Roman" w:cs="Times New Roman"/>
          <w:szCs w:val="24"/>
        </w:rPr>
        <w:t>,</w:t>
      </w:r>
      <w:r w:rsidRPr="00826D4D">
        <w:rPr>
          <w:rFonts w:eastAsia="Times New Roman" w:cs="Times New Roman"/>
          <w:szCs w:val="24"/>
        </w:rPr>
        <w:t xml:space="preserve"> από την ΠΑΘΕ στην Ξυνιάδα</w:t>
      </w:r>
      <w:r>
        <w:rPr>
          <w:rFonts w:eastAsia="Times New Roman" w:cs="Times New Roman"/>
          <w:szCs w:val="24"/>
        </w:rPr>
        <w:t>,</w:t>
      </w:r>
      <w:r w:rsidRPr="00826D4D">
        <w:rPr>
          <w:rFonts w:eastAsia="Times New Roman" w:cs="Times New Roman"/>
          <w:szCs w:val="24"/>
        </w:rPr>
        <w:t xml:space="preserve"> </w:t>
      </w:r>
      <w:r>
        <w:rPr>
          <w:rFonts w:eastAsia="Times New Roman" w:cs="Times New Roman"/>
          <w:szCs w:val="24"/>
        </w:rPr>
        <w:t>του ενός</w:t>
      </w:r>
      <w:r w:rsidRPr="00826D4D">
        <w:rPr>
          <w:rFonts w:eastAsia="Times New Roman" w:cs="Times New Roman"/>
          <w:szCs w:val="24"/>
        </w:rPr>
        <w:t xml:space="preserve"> από τους τρεις της αρχικής σύμ</w:t>
      </w:r>
      <w:r>
        <w:rPr>
          <w:rFonts w:eastAsia="Times New Roman" w:cs="Times New Roman"/>
          <w:szCs w:val="24"/>
        </w:rPr>
        <w:t>βασης που αποτελούν αναβαλλόμενα</w:t>
      </w:r>
      <w:r w:rsidRPr="00826D4D">
        <w:rPr>
          <w:rFonts w:eastAsia="Times New Roman" w:cs="Times New Roman"/>
          <w:szCs w:val="24"/>
        </w:rPr>
        <w:t xml:space="preserve"> τμήματα τ</w:t>
      </w:r>
      <w:r>
        <w:rPr>
          <w:rFonts w:eastAsia="Times New Roman" w:cs="Times New Roman"/>
          <w:szCs w:val="24"/>
        </w:rPr>
        <w:t>ου έργου</w:t>
      </w:r>
      <w:r>
        <w:rPr>
          <w:rFonts w:eastAsia="Times New Roman" w:cs="Times New Roman"/>
          <w:szCs w:val="24"/>
        </w:rPr>
        <w:t xml:space="preserve"> από τον παραχωρησιούχο, </w:t>
      </w:r>
      <w:r w:rsidRPr="00826D4D">
        <w:rPr>
          <w:rFonts w:eastAsia="Times New Roman" w:cs="Times New Roman"/>
          <w:szCs w:val="24"/>
        </w:rPr>
        <w:t>προϋπολογισμού 305 εκατομμυρίων</w:t>
      </w:r>
      <w:r w:rsidRPr="0055614A">
        <w:rPr>
          <w:rFonts w:eastAsia="Times New Roman" w:cs="Times New Roman"/>
          <w:szCs w:val="24"/>
        </w:rPr>
        <w:t xml:space="preserve"> </w:t>
      </w:r>
      <w:r w:rsidRPr="00826D4D">
        <w:rPr>
          <w:rFonts w:eastAsia="Times New Roman" w:cs="Times New Roman"/>
          <w:szCs w:val="24"/>
        </w:rPr>
        <w:t>ευρώ</w:t>
      </w:r>
      <w:r>
        <w:rPr>
          <w:rFonts w:eastAsia="Times New Roman" w:cs="Times New Roman"/>
          <w:szCs w:val="24"/>
        </w:rPr>
        <w:t>,</w:t>
      </w:r>
      <w:r w:rsidRPr="00826D4D">
        <w:rPr>
          <w:rFonts w:eastAsia="Times New Roman" w:cs="Times New Roman"/>
          <w:szCs w:val="24"/>
        </w:rPr>
        <w:t xml:space="preserve"> όπως είπαμε</w:t>
      </w:r>
      <w:r>
        <w:rPr>
          <w:rFonts w:eastAsia="Times New Roman" w:cs="Times New Roman"/>
          <w:szCs w:val="24"/>
        </w:rPr>
        <w:t>,</w:t>
      </w:r>
      <w:r w:rsidRPr="00826D4D">
        <w:rPr>
          <w:rFonts w:eastAsia="Times New Roman" w:cs="Times New Roman"/>
          <w:szCs w:val="24"/>
        </w:rPr>
        <w:t xml:space="preserve"> από το Πρόγραμμα Δημοσίων Επενδύσεων</w:t>
      </w:r>
      <w:r>
        <w:rPr>
          <w:rFonts w:eastAsia="Times New Roman" w:cs="Times New Roman"/>
          <w:szCs w:val="24"/>
        </w:rPr>
        <w:t>.</w:t>
      </w:r>
      <w:r w:rsidRPr="00826D4D">
        <w:rPr>
          <w:rFonts w:eastAsia="Times New Roman" w:cs="Times New Roman"/>
          <w:szCs w:val="24"/>
        </w:rPr>
        <w:t xml:space="preserve"> </w:t>
      </w:r>
    </w:p>
    <w:p w14:paraId="5218DBCA" w14:textId="77777777" w:rsidR="00BE48FC" w:rsidRDefault="008F016C">
      <w:pPr>
        <w:spacing w:line="600" w:lineRule="auto"/>
        <w:ind w:firstLine="720"/>
        <w:jc w:val="both"/>
        <w:rPr>
          <w:rFonts w:eastAsia="Times New Roman" w:cs="Times New Roman"/>
          <w:szCs w:val="24"/>
        </w:rPr>
      </w:pPr>
      <w:r w:rsidRPr="00826D4D">
        <w:rPr>
          <w:rFonts w:eastAsia="Times New Roman" w:cs="Times New Roman"/>
          <w:szCs w:val="24"/>
        </w:rPr>
        <w:t>Έτσι όπως είναι αυτή τη στιγμή ο Ε65</w:t>
      </w:r>
      <w:r>
        <w:rPr>
          <w:rFonts w:eastAsia="Times New Roman" w:cs="Times New Roman"/>
          <w:szCs w:val="24"/>
        </w:rPr>
        <w:t>,</w:t>
      </w:r>
      <w:r w:rsidRPr="00826D4D">
        <w:rPr>
          <w:rFonts w:eastAsia="Times New Roman" w:cs="Times New Roman"/>
          <w:szCs w:val="24"/>
        </w:rPr>
        <w:t xml:space="preserve"> παραμένει ένας αυτοκινη</w:t>
      </w:r>
      <w:r>
        <w:rPr>
          <w:rFonts w:eastAsia="Times New Roman" w:cs="Times New Roman"/>
          <w:szCs w:val="24"/>
        </w:rPr>
        <w:t xml:space="preserve">τόδρομος που δεν οδηγεί πουθενά τυφλός. </w:t>
      </w:r>
      <w:r w:rsidRPr="00826D4D">
        <w:rPr>
          <w:rFonts w:eastAsia="Times New Roman" w:cs="Times New Roman"/>
          <w:szCs w:val="24"/>
        </w:rPr>
        <w:t xml:space="preserve">Σήμερα </w:t>
      </w:r>
      <w:r>
        <w:rPr>
          <w:rFonts w:eastAsia="Times New Roman" w:cs="Times New Roman"/>
          <w:szCs w:val="24"/>
        </w:rPr>
        <w:t>μετά και</w:t>
      </w:r>
      <w:r w:rsidRPr="00826D4D">
        <w:rPr>
          <w:rFonts w:eastAsia="Times New Roman" w:cs="Times New Roman"/>
          <w:szCs w:val="24"/>
        </w:rPr>
        <w:t xml:space="preserve"> την παράδοση</w:t>
      </w:r>
      <w:r>
        <w:rPr>
          <w:rFonts w:eastAsia="Times New Roman" w:cs="Times New Roman"/>
          <w:szCs w:val="24"/>
        </w:rPr>
        <w:t xml:space="preserve"> του κεντρικ</w:t>
      </w:r>
      <w:r>
        <w:rPr>
          <w:rFonts w:eastAsia="Times New Roman" w:cs="Times New Roman"/>
          <w:szCs w:val="24"/>
        </w:rPr>
        <w:t>ού τμήματος Ξυνιάδα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sidRPr="00826D4D">
        <w:rPr>
          <w:rFonts w:eastAsia="Times New Roman" w:cs="Times New Roman"/>
          <w:szCs w:val="24"/>
        </w:rPr>
        <w:t xml:space="preserve">Τρίκαλα </w:t>
      </w:r>
      <w:r>
        <w:rPr>
          <w:rFonts w:eastAsia="Times New Roman" w:cs="Times New Roman"/>
          <w:szCs w:val="24"/>
        </w:rPr>
        <w:t xml:space="preserve">στις </w:t>
      </w:r>
      <w:r w:rsidRPr="00826D4D">
        <w:rPr>
          <w:rFonts w:eastAsia="Times New Roman" w:cs="Times New Roman"/>
          <w:szCs w:val="24"/>
        </w:rPr>
        <w:t xml:space="preserve">21 Δεκεμβρίου </w:t>
      </w:r>
      <w:r>
        <w:rPr>
          <w:rFonts w:eastAsia="Times New Roman" w:cs="Times New Roman"/>
          <w:szCs w:val="24"/>
        </w:rPr>
        <w:t xml:space="preserve">2017, ο αυτοκινητόδρομος </w:t>
      </w:r>
      <w:r w:rsidRPr="00826D4D">
        <w:rPr>
          <w:rFonts w:eastAsia="Times New Roman" w:cs="Times New Roman"/>
          <w:szCs w:val="24"/>
        </w:rPr>
        <w:t xml:space="preserve">της </w:t>
      </w:r>
      <w:r>
        <w:rPr>
          <w:rFonts w:eastAsia="Times New Roman" w:cs="Times New Roman"/>
          <w:szCs w:val="24"/>
        </w:rPr>
        <w:t>κ</w:t>
      </w:r>
      <w:r w:rsidRPr="00826D4D">
        <w:rPr>
          <w:rFonts w:eastAsia="Times New Roman" w:cs="Times New Roman"/>
          <w:szCs w:val="24"/>
        </w:rPr>
        <w:t>εντρικής Ελλάδος εξακολουθεί να παραμένει τυφλός</w:t>
      </w:r>
      <w:r>
        <w:rPr>
          <w:rFonts w:eastAsia="Times New Roman" w:cs="Times New Roman"/>
          <w:szCs w:val="24"/>
        </w:rPr>
        <w:t>.</w:t>
      </w:r>
      <w:r w:rsidRPr="00826D4D">
        <w:rPr>
          <w:rFonts w:eastAsia="Times New Roman" w:cs="Times New Roman"/>
          <w:szCs w:val="24"/>
        </w:rPr>
        <w:t xml:space="preserve"> Αυτό είναι μία ακόμα ελληνική πρωτοτυπία</w:t>
      </w:r>
      <w:r>
        <w:rPr>
          <w:rFonts w:eastAsia="Times New Roman" w:cs="Times New Roman"/>
          <w:szCs w:val="24"/>
        </w:rPr>
        <w:t>,</w:t>
      </w:r>
      <w:r w:rsidRPr="00826D4D">
        <w:rPr>
          <w:rFonts w:eastAsia="Times New Roman" w:cs="Times New Roman"/>
          <w:szCs w:val="24"/>
        </w:rPr>
        <w:t xml:space="preserve"> καθώς από τα συνολικά </w:t>
      </w:r>
      <w:r>
        <w:rPr>
          <w:rFonts w:eastAsia="Times New Roman" w:cs="Times New Roman"/>
          <w:szCs w:val="24"/>
        </w:rPr>
        <w:t>190,5</w:t>
      </w:r>
      <w:r w:rsidRPr="00826D4D">
        <w:rPr>
          <w:rFonts w:eastAsia="Times New Roman" w:cs="Times New Roman"/>
          <w:szCs w:val="24"/>
        </w:rPr>
        <w:t xml:space="preserve"> χιλιόμετρα του Ε65 </w:t>
      </w:r>
      <w:r>
        <w:rPr>
          <w:rFonts w:eastAsia="Times New Roman" w:cs="Times New Roman"/>
          <w:szCs w:val="24"/>
        </w:rPr>
        <w:t>π</w:t>
      </w:r>
      <w:r w:rsidRPr="00826D4D">
        <w:rPr>
          <w:rFonts w:eastAsia="Times New Roman" w:cs="Times New Roman"/>
          <w:szCs w:val="24"/>
        </w:rPr>
        <w:t>αραδόθηκε στη κυκλοφορία πρώτα το μεσ</w:t>
      </w:r>
      <w:r w:rsidRPr="00826D4D">
        <w:rPr>
          <w:rFonts w:eastAsia="Times New Roman" w:cs="Times New Roman"/>
          <w:szCs w:val="24"/>
        </w:rPr>
        <w:t xml:space="preserve">αίο τμήμα μήκους </w:t>
      </w:r>
      <w:r>
        <w:rPr>
          <w:rFonts w:eastAsia="Times New Roman" w:cs="Times New Roman"/>
          <w:szCs w:val="24"/>
        </w:rPr>
        <w:t>εβδομήντα εννιά</w:t>
      </w:r>
      <w:r w:rsidRPr="00826D4D">
        <w:rPr>
          <w:rFonts w:eastAsia="Times New Roman" w:cs="Times New Roman"/>
          <w:szCs w:val="24"/>
        </w:rPr>
        <w:t xml:space="preserve"> χιλιομέτρων</w:t>
      </w:r>
      <w:r>
        <w:rPr>
          <w:rFonts w:eastAsia="Times New Roman" w:cs="Times New Roman"/>
          <w:szCs w:val="24"/>
        </w:rPr>
        <w:t>, ε</w:t>
      </w:r>
      <w:r w:rsidRPr="00826D4D">
        <w:rPr>
          <w:rFonts w:eastAsia="Times New Roman" w:cs="Times New Roman"/>
          <w:szCs w:val="24"/>
        </w:rPr>
        <w:t xml:space="preserve">νώ οι δύο άκρες παρέμειναν </w:t>
      </w:r>
      <w:r>
        <w:rPr>
          <w:rFonts w:eastAsia="Times New Roman" w:cs="Times New Roman"/>
          <w:szCs w:val="24"/>
        </w:rPr>
        <w:t xml:space="preserve">σε αναμονή. </w:t>
      </w:r>
    </w:p>
    <w:p w14:paraId="5218DBCB" w14:textId="77777777" w:rsidR="00BE48FC" w:rsidRDefault="008F016C">
      <w:pPr>
        <w:spacing w:line="600" w:lineRule="auto"/>
        <w:ind w:firstLine="720"/>
        <w:jc w:val="both"/>
        <w:rPr>
          <w:rFonts w:eastAsia="Times New Roman" w:cs="Times New Roman"/>
          <w:szCs w:val="24"/>
        </w:rPr>
      </w:pPr>
      <w:r w:rsidRPr="00826D4D">
        <w:rPr>
          <w:rFonts w:eastAsia="Times New Roman" w:cs="Times New Roman"/>
          <w:szCs w:val="24"/>
        </w:rPr>
        <w:t xml:space="preserve">Το νότιο τμήμα που είναι αυτό για το οποίο συζητάμε μήκους </w:t>
      </w:r>
      <w:r>
        <w:rPr>
          <w:rFonts w:eastAsia="Times New Roman" w:cs="Times New Roman"/>
          <w:szCs w:val="24"/>
        </w:rPr>
        <w:t>τριάντα δύο</w:t>
      </w:r>
      <w:r w:rsidRPr="00826D4D">
        <w:rPr>
          <w:rFonts w:eastAsia="Times New Roman" w:cs="Times New Roman"/>
          <w:szCs w:val="24"/>
        </w:rPr>
        <w:t xml:space="preserve"> χιλιομέτρων</w:t>
      </w:r>
      <w:r>
        <w:rPr>
          <w:rFonts w:eastAsia="Times New Roman" w:cs="Times New Roman"/>
          <w:szCs w:val="24"/>
        </w:rPr>
        <w:t>,</w:t>
      </w:r>
      <w:r w:rsidRPr="00826D4D">
        <w:rPr>
          <w:rFonts w:eastAsia="Times New Roman" w:cs="Times New Roman"/>
          <w:szCs w:val="24"/>
        </w:rPr>
        <w:t xml:space="preserve"> θα οδηγηθεί προς ολοκλήρωση με την παρούσα σύμβαση</w:t>
      </w:r>
      <w:r>
        <w:rPr>
          <w:rFonts w:eastAsia="Times New Roman" w:cs="Times New Roman"/>
          <w:szCs w:val="24"/>
        </w:rPr>
        <w:t>,</w:t>
      </w:r>
      <w:r w:rsidRPr="00826D4D">
        <w:rPr>
          <w:rFonts w:eastAsia="Times New Roman" w:cs="Times New Roman"/>
          <w:szCs w:val="24"/>
        </w:rPr>
        <w:t xml:space="preserve"> ενώ για το βόρειο τμήμα που είναι</w:t>
      </w:r>
      <w:r w:rsidRPr="00826D4D">
        <w:rPr>
          <w:rFonts w:eastAsia="Times New Roman" w:cs="Times New Roman"/>
          <w:szCs w:val="24"/>
        </w:rPr>
        <w:t xml:space="preserve"> το κομμάτι </w:t>
      </w:r>
      <w:r>
        <w:rPr>
          <w:rFonts w:eastAsia="Times New Roman" w:cs="Times New Roman"/>
          <w:szCs w:val="24"/>
        </w:rPr>
        <w:t xml:space="preserve">από </w:t>
      </w:r>
      <w:r w:rsidRPr="00826D4D">
        <w:rPr>
          <w:rFonts w:eastAsia="Times New Roman" w:cs="Times New Roman"/>
          <w:szCs w:val="24"/>
        </w:rPr>
        <w:t>Τρίκαλα μέχρι Εγνατία</w:t>
      </w:r>
      <w:r>
        <w:rPr>
          <w:rFonts w:eastAsia="Times New Roman" w:cs="Times New Roman"/>
          <w:szCs w:val="24"/>
        </w:rPr>
        <w:t>,</w:t>
      </w:r>
      <w:r w:rsidRPr="00826D4D">
        <w:rPr>
          <w:rFonts w:eastAsia="Times New Roman" w:cs="Times New Roman"/>
          <w:szCs w:val="24"/>
        </w:rPr>
        <w:t xml:space="preserve"> όπου ουσιαστικά έχουν ενοποιηθεί </w:t>
      </w:r>
      <w:r>
        <w:rPr>
          <w:rFonts w:eastAsia="Times New Roman" w:cs="Times New Roman"/>
          <w:szCs w:val="24"/>
        </w:rPr>
        <w:t xml:space="preserve">οι </w:t>
      </w:r>
      <w:r w:rsidRPr="00826D4D">
        <w:rPr>
          <w:rFonts w:eastAsia="Times New Roman" w:cs="Times New Roman"/>
          <w:szCs w:val="24"/>
        </w:rPr>
        <w:t>άλλοι δύο κόμβοι που εκκρεμούν</w:t>
      </w:r>
      <w:r>
        <w:rPr>
          <w:rFonts w:eastAsia="Times New Roman" w:cs="Times New Roman"/>
          <w:szCs w:val="24"/>
        </w:rPr>
        <w:t>,</w:t>
      </w:r>
      <w:r w:rsidRPr="00826D4D">
        <w:rPr>
          <w:rFonts w:eastAsia="Times New Roman" w:cs="Times New Roman"/>
          <w:szCs w:val="24"/>
        </w:rPr>
        <w:t xml:space="preserve"> το Υπουργείο </w:t>
      </w:r>
      <w:r>
        <w:rPr>
          <w:rFonts w:eastAsia="Times New Roman" w:cs="Times New Roman"/>
          <w:szCs w:val="24"/>
        </w:rPr>
        <w:t>Υ</w:t>
      </w:r>
      <w:r w:rsidRPr="00826D4D">
        <w:rPr>
          <w:rFonts w:eastAsia="Times New Roman" w:cs="Times New Roman"/>
          <w:szCs w:val="24"/>
        </w:rPr>
        <w:t>ποδομών και Μεταφορών βρίσκεται σε συνεργασία με την Ευρωπαϊκή Τράπεζα Επενδύσεων για τη χρηματοδότησ</w:t>
      </w:r>
      <w:r>
        <w:rPr>
          <w:rFonts w:eastAsia="Times New Roman" w:cs="Times New Roman"/>
          <w:szCs w:val="24"/>
        </w:rPr>
        <w:t>ή</w:t>
      </w:r>
      <w:r w:rsidRPr="00826D4D">
        <w:rPr>
          <w:rFonts w:eastAsia="Times New Roman" w:cs="Times New Roman"/>
          <w:szCs w:val="24"/>
        </w:rPr>
        <w:t xml:space="preserve"> του και απαιτείται οριστικοποίηση τεχνικών και χρηματοοικονομικών θεμάτων</w:t>
      </w:r>
      <w:r>
        <w:rPr>
          <w:rFonts w:eastAsia="Times New Roman" w:cs="Times New Roman"/>
          <w:szCs w:val="24"/>
        </w:rPr>
        <w:t>.</w:t>
      </w:r>
      <w:r w:rsidRPr="00826D4D">
        <w:rPr>
          <w:rFonts w:eastAsia="Times New Roman" w:cs="Times New Roman"/>
          <w:szCs w:val="24"/>
        </w:rPr>
        <w:t xml:space="preserve"> </w:t>
      </w:r>
    </w:p>
    <w:p w14:paraId="5218DBCC" w14:textId="77777777" w:rsidR="00BE48FC" w:rsidRDefault="008F016C">
      <w:pPr>
        <w:spacing w:line="600" w:lineRule="auto"/>
        <w:ind w:firstLine="720"/>
        <w:jc w:val="both"/>
        <w:rPr>
          <w:rFonts w:eastAsia="Times New Roman" w:cs="Times New Roman"/>
          <w:szCs w:val="24"/>
        </w:rPr>
      </w:pPr>
      <w:r w:rsidRPr="00826D4D">
        <w:rPr>
          <w:rFonts w:eastAsia="Times New Roman" w:cs="Times New Roman"/>
          <w:szCs w:val="24"/>
        </w:rPr>
        <w:t>Με τη νέα σύμβαση επέρχονται ορισμένες αλλαγές ήσσονος ως επί το πλείστον σημασίας</w:t>
      </w:r>
      <w:r>
        <w:rPr>
          <w:rFonts w:eastAsia="Times New Roman" w:cs="Times New Roman"/>
          <w:szCs w:val="24"/>
        </w:rPr>
        <w:t>, υ</w:t>
      </w:r>
      <w:r w:rsidRPr="00826D4D">
        <w:rPr>
          <w:rFonts w:eastAsia="Times New Roman" w:cs="Times New Roman"/>
          <w:szCs w:val="24"/>
        </w:rPr>
        <w:t>πάρχουν</w:t>
      </w:r>
      <w:r>
        <w:rPr>
          <w:rFonts w:eastAsia="Times New Roman" w:cs="Times New Roman"/>
          <w:szCs w:val="24"/>
        </w:rPr>
        <w:t>,</w:t>
      </w:r>
      <w:r w:rsidRPr="00826D4D">
        <w:rPr>
          <w:rFonts w:eastAsia="Times New Roman" w:cs="Times New Roman"/>
          <w:szCs w:val="24"/>
        </w:rPr>
        <w:t xml:space="preserve"> </w:t>
      </w:r>
      <w:r>
        <w:rPr>
          <w:rFonts w:eastAsia="Times New Roman" w:cs="Times New Roman"/>
          <w:szCs w:val="24"/>
        </w:rPr>
        <w:t>όμως,</w:t>
      </w:r>
      <w:r w:rsidRPr="00826D4D">
        <w:rPr>
          <w:rFonts w:eastAsia="Times New Roman" w:cs="Times New Roman"/>
          <w:szCs w:val="24"/>
        </w:rPr>
        <w:t xml:space="preserve"> και διαδικαστικές</w:t>
      </w:r>
      <w:r>
        <w:rPr>
          <w:rFonts w:eastAsia="Times New Roman" w:cs="Times New Roman"/>
          <w:szCs w:val="24"/>
        </w:rPr>
        <w:t>,</w:t>
      </w:r>
      <w:r w:rsidRPr="00826D4D">
        <w:rPr>
          <w:rFonts w:eastAsia="Times New Roman" w:cs="Times New Roman"/>
          <w:szCs w:val="24"/>
        </w:rPr>
        <w:t xml:space="preserve"> τεχνικές τροποποιήσεις </w:t>
      </w:r>
      <w:r>
        <w:rPr>
          <w:rFonts w:eastAsia="Times New Roman" w:cs="Times New Roman"/>
          <w:szCs w:val="24"/>
        </w:rPr>
        <w:t>,</w:t>
      </w:r>
      <w:r w:rsidRPr="00826D4D">
        <w:rPr>
          <w:rFonts w:eastAsia="Times New Roman" w:cs="Times New Roman"/>
          <w:szCs w:val="24"/>
        </w:rPr>
        <w:t>που αλλάζουν τη δυναμική του έργου</w:t>
      </w:r>
      <w:r>
        <w:rPr>
          <w:rFonts w:eastAsia="Times New Roman" w:cs="Times New Roman"/>
          <w:szCs w:val="24"/>
        </w:rPr>
        <w:t>.</w:t>
      </w:r>
      <w:r w:rsidRPr="00826D4D">
        <w:rPr>
          <w:rFonts w:eastAsia="Times New Roman" w:cs="Times New Roman"/>
          <w:szCs w:val="24"/>
        </w:rPr>
        <w:t xml:space="preserve"> </w:t>
      </w:r>
      <w:r w:rsidRPr="00826D4D">
        <w:rPr>
          <w:rFonts w:eastAsia="Times New Roman" w:cs="Times New Roman"/>
          <w:szCs w:val="24"/>
        </w:rPr>
        <w:t>Ειδικότερα τροποποιείται το άρθρο 18 της αρχικής σύμβασης και πλέον θα επιβάλλονται στον παραχωρησιούχο αυστηρότερες ρήτρες</w:t>
      </w:r>
      <w:r>
        <w:rPr>
          <w:rFonts w:eastAsia="Times New Roman" w:cs="Times New Roman"/>
          <w:szCs w:val="24"/>
        </w:rPr>
        <w:t>,</w:t>
      </w:r>
      <w:r w:rsidRPr="00826D4D">
        <w:rPr>
          <w:rFonts w:eastAsia="Times New Roman" w:cs="Times New Roman"/>
          <w:szCs w:val="24"/>
        </w:rPr>
        <w:t xml:space="preserve"> τόσο χρηματικά</w:t>
      </w:r>
      <w:r>
        <w:rPr>
          <w:rFonts w:eastAsia="Times New Roman" w:cs="Times New Roman"/>
          <w:szCs w:val="24"/>
        </w:rPr>
        <w:t>,</w:t>
      </w:r>
      <w:r w:rsidRPr="00826D4D">
        <w:rPr>
          <w:rFonts w:eastAsia="Times New Roman" w:cs="Times New Roman"/>
          <w:szCs w:val="24"/>
        </w:rPr>
        <w:t xml:space="preserve"> δηλαδή κατάθεση εγγυητικής</w:t>
      </w:r>
      <w:r>
        <w:rPr>
          <w:rFonts w:eastAsia="Times New Roman" w:cs="Times New Roman"/>
          <w:szCs w:val="24"/>
        </w:rPr>
        <w:t>,</w:t>
      </w:r>
      <w:r w:rsidRPr="00826D4D">
        <w:rPr>
          <w:rFonts w:eastAsia="Times New Roman" w:cs="Times New Roman"/>
          <w:szCs w:val="24"/>
        </w:rPr>
        <w:t xml:space="preserve"> πρόστιμα</w:t>
      </w:r>
      <w:r>
        <w:rPr>
          <w:rFonts w:eastAsia="Times New Roman" w:cs="Times New Roman"/>
          <w:szCs w:val="24"/>
        </w:rPr>
        <w:t>, κ</w:t>
      </w:r>
      <w:r>
        <w:rPr>
          <w:rFonts w:eastAsia="Times New Roman" w:cs="Times New Roman"/>
          <w:szCs w:val="24"/>
        </w:rPr>
        <w:t>.</w:t>
      </w:r>
      <w:r>
        <w:rPr>
          <w:rFonts w:eastAsia="Times New Roman" w:cs="Times New Roman"/>
          <w:szCs w:val="24"/>
        </w:rPr>
        <w:t>λπ.,</w:t>
      </w:r>
      <w:r w:rsidRPr="00826D4D">
        <w:rPr>
          <w:rFonts w:eastAsia="Times New Roman" w:cs="Times New Roman"/>
          <w:szCs w:val="24"/>
        </w:rPr>
        <w:t xml:space="preserve"> όσο και χρονικά</w:t>
      </w:r>
      <w:r>
        <w:rPr>
          <w:rFonts w:eastAsia="Times New Roman" w:cs="Times New Roman"/>
          <w:szCs w:val="24"/>
        </w:rPr>
        <w:t>,</w:t>
      </w:r>
      <w:r w:rsidRPr="00826D4D">
        <w:rPr>
          <w:rFonts w:eastAsia="Times New Roman" w:cs="Times New Roman"/>
          <w:szCs w:val="24"/>
        </w:rPr>
        <w:t xml:space="preserve"> δηλαδή στενότερα περιθώρια για το αναβαλλόμενο τμήμα</w:t>
      </w:r>
      <w:r>
        <w:rPr>
          <w:rFonts w:eastAsia="Times New Roman" w:cs="Times New Roman"/>
          <w:szCs w:val="24"/>
        </w:rPr>
        <w:t>.</w:t>
      </w:r>
    </w:p>
    <w:p w14:paraId="5218DBCD"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 xml:space="preserve">Μετά σε κάθε ανάληψη του παραχωρησιούχου μέσα σε μια πενταετία το </w:t>
      </w:r>
      <w:r>
        <w:rPr>
          <w:rFonts w:eastAsia="Times New Roman" w:cs="Times New Roman"/>
          <w:szCs w:val="24"/>
        </w:rPr>
        <w:t>δ</w:t>
      </w:r>
      <w:r>
        <w:rPr>
          <w:rFonts w:eastAsia="Times New Roman" w:cs="Times New Roman"/>
          <w:szCs w:val="24"/>
        </w:rPr>
        <w:t>ημόσιο θα καλύπτει τον ΦΠΑ, ενώ εκτός από 400</w:t>
      </w:r>
      <w:r w:rsidRPr="00C72D7B">
        <w:rPr>
          <w:rFonts w:eastAsia="Times New Roman" w:cs="Times New Roman"/>
          <w:b/>
          <w:szCs w:val="24"/>
        </w:rPr>
        <w:t xml:space="preserve"> ε</w:t>
      </w:r>
      <w:r>
        <w:rPr>
          <w:rFonts w:eastAsia="Times New Roman" w:cs="Times New Roman"/>
          <w:szCs w:val="24"/>
        </w:rPr>
        <w:t xml:space="preserve">κατομμύρια που συγχρηματοδοτεί η Ευρωπαϊκή Ένωση, το </w:t>
      </w:r>
      <w:r>
        <w:rPr>
          <w:rFonts w:eastAsia="Times New Roman" w:cs="Times New Roman"/>
          <w:szCs w:val="24"/>
        </w:rPr>
        <w:t>δ</w:t>
      </w:r>
      <w:r>
        <w:rPr>
          <w:rFonts w:eastAsia="Times New Roman" w:cs="Times New Roman"/>
          <w:szCs w:val="24"/>
        </w:rPr>
        <w:t>ημόσιο θα καταβάλλει ύστερα από έξι μήνες 5,7 εκατομμύρια για εργασίες αποκατάστασης τω</w:t>
      </w:r>
      <w:r>
        <w:rPr>
          <w:rFonts w:eastAsia="Times New Roman" w:cs="Times New Roman"/>
          <w:szCs w:val="24"/>
        </w:rPr>
        <w:t xml:space="preserve">ν ημιτελών έργων του ιδίου τμήματος με τη μορφή συμπληρωματικών εργασιών. </w:t>
      </w:r>
    </w:p>
    <w:p w14:paraId="5218DBCE"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Όπως είπαμε και προηγουμένως, αυτό που καθυστέρησε την έναρξη των εργασιών</w:t>
      </w:r>
      <w:r>
        <w:rPr>
          <w:rFonts w:eastAsia="Times New Roman" w:cs="Times New Roman"/>
          <w:szCs w:val="24"/>
        </w:rPr>
        <w:t>,</w:t>
      </w:r>
      <w:r>
        <w:rPr>
          <w:rFonts w:eastAsia="Times New Roman" w:cs="Times New Roman"/>
          <w:szCs w:val="24"/>
        </w:rPr>
        <w:t xml:space="preserve"> ήταν η απόφαση της Γενικής Διεύθυνσης Ανταγωνισμού της Ευρωπαϊκής Επιτροπής, για την οποία χρειάστηκαν σχ</w:t>
      </w:r>
      <w:r>
        <w:rPr>
          <w:rFonts w:eastAsia="Times New Roman" w:cs="Times New Roman"/>
          <w:szCs w:val="24"/>
        </w:rPr>
        <w:t xml:space="preserve">εδόν δύο χρόνια με αλλεπάλληλες ανταλλαγές αλληλογραφίας ανάμεσα στις δύο πλευρές. </w:t>
      </w:r>
    </w:p>
    <w:p w14:paraId="5218DBCF"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 xml:space="preserve">Η αιτιολόγηση όπως φαίνεται, δεν είχε θεωρηθεί αυτονόητη από τη </w:t>
      </w:r>
      <w:r>
        <w:rPr>
          <w:rFonts w:eastAsia="Times New Roman" w:cs="Times New Roman"/>
          <w:szCs w:val="24"/>
        </w:rPr>
        <w:t>γ</w:t>
      </w:r>
      <w:r>
        <w:rPr>
          <w:rFonts w:eastAsia="Times New Roman" w:cs="Times New Roman"/>
          <w:szCs w:val="24"/>
        </w:rPr>
        <w:t xml:space="preserve">ενική </w:t>
      </w:r>
      <w:r>
        <w:rPr>
          <w:rFonts w:eastAsia="Times New Roman" w:cs="Times New Roman"/>
          <w:szCs w:val="24"/>
        </w:rPr>
        <w:t>δ</w:t>
      </w:r>
      <w:r>
        <w:rPr>
          <w:rFonts w:eastAsia="Times New Roman" w:cs="Times New Roman"/>
          <w:szCs w:val="24"/>
        </w:rPr>
        <w:t>ιεύθυνση</w:t>
      </w:r>
      <w:r>
        <w:rPr>
          <w:rFonts w:eastAsia="Times New Roman" w:cs="Times New Roman"/>
          <w:szCs w:val="24"/>
        </w:rPr>
        <w:t>,</w:t>
      </w:r>
      <w:r>
        <w:rPr>
          <w:rFonts w:eastAsia="Times New Roman" w:cs="Times New Roman"/>
          <w:szCs w:val="24"/>
        </w:rPr>
        <w:t xml:space="preserve"> που έπρεπε να πειστεί ότι δεν παραβιάζονται οι αρχές του ανταγωνισμού με τα αναβαλλόμενα τ</w:t>
      </w:r>
      <w:r>
        <w:rPr>
          <w:rFonts w:eastAsia="Times New Roman" w:cs="Times New Roman"/>
          <w:szCs w:val="24"/>
        </w:rPr>
        <w:t xml:space="preserve">μήματα. </w:t>
      </w:r>
    </w:p>
    <w:p w14:paraId="5218DBD0"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Το κόστος του έργου συνολικά ανέρχεται σε 310 εκατομμύρια ευρώ. Σύμφωνα με απάντηση, πάντως, του Υπουργείου Υποδομών και Μεταφορών στο πλαίσιο του κοινοβουλευτικού ελέγχου οι εργασίες θα διαρκέσουν τρία χρόνια, δηλαδή θα πάμε έως το 2021</w:t>
      </w:r>
      <w:r>
        <w:rPr>
          <w:rFonts w:eastAsia="Times New Roman" w:cs="Times New Roman"/>
          <w:szCs w:val="24"/>
        </w:rPr>
        <w:t>,</w:t>
      </w:r>
      <w:r>
        <w:rPr>
          <w:rFonts w:eastAsia="Times New Roman" w:cs="Times New Roman"/>
          <w:szCs w:val="24"/>
        </w:rPr>
        <w:t xml:space="preserve"> για να τ</w:t>
      </w:r>
      <w:r>
        <w:rPr>
          <w:rFonts w:eastAsia="Times New Roman" w:cs="Times New Roman"/>
          <w:szCs w:val="24"/>
        </w:rPr>
        <w:t>ο εντάξουμε και στους εορτασμούς για τα διακόσια χρόνια της Ελληνικής Επανάστασης.</w:t>
      </w:r>
    </w:p>
    <w:p w14:paraId="5218DBD1"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 xml:space="preserve">Εμείς θεωρούμε θετικό το νομοσχέδιο. Είναι ένα κρίσιμο έργο υποδομής για ένα κομμάτι της χώρας, την </w:t>
      </w:r>
      <w:r>
        <w:rPr>
          <w:rFonts w:eastAsia="Times New Roman" w:cs="Times New Roman"/>
          <w:szCs w:val="24"/>
        </w:rPr>
        <w:t>κ</w:t>
      </w:r>
      <w:r>
        <w:rPr>
          <w:rFonts w:eastAsia="Times New Roman" w:cs="Times New Roman"/>
          <w:szCs w:val="24"/>
        </w:rPr>
        <w:t>εντρική Ελλάδα, που θα δώσει την ευκαιρία σε αυτό το κομμάτι να αναδειχθ</w:t>
      </w:r>
      <w:r>
        <w:rPr>
          <w:rFonts w:eastAsia="Times New Roman" w:cs="Times New Roman"/>
          <w:szCs w:val="24"/>
        </w:rPr>
        <w:t xml:space="preserve">εί ακόμα περισσότερο. Είμαστε, λοιπόν, θετικοί στην κύρωση τροποποίησης της σύμβασης παραχώρησης για τον Ε65 και για κοινωνικούς και για αναπτυξιακούς λόγους στην περιοχή της </w:t>
      </w:r>
      <w:r>
        <w:rPr>
          <w:rFonts w:eastAsia="Times New Roman" w:cs="Times New Roman"/>
          <w:szCs w:val="24"/>
        </w:rPr>
        <w:t>κ</w:t>
      </w:r>
      <w:r>
        <w:rPr>
          <w:rFonts w:eastAsia="Times New Roman" w:cs="Times New Roman"/>
          <w:szCs w:val="24"/>
        </w:rPr>
        <w:t>εντρικής Ελλάδος και θα περιμένουμε και την ολοκλήρωση του έργου, δηλαδή, και το</w:t>
      </w:r>
      <w:r>
        <w:rPr>
          <w:rFonts w:eastAsia="Times New Roman" w:cs="Times New Roman"/>
          <w:szCs w:val="24"/>
        </w:rPr>
        <w:t xml:space="preserve"> κομμάτι Τρίκαλα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Εγνατία που θα δώσει, κατά τη γνώμη μας, ακόμα περισσότερο ζωή στην περιοχή.</w:t>
      </w:r>
    </w:p>
    <w:p w14:paraId="5218DBD2"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Επίσης είναι θετικό το ότι στο συγκεκριμένο νομοσχέδιο</w:t>
      </w:r>
      <w:r>
        <w:rPr>
          <w:rFonts w:eastAsia="Times New Roman" w:cs="Times New Roman"/>
          <w:szCs w:val="24"/>
        </w:rPr>
        <w:t>,</w:t>
      </w:r>
      <w:r>
        <w:rPr>
          <w:rFonts w:eastAsia="Times New Roman" w:cs="Times New Roman"/>
          <w:szCs w:val="24"/>
        </w:rPr>
        <w:t xml:space="preserve"> δεν έχουμε αυτό το φαινόμενο που παρουσιάστηκε πριν από μερικές ώρες στο προηγούμενο νομοσχέδιο, όπου εί</w:t>
      </w:r>
      <w:r>
        <w:rPr>
          <w:rFonts w:eastAsia="Times New Roman" w:cs="Times New Roman"/>
          <w:szCs w:val="24"/>
        </w:rPr>
        <w:t>χαμε περίπου είκοσι δύο τροπολογίες, πράγμα που μας ανάγκασε να αποχωρήσουμε από τη διαδικασία.</w:t>
      </w:r>
    </w:p>
    <w:p w14:paraId="5218DBD3"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Ευχαριστώ πολύ.</w:t>
      </w:r>
    </w:p>
    <w:p w14:paraId="5218DBD4" w14:textId="77777777" w:rsidR="00BE48FC" w:rsidRDefault="008F016C">
      <w:pPr>
        <w:spacing w:line="600" w:lineRule="auto"/>
        <w:ind w:firstLine="720"/>
        <w:jc w:val="both"/>
        <w:rPr>
          <w:rFonts w:eastAsia="Times New Roman" w:cs="Times New Roman"/>
          <w:szCs w:val="24"/>
        </w:rPr>
      </w:pPr>
      <w:r w:rsidRPr="005D0EA1">
        <w:rPr>
          <w:rFonts w:eastAsia="Times New Roman" w:cs="Times New Roman"/>
          <w:b/>
          <w:szCs w:val="24"/>
        </w:rPr>
        <w:t xml:space="preserve">ΠΡΟΕΔΡΕΥΩΝ (Γεώργιος </w:t>
      </w:r>
      <w:r>
        <w:rPr>
          <w:rFonts w:eastAsia="Times New Roman" w:cs="Times New Roman"/>
          <w:b/>
          <w:szCs w:val="24"/>
        </w:rPr>
        <w:t>Βαρεμένος</w:t>
      </w:r>
      <w:r w:rsidRPr="005D0EA1">
        <w:rPr>
          <w:rFonts w:eastAsia="Times New Roman" w:cs="Times New Roman"/>
          <w:b/>
          <w:szCs w:val="24"/>
        </w:rPr>
        <w:t>)</w:t>
      </w:r>
      <w:r w:rsidRPr="00782FA5">
        <w:rPr>
          <w:rFonts w:eastAsia="Times New Roman" w:cs="Times New Roman"/>
          <w:b/>
          <w:szCs w:val="24"/>
        </w:rPr>
        <w:t>:</w:t>
      </w:r>
      <w:r>
        <w:rPr>
          <w:rFonts w:eastAsia="Times New Roman" w:cs="Times New Roman"/>
          <w:szCs w:val="24"/>
        </w:rPr>
        <w:t xml:space="preserve"> Ευχαριστούμε.</w:t>
      </w:r>
    </w:p>
    <w:p w14:paraId="5218DBD5"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Κύριε Σιμορέλη, έχετε τον λόγο, μιας και έγινε λόγος για το τμήμα Τρίκαλα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Εγνατία. </w:t>
      </w:r>
    </w:p>
    <w:p w14:paraId="5218DBD6" w14:textId="77777777" w:rsidR="00BE48FC" w:rsidRDefault="008F016C">
      <w:pPr>
        <w:spacing w:line="600" w:lineRule="auto"/>
        <w:ind w:firstLine="720"/>
        <w:jc w:val="both"/>
        <w:rPr>
          <w:rFonts w:eastAsia="Times New Roman" w:cs="Times New Roman"/>
          <w:szCs w:val="24"/>
        </w:rPr>
      </w:pPr>
      <w:r>
        <w:rPr>
          <w:rFonts w:eastAsia="Times New Roman" w:cs="Times New Roman"/>
          <w:b/>
          <w:szCs w:val="24"/>
        </w:rPr>
        <w:t xml:space="preserve">ΧΡΗΣΤΟΣ </w:t>
      </w:r>
      <w:r>
        <w:rPr>
          <w:rFonts w:eastAsia="Times New Roman" w:cs="Times New Roman"/>
          <w:b/>
          <w:szCs w:val="24"/>
        </w:rPr>
        <w:t>ΣΙΜΟΡΕΛΗΣ</w:t>
      </w:r>
      <w:r w:rsidRPr="00782FA5">
        <w:rPr>
          <w:rFonts w:eastAsia="Times New Roman" w:cs="Times New Roman"/>
          <w:b/>
          <w:szCs w:val="24"/>
        </w:rPr>
        <w:t>:</w:t>
      </w:r>
      <w:r w:rsidRPr="00782FA5">
        <w:rPr>
          <w:rFonts w:eastAsia="Times New Roman" w:cs="Times New Roman"/>
          <w:szCs w:val="24"/>
        </w:rPr>
        <w:t xml:space="preserve"> </w:t>
      </w:r>
      <w:r>
        <w:rPr>
          <w:rFonts w:eastAsia="Times New Roman" w:cs="Times New Roman"/>
          <w:szCs w:val="24"/>
        </w:rPr>
        <w:t>Ευχαριστώ, κύριε Πρόεδρε. Σήμερα έχουν την τιμητική τους τα Τρίκαλα, γενικά η Θεσσαλία.</w:t>
      </w:r>
    </w:p>
    <w:p w14:paraId="5218DBD7"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 xml:space="preserve">Κύριοι Βουλευτές, κύριε Υπουργέ, δεν το κάνω συχνά, αλλά θα ήθελα να σχολιάσω όλα αυτά τα οποία είπε ο εκπρόσωπος της Δημοκρατικής Συμπαράταξης κ. Μανιάτης. </w:t>
      </w:r>
    </w:p>
    <w:p w14:paraId="5218DBD8"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 xml:space="preserve">Όσον αφορά το πρώτο ζήτημα για τον αγωγό </w:t>
      </w:r>
      <w:r>
        <w:rPr>
          <w:rFonts w:eastAsia="Times New Roman" w:cs="Times New Roman"/>
          <w:szCs w:val="24"/>
          <w:lang w:val="en-GB"/>
        </w:rPr>
        <w:t>East</w:t>
      </w:r>
      <w:r w:rsidRPr="00782FA5">
        <w:rPr>
          <w:rFonts w:eastAsia="Times New Roman" w:cs="Times New Roman"/>
          <w:szCs w:val="24"/>
        </w:rPr>
        <w:t xml:space="preserve"> </w:t>
      </w:r>
      <w:r>
        <w:rPr>
          <w:rFonts w:eastAsia="Times New Roman" w:cs="Times New Roman"/>
          <w:szCs w:val="24"/>
          <w:lang w:val="en-GB"/>
        </w:rPr>
        <w:t>Med</w:t>
      </w:r>
      <w:r>
        <w:rPr>
          <w:rFonts w:eastAsia="Times New Roman" w:cs="Times New Roman"/>
          <w:szCs w:val="24"/>
        </w:rPr>
        <w:t xml:space="preserve"> όπως λέγεται</w:t>
      </w:r>
      <w:r>
        <w:rPr>
          <w:rFonts w:eastAsia="Times New Roman" w:cs="Times New Roman"/>
          <w:szCs w:val="24"/>
        </w:rPr>
        <w:t>,</w:t>
      </w:r>
      <w:r>
        <w:rPr>
          <w:rFonts w:eastAsia="Times New Roman" w:cs="Times New Roman"/>
          <w:szCs w:val="24"/>
        </w:rPr>
        <w:t xml:space="preserve"> ο «αγωγός ευημερίας» που θα έλεγα εγώ, τώρα πάρθηκε η πολιτική απόφαση από πού θα περάσει ο αγωγός.</w:t>
      </w:r>
    </w:p>
    <w:p w14:paraId="5218DBD9"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 xml:space="preserve">Όσον αφορά το δεύτερο, την κ. Θάνου και την Επιτροπή Ανταγωνισμού, θα  ήθελα να πω από εδώ </w:t>
      </w:r>
      <w:r>
        <w:rPr>
          <w:rFonts w:eastAsia="Times New Roman" w:cs="Times New Roman"/>
          <w:szCs w:val="24"/>
        </w:rPr>
        <w:t xml:space="preserve">ότι εκλέχθηκε εχθές από τις ψήφους του ΣΥΡΙΖΑ, των ΑΝΕΛ, της Ένωσης Κεντρώων και της Χρυσής Αυγής. Νομίζω ότι το ΚΚΕ ψήφισε «παρών» -αν θυμάμαι καλά- και το Ποτάμι, η Νέα Δημοκρατία και η Δημοκρατική Συμπαράταξη «κατά». </w:t>
      </w:r>
    </w:p>
    <w:p w14:paraId="5218DBDA"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Επίσης θα ήθελα να σχολιάσω τα λόγι</w:t>
      </w:r>
      <w:r>
        <w:rPr>
          <w:rFonts w:eastAsia="Times New Roman" w:cs="Times New Roman"/>
          <w:szCs w:val="24"/>
        </w:rPr>
        <w:t>α του κ. Μανιάτη, που μίλησε από την αρχή κιόλας όσον αφορά τα σκάνδαλα, τα ρουσφέτια. Εγώ θα έλεγα</w:t>
      </w:r>
      <w:r>
        <w:rPr>
          <w:rFonts w:eastAsia="Times New Roman" w:cs="Times New Roman"/>
          <w:szCs w:val="24"/>
        </w:rPr>
        <w:t>:</w:t>
      </w:r>
      <w:r>
        <w:rPr>
          <w:rFonts w:eastAsia="Times New Roman" w:cs="Times New Roman"/>
          <w:szCs w:val="24"/>
        </w:rPr>
        <w:t xml:space="preserve"> «Κοίτα ποιος μιλάει». Κοιτάτε ποιος μιλάει! Θα έλεγα μόνο το εξής</w:t>
      </w:r>
      <w:r w:rsidRPr="00782FA5">
        <w:rPr>
          <w:rFonts w:eastAsia="Times New Roman" w:cs="Times New Roman"/>
          <w:szCs w:val="24"/>
        </w:rPr>
        <w:t>:</w:t>
      </w:r>
      <w:r>
        <w:rPr>
          <w:rFonts w:eastAsia="Times New Roman" w:cs="Times New Roman"/>
          <w:szCs w:val="24"/>
        </w:rPr>
        <w:t xml:space="preserve"> Ας κοιτάξει στην αυλή του, διότι στο σπίτι του κρεμασμένου ας μη συνεχίσω</w:t>
      </w:r>
      <w:r>
        <w:rPr>
          <w:rFonts w:eastAsia="Times New Roman" w:cs="Times New Roman"/>
          <w:szCs w:val="24"/>
        </w:rPr>
        <w:t>,</w:t>
      </w:r>
      <w:r>
        <w:rPr>
          <w:rFonts w:eastAsia="Times New Roman" w:cs="Times New Roman"/>
          <w:szCs w:val="24"/>
        </w:rPr>
        <w:t xml:space="preserve"> γιατί ξέρετε </w:t>
      </w:r>
      <w:r>
        <w:rPr>
          <w:rFonts w:eastAsia="Times New Roman" w:cs="Times New Roman"/>
          <w:szCs w:val="24"/>
        </w:rPr>
        <w:t xml:space="preserve">τι εννοώ. </w:t>
      </w:r>
    </w:p>
    <w:p w14:paraId="5218DBDB"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Σήμερα είμαι στη πολύ ευχάριστη θέση</w:t>
      </w:r>
      <w:r>
        <w:rPr>
          <w:rFonts w:eastAsia="Times New Roman" w:cs="Times New Roman"/>
          <w:szCs w:val="24"/>
        </w:rPr>
        <w:t>,</w:t>
      </w:r>
      <w:r>
        <w:rPr>
          <w:rFonts w:eastAsia="Times New Roman" w:cs="Times New Roman"/>
          <w:szCs w:val="24"/>
        </w:rPr>
        <w:t xml:space="preserve"> να μιλήσω για την κύρωση σύμβασης μεταξύ του ελληνικού </w:t>
      </w:r>
      <w:r>
        <w:rPr>
          <w:rFonts w:eastAsia="Times New Roman" w:cs="Times New Roman"/>
          <w:szCs w:val="24"/>
        </w:rPr>
        <w:t>δ</w:t>
      </w:r>
      <w:r>
        <w:rPr>
          <w:rFonts w:eastAsia="Times New Roman" w:cs="Times New Roman"/>
          <w:szCs w:val="24"/>
        </w:rPr>
        <w:t xml:space="preserve">ημοσίου και του αναδόχου για την κατασκευή του νότιου τμήματος του </w:t>
      </w:r>
      <w:r>
        <w:rPr>
          <w:rFonts w:eastAsia="Times New Roman" w:cs="Times New Roman"/>
          <w:szCs w:val="24"/>
        </w:rPr>
        <w:t>α</w:t>
      </w:r>
      <w:r>
        <w:rPr>
          <w:rFonts w:eastAsia="Times New Roman" w:cs="Times New Roman"/>
          <w:szCs w:val="24"/>
        </w:rPr>
        <w:t xml:space="preserve">υτοκινητοδρόμου Ε65 από τη </w:t>
      </w:r>
      <w:r w:rsidRPr="00424868">
        <w:rPr>
          <w:rFonts w:eastAsia="Times New Roman" w:cs="Times New Roman"/>
          <w:szCs w:val="24"/>
        </w:rPr>
        <w:t>Λαμία μέχρι την Ξυνιάδα</w:t>
      </w:r>
      <w:r>
        <w:rPr>
          <w:rFonts w:eastAsia="Times New Roman" w:cs="Times New Roman"/>
          <w:szCs w:val="24"/>
        </w:rPr>
        <w:t xml:space="preserve">. Ο </w:t>
      </w:r>
      <w:r>
        <w:rPr>
          <w:rFonts w:eastAsia="Times New Roman" w:cs="Times New Roman"/>
          <w:szCs w:val="24"/>
        </w:rPr>
        <w:t>α</w:t>
      </w:r>
      <w:r>
        <w:rPr>
          <w:rFonts w:eastAsia="Times New Roman" w:cs="Times New Roman"/>
          <w:szCs w:val="24"/>
        </w:rPr>
        <w:t>υτοκινητόδρομος Ε65 τόσο για</w:t>
      </w:r>
      <w:r>
        <w:rPr>
          <w:rFonts w:eastAsia="Times New Roman" w:cs="Times New Roman"/>
          <w:szCs w:val="24"/>
        </w:rPr>
        <w:t xml:space="preserve"> εμάς στα Τρίκαλα αλλά και για ολόκληρη τη χώρα είναι ένα έργο στρατηγικής σημασίας</w:t>
      </w:r>
      <w:r>
        <w:rPr>
          <w:rFonts w:eastAsia="Times New Roman" w:cs="Times New Roman"/>
          <w:szCs w:val="24"/>
        </w:rPr>
        <w:t>,</w:t>
      </w:r>
      <w:r>
        <w:rPr>
          <w:rFonts w:eastAsia="Times New Roman" w:cs="Times New Roman"/>
          <w:szCs w:val="24"/>
        </w:rPr>
        <w:t xml:space="preserve"> και η ολοκλήρωσή του θα προσφέρει στον κεντρικό κορμό της Ελλάδας ένα σύγχρονο και ασφαλή αυτοκινητόδρομο. </w:t>
      </w:r>
    </w:p>
    <w:p w14:paraId="5218DBDC"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Δυστυχώς αυτό το έργο είχε βαλτώσει λόγω προχειρότητας, λανθασμ</w:t>
      </w:r>
      <w:r>
        <w:rPr>
          <w:rFonts w:eastAsia="Times New Roman" w:cs="Times New Roman"/>
          <w:szCs w:val="24"/>
        </w:rPr>
        <w:t>ένης κατεύθυνσης και προγραμματισμού των προηγούμενων κυβερνήσεων. Η αρχική σύμβαση έγινε το μακρινό 2007. Το 2011</w:t>
      </w:r>
      <w:r>
        <w:rPr>
          <w:rFonts w:eastAsia="Times New Roman" w:cs="Times New Roman"/>
          <w:szCs w:val="24"/>
        </w:rPr>
        <w:t>,</w:t>
      </w:r>
      <w:r>
        <w:rPr>
          <w:rFonts w:eastAsia="Times New Roman" w:cs="Times New Roman"/>
          <w:szCs w:val="24"/>
        </w:rPr>
        <w:t xml:space="preserve"> σταμάτησαν οι κατασκευαστικές εργασίες και το 2013</w:t>
      </w:r>
      <w:r>
        <w:rPr>
          <w:rFonts w:eastAsia="Times New Roman" w:cs="Times New Roman"/>
          <w:szCs w:val="24"/>
        </w:rPr>
        <w:t>,</w:t>
      </w:r>
      <w:r>
        <w:rPr>
          <w:rFonts w:eastAsia="Times New Roman" w:cs="Times New Roman"/>
          <w:szCs w:val="24"/>
        </w:rPr>
        <w:t xml:space="preserve"> έγινε η τροποποίηση της σύμβασης και αναβλήθηκε η κατασκευή του βόρειου και νότιου τμήμα</w:t>
      </w:r>
      <w:r>
        <w:rPr>
          <w:rFonts w:eastAsia="Times New Roman" w:cs="Times New Roman"/>
          <w:szCs w:val="24"/>
        </w:rPr>
        <w:t xml:space="preserve">τος. </w:t>
      </w:r>
    </w:p>
    <w:p w14:paraId="5218DBDD" w14:textId="77777777" w:rsidR="00BE48FC" w:rsidRDefault="008F016C">
      <w:pPr>
        <w:spacing w:line="600" w:lineRule="auto"/>
        <w:ind w:firstLine="720"/>
        <w:jc w:val="both"/>
        <w:rPr>
          <w:rFonts w:eastAsia="Times New Roman"/>
          <w:bCs/>
          <w:szCs w:val="24"/>
        </w:rPr>
      </w:pPr>
      <w:r>
        <w:rPr>
          <w:rFonts w:eastAsia="Times New Roman"/>
          <w:bCs/>
          <w:szCs w:val="24"/>
        </w:rPr>
        <w:t>Α</w:t>
      </w:r>
      <w:r w:rsidRPr="00EB719A">
        <w:rPr>
          <w:rFonts w:eastAsia="Times New Roman"/>
          <w:bCs/>
          <w:szCs w:val="24"/>
        </w:rPr>
        <w:t>λήθεια</w:t>
      </w:r>
      <w:r>
        <w:rPr>
          <w:rFonts w:eastAsia="Times New Roman"/>
          <w:bCs/>
          <w:szCs w:val="24"/>
        </w:rPr>
        <w:t xml:space="preserve"> εδώ </w:t>
      </w:r>
      <w:r w:rsidRPr="00EB719A">
        <w:rPr>
          <w:rFonts w:eastAsia="Times New Roman"/>
          <w:bCs/>
          <w:szCs w:val="24"/>
        </w:rPr>
        <w:t>θα ήθελα να θέσω ένα ερώτημα</w:t>
      </w:r>
      <w:r>
        <w:rPr>
          <w:rFonts w:eastAsia="Times New Roman"/>
          <w:bCs/>
          <w:szCs w:val="24"/>
        </w:rPr>
        <w:t>:</w:t>
      </w:r>
      <w:r w:rsidRPr="00EB719A">
        <w:rPr>
          <w:rFonts w:eastAsia="Times New Roman"/>
          <w:bCs/>
          <w:szCs w:val="24"/>
        </w:rPr>
        <w:t xml:space="preserve"> Γιατί όλα αυτά</w:t>
      </w:r>
      <w:r>
        <w:rPr>
          <w:rFonts w:eastAsia="Times New Roman"/>
          <w:bCs/>
          <w:szCs w:val="24"/>
        </w:rPr>
        <w:t xml:space="preserve">; Γιατί </w:t>
      </w:r>
      <w:r w:rsidRPr="00EB719A">
        <w:rPr>
          <w:rFonts w:eastAsia="Times New Roman"/>
          <w:bCs/>
          <w:szCs w:val="24"/>
        </w:rPr>
        <w:t>έγινε αυτό το έκτρωμα</w:t>
      </w:r>
      <w:r>
        <w:rPr>
          <w:rFonts w:eastAsia="Times New Roman"/>
          <w:bCs/>
          <w:szCs w:val="24"/>
        </w:rPr>
        <w:t>; Κ</w:t>
      </w:r>
      <w:r w:rsidRPr="00EB719A">
        <w:rPr>
          <w:rFonts w:eastAsia="Times New Roman"/>
          <w:bCs/>
          <w:szCs w:val="24"/>
        </w:rPr>
        <w:t>αι αν θυμάμαι καλά</w:t>
      </w:r>
      <w:r>
        <w:rPr>
          <w:rFonts w:eastAsia="Times New Roman"/>
          <w:bCs/>
          <w:szCs w:val="24"/>
        </w:rPr>
        <w:t>, Υ</w:t>
      </w:r>
      <w:r w:rsidRPr="00EB719A">
        <w:rPr>
          <w:rFonts w:eastAsia="Times New Roman"/>
          <w:bCs/>
          <w:szCs w:val="24"/>
        </w:rPr>
        <w:t xml:space="preserve">πουργός </w:t>
      </w:r>
      <w:r>
        <w:rPr>
          <w:rFonts w:eastAsia="Times New Roman"/>
          <w:bCs/>
          <w:szCs w:val="24"/>
        </w:rPr>
        <w:t xml:space="preserve">ήταν ο κ. Χρυσοχοΐδης. Εγώ δεν είμαι ούτε </w:t>
      </w:r>
      <w:r>
        <w:rPr>
          <w:rFonts w:eastAsia="Times New Roman"/>
          <w:bCs/>
          <w:szCs w:val="24"/>
        </w:rPr>
        <w:t>ε</w:t>
      </w:r>
      <w:r>
        <w:rPr>
          <w:rFonts w:eastAsia="Times New Roman"/>
          <w:bCs/>
          <w:szCs w:val="24"/>
        </w:rPr>
        <w:t>ιδικός</w:t>
      </w:r>
      <w:r w:rsidRPr="00D5120C">
        <w:rPr>
          <w:rFonts w:eastAsia="Times New Roman"/>
          <w:bCs/>
          <w:szCs w:val="24"/>
        </w:rPr>
        <w:t>,</w:t>
      </w:r>
      <w:r>
        <w:rPr>
          <w:rFonts w:eastAsia="Times New Roman"/>
          <w:bCs/>
          <w:szCs w:val="24"/>
        </w:rPr>
        <w:t xml:space="preserve"> ούτε τεχνικός</w:t>
      </w:r>
      <w:r w:rsidRPr="00D5120C">
        <w:rPr>
          <w:rFonts w:eastAsia="Times New Roman"/>
          <w:bCs/>
          <w:szCs w:val="24"/>
        </w:rPr>
        <w:t>,</w:t>
      </w:r>
      <w:r>
        <w:rPr>
          <w:rFonts w:eastAsia="Times New Roman"/>
          <w:bCs/>
          <w:szCs w:val="24"/>
        </w:rPr>
        <w:t xml:space="preserve"> ούτε μηχανικός. Φ</w:t>
      </w:r>
      <w:r w:rsidRPr="00EB719A">
        <w:rPr>
          <w:rFonts w:eastAsia="Times New Roman"/>
          <w:bCs/>
          <w:szCs w:val="24"/>
        </w:rPr>
        <w:t>αρμακοποιός εί</w:t>
      </w:r>
      <w:r>
        <w:rPr>
          <w:rFonts w:eastAsia="Times New Roman"/>
          <w:bCs/>
          <w:szCs w:val="24"/>
        </w:rPr>
        <w:t>μ</w:t>
      </w:r>
      <w:r w:rsidRPr="00EB719A">
        <w:rPr>
          <w:rFonts w:eastAsia="Times New Roman"/>
          <w:bCs/>
          <w:szCs w:val="24"/>
        </w:rPr>
        <w:t>αι</w:t>
      </w:r>
      <w:r>
        <w:rPr>
          <w:rFonts w:eastAsia="Times New Roman"/>
          <w:bCs/>
          <w:szCs w:val="24"/>
        </w:rPr>
        <w:t xml:space="preserve">. Όμως </w:t>
      </w:r>
      <w:r w:rsidRPr="00EB719A">
        <w:rPr>
          <w:rFonts w:eastAsia="Times New Roman"/>
          <w:bCs/>
          <w:szCs w:val="24"/>
        </w:rPr>
        <w:t>είναι δυνατόν να έχει μπει</w:t>
      </w:r>
      <w:r w:rsidRPr="00EB719A">
        <w:rPr>
          <w:rFonts w:eastAsia="Times New Roman"/>
          <w:bCs/>
          <w:szCs w:val="24"/>
        </w:rPr>
        <w:t xml:space="preserve"> το έργο</w:t>
      </w:r>
      <w:r>
        <w:rPr>
          <w:rFonts w:eastAsia="Times New Roman"/>
          <w:bCs/>
          <w:szCs w:val="24"/>
        </w:rPr>
        <w:t>,</w:t>
      </w:r>
      <w:r>
        <w:rPr>
          <w:rFonts w:eastAsia="Times New Roman"/>
          <w:bCs/>
          <w:szCs w:val="24"/>
        </w:rPr>
        <w:t xml:space="preserve"> και</w:t>
      </w:r>
      <w:r w:rsidRPr="00EB719A">
        <w:rPr>
          <w:rFonts w:eastAsia="Times New Roman"/>
          <w:bCs/>
          <w:szCs w:val="24"/>
        </w:rPr>
        <w:t xml:space="preserve"> άφησαν τα δύο άκρα και </w:t>
      </w:r>
      <w:r>
        <w:rPr>
          <w:rFonts w:eastAsia="Times New Roman"/>
          <w:bCs/>
          <w:szCs w:val="24"/>
        </w:rPr>
        <w:t>έ</w:t>
      </w:r>
      <w:r w:rsidRPr="00EB719A">
        <w:rPr>
          <w:rFonts w:eastAsia="Times New Roman"/>
          <w:bCs/>
          <w:szCs w:val="24"/>
        </w:rPr>
        <w:t>κανα</w:t>
      </w:r>
      <w:r>
        <w:rPr>
          <w:rFonts w:eastAsia="Times New Roman"/>
          <w:bCs/>
          <w:szCs w:val="24"/>
        </w:rPr>
        <w:t>ν</w:t>
      </w:r>
      <w:r w:rsidRPr="00EB719A">
        <w:rPr>
          <w:rFonts w:eastAsia="Times New Roman"/>
          <w:bCs/>
          <w:szCs w:val="24"/>
        </w:rPr>
        <w:t xml:space="preserve"> μόνο το μέσο</w:t>
      </w:r>
      <w:r>
        <w:rPr>
          <w:rFonts w:eastAsia="Times New Roman"/>
          <w:bCs/>
          <w:szCs w:val="24"/>
        </w:rPr>
        <w:t xml:space="preserve">; </w:t>
      </w:r>
    </w:p>
    <w:p w14:paraId="5218DBDE" w14:textId="77777777" w:rsidR="00BE48FC" w:rsidRDefault="008F016C">
      <w:pPr>
        <w:spacing w:line="600" w:lineRule="auto"/>
        <w:ind w:firstLine="720"/>
        <w:jc w:val="both"/>
        <w:rPr>
          <w:rFonts w:eastAsia="Times New Roman"/>
          <w:bCs/>
          <w:szCs w:val="24"/>
        </w:rPr>
      </w:pPr>
      <w:r>
        <w:rPr>
          <w:rFonts w:eastAsia="Times New Roman"/>
          <w:bCs/>
          <w:szCs w:val="24"/>
        </w:rPr>
        <w:t xml:space="preserve">Εδώ θέλω μια απάντηση. Βέβαια </w:t>
      </w:r>
      <w:r w:rsidRPr="00EB719A">
        <w:rPr>
          <w:rFonts w:eastAsia="Times New Roman"/>
          <w:bCs/>
          <w:szCs w:val="24"/>
        </w:rPr>
        <w:t>η απάντηση είναι σαφής</w:t>
      </w:r>
      <w:r>
        <w:rPr>
          <w:rFonts w:eastAsia="Times New Roman"/>
          <w:bCs/>
          <w:szCs w:val="24"/>
        </w:rPr>
        <w:t>. Δ</w:t>
      </w:r>
      <w:r w:rsidRPr="00EB719A">
        <w:rPr>
          <w:rFonts w:eastAsia="Times New Roman"/>
          <w:bCs/>
          <w:szCs w:val="24"/>
        </w:rPr>
        <w:t>εν το θέλ</w:t>
      </w:r>
      <w:r>
        <w:rPr>
          <w:rFonts w:eastAsia="Times New Roman"/>
          <w:bCs/>
          <w:szCs w:val="24"/>
        </w:rPr>
        <w:t>ατε</w:t>
      </w:r>
      <w:r w:rsidRPr="00EB719A">
        <w:rPr>
          <w:rFonts w:eastAsia="Times New Roman"/>
          <w:bCs/>
          <w:szCs w:val="24"/>
        </w:rPr>
        <w:t xml:space="preserve"> αυτό </w:t>
      </w:r>
      <w:r>
        <w:rPr>
          <w:rFonts w:eastAsia="Times New Roman"/>
          <w:bCs/>
          <w:szCs w:val="24"/>
        </w:rPr>
        <w:t xml:space="preserve">το έργο, γιατί </w:t>
      </w:r>
      <w:r w:rsidRPr="00EB719A">
        <w:rPr>
          <w:rFonts w:eastAsia="Times New Roman"/>
          <w:bCs/>
          <w:szCs w:val="24"/>
        </w:rPr>
        <w:t xml:space="preserve">αυτός ο δρόμος </w:t>
      </w:r>
      <w:r>
        <w:rPr>
          <w:rFonts w:eastAsia="Times New Roman"/>
          <w:bCs/>
          <w:szCs w:val="24"/>
        </w:rPr>
        <w:t xml:space="preserve">όταν θα </w:t>
      </w:r>
      <w:r w:rsidRPr="00EB719A">
        <w:rPr>
          <w:rFonts w:eastAsia="Times New Roman"/>
          <w:bCs/>
          <w:szCs w:val="24"/>
        </w:rPr>
        <w:t>κατασκευα</w:t>
      </w:r>
      <w:r>
        <w:rPr>
          <w:rFonts w:eastAsia="Times New Roman"/>
          <w:bCs/>
          <w:szCs w:val="24"/>
        </w:rPr>
        <w:t>στεί στην ολότητά του</w:t>
      </w:r>
      <w:r>
        <w:rPr>
          <w:rFonts w:eastAsia="Times New Roman"/>
          <w:bCs/>
          <w:szCs w:val="24"/>
        </w:rPr>
        <w:t>,</w:t>
      </w:r>
      <w:r>
        <w:rPr>
          <w:rFonts w:eastAsia="Times New Roman"/>
          <w:bCs/>
          <w:szCs w:val="24"/>
        </w:rPr>
        <w:t xml:space="preserve"> </w:t>
      </w:r>
      <w:r w:rsidRPr="00EB719A">
        <w:rPr>
          <w:rFonts w:eastAsia="Times New Roman"/>
          <w:bCs/>
          <w:szCs w:val="24"/>
        </w:rPr>
        <w:t>θα είναι πάρα πολύ α</w:t>
      </w:r>
      <w:r>
        <w:rPr>
          <w:rFonts w:eastAsia="Times New Roman"/>
          <w:bCs/>
          <w:szCs w:val="24"/>
        </w:rPr>
        <w:t>νταγωνιστικός και με την Ιόνια Ο</w:t>
      </w:r>
      <w:r w:rsidRPr="00EB719A">
        <w:rPr>
          <w:rFonts w:eastAsia="Times New Roman"/>
          <w:bCs/>
          <w:szCs w:val="24"/>
        </w:rPr>
        <w:t>δό</w:t>
      </w:r>
      <w:r w:rsidRPr="00EB719A">
        <w:rPr>
          <w:rFonts w:eastAsia="Times New Roman"/>
          <w:bCs/>
          <w:szCs w:val="24"/>
        </w:rPr>
        <w:t xml:space="preserve"> και με την </w:t>
      </w:r>
      <w:r>
        <w:rPr>
          <w:rFonts w:eastAsia="Times New Roman"/>
          <w:bCs/>
          <w:szCs w:val="24"/>
        </w:rPr>
        <w:t>ΠΑΘΕ.</w:t>
      </w:r>
    </w:p>
    <w:p w14:paraId="5218DBDF" w14:textId="77777777" w:rsidR="00BE48FC" w:rsidRDefault="008F016C">
      <w:pPr>
        <w:spacing w:line="600" w:lineRule="auto"/>
        <w:ind w:firstLine="720"/>
        <w:jc w:val="both"/>
        <w:rPr>
          <w:rFonts w:eastAsia="Times New Roman"/>
          <w:bCs/>
          <w:szCs w:val="24"/>
        </w:rPr>
      </w:pPr>
      <w:r>
        <w:rPr>
          <w:rFonts w:eastAsia="Times New Roman"/>
          <w:bCs/>
          <w:szCs w:val="24"/>
        </w:rPr>
        <w:t>Η σημερινή Κ</w:t>
      </w:r>
      <w:r w:rsidRPr="00EB719A">
        <w:rPr>
          <w:rFonts w:eastAsia="Times New Roman"/>
          <w:bCs/>
          <w:szCs w:val="24"/>
        </w:rPr>
        <w:t>υβέρνηση κατάφερε σε σύντομο χ</w:t>
      </w:r>
      <w:r>
        <w:rPr>
          <w:rFonts w:eastAsia="Times New Roman"/>
          <w:bCs/>
          <w:szCs w:val="24"/>
        </w:rPr>
        <w:t>ρονικό διάστημα και μειώνοντας τ</w:t>
      </w:r>
      <w:r w:rsidRPr="00EB719A">
        <w:rPr>
          <w:rFonts w:eastAsia="Times New Roman"/>
          <w:bCs/>
          <w:szCs w:val="24"/>
        </w:rPr>
        <w:t>ο αρχικό κόστος</w:t>
      </w:r>
      <w:r>
        <w:rPr>
          <w:rFonts w:eastAsia="Times New Roman"/>
          <w:bCs/>
          <w:szCs w:val="24"/>
        </w:rPr>
        <w:t>,</w:t>
      </w:r>
      <w:r w:rsidRPr="00EB719A">
        <w:rPr>
          <w:rFonts w:eastAsia="Times New Roman"/>
          <w:bCs/>
          <w:szCs w:val="24"/>
        </w:rPr>
        <w:t xml:space="preserve"> να παραδώσει στην κυκλοφορία το κεντρικό τμήμα του έργου</w:t>
      </w:r>
      <w:r>
        <w:rPr>
          <w:rFonts w:eastAsia="Times New Roman"/>
          <w:bCs/>
          <w:szCs w:val="24"/>
        </w:rPr>
        <w:t>. Σ</w:t>
      </w:r>
      <w:r w:rsidRPr="00EB719A">
        <w:rPr>
          <w:rFonts w:eastAsia="Times New Roman"/>
          <w:bCs/>
          <w:szCs w:val="24"/>
        </w:rPr>
        <w:t>υγκεκριμένα ένα</w:t>
      </w:r>
      <w:r>
        <w:rPr>
          <w:rFonts w:eastAsia="Times New Roman"/>
          <w:bCs/>
          <w:szCs w:val="24"/>
        </w:rPr>
        <w:t>ν</w:t>
      </w:r>
      <w:r w:rsidRPr="00EB719A">
        <w:rPr>
          <w:rFonts w:eastAsia="Times New Roman"/>
          <w:bCs/>
          <w:szCs w:val="24"/>
        </w:rPr>
        <w:t xml:space="preserve"> χρόνο πριν</w:t>
      </w:r>
      <w:r>
        <w:rPr>
          <w:rFonts w:eastAsia="Times New Roman"/>
          <w:bCs/>
          <w:szCs w:val="24"/>
        </w:rPr>
        <w:t>,</w:t>
      </w:r>
      <w:r w:rsidRPr="00EB719A">
        <w:rPr>
          <w:rFonts w:eastAsia="Times New Roman"/>
          <w:bCs/>
          <w:szCs w:val="24"/>
        </w:rPr>
        <w:t xml:space="preserve"> στις 22 Δεκεμβρίου του </w:t>
      </w:r>
      <w:r>
        <w:rPr>
          <w:rFonts w:eastAsia="Times New Roman"/>
          <w:bCs/>
          <w:szCs w:val="24"/>
        </w:rPr>
        <w:t>20</w:t>
      </w:r>
      <w:r w:rsidRPr="00EB719A">
        <w:rPr>
          <w:rFonts w:eastAsia="Times New Roman"/>
          <w:bCs/>
          <w:szCs w:val="24"/>
        </w:rPr>
        <w:t>17</w:t>
      </w:r>
      <w:r>
        <w:rPr>
          <w:rFonts w:eastAsia="Times New Roman"/>
          <w:bCs/>
          <w:szCs w:val="24"/>
        </w:rPr>
        <w:t>,</w:t>
      </w:r>
      <w:r w:rsidRPr="00EB719A">
        <w:rPr>
          <w:rFonts w:eastAsia="Times New Roman"/>
          <w:bCs/>
          <w:szCs w:val="24"/>
        </w:rPr>
        <w:t xml:space="preserve"> δόθηκε σ</w:t>
      </w:r>
      <w:r>
        <w:rPr>
          <w:rFonts w:eastAsia="Times New Roman"/>
          <w:bCs/>
          <w:szCs w:val="24"/>
        </w:rPr>
        <w:t>την</w:t>
      </w:r>
      <w:r w:rsidRPr="00EB719A">
        <w:rPr>
          <w:rFonts w:eastAsia="Times New Roman"/>
          <w:bCs/>
          <w:szCs w:val="24"/>
        </w:rPr>
        <w:t xml:space="preserve"> κυκλοφορία το τμ</w:t>
      </w:r>
      <w:r>
        <w:rPr>
          <w:rFonts w:eastAsia="Times New Roman"/>
          <w:bCs/>
          <w:szCs w:val="24"/>
        </w:rPr>
        <w:t>ήμ</w:t>
      </w:r>
      <w:r>
        <w:rPr>
          <w:rFonts w:eastAsia="Times New Roman"/>
          <w:bCs/>
          <w:szCs w:val="24"/>
        </w:rPr>
        <w:t>α από την Ξυνιάδα ως τα Τρίκαλα περισσ</w:t>
      </w:r>
      <w:r w:rsidRPr="00EB719A">
        <w:rPr>
          <w:rFonts w:eastAsia="Times New Roman"/>
          <w:bCs/>
          <w:szCs w:val="24"/>
        </w:rPr>
        <w:t xml:space="preserve">ότερα από δέκα χρόνια μετά την υπογραφή της αρχικής σύμβασης </w:t>
      </w:r>
      <w:r>
        <w:rPr>
          <w:rFonts w:eastAsia="Times New Roman"/>
          <w:bCs/>
          <w:szCs w:val="24"/>
        </w:rPr>
        <w:t xml:space="preserve">για </w:t>
      </w:r>
      <w:r w:rsidRPr="00EB719A">
        <w:rPr>
          <w:rFonts w:eastAsia="Times New Roman"/>
          <w:bCs/>
          <w:szCs w:val="24"/>
        </w:rPr>
        <w:t>ολόκληρο το έργο</w:t>
      </w:r>
      <w:r>
        <w:rPr>
          <w:rFonts w:eastAsia="Times New Roman"/>
          <w:bCs/>
          <w:szCs w:val="24"/>
        </w:rPr>
        <w:t xml:space="preserve">. </w:t>
      </w:r>
    </w:p>
    <w:p w14:paraId="5218DBE0" w14:textId="77777777" w:rsidR="00BE48FC" w:rsidRDefault="008F016C">
      <w:pPr>
        <w:spacing w:line="600" w:lineRule="auto"/>
        <w:ind w:firstLine="720"/>
        <w:jc w:val="both"/>
        <w:rPr>
          <w:rFonts w:eastAsia="Times New Roman"/>
          <w:bCs/>
          <w:szCs w:val="24"/>
        </w:rPr>
      </w:pPr>
      <w:r>
        <w:rPr>
          <w:rFonts w:eastAsia="Times New Roman"/>
          <w:bCs/>
          <w:szCs w:val="24"/>
        </w:rPr>
        <w:t>Πρόκειται για περίπου ογδόντα χιλιόμετρα</w:t>
      </w:r>
      <w:r w:rsidRPr="00EB719A">
        <w:rPr>
          <w:rFonts w:eastAsia="Times New Roman"/>
          <w:bCs/>
          <w:szCs w:val="24"/>
        </w:rPr>
        <w:t xml:space="preserve"> σύγχρονο</w:t>
      </w:r>
      <w:r>
        <w:rPr>
          <w:rFonts w:eastAsia="Times New Roman"/>
          <w:bCs/>
          <w:szCs w:val="24"/>
        </w:rPr>
        <w:t>υ,</w:t>
      </w:r>
      <w:r w:rsidRPr="00EB719A">
        <w:rPr>
          <w:rFonts w:eastAsia="Times New Roman"/>
          <w:bCs/>
          <w:szCs w:val="24"/>
        </w:rPr>
        <w:t xml:space="preserve"> ασφαλούς αυτοκινητοδρόμου που έδωσαν μ</w:t>
      </w:r>
      <w:r>
        <w:rPr>
          <w:rFonts w:eastAsia="Times New Roman"/>
          <w:bCs/>
          <w:szCs w:val="24"/>
        </w:rPr>
        <w:t>ι</w:t>
      </w:r>
      <w:r w:rsidRPr="00EB719A">
        <w:rPr>
          <w:rFonts w:eastAsia="Times New Roman"/>
          <w:bCs/>
          <w:szCs w:val="24"/>
        </w:rPr>
        <w:t>α νέα μορφή στα ταξίδια από Αθήνα προς Τρίκ</w:t>
      </w:r>
      <w:r w:rsidRPr="00EB719A">
        <w:rPr>
          <w:rFonts w:eastAsia="Times New Roman"/>
          <w:bCs/>
          <w:szCs w:val="24"/>
        </w:rPr>
        <w:t>αλα</w:t>
      </w:r>
      <w:r>
        <w:rPr>
          <w:rFonts w:eastAsia="Times New Roman"/>
          <w:bCs/>
          <w:szCs w:val="24"/>
        </w:rPr>
        <w:t>,</w:t>
      </w:r>
      <w:r w:rsidRPr="00EB719A">
        <w:rPr>
          <w:rFonts w:eastAsia="Times New Roman"/>
          <w:bCs/>
          <w:szCs w:val="24"/>
        </w:rPr>
        <w:t xml:space="preserve"> Καρδίτσα</w:t>
      </w:r>
      <w:r>
        <w:rPr>
          <w:rFonts w:eastAsia="Times New Roman"/>
          <w:bCs/>
          <w:szCs w:val="24"/>
        </w:rPr>
        <w:t>,</w:t>
      </w:r>
      <w:r w:rsidRPr="00EB719A">
        <w:rPr>
          <w:rFonts w:eastAsia="Times New Roman"/>
          <w:bCs/>
          <w:szCs w:val="24"/>
        </w:rPr>
        <w:t xml:space="preserve"> Καλαμπάκα και προς όλους τους δημοφιλείς τουριστικούς προορισμούς της δυτικής και κεντρικής Θεσσαλίας</w:t>
      </w:r>
      <w:r>
        <w:rPr>
          <w:rFonts w:eastAsia="Times New Roman"/>
          <w:bCs/>
          <w:szCs w:val="24"/>
        </w:rPr>
        <w:t>. Η</w:t>
      </w:r>
      <w:r w:rsidRPr="00EB719A">
        <w:rPr>
          <w:rFonts w:eastAsia="Times New Roman"/>
          <w:bCs/>
          <w:szCs w:val="24"/>
        </w:rPr>
        <w:t xml:space="preserve"> διάρκεια της διαδρομής μειώθηκε περισσότερο από </w:t>
      </w:r>
      <w:r>
        <w:rPr>
          <w:rFonts w:eastAsia="Times New Roman"/>
          <w:bCs/>
          <w:szCs w:val="24"/>
        </w:rPr>
        <w:t>τριάντα</w:t>
      </w:r>
      <w:r w:rsidRPr="00EB719A">
        <w:rPr>
          <w:rFonts w:eastAsia="Times New Roman"/>
          <w:bCs/>
          <w:szCs w:val="24"/>
        </w:rPr>
        <w:t xml:space="preserve"> λεπτά</w:t>
      </w:r>
      <w:r>
        <w:rPr>
          <w:rFonts w:eastAsia="Times New Roman"/>
          <w:bCs/>
          <w:szCs w:val="24"/>
        </w:rPr>
        <w:t>,</w:t>
      </w:r>
      <w:r w:rsidRPr="00EB719A">
        <w:rPr>
          <w:rFonts w:eastAsia="Times New Roman"/>
          <w:bCs/>
          <w:szCs w:val="24"/>
        </w:rPr>
        <w:t xml:space="preserve"> ενώ ταυτόχρονα παρακά</w:t>
      </w:r>
      <w:r>
        <w:rPr>
          <w:rFonts w:eastAsia="Times New Roman"/>
          <w:bCs/>
          <w:szCs w:val="24"/>
        </w:rPr>
        <w:t xml:space="preserve">μπτονται οι </w:t>
      </w:r>
      <w:r w:rsidRPr="00EB719A">
        <w:rPr>
          <w:rFonts w:eastAsia="Times New Roman"/>
          <w:bCs/>
          <w:szCs w:val="24"/>
        </w:rPr>
        <w:t>επικίνδυνες στροφές του Δομοκού</w:t>
      </w:r>
      <w:r>
        <w:rPr>
          <w:rFonts w:eastAsia="Times New Roman"/>
          <w:bCs/>
          <w:szCs w:val="24"/>
        </w:rPr>
        <w:t>. Α</w:t>
      </w:r>
      <w:r w:rsidRPr="00EB719A">
        <w:rPr>
          <w:rFonts w:eastAsia="Times New Roman"/>
          <w:bCs/>
          <w:szCs w:val="24"/>
        </w:rPr>
        <w:t xml:space="preserve">υτές </w:t>
      </w:r>
      <w:r w:rsidRPr="00EB719A">
        <w:rPr>
          <w:rFonts w:eastAsia="Times New Roman"/>
          <w:bCs/>
          <w:szCs w:val="24"/>
        </w:rPr>
        <w:t>είναι σημαντικές αλλαγές</w:t>
      </w:r>
      <w:r>
        <w:rPr>
          <w:rFonts w:eastAsia="Times New Roman"/>
          <w:bCs/>
          <w:szCs w:val="24"/>
        </w:rPr>
        <w:t>,</w:t>
      </w:r>
      <w:r w:rsidRPr="00EB719A">
        <w:rPr>
          <w:rFonts w:eastAsia="Times New Roman"/>
          <w:bCs/>
          <w:szCs w:val="24"/>
        </w:rPr>
        <w:t xml:space="preserve"> που τις βιώνουν καθημερινά οι πολίτες του </w:t>
      </w:r>
      <w:r>
        <w:rPr>
          <w:rFonts w:eastAsia="Times New Roman"/>
          <w:bCs/>
          <w:szCs w:val="24"/>
        </w:rPr>
        <w:t>Ν</w:t>
      </w:r>
      <w:r w:rsidRPr="00EB719A">
        <w:rPr>
          <w:rFonts w:eastAsia="Times New Roman"/>
          <w:bCs/>
          <w:szCs w:val="24"/>
        </w:rPr>
        <w:t>ομού Τρικάλων και ολόκληρης της Θεσσαλίας</w:t>
      </w:r>
      <w:r>
        <w:rPr>
          <w:rFonts w:eastAsia="Times New Roman"/>
          <w:bCs/>
          <w:szCs w:val="24"/>
        </w:rPr>
        <w:t xml:space="preserve">. </w:t>
      </w:r>
    </w:p>
    <w:p w14:paraId="5218DBE1" w14:textId="77777777" w:rsidR="00BE48FC" w:rsidRDefault="008F016C">
      <w:pPr>
        <w:spacing w:line="600" w:lineRule="auto"/>
        <w:ind w:firstLine="720"/>
        <w:jc w:val="both"/>
        <w:rPr>
          <w:rFonts w:eastAsia="Times New Roman"/>
          <w:bCs/>
          <w:szCs w:val="24"/>
        </w:rPr>
      </w:pPr>
      <w:r>
        <w:rPr>
          <w:rFonts w:eastAsia="Times New Roman"/>
          <w:bCs/>
          <w:szCs w:val="24"/>
        </w:rPr>
        <w:t>Ε</w:t>
      </w:r>
      <w:r w:rsidRPr="00EB719A">
        <w:rPr>
          <w:rFonts w:eastAsia="Times New Roman"/>
          <w:bCs/>
          <w:szCs w:val="24"/>
        </w:rPr>
        <w:t>μείς</w:t>
      </w:r>
      <w:r>
        <w:rPr>
          <w:rFonts w:eastAsia="Times New Roman"/>
          <w:bCs/>
          <w:szCs w:val="24"/>
        </w:rPr>
        <w:t>,</w:t>
      </w:r>
      <w:r w:rsidRPr="00EB719A">
        <w:rPr>
          <w:rFonts w:eastAsia="Times New Roman"/>
          <w:bCs/>
          <w:szCs w:val="24"/>
        </w:rPr>
        <w:t xml:space="preserve"> δηλαδή</w:t>
      </w:r>
      <w:r>
        <w:rPr>
          <w:rFonts w:eastAsia="Times New Roman"/>
          <w:bCs/>
          <w:szCs w:val="24"/>
        </w:rPr>
        <w:t>,</w:t>
      </w:r>
      <w:r w:rsidRPr="00EB719A">
        <w:rPr>
          <w:rFonts w:eastAsia="Times New Roman"/>
          <w:bCs/>
          <w:szCs w:val="24"/>
        </w:rPr>
        <w:t xml:space="preserve"> </w:t>
      </w:r>
      <w:r>
        <w:rPr>
          <w:rFonts w:eastAsia="Times New Roman"/>
          <w:bCs/>
          <w:szCs w:val="24"/>
        </w:rPr>
        <w:t>κύριοι της Α</w:t>
      </w:r>
      <w:r w:rsidRPr="00EB719A">
        <w:rPr>
          <w:rFonts w:eastAsia="Times New Roman"/>
          <w:bCs/>
          <w:szCs w:val="24"/>
        </w:rPr>
        <w:t>ντιπολίτευσης</w:t>
      </w:r>
      <w:r>
        <w:rPr>
          <w:rFonts w:eastAsia="Times New Roman"/>
          <w:bCs/>
          <w:szCs w:val="24"/>
        </w:rPr>
        <w:t>,</w:t>
      </w:r>
      <w:r w:rsidRPr="00EB719A">
        <w:rPr>
          <w:rFonts w:eastAsia="Times New Roman"/>
          <w:bCs/>
          <w:szCs w:val="24"/>
        </w:rPr>
        <w:t xml:space="preserve"> καταφέραμε αναλαμβάνοντας μέσα στην κρίση</w:t>
      </w:r>
      <w:r>
        <w:rPr>
          <w:rFonts w:eastAsia="Times New Roman"/>
          <w:bCs/>
          <w:szCs w:val="24"/>
        </w:rPr>
        <w:t>,</w:t>
      </w:r>
      <w:r w:rsidRPr="00EB719A">
        <w:rPr>
          <w:rFonts w:eastAsia="Times New Roman"/>
          <w:bCs/>
          <w:szCs w:val="24"/>
        </w:rPr>
        <w:t xml:space="preserve"> να ολοκληρώσουμε ή να δρομολογήσουμε την ολοκλήρωση μεγάλω</w:t>
      </w:r>
      <w:r w:rsidRPr="00EB719A">
        <w:rPr>
          <w:rFonts w:eastAsia="Times New Roman"/>
          <w:bCs/>
          <w:szCs w:val="24"/>
        </w:rPr>
        <w:t>ν έργων π</w:t>
      </w:r>
      <w:r>
        <w:rPr>
          <w:rFonts w:eastAsia="Times New Roman"/>
          <w:bCs/>
          <w:szCs w:val="24"/>
        </w:rPr>
        <w:t xml:space="preserve">ου εσείς </w:t>
      </w:r>
      <w:r w:rsidRPr="00EB719A">
        <w:rPr>
          <w:rFonts w:eastAsia="Times New Roman"/>
          <w:bCs/>
          <w:szCs w:val="24"/>
        </w:rPr>
        <w:t>εγκαταλείψατε</w:t>
      </w:r>
      <w:r>
        <w:rPr>
          <w:rFonts w:eastAsia="Times New Roman"/>
          <w:bCs/>
          <w:szCs w:val="24"/>
        </w:rPr>
        <w:t>. Μάλιστα μετά από σκληρές διαπραγματεύσεις πετύχαμε τ</w:t>
      </w:r>
      <w:r w:rsidRPr="00EB719A">
        <w:rPr>
          <w:rFonts w:eastAsia="Times New Roman"/>
          <w:bCs/>
          <w:szCs w:val="24"/>
        </w:rPr>
        <w:t>η μείωση των απαιτήσεων των παραχωρησιούχων</w:t>
      </w:r>
      <w:r>
        <w:rPr>
          <w:rFonts w:eastAsia="Times New Roman"/>
          <w:bCs/>
          <w:szCs w:val="24"/>
        </w:rPr>
        <w:t>,</w:t>
      </w:r>
      <w:r w:rsidRPr="00EB719A">
        <w:rPr>
          <w:rFonts w:eastAsia="Times New Roman"/>
          <w:bCs/>
          <w:szCs w:val="24"/>
        </w:rPr>
        <w:t xml:space="preserve"> κερδίζοντας για τη χώρα 700 εκατομμύρια και πλέον</w:t>
      </w:r>
      <w:r>
        <w:rPr>
          <w:rFonts w:eastAsia="Times New Roman"/>
          <w:bCs/>
          <w:szCs w:val="24"/>
        </w:rPr>
        <w:t>.</w:t>
      </w:r>
    </w:p>
    <w:p w14:paraId="5218DBE2" w14:textId="77777777" w:rsidR="00BE48FC" w:rsidRDefault="008F016C">
      <w:pPr>
        <w:spacing w:line="600" w:lineRule="auto"/>
        <w:ind w:firstLine="720"/>
        <w:jc w:val="both"/>
        <w:rPr>
          <w:rFonts w:eastAsia="Times New Roman"/>
          <w:bCs/>
          <w:szCs w:val="24"/>
        </w:rPr>
      </w:pPr>
      <w:r>
        <w:rPr>
          <w:rFonts w:eastAsia="Times New Roman"/>
          <w:bCs/>
          <w:szCs w:val="24"/>
        </w:rPr>
        <w:t xml:space="preserve">Αυτά τα έργα </w:t>
      </w:r>
      <w:r w:rsidRPr="00EB719A">
        <w:rPr>
          <w:rFonts w:eastAsia="Times New Roman"/>
          <w:bCs/>
          <w:szCs w:val="24"/>
        </w:rPr>
        <w:t>αν δεν είχα</w:t>
      </w:r>
      <w:r>
        <w:rPr>
          <w:rFonts w:eastAsia="Times New Roman"/>
          <w:bCs/>
          <w:szCs w:val="24"/>
        </w:rPr>
        <w:t>με</w:t>
      </w:r>
      <w:r w:rsidRPr="00EB719A">
        <w:rPr>
          <w:rFonts w:eastAsia="Times New Roman"/>
          <w:bCs/>
          <w:szCs w:val="24"/>
        </w:rPr>
        <w:t xml:space="preserve"> αναλάβει εμείς</w:t>
      </w:r>
      <w:r>
        <w:rPr>
          <w:rFonts w:eastAsia="Times New Roman"/>
          <w:bCs/>
          <w:szCs w:val="24"/>
        </w:rPr>
        <w:t xml:space="preserve"> και είχατε μείνει εσείς στην κυβέ</w:t>
      </w:r>
      <w:r>
        <w:rPr>
          <w:rFonts w:eastAsia="Times New Roman"/>
          <w:bCs/>
          <w:szCs w:val="24"/>
        </w:rPr>
        <w:t xml:space="preserve">ρνηση, </w:t>
      </w:r>
      <w:r w:rsidRPr="00EB719A">
        <w:rPr>
          <w:rFonts w:eastAsia="Times New Roman"/>
          <w:bCs/>
          <w:szCs w:val="24"/>
        </w:rPr>
        <w:t xml:space="preserve">θα </w:t>
      </w:r>
      <w:r>
        <w:rPr>
          <w:rFonts w:eastAsia="Times New Roman"/>
          <w:bCs/>
          <w:szCs w:val="24"/>
        </w:rPr>
        <w:t xml:space="preserve">έμεναν </w:t>
      </w:r>
      <w:r w:rsidRPr="00EB719A">
        <w:rPr>
          <w:rFonts w:eastAsia="Times New Roman"/>
          <w:bCs/>
          <w:szCs w:val="24"/>
        </w:rPr>
        <w:t>προβληματικά και παρατημένα</w:t>
      </w:r>
      <w:r>
        <w:rPr>
          <w:rFonts w:eastAsia="Times New Roman"/>
          <w:bCs/>
          <w:szCs w:val="24"/>
        </w:rPr>
        <w:t>. Μ</w:t>
      </w:r>
      <w:r w:rsidRPr="00EB719A">
        <w:rPr>
          <w:rFonts w:eastAsia="Times New Roman"/>
          <w:bCs/>
          <w:szCs w:val="24"/>
        </w:rPr>
        <w:t>πορούμε να πούμε ότι πετύχαμε εκεί που εσείς αποτύχατε</w:t>
      </w:r>
      <w:r>
        <w:rPr>
          <w:rFonts w:eastAsia="Times New Roman"/>
          <w:bCs/>
          <w:szCs w:val="24"/>
        </w:rPr>
        <w:t>.</w:t>
      </w:r>
    </w:p>
    <w:p w14:paraId="5218DBE3" w14:textId="77777777" w:rsidR="00BE48FC" w:rsidRDefault="008F016C">
      <w:pPr>
        <w:spacing w:line="600" w:lineRule="auto"/>
        <w:ind w:firstLine="720"/>
        <w:jc w:val="both"/>
        <w:rPr>
          <w:rFonts w:eastAsia="Times New Roman"/>
          <w:bCs/>
          <w:szCs w:val="24"/>
        </w:rPr>
      </w:pPr>
      <w:r>
        <w:rPr>
          <w:rFonts w:eastAsia="Times New Roman"/>
          <w:bCs/>
          <w:szCs w:val="24"/>
        </w:rPr>
        <w:t>Σήμερα κάνου</w:t>
      </w:r>
      <w:r w:rsidRPr="00EB719A">
        <w:rPr>
          <w:rFonts w:eastAsia="Times New Roman"/>
          <w:bCs/>
          <w:szCs w:val="24"/>
        </w:rPr>
        <w:t>με ένα ακόμα βήμα και ερχόμαστε να κυρώσουμε τη</w:t>
      </w:r>
      <w:r>
        <w:rPr>
          <w:rFonts w:eastAsia="Times New Roman"/>
          <w:bCs/>
          <w:szCs w:val="24"/>
        </w:rPr>
        <w:t xml:space="preserve"> σύμβαση για την κατασκευή του ν</w:t>
      </w:r>
      <w:r w:rsidRPr="00EB719A">
        <w:rPr>
          <w:rFonts w:eastAsia="Times New Roman"/>
          <w:bCs/>
          <w:szCs w:val="24"/>
        </w:rPr>
        <w:t>ότιου τμήματος</w:t>
      </w:r>
      <w:r>
        <w:rPr>
          <w:rFonts w:eastAsia="Times New Roman"/>
          <w:bCs/>
          <w:szCs w:val="24"/>
        </w:rPr>
        <w:t>. Τ</w:t>
      </w:r>
      <w:r w:rsidRPr="00EB719A">
        <w:rPr>
          <w:rFonts w:eastAsia="Times New Roman"/>
          <w:bCs/>
          <w:szCs w:val="24"/>
        </w:rPr>
        <w:t xml:space="preserve">ο τμήμα </w:t>
      </w:r>
      <w:r>
        <w:rPr>
          <w:rFonts w:eastAsia="Times New Roman"/>
          <w:bCs/>
          <w:szCs w:val="24"/>
        </w:rPr>
        <w:t>α</w:t>
      </w:r>
      <w:r w:rsidRPr="00EB719A">
        <w:rPr>
          <w:rFonts w:eastAsia="Times New Roman"/>
          <w:bCs/>
          <w:szCs w:val="24"/>
        </w:rPr>
        <w:t>υτό έχει 32,5 χιλιόμετρα και θα ενών</w:t>
      </w:r>
      <w:r w:rsidRPr="00EB719A">
        <w:rPr>
          <w:rFonts w:eastAsia="Times New Roman"/>
          <w:bCs/>
          <w:szCs w:val="24"/>
        </w:rPr>
        <w:t>ει το</w:t>
      </w:r>
      <w:r>
        <w:rPr>
          <w:rFonts w:eastAsia="Times New Roman"/>
          <w:bCs/>
          <w:szCs w:val="24"/>
        </w:rPr>
        <w:t>ν</w:t>
      </w:r>
      <w:r w:rsidRPr="00EB719A">
        <w:rPr>
          <w:rFonts w:eastAsia="Times New Roman"/>
          <w:bCs/>
          <w:szCs w:val="24"/>
        </w:rPr>
        <w:t xml:space="preserve"> σημερινό τυφλό αυτοκινητόδρομο </w:t>
      </w:r>
      <w:r>
        <w:rPr>
          <w:rFonts w:eastAsia="Times New Roman"/>
          <w:bCs/>
          <w:szCs w:val="24"/>
        </w:rPr>
        <w:t xml:space="preserve">με </w:t>
      </w:r>
      <w:r w:rsidRPr="00EB719A">
        <w:rPr>
          <w:rFonts w:eastAsia="Times New Roman"/>
          <w:bCs/>
          <w:szCs w:val="24"/>
        </w:rPr>
        <w:t xml:space="preserve">τον άξονα </w:t>
      </w:r>
      <w:r>
        <w:rPr>
          <w:rFonts w:eastAsia="Times New Roman"/>
          <w:bCs/>
          <w:szCs w:val="24"/>
        </w:rPr>
        <w:t>Αθήνας</w:t>
      </w:r>
      <w:r>
        <w:rPr>
          <w:rFonts w:eastAsia="Times New Roman"/>
          <w:bCs/>
          <w:szCs w:val="24"/>
        </w:rPr>
        <w:t xml:space="preserve"> </w:t>
      </w:r>
      <w:r>
        <w:rPr>
          <w:rFonts w:eastAsia="Times New Roman"/>
          <w:bCs/>
          <w:szCs w:val="24"/>
        </w:rPr>
        <w:t>-</w:t>
      </w:r>
      <w:r>
        <w:rPr>
          <w:rFonts w:eastAsia="Times New Roman"/>
          <w:bCs/>
          <w:szCs w:val="24"/>
        </w:rPr>
        <w:t xml:space="preserve"> </w:t>
      </w:r>
      <w:r>
        <w:rPr>
          <w:rFonts w:eastAsia="Times New Roman"/>
          <w:bCs/>
          <w:szCs w:val="24"/>
        </w:rPr>
        <w:t>Θ</w:t>
      </w:r>
      <w:r w:rsidRPr="00EB719A">
        <w:rPr>
          <w:rFonts w:eastAsia="Times New Roman"/>
          <w:bCs/>
          <w:szCs w:val="24"/>
        </w:rPr>
        <w:t>εσσαλονίκης</w:t>
      </w:r>
      <w:r>
        <w:rPr>
          <w:rFonts w:eastAsia="Times New Roman"/>
          <w:bCs/>
          <w:szCs w:val="24"/>
        </w:rPr>
        <w:t>. Ξέρετε πώ</w:t>
      </w:r>
      <w:r w:rsidRPr="00EB719A">
        <w:rPr>
          <w:rFonts w:eastAsia="Times New Roman"/>
          <w:bCs/>
          <w:szCs w:val="24"/>
        </w:rPr>
        <w:t xml:space="preserve">ς το λένε στα Τρίκαλα </w:t>
      </w:r>
      <w:r>
        <w:rPr>
          <w:rFonts w:eastAsia="Times New Roman"/>
          <w:bCs/>
          <w:szCs w:val="24"/>
        </w:rPr>
        <w:t>με την ντοπιολαλιά τον τυφλό δρόμο; Τον γκαβό δρόμο.</w:t>
      </w:r>
    </w:p>
    <w:p w14:paraId="5218DBE4" w14:textId="77777777" w:rsidR="00BE48FC" w:rsidRDefault="008F016C">
      <w:pPr>
        <w:spacing w:line="600" w:lineRule="auto"/>
        <w:ind w:firstLine="720"/>
        <w:jc w:val="both"/>
        <w:rPr>
          <w:rFonts w:eastAsia="Times New Roman"/>
          <w:bCs/>
          <w:szCs w:val="24"/>
        </w:rPr>
      </w:pPr>
      <w:r>
        <w:rPr>
          <w:rFonts w:eastAsia="Times New Roman"/>
          <w:bCs/>
          <w:szCs w:val="24"/>
        </w:rPr>
        <w:t>Ε</w:t>
      </w:r>
      <w:r w:rsidRPr="00EB719A">
        <w:rPr>
          <w:rFonts w:eastAsia="Times New Roman"/>
          <w:bCs/>
          <w:szCs w:val="24"/>
        </w:rPr>
        <w:t xml:space="preserve">ίχα τονίσει και </w:t>
      </w:r>
      <w:r>
        <w:rPr>
          <w:rFonts w:eastAsia="Times New Roman"/>
          <w:bCs/>
          <w:szCs w:val="24"/>
        </w:rPr>
        <w:t>σ</w:t>
      </w:r>
      <w:r w:rsidRPr="00EB719A">
        <w:rPr>
          <w:rFonts w:eastAsia="Times New Roman"/>
          <w:bCs/>
          <w:szCs w:val="24"/>
        </w:rPr>
        <w:t xml:space="preserve">την Επίτροπο Ανταγωνισμού πριν από λίγο καιρό ότι είναι απαραίτητη η ολοκλήρωση </w:t>
      </w:r>
      <w:r w:rsidRPr="00EB719A">
        <w:rPr>
          <w:rFonts w:eastAsia="Times New Roman"/>
          <w:bCs/>
          <w:szCs w:val="24"/>
        </w:rPr>
        <w:t>του συνόλου του έργου</w:t>
      </w:r>
      <w:r>
        <w:rPr>
          <w:rFonts w:eastAsia="Times New Roman"/>
          <w:bCs/>
          <w:szCs w:val="24"/>
        </w:rPr>
        <w:t>, ε</w:t>
      </w:r>
      <w:r w:rsidRPr="00EB719A">
        <w:rPr>
          <w:rFonts w:eastAsia="Times New Roman"/>
          <w:bCs/>
          <w:szCs w:val="24"/>
        </w:rPr>
        <w:t>ιδικά το</w:t>
      </w:r>
      <w:r>
        <w:rPr>
          <w:rFonts w:eastAsia="Times New Roman"/>
          <w:bCs/>
          <w:szCs w:val="24"/>
        </w:rPr>
        <w:t>υ</w:t>
      </w:r>
      <w:r w:rsidRPr="00EB719A">
        <w:rPr>
          <w:rFonts w:eastAsia="Times New Roman"/>
          <w:bCs/>
          <w:szCs w:val="24"/>
        </w:rPr>
        <w:t xml:space="preserve"> βόρειο</w:t>
      </w:r>
      <w:r>
        <w:rPr>
          <w:rFonts w:eastAsia="Times New Roman"/>
          <w:bCs/>
          <w:szCs w:val="24"/>
        </w:rPr>
        <w:t>υ</w:t>
      </w:r>
      <w:r w:rsidRPr="00EB719A">
        <w:rPr>
          <w:rFonts w:eastAsia="Times New Roman"/>
          <w:bCs/>
          <w:szCs w:val="24"/>
        </w:rPr>
        <w:t xml:space="preserve"> κομματι</w:t>
      </w:r>
      <w:r>
        <w:rPr>
          <w:rFonts w:eastAsia="Times New Roman"/>
          <w:bCs/>
          <w:szCs w:val="24"/>
        </w:rPr>
        <w:t xml:space="preserve">ού, </w:t>
      </w:r>
      <w:r w:rsidRPr="00EB719A">
        <w:rPr>
          <w:rFonts w:eastAsia="Times New Roman"/>
          <w:bCs/>
          <w:szCs w:val="24"/>
        </w:rPr>
        <w:t>έτσι ώστε ο δρόμος να είναι βιώσιμος και ανταγωνιστικός</w:t>
      </w:r>
      <w:r>
        <w:rPr>
          <w:rFonts w:eastAsia="Times New Roman"/>
          <w:bCs/>
          <w:szCs w:val="24"/>
        </w:rPr>
        <w:t>,</w:t>
      </w:r>
      <w:r w:rsidRPr="00EB719A">
        <w:rPr>
          <w:rFonts w:eastAsia="Times New Roman"/>
          <w:bCs/>
          <w:szCs w:val="24"/>
        </w:rPr>
        <w:t xml:space="preserve"> γιατί </w:t>
      </w:r>
      <w:r>
        <w:rPr>
          <w:rFonts w:eastAsia="Times New Roman"/>
          <w:bCs/>
          <w:szCs w:val="24"/>
        </w:rPr>
        <w:t xml:space="preserve">έτσι </w:t>
      </w:r>
      <w:r w:rsidRPr="00EB719A">
        <w:rPr>
          <w:rFonts w:eastAsia="Times New Roman"/>
          <w:bCs/>
          <w:szCs w:val="24"/>
        </w:rPr>
        <w:t>όπως είναι σήμερα</w:t>
      </w:r>
      <w:r>
        <w:rPr>
          <w:rFonts w:eastAsia="Times New Roman"/>
          <w:bCs/>
          <w:szCs w:val="24"/>
        </w:rPr>
        <w:t>,</w:t>
      </w:r>
      <w:r w:rsidRPr="00EB719A">
        <w:rPr>
          <w:rFonts w:eastAsia="Times New Roman"/>
          <w:bCs/>
          <w:szCs w:val="24"/>
        </w:rPr>
        <w:t xml:space="preserve"> δεν </w:t>
      </w:r>
      <w:r>
        <w:rPr>
          <w:rFonts w:eastAsia="Times New Roman"/>
          <w:bCs/>
          <w:szCs w:val="24"/>
        </w:rPr>
        <w:t xml:space="preserve">είναι ανταγωνιστικός και δεν είναι και βιώσιμος. Έτσι θα </w:t>
      </w:r>
      <w:r w:rsidRPr="00EB719A">
        <w:rPr>
          <w:rFonts w:eastAsia="Times New Roman"/>
          <w:bCs/>
          <w:szCs w:val="24"/>
        </w:rPr>
        <w:t>αξιοποιηθεί στο</w:t>
      </w:r>
      <w:r>
        <w:rPr>
          <w:rFonts w:eastAsia="Times New Roman"/>
          <w:bCs/>
          <w:szCs w:val="24"/>
        </w:rPr>
        <w:t>ν</w:t>
      </w:r>
      <w:r w:rsidRPr="00EB719A">
        <w:rPr>
          <w:rFonts w:eastAsia="Times New Roman"/>
          <w:bCs/>
          <w:szCs w:val="24"/>
        </w:rPr>
        <w:t xml:space="preserve"> μέγιστο βαθμό από τους πολίτες και ειδικά από τους αγρότες και τους μικρομεσαίους για τη μεταφορά προϊόντων</w:t>
      </w:r>
      <w:r>
        <w:rPr>
          <w:rFonts w:eastAsia="Times New Roman"/>
          <w:bCs/>
          <w:szCs w:val="24"/>
        </w:rPr>
        <w:t>.</w:t>
      </w:r>
      <w:r w:rsidRPr="00EB719A">
        <w:rPr>
          <w:rFonts w:eastAsia="Times New Roman"/>
          <w:bCs/>
          <w:szCs w:val="24"/>
        </w:rPr>
        <w:t xml:space="preserve"> </w:t>
      </w:r>
    </w:p>
    <w:p w14:paraId="5218DBE5" w14:textId="77777777" w:rsidR="00BE48FC" w:rsidRDefault="008F016C">
      <w:pPr>
        <w:spacing w:line="600" w:lineRule="auto"/>
        <w:ind w:firstLine="720"/>
        <w:jc w:val="both"/>
        <w:rPr>
          <w:rFonts w:eastAsia="Times New Roman"/>
          <w:bCs/>
          <w:szCs w:val="24"/>
        </w:rPr>
      </w:pPr>
      <w:r>
        <w:rPr>
          <w:rFonts w:eastAsia="Times New Roman"/>
          <w:bCs/>
          <w:szCs w:val="24"/>
        </w:rPr>
        <w:t>Επίσης</w:t>
      </w:r>
      <w:r w:rsidRPr="00EB719A">
        <w:rPr>
          <w:rFonts w:eastAsia="Times New Roman"/>
          <w:bCs/>
          <w:szCs w:val="24"/>
        </w:rPr>
        <w:t xml:space="preserve"> θα δώσει περαιτέρω ώθηση στην τουριστική ανάπτυξη της περιοχής</w:t>
      </w:r>
      <w:r>
        <w:rPr>
          <w:rFonts w:eastAsia="Times New Roman"/>
          <w:bCs/>
          <w:szCs w:val="24"/>
        </w:rPr>
        <w:t>,</w:t>
      </w:r>
      <w:r w:rsidRPr="00EB719A">
        <w:rPr>
          <w:rFonts w:eastAsia="Times New Roman"/>
          <w:bCs/>
          <w:szCs w:val="24"/>
        </w:rPr>
        <w:t xml:space="preserve"> και θα φέρει</w:t>
      </w:r>
      <w:r>
        <w:rPr>
          <w:rFonts w:eastAsia="Times New Roman"/>
          <w:bCs/>
          <w:szCs w:val="24"/>
        </w:rPr>
        <w:t xml:space="preserve"> ισχυρή αναπτυξιακή </w:t>
      </w:r>
      <w:r w:rsidRPr="00EB719A">
        <w:rPr>
          <w:rFonts w:eastAsia="Times New Roman"/>
          <w:bCs/>
          <w:szCs w:val="24"/>
        </w:rPr>
        <w:t>δυναμική</w:t>
      </w:r>
      <w:r>
        <w:rPr>
          <w:rFonts w:eastAsia="Times New Roman"/>
          <w:bCs/>
          <w:szCs w:val="24"/>
        </w:rPr>
        <w:t>,</w:t>
      </w:r>
      <w:r w:rsidRPr="00EB719A">
        <w:rPr>
          <w:rFonts w:eastAsia="Times New Roman"/>
          <w:bCs/>
          <w:szCs w:val="24"/>
        </w:rPr>
        <w:t xml:space="preserve"> καθώς θα επιτευχθεί </w:t>
      </w:r>
      <w:r>
        <w:rPr>
          <w:rFonts w:eastAsia="Times New Roman"/>
          <w:bCs/>
          <w:szCs w:val="24"/>
        </w:rPr>
        <w:t xml:space="preserve">η </w:t>
      </w:r>
      <w:r w:rsidRPr="00EB719A">
        <w:rPr>
          <w:rFonts w:eastAsia="Times New Roman"/>
          <w:bCs/>
          <w:szCs w:val="24"/>
        </w:rPr>
        <w:t>σύνδεση με</w:t>
      </w:r>
      <w:r w:rsidRPr="00EB719A">
        <w:rPr>
          <w:rFonts w:eastAsia="Times New Roman"/>
          <w:bCs/>
          <w:szCs w:val="24"/>
        </w:rPr>
        <w:t xml:space="preserve"> τα διευρωπαϊκά δίκτυα μεταφορών</w:t>
      </w:r>
      <w:r>
        <w:rPr>
          <w:rFonts w:eastAsia="Times New Roman"/>
          <w:bCs/>
          <w:szCs w:val="24"/>
        </w:rPr>
        <w:t>.</w:t>
      </w:r>
    </w:p>
    <w:p w14:paraId="5218DBE6" w14:textId="77777777" w:rsidR="00BE48FC" w:rsidRDefault="008F016C">
      <w:pPr>
        <w:spacing w:line="600" w:lineRule="auto"/>
        <w:ind w:firstLine="720"/>
        <w:jc w:val="both"/>
        <w:rPr>
          <w:rFonts w:eastAsia="Times New Roman"/>
          <w:bCs/>
          <w:szCs w:val="24"/>
        </w:rPr>
      </w:pPr>
      <w:r>
        <w:rPr>
          <w:rFonts w:eastAsia="Times New Roman"/>
          <w:bCs/>
          <w:szCs w:val="24"/>
        </w:rPr>
        <w:t>Η</w:t>
      </w:r>
      <w:r w:rsidRPr="00EB719A">
        <w:rPr>
          <w:rFonts w:eastAsia="Times New Roman"/>
          <w:bCs/>
          <w:szCs w:val="24"/>
        </w:rPr>
        <w:t xml:space="preserve"> χρηματοδότηση παραμ</w:t>
      </w:r>
      <w:r>
        <w:rPr>
          <w:rFonts w:eastAsia="Times New Roman"/>
          <w:bCs/>
          <w:szCs w:val="24"/>
        </w:rPr>
        <w:t>ένει στα 306</w:t>
      </w:r>
      <w:r w:rsidRPr="00EB719A">
        <w:rPr>
          <w:rFonts w:eastAsia="Times New Roman"/>
          <w:bCs/>
          <w:szCs w:val="24"/>
        </w:rPr>
        <w:t xml:space="preserve"> εκατομμύρια ευρώ</w:t>
      </w:r>
      <w:r>
        <w:rPr>
          <w:rFonts w:eastAsia="Times New Roman"/>
          <w:bCs/>
          <w:szCs w:val="24"/>
        </w:rPr>
        <w:t>,</w:t>
      </w:r>
      <w:r w:rsidRPr="00EB719A">
        <w:rPr>
          <w:rFonts w:eastAsia="Times New Roman"/>
          <w:bCs/>
          <w:szCs w:val="24"/>
        </w:rPr>
        <w:t xml:space="preserve"> όσο αρχικά έχει προβλ</w:t>
      </w:r>
      <w:r>
        <w:rPr>
          <w:rFonts w:eastAsia="Times New Roman"/>
          <w:bCs/>
          <w:szCs w:val="24"/>
        </w:rPr>
        <w:t>εφθεί, π</w:t>
      </w:r>
      <w:r w:rsidRPr="00EB719A">
        <w:rPr>
          <w:rFonts w:eastAsia="Times New Roman"/>
          <w:bCs/>
          <w:szCs w:val="24"/>
        </w:rPr>
        <w:t xml:space="preserve">αρά το γεγονός </w:t>
      </w:r>
      <w:r>
        <w:rPr>
          <w:rFonts w:eastAsia="Times New Roman"/>
          <w:bCs/>
          <w:szCs w:val="24"/>
        </w:rPr>
        <w:t xml:space="preserve">ότι μεσολάβησαν έντεκα </w:t>
      </w:r>
      <w:r w:rsidRPr="00EB719A">
        <w:rPr>
          <w:rFonts w:eastAsia="Times New Roman"/>
          <w:bCs/>
          <w:szCs w:val="24"/>
        </w:rPr>
        <w:t>χρόνια</w:t>
      </w:r>
      <w:r>
        <w:rPr>
          <w:rFonts w:eastAsia="Times New Roman"/>
          <w:bCs/>
          <w:szCs w:val="24"/>
        </w:rPr>
        <w:t>. Η</w:t>
      </w:r>
      <w:r w:rsidRPr="00EB719A">
        <w:rPr>
          <w:rFonts w:eastAsia="Times New Roman"/>
          <w:bCs/>
          <w:szCs w:val="24"/>
        </w:rPr>
        <w:t xml:space="preserve"> σύμβαση έχει την έγκριση </w:t>
      </w:r>
      <w:r>
        <w:rPr>
          <w:rFonts w:eastAsia="Times New Roman"/>
          <w:bCs/>
          <w:szCs w:val="24"/>
        </w:rPr>
        <w:t>της Κ</w:t>
      </w:r>
      <w:r w:rsidRPr="00EB719A">
        <w:rPr>
          <w:rFonts w:eastAsia="Times New Roman"/>
          <w:bCs/>
          <w:szCs w:val="24"/>
        </w:rPr>
        <w:t>ομισιόν και το</w:t>
      </w:r>
      <w:r>
        <w:rPr>
          <w:rFonts w:eastAsia="Times New Roman"/>
          <w:bCs/>
          <w:szCs w:val="24"/>
        </w:rPr>
        <w:t>υ</w:t>
      </w:r>
      <w:r w:rsidRPr="00EB719A">
        <w:rPr>
          <w:rFonts w:eastAsia="Times New Roman"/>
          <w:bCs/>
          <w:szCs w:val="24"/>
        </w:rPr>
        <w:t xml:space="preserve"> </w:t>
      </w:r>
      <w:r>
        <w:rPr>
          <w:rFonts w:eastAsia="Times New Roman"/>
          <w:bCs/>
          <w:szCs w:val="24"/>
        </w:rPr>
        <w:t>Ελεγκτικού Σ</w:t>
      </w:r>
      <w:r w:rsidRPr="00EB719A">
        <w:rPr>
          <w:rFonts w:eastAsia="Times New Roman"/>
          <w:bCs/>
          <w:szCs w:val="24"/>
        </w:rPr>
        <w:t>υν</w:t>
      </w:r>
      <w:r>
        <w:rPr>
          <w:rFonts w:eastAsia="Times New Roman"/>
          <w:bCs/>
          <w:szCs w:val="24"/>
        </w:rPr>
        <w:t xml:space="preserve">εδρίου. </w:t>
      </w:r>
    </w:p>
    <w:p w14:paraId="5218DBE7" w14:textId="77777777" w:rsidR="00BE48FC" w:rsidRDefault="008F016C">
      <w:pPr>
        <w:spacing w:line="600" w:lineRule="auto"/>
        <w:ind w:firstLine="720"/>
        <w:jc w:val="both"/>
        <w:rPr>
          <w:rFonts w:eastAsia="Times New Roman"/>
          <w:bCs/>
          <w:szCs w:val="24"/>
        </w:rPr>
      </w:pPr>
      <w:r>
        <w:rPr>
          <w:rFonts w:eastAsia="Times New Roman"/>
          <w:bCs/>
          <w:szCs w:val="24"/>
        </w:rPr>
        <w:t>Επίσης</w:t>
      </w:r>
      <w:r w:rsidRPr="00EB719A">
        <w:rPr>
          <w:rFonts w:eastAsia="Times New Roman"/>
          <w:bCs/>
          <w:szCs w:val="24"/>
        </w:rPr>
        <w:t xml:space="preserve"> οι αλλαγές στη σύ</w:t>
      </w:r>
      <w:r w:rsidRPr="00EB719A">
        <w:rPr>
          <w:rFonts w:eastAsia="Times New Roman"/>
          <w:bCs/>
          <w:szCs w:val="24"/>
        </w:rPr>
        <w:t>μβαση τροποποίησης του 2013 μόνο θετικές μπορούν να χαρακτηριστούν</w:t>
      </w:r>
      <w:r>
        <w:rPr>
          <w:rFonts w:eastAsia="Times New Roman"/>
          <w:bCs/>
          <w:szCs w:val="24"/>
        </w:rPr>
        <w:t>.</w:t>
      </w:r>
    </w:p>
    <w:p w14:paraId="5218DBE8" w14:textId="77777777" w:rsidR="00BE48FC" w:rsidRDefault="008F016C">
      <w:pPr>
        <w:spacing w:line="600" w:lineRule="auto"/>
        <w:ind w:firstLine="720"/>
        <w:jc w:val="both"/>
        <w:rPr>
          <w:rFonts w:eastAsia="Times New Roman"/>
          <w:bCs/>
          <w:szCs w:val="24"/>
        </w:rPr>
      </w:pPr>
      <w:r>
        <w:rPr>
          <w:rFonts w:eastAsia="Times New Roman"/>
          <w:bCs/>
          <w:szCs w:val="24"/>
        </w:rPr>
        <w:t>(Στο σημείο αυτό κτυπάει το κουδούνι λήξεως του χρόνου ομιλίας του κυρίου Βουλευτή)</w:t>
      </w:r>
    </w:p>
    <w:p w14:paraId="5218DBE9" w14:textId="77777777" w:rsidR="00BE48FC" w:rsidRDefault="008F016C">
      <w:pPr>
        <w:spacing w:line="600" w:lineRule="auto"/>
        <w:ind w:firstLine="720"/>
        <w:jc w:val="both"/>
        <w:rPr>
          <w:rFonts w:eastAsia="Times New Roman"/>
          <w:bCs/>
          <w:szCs w:val="24"/>
        </w:rPr>
      </w:pPr>
      <w:r>
        <w:rPr>
          <w:rFonts w:eastAsia="Times New Roman"/>
          <w:bCs/>
          <w:szCs w:val="24"/>
        </w:rPr>
        <w:t>Έ</w:t>
      </w:r>
      <w:r w:rsidRPr="00EB719A">
        <w:rPr>
          <w:rFonts w:eastAsia="Times New Roman"/>
          <w:bCs/>
          <w:szCs w:val="24"/>
        </w:rPr>
        <w:t>να λεπτό</w:t>
      </w:r>
      <w:r>
        <w:rPr>
          <w:rFonts w:eastAsia="Times New Roman"/>
          <w:bCs/>
          <w:szCs w:val="24"/>
        </w:rPr>
        <w:t>, κύριε Π</w:t>
      </w:r>
      <w:r w:rsidRPr="00EB719A">
        <w:rPr>
          <w:rFonts w:eastAsia="Times New Roman"/>
          <w:bCs/>
          <w:szCs w:val="24"/>
        </w:rPr>
        <w:t>ρόεδρε</w:t>
      </w:r>
      <w:r>
        <w:rPr>
          <w:rFonts w:eastAsia="Times New Roman"/>
          <w:bCs/>
          <w:szCs w:val="24"/>
        </w:rPr>
        <w:t>.</w:t>
      </w:r>
    </w:p>
    <w:p w14:paraId="5218DBEA" w14:textId="77777777" w:rsidR="00BE48FC" w:rsidRDefault="008F016C">
      <w:pPr>
        <w:spacing w:line="600" w:lineRule="auto"/>
        <w:ind w:firstLine="720"/>
        <w:jc w:val="both"/>
        <w:rPr>
          <w:rFonts w:eastAsia="Times New Roman"/>
          <w:bCs/>
          <w:szCs w:val="24"/>
        </w:rPr>
      </w:pPr>
      <w:r>
        <w:rPr>
          <w:rFonts w:eastAsia="Times New Roman"/>
          <w:bCs/>
          <w:szCs w:val="24"/>
        </w:rPr>
        <w:t>Η Κ</w:t>
      </w:r>
      <w:r w:rsidRPr="00EB719A">
        <w:rPr>
          <w:rFonts w:eastAsia="Times New Roman"/>
          <w:bCs/>
          <w:szCs w:val="24"/>
        </w:rPr>
        <w:t>υβέρνηση κατ</w:t>
      </w:r>
      <w:r>
        <w:rPr>
          <w:rFonts w:eastAsia="Times New Roman"/>
          <w:bCs/>
          <w:szCs w:val="24"/>
        </w:rPr>
        <w:t xml:space="preserve">έβαλε </w:t>
      </w:r>
      <w:r w:rsidRPr="00EB719A">
        <w:rPr>
          <w:rFonts w:eastAsia="Times New Roman"/>
          <w:bCs/>
          <w:szCs w:val="24"/>
        </w:rPr>
        <w:t>κάθε δυνατή προσπάθεια</w:t>
      </w:r>
      <w:r>
        <w:rPr>
          <w:rFonts w:eastAsia="Times New Roman"/>
          <w:bCs/>
          <w:szCs w:val="24"/>
        </w:rPr>
        <w:t>,</w:t>
      </w:r>
      <w:r w:rsidRPr="00EB719A">
        <w:rPr>
          <w:rFonts w:eastAsia="Times New Roman"/>
          <w:bCs/>
          <w:szCs w:val="24"/>
        </w:rPr>
        <w:t xml:space="preserve"> προτάσσοντας το δημόσιο συμφέρον </w:t>
      </w:r>
      <w:r w:rsidRPr="00EB719A">
        <w:rPr>
          <w:rFonts w:eastAsia="Times New Roman"/>
          <w:bCs/>
          <w:szCs w:val="24"/>
        </w:rPr>
        <w:t>για να προχωρήσει αυτό το σημαντικό έργο</w:t>
      </w:r>
      <w:r>
        <w:rPr>
          <w:rFonts w:eastAsia="Times New Roman"/>
          <w:bCs/>
          <w:szCs w:val="24"/>
        </w:rPr>
        <w:t>,</w:t>
      </w:r>
      <w:r w:rsidRPr="00EB719A">
        <w:rPr>
          <w:rFonts w:eastAsia="Times New Roman"/>
          <w:bCs/>
          <w:szCs w:val="24"/>
        </w:rPr>
        <w:t xml:space="preserve"> ένα έργο που οι προηγούμενες κυβερνήσεις απέτυχαν να διαχειριστούν</w:t>
      </w:r>
      <w:r>
        <w:rPr>
          <w:rFonts w:eastAsia="Times New Roman"/>
          <w:bCs/>
          <w:szCs w:val="24"/>
        </w:rPr>
        <w:t>.</w:t>
      </w:r>
    </w:p>
    <w:p w14:paraId="5218DBEB" w14:textId="77777777" w:rsidR="00BE48FC" w:rsidRDefault="008F016C">
      <w:pPr>
        <w:spacing w:line="600" w:lineRule="auto"/>
        <w:ind w:firstLine="720"/>
        <w:jc w:val="both"/>
        <w:rPr>
          <w:rFonts w:eastAsia="Times New Roman"/>
          <w:bCs/>
          <w:szCs w:val="24"/>
        </w:rPr>
      </w:pPr>
      <w:r>
        <w:rPr>
          <w:rFonts w:eastAsia="Times New Roman"/>
          <w:bCs/>
          <w:szCs w:val="24"/>
        </w:rPr>
        <w:t>Τ</w:t>
      </w:r>
      <w:r w:rsidRPr="00EB719A">
        <w:rPr>
          <w:rFonts w:eastAsia="Times New Roman"/>
          <w:bCs/>
          <w:szCs w:val="24"/>
        </w:rPr>
        <w:t>ο έργο θα ξεκινήσει άμεσα</w:t>
      </w:r>
      <w:r>
        <w:rPr>
          <w:rFonts w:eastAsia="Times New Roman"/>
          <w:bCs/>
          <w:szCs w:val="24"/>
        </w:rPr>
        <w:t>,</w:t>
      </w:r>
      <w:r w:rsidRPr="00EB719A">
        <w:rPr>
          <w:rFonts w:eastAsia="Times New Roman"/>
          <w:bCs/>
          <w:szCs w:val="24"/>
        </w:rPr>
        <w:t xml:space="preserve"> καθώς δεν υπάρχουν εκδηλώσεις των απαλλοτριώσεων</w:t>
      </w:r>
      <w:r>
        <w:rPr>
          <w:rFonts w:eastAsia="Times New Roman"/>
          <w:bCs/>
          <w:szCs w:val="24"/>
        </w:rPr>
        <w:t>. Τ</w:t>
      </w:r>
      <w:r w:rsidRPr="00EB719A">
        <w:rPr>
          <w:rFonts w:eastAsia="Times New Roman"/>
          <w:bCs/>
          <w:szCs w:val="24"/>
        </w:rPr>
        <w:t>ο νότιο τμήμα το</w:t>
      </w:r>
      <w:r>
        <w:rPr>
          <w:rFonts w:eastAsia="Times New Roman"/>
          <w:bCs/>
          <w:szCs w:val="24"/>
        </w:rPr>
        <w:t xml:space="preserve"> Ε</w:t>
      </w:r>
      <w:r w:rsidRPr="00EB719A">
        <w:rPr>
          <w:rFonts w:eastAsia="Times New Roman"/>
          <w:bCs/>
          <w:szCs w:val="24"/>
        </w:rPr>
        <w:t xml:space="preserve">65 </w:t>
      </w:r>
      <w:r>
        <w:rPr>
          <w:rFonts w:eastAsia="Times New Roman"/>
          <w:bCs/>
          <w:szCs w:val="24"/>
        </w:rPr>
        <w:t>-</w:t>
      </w:r>
      <w:r w:rsidRPr="00EB719A">
        <w:rPr>
          <w:rFonts w:eastAsia="Times New Roman"/>
          <w:bCs/>
          <w:szCs w:val="24"/>
        </w:rPr>
        <w:t>καλά να είμαστε</w:t>
      </w:r>
      <w:r>
        <w:rPr>
          <w:rFonts w:eastAsia="Times New Roman"/>
          <w:bCs/>
          <w:szCs w:val="24"/>
        </w:rPr>
        <w:t>-</w:t>
      </w:r>
      <w:r w:rsidRPr="00EB719A">
        <w:rPr>
          <w:rFonts w:eastAsia="Times New Roman"/>
          <w:bCs/>
          <w:szCs w:val="24"/>
        </w:rPr>
        <w:t xml:space="preserve"> μέσα σε λιγότερο από </w:t>
      </w:r>
      <w:r>
        <w:rPr>
          <w:rFonts w:eastAsia="Times New Roman"/>
          <w:bCs/>
          <w:szCs w:val="24"/>
        </w:rPr>
        <w:t>τριάντα</w:t>
      </w:r>
      <w:r>
        <w:rPr>
          <w:rFonts w:eastAsia="Times New Roman"/>
          <w:bCs/>
          <w:szCs w:val="24"/>
        </w:rPr>
        <w:t xml:space="preserve"> έξι</w:t>
      </w:r>
      <w:r w:rsidRPr="00EB719A">
        <w:rPr>
          <w:rFonts w:eastAsia="Times New Roman"/>
          <w:bCs/>
          <w:szCs w:val="24"/>
        </w:rPr>
        <w:t xml:space="preserve"> μήνες</w:t>
      </w:r>
      <w:r>
        <w:rPr>
          <w:rFonts w:eastAsia="Times New Roman"/>
          <w:bCs/>
          <w:szCs w:val="24"/>
        </w:rPr>
        <w:t xml:space="preserve"> οι Υπουργοί της Κ</w:t>
      </w:r>
      <w:r w:rsidRPr="00EB719A">
        <w:rPr>
          <w:rFonts w:eastAsia="Times New Roman"/>
          <w:bCs/>
          <w:szCs w:val="24"/>
        </w:rPr>
        <w:t xml:space="preserve">υβέρνησης του ΣΥΡΙΖΑ θα έρθουν να </w:t>
      </w:r>
      <w:r>
        <w:rPr>
          <w:rFonts w:eastAsia="Times New Roman"/>
          <w:bCs/>
          <w:szCs w:val="24"/>
        </w:rPr>
        <w:t xml:space="preserve">το </w:t>
      </w:r>
      <w:r w:rsidRPr="00EB719A">
        <w:rPr>
          <w:rFonts w:eastAsia="Times New Roman"/>
          <w:bCs/>
          <w:szCs w:val="24"/>
        </w:rPr>
        <w:t xml:space="preserve">εγκαινιάσουν </w:t>
      </w:r>
      <w:r>
        <w:rPr>
          <w:rFonts w:eastAsia="Times New Roman"/>
          <w:bCs/>
          <w:szCs w:val="24"/>
        </w:rPr>
        <w:t>ξανά. Κ</w:t>
      </w:r>
      <w:r w:rsidRPr="00EB719A">
        <w:rPr>
          <w:rFonts w:eastAsia="Times New Roman"/>
          <w:bCs/>
          <w:szCs w:val="24"/>
        </w:rPr>
        <w:t xml:space="preserve">αι εύχομαι </w:t>
      </w:r>
      <w:r>
        <w:rPr>
          <w:rFonts w:eastAsia="Times New Roman"/>
          <w:bCs/>
          <w:szCs w:val="24"/>
        </w:rPr>
        <w:t>-</w:t>
      </w:r>
      <w:r w:rsidRPr="00EB719A">
        <w:rPr>
          <w:rFonts w:eastAsia="Times New Roman"/>
          <w:bCs/>
          <w:szCs w:val="24"/>
        </w:rPr>
        <w:t xml:space="preserve">δεν είναι εδώ </w:t>
      </w:r>
      <w:r>
        <w:rPr>
          <w:rFonts w:eastAsia="Times New Roman"/>
          <w:bCs/>
          <w:szCs w:val="24"/>
        </w:rPr>
        <w:t>ο κύριος Υ</w:t>
      </w:r>
      <w:r w:rsidRPr="00EB719A">
        <w:rPr>
          <w:rFonts w:eastAsia="Times New Roman"/>
          <w:bCs/>
          <w:szCs w:val="24"/>
        </w:rPr>
        <w:t>πουργός</w:t>
      </w:r>
      <w:r>
        <w:rPr>
          <w:rFonts w:eastAsia="Times New Roman"/>
          <w:bCs/>
          <w:szCs w:val="24"/>
        </w:rPr>
        <w:t>-</w:t>
      </w:r>
      <w:r w:rsidRPr="00EB719A">
        <w:rPr>
          <w:rFonts w:eastAsia="Times New Roman"/>
          <w:bCs/>
          <w:szCs w:val="24"/>
        </w:rPr>
        <w:t xml:space="preserve"> πολύ γρήγορα να </w:t>
      </w:r>
      <w:r>
        <w:rPr>
          <w:rFonts w:eastAsia="Times New Roman"/>
          <w:bCs/>
          <w:szCs w:val="24"/>
        </w:rPr>
        <w:t>εγκαινιάσουμε</w:t>
      </w:r>
      <w:r w:rsidRPr="00EB719A">
        <w:rPr>
          <w:rFonts w:eastAsia="Times New Roman"/>
          <w:bCs/>
          <w:szCs w:val="24"/>
        </w:rPr>
        <w:t xml:space="preserve"> και το βόρειο κομμάτι</w:t>
      </w:r>
      <w:r>
        <w:rPr>
          <w:rFonts w:eastAsia="Times New Roman"/>
          <w:bCs/>
          <w:szCs w:val="24"/>
        </w:rPr>
        <w:t xml:space="preserve">, </w:t>
      </w:r>
      <w:r w:rsidRPr="00EB719A">
        <w:rPr>
          <w:rFonts w:eastAsia="Times New Roman"/>
          <w:bCs/>
          <w:szCs w:val="24"/>
        </w:rPr>
        <w:t>τ</w:t>
      </w:r>
      <w:r>
        <w:rPr>
          <w:rFonts w:eastAsia="Times New Roman"/>
          <w:bCs/>
          <w:szCs w:val="24"/>
        </w:rPr>
        <w:t>ο</w:t>
      </w:r>
      <w:r w:rsidRPr="00EB719A">
        <w:rPr>
          <w:rFonts w:eastAsia="Times New Roman"/>
          <w:bCs/>
          <w:szCs w:val="24"/>
        </w:rPr>
        <w:t xml:space="preserve"> οποίο θα συνδέσει </w:t>
      </w:r>
      <w:r>
        <w:rPr>
          <w:rFonts w:eastAsia="Times New Roman"/>
          <w:bCs/>
          <w:szCs w:val="24"/>
        </w:rPr>
        <w:t>τον δρόμο με την Εγνατία Ο</w:t>
      </w:r>
      <w:r w:rsidRPr="00EB719A">
        <w:rPr>
          <w:rFonts w:eastAsia="Times New Roman"/>
          <w:bCs/>
          <w:szCs w:val="24"/>
        </w:rPr>
        <w:t xml:space="preserve">δό </w:t>
      </w:r>
      <w:r>
        <w:rPr>
          <w:rFonts w:eastAsia="Times New Roman"/>
          <w:bCs/>
          <w:szCs w:val="24"/>
        </w:rPr>
        <w:t>και σ</w:t>
      </w:r>
      <w:r w:rsidRPr="00EB719A">
        <w:rPr>
          <w:rFonts w:eastAsia="Times New Roman"/>
          <w:bCs/>
          <w:szCs w:val="24"/>
        </w:rPr>
        <w:t xml:space="preserve">ας περιμένουμε </w:t>
      </w:r>
      <w:r w:rsidRPr="00EB719A">
        <w:rPr>
          <w:rFonts w:eastAsia="Times New Roman"/>
          <w:bCs/>
          <w:szCs w:val="24"/>
        </w:rPr>
        <w:t>σύντομα</w:t>
      </w:r>
      <w:r>
        <w:rPr>
          <w:rFonts w:eastAsia="Times New Roman"/>
          <w:bCs/>
          <w:szCs w:val="24"/>
        </w:rPr>
        <w:t>.</w:t>
      </w:r>
    </w:p>
    <w:p w14:paraId="5218DBEC" w14:textId="77777777" w:rsidR="00BE48FC" w:rsidRDefault="008F016C">
      <w:pPr>
        <w:spacing w:line="600" w:lineRule="auto"/>
        <w:ind w:firstLine="720"/>
        <w:jc w:val="both"/>
        <w:rPr>
          <w:rFonts w:eastAsia="Times New Roman"/>
          <w:bCs/>
          <w:szCs w:val="24"/>
        </w:rPr>
      </w:pPr>
      <w:r>
        <w:rPr>
          <w:rFonts w:eastAsia="Times New Roman"/>
          <w:bCs/>
          <w:szCs w:val="24"/>
        </w:rPr>
        <w:t>Ε</w:t>
      </w:r>
      <w:r w:rsidRPr="00EB719A">
        <w:rPr>
          <w:rFonts w:eastAsia="Times New Roman"/>
          <w:bCs/>
          <w:szCs w:val="24"/>
        </w:rPr>
        <w:t>υχαριστώ πολύ</w:t>
      </w:r>
      <w:r>
        <w:rPr>
          <w:rFonts w:eastAsia="Times New Roman"/>
          <w:bCs/>
          <w:szCs w:val="24"/>
        </w:rPr>
        <w:t>.</w:t>
      </w:r>
    </w:p>
    <w:p w14:paraId="5218DBED" w14:textId="77777777" w:rsidR="00BE48FC" w:rsidRDefault="008F016C">
      <w:pPr>
        <w:spacing w:line="600" w:lineRule="auto"/>
        <w:ind w:firstLine="720"/>
        <w:jc w:val="center"/>
        <w:rPr>
          <w:rFonts w:eastAsia="Times New Roman"/>
          <w:bCs/>
          <w:szCs w:val="24"/>
        </w:rPr>
      </w:pPr>
      <w:r>
        <w:rPr>
          <w:rFonts w:eastAsia="Times New Roman"/>
          <w:bCs/>
          <w:szCs w:val="24"/>
        </w:rPr>
        <w:t>(Χειροκροτήματα από την πτέρυγα του ΣΥΡΙΖΑ)</w:t>
      </w:r>
    </w:p>
    <w:p w14:paraId="5218DBEE" w14:textId="77777777" w:rsidR="00BE48FC" w:rsidRDefault="008F016C">
      <w:pPr>
        <w:spacing w:line="600" w:lineRule="auto"/>
        <w:ind w:firstLine="720"/>
        <w:jc w:val="both"/>
        <w:rPr>
          <w:rFonts w:eastAsia="Times New Roman"/>
          <w:bCs/>
          <w:szCs w:val="24"/>
        </w:rPr>
      </w:pPr>
      <w:r w:rsidRPr="00686D44">
        <w:rPr>
          <w:rFonts w:eastAsia="Times New Roman"/>
          <w:b/>
          <w:bCs/>
          <w:szCs w:val="24"/>
        </w:rPr>
        <w:t>ΠΡΟΕΔΡΕΥΩΝ (Γεώργιος Βαρεμένος):</w:t>
      </w:r>
      <w:r>
        <w:rPr>
          <w:rFonts w:eastAsia="Times New Roman"/>
          <w:bCs/>
          <w:szCs w:val="24"/>
        </w:rPr>
        <w:t xml:space="preserve"> Κ</w:t>
      </w:r>
      <w:r w:rsidRPr="00EB719A">
        <w:rPr>
          <w:rFonts w:eastAsia="Times New Roman"/>
          <w:bCs/>
          <w:szCs w:val="24"/>
        </w:rPr>
        <w:t>ι εμείς ευχαριστούμε</w:t>
      </w:r>
      <w:r>
        <w:rPr>
          <w:rFonts w:eastAsia="Times New Roman"/>
          <w:bCs/>
          <w:szCs w:val="24"/>
        </w:rPr>
        <w:t>.</w:t>
      </w:r>
    </w:p>
    <w:p w14:paraId="5218DBEF" w14:textId="77777777" w:rsidR="00BE48FC" w:rsidRDefault="008F016C">
      <w:pPr>
        <w:spacing w:line="600" w:lineRule="auto"/>
        <w:ind w:firstLine="720"/>
        <w:jc w:val="both"/>
        <w:rPr>
          <w:rFonts w:ascii="Times New Roman" w:eastAsia="Times New Roman" w:hAnsi="Times New Roman" w:cs="Times New Roman"/>
          <w:szCs w:val="24"/>
        </w:rPr>
      </w:pPr>
      <w:r>
        <w:rPr>
          <w:rFonts w:eastAsia="Times New Roman" w:cs="Times New Roman"/>
          <w:szCs w:val="24"/>
        </w:rPr>
        <w:t>Κυρίες και κύριοι συνάδελφοι, έχω την τιμή να ανακοινώσω στο Σώμα ότι τη συνεδρίασή μας παρακολουθούν από τα άνω δυτικά θεωρεία, αφ</w:t>
      </w:r>
      <w:r>
        <w:rPr>
          <w:rFonts w:eastAsia="Times New Roman" w:cs="Times New Roman"/>
          <w:szCs w:val="24"/>
        </w:rPr>
        <w:t xml:space="preserve">ού </w:t>
      </w:r>
      <w:r>
        <w:rPr>
          <w:rFonts w:eastAsia="Times New Roman" w:cs="Times New Roman"/>
          <w:szCs w:val="24"/>
        </w:rPr>
        <w:t xml:space="preserve">προηγουμένως </w:t>
      </w:r>
      <w:r>
        <w:rPr>
          <w:rFonts w:eastAsia="Times New Roman" w:cs="Times New Roman"/>
          <w:szCs w:val="24"/>
        </w:rPr>
        <w:t xml:space="preserve">ξεναγήθηκαν στην έκθεση της </w:t>
      </w:r>
      <w:r>
        <w:rPr>
          <w:rFonts w:eastAsia="Times New Roman" w:cs="Times New Roman"/>
          <w:szCs w:val="24"/>
        </w:rPr>
        <w:t xml:space="preserve">αίθουσας </w:t>
      </w:r>
      <w:r>
        <w:rPr>
          <w:rFonts w:eastAsia="Times New Roman" w:cs="Times New Roman"/>
          <w:szCs w:val="24"/>
        </w:rPr>
        <w:t>«ΕΛΕΥΘΕΡΙΟΣ ΒΕΝΙΖΕΛΟΣ» και ενημερώθηκαν για την ιστορία του κτηρίου και τον τρόπο οργάνωσης και λειτουργίας της Βουλής, πενήντα επτά μαθήτριες και μαθητές και τέσσερις εκπαιδευτικοί συνοδοί από το Γυμνάσ</w:t>
      </w:r>
      <w:r>
        <w:rPr>
          <w:rFonts w:eastAsia="Times New Roman" w:cs="Times New Roman"/>
          <w:szCs w:val="24"/>
        </w:rPr>
        <w:t xml:space="preserve">ιο Λεβιδίου Αρκαδίας. </w:t>
      </w:r>
    </w:p>
    <w:p w14:paraId="5218DBF0"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Η Βουλή τούς καλωσορίζει.</w:t>
      </w:r>
    </w:p>
    <w:p w14:paraId="5218DBF1" w14:textId="77777777" w:rsidR="00BE48FC" w:rsidRDefault="008F016C">
      <w:pPr>
        <w:spacing w:line="600" w:lineRule="auto"/>
        <w:ind w:firstLine="720"/>
        <w:jc w:val="center"/>
        <w:rPr>
          <w:rFonts w:eastAsia="Times New Roman" w:cs="Times New Roman"/>
          <w:szCs w:val="24"/>
        </w:rPr>
      </w:pPr>
      <w:r>
        <w:rPr>
          <w:rFonts w:eastAsia="Times New Roman" w:cs="Times New Roman"/>
          <w:szCs w:val="24"/>
        </w:rPr>
        <w:t>(Χειροκροτήματα απ</w:t>
      </w:r>
      <w:r>
        <w:rPr>
          <w:rFonts w:eastAsia="Times New Roman" w:cs="Times New Roman"/>
          <w:szCs w:val="24"/>
        </w:rPr>
        <w:t>’</w:t>
      </w:r>
      <w:r>
        <w:rPr>
          <w:rFonts w:eastAsia="Times New Roman" w:cs="Times New Roman"/>
          <w:szCs w:val="24"/>
        </w:rPr>
        <w:t xml:space="preserve"> όλες τις πτέρυγες της Βουλής)</w:t>
      </w:r>
    </w:p>
    <w:p w14:paraId="5218DBF2"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Ο κ. Σκρέκας έχει τον λόγο για πέντε λεπτά.</w:t>
      </w:r>
    </w:p>
    <w:p w14:paraId="5218DBF3" w14:textId="77777777" w:rsidR="00BE48FC" w:rsidRDefault="008F0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ΚΩΝΣΤΑΝΤΙΝΟΣ ΣΚΡΕΚΑΣ: </w:t>
      </w:r>
      <w:r>
        <w:rPr>
          <w:rFonts w:eastAsia="Times New Roman" w:cs="Times New Roman"/>
          <w:szCs w:val="24"/>
        </w:rPr>
        <w:t xml:space="preserve">Ευχαριστώ, κύριε Πρόεδρε. </w:t>
      </w:r>
    </w:p>
    <w:p w14:paraId="5218DBF4" w14:textId="77777777" w:rsidR="00BE48FC" w:rsidRDefault="008F0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Κατ’ αρχάς</w:t>
      </w:r>
      <w:r>
        <w:rPr>
          <w:rFonts w:eastAsia="Times New Roman" w:cs="Times New Roman"/>
          <w:szCs w:val="24"/>
        </w:rPr>
        <w:t xml:space="preserve"> θέλω να πω, κύριε συνάδελφε, ότι σήμερα συζητάμε μια νομοθετική ρύθμιση</w:t>
      </w:r>
      <w:r>
        <w:rPr>
          <w:rFonts w:eastAsia="Times New Roman" w:cs="Times New Roman"/>
          <w:szCs w:val="24"/>
        </w:rPr>
        <w:t>,</w:t>
      </w:r>
      <w:r>
        <w:rPr>
          <w:rFonts w:eastAsia="Times New Roman" w:cs="Times New Roman"/>
          <w:szCs w:val="24"/>
        </w:rPr>
        <w:t xml:space="preserve"> που φέρνει η Κυβέρνηση για την επανεκκίνηση κατασκευής του νότιου τμήματος της </w:t>
      </w:r>
      <w:r>
        <w:rPr>
          <w:rFonts w:eastAsia="Times New Roman" w:cs="Times New Roman"/>
          <w:szCs w:val="24"/>
        </w:rPr>
        <w:t>κ</w:t>
      </w:r>
      <w:r>
        <w:rPr>
          <w:rFonts w:eastAsia="Times New Roman" w:cs="Times New Roman"/>
          <w:szCs w:val="24"/>
        </w:rPr>
        <w:t xml:space="preserve">εντρικής </w:t>
      </w:r>
      <w:r>
        <w:rPr>
          <w:rFonts w:eastAsia="Times New Roman" w:cs="Times New Roman"/>
          <w:szCs w:val="24"/>
        </w:rPr>
        <w:t>ο</w:t>
      </w:r>
      <w:r>
        <w:rPr>
          <w:rFonts w:eastAsia="Times New Roman" w:cs="Times New Roman"/>
          <w:szCs w:val="24"/>
        </w:rPr>
        <w:t>δού Ε65, δηλαδή μιας οδού, ενός οδικού άξονα που ενώνει την Εθνική Οδό Αθηνών</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Λαμίας με τη</w:t>
      </w:r>
      <w:r>
        <w:rPr>
          <w:rFonts w:eastAsia="Times New Roman" w:cs="Times New Roman"/>
          <w:szCs w:val="24"/>
        </w:rPr>
        <w:t xml:space="preserve">ν Εγνατία Οδό στο ύψος των Γρεβενών, διασχίζοντας τη </w:t>
      </w:r>
      <w:r>
        <w:rPr>
          <w:rFonts w:eastAsia="Times New Roman" w:cs="Times New Roman"/>
          <w:szCs w:val="24"/>
        </w:rPr>
        <w:t>δ</w:t>
      </w:r>
      <w:r>
        <w:rPr>
          <w:rFonts w:eastAsia="Times New Roman" w:cs="Times New Roman"/>
          <w:szCs w:val="24"/>
        </w:rPr>
        <w:t>υτική Θεσσαλία και συγκεκριμένα τις Περιφερειακές Ενότητες Καρδίτσ</w:t>
      </w:r>
      <w:r>
        <w:rPr>
          <w:rFonts w:eastAsia="Times New Roman" w:cs="Times New Roman"/>
          <w:szCs w:val="24"/>
        </w:rPr>
        <w:t>α</w:t>
      </w:r>
      <w:r>
        <w:rPr>
          <w:rFonts w:eastAsia="Times New Roman" w:cs="Times New Roman"/>
          <w:szCs w:val="24"/>
        </w:rPr>
        <w:t xml:space="preserve">ς και Τρικάλων. </w:t>
      </w:r>
    </w:p>
    <w:p w14:paraId="5218DBF5" w14:textId="77777777" w:rsidR="00BE48FC" w:rsidRDefault="008F0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Και θέλω να πω ότι είναι ένα έργο τεράστιας σημασίας, αφού μειώνει σημαντικά τη χρονική απόσταση μεταξύ της </w:t>
      </w:r>
      <w:r>
        <w:rPr>
          <w:rFonts w:eastAsia="Times New Roman" w:cs="Times New Roman"/>
          <w:szCs w:val="24"/>
        </w:rPr>
        <w:t>δ</w:t>
      </w:r>
      <w:r>
        <w:rPr>
          <w:rFonts w:eastAsia="Times New Roman" w:cs="Times New Roman"/>
          <w:szCs w:val="24"/>
        </w:rPr>
        <w:t>υτικής Θε</w:t>
      </w:r>
      <w:r>
        <w:rPr>
          <w:rFonts w:eastAsia="Times New Roman" w:cs="Times New Roman"/>
          <w:szCs w:val="24"/>
        </w:rPr>
        <w:t xml:space="preserve">σσαλίας, της </w:t>
      </w:r>
      <w:r>
        <w:rPr>
          <w:rFonts w:eastAsia="Times New Roman" w:cs="Times New Roman"/>
          <w:szCs w:val="24"/>
        </w:rPr>
        <w:t>δ</w:t>
      </w:r>
      <w:r>
        <w:rPr>
          <w:rFonts w:eastAsia="Times New Roman" w:cs="Times New Roman"/>
          <w:szCs w:val="24"/>
        </w:rPr>
        <w:t xml:space="preserve">υτικής Μακεδονίας και ιδιαίτερα του νομού μου, του Νομού Τρικάλων με το κέντρο των Αθηνών, το λιμάνι του Πειραιά αλλά και το αεροδρόμιο «Ελευθέριος Βενιζέλος». </w:t>
      </w:r>
    </w:p>
    <w:p w14:paraId="5218DBF6" w14:textId="77777777" w:rsidR="00BE48FC" w:rsidRDefault="008F0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Και</w:t>
      </w:r>
      <w:r>
        <w:rPr>
          <w:rFonts w:eastAsia="Times New Roman" w:cs="Times New Roman"/>
          <w:szCs w:val="24"/>
        </w:rPr>
        <w:t>,</w:t>
      </w:r>
      <w:r>
        <w:rPr>
          <w:rFonts w:eastAsia="Times New Roman" w:cs="Times New Roman"/>
          <w:szCs w:val="24"/>
        </w:rPr>
        <w:t xml:space="preserve"> φυσικά, καταλαβαίνετε ότι με πολύ μικρότερη χρονική απόσταση και πολύ πιο ασφαλή δρόμο</w:t>
      </w:r>
      <w:r>
        <w:rPr>
          <w:rFonts w:eastAsia="Times New Roman" w:cs="Times New Roman"/>
          <w:szCs w:val="24"/>
        </w:rPr>
        <w:t>,</w:t>
      </w:r>
      <w:r>
        <w:rPr>
          <w:rFonts w:eastAsia="Times New Roman" w:cs="Times New Roman"/>
          <w:szCs w:val="24"/>
        </w:rPr>
        <w:t xml:space="preserve"> και το τουριστικό ρεύμα προς και από τα Τρίκαλα, την ιδιαίτερη πατρίδα μου, θα αυξηθεί σημαντικά αλλά και το κόστος μεταφοράς των αγροτικών και κτηνοτροφικών παραγόμεν</w:t>
      </w:r>
      <w:r>
        <w:rPr>
          <w:rFonts w:eastAsia="Times New Roman" w:cs="Times New Roman"/>
          <w:szCs w:val="24"/>
        </w:rPr>
        <w:t xml:space="preserve">ων και άλλων προϊόντων θα μειωθεί, με αποτέλεσμα αυτά τα προϊόντα να γίνουν ακόμα πιο ανταγωνιστικά στην ελληνική αγορά. </w:t>
      </w:r>
    </w:p>
    <w:p w14:paraId="5218DBF7" w14:textId="77777777" w:rsidR="00BE48FC" w:rsidRDefault="008F0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Άρα καταλαβαίνετε πόσο σημαντικό είναι να ολοκληρωθεί αυτό το έργο πάρα πολύ γρήγορα για όλη τη </w:t>
      </w:r>
      <w:r>
        <w:rPr>
          <w:rFonts w:eastAsia="Times New Roman" w:cs="Times New Roman"/>
          <w:szCs w:val="24"/>
        </w:rPr>
        <w:t>δ</w:t>
      </w:r>
      <w:r>
        <w:rPr>
          <w:rFonts w:eastAsia="Times New Roman" w:cs="Times New Roman"/>
          <w:szCs w:val="24"/>
        </w:rPr>
        <w:t>υτική Θεσσαλία, για τα Τρίκαλα, για τ</w:t>
      </w:r>
      <w:r>
        <w:rPr>
          <w:rFonts w:eastAsia="Times New Roman" w:cs="Times New Roman"/>
          <w:szCs w:val="24"/>
        </w:rPr>
        <w:t xml:space="preserve">η </w:t>
      </w:r>
      <w:r>
        <w:rPr>
          <w:rFonts w:eastAsia="Times New Roman" w:cs="Times New Roman"/>
          <w:szCs w:val="24"/>
        </w:rPr>
        <w:t>δ</w:t>
      </w:r>
      <w:r>
        <w:rPr>
          <w:rFonts w:eastAsia="Times New Roman" w:cs="Times New Roman"/>
          <w:szCs w:val="24"/>
        </w:rPr>
        <w:t xml:space="preserve">υτική Μακεδονία, για την Κοζάνη, για τα Γρεβενά, για την Καστοριά και τη Φλώρινα. </w:t>
      </w:r>
    </w:p>
    <w:p w14:paraId="5218DBF8" w14:textId="77777777" w:rsidR="00BE48FC" w:rsidRDefault="008F0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Επιτρέψτε μου, όμως, να πω, επειδή έχω ακούσει πάρα πολλές φορές τον αρμόδιο Υπουργό να προσπαθεί να δικαιολογήσει, δυστυχώς, τη διαφαινόμενη και την παρατηρούμενη ανεπάρ</w:t>
      </w:r>
      <w:r>
        <w:rPr>
          <w:rFonts w:eastAsia="Times New Roman" w:cs="Times New Roman"/>
          <w:szCs w:val="24"/>
        </w:rPr>
        <w:t>κεια αυτής της Κυβέρνησης, προτάσσοντας θρασύτατες δικαιολογίες, οι οποίες, όμως, πολύ εύκολα μπορούν να διαψευστούν –και σας καλώ να είστε πιο προσεκτικός, κύριε Υπουργέ</w:t>
      </w:r>
      <w:r>
        <w:rPr>
          <w:rFonts w:eastAsia="Times New Roman" w:cs="Times New Roman"/>
          <w:szCs w:val="24"/>
        </w:rPr>
        <w:t>,</w:t>
      </w:r>
      <w:r>
        <w:rPr>
          <w:rFonts w:eastAsia="Times New Roman" w:cs="Times New Roman"/>
          <w:szCs w:val="24"/>
        </w:rPr>
        <w:t>- ότι όταν προτάσσονται μέσα από τη Βουλή, από το Βήμα της Βουλής -ή της Ολομέλειας ή</w:t>
      </w:r>
      <w:r>
        <w:rPr>
          <w:rFonts w:eastAsia="Times New Roman" w:cs="Times New Roman"/>
          <w:szCs w:val="24"/>
        </w:rPr>
        <w:t xml:space="preserve"> </w:t>
      </w:r>
      <w:r>
        <w:rPr>
          <w:rFonts w:eastAsia="Times New Roman" w:cs="Times New Roman"/>
          <w:szCs w:val="24"/>
        </w:rPr>
        <w:t>ε</w:t>
      </w:r>
      <w:r>
        <w:rPr>
          <w:rFonts w:eastAsia="Times New Roman" w:cs="Times New Roman"/>
          <w:szCs w:val="24"/>
        </w:rPr>
        <w:t xml:space="preserve">πιτροπής- ξέρετε ότι υπάρχουν Πρακτικά. Και αυτά τα Πρακτικά δείχνουν αυτά τα οποία έχετε πει και είναι πολύ εύκολο κάποιος να τα διαβάσει και να καταλάβει με ποιον πονηρό τρόπο προσπαθείτε να διαστρεβλώσετε, δυστυχώς, την αλήθεια. </w:t>
      </w:r>
    </w:p>
    <w:p w14:paraId="5218DBF9" w14:textId="77777777" w:rsidR="00BE48FC" w:rsidRDefault="008F0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Τι έγινε με το έργο </w:t>
      </w:r>
      <w:r>
        <w:rPr>
          <w:rFonts w:eastAsia="Times New Roman" w:cs="Times New Roman"/>
          <w:szCs w:val="24"/>
          <w:lang w:val="en-US"/>
        </w:rPr>
        <w:t>E</w:t>
      </w:r>
      <w:r w:rsidRPr="008D75AF">
        <w:rPr>
          <w:rFonts w:eastAsia="Times New Roman" w:cs="Times New Roman"/>
          <w:szCs w:val="24"/>
        </w:rPr>
        <w:t xml:space="preserve">65, </w:t>
      </w:r>
      <w:r>
        <w:rPr>
          <w:rFonts w:eastAsia="Times New Roman" w:cs="Times New Roman"/>
          <w:szCs w:val="24"/>
        </w:rPr>
        <w:t xml:space="preserve">αυτό το έργο το οποίο ήταν ένα όραμα και ένας σχεδιασμός της </w:t>
      </w:r>
      <w:r>
        <w:rPr>
          <w:rFonts w:eastAsia="Times New Roman" w:cs="Times New Roman"/>
          <w:szCs w:val="24"/>
        </w:rPr>
        <w:t>κ</w:t>
      </w:r>
      <w:r>
        <w:rPr>
          <w:rFonts w:eastAsia="Times New Roman" w:cs="Times New Roman"/>
          <w:szCs w:val="24"/>
        </w:rPr>
        <w:t>υβέρνησης του Κώστα Καραμανλή και της Νέας Δημοκρατίας; Είχε ξεκινήσει όπως όλες οι μεγάλες παραχωρήσεις μέσα από έργα ΣΔΙΤ δηλαδή μέσα από τη σύμπραξη δημοσίου και ιδιωτικού τομέα. Ήταν έργ</w:t>
      </w:r>
      <w:r>
        <w:rPr>
          <w:rFonts w:eastAsia="Times New Roman" w:cs="Times New Roman"/>
          <w:szCs w:val="24"/>
        </w:rPr>
        <w:t>α τα οποία χρησιμοποιούσαν και μόχλευαν ιδιωτικά κεφάλαια, γιατί αλλιώς δεν θα μπορούσαν να γίνουν ποτέ αυτοί οι οδικοί άξονες. Είχε ξεκινήσει, σταμάτησε αυτό το έργο το 2011</w:t>
      </w:r>
      <w:r>
        <w:rPr>
          <w:rFonts w:eastAsia="Times New Roman" w:cs="Times New Roman"/>
          <w:szCs w:val="24"/>
        </w:rPr>
        <w:t>,</w:t>
      </w:r>
      <w:r>
        <w:rPr>
          <w:rFonts w:eastAsia="Times New Roman" w:cs="Times New Roman"/>
          <w:szCs w:val="24"/>
        </w:rPr>
        <w:t xml:space="preserve"> κάτω από την πίεση της τεράστιας χρηματοοικονομικής κρίσης η οποία είχε βρει την</w:t>
      </w:r>
      <w:r>
        <w:rPr>
          <w:rFonts w:eastAsia="Times New Roman" w:cs="Times New Roman"/>
          <w:szCs w:val="24"/>
        </w:rPr>
        <w:t xml:space="preserve"> Ελλάδα. </w:t>
      </w:r>
    </w:p>
    <w:p w14:paraId="5218DBFA" w14:textId="77777777" w:rsidR="00BE48FC" w:rsidRDefault="008F0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Η Νέα Δημοκρατία ανέλαβε τη διακυβέρνηση αυτού του τόπου ξανά στα μέσα του 2012 και από τα μέσα του 2012 μέχρι τα μέσα του 2013 έφερε όλα τα μέρη μαζί, τις τράπεζες που χρηματοδοτούσαν αυτά τα έργα, τους παραχωρησιούχους, την Ευρωπαϊκή Επιτροπή κ</w:t>
      </w:r>
      <w:r>
        <w:rPr>
          <w:rFonts w:eastAsia="Times New Roman" w:cs="Times New Roman"/>
          <w:szCs w:val="24"/>
        </w:rPr>
        <w:t>αι</w:t>
      </w:r>
      <w:r>
        <w:rPr>
          <w:rFonts w:eastAsia="Times New Roman" w:cs="Times New Roman"/>
          <w:szCs w:val="24"/>
        </w:rPr>
        <w:t>,</w:t>
      </w:r>
      <w:r>
        <w:rPr>
          <w:rFonts w:eastAsia="Times New Roman" w:cs="Times New Roman"/>
          <w:szCs w:val="24"/>
        </w:rPr>
        <w:t xml:space="preserve"> βέβαια, έφερε και την ελληνική πολιτεία</w:t>
      </w:r>
      <w:r>
        <w:rPr>
          <w:rFonts w:eastAsia="Times New Roman" w:cs="Times New Roman"/>
          <w:szCs w:val="24"/>
        </w:rPr>
        <w:t>,</w:t>
      </w:r>
      <w:r>
        <w:rPr>
          <w:rFonts w:eastAsia="Times New Roman" w:cs="Times New Roman"/>
          <w:szCs w:val="24"/>
        </w:rPr>
        <w:t xml:space="preserve"> και με μία επαναδιαπραγμάτευση όλα αυτά τα έργα και οι μεγάλες παραχωρήσεις και οι μεγάλοι οδικοί άξονες επανεκκινήθηκαν. </w:t>
      </w:r>
    </w:p>
    <w:p w14:paraId="5218DBFB" w14:textId="77777777" w:rsidR="00BE48FC" w:rsidRDefault="008F0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Έτσι, λοιπόν, επανεκκινήθηκε και ο Ε65. Πώς επανεκκινήθηκε, όμως, επειδή δεν υπήρχαν τα </w:t>
      </w:r>
      <w:r>
        <w:rPr>
          <w:rFonts w:eastAsia="Times New Roman" w:cs="Times New Roman"/>
          <w:szCs w:val="24"/>
        </w:rPr>
        <w:t>χρήματα για όλο το κομμάτι; Είπαν ότι θα κατασκευαστούν με τα χρήματα που ήταν διαθέσιμα το οριζόντιο τμήμα, το οποίο ήταν και πιο βατό –να το πω έτσι- περίπου ογδόντα χιλιομέτρων, το Τμήμα Ξυνιάδα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Τρίκαλα και τα υπόλοιπα δύο κομμάτια, το νότιο τμήμ</w:t>
      </w:r>
      <w:r>
        <w:rPr>
          <w:rFonts w:eastAsia="Times New Roman" w:cs="Times New Roman"/>
          <w:szCs w:val="24"/>
        </w:rPr>
        <w:t>α</w:t>
      </w:r>
      <w:r>
        <w:rPr>
          <w:rFonts w:eastAsia="Times New Roman" w:cs="Times New Roman"/>
          <w:szCs w:val="24"/>
        </w:rPr>
        <w:t xml:space="preserve"> που</w:t>
      </w:r>
      <w:r>
        <w:rPr>
          <w:rFonts w:eastAsia="Times New Roman" w:cs="Times New Roman"/>
          <w:szCs w:val="24"/>
        </w:rPr>
        <w:t xml:space="preserve"> διασυνέδεε την Ξυνιάδα με την Εθνική Οδό Αθηνών</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Λαμίας, αλλά και το βόρειο τμήμα το οποίο διασυνδέει τα Τρίκαλα μέσω Καλαμπάκας με την Εγνατία Οδό, ορίστηκαν ως αναβαλλόμενα τμήματα αυτής της παραχώρησης, δηλαδή ως τμήματα τα οποία θα μπορούσαν να κατασ</w:t>
      </w:r>
      <w:r>
        <w:rPr>
          <w:rFonts w:eastAsia="Times New Roman" w:cs="Times New Roman"/>
          <w:szCs w:val="24"/>
        </w:rPr>
        <w:t xml:space="preserve">κευαστούν αμέσως μόλις ολοκληρώνονταν οι μελέτες αλλά και το χρηματοδοτικό σχήμα. </w:t>
      </w:r>
    </w:p>
    <w:p w14:paraId="5218DBFC" w14:textId="77777777" w:rsidR="00BE48FC" w:rsidRDefault="008F0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Πράγματι, λοιπόν, ξεκίνησε το οριζόντιο κομμάτι. </w:t>
      </w:r>
    </w:p>
    <w:p w14:paraId="5218DBFD" w14:textId="77777777" w:rsidR="00BE48FC" w:rsidRDefault="008F016C">
      <w:pPr>
        <w:tabs>
          <w:tab w:val="left" w:pos="2738"/>
          <w:tab w:val="center" w:pos="4753"/>
          <w:tab w:val="left" w:pos="5723"/>
        </w:tabs>
        <w:spacing w:line="600" w:lineRule="auto"/>
        <w:ind w:firstLine="720"/>
        <w:jc w:val="both"/>
        <w:rPr>
          <w:rFonts w:eastAsia="Times New Roman" w:cs="Times New Roman"/>
          <w:szCs w:val="24"/>
        </w:rPr>
      </w:pPr>
      <w:r w:rsidRPr="00C255F0">
        <w:rPr>
          <w:rFonts w:eastAsia="Times New Roman" w:cs="Times New Roman"/>
          <w:szCs w:val="24"/>
        </w:rPr>
        <w:t xml:space="preserve">(Στο σημείο αυτό </w:t>
      </w:r>
      <w:r>
        <w:rPr>
          <w:rFonts w:eastAsia="Times New Roman" w:cs="Times New Roman"/>
          <w:szCs w:val="24"/>
        </w:rPr>
        <w:t>κ</w:t>
      </w:r>
      <w:r w:rsidRPr="00C255F0">
        <w:rPr>
          <w:rFonts w:eastAsia="Times New Roman" w:cs="Times New Roman"/>
          <w:szCs w:val="24"/>
        </w:rPr>
        <w:t xml:space="preserve">τυπάει </w:t>
      </w:r>
      <w:r>
        <w:rPr>
          <w:rFonts w:eastAsia="Times New Roman" w:cs="Times New Roman"/>
          <w:szCs w:val="24"/>
        </w:rPr>
        <w:t>προειδοποιητικά το</w:t>
      </w:r>
      <w:r>
        <w:rPr>
          <w:rFonts w:eastAsia="Times New Roman" w:cs="Times New Roman"/>
          <w:szCs w:val="24"/>
        </w:rPr>
        <w:t xml:space="preserve"> </w:t>
      </w:r>
      <w:r w:rsidRPr="00C255F0">
        <w:rPr>
          <w:rFonts w:eastAsia="Times New Roman" w:cs="Times New Roman"/>
          <w:szCs w:val="24"/>
        </w:rPr>
        <w:t>κουδούνι λήξεως του χρόνου ομιλίας του κυρίου Βουλευτή)</w:t>
      </w:r>
    </w:p>
    <w:p w14:paraId="5218DBFE" w14:textId="77777777" w:rsidR="00BE48FC" w:rsidRDefault="008F0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Θα χρειαστώ δύο λεπτά α</w:t>
      </w:r>
      <w:r>
        <w:rPr>
          <w:rFonts w:eastAsia="Times New Roman" w:cs="Times New Roman"/>
          <w:szCs w:val="24"/>
        </w:rPr>
        <w:t xml:space="preserve">κόμη, κύριε Πρόεδρε, γιατί καταλαβαίνετε ότι είναι πάρα πολύ σημαντικό. Είναι ένα έργο το οποίο αφορά την ιδιαίτερη πατρίδα μου, τα Τρίκαλα. Είναι πάρα πολύ σημαντικό για εμάς και τους ανθρώπους που διαβιούν εκεί. </w:t>
      </w:r>
    </w:p>
    <w:p w14:paraId="5218DBFF" w14:textId="77777777" w:rsidR="00BE48FC" w:rsidRDefault="008F016C">
      <w:pPr>
        <w:tabs>
          <w:tab w:val="left" w:pos="2738"/>
          <w:tab w:val="center" w:pos="4753"/>
          <w:tab w:val="left" w:pos="5723"/>
        </w:tabs>
        <w:spacing w:line="600" w:lineRule="auto"/>
        <w:ind w:firstLine="720"/>
        <w:jc w:val="both"/>
        <w:rPr>
          <w:rFonts w:eastAsia="Times New Roman" w:cs="Times New Roman"/>
          <w:szCs w:val="24"/>
        </w:rPr>
      </w:pPr>
      <w:r w:rsidRPr="00CF5893">
        <w:rPr>
          <w:rFonts w:eastAsia="Times New Roman" w:cs="Times New Roman"/>
          <w:b/>
          <w:szCs w:val="24"/>
        </w:rPr>
        <w:t xml:space="preserve">ΠΡΟΕΔΡΕΥΩΝ (Γεώργιος Βαρεμένος): </w:t>
      </w:r>
      <w:r>
        <w:rPr>
          <w:rFonts w:eastAsia="Times New Roman" w:cs="Times New Roman"/>
          <w:szCs w:val="24"/>
        </w:rPr>
        <w:t>Προχωράτ</w:t>
      </w:r>
      <w:r>
        <w:rPr>
          <w:rFonts w:eastAsia="Times New Roman" w:cs="Times New Roman"/>
          <w:szCs w:val="24"/>
        </w:rPr>
        <w:t xml:space="preserve">ε, παρακαλώ. </w:t>
      </w:r>
    </w:p>
    <w:p w14:paraId="5218DC00" w14:textId="77777777" w:rsidR="00BE48FC" w:rsidRDefault="008F0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ΚΩΝΣΤΑΝΤΙΝΟΣ ΣΚΡΕΚΑΣ: </w:t>
      </w:r>
      <w:r>
        <w:rPr>
          <w:rFonts w:eastAsia="Times New Roman" w:cs="Times New Roman"/>
          <w:szCs w:val="24"/>
        </w:rPr>
        <w:t>Επιτρέψτε μου, λοιπόν, να πω ότι το 2013 επανεκκινήθηκε και μέχρι το 2014 είχε κατασκευαστεί το 60% του έργου του οριζόντιου τμήματος Ξυνιάδα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Τρίκαλα και</w:t>
      </w:r>
      <w:r>
        <w:rPr>
          <w:rFonts w:eastAsia="Times New Roman" w:cs="Times New Roman"/>
          <w:szCs w:val="24"/>
        </w:rPr>
        <w:t>,</w:t>
      </w:r>
      <w:r>
        <w:rPr>
          <w:rFonts w:eastAsia="Times New Roman" w:cs="Times New Roman"/>
          <w:szCs w:val="24"/>
        </w:rPr>
        <w:t xml:space="preserve"> μάλιστα, στο τέλος του 2013 το ποσοστό ολοκλήρωσης ήταν 13%, στο τέλος του 2014 το ποσοστό ολοκλήρωσης ήταν 60%, κύριε Υπουργέ. </w:t>
      </w:r>
    </w:p>
    <w:p w14:paraId="5218DC01" w14:textId="77777777" w:rsidR="00BE48FC" w:rsidRDefault="008F0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Άρα μέσα σε έναν χρόνο είχε ολοκληρωθεί το 50% του δρόμου και</w:t>
      </w:r>
      <w:r>
        <w:rPr>
          <w:rFonts w:eastAsia="Times New Roman" w:cs="Times New Roman"/>
          <w:szCs w:val="24"/>
        </w:rPr>
        <w:t>,</w:t>
      </w:r>
      <w:r>
        <w:rPr>
          <w:rFonts w:eastAsia="Times New Roman" w:cs="Times New Roman"/>
          <w:szCs w:val="24"/>
        </w:rPr>
        <w:t xml:space="preserve"> φυσικά, εφόσον συνέχιζε έτσι</w:t>
      </w:r>
      <w:r>
        <w:rPr>
          <w:rFonts w:eastAsia="Times New Roman" w:cs="Times New Roman"/>
          <w:szCs w:val="24"/>
        </w:rPr>
        <w:t>,</w:t>
      </w:r>
      <w:r>
        <w:rPr>
          <w:rFonts w:eastAsia="Times New Roman" w:cs="Times New Roman"/>
          <w:szCs w:val="24"/>
        </w:rPr>
        <w:t xml:space="preserve"> το υπόλοιπο 40%</w:t>
      </w:r>
      <w:r>
        <w:rPr>
          <w:rFonts w:eastAsia="Times New Roman" w:cs="Times New Roman"/>
          <w:szCs w:val="24"/>
        </w:rPr>
        <w:t>,</w:t>
      </w:r>
      <w:r>
        <w:rPr>
          <w:rFonts w:eastAsia="Times New Roman" w:cs="Times New Roman"/>
          <w:szCs w:val="24"/>
        </w:rPr>
        <w:t xml:space="preserve"> με τον ίδιο ρυθμ</w:t>
      </w:r>
      <w:r>
        <w:rPr>
          <w:rFonts w:eastAsia="Times New Roman" w:cs="Times New Roman"/>
          <w:szCs w:val="24"/>
        </w:rPr>
        <w:t>ό ολοκλήρωσης</w:t>
      </w:r>
      <w:r>
        <w:rPr>
          <w:rFonts w:eastAsia="Times New Roman" w:cs="Times New Roman"/>
          <w:szCs w:val="24"/>
        </w:rPr>
        <w:t>,</w:t>
      </w:r>
      <w:r>
        <w:rPr>
          <w:rFonts w:eastAsia="Times New Roman" w:cs="Times New Roman"/>
          <w:szCs w:val="24"/>
        </w:rPr>
        <w:t xml:space="preserve"> θα είχε ολοκληρωθεί εντός του 2015. </w:t>
      </w:r>
    </w:p>
    <w:p w14:paraId="5218DC02" w14:textId="77777777" w:rsidR="00BE48FC" w:rsidRDefault="008F0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Πότε ολοκληρώθηκε, κύριε Υπουργέ, το εν λόγω τμήμα και πότε παραδόθηκε στην κυκλοφορία; Δυστυχώς σχεδόν τρία χρόνια αργότερα στο τέλος του 2017. </w:t>
      </w:r>
    </w:p>
    <w:p w14:paraId="5218DC03" w14:textId="77777777" w:rsidR="00BE48FC" w:rsidRDefault="008F016C">
      <w:pPr>
        <w:tabs>
          <w:tab w:val="left" w:pos="2738"/>
          <w:tab w:val="center" w:pos="4753"/>
          <w:tab w:val="left" w:pos="5723"/>
        </w:tabs>
        <w:spacing w:line="600" w:lineRule="auto"/>
        <w:ind w:firstLine="720"/>
        <w:jc w:val="both"/>
        <w:rPr>
          <w:rFonts w:eastAsia="Times New Roman" w:cs="Times New Roman"/>
          <w:szCs w:val="24"/>
        </w:rPr>
      </w:pPr>
      <w:r w:rsidRPr="00C255F0">
        <w:rPr>
          <w:rFonts w:eastAsia="Times New Roman" w:cs="Times New Roman"/>
          <w:szCs w:val="24"/>
        </w:rPr>
        <w:t xml:space="preserve">(Στο σημείο αυτό </w:t>
      </w:r>
      <w:r>
        <w:rPr>
          <w:rFonts w:eastAsia="Times New Roman" w:cs="Times New Roman"/>
          <w:szCs w:val="24"/>
        </w:rPr>
        <w:t>κ</w:t>
      </w:r>
      <w:r w:rsidRPr="00C255F0">
        <w:rPr>
          <w:rFonts w:eastAsia="Times New Roman" w:cs="Times New Roman"/>
          <w:szCs w:val="24"/>
        </w:rPr>
        <w:t>τυπάει το κουδούνι λήξεως του χρόνου ομι</w:t>
      </w:r>
      <w:r w:rsidRPr="00C255F0">
        <w:rPr>
          <w:rFonts w:eastAsia="Times New Roman" w:cs="Times New Roman"/>
          <w:szCs w:val="24"/>
        </w:rPr>
        <w:t>λίας του κυρίου Βουλευτή)</w:t>
      </w:r>
    </w:p>
    <w:p w14:paraId="5218DC04" w14:textId="77777777" w:rsidR="00BE48FC" w:rsidRDefault="008F0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Δώστε μου δύο λεπτά ακόμη, κύριε Πρόεδρε. </w:t>
      </w:r>
    </w:p>
    <w:p w14:paraId="5218DC05" w14:textId="77777777" w:rsidR="00BE48FC" w:rsidRDefault="008F016C">
      <w:pPr>
        <w:tabs>
          <w:tab w:val="left" w:pos="2738"/>
          <w:tab w:val="center" w:pos="4753"/>
          <w:tab w:val="left" w:pos="5723"/>
        </w:tabs>
        <w:spacing w:line="600" w:lineRule="auto"/>
        <w:ind w:firstLine="720"/>
        <w:jc w:val="both"/>
        <w:rPr>
          <w:rFonts w:eastAsia="Times New Roman" w:cs="Times New Roman"/>
          <w:szCs w:val="24"/>
        </w:rPr>
      </w:pPr>
      <w:r w:rsidRPr="00CF5893">
        <w:rPr>
          <w:rFonts w:eastAsia="Times New Roman" w:cs="Times New Roman"/>
          <w:b/>
          <w:szCs w:val="24"/>
        </w:rPr>
        <w:t xml:space="preserve">ΠΡΟΕΔΡΕΥΩΝ (Γεώργιος Βαρεμένος): </w:t>
      </w:r>
      <w:r>
        <w:rPr>
          <w:rFonts w:eastAsia="Times New Roman" w:cs="Times New Roman"/>
          <w:szCs w:val="24"/>
        </w:rPr>
        <w:t>Δύο λεπτά είχαμε πει προηγουμένως. Εξακολουθούν να είναι δύο;</w:t>
      </w:r>
    </w:p>
    <w:p w14:paraId="5218DC06" w14:textId="77777777" w:rsidR="00BE48FC" w:rsidRDefault="008F016C">
      <w:pPr>
        <w:tabs>
          <w:tab w:val="left" w:pos="2738"/>
          <w:tab w:val="center" w:pos="4753"/>
          <w:tab w:val="left" w:pos="5723"/>
        </w:tabs>
        <w:spacing w:line="600" w:lineRule="auto"/>
        <w:ind w:firstLine="720"/>
        <w:jc w:val="both"/>
        <w:rPr>
          <w:rFonts w:eastAsia="Times New Roman"/>
          <w:color w:val="000000"/>
          <w:szCs w:val="24"/>
          <w:shd w:val="clear" w:color="auto" w:fill="FFFFFF"/>
        </w:rPr>
      </w:pPr>
      <w:r w:rsidRPr="006C267A">
        <w:rPr>
          <w:rFonts w:eastAsia="Times New Roman"/>
          <w:b/>
          <w:color w:val="000000"/>
          <w:szCs w:val="24"/>
          <w:shd w:val="clear" w:color="auto" w:fill="FFFFFF"/>
        </w:rPr>
        <w:t>ΚΩΝΣΤΑΝΤΙΝΟΣ ΣΚΡΕΚΑΣ:</w:t>
      </w:r>
      <w:r>
        <w:rPr>
          <w:rFonts w:eastAsia="Times New Roman"/>
          <w:color w:val="000000"/>
          <w:szCs w:val="24"/>
          <w:shd w:val="clear" w:color="auto" w:fill="FFFFFF"/>
        </w:rPr>
        <w:t xml:space="preserve"> Ναι, κύριε Πρόεδρε.</w:t>
      </w:r>
    </w:p>
    <w:p w14:paraId="5218DC07" w14:textId="77777777" w:rsidR="00BE48FC" w:rsidRDefault="008F016C">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Αυτό που είπατε στην </w:t>
      </w:r>
      <w:r>
        <w:rPr>
          <w:rFonts w:eastAsia="Times New Roman"/>
          <w:color w:val="000000"/>
          <w:szCs w:val="24"/>
          <w:shd w:val="clear" w:color="auto" w:fill="FFFFFF"/>
        </w:rPr>
        <w:t>ε</w:t>
      </w:r>
      <w:r>
        <w:rPr>
          <w:rFonts w:eastAsia="Times New Roman"/>
          <w:color w:val="000000"/>
          <w:szCs w:val="24"/>
          <w:shd w:val="clear" w:color="auto" w:fill="FFFFFF"/>
        </w:rPr>
        <w:t xml:space="preserve">πιτροπή ότι δεν θα μπορούσε </w:t>
      </w:r>
      <w:r>
        <w:rPr>
          <w:rFonts w:eastAsia="Times New Roman"/>
          <w:color w:val="000000"/>
          <w:szCs w:val="24"/>
          <w:shd w:val="clear" w:color="auto" w:fill="FFFFFF"/>
        </w:rPr>
        <w:t xml:space="preserve">να έχει κατασκευαστεί ένα τόσο μεγάλο ποσοστό του δρόμου, επειδή δεν είχαν ολοκληρωθεί οι απαλλοτριώσεις, είναι ένα </w:t>
      </w:r>
      <w:r>
        <w:rPr>
          <w:rFonts w:eastAsia="Times New Roman"/>
          <w:color w:val="000000"/>
          <w:szCs w:val="24"/>
          <w:shd w:val="clear" w:color="auto" w:fill="FFFFFF"/>
        </w:rPr>
        <w:t>έω</w:t>
      </w:r>
      <w:r>
        <w:rPr>
          <w:rFonts w:eastAsia="Times New Roman"/>
          <w:color w:val="000000"/>
          <w:szCs w:val="24"/>
          <w:shd w:val="clear" w:color="auto" w:fill="FFFFFF"/>
        </w:rPr>
        <w:t>λο επιχείρημα</w:t>
      </w:r>
      <w:r>
        <w:rPr>
          <w:rFonts w:eastAsia="Times New Roman"/>
          <w:color w:val="000000"/>
          <w:szCs w:val="24"/>
          <w:shd w:val="clear" w:color="auto" w:fill="FFFFFF"/>
        </w:rPr>
        <w:t>,</w:t>
      </w:r>
      <w:r>
        <w:rPr>
          <w:rFonts w:eastAsia="Times New Roman"/>
          <w:color w:val="000000"/>
          <w:szCs w:val="24"/>
          <w:shd w:val="clear" w:color="auto" w:fill="FFFFFF"/>
        </w:rPr>
        <w:t xml:space="preserve"> το οποίο πολύ εύκολα</w:t>
      </w:r>
      <w:r>
        <w:rPr>
          <w:rFonts w:eastAsia="Times New Roman"/>
          <w:color w:val="000000"/>
          <w:szCs w:val="24"/>
          <w:shd w:val="clear" w:color="auto" w:fill="FFFFFF"/>
        </w:rPr>
        <w:t>,</w:t>
      </w:r>
      <w:r>
        <w:rPr>
          <w:rFonts w:eastAsia="Times New Roman"/>
          <w:color w:val="000000"/>
          <w:szCs w:val="24"/>
          <w:shd w:val="clear" w:color="auto" w:fill="FFFFFF"/>
        </w:rPr>
        <w:t xml:space="preserve"> δυστυχώς</w:t>
      </w:r>
      <w:r>
        <w:rPr>
          <w:rFonts w:eastAsia="Times New Roman"/>
          <w:color w:val="000000"/>
          <w:szCs w:val="24"/>
          <w:shd w:val="clear" w:color="auto" w:fill="FFFFFF"/>
        </w:rPr>
        <w:t>,</w:t>
      </w:r>
      <w:r>
        <w:rPr>
          <w:rFonts w:eastAsia="Times New Roman"/>
          <w:color w:val="000000"/>
          <w:szCs w:val="24"/>
          <w:shd w:val="clear" w:color="auto" w:fill="FFFFFF"/>
        </w:rPr>
        <w:t xml:space="preserve"> καταπέφτει. Γιατί;</w:t>
      </w:r>
    </w:p>
    <w:p w14:paraId="5218DC08" w14:textId="77777777" w:rsidR="00BE48FC" w:rsidRDefault="008F016C">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Διότι οι απαλλοτριώσεις, κύριε Υπουργέ, ολοκληρώθηκαν στα μέσα του 2017.</w:t>
      </w:r>
      <w:r>
        <w:rPr>
          <w:rFonts w:eastAsia="Times New Roman"/>
          <w:color w:val="000000"/>
          <w:szCs w:val="24"/>
          <w:shd w:val="clear" w:color="auto" w:fill="FFFFFF"/>
        </w:rPr>
        <w:t xml:space="preserve"> Οπότε πώς κατασκευάστηκε το υπόλοιπο έργο, αφού δεν είχαν ολοκληρωθεί οι απαλλοτριώσεις; Φυσικά επειδή οι παραχωρησιούχοι είχαν νοικιάσει αυτά τα κτήματα, που ήταν προς απαλλοτρίωση, και έτσι κατασκεύασαν το έργο. </w:t>
      </w:r>
    </w:p>
    <w:p w14:paraId="5218DC09" w14:textId="77777777" w:rsidR="00BE48FC" w:rsidRDefault="008F016C">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Είναι ένα </w:t>
      </w:r>
      <w:r>
        <w:rPr>
          <w:rFonts w:eastAsia="Times New Roman"/>
          <w:color w:val="000000"/>
          <w:szCs w:val="24"/>
          <w:shd w:val="clear" w:color="auto" w:fill="FFFFFF"/>
        </w:rPr>
        <w:t>έω</w:t>
      </w:r>
      <w:r>
        <w:rPr>
          <w:rFonts w:eastAsia="Times New Roman"/>
          <w:color w:val="000000"/>
          <w:szCs w:val="24"/>
          <w:shd w:val="clear" w:color="auto" w:fill="FFFFFF"/>
        </w:rPr>
        <w:t>λο, ένα ψευδεπίγραφο επιχείρ</w:t>
      </w:r>
      <w:r>
        <w:rPr>
          <w:rFonts w:eastAsia="Times New Roman"/>
          <w:color w:val="000000"/>
          <w:szCs w:val="24"/>
          <w:shd w:val="clear" w:color="auto" w:fill="FFFFFF"/>
        </w:rPr>
        <w:t>ημα</w:t>
      </w:r>
      <w:r>
        <w:rPr>
          <w:rFonts w:eastAsia="Times New Roman"/>
          <w:color w:val="000000"/>
          <w:szCs w:val="24"/>
          <w:shd w:val="clear" w:color="auto" w:fill="FFFFFF"/>
        </w:rPr>
        <w:t>,</w:t>
      </w:r>
      <w:r>
        <w:rPr>
          <w:rFonts w:eastAsia="Times New Roman"/>
          <w:color w:val="000000"/>
          <w:szCs w:val="24"/>
          <w:shd w:val="clear" w:color="auto" w:fill="FFFFFF"/>
        </w:rPr>
        <w:t xml:space="preserve"> το οποίο καταπίπτει πολύ εύκολα και δυστυχώς σας υποτιμά. Δεν πρέπει να έρχεστε στη Βουλή και να προσπαθείτε να παραπλανήσετε τους Βουλευτές με τέτοια </w:t>
      </w:r>
      <w:r>
        <w:rPr>
          <w:rFonts w:eastAsia="Times New Roman"/>
          <w:color w:val="000000"/>
          <w:szCs w:val="24"/>
          <w:shd w:val="clear" w:color="auto" w:fill="FFFFFF"/>
        </w:rPr>
        <w:t>έω</w:t>
      </w:r>
      <w:r>
        <w:rPr>
          <w:rFonts w:eastAsia="Times New Roman"/>
          <w:color w:val="000000"/>
          <w:szCs w:val="24"/>
          <w:shd w:val="clear" w:color="auto" w:fill="FFFFFF"/>
        </w:rPr>
        <w:t xml:space="preserve">λα επιχειρήματα, κύριε Υπουργέ, που εύκολα καταρρίπτονται. </w:t>
      </w:r>
    </w:p>
    <w:p w14:paraId="5218DC0A" w14:textId="77777777" w:rsidR="00BE48FC" w:rsidRDefault="008F016C">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Όσον αφορά το νότιο κομμάτι, κυρίες </w:t>
      </w:r>
      <w:r>
        <w:rPr>
          <w:rFonts w:eastAsia="Times New Roman"/>
          <w:color w:val="000000"/>
          <w:szCs w:val="24"/>
          <w:shd w:val="clear" w:color="auto" w:fill="FFFFFF"/>
        </w:rPr>
        <w:t>και κύριοι συνάδελφοι, καταθέτω για τα Πρακτικά την απόφαση της Ευρωπαϊκής Επιτροπής</w:t>
      </w:r>
      <w:r>
        <w:rPr>
          <w:rFonts w:eastAsia="Times New Roman"/>
          <w:color w:val="000000"/>
          <w:szCs w:val="24"/>
          <w:shd w:val="clear" w:color="auto" w:fill="FFFFFF"/>
        </w:rPr>
        <w:t>,</w:t>
      </w:r>
      <w:r>
        <w:rPr>
          <w:rFonts w:eastAsia="Times New Roman"/>
          <w:color w:val="000000"/>
          <w:szCs w:val="24"/>
          <w:shd w:val="clear" w:color="auto" w:fill="FFFFFF"/>
        </w:rPr>
        <w:t xml:space="preserve"> η οποία ενέκρινε το </w:t>
      </w:r>
      <w:r>
        <w:rPr>
          <w:rFonts w:eastAsia="Times New Roman"/>
          <w:color w:val="000000"/>
          <w:szCs w:val="24"/>
          <w:shd w:val="clear" w:color="auto" w:fill="FFFFFF"/>
        </w:rPr>
        <w:t>ε</w:t>
      </w:r>
      <w:r>
        <w:rPr>
          <w:rFonts w:eastAsia="Times New Roman"/>
          <w:color w:val="000000"/>
          <w:szCs w:val="24"/>
          <w:shd w:val="clear" w:color="auto" w:fill="FFFFFF"/>
        </w:rPr>
        <w:t xml:space="preserve">πιχειρησιακό </w:t>
      </w:r>
      <w:r>
        <w:rPr>
          <w:rFonts w:eastAsia="Times New Roman"/>
          <w:color w:val="000000"/>
          <w:szCs w:val="24"/>
          <w:shd w:val="clear" w:color="auto" w:fill="FFFFFF"/>
        </w:rPr>
        <w:t>π</w:t>
      </w:r>
      <w:r>
        <w:rPr>
          <w:rFonts w:eastAsia="Times New Roman"/>
          <w:color w:val="000000"/>
          <w:szCs w:val="24"/>
          <w:shd w:val="clear" w:color="auto" w:fill="FFFFFF"/>
        </w:rPr>
        <w:t>ρόγραμμα του Υπουργείου Υποδομών και Μεταφορών, στο οποίο είχαμε συμπεριλάβει το νότιο τμήμα και είχε εγκριθεί τον Δεκέμβριο του 2014.</w:t>
      </w:r>
    </w:p>
    <w:p w14:paraId="5218DC0B"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Κωνσταντίνος Σκρέκας καταθέτει για τα Πρακτικά την προαναφερθείσα απόφαση</w:t>
      </w:r>
      <w:r>
        <w:rPr>
          <w:rFonts w:eastAsia="Times New Roman" w:cs="Times New Roman"/>
          <w:szCs w:val="24"/>
        </w:rPr>
        <w:t>, η οποία βρίσκεται</w:t>
      </w:r>
      <w:r>
        <w:rPr>
          <w:rFonts w:eastAsia="Times New Roman" w:cs="Times New Roman"/>
          <w:szCs w:val="24"/>
        </w:rPr>
        <w:t xml:space="preserve">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5218DC0C"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Πότε φέρνετε εσείς τη νομοθετική ρύθμιση,</w:t>
      </w:r>
      <w:r>
        <w:rPr>
          <w:rFonts w:eastAsia="Times New Roman" w:cs="Times New Roman"/>
          <w:szCs w:val="24"/>
        </w:rPr>
        <w:t xml:space="preserve"> κύριε Υπουργέ, για να εκκινήσει η κατασκευή του νοτίου τμήματος; Το 2015; Όχι. Το 2016; Όχι. Το 2017; Όχι. Το 2018 τη φέρατε. Η Νέα Δημοκρατία από τα μέσα του 2012 μέχρι το τέλος του 2014, σε ενάμιση χρόνο, είχε επανεκκινήσει όλες τις παραχωρήσεις και είχ</w:t>
      </w:r>
      <w:r>
        <w:rPr>
          <w:rFonts w:eastAsia="Times New Roman" w:cs="Times New Roman"/>
          <w:szCs w:val="24"/>
        </w:rPr>
        <w:t>ε κατασκευάσει και το 60% του Ε65, του ευθύγραμμου τμήματος. Εσείς σε τέσσερα χρόνια δεν καταφέρατε να ξεκινήσετε την κατασκευή ενός έργου, το οποίο είναι εγκεκριμένο από την Ευρωπαϊκή Επιτροπή, όχι να το ολοκληρώσετε.</w:t>
      </w:r>
    </w:p>
    <w:p w14:paraId="5218DC0D"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Και για ποιον λόγο έγινε αυτό; Θα σας</w:t>
      </w:r>
      <w:r>
        <w:rPr>
          <w:rFonts w:eastAsia="Times New Roman" w:cs="Times New Roman"/>
          <w:szCs w:val="24"/>
        </w:rPr>
        <w:t xml:space="preserve"> πω για ποιον λόγο, κύριε Υπουργέ.</w:t>
      </w:r>
    </w:p>
    <w:p w14:paraId="5218DC0E" w14:textId="77777777" w:rsidR="00BE48FC" w:rsidRDefault="008F016C">
      <w:pPr>
        <w:spacing w:line="600" w:lineRule="auto"/>
        <w:ind w:firstLine="720"/>
        <w:jc w:val="both"/>
        <w:rPr>
          <w:rFonts w:eastAsia="Times New Roman"/>
          <w:color w:val="000000"/>
          <w:szCs w:val="24"/>
          <w:shd w:val="clear" w:color="auto" w:fill="FFFFFF"/>
        </w:rPr>
      </w:pPr>
      <w:r w:rsidRPr="000D4EA1">
        <w:rPr>
          <w:rFonts w:eastAsia="Times New Roman"/>
          <w:b/>
          <w:color w:val="000000"/>
          <w:szCs w:val="24"/>
          <w:shd w:val="clear" w:color="auto" w:fill="FFFFFF"/>
        </w:rPr>
        <w:t xml:space="preserve">ΠΡΟΕΔΡΕΥΩΝ (Γεώργιος Βαρεμένος): </w:t>
      </w:r>
      <w:r>
        <w:rPr>
          <w:rFonts w:eastAsia="Times New Roman"/>
          <w:color w:val="000000"/>
          <w:szCs w:val="24"/>
          <w:shd w:val="clear" w:color="auto" w:fill="FFFFFF"/>
        </w:rPr>
        <w:t>Να το πείτε όμως πάρα πολύ σύντομα.</w:t>
      </w:r>
    </w:p>
    <w:p w14:paraId="5218DC0F" w14:textId="77777777" w:rsidR="00BE48FC" w:rsidRDefault="008F016C">
      <w:pPr>
        <w:spacing w:line="600" w:lineRule="auto"/>
        <w:ind w:firstLine="720"/>
        <w:jc w:val="both"/>
        <w:rPr>
          <w:rFonts w:eastAsia="Times New Roman"/>
          <w:color w:val="000000"/>
          <w:szCs w:val="24"/>
          <w:shd w:val="clear" w:color="auto" w:fill="FFFFFF"/>
        </w:rPr>
      </w:pPr>
      <w:r w:rsidRPr="000D4EA1">
        <w:rPr>
          <w:rFonts w:eastAsia="Times New Roman"/>
          <w:b/>
          <w:color w:val="000000"/>
          <w:szCs w:val="24"/>
          <w:shd w:val="clear" w:color="auto" w:fill="FFFFFF"/>
        </w:rPr>
        <w:t>ΚΩΝΣΤΑΝΤΙΝΟΣ ΣΚΡΕΚΑΣ:</w:t>
      </w:r>
      <w:r>
        <w:rPr>
          <w:rFonts w:eastAsia="Times New Roman"/>
          <w:color w:val="000000"/>
          <w:szCs w:val="24"/>
          <w:shd w:val="clear" w:color="auto" w:fill="FFFFFF"/>
        </w:rPr>
        <w:t xml:space="preserve"> Τελειώνω, κύριε Πρόεδρε.</w:t>
      </w:r>
    </w:p>
    <w:p w14:paraId="5218DC10" w14:textId="77777777" w:rsidR="00BE48FC" w:rsidRDefault="008F016C">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Κύριε Υπουργέ, από τον Ιανουάριο του 2015 μέχρι τον Αύγουστο του 2015 είχατε περιθώριο οκτώ μήνες. Παραμο</w:t>
      </w:r>
      <w:r>
        <w:rPr>
          <w:rFonts w:eastAsia="Times New Roman"/>
          <w:color w:val="000000"/>
          <w:szCs w:val="24"/>
          <w:shd w:val="clear" w:color="auto" w:fill="FFFFFF"/>
        </w:rPr>
        <w:t>νές εκλογών -περίεργο αυτό- αποστείλατε πρόσκληση στον παραχωρησιούχο</w:t>
      </w:r>
      <w:r>
        <w:rPr>
          <w:rFonts w:eastAsia="Times New Roman"/>
          <w:color w:val="000000"/>
          <w:szCs w:val="24"/>
          <w:shd w:val="clear" w:color="auto" w:fill="FFFFFF"/>
        </w:rPr>
        <w:t>,</w:t>
      </w:r>
      <w:r>
        <w:rPr>
          <w:rFonts w:eastAsia="Times New Roman"/>
          <w:color w:val="000000"/>
          <w:szCs w:val="24"/>
          <w:shd w:val="clear" w:color="auto" w:fill="FFFFFF"/>
        </w:rPr>
        <w:t xml:space="preserve"> εάν θέλει να κατασκευάσει τα δύο αναβαλλόμενα τμήματα. Παραμονές εκλογών! Τι περίεργο!</w:t>
      </w:r>
    </w:p>
    <w:p w14:paraId="5218DC11" w14:textId="77777777" w:rsidR="00BE48FC" w:rsidRDefault="008F016C">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Από τότε προχωρήσατε και στείλατε επιστολή στην </w:t>
      </w:r>
      <w:r>
        <w:rPr>
          <w:rFonts w:eastAsia="Times New Roman"/>
          <w:color w:val="000000"/>
          <w:szCs w:val="24"/>
          <w:shd w:val="clear" w:color="auto" w:fill="FFFFFF"/>
          <w:lang w:val="en-US"/>
        </w:rPr>
        <w:t>DG</w:t>
      </w:r>
      <w:r w:rsidRPr="00E621E8">
        <w:rPr>
          <w:rFonts w:eastAsia="Times New Roman"/>
          <w:color w:val="000000"/>
          <w:szCs w:val="24"/>
          <w:shd w:val="clear" w:color="auto" w:fill="FFFFFF"/>
        </w:rPr>
        <w:t xml:space="preserve"> </w:t>
      </w:r>
      <w:r>
        <w:rPr>
          <w:rFonts w:eastAsia="Times New Roman"/>
          <w:color w:val="000000"/>
          <w:szCs w:val="24"/>
          <w:shd w:val="clear" w:color="auto" w:fill="FFFFFF"/>
          <w:lang w:val="en-US"/>
        </w:rPr>
        <w:t>Comp</w:t>
      </w:r>
      <w:r>
        <w:rPr>
          <w:rFonts w:eastAsia="Times New Roman"/>
          <w:color w:val="000000"/>
          <w:szCs w:val="24"/>
          <w:shd w:val="clear" w:color="auto" w:fill="FFFFFF"/>
        </w:rPr>
        <w:t>, στην Επιτροπή Ανταγωνισμού της Ευρωπαϊκής</w:t>
      </w:r>
      <w:r>
        <w:rPr>
          <w:rFonts w:eastAsia="Times New Roman"/>
          <w:color w:val="000000"/>
          <w:szCs w:val="24"/>
          <w:shd w:val="clear" w:color="auto" w:fill="FFFFFF"/>
        </w:rPr>
        <w:t xml:space="preserve"> Επιτροπής τον Ιανουάριο του 2017. Και πότε</w:t>
      </w:r>
      <w:r>
        <w:rPr>
          <w:rFonts w:eastAsia="Times New Roman"/>
          <w:color w:val="000000"/>
          <w:szCs w:val="24"/>
          <w:shd w:val="clear" w:color="auto" w:fill="FFFFFF"/>
        </w:rPr>
        <w:t>,</w:t>
      </w:r>
      <w:r>
        <w:rPr>
          <w:rFonts w:eastAsia="Times New Roman"/>
          <w:color w:val="000000"/>
          <w:szCs w:val="24"/>
          <w:shd w:val="clear" w:color="auto" w:fill="FFFFFF"/>
        </w:rPr>
        <w:t xml:space="preserve"> τελικά</w:t>
      </w:r>
      <w:r>
        <w:rPr>
          <w:rFonts w:eastAsia="Times New Roman"/>
          <w:color w:val="000000"/>
          <w:szCs w:val="24"/>
          <w:shd w:val="clear" w:color="auto" w:fill="FFFFFF"/>
        </w:rPr>
        <w:t>,</w:t>
      </w:r>
      <w:r>
        <w:rPr>
          <w:rFonts w:eastAsia="Times New Roman"/>
          <w:color w:val="000000"/>
          <w:szCs w:val="24"/>
          <w:shd w:val="clear" w:color="auto" w:fill="FFFFFF"/>
        </w:rPr>
        <w:t xml:space="preserve"> καταφέρατε να επανεκκινήσετε το έργο; Φτάνουμε στον Ιανουάριο του 2019. </w:t>
      </w:r>
    </w:p>
    <w:p w14:paraId="5218DC12" w14:textId="77777777" w:rsidR="00BE48FC" w:rsidRDefault="008F016C">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Συγχαρητήρια, κύριε Υπουργέ, για τα πεπραγμένα τα δικά σας και της Κυβέρνησής σας! Τέσσερα χρόνια για να επανεκκινήσετε ένα έτοιμο έργο! Πρέπει να πανηγυρίζετε γι’ αυτό. </w:t>
      </w:r>
    </w:p>
    <w:p w14:paraId="5218DC13" w14:textId="77777777" w:rsidR="00BE48FC" w:rsidRDefault="008F016C">
      <w:pPr>
        <w:spacing w:line="600" w:lineRule="auto"/>
        <w:ind w:firstLine="720"/>
        <w:jc w:val="both"/>
        <w:rPr>
          <w:rFonts w:eastAsia="Times New Roman"/>
          <w:color w:val="000000"/>
          <w:szCs w:val="24"/>
          <w:shd w:val="clear" w:color="auto" w:fill="FFFFFF"/>
        </w:rPr>
      </w:pPr>
      <w:r w:rsidRPr="000D4EA1">
        <w:rPr>
          <w:rFonts w:eastAsia="Times New Roman"/>
          <w:b/>
          <w:color w:val="000000"/>
          <w:szCs w:val="24"/>
          <w:shd w:val="clear" w:color="auto" w:fill="FFFFFF"/>
        </w:rPr>
        <w:t>ΠΡΟΕΔΡΕΥΩΝ (Γεώργιος Βαρεμένος):</w:t>
      </w:r>
      <w:r>
        <w:rPr>
          <w:rFonts w:eastAsia="Times New Roman"/>
          <w:color w:val="000000"/>
          <w:szCs w:val="24"/>
          <w:shd w:val="clear" w:color="auto" w:fill="FFFFFF"/>
        </w:rPr>
        <w:t xml:space="preserve"> Ωραία. Μετά τα συγχαρητήρια τελειώνουμε.</w:t>
      </w:r>
    </w:p>
    <w:p w14:paraId="5218DC14" w14:textId="77777777" w:rsidR="00BE48FC" w:rsidRDefault="008F016C">
      <w:pPr>
        <w:spacing w:line="600" w:lineRule="auto"/>
        <w:ind w:firstLine="720"/>
        <w:jc w:val="both"/>
        <w:rPr>
          <w:rFonts w:eastAsia="Times New Roman"/>
          <w:color w:val="000000"/>
          <w:szCs w:val="24"/>
          <w:shd w:val="clear" w:color="auto" w:fill="FFFFFF"/>
        </w:rPr>
      </w:pPr>
      <w:r w:rsidRPr="000D4EA1">
        <w:rPr>
          <w:rFonts w:eastAsia="Times New Roman"/>
          <w:b/>
          <w:color w:val="000000"/>
          <w:szCs w:val="24"/>
          <w:shd w:val="clear" w:color="auto" w:fill="FFFFFF"/>
        </w:rPr>
        <w:t>ΚΩΝΣΤΑΝΤΙΝΟ</w:t>
      </w:r>
      <w:r w:rsidRPr="000D4EA1">
        <w:rPr>
          <w:rFonts w:eastAsia="Times New Roman"/>
          <w:b/>
          <w:color w:val="000000"/>
          <w:szCs w:val="24"/>
          <w:shd w:val="clear" w:color="auto" w:fill="FFFFFF"/>
        </w:rPr>
        <w:t xml:space="preserve">Σ ΣΚΡΕΚΑΣ: </w:t>
      </w:r>
      <w:r>
        <w:rPr>
          <w:rFonts w:eastAsia="Times New Roman"/>
          <w:color w:val="000000"/>
          <w:szCs w:val="24"/>
          <w:shd w:val="clear" w:color="auto" w:fill="FFFFFF"/>
        </w:rPr>
        <w:t>Εμείς, κύριε Πρόεδρε, θα ψηφίσουμε αυτή τη νομοθετική ρύθμιση, παρ’ όλο που αυτή η τραγική καθυστέρηση έχει κοστίσει πάρα πολλά χρήματα αλλά και ανθρώπινες ζωές με αυτούς τους κακούς δρόμους που αναγκαστικά χρησιμοποιούσαν οι Έλληνες πολίτες αυτ</w:t>
      </w:r>
      <w:r>
        <w:rPr>
          <w:rFonts w:eastAsia="Times New Roman"/>
          <w:color w:val="000000"/>
          <w:szCs w:val="24"/>
          <w:shd w:val="clear" w:color="auto" w:fill="FFFFFF"/>
        </w:rPr>
        <w:t xml:space="preserve">ά τα χρόνια. Έστω αυτά τα δύο, τρία χρόνια που εσείς καθυστερήσατε, θα είχαν σωθεί κάποιοι άνθρωποι. </w:t>
      </w:r>
    </w:p>
    <w:p w14:paraId="5218DC15" w14:textId="77777777" w:rsidR="00BE48FC" w:rsidRDefault="008F016C">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Εμείς, λοιπόν, στηρίζουμε και ψηφίζουμε αυτή τη νομοθετική διάταξη</w:t>
      </w:r>
      <w:r>
        <w:rPr>
          <w:rFonts w:eastAsia="Times New Roman"/>
          <w:color w:val="000000"/>
          <w:szCs w:val="24"/>
          <w:shd w:val="clear" w:color="auto" w:fill="FFFFFF"/>
        </w:rPr>
        <w:t>,</w:t>
      </w:r>
      <w:r>
        <w:rPr>
          <w:rFonts w:eastAsia="Times New Roman"/>
          <w:color w:val="000000"/>
          <w:szCs w:val="24"/>
          <w:shd w:val="clear" w:color="auto" w:fill="FFFFFF"/>
        </w:rPr>
        <w:t xml:space="preserve"> και ελπίζουμε τουλάχιστον να μάθουν από τα λάθη τους, να σταματήσουν να κοροϊδεύουν κα</w:t>
      </w:r>
      <w:r>
        <w:rPr>
          <w:rFonts w:eastAsia="Times New Roman"/>
          <w:color w:val="000000"/>
          <w:szCs w:val="24"/>
          <w:shd w:val="clear" w:color="auto" w:fill="FFFFFF"/>
        </w:rPr>
        <w:t>ι να εμπαίζουν τον ελληνικό λαό, να σηκώσουν τα μανίκια και να κάτσουν να δουλέψουν τις λίγες αυτές εβδομάδες που τους έχουν απομείνει στη διακυβέρνηση αυτού του τόπου.</w:t>
      </w:r>
    </w:p>
    <w:p w14:paraId="5218DC16" w14:textId="77777777" w:rsidR="00BE48FC" w:rsidRDefault="008F016C">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Ευχαριστώ πολύ.</w:t>
      </w:r>
    </w:p>
    <w:p w14:paraId="5218DC17" w14:textId="77777777" w:rsidR="00BE48FC" w:rsidRDefault="008F016C">
      <w:pPr>
        <w:spacing w:line="600" w:lineRule="auto"/>
        <w:ind w:firstLine="720"/>
        <w:jc w:val="center"/>
        <w:rPr>
          <w:rFonts w:eastAsia="Times New Roman"/>
          <w:color w:val="000000"/>
          <w:szCs w:val="24"/>
          <w:shd w:val="clear" w:color="auto" w:fill="FFFFFF"/>
        </w:rPr>
      </w:pPr>
      <w:r>
        <w:rPr>
          <w:rFonts w:eastAsia="Times New Roman"/>
          <w:color w:val="000000"/>
          <w:szCs w:val="24"/>
          <w:shd w:val="clear" w:color="auto" w:fill="FFFFFF"/>
        </w:rPr>
        <w:t>(Χειροκροτήματα από την πτέρυγα της Νέας Δημοκρατίας)</w:t>
      </w:r>
    </w:p>
    <w:p w14:paraId="5218DC18" w14:textId="77777777" w:rsidR="00BE48FC" w:rsidRDefault="008F016C">
      <w:pPr>
        <w:spacing w:line="600" w:lineRule="auto"/>
        <w:ind w:firstLine="720"/>
        <w:jc w:val="both"/>
        <w:rPr>
          <w:rFonts w:eastAsia="Times New Roman"/>
          <w:color w:val="000000"/>
          <w:szCs w:val="24"/>
          <w:shd w:val="clear" w:color="auto" w:fill="FFFFFF"/>
        </w:rPr>
      </w:pPr>
      <w:r w:rsidRPr="00031D5F">
        <w:rPr>
          <w:rFonts w:eastAsia="Times New Roman"/>
          <w:b/>
          <w:color w:val="000000"/>
          <w:szCs w:val="24"/>
          <w:shd w:val="clear" w:color="auto" w:fill="FFFFFF"/>
        </w:rPr>
        <w:t>ΠΡΟΕΔΡΕΥΩΝ (Γεώργ</w:t>
      </w:r>
      <w:r w:rsidRPr="00031D5F">
        <w:rPr>
          <w:rFonts w:eastAsia="Times New Roman"/>
          <w:b/>
          <w:color w:val="000000"/>
          <w:szCs w:val="24"/>
          <w:shd w:val="clear" w:color="auto" w:fill="FFFFFF"/>
        </w:rPr>
        <w:t>ιος Βαρεμένος):</w:t>
      </w:r>
      <w:r>
        <w:rPr>
          <w:rFonts w:eastAsia="Times New Roman"/>
          <w:color w:val="000000"/>
          <w:szCs w:val="24"/>
          <w:shd w:val="clear" w:color="auto" w:fill="FFFFFF"/>
        </w:rPr>
        <w:t xml:space="preserve"> Ευχαριστώ πολύ.</w:t>
      </w:r>
    </w:p>
    <w:p w14:paraId="5218DC19" w14:textId="77777777" w:rsidR="00BE48FC" w:rsidRDefault="008F016C">
      <w:pPr>
        <w:spacing w:line="600" w:lineRule="auto"/>
        <w:ind w:firstLine="720"/>
        <w:jc w:val="both"/>
        <w:rPr>
          <w:rFonts w:eastAsia="Times New Roman"/>
          <w:color w:val="000000"/>
          <w:szCs w:val="24"/>
          <w:shd w:val="clear" w:color="auto" w:fill="FFFFFF"/>
        </w:rPr>
      </w:pPr>
      <w:r w:rsidRPr="00031D5F">
        <w:rPr>
          <w:rFonts w:eastAsia="Times New Roman"/>
          <w:b/>
          <w:color w:val="000000"/>
          <w:szCs w:val="24"/>
          <w:shd w:val="clear" w:color="auto" w:fill="FFFFFF"/>
        </w:rPr>
        <w:t>ΧΡΗΣΤΟΣ ΣΠΙΡΤΖΗΣ (Υπουργός Υποδομών και Μεταφορών):</w:t>
      </w:r>
      <w:r>
        <w:rPr>
          <w:rFonts w:eastAsia="Times New Roman"/>
          <w:color w:val="000000"/>
          <w:szCs w:val="24"/>
          <w:shd w:val="clear" w:color="auto" w:fill="FFFFFF"/>
        </w:rPr>
        <w:t xml:space="preserve"> Κύριε Πρόεδρε, θα ήθελα τον λόγο.</w:t>
      </w:r>
    </w:p>
    <w:p w14:paraId="5218DC1A" w14:textId="77777777" w:rsidR="00BE48FC" w:rsidRDefault="008F016C">
      <w:pPr>
        <w:spacing w:line="600" w:lineRule="auto"/>
        <w:ind w:firstLine="720"/>
        <w:jc w:val="both"/>
        <w:rPr>
          <w:rFonts w:eastAsia="Times New Roman"/>
          <w:color w:val="000000"/>
          <w:szCs w:val="24"/>
          <w:shd w:val="clear" w:color="auto" w:fill="FFFFFF"/>
        </w:rPr>
      </w:pPr>
      <w:r w:rsidRPr="00031D5F">
        <w:rPr>
          <w:rFonts w:eastAsia="Times New Roman"/>
          <w:b/>
          <w:color w:val="000000"/>
          <w:szCs w:val="24"/>
          <w:shd w:val="clear" w:color="auto" w:fill="FFFFFF"/>
        </w:rPr>
        <w:t>ΠΡΟΕΔΡΕΥΩΝ (Γεώργιος Βαρεμένος):</w:t>
      </w:r>
      <w:r>
        <w:rPr>
          <w:rFonts w:eastAsia="Times New Roman"/>
          <w:color w:val="000000"/>
          <w:szCs w:val="24"/>
          <w:shd w:val="clear" w:color="auto" w:fill="FFFFFF"/>
        </w:rPr>
        <w:t xml:space="preserve"> Ορίστε, κύριε Υπουργέ. </w:t>
      </w:r>
    </w:p>
    <w:p w14:paraId="5218DC1B" w14:textId="77777777" w:rsidR="00BE48FC" w:rsidRDefault="008F016C">
      <w:pPr>
        <w:spacing w:line="600" w:lineRule="auto"/>
        <w:ind w:firstLine="720"/>
        <w:jc w:val="both"/>
        <w:rPr>
          <w:rFonts w:eastAsia="Times New Roman"/>
          <w:color w:val="000000"/>
          <w:szCs w:val="24"/>
          <w:shd w:val="clear" w:color="auto" w:fill="FFFFFF"/>
        </w:rPr>
      </w:pPr>
      <w:r w:rsidRPr="00464A84">
        <w:rPr>
          <w:rFonts w:eastAsia="Times New Roman"/>
          <w:b/>
          <w:color w:val="000000"/>
          <w:szCs w:val="24"/>
          <w:shd w:val="clear" w:color="auto" w:fill="FFFFFF"/>
        </w:rPr>
        <w:t>ΧΡΗΣΤΟΣ ΣΠΙΡΤΖΗΣ (Υπουργός Υποδομών και Μεταφορών):</w:t>
      </w:r>
      <w:r>
        <w:rPr>
          <w:rFonts w:eastAsia="Times New Roman"/>
          <w:color w:val="000000"/>
          <w:szCs w:val="24"/>
          <w:shd w:val="clear" w:color="auto" w:fill="FFFFFF"/>
        </w:rPr>
        <w:t xml:space="preserve"> Κύριε Πρόεδρε, απλώς θα ήθελα</w:t>
      </w:r>
      <w:r>
        <w:rPr>
          <w:rFonts w:eastAsia="Times New Roman"/>
          <w:color w:val="000000"/>
          <w:szCs w:val="24"/>
          <w:shd w:val="clear" w:color="auto" w:fill="FFFFFF"/>
        </w:rPr>
        <w:t xml:space="preserve"> να κάνω μία παρατήρηση</w:t>
      </w:r>
      <w:r>
        <w:rPr>
          <w:rFonts w:eastAsia="Times New Roman"/>
          <w:color w:val="000000"/>
          <w:szCs w:val="24"/>
          <w:shd w:val="clear" w:color="auto" w:fill="FFFFFF"/>
        </w:rPr>
        <w:t>,</w:t>
      </w:r>
      <w:r>
        <w:rPr>
          <w:rFonts w:eastAsia="Times New Roman"/>
          <w:color w:val="000000"/>
          <w:szCs w:val="24"/>
          <w:shd w:val="clear" w:color="auto" w:fill="FFFFFF"/>
        </w:rPr>
        <w:t xml:space="preserve"> σε σχέση με αυτά που είπε ο κ. Σκρέκας και ο κ. Καραμανλής λίγο πιο πριν.</w:t>
      </w:r>
    </w:p>
    <w:p w14:paraId="5218DC1C" w14:textId="77777777" w:rsidR="00BE48FC" w:rsidRDefault="008F016C">
      <w:pPr>
        <w:spacing w:line="600" w:lineRule="auto"/>
        <w:ind w:firstLine="720"/>
        <w:jc w:val="both"/>
        <w:rPr>
          <w:rFonts w:eastAsia="Times New Roman"/>
          <w:color w:val="000000"/>
          <w:szCs w:val="24"/>
          <w:shd w:val="clear" w:color="auto" w:fill="FFFFFF"/>
        </w:rPr>
      </w:pPr>
      <w:r w:rsidRPr="00464A84">
        <w:rPr>
          <w:rFonts w:eastAsia="Times New Roman"/>
          <w:b/>
          <w:color w:val="000000"/>
          <w:szCs w:val="24"/>
          <w:shd w:val="clear" w:color="auto" w:fill="FFFFFF"/>
        </w:rPr>
        <w:t>ΧΡΗΣΤΟΣ ΣΙΜΟΡΕΛΗΣ:</w:t>
      </w:r>
      <w:r>
        <w:rPr>
          <w:rFonts w:eastAsia="Times New Roman"/>
          <w:color w:val="000000"/>
          <w:szCs w:val="24"/>
          <w:shd w:val="clear" w:color="auto" w:fill="FFFFFF"/>
        </w:rPr>
        <w:t xml:space="preserve"> Εκεί που μας χρωστάγανε, μας πήραν και το βόδι.</w:t>
      </w:r>
    </w:p>
    <w:p w14:paraId="5218DC1D" w14:textId="77777777" w:rsidR="00BE48FC" w:rsidRDefault="008F016C">
      <w:pPr>
        <w:spacing w:line="600" w:lineRule="auto"/>
        <w:ind w:firstLine="720"/>
        <w:jc w:val="both"/>
        <w:rPr>
          <w:rFonts w:eastAsia="Times New Roman"/>
          <w:color w:val="000000"/>
          <w:szCs w:val="24"/>
          <w:shd w:val="clear" w:color="auto" w:fill="FFFFFF"/>
        </w:rPr>
      </w:pPr>
      <w:r w:rsidRPr="00464A84">
        <w:rPr>
          <w:rFonts w:eastAsia="Times New Roman"/>
          <w:b/>
          <w:color w:val="000000"/>
          <w:szCs w:val="24"/>
          <w:shd w:val="clear" w:color="auto" w:fill="FFFFFF"/>
        </w:rPr>
        <w:t>ΧΡΗΣΤΟΣ ΣΠΙΡΤΖΗΣ (Υπουργός Υποδομών και Μεταφορών):</w:t>
      </w:r>
      <w:r>
        <w:rPr>
          <w:rFonts w:eastAsia="Times New Roman"/>
          <w:color w:val="000000"/>
          <w:szCs w:val="24"/>
          <w:shd w:val="clear" w:color="auto" w:fill="FFFFFF"/>
        </w:rPr>
        <w:t xml:space="preserve"> Σαν τον σύζυγο που τον πιάνει η σύζυγό</w:t>
      </w:r>
      <w:r>
        <w:rPr>
          <w:rFonts w:eastAsia="Times New Roman"/>
          <w:color w:val="000000"/>
          <w:szCs w:val="24"/>
          <w:shd w:val="clear" w:color="auto" w:fill="FFFFFF"/>
        </w:rPr>
        <w:t>ς του να τον απατά και της λέει: Καλά, αγάπη μου, δεν πιστεύεις εμένα και πιστεύεις στα μάτια σου;</w:t>
      </w:r>
    </w:p>
    <w:p w14:paraId="5218DC1E" w14:textId="77777777" w:rsidR="00BE48FC" w:rsidRDefault="008F016C">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Έχετε πολύ μεγάλο θράσος</w:t>
      </w:r>
      <w:r>
        <w:rPr>
          <w:rFonts w:eastAsia="Times New Roman"/>
          <w:color w:val="000000"/>
          <w:szCs w:val="24"/>
          <w:shd w:val="clear" w:color="auto" w:fill="FFFFFF"/>
        </w:rPr>
        <w:t>,</w:t>
      </w:r>
      <w:r>
        <w:rPr>
          <w:rFonts w:eastAsia="Times New Roman"/>
          <w:color w:val="000000"/>
          <w:szCs w:val="24"/>
          <w:shd w:val="clear" w:color="auto" w:fill="FFFFFF"/>
        </w:rPr>
        <w:t xml:space="preserve"> για να λέτε αυτά που λέτε στο Ελληνικό Κοινοβούλιο σε σχέση με τα έργα παραχώρησης, κύριε Σκρέκα, και σε σχέση με το πόσα και ποια </w:t>
      </w:r>
      <w:r>
        <w:rPr>
          <w:rFonts w:eastAsia="Times New Roman"/>
          <w:color w:val="000000"/>
          <w:szCs w:val="24"/>
          <w:shd w:val="clear" w:color="auto" w:fill="FFFFFF"/>
        </w:rPr>
        <w:t>έχετε κάνει.</w:t>
      </w:r>
    </w:p>
    <w:p w14:paraId="5218DC1F" w14:textId="77777777" w:rsidR="00BE48FC" w:rsidRDefault="008F016C">
      <w:pPr>
        <w:spacing w:line="600" w:lineRule="auto"/>
        <w:ind w:firstLine="720"/>
        <w:jc w:val="both"/>
        <w:rPr>
          <w:rFonts w:eastAsia="Times New Roman"/>
          <w:color w:val="000000"/>
          <w:szCs w:val="24"/>
          <w:shd w:val="clear" w:color="auto" w:fill="FFFFFF"/>
        </w:rPr>
      </w:pPr>
      <w:r w:rsidRPr="00464A84">
        <w:rPr>
          <w:rFonts w:eastAsia="Times New Roman"/>
          <w:b/>
          <w:color w:val="000000"/>
          <w:szCs w:val="24"/>
          <w:shd w:val="clear" w:color="auto" w:fill="FFFFFF"/>
        </w:rPr>
        <w:t xml:space="preserve">ΠΡΟΕΔΡΕΥΩΝ (Γεώργιος Βαρεμένος): </w:t>
      </w:r>
      <w:r>
        <w:rPr>
          <w:rFonts w:eastAsia="Times New Roman"/>
          <w:color w:val="000000"/>
          <w:szCs w:val="24"/>
          <w:shd w:val="clear" w:color="auto" w:fill="FFFFFF"/>
        </w:rPr>
        <w:t>Τον λόγο έχει ο κ. Μαυραγάνης.</w:t>
      </w:r>
    </w:p>
    <w:p w14:paraId="5218DC20" w14:textId="77777777" w:rsidR="00BE48FC" w:rsidRDefault="008F016C">
      <w:pPr>
        <w:spacing w:line="600" w:lineRule="auto"/>
        <w:ind w:firstLine="720"/>
        <w:jc w:val="both"/>
        <w:rPr>
          <w:rFonts w:eastAsia="Times New Roman"/>
          <w:color w:val="000000"/>
          <w:szCs w:val="24"/>
          <w:shd w:val="clear" w:color="auto" w:fill="FFFFFF"/>
        </w:rPr>
      </w:pPr>
      <w:r w:rsidRPr="00464A84">
        <w:rPr>
          <w:rFonts w:eastAsia="Times New Roman"/>
          <w:b/>
          <w:color w:val="000000"/>
          <w:szCs w:val="24"/>
          <w:shd w:val="clear" w:color="auto" w:fill="FFFFFF"/>
        </w:rPr>
        <w:t>ΚΩΝΣΤΑΝΤΙΝΟΣ ΣΚΡΕΚΑΣ:</w:t>
      </w:r>
      <w:r>
        <w:rPr>
          <w:rFonts w:eastAsia="Times New Roman"/>
          <w:color w:val="000000"/>
          <w:szCs w:val="24"/>
          <w:shd w:val="clear" w:color="auto" w:fill="FFFFFF"/>
        </w:rPr>
        <w:t xml:space="preserve"> Κύριε Πρόεδρε, θα ήθελα τον λόγο επί προσωπικού.</w:t>
      </w:r>
    </w:p>
    <w:p w14:paraId="5218DC21" w14:textId="77777777" w:rsidR="00BE48FC" w:rsidRDefault="008F016C">
      <w:pPr>
        <w:spacing w:line="600" w:lineRule="auto"/>
        <w:ind w:firstLine="720"/>
        <w:jc w:val="both"/>
        <w:rPr>
          <w:rFonts w:eastAsia="Times New Roman"/>
          <w:color w:val="000000"/>
          <w:szCs w:val="24"/>
          <w:shd w:val="clear" w:color="auto" w:fill="FFFFFF"/>
        </w:rPr>
      </w:pPr>
      <w:r w:rsidRPr="00464A84">
        <w:rPr>
          <w:rFonts w:eastAsia="Times New Roman"/>
          <w:b/>
          <w:color w:val="000000"/>
          <w:szCs w:val="24"/>
          <w:shd w:val="clear" w:color="auto" w:fill="FFFFFF"/>
        </w:rPr>
        <w:t xml:space="preserve">ΠΡΟΕΔΡΕΥΩΝ (Γεώργιος Βαρεμένος): </w:t>
      </w:r>
      <w:r>
        <w:rPr>
          <w:rFonts w:eastAsia="Times New Roman"/>
          <w:color w:val="000000"/>
          <w:szCs w:val="24"/>
          <w:shd w:val="clear" w:color="auto" w:fill="FFFFFF"/>
        </w:rPr>
        <w:t>Έχετε δικό σας ανέκδοτο; Δεν έχετε.</w:t>
      </w:r>
    </w:p>
    <w:p w14:paraId="5218DC22" w14:textId="77777777" w:rsidR="00BE48FC" w:rsidRDefault="008F016C">
      <w:pPr>
        <w:spacing w:line="600" w:lineRule="auto"/>
        <w:ind w:firstLine="720"/>
        <w:jc w:val="both"/>
        <w:rPr>
          <w:rFonts w:eastAsia="Times New Roman"/>
          <w:color w:val="000000"/>
          <w:szCs w:val="24"/>
          <w:shd w:val="clear" w:color="auto" w:fill="FFFFFF"/>
        </w:rPr>
      </w:pPr>
      <w:r w:rsidRPr="00464A84">
        <w:rPr>
          <w:rFonts w:eastAsia="Times New Roman"/>
          <w:b/>
          <w:color w:val="000000"/>
          <w:szCs w:val="24"/>
          <w:shd w:val="clear" w:color="auto" w:fill="FFFFFF"/>
        </w:rPr>
        <w:t>ΚΩΝΣΤΑΝΤΙΝΟΣ ΣΚΡΕΚΑΣ</w:t>
      </w:r>
      <w:r>
        <w:rPr>
          <w:rFonts w:eastAsia="Times New Roman"/>
          <w:color w:val="000000"/>
          <w:szCs w:val="24"/>
          <w:shd w:val="clear" w:color="auto" w:fill="FFFFFF"/>
        </w:rPr>
        <w:t xml:space="preserve">: Κύριε Πρόεδρε, </w:t>
      </w:r>
      <w:r>
        <w:rPr>
          <w:rFonts w:eastAsia="Times New Roman"/>
          <w:color w:val="000000"/>
          <w:szCs w:val="24"/>
          <w:shd w:val="clear" w:color="auto" w:fill="FFFFFF"/>
        </w:rPr>
        <w:t>δεν είναι για γέλια. Σας παρακαλώ πάρα πολύ. Δεν είναι αστείο.</w:t>
      </w:r>
    </w:p>
    <w:p w14:paraId="5218DC23" w14:textId="77777777" w:rsidR="00BE48FC" w:rsidRDefault="008F016C">
      <w:pPr>
        <w:spacing w:line="600" w:lineRule="auto"/>
        <w:ind w:firstLine="720"/>
        <w:jc w:val="both"/>
        <w:rPr>
          <w:rFonts w:eastAsia="Times New Roman"/>
          <w:color w:val="000000"/>
          <w:szCs w:val="24"/>
          <w:shd w:val="clear" w:color="auto" w:fill="FFFFFF"/>
        </w:rPr>
      </w:pPr>
      <w:r w:rsidRPr="00464A84">
        <w:rPr>
          <w:rFonts w:eastAsia="Times New Roman"/>
          <w:b/>
          <w:color w:val="000000"/>
          <w:szCs w:val="24"/>
          <w:shd w:val="clear" w:color="auto" w:fill="FFFFFF"/>
        </w:rPr>
        <w:t xml:space="preserve">ΠΡΟΕΔΡΕΥΩΝ (Γεώργιος Βαρεμένος): </w:t>
      </w:r>
      <w:r>
        <w:rPr>
          <w:rFonts w:eastAsia="Times New Roman"/>
          <w:color w:val="000000"/>
          <w:szCs w:val="24"/>
          <w:shd w:val="clear" w:color="auto" w:fill="FFFFFF"/>
        </w:rPr>
        <w:t>Δεν κατάλαβα. Τι θέλετε να πείτε;</w:t>
      </w:r>
    </w:p>
    <w:p w14:paraId="5218DC24" w14:textId="77777777" w:rsidR="00BE48FC" w:rsidRDefault="008F016C">
      <w:pPr>
        <w:spacing w:line="600" w:lineRule="auto"/>
        <w:ind w:firstLine="720"/>
        <w:jc w:val="both"/>
        <w:rPr>
          <w:rFonts w:eastAsia="Times New Roman"/>
          <w:color w:val="000000"/>
          <w:szCs w:val="24"/>
          <w:shd w:val="clear" w:color="auto" w:fill="FFFFFF"/>
        </w:rPr>
      </w:pPr>
      <w:r w:rsidRPr="00464A84">
        <w:rPr>
          <w:rFonts w:eastAsia="Times New Roman"/>
          <w:b/>
          <w:color w:val="000000"/>
          <w:szCs w:val="24"/>
          <w:shd w:val="clear" w:color="auto" w:fill="FFFFFF"/>
        </w:rPr>
        <w:t>ΚΩΝΣΤΑΝΤΙΝΟΣ ΣΚΡΕΚΑΣ:</w:t>
      </w:r>
      <w:r>
        <w:rPr>
          <w:rFonts w:eastAsia="Times New Roman"/>
          <w:color w:val="000000"/>
          <w:szCs w:val="24"/>
          <w:shd w:val="clear" w:color="auto" w:fill="FFFFFF"/>
        </w:rPr>
        <w:t xml:space="preserve"> Θα ήθελα τον λόγο επί προσωπικού, γιατί ο κύριος Υπουργός με τα σχόλιά του διαστρέβλωσε αυτά τα οποία εγ</w:t>
      </w:r>
      <w:r>
        <w:rPr>
          <w:rFonts w:eastAsia="Times New Roman"/>
          <w:color w:val="000000"/>
          <w:szCs w:val="24"/>
          <w:shd w:val="clear" w:color="auto" w:fill="FFFFFF"/>
        </w:rPr>
        <w:t>ώ είπα</w:t>
      </w:r>
      <w:r>
        <w:rPr>
          <w:rFonts w:eastAsia="Times New Roman"/>
          <w:color w:val="000000"/>
          <w:szCs w:val="24"/>
          <w:shd w:val="clear" w:color="auto" w:fill="FFFFFF"/>
        </w:rPr>
        <w:t>,</w:t>
      </w:r>
      <w:r>
        <w:rPr>
          <w:rFonts w:eastAsia="Times New Roman"/>
          <w:color w:val="000000"/>
          <w:szCs w:val="24"/>
          <w:shd w:val="clear" w:color="auto" w:fill="FFFFFF"/>
        </w:rPr>
        <w:t xml:space="preserve"> και σύμφωνα με τον Κανονισμό δικαιούμαι δύο λεπτά επί προσωπικού και το ζητώ.</w:t>
      </w:r>
    </w:p>
    <w:p w14:paraId="5218DC25" w14:textId="77777777" w:rsidR="00BE48FC" w:rsidRDefault="008F016C">
      <w:pPr>
        <w:spacing w:line="600" w:lineRule="auto"/>
        <w:ind w:firstLine="720"/>
        <w:jc w:val="both"/>
        <w:rPr>
          <w:rFonts w:eastAsia="Times New Roman"/>
          <w:color w:val="000000"/>
          <w:szCs w:val="24"/>
          <w:shd w:val="clear" w:color="auto" w:fill="FFFFFF"/>
        </w:rPr>
      </w:pPr>
      <w:r w:rsidRPr="00464A84">
        <w:rPr>
          <w:rFonts w:eastAsia="Times New Roman"/>
          <w:b/>
          <w:color w:val="000000"/>
          <w:szCs w:val="24"/>
          <w:shd w:val="clear" w:color="auto" w:fill="FFFFFF"/>
        </w:rPr>
        <w:t>ΠΡΟΕΔΡΕΥΩΝ (Γεώργιος Βαρεμένος):</w:t>
      </w:r>
      <w:r>
        <w:rPr>
          <w:rFonts w:eastAsia="Times New Roman"/>
          <w:color w:val="000000"/>
          <w:szCs w:val="24"/>
          <w:shd w:val="clear" w:color="auto" w:fill="FFFFFF"/>
        </w:rPr>
        <w:t xml:space="preserve"> Δεν είπε για εσάς. Δεν είστε στη θέση του συζύγου.</w:t>
      </w:r>
    </w:p>
    <w:p w14:paraId="5218DC26" w14:textId="77777777" w:rsidR="00BE48FC" w:rsidRDefault="008F016C">
      <w:pPr>
        <w:spacing w:line="600" w:lineRule="auto"/>
        <w:ind w:firstLine="720"/>
        <w:jc w:val="both"/>
        <w:rPr>
          <w:rFonts w:eastAsia="Times New Roman" w:cs="Times New Roman"/>
          <w:szCs w:val="24"/>
        </w:rPr>
      </w:pPr>
      <w:r w:rsidRPr="00464A84">
        <w:rPr>
          <w:rFonts w:eastAsia="Times New Roman"/>
          <w:b/>
          <w:color w:val="000000"/>
          <w:szCs w:val="24"/>
          <w:shd w:val="clear" w:color="auto" w:fill="FFFFFF"/>
        </w:rPr>
        <w:t>ΚΩΝΣΤΑΝΤΙΝΟΣ ΣΚΡΕΚΑΣ:</w:t>
      </w:r>
      <w:r>
        <w:rPr>
          <w:rFonts w:eastAsia="Times New Roman"/>
          <w:color w:val="000000"/>
          <w:szCs w:val="24"/>
          <w:shd w:val="clear" w:color="auto" w:fill="FFFFFF"/>
        </w:rPr>
        <w:t xml:space="preserve"> Εγώ θα το κρίνω αυτό, κύριε Πρόεδρε.</w:t>
      </w:r>
      <w:r>
        <w:rPr>
          <w:rFonts w:eastAsia="Times New Roman"/>
          <w:color w:val="000000"/>
          <w:szCs w:val="24"/>
          <w:shd w:val="clear" w:color="auto" w:fill="FFFFFF"/>
        </w:rPr>
        <w:t xml:space="preserve"> </w:t>
      </w:r>
      <w:r>
        <w:rPr>
          <w:rFonts w:eastAsia="Times New Roman" w:cs="Times New Roman"/>
          <w:szCs w:val="24"/>
        </w:rPr>
        <w:t>Σας παρακαλώ πολύ, δεν θέλω</w:t>
      </w:r>
      <w:r>
        <w:rPr>
          <w:rFonts w:eastAsia="Times New Roman" w:cs="Times New Roman"/>
          <w:szCs w:val="24"/>
        </w:rPr>
        <w:t xml:space="preserve"> να πω με ποιον τρόπο πρέπει να απευθύνεσθε στους Βουλευτές. Το ξέρετε πολύ καλά.</w:t>
      </w:r>
    </w:p>
    <w:p w14:paraId="5218DC27" w14:textId="77777777" w:rsidR="00BE48FC" w:rsidRDefault="008F016C">
      <w:pPr>
        <w:tabs>
          <w:tab w:val="left" w:pos="3642"/>
          <w:tab w:val="center" w:pos="4753"/>
          <w:tab w:val="left" w:pos="6214"/>
        </w:tabs>
        <w:spacing w:line="600" w:lineRule="auto"/>
        <w:ind w:firstLine="720"/>
        <w:jc w:val="both"/>
        <w:rPr>
          <w:rFonts w:eastAsia="Times New Roman" w:cs="Times New Roman"/>
          <w:szCs w:val="24"/>
        </w:rPr>
      </w:pPr>
      <w:r w:rsidRPr="00E601FE">
        <w:rPr>
          <w:rFonts w:eastAsia="Times New Roman" w:cs="Times New Roman"/>
          <w:b/>
          <w:szCs w:val="24"/>
        </w:rPr>
        <w:t>ΠΡΟΕΔΡΕΥΩΝ (Γεώργιος Βαρεμένος):</w:t>
      </w:r>
      <w:r>
        <w:rPr>
          <w:rFonts w:eastAsia="Times New Roman" w:cs="Times New Roman"/>
          <w:szCs w:val="24"/>
        </w:rPr>
        <w:t xml:space="preserve"> Μου κάνετε και παρατήρηση από πάνω;</w:t>
      </w:r>
    </w:p>
    <w:p w14:paraId="5218DC28" w14:textId="77777777" w:rsidR="00BE48FC" w:rsidRDefault="008F016C">
      <w:pPr>
        <w:spacing w:line="600" w:lineRule="auto"/>
        <w:ind w:firstLine="720"/>
        <w:jc w:val="both"/>
        <w:rPr>
          <w:rFonts w:eastAsia="Times New Roman" w:cs="Times New Roman"/>
          <w:szCs w:val="24"/>
        </w:rPr>
      </w:pPr>
      <w:r>
        <w:rPr>
          <w:rFonts w:eastAsia="Times New Roman" w:cs="Times New Roman"/>
          <w:b/>
          <w:szCs w:val="24"/>
        </w:rPr>
        <w:t>ΚΩΝΣΤΑΝΤΙΝΟΣ ΣΚΡΕΚΑΣ:</w:t>
      </w:r>
      <w:r>
        <w:rPr>
          <w:rFonts w:eastAsia="Times New Roman" w:cs="Times New Roman"/>
          <w:szCs w:val="24"/>
        </w:rPr>
        <w:t xml:space="preserve"> Δεν σας κάνω παρατήρηση.</w:t>
      </w:r>
    </w:p>
    <w:p w14:paraId="5218DC29" w14:textId="77777777" w:rsidR="00BE48FC" w:rsidRDefault="008F016C">
      <w:pPr>
        <w:tabs>
          <w:tab w:val="left" w:pos="3642"/>
          <w:tab w:val="center" w:pos="4753"/>
          <w:tab w:val="left" w:pos="6214"/>
        </w:tabs>
        <w:spacing w:line="600" w:lineRule="auto"/>
        <w:ind w:firstLine="720"/>
        <w:jc w:val="both"/>
        <w:rPr>
          <w:rFonts w:eastAsia="Times New Roman" w:cs="Times New Roman"/>
          <w:szCs w:val="24"/>
        </w:rPr>
      </w:pPr>
      <w:r w:rsidRPr="00E601FE">
        <w:rPr>
          <w:rFonts w:eastAsia="Times New Roman" w:cs="Times New Roman"/>
          <w:b/>
          <w:szCs w:val="24"/>
        </w:rPr>
        <w:t>ΠΡΟΕΔΡΕΥΩΝ (Γεώργιος Βαρεμένος):</w:t>
      </w:r>
      <w:r>
        <w:rPr>
          <w:rFonts w:eastAsia="Times New Roman" w:cs="Times New Roman"/>
          <w:szCs w:val="24"/>
        </w:rPr>
        <w:t xml:space="preserve"> Έχετε δίκιο</w:t>
      </w:r>
      <w:r>
        <w:rPr>
          <w:rFonts w:eastAsia="Times New Roman" w:cs="Times New Roman"/>
          <w:szCs w:val="24"/>
        </w:rPr>
        <w:t>,</w:t>
      </w:r>
      <w:r>
        <w:rPr>
          <w:rFonts w:eastAsia="Times New Roman" w:cs="Times New Roman"/>
          <w:szCs w:val="24"/>
        </w:rPr>
        <w:t xml:space="preserve"> γιατί σας έδ</w:t>
      </w:r>
      <w:r>
        <w:rPr>
          <w:rFonts w:eastAsia="Times New Roman" w:cs="Times New Roman"/>
          <w:szCs w:val="24"/>
        </w:rPr>
        <w:t xml:space="preserve">ωσα 60% παραπάνω χρόνο. </w:t>
      </w:r>
    </w:p>
    <w:p w14:paraId="5218DC2A" w14:textId="77777777" w:rsidR="00BE48FC" w:rsidRDefault="008F016C">
      <w:pPr>
        <w:spacing w:line="600" w:lineRule="auto"/>
        <w:ind w:firstLine="720"/>
        <w:jc w:val="both"/>
        <w:rPr>
          <w:rFonts w:eastAsia="Times New Roman" w:cs="Times New Roman"/>
          <w:szCs w:val="24"/>
        </w:rPr>
      </w:pPr>
      <w:r>
        <w:rPr>
          <w:rFonts w:eastAsia="Times New Roman" w:cs="Times New Roman"/>
          <w:b/>
          <w:szCs w:val="24"/>
        </w:rPr>
        <w:t>ΚΩΝΣΤΑΝΤΙΝΟΣ ΣΚΡΕΚΑΣ:</w:t>
      </w:r>
      <w:r>
        <w:rPr>
          <w:rFonts w:eastAsia="Times New Roman" w:cs="Times New Roman"/>
          <w:szCs w:val="24"/>
        </w:rPr>
        <w:t xml:space="preserve"> Σας παρακαλώ να μου δώσετε δύο λεπτά επί προσωπικού, κύριε Πρόεδρε.</w:t>
      </w:r>
    </w:p>
    <w:p w14:paraId="5218DC2B" w14:textId="77777777" w:rsidR="00BE48FC" w:rsidRDefault="008F016C">
      <w:pPr>
        <w:tabs>
          <w:tab w:val="left" w:pos="3642"/>
          <w:tab w:val="center" w:pos="4753"/>
          <w:tab w:val="left" w:pos="6214"/>
        </w:tabs>
        <w:spacing w:line="600" w:lineRule="auto"/>
        <w:ind w:firstLine="720"/>
        <w:jc w:val="both"/>
        <w:rPr>
          <w:rFonts w:eastAsia="Times New Roman" w:cs="Times New Roman"/>
          <w:szCs w:val="24"/>
        </w:rPr>
      </w:pPr>
      <w:r w:rsidRPr="00E601FE">
        <w:rPr>
          <w:rFonts w:eastAsia="Times New Roman" w:cs="Times New Roman"/>
          <w:b/>
          <w:szCs w:val="24"/>
        </w:rPr>
        <w:t>ΠΡΟΕΔΡΕΥΩΝ (Γεώργιος Βαρεμένος):</w:t>
      </w:r>
      <w:r>
        <w:rPr>
          <w:rFonts w:eastAsia="Times New Roman" w:cs="Times New Roman"/>
          <w:szCs w:val="24"/>
        </w:rPr>
        <w:t xml:space="preserve"> Όχι, τώρα δεν έχετε τον λόγο.</w:t>
      </w:r>
    </w:p>
    <w:p w14:paraId="5218DC2C" w14:textId="77777777" w:rsidR="00BE48FC" w:rsidRDefault="008F016C">
      <w:pPr>
        <w:spacing w:line="600" w:lineRule="auto"/>
        <w:ind w:firstLine="720"/>
        <w:jc w:val="both"/>
        <w:rPr>
          <w:rFonts w:eastAsia="Times New Roman" w:cs="Times New Roman"/>
          <w:szCs w:val="24"/>
        </w:rPr>
      </w:pPr>
      <w:r>
        <w:rPr>
          <w:rFonts w:eastAsia="Times New Roman" w:cs="Times New Roman"/>
          <w:b/>
          <w:szCs w:val="24"/>
        </w:rPr>
        <w:t>ΚΩΝΣΤΑΝΤΙΝΟΣ ΣΚΡΕΚΑΣ:</w:t>
      </w:r>
      <w:r>
        <w:rPr>
          <w:rFonts w:eastAsia="Times New Roman" w:cs="Times New Roman"/>
          <w:szCs w:val="24"/>
        </w:rPr>
        <w:t xml:space="preserve"> Σας παρακαλώ πολύ.</w:t>
      </w:r>
    </w:p>
    <w:p w14:paraId="5218DC2D" w14:textId="77777777" w:rsidR="00BE48FC" w:rsidRDefault="008F016C">
      <w:pPr>
        <w:tabs>
          <w:tab w:val="left" w:pos="3642"/>
          <w:tab w:val="center" w:pos="4753"/>
          <w:tab w:val="left" w:pos="6214"/>
        </w:tabs>
        <w:spacing w:line="600" w:lineRule="auto"/>
        <w:ind w:firstLine="720"/>
        <w:jc w:val="both"/>
        <w:rPr>
          <w:rFonts w:eastAsia="Times New Roman" w:cs="Times New Roman"/>
          <w:szCs w:val="24"/>
        </w:rPr>
      </w:pPr>
      <w:r w:rsidRPr="00E601FE">
        <w:rPr>
          <w:rFonts w:eastAsia="Times New Roman" w:cs="Times New Roman"/>
          <w:b/>
          <w:szCs w:val="24"/>
        </w:rPr>
        <w:t>ΠΡΟΕΔΡΕΥΩΝ (Γεώργιος Βαρεμένος):</w:t>
      </w:r>
      <w:r>
        <w:rPr>
          <w:rFonts w:eastAsia="Times New Roman" w:cs="Times New Roman"/>
          <w:szCs w:val="24"/>
        </w:rPr>
        <w:t xml:space="preserve"> Γιατ</w:t>
      </w:r>
      <w:r>
        <w:rPr>
          <w:rFonts w:eastAsia="Times New Roman" w:cs="Times New Roman"/>
          <w:szCs w:val="24"/>
        </w:rPr>
        <w:t>ί μετά θα μου ζητήσετε τον λόγο κιόλας.</w:t>
      </w:r>
    </w:p>
    <w:p w14:paraId="5218DC2E" w14:textId="77777777" w:rsidR="00BE48FC" w:rsidRDefault="008F016C">
      <w:pPr>
        <w:spacing w:line="600" w:lineRule="auto"/>
        <w:ind w:firstLine="720"/>
        <w:jc w:val="both"/>
        <w:rPr>
          <w:rFonts w:eastAsia="Times New Roman" w:cs="Times New Roman"/>
          <w:szCs w:val="24"/>
        </w:rPr>
      </w:pPr>
      <w:r>
        <w:rPr>
          <w:rFonts w:eastAsia="Times New Roman" w:cs="Times New Roman"/>
          <w:b/>
          <w:szCs w:val="24"/>
        </w:rPr>
        <w:t>ΚΩΝΣΤΑΝΤΙΝΟΣ ΣΚΡΕΚΑΣ:</w:t>
      </w:r>
      <w:r>
        <w:rPr>
          <w:rFonts w:eastAsia="Times New Roman" w:cs="Times New Roman"/>
          <w:szCs w:val="24"/>
        </w:rPr>
        <w:t xml:space="preserve"> Τι σημαίνει δεν έχω τώρα τον λόγο;</w:t>
      </w:r>
    </w:p>
    <w:p w14:paraId="5218DC2F" w14:textId="77777777" w:rsidR="00BE48FC" w:rsidRDefault="008F016C">
      <w:pPr>
        <w:tabs>
          <w:tab w:val="left" w:pos="3642"/>
          <w:tab w:val="center" w:pos="4753"/>
          <w:tab w:val="left" w:pos="6214"/>
        </w:tabs>
        <w:spacing w:line="600" w:lineRule="auto"/>
        <w:ind w:firstLine="720"/>
        <w:jc w:val="both"/>
        <w:rPr>
          <w:rFonts w:eastAsia="Times New Roman" w:cs="Times New Roman"/>
          <w:szCs w:val="24"/>
        </w:rPr>
      </w:pPr>
      <w:r w:rsidRPr="00E601FE">
        <w:rPr>
          <w:rFonts w:eastAsia="Times New Roman" w:cs="Times New Roman"/>
          <w:b/>
          <w:szCs w:val="24"/>
        </w:rPr>
        <w:t>ΠΡΟΕΔΡΕΥΩΝ (Γεώργιος Βαρεμένος):</w:t>
      </w:r>
      <w:r>
        <w:rPr>
          <w:rFonts w:eastAsia="Times New Roman" w:cs="Times New Roman"/>
          <w:szCs w:val="24"/>
        </w:rPr>
        <w:t xml:space="preserve"> Ο κ. Μαυραγάνης έχει τον λόγο.</w:t>
      </w:r>
    </w:p>
    <w:p w14:paraId="5218DC30" w14:textId="77777777" w:rsidR="00BE48FC" w:rsidRDefault="008F016C">
      <w:pPr>
        <w:spacing w:line="600" w:lineRule="auto"/>
        <w:ind w:firstLine="720"/>
        <w:jc w:val="both"/>
        <w:rPr>
          <w:rFonts w:eastAsia="Times New Roman" w:cs="Times New Roman"/>
          <w:szCs w:val="24"/>
        </w:rPr>
      </w:pPr>
      <w:r>
        <w:rPr>
          <w:rFonts w:eastAsia="Times New Roman" w:cs="Times New Roman"/>
          <w:b/>
          <w:szCs w:val="24"/>
        </w:rPr>
        <w:t>ΚΩΝΣΤΑΝΤΙΝΟΣ ΣΚΡΕΚΑΣ:</w:t>
      </w:r>
      <w:r>
        <w:rPr>
          <w:rFonts w:eastAsia="Times New Roman" w:cs="Times New Roman"/>
          <w:szCs w:val="24"/>
        </w:rPr>
        <w:t xml:space="preserve"> Κύριε Πρόεδρε, σας παρακαλώ πολύ.</w:t>
      </w:r>
    </w:p>
    <w:p w14:paraId="5218DC31" w14:textId="77777777" w:rsidR="00BE48FC" w:rsidRDefault="008F016C">
      <w:pPr>
        <w:tabs>
          <w:tab w:val="left" w:pos="3642"/>
          <w:tab w:val="center" w:pos="4753"/>
          <w:tab w:val="left" w:pos="6214"/>
        </w:tabs>
        <w:spacing w:line="600" w:lineRule="auto"/>
        <w:ind w:firstLine="720"/>
        <w:jc w:val="both"/>
        <w:rPr>
          <w:rFonts w:eastAsia="Times New Roman" w:cs="Times New Roman"/>
          <w:szCs w:val="24"/>
        </w:rPr>
      </w:pPr>
      <w:r w:rsidRPr="00E601FE">
        <w:rPr>
          <w:rFonts w:eastAsia="Times New Roman" w:cs="Times New Roman"/>
          <w:b/>
          <w:szCs w:val="24"/>
        </w:rPr>
        <w:t>ΠΡΟΕΔΡΕΥΩΝ (Γεώργιος Βαρεμένος):</w:t>
      </w:r>
      <w:r>
        <w:rPr>
          <w:rFonts w:eastAsia="Times New Roman" w:cs="Times New Roman"/>
          <w:szCs w:val="24"/>
        </w:rPr>
        <w:t xml:space="preserve"> Όχι, δεν έχετε τον λόγο.</w:t>
      </w:r>
    </w:p>
    <w:p w14:paraId="5218DC32" w14:textId="77777777" w:rsidR="00BE48FC" w:rsidRDefault="008F016C">
      <w:pPr>
        <w:spacing w:line="600" w:lineRule="auto"/>
        <w:ind w:firstLine="720"/>
        <w:jc w:val="both"/>
        <w:rPr>
          <w:rFonts w:eastAsia="Times New Roman" w:cs="Times New Roman"/>
          <w:szCs w:val="24"/>
        </w:rPr>
      </w:pPr>
      <w:r>
        <w:rPr>
          <w:rFonts w:eastAsia="Times New Roman" w:cs="Times New Roman"/>
          <w:b/>
          <w:szCs w:val="24"/>
        </w:rPr>
        <w:t>ΚΩΝΣΤΑΝΤΙΝΟΣ ΣΚΡΕΚΑΣ:</w:t>
      </w:r>
      <w:r>
        <w:rPr>
          <w:rFonts w:eastAsia="Times New Roman" w:cs="Times New Roman"/>
          <w:szCs w:val="24"/>
        </w:rPr>
        <w:t xml:space="preserve"> Τι σημαίνει όχι; Μα τι συμπεριφορά είναι αυτή, κύριε Πρόεδρε;</w:t>
      </w:r>
    </w:p>
    <w:p w14:paraId="5218DC33" w14:textId="77777777" w:rsidR="00BE48FC" w:rsidRDefault="008F016C">
      <w:pPr>
        <w:tabs>
          <w:tab w:val="left" w:pos="3642"/>
          <w:tab w:val="center" w:pos="4753"/>
          <w:tab w:val="left" w:pos="6214"/>
        </w:tabs>
        <w:spacing w:line="600" w:lineRule="auto"/>
        <w:ind w:firstLine="720"/>
        <w:jc w:val="both"/>
        <w:rPr>
          <w:rFonts w:eastAsia="Times New Roman" w:cs="Times New Roman"/>
          <w:szCs w:val="24"/>
        </w:rPr>
      </w:pPr>
      <w:r w:rsidRPr="00E601FE">
        <w:rPr>
          <w:rFonts w:eastAsia="Times New Roman" w:cs="Times New Roman"/>
          <w:b/>
          <w:szCs w:val="24"/>
        </w:rPr>
        <w:t>ΠΡΟΕΔΡΕΥΩΝ (Γεώργιος Βαρεμένος):</w:t>
      </w:r>
      <w:r w:rsidRPr="00E601FE">
        <w:rPr>
          <w:rFonts w:eastAsia="Times New Roman" w:cs="Times New Roman"/>
          <w:szCs w:val="24"/>
        </w:rPr>
        <w:t xml:space="preserve"> Σ</w:t>
      </w:r>
      <w:r>
        <w:rPr>
          <w:rFonts w:eastAsia="Times New Roman" w:cs="Times New Roman"/>
          <w:szCs w:val="24"/>
        </w:rPr>
        <w:t>υμπεριφορά; Απολύτως ευπρεπής και εντελώς…</w:t>
      </w:r>
    </w:p>
    <w:p w14:paraId="5218DC34" w14:textId="77777777" w:rsidR="00BE48FC" w:rsidRDefault="008F016C">
      <w:pPr>
        <w:spacing w:line="600" w:lineRule="auto"/>
        <w:ind w:firstLine="720"/>
        <w:jc w:val="both"/>
        <w:rPr>
          <w:rFonts w:eastAsia="Times New Roman" w:cs="Times New Roman"/>
          <w:szCs w:val="24"/>
        </w:rPr>
      </w:pPr>
      <w:r>
        <w:rPr>
          <w:rFonts w:eastAsia="Times New Roman" w:cs="Times New Roman"/>
          <w:b/>
          <w:szCs w:val="24"/>
        </w:rPr>
        <w:t>ΚΩΝΣΤΑΝΤΙΝΟΣ ΣΚΡΕΚΑΣ:</w:t>
      </w:r>
      <w:r>
        <w:rPr>
          <w:rFonts w:eastAsia="Times New Roman" w:cs="Times New Roman"/>
          <w:szCs w:val="24"/>
        </w:rPr>
        <w:t xml:space="preserve"> Ακούσατε τι είπε ο Υπουργός; </w:t>
      </w:r>
    </w:p>
    <w:p w14:paraId="5218DC35" w14:textId="77777777" w:rsidR="00BE48FC" w:rsidRDefault="008F016C">
      <w:pPr>
        <w:tabs>
          <w:tab w:val="left" w:pos="3642"/>
          <w:tab w:val="center" w:pos="4753"/>
          <w:tab w:val="left" w:pos="6214"/>
        </w:tabs>
        <w:spacing w:line="600" w:lineRule="auto"/>
        <w:ind w:firstLine="720"/>
        <w:jc w:val="both"/>
        <w:rPr>
          <w:rFonts w:eastAsia="Times New Roman" w:cs="Times New Roman"/>
          <w:szCs w:val="24"/>
        </w:rPr>
      </w:pPr>
      <w:r w:rsidRPr="00E601FE">
        <w:rPr>
          <w:rFonts w:eastAsia="Times New Roman" w:cs="Times New Roman"/>
          <w:b/>
          <w:szCs w:val="24"/>
        </w:rPr>
        <w:t>ΠΡΟΕΔΡΕΥΩΝ (Γεώργ</w:t>
      </w:r>
      <w:r w:rsidRPr="00E601FE">
        <w:rPr>
          <w:rFonts w:eastAsia="Times New Roman" w:cs="Times New Roman"/>
          <w:b/>
          <w:szCs w:val="24"/>
        </w:rPr>
        <w:t>ιος Βαρεμένος):</w:t>
      </w:r>
      <w:r>
        <w:rPr>
          <w:rFonts w:eastAsia="Times New Roman" w:cs="Times New Roman"/>
          <w:szCs w:val="24"/>
        </w:rPr>
        <w:t xml:space="preserve"> Τι είπατε; Καθήστε κάτω τώρα.</w:t>
      </w:r>
    </w:p>
    <w:p w14:paraId="5218DC36" w14:textId="77777777" w:rsidR="00BE48FC" w:rsidRDefault="008F016C">
      <w:pPr>
        <w:spacing w:line="600" w:lineRule="auto"/>
        <w:ind w:firstLine="720"/>
        <w:jc w:val="both"/>
        <w:rPr>
          <w:rFonts w:eastAsia="Times New Roman" w:cs="Times New Roman"/>
          <w:szCs w:val="24"/>
        </w:rPr>
      </w:pPr>
      <w:r>
        <w:rPr>
          <w:rFonts w:eastAsia="Times New Roman" w:cs="Times New Roman"/>
          <w:b/>
          <w:szCs w:val="24"/>
        </w:rPr>
        <w:t>ΚΩΝΣΤΑΝΤΙΝΟΣ ΣΚΡΕΚΑΣ:</w:t>
      </w:r>
      <w:r>
        <w:rPr>
          <w:rFonts w:eastAsia="Times New Roman" w:cs="Times New Roman"/>
          <w:szCs w:val="24"/>
        </w:rPr>
        <w:t xml:space="preserve"> Τον αφήνετε να σπιλώνει την προσωπικότητά μου.</w:t>
      </w:r>
    </w:p>
    <w:p w14:paraId="5218DC37" w14:textId="77777777" w:rsidR="00BE48FC" w:rsidRDefault="008F016C">
      <w:pPr>
        <w:tabs>
          <w:tab w:val="left" w:pos="3642"/>
          <w:tab w:val="center" w:pos="4753"/>
          <w:tab w:val="left" w:pos="6214"/>
        </w:tabs>
        <w:spacing w:line="600" w:lineRule="auto"/>
        <w:ind w:firstLine="720"/>
        <w:jc w:val="both"/>
        <w:rPr>
          <w:rFonts w:eastAsia="Times New Roman" w:cs="Times New Roman"/>
          <w:szCs w:val="24"/>
        </w:rPr>
      </w:pPr>
      <w:r w:rsidRPr="00E601FE">
        <w:rPr>
          <w:rFonts w:eastAsia="Times New Roman" w:cs="Times New Roman"/>
          <w:b/>
          <w:szCs w:val="24"/>
        </w:rPr>
        <w:t>ΠΡΟΕΔΡΕΥΩΝ (Γεώργιος Βαρεμένος):</w:t>
      </w:r>
      <w:r>
        <w:rPr>
          <w:rFonts w:eastAsia="Times New Roman" w:cs="Times New Roman"/>
          <w:szCs w:val="24"/>
        </w:rPr>
        <w:t xml:space="preserve"> Καθήστε κάτω.</w:t>
      </w:r>
    </w:p>
    <w:p w14:paraId="5218DC38" w14:textId="77777777" w:rsidR="00BE48FC" w:rsidRDefault="008F016C">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Ο κ. Μαυραγάνης έχει τον λόγο.</w:t>
      </w:r>
    </w:p>
    <w:p w14:paraId="5218DC39" w14:textId="77777777" w:rsidR="00BE48FC" w:rsidRDefault="008F016C">
      <w:pPr>
        <w:spacing w:line="600" w:lineRule="auto"/>
        <w:ind w:firstLine="720"/>
        <w:jc w:val="both"/>
        <w:rPr>
          <w:rFonts w:eastAsia="Times New Roman" w:cs="Times New Roman"/>
          <w:szCs w:val="24"/>
        </w:rPr>
      </w:pPr>
      <w:r>
        <w:rPr>
          <w:rFonts w:eastAsia="Times New Roman" w:cs="Times New Roman"/>
          <w:b/>
          <w:szCs w:val="24"/>
        </w:rPr>
        <w:t>ΚΩΝΣΤΑΝΤΙΝΟΣ ΣΚΡΕΚΑΣ:</w:t>
      </w:r>
      <w:r>
        <w:rPr>
          <w:rFonts w:eastAsia="Times New Roman" w:cs="Times New Roman"/>
          <w:szCs w:val="24"/>
        </w:rPr>
        <w:t xml:space="preserve"> Δεν μου δίνετε τον λόγο επί προσωπικού; </w:t>
      </w:r>
    </w:p>
    <w:p w14:paraId="5218DC3A" w14:textId="77777777" w:rsidR="00BE48FC" w:rsidRDefault="008F016C">
      <w:pPr>
        <w:tabs>
          <w:tab w:val="left" w:pos="3642"/>
          <w:tab w:val="center" w:pos="4753"/>
          <w:tab w:val="left" w:pos="6214"/>
        </w:tabs>
        <w:spacing w:line="600" w:lineRule="auto"/>
        <w:ind w:firstLine="720"/>
        <w:jc w:val="both"/>
        <w:rPr>
          <w:rFonts w:eastAsia="Times New Roman" w:cs="Times New Roman"/>
          <w:szCs w:val="24"/>
        </w:rPr>
      </w:pPr>
      <w:r w:rsidRPr="00E601FE">
        <w:rPr>
          <w:rFonts w:eastAsia="Times New Roman" w:cs="Times New Roman"/>
          <w:b/>
          <w:szCs w:val="24"/>
        </w:rPr>
        <w:t>ΠΡΟΕΔΡΕΥΩΝ (Γεώργιος Βαρεμένος):</w:t>
      </w:r>
      <w:r>
        <w:rPr>
          <w:rFonts w:eastAsia="Times New Roman" w:cs="Times New Roman"/>
          <w:szCs w:val="24"/>
        </w:rPr>
        <w:t xml:space="preserve"> Όχι, δεν σας τον δίνω.</w:t>
      </w:r>
    </w:p>
    <w:p w14:paraId="5218DC3B" w14:textId="77777777" w:rsidR="00BE48FC" w:rsidRDefault="008F016C">
      <w:pPr>
        <w:spacing w:line="600" w:lineRule="auto"/>
        <w:ind w:firstLine="720"/>
        <w:jc w:val="both"/>
        <w:rPr>
          <w:rFonts w:eastAsia="Times New Roman" w:cs="Times New Roman"/>
          <w:szCs w:val="24"/>
        </w:rPr>
      </w:pPr>
      <w:r>
        <w:rPr>
          <w:rFonts w:eastAsia="Times New Roman" w:cs="Times New Roman"/>
          <w:b/>
          <w:szCs w:val="24"/>
        </w:rPr>
        <w:t>ΚΩΝΣΤΑΝΤΙΝΟΣ ΣΚΡΕΚΑΣ:</w:t>
      </w:r>
      <w:r>
        <w:rPr>
          <w:rFonts w:eastAsia="Times New Roman" w:cs="Times New Roman"/>
          <w:szCs w:val="24"/>
        </w:rPr>
        <w:t xml:space="preserve"> Είναι δίκαιο αυτό που κάνετε;</w:t>
      </w:r>
    </w:p>
    <w:p w14:paraId="5218DC3C" w14:textId="77777777" w:rsidR="00BE48FC" w:rsidRDefault="008F016C">
      <w:pPr>
        <w:tabs>
          <w:tab w:val="left" w:pos="3642"/>
          <w:tab w:val="center" w:pos="4753"/>
          <w:tab w:val="left" w:pos="6214"/>
        </w:tabs>
        <w:spacing w:line="600" w:lineRule="auto"/>
        <w:ind w:firstLine="720"/>
        <w:jc w:val="both"/>
        <w:rPr>
          <w:rFonts w:eastAsia="Times New Roman" w:cs="Times New Roman"/>
          <w:szCs w:val="24"/>
        </w:rPr>
      </w:pPr>
      <w:r w:rsidRPr="00E601FE">
        <w:rPr>
          <w:rFonts w:eastAsia="Times New Roman" w:cs="Times New Roman"/>
          <w:b/>
          <w:szCs w:val="24"/>
        </w:rPr>
        <w:t>ΠΡΟΕΔΡΕΥΩΝ (Γεώργιος Βαρεμένος):</w:t>
      </w:r>
      <w:r>
        <w:rPr>
          <w:rFonts w:eastAsia="Times New Roman" w:cs="Times New Roman"/>
          <w:szCs w:val="24"/>
        </w:rPr>
        <w:t xml:space="preserve"> Ναι, βεβαίως, απολύτως. Δεν είναι δίκαιο για τους υπόλοιπους συναδέλφους. Για σας είναι κάτι παραπάνω από δίκαιο.</w:t>
      </w:r>
    </w:p>
    <w:p w14:paraId="5218DC3D" w14:textId="77777777" w:rsidR="00BE48FC" w:rsidRDefault="008F016C">
      <w:pPr>
        <w:spacing w:line="600" w:lineRule="auto"/>
        <w:ind w:firstLine="720"/>
        <w:jc w:val="both"/>
        <w:rPr>
          <w:rFonts w:eastAsia="Times New Roman" w:cs="Times New Roman"/>
          <w:szCs w:val="24"/>
        </w:rPr>
      </w:pPr>
      <w:r>
        <w:rPr>
          <w:rFonts w:eastAsia="Times New Roman" w:cs="Times New Roman"/>
          <w:b/>
          <w:szCs w:val="24"/>
        </w:rPr>
        <w:t>ΚΩΝΣΤΑΝΤΙΝΟΣ ΣΚΡΕΚΑΣ:</w:t>
      </w:r>
      <w:r>
        <w:rPr>
          <w:rFonts w:eastAsia="Times New Roman" w:cs="Times New Roman"/>
          <w:szCs w:val="24"/>
        </w:rPr>
        <w:t xml:space="preserve"> Για ένα λεπτό, κύριε Πρόεδρε.</w:t>
      </w:r>
    </w:p>
    <w:p w14:paraId="5218DC3E" w14:textId="77777777" w:rsidR="00BE48FC" w:rsidRDefault="008F016C">
      <w:pPr>
        <w:tabs>
          <w:tab w:val="left" w:pos="3642"/>
          <w:tab w:val="center" w:pos="4753"/>
          <w:tab w:val="left" w:pos="6214"/>
        </w:tabs>
        <w:spacing w:line="600" w:lineRule="auto"/>
        <w:ind w:firstLine="720"/>
        <w:jc w:val="both"/>
        <w:rPr>
          <w:rFonts w:eastAsia="Times New Roman" w:cs="Times New Roman"/>
          <w:szCs w:val="24"/>
        </w:rPr>
      </w:pPr>
      <w:r w:rsidRPr="00E601FE">
        <w:rPr>
          <w:rFonts w:eastAsia="Times New Roman" w:cs="Times New Roman"/>
          <w:b/>
          <w:szCs w:val="24"/>
        </w:rPr>
        <w:t>ΠΡΟΕΔΡΕΥΩΝ (Γεώργιος Βαρεμένος):</w:t>
      </w:r>
      <w:r>
        <w:rPr>
          <w:rFonts w:eastAsia="Times New Roman" w:cs="Times New Roman"/>
          <w:szCs w:val="24"/>
        </w:rPr>
        <w:t xml:space="preserve"> Όχι, έληξε. Δεν έχετε τον λόγο.</w:t>
      </w:r>
    </w:p>
    <w:p w14:paraId="5218DC3F" w14:textId="77777777" w:rsidR="00BE48FC" w:rsidRDefault="008F016C">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Ο κ. Μαυραγάνης έχει τον λόγο.</w:t>
      </w:r>
    </w:p>
    <w:p w14:paraId="5218DC40" w14:textId="77777777" w:rsidR="00BE48FC" w:rsidRDefault="008F016C">
      <w:pPr>
        <w:spacing w:line="600" w:lineRule="auto"/>
        <w:ind w:firstLine="720"/>
        <w:jc w:val="both"/>
        <w:rPr>
          <w:rFonts w:eastAsia="Times New Roman" w:cs="Times New Roman"/>
          <w:szCs w:val="24"/>
        </w:rPr>
      </w:pPr>
      <w:r>
        <w:rPr>
          <w:rFonts w:eastAsia="Times New Roman" w:cs="Times New Roman"/>
          <w:b/>
          <w:szCs w:val="24"/>
        </w:rPr>
        <w:t>ΝΙΚΟΛΑΟΣ ΜΑΥΡΑΓΑΝΗΣ (Υφυπουργός</w:t>
      </w:r>
      <w:r w:rsidRPr="00F70014">
        <w:rPr>
          <w:rFonts w:eastAsia="Times New Roman" w:cs="Times New Roman"/>
          <w:b/>
          <w:szCs w:val="24"/>
        </w:rPr>
        <w:t xml:space="preserve"> Υποδομών και Μεταφορών):</w:t>
      </w:r>
      <w:r>
        <w:rPr>
          <w:rFonts w:eastAsia="Times New Roman" w:cs="Times New Roman"/>
          <w:b/>
          <w:szCs w:val="24"/>
        </w:rPr>
        <w:t xml:space="preserve"> </w:t>
      </w:r>
      <w:r>
        <w:rPr>
          <w:rFonts w:eastAsia="Times New Roman" w:cs="Times New Roman"/>
          <w:szCs w:val="24"/>
        </w:rPr>
        <w:t>Ευχαριστώ, κύριε Πρόεδρε.</w:t>
      </w:r>
    </w:p>
    <w:p w14:paraId="5218DC41" w14:textId="77777777" w:rsidR="00BE48FC" w:rsidRDefault="008F016C">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Θα προσπαθήσω με τον τόνο</w:t>
      </w:r>
      <w:r>
        <w:rPr>
          <w:rFonts w:eastAsia="Times New Roman" w:cs="Times New Roman"/>
          <w:szCs w:val="24"/>
        </w:rPr>
        <w:t xml:space="preserve"> της φωνής μου να ηρεμήσω τα πνεύματα, αν και η ουσία δεν βοηθάει πάρα πολύ. Και δεν βοηθάει πάρα πολύ η ουσία</w:t>
      </w:r>
      <w:r w:rsidRPr="00ED1379">
        <w:rPr>
          <w:rFonts w:eastAsia="Times New Roman" w:cs="Times New Roman"/>
          <w:szCs w:val="24"/>
        </w:rPr>
        <w:t>,</w:t>
      </w:r>
      <w:r>
        <w:rPr>
          <w:rFonts w:eastAsia="Times New Roman" w:cs="Times New Roman"/>
          <w:szCs w:val="24"/>
        </w:rPr>
        <w:t xml:space="preserve"> διότι ακούστηκαν πάρα πολλά για την επιλογή χρήσης ενός εργαλείου των ΣΔΙΤ, δηλαδή </w:t>
      </w:r>
      <w:r>
        <w:rPr>
          <w:rFonts w:eastAsia="Times New Roman" w:cs="Times New Roman"/>
          <w:szCs w:val="24"/>
        </w:rPr>
        <w:t>σ</w:t>
      </w:r>
      <w:r>
        <w:rPr>
          <w:rFonts w:eastAsia="Times New Roman" w:cs="Times New Roman"/>
          <w:szCs w:val="24"/>
        </w:rPr>
        <w:t xml:space="preserve">ύμβασης </w:t>
      </w:r>
      <w:r>
        <w:rPr>
          <w:rFonts w:eastAsia="Times New Roman" w:cs="Times New Roman"/>
          <w:szCs w:val="24"/>
        </w:rPr>
        <w:t>δ</w:t>
      </w:r>
      <w:r>
        <w:rPr>
          <w:rFonts w:eastAsia="Times New Roman" w:cs="Times New Roman"/>
          <w:szCs w:val="24"/>
        </w:rPr>
        <w:t xml:space="preserve">ημόσιου και </w:t>
      </w:r>
      <w:r>
        <w:rPr>
          <w:rFonts w:eastAsia="Times New Roman" w:cs="Times New Roman"/>
          <w:szCs w:val="24"/>
        </w:rPr>
        <w:t>ι</w:t>
      </w:r>
      <w:r>
        <w:rPr>
          <w:rFonts w:eastAsia="Times New Roman" w:cs="Times New Roman"/>
          <w:szCs w:val="24"/>
        </w:rPr>
        <w:t xml:space="preserve">διωτικού </w:t>
      </w:r>
      <w:r>
        <w:rPr>
          <w:rFonts w:eastAsia="Times New Roman" w:cs="Times New Roman"/>
          <w:szCs w:val="24"/>
        </w:rPr>
        <w:t>τ</w:t>
      </w:r>
      <w:r>
        <w:rPr>
          <w:rFonts w:eastAsia="Times New Roman" w:cs="Times New Roman"/>
          <w:szCs w:val="24"/>
        </w:rPr>
        <w:t xml:space="preserve">ομέα -για να καταλαβαίνει ο </w:t>
      </w:r>
      <w:r>
        <w:rPr>
          <w:rFonts w:eastAsia="Times New Roman" w:cs="Times New Roman"/>
          <w:szCs w:val="24"/>
        </w:rPr>
        <w:t>κόσμος που μας ακούει- και ότι αυτή η επιλογή από μόνη της αποτελεί μία καταπληκτική πανάκεια που λύνει όλα τα προβλήματα, ανεξάρτητα αν κάποιοι στον δημόσιο τομέα ή στον κυβερνητικό τομέα στρεβλώνουν τις συμβάσεις με τις αβλεψίες ή με άλλες συμπεριφορές.</w:t>
      </w:r>
    </w:p>
    <w:p w14:paraId="5218DC42" w14:textId="77777777" w:rsidR="00BE48FC" w:rsidRDefault="008F016C">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Θα γίνω πιο συγκεκριμένος. Όταν προβλέπεται σε μία σύμβαση ένα χρηματοοικονομικό μοντέλο με το οποίο η σύμβαση αυτή θα αποσβένει, θα πληρώνει δηλαδή το κόστος της επένδυσης, πρέπει να δίνεται ιδιαίτ</w:t>
      </w:r>
      <w:r>
        <w:rPr>
          <w:rFonts w:eastAsia="Times New Roman" w:cs="Times New Roman"/>
          <w:szCs w:val="24"/>
        </w:rPr>
        <w:t>ερ</w:t>
      </w:r>
      <w:r>
        <w:rPr>
          <w:rFonts w:eastAsia="Times New Roman" w:cs="Times New Roman"/>
          <w:szCs w:val="24"/>
        </w:rPr>
        <w:t>η προσοχή –όχι απλώς ιδιαίτερη- από αυτούς που και κυβερ</w:t>
      </w:r>
      <w:r>
        <w:rPr>
          <w:rFonts w:eastAsia="Times New Roman" w:cs="Times New Roman"/>
          <w:szCs w:val="24"/>
        </w:rPr>
        <w:t>νητικά θεραπεύουν το Υπουργείο Υποδομών, Οικονομίας και Ανάπτυξης και όποια άλλα και από την πλευρά των εργοληπτών</w:t>
      </w:r>
      <w:r>
        <w:rPr>
          <w:rFonts w:eastAsia="Times New Roman" w:cs="Times New Roman"/>
          <w:szCs w:val="24"/>
        </w:rPr>
        <w:t>,</w:t>
      </w:r>
      <w:r>
        <w:rPr>
          <w:rFonts w:eastAsia="Times New Roman" w:cs="Times New Roman"/>
          <w:szCs w:val="24"/>
        </w:rPr>
        <w:t xml:space="preserve"> για ό,τι αυτό σημαίνει για τον επιχειρηματικό τους κίνδυνο.</w:t>
      </w:r>
    </w:p>
    <w:p w14:paraId="5218DC43" w14:textId="77777777" w:rsidR="00BE48FC" w:rsidRDefault="008F016C">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Τι συνέβη εν προκειμένω σχεδόν με όλα τα δημόσια έργα που την καταπληκτική προηγ</w:t>
      </w:r>
      <w:r>
        <w:rPr>
          <w:rFonts w:eastAsia="Times New Roman" w:cs="Times New Roman"/>
          <w:szCs w:val="24"/>
        </w:rPr>
        <w:t>ούμενη περίοδο συνήφθησαν οι συμβάσεις τους; Τα χρηματοοικονομικά μοντέλα προέβλεψαν υπερβολικά αισιόδοξες –από αβλεψία;- προβλέψεις για τον κυκλοφοριακό φόρτο και για τις εισπράξεις που έπρεπε να κάνουν</w:t>
      </w:r>
      <w:r>
        <w:rPr>
          <w:rFonts w:eastAsia="Times New Roman" w:cs="Times New Roman"/>
          <w:szCs w:val="24"/>
        </w:rPr>
        <w:t>,</w:t>
      </w:r>
      <w:r>
        <w:rPr>
          <w:rFonts w:eastAsia="Times New Roman" w:cs="Times New Roman"/>
          <w:szCs w:val="24"/>
        </w:rPr>
        <w:t xml:space="preserve"> για να αποπληρώσουν τα δάνειά τους ή τα ίδια κεφάλα</w:t>
      </w:r>
      <w:r>
        <w:rPr>
          <w:rFonts w:eastAsia="Times New Roman" w:cs="Times New Roman"/>
          <w:szCs w:val="24"/>
        </w:rPr>
        <w:t>ιά τους αυτές οι εταιρείες</w:t>
      </w:r>
      <w:r>
        <w:rPr>
          <w:rFonts w:eastAsia="Times New Roman" w:cs="Times New Roman"/>
          <w:szCs w:val="24"/>
        </w:rPr>
        <w:t>,</w:t>
      </w:r>
      <w:r>
        <w:rPr>
          <w:rFonts w:eastAsia="Times New Roman" w:cs="Times New Roman"/>
          <w:szCs w:val="24"/>
        </w:rPr>
        <w:t xml:space="preserve"> που θα επένδυαν είτε ως εργολήπτριες εταιρείες είτε ως παραχωρησιούχοι.</w:t>
      </w:r>
    </w:p>
    <w:p w14:paraId="5218DC44" w14:textId="77777777" w:rsidR="00BE48FC" w:rsidRDefault="008F016C">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Και γιατί αυτό ήταν κρίσιμο στοιχείο</w:t>
      </w:r>
      <w:r>
        <w:rPr>
          <w:rFonts w:eastAsia="Times New Roman" w:cs="Times New Roman"/>
          <w:szCs w:val="24"/>
        </w:rPr>
        <w:t>,</w:t>
      </w:r>
      <w:r>
        <w:rPr>
          <w:rFonts w:eastAsia="Times New Roman" w:cs="Times New Roman"/>
          <w:szCs w:val="24"/>
        </w:rPr>
        <w:t xml:space="preserve"> για να μη διασπαθίζονται τα χρήματα του ελληνικού λαού και να γίνονται στην πραγματικότητα τα έργα χωρίς υπερτιμολογήσ</w:t>
      </w:r>
      <w:r>
        <w:rPr>
          <w:rFonts w:eastAsia="Times New Roman" w:cs="Times New Roman"/>
          <w:szCs w:val="24"/>
        </w:rPr>
        <w:t>εις και χωρίς μείωση κατά 50% του υλικού αντικειμένου, δηλαδή των δρόμων ουσιαστικά που γίνονταν για τον ελληνικό λαό, ενώ συγχρόνως αυξάνονταν κατά 1.200.000.000 ευρώ τα χρήματα που πλήρωνε το ελληνικό δημόσιο και ο ευρωπαϊκός δημόσιος προϋπολογισμός;</w:t>
      </w:r>
    </w:p>
    <w:p w14:paraId="5218DC45" w14:textId="77777777" w:rsidR="00BE48FC" w:rsidRDefault="008F016C">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Για</w:t>
      </w:r>
      <w:r>
        <w:rPr>
          <w:rFonts w:eastAsia="Times New Roman" w:cs="Times New Roman"/>
          <w:szCs w:val="24"/>
        </w:rPr>
        <w:t>τί</w:t>
      </w:r>
      <w:r>
        <w:rPr>
          <w:rFonts w:eastAsia="Times New Roman" w:cs="Times New Roman"/>
          <w:szCs w:val="24"/>
        </w:rPr>
        <w:t>,</w:t>
      </w:r>
      <w:r>
        <w:rPr>
          <w:rFonts w:eastAsia="Times New Roman" w:cs="Times New Roman"/>
          <w:szCs w:val="24"/>
        </w:rPr>
        <w:t xml:space="preserve"> ουσιαστικά</w:t>
      </w:r>
      <w:r>
        <w:rPr>
          <w:rFonts w:eastAsia="Times New Roman" w:cs="Times New Roman"/>
          <w:szCs w:val="24"/>
        </w:rPr>
        <w:t>,</w:t>
      </w:r>
      <w:r>
        <w:rPr>
          <w:rFonts w:eastAsia="Times New Roman" w:cs="Times New Roman"/>
          <w:szCs w:val="24"/>
        </w:rPr>
        <w:t xml:space="preserve"> προέβλεπαν ότι τα έσοδα και οι κυκλοφοριακοί φόρτοι μόνο θα μπορούσαν να αυξάνονται. Ακούστε το καλά αυτό. Προέβλεπαν ότι οι κυκλοφοριακοί φόρτοι και τα έσοδα μόνο θα μπορούσαν να αυξάνονται. Ως άλλοι μάντεις άλλων εποχών προέβλεπαν για τις</w:t>
      </w:r>
      <w:r>
        <w:rPr>
          <w:rFonts w:eastAsia="Times New Roman" w:cs="Times New Roman"/>
          <w:szCs w:val="24"/>
        </w:rPr>
        <w:t xml:space="preserve"> επόμενες δεκαετίες</w:t>
      </w:r>
      <w:r>
        <w:rPr>
          <w:rFonts w:eastAsia="Times New Roman" w:cs="Times New Roman"/>
          <w:szCs w:val="24"/>
        </w:rPr>
        <w:t>,</w:t>
      </w:r>
      <w:r>
        <w:rPr>
          <w:rFonts w:eastAsia="Times New Roman" w:cs="Times New Roman"/>
          <w:szCs w:val="24"/>
        </w:rPr>
        <w:t xml:space="preserve"> τι ακριβώς θα συνέβαινε στο οικονομικό γίγνεσθαι όχι μόνο της Ελλάδας αλλά και του κόσμου ολόκληρου, γιατί οι μεταφορές συνδέουν πατρίδες, συνδέουν χώρες, άρα μιλάμε για το οικονομικό γίγνεσθαι μιας Ευρώπης και ενός κόσμου.</w:t>
      </w:r>
    </w:p>
    <w:p w14:paraId="5218DC46" w14:textId="77777777" w:rsidR="00BE48FC" w:rsidRDefault="008F016C">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Προέβλεψαν </w:t>
      </w:r>
      <w:r>
        <w:rPr>
          <w:rFonts w:eastAsia="Times New Roman" w:cs="Times New Roman"/>
          <w:szCs w:val="24"/>
        </w:rPr>
        <w:t>ότι δεν θα πέσουν ποτέ οι φόρτοι</w:t>
      </w:r>
      <w:r>
        <w:rPr>
          <w:rFonts w:eastAsia="Times New Roman" w:cs="Times New Roman"/>
          <w:szCs w:val="24"/>
        </w:rPr>
        <w:t>,</w:t>
      </w:r>
      <w:r>
        <w:rPr>
          <w:rFonts w:eastAsia="Times New Roman" w:cs="Times New Roman"/>
          <w:szCs w:val="24"/>
        </w:rPr>
        <w:t xml:space="preserve"> και ότι αν παρά ταύτα έπεφταν, τότε αυτό μπορούσε να οφείλεται σε ένα έκτακτο, παρατεταμένο γεγονός ανωτέρας βίας. Και αυτό το έκτακτο, παρατεταμένο γεγονός ανωτέρας βίας ήλθαν και το ομολόγησαν –προσέξτε!- πριν να πετύχου</w:t>
      </w:r>
      <w:r>
        <w:rPr>
          <w:rFonts w:eastAsia="Times New Roman" w:cs="Times New Roman"/>
          <w:szCs w:val="24"/>
        </w:rPr>
        <w:t>ν από την εργολήπτρια και τον παραχωρησιούχο τον συμβιβασμό.</w:t>
      </w:r>
    </w:p>
    <w:p w14:paraId="5218DC47" w14:textId="77777777" w:rsidR="00BE48FC" w:rsidRDefault="008F016C">
      <w:pPr>
        <w:spacing w:line="600" w:lineRule="auto"/>
        <w:ind w:firstLine="720"/>
        <w:jc w:val="both"/>
        <w:rPr>
          <w:rFonts w:eastAsiaTheme="minorHAnsi"/>
          <w:szCs w:val="24"/>
          <w:lang w:eastAsia="en-US"/>
        </w:rPr>
      </w:pPr>
      <w:r>
        <w:rPr>
          <w:rFonts w:eastAsiaTheme="minorHAnsi"/>
          <w:szCs w:val="24"/>
          <w:lang w:eastAsia="en-US"/>
        </w:rPr>
        <w:t>Τ</w:t>
      </w:r>
      <w:r w:rsidRPr="0014723A">
        <w:rPr>
          <w:rFonts w:eastAsiaTheme="minorHAnsi"/>
          <w:szCs w:val="24"/>
          <w:lang w:eastAsia="en-US"/>
        </w:rPr>
        <w:t>ους έδωσαν σε μια κόλλα χαρτί</w:t>
      </w:r>
      <w:r>
        <w:rPr>
          <w:rFonts w:eastAsiaTheme="minorHAnsi"/>
          <w:szCs w:val="24"/>
          <w:lang w:eastAsia="en-US"/>
        </w:rPr>
        <w:t xml:space="preserve"> –τους έδωσαν ουσιαστικά από πριν- </w:t>
      </w:r>
      <w:r w:rsidRPr="0014723A">
        <w:rPr>
          <w:rFonts w:eastAsiaTheme="minorHAnsi"/>
          <w:szCs w:val="24"/>
          <w:lang w:eastAsia="en-US"/>
        </w:rPr>
        <w:t>την ανωτέρω άδεια στο πιάτο</w:t>
      </w:r>
      <w:r>
        <w:rPr>
          <w:rFonts w:eastAsiaTheme="minorHAnsi"/>
          <w:szCs w:val="24"/>
          <w:lang w:eastAsia="en-US"/>
        </w:rPr>
        <w:t>, αυτό</w:t>
      </w:r>
      <w:r w:rsidRPr="0014723A">
        <w:rPr>
          <w:rFonts w:eastAsiaTheme="minorHAnsi"/>
          <w:szCs w:val="24"/>
          <w:lang w:eastAsia="en-US"/>
        </w:rPr>
        <w:t xml:space="preserve"> που </w:t>
      </w:r>
      <w:r>
        <w:rPr>
          <w:rFonts w:eastAsiaTheme="minorHAnsi"/>
          <w:szCs w:val="24"/>
          <w:lang w:eastAsia="en-US"/>
        </w:rPr>
        <w:t xml:space="preserve">ο κάθε εργολήπτης και ο κάθε αντισυμβαλλόμενος του </w:t>
      </w:r>
      <w:r>
        <w:rPr>
          <w:rFonts w:eastAsiaTheme="minorHAnsi"/>
          <w:szCs w:val="24"/>
          <w:lang w:eastAsia="en-US"/>
        </w:rPr>
        <w:t>δ</w:t>
      </w:r>
      <w:r>
        <w:rPr>
          <w:rFonts w:eastAsiaTheme="minorHAnsi"/>
          <w:szCs w:val="24"/>
          <w:lang w:eastAsia="en-US"/>
        </w:rPr>
        <w:t>ημοσίου επιδιώκει, για να μετριάσει τη δ</w:t>
      </w:r>
      <w:r>
        <w:rPr>
          <w:rFonts w:eastAsiaTheme="minorHAnsi"/>
          <w:szCs w:val="24"/>
          <w:lang w:eastAsia="en-US"/>
        </w:rPr>
        <w:t>ική του υπαιτιότητα, όταν πέφτει έξω σε χρόνο και σε</w:t>
      </w:r>
      <w:r w:rsidRPr="0014723A">
        <w:rPr>
          <w:rFonts w:eastAsiaTheme="minorHAnsi"/>
          <w:szCs w:val="24"/>
          <w:lang w:eastAsia="en-US"/>
        </w:rPr>
        <w:t xml:space="preserve"> χρήμα</w:t>
      </w:r>
      <w:r>
        <w:rPr>
          <w:rFonts w:eastAsiaTheme="minorHAnsi"/>
          <w:szCs w:val="24"/>
          <w:lang w:eastAsia="en-US"/>
        </w:rPr>
        <w:t>.</w:t>
      </w:r>
    </w:p>
    <w:p w14:paraId="5218DC48" w14:textId="77777777" w:rsidR="00BE48FC" w:rsidRDefault="008F016C">
      <w:pPr>
        <w:spacing w:line="600" w:lineRule="auto"/>
        <w:ind w:firstLine="720"/>
        <w:jc w:val="both"/>
        <w:rPr>
          <w:rFonts w:eastAsiaTheme="minorHAnsi"/>
          <w:szCs w:val="24"/>
          <w:lang w:eastAsia="en-US"/>
        </w:rPr>
      </w:pPr>
      <w:r>
        <w:rPr>
          <w:rFonts w:eastAsiaTheme="minorHAnsi"/>
          <w:szCs w:val="24"/>
          <w:lang w:eastAsia="en-US"/>
        </w:rPr>
        <w:t>Τους το έδωσαν, λοιπόν, αυτό στο πιάτο</w:t>
      </w:r>
      <w:r w:rsidRPr="0014723A">
        <w:rPr>
          <w:rFonts w:eastAsiaTheme="minorHAnsi"/>
          <w:szCs w:val="24"/>
          <w:lang w:eastAsia="en-US"/>
        </w:rPr>
        <w:t xml:space="preserve"> και </w:t>
      </w:r>
      <w:r>
        <w:rPr>
          <w:rFonts w:eastAsiaTheme="minorHAnsi"/>
          <w:szCs w:val="24"/>
          <w:lang w:eastAsia="en-US"/>
        </w:rPr>
        <w:t>στη συνέχεια δεν είχε προβλεφθεί</w:t>
      </w:r>
      <w:r w:rsidRPr="0014723A">
        <w:rPr>
          <w:rFonts w:eastAsiaTheme="minorHAnsi"/>
          <w:szCs w:val="24"/>
          <w:lang w:eastAsia="en-US"/>
        </w:rPr>
        <w:t xml:space="preserve"> τίποτα </w:t>
      </w:r>
      <w:r>
        <w:rPr>
          <w:rFonts w:eastAsiaTheme="minorHAnsi"/>
          <w:szCs w:val="24"/>
          <w:lang w:eastAsia="en-US"/>
        </w:rPr>
        <w:t xml:space="preserve">μέσα στη </w:t>
      </w:r>
      <w:r w:rsidRPr="0014723A">
        <w:rPr>
          <w:rFonts w:eastAsiaTheme="minorHAnsi"/>
          <w:szCs w:val="24"/>
          <w:lang w:eastAsia="en-US"/>
        </w:rPr>
        <w:t>σύμβαση</w:t>
      </w:r>
      <w:r>
        <w:rPr>
          <w:rFonts w:eastAsiaTheme="minorHAnsi"/>
          <w:szCs w:val="24"/>
          <w:lang w:eastAsia="en-US"/>
        </w:rPr>
        <w:t>,</w:t>
      </w:r>
      <w:r w:rsidRPr="0014723A">
        <w:rPr>
          <w:rFonts w:eastAsiaTheme="minorHAnsi"/>
          <w:szCs w:val="24"/>
          <w:lang w:eastAsia="en-US"/>
        </w:rPr>
        <w:t xml:space="preserve"> που να </w:t>
      </w:r>
      <w:r>
        <w:rPr>
          <w:rFonts w:eastAsiaTheme="minorHAnsi"/>
          <w:szCs w:val="24"/>
          <w:lang w:eastAsia="en-US"/>
        </w:rPr>
        <w:t>π</w:t>
      </w:r>
      <w:r w:rsidRPr="0014723A">
        <w:rPr>
          <w:rFonts w:eastAsiaTheme="minorHAnsi"/>
          <w:szCs w:val="24"/>
          <w:lang w:eastAsia="en-US"/>
        </w:rPr>
        <w:t>ροβλέπει</w:t>
      </w:r>
      <w:r>
        <w:rPr>
          <w:rFonts w:eastAsiaTheme="minorHAnsi"/>
          <w:szCs w:val="24"/>
          <w:lang w:eastAsia="en-US"/>
        </w:rPr>
        <w:t xml:space="preserve"> μείωση του κυκλοφοριακού φόρτου</w:t>
      </w:r>
      <w:r w:rsidRPr="0014723A">
        <w:rPr>
          <w:rFonts w:eastAsiaTheme="minorHAnsi"/>
          <w:szCs w:val="24"/>
          <w:lang w:eastAsia="en-US"/>
        </w:rPr>
        <w:t xml:space="preserve"> και σε αντιστάθμισμα επαύξηση του χρόνου ισχύο</w:t>
      </w:r>
      <w:r w:rsidRPr="0014723A">
        <w:rPr>
          <w:rFonts w:eastAsiaTheme="minorHAnsi"/>
          <w:szCs w:val="24"/>
          <w:lang w:eastAsia="en-US"/>
        </w:rPr>
        <w:t xml:space="preserve">ς της </w:t>
      </w:r>
      <w:r>
        <w:rPr>
          <w:rFonts w:eastAsiaTheme="minorHAnsi"/>
          <w:szCs w:val="24"/>
          <w:lang w:eastAsia="en-US"/>
        </w:rPr>
        <w:t>σύμβασης, για να πάρει</w:t>
      </w:r>
      <w:r>
        <w:rPr>
          <w:rFonts w:eastAsiaTheme="minorHAnsi"/>
          <w:szCs w:val="24"/>
          <w:lang w:eastAsia="en-US"/>
        </w:rPr>
        <w:t>,</w:t>
      </w:r>
      <w:r>
        <w:rPr>
          <w:rFonts w:eastAsiaTheme="minorHAnsi"/>
          <w:szCs w:val="24"/>
          <w:lang w:eastAsia="en-US"/>
        </w:rPr>
        <w:t xml:space="preserve"> πράγματι</w:t>
      </w:r>
      <w:r>
        <w:rPr>
          <w:rFonts w:eastAsiaTheme="minorHAnsi"/>
          <w:szCs w:val="24"/>
          <w:lang w:eastAsia="en-US"/>
        </w:rPr>
        <w:t>,</w:t>
      </w:r>
      <w:r>
        <w:rPr>
          <w:rFonts w:eastAsiaTheme="minorHAnsi"/>
          <w:szCs w:val="24"/>
          <w:lang w:eastAsia="en-US"/>
        </w:rPr>
        <w:t xml:space="preserve"> ο εργολήπτης αυτά</w:t>
      </w:r>
      <w:r w:rsidRPr="0014723A">
        <w:rPr>
          <w:rFonts w:eastAsiaTheme="minorHAnsi"/>
          <w:szCs w:val="24"/>
          <w:lang w:eastAsia="en-US"/>
        </w:rPr>
        <w:t xml:space="preserve"> που </w:t>
      </w:r>
      <w:r>
        <w:rPr>
          <w:rFonts w:eastAsiaTheme="minorHAnsi"/>
          <w:szCs w:val="24"/>
          <w:lang w:eastAsia="en-US"/>
        </w:rPr>
        <w:t>έχει δανειστεί από την</w:t>
      </w:r>
      <w:r w:rsidRPr="0014723A">
        <w:rPr>
          <w:rFonts w:eastAsiaTheme="minorHAnsi"/>
          <w:szCs w:val="24"/>
          <w:lang w:eastAsia="en-US"/>
        </w:rPr>
        <w:t xml:space="preserve"> τράπεζα με επιμήκυνση του χρόνου ισχύος της </w:t>
      </w:r>
      <w:r>
        <w:rPr>
          <w:rFonts w:eastAsiaTheme="minorHAnsi"/>
          <w:szCs w:val="24"/>
          <w:lang w:eastAsia="en-US"/>
        </w:rPr>
        <w:t>σύμβασης. Δεν</w:t>
      </w:r>
      <w:r w:rsidRPr="0014723A">
        <w:rPr>
          <w:rFonts w:eastAsiaTheme="minorHAnsi"/>
          <w:szCs w:val="24"/>
          <w:lang w:eastAsia="en-US"/>
        </w:rPr>
        <w:t xml:space="preserve"> το </w:t>
      </w:r>
      <w:r>
        <w:rPr>
          <w:rFonts w:eastAsiaTheme="minorHAnsi"/>
          <w:szCs w:val="24"/>
          <w:lang w:eastAsia="en-US"/>
        </w:rPr>
        <w:t>προέβλεπαν ούτε αυτό. Τι τους έμενε ως</w:t>
      </w:r>
      <w:r w:rsidRPr="0014723A">
        <w:rPr>
          <w:rFonts w:eastAsiaTheme="minorHAnsi"/>
          <w:szCs w:val="24"/>
          <w:lang w:eastAsia="en-US"/>
        </w:rPr>
        <w:t xml:space="preserve"> μοναδική οδός</w:t>
      </w:r>
      <w:r>
        <w:rPr>
          <w:rFonts w:eastAsiaTheme="minorHAnsi"/>
          <w:szCs w:val="24"/>
          <w:lang w:eastAsia="en-US"/>
        </w:rPr>
        <w:t>;</w:t>
      </w:r>
      <w:r w:rsidRPr="0014723A">
        <w:rPr>
          <w:rFonts w:eastAsiaTheme="minorHAnsi"/>
          <w:szCs w:val="24"/>
          <w:lang w:eastAsia="en-US"/>
        </w:rPr>
        <w:t xml:space="preserve"> </w:t>
      </w:r>
      <w:r>
        <w:rPr>
          <w:rFonts w:eastAsiaTheme="minorHAnsi"/>
          <w:szCs w:val="24"/>
          <w:lang w:eastAsia="en-US"/>
        </w:rPr>
        <w:t xml:space="preserve">Η υπερτιμολόγηση, </w:t>
      </w:r>
      <w:r w:rsidRPr="0014723A">
        <w:rPr>
          <w:rFonts w:eastAsiaTheme="minorHAnsi"/>
          <w:szCs w:val="24"/>
          <w:lang w:eastAsia="en-US"/>
        </w:rPr>
        <w:t>ανατίμηση</w:t>
      </w:r>
      <w:r>
        <w:rPr>
          <w:rFonts w:eastAsiaTheme="minorHAnsi"/>
          <w:szCs w:val="24"/>
          <w:lang w:eastAsia="en-US"/>
        </w:rPr>
        <w:t>,</w:t>
      </w:r>
      <w:r w:rsidRPr="0014723A">
        <w:rPr>
          <w:rFonts w:eastAsiaTheme="minorHAnsi"/>
          <w:szCs w:val="24"/>
          <w:lang w:eastAsia="en-US"/>
        </w:rPr>
        <w:t xml:space="preserve"> αναθεώρηση του όλου έργου</w:t>
      </w:r>
      <w:r>
        <w:rPr>
          <w:rFonts w:eastAsiaTheme="minorHAnsi"/>
          <w:szCs w:val="24"/>
          <w:lang w:eastAsia="en-US"/>
        </w:rPr>
        <w:t>.</w:t>
      </w:r>
    </w:p>
    <w:p w14:paraId="5218DC49" w14:textId="77777777" w:rsidR="00BE48FC" w:rsidRDefault="008F016C">
      <w:pPr>
        <w:spacing w:line="600" w:lineRule="auto"/>
        <w:ind w:firstLine="720"/>
        <w:jc w:val="both"/>
        <w:rPr>
          <w:rFonts w:eastAsiaTheme="minorHAnsi"/>
          <w:szCs w:val="24"/>
          <w:lang w:eastAsia="en-US"/>
        </w:rPr>
      </w:pPr>
      <w:r>
        <w:rPr>
          <w:rFonts w:eastAsiaTheme="minorHAnsi"/>
          <w:szCs w:val="24"/>
          <w:lang w:eastAsia="en-US"/>
        </w:rPr>
        <w:t>Μάλιστα όλο αυτό έγινε με έναν τρόπο</w:t>
      </w:r>
      <w:r>
        <w:rPr>
          <w:rFonts w:eastAsiaTheme="minorHAnsi"/>
          <w:szCs w:val="24"/>
          <w:lang w:eastAsia="en-US"/>
        </w:rPr>
        <w:t>,</w:t>
      </w:r>
      <w:r>
        <w:rPr>
          <w:rFonts w:eastAsiaTheme="minorHAnsi"/>
          <w:szCs w:val="24"/>
          <w:lang w:eastAsia="en-US"/>
        </w:rPr>
        <w:t xml:space="preserve"> που το Ε</w:t>
      </w:r>
      <w:r w:rsidRPr="0014723A">
        <w:rPr>
          <w:rFonts w:eastAsiaTheme="minorHAnsi"/>
          <w:szCs w:val="24"/>
          <w:lang w:eastAsia="en-US"/>
        </w:rPr>
        <w:t>υρωπαϊκό Ελεγκτικό Συνέδριο το</w:t>
      </w:r>
      <w:r>
        <w:rPr>
          <w:rFonts w:eastAsiaTheme="minorHAnsi"/>
          <w:szCs w:val="24"/>
          <w:lang w:eastAsia="en-US"/>
        </w:rPr>
        <w:t>ν</w:t>
      </w:r>
      <w:r w:rsidRPr="0014723A">
        <w:rPr>
          <w:rFonts w:eastAsiaTheme="minorHAnsi"/>
          <w:szCs w:val="24"/>
          <w:lang w:eastAsia="en-US"/>
        </w:rPr>
        <w:t xml:space="preserve"> θεωρεί μοναδικό</w:t>
      </w:r>
      <w:r>
        <w:rPr>
          <w:rFonts w:eastAsiaTheme="minorHAnsi"/>
          <w:szCs w:val="24"/>
          <w:lang w:eastAsia="en-US"/>
        </w:rPr>
        <w:t>. Θα</w:t>
      </w:r>
      <w:r w:rsidRPr="0014723A">
        <w:rPr>
          <w:rFonts w:eastAsiaTheme="minorHAnsi"/>
          <w:szCs w:val="24"/>
          <w:lang w:eastAsia="en-US"/>
        </w:rPr>
        <w:t xml:space="preserve"> σας διαβάσω ένα </w:t>
      </w:r>
      <w:r>
        <w:rPr>
          <w:rFonts w:eastAsiaTheme="minorHAnsi"/>
          <w:szCs w:val="24"/>
          <w:lang w:eastAsia="en-US"/>
        </w:rPr>
        <w:t>χωρίο</w:t>
      </w:r>
      <w:r w:rsidRPr="0014723A">
        <w:rPr>
          <w:rFonts w:eastAsiaTheme="minorHAnsi"/>
          <w:szCs w:val="24"/>
          <w:lang w:eastAsia="en-US"/>
        </w:rPr>
        <w:t xml:space="preserve"> και μόνο από το πόρισμα </w:t>
      </w:r>
      <w:r>
        <w:rPr>
          <w:rFonts w:eastAsiaTheme="minorHAnsi"/>
          <w:szCs w:val="24"/>
          <w:lang w:eastAsia="en-US"/>
        </w:rPr>
        <w:t>του Ευρωπαϊκού Ελεγκτικού Συνεδρίου.</w:t>
      </w:r>
    </w:p>
    <w:p w14:paraId="5218DC4A" w14:textId="77777777" w:rsidR="00BE48FC" w:rsidRDefault="008F016C">
      <w:pPr>
        <w:spacing w:line="600" w:lineRule="auto"/>
        <w:ind w:firstLine="720"/>
        <w:jc w:val="both"/>
        <w:rPr>
          <w:rFonts w:eastAsiaTheme="minorHAnsi"/>
          <w:szCs w:val="24"/>
          <w:lang w:eastAsia="en-US"/>
        </w:rPr>
      </w:pPr>
      <w:r>
        <w:rPr>
          <w:rFonts w:eastAsiaTheme="minorHAnsi"/>
          <w:szCs w:val="24"/>
          <w:lang w:eastAsia="en-US"/>
        </w:rPr>
        <w:t>Φεύγετε, κύριε Σκρέκα; Δεν σας ενδιαφέρει, έτσι δεν είναι; Δεν πειράζει.</w:t>
      </w:r>
    </w:p>
    <w:p w14:paraId="5218DC4B" w14:textId="77777777" w:rsidR="00BE48FC" w:rsidRDefault="008F016C">
      <w:pPr>
        <w:spacing w:line="600" w:lineRule="auto"/>
        <w:ind w:firstLine="720"/>
        <w:jc w:val="both"/>
        <w:rPr>
          <w:rFonts w:eastAsiaTheme="minorHAnsi"/>
          <w:szCs w:val="24"/>
          <w:lang w:eastAsia="en-US"/>
        </w:rPr>
      </w:pPr>
      <w:r>
        <w:rPr>
          <w:rFonts w:eastAsiaTheme="minorHAnsi"/>
          <w:szCs w:val="24"/>
          <w:lang w:eastAsia="en-US"/>
        </w:rPr>
        <w:t xml:space="preserve">Στη σελίδα 39, λοιπόν, </w:t>
      </w:r>
      <w:r w:rsidRPr="0014723A">
        <w:rPr>
          <w:rFonts w:eastAsiaTheme="minorHAnsi"/>
          <w:szCs w:val="24"/>
          <w:lang w:eastAsia="en-US"/>
        </w:rPr>
        <w:t>στο μέσο</w:t>
      </w:r>
      <w:r>
        <w:rPr>
          <w:rFonts w:eastAsiaTheme="minorHAnsi"/>
          <w:szCs w:val="24"/>
          <w:lang w:eastAsia="en-US"/>
        </w:rPr>
        <w:t>ν, με «</w:t>
      </w:r>
      <w:r>
        <w:rPr>
          <w:rFonts w:eastAsiaTheme="minorHAnsi"/>
          <w:szCs w:val="24"/>
          <w:lang w:val="en-US" w:eastAsia="en-US"/>
        </w:rPr>
        <w:t>bold</w:t>
      </w:r>
      <w:r>
        <w:rPr>
          <w:rFonts w:eastAsiaTheme="minorHAnsi"/>
          <w:szCs w:val="24"/>
          <w:lang w:eastAsia="en-US"/>
        </w:rPr>
        <w:t>», με έντονη γραφή λέει</w:t>
      </w:r>
      <w:r w:rsidRPr="0014723A">
        <w:rPr>
          <w:rFonts w:eastAsiaTheme="minorHAnsi"/>
          <w:szCs w:val="24"/>
          <w:lang w:eastAsia="en-US"/>
        </w:rPr>
        <w:t xml:space="preserve"> </w:t>
      </w:r>
      <w:r>
        <w:rPr>
          <w:rFonts w:eastAsiaTheme="minorHAnsi"/>
          <w:szCs w:val="24"/>
          <w:lang w:eastAsia="en-US"/>
        </w:rPr>
        <w:t>«Η</w:t>
      </w:r>
      <w:r w:rsidRPr="0014723A">
        <w:rPr>
          <w:rFonts w:eastAsiaTheme="minorHAnsi"/>
          <w:szCs w:val="24"/>
          <w:lang w:eastAsia="en-US"/>
        </w:rPr>
        <w:t xml:space="preserve"> επιλογή της μεθόδου </w:t>
      </w:r>
      <w:r>
        <w:rPr>
          <w:rFonts w:eastAsiaTheme="minorHAnsi"/>
          <w:szCs w:val="24"/>
          <w:lang w:eastAsia="en-US"/>
        </w:rPr>
        <w:t>των ΣΔΙΤ</w:t>
      </w:r>
      <w:r w:rsidRPr="0014723A">
        <w:rPr>
          <w:rFonts w:eastAsiaTheme="minorHAnsi"/>
          <w:szCs w:val="24"/>
          <w:lang w:eastAsia="en-US"/>
        </w:rPr>
        <w:t xml:space="preserve"> δεν προστάτευσε τον </w:t>
      </w:r>
      <w:r>
        <w:rPr>
          <w:rFonts w:eastAsiaTheme="minorHAnsi"/>
          <w:szCs w:val="24"/>
          <w:lang w:eastAsia="en-US"/>
        </w:rPr>
        <w:t>εταίρο</w:t>
      </w:r>
      <w:r w:rsidRPr="0014723A">
        <w:rPr>
          <w:rFonts w:eastAsiaTheme="minorHAnsi"/>
          <w:szCs w:val="24"/>
          <w:lang w:eastAsia="en-US"/>
        </w:rPr>
        <w:t xml:space="preserve"> από το</w:t>
      </w:r>
      <w:r>
        <w:rPr>
          <w:rFonts w:eastAsiaTheme="minorHAnsi"/>
          <w:szCs w:val="24"/>
          <w:lang w:eastAsia="en-US"/>
        </w:rPr>
        <w:t>ν</w:t>
      </w:r>
      <w:r w:rsidRPr="0014723A">
        <w:rPr>
          <w:rFonts w:eastAsiaTheme="minorHAnsi"/>
          <w:szCs w:val="24"/>
          <w:lang w:eastAsia="en-US"/>
        </w:rPr>
        <w:t xml:space="preserve"> δημόσιο τομέα</w:t>
      </w:r>
      <w:r>
        <w:rPr>
          <w:rFonts w:eastAsiaTheme="minorHAnsi"/>
          <w:szCs w:val="24"/>
          <w:lang w:eastAsia="en-US"/>
        </w:rPr>
        <w:t>,</w:t>
      </w:r>
      <w:r w:rsidRPr="0014723A">
        <w:rPr>
          <w:rFonts w:eastAsiaTheme="minorHAnsi"/>
          <w:szCs w:val="24"/>
          <w:lang w:eastAsia="en-US"/>
        </w:rPr>
        <w:t xml:space="preserve"> από την </w:t>
      </w:r>
      <w:r>
        <w:rPr>
          <w:rFonts w:eastAsiaTheme="minorHAnsi"/>
          <w:szCs w:val="24"/>
          <w:lang w:eastAsia="en-US"/>
        </w:rPr>
        <w:t>κατάστρωση</w:t>
      </w:r>
      <w:r w:rsidRPr="0014723A">
        <w:rPr>
          <w:rFonts w:eastAsiaTheme="minorHAnsi"/>
          <w:szCs w:val="24"/>
          <w:lang w:eastAsia="en-US"/>
        </w:rPr>
        <w:t xml:space="preserve"> υπερβολικά αισιόδοξων σεναρίων</w:t>
      </w:r>
      <w:r>
        <w:rPr>
          <w:rFonts w:eastAsiaTheme="minorHAnsi"/>
          <w:szCs w:val="24"/>
          <w:lang w:eastAsia="en-US"/>
        </w:rPr>
        <w:t>,</w:t>
      </w:r>
      <w:r w:rsidRPr="0014723A">
        <w:rPr>
          <w:rFonts w:eastAsiaTheme="minorHAnsi"/>
          <w:szCs w:val="24"/>
          <w:lang w:eastAsia="en-US"/>
        </w:rPr>
        <w:t xml:space="preserve"> όσον αφορά την μελλοντική </w:t>
      </w:r>
      <w:r>
        <w:rPr>
          <w:rFonts w:eastAsiaTheme="minorHAnsi"/>
          <w:szCs w:val="24"/>
          <w:lang w:eastAsia="en-US"/>
        </w:rPr>
        <w:t>ζήτηση και χρήση των σχεδιαζόμε</w:t>
      </w:r>
      <w:r>
        <w:rPr>
          <w:rFonts w:eastAsiaTheme="minorHAnsi"/>
          <w:szCs w:val="24"/>
          <w:lang w:eastAsia="en-US"/>
        </w:rPr>
        <w:t>νων</w:t>
      </w:r>
      <w:r w:rsidRPr="0014723A">
        <w:rPr>
          <w:rFonts w:eastAsiaTheme="minorHAnsi"/>
          <w:szCs w:val="24"/>
          <w:lang w:eastAsia="en-US"/>
        </w:rPr>
        <w:t xml:space="preserve"> υποδομών</w:t>
      </w:r>
      <w:r>
        <w:rPr>
          <w:rFonts w:eastAsiaTheme="minorHAnsi"/>
          <w:szCs w:val="24"/>
          <w:lang w:eastAsia="en-US"/>
        </w:rPr>
        <w:t>».</w:t>
      </w:r>
    </w:p>
    <w:p w14:paraId="5218DC4C" w14:textId="77777777" w:rsidR="00BE48FC" w:rsidRDefault="008F016C">
      <w:pPr>
        <w:spacing w:line="600" w:lineRule="auto"/>
        <w:ind w:firstLine="720"/>
        <w:jc w:val="both"/>
        <w:rPr>
          <w:rFonts w:eastAsiaTheme="minorHAnsi"/>
          <w:szCs w:val="24"/>
          <w:lang w:eastAsia="en-US"/>
        </w:rPr>
      </w:pPr>
      <w:r>
        <w:rPr>
          <w:rFonts w:eastAsiaTheme="minorHAnsi"/>
          <w:szCs w:val="24"/>
          <w:lang w:eastAsia="en-US"/>
        </w:rPr>
        <w:t>Ε</w:t>
      </w:r>
      <w:r w:rsidRPr="0014723A">
        <w:rPr>
          <w:rFonts w:eastAsiaTheme="minorHAnsi"/>
          <w:szCs w:val="24"/>
          <w:lang w:eastAsia="en-US"/>
        </w:rPr>
        <w:t xml:space="preserve">μείς τα </w:t>
      </w:r>
      <w:r>
        <w:rPr>
          <w:rFonts w:eastAsiaTheme="minorHAnsi"/>
          <w:szCs w:val="24"/>
          <w:lang w:eastAsia="en-US"/>
        </w:rPr>
        <w:t xml:space="preserve">λέμε αυτά; </w:t>
      </w:r>
      <w:r w:rsidRPr="0014723A">
        <w:rPr>
          <w:rFonts w:eastAsiaTheme="minorHAnsi"/>
          <w:szCs w:val="24"/>
          <w:lang w:eastAsia="en-US"/>
        </w:rPr>
        <w:t>Εμείς</w:t>
      </w:r>
      <w:r>
        <w:rPr>
          <w:rFonts w:eastAsiaTheme="minorHAnsi"/>
          <w:szCs w:val="24"/>
          <w:lang w:eastAsia="en-US"/>
        </w:rPr>
        <w:t>; Το Ευρωπαϊκό Ελεγκτικό Συνέδριο τα λέει κύριοι αυτά, το οποίο έμεινε άφωνο</w:t>
      </w:r>
      <w:r w:rsidRPr="0014723A">
        <w:rPr>
          <w:rFonts w:eastAsiaTheme="minorHAnsi"/>
          <w:szCs w:val="24"/>
          <w:lang w:eastAsia="en-US"/>
        </w:rPr>
        <w:t xml:space="preserve"> </w:t>
      </w:r>
      <w:r>
        <w:rPr>
          <w:rFonts w:eastAsiaTheme="minorHAnsi"/>
          <w:szCs w:val="24"/>
          <w:lang w:eastAsia="en-US"/>
        </w:rPr>
        <w:t>από αυτό το οποίο έγινε.</w:t>
      </w:r>
      <w:r w:rsidRPr="0014723A">
        <w:rPr>
          <w:rFonts w:eastAsiaTheme="minorHAnsi"/>
          <w:szCs w:val="24"/>
          <w:lang w:eastAsia="en-US"/>
        </w:rPr>
        <w:t xml:space="preserve"> </w:t>
      </w:r>
    </w:p>
    <w:p w14:paraId="5218DC4D" w14:textId="77777777" w:rsidR="00BE48FC" w:rsidRDefault="008F016C">
      <w:pPr>
        <w:spacing w:line="600" w:lineRule="auto"/>
        <w:ind w:firstLine="720"/>
        <w:jc w:val="both"/>
        <w:rPr>
          <w:rFonts w:eastAsiaTheme="minorHAnsi"/>
          <w:szCs w:val="24"/>
          <w:lang w:eastAsia="en-US"/>
        </w:rPr>
      </w:pPr>
      <w:r>
        <w:rPr>
          <w:rFonts w:eastAsiaTheme="minorHAnsi"/>
          <w:szCs w:val="24"/>
          <w:lang w:eastAsia="en-US"/>
        </w:rPr>
        <w:t>Επειδή, μάλιστα, κάνατε τάχα διαπραγμάτευση,</w:t>
      </w:r>
      <w:r w:rsidRPr="0014723A">
        <w:rPr>
          <w:rFonts w:eastAsiaTheme="minorHAnsi"/>
          <w:szCs w:val="24"/>
          <w:lang w:eastAsia="en-US"/>
        </w:rPr>
        <w:t xml:space="preserve"> σαν κι αυτή που κάνατε με τους θεσμούς τόσα χρόνια και δεν πετυχαίνα</w:t>
      </w:r>
      <w:r w:rsidRPr="0014723A">
        <w:rPr>
          <w:rFonts w:eastAsiaTheme="minorHAnsi"/>
          <w:szCs w:val="24"/>
          <w:lang w:eastAsia="en-US"/>
        </w:rPr>
        <w:t>τε τίποτα</w:t>
      </w:r>
      <w:r>
        <w:rPr>
          <w:rFonts w:eastAsiaTheme="minorHAnsi"/>
          <w:szCs w:val="24"/>
          <w:lang w:eastAsia="en-US"/>
        </w:rPr>
        <w:t>, με την</w:t>
      </w:r>
      <w:r w:rsidRPr="0014723A">
        <w:rPr>
          <w:rFonts w:eastAsiaTheme="minorHAnsi"/>
          <w:szCs w:val="24"/>
          <w:lang w:eastAsia="en-US"/>
        </w:rPr>
        <w:t xml:space="preserve"> επαναδιαπραγμάτευση </w:t>
      </w:r>
      <w:r>
        <w:rPr>
          <w:rFonts w:eastAsiaTheme="minorHAnsi"/>
          <w:szCs w:val="24"/>
          <w:lang w:eastAsia="en-US"/>
        </w:rPr>
        <w:t>που κάνατε το 20</w:t>
      </w:r>
      <w:r w:rsidRPr="0014723A">
        <w:rPr>
          <w:rFonts w:eastAsiaTheme="minorHAnsi"/>
          <w:szCs w:val="24"/>
          <w:lang w:eastAsia="en-US"/>
        </w:rPr>
        <w:t>13</w:t>
      </w:r>
      <w:r>
        <w:rPr>
          <w:rFonts w:eastAsiaTheme="minorHAnsi"/>
          <w:szCs w:val="24"/>
          <w:lang w:eastAsia="en-US"/>
        </w:rPr>
        <w:t>,</w:t>
      </w:r>
      <w:r w:rsidRPr="0014723A">
        <w:rPr>
          <w:rFonts w:eastAsiaTheme="minorHAnsi"/>
          <w:szCs w:val="24"/>
          <w:lang w:eastAsia="en-US"/>
        </w:rPr>
        <w:t xml:space="preserve"> </w:t>
      </w:r>
      <w:r>
        <w:rPr>
          <w:rFonts w:eastAsiaTheme="minorHAnsi"/>
          <w:szCs w:val="24"/>
          <w:lang w:eastAsia="en-US"/>
        </w:rPr>
        <w:t xml:space="preserve">πετύχατε </w:t>
      </w:r>
      <w:r w:rsidRPr="0014723A">
        <w:rPr>
          <w:rFonts w:eastAsiaTheme="minorHAnsi"/>
          <w:szCs w:val="24"/>
          <w:lang w:eastAsia="en-US"/>
        </w:rPr>
        <w:t>το καταπληκτικό</w:t>
      </w:r>
      <w:r>
        <w:rPr>
          <w:rFonts w:eastAsiaTheme="minorHAnsi"/>
          <w:szCs w:val="24"/>
          <w:lang w:eastAsia="en-US"/>
        </w:rPr>
        <w:t>. Μειώσατε</w:t>
      </w:r>
      <w:r w:rsidRPr="0014723A">
        <w:rPr>
          <w:rFonts w:eastAsiaTheme="minorHAnsi"/>
          <w:szCs w:val="24"/>
          <w:lang w:eastAsia="en-US"/>
        </w:rPr>
        <w:t xml:space="preserve"> </w:t>
      </w:r>
      <w:r>
        <w:rPr>
          <w:rFonts w:eastAsiaTheme="minorHAnsi"/>
          <w:szCs w:val="24"/>
          <w:lang w:eastAsia="en-US"/>
        </w:rPr>
        <w:t>τους δρόμους</w:t>
      </w:r>
      <w:r w:rsidRPr="0014723A">
        <w:rPr>
          <w:rFonts w:eastAsiaTheme="minorHAnsi"/>
          <w:szCs w:val="24"/>
          <w:lang w:eastAsia="en-US"/>
        </w:rPr>
        <w:t xml:space="preserve"> κατά 50</w:t>
      </w:r>
      <w:r>
        <w:rPr>
          <w:rFonts w:eastAsiaTheme="minorHAnsi"/>
          <w:szCs w:val="24"/>
          <w:lang w:eastAsia="en-US"/>
        </w:rPr>
        <w:t>%</w:t>
      </w:r>
      <w:r w:rsidRPr="0014723A">
        <w:rPr>
          <w:rFonts w:eastAsiaTheme="minorHAnsi"/>
          <w:szCs w:val="24"/>
          <w:lang w:eastAsia="en-US"/>
        </w:rPr>
        <w:t xml:space="preserve"> και </w:t>
      </w:r>
      <w:r>
        <w:rPr>
          <w:rFonts w:eastAsiaTheme="minorHAnsi"/>
          <w:szCs w:val="24"/>
          <w:lang w:eastAsia="en-US"/>
        </w:rPr>
        <w:t>αυξήσατε το κόστος κατά 1.200.000.000 ευρώ. Μοναδικό! Καταπληκτικό! Συγκεκριμένα προσθέσατε στον κορβανά</w:t>
      </w:r>
      <w:r w:rsidRPr="0014723A">
        <w:rPr>
          <w:rFonts w:eastAsiaTheme="minorHAnsi"/>
          <w:szCs w:val="24"/>
          <w:lang w:eastAsia="en-US"/>
        </w:rPr>
        <w:t xml:space="preserve"> </w:t>
      </w:r>
      <w:r>
        <w:rPr>
          <w:rFonts w:eastAsiaTheme="minorHAnsi"/>
          <w:szCs w:val="24"/>
          <w:lang w:eastAsia="en-US"/>
        </w:rPr>
        <w:t>των εργοληπτών 470 εκατομμύρια ε</w:t>
      </w:r>
      <w:r>
        <w:rPr>
          <w:rFonts w:eastAsiaTheme="minorHAnsi"/>
          <w:szCs w:val="24"/>
          <w:lang w:eastAsia="en-US"/>
        </w:rPr>
        <w:t>υρώ</w:t>
      </w:r>
      <w:r w:rsidRPr="0014723A">
        <w:rPr>
          <w:rFonts w:eastAsiaTheme="minorHAnsi"/>
          <w:szCs w:val="24"/>
          <w:lang w:eastAsia="en-US"/>
        </w:rPr>
        <w:t xml:space="preserve"> επιπλέον</w:t>
      </w:r>
      <w:r>
        <w:rPr>
          <w:rFonts w:eastAsiaTheme="minorHAnsi"/>
          <w:szCs w:val="24"/>
          <w:lang w:eastAsia="en-US"/>
        </w:rPr>
        <w:t>,</w:t>
      </w:r>
      <w:r w:rsidRPr="0014723A">
        <w:rPr>
          <w:rFonts w:eastAsiaTheme="minorHAnsi"/>
          <w:szCs w:val="24"/>
          <w:lang w:eastAsia="en-US"/>
        </w:rPr>
        <w:t xml:space="preserve"> για ένα έργο που θα πρέπει να έχουν κάνει</w:t>
      </w:r>
      <w:r>
        <w:rPr>
          <w:rFonts w:eastAsiaTheme="minorHAnsi"/>
          <w:szCs w:val="24"/>
          <w:lang w:eastAsia="en-US"/>
        </w:rPr>
        <w:t xml:space="preserve"> με </w:t>
      </w:r>
      <w:r w:rsidRPr="0014723A">
        <w:rPr>
          <w:rFonts w:eastAsiaTheme="minorHAnsi"/>
          <w:szCs w:val="24"/>
          <w:lang w:eastAsia="en-US"/>
        </w:rPr>
        <w:t>λιγότερα χρήματα και</w:t>
      </w:r>
      <w:r>
        <w:rPr>
          <w:rFonts w:eastAsiaTheme="minorHAnsi"/>
          <w:szCs w:val="24"/>
          <w:lang w:eastAsia="en-US"/>
        </w:rPr>
        <w:t>,,</w:t>
      </w:r>
      <w:r w:rsidRPr="0014723A">
        <w:rPr>
          <w:rFonts w:eastAsiaTheme="minorHAnsi"/>
          <w:szCs w:val="24"/>
          <w:lang w:eastAsia="en-US"/>
        </w:rPr>
        <w:t xml:space="preserve"> πράγματι ολόκληρο</w:t>
      </w:r>
      <w:r>
        <w:rPr>
          <w:rFonts w:eastAsiaTheme="minorHAnsi"/>
          <w:szCs w:val="24"/>
          <w:lang w:eastAsia="en-US"/>
        </w:rPr>
        <w:t xml:space="preserve">. Έκαναν το μισό με παραπάνω από </w:t>
      </w:r>
      <w:r w:rsidRPr="0014723A">
        <w:rPr>
          <w:rFonts w:eastAsiaTheme="minorHAnsi"/>
          <w:szCs w:val="24"/>
          <w:lang w:eastAsia="en-US"/>
        </w:rPr>
        <w:t>470 εκατομμύρια</w:t>
      </w:r>
      <w:r>
        <w:rPr>
          <w:rFonts w:eastAsiaTheme="minorHAnsi"/>
          <w:szCs w:val="24"/>
          <w:lang w:eastAsia="en-US"/>
        </w:rPr>
        <w:t>!</w:t>
      </w:r>
    </w:p>
    <w:p w14:paraId="5218DC4E" w14:textId="77777777" w:rsidR="00BE48FC" w:rsidRDefault="008F016C">
      <w:pPr>
        <w:spacing w:line="600" w:lineRule="auto"/>
        <w:ind w:firstLine="720"/>
        <w:jc w:val="both"/>
        <w:rPr>
          <w:rFonts w:eastAsiaTheme="minorHAnsi"/>
          <w:szCs w:val="24"/>
          <w:lang w:eastAsia="en-US"/>
        </w:rPr>
      </w:pPr>
      <w:r>
        <w:rPr>
          <w:rFonts w:eastAsiaTheme="minorHAnsi"/>
          <w:szCs w:val="24"/>
          <w:lang w:eastAsia="en-US"/>
        </w:rPr>
        <w:t xml:space="preserve">Επίσης </w:t>
      </w:r>
      <w:r w:rsidRPr="0014723A">
        <w:rPr>
          <w:rFonts w:eastAsiaTheme="minorHAnsi"/>
          <w:szCs w:val="24"/>
          <w:lang w:eastAsia="en-US"/>
        </w:rPr>
        <w:t>προσθέσ</w:t>
      </w:r>
      <w:r>
        <w:rPr>
          <w:rFonts w:eastAsiaTheme="minorHAnsi"/>
          <w:szCs w:val="24"/>
          <w:lang w:eastAsia="en-US"/>
        </w:rPr>
        <w:t>ατε άλλα 705</w:t>
      </w:r>
      <w:r w:rsidRPr="0014723A">
        <w:rPr>
          <w:rFonts w:eastAsiaTheme="minorHAnsi"/>
          <w:szCs w:val="24"/>
          <w:lang w:eastAsia="en-US"/>
        </w:rPr>
        <w:t xml:space="preserve"> εκατομμύρια</w:t>
      </w:r>
      <w:r>
        <w:rPr>
          <w:rFonts w:eastAsiaTheme="minorHAnsi"/>
          <w:szCs w:val="24"/>
          <w:lang w:eastAsia="en-US"/>
        </w:rPr>
        <w:t xml:space="preserve"> ευρώ στον παραχωρησιούχο για να συντηρήσει τους δρόμους αυτούς. Για </w:t>
      </w:r>
      <w:r w:rsidRPr="0014723A">
        <w:rPr>
          <w:rFonts w:eastAsiaTheme="minorHAnsi"/>
          <w:szCs w:val="24"/>
          <w:lang w:eastAsia="en-US"/>
        </w:rPr>
        <w:t>ποιους δρόμους μιλάμε</w:t>
      </w:r>
      <w:r>
        <w:rPr>
          <w:rFonts w:eastAsiaTheme="minorHAnsi"/>
          <w:szCs w:val="24"/>
          <w:lang w:eastAsia="en-US"/>
        </w:rPr>
        <w:t>; Μιλάμε για τους</w:t>
      </w:r>
      <w:r w:rsidRPr="0014723A">
        <w:rPr>
          <w:rFonts w:eastAsiaTheme="minorHAnsi"/>
          <w:szCs w:val="24"/>
          <w:lang w:eastAsia="en-US"/>
        </w:rPr>
        <w:t xml:space="preserve"> δύο δρόμους </w:t>
      </w:r>
      <w:r>
        <w:rPr>
          <w:rFonts w:eastAsiaTheme="minorHAnsi"/>
          <w:szCs w:val="24"/>
          <w:lang w:eastAsia="en-US"/>
        </w:rPr>
        <w:t>που προφτάσατε, δυστυχώς,</w:t>
      </w:r>
      <w:r w:rsidRPr="0014723A">
        <w:rPr>
          <w:rFonts w:eastAsiaTheme="minorHAnsi"/>
          <w:szCs w:val="24"/>
          <w:lang w:eastAsia="en-US"/>
        </w:rPr>
        <w:t xml:space="preserve"> εσείς και </w:t>
      </w:r>
      <w:r>
        <w:rPr>
          <w:rFonts w:eastAsiaTheme="minorHAnsi"/>
          <w:szCs w:val="24"/>
          <w:lang w:eastAsia="en-US"/>
        </w:rPr>
        <w:t>κάνατε</w:t>
      </w:r>
      <w:r w:rsidRPr="0014723A">
        <w:rPr>
          <w:rFonts w:eastAsiaTheme="minorHAnsi"/>
          <w:szCs w:val="24"/>
          <w:lang w:eastAsia="en-US"/>
        </w:rPr>
        <w:t xml:space="preserve"> διαπραγμάτευση</w:t>
      </w:r>
      <w:r>
        <w:rPr>
          <w:rFonts w:eastAsiaTheme="minorHAnsi"/>
          <w:szCs w:val="24"/>
          <w:lang w:eastAsia="en-US"/>
        </w:rPr>
        <w:t>, τον</w:t>
      </w:r>
      <w:r w:rsidRPr="0014723A">
        <w:rPr>
          <w:rFonts w:eastAsiaTheme="minorHAnsi"/>
          <w:szCs w:val="24"/>
          <w:lang w:eastAsia="en-US"/>
        </w:rPr>
        <w:t xml:space="preserve"> Ε65 και </w:t>
      </w:r>
      <w:r>
        <w:rPr>
          <w:rFonts w:eastAsiaTheme="minorHAnsi"/>
          <w:szCs w:val="24"/>
          <w:lang w:eastAsia="en-US"/>
        </w:rPr>
        <w:t xml:space="preserve">την Ολυμπία Οδό. </w:t>
      </w:r>
    </w:p>
    <w:p w14:paraId="5218DC4F" w14:textId="77777777" w:rsidR="00BE48FC" w:rsidRDefault="008F016C">
      <w:pPr>
        <w:spacing w:line="600" w:lineRule="auto"/>
        <w:ind w:firstLine="720"/>
        <w:jc w:val="both"/>
        <w:rPr>
          <w:rFonts w:eastAsiaTheme="minorHAnsi"/>
          <w:szCs w:val="24"/>
          <w:lang w:eastAsia="en-US"/>
        </w:rPr>
      </w:pPr>
      <w:r>
        <w:rPr>
          <w:rFonts w:eastAsiaTheme="minorHAnsi"/>
          <w:szCs w:val="24"/>
          <w:lang w:eastAsia="en-US"/>
        </w:rPr>
        <w:t xml:space="preserve">Προφτάσαμε να κάνουμε </w:t>
      </w:r>
      <w:r w:rsidRPr="0014723A">
        <w:rPr>
          <w:rFonts w:eastAsiaTheme="minorHAnsi"/>
          <w:szCs w:val="24"/>
          <w:lang w:eastAsia="en-US"/>
        </w:rPr>
        <w:t xml:space="preserve">διαπραγμάτευση </w:t>
      </w:r>
      <w:r>
        <w:rPr>
          <w:rFonts w:eastAsiaTheme="minorHAnsi"/>
          <w:szCs w:val="24"/>
          <w:lang w:eastAsia="en-US"/>
        </w:rPr>
        <w:t>σε έναν μόνο,</w:t>
      </w:r>
      <w:r w:rsidRPr="0014723A">
        <w:rPr>
          <w:rFonts w:eastAsiaTheme="minorHAnsi"/>
          <w:szCs w:val="24"/>
          <w:lang w:eastAsia="en-US"/>
        </w:rPr>
        <w:t xml:space="preserve"> στο</w:t>
      </w:r>
      <w:r>
        <w:rPr>
          <w:rFonts w:eastAsiaTheme="minorHAnsi"/>
          <w:szCs w:val="24"/>
          <w:lang w:eastAsia="en-US"/>
        </w:rPr>
        <w:t>ν</w:t>
      </w:r>
      <w:r w:rsidRPr="0014723A">
        <w:rPr>
          <w:rFonts w:eastAsiaTheme="minorHAnsi"/>
          <w:szCs w:val="24"/>
          <w:lang w:eastAsia="en-US"/>
        </w:rPr>
        <w:t xml:space="preserve"> Μ</w:t>
      </w:r>
      <w:r>
        <w:rPr>
          <w:rFonts w:eastAsiaTheme="minorHAnsi"/>
          <w:szCs w:val="24"/>
          <w:lang w:eastAsia="en-US"/>
        </w:rPr>
        <w:t>ορέα</w:t>
      </w:r>
      <w:r>
        <w:rPr>
          <w:rFonts w:eastAsiaTheme="minorHAnsi"/>
          <w:szCs w:val="24"/>
          <w:lang w:eastAsia="en-US"/>
        </w:rPr>
        <w:t>,</w:t>
      </w:r>
      <w:r>
        <w:rPr>
          <w:rFonts w:eastAsiaTheme="minorHAnsi"/>
          <w:szCs w:val="24"/>
          <w:lang w:eastAsia="en-US"/>
        </w:rPr>
        <w:t xml:space="preserve"> και</w:t>
      </w:r>
      <w:r>
        <w:rPr>
          <w:rFonts w:eastAsiaTheme="minorHAnsi"/>
          <w:szCs w:val="24"/>
          <w:lang w:eastAsia="en-US"/>
        </w:rPr>
        <w:t>,</w:t>
      </w:r>
      <w:r>
        <w:rPr>
          <w:rFonts w:eastAsiaTheme="minorHAnsi"/>
          <w:szCs w:val="24"/>
          <w:lang w:eastAsia="en-US"/>
        </w:rPr>
        <w:t xml:space="preserve"> ω του θαύματος</w:t>
      </w:r>
      <w:r>
        <w:rPr>
          <w:rFonts w:eastAsiaTheme="minorHAnsi"/>
          <w:szCs w:val="24"/>
          <w:lang w:eastAsia="en-US"/>
        </w:rPr>
        <w:t>,</w:t>
      </w:r>
      <w:r>
        <w:rPr>
          <w:rFonts w:eastAsiaTheme="minorHAnsi"/>
          <w:szCs w:val="24"/>
          <w:lang w:eastAsia="en-US"/>
        </w:rPr>
        <w:t xml:space="preserve"> στη </w:t>
      </w:r>
      <w:r w:rsidRPr="0014723A">
        <w:rPr>
          <w:rFonts w:eastAsiaTheme="minorHAnsi"/>
          <w:szCs w:val="24"/>
          <w:lang w:eastAsia="en-US"/>
        </w:rPr>
        <w:t xml:space="preserve">σελίδα 36 το πόρισμα του </w:t>
      </w:r>
      <w:r>
        <w:rPr>
          <w:rFonts w:eastAsiaTheme="minorHAnsi"/>
          <w:szCs w:val="24"/>
          <w:lang w:eastAsia="en-US"/>
        </w:rPr>
        <w:t xml:space="preserve">Ευρωπαϊκού </w:t>
      </w:r>
      <w:r w:rsidRPr="0014723A">
        <w:rPr>
          <w:rFonts w:eastAsiaTheme="minorHAnsi"/>
          <w:szCs w:val="24"/>
          <w:lang w:eastAsia="en-US"/>
        </w:rPr>
        <w:t>Ελε</w:t>
      </w:r>
      <w:r>
        <w:rPr>
          <w:rFonts w:eastAsiaTheme="minorHAnsi"/>
          <w:szCs w:val="24"/>
          <w:lang w:eastAsia="en-US"/>
        </w:rPr>
        <w:t>γκτικού Συνεδρίου λέει για τον Μο</w:t>
      </w:r>
      <w:r w:rsidRPr="0014723A">
        <w:rPr>
          <w:rFonts w:eastAsiaTheme="minorHAnsi"/>
          <w:szCs w:val="24"/>
          <w:lang w:eastAsia="en-US"/>
        </w:rPr>
        <w:t>ρέα ότι δε</w:t>
      </w:r>
      <w:r>
        <w:rPr>
          <w:rFonts w:eastAsiaTheme="minorHAnsi"/>
          <w:szCs w:val="24"/>
          <w:lang w:eastAsia="en-US"/>
        </w:rPr>
        <w:t>ν</w:t>
      </w:r>
      <w:r w:rsidRPr="0014723A">
        <w:rPr>
          <w:rFonts w:eastAsiaTheme="minorHAnsi"/>
          <w:szCs w:val="24"/>
          <w:lang w:eastAsia="en-US"/>
        </w:rPr>
        <w:t xml:space="preserve"> δόθηκε </w:t>
      </w:r>
      <w:r>
        <w:rPr>
          <w:rFonts w:eastAsiaTheme="minorHAnsi"/>
          <w:szCs w:val="24"/>
          <w:lang w:eastAsia="en-US"/>
        </w:rPr>
        <w:t xml:space="preserve">στους </w:t>
      </w:r>
      <w:r w:rsidRPr="0014723A">
        <w:rPr>
          <w:rFonts w:eastAsiaTheme="minorHAnsi"/>
          <w:szCs w:val="24"/>
          <w:lang w:eastAsia="en-US"/>
        </w:rPr>
        <w:t xml:space="preserve">κατασκευαστές </w:t>
      </w:r>
      <w:r>
        <w:rPr>
          <w:rFonts w:eastAsiaTheme="minorHAnsi"/>
          <w:szCs w:val="24"/>
          <w:lang w:eastAsia="en-US"/>
        </w:rPr>
        <w:t xml:space="preserve">ούτε ένα </w:t>
      </w:r>
      <w:r>
        <w:rPr>
          <w:rFonts w:eastAsiaTheme="minorHAnsi"/>
          <w:szCs w:val="24"/>
          <w:lang w:eastAsia="en-US"/>
        </w:rPr>
        <w:t xml:space="preserve">1 ευρώ </w:t>
      </w:r>
      <w:r w:rsidRPr="0014723A">
        <w:rPr>
          <w:rFonts w:eastAsiaTheme="minorHAnsi"/>
          <w:szCs w:val="24"/>
          <w:lang w:eastAsia="en-US"/>
        </w:rPr>
        <w:t xml:space="preserve">επιπλέον για </w:t>
      </w:r>
      <w:r>
        <w:rPr>
          <w:rFonts w:eastAsiaTheme="minorHAnsi"/>
          <w:szCs w:val="24"/>
          <w:lang w:eastAsia="en-US"/>
        </w:rPr>
        <w:t>να συμβιβαστούν.</w:t>
      </w:r>
      <w:r w:rsidRPr="0014723A">
        <w:rPr>
          <w:rFonts w:eastAsiaTheme="minorHAnsi"/>
          <w:szCs w:val="24"/>
          <w:lang w:eastAsia="en-US"/>
        </w:rPr>
        <w:t xml:space="preserve"> </w:t>
      </w:r>
    </w:p>
    <w:p w14:paraId="5218DC50" w14:textId="77777777" w:rsidR="00BE48FC" w:rsidRDefault="008F016C">
      <w:pPr>
        <w:spacing w:line="600" w:lineRule="auto"/>
        <w:ind w:firstLine="720"/>
        <w:jc w:val="both"/>
        <w:rPr>
          <w:rFonts w:eastAsiaTheme="minorHAnsi"/>
          <w:szCs w:val="24"/>
          <w:lang w:eastAsia="en-US"/>
        </w:rPr>
      </w:pPr>
      <w:r>
        <w:rPr>
          <w:rFonts w:eastAsiaTheme="minorHAnsi"/>
          <w:szCs w:val="24"/>
          <w:lang w:eastAsia="en-US"/>
        </w:rPr>
        <w:t>Είστε οι καταπληκτικότεροι διαπραγματευτές</w:t>
      </w:r>
      <w:r w:rsidRPr="0014723A">
        <w:rPr>
          <w:rFonts w:eastAsiaTheme="minorHAnsi"/>
          <w:szCs w:val="24"/>
          <w:lang w:eastAsia="en-US"/>
        </w:rPr>
        <w:t xml:space="preserve"> που έχω ζήσει εγώ στα </w:t>
      </w:r>
      <w:r>
        <w:rPr>
          <w:rFonts w:eastAsiaTheme="minorHAnsi"/>
          <w:szCs w:val="24"/>
          <w:lang w:eastAsia="en-US"/>
        </w:rPr>
        <w:t>είκοσι πέντε</w:t>
      </w:r>
      <w:r w:rsidRPr="0014723A">
        <w:rPr>
          <w:rFonts w:eastAsiaTheme="minorHAnsi"/>
          <w:szCs w:val="24"/>
          <w:lang w:eastAsia="en-US"/>
        </w:rPr>
        <w:t xml:space="preserve"> χρόνια </w:t>
      </w:r>
      <w:r>
        <w:rPr>
          <w:rFonts w:eastAsiaTheme="minorHAnsi"/>
          <w:szCs w:val="24"/>
          <w:lang w:eastAsia="en-US"/>
        </w:rPr>
        <w:t>δικηγορίας μου. Μπράβο σας! Ευ</w:t>
      </w:r>
      <w:r w:rsidRPr="0014723A">
        <w:rPr>
          <w:rFonts w:eastAsiaTheme="minorHAnsi"/>
          <w:szCs w:val="24"/>
          <w:lang w:eastAsia="en-US"/>
        </w:rPr>
        <w:t xml:space="preserve">τυχώς </w:t>
      </w:r>
      <w:r>
        <w:rPr>
          <w:rFonts w:eastAsiaTheme="minorHAnsi"/>
          <w:szCs w:val="24"/>
          <w:lang w:eastAsia="en-US"/>
        </w:rPr>
        <w:t>πο</w:t>
      </w:r>
      <w:r>
        <w:rPr>
          <w:rFonts w:eastAsiaTheme="minorHAnsi"/>
          <w:szCs w:val="24"/>
          <w:lang w:eastAsia="en-US"/>
        </w:rPr>
        <w:t xml:space="preserve">υ δεν διαπραγματευτήκατε τίποτα άλλο! </w:t>
      </w:r>
      <w:r w:rsidRPr="0014723A">
        <w:rPr>
          <w:rFonts w:eastAsiaTheme="minorHAnsi"/>
          <w:szCs w:val="24"/>
          <w:lang w:eastAsia="en-US"/>
        </w:rPr>
        <w:t xml:space="preserve">Εύχομαι ο </w:t>
      </w:r>
      <w:r>
        <w:rPr>
          <w:rFonts w:eastAsiaTheme="minorHAnsi"/>
          <w:szCs w:val="24"/>
          <w:lang w:eastAsia="en-US"/>
        </w:rPr>
        <w:t>Θ</w:t>
      </w:r>
      <w:r w:rsidRPr="0014723A">
        <w:rPr>
          <w:rFonts w:eastAsiaTheme="minorHAnsi"/>
          <w:szCs w:val="24"/>
          <w:lang w:eastAsia="en-US"/>
        </w:rPr>
        <w:t xml:space="preserve">εός να τα φέρει </w:t>
      </w:r>
      <w:r>
        <w:rPr>
          <w:rFonts w:eastAsiaTheme="minorHAnsi"/>
          <w:szCs w:val="24"/>
          <w:lang w:eastAsia="en-US"/>
        </w:rPr>
        <w:t>έτσι</w:t>
      </w:r>
      <w:r>
        <w:rPr>
          <w:rFonts w:eastAsiaTheme="minorHAnsi"/>
          <w:szCs w:val="24"/>
          <w:lang w:eastAsia="en-US"/>
        </w:rPr>
        <w:t>,</w:t>
      </w:r>
      <w:r>
        <w:rPr>
          <w:rFonts w:eastAsiaTheme="minorHAnsi"/>
          <w:szCs w:val="24"/>
          <w:lang w:eastAsia="en-US"/>
        </w:rPr>
        <w:t xml:space="preserve"> να μη διαπραγματευτείτε ξανά. Το εύχομαι!</w:t>
      </w:r>
    </w:p>
    <w:p w14:paraId="5218DC51" w14:textId="77777777" w:rsidR="00BE48FC" w:rsidRDefault="008F016C">
      <w:pPr>
        <w:spacing w:line="600" w:lineRule="auto"/>
        <w:ind w:firstLine="720"/>
        <w:jc w:val="both"/>
        <w:rPr>
          <w:rFonts w:eastAsia="Times New Roman" w:cs="Times New Roman"/>
          <w:szCs w:val="24"/>
        </w:rPr>
      </w:pPr>
      <w:r>
        <w:rPr>
          <w:rFonts w:eastAsia="Times New Roman" w:cs="Times New Roman"/>
          <w:b/>
          <w:szCs w:val="24"/>
        </w:rPr>
        <w:t xml:space="preserve">ΚΩΝΣΤΑΝΤΙΝΟΣ ΑΧ. ΚΑΡΑΜΑΝΛΗΣ: </w:t>
      </w:r>
      <w:r>
        <w:rPr>
          <w:rFonts w:eastAsia="Times New Roman" w:cs="Times New Roman"/>
          <w:szCs w:val="24"/>
        </w:rPr>
        <w:t>Όπως ο κ. Βαρουφάκης.</w:t>
      </w:r>
    </w:p>
    <w:p w14:paraId="5218DC52" w14:textId="77777777" w:rsidR="00BE48FC" w:rsidRDefault="008F016C">
      <w:pPr>
        <w:spacing w:line="600" w:lineRule="auto"/>
        <w:ind w:firstLine="720"/>
        <w:jc w:val="both"/>
        <w:rPr>
          <w:rFonts w:eastAsia="Times New Roman" w:cs="Times New Roman"/>
          <w:szCs w:val="24"/>
        </w:rPr>
      </w:pPr>
      <w:r>
        <w:rPr>
          <w:rFonts w:eastAsia="Times New Roman" w:cs="Times New Roman"/>
          <w:b/>
          <w:szCs w:val="24"/>
        </w:rPr>
        <w:t xml:space="preserve">ΝΙΚΟΛΑΟΣ ΜΑΥΡΑΓΑΝΗΣ (Υφυπουργός </w:t>
      </w:r>
      <w:r>
        <w:rPr>
          <w:rFonts w:eastAsia="Times New Roman" w:cs="Times New Roman"/>
          <w:b/>
          <w:szCs w:val="24"/>
        </w:rPr>
        <w:t xml:space="preserve">Υποδομών και </w:t>
      </w:r>
      <w:r>
        <w:rPr>
          <w:rFonts w:eastAsia="Times New Roman" w:cs="Times New Roman"/>
          <w:b/>
          <w:szCs w:val="24"/>
        </w:rPr>
        <w:t xml:space="preserve">Μεταφορών ): </w:t>
      </w:r>
      <w:r>
        <w:rPr>
          <w:rFonts w:eastAsia="Times New Roman" w:cs="Times New Roman"/>
          <w:szCs w:val="24"/>
        </w:rPr>
        <w:t>Μη με διακόπτετε, κύριε Καραμανλή.</w:t>
      </w:r>
      <w:r>
        <w:rPr>
          <w:rFonts w:eastAsia="Times New Roman" w:cs="Times New Roman"/>
          <w:szCs w:val="24"/>
        </w:rPr>
        <w:t xml:space="preserve"> Μη με διακόπτετε. Εγώ δεν σας διέκοψα.</w:t>
      </w:r>
    </w:p>
    <w:p w14:paraId="5218DC53" w14:textId="77777777" w:rsidR="00BE48FC" w:rsidRDefault="008F016C">
      <w:pPr>
        <w:spacing w:line="600" w:lineRule="auto"/>
        <w:ind w:firstLine="720"/>
        <w:jc w:val="both"/>
        <w:rPr>
          <w:rFonts w:eastAsia="Times New Roman" w:cs="Times New Roman"/>
          <w:szCs w:val="24"/>
        </w:rPr>
      </w:pPr>
      <w:r>
        <w:rPr>
          <w:rFonts w:eastAsia="Times New Roman" w:cs="Times New Roman"/>
          <w:b/>
          <w:szCs w:val="24"/>
        </w:rPr>
        <w:t xml:space="preserve">ΚΩΝΣΤΑΝΤΙΝΟΣ ΑΧ. ΚΑΡΑΜΑΝΛΗΣ: </w:t>
      </w:r>
      <w:r>
        <w:rPr>
          <w:rFonts w:eastAsia="Times New Roman" w:cs="Times New Roman"/>
          <w:szCs w:val="24"/>
        </w:rPr>
        <w:t>Είστε προκλητικός.</w:t>
      </w:r>
    </w:p>
    <w:p w14:paraId="5218DC54" w14:textId="77777777" w:rsidR="00BE48FC" w:rsidRDefault="008F016C">
      <w:pPr>
        <w:spacing w:line="600" w:lineRule="auto"/>
        <w:ind w:firstLine="720"/>
        <w:jc w:val="both"/>
        <w:rPr>
          <w:rFonts w:eastAsia="Times New Roman" w:cs="Times New Roman"/>
          <w:szCs w:val="24"/>
        </w:rPr>
      </w:pPr>
      <w:r>
        <w:rPr>
          <w:rFonts w:eastAsia="Times New Roman" w:cs="Times New Roman"/>
          <w:b/>
          <w:szCs w:val="24"/>
        </w:rPr>
        <w:t xml:space="preserve">ΝΙΚΟΛΑΟΣ ΜΑΥΡΑΓΑΝΗΣ (Υφυπουργός </w:t>
      </w:r>
      <w:r>
        <w:rPr>
          <w:rFonts w:eastAsia="Times New Roman" w:cs="Times New Roman"/>
          <w:b/>
          <w:szCs w:val="24"/>
        </w:rPr>
        <w:t>Υποδομών και</w:t>
      </w:r>
      <w:r w:rsidRPr="00C87D0C">
        <w:rPr>
          <w:rFonts w:eastAsia="Times New Roman" w:cs="Times New Roman"/>
          <w:b/>
          <w:szCs w:val="24"/>
        </w:rPr>
        <w:t xml:space="preserve"> </w:t>
      </w:r>
      <w:r>
        <w:rPr>
          <w:rFonts w:eastAsia="Times New Roman" w:cs="Times New Roman"/>
          <w:b/>
          <w:szCs w:val="24"/>
        </w:rPr>
        <w:t xml:space="preserve">Μεταφορών): </w:t>
      </w:r>
      <w:r>
        <w:rPr>
          <w:rFonts w:eastAsia="Times New Roman" w:cs="Times New Roman"/>
          <w:szCs w:val="24"/>
        </w:rPr>
        <w:t xml:space="preserve">Ακούστε τι άλλο προκλητικό κάνατε εσείς, κύριε Καραμανλή, όχι εσείς προσωπικά αλλά αυτοί που υπερασπίζεστε. </w:t>
      </w:r>
    </w:p>
    <w:p w14:paraId="5218DC55" w14:textId="77777777" w:rsidR="00BE48FC" w:rsidRDefault="008F016C">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Να ολοκληρώνετε κάπου εδώ, κύριε Μαυραγάνη, παρακαλώ.</w:t>
      </w:r>
    </w:p>
    <w:p w14:paraId="5218DC56" w14:textId="77777777" w:rsidR="00BE48FC" w:rsidRDefault="008F016C">
      <w:pPr>
        <w:spacing w:line="600" w:lineRule="auto"/>
        <w:ind w:firstLine="720"/>
        <w:jc w:val="both"/>
        <w:rPr>
          <w:rFonts w:eastAsia="Times New Roman" w:cs="Times New Roman"/>
          <w:szCs w:val="24"/>
        </w:rPr>
      </w:pPr>
      <w:r>
        <w:rPr>
          <w:rFonts w:eastAsia="Times New Roman" w:cs="Times New Roman"/>
          <w:b/>
          <w:szCs w:val="24"/>
        </w:rPr>
        <w:t xml:space="preserve">ΝΙΚΟΛΑΟΣ ΜΑΥΡΑΓΑΝΗΣ (Υφυπουργός </w:t>
      </w:r>
      <w:r>
        <w:rPr>
          <w:rFonts w:eastAsia="Times New Roman" w:cs="Times New Roman"/>
          <w:b/>
          <w:szCs w:val="24"/>
        </w:rPr>
        <w:t xml:space="preserve">Υποδομών και </w:t>
      </w:r>
      <w:r>
        <w:rPr>
          <w:rFonts w:eastAsia="Times New Roman" w:cs="Times New Roman"/>
          <w:b/>
          <w:szCs w:val="24"/>
        </w:rPr>
        <w:t xml:space="preserve">Μεταφορών): </w:t>
      </w:r>
      <w:r>
        <w:rPr>
          <w:rFonts w:eastAsia="Times New Roman" w:cs="Times New Roman"/>
          <w:szCs w:val="24"/>
        </w:rPr>
        <w:t>Θέλω δύο λεπτά ακόμα, κύριε Πρόεδρε.</w:t>
      </w:r>
    </w:p>
    <w:p w14:paraId="5218DC57" w14:textId="77777777" w:rsidR="00BE48FC" w:rsidRDefault="008F016C">
      <w:pPr>
        <w:spacing w:line="600" w:lineRule="auto"/>
        <w:ind w:firstLine="720"/>
        <w:jc w:val="both"/>
        <w:rPr>
          <w:rFonts w:eastAsia="Times New Roman"/>
          <w:szCs w:val="24"/>
        </w:rPr>
      </w:pPr>
      <w:r>
        <w:rPr>
          <w:rFonts w:eastAsia="Times New Roman"/>
          <w:szCs w:val="24"/>
        </w:rPr>
        <w:t>Ενώ, λοιπόν, κύριοι, μ</w:t>
      </w:r>
      <w:r w:rsidRPr="0014723A">
        <w:rPr>
          <w:rFonts w:eastAsia="Times New Roman"/>
          <w:szCs w:val="24"/>
        </w:rPr>
        <w:t xml:space="preserve">ειώσατε το </w:t>
      </w:r>
      <w:r>
        <w:rPr>
          <w:rFonts w:eastAsia="Times New Roman"/>
          <w:szCs w:val="24"/>
        </w:rPr>
        <w:t xml:space="preserve">αντικείμενο του έργου και αυξήσατε το </w:t>
      </w:r>
      <w:r>
        <w:rPr>
          <w:rFonts w:eastAsia="Times New Roman"/>
          <w:szCs w:val="24"/>
        </w:rPr>
        <w:t>1.200.000.000 ευρώ, τη δαπάνη,</w:t>
      </w:r>
      <w:r w:rsidRPr="0014723A">
        <w:rPr>
          <w:rFonts w:eastAsia="Times New Roman"/>
          <w:szCs w:val="24"/>
        </w:rPr>
        <w:t xml:space="preserve"> το έργο που επιλέξατε να κάνετε</w:t>
      </w:r>
      <w:r>
        <w:rPr>
          <w:rFonts w:eastAsia="Times New Roman"/>
          <w:szCs w:val="24"/>
        </w:rPr>
        <w:t>,</w:t>
      </w:r>
      <w:r w:rsidRPr="0014723A">
        <w:rPr>
          <w:rFonts w:eastAsia="Times New Roman"/>
          <w:szCs w:val="24"/>
        </w:rPr>
        <w:t xml:space="preserve"> ήταν το μεσαίο τμήμα</w:t>
      </w:r>
      <w:r>
        <w:rPr>
          <w:rFonts w:eastAsia="Times New Roman"/>
          <w:szCs w:val="24"/>
        </w:rPr>
        <w:t>. Και απορούν οι άνθρωποι από τα Τρίκαλα, πλην του κ. Σκρέκα</w:t>
      </w:r>
      <w:r>
        <w:rPr>
          <w:rFonts w:eastAsia="Times New Roman"/>
          <w:szCs w:val="24"/>
        </w:rPr>
        <w:t>,</w:t>
      </w:r>
      <w:r>
        <w:rPr>
          <w:rFonts w:eastAsia="Times New Roman"/>
          <w:szCs w:val="24"/>
        </w:rPr>
        <w:t xml:space="preserve"> και λένε «Μα γιατί μόνο το μεσαίο τμήμα και</w:t>
      </w:r>
      <w:r w:rsidRPr="0014723A">
        <w:rPr>
          <w:rFonts w:eastAsia="Times New Roman"/>
          <w:szCs w:val="24"/>
        </w:rPr>
        <w:t xml:space="preserve"> όχι </w:t>
      </w:r>
      <w:r>
        <w:rPr>
          <w:rFonts w:eastAsia="Times New Roman"/>
          <w:szCs w:val="24"/>
        </w:rPr>
        <w:t>ένα από τα ακραία».</w:t>
      </w:r>
    </w:p>
    <w:p w14:paraId="5218DC58" w14:textId="77777777" w:rsidR="00BE48FC" w:rsidRDefault="008F016C">
      <w:pPr>
        <w:spacing w:line="600" w:lineRule="auto"/>
        <w:ind w:firstLine="720"/>
        <w:jc w:val="both"/>
        <w:rPr>
          <w:rFonts w:eastAsia="Times New Roman"/>
          <w:szCs w:val="24"/>
        </w:rPr>
      </w:pPr>
      <w:r>
        <w:rPr>
          <w:rFonts w:eastAsia="Times New Roman"/>
          <w:szCs w:val="24"/>
        </w:rPr>
        <w:t>Διότι, κύριοι, ένα από τα ακραία τμήματα θ</w:t>
      </w:r>
      <w:r>
        <w:rPr>
          <w:rFonts w:eastAsia="Times New Roman"/>
          <w:szCs w:val="24"/>
        </w:rPr>
        <w:t>α</w:t>
      </w:r>
      <w:r w:rsidRPr="0014723A">
        <w:rPr>
          <w:rFonts w:eastAsia="Times New Roman"/>
          <w:szCs w:val="24"/>
        </w:rPr>
        <w:t xml:space="preserve"> είχε επαφή μ</w:t>
      </w:r>
      <w:r>
        <w:rPr>
          <w:rFonts w:eastAsia="Times New Roman"/>
          <w:szCs w:val="24"/>
        </w:rPr>
        <w:t xml:space="preserve">ε κάποιον από τους διασυνδετήριους άξονες και δεν θα ήταν «τυφλό». Θα είχε εμπορικότητα και δεν θα μπορούσε να εκβιάζει μετέπειτα το </w:t>
      </w:r>
      <w:r>
        <w:rPr>
          <w:rFonts w:eastAsia="Times New Roman"/>
          <w:szCs w:val="24"/>
        </w:rPr>
        <w:t>δ</w:t>
      </w:r>
      <w:r w:rsidRPr="0014723A">
        <w:rPr>
          <w:rFonts w:eastAsia="Times New Roman"/>
          <w:szCs w:val="24"/>
        </w:rPr>
        <w:t>ημόσιο</w:t>
      </w:r>
      <w:r>
        <w:rPr>
          <w:rFonts w:eastAsia="Times New Roman"/>
          <w:szCs w:val="24"/>
        </w:rPr>
        <w:t>.</w:t>
      </w:r>
    </w:p>
    <w:p w14:paraId="5218DC59" w14:textId="77777777" w:rsidR="00BE48FC" w:rsidRDefault="008F016C">
      <w:pPr>
        <w:spacing w:line="600" w:lineRule="auto"/>
        <w:ind w:firstLine="720"/>
        <w:jc w:val="both"/>
        <w:rPr>
          <w:rFonts w:eastAsia="Times New Roman"/>
          <w:szCs w:val="24"/>
        </w:rPr>
      </w:pPr>
      <w:r>
        <w:rPr>
          <w:rFonts w:eastAsia="Times New Roman"/>
          <w:szCs w:val="24"/>
        </w:rPr>
        <w:t>Κατ</w:t>
      </w:r>
      <w:r w:rsidRPr="0014723A">
        <w:rPr>
          <w:rFonts w:eastAsia="Times New Roman"/>
          <w:szCs w:val="24"/>
        </w:rPr>
        <w:t>αλάβατε</w:t>
      </w:r>
      <w:r>
        <w:rPr>
          <w:rFonts w:eastAsia="Times New Roman"/>
          <w:szCs w:val="24"/>
        </w:rPr>
        <w:t>,</w:t>
      </w:r>
      <w:r w:rsidRPr="0014723A">
        <w:rPr>
          <w:rFonts w:eastAsia="Times New Roman"/>
          <w:szCs w:val="24"/>
        </w:rPr>
        <w:t xml:space="preserve"> κύριοι</w:t>
      </w:r>
      <w:r>
        <w:rPr>
          <w:rFonts w:eastAsia="Times New Roman"/>
          <w:szCs w:val="24"/>
        </w:rPr>
        <w:t xml:space="preserve">, γιατί δεν πρέπει να επανέλθουν </w:t>
      </w:r>
      <w:r w:rsidRPr="0014723A">
        <w:rPr>
          <w:rFonts w:eastAsia="Times New Roman"/>
          <w:szCs w:val="24"/>
        </w:rPr>
        <w:t xml:space="preserve">ποτέ αυτές </w:t>
      </w:r>
      <w:r>
        <w:rPr>
          <w:rFonts w:eastAsia="Times New Roman"/>
          <w:szCs w:val="24"/>
        </w:rPr>
        <w:t xml:space="preserve">οι πρακτικές; </w:t>
      </w:r>
    </w:p>
    <w:p w14:paraId="5218DC5A" w14:textId="77777777" w:rsidR="00BE48FC" w:rsidRDefault="008F016C">
      <w:pPr>
        <w:spacing w:line="600" w:lineRule="auto"/>
        <w:ind w:firstLine="720"/>
        <w:jc w:val="both"/>
        <w:rPr>
          <w:rFonts w:eastAsia="Times New Roman"/>
          <w:szCs w:val="24"/>
        </w:rPr>
      </w:pPr>
      <w:r>
        <w:rPr>
          <w:rFonts w:eastAsia="Times New Roman"/>
          <w:szCs w:val="24"/>
        </w:rPr>
        <w:t xml:space="preserve">Κουνάτε το χέρι, κύριε </w:t>
      </w:r>
      <w:r>
        <w:rPr>
          <w:rFonts w:eastAsia="Times New Roman"/>
          <w:szCs w:val="24"/>
        </w:rPr>
        <w:t>Καραμανλή</w:t>
      </w:r>
      <w:r>
        <w:rPr>
          <w:rFonts w:eastAsia="Times New Roman"/>
          <w:szCs w:val="24"/>
        </w:rPr>
        <w:t>,</w:t>
      </w:r>
      <w:r>
        <w:rPr>
          <w:rFonts w:eastAsia="Times New Roman"/>
          <w:szCs w:val="24"/>
        </w:rPr>
        <w:t xml:space="preserve"> και είστε και μηχανικός;</w:t>
      </w:r>
    </w:p>
    <w:p w14:paraId="5218DC5B" w14:textId="77777777" w:rsidR="00BE48FC" w:rsidRDefault="008F016C">
      <w:pPr>
        <w:spacing w:line="600" w:lineRule="auto"/>
        <w:ind w:firstLine="720"/>
        <w:jc w:val="both"/>
        <w:rPr>
          <w:rFonts w:eastAsia="Times New Roman" w:cs="Times New Roman"/>
          <w:szCs w:val="24"/>
        </w:rPr>
      </w:pPr>
      <w:r>
        <w:rPr>
          <w:rFonts w:eastAsia="Times New Roman" w:cs="Times New Roman"/>
          <w:b/>
          <w:szCs w:val="24"/>
        </w:rPr>
        <w:t xml:space="preserve">ΚΩΝΣΤΑΝΤΙΝΟΣ ΑΧ. ΚΑΡΑΜΑΝΛΗΣ: </w:t>
      </w:r>
      <w:r>
        <w:rPr>
          <w:rFonts w:eastAsia="Times New Roman" w:cs="Times New Roman"/>
          <w:szCs w:val="24"/>
        </w:rPr>
        <w:t>Δώσατε 750 εκατομμύρια ευρώ πανωπροίκια.</w:t>
      </w:r>
    </w:p>
    <w:p w14:paraId="5218DC5C" w14:textId="77777777" w:rsidR="00BE48FC" w:rsidRDefault="008F016C">
      <w:pPr>
        <w:spacing w:line="600" w:lineRule="auto"/>
        <w:ind w:firstLine="720"/>
        <w:jc w:val="both"/>
        <w:rPr>
          <w:rFonts w:eastAsia="Times New Roman" w:cs="Times New Roman"/>
          <w:szCs w:val="24"/>
        </w:rPr>
      </w:pPr>
      <w:r>
        <w:rPr>
          <w:rFonts w:eastAsia="Times New Roman" w:cs="Times New Roman"/>
          <w:b/>
          <w:szCs w:val="24"/>
        </w:rPr>
        <w:t xml:space="preserve">ΝΙΚΟΛΑΟΣ ΜΑΥΡΑΓΑΝΗΣ (Υφυπουργός </w:t>
      </w:r>
      <w:r>
        <w:rPr>
          <w:rFonts w:eastAsia="Times New Roman" w:cs="Times New Roman"/>
          <w:b/>
          <w:szCs w:val="24"/>
        </w:rPr>
        <w:t xml:space="preserve">Υποδομών και </w:t>
      </w:r>
      <w:r>
        <w:rPr>
          <w:rFonts w:eastAsia="Times New Roman" w:cs="Times New Roman"/>
          <w:b/>
          <w:szCs w:val="24"/>
        </w:rPr>
        <w:t xml:space="preserve">Μεταφορών): </w:t>
      </w:r>
      <w:r>
        <w:rPr>
          <w:rFonts w:eastAsia="Times New Roman" w:cs="Times New Roman"/>
          <w:szCs w:val="24"/>
        </w:rPr>
        <w:t>Το μεσαίο τμήμα, κύριε Καραμανλή…</w:t>
      </w:r>
    </w:p>
    <w:p w14:paraId="5218DC5D" w14:textId="77777777" w:rsidR="00BE48FC" w:rsidRDefault="008F016C">
      <w:pPr>
        <w:spacing w:line="600" w:lineRule="auto"/>
        <w:ind w:firstLine="720"/>
        <w:jc w:val="both"/>
        <w:rPr>
          <w:rFonts w:eastAsia="Times New Roman" w:cs="Times New Roman"/>
          <w:szCs w:val="24"/>
        </w:rPr>
      </w:pPr>
      <w:r>
        <w:rPr>
          <w:rFonts w:eastAsia="Times New Roman" w:cs="Times New Roman"/>
          <w:b/>
          <w:szCs w:val="24"/>
        </w:rPr>
        <w:t xml:space="preserve">ΚΩΝΣΤΑΝΤΙΝΟΣ ΑΧ. ΚΑΡΑΜΑΝΛΗΣ: </w:t>
      </w:r>
      <w:r>
        <w:rPr>
          <w:rFonts w:eastAsia="Times New Roman" w:cs="Times New Roman"/>
          <w:szCs w:val="24"/>
        </w:rPr>
        <w:t>Δεν ντρέπεστε λίγο;</w:t>
      </w:r>
    </w:p>
    <w:p w14:paraId="5218DC5E" w14:textId="77777777" w:rsidR="00BE48FC" w:rsidRDefault="008F016C">
      <w:pPr>
        <w:spacing w:line="600" w:lineRule="auto"/>
        <w:ind w:firstLine="720"/>
        <w:jc w:val="both"/>
        <w:rPr>
          <w:rFonts w:eastAsia="Times New Roman" w:cs="Times New Roman"/>
          <w:szCs w:val="24"/>
        </w:rPr>
      </w:pPr>
      <w:r>
        <w:rPr>
          <w:rFonts w:eastAsia="Times New Roman" w:cs="Times New Roman"/>
          <w:b/>
          <w:szCs w:val="24"/>
        </w:rPr>
        <w:t>ΝΙΚΟΛΑΟΣ Μ</w:t>
      </w:r>
      <w:r>
        <w:rPr>
          <w:rFonts w:eastAsia="Times New Roman" w:cs="Times New Roman"/>
          <w:b/>
          <w:szCs w:val="24"/>
        </w:rPr>
        <w:t xml:space="preserve">ΑΥΡΑΓΑΝΗΣ (Υφυπουργός </w:t>
      </w:r>
      <w:r>
        <w:rPr>
          <w:rFonts w:eastAsia="Times New Roman" w:cs="Times New Roman"/>
          <w:b/>
          <w:szCs w:val="24"/>
        </w:rPr>
        <w:t xml:space="preserve">Υποδομών και </w:t>
      </w:r>
      <w:r>
        <w:rPr>
          <w:rFonts w:eastAsia="Times New Roman" w:cs="Times New Roman"/>
          <w:b/>
          <w:szCs w:val="24"/>
        </w:rPr>
        <w:t xml:space="preserve">Μεταφορών): </w:t>
      </w:r>
      <w:r>
        <w:rPr>
          <w:rFonts w:eastAsia="Times New Roman" w:cs="Times New Roman"/>
          <w:szCs w:val="24"/>
        </w:rPr>
        <w:t>Να ντρέπεστε εσείς για τις πρακτικές σας και γι’ αυτούς που υποστηρίζετε.</w:t>
      </w:r>
    </w:p>
    <w:p w14:paraId="5218DC5F" w14:textId="77777777" w:rsidR="00BE48FC" w:rsidRDefault="008F016C">
      <w:pPr>
        <w:spacing w:line="600" w:lineRule="auto"/>
        <w:ind w:firstLine="720"/>
        <w:jc w:val="both"/>
        <w:rPr>
          <w:rFonts w:eastAsia="Times New Roman"/>
          <w:szCs w:val="24"/>
        </w:rPr>
      </w:pPr>
      <w:r>
        <w:rPr>
          <w:rFonts w:eastAsia="Times New Roman" w:cs="Times New Roman"/>
          <w:szCs w:val="24"/>
        </w:rPr>
        <w:t>Το μεσαίο τμήμα, κύριε Καραμανλή, μόνο με</w:t>
      </w:r>
      <w:r w:rsidRPr="0014723A">
        <w:rPr>
          <w:rFonts w:eastAsia="Times New Roman"/>
          <w:szCs w:val="24"/>
        </w:rPr>
        <w:t xml:space="preserve"> ελικόπτερο </w:t>
      </w:r>
      <w:r>
        <w:rPr>
          <w:rFonts w:eastAsia="Times New Roman"/>
          <w:szCs w:val="24"/>
        </w:rPr>
        <w:t>μπορούσες να το επισκεφθείς.</w:t>
      </w:r>
    </w:p>
    <w:p w14:paraId="5218DC60"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Εάν θέλετε να πηγαίνετε με ελικόπτερα, πηγαίνετε εσεί</w:t>
      </w:r>
      <w:r>
        <w:rPr>
          <w:rFonts w:eastAsia="Times New Roman" w:cs="Times New Roman"/>
          <w:szCs w:val="24"/>
        </w:rPr>
        <w:t>ς. Τα λαϊκά στρώματα, κύριε Καραμανλή, δεν μπορούν να πάνε με ελικόπτερα. Αν θέλετε να απευθύνεστε σε αυτούς που έχουν ελικόπτερα, με γειά σας με χαρά σας. Εμείς απευθυνόμαστε στον λαό.</w:t>
      </w:r>
    </w:p>
    <w:p w14:paraId="5218DC61" w14:textId="77777777" w:rsidR="00BE48FC" w:rsidRDefault="008F016C">
      <w:pPr>
        <w:tabs>
          <w:tab w:val="left" w:pos="1118"/>
        </w:tabs>
        <w:spacing w:line="600" w:lineRule="auto"/>
        <w:ind w:firstLine="720"/>
        <w:contextualSpacing/>
        <w:jc w:val="both"/>
        <w:rPr>
          <w:rFonts w:eastAsia="Times New Roman" w:cs="Times New Roman"/>
          <w:szCs w:val="24"/>
        </w:rPr>
      </w:pPr>
      <w:r>
        <w:rPr>
          <w:rFonts w:eastAsia="Times New Roman" w:cs="Times New Roman"/>
          <w:b/>
          <w:szCs w:val="24"/>
        </w:rPr>
        <w:t>ΚΩΝΣΤΑΝΤΙΝΟΣ</w:t>
      </w:r>
      <w:r w:rsidRPr="007B1DBF">
        <w:rPr>
          <w:rFonts w:eastAsia="Times New Roman" w:cs="Times New Roman"/>
          <w:b/>
          <w:szCs w:val="24"/>
        </w:rPr>
        <w:t xml:space="preserve"> </w:t>
      </w:r>
      <w:r>
        <w:rPr>
          <w:rFonts w:eastAsia="Times New Roman" w:cs="Times New Roman"/>
          <w:b/>
          <w:szCs w:val="24"/>
        </w:rPr>
        <w:t xml:space="preserve">ΑΧ. </w:t>
      </w:r>
      <w:r w:rsidRPr="007B1DBF">
        <w:rPr>
          <w:rFonts w:eastAsia="Times New Roman" w:cs="Times New Roman"/>
          <w:b/>
          <w:szCs w:val="24"/>
        </w:rPr>
        <w:t xml:space="preserve">ΚΑΡΑΜΑΝΛΗΣ: </w:t>
      </w:r>
      <w:r>
        <w:rPr>
          <w:rFonts w:eastAsia="Times New Roman" w:cs="Times New Roman"/>
          <w:szCs w:val="24"/>
        </w:rPr>
        <w:t xml:space="preserve">Ο </w:t>
      </w:r>
      <w:r>
        <w:rPr>
          <w:rFonts w:eastAsia="Times New Roman" w:cs="Times New Roman"/>
          <w:szCs w:val="24"/>
        </w:rPr>
        <w:t>Α</w:t>
      </w:r>
      <w:r>
        <w:rPr>
          <w:rFonts w:eastAsia="Times New Roman" w:cs="Times New Roman"/>
          <w:szCs w:val="24"/>
        </w:rPr>
        <w:t xml:space="preserve">ρχηγός σας κυκλοφορεί με ελικόπτερα </w:t>
      </w:r>
      <w:r>
        <w:rPr>
          <w:rFonts w:eastAsia="Times New Roman" w:cs="Times New Roman"/>
          <w:szCs w:val="24"/>
        </w:rPr>
        <w:t>από το πρωί μέχρι το βράδυ…</w:t>
      </w:r>
    </w:p>
    <w:p w14:paraId="5218DC62" w14:textId="77777777" w:rsidR="00BE48FC" w:rsidRDefault="008F016C">
      <w:pPr>
        <w:tabs>
          <w:tab w:val="left" w:pos="1118"/>
        </w:tabs>
        <w:spacing w:line="600" w:lineRule="auto"/>
        <w:ind w:firstLine="720"/>
        <w:contextualSpacing/>
        <w:jc w:val="both"/>
        <w:rPr>
          <w:rFonts w:eastAsia="Times New Roman" w:cs="Times New Roman"/>
          <w:szCs w:val="24"/>
        </w:rPr>
      </w:pPr>
      <w:r w:rsidRPr="00570134">
        <w:rPr>
          <w:rFonts w:eastAsia="Times New Roman" w:cs="Times New Roman"/>
          <w:b/>
          <w:szCs w:val="24"/>
        </w:rPr>
        <w:t>ΠΡΟΕΔΡΕΥΩΝ (</w:t>
      </w:r>
      <w:r>
        <w:rPr>
          <w:rFonts w:eastAsia="Times New Roman" w:cs="Times New Roman"/>
          <w:b/>
          <w:szCs w:val="24"/>
        </w:rPr>
        <w:t>Γεώργιος Βαρεμένος</w:t>
      </w:r>
      <w:r w:rsidRPr="00570134">
        <w:rPr>
          <w:rFonts w:eastAsia="Times New Roman" w:cs="Times New Roman"/>
          <w:b/>
          <w:szCs w:val="24"/>
        </w:rPr>
        <w:t>):</w:t>
      </w:r>
      <w:r w:rsidRPr="00BC670B">
        <w:rPr>
          <w:rFonts w:eastAsia="Times New Roman" w:cs="Times New Roman"/>
          <w:szCs w:val="24"/>
        </w:rPr>
        <w:t xml:space="preserve"> </w:t>
      </w:r>
      <w:r>
        <w:rPr>
          <w:rFonts w:eastAsia="Times New Roman" w:cs="Times New Roman"/>
          <w:szCs w:val="24"/>
        </w:rPr>
        <w:t>Κύριε Καραμανλή, κάτι από αυτό που είπατε να μη γραφ</w:t>
      </w:r>
      <w:r>
        <w:rPr>
          <w:rFonts w:eastAsia="Times New Roman" w:cs="Times New Roman"/>
          <w:szCs w:val="24"/>
        </w:rPr>
        <w:t>τ</w:t>
      </w:r>
      <w:r>
        <w:rPr>
          <w:rFonts w:eastAsia="Times New Roman" w:cs="Times New Roman"/>
          <w:szCs w:val="24"/>
        </w:rPr>
        <w:t>εί στα Πρακτικά, το πρώτο που είπατε.</w:t>
      </w:r>
    </w:p>
    <w:p w14:paraId="5218DC63" w14:textId="77777777" w:rsidR="00BE48FC" w:rsidRDefault="008F016C">
      <w:pPr>
        <w:tabs>
          <w:tab w:val="left" w:pos="1118"/>
        </w:tabs>
        <w:spacing w:line="600" w:lineRule="auto"/>
        <w:ind w:firstLine="720"/>
        <w:contextualSpacing/>
        <w:jc w:val="both"/>
        <w:rPr>
          <w:rFonts w:eastAsia="Times New Roman" w:cs="Times New Roman"/>
          <w:szCs w:val="24"/>
        </w:rPr>
      </w:pPr>
      <w:r>
        <w:rPr>
          <w:rFonts w:eastAsia="Times New Roman" w:cs="Times New Roman"/>
          <w:szCs w:val="24"/>
        </w:rPr>
        <w:t>Ο κ. Μάριος Γεωργιάδης έχει τον λόγο.</w:t>
      </w:r>
    </w:p>
    <w:p w14:paraId="5218DC64" w14:textId="77777777" w:rsidR="00BE48FC" w:rsidRDefault="008F016C">
      <w:pPr>
        <w:tabs>
          <w:tab w:val="left" w:pos="1118"/>
        </w:tabs>
        <w:spacing w:line="600" w:lineRule="auto"/>
        <w:ind w:firstLine="720"/>
        <w:contextualSpacing/>
        <w:jc w:val="both"/>
        <w:rPr>
          <w:rFonts w:eastAsia="Times New Roman" w:cs="Times New Roman"/>
          <w:szCs w:val="24"/>
        </w:rPr>
      </w:pPr>
      <w:r w:rsidRPr="002E0447">
        <w:rPr>
          <w:rFonts w:eastAsia="Times New Roman" w:cs="Times New Roman"/>
          <w:b/>
          <w:szCs w:val="24"/>
        </w:rPr>
        <w:t xml:space="preserve">ΜΑΡΙΟΣ ΓΕΩΡΓΙΑΔΗΣ (Θ΄ Αντιπρόεδρος της Βουλής): </w:t>
      </w:r>
      <w:r w:rsidRPr="00FF7241">
        <w:rPr>
          <w:rFonts w:eastAsia="Times New Roman" w:cs="Times New Roman"/>
          <w:szCs w:val="24"/>
        </w:rPr>
        <w:t>Ευχαριστώ πολύ και</w:t>
      </w:r>
      <w:r w:rsidRPr="00FF7241">
        <w:rPr>
          <w:rFonts w:eastAsia="Times New Roman" w:cs="Times New Roman"/>
          <w:szCs w:val="24"/>
        </w:rPr>
        <w:t xml:space="preserve"> όλους </w:t>
      </w:r>
      <w:r>
        <w:rPr>
          <w:rFonts w:eastAsia="Times New Roman" w:cs="Times New Roman"/>
          <w:szCs w:val="24"/>
        </w:rPr>
        <w:t xml:space="preserve">τους </w:t>
      </w:r>
      <w:r w:rsidRPr="00FF7241">
        <w:rPr>
          <w:rFonts w:eastAsia="Times New Roman" w:cs="Times New Roman"/>
          <w:szCs w:val="24"/>
        </w:rPr>
        <w:t>συναδέλφους</w:t>
      </w:r>
      <w:r>
        <w:rPr>
          <w:rFonts w:eastAsia="Times New Roman" w:cs="Times New Roman"/>
          <w:szCs w:val="24"/>
        </w:rPr>
        <w:t xml:space="preserve">, όχι </w:t>
      </w:r>
      <w:r w:rsidRPr="00FF7241">
        <w:rPr>
          <w:rFonts w:eastAsia="Times New Roman" w:cs="Times New Roman"/>
          <w:szCs w:val="24"/>
        </w:rPr>
        <w:t>για την παραχώρηση θέσης</w:t>
      </w:r>
      <w:r>
        <w:rPr>
          <w:rFonts w:eastAsia="Times New Roman" w:cs="Times New Roman"/>
          <w:szCs w:val="24"/>
        </w:rPr>
        <w:t>, γιατί έπρεπε να εκπροσωπήσω τον Π</w:t>
      </w:r>
      <w:r w:rsidRPr="00FF7241">
        <w:rPr>
          <w:rFonts w:eastAsia="Times New Roman" w:cs="Times New Roman"/>
          <w:szCs w:val="24"/>
        </w:rPr>
        <w:t>ρόεδρο</w:t>
      </w:r>
      <w:r>
        <w:rPr>
          <w:rFonts w:eastAsia="Times New Roman" w:cs="Times New Roman"/>
          <w:szCs w:val="24"/>
        </w:rPr>
        <w:t xml:space="preserve"> της</w:t>
      </w:r>
      <w:r w:rsidRPr="00FF7241">
        <w:rPr>
          <w:rFonts w:eastAsia="Times New Roman" w:cs="Times New Roman"/>
          <w:szCs w:val="24"/>
        </w:rPr>
        <w:t xml:space="preserve"> Βουλής</w:t>
      </w:r>
      <w:r>
        <w:rPr>
          <w:rFonts w:eastAsia="Times New Roman" w:cs="Times New Roman"/>
          <w:szCs w:val="24"/>
        </w:rPr>
        <w:t xml:space="preserve"> σε</w:t>
      </w:r>
      <w:r w:rsidRPr="00FF7241">
        <w:rPr>
          <w:rFonts w:eastAsia="Times New Roman" w:cs="Times New Roman"/>
          <w:szCs w:val="24"/>
        </w:rPr>
        <w:t xml:space="preserve"> κάπ</w:t>
      </w:r>
      <w:r>
        <w:rPr>
          <w:rFonts w:eastAsia="Times New Roman" w:cs="Times New Roman"/>
          <w:szCs w:val="24"/>
        </w:rPr>
        <w:t>οιες υποχρεώσεις</w:t>
      </w:r>
      <w:r>
        <w:rPr>
          <w:rFonts w:eastAsia="Times New Roman" w:cs="Times New Roman"/>
          <w:szCs w:val="24"/>
        </w:rPr>
        <w:t>,</w:t>
      </w:r>
      <w:r>
        <w:rPr>
          <w:rFonts w:eastAsia="Times New Roman" w:cs="Times New Roman"/>
          <w:szCs w:val="24"/>
        </w:rPr>
        <w:t xml:space="preserve"> και καθυστέρησε </w:t>
      </w:r>
      <w:r w:rsidRPr="00FF7241">
        <w:rPr>
          <w:rFonts w:eastAsia="Times New Roman" w:cs="Times New Roman"/>
          <w:szCs w:val="24"/>
        </w:rPr>
        <w:t>να ξεκινήσει και το σχέδιο νόμου</w:t>
      </w:r>
      <w:r>
        <w:rPr>
          <w:rFonts w:eastAsia="Times New Roman" w:cs="Times New Roman"/>
          <w:szCs w:val="24"/>
        </w:rPr>
        <w:t>, ο</w:t>
      </w:r>
      <w:r w:rsidRPr="00FF7241">
        <w:rPr>
          <w:rFonts w:eastAsia="Times New Roman" w:cs="Times New Roman"/>
          <w:szCs w:val="24"/>
        </w:rPr>
        <w:t>πότε αναγκαστικά βρίσκομαι εδώ αυτή τη στιγμή να σας μιλήσω</w:t>
      </w:r>
      <w:r>
        <w:rPr>
          <w:rFonts w:eastAsia="Times New Roman" w:cs="Times New Roman"/>
          <w:szCs w:val="24"/>
        </w:rPr>
        <w:t xml:space="preserve">. </w:t>
      </w:r>
      <w:r w:rsidRPr="00FF7241">
        <w:rPr>
          <w:rFonts w:eastAsia="Times New Roman" w:cs="Times New Roman"/>
          <w:szCs w:val="24"/>
        </w:rPr>
        <w:t xml:space="preserve">Καλησπέρα και </w:t>
      </w:r>
      <w:r w:rsidRPr="00FF7241">
        <w:rPr>
          <w:rFonts w:eastAsia="Times New Roman" w:cs="Times New Roman"/>
          <w:szCs w:val="24"/>
        </w:rPr>
        <w:t>σε όλους</w:t>
      </w:r>
      <w:r>
        <w:rPr>
          <w:rFonts w:eastAsia="Times New Roman" w:cs="Times New Roman"/>
          <w:szCs w:val="24"/>
        </w:rPr>
        <w:t>.</w:t>
      </w:r>
    </w:p>
    <w:p w14:paraId="5218DC65" w14:textId="77777777" w:rsidR="00BE48FC" w:rsidRDefault="008F016C">
      <w:pPr>
        <w:tabs>
          <w:tab w:val="left" w:pos="1118"/>
        </w:tabs>
        <w:spacing w:line="600" w:lineRule="auto"/>
        <w:ind w:firstLine="720"/>
        <w:contextualSpacing/>
        <w:jc w:val="both"/>
        <w:rPr>
          <w:rFonts w:eastAsia="Times New Roman" w:cs="Times New Roman"/>
          <w:szCs w:val="24"/>
        </w:rPr>
      </w:pPr>
      <w:r>
        <w:rPr>
          <w:rFonts w:eastAsia="Times New Roman" w:cs="Times New Roman"/>
          <w:szCs w:val="24"/>
        </w:rPr>
        <w:t>Μιλάμε για έναν αυτοκινητόδρομο</w:t>
      </w:r>
      <w:r>
        <w:rPr>
          <w:rFonts w:eastAsia="Times New Roman" w:cs="Times New Roman"/>
          <w:szCs w:val="24"/>
        </w:rPr>
        <w:t>,</w:t>
      </w:r>
      <w:r>
        <w:rPr>
          <w:rFonts w:eastAsia="Times New Roman" w:cs="Times New Roman"/>
          <w:szCs w:val="24"/>
        </w:rPr>
        <w:t xml:space="preserve"> που μόνο το τμήμα, </w:t>
      </w:r>
      <w:r w:rsidRPr="00FF7241">
        <w:rPr>
          <w:rFonts w:eastAsia="Times New Roman" w:cs="Times New Roman"/>
          <w:szCs w:val="24"/>
        </w:rPr>
        <w:t>αυτή τη στιγμή</w:t>
      </w:r>
      <w:r>
        <w:rPr>
          <w:rFonts w:eastAsia="Times New Roman" w:cs="Times New Roman"/>
          <w:szCs w:val="24"/>
        </w:rPr>
        <w:t>,</w:t>
      </w:r>
      <w:r w:rsidRPr="00FF7241">
        <w:rPr>
          <w:rFonts w:eastAsia="Times New Roman" w:cs="Times New Roman"/>
          <w:szCs w:val="24"/>
        </w:rPr>
        <w:t xml:space="preserve"> που αφορά το σχέδιο νόμου </w:t>
      </w:r>
      <w:r>
        <w:rPr>
          <w:rFonts w:eastAsia="Times New Roman" w:cs="Times New Roman"/>
          <w:szCs w:val="24"/>
        </w:rPr>
        <w:t>Λαμία</w:t>
      </w:r>
      <w:r>
        <w:rPr>
          <w:rFonts w:eastAsia="Times New Roman" w:cs="Times New Roman"/>
          <w:szCs w:val="24"/>
        </w:rPr>
        <w:t xml:space="preserve">  </w:t>
      </w:r>
      <w:r>
        <w:rPr>
          <w:rFonts w:eastAsia="Times New Roman" w:cs="Times New Roman"/>
          <w:szCs w:val="24"/>
        </w:rPr>
        <w:t>-Ξ</w:t>
      </w:r>
      <w:r w:rsidRPr="00FF7241">
        <w:rPr>
          <w:rFonts w:eastAsia="Times New Roman" w:cs="Times New Roman"/>
          <w:szCs w:val="24"/>
        </w:rPr>
        <w:t>υνιάδα</w:t>
      </w:r>
      <w:r>
        <w:rPr>
          <w:rFonts w:eastAsia="Times New Roman" w:cs="Times New Roman"/>
          <w:szCs w:val="24"/>
        </w:rPr>
        <w:t>,</w:t>
      </w:r>
      <w:r>
        <w:rPr>
          <w:rFonts w:eastAsia="Times New Roman" w:cs="Times New Roman"/>
          <w:szCs w:val="24"/>
        </w:rPr>
        <w:t xml:space="preserve"> έ</w:t>
      </w:r>
      <w:r w:rsidRPr="00FF7241">
        <w:rPr>
          <w:rFonts w:eastAsia="Times New Roman" w:cs="Times New Roman"/>
          <w:szCs w:val="24"/>
        </w:rPr>
        <w:t>χει ένα κόστος κατασκευής κοντά στ</w:t>
      </w:r>
      <w:r>
        <w:rPr>
          <w:rFonts w:eastAsia="Times New Roman" w:cs="Times New Roman"/>
          <w:szCs w:val="24"/>
        </w:rPr>
        <w:t>α</w:t>
      </w:r>
      <w:r w:rsidRPr="00FF7241">
        <w:rPr>
          <w:rFonts w:eastAsia="Times New Roman" w:cs="Times New Roman"/>
          <w:szCs w:val="24"/>
        </w:rPr>
        <w:t xml:space="preserve"> 305 εκατομμύρια ευρώ</w:t>
      </w:r>
      <w:r>
        <w:rPr>
          <w:rFonts w:eastAsia="Times New Roman" w:cs="Times New Roman"/>
          <w:szCs w:val="24"/>
        </w:rPr>
        <w:t>. Είναι κοντά στα τριάντα δύο</w:t>
      </w:r>
      <w:r w:rsidRPr="00FF7241">
        <w:rPr>
          <w:rFonts w:eastAsia="Times New Roman" w:cs="Times New Roman"/>
          <w:szCs w:val="24"/>
        </w:rPr>
        <w:t xml:space="preserve"> χιλιόμετρα</w:t>
      </w:r>
      <w:r>
        <w:rPr>
          <w:rFonts w:eastAsia="Times New Roman" w:cs="Times New Roman"/>
          <w:szCs w:val="24"/>
        </w:rPr>
        <w:t xml:space="preserve">. Έχει έναν σταθμό </w:t>
      </w:r>
      <w:r w:rsidRPr="00FF7241">
        <w:rPr>
          <w:rFonts w:eastAsia="Times New Roman" w:cs="Times New Roman"/>
          <w:szCs w:val="24"/>
        </w:rPr>
        <w:t>εξυπηρέτηση</w:t>
      </w:r>
      <w:r>
        <w:rPr>
          <w:rFonts w:eastAsia="Times New Roman" w:cs="Times New Roman"/>
          <w:szCs w:val="24"/>
        </w:rPr>
        <w:t>ς</w:t>
      </w:r>
      <w:r w:rsidRPr="00FF7241">
        <w:rPr>
          <w:rFonts w:eastAsia="Times New Roman" w:cs="Times New Roman"/>
          <w:szCs w:val="24"/>
        </w:rPr>
        <w:t xml:space="preserve"> αυτοκι</w:t>
      </w:r>
      <w:r w:rsidRPr="00FF7241">
        <w:rPr>
          <w:rFonts w:eastAsia="Times New Roman" w:cs="Times New Roman"/>
          <w:szCs w:val="24"/>
        </w:rPr>
        <w:t>νήτων</w:t>
      </w:r>
      <w:r>
        <w:rPr>
          <w:rFonts w:eastAsia="Times New Roman" w:cs="Times New Roman"/>
          <w:szCs w:val="24"/>
        </w:rPr>
        <w:t xml:space="preserve">, </w:t>
      </w:r>
      <w:r w:rsidRPr="00FF7241">
        <w:rPr>
          <w:rFonts w:eastAsia="Times New Roman" w:cs="Times New Roman"/>
          <w:szCs w:val="24"/>
        </w:rPr>
        <w:t xml:space="preserve">έχει </w:t>
      </w:r>
      <w:r>
        <w:rPr>
          <w:rFonts w:eastAsia="Times New Roman" w:cs="Times New Roman"/>
          <w:szCs w:val="24"/>
        </w:rPr>
        <w:t>ΣΕΑ,</w:t>
      </w:r>
      <w:r w:rsidRPr="00FF7241">
        <w:rPr>
          <w:rFonts w:eastAsia="Times New Roman" w:cs="Times New Roman"/>
          <w:szCs w:val="24"/>
        </w:rPr>
        <w:t xml:space="preserve"> έχει μία σήραγγα περίπου τριών χιλιομέτρων και οκτώ γέφυρες</w:t>
      </w:r>
      <w:r>
        <w:rPr>
          <w:rFonts w:eastAsia="Times New Roman" w:cs="Times New Roman"/>
          <w:szCs w:val="24"/>
        </w:rPr>
        <w:t>,</w:t>
      </w:r>
      <w:r w:rsidRPr="00FF7241">
        <w:rPr>
          <w:rFonts w:eastAsia="Times New Roman" w:cs="Times New Roman"/>
          <w:szCs w:val="24"/>
        </w:rPr>
        <w:t xml:space="preserve"> εκ των οποίων κάποιες είναι </w:t>
      </w:r>
      <w:r>
        <w:rPr>
          <w:rFonts w:eastAsia="Times New Roman" w:cs="Times New Roman"/>
          <w:szCs w:val="24"/>
        </w:rPr>
        <w:t>πάρα πολύ μεγάλες και αγγίζουν α</w:t>
      </w:r>
      <w:r w:rsidRPr="00FF7241">
        <w:rPr>
          <w:rFonts w:eastAsia="Times New Roman" w:cs="Times New Roman"/>
          <w:szCs w:val="24"/>
        </w:rPr>
        <w:t xml:space="preserve">κόμη και τα </w:t>
      </w:r>
      <w:r>
        <w:rPr>
          <w:rFonts w:eastAsia="Times New Roman" w:cs="Times New Roman"/>
          <w:szCs w:val="24"/>
        </w:rPr>
        <w:t>τριακόσια δέκα</w:t>
      </w:r>
      <w:r w:rsidRPr="00FF7241">
        <w:rPr>
          <w:rFonts w:eastAsia="Times New Roman" w:cs="Times New Roman"/>
          <w:szCs w:val="24"/>
        </w:rPr>
        <w:t xml:space="preserve"> μέτρα</w:t>
      </w:r>
      <w:r>
        <w:rPr>
          <w:rFonts w:eastAsia="Times New Roman" w:cs="Times New Roman"/>
          <w:szCs w:val="24"/>
        </w:rPr>
        <w:t>.</w:t>
      </w:r>
    </w:p>
    <w:p w14:paraId="5218DC66" w14:textId="77777777" w:rsidR="00BE48FC" w:rsidRDefault="008F016C">
      <w:pPr>
        <w:tabs>
          <w:tab w:val="left" w:pos="1118"/>
        </w:tabs>
        <w:spacing w:line="600" w:lineRule="auto"/>
        <w:ind w:firstLine="720"/>
        <w:contextualSpacing/>
        <w:jc w:val="both"/>
        <w:rPr>
          <w:rFonts w:eastAsia="Times New Roman" w:cs="Times New Roman"/>
          <w:szCs w:val="24"/>
        </w:rPr>
      </w:pPr>
      <w:r w:rsidRPr="00FF7241">
        <w:rPr>
          <w:rFonts w:eastAsia="Times New Roman" w:cs="Times New Roman"/>
          <w:szCs w:val="24"/>
        </w:rPr>
        <w:t>Γενικότερα το έργο είναι ένας αυτοκινητόδρομος</w:t>
      </w:r>
      <w:r>
        <w:rPr>
          <w:rFonts w:eastAsia="Times New Roman" w:cs="Times New Roman"/>
          <w:szCs w:val="24"/>
        </w:rPr>
        <w:t>,</w:t>
      </w:r>
      <w:r w:rsidRPr="00FF7241">
        <w:rPr>
          <w:rFonts w:eastAsia="Times New Roman" w:cs="Times New Roman"/>
          <w:szCs w:val="24"/>
        </w:rPr>
        <w:t xml:space="preserve"> όπως γνωρίζουμε</w:t>
      </w:r>
      <w:r>
        <w:rPr>
          <w:rFonts w:eastAsia="Times New Roman" w:cs="Times New Roman"/>
          <w:szCs w:val="24"/>
        </w:rPr>
        <w:t xml:space="preserve">, της </w:t>
      </w:r>
      <w:r>
        <w:rPr>
          <w:rFonts w:eastAsia="Times New Roman" w:cs="Times New Roman"/>
          <w:szCs w:val="24"/>
        </w:rPr>
        <w:t>κ</w:t>
      </w:r>
      <w:r w:rsidRPr="00FF7241">
        <w:rPr>
          <w:rFonts w:eastAsia="Times New Roman" w:cs="Times New Roman"/>
          <w:szCs w:val="24"/>
        </w:rPr>
        <w:t xml:space="preserve">εντρικής </w:t>
      </w:r>
      <w:r w:rsidRPr="00FF7241">
        <w:rPr>
          <w:rFonts w:eastAsia="Times New Roman" w:cs="Times New Roman"/>
          <w:szCs w:val="24"/>
        </w:rPr>
        <w:t>Ελλάδος</w:t>
      </w:r>
      <w:r>
        <w:rPr>
          <w:rFonts w:eastAsia="Times New Roman" w:cs="Times New Roman"/>
          <w:szCs w:val="24"/>
        </w:rPr>
        <w:t>, ο Ε</w:t>
      </w:r>
      <w:r w:rsidRPr="00FF7241">
        <w:rPr>
          <w:rFonts w:eastAsia="Times New Roman" w:cs="Times New Roman"/>
          <w:szCs w:val="24"/>
        </w:rPr>
        <w:t>65</w:t>
      </w:r>
      <w:r>
        <w:rPr>
          <w:rFonts w:eastAsia="Times New Roman" w:cs="Times New Roman"/>
          <w:szCs w:val="24"/>
        </w:rPr>
        <w:t>, που ξεκινάει από τον λ</w:t>
      </w:r>
      <w:r w:rsidRPr="00FF7241">
        <w:rPr>
          <w:rFonts w:eastAsia="Times New Roman" w:cs="Times New Roman"/>
          <w:szCs w:val="24"/>
        </w:rPr>
        <w:t xml:space="preserve">εγόμενο </w:t>
      </w:r>
      <w:r>
        <w:rPr>
          <w:rFonts w:eastAsia="Times New Roman" w:cs="Times New Roman"/>
          <w:szCs w:val="24"/>
        </w:rPr>
        <w:t xml:space="preserve">ΠΑΘΕ </w:t>
      </w:r>
      <w:r w:rsidRPr="00FF7241">
        <w:rPr>
          <w:rFonts w:eastAsia="Times New Roman" w:cs="Times New Roman"/>
          <w:szCs w:val="24"/>
        </w:rPr>
        <w:t>στην Εγνατία</w:t>
      </w:r>
      <w:r>
        <w:rPr>
          <w:rFonts w:eastAsia="Times New Roman" w:cs="Times New Roman"/>
          <w:szCs w:val="24"/>
        </w:rPr>
        <w:t xml:space="preserve">, εκατόν εβδομήντα τέσσερα </w:t>
      </w:r>
      <w:r w:rsidRPr="00FF7241">
        <w:rPr>
          <w:rFonts w:eastAsia="Times New Roman" w:cs="Times New Roman"/>
          <w:szCs w:val="24"/>
        </w:rPr>
        <w:t>χιλιόμετρα συνολικά</w:t>
      </w:r>
      <w:r>
        <w:rPr>
          <w:rFonts w:eastAsia="Times New Roman" w:cs="Times New Roman"/>
          <w:szCs w:val="24"/>
        </w:rPr>
        <w:t xml:space="preserve">, που ενώνει την </w:t>
      </w:r>
      <w:r>
        <w:rPr>
          <w:rFonts w:eastAsia="Times New Roman" w:cs="Times New Roman"/>
          <w:szCs w:val="24"/>
        </w:rPr>
        <w:t>κ</w:t>
      </w:r>
      <w:r>
        <w:rPr>
          <w:rFonts w:eastAsia="Times New Roman" w:cs="Times New Roman"/>
          <w:szCs w:val="24"/>
        </w:rPr>
        <w:t xml:space="preserve">εντρική Ελλάδα με δεκαπέντε </w:t>
      </w:r>
      <w:r w:rsidRPr="00FF7241">
        <w:rPr>
          <w:rFonts w:eastAsia="Times New Roman" w:cs="Times New Roman"/>
          <w:szCs w:val="24"/>
        </w:rPr>
        <w:t>ανισόπεδ</w:t>
      </w:r>
      <w:r>
        <w:rPr>
          <w:rFonts w:eastAsia="Times New Roman" w:cs="Times New Roman"/>
          <w:szCs w:val="24"/>
        </w:rPr>
        <w:t>ους κόμβους, εκατόν σαράντα έξι</w:t>
      </w:r>
      <w:r w:rsidRPr="00FF7241">
        <w:rPr>
          <w:rFonts w:eastAsia="Times New Roman" w:cs="Times New Roman"/>
          <w:szCs w:val="24"/>
        </w:rPr>
        <w:t xml:space="preserve"> γέφυρες</w:t>
      </w:r>
      <w:r>
        <w:rPr>
          <w:rFonts w:eastAsia="Times New Roman" w:cs="Times New Roman"/>
          <w:szCs w:val="24"/>
        </w:rPr>
        <w:t>,</w:t>
      </w:r>
      <w:r w:rsidRPr="00FF7241">
        <w:rPr>
          <w:rFonts w:eastAsia="Times New Roman" w:cs="Times New Roman"/>
          <w:szCs w:val="24"/>
        </w:rPr>
        <w:t xml:space="preserve"> άνω</w:t>
      </w:r>
      <w:r>
        <w:rPr>
          <w:rFonts w:eastAsia="Times New Roman" w:cs="Times New Roman"/>
          <w:szCs w:val="24"/>
        </w:rPr>
        <w:t xml:space="preserve"> </w:t>
      </w:r>
      <w:r w:rsidRPr="00FF7241">
        <w:rPr>
          <w:rFonts w:eastAsia="Times New Roman" w:cs="Times New Roman"/>
          <w:szCs w:val="24"/>
        </w:rPr>
        <w:t>κάτω διαβάσεις</w:t>
      </w:r>
      <w:r>
        <w:rPr>
          <w:rFonts w:eastAsia="Times New Roman" w:cs="Times New Roman"/>
          <w:szCs w:val="24"/>
        </w:rPr>
        <w:t>,</w:t>
      </w:r>
      <w:r w:rsidRPr="00FF7241">
        <w:rPr>
          <w:rFonts w:eastAsia="Times New Roman" w:cs="Times New Roman"/>
          <w:szCs w:val="24"/>
        </w:rPr>
        <w:t xml:space="preserve"> </w:t>
      </w:r>
      <w:r>
        <w:rPr>
          <w:rFonts w:eastAsia="Times New Roman" w:cs="Times New Roman"/>
          <w:szCs w:val="24"/>
        </w:rPr>
        <w:t>κ</w:t>
      </w:r>
      <w:r w:rsidRPr="00FF7241">
        <w:rPr>
          <w:rFonts w:eastAsia="Times New Roman" w:cs="Times New Roman"/>
          <w:szCs w:val="24"/>
        </w:rPr>
        <w:t xml:space="preserve">αθώς </w:t>
      </w:r>
      <w:r>
        <w:rPr>
          <w:rFonts w:eastAsia="Times New Roman" w:cs="Times New Roman"/>
          <w:szCs w:val="24"/>
        </w:rPr>
        <w:t>επίσης</w:t>
      </w:r>
      <w:r w:rsidRPr="00FF7241">
        <w:rPr>
          <w:rFonts w:eastAsia="Times New Roman" w:cs="Times New Roman"/>
          <w:szCs w:val="24"/>
        </w:rPr>
        <w:t xml:space="preserve"> και </w:t>
      </w:r>
      <w:r>
        <w:rPr>
          <w:rFonts w:eastAsia="Times New Roman" w:cs="Times New Roman"/>
          <w:szCs w:val="24"/>
        </w:rPr>
        <w:t xml:space="preserve">ογδόντα οκτώ </w:t>
      </w:r>
      <w:r w:rsidRPr="00FF7241">
        <w:rPr>
          <w:rFonts w:eastAsia="Times New Roman" w:cs="Times New Roman"/>
          <w:szCs w:val="24"/>
        </w:rPr>
        <w:t>δι</w:t>
      </w:r>
      <w:r w:rsidRPr="00FF7241">
        <w:rPr>
          <w:rFonts w:eastAsia="Times New Roman" w:cs="Times New Roman"/>
          <w:szCs w:val="24"/>
        </w:rPr>
        <w:t>αβάσεις πανίδας</w:t>
      </w:r>
      <w:r>
        <w:rPr>
          <w:rFonts w:eastAsia="Times New Roman" w:cs="Times New Roman"/>
          <w:szCs w:val="24"/>
        </w:rPr>
        <w:t xml:space="preserve">. Μιλάμε για ένα </w:t>
      </w:r>
      <w:r w:rsidRPr="00FF7241">
        <w:rPr>
          <w:rFonts w:eastAsia="Times New Roman" w:cs="Times New Roman"/>
          <w:szCs w:val="24"/>
        </w:rPr>
        <w:t>τεράστιο project</w:t>
      </w:r>
      <w:r>
        <w:rPr>
          <w:rFonts w:eastAsia="Times New Roman" w:cs="Times New Roman"/>
          <w:szCs w:val="24"/>
        </w:rPr>
        <w:t>.</w:t>
      </w:r>
    </w:p>
    <w:p w14:paraId="5218DC67" w14:textId="77777777" w:rsidR="00BE48FC" w:rsidRDefault="008F016C">
      <w:pPr>
        <w:tabs>
          <w:tab w:val="left" w:pos="1118"/>
        </w:tabs>
        <w:spacing w:line="600" w:lineRule="auto"/>
        <w:ind w:firstLine="720"/>
        <w:contextualSpacing/>
        <w:jc w:val="both"/>
        <w:rPr>
          <w:rFonts w:eastAsia="Times New Roman" w:cs="Times New Roman"/>
          <w:szCs w:val="24"/>
        </w:rPr>
      </w:pPr>
      <w:r>
        <w:rPr>
          <w:rFonts w:eastAsia="Times New Roman" w:cs="Times New Roman"/>
          <w:szCs w:val="24"/>
        </w:rPr>
        <w:t>Κ</w:t>
      </w:r>
      <w:r w:rsidRPr="00FF7241">
        <w:rPr>
          <w:rFonts w:eastAsia="Times New Roman" w:cs="Times New Roman"/>
          <w:szCs w:val="24"/>
        </w:rPr>
        <w:t>υρίες και κύριοι βουλευτές</w:t>
      </w:r>
      <w:r>
        <w:rPr>
          <w:rFonts w:eastAsia="Times New Roman" w:cs="Times New Roman"/>
          <w:szCs w:val="24"/>
        </w:rPr>
        <w:t>, δ</w:t>
      </w:r>
      <w:r w:rsidRPr="00FF7241">
        <w:rPr>
          <w:rFonts w:eastAsia="Times New Roman" w:cs="Times New Roman"/>
          <w:szCs w:val="24"/>
        </w:rPr>
        <w:t xml:space="preserve">υστυχώς </w:t>
      </w:r>
      <w:r>
        <w:rPr>
          <w:rFonts w:eastAsia="Times New Roman" w:cs="Times New Roman"/>
          <w:szCs w:val="24"/>
        </w:rPr>
        <w:t>όμως,</w:t>
      </w:r>
      <w:r w:rsidRPr="00FF7241">
        <w:rPr>
          <w:rFonts w:eastAsia="Times New Roman" w:cs="Times New Roman"/>
          <w:szCs w:val="24"/>
        </w:rPr>
        <w:t xml:space="preserve"> για άλλη μία φορά</w:t>
      </w:r>
      <w:r>
        <w:rPr>
          <w:rFonts w:eastAsia="Times New Roman" w:cs="Times New Roman"/>
          <w:szCs w:val="24"/>
        </w:rPr>
        <w:t xml:space="preserve"> από αυτό το </w:t>
      </w:r>
      <w:r w:rsidRPr="00FF7241">
        <w:rPr>
          <w:rFonts w:eastAsia="Times New Roman" w:cs="Times New Roman"/>
          <w:szCs w:val="24"/>
        </w:rPr>
        <w:t>Βήμα</w:t>
      </w:r>
      <w:r>
        <w:rPr>
          <w:rFonts w:eastAsia="Times New Roman" w:cs="Times New Roman"/>
          <w:szCs w:val="24"/>
        </w:rPr>
        <w:t xml:space="preserve"> είμαι υποχρεωμένος </w:t>
      </w:r>
      <w:r w:rsidRPr="00FF7241">
        <w:rPr>
          <w:rFonts w:eastAsia="Times New Roman" w:cs="Times New Roman"/>
          <w:szCs w:val="24"/>
        </w:rPr>
        <w:t>να κατακρίνω για την αντικ</w:t>
      </w:r>
      <w:r>
        <w:rPr>
          <w:rFonts w:eastAsia="Times New Roman" w:cs="Times New Roman"/>
          <w:szCs w:val="24"/>
        </w:rPr>
        <w:t>ανον</w:t>
      </w:r>
      <w:r w:rsidRPr="00FF7241">
        <w:rPr>
          <w:rFonts w:eastAsia="Times New Roman" w:cs="Times New Roman"/>
          <w:szCs w:val="24"/>
        </w:rPr>
        <w:t>ικότητα του τρόπου νομοθ</w:t>
      </w:r>
      <w:r>
        <w:rPr>
          <w:rFonts w:eastAsia="Times New Roman" w:cs="Times New Roman"/>
          <w:szCs w:val="24"/>
        </w:rPr>
        <w:t xml:space="preserve">έτησης που </w:t>
      </w:r>
      <w:r w:rsidRPr="00FF7241">
        <w:rPr>
          <w:rFonts w:eastAsia="Times New Roman" w:cs="Times New Roman"/>
          <w:szCs w:val="24"/>
        </w:rPr>
        <w:t>επιλέγει η</w:t>
      </w:r>
      <w:r>
        <w:rPr>
          <w:rFonts w:eastAsia="Times New Roman" w:cs="Times New Roman"/>
          <w:szCs w:val="24"/>
        </w:rPr>
        <w:t xml:space="preserve"> Κ</w:t>
      </w:r>
      <w:r w:rsidRPr="00FF7241">
        <w:rPr>
          <w:rFonts w:eastAsia="Times New Roman" w:cs="Times New Roman"/>
          <w:szCs w:val="24"/>
        </w:rPr>
        <w:t xml:space="preserve">υβέρνηση </w:t>
      </w:r>
      <w:r>
        <w:rPr>
          <w:rFonts w:eastAsia="Times New Roman" w:cs="Times New Roman"/>
          <w:szCs w:val="24"/>
        </w:rPr>
        <w:t>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w:t>
      </w:r>
      <w:r w:rsidRPr="00FF7241">
        <w:rPr>
          <w:rFonts w:eastAsia="Times New Roman" w:cs="Times New Roman"/>
          <w:szCs w:val="24"/>
        </w:rPr>
        <w:t xml:space="preserve"> με τα δ</w:t>
      </w:r>
      <w:r w:rsidRPr="00FF7241">
        <w:rPr>
          <w:rFonts w:eastAsia="Times New Roman" w:cs="Times New Roman"/>
          <w:szCs w:val="24"/>
        </w:rPr>
        <w:t>ήθεν επείγοντα και κατεπείγοντα που καταθέτει</w:t>
      </w:r>
      <w:r>
        <w:rPr>
          <w:rFonts w:eastAsia="Times New Roman" w:cs="Times New Roman"/>
          <w:szCs w:val="24"/>
        </w:rPr>
        <w:t>. Κ</w:t>
      </w:r>
      <w:r w:rsidRPr="00FF7241">
        <w:rPr>
          <w:rFonts w:eastAsia="Times New Roman" w:cs="Times New Roman"/>
          <w:szCs w:val="24"/>
        </w:rPr>
        <w:t>αι είδαμε</w:t>
      </w:r>
      <w:r>
        <w:rPr>
          <w:rFonts w:eastAsia="Times New Roman" w:cs="Times New Roman"/>
          <w:szCs w:val="24"/>
        </w:rPr>
        <w:t>,</w:t>
      </w:r>
      <w:r w:rsidRPr="00FF7241">
        <w:rPr>
          <w:rFonts w:eastAsia="Times New Roman" w:cs="Times New Roman"/>
          <w:szCs w:val="24"/>
        </w:rPr>
        <w:t xml:space="preserve"> γίναμε μάρτυρες σήμερα</w:t>
      </w:r>
      <w:r>
        <w:rPr>
          <w:rFonts w:eastAsia="Times New Roman" w:cs="Times New Roman"/>
          <w:szCs w:val="24"/>
        </w:rPr>
        <w:t>, λίγες ώρες πριν, σε ένα</w:t>
      </w:r>
      <w:r w:rsidRPr="00FF7241">
        <w:rPr>
          <w:rFonts w:eastAsia="Times New Roman" w:cs="Times New Roman"/>
          <w:szCs w:val="24"/>
        </w:rPr>
        <w:t xml:space="preserve"> άλλο σχέδιο νόμου που αφορούσε τη μεταναστευτική πολιτική</w:t>
      </w:r>
      <w:r>
        <w:rPr>
          <w:rFonts w:eastAsia="Times New Roman" w:cs="Times New Roman"/>
          <w:szCs w:val="24"/>
        </w:rPr>
        <w:t xml:space="preserve">, όπου περάσατε </w:t>
      </w:r>
      <w:r w:rsidRPr="00FF7241">
        <w:rPr>
          <w:rFonts w:eastAsia="Times New Roman" w:cs="Times New Roman"/>
          <w:szCs w:val="24"/>
        </w:rPr>
        <w:t xml:space="preserve">όλες τις ξεχασμένες τροπολογίες του </w:t>
      </w:r>
      <w:r>
        <w:rPr>
          <w:rFonts w:eastAsia="Times New Roman" w:cs="Times New Roman"/>
          <w:szCs w:val="24"/>
        </w:rPr>
        <w:t>έτους, οι οποίες ήταν κοντά στις είκοσι,</w:t>
      </w:r>
      <w:r>
        <w:rPr>
          <w:rFonts w:eastAsia="Times New Roman" w:cs="Times New Roman"/>
          <w:szCs w:val="24"/>
        </w:rPr>
        <w:t xml:space="preserve"> για να κλείσετε τα λεγόμενα βιβλία σας. Δεν γίνεται κάθε χρόνο στο</w:t>
      </w:r>
      <w:r w:rsidRPr="00FF7241">
        <w:rPr>
          <w:rFonts w:eastAsia="Times New Roman" w:cs="Times New Roman"/>
          <w:szCs w:val="24"/>
        </w:rPr>
        <w:t xml:space="preserve"> κλείσιμο του έτους</w:t>
      </w:r>
      <w:r>
        <w:rPr>
          <w:rFonts w:eastAsia="Times New Roman" w:cs="Times New Roman"/>
          <w:szCs w:val="24"/>
        </w:rPr>
        <w:t>,</w:t>
      </w:r>
      <w:r w:rsidRPr="00FF7241">
        <w:rPr>
          <w:rFonts w:eastAsia="Times New Roman" w:cs="Times New Roman"/>
          <w:szCs w:val="24"/>
        </w:rPr>
        <w:t xml:space="preserve"> να έρχονται τροπολογίες κατά συρροή</w:t>
      </w:r>
      <w:r>
        <w:rPr>
          <w:rFonts w:eastAsia="Times New Roman" w:cs="Times New Roman"/>
          <w:szCs w:val="24"/>
        </w:rPr>
        <w:t>,</w:t>
      </w:r>
      <w:r w:rsidRPr="00FF7241">
        <w:rPr>
          <w:rFonts w:eastAsia="Times New Roman" w:cs="Times New Roman"/>
          <w:szCs w:val="24"/>
        </w:rPr>
        <w:t xml:space="preserve"> σχεδόν</w:t>
      </w:r>
      <w:r>
        <w:rPr>
          <w:rFonts w:eastAsia="Times New Roman" w:cs="Times New Roman"/>
          <w:szCs w:val="24"/>
        </w:rPr>
        <w:t xml:space="preserve"> </w:t>
      </w:r>
      <w:r w:rsidRPr="00FF7241">
        <w:rPr>
          <w:rFonts w:eastAsia="Times New Roman" w:cs="Times New Roman"/>
          <w:szCs w:val="24"/>
        </w:rPr>
        <w:t>σχέδια νόμου και να μπαίνουν μέσα στα άλλα νομοσχέδια</w:t>
      </w:r>
      <w:r>
        <w:rPr>
          <w:rFonts w:eastAsia="Times New Roman" w:cs="Times New Roman"/>
          <w:szCs w:val="24"/>
        </w:rPr>
        <w:t>, χωρίς μ</w:t>
      </w:r>
      <w:r w:rsidRPr="00FF7241">
        <w:rPr>
          <w:rFonts w:eastAsia="Times New Roman" w:cs="Times New Roman"/>
          <w:szCs w:val="24"/>
        </w:rPr>
        <w:t>ελέτη</w:t>
      </w:r>
      <w:r>
        <w:rPr>
          <w:rFonts w:eastAsia="Times New Roman" w:cs="Times New Roman"/>
          <w:szCs w:val="24"/>
        </w:rPr>
        <w:t>,</w:t>
      </w:r>
      <w:r w:rsidRPr="00FF7241">
        <w:rPr>
          <w:rFonts w:eastAsia="Times New Roman" w:cs="Times New Roman"/>
          <w:szCs w:val="24"/>
        </w:rPr>
        <w:t xml:space="preserve"> χωρίς συζήτηση</w:t>
      </w:r>
      <w:r>
        <w:rPr>
          <w:rFonts w:eastAsia="Times New Roman" w:cs="Times New Roman"/>
          <w:szCs w:val="24"/>
        </w:rPr>
        <w:t>,</w:t>
      </w:r>
      <w:r w:rsidRPr="00FF7241">
        <w:rPr>
          <w:rFonts w:eastAsia="Times New Roman" w:cs="Times New Roman"/>
          <w:szCs w:val="24"/>
        </w:rPr>
        <w:t xml:space="preserve"> χωρίς διάλογο</w:t>
      </w:r>
      <w:r>
        <w:rPr>
          <w:rFonts w:eastAsia="Times New Roman" w:cs="Times New Roman"/>
          <w:szCs w:val="24"/>
        </w:rPr>
        <w:t>.</w:t>
      </w:r>
    </w:p>
    <w:p w14:paraId="5218DC68" w14:textId="77777777" w:rsidR="00BE48FC" w:rsidRDefault="008F016C">
      <w:pPr>
        <w:tabs>
          <w:tab w:val="left" w:pos="1118"/>
        </w:tabs>
        <w:spacing w:line="600" w:lineRule="auto"/>
        <w:ind w:firstLine="720"/>
        <w:contextualSpacing/>
        <w:jc w:val="both"/>
        <w:rPr>
          <w:rFonts w:eastAsia="Times New Roman" w:cs="Times New Roman"/>
          <w:szCs w:val="24"/>
        </w:rPr>
      </w:pPr>
      <w:r>
        <w:rPr>
          <w:rFonts w:eastAsia="Times New Roman" w:cs="Times New Roman"/>
          <w:szCs w:val="24"/>
        </w:rPr>
        <w:t xml:space="preserve">Όπως </w:t>
      </w:r>
      <w:r w:rsidRPr="00FF7241">
        <w:rPr>
          <w:rFonts w:eastAsia="Times New Roman" w:cs="Times New Roman"/>
          <w:szCs w:val="24"/>
        </w:rPr>
        <w:t xml:space="preserve">κάθε προηγούμενη </w:t>
      </w:r>
      <w:r w:rsidRPr="00FF7241">
        <w:rPr>
          <w:rFonts w:eastAsia="Times New Roman" w:cs="Times New Roman"/>
          <w:szCs w:val="24"/>
        </w:rPr>
        <w:t>φορά τα επιχειρήματα απέχουν από τη σοβαρότητα</w:t>
      </w:r>
      <w:r>
        <w:rPr>
          <w:rFonts w:eastAsia="Times New Roman" w:cs="Times New Roman"/>
          <w:szCs w:val="24"/>
        </w:rPr>
        <w:t>,</w:t>
      </w:r>
      <w:r w:rsidRPr="00FF7241">
        <w:rPr>
          <w:rFonts w:eastAsia="Times New Roman" w:cs="Times New Roman"/>
          <w:szCs w:val="24"/>
        </w:rPr>
        <w:t xml:space="preserve"> και απλά κάνουν έτσι αποκλειστικά κατά καιρούς καθυστ</w:t>
      </w:r>
      <w:r>
        <w:rPr>
          <w:rFonts w:eastAsia="Times New Roman" w:cs="Times New Roman"/>
          <w:szCs w:val="24"/>
        </w:rPr>
        <w:t xml:space="preserve">ερήσεις και </w:t>
      </w:r>
      <w:r w:rsidRPr="00FF7241">
        <w:rPr>
          <w:rFonts w:eastAsia="Times New Roman" w:cs="Times New Roman"/>
          <w:szCs w:val="24"/>
        </w:rPr>
        <w:t xml:space="preserve">δικαιολογούν τις καθυστερήσεις των αρμόδιων </w:t>
      </w:r>
      <w:r>
        <w:rPr>
          <w:rFonts w:eastAsia="Times New Roman" w:cs="Times New Roman"/>
          <w:szCs w:val="24"/>
        </w:rPr>
        <w:t>Υ</w:t>
      </w:r>
      <w:r w:rsidRPr="00FF7241">
        <w:rPr>
          <w:rFonts w:eastAsia="Times New Roman" w:cs="Times New Roman"/>
          <w:szCs w:val="24"/>
        </w:rPr>
        <w:t>πουργείων</w:t>
      </w:r>
      <w:r>
        <w:rPr>
          <w:rFonts w:eastAsia="Times New Roman" w:cs="Times New Roman"/>
          <w:szCs w:val="24"/>
        </w:rPr>
        <w:t>. Δ</w:t>
      </w:r>
      <w:r w:rsidRPr="00FF7241">
        <w:rPr>
          <w:rFonts w:eastAsia="Times New Roman" w:cs="Times New Roman"/>
          <w:szCs w:val="24"/>
        </w:rPr>
        <w:t xml:space="preserve">εν θα </w:t>
      </w:r>
      <w:r>
        <w:rPr>
          <w:rFonts w:eastAsia="Times New Roman" w:cs="Times New Roman"/>
          <w:szCs w:val="24"/>
        </w:rPr>
        <w:t xml:space="preserve">διαβάσω την απάντηση που δώσατε, κύριε Σπίρτζη, όταν </w:t>
      </w:r>
      <w:r w:rsidRPr="00FF7241">
        <w:rPr>
          <w:rFonts w:eastAsia="Times New Roman" w:cs="Times New Roman"/>
          <w:szCs w:val="24"/>
        </w:rPr>
        <w:t>τ</w:t>
      </w:r>
      <w:r>
        <w:rPr>
          <w:rFonts w:eastAsia="Times New Roman" w:cs="Times New Roman"/>
          <w:szCs w:val="24"/>
        </w:rPr>
        <w:t xml:space="preserve">οποθετηθήκατε, </w:t>
      </w:r>
      <w:r w:rsidRPr="00FF7241">
        <w:rPr>
          <w:rFonts w:eastAsia="Times New Roman" w:cs="Times New Roman"/>
          <w:szCs w:val="24"/>
        </w:rPr>
        <w:t>για ποιο</w:t>
      </w:r>
      <w:r>
        <w:rPr>
          <w:rFonts w:eastAsia="Times New Roman" w:cs="Times New Roman"/>
          <w:szCs w:val="24"/>
        </w:rPr>
        <w:t>ν</w:t>
      </w:r>
      <w:r w:rsidRPr="00FF7241">
        <w:rPr>
          <w:rFonts w:eastAsia="Times New Roman" w:cs="Times New Roman"/>
          <w:szCs w:val="24"/>
        </w:rPr>
        <w:t xml:space="preserve"> λ</w:t>
      </w:r>
      <w:r w:rsidRPr="00FF7241">
        <w:rPr>
          <w:rFonts w:eastAsia="Times New Roman" w:cs="Times New Roman"/>
          <w:szCs w:val="24"/>
        </w:rPr>
        <w:t>όγο έρχεται σε μορφή κατεπείγοντος</w:t>
      </w:r>
      <w:r>
        <w:rPr>
          <w:rFonts w:eastAsia="Times New Roman" w:cs="Times New Roman"/>
          <w:szCs w:val="24"/>
        </w:rPr>
        <w:t>.</w:t>
      </w:r>
      <w:r w:rsidRPr="00FF7241">
        <w:rPr>
          <w:rFonts w:eastAsia="Times New Roman" w:cs="Times New Roman"/>
          <w:szCs w:val="24"/>
        </w:rPr>
        <w:t xml:space="preserve"> Πάντως η αλήθεια είναι ότι ο εμπαιγμός των </w:t>
      </w:r>
      <w:r>
        <w:rPr>
          <w:rFonts w:eastAsia="Times New Roman" w:cs="Times New Roman"/>
          <w:szCs w:val="24"/>
        </w:rPr>
        <w:t>Β</w:t>
      </w:r>
      <w:r w:rsidRPr="00FF7241">
        <w:rPr>
          <w:rFonts w:eastAsia="Times New Roman" w:cs="Times New Roman"/>
          <w:szCs w:val="24"/>
        </w:rPr>
        <w:t xml:space="preserve">ουλευτών και </w:t>
      </w:r>
      <w:r>
        <w:rPr>
          <w:rFonts w:eastAsia="Times New Roman" w:cs="Times New Roman"/>
          <w:szCs w:val="24"/>
        </w:rPr>
        <w:t xml:space="preserve">η </w:t>
      </w:r>
      <w:r w:rsidRPr="00FF7241">
        <w:rPr>
          <w:rFonts w:eastAsia="Times New Roman" w:cs="Times New Roman"/>
          <w:szCs w:val="24"/>
        </w:rPr>
        <w:t xml:space="preserve">παρεμπόδιση της </w:t>
      </w:r>
      <w:r>
        <w:rPr>
          <w:rFonts w:eastAsia="Times New Roman" w:cs="Times New Roman"/>
          <w:szCs w:val="24"/>
        </w:rPr>
        <w:t xml:space="preserve">ορθής </w:t>
      </w:r>
      <w:r w:rsidRPr="00FF7241">
        <w:rPr>
          <w:rFonts w:eastAsia="Times New Roman" w:cs="Times New Roman"/>
          <w:szCs w:val="24"/>
        </w:rPr>
        <w:t>νομοθέτησης συνεχίζεται</w:t>
      </w:r>
      <w:r>
        <w:rPr>
          <w:rFonts w:eastAsia="Times New Roman" w:cs="Times New Roman"/>
          <w:szCs w:val="24"/>
        </w:rPr>
        <w:t>,</w:t>
      </w:r>
      <w:r w:rsidRPr="00FF7241">
        <w:rPr>
          <w:rFonts w:eastAsia="Times New Roman" w:cs="Times New Roman"/>
          <w:szCs w:val="24"/>
        </w:rPr>
        <w:t xml:space="preserve"> χωρίς να συγκινείται κανείς</w:t>
      </w:r>
      <w:r>
        <w:rPr>
          <w:rFonts w:eastAsia="Times New Roman" w:cs="Times New Roman"/>
          <w:szCs w:val="24"/>
        </w:rPr>
        <w:t xml:space="preserve">. Και αντί να είσαστε εσείς αυτοί, που θα αλλάξετε το κακό παρελθόν, </w:t>
      </w:r>
      <w:r w:rsidRPr="00FF7241">
        <w:rPr>
          <w:rFonts w:eastAsia="Times New Roman" w:cs="Times New Roman"/>
          <w:szCs w:val="24"/>
        </w:rPr>
        <w:t>το δι</w:t>
      </w:r>
      <w:r>
        <w:rPr>
          <w:rFonts w:eastAsia="Times New Roman" w:cs="Times New Roman"/>
          <w:szCs w:val="24"/>
        </w:rPr>
        <w:t>αιωνίζετε. Τ</w:t>
      </w:r>
      <w:r w:rsidRPr="00FF7241">
        <w:rPr>
          <w:rFonts w:eastAsia="Times New Roman" w:cs="Times New Roman"/>
          <w:szCs w:val="24"/>
        </w:rPr>
        <w:t>α</w:t>
      </w:r>
      <w:r w:rsidRPr="00FF7241">
        <w:rPr>
          <w:rFonts w:eastAsia="Times New Roman" w:cs="Times New Roman"/>
          <w:szCs w:val="24"/>
        </w:rPr>
        <w:t xml:space="preserve"> υπόλοιπα όλα είναι προφάσεις εν αμαρτίαις </w:t>
      </w:r>
      <w:r>
        <w:rPr>
          <w:rFonts w:eastAsia="Times New Roman" w:cs="Times New Roman"/>
          <w:szCs w:val="24"/>
        </w:rPr>
        <w:t xml:space="preserve">και κάθε φορά </w:t>
      </w:r>
      <w:r w:rsidRPr="00FF7241">
        <w:rPr>
          <w:rFonts w:eastAsia="Times New Roman" w:cs="Times New Roman"/>
          <w:szCs w:val="24"/>
        </w:rPr>
        <w:t xml:space="preserve">συζητάμε </w:t>
      </w:r>
      <w:r>
        <w:rPr>
          <w:rFonts w:eastAsia="Times New Roman" w:cs="Times New Roman"/>
          <w:szCs w:val="24"/>
        </w:rPr>
        <w:t>τ</w:t>
      </w:r>
      <w:r w:rsidRPr="00FF7241">
        <w:rPr>
          <w:rFonts w:eastAsia="Times New Roman" w:cs="Times New Roman"/>
          <w:szCs w:val="24"/>
        </w:rPr>
        <w:t>ο ίδιο πράγμα</w:t>
      </w:r>
      <w:r>
        <w:rPr>
          <w:rFonts w:eastAsia="Times New Roman" w:cs="Times New Roman"/>
          <w:szCs w:val="24"/>
        </w:rPr>
        <w:t>, δ</w:t>
      </w:r>
      <w:r w:rsidRPr="00FF7241">
        <w:rPr>
          <w:rFonts w:eastAsia="Times New Roman" w:cs="Times New Roman"/>
          <w:szCs w:val="24"/>
        </w:rPr>
        <w:t>υστυχώς</w:t>
      </w:r>
      <w:r>
        <w:rPr>
          <w:rFonts w:eastAsia="Times New Roman" w:cs="Times New Roman"/>
          <w:szCs w:val="24"/>
        </w:rPr>
        <w:t>,</w:t>
      </w:r>
      <w:r w:rsidRPr="00FF7241">
        <w:rPr>
          <w:rFonts w:eastAsia="Times New Roman" w:cs="Times New Roman"/>
          <w:szCs w:val="24"/>
        </w:rPr>
        <w:t xml:space="preserve"> χωρίς κανένα νόημα</w:t>
      </w:r>
      <w:r>
        <w:rPr>
          <w:rFonts w:eastAsia="Times New Roman" w:cs="Times New Roman"/>
          <w:szCs w:val="24"/>
        </w:rPr>
        <w:t>.</w:t>
      </w:r>
    </w:p>
    <w:p w14:paraId="5218DC69" w14:textId="77777777" w:rsidR="00BE48FC" w:rsidRDefault="008F016C">
      <w:pPr>
        <w:tabs>
          <w:tab w:val="left" w:pos="1118"/>
        </w:tabs>
        <w:spacing w:line="600" w:lineRule="auto"/>
        <w:ind w:firstLine="720"/>
        <w:contextualSpacing/>
        <w:jc w:val="both"/>
        <w:rPr>
          <w:rFonts w:eastAsia="Times New Roman" w:cs="Times New Roman"/>
          <w:szCs w:val="24"/>
        </w:rPr>
      </w:pPr>
      <w:r>
        <w:rPr>
          <w:rFonts w:eastAsia="Times New Roman" w:cs="Times New Roman"/>
          <w:szCs w:val="24"/>
        </w:rPr>
        <w:t>Έ</w:t>
      </w:r>
      <w:r w:rsidRPr="00FF7241">
        <w:rPr>
          <w:rFonts w:eastAsia="Times New Roman" w:cs="Times New Roman"/>
          <w:szCs w:val="24"/>
        </w:rPr>
        <w:t>χει περάσει</w:t>
      </w:r>
      <w:r>
        <w:rPr>
          <w:rFonts w:eastAsia="Times New Roman" w:cs="Times New Roman"/>
          <w:szCs w:val="24"/>
        </w:rPr>
        <w:t>,</w:t>
      </w:r>
      <w:r w:rsidRPr="00FF7241">
        <w:rPr>
          <w:rFonts w:eastAsia="Times New Roman" w:cs="Times New Roman"/>
          <w:szCs w:val="24"/>
        </w:rPr>
        <w:t xml:space="preserve"> </w:t>
      </w:r>
      <w:r>
        <w:rPr>
          <w:rFonts w:eastAsia="Times New Roman" w:cs="Times New Roman"/>
          <w:szCs w:val="24"/>
        </w:rPr>
        <w:t>λ</w:t>
      </w:r>
      <w:r w:rsidRPr="00FF7241">
        <w:rPr>
          <w:rFonts w:eastAsia="Times New Roman" w:cs="Times New Roman"/>
          <w:szCs w:val="24"/>
        </w:rPr>
        <w:t>οιπόν</w:t>
      </w:r>
      <w:r>
        <w:rPr>
          <w:rFonts w:eastAsia="Times New Roman" w:cs="Times New Roman"/>
          <w:szCs w:val="24"/>
        </w:rPr>
        <w:t>, έ</w:t>
      </w:r>
      <w:r w:rsidRPr="00FF7241">
        <w:rPr>
          <w:rFonts w:eastAsia="Times New Roman" w:cs="Times New Roman"/>
          <w:szCs w:val="24"/>
        </w:rPr>
        <w:t>νας χρόνος</w:t>
      </w:r>
      <w:r>
        <w:rPr>
          <w:rFonts w:eastAsia="Times New Roman" w:cs="Times New Roman"/>
          <w:szCs w:val="24"/>
        </w:rPr>
        <w:t xml:space="preserve"> </w:t>
      </w:r>
      <w:r w:rsidRPr="00FF7241">
        <w:rPr>
          <w:rFonts w:eastAsia="Times New Roman" w:cs="Times New Roman"/>
          <w:szCs w:val="24"/>
        </w:rPr>
        <w:t>παρά μία μέρα σήμερα</w:t>
      </w:r>
      <w:r>
        <w:rPr>
          <w:rFonts w:eastAsia="Times New Roman" w:cs="Times New Roman"/>
          <w:szCs w:val="24"/>
        </w:rPr>
        <w:t>,</w:t>
      </w:r>
      <w:r w:rsidRPr="00FF7241">
        <w:rPr>
          <w:rFonts w:eastAsia="Times New Roman" w:cs="Times New Roman"/>
          <w:szCs w:val="24"/>
        </w:rPr>
        <w:t xml:space="preserve"> από τότε που </w:t>
      </w:r>
      <w:r>
        <w:rPr>
          <w:rFonts w:eastAsia="Times New Roman" w:cs="Times New Roman"/>
          <w:szCs w:val="24"/>
        </w:rPr>
        <w:t>π</w:t>
      </w:r>
      <w:r w:rsidRPr="00FF7241">
        <w:rPr>
          <w:rFonts w:eastAsia="Times New Roman" w:cs="Times New Roman"/>
          <w:szCs w:val="24"/>
        </w:rPr>
        <w:t xml:space="preserve">αραδόθηκε στην κυκλοφορία το μεσαίο τμήμα του αυτοκινητόδρομου της </w:t>
      </w:r>
      <w:r>
        <w:rPr>
          <w:rFonts w:eastAsia="Times New Roman" w:cs="Times New Roman"/>
          <w:szCs w:val="24"/>
        </w:rPr>
        <w:t>κ</w:t>
      </w:r>
      <w:r w:rsidRPr="00FF7241">
        <w:rPr>
          <w:rFonts w:eastAsia="Times New Roman" w:cs="Times New Roman"/>
          <w:szCs w:val="24"/>
        </w:rPr>
        <w:t>εντρικ</w:t>
      </w:r>
      <w:r w:rsidRPr="00FF7241">
        <w:rPr>
          <w:rFonts w:eastAsia="Times New Roman" w:cs="Times New Roman"/>
          <w:szCs w:val="24"/>
        </w:rPr>
        <w:t>ής Ελλάδος</w:t>
      </w:r>
      <w:r>
        <w:rPr>
          <w:rFonts w:eastAsia="Times New Roman" w:cs="Times New Roman"/>
          <w:szCs w:val="24"/>
        </w:rPr>
        <w:t>, το Ε</w:t>
      </w:r>
      <w:r w:rsidRPr="00FF7241">
        <w:rPr>
          <w:rFonts w:eastAsia="Times New Roman" w:cs="Times New Roman"/>
          <w:szCs w:val="24"/>
        </w:rPr>
        <w:t xml:space="preserve">65 το λεγόμενο </w:t>
      </w:r>
      <w:r>
        <w:rPr>
          <w:rFonts w:eastAsia="Times New Roman" w:cs="Times New Roman"/>
          <w:szCs w:val="24"/>
        </w:rPr>
        <w:t>Ξυνιάδα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Τ</w:t>
      </w:r>
      <w:r w:rsidRPr="00FF7241">
        <w:rPr>
          <w:rFonts w:eastAsia="Times New Roman" w:cs="Times New Roman"/>
          <w:szCs w:val="24"/>
        </w:rPr>
        <w:t>ρίκαλα</w:t>
      </w:r>
      <w:r>
        <w:rPr>
          <w:rFonts w:eastAsia="Times New Roman" w:cs="Times New Roman"/>
          <w:szCs w:val="24"/>
        </w:rPr>
        <w:t xml:space="preserve"> από μία σ</w:t>
      </w:r>
      <w:r w:rsidRPr="00FF7241">
        <w:rPr>
          <w:rFonts w:eastAsia="Times New Roman" w:cs="Times New Roman"/>
          <w:szCs w:val="24"/>
        </w:rPr>
        <w:t>ύμβαση</w:t>
      </w:r>
      <w:r>
        <w:rPr>
          <w:rFonts w:eastAsia="Times New Roman" w:cs="Times New Roman"/>
          <w:szCs w:val="24"/>
        </w:rPr>
        <w:t>,</w:t>
      </w:r>
      <w:r w:rsidRPr="00FF7241">
        <w:rPr>
          <w:rFonts w:eastAsia="Times New Roman" w:cs="Times New Roman"/>
          <w:szCs w:val="24"/>
        </w:rPr>
        <w:t xml:space="preserve"> πραγματικά</w:t>
      </w:r>
      <w:r>
        <w:rPr>
          <w:rFonts w:eastAsia="Times New Roman" w:cs="Times New Roman"/>
          <w:szCs w:val="24"/>
        </w:rPr>
        <w:t>,</w:t>
      </w:r>
      <w:r w:rsidRPr="00FF7241">
        <w:rPr>
          <w:rFonts w:eastAsia="Times New Roman" w:cs="Times New Roman"/>
          <w:szCs w:val="24"/>
        </w:rPr>
        <w:t xml:space="preserve"> για ένα έργο </w:t>
      </w:r>
      <w:r>
        <w:rPr>
          <w:rFonts w:eastAsia="Times New Roman" w:cs="Times New Roman"/>
          <w:szCs w:val="24"/>
        </w:rPr>
        <w:t>το οποίο ναι μεν υπογράφηκε το 2007, ξεχάστηκε κάπου για κάποια χρόνια</w:t>
      </w:r>
      <w:r>
        <w:rPr>
          <w:rFonts w:eastAsia="Times New Roman" w:cs="Times New Roman"/>
          <w:szCs w:val="24"/>
        </w:rPr>
        <w:t>,</w:t>
      </w:r>
      <w:r>
        <w:rPr>
          <w:rFonts w:eastAsia="Times New Roman" w:cs="Times New Roman"/>
          <w:szCs w:val="24"/>
        </w:rPr>
        <w:t xml:space="preserve"> και επανεκκίνησε το </w:t>
      </w:r>
      <w:r w:rsidRPr="00FF7241">
        <w:rPr>
          <w:rFonts w:eastAsia="Times New Roman" w:cs="Times New Roman"/>
          <w:szCs w:val="24"/>
        </w:rPr>
        <w:t>2013</w:t>
      </w:r>
      <w:r>
        <w:rPr>
          <w:rFonts w:eastAsia="Times New Roman" w:cs="Times New Roman"/>
          <w:szCs w:val="24"/>
        </w:rPr>
        <w:t xml:space="preserve">. </w:t>
      </w:r>
    </w:p>
    <w:p w14:paraId="5218DC6A" w14:textId="77777777" w:rsidR="00BE48FC" w:rsidRDefault="008F016C">
      <w:pPr>
        <w:tabs>
          <w:tab w:val="left" w:pos="1118"/>
        </w:tabs>
        <w:spacing w:line="600" w:lineRule="auto"/>
        <w:ind w:firstLine="720"/>
        <w:contextualSpacing/>
        <w:jc w:val="both"/>
        <w:rPr>
          <w:rFonts w:eastAsia="Times New Roman" w:cs="Times New Roman"/>
          <w:szCs w:val="24"/>
        </w:rPr>
      </w:pPr>
      <w:r>
        <w:rPr>
          <w:rFonts w:eastAsia="Times New Roman" w:cs="Times New Roman"/>
          <w:szCs w:val="24"/>
        </w:rPr>
        <w:t>Π</w:t>
      </w:r>
      <w:r w:rsidRPr="00FF7241">
        <w:rPr>
          <w:rFonts w:eastAsia="Times New Roman" w:cs="Times New Roman"/>
          <w:szCs w:val="24"/>
        </w:rPr>
        <w:t>έρα από αυτή την πολυετή καθυστέρηση που είχαμε για όλη την κατασ</w:t>
      </w:r>
      <w:r w:rsidRPr="00FF7241">
        <w:rPr>
          <w:rFonts w:eastAsia="Times New Roman" w:cs="Times New Roman"/>
          <w:szCs w:val="24"/>
        </w:rPr>
        <w:t>κευή</w:t>
      </w:r>
      <w:r>
        <w:rPr>
          <w:rFonts w:eastAsia="Times New Roman" w:cs="Times New Roman"/>
          <w:szCs w:val="24"/>
        </w:rPr>
        <w:t>,</w:t>
      </w:r>
      <w:r w:rsidRPr="00FF7241">
        <w:rPr>
          <w:rFonts w:eastAsia="Times New Roman" w:cs="Times New Roman"/>
          <w:szCs w:val="24"/>
        </w:rPr>
        <w:t xml:space="preserve"> παρατηρήθηκε και άλλη μία παγκόσμια πρωτοτυπία</w:t>
      </w:r>
      <w:r>
        <w:rPr>
          <w:rFonts w:eastAsia="Times New Roman" w:cs="Times New Roman"/>
          <w:szCs w:val="24"/>
        </w:rPr>
        <w:t>,</w:t>
      </w:r>
      <w:r w:rsidRPr="00FF7241">
        <w:rPr>
          <w:rFonts w:eastAsia="Times New Roman" w:cs="Times New Roman"/>
          <w:szCs w:val="24"/>
        </w:rPr>
        <w:t xml:space="preserve"> να μην έχει</w:t>
      </w:r>
      <w:r>
        <w:rPr>
          <w:rFonts w:eastAsia="Times New Roman" w:cs="Times New Roman"/>
          <w:szCs w:val="24"/>
        </w:rPr>
        <w:t>,</w:t>
      </w:r>
      <w:r w:rsidRPr="00FF7241">
        <w:rPr>
          <w:rFonts w:eastAsia="Times New Roman" w:cs="Times New Roman"/>
          <w:szCs w:val="24"/>
        </w:rPr>
        <w:t xml:space="preserve"> δηλαδή</w:t>
      </w:r>
      <w:r>
        <w:rPr>
          <w:rFonts w:eastAsia="Times New Roman" w:cs="Times New Roman"/>
          <w:szCs w:val="24"/>
        </w:rPr>
        <w:t>,</w:t>
      </w:r>
      <w:r w:rsidRPr="00FF7241">
        <w:rPr>
          <w:rFonts w:eastAsia="Times New Roman" w:cs="Times New Roman"/>
          <w:szCs w:val="24"/>
        </w:rPr>
        <w:t xml:space="preserve"> παραδοθεί ένας </w:t>
      </w:r>
      <w:r>
        <w:rPr>
          <w:rFonts w:eastAsia="Times New Roman" w:cs="Times New Roman"/>
          <w:szCs w:val="24"/>
        </w:rPr>
        <w:t>δ</w:t>
      </w:r>
      <w:r w:rsidRPr="00FF7241">
        <w:rPr>
          <w:rFonts w:eastAsia="Times New Roman" w:cs="Times New Roman"/>
          <w:szCs w:val="24"/>
        </w:rPr>
        <w:t>ρόμος</w:t>
      </w:r>
      <w:r>
        <w:rPr>
          <w:rFonts w:eastAsia="Times New Roman" w:cs="Times New Roman"/>
          <w:szCs w:val="24"/>
        </w:rPr>
        <w:t>,</w:t>
      </w:r>
      <w:r w:rsidRPr="00FF7241">
        <w:rPr>
          <w:rFonts w:eastAsia="Times New Roman" w:cs="Times New Roman"/>
          <w:szCs w:val="24"/>
        </w:rPr>
        <w:t xml:space="preserve"> ένας πλήρης οδικός άξονας στους οδηγούς της Ελλάδος</w:t>
      </w:r>
      <w:r>
        <w:rPr>
          <w:rFonts w:eastAsia="Times New Roman" w:cs="Times New Roman"/>
          <w:szCs w:val="24"/>
        </w:rPr>
        <w:t>,</w:t>
      </w:r>
      <w:r w:rsidRPr="00FF7241">
        <w:rPr>
          <w:rFonts w:eastAsia="Times New Roman" w:cs="Times New Roman"/>
          <w:szCs w:val="24"/>
        </w:rPr>
        <w:t xml:space="preserve"> αλλά ένα τμήμα αυτοκινητοδρόμου τελείως διαφορετικό και αλλιώτικο από όλα τα άλλα</w:t>
      </w:r>
      <w:r>
        <w:rPr>
          <w:rFonts w:eastAsia="Times New Roman" w:cs="Times New Roman"/>
          <w:szCs w:val="24"/>
        </w:rPr>
        <w:t>,</w:t>
      </w:r>
      <w:r w:rsidRPr="00FF7241">
        <w:rPr>
          <w:rFonts w:eastAsia="Times New Roman" w:cs="Times New Roman"/>
          <w:szCs w:val="24"/>
        </w:rPr>
        <w:t xml:space="preserve"> ένα λεγόμενο τυφλό κομμάτι</w:t>
      </w:r>
      <w:r>
        <w:rPr>
          <w:rFonts w:eastAsia="Times New Roman" w:cs="Times New Roman"/>
          <w:szCs w:val="24"/>
        </w:rPr>
        <w:t>, που απλά δεν επικοινωνεί με κανέναν δρόμο. Α</w:t>
      </w:r>
      <w:r w:rsidRPr="00FF7241">
        <w:rPr>
          <w:rFonts w:eastAsia="Times New Roman" w:cs="Times New Roman"/>
          <w:szCs w:val="24"/>
        </w:rPr>
        <w:t xml:space="preserve">υτό </w:t>
      </w:r>
      <w:r>
        <w:rPr>
          <w:rFonts w:eastAsia="Times New Roman" w:cs="Times New Roman"/>
          <w:szCs w:val="24"/>
        </w:rPr>
        <w:t xml:space="preserve">ήταν αυτό </w:t>
      </w:r>
      <w:r w:rsidRPr="00FF7241">
        <w:rPr>
          <w:rFonts w:eastAsia="Times New Roman" w:cs="Times New Roman"/>
          <w:szCs w:val="24"/>
        </w:rPr>
        <w:t>που έχει παραδοθεί μέχρι τώρα</w:t>
      </w:r>
      <w:r>
        <w:rPr>
          <w:rFonts w:eastAsia="Times New Roman" w:cs="Times New Roman"/>
          <w:szCs w:val="24"/>
        </w:rPr>
        <w:t>. Α</w:t>
      </w:r>
      <w:r w:rsidRPr="00FF7241">
        <w:rPr>
          <w:rFonts w:eastAsia="Times New Roman" w:cs="Times New Roman"/>
          <w:szCs w:val="24"/>
        </w:rPr>
        <w:t xml:space="preserve">πό τα συνολικά δηλαδή </w:t>
      </w:r>
      <w:r>
        <w:rPr>
          <w:rFonts w:eastAsia="Times New Roman" w:cs="Times New Roman"/>
          <w:szCs w:val="24"/>
        </w:rPr>
        <w:t>εκατόν εβδομήντα τέσσερα χιλιόμετρα</w:t>
      </w:r>
      <w:r w:rsidRPr="00A90328">
        <w:rPr>
          <w:rFonts w:eastAsia="Times New Roman" w:cs="Times New Roman"/>
          <w:szCs w:val="24"/>
        </w:rPr>
        <w:t xml:space="preserve"> </w:t>
      </w:r>
      <w:r w:rsidRPr="00FF7241">
        <w:rPr>
          <w:rFonts w:eastAsia="Times New Roman" w:cs="Times New Roman"/>
          <w:szCs w:val="24"/>
        </w:rPr>
        <w:t>του νέου αυτοκινητόδρομου</w:t>
      </w:r>
      <w:r>
        <w:rPr>
          <w:rFonts w:eastAsia="Times New Roman" w:cs="Times New Roman"/>
          <w:szCs w:val="24"/>
        </w:rPr>
        <w:t xml:space="preserve"> </w:t>
      </w:r>
      <w:r w:rsidRPr="00FF7241">
        <w:rPr>
          <w:rFonts w:eastAsia="Times New Roman" w:cs="Times New Roman"/>
          <w:szCs w:val="24"/>
        </w:rPr>
        <w:t>που ανέφερα στην αρχή της ομιλίας μου</w:t>
      </w:r>
      <w:r>
        <w:rPr>
          <w:rFonts w:eastAsia="Times New Roman" w:cs="Times New Roman"/>
          <w:szCs w:val="24"/>
        </w:rPr>
        <w:t>,</w:t>
      </w:r>
      <w:r w:rsidRPr="00FF7241">
        <w:rPr>
          <w:rFonts w:eastAsia="Times New Roman" w:cs="Times New Roman"/>
          <w:szCs w:val="24"/>
        </w:rPr>
        <w:t xml:space="preserve"> </w:t>
      </w:r>
      <w:r>
        <w:rPr>
          <w:rFonts w:eastAsia="Times New Roman" w:cs="Times New Roman"/>
          <w:szCs w:val="24"/>
        </w:rPr>
        <w:t>π</w:t>
      </w:r>
      <w:r w:rsidRPr="00FF7241">
        <w:rPr>
          <w:rFonts w:eastAsia="Times New Roman" w:cs="Times New Roman"/>
          <w:szCs w:val="24"/>
        </w:rPr>
        <w:t>αραδόθηκε μόν</w:t>
      </w:r>
      <w:r w:rsidRPr="00FF7241">
        <w:rPr>
          <w:rFonts w:eastAsia="Times New Roman" w:cs="Times New Roman"/>
          <w:szCs w:val="24"/>
        </w:rPr>
        <w:t xml:space="preserve">ο το παραπάνω μεσαίο τμήμα μήκους </w:t>
      </w:r>
      <w:r>
        <w:rPr>
          <w:rFonts w:eastAsia="Times New Roman" w:cs="Times New Roman"/>
          <w:szCs w:val="24"/>
        </w:rPr>
        <w:t>εβδομήντα εννέα χιλιομέτρων, α</w:t>
      </w:r>
      <w:r w:rsidRPr="00FF7241">
        <w:rPr>
          <w:rFonts w:eastAsia="Times New Roman" w:cs="Times New Roman"/>
          <w:szCs w:val="24"/>
        </w:rPr>
        <w:t>ν δεν κάνω λάθος</w:t>
      </w:r>
      <w:r>
        <w:rPr>
          <w:rFonts w:eastAsia="Times New Roman" w:cs="Times New Roman"/>
          <w:szCs w:val="24"/>
        </w:rPr>
        <w:t>, ενώ για τα δύο αναβαλλόμενα</w:t>
      </w:r>
      <w:r w:rsidRPr="00FF7241">
        <w:rPr>
          <w:rFonts w:eastAsia="Times New Roman" w:cs="Times New Roman"/>
          <w:szCs w:val="24"/>
        </w:rPr>
        <w:t xml:space="preserve"> τμήματα</w:t>
      </w:r>
      <w:r>
        <w:rPr>
          <w:rFonts w:eastAsia="Times New Roman" w:cs="Times New Roman"/>
          <w:szCs w:val="24"/>
        </w:rPr>
        <w:t xml:space="preserve">, το νότιο </w:t>
      </w:r>
      <w:r w:rsidRPr="00FF7241">
        <w:rPr>
          <w:rFonts w:eastAsia="Times New Roman" w:cs="Times New Roman"/>
          <w:szCs w:val="24"/>
        </w:rPr>
        <w:t>Λαμία</w:t>
      </w:r>
      <w:r>
        <w:rPr>
          <w:rFonts w:eastAsia="Times New Roman" w:cs="Times New Roman"/>
          <w:szCs w:val="24"/>
        </w:rPr>
        <w:t xml:space="preserve"> - </w:t>
      </w:r>
      <w:r w:rsidRPr="00FF7241">
        <w:rPr>
          <w:rFonts w:eastAsia="Times New Roman" w:cs="Times New Roman"/>
          <w:szCs w:val="24"/>
        </w:rPr>
        <w:t>Ξυνιάδα και το βόρειο Τρίκαλα</w:t>
      </w:r>
      <w:r>
        <w:rPr>
          <w:rFonts w:eastAsia="Times New Roman" w:cs="Times New Roman"/>
          <w:szCs w:val="24"/>
        </w:rPr>
        <w:t xml:space="preserve"> – </w:t>
      </w:r>
      <w:r w:rsidRPr="00FF7241">
        <w:rPr>
          <w:rFonts w:eastAsia="Times New Roman" w:cs="Times New Roman"/>
          <w:szCs w:val="24"/>
        </w:rPr>
        <w:t>Γρεβενά</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sidRPr="00FF7241">
        <w:rPr>
          <w:rFonts w:eastAsia="Times New Roman" w:cs="Times New Roman"/>
          <w:szCs w:val="24"/>
        </w:rPr>
        <w:t>Εγνατία Οδός</w:t>
      </w:r>
      <w:r>
        <w:rPr>
          <w:rFonts w:eastAsia="Times New Roman" w:cs="Times New Roman"/>
          <w:szCs w:val="24"/>
        </w:rPr>
        <w:t xml:space="preserve"> ακόμη αναμένουμε</w:t>
      </w:r>
      <w:r w:rsidRPr="00FF7241">
        <w:rPr>
          <w:rFonts w:eastAsia="Times New Roman" w:cs="Times New Roman"/>
          <w:szCs w:val="24"/>
        </w:rPr>
        <w:t xml:space="preserve"> στο ακουστικό </w:t>
      </w:r>
      <w:r>
        <w:rPr>
          <w:rFonts w:eastAsia="Times New Roman" w:cs="Times New Roman"/>
          <w:szCs w:val="24"/>
        </w:rPr>
        <w:t xml:space="preserve">μας εδώ και </w:t>
      </w:r>
      <w:r w:rsidRPr="00FF7241">
        <w:rPr>
          <w:rFonts w:eastAsia="Times New Roman" w:cs="Times New Roman"/>
          <w:szCs w:val="24"/>
        </w:rPr>
        <w:t>κάποια χρόνια</w:t>
      </w:r>
      <w:r>
        <w:rPr>
          <w:rFonts w:eastAsia="Times New Roman" w:cs="Times New Roman"/>
          <w:szCs w:val="24"/>
        </w:rPr>
        <w:t>.</w:t>
      </w:r>
    </w:p>
    <w:p w14:paraId="5218DC6B" w14:textId="77777777" w:rsidR="00BE48FC" w:rsidRDefault="008F016C">
      <w:pPr>
        <w:tabs>
          <w:tab w:val="center" w:pos="4753"/>
          <w:tab w:val="left" w:pos="6075"/>
        </w:tabs>
        <w:spacing w:line="600" w:lineRule="auto"/>
        <w:ind w:firstLine="720"/>
        <w:contextualSpacing/>
        <w:jc w:val="both"/>
        <w:rPr>
          <w:rFonts w:eastAsia="Times New Roman"/>
          <w:szCs w:val="24"/>
        </w:rPr>
      </w:pPr>
      <w:r>
        <w:rPr>
          <w:rFonts w:eastAsia="Times New Roman"/>
          <w:szCs w:val="24"/>
        </w:rPr>
        <w:t>Ήλθε, λ</w:t>
      </w:r>
      <w:r>
        <w:rPr>
          <w:rFonts w:eastAsia="Times New Roman"/>
          <w:szCs w:val="24"/>
        </w:rPr>
        <w:t>οιπόν, ο καιρός</w:t>
      </w:r>
      <w:r>
        <w:rPr>
          <w:rFonts w:eastAsia="Times New Roman"/>
          <w:szCs w:val="24"/>
        </w:rPr>
        <w:t>,</w:t>
      </w:r>
      <w:r>
        <w:rPr>
          <w:rFonts w:eastAsia="Times New Roman"/>
          <w:szCs w:val="24"/>
        </w:rPr>
        <w:t xml:space="preserve"> να μας χωρίζει μόνο μία η τελευταία πράξη του λεγόμενου δράματος από την εκκίνηση των έργων για το νότιο τμήμα Λαμία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Ξυνιάδα, που πραγματεύεται το παρόν σχέδιο νόμου που συζητάμε. Έτσι η κατασκευή αυτού του τμήματος μήκους </w:t>
      </w:r>
      <w:r>
        <w:rPr>
          <w:rFonts w:eastAsia="Times New Roman"/>
          <w:szCs w:val="24"/>
        </w:rPr>
        <w:t>τριάντα δυόμισ</w:t>
      </w:r>
      <w:r>
        <w:rPr>
          <w:rFonts w:eastAsia="Times New Roman"/>
          <w:szCs w:val="24"/>
        </w:rPr>
        <w:t xml:space="preserve">ι </w:t>
      </w:r>
      <w:r>
        <w:rPr>
          <w:rFonts w:eastAsia="Times New Roman"/>
          <w:szCs w:val="24"/>
        </w:rPr>
        <w:t>περίπου χιλιομέτρων θα ενώσει τον σημερινό «τυφλό» αυτοκινητόδρομο με τον άξονα Αθήνας</w:t>
      </w:r>
      <w:r>
        <w:rPr>
          <w:rFonts w:eastAsia="Times New Roman"/>
          <w:szCs w:val="24"/>
        </w:rPr>
        <w:t xml:space="preserve"> – </w:t>
      </w:r>
      <w:r>
        <w:rPr>
          <w:rFonts w:eastAsia="Times New Roman"/>
          <w:szCs w:val="24"/>
        </w:rPr>
        <w:t>Θεσσαλονίκης</w:t>
      </w:r>
      <w:r>
        <w:rPr>
          <w:rFonts w:eastAsia="Times New Roman"/>
          <w:szCs w:val="24"/>
        </w:rPr>
        <w:t>,</w:t>
      </w:r>
      <w:r>
        <w:rPr>
          <w:rFonts w:eastAsia="Times New Roman"/>
          <w:szCs w:val="24"/>
        </w:rPr>
        <w:t xml:space="preserve"> και δεν έχουμε να περιμένουμε παρά «μόνο» τρία χρόνια. Βάζω σε εισαγωγικά το «μόνο», γιατί πάλι χρειάζεται περίπου τρία χρόνια, τριάντα έξι μήνες</w:t>
      </w:r>
      <w:r>
        <w:rPr>
          <w:rFonts w:eastAsia="Times New Roman"/>
          <w:szCs w:val="24"/>
        </w:rPr>
        <w:t>,</w:t>
      </w:r>
      <w:r>
        <w:rPr>
          <w:rFonts w:eastAsia="Times New Roman"/>
          <w:szCs w:val="24"/>
        </w:rPr>
        <w:t xml:space="preserve"> και </w:t>
      </w:r>
      <w:r>
        <w:rPr>
          <w:rFonts w:eastAsia="Times New Roman"/>
          <w:szCs w:val="24"/>
        </w:rPr>
        <w:t xml:space="preserve">δεν ξέρω αν θα ολοκληρωθεί στους επόμενους τριάντα έξι μήνες η υλοποίησή του. </w:t>
      </w:r>
    </w:p>
    <w:p w14:paraId="5218DC6C" w14:textId="77777777" w:rsidR="00BE48FC" w:rsidRDefault="008F016C">
      <w:pPr>
        <w:tabs>
          <w:tab w:val="center" w:pos="4753"/>
          <w:tab w:val="left" w:pos="6075"/>
        </w:tabs>
        <w:spacing w:line="600" w:lineRule="auto"/>
        <w:ind w:firstLine="720"/>
        <w:contextualSpacing/>
        <w:jc w:val="both"/>
        <w:rPr>
          <w:rFonts w:eastAsia="Times New Roman"/>
          <w:szCs w:val="24"/>
        </w:rPr>
      </w:pPr>
      <w:r>
        <w:rPr>
          <w:rFonts w:eastAsia="Times New Roman"/>
          <w:szCs w:val="24"/>
        </w:rPr>
        <w:t>Εμείς ως Ένωση Κεντρώων οφείλουμε να παραδεχτούμε ότι είμαστε σαφώς υπέρ της ταχείας ολοκλήρωσης όλων των κατασκευαστικών εργασιών. Εκτιμάμε ότι το συγκεκριμένο έργο Λαμία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Ξυν</w:t>
      </w:r>
      <w:r>
        <w:rPr>
          <w:rFonts w:eastAsia="Times New Roman"/>
          <w:szCs w:val="24"/>
        </w:rPr>
        <w:t xml:space="preserve">ιάδα θα είναι πλέον μέσα στα δέκα μεγαλύτερα </w:t>
      </w:r>
      <w:r>
        <w:rPr>
          <w:rFonts w:eastAsia="Times New Roman"/>
          <w:szCs w:val="24"/>
          <w:lang w:val="en-US"/>
        </w:rPr>
        <w:t>projects</w:t>
      </w:r>
      <w:r w:rsidRPr="00B3076D">
        <w:rPr>
          <w:rFonts w:eastAsia="Times New Roman"/>
          <w:szCs w:val="24"/>
        </w:rPr>
        <w:t xml:space="preserve"> </w:t>
      </w:r>
      <w:r>
        <w:rPr>
          <w:rFonts w:eastAsia="Times New Roman"/>
          <w:szCs w:val="24"/>
        </w:rPr>
        <w:t>της χώρας μας. Πέρα απ’ αυτά</w:t>
      </w:r>
      <w:r>
        <w:rPr>
          <w:rFonts w:eastAsia="Times New Roman"/>
          <w:szCs w:val="24"/>
        </w:rPr>
        <w:t xml:space="preserve"> θα έχει οφέλη για τους οδηγούς, τα οποία αναμένονται να είναι πάρα πολύ σημαντικά. Υπολογίζεται, δηλαδή -για να μπω και σε κάποιες λεπτομέρειες, γιατί είναι σημαντικό να ακούγονται κι αυτές- ότι το ταξίδι από τη Λαμία ως την Εγνατία θα διαρκεί περίπου μιά</w:t>
      </w:r>
      <w:r>
        <w:rPr>
          <w:rFonts w:eastAsia="Times New Roman"/>
          <w:szCs w:val="24"/>
        </w:rPr>
        <w:t>μιση ώρα. Σημαντικοί τουριστικοί προορισμοί όπως τα Μετέωρα, η Λίμνη Πλαστήρα, τα Άγραφα, το Μέτσοβο, το Καρπενήσι, θα είναι π</w:t>
      </w:r>
      <w:r>
        <w:rPr>
          <w:rFonts w:eastAsia="Times New Roman"/>
          <w:szCs w:val="24"/>
        </w:rPr>
        <w:t>ροσβάσιμοι</w:t>
      </w:r>
      <w:r>
        <w:rPr>
          <w:rFonts w:eastAsia="Times New Roman"/>
          <w:szCs w:val="24"/>
        </w:rPr>
        <w:t xml:space="preserve"> πάρα πολύ γρήγορα, εύκολα και –το σημαντικότερο απ’ όλα- με ασφάλεια. Το σημαντικότερο είναι ότι οι οδηγοί θα έχουν ασφ</w:t>
      </w:r>
      <w:r>
        <w:rPr>
          <w:rFonts w:eastAsia="Times New Roman"/>
          <w:szCs w:val="24"/>
        </w:rPr>
        <w:t>αλή πρόσβαση σ’ αυτούς τους προορισμούς. Η διαδρομή Τρίκαλα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Αθήνα θα διαρκεί περίπου τρεις ώρες, η διαδρομή Καρδίτσα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Αθήνα δυόμισ</w:t>
      </w:r>
      <w:r>
        <w:rPr>
          <w:rFonts w:eastAsia="Times New Roman"/>
          <w:szCs w:val="24"/>
        </w:rPr>
        <w:t xml:space="preserve">η </w:t>
      </w:r>
      <w:r>
        <w:rPr>
          <w:rFonts w:eastAsia="Times New Roman"/>
          <w:szCs w:val="24"/>
        </w:rPr>
        <w:t xml:space="preserve"> ώρες, η διαδρομή Αθήνα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Δομοκός κάτι περισσότερο από δύο ώρες.</w:t>
      </w:r>
    </w:p>
    <w:p w14:paraId="5218DC6D" w14:textId="77777777" w:rsidR="00BE48FC" w:rsidRDefault="008F016C">
      <w:pPr>
        <w:tabs>
          <w:tab w:val="center" w:pos="4753"/>
          <w:tab w:val="left" w:pos="6075"/>
        </w:tabs>
        <w:spacing w:line="600" w:lineRule="auto"/>
        <w:ind w:firstLine="720"/>
        <w:contextualSpacing/>
        <w:jc w:val="both"/>
        <w:rPr>
          <w:rFonts w:eastAsia="Times New Roman"/>
          <w:szCs w:val="24"/>
        </w:rPr>
      </w:pPr>
      <w:r>
        <w:rPr>
          <w:rFonts w:eastAsia="Times New Roman"/>
          <w:szCs w:val="24"/>
        </w:rPr>
        <w:t>Επιπρόσθετα απ’ όσα διαβάζουμε, στο τμήμα αυτό θα λειτου</w:t>
      </w:r>
      <w:r>
        <w:rPr>
          <w:rFonts w:eastAsia="Times New Roman"/>
          <w:szCs w:val="24"/>
        </w:rPr>
        <w:t xml:space="preserve">ργήσει και η σήραγγα Όθρυος μήκους τριών χιλιομέτρων, η οποία θα είναι μέσα στις δέκα μεγαλύτερες σήραγγες της χώρας μας. </w:t>
      </w:r>
    </w:p>
    <w:p w14:paraId="5218DC6E" w14:textId="77777777" w:rsidR="00BE48FC" w:rsidRDefault="008F016C">
      <w:pPr>
        <w:tabs>
          <w:tab w:val="center" w:pos="4753"/>
          <w:tab w:val="left" w:pos="6075"/>
        </w:tabs>
        <w:spacing w:line="600" w:lineRule="auto"/>
        <w:ind w:firstLine="720"/>
        <w:contextualSpacing/>
        <w:jc w:val="both"/>
        <w:rPr>
          <w:rFonts w:eastAsia="Times New Roman"/>
          <w:szCs w:val="24"/>
        </w:rPr>
      </w:pPr>
      <w:r>
        <w:rPr>
          <w:rFonts w:eastAsia="Times New Roman"/>
          <w:szCs w:val="24"/>
        </w:rPr>
        <w:t>Εκείνο που με προβληματίζει</w:t>
      </w:r>
      <w:r>
        <w:rPr>
          <w:rFonts w:eastAsia="Times New Roman"/>
          <w:szCs w:val="24"/>
        </w:rPr>
        <w:t>,</w:t>
      </w:r>
      <w:r>
        <w:rPr>
          <w:rFonts w:eastAsia="Times New Roman"/>
          <w:szCs w:val="24"/>
        </w:rPr>
        <w:t xml:space="preserve"> είναι το γιατί και με ποια κριτήρια και με ποιων την ευθύνη</w:t>
      </w:r>
      <w:r>
        <w:rPr>
          <w:rFonts w:eastAsia="Times New Roman"/>
          <w:szCs w:val="24"/>
        </w:rPr>
        <w:t>,</w:t>
      </w:r>
      <w:r>
        <w:rPr>
          <w:rFonts w:eastAsia="Times New Roman"/>
          <w:szCs w:val="24"/>
        </w:rPr>
        <w:t xml:space="preserve"> χαρακτηρίστηκε το 2013 ως μη συμφέρων και ως αντιοικονομικός αυτός ο άξονας. Εδώ θα ήθελα μια απάντηση. Σίγουρα εσείς πρέπει να δώσετε μια απάντηση αλλά και εκείνοι που κυβερνούσαν τότε. Ένα </w:t>
      </w:r>
      <w:r w:rsidRPr="00EA4DE5">
        <w:rPr>
          <w:rFonts w:eastAsia="Times New Roman"/>
          <w:szCs w:val="24"/>
        </w:rPr>
        <w:t>αποτέλεσμα της τότε πρωτοβουλίας ήταν να συρρικνωθεί και να εγκα</w:t>
      </w:r>
      <w:r w:rsidRPr="00EA4DE5">
        <w:rPr>
          <w:rFonts w:eastAsia="Times New Roman"/>
          <w:szCs w:val="24"/>
        </w:rPr>
        <w:t>ταλειφθεί το βόρειο και το νότιο τμήμα του, στερώντας</w:t>
      </w:r>
      <w:r w:rsidRPr="00EA4DE5">
        <w:rPr>
          <w:rFonts w:eastAsia="Times New Roman"/>
          <w:szCs w:val="24"/>
        </w:rPr>
        <w:t>,</w:t>
      </w:r>
      <w:r w:rsidRPr="00EA4DE5">
        <w:rPr>
          <w:rFonts w:eastAsia="Times New Roman"/>
          <w:szCs w:val="24"/>
        </w:rPr>
        <w:t xml:space="preserve"> πραγματικά</w:t>
      </w:r>
      <w:r w:rsidRPr="00EA4DE5">
        <w:rPr>
          <w:rFonts w:eastAsia="Times New Roman"/>
          <w:szCs w:val="24"/>
        </w:rPr>
        <w:t>,</w:t>
      </w:r>
      <w:r w:rsidRPr="00EA4DE5">
        <w:rPr>
          <w:rFonts w:eastAsia="Times New Roman"/>
          <w:szCs w:val="24"/>
        </w:rPr>
        <w:t xml:space="preserve"> για τουλάχιστον πέντε χρόνια από τους πολίτες τα οφέλη που θα προέκυπταν, δηλαδή σημαντική ενίσχυση των τοπικών οικονομιών, ανάπτυξη των επιχειρήσεων και σίγουρα νέες θέσεις εργασίας. </w:t>
      </w:r>
    </w:p>
    <w:p w14:paraId="5218DC6F" w14:textId="77777777" w:rsidR="00BE48FC" w:rsidRDefault="008F016C">
      <w:pPr>
        <w:tabs>
          <w:tab w:val="center" w:pos="4753"/>
          <w:tab w:val="left" w:pos="6075"/>
        </w:tabs>
        <w:spacing w:line="600" w:lineRule="auto"/>
        <w:ind w:firstLine="720"/>
        <w:contextualSpacing/>
        <w:jc w:val="both"/>
        <w:rPr>
          <w:rFonts w:eastAsia="Times New Roman"/>
          <w:szCs w:val="24"/>
        </w:rPr>
      </w:pPr>
      <w:r>
        <w:rPr>
          <w:rFonts w:eastAsia="Times New Roman"/>
          <w:szCs w:val="24"/>
        </w:rPr>
        <w:t>Κύρι</w:t>
      </w:r>
      <w:r>
        <w:rPr>
          <w:rFonts w:eastAsia="Times New Roman"/>
          <w:szCs w:val="24"/>
        </w:rPr>
        <w:t>ε Υπουργέ, πέρα από τις εξηγήσεις που πρέπει να δώσετε εσείς, οφείλουν να δώσουν εξηγήσεις και οι τότε κυβερνώντες με μελέτες, με αριθμούς και με υπολογισμούς για το γιατί αποφάσισαν να κατασκευάσουν μόνο το λεγόμενο «τυφλό» κομμάτι εκείνη την περίοδο, διό</w:t>
      </w:r>
      <w:r>
        <w:rPr>
          <w:rFonts w:eastAsia="Times New Roman"/>
          <w:szCs w:val="24"/>
        </w:rPr>
        <w:t>τι δύσκολα κάποιος μπορεί να πιστέψει ότι είναι αντιοικονομικός ένας αυτοκινητόδρομος</w:t>
      </w:r>
      <w:r>
        <w:rPr>
          <w:rFonts w:eastAsia="Times New Roman"/>
          <w:szCs w:val="24"/>
        </w:rPr>
        <w:t>,</w:t>
      </w:r>
      <w:r>
        <w:rPr>
          <w:rFonts w:eastAsia="Times New Roman"/>
          <w:szCs w:val="24"/>
        </w:rPr>
        <w:t xml:space="preserve"> που θα ενώνει με την πιο σύντομη διαδρομή τη δυτική Μακεδονία και βορειότερα με την κεντρική και νότια Ελλάδα, ένας αυτοκινητόδρομος που θα μειώνει τη διαδρομή Λάρισα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Λαμία μέσω Καρδίτσας κατά τριάντα χιλιόμετρα και θα εξοικονομεί χρόνο και χρήμα στους οδηγούς των οχημάτων και κυρίως θα εξασφαλίζει μεγαλύτερη ασφάλεια απ’ αυτήν που έχουμε αυτήν τη στιγμή.</w:t>
      </w:r>
    </w:p>
    <w:p w14:paraId="5218DC70" w14:textId="77777777" w:rsidR="00BE48FC" w:rsidRDefault="008F016C">
      <w:pPr>
        <w:tabs>
          <w:tab w:val="center" w:pos="4753"/>
          <w:tab w:val="left" w:pos="6075"/>
        </w:tabs>
        <w:spacing w:line="600" w:lineRule="auto"/>
        <w:ind w:firstLine="720"/>
        <w:contextualSpacing/>
        <w:jc w:val="both"/>
        <w:rPr>
          <w:rFonts w:eastAsia="Times New Roman"/>
          <w:szCs w:val="24"/>
        </w:rPr>
      </w:pPr>
      <w:r>
        <w:rPr>
          <w:rFonts w:eastAsia="Times New Roman"/>
          <w:szCs w:val="24"/>
        </w:rPr>
        <w:t>(Στο σημείο αυτό κτυπάει το κουδούνι λήξεως του χρόνου ομιλίας το</w:t>
      </w:r>
      <w:r>
        <w:rPr>
          <w:rFonts w:eastAsia="Times New Roman"/>
          <w:szCs w:val="24"/>
        </w:rPr>
        <w:t>υ κυρίου Βουλευτή)</w:t>
      </w:r>
    </w:p>
    <w:p w14:paraId="5218DC71" w14:textId="77777777" w:rsidR="00BE48FC" w:rsidRDefault="008F016C">
      <w:pPr>
        <w:tabs>
          <w:tab w:val="center" w:pos="4753"/>
          <w:tab w:val="left" w:pos="6075"/>
        </w:tabs>
        <w:spacing w:line="600" w:lineRule="auto"/>
        <w:ind w:firstLine="720"/>
        <w:contextualSpacing/>
        <w:jc w:val="both"/>
        <w:rPr>
          <w:rFonts w:eastAsia="Times New Roman"/>
          <w:szCs w:val="24"/>
        </w:rPr>
      </w:pPr>
      <w:r>
        <w:rPr>
          <w:rFonts w:eastAsia="Times New Roman"/>
          <w:szCs w:val="24"/>
        </w:rPr>
        <w:t>Κύριε Πρόεδρε, δύο λεπτά θέλω κι εγώ με τη σειρά μου. Δεν θα καθυστερήσω πολύ.</w:t>
      </w:r>
    </w:p>
    <w:p w14:paraId="5218DC72" w14:textId="77777777" w:rsidR="00BE48FC" w:rsidRDefault="008F016C">
      <w:pPr>
        <w:tabs>
          <w:tab w:val="center" w:pos="4753"/>
          <w:tab w:val="left" w:pos="6075"/>
        </w:tabs>
        <w:spacing w:line="600" w:lineRule="auto"/>
        <w:ind w:firstLine="720"/>
        <w:contextualSpacing/>
        <w:jc w:val="both"/>
        <w:rPr>
          <w:rFonts w:eastAsia="Times New Roman"/>
          <w:szCs w:val="24"/>
        </w:rPr>
      </w:pPr>
      <w:r>
        <w:rPr>
          <w:rFonts w:eastAsia="Times New Roman"/>
          <w:szCs w:val="24"/>
        </w:rPr>
        <w:t>Ωστόσο, για να φτάσουμε και στα σημερινά, παράξενο είναι το ότι η σημερινή Κυβέρνηση ΣΥΡΙΖΑ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ΑΝΕΛ έρχεται</w:t>
      </w:r>
      <w:r>
        <w:rPr>
          <w:rFonts w:eastAsia="Times New Roman"/>
          <w:szCs w:val="24"/>
        </w:rPr>
        <w:t>,</w:t>
      </w:r>
      <w:r>
        <w:rPr>
          <w:rFonts w:eastAsia="Times New Roman"/>
          <w:szCs w:val="24"/>
        </w:rPr>
        <w:t xml:space="preserve"> με τα όσα αναφέρει η σελίδα 2 της αιτιολογικής έκθ</w:t>
      </w:r>
      <w:r>
        <w:rPr>
          <w:rFonts w:eastAsia="Times New Roman"/>
          <w:szCs w:val="24"/>
        </w:rPr>
        <w:t>εσης</w:t>
      </w:r>
      <w:r>
        <w:rPr>
          <w:rFonts w:eastAsia="Times New Roman"/>
          <w:szCs w:val="24"/>
        </w:rPr>
        <w:t>,</w:t>
      </w:r>
      <w:r>
        <w:rPr>
          <w:rFonts w:eastAsia="Times New Roman"/>
          <w:szCs w:val="24"/>
        </w:rPr>
        <w:t xml:space="preserve"> ουσιαστικά να δώσει συγχωροχάρτι και να κάνει λόγο –προσέξτε πόσο ωραία τα περιγράφει στη σελίδα 2- για την τότε διεθνή χρηματοπιστωτική κρίση, για την έλλειψη τραπεζικής ρευστότητας, για μειωμένους κυκλοφοριακούς φόρτους, για παρατεταμένο γεγονός αν</w:t>
      </w:r>
      <w:r>
        <w:rPr>
          <w:rFonts w:eastAsia="Times New Roman"/>
          <w:szCs w:val="24"/>
        </w:rPr>
        <w:t>ωτέρας βίας. Θα θέλαμε μια εξήγηση για όλα τα παραπάνω, γιατί δεν γίνεται να κατηγορείτε τους τότε κυβερνώντες και μέσω αυτών των δικαιολογιών</w:t>
      </w:r>
      <w:r>
        <w:rPr>
          <w:rFonts w:eastAsia="Times New Roman"/>
          <w:szCs w:val="24"/>
        </w:rPr>
        <w:t>,</w:t>
      </w:r>
      <w:r>
        <w:rPr>
          <w:rFonts w:eastAsia="Times New Roman"/>
          <w:szCs w:val="24"/>
        </w:rPr>
        <w:t xml:space="preserve"> να δικαιολογείτε τα αδικαιολόγητα και κυρίως</w:t>
      </w:r>
      <w:r>
        <w:rPr>
          <w:rFonts w:eastAsia="Times New Roman"/>
          <w:szCs w:val="24"/>
        </w:rPr>
        <w:t>,</w:t>
      </w:r>
      <w:r>
        <w:rPr>
          <w:rFonts w:eastAsia="Times New Roman"/>
          <w:szCs w:val="24"/>
        </w:rPr>
        <w:t xml:space="preserve"> τη διακοπή των κατασκευών του έργου για το 2011. </w:t>
      </w:r>
    </w:p>
    <w:p w14:paraId="5218DC73" w14:textId="77777777" w:rsidR="00BE48FC" w:rsidRDefault="008F016C">
      <w:pPr>
        <w:tabs>
          <w:tab w:val="center" w:pos="4753"/>
          <w:tab w:val="left" w:pos="6075"/>
        </w:tabs>
        <w:spacing w:line="600" w:lineRule="auto"/>
        <w:ind w:firstLine="720"/>
        <w:contextualSpacing/>
        <w:jc w:val="both"/>
        <w:rPr>
          <w:rFonts w:eastAsia="Times New Roman"/>
          <w:szCs w:val="24"/>
        </w:rPr>
      </w:pPr>
      <w:r>
        <w:rPr>
          <w:rFonts w:eastAsia="Times New Roman"/>
          <w:szCs w:val="24"/>
        </w:rPr>
        <w:t>Αγαπητοί συνάδελ</w:t>
      </w:r>
      <w:r>
        <w:rPr>
          <w:rFonts w:eastAsia="Times New Roman"/>
          <w:szCs w:val="24"/>
        </w:rPr>
        <w:t>φοι Βουλευτές, είναι γνωστό –θα το πω για άλλη μια φορά- ότι ως Ένωση Κεντρώων</w:t>
      </w:r>
      <w:r>
        <w:rPr>
          <w:rFonts w:eastAsia="Times New Roman"/>
          <w:szCs w:val="24"/>
        </w:rPr>
        <w:t>,</w:t>
      </w:r>
      <w:r>
        <w:rPr>
          <w:rFonts w:eastAsia="Times New Roman"/>
          <w:szCs w:val="24"/>
        </w:rPr>
        <w:t xml:space="preserve"> γενικά</w:t>
      </w:r>
      <w:r>
        <w:rPr>
          <w:rFonts w:eastAsia="Times New Roman"/>
          <w:szCs w:val="24"/>
        </w:rPr>
        <w:t>,</w:t>
      </w:r>
      <w:r>
        <w:rPr>
          <w:rFonts w:eastAsia="Times New Roman"/>
          <w:szCs w:val="24"/>
        </w:rPr>
        <w:t xml:space="preserve"> δεν έχουμε και πολλές θετικές εντυπώσεις από συμβάσεις που προκηρύσσονται, συντάσσονται και υπογράφονται από την Κυβέρνησή σας, ούτε έχουμε εμπιστοσύνη στα Υπουργεία ότ</w:t>
      </w:r>
      <w:r>
        <w:rPr>
          <w:rFonts w:eastAsia="Times New Roman"/>
          <w:szCs w:val="24"/>
        </w:rPr>
        <w:t>ι διαχειρίζονται με τον καλύτερο τρόπο όλα αυτά τα σημαντικά έργα.</w:t>
      </w:r>
    </w:p>
    <w:p w14:paraId="5218DC74" w14:textId="77777777" w:rsidR="00BE48FC" w:rsidRDefault="008F016C">
      <w:pPr>
        <w:spacing w:line="600" w:lineRule="auto"/>
        <w:ind w:firstLine="720"/>
        <w:jc w:val="both"/>
        <w:rPr>
          <w:rFonts w:eastAsia="Times New Roman"/>
          <w:szCs w:val="24"/>
        </w:rPr>
      </w:pPr>
      <w:r>
        <w:rPr>
          <w:rFonts w:eastAsia="Times New Roman"/>
          <w:szCs w:val="24"/>
        </w:rPr>
        <w:t>Όμως,</w:t>
      </w:r>
      <w:r w:rsidRPr="005A06A9">
        <w:rPr>
          <w:rFonts w:eastAsia="Times New Roman"/>
          <w:szCs w:val="24"/>
        </w:rPr>
        <w:t xml:space="preserve"> δεν μπορούμε να αγνοήσουμε ότι το συγκεκριμένο έργο έχει καθυστερήσει πάρα πολύ</w:t>
      </w:r>
      <w:r>
        <w:rPr>
          <w:rFonts w:eastAsia="Times New Roman"/>
          <w:szCs w:val="24"/>
        </w:rPr>
        <w:t xml:space="preserve"> και </w:t>
      </w:r>
      <w:r>
        <w:rPr>
          <w:rFonts w:eastAsia="Times New Roman"/>
          <w:szCs w:val="24"/>
        </w:rPr>
        <w:t>πρέπει οπωσδήποτε</w:t>
      </w:r>
      <w:r w:rsidRPr="005A06A9">
        <w:rPr>
          <w:rFonts w:eastAsia="Times New Roman"/>
          <w:szCs w:val="24"/>
        </w:rPr>
        <w:t xml:space="preserve"> να ολοκληρωθεί</w:t>
      </w:r>
      <w:r>
        <w:rPr>
          <w:rFonts w:eastAsia="Times New Roman"/>
          <w:szCs w:val="24"/>
        </w:rPr>
        <w:t>. Είναι ενταγμένο</w:t>
      </w:r>
      <w:r w:rsidRPr="005A06A9">
        <w:rPr>
          <w:rFonts w:eastAsia="Times New Roman"/>
          <w:szCs w:val="24"/>
        </w:rPr>
        <w:t xml:space="preserve"> στο διευρωπαϊκό δίκτυο</w:t>
      </w:r>
      <w:r>
        <w:rPr>
          <w:rFonts w:eastAsia="Times New Roman"/>
          <w:szCs w:val="24"/>
        </w:rPr>
        <w:t>, έχει</w:t>
      </w:r>
      <w:r w:rsidRPr="005A06A9">
        <w:rPr>
          <w:rFonts w:eastAsia="Times New Roman"/>
          <w:szCs w:val="24"/>
        </w:rPr>
        <w:t xml:space="preserve"> χαρακτηριστεί ως έργο </w:t>
      </w:r>
      <w:r>
        <w:rPr>
          <w:rFonts w:eastAsia="Times New Roman"/>
          <w:szCs w:val="24"/>
        </w:rPr>
        <w:t>ε</w:t>
      </w:r>
      <w:r w:rsidRPr="005A06A9">
        <w:rPr>
          <w:rFonts w:eastAsia="Times New Roman"/>
          <w:szCs w:val="24"/>
        </w:rPr>
        <w:t xml:space="preserve">θνικής σημασίας και </w:t>
      </w:r>
      <w:r>
        <w:rPr>
          <w:rFonts w:eastAsia="Times New Roman"/>
          <w:szCs w:val="24"/>
        </w:rPr>
        <w:t>συγ</w:t>
      </w:r>
      <w:r w:rsidRPr="005A06A9">
        <w:rPr>
          <w:rFonts w:eastAsia="Times New Roman"/>
          <w:szCs w:val="24"/>
        </w:rPr>
        <w:t>χρηματοδοτείται από την Ευρωπαϊκή Ένωση</w:t>
      </w:r>
      <w:r>
        <w:rPr>
          <w:rFonts w:eastAsia="Times New Roman"/>
          <w:szCs w:val="24"/>
        </w:rPr>
        <w:t>.</w:t>
      </w:r>
    </w:p>
    <w:p w14:paraId="5218DC75" w14:textId="77777777" w:rsidR="00BE48FC" w:rsidRDefault="008F016C">
      <w:pPr>
        <w:spacing w:line="600" w:lineRule="auto"/>
        <w:ind w:firstLine="720"/>
        <w:jc w:val="both"/>
        <w:rPr>
          <w:rFonts w:eastAsia="Times New Roman"/>
          <w:szCs w:val="24"/>
        </w:rPr>
      </w:pPr>
      <w:r>
        <w:rPr>
          <w:rFonts w:eastAsia="Times New Roman"/>
          <w:szCs w:val="24"/>
        </w:rPr>
        <w:t>Γ</w:t>
      </w:r>
      <w:r w:rsidRPr="005A06A9">
        <w:rPr>
          <w:rFonts w:eastAsia="Times New Roman"/>
          <w:szCs w:val="24"/>
        </w:rPr>
        <w:t>ια αυτούς τους λόγους κ</w:t>
      </w:r>
      <w:r>
        <w:rPr>
          <w:rFonts w:eastAsia="Times New Roman"/>
          <w:szCs w:val="24"/>
        </w:rPr>
        <w:t>υρίως</w:t>
      </w:r>
      <w:r>
        <w:rPr>
          <w:rFonts w:eastAsia="Times New Roman"/>
          <w:szCs w:val="24"/>
        </w:rPr>
        <w:t>,</w:t>
      </w:r>
      <w:r w:rsidRPr="005A06A9">
        <w:rPr>
          <w:rFonts w:eastAsia="Times New Roman"/>
          <w:szCs w:val="24"/>
        </w:rPr>
        <w:t xml:space="preserve"> εμείς θα υπερψηφίσου</w:t>
      </w:r>
      <w:r>
        <w:rPr>
          <w:rFonts w:eastAsia="Times New Roman"/>
          <w:szCs w:val="24"/>
        </w:rPr>
        <w:t>με</w:t>
      </w:r>
      <w:r w:rsidRPr="005A06A9">
        <w:rPr>
          <w:rFonts w:eastAsia="Times New Roman"/>
          <w:szCs w:val="24"/>
        </w:rPr>
        <w:t xml:space="preserve"> το σχέδιο νόμου</w:t>
      </w:r>
      <w:r>
        <w:rPr>
          <w:rFonts w:eastAsia="Times New Roman"/>
          <w:szCs w:val="24"/>
        </w:rPr>
        <w:t>,</w:t>
      </w:r>
      <w:r w:rsidRPr="005A06A9">
        <w:rPr>
          <w:rFonts w:eastAsia="Times New Roman"/>
          <w:szCs w:val="24"/>
        </w:rPr>
        <w:t xml:space="preserve"> που έχετε φέρει</w:t>
      </w:r>
      <w:r>
        <w:rPr>
          <w:rFonts w:eastAsia="Times New Roman"/>
          <w:szCs w:val="24"/>
        </w:rPr>
        <w:t xml:space="preserve"> για τη συμφωνία της σύμβασης</w:t>
      </w:r>
      <w:r w:rsidRPr="005A06A9">
        <w:rPr>
          <w:rFonts w:eastAsia="Times New Roman"/>
          <w:szCs w:val="24"/>
        </w:rPr>
        <w:t xml:space="preserve"> </w:t>
      </w:r>
      <w:r>
        <w:rPr>
          <w:rFonts w:eastAsia="Times New Roman"/>
          <w:szCs w:val="24"/>
        </w:rPr>
        <w:t>π</w:t>
      </w:r>
      <w:r w:rsidRPr="005A06A9">
        <w:rPr>
          <w:rFonts w:eastAsia="Times New Roman"/>
          <w:szCs w:val="24"/>
        </w:rPr>
        <w:t>αραχώρησης και ευχόμαστε ότι σύντομα</w:t>
      </w:r>
      <w:r>
        <w:rPr>
          <w:rFonts w:eastAsia="Times New Roman"/>
          <w:szCs w:val="24"/>
        </w:rPr>
        <w:t>,</w:t>
      </w:r>
      <w:r w:rsidRPr="005A06A9">
        <w:rPr>
          <w:rFonts w:eastAsia="Times New Roman"/>
          <w:szCs w:val="24"/>
        </w:rPr>
        <w:t xml:space="preserve"> </w:t>
      </w:r>
      <w:r>
        <w:rPr>
          <w:rFonts w:eastAsia="Times New Roman"/>
          <w:szCs w:val="24"/>
        </w:rPr>
        <w:t>ε</w:t>
      </w:r>
      <w:r w:rsidRPr="005A06A9">
        <w:rPr>
          <w:rFonts w:eastAsia="Times New Roman"/>
          <w:szCs w:val="24"/>
        </w:rPr>
        <w:t>πιτέλους</w:t>
      </w:r>
      <w:r>
        <w:rPr>
          <w:rFonts w:eastAsia="Times New Roman"/>
          <w:szCs w:val="24"/>
        </w:rPr>
        <w:t>, θα</w:t>
      </w:r>
      <w:r w:rsidRPr="005A06A9">
        <w:rPr>
          <w:rFonts w:eastAsia="Times New Roman"/>
          <w:szCs w:val="24"/>
        </w:rPr>
        <w:t xml:space="preserve"> ολοκληρωθεί ένα τόσο σημαντικό project για τη χώρα </w:t>
      </w:r>
      <w:r>
        <w:rPr>
          <w:rFonts w:eastAsia="Times New Roman"/>
          <w:szCs w:val="24"/>
        </w:rPr>
        <w:t>μας.</w:t>
      </w:r>
    </w:p>
    <w:p w14:paraId="5218DC76" w14:textId="77777777" w:rsidR="00BE48FC" w:rsidRDefault="008F016C">
      <w:pPr>
        <w:spacing w:line="600" w:lineRule="auto"/>
        <w:ind w:firstLine="720"/>
        <w:jc w:val="both"/>
        <w:rPr>
          <w:rFonts w:eastAsia="Times New Roman"/>
          <w:szCs w:val="24"/>
        </w:rPr>
      </w:pPr>
      <w:r>
        <w:rPr>
          <w:rFonts w:eastAsia="Times New Roman"/>
          <w:szCs w:val="24"/>
        </w:rPr>
        <w:t>Ε</w:t>
      </w:r>
      <w:r w:rsidRPr="005A06A9">
        <w:rPr>
          <w:rFonts w:eastAsia="Times New Roman"/>
          <w:szCs w:val="24"/>
        </w:rPr>
        <w:t>υχαριστώ πάρα πολύ</w:t>
      </w:r>
      <w:r>
        <w:rPr>
          <w:rFonts w:eastAsia="Times New Roman"/>
          <w:szCs w:val="24"/>
        </w:rPr>
        <w:t>.</w:t>
      </w:r>
    </w:p>
    <w:p w14:paraId="5218DC77" w14:textId="77777777" w:rsidR="00BE48FC" w:rsidRDefault="008F016C">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Κ</w:t>
      </w:r>
      <w:r w:rsidRPr="005A06A9">
        <w:rPr>
          <w:rFonts w:eastAsia="Times New Roman"/>
          <w:szCs w:val="24"/>
        </w:rPr>
        <w:t>ι εμείς ευχαριστούμε</w:t>
      </w:r>
      <w:r>
        <w:rPr>
          <w:rFonts w:eastAsia="Times New Roman"/>
          <w:szCs w:val="24"/>
        </w:rPr>
        <w:t>.</w:t>
      </w:r>
    </w:p>
    <w:p w14:paraId="5218DC78" w14:textId="77777777" w:rsidR="00BE48FC" w:rsidRDefault="008F016C">
      <w:pPr>
        <w:spacing w:line="600" w:lineRule="auto"/>
        <w:ind w:firstLine="720"/>
        <w:jc w:val="both"/>
        <w:rPr>
          <w:rFonts w:eastAsia="Times New Roman"/>
          <w:szCs w:val="24"/>
        </w:rPr>
      </w:pPr>
      <w:r>
        <w:rPr>
          <w:rFonts w:eastAsia="Times New Roman"/>
          <w:szCs w:val="24"/>
        </w:rPr>
        <w:t>Ο</w:t>
      </w:r>
      <w:r w:rsidRPr="005A06A9">
        <w:rPr>
          <w:rFonts w:eastAsia="Times New Roman"/>
          <w:szCs w:val="24"/>
        </w:rPr>
        <w:t xml:space="preserve"> κ</w:t>
      </w:r>
      <w:r>
        <w:rPr>
          <w:rFonts w:eastAsia="Times New Roman"/>
          <w:szCs w:val="24"/>
        </w:rPr>
        <w:t>.</w:t>
      </w:r>
      <w:r w:rsidRPr="005A06A9">
        <w:rPr>
          <w:rFonts w:eastAsia="Times New Roman"/>
          <w:szCs w:val="24"/>
        </w:rPr>
        <w:t xml:space="preserve"> Μπαργιώτας από τη Δημοκρατική </w:t>
      </w:r>
      <w:r>
        <w:rPr>
          <w:rFonts w:eastAsia="Times New Roman"/>
          <w:szCs w:val="24"/>
        </w:rPr>
        <w:t>Σ</w:t>
      </w:r>
      <w:r w:rsidRPr="005A06A9">
        <w:rPr>
          <w:rFonts w:eastAsia="Times New Roman"/>
          <w:szCs w:val="24"/>
        </w:rPr>
        <w:t>υμπαράταξη</w:t>
      </w:r>
      <w:r>
        <w:rPr>
          <w:rFonts w:eastAsia="Times New Roman"/>
          <w:szCs w:val="24"/>
        </w:rPr>
        <w:t xml:space="preserve"> έχει τον λόγο.</w:t>
      </w:r>
    </w:p>
    <w:p w14:paraId="5218DC79" w14:textId="77777777" w:rsidR="00BE48FC" w:rsidRDefault="008F016C">
      <w:pPr>
        <w:spacing w:line="600" w:lineRule="auto"/>
        <w:ind w:firstLine="720"/>
        <w:jc w:val="both"/>
        <w:rPr>
          <w:rFonts w:eastAsia="Times New Roman"/>
          <w:szCs w:val="24"/>
        </w:rPr>
      </w:pPr>
      <w:r>
        <w:rPr>
          <w:rFonts w:eastAsia="Times New Roman"/>
          <w:b/>
          <w:szCs w:val="24"/>
        </w:rPr>
        <w:t xml:space="preserve">ΚΩΝΣΤΑΝΤΙΝΟΣ ΜΠΑΡΓΙΩΤΑΣ: </w:t>
      </w:r>
      <w:r>
        <w:rPr>
          <w:rFonts w:eastAsia="Times New Roman"/>
          <w:szCs w:val="24"/>
        </w:rPr>
        <w:t>Ευχ</w:t>
      </w:r>
      <w:r w:rsidRPr="005A06A9">
        <w:rPr>
          <w:rFonts w:eastAsia="Times New Roman"/>
          <w:szCs w:val="24"/>
        </w:rPr>
        <w:t>αριστώ</w:t>
      </w:r>
      <w:r>
        <w:rPr>
          <w:rFonts w:eastAsia="Times New Roman"/>
          <w:szCs w:val="24"/>
        </w:rPr>
        <w:t>, κύριε Πρόεδρε.</w:t>
      </w:r>
    </w:p>
    <w:p w14:paraId="5218DC7A" w14:textId="77777777" w:rsidR="00BE48FC" w:rsidRDefault="008F016C">
      <w:pPr>
        <w:spacing w:line="600" w:lineRule="auto"/>
        <w:ind w:firstLine="720"/>
        <w:jc w:val="both"/>
        <w:rPr>
          <w:rFonts w:eastAsia="Times New Roman"/>
          <w:szCs w:val="24"/>
        </w:rPr>
      </w:pPr>
      <w:r w:rsidRPr="005A06A9">
        <w:rPr>
          <w:rFonts w:eastAsia="Times New Roman"/>
          <w:szCs w:val="24"/>
        </w:rPr>
        <w:t>Επειδή οι</w:t>
      </w:r>
      <w:r w:rsidRPr="005A06A9">
        <w:rPr>
          <w:rFonts w:eastAsia="Times New Roman"/>
          <w:szCs w:val="24"/>
        </w:rPr>
        <w:t xml:space="preserve"> μέρες είναι αυτές που είναι</w:t>
      </w:r>
      <w:r>
        <w:rPr>
          <w:rFonts w:eastAsia="Times New Roman"/>
          <w:szCs w:val="24"/>
        </w:rPr>
        <w:t>,</w:t>
      </w:r>
      <w:r w:rsidRPr="005A06A9">
        <w:rPr>
          <w:rFonts w:eastAsia="Times New Roman"/>
          <w:szCs w:val="24"/>
        </w:rPr>
        <w:t xml:space="preserve"> και επειδή </w:t>
      </w:r>
      <w:r>
        <w:rPr>
          <w:rFonts w:eastAsia="Times New Roman"/>
          <w:szCs w:val="24"/>
        </w:rPr>
        <w:t>κ</w:t>
      </w:r>
      <w:r w:rsidRPr="005A06A9">
        <w:rPr>
          <w:rFonts w:eastAsia="Times New Roman"/>
          <w:szCs w:val="24"/>
        </w:rPr>
        <w:t xml:space="preserve">αλά είναι καμιά φορά να </w:t>
      </w:r>
      <w:r>
        <w:rPr>
          <w:rFonts w:eastAsia="Times New Roman"/>
          <w:szCs w:val="24"/>
        </w:rPr>
        <w:t>ξεκινάμε</w:t>
      </w:r>
      <w:r w:rsidRPr="005A06A9">
        <w:rPr>
          <w:rFonts w:eastAsia="Times New Roman"/>
          <w:szCs w:val="24"/>
        </w:rPr>
        <w:t xml:space="preserve"> και από θετικά παραδείγματα</w:t>
      </w:r>
      <w:r>
        <w:rPr>
          <w:rFonts w:eastAsia="Times New Roman"/>
          <w:szCs w:val="24"/>
        </w:rPr>
        <w:t>, από</w:t>
      </w:r>
      <w:r w:rsidRPr="005A06A9">
        <w:rPr>
          <w:rFonts w:eastAsia="Times New Roman"/>
          <w:szCs w:val="24"/>
        </w:rPr>
        <w:t xml:space="preserve"> θετικές αναφορές και μ</w:t>
      </w:r>
      <w:r>
        <w:rPr>
          <w:rFonts w:eastAsia="Times New Roman"/>
          <w:szCs w:val="24"/>
        </w:rPr>
        <w:t>ι</w:t>
      </w:r>
      <w:r w:rsidRPr="005A06A9">
        <w:rPr>
          <w:rFonts w:eastAsia="Times New Roman"/>
          <w:szCs w:val="24"/>
        </w:rPr>
        <w:t>α και μιλάμε για αυτοκινητόδρομους</w:t>
      </w:r>
      <w:r>
        <w:rPr>
          <w:rFonts w:eastAsia="Times New Roman"/>
          <w:szCs w:val="24"/>
        </w:rPr>
        <w:t>,</w:t>
      </w:r>
      <w:r w:rsidRPr="005A06A9">
        <w:rPr>
          <w:rFonts w:eastAsia="Times New Roman"/>
          <w:szCs w:val="24"/>
        </w:rPr>
        <w:t xml:space="preserve"> ας πούμε και</w:t>
      </w:r>
      <w:r>
        <w:rPr>
          <w:rFonts w:eastAsia="Times New Roman"/>
          <w:szCs w:val="24"/>
        </w:rPr>
        <w:t xml:space="preserve"> ας ξεκινήσουμε με μ</w:t>
      </w:r>
      <w:r w:rsidRPr="005A06A9">
        <w:rPr>
          <w:rFonts w:eastAsia="Times New Roman"/>
          <w:szCs w:val="24"/>
        </w:rPr>
        <w:t>ία διαπίστωση</w:t>
      </w:r>
      <w:r>
        <w:rPr>
          <w:rFonts w:eastAsia="Times New Roman"/>
          <w:szCs w:val="24"/>
        </w:rPr>
        <w:t>. Τ</w:t>
      </w:r>
      <w:r w:rsidRPr="005A06A9">
        <w:rPr>
          <w:rFonts w:eastAsia="Times New Roman"/>
          <w:szCs w:val="24"/>
        </w:rPr>
        <w:t xml:space="preserve">α τελευταία </w:t>
      </w:r>
      <w:r>
        <w:rPr>
          <w:rFonts w:eastAsia="Times New Roman"/>
          <w:szCs w:val="24"/>
        </w:rPr>
        <w:t>είκοσι</w:t>
      </w:r>
      <w:r w:rsidRPr="005A06A9">
        <w:rPr>
          <w:rFonts w:eastAsia="Times New Roman"/>
          <w:szCs w:val="24"/>
        </w:rPr>
        <w:t xml:space="preserve"> χρόνια η </w:t>
      </w:r>
      <w:r>
        <w:rPr>
          <w:rFonts w:eastAsia="Times New Roman"/>
          <w:szCs w:val="24"/>
        </w:rPr>
        <w:t>Ελλάδα,</w:t>
      </w:r>
      <w:r w:rsidRPr="005A06A9">
        <w:rPr>
          <w:rFonts w:eastAsia="Times New Roman"/>
          <w:szCs w:val="24"/>
        </w:rPr>
        <w:t xml:space="preserve"> παρ</w:t>
      </w:r>
      <w:r>
        <w:rPr>
          <w:rFonts w:eastAsia="Times New Roman"/>
          <w:szCs w:val="24"/>
        </w:rPr>
        <w:t>’</w:t>
      </w:r>
      <w:r w:rsidRPr="005A06A9">
        <w:rPr>
          <w:rFonts w:eastAsia="Times New Roman"/>
          <w:szCs w:val="24"/>
        </w:rPr>
        <w:t>ό</w:t>
      </w:r>
      <w:r w:rsidRPr="005A06A9">
        <w:rPr>
          <w:rFonts w:eastAsia="Times New Roman"/>
          <w:szCs w:val="24"/>
        </w:rPr>
        <w:t>λα τα προβλήματα</w:t>
      </w:r>
      <w:r>
        <w:rPr>
          <w:rFonts w:eastAsia="Times New Roman"/>
          <w:szCs w:val="24"/>
        </w:rPr>
        <w:t>,</w:t>
      </w:r>
      <w:r w:rsidRPr="005A06A9">
        <w:rPr>
          <w:rFonts w:eastAsia="Times New Roman"/>
          <w:szCs w:val="24"/>
        </w:rPr>
        <w:t xml:space="preserve"> ενδεχομένως</w:t>
      </w:r>
      <w:r>
        <w:rPr>
          <w:rFonts w:eastAsia="Times New Roman"/>
          <w:szCs w:val="24"/>
        </w:rPr>
        <w:t>,</w:t>
      </w:r>
      <w:r w:rsidRPr="005A06A9">
        <w:rPr>
          <w:rFonts w:eastAsia="Times New Roman"/>
          <w:szCs w:val="24"/>
        </w:rPr>
        <w:t xml:space="preserve"> τη γκρίνια</w:t>
      </w:r>
      <w:r>
        <w:rPr>
          <w:rFonts w:eastAsia="Times New Roman"/>
          <w:szCs w:val="24"/>
        </w:rPr>
        <w:t>,</w:t>
      </w:r>
      <w:r w:rsidRPr="005A06A9">
        <w:rPr>
          <w:rFonts w:eastAsia="Times New Roman"/>
          <w:szCs w:val="24"/>
        </w:rPr>
        <w:t xml:space="preserve"> τις καταγγελίες και οτιδήποτε άλλο</w:t>
      </w:r>
      <w:r>
        <w:rPr>
          <w:rFonts w:eastAsia="Times New Roman"/>
          <w:szCs w:val="24"/>
        </w:rPr>
        <w:t>,</w:t>
      </w:r>
      <w:r w:rsidRPr="005A06A9">
        <w:rPr>
          <w:rFonts w:eastAsia="Times New Roman"/>
          <w:szCs w:val="24"/>
        </w:rPr>
        <w:t xml:space="preserve"> έχει αναπτύξει ένα αξιόλογο δίκτυο αυτοκινητοδρόμων</w:t>
      </w:r>
      <w:r>
        <w:rPr>
          <w:rFonts w:eastAsia="Times New Roman"/>
          <w:szCs w:val="24"/>
        </w:rPr>
        <w:t>,</w:t>
      </w:r>
      <w:r w:rsidRPr="005A06A9">
        <w:rPr>
          <w:rFonts w:eastAsia="Times New Roman"/>
          <w:szCs w:val="24"/>
        </w:rPr>
        <w:t xml:space="preserve"> το οποίο την έχει </w:t>
      </w:r>
      <w:r>
        <w:rPr>
          <w:rFonts w:eastAsia="Times New Roman"/>
          <w:szCs w:val="24"/>
        </w:rPr>
        <w:t>μεταφέρει στον καινούργιο αιώνα. Ό</w:t>
      </w:r>
      <w:r w:rsidRPr="005A06A9">
        <w:rPr>
          <w:rFonts w:eastAsia="Times New Roman"/>
          <w:szCs w:val="24"/>
        </w:rPr>
        <w:t>λοι είμαστε αρκετά μεγάλ</w:t>
      </w:r>
      <w:r>
        <w:rPr>
          <w:rFonts w:eastAsia="Times New Roman"/>
          <w:szCs w:val="24"/>
        </w:rPr>
        <w:t>οι</w:t>
      </w:r>
      <w:r>
        <w:rPr>
          <w:rFonts w:eastAsia="Times New Roman"/>
          <w:szCs w:val="24"/>
        </w:rPr>
        <w:t>,</w:t>
      </w:r>
      <w:r w:rsidRPr="005A06A9">
        <w:rPr>
          <w:rFonts w:eastAsia="Times New Roman"/>
          <w:szCs w:val="24"/>
        </w:rPr>
        <w:t xml:space="preserve"> για να θυμόμαστε τι υπήρχε πριν την αρχή της κατασκευής της </w:t>
      </w:r>
      <w:r>
        <w:rPr>
          <w:rFonts w:eastAsia="Times New Roman"/>
          <w:szCs w:val="24"/>
        </w:rPr>
        <w:t>ΠΑΘΕ</w:t>
      </w:r>
      <w:r w:rsidRPr="005A06A9">
        <w:rPr>
          <w:rFonts w:eastAsia="Times New Roman"/>
          <w:szCs w:val="24"/>
        </w:rPr>
        <w:t xml:space="preserve"> και πριν </w:t>
      </w:r>
      <w:r>
        <w:rPr>
          <w:rFonts w:eastAsia="Times New Roman"/>
          <w:szCs w:val="24"/>
        </w:rPr>
        <w:t>ο</w:t>
      </w:r>
      <w:r w:rsidRPr="005A06A9">
        <w:rPr>
          <w:rFonts w:eastAsia="Times New Roman"/>
          <w:szCs w:val="24"/>
        </w:rPr>
        <w:t xml:space="preserve">ι κυβερνήσεις μεταξύ </w:t>
      </w:r>
      <w:r>
        <w:rPr>
          <w:rFonts w:eastAsia="Times New Roman"/>
          <w:szCs w:val="24"/>
        </w:rPr>
        <w:t>19</w:t>
      </w:r>
      <w:r w:rsidRPr="005A06A9">
        <w:rPr>
          <w:rFonts w:eastAsia="Times New Roman"/>
          <w:szCs w:val="24"/>
        </w:rPr>
        <w:t>90 και 2004</w:t>
      </w:r>
      <w:r>
        <w:rPr>
          <w:rFonts w:eastAsia="Times New Roman"/>
          <w:szCs w:val="24"/>
        </w:rPr>
        <w:t>, οι</w:t>
      </w:r>
      <w:r w:rsidRPr="005A06A9">
        <w:rPr>
          <w:rFonts w:eastAsia="Times New Roman"/>
          <w:szCs w:val="24"/>
        </w:rPr>
        <w:t xml:space="preserve"> κυβ</w:t>
      </w:r>
      <w:r>
        <w:rPr>
          <w:rFonts w:eastAsia="Times New Roman"/>
          <w:szCs w:val="24"/>
        </w:rPr>
        <w:t>ερνήσεις</w:t>
      </w:r>
      <w:r w:rsidRPr="005A06A9">
        <w:rPr>
          <w:rFonts w:eastAsia="Times New Roman"/>
          <w:szCs w:val="24"/>
        </w:rPr>
        <w:t xml:space="preserve"> Σημίτη κ</w:t>
      </w:r>
      <w:r>
        <w:rPr>
          <w:rFonts w:eastAsia="Times New Roman"/>
          <w:szCs w:val="24"/>
        </w:rPr>
        <w:t>υρίως,</w:t>
      </w:r>
      <w:r w:rsidRPr="005A06A9">
        <w:rPr>
          <w:rFonts w:eastAsia="Times New Roman"/>
          <w:szCs w:val="24"/>
        </w:rPr>
        <w:t xml:space="preserve"> ολοκληρώσουν αυτό που σήμερα ολοκληρώνεται σε επίπεδο σχεδιασμού και οράματος</w:t>
      </w:r>
      <w:r>
        <w:rPr>
          <w:rFonts w:eastAsia="Times New Roman"/>
          <w:szCs w:val="24"/>
        </w:rPr>
        <w:t>.</w:t>
      </w:r>
    </w:p>
    <w:p w14:paraId="5218DC7B" w14:textId="77777777" w:rsidR="00BE48FC" w:rsidRDefault="008F016C">
      <w:pPr>
        <w:spacing w:line="600" w:lineRule="auto"/>
        <w:ind w:firstLine="720"/>
        <w:jc w:val="both"/>
        <w:rPr>
          <w:rFonts w:eastAsia="Times New Roman"/>
          <w:szCs w:val="24"/>
        </w:rPr>
      </w:pPr>
      <w:r>
        <w:rPr>
          <w:rFonts w:eastAsia="Times New Roman"/>
          <w:szCs w:val="24"/>
        </w:rPr>
        <w:t>Όλα τα</w:t>
      </w:r>
      <w:r w:rsidRPr="005A06A9">
        <w:rPr>
          <w:rFonts w:eastAsia="Times New Roman"/>
          <w:szCs w:val="24"/>
        </w:rPr>
        <w:t xml:space="preserve"> μεγάλα έργα</w:t>
      </w:r>
      <w:r>
        <w:rPr>
          <w:rFonts w:eastAsia="Times New Roman"/>
          <w:szCs w:val="24"/>
        </w:rPr>
        <w:t>,</w:t>
      </w:r>
      <w:r w:rsidRPr="005A06A9">
        <w:rPr>
          <w:rFonts w:eastAsia="Times New Roman"/>
          <w:szCs w:val="24"/>
        </w:rPr>
        <w:t xml:space="preserve"> που κατασκευάστ</w:t>
      </w:r>
      <w:r w:rsidRPr="005A06A9">
        <w:rPr>
          <w:rFonts w:eastAsia="Times New Roman"/>
          <w:szCs w:val="24"/>
        </w:rPr>
        <w:t>ηκαν</w:t>
      </w:r>
      <w:r>
        <w:rPr>
          <w:rFonts w:eastAsia="Times New Roman"/>
          <w:szCs w:val="24"/>
        </w:rPr>
        <w:t>,</w:t>
      </w:r>
      <w:r w:rsidRPr="005A06A9">
        <w:rPr>
          <w:rFonts w:eastAsia="Times New Roman"/>
          <w:szCs w:val="24"/>
        </w:rPr>
        <w:t xml:space="preserve"> κατασκευάζονται και θα εξακολουθούν να κατασκευάζονται για λίγα χρόνια στην Ελλάδα</w:t>
      </w:r>
      <w:r>
        <w:rPr>
          <w:rFonts w:eastAsia="Times New Roman"/>
          <w:szCs w:val="24"/>
        </w:rPr>
        <w:t>,</w:t>
      </w:r>
      <w:r w:rsidRPr="005A06A9">
        <w:rPr>
          <w:rFonts w:eastAsia="Times New Roman"/>
          <w:szCs w:val="24"/>
        </w:rPr>
        <w:t xml:space="preserve"> έχουν σχεδιαστεί</w:t>
      </w:r>
      <w:r>
        <w:rPr>
          <w:rFonts w:eastAsia="Times New Roman"/>
          <w:szCs w:val="24"/>
        </w:rPr>
        <w:t>,</w:t>
      </w:r>
      <w:r w:rsidRPr="005A06A9">
        <w:rPr>
          <w:rFonts w:eastAsia="Times New Roman"/>
          <w:szCs w:val="24"/>
        </w:rPr>
        <w:t xml:space="preserve"> έχουν μελετηθεί και έχουν ωριμάσει σε διαφορετικό βαθμό</w:t>
      </w:r>
      <w:r>
        <w:rPr>
          <w:rFonts w:eastAsia="Times New Roman"/>
          <w:szCs w:val="24"/>
        </w:rPr>
        <w:t>,</w:t>
      </w:r>
      <w:r w:rsidRPr="005A06A9">
        <w:rPr>
          <w:rFonts w:eastAsia="Times New Roman"/>
          <w:szCs w:val="24"/>
        </w:rPr>
        <w:t xml:space="preserve"> επίπεδο καθένα μέχρι το 2004</w:t>
      </w:r>
      <w:r>
        <w:rPr>
          <w:rFonts w:eastAsia="Times New Roman"/>
          <w:szCs w:val="24"/>
        </w:rPr>
        <w:t>. Ό,</w:t>
      </w:r>
      <w:r w:rsidRPr="005A06A9">
        <w:rPr>
          <w:rFonts w:eastAsia="Times New Roman"/>
          <w:szCs w:val="24"/>
        </w:rPr>
        <w:t>τι κατασκευάστηκε μέχρι το 2004</w:t>
      </w:r>
      <w:r>
        <w:rPr>
          <w:rFonts w:eastAsia="Times New Roman"/>
          <w:szCs w:val="24"/>
        </w:rPr>
        <w:t>,</w:t>
      </w:r>
      <w:r w:rsidRPr="005A06A9">
        <w:rPr>
          <w:rFonts w:eastAsia="Times New Roman"/>
          <w:szCs w:val="24"/>
        </w:rPr>
        <w:t xml:space="preserve"> θυμίζω ότι και λόγω της Ολ</w:t>
      </w:r>
      <w:r w:rsidRPr="005A06A9">
        <w:rPr>
          <w:rFonts w:eastAsia="Times New Roman"/>
          <w:szCs w:val="24"/>
        </w:rPr>
        <w:t>υμπιάδας και λόγω του ειδικού καθεστώτος</w:t>
      </w:r>
      <w:r>
        <w:rPr>
          <w:rFonts w:eastAsia="Times New Roman"/>
          <w:szCs w:val="24"/>
        </w:rPr>
        <w:t>,</w:t>
      </w:r>
      <w:r>
        <w:rPr>
          <w:rFonts w:eastAsia="Times New Roman"/>
          <w:szCs w:val="24"/>
        </w:rPr>
        <w:t xml:space="preserve"> τελείωσε</w:t>
      </w:r>
      <w:r w:rsidRPr="005A06A9">
        <w:rPr>
          <w:rFonts w:eastAsia="Times New Roman"/>
          <w:szCs w:val="24"/>
        </w:rPr>
        <w:t xml:space="preserve"> εμπρόθεσμα και ό</w:t>
      </w:r>
      <w:r>
        <w:rPr>
          <w:rFonts w:eastAsia="Times New Roman"/>
          <w:szCs w:val="24"/>
        </w:rPr>
        <w:t>,</w:t>
      </w:r>
      <w:r w:rsidRPr="005A06A9">
        <w:rPr>
          <w:rFonts w:eastAsia="Times New Roman"/>
          <w:szCs w:val="24"/>
        </w:rPr>
        <w:t>τι έμεινε πίσω το 2004</w:t>
      </w:r>
      <w:r>
        <w:rPr>
          <w:rFonts w:eastAsia="Times New Roman"/>
          <w:szCs w:val="24"/>
        </w:rPr>
        <w:t>,</w:t>
      </w:r>
      <w:r w:rsidRPr="005A06A9">
        <w:rPr>
          <w:rFonts w:eastAsia="Times New Roman"/>
          <w:szCs w:val="24"/>
        </w:rPr>
        <w:t xml:space="preserve"> καταδικάστηκε σε μόνιμες καθυστερήσεις</w:t>
      </w:r>
      <w:r>
        <w:rPr>
          <w:rFonts w:eastAsia="Times New Roman"/>
          <w:szCs w:val="24"/>
        </w:rPr>
        <w:t>,</w:t>
      </w:r>
      <w:r w:rsidRPr="005A06A9">
        <w:rPr>
          <w:rFonts w:eastAsia="Times New Roman"/>
          <w:szCs w:val="24"/>
        </w:rPr>
        <w:t xml:space="preserve"> αναβολές</w:t>
      </w:r>
      <w:r>
        <w:rPr>
          <w:rFonts w:eastAsia="Times New Roman"/>
          <w:szCs w:val="24"/>
        </w:rPr>
        <w:t>,</w:t>
      </w:r>
      <w:r w:rsidRPr="005A06A9">
        <w:rPr>
          <w:rFonts w:eastAsia="Times New Roman"/>
          <w:szCs w:val="24"/>
        </w:rPr>
        <w:t xml:space="preserve"> προβλήματα</w:t>
      </w:r>
      <w:r>
        <w:rPr>
          <w:rFonts w:eastAsia="Times New Roman"/>
          <w:szCs w:val="24"/>
        </w:rPr>
        <w:t>,</w:t>
      </w:r>
      <w:r w:rsidRPr="005A06A9">
        <w:rPr>
          <w:rFonts w:eastAsia="Times New Roman"/>
          <w:szCs w:val="24"/>
        </w:rPr>
        <w:t xml:space="preserve"> τα οποία κρατάνε ακόμη μέχρι και σήμερα</w:t>
      </w:r>
      <w:r>
        <w:rPr>
          <w:rFonts w:eastAsia="Times New Roman"/>
          <w:szCs w:val="24"/>
        </w:rPr>
        <w:t>.</w:t>
      </w:r>
    </w:p>
    <w:p w14:paraId="5218DC7C" w14:textId="77777777" w:rsidR="00BE48FC" w:rsidRDefault="008F016C">
      <w:pPr>
        <w:spacing w:line="600" w:lineRule="auto"/>
        <w:ind w:firstLine="720"/>
        <w:jc w:val="both"/>
        <w:rPr>
          <w:rFonts w:eastAsia="Times New Roman"/>
          <w:szCs w:val="24"/>
        </w:rPr>
      </w:pPr>
      <w:r>
        <w:rPr>
          <w:rFonts w:eastAsia="Times New Roman"/>
          <w:szCs w:val="24"/>
        </w:rPr>
        <w:t>Θ</w:t>
      </w:r>
      <w:r w:rsidRPr="005A06A9">
        <w:rPr>
          <w:rFonts w:eastAsia="Times New Roman"/>
          <w:szCs w:val="24"/>
        </w:rPr>
        <w:t>α στεναχωρήσ</w:t>
      </w:r>
      <w:r>
        <w:rPr>
          <w:rFonts w:eastAsia="Times New Roman"/>
          <w:szCs w:val="24"/>
        </w:rPr>
        <w:t>ω</w:t>
      </w:r>
      <w:r w:rsidRPr="005A06A9">
        <w:rPr>
          <w:rFonts w:eastAsia="Times New Roman"/>
          <w:szCs w:val="24"/>
        </w:rPr>
        <w:t xml:space="preserve"> τον κ</w:t>
      </w:r>
      <w:r>
        <w:rPr>
          <w:rFonts w:eastAsia="Times New Roman"/>
          <w:szCs w:val="24"/>
        </w:rPr>
        <w:t>.</w:t>
      </w:r>
      <w:r w:rsidRPr="005A06A9">
        <w:rPr>
          <w:rFonts w:eastAsia="Times New Roman"/>
          <w:szCs w:val="24"/>
        </w:rPr>
        <w:t xml:space="preserve"> Σκρέκα</w:t>
      </w:r>
      <w:r>
        <w:rPr>
          <w:rFonts w:eastAsia="Times New Roman"/>
          <w:szCs w:val="24"/>
        </w:rPr>
        <w:t xml:space="preserve">, </w:t>
      </w:r>
      <w:r w:rsidRPr="005A06A9">
        <w:rPr>
          <w:rFonts w:eastAsia="Times New Roman"/>
          <w:szCs w:val="24"/>
        </w:rPr>
        <w:t>τον κ</w:t>
      </w:r>
      <w:r>
        <w:rPr>
          <w:rFonts w:eastAsia="Times New Roman"/>
          <w:szCs w:val="24"/>
        </w:rPr>
        <w:t>.</w:t>
      </w:r>
      <w:r w:rsidRPr="005A06A9">
        <w:rPr>
          <w:rFonts w:eastAsia="Times New Roman"/>
          <w:szCs w:val="24"/>
        </w:rPr>
        <w:t xml:space="preserve"> Καραμανλή και τους συναδ</w:t>
      </w:r>
      <w:r w:rsidRPr="005A06A9">
        <w:rPr>
          <w:rFonts w:eastAsia="Times New Roman"/>
          <w:szCs w:val="24"/>
        </w:rPr>
        <w:t xml:space="preserve">έλφους της </w:t>
      </w:r>
      <w:r>
        <w:rPr>
          <w:rFonts w:eastAsia="Times New Roman"/>
          <w:szCs w:val="24"/>
        </w:rPr>
        <w:t>μ</w:t>
      </w:r>
      <w:r w:rsidRPr="005A06A9">
        <w:rPr>
          <w:rFonts w:eastAsia="Times New Roman"/>
          <w:szCs w:val="24"/>
        </w:rPr>
        <w:t xml:space="preserve">είζονος </w:t>
      </w:r>
      <w:r>
        <w:rPr>
          <w:rFonts w:eastAsia="Times New Roman"/>
          <w:szCs w:val="24"/>
        </w:rPr>
        <w:t>Α</w:t>
      </w:r>
      <w:r w:rsidRPr="005A06A9">
        <w:rPr>
          <w:rFonts w:eastAsia="Times New Roman"/>
          <w:szCs w:val="24"/>
        </w:rPr>
        <w:t>ντιπολίτευσης</w:t>
      </w:r>
      <w:r>
        <w:rPr>
          <w:rFonts w:eastAsia="Times New Roman"/>
          <w:szCs w:val="24"/>
        </w:rPr>
        <w:t>,</w:t>
      </w:r>
      <w:r w:rsidRPr="005A06A9">
        <w:rPr>
          <w:rFonts w:eastAsia="Times New Roman"/>
          <w:szCs w:val="24"/>
        </w:rPr>
        <w:t xml:space="preserve"> αλλά ούτε η </w:t>
      </w:r>
      <w:r>
        <w:rPr>
          <w:rFonts w:eastAsia="Times New Roman"/>
          <w:szCs w:val="24"/>
        </w:rPr>
        <w:t>Ε</w:t>
      </w:r>
      <w:r w:rsidRPr="005A06A9">
        <w:rPr>
          <w:rFonts w:eastAsia="Times New Roman"/>
          <w:szCs w:val="24"/>
        </w:rPr>
        <w:t xml:space="preserve">65 αποτελεί </w:t>
      </w:r>
      <w:r>
        <w:rPr>
          <w:rFonts w:eastAsia="Times New Roman"/>
          <w:szCs w:val="24"/>
        </w:rPr>
        <w:t>ό</w:t>
      </w:r>
      <w:r w:rsidRPr="005A06A9">
        <w:rPr>
          <w:rFonts w:eastAsia="Times New Roman"/>
          <w:szCs w:val="24"/>
        </w:rPr>
        <w:t xml:space="preserve">ραμα της </w:t>
      </w:r>
      <w:r>
        <w:rPr>
          <w:rFonts w:eastAsia="Times New Roman"/>
          <w:szCs w:val="24"/>
        </w:rPr>
        <w:t>Κ</w:t>
      </w:r>
      <w:r w:rsidRPr="005A06A9">
        <w:rPr>
          <w:rFonts w:eastAsia="Times New Roman"/>
          <w:szCs w:val="24"/>
        </w:rPr>
        <w:t>υβέρνησης Καραμανλή</w:t>
      </w:r>
      <w:r>
        <w:rPr>
          <w:rFonts w:eastAsia="Times New Roman"/>
          <w:szCs w:val="24"/>
        </w:rPr>
        <w:t xml:space="preserve"> ούτε κανέναν</w:t>
      </w:r>
      <w:r w:rsidRPr="005A06A9">
        <w:rPr>
          <w:rFonts w:eastAsia="Times New Roman"/>
          <w:szCs w:val="24"/>
        </w:rPr>
        <w:t xml:space="preserve"> άλλο</w:t>
      </w:r>
      <w:r>
        <w:rPr>
          <w:rFonts w:eastAsia="Times New Roman"/>
          <w:szCs w:val="24"/>
        </w:rPr>
        <w:t xml:space="preserve"> μεγάλο αυτοκινητόδρομο τον οραματίστηκε η</w:t>
      </w:r>
      <w:r w:rsidRPr="005A06A9">
        <w:rPr>
          <w:rFonts w:eastAsia="Times New Roman"/>
          <w:szCs w:val="24"/>
        </w:rPr>
        <w:t xml:space="preserve"> Νέα Δημοκρατία</w:t>
      </w:r>
      <w:r>
        <w:rPr>
          <w:rFonts w:eastAsia="Times New Roman"/>
          <w:szCs w:val="24"/>
        </w:rPr>
        <w:t>. Είναι έ</w:t>
      </w:r>
      <w:r w:rsidRPr="005A06A9">
        <w:rPr>
          <w:rFonts w:eastAsia="Times New Roman"/>
          <w:szCs w:val="24"/>
        </w:rPr>
        <w:t>ργα</w:t>
      </w:r>
      <w:r>
        <w:rPr>
          <w:rFonts w:eastAsia="Times New Roman"/>
          <w:szCs w:val="24"/>
        </w:rPr>
        <w:t>,</w:t>
      </w:r>
      <w:r w:rsidRPr="005A06A9">
        <w:rPr>
          <w:rFonts w:eastAsia="Times New Roman"/>
          <w:szCs w:val="24"/>
        </w:rPr>
        <w:t xml:space="preserve"> που άρχισα</w:t>
      </w:r>
      <w:r>
        <w:rPr>
          <w:rFonts w:eastAsia="Times New Roman"/>
          <w:szCs w:val="24"/>
        </w:rPr>
        <w:t>ν</w:t>
      </w:r>
      <w:r w:rsidRPr="005A06A9">
        <w:rPr>
          <w:rFonts w:eastAsia="Times New Roman"/>
          <w:szCs w:val="24"/>
        </w:rPr>
        <w:t xml:space="preserve"> στη δεκαετία του </w:t>
      </w:r>
      <w:r>
        <w:rPr>
          <w:rFonts w:eastAsia="Times New Roman"/>
          <w:szCs w:val="24"/>
        </w:rPr>
        <w:t>’</w:t>
      </w:r>
      <w:r w:rsidRPr="005A06A9">
        <w:rPr>
          <w:rFonts w:eastAsia="Times New Roman"/>
          <w:szCs w:val="24"/>
        </w:rPr>
        <w:t>90</w:t>
      </w:r>
      <w:r>
        <w:rPr>
          <w:rFonts w:eastAsia="Times New Roman"/>
          <w:szCs w:val="24"/>
        </w:rPr>
        <w:t>,</w:t>
      </w:r>
      <w:r w:rsidRPr="005A06A9">
        <w:rPr>
          <w:rFonts w:eastAsia="Times New Roman"/>
          <w:szCs w:val="24"/>
        </w:rPr>
        <w:t xml:space="preserve"> είναι κουβέντες</w:t>
      </w:r>
      <w:r>
        <w:rPr>
          <w:rFonts w:eastAsia="Times New Roman"/>
          <w:szCs w:val="24"/>
        </w:rPr>
        <w:t>,</w:t>
      </w:r>
      <w:r w:rsidRPr="005A06A9">
        <w:rPr>
          <w:rFonts w:eastAsia="Times New Roman"/>
          <w:szCs w:val="24"/>
        </w:rPr>
        <w:t xml:space="preserve"> που άρχισαν στη δεκαετία </w:t>
      </w:r>
      <w:r w:rsidRPr="005A06A9">
        <w:rPr>
          <w:rFonts w:eastAsia="Times New Roman"/>
          <w:szCs w:val="24"/>
        </w:rPr>
        <w:t xml:space="preserve">του </w:t>
      </w:r>
      <w:r>
        <w:rPr>
          <w:rFonts w:eastAsia="Times New Roman"/>
          <w:szCs w:val="24"/>
        </w:rPr>
        <w:t>‘</w:t>
      </w:r>
      <w:r w:rsidRPr="005A06A9">
        <w:rPr>
          <w:rFonts w:eastAsia="Times New Roman"/>
          <w:szCs w:val="24"/>
        </w:rPr>
        <w:t>90 και παλιότερα και μερικά είναι από τότε</w:t>
      </w:r>
      <w:r>
        <w:rPr>
          <w:rFonts w:eastAsia="Times New Roman"/>
          <w:szCs w:val="24"/>
        </w:rPr>
        <w:t>.</w:t>
      </w:r>
    </w:p>
    <w:p w14:paraId="5218DC7D" w14:textId="77777777" w:rsidR="00BE48FC" w:rsidRDefault="008F016C">
      <w:pPr>
        <w:spacing w:line="600" w:lineRule="auto"/>
        <w:ind w:firstLine="720"/>
        <w:jc w:val="both"/>
        <w:rPr>
          <w:rFonts w:eastAsia="Times New Roman"/>
          <w:szCs w:val="24"/>
        </w:rPr>
      </w:pPr>
      <w:r>
        <w:rPr>
          <w:rFonts w:eastAsia="Times New Roman"/>
          <w:szCs w:val="24"/>
        </w:rPr>
        <w:t>Ο</w:t>
      </w:r>
      <w:r w:rsidRPr="005A06A9">
        <w:rPr>
          <w:rFonts w:eastAsia="Times New Roman"/>
          <w:szCs w:val="24"/>
        </w:rPr>
        <w:t>ι συμβάσεις παραχώρησης</w:t>
      </w:r>
      <w:r>
        <w:rPr>
          <w:rFonts w:eastAsia="Times New Roman"/>
          <w:szCs w:val="24"/>
        </w:rPr>
        <w:t>,</w:t>
      </w:r>
      <w:r w:rsidRPr="005A06A9">
        <w:rPr>
          <w:rFonts w:eastAsia="Times New Roman"/>
          <w:szCs w:val="24"/>
        </w:rPr>
        <w:t xml:space="preserve"> όντως </w:t>
      </w:r>
      <w:r>
        <w:rPr>
          <w:rFonts w:eastAsia="Times New Roman"/>
          <w:szCs w:val="24"/>
        </w:rPr>
        <w:t>έγιναν,</w:t>
      </w:r>
      <w:r w:rsidRPr="005A06A9">
        <w:rPr>
          <w:rFonts w:eastAsia="Times New Roman"/>
          <w:szCs w:val="24"/>
        </w:rPr>
        <w:t xml:space="preserve"> ωρίμασαν μέσα στην περίοδο 2004</w:t>
      </w:r>
      <w:r>
        <w:rPr>
          <w:rFonts w:eastAsia="Times New Roman"/>
          <w:szCs w:val="24"/>
        </w:rPr>
        <w:t>-</w:t>
      </w:r>
      <w:r w:rsidRPr="005A06A9">
        <w:rPr>
          <w:rFonts w:eastAsia="Times New Roman"/>
          <w:szCs w:val="24"/>
        </w:rPr>
        <w:t>2007 και η αλήθεια είναι ότι τα επόμενα προβλήματα που εμφανίστηκαν</w:t>
      </w:r>
      <w:r>
        <w:rPr>
          <w:rFonts w:eastAsia="Times New Roman"/>
          <w:szCs w:val="24"/>
        </w:rPr>
        <w:t>,</w:t>
      </w:r>
      <w:r w:rsidRPr="005A06A9">
        <w:rPr>
          <w:rFonts w:eastAsia="Times New Roman"/>
          <w:szCs w:val="24"/>
        </w:rPr>
        <w:t xml:space="preserve"> οφείλονται κυρίως </w:t>
      </w:r>
      <w:r>
        <w:rPr>
          <w:rFonts w:eastAsia="Times New Roman"/>
          <w:szCs w:val="24"/>
        </w:rPr>
        <w:t>σ</w:t>
      </w:r>
      <w:r w:rsidRPr="005A06A9">
        <w:rPr>
          <w:rFonts w:eastAsia="Times New Roman"/>
          <w:szCs w:val="24"/>
        </w:rPr>
        <w:t xml:space="preserve">τα προβλήματα </w:t>
      </w:r>
      <w:r>
        <w:rPr>
          <w:rFonts w:eastAsia="Times New Roman"/>
          <w:szCs w:val="24"/>
        </w:rPr>
        <w:t>και τις</w:t>
      </w:r>
      <w:r w:rsidRPr="005A06A9">
        <w:rPr>
          <w:rFonts w:eastAsia="Times New Roman"/>
          <w:szCs w:val="24"/>
        </w:rPr>
        <w:t xml:space="preserve"> ανεπάρκειας που είχαν αυτές συμβάσεις παραχώρησης</w:t>
      </w:r>
      <w:r>
        <w:rPr>
          <w:rFonts w:eastAsia="Times New Roman"/>
          <w:szCs w:val="24"/>
        </w:rPr>
        <w:t>. Δ</w:t>
      </w:r>
      <w:r w:rsidRPr="005A06A9">
        <w:rPr>
          <w:rFonts w:eastAsia="Times New Roman"/>
          <w:szCs w:val="24"/>
        </w:rPr>
        <w:t xml:space="preserve">εν είχαν </w:t>
      </w:r>
      <w:r>
        <w:rPr>
          <w:rFonts w:eastAsia="Times New Roman"/>
          <w:szCs w:val="24"/>
        </w:rPr>
        <w:t>για παράδειγμα</w:t>
      </w:r>
      <w:r w:rsidRPr="005A06A9">
        <w:rPr>
          <w:rFonts w:eastAsia="Times New Roman"/>
          <w:szCs w:val="24"/>
        </w:rPr>
        <w:t xml:space="preserve"> πρόληψη κινδύνου</w:t>
      </w:r>
      <w:r>
        <w:rPr>
          <w:rFonts w:eastAsia="Times New Roman"/>
          <w:szCs w:val="24"/>
        </w:rPr>
        <w:t>. Ο</w:t>
      </w:r>
      <w:r w:rsidRPr="005A06A9">
        <w:rPr>
          <w:rFonts w:eastAsia="Times New Roman"/>
          <w:szCs w:val="24"/>
        </w:rPr>
        <w:t xml:space="preserve">ι παραχωρησιούχοι δεν κινδύνευαν από τίποτα </w:t>
      </w:r>
      <w:r>
        <w:rPr>
          <w:rFonts w:eastAsia="Times New Roman"/>
          <w:szCs w:val="24"/>
        </w:rPr>
        <w:t>αν σταματούσαν, όπως</w:t>
      </w:r>
      <w:r w:rsidRPr="005A06A9">
        <w:rPr>
          <w:rFonts w:eastAsia="Times New Roman"/>
          <w:szCs w:val="24"/>
        </w:rPr>
        <w:t xml:space="preserve"> σταμάτησαν το 2011</w:t>
      </w:r>
      <w:r>
        <w:rPr>
          <w:rFonts w:eastAsia="Times New Roman"/>
          <w:szCs w:val="24"/>
        </w:rPr>
        <w:t xml:space="preserve">, τα έργα, για τον απλούστατο </w:t>
      </w:r>
      <w:r w:rsidRPr="005A06A9">
        <w:rPr>
          <w:rFonts w:eastAsia="Times New Roman"/>
          <w:szCs w:val="24"/>
        </w:rPr>
        <w:t xml:space="preserve">λόγο </w:t>
      </w:r>
      <w:r>
        <w:rPr>
          <w:rFonts w:eastAsia="Times New Roman"/>
          <w:szCs w:val="24"/>
        </w:rPr>
        <w:t xml:space="preserve">ότι </w:t>
      </w:r>
      <w:r w:rsidRPr="005A06A9">
        <w:rPr>
          <w:rFonts w:eastAsia="Times New Roman"/>
          <w:szCs w:val="24"/>
        </w:rPr>
        <w:t>δεν υπήρχ</w:t>
      </w:r>
      <w:r>
        <w:rPr>
          <w:rFonts w:eastAsia="Times New Roman"/>
          <w:szCs w:val="24"/>
        </w:rPr>
        <w:t>ε</w:t>
      </w:r>
      <w:r w:rsidRPr="005A06A9">
        <w:rPr>
          <w:rFonts w:eastAsia="Times New Roman"/>
          <w:szCs w:val="24"/>
        </w:rPr>
        <w:t xml:space="preserve"> κα</w:t>
      </w:r>
      <w:r>
        <w:rPr>
          <w:rFonts w:eastAsia="Times New Roman"/>
          <w:szCs w:val="24"/>
        </w:rPr>
        <w:t>μ</w:t>
      </w:r>
      <w:r>
        <w:rPr>
          <w:rFonts w:eastAsia="Times New Roman"/>
          <w:szCs w:val="24"/>
        </w:rPr>
        <w:t>μ</w:t>
      </w:r>
      <w:r w:rsidRPr="005A06A9">
        <w:rPr>
          <w:rFonts w:eastAsia="Times New Roman"/>
          <w:szCs w:val="24"/>
        </w:rPr>
        <w:t xml:space="preserve">ία πρόβλεψη </w:t>
      </w:r>
      <w:r>
        <w:rPr>
          <w:rFonts w:eastAsia="Times New Roman"/>
          <w:szCs w:val="24"/>
        </w:rPr>
        <w:t>σ</w:t>
      </w:r>
      <w:r w:rsidRPr="005A06A9">
        <w:rPr>
          <w:rFonts w:eastAsia="Times New Roman"/>
          <w:szCs w:val="24"/>
        </w:rPr>
        <w:t>τη σύμβαση</w:t>
      </w:r>
      <w:r w:rsidRPr="005A06A9">
        <w:rPr>
          <w:rFonts w:eastAsia="Times New Roman"/>
          <w:szCs w:val="24"/>
        </w:rPr>
        <w:t xml:space="preserve"> για </w:t>
      </w:r>
      <w:r>
        <w:rPr>
          <w:rFonts w:eastAsia="Times New Roman"/>
          <w:szCs w:val="24"/>
        </w:rPr>
        <w:t xml:space="preserve">το </w:t>
      </w:r>
      <w:r w:rsidRPr="005A06A9">
        <w:rPr>
          <w:rFonts w:eastAsia="Times New Roman"/>
          <w:szCs w:val="24"/>
        </w:rPr>
        <w:t>τι θα γίνει μετά</w:t>
      </w:r>
      <w:r>
        <w:rPr>
          <w:rFonts w:eastAsia="Times New Roman"/>
          <w:szCs w:val="24"/>
        </w:rPr>
        <w:t>. Ε</w:t>
      </w:r>
      <w:r w:rsidRPr="005A06A9">
        <w:rPr>
          <w:rFonts w:eastAsia="Times New Roman"/>
          <w:szCs w:val="24"/>
        </w:rPr>
        <w:t xml:space="preserve">κεί </w:t>
      </w:r>
      <w:r>
        <w:rPr>
          <w:rFonts w:eastAsia="Times New Roman"/>
          <w:szCs w:val="24"/>
        </w:rPr>
        <w:t>ά</w:t>
      </w:r>
      <w:r w:rsidRPr="005A06A9">
        <w:rPr>
          <w:rFonts w:eastAsia="Times New Roman"/>
          <w:szCs w:val="24"/>
        </w:rPr>
        <w:t xml:space="preserve">ρχισαν οι συζητήσεις και αυτές </w:t>
      </w:r>
      <w:r>
        <w:rPr>
          <w:rFonts w:eastAsia="Times New Roman"/>
          <w:szCs w:val="24"/>
        </w:rPr>
        <w:t>έ</w:t>
      </w:r>
      <w:r w:rsidRPr="005A06A9">
        <w:rPr>
          <w:rFonts w:eastAsia="Times New Roman"/>
          <w:szCs w:val="24"/>
        </w:rPr>
        <w:t>φεραν και μεγαλύτερο κόστος και τεράστιες καθυστερήσεις</w:t>
      </w:r>
      <w:r>
        <w:rPr>
          <w:rFonts w:eastAsia="Times New Roman"/>
          <w:szCs w:val="24"/>
        </w:rPr>
        <w:t>.</w:t>
      </w:r>
    </w:p>
    <w:p w14:paraId="5218DC7E" w14:textId="77777777" w:rsidR="00BE48FC" w:rsidRDefault="008F016C">
      <w:pPr>
        <w:spacing w:line="600" w:lineRule="auto"/>
        <w:ind w:firstLine="720"/>
        <w:jc w:val="both"/>
        <w:rPr>
          <w:rFonts w:eastAsia="Times New Roman"/>
          <w:szCs w:val="24"/>
        </w:rPr>
      </w:pPr>
      <w:r>
        <w:rPr>
          <w:rFonts w:eastAsia="Times New Roman"/>
          <w:szCs w:val="24"/>
        </w:rPr>
        <w:t>Ή</w:t>
      </w:r>
      <w:r w:rsidRPr="005A06A9">
        <w:rPr>
          <w:rFonts w:eastAsia="Times New Roman"/>
          <w:szCs w:val="24"/>
        </w:rPr>
        <w:t>ταν λεόντε</w:t>
      </w:r>
      <w:r>
        <w:rPr>
          <w:rFonts w:eastAsia="Times New Roman"/>
          <w:szCs w:val="24"/>
        </w:rPr>
        <w:t>ι</w:t>
      </w:r>
      <w:r w:rsidRPr="005A06A9">
        <w:rPr>
          <w:rFonts w:eastAsia="Times New Roman"/>
          <w:szCs w:val="24"/>
        </w:rPr>
        <w:t>ες</w:t>
      </w:r>
      <w:r>
        <w:rPr>
          <w:rFonts w:eastAsia="Times New Roman"/>
          <w:szCs w:val="24"/>
        </w:rPr>
        <w:t>,</w:t>
      </w:r>
      <w:r w:rsidRPr="005A06A9">
        <w:rPr>
          <w:rFonts w:eastAsia="Times New Roman"/>
          <w:szCs w:val="24"/>
        </w:rPr>
        <w:t xml:space="preserve"> όχι μόνο για τους ιδιώτες</w:t>
      </w:r>
      <w:r>
        <w:rPr>
          <w:rFonts w:eastAsia="Times New Roman"/>
          <w:szCs w:val="24"/>
        </w:rPr>
        <w:t>,</w:t>
      </w:r>
      <w:r w:rsidRPr="005A06A9">
        <w:rPr>
          <w:rFonts w:eastAsia="Times New Roman"/>
          <w:szCs w:val="24"/>
        </w:rPr>
        <w:t xml:space="preserve"> αλλά ήταν ιδιαίτερα επαχθείς οι συμβάσεις του 2004 για τους χρήστες</w:t>
      </w:r>
      <w:r>
        <w:rPr>
          <w:rFonts w:eastAsia="Times New Roman"/>
          <w:szCs w:val="24"/>
        </w:rPr>
        <w:t>. Τ</w:t>
      </w:r>
      <w:r w:rsidRPr="005A06A9">
        <w:rPr>
          <w:rFonts w:eastAsia="Times New Roman"/>
          <w:szCs w:val="24"/>
        </w:rPr>
        <w:t>α διόδια στην Ελλάδα ή</w:t>
      </w:r>
      <w:r w:rsidRPr="005A06A9">
        <w:rPr>
          <w:rFonts w:eastAsia="Times New Roman"/>
          <w:szCs w:val="24"/>
        </w:rPr>
        <w:t xml:space="preserve">ταν και είναι ακριβότερα από τις περισσότερες χώρες </w:t>
      </w:r>
      <w:r>
        <w:rPr>
          <w:rFonts w:eastAsia="Times New Roman"/>
          <w:szCs w:val="24"/>
        </w:rPr>
        <w:t>Ε</w:t>
      </w:r>
      <w:r w:rsidRPr="005A06A9">
        <w:rPr>
          <w:rFonts w:eastAsia="Times New Roman"/>
          <w:szCs w:val="24"/>
        </w:rPr>
        <w:t xml:space="preserve">υρωπαϊκής </w:t>
      </w:r>
      <w:r>
        <w:rPr>
          <w:rFonts w:eastAsia="Times New Roman"/>
          <w:szCs w:val="24"/>
        </w:rPr>
        <w:t>Έ</w:t>
      </w:r>
      <w:r w:rsidRPr="005A06A9">
        <w:rPr>
          <w:rFonts w:eastAsia="Times New Roman"/>
          <w:szCs w:val="24"/>
        </w:rPr>
        <w:t>νωσης</w:t>
      </w:r>
      <w:r>
        <w:rPr>
          <w:rFonts w:eastAsia="Times New Roman"/>
          <w:szCs w:val="24"/>
        </w:rPr>
        <w:t>. Κ</w:t>
      </w:r>
      <w:r w:rsidRPr="005A06A9">
        <w:rPr>
          <w:rFonts w:eastAsia="Times New Roman"/>
          <w:szCs w:val="24"/>
        </w:rPr>
        <w:t xml:space="preserve">αι βλέπω με μεγάλη περιέργεια </w:t>
      </w:r>
      <w:r>
        <w:rPr>
          <w:rFonts w:eastAsia="Times New Roman"/>
          <w:szCs w:val="24"/>
        </w:rPr>
        <w:t>αυτούς,</w:t>
      </w:r>
      <w:r w:rsidRPr="005A06A9">
        <w:rPr>
          <w:rFonts w:eastAsia="Times New Roman"/>
          <w:szCs w:val="24"/>
        </w:rPr>
        <w:t xml:space="preserve"> που </w:t>
      </w:r>
      <w:r>
        <w:rPr>
          <w:rFonts w:eastAsia="Times New Roman"/>
          <w:szCs w:val="24"/>
        </w:rPr>
        <w:t>έκαναν</w:t>
      </w:r>
      <w:r w:rsidRPr="005A06A9">
        <w:rPr>
          <w:rFonts w:eastAsia="Times New Roman"/>
          <w:szCs w:val="24"/>
        </w:rPr>
        <w:t xml:space="preserve"> καριέρα με το </w:t>
      </w:r>
      <w:r>
        <w:rPr>
          <w:rFonts w:eastAsia="Times New Roman"/>
          <w:szCs w:val="24"/>
        </w:rPr>
        <w:t>«</w:t>
      </w:r>
      <w:r w:rsidRPr="005A06A9">
        <w:rPr>
          <w:rFonts w:eastAsia="Times New Roman"/>
          <w:szCs w:val="24"/>
        </w:rPr>
        <w:t>δεν πληρώνω</w:t>
      </w:r>
      <w:r>
        <w:rPr>
          <w:rFonts w:eastAsia="Times New Roman"/>
          <w:szCs w:val="24"/>
        </w:rPr>
        <w:t>»</w:t>
      </w:r>
      <w:r w:rsidRPr="005A06A9">
        <w:rPr>
          <w:rFonts w:eastAsia="Times New Roman"/>
          <w:szCs w:val="24"/>
        </w:rPr>
        <w:t xml:space="preserve"> και καταγγέλλοντας </w:t>
      </w:r>
      <w:r>
        <w:rPr>
          <w:rFonts w:eastAsia="Times New Roman"/>
          <w:szCs w:val="24"/>
        </w:rPr>
        <w:t xml:space="preserve">τα </w:t>
      </w:r>
      <w:r w:rsidRPr="005A06A9">
        <w:rPr>
          <w:rFonts w:eastAsia="Times New Roman"/>
          <w:szCs w:val="24"/>
        </w:rPr>
        <w:t>ακριβά διόδια</w:t>
      </w:r>
      <w:r>
        <w:rPr>
          <w:rFonts w:eastAsia="Times New Roman"/>
          <w:szCs w:val="24"/>
        </w:rPr>
        <w:t>,</w:t>
      </w:r>
      <w:r w:rsidRPr="005A06A9">
        <w:rPr>
          <w:rFonts w:eastAsia="Times New Roman"/>
          <w:szCs w:val="24"/>
        </w:rPr>
        <w:t xml:space="preserve"> σήμερα να λένε ότι είναι ημέρα </w:t>
      </w:r>
      <w:r>
        <w:rPr>
          <w:rFonts w:eastAsia="Times New Roman"/>
          <w:szCs w:val="24"/>
        </w:rPr>
        <w:t>τ</w:t>
      </w:r>
      <w:r w:rsidRPr="005A06A9">
        <w:rPr>
          <w:rFonts w:eastAsia="Times New Roman"/>
          <w:szCs w:val="24"/>
        </w:rPr>
        <w:t>ρίτη</w:t>
      </w:r>
      <w:r>
        <w:rPr>
          <w:rFonts w:eastAsia="Times New Roman"/>
          <w:szCs w:val="24"/>
        </w:rPr>
        <w:t>. Τ</w:t>
      </w:r>
      <w:r w:rsidRPr="005A06A9">
        <w:rPr>
          <w:rFonts w:eastAsia="Times New Roman"/>
          <w:szCs w:val="24"/>
        </w:rPr>
        <w:t xml:space="preserve">ο σημερινό κόστος των </w:t>
      </w:r>
      <w:r>
        <w:rPr>
          <w:rFonts w:eastAsia="Times New Roman"/>
          <w:szCs w:val="24"/>
        </w:rPr>
        <w:t>διοδίων</w:t>
      </w:r>
      <w:r w:rsidRPr="005A06A9">
        <w:rPr>
          <w:rFonts w:eastAsia="Times New Roman"/>
          <w:szCs w:val="24"/>
        </w:rPr>
        <w:t xml:space="preserve"> α</w:t>
      </w:r>
      <w:r w:rsidRPr="005A06A9">
        <w:rPr>
          <w:rFonts w:eastAsia="Times New Roman"/>
          <w:szCs w:val="24"/>
        </w:rPr>
        <w:t>πό την Αθήνα μέχρι τα Τρίκαλα είναι 22 ευρώ</w:t>
      </w:r>
      <w:r>
        <w:rPr>
          <w:rFonts w:eastAsia="Times New Roman"/>
          <w:szCs w:val="24"/>
        </w:rPr>
        <w:t>.</w:t>
      </w:r>
      <w:r w:rsidRPr="005A06A9">
        <w:rPr>
          <w:rFonts w:eastAsia="Times New Roman"/>
          <w:szCs w:val="24"/>
        </w:rPr>
        <w:t xml:space="preserve"> Αναρωτιέται κανείς πού θα φτάσει </w:t>
      </w:r>
      <w:r>
        <w:rPr>
          <w:rFonts w:eastAsia="Times New Roman"/>
          <w:szCs w:val="24"/>
        </w:rPr>
        <w:t>,</w:t>
      </w:r>
      <w:r w:rsidRPr="005A06A9">
        <w:rPr>
          <w:rFonts w:eastAsia="Times New Roman"/>
          <w:szCs w:val="24"/>
        </w:rPr>
        <w:t xml:space="preserve">όταν </w:t>
      </w:r>
      <w:r>
        <w:rPr>
          <w:rFonts w:eastAsia="Times New Roman"/>
          <w:szCs w:val="24"/>
        </w:rPr>
        <w:t>ε</w:t>
      </w:r>
      <w:r w:rsidRPr="005A06A9">
        <w:rPr>
          <w:rFonts w:eastAsia="Times New Roman"/>
          <w:szCs w:val="24"/>
        </w:rPr>
        <w:t>πιτέλους τελειώσει στο νότιο τμήμα</w:t>
      </w:r>
      <w:r>
        <w:rPr>
          <w:rFonts w:eastAsia="Times New Roman"/>
          <w:szCs w:val="24"/>
        </w:rPr>
        <w:t xml:space="preserve">. Το κόστος των διοδίων </w:t>
      </w:r>
      <w:r w:rsidRPr="005A06A9">
        <w:rPr>
          <w:rFonts w:eastAsia="Times New Roman"/>
          <w:szCs w:val="24"/>
        </w:rPr>
        <w:t>στην Ελλάδα σήμερα ξεπερνάει το κόστος των καυσίμων</w:t>
      </w:r>
      <w:r>
        <w:rPr>
          <w:rFonts w:eastAsia="Times New Roman"/>
          <w:szCs w:val="24"/>
        </w:rPr>
        <w:t>,</w:t>
      </w:r>
      <w:r w:rsidRPr="005A06A9">
        <w:rPr>
          <w:rFonts w:eastAsia="Times New Roman"/>
          <w:szCs w:val="24"/>
        </w:rPr>
        <w:t xml:space="preserve"> τουλάχιστον για τα μεσαία αυτοκίνητα</w:t>
      </w:r>
      <w:r>
        <w:rPr>
          <w:rFonts w:eastAsia="Times New Roman"/>
          <w:szCs w:val="24"/>
        </w:rPr>
        <w:t>,</w:t>
      </w:r>
      <w:r w:rsidRPr="005A06A9">
        <w:rPr>
          <w:rFonts w:eastAsia="Times New Roman"/>
          <w:szCs w:val="24"/>
        </w:rPr>
        <w:t xml:space="preserve"> με σχετικά χαμηλή κατα</w:t>
      </w:r>
      <w:r w:rsidRPr="005A06A9">
        <w:rPr>
          <w:rFonts w:eastAsia="Times New Roman"/>
          <w:szCs w:val="24"/>
        </w:rPr>
        <w:t>νάλωση</w:t>
      </w:r>
      <w:r>
        <w:rPr>
          <w:rFonts w:eastAsia="Times New Roman"/>
          <w:szCs w:val="24"/>
        </w:rPr>
        <w:t>. Τα διόδια, λ</w:t>
      </w:r>
      <w:r w:rsidRPr="005A06A9">
        <w:rPr>
          <w:rFonts w:eastAsia="Times New Roman"/>
          <w:szCs w:val="24"/>
        </w:rPr>
        <w:t>οιπόν</w:t>
      </w:r>
      <w:r>
        <w:rPr>
          <w:rFonts w:eastAsia="Times New Roman"/>
          <w:szCs w:val="24"/>
        </w:rPr>
        <w:t>,</w:t>
      </w:r>
      <w:r w:rsidRPr="005A06A9">
        <w:rPr>
          <w:rFonts w:eastAsia="Times New Roman"/>
          <w:szCs w:val="24"/>
        </w:rPr>
        <w:t xml:space="preserve"> είναι ακριβά</w:t>
      </w:r>
      <w:r>
        <w:rPr>
          <w:rFonts w:eastAsia="Times New Roman"/>
          <w:szCs w:val="24"/>
        </w:rPr>
        <w:t>,</w:t>
      </w:r>
      <w:r w:rsidRPr="005A06A9">
        <w:rPr>
          <w:rFonts w:eastAsia="Times New Roman"/>
          <w:szCs w:val="24"/>
        </w:rPr>
        <w:t xml:space="preserve"> λόγω της σύμβασης παραχώρησης και θα εξακολουθήσουν οι πολίτες να πληρώνουν ένα πολύ μεγάλο μέρος του κόστους των νέων έργων</w:t>
      </w:r>
      <w:r>
        <w:rPr>
          <w:rFonts w:eastAsia="Times New Roman"/>
          <w:szCs w:val="24"/>
        </w:rPr>
        <w:t>.</w:t>
      </w:r>
    </w:p>
    <w:p w14:paraId="5218DC7F" w14:textId="77777777" w:rsidR="00BE48FC" w:rsidRDefault="008F016C">
      <w:pPr>
        <w:spacing w:line="600" w:lineRule="auto"/>
        <w:ind w:firstLine="720"/>
        <w:jc w:val="both"/>
        <w:rPr>
          <w:rFonts w:eastAsia="Times New Roman"/>
          <w:szCs w:val="24"/>
        </w:rPr>
      </w:pPr>
      <w:r w:rsidRPr="005A06A9">
        <w:rPr>
          <w:rFonts w:eastAsia="Times New Roman"/>
          <w:szCs w:val="24"/>
        </w:rPr>
        <w:t>Σε κάθε περίπτωση</w:t>
      </w:r>
      <w:r>
        <w:rPr>
          <w:rFonts w:eastAsia="Times New Roman"/>
          <w:szCs w:val="24"/>
        </w:rPr>
        <w:t>,</w:t>
      </w:r>
      <w:r w:rsidRPr="005A06A9">
        <w:rPr>
          <w:rFonts w:eastAsia="Times New Roman"/>
          <w:szCs w:val="24"/>
        </w:rPr>
        <w:t xml:space="preserve"> η Ευρωπαϊκ</w:t>
      </w:r>
      <w:r>
        <w:rPr>
          <w:rFonts w:eastAsia="Times New Roman"/>
          <w:szCs w:val="24"/>
        </w:rPr>
        <w:t>ή Επιτροπή λέει και επισημαίνει -γ</w:t>
      </w:r>
      <w:r w:rsidRPr="005A06A9">
        <w:rPr>
          <w:rFonts w:eastAsia="Times New Roman"/>
          <w:szCs w:val="24"/>
        </w:rPr>
        <w:t xml:space="preserve">ιατί έγινε πολύ μεγάλη </w:t>
      </w:r>
      <w:r w:rsidRPr="005A06A9">
        <w:rPr>
          <w:rFonts w:eastAsia="Times New Roman"/>
          <w:szCs w:val="24"/>
        </w:rPr>
        <w:t>κουβέντα γι</w:t>
      </w:r>
      <w:r>
        <w:rPr>
          <w:rFonts w:eastAsia="Times New Roman"/>
          <w:szCs w:val="24"/>
        </w:rPr>
        <w:t>’</w:t>
      </w:r>
      <w:r w:rsidRPr="005A06A9">
        <w:rPr>
          <w:rFonts w:eastAsia="Times New Roman"/>
          <w:szCs w:val="24"/>
        </w:rPr>
        <w:t xml:space="preserve"> αυτό</w:t>
      </w:r>
      <w:r>
        <w:rPr>
          <w:rFonts w:eastAsia="Times New Roman"/>
          <w:szCs w:val="24"/>
        </w:rPr>
        <w:t>-</w:t>
      </w:r>
      <w:r w:rsidRPr="005A06A9">
        <w:rPr>
          <w:rFonts w:eastAsia="Times New Roman"/>
          <w:szCs w:val="24"/>
        </w:rPr>
        <w:t xml:space="preserve"> ότι τα έργα</w:t>
      </w:r>
      <w:r>
        <w:rPr>
          <w:rFonts w:eastAsia="Times New Roman"/>
          <w:szCs w:val="24"/>
        </w:rPr>
        <w:t xml:space="preserve"> ΣΔΙΤ, </w:t>
      </w:r>
      <w:r w:rsidRPr="005A06A9">
        <w:rPr>
          <w:rFonts w:eastAsia="Times New Roman"/>
          <w:szCs w:val="24"/>
        </w:rPr>
        <w:t xml:space="preserve">τα έργα παραχώρησης σε όλη τη νότια Ευρώπη και στην </w:t>
      </w:r>
      <w:r>
        <w:rPr>
          <w:rFonts w:eastAsia="Times New Roman"/>
          <w:szCs w:val="24"/>
        </w:rPr>
        <w:t>Ελλάδα,</w:t>
      </w:r>
      <w:r w:rsidRPr="005A06A9">
        <w:rPr>
          <w:rFonts w:eastAsia="Times New Roman"/>
          <w:szCs w:val="24"/>
        </w:rPr>
        <w:t xml:space="preserve"> ό</w:t>
      </w:r>
      <w:r>
        <w:rPr>
          <w:rFonts w:eastAsia="Times New Roman"/>
          <w:szCs w:val="24"/>
        </w:rPr>
        <w:t>,</w:t>
      </w:r>
      <w:r w:rsidRPr="005A06A9">
        <w:rPr>
          <w:rFonts w:eastAsia="Times New Roman"/>
          <w:szCs w:val="24"/>
        </w:rPr>
        <w:t>τι υπογράφηκε</w:t>
      </w:r>
      <w:r>
        <w:rPr>
          <w:rFonts w:eastAsia="Times New Roman"/>
          <w:szCs w:val="24"/>
        </w:rPr>
        <w:t xml:space="preserve"> εκείνη</w:t>
      </w:r>
      <w:r w:rsidRPr="005A06A9">
        <w:rPr>
          <w:rFonts w:eastAsia="Times New Roman"/>
          <w:szCs w:val="24"/>
        </w:rPr>
        <w:t xml:space="preserve"> την περίοδο </w:t>
      </w:r>
      <w:r>
        <w:rPr>
          <w:rFonts w:eastAsia="Times New Roman"/>
          <w:szCs w:val="24"/>
        </w:rPr>
        <w:t>ε</w:t>
      </w:r>
      <w:r w:rsidRPr="005A06A9">
        <w:rPr>
          <w:rFonts w:eastAsia="Times New Roman"/>
          <w:szCs w:val="24"/>
        </w:rPr>
        <w:t>ίναι προβληματικό</w:t>
      </w:r>
      <w:r>
        <w:rPr>
          <w:rFonts w:eastAsia="Times New Roman"/>
          <w:szCs w:val="24"/>
        </w:rPr>
        <w:t>,</w:t>
      </w:r>
      <w:r w:rsidRPr="005A06A9">
        <w:rPr>
          <w:rFonts w:eastAsia="Times New Roman"/>
          <w:szCs w:val="24"/>
        </w:rPr>
        <w:t xml:space="preserve"> έχει κενά</w:t>
      </w:r>
      <w:r>
        <w:rPr>
          <w:rFonts w:eastAsia="Times New Roman"/>
          <w:szCs w:val="24"/>
        </w:rPr>
        <w:t>. Σ</w:t>
      </w:r>
      <w:r w:rsidRPr="005A06A9">
        <w:rPr>
          <w:rFonts w:eastAsia="Times New Roman"/>
          <w:szCs w:val="24"/>
        </w:rPr>
        <w:t xml:space="preserve">την </w:t>
      </w:r>
      <w:r>
        <w:rPr>
          <w:rFonts w:eastAsia="Times New Roman"/>
          <w:szCs w:val="24"/>
        </w:rPr>
        <w:t>Ελλάδα,</w:t>
      </w:r>
      <w:r w:rsidRPr="005A06A9">
        <w:rPr>
          <w:rFonts w:eastAsia="Times New Roman"/>
          <w:szCs w:val="24"/>
        </w:rPr>
        <w:t xml:space="preserve"> στην Ισπανία</w:t>
      </w:r>
      <w:r>
        <w:rPr>
          <w:rFonts w:eastAsia="Times New Roman"/>
          <w:szCs w:val="24"/>
        </w:rPr>
        <w:t>,</w:t>
      </w:r>
      <w:r w:rsidRPr="005A06A9">
        <w:rPr>
          <w:rFonts w:eastAsia="Times New Roman"/>
          <w:szCs w:val="24"/>
        </w:rPr>
        <w:t xml:space="preserve"> στην Ιταλία </w:t>
      </w:r>
      <w:r>
        <w:rPr>
          <w:rFonts w:eastAsia="Times New Roman"/>
          <w:szCs w:val="24"/>
        </w:rPr>
        <w:t>υ</w:t>
      </w:r>
      <w:r w:rsidRPr="005A06A9">
        <w:rPr>
          <w:rFonts w:eastAsia="Times New Roman"/>
          <w:szCs w:val="24"/>
        </w:rPr>
        <w:t>πάρχουν μεγάλα προβλήματα</w:t>
      </w:r>
      <w:r>
        <w:rPr>
          <w:rFonts w:eastAsia="Times New Roman"/>
          <w:szCs w:val="24"/>
        </w:rPr>
        <w:t>,</w:t>
      </w:r>
      <w:r w:rsidRPr="005A06A9">
        <w:rPr>
          <w:rFonts w:eastAsia="Times New Roman"/>
          <w:szCs w:val="24"/>
        </w:rPr>
        <w:t xml:space="preserve"> που έχουν </w:t>
      </w:r>
      <w:r>
        <w:rPr>
          <w:rFonts w:eastAsia="Times New Roman"/>
          <w:szCs w:val="24"/>
        </w:rPr>
        <w:t>κυρίως</w:t>
      </w:r>
      <w:r w:rsidRPr="005A06A9">
        <w:rPr>
          <w:rFonts w:eastAsia="Times New Roman"/>
          <w:szCs w:val="24"/>
        </w:rPr>
        <w:t xml:space="preserve"> να κάνου</w:t>
      </w:r>
      <w:r>
        <w:rPr>
          <w:rFonts w:eastAsia="Times New Roman"/>
          <w:szCs w:val="24"/>
        </w:rPr>
        <w:t>ν</w:t>
      </w:r>
      <w:r>
        <w:rPr>
          <w:rFonts w:eastAsia="Times New Roman"/>
          <w:szCs w:val="24"/>
        </w:rPr>
        <w:t xml:space="preserve"> με</w:t>
      </w:r>
      <w:r w:rsidRPr="005A06A9">
        <w:rPr>
          <w:rFonts w:eastAsia="Times New Roman"/>
          <w:szCs w:val="24"/>
        </w:rPr>
        <w:t xml:space="preserve"> ανεπάρκειες του θεσμικού </w:t>
      </w:r>
      <w:r>
        <w:rPr>
          <w:rFonts w:eastAsia="Times New Roman"/>
          <w:szCs w:val="24"/>
        </w:rPr>
        <w:t>π</w:t>
      </w:r>
      <w:r w:rsidRPr="005A06A9">
        <w:rPr>
          <w:rFonts w:eastAsia="Times New Roman"/>
          <w:szCs w:val="24"/>
        </w:rPr>
        <w:t>λαισίου</w:t>
      </w:r>
      <w:r>
        <w:rPr>
          <w:rFonts w:eastAsia="Times New Roman"/>
          <w:szCs w:val="24"/>
        </w:rPr>
        <w:t>.</w:t>
      </w:r>
      <w:r w:rsidRPr="005A06A9">
        <w:rPr>
          <w:rFonts w:eastAsia="Times New Roman"/>
          <w:szCs w:val="24"/>
        </w:rPr>
        <w:t xml:space="preserve"> Αντί</w:t>
      </w:r>
      <w:r>
        <w:rPr>
          <w:rFonts w:eastAsia="Times New Roman"/>
          <w:szCs w:val="24"/>
        </w:rPr>
        <w:t>,</w:t>
      </w:r>
      <w:r w:rsidRPr="005A06A9">
        <w:rPr>
          <w:rFonts w:eastAsia="Times New Roman"/>
          <w:szCs w:val="24"/>
        </w:rPr>
        <w:t xml:space="preserve"> λοιπόν</w:t>
      </w:r>
      <w:r>
        <w:rPr>
          <w:rFonts w:eastAsia="Times New Roman"/>
          <w:szCs w:val="24"/>
        </w:rPr>
        <w:t>,</w:t>
      </w:r>
      <w:r w:rsidRPr="005A06A9">
        <w:rPr>
          <w:rFonts w:eastAsia="Times New Roman"/>
          <w:szCs w:val="24"/>
        </w:rPr>
        <w:t xml:space="preserve"> να συζητάμε σήμερα </w:t>
      </w:r>
      <w:r>
        <w:rPr>
          <w:rFonts w:eastAsia="Times New Roman"/>
          <w:szCs w:val="24"/>
        </w:rPr>
        <w:t>ή</w:t>
      </w:r>
      <w:r w:rsidRPr="005A06A9">
        <w:rPr>
          <w:rFonts w:eastAsia="Times New Roman"/>
          <w:szCs w:val="24"/>
        </w:rPr>
        <w:t xml:space="preserve"> να έχουμε συζητήσει τα προηγούμενα πέντε</w:t>
      </w:r>
      <w:r>
        <w:rPr>
          <w:rFonts w:eastAsia="Times New Roman"/>
          <w:szCs w:val="24"/>
        </w:rPr>
        <w:t>-</w:t>
      </w:r>
      <w:r w:rsidRPr="005A06A9">
        <w:rPr>
          <w:rFonts w:eastAsia="Times New Roman"/>
          <w:szCs w:val="24"/>
        </w:rPr>
        <w:t>έξι χρόνια</w:t>
      </w:r>
      <w:r>
        <w:rPr>
          <w:rFonts w:eastAsia="Times New Roman"/>
          <w:szCs w:val="24"/>
        </w:rPr>
        <w:t>,</w:t>
      </w:r>
      <w:r w:rsidRPr="005A06A9">
        <w:rPr>
          <w:rFonts w:eastAsia="Times New Roman"/>
          <w:szCs w:val="24"/>
        </w:rPr>
        <w:t xml:space="preserve"> που έχουμε βρεθεί αντιμέτωποι με το πρόβλημα του θεσμικού κεν</w:t>
      </w:r>
      <w:r>
        <w:rPr>
          <w:rFonts w:eastAsia="Times New Roman"/>
          <w:szCs w:val="24"/>
        </w:rPr>
        <w:t>ού</w:t>
      </w:r>
      <w:r>
        <w:rPr>
          <w:rFonts w:eastAsia="Times New Roman"/>
          <w:szCs w:val="24"/>
        </w:rPr>
        <w:t>,</w:t>
      </w:r>
      <w:r>
        <w:rPr>
          <w:rFonts w:eastAsia="Times New Roman"/>
          <w:szCs w:val="24"/>
        </w:rPr>
        <w:t xml:space="preserve"> ό</w:t>
      </w:r>
      <w:r w:rsidRPr="005A06A9">
        <w:rPr>
          <w:rFonts w:eastAsia="Times New Roman"/>
          <w:szCs w:val="24"/>
        </w:rPr>
        <w:t>σον αφορά τις παραχωρήσεις</w:t>
      </w:r>
      <w:r>
        <w:rPr>
          <w:rFonts w:eastAsia="Times New Roman"/>
          <w:szCs w:val="24"/>
        </w:rPr>
        <w:t>,</w:t>
      </w:r>
      <w:r w:rsidRPr="005A06A9">
        <w:rPr>
          <w:rFonts w:eastAsia="Times New Roman"/>
          <w:szCs w:val="24"/>
        </w:rPr>
        <w:t xml:space="preserve"> για την ωρίμανση του θεσμικού </w:t>
      </w:r>
      <w:r>
        <w:rPr>
          <w:rFonts w:eastAsia="Times New Roman"/>
          <w:szCs w:val="24"/>
        </w:rPr>
        <w:t>π</w:t>
      </w:r>
      <w:r w:rsidRPr="005A06A9">
        <w:rPr>
          <w:rFonts w:eastAsia="Times New Roman"/>
          <w:szCs w:val="24"/>
        </w:rPr>
        <w:t>λαισ</w:t>
      </w:r>
      <w:r w:rsidRPr="005A06A9">
        <w:rPr>
          <w:rFonts w:eastAsia="Times New Roman"/>
          <w:szCs w:val="24"/>
        </w:rPr>
        <w:t>ίου στο να διορθώσουμε λάθη</w:t>
      </w:r>
      <w:r>
        <w:rPr>
          <w:rFonts w:eastAsia="Times New Roman"/>
          <w:szCs w:val="24"/>
        </w:rPr>
        <w:t>,</w:t>
      </w:r>
      <w:r w:rsidRPr="005A06A9">
        <w:rPr>
          <w:rFonts w:eastAsia="Times New Roman"/>
          <w:szCs w:val="24"/>
        </w:rPr>
        <w:t xml:space="preserve"> προβλήματα που έχει το θεσμικό </w:t>
      </w:r>
      <w:r>
        <w:rPr>
          <w:rFonts w:eastAsia="Times New Roman"/>
          <w:szCs w:val="24"/>
        </w:rPr>
        <w:t>π</w:t>
      </w:r>
      <w:r w:rsidRPr="005A06A9">
        <w:rPr>
          <w:rFonts w:eastAsia="Times New Roman"/>
          <w:szCs w:val="24"/>
        </w:rPr>
        <w:t xml:space="preserve">λαίσιο </w:t>
      </w:r>
      <w:r>
        <w:rPr>
          <w:rFonts w:eastAsia="Times New Roman"/>
          <w:szCs w:val="24"/>
        </w:rPr>
        <w:t>σ</w:t>
      </w:r>
      <w:r w:rsidRPr="005A06A9">
        <w:rPr>
          <w:rFonts w:eastAsia="Times New Roman"/>
          <w:szCs w:val="24"/>
        </w:rPr>
        <w:t>το να ξαναδούμε από την αρχή τα εργαλεία</w:t>
      </w:r>
      <w:r>
        <w:rPr>
          <w:rFonts w:eastAsia="Times New Roman"/>
          <w:szCs w:val="24"/>
        </w:rPr>
        <w:t>,</w:t>
      </w:r>
      <w:r w:rsidRPr="005A06A9">
        <w:rPr>
          <w:rFonts w:eastAsia="Times New Roman"/>
          <w:szCs w:val="24"/>
        </w:rPr>
        <w:t xml:space="preserve"> τις </w:t>
      </w:r>
      <w:r>
        <w:rPr>
          <w:rFonts w:eastAsia="Times New Roman"/>
          <w:szCs w:val="24"/>
        </w:rPr>
        <w:t>ε</w:t>
      </w:r>
      <w:r w:rsidRPr="005A06A9">
        <w:rPr>
          <w:rFonts w:eastAsia="Times New Roman"/>
          <w:szCs w:val="24"/>
        </w:rPr>
        <w:t xml:space="preserve">υρωπαϊκές </w:t>
      </w:r>
      <w:r>
        <w:rPr>
          <w:rFonts w:eastAsia="Times New Roman"/>
          <w:szCs w:val="24"/>
        </w:rPr>
        <w:t>Ο</w:t>
      </w:r>
      <w:r w:rsidRPr="005A06A9">
        <w:rPr>
          <w:rFonts w:eastAsia="Times New Roman"/>
          <w:szCs w:val="24"/>
        </w:rPr>
        <w:t>δηγίες</w:t>
      </w:r>
      <w:r>
        <w:rPr>
          <w:rFonts w:eastAsia="Times New Roman"/>
          <w:szCs w:val="24"/>
        </w:rPr>
        <w:t>,</w:t>
      </w:r>
      <w:r w:rsidRPr="005A06A9">
        <w:rPr>
          <w:rFonts w:eastAsia="Times New Roman"/>
          <w:szCs w:val="24"/>
        </w:rPr>
        <w:t xml:space="preserve"> συζητάμε στο επίπεδο ποιος είναι καλύτερος διαπραγματευτής</w:t>
      </w:r>
      <w:r>
        <w:rPr>
          <w:rFonts w:eastAsia="Times New Roman"/>
          <w:szCs w:val="24"/>
        </w:rPr>
        <w:t>. Κ</w:t>
      </w:r>
      <w:r w:rsidRPr="005A06A9">
        <w:rPr>
          <w:rFonts w:eastAsia="Times New Roman"/>
          <w:szCs w:val="24"/>
        </w:rPr>
        <w:t>ανένας δεν είναι καλός διαπραγματευτής</w:t>
      </w:r>
      <w:r>
        <w:rPr>
          <w:rFonts w:eastAsia="Times New Roman"/>
          <w:szCs w:val="24"/>
        </w:rPr>
        <w:t>,</w:t>
      </w:r>
      <w:r w:rsidRPr="005A06A9">
        <w:rPr>
          <w:rFonts w:eastAsia="Times New Roman"/>
          <w:szCs w:val="24"/>
        </w:rPr>
        <w:t xml:space="preserve"> όταν δεν έχει στοιχε</w:t>
      </w:r>
      <w:r w:rsidRPr="005A06A9">
        <w:rPr>
          <w:rFonts w:eastAsia="Times New Roman"/>
          <w:szCs w:val="24"/>
        </w:rPr>
        <w:t>ία</w:t>
      </w:r>
      <w:r>
        <w:rPr>
          <w:rFonts w:eastAsia="Times New Roman"/>
          <w:szCs w:val="24"/>
        </w:rPr>
        <w:t>,</w:t>
      </w:r>
      <w:r w:rsidRPr="005A06A9">
        <w:rPr>
          <w:rFonts w:eastAsia="Times New Roman"/>
          <w:szCs w:val="24"/>
        </w:rPr>
        <w:t xml:space="preserve"> όταν δεν έχει ανάλυση</w:t>
      </w:r>
      <w:r>
        <w:rPr>
          <w:rFonts w:eastAsia="Times New Roman"/>
          <w:szCs w:val="24"/>
        </w:rPr>
        <w:t>,</w:t>
      </w:r>
      <w:r w:rsidRPr="005A06A9">
        <w:rPr>
          <w:rFonts w:eastAsia="Times New Roman"/>
          <w:szCs w:val="24"/>
        </w:rPr>
        <w:t xml:space="preserve"> όταν δεν έχει εργαλεία αξιολόγησης</w:t>
      </w:r>
      <w:r>
        <w:rPr>
          <w:rFonts w:eastAsia="Times New Roman"/>
          <w:szCs w:val="24"/>
        </w:rPr>
        <w:t xml:space="preserve"> αυτού</w:t>
      </w:r>
      <w:r w:rsidRPr="005A06A9">
        <w:rPr>
          <w:rFonts w:eastAsia="Times New Roman"/>
          <w:szCs w:val="24"/>
        </w:rPr>
        <w:t xml:space="preserve"> που πάει να προκηρύξει</w:t>
      </w:r>
      <w:r>
        <w:rPr>
          <w:rFonts w:eastAsia="Times New Roman"/>
          <w:szCs w:val="24"/>
        </w:rPr>
        <w:t>,</w:t>
      </w:r>
      <w:r w:rsidRPr="005A06A9">
        <w:rPr>
          <w:rFonts w:eastAsia="Times New Roman"/>
          <w:szCs w:val="24"/>
        </w:rPr>
        <w:t xml:space="preserve"> όταν δεν έχει υπηρεσίες</w:t>
      </w:r>
      <w:r>
        <w:rPr>
          <w:rFonts w:eastAsia="Times New Roman"/>
          <w:szCs w:val="24"/>
        </w:rPr>
        <w:t xml:space="preserve">. </w:t>
      </w:r>
    </w:p>
    <w:p w14:paraId="5218DC80" w14:textId="77777777" w:rsidR="00BE48FC" w:rsidRDefault="008F016C">
      <w:pPr>
        <w:spacing w:line="600" w:lineRule="auto"/>
        <w:ind w:firstLine="720"/>
        <w:jc w:val="both"/>
        <w:rPr>
          <w:rFonts w:eastAsia="Times New Roman"/>
          <w:szCs w:val="24"/>
        </w:rPr>
      </w:pPr>
      <w:r>
        <w:rPr>
          <w:rFonts w:eastAsia="Times New Roman"/>
          <w:szCs w:val="24"/>
        </w:rPr>
        <w:t>Κουνάτε το</w:t>
      </w:r>
      <w:r w:rsidRPr="005A06A9">
        <w:rPr>
          <w:rFonts w:eastAsia="Times New Roman"/>
          <w:szCs w:val="24"/>
        </w:rPr>
        <w:t xml:space="preserve"> κεφάλι</w:t>
      </w:r>
      <w:r>
        <w:rPr>
          <w:rFonts w:eastAsia="Times New Roman"/>
          <w:szCs w:val="24"/>
        </w:rPr>
        <w:t>, κύριε Υπουργέ.</w:t>
      </w:r>
    </w:p>
    <w:p w14:paraId="5218DC81" w14:textId="77777777" w:rsidR="00BE48FC" w:rsidRDefault="008F016C">
      <w:pPr>
        <w:spacing w:line="600" w:lineRule="auto"/>
        <w:ind w:firstLine="720"/>
        <w:jc w:val="both"/>
        <w:rPr>
          <w:rFonts w:eastAsia="Times New Roman"/>
          <w:b/>
          <w:szCs w:val="24"/>
        </w:rPr>
      </w:pPr>
      <w:r w:rsidRPr="00F64ECB">
        <w:rPr>
          <w:rFonts w:eastAsia="Times New Roman"/>
          <w:b/>
          <w:szCs w:val="24"/>
        </w:rPr>
        <w:t>ΧΡΗΣΤΟΣ ΣΠΙΡΤΖΗΣ (Υπουργός Υποδομών και Μεταφορών):</w:t>
      </w:r>
      <w:r>
        <w:rPr>
          <w:rFonts w:eastAsia="Times New Roman"/>
          <w:b/>
          <w:szCs w:val="24"/>
        </w:rPr>
        <w:t xml:space="preserve"> </w:t>
      </w:r>
      <w:r w:rsidRPr="00357362">
        <w:rPr>
          <w:rFonts w:eastAsia="Times New Roman"/>
          <w:szCs w:val="24"/>
        </w:rPr>
        <w:t>Όχι</w:t>
      </w:r>
      <w:r>
        <w:rPr>
          <w:rFonts w:eastAsia="Times New Roman"/>
          <w:szCs w:val="24"/>
        </w:rPr>
        <w:t>,</w:t>
      </w:r>
      <w:r w:rsidRPr="00357362">
        <w:rPr>
          <w:rFonts w:eastAsia="Times New Roman"/>
          <w:szCs w:val="24"/>
        </w:rPr>
        <w:t xml:space="preserve"> συμφωνώ</w:t>
      </w:r>
      <w:r>
        <w:rPr>
          <w:rFonts w:eastAsia="Times New Roman"/>
          <w:szCs w:val="24"/>
        </w:rPr>
        <w:t>.</w:t>
      </w:r>
    </w:p>
    <w:p w14:paraId="5218DC82" w14:textId="77777777" w:rsidR="00BE48FC" w:rsidRDefault="008F016C">
      <w:pPr>
        <w:spacing w:line="600" w:lineRule="auto"/>
        <w:ind w:firstLine="720"/>
        <w:jc w:val="both"/>
        <w:rPr>
          <w:rFonts w:eastAsia="Times New Roman"/>
          <w:szCs w:val="24"/>
        </w:rPr>
      </w:pPr>
      <w:r>
        <w:rPr>
          <w:rFonts w:eastAsia="Times New Roman"/>
          <w:b/>
          <w:szCs w:val="24"/>
        </w:rPr>
        <w:t>ΚΩΝΣΤΑΝΤΙΝΟΣ ΜΠΑΡΓΙΩΤΑΣ</w:t>
      </w:r>
      <w:r w:rsidRPr="00357362">
        <w:rPr>
          <w:rFonts w:eastAsia="Times New Roman"/>
          <w:b/>
          <w:szCs w:val="24"/>
        </w:rPr>
        <w:t xml:space="preserve">: </w:t>
      </w:r>
      <w:r w:rsidRPr="00357362">
        <w:rPr>
          <w:rFonts w:eastAsia="Times New Roman"/>
          <w:szCs w:val="24"/>
        </w:rPr>
        <w:t xml:space="preserve">Συμφωνείτε, </w:t>
      </w:r>
      <w:r w:rsidRPr="00357362">
        <w:rPr>
          <w:rFonts w:eastAsia="Times New Roman"/>
          <w:szCs w:val="24"/>
        </w:rPr>
        <w:t>αλλά δεν άλλαξε τίποτα, τέσσερα χρόνια περάσαν</w:t>
      </w:r>
      <w:r>
        <w:rPr>
          <w:rFonts w:eastAsia="Times New Roman"/>
          <w:szCs w:val="24"/>
        </w:rPr>
        <w:t>ε, έχετε ολοκληρώσει έναν κύκλο.</w:t>
      </w:r>
    </w:p>
    <w:p w14:paraId="5218DC83" w14:textId="77777777" w:rsidR="00BE48FC" w:rsidRDefault="008F016C">
      <w:pPr>
        <w:spacing w:line="600" w:lineRule="auto"/>
        <w:ind w:firstLine="720"/>
        <w:jc w:val="both"/>
        <w:rPr>
          <w:rFonts w:eastAsia="Times New Roman"/>
          <w:b/>
          <w:szCs w:val="24"/>
        </w:rPr>
      </w:pPr>
      <w:r>
        <w:rPr>
          <w:rFonts w:eastAsia="Times New Roman"/>
          <w:b/>
          <w:szCs w:val="24"/>
        </w:rPr>
        <w:t>ΧΡΗΣΤΟΣ ΣΠΙΡΤΖΗΣ (Υπουργός Υποδομών και Μεταφορών):</w:t>
      </w:r>
      <w:r>
        <w:rPr>
          <w:rFonts w:eastAsia="Times New Roman"/>
          <w:szCs w:val="24"/>
        </w:rPr>
        <w:t xml:space="preserve"> Όχι άλλαξε, δεν το έχετε παρατηρήσει.</w:t>
      </w:r>
    </w:p>
    <w:p w14:paraId="5218DC84" w14:textId="77777777" w:rsidR="00BE48FC" w:rsidRDefault="008F016C">
      <w:pPr>
        <w:spacing w:line="600" w:lineRule="auto"/>
        <w:ind w:firstLine="720"/>
        <w:jc w:val="both"/>
        <w:rPr>
          <w:rFonts w:eastAsia="Times New Roman"/>
          <w:szCs w:val="24"/>
        </w:rPr>
      </w:pPr>
      <w:r>
        <w:rPr>
          <w:rFonts w:eastAsia="Times New Roman"/>
          <w:b/>
          <w:szCs w:val="24"/>
        </w:rPr>
        <w:t>ΚΩΝΣΤΑΝΤΙΝΟΣ ΜΠΑΡΓΙΩΤΑΣ</w:t>
      </w:r>
      <w:r w:rsidRPr="00DE7488">
        <w:rPr>
          <w:rFonts w:eastAsia="Times New Roman"/>
          <w:b/>
          <w:szCs w:val="24"/>
        </w:rPr>
        <w:t xml:space="preserve">: </w:t>
      </w:r>
      <w:r w:rsidRPr="00DE7488">
        <w:rPr>
          <w:rFonts w:eastAsia="Times New Roman"/>
          <w:szCs w:val="24"/>
        </w:rPr>
        <w:t>Π</w:t>
      </w:r>
      <w:r w:rsidRPr="00F64ECB">
        <w:rPr>
          <w:rFonts w:eastAsia="Times New Roman"/>
          <w:szCs w:val="24"/>
        </w:rPr>
        <w:t xml:space="preserve">ολύ φοβάμαι ότι στο βαθμό της διαφάνειας και </w:t>
      </w:r>
      <w:r>
        <w:rPr>
          <w:rFonts w:eastAsia="Times New Roman"/>
          <w:szCs w:val="24"/>
        </w:rPr>
        <w:t>σ</w:t>
      </w:r>
      <w:r w:rsidRPr="00F64ECB">
        <w:rPr>
          <w:rFonts w:eastAsia="Times New Roman"/>
          <w:szCs w:val="24"/>
        </w:rPr>
        <w:t>τον τρόπο παραγ</w:t>
      </w:r>
      <w:r w:rsidRPr="00F64ECB">
        <w:rPr>
          <w:rFonts w:eastAsia="Times New Roman"/>
          <w:szCs w:val="24"/>
        </w:rPr>
        <w:t>ωγής των δημοσίων έργων ελάχιστα πράγματα αλλάξανε</w:t>
      </w:r>
      <w:r>
        <w:rPr>
          <w:rFonts w:eastAsia="Times New Roman"/>
          <w:szCs w:val="24"/>
        </w:rPr>
        <w:t>.</w:t>
      </w:r>
    </w:p>
    <w:p w14:paraId="5218DC85" w14:textId="77777777" w:rsidR="00BE48FC" w:rsidRDefault="008F016C">
      <w:pPr>
        <w:spacing w:line="600" w:lineRule="auto"/>
        <w:ind w:firstLine="720"/>
        <w:jc w:val="both"/>
        <w:rPr>
          <w:rFonts w:eastAsia="Times New Roman"/>
          <w:szCs w:val="24"/>
        </w:rPr>
      </w:pPr>
      <w:r>
        <w:rPr>
          <w:rFonts w:eastAsia="Times New Roman"/>
          <w:szCs w:val="24"/>
        </w:rPr>
        <w:t>Κ</w:t>
      </w:r>
      <w:r w:rsidRPr="00F64ECB">
        <w:rPr>
          <w:rFonts w:eastAsia="Times New Roman"/>
          <w:szCs w:val="24"/>
        </w:rPr>
        <w:t xml:space="preserve">αι επειδή έχω βαρεθεί να ακούω </w:t>
      </w:r>
      <w:r>
        <w:rPr>
          <w:rFonts w:eastAsia="Times New Roman"/>
          <w:szCs w:val="24"/>
        </w:rPr>
        <w:t>«οι προηγούμενοι» και «οι επόμενοι»</w:t>
      </w:r>
      <w:r w:rsidRPr="00F64ECB">
        <w:rPr>
          <w:rFonts w:eastAsia="Times New Roman"/>
          <w:szCs w:val="24"/>
        </w:rPr>
        <w:t xml:space="preserve"> </w:t>
      </w:r>
      <w:r>
        <w:rPr>
          <w:rFonts w:eastAsia="Times New Roman"/>
          <w:szCs w:val="24"/>
        </w:rPr>
        <w:t>έχω με πράσινα γράμματα -κύριε Υπουργέ και κύριε Καραναστάση,</w:t>
      </w:r>
      <w:r w:rsidRPr="00284A52">
        <w:rPr>
          <w:rFonts w:eastAsia="Times New Roman"/>
          <w:szCs w:val="24"/>
        </w:rPr>
        <w:t xml:space="preserve"> </w:t>
      </w:r>
      <w:r>
        <w:rPr>
          <w:rFonts w:eastAsia="Times New Roman"/>
          <w:szCs w:val="24"/>
        </w:rPr>
        <w:t>δεν με ακούτε- να σημειώσω ότι οι προηγούμενοι είστε και λίγο οι επόμενοι.</w:t>
      </w:r>
      <w:r>
        <w:rPr>
          <w:rFonts w:eastAsia="Times New Roman"/>
          <w:szCs w:val="24"/>
        </w:rPr>
        <w:t xml:space="preserve"> Αν δεν κάνω λάθος</w:t>
      </w:r>
      <w:r>
        <w:rPr>
          <w:rFonts w:eastAsia="Times New Roman"/>
          <w:szCs w:val="24"/>
        </w:rPr>
        <w:t>,</w:t>
      </w:r>
      <w:r>
        <w:rPr>
          <w:rFonts w:eastAsia="Times New Roman"/>
          <w:szCs w:val="24"/>
        </w:rPr>
        <w:t xml:space="preserve"> και ο κύριος Υπουργός και </w:t>
      </w:r>
      <w:r w:rsidRPr="00F64ECB">
        <w:rPr>
          <w:rFonts w:eastAsia="Times New Roman"/>
          <w:szCs w:val="24"/>
        </w:rPr>
        <w:t xml:space="preserve">εσείς ως μέλη </w:t>
      </w:r>
      <w:r>
        <w:rPr>
          <w:rFonts w:eastAsia="Times New Roman"/>
          <w:szCs w:val="24"/>
        </w:rPr>
        <w:t>του ΤΤΕ</w:t>
      </w:r>
      <w:r w:rsidRPr="00F64ECB">
        <w:rPr>
          <w:rFonts w:eastAsia="Times New Roman"/>
          <w:szCs w:val="24"/>
        </w:rPr>
        <w:t xml:space="preserve"> είχατε και θεσμικό λόγο και θεσμικ</w:t>
      </w:r>
      <w:r>
        <w:rPr>
          <w:rFonts w:eastAsia="Times New Roman"/>
          <w:szCs w:val="24"/>
        </w:rPr>
        <w:t xml:space="preserve">ή παρέμβαση τις προηγούμενες εποχές, όπως έχετε και τώρα. Αλλαγές σημαντικές στο θεσμικό </w:t>
      </w:r>
      <w:r w:rsidRPr="00F64ECB">
        <w:rPr>
          <w:rFonts w:eastAsia="Times New Roman"/>
          <w:szCs w:val="24"/>
        </w:rPr>
        <w:t>πλαίσιο</w:t>
      </w:r>
      <w:r>
        <w:rPr>
          <w:rFonts w:eastAsia="Times New Roman"/>
          <w:szCs w:val="24"/>
        </w:rPr>
        <w:t>,</w:t>
      </w:r>
      <w:r w:rsidRPr="00F64ECB">
        <w:rPr>
          <w:rFonts w:eastAsia="Times New Roman"/>
          <w:szCs w:val="24"/>
        </w:rPr>
        <w:t xml:space="preserve"> στο σύστημα παραγωγής των δημοσίων έργων εγώ ως πολίτ</w:t>
      </w:r>
      <w:r>
        <w:rPr>
          <w:rFonts w:eastAsia="Times New Roman"/>
          <w:szCs w:val="24"/>
        </w:rPr>
        <w:t>η</w:t>
      </w:r>
      <w:r w:rsidRPr="00F64ECB">
        <w:rPr>
          <w:rFonts w:eastAsia="Times New Roman"/>
          <w:szCs w:val="24"/>
        </w:rPr>
        <w:t xml:space="preserve">ς </w:t>
      </w:r>
      <w:r w:rsidRPr="00F64ECB">
        <w:rPr>
          <w:rFonts w:eastAsia="Times New Roman"/>
          <w:szCs w:val="24"/>
        </w:rPr>
        <w:t xml:space="preserve">δεν έχω </w:t>
      </w:r>
      <w:r>
        <w:rPr>
          <w:rFonts w:eastAsia="Times New Roman"/>
          <w:szCs w:val="24"/>
        </w:rPr>
        <w:t>αντιληφθεί. Μ</w:t>
      </w:r>
      <w:r w:rsidRPr="00F64ECB">
        <w:rPr>
          <w:rFonts w:eastAsia="Times New Roman"/>
          <w:szCs w:val="24"/>
        </w:rPr>
        <w:t>ακάρι να κάνω λάθος</w:t>
      </w:r>
      <w:r>
        <w:rPr>
          <w:rFonts w:eastAsia="Times New Roman"/>
          <w:szCs w:val="24"/>
        </w:rPr>
        <w:t xml:space="preserve">, θα φανεί </w:t>
      </w:r>
      <w:r w:rsidRPr="00F64ECB">
        <w:rPr>
          <w:rFonts w:eastAsia="Times New Roman"/>
          <w:szCs w:val="24"/>
        </w:rPr>
        <w:t xml:space="preserve">τα </w:t>
      </w:r>
      <w:r>
        <w:rPr>
          <w:rFonts w:eastAsia="Times New Roman"/>
          <w:szCs w:val="24"/>
        </w:rPr>
        <w:t>επόμενα</w:t>
      </w:r>
      <w:r w:rsidRPr="00F64ECB">
        <w:rPr>
          <w:rFonts w:eastAsia="Times New Roman"/>
          <w:szCs w:val="24"/>
        </w:rPr>
        <w:t xml:space="preserve"> χρόνια</w:t>
      </w:r>
      <w:r>
        <w:rPr>
          <w:rFonts w:eastAsia="Times New Roman"/>
          <w:szCs w:val="24"/>
        </w:rPr>
        <w:t>.</w:t>
      </w:r>
    </w:p>
    <w:p w14:paraId="5218DC86" w14:textId="77777777" w:rsidR="00BE48FC" w:rsidRDefault="008F016C">
      <w:pPr>
        <w:spacing w:line="600" w:lineRule="auto"/>
        <w:ind w:firstLine="720"/>
        <w:jc w:val="both"/>
        <w:rPr>
          <w:rFonts w:eastAsia="Times New Roman"/>
          <w:szCs w:val="24"/>
        </w:rPr>
      </w:pPr>
      <w:r>
        <w:rPr>
          <w:rFonts w:eastAsia="Times New Roman"/>
          <w:szCs w:val="24"/>
        </w:rPr>
        <w:t>Ας πάμε, λοιπόν, στην</w:t>
      </w:r>
      <w:r w:rsidRPr="00F64ECB">
        <w:rPr>
          <w:rFonts w:eastAsia="Times New Roman"/>
          <w:szCs w:val="24"/>
        </w:rPr>
        <w:t xml:space="preserve"> </w:t>
      </w:r>
      <w:r>
        <w:rPr>
          <w:rFonts w:eastAsia="Times New Roman"/>
          <w:szCs w:val="24"/>
        </w:rPr>
        <w:t>Ε</w:t>
      </w:r>
      <w:r w:rsidRPr="00F64ECB">
        <w:rPr>
          <w:rFonts w:eastAsia="Times New Roman"/>
          <w:szCs w:val="24"/>
        </w:rPr>
        <w:t>65</w:t>
      </w:r>
      <w:r>
        <w:rPr>
          <w:rFonts w:eastAsia="Times New Roman"/>
          <w:szCs w:val="24"/>
        </w:rPr>
        <w:t>. Είναι ένα αναβαλλόμενο έργο.</w:t>
      </w:r>
      <w:r w:rsidRPr="00F64ECB">
        <w:rPr>
          <w:rFonts w:eastAsia="Times New Roman"/>
          <w:szCs w:val="24"/>
        </w:rPr>
        <w:t xml:space="preserve"> </w:t>
      </w:r>
      <w:r>
        <w:rPr>
          <w:rFonts w:eastAsia="Times New Roman"/>
          <w:szCs w:val="24"/>
        </w:rPr>
        <w:t>Τα είπε ο κ. Καραναστάσης, τα είπαν πολλοί. Είναι δεδομένο ότι έγινε το 2013, ξεμπλόκαρε. Έχω μια απορία. Άλλος το σχεδίασε, άλλος</w:t>
      </w:r>
      <w:r>
        <w:rPr>
          <w:rFonts w:eastAsia="Times New Roman"/>
          <w:szCs w:val="24"/>
        </w:rPr>
        <w:t xml:space="preserve"> το δρομολόγησε,</w:t>
      </w:r>
      <w:r w:rsidRPr="00F64ECB">
        <w:rPr>
          <w:rFonts w:eastAsia="Times New Roman"/>
          <w:szCs w:val="24"/>
        </w:rPr>
        <w:t xml:space="preserve"> ο </w:t>
      </w:r>
      <w:r>
        <w:rPr>
          <w:rFonts w:eastAsia="Times New Roman"/>
          <w:szCs w:val="24"/>
        </w:rPr>
        <w:t xml:space="preserve">κ. </w:t>
      </w:r>
      <w:r w:rsidRPr="00F64ECB">
        <w:rPr>
          <w:rFonts w:eastAsia="Times New Roman"/>
          <w:szCs w:val="24"/>
        </w:rPr>
        <w:t xml:space="preserve">Χρυσοχοΐδης το </w:t>
      </w:r>
      <w:r>
        <w:rPr>
          <w:rFonts w:eastAsia="Times New Roman"/>
          <w:szCs w:val="24"/>
        </w:rPr>
        <w:t>ξεμπλόκαρε. Εσείς</w:t>
      </w:r>
      <w:r w:rsidRPr="00F64ECB">
        <w:rPr>
          <w:rFonts w:eastAsia="Times New Roman"/>
          <w:szCs w:val="24"/>
        </w:rPr>
        <w:t xml:space="preserve"> γιατί </w:t>
      </w:r>
      <w:r>
        <w:rPr>
          <w:rFonts w:eastAsia="Times New Roman"/>
          <w:szCs w:val="24"/>
        </w:rPr>
        <w:t>πανηγυρίζετε; Για να καταλάβω. Γιατί πανηγυρίζετε; Επειδή καθυστερήσατε να το δώσετε στην κυκλοφορία τέσσερα χρόνια; Επειδή αντί να ενεργοποιήσετε τη</w:t>
      </w:r>
      <w:r w:rsidRPr="00F64ECB">
        <w:rPr>
          <w:rFonts w:eastAsia="Times New Roman"/>
          <w:szCs w:val="24"/>
        </w:rPr>
        <w:t xml:space="preserve"> σύμβαση το </w:t>
      </w:r>
      <w:r>
        <w:rPr>
          <w:rFonts w:eastAsia="Times New Roman"/>
          <w:szCs w:val="24"/>
        </w:rPr>
        <w:t>20</w:t>
      </w:r>
      <w:r w:rsidRPr="00F64ECB">
        <w:rPr>
          <w:rFonts w:eastAsia="Times New Roman"/>
          <w:szCs w:val="24"/>
        </w:rPr>
        <w:t>15</w:t>
      </w:r>
      <w:r>
        <w:rPr>
          <w:rFonts w:eastAsia="Times New Roman"/>
          <w:szCs w:val="24"/>
        </w:rPr>
        <w:t>,</w:t>
      </w:r>
      <w:r w:rsidRPr="00F64ECB">
        <w:rPr>
          <w:rFonts w:eastAsia="Times New Roman"/>
          <w:szCs w:val="24"/>
        </w:rPr>
        <w:t xml:space="preserve"> την </w:t>
      </w:r>
      <w:r>
        <w:rPr>
          <w:rFonts w:eastAsia="Times New Roman"/>
          <w:szCs w:val="24"/>
        </w:rPr>
        <w:t>παράταση της συμβάσεως κ</w:t>
      </w:r>
      <w:r>
        <w:rPr>
          <w:rFonts w:eastAsia="Times New Roman"/>
          <w:szCs w:val="24"/>
        </w:rPr>
        <w:t>αι</w:t>
      </w:r>
      <w:r w:rsidRPr="00F64ECB">
        <w:rPr>
          <w:rFonts w:eastAsia="Times New Roman"/>
          <w:szCs w:val="24"/>
        </w:rPr>
        <w:t xml:space="preserve"> την παραχώρηση το κάνατε </w:t>
      </w:r>
      <w:r>
        <w:rPr>
          <w:rFonts w:eastAsia="Times New Roman"/>
          <w:szCs w:val="24"/>
        </w:rPr>
        <w:t>μετά; Πραγματικά, δεν καταλαβαίνω. Μπράβο!</w:t>
      </w:r>
      <w:r w:rsidRPr="00F64ECB">
        <w:rPr>
          <w:rFonts w:eastAsia="Times New Roman"/>
          <w:szCs w:val="24"/>
        </w:rPr>
        <w:t xml:space="preserve"> </w:t>
      </w:r>
      <w:r>
        <w:rPr>
          <w:rFonts w:eastAsia="Times New Roman"/>
          <w:szCs w:val="24"/>
        </w:rPr>
        <w:t>Κάλλιο αργά παρά ποτέ.</w:t>
      </w:r>
      <w:r w:rsidRPr="00F64ECB">
        <w:rPr>
          <w:rFonts w:eastAsia="Times New Roman"/>
          <w:szCs w:val="24"/>
        </w:rPr>
        <w:t xml:space="preserve"> </w:t>
      </w:r>
    </w:p>
    <w:p w14:paraId="5218DC87" w14:textId="77777777" w:rsidR="00BE48FC" w:rsidRDefault="008F016C">
      <w:pPr>
        <w:spacing w:line="600" w:lineRule="auto"/>
        <w:ind w:firstLine="720"/>
        <w:jc w:val="both"/>
        <w:rPr>
          <w:rFonts w:eastAsia="Times New Roman"/>
          <w:szCs w:val="24"/>
        </w:rPr>
      </w:pPr>
      <w:r>
        <w:rPr>
          <w:rFonts w:eastAsia="Times New Roman"/>
          <w:szCs w:val="24"/>
        </w:rPr>
        <w:t>Ελέχθη ότι είναι κολοβό έργο. Όντως είναι κολοβό έργο. Παραμένει κολοβό και με το νότιο τμήμα. Η Ε65 είχε και έχει ακόμα</w:t>
      </w:r>
      <w:r w:rsidRPr="00C60562">
        <w:rPr>
          <w:rFonts w:eastAsia="Times New Roman"/>
          <w:szCs w:val="24"/>
        </w:rPr>
        <w:t xml:space="preserve"> </w:t>
      </w:r>
      <w:r>
        <w:rPr>
          <w:rFonts w:eastAsia="Times New Roman"/>
          <w:szCs w:val="24"/>
        </w:rPr>
        <w:t>προβλήματα βιωσιμότητας. Είναι ένας δρόμ</w:t>
      </w:r>
      <w:r>
        <w:rPr>
          <w:rFonts w:eastAsia="Times New Roman"/>
          <w:szCs w:val="24"/>
        </w:rPr>
        <w:t>ος δύσκολος. Από την πρώτη στιγμή ήταν. Από τη στιγμή που αποφασίστηκε πολιτικά να γίνει, από τη στιγμή που χαράχθηκε η ΠΑΘΕ</w:t>
      </w:r>
      <w:r>
        <w:rPr>
          <w:rFonts w:eastAsia="Times New Roman"/>
          <w:szCs w:val="24"/>
        </w:rPr>
        <w:t>,</w:t>
      </w:r>
      <w:r>
        <w:rPr>
          <w:rFonts w:eastAsia="Times New Roman"/>
          <w:szCs w:val="24"/>
        </w:rPr>
        <w:t xml:space="preserve"> με τον τρόπο που χαράχθηκε, ήταν ένας δρόμος δύσκολος η Ε65 -είναι δεδομένο- αλλά χωρίς το τμήμα Τρίκαλα-Κηπουρειό δεν είναι ολοκλ</w:t>
      </w:r>
      <w:r>
        <w:rPr>
          <w:rFonts w:eastAsia="Times New Roman"/>
          <w:szCs w:val="24"/>
        </w:rPr>
        <w:t>ηρωμένος. Δεν θα γίνει ποτέ οικονομικά βιώσιμος χωρίς το βόρειο τμήμα.</w:t>
      </w:r>
    </w:p>
    <w:p w14:paraId="5218DC88" w14:textId="77777777" w:rsidR="00BE48FC" w:rsidRDefault="008F016C">
      <w:pPr>
        <w:spacing w:line="600" w:lineRule="auto"/>
        <w:ind w:firstLine="720"/>
        <w:jc w:val="both"/>
        <w:rPr>
          <w:rFonts w:eastAsia="Times New Roman"/>
          <w:szCs w:val="24"/>
        </w:rPr>
      </w:pPr>
      <w:r>
        <w:rPr>
          <w:rFonts w:eastAsia="Times New Roman"/>
          <w:szCs w:val="24"/>
        </w:rPr>
        <w:t xml:space="preserve">Για την Θεσσαλία και την Κεντρική Ελλάδα είναι </w:t>
      </w:r>
      <w:r w:rsidRPr="00F64ECB">
        <w:rPr>
          <w:rFonts w:eastAsia="Times New Roman"/>
          <w:szCs w:val="24"/>
        </w:rPr>
        <w:t>ένα έργο πνοής</w:t>
      </w:r>
      <w:r>
        <w:rPr>
          <w:rFonts w:eastAsia="Times New Roman"/>
          <w:szCs w:val="24"/>
        </w:rPr>
        <w:t>,</w:t>
      </w:r>
      <w:r w:rsidRPr="00F64ECB">
        <w:rPr>
          <w:rFonts w:eastAsia="Times New Roman"/>
          <w:szCs w:val="24"/>
        </w:rPr>
        <w:t xml:space="preserve"> υπό την προϋπόθεση ότι θα συνδέσει την Εγνατία</w:t>
      </w:r>
      <w:r>
        <w:rPr>
          <w:rFonts w:eastAsia="Times New Roman"/>
          <w:szCs w:val="24"/>
        </w:rPr>
        <w:t xml:space="preserve"> με την Θεσσαλία, θα συνδέσει την Ηγουμενίτσα με τον Βόλο, θα συνδέσει την Κρυσταλλοπηγή με την Αθήνα. Αν δεν ολοκληρωθεί το βόρειο τμήμα, δεν έχουμε </w:t>
      </w:r>
      <w:r w:rsidRPr="00F64ECB">
        <w:rPr>
          <w:rFonts w:eastAsia="Times New Roman"/>
          <w:szCs w:val="24"/>
        </w:rPr>
        <w:t>στα</w:t>
      </w:r>
      <w:r>
        <w:rPr>
          <w:rFonts w:eastAsia="Times New Roman"/>
          <w:szCs w:val="24"/>
        </w:rPr>
        <w:t xml:space="preserve"> χέρια μας πολύ μεγάλα πράγματα. </w:t>
      </w:r>
      <w:r w:rsidRPr="00F64ECB">
        <w:rPr>
          <w:rFonts w:eastAsia="Times New Roman"/>
          <w:szCs w:val="24"/>
        </w:rPr>
        <w:t>Αναγνωρίζ</w:t>
      </w:r>
      <w:r>
        <w:rPr>
          <w:rFonts w:eastAsia="Times New Roman"/>
          <w:szCs w:val="24"/>
        </w:rPr>
        <w:t xml:space="preserve">ω ότι είναι </w:t>
      </w:r>
      <w:r w:rsidRPr="00F64ECB">
        <w:rPr>
          <w:rFonts w:eastAsia="Times New Roman"/>
          <w:szCs w:val="24"/>
        </w:rPr>
        <w:t xml:space="preserve">σημαντική πρόοδος </w:t>
      </w:r>
      <w:r>
        <w:rPr>
          <w:rFonts w:eastAsia="Times New Roman"/>
          <w:szCs w:val="24"/>
        </w:rPr>
        <w:t>για τους Τρικαλινούς</w:t>
      </w:r>
      <w:r>
        <w:rPr>
          <w:rFonts w:eastAsia="Times New Roman"/>
          <w:szCs w:val="24"/>
        </w:rPr>
        <w:t>,</w:t>
      </w:r>
      <w:r>
        <w:rPr>
          <w:rFonts w:eastAsia="Times New Roman"/>
          <w:szCs w:val="24"/>
        </w:rPr>
        <w:t xml:space="preserve"> που θα πά</w:t>
      </w:r>
      <w:r>
        <w:rPr>
          <w:rFonts w:eastAsia="Times New Roman"/>
          <w:szCs w:val="24"/>
        </w:rPr>
        <w:t xml:space="preserve">νε στα Τρίκαλα πιο γρήγορα </w:t>
      </w:r>
      <w:r w:rsidRPr="00F64ECB">
        <w:rPr>
          <w:rFonts w:eastAsia="Times New Roman"/>
          <w:szCs w:val="24"/>
        </w:rPr>
        <w:t>και ούτω καθεξής</w:t>
      </w:r>
      <w:r>
        <w:rPr>
          <w:rFonts w:eastAsia="Times New Roman"/>
          <w:szCs w:val="24"/>
        </w:rPr>
        <w:t xml:space="preserve">. </w:t>
      </w:r>
    </w:p>
    <w:p w14:paraId="5218DC89" w14:textId="77777777" w:rsidR="00BE48FC" w:rsidRDefault="008F016C">
      <w:pPr>
        <w:spacing w:line="600" w:lineRule="auto"/>
        <w:ind w:firstLine="720"/>
        <w:jc w:val="both"/>
        <w:rPr>
          <w:rFonts w:eastAsia="Times New Roman"/>
          <w:szCs w:val="24"/>
        </w:rPr>
      </w:pPr>
      <w:r>
        <w:rPr>
          <w:rFonts w:eastAsia="Times New Roman"/>
          <w:szCs w:val="24"/>
        </w:rPr>
        <w:t>Σε επίπεδο εθνικών μεταφορών, όμως,</w:t>
      </w:r>
      <w:r w:rsidRPr="00F64ECB">
        <w:rPr>
          <w:rFonts w:eastAsia="Times New Roman"/>
          <w:szCs w:val="24"/>
        </w:rPr>
        <w:t xml:space="preserve"> και ανάπτυξης και ως αναπτυξιακό έργο</w:t>
      </w:r>
      <w:r>
        <w:rPr>
          <w:rFonts w:eastAsia="Times New Roman"/>
          <w:szCs w:val="24"/>
        </w:rPr>
        <w:t>,</w:t>
      </w:r>
      <w:r w:rsidRPr="00F64ECB">
        <w:rPr>
          <w:rFonts w:eastAsia="Times New Roman"/>
          <w:szCs w:val="24"/>
        </w:rPr>
        <w:t xml:space="preserve"> δεν ολοκληρώνεται</w:t>
      </w:r>
      <w:r>
        <w:rPr>
          <w:rFonts w:eastAsia="Times New Roman"/>
          <w:szCs w:val="24"/>
        </w:rPr>
        <w:t>,</w:t>
      </w:r>
      <w:r w:rsidRPr="00F64ECB">
        <w:rPr>
          <w:rFonts w:eastAsia="Times New Roman"/>
          <w:szCs w:val="24"/>
        </w:rPr>
        <w:t xml:space="preserve"> παρά μόνο</w:t>
      </w:r>
      <w:r>
        <w:rPr>
          <w:rFonts w:eastAsia="Times New Roman"/>
          <w:szCs w:val="24"/>
        </w:rPr>
        <w:t xml:space="preserve"> αν ολοκληρωθεί το βόρειο τμήμα. Πού βρίσκεται το βόρειο τμήμα; </w:t>
      </w:r>
      <w:r w:rsidRPr="00F64ECB">
        <w:rPr>
          <w:rFonts w:eastAsia="Times New Roman"/>
          <w:szCs w:val="24"/>
        </w:rPr>
        <w:t xml:space="preserve">Έχει αλλάξει </w:t>
      </w:r>
      <w:r>
        <w:rPr>
          <w:rFonts w:eastAsia="Times New Roman"/>
          <w:szCs w:val="24"/>
        </w:rPr>
        <w:t>-κατ’ εμέ</w:t>
      </w:r>
      <w:r>
        <w:rPr>
          <w:rFonts w:eastAsia="Times New Roman"/>
          <w:szCs w:val="24"/>
        </w:rPr>
        <w:t>,</w:t>
      </w:r>
      <w:r>
        <w:rPr>
          <w:rFonts w:eastAsia="Times New Roman"/>
          <w:szCs w:val="24"/>
        </w:rPr>
        <w:t xml:space="preserve"> σωστά- </w:t>
      </w:r>
      <w:r w:rsidRPr="00F64ECB">
        <w:rPr>
          <w:rFonts w:eastAsia="Times New Roman"/>
          <w:szCs w:val="24"/>
        </w:rPr>
        <w:t xml:space="preserve">η χάραξη </w:t>
      </w:r>
      <w:r>
        <w:rPr>
          <w:rFonts w:eastAsia="Times New Roman"/>
          <w:szCs w:val="24"/>
        </w:rPr>
        <w:t>προ</w:t>
      </w:r>
      <w:r>
        <w:rPr>
          <w:rFonts w:eastAsia="Times New Roman"/>
          <w:szCs w:val="24"/>
        </w:rPr>
        <w:t>ς Κηπουρειό.</w:t>
      </w:r>
      <w:r w:rsidRPr="00F64ECB">
        <w:rPr>
          <w:rFonts w:eastAsia="Times New Roman"/>
          <w:szCs w:val="24"/>
        </w:rPr>
        <w:t xml:space="preserve"> </w:t>
      </w:r>
      <w:r>
        <w:rPr>
          <w:rFonts w:eastAsia="Times New Roman"/>
          <w:szCs w:val="24"/>
        </w:rPr>
        <w:t>Έχουν εξασφαλιστεί χρήματα; Βρισκόμαστε στο κενό.</w:t>
      </w:r>
    </w:p>
    <w:p w14:paraId="5218DC8A" w14:textId="77777777" w:rsidR="00BE48FC" w:rsidRDefault="008F016C">
      <w:pPr>
        <w:spacing w:line="600" w:lineRule="auto"/>
        <w:ind w:firstLine="720"/>
        <w:jc w:val="both"/>
        <w:rPr>
          <w:rFonts w:eastAsia="Times New Roman"/>
          <w:szCs w:val="24"/>
        </w:rPr>
      </w:pPr>
      <w:r>
        <w:rPr>
          <w:rFonts w:eastAsia="Times New Roman"/>
          <w:szCs w:val="24"/>
        </w:rPr>
        <w:t xml:space="preserve">Άκουσα, για τον κάθετο άξονα της Ξάνθης, χιλιάδες πράγματα να αναφέρονται σήμερα στη συζήτηση. Δεν άκουσα άχνα </w:t>
      </w:r>
      <w:r>
        <w:rPr>
          <w:rFonts w:eastAsia="Times New Roman"/>
          <w:szCs w:val="24"/>
        </w:rPr>
        <w:t>-</w:t>
      </w:r>
      <w:r>
        <w:rPr>
          <w:rFonts w:eastAsia="Times New Roman"/>
          <w:szCs w:val="24"/>
        </w:rPr>
        <w:t>κυριολεκτικά</w:t>
      </w:r>
      <w:r>
        <w:rPr>
          <w:rFonts w:eastAsia="Times New Roman"/>
          <w:szCs w:val="24"/>
        </w:rPr>
        <w:t>-</w:t>
      </w:r>
      <w:r>
        <w:rPr>
          <w:rFonts w:eastAsia="Times New Roman"/>
          <w:szCs w:val="24"/>
        </w:rPr>
        <w:t xml:space="preserve"> ούτε από εσάς, κύριε Υπουργέ, </w:t>
      </w:r>
      <w:r w:rsidRPr="00F64ECB">
        <w:rPr>
          <w:rFonts w:eastAsia="Times New Roman"/>
          <w:szCs w:val="24"/>
        </w:rPr>
        <w:t xml:space="preserve">ούτε από σας </w:t>
      </w:r>
      <w:r>
        <w:rPr>
          <w:rFonts w:eastAsia="Times New Roman"/>
          <w:szCs w:val="24"/>
        </w:rPr>
        <w:t xml:space="preserve">κανέναν άλλο της </w:t>
      </w:r>
      <w:r>
        <w:rPr>
          <w:rFonts w:eastAsia="Times New Roman"/>
          <w:szCs w:val="24"/>
        </w:rPr>
        <w:t>σ</w:t>
      </w:r>
      <w:r>
        <w:rPr>
          <w:rFonts w:eastAsia="Times New Roman"/>
          <w:szCs w:val="24"/>
        </w:rPr>
        <w:t>υμπολί</w:t>
      </w:r>
      <w:r>
        <w:rPr>
          <w:rFonts w:eastAsia="Times New Roman"/>
          <w:szCs w:val="24"/>
        </w:rPr>
        <w:t>τευσης για το πού βρίσκεται το βόρειο τμήμα.</w:t>
      </w:r>
    </w:p>
    <w:p w14:paraId="5218DC8B" w14:textId="77777777" w:rsidR="00BE48FC" w:rsidRDefault="008F016C">
      <w:pPr>
        <w:spacing w:line="600" w:lineRule="auto"/>
        <w:ind w:firstLine="720"/>
        <w:jc w:val="both"/>
        <w:rPr>
          <w:rFonts w:eastAsia="Times New Roman"/>
          <w:b/>
          <w:szCs w:val="24"/>
        </w:rPr>
      </w:pPr>
      <w:r>
        <w:rPr>
          <w:rFonts w:eastAsia="Times New Roman"/>
          <w:b/>
          <w:szCs w:val="24"/>
        </w:rPr>
        <w:t>ΧΡΗΣΤΟΣ ΣΠΙΡΤΖΗΣ (Υπουργός Υποδομών και Μεταφορών):</w:t>
      </w:r>
      <w:r>
        <w:rPr>
          <w:rFonts w:eastAsia="Times New Roman"/>
          <w:szCs w:val="24"/>
        </w:rPr>
        <w:t xml:space="preserve"> Δεν μίλησα.</w:t>
      </w:r>
    </w:p>
    <w:p w14:paraId="5218DC8C" w14:textId="77777777" w:rsidR="00BE48FC" w:rsidRDefault="008F016C">
      <w:pPr>
        <w:spacing w:line="600" w:lineRule="auto"/>
        <w:ind w:firstLine="720"/>
        <w:jc w:val="both"/>
        <w:rPr>
          <w:rFonts w:eastAsia="Times New Roman"/>
          <w:szCs w:val="24"/>
        </w:rPr>
      </w:pPr>
      <w:r>
        <w:rPr>
          <w:rFonts w:eastAsia="Times New Roman"/>
          <w:b/>
          <w:szCs w:val="24"/>
        </w:rPr>
        <w:t>ΚΩΝΣΤΑΝΤΙΝΟΣ ΜΠΑΡΓΙΩΤΑΣ</w:t>
      </w:r>
      <w:r w:rsidRPr="004B4500">
        <w:rPr>
          <w:rFonts w:eastAsia="Times New Roman"/>
          <w:b/>
          <w:szCs w:val="24"/>
        </w:rPr>
        <w:t xml:space="preserve">: </w:t>
      </w:r>
      <w:r>
        <w:rPr>
          <w:rFonts w:eastAsia="Times New Roman"/>
          <w:szCs w:val="24"/>
        </w:rPr>
        <w:t>Ναι, αυτό λέω και εγώ ότι δεν μιλήσατε. Μιλήσατε</w:t>
      </w:r>
      <w:r w:rsidRPr="00F64ECB">
        <w:rPr>
          <w:rFonts w:eastAsia="Times New Roman"/>
          <w:szCs w:val="24"/>
        </w:rPr>
        <w:t xml:space="preserve"> χθες</w:t>
      </w:r>
      <w:r>
        <w:rPr>
          <w:rFonts w:eastAsia="Times New Roman"/>
          <w:szCs w:val="24"/>
        </w:rPr>
        <w:t>.</w:t>
      </w:r>
      <w:r w:rsidRPr="00F64ECB">
        <w:rPr>
          <w:rFonts w:eastAsia="Times New Roman"/>
          <w:szCs w:val="24"/>
        </w:rPr>
        <w:t xml:space="preserve"> Διάβασα και τα πρακτικά της </w:t>
      </w:r>
      <w:r>
        <w:rPr>
          <w:rFonts w:eastAsia="Times New Roman"/>
          <w:szCs w:val="24"/>
        </w:rPr>
        <w:t>ε</w:t>
      </w:r>
      <w:r w:rsidRPr="00F64ECB">
        <w:rPr>
          <w:rFonts w:eastAsia="Times New Roman"/>
          <w:szCs w:val="24"/>
        </w:rPr>
        <w:t>πιτροπής</w:t>
      </w:r>
      <w:r>
        <w:rPr>
          <w:rFonts w:eastAsia="Times New Roman"/>
          <w:szCs w:val="24"/>
        </w:rPr>
        <w:t xml:space="preserve">, </w:t>
      </w:r>
      <w:r w:rsidRPr="00F64ECB">
        <w:rPr>
          <w:rFonts w:eastAsia="Times New Roman"/>
          <w:szCs w:val="24"/>
        </w:rPr>
        <w:t>όλα τα πρακτικά</w:t>
      </w:r>
      <w:r>
        <w:rPr>
          <w:rFonts w:eastAsia="Times New Roman"/>
          <w:szCs w:val="24"/>
        </w:rPr>
        <w:t xml:space="preserve"> και</w:t>
      </w:r>
      <w:r w:rsidRPr="00F64ECB">
        <w:rPr>
          <w:rFonts w:eastAsia="Times New Roman"/>
          <w:szCs w:val="24"/>
        </w:rPr>
        <w:t xml:space="preserve"> ούτε </w:t>
      </w:r>
      <w:r>
        <w:rPr>
          <w:rFonts w:eastAsia="Times New Roman"/>
          <w:szCs w:val="24"/>
        </w:rPr>
        <w:t>εκεί άκουσα άχνα.</w:t>
      </w:r>
      <w:r w:rsidRPr="00F64ECB">
        <w:rPr>
          <w:rFonts w:eastAsia="Times New Roman"/>
          <w:szCs w:val="24"/>
        </w:rPr>
        <w:t xml:space="preserve"> Δεν υπάρχει κα</w:t>
      </w:r>
      <w:r>
        <w:rPr>
          <w:rFonts w:eastAsia="Times New Roman"/>
          <w:szCs w:val="24"/>
        </w:rPr>
        <w:t>μ</w:t>
      </w:r>
      <w:r w:rsidRPr="00F64ECB">
        <w:rPr>
          <w:rFonts w:eastAsia="Times New Roman"/>
          <w:szCs w:val="24"/>
        </w:rPr>
        <w:t>μιά αναφορά</w:t>
      </w:r>
      <w:r>
        <w:rPr>
          <w:rFonts w:eastAsia="Times New Roman"/>
          <w:szCs w:val="24"/>
        </w:rPr>
        <w:t>,</w:t>
      </w:r>
      <w:r w:rsidRPr="00F64ECB">
        <w:rPr>
          <w:rFonts w:eastAsia="Times New Roman"/>
          <w:szCs w:val="24"/>
        </w:rPr>
        <w:t xml:space="preserve"> σα</w:t>
      </w:r>
      <w:r>
        <w:rPr>
          <w:rFonts w:eastAsia="Times New Roman"/>
          <w:szCs w:val="24"/>
        </w:rPr>
        <w:t>ν</w:t>
      </w:r>
      <w:r w:rsidRPr="00F64ECB">
        <w:rPr>
          <w:rFonts w:eastAsia="Times New Roman"/>
          <w:szCs w:val="24"/>
        </w:rPr>
        <w:t xml:space="preserve"> να μη γίνεται</w:t>
      </w:r>
      <w:r>
        <w:rPr>
          <w:rFonts w:eastAsia="Times New Roman"/>
          <w:szCs w:val="24"/>
        </w:rPr>
        <w:t>.</w:t>
      </w:r>
      <w:r w:rsidRPr="00F64ECB">
        <w:rPr>
          <w:rFonts w:eastAsia="Times New Roman"/>
          <w:szCs w:val="24"/>
        </w:rPr>
        <w:t xml:space="preserve"> </w:t>
      </w:r>
    </w:p>
    <w:p w14:paraId="5218DC8D" w14:textId="77777777" w:rsidR="00BE48FC" w:rsidRDefault="008F016C">
      <w:pPr>
        <w:spacing w:line="600" w:lineRule="auto"/>
        <w:ind w:firstLine="720"/>
        <w:jc w:val="both"/>
        <w:rPr>
          <w:rFonts w:eastAsia="Times New Roman"/>
          <w:szCs w:val="24"/>
        </w:rPr>
      </w:pPr>
      <w:r w:rsidRPr="00F64ECB">
        <w:rPr>
          <w:rFonts w:eastAsia="Times New Roman"/>
          <w:szCs w:val="24"/>
        </w:rPr>
        <w:t xml:space="preserve">Ακούω ότι είναι στην </w:t>
      </w:r>
      <w:r>
        <w:rPr>
          <w:rFonts w:eastAsia="Times New Roman"/>
          <w:szCs w:val="24"/>
        </w:rPr>
        <w:t>έγκριση για την Ευρωπαϊκή Τράπεζα Επενδύσεων και ψάχνουμε λεφτά από εκεί. Μακάρι.</w:t>
      </w:r>
    </w:p>
    <w:p w14:paraId="5218DC8E" w14:textId="77777777" w:rsidR="00BE48FC" w:rsidRDefault="008F016C">
      <w:pPr>
        <w:spacing w:line="600" w:lineRule="auto"/>
        <w:ind w:firstLine="720"/>
        <w:jc w:val="both"/>
        <w:rPr>
          <w:rFonts w:eastAsia="Times New Roman"/>
          <w:szCs w:val="24"/>
        </w:rPr>
      </w:pPr>
      <w:r>
        <w:rPr>
          <w:rFonts w:eastAsia="Times New Roman"/>
          <w:szCs w:val="24"/>
        </w:rPr>
        <w:t xml:space="preserve">Τι έχει γίνει με τις απαλλοτριώσεις; Έχει τελειώσει η μελέτη, είναι δεδομένα τα σημεία </w:t>
      </w:r>
      <w:r>
        <w:rPr>
          <w:rFonts w:eastAsia="Times New Roman"/>
          <w:szCs w:val="24"/>
        </w:rPr>
        <w:t xml:space="preserve">που θα περάσει. </w:t>
      </w:r>
    </w:p>
    <w:p w14:paraId="5218DC8F" w14:textId="77777777" w:rsidR="00BE48FC" w:rsidRDefault="008F016C">
      <w:pPr>
        <w:spacing w:line="600" w:lineRule="auto"/>
        <w:ind w:firstLine="720"/>
        <w:jc w:val="both"/>
        <w:rPr>
          <w:rFonts w:eastAsia="Times New Roman"/>
          <w:szCs w:val="24"/>
        </w:rPr>
      </w:pPr>
      <w:r>
        <w:rPr>
          <w:rFonts w:eastAsia="Times New Roman"/>
          <w:szCs w:val="24"/>
        </w:rPr>
        <w:t xml:space="preserve">Απ’ όσο ξέρω, δεν έχει γίνει απολύτως τίποτα με τις απαλλοτριώσεις, πράγμα </w:t>
      </w:r>
      <w:r w:rsidRPr="00F64ECB">
        <w:rPr>
          <w:rFonts w:eastAsia="Times New Roman"/>
          <w:szCs w:val="24"/>
        </w:rPr>
        <w:t xml:space="preserve">που σημαίνει ότι θα πάρουμε λεφτά </w:t>
      </w:r>
      <w:r>
        <w:rPr>
          <w:rFonts w:eastAsia="Times New Roman"/>
          <w:szCs w:val="24"/>
        </w:rPr>
        <w:t>από την Ευρωπαϊκή Τράπεζα,</w:t>
      </w:r>
      <w:r w:rsidRPr="00F64ECB">
        <w:rPr>
          <w:rFonts w:eastAsia="Times New Roman"/>
          <w:szCs w:val="24"/>
        </w:rPr>
        <w:t xml:space="preserve"> αν είμαστε τυχεροί και μετά </w:t>
      </w:r>
      <w:r>
        <w:rPr>
          <w:rFonts w:eastAsia="Times New Roman"/>
          <w:szCs w:val="24"/>
        </w:rPr>
        <w:t xml:space="preserve">θα </w:t>
      </w:r>
      <w:r w:rsidRPr="00F64ECB">
        <w:rPr>
          <w:rFonts w:eastAsia="Times New Roman"/>
          <w:szCs w:val="24"/>
        </w:rPr>
        <w:t>περιμέν</w:t>
      </w:r>
      <w:r>
        <w:rPr>
          <w:rFonts w:eastAsia="Times New Roman"/>
          <w:szCs w:val="24"/>
        </w:rPr>
        <w:t>ουμε δυόμισι</w:t>
      </w:r>
      <w:r w:rsidRPr="00F64ECB">
        <w:rPr>
          <w:rFonts w:eastAsia="Times New Roman"/>
          <w:szCs w:val="24"/>
        </w:rPr>
        <w:t xml:space="preserve"> χρόνια </w:t>
      </w:r>
      <w:r>
        <w:rPr>
          <w:rFonts w:eastAsia="Times New Roman"/>
          <w:szCs w:val="24"/>
        </w:rPr>
        <w:t>να ολοκληρώσουμε τις απαλλοτριώσεις</w:t>
      </w:r>
      <w:r>
        <w:rPr>
          <w:rFonts w:eastAsia="Times New Roman"/>
          <w:szCs w:val="24"/>
        </w:rPr>
        <w:t>,</w:t>
      </w:r>
      <w:r>
        <w:rPr>
          <w:rFonts w:eastAsia="Times New Roman"/>
          <w:szCs w:val="24"/>
        </w:rPr>
        <w:t xml:space="preserve"> για να </w:t>
      </w:r>
      <w:r w:rsidRPr="00F64ECB">
        <w:rPr>
          <w:rFonts w:eastAsia="Times New Roman"/>
          <w:szCs w:val="24"/>
        </w:rPr>
        <w:t>π</w:t>
      </w:r>
      <w:r w:rsidRPr="00F64ECB">
        <w:rPr>
          <w:rFonts w:eastAsia="Times New Roman"/>
          <w:szCs w:val="24"/>
        </w:rPr>
        <w:t>άρουμε τα λεφτά</w:t>
      </w:r>
      <w:r>
        <w:rPr>
          <w:rFonts w:eastAsia="Times New Roman"/>
          <w:szCs w:val="24"/>
        </w:rPr>
        <w:t>.</w:t>
      </w:r>
    </w:p>
    <w:p w14:paraId="5218DC90" w14:textId="77777777" w:rsidR="00BE48FC" w:rsidRDefault="008F016C">
      <w:pPr>
        <w:spacing w:line="600" w:lineRule="auto"/>
        <w:ind w:firstLine="720"/>
        <w:jc w:val="both"/>
        <w:rPr>
          <w:rFonts w:eastAsia="Times New Roman"/>
          <w:szCs w:val="24"/>
        </w:rPr>
      </w:pPr>
      <w:r>
        <w:rPr>
          <w:rFonts w:eastAsia="Times New Roman"/>
          <w:szCs w:val="24"/>
        </w:rPr>
        <w:t>Π</w:t>
      </w:r>
      <w:r w:rsidRPr="00F64ECB">
        <w:rPr>
          <w:rFonts w:eastAsia="Times New Roman"/>
          <w:szCs w:val="24"/>
        </w:rPr>
        <w:t>ο</w:t>
      </w:r>
      <w:r>
        <w:rPr>
          <w:rFonts w:eastAsia="Times New Roman"/>
          <w:szCs w:val="24"/>
        </w:rPr>
        <w:t>ύ</w:t>
      </w:r>
      <w:r w:rsidRPr="00F64ECB">
        <w:rPr>
          <w:rFonts w:eastAsia="Times New Roman"/>
          <w:szCs w:val="24"/>
        </w:rPr>
        <w:t xml:space="preserve"> βρίσκεται</w:t>
      </w:r>
      <w:r>
        <w:rPr>
          <w:rFonts w:eastAsia="Times New Roman"/>
          <w:szCs w:val="24"/>
        </w:rPr>
        <w:t>,</w:t>
      </w:r>
      <w:r w:rsidRPr="00F64ECB">
        <w:rPr>
          <w:rFonts w:eastAsia="Times New Roman"/>
          <w:szCs w:val="24"/>
        </w:rPr>
        <w:t xml:space="preserve"> λοιπόν</w:t>
      </w:r>
      <w:r>
        <w:rPr>
          <w:rFonts w:eastAsia="Times New Roman"/>
          <w:szCs w:val="24"/>
        </w:rPr>
        <w:t>,</w:t>
      </w:r>
      <w:r w:rsidRPr="00F64ECB">
        <w:rPr>
          <w:rFonts w:eastAsia="Times New Roman"/>
          <w:szCs w:val="24"/>
        </w:rPr>
        <w:t xml:space="preserve"> ένα μεγάλο τμήμα</w:t>
      </w:r>
      <w:r>
        <w:rPr>
          <w:rFonts w:eastAsia="Times New Roman"/>
          <w:szCs w:val="24"/>
        </w:rPr>
        <w:t>;</w:t>
      </w:r>
      <w:r w:rsidRPr="00F64ECB">
        <w:rPr>
          <w:rFonts w:eastAsia="Times New Roman"/>
          <w:szCs w:val="24"/>
        </w:rPr>
        <w:t xml:space="preserve"> Δεν υπάρχει καμ</w:t>
      </w:r>
      <w:r>
        <w:rPr>
          <w:rFonts w:eastAsia="Times New Roman"/>
          <w:szCs w:val="24"/>
        </w:rPr>
        <w:t>μ</w:t>
      </w:r>
      <w:r w:rsidRPr="00F64ECB">
        <w:rPr>
          <w:rFonts w:eastAsia="Times New Roman"/>
          <w:szCs w:val="24"/>
        </w:rPr>
        <w:t xml:space="preserve">ία </w:t>
      </w:r>
      <w:r>
        <w:rPr>
          <w:rFonts w:eastAsia="Times New Roman"/>
          <w:szCs w:val="24"/>
        </w:rPr>
        <w:t>κουβέντα για κάθε</w:t>
      </w:r>
      <w:r w:rsidRPr="00F64ECB">
        <w:rPr>
          <w:rFonts w:eastAsia="Times New Roman"/>
          <w:szCs w:val="24"/>
        </w:rPr>
        <w:t xml:space="preserve">τους άξονες διασύνδεσης της Εγνατίας με την </w:t>
      </w:r>
      <w:r>
        <w:rPr>
          <w:rFonts w:eastAsia="Times New Roman"/>
          <w:szCs w:val="24"/>
        </w:rPr>
        <w:t>Θεσσαλία. Ο ένας ε</w:t>
      </w:r>
      <w:r w:rsidRPr="00F64ECB">
        <w:rPr>
          <w:rFonts w:eastAsia="Times New Roman"/>
          <w:szCs w:val="24"/>
        </w:rPr>
        <w:t xml:space="preserve">ίναι </w:t>
      </w:r>
      <w:r>
        <w:rPr>
          <w:rFonts w:eastAsia="Times New Roman"/>
          <w:szCs w:val="24"/>
        </w:rPr>
        <w:t>αυτός.</w:t>
      </w:r>
      <w:r w:rsidRPr="00F64ECB">
        <w:rPr>
          <w:rFonts w:eastAsia="Times New Roman"/>
          <w:szCs w:val="24"/>
        </w:rPr>
        <w:t xml:space="preserve"> Ο δεύτερος </w:t>
      </w:r>
      <w:r>
        <w:rPr>
          <w:rFonts w:eastAsia="Times New Roman"/>
          <w:szCs w:val="24"/>
        </w:rPr>
        <w:t>είναι το Κοζάνη-</w:t>
      </w:r>
      <w:r w:rsidRPr="00F64ECB">
        <w:rPr>
          <w:rFonts w:eastAsia="Times New Roman"/>
          <w:szCs w:val="24"/>
        </w:rPr>
        <w:t>Ελασσόνα</w:t>
      </w:r>
      <w:r>
        <w:rPr>
          <w:rFonts w:eastAsia="Times New Roman"/>
          <w:szCs w:val="24"/>
        </w:rPr>
        <w:t>.</w:t>
      </w:r>
      <w:r w:rsidRPr="00F64ECB">
        <w:rPr>
          <w:rFonts w:eastAsia="Times New Roman"/>
          <w:szCs w:val="24"/>
        </w:rPr>
        <w:t xml:space="preserve"> Δεν υπάρχει κα</w:t>
      </w:r>
      <w:r>
        <w:rPr>
          <w:rFonts w:eastAsia="Times New Roman"/>
          <w:szCs w:val="24"/>
        </w:rPr>
        <w:t>μ</w:t>
      </w:r>
      <w:r w:rsidRPr="00F64ECB">
        <w:rPr>
          <w:rFonts w:eastAsia="Times New Roman"/>
          <w:szCs w:val="24"/>
        </w:rPr>
        <w:t>μιά κουβέντα και καμιά πρόταση</w:t>
      </w:r>
      <w:r>
        <w:rPr>
          <w:rFonts w:eastAsia="Times New Roman"/>
          <w:szCs w:val="24"/>
        </w:rPr>
        <w:t>.</w:t>
      </w:r>
    </w:p>
    <w:p w14:paraId="5218DC91" w14:textId="77777777" w:rsidR="00BE48FC" w:rsidRDefault="008F016C">
      <w:pPr>
        <w:spacing w:line="600" w:lineRule="auto"/>
        <w:ind w:firstLine="720"/>
        <w:jc w:val="both"/>
        <w:rPr>
          <w:rFonts w:eastAsia="Times New Roman"/>
          <w:szCs w:val="24"/>
        </w:rPr>
      </w:pPr>
      <w:r>
        <w:rPr>
          <w:rFonts w:eastAsia="Times New Roman"/>
          <w:b/>
          <w:szCs w:val="24"/>
        </w:rPr>
        <w:t>ΠΡΟΕ</w:t>
      </w:r>
      <w:r>
        <w:rPr>
          <w:rFonts w:eastAsia="Times New Roman"/>
          <w:b/>
          <w:szCs w:val="24"/>
        </w:rPr>
        <w:t>ΔΡΕΥΩΝ (Γεώργιος Βαρεμένος):</w:t>
      </w:r>
      <w:r>
        <w:rPr>
          <w:rFonts w:eastAsia="Times New Roman"/>
          <w:szCs w:val="24"/>
        </w:rPr>
        <w:t xml:space="preserve"> Ολοκληρώστε, κύριε Μπαργιώτα.</w:t>
      </w:r>
    </w:p>
    <w:p w14:paraId="5218DC92" w14:textId="77777777" w:rsidR="00BE48FC" w:rsidRDefault="008F016C">
      <w:pPr>
        <w:spacing w:line="600" w:lineRule="auto"/>
        <w:ind w:firstLine="720"/>
        <w:jc w:val="both"/>
        <w:rPr>
          <w:rFonts w:eastAsia="Times New Roman"/>
          <w:szCs w:val="24"/>
        </w:rPr>
      </w:pPr>
      <w:r>
        <w:rPr>
          <w:rFonts w:eastAsia="Times New Roman"/>
          <w:b/>
          <w:szCs w:val="24"/>
        </w:rPr>
        <w:t>ΚΩΝΣΤΑΝΤΙΝΟΣ ΜΠΑΡΓΙΩΤΑΣ</w:t>
      </w:r>
      <w:r w:rsidRPr="004B4500">
        <w:rPr>
          <w:rFonts w:eastAsia="Times New Roman"/>
          <w:b/>
          <w:szCs w:val="24"/>
        </w:rPr>
        <w:t xml:space="preserve">: </w:t>
      </w:r>
      <w:r w:rsidRPr="004B4500">
        <w:rPr>
          <w:rFonts w:eastAsia="Times New Roman"/>
          <w:szCs w:val="24"/>
        </w:rPr>
        <w:t>Ολοκληρώνω με αυτό.</w:t>
      </w:r>
    </w:p>
    <w:p w14:paraId="5218DC93" w14:textId="77777777" w:rsidR="00BE48FC" w:rsidRDefault="008F016C">
      <w:pPr>
        <w:spacing w:line="600" w:lineRule="auto"/>
        <w:ind w:firstLine="720"/>
        <w:jc w:val="both"/>
        <w:rPr>
          <w:rFonts w:eastAsia="Times New Roman"/>
          <w:szCs w:val="24"/>
        </w:rPr>
      </w:pPr>
      <w:r>
        <w:rPr>
          <w:rFonts w:eastAsia="Times New Roman"/>
          <w:szCs w:val="24"/>
        </w:rPr>
        <w:t xml:space="preserve">Ολοκληρώνω, λέγοντας ξανά ότι η </w:t>
      </w:r>
      <w:r w:rsidRPr="00F64ECB">
        <w:rPr>
          <w:rFonts w:eastAsia="Times New Roman"/>
          <w:szCs w:val="24"/>
        </w:rPr>
        <w:t>Ε65</w:t>
      </w:r>
      <w:r>
        <w:rPr>
          <w:rFonts w:eastAsia="Times New Roman"/>
          <w:szCs w:val="24"/>
        </w:rPr>
        <w:t>, το νότιο τμήμα της</w:t>
      </w:r>
      <w:r w:rsidRPr="00F64ECB">
        <w:rPr>
          <w:rFonts w:eastAsia="Times New Roman"/>
          <w:szCs w:val="24"/>
        </w:rPr>
        <w:t xml:space="preserve"> κ</w:t>
      </w:r>
      <w:r>
        <w:rPr>
          <w:rFonts w:eastAsia="Times New Roman"/>
          <w:szCs w:val="24"/>
        </w:rPr>
        <w:t>α</w:t>
      </w:r>
      <w:r w:rsidRPr="00F64ECB">
        <w:rPr>
          <w:rFonts w:eastAsia="Times New Roman"/>
          <w:szCs w:val="24"/>
        </w:rPr>
        <w:t xml:space="preserve">ι </w:t>
      </w:r>
      <w:r>
        <w:rPr>
          <w:rFonts w:eastAsia="Times New Roman"/>
          <w:szCs w:val="24"/>
        </w:rPr>
        <w:t xml:space="preserve">η </w:t>
      </w:r>
      <w:r w:rsidRPr="00F64ECB">
        <w:rPr>
          <w:rFonts w:eastAsia="Times New Roman"/>
          <w:szCs w:val="24"/>
        </w:rPr>
        <w:t>ολοκλήρωση της μέχρι την Εγνατία είναι ένα μεγάλο έργο</w:t>
      </w:r>
      <w:r>
        <w:rPr>
          <w:rFonts w:eastAsia="Times New Roman"/>
          <w:szCs w:val="24"/>
        </w:rPr>
        <w:t>,</w:t>
      </w:r>
      <w:r w:rsidRPr="00F64ECB">
        <w:rPr>
          <w:rFonts w:eastAsia="Times New Roman"/>
          <w:szCs w:val="24"/>
        </w:rPr>
        <w:t xml:space="preserve"> υπό την προϋπόθεση ότι θα ολοκληρ</w:t>
      </w:r>
      <w:r>
        <w:rPr>
          <w:rFonts w:eastAsia="Times New Roman"/>
          <w:szCs w:val="24"/>
        </w:rPr>
        <w:t>ωθεί. Έ</w:t>
      </w:r>
      <w:r w:rsidRPr="00F64ECB">
        <w:rPr>
          <w:rFonts w:eastAsia="Times New Roman"/>
          <w:szCs w:val="24"/>
        </w:rPr>
        <w:t>χουμε μείνει πάρα πολύ πίσω</w:t>
      </w:r>
      <w:r>
        <w:rPr>
          <w:rFonts w:eastAsia="Times New Roman"/>
          <w:szCs w:val="24"/>
        </w:rPr>
        <w:t xml:space="preserve"> με</w:t>
      </w:r>
      <w:r w:rsidRPr="00F64ECB">
        <w:rPr>
          <w:rFonts w:eastAsia="Times New Roman"/>
          <w:szCs w:val="24"/>
        </w:rPr>
        <w:t xml:space="preserve"> διαχρονικές ευθύνες και </w:t>
      </w:r>
      <w:r>
        <w:rPr>
          <w:rFonts w:eastAsia="Times New Roman"/>
          <w:szCs w:val="24"/>
        </w:rPr>
        <w:t>αυτής της Κυβέρνησης, αλλά κ</w:t>
      </w:r>
      <w:r w:rsidRPr="00F64ECB">
        <w:rPr>
          <w:rFonts w:eastAsia="Times New Roman"/>
          <w:szCs w:val="24"/>
        </w:rPr>
        <w:t>υρίως των παλαιότερων</w:t>
      </w:r>
      <w:r>
        <w:rPr>
          <w:rFonts w:eastAsia="Times New Roman"/>
          <w:szCs w:val="24"/>
        </w:rPr>
        <w:t xml:space="preserve"> -</w:t>
      </w:r>
      <w:r w:rsidRPr="00F64ECB">
        <w:rPr>
          <w:rFonts w:eastAsia="Times New Roman"/>
          <w:szCs w:val="24"/>
        </w:rPr>
        <w:t>δεν υπάρχει θέμα</w:t>
      </w:r>
      <w:r>
        <w:rPr>
          <w:rFonts w:eastAsia="Times New Roman"/>
          <w:szCs w:val="24"/>
        </w:rPr>
        <w:t>-</w:t>
      </w:r>
      <w:r w:rsidRPr="00F64ECB">
        <w:rPr>
          <w:rFonts w:eastAsia="Times New Roman"/>
          <w:szCs w:val="24"/>
        </w:rPr>
        <w:t xml:space="preserve"> αλλά πρέπει να ολοκληρωθεί και </w:t>
      </w:r>
      <w:r>
        <w:rPr>
          <w:rFonts w:eastAsia="Times New Roman"/>
          <w:szCs w:val="24"/>
        </w:rPr>
        <w:t>ολοκλήρωση σημαίνει το βόρειο τμήμα.</w:t>
      </w:r>
    </w:p>
    <w:p w14:paraId="5218DC94" w14:textId="77777777" w:rsidR="00BE48FC" w:rsidRDefault="008F016C">
      <w:pPr>
        <w:spacing w:line="600" w:lineRule="auto"/>
        <w:ind w:firstLine="720"/>
        <w:jc w:val="both"/>
        <w:rPr>
          <w:rFonts w:eastAsia="Times New Roman"/>
          <w:szCs w:val="24"/>
        </w:rPr>
      </w:pPr>
      <w:r>
        <w:rPr>
          <w:rFonts w:eastAsia="Times New Roman"/>
          <w:szCs w:val="24"/>
        </w:rPr>
        <w:t>Σ</w:t>
      </w:r>
      <w:r w:rsidRPr="00F64ECB">
        <w:rPr>
          <w:rFonts w:eastAsia="Times New Roman"/>
          <w:szCs w:val="24"/>
        </w:rPr>
        <w:t>ας ευχαριστώ</w:t>
      </w:r>
      <w:r>
        <w:rPr>
          <w:rFonts w:eastAsia="Times New Roman"/>
          <w:szCs w:val="24"/>
        </w:rPr>
        <w:t>.</w:t>
      </w:r>
    </w:p>
    <w:p w14:paraId="5218DC95" w14:textId="77777777" w:rsidR="00BE48FC" w:rsidRDefault="008F016C">
      <w:pPr>
        <w:spacing w:line="600" w:lineRule="auto"/>
        <w:ind w:firstLine="720"/>
        <w:jc w:val="both"/>
        <w:rPr>
          <w:rFonts w:eastAsia="Times New Roman"/>
          <w:szCs w:val="24"/>
        </w:rPr>
      </w:pPr>
      <w:r w:rsidRPr="007D35E2">
        <w:rPr>
          <w:rFonts w:eastAsia="Times New Roman"/>
          <w:b/>
          <w:szCs w:val="24"/>
        </w:rPr>
        <w:t>ΠΡΟΕΔΡΕΥΩΝ (Γεώργιος Βαρεμένος):</w:t>
      </w:r>
      <w:r w:rsidRPr="007D35E2">
        <w:rPr>
          <w:rFonts w:eastAsia="Times New Roman"/>
          <w:szCs w:val="24"/>
        </w:rPr>
        <w:t xml:space="preserve"> </w:t>
      </w:r>
      <w:r>
        <w:rPr>
          <w:rFonts w:eastAsia="Times New Roman"/>
          <w:szCs w:val="24"/>
        </w:rPr>
        <w:t>Και εμείς</w:t>
      </w:r>
      <w:r>
        <w:rPr>
          <w:rFonts w:eastAsia="Times New Roman"/>
          <w:szCs w:val="24"/>
        </w:rPr>
        <w:t>.</w:t>
      </w:r>
    </w:p>
    <w:p w14:paraId="5218DC96" w14:textId="77777777" w:rsidR="00BE48FC" w:rsidRDefault="008F016C">
      <w:pPr>
        <w:spacing w:line="600" w:lineRule="auto"/>
        <w:ind w:firstLine="720"/>
        <w:jc w:val="both"/>
        <w:rPr>
          <w:rFonts w:eastAsia="Times New Roman"/>
          <w:szCs w:val="24"/>
        </w:rPr>
      </w:pPr>
      <w:r>
        <w:rPr>
          <w:rFonts w:eastAsia="Times New Roman"/>
          <w:szCs w:val="24"/>
        </w:rPr>
        <w:t>Τον λόγο έχει ο κ. Σαχινίδης, από τη Χρυσή Αυγή.</w:t>
      </w:r>
    </w:p>
    <w:p w14:paraId="5218DC97" w14:textId="77777777" w:rsidR="00BE48FC" w:rsidRDefault="008F016C">
      <w:pPr>
        <w:spacing w:line="600" w:lineRule="auto"/>
        <w:ind w:firstLine="720"/>
        <w:jc w:val="both"/>
        <w:rPr>
          <w:rFonts w:eastAsia="Times New Roman"/>
          <w:szCs w:val="24"/>
        </w:rPr>
      </w:pPr>
      <w:r>
        <w:rPr>
          <w:rFonts w:eastAsia="Times New Roman"/>
          <w:b/>
          <w:szCs w:val="24"/>
        </w:rPr>
        <w:t xml:space="preserve">ΙΩΑΝΝΗΣ ΣΑΧΙΝΙΔΗΣ: </w:t>
      </w:r>
      <w:r w:rsidRPr="00F64ECB">
        <w:rPr>
          <w:rFonts w:eastAsia="Times New Roman"/>
          <w:szCs w:val="24"/>
        </w:rPr>
        <w:t>Ευχαριστώ</w:t>
      </w:r>
      <w:r>
        <w:rPr>
          <w:rFonts w:eastAsia="Times New Roman"/>
          <w:szCs w:val="24"/>
        </w:rPr>
        <w:t>,</w:t>
      </w:r>
      <w:r w:rsidRPr="00F64ECB">
        <w:rPr>
          <w:rFonts w:eastAsia="Times New Roman"/>
          <w:szCs w:val="24"/>
        </w:rPr>
        <w:t xml:space="preserve"> κύριε Πρόεδρε</w:t>
      </w:r>
      <w:r>
        <w:rPr>
          <w:rFonts w:eastAsia="Times New Roman"/>
          <w:szCs w:val="24"/>
        </w:rPr>
        <w:t>.</w:t>
      </w:r>
    </w:p>
    <w:p w14:paraId="5218DC98" w14:textId="77777777" w:rsidR="00BE48FC" w:rsidRDefault="008F016C">
      <w:pPr>
        <w:spacing w:line="600" w:lineRule="auto"/>
        <w:ind w:firstLine="720"/>
        <w:jc w:val="both"/>
        <w:rPr>
          <w:rFonts w:eastAsia="Times New Roman"/>
          <w:szCs w:val="24"/>
        </w:rPr>
      </w:pPr>
      <w:r>
        <w:rPr>
          <w:rFonts w:eastAsia="Times New Roman"/>
          <w:szCs w:val="24"/>
        </w:rPr>
        <w:t>Μ</w:t>
      </w:r>
      <w:r w:rsidRPr="00F64ECB">
        <w:rPr>
          <w:rFonts w:eastAsia="Times New Roman"/>
          <w:szCs w:val="24"/>
        </w:rPr>
        <w:t xml:space="preserve">ιας και </w:t>
      </w:r>
      <w:r>
        <w:rPr>
          <w:rFonts w:eastAsia="Times New Roman"/>
          <w:szCs w:val="24"/>
        </w:rPr>
        <w:t>είμαι ο</w:t>
      </w:r>
      <w:r w:rsidRPr="00F64ECB">
        <w:rPr>
          <w:rFonts w:eastAsia="Times New Roman"/>
          <w:szCs w:val="24"/>
        </w:rPr>
        <w:t xml:space="preserve"> τελευταίος ομιλητής</w:t>
      </w:r>
      <w:r>
        <w:rPr>
          <w:rFonts w:eastAsia="Times New Roman"/>
          <w:szCs w:val="24"/>
        </w:rPr>
        <w:t>,</w:t>
      </w:r>
      <w:r w:rsidRPr="00F64ECB">
        <w:rPr>
          <w:rFonts w:eastAsia="Times New Roman"/>
          <w:szCs w:val="24"/>
        </w:rPr>
        <w:t xml:space="preserve"> θα ήθελα την ανοχή σας για </w:t>
      </w:r>
      <w:r>
        <w:rPr>
          <w:rFonts w:eastAsia="Times New Roman"/>
          <w:szCs w:val="24"/>
        </w:rPr>
        <w:t>ένα-δύο λεπτά</w:t>
      </w:r>
      <w:r w:rsidRPr="00F64ECB">
        <w:rPr>
          <w:rFonts w:eastAsia="Times New Roman"/>
          <w:szCs w:val="24"/>
        </w:rPr>
        <w:t xml:space="preserve"> παραπάνω</w:t>
      </w:r>
      <w:r>
        <w:rPr>
          <w:rFonts w:eastAsia="Times New Roman"/>
          <w:szCs w:val="24"/>
        </w:rPr>
        <w:t>.</w:t>
      </w:r>
    </w:p>
    <w:p w14:paraId="5218DC99" w14:textId="77777777" w:rsidR="00BE48FC" w:rsidRDefault="008F016C">
      <w:pPr>
        <w:spacing w:line="600" w:lineRule="auto"/>
        <w:ind w:firstLine="720"/>
        <w:jc w:val="both"/>
        <w:rPr>
          <w:rFonts w:eastAsia="Times New Roman"/>
          <w:szCs w:val="24"/>
        </w:rPr>
      </w:pPr>
      <w:r>
        <w:rPr>
          <w:rFonts w:eastAsia="Times New Roman"/>
          <w:szCs w:val="24"/>
        </w:rPr>
        <w:t>Θ</w:t>
      </w:r>
      <w:r w:rsidRPr="00F64ECB">
        <w:rPr>
          <w:rFonts w:eastAsia="Times New Roman"/>
          <w:szCs w:val="24"/>
        </w:rPr>
        <w:t xml:space="preserve">α </w:t>
      </w:r>
      <w:r>
        <w:rPr>
          <w:rFonts w:eastAsia="Times New Roman"/>
          <w:szCs w:val="24"/>
        </w:rPr>
        <w:t>έπρεπε</w:t>
      </w:r>
      <w:r w:rsidRPr="00F64ECB">
        <w:rPr>
          <w:rFonts w:eastAsia="Times New Roman"/>
          <w:szCs w:val="24"/>
        </w:rPr>
        <w:t xml:space="preserve"> κανονικά</w:t>
      </w:r>
      <w:r>
        <w:rPr>
          <w:rFonts w:eastAsia="Times New Roman"/>
          <w:szCs w:val="24"/>
        </w:rPr>
        <w:t>, κύριε Υπουργέ, όταν</w:t>
      </w:r>
      <w:r w:rsidRPr="00F64ECB">
        <w:rPr>
          <w:rFonts w:eastAsia="Times New Roman"/>
          <w:szCs w:val="24"/>
        </w:rPr>
        <w:t xml:space="preserve"> συζητάμε για τροποποιήσεις κυρώ</w:t>
      </w:r>
      <w:r w:rsidRPr="00F64ECB">
        <w:rPr>
          <w:rFonts w:eastAsia="Times New Roman"/>
          <w:szCs w:val="24"/>
        </w:rPr>
        <w:t>σεων</w:t>
      </w:r>
      <w:r>
        <w:rPr>
          <w:rFonts w:eastAsia="Times New Roman"/>
          <w:szCs w:val="24"/>
        </w:rPr>
        <w:t>,</w:t>
      </w:r>
      <w:r w:rsidRPr="00F64ECB">
        <w:rPr>
          <w:rFonts w:eastAsia="Times New Roman"/>
          <w:szCs w:val="24"/>
        </w:rPr>
        <w:t xml:space="preserve"> πριν ξεκινήσετε να δώσετε </w:t>
      </w:r>
      <w:r>
        <w:rPr>
          <w:rFonts w:eastAsia="Times New Roman"/>
          <w:szCs w:val="24"/>
        </w:rPr>
        <w:t>παρατάσεις</w:t>
      </w:r>
      <w:r w:rsidRPr="00F64ECB">
        <w:rPr>
          <w:rFonts w:eastAsia="Times New Roman"/>
          <w:szCs w:val="24"/>
        </w:rPr>
        <w:t xml:space="preserve"> σε έργα</w:t>
      </w:r>
      <w:r>
        <w:rPr>
          <w:rFonts w:eastAsia="Times New Roman"/>
          <w:szCs w:val="24"/>
        </w:rPr>
        <w:t>,</w:t>
      </w:r>
      <w:r w:rsidRPr="00F64ECB">
        <w:rPr>
          <w:rFonts w:eastAsia="Times New Roman"/>
          <w:szCs w:val="24"/>
        </w:rPr>
        <w:t xml:space="preserve"> τα οποία δεν ολοκληρώθηκαν</w:t>
      </w:r>
      <w:r>
        <w:rPr>
          <w:rFonts w:eastAsia="Times New Roman"/>
          <w:szCs w:val="24"/>
        </w:rPr>
        <w:t>,</w:t>
      </w:r>
      <w:r w:rsidRPr="00F64ECB">
        <w:rPr>
          <w:rFonts w:eastAsia="Times New Roman"/>
          <w:szCs w:val="24"/>
        </w:rPr>
        <w:t xml:space="preserve"> να συζητούνται κανονικά </w:t>
      </w:r>
      <w:r>
        <w:rPr>
          <w:rFonts w:eastAsia="Times New Roman"/>
          <w:szCs w:val="24"/>
        </w:rPr>
        <w:t>οι ευθύνες</w:t>
      </w:r>
      <w:r>
        <w:rPr>
          <w:rFonts w:eastAsia="Times New Roman"/>
          <w:szCs w:val="24"/>
        </w:rPr>
        <w:t>,</w:t>
      </w:r>
      <w:r w:rsidRPr="00F64ECB">
        <w:rPr>
          <w:rFonts w:eastAsia="Times New Roman"/>
          <w:szCs w:val="24"/>
        </w:rPr>
        <w:t xml:space="preserve"> που υπάρχο</w:t>
      </w:r>
      <w:r>
        <w:rPr>
          <w:rFonts w:eastAsia="Times New Roman"/>
          <w:szCs w:val="24"/>
        </w:rPr>
        <w:t>υν για τη</w:t>
      </w:r>
      <w:r w:rsidRPr="00F64ECB">
        <w:rPr>
          <w:rFonts w:eastAsia="Times New Roman"/>
          <w:szCs w:val="24"/>
        </w:rPr>
        <w:t xml:space="preserve"> </w:t>
      </w:r>
      <w:r>
        <w:rPr>
          <w:rFonts w:eastAsia="Times New Roman"/>
          <w:szCs w:val="24"/>
        </w:rPr>
        <w:t xml:space="preserve">μη </w:t>
      </w:r>
      <w:r w:rsidRPr="00F64ECB">
        <w:rPr>
          <w:rFonts w:eastAsia="Times New Roman"/>
          <w:szCs w:val="24"/>
        </w:rPr>
        <w:t xml:space="preserve">ολοκλήρωση αυτών των έργων και </w:t>
      </w:r>
      <w:r>
        <w:rPr>
          <w:rFonts w:eastAsia="Times New Roman"/>
          <w:szCs w:val="24"/>
        </w:rPr>
        <w:t xml:space="preserve">οι </w:t>
      </w:r>
      <w:r w:rsidRPr="00F64ECB">
        <w:rPr>
          <w:rFonts w:eastAsia="Times New Roman"/>
          <w:szCs w:val="24"/>
        </w:rPr>
        <w:t xml:space="preserve">ποινικές ρήτρες για το αν έχουν επιβληθεί σε αυτούς που </w:t>
      </w:r>
      <w:r>
        <w:rPr>
          <w:rFonts w:eastAsia="Times New Roman"/>
          <w:szCs w:val="24"/>
        </w:rPr>
        <w:t xml:space="preserve">δεν τα ολοκλήρωσαν. </w:t>
      </w:r>
    </w:p>
    <w:p w14:paraId="5218DC9A" w14:textId="77777777" w:rsidR="00BE48FC" w:rsidRDefault="008F016C">
      <w:pPr>
        <w:spacing w:line="600" w:lineRule="auto"/>
        <w:ind w:firstLine="720"/>
        <w:jc w:val="both"/>
        <w:rPr>
          <w:rFonts w:eastAsia="Times New Roman"/>
          <w:szCs w:val="24"/>
        </w:rPr>
      </w:pPr>
      <w:r>
        <w:rPr>
          <w:rFonts w:eastAsia="Times New Roman"/>
          <w:szCs w:val="24"/>
        </w:rPr>
        <w:t>Σ</w:t>
      </w:r>
      <w:r w:rsidRPr="00F64ECB">
        <w:rPr>
          <w:rFonts w:eastAsia="Times New Roman"/>
          <w:szCs w:val="24"/>
        </w:rPr>
        <w:t>υζητά</w:t>
      </w:r>
      <w:r w:rsidRPr="00F64ECB">
        <w:rPr>
          <w:rFonts w:eastAsia="Times New Roman"/>
          <w:szCs w:val="24"/>
        </w:rPr>
        <w:t>με</w:t>
      </w:r>
      <w:r>
        <w:rPr>
          <w:rFonts w:eastAsia="Times New Roman"/>
          <w:szCs w:val="24"/>
        </w:rPr>
        <w:t>,</w:t>
      </w:r>
      <w:r w:rsidRPr="00F64ECB">
        <w:rPr>
          <w:rFonts w:eastAsia="Times New Roman"/>
          <w:szCs w:val="24"/>
        </w:rPr>
        <w:t xml:space="preserve"> λοιπόν</w:t>
      </w:r>
      <w:r>
        <w:rPr>
          <w:rFonts w:eastAsia="Times New Roman"/>
          <w:szCs w:val="24"/>
        </w:rPr>
        <w:t>,</w:t>
      </w:r>
      <w:r w:rsidRPr="00F64ECB">
        <w:rPr>
          <w:rFonts w:eastAsia="Times New Roman"/>
          <w:szCs w:val="24"/>
        </w:rPr>
        <w:t xml:space="preserve"> για τον Ε65</w:t>
      </w:r>
      <w:r>
        <w:rPr>
          <w:rFonts w:eastAsia="Times New Roman"/>
          <w:szCs w:val="24"/>
        </w:rPr>
        <w:t>. Α</w:t>
      </w:r>
      <w:r w:rsidRPr="00F64ECB">
        <w:rPr>
          <w:rFonts w:eastAsia="Times New Roman"/>
          <w:szCs w:val="24"/>
        </w:rPr>
        <w:t>πό την έναρξη της κύρωσ</w:t>
      </w:r>
      <w:r>
        <w:rPr>
          <w:rFonts w:eastAsia="Times New Roman"/>
          <w:szCs w:val="24"/>
        </w:rPr>
        <w:t>η</w:t>
      </w:r>
      <w:r w:rsidRPr="00F64ECB">
        <w:rPr>
          <w:rFonts w:eastAsia="Times New Roman"/>
          <w:szCs w:val="24"/>
        </w:rPr>
        <w:t>ς αυτ</w:t>
      </w:r>
      <w:r>
        <w:rPr>
          <w:rFonts w:eastAsia="Times New Roman"/>
          <w:szCs w:val="24"/>
        </w:rPr>
        <w:t>ή</w:t>
      </w:r>
      <w:r w:rsidRPr="00F64ECB">
        <w:rPr>
          <w:rFonts w:eastAsia="Times New Roman"/>
          <w:szCs w:val="24"/>
        </w:rPr>
        <w:t xml:space="preserve">ς </w:t>
      </w:r>
      <w:r>
        <w:rPr>
          <w:rFonts w:eastAsia="Times New Roman"/>
          <w:szCs w:val="24"/>
        </w:rPr>
        <w:t xml:space="preserve">της </w:t>
      </w:r>
      <w:r w:rsidRPr="00F64ECB">
        <w:rPr>
          <w:rFonts w:eastAsia="Times New Roman"/>
          <w:szCs w:val="24"/>
        </w:rPr>
        <w:t>τροποποίηση</w:t>
      </w:r>
      <w:r>
        <w:rPr>
          <w:rFonts w:eastAsia="Times New Roman"/>
          <w:szCs w:val="24"/>
        </w:rPr>
        <w:t>ς</w:t>
      </w:r>
      <w:r w:rsidRPr="00F64ECB">
        <w:rPr>
          <w:rFonts w:eastAsia="Times New Roman"/>
          <w:szCs w:val="24"/>
        </w:rPr>
        <w:t xml:space="preserve"> της σύμβασης των </w:t>
      </w:r>
      <w:r>
        <w:rPr>
          <w:rFonts w:eastAsia="Times New Roman"/>
          <w:szCs w:val="24"/>
        </w:rPr>
        <w:t>έργων θα χρειαστεί</w:t>
      </w:r>
      <w:r w:rsidRPr="00F64ECB">
        <w:rPr>
          <w:rFonts w:eastAsia="Times New Roman"/>
          <w:szCs w:val="24"/>
        </w:rPr>
        <w:t xml:space="preserve"> </w:t>
      </w:r>
      <w:r>
        <w:rPr>
          <w:rFonts w:eastAsia="Times New Roman"/>
          <w:szCs w:val="24"/>
        </w:rPr>
        <w:t>ενάμιση</w:t>
      </w:r>
      <w:r>
        <w:rPr>
          <w:rFonts w:eastAsia="Times New Roman"/>
          <w:szCs w:val="24"/>
        </w:rPr>
        <w:t>ς</w:t>
      </w:r>
      <w:r>
        <w:rPr>
          <w:rFonts w:eastAsia="Times New Roman"/>
          <w:szCs w:val="24"/>
        </w:rPr>
        <w:t xml:space="preserve"> </w:t>
      </w:r>
      <w:r w:rsidRPr="00F64ECB">
        <w:rPr>
          <w:rFonts w:eastAsia="Times New Roman"/>
          <w:szCs w:val="24"/>
        </w:rPr>
        <w:t>χρόνο</w:t>
      </w:r>
      <w:r>
        <w:rPr>
          <w:rFonts w:eastAsia="Times New Roman"/>
          <w:szCs w:val="24"/>
        </w:rPr>
        <w:t>ς</w:t>
      </w:r>
      <w:r w:rsidRPr="00F64ECB">
        <w:rPr>
          <w:rFonts w:eastAsia="Times New Roman"/>
          <w:szCs w:val="24"/>
        </w:rPr>
        <w:t xml:space="preserve"> για την κατασκευή</w:t>
      </w:r>
      <w:r>
        <w:rPr>
          <w:rFonts w:eastAsia="Times New Roman"/>
          <w:szCs w:val="24"/>
        </w:rPr>
        <w:t>,</w:t>
      </w:r>
      <w:r w:rsidRPr="00F64ECB">
        <w:rPr>
          <w:rFonts w:eastAsia="Times New Roman"/>
          <w:szCs w:val="24"/>
        </w:rPr>
        <w:t xml:space="preserve"> από τη Λαμία </w:t>
      </w:r>
      <w:r>
        <w:rPr>
          <w:rFonts w:eastAsia="Times New Roman"/>
          <w:szCs w:val="24"/>
        </w:rPr>
        <w:t>έως το</w:t>
      </w:r>
      <w:r w:rsidRPr="00F64ECB">
        <w:rPr>
          <w:rFonts w:eastAsia="Times New Roman"/>
          <w:szCs w:val="24"/>
        </w:rPr>
        <w:t xml:space="preserve">ν </w:t>
      </w:r>
      <w:r>
        <w:rPr>
          <w:rFonts w:eastAsia="Times New Roman"/>
          <w:szCs w:val="24"/>
        </w:rPr>
        <w:t>κόμβο</w:t>
      </w:r>
      <w:r w:rsidRPr="00F64ECB">
        <w:rPr>
          <w:rFonts w:eastAsia="Times New Roman"/>
          <w:szCs w:val="24"/>
        </w:rPr>
        <w:t xml:space="preserve"> του Καρπενησίου</w:t>
      </w:r>
      <w:r>
        <w:rPr>
          <w:rFonts w:eastAsia="Times New Roman"/>
          <w:szCs w:val="24"/>
        </w:rPr>
        <w:t>,</w:t>
      </w:r>
      <w:r w:rsidRPr="00F64ECB">
        <w:rPr>
          <w:rFonts w:eastAsia="Times New Roman"/>
          <w:szCs w:val="24"/>
        </w:rPr>
        <w:t xml:space="preserve"> δηλαδή μιλάμε για </w:t>
      </w:r>
      <w:r>
        <w:rPr>
          <w:rFonts w:eastAsia="Times New Roman"/>
          <w:szCs w:val="24"/>
        </w:rPr>
        <w:t>δεκαπέντε</w:t>
      </w:r>
      <w:r w:rsidRPr="00F64ECB">
        <w:rPr>
          <w:rFonts w:eastAsia="Times New Roman"/>
          <w:szCs w:val="24"/>
        </w:rPr>
        <w:t xml:space="preserve"> </w:t>
      </w:r>
      <w:r>
        <w:rPr>
          <w:rFonts w:eastAsia="Times New Roman"/>
          <w:szCs w:val="24"/>
        </w:rPr>
        <w:t>χιλιόμετρα</w:t>
      </w:r>
      <w:r w:rsidRPr="00F64ECB">
        <w:rPr>
          <w:rFonts w:eastAsia="Times New Roman"/>
          <w:szCs w:val="24"/>
        </w:rPr>
        <w:t xml:space="preserve"> περίπου</w:t>
      </w:r>
      <w:r>
        <w:rPr>
          <w:rFonts w:eastAsia="Times New Roman"/>
          <w:szCs w:val="24"/>
        </w:rPr>
        <w:t>,</w:t>
      </w:r>
      <w:r w:rsidRPr="00F64ECB">
        <w:rPr>
          <w:rFonts w:eastAsia="Times New Roman"/>
          <w:szCs w:val="24"/>
        </w:rPr>
        <w:t xml:space="preserve"> ενώ για το υπόλοιπο τμήμα </w:t>
      </w:r>
      <w:r>
        <w:rPr>
          <w:rFonts w:eastAsia="Times New Roman"/>
          <w:szCs w:val="24"/>
        </w:rPr>
        <w:t>έως</w:t>
      </w:r>
      <w:r w:rsidRPr="00F64ECB">
        <w:rPr>
          <w:rFonts w:eastAsia="Times New Roman"/>
          <w:szCs w:val="24"/>
        </w:rPr>
        <w:t xml:space="preserve"> την Ξυνιάδα</w:t>
      </w:r>
      <w:r>
        <w:rPr>
          <w:rFonts w:eastAsia="Times New Roman"/>
          <w:szCs w:val="24"/>
        </w:rPr>
        <w:t>,</w:t>
      </w:r>
      <w:r w:rsidRPr="00F64ECB">
        <w:rPr>
          <w:rFonts w:eastAsia="Times New Roman"/>
          <w:szCs w:val="24"/>
        </w:rPr>
        <w:t xml:space="preserve"> </w:t>
      </w:r>
      <w:r>
        <w:rPr>
          <w:rFonts w:eastAsia="Times New Roman"/>
          <w:szCs w:val="24"/>
        </w:rPr>
        <w:t>άλλα</w:t>
      </w:r>
      <w:r w:rsidRPr="00F64ECB">
        <w:rPr>
          <w:rFonts w:eastAsia="Times New Roman"/>
          <w:szCs w:val="24"/>
        </w:rPr>
        <w:t xml:space="preserve"> </w:t>
      </w:r>
      <w:r>
        <w:rPr>
          <w:rFonts w:eastAsia="Times New Roman"/>
          <w:szCs w:val="24"/>
        </w:rPr>
        <w:t>δεκαεπτά</w:t>
      </w:r>
      <w:r w:rsidRPr="00F64ECB">
        <w:rPr>
          <w:rFonts w:eastAsia="Times New Roman"/>
          <w:szCs w:val="24"/>
        </w:rPr>
        <w:t xml:space="preserve"> </w:t>
      </w:r>
      <w:r>
        <w:rPr>
          <w:rFonts w:eastAsia="Times New Roman"/>
          <w:szCs w:val="24"/>
        </w:rPr>
        <w:t>χιλιόμετρα</w:t>
      </w:r>
      <w:r>
        <w:rPr>
          <w:rFonts w:eastAsia="Times New Roman"/>
          <w:szCs w:val="24"/>
        </w:rPr>
        <w:t>,</w:t>
      </w:r>
      <w:r>
        <w:rPr>
          <w:rFonts w:eastAsia="Times New Roman"/>
          <w:szCs w:val="24"/>
        </w:rPr>
        <w:t xml:space="preserve"> θα χρειαστούν κοντά στα δυόμισι</w:t>
      </w:r>
      <w:r w:rsidRPr="00F64ECB">
        <w:rPr>
          <w:rFonts w:eastAsia="Times New Roman"/>
          <w:szCs w:val="24"/>
        </w:rPr>
        <w:t xml:space="preserve"> χρόνια</w:t>
      </w:r>
      <w:r>
        <w:rPr>
          <w:rFonts w:eastAsia="Times New Roman"/>
          <w:szCs w:val="24"/>
        </w:rPr>
        <w:t>,</w:t>
      </w:r>
      <w:r w:rsidRPr="00F64ECB">
        <w:rPr>
          <w:rFonts w:eastAsia="Times New Roman"/>
          <w:szCs w:val="24"/>
        </w:rPr>
        <w:t xml:space="preserve"> δηλαδή τέσσερα χρόνια για την κατασκευή 32,27 χιλιομέτρων</w:t>
      </w:r>
      <w:r>
        <w:rPr>
          <w:rFonts w:eastAsia="Times New Roman"/>
          <w:szCs w:val="24"/>
        </w:rPr>
        <w:t>,</w:t>
      </w:r>
      <w:r w:rsidRPr="00F64ECB">
        <w:rPr>
          <w:rFonts w:eastAsia="Times New Roman"/>
          <w:szCs w:val="24"/>
        </w:rPr>
        <w:t xml:space="preserve"> χωρίς να έχου</w:t>
      </w:r>
      <w:r>
        <w:rPr>
          <w:rFonts w:eastAsia="Times New Roman"/>
          <w:szCs w:val="24"/>
        </w:rPr>
        <w:t>με,</w:t>
      </w:r>
      <w:r w:rsidRPr="00F64ECB">
        <w:rPr>
          <w:rFonts w:eastAsia="Times New Roman"/>
          <w:szCs w:val="24"/>
        </w:rPr>
        <w:t xml:space="preserve"> </w:t>
      </w:r>
      <w:r>
        <w:rPr>
          <w:rFonts w:eastAsia="Times New Roman"/>
          <w:szCs w:val="24"/>
        </w:rPr>
        <w:t>όμως,</w:t>
      </w:r>
      <w:r w:rsidRPr="00F64ECB">
        <w:rPr>
          <w:rFonts w:eastAsia="Times New Roman"/>
          <w:szCs w:val="24"/>
        </w:rPr>
        <w:t xml:space="preserve"> απολύτως κα</w:t>
      </w:r>
      <w:r>
        <w:rPr>
          <w:rFonts w:eastAsia="Times New Roman"/>
          <w:szCs w:val="24"/>
        </w:rPr>
        <w:t>μ</w:t>
      </w:r>
      <w:r w:rsidRPr="00F64ECB">
        <w:rPr>
          <w:rFonts w:eastAsia="Times New Roman"/>
          <w:szCs w:val="24"/>
        </w:rPr>
        <w:t>μία παρέκκλιση από το χρονοδιάγραμμα</w:t>
      </w:r>
      <w:r>
        <w:rPr>
          <w:rFonts w:eastAsia="Times New Roman"/>
          <w:szCs w:val="24"/>
        </w:rPr>
        <w:t xml:space="preserve">. </w:t>
      </w:r>
      <w:r w:rsidRPr="00F64ECB">
        <w:rPr>
          <w:rFonts w:eastAsia="Times New Roman"/>
          <w:szCs w:val="24"/>
        </w:rPr>
        <w:t xml:space="preserve">Σε </w:t>
      </w:r>
      <w:r>
        <w:rPr>
          <w:rFonts w:eastAsia="Times New Roman"/>
          <w:szCs w:val="24"/>
        </w:rPr>
        <w:t>πλήρη</w:t>
      </w:r>
      <w:r w:rsidRPr="00F64ECB">
        <w:rPr>
          <w:rFonts w:eastAsia="Times New Roman"/>
          <w:szCs w:val="24"/>
        </w:rPr>
        <w:t xml:space="preserve"> ανάπτ</w:t>
      </w:r>
      <w:r w:rsidRPr="00F64ECB">
        <w:rPr>
          <w:rFonts w:eastAsia="Times New Roman"/>
          <w:szCs w:val="24"/>
        </w:rPr>
        <w:t>υξη</w:t>
      </w:r>
      <w:r>
        <w:rPr>
          <w:rFonts w:eastAsia="Times New Roman"/>
          <w:szCs w:val="24"/>
        </w:rPr>
        <w:t>,</w:t>
      </w:r>
      <w:r>
        <w:rPr>
          <w:rFonts w:eastAsia="Times New Roman"/>
          <w:szCs w:val="24"/>
        </w:rPr>
        <w:t xml:space="preserve"> ο</w:t>
      </w:r>
      <w:r w:rsidRPr="00F64ECB">
        <w:rPr>
          <w:rFonts w:eastAsia="Times New Roman"/>
          <w:szCs w:val="24"/>
        </w:rPr>
        <w:t xml:space="preserve"> αυτοκινητόδρομος Ε65 της κεντρικής Ελλάδος θα είναι </w:t>
      </w:r>
      <w:r>
        <w:rPr>
          <w:rFonts w:eastAsia="Times New Roman"/>
          <w:szCs w:val="24"/>
        </w:rPr>
        <w:t>εκατόν εβδομήντα πέντε</w:t>
      </w:r>
      <w:r w:rsidRPr="00F64ECB">
        <w:rPr>
          <w:rFonts w:eastAsia="Times New Roman"/>
          <w:szCs w:val="24"/>
        </w:rPr>
        <w:t xml:space="preserve"> </w:t>
      </w:r>
      <w:r>
        <w:rPr>
          <w:rFonts w:eastAsia="Times New Roman"/>
          <w:szCs w:val="24"/>
        </w:rPr>
        <w:t>χιλιόμετρα.</w:t>
      </w:r>
    </w:p>
    <w:p w14:paraId="5218DC9B" w14:textId="77777777" w:rsidR="00BE48FC" w:rsidRDefault="008F016C">
      <w:pPr>
        <w:spacing w:line="600" w:lineRule="auto"/>
        <w:ind w:firstLine="720"/>
        <w:jc w:val="both"/>
        <w:rPr>
          <w:rFonts w:eastAsia="Times New Roman"/>
          <w:szCs w:val="24"/>
        </w:rPr>
      </w:pPr>
      <w:r>
        <w:rPr>
          <w:rFonts w:eastAsia="Times New Roman"/>
          <w:szCs w:val="24"/>
        </w:rPr>
        <w:t>Κ</w:t>
      </w:r>
      <w:r w:rsidRPr="000D4274">
        <w:rPr>
          <w:rFonts w:eastAsia="Times New Roman"/>
          <w:szCs w:val="24"/>
        </w:rPr>
        <w:t>αι κάνουμε μία περίληψη</w:t>
      </w:r>
      <w:r>
        <w:rPr>
          <w:rFonts w:eastAsia="Times New Roman"/>
          <w:szCs w:val="24"/>
        </w:rPr>
        <w:t>:</w:t>
      </w:r>
      <w:r w:rsidRPr="000D4274">
        <w:rPr>
          <w:rFonts w:eastAsia="Times New Roman"/>
          <w:szCs w:val="24"/>
        </w:rPr>
        <w:t xml:space="preserve"> Δηλαδή</w:t>
      </w:r>
      <w:r>
        <w:rPr>
          <w:rFonts w:eastAsia="Times New Roman"/>
          <w:szCs w:val="24"/>
        </w:rPr>
        <w:t>, μας λέτε ότι από την πρώτη κύρωση, η οποία</w:t>
      </w:r>
      <w:r w:rsidRPr="000D4274">
        <w:rPr>
          <w:rFonts w:eastAsia="Times New Roman"/>
          <w:szCs w:val="24"/>
        </w:rPr>
        <w:t xml:space="preserve"> υπεγράφη στις 31 Μ</w:t>
      </w:r>
      <w:r>
        <w:rPr>
          <w:rFonts w:eastAsia="Times New Roman"/>
          <w:szCs w:val="24"/>
        </w:rPr>
        <w:t>αΐου και κυρώθηκε με το ν</w:t>
      </w:r>
      <w:r>
        <w:rPr>
          <w:rFonts w:eastAsia="Times New Roman"/>
          <w:szCs w:val="24"/>
        </w:rPr>
        <w:t>.</w:t>
      </w:r>
      <w:r>
        <w:rPr>
          <w:rFonts w:eastAsia="Times New Roman"/>
          <w:szCs w:val="24"/>
        </w:rPr>
        <w:t xml:space="preserve"> 3597/</w:t>
      </w:r>
      <w:r w:rsidRPr="000D4274">
        <w:rPr>
          <w:rFonts w:eastAsia="Times New Roman"/>
          <w:szCs w:val="24"/>
        </w:rPr>
        <w:t>2007</w:t>
      </w:r>
      <w:r>
        <w:rPr>
          <w:rFonts w:eastAsia="Times New Roman"/>
          <w:szCs w:val="24"/>
        </w:rPr>
        <w:t>,</w:t>
      </w:r>
      <w:r w:rsidRPr="000D4274">
        <w:rPr>
          <w:rFonts w:eastAsia="Times New Roman"/>
          <w:szCs w:val="24"/>
        </w:rPr>
        <w:t xml:space="preserve"> μέχρι την ολοκλήρωση του έργο</w:t>
      </w:r>
      <w:r w:rsidRPr="000D4274">
        <w:rPr>
          <w:rFonts w:eastAsia="Times New Roman"/>
          <w:szCs w:val="24"/>
        </w:rPr>
        <w:t>υ</w:t>
      </w:r>
      <w:r>
        <w:rPr>
          <w:rFonts w:eastAsia="Times New Roman"/>
          <w:szCs w:val="24"/>
        </w:rPr>
        <w:t>,</w:t>
      </w:r>
      <w:r w:rsidRPr="000D4274">
        <w:rPr>
          <w:rFonts w:eastAsia="Times New Roman"/>
          <w:szCs w:val="24"/>
        </w:rPr>
        <w:t xml:space="preserve"> με τα τέσσερα χρόνια </w:t>
      </w:r>
      <w:r>
        <w:rPr>
          <w:rFonts w:eastAsia="Times New Roman"/>
          <w:szCs w:val="24"/>
        </w:rPr>
        <w:t>που προ</w:t>
      </w:r>
      <w:r w:rsidRPr="000D4274">
        <w:rPr>
          <w:rFonts w:eastAsia="Times New Roman"/>
          <w:szCs w:val="24"/>
        </w:rPr>
        <w:t>ανέφερα δηλαδή</w:t>
      </w:r>
      <w:r>
        <w:rPr>
          <w:rFonts w:eastAsia="Times New Roman"/>
          <w:szCs w:val="24"/>
        </w:rPr>
        <w:t>,</w:t>
      </w:r>
      <w:r w:rsidRPr="000D4274">
        <w:rPr>
          <w:rFonts w:eastAsia="Times New Roman"/>
          <w:szCs w:val="24"/>
        </w:rPr>
        <w:t xml:space="preserve"> </w:t>
      </w:r>
      <w:r>
        <w:rPr>
          <w:rFonts w:eastAsia="Times New Roman"/>
          <w:szCs w:val="24"/>
        </w:rPr>
        <w:t>έ</w:t>
      </w:r>
      <w:r w:rsidRPr="000D4274">
        <w:rPr>
          <w:rFonts w:eastAsia="Times New Roman"/>
          <w:szCs w:val="24"/>
        </w:rPr>
        <w:t>ως το 2022</w:t>
      </w:r>
      <w:r>
        <w:rPr>
          <w:rFonts w:eastAsia="Times New Roman"/>
          <w:szCs w:val="24"/>
        </w:rPr>
        <w:t>,</w:t>
      </w:r>
      <w:r w:rsidRPr="000D4274">
        <w:rPr>
          <w:rFonts w:eastAsia="Times New Roman"/>
          <w:szCs w:val="24"/>
        </w:rPr>
        <w:t xml:space="preserve"> χωρίς άλλες καθυστερήσεις</w:t>
      </w:r>
      <w:r>
        <w:rPr>
          <w:rFonts w:eastAsia="Times New Roman"/>
          <w:szCs w:val="24"/>
        </w:rPr>
        <w:t>,</w:t>
      </w:r>
      <w:r w:rsidRPr="000D4274">
        <w:rPr>
          <w:rFonts w:eastAsia="Times New Roman"/>
          <w:szCs w:val="24"/>
        </w:rPr>
        <w:t xml:space="preserve"> θα χρειαστούν </w:t>
      </w:r>
      <w:r>
        <w:rPr>
          <w:rFonts w:eastAsia="Times New Roman"/>
          <w:szCs w:val="24"/>
        </w:rPr>
        <w:t>δεκαπέντε</w:t>
      </w:r>
      <w:r w:rsidRPr="000D4274">
        <w:rPr>
          <w:rFonts w:eastAsia="Times New Roman"/>
          <w:szCs w:val="24"/>
        </w:rPr>
        <w:t xml:space="preserve"> ολόκληρα χρόνια για την κατασκευή </w:t>
      </w:r>
      <w:r>
        <w:rPr>
          <w:rFonts w:eastAsia="Times New Roman"/>
          <w:szCs w:val="24"/>
        </w:rPr>
        <w:t>εκατόν εβδομήντα πέντε</w:t>
      </w:r>
      <w:r w:rsidRPr="000D4274">
        <w:rPr>
          <w:rFonts w:eastAsia="Times New Roman"/>
          <w:szCs w:val="24"/>
        </w:rPr>
        <w:t xml:space="preserve"> χιλιομέτρων οδοποιίας</w:t>
      </w:r>
      <w:r>
        <w:rPr>
          <w:rFonts w:eastAsia="Times New Roman"/>
          <w:szCs w:val="24"/>
        </w:rPr>
        <w:t>.</w:t>
      </w:r>
    </w:p>
    <w:p w14:paraId="5218DC9C" w14:textId="77777777" w:rsidR="00BE48FC" w:rsidRDefault="008F016C">
      <w:pPr>
        <w:spacing w:line="600" w:lineRule="auto"/>
        <w:ind w:firstLine="720"/>
        <w:jc w:val="both"/>
        <w:rPr>
          <w:rFonts w:eastAsia="Times New Roman"/>
          <w:szCs w:val="24"/>
        </w:rPr>
      </w:pPr>
      <w:r>
        <w:rPr>
          <w:rFonts w:eastAsia="Times New Roman"/>
          <w:szCs w:val="24"/>
        </w:rPr>
        <w:t>Κι</w:t>
      </w:r>
      <w:r w:rsidRPr="000D4274">
        <w:rPr>
          <w:rFonts w:eastAsia="Times New Roman"/>
          <w:szCs w:val="24"/>
        </w:rPr>
        <w:t xml:space="preserve"> επειδή θα βρεθεί κάποιος</w:t>
      </w:r>
      <w:r>
        <w:rPr>
          <w:rFonts w:eastAsia="Times New Roman"/>
          <w:szCs w:val="24"/>
        </w:rPr>
        <w:t xml:space="preserve">, καλοπροαίρετα πιστεύω, </w:t>
      </w:r>
      <w:r w:rsidRPr="000D4274">
        <w:rPr>
          <w:rFonts w:eastAsia="Times New Roman"/>
          <w:szCs w:val="24"/>
        </w:rPr>
        <w:t xml:space="preserve">να μας πει ότι δεν είναι μόνο τα </w:t>
      </w:r>
      <w:r>
        <w:rPr>
          <w:rFonts w:eastAsia="Times New Roman"/>
          <w:szCs w:val="24"/>
        </w:rPr>
        <w:t>εκατόν εβδομήντα πέντε</w:t>
      </w:r>
      <w:r w:rsidRPr="000D4274">
        <w:rPr>
          <w:rFonts w:eastAsia="Times New Roman"/>
          <w:szCs w:val="24"/>
        </w:rPr>
        <w:t xml:space="preserve"> χιλιόμετρα</w:t>
      </w:r>
      <w:r>
        <w:rPr>
          <w:rFonts w:eastAsia="Times New Roman"/>
          <w:szCs w:val="24"/>
        </w:rPr>
        <w:t>,</w:t>
      </w:r>
      <w:r w:rsidRPr="000D4274">
        <w:rPr>
          <w:rFonts w:eastAsia="Times New Roman"/>
          <w:szCs w:val="24"/>
        </w:rPr>
        <w:t xml:space="preserve"> είναι και οι γέφυρες</w:t>
      </w:r>
      <w:r>
        <w:rPr>
          <w:rFonts w:eastAsia="Times New Roman"/>
          <w:szCs w:val="24"/>
        </w:rPr>
        <w:t>,</w:t>
      </w:r>
      <w:r w:rsidRPr="000D4274">
        <w:rPr>
          <w:rFonts w:eastAsia="Times New Roman"/>
          <w:szCs w:val="24"/>
        </w:rPr>
        <w:t xml:space="preserve"> οι σήραγγες και οι σταθμοί εξυπηρέτησης αυτοκινητιστών</w:t>
      </w:r>
      <w:r>
        <w:rPr>
          <w:rFonts w:eastAsia="Times New Roman"/>
          <w:szCs w:val="24"/>
        </w:rPr>
        <w:t>,</w:t>
      </w:r>
      <w:r w:rsidRPr="000D4274">
        <w:rPr>
          <w:rFonts w:eastAsia="Times New Roman"/>
          <w:szCs w:val="24"/>
        </w:rPr>
        <w:t xml:space="preserve"> σας προτρέπω όλοι σας να πάρετε ένα στυλό και χαρτί ή να βγάλετε τα κινητά σας και να πάτε στην εφαρμογή που έ</w:t>
      </w:r>
      <w:r w:rsidRPr="000D4274">
        <w:rPr>
          <w:rFonts w:eastAsia="Times New Roman"/>
          <w:szCs w:val="24"/>
        </w:rPr>
        <w:t>χει την αριθμομηχανή</w:t>
      </w:r>
      <w:r>
        <w:rPr>
          <w:rFonts w:eastAsia="Times New Roman"/>
          <w:szCs w:val="24"/>
        </w:rPr>
        <w:t>,</w:t>
      </w:r>
      <w:r w:rsidRPr="000D4274">
        <w:rPr>
          <w:rFonts w:eastAsia="Times New Roman"/>
          <w:szCs w:val="24"/>
        </w:rPr>
        <w:t xml:space="preserve"> γιατί θα κάνουμε κάποιες πράξεις</w:t>
      </w:r>
      <w:r>
        <w:rPr>
          <w:rFonts w:eastAsia="Times New Roman"/>
          <w:szCs w:val="24"/>
        </w:rPr>
        <w:t>,</w:t>
      </w:r>
      <w:r w:rsidRPr="000D4274">
        <w:rPr>
          <w:rFonts w:eastAsia="Times New Roman"/>
          <w:szCs w:val="24"/>
        </w:rPr>
        <w:t xml:space="preserve"> ένα μάθημα αριθμητικής</w:t>
      </w:r>
      <w:r>
        <w:rPr>
          <w:rFonts w:eastAsia="Times New Roman"/>
          <w:szCs w:val="24"/>
        </w:rPr>
        <w:t>.</w:t>
      </w:r>
    </w:p>
    <w:p w14:paraId="5218DC9D" w14:textId="77777777" w:rsidR="00BE48FC" w:rsidRDefault="008F016C">
      <w:pPr>
        <w:spacing w:line="600" w:lineRule="auto"/>
        <w:ind w:firstLine="720"/>
        <w:jc w:val="both"/>
        <w:rPr>
          <w:rFonts w:eastAsia="Times New Roman"/>
          <w:szCs w:val="24"/>
        </w:rPr>
      </w:pPr>
      <w:r>
        <w:rPr>
          <w:rFonts w:eastAsia="Times New Roman"/>
          <w:szCs w:val="24"/>
        </w:rPr>
        <w:t>Π</w:t>
      </w:r>
      <w:r w:rsidRPr="000D4274">
        <w:rPr>
          <w:rFonts w:eastAsia="Times New Roman"/>
          <w:szCs w:val="24"/>
        </w:rPr>
        <w:t>ριν</w:t>
      </w:r>
      <w:r>
        <w:rPr>
          <w:rFonts w:eastAsia="Times New Roman"/>
          <w:szCs w:val="24"/>
        </w:rPr>
        <w:t>,</w:t>
      </w:r>
      <w:r w:rsidRPr="000D4274">
        <w:rPr>
          <w:rFonts w:eastAsia="Times New Roman"/>
          <w:szCs w:val="24"/>
        </w:rPr>
        <w:t xml:space="preserve"> </w:t>
      </w:r>
      <w:r>
        <w:rPr>
          <w:rFonts w:eastAsia="Times New Roman"/>
          <w:szCs w:val="24"/>
        </w:rPr>
        <w:t>όμως,</w:t>
      </w:r>
      <w:r w:rsidRPr="000D4274">
        <w:rPr>
          <w:rFonts w:eastAsia="Times New Roman"/>
          <w:szCs w:val="24"/>
        </w:rPr>
        <w:t xml:space="preserve"> πά</w:t>
      </w:r>
      <w:r>
        <w:rPr>
          <w:rFonts w:eastAsia="Times New Roman"/>
          <w:szCs w:val="24"/>
        </w:rPr>
        <w:t>μ</w:t>
      </w:r>
      <w:r w:rsidRPr="000D4274">
        <w:rPr>
          <w:rFonts w:eastAsia="Times New Roman"/>
          <w:szCs w:val="24"/>
        </w:rPr>
        <w:t>ε σε αυτές τις πράξεις</w:t>
      </w:r>
      <w:r>
        <w:rPr>
          <w:rFonts w:eastAsia="Times New Roman"/>
          <w:szCs w:val="24"/>
        </w:rPr>
        <w:t>,</w:t>
      </w:r>
      <w:r w:rsidRPr="000D4274">
        <w:rPr>
          <w:rFonts w:eastAsia="Times New Roman"/>
          <w:szCs w:val="24"/>
        </w:rPr>
        <w:t xml:space="preserve"> θα ήθελα να κάνω μία ερώτηση σε όλες τις πτέρυγες για το αν σας θυμίζει κάτι και ιδιαίτερα </w:t>
      </w:r>
      <w:r>
        <w:rPr>
          <w:rFonts w:eastAsia="Times New Roman"/>
          <w:szCs w:val="24"/>
        </w:rPr>
        <w:t>σε σας,</w:t>
      </w:r>
      <w:r w:rsidRPr="000D4274">
        <w:rPr>
          <w:rFonts w:eastAsia="Times New Roman"/>
          <w:szCs w:val="24"/>
        </w:rPr>
        <w:t xml:space="preserve"> </w:t>
      </w:r>
      <w:r>
        <w:rPr>
          <w:rFonts w:eastAsia="Times New Roman"/>
          <w:szCs w:val="24"/>
        </w:rPr>
        <w:t>κ</w:t>
      </w:r>
      <w:r w:rsidRPr="000D4274">
        <w:rPr>
          <w:rFonts w:eastAsia="Times New Roman"/>
          <w:szCs w:val="24"/>
        </w:rPr>
        <w:t>ύριε Υπουργέ</w:t>
      </w:r>
      <w:r>
        <w:rPr>
          <w:rFonts w:eastAsia="Times New Roman"/>
          <w:szCs w:val="24"/>
        </w:rPr>
        <w:t>,</w:t>
      </w:r>
      <w:r w:rsidRPr="000D4274">
        <w:rPr>
          <w:rFonts w:eastAsia="Times New Roman"/>
          <w:szCs w:val="24"/>
        </w:rPr>
        <w:t xml:space="preserve"> </w:t>
      </w:r>
      <w:r>
        <w:rPr>
          <w:rFonts w:eastAsia="Times New Roman"/>
          <w:szCs w:val="24"/>
        </w:rPr>
        <w:t xml:space="preserve">η </w:t>
      </w:r>
      <w:r w:rsidRPr="000D4274">
        <w:rPr>
          <w:rFonts w:eastAsia="Times New Roman"/>
          <w:szCs w:val="24"/>
        </w:rPr>
        <w:t>ημερομηνία 7 Φεβρουαρ</w:t>
      </w:r>
      <w:r w:rsidRPr="000D4274">
        <w:rPr>
          <w:rFonts w:eastAsia="Times New Roman"/>
          <w:szCs w:val="24"/>
        </w:rPr>
        <w:t>ίου 2015</w:t>
      </w:r>
      <w:r>
        <w:rPr>
          <w:rFonts w:eastAsia="Times New Roman"/>
          <w:szCs w:val="24"/>
        </w:rPr>
        <w:t>.</w:t>
      </w:r>
      <w:r w:rsidRPr="000D4274">
        <w:rPr>
          <w:rFonts w:eastAsia="Times New Roman"/>
          <w:szCs w:val="24"/>
        </w:rPr>
        <w:t xml:space="preserve"> </w:t>
      </w:r>
      <w:r>
        <w:rPr>
          <w:rFonts w:eastAsia="Times New Roman"/>
          <w:szCs w:val="24"/>
        </w:rPr>
        <w:t>Ε</w:t>
      </w:r>
      <w:r w:rsidRPr="000D4274">
        <w:rPr>
          <w:rFonts w:eastAsia="Times New Roman"/>
          <w:szCs w:val="24"/>
        </w:rPr>
        <w:t xml:space="preserve">ίναι </w:t>
      </w:r>
      <w:r>
        <w:rPr>
          <w:rFonts w:eastAsia="Times New Roman"/>
          <w:szCs w:val="24"/>
        </w:rPr>
        <w:t xml:space="preserve">η μέρα που από τον Έβρο ο επικεφαλής και Πρόεδρός σας, </w:t>
      </w:r>
      <w:r w:rsidRPr="000D4274">
        <w:rPr>
          <w:rFonts w:eastAsia="Times New Roman"/>
          <w:szCs w:val="24"/>
        </w:rPr>
        <w:t>είχε ανακοινώσει την επανασύσταση των Μικτών Ομάδων Μηχανημάτων Ανασυγκρότησης ή αλλιώς</w:t>
      </w:r>
      <w:r>
        <w:rPr>
          <w:rFonts w:eastAsia="Times New Roman"/>
          <w:szCs w:val="24"/>
        </w:rPr>
        <w:t>,</w:t>
      </w:r>
      <w:r w:rsidRPr="000D4274">
        <w:rPr>
          <w:rFonts w:eastAsia="Times New Roman"/>
          <w:szCs w:val="24"/>
        </w:rPr>
        <w:t xml:space="preserve"> </w:t>
      </w:r>
      <w:r>
        <w:rPr>
          <w:rFonts w:eastAsia="Times New Roman"/>
          <w:szCs w:val="24"/>
        </w:rPr>
        <w:t>τη γνωστή ΜΟΜΑ.</w:t>
      </w:r>
    </w:p>
    <w:p w14:paraId="5218DC9E" w14:textId="77777777" w:rsidR="00BE48FC" w:rsidRDefault="008F016C">
      <w:pPr>
        <w:spacing w:line="600" w:lineRule="auto"/>
        <w:ind w:firstLine="720"/>
        <w:jc w:val="both"/>
        <w:rPr>
          <w:rFonts w:eastAsia="Times New Roman"/>
          <w:szCs w:val="24"/>
        </w:rPr>
      </w:pPr>
      <w:r>
        <w:rPr>
          <w:rFonts w:eastAsia="Times New Roman"/>
          <w:szCs w:val="24"/>
        </w:rPr>
        <w:t xml:space="preserve">Τι </w:t>
      </w:r>
      <w:r w:rsidRPr="000D4274">
        <w:rPr>
          <w:rFonts w:eastAsia="Times New Roman"/>
          <w:szCs w:val="24"/>
        </w:rPr>
        <w:t>ήταν</w:t>
      </w:r>
      <w:r>
        <w:rPr>
          <w:rFonts w:eastAsia="Times New Roman"/>
          <w:szCs w:val="24"/>
        </w:rPr>
        <w:t>,</w:t>
      </w:r>
      <w:r w:rsidRPr="000D4274">
        <w:rPr>
          <w:rFonts w:eastAsia="Times New Roman"/>
          <w:szCs w:val="24"/>
        </w:rPr>
        <w:t xml:space="preserve"> </w:t>
      </w:r>
      <w:r>
        <w:rPr>
          <w:rFonts w:eastAsia="Times New Roman"/>
          <w:szCs w:val="24"/>
        </w:rPr>
        <w:t>όμως, οι ΜΟΜΑ; Θα πρέπει να κάνουμε μία μικρή αναφορά,</w:t>
      </w:r>
      <w:r w:rsidRPr="000D4274">
        <w:rPr>
          <w:rFonts w:eastAsia="Times New Roman"/>
          <w:szCs w:val="24"/>
        </w:rPr>
        <w:t xml:space="preserve"> για να θυμηθούν </w:t>
      </w:r>
      <w:r w:rsidRPr="000D4274">
        <w:rPr>
          <w:rFonts w:eastAsia="Times New Roman"/>
          <w:szCs w:val="24"/>
        </w:rPr>
        <w:t xml:space="preserve">οι παλαιότεροι και να μάθουν </w:t>
      </w:r>
      <w:r>
        <w:rPr>
          <w:rFonts w:eastAsia="Times New Roman"/>
          <w:szCs w:val="24"/>
        </w:rPr>
        <w:t xml:space="preserve">οι νέοι, </w:t>
      </w:r>
      <w:r w:rsidRPr="000D4274">
        <w:rPr>
          <w:rFonts w:eastAsia="Times New Roman"/>
          <w:szCs w:val="24"/>
        </w:rPr>
        <w:t>π</w:t>
      </w:r>
      <w:r>
        <w:rPr>
          <w:rFonts w:eastAsia="Times New Roman"/>
          <w:szCs w:val="24"/>
        </w:rPr>
        <w:t>ώ</w:t>
      </w:r>
      <w:r w:rsidRPr="000D4274">
        <w:rPr>
          <w:rFonts w:eastAsia="Times New Roman"/>
          <w:szCs w:val="24"/>
        </w:rPr>
        <w:t xml:space="preserve">ς λειτουργούσε ο κρατικός μηχανισμός χωρίς </w:t>
      </w:r>
      <w:r>
        <w:rPr>
          <w:rFonts w:eastAsia="Times New Roman"/>
          <w:szCs w:val="24"/>
        </w:rPr>
        <w:t>μ</w:t>
      </w:r>
      <w:r w:rsidRPr="000D4274">
        <w:rPr>
          <w:rFonts w:eastAsia="Times New Roman"/>
          <w:szCs w:val="24"/>
        </w:rPr>
        <w:t xml:space="preserve">η </w:t>
      </w:r>
      <w:r>
        <w:rPr>
          <w:rFonts w:eastAsia="Times New Roman"/>
          <w:szCs w:val="24"/>
        </w:rPr>
        <w:t>κ</w:t>
      </w:r>
      <w:r w:rsidRPr="000D4274">
        <w:rPr>
          <w:rFonts w:eastAsia="Times New Roman"/>
          <w:szCs w:val="24"/>
        </w:rPr>
        <w:t xml:space="preserve">υβερνητικές </w:t>
      </w:r>
      <w:r>
        <w:rPr>
          <w:rFonts w:eastAsia="Times New Roman"/>
          <w:szCs w:val="24"/>
        </w:rPr>
        <w:t>ο</w:t>
      </w:r>
      <w:r w:rsidRPr="000D4274">
        <w:rPr>
          <w:rFonts w:eastAsia="Times New Roman"/>
          <w:szCs w:val="24"/>
        </w:rPr>
        <w:t>ργανώσεις και μεγαλοεργολάβους</w:t>
      </w:r>
      <w:r>
        <w:rPr>
          <w:rFonts w:eastAsia="Times New Roman"/>
          <w:szCs w:val="24"/>
        </w:rPr>
        <w:t>.</w:t>
      </w:r>
      <w:r w:rsidRPr="000D4274">
        <w:rPr>
          <w:rFonts w:eastAsia="Times New Roman"/>
          <w:szCs w:val="24"/>
        </w:rPr>
        <w:t xml:space="preserve"> </w:t>
      </w:r>
      <w:r>
        <w:rPr>
          <w:rFonts w:eastAsia="Times New Roman"/>
          <w:szCs w:val="24"/>
        </w:rPr>
        <w:t>Μ</w:t>
      </w:r>
      <w:r w:rsidRPr="000D4274">
        <w:rPr>
          <w:rFonts w:eastAsia="Times New Roman"/>
          <w:szCs w:val="24"/>
        </w:rPr>
        <w:t>ετά τις τεράστιες καταστροφές</w:t>
      </w:r>
      <w:r>
        <w:rPr>
          <w:rFonts w:eastAsia="Times New Roman"/>
          <w:szCs w:val="24"/>
        </w:rPr>
        <w:t>,</w:t>
      </w:r>
      <w:r w:rsidRPr="000D4274">
        <w:rPr>
          <w:rFonts w:eastAsia="Times New Roman"/>
          <w:szCs w:val="24"/>
        </w:rPr>
        <w:t xml:space="preserve"> που είχε υποστεί </w:t>
      </w:r>
      <w:r>
        <w:rPr>
          <w:rFonts w:eastAsia="Times New Roman"/>
          <w:szCs w:val="24"/>
        </w:rPr>
        <w:t xml:space="preserve">η </w:t>
      </w:r>
      <w:r w:rsidRPr="000D4274">
        <w:rPr>
          <w:rFonts w:eastAsia="Times New Roman"/>
          <w:szCs w:val="24"/>
        </w:rPr>
        <w:t xml:space="preserve">πατρίδα μας από το </w:t>
      </w:r>
      <w:r>
        <w:rPr>
          <w:rFonts w:eastAsia="Times New Roman"/>
          <w:szCs w:val="24"/>
        </w:rPr>
        <w:t>Β’</w:t>
      </w:r>
      <w:r w:rsidRPr="000D4274">
        <w:rPr>
          <w:rFonts w:eastAsia="Times New Roman"/>
          <w:szCs w:val="24"/>
        </w:rPr>
        <w:t xml:space="preserve"> Παγκόσμιο Πόλεμο και τον συμμοριτοπόλεμο</w:t>
      </w:r>
      <w:r>
        <w:rPr>
          <w:rFonts w:eastAsia="Times New Roman"/>
          <w:szCs w:val="24"/>
        </w:rPr>
        <w:t>,</w:t>
      </w:r>
      <w:r w:rsidRPr="000D4274">
        <w:rPr>
          <w:rFonts w:eastAsia="Times New Roman"/>
          <w:szCs w:val="24"/>
        </w:rPr>
        <w:t xml:space="preserve"> κλήθηκαν </w:t>
      </w:r>
      <w:r w:rsidRPr="000D4274">
        <w:rPr>
          <w:rFonts w:eastAsia="Times New Roman"/>
          <w:szCs w:val="24"/>
        </w:rPr>
        <w:t>οι Ένοπλες Δυνάμεις της πατρίδας να αναλά</w:t>
      </w:r>
      <w:r>
        <w:rPr>
          <w:rFonts w:eastAsia="Times New Roman"/>
          <w:szCs w:val="24"/>
        </w:rPr>
        <w:t>βουν</w:t>
      </w:r>
      <w:r w:rsidRPr="000D4274">
        <w:rPr>
          <w:rFonts w:eastAsia="Times New Roman"/>
          <w:szCs w:val="24"/>
        </w:rPr>
        <w:t xml:space="preserve"> και να συμβάλλουν στην ανασυγκρότηση της χώρας</w:t>
      </w:r>
      <w:r>
        <w:rPr>
          <w:rFonts w:eastAsia="Times New Roman"/>
          <w:szCs w:val="24"/>
        </w:rPr>
        <w:t>.</w:t>
      </w:r>
      <w:r w:rsidRPr="000D4274">
        <w:rPr>
          <w:rFonts w:eastAsia="Times New Roman"/>
          <w:szCs w:val="24"/>
        </w:rPr>
        <w:t xml:space="preserve"> </w:t>
      </w:r>
      <w:r>
        <w:rPr>
          <w:rFonts w:eastAsia="Times New Roman"/>
          <w:szCs w:val="24"/>
        </w:rPr>
        <w:t>Γι’</w:t>
      </w:r>
      <w:r w:rsidRPr="000D4274">
        <w:rPr>
          <w:rFonts w:eastAsia="Times New Roman"/>
          <w:szCs w:val="24"/>
        </w:rPr>
        <w:t xml:space="preserve"> αυτό το</w:t>
      </w:r>
      <w:r>
        <w:rPr>
          <w:rFonts w:eastAsia="Times New Roman"/>
          <w:szCs w:val="24"/>
        </w:rPr>
        <w:t>ν</w:t>
      </w:r>
      <w:r w:rsidRPr="000D4274">
        <w:rPr>
          <w:rFonts w:eastAsia="Times New Roman"/>
          <w:szCs w:val="24"/>
        </w:rPr>
        <w:t xml:space="preserve"> σκοπό</w:t>
      </w:r>
      <w:r>
        <w:rPr>
          <w:rFonts w:eastAsia="Times New Roman"/>
          <w:szCs w:val="24"/>
        </w:rPr>
        <w:t>,</w:t>
      </w:r>
      <w:r w:rsidRPr="000D4274">
        <w:rPr>
          <w:rFonts w:eastAsia="Times New Roman"/>
          <w:szCs w:val="24"/>
        </w:rPr>
        <w:t xml:space="preserve"> είχαν συσταθεί και αυτές οι ομάδες Τι ήταν </w:t>
      </w:r>
      <w:r>
        <w:rPr>
          <w:rFonts w:eastAsia="Times New Roman"/>
          <w:szCs w:val="24"/>
        </w:rPr>
        <w:t>οι ΜΟΜΑ;</w:t>
      </w:r>
      <w:r w:rsidRPr="000D4274">
        <w:rPr>
          <w:rFonts w:eastAsia="Times New Roman"/>
          <w:szCs w:val="24"/>
        </w:rPr>
        <w:t xml:space="preserve"> </w:t>
      </w:r>
      <w:r>
        <w:rPr>
          <w:rFonts w:eastAsia="Times New Roman"/>
          <w:szCs w:val="24"/>
        </w:rPr>
        <w:t>Ή</w:t>
      </w:r>
      <w:r w:rsidRPr="000D4274">
        <w:rPr>
          <w:rFonts w:eastAsia="Times New Roman"/>
          <w:szCs w:val="24"/>
        </w:rPr>
        <w:t>ταν κατασκευαστικές μονάδες</w:t>
      </w:r>
      <w:r>
        <w:rPr>
          <w:rFonts w:eastAsia="Times New Roman"/>
          <w:szCs w:val="24"/>
        </w:rPr>
        <w:t>,</w:t>
      </w:r>
      <w:r w:rsidRPr="000D4274">
        <w:rPr>
          <w:rFonts w:eastAsia="Times New Roman"/>
          <w:szCs w:val="24"/>
        </w:rPr>
        <w:t xml:space="preserve"> οι οποίες αναλάμβαναν εκτέλεση έργων</w:t>
      </w:r>
      <w:r>
        <w:rPr>
          <w:rFonts w:eastAsia="Times New Roman"/>
          <w:szCs w:val="24"/>
        </w:rPr>
        <w:t>,</w:t>
      </w:r>
      <w:r w:rsidRPr="000D4274">
        <w:rPr>
          <w:rFonts w:eastAsia="Times New Roman"/>
          <w:szCs w:val="24"/>
        </w:rPr>
        <w:t xml:space="preserve"> που της </w:t>
      </w:r>
      <w:r>
        <w:rPr>
          <w:rFonts w:eastAsia="Times New Roman"/>
          <w:szCs w:val="24"/>
        </w:rPr>
        <w:t xml:space="preserve">ανέθετε </w:t>
      </w:r>
      <w:r w:rsidRPr="000D4274">
        <w:rPr>
          <w:rFonts w:eastAsia="Times New Roman"/>
          <w:szCs w:val="24"/>
        </w:rPr>
        <w:t xml:space="preserve">η </w:t>
      </w:r>
      <w:r w:rsidRPr="000D4274">
        <w:rPr>
          <w:rFonts w:eastAsia="Times New Roman"/>
          <w:szCs w:val="24"/>
        </w:rPr>
        <w:t>προϊσταμένη αρχή κ</w:t>
      </w:r>
      <w:r>
        <w:rPr>
          <w:rFonts w:eastAsia="Times New Roman"/>
          <w:szCs w:val="24"/>
        </w:rPr>
        <w:t>άθε νομού,</w:t>
      </w:r>
      <w:r w:rsidRPr="000D4274">
        <w:rPr>
          <w:rFonts w:eastAsia="Times New Roman"/>
          <w:szCs w:val="24"/>
        </w:rPr>
        <w:t xml:space="preserve"> ανάλογα με τα προβλήματα που αντιμετώπιζαν</w:t>
      </w:r>
      <w:r>
        <w:rPr>
          <w:rFonts w:eastAsia="Times New Roman"/>
          <w:szCs w:val="24"/>
        </w:rPr>
        <w:t>.</w:t>
      </w:r>
      <w:r w:rsidRPr="000D4274">
        <w:rPr>
          <w:rFonts w:eastAsia="Times New Roman"/>
          <w:szCs w:val="24"/>
        </w:rPr>
        <w:t xml:space="preserve"> </w:t>
      </w:r>
      <w:r>
        <w:rPr>
          <w:rFonts w:eastAsia="Times New Roman"/>
          <w:szCs w:val="24"/>
        </w:rPr>
        <w:t>Τ</w:t>
      </w:r>
      <w:r w:rsidRPr="000D4274">
        <w:rPr>
          <w:rFonts w:eastAsia="Times New Roman"/>
          <w:szCs w:val="24"/>
        </w:rPr>
        <w:t xml:space="preserve">ι έκανε η </w:t>
      </w:r>
      <w:r>
        <w:rPr>
          <w:rFonts w:eastAsia="Times New Roman"/>
          <w:szCs w:val="24"/>
        </w:rPr>
        <w:t>ΜΟΜΑ; Δ</w:t>
      </w:r>
      <w:r w:rsidRPr="000D4274">
        <w:rPr>
          <w:rFonts w:eastAsia="Times New Roman"/>
          <w:szCs w:val="24"/>
        </w:rPr>
        <w:t>εν έκανε μόνο οδοποι</w:t>
      </w:r>
      <w:r>
        <w:rPr>
          <w:rFonts w:eastAsia="Times New Roman"/>
          <w:szCs w:val="24"/>
        </w:rPr>
        <w:t xml:space="preserve">ίες, </w:t>
      </w:r>
      <w:r w:rsidRPr="000D4274">
        <w:rPr>
          <w:rFonts w:eastAsia="Times New Roman"/>
          <w:szCs w:val="24"/>
        </w:rPr>
        <w:t>έφτιαχν</w:t>
      </w:r>
      <w:r>
        <w:rPr>
          <w:rFonts w:eastAsia="Times New Roman"/>
          <w:szCs w:val="24"/>
        </w:rPr>
        <w:t>ε</w:t>
      </w:r>
      <w:r w:rsidRPr="000D4274">
        <w:rPr>
          <w:rFonts w:eastAsia="Times New Roman"/>
          <w:szCs w:val="24"/>
        </w:rPr>
        <w:t xml:space="preserve"> αεροδρόμια</w:t>
      </w:r>
      <w:r>
        <w:rPr>
          <w:rFonts w:eastAsia="Times New Roman"/>
          <w:szCs w:val="24"/>
        </w:rPr>
        <w:t>,</w:t>
      </w:r>
      <w:r w:rsidRPr="000D4274">
        <w:rPr>
          <w:rFonts w:eastAsia="Times New Roman"/>
          <w:szCs w:val="24"/>
        </w:rPr>
        <w:t xml:space="preserve"> έφτιαχνε γήπεδα</w:t>
      </w:r>
      <w:r>
        <w:rPr>
          <w:rFonts w:eastAsia="Times New Roman"/>
          <w:szCs w:val="24"/>
        </w:rPr>
        <w:t>,</w:t>
      </w:r>
      <w:r w:rsidRPr="000D4274">
        <w:rPr>
          <w:rFonts w:eastAsia="Times New Roman"/>
          <w:szCs w:val="24"/>
        </w:rPr>
        <w:t xml:space="preserve"> έφτιαχνε γέφυρας</w:t>
      </w:r>
      <w:r>
        <w:rPr>
          <w:rFonts w:eastAsia="Times New Roman"/>
          <w:szCs w:val="24"/>
        </w:rPr>
        <w:t>,</w:t>
      </w:r>
      <w:r w:rsidRPr="000D4274">
        <w:rPr>
          <w:rFonts w:eastAsia="Times New Roman"/>
          <w:szCs w:val="24"/>
        </w:rPr>
        <w:t xml:space="preserve"> έφτιαχνε </w:t>
      </w:r>
      <w:r>
        <w:rPr>
          <w:rFonts w:eastAsia="Times New Roman"/>
          <w:szCs w:val="24"/>
        </w:rPr>
        <w:t>κ</w:t>
      </w:r>
      <w:r w:rsidRPr="000D4274">
        <w:rPr>
          <w:rFonts w:eastAsia="Times New Roman"/>
          <w:szCs w:val="24"/>
        </w:rPr>
        <w:t>άθε είδους έργο</w:t>
      </w:r>
      <w:r>
        <w:rPr>
          <w:rFonts w:eastAsia="Times New Roman"/>
          <w:szCs w:val="24"/>
        </w:rPr>
        <w:t>.</w:t>
      </w:r>
      <w:r w:rsidRPr="000D4274">
        <w:rPr>
          <w:rFonts w:eastAsia="Times New Roman"/>
          <w:szCs w:val="24"/>
        </w:rPr>
        <w:t xml:space="preserve"> </w:t>
      </w:r>
    </w:p>
    <w:p w14:paraId="5218DC9F" w14:textId="77777777" w:rsidR="00BE48FC" w:rsidRDefault="008F016C">
      <w:pPr>
        <w:spacing w:line="600" w:lineRule="auto"/>
        <w:ind w:firstLine="720"/>
        <w:jc w:val="both"/>
        <w:rPr>
          <w:rFonts w:eastAsia="Times New Roman"/>
          <w:szCs w:val="24"/>
        </w:rPr>
      </w:pPr>
      <w:r>
        <w:rPr>
          <w:rFonts w:eastAsia="Times New Roman"/>
          <w:szCs w:val="24"/>
        </w:rPr>
        <w:t>Κ</w:t>
      </w:r>
      <w:r w:rsidRPr="000D4274">
        <w:rPr>
          <w:rFonts w:eastAsia="Times New Roman"/>
          <w:szCs w:val="24"/>
        </w:rPr>
        <w:t>αι μάλιστα</w:t>
      </w:r>
      <w:r>
        <w:rPr>
          <w:rFonts w:eastAsia="Times New Roman"/>
          <w:szCs w:val="24"/>
        </w:rPr>
        <w:t>,</w:t>
      </w:r>
      <w:r w:rsidRPr="000D4274">
        <w:rPr>
          <w:rFonts w:eastAsia="Times New Roman"/>
          <w:szCs w:val="24"/>
        </w:rPr>
        <w:t xml:space="preserve"> ακούσαμε και μία πρόταση από την πλευρά του</w:t>
      </w:r>
      <w:r w:rsidRPr="000D4274">
        <w:rPr>
          <w:rFonts w:eastAsia="Times New Roman"/>
          <w:szCs w:val="24"/>
        </w:rPr>
        <w:t xml:space="preserve"> Κομμουνιστικού Κόμματος</w:t>
      </w:r>
      <w:r>
        <w:rPr>
          <w:rFonts w:eastAsia="Times New Roman"/>
          <w:szCs w:val="24"/>
        </w:rPr>
        <w:t>, οι οποίοι πίστεψαν</w:t>
      </w:r>
      <w:r w:rsidRPr="000D4274">
        <w:rPr>
          <w:rFonts w:eastAsia="Times New Roman"/>
          <w:szCs w:val="24"/>
        </w:rPr>
        <w:t xml:space="preserve"> ότι πρότειναν κάτι πρωτότυπο</w:t>
      </w:r>
      <w:r>
        <w:rPr>
          <w:rFonts w:eastAsia="Times New Roman"/>
          <w:szCs w:val="24"/>
        </w:rPr>
        <w:t>,</w:t>
      </w:r>
      <w:r w:rsidRPr="000D4274">
        <w:rPr>
          <w:rFonts w:eastAsia="Times New Roman"/>
          <w:szCs w:val="24"/>
        </w:rPr>
        <w:t xml:space="preserve"> να δημιουργηθεί ένας ενιαίος φορέας</w:t>
      </w:r>
      <w:r>
        <w:rPr>
          <w:rFonts w:eastAsia="Times New Roman"/>
          <w:szCs w:val="24"/>
        </w:rPr>
        <w:t>,</w:t>
      </w:r>
      <w:r w:rsidRPr="000D4274">
        <w:rPr>
          <w:rFonts w:eastAsia="Times New Roman"/>
          <w:szCs w:val="24"/>
        </w:rPr>
        <w:t xml:space="preserve"> ο οποίος θα μελετά και θα υλοποιεί οποι</w:t>
      </w:r>
      <w:r>
        <w:rPr>
          <w:rFonts w:eastAsia="Times New Roman"/>
          <w:szCs w:val="24"/>
        </w:rPr>
        <w:t>ασ</w:t>
      </w:r>
      <w:r w:rsidRPr="000D4274">
        <w:rPr>
          <w:rFonts w:eastAsia="Times New Roman"/>
          <w:szCs w:val="24"/>
        </w:rPr>
        <w:t>δήποτε μορφής δημόσιο έργο</w:t>
      </w:r>
      <w:r>
        <w:rPr>
          <w:rFonts w:eastAsia="Times New Roman"/>
          <w:szCs w:val="24"/>
        </w:rPr>
        <w:t>.</w:t>
      </w:r>
      <w:r w:rsidRPr="000D4274">
        <w:rPr>
          <w:rFonts w:eastAsia="Times New Roman"/>
          <w:szCs w:val="24"/>
        </w:rPr>
        <w:t xml:space="preserve"> </w:t>
      </w:r>
      <w:r>
        <w:rPr>
          <w:rFonts w:eastAsia="Times New Roman"/>
          <w:szCs w:val="24"/>
        </w:rPr>
        <w:t>Α</w:t>
      </w:r>
      <w:r w:rsidRPr="000D4274">
        <w:rPr>
          <w:rFonts w:eastAsia="Times New Roman"/>
          <w:szCs w:val="24"/>
        </w:rPr>
        <w:t>υτό υπήρχε και καταργήθηκε και μάλιστα</w:t>
      </w:r>
      <w:r>
        <w:rPr>
          <w:rFonts w:eastAsia="Times New Roman"/>
          <w:szCs w:val="24"/>
        </w:rPr>
        <w:t>,</w:t>
      </w:r>
      <w:r w:rsidRPr="000D4274">
        <w:rPr>
          <w:rFonts w:eastAsia="Times New Roman"/>
          <w:szCs w:val="24"/>
        </w:rPr>
        <w:t xml:space="preserve"> αυτοί που την κατήργησαν</w:t>
      </w:r>
      <w:r>
        <w:rPr>
          <w:rFonts w:eastAsia="Times New Roman"/>
          <w:szCs w:val="24"/>
        </w:rPr>
        <w:t>,</w:t>
      </w:r>
      <w:r w:rsidRPr="000D4274">
        <w:rPr>
          <w:rFonts w:eastAsia="Times New Roman"/>
          <w:szCs w:val="24"/>
        </w:rPr>
        <w:t xml:space="preserve"> είναι οι</w:t>
      </w:r>
      <w:r w:rsidRPr="000D4274">
        <w:rPr>
          <w:rFonts w:eastAsia="Times New Roman"/>
          <w:szCs w:val="24"/>
        </w:rPr>
        <w:t xml:space="preserve"> κύριοι </w:t>
      </w:r>
      <w:r>
        <w:rPr>
          <w:rFonts w:eastAsia="Times New Roman"/>
          <w:szCs w:val="24"/>
        </w:rPr>
        <w:t>που επ</w:t>
      </w:r>
      <w:r>
        <w:rPr>
          <w:rFonts w:eastAsia="Times New Roman"/>
          <w:szCs w:val="24"/>
        </w:rPr>
        <w:t>αί</w:t>
      </w:r>
      <w:r>
        <w:rPr>
          <w:rFonts w:eastAsia="Times New Roman"/>
          <w:szCs w:val="24"/>
        </w:rPr>
        <w:t>ρονται,</w:t>
      </w:r>
      <w:r w:rsidRPr="000D4274">
        <w:rPr>
          <w:rFonts w:eastAsia="Times New Roman"/>
          <w:szCs w:val="24"/>
        </w:rPr>
        <w:t xml:space="preserve"> της Νέας Δημοκρατίας</w:t>
      </w:r>
      <w:r>
        <w:rPr>
          <w:rFonts w:eastAsia="Times New Roman"/>
          <w:szCs w:val="24"/>
        </w:rPr>
        <w:t>,</w:t>
      </w:r>
      <w:r w:rsidRPr="000D4274">
        <w:rPr>
          <w:rFonts w:eastAsia="Times New Roman"/>
          <w:szCs w:val="24"/>
        </w:rPr>
        <w:t xml:space="preserve"> με δικό τους </w:t>
      </w:r>
      <w:r>
        <w:rPr>
          <w:rFonts w:eastAsia="Times New Roman"/>
          <w:szCs w:val="24"/>
        </w:rPr>
        <w:t>νόμο, με το άρθρο 18 τ</w:t>
      </w:r>
      <w:r w:rsidRPr="000D4274">
        <w:rPr>
          <w:rFonts w:eastAsia="Times New Roman"/>
          <w:szCs w:val="24"/>
        </w:rPr>
        <w:t>ο 1992</w:t>
      </w:r>
      <w:r>
        <w:rPr>
          <w:rFonts w:eastAsia="Times New Roman"/>
          <w:szCs w:val="24"/>
        </w:rPr>
        <w:t>,</w:t>
      </w:r>
      <w:r w:rsidRPr="000D4274">
        <w:rPr>
          <w:rFonts w:eastAsia="Times New Roman"/>
          <w:szCs w:val="24"/>
        </w:rPr>
        <w:t xml:space="preserve"> επί κυβερνήσεως Κωνσταντίνου Μητσοτάκη και μάλιστα</w:t>
      </w:r>
      <w:r>
        <w:rPr>
          <w:rFonts w:eastAsia="Times New Roman"/>
          <w:szCs w:val="24"/>
        </w:rPr>
        <w:t>,</w:t>
      </w:r>
      <w:r w:rsidRPr="000D4274">
        <w:rPr>
          <w:rFonts w:eastAsia="Times New Roman"/>
          <w:szCs w:val="24"/>
        </w:rPr>
        <w:t xml:space="preserve"> κατόπιν πιέσεω</w:t>
      </w:r>
      <w:r>
        <w:rPr>
          <w:rFonts w:eastAsia="Times New Roman"/>
          <w:szCs w:val="24"/>
        </w:rPr>
        <w:t>ς</w:t>
      </w:r>
      <w:r w:rsidRPr="000D4274">
        <w:rPr>
          <w:rFonts w:eastAsia="Times New Roman"/>
          <w:szCs w:val="24"/>
        </w:rPr>
        <w:t xml:space="preserve"> μεγαλοεργολάβων</w:t>
      </w:r>
      <w:r>
        <w:rPr>
          <w:rFonts w:eastAsia="Times New Roman"/>
          <w:szCs w:val="24"/>
        </w:rPr>
        <w:t>.</w:t>
      </w:r>
    </w:p>
    <w:p w14:paraId="5218DCA0" w14:textId="77777777" w:rsidR="00BE48FC" w:rsidRDefault="008F016C">
      <w:pPr>
        <w:spacing w:line="600" w:lineRule="auto"/>
        <w:ind w:firstLine="720"/>
        <w:jc w:val="both"/>
        <w:rPr>
          <w:rFonts w:eastAsia="Times New Roman"/>
          <w:szCs w:val="24"/>
        </w:rPr>
      </w:pPr>
      <w:r>
        <w:rPr>
          <w:rFonts w:eastAsia="Times New Roman"/>
          <w:szCs w:val="24"/>
        </w:rPr>
        <w:t>Ν</w:t>
      </w:r>
      <w:r w:rsidRPr="000D4274">
        <w:rPr>
          <w:rFonts w:eastAsia="Times New Roman"/>
          <w:szCs w:val="24"/>
        </w:rPr>
        <w:t>α επιστρέψουμε</w:t>
      </w:r>
      <w:r>
        <w:rPr>
          <w:rFonts w:eastAsia="Times New Roman"/>
          <w:szCs w:val="24"/>
        </w:rPr>
        <w:t>,</w:t>
      </w:r>
      <w:r w:rsidRPr="000D4274">
        <w:rPr>
          <w:rFonts w:eastAsia="Times New Roman"/>
          <w:szCs w:val="24"/>
        </w:rPr>
        <w:t xml:space="preserve"> </w:t>
      </w:r>
      <w:r>
        <w:rPr>
          <w:rFonts w:eastAsia="Times New Roman"/>
          <w:szCs w:val="24"/>
        </w:rPr>
        <w:t>όμως,</w:t>
      </w:r>
      <w:r w:rsidRPr="000D4274">
        <w:rPr>
          <w:rFonts w:eastAsia="Times New Roman"/>
          <w:szCs w:val="24"/>
        </w:rPr>
        <w:t xml:space="preserve"> </w:t>
      </w:r>
      <w:r>
        <w:rPr>
          <w:rFonts w:eastAsia="Times New Roman"/>
          <w:szCs w:val="24"/>
        </w:rPr>
        <w:t>σ</w:t>
      </w:r>
      <w:r w:rsidRPr="000D4274">
        <w:rPr>
          <w:rFonts w:eastAsia="Times New Roman"/>
          <w:szCs w:val="24"/>
        </w:rPr>
        <w:t>το μάθη</w:t>
      </w:r>
      <w:r>
        <w:rPr>
          <w:rFonts w:eastAsia="Times New Roman"/>
          <w:szCs w:val="24"/>
        </w:rPr>
        <w:t>μα αριθμητικής</w:t>
      </w:r>
      <w:r>
        <w:rPr>
          <w:rFonts w:eastAsia="Times New Roman"/>
          <w:szCs w:val="24"/>
        </w:rPr>
        <w:t>,</w:t>
      </w:r>
      <w:r>
        <w:rPr>
          <w:rFonts w:eastAsia="Times New Roman"/>
          <w:szCs w:val="24"/>
        </w:rPr>
        <w:t xml:space="preserve"> που ανέφερα πριν. Πάρτε, </w:t>
      </w:r>
      <w:r w:rsidRPr="000D4274">
        <w:rPr>
          <w:rFonts w:eastAsia="Times New Roman"/>
          <w:szCs w:val="24"/>
        </w:rPr>
        <w:t>αν θέλετε</w:t>
      </w:r>
      <w:r>
        <w:rPr>
          <w:rFonts w:eastAsia="Times New Roman"/>
          <w:szCs w:val="24"/>
        </w:rPr>
        <w:t>,</w:t>
      </w:r>
      <w:r w:rsidRPr="000D4274">
        <w:rPr>
          <w:rFonts w:eastAsia="Times New Roman"/>
          <w:szCs w:val="24"/>
        </w:rPr>
        <w:t xml:space="preserve"> </w:t>
      </w:r>
      <w:r>
        <w:rPr>
          <w:rFonts w:eastAsia="Times New Roman"/>
          <w:szCs w:val="24"/>
        </w:rPr>
        <w:t>τα στυλό σας.</w:t>
      </w:r>
      <w:r w:rsidRPr="000D4274">
        <w:rPr>
          <w:rFonts w:eastAsia="Times New Roman"/>
          <w:szCs w:val="24"/>
        </w:rPr>
        <w:t xml:space="preserve"> </w:t>
      </w:r>
      <w:r>
        <w:rPr>
          <w:rFonts w:eastAsia="Times New Roman"/>
          <w:szCs w:val="24"/>
        </w:rPr>
        <w:t>Έ</w:t>
      </w:r>
      <w:r w:rsidRPr="000D4274">
        <w:rPr>
          <w:rFonts w:eastAsia="Times New Roman"/>
          <w:szCs w:val="24"/>
        </w:rPr>
        <w:t>χουμε και λέμε</w:t>
      </w:r>
      <w:r>
        <w:rPr>
          <w:rFonts w:eastAsia="Times New Roman"/>
          <w:szCs w:val="24"/>
        </w:rPr>
        <w:t>:</w:t>
      </w:r>
      <w:r w:rsidRPr="000D4274">
        <w:rPr>
          <w:rFonts w:eastAsia="Times New Roman"/>
          <w:szCs w:val="24"/>
        </w:rPr>
        <w:t xml:space="preserve"> </w:t>
      </w:r>
      <w:r>
        <w:rPr>
          <w:rFonts w:eastAsia="Times New Roman"/>
          <w:szCs w:val="24"/>
        </w:rPr>
        <w:t>Είναι</w:t>
      </w:r>
      <w:r>
        <w:rPr>
          <w:rFonts w:eastAsia="Times New Roman"/>
          <w:szCs w:val="24"/>
        </w:rPr>
        <w:t xml:space="preserve"> εκατόν εβδομήντα πέντε</w:t>
      </w:r>
      <w:r w:rsidRPr="000D4274">
        <w:rPr>
          <w:rFonts w:eastAsia="Times New Roman"/>
          <w:szCs w:val="24"/>
        </w:rPr>
        <w:t xml:space="preserve"> χιλιόμετρα</w:t>
      </w:r>
      <w:r>
        <w:rPr>
          <w:rFonts w:eastAsia="Times New Roman"/>
          <w:szCs w:val="24"/>
        </w:rPr>
        <w:t>,</w:t>
      </w:r>
      <w:r w:rsidRPr="000D4274">
        <w:rPr>
          <w:rFonts w:eastAsia="Times New Roman"/>
          <w:szCs w:val="24"/>
        </w:rPr>
        <w:t xml:space="preserve"> όπως ανέφερα προηγουμένως</w:t>
      </w:r>
      <w:r>
        <w:rPr>
          <w:rFonts w:eastAsia="Times New Roman"/>
          <w:szCs w:val="24"/>
        </w:rPr>
        <w:t>,</w:t>
      </w:r>
      <w:r w:rsidRPr="000D4274">
        <w:rPr>
          <w:rFonts w:eastAsia="Times New Roman"/>
          <w:szCs w:val="24"/>
        </w:rPr>
        <w:t xml:space="preserve"> το συγκεκριμένο έργο για το οποίο συζητάμε</w:t>
      </w:r>
      <w:r>
        <w:rPr>
          <w:rFonts w:eastAsia="Times New Roman"/>
          <w:szCs w:val="24"/>
        </w:rPr>
        <w:t>, ο</w:t>
      </w:r>
      <w:r w:rsidRPr="000D4274">
        <w:rPr>
          <w:rFonts w:eastAsia="Times New Roman"/>
          <w:szCs w:val="24"/>
        </w:rPr>
        <w:t xml:space="preserve"> </w:t>
      </w:r>
      <w:r>
        <w:rPr>
          <w:rFonts w:eastAsia="Times New Roman"/>
          <w:szCs w:val="24"/>
        </w:rPr>
        <w:t>Ε</w:t>
      </w:r>
      <w:r w:rsidRPr="000D4274">
        <w:rPr>
          <w:rFonts w:eastAsia="Times New Roman"/>
          <w:szCs w:val="24"/>
        </w:rPr>
        <w:t>65</w:t>
      </w:r>
      <w:r>
        <w:rPr>
          <w:rFonts w:eastAsia="Times New Roman"/>
          <w:szCs w:val="24"/>
        </w:rPr>
        <w:t>.</w:t>
      </w:r>
      <w:r w:rsidRPr="000D4274">
        <w:rPr>
          <w:rFonts w:eastAsia="Times New Roman"/>
          <w:szCs w:val="24"/>
        </w:rPr>
        <w:t xml:space="preserve"> </w:t>
      </w:r>
      <w:r>
        <w:rPr>
          <w:rFonts w:eastAsia="Times New Roman"/>
          <w:szCs w:val="24"/>
        </w:rPr>
        <w:t>Ε</w:t>
      </w:r>
      <w:r w:rsidRPr="000D4274">
        <w:rPr>
          <w:rFonts w:eastAsia="Times New Roman"/>
          <w:szCs w:val="24"/>
        </w:rPr>
        <w:t xml:space="preserve">άν κάνουμε μία διαίρεση με τα </w:t>
      </w:r>
      <w:r>
        <w:rPr>
          <w:rFonts w:eastAsia="Times New Roman"/>
          <w:szCs w:val="24"/>
        </w:rPr>
        <w:t xml:space="preserve">δεκαπέντε </w:t>
      </w:r>
      <w:r w:rsidRPr="000D4274">
        <w:rPr>
          <w:rFonts w:eastAsia="Times New Roman"/>
          <w:szCs w:val="24"/>
        </w:rPr>
        <w:t>χρόνια που ανέφερα</w:t>
      </w:r>
      <w:r>
        <w:rPr>
          <w:rFonts w:eastAsia="Times New Roman"/>
          <w:szCs w:val="24"/>
        </w:rPr>
        <w:t>,</w:t>
      </w:r>
      <w:r w:rsidRPr="000D4274">
        <w:rPr>
          <w:rFonts w:eastAsia="Times New Roman"/>
          <w:szCs w:val="24"/>
        </w:rPr>
        <w:t xml:space="preserve"> πριν υλοποιούνται 11,6 χιλιόμετρα ετησίως</w:t>
      </w:r>
      <w:r>
        <w:rPr>
          <w:rFonts w:eastAsia="Times New Roman"/>
          <w:szCs w:val="24"/>
        </w:rPr>
        <w:t>.</w:t>
      </w:r>
      <w:r w:rsidRPr="000D4274">
        <w:rPr>
          <w:rFonts w:eastAsia="Times New Roman"/>
          <w:szCs w:val="24"/>
        </w:rPr>
        <w:t xml:space="preserve"> </w:t>
      </w:r>
      <w:r>
        <w:rPr>
          <w:rFonts w:eastAsia="Times New Roman"/>
          <w:szCs w:val="24"/>
        </w:rPr>
        <w:t>Μ</w:t>
      </w:r>
      <w:r w:rsidRPr="000D4274">
        <w:rPr>
          <w:rFonts w:eastAsia="Times New Roman"/>
          <w:szCs w:val="24"/>
        </w:rPr>
        <w:t xml:space="preserve">ιλάμε για </w:t>
      </w:r>
      <w:r>
        <w:rPr>
          <w:rFonts w:eastAsia="Times New Roman"/>
          <w:szCs w:val="24"/>
        </w:rPr>
        <w:t>δώδεκα</w:t>
      </w:r>
      <w:r w:rsidRPr="000D4274">
        <w:rPr>
          <w:rFonts w:eastAsia="Times New Roman"/>
          <w:szCs w:val="24"/>
        </w:rPr>
        <w:t xml:space="preserve"> χιλιόμετρα ασφαλτόστρωση</w:t>
      </w:r>
      <w:r>
        <w:rPr>
          <w:rFonts w:eastAsia="Times New Roman"/>
          <w:szCs w:val="24"/>
        </w:rPr>
        <w:t>ς</w:t>
      </w:r>
      <w:r w:rsidRPr="000D4274">
        <w:rPr>
          <w:rFonts w:eastAsia="Times New Roman"/>
          <w:szCs w:val="24"/>
        </w:rPr>
        <w:t xml:space="preserve"> ετησίως</w:t>
      </w:r>
      <w:r>
        <w:rPr>
          <w:rFonts w:eastAsia="Times New Roman"/>
          <w:szCs w:val="24"/>
        </w:rPr>
        <w:t>.</w:t>
      </w:r>
    </w:p>
    <w:p w14:paraId="5218DCA1" w14:textId="77777777" w:rsidR="00BE48FC" w:rsidRDefault="008F016C">
      <w:pPr>
        <w:spacing w:line="600" w:lineRule="auto"/>
        <w:ind w:firstLine="720"/>
        <w:jc w:val="both"/>
        <w:rPr>
          <w:rFonts w:eastAsia="Times New Roman"/>
          <w:szCs w:val="24"/>
        </w:rPr>
      </w:pPr>
      <w:r w:rsidRPr="000D4274">
        <w:rPr>
          <w:rFonts w:eastAsia="Times New Roman"/>
          <w:szCs w:val="24"/>
        </w:rPr>
        <w:t xml:space="preserve">Ας πάμε </w:t>
      </w:r>
      <w:r>
        <w:rPr>
          <w:rFonts w:eastAsia="Times New Roman"/>
          <w:szCs w:val="24"/>
        </w:rPr>
        <w:t>στη ΜΟΜΑ. Ι</w:t>
      </w:r>
      <w:r w:rsidRPr="000D4274">
        <w:rPr>
          <w:rFonts w:eastAsia="Times New Roman"/>
          <w:szCs w:val="24"/>
        </w:rPr>
        <w:t xml:space="preserve">δρύθηκε το 1957 και διαλύθηκε </w:t>
      </w:r>
      <w:r>
        <w:rPr>
          <w:rFonts w:eastAsia="Times New Roman"/>
          <w:szCs w:val="24"/>
        </w:rPr>
        <w:t>το</w:t>
      </w:r>
      <w:r w:rsidRPr="000D4274">
        <w:rPr>
          <w:rFonts w:eastAsia="Times New Roman"/>
          <w:szCs w:val="24"/>
        </w:rPr>
        <w:t xml:space="preserve"> 1992</w:t>
      </w:r>
      <w:r>
        <w:rPr>
          <w:rFonts w:eastAsia="Times New Roman"/>
          <w:szCs w:val="24"/>
        </w:rPr>
        <w:t>.</w:t>
      </w:r>
      <w:r w:rsidRPr="000D4274">
        <w:rPr>
          <w:rFonts w:eastAsia="Times New Roman"/>
          <w:szCs w:val="24"/>
        </w:rPr>
        <w:t xml:space="preserve"> </w:t>
      </w:r>
      <w:r>
        <w:rPr>
          <w:rFonts w:eastAsia="Times New Roman"/>
          <w:szCs w:val="24"/>
        </w:rPr>
        <w:t>Τι κατάφερε αυτά τα τριάντα πέντε</w:t>
      </w:r>
      <w:r w:rsidRPr="000D4274">
        <w:rPr>
          <w:rFonts w:eastAsia="Times New Roman"/>
          <w:szCs w:val="24"/>
        </w:rPr>
        <w:t xml:space="preserve"> χρόνια </w:t>
      </w:r>
      <w:r>
        <w:rPr>
          <w:rFonts w:eastAsia="Times New Roman"/>
          <w:szCs w:val="24"/>
        </w:rPr>
        <w:t>η ΜΟΜΑ; Έκανε</w:t>
      </w:r>
      <w:r w:rsidRPr="000D4274">
        <w:rPr>
          <w:rFonts w:eastAsia="Times New Roman"/>
          <w:szCs w:val="24"/>
        </w:rPr>
        <w:t xml:space="preserve"> </w:t>
      </w:r>
      <w:r>
        <w:rPr>
          <w:rFonts w:eastAsia="Times New Roman"/>
          <w:szCs w:val="24"/>
        </w:rPr>
        <w:t>δεκαπέντε χιλιάδες</w:t>
      </w:r>
      <w:r w:rsidRPr="000D4274">
        <w:rPr>
          <w:rFonts w:eastAsia="Times New Roman"/>
          <w:szCs w:val="24"/>
        </w:rPr>
        <w:t xml:space="preserve"> χιλιόμετρα ασφαλτόστρωσης</w:t>
      </w:r>
      <w:r>
        <w:rPr>
          <w:rFonts w:eastAsia="Times New Roman"/>
          <w:szCs w:val="24"/>
        </w:rPr>
        <w:t>.</w:t>
      </w:r>
      <w:r w:rsidRPr="000D4274">
        <w:rPr>
          <w:rFonts w:eastAsia="Times New Roman"/>
          <w:szCs w:val="24"/>
        </w:rPr>
        <w:t xml:space="preserve"> </w:t>
      </w:r>
      <w:r>
        <w:rPr>
          <w:rFonts w:eastAsia="Times New Roman"/>
          <w:szCs w:val="24"/>
        </w:rPr>
        <w:t>Ε</w:t>
      </w:r>
      <w:r w:rsidRPr="000D4274">
        <w:rPr>
          <w:rFonts w:eastAsia="Times New Roman"/>
          <w:szCs w:val="24"/>
        </w:rPr>
        <w:t>άν κάνουμε τη διαίρεση</w:t>
      </w:r>
      <w:r>
        <w:rPr>
          <w:rFonts w:eastAsia="Times New Roman"/>
          <w:szCs w:val="24"/>
        </w:rPr>
        <w:t>,</w:t>
      </w:r>
      <w:r w:rsidRPr="000D4274">
        <w:rPr>
          <w:rFonts w:eastAsia="Times New Roman"/>
          <w:szCs w:val="24"/>
        </w:rPr>
        <w:t xml:space="preserve"> προκύπτουν </w:t>
      </w:r>
      <w:r>
        <w:rPr>
          <w:rFonts w:eastAsia="Times New Roman"/>
          <w:szCs w:val="24"/>
        </w:rPr>
        <w:t>τετρακόσι</w:t>
      </w:r>
      <w:r>
        <w:rPr>
          <w:rFonts w:eastAsia="Times New Roman"/>
          <w:szCs w:val="24"/>
        </w:rPr>
        <w:t>α είκοσι εννέα</w:t>
      </w:r>
      <w:r>
        <w:rPr>
          <w:rFonts w:eastAsia="Times New Roman"/>
          <w:szCs w:val="24"/>
        </w:rPr>
        <w:t xml:space="preserve"> χιλιόμετρα</w:t>
      </w:r>
      <w:r w:rsidRPr="000D4274">
        <w:rPr>
          <w:rFonts w:eastAsia="Times New Roman"/>
          <w:szCs w:val="24"/>
        </w:rPr>
        <w:t xml:space="preserve"> ασφαλτόστρωσης ετησίως</w:t>
      </w:r>
      <w:r>
        <w:rPr>
          <w:rFonts w:eastAsia="Times New Roman"/>
          <w:szCs w:val="24"/>
        </w:rPr>
        <w:t>.</w:t>
      </w:r>
      <w:r w:rsidRPr="000D4274">
        <w:rPr>
          <w:rFonts w:eastAsia="Times New Roman"/>
          <w:szCs w:val="24"/>
        </w:rPr>
        <w:t xml:space="preserve"> </w:t>
      </w:r>
    </w:p>
    <w:p w14:paraId="5218DCA2" w14:textId="77777777" w:rsidR="00BE48FC" w:rsidRDefault="008F016C">
      <w:pPr>
        <w:spacing w:line="600" w:lineRule="auto"/>
        <w:ind w:firstLine="720"/>
        <w:jc w:val="both"/>
        <w:rPr>
          <w:rFonts w:eastAsia="Times New Roman"/>
          <w:szCs w:val="24"/>
        </w:rPr>
      </w:pPr>
      <w:r w:rsidRPr="000D4274">
        <w:rPr>
          <w:rFonts w:eastAsia="Times New Roman"/>
          <w:szCs w:val="24"/>
        </w:rPr>
        <w:t>Κάντε μία σύγκριση</w:t>
      </w:r>
      <w:r>
        <w:rPr>
          <w:rFonts w:eastAsia="Times New Roman"/>
          <w:szCs w:val="24"/>
        </w:rPr>
        <w:t>.</w:t>
      </w:r>
      <w:r w:rsidRPr="000D4274">
        <w:rPr>
          <w:rFonts w:eastAsia="Times New Roman"/>
          <w:szCs w:val="24"/>
        </w:rPr>
        <w:t xml:space="preserve"> </w:t>
      </w:r>
      <w:r>
        <w:rPr>
          <w:rFonts w:eastAsia="Times New Roman"/>
          <w:szCs w:val="24"/>
        </w:rPr>
        <w:t>Κ</w:t>
      </w:r>
      <w:r w:rsidRPr="000D4274">
        <w:rPr>
          <w:rFonts w:eastAsia="Times New Roman"/>
          <w:szCs w:val="24"/>
        </w:rPr>
        <w:t xml:space="preserve">αι </w:t>
      </w:r>
      <w:r>
        <w:rPr>
          <w:rFonts w:eastAsia="Times New Roman"/>
          <w:szCs w:val="24"/>
        </w:rPr>
        <w:t>κ</w:t>
      </w:r>
      <w:r w:rsidRPr="000D4274">
        <w:rPr>
          <w:rFonts w:eastAsia="Times New Roman"/>
          <w:szCs w:val="24"/>
        </w:rPr>
        <w:t xml:space="preserve">άντε μία σύγκριση με το κόστος που προέκυπτε από </w:t>
      </w:r>
      <w:r>
        <w:rPr>
          <w:rFonts w:eastAsia="Times New Roman"/>
          <w:szCs w:val="24"/>
        </w:rPr>
        <w:t xml:space="preserve">τη λειτουργία </w:t>
      </w:r>
      <w:r w:rsidRPr="000D4274">
        <w:rPr>
          <w:rFonts w:eastAsia="Times New Roman"/>
          <w:szCs w:val="24"/>
        </w:rPr>
        <w:t>αυτών των μονάδων</w:t>
      </w:r>
      <w:r>
        <w:rPr>
          <w:rFonts w:eastAsia="Times New Roman"/>
          <w:szCs w:val="24"/>
        </w:rPr>
        <w:t>.</w:t>
      </w:r>
      <w:r w:rsidRPr="000D4274">
        <w:rPr>
          <w:rFonts w:eastAsia="Times New Roman"/>
          <w:szCs w:val="24"/>
        </w:rPr>
        <w:t xml:space="preserve"> </w:t>
      </w:r>
    </w:p>
    <w:p w14:paraId="5218DCA3" w14:textId="77777777" w:rsidR="00BE48FC" w:rsidRDefault="008F016C">
      <w:pPr>
        <w:spacing w:line="600" w:lineRule="auto"/>
        <w:ind w:firstLine="720"/>
        <w:jc w:val="both"/>
        <w:rPr>
          <w:rFonts w:eastAsia="Times New Roman"/>
          <w:szCs w:val="24"/>
        </w:rPr>
      </w:pPr>
      <w:r>
        <w:rPr>
          <w:rFonts w:eastAsia="Times New Roman"/>
          <w:szCs w:val="24"/>
        </w:rPr>
        <w:t>Η</w:t>
      </w:r>
      <w:r w:rsidRPr="000D4274">
        <w:rPr>
          <w:rFonts w:eastAsia="Times New Roman"/>
          <w:szCs w:val="24"/>
        </w:rPr>
        <w:t xml:space="preserve"> κατάργηση </w:t>
      </w:r>
      <w:r>
        <w:rPr>
          <w:rFonts w:eastAsia="Times New Roman"/>
          <w:szCs w:val="24"/>
        </w:rPr>
        <w:t>τους, όπως ανέφερα, έγινε με το άρθρο 18, του ν.</w:t>
      </w:r>
      <w:r w:rsidRPr="000D4274">
        <w:rPr>
          <w:rFonts w:eastAsia="Times New Roman"/>
          <w:szCs w:val="24"/>
        </w:rPr>
        <w:t>2026</w:t>
      </w:r>
      <w:r>
        <w:rPr>
          <w:rFonts w:eastAsia="Times New Roman"/>
          <w:szCs w:val="24"/>
        </w:rPr>
        <w:t>/1992. Κ</w:t>
      </w:r>
      <w:r w:rsidRPr="000D4274">
        <w:rPr>
          <w:rFonts w:eastAsia="Times New Roman"/>
          <w:szCs w:val="24"/>
        </w:rPr>
        <w:t xml:space="preserve">αταργήθηκε και </w:t>
      </w:r>
      <w:r>
        <w:rPr>
          <w:rFonts w:eastAsia="Times New Roman"/>
          <w:szCs w:val="24"/>
        </w:rPr>
        <w:t>διαλύθηκε</w:t>
      </w:r>
      <w:r>
        <w:rPr>
          <w:rFonts w:eastAsia="Times New Roman"/>
          <w:szCs w:val="24"/>
        </w:rPr>
        <w:t>,</w:t>
      </w:r>
      <w:r w:rsidRPr="000D4274">
        <w:rPr>
          <w:rFonts w:eastAsia="Times New Roman"/>
          <w:szCs w:val="24"/>
        </w:rPr>
        <w:t xml:space="preserve"> γιατί μεγάλος αριθμός μηχανημάτων είχε </w:t>
      </w:r>
      <w:r>
        <w:rPr>
          <w:rFonts w:eastAsia="Times New Roman"/>
          <w:szCs w:val="24"/>
        </w:rPr>
        <w:t xml:space="preserve">εκποιηθεί </w:t>
      </w:r>
      <w:r w:rsidRPr="000D4274">
        <w:rPr>
          <w:rFonts w:eastAsia="Times New Roman"/>
          <w:szCs w:val="24"/>
        </w:rPr>
        <w:t>σε ιδιώτες</w:t>
      </w:r>
      <w:r>
        <w:rPr>
          <w:rFonts w:eastAsia="Times New Roman"/>
          <w:szCs w:val="24"/>
        </w:rPr>
        <w:t>.</w:t>
      </w:r>
      <w:r w:rsidRPr="000D4274">
        <w:rPr>
          <w:rFonts w:eastAsia="Times New Roman"/>
          <w:szCs w:val="24"/>
        </w:rPr>
        <w:t xml:space="preserve"> </w:t>
      </w:r>
      <w:r>
        <w:rPr>
          <w:rFonts w:eastAsia="Times New Roman"/>
          <w:szCs w:val="24"/>
        </w:rPr>
        <w:t>Τ</w:t>
      </w:r>
      <w:r w:rsidRPr="000D4274">
        <w:rPr>
          <w:rFonts w:eastAsia="Times New Roman"/>
          <w:szCs w:val="24"/>
        </w:rPr>
        <w:t>ο εύλογο ερώτημα</w:t>
      </w:r>
      <w:r>
        <w:rPr>
          <w:rFonts w:eastAsia="Times New Roman"/>
          <w:szCs w:val="24"/>
        </w:rPr>
        <w:t>, όμως,</w:t>
      </w:r>
      <w:r w:rsidRPr="000D4274">
        <w:rPr>
          <w:rFonts w:eastAsia="Times New Roman"/>
          <w:szCs w:val="24"/>
        </w:rPr>
        <w:t xml:space="preserve"> είναι γιατί αυτός ο τεράστιος κρατικ</w:t>
      </w:r>
      <w:r>
        <w:rPr>
          <w:rFonts w:eastAsia="Times New Roman"/>
          <w:szCs w:val="24"/>
        </w:rPr>
        <w:t>ός οργανισμό</w:t>
      </w:r>
      <w:r w:rsidRPr="000D4274">
        <w:rPr>
          <w:rFonts w:eastAsia="Times New Roman"/>
          <w:szCs w:val="24"/>
        </w:rPr>
        <w:t>ς</w:t>
      </w:r>
      <w:r>
        <w:rPr>
          <w:rFonts w:eastAsia="Times New Roman"/>
          <w:szCs w:val="24"/>
        </w:rPr>
        <w:t>,</w:t>
      </w:r>
      <w:r w:rsidRPr="000D4274">
        <w:rPr>
          <w:rFonts w:eastAsia="Times New Roman"/>
          <w:szCs w:val="24"/>
        </w:rPr>
        <w:t xml:space="preserve"> με </w:t>
      </w:r>
      <w:r>
        <w:rPr>
          <w:rFonts w:eastAsia="Times New Roman"/>
          <w:szCs w:val="24"/>
        </w:rPr>
        <w:t>τ</w:t>
      </w:r>
      <w:r w:rsidRPr="000D4274">
        <w:rPr>
          <w:rFonts w:eastAsia="Times New Roman"/>
          <w:szCs w:val="24"/>
        </w:rPr>
        <w:t>όση μεγάλη προσφορά</w:t>
      </w:r>
      <w:r>
        <w:rPr>
          <w:rFonts w:eastAsia="Times New Roman"/>
          <w:szCs w:val="24"/>
        </w:rPr>
        <w:t>,</w:t>
      </w:r>
      <w:r w:rsidRPr="000D4274">
        <w:rPr>
          <w:rFonts w:eastAsia="Times New Roman"/>
          <w:szCs w:val="24"/>
        </w:rPr>
        <w:t xml:space="preserve"> διαλύθηκε</w:t>
      </w:r>
      <w:r>
        <w:rPr>
          <w:rFonts w:eastAsia="Times New Roman"/>
          <w:szCs w:val="24"/>
        </w:rPr>
        <w:t>.</w:t>
      </w:r>
      <w:r w:rsidRPr="000D4274">
        <w:rPr>
          <w:rFonts w:eastAsia="Times New Roman"/>
          <w:szCs w:val="24"/>
        </w:rPr>
        <w:t xml:space="preserve"> </w:t>
      </w:r>
      <w:r>
        <w:rPr>
          <w:rFonts w:eastAsia="Times New Roman"/>
          <w:szCs w:val="24"/>
        </w:rPr>
        <w:t>Η</w:t>
      </w:r>
      <w:r w:rsidRPr="000D4274">
        <w:rPr>
          <w:rFonts w:eastAsia="Times New Roman"/>
          <w:szCs w:val="24"/>
        </w:rPr>
        <w:t xml:space="preserve"> απάντηση</w:t>
      </w:r>
      <w:r>
        <w:rPr>
          <w:rFonts w:eastAsia="Times New Roman"/>
          <w:szCs w:val="24"/>
        </w:rPr>
        <w:t>,</w:t>
      </w:r>
      <w:r w:rsidRPr="000D4274">
        <w:rPr>
          <w:rFonts w:eastAsia="Times New Roman"/>
          <w:szCs w:val="24"/>
        </w:rPr>
        <w:t xml:space="preserve"> </w:t>
      </w:r>
      <w:r>
        <w:rPr>
          <w:rFonts w:eastAsia="Times New Roman"/>
          <w:szCs w:val="24"/>
        </w:rPr>
        <w:t xml:space="preserve">όχι σύμφωνα </w:t>
      </w:r>
      <w:r w:rsidRPr="000D4274">
        <w:rPr>
          <w:rFonts w:eastAsia="Times New Roman"/>
          <w:szCs w:val="24"/>
        </w:rPr>
        <w:t>με τα δικά μας λόγια</w:t>
      </w:r>
      <w:r>
        <w:rPr>
          <w:rFonts w:eastAsia="Times New Roman"/>
          <w:szCs w:val="24"/>
        </w:rPr>
        <w:t>,</w:t>
      </w:r>
      <w:r w:rsidRPr="000D4274">
        <w:rPr>
          <w:rFonts w:eastAsia="Times New Roman"/>
          <w:szCs w:val="24"/>
        </w:rPr>
        <w:t xml:space="preserve"> </w:t>
      </w:r>
      <w:r>
        <w:rPr>
          <w:rFonts w:eastAsia="Times New Roman"/>
          <w:szCs w:val="24"/>
        </w:rPr>
        <w:t>-</w:t>
      </w:r>
      <w:r w:rsidRPr="000D4274">
        <w:rPr>
          <w:rFonts w:eastAsia="Times New Roman"/>
          <w:szCs w:val="24"/>
        </w:rPr>
        <w:t>τελειώνω</w:t>
      </w:r>
      <w:r>
        <w:rPr>
          <w:rFonts w:eastAsia="Times New Roman"/>
          <w:szCs w:val="24"/>
        </w:rPr>
        <w:t>, κύριε Π</w:t>
      </w:r>
      <w:r w:rsidRPr="000D4274">
        <w:rPr>
          <w:rFonts w:eastAsia="Times New Roman"/>
          <w:szCs w:val="24"/>
        </w:rPr>
        <w:t>ρόεδρε</w:t>
      </w:r>
      <w:r>
        <w:rPr>
          <w:rFonts w:eastAsia="Times New Roman"/>
          <w:szCs w:val="24"/>
        </w:rPr>
        <w:t>-</w:t>
      </w:r>
      <w:r w:rsidRPr="000D4274">
        <w:rPr>
          <w:rFonts w:eastAsia="Times New Roman"/>
          <w:szCs w:val="24"/>
        </w:rPr>
        <w:t xml:space="preserve"> αλλά μπορείτε να πάτε όλοι σας στο διαδίκτυο στην ιστοσελίδα του Συνδέσμου Αποφοίτων Στρατιωτικής Σ</w:t>
      </w:r>
      <w:r>
        <w:rPr>
          <w:rFonts w:eastAsia="Times New Roman"/>
          <w:szCs w:val="24"/>
        </w:rPr>
        <w:t>χολής Ευελπίδων τάξεως του 1976, ό</w:t>
      </w:r>
      <w:r w:rsidRPr="000D4274">
        <w:rPr>
          <w:rFonts w:eastAsia="Times New Roman"/>
          <w:szCs w:val="24"/>
        </w:rPr>
        <w:t>που θα δείτε</w:t>
      </w:r>
      <w:r>
        <w:rPr>
          <w:rFonts w:eastAsia="Times New Roman"/>
          <w:szCs w:val="24"/>
        </w:rPr>
        <w:t>,</w:t>
      </w:r>
      <w:r w:rsidRPr="000D4274">
        <w:rPr>
          <w:rFonts w:eastAsia="Times New Roman"/>
          <w:szCs w:val="24"/>
        </w:rPr>
        <w:t xml:space="preserve"> αν αναζητήσετε</w:t>
      </w:r>
      <w:r>
        <w:rPr>
          <w:rFonts w:eastAsia="Times New Roman"/>
          <w:szCs w:val="24"/>
        </w:rPr>
        <w:t>,</w:t>
      </w:r>
      <w:r w:rsidRPr="000D4274">
        <w:rPr>
          <w:rFonts w:eastAsia="Times New Roman"/>
          <w:szCs w:val="24"/>
        </w:rPr>
        <w:t xml:space="preserve"> </w:t>
      </w:r>
      <w:r>
        <w:rPr>
          <w:rFonts w:eastAsia="Times New Roman"/>
          <w:szCs w:val="24"/>
        </w:rPr>
        <w:t xml:space="preserve">ότι υπήρχαν </w:t>
      </w:r>
      <w:r w:rsidRPr="000D4274">
        <w:rPr>
          <w:rFonts w:eastAsia="Times New Roman"/>
          <w:szCs w:val="24"/>
        </w:rPr>
        <w:t xml:space="preserve">διάφορα </w:t>
      </w:r>
      <w:r>
        <w:rPr>
          <w:rFonts w:eastAsia="Times New Roman"/>
          <w:szCs w:val="24"/>
        </w:rPr>
        <w:t>αντικρ</w:t>
      </w:r>
      <w:r w:rsidRPr="000D4274">
        <w:rPr>
          <w:rFonts w:eastAsia="Times New Roman"/>
          <w:szCs w:val="24"/>
        </w:rPr>
        <w:t xml:space="preserve">ουόμενα συμφέροντα </w:t>
      </w:r>
      <w:r>
        <w:rPr>
          <w:rFonts w:eastAsia="Times New Roman"/>
          <w:szCs w:val="24"/>
        </w:rPr>
        <w:t>στην πολιτική της τότε εκάστοτε</w:t>
      </w:r>
      <w:r w:rsidRPr="000D4274">
        <w:rPr>
          <w:rFonts w:eastAsia="Times New Roman"/>
          <w:szCs w:val="24"/>
        </w:rPr>
        <w:t xml:space="preserve"> κυβ</w:t>
      </w:r>
      <w:r>
        <w:rPr>
          <w:rFonts w:eastAsia="Times New Roman"/>
          <w:szCs w:val="24"/>
        </w:rPr>
        <w:t xml:space="preserve">έρνησης. </w:t>
      </w:r>
    </w:p>
    <w:p w14:paraId="5218DCA4" w14:textId="77777777" w:rsidR="00BE48FC" w:rsidRDefault="008F016C">
      <w:pPr>
        <w:spacing w:line="600" w:lineRule="auto"/>
        <w:ind w:firstLine="720"/>
        <w:jc w:val="both"/>
        <w:rPr>
          <w:rFonts w:eastAsia="Times New Roman"/>
          <w:szCs w:val="24"/>
        </w:rPr>
      </w:pPr>
      <w:r>
        <w:rPr>
          <w:rFonts w:eastAsia="Times New Roman"/>
          <w:szCs w:val="24"/>
        </w:rPr>
        <w:t>Α</w:t>
      </w:r>
      <w:r w:rsidRPr="000D4274">
        <w:rPr>
          <w:rFonts w:eastAsia="Times New Roman"/>
          <w:szCs w:val="24"/>
        </w:rPr>
        <w:t>πό τη δεκαετία</w:t>
      </w:r>
      <w:r>
        <w:rPr>
          <w:rFonts w:eastAsia="Times New Roman"/>
          <w:szCs w:val="24"/>
        </w:rPr>
        <w:t>,</w:t>
      </w:r>
      <w:r w:rsidRPr="000D4274">
        <w:rPr>
          <w:rFonts w:eastAsia="Times New Roman"/>
          <w:szCs w:val="24"/>
        </w:rPr>
        <w:t xml:space="preserve"> </w:t>
      </w:r>
      <w:r>
        <w:rPr>
          <w:rFonts w:eastAsia="Times New Roman"/>
          <w:szCs w:val="24"/>
        </w:rPr>
        <w:t>λ</w:t>
      </w:r>
      <w:r w:rsidRPr="000D4274">
        <w:rPr>
          <w:rFonts w:eastAsia="Times New Roman"/>
          <w:szCs w:val="24"/>
        </w:rPr>
        <w:t>οιπόν</w:t>
      </w:r>
      <w:r>
        <w:rPr>
          <w:rFonts w:eastAsia="Times New Roman"/>
          <w:szCs w:val="24"/>
        </w:rPr>
        <w:t>,</w:t>
      </w:r>
      <w:r w:rsidRPr="000D4274">
        <w:rPr>
          <w:rFonts w:eastAsia="Times New Roman"/>
          <w:szCs w:val="24"/>
        </w:rPr>
        <w:t xml:space="preserve"> του </w:t>
      </w:r>
      <w:r>
        <w:rPr>
          <w:rFonts w:eastAsia="Times New Roman"/>
          <w:szCs w:val="24"/>
        </w:rPr>
        <w:t>19</w:t>
      </w:r>
      <w:r w:rsidRPr="000D4274">
        <w:rPr>
          <w:rFonts w:eastAsia="Times New Roman"/>
          <w:szCs w:val="24"/>
        </w:rPr>
        <w:t xml:space="preserve">80 ζητούσαν από τις κυβερνήσεις την περικοπή πιστώσεων προς </w:t>
      </w:r>
      <w:r>
        <w:rPr>
          <w:rFonts w:eastAsia="Times New Roman"/>
          <w:szCs w:val="24"/>
        </w:rPr>
        <w:t>τις ΜΟΜΑ</w:t>
      </w:r>
      <w:r w:rsidRPr="000D4274">
        <w:rPr>
          <w:rFonts w:eastAsia="Times New Roman"/>
          <w:szCs w:val="24"/>
        </w:rPr>
        <w:t xml:space="preserve"> για την εκτέλεση έργων</w:t>
      </w:r>
      <w:r>
        <w:rPr>
          <w:rFonts w:eastAsia="Times New Roman"/>
          <w:szCs w:val="24"/>
        </w:rPr>
        <w:t>.</w:t>
      </w:r>
      <w:r w:rsidRPr="000D4274">
        <w:rPr>
          <w:rFonts w:eastAsia="Times New Roman"/>
          <w:szCs w:val="24"/>
        </w:rPr>
        <w:t xml:space="preserve"> </w:t>
      </w:r>
      <w:r>
        <w:rPr>
          <w:rFonts w:eastAsia="Times New Roman"/>
          <w:szCs w:val="24"/>
        </w:rPr>
        <w:t>Σ</w:t>
      </w:r>
      <w:r w:rsidRPr="000D4274">
        <w:rPr>
          <w:rFonts w:eastAsia="Times New Roman"/>
          <w:szCs w:val="24"/>
        </w:rPr>
        <w:t>τη συνέχεια</w:t>
      </w:r>
      <w:r>
        <w:rPr>
          <w:rFonts w:eastAsia="Times New Roman"/>
          <w:szCs w:val="24"/>
        </w:rPr>
        <w:t>,</w:t>
      </w:r>
      <w:r w:rsidRPr="000D4274">
        <w:rPr>
          <w:rFonts w:eastAsia="Times New Roman"/>
          <w:szCs w:val="24"/>
        </w:rPr>
        <w:t xml:space="preserve"> φυσικά</w:t>
      </w:r>
      <w:r>
        <w:rPr>
          <w:rFonts w:eastAsia="Times New Roman"/>
          <w:szCs w:val="24"/>
        </w:rPr>
        <w:t>,</w:t>
      </w:r>
      <w:r w:rsidRPr="000D4274">
        <w:rPr>
          <w:rFonts w:eastAsia="Times New Roman"/>
          <w:szCs w:val="24"/>
        </w:rPr>
        <w:t xml:space="preserve"> άρχισε να αναπτύσσεται μέσα στο πολιτικό προσωπικό των </w:t>
      </w:r>
      <w:r>
        <w:rPr>
          <w:rFonts w:eastAsia="Times New Roman"/>
          <w:szCs w:val="24"/>
        </w:rPr>
        <w:t>ΜΟΜΑ</w:t>
      </w:r>
      <w:r w:rsidRPr="000D4274">
        <w:rPr>
          <w:rFonts w:eastAsia="Times New Roman"/>
          <w:szCs w:val="24"/>
        </w:rPr>
        <w:t xml:space="preserve"> ο διορισμός υ</w:t>
      </w:r>
      <w:r>
        <w:rPr>
          <w:rFonts w:eastAsia="Times New Roman"/>
          <w:szCs w:val="24"/>
        </w:rPr>
        <w:t>παλλήλων</w:t>
      </w:r>
      <w:r w:rsidRPr="000D4274">
        <w:rPr>
          <w:rFonts w:eastAsia="Times New Roman"/>
          <w:szCs w:val="24"/>
        </w:rPr>
        <w:t xml:space="preserve"> σε βάρ</w:t>
      </w:r>
      <w:r>
        <w:rPr>
          <w:rFonts w:eastAsia="Times New Roman"/>
          <w:szCs w:val="24"/>
        </w:rPr>
        <w:t>ος πιστώσεων των έργων,</w:t>
      </w:r>
      <w:r>
        <w:rPr>
          <w:rFonts w:eastAsia="Times New Roman"/>
          <w:szCs w:val="24"/>
        </w:rPr>
        <w:t xml:space="preserve"> με </w:t>
      </w:r>
      <w:r w:rsidRPr="000D4274">
        <w:rPr>
          <w:rFonts w:eastAsia="Times New Roman"/>
          <w:szCs w:val="24"/>
        </w:rPr>
        <w:t>αποτέλεσμα</w:t>
      </w:r>
      <w:r>
        <w:rPr>
          <w:rFonts w:eastAsia="Times New Roman"/>
          <w:szCs w:val="24"/>
        </w:rPr>
        <w:t xml:space="preserve"> η</w:t>
      </w:r>
      <w:r w:rsidRPr="000D4274">
        <w:rPr>
          <w:rFonts w:eastAsia="Times New Roman"/>
          <w:szCs w:val="24"/>
        </w:rPr>
        <w:t xml:space="preserve"> εκτέλεση πολλών εξ αυτών των έργων να κρίνεται οικονομικά μη συμφέρουσα</w:t>
      </w:r>
      <w:r>
        <w:rPr>
          <w:rFonts w:eastAsia="Times New Roman"/>
          <w:szCs w:val="24"/>
        </w:rPr>
        <w:t>.</w:t>
      </w:r>
    </w:p>
    <w:p w14:paraId="5218DCA5" w14:textId="77777777" w:rsidR="00BE48FC" w:rsidRDefault="008F016C">
      <w:pPr>
        <w:spacing w:line="600" w:lineRule="auto"/>
        <w:ind w:firstLine="720"/>
        <w:jc w:val="both"/>
        <w:rPr>
          <w:rFonts w:eastAsia="Times New Roman"/>
          <w:szCs w:val="24"/>
        </w:rPr>
      </w:pPr>
      <w:r>
        <w:rPr>
          <w:rFonts w:eastAsia="Times New Roman"/>
          <w:szCs w:val="24"/>
        </w:rPr>
        <w:t>Τ</w:t>
      </w:r>
      <w:r w:rsidRPr="000D4274">
        <w:rPr>
          <w:rFonts w:eastAsia="Times New Roman"/>
          <w:szCs w:val="24"/>
        </w:rPr>
        <w:t>έλος</w:t>
      </w:r>
      <w:r>
        <w:rPr>
          <w:rFonts w:eastAsia="Times New Roman"/>
          <w:szCs w:val="24"/>
        </w:rPr>
        <w:t>,</w:t>
      </w:r>
      <w:r w:rsidRPr="000D4274">
        <w:rPr>
          <w:rFonts w:eastAsia="Times New Roman"/>
          <w:szCs w:val="24"/>
        </w:rPr>
        <w:t xml:space="preserve"> όπως ανέφερα και πριν</w:t>
      </w:r>
      <w:r>
        <w:rPr>
          <w:rFonts w:eastAsia="Times New Roman"/>
          <w:szCs w:val="24"/>
        </w:rPr>
        <w:t>,</w:t>
      </w:r>
      <w:r w:rsidRPr="000D4274">
        <w:rPr>
          <w:rFonts w:eastAsia="Times New Roman"/>
          <w:szCs w:val="24"/>
        </w:rPr>
        <w:t xml:space="preserve"> στη δεκαετία του </w:t>
      </w:r>
      <w:r>
        <w:rPr>
          <w:rFonts w:eastAsia="Times New Roman"/>
          <w:szCs w:val="24"/>
        </w:rPr>
        <w:t>19</w:t>
      </w:r>
      <w:r w:rsidRPr="000D4274">
        <w:rPr>
          <w:rFonts w:eastAsia="Times New Roman"/>
          <w:szCs w:val="24"/>
        </w:rPr>
        <w:t>90</w:t>
      </w:r>
      <w:r>
        <w:rPr>
          <w:rFonts w:eastAsia="Times New Roman"/>
          <w:szCs w:val="24"/>
        </w:rPr>
        <w:t>,</w:t>
      </w:r>
      <w:r w:rsidRPr="000D4274">
        <w:rPr>
          <w:rFonts w:eastAsia="Times New Roman"/>
          <w:szCs w:val="24"/>
        </w:rPr>
        <w:t xml:space="preserve"> μετά από έντονες πιέσεις μεγαλοεργολάβων και μεγ</w:t>
      </w:r>
      <w:r>
        <w:rPr>
          <w:rFonts w:eastAsia="Times New Roman"/>
          <w:szCs w:val="24"/>
        </w:rPr>
        <w:t>αλο</w:t>
      </w:r>
      <w:r w:rsidRPr="000D4274">
        <w:rPr>
          <w:rFonts w:eastAsia="Times New Roman"/>
          <w:szCs w:val="24"/>
        </w:rPr>
        <w:t>εκδοτών</w:t>
      </w:r>
      <w:r>
        <w:rPr>
          <w:rFonts w:eastAsia="Times New Roman"/>
          <w:szCs w:val="24"/>
        </w:rPr>
        <w:t>,</w:t>
      </w:r>
      <w:r w:rsidRPr="000D4274">
        <w:rPr>
          <w:rFonts w:eastAsia="Times New Roman"/>
          <w:szCs w:val="24"/>
        </w:rPr>
        <w:t xml:space="preserve"> η κυβέρνηση αποφάσισε με αυτό</w:t>
      </w:r>
      <w:r>
        <w:rPr>
          <w:rFonts w:eastAsia="Times New Roman"/>
          <w:szCs w:val="24"/>
        </w:rPr>
        <w:t>ν</w:t>
      </w:r>
      <w:r w:rsidRPr="000D4274">
        <w:rPr>
          <w:rFonts w:eastAsia="Times New Roman"/>
          <w:szCs w:val="24"/>
        </w:rPr>
        <w:t xml:space="preserve"> το</w:t>
      </w:r>
      <w:r>
        <w:rPr>
          <w:rFonts w:eastAsia="Times New Roman"/>
          <w:szCs w:val="24"/>
        </w:rPr>
        <w:t>ν</w:t>
      </w:r>
      <w:r w:rsidRPr="000D4274">
        <w:rPr>
          <w:rFonts w:eastAsia="Times New Roman"/>
          <w:szCs w:val="24"/>
        </w:rPr>
        <w:t xml:space="preserve"> νόμο να καταργήσει</w:t>
      </w:r>
      <w:r w:rsidRPr="000D4274">
        <w:rPr>
          <w:rFonts w:eastAsia="Times New Roman"/>
          <w:szCs w:val="24"/>
        </w:rPr>
        <w:t xml:space="preserve"> τη </w:t>
      </w:r>
      <w:r>
        <w:rPr>
          <w:rFonts w:eastAsia="Times New Roman"/>
          <w:szCs w:val="24"/>
        </w:rPr>
        <w:t>ΜΟΜΑ.</w:t>
      </w:r>
      <w:r w:rsidRPr="000D4274">
        <w:rPr>
          <w:rFonts w:eastAsia="Times New Roman"/>
          <w:szCs w:val="24"/>
        </w:rPr>
        <w:t xml:space="preserve"> </w:t>
      </w:r>
    </w:p>
    <w:p w14:paraId="5218DCA6"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 xml:space="preserve">Πιστέψτε με, θέλοντας να κάνω μία αναζήτηση στο διαδίκτυο πληκτρολογώντας «σκάνδαλο </w:t>
      </w:r>
      <w:r>
        <w:rPr>
          <w:rFonts w:eastAsia="Times New Roman" w:cs="Times New Roman"/>
          <w:szCs w:val="24"/>
          <w:lang w:val="en-US"/>
        </w:rPr>
        <w:t>MOMA</w:t>
      </w:r>
      <w:r>
        <w:rPr>
          <w:rFonts w:eastAsia="Times New Roman" w:cs="Times New Roman"/>
          <w:szCs w:val="24"/>
        </w:rPr>
        <w:t>»</w:t>
      </w:r>
      <w:r>
        <w:rPr>
          <w:rFonts w:eastAsia="Times New Roman" w:cs="Times New Roman"/>
          <w:szCs w:val="24"/>
        </w:rPr>
        <w:t>,</w:t>
      </w:r>
      <w:r w:rsidRPr="00EB481A">
        <w:rPr>
          <w:rFonts w:eastAsia="Times New Roman" w:cs="Times New Roman"/>
          <w:szCs w:val="24"/>
        </w:rPr>
        <w:t xml:space="preserve"> </w:t>
      </w:r>
      <w:r>
        <w:rPr>
          <w:rFonts w:eastAsia="Times New Roman" w:cs="Times New Roman"/>
          <w:szCs w:val="24"/>
        </w:rPr>
        <w:t>το μόνο που προέκυψε ήταν «σκάνδαλο Ρόμα», η ιταλική ομάδα ποδοσφαίρου. Δεν υπήρξε ούτε ένα σκάνδαλο επί διαχείρισης ΜΟΜΑ.</w:t>
      </w:r>
    </w:p>
    <w:p w14:paraId="5218DCA7"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 xml:space="preserve">Η Χρυσή Αυγή δεσμεύεται ότι </w:t>
      </w:r>
      <w:r>
        <w:rPr>
          <w:rFonts w:eastAsia="Times New Roman" w:cs="Times New Roman"/>
          <w:szCs w:val="24"/>
        </w:rPr>
        <w:t>όταν θελήσει ο Θεός και μας δώσει να εξουσιάσουμε αυτόν τον τόπο, θα επανιδρύσουμε και θα επαναλειτουργήσουμε τη ΜΟΜΑ, γιατί η ΜΟΜΑ είχε δώσει πάρα πολλές λύσεις. Δεν απασχολούσε μόνο μόνιμο στρατιωτικό προσωπικό, αλλά είχε και πολιτικό προσωπικό, το οποίο</w:t>
      </w:r>
      <w:r>
        <w:rPr>
          <w:rFonts w:eastAsia="Times New Roman" w:cs="Times New Roman"/>
          <w:szCs w:val="24"/>
        </w:rPr>
        <w:t xml:space="preserve"> είχε και την αντίστοιχη τεχνογνωσία.</w:t>
      </w:r>
    </w:p>
    <w:p w14:paraId="5218DCA8"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Ευχαριστώ πολύ.</w:t>
      </w:r>
    </w:p>
    <w:p w14:paraId="5218DCA9" w14:textId="77777777" w:rsidR="00BE48FC" w:rsidRDefault="008F016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Χρυσής Αυγής)</w:t>
      </w:r>
    </w:p>
    <w:p w14:paraId="5218DCAA" w14:textId="77777777" w:rsidR="00BE48FC" w:rsidRDefault="008F016C">
      <w:pPr>
        <w:spacing w:line="600" w:lineRule="auto"/>
        <w:ind w:firstLine="720"/>
        <w:jc w:val="both"/>
        <w:rPr>
          <w:rFonts w:eastAsia="Times New Roman" w:cs="Times New Roman"/>
          <w:szCs w:val="24"/>
        </w:rPr>
      </w:pPr>
      <w:r w:rsidRPr="00744B3F">
        <w:rPr>
          <w:rFonts w:eastAsia="Times New Roman" w:cs="Times New Roman"/>
          <w:b/>
          <w:szCs w:val="24"/>
        </w:rPr>
        <w:t xml:space="preserve">ΠΡΟΕΔΡΕΥΩΝ (Γεώργιος Βαρεμένος): </w:t>
      </w:r>
      <w:r>
        <w:rPr>
          <w:rFonts w:eastAsia="Times New Roman" w:cs="Times New Roman"/>
          <w:szCs w:val="24"/>
        </w:rPr>
        <w:t>Τον λόγο έχει ο Υπουργός κ. Χρήστος Σπίρτζης.</w:t>
      </w:r>
    </w:p>
    <w:p w14:paraId="5218DCAB" w14:textId="77777777" w:rsidR="00BE48FC" w:rsidRDefault="008F016C">
      <w:pPr>
        <w:spacing w:line="600" w:lineRule="auto"/>
        <w:ind w:firstLine="720"/>
        <w:jc w:val="both"/>
        <w:rPr>
          <w:rFonts w:eastAsia="Times New Roman" w:cs="Times New Roman"/>
          <w:szCs w:val="24"/>
        </w:rPr>
      </w:pPr>
      <w:r w:rsidRPr="00B35648">
        <w:rPr>
          <w:rFonts w:eastAsia="Times New Roman" w:cs="Times New Roman"/>
          <w:b/>
          <w:szCs w:val="24"/>
        </w:rPr>
        <w:t>ΧΡΗΣΤΟΣ ΣΠΙΡΤΖΗΣ (Υπουργός Υποδομών και Μεταφορών):</w:t>
      </w:r>
      <w:r>
        <w:rPr>
          <w:rFonts w:eastAsia="Times New Roman" w:cs="Times New Roman"/>
          <w:szCs w:val="24"/>
        </w:rPr>
        <w:t xml:space="preserve"> Κύριε Πρόεδρε, αξιότι</w:t>
      </w:r>
      <w:r>
        <w:rPr>
          <w:rFonts w:eastAsia="Times New Roman" w:cs="Times New Roman"/>
          <w:szCs w:val="24"/>
        </w:rPr>
        <w:t>μοι κύριοι συνάδελφοι, συνήθως οι κυρώσεις σύμβασης και οι δημόσιες συμβάσεις αποτελούν εξειδικευμένα θέματα στη διαδικασία, στον σχεδιασμό, στις προϋποθέσεις γι’ αυτό και δίνεται η δυνατότητα σε λαϊκίστικες δυνάμεις να στρεβλώνουν την αλήθεια.</w:t>
      </w:r>
    </w:p>
    <w:p w14:paraId="5218DCAC"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Θα προσπαθή</w:t>
      </w:r>
      <w:r>
        <w:rPr>
          <w:rFonts w:eastAsia="Times New Roman" w:cs="Times New Roman"/>
          <w:szCs w:val="24"/>
        </w:rPr>
        <w:t>σουμε, λοιπόν, να αναδείξουμε αυτά τα σημεία, γιατί, αγαπητοί συνάδελφοι της Νέας Δημοκρατίας και όσοι σας στηρίζουν και σας ακολουθούν και στην τακτική σας, όπως ο κ. Μανιάτης, έχετε θράσος για να τα λέτε αυτά που λέτε σήμερα στη Βουλή.</w:t>
      </w:r>
    </w:p>
    <w:p w14:paraId="5218DCAD"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Κύριε Καραμανλή, σ</w:t>
      </w:r>
      <w:r>
        <w:rPr>
          <w:rFonts w:eastAsia="Times New Roman" w:cs="Times New Roman"/>
          <w:szCs w:val="24"/>
        </w:rPr>
        <w:t>ε μία κοινοβουλευτική περίοδο</w:t>
      </w:r>
      <w:r>
        <w:rPr>
          <w:rFonts w:eastAsia="Times New Roman" w:cs="Times New Roman"/>
          <w:szCs w:val="24"/>
        </w:rPr>
        <w:t>,</w:t>
      </w:r>
      <w:r>
        <w:rPr>
          <w:rFonts w:eastAsia="Times New Roman" w:cs="Times New Roman"/>
          <w:szCs w:val="24"/>
        </w:rPr>
        <w:t xml:space="preserve"> ποτέ δεν έχετε ολοκληρώσει ούτε ένα έργο αξίας 300.000 ευρώ. Σας προκαλώ να μας πείτε ένα έργο από το 1974, από το 1944, από το 1924 που η παράταξή </w:t>
      </w:r>
      <w:r>
        <w:rPr>
          <w:rFonts w:eastAsia="Times New Roman" w:cs="Times New Roman"/>
          <w:szCs w:val="24"/>
        </w:rPr>
        <w:t>σας,</w:t>
      </w:r>
      <w:r>
        <w:rPr>
          <w:rFonts w:eastAsia="Times New Roman" w:cs="Times New Roman"/>
          <w:szCs w:val="24"/>
        </w:rPr>
        <w:t xml:space="preserve"> σε μία κοινοβουλευτική περίοδο</w:t>
      </w:r>
      <w:r>
        <w:rPr>
          <w:rFonts w:eastAsia="Times New Roman" w:cs="Times New Roman"/>
          <w:szCs w:val="24"/>
        </w:rPr>
        <w:t>,</w:t>
      </w:r>
      <w:r>
        <w:rPr>
          <w:rFonts w:eastAsia="Times New Roman" w:cs="Times New Roman"/>
          <w:szCs w:val="24"/>
        </w:rPr>
        <w:t xml:space="preserve"> έχει ξεκινήσει και έχει ολοκληρώσει.</w:t>
      </w:r>
    </w:p>
    <w:p w14:paraId="5218DCAE"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Αυτ</w:t>
      </w:r>
      <w:r>
        <w:rPr>
          <w:rFonts w:eastAsia="Times New Roman" w:cs="Times New Roman"/>
          <w:szCs w:val="24"/>
        </w:rPr>
        <w:t xml:space="preserve">ό ήταν το παράδειγμα που σας έφερα με τη Μενεμένη και ας ήταν «μικρού προϋπολογισμού». </w:t>
      </w:r>
    </w:p>
    <w:p w14:paraId="5218DCAF"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 xml:space="preserve">Αναφέρετε συνέχεια ανακρίβειες, όπως για παράδειγμα αυτό που είπατε πριν για το </w:t>
      </w:r>
      <w:r>
        <w:rPr>
          <w:rFonts w:eastAsia="Times New Roman" w:cs="Times New Roman"/>
          <w:szCs w:val="24"/>
        </w:rPr>
        <w:t xml:space="preserve">έργο </w:t>
      </w:r>
      <w:r>
        <w:rPr>
          <w:rFonts w:eastAsia="Times New Roman" w:cs="Times New Roman"/>
          <w:szCs w:val="24"/>
        </w:rPr>
        <w:t>Πάτρα-Πύργος, αν τηρούμε τον νόμο που ψηφίσαμε, γιατί δεν έχουν γίνει απαλλοτριώσει</w:t>
      </w:r>
      <w:r>
        <w:rPr>
          <w:rFonts w:eastAsia="Times New Roman" w:cs="Times New Roman"/>
          <w:szCs w:val="24"/>
        </w:rPr>
        <w:t xml:space="preserve">ς. Έχουν γίνει απαλλοτριώσεις. Εντάχθηκαν, κύριε Καραμανλή, όλα τα κρίσιμα έργα του Υπουργείου και όχι μόνο. Και το ίδιο κάνουμε στα έργα των περιφερειών, των δήμων, στο 7Α. </w:t>
      </w:r>
    </w:p>
    <w:p w14:paraId="5218DCB0"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Και συνήθως για ποια τμήματα των αυτοκινητοδρόμων κόπτονται κάποιοι Βουλευτές; Γι</w:t>
      </w:r>
      <w:r>
        <w:rPr>
          <w:rFonts w:eastAsia="Times New Roman" w:cs="Times New Roman"/>
          <w:szCs w:val="24"/>
        </w:rPr>
        <w:t>’ αυτά</w:t>
      </w:r>
      <w:r>
        <w:rPr>
          <w:rFonts w:eastAsia="Times New Roman" w:cs="Times New Roman"/>
          <w:szCs w:val="24"/>
        </w:rPr>
        <w:t>,</w:t>
      </w:r>
      <w:r>
        <w:rPr>
          <w:rFonts w:eastAsia="Times New Roman" w:cs="Times New Roman"/>
          <w:szCs w:val="24"/>
        </w:rPr>
        <w:t xml:space="preserve"> που οι κυβερνήσεις του ΠΑΣΟΚ και της Νέας Δημοκρατίας εξαίρεσαν από τις παραχωρήσεις. Και κυρίως</w:t>
      </w:r>
      <w:r>
        <w:rPr>
          <w:rFonts w:eastAsia="Times New Roman" w:cs="Times New Roman"/>
          <w:szCs w:val="24"/>
        </w:rPr>
        <w:t>,</w:t>
      </w:r>
      <w:r>
        <w:rPr>
          <w:rFonts w:eastAsia="Times New Roman" w:cs="Times New Roman"/>
          <w:szCs w:val="24"/>
        </w:rPr>
        <w:t xml:space="preserve"> κόπτονται οι Βουλευτές</w:t>
      </w:r>
      <w:r>
        <w:rPr>
          <w:rFonts w:eastAsia="Times New Roman" w:cs="Times New Roman"/>
          <w:szCs w:val="24"/>
        </w:rPr>
        <w:t>,</w:t>
      </w:r>
      <w:r>
        <w:rPr>
          <w:rFonts w:eastAsia="Times New Roman" w:cs="Times New Roman"/>
          <w:szCs w:val="24"/>
        </w:rPr>
        <w:t xml:space="preserve"> που είναι από τις περιοχές</w:t>
      </w:r>
      <w:r>
        <w:rPr>
          <w:rFonts w:eastAsia="Times New Roman" w:cs="Times New Roman"/>
          <w:szCs w:val="24"/>
        </w:rPr>
        <w:t>,</w:t>
      </w:r>
      <w:r>
        <w:rPr>
          <w:rFonts w:eastAsia="Times New Roman" w:cs="Times New Roman"/>
          <w:szCs w:val="24"/>
        </w:rPr>
        <w:t xml:space="preserve"> που βγήκαν έξω από τις παραχωρήσεις τα οδικά δίκτυα, δηλαδή της Ηλείας, των Τρικάλων, της Φθιώτιδα</w:t>
      </w:r>
      <w:r>
        <w:rPr>
          <w:rFonts w:eastAsia="Times New Roman" w:cs="Times New Roman"/>
          <w:szCs w:val="24"/>
        </w:rPr>
        <w:t>ς. Οι Βουλευτές της Νέας Δημοκρατίας και του ΠΑΣΟΚ, που ψήφισαν να βγουν αυτά τα τμήματα των αυτοκινητοδρόμων έξω από τις παραχωρήσεις, έρχονται εδώ και κλαίνε τώρα</w:t>
      </w:r>
      <w:r>
        <w:rPr>
          <w:rFonts w:eastAsia="Times New Roman" w:cs="Times New Roman"/>
          <w:szCs w:val="24"/>
        </w:rPr>
        <w:t>,</w:t>
      </w:r>
      <w:r>
        <w:rPr>
          <w:rFonts w:eastAsia="Times New Roman" w:cs="Times New Roman"/>
          <w:szCs w:val="24"/>
        </w:rPr>
        <w:t xml:space="preserve"> ότι εμείς καθυστερήσαμε.</w:t>
      </w:r>
    </w:p>
    <w:p w14:paraId="5218DCB1"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Θα εξαιρέσω την τοποθέτηση του κ. Μπαργιώτα, γιατί ήταν σε τελείω</w:t>
      </w:r>
      <w:r>
        <w:rPr>
          <w:rFonts w:eastAsia="Times New Roman" w:cs="Times New Roman"/>
          <w:szCs w:val="24"/>
        </w:rPr>
        <w:t xml:space="preserve">ς διαφορετικό ύφος. Όμως, θα ήθελα να του πω ότι έχουν γίνει πολύ μεγάλες αλλαγές στα δημόσια έργα και με τον ν.4412, αλλά και με τον ν.4413. Πιο συγκεκριμένα, δεν προβλεπόταν σε αυτά τα έργα παραχώρησης να υπάρχει ούτε προϋπολογισμός ούτε τεχνοοικονομικό </w:t>
      </w:r>
      <w:r>
        <w:rPr>
          <w:rFonts w:eastAsia="Times New Roman" w:cs="Times New Roman"/>
          <w:szCs w:val="24"/>
        </w:rPr>
        <w:t xml:space="preserve">μοντέλο δημοσιευμένο ούτε κοινωνική πρόνοια για το ύψος των διοδίων που είχατε θεσπίσει. Δεν μπορούν σήμερα να βγουν διαγωνισμοί και να καταλήξουν σε τέτοιου είδους συμβάσεις, όπως έγινε το 2007 και το 2006 και όπως αναθεωρήθηκαν το 2013 με το νέο θεσμικό </w:t>
      </w:r>
      <w:r>
        <w:rPr>
          <w:rFonts w:eastAsia="Times New Roman" w:cs="Times New Roman"/>
          <w:szCs w:val="24"/>
        </w:rPr>
        <w:t>πλαίσιο που έχουμε.</w:t>
      </w:r>
    </w:p>
    <w:p w14:paraId="5218DCB2"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Για να γίνω πιο συγκεκριμένος</w:t>
      </w:r>
      <w:r>
        <w:rPr>
          <w:rFonts w:eastAsia="Times New Roman" w:cs="Times New Roman"/>
          <w:szCs w:val="24"/>
        </w:rPr>
        <w:t>,</w:t>
      </w:r>
      <w:r>
        <w:rPr>
          <w:rFonts w:eastAsia="Times New Roman" w:cs="Times New Roman"/>
          <w:szCs w:val="24"/>
        </w:rPr>
        <w:t xml:space="preserve"> στις παρατηρήσεις που έκανε ο κ. Μπαργιώτας, θα ήθελα να του πω το εξής: Συνήθως στις καθυστερήσεις βαρύνονται οι κατασκευαστές, οι εργολήπτες. Σε αυτήν εδώ την περίπτωση, με τις συμβάσεις που είχαν προβλε</w:t>
      </w:r>
      <w:r>
        <w:rPr>
          <w:rFonts w:eastAsia="Times New Roman" w:cs="Times New Roman"/>
          <w:szCs w:val="24"/>
        </w:rPr>
        <w:t xml:space="preserve">φθεί -και θα το αναλύσουμε μετά αυτό- για πρώτη φορά τις καθυστερήσεις δεν τις χρεώθηκαν αυτοί που είχαν κερδίσει τους διαγωνισμούς, οι ανάδοχοι ούτε οι εργολάβοι ούτε οι παραχωρησιούχοι, αλλά το ελληνικό </w:t>
      </w:r>
      <w:r>
        <w:rPr>
          <w:rFonts w:eastAsia="Times New Roman" w:cs="Times New Roman"/>
          <w:szCs w:val="24"/>
        </w:rPr>
        <w:t>δ</w:t>
      </w:r>
      <w:r>
        <w:rPr>
          <w:rFonts w:eastAsia="Times New Roman" w:cs="Times New Roman"/>
          <w:szCs w:val="24"/>
        </w:rPr>
        <w:t xml:space="preserve">ημόσιο. </w:t>
      </w:r>
    </w:p>
    <w:p w14:paraId="5218DCB3"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 xml:space="preserve">Πώς  έγινε αυτό; Έγινε με δύο τρόπους. Ο </w:t>
      </w:r>
      <w:r>
        <w:rPr>
          <w:rFonts w:eastAsia="Times New Roman" w:cs="Times New Roman"/>
          <w:szCs w:val="24"/>
        </w:rPr>
        <w:t xml:space="preserve">πρώτος τρόπος ήταν η δέσμευση δύο φορές του ελληνικού </w:t>
      </w:r>
      <w:r>
        <w:rPr>
          <w:rFonts w:eastAsia="Times New Roman" w:cs="Times New Roman"/>
          <w:szCs w:val="24"/>
        </w:rPr>
        <w:t>δ</w:t>
      </w:r>
      <w:r>
        <w:rPr>
          <w:rFonts w:eastAsia="Times New Roman" w:cs="Times New Roman"/>
          <w:szCs w:val="24"/>
        </w:rPr>
        <w:t>ημοσίου από τις κυβερνήσεις που έκαναν τις συμβάσεις -και τις αναθεώρησαν- για την ολοκλήρωση των απαλλοτριώσεων, για την ολοκλήρωση των αρχαιολογικών εργασιών και των αδειοδοτήσεων και, βέβαια, από αυ</w:t>
      </w:r>
      <w:r>
        <w:rPr>
          <w:rFonts w:eastAsia="Times New Roman" w:cs="Times New Roman"/>
          <w:szCs w:val="24"/>
        </w:rPr>
        <w:t xml:space="preserve">τό που αποδέχθηκαν για τον </w:t>
      </w:r>
      <w:r w:rsidRPr="00EF7954">
        <w:rPr>
          <w:rFonts w:eastAsia="Times New Roman" w:cs="Times New Roman"/>
          <w:szCs w:val="24"/>
        </w:rPr>
        <w:t xml:space="preserve">τραπεζικό δανεισμό, </w:t>
      </w:r>
      <w:r>
        <w:rPr>
          <w:rFonts w:eastAsia="Times New Roman" w:cs="Times New Roman"/>
          <w:szCs w:val="24"/>
        </w:rPr>
        <w:t xml:space="preserve">όπου </w:t>
      </w:r>
      <w:r w:rsidRPr="00EF7954">
        <w:rPr>
          <w:rFonts w:eastAsia="Times New Roman" w:cs="Times New Roman"/>
          <w:szCs w:val="24"/>
        </w:rPr>
        <w:t>είχαν</w:t>
      </w:r>
      <w:r>
        <w:rPr>
          <w:rFonts w:eastAsia="Times New Roman" w:cs="Times New Roman"/>
          <w:szCs w:val="24"/>
        </w:rPr>
        <w:t xml:space="preserve"> προβλέψει να είναι οπισθοβαρής η χρηματοδότηση από το τραπεζικό σύστημα, από τις ιδιωτικές τράπεζες, ενώ υπήρχε ο όρος ότι οι τράπεζες μπορούσαν να σταματήσουν τη χρηματοδότηση</w:t>
      </w:r>
      <w:r>
        <w:rPr>
          <w:rFonts w:eastAsia="Times New Roman" w:cs="Times New Roman"/>
          <w:szCs w:val="24"/>
        </w:rPr>
        <w:t>,</w:t>
      </w:r>
      <w:r>
        <w:rPr>
          <w:rFonts w:eastAsia="Times New Roman" w:cs="Times New Roman"/>
          <w:szCs w:val="24"/>
        </w:rPr>
        <w:t xml:space="preserve"> όποτε έκριναν ότι δε</w:t>
      </w:r>
      <w:r>
        <w:rPr>
          <w:rFonts w:eastAsia="Times New Roman" w:cs="Times New Roman"/>
          <w:szCs w:val="24"/>
        </w:rPr>
        <w:t>ν θα καλύπτονταν τα έσοδα</w:t>
      </w:r>
      <w:r>
        <w:rPr>
          <w:rFonts w:eastAsia="Times New Roman" w:cs="Times New Roman"/>
          <w:szCs w:val="24"/>
        </w:rPr>
        <w:t>,</w:t>
      </w:r>
      <w:r>
        <w:rPr>
          <w:rFonts w:eastAsia="Times New Roman" w:cs="Times New Roman"/>
          <w:szCs w:val="24"/>
        </w:rPr>
        <w:t xml:space="preserve"> που είχαν προβλέψει στην προσφορά</w:t>
      </w:r>
      <w:r>
        <w:rPr>
          <w:rFonts w:eastAsia="Times New Roman" w:cs="Times New Roman"/>
          <w:szCs w:val="24"/>
        </w:rPr>
        <w:t>,</w:t>
      </w:r>
      <w:r>
        <w:rPr>
          <w:rFonts w:eastAsia="Times New Roman" w:cs="Times New Roman"/>
          <w:szCs w:val="24"/>
        </w:rPr>
        <w:t xml:space="preserve"> που είχαν δώσει. </w:t>
      </w:r>
    </w:p>
    <w:p w14:paraId="5218DCB4"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 xml:space="preserve">Επίσης, για να κλείσω με τα εισαγωγικά, θα πω το εξής: Κύριε Καραμανλή, είπατε και στην </w:t>
      </w:r>
      <w:r>
        <w:rPr>
          <w:rFonts w:eastAsia="Times New Roman" w:cs="Times New Roman"/>
          <w:szCs w:val="24"/>
        </w:rPr>
        <w:t>ε</w:t>
      </w:r>
      <w:r>
        <w:rPr>
          <w:rFonts w:eastAsia="Times New Roman" w:cs="Times New Roman"/>
          <w:szCs w:val="24"/>
        </w:rPr>
        <w:t xml:space="preserve">πιτροπή και σήμερα, ότι δεν έχουμε νέες συμβάσεις. Σας είπα μερικές από τις νέες συμβάσεις που έχουμε, γιατί έχουμε πάρα πολλές. </w:t>
      </w:r>
    </w:p>
    <w:p w14:paraId="5218DCB5"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Μας έχετε καταγγείλει και για σκάνδαλα γι</w:t>
      </w:r>
      <w:r>
        <w:rPr>
          <w:rFonts w:eastAsia="Times New Roman" w:cs="Times New Roman"/>
          <w:szCs w:val="24"/>
        </w:rPr>
        <w:t>’</w:t>
      </w:r>
      <w:r>
        <w:rPr>
          <w:rFonts w:eastAsia="Times New Roman" w:cs="Times New Roman"/>
          <w:szCs w:val="24"/>
        </w:rPr>
        <w:t xml:space="preserve"> αυτές τις νέες συμβάσεις και τώρα λέτε ότι δεν έχουμε νέες συμβάσεις. Είναι να απορ</w:t>
      </w:r>
      <w:r>
        <w:rPr>
          <w:rFonts w:eastAsia="Times New Roman" w:cs="Times New Roman"/>
          <w:szCs w:val="24"/>
        </w:rPr>
        <w:t xml:space="preserve">εί κανείς. Δεν θα τις επαναλάβω. Τις ξέρει ο ελληνικός λαός, τις ξέρει ο κόσμος και τις παρακολουθεί να υλοποιούνται και μάλιστα με πολύ γρήγορους ρυθμούς. </w:t>
      </w:r>
    </w:p>
    <w:p w14:paraId="5218DCB6" w14:textId="77777777" w:rsidR="00BE48FC" w:rsidRDefault="008F016C">
      <w:pPr>
        <w:spacing w:line="600" w:lineRule="auto"/>
        <w:ind w:firstLine="720"/>
        <w:jc w:val="both"/>
        <w:rPr>
          <w:rFonts w:eastAsia="Times New Roman" w:cs="Times New Roman"/>
          <w:szCs w:val="24"/>
        </w:rPr>
      </w:pPr>
      <w:r>
        <w:rPr>
          <w:rFonts w:eastAsia="Times New Roman" w:cs="Times New Roman"/>
          <w:b/>
          <w:szCs w:val="24"/>
        </w:rPr>
        <w:t xml:space="preserve">ΚΩΝΣΤΑΝΤΙΝΟΣ </w:t>
      </w:r>
      <w:r>
        <w:rPr>
          <w:rFonts w:eastAsia="Times New Roman" w:cs="Times New Roman"/>
          <w:b/>
          <w:szCs w:val="24"/>
        </w:rPr>
        <w:t xml:space="preserve">ΑΧ. </w:t>
      </w:r>
      <w:r>
        <w:rPr>
          <w:rFonts w:eastAsia="Times New Roman" w:cs="Times New Roman"/>
          <w:b/>
          <w:szCs w:val="24"/>
        </w:rPr>
        <w:t xml:space="preserve">ΚΑΡΑΜΑΝΛΗΣ: </w:t>
      </w:r>
      <w:r>
        <w:rPr>
          <w:rFonts w:eastAsia="Times New Roman" w:cs="Times New Roman"/>
          <w:szCs w:val="24"/>
        </w:rPr>
        <w:t>Θα έχετε νέες συμβάσεις.</w:t>
      </w:r>
    </w:p>
    <w:p w14:paraId="5218DCB7" w14:textId="77777777" w:rsidR="00BE48FC" w:rsidRDefault="008F016C">
      <w:pPr>
        <w:spacing w:line="600" w:lineRule="auto"/>
        <w:ind w:firstLine="720"/>
        <w:jc w:val="both"/>
        <w:rPr>
          <w:rFonts w:eastAsia="Times New Roman" w:cs="Times New Roman"/>
          <w:szCs w:val="24"/>
        </w:rPr>
      </w:pPr>
      <w:r>
        <w:rPr>
          <w:rFonts w:eastAsia="Times New Roman" w:cs="Times New Roman"/>
          <w:b/>
          <w:szCs w:val="24"/>
        </w:rPr>
        <w:t>ΧΡΗΣΤΟΣ ΣΠΙΡΤΖΗΣ (Υπουργός Μεταφορών και Υποδ</w:t>
      </w:r>
      <w:r>
        <w:rPr>
          <w:rFonts w:eastAsia="Times New Roman" w:cs="Times New Roman"/>
          <w:b/>
          <w:szCs w:val="24"/>
        </w:rPr>
        <w:t xml:space="preserve">ομών): </w:t>
      </w:r>
      <w:r>
        <w:rPr>
          <w:rFonts w:eastAsia="Times New Roman" w:cs="Times New Roman"/>
          <w:szCs w:val="24"/>
        </w:rPr>
        <w:t>Όχι, έ</w:t>
      </w:r>
      <w:r w:rsidRPr="004D2545">
        <w:rPr>
          <w:rFonts w:eastAsia="Times New Roman" w:cs="Times New Roman"/>
          <w:szCs w:val="24"/>
        </w:rPr>
        <w:t>χουμε νέες συμβάσεις.</w:t>
      </w:r>
      <w:r>
        <w:rPr>
          <w:rFonts w:eastAsia="Times New Roman" w:cs="Times New Roman"/>
          <w:szCs w:val="24"/>
        </w:rPr>
        <w:t xml:space="preserve"> </w:t>
      </w:r>
    </w:p>
    <w:p w14:paraId="5218DCB8" w14:textId="77777777" w:rsidR="00BE48FC" w:rsidRDefault="008F016C">
      <w:pPr>
        <w:spacing w:line="600" w:lineRule="auto"/>
        <w:ind w:firstLine="720"/>
        <w:jc w:val="both"/>
        <w:rPr>
          <w:rFonts w:eastAsia="Times New Roman" w:cs="Times New Roman"/>
          <w:szCs w:val="24"/>
        </w:rPr>
      </w:pPr>
      <w:r>
        <w:rPr>
          <w:rFonts w:eastAsia="Times New Roman" w:cs="Times New Roman"/>
          <w:b/>
          <w:szCs w:val="24"/>
        </w:rPr>
        <w:t>ΚΩΝΣΤΑΝΤΙΝΟΣ ΑΧ</w:t>
      </w:r>
      <w:r>
        <w:rPr>
          <w:rFonts w:eastAsia="Times New Roman" w:cs="Times New Roman"/>
          <w:b/>
          <w:szCs w:val="24"/>
        </w:rPr>
        <w:t>.</w:t>
      </w:r>
      <w:r>
        <w:rPr>
          <w:rFonts w:eastAsia="Times New Roman" w:cs="Times New Roman"/>
          <w:b/>
          <w:szCs w:val="24"/>
        </w:rPr>
        <w:t xml:space="preserve"> ΚΑΡΑΜΑΝΛΗΣ:</w:t>
      </w:r>
      <w:r>
        <w:rPr>
          <w:rFonts w:eastAsia="Times New Roman" w:cs="Times New Roman"/>
          <w:szCs w:val="24"/>
        </w:rPr>
        <w:t xml:space="preserve"> Για πείτε μας μία.</w:t>
      </w:r>
    </w:p>
    <w:p w14:paraId="5218DCB9" w14:textId="77777777" w:rsidR="00BE48FC" w:rsidRDefault="008F016C">
      <w:pPr>
        <w:spacing w:line="600" w:lineRule="auto"/>
        <w:ind w:firstLine="720"/>
        <w:jc w:val="both"/>
        <w:rPr>
          <w:rFonts w:eastAsia="Times New Roman" w:cs="Times New Roman"/>
          <w:szCs w:val="24"/>
        </w:rPr>
      </w:pPr>
      <w:r>
        <w:rPr>
          <w:rFonts w:eastAsia="Times New Roman" w:cs="Times New Roman"/>
          <w:b/>
          <w:szCs w:val="24"/>
        </w:rPr>
        <w:t>ΧΡΗΣΤΟΣ ΣΠΙΡΤΖΗΣ (Υπουργός Μεταφορών και Υποδομών):</w:t>
      </w:r>
      <w:r>
        <w:rPr>
          <w:rFonts w:eastAsia="Times New Roman" w:cs="Times New Roman"/>
          <w:szCs w:val="24"/>
        </w:rPr>
        <w:t xml:space="preserve"> Να σας πω: Το Θριάσιο</w:t>
      </w:r>
      <w:r>
        <w:rPr>
          <w:rFonts w:eastAsia="Times New Roman" w:cs="Times New Roman"/>
          <w:szCs w:val="24"/>
        </w:rPr>
        <w:t>,</w:t>
      </w:r>
      <w:r>
        <w:rPr>
          <w:rFonts w:eastAsia="Times New Roman" w:cs="Times New Roman"/>
          <w:szCs w:val="24"/>
        </w:rPr>
        <w:t xml:space="preserve"> που μας καταγγείλατε με τον κ. Μανιάτη και τον φίλος σας για σκάνδαλα, την υπογειοποίηση των Σεπο</w:t>
      </w:r>
      <w:r>
        <w:rPr>
          <w:rFonts w:eastAsia="Times New Roman" w:cs="Times New Roman"/>
          <w:szCs w:val="24"/>
        </w:rPr>
        <w:t xml:space="preserve">λίων, τα σιδηροδρομικά τμήματα του Κορίνθου-Πατρών. Να μην συνεχίσω τώρα. Είναι πάρα </w:t>
      </w:r>
      <w:r w:rsidRPr="00757A07">
        <w:rPr>
          <w:rFonts w:eastAsia="Times New Roman" w:cs="Times New Roman"/>
          <w:szCs w:val="24"/>
        </w:rPr>
        <w:t>πολλά, όπως η Παραϊόνια</w:t>
      </w:r>
      <w:r>
        <w:rPr>
          <w:rFonts w:eastAsia="Times New Roman" w:cs="Times New Roman"/>
          <w:szCs w:val="24"/>
        </w:rPr>
        <w:t xml:space="preserve"> οδός</w:t>
      </w:r>
      <w:r w:rsidRPr="00757A07">
        <w:rPr>
          <w:rFonts w:eastAsia="Times New Roman" w:cs="Times New Roman"/>
          <w:szCs w:val="24"/>
        </w:rPr>
        <w:t>.</w:t>
      </w:r>
      <w:r>
        <w:rPr>
          <w:rFonts w:eastAsia="Times New Roman" w:cs="Times New Roman"/>
          <w:szCs w:val="24"/>
        </w:rPr>
        <w:t xml:space="preserve"> Να μην συνεχίσω. </w:t>
      </w:r>
    </w:p>
    <w:p w14:paraId="5218DCBA"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Πάμε στα σημερινά. Είπατε ότι η Νέα Δημοκρατία έκανε τον σχεδιασμό αυτών των έργων. Θέλω να σας δώσω συγχαρητήρια για τον κ</w:t>
      </w:r>
      <w:r>
        <w:rPr>
          <w:rFonts w:eastAsia="Times New Roman" w:cs="Times New Roman"/>
          <w:szCs w:val="24"/>
        </w:rPr>
        <w:t>αταπληκτικό σχεδιασμό</w:t>
      </w:r>
      <w:r>
        <w:rPr>
          <w:rFonts w:eastAsia="Times New Roman" w:cs="Times New Roman"/>
          <w:szCs w:val="24"/>
        </w:rPr>
        <w:t>,</w:t>
      </w:r>
      <w:r>
        <w:rPr>
          <w:rFonts w:eastAsia="Times New Roman" w:cs="Times New Roman"/>
          <w:szCs w:val="24"/>
        </w:rPr>
        <w:t xml:space="preserve"> που έκανε η Νέα Δημοκρατία «προστατεύοντας» το δημόσιο συμφέρον, για τους διαγωνισμούς που έκανε η Νέα Δημοκρατία -να σας δώσω και γι</w:t>
      </w:r>
      <w:r>
        <w:rPr>
          <w:rFonts w:eastAsia="Times New Roman" w:cs="Times New Roman"/>
          <w:szCs w:val="24"/>
        </w:rPr>
        <w:t>’</w:t>
      </w:r>
      <w:r>
        <w:rPr>
          <w:rFonts w:eastAsia="Times New Roman" w:cs="Times New Roman"/>
          <w:szCs w:val="24"/>
        </w:rPr>
        <w:t xml:space="preserve"> αυτό συγχαρητήρια- για τις συμβάσεις που έκανε η Νέα Δημοκρατία. Να σας δώσω συγχαρητήρια, κύριε Κ</w:t>
      </w:r>
      <w:r>
        <w:rPr>
          <w:rFonts w:eastAsia="Times New Roman" w:cs="Times New Roman"/>
          <w:szCs w:val="24"/>
        </w:rPr>
        <w:t>αραμανλή, για τη διακοπή εργασιών</w:t>
      </w:r>
      <w:r>
        <w:rPr>
          <w:rFonts w:eastAsia="Times New Roman" w:cs="Times New Roman"/>
          <w:szCs w:val="24"/>
        </w:rPr>
        <w:t>,</w:t>
      </w:r>
      <w:r>
        <w:rPr>
          <w:rFonts w:eastAsia="Times New Roman" w:cs="Times New Roman"/>
          <w:szCs w:val="24"/>
        </w:rPr>
        <w:t xml:space="preserve"> που έγινε από τις συμβάσεις που έκανε η Νέα Δημοκρατία. Να σας δώσω συγχαρητήρια για τα 1,2 δισεκατομμύρια παραπάνω χρήματα, για το ύψος των διοδίων, για όλα αυτά που ταλαιπώρησαν την ελληνική κοινωνία</w:t>
      </w:r>
      <w:r>
        <w:rPr>
          <w:rFonts w:eastAsia="Times New Roman" w:cs="Times New Roman"/>
          <w:szCs w:val="24"/>
        </w:rPr>
        <w:t>,</w:t>
      </w:r>
      <w:r>
        <w:rPr>
          <w:rFonts w:eastAsia="Times New Roman" w:cs="Times New Roman"/>
          <w:szCs w:val="24"/>
        </w:rPr>
        <w:t xml:space="preserve"> μέχρι η Κυβέρνηση </w:t>
      </w:r>
      <w:r>
        <w:rPr>
          <w:rFonts w:eastAsia="Times New Roman" w:cs="Times New Roman"/>
          <w:szCs w:val="24"/>
        </w:rPr>
        <w:t xml:space="preserve">του Αλέξη Τσίπρα να ολοκληρώσει αυτές τις παραχωρήσεις. </w:t>
      </w:r>
    </w:p>
    <w:p w14:paraId="5218DCBB"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 xml:space="preserve">Αυτά δεν τα λέμε μόνο εμείς. Όταν τα λέγαμε εμείς, εσείς ερχόσασταν και μας λέγατε για πανωπροίκια. Πάμε να δούμε τι κάνουμε σήμερα και πώς προκύπτουν ποια πανωπροίκια και από ποιους δόθηκαν. </w:t>
      </w:r>
    </w:p>
    <w:p w14:paraId="5218DCBC"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Σήμερα</w:t>
      </w:r>
      <w:r>
        <w:rPr>
          <w:rFonts w:eastAsia="Times New Roman" w:cs="Times New Roman"/>
          <w:szCs w:val="24"/>
        </w:rPr>
        <w:t>, με το παρόν σχέδιο, κυρώνεται η Συμφωνία Τροποποίησης Σύμβασης Παραχώρησης</w:t>
      </w:r>
      <w:r>
        <w:rPr>
          <w:rFonts w:eastAsia="Times New Roman" w:cs="Times New Roman"/>
          <w:szCs w:val="24"/>
        </w:rPr>
        <w:t>,</w:t>
      </w:r>
      <w:r>
        <w:rPr>
          <w:rFonts w:eastAsia="Times New Roman" w:cs="Times New Roman"/>
          <w:szCs w:val="24"/>
        </w:rPr>
        <w:t xml:space="preserve"> που ολοκληρώθηκε στις 11 Δεκεμβρίου του 2018. Η </w:t>
      </w:r>
      <w:r>
        <w:rPr>
          <w:rFonts w:eastAsia="Times New Roman" w:cs="Times New Roman"/>
          <w:szCs w:val="24"/>
        </w:rPr>
        <w:t>σ</w:t>
      </w:r>
      <w:r>
        <w:rPr>
          <w:rFonts w:eastAsia="Times New Roman" w:cs="Times New Roman"/>
          <w:szCs w:val="24"/>
        </w:rPr>
        <w:t xml:space="preserve">υμφωνία αφορά στην κατασκευή, συντήρηση και λειτουργία του </w:t>
      </w:r>
      <w:r>
        <w:rPr>
          <w:rFonts w:eastAsia="Times New Roman" w:cs="Times New Roman"/>
          <w:szCs w:val="24"/>
        </w:rPr>
        <w:t>ν</w:t>
      </w:r>
      <w:r>
        <w:rPr>
          <w:rFonts w:eastAsia="Times New Roman" w:cs="Times New Roman"/>
          <w:szCs w:val="24"/>
        </w:rPr>
        <w:t xml:space="preserve">ότιου </w:t>
      </w:r>
      <w:r>
        <w:rPr>
          <w:rFonts w:eastAsia="Times New Roman" w:cs="Times New Roman"/>
          <w:szCs w:val="24"/>
        </w:rPr>
        <w:t>τ</w:t>
      </w:r>
      <w:r>
        <w:rPr>
          <w:rFonts w:eastAsia="Times New Roman" w:cs="Times New Roman"/>
          <w:szCs w:val="24"/>
        </w:rPr>
        <w:t>μήματος του αυτοκινητόδρομου Δυτικής Ελλάδας, του Ε65, από την</w:t>
      </w:r>
      <w:r>
        <w:rPr>
          <w:rFonts w:eastAsia="Times New Roman" w:cs="Times New Roman"/>
          <w:szCs w:val="24"/>
        </w:rPr>
        <w:t xml:space="preserve"> Π</w:t>
      </w:r>
      <w:r w:rsidRPr="00757A07">
        <w:rPr>
          <w:rFonts w:eastAsia="Times New Roman" w:cs="Times New Roman"/>
          <w:szCs w:val="24"/>
        </w:rPr>
        <w:t>ΑΘΕ</w:t>
      </w:r>
      <w:r>
        <w:rPr>
          <w:rFonts w:eastAsia="Times New Roman" w:cs="Times New Roman"/>
          <w:szCs w:val="24"/>
        </w:rPr>
        <w:t>,</w:t>
      </w:r>
      <w:r>
        <w:rPr>
          <w:rFonts w:eastAsia="Times New Roman" w:cs="Times New Roman"/>
          <w:szCs w:val="24"/>
        </w:rPr>
        <w:t xml:space="preserve"> στο ύψος της Λαμίας</w:t>
      </w:r>
      <w:r>
        <w:rPr>
          <w:rFonts w:eastAsia="Times New Roman" w:cs="Times New Roman"/>
          <w:szCs w:val="24"/>
        </w:rPr>
        <w:t>,</w:t>
      </w:r>
      <w:r>
        <w:rPr>
          <w:rFonts w:eastAsia="Times New Roman" w:cs="Times New Roman"/>
          <w:szCs w:val="24"/>
        </w:rPr>
        <w:t xml:space="preserve"> μέχρι την Ξυνιάδα. </w:t>
      </w:r>
    </w:p>
    <w:p w14:paraId="5218DCBD"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Πριν αναπτύξω τις διαφορές που ερχόμαστε σήμερα να ψηφίσουμε υπέρ του δημοσίου συμφέροντος</w:t>
      </w:r>
      <w:r>
        <w:rPr>
          <w:rFonts w:eastAsia="Times New Roman" w:cs="Times New Roman"/>
          <w:szCs w:val="24"/>
        </w:rPr>
        <w:t>,</w:t>
      </w:r>
      <w:r>
        <w:rPr>
          <w:rFonts w:eastAsia="Times New Roman" w:cs="Times New Roman"/>
          <w:szCs w:val="24"/>
        </w:rPr>
        <w:t xml:space="preserve"> σε σχέση με τη Σύμβαση</w:t>
      </w:r>
      <w:r>
        <w:rPr>
          <w:rFonts w:eastAsia="Times New Roman" w:cs="Times New Roman"/>
          <w:szCs w:val="24"/>
        </w:rPr>
        <w:t>,</w:t>
      </w:r>
      <w:r>
        <w:rPr>
          <w:rFonts w:eastAsia="Times New Roman" w:cs="Times New Roman"/>
          <w:szCs w:val="24"/>
        </w:rPr>
        <w:t xml:space="preserve"> που υπήρχε για τον Ε65 και κυρώθηκε το 2007 με τον ν.3597, τροποποιήθηκε το 2013 με τον ν.42</w:t>
      </w:r>
      <w:r>
        <w:rPr>
          <w:rFonts w:eastAsia="Times New Roman" w:cs="Times New Roman"/>
          <w:szCs w:val="24"/>
        </w:rPr>
        <w:t>19 και με το άρθρο 44 του ν. 374/2015, είναι χρήσιμο να δούμε το ιστορικό του έργου και των έργων παραχώρησης γενικότερα, να βγάλουμε συμπεράσματα για τα δημόσια έργα</w:t>
      </w:r>
      <w:r>
        <w:rPr>
          <w:rFonts w:eastAsia="Times New Roman" w:cs="Times New Roman"/>
          <w:szCs w:val="24"/>
        </w:rPr>
        <w:t>,</w:t>
      </w:r>
      <w:r>
        <w:rPr>
          <w:rFonts w:eastAsia="Times New Roman" w:cs="Times New Roman"/>
          <w:szCs w:val="24"/>
        </w:rPr>
        <w:t xml:space="preserve"> που αποτελούν ιστορικά έναν από τους κύριους κλάδους για την επιτάχυνση της οριστικής εξ</w:t>
      </w:r>
      <w:r>
        <w:rPr>
          <w:rFonts w:eastAsia="Times New Roman" w:cs="Times New Roman"/>
          <w:szCs w:val="24"/>
        </w:rPr>
        <w:t xml:space="preserve">όδου από την οικονομική κρίση. Θα πρέπει να ενημερωθούν οι πολίτες και να δοθούν καθαρές απαντήσεις για τις ολιγωρίες, τα λάθη, τις </w:t>
      </w:r>
      <w:r w:rsidRPr="00757A07">
        <w:rPr>
          <w:rFonts w:eastAsia="Times New Roman" w:cs="Times New Roman"/>
          <w:szCs w:val="24"/>
        </w:rPr>
        <w:t xml:space="preserve">παραλείψεις </w:t>
      </w:r>
      <w:r>
        <w:rPr>
          <w:rFonts w:eastAsia="Times New Roman" w:cs="Times New Roman"/>
          <w:szCs w:val="24"/>
        </w:rPr>
        <w:t xml:space="preserve">και τις σκοπιμότητες, να μην υπάρχουν γκρίζες ζώνες στην ενημέρωση των πολιτών και να πάρουμε όλοι θέση πάνω σε </w:t>
      </w:r>
      <w:r>
        <w:rPr>
          <w:rFonts w:eastAsia="Times New Roman" w:cs="Times New Roman"/>
          <w:szCs w:val="24"/>
        </w:rPr>
        <w:t xml:space="preserve">αυτά τα ζητήματα. </w:t>
      </w:r>
    </w:p>
    <w:p w14:paraId="5218DCBE"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 xml:space="preserve">Το έργο παραχώρησης είναι ενταγμένο, όπως ξέρετε, στο διευρωπαϊκό δίκτυο. Έχει χαρακτηριστεί ως έργο εθνικής σημασίας από το 2006 και συγχρηματοδοτείται από την Ευρωπαϊκή Ένωση και το ελληνικό </w:t>
      </w:r>
      <w:r>
        <w:rPr>
          <w:rFonts w:eastAsia="Times New Roman" w:cs="Times New Roman"/>
          <w:szCs w:val="24"/>
        </w:rPr>
        <w:t>δ</w:t>
      </w:r>
      <w:r>
        <w:rPr>
          <w:rFonts w:eastAsia="Times New Roman" w:cs="Times New Roman"/>
          <w:szCs w:val="24"/>
        </w:rPr>
        <w:t>ημόσιο. Η χρηματοδότηση -για να μην υπάρχει</w:t>
      </w:r>
      <w:r>
        <w:rPr>
          <w:rFonts w:eastAsia="Times New Roman" w:cs="Times New Roman"/>
          <w:szCs w:val="24"/>
        </w:rPr>
        <w:t xml:space="preserve"> κα</w:t>
      </w:r>
      <w:r>
        <w:rPr>
          <w:rFonts w:eastAsia="Times New Roman" w:cs="Times New Roman"/>
          <w:szCs w:val="24"/>
        </w:rPr>
        <w:t>μ</w:t>
      </w:r>
      <w:r>
        <w:rPr>
          <w:rFonts w:eastAsia="Times New Roman" w:cs="Times New Roman"/>
          <w:szCs w:val="24"/>
        </w:rPr>
        <w:t xml:space="preserve">μία αμφιβολία- γίνεται από κοινοτικούς πόρους σε ποσοστό 85% και από εθνικούς πόρους σε ποσοστό 15%. </w:t>
      </w:r>
    </w:p>
    <w:p w14:paraId="5218DCBF"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 xml:space="preserve">Τι προέβλεπε η </w:t>
      </w:r>
      <w:r>
        <w:rPr>
          <w:rFonts w:eastAsia="Times New Roman" w:cs="Times New Roman"/>
          <w:szCs w:val="24"/>
        </w:rPr>
        <w:t>σ</w:t>
      </w:r>
      <w:r>
        <w:rPr>
          <w:rFonts w:eastAsia="Times New Roman" w:cs="Times New Roman"/>
          <w:szCs w:val="24"/>
        </w:rPr>
        <w:t>ύμβαση του 2007, που είναι υπερήφανη η Νέα Δημοκρατία γι</w:t>
      </w:r>
      <w:r>
        <w:rPr>
          <w:rFonts w:eastAsia="Times New Roman" w:cs="Times New Roman"/>
          <w:szCs w:val="24"/>
        </w:rPr>
        <w:t>’</w:t>
      </w:r>
      <w:r>
        <w:rPr>
          <w:rFonts w:eastAsia="Times New Roman" w:cs="Times New Roman"/>
          <w:szCs w:val="24"/>
        </w:rPr>
        <w:t xml:space="preserve"> αυτή; Προέβλεπε για το σύνολο του έργου -δηλαδή από τη Λαμία, από την ΠΑΘΕ μέχρι την Εγνατία- ότι θα τελειώσει σε εξήντα έξι μήνες, πεντέμισι χρόνια από την έναρξη της παραχώρησης, δηλαδή ότι θα τελείωνε στο τέλος του 2014. </w:t>
      </w:r>
    </w:p>
    <w:p w14:paraId="5218DCC0"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 xml:space="preserve">Προέβλεπε, επίσης, </w:t>
      </w:r>
      <w:r w:rsidRPr="009A0EF7">
        <w:rPr>
          <w:rFonts w:eastAsia="Times New Roman" w:cs="Times New Roman"/>
          <w:szCs w:val="24"/>
        </w:rPr>
        <w:t>ότι η παράδ</w:t>
      </w:r>
      <w:r w:rsidRPr="009A0EF7">
        <w:rPr>
          <w:rFonts w:eastAsia="Times New Roman" w:cs="Times New Roman"/>
          <w:szCs w:val="24"/>
        </w:rPr>
        <w:t xml:space="preserve">οση του συνόλου των εκτάσεων </w:t>
      </w:r>
      <w:r>
        <w:rPr>
          <w:rFonts w:eastAsia="Times New Roman" w:cs="Times New Roman"/>
          <w:szCs w:val="24"/>
        </w:rPr>
        <w:t>των απαλλοτριώσεων θα γίνει σε δώδεκα</w:t>
      </w:r>
      <w:r w:rsidRPr="009A0EF7">
        <w:rPr>
          <w:rFonts w:eastAsia="Times New Roman" w:cs="Times New Roman"/>
          <w:szCs w:val="24"/>
        </w:rPr>
        <w:t xml:space="preserve"> μήνες</w:t>
      </w:r>
      <w:r>
        <w:rPr>
          <w:rFonts w:eastAsia="Times New Roman" w:cs="Times New Roman"/>
          <w:szCs w:val="24"/>
        </w:rPr>
        <w:t>,</w:t>
      </w:r>
      <w:r w:rsidRPr="009A0EF7">
        <w:rPr>
          <w:rFonts w:eastAsia="Times New Roman" w:cs="Times New Roman"/>
          <w:szCs w:val="24"/>
        </w:rPr>
        <w:t xml:space="preserve"> δηλαδή το </w:t>
      </w:r>
      <w:r>
        <w:rPr>
          <w:rFonts w:eastAsia="Times New Roman" w:cs="Times New Roman"/>
          <w:szCs w:val="24"/>
        </w:rPr>
        <w:t>200</w:t>
      </w:r>
      <w:r w:rsidRPr="009A0EF7">
        <w:rPr>
          <w:rFonts w:eastAsia="Times New Roman" w:cs="Times New Roman"/>
          <w:szCs w:val="24"/>
        </w:rPr>
        <w:t>9</w:t>
      </w:r>
      <w:r>
        <w:rPr>
          <w:rFonts w:eastAsia="Times New Roman" w:cs="Times New Roman"/>
          <w:szCs w:val="24"/>
        </w:rPr>
        <w:t xml:space="preserve"> και η επιδότηση λειτουργίας -π</w:t>
      </w:r>
      <w:r w:rsidRPr="009A0EF7">
        <w:rPr>
          <w:rFonts w:eastAsia="Times New Roman" w:cs="Times New Roman"/>
          <w:szCs w:val="24"/>
        </w:rPr>
        <w:t>ροσέξτε το αυτό</w:t>
      </w:r>
      <w:r>
        <w:rPr>
          <w:rFonts w:eastAsia="Times New Roman" w:cs="Times New Roman"/>
          <w:szCs w:val="24"/>
        </w:rPr>
        <w:t>-</w:t>
      </w:r>
      <w:r w:rsidRPr="009A0EF7">
        <w:rPr>
          <w:rFonts w:eastAsia="Times New Roman" w:cs="Times New Roman"/>
          <w:szCs w:val="24"/>
        </w:rPr>
        <w:t xml:space="preserve"> θα είναι </w:t>
      </w:r>
      <w:r>
        <w:rPr>
          <w:rFonts w:eastAsia="Times New Roman" w:cs="Times New Roman"/>
          <w:szCs w:val="24"/>
        </w:rPr>
        <w:t>1,7 δισεκατομμύριο</w:t>
      </w:r>
      <w:r w:rsidRPr="009A0EF7">
        <w:rPr>
          <w:rFonts w:eastAsia="Times New Roman" w:cs="Times New Roman"/>
          <w:szCs w:val="24"/>
        </w:rPr>
        <w:t xml:space="preserve"> ευρώ</w:t>
      </w:r>
      <w:r>
        <w:rPr>
          <w:rFonts w:eastAsia="Times New Roman" w:cs="Times New Roman"/>
          <w:szCs w:val="24"/>
        </w:rPr>
        <w:t>.</w:t>
      </w:r>
    </w:p>
    <w:p w14:paraId="5218DCC1" w14:textId="77777777" w:rsidR="00BE48FC" w:rsidRDefault="008F016C">
      <w:pPr>
        <w:spacing w:line="600" w:lineRule="auto"/>
        <w:ind w:firstLine="720"/>
        <w:jc w:val="both"/>
        <w:rPr>
          <w:rFonts w:eastAsia="Times New Roman" w:cs="Times New Roman"/>
          <w:szCs w:val="24"/>
        </w:rPr>
      </w:pPr>
      <w:r>
        <w:rPr>
          <w:rFonts w:eastAsia="Times New Roman" w:cs="Times New Roman"/>
          <w:b/>
          <w:szCs w:val="24"/>
        </w:rPr>
        <w:t>ΚΩΝΣΤΑΝΤΙΝΟΣ ΑΧ</w:t>
      </w:r>
      <w:r>
        <w:rPr>
          <w:rFonts w:eastAsia="Times New Roman" w:cs="Times New Roman"/>
          <w:b/>
          <w:szCs w:val="24"/>
        </w:rPr>
        <w:t>.</w:t>
      </w:r>
      <w:r>
        <w:rPr>
          <w:rFonts w:eastAsia="Times New Roman" w:cs="Times New Roman"/>
          <w:b/>
          <w:szCs w:val="24"/>
        </w:rPr>
        <w:t xml:space="preserve"> ΚΑΡΑΜΑΝΛΗΣ: </w:t>
      </w:r>
      <w:r>
        <w:rPr>
          <w:rFonts w:eastAsia="Times New Roman" w:cs="Times New Roman"/>
          <w:szCs w:val="24"/>
        </w:rPr>
        <w:t>Κύριε Υπουργέ, δεν ισχύει αυτό.</w:t>
      </w:r>
    </w:p>
    <w:p w14:paraId="5218DCC2" w14:textId="77777777" w:rsidR="00BE48FC" w:rsidRDefault="008F016C">
      <w:pPr>
        <w:spacing w:line="600" w:lineRule="auto"/>
        <w:ind w:firstLine="720"/>
        <w:jc w:val="both"/>
        <w:rPr>
          <w:rFonts w:eastAsia="Times New Roman" w:cs="Times New Roman"/>
          <w:szCs w:val="24"/>
        </w:rPr>
      </w:pPr>
      <w:r w:rsidRPr="009A0EF7">
        <w:rPr>
          <w:rFonts w:eastAsia="Times New Roman" w:cs="Times New Roman"/>
          <w:b/>
          <w:szCs w:val="24"/>
        </w:rPr>
        <w:t>ΧΡΗΣΤΟΣ ΣΠΙΡΤΖΗΣ (Υπουργό</w:t>
      </w:r>
      <w:r w:rsidRPr="009A0EF7">
        <w:rPr>
          <w:rFonts w:eastAsia="Times New Roman" w:cs="Times New Roman"/>
          <w:b/>
          <w:szCs w:val="24"/>
        </w:rPr>
        <w:t>ς Υποδομών και Μεταφορών):</w:t>
      </w:r>
      <w:r>
        <w:rPr>
          <w:rFonts w:eastAsia="Times New Roman" w:cs="Times New Roman"/>
          <w:szCs w:val="24"/>
        </w:rPr>
        <w:t xml:space="preserve"> Τι έκανε μετά η Νέα Δημοκρατία, που περηφανεύεται; Γιατί από α</w:t>
      </w:r>
      <w:r w:rsidRPr="009A0EF7">
        <w:rPr>
          <w:rFonts w:eastAsia="Times New Roman" w:cs="Times New Roman"/>
          <w:szCs w:val="24"/>
        </w:rPr>
        <w:t>υτά που σας είπα</w:t>
      </w:r>
      <w:r>
        <w:rPr>
          <w:rFonts w:eastAsia="Times New Roman" w:cs="Times New Roman"/>
          <w:szCs w:val="24"/>
        </w:rPr>
        <w:t xml:space="preserve">, για τη </w:t>
      </w:r>
      <w:r>
        <w:rPr>
          <w:rFonts w:eastAsia="Times New Roman" w:cs="Times New Roman"/>
          <w:szCs w:val="24"/>
        </w:rPr>
        <w:t>σ</w:t>
      </w:r>
      <w:r w:rsidRPr="009A0EF7">
        <w:rPr>
          <w:rFonts w:eastAsia="Times New Roman" w:cs="Times New Roman"/>
          <w:szCs w:val="24"/>
        </w:rPr>
        <w:t xml:space="preserve">ύμβαση του </w:t>
      </w:r>
      <w:r>
        <w:rPr>
          <w:rFonts w:eastAsia="Times New Roman" w:cs="Times New Roman"/>
          <w:szCs w:val="24"/>
        </w:rPr>
        <w:t>200</w:t>
      </w:r>
      <w:r w:rsidRPr="009A0EF7">
        <w:rPr>
          <w:rFonts w:eastAsia="Times New Roman" w:cs="Times New Roman"/>
          <w:szCs w:val="24"/>
        </w:rPr>
        <w:t>7</w:t>
      </w:r>
      <w:r>
        <w:rPr>
          <w:rFonts w:eastAsia="Times New Roman" w:cs="Times New Roman"/>
          <w:szCs w:val="24"/>
        </w:rPr>
        <w:t>,</w:t>
      </w:r>
      <w:r>
        <w:rPr>
          <w:rFonts w:eastAsia="Times New Roman" w:cs="Times New Roman"/>
          <w:szCs w:val="24"/>
        </w:rPr>
        <w:t xml:space="preserve"> δ</w:t>
      </w:r>
      <w:r w:rsidRPr="009A0EF7">
        <w:rPr>
          <w:rFonts w:eastAsia="Times New Roman" w:cs="Times New Roman"/>
          <w:szCs w:val="24"/>
        </w:rPr>
        <w:t>εν έγινε τίποτα</w:t>
      </w:r>
      <w:r>
        <w:rPr>
          <w:rFonts w:eastAsia="Times New Roman" w:cs="Times New Roman"/>
          <w:szCs w:val="24"/>
        </w:rPr>
        <w:t>.</w:t>
      </w:r>
      <w:r w:rsidRPr="009A0EF7">
        <w:rPr>
          <w:rFonts w:eastAsia="Times New Roman" w:cs="Times New Roman"/>
          <w:szCs w:val="24"/>
        </w:rPr>
        <w:t xml:space="preserve"> </w:t>
      </w:r>
    </w:p>
    <w:p w14:paraId="5218DCC3"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 xml:space="preserve">Με την </w:t>
      </w:r>
      <w:r w:rsidRPr="009A0EF7">
        <w:rPr>
          <w:rFonts w:eastAsia="Times New Roman" w:cs="Times New Roman"/>
          <w:szCs w:val="24"/>
        </w:rPr>
        <w:t>αναδιάρθρωση</w:t>
      </w:r>
      <w:r>
        <w:rPr>
          <w:rFonts w:eastAsia="Times New Roman" w:cs="Times New Roman"/>
          <w:szCs w:val="24"/>
        </w:rPr>
        <w:t>, λοιπόν, της Σ</w:t>
      </w:r>
      <w:r w:rsidRPr="009A0EF7">
        <w:rPr>
          <w:rFonts w:eastAsia="Times New Roman" w:cs="Times New Roman"/>
          <w:szCs w:val="24"/>
        </w:rPr>
        <w:t>ύμβαση</w:t>
      </w:r>
      <w:r>
        <w:rPr>
          <w:rFonts w:eastAsia="Times New Roman" w:cs="Times New Roman"/>
          <w:szCs w:val="24"/>
        </w:rPr>
        <w:t>ς</w:t>
      </w:r>
      <w:r w:rsidRPr="009A0EF7">
        <w:rPr>
          <w:rFonts w:eastAsia="Times New Roman" w:cs="Times New Roman"/>
          <w:szCs w:val="24"/>
        </w:rPr>
        <w:t xml:space="preserve"> συμφωνήθηκε να κατασκευαστεί άμεσα το μεσαίο τμήμα του έργου</w:t>
      </w:r>
      <w:r>
        <w:rPr>
          <w:rFonts w:eastAsia="Times New Roman" w:cs="Times New Roman"/>
          <w:szCs w:val="24"/>
        </w:rPr>
        <w:t>, π</w:t>
      </w:r>
      <w:r>
        <w:rPr>
          <w:rFonts w:eastAsia="Times New Roman" w:cs="Times New Roman"/>
          <w:szCs w:val="24"/>
        </w:rPr>
        <w:t>ου ήταν και το πιο εύκολο</w:t>
      </w:r>
      <w:r w:rsidRPr="009A0EF7">
        <w:rPr>
          <w:rFonts w:eastAsia="Times New Roman" w:cs="Times New Roman"/>
          <w:szCs w:val="24"/>
        </w:rPr>
        <w:t xml:space="preserve"> κατασκευαστικά</w:t>
      </w:r>
      <w:r>
        <w:rPr>
          <w:rFonts w:eastAsia="Times New Roman" w:cs="Times New Roman"/>
          <w:szCs w:val="24"/>
        </w:rPr>
        <w:t xml:space="preserve"> -είχε και δύο σταθμούς</w:t>
      </w:r>
      <w:r w:rsidRPr="009A0EF7">
        <w:rPr>
          <w:rFonts w:eastAsia="Times New Roman" w:cs="Times New Roman"/>
          <w:szCs w:val="24"/>
        </w:rPr>
        <w:t xml:space="preserve"> διοδίων μέσα σε </w:t>
      </w:r>
      <w:r>
        <w:rPr>
          <w:rFonts w:eastAsia="Times New Roman" w:cs="Times New Roman"/>
          <w:szCs w:val="24"/>
        </w:rPr>
        <w:t>εβδομήντα εννιά χιλιόμετρα, τ</w:t>
      </w:r>
      <w:r w:rsidRPr="009A0EF7">
        <w:rPr>
          <w:rFonts w:eastAsia="Times New Roman" w:cs="Times New Roman"/>
          <w:szCs w:val="24"/>
        </w:rPr>
        <w:t>α άλλα τμήματα δεν είχανε</w:t>
      </w:r>
      <w:r>
        <w:rPr>
          <w:rFonts w:eastAsia="Times New Roman" w:cs="Times New Roman"/>
          <w:szCs w:val="24"/>
        </w:rPr>
        <w:t>, γ</w:t>
      </w:r>
      <w:r w:rsidRPr="009A0EF7">
        <w:rPr>
          <w:rFonts w:eastAsia="Times New Roman" w:cs="Times New Roman"/>
          <w:szCs w:val="24"/>
        </w:rPr>
        <w:t>ια να ξέρουμε τους λόγους που επιλέχτηκε το μεσαίο τμήμα</w:t>
      </w:r>
      <w:r>
        <w:rPr>
          <w:rFonts w:eastAsia="Times New Roman" w:cs="Times New Roman"/>
          <w:szCs w:val="24"/>
        </w:rPr>
        <w:t xml:space="preserve">- και να αναβληθούν οι κατασκευές </w:t>
      </w:r>
      <w:r w:rsidRPr="009A0EF7">
        <w:rPr>
          <w:rFonts w:eastAsia="Times New Roman" w:cs="Times New Roman"/>
          <w:szCs w:val="24"/>
        </w:rPr>
        <w:t>του αρχικού και τελικού τμήμα</w:t>
      </w:r>
      <w:r w:rsidRPr="009A0EF7">
        <w:rPr>
          <w:rFonts w:eastAsia="Times New Roman" w:cs="Times New Roman"/>
          <w:szCs w:val="24"/>
        </w:rPr>
        <w:t>τος</w:t>
      </w:r>
      <w:r>
        <w:rPr>
          <w:rFonts w:eastAsia="Times New Roman" w:cs="Times New Roman"/>
          <w:szCs w:val="24"/>
        </w:rPr>
        <w:t>.</w:t>
      </w:r>
      <w:r w:rsidRPr="009A0EF7">
        <w:rPr>
          <w:rFonts w:eastAsia="Times New Roman" w:cs="Times New Roman"/>
          <w:szCs w:val="24"/>
        </w:rPr>
        <w:t xml:space="preserve"> </w:t>
      </w:r>
    </w:p>
    <w:p w14:paraId="5218DCC4" w14:textId="77777777" w:rsidR="00BE48FC" w:rsidRDefault="008F016C">
      <w:pPr>
        <w:spacing w:line="600" w:lineRule="auto"/>
        <w:ind w:firstLine="720"/>
        <w:jc w:val="both"/>
        <w:rPr>
          <w:rFonts w:eastAsia="Times New Roman" w:cs="Times New Roman"/>
          <w:szCs w:val="24"/>
        </w:rPr>
      </w:pPr>
      <w:r w:rsidRPr="009A0EF7">
        <w:rPr>
          <w:rFonts w:eastAsia="Times New Roman" w:cs="Times New Roman"/>
          <w:szCs w:val="24"/>
        </w:rPr>
        <w:t>Μειώθηκε το αντικείμενο του έργου κατά 55%</w:t>
      </w:r>
      <w:r>
        <w:rPr>
          <w:rFonts w:eastAsia="Times New Roman" w:cs="Times New Roman"/>
          <w:szCs w:val="24"/>
        </w:rPr>
        <w:t>.</w:t>
      </w:r>
      <w:r w:rsidRPr="009A0EF7">
        <w:rPr>
          <w:rFonts w:eastAsia="Times New Roman" w:cs="Times New Roman"/>
          <w:szCs w:val="24"/>
        </w:rPr>
        <w:t xml:space="preserve"> </w:t>
      </w:r>
      <w:r>
        <w:rPr>
          <w:rFonts w:eastAsia="Times New Roman" w:cs="Times New Roman"/>
          <w:szCs w:val="24"/>
        </w:rPr>
        <w:t xml:space="preserve">Αυτά που σας λέμε δεν είναι </w:t>
      </w:r>
      <w:r w:rsidRPr="009A0EF7">
        <w:rPr>
          <w:rFonts w:eastAsia="Times New Roman" w:cs="Times New Roman"/>
          <w:szCs w:val="24"/>
        </w:rPr>
        <w:t xml:space="preserve">τα στοιχεία </w:t>
      </w:r>
      <w:r>
        <w:rPr>
          <w:rFonts w:eastAsia="Times New Roman" w:cs="Times New Roman"/>
          <w:szCs w:val="24"/>
        </w:rPr>
        <w:t xml:space="preserve">που παρουσιάζαμε </w:t>
      </w:r>
      <w:r w:rsidRPr="009A0EF7">
        <w:rPr>
          <w:rFonts w:eastAsia="Times New Roman" w:cs="Times New Roman"/>
          <w:szCs w:val="24"/>
        </w:rPr>
        <w:t>εμείς</w:t>
      </w:r>
      <w:r>
        <w:rPr>
          <w:rFonts w:eastAsia="Times New Roman" w:cs="Times New Roman"/>
          <w:szCs w:val="24"/>
        </w:rPr>
        <w:t xml:space="preserve">. Είναι </w:t>
      </w:r>
      <w:r w:rsidRPr="009A0EF7">
        <w:rPr>
          <w:rFonts w:eastAsia="Times New Roman" w:cs="Times New Roman"/>
          <w:szCs w:val="24"/>
        </w:rPr>
        <w:t>τα στοιχεία της έκθεσης του Ευρωπαϊκού Ελεγκτικού Συνεδρίου</w:t>
      </w:r>
      <w:r>
        <w:rPr>
          <w:rFonts w:eastAsia="Times New Roman" w:cs="Times New Roman"/>
          <w:szCs w:val="24"/>
        </w:rPr>
        <w:t>. Τα</w:t>
      </w:r>
      <w:r w:rsidRPr="009A0EF7">
        <w:rPr>
          <w:rFonts w:eastAsia="Times New Roman" w:cs="Times New Roman"/>
          <w:szCs w:val="24"/>
        </w:rPr>
        <w:t xml:space="preserve"> έχουν λάβει όλοι οι Βουλευτές </w:t>
      </w:r>
      <w:r>
        <w:rPr>
          <w:rFonts w:eastAsia="Times New Roman" w:cs="Times New Roman"/>
          <w:szCs w:val="24"/>
        </w:rPr>
        <w:t xml:space="preserve">της </w:t>
      </w:r>
      <w:r w:rsidRPr="009A0EF7">
        <w:rPr>
          <w:rFonts w:eastAsia="Times New Roman" w:cs="Times New Roman"/>
          <w:szCs w:val="24"/>
        </w:rPr>
        <w:t xml:space="preserve">Επιτροπής και θα κατατεθεί και σήμερα </w:t>
      </w:r>
      <w:r w:rsidRPr="009A0EF7">
        <w:rPr>
          <w:rFonts w:eastAsia="Times New Roman" w:cs="Times New Roman"/>
          <w:szCs w:val="24"/>
        </w:rPr>
        <w:t>στα Πρακτικά</w:t>
      </w:r>
      <w:r>
        <w:rPr>
          <w:rFonts w:eastAsia="Times New Roman" w:cs="Times New Roman"/>
          <w:szCs w:val="24"/>
        </w:rPr>
        <w:t>,</w:t>
      </w:r>
      <w:r w:rsidRPr="009A0EF7">
        <w:rPr>
          <w:rFonts w:eastAsia="Times New Roman" w:cs="Times New Roman"/>
          <w:szCs w:val="24"/>
        </w:rPr>
        <w:t xml:space="preserve"> για να δούμε τι πρωτοβουλίες θα πάρει η Νέα Δημοκρατία και το ΚΙΝΑΛ</w:t>
      </w:r>
      <w:r>
        <w:rPr>
          <w:rFonts w:eastAsia="Times New Roman" w:cs="Times New Roman"/>
          <w:szCs w:val="24"/>
        </w:rPr>
        <w:t>,</w:t>
      </w:r>
      <w:r>
        <w:rPr>
          <w:rFonts w:eastAsia="Times New Roman" w:cs="Times New Roman"/>
          <w:szCs w:val="24"/>
        </w:rPr>
        <w:t xml:space="preserve"> που περηφανεύον</w:t>
      </w:r>
      <w:r w:rsidRPr="009A0EF7">
        <w:rPr>
          <w:rFonts w:eastAsia="Times New Roman" w:cs="Times New Roman"/>
          <w:szCs w:val="24"/>
        </w:rPr>
        <w:t>ται</w:t>
      </w:r>
      <w:r>
        <w:rPr>
          <w:rFonts w:eastAsia="Times New Roman" w:cs="Times New Roman"/>
          <w:szCs w:val="24"/>
        </w:rPr>
        <w:t xml:space="preserve"> γι’</w:t>
      </w:r>
      <w:r w:rsidRPr="009A0EF7">
        <w:rPr>
          <w:rFonts w:eastAsia="Times New Roman" w:cs="Times New Roman"/>
          <w:szCs w:val="24"/>
        </w:rPr>
        <w:t xml:space="preserve"> αυτές συμβάσεις</w:t>
      </w:r>
      <w:r>
        <w:rPr>
          <w:rFonts w:eastAsia="Times New Roman" w:cs="Times New Roman"/>
          <w:szCs w:val="24"/>
        </w:rPr>
        <w:t>.</w:t>
      </w:r>
      <w:r w:rsidRPr="009A0EF7">
        <w:rPr>
          <w:rFonts w:eastAsia="Times New Roman" w:cs="Times New Roman"/>
          <w:szCs w:val="24"/>
        </w:rPr>
        <w:t xml:space="preserve"> </w:t>
      </w:r>
    </w:p>
    <w:p w14:paraId="5218DCC5" w14:textId="77777777" w:rsidR="00BE48FC" w:rsidRDefault="008F016C">
      <w:pPr>
        <w:spacing w:line="600" w:lineRule="auto"/>
        <w:ind w:firstLine="720"/>
        <w:jc w:val="both"/>
        <w:rPr>
          <w:rFonts w:eastAsia="Times New Roman" w:cs="Times New Roman"/>
          <w:szCs w:val="24"/>
        </w:rPr>
      </w:pPr>
      <w:r w:rsidRPr="009A0EF7">
        <w:rPr>
          <w:rFonts w:eastAsia="Times New Roman" w:cs="Times New Roman"/>
          <w:szCs w:val="24"/>
        </w:rPr>
        <w:t>Επομένως</w:t>
      </w:r>
      <w:r>
        <w:rPr>
          <w:rFonts w:eastAsia="Times New Roman" w:cs="Times New Roman"/>
          <w:szCs w:val="24"/>
        </w:rPr>
        <w:t>,</w:t>
      </w:r>
      <w:r w:rsidRPr="009A0EF7">
        <w:rPr>
          <w:rFonts w:eastAsia="Times New Roman" w:cs="Times New Roman"/>
          <w:szCs w:val="24"/>
        </w:rPr>
        <w:t xml:space="preserve"> σύμφωνα με το Ευρωπαϊκό Ελεγκτικό Συνέδριο μειώθηκε το αντικείμενο του έργου 55%</w:t>
      </w:r>
      <w:r>
        <w:rPr>
          <w:rFonts w:eastAsia="Times New Roman" w:cs="Times New Roman"/>
          <w:szCs w:val="24"/>
        </w:rPr>
        <w:t>.</w:t>
      </w:r>
      <w:r w:rsidRPr="009A0EF7">
        <w:rPr>
          <w:rFonts w:eastAsia="Times New Roman" w:cs="Times New Roman"/>
          <w:szCs w:val="24"/>
        </w:rPr>
        <w:t xml:space="preserve"> Έπρεπε να έχει κατασκευαστεί αυτοκινητόδ</w:t>
      </w:r>
      <w:r w:rsidRPr="009A0EF7">
        <w:rPr>
          <w:rFonts w:eastAsia="Times New Roman" w:cs="Times New Roman"/>
          <w:szCs w:val="24"/>
        </w:rPr>
        <w:t xml:space="preserve">ρομος </w:t>
      </w:r>
      <w:r>
        <w:rPr>
          <w:rFonts w:eastAsia="Times New Roman" w:cs="Times New Roman"/>
          <w:szCs w:val="24"/>
        </w:rPr>
        <w:t>συνολικά εκατόν εβδομήντα τεσσάρων χιλιομέτρων</w:t>
      </w:r>
      <w:r w:rsidRPr="009A0EF7">
        <w:rPr>
          <w:rFonts w:eastAsia="Times New Roman" w:cs="Times New Roman"/>
          <w:szCs w:val="24"/>
        </w:rPr>
        <w:t xml:space="preserve"> και με την τροποποίηση του </w:t>
      </w:r>
      <w:r>
        <w:rPr>
          <w:rFonts w:eastAsia="Times New Roman" w:cs="Times New Roman"/>
          <w:szCs w:val="24"/>
        </w:rPr>
        <w:t>20</w:t>
      </w:r>
      <w:r w:rsidRPr="009A0EF7">
        <w:rPr>
          <w:rFonts w:eastAsia="Times New Roman" w:cs="Times New Roman"/>
          <w:szCs w:val="24"/>
        </w:rPr>
        <w:t xml:space="preserve">13 συμφωνήθηκε να κατασκευαστούν </w:t>
      </w:r>
      <w:r>
        <w:rPr>
          <w:rFonts w:eastAsia="Times New Roman" w:cs="Times New Roman"/>
          <w:szCs w:val="24"/>
        </w:rPr>
        <w:t xml:space="preserve">εβδομήντα εννέα </w:t>
      </w:r>
      <w:r w:rsidRPr="009A0EF7">
        <w:rPr>
          <w:rFonts w:eastAsia="Times New Roman" w:cs="Times New Roman"/>
          <w:szCs w:val="24"/>
        </w:rPr>
        <w:t>χιλιόμετρα σε δύο χρόνια</w:t>
      </w:r>
      <w:r>
        <w:rPr>
          <w:rFonts w:eastAsia="Times New Roman" w:cs="Times New Roman"/>
          <w:szCs w:val="24"/>
        </w:rPr>
        <w:t>.</w:t>
      </w:r>
      <w:r w:rsidRPr="009A0EF7">
        <w:rPr>
          <w:rFonts w:eastAsia="Times New Roman" w:cs="Times New Roman"/>
          <w:szCs w:val="24"/>
        </w:rPr>
        <w:t xml:space="preserve"> </w:t>
      </w:r>
    </w:p>
    <w:p w14:paraId="5218DCC6" w14:textId="77777777" w:rsidR="00BE48FC" w:rsidRDefault="008F016C">
      <w:pPr>
        <w:spacing w:line="600" w:lineRule="auto"/>
        <w:ind w:firstLine="720"/>
        <w:jc w:val="both"/>
        <w:rPr>
          <w:rFonts w:eastAsia="Times New Roman" w:cs="Times New Roman"/>
          <w:szCs w:val="24"/>
        </w:rPr>
      </w:pPr>
      <w:r w:rsidRPr="009A0EF7">
        <w:rPr>
          <w:rFonts w:eastAsia="Times New Roman" w:cs="Times New Roman"/>
          <w:szCs w:val="24"/>
        </w:rPr>
        <w:t xml:space="preserve">Αποτελεί κόλαφο για τις προηγούμενες </w:t>
      </w:r>
      <w:r>
        <w:rPr>
          <w:rFonts w:eastAsia="Times New Roman" w:cs="Times New Roman"/>
          <w:szCs w:val="24"/>
        </w:rPr>
        <w:t>κ</w:t>
      </w:r>
      <w:r w:rsidRPr="009A0EF7">
        <w:rPr>
          <w:rFonts w:eastAsia="Times New Roman" w:cs="Times New Roman"/>
          <w:szCs w:val="24"/>
        </w:rPr>
        <w:t>υβερνήσεις η έκθεση του Ελεγκτικού Συνεδρίου και επιβεβαιώνε</w:t>
      </w:r>
      <w:r w:rsidRPr="009A0EF7">
        <w:rPr>
          <w:rFonts w:eastAsia="Times New Roman" w:cs="Times New Roman"/>
          <w:szCs w:val="24"/>
        </w:rPr>
        <w:t>ι</w:t>
      </w:r>
      <w:r>
        <w:rPr>
          <w:rFonts w:eastAsia="Times New Roman" w:cs="Times New Roman"/>
          <w:szCs w:val="24"/>
        </w:rPr>
        <w:t>,</w:t>
      </w:r>
      <w:r w:rsidRPr="009A0EF7">
        <w:rPr>
          <w:rFonts w:eastAsia="Times New Roman" w:cs="Times New Roman"/>
          <w:szCs w:val="24"/>
        </w:rPr>
        <w:t xml:space="preserve"> δυστυχώς</w:t>
      </w:r>
      <w:r>
        <w:rPr>
          <w:rFonts w:eastAsia="Times New Roman" w:cs="Times New Roman"/>
          <w:szCs w:val="24"/>
        </w:rPr>
        <w:t>,</w:t>
      </w:r>
      <w:r w:rsidRPr="009A0EF7">
        <w:rPr>
          <w:rFonts w:eastAsia="Times New Roman" w:cs="Times New Roman"/>
          <w:szCs w:val="24"/>
        </w:rPr>
        <w:t xml:space="preserve"> ό</w:t>
      </w:r>
      <w:r>
        <w:rPr>
          <w:rFonts w:eastAsia="Times New Roman" w:cs="Times New Roman"/>
          <w:szCs w:val="24"/>
        </w:rPr>
        <w:t>,</w:t>
      </w:r>
      <w:r w:rsidRPr="009A0EF7">
        <w:rPr>
          <w:rFonts w:eastAsia="Times New Roman" w:cs="Times New Roman"/>
          <w:szCs w:val="24"/>
        </w:rPr>
        <w:t>τι είχαμε πει</w:t>
      </w:r>
      <w:r>
        <w:rPr>
          <w:rFonts w:eastAsia="Times New Roman" w:cs="Times New Roman"/>
          <w:szCs w:val="24"/>
        </w:rPr>
        <w:t xml:space="preserve">. Στη σελίδα 35, κύριε Καραμανλή -θα σας διαβάσω από μέσα- αναφέρει: «Αποφασίστηκε </w:t>
      </w:r>
      <w:r w:rsidRPr="009A0EF7">
        <w:rPr>
          <w:rFonts w:eastAsia="Times New Roman" w:cs="Times New Roman"/>
          <w:szCs w:val="24"/>
        </w:rPr>
        <w:t xml:space="preserve">η </w:t>
      </w:r>
      <w:r>
        <w:rPr>
          <w:rFonts w:eastAsia="Times New Roman" w:cs="Times New Roman"/>
          <w:szCs w:val="24"/>
        </w:rPr>
        <w:t xml:space="preserve">αναβολή </w:t>
      </w:r>
      <w:r w:rsidRPr="009A0EF7">
        <w:rPr>
          <w:rFonts w:eastAsia="Times New Roman" w:cs="Times New Roman"/>
          <w:szCs w:val="24"/>
        </w:rPr>
        <w:t>κατασκευή</w:t>
      </w:r>
      <w:r>
        <w:rPr>
          <w:rFonts w:eastAsia="Times New Roman" w:cs="Times New Roman"/>
          <w:szCs w:val="24"/>
        </w:rPr>
        <w:t>ς</w:t>
      </w:r>
      <w:r w:rsidRPr="009A0EF7">
        <w:rPr>
          <w:rFonts w:eastAsia="Times New Roman" w:cs="Times New Roman"/>
          <w:szCs w:val="24"/>
        </w:rPr>
        <w:t xml:space="preserve"> σημαντικών τμημάτων αυτοκινητοδρόμων 45% για την Ολυμπία Οδό</w:t>
      </w:r>
      <w:r>
        <w:rPr>
          <w:rFonts w:eastAsia="Times New Roman" w:cs="Times New Roman"/>
          <w:szCs w:val="24"/>
        </w:rPr>
        <w:t>…», -για το Πάτρα-</w:t>
      </w:r>
      <w:r w:rsidRPr="009A0EF7">
        <w:rPr>
          <w:rFonts w:eastAsia="Times New Roman" w:cs="Times New Roman"/>
          <w:szCs w:val="24"/>
        </w:rPr>
        <w:t>Πύργος του λέτε</w:t>
      </w:r>
      <w:r>
        <w:rPr>
          <w:rFonts w:eastAsia="Times New Roman" w:cs="Times New Roman"/>
          <w:szCs w:val="24"/>
        </w:rPr>
        <w:t>,</w:t>
      </w:r>
      <w:r w:rsidRPr="009A0EF7">
        <w:rPr>
          <w:rFonts w:eastAsia="Times New Roman" w:cs="Times New Roman"/>
          <w:szCs w:val="24"/>
        </w:rPr>
        <w:t xml:space="preserve"> </w:t>
      </w:r>
      <w:r>
        <w:rPr>
          <w:rFonts w:eastAsia="Times New Roman" w:cs="Times New Roman"/>
          <w:szCs w:val="24"/>
        </w:rPr>
        <w:t>που</w:t>
      </w:r>
      <w:r w:rsidRPr="009A0EF7">
        <w:rPr>
          <w:rFonts w:eastAsia="Times New Roman" w:cs="Times New Roman"/>
          <w:szCs w:val="24"/>
        </w:rPr>
        <w:t xml:space="preserve"> </w:t>
      </w:r>
      <w:r>
        <w:rPr>
          <w:rFonts w:eastAsia="Times New Roman" w:cs="Times New Roman"/>
          <w:szCs w:val="24"/>
        </w:rPr>
        <w:t>βγάλατε</w:t>
      </w:r>
      <w:r w:rsidRPr="009A0EF7">
        <w:rPr>
          <w:rFonts w:eastAsia="Times New Roman" w:cs="Times New Roman"/>
          <w:szCs w:val="24"/>
        </w:rPr>
        <w:t xml:space="preserve"> έξω</w:t>
      </w:r>
      <w:r>
        <w:rPr>
          <w:rFonts w:eastAsia="Times New Roman" w:cs="Times New Roman"/>
          <w:szCs w:val="24"/>
        </w:rPr>
        <w:t>-</w:t>
      </w:r>
      <w:r w:rsidRPr="009A0EF7">
        <w:rPr>
          <w:rFonts w:eastAsia="Times New Roman" w:cs="Times New Roman"/>
          <w:szCs w:val="24"/>
        </w:rPr>
        <w:t xml:space="preserve"> </w:t>
      </w:r>
      <w:r>
        <w:rPr>
          <w:rFonts w:eastAsia="Times New Roman" w:cs="Times New Roman"/>
          <w:szCs w:val="24"/>
        </w:rPr>
        <w:t>«…</w:t>
      </w:r>
      <w:r w:rsidRPr="009A0EF7">
        <w:rPr>
          <w:rFonts w:eastAsia="Times New Roman" w:cs="Times New Roman"/>
          <w:szCs w:val="24"/>
        </w:rPr>
        <w:t>και 55% γι</w:t>
      </w:r>
      <w:r w:rsidRPr="009A0EF7">
        <w:rPr>
          <w:rFonts w:eastAsia="Times New Roman" w:cs="Times New Roman"/>
          <w:szCs w:val="24"/>
        </w:rPr>
        <w:t>α τον Αυτοκινητόδρομο Κεντρικής Ελλάδας</w:t>
      </w:r>
      <w:r>
        <w:rPr>
          <w:rFonts w:eastAsia="Times New Roman" w:cs="Times New Roman"/>
          <w:szCs w:val="24"/>
        </w:rPr>
        <w:t>».</w:t>
      </w:r>
      <w:r w:rsidRPr="009A0EF7">
        <w:rPr>
          <w:rFonts w:eastAsia="Times New Roman" w:cs="Times New Roman"/>
          <w:szCs w:val="24"/>
        </w:rPr>
        <w:t xml:space="preserve"> </w:t>
      </w:r>
    </w:p>
    <w:p w14:paraId="5218DCC7"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Λέει, λοιπόν: «</w:t>
      </w:r>
      <w:r w:rsidRPr="009A0EF7">
        <w:rPr>
          <w:rFonts w:eastAsia="Times New Roman" w:cs="Times New Roman"/>
          <w:szCs w:val="24"/>
        </w:rPr>
        <w:t>Επιπλέον παραμένε</w:t>
      </w:r>
      <w:r>
        <w:rPr>
          <w:rFonts w:eastAsia="Times New Roman" w:cs="Times New Roman"/>
          <w:szCs w:val="24"/>
        </w:rPr>
        <w:t>ι ο κίνδυνος της σημαντικής υπο</w:t>
      </w:r>
      <w:r w:rsidRPr="009A0EF7">
        <w:rPr>
          <w:rFonts w:eastAsia="Times New Roman" w:cs="Times New Roman"/>
          <w:szCs w:val="24"/>
        </w:rPr>
        <w:t xml:space="preserve">χρησιμοποίησης του Αυτοκινητοδρόμου </w:t>
      </w:r>
      <w:r>
        <w:rPr>
          <w:rFonts w:eastAsia="Times New Roman" w:cs="Times New Roman"/>
          <w:szCs w:val="24"/>
        </w:rPr>
        <w:t>Κεντρικής Ελλάδας…» -γι’</w:t>
      </w:r>
      <w:r w:rsidRPr="009A0EF7">
        <w:rPr>
          <w:rFonts w:eastAsia="Times New Roman" w:cs="Times New Roman"/>
          <w:szCs w:val="24"/>
        </w:rPr>
        <w:t xml:space="preserve"> αυτό που συζητάμε σήμερα</w:t>
      </w:r>
      <w:r>
        <w:rPr>
          <w:rFonts w:eastAsia="Times New Roman" w:cs="Times New Roman"/>
          <w:szCs w:val="24"/>
        </w:rPr>
        <w:t>- «…και του Τμήματος Λεύκτρο-</w:t>
      </w:r>
      <w:r w:rsidRPr="009A0EF7">
        <w:rPr>
          <w:rFonts w:eastAsia="Times New Roman" w:cs="Times New Roman"/>
          <w:szCs w:val="24"/>
        </w:rPr>
        <w:t xml:space="preserve">Σπάρτη για το </w:t>
      </w:r>
      <w:r>
        <w:rPr>
          <w:rFonts w:eastAsia="Times New Roman" w:cs="Times New Roman"/>
          <w:szCs w:val="24"/>
        </w:rPr>
        <w:t xml:space="preserve">Μορέα, η οποία δεν </w:t>
      </w:r>
      <w:r w:rsidRPr="009A0EF7">
        <w:rPr>
          <w:rFonts w:eastAsia="Times New Roman" w:cs="Times New Roman"/>
          <w:szCs w:val="24"/>
        </w:rPr>
        <w:t>συν</w:t>
      </w:r>
      <w:r w:rsidRPr="009A0EF7">
        <w:rPr>
          <w:rFonts w:eastAsia="Times New Roman" w:cs="Times New Roman"/>
          <w:szCs w:val="24"/>
        </w:rPr>
        <w:t>άδει με τα κριτήρια χρηστής δημοσιονομικής διαχείρισης</w:t>
      </w:r>
      <w:r>
        <w:rPr>
          <w:rFonts w:eastAsia="Times New Roman" w:cs="Times New Roman"/>
          <w:szCs w:val="24"/>
        </w:rPr>
        <w:t>».</w:t>
      </w:r>
    </w:p>
    <w:p w14:paraId="5218DCC8"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 xml:space="preserve">Κύριε </w:t>
      </w:r>
      <w:r w:rsidRPr="009A0EF7">
        <w:rPr>
          <w:rFonts w:eastAsia="Times New Roman" w:cs="Times New Roman"/>
          <w:szCs w:val="24"/>
        </w:rPr>
        <w:t>Καραμανλή</w:t>
      </w:r>
      <w:r>
        <w:rPr>
          <w:rFonts w:eastAsia="Times New Roman" w:cs="Times New Roman"/>
          <w:szCs w:val="24"/>
        </w:rPr>
        <w:t>,</w:t>
      </w:r>
      <w:r w:rsidRPr="009A0EF7">
        <w:rPr>
          <w:rFonts w:eastAsia="Times New Roman" w:cs="Times New Roman"/>
          <w:szCs w:val="24"/>
        </w:rPr>
        <w:t xml:space="preserve"> η έκθεση του Ευρωπαϊκού Ελεγκτικού Συνεδρίου αναφέρεται στην περίοδο </w:t>
      </w:r>
      <w:r>
        <w:rPr>
          <w:rFonts w:eastAsia="Times New Roman" w:cs="Times New Roman"/>
          <w:szCs w:val="24"/>
        </w:rPr>
        <w:t>20</w:t>
      </w:r>
      <w:r w:rsidRPr="009A0EF7">
        <w:rPr>
          <w:rFonts w:eastAsia="Times New Roman" w:cs="Times New Roman"/>
          <w:szCs w:val="24"/>
        </w:rPr>
        <w:t>10</w:t>
      </w:r>
      <w:r>
        <w:rPr>
          <w:rFonts w:eastAsia="Times New Roman" w:cs="Times New Roman"/>
          <w:szCs w:val="24"/>
        </w:rPr>
        <w:t>-20</w:t>
      </w:r>
      <w:r w:rsidRPr="009A0EF7">
        <w:rPr>
          <w:rFonts w:eastAsia="Times New Roman" w:cs="Times New Roman"/>
          <w:szCs w:val="24"/>
        </w:rPr>
        <w:t>14</w:t>
      </w:r>
      <w:r>
        <w:rPr>
          <w:rFonts w:eastAsia="Times New Roman" w:cs="Times New Roman"/>
          <w:szCs w:val="24"/>
        </w:rPr>
        <w:t>.</w:t>
      </w:r>
    </w:p>
    <w:p w14:paraId="5218DCC9"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Και</w:t>
      </w:r>
      <w:r w:rsidRPr="009A0EF7">
        <w:rPr>
          <w:rFonts w:eastAsia="Times New Roman" w:cs="Times New Roman"/>
          <w:szCs w:val="24"/>
        </w:rPr>
        <w:t xml:space="preserve"> αφού </w:t>
      </w:r>
      <w:r>
        <w:rPr>
          <w:rFonts w:eastAsia="Times New Roman" w:cs="Times New Roman"/>
          <w:szCs w:val="24"/>
        </w:rPr>
        <w:t xml:space="preserve">λέει </w:t>
      </w:r>
      <w:r w:rsidRPr="009A0EF7">
        <w:rPr>
          <w:rFonts w:eastAsia="Times New Roman" w:cs="Times New Roman"/>
          <w:szCs w:val="24"/>
        </w:rPr>
        <w:t>πολλά οικονομικά στοιχεία για το πόσο χρηστή διαχείριση είχατε στα δημόσια έργα</w:t>
      </w:r>
      <w:r>
        <w:rPr>
          <w:rFonts w:eastAsia="Times New Roman" w:cs="Times New Roman"/>
          <w:szCs w:val="24"/>
        </w:rPr>
        <w:t>,</w:t>
      </w:r>
      <w:r w:rsidRPr="009A0EF7">
        <w:rPr>
          <w:rFonts w:eastAsia="Times New Roman" w:cs="Times New Roman"/>
          <w:szCs w:val="24"/>
        </w:rPr>
        <w:t xml:space="preserve"> στη σελ</w:t>
      </w:r>
      <w:r w:rsidRPr="009A0EF7">
        <w:rPr>
          <w:rFonts w:eastAsia="Times New Roman" w:cs="Times New Roman"/>
          <w:szCs w:val="24"/>
        </w:rPr>
        <w:t xml:space="preserve">ίδα 40 λέει για τον συγκεκριμένο </w:t>
      </w:r>
      <w:r>
        <w:rPr>
          <w:rFonts w:eastAsia="Times New Roman" w:cs="Times New Roman"/>
          <w:szCs w:val="24"/>
        </w:rPr>
        <w:t xml:space="preserve">αυτοκινητόδρομο </w:t>
      </w:r>
      <w:r w:rsidRPr="009A0EF7">
        <w:rPr>
          <w:rFonts w:eastAsia="Times New Roman" w:cs="Times New Roman"/>
          <w:szCs w:val="24"/>
        </w:rPr>
        <w:t>Κεντρικής Ελλάδας</w:t>
      </w:r>
      <w:r>
        <w:rPr>
          <w:rFonts w:eastAsia="Times New Roman" w:cs="Times New Roman"/>
          <w:szCs w:val="24"/>
        </w:rPr>
        <w:t>,</w:t>
      </w:r>
      <w:r w:rsidRPr="009A0EF7">
        <w:rPr>
          <w:rFonts w:eastAsia="Times New Roman" w:cs="Times New Roman"/>
          <w:szCs w:val="24"/>
        </w:rPr>
        <w:t xml:space="preserve"> ότι το αντικείμενο το</w:t>
      </w:r>
      <w:r>
        <w:rPr>
          <w:rFonts w:eastAsia="Times New Roman" w:cs="Times New Roman"/>
          <w:szCs w:val="24"/>
        </w:rPr>
        <w:t>υ έργου μειώθηκε σημαντικά και ε</w:t>
      </w:r>
      <w:r w:rsidRPr="009A0EF7">
        <w:rPr>
          <w:rFonts w:eastAsia="Times New Roman" w:cs="Times New Roman"/>
          <w:szCs w:val="24"/>
        </w:rPr>
        <w:t xml:space="preserve">πομένως ούτε το νότιο ούτε το βόρειο τμήμα θα το συνδέει με </w:t>
      </w:r>
      <w:r>
        <w:rPr>
          <w:rFonts w:eastAsia="Times New Roman" w:cs="Times New Roman"/>
          <w:szCs w:val="24"/>
        </w:rPr>
        <w:t>υφιστάμενους</w:t>
      </w:r>
      <w:r w:rsidRPr="009A0EF7">
        <w:rPr>
          <w:rFonts w:eastAsia="Times New Roman" w:cs="Times New Roman"/>
          <w:szCs w:val="24"/>
        </w:rPr>
        <w:t xml:space="preserve"> </w:t>
      </w:r>
      <w:r>
        <w:rPr>
          <w:rFonts w:eastAsia="Times New Roman" w:cs="Times New Roman"/>
          <w:szCs w:val="24"/>
        </w:rPr>
        <w:t>αυτοκινητοδρόμου</w:t>
      </w:r>
      <w:r>
        <w:rPr>
          <w:rFonts w:eastAsia="Times New Roman" w:cs="Times New Roman"/>
          <w:szCs w:val="24"/>
        </w:rPr>
        <w:t>ς</w:t>
      </w:r>
      <w:r>
        <w:rPr>
          <w:rFonts w:eastAsia="Times New Roman" w:cs="Times New Roman"/>
          <w:szCs w:val="24"/>
        </w:rPr>
        <w:t>. Θα</w:t>
      </w:r>
      <w:r w:rsidRPr="009A0EF7">
        <w:rPr>
          <w:rFonts w:eastAsia="Times New Roman" w:cs="Times New Roman"/>
          <w:szCs w:val="24"/>
        </w:rPr>
        <w:t xml:space="preserve"> το καταθέσουμε αυτό </w:t>
      </w:r>
      <w:r>
        <w:rPr>
          <w:rFonts w:eastAsia="Times New Roman" w:cs="Times New Roman"/>
          <w:szCs w:val="24"/>
        </w:rPr>
        <w:t>στα δύο κόμματα</w:t>
      </w:r>
      <w:r>
        <w:rPr>
          <w:rFonts w:eastAsia="Times New Roman" w:cs="Times New Roman"/>
          <w:szCs w:val="24"/>
        </w:rPr>
        <w:t>,</w:t>
      </w:r>
      <w:r>
        <w:rPr>
          <w:rFonts w:eastAsia="Times New Roman" w:cs="Times New Roman"/>
          <w:szCs w:val="24"/>
        </w:rPr>
        <w:t xml:space="preserve"> </w:t>
      </w:r>
      <w:r w:rsidRPr="009A0EF7">
        <w:rPr>
          <w:rFonts w:eastAsia="Times New Roman" w:cs="Times New Roman"/>
          <w:szCs w:val="24"/>
        </w:rPr>
        <w:t>για</w:t>
      </w:r>
      <w:r w:rsidRPr="009A0EF7">
        <w:rPr>
          <w:rFonts w:eastAsia="Times New Roman" w:cs="Times New Roman"/>
          <w:szCs w:val="24"/>
        </w:rPr>
        <w:t xml:space="preserve"> να το διαβάσετε αναλυτικά</w:t>
      </w:r>
      <w:r>
        <w:rPr>
          <w:rFonts w:eastAsia="Times New Roman" w:cs="Times New Roman"/>
          <w:szCs w:val="24"/>
        </w:rPr>
        <w:t>.</w:t>
      </w:r>
    </w:p>
    <w:p w14:paraId="5218DCCA"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 xml:space="preserve">Τώρα, </w:t>
      </w:r>
      <w:r w:rsidRPr="009A0EF7">
        <w:rPr>
          <w:rFonts w:eastAsia="Times New Roman" w:cs="Times New Roman"/>
          <w:szCs w:val="24"/>
        </w:rPr>
        <w:t>τι πραγματικά έχει γίνει</w:t>
      </w:r>
      <w:r>
        <w:rPr>
          <w:rFonts w:eastAsia="Times New Roman" w:cs="Times New Roman"/>
          <w:szCs w:val="24"/>
        </w:rPr>
        <w:t>; Δεσμεύτηκε το</w:t>
      </w:r>
      <w:r w:rsidRPr="009A0EF7">
        <w:rPr>
          <w:rFonts w:eastAsia="Times New Roman" w:cs="Times New Roman"/>
          <w:szCs w:val="24"/>
        </w:rPr>
        <w:t xml:space="preserve"> ελληνικό </w:t>
      </w:r>
      <w:r>
        <w:rPr>
          <w:rFonts w:eastAsia="Times New Roman" w:cs="Times New Roman"/>
          <w:szCs w:val="24"/>
        </w:rPr>
        <w:t>δ</w:t>
      </w:r>
      <w:r w:rsidRPr="009A0EF7">
        <w:rPr>
          <w:rFonts w:eastAsia="Times New Roman" w:cs="Times New Roman"/>
          <w:szCs w:val="24"/>
        </w:rPr>
        <w:t xml:space="preserve">ημόσιο το </w:t>
      </w:r>
      <w:r>
        <w:rPr>
          <w:rFonts w:eastAsia="Times New Roman" w:cs="Times New Roman"/>
          <w:szCs w:val="24"/>
        </w:rPr>
        <w:t>20</w:t>
      </w:r>
      <w:r w:rsidRPr="009A0EF7">
        <w:rPr>
          <w:rFonts w:eastAsia="Times New Roman" w:cs="Times New Roman"/>
          <w:szCs w:val="24"/>
        </w:rPr>
        <w:t>13 για δεύτερη φορά να ολοκληρώσει τις απαλλοτριώ</w:t>
      </w:r>
      <w:r>
        <w:rPr>
          <w:rFonts w:eastAsia="Times New Roman" w:cs="Times New Roman"/>
          <w:szCs w:val="24"/>
        </w:rPr>
        <w:t>σεις και να τις ολοκληρώσει τον</w:t>
      </w:r>
      <w:r w:rsidRPr="009A0EF7">
        <w:rPr>
          <w:rFonts w:eastAsia="Times New Roman" w:cs="Times New Roman"/>
          <w:szCs w:val="24"/>
        </w:rPr>
        <w:t xml:space="preserve"> Δεκέμβρη του </w:t>
      </w:r>
      <w:r>
        <w:rPr>
          <w:rFonts w:eastAsia="Times New Roman" w:cs="Times New Roman"/>
          <w:szCs w:val="24"/>
        </w:rPr>
        <w:t xml:space="preserve">2013. </w:t>
      </w:r>
      <w:r w:rsidRPr="009A0EF7">
        <w:rPr>
          <w:rFonts w:eastAsia="Times New Roman" w:cs="Times New Roman"/>
          <w:szCs w:val="24"/>
        </w:rPr>
        <w:t xml:space="preserve">Το κόστος του έργου στην αρχική συμφωνία ήταν 2,375 </w:t>
      </w:r>
      <w:r>
        <w:rPr>
          <w:rFonts w:eastAsia="Times New Roman" w:cs="Times New Roman"/>
          <w:szCs w:val="24"/>
        </w:rPr>
        <w:t>δισεκατο</w:t>
      </w:r>
      <w:r>
        <w:rPr>
          <w:rFonts w:eastAsia="Times New Roman" w:cs="Times New Roman"/>
          <w:szCs w:val="24"/>
        </w:rPr>
        <w:t xml:space="preserve">μμύρια. </w:t>
      </w:r>
      <w:r w:rsidRPr="009A0EF7">
        <w:rPr>
          <w:rFonts w:eastAsia="Times New Roman" w:cs="Times New Roman"/>
          <w:szCs w:val="24"/>
        </w:rPr>
        <w:t>Μετά τη συμφωνία</w:t>
      </w:r>
      <w:r>
        <w:rPr>
          <w:rFonts w:eastAsia="Times New Roman" w:cs="Times New Roman"/>
          <w:szCs w:val="24"/>
        </w:rPr>
        <w:t>,</w:t>
      </w:r>
      <w:r w:rsidRPr="009A0EF7">
        <w:rPr>
          <w:rFonts w:eastAsia="Times New Roman" w:cs="Times New Roman"/>
          <w:szCs w:val="24"/>
        </w:rPr>
        <w:t xml:space="preserve"> που μειώθηκε το αντικείμενο τόσο πολύ</w:t>
      </w:r>
      <w:r>
        <w:rPr>
          <w:rFonts w:eastAsia="Times New Roman" w:cs="Times New Roman"/>
          <w:szCs w:val="24"/>
        </w:rPr>
        <w:t>, πήγε στο 1,5</w:t>
      </w:r>
      <w:r w:rsidRPr="009A0EF7">
        <w:rPr>
          <w:rFonts w:eastAsia="Times New Roman" w:cs="Times New Roman"/>
          <w:szCs w:val="24"/>
        </w:rPr>
        <w:t xml:space="preserve">94 </w:t>
      </w:r>
      <w:r>
        <w:rPr>
          <w:rFonts w:eastAsia="Times New Roman" w:cs="Times New Roman"/>
          <w:szCs w:val="24"/>
        </w:rPr>
        <w:t>δισεκατομμύρια ευρώ.</w:t>
      </w:r>
      <w:r w:rsidRPr="009A0EF7">
        <w:rPr>
          <w:rFonts w:eastAsia="Times New Roman" w:cs="Times New Roman"/>
          <w:szCs w:val="24"/>
        </w:rPr>
        <w:t xml:space="preserve"> Δηλαδή το 45% του έργου </w:t>
      </w:r>
      <w:r>
        <w:rPr>
          <w:rFonts w:eastAsia="Times New Roman" w:cs="Times New Roman"/>
          <w:szCs w:val="24"/>
        </w:rPr>
        <w:t xml:space="preserve">θα γινόταν με το </w:t>
      </w:r>
      <w:r w:rsidRPr="009A0EF7">
        <w:rPr>
          <w:rFonts w:eastAsia="Times New Roman" w:cs="Times New Roman"/>
          <w:szCs w:val="24"/>
        </w:rPr>
        <w:t>67% του αρχικού κόστους</w:t>
      </w:r>
      <w:r>
        <w:rPr>
          <w:rFonts w:eastAsia="Times New Roman" w:cs="Times New Roman"/>
          <w:szCs w:val="24"/>
        </w:rPr>
        <w:t>.</w:t>
      </w:r>
      <w:r w:rsidRPr="009A0EF7">
        <w:rPr>
          <w:rFonts w:eastAsia="Times New Roman" w:cs="Times New Roman"/>
          <w:szCs w:val="24"/>
        </w:rPr>
        <w:t xml:space="preserve"> </w:t>
      </w:r>
      <w:r>
        <w:rPr>
          <w:rFonts w:eastAsia="Times New Roman" w:cs="Times New Roman"/>
          <w:szCs w:val="24"/>
        </w:rPr>
        <w:t xml:space="preserve">Αντί, δηλαδή, </w:t>
      </w:r>
      <w:r w:rsidRPr="009A0EF7">
        <w:rPr>
          <w:rFonts w:eastAsia="Times New Roman" w:cs="Times New Roman"/>
          <w:szCs w:val="24"/>
        </w:rPr>
        <w:t>να συμφωνήσετε αναλογικά</w:t>
      </w:r>
      <w:r>
        <w:rPr>
          <w:rFonts w:eastAsia="Times New Roman" w:cs="Times New Roman"/>
          <w:szCs w:val="24"/>
        </w:rPr>
        <w:t xml:space="preserve"> να πληρωθεί 1.0</w:t>
      </w:r>
      <w:r w:rsidRPr="009A0EF7">
        <w:rPr>
          <w:rFonts w:eastAsia="Times New Roman" w:cs="Times New Roman"/>
          <w:szCs w:val="24"/>
        </w:rPr>
        <w:t>68</w:t>
      </w:r>
      <w:r>
        <w:rPr>
          <w:rFonts w:eastAsia="Times New Roman" w:cs="Times New Roman"/>
          <w:szCs w:val="24"/>
        </w:rPr>
        <w:t>.000.000 ευρώ, συμφωνήσατε να πλη</w:t>
      </w:r>
      <w:r>
        <w:rPr>
          <w:rFonts w:eastAsia="Times New Roman" w:cs="Times New Roman"/>
          <w:szCs w:val="24"/>
        </w:rPr>
        <w:t>ρωθεί 1.</w:t>
      </w:r>
      <w:r w:rsidRPr="009A0EF7">
        <w:rPr>
          <w:rFonts w:eastAsia="Times New Roman" w:cs="Times New Roman"/>
          <w:szCs w:val="24"/>
        </w:rPr>
        <w:t>594</w:t>
      </w:r>
      <w:r>
        <w:rPr>
          <w:rFonts w:eastAsia="Times New Roman" w:cs="Times New Roman"/>
          <w:szCs w:val="24"/>
        </w:rPr>
        <w:t xml:space="preserve">.000.000, δηλαδή 526 </w:t>
      </w:r>
      <w:r w:rsidRPr="009A0EF7">
        <w:rPr>
          <w:rFonts w:eastAsia="Times New Roman" w:cs="Times New Roman"/>
          <w:szCs w:val="24"/>
        </w:rPr>
        <w:t>εκατομμύρια παραπάνω από την αρχική σύμβαση</w:t>
      </w:r>
      <w:r>
        <w:rPr>
          <w:rFonts w:eastAsia="Times New Roman" w:cs="Times New Roman"/>
          <w:szCs w:val="24"/>
        </w:rPr>
        <w:t>.</w:t>
      </w:r>
      <w:r w:rsidRPr="009A0EF7">
        <w:rPr>
          <w:rFonts w:eastAsia="Times New Roman" w:cs="Times New Roman"/>
          <w:szCs w:val="24"/>
        </w:rPr>
        <w:t xml:space="preserve"> </w:t>
      </w:r>
    </w:p>
    <w:p w14:paraId="5218DCCB"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Αυτό, κύριε</w:t>
      </w:r>
      <w:r w:rsidRPr="009A0EF7">
        <w:rPr>
          <w:rFonts w:eastAsia="Times New Roman" w:cs="Times New Roman"/>
          <w:szCs w:val="24"/>
        </w:rPr>
        <w:t xml:space="preserve"> Καραμανλή</w:t>
      </w:r>
      <w:r>
        <w:rPr>
          <w:rFonts w:eastAsia="Times New Roman" w:cs="Times New Roman"/>
          <w:szCs w:val="24"/>
        </w:rPr>
        <w:t>,</w:t>
      </w:r>
      <w:r w:rsidRPr="009A0EF7">
        <w:rPr>
          <w:rFonts w:eastAsia="Times New Roman" w:cs="Times New Roman"/>
          <w:szCs w:val="24"/>
        </w:rPr>
        <w:t xml:space="preserve"> είναι </w:t>
      </w:r>
      <w:r>
        <w:rPr>
          <w:rFonts w:eastAsia="Times New Roman" w:cs="Times New Roman"/>
          <w:szCs w:val="24"/>
        </w:rPr>
        <w:t xml:space="preserve">πανωπροίκι. </w:t>
      </w:r>
      <w:r w:rsidRPr="009A0EF7">
        <w:rPr>
          <w:rFonts w:eastAsia="Times New Roman" w:cs="Times New Roman"/>
          <w:szCs w:val="24"/>
        </w:rPr>
        <w:t>Έχετε δίκιο</w:t>
      </w:r>
      <w:r>
        <w:rPr>
          <w:rFonts w:eastAsia="Times New Roman" w:cs="Times New Roman"/>
          <w:szCs w:val="24"/>
        </w:rPr>
        <w:t xml:space="preserve">. Πρέπει να καταγγείλετε </w:t>
      </w:r>
      <w:r w:rsidRPr="009A0EF7">
        <w:rPr>
          <w:rFonts w:eastAsia="Times New Roman" w:cs="Times New Roman"/>
          <w:szCs w:val="24"/>
        </w:rPr>
        <w:t xml:space="preserve">την </w:t>
      </w:r>
      <w:r>
        <w:rPr>
          <w:rFonts w:eastAsia="Times New Roman" w:cs="Times New Roman"/>
          <w:szCs w:val="24"/>
        </w:rPr>
        <w:t>κ</w:t>
      </w:r>
      <w:r w:rsidRPr="009A0EF7">
        <w:rPr>
          <w:rFonts w:eastAsia="Times New Roman" w:cs="Times New Roman"/>
          <w:szCs w:val="24"/>
        </w:rPr>
        <w:t xml:space="preserve">υβέρνηση </w:t>
      </w:r>
      <w:r>
        <w:rPr>
          <w:rFonts w:eastAsia="Times New Roman" w:cs="Times New Roman"/>
          <w:szCs w:val="24"/>
        </w:rPr>
        <w:t>Σαμαρά</w:t>
      </w:r>
      <w:r>
        <w:rPr>
          <w:rFonts w:eastAsia="Times New Roman" w:cs="Times New Roman"/>
          <w:szCs w:val="24"/>
        </w:rPr>
        <w:t>,</w:t>
      </w:r>
      <w:r>
        <w:rPr>
          <w:rFonts w:eastAsia="Times New Roman" w:cs="Times New Roman"/>
          <w:szCs w:val="24"/>
        </w:rPr>
        <w:t xml:space="preserve"> που το </w:t>
      </w:r>
      <w:r w:rsidRPr="009A0EF7">
        <w:rPr>
          <w:rFonts w:eastAsia="Times New Roman" w:cs="Times New Roman"/>
          <w:szCs w:val="24"/>
        </w:rPr>
        <w:t xml:space="preserve">συμφώνησε το </w:t>
      </w:r>
      <w:r>
        <w:rPr>
          <w:rFonts w:eastAsia="Times New Roman" w:cs="Times New Roman"/>
          <w:szCs w:val="24"/>
        </w:rPr>
        <w:t>20</w:t>
      </w:r>
      <w:r w:rsidRPr="009A0EF7">
        <w:rPr>
          <w:rFonts w:eastAsia="Times New Roman" w:cs="Times New Roman"/>
          <w:szCs w:val="24"/>
        </w:rPr>
        <w:t>13</w:t>
      </w:r>
      <w:r>
        <w:rPr>
          <w:rFonts w:eastAsia="Times New Roman" w:cs="Times New Roman"/>
          <w:szCs w:val="24"/>
        </w:rPr>
        <w:t>,</w:t>
      </w:r>
      <w:r w:rsidRPr="009A0EF7">
        <w:rPr>
          <w:rFonts w:eastAsia="Times New Roman" w:cs="Times New Roman"/>
          <w:szCs w:val="24"/>
        </w:rPr>
        <w:t xml:space="preserve"> τους ειδικούς διαπραγματευτές</w:t>
      </w:r>
      <w:r>
        <w:rPr>
          <w:rFonts w:eastAsia="Times New Roman" w:cs="Times New Roman"/>
          <w:szCs w:val="24"/>
        </w:rPr>
        <w:t>, όλους αυτούς που είχατ</w:t>
      </w:r>
      <w:r>
        <w:rPr>
          <w:rFonts w:eastAsia="Times New Roman" w:cs="Times New Roman"/>
          <w:szCs w:val="24"/>
        </w:rPr>
        <w:t>ε.</w:t>
      </w:r>
    </w:p>
    <w:p w14:paraId="5218DCCC" w14:textId="77777777" w:rsidR="00BE48FC" w:rsidRDefault="008F016C">
      <w:pPr>
        <w:spacing w:line="600" w:lineRule="auto"/>
        <w:ind w:firstLine="720"/>
        <w:jc w:val="both"/>
        <w:rPr>
          <w:rFonts w:eastAsia="Times New Roman" w:cs="Times New Roman"/>
          <w:szCs w:val="24"/>
        </w:rPr>
      </w:pPr>
      <w:r>
        <w:rPr>
          <w:rFonts w:eastAsia="Times New Roman" w:cs="Times New Roman"/>
          <w:b/>
          <w:szCs w:val="24"/>
        </w:rPr>
        <w:t>ΚΩΝΣΤΑΝΤΙΝΟΣ ΑΧ</w:t>
      </w:r>
      <w:r>
        <w:rPr>
          <w:rFonts w:eastAsia="Times New Roman" w:cs="Times New Roman"/>
          <w:b/>
          <w:szCs w:val="24"/>
        </w:rPr>
        <w:t>.</w:t>
      </w:r>
      <w:r>
        <w:rPr>
          <w:rFonts w:eastAsia="Times New Roman" w:cs="Times New Roman"/>
          <w:b/>
          <w:szCs w:val="24"/>
        </w:rPr>
        <w:t xml:space="preserve"> ΚΑΡΑΜΑΝΛΗΣ: </w:t>
      </w:r>
      <w:r>
        <w:rPr>
          <w:rFonts w:eastAsia="Times New Roman" w:cs="Times New Roman"/>
          <w:szCs w:val="24"/>
        </w:rPr>
        <w:t>Το 2015 τι έγινε;</w:t>
      </w:r>
      <w:r>
        <w:rPr>
          <w:rFonts w:eastAsia="Times New Roman" w:cs="Times New Roman"/>
          <w:szCs w:val="24"/>
        </w:rPr>
        <w:tab/>
      </w:r>
    </w:p>
    <w:p w14:paraId="5218DCCD" w14:textId="77777777" w:rsidR="00BE48FC" w:rsidRDefault="008F016C">
      <w:pPr>
        <w:spacing w:line="600" w:lineRule="auto"/>
        <w:ind w:firstLine="720"/>
        <w:jc w:val="both"/>
        <w:rPr>
          <w:rFonts w:eastAsia="Times New Roman" w:cs="Times New Roman"/>
          <w:szCs w:val="24"/>
        </w:rPr>
      </w:pPr>
      <w:r>
        <w:rPr>
          <w:rFonts w:eastAsia="Times New Roman" w:cs="Times New Roman"/>
          <w:b/>
          <w:szCs w:val="24"/>
        </w:rPr>
        <w:t>ΧΡΗΣΤΟΣ ΣΠΙΡΤΖΗΣ (Υπουργός Υποδομών και Μεταφορών):</w:t>
      </w:r>
      <w:r>
        <w:rPr>
          <w:rFonts w:eastAsia="Times New Roman" w:cs="Times New Roman"/>
          <w:szCs w:val="24"/>
        </w:rPr>
        <w:t xml:space="preserve"> Θα πάμε και στο 2015.</w:t>
      </w:r>
      <w:r w:rsidRPr="009A0EF7">
        <w:rPr>
          <w:rFonts w:eastAsia="Times New Roman" w:cs="Times New Roman"/>
          <w:szCs w:val="24"/>
        </w:rPr>
        <w:t xml:space="preserve"> Θα τα πούμε όλα στην Αίθουσα σήμερα</w:t>
      </w:r>
      <w:r>
        <w:rPr>
          <w:rFonts w:eastAsia="Times New Roman" w:cs="Times New Roman"/>
          <w:szCs w:val="24"/>
        </w:rPr>
        <w:t>. Όλα!</w:t>
      </w:r>
    </w:p>
    <w:p w14:paraId="5218DCCE" w14:textId="77777777" w:rsidR="00BE48FC" w:rsidRDefault="008F016C">
      <w:pPr>
        <w:spacing w:line="600" w:lineRule="auto"/>
        <w:ind w:firstLine="720"/>
        <w:jc w:val="both"/>
        <w:rPr>
          <w:rFonts w:eastAsia="Times New Roman" w:cs="Times New Roman"/>
          <w:szCs w:val="24"/>
        </w:rPr>
      </w:pPr>
      <w:r>
        <w:rPr>
          <w:rFonts w:eastAsia="Times New Roman" w:cs="Times New Roman"/>
          <w:b/>
          <w:szCs w:val="24"/>
        </w:rPr>
        <w:t>ΚΩΝΣΤΑΝΤΙΝΟΣ ΑΧ</w:t>
      </w:r>
      <w:r>
        <w:rPr>
          <w:rFonts w:eastAsia="Times New Roman" w:cs="Times New Roman"/>
          <w:b/>
          <w:szCs w:val="24"/>
        </w:rPr>
        <w:t>.</w:t>
      </w:r>
      <w:r>
        <w:rPr>
          <w:rFonts w:eastAsia="Times New Roman" w:cs="Times New Roman"/>
          <w:b/>
          <w:szCs w:val="24"/>
        </w:rPr>
        <w:t xml:space="preserve"> ΚΑΡΑΜΑΝΛΗΣ: </w:t>
      </w:r>
      <w:r>
        <w:rPr>
          <w:rFonts w:eastAsia="Times New Roman" w:cs="Times New Roman"/>
          <w:szCs w:val="24"/>
        </w:rPr>
        <w:t>Ψεύδεστε, κύριε Υπουργέ.</w:t>
      </w:r>
    </w:p>
    <w:p w14:paraId="5218DCCF" w14:textId="77777777" w:rsidR="00BE48FC" w:rsidRDefault="008F016C">
      <w:pPr>
        <w:spacing w:line="600" w:lineRule="auto"/>
        <w:ind w:firstLine="720"/>
        <w:jc w:val="both"/>
        <w:rPr>
          <w:rFonts w:eastAsia="Times New Roman" w:cs="Times New Roman"/>
          <w:szCs w:val="24"/>
        </w:rPr>
      </w:pPr>
      <w:r>
        <w:rPr>
          <w:rFonts w:eastAsia="Times New Roman" w:cs="Times New Roman"/>
          <w:b/>
          <w:szCs w:val="24"/>
        </w:rPr>
        <w:t>ΧΡΗΣΤΟΣ ΣΠΙΡΤΖΗΣ (Υπουργός Υποδομών</w:t>
      </w:r>
      <w:r>
        <w:rPr>
          <w:rFonts w:eastAsia="Times New Roman" w:cs="Times New Roman"/>
          <w:b/>
          <w:szCs w:val="24"/>
        </w:rPr>
        <w:t xml:space="preserve"> και Μεταφορών):</w:t>
      </w:r>
      <w:r>
        <w:rPr>
          <w:rFonts w:eastAsia="Times New Roman" w:cs="Times New Roman"/>
          <w:szCs w:val="24"/>
        </w:rPr>
        <w:t xml:space="preserve"> Ψεύδεται το Ευρωπαϊκό Ελεγκτικό </w:t>
      </w:r>
      <w:r w:rsidRPr="009A0EF7">
        <w:rPr>
          <w:rFonts w:eastAsia="Times New Roman" w:cs="Times New Roman"/>
          <w:szCs w:val="24"/>
        </w:rPr>
        <w:t>Συνέδριο</w:t>
      </w:r>
      <w:r>
        <w:rPr>
          <w:rFonts w:eastAsia="Times New Roman" w:cs="Times New Roman"/>
          <w:szCs w:val="24"/>
        </w:rPr>
        <w:t>;</w:t>
      </w:r>
      <w:r w:rsidRPr="009A0EF7">
        <w:rPr>
          <w:rFonts w:eastAsia="Times New Roman" w:cs="Times New Roman"/>
          <w:szCs w:val="24"/>
        </w:rPr>
        <w:t xml:space="preserve"> </w:t>
      </w:r>
      <w:r>
        <w:rPr>
          <w:rFonts w:eastAsia="Times New Roman" w:cs="Times New Roman"/>
          <w:szCs w:val="24"/>
        </w:rPr>
        <w:t xml:space="preserve">Το Ευρωπαϊκό Ελεγκτικό </w:t>
      </w:r>
      <w:r w:rsidRPr="009A0EF7">
        <w:rPr>
          <w:rFonts w:eastAsia="Times New Roman" w:cs="Times New Roman"/>
          <w:szCs w:val="24"/>
        </w:rPr>
        <w:t xml:space="preserve">Συνέδριο </w:t>
      </w:r>
      <w:r>
        <w:rPr>
          <w:rFonts w:eastAsia="Times New Roman" w:cs="Times New Roman"/>
          <w:szCs w:val="24"/>
        </w:rPr>
        <w:t>τα λέει αυτά. Δεν τα λέω εγώ. Να</w:t>
      </w:r>
      <w:r w:rsidRPr="009A0EF7">
        <w:rPr>
          <w:rFonts w:eastAsia="Times New Roman" w:cs="Times New Roman"/>
          <w:szCs w:val="24"/>
        </w:rPr>
        <w:t xml:space="preserve"> καταγγείλετε </w:t>
      </w:r>
      <w:r>
        <w:rPr>
          <w:rFonts w:eastAsia="Times New Roman" w:cs="Times New Roman"/>
          <w:szCs w:val="24"/>
        </w:rPr>
        <w:t xml:space="preserve">το Ευρωπαϊκό Ελεγκτικό Συνέδριο. </w:t>
      </w:r>
      <w:r w:rsidRPr="009A0EF7">
        <w:rPr>
          <w:rFonts w:eastAsia="Times New Roman" w:cs="Times New Roman"/>
          <w:szCs w:val="24"/>
        </w:rPr>
        <w:t>Να στείλετε στον εισαγγελέα</w:t>
      </w:r>
      <w:r>
        <w:rPr>
          <w:rFonts w:eastAsia="Times New Roman" w:cs="Times New Roman"/>
          <w:szCs w:val="24"/>
        </w:rPr>
        <w:t xml:space="preserve"> το</w:t>
      </w:r>
      <w:r w:rsidRPr="009A0EF7">
        <w:rPr>
          <w:rFonts w:eastAsia="Times New Roman" w:cs="Times New Roman"/>
          <w:szCs w:val="24"/>
        </w:rPr>
        <w:t xml:space="preserve"> Ευρωπαϊκό Ελεγκτικό Συνέδριο</w:t>
      </w:r>
      <w:r>
        <w:rPr>
          <w:rFonts w:eastAsia="Times New Roman" w:cs="Times New Roman"/>
          <w:szCs w:val="24"/>
        </w:rPr>
        <w:t>,</w:t>
      </w:r>
      <w:r w:rsidRPr="009A0EF7">
        <w:rPr>
          <w:rFonts w:eastAsia="Times New Roman" w:cs="Times New Roman"/>
          <w:szCs w:val="24"/>
        </w:rPr>
        <w:t xml:space="preserve"> που λέει </w:t>
      </w:r>
      <w:r>
        <w:rPr>
          <w:rFonts w:eastAsia="Times New Roman" w:cs="Times New Roman"/>
          <w:szCs w:val="24"/>
        </w:rPr>
        <w:t xml:space="preserve">ψέματα κατά </w:t>
      </w:r>
      <w:r w:rsidRPr="009A0EF7">
        <w:rPr>
          <w:rFonts w:eastAsia="Times New Roman" w:cs="Times New Roman"/>
          <w:szCs w:val="24"/>
        </w:rPr>
        <w:t>τη γ</w:t>
      </w:r>
      <w:r w:rsidRPr="009A0EF7">
        <w:rPr>
          <w:rFonts w:eastAsia="Times New Roman" w:cs="Times New Roman"/>
          <w:szCs w:val="24"/>
        </w:rPr>
        <w:t xml:space="preserve">νώμη </w:t>
      </w:r>
      <w:r>
        <w:rPr>
          <w:rFonts w:eastAsia="Times New Roman" w:cs="Times New Roman"/>
          <w:szCs w:val="24"/>
        </w:rPr>
        <w:t>σας.</w:t>
      </w:r>
      <w:r w:rsidRPr="009A0EF7">
        <w:rPr>
          <w:rFonts w:eastAsia="Times New Roman" w:cs="Times New Roman"/>
          <w:szCs w:val="24"/>
        </w:rPr>
        <w:t xml:space="preserve"> </w:t>
      </w:r>
    </w:p>
    <w:p w14:paraId="5218DCD0" w14:textId="77777777" w:rsidR="00BE48FC" w:rsidRDefault="008F016C">
      <w:pPr>
        <w:spacing w:line="600" w:lineRule="auto"/>
        <w:ind w:firstLine="720"/>
        <w:jc w:val="both"/>
        <w:rPr>
          <w:rFonts w:eastAsia="Times New Roman" w:cs="Times New Roman"/>
          <w:szCs w:val="24"/>
        </w:rPr>
      </w:pPr>
      <w:r w:rsidRPr="009A0EF7">
        <w:rPr>
          <w:rFonts w:eastAsia="Times New Roman" w:cs="Times New Roman"/>
          <w:szCs w:val="24"/>
        </w:rPr>
        <w:t>Και αυτή</w:t>
      </w:r>
      <w:r>
        <w:rPr>
          <w:rFonts w:eastAsia="Times New Roman" w:cs="Times New Roman"/>
          <w:szCs w:val="24"/>
        </w:rPr>
        <w:t>,</w:t>
      </w:r>
      <w:r w:rsidRPr="009A0EF7">
        <w:rPr>
          <w:rFonts w:eastAsia="Times New Roman" w:cs="Times New Roman"/>
          <w:szCs w:val="24"/>
        </w:rPr>
        <w:t xml:space="preserve"> </w:t>
      </w:r>
      <w:r>
        <w:rPr>
          <w:rFonts w:eastAsia="Times New Roman" w:cs="Times New Roman"/>
          <w:szCs w:val="24"/>
        </w:rPr>
        <w:t>όμως, η</w:t>
      </w:r>
      <w:r w:rsidRPr="009A0EF7">
        <w:rPr>
          <w:rFonts w:eastAsia="Times New Roman" w:cs="Times New Roman"/>
          <w:szCs w:val="24"/>
        </w:rPr>
        <w:t xml:space="preserve"> συμφωνία του</w:t>
      </w:r>
      <w:r>
        <w:rPr>
          <w:rFonts w:eastAsia="Times New Roman" w:cs="Times New Roman"/>
          <w:szCs w:val="24"/>
        </w:rPr>
        <w:t xml:space="preserve"> 2013 που κάνατε, δεν αποδείχθηκε επαρκή</w:t>
      </w:r>
      <w:r w:rsidRPr="009A0EF7">
        <w:rPr>
          <w:rFonts w:eastAsia="Times New Roman" w:cs="Times New Roman"/>
          <w:szCs w:val="24"/>
        </w:rPr>
        <w:t>ς για την ολοκλήρωση του κεντρικού τμήματος του Ξυνιάδα-Τρίκαλα</w:t>
      </w:r>
      <w:r>
        <w:rPr>
          <w:rFonts w:eastAsia="Times New Roman" w:cs="Times New Roman"/>
          <w:szCs w:val="24"/>
        </w:rPr>
        <w:t>, που</w:t>
      </w:r>
      <w:r w:rsidRPr="009A0EF7">
        <w:rPr>
          <w:rFonts w:eastAsia="Times New Roman" w:cs="Times New Roman"/>
          <w:szCs w:val="24"/>
        </w:rPr>
        <w:t xml:space="preserve"> ήταν λιγότερο </w:t>
      </w:r>
      <w:r>
        <w:rPr>
          <w:rFonts w:eastAsia="Times New Roman" w:cs="Times New Roman"/>
          <w:szCs w:val="24"/>
        </w:rPr>
        <w:t>από το</w:t>
      </w:r>
      <w:r w:rsidRPr="009A0EF7">
        <w:rPr>
          <w:rFonts w:eastAsia="Times New Roman" w:cs="Times New Roman"/>
          <w:szCs w:val="24"/>
        </w:rPr>
        <w:t xml:space="preserve"> 45% του έργου</w:t>
      </w:r>
      <w:r>
        <w:rPr>
          <w:rFonts w:eastAsia="Times New Roman" w:cs="Times New Roman"/>
          <w:szCs w:val="24"/>
        </w:rPr>
        <w:t>.</w:t>
      </w:r>
    </w:p>
    <w:p w14:paraId="5218DCD1" w14:textId="77777777" w:rsidR="00BE48FC" w:rsidRDefault="008F016C">
      <w:pPr>
        <w:spacing w:line="600" w:lineRule="auto"/>
        <w:ind w:firstLine="720"/>
        <w:jc w:val="both"/>
        <w:rPr>
          <w:rFonts w:eastAsia="Times New Roman"/>
          <w:bCs/>
          <w:szCs w:val="24"/>
        </w:rPr>
      </w:pPr>
      <w:r>
        <w:rPr>
          <w:rFonts w:eastAsia="Times New Roman"/>
          <w:bCs/>
          <w:szCs w:val="24"/>
        </w:rPr>
        <w:t>Α</w:t>
      </w:r>
      <w:r w:rsidRPr="008F3FD4">
        <w:rPr>
          <w:rFonts w:eastAsia="Times New Roman"/>
          <w:bCs/>
          <w:szCs w:val="24"/>
        </w:rPr>
        <w:t>μέσως μετά τη δήθεν επανεκκίνηση</w:t>
      </w:r>
      <w:r>
        <w:rPr>
          <w:rFonts w:eastAsia="Times New Roman"/>
          <w:bCs/>
          <w:szCs w:val="24"/>
        </w:rPr>
        <w:t>,</w:t>
      </w:r>
      <w:r w:rsidRPr="008F3FD4">
        <w:rPr>
          <w:rFonts w:eastAsia="Times New Roman"/>
          <w:bCs/>
          <w:szCs w:val="24"/>
        </w:rPr>
        <w:t xml:space="preserve"> στις αρχές του </w:t>
      </w:r>
      <w:r>
        <w:rPr>
          <w:rFonts w:eastAsia="Times New Roman"/>
          <w:bCs/>
          <w:szCs w:val="24"/>
        </w:rPr>
        <w:t>20</w:t>
      </w:r>
      <w:r w:rsidRPr="008F3FD4">
        <w:rPr>
          <w:rFonts w:eastAsia="Times New Roman"/>
          <w:bCs/>
          <w:szCs w:val="24"/>
        </w:rPr>
        <w:t>14</w:t>
      </w:r>
      <w:r>
        <w:rPr>
          <w:rFonts w:eastAsia="Times New Roman"/>
          <w:bCs/>
          <w:szCs w:val="24"/>
        </w:rPr>
        <w:t xml:space="preserve"> ούτε οι απαλλοτ</w:t>
      </w:r>
      <w:r>
        <w:rPr>
          <w:rFonts w:eastAsia="Times New Roman"/>
          <w:bCs/>
          <w:szCs w:val="24"/>
        </w:rPr>
        <w:t>ριώσεις είχαν ολοκληρωθεί</w:t>
      </w:r>
      <w:r>
        <w:rPr>
          <w:rFonts w:eastAsia="Times New Roman"/>
          <w:bCs/>
          <w:szCs w:val="24"/>
        </w:rPr>
        <w:t xml:space="preserve"> </w:t>
      </w:r>
      <w:r w:rsidRPr="008F3FD4">
        <w:rPr>
          <w:rFonts w:eastAsia="Times New Roman"/>
          <w:bCs/>
          <w:szCs w:val="24"/>
        </w:rPr>
        <w:t xml:space="preserve">ούτε </w:t>
      </w:r>
      <w:r>
        <w:rPr>
          <w:rFonts w:eastAsia="Times New Roman"/>
          <w:bCs/>
          <w:szCs w:val="24"/>
        </w:rPr>
        <w:t xml:space="preserve">οι </w:t>
      </w:r>
      <w:r w:rsidRPr="008F3FD4">
        <w:rPr>
          <w:rFonts w:eastAsia="Times New Roman"/>
          <w:bCs/>
          <w:szCs w:val="24"/>
        </w:rPr>
        <w:t xml:space="preserve">αρχαιολογικές ανασκαφές ούτε </w:t>
      </w:r>
      <w:r>
        <w:rPr>
          <w:rFonts w:eastAsia="Times New Roman"/>
          <w:bCs/>
          <w:szCs w:val="24"/>
        </w:rPr>
        <w:t xml:space="preserve">οι </w:t>
      </w:r>
      <w:r w:rsidRPr="008F3FD4">
        <w:rPr>
          <w:rFonts w:eastAsia="Times New Roman"/>
          <w:bCs/>
          <w:szCs w:val="24"/>
        </w:rPr>
        <w:t>μετακινήσεις των δικτύων κοινής ωφέλειας</w:t>
      </w:r>
      <w:r>
        <w:rPr>
          <w:rFonts w:eastAsia="Times New Roman"/>
          <w:bCs/>
          <w:szCs w:val="24"/>
        </w:rPr>
        <w:t>.</w:t>
      </w:r>
    </w:p>
    <w:p w14:paraId="5218DCD2" w14:textId="77777777" w:rsidR="00BE48FC" w:rsidRDefault="008F016C">
      <w:pPr>
        <w:spacing w:line="600" w:lineRule="auto"/>
        <w:ind w:firstLine="720"/>
        <w:jc w:val="both"/>
        <w:rPr>
          <w:rFonts w:eastAsia="Times New Roman"/>
          <w:bCs/>
          <w:szCs w:val="24"/>
        </w:rPr>
      </w:pPr>
      <w:r w:rsidRPr="008F3FD4">
        <w:rPr>
          <w:rFonts w:eastAsia="Times New Roman"/>
          <w:bCs/>
          <w:szCs w:val="24"/>
        </w:rPr>
        <w:t>Επομένως</w:t>
      </w:r>
      <w:r>
        <w:rPr>
          <w:rFonts w:eastAsia="Times New Roman"/>
          <w:bCs/>
          <w:szCs w:val="24"/>
        </w:rPr>
        <w:t>,</w:t>
      </w:r>
      <w:r w:rsidRPr="008F3FD4">
        <w:rPr>
          <w:rFonts w:eastAsia="Times New Roman"/>
          <w:bCs/>
          <w:szCs w:val="24"/>
        </w:rPr>
        <w:t xml:space="preserve"> το</w:t>
      </w:r>
      <w:r>
        <w:rPr>
          <w:rFonts w:eastAsia="Times New Roman"/>
          <w:bCs/>
          <w:szCs w:val="24"/>
        </w:rPr>
        <w:t>ν</w:t>
      </w:r>
      <w:r w:rsidRPr="008F3FD4">
        <w:rPr>
          <w:rFonts w:eastAsia="Times New Roman"/>
          <w:bCs/>
          <w:szCs w:val="24"/>
        </w:rPr>
        <w:t xml:space="preserve"> Δεκέμβριο του </w:t>
      </w:r>
      <w:r>
        <w:rPr>
          <w:rFonts w:eastAsia="Times New Roman"/>
          <w:bCs/>
          <w:szCs w:val="24"/>
        </w:rPr>
        <w:t>20</w:t>
      </w:r>
      <w:r w:rsidRPr="008F3FD4">
        <w:rPr>
          <w:rFonts w:eastAsia="Times New Roman"/>
          <w:bCs/>
          <w:szCs w:val="24"/>
        </w:rPr>
        <w:t xml:space="preserve">15 </w:t>
      </w:r>
      <w:r>
        <w:rPr>
          <w:rFonts w:eastAsia="Times New Roman"/>
          <w:bCs/>
          <w:szCs w:val="24"/>
        </w:rPr>
        <w:t>-</w:t>
      </w:r>
      <w:r w:rsidRPr="008F3FD4">
        <w:rPr>
          <w:rFonts w:eastAsia="Times New Roman"/>
          <w:bCs/>
          <w:szCs w:val="24"/>
        </w:rPr>
        <w:t>και καταθέτουμε εδώ την αδειοδότηση</w:t>
      </w:r>
      <w:r>
        <w:rPr>
          <w:rFonts w:eastAsia="Times New Roman"/>
          <w:bCs/>
          <w:szCs w:val="24"/>
        </w:rPr>
        <w:t>-</w:t>
      </w:r>
      <w:r w:rsidRPr="008F3FD4">
        <w:rPr>
          <w:rFonts w:eastAsia="Times New Roman"/>
          <w:bCs/>
          <w:szCs w:val="24"/>
        </w:rPr>
        <w:t xml:space="preserve"> εκδόθηκαν </w:t>
      </w:r>
      <w:r>
        <w:rPr>
          <w:rFonts w:eastAsia="Times New Roman"/>
          <w:bCs/>
          <w:szCs w:val="24"/>
        </w:rPr>
        <w:t xml:space="preserve">οι περιβαλλοντικοί </w:t>
      </w:r>
      <w:r w:rsidRPr="008F3FD4">
        <w:rPr>
          <w:rFonts w:eastAsia="Times New Roman"/>
          <w:bCs/>
          <w:szCs w:val="24"/>
        </w:rPr>
        <w:t xml:space="preserve">όροι της </w:t>
      </w:r>
      <w:r>
        <w:rPr>
          <w:rFonts w:eastAsia="Times New Roman"/>
          <w:bCs/>
          <w:szCs w:val="24"/>
        </w:rPr>
        <w:t>συνδετήριας οδού και του κόμβου Ξ</w:t>
      </w:r>
      <w:r w:rsidRPr="008F3FD4">
        <w:rPr>
          <w:rFonts w:eastAsia="Times New Roman"/>
          <w:bCs/>
          <w:szCs w:val="24"/>
        </w:rPr>
        <w:t>υνιάδας</w:t>
      </w:r>
      <w:r>
        <w:rPr>
          <w:rFonts w:eastAsia="Times New Roman"/>
          <w:bCs/>
          <w:szCs w:val="24"/>
        </w:rPr>
        <w:t>. Χ</w:t>
      </w:r>
      <w:r w:rsidRPr="008F3FD4">
        <w:rPr>
          <w:rFonts w:eastAsia="Times New Roman"/>
          <w:bCs/>
          <w:szCs w:val="24"/>
        </w:rPr>
        <w:t>ρειαζόταν ένας χρόνος ακόμη</w:t>
      </w:r>
      <w:r>
        <w:rPr>
          <w:rFonts w:eastAsia="Times New Roman"/>
          <w:bCs/>
          <w:szCs w:val="24"/>
        </w:rPr>
        <w:t>,</w:t>
      </w:r>
      <w:r w:rsidRPr="008F3FD4">
        <w:rPr>
          <w:rFonts w:eastAsia="Times New Roman"/>
          <w:bCs/>
          <w:szCs w:val="24"/>
        </w:rPr>
        <w:t xml:space="preserve"> για να </w:t>
      </w:r>
      <w:r>
        <w:rPr>
          <w:rFonts w:eastAsia="Times New Roman"/>
          <w:bCs/>
          <w:szCs w:val="24"/>
        </w:rPr>
        <w:t>ολοκληρωθούν οι απαλλοτριώσεις, α</w:t>
      </w:r>
      <w:r w:rsidRPr="008F3FD4">
        <w:rPr>
          <w:rFonts w:eastAsia="Times New Roman"/>
          <w:bCs/>
          <w:szCs w:val="24"/>
        </w:rPr>
        <w:t xml:space="preserve">φού δεν είχαν εγκριθεί </w:t>
      </w:r>
      <w:r>
        <w:rPr>
          <w:rFonts w:eastAsia="Times New Roman"/>
          <w:bCs/>
          <w:szCs w:val="24"/>
        </w:rPr>
        <w:t>οι περιβαλλοντικοί όροι.</w:t>
      </w:r>
    </w:p>
    <w:p w14:paraId="5218DCD3" w14:textId="77777777" w:rsidR="00BE48FC" w:rsidRDefault="008F016C">
      <w:pPr>
        <w:spacing w:line="600" w:lineRule="auto"/>
        <w:ind w:firstLine="720"/>
        <w:jc w:val="both"/>
        <w:rPr>
          <w:rFonts w:eastAsia="Times New Roman"/>
          <w:bCs/>
          <w:szCs w:val="24"/>
        </w:rPr>
      </w:pPr>
      <w:r>
        <w:rPr>
          <w:rFonts w:eastAsia="Times New Roman"/>
          <w:bCs/>
          <w:szCs w:val="24"/>
        </w:rPr>
        <w:t>(Στο σημείο αυτό ο Υπουργός κ. Σπίρτζης  καταθέτει για τα Πρακτικά το προαναφερθέν έγγραφο, το οποί</w:t>
      </w:r>
      <w:r>
        <w:rPr>
          <w:rFonts w:eastAsia="Times New Roman"/>
          <w:bCs/>
          <w:szCs w:val="24"/>
        </w:rPr>
        <w:t>ο</w:t>
      </w:r>
      <w:r>
        <w:rPr>
          <w:rFonts w:eastAsia="Times New Roman"/>
          <w:bCs/>
          <w:szCs w:val="24"/>
        </w:rPr>
        <w:t xml:space="preserve"> βρίσκεται στο </w:t>
      </w:r>
      <w:r>
        <w:rPr>
          <w:rFonts w:eastAsia="Times New Roman"/>
          <w:bCs/>
          <w:szCs w:val="24"/>
        </w:rPr>
        <w:t xml:space="preserve">αρχείο </w:t>
      </w:r>
      <w:r>
        <w:rPr>
          <w:rFonts w:eastAsia="Times New Roman"/>
          <w:bCs/>
          <w:szCs w:val="24"/>
        </w:rPr>
        <w:t>του Τμή</w:t>
      </w:r>
      <w:r>
        <w:rPr>
          <w:rFonts w:eastAsia="Times New Roman"/>
          <w:bCs/>
          <w:szCs w:val="24"/>
        </w:rPr>
        <w:t>ματος Γραμματείας της Διεύθυνσης Στενογραφίας και Πρακτικών της Βουλής)</w:t>
      </w:r>
    </w:p>
    <w:p w14:paraId="5218DCD4" w14:textId="77777777" w:rsidR="00BE48FC" w:rsidRDefault="008F016C">
      <w:pPr>
        <w:spacing w:line="600" w:lineRule="auto"/>
        <w:ind w:firstLine="720"/>
        <w:jc w:val="both"/>
        <w:rPr>
          <w:rFonts w:eastAsia="Times New Roman"/>
          <w:bCs/>
          <w:szCs w:val="24"/>
        </w:rPr>
      </w:pPr>
      <w:r>
        <w:rPr>
          <w:rFonts w:eastAsia="Times New Roman"/>
          <w:bCs/>
          <w:szCs w:val="24"/>
        </w:rPr>
        <w:t>Άρα, τι μας λέει ο κ. Σκρέκας; Ούτε οι περιβαλλοντικοί όροι δεν είχαν εγκριθεί. Τον Δεκέμβριο του 2015 ολοκληρώθηκαν. Σχεδόν έναν χρόνο ήμασταν Κυβέρνηση τότε.</w:t>
      </w:r>
    </w:p>
    <w:p w14:paraId="5218DCD5" w14:textId="77777777" w:rsidR="00BE48FC" w:rsidRDefault="008F016C">
      <w:pPr>
        <w:spacing w:line="600" w:lineRule="auto"/>
        <w:ind w:firstLine="720"/>
        <w:jc w:val="both"/>
        <w:rPr>
          <w:rFonts w:eastAsia="Times New Roman"/>
          <w:bCs/>
          <w:szCs w:val="24"/>
        </w:rPr>
      </w:pPr>
      <w:r>
        <w:rPr>
          <w:rFonts w:eastAsia="Times New Roman"/>
          <w:bCs/>
          <w:szCs w:val="24"/>
        </w:rPr>
        <w:t>Λ</w:t>
      </w:r>
      <w:r w:rsidRPr="008F3FD4">
        <w:rPr>
          <w:rFonts w:eastAsia="Times New Roman"/>
          <w:bCs/>
          <w:szCs w:val="24"/>
        </w:rPr>
        <w:t xml:space="preserve">έει ο </w:t>
      </w:r>
      <w:r>
        <w:rPr>
          <w:rFonts w:eastAsia="Times New Roman"/>
          <w:bCs/>
          <w:szCs w:val="24"/>
        </w:rPr>
        <w:t xml:space="preserve">κ. </w:t>
      </w:r>
      <w:r w:rsidRPr="008F3FD4">
        <w:rPr>
          <w:rFonts w:eastAsia="Times New Roman"/>
          <w:bCs/>
          <w:szCs w:val="24"/>
        </w:rPr>
        <w:t xml:space="preserve">Καραμανλής </w:t>
      </w:r>
      <w:r>
        <w:rPr>
          <w:rFonts w:eastAsia="Times New Roman"/>
          <w:bCs/>
          <w:szCs w:val="24"/>
        </w:rPr>
        <w:t>και</w:t>
      </w:r>
      <w:r>
        <w:rPr>
          <w:rFonts w:eastAsia="Times New Roman"/>
          <w:bCs/>
          <w:szCs w:val="24"/>
        </w:rPr>
        <w:t xml:space="preserve"> η Νέα Δημοκρατία, ότι εμείς τελειώνουμε αυτά που εκείνοι</w:t>
      </w:r>
      <w:r w:rsidRPr="008F3FD4">
        <w:rPr>
          <w:rFonts w:eastAsia="Times New Roman"/>
          <w:bCs/>
          <w:szCs w:val="24"/>
        </w:rPr>
        <w:t xml:space="preserve"> ξεκίνησ</w:t>
      </w:r>
      <w:r>
        <w:rPr>
          <w:rFonts w:eastAsia="Times New Roman"/>
          <w:bCs/>
          <w:szCs w:val="24"/>
        </w:rPr>
        <w:t>αν και ολοκλήρωσαν και απλά τα εγκαινιάσαμε.</w:t>
      </w:r>
    </w:p>
    <w:p w14:paraId="5218DCD6" w14:textId="77777777" w:rsidR="00BE48FC" w:rsidRDefault="008F016C">
      <w:pPr>
        <w:spacing w:line="600" w:lineRule="auto"/>
        <w:ind w:firstLine="720"/>
        <w:jc w:val="both"/>
        <w:rPr>
          <w:rFonts w:eastAsia="Times New Roman"/>
          <w:bCs/>
          <w:szCs w:val="24"/>
        </w:rPr>
      </w:pPr>
      <w:r>
        <w:rPr>
          <w:rFonts w:eastAsia="Times New Roman"/>
          <w:bCs/>
          <w:szCs w:val="24"/>
        </w:rPr>
        <w:t>Από το 2007 έως τον Ιανουάριο του 2015</w:t>
      </w:r>
      <w:r>
        <w:rPr>
          <w:rFonts w:eastAsia="Times New Roman"/>
          <w:bCs/>
          <w:szCs w:val="24"/>
        </w:rPr>
        <w:t>,</w:t>
      </w:r>
      <w:r>
        <w:rPr>
          <w:rFonts w:eastAsia="Times New Roman"/>
          <w:bCs/>
          <w:szCs w:val="24"/>
        </w:rPr>
        <w:t xml:space="preserve"> είχε </w:t>
      </w:r>
      <w:r w:rsidRPr="008F3FD4">
        <w:rPr>
          <w:rFonts w:eastAsia="Times New Roman"/>
          <w:bCs/>
          <w:szCs w:val="24"/>
        </w:rPr>
        <w:t>υλοποιηθεί το 54% του έργου</w:t>
      </w:r>
      <w:r>
        <w:rPr>
          <w:rFonts w:eastAsia="Times New Roman"/>
          <w:bCs/>
          <w:szCs w:val="24"/>
        </w:rPr>
        <w:t xml:space="preserve"> -ε</w:t>
      </w:r>
      <w:r w:rsidRPr="008F3FD4">
        <w:rPr>
          <w:rFonts w:eastAsia="Times New Roman"/>
          <w:bCs/>
          <w:szCs w:val="24"/>
        </w:rPr>
        <w:t xml:space="preserve">μείς </w:t>
      </w:r>
      <w:r>
        <w:rPr>
          <w:rFonts w:eastAsia="Times New Roman"/>
          <w:bCs/>
          <w:szCs w:val="24"/>
        </w:rPr>
        <w:t>ή</w:t>
      </w:r>
      <w:r w:rsidRPr="008F3FD4">
        <w:rPr>
          <w:rFonts w:eastAsia="Times New Roman"/>
          <w:bCs/>
          <w:szCs w:val="24"/>
        </w:rPr>
        <w:t>μαστε ακριβέστ</w:t>
      </w:r>
      <w:r>
        <w:rPr>
          <w:rFonts w:eastAsia="Times New Roman"/>
          <w:bCs/>
          <w:szCs w:val="24"/>
        </w:rPr>
        <w:t>ατοι- και προφανώς</w:t>
      </w:r>
      <w:r>
        <w:rPr>
          <w:rFonts w:eastAsia="Times New Roman"/>
          <w:bCs/>
          <w:szCs w:val="24"/>
        </w:rPr>
        <w:t>,</w:t>
      </w:r>
      <w:r>
        <w:rPr>
          <w:rFonts w:eastAsia="Times New Roman"/>
          <w:bCs/>
          <w:szCs w:val="24"/>
        </w:rPr>
        <w:t xml:space="preserve"> ε</w:t>
      </w:r>
      <w:r w:rsidRPr="008F3FD4">
        <w:rPr>
          <w:rFonts w:eastAsia="Times New Roman"/>
          <w:bCs/>
          <w:szCs w:val="24"/>
        </w:rPr>
        <w:t>μείς σε δύο χρόνια υλοποιήσα</w:t>
      </w:r>
      <w:r>
        <w:rPr>
          <w:rFonts w:eastAsia="Times New Roman"/>
          <w:bCs/>
          <w:szCs w:val="24"/>
        </w:rPr>
        <w:t>με</w:t>
      </w:r>
      <w:r w:rsidRPr="008F3FD4">
        <w:rPr>
          <w:rFonts w:eastAsia="Times New Roman"/>
          <w:bCs/>
          <w:szCs w:val="24"/>
        </w:rPr>
        <w:t xml:space="preserve"> το 46% μέσα στην κρίση</w:t>
      </w:r>
      <w:r>
        <w:rPr>
          <w:rFonts w:eastAsia="Times New Roman"/>
          <w:bCs/>
          <w:szCs w:val="24"/>
        </w:rPr>
        <w:t>,</w:t>
      </w:r>
      <w:r w:rsidRPr="008F3FD4">
        <w:rPr>
          <w:rFonts w:eastAsia="Times New Roman"/>
          <w:bCs/>
          <w:szCs w:val="24"/>
        </w:rPr>
        <w:t xml:space="preserve"> στα capital control</w:t>
      </w:r>
      <w:r>
        <w:rPr>
          <w:rFonts w:eastAsia="Times New Roman"/>
          <w:bCs/>
          <w:szCs w:val="24"/>
        </w:rPr>
        <w:t>. Ε</w:t>
      </w:r>
      <w:r w:rsidRPr="008F3FD4">
        <w:rPr>
          <w:rFonts w:eastAsia="Times New Roman"/>
          <w:bCs/>
          <w:szCs w:val="24"/>
        </w:rPr>
        <w:t>ίναι τελείως αναποτελεσματικ</w:t>
      </w:r>
      <w:r>
        <w:rPr>
          <w:rFonts w:eastAsia="Times New Roman"/>
          <w:bCs/>
          <w:szCs w:val="24"/>
        </w:rPr>
        <w:t>ή η Κυβέρνησή μας! Δ</w:t>
      </w:r>
      <w:r w:rsidRPr="008F3FD4">
        <w:rPr>
          <w:rFonts w:eastAsia="Times New Roman"/>
          <w:bCs/>
          <w:szCs w:val="24"/>
        </w:rPr>
        <w:t>ιαλύσαμε τη</w:t>
      </w:r>
      <w:r>
        <w:rPr>
          <w:rFonts w:eastAsia="Times New Roman"/>
          <w:bCs/>
          <w:szCs w:val="24"/>
        </w:rPr>
        <w:t xml:space="preserve"> χώρα!</w:t>
      </w:r>
    </w:p>
    <w:p w14:paraId="5218DCD7" w14:textId="77777777" w:rsidR="00BE48FC" w:rsidRDefault="008F016C">
      <w:pPr>
        <w:spacing w:line="600" w:lineRule="auto"/>
        <w:ind w:firstLine="720"/>
        <w:jc w:val="both"/>
        <w:rPr>
          <w:rFonts w:eastAsia="Times New Roman"/>
          <w:bCs/>
          <w:szCs w:val="24"/>
        </w:rPr>
      </w:pPr>
      <w:r>
        <w:rPr>
          <w:rFonts w:eastAsia="Times New Roman"/>
          <w:bCs/>
          <w:szCs w:val="24"/>
        </w:rPr>
        <w:t>Α</w:t>
      </w:r>
      <w:r w:rsidRPr="008F3FD4">
        <w:rPr>
          <w:rFonts w:eastAsia="Times New Roman"/>
          <w:bCs/>
          <w:szCs w:val="24"/>
        </w:rPr>
        <w:t xml:space="preserve">υτές οι καθυστερήσεις συσσώρευσαν και νέες καθυστερήσεις και </w:t>
      </w:r>
      <w:r>
        <w:rPr>
          <w:rFonts w:eastAsia="Times New Roman"/>
          <w:bCs/>
          <w:szCs w:val="24"/>
        </w:rPr>
        <w:t xml:space="preserve">είχαν σαν συνέπεια, </w:t>
      </w:r>
      <w:r w:rsidRPr="008F3FD4">
        <w:rPr>
          <w:rFonts w:eastAsia="Times New Roman"/>
          <w:bCs/>
          <w:szCs w:val="24"/>
        </w:rPr>
        <w:t>εκτός από την αδ</w:t>
      </w:r>
      <w:r>
        <w:rPr>
          <w:rFonts w:eastAsia="Times New Roman"/>
          <w:bCs/>
          <w:szCs w:val="24"/>
        </w:rPr>
        <w:t xml:space="preserve">υναμία </w:t>
      </w:r>
      <w:r w:rsidRPr="008F3FD4">
        <w:rPr>
          <w:rFonts w:eastAsia="Times New Roman"/>
          <w:bCs/>
          <w:szCs w:val="24"/>
        </w:rPr>
        <w:t>ολοκλήρωση</w:t>
      </w:r>
      <w:r>
        <w:rPr>
          <w:rFonts w:eastAsia="Times New Roman"/>
          <w:bCs/>
          <w:szCs w:val="24"/>
        </w:rPr>
        <w:t>ς</w:t>
      </w:r>
      <w:r w:rsidRPr="008F3FD4">
        <w:rPr>
          <w:rFonts w:eastAsia="Times New Roman"/>
          <w:bCs/>
          <w:szCs w:val="24"/>
        </w:rPr>
        <w:t xml:space="preserve"> του έργου</w:t>
      </w:r>
      <w:r>
        <w:rPr>
          <w:rFonts w:eastAsia="Times New Roman"/>
          <w:bCs/>
          <w:szCs w:val="24"/>
        </w:rPr>
        <w:t>,</w:t>
      </w:r>
      <w:r w:rsidRPr="008F3FD4">
        <w:rPr>
          <w:rFonts w:eastAsia="Times New Roman"/>
          <w:bCs/>
          <w:szCs w:val="24"/>
        </w:rPr>
        <w:t xml:space="preserve"> που είχε καθορι</w:t>
      </w:r>
      <w:r w:rsidRPr="008F3FD4">
        <w:rPr>
          <w:rFonts w:eastAsia="Times New Roman"/>
          <w:bCs/>
          <w:szCs w:val="24"/>
        </w:rPr>
        <w:t>στεί με τη δεύτερη σύμβασ</w:t>
      </w:r>
      <w:r>
        <w:rPr>
          <w:rFonts w:eastAsia="Times New Roman"/>
          <w:bCs/>
          <w:szCs w:val="24"/>
        </w:rPr>
        <w:t>ή σας το 2013 κ</w:t>
      </w:r>
      <w:r w:rsidRPr="008F3FD4">
        <w:rPr>
          <w:rFonts w:eastAsia="Times New Roman"/>
          <w:bCs/>
          <w:szCs w:val="24"/>
        </w:rPr>
        <w:t>αι που είχε αστοχ</w:t>
      </w:r>
      <w:r>
        <w:rPr>
          <w:rFonts w:eastAsia="Times New Roman"/>
          <w:bCs/>
          <w:szCs w:val="24"/>
        </w:rPr>
        <w:t xml:space="preserve">ήσει </w:t>
      </w:r>
      <w:r w:rsidRPr="008F3FD4">
        <w:rPr>
          <w:rFonts w:eastAsia="Times New Roman"/>
          <w:bCs/>
          <w:szCs w:val="24"/>
        </w:rPr>
        <w:t>πλήρως</w:t>
      </w:r>
      <w:r>
        <w:rPr>
          <w:rFonts w:eastAsia="Times New Roman"/>
          <w:bCs/>
          <w:szCs w:val="24"/>
        </w:rPr>
        <w:t xml:space="preserve">, </w:t>
      </w:r>
      <w:r w:rsidRPr="008F3FD4">
        <w:rPr>
          <w:rFonts w:eastAsia="Times New Roman"/>
          <w:bCs/>
          <w:szCs w:val="24"/>
        </w:rPr>
        <w:t xml:space="preserve">να </w:t>
      </w:r>
      <w:r>
        <w:rPr>
          <w:rFonts w:eastAsia="Times New Roman"/>
          <w:bCs/>
          <w:szCs w:val="24"/>
        </w:rPr>
        <w:t>σωρευθούν</w:t>
      </w:r>
      <w:r w:rsidRPr="008F3FD4">
        <w:rPr>
          <w:rFonts w:eastAsia="Times New Roman"/>
          <w:bCs/>
          <w:szCs w:val="24"/>
        </w:rPr>
        <w:t xml:space="preserve"> και </w:t>
      </w:r>
      <w:r>
        <w:rPr>
          <w:rFonts w:eastAsia="Times New Roman"/>
          <w:bCs/>
          <w:szCs w:val="24"/>
        </w:rPr>
        <w:t xml:space="preserve">νέες </w:t>
      </w:r>
      <w:r w:rsidRPr="008F3FD4">
        <w:rPr>
          <w:rFonts w:eastAsia="Times New Roman"/>
          <w:bCs/>
          <w:szCs w:val="24"/>
        </w:rPr>
        <w:t>αποζημιώσ</w:t>
      </w:r>
      <w:r>
        <w:rPr>
          <w:rFonts w:eastAsia="Times New Roman"/>
          <w:bCs/>
          <w:szCs w:val="24"/>
        </w:rPr>
        <w:t>ει</w:t>
      </w:r>
      <w:r w:rsidRPr="008F3FD4">
        <w:rPr>
          <w:rFonts w:eastAsia="Times New Roman"/>
          <w:bCs/>
          <w:szCs w:val="24"/>
        </w:rPr>
        <w:t>ς από τον παραχωρ</w:t>
      </w:r>
      <w:r>
        <w:rPr>
          <w:rFonts w:eastAsia="Times New Roman"/>
          <w:bCs/>
          <w:szCs w:val="24"/>
        </w:rPr>
        <w:t>η</w:t>
      </w:r>
      <w:r w:rsidRPr="008F3FD4">
        <w:rPr>
          <w:rFonts w:eastAsia="Times New Roman"/>
          <w:bCs/>
          <w:szCs w:val="24"/>
        </w:rPr>
        <w:t>σ</w:t>
      </w:r>
      <w:r>
        <w:rPr>
          <w:rFonts w:eastAsia="Times New Roman"/>
          <w:bCs/>
          <w:szCs w:val="24"/>
        </w:rPr>
        <w:t xml:space="preserve">ιούχο και τον </w:t>
      </w:r>
      <w:r w:rsidRPr="008F3FD4">
        <w:rPr>
          <w:rFonts w:eastAsia="Times New Roman"/>
          <w:bCs/>
          <w:szCs w:val="24"/>
        </w:rPr>
        <w:t>κατασκευαστ</w:t>
      </w:r>
      <w:r>
        <w:rPr>
          <w:rFonts w:eastAsia="Times New Roman"/>
          <w:bCs/>
          <w:szCs w:val="24"/>
        </w:rPr>
        <w:t>ή. Α</w:t>
      </w:r>
      <w:r w:rsidRPr="008F3FD4">
        <w:rPr>
          <w:rFonts w:eastAsia="Times New Roman"/>
          <w:bCs/>
          <w:szCs w:val="24"/>
        </w:rPr>
        <w:t>υτά δεν είναι μέσα στην έκθεση του Ελεγκτικού Συνεδρίου</w:t>
      </w:r>
      <w:r>
        <w:rPr>
          <w:rFonts w:eastAsia="Times New Roman"/>
          <w:bCs/>
          <w:szCs w:val="24"/>
        </w:rPr>
        <w:t>,</w:t>
      </w:r>
      <w:r w:rsidRPr="008F3FD4">
        <w:rPr>
          <w:rFonts w:eastAsia="Times New Roman"/>
          <w:bCs/>
          <w:szCs w:val="24"/>
        </w:rPr>
        <w:t xml:space="preserve"> γιατί αφορ</w:t>
      </w:r>
      <w:r>
        <w:rPr>
          <w:rFonts w:eastAsia="Times New Roman"/>
          <w:bCs/>
          <w:szCs w:val="24"/>
        </w:rPr>
        <w:t>ούν</w:t>
      </w:r>
      <w:r w:rsidRPr="008F3FD4">
        <w:rPr>
          <w:rFonts w:eastAsia="Times New Roman"/>
          <w:bCs/>
          <w:szCs w:val="24"/>
        </w:rPr>
        <w:t xml:space="preserve"> μέχρι 31</w:t>
      </w:r>
      <w:r>
        <w:rPr>
          <w:rFonts w:eastAsia="Times New Roman"/>
          <w:bCs/>
          <w:szCs w:val="24"/>
        </w:rPr>
        <w:t>-12-</w:t>
      </w:r>
      <w:r w:rsidRPr="008F3FD4">
        <w:rPr>
          <w:rFonts w:eastAsia="Times New Roman"/>
          <w:bCs/>
          <w:szCs w:val="24"/>
        </w:rPr>
        <w:t>2014</w:t>
      </w:r>
      <w:r>
        <w:rPr>
          <w:rFonts w:eastAsia="Times New Roman"/>
          <w:bCs/>
          <w:szCs w:val="24"/>
        </w:rPr>
        <w:t>.</w:t>
      </w:r>
      <w:r w:rsidRPr="008F3FD4">
        <w:rPr>
          <w:rFonts w:eastAsia="Times New Roman"/>
          <w:bCs/>
          <w:szCs w:val="24"/>
        </w:rPr>
        <w:t xml:space="preserve"> </w:t>
      </w:r>
    </w:p>
    <w:p w14:paraId="5218DCD8" w14:textId="77777777" w:rsidR="00BE48FC" w:rsidRDefault="008F016C">
      <w:pPr>
        <w:spacing w:line="600" w:lineRule="auto"/>
        <w:ind w:firstLine="720"/>
        <w:jc w:val="both"/>
        <w:rPr>
          <w:rFonts w:eastAsia="Times New Roman"/>
          <w:bCs/>
          <w:szCs w:val="24"/>
        </w:rPr>
      </w:pPr>
      <w:r w:rsidRPr="008F3FD4">
        <w:rPr>
          <w:rFonts w:eastAsia="Times New Roman"/>
          <w:bCs/>
          <w:szCs w:val="24"/>
        </w:rPr>
        <w:t xml:space="preserve">Η Ευρωπαϊκή </w:t>
      </w:r>
      <w:r w:rsidRPr="008F3FD4">
        <w:rPr>
          <w:rFonts w:eastAsia="Times New Roman"/>
          <w:bCs/>
          <w:szCs w:val="24"/>
        </w:rPr>
        <w:t>Επιτροπή έθεσε θέμα άμεσης επιστροφής κοινοτικών πόρων</w:t>
      </w:r>
      <w:r>
        <w:rPr>
          <w:rFonts w:eastAsia="Times New Roman"/>
          <w:bCs/>
          <w:szCs w:val="24"/>
        </w:rPr>
        <w:t>,</w:t>
      </w:r>
      <w:r w:rsidRPr="008F3FD4">
        <w:rPr>
          <w:rFonts w:eastAsia="Times New Roman"/>
          <w:bCs/>
          <w:szCs w:val="24"/>
        </w:rPr>
        <w:t xml:space="preserve"> που είχαν διατεθεί για το έργο και</w:t>
      </w:r>
      <w:r>
        <w:rPr>
          <w:rFonts w:eastAsia="Times New Roman"/>
          <w:bCs/>
          <w:szCs w:val="24"/>
        </w:rPr>
        <w:t>,</w:t>
      </w:r>
      <w:r w:rsidRPr="008F3FD4">
        <w:rPr>
          <w:rFonts w:eastAsia="Times New Roman"/>
          <w:bCs/>
          <w:szCs w:val="24"/>
        </w:rPr>
        <w:t xml:space="preserve"> μάλιστα</w:t>
      </w:r>
      <w:r>
        <w:rPr>
          <w:rFonts w:eastAsia="Times New Roman"/>
          <w:bCs/>
          <w:szCs w:val="24"/>
        </w:rPr>
        <w:t>,</w:t>
      </w:r>
      <w:r w:rsidRPr="008F3FD4">
        <w:rPr>
          <w:rFonts w:eastAsia="Times New Roman"/>
          <w:bCs/>
          <w:szCs w:val="24"/>
        </w:rPr>
        <w:t xml:space="preserve"> ήθελα</w:t>
      </w:r>
      <w:r>
        <w:rPr>
          <w:rFonts w:eastAsia="Times New Roman"/>
          <w:bCs/>
          <w:szCs w:val="24"/>
        </w:rPr>
        <w:t>ν για</w:t>
      </w:r>
      <w:r w:rsidRPr="008F3FD4">
        <w:rPr>
          <w:rFonts w:eastAsia="Times New Roman"/>
          <w:bCs/>
          <w:szCs w:val="24"/>
        </w:rPr>
        <w:t xml:space="preserve"> </w:t>
      </w:r>
      <w:r>
        <w:rPr>
          <w:rFonts w:eastAsia="Times New Roman"/>
          <w:bCs/>
          <w:szCs w:val="24"/>
        </w:rPr>
        <w:t>το συγκεκριμένο έργο 1 δισεκατομμύριο</w:t>
      </w:r>
      <w:r w:rsidRPr="008F3FD4">
        <w:rPr>
          <w:rFonts w:eastAsia="Times New Roman"/>
          <w:bCs/>
          <w:szCs w:val="24"/>
        </w:rPr>
        <w:t xml:space="preserve"> ευρώ να γυρίσουν πίσω</w:t>
      </w:r>
      <w:r>
        <w:rPr>
          <w:rFonts w:eastAsia="Times New Roman"/>
          <w:bCs/>
          <w:szCs w:val="24"/>
        </w:rPr>
        <w:t>.</w:t>
      </w:r>
    </w:p>
    <w:p w14:paraId="5218DCD9" w14:textId="77777777" w:rsidR="00BE48FC" w:rsidRDefault="008F016C">
      <w:pPr>
        <w:spacing w:line="600" w:lineRule="auto"/>
        <w:ind w:firstLine="720"/>
        <w:jc w:val="both"/>
        <w:rPr>
          <w:rFonts w:eastAsia="Times New Roman"/>
          <w:bCs/>
          <w:szCs w:val="24"/>
        </w:rPr>
      </w:pPr>
      <w:r w:rsidRPr="008F3FD4">
        <w:rPr>
          <w:rFonts w:eastAsia="Times New Roman"/>
          <w:bCs/>
          <w:szCs w:val="24"/>
        </w:rPr>
        <w:t>Τι έγινε</w:t>
      </w:r>
      <w:r>
        <w:rPr>
          <w:rFonts w:eastAsia="Times New Roman"/>
          <w:bCs/>
          <w:szCs w:val="24"/>
        </w:rPr>
        <w:t>, λ</w:t>
      </w:r>
      <w:r w:rsidRPr="008F3FD4">
        <w:rPr>
          <w:rFonts w:eastAsia="Times New Roman"/>
          <w:bCs/>
          <w:szCs w:val="24"/>
        </w:rPr>
        <w:t>οιπόν</w:t>
      </w:r>
      <w:r>
        <w:rPr>
          <w:rFonts w:eastAsia="Times New Roman"/>
          <w:bCs/>
          <w:szCs w:val="24"/>
        </w:rPr>
        <w:t>,</w:t>
      </w:r>
      <w:r w:rsidRPr="008F3FD4">
        <w:rPr>
          <w:rFonts w:eastAsia="Times New Roman"/>
          <w:bCs/>
          <w:szCs w:val="24"/>
        </w:rPr>
        <w:t xml:space="preserve"> το </w:t>
      </w:r>
      <w:r>
        <w:rPr>
          <w:rFonts w:eastAsia="Times New Roman"/>
          <w:bCs/>
          <w:szCs w:val="24"/>
        </w:rPr>
        <w:t>2016; Έγ</w:t>
      </w:r>
      <w:r w:rsidRPr="008F3FD4">
        <w:rPr>
          <w:rFonts w:eastAsia="Times New Roman"/>
          <w:bCs/>
          <w:szCs w:val="24"/>
        </w:rPr>
        <w:t>ινε αν</w:t>
      </w:r>
      <w:r>
        <w:rPr>
          <w:rFonts w:eastAsia="Times New Roman"/>
          <w:bCs/>
          <w:szCs w:val="24"/>
        </w:rPr>
        <w:t>άκτηση σημαντικών καθυστερήσεων.</w:t>
      </w:r>
    </w:p>
    <w:p w14:paraId="5218DCDA" w14:textId="77777777" w:rsidR="00BE48FC" w:rsidRDefault="008F016C">
      <w:pPr>
        <w:spacing w:line="600" w:lineRule="auto"/>
        <w:ind w:firstLine="720"/>
        <w:jc w:val="both"/>
        <w:rPr>
          <w:rFonts w:eastAsia="Times New Roman"/>
          <w:bCs/>
          <w:szCs w:val="24"/>
        </w:rPr>
      </w:pPr>
      <w:r w:rsidRPr="00236468">
        <w:rPr>
          <w:rFonts w:eastAsia="Times New Roman"/>
          <w:b/>
          <w:bCs/>
          <w:szCs w:val="24"/>
        </w:rPr>
        <w:t xml:space="preserve">ΚΩΝΣΤΑΝΤΙΝΟΣ </w:t>
      </w:r>
      <w:r>
        <w:rPr>
          <w:rFonts w:eastAsia="Times New Roman"/>
          <w:b/>
          <w:bCs/>
          <w:szCs w:val="24"/>
        </w:rPr>
        <w:t>ΑΧ</w:t>
      </w:r>
      <w:r>
        <w:rPr>
          <w:rFonts w:eastAsia="Times New Roman"/>
          <w:b/>
          <w:bCs/>
          <w:szCs w:val="24"/>
        </w:rPr>
        <w:t>.</w:t>
      </w:r>
      <w:r>
        <w:rPr>
          <w:rFonts w:eastAsia="Times New Roman"/>
          <w:b/>
          <w:bCs/>
          <w:szCs w:val="24"/>
        </w:rPr>
        <w:t xml:space="preserve"> </w:t>
      </w:r>
      <w:r w:rsidRPr="00236468">
        <w:rPr>
          <w:rFonts w:eastAsia="Times New Roman"/>
          <w:b/>
          <w:bCs/>
          <w:szCs w:val="24"/>
        </w:rPr>
        <w:t>ΚΑΡΑΜΑΝΛΗΣ:</w:t>
      </w:r>
      <w:r>
        <w:rPr>
          <w:rFonts w:eastAsia="Times New Roman"/>
          <w:bCs/>
          <w:szCs w:val="24"/>
        </w:rPr>
        <w:t xml:space="preserve"> Δεκαέξι λεπτά βρίζετε εμάς και σε δέκα λεπτά θα μας πείτε τι κάνατε.</w:t>
      </w:r>
    </w:p>
    <w:p w14:paraId="5218DCDB" w14:textId="77777777" w:rsidR="00BE48FC" w:rsidRDefault="008F016C">
      <w:pPr>
        <w:spacing w:line="600" w:lineRule="auto"/>
        <w:ind w:firstLine="720"/>
        <w:jc w:val="both"/>
        <w:rPr>
          <w:rFonts w:eastAsia="Times New Roman"/>
          <w:bCs/>
          <w:szCs w:val="24"/>
        </w:rPr>
      </w:pPr>
      <w:r w:rsidRPr="00236468">
        <w:rPr>
          <w:rFonts w:eastAsia="Times New Roman"/>
          <w:b/>
          <w:bCs/>
          <w:szCs w:val="24"/>
        </w:rPr>
        <w:t>ΧΡΗΣΤΟΣ ΣΠΙΡΤΖΗΣ (Υπουργός Υποδομών και Μεταφορών):</w:t>
      </w:r>
      <w:r>
        <w:rPr>
          <w:rFonts w:eastAsia="Times New Roman"/>
          <w:bCs/>
          <w:szCs w:val="24"/>
        </w:rPr>
        <w:t xml:space="preserve"> Δεν πειράζει.</w:t>
      </w:r>
    </w:p>
    <w:p w14:paraId="5218DCDC" w14:textId="77777777" w:rsidR="00BE48FC" w:rsidRDefault="008F016C">
      <w:pPr>
        <w:spacing w:line="600" w:lineRule="auto"/>
        <w:ind w:firstLine="720"/>
        <w:jc w:val="both"/>
        <w:rPr>
          <w:rFonts w:eastAsia="Times New Roman"/>
          <w:bCs/>
          <w:szCs w:val="24"/>
        </w:rPr>
      </w:pPr>
      <w:r>
        <w:rPr>
          <w:rFonts w:eastAsia="Times New Roman"/>
          <w:bCs/>
          <w:szCs w:val="24"/>
        </w:rPr>
        <w:t>Έ</w:t>
      </w:r>
      <w:r w:rsidRPr="008F3FD4">
        <w:rPr>
          <w:rFonts w:eastAsia="Times New Roman"/>
          <w:bCs/>
          <w:szCs w:val="24"/>
        </w:rPr>
        <w:t xml:space="preserve">γινε μείωση των απαιτήσεων αποζημίωσης </w:t>
      </w:r>
      <w:r>
        <w:rPr>
          <w:rFonts w:eastAsia="Times New Roman"/>
          <w:bCs/>
          <w:szCs w:val="24"/>
        </w:rPr>
        <w:t xml:space="preserve">του </w:t>
      </w:r>
      <w:r w:rsidRPr="008F3FD4">
        <w:rPr>
          <w:rFonts w:eastAsia="Times New Roman"/>
          <w:bCs/>
          <w:szCs w:val="24"/>
        </w:rPr>
        <w:t>κατασκευαστ</w:t>
      </w:r>
      <w:r>
        <w:rPr>
          <w:rFonts w:eastAsia="Times New Roman"/>
          <w:bCs/>
          <w:szCs w:val="24"/>
        </w:rPr>
        <w:t>ή</w:t>
      </w:r>
      <w:r w:rsidRPr="008F3FD4">
        <w:rPr>
          <w:rFonts w:eastAsia="Times New Roman"/>
          <w:bCs/>
          <w:szCs w:val="24"/>
        </w:rPr>
        <w:t xml:space="preserve"> και συγκεκριμένα</w:t>
      </w:r>
      <w:r>
        <w:rPr>
          <w:rFonts w:eastAsia="Times New Roman"/>
          <w:bCs/>
          <w:szCs w:val="24"/>
        </w:rPr>
        <w:t>,</w:t>
      </w:r>
      <w:r w:rsidRPr="008F3FD4">
        <w:rPr>
          <w:rFonts w:eastAsia="Times New Roman"/>
          <w:bCs/>
          <w:szCs w:val="24"/>
        </w:rPr>
        <w:t xml:space="preserve"> από 115 εκατομμύρια σε 50 εκατομ</w:t>
      </w:r>
      <w:r w:rsidRPr="008F3FD4">
        <w:rPr>
          <w:rFonts w:eastAsia="Times New Roman"/>
          <w:bCs/>
          <w:szCs w:val="24"/>
        </w:rPr>
        <w:t>μύρια</w:t>
      </w:r>
      <w:r>
        <w:rPr>
          <w:rFonts w:eastAsia="Times New Roman"/>
          <w:bCs/>
          <w:szCs w:val="24"/>
        </w:rPr>
        <w:t>,</w:t>
      </w:r>
      <w:r w:rsidRPr="008F3FD4">
        <w:rPr>
          <w:rFonts w:eastAsia="Times New Roman"/>
          <w:bCs/>
          <w:szCs w:val="24"/>
        </w:rPr>
        <w:t xml:space="preserve"> μείωση 65 εκατομμυρίων</w:t>
      </w:r>
      <w:r>
        <w:rPr>
          <w:rFonts w:eastAsia="Times New Roman"/>
          <w:bCs/>
          <w:szCs w:val="24"/>
        </w:rPr>
        <w:t>. Μ</w:t>
      </w:r>
      <w:r w:rsidRPr="008F3FD4">
        <w:rPr>
          <w:rFonts w:eastAsia="Times New Roman"/>
          <w:bCs/>
          <w:szCs w:val="24"/>
        </w:rPr>
        <w:t>ειώθηκε η δαπάνη αποκατάστασης καθυστέρησ</w:t>
      </w:r>
      <w:r>
        <w:rPr>
          <w:rFonts w:eastAsia="Times New Roman"/>
          <w:bCs/>
          <w:szCs w:val="24"/>
        </w:rPr>
        <w:t>η</w:t>
      </w:r>
      <w:r w:rsidRPr="008F3FD4">
        <w:rPr>
          <w:rFonts w:eastAsia="Times New Roman"/>
          <w:bCs/>
          <w:szCs w:val="24"/>
        </w:rPr>
        <w:t>ς</w:t>
      </w:r>
      <w:r>
        <w:rPr>
          <w:rFonts w:eastAsia="Times New Roman"/>
          <w:bCs/>
          <w:szCs w:val="24"/>
        </w:rPr>
        <w:t>,</w:t>
      </w:r>
      <w:r w:rsidRPr="008F3FD4">
        <w:rPr>
          <w:rFonts w:eastAsia="Times New Roman"/>
          <w:bCs/>
          <w:szCs w:val="24"/>
        </w:rPr>
        <w:t xml:space="preserve"> από 67 εκατομμύρια σε 10 εκατομμύρια</w:t>
      </w:r>
      <w:r>
        <w:rPr>
          <w:rFonts w:eastAsia="Times New Roman"/>
          <w:bCs/>
          <w:szCs w:val="24"/>
        </w:rPr>
        <w:t>,</w:t>
      </w:r>
      <w:r w:rsidRPr="008F3FD4">
        <w:rPr>
          <w:rFonts w:eastAsia="Times New Roman"/>
          <w:bCs/>
          <w:szCs w:val="24"/>
        </w:rPr>
        <w:t xml:space="preserve"> δηλαδή μείωση κατά 57 εκατομμύρια</w:t>
      </w:r>
      <w:r>
        <w:rPr>
          <w:rFonts w:eastAsia="Times New Roman"/>
          <w:bCs/>
          <w:szCs w:val="24"/>
        </w:rPr>
        <w:t>. Δ</w:t>
      </w:r>
      <w:r w:rsidRPr="008F3FD4">
        <w:rPr>
          <w:rFonts w:eastAsia="Times New Roman"/>
          <w:bCs/>
          <w:szCs w:val="24"/>
        </w:rPr>
        <w:t xml:space="preserve">εν είναι </w:t>
      </w:r>
      <w:r>
        <w:rPr>
          <w:rFonts w:eastAsia="Times New Roman"/>
          <w:bCs/>
          <w:szCs w:val="24"/>
        </w:rPr>
        <w:t xml:space="preserve">στραγάλια </w:t>
      </w:r>
      <w:r w:rsidRPr="008F3FD4">
        <w:rPr>
          <w:rFonts w:eastAsia="Times New Roman"/>
          <w:bCs/>
          <w:szCs w:val="24"/>
        </w:rPr>
        <w:t>τα εκατομμύρια του ελληνικού λαού</w:t>
      </w:r>
      <w:r>
        <w:rPr>
          <w:rFonts w:eastAsia="Times New Roman"/>
          <w:bCs/>
          <w:szCs w:val="24"/>
        </w:rPr>
        <w:t xml:space="preserve">. Υπήρξε </w:t>
      </w:r>
      <w:r w:rsidRPr="008F3FD4">
        <w:rPr>
          <w:rFonts w:eastAsia="Times New Roman"/>
          <w:bCs/>
          <w:szCs w:val="24"/>
        </w:rPr>
        <w:t xml:space="preserve">σημαντική μείωση των απαιτήσεων αποζημίωσης </w:t>
      </w:r>
      <w:r>
        <w:rPr>
          <w:rFonts w:eastAsia="Times New Roman"/>
          <w:bCs/>
          <w:szCs w:val="24"/>
        </w:rPr>
        <w:t xml:space="preserve">του </w:t>
      </w:r>
      <w:r w:rsidRPr="008F3FD4">
        <w:rPr>
          <w:rFonts w:eastAsia="Times New Roman"/>
          <w:bCs/>
          <w:szCs w:val="24"/>
        </w:rPr>
        <w:t>παραχωρησιούχου</w:t>
      </w:r>
      <w:r>
        <w:rPr>
          <w:rFonts w:eastAsia="Times New Roman"/>
          <w:bCs/>
          <w:szCs w:val="24"/>
        </w:rPr>
        <w:t>,</w:t>
      </w:r>
      <w:r w:rsidRPr="008F3FD4">
        <w:rPr>
          <w:rFonts w:eastAsia="Times New Roman"/>
          <w:bCs/>
          <w:szCs w:val="24"/>
        </w:rPr>
        <w:t xml:space="preserve"> από 27 εκατομμύρια σε 7,5 εκατομμύρια</w:t>
      </w:r>
      <w:r>
        <w:rPr>
          <w:rFonts w:eastAsia="Times New Roman"/>
          <w:bCs/>
          <w:szCs w:val="24"/>
        </w:rPr>
        <w:t>,</w:t>
      </w:r>
      <w:r w:rsidRPr="008F3FD4">
        <w:rPr>
          <w:rFonts w:eastAsia="Times New Roman"/>
          <w:bCs/>
          <w:szCs w:val="24"/>
        </w:rPr>
        <w:t xml:space="preserve"> άλλα 20 εκατομμύρια</w:t>
      </w:r>
      <w:r>
        <w:rPr>
          <w:rFonts w:eastAsia="Times New Roman"/>
          <w:bCs/>
          <w:szCs w:val="24"/>
        </w:rPr>
        <w:t>. Σ</w:t>
      </w:r>
      <w:r w:rsidRPr="008F3FD4">
        <w:rPr>
          <w:rFonts w:eastAsia="Times New Roman"/>
          <w:bCs/>
          <w:szCs w:val="24"/>
        </w:rPr>
        <w:t>υνολικά</w:t>
      </w:r>
      <w:r>
        <w:rPr>
          <w:rFonts w:eastAsia="Times New Roman"/>
          <w:bCs/>
          <w:szCs w:val="24"/>
        </w:rPr>
        <w:t>,</w:t>
      </w:r>
      <w:r w:rsidRPr="008F3FD4">
        <w:rPr>
          <w:rFonts w:eastAsia="Times New Roman"/>
          <w:bCs/>
          <w:szCs w:val="24"/>
        </w:rPr>
        <w:t xml:space="preserve"> μειώθηκαν 1</w:t>
      </w:r>
      <w:r>
        <w:rPr>
          <w:rFonts w:eastAsia="Times New Roman"/>
          <w:bCs/>
          <w:szCs w:val="24"/>
        </w:rPr>
        <w:t>43.911.953 ευρώ.</w:t>
      </w:r>
    </w:p>
    <w:p w14:paraId="5218DCDD" w14:textId="77777777" w:rsidR="00BE48FC" w:rsidRDefault="008F016C">
      <w:pPr>
        <w:spacing w:line="600" w:lineRule="auto"/>
        <w:ind w:firstLine="720"/>
        <w:jc w:val="both"/>
        <w:rPr>
          <w:rFonts w:eastAsia="Times New Roman"/>
          <w:bCs/>
          <w:szCs w:val="24"/>
        </w:rPr>
      </w:pPr>
      <w:r>
        <w:rPr>
          <w:rFonts w:eastAsia="Times New Roman"/>
          <w:bCs/>
          <w:szCs w:val="24"/>
        </w:rPr>
        <w:t xml:space="preserve">Σας καταθέτω στα Πρακτικά και τα επίσημα έγγραφα </w:t>
      </w:r>
      <w:r w:rsidRPr="008F3FD4">
        <w:rPr>
          <w:rFonts w:eastAsia="Times New Roman"/>
          <w:bCs/>
          <w:szCs w:val="24"/>
        </w:rPr>
        <w:t xml:space="preserve">για το τι ζητούσαν οι παραχωρησιούχοι </w:t>
      </w:r>
      <w:r>
        <w:rPr>
          <w:rFonts w:eastAsia="Times New Roman"/>
          <w:bCs/>
          <w:szCs w:val="24"/>
        </w:rPr>
        <w:t xml:space="preserve">από το θεάρεστο έργο της Νέας Δημοκρατίας και </w:t>
      </w:r>
      <w:r w:rsidRPr="008F3FD4">
        <w:rPr>
          <w:rFonts w:eastAsia="Times New Roman"/>
          <w:bCs/>
          <w:szCs w:val="24"/>
        </w:rPr>
        <w:t>να σ</w:t>
      </w:r>
      <w:r w:rsidRPr="008F3FD4">
        <w:rPr>
          <w:rFonts w:eastAsia="Times New Roman"/>
          <w:bCs/>
          <w:szCs w:val="24"/>
        </w:rPr>
        <w:t xml:space="preserve">ας καταθέσω ότι όταν τα λέγαμε </w:t>
      </w:r>
      <w:r>
        <w:rPr>
          <w:rFonts w:eastAsia="Times New Roman"/>
          <w:bCs/>
          <w:szCs w:val="24"/>
        </w:rPr>
        <w:t xml:space="preserve">εμείς </w:t>
      </w:r>
      <w:r w:rsidRPr="008F3FD4">
        <w:rPr>
          <w:rFonts w:eastAsia="Times New Roman"/>
          <w:bCs/>
          <w:szCs w:val="24"/>
        </w:rPr>
        <w:t>αυτά</w:t>
      </w:r>
      <w:r>
        <w:rPr>
          <w:rFonts w:eastAsia="Times New Roman"/>
          <w:bCs/>
          <w:szCs w:val="24"/>
        </w:rPr>
        <w:t>,</w:t>
      </w:r>
      <w:r w:rsidRPr="008F3FD4">
        <w:rPr>
          <w:rFonts w:eastAsia="Times New Roman"/>
          <w:bCs/>
          <w:szCs w:val="24"/>
        </w:rPr>
        <w:t xml:space="preserve"> η Νέα Δημοκρατία</w:t>
      </w:r>
      <w:r>
        <w:rPr>
          <w:rFonts w:eastAsia="Times New Roman"/>
          <w:bCs/>
          <w:szCs w:val="24"/>
        </w:rPr>
        <w:t xml:space="preserve">, </w:t>
      </w:r>
      <w:r w:rsidRPr="008F3FD4">
        <w:rPr>
          <w:rFonts w:eastAsia="Times New Roman"/>
          <w:bCs/>
          <w:szCs w:val="24"/>
        </w:rPr>
        <w:t>το</w:t>
      </w:r>
      <w:r>
        <w:rPr>
          <w:rFonts w:eastAsia="Times New Roman"/>
          <w:bCs/>
          <w:szCs w:val="24"/>
        </w:rPr>
        <w:t xml:space="preserve"> ΚΙΝΑΛ και άλλα </w:t>
      </w:r>
      <w:r>
        <w:rPr>
          <w:rFonts w:eastAsia="Times New Roman"/>
          <w:bCs/>
          <w:szCs w:val="24"/>
        </w:rPr>
        <w:t>κ</w:t>
      </w:r>
      <w:r w:rsidRPr="008F3FD4">
        <w:rPr>
          <w:rFonts w:eastAsia="Times New Roman"/>
          <w:bCs/>
          <w:szCs w:val="24"/>
        </w:rPr>
        <w:t>όμματα κα</w:t>
      </w:r>
      <w:r>
        <w:rPr>
          <w:rFonts w:eastAsia="Times New Roman"/>
          <w:bCs/>
          <w:szCs w:val="24"/>
        </w:rPr>
        <w:t>ι τα φιλικά τους μέσα, μας έβριζαν</w:t>
      </w:r>
      <w:r w:rsidRPr="008F3FD4">
        <w:rPr>
          <w:rFonts w:eastAsia="Times New Roman"/>
          <w:bCs/>
          <w:szCs w:val="24"/>
        </w:rPr>
        <w:t xml:space="preserve"> και έλεγαν παν</w:t>
      </w:r>
      <w:r>
        <w:rPr>
          <w:rFonts w:eastAsia="Times New Roman"/>
          <w:bCs/>
          <w:szCs w:val="24"/>
        </w:rPr>
        <w:t xml:space="preserve">ωπροίκια </w:t>
      </w:r>
      <w:r w:rsidRPr="008F3FD4">
        <w:rPr>
          <w:rFonts w:eastAsia="Times New Roman"/>
          <w:bCs/>
          <w:szCs w:val="24"/>
        </w:rPr>
        <w:t xml:space="preserve">αυτά που </w:t>
      </w:r>
      <w:r>
        <w:rPr>
          <w:rFonts w:eastAsia="Times New Roman"/>
          <w:bCs/>
          <w:szCs w:val="24"/>
        </w:rPr>
        <w:t>είχαν</w:t>
      </w:r>
      <w:r w:rsidRPr="008F3FD4">
        <w:rPr>
          <w:rFonts w:eastAsia="Times New Roman"/>
          <w:bCs/>
          <w:szCs w:val="24"/>
        </w:rPr>
        <w:t xml:space="preserve"> προβλέψει εκείν</w:t>
      </w:r>
      <w:r>
        <w:rPr>
          <w:rFonts w:eastAsia="Times New Roman"/>
          <w:bCs/>
          <w:szCs w:val="24"/>
        </w:rPr>
        <w:t>οι. Δηλαδή, κόψαμε σ</w:t>
      </w:r>
      <w:r w:rsidRPr="008F3FD4">
        <w:rPr>
          <w:rFonts w:eastAsia="Times New Roman"/>
          <w:bCs/>
          <w:szCs w:val="24"/>
        </w:rPr>
        <w:t xml:space="preserve">χεδόν 800 </w:t>
      </w:r>
      <w:r>
        <w:rPr>
          <w:rFonts w:eastAsia="Times New Roman"/>
          <w:bCs/>
          <w:szCs w:val="24"/>
        </w:rPr>
        <w:t>εκατομμύρια και μας έβριζαν.</w:t>
      </w:r>
    </w:p>
    <w:p w14:paraId="5218DCDE" w14:textId="77777777" w:rsidR="00BE48FC" w:rsidRDefault="008F016C">
      <w:pPr>
        <w:spacing w:line="600" w:lineRule="auto"/>
        <w:ind w:firstLine="720"/>
        <w:jc w:val="both"/>
        <w:rPr>
          <w:rFonts w:eastAsia="Times New Roman"/>
          <w:bCs/>
          <w:szCs w:val="24"/>
        </w:rPr>
      </w:pPr>
      <w:r>
        <w:rPr>
          <w:rFonts w:eastAsia="Times New Roman"/>
          <w:bCs/>
          <w:szCs w:val="24"/>
        </w:rPr>
        <w:t xml:space="preserve">(Στο σημείο αυτό ο Υπουργός κ. Σπίρτζης  καταθέτει για τα Πρακτικά τα προαναφερθέντα έγγραφα, τα οποία βρίσκονται στο </w:t>
      </w:r>
      <w:r>
        <w:rPr>
          <w:rFonts w:eastAsia="Times New Roman"/>
          <w:bCs/>
          <w:szCs w:val="24"/>
        </w:rPr>
        <w:t xml:space="preserve">αρχείο </w:t>
      </w:r>
      <w:r>
        <w:rPr>
          <w:rFonts w:eastAsia="Times New Roman"/>
          <w:bCs/>
          <w:szCs w:val="24"/>
        </w:rPr>
        <w:t>του Τμήματος Γραμματείας της Διεύθυνσης Στενογραφίας και Πρακτικών της Βουλής)</w:t>
      </w:r>
    </w:p>
    <w:p w14:paraId="5218DCDF" w14:textId="77777777" w:rsidR="00BE48FC" w:rsidRDefault="008F016C">
      <w:pPr>
        <w:spacing w:line="600" w:lineRule="auto"/>
        <w:ind w:firstLine="720"/>
        <w:jc w:val="both"/>
        <w:rPr>
          <w:rFonts w:eastAsia="Times New Roman"/>
          <w:bCs/>
          <w:szCs w:val="24"/>
        </w:rPr>
      </w:pPr>
      <w:r w:rsidRPr="008F3FD4">
        <w:rPr>
          <w:rFonts w:eastAsia="Times New Roman"/>
          <w:bCs/>
          <w:szCs w:val="24"/>
        </w:rPr>
        <w:t>Ποιος το λέει αυτό</w:t>
      </w:r>
      <w:r>
        <w:rPr>
          <w:rFonts w:eastAsia="Times New Roman"/>
          <w:bCs/>
          <w:szCs w:val="24"/>
        </w:rPr>
        <w:t>; Η Έκθεση του Ευρωπαϊκού Ελεγκτικ</w:t>
      </w:r>
      <w:r>
        <w:rPr>
          <w:rFonts w:eastAsia="Times New Roman"/>
          <w:bCs/>
          <w:szCs w:val="24"/>
        </w:rPr>
        <w:t xml:space="preserve">ού Συνεδρίου </w:t>
      </w:r>
      <w:r w:rsidRPr="008F3FD4">
        <w:rPr>
          <w:rFonts w:eastAsia="Times New Roman"/>
          <w:bCs/>
          <w:szCs w:val="24"/>
        </w:rPr>
        <w:t xml:space="preserve">μιλάει για τις </w:t>
      </w:r>
      <w:r>
        <w:rPr>
          <w:rFonts w:eastAsia="Times New Roman"/>
          <w:bCs/>
          <w:szCs w:val="24"/>
        </w:rPr>
        <w:t>τρεις</w:t>
      </w:r>
      <w:r w:rsidRPr="008F3FD4">
        <w:rPr>
          <w:rFonts w:eastAsia="Times New Roman"/>
          <w:bCs/>
          <w:szCs w:val="24"/>
        </w:rPr>
        <w:t xml:space="preserve"> παραχωρήσ</w:t>
      </w:r>
      <w:r>
        <w:rPr>
          <w:rFonts w:eastAsia="Times New Roman"/>
          <w:bCs/>
          <w:szCs w:val="24"/>
        </w:rPr>
        <w:t>ει</w:t>
      </w:r>
      <w:r w:rsidRPr="008F3FD4">
        <w:rPr>
          <w:rFonts w:eastAsia="Times New Roman"/>
          <w:bCs/>
          <w:szCs w:val="24"/>
        </w:rPr>
        <w:t>ς</w:t>
      </w:r>
      <w:r>
        <w:rPr>
          <w:rFonts w:eastAsia="Times New Roman"/>
          <w:bCs/>
          <w:szCs w:val="24"/>
        </w:rPr>
        <w:t xml:space="preserve">, </w:t>
      </w:r>
      <w:r w:rsidRPr="008F3FD4">
        <w:rPr>
          <w:rFonts w:eastAsia="Times New Roman"/>
          <w:bCs/>
          <w:szCs w:val="24"/>
        </w:rPr>
        <w:t>για 1</w:t>
      </w:r>
      <w:r>
        <w:rPr>
          <w:rFonts w:eastAsia="Times New Roman"/>
          <w:bCs/>
          <w:szCs w:val="24"/>
        </w:rPr>
        <w:t>.200.000.000 πρόσθετο κόστος. Δεν τα λέμε εμείς πλέον, αλλά το</w:t>
      </w:r>
      <w:r w:rsidRPr="008F3FD4">
        <w:rPr>
          <w:rFonts w:eastAsia="Times New Roman"/>
          <w:bCs/>
          <w:szCs w:val="24"/>
        </w:rPr>
        <w:t xml:space="preserve"> Ευρωπαϊκό Ελεγκτικό Συνέδριο</w:t>
      </w:r>
      <w:r>
        <w:rPr>
          <w:rFonts w:eastAsia="Times New Roman"/>
          <w:bCs/>
          <w:szCs w:val="24"/>
        </w:rPr>
        <w:t>.</w:t>
      </w:r>
    </w:p>
    <w:p w14:paraId="5218DCE0" w14:textId="77777777" w:rsidR="00BE48FC" w:rsidRDefault="008F016C">
      <w:pPr>
        <w:spacing w:line="600" w:lineRule="auto"/>
        <w:ind w:firstLine="720"/>
        <w:jc w:val="both"/>
        <w:rPr>
          <w:rFonts w:eastAsia="Times New Roman"/>
          <w:bCs/>
          <w:szCs w:val="24"/>
        </w:rPr>
      </w:pPr>
      <w:r>
        <w:rPr>
          <w:rFonts w:eastAsia="Times New Roman"/>
          <w:bCs/>
          <w:szCs w:val="24"/>
        </w:rPr>
        <w:t>Τ</w:t>
      </w:r>
      <w:r w:rsidRPr="008F3FD4">
        <w:rPr>
          <w:rFonts w:eastAsia="Times New Roman"/>
          <w:bCs/>
          <w:szCs w:val="24"/>
        </w:rPr>
        <w:t xml:space="preserve">ο </w:t>
      </w:r>
      <w:r>
        <w:rPr>
          <w:rFonts w:eastAsia="Times New Roman"/>
          <w:bCs/>
          <w:szCs w:val="24"/>
        </w:rPr>
        <w:t>δ</w:t>
      </w:r>
      <w:r w:rsidRPr="008F3FD4">
        <w:rPr>
          <w:rFonts w:eastAsia="Times New Roman"/>
          <w:bCs/>
          <w:szCs w:val="24"/>
        </w:rPr>
        <w:t>ημόσιο</w:t>
      </w:r>
      <w:r>
        <w:rPr>
          <w:rFonts w:eastAsia="Times New Roman"/>
          <w:bCs/>
          <w:szCs w:val="24"/>
        </w:rPr>
        <w:t>,</w:t>
      </w:r>
      <w:r w:rsidRPr="008F3FD4">
        <w:rPr>
          <w:rFonts w:eastAsia="Times New Roman"/>
          <w:bCs/>
          <w:szCs w:val="24"/>
        </w:rPr>
        <w:t xml:space="preserve"> λοιπόν</w:t>
      </w:r>
      <w:r>
        <w:rPr>
          <w:rFonts w:eastAsia="Times New Roman"/>
          <w:bCs/>
          <w:szCs w:val="24"/>
        </w:rPr>
        <w:t>,</w:t>
      </w:r>
      <w:r w:rsidRPr="008F3FD4">
        <w:rPr>
          <w:rFonts w:eastAsia="Times New Roman"/>
          <w:bCs/>
          <w:szCs w:val="24"/>
        </w:rPr>
        <w:t xml:space="preserve"> </w:t>
      </w:r>
      <w:r>
        <w:rPr>
          <w:rFonts w:eastAsia="Times New Roman"/>
          <w:bCs/>
          <w:szCs w:val="24"/>
        </w:rPr>
        <w:t xml:space="preserve">μετά από αυτό το </w:t>
      </w:r>
      <w:r>
        <w:rPr>
          <w:rFonts w:eastAsia="Times New Roman"/>
          <w:bCs/>
          <w:szCs w:val="24"/>
        </w:rPr>
        <w:t>«</w:t>
      </w:r>
      <w:r>
        <w:rPr>
          <w:rFonts w:eastAsia="Times New Roman"/>
          <w:bCs/>
          <w:szCs w:val="24"/>
        </w:rPr>
        <w:t>θεάρεστο έργο</w:t>
      </w:r>
      <w:r>
        <w:rPr>
          <w:rFonts w:eastAsia="Times New Roman"/>
          <w:bCs/>
          <w:szCs w:val="24"/>
        </w:rPr>
        <w:t>»</w:t>
      </w:r>
      <w:r>
        <w:rPr>
          <w:rFonts w:eastAsia="Times New Roman"/>
          <w:bCs/>
          <w:szCs w:val="24"/>
        </w:rPr>
        <w:t xml:space="preserve"> </w:t>
      </w:r>
      <w:r w:rsidRPr="008F3FD4">
        <w:rPr>
          <w:rFonts w:eastAsia="Times New Roman"/>
          <w:bCs/>
          <w:szCs w:val="24"/>
        </w:rPr>
        <w:t xml:space="preserve">της Νέας Δημοκρατίας στον </w:t>
      </w:r>
      <w:r>
        <w:rPr>
          <w:rFonts w:eastAsia="Times New Roman"/>
          <w:bCs/>
          <w:szCs w:val="24"/>
        </w:rPr>
        <w:t>Ε</w:t>
      </w:r>
      <w:r w:rsidRPr="008F3FD4">
        <w:rPr>
          <w:rFonts w:eastAsia="Times New Roman"/>
          <w:bCs/>
          <w:szCs w:val="24"/>
        </w:rPr>
        <w:t>65</w:t>
      </w:r>
      <w:r>
        <w:rPr>
          <w:rFonts w:eastAsia="Times New Roman"/>
          <w:bCs/>
          <w:szCs w:val="24"/>
        </w:rPr>
        <w:t>,</w:t>
      </w:r>
      <w:r w:rsidRPr="008F3FD4">
        <w:rPr>
          <w:rFonts w:eastAsia="Times New Roman"/>
          <w:bCs/>
          <w:szCs w:val="24"/>
        </w:rPr>
        <w:t xml:space="preserve"> είχε προβλέψει να μπορεί μ</w:t>
      </w:r>
      <w:r w:rsidRPr="008F3FD4">
        <w:rPr>
          <w:rFonts w:eastAsia="Times New Roman"/>
          <w:bCs/>
          <w:szCs w:val="24"/>
        </w:rPr>
        <w:t xml:space="preserve">έσα σε τρία χρόνια </w:t>
      </w:r>
      <w:r>
        <w:rPr>
          <w:rFonts w:eastAsia="Times New Roman"/>
          <w:bCs/>
          <w:szCs w:val="24"/>
        </w:rPr>
        <w:t xml:space="preserve">από </w:t>
      </w:r>
      <w:r w:rsidRPr="008F3FD4">
        <w:rPr>
          <w:rFonts w:eastAsia="Times New Roman"/>
          <w:bCs/>
          <w:szCs w:val="24"/>
        </w:rPr>
        <w:t xml:space="preserve">την ολοκλήρωση να ζητήσει από τον παραχωρησιούχο </w:t>
      </w:r>
      <w:r>
        <w:rPr>
          <w:rFonts w:eastAsia="Times New Roman"/>
          <w:bCs/>
          <w:szCs w:val="24"/>
        </w:rPr>
        <w:t>και τον</w:t>
      </w:r>
      <w:r w:rsidRPr="008F3FD4">
        <w:rPr>
          <w:rFonts w:eastAsia="Times New Roman"/>
          <w:bCs/>
          <w:szCs w:val="24"/>
        </w:rPr>
        <w:t xml:space="preserve"> κατασκευαστή να κατασκευάσουν το νότιο και το βόρειο τμήμα του αυτοκινητόδρομου</w:t>
      </w:r>
      <w:r>
        <w:rPr>
          <w:rFonts w:eastAsia="Times New Roman"/>
          <w:bCs/>
          <w:szCs w:val="24"/>
        </w:rPr>
        <w:t xml:space="preserve">, τα αναβαλλόμενα </w:t>
      </w:r>
      <w:r w:rsidRPr="008F3FD4">
        <w:rPr>
          <w:rFonts w:eastAsia="Times New Roman"/>
          <w:bCs/>
          <w:szCs w:val="24"/>
        </w:rPr>
        <w:t>τμήματα και είχε βάλει και προϋποθέσεις</w:t>
      </w:r>
      <w:r>
        <w:rPr>
          <w:rFonts w:eastAsia="Times New Roman"/>
          <w:bCs/>
          <w:szCs w:val="24"/>
        </w:rPr>
        <w:t>.</w:t>
      </w:r>
      <w:r w:rsidRPr="008F3FD4">
        <w:rPr>
          <w:rFonts w:eastAsia="Times New Roman"/>
          <w:bCs/>
          <w:szCs w:val="24"/>
        </w:rPr>
        <w:t xml:space="preserve"> </w:t>
      </w:r>
    </w:p>
    <w:p w14:paraId="5218DCE1" w14:textId="77777777" w:rsidR="00BE48FC" w:rsidRDefault="008F016C">
      <w:pPr>
        <w:spacing w:line="600" w:lineRule="auto"/>
        <w:ind w:firstLine="720"/>
        <w:jc w:val="both"/>
        <w:rPr>
          <w:rFonts w:eastAsia="Times New Roman"/>
          <w:bCs/>
          <w:szCs w:val="24"/>
        </w:rPr>
      </w:pPr>
      <w:r w:rsidRPr="008F3FD4">
        <w:rPr>
          <w:rFonts w:eastAsia="Times New Roman"/>
          <w:bCs/>
          <w:szCs w:val="24"/>
        </w:rPr>
        <w:t>Οι προϋποθέσεις που είχε β</w:t>
      </w:r>
      <w:r>
        <w:rPr>
          <w:rFonts w:eastAsia="Times New Roman"/>
          <w:bCs/>
          <w:szCs w:val="24"/>
        </w:rPr>
        <w:t>άλει, αφορο</w:t>
      </w:r>
      <w:r>
        <w:rPr>
          <w:rFonts w:eastAsia="Times New Roman"/>
          <w:bCs/>
          <w:szCs w:val="24"/>
        </w:rPr>
        <w:t>ύσαν τα έσοδα του οικείου τ</w:t>
      </w:r>
      <w:r w:rsidRPr="008F3FD4">
        <w:rPr>
          <w:rFonts w:eastAsia="Times New Roman"/>
          <w:bCs/>
          <w:szCs w:val="24"/>
        </w:rPr>
        <w:t>μήματος</w:t>
      </w:r>
      <w:r>
        <w:rPr>
          <w:rFonts w:eastAsia="Times New Roman"/>
          <w:bCs/>
          <w:szCs w:val="24"/>
        </w:rPr>
        <w:t xml:space="preserve"> -</w:t>
      </w:r>
      <w:r w:rsidRPr="008F3FD4">
        <w:rPr>
          <w:rFonts w:eastAsia="Times New Roman"/>
          <w:bCs/>
          <w:szCs w:val="24"/>
        </w:rPr>
        <w:t xml:space="preserve">αυτού δηλαδή </w:t>
      </w:r>
      <w:r>
        <w:rPr>
          <w:rFonts w:eastAsia="Times New Roman"/>
          <w:bCs/>
          <w:szCs w:val="24"/>
        </w:rPr>
        <w:t>που θα κατασκευάσουμε τώρα- μαζί με τους πόρους</w:t>
      </w:r>
      <w:r>
        <w:rPr>
          <w:rFonts w:eastAsia="Times New Roman"/>
          <w:bCs/>
          <w:szCs w:val="24"/>
        </w:rPr>
        <w:t>,</w:t>
      </w:r>
      <w:r>
        <w:rPr>
          <w:rFonts w:eastAsia="Times New Roman"/>
          <w:bCs/>
          <w:szCs w:val="24"/>
        </w:rPr>
        <w:t xml:space="preserve"> π</w:t>
      </w:r>
      <w:r w:rsidRPr="008F3FD4">
        <w:rPr>
          <w:rFonts w:eastAsia="Times New Roman"/>
          <w:bCs/>
          <w:szCs w:val="24"/>
        </w:rPr>
        <w:t>ου θα είναι διαθέσιμο</w:t>
      </w:r>
      <w:r>
        <w:rPr>
          <w:rFonts w:eastAsia="Times New Roman"/>
          <w:bCs/>
          <w:szCs w:val="24"/>
        </w:rPr>
        <w:t>ι</w:t>
      </w:r>
      <w:r w:rsidRPr="008F3FD4">
        <w:rPr>
          <w:rFonts w:eastAsia="Times New Roman"/>
          <w:bCs/>
          <w:szCs w:val="24"/>
        </w:rPr>
        <w:t xml:space="preserve"> στον παραχωρησιούχο</w:t>
      </w:r>
      <w:r>
        <w:rPr>
          <w:rFonts w:eastAsia="Times New Roman"/>
          <w:bCs/>
          <w:szCs w:val="24"/>
        </w:rPr>
        <w:t>,</w:t>
      </w:r>
      <w:r w:rsidRPr="008F3FD4">
        <w:rPr>
          <w:rFonts w:eastAsia="Times New Roman"/>
          <w:bCs/>
          <w:szCs w:val="24"/>
        </w:rPr>
        <w:t xml:space="preserve"> μέσω του μηχανισμού ανακύκλωση</w:t>
      </w:r>
      <w:r>
        <w:rPr>
          <w:rFonts w:eastAsia="Times New Roman"/>
          <w:bCs/>
          <w:szCs w:val="24"/>
        </w:rPr>
        <w:t>ς</w:t>
      </w:r>
      <w:r w:rsidRPr="008F3FD4">
        <w:rPr>
          <w:rFonts w:eastAsia="Times New Roman"/>
          <w:bCs/>
          <w:szCs w:val="24"/>
        </w:rPr>
        <w:t xml:space="preserve"> του </w:t>
      </w:r>
      <w:r>
        <w:rPr>
          <w:rFonts w:eastAsia="Times New Roman"/>
          <w:bCs/>
          <w:szCs w:val="24"/>
        </w:rPr>
        <w:t>μεριδίου</w:t>
      </w:r>
      <w:r w:rsidRPr="008F3FD4">
        <w:rPr>
          <w:rFonts w:eastAsia="Times New Roman"/>
          <w:bCs/>
          <w:szCs w:val="24"/>
        </w:rPr>
        <w:t xml:space="preserve"> του </w:t>
      </w:r>
      <w:r>
        <w:rPr>
          <w:rFonts w:eastAsia="Times New Roman"/>
          <w:bCs/>
          <w:szCs w:val="24"/>
        </w:rPr>
        <w:t>δ</w:t>
      </w:r>
      <w:r w:rsidRPr="008F3FD4">
        <w:rPr>
          <w:rFonts w:eastAsia="Times New Roman"/>
          <w:bCs/>
          <w:szCs w:val="24"/>
        </w:rPr>
        <w:t xml:space="preserve">ημοσίου </w:t>
      </w:r>
      <w:r>
        <w:rPr>
          <w:rFonts w:eastAsia="Times New Roman"/>
          <w:bCs/>
          <w:szCs w:val="24"/>
        </w:rPr>
        <w:t xml:space="preserve">επί των εσόδων </w:t>
      </w:r>
      <w:r w:rsidRPr="008F3FD4">
        <w:rPr>
          <w:rFonts w:eastAsia="Times New Roman"/>
          <w:bCs/>
          <w:szCs w:val="24"/>
        </w:rPr>
        <w:t>της Ιόνιας Οδού</w:t>
      </w:r>
      <w:r>
        <w:rPr>
          <w:rFonts w:eastAsia="Times New Roman"/>
          <w:bCs/>
          <w:szCs w:val="24"/>
        </w:rPr>
        <w:t>. Δ</w:t>
      </w:r>
      <w:r w:rsidRPr="008F3FD4">
        <w:rPr>
          <w:rFonts w:eastAsia="Times New Roman"/>
          <w:bCs/>
          <w:szCs w:val="24"/>
        </w:rPr>
        <w:t xml:space="preserve">εν επαρκούν για την κάλυψη των επιλέξιμων δαπανών του αναβαλλόμενου </w:t>
      </w:r>
      <w:r>
        <w:rPr>
          <w:rFonts w:eastAsia="Times New Roman"/>
          <w:bCs/>
          <w:szCs w:val="24"/>
        </w:rPr>
        <w:t>τμήματος κ</w:t>
      </w:r>
      <w:r w:rsidRPr="008F3FD4">
        <w:rPr>
          <w:rFonts w:eastAsia="Times New Roman"/>
          <w:bCs/>
          <w:szCs w:val="24"/>
        </w:rPr>
        <w:t>αι</w:t>
      </w:r>
      <w:r>
        <w:rPr>
          <w:rFonts w:eastAsia="Times New Roman"/>
          <w:bCs/>
          <w:szCs w:val="24"/>
        </w:rPr>
        <w:t>,</w:t>
      </w:r>
      <w:r w:rsidRPr="008F3FD4">
        <w:rPr>
          <w:rFonts w:eastAsia="Times New Roman"/>
          <w:bCs/>
          <w:szCs w:val="24"/>
        </w:rPr>
        <w:t xml:space="preserve"> άρα</w:t>
      </w:r>
      <w:r>
        <w:rPr>
          <w:rFonts w:eastAsia="Times New Roman"/>
          <w:bCs/>
          <w:szCs w:val="24"/>
        </w:rPr>
        <w:t>,</w:t>
      </w:r>
      <w:r w:rsidRPr="008F3FD4">
        <w:rPr>
          <w:rFonts w:eastAsia="Times New Roman"/>
          <w:bCs/>
          <w:szCs w:val="24"/>
        </w:rPr>
        <w:t xml:space="preserve"> το δημόσιο θα αναλάμβανε την πρόσθετη υποχρέωση να καλύψει το έλλε</w:t>
      </w:r>
      <w:r>
        <w:rPr>
          <w:rFonts w:eastAsia="Times New Roman"/>
          <w:bCs/>
          <w:szCs w:val="24"/>
        </w:rPr>
        <w:t>ιμμα αυτό</w:t>
      </w:r>
      <w:r>
        <w:rPr>
          <w:rFonts w:eastAsia="Times New Roman"/>
          <w:bCs/>
          <w:szCs w:val="24"/>
        </w:rPr>
        <w:t>,</w:t>
      </w:r>
      <w:r>
        <w:rPr>
          <w:rFonts w:eastAsia="Times New Roman"/>
          <w:bCs/>
          <w:szCs w:val="24"/>
        </w:rPr>
        <w:t xml:space="preserve"> μέσω του κρατικού π</w:t>
      </w:r>
      <w:r w:rsidRPr="008F3FD4">
        <w:rPr>
          <w:rFonts w:eastAsia="Times New Roman"/>
          <w:bCs/>
          <w:szCs w:val="24"/>
        </w:rPr>
        <w:t>ροϋπολογισμού</w:t>
      </w:r>
      <w:r>
        <w:rPr>
          <w:rFonts w:eastAsia="Times New Roman"/>
          <w:bCs/>
          <w:szCs w:val="24"/>
        </w:rPr>
        <w:t xml:space="preserve"> -σ</w:t>
      </w:r>
      <w:r w:rsidRPr="008F3FD4">
        <w:rPr>
          <w:rFonts w:eastAsia="Times New Roman"/>
          <w:bCs/>
          <w:szCs w:val="24"/>
        </w:rPr>
        <w:t xml:space="preserve">υγχαρητήρια </w:t>
      </w:r>
      <w:r>
        <w:rPr>
          <w:rFonts w:eastAsia="Times New Roman"/>
          <w:bCs/>
          <w:szCs w:val="24"/>
        </w:rPr>
        <w:t>για τη σύμβαση που κάνατε- κ</w:t>
      </w:r>
      <w:r w:rsidRPr="008F3FD4">
        <w:rPr>
          <w:rFonts w:eastAsia="Times New Roman"/>
          <w:bCs/>
          <w:szCs w:val="24"/>
        </w:rPr>
        <w:t xml:space="preserve">αι μέχρι το ύψος </w:t>
      </w:r>
      <w:r w:rsidRPr="008F3FD4">
        <w:rPr>
          <w:rFonts w:eastAsia="Times New Roman"/>
          <w:bCs/>
          <w:szCs w:val="24"/>
        </w:rPr>
        <w:t>των ανώτατων ορίων δαπανών λειτουργίας και συντήρησης</w:t>
      </w:r>
      <w:r>
        <w:rPr>
          <w:rFonts w:eastAsia="Times New Roman"/>
          <w:bCs/>
          <w:szCs w:val="24"/>
        </w:rPr>
        <w:t>,</w:t>
      </w:r>
      <w:r w:rsidRPr="008F3FD4">
        <w:rPr>
          <w:rFonts w:eastAsia="Times New Roman"/>
          <w:bCs/>
          <w:szCs w:val="24"/>
        </w:rPr>
        <w:t xml:space="preserve"> δηλαδή το </w:t>
      </w:r>
      <w:r>
        <w:rPr>
          <w:rFonts w:eastAsia="Times New Roman"/>
          <w:bCs/>
          <w:szCs w:val="24"/>
        </w:rPr>
        <w:t>1,7 δισεκατομμύριο της α</w:t>
      </w:r>
      <w:r w:rsidRPr="008F3FD4">
        <w:rPr>
          <w:rFonts w:eastAsia="Times New Roman"/>
          <w:bCs/>
          <w:szCs w:val="24"/>
        </w:rPr>
        <w:t>ρχικής σύμβασης</w:t>
      </w:r>
      <w:r>
        <w:rPr>
          <w:rFonts w:eastAsia="Times New Roman"/>
          <w:bCs/>
          <w:szCs w:val="24"/>
        </w:rPr>
        <w:t>. Συγχαρητήρια και γι’ αυτό!</w:t>
      </w:r>
    </w:p>
    <w:p w14:paraId="5218DCE2" w14:textId="77777777" w:rsidR="00BE48FC" w:rsidRDefault="008F016C">
      <w:pPr>
        <w:spacing w:line="600" w:lineRule="auto"/>
        <w:ind w:firstLine="720"/>
        <w:jc w:val="both"/>
        <w:rPr>
          <w:rFonts w:eastAsia="Times New Roman"/>
          <w:bCs/>
          <w:szCs w:val="24"/>
        </w:rPr>
      </w:pPr>
      <w:r>
        <w:rPr>
          <w:rFonts w:eastAsia="Times New Roman"/>
          <w:b/>
          <w:bCs/>
          <w:szCs w:val="24"/>
        </w:rPr>
        <w:t>ΚΩΝΣΤΑΝΤΙΝΟΣ</w:t>
      </w:r>
      <w:r>
        <w:rPr>
          <w:rFonts w:eastAsia="Times New Roman"/>
          <w:b/>
          <w:bCs/>
          <w:szCs w:val="24"/>
        </w:rPr>
        <w:t xml:space="preserve"> </w:t>
      </w:r>
      <w:r>
        <w:rPr>
          <w:rFonts w:eastAsia="Times New Roman"/>
          <w:b/>
          <w:bCs/>
          <w:szCs w:val="24"/>
        </w:rPr>
        <w:t>ΑΧ</w:t>
      </w:r>
      <w:r>
        <w:rPr>
          <w:rFonts w:eastAsia="Times New Roman"/>
          <w:b/>
          <w:bCs/>
          <w:szCs w:val="24"/>
        </w:rPr>
        <w:t>.</w:t>
      </w:r>
      <w:r>
        <w:rPr>
          <w:rFonts w:eastAsia="Times New Roman"/>
          <w:b/>
          <w:bCs/>
          <w:szCs w:val="24"/>
        </w:rPr>
        <w:t xml:space="preserve"> ΚΑΡΑΜΑΝΛΗΣ: </w:t>
      </w:r>
      <w:r>
        <w:rPr>
          <w:rFonts w:eastAsia="Times New Roman"/>
          <w:bCs/>
          <w:szCs w:val="24"/>
        </w:rPr>
        <w:t>Δεν ισχύει αυτό το νούμερο.</w:t>
      </w:r>
    </w:p>
    <w:p w14:paraId="5218DCE3" w14:textId="77777777" w:rsidR="00BE48FC" w:rsidRDefault="008F016C">
      <w:pPr>
        <w:spacing w:line="600" w:lineRule="auto"/>
        <w:ind w:firstLine="720"/>
        <w:jc w:val="both"/>
        <w:rPr>
          <w:rFonts w:eastAsia="Times New Roman"/>
          <w:bCs/>
          <w:szCs w:val="24"/>
        </w:rPr>
      </w:pPr>
      <w:r w:rsidRPr="00912F3A">
        <w:rPr>
          <w:rFonts w:eastAsia="Times New Roman"/>
          <w:b/>
          <w:bCs/>
          <w:szCs w:val="24"/>
        </w:rPr>
        <w:t>ΧΡΗΣΤΟΣ ΣΠΙΡΤΖΗΣ (Υπουργός Υποδομών και Μεταφορών):</w:t>
      </w:r>
      <w:r>
        <w:rPr>
          <w:rFonts w:eastAsia="Times New Roman"/>
          <w:bCs/>
          <w:szCs w:val="24"/>
        </w:rPr>
        <w:t xml:space="preserve"> Σ</w:t>
      </w:r>
      <w:r w:rsidRPr="008F3FD4">
        <w:rPr>
          <w:rFonts w:eastAsia="Times New Roman"/>
          <w:bCs/>
          <w:szCs w:val="24"/>
        </w:rPr>
        <w:t xml:space="preserve">υγχαρητήρια </w:t>
      </w:r>
      <w:r>
        <w:rPr>
          <w:rFonts w:eastAsia="Times New Roman"/>
          <w:bCs/>
          <w:szCs w:val="24"/>
        </w:rPr>
        <w:t>κ</w:t>
      </w:r>
      <w:r>
        <w:rPr>
          <w:rFonts w:eastAsia="Times New Roman"/>
          <w:bCs/>
          <w:szCs w:val="24"/>
        </w:rPr>
        <w:t>αι γι’</w:t>
      </w:r>
      <w:r w:rsidRPr="008F3FD4">
        <w:rPr>
          <w:rFonts w:eastAsia="Times New Roman"/>
          <w:bCs/>
          <w:szCs w:val="24"/>
        </w:rPr>
        <w:t xml:space="preserve"> αυτό</w:t>
      </w:r>
      <w:r>
        <w:rPr>
          <w:rFonts w:eastAsia="Times New Roman"/>
          <w:bCs/>
          <w:szCs w:val="24"/>
        </w:rPr>
        <w:t>.</w:t>
      </w:r>
    </w:p>
    <w:p w14:paraId="5218DCE4" w14:textId="77777777" w:rsidR="00BE48FC" w:rsidRDefault="008F0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Καταλαβαίνετε, λοιπόν, ότι έπρεπε να τροποποιηθούν αυτοί οι καταπληκτικοί όροι της σύμβασης παραχώρησης της Νέας Δημοκρατίας. </w:t>
      </w:r>
    </w:p>
    <w:p w14:paraId="5218DCE5" w14:textId="77777777" w:rsidR="00BE48FC" w:rsidRDefault="008F0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Εν όψει της άσκησης του δικαιώματος του ελληνικού </w:t>
      </w:r>
      <w:r>
        <w:rPr>
          <w:rFonts w:eastAsia="Times New Roman" w:cs="Times New Roman"/>
          <w:szCs w:val="24"/>
        </w:rPr>
        <w:t>δ</w:t>
      </w:r>
      <w:r>
        <w:rPr>
          <w:rFonts w:eastAsia="Times New Roman" w:cs="Times New Roman"/>
          <w:szCs w:val="24"/>
        </w:rPr>
        <w:t xml:space="preserve">ημοσίου, για να προχωρήσουμε και να έχετε σήμερα τη </w:t>
      </w:r>
      <w:r>
        <w:rPr>
          <w:rFonts w:eastAsia="Times New Roman" w:cs="Times New Roman"/>
          <w:szCs w:val="24"/>
        </w:rPr>
        <w:t>σ</w:t>
      </w:r>
      <w:r>
        <w:rPr>
          <w:rFonts w:eastAsia="Times New Roman" w:cs="Times New Roman"/>
          <w:szCs w:val="24"/>
        </w:rPr>
        <w:t>ύμβαση και τ</w:t>
      </w:r>
      <w:r>
        <w:rPr>
          <w:rFonts w:eastAsia="Times New Roman" w:cs="Times New Roman"/>
          <w:szCs w:val="24"/>
        </w:rPr>
        <w:t>ις τροποποιήσεις στη διάθεσή σας, θα έπρεπε να ζητήσουμε αλλαγή, να θέσουμε επιπλέον όρους στον παραχωρησιούχο ως προς την υλοποίηση του νότιου τμήματος του αυτοκινητόδρομου Κεντρικής Ελλάδας.</w:t>
      </w:r>
    </w:p>
    <w:p w14:paraId="5218DCE6" w14:textId="77777777" w:rsidR="00BE48FC" w:rsidRDefault="008F0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Το γνωστοποιήσαμε, όπως έπρεπε, στη Διεύθυνση Ανταγωνισμού της </w:t>
      </w:r>
      <w:r>
        <w:rPr>
          <w:rFonts w:eastAsia="Times New Roman" w:cs="Times New Roman"/>
          <w:szCs w:val="24"/>
        </w:rPr>
        <w:t xml:space="preserve">Ευρωπαϊκής Επιτροπής και θέσαμε όρους και προϋποθέσεις στον παραχωρησιούχο, οι οποίες έγιναν αποδεκτές. </w:t>
      </w:r>
    </w:p>
    <w:p w14:paraId="5218DCE7" w14:textId="77777777" w:rsidR="00BE48FC" w:rsidRDefault="008F0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Συγκεκριμένα</w:t>
      </w:r>
      <w:r>
        <w:rPr>
          <w:rFonts w:eastAsia="Times New Roman" w:cs="Times New Roman"/>
          <w:szCs w:val="24"/>
        </w:rPr>
        <w:t>,</w:t>
      </w:r>
      <w:r>
        <w:rPr>
          <w:rFonts w:eastAsia="Times New Roman" w:cs="Times New Roman"/>
          <w:szCs w:val="24"/>
        </w:rPr>
        <w:t xml:space="preserve"> τι έχει προβλεφθεί; Τι αλλάζουμε, δηλαδή, σήμερα που έρχεται για ψήφιση; Το πρώτο είναι ότι οι χρηματοροές γι</w:t>
      </w:r>
      <w:r>
        <w:rPr>
          <w:rFonts w:eastAsia="Times New Roman" w:cs="Times New Roman"/>
          <w:szCs w:val="24"/>
        </w:rPr>
        <w:t>’</w:t>
      </w:r>
      <w:r>
        <w:rPr>
          <w:rFonts w:eastAsia="Times New Roman" w:cs="Times New Roman"/>
          <w:szCs w:val="24"/>
        </w:rPr>
        <w:t xml:space="preserve"> αυτό το έργο, είτε αφορούν</w:t>
      </w:r>
      <w:r>
        <w:rPr>
          <w:rFonts w:eastAsia="Times New Roman" w:cs="Times New Roman"/>
          <w:szCs w:val="24"/>
        </w:rPr>
        <w:t xml:space="preserve"> στη δαπάνη κατασκευής είτε στα έσοδα είτε στις δαπάνες λειτουργίας και συντήρησης, θα είναι απολύτως διακριτές</w:t>
      </w:r>
      <w:r>
        <w:rPr>
          <w:rFonts w:eastAsia="Times New Roman" w:cs="Times New Roman"/>
          <w:szCs w:val="24"/>
        </w:rPr>
        <w:t>,</w:t>
      </w:r>
      <w:r>
        <w:rPr>
          <w:rFonts w:eastAsia="Times New Roman" w:cs="Times New Roman"/>
          <w:szCs w:val="24"/>
        </w:rPr>
        <w:t xml:space="preserve"> για να γίνεται έλεγχος</w:t>
      </w:r>
      <w:r>
        <w:rPr>
          <w:rFonts w:eastAsia="Times New Roman" w:cs="Times New Roman"/>
          <w:szCs w:val="24"/>
        </w:rPr>
        <w:t>,</w:t>
      </w:r>
      <w:r>
        <w:rPr>
          <w:rFonts w:eastAsia="Times New Roman" w:cs="Times New Roman"/>
          <w:szCs w:val="24"/>
        </w:rPr>
        <w:t xml:space="preserve"> σε σχέση με το μεσαίο τμήμα και θα παρακολουθούνται με απολύτως διακριτές λογιστικές καταγραφές. </w:t>
      </w:r>
    </w:p>
    <w:p w14:paraId="5218DCE8" w14:textId="77777777" w:rsidR="00BE48FC" w:rsidRDefault="008F0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Το δεύτερο: Καταργείτ</w:t>
      </w:r>
      <w:r>
        <w:rPr>
          <w:rFonts w:eastAsia="Times New Roman" w:cs="Times New Roman"/>
          <w:szCs w:val="24"/>
        </w:rPr>
        <w:t xml:space="preserve">αι οποιαδήποτε οικονομική εισφορά του </w:t>
      </w:r>
      <w:r>
        <w:rPr>
          <w:rFonts w:eastAsia="Times New Roman" w:cs="Times New Roman"/>
          <w:szCs w:val="24"/>
        </w:rPr>
        <w:t>δ</w:t>
      </w:r>
      <w:r>
        <w:rPr>
          <w:rFonts w:eastAsia="Times New Roman" w:cs="Times New Roman"/>
          <w:szCs w:val="24"/>
        </w:rPr>
        <w:t>ημοσίου.</w:t>
      </w:r>
    </w:p>
    <w:p w14:paraId="5218DCE9" w14:textId="77777777" w:rsidR="00BE48FC" w:rsidRDefault="008F0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 xml:space="preserve">Διπλασιάσατε τον χρόνο σας, κύριε Υπουργέ. </w:t>
      </w:r>
    </w:p>
    <w:p w14:paraId="5218DCEA" w14:textId="77777777" w:rsidR="00BE48FC" w:rsidRDefault="008F016C">
      <w:pPr>
        <w:tabs>
          <w:tab w:val="left" w:pos="2738"/>
          <w:tab w:val="center" w:pos="4753"/>
          <w:tab w:val="left" w:pos="5723"/>
        </w:tabs>
        <w:spacing w:line="600" w:lineRule="auto"/>
        <w:ind w:firstLine="720"/>
        <w:jc w:val="both"/>
        <w:rPr>
          <w:rFonts w:eastAsia="Times New Roman" w:cs="Times New Roman"/>
          <w:szCs w:val="24"/>
        </w:rPr>
      </w:pPr>
      <w:r w:rsidRPr="002B37DB">
        <w:rPr>
          <w:rFonts w:eastAsia="Times New Roman" w:cs="Times New Roman"/>
          <w:b/>
          <w:szCs w:val="24"/>
        </w:rPr>
        <w:t>ΧΡΗΣΤΟΣ ΣΠΙΡΤΖΗΣ (Υπουργός Υποδομών και Μεταφορών):</w:t>
      </w:r>
      <w:r>
        <w:rPr>
          <w:rFonts w:eastAsia="Times New Roman" w:cs="Times New Roman"/>
          <w:b/>
          <w:szCs w:val="24"/>
        </w:rPr>
        <w:t xml:space="preserve"> </w:t>
      </w:r>
      <w:r>
        <w:rPr>
          <w:rFonts w:eastAsia="Times New Roman" w:cs="Times New Roman"/>
          <w:szCs w:val="24"/>
        </w:rPr>
        <w:t xml:space="preserve">Έχετε δίκιο, αλλά είναι σημαντικά και πρέπει να τα μάθετε, επειδή μας μιλούσαν εδώ για σκάνδαλα, για να δούμε ποια είναι τα πραγματικά σκάνδαλα που γίνονταν. </w:t>
      </w:r>
    </w:p>
    <w:p w14:paraId="5218DCEB" w14:textId="77777777" w:rsidR="00BE48FC" w:rsidRDefault="008F0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Ως προς το αναβαλλόμενο τμήμα, λοιπόν, καταργείται οποιαδήποτε οικονομική στήριξη του </w:t>
      </w:r>
      <w:r>
        <w:rPr>
          <w:rFonts w:eastAsia="Times New Roman" w:cs="Times New Roman"/>
          <w:szCs w:val="24"/>
        </w:rPr>
        <w:t>δ</w:t>
      </w:r>
      <w:r>
        <w:rPr>
          <w:rFonts w:eastAsia="Times New Roman" w:cs="Times New Roman"/>
          <w:szCs w:val="24"/>
        </w:rPr>
        <w:t>ημοσίου πρ</w:t>
      </w:r>
      <w:r>
        <w:rPr>
          <w:rFonts w:eastAsia="Times New Roman" w:cs="Times New Roman"/>
          <w:szCs w:val="24"/>
        </w:rPr>
        <w:t xml:space="preserve">ος τον παραχωρησιούχο, δηλαδή πάνε τα 1,7 δισεκατομμύρια ευρώ ή το τμήμα που αναλογούσε στο νότιο τμήμα. Το ελληνικό </w:t>
      </w:r>
      <w:r>
        <w:rPr>
          <w:rFonts w:eastAsia="Times New Roman" w:cs="Times New Roman"/>
          <w:szCs w:val="24"/>
        </w:rPr>
        <w:t>δ</w:t>
      </w:r>
      <w:r>
        <w:rPr>
          <w:rFonts w:eastAsia="Times New Roman" w:cs="Times New Roman"/>
          <w:szCs w:val="24"/>
        </w:rPr>
        <w:t>ημόσιο δεν θα δίνει 1 ευρώ για τη λειτουργία και τη συντήρηση αυτού του τμήματος. Αν υπάρχουν λιγότερα έσοδα σε αυτό το τμήμα του αυτοκινη</w:t>
      </w:r>
      <w:r>
        <w:rPr>
          <w:rFonts w:eastAsia="Times New Roman" w:cs="Times New Roman"/>
          <w:szCs w:val="24"/>
        </w:rPr>
        <w:t xml:space="preserve">τόδρομου, θα τα βάζει ο παραχωρησιούχος. Αν υπάρχουν περισσότερα, θα τα παίρνει το ελληνικό </w:t>
      </w:r>
      <w:r>
        <w:rPr>
          <w:rFonts w:eastAsia="Times New Roman" w:cs="Times New Roman"/>
          <w:szCs w:val="24"/>
        </w:rPr>
        <w:t>δ</w:t>
      </w:r>
      <w:r>
        <w:rPr>
          <w:rFonts w:eastAsia="Times New Roman" w:cs="Times New Roman"/>
          <w:szCs w:val="24"/>
        </w:rPr>
        <w:t>ημόσιο.</w:t>
      </w:r>
    </w:p>
    <w:p w14:paraId="5218DCEC" w14:textId="77777777" w:rsidR="00BE48FC" w:rsidRDefault="008F0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Το τρίτο: Δημιουργείται ιδιαίτερος λογαριασμός εσόδων του αναβαλλόμενου τμήματος, επί του οποίου δεν έχουν δικαίωμα ενεχύρου οι δανειστές του έργου. </w:t>
      </w:r>
    </w:p>
    <w:p w14:paraId="5218DCED" w14:textId="77777777" w:rsidR="00BE48FC" w:rsidRDefault="008F0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Δημιο</w:t>
      </w:r>
      <w:r>
        <w:rPr>
          <w:rFonts w:eastAsia="Times New Roman" w:cs="Times New Roman"/>
          <w:szCs w:val="24"/>
        </w:rPr>
        <w:t xml:space="preserve">υργείται υποχρέωση του παραχωρησιούχου να καταρτίσει ξεχωριστό χρηματοοικονομικό μοντέλο. Αυτά που έλεγε ο κ. Μπαργιώτας πριν. </w:t>
      </w:r>
    </w:p>
    <w:p w14:paraId="5218DCEE" w14:textId="77777777" w:rsidR="00BE48FC" w:rsidRDefault="008F0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Προβλέπεται η κατάθεση εγγυητικής επιστολής καλής εκτέλεσης και για τις κατασκευές και για τη λειτουργία και συντήρηση. </w:t>
      </w:r>
    </w:p>
    <w:p w14:paraId="5218DCEF" w14:textId="77777777" w:rsidR="00BE48FC" w:rsidRDefault="008F0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Επιβάλλ</w:t>
      </w:r>
      <w:r>
        <w:rPr>
          <w:rFonts w:eastAsia="Times New Roman" w:cs="Times New Roman"/>
          <w:szCs w:val="24"/>
        </w:rPr>
        <w:t>εται ποινική ρήτρα</w:t>
      </w:r>
      <w:r>
        <w:rPr>
          <w:rFonts w:eastAsia="Times New Roman" w:cs="Times New Roman"/>
          <w:szCs w:val="24"/>
        </w:rPr>
        <w:t>,</w:t>
      </w:r>
      <w:r>
        <w:rPr>
          <w:rFonts w:eastAsia="Times New Roman" w:cs="Times New Roman"/>
          <w:szCs w:val="24"/>
        </w:rPr>
        <w:t xml:space="preserve"> σε βάρος του παραχωρησιούχου για την υπέρβαση της προθεσμίας κατασκευής. </w:t>
      </w:r>
    </w:p>
    <w:p w14:paraId="5218DCF0" w14:textId="77777777" w:rsidR="00BE48FC" w:rsidRDefault="008F0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Επίσης, οι αποζημιώσεις και η αποκατάσταση των ημιτελών εργασιών πάνε στα 5 εκατομμύρια ευρώ και μειώθηκε το κατασκευαστικό τίμημα στα 300 εκατομμύρια ευρώ</w:t>
      </w:r>
      <w:r>
        <w:rPr>
          <w:rFonts w:eastAsia="Times New Roman" w:cs="Times New Roman"/>
          <w:szCs w:val="24"/>
        </w:rPr>
        <w:t>,</w:t>
      </w:r>
      <w:r>
        <w:rPr>
          <w:rFonts w:eastAsia="Times New Roman" w:cs="Times New Roman"/>
          <w:szCs w:val="24"/>
        </w:rPr>
        <w:t xml:space="preserve"> από τ</w:t>
      </w:r>
      <w:r>
        <w:rPr>
          <w:rFonts w:eastAsia="Times New Roman" w:cs="Times New Roman"/>
          <w:szCs w:val="24"/>
        </w:rPr>
        <w:t xml:space="preserve">α 317 εκατομμύρια ευρώ που ήταν. </w:t>
      </w:r>
    </w:p>
    <w:p w14:paraId="5218DCF1" w14:textId="77777777" w:rsidR="00BE48FC" w:rsidRDefault="008F0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Και για πρώτη φορά σε έργο παραχώρησης, το </w:t>
      </w:r>
      <w:r>
        <w:rPr>
          <w:rFonts w:eastAsia="Times New Roman" w:cs="Times New Roman"/>
          <w:szCs w:val="24"/>
        </w:rPr>
        <w:t>δ</w:t>
      </w:r>
      <w:r>
        <w:rPr>
          <w:rFonts w:eastAsia="Times New Roman" w:cs="Times New Roman"/>
          <w:szCs w:val="24"/>
        </w:rPr>
        <w:t xml:space="preserve">ημόσιο δεν πληρώνει τον ανεξάρτητο μηχανικό, που είναι ένα πρόσθετο κόστος 4 εκατομμυρίων ευρώ. Το επιβαρύνεται ο παραχωρησιούχος. </w:t>
      </w:r>
    </w:p>
    <w:p w14:paraId="5218DCF2" w14:textId="77777777" w:rsidR="00BE48FC" w:rsidRDefault="008F0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Υπάρχουν οι πρόνοιες</w:t>
      </w:r>
      <w:r>
        <w:rPr>
          <w:rFonts w:eastAsia="Times New Roman" w:cs="Times New Roman"/>
          <w:szCs w:val="24"/>
        </w:rPr>
        <w:t>,</w:t>
      </w:r>
      <w:r>
        <w:rPr>
          <w:rFonts w:eastAsia="Times New Roman" w:cs="Times New Roman"/>
          <w:szCs w:val="24"/>
        </w:rPr>
        <w:t xml:space="preserve"> για να μην επαναληφθεί τ</w:t>
      </w:r>
      <w:r>
        <w:rPr>
          <w:rFonts w:eastAsia="Times New Roman" w:cs="Times New Roman"/>
          <w:szCs w:val="24"/>
        </w:rPr>
        <w:t>ο θέμα των καθυστερήσεων και των αποζημιώσεων. Έχουν γίνει…</w:t>
      </w:r>
    </w:p>
    <w:p w14:paraId="5218DCF3" w14:textId="77777777" w:rsidR="00BE48FC" w:rsidRDefault="008F0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ΚΩΝΣΤΑΝΤΙΝΟΣ ΑΧ</w:t>
      </w:r>
      <w:r>
        <w:rPr>
          <w:rFonts w:eastAsia="Times New Roman" w:cs="Times New Roman"/>
          <w:b/>
          <w:szCs w:val="24"/>
        </w:rPr>
        <w:t>.</w:t>
      </w:r>
      <w:r>
        <w:rPr>
          <w:rFonts w:eastAsia="Times New Roman" w:cs="Times New Roman"/>
          <w:b/>
          <w:szCs w:val="24"/>
        </w:rPr>
        <w:t xml:space="preserve"> ΚΑΡΑΜΑΝΛΗΣ: </w:t>
      </w:r>
      <w:r>
        <w:rPr>
          <w:rFonts w:eastAsia="Times New Roman" w:cs="Times New Roman"/>
          <w:szCs w:val="24"/>
        </w:rPr>
        <w:t>Στην Κούβα είμαστε; Ο Κάστρο μιλάει;</w:t>
      </w:r>
    </w:p>
    <w:p w14:paraId="5218DCF4" w14:textId="77777777" w:rsidR="00BE48FC" w:rsidRDefault="008F016C">
      <w:pPr>
        <w:tabs>
          <w:tab w:val="left" w:pos="2738"/>
          <w:tab w:val="center" w:pos="4753"/>
          <w:tab w:val="left" w:pos="5723"/>
        </w:tabs>
        <w:spacing w:line="600" w:lineRule="auto"/>
        <w:ind w:firstLine="720"/>
        <w:jc w:val="both"/>
        <w:rPr>
          <w:rFonts w:eastAsia="Times New Roman" w:cs="Times New Roman"/>
          <w:szCs w:val="24"/>
        </w:rPr>
      </w:pPr>
      <w:r w:rsidRPr="002B37DB">
        <w:rPr>
          <w:rFonts w:eastAsia="Times New Roman" w:cs="Times New Roman"/>
          <w:b/>
          <w:szCs w:val="24"/>
        </w:rPr>
        <w:t>ΧΡΗΣΤΟΣ ΣΠΙΡΤΖΗΣ (Υπουργός Υποδομών και Μεταφορών):</w:t>
      </w:r>
      <w:r>
        <w:rPr>
          <w:rFonts w:eastAsia="Times New Roman" w:cs="Times New Roman"/>
          <w:b/>
          <w:szCs w:val="24"/>
        </w:rPr>
        <w:t xml:space="preserve"> </w:t>
      </w:r>
      <w:r>
        <w:rPr>
          <w:rFonts w:eastAsia="Times New Roman" w:cs="Times New Roman"/>
          <w:szCs w:val="24"/>
        </w:rPr>
        <w:t xml:space="preserve">Δεν πειράζει, κύριε Καραμανλή. Θα σας πιάσει το πνεύμα των Χριστουγέννων. Ολοκληρώνω. Εσείς θέσατε τα θέματα, εγώ οφείλω να σας απαντήσω ως αρμόδιος Υπουργός. </w:t>
      </w:r>
    </w:p>
    <w:p w14:paraId="5218DCF5" w14:textId="77777777" w:rsidR="00BE48FC" w:rsidRDefault="008F0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ΚΩΝΣΤΑΝΤΙΝΟΣ ΑΧ</w:t>
      </w:r>
      <w:r>
        <w:rPr>
          <w:rFonts w:eastAsia="Times New Roman" w:cs="Times New Roman"/>
          <w:b/>
          <w:szCs w:val="24"/>
        </w:rPr>
        <w:t>.</w:t>
      </w:r>
      <w:r>
        <w:rPr>
          <w:rFonts w:eastAsia="Times New Roman" w:cs="Times New Roman"/>
          <w:b/>
          <w:szCs w:val="24"/>
        </w:rPr>
        <w:t xml:space="preserve"> ΚΑΡΑΜΑΝΛΗΣ: </w:t>
      </w:r>
      <w:r>
        <w:rPr>
          <w:rFonts w:eastAsia="Times New Roman" w:cs="Times New Roman"/>
          <w:szCs w:val="24"/>
        </w:rPr>
        <w:t>Ναι, αλλά θα απαντήσουμε και εμείς. Δηλαδή, έλεος πια!</w:t>
      </w:r>
    </w:p>
    <w:p w14:paraId="5218DCF6" w14:textId="77777777" w:rsidR="00BE48FC" w:rsidRDefault="008F016C">
      <w:pPr>
        <w:tabs>
          <w:tab w:val="left" w:pos="2738"/>
          <w:tab w:val="center" w:pos="4753"/>
          <w:tab w:val="left" w:pos="5723"/>
        </w:tabs>
        <w:spacing w:line="600" w:lineRule="auto"/>
        <w:ind w:firstLine="720"/>
        <w:jc w:val="both"/>
        <w:rPr>
          <w:rFonts w:eastAsia="Times New Roman" w:cs="Times New Roman"/>
          <w:szCs w:val="24"/>
        </w:rPr>
      </w:pPr>
      <w:r w:rsidRPr="002B37DB">
        <w:rPr>
          <w:rFonts w:eastAsia="Times New Roman" w:cs="Times New Roman"/>
          <w:b/>
          <w:szCs w:val="24"/>
        </w:rPr>
        <w:t>ΧΡΗΣΤΟΣ ΣΠΙΡ</w:t>
      </w:r>
      <w:r w:rsidRPr="002B37DB">
        <w:rPr>
          <w:rFonts w:eastAsia="Times New Roman" w:cs="Times New Roman"/>
          <w:b/>
          <w:szCs w:val="24"/>
        </w:rPr>
        <w:t>ΤΖΗΣ (Υπουργός Υποδομών και Μεταφορών):</w:t>
      </w:r>
      <w:r>
        <w:rPr>
          <w:rFonts w:eastAsia="Times New Roman" w:cs="Times New Roman"/>
          <w:b/>
          <w:szCs w:val="24"/>
        </w:rPr>
        <w:t xml:space="preserve"> </w:t>
      </w:r>
      <w:r>
        <w:rPr>
          <w:rFonts w:eastAsia="Times New Roman" w:cs="Times New Roman"/>
          <w:szCs w:val="24"/>
        </w:rPr>
        <w:t>Και οι αρχαιολογικές έχουν ενταχθεί στο 7Α…</w:t>
      </w:r>
    </w:p>
    <w:p w14:paraId="5218DCF7" w14:textId="77777777" w:rsidR="00BE48FC" w:rsidRDefault="008F016C">
      <w:pPr>
        <w:tabs>
          <w:tab w:val="left" w:pos="2738"/>
          <w:tab w:val="center" w:pos="4753"/>
          <w:tab w:val="left" w:pos="5723"/>
        </w:tabs>
        <w:spacing w:line="600" w:lineRule="auto"/>
        <w:ind w:firstLine="720"/>
        <w:jc w:val="both"/>
        <w:rPr>
          <w:rFonts w:eastAsia="Times New Roman" w:cs="Times New Roman"/>
          <w:szCs w:val="24"/>
        </w:rPr>
      </w:pPr>
      <w:r w:rsidRPr="00CF5893">
        <w:rPr>
          <w:rFonts w:eastAsia="Times New Roman" w:cs="Times New Roman"/>
          <w:b/>
          <w:szCs w:val="24"/>
        </w:rPr>
        <w:t xml:space="preserve">ΠΡΟΕΔΡΕΥΩΝ (Γεώργιος Βαρεμένος): </w:t>
      </w:r>
      <w:r>
        <w:rPr>
          <w:rFonts w:eastAsia="Times New Roman" w:cs="Times New Roman"/>
          <w:szCs w:val="24"/>
        </w:rPr>
        <w:t xml:space="preserve">Κύριε Υπουργέ, ο κ. Καραμανλής αναρωτιέται αν μιλάει ο Κάστρο. </w:t>
      </w:r>
    </w:p>
    <w:p w14:paraId="5218DCF8" w14:textId="77777777" w:rsidR="00BE48FC" w:rsidRDefault="008F0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ΚΩΝΣΤΑΝΤΙΝΟΣ ΑΧ</w:t>
      </w:r>
      <w:r>
        <w:rPr>
          <w:rFonts w:eastAsia="Times New Roman" w:cs="Times New Roman"/>
          <w:b/>
          <w:szCs w:val="24"/>
        </w:rPr>
        <w:t>.</w:t>
      </w:r>
      <w:r>
        <w:rPr>
          <w:rFonts w:eastAsia="Times New Roman" w:cs="Times New Roman"/>
          <w:b/>
          <w:szCs w:val="24"/>
        </w:rPr>
        <w:t xml:space="preserve"> ΚΑΡΑΜΑΝΛΗΣ: </w:t>
      </w:r>
      <w:r>
        <w:rPr>
          <w:rFonts w:eastAsia="Times New Roman" w:cs="Times New Roman"/>
          <w:szCs w:val="24"/>
        </w:rPr>
        <w:t>Ο Κάστρο ήταν πιο χαρισματικός στην ομιλία του</w:t>
      </w:r>
      <w:r>
        <w:rPr>
          <w:rFonts w:eastAsia="Times New Roman" w:cs="Times New Roman"/>
          <w:szCs w:val="24"/>
        </w:rPr>
        <w:t xml:space="preserve">, οφείλω να πω. </w:t>
      </w:r>
    </w:p>
    <w:p w14:paraId="5218DCF9" w14:textId="77777777" w:rsidR="00BE48FC" w:rsidRDefault="008F016C">
      <w:pPr>
        <w:tabs>
          <w:tab w:val="left" w:pos="2738"/>
          <w:tab w:val="center" w:pos="4753"/>
          <w:tab w:val="left" w:pos="5723"/>
        </w:tabs>
        <w:spacing w:line="600" w:lineRule="auto"/>
        <w:ind w:firstLine="720"/>
        <w:jc w:val="both"/>
        <w:rPr>
          <w:rFonts w:eastAsia="Times New Roman" w:cs="Times New Roman"/>
          <w:szCs w:val="24"/>
        </w:rPr>
      </w:pPr>
      <w:r w:rsidRPr="002B37DB">
        <w:rPr>
          <w:rFonts w:eastAsia="Times New Roman" w:cs="Times New Roman"/>
          <w:b/>
          <w:szCs w:val="24"/>
        </w:rPr>
        <w:t>ΧΡΗΣΤΟΣ ΣΠΙΡΤΖΗΣ (Υπουργός Υποδομών και Μεταφορών):</w:t>
      </w:r>
      <w:r>
        <w:rPr>
          <w:rFonts w:eastAsia="Times New Roman" w:cs="Times New Roman"/>
          <w:b/>
          <w:szCs w:val="24"/>
        </w:rPr>
        <w:t xml:space="preserve"> </w:t>
      </w:r>
      <w:r>
        <w:rPr>
          <w:rFonts w:eastAsia="Times New Roman" w:cs="Times New Roman"/>
          <w:szCs w:val="24"/>
        </w:rPr>
        <w:t xml:space="preserve">Όχι, αλλά ο κ. Καραμανλής προκαλεί, έχει γίνει θαυμαστής και του Κάστρο. </w:t>
      </w:r>
    </w:p>
    <w:p w14:paraId="5218DCFA" w14:textId="77777777" w:rsidR="00BE48FC" w:rsidRDefault="008F0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Οι απαλλοτριώσεις, λοιπόν, έχουν ενταχθεί στο 7Α και οι αρχαιολογικές εργασίες έχουν τεθεί στην παρακολούθηση της</w:t>
      </w:r>
      <w:r>
        <w:rPr>
          <w:rFonts w:eastAsia="Times New Roman" w:cs="Times New Roman"/>
          <w:szCs w:val="24"/>
        </w:rPr>
        <w:t xml:space="preserve"> διυπουργικής </w:t>
      </w:r>
      <w:r>
        <w:rPr>
          <w:rFonts w:eastAsia="Times New Roman" w:cs="Times New Roman"/>
          <w:szCs w:val="24"/>
        </w:rPr>
        <w:t>ε</w:t>
      </w:r>
      <w:r>
        <w:rPr>
          <w:rFonts w:eastAsia="Times New Roman" w:cs="Times New Roman"/>
          <w:szCs w:val="24"/>
        </w:rPr>
        <w:t>πιτροπής, για να μην έχουμε τις καθυστερήσεις που υπήρχαν.</w:t>
      </w:r>
    </w:p>
    <w:p w14:paraId="5218DCFB" w14:textId="77777777" w:rsidR="00BE48FC" w:rsidRDefault="008F016C">
      <w:pPr>
        <w:tabs>
          <w:tab w:val="left" w:pos="2738"/>
          <w:tab w:val="center" w:pos="4753"/>
          <w:tab w:val="left" w:pos="5723"/>
        </w:tabs>
        <w:spacing w:line="600" w:lineRule="auto"/>
        <w:ind w:firstLine="720"/>
        <w:jc w:val="both"/>
        <w:rPr>
          <w:rFonts w:eastAsia="Times New Roman" w:cs="Times New Roman"/>
          <w:szCs w:val="24"/>
        </w:rPr>
      </w:pPr>
      <w:r w:rsidRPr="00CF5893">
        <w:rPr>
          <w:rFonts w:eastAsia="Times New Roman" w:cs="Times New Roman"/>
          <w:b/>
          <w:szCs w:val="24"/>
        </w:rPr>
        <w:t xml:space="preserve">ΠΡΟΕΔΡΕΥΩΝ (Γεώργιος Βαρεμένος): </w:t>
      </w:r>
      <w:r>
        <w:rPr>
          <w:rFonts w:eastAsia="Times New Roman" w:cs="Times New Roman"/>
          <w:szCs w:val="24"/>
        </w:rPr>
        <w:t>Πολλές φορές</w:t>
      </w:r>
      <w:r>
        <w:rPr>
          <w:rFonts w:eastAsia="Times New Roman" w:cs="Times New Roman"/>
          <w:szCs w:val="24"/>
        </w:rPr>
        <w:t>,</w:t>
      </w:r>
      <w:r>
        <w:rPr>
          <w:rFonts w:eastAsia="Times New Roman" w:cs="Times New Roman"/>
          <w:szCs w:val="24"/>
        </w:rPr>
        <w:t xml:space="preserve"> του Κάστρο ήταν και μεταμεσονύχτιες. Προσέξτε, κύριε Καραμανλή!</w:t>
      </w:r>
    </w:p>
    <w:p w14:paraId="5218DCFC" w14:textId="77777777" w:rsidR="00BE48FC" w:rsidRDefault="008F0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ΚΩΝΣΤΑΝΤΙΝΟΣ ΑΧ</w:t>
      </w:r>
      <w:r>
        <w:rPr>
          <w:rFonts w:eastAsia="Times New Roman" w:cs="Times New Roman"/>
          <w:b/>
          <w:szCs w:val="24"/>
        </w:rPr>
        <w:t>.</w:t>
      </w:r>
      <w:r>
        <w:rPr>
          <w:rFonts w:eastAsia="Times New Roman" w:cs="Times New Roman"/>
          <w:b/>
          <w:szCs w:val="24"/>
        </w:rPr>
        <w:t xml:space="preserve"> ΚΑΡΑΜΑΝΛΗΣ: </w:t>
      </w:r>
      <w:r>
        <w:rPr>
          <w:rFonts w:eastAsia="Times New Roman" w:cs="Times New Roman"/>
          <w:szCs w:val="24"/>
        </w:rPr>
        <w:t>Μην μας το κάνετε αυτό, κύριε Πρόεδρε!</w:t>
      </w:r>
    </w:p>
    <w:p w14:paraId="5218DCFD" w14:textId="77777777" w:rsidR="00BE48FC" w:rsidRDefault="008F016C">
      <w:pPr>
        <w:tabs>
          <w:tab w:val="left" w:pos="2738"/>
          <w:tab w:val="center" w:pos="4753"/>
          <w:tab w:val="left" w:pos="5723"/>
        </w:tabs>
        <w:spacing w:line="600" w:lineRule="auto"/>
        <w:ind w:firstLine="720"/>
        <w:jc w:val="both"/>
        <w:rPr>
          <w:rFonts w:eastAsia="Times New Roman" w:cs="Times New Roman"/>
          <w:szCs w:val="24"/>
        </w:rPr>
      </w:pPr>
      <w:r w:rsidRPr="002B37DB">
        <w:rPr>
          <w:rFonts w:eastAsia="Times New Roman" w:cs="Times New Roman"/>
          <w:b/>
          <w:szCs w:val="24"/>
        </w:rPr>
        <w:t>ΧΡΗΣΤΟΣ ΣΠΙΡΤΖΗΣ (Υπουργός Υποδομών και Μεταφορών):</w:t>
      </w:r>
      <w:r>
        <w:rPr>
          <w:rFonts w:eastAsia="Times New Roman" w:cs="Times New Roman"/>
          <w:b/>
          <w:szCs w:val="24"/>
        </w:rPr>
        <w:t xml:space="preserve"> </w:t>
      </w:r>
      <w:r>
        <w:rPr>
          <w:rFonts w:eastAsia="Times New Roman" w:cs="Times New Roman"/>
          <w:szCs w:val="24"/>
        </w:rPr>
        <w:t xml:space="preserve">Έτσι. </w:t>
      </w:r>
    </w:p>
    <w:p w14:paraId="5218DCFE" w14:textId="77777777" w:rsidR="00BE48FC" w:rsidRDefault="008F0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Αθροιστικά, για να συνοψίσουμε τα συμπεράσματα, ο παραχωρησιούχος παραιτήθηκε από την επιδότηση λειτουργίας και μιλάμε για κόστος 12 εκατομμυρίων ευρώ. Η δαπάνη από τα 317 εκατομμύρια ευρώ πήγε στα</w:t>
      </w:r>
      <w:r>
        <w:rPr>
          <w:rFonts w:eastAsia="Times New Roman" w:cs="Times New Roman"/>
          <w:szCs w:val="24"/>
        </w:rPr>
        <w:t xml:space="preserve"> 300 εκατομμύρια ευρώ και ο κατασκευαστής επωμίζεται πλήρως τη δαπάνη για τον ανεξάρτητο μηχανικό. </w:t>
      </w:r>
    </w:p>
    <w:p w14:paraId="5218DCFF" w14:textId="77777777" w:rsidR="00BE48FC" w:rsidRDefault="008F016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Ζήτησε να μάθει ο κ. Σκρέκας -αν θυμάμαι καλά- τι θα γίνει με το βόρειο τμήμα. Έχει προχωρήσει πάρα πολύ η διαπραγμάτευση με την Ευρωπαϊκή Τράπεζα -είμαστε </w:t>
      </w:r>
      <w:r>
        <w:rPr>
          <w:rFonts w:eastAsia="Times New Roman" w:cs="Times New Roman"/>
          <w:szCs w:val="24"/>
        </w:rPr>
        <w:t xml:space="preserve">στην ολοκλήρωσή της- προκειμένου να προχωρήσει και αυτή η </w:t>
      </w:r>
      <w:r>
        <w:rPr>
          <w:rFonts w:eastAsia="Times New Roman" w:cs="Times New Roman"/>
          <w:szCs w:val="24"/>
        </w:rPr>
        <w:t>σ</w:t>
      </w:r>
      <w:r>
        <w:rPr>
          <w:rFonts w:eastAsia="Times New Roman" w:cs="Times New Roman"/>
          <w:szCs w:val="24"/>
        </w:rPr>
        <w:t>υμφωνία, για να ξεκινήσει το βόρειο τμήμα. Το λέω αυτό</w:t>
      </w:r>
      <w:r>
        <w:rPr>
          <w:rFonts w:eastAsia="Times New Roman" w:cs="Times New Roman"/>
          <w:szCs w:val="24"/>
        </w:rPr>
        <w:t>,</w:t>
      </w:r>
      <w:r>
        <w:rPr>
          <w:rFonts w:eastAsia="Times New Roman" w:cs="Times New Roman"/>
          <w:szCs w:val="24"/>
        </w:rPr>
        <w:t xml:space="preserve"> για να μην έχει καμμιά αγωνία, αν και επί Νέας Δημοκρατίας δεν είχε, όταν ψήφιζε να βγει έξω το εν λόγω τμήμα. </w:t>
      </w:r>
    </w:p>
    <w:p w14:paraId="5218DD00" w14:textId="77777777" w:rsidR="00BE48FC" w:rsidRDefault="008F016C">
      <w:pPr>
        <w:spacing w:line="600" w:lineRule="auto"/>
        <w:ind w:firstLine="720"/>
        <w:jc w:val="both"/>
        <w:rPr>
          <w:rFonts w:eastAsiaTheme="minorHAnsi"/>
          <w:szCs w:val="24"/>
          <w:lang w:eastAsia="en-US"/>
        </w:rPr>
      </w:pPr>
      <w:r>
        <w:rPr>
          <w:rFonts w:eastAsiaTheme="minorHAnsi"/>
          <w:szCs w:val="24"/>
          <w:lang w:eastAsia="en-US"/>
        </w:rPr>
        <w:t>Έχουμε ξεκινήσει τις διαδικασ</w:t>
      </w:r>
      <w:r>
        <w:rPr>
          <w:rFonts w:eastAsiaTheme="minorHAnsi"/>
          <w:szCs w:val="24"/>
          <w:lang w:eastAsia="en-US"/>
        </w:rPr>
        <w:t>ίες μελετών. Έχουν ολοκληρωθεί οι οριστικές μελέτες και έχουμε δώσειεντολή για να γίνουν οι κτηματογραφήσεις, για να κάνουμε με το 7Α σε μικρό χρονικό διάστημα</w:t>
      </w:r>
      <w:r w:rsidRPr="00350368">
        <w:rPr>
          <w:rFonts w:eastAsiaTheme="minorHAnsi"/>
          <w:szCs w:val="24"/>
          <w:lang w:eastAsia="en-US"/>
        </w:rPr>
        <w:t xml:space="preserve"> τις </w:t>
      </w:r>
      <w:r>
        <w:rPr>
          <w:rFonts w:eastAsiaTheme="minorHAnsi"/>
          <w:szCs w:val="24"/>
          <w:lang w:eastAsia="en-US"/>
        </w:rPr>
        <w:t xml:space="preserve">απαλλοτριώσεις. </w:t>
      </w:r>
    </w:p>
    <w:p w14:paraId="5218DD01" w14:textId="77777777" w:rsidR="00BE48FC" w:rsidRDefault="008F016C">
      <w:pPr>
        <w:spacing w:line="600" w:lineRule="auto"/>
        <w:ind w:firstLine="720"/>
        <w:jc w:val="both"/>
        <w:rPr>
          <w:rFonts w:eastAsiaTheme="minorHAnsi"/>
          <w:szCs w:val="24"/>
          <w:lang w:eastAsia="en-US"/>
        </w:rPr>
      </w:pPr>
      <w:r>
        <w:rPr>
          <w:rFonts w:eastAsiaTheme="minorHAnsi"/>
          <w:szCs w:val="24"/>
          <w:lang w:eastAsia="en-US"/>
        </w:rPr>
        <w:t>Θα μπορούσε να υλοποιηθεί διαφορετικά το έργο; Η απάντηση είναι μονοσήμαντη</w:t>
      </w:r>
      <w:r>
        <w:rPr>
          <w:rFonts w:eastAsiaTheme="minorHAnsi"/>
          <w:szCs w:val="24"/>
          <w:lang w:eastAsia="en-US"/>
        </w:rPr>
        <w:t>: Όχι. Το 2015 εφαρμόστηκαν οι αλλαγές στον Κανονισμό Χρηματοδότησης των συγχρηματοδοτούμενων έργων. Επομένως, για να εγκριθεί η χρηματοδότηση ενός αυτοκινητόδρομου, θα πρέπει να έχει από το 2015 και μετά είκοσι χιλιάδες αυτοκίνητα ημερησίως.</w:t>
      </w:r>
    </w:p>
    <w:p w14:paraId="5218DD02" w14:textId="77777777" w:rsidR="00BE48FC" w:rsidRDefault="008F016C">
      <w:pPr>
        <w:spacing w:line="600" w:lineRule="auto"/>
        <w:ind w:firstLine="720"/>
        <w:jc w:val="both"/>
        <w:rPr>
          <w:rFonts w:eastAsiaTheme="minorHAnsi"/>
          <w:szCs w:val="24"/>
          <w:lang w:eastAsia="en-US"/>
        </w:rPr>
      </w:pPr>
      <w:r>
        <w:rPr>
          <w:rFonts w:eastAsiaTheme="minorHAnsi"/>
          <w:szCs w:val="24"/>
          <w:lang w:eastAsia="en-US"/>
        </w:rPr>
        <w:t>Αυτό ήταν γνω</w:t>
      </w:r>
      <w:r>
        <w:rPr>
          <w:rFonts w:eastAsiaTheme="minorHAnsi"/>
          <w:szCs w:val="24"/>
          <w:lang w:eastAsia="en-US"/>
        </w:rPr>
        <w:t>στό το 2013</w:t>
      </w:r>
      <w:r>
        <w:rPr>
          <w:rFonts w:eastAsiaTheme="minorHAnsi"/>
          <w:szCs w:val="24"/>
          <w:lang w:eastAsia="en-US"/>
        </w:rPr>
        <w:t>,</w:t>
      </w:r>
      <w:r>
        <w:rPr>
          <w:rFonts w:eastAsiaTheme="minorHAnsi"/>
          <w:szCs w:val="24"/>
          <w:lang w:eastAsia="en-US"/>
        </w:rPr>
        <w:t xml:space="preserve"> που συμφωνήθηκαν οι αλλαγές των αρχικών συμβάσεων. Ήταν έγκλημα η μείωση του φυσικού αντικειμένου και να βγουν αυτήν την ώρα αυτά από τους αυτοκινητόδρομους. Είναι διπλό έγκλημα</w:t>
      </w:r>
      <w:r>
        <w:rPr>
          <w:rFonts w:eastAsiaTheme="minorHAnsi"/>
          <w:szCs w:val="24"/>
          <w:lang w:eastAsia="en-US"/>
        </w:rPr>
        <w:t>,</w:t>
      </w:r>
      <w:r>
        <w:rPr>
          <w:rFonts w:eastAsiaTheme="minorHAnsi"/>
          <w:szCs w:val="24"/>
          <w:lang w:eastAsia="en-US"/>
        </w:rPr>
        <w:t xml:space="preserve"> αναφορικά με την καθυστέρηση υλοποίησης των έργων, αλλά</w:t>
      </w:r>
      <w:r w:rsidRPr="00350368">
        <w:rPr>
          <w:rFonts w:eastAsiaTheme="minorHAnsi"/>
          <w:szCs w:val="24"/>
          <w:lang w:eastAsia="en-US"/>
        </w:rPr>
        <w:t xml:space="preserve"> και </w:t>
      </w:r>
      <w:r>
        <w:rPr>
          <w:rFonts w:eastAsiaTheme="minorHAnsi"/>
          <w:szCs w:val="24"/>
          <w:lang w:eastAsia="en-US"/>
        </w:rPr>
        <w:t>σχετ</w:t>
      </w:r>
      <w:r>
        <w:rPr>
          <w:rFonts w:eastAsiaTheme="minorHAnsi"/>
          <w:szCs w:val="24"/>
          <w:lang w:eastAsia="en-US"/>
        </w:rPr>
        <w:t>ικά με την</w:t>
      </w:r>
      <w:r w:rsidRPr="00350368">
        <w:rPr>
          <w:rFonts w:eastAsiaTheme="minorHAnsi"/>
          <w:szCs w:val="24"/>
          <w:lang w:eastAsia="en-US"/>
        </w:rPr>
        <w:t xml:space="preserve"> έγκριση χρηματοδότησης και για το αν θα μπορούσα</w:t>
      </w:r>
      <w:r>
        <w:rPr>
          <w:rFonts w:eastAsiaTheme="minorHAnsi"/>
          <w:szCs w:val="24"/>
          <w:lang w:eastAsia="en-US"/>
        </w:rPr>
        <w:t>ν</w:t>
      </w:r>
      <w:r w:rsidRPr="00350368">
        <w:rPr>
          <w:rFonts w:eastAsiaTheme="minorHAnsi"/>
          <w:szCs w:val="24"/>
          <w:lang w:eastAsia="en-US"/>
        </w:rPr>
        <w:t xml:space="preserve"> να γίνουν αυτά τα έργα</w:t>
      </w:r>
      <w:r>
        <w:rPr>
          <w:rFonts w:eastAsiaTheme="minorHAnsi"/>
          <w:szCs w:val="24"/>
          <w:lang w:eastAsia="en-US"/>
        </w:rPr>
        <w:t>,</w:t>
      </w:r>
      <w:r w:rsidRPr="00350368">
        <w:rPr>
          <w:rFonts w:eastAsiaTheme="minorHAnsi"/>
          <w:szCs w:val="24"/>
          <w:lang w:eastAsia="en-US"/>
        </w:rPr>
        <w:t xml:space="preserve"> </w:t>
      </w:r>
      <w:r>
        <w:rPr>
          <w:rFonts w:eastAsiaTheme="minorHAnsi"/>
          <w:szCs w:val="24"/>
          <w:lang w:eastAsia="en-US"/>
        </w:rPr>
        <w:t xml:space="preserve">το </w:t>
      </w:r>
      <w:r w:rsidRPr="00350368">
        <w:rPr>
          <w:rFonts w:eastAsiaTheme="minorHAnsi"/>
          <w:szCs w:val="24"/>
          <w:lang w:eastAsia="en-US"/>
        </w:rPr>
        <w:t xml:space="preserve">ότι δεν υπήρξε καν το </w:t>
      </w:r>
      <w:r>
        <w:rPr>
          <w:rFonts w:eastAsiaTheme="minorHAnsi"/>
          <w:szCs w:val="24"/>
          <w:lang w:eastAsia="en-US"/>
        </w:rPr>
        <w:t>20</w:t>
      </w:r>
      <w:r w:rsidRPr="00350368">
        <w:rPr>
          <w:rFonts w:eastAsiaTheme="minorHAnsi"/>
          <w:szCs w:val="24"/>
          <w:lang w:eastAsia="en-US"/>
        </w:rPr>
        <w:t xml:space="preserve">13 η αυτονόητη </w:t>
      </w:r>
      <w:r>
        <w:rPr>
          <w:rFonts w:eastAsiaTheme="minorHAnsi"/>
          <w:szCs w:val="24"/>
          <w:lang w:eastAsia="en-US"/>
        </w:rPr>
        <w:t>πρόβλεψη</w:t>
      </w:r>
      <w:r w:rsidRPr="00350368">
        <w:rPr>
          <w:rFonts w:eastAsiaTheme="minorHAnsi"/>
          <w:szCs w:val="24"/>
          <w:lang w:eastAsia="en-US"/>
        </w:rPr>
        <w:t xml:space="preserve"> ότι τα </w:t>
      </w:r>
      <w:r>
        <w:rPr>
          <w:rFonts w:eastAsiaTheme="minorHAnsi"/>
          <w:szCs w:val="24"/>
          <w:lang w:eastAsia="en-US"/>
        </w:rPr>
        <w:t xml:space="preserve">τμήματα </w:t>
      </w:r>
      <w:r w:rsidRPr="00350368">
        <w:rPr>
          <w:rFonts w:eastAsiaTheme="minorHAnsi"/>
          <w:szCs w:val="24"/>
          <w:lang w:eastAsia="en-US"/>
        </w:rPr>
        <w:t xml:space="preserve">αυτά που </w:t>
      </w:r>
      <w:r>
        <w:rPr>
          <w:rFonts w:eastAsiaTheme="minorHAnsi"/>
          <w:szCs w:val="24"/>
          <w:lang w:eastAsia="en-US"/>
        </w:rPr>
        <w:t>εξαιρέθηκαν, είναι εγκεκριμένα από τα όργανα της Ευρωπαϊκής</w:t>
      </w:r>
      <w:r w:rsidRPr="00350368">
        <w:rPr>
          <w:rFonts w:eastAsiaTheme="minorHAnsi"/>
          <w:szCs w:val="24"/>
          <w:lang w:eastAsia="en-US"/>
        </w:rPr>
        <w:t xml:space="preserve"> </w:t>
      </w:r>
      <w:r>
        <w:rPr>
          <w:rFonts w:eastAsiaTheme="minorHAnsi"/>
          <w:szCs w:val="24"/>
          <w:lang w:eastAsia="en-US"/>
        </w:rPr>
        <w:t>Ε</w:t>
      </w:r>
      <w:r w:rsidRPr="00350368">
        <w:rPr>
          <w:rFonts w:eastAsiaTheme="minorHAnsi"/>
          <w:szCs w:val="24"/>
          <w:lang w:eastAsia="en-US"/>
        </w:rPr>
        <w:t>πιτροπής</w:t>
      </w:r>
      <w:r>
        <w:rPr>
          <w:rFonts w:eastAsiaTheme="minorHAnsi"/>
          <w:szCs w:val="24"/>
          <w:lang w:eastAsia="en-US"/>
        </w:rPr>
        <w:t>.</w:t>
      </w:r>
    </w:p>
    <w:p w14:paraId="5218DD03" w14:textId="77777777" w:rsidR="00BE48FC" w:rsidRDefault="008F016C">
      <w:pPr>
        <w:spacing w:line="600" w:lineRule="auto"/>
        <w:ind w:firstLine="720"/>
        <w:jc w:val="both"/>
        <w:rPr>
          <w:rFonts w:eastAsiaTheme="minorHAnsi"/>
          <w:szCs w:val="24"/>
          <w:lang w:eastAsia="en-US"/>
        </w:rPr>
      </w:pPr>
      <w:r>
        <w:rPr>
          <w:rFonts w:eastAsiaTheme="minorHAnsi"/>
          <w:szCs w:val="24"/>
          <w:lang w:eastAsia="en-US"/>
        </w:rPr>
        <w:t>Ούτε αυτό</w:t>
      </w:r>
      <w:r w:rsidRPr="00350368">
        <w:rPr>
          <w:rFonts w:eastAsiaTheme="minorHAnsi"/>
          <w:szCs w:val="24"/>
          <w:lang w:eastAsia="en-US"/>
        </w:rPr>
        <w:t xml:space="preserve"> δεν κάν</w:t>
      </w:r>
      <w:r>
        <w:rPr>
          <w:rFonts w:eastAsiaTheme="minorHAnsi"/>
          <w:szCs w:val="24"/>
          <w:lang w:eastAsia="en-US"/>
        </w:rPr>
        <w:t>ατε! Έτσ</w:t>
      </w:r>
      <w:r>
        <w:rPr>
          <w:rFonts w:eastAsiaTheme="minorHAnsi"/>
          <w:szCs w:val="24"/>
          <w:lang w:eastAsia="en-US"/>
        </w:rPr>
        <w:t>ι, στην Ολυμπία Οδό και συγκεκριμένα σ</w:t>
      </w:r>
      <w:r w:rsidRPr="00350368">
        <w:rPr>
          <w:rFonts w:eastAsiaTheme="minorHAnsi"/>
          <w:szCs w:val="24"/>
          <w:lang w:eastAsia="en-US"/>
        </w:rPr>
        <w:t>το</w:t>
      </w:r>
      <w:r>
        <w:rPr>
          <w:rFonts w:eastAsiaTheme="minorHAnsi"/>
          <w:szCs w:val="24"/>
          <w:lang w:eastAsia="en-US"/>
        </w:rPr>
        <w:t xml:space="preserve"> κομμάτι Πάτρα-Π</w:t>
      </w:r>
      <w:r w:rsidRPr="00350368">
        <w:rPr>
          <w:rFonts w:eastAsiaTheme="minorHAnsi"/>
          <w:szCs w:val="24"/>
          <w:lang w:eastAsia="en-US"/>
        </w:rPr>
        <w:t>ύργος</w:t>
      </w:r>
      <w:r>
        <w:rPr>
          <w:rFonts w:eastAsiaTheme="minorHAnsi"/>
          <w:szCs w:val="24"/>
          <w:lang w:eastAsia="en-US"/>
        </w:rPr>
        <w:t>,</w:t>
      </w:r>
      <w:r w:rsidRPr="00350368">
        <w:rPr>
          <w:rFonts w:eastAsiaTheme="minorHAnsi"/>
          <w:szCs w:val="24"/>
          <w:lang w:eastAsia="en-US"/>
        </w:rPr>
        <w:t xml:space="preserve"> εξετάστηκε το έργο</w:t>
      </w:r>
      <w:r>
        <w:rPr>
          <w:rFonts w:eastAsiaTheme="minorHAnsi"/>
          <w:szCs w:val="24"/>
          <w:lang w:eastAsia="en-US"/>
        </w:rPr>
        <w:t>,</w:t>
      </w:r>
      <w:r w:rsidRPr="00350368">
        <w:rPr>
          <w:rFonts w:eastAsiaTheme="minorHAnsi"/>
          <w:szCs w:val="24"/>
          <w:lang w:eastAsia="en-US"/>
        </w:rPr>
        <w:t xml:space="preserve"> </w:t>
      </w:r>
      <w:r>
        <w:rPr>
          <w:rFonts w:eastAsiaTheme="minorHAnsi"/>
          <w:szCs w:val="24"/>
          <w:lang w:eastAsia="en-US"/>
        </w:rPr>
        <w:t xml:space="preserve">ως νέο έργο. </w:t>
      </w:r>
    </w:p>
    <w:p w14:paraId="5218DD04" w14:textId="77777777" w:rsidR="00BE48FC" w:rsidRDefault="008F016C">
      <w:pPr>
        <w:spacing w:line="600" w:lineRule="auto"/>
        <w:ind w:firstLine="720"/>
        <w:jc w:val="both"/>
        <w:rPr>
          <w:rFonts w:eastAsiaTheme="minorHAnsi"/>
          <w:szCs w:val="24"/>
          <w:lang w:eastAsia="en-US"/>
        </w:rPr>
      </w:pPr>
      <w:r>
        <w:rPr>
          <w:rFonts w:eastAsiaTheme="minorHAnsi"/>
          <w:szCs w:val="24"/>
          <w:lang w:eastAsia="en-US"/>
        </w:rPr>
        <w:t>Δ</w:t>
      </w:r>
      <w:r w:rsidRPr="00350368">
        <w:rPr>
          <w:rFonts w:eastAsiaTheme="minorHAnsi"/>
          <w:szCs w:val="24"/>
          <w:lang w:eastAsia="en-US"/>
        </w:rPr>
        <w:t>εν θα υπήρχε έγκριση χρηματοδότη</w:t>
      </w:r>
      <w:r>
        <w:rPr>
          <w:rFonts w:eastAsiaTheme="minorHAnsi"/>
          <w:szCs w:val="24"/>
          <w:lang w:eastAsia="en-US"/>
        </w:rPr>
        <w:t>σής του, κύριε Καραμανλή,</w:t>
      </w:r>
      <w:r w:rsidRPr="00350368">
        <w:rPr>
          <w:rFonts w:eastAsiaTheme="minorHAnsi"/>
          <w:szCs w:val="24"/>
          <w:lang w:eastAsia="en-US"/>
        </w:rPr>
        <w:t xml:space="preserve"> </w:t>
      </w:r>
      <w:r>
        <w:rPr>
          <w:rFonts w:eastAsiaTheme="minorHAnsi"/>
          <w:szCs w:val="24"/>
          <w:lang w:eastAsia="en-US"/>
        </w:rPr>
        <w:t xml:space="preserve">αν δεν είχαμε αυτές τις </w:t>
      </w:r>
      <w:r w:rsidRPr="00350368">
        <w:rPr>
          <w:rFonts w:eastAsiaTheme="minorHAnsi"/>
          <w:szCs w:val="24"/>
          <w:lang w:eastAsia="en-US"/>
        </w:rPr>
        <w:t>συμπτώσεις</w:t>
      </w:r>
      <w:r>
        <w:rPr>
          <w:rFonts w:eastAsiaTheme="minorHAnsi"/>
          <w:szCs w:val="24"/>
          <w:lang w:eastAsia="en-US"/>
        </w:rPr>
        <w:t>,</w:t>
      </w:r>
      <w:r w:rsidRPr="00350368">
        <w:rPr>
          <w:rFonts w:eastAsiaTheme="minorHAnsi"/>
          <w:szCs w:val="24"/>
          <w:lang w:eastAsia="en-US"/>
        </w:rPr>
        <w:t xml:space="preserve"> αν δεν είχαμε κάνει αυτές </w:t>
      </w:r>
      <w:r>
        <w:rPr>
          <w:rFonts w:eastAsiaTheme="minorHAnsi"/>
          <w:szCs w:val="24"/>
          <w:lang w:eastAsia="en-US"/>
        </w:rPr>
        <w:t xml:space="preserve">τις </w:t>
      </w:r>
      <w:r w:rsidRPr="00350368">
        <w:rPr>
          <w:rFonts w:eastAsiaTheme="minorHAnsi"/>
          <w:szCs w:val="24"/>
          <w:lang w:eastAsia="en-US"/>
        </w:rPr>
        <w:t>διαγωνιστικές διαδικασίες</w:t>
      </w:r>
      <w:r>
        <w:rPr>
          <w:rFonts w:eastAsiaTheme="minorHAnsi"/>
          <w:szCs w:val="24"/>
          <w:lang w:eastAsia="en-US"/>
        </w:rPr>
        <w:t xml:space="preserve">. Οι </w:t>
      </w:r>
      <w:r>
        <w:rPr>
          <w:rFonts w:eastAsiaTheme="minorHAnsi"/>
          <w:szCs w:val="24"/>
          <w:lang w:eastAsia="en-US"/>
        </w:rPr>
        <w:t>κυκλοφοριακοί φόρτοι ήταν δεκαπέντε χιλιάδες την ημέρα</w:t>
      </w:r>
      <w:r w:rsidRPr="00350368">
        <w:rPr>
          <w:rFonts w:eastAsiaTheme="minorHAnsi"/>
          <w:szCs w:val="24"/>
          <w:lang w:eastAsia="en-US"/>
        </w:rPr>
        <w:t xml:space="preserve"> το </w:t>
      </w:r>
      <w:r>
        <w:rPr>
          <w:rFonts w:eastAsiaTheme="minorHAnsi"/>
          <w:szCs w:val="24"/>
          <w:lang w:eastAsia="en-US"/>
        </w:rPr>
        <w:t>2007</w:t>
      </w:r>
      <w:r w:rsidRPr="00350368">
        <w:rPr>
          <w:rFonts w:eastAsiaTheme="minorHAnsi"/>
          <w:szCs w:val="24"/>
          <w:lang w:eastAsia="en-US"/>
        </w:rPr>
        <w:t xml:space="preserve"> και το </w:t>
      </w:r>
      <w:r>
        <w:rPr>
          <w:rFonts w:eastAsiaTheme="minorHAnsi"/>
          <w:szCs w:val="24"/>
          <w:lang w:eastAsia="en-US"/>
        </w:rPr>
        <w:t>20</w:t>
      </w:r>
      <w:r w:rsidRPr="00350368">
        <w:rPr>
          <w:rFonts w:eastAsiaTheme="minorHAnsi"/>
          <w:szCs w:val="24"/>
          <w:lang w:eastAsia="en-US"/>
        </w:rPr>
        <w:t xml:space="preserve">13 ήταν </w:t>
      </w:r>
      <w:r>
        <w:rPr>
          <w:rFonts w:eastAsiaTheme="minorHAnsi"/>
          <w:szCs w:val="24"/>
          <w:lang w:eastAsia="en-US"/>
        </w:rPr>
        <w:t>επτάμισι</w:t>
      </w:r>
      <w:r w:rsidRPr="00350368">
        <w:rPr>
          <w:rFonts w:eastAsiaTheme="minorHAnsi"/>
          <w:szCs w:val="24"/>
          <w:lang w:eastAsia="en-US"/>
        </w:rPr>
        <w:t xml:space="preserve"> χιλιάδες την ημέρα</w:t>
      </w:r>
      <w:r>
        <w:rPr>
          <w:rFonts w:eastAsiaTheme="minorHAnsi"/>
          <w:szCs w:val="24"/>
          <w:lang w:eastAsia="en-US"/>
        </w:rPr>
        <w:t xml:space="preserve">. Άρα, </w:t>
      </w:r>
      <w:r w:rsidRPr="00350368">
        <w:rPr>
          <w:rFonts w:eastAsiaTheme="minorHAnsi"/>
          <w:szCs w:val="24"/>
          <w:lang w:eastAsia="en-US"/>
        </w:rPr>
        <w:t>κοροϊδεύετε τους πολίτες όλα αυτά τα χρόνια</w:t>
      </w:r>
      <w:r>
        <w:rPr>
          <w:rFonts w:eastAsiaTheme="minorHAnsi"/>
          <w:szCs w:val="24"/>
          <w:lang w:eastAsia="en-US"/>
        </w:rPr>
        <w:t>. Δεν θα γινόταν καν το έργο. Λέτε ότι είχατε και έτοιμο τον δια</w:t>
      </w:r>
      <w:r w:rsidRPr="00350368">
        <w:rPr>
          <w:rFonts w:eastAsiaTheme="minorHAnsi"/>
          <w:szCs w:val="24"/>
          <w:lang w:eastAsia="en-US"/>
        </w:rPr>
        <w:t>γωνισμό</w:t>
      </w:r>
      <w:r>
        <w:rPr>
          <w:rFonts w:eastAsiaTheme="minorHAnsi"/>
          <w:szCs w:val="24"/>
          <w:lang w:eastAsia="en-US"/>
        </w:rPr>
        <w:t xml:space="preserve">. Ούτε μελέτες δεν υπήρχαν. </w:t>
      </w:r>
      <w:r>
        <w:rPr>
          <w:rFonts w:eastAsiaTheme="minorHAnsi"/>
          <w:szCs w:val="24"/>
          <w:lang w:eastAsia="en-US"/>
        </w:rPr>
        <w:t xml:space="preserve">Προφανώς, αν ποτέ μας τον χρηματοδοτούσαν, θα ήταν μία </w:t>
      </w:r>
      <w:r w:rsidRPr="00350368">
        <w:rPr>
          <w:rFonts w:eastAsiaTheme="minorHAnsi"/>
          <w:szCs w:val="24"/>
          <w:lang w:eastAsia="en-US"/>
        </w:rPr>
        <w:t xml:space="preserve">λωρίδα χωρίς διαχωριστική </w:t>
      </w:r>
      <w:r>
        <w:rPr>
          <w:rFonts w:eastAsiaTheme="minorHAnsi"/>
          <w:szCs w:val="24"/>
          <w:lang w:eastAsia="en-US"/>
        </w:rPr>
        <w:t>νησίδα ανά κατεύθυνση.</w:t>
      </w:r>
    </w:p>
    <w:p w14:paraId="5218DD05" w14:textId="77777777" w:rsidR="00BE48FC" w:rsidRDefault="008F016C">
      <w:pPr>
        <w:spacing w:line="600" w:lineRule="auto"/>
        <w:ind w:firstLine="720"/>
        <w:jc w:val="both"/>
        <w:rPr>
          <w:rFonts w:eastAsiaTheme="minorHAnsi"/>
          <w:szCs w:val="24"/>
          <w:lang w:eastAsia="en-US"/>
        </w:rPr>
      </w:pPr>
      <w:r>
        <w:rPr>
          <w:rFonts w:eastAsiaTheme="minorHAnsi"/>
          <w:szCs w:val="24"/>
          <w:lang w:eastAsia="en-US"/>
        </w:rPr>
        <w:t>Αναφορικά με τον αυτοκινητόδρομο</w:t>
      </w:r>
      <w:r>
        <w:rPr>
          <w:rFonts w:eastAsiaTheme="minorHAnsi"/>
          <w:szCs w:val="24"/>
          <w:lang w:eastAsia="en-US"/>
        </w:rPr>
        <w:t>,</w:t>
      </w:r>
      <w:r>
        <w:rPr>
          <w:rFonts w:eastAsiaTheme="minorHAnsi"/>
          <w:szCs w:val="24"/>
          <w:lang w:eastAsia="en-US"/>
        </w:rPr>
        <w:t xml:space="preserve"> </w:t>
      </w:r>
      <w:r w:rsidRPr="00350368">
        <w:rPr>
          <w:rFonts w:eastAsiaTheme="minorHAnsi"/>
          <w:szCs w:val="24"/>
          <w:lang w:eastAsia="en-US"/>
        </w:rPr>
        <w:t>που συζητάμε σήμερα</w:t>
      </w:r>
      <w:r>
        <w:rPr>
          <w:rFonts w:eastAsiaTheme="minorHAnsi"/>
          <w:szCs w:val="24"/>
          <w:lang w:eastAsia="en-US"/>
        </w:rPr>
        <w:t>,</w:t>
      </w:r>
      <w:r w:rsidRPr="00350368">
        <w:rPr>
          <w:rFonts w:eastAsiaTheme="minorHAnsi"/>
          <w:szCs w:val="24"/>
          <w:lang w:eastAsia="en-US"/>
        </w:rPr>
        <w:t xml:space="preserve"> για να έχετε εικόνα </w:t>
      </w:r>
      <w:r>
        <w:rPr>
          <w:rFonts w:eastAsiaTheme="minorHAnsi"/>
          <w:szCs w:val="24"/>
          <w:lang w:eastAsia="en-US"/>
        </w:rPr>
        <w:t>–ειδικά</w:t>
      </w:r>
      <w:r w:rsidRPr="00350368">
        <w:rPr>
          <w:rFonts w:eastAsiaTheme="minorHAnsi"/>
          <w:szCs w:val="24"/>
          <w:lang w:eastAsia="en-US"/>
        </w:rPr>
        <w:t xml:space="preserve"> ο κ</w:t>
      </w:r>
      <w:r>
        <w:rPr>
          <w:rFonts w:eastAsiaTheme="minorHAnsi"/>
          <w:szCs w:val="24"/>
          <w:lang w:eastAsia="en-US"/>
        </w:rPr>
        <w:t>.</w:t>
      </w:r>
      <w:r w:rsidRPr="00350368">
        <w:rPr>
          <w:rFonts w:eastAsiaTheme="minorHAnsi"/>
          <w:szCs w:val="24"/>
          <w:lang w:eastAsia="en-US"/>
        </w:rPr>
        <w:t xml:space="preserve"> Σκρέκας </w:t>
      </w:r>
      <w:r>
        <w:rPr>
          <w:rFonts w:eastAsiaTheme="minorHAnsi"/>
          <w:szCs w:val="24"/>
          <w:lang w:eastAsia="en-US"/>
        </w:rPr>
        <w:t xml:space="preserve">και όσοι </w:t>
      </w:r>
      <w:r>
        <w:rPr>
          <w:rFonts w:eastAsiaTheme="minorHAnsi"/>
          <w:szCs w:val="24"/>
          <w:lang w:eastAsia="en-US"/>
        </w:rPr>
        <w:t>της</w:t>
      </w:r>
      <w:r>
        <w:rPr>
          <w:rFonts w:eastAsiaTheme="minorHAnsi"/>
          <w:szCs w:val="24"/>
          <w:lang w:eastAsia="en-US"/>
        </w:rPr>
        <w:t xml:space="preserve"> Αντιπολίτευση</w:t>
      </w:r>
      <w:r>
        <w:rPr>
          <w:rFonts w:eastAsiaTheme="minorHAnsi"/>
          <w:szCs w:val="24"/>
          <w:lang w:eastAsia="en-US"/>
        </w:rPr>
        <w:t>ς</w:t>
      </w:r>
      <w:r>
        <w:rPr>
          <w:rFonts w:eastAsiaTheme="minorHAnsi"/>
          <w:szCs w:val="24"/>
          <w:lang w:eastAsia="en-US"/>
        </w:rPr>
        <w:t xml:space="preserve"> </w:t>
      </w:r>
      <w:r>
        <w:rPr>
          <w:rFonts w:eastAsiaTheme="minorHAnsi"/>
          <w:szCs w:val="24"/>
          <w:lang w:eastAsia="en-US"/>
        </w:rPr>
        <w:t xml:space="preserve">είναι </w:t>
      </w:r>
      <w:r>
        <w:rPr>
          <w:rFonts w:eastAsiaTheme="minorHAnsi"/>
          <w:szCs w:val="24"/>
          <w:lang w:eastAsia="en-US"/>
        </w:rPr>
        <w:t xml:space="preserve">από την περιοχή- </w:t>
      </w:r>
      <w:r w:rsidRPr="00350368">
        <w:rPr>
          <w:rFonts w:eastAsiaTheme="minorHAnsi"/>
          <w:szCs w:val="24"/>
          <w:lang w:eastAsia="en-US"/>
        </w:rPr>
        <w:t>θα πο</w:t>
      </w:r>
      <w:r w:rsidRPr="00350368">
        <w:rPr>
          <w:rFonts w:eastAsiaTheme="minorHAnsi"/>
          <w:szCs w:val="24"/>
          <w:lang w:eastAsia="en-US"/>
        </w:rPr>
        <w:t xml:space="preserve">ύμε τους </w:t>
      </w:r>
      <w:r>
        <w:rPr>
          <w:rFonts w:eastAsiaTheme="minorHAnsi"/>
          <w:szCs w:val="24"/>
          <w:lang w:eastAsia="en-US"/>
        </w:rPr>
        <w:t>φόρτους</w:t>
      </w:r>
      <w:r w:rsidRPr="00350368">
        <w:rPr>
          <w:rFonts w:eastAsiaTheme="minorHAnsi"/>
          <w:szCs w:val="24"/>
          <w:lang w:eastAsia="en-US"/>
        </w:rPr>
        <w:t xml:space="preserve"> που είχατε βάλει στον εκπληκτικό σχεδιασμό</w:t>
      </w:r>
      <w:r>
        <w:rPr>
          <w:rFonts w:eastAsiaTheme="minorHAnsi"/>
          <w:szCs w:val="24"/>
          <w:lang w:eastAsia="en-US"/>
        </w:rPr>
        <w:t>,</w:t>
      </w:r>
      <w:r w:rsidRPr="00350368">
        <w:rPr>
          <w:rFonts w:eastAsiaTheme="minorHAnsi"/>
          <w:szCs w:val="24"/>
          <w:lang w:eastAsia="en-US"/>
        </w:rPr>
        <w:t xml:space="preserve"> που </w:t>
      </w:r>
      <w:r>
        <w:rPr>
          <w:rFonts w:eastAsiaTheme="minorHAnsi"/>
          <w:szCs w:val="24"/>
          <w:lang w:eastAsia="en-US"/>
        </w:rPr>
        <w:t>είχατε κάνει το 2006, το 2007 και το 2013</w:t>
      </w:r>
      <w:r>
        <w:rPr>
          <w:rFonts w:eastAsiaTheme="minorHAnsi"/>
          <w:szCs w:val="24"/>
          <w:lang w:eastAsia="en-US"/>
        </w:rPr>
        <w:t>!</w:t>
      </w:r>
      <w:r>
        <w:rPr>
          <w:rFonts w:eastAsiaTheme="minorHAnsi"/>
          <w:szCs w:val="24"/>
          <w:lang w:eastAsia="en-US"/>
        </w:rPr>
        <w:t xml:space="preserve"> Στο</w:t>
      </w:r>
      <w:r w:rsidRPr="00350368">
        <w:rPr>
          <w:rFonts w:eastAsiaTheme="minorHAnsi"/>
          <w:szCs w:val="24"/>
          <w:lang w:eastAsia="en-US"/>
        </w:rPr>
        <w:t xml:space="preserve"> νότιο τμήμα είχατε προβλέψει </w:t>
      </w:r>
      <w:r>
        <w:rPr>
          <w:rFonts w:eastAsiaTheme="minorHAnsi"/>
          <w:szCs w:val="24"/>
          <w:lang w:eastAsia="en-US"/>
        </w:rPr>
        <w:t>σ</w:t>
      </w:r>
      <w:r w:rsidRPr="00350368">
        <w:rPr>
          <w:rFonts w:eastAsiaTheme="minorHAnsi"/>
          <w:szCs w:val="24"/>
          <w:lang w:eastAsia="en-US"/>
        </w:rPr>
        <w:t xml:space="preserve">τη σύμβαση του </w:t>
      </w:r>
      <w:r>
        <w:rPr>
          <w:rFonts w:eastAsiaTheme="minorHAnsi"/>
          <w:szCs w:val="24"/>
          <w:lang w:eastAsia="en-US"/>
        </w:rPr>
        <w:t>200</w:t>
      </w:r>
      <w:r w:rsidRPr="00350368">
        <w:rPr>
          <w:rFonts w:eastAsiaTheme="minorHAnsi"/>
          <w:szCs w:val="24"/>
          <w:lang w:eastAsia="en-US"/>
        </w:rPr>
        <w:t>7</w:t>
      </w:r>
      <w:r>
        <w:rPr>
          <w:rFonts w:eastAsiaTheme="minorHAnsi"/>
          <w:szCs w:val="24"/>
          <w:lang w:eastAsia="en-US"/>
        </w:rPr>
        <w:t xml:space="preserve"> έντεκα χιλιάδες εννιακόσια οχήματα την ημέρα. Το 2013</w:t>
      </w:r>
      <w:r w:rsidRPr="00350368">
        <w:rPr>
          <w:rFonts w:eastAsiaTheme="minorHAnsi"/>
          <w:szCs w:val="24"/>
          <w:lang w:eastAsia="en-US"/>
        </w:rPr>
        <w:t xml:space="preserve"> που αναθεωρήσ</w:t>
      </w:r>
      <w:r>
        <w:rPr>
          <w:rFonts w:eastAsiaTheme="minorHAnsi"/>
          <w:szCs w:val="24"/>
          <w:lang w:eastAsia="en-US"/>
        </w:rPr>
        <w:t>α</w:t>
      </w:r>
      <w:r w:rsidRPr="00350368">
        <w:rPr>
          <w:rFonts w:eastAsiaTheme="minorHAnsi"/>
          <w:szCs w:val="24"/>
          <w:lang w:eastAsia="en-US"/>
        </w:rPr>
        <w:t>τε</w:t>
      </w:r>
      <w:r>
        <w:rPr>
          <w:rFonts w:eastAsiaTheme="minorHAnsi"/>
          <w:szCs w:val="24"/>
          <w:lang w:eastAsia="en-US"/>
        </w:rPr>
        <w:t>, είχαν</w:t>
      </w:r>
      <w:r w:rsidRPr="00350368">
        <w:rPr>
          <w:rFonts w:eastAsiaTheme="minorHAnsi"/>
          <w:szCs w:val="24"/>
          <w:lang w:eastAsia="en-US"/>
        </w:rPr>
        <w:t xml:space="preserve"> πέσει στα </w:t>
      </w:r>
      <w:r>
        <w:rPr>
          <w:rFonts w:eastAsiaTheme="minorHAnsi"/>
          <w:szCs w:val="24"/>
          <w:lang w:eastAsia="en-US"/>
        </w:rPr>
        <w:t>έξι χι</w:t>
      </w:r>
      <w:r>
        <w:rPr>
          <w:rFonts w:eastAsiaTheme="minorHAnsi"/>
          <w:szCs w:val="24"/>
          <w:lang w:eastAsia="en-US"/>
        </w:rPr>
        <w:t xml:space="preserve">λιάδες </w:t>
      </w:r>
      <w:r w:rsidRPr="00350368">
        <w:rPr>
          <w:rFonts w:eastAsiaTheme="minorHAnsi"/>
          <w:szCs w:val="24"/>
          <w:lang w:eastAsia="en-US"/>
        </w:rPr>
        <w:t xml:space="preserve">οχήματα και σήμερα </w:t>
      </w:r>
      <w:r>
        <w:rPr>
          <w:rFonts w:eastAsiaTheme="minorHAnsi"/>
          <w:szCs w:val="24"/>
          <w:lang w:eastAsia="en-US"/>
        </w:rPr>
        <w:t>είναι στα έξι χιλιάδες διακόσια οχήματα. Αυτό δεν είναι καθόλου μαγείρεμα!</w:t>
      </w:r>
      <w:r w:rsidRPr="00350368">
        <w:rPr>
          <w:rFonts w:eastAsiaTheme="minorHAnsi"/>
          <w:szCs w:val="24"/>
          <w:lang w:eastAsia="en-US"/>
        </w:rPr>
        <w:t xml:space="preserve"> </w:t>
      </w:r>
    </w:p>
    <w:p w14:paraId="5218DD06" w14:textId="77777777" w:rsidR="00BE48FC" w:rsidRDefault="008F016C">
      <w:pPr>
        <w:spacing w:line="600" w:lineRule="auto"/>
        <w:ind w:firstLine="720"/>
        <w:jc w:val="both"/>
        <w:rPr>
          <w:rFonts w:eastAsiaTheme="minorHAnsi"/>
          <w:szCs w:val="24"/>
          <w:lang w:eastAsia="en-US"/>
        </w:rPr>
      </w:pPr>
      <w:r>
        <w:rPr>
          <w:rFonts w:eastAsiaTheme="minorHAnsi"/>
          <w:szCs w:val="24"/>
          <w:lang w:eastAsia="en-US"/>
        </w:rPr>
        <w:t xml:space="preserve">Στο βόρειο τμήμα Τρίκαλα-Εγνατία είχατε </w:t>
      </w:r>
      <w:r w:rsidRPr="00350368">
        <w:rPr>
          <w:rFonts w:eastAsiaTheme="minorHAnsi"/>
          <w:szCs w:val="24"/>
          <w:lang w:eastAsia="en-US"/>
        </w:rPr>
        <w:t xml:space="preserve">προβλέψει το </w:t>
      </w:r>
      <w:r>
        <w:rPr>
          <w:rFonts w:eastAsiaTheme="minorHAnsi"/>
          <w:szCs w:val="24"/>
          <w:lang w:eastAsia="en-US"/>
        </w:rPr>
        <w:t>2007 δέκα χιλιάδες οχήματα και το 2013 πέντε χιλιάδες οχήματα. Σήμερα είναι τρεις χιλιάδες εννιακόσια</w:t>
      </w:r>
      <w:r>
        <w:rPr>
          <w:rFonts w:eastAsiaTheme="minorHAnsi"/>
          <w:szCs w:val="24"/>
          <w:lang w:eastAsia="en-US"/>
        </w:rPr>
        <w:t xml:space="preserve"> οχήματα.</w:t>
      </w:r>
    </w:p>
    <w:p w14:paraId="5218DD07" w14:textId="77777777" w:rsidR="00BE48FC" w:rsidRDefault="008F016C">
      <w:pPr>
        <w:spacing w:line="600" w:lineRule="auto"/>
        <w:ind w:firstLine="720"/>
        <w:jc w:val="both"/>
        <w:rPr>
          <w:rFonts w:eastAsiaTheme="minorHAnsi"/>
          <w:szCs w:val="24"/>
          <w:lang w:eastAsia="en-US"/>
        </w:rPr>
      </w:pPr>
      <w:r>
        <w:rPr>
          <w:rFonts w:eastAsiaTheme="minorHAnsi"/>
          <w:szCs w:val="24"/>
          <w:lang w:eastAsia="en-US"/>
        </w:rPr>
        <w:t>Ε</w:t>
      </w:r>
      <w:r w:rsidRPr="00350368">
        <w:rPr>
          <w:rFonts w:eastAsiaTheme="minorHAnsi"/>
          <w:szCs w:val="24"/>
          <w:lang w:eastAsia="en-US"/>
        </w:rPr>
        <w:t>πομένως</w:t>
      </w:r>
      <w:r>
        <w:rPr>
          <w:rFonts w:eastAsiaTheme="minorHAnsi"/>
          <w:szCs w:val="24"/>
          <w:lang w:eastAsia="en-US"/>
        </w:rPr>
        <w:t>,</w:t>
      </w:r>
      <w:r w:rsidRPr="00350368">
        <w:rPr>
          <w:rFonts w:eastAsiaTheme="minorHAnsi"/>
          <w:szCs w:val="24"/>
          <w:lang w:eastAsia="en-US"/>
        </w:rPr>
        <w:t xml:space="preserve"> να </w:t>
      </w:r>
      <w:r>
        <w:rPr>
          <w:rFonts w:eastAsiaTheme="minorHAnsi"/>
          <w:szCs w:val="24"/>
          <w:lang w:eastAsia="en-US"/>
        </w:rPr>
        <w:t xml:space="preserve">σας ξαναδώσω </w:t>
      </w:r>
      <w:r w:rsidRPr="00350368">
        <w:rPr>
          <w:rFonts w:eastAsiaTheme="minorHAnsi"/>
          <w:szCs w:val="24"/>
          <w:lang w:eastAsia="en-US"/>
        </w:rPr>
        <w:t>συγχαρητήρια για το</w:t>
      </w:r>
      <w:r>
        <w:rPr>
          <w:rFonts w:eastAsiaTheme="minorHAnsi"/>
          <w:szCs w:val="24"/>
          <w:lang w:eastAsia="en-US"/>
        </w:rPr>
        <w:t>ν</w:t>
      </w:r>
      <w:r w:rsidRPr="00350368">
        <w:rPr>
          <w:rFonts w:eastAsiaTheme="minorHAnsi"/>
          <w:szCs w:val="24"/>
          <w:lang w:eastAsia="en-US"/>
        </w:rPr>
        <w:t xml:space="preserve"> σχεδιασμό</w:t>
      </w:r>
      <w:r>
        <w:rPr>
          <w:rFonts w:eastAsiaTheme="minorHAnsi"/>
          <w:szCs w:val="24"/>
          <w:lang w:eastAsia="en-US"/>
        </w:rPr>
        <w:t>,</w:t>
      </w:r>
      <w:r w:rsidRPr="00350368">
        <w:rPr>
          <w:rFonts w:eastAsiaTheme="minorHAnsi"/>
          <w:szCs w:val="24"/>
          <w:lang w:eastAsia="en-US"/>
        </w:rPr>
        <w:t xml:space="preserve"> την υλοποίηση και </w:t>
      </w:r>
      <w:r>
        <w:rPr>
          <w:rFonts w:eastAsiaTheme="minorHAnsi"/>
          <w:szCs w:val="24"/>
          <w:lang w:eastAsia="en-US"/>
        </w:rPr>
        <w:t>τις συμβάσεις</w:t>
      </w:r>
      <w:r w:rsidRPr="00350368">
        <w:rPr>
          <w:rFonts w:eastAsiaTheme="minorHAnsi"/>
          <w:szCs w:val="24"/>
          <w:lang w:eastAsia="en-US"/>
        </w:rPr>
        <w:t xml:space="preserve"> της </w:t>
      </w:r>
      <w:r>
        <w:rPr>
          <w:rFonts w:eastAsiaTheme="minorHAnsi"/>
          <w:szCs w:val="24"/>
          <w:lang w:eastAsia="en-US"/>
        </w:rPr>
        <w:t>Νέας Δημοκρατίας. Εμείς θα πάρουμε την καλοπροαίρετη εκδοχή. Ε</w:t>
      </w:r>
      <w:r w:rsidRPr="00350368">
        <w:rPr>
          <w:rFonts w:eastAsiaTheme="minorHAnsi"/>
          <w:szCs w:val="24"/>
          <w:lang w:eastAsia="en-US"/>
        </w:rPr>
        <w:t xml:space="preserve">μείς δεν είμαστε </w:t>
      </w:r>
      <w:r>
        <w:rPr>
          <w:rFonts w:eastAsiaTheme="minorHAnsi"/>
          <w:szCs w:val="24"/>
          <w:lang w:eastAsia="en-US"/>
        </w:rPr>
        <w:t>σαν κι εσάς. Θ</w:t>
      </w:r>
      <w:r w:rsidRPr="00350368">
        <w:rPr>
          <w:rFonts w:eastAsiaTheme="minorHAnsi"/>
          <w:szCs w:val="24"/>
          <w:lang w:eastAsia="en-US"/>
        </w:rPr>
        <w:t xml:space="preserve">α πάρουμε την εκδοχή ότι υπήρχε </w:t>
      </w:r>
      <w:r>
        <w:rPr>
          <w:rFonts w:eastAsiaTheme="minorHAnsi"/>
          <w:szCs w:val="24"/>
          <w:lang w:eastAsia="en-US"/>
        </w:rPr>
        <w:t xml:space="preserve">αστοχία προβλέψεων και </w:t>
      </w:r>
      <w:r>
        <w:rPr>
          <w:rFonts w:eastAsiaTheme="minorHAnsi"/>
          <w:szCs w:val="24"/>
          <w:lang w:eastAsia="en-US"/>
        </w:rPr>
        <w:t>αστοχία σχεδιασμού. Δύο</w:t>
      </w:r>
      <w:r w:rsidRPr="00350368">
        <w:rPr>
          <w:rFonts w:eastAsiaTheme="minorHAnsi"/>
          <w:szCs w:val="24"/>
          <w:lang w:eastAsia="en-US"/>
        </w:rPr>
        <w:t xml:space="preserve"> φορές</w:t>
      </w:r>
      <w:r>
        <w:rPr>
          <w:rFonts w:eastAsiaTheme="minorHAnsi"/>
          <w:szCs w:val="24"/>
          <w:lang w:eastAsia="en-US"/>
        </w:rPr>
        <w:t>,</w:t>
      </w:r>
      <w:r w:rsidRPr="00350368">
        <w:rPr>
          <w:rFonts w:eastAsiaTheme="minorHAnsi"/>
          <w:szCs w:val="24"/>
          <w:lang w:eastAsia="en-US"/>
        </w:rPr>
        <w:t xml:space="preserve"> όμω</w:t>
      </w:r>
      <w:r>
        <w:rPr>
          <w:rFonts w:eastAsiaTheme="minorHAnsi"/>
          <w:szCs w:val="24"/>
          <w:lang w:eastAsia="en-US"/>
        </w:rPr>
        <w:t>ς δέσμευση για την ολοκλήρωση των απαλλοτριώσεων</w:t>
      </w:r>
      <w:r>
        <w:rPr>
          <w:rFonts w:eastAsiaTheme="minorHAnsi"/>
          <w:szCs w:val="24"/>
          <w:lang w:eastAsia="en-US"/>
        </w:rPr>
        <w:t>,</w:t>
      </w:r>
      <w:r>
        <w:rPr>
          <w:rFonts w:eastAsiaTheme="minorHAnsi"/>
          <w:szCs w:val="24"/>
          <w:lang w:eastAsia="en-US"/>
        </w:rPr>
        <w:t xml:space="preserve"> σε χρόνους που ήταν σίγουρο ότι δεν θα ολοκληρωθούν, τι είναι; Η</w:t>
      </w:r>
      <w:r w:rsidRPr="00350368">
        <w:rPr>
          <w:rFonts w:eastAsiaTheme="minorHAnsi"/>
          <w:szCs w:val="24"/>
          <w:lang w:eastAsia="en-US"/>
        </w:rPr>
        <w:t xml:space="preserve"> αύξηση του κόστους κατά </w:t>
      </w:r>
      <w:r>
        <w:rPr>
          <w:rFonts w:eastAsiaTheme="minorHAnsi"/>
          <w:szCs w:val="24"/>
          <w:lang w:eastAsia="en-US"/>
        </w:rPr>
        <w:t>1,2 δισεκατομμύρια ευρώ που λέει</w:t>
      </w:r>
      <w:r w:rsidRPr="00350368">
        <w:rPr>
          <w:rFonts w:eastAsiaTheme="minorHAnsi"/>
          <w:szCs w:val="24"/>
          <w:lang w:eastAsia="en-US"/>
        </w:rPr>
        <w:t xml:space="preserve"> το </w:t>
      </w:r>
      <w:r>
        <w:rPr>
          <w:rFonts w:eastAsiaTheme="minorHAnsi"/>
          <w:szCs w:val="24"/>
          <w:lang w:eastAsia="en-US"/>
        </w:rPr>
        <w:t>Ε</w:t>
      </w:r>
      <w:r w:rsidRPr="00350368">
        <w:rPr>
          <w:rFonts w:eastAsiaTheme="minorHAnsi"/>
          <w:szCs w:val="24"/>
          <w:lang w:eastAsia="en-US"/>
        </w:rPr>
        <w:t>υρωπαϊκό Ελεγκτικό Συνέδριο</w:t>
      </w:r>
      <w:r>
        <w:rPr>
          <w:rFonts w:eastAsiaTheme="minorHAnsi"/>
          <w:szCs w:val="24"/>
          <w:lang w:eastAsia="en-US"/>
        </w:rPr>
        <w:t>,</w:t>
      </w:r>
      <w:r w:rsidRPr="00350368">
        <w:rPr>
          <w:rFonts w:eastAsiaTheme="minorHAnsi"/>
          <w:szCs w:val="24"/>
          <w:lang w:eastAsia="en-US"/>
        </w:rPr>
        <w:t xml:space="preserve"> τι είναι</w:t>
      </w:r>
      <w:r>
        <w:rPr>
          <w:rFonts w:eastAsiaTheme="minorHAnsi"/>
          <w:szCs w:val="24"/>
          <w:lang w:eastAsia="en-US"/>
        </w:rPr>
        <w:t>;</w:t>
      </w:r>
    </w:p>
    <w:p w14:paraId="5218DD08" w14:textId="77777777" w:rsidR="00BE48FC" w:rsidRDefault="008F016C">
      <w:pPr>
        <w:spacing w:line="600" w:lineRule="auto"/>
        <w:ind w:firstLine="720"/>
        <w:jc w:val="both"/>
        <w:rPr>
          <w:rFonts w:eastAsiaTheme="minorHAnsi"/>
          <w:szCs w:val="24"/>
          <w:lang w:eastAsia="en-US"/>
        </w:rPr>
      </w:pPr>
      <w:r>
        <w:rPr>
          <w:rFonts w:eastAsiaTheme="minorHAnsi"/>
          <w:szCs w:val="24"/>
          <w:lang w:eastAsia="en-US"/>
        </w:rPr>
        <w:t>Μας κατ</w:t>
      </w:r>
      <w:r>
        <w:rPr>
          <w:rFonts w:eastAsiaTheme="minorHAnsi"/>
          <w:szCs w:val="24"/>
          <w:lang w:eastAsia="en-US"/>
        </w:rPr>
        <w:t>ηγορείτε τριάμισι χρόνια για σκάνδαλα.</w:t>
      </w:r>
    </w:p>
    <w:p w14:paraId="5218DD09" w14:textId="77777777" w:rsidR="00BE48FC" w:rsidRDefault="008F016C">
      <w:pPr>
        <w:spacing w:line="600" w:lineRule="auto"/>
        <w:ind w:firstLine="720"/>
        <w:jc w:val="both"/>
        <w:rPr>
          <w:rFonts w:eastAsia="Times New Roman"/>
          <w:szCs w:val="24"/>
        </w:rPr>
      </w:pPr>
      <w:r w:rsidRPr="00D025F0">
        <w:rPr>
          <w:rFonts w:eastAsia="Times New Roman" w:cs="Times New Roman"/>
          <w:szCs w:val="24"/>
        </w:rPr>
        <w:t>(Στο σημείο αυτό την</w:t>
      </w:r>
      <w:r>
        <w:rPr>
          <w:rFonts w:eastAsia="Times New Roman" w:cs="Times New Roman"/>
          <w:szCs w:val="24"/>
        </w:rPr>
        <w:t xml:space="preserve"> Προεδρική Έδρα καταλαμβάνει ο Θ</w:t>
      </w:r>
      <w:r w:rsidRPr="00D025F0">
        <w:rPr>
          <w:rFonts w:eastAsia="Times New Roman" w:cs="Times New Roman"/>
          <w:szCs w:val="24"/>
        </w:rPr>
        <w:t xml:space="preserve">΄ Αντιπρόεδρος της Βουλής κ. </w:t>
      </w:r>
      <w:r w:rsidRPr="00645C1E">
        <w:rPr>
          <w:rFonts w:eastAsia="Times New Roman" w:cs="Times New Roman"/>
          <w:b/>
          <w:szCs w:val="24"/>
        </w:rPr>
        <w:t>ΜΑΡΙΟΣ ΓΕΩΡΓΙΑΔΗΣ</w:t>
      </w:r>
      <w:r w:rsidRPr="00D025F0">
        <w:rPr>
          <w:rFonts w:eastAsia="Times New Roman" w:cs="Times New Roman"/>
          <w:szCs w:val="24"/>
        </w:rPr>
        <w:t>)</w:t>
      </w:r>
    </w:p>
    <w:p w14:paraId="5218DD0A" w14:textId="77777777" w:rsidR="00BE48FC" w:rsidRDefault="008F016C">
      <w:pPr>
        <w:spacing w:line="600" w:lineRule="auto"/>
        <w:ind w:firstLine="720"/>
        <w:jc w:val="both"/>
        <w:rPr>
          <w:rFonts w:eastAsiaTheme="minorHAnsi"/>
          <w:szCs w:val="24"/>
          <w:lang w:eastAsia="en-US"/>
        </w:rPr>
      </w:pPr>
      <w:r>
        <w:rPr>
          <w:rFonts w:eastAsiaTheme="minorHAnsi"/>
          <w:szCs w:val="24"/>
          <w:lang w:eastAsia="en-US"/>
        </w:rPr>
        <w:t>Κύριε</w:t>
      </w:r>
      <w:r w:rsidRPr="00350368">
        <w:rPr>
          <w:rFonts w:eastAsiaTheme="minorHAnsi"/>
          <w:szCs w:val="24"/>
          <w:lang w:eastAsia="en-US"/>
        </w:rPr>
        <w:t xml:space="preserve"> </w:t>
      </w:r>
      <w:r>
        <w:rPr>
          <w:rFonts w:eastAsiaTheme="minorHAnsi"/>
          <w:szCs w:val="24"/>
          <w:lang w:eastAsia="en-US"/>
        </w:rPr>
        <w:t xml:space="preserve">Μανιάτη, τα πήγαμε στον </w:t>
      </w:r>
      <w:r>
        <w:rPr>
          <w:rFonts w:eastAsiaTheme="minorHAnsi"/>
          <w:szCs w:val="24"/>
          <w:lang w:eastAsia="en-US"/>
        </w:rPr>
        <w:t>ε</w:t>
      </w:r>
      <w:r>
        <w:rPr>
          <w:rFonts w:eastAsiaTheme="minorHAnsi"/>
          <w:szCs w:val="24"/>
          <w:lang w:eastAsia="en-US"/>
        </w:rPr>
        <w:t>ισαγγελέα για το Πάτρα-Πύργος. Μετά, μας κατηγορήσατε για σκάνδαλο</w:t>
      </w:r>
      <w:r w:rsidRPr="00350368">
        <w:rPr>
          <w:rFonts w:eastAsiaTheme="minorHAnsi"/>
          <w:szCs w:val="24"/>
          <w:lang w:eastAsia="en-US"/>
        </w:rPr>
        <w:t xml:space="preserve"> για το Θριάσιο</w:t>
      </w:r>
      <w:r>
        <w:rPr>
          <w:rFonts w:eastAsiaTheme="minorHAnsi"/>
          <w:szCs w:val="24"/>
          <w:lang w:eastAsia="en-US"/>
        </w:rPr>
        <w:t xml:space="preserve">. Το </w:t>
      </w:r>
      <w:r>
        <w:rPr>
          <w:rFonts w:eastAsiaTheme="minorHAnsi"/>
          <w:szCs w:val="24"/>
          <w:lang w:eastAsia="en-US"/>
        </w:rPr>
        <w:t xml:space="preserve">πήγα και αυτό στον </w:t>
      </w:r>
      <w:r>
        <w:rPr>
          <w:rFonts w:eastAsiaTheme="minorHAnsi"/>
          <w:szCs w:val="24"/>
          <w:lang w:eastAsia="en-US"/>
        </w:rPr>
        <w:t>ε</w:t>
      </w:r>
      <w:r w:rsidRPr="00350368">
        <w:rPr>
          <w:rFonts w:eastAsiaTheme="minorHAnsi"/>
          <w:szCs w:val="24"/>
          <w:lang w:eastAsia="en-US"/>
        </w:rPr>
        <w:t>ισαγγελέα</w:t>
      </w:r>
      <w:r>
        <w:rPr>
          <w:rFonts w:eastAsiaTheme="minorHAnsi"/>
          <w:szCs w:val="24"/>
          <w:lang w:eastAsia="en-US"/>
        </w:rPr>
        <w:t xml:space="preserve">. Να σας το δώσω για </w:t>
      </w:r>
      <w:r w:rsidRPr="00350368">
        <w:rPr>
          <w:rFonts w:eastAsiaTheme="minorHAnsi"/>
          <w:szCs w:val="24"/>
          <w:lang w:eastAsia="en-US"/>
        </w:rPr>
        <w:t xml:space="preserve">το προσωπικό </w:t>
      </w:r>
      <w:r>
        <w:rPr>
          <w:rFonts w:eastAsiaTheme="minorHAnsi"/>
          <w:szCs w:val="24"/>
          <w:lang w:eastAsia="en-US"/>
        </w:rPr>
        <w:t xml:space="preserve">σας </w:t>
      </w:r>
      <w:r w:rsidRPr="00350368">
        <w:rPr>
          <w:rFonts w:eastAsiaTheme="minorHAnsi"/>
          <w:szCs w:val="24"/>
          <w:lang w:eastAsia="en-US"/>
        </w:rPr>
        <w:t>αρχείο</w:t>
      </w:r>
      <w:r>
        <w:rPr>
          <w:rFonts w:eastAsiaTheme="minorHAnsi"/>
          <w:szCs w:val="24"/>
          <w:lang w:eastAsia="en-US"/>
        </w:rPr>
        <w:t>.</w:t>
      </w:r>
    </w:p>
    <w:p w14:paraId="5218DD0B" w14:textId="77777777" w:rsidR="00BE48FC" w:rsidRDefault="008F016C">
      <w:pPr>
        <w:tabs>
          <w:tab w:val="left" w:pos="7371"/>
        </w:tabs>
        <w:spacing w:line="600" w:lineRule="auto"/>
        <w:ind w:firstLine="720"/>
        <w:jc w:val="both"/>
        <w:rPr>
          <w:rFonts w:eastAsia="Times New Roman" w:cs="Times New Roman"/>
          <w:szCs w:val="24"/>
        </w:rPr>
      </w:pPr>
      <w:r w:rsidRPr="00212EE8">
        <w:rPr>
          <w:rFonts w:eastAsia="Times New Roman" w:cs="Times New Roman"/>
          <w:szCs w:val="24"/>
        </w:rPr>
        <w:t xml:space="preserve">(Στο σημείο αυτό ο </w:t>
      </w:r>
      <w:r>
        <w:rPr>
          <w:rFonts w:eastAsia="Times New Roman" w:cs="Times New Roman"/>
          <w:szCs w:val="24"/>
        </w:rPr>
        <w:t>Υπουργός Μεταφορών και Υποδομών</w:t>
      </w:r>
      <w:r w:rsidRPr="00212EE8">
        <w:rPr>
          <w:rFonts w:eastAsia="Times New Roman" w:cs="Times New Roman"/>
          <w:szCs w:val="24"/>
        </w:rPr>
        <w:t xml:space="preserve"> κ.</w:t>
      </w:r>
      <w:r>
        <w:rPr>
          <w:rFonts w:eastAsia="Times New Roman" w:cs="Times New Roman"/>
          <w:szCs w:val="24"/>
        </w:rPr>
        <w:t xml:space="preserve"> Χρήστος Σπίρτζης καταθέτει για τα Πρακτικά το προαναφερθέν έγγραφο</w:t>
      </w:r>
      <w:r w:rsidRPr="00212EE8">
        <w:rPr>
          <w:rFonts w:eastAsia="Times New Roman" w:cs="Times New Roman"/>
          <w:szCs w:val="24"/>
        </w:rPr>
        <w:t>, τ</w:t>
      </w:r>
      <w:r>
        <w:rPr>
          <w:rFonts w:eastAsia="Times New Roman" w:cs="Times New Roman"/>
          <w:szCs w:val="24"/>
        </w:rPr>
        <w:t>ο οποίο</w:t>
      </w:r>
      <w:r w:rsidRPr="00212EE8">
        <w:rPr>
          <w:rFonts w:eastAsia="Times New Roman" w:cs="Times New Roman"/>
          <w:szCs w:val="24"/>
        </w:rPr>
        <w:t xml:space="preserve"> βρίσκ</w:t>
      </w:r>
      <w:r>
        <w:rPr>
          <w:rFonts w:eastAsia="Times New Roman" w:cs="Times New Roman"/>
          <w:szCs w:val="24"/>
        </w:rPr>
        <w:t>ε</w:t>
      </w:r>
      <w:r w:rsidRPr="00212EE8">
        <w:rPr>
          <w:rFonts w:eastAsia="Times New Roman" w:cs="Times New Roman"/>
          <w:szCs w:val="24"/>
        </w:rPr>
        <w:t xml:space="preserve">ται στο Αρχείο του Τμήματος Γραμματείας της </w:t>
      </w:r>
      <w:r w:rsidRPr="00212EE8">
        <w:rPr>
          <w:rFonts w:eastAsia="Times New Roman" w:cs="Times New Roman"/>
          <w:szCs w:val="24"/>
        </w:rPr>
        <w:t>Διεύθυνσης Στενογραφίας και Πρακτικών της Βουλής)</w:t>
      </w:r>
    </w:p>
    <w:p w14:paraId="5218DD0C" w14:textId="77777777" w:rsidR="00BE48FC" w:rsidRDefault="008F016C">
      <w:pPr>
        <w:spacing w:line="600" w:lineRule="auto"/>
        <w:ind w:firstLine="720"/>
        <w:jc w:val="both"/>
        <w:rPr>
          <w:rFonts w:eastAsia="Times New Roman" w:cs="Times New Roman"/>
          <w:szCs w:val="24"/>
        </w:rPr>
      </w:pPr>
      <w:r>
        <w:rPr>
          <w:rFonts w:eastAsia="Times New Roman" w:cs="Times New Roman"/>
          <w:b/>
          <w:szCs w:val="24"/>
        </w:rPr>
        <w:t xml:space="preserve">ΚΩΝΣΤΑΝΤΙΝΟΣ ΑΧ. ΚΑΡΑΜΑΝΛΗΣ: </w:t>
      </w:r>
      <w:r>
        <w:rPr>
          <w:rFonts w:eastAsia="Times New Roman" w:cs="Times New Roman"/>
          <w:szCs w:val="24"/>
        </w:rPr>
        <w:t>Θα σας τα πει η Ευρωπαϊκή Επιτροπή.</w:t>
      </w:r>
    </w:p>
    <w:p w14:paraId="5218DD0D" w14:textId="77777777" w:rsidR="00BE48FC" w:rsidRDefault="008F016C">
      <w:pPr>
        <w:spacing w:line="600" w:lineRule="auto"/>
        <w:ind w:firstLine="720"/>
        <w:jc w:val="both"/>
        <w:rPr>
          <w:rFonts w:eastAsia="Times New Roman" w:cs="Times New Roman"/>
          <w:szCs w:val="24"/>
        </w:rPr>
      </w:pPr>
      <w:r>
        <w:rPr>
          <w:rFonts w:eastAsia="Times New Roman" w:cs="Times New Roman"/>
          <w:b/>
          <w:szCs w:val="24"/>
        </w:rPr>
        <w:t xml:space="preserve">ΧΡΗΣΤΟΣ ΣΠΙΡΤΖΗΣ (Υπουργός Υποδομών και Μεταφορών): </w:t>
      </w:r>
      <w:r>
        <w:rPr>
          <w:rFonts w:eastAsia="Times New Roman" w:cs="Times New Roman"/>
          <w:szCs w:val="24"/>
        </w:rPr>
        <w:t>Ναι, ναι, θα μας τα πει!</w:t>
      </w:r>
    </w:p>
    <w:p w14:paraId="5218DD0E" w14:textId="77777777" w:rsidR="00BE48FC" w:rsidRDefault="008F016C">
      <w:pPr>
        <w:spacing w:line="600" w:lineRule="auto"/>
        <w:ind w:firstLine="720"/>
        <w:jc w:val="both"/>
        <w:rPr>
          <w:rFonts w:eastAsia="Times New Roman" w:cs="Times New Roman"/>
          <w:szCs w:val="24"/>
        </w:rPr>
      </w:pPr>
      <w:r>
        <w:rPr>
          <w:rFonts w:eastAsia="Times New Roman" w:cs="Times New Roman"/>
          <w:b/>
          <w:szCs w:val="24"/>
        </w:rPr>
        <w:t xml:space="preserve">ΚΩΝΣΤΑΝΤΙΝΟΣ ΑΧ. ΚΑΡΑΜΑΝΛΗΣ: </w:t>
      </w:r>
      <w:r>
        <w:rPr>
          <w:rFonts w:eastAsia="Times New Roman" w:cs="Times New Roman"/>
          <w:szCs w:val="24"/>
        </w:rPr>
        <w:t>Τέσσερις φορές αυξήσατε…</w:t>
      </w:r>
    </w:p>
    <w:p w14:paraId="5218DD0F" w14:textId="77777777" w:rsidR="00BE48FC" w:rsidRDefault="008F016C">
      <w:pPr>
        <w:spacing w:line="600" w:lineRule="auto"/>
        <w:ind w:firstLine="720"/>
        <w:jc w:val="both"/>
        <w:rPr>
          <w:rFonts w:eastAsia="Times New Roman" w:cs="Times New Roman"/>
          <w:szCs w:val="24"/>
        </w:rPr>
      </w:pPr>
      <w:r>
        <w:rPr>
          <w:rFonts w:eastAsia="Times New Roman" w:cs="Times New Roman"/>
          <w:b/>
          <w:szCs w:val="24"/>
        </w:rPr>
        <w:t xml:space="preserve">ΧΡΗΣΤΟΣ ΣΠΙΡΤΖΗΣ (Υπουργός Υποδομών και Μεταφορών): </w:t>
      </w:r>
      <w:r>
        <w:rPr>
          <w:rFonts w:eastAsia="Times New Roman" w:cs="Times New Roman"/>
          <w:szCs w:val="24"/>
        </w:rPr>
        <w:t>Θα σας το δώσω για το προσωπικό σας αρχείο, για τα δήθεν σκάνδαλα</w:t>
      </w:r>
      <w:r>
        <w:rPr>
          <w:rFonts w:eastAsia="Times New Roman" w:cs="Times New Roman"/>
          <w:szCs w:val="24"/>
        </w:rPr>
        <w:t>,</w:t>
      </w:r>
      <w:r>
        <w:rPr>
          <w:rFonts w:eastAsia="Times New Roman" w:cs="Times New Roman"/>
          <w:szCs w:val="24"/>
        </w:rPr>
        <w:t xml:space="preserve"> που λέτε.</w:t>
      </w:r>
    </w:p>
    <w:p w14:paraId="5218DD10" w14:textId="77777777" w:rsidR="00BE48FC" w:rsidRDefault="008F016C">
      <w:pPr>
        <w:spacing w:line="600" w:lineRule="auto"/>
        <w:ind w:firstLine="720"/>
        <w:jc w:val="both"/>
        <w:rPr>
          <w:rFonts w:eastAsia="Times New Roman" w:cs="Times New Roman"/>
          <w:szCs w:val="24"/>
        </w:rPr>
      </w:pPr>
      <w:r>
        <w:rPr>
          <w:rFonts w:eastAsia="Times New Roman" w:cs="Times New Roman"/>
          <w:b/>
          <w:szCs w:val="24"/>
        </w:rPr>
        <w:t xml:space="preserve">ΚΩΝΣΤΑΝΤΙΝΟΣ ΑΧ. ΚΑΡΑΜΑΝΛΗΣ: </w:t>
      </w:r>
      <w:r>
        <w:rPr>
          <w:rFonts w:eastAsia="Times New Roman" w:cs="Times New Roman"/>
          <w:szCs w:val="24"/>
        </w:rPr>
        <w:t>Τα 20 εκατομμύρια ευρώ για τις μελέτες…</w:t>
      </w:r>
    </w:p>
    <w:p w14:paraId="5218DD11" w14:textId="77777777" w:rsidR="00BE48FC" w:rsidRDefault="008F016C">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Ηρεμήστε, σας παρακαλώ. Ολ</w:t>
      </w:r>
      <w:r>
        <w:rPr>
          <w:rFonts w:eastAsia="Times New Roman" w:cs="Times New Roman"/>
          <w:szCs w:val="24"/>
        </w:rPr>
        <w:t>οκληρώνουμε. Έχουν γίνει παρατηρήσεις τόσες φορές. Τι θέλετε, κύριε συνάδελφε; Να κλείσουμε το μικρόφωνο;</w:t>
      </w:r>
    </w:p>
    <w:p w14:paraId="5218DD12" w14:textId="77777777" w:rsidR="00BE48FC" w:rsidRDefault="008F016C">
      <w:pPr>
        <w:spacing w:line="600" w:lineRule="auto"/>
        <w:ind w:firstLine="720"/>
        <w:jc w:val="both"/>
        <w:rPr>
          <w:rFonts w:eastAsia="Times New Roman"/>
          <w:szCs w:val="24"/>
        </w:rPr>
      </w:pPr>
      <w:r>
        <w:rPr>
          <w:rFonts w:eastAsia="Times New Roman" w:cs="Times New Roman"/>
          <w:b/>
          <w:szCs w:val="24"/>
        </w:rPr>
        <w:t xml:space="preserve">ΧΡΗΣΤΟΣ ΣΠΙΡΤΖΗΣ (Υπουργός Υποδομών και Μεταφορών): </w:t>
      </w:r>
      <w:r>
        <w:rPr>
          <w:rFonts w:eastAsia="Times New Roman" w:cs="Times New Roman"/>
          <w:szCs w:val="24"/>
        </w:rPr>
        <w:t>Όταν λέμε εμείς για αλλαγή του νόμου περί ευθύνης Υπουργών, δεν</w:t>
      </w:r>
      <w:r w:rsidRPr="00350368">
        <w:rPr>
          <w:rFonts w:eastAsia="Times New Roman"/>
          <w:szCs w:val="24"/>
        </w:rPr>
        <w:t xml:space="preserve"> περιμένουμε να γίνει και αλλαγή συ</w:t>
      </w:r>
      <w:r w:rsidRPr="00350368">
        <w:rPr>
          <w:rFonts w:eastAsia="Times New Roman"/>
          <w:szCs w:val="24"/>
        </w:rPr>
        <w:t>νταγματική</w:t>
      </w:r>
      <w:r>
        <w:rPr>
          <w:rFonts w:eastAsia="Times New Roman"/>
          <w:szCs w:val="24"/>
        </w:rPr>
        <w:t>. Το</w:t>
      </w:r>
      <w:r w:rsidRPr="00350368">
        <w:rPr>
          <w:rFonts w:eastAsia="Times New Roman"/>
          <w:szCs w:val="24"/>
        </w:rPr>
        <w:t xml:space="preserve"> κάνουμε μόνοι </w:t>
      </w:r>
      <w:r>
        <w:rPr>
          <w:rFonts w:eastAsia="Times New Roman"/>
          <w:szCs w:val="24"/>
        </w:rPr>
        <w:t>μας,</w:t>
      </w:r>
      <w:r>
        <w:rPr>
          <w:rFonts w:eastAsia="Times New Roman"/>
          <w:szCs w:val="24"/>
        </w:rPr>
        <w:t xml:space="preserve"> για τους</w:t>
      </w:r>
      <w:r w:rsidRPr="00350368">
        <w:rPr>
          <w:rFonts w:eastAsia="Times New Roman"/>
          <w:szCs w:val="24"/>
        </w:rPr>
        <w:t xml:space="preserve"> εαυτούς </w:t>
      </w:r>
      <w:r>
        <w:rPr>
          <w:rFonts w:eastAsia="Times New Roman"/>
          <w:szCs w:val="24"/>
        </w:rPr>
        <w:t>μας.</w:t>
      </w:r>
    </w:p>
    <w:p w14:paraId="5218DD13" w14:textId="77777777" w:rsidR="00BE48FC" w:rsidRDefault="008F016C">
      <w:pPr>
        <w:spacing w:line="600" w:lineRule="auto"/>
        <w:ind w:firstLine="720"/>
        <w:jc w:val="both"/>
        <w:rPr>
          <w:rFonts w:eastAsia="Times New Roman"/>
          <w:szCs w:val="24"/>
        </w:rPr>
      </w:pPr>
      <w:r>
        <w:rPr>
          <w:rFonts w:eastAsia="Times New Roman"/>
          <w:szCs w:val="24"/>
        </w:rPr>
        <w:t xml:space="preserve">Περιμένουμε </w:t>
      </w:r>
      <w:r w:rsidRPr="00350368">
        <w:rPr>
          <w:rFonts w:eastAsia="Times New Roman"/>
          <w:szCs w:val="24"/>
        </w:rPr>
        <w:t>να το κάνετε κι εσείς γι</w:t>
      </w:r>
      <w:r>
        <w:rPr>
          <w:rFonts w:eastAsia="Times New Roman"/>
          <w:szCs w:val="24"/>
        </w:rPr>
        <w:t>’</w:t>
      </w:r>
      <w:r w:rsidRPr="00350368">
        <w:rPr>
          <w:rFonts w:eastAsia="Times New Roman"/>
          <w:szCs w:val="24"/>
        </w:rPr>
        <w:t xml:space="preserve"> αυτά που είπε το </w:t>
      </w:r>
      <w:r>
        <w:rPr>
          <w:rFonts w:eastAsia="Times New Roman"/>
          <w:szCs w:val="24"/>
        </w:rPr>
        <w:t>Ε</w:t>
      </w:r>
      <w:r w:rsidRPr="00350368">
        <w:rPr>
          <w:rFonts w:eastAsia="Times New Roman"/>
          <w:szCs w:val="24"/>
        </w:rPr>
        <w:t>υρωπαϊ</w:t>
      </w:r>
      <w:r>
        <w:rPr>
          <w:rFonts w:eastAsia="Times New Roman"/>
          <w:szCs w:val="24"/>
        </w:rPr>
        <w:t>κό Ελεγκτικό Συνέδριο για τους Υ</w:t>
      </w:r>
      <w:r w:rsidRPr="00350368">
        <w:rPr>
          <w:rFonts w:eastAsia="Times New Roman"/>
          <w:szCs w:val="24"/>
        </w:rPr>
        <w:t xml:space="preserve">πουργούς </w:t>
      </w:r>
      <w:r>
        <w:rPr>
          <w:rFonts w:eastAsia="Times New Roman"/>
          <w:szCs w:val="24"/>
        </w:rPr>
        <w:t>σας,</w:t>
      </w:r>
      <w:r w:rsidRPr="00350368">
        <w:rPr>
          <w:rFonts w:eastAsia="Times New Roman"/>
          <w:szCs w:val="24"/>
        </w:rPr>
        <w:t xml:space="preserve"> κύριε </w:t>
      </w:r>
      <w:r>
        <w:rPr>
          <w:rFonts w:eastAsia="Times New Roman"/>
          <w:szCs w:val="24"/>
        </w:rPr>
        <w:t>Μ</w:t>
      </w:r>
      <w:r w:rsidRPr="00350368">
        <w:rPr>
          <w:rFonts w:eastAsia="Times New Roman"/>
          <w:szCs w:val="24"/>
        </w:rPr>
        <w:t>ανιάτη</w:t>
      </w:r>
      <w:r>
        <w:rPr>
          <w:rFonts w:eastAsia="Times New Roman"/>
          <w:szCs w:val="24"/>
        </w:rPr>
        <w:t>.</w:t>
      </w:r>
    </w:p>
    <w:p w14:paraId="5218DD14" w14:textId="77777777" w:rsidR="00BE48FC" w:rsidRDefault="008F016C">
      <w:pPr>
        <w:spacing w:line="600" w:lineRule="auto"/>
        <w:ind w:firstLine="720"/>
        <w:jc w:val="both"/>
        <w:rPr>
          <w:rFonts w:eastAsia="Times New Roman"/>
          <w:szCs w:val="24"/>
        </w:rPr>
      </w:pPr>
      <w:r>
        <w:rPr>
          <w:rFonts w:eastAsia="Times New Roman"/>
          <w:szCs w:val="24"/>
        </w:rPr>
        <w:t>Σήμερα, μάλιστα, μας κατήγγειλε και για ένα έργο της περιφέρειας….</w:t>
      </w:r>
    </w:p>
    <w:p w14:paraId="5218DD15" w14:textId="77777777" w:rsidR="00BE48FC" w:rsidRDefault="008F016C">
      <w:pPr>
        <w:spacing w:line="600" w:lineRule="auto"/>
        <w:ind w:firstLine="720"/>
        <w:jc w:val="both"/>
        <w:rPr>
          <w:rFonts w:eastAsia="Times New Roman" w:cs="Times New Roman"/>
          <w:szCs w:val="24"/>
        </w:rPr>
      </w:pPr>
      <w:r>
        <w:rPr>
          <w:rFonts w:eastAsia="Times New Roman" w:cs="Times New Roman"/>
          <w:b/>
          <w:szCs w:val="24"/>
        </w:rPr>
        <w:t>ΚΩΝΣΤΑΝΤΙΝ</w:t>
      </w:r>
      <w:r>
        <w:rPr>
          <w:rFonts w:eastAsia="Times New Roman" w:cs="Times New Roman"/>
          <w:b/>
          <w:szCs w:val="24"/>
        </w:rPr>
        <w:t xml:space="preserve">ΟΣ ΑΧ. ΚΑΡΑΜΑΝΛΗΣ: </w:t>
      </w:r>
      <w:r>
        <w:rPr>
          <w:rFonts w:eastAsia="Times New Roman" w:cs="Times New Roman"/>
          <w:szCs w:val="24"/>
        </w:rPr>
        <w:t>Αν είναι δυνατόν! Είκοσι οκτώ λεπτά μιλάει, κύριε Πρόεδρε.</w:t>
      </w:r>
    </w:p>
    <w:p w14:paraId="5218DD16" w14:textId="77777777" w:rsidR="00BE48FC" w:rsidRDefault="008F016C">
      <w:pPr>
        <w:spacing w:line="600" w:lineRule="auto"/>
        <w:ind w:firstLine="720"/>
        <w:jc w:val="both"/>
        <w:rPr>
          <w:rFonts w:eastAsia="Times New Roman" w:cs="Times New Roman"/>
          <w:szCs w:val="24"/>
        </w:rPr>
      </w:pPr>
      <w:r>
        <w:rPr>
          <w:rFonts w:eastAsia="Times New Roman" w:cs="Times New Roman"/>
          <w:b/>
          <w:szCs w:val="24"/>
        </w:rPr>
        <w:t xml:space="preserve">ΧΡΗΣΤΟΣ ΣΠΙΡΤΖΗΣ (Υπουργός Υποδομών και Μεταφορών): </w:t>
      </w:r>
      <w:r>
        <w:rPr>
          <w:rFonts w:eastAsia="Times New Roman" w:cs="Times New Roman"/>
          <w:szCs w:val="24"/>
        </w:rPr>
        <w:t>Τελειώνω.</w:t>
      </w:r>
    </w:p>
    <w:p w14:paraId="5218DD17" w14:textId="77777777" w:rsidR="00BE48FC" w:rsidRDefault="008F016C">
      <w:pPr>
        <w:spacing w:line="600" w:lineRule="auto"/>
        <w:ind w:firstLine="720"/>
        <w:jc w:val="center"/>
        <w:rPr>
          <w:rFonts w:eastAsia="Times New Roman" w:cs="Times New Roman"/>
          <w:szCs w:val="24"/>
        </w:rPr>
      </w:pPr>
      <w:r>
        <w:rPr>
          <w:rFonts w:eastAsia="Times New Roman" w:cs="Times New Roman"/>
          <w:szCs w:val="24"/>
        </w:rPr>
        <w:t>(Θόρυβος</w:t>
      </w:r>
      <w:r>
        <w:rPr>
          <w:rFonts w:eastAsia="Times New Roman" w:cs="Times New Roman"/>
          <w:szCs w:val="24"/>
        </w:rPr>
        <w:t xml:space="preserve"> - δι</w:t>
      </w:r>
      <w:r>
        <w:rPr>
          <w:rFonts w:eastAsia="Times New Roman" w:cs="Times New Roman"/>
          <w:szCs w:val="24"/>
        </w:rPr>
        <w:t>αμαρτυρίες στην Αίθουσα)</w:t>
      </w:r>
    </w:p>
    <w:p w14:paraId="5218DD18" w14:textId="77777777" w:rsidR="00BE48FC" w:rsidRDefault="008F016C">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Μπορείτε να ηρεμήσετε, κύριοι συνάδελφοι; Θα ο</w:t>
      </w:r>
      <w:r>
        <w:rPr>
          <w:rFonts w:eastAsia="Times New Roman" w:cs="Times New Roman"/>
          <w:szCs w:val="24"/>
        </w:rPr>
        <w:t>λοκληρώσει ο κύριος Υπουργός.</w:t>
      </w:r>
    </w:p>
    <w:p w14:paraId="5218DD19" w14:textId="77777777" w:rsidR="00BE48FC" w:rsidRDefault="008F016C">
      <w:pPr>
        <w:spacing w:line="600" w:lineRule="auto"/>
        <w:ind w:firstLine="720"/>
        <w:jc w:val="both"/>
        <w:rPr>
          <w:rFonts w:eastAsia="Times New Roman" w:cs="Times New Roman"/>
          <w:szCs w:val="24"/>
        </w:rPr>
      </w:pPr>
      <w:r>
        <w:rPr>
          <w:rFonts w:eastAsia="Times New Roman" w:cs="Times New Roman"/>
          <w:b/>
          <w:szCs w:val="24"/>
        </w:rPr>
        <w:t xml:space="preserve">ΚΩΝΣΤΑΝΤΙΝΟΣ ΑΧ. ΚΑΡΑΜΑΝΛΗΣ: </w:t>
      </w:r>
      <w:r>
        <w:rPr>
          <w:rFonts w:eastAsia="Times New Roman" w:cs="Times New Roman"/>
          <w:szCs w:val="24"/>
        </w:rPr>
        <w:t>Κύριε Πρόεδρε, δέκα λεπτά είναι ο χρόνος. Θα πάει στα είκοσι λεπτά;</w:t>
      </w:r>
    </w:p>
    <w:p w14:paraId="5218DD1A" w14:textId="77777777" w:rsidR="00BE48FC" w:rsidRDefault="008F016C">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Γιατί δημιουργείτε θέμα τώρα;</w:t>
      </w:r>
    </w:p>
    <w:p w14:paraId="5218DD1B" w14:textId="77777777" w:rsidR="00BE48FC" w:rsidRDefault="008F016C">
      <w:pPr>
        <w:spacing w:line="600" w:lineRule="auto"/>
        <w:ind w:firstLine="720"/>
        <w:jc w:val="both"/>
        <w:rPr>
          <w:rFonts w:eastAsia="Times New Roman" w:cs="Times New Roman"/>
          <w:szCs w:val="24"/>
        </w:rPr>
      </w:pPr>
      <w:r>
        <w:rPr>
          <w:rFonts w:eastAsia="Times New Roman" w:cs="Times New Roman"/>
          <w:b/>
          <w:szCs w:val="24"/>
        </w:rPr>
        <w:t xml:space="preserve">ΧΡΗΣΤΟΣ ΣΠΙΡΤΖΗΣ (Υπουργός Υποδομών και Μεταφορών): </w:t>
      </w:r>
      <w:r>
        <w:rPr>
          <w:rFonts w:eastAsia="Times New Roman" w:cs="Times New Roman"/>
          <w:szCs w:val="24"/>
        </w:rPr>
        <w:t>Πονάνε αυτά που</w:t>
      </w:r>
      <w:r>
        <w:rPr>
          <w:rFonts w:eastAsia="Times New Roman" w:cs="Times New Roman"/>
          <w:szCs w:val="24"/>
        </w:rPr>
        <w:t xml:space="preserve"> λέμε. Δεν πειράζει.</w:t>
      </w:r>
    </w:p>
    <w:p w14:paraId="5218DD1C" w14:textId="77777777" w:rsidR="00BE48FC" w:rsidRDefault="008F016C">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Κύριε Υπουργέ, δώστε μου δέκα δευτερόλεπτα.</w:t>
      </w:r>
    </w:p>
    <w:p w14:paraId="5218DD1D"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Κύριοι συνάδελφοι, όλοι εσείς τελειώνετε ακριβώς στην ώρα σας;</w:t>
      </w:r>
    </w:p>
    <w:p w14:paraId="5218DD1E" w14:textId="77777777" w:rsidR="00BE48FC" w:rsidRDefault="008F016C">
      <w:pPr>
        <w:spacing w:line="600" w:lineRule="auto"/>
        <w:ind w:firstLine="720"/>
        <w:jc w:val="both"/>
        <w:rPr>
          <w:rFonts w:eastAsia="Times New Roman" w:cs="Times New Roman"/>
          <w:szCs w:val="24"/>
        </w:rPr>
      </w:pPr>
      <w:r>
        <w:rPr>
          <w:rFonts w:eastAsia="Times New Roman" w:cs="Times New Roman"/>
          <w:b/>
          <w:szCs w:val="24"/>
        </w:rPr>
        <w:t xml:space="preserve">ΚΩΝΣΤΑΝΤΙΝΟΣ ΑΧ. ΚΑΡΑΜΑΝΛΗΣ: </w:t>
      </w:r>
      <w:r>
        <w:rPr>
          <w:rFonts w:eastAsia="Times New Roman" w:cs="Times New Roman"/>
          <w:szCs w:val="24"/>
        </w:rPr>
        <w:t>Γιατί εμείς μιλάμε για οκτώ και δέκα λεπτά, δηλαδή;</w:t>
      </w:r>
    </w:p>
    <w:p w14:paraId="5218DD1F" w14:textId="77777777" w:rsidR="00BE48FC" w:rsidRDefault="008F016C">
      <w:pPr>
        <w:spacing w:line="600" w:lineRule="auto"/>
        <w:ind w:firstLine="720"/>
        <w:jc w:val="both"/>
        <w:rPr>
          <w:rFonts w:eastAsia="Times New Roman" w:cs="Times New Roman"/>
          <w:szCs w:val="24"/>
        </w:rPr>
      </w:pPr>
      <w:r>
        <w:rPr>
          <w:rFonts w:eastAsia="Times New Roman" w:cs="Times New Roman"/>
          <w:b/>
          <w:szCs w:val="24"/>
        </w:rPr>
        <w:t>ΓΕΩΡΓΙΟΣ ΜΑΥΡΩΤ</w:t>
      </w:r>
      <w:r>
        <w:rPr>
          <w:rFonts w:eastAsia="Times New Roman" w:cs="Times New Roman"/>
          <w:b/>
          <w:szCs w:val="24"/>
        </w:rPr>
        <w:t xml:space="preserve">ΑΣ: </w:t>
      </w:r>
      <w:r>
        <w:rPr>
          <w:rFonts w:eastAsia="Times New Roman" w:cs="Times New Roman"/>
          <w:szCs w:val="24"/>
        </w:rPr>
        <w:t>Είμαστε στον χρόνο μας, κύριε Πρόεδρε.</w:t>
      </w:r>
    </w:p>
    <w:p w14:paraId="5218DD20" w14:textId="77777777" w:rsidR="00BE48FC" w:rsidRDefault="008F016C">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Εσείς, κύριε Μαυρωτά, μπορεί. Όλοι οι συνάδελφοι σέβεστε </w:t>
      </w:r>
      <w:r>
        <w:rPr>
          <w:rFonts w:eastAsia="Times New Roman" w:cs="Times New Roman"/>
          <w:szCs w:val="24"/>
        </w:rPr>
        <w:t xml:space="preserve">κατά </w:t>
      </w:r>
      <w:r>
        <w:rPr>
          <w:rFonts w:eastAsia="Times New Roman" w:cs="Times New Roman"/>
          <w:szCs w:val="24"/>
        </w:rPr>
        <w:t xml:space="preserve">100% τον χρόνο που σας δίνεται; </w:t>
      </w:r>
    </w:p>
    <w:p w14:paraId="5218DD21" w14:textId="77777777" w:rsidR="00BE48FC" w:rsidRDefault="008F016C">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Εδώ είναι στο 280%!</w:t>
      </w:r>
    </w:p>
    <w:p w14:paraId="5218DD22" w14:textId="77777777" w:rsidR="00BE48FC" w:rsidRDefault="008F016C">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Σας παρακαλώ </w:t>
      </w:r>
      <w:r>
        <w:rPr>
          <w:rFonts w:eastAsia="Times New Roman" w:cs="Times New Roman"/>
          <w:szCs w:val="24"/>
        </w:rPr>
        <w:t>πολύ! Αφήστε να ολοκληρώσουμε. Μη δημιουργούμε τώρα εντυπώσεις</w:t>
      </w:r>
      <w:r>
        <w:rPr>
          <w:rFonts w:eastAsia="Times New Roman" w:cs="Times New Roman"/>
          <w:szCs w:val="24"/>
        </w:rPr>
        <w:t>,</w:t>
      </w:r>
      <w:r>
        <w:rPr>
          <w:rFonts w:eastAsia="Times New Roman" w:cs="Times New Roman"/>
          <w:szCs w:val="24"/>
        </w:rPr>
        <w:t xml:space="preserve"> χρονιάρες μέρες! Έλεος!</w:t>
      </w:r>
    </w:p>
    <w:p w14:paraId="5218DD23" w14:textId="77777777" w:rsidR="00BE48FC" w:rsidRDefault="008F016C">
      <w:pPr>
        <w:spacing w:line="600" w:lineRule="auto"/>
        <w:ind w:firstLine="720"/>
        <w:jc w:val="both"/>
        <w:rPr>
          <w:rFonts w:eastAsia="Times New Roman" w:cs="Times New Roman"/>
          <w:szCs w:val="24"/>
        </w:rPr>
      </w:pPr>
      <w:r>
        <w:rPr>
          <w:rFonts w:eastAsia="Times New Roman" w:cs="Times New Roman"/>
          <w:szCs w:val="24"/>
        </w:rPr>
        <w:t>Κύριε Υπουργέ, παρακαλώ, ολοκληρώστε.</w:t>
      </w:r>
    </w:p>
    <w:p w14:paraId="5218DD24" w14:textId="77777777" w:rsidR="00BE48FC" w:rsidRDefault="008F016C">
      <w:pPr>
        <w:spacing w:line="600" w:lineRule="auto"/>
        <w:ind w:firstLine="720"/>
        <w:jc w:val="both"/>
        <w:rPr>
          <w:rFonts w:eastAsia="Times New Roman" w:cs="Times New Roman"/>
          <w:szCs w:val="24"/>
        </w:rPr>
      </w:pPr>
      <w:r>
        <w:rPr>
          <w:rFonts w:eastAsia="Times New Roman" w:cs="Times New Roman"/>
          <w:b/>
          <w:szCs w:val="24"/>
        </w:rPr>
        <w:t xml:space="preserve">ΧΡΗΣΤΟΣ ΣΠΙΡΤΖΗΣ (Υπουργός Υποδομών και Μεταφορών): </w:t>
      </w:r>
      <w:r>
        <w:rPr>
          <w:rFonts w:eastAsia="Times New Roman" w:cs="Times New Roman"/>
          <w:szCs w:val="24"/>
        </w:rPr>
        <w:t>Είναι και Χριστούγεννα και πρέπει να έχετε μια άλλη διάθεση.</w:t>
      </w:r>
    </w:p>
    <w:p w14:paraId="5218DD25" w14:textId="77777777" w:rsidR="00BE48FC" w:rsidRDefault="008F016C">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Τ</w:t>
      </w:r>
      <w:r w:rsidRPr="00E3605A">
        <w:rPr>
          <w:rFonts w:eastAsia="Times New Roman"/>
          <w:color w:val="212121"/>
          <w:szCs w:val="24"/>
          <w:shd w:val="clear" w:color="auto" w:fill="FFFFFF"/>
        </w:rPr>
        <w:t>ο συμπέρασμα της</w:t>
      </w:r>
      <w:r w:rsidRPr="00E3605A">
        <w:rPr>
          <w:rFonts w:eastAsia="Times New Roman"/>
          <w:color w:val="212121"/>
          <w:szCs w:val="24"/>
          <w:shd w:val="clear" w:color="auto" w:fill="FFFFFF"/>
        </w:rPr>
        <w:t xml:space="preserve"> συζήτησης ε</w:t>
      </w:r>
      <w:r>
        <w:rPr>
          <w:rFonts w:eastAsia="Times New Roman"/>
          <w:color w:val="212121"/>
          <w:szCs w:val="24"/>
          <w:shd w:val="clear" w:color="auto" w:fill="FFFFFF"/>
        </w:rPr>
        <w:t>ίναι ότι έχει απόλυτο δίκιο ο Πρ</w:t>
      </w:r>
      <w:r w:rsidRPr="00E3605A">
        <w:rPr>
          <w:rFonts w:eastAsia="Times New Roman"/>
          <w:color w:val="212121"/>
          <w:szCs w:val="24"/>
          <w:shd w:val="clear" w:color="auto" w:fill="FFFFFF"/>
        </w:rPr>
        <w:t>ωθυπουργός Αλέξης Τσίπρας</w:t>
      </w:r>
      <w:r>
        <w:rPr>
          <w:rFonts w:eastAsia="Times New Roman"/>
          <w:color w:val="212121"/>
          <w:szCs w:val="24"/>
          <w:shd w:val="clear" w:color="auto" w:fill="FFFFFF"/>
        </w:rPr>
        <w:t xml:space="preserve">. </w:t>
      </w:r>
      <w:r w:rsidRPr="00E3605A">
        <w:rPr>
          <w:rFonts w:eastAsia="Times New Roman"/>
          <w:color w:val="212121"/>
          <w:szCs w:val="24"/>
          <w:shd w:val="clear" w:color="auto" w:fill="FFFFFF"/>
        </w:rPr>
        <w:t xml:space="preserve">Αυτά είναι ακροδεξιές </w:t>
      </w:r>
      <w:r>
        <w:rPr>
          <w:rFonts w:eastAsia="Times New Roman"/>
          <w:color w:val="212121"/>
          <w:szCs w:val="24"/>
          <w:shd w:val="clear" w:color="auto" w:fill="FFFFFF"/>
        </w:rPr>
        <w:t>αντιλήψεις</w:t>
      </w:r>
      <w:r>
        <w:rPr>
          <w:rFonts w:eastAsia="Times New Roman"/>
          <w:color w:val="212121"/>
          <w:szCs w:val="24"/>
          <w:shd w:val="clear" w:color="auto" w:fill="FFFFFF"/>
        </w:rPr>
        <w:t>,</w:t>
      </w:r>
      <w:r>
        <w:rPr>
          <w:rFonts w:eastAsia="Times New Roman"/>
          <w:color w:val="212121"/>
          <w:szCs w:val="24"/>
          <w:shd w:val="clear" w:color="auto" w:fill="FFFFFF"/>
        </w:rPr>
        <w:t xml:space="preserve"> που δεν μας αφορούν. Ε</w:t>
      </w:r>
      <w:r w:rsidRPr="00E3605A">
        <w:rPr>
          <w:rFonts w:eastAsia="Times New Roman"/>
          <w:color w:val="212121"/>
          <w:szCs w:val="24"/>
          <w:shd w:val="clear" w:color="auto" w:fill="FFFFFF"/>
        </w:rPr>
        <w:t xml:space="preserve">μείς </w:t>
      </w:r>
      <w:r>
        <w:rPr>
          <w:rFonts w:eastAsia="Times New Roman"/>
          <w:color w:val="212121"/>
          <w:szCs w:val="24"/>
          <w:shd w:val="clear" w:color="auto" w:fill="FFFFFF"/>
        </w:rPr>
        <w:t xml:space="preserve">δεν </w:t>
      </w:r>
      <w:r w:rsidRPr="00E3605A">
        <w:rPr>
          <w:rFonts w:eastAsia="Times New Roman"/>
          <w:color w:val="212121"/>
          <w:szCs w:val="24"/>
          <w:shd w:val="clear" w:color="auto" w:fill="FFFFFF"/>
        </w:rPr>
        <w:t xml:space="preserve">θέλουμε και ο ελληνικός λαός δεν θα επιτρέψει να έρθετε στην κυβέρνηση </w:t>
      </w:r>
      <w:r>
        <w:rPr>
          <w:rFonts w:eastAsia="Times New Roman"/>
          <w:color w:val="212121"/>
          <w:szCs w:val="24"/>
          <w:shd w:val="clear" w:color="auto" w:fill="FFFFFF"/>
        </w:rPr>
        <w:t xml:space="preserve">γι’ αυτά που κάνατε στη χώρα </w:t>
      </w:r>
      <w:r w:rsidRPr="00E3605A">
        <w:rPr>
          <w:rFonts w:eastAsia="Times New Roman"/>
          <w:color w:val="212121"/>
          <w:szCs w:val="24"/>
          <w:shd w:val="clear" w:color="auto" w:fill="FFFFFF"/>
        </w:rPr>
        <w:t xml:space="preserve">και θέλετε να </w:t>
      </w:r>
      <w:r>
        <w:rPr>
          <w:rFonts w:eastAsia="Times New Roman"/>
          <w:color w:val="212121"/>
          <w:szCs w:val="24"/>
          <w:shd w:val="clear" w:color="auto" w:fill="FFFFFF"/>
        </w:rPr>
        <w:t>τα συν</w:t>
      </w:r>
      <w:r>
        <w:rPr>
          <w:rFonts w:eastAsia="Times New Roman"/>
          <w:color w:val="212121"/>
          <w:szCs w:val="24"/>
          <w:shd w:val="clear" w:color="auto" w:fill="FFFFFF"/>
        </w:rPr>
        <w:t>εχίσετε. Δεν</w:t>
      </w:r>
      <w:r w:rsidRPr="00E3605A">
        <w:rPr>
          <w:rFonts w:eastAsia="Times New Roman"/>
          <w:color w:val="212121"/>
          <w:szCs w:val="24"/>
          <w:shd w:val="clear" w:color="auto" w:fill="FFFFFF"/>
        </w:rPr>
        <w:t xml:space="preserve"> θα κουραστούμε να λέμε </w:t>
      </w:r>
      <w:r>
        <w:rPr>
          <w:rFonts w:eastAsia="Times New Roman"/>
          <w:color w:val="212121"/>
          <w:szCs w:val="24"/>
          <w:shd w:val="clear" w:color="auto" w:fill="FFFFFF"/>
        </w:rPr>
        <w:t>-</w:t>
      </w:r>
      <w:r w:rsidRPr="00E3605A">
        <w:rPr>
          <w:rFonts w:eastAsia="Times New Roman"/>
          <w:color w:val="212121"/>
          <w:szCs w:val="24"/>
          <w:shd w:val="clear" w:color="auto" w:fill="FFFFFF"/>
        </w:rPr>
        <w:t xml:space="preserve">και ευχαριστούμε που εν μέρει </w:t>
      </w:r>
      <w:r>
        <w:rPr>
          <w:rFonts w:eastAsia="Times New Roman"/>
          <w:color w:val="212121"/>
          <w:szCs w:val="24"/>
          <w:shd w:val="clear" w:color="auto" w:fill="FFFFFF"/>
        </w:rPr>
        <w:t>αποδέχεστε αυτήν την αρχή-</w:t>
      </w:r>
      <w:r w:rsidRPr="00E3605A">
        <w:rPr>
          <w:rFonts w:eastAsia="Times New Roman"/>
          <w:color w:val="212121"/>
          <w:szCs w:val="24"/>
          <w:shd w:val="clear" w:color="auto" w:fill="FFFFFF"/>
        </w:rPr>
        <w:t xml:space="preserve"> ότι τα έργα δεν ανήκουν σε κα</w:t>
      </w:r>
      <w:r>
        <w:rPr>
          <w:rFonts w:eastAsia="Times New Roman"/>
          <w:color w:val="212121"/>
          <w:szCs w:val="24"/>
          <w:shd w:val="clear" w:color="auto" w:fill="FFFFFF"/>
        </w:rPr>
        <w:t>μ</w:t>
      </w:r>
      <w:r w:rsidRPr="00E3605A">
        <w:rPr>
          <w:rFonts w:eastAsia="Times New Roman"/>
          <w:color w:val="212121"/>
          <w:szCs w:val="24"/>
          <w:shd w:val="clear" w:color="auto" w:fill="FFFFFF"/>
        </w:rPr>
        <w:t>μία κυβέρνηση</w:t>
      </w:r>
      <w:r>
        <w:rPr>
          <w:rFonts w:eastAsia="Times New Roman"/>
          <w:color w:val="212121"/>
          <w:szCs w:val="24"/>
          <w:shd w:val="clear" w:color="auto" w:fill="FFFFFF"/>
        </w:rPr>
        <w:t>,</w:t>
      </w:r>
      <w:r w:rsidRPr="00E3605A">
        <w:rPr>
          <w:rFonts w:eastAsia="Times New Roman"/>
          <w:color w:val="212121"/>
          <w:szCs w:val="24"/>
          <w:shd w:val="clear" w:color="auto" w:fill="FFFFFF"/>
        </w:rPr>
        <w:t xml:space="preserve"> σε κανένα</w:t>
      </w:r>
      <w:r>
        <w:rPr>
          <w:rFonts w:eastAsia="Times New Roman"/>
          <w:color w:val="212121"/>
          <w:szCs w:val="24"/>
          <w:shd w:val="clear" w:color="auto" w:fill="FFFFFF"/>
        </w:rPr>
        <w:t xml:space="preserve">ν </w:t>
      </w:r>
      <w:r>
        <w:rPr>
          <w:rFonts w:eastAsia="Times New Roman"/>
          <w:color w:val="212121"/>
          <w:szCs w:val="24"/>
          <w:shd w:val="clear" w:color="auto" w:fill="FFFFFF"/>
        </w:rPr>
        <w:t>Υ</w:t>
      </w:r>
      <w:r w:rsidRPr="00E3605A">
        <w:rPr>
          <w:rFonts w:eastAsia="Times New Roman"/>
          <w:color w:val="212121"/>
          <w:szCs w:val="24"/>
          <w:shd w:val="clear" w:color="auto" w:fill="FFFFFF"/>
        </w:rPr>
        <w:t>πουργό</w:t>
      </w:r>
      <w:r>
        <w:rPr>
          <w:rFonts w:eastAsia="Times New Roman"/>
          <w:color w:val="212121"/>
          <w:szCs w:val="24"/>
          <w:shd w:val="clear" w:color="auto" w:fill="FFFFFF"/>
        </w:rPr>
        <w:t>,</w:t>
      </w:r>
      <w:r w:rsidRPr="00E3605A">
        <w:rPr>
          <w:rFonts w:eastAsia="Times New Roman"/>
          <w:color w:val="212121"/>
          <w:szCs w:val="24"/>
          <w:shd w:val="clear" w:color="auto" w:fill="FFFFFF"/>
        </w:rPr>
        <w:t xml:space="preserve"> περιφερειάρχη</w:t>
      </w:r>
      <w:r>
        <w:rPr>
          <w:rFonts w:eastAsia="Times New Roman"/>
          <w:color w:val="212121"/>
          <w:szCs w:val="24"/>
          <w:shd w:val="clear" w:color="auto" w:fill="FFFFFF"/>
        </w:rPr>
        <w:t xml:space="preserve"> ή δήμαρχο. Α</w:t>
      </w:r>
      <w:r w:rsidRPr="00E3605A">
        <w:rPr>
          <w:rFonts w:eastAsia="Times New Roman"/>
          <w:color w:val="212121"/>
          <w:szCs w:val="24"/>
          <w:shd w:val="clear" w:color="auto" w:fill="FFFFFF"/>
        </w:rPr>
        <w:t>νήκουν στο</w:t>
      </w:r>
      <w:r>
        <w:rPr>
          <w:rFonts w:eastAsia="Times New Roman"/>
          <w:color w:val="212121"/>
          <w:szCs w:val="24"/>
          <w:shd w:val="clear" w:color="auto" w:fill="FFFFFF"/>
        </w:rPr>
        <w:t>ν ελληνικό λαό</w:t>
      </w:r>
      <w:r>
        <w:rPr>
          <w:rFonts w:eastAsia="Times New Roman"/>
          <w:color w:val="212121"/>
          <w:szCs w:val="24"/>
          <w:shd w:val="clear" w:color="auto" w:fill="FFFFFF"/>
        </w:rPr>
        <w:t>,</w:t>
      </w:r>
      <w:r>
        <w:rPr>
          <w:rFonts w:eastAsia="Times New Roman"/>
          <w:color w:val="212121"/>
          <w:szCs w:val="24"/>
          <w:shd w:val="clear" w:color="auto" w:fill="FFFFFF"/>
        </w:rPr>
        <w:t xml:space="preserve"> που τα πληρώνει. Ε</w:t>
      </w:r>
      <w:r w:rsidRPr="00E3605A">
        <w:rPr>
          <w:rFonts w:eastAsia="Times New Roman"/>
          <w:color w:val="212121"/>
          <w:szCs w:val="24"/>
          <w:shd w:val="clear" w:color="auto" w:fill="FFFFFF"/>
        </w:rPr>
        <w:t>μείς κρινόμαστε για την απο</w:t>
      </w:r>
      <w:r w:rsidRPr="00E3605A">
        <w:rPr>
          <w:rFonts w:eastAsia="Times New Roman"/>
          <w:color w:val="212121"/>
          <w:szCs w:val="24"/>
          <w:shd w:val="clear" w:color="auto" w:fill="FFFFFF"/>
        </w:rPr>
        <w:t>τελεσματικότητα</w:t>
      </w:r>
      <w:r>
        <w:rPr>
          <w:rFonts w:eastAsia="Times New Roman"/>
          <w:color w:val="212121"/>
          <w:szCs w:val="24"/>
          <w:shd w:val="clear" w:color="auto" w:fill="FFFFFF"/>
        </w:rPr>
        <w:t>,</w:t>
      </w:r>
      <w:r w:rsidRPr="00E3605A">
        <w:rPr>
          <w:rFonts w:eastAsia="Times New Roman"/>
          <w:color w:val="212121"/>
          <w:szCs w:val="24"/>
          <w:shd w:val="clear" w:color="auto" w:fill="FFFFFF"/>
        </w:rPr>
        <w:t xml:space="preserve"> </w:t>
      </w:r>
      <w:r>
        <w:rPr>
          <w:rFonts w:eastAsia="Times New Roman"/>
          <w:color w:val="212121"/>
          <w:szCs w:val="24"/>
          <w:shd w:val="clear" w:color="auto" w:fill="FFFFFF"/>
        </w:rPr>
        <w:t>τη</w:t>
      </w:r>
      <w:r w:rsidRPr="00E3605A">
        <w:rPr>
          <w:rFonts w:eastAsia="Times New Roman"/>
          <w:color w:val="212121"/>
          <w:szCs w:val="24"/>
          <w:shd w:val="clear" w:color="auto" w:fill="FFFFFF"/>
        </w:rPr>
        <w:t xml:space="preserve"> διαφάνεια και </w:t>
      </w:r>
      <w:r>
        <w:rPr>
          <w:rFonts w:eastAsia="Times New Roman"/>
          <w:color w:val="212121"/>
          <w:szCs w:val="24"/>
          <w:shd w:val="clear" w:color="auto" w:fill="FFFFFF"/>
        </w:rPr>
        <w:t xml:space="preserve">το κόστος των έργων </w:t>
      </w:r>
      <w:r w:rsidRPr="00E3605A">
        <w:rPr>
          <w:rFonts w:eastAsia="Times New Roman"/>
          <w:color w:val="212121"/>
          <w:szCs w:val="24"/>
          <w:shd w:val="clear" w:color="auto" w:fill="FFFFFF"/>
        </w:rPr>
        <w:t>από το</w:t>
      </w:r>
      <w:r>
        <w:rPr>
          <w:rFonts w:eastAsia="Times New Roman"/>
          <w:color w:val="212121"/>
          <w:szCs w:val="24"/>
          <w:shd w:val="clear" w:color="auto" w:fill="FFFFFF"/>
        </w:rPr>
        <w:t>ν</w:t>
      </w:r>
      <w:r w:rsidRPr="00E3605A">
        <w:rPr>
          <w:rFonts w:eastAsia="Times New Roman"/>
          <w:color w:val="212121"/>
          <w:szCs w:val="24"/>
          <w:shd w:val="clear" w:color="auto" w:fill="FFFFFF"/>
        </w:rPr>
        <w:t xml:space="preserve"> μοναδικό ιδιοκτήτη και των έργων και τ</w:t>
      </w:r>
      <w:r>
        <w:rPr>
          <w:rFonts w:eastAsia="Times New Roman"/>
          <w:color w:val="212121"/>
          <w:szCs w:val="24"/>
          <w:shd w:val="clear" w:color="auto" w:fill="FFFFFF"/>
        </w:rPr>
        <w:t>ον</w:t>
      </w:r>
      <w:r w:rsidRPr="00E3605A">
        <w:rPr>
          <w:rFonts w:eastAsia="Times New Roman"/>
          <w:color w:val="212121"/>
          <w:szCs w:val="24"/>
          <w:shd w:val="clear" w:color="auto" w:fill="FFFFFF"/>
        </w:rPr>
        <w:t xml:space="preserve"> μοναδικό εν</w:t>
      </w:r>
      <w:r>
        <w:rPr>
          <w:rFonts w:eastAsia="Times New Roman"/>
          <w:color w:val="212121"/>
          <w:szCs w:val="24"/>
          <w:shd w:val="clear" w:color="auto" w:fill="FFFFFF"/>
        </w:rPr>
        <w:t>τολέα που έχουμε εμείς -και όχι εσείς-</w:t>
      </w:r>
      <w:r w:rsidRPr="00E3605A">
        <w:rPr>
          <w:rFonts w:eastAsia="Times New Roman"/>
          <w:color w:val="212121"/>
          <w:szCs w:val="24"/>
          <w:shd w:val="clear" w:color="auto" w:fill="FFFFFF"/>
        </w:rPr>
        <w:t xml:space="preserve"> τον ελληνικό λαό</w:t>
      </w:r>
      <w:r>
        <w:rPr>
          <w:rFonts w:eastAsia="Times New Roman"/>
          <w:color w:val="212121"/>
          <w:szCs w:val="24"/>
          <w:shd w:val="clear" w:color="auto" w:fill="FFFFFF"/>
        </w:rPr>
        <w:t>.</w:t>
      </w:r>
    </w:p>
    <w:p w14:paraId="5218DD26" w14:textId="77777777" w:rsidR="00BE48FC" w:rsidRDefault="008F016C">
      <w:pPr>
        <w:spacing w:line="600" w:lineRule="auto"/>
        <w:ind w:firstLine="720"/>
        <w:jc w:val="both"/>
        <w:rPr>
          <w:rFonts w:eastAsia="Times New Roman"/>
          <w:color w:val="212121"/>
          <w:szCs w:val="24"/>
          <w:shd w:val="clear" w:color="auto" w:fill="FFFFFF"/>
        </w:rPr>
      </w:pPr>
      <w:r w:rsidRPr="00E3605A">
        <w:rPr>
          <w:rFonts w:eastAsia="Times New Roman"/>
          <w:color w:val="212121"/>
          <w:szCs w:val="24"/>
          <w:shd w:val="clear" w:color="auto" w:fill="FFFFFF"/>
        </w:rPr>
        <w:t xml:space="preserve"> Ευχαριστώ πολύ</w:t>
      </w:r>
      <w:r>
        <w:rPr>
          <w:rFonts w:eastAsia="Times New Roman"/>
          <w:color w:val="212121"/>
          <w:szCs w:val="24"/>
          <w:shd w:val="clear" w:color="auto" w:fill="FFFFFF"/>
        </w:rPr>
        <w:t>.</w:t>
      </w:r>
    </w:p>
    <w:p w14:paraId="5218DD27" w14:textId="77777777" w:rsidR="00BE48FC" w:rsidRDefault="008F016C">
      <w:pPr>
        <w:spacing w:line="600" w:lineRule="auto"/>
        <w:ind w:firstLine="720"/>
        <w:jc w:val="both"/>
        <w:rPr>
          <w:rFonts w:eastAsia="Times New Roman"/>
          <w:color w:val="212121"/>
          <w:szCs w:val="24"/>
          <w:shd w:val="clear" w:color="auto" w:fill="FFFFFF"/>
        </w:rPr>
      </w:pPr>
      <w:r w:rsidRPr="00E3605A">
        <w:rPr>
          <w:rFonts w:eastAsia="Times New Roman"/>
          <w:color w:val="212121"/>
          <w:szCs w:val="24"/>
          <w:shd w:val="clear" w:color="auto" w:fill="FFFFFF"/>
        </w:rPr>
        <w:t xml:space="preserve"> </w:t>
      </w:r>
      <w:r w:rsidRPr="00F97861">
        <w:rPr>
          <w:rFonts w:eastAsia="Times New Roman"/>
          <w:b/>
          <w:color w:val="212121"/>
          <w:szCs w:val="24"/>
          <w:shd w:val="clear" w:color="auto" w:fill="FFFFFF"/>
        </w:rPr>
        <w:t>ΠΡΟΕΔΡΕΥΩΝ (Μάριος Γεωργιάδης):</w:t>
      </w:r>
      <w:r>
        <w:rPr>
          <w:rFonts w:eastAsia="Times New Roman"/>
          <w:color w:val="212121"/>
          <w:szCs w:val="24"/>
          <w:shd w:val="clear" w:color="auto" w:fill="FFFFFF"/>
        </w:rPr>
        <w:t xml:space="preserve"> Ευχαριστούμε, τον κύριο Υπουργό.</w:t>
      </w:r>
    </w:p>
    <w:p w14:paraId="5218DD28" w14:textId="77777777" w:rsidR="00BE48FC" w:rsidRDefault="008F016C">
      <w:pPr>
        <w:spacing w:line="600" w:lineRule="auto"/>
        <w:ind w:firstLine="720"/>
        <w:jc w:val="both"/>
        <w:rPr>
          <w:rFonts w:eastAsia="Times New Roman"/>
          <w:color w:val="212121"/>
          <w:szCs w:val="24"/>
          <w:shd w:val="clear" w:color="auto" w:fill="FFFFFF"/>
        </w:rPr>
      </w:pPr>
      <w:r>
        <w:rPr>
          <w:rFonts w:eastAsia="Times New Roman" w:cs="Times New Roman"/>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w:t>
      </w:r>
      <w:r>
        <w:rPr>
          <w:rFonts w:eastAsia="Times New Roman" w:cs="Times New Roman"/>
        </w:rPr>
        <w:t xml:space="preserve">τον τρόπο οργάνωσης και λειτουργίας της Βουλής, πενήντα μαθήτριες και μαθητές και τρεις εκπαιδευτικοί συνοδοί τους από το </w:t>
      </w:r>
      <w:r w:rsidRPr="005829E4">
        <w:rPr>
          <w:rFonts w:eastAsia="Times New Roman" w:cs="Times New Roman"/>
        </w:rPr>
        <w:t>2ο</w:t>
      </w:r>
      <w:r>
        <w:rPr>
          <w:rFonts w:eastAsia="Times New Roman" w:cs="Times New Roman"/>
        </w:rPr>
        <w:t xml:space="preserve"> Γυμνάσιο Τυρνάβου Λάρισας. </w:t>
      </w:r>
    </w:p>
    <w:p w14:paraId="5218DD29" w14:textId="77777777" w:rsidR="00BE48FC" w:rsidRDefault="008F016C">
      <w:pPr>
        <w:spacing w:line="600" w:lineRule="auto"/>
        <w:ind w:left="360" w:firstLine="360"/>
        <w:jc w:val="both"/>
        <w:rPr>
          <w:rFonts w:eastAsia="Times New Roman" w:cs="Times New Roman"/>
        </w:rPr>
      </w:pPr>
      <w:r>
        <w:rPr>
          <w:rFonts w:eastAsia="Times New Roman" w:cs="Times New Roman"/>
        </w:rPr>
        <w:t>Η Βουλή τούς καλωσορίζει. Ευχαριστούμε</w:t>
      </w:r>
      <w:r>
        <w:rPr>
          <w:rFonts w:eastAsia="Times New Roman" w:cs="Times New Roman"/>
        </w:rPr>
        <w:t>,</w:t>
      </w:r>
      <w:r>
        <w:rPr>
          <w:rFonts w:eastAsia="Times New Roman" w:cs="Times New Roman"/>
        </w:rPr>
        <w:t xml:space="preserve"> που είστε εδώ και σας ευχόμαστε καλές γιορτές να έχετε.</w:t>
      </w:r>
    </w:p>
    <w:p w14:paraId="5218DD2A" w14:textId="77777777" w:rsidR="00BE48FC" w:rsidRDefault="008F016C">
      <w:pPr>
        <w:spacing w:line="600" w:lineRule="auto"/>
        <w:ind w:firstLine="709"/>
        <w:jc w:val="center"/>
        <w:rPr>
          <w:rFonts w:eastAsia="Times New Roman" w:cs="Times New Roman"/>
        </w:rPr>
      </w:pPr>
      <w:r>
        <w:rPr>
          <w:rFonts w:eastAsia="Times New Roman" w:cs="Times New Roman"/>
        </w:rPr>
        <w:t>(Χειροκ</w:t>
      </w:r>
      <w:r>
        <w:rPr>
          <w:rFonts w:eastAsia="Times New Roman" w:cs="Times New Roman"/>
        </w:rPr>
        <w:t>ροτήματα απ’ όλες τις πτέρυγες της Βουλής)</w:t>
      </w:r>
    </w:p>
    <w:p w14:paraId="5218DD2B" w14:textId="77777777" w:rsidR="00BE48FC" w:rsidRDefault="008F016C">
      <w:pPr>
        <w:spacing w:line="600" w:lineRule="auto"/>
        <w:ind w:firstLine="720"/>
        <w:jc w:val="both"/>
        <w:rPr>
          <w:rFonts w:eastAsia="Times New Roman"/>
          <w:color w:val="000000"/>
          <w:szCs w:val="24"/>
          <w:shd w:val="clear" w:color="auto" w:fill="FFFFFF"/>
        </w:rPr>
      </w:pPr>
      <w:r>
        <w:rPr>
          <w:rFonts w:eastAsia="Times New Roman"/>
          <w:color w:val="212121"/>
          <w:szCs w:val="24"/>
          <w:shd w:val="clear" w:color="auto" w:fill="FFFFFF"/>
        </w:rPr>
        <w:t>Κ</w:t>
      </w:r>
      <w:r w:rsidRPr="00E3605A">
        <w:rPr>
          <w:rFonts w:eastAsia="Times New Roman"/>
          <w:color w:val="212121"/>
          <w:szCs w:val="24"/>
          <w:shd w:val="clear" w:color="auto" w:fill="FFFFFF"/>
        </w:rPr>
        <w:t xml:space="preserve">ηρύσσεται περαιωμένη </w:t>
      </w:r>
      <w:r>
        <w:rPr>
          <w:rFonts w:eastAsia="Times New Roman"/>
          <w:color w:val="212121"/>
          <w:szCs w:val="24"/>
          <w:shd w:val="clear" w:color="auto" w:fill="FFFFFF"/>
        </w:rPr>
        <w:t xml:space="preserve">η </w:t>
      </w:r>
      <w:r w:rsidRPr="00E3605A">
        <w:rPr>
          <w:rFonts w:eastAsia="Times New Roman"/>
          <w:color w:val="212121"/>
          <w:szCs w:val="24"/>
          <w:shd w:val="clear" w:color="auto" w:fill="FFFFFF"/>
        </w:rPr>
        <w:t>συζήτηση επί της αρχής</w:t>
      </w:r>
      <w:r>
        <w:rPr>
          <w:rFonts w:eastAsia="Times New Roman"/>
          <w:color w:val="212121"/>
          <w:szCs w:val="24"/>
          <w:shd w:val="clear" w:color="auto" w:fill="FFFFFF"/>
        </w:rPr>
        <w:t xml:space="preserve"> και επί</w:t>
      </w:r>
      <w:r w:rsidRPr="00E3605A">
        <w:rPr>
          <w:rFonts w:eastAsia="Times New Roman"/>
          <w:color w:val="212121"/>
          <w:szCs w:val="24"/>
          <w:shd w:val="clear" w:color="auto" w:fill="FFFFFF"/>
        </w:rPr>
        <w:t xml:space="preserve"> των άρθρων του σχεδίου νόμ</w:t>
      </w:r>
      <w:r>
        <w:rPr>
          <w:rFonts w:eastAsia="Times New Roman"/>
          <w:color w:val="212121"/>
          <w:szCs w:val="24"/>
          <w:shd w:val="clear" w:color="auto" w:fill="FFFFFF"/>
        </w:rPr>
        <w:t>ου του Υπουργείου Υποδομών και Μ</w:t>
      </w:r>
      <w:r w:rsidRPr="00E3605A">
        <w:rPr>
          <w:rFonts w:eastAsia="Times New Roman"/>
          <w:color w:val="212121"/>
          <w:szCs w:val="24"/>
          <w:shd w:val="clear" w:color="auto" w:fill="FFFFFF"/>
        </w:rPr>
        <w:t>εταφορών</w:t>
      </w:r>
      <w:r>
        <w:rPr>
          <w:rFonts w:eastAsia="Times New Roman"/>
          <w:color w:val="212121"/>
          <w:szCs w:val="24"/>
          <w:shd w:val="clear" w:color="auto" w:fill="FFFFFF"/>
        </w:rPr>
        <w:t>: «</w:t>
      </w:r>
      <w:r w:rsidRPr="00AE298F">
        <w:rPr>
          <w:rFonts w:eastAsia="Times New Roman"/>
          <w:color w:val="000000"/>
          <w:szCs w:val="24"/>
          <w:shd w:val="clear" w:color="auto" w:fill="FFFFFF"/>
        </w:rPr>
        <w:t>Κύρωση της από 11.12.2018 Συμφωνίας Τροποποίησης Διατάξεων της από 31 Μαΐου 2007 Σύμβασης</w:t>
      </w:r>
      <w:r w:rsidRPr="00AE298F">
        <w:rPr>
          <w:rFonts w:eastAsia="Times New Roman"/>
          <w:color w:val="000000"/>
          <w:szCs w:val="24"/>
          <w:shd w:val="clear" w:color="auto" w:fill="FFFFFF"/>
        </w:rPr>
        <w:t xml:space="preserve"> Παραχώρησης για το Έργο «Μελέτη, Κατασκευή, Χρηματοδότηση, Λειτουργία, Συντήρηση και Εκμετάλλευση του Αυτοκινητοδρόμου Κεντρικής Ελλάδος (Ε65)», που κυρώθηκε με τον ν.3597/2007 (Α΄168), όπως αυτή τροποποιήθηκε: α) με την από 28.11.2013 «Συμφωνία Τροποποίη</w:t>
      </w:r>
      <w:r w:rsidRPr="00AE298F">
        <w:rPr>
          <w:rFonts w:eastAsia="Times New Roman"/>
          <w:color w:val="000000"/>
          <w:szCs w:val="24"/>
          <w:shd w:val="clear" w:color="auto" w:fill="FFFFFF"/>
        </w:rPr>
        <w:t>σης Διατάξεων της Σύμβασης Παραχώρησης» που κυρώθηκε με το άρθρο δεύτερο του ν.4219/2013 «Κύρωση των Συμφωνιών Τροποποίησης των συμβάσεων παραχώρησης των μεγάλων οδικών έργων και ρύθμιση συναφών θεμάτων» (Α΄ 269) και β) με την από 19.12.2013 «Συμφωνία Τροπ</w:t>
      </w:r>
      <w:r w:rsidRPr="00AE298F">
        <w:rPr>
          <w:rFonts w:eastAsia="Times New Roman"/>
          <w:color w:val="000000"/>
          <w:szCs w:val="24"/>
          <w:shd w:val="clear" w:color="auto" w:fill="FFFFFF"/>
        </w:rPr>
        <w:t>οποίησης Διατάξεων της από 28.11.2013 Συμφωνίας Τροποποίησης Διατάξεων Σύμβασης Παραχώρησης» που κυρώθηκε με το άρθρο 44 του ν.4354/2015 «Διαχείριση των μη εξυπηρετούμενων δανείων, μισθολογικές ρυθμίσεις και άλλες επείγουσες διατάξεις εφαρμογής της συμφωνί</w:t>
      </w:r>
      <w:r w:rsidRPr="00AE298F">
        <w:rPr>
          <w:rFonts w:eastAsia="Times New Roman"/>
          <w:color w:val="000000"/>
          <w:szCs w:val="24"/>
          <w:shd w:val="clear" w:color="auto" w:fill="FFFFFF"/>
        </w:rPr>
        <w:t>ας δημοσιονομικών στόχων και διαρθρωτικών μεταρρυθμίσεων» (Α΄176)»</w:t>
      </w:r>
      <w:r>
        <w:rPr>
          <w:rFonts w:eastAsia="Times New Roman"/>
          <w:color w:val="000000"/>
          <w:szCs w:val="24"/>
          <w:shd w:val="clear" w:color="auto" w:fill="FFFFFF"/>
        </w:rPr>
        <w:t>.</w:t>
      </w:r>
    </w:p>
    <w:p w14:paraId="5218DD2C" w14:textId="77777777" w:rsidR="00BE48FC" w:rsidRDefault="008F016C">
      <w:pPr>
        <w:spacing w:line="600" w:lineRule="auto"/>
        <w:ind w:firstLine="720"/>
        <w:jc w:val="both"/>
        <w:rPr>
          <w:rFonts w:eastAsia="Times New Roman"/>
          <w:color w:val="212121"/>
          <w:szCs w:val="24"/>
          <w:shd w:val="clear" w:color="auto" w:fill="FFFFFF"/>
        </w:rPr>
      </w:pPr>
      <w:r>
        <w:rPr>
          <w:rFonts w:eastAsia="Times New Roman"/>
          <w:color w:val="000000"/>
          <w:szCs w:val="24"/>
          <w:shd w:val="clear" w:color="auto" w:fill="FFFFFF"/>
        </w:rPr>
        <w:t>Εισ</w:t>
      </w:r>
      <w:r w:rsidRPr="00E3605A">
        <w:rPr>
          <w:rFonts w:eastAsia="Times New Roman"/>
          <w:color w:val="212121"/>
          <w:szCs w:val="24"/>
          <w:shd w:val="clear" w:color="auto" w:fill="FFFFFF"/>
        </w:rPr>
        <w:t>ερχόμαστε στην ψήφιση επί της αρχής</w:t>
      </w:r>
      <w:r w:rsidRPr="00F97861">
        <w:rPr>
          <w:rFonts w:eastAsia="Times New Roman"/>
          <w:color w:val="212121"/>
          <w:szCs w:val="24"/>
          <w:shd w:val="clear" w:color="auto" w:fill="FFFFFF"/>
        </w:rPr>
        <w:t>,</w:t>
      </w:r>
      <w:r w:rsidRPr="00E3605A">
        <w:rPr>
          <w:rFonts w:eastAsia="Times New Roman"/>
          <w:color w:val="212121"/>
          <w:szCs w:val="24"/>
          <w:shd w:val="clear" w:color="auto" w:fill="FFFFFF"/>
        </w:rPr>
        <w:t xml:space="preserve"> των άρθ</w:t>
      </w:r>
      <w:r>
        <w:rPr>
          <w:rFonts w:eastAsia="Times New Roman"/>
          <w:color w:val="212121"/>
          <w:szCs w:val="24"/>
          <w:shd w:val="clear" w:color="auto" w:fill="FFFFFF"/>
        </w:rPr>
        <w:t>ρων και του συνόλου και η ψήφισή τους</w:t>
      </w:r>
      <w:r w:rsidRPr="00E3605A">
        <w:rPr>
          <w:rFonts w:eastAsia="Times New Roman"/>
          <w:color w:val="212121"/>
          <w:szCs w:val="24"/>
          <w:shd w:val="clear" w:color="auto" w:fill="FFFFFF"/>
        </w:rPr>
        <w:t xml:space="preserve"> θ</w:t>
      </w:r>
      <w:r>
        <w:rPr>
          <w:rFonts w:eastAsia="Times New Roman"/>
          <w:color w:val="212121"/>
          <w:szCs w:val="24"/>
          <w:shd w:val="clear" w:color="auto" w:fill="FFFFFF"/>
        </w:rPr>
        <w:t>α γίνει ξεχωριστά. Ν</w:t>
      </w:r>
      <w:r w:rsidRPr="00E3605A">
        <w:rPr>
          <w:rFonts w:eastAsia="Times New Roman"/>
          <w:color w:val="212121"/>
          <w:szCs w:val="24"/>
          <w:shd w:val="clear" w:color="auto" w:fill="FFFFFF"/>
        </w:rPr>
        <w:t>α ανοίξει</w:t>
      </w:r>
      <w:r>
        <w:rPr>
          <w:rFonts w:eastAsia="Times New Roman"/>
          <w:color w:val="212121"/>
          <w:szCs w:val="24"/>
          <w:shd w:val="clear" w:color="auto" w:fill="FFFFFF"/>
        </w:rPr>
        <w:t xml:space="preserve">, παρακαλώ, </w:t>
      </w:r>
      <w:r w:rsidRPr="00E3605A">
        <w:rPr>
          <w:rFonts w:eastAsia="Times New Roman"/>
          <w:color w:val="212121"/>
          <w:szCs w:val="24"/>
          <w:shd w:val="clear" w:color="auto" w:fill="FFFFFF"/>
        </w:rPr>
        <w:t xml:space="preserve">το σύστημα της </w:t>
      </w:r>
      <w:r>
        <w:rPr>
          <w:rFonts w:eastAsia="Times New Roman"/>
          <w:color w:val="212121"/>
          <w:szCs w:val="24"/>
          <w:shd w:val="clear" w:color="auto" w:fill="FFFFFF"/>
        </w:rPr>
        <w:t>ηλεκτρονικής ψηφοφορίας και όσο</w:t>
      </w:r>
      <w:r w:rsidRPr="00E3605A">
        <w:rPr>
          <w:rFonts w:eastAsia="Times New Roman"/>
          <w:color w:val="212121"/>
          <w:szCs w:val="24"/>
          <w:shd w:val="clear" w:color="auto" w:fill="FFFFFF"/>
        </w:rPr>
        <w:t xml:space="preserve"> </w:t>
      </w:r>
      <w:r>
        <w:rPr>
          <w:rFonts w:eastAsia="Times New Roman"/>
          <w:color w:val="212121"/>
          <w:szCs w:val="24"/>
          <w:shd w:val="clear" w:color="auto" w:fill="FFFFFF"/>
        </w:rPr>
        <w:t xml:space="preserve">είναι </w:t>
      </w:r>
      <w:r w:rsidRPr="00E3605A">
        <w:rPr>
          <w:rFonts w:eastAsia="Times New Roman"/>
          <w:color w:val="212121"/>
          <w:szCs w:val="24"/>
          <w:shd w:val="clear" w:color="auto" w:fill="FFFFFF"/>
        </w:rPr>
        <w:t>ανοιχτό</w:t>
      </w:r>
      <w:r>
        <w:rPr>
          <w:rFonts w:eastAsia="Times New Roman"/>
          <w:color w:val="212121"/>
          <w:szCs w:val="24"/>
          <w:shd w:val="clear" w:color="auto" w:fill="FFFFFF"/>
        </w:rPr>
        <w:t>,</w:t>
      </w:r>
      <w:r w:rsidRPr="00E3605A">
        <w:rPr>
          <w:rFonts w:eastAsia="Times New Roman"/>
          <w:color w:val="212121"/>
          <w:szCs w:val="24"/>
          <w:shd w:val="clear" w:color="auto" w:fill="FFFFFF"/>
        </w:rPr>
        <w:t xml:space="preserve"> να διαβάσω για άλλη μία φορά </w:t>
      </w:r>
      <w:r>
        <w:rPr>
          <w:rFonts w:eastAsia="Times New Roman"/>
          <w:color w:val="212121"/>
          <w:szCs w:val="24"/>
          <w:shd w:val="clear" w:color="auto" w:fill="FFFFFF"/>
        </w:rPr>
        <w:t xml:space="preserve">τους κανόνες. </w:t>
      </w:r>
    </w:p>
    <w:p w14:paraId="5218DD2D" w14:textId="77777777" w:rsidR="00BE48FC" w:rsidRDefault="008F016C">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Η</w:t>
      </w:r>
      <w:r w:rsidRPr="00E3605A">
        <w:rPr>
          <w:rFonts w:eastAsia="Times New Roman"/>
          <w:color w:val="212121"/>
          <w:szCs w:val="24"/>
          <w:shd w:val="clear" w:color="auto" w:fill="FFFFFF"/>
        </w:rPr>
        <w:t xml:space="preserve"> ψηφοφορία περιλαμβάνει την αρχή του νομοσχεδίου</w:t>
      </w:r>
      <w:r>
        <w:rPr>
          <w:rFonts w:eastAsia="Times New Roman"/>
          <w:color w:val="212121"/>
          <w:szCs w:val="24"/>
          <w:shd w:val="clear" w:color="auto" w:fill="FFFFFF"/>
        </w:rPr>
        <w:t>,</w:t>
      </w:r>
      <w:r w:rsidRPr="00E3605A">
        <w:rPr>
          <w:rFonts w:eastAsia="Times New Roman"/>
          <w:color w:val="212121"/>
          <w:szCs w:val="24"/>
          <w:shd w:val="clear" w:color="auto" w:fill="FFFFFF"/>
        </w:rPr>
        <w:t xml:space="preserve"> ένα άρθρο</w:t>
      </w:r>
      <w:r>
        <w:rPr>
          <w:rFonts w:eastAsia="Times New Roman"/>
          <w:color w:val="212121"/>
          <w:szCs w:val="24"/>
          <w:shd w:val="clear" w:color="auto" w:fill="FFFFFF"/>
        </w:rPr>
        <w:t>,</w:t>
      </w:r>
      <w:r w:rsidRPr="00E3605A">
        <w:rPr>
          <w:rFonts w:eastAsia="Times New Roman"/>
          <w:color w:val="212121"/>
          <w:szCs w:val="24"/>
          <w:shd w:val="clear" w:color="auto" w:fill="FFFFFF"/>
        </w:rPr>
        <w:t xml:space="preserve"> το ακροτελεύτιο άρθρο</w:t>
      </w:r>
      <w:r>
        <w:rPr>
          <w:rFonts w:eastAsia="Times New Roman"/>
          <w:color w:val="212121"/>
          <w:szCs w:val="24"/>
          <w:shd w:val="clear" w:color="auto" w:fill="FFFFFF"/>
        </w:rPr>
        <w:t>,</w:t>
      </w:r>
      <w:r w:rsidRPr="00E3605A">
        <w:rPr>
          <w:rFonts w:eastAsia="Times New Roman"/>
          <w:color w:val="212121"/>
          <w:szCs w:val="24"/>
          <w:shd w:val="clear" w:color="auto" w:fill="FFFFFF"/>
        </w:rPr>
        <w:t xml:space="preserve"> καθώς και το σύνολο </w:t>
      </w:r>
      <w:r>
        <w:rPr>
          <w:rFonts w:eastAsia="Times New Roman"/>
          <w:color w:val="212121"/>
          <w:szCs w:val="24"/>
          <w:shd w:val="clear" w:color="auto" w:fill="FFFFFF"/>
        </w:rPr>
        <w:t>του νομοσχεδίου. Κ</w:t>
      </w:r>
      <w:r w:rsidRPr="00E3605A">
        <w:rPr>
          <w:rFonts w:eastAsia="Times New Roman"/>
          <w:color w:val="212121"/>
          <w:szCs w:val="24"/>
          <w:shd w:val="clear" w:color="auto" w:fill="FFFFFF"/>
        </w:rPr>
        <w:t>άθε φορ</w:t>
      </w:r>
      <w:r>
        <w:rPr>
          <w:rFonts w:eastAsia="Times New Roman"/>
          <w:color w:val="212121"/>
          <w:szCs w:val="24"/>
          <w:shd w:val="clear" w:color="auto" w:fill="FFFFFF"/>
        </w:rPr>
        <w:t xml:space="preserve">ά που </w:t>
      </w:r>
      <w:r w:rsidRPr="00E3605A">
        <w:rPr>
          <w:rFonts w:eastAsia="Times New Roman"/>
          <w:color w:val="212121"/>
          <w:szCs w:val="24"/>
          <w:shd w:val="clear" w:color="auto" w:fill="FFFFFF"/>
        </w:rPr>
        <w:t>στην οθόνη εμφανίζονται ως τέσσερα άρθρα προς ψήφιση</w:t>
      </w:r>
      <w:r>
        <w:rPr>
          <w:rFonts w:eastAsia="Times New Roman"/>
          <w:color w:val="212121"/>
          <w:szCs w:val="24"/>
          <w:shd w:val="clear" w:color="auto" w:fill="FFFFFF"/>
        </w:rPr>
        <w:t>,</w:t>
      </w:r>
      <w:r w:rsidRPr="00E3605A">
        <w:rPr>
          <w:rFonts w:eastAsia="Times New Roman"/>
          <w:color w:val="212121"/>
          <w:szCs w:val="24"/>
          <w:shd w:val="clear" w:color="auto" w:fill="FFFFFF"/>
        </w:rPr>
        <w:t xml:space="preserve"> στο πάνω μέρος </w:t>
      </w:r>
      <w:r>
        <w:rPr>
          <w:rFonts w:eastAsia="Times New Roman"/>
          <w:color w:val="212121"/>
          <w:szCs w:val="24"/>
          <w:shd w:val="clear" w:color="auto" w:fill="FFFFFF"/>
        </w:rPr>
        <w:t>της οθ</w:t>
      </w:r>
      <w:r>
        <w:rPr>
          <w:rFonts w:eastAsia="Times New Roman"/>
          <w:color w:val="212121"/>
          <w:szCs w:val="24"/>
          <w:shd w:val="clear" w:color="auto" w:fill="FFFFFF"/>
        </w:rPr>
        <w:t>όνης εμφανίζεται</w:t>
      </w:r>
      <w:r w:rsidRPr="00E3605A">
        <w:rPr>
          <w:rFonts w:eastAsia="Times New Roman"/>
          <w:color w:val="212121"/>
          <w:szCs w:val="24"/>
          <w:shd w:val="clear" w:color="auto" w:fill="FFFFFF"/>
        </w:rPr>
        <w:t xml:space="preserve"> </w:t>
      </w:r>
      <w:r>
        <w:rPr>
          <w:rFonts w:eastAsia="Times New Roman"/>
          <w:color w:val="212121"/>
          <w:szCs w:val="24"/>
          <w:shd w:val="clear" w:color="auto" w:fill="FFFFFF"/>
        </w:rPr>
        <w:t>ο αριθμός των άρθρων που μένουν</w:t>
      </w:r>
      <w:r w:rsidRPr="00E3605A">
        <w:rPr>
          <w:rFonts w:eastAsia="Times New Roman"/>
          <w:color w:val="212121"/>
          <w:szCs w:val="24"/>
          <w:shd w:val="clear" w:color="auto" w:fill="FFFFFF"/>
        </w:rPr>
        <w:t xml:space="preserve"> για ψήφιση</w:t>
      </w:r>
      <w:r>
        <w:rPr>
          <w:rFonts w:eastAsia="Times New Roman"/>
          <w:color w:val="212121"/>
          <w:szCs w:val="24"/>
          <w:shd w:val="clear" w:color="auto" w:fill="FFFFFF"/>
        </w:rPr>
        <w:t>.</w:t>
      </w:r>
      <w:r w:rsidRPr="00E3605A">
        <w:rPr>
          <w:rFonts w:eastAsia="Times New Roman"/>
          <w:color w:val="212121"/>
          <w:szCs w:val="24"/>
          <w:shd w:val="clear" w:color="auto" w:fill="FFFFFF"/>
        </w:rPr>
        <w:t xml:space="preserve"> Οπότε σιγουρευτείτε ότι είναι 0 προς ψήφιση</w:t>
      </w:r>
      <w:r>
        <w:rPr>
          <w:rFonts w:eastAsia="Times New Roman"/>
          <w:color w:val="212121"/>
          <w:szCs w:val="24"/>
          <w:shd w:val="clear" w:color="auto" w:fill="FFFFFF"/>
        </w:rPr>
        <w:t>,</w:t>
      </w:r>
      <w:r w:rsidRPr="00E3605A">
        <w:rPr>
          <w:rFonts w:eastAsia="Times New Roman"/>
          <w:color w:val="212121"/>
          <w:szCs w:val="24"/>
          <w:shd w:val="clear" w:color="auto" w:fill="FFFFFF"/>
        </w:rPr>
        <w:t xml:space="preserve"> για να ολοκληρώσετε</w:t>
      </w:r>
      <w:r>
        <w:rPr>
          <w:rFonts w:eastAsia="Times New Roman"/>
          <w:color w:val="212121"/>
          <w:szCs w:val="24"/>
          <w:shd w:val="clear" w:color="auto" w:fill="FFFFFF"/>
        </w:rPr>
        <w:t>. Σίγουρα</w:t>
      </w:r>
      <w:r>
        <w:rPr>
          <w:rFonts w:eastAsia="Times New Roman"/>
          <w:color w:val="212121"/>
          <w:szCs w:val="24"/>
          <w:shd w:val="clear" w:color="auto" w:fill="FFFFFF"/>
        </w:rPr>
        <w:t>,</w:t>
      </w:r>
      <w:r>
        <w:rPr>
          <w:rFonts w:eastAsia="Times New Roman"/>
          <w:color w:val="212121"/>
          <w:szCs w:val="24"/>
          <w:shd w:val="clear" w:color="auto" w:fill="FFFFFF"/>
        </w:rPr>
        <w:t xml:space="preserve"> επειδή είναι μόνο τέσσερα άρθρα, δ</w:t>
      </w:r>
      <w:r w:rsidRPr="00E3605A">
        <w:rPr>
          <w:rFonts w:eastAsia="Times New Roman"/>
          <w:color w:val="212121"/>
          <w:szCs w:val="24"/>
          <w:shd w:val="clear" w:color="auto" w:fill="FFFFFF"/>
        </w:rPr>
        <w:t>εν χρειάζεται</w:t>
      </w:r>
      <w:r>
        <w:rPr>
          <w:rFonts w:eastAsia="Times New Roman"/>
          <w:color w:val="212121"/>
          <w:szCs w:val="24"/>
          <w:shd w:val="clear" w:color="auto" w:fill="FFFFFF"/>
        </w:rPr>
        <w:t xml:space="preserve"> να κάνετε</w:t>
      </w:r>
      <w:r w:rsidRPr="00E3605A">
        <w:rPr>
          <w:rFonts w:eastAsia="Times New Roman"/>
          <w:color w:val="212121"/>
          <w:szCs w:val="24"/>
          <w:shd w:val="clear" w:color="auto" w:fill="FFFFFF"/>
        </w:rPr>
        <w:t xml:space="preserve"> κά</w:t>
      </w:r>
      <w:r>
        <w:rPr>
          <w:rFonts w:eastAsia="Times New Roman"/>
          <w:color w:val="212121"/>
          <w:szCs w:val="24"/>
          <w:shd w:val="clear" w:color="auto" w:fill="FFFFFF"/>
        </w:rPr>
        <w:t>τι παραπάνω, το λεγόμενο scroll down. Βεβαιωθείτε ότι έχετε</w:t>
      </w:r>
      <w:r w:rsidRPr="00E3605A">
        <w:rPr>
          <w:rFonts w:eastAsia="Times New Roman"/>
          <w:color w:val="212121"/>
          <w:szCs w:val="24"/>
          <w:shd w:val="clear" w:color="auto" w:fill="FFFFFF"/>
        </w:rPr>
        <w:t xml:space="preserve"> </w:t>
      </w:r>
      <w:r w:rsidRPr="00E3605A">
        <w:rPr>
          <w:rFonts w:eastAsia="Times New Roman"/>
          <w:color w:val="212121"/>
          <w:szCs w:val="24"/>
          <w:shd w:val="clear" w:color="auto" w:fill="FFFFFF"/>
        </w:rPr>
        <w:t>ψηφίσει όλα τα άρθρα</w:t>
      </w:r>
      <w:r>
        <w:rPr>
          <w:rFonts w:eastAsia="Times New Roman"/>
          <w:color w:val="212121"/>
          <w:szCs w:val="24"/>
          <w:shd w:val="clear" w:color="auto" w:fill="FFFFFF"/>
        </w:rPr>
        <w:t>,</w:t>
      </w:r>
      <w:r w:rsidRPr="00E3605A">
        <w:rPr>
          <w:rFonts w:eastAsia="Times New Roman"/>
          <w:color w:val="212121"/>
          <w:szCs w:val="24"/>
          <w:shd w:val="clear" w:color="auto" w:fill="FFFFFF"/>
        </w:rPr>
        <w:t xml:space="preserve"> το ακ</w:t>
      </w:r>
      <w:r>
        <w:rPr>
          <w:rFonts w:eastAsia="Times New Roman"/>
          <w:color w:val="212121"/>
          <w:szCs w:val="24"/>
          <w:shd w:val="clear" w:color="auto" w:fill="FFFFFF"/>
        </w:rPr>
        <w:t>ροτελεύτιο άρθρο και το σύνολο κ</w:t>
      </w:r>
      <w:r w:rsidRPr="00E3605A">
        <w:rPr>
          <w:rFonts w:eastAsia="Times New Roman"/>
          <w:color w:val="212121"/>
          <w:szCs w:val="24"/>
          <w:shd w:val="clear" w:color="auto" w:fill="FFFFFF"/>
        </w:rPr>
        <w:t>αι</w:t>
      </w:r>
      <w:r>
        <w:rPr>
          <w:rFonts w:eastAsia="Times New Roman"/>
          <w:color w:val="212121"/>
          <w:szCs w:val="24"/>
          <w:shd w:val="clear" w:color="auto" w:fill="FFFFFF"/>
        </w:rPr>
        <w:t xml:space="preserve"> αφού κατοχυρώσετε την ψήφο σας, </w:t>
      </w:r>
      <w:r w:rsidRPr="00E3605A">
        <w:rPr>
          <w:rFonts w:eastAsia="Times New Roman"/>
          <w:color w:val="212121"/>
          <w:szCs w:val="24"/>
          <w:shd w:val="clear" w:color="auto" w:fill="FFFFFF"/>
        </w:rPr>
        <w:t>έχετε δυνατότητα να την ελέγξετε</w:t>
      </w:r>
      <w:r>
        <w:rPr>
          <w:rFonts w:eastAsia="Times New Roman"/>
          <w:color w:val="212121"/>
          <w:szCs w:val="24"/>
          <w:shd w:val="clear" w:color="auto" w:fill="FFFFFF"/>
        </w:rPr>
        <w:t xml:space="preserve"> ή </w:t>
      </w:r>
      <w:r w:rsidRPr="00E3605A">
        <w:rPr>
          <w:rFonts w:eastAsia="Times New Roman"/>
          <w:color w:val="212121"/>
          <w:szCs w:val="24"/>
          <w:shd w:val="clear" w:color="auto" w:fill="FFFFFF"/>
        </w:rPr>
        <w:t xml:space="preserve">να </w:t>
      </w:r>
      <w:r>
        <w:rPr>
          <w:rFonts w:eastAsia="Times New Roman"/>
          <w:color w:val="212121"/>
          <w:szCs w:val="24"/>
          <w:shd w:val="clear" w:color="auto" w:fill="FFFFFF"/>
        </w:rPr>
        <w:t>την αναθεωρήσετε</w:t>
      </w:r>
      <w:r>
        <w:rPr>
          <w:rFonts w:eastAsia="Times New Roman"/>
          <w:color w:val="212121"/>
          <w:szCs w:val="24"/>
          <w:shd w:val="clear" w:color="auto" w:fill="FFFFFF"/>
        </w:rPr>
        <w:t>,</w:t>
      </w:r>
      <w:r w:rsidRPr="00E3605A">
        <w:rPr>
          <w:rFonts w:eastAsia="Times New Roman"/>
          <w:color w:val="212121"/>
          <w:szCs w:val="24"/>
          <w:shd w:val="clear" w:color="auto" w:fill="FFFFFF"/>
        </w:rPr>
        <w:t xml:space="preserve"> ως τη λήξη της ψηφοφορίας</w:t>
      </w:r>
      <w:r>
        <w:rPr>
          <w:rFonts w:eastAsia="Times New Roman"/>
          <w:color w:val="212121"/>
          <w:szCs w:val="24"/>
          <w:shd w:val="clear" w:color="auto" w:fill="FFFFFF"/>
        </w:rPr>
        <w:t>. Γ</w:t>
      </w:r>
      <w:r w:rsidRPr="00E3605A">
        <w:rPr>
          <w:rFonts w:eastAsia="Times New Roman"/>
          <w:color w:val="212121"/>
          <w:szCs w:val="24"/>
          <w:shd w:val="clear" w:color="auto" w:fill="FFFFFF"/>
        </w:rPr>
        <w:t>ια οποιαδήποτε απορία</w:t>
      </w:r>
      <w:r>
        <w:rPr>
          <w:rFonts w:eastAsia="Times New Roman"/>
          <w:color w:val="212121"/>
          <w:szCs w:val="24"/>
          <w:shd w:val="clear" w:color="auto" w:fill="FFFFFF"/>
        </w:rPr>
        <w:t>,</w:t>
      </w:r>
      <w:r w:rsidRPr="00E3605A">
        <w:rPr>
          <w:rFonts w:eastAsia="Times New Roman"/>
          <w:color w:val="212121"/>
          <w:szCs w:val="24"/>
          <w:shd w:val="clear" w:color="auto" w:fill="FFFFFF"/>
        </w:rPr>
        <w:t xml:space="preserve"> πάντ</w:t>
      </w:r>
      <w:r>
        <w:rPr>
          <w:rFonts w:eastAsia="Times New Roman"/>
          <w:color w:val="212121"/>
          <w:szCs w:val="24"/>
          <w:shd w:val="clear" w:color="auto" w:fill="FFFFFF"/>
        </w:rPr>
        <w:t>α μπορείτε να απευθυνθείτε στο Π</w:t>
      </w:r>
      <w:r w:rsidRPr="00E3605A">
        <w:rPr>
          <w:rFonts w:eastAsia="Times New Roman"/>
          <w:color w:val="212121"/>
          <w:szCs w:val="24"/>
          <w:shd w:val="clear" w:color="auto" w:fill="FFFFFF"/>
        </w:rPr>
        <w:t>ροεδρείο</w:t>
      </w:r>
      <w:r>
        <w:rPr>
          <w:rFonts w:eastAsia="Times New Roman"/>
          <w:color w:val="212121"/>
          <w:szCs w:val="24"/>
          <w:shd w:val="clear" w:color="auto" w:fill="FFFFFF"/>
        </w:rPr>
        <w:t xml:space="preserve">, </w:t>
      </w:r>
      <w:r>
        <w:rPr>
          <w:rFonts w:eastAsia="Times New Roman"/>
          <w:color w:val="212121"/>
          <w:szCs w:val="24"/>
          <w:shd w:val="clear" w:color="auto" w:fill="FFFFFF"/>
        </w:rPr>
        <w:t>προκειμένου να σας συνδράμουν οι αρμόδιοι υπάλληλοι. Π</w:t>
      </w:r>
      <w:r w:rsidRPr="00E3605A">
        <w:rPr>
          <w:rFonts w:eastAsia="Times New Roman"/>
          <w:color w:val="212121"/>
          <w:szCs w:val="24"/>
          <w:shd w:val="clear" w:color="auto" w:fill="FFFFFF"/>
        </w:rPr>
        <w:t xml:space="preserve">αρακαλώ να περιμένουν οι </w:t>
      </w:r>
      <w:r>
        <w:rPr>
          <w:rFonts w:eastAsia="Times New Roman"/>
          <w:color w:val="212121"/>
          <w:szCs w:val="24"/>
          <w:shd w:val="clear" w:color="auto" w:fill="FFFFFF"/>
        </w:rPr>
        <w:t xml:space="preserve">γενικοί εισηγητές </w:t>
      </w:r>
      <w:r w:rsidRPr="00E3605A">
        <w:rPr>
          <w:rFonts w:eastAsia="Times New Roman"/>
          <w:color w:val="212121"/>
          <w:szCs w:val="24"/>
          <w:shd w:val="clear" w:color="auto" w:fill="FFFFFF"/>
        </w:rPr>
        <w:t>και οι ειδικοί αγορητές</w:t>
      </w:r>
      <w:r>
        <w:rPr>
          <w:rFonts w:eastAsia="Times New Roman"/>
          <w:color w:val="212121"/>
          <w:szCs w:val="24"/>
          <w:shd w:val="clear" w:color="auto" w:fill="FFFFFF"/>
        </w:rPr>
        <w:t>,</w:t>
      </w:r>
      <w:r w:rsidRPr="00E3605A">
        <w:rPr>
          <w:rFonts w:eastAsia="Times New Roman"/>
          <w:color w:val="212121"/>
          <w:szCs w:val="24"/>
          <w:shd w:val="clear" w:color="auto" w:fill="FFFFFF"/>
        </w:rPr>
        <w:t xml:space="preserve"> έτσι ώστε να υπογράψουν στο τέλος</w:t>
      </w:r>
      <w:r>
        <w:rPr>
          <w:rFonts w:eastAsia="Times New Roman"/>
          <w:color w:val="212121"/>
          <w:szCs w:val="24"/>
          <w:shd w:val="clear" w:color="auto" w:fill="FFFFFF"/>
        </w:rPr>
        <w:t>.</w:t>
      </w:r>
    </w:p>
    <w:p w14:paraId="5218DD2E" w14:textId="77777777" w:rsidR="00BE48FC" w:rsidRDefault="008F016C">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Παρακαλώ πολύ να ανοίξει το σύστημα της ηλεκτρονικής ψηφοφορίας.</w:t>
      </w:r>
    </w:p>
    <w:p w14:paraId="5218DD2F" w14:textId="77777777" w:rsidR="00BE48FC" w:rsidRDefault="008F016C">
      <w:pPr>
        <w:spacing w:line="600" w:lineRule="auto"/>
        <w:ind w:firstLine="720"/>
        <w:jc w:val="center"/>
        <w:rPr>
          <w:rFonts w:eastAsia="Times New Roman"/>
          <w:color w:val="212121"/>
          <w:szCs w:val="24"/>
          <w:shd w:val="clear" w:color="auto" w:fill="FFFFFF"/>
        </w:rPr>
      </w:pPr>
      <w:r>
        <w:rPr>
          <w:rFonts w:eastAsia="Times New Roman"/>
          <w:color w:val="212121"/>
          <w:szCs w:val="24"/>
          <w:shd w:val="clear" w:color="auto" w:fill="FFFFFF"/>
        </w:rPr>
        <w:t>(ΨΗΦΟΦΟΡΙΑ)</w:t>
      </w:r>
    </w:p>
    <w:p w14:paraId="5218DD30" w14:textId="77777777" w:rsidR="00BE48FC" w:rsidRDefault="008F016C">
      <w:pPr>
        <w:spacing w:line="600" w:lineRule="auto"/>
        <w:ind w:firstLine="720"/>
        <w:jc w:val="both"/>
        <w:rPr>
          <w:rFonts w:eastAsia="Times New Roman" w:cs="Times New Roman"/>
          <w:szCs w:val="24"/>
        </w:rPr>
      </w:pPr>
      <w:r w:rsidRPr="009B0108">
        <w:rPr>
          <w:rFonts w:eastAsia="Times New Roman" w:cs="Times New Roman"/>
          <w:b/>
          <w:szCs w:val="24"/>
        </w:rPr>
        <w:t>ΠΡΟΕΔΡΕΥΩΝ (Μάριος Γεω</w:t>
      </w:r>
      <w:r w:rsidRPr="009B0108">
        <w:rPr>
          <w:rFonts w:eastAsia="Times New Roman" w:cs="Times New Roman"/>
          <w:b/>
          <w:szCs w:val="24"/>
        </w:rPr>
        <w:t xml:space="preserve">ργιάδης): </w:t>
      </w:r>
      <w:r>
        <w:rPr>
          <w:rFonts w:eastAsia="Times New Roman" w:cs="Times New Roman"/>
          <w:szCs w:val="24"/>
        </w:rPr>
        <w:t>Παρακαλώ να κλείσει το σύστημα της ηλεκτρονικής ψηφοφορίας.</w:t>
      </w:r>
    </w:p>
    <w:p w14:paraId="5218DD31" w14:textId="77777777" w:rsidR="00BE48FC" w:rsidRDefault="008F016C">
      <w:pPr>
        <w:spacing w:line="600" w:lineRule="auto"/>
        <w:ind w:firstLine="720"/>
        <w:jc w:val="center"/>
        <w:rPr>
          <w:rFonts w:eastAsia="Times New Roman" w:cs="Times New Roman"/>
          <w:szCs w:val="24"/>
        </w:rPr>
      </w:pPr>
      <w:r>
        <w:rPr>
          <w:rFonts w:eastAsia="Times New Roman" w:cs="Times New Roman"/>
          <w:szCs w:val="24"/>
        </w:rPr>
        <w:t>(ΗΛΕΚΤΡΟΝΙΚΗ ΚΑΤΑΜΕΤΡΗΣΗ)</w:t>
      </w:r>
    </w:p>
    <w:p w14:paraId="5218DD32" w14:textId="77777777" w:rsidR="00BE48FC" w:rsidRDefault="008F016C">
      <w:pPr>
        <w:spacing w:line="600" w:lineRule="auto"/>
        <w:ind w:firstLine="720"/>
        <w:jc w:val="center"/>
        <w:rPr>
          <w:rFonts w:eastAsia="Times New Roman" w:cs="Times New Roman"/>
          <w:szCs w:val="24"/>
        </w:rPr>
      </w:pPr>
      <w:r w:rsidDel="002E1FE9">
        <w:rPr>
          <w:rFonts w:eastAsia="Times New Roman" w:cs="Times New Roman"/>
          <w:szCs w:val="24"/>
        </w:rPr>
        <w:t xml:space="preserve"> </w:t>
      </w:r>
      <w:r>
        <w:rPr>
          <w:rFonts w:eastAsia="Times New Roman" w:cs="Times New Roman"/>
          <w:szCs w:val="24"/>
        </w:rPr>
        <w:t>(ΜΕΤΑ ΤΗΝ ΗΛΕΚΤΡΟΝΙΚΗ ΚΑΤΑΜΕΤΡΗΣΗ)</w:t>
      </w:r>
    </w:p>
    <w:p w14:paraId="5218DD33" w14:textId="77777777" w:rsidR="00BE48FC" w:rsidRDefault="008F016C">
      <w:pPr>
        <w:spacing w:line="600" w:lineRule="auto"/>
        <w:ind w:firstLine="720"/>
        <w:jc w:val="both"/>
        <w:rPr>
          <w:rFonts w:eastAsia="Times New Roman" w:cs="Times New Roman"/>
          <w:szCs w:val="24"/>
        </w:rPr>
      </w:pPr>
      <w:r w:rsidRPr="009B0108">
        <w:rPr>
          <w:rFonts w:eastAsia="Times New Roman" w:cs="Times New Roman"/>
          <w:b/>
          <w:szCs w:val="24"/>
        </w:rPr>
        <w:t>ΠΡΟΕΔΡΕΥΩΝ (Μάριος Γεωργιάδης):</w:t>
      </w:r>
      <w:r w:rsidRPr="00ED56FA">
        <w:rPr>
          <w:rFonts w:eastAsia="Times New Roman" w:cs="Times New Roman"/>
          <w:szCs w:val="24"/>
        </w:rPr>
        <w:t xml:space="preserve"> </w:t>
      </w:r>
      <w:r>
        <w:rPr>
          <w:rFonts w:eastAsia="Times New Roman" w:cs="Times New Roman"/>
          <w:szCs w:val="24"/>
        </w:rPr>
        <w:t>Οι θέσεις των κομμάτων όπως αποτυπώθηκαν κατά την ψήφιση με το ηλεκτρονικό σύστημα καταχωρίζ</w:t>
      </w:r>
      <w:r>
        <w:rPr>
          <w:rFonts w:eastAsia="Times New Roman" w:cs="Times New Roman"/>
          <w:szCs w:val="24"/>
        </w:rPr>
        <w:t>ονται στα Πρακτικά της σημερινής συνεδρίασης και έχουν ως εξής:</w:t>
      </w:r>
    </w:p>
    <w:p w14:paraId="5218DD34" w14:textId="77777777" w:rsidR="00BE48FC" w:rsidRDefault="008F016C">
      <w:pPr>
        <w:spacing w:line="600" w:lineRule="auto"/>
        <w:ind w:firstLine="720"/>
        <w:jc w:val="center"/>
        <w:rPr>
          <w:rFonts w:eastAsia="Times New Roman" w:cs="Times New Roman"/>
          <w:color w:val="FF0000"/>
          <w:szCs w:val="24"/>
        </w:rPr>
      </w:pPr>
      <w:r w:rsidRPr="002E1FE9">
        <w:rPr>
          <w:rFonts w:eastAsia="Times New Roman" w:cs="Times New Roman"/>
          <w:color w:val="FF0000"/>
          <w:szCs w:val="24"/>
        </w:rPr>
        <w:t>(ΑΛΛΑΓΗ ΣΕΛΙΔΑΣ)</w:t>
      </w:r>
    </w:p>
    <w:p w14:paraId="5218DD35" w14:textId="77777777" w:rsidR="00BE48FC" w:rsidRDefault="00BE48FC">
      <w:pPr>
        <w:spacing w:line="600" w:lineRule="auto"/>
        <w:ind w:firstLine="720"/>
        <w:jc w:val="center"/>
        <w:rPr>
          <w:rFonts w:eastAsia="Times New Roman" w:cs="Times New Roman"/>
          <w:color w:val="FF0000"/>
          <w:szCs w:val="24"/>
        </w:rPr>
      </w:pPr>
    </w:p>
    <w:p w14:paraId="5218DD36" w14:textId="77777777" w:rsidR="00BE48FC" w:rsidRDefault="00BE48FC">
      <w:pPr>
        <w:spacing w:line="600" w:lineRule="auto"/>
        <w:ind w:firstLine="720"/>
        <w:jc w:val="center"/>
        <w:rPr>
          <w:rFonts w:eastAsia="Times New Roman" w:cs="Times New Roman"/>
          <w:color w:val="FF0000"/>
          <w:szCs w:val="24"/>
        </w:rPr>
      </w:pPr>
    </w:p>
    <w:p w14:paraId="5218DD37" w14:textId="77777777" w:rsidR="00BE48FC" w:rsidRDefault="00BE48FC">
      <w:pPr>
        <w:spacing w:line="600" w:lineRule="auto"/>
        <w:ind w:firstLine="720"/>
        <w:jc w:val="center"/>
        <w:rPr>
          <w:rFonts w:eastAsia="Times New Roman" w:cs="Times New Roman"/>
          <w:color w:val="FF0000"/>
          <w:szCs w:val="24"/>
        </w:rPr>
      </w:pPr>
    </w:p>
    <w:p w14:paraId="5218DD38" w14:textId="77777777" w:rsidR="00BE48FC" w:rsidRDefault="00BE48FC">
      <w:pPr>
        <w:spacing w:line="600" w:lineRule="auto"/>
        <w:ind w:firstLine="720"/>
        <w:jc w:val="center"/>
        <w:rPr>
          <w:rFonts w:eastAsia="Times New Roman" w:cs="Times New Roman"/>
          <w:color w:val="FF0000"/>
          <w:szCs w:val="24"/>
        </w:rPr>
      </w:pPr>
    </w:p>
    <w:p w14:paraId="5218DD39" w14:textId="77777777" w:rsidR="00BE48FC" w:rsidRDefault="00BE48FC">
      <w:pPr>
        <w:spacing w:line="600" w:lineRule="auto"/>
        <w:ind w:firstLine="720"/>
        <w:jc w:val="center"/>
        <w:rPr>
          <w:rFonts w:eastAsia="Times New Roman" w:cs="Times New Roman"/>
          <w:color w:val="FF0000"/>
          <w:szCs w:val="24"/>
        </w:rPr>
      </w:pPr>
    </w:p>
    <w:p w14:paraId="5218DD3A" w14:textId="77777777" w:rsidR="00BE48FC" w:rsidRDefault="00BE48FC">
      <w:pPr>
        <w:spacing w:line="600" w:lineRule="auto"/>
        <w:ind w:firstLine="720"/>
        <w:jc w:val="center"/>
        <w:rPr>
          <w:rFonts w:eastAsia="Times New Roman" w:cs="Times New Roman"/>
          <w:color w:val="FF0000"/>
          <w:szCs w:val="24"/>
        </w:rPr>
      </w:pPr>
    </w:p>
    <w:p w14:paraId="5218DD3B" w14:textId="77777777" w:rsidR="00BE48FC" w:rsidRDefault="00BE48FC">
      <w:pPr>
        <w:spacing w:line="600" w:lineRule="auto"/>
        <w:ind w:firstLine="720"/>
        <w:jc w:val="center"/>
        <w:rPr>
          <w:rFonts w:eastAsia="Times New Roman" w:cs="Times New Roman"/>
          <w:color w:val="FF0000"/>
          <w:szCs w:val="24"/>
        </w:rPr>
      </w:pPr>
    </w:p>
    <w:p w14:paraId="5218DD3C" w14:textId="77777777" w:rsidR="00BE48FC" w:rsidRDefault="00BE48FC">
      <w:pPr>
        <w:spacing w:line="600" w:lineRule="auto"/>
        <w:ind w:firstLine="720"/>
        <w:jc w:val="center"/>
        <w:rPr>
          <w:rFonts w:eastAsia="Times New Roman" w:cs="Times New Roman"/>
          <w:color w:val="FF0000"/>
          <w:szCs w:val="24"/>
        </w:rPr>
      </w:pPr>
    </w:p>
    <w:p w14:paraId="5218DD3D" w14:textId="77777777" w:rsidR="00BE48FC" w:rsidRDefault="00BE48FC">
      <w:pPr>
        <w:spacing w:line="600" w:lineRule="auto"/>
        <w:ind w:firstLine="720"/>
        <w:jc w:val="center"/>
        <w:rPr>
          <w:rFonts w:eastAsia="Times New Roman" w:cs="Times New Roman"/>
          <w:color w:val="FF0000"/>
          <w:szCs w:val="24"/>
        </w:rPr>
      </w:pPr>
    </w:p>
    <w:p w14:paraId="5218DD3E" w14:textId="77777777" w:rsidR="00BE48FC" w:rsidRDefault="00BE48FC">
      <w:pPr>
        <w:spacing w:line="600" w:lineRule="auto"/>
        <w:ind w:firstLine="720"/>
        <w:jc w:val="center"/>
        <w:rPr>
          <w:rFonts w:eastAsia="Times New Roman" w:cs="Times New Roman"/>
          <w:color w:val="FF0000"/>
          <w:szCs w:val="24"/>
        </w:rPr>
      </w:pPr>
    </w:p>
    <w:p w14:paraId="5218DD3F" w14:textId="77777777" w:rsidR="00BE48FC" w:rsidRDefault="00BE48FC">
      <w:pPr>
        <w:spacing w:line="600" w:lineRule="auto"/>
        <w:ind w:firstLine="720"/>
        <w:jc w:val="center"/>
        <w:rPr>
          <w:rFonts w:eastAsia="Times New Roman" w:cs="Times New Roman"/>
          <w:color w:val="FF0000"/>
          <w:szCs w:val="24"/>
        </w:rPr>
      </w:pPr>
    </w:p>
    <w:p w14:paraId="5218DD40" w14:textId="77777777" w:rsidR="00BE48FC" w:rsidRDefault="00BE48FC">
      <w:pPr>
        <w:spacing w:line="600" w:lineRule="auto"/>
        <w:ind w:firstLine="720"/>
        <w:jc w:val="center"/>
        <w:rPr>
          <w:rFonts w:eastAsia="Times New Roman" w:cs="Times New Roman"/>
          <w:color w:val="FF0000"/>
          <w:szCs w:val="24"/>
        </w:rPr>
      </w:pPr>
    </w:p>
    <w:tbl>
      <w:tblPr>
        <w:tblW w:w="7780" w:type="dxa"/>
        <w:tblCellMar>
          <w:left w:w="10" w:type="dxa"/>
          <w:right w:w="10" w:type="dxa"/>
        </w:tblCellMar>
        <w:tblLook w:val="04A0" w:firstRow="1" w:lastRow="0" w:firstColumn="1" w:lastColumn="0" w:noHBand="0" w:noVBand="1"/>
      </w:tblPr>
      <w:tblGrid>
        <w:gridCol w:w="7780"/>
      </w:tblGrid>
      <w:tr w:rsidR="00BE48FC" w14:paraId="5218DD42" w14:textId="77777777">
        <w:trPr>
          <w:trHeight w:val="1485"/>
        </w:trPr>
        <w:tc>
          <w:tcPr>
            <w:tcW w:w="7780" w:type="dxa"/>
            <w:tcBorders>
              <w:top w:val="nil"/>
              <w:left w:val="nil"/>
              <w:bottom w:val="nil"/>
              <w:right w:val="nil"/>
            </w:tcBorders>
            <w:shd w:val="clear" w:color="auto" w:fill="auto"/>
            <w:vAlign w:val="center"/>
            <w:hideMark/>
          </w:tcPr>
          <w:p w14:paraId="5218DD41" w14:textId="77777777" w:rsidR="001D09A3" w:rsidRPr="001B2E37" w:rsidRDefault="008F016C" w:rsidP="001D09A3">
            <w:pPr>
              <w:jc w:val="both"/>
              <w:rPr>
                <w:rFonts w:asciiTheme="minorHAnsi" w:eastAsia="Times New Roman" w:hAnsiTheme="minorHAnsi" w:cstheme="minorHAnsi"/>
                <w:color w:val="000000"/>
                <w:szCs w:val="24"/>
              </w:rPr>
            </w:pPr>
            <w:r w:rsidRPr="001B2E37">
              <w:rPr>
                <w:rFonts w:asciiTheme="minorHAnsi" w:eastAsia="Times New Roman" w:hAnsiTheme="minorHAnsi" w:cstheme="minorHAnsi"/>
                <w:color w:val="000000"/>
                <w:szCs w:val="24"/>
                <w:shd w:val="clear" w:color="auto" w:fill="FFFFFF"/>
              </w:rPr>
              <w:t xml:space="preserve">«Κύρωση της από 11.12.2018 Συμφωνίας Τροποποίησης Διατάξεων της από 31 Μαΐου 2007 Σύμβασης Παραχώρησης για το Έργο «Μελέτη, Κατασκευή, Χρηματοδότηση, Λειτουργία, </w:t>
            </w:r>
            <w:r w:rsidRPr="001B2E37">
              <w:rPr>
                <w:rFonts w:asciiTheme="minorHAnsi" w:eastAsia="Times New Roman" w:hAnsiTheme="minorHAnsi" w:cstheme="minorHAnsi"/>
                <w:color w:val="000000"/>
                <w:szCs w:val="24"/>
                <w:shd w:val="clear" w:color="auto" w:fill="FFFFFF"/>
              </w:rPr>
              <w:t>Συντήρηση και Εκμετάλλευση του Αυτοκινητοδρόμου Κεντρικής Ελλάδος (Ε65)», που κυρώθηκε με τον ν. 3597/2007 (Α΄168), όπως αυτή τροποποιήθηκε: α) με την από 28.11.2013 «Συμφωνία Τροποποίησης Διατάξεων της Σύμβασης Παραχώρησης» που κυρώθηκε με το άρθρο δεύτερ</w:t>
            </w:r>
            <w:r w:rsidRPr="001B2E37">
              <w:rPr>
                <w:rFonts w:asciiTheme="minorHAnsi" w:eastAsia="Times New Roman" w:hAnsiTheme="minorHAnsi" w:cstheme="minorHAnsi"/>
                <w:color w:val="000000"/>
                <w:szCs w:val="24"/>
                <w:shd w:val="clear" w:color="auto" w:fill="FFFFFF"/>
              </w:rPr>
              <w:t>ο του ν. 4219/2013 «Κύρωση των Συμφωνιών Τροποποίησης των συμβάσεων παραχώρησης των μεγάλων οδικών έργων και ρύθμιση συναφών θεμάτων» (Α΄ 269) και β) με την από 19.12.2013 «Συμφωνία Τροποποίησης Διατάξεων της από 28.11.2013 Συμφωνίας Τροποποίησης Διατάξεων</w:t>
            </w:r>
            <w:r w:rsidRPr="001B2E37">
              <w:rPr>
                <w:rFonts w:asciiTheme="minorHAnsi" w:eastAsia="Times New Roman" w:hAnsiTheme="minorHAnsi" w:cstheme="minorHAnsi"/>
                <w:color w:val="000000"/>
                <w:szCs w:val="24"/>
                <w:shd w:val="clear" w:color="auto" w:fill="FFFFFF"/>
              </w:rPr>
              <w:t xml:space="preserve"> Σύμβασης Παραχώρησης» που κυρώθηκε με το άρθρο 44 του ν. 4354/2015 «Διαχείριση των μη εξυπηρετούμενων δανείων, μισθολογικές ρυθμίσεις και άλλες επείγουσες διατάξεις εφαρμογής της συμφωνίας δημοσιονομικών στόχων και διαρθρωτικών μεταρρυθμίσεων» (Α΄176)».</w:t>
            </w:r>
          </w:p>
        </w:tc>
      </w:tr>
      <w:tr w:rsidR="00BE48FC" w14:paraId="5218DD44" w14:textId="77777777">
        <w:trPr>
          <w:trHeight w:val="150"/>
        </w:trPr>
        <w:tc>
          <w:tcPr>
            <w:tcW w:w="7780" w:type="dxa"/>
            <w:tcBorders>
              <w:top w:val="nil"/>
              <w:left w:val="nil"/>
              <w:bottom w:val="nil"/>
              <w:right w:val="nil"/>
            </w:tcBorders>
            <w:shd w:val="clear" w:color="auto" w:fill="auto"/>
            <w:vAlign w:val="center"/>
            <w:hideMark/>
          </w:tcPr>
          <w:p w14:paraId="5218DD43" w14:textId="77777777" w:rsidR="001D09A3" w:rsidRPr="001B2E37" w:rsidRDefault="008F016C" w:rsidP="001D09A3">
            <w:pPr>
              <w:jc w:val="center"/>
              <w:rPr>
                <w:rFonts w:asciiTheme="minorHAnsi" w:eastAsia="Times New Roman" w:hAnsiTheme="minorHAnsi" w:cstheme="minorHAnsi"/>
                <w:color w:val="000000"/>
                <w:szCs w:val="24"/>
              </w:rPr>
            </w:pPr>
          </w:p>
        </w:tc>
      </w:tr>
      <w:tr w:rsidR="00BE48FC" w14:paraId="5218DD46" w14:textId="77777777">
        <w:trPr>
          <w:trHeight w:val="330"/>
        </w:trPr>
        <w:tc>
          <w:tcPr>
            <w:tcW w:w="7780" w:type="dxa"/>
            <w:tcBorders>
              <w:top w:val="nil"/>
              <w:left w:val="nil"/>
              <w:bottom w:val="nil"/>
              <w:right w:val="nil"/>
            </w:tcBorders>
            <w:shd w:val="clear" w:color="auto" w:fill="auto"/>
            <w:vAlign w:val="center"/>
            <w:hideMark/>
          </w:tcPr>
          <w:p w14:paraId="5218DD45" w14:textId="77777777" w:rsidR="001D09A3" w:rsidRPr="001B2E37" w:rsidRDefault="008F016C" w:rsidP="001D09A3">
            <w:pPr>
              <w:jc w:val="center"/>
              <w:rPr>
                <w:rFonts w:asciiTheme="minorHAnsi" w:eastAsia="Times New Roman" w:hAnsiTheme="minorHAnsi" w:cstheme="minorHAnsi"/>
                <w:color w:val="000000"/>
                <w:szCs w:val="24"/>
              </w:rPr>
            </w:pPr>
            <w:r w:rsidRPr="001B2E37">
              <w:rPr>
                <w:rFonts w:asciiTheme="minorHAnsi" w:eastAsia="Times New Roman" w:hAnsiTheme="minorHAnsi" w:cstheme="minorHAnsi"/>
                <w:color w:val="000000"/>
                <w:szCs w:val="24"/>
              </w:rPr>
              <w:t>Επί της Αρχής     ΚΑΤΑ ΠΛΕΙΟΨΗΦΙΑ</w:t>
            </w:r>
          </w:p>
        </w:tc>
      </w:tr>
      <w:tr w:rsidR="00BE48FC" w14:paraId="5218DD48" w14:textId="77777777">
        <w:trPr>
          <w:trHeight w:val="90"/>
        </w:trPr>
        <w:tc>
          <w:tcPr>
            <w:tcW w:w="7780" w:type="dxa"/>
            <w:tcBorders>
              <w:top w:val="nil"/>
              <w:left w:val="nil"/>
              <w:bottom w:val="nil"/>
              <w:right w:val="nil"/>
            </w:tcBorders>
            <w:shd w:val="clear" w:color="auto" w:fill="auto"/>
            <w:vAlign w:val="center"/>
            <w:hideMark/>
          </w:tcPr>
          <w:p w14:paraId="5218DD47" w14:textId="77777777" w:rsidR="001D09A3" w:rsidRPr="001B2E37" w:rsidRDefault="008F016C" w:rsidP="001D09A3">
            <w:pPr>
              <w:jc w:val="center"/>
              <w:rPr>
                <w:rFonts w:asciiTheme="minorHAnsi" w:eastAsia="Times New Roman" w:hAnsiTheme="minorHAnsi" w:cstheme="minorHAnsi"/>
                <w:color w:val="000000"/>
                <w:szCs w:val="24"/>
              </w:rPr>
            </w:pPr>
          </w:p>
        </w:tc>
      </w:tr>
      <w:tr w:rsidR="00BE48FC" w14:paraId="5218DD4A" w14:textId="77777777">
        <w:trPr>
          <w:trHeight w:val="345"/>
        </w:trPr>
        <w:tc>
          <w:tcPr>
            <w:tcW w:w="7780" w:type="dxa"/>
            <w:tcBorders>
              <w:top w:val="nil"/>
              <w:left w:val="nil"/>
              <w:bottom w:val="nil"/>
              <w:right w:val="nil"/>
            </w:tcBorders>
            <w:shd w:val="clear" w:color="auto" w:fill="auto"/>
            <w:vAlign w:val="center"/>
            <w:hideMark/>
          </w:tcPr>
          <w:p w14:paraId="5218DD49" w14:textId="77777777" w:rsidR="001D09A3" w:rsidRPr="001B2E37" w:rsidRDefault="008F016C" w:rsidP="001D09A3">
            <w:pPr>
              <w:jc w:val="center"/>
              <w:rPr>
                <w:rFonts w:asciiTheme="minorHAnsi" w:eastAsia="Times New Roman" w:hAnsiTheme="minorHAnsi" w:cstheme="minorHAnsi"/>
                <w:color w:val="000000"/>
                <w:szCs w:val="24"/>
              </w:rPr>
            </w:pPr>
            <w:r w:rsidRPr="001B2E37">
              <w:rPr>
                <w:rFonts w:asciiTheme="minorHAnsi" w:eastAsia="Times New Roman" w:hAnsiTheme="minorHAnsi" w:cstheme="minorHAnsi"/>
                <w:color w:val="000000"/>
                <w:szCs w:val="24"/>
              </w:rPr>
              <w:t>ΣΥΡΙΖΑ: ΝΑΙ</w:t>
            </w:r>
          </w:p>
        </w:tc>
      </w:tr>
      <w:tr w:rsidR="00BE48FC" w14:paraId="5218DD4C" w14:textId="77777777">
        <w:trPr>
          <w:trHeight w:val="30"/>
        </w:trPr>
        <w:tc>
          <w:tcPr>
            <w:tcW w:w="7780" w:type="dxa"/>
            <w:tcBorders>
              <w:top w:val="nil"/>
              <w:left w:val="nil"/>
              <w:bottom w:val="nil"/>
              <w:right w:val="nil"/>
            </w:tcBorders>
            <w:shd w:val="clear" w:color="auto" w:fill="auto"/>
            <w:vAlign w:val="center"/>
            <w:hideMark/>
          </w:tcPr>
          <w:p w14:paraId="5218DD4B" w14:textId="77777777" w:rsidR="001D09A3" w:rsidRPr="00733F9E" w:rsidRDefault="008F016C" w:rsidP="001D09A3">
            <w:pPr>
              <w:jc w:val="center"/>
              <w:rPr>
                <w:rFonts w:ascii="Calibri" w:eastAsia="Times New Roman" w:hAnsi="Calibri" w:cs="Calibri"/>
                <w:color w:val="000000"/>
                <w:szCs w:val="24"/>
              </w:rPr>
            </w:pPr>
          </w:p>
        </w:tc>
      </w:tr>
      <w:tr w:rsidR="00BE48FC" w14:paraId="5218DD4E" w14:textId="77777777">
        <w:trPr>
          <w:trHeight w:val="330"/>
        </w:trPr>
        <w:tc>
          <w:tcPr>
            <w:tcW w:w="7780" w:type="dxa"/>
            <w:tcBorders>
              <w:top w:val="nil"/>
              <w:left w:val="nil"/>
              <w:bottom w:val="nil"/>
              <w:right w:val="nil"/>
            </w:tcBorders>
            <w:shd w:val="clear" w:color="auto" w:fill="auto"/>
            <w:vAlign w:val="center"/>
            <w:hideMark/>
          </w:tcPr>
          <w:p w14:paraId="5218DD4D" w14:textId="77777777" w:rsidR="001D09A3" w:rsidRPr="00733F9E" w:rsidRDefault="008F016C" w:rsidP="001D09A3">
            <w:pPr>
              <w:jc w:val="center"/>
              <w:rPr>
                <w:rFonts w:ascii="Calibri" w:eastAsia="Times New Roman" w:hAnsi="Calibri" w:cs="Calibri"/>
                <w:color w:val="000000"/>
                <w:szCs w:val="24"/>
              </w:rPr>
            </w:pPr>
            <w:r w:rsidRPr="00733F9E">
              <w:rPr>
                <w:rFonts w:ascii="Calibri" w:eastAsia="Times New Roman" w:hAnsi="Calibri" w:cs="Calibri"/>
                <w:color w:val="000000"/>
                <w:szCs w:val="24"/>
              </w:rPr>
              <w:t>Ν.Δ.: ΝΑΙ</w:t>
            </w:r>
          </w:p>
        </w:tc>
      </w:tr>
      <w:tr w:rsidR="00BE48FC" w14:paraId="5218DD50" w14:textId="77777777">
        <w:trPr>
          <w:trHeight w:val="45"/>
        </w:trPr>
        <w:tc>
          <w:tcPr>
            <w:tcW w:w="7780" w:type="dxa"/>
            <w:tcBorders>
              <w:top w:val="nil"/>
              <w:left w:val="nil"/>
              <w:bottom w:val="nil"/>
              <w:right w:val="nil"/>
            </w:tcBorders>
            <w:shd w:val="clear" w:color="auto" w:fill="auto"/>
            <w:vAlign w:val="center"/>
            <w:hideMark/>
          </w:tcPr>
          <w:p w14:paraId="5218DD4F" w14:textId="77777777" w:rsidR="001D09A3" w:rsidRPr="00733F9E" w:rsidRDefault="008F016C" w:rsidP="001D09A3">
            <w:pPr>
              <w:jc w:val="center"/>
              <w:rPr>
                <w:rFonts w:ascii="Calibri" w:eastAsia="Times New Roman" w:hAnsi="Calibri" w:cs="Calibri"/>
                <w:color w:val="000000"/>
                <w:szCs w:val="24"/>
              </w:rPr>
            </w:pPr>
          </w:p>
        </w:tc>
      </w:tr>
      <w:tr w:rsidR="00BE48FC" w14:paraId="5218DD52" w14:textId="77777777">
        <w:trPr>
          <w:trHeight w:val="330"/>
        </w:trPr>
        <w:tc>
          <w:tcPr>
            <w:tcW w:w="7780" w:type="dxa"/>
            <w:tcBorders>
              <w:top w:val="nil"/>
              <w:left w:val="nil"/>
              <w:bottom w:val="nil"/>
              <w:right w:val="nil"/>
            </w:tcBorders>
            <w:shd w:val="clear" w:color="auto" w:fill="auto"/>
            <w:vAlign w:val="center"/>
            <w:hideMark/>
          </w:tcPr>
          <w:p w14:paraId="5218DD51" w14:textId="77777777" w:rsidR="001D09A3" w:rsidRPr="00733F9E" w:rsidRDefault="008F016C" w:rsidP="001D09A3">
            <w:pPr>
              <w:jc w:val="center"/>
              <w:rPr>
                <w:rFonts w:ascii="Calibri" w:eastAsia="Times New Roman" w:hAnsi="Calibri" w:cs="Calibri"/>
                <w:color w:val="000000"/>
                <w:szCs w:val="24"/>
              </w:rPr>
            </w:pPr>
            <w:r w:rsidRPr="00733F9E">
              <w:rPr>
                <w:rFonts w:ascii="Calibri" w:eastAsia="Times New Roman" w:hAnsi="Calibri" w:cs="Calibri"/>
                <w:color w:val="000000"/>
                <w:szCs w:val="24"/>
              </w:rPr>
              <w:t>ΔΗ.ΣΥ: ΝΑΙ</w:t>
            </w:r>
          </w:p>
        </w:tc>
      </w:tr>
      <w:tr w:rsidR="00BE48FC" w14:paraId="5218DD54" w14:textId="77777777">
        <w:trPr>
          <w:trHeight w:val="45"/>
        </w:trPr>
        <w:tc>
          <w:tcPr>
            <w:tcW w:w="7780" w:type="dxa"/>
            <w:tcBorders>
              <w:top w:val="nil"/>
              <w:left w:val="nil"/>
              <w:bottom w:val="nil"/>
              <w:right w:val="nil"/>
            </w:tcBorders>
            <w:shd w:val="clear" w:color="auto" w:fill="auto"/>
            <w:vAlign w:val="center"/>
            <w:hideMark/>
          </w:tcPr>
          <w:p w14:paraId="5218DD53" w14:textId="77777777" w:rsidR="001D09A3" w:rsidRPr="00733F9E" w:rsidRDefault="008F016C" w:rsidP="001D09A3">
            <w:pPr>
              <w:jc w:val="center"/>
              <w:rPr>
                <w:rFonts w:ascii="Calibri" w:eastAsia="Times New Roman" w:hAnsi="Calibri" w:cs="Calibri"/>
                <w:color w:val="000000"/>
                <w:szCs w:val="24"/>
              </w:rPr>
            </w:pPr>
          </w:p>
        </w:tc>
      </w:tr>
      <w:tr w:rsidR="00BE48FC" w14:paraId="5218DD56" w14:textId="77777777">
        <w:trPr>
          <w:trHeight w:val="330"/>
        </w:trPr>
        <w:tc>
          <w:tcPr>
            <w:tcW w:w="7780" w:type="dxa"/>
            <w:tcBorders>
              <w:top w:val="nil"/>
              <w:left w:val="nil"/>
              <w:bottom w:val="nil"/>
              <w:right w:val="nil"/>
            </w:tcBorders>
            <w:shd w:val="clear" w:color="auto" w:fill="auto"/>
            <w:vAlign w:val="center"/>
            <w:hideMark/>
          </w:tcPr>
          <w:p w14:paraId="5218DD55" w14:textId="77777777" w:rsidR="001D09A3" w:rsidRPr="00733F9E" w:rsidRDefault="008F016C" w:rsidP="001D09A3">
            <w:pPr>
              <w:jc w:val="center"/>
              <w:rPr>
                <w:rFonts w:ascii="Calibri" w:eastAsia="Times New Roman" w:hAnsi="Calibri" w:cs="Calibri"/>
                <w:color w:val="000000"/>
                <w:szCs w:val="24"/>
              </w:rPr>
            </w:pPr>
            <w:r w:rsidRPr="00733F9E">
              <w:rPr>
                <w:rFonts w:ascii="Calibri" w:eastAsia="Times New Roman" w:hAnsi="Calibri" w:cs="Calibri"/>
                <w:color w:val="000000"/>
                <w:szCs w:val="24"/>
              </w:rPr>
              <w:t>Χ.Α: OXI</w:t>
            </w:r>
          </w:p>
        </w:tc>
      </w:tr>
      <w:tr w:rsidR="00BE48FC" w14:paraId="5218DD58" w14:textId="77777777">
        <w:trPr>
          <w:trHeight w:val="45"/>
        </w:trPr>
        <w:tc>
          <w:tcPr>
            <w:tcW w:w="7780" w:type="dxa"/>
            <w:tcBorders>
              <w:top w:val="nil"/>
              <w:left w:val="nil"/>
              <w:bottom w:val="nil"/>
              <w:right w:val="nil"/>
            </w:tcBorders>
            <w:shd w:val="clear" w:color="auto" w:fill="auto"/>
            <w:vAlign w:val="center"/>
            <w:hideMark/>
          </w:tcPr>
          <w:p w14:paraId="5218DD57" w14:textId="77777777" w:rsidR="001D09A3" w:rsidRPr="00733F9E" w:rsidRDefault="008F016C" w:rsidP="001D09A3">
            <w:pPr>
              <w:jc w:val="center"/>
              <w:rPr>
                <w:rFonts w:ascii="Calibri" w:eastAsia="Times New Roman" w:hAnsi="Calibri" w:cs="Calibri"/>
                <w:color w:val="000000"/>
                <w:szCs w:val="24"/>
              </w:rPr>
            </w:pPr>
          </w:p>
        </w:tc>
      </w:tr>
      <w:tr w:rsidR="00BE48FC" w14:paraId="5218DD5A" w14:textId="77777777">
        <w:trPr>
          <w:trHeight w:val="330"/>
        </w:trPr>
        <w:tc>
          <w:tcPr>
            <w:tcW w:w="7780" w:type="dxa"/>
            <w:tcBorders>
              <w:top w:val="nil"/>
              <w:left w:val="nil"/>
              <w:bottom w:val="nil"/>
              <w:right w:val="nil"/>
            </w:tcBorders>
            <w:shd w:val="clear" w:color="auto" w:fill="auto"/>
            <w:vAlign w:val="center"/>
            <w:hideMark/>
          </w:tcPr>
          <w:p w14:paraId="5218DD59" w14:textId="77777777" w:rsidR="001D09A3" w:rsidRPr="00733F9E" w:rsidRDefault="008F016C" w:rsidP="001D09A3">
            <w:pPr>
              <w:jc w:val="center"/>
              <w:rPr>
                <w:rFonts w:ascii="Calibri" w:eastAsia="Times New Roman" w:hAnsi="Calibri" w:cs="Calibri"/>
                <w:color w:val="000000"/>
                <w:szCs w:val="24"/>
              </w:rPr>
            </w:pPr>
            <w:r w:rsidRPr="00733F9E">
              <w:rPr>
                <w:rFonts w:ascii="Calibri" w:eastAsia="Times New Roman" w:hAnsi="Calibri" w:cs="Calibri"/>
                <w:color w:val="000000"/>
                <w:szCs w:val="24"/>
              </w:rPr>
              <w:t>Κ.Κ.Ε: OXI</w:t>
            </w:r>
          </w:p>
        </w:tc>
      </w:tr>
      <w:tr w:rsidR="00BE48FC" w14:paraId="5218DD5C" w14:textId="77777777">
        <w:trPr>
          <w:trHeight w:val="30"/>
        </w:trPr>
        <w:tc>
          <w:tcPr>
            <w:tcW w:w="7780" w:type="dxa"/>
            <w:tcBorders>
              <w:top w:val="nil"/>
              <w:left w:val="nil"/>
              <w:bottom w:val="nil"/>
              <w:right w:val="nil"/>
            </w:tcBorders>
            <w:shd w:val="clear" w:color="auto" w:fill="auto"/>
            <w:vAlign w:val="center"/>
            <w:hideMark/>
          </w:tcPr>
          <w:p w14:paraId="5218DD5B" w14:textId="77777777" w:rsidR="001D09A3" w:rsidRPr="00733F9E" w:rsidRDefault="008F016C" w:rsidP="001D09A3">
            <w:pPr>
              <w:jc w:val="center"/>
              <w:rPr>
                <w:rFonts w:ascii="Calibri" w:eastAsia="Times New Roman" w:hAnsi="Calibri" w:cs="Calibri"/>
                <w:color w:val="000000"/>
                <w:szCs w:val="24"/>
              </w:rPr>
            </w:pPr>
          </w:p>
        </w:tc>
      </w:tr>
      <w:tr w:rsidR="00BE48FC" w14:paraId="5218DD5E" w14:textId="77777777">
        <w:trPr>
          <w:trHeight w:val="345"/>
        </w:trPr>
        <w:tc>
          <w:tcPr>
            <w:tcW w:w="7780" w:type="dxa"/>
            <w:tcBorders>
              <w:top w:val="nil"/>
              <w:left w:val="nil"/>
              <w:bottom w:val="nil"/>
              <w:right w:val="nil"/>
            </w:tcBorders>
            <w:shd w:val="clear" w:color="auto" w:fill="auto"/>
            <w:vAlign w:val="center"/>
            <w:hideMark/>
          </w:tcPr>
          <w:p w14:paraId="5218DD5D" w14:textId="77777777" w:rsidR="001D09A3" w:rsidRPr="00733F9E" w:rsidRDefault="008F016C" w:rsidP="001D09A3">
            <w:pPr>
              <w:jc w:val="center"/>
              <w:rPr>
                <w:rFonts w:ascii="Calibri" w:eastAsia="Times New Roman" w:hAnsi="Calibri" w:cs="Calibri"/>
                <w:color w:val="000000"/>
                <w:szCs w:val="24"/>
              </w:rPr>
            </w:pPr>
            <w:r w:rsidRPr="00733F9E">
              <w:rPr>
                <w:rFonts w:ascii="Calibri" w:eastAsia="Times New Roman" w:hAnsi="Calibri" w:cs="Calibri"/>
                <w:color w:val="000000"/>
                <w:szCs w:val="24"/>
              </w:rPr>
              <w:t>ΑΝ.ΕΛ: ΝΑΙ</w:t>
            </w:r>
          </w:p>
        </w:tc>
      </w:tr>
      <w:tr w:rsidR="00BE48FC" w14:paraId="5218DD60" w14:textId="77777777">
        <w:trPr>
          <w:trHeight w:val="30"/>
        </w:trPr>
        <w:tc>
          <w:tcPr>
            <w:tcW w:w="7780" w:type="dxa"/>
            <w:tcBorders>
              <w:top w:val="nil"/>
              <w:left w:val="nil"/>
              <w:bottom w:val="nil"/>
              <w:right w:val="nil"/>
            </w:tcBorders>
            <w:shd w:val="clear" w:color="auto" w:fill="auto"/>
            <w:vAlign w:val="center"/>
            <w:hideMark/>
          </w:tcPr>
          <w:p w14:paraId="5218DD5F" w14:textId="77777777" w:rsidR="001D09A3" w:rsidRPr="00733F9E" w:rsidRDefault="008F016C" w:rsidP="001D09A3">
            <w:pPr>
              <w:jc w:val="center"/>
              <w:rPr>
                <w:rFonts w:ascii="Calibri" w:eastAsia="Times New Roman" w:hAnsi="Calibri" w:cs="Calibri"/>
                <w:color w:val="000000"/>
                <w:szCs w:val="24"/>
              </w:rPr>
            </w:pPr>
          </w:p>
        </w:tc>
      </w:tr>
      <w:tr w:rsidR="00BE48FC" w14:paraId="5218DD62" w14:textId="77777777">
        <w:trPr>
          <w:trHeight w:val="330"/>
        </w:trPr>
        <w:tc>
          <w:tcPr>
            <w:tcW w:w="7780" w:type="dxa"/>
            <w:tcBorders>
              <w:top w:val="nil"/>
              <w:left w:val="nil"/>
              <w:bottom w:val="nil"/>
              <w:right w:val="nil"/>
            </w:tcBorders>
            <w:shd w:val="clear" w:color="auto" w:fill="auto"/>
            <w:vAlign w:val="center"/>
            <w:hideMark/>
          </w:tcPr>
          <w:p w14:paraId="5218DD61" w14:textId="77777777" w:rsidR="001D09A3" w:rsidRPr="00733F9E" w:rsidRDefault="008F016C" w:rsidP="001D09A3">
            <w:pPr>
              <w:jc w:val="center"/>
              <w:rPr>
                <w:rFonts w:ascii="Calibri" w:eastAsia="Times New Roman" w:hAnsi="Calibri" w:cs="Calibri"/>
                <w:color w:val="000000"/>
                <w:szCs w:val="24"/>
              </w:rPr>
            </w:pPr>
            <w:r w:rsidRPr="00733F9E">
              <w:rPr>
                <w:rFonts w:ascii="Calibri" w:eastAsia="Times New Roman" w:hAnsi="Calibri" w:cs="Calibri"/>
                <w:color w:val="000000"/>
                <w:szCs w:val="24"/>
              </w:rPr>
              <w:t>ΠΟΤΑΜΙ: ΝΑΙ</w:t>
            </w:r>
          </w:p>
        </w:tc>
      </w:tr>
      <w:tr w:rsidR="00BE48FC" w14:paraId="5218DD64" w14:textId="77777777">
        <w:trPr>
          <w:trHeight w:val="45"/>
        </w:trPr>
        <w:tc>
          <w:tcPr>
            <w:tcW w:w="7780" w:type="dxa"/>
            <w:tcBorders>
              <w:top w:val="nil"/>
              <w:left w:val="nil"/>
              <w:bottom w:val="nil"/>
              <w:right w:val="nil"/>
            </w:tcBorders>
            <w:shd w:val="clear" w:color="auto" w:fill="auto"/>
            <w:vAlign w:val="center"/>
            <w:hideMark/>
          </w:tcPr>
          <w:p w14:paraId="5218DD63" w14:textId="77777777" w:rsidR="001D09A3" w:rsidRPr="00733F9E" w:rsidRDefault="008F016C" w:rsidP="001D09A3">
            <w:pPr>
              <w:jc w:val="center"/>
              <w:rPr>
                <w:rFonts w:ascii="Calibri" w:eastAsia="Times New Roman" w:hAnsi="Calibri" w:cs="Calibri"/>
                <w:color w:val="000000"/>
                <w:szCs w:val="24"/>
              </w:rPr>
            </w:pPr>
          </w:p>
        </w:tc>
      </w:tr>
      <w:tr w:rsidR="00BE48FC" w14:paraId="5218DD66" w14:textId="77777777">
        <w:trPr>
          <w:trHeight w:val="330"/>
        </w:trPr>
        <w:tc>
          <w:tcPr>
            <w:tcW w:w="7780" w:type="dxa"/>
            <w:tcBorders>
              <w:top w:val="nil"/>
              <w:left w:val="nil"/>
              <w:bottom w:val="nil"/>
              <w:right w:val="nil"/>
            </w:tcBorders>
            <w:shd w:val="clear" w:color="auto" w:fill="auto"/>
            <w:vAlign w:val="center"/>
            <w:hideMark/>
          </w:tcPr>
          <w:p w14:paraId="5218DD65" w14:textId="77777777" w:rsidR="001D09A3" w:rsidRPr="00733F9E" w:rsidRDefault="008F016C" w:rsidP="001D09A3">
            <w:pPr>
              <w:jc w:val="center"/>
              <w:rPr>
                <w:rFonts w:ascii="Calibri" w:eastAsia="Times New Roman" w:hAnsi="Calibri" w:cs="Calibri"/>
                <w:color w:val="000000"/>
                <w:szCs w:val="24"/>
              </w:rPr>
            </w:pPr>
            <w:r w:rsidRPr="00733F9E">
              <w:rPr>
                <w:rFonts w:ascii="Calibri" w:eastAsia="Times New Roman" w:hAnsi="Calibri" w:cs="Calibri"/>
                <w:color w:val="000000"/>
                <w:szCs w:val="24"/>
              </w:rPr>
              <w:t>ΕΝ. ΚΕΝΤΡΩΩΝ: ΝΑΙ</w:t>
            </w:r>
          </w:p>
        </w:tc>
      </w:tr>
      <w:tr w:rsidR="00BE48FC" w14:paraId="5218DD68" w14:textId="77777777">
        <w:trPr>
          <w:trHeight w:val="45"/>
        </w:trPr>
        <w:tc>
          <w:tcPr>
            <w:tcW w:w="7780" w:type="dxa"/>
            <w:tcBorders>
              <w:top w:val="nil"/>
              <w:left w:val="nil"/>
              <w:bottom w:val="nil"/>
              <w:right w:val="nil"/>
            </w:tcBorders>
            <w:shd w:val="clear" w:color="auto" w:fill="auto"/>
            <w:vAlign w:val="center"/>
            <w:hideMark/>
          </w:tcPr>
          <w:p w14:paraId="5218DD67" w14:textId="77777777" w:rsidR="001D09A3" w:rsidRPr="00733F9E" w:rsidRDefault="008F016C" w:rsidP="001D09A3">
            <w:pPr>
              <w:jc w:val="center"/>
              <w:rPr>
                <w:rFonts w:ascii="Calibri" w:eastAsia="Times New Roman" w:hAnsi="Calibri" w:cs="Calibri"/>
                <w:color w:val="000000"/>
                <w:szCs w:val="24"/>
              </w:rPr>
            </w:pPr>
          </w:p>
        </w:tc>
      </w:tr>
      <w:tr w:rsidR="00BE48FC" w14:paraId="5218DD6A" w14:textId="77777777">
        <w:trPr>
          <w:trHeight w:val="135"/>
        </w:trPr>
        <w:tc>
          <w:tcPr>
            <w:tcW w:w="7780" w:type="dxa"/>
            <w:tcBorders>
              <w:top w:val="nil"/>
              <w:left w:val="nil"/>
              <w:bottom w:val="nil"/>
              <w:right w:val="nil"/>
            </w:tcBorders>
            <w:shd w:val="clear" w:color="auto" w:fill="auto"/>
            <w:vAlign w:val="center"/>
            <w:hideMark/>
          </w:tcPr>
          <w:p w14:paraId="5218DD69" w14:textId="77777777" w:rsidR="001D09A3" w:rsidRPr="00733F9E" w:rsidRDefault="008F016C" w:rsidP="001D09A3">
            <w:pPr>
              <w:jc w:val="center"/>
              <w:rPr>
                <w:rFonts w:ascii="Times New Roman" w:eastAsia="Times New Roman" w:hAnsi="Times New Roman" w:cs="Times New Roman"/>
                <w:sz w:val="20"/>
              </w:rPr>
            </w:pPr>
          </w:p>
        </w:tc>
      </w:tr>
      <w:tr w:rsidR="00BE48FC" w14:paraId="5218DD6C" w14:textId="77777777">
        <w:trPr>
          <w:trHeight w:val="345"/>
        </w:trPr>
        <w:tc>
          <w:tcPr>
            <w:tcW w:w="7780" w:type="dxa"/>
            <w:tcBorders>
              <w:top w:val="nil"/>
              <w:left w:val="nil"/>
              <w:bottom w:val="nil"/>
              <w:right w:val="nil"/>
            </w:tcBorders>
            <w:shd w:val="clear" w:color="auto" w:fill="auto"/>
            <w:vAlign w:val="center"/>
            <w:hideMark/>
          </w:tcPr>
          <w:p w14:paraId="5218DD6B" w14:textId="77777777" w:rsidR="001D09A3" w:rsidRPr="00733F9E" w:rsidRDefault="008F016C" w:rsidP="001D09A3">
            <w:pPr>
              <w:jc w:val="center"/>
              <w:rPr>
                <w:rFonts w:ascii="Times New Roman" w:eastAsia="Times New Roman" w:hAnsi="Times New Roman" w:cs="Times New Roman"/>
                <w:sz w:val="20"/>
              </w:rPr>
            </w:pPr>
          </w:p>
        </w:tc>
      </w:tr>
      <w:tr w:rsidR="00BE48FC" w14:paraId="5218DD6E" w14:textId="77777777">
        <w:trPr>
          <w:trHeight w:val="330"/>
        </w:trPr>
        <w:tc>
          <w:tcPr>
            <w:tcW w:w="7780" w:type="dxa"/>
            <w:tcBorders>
              <w:top w:val="nil"/>
              <w:left w:val="nil"/>
              <w:bottom w:val="nil"/>
              <w:right w:val="nil"/>
            </w:tcBorders>
            <w:shd w:val="clear" w:color="auto" w:fill="auto"/>
            <w:vAlign w:val="center"/>
            <w:hideMark/>
          </w:tcPr>
          <w:p w14:paraId="5218DD6D" w14:textId="77777777" w:rsidR="001D09A3" w:rsidRPr="00733F9E" w:rsidRDefault="008F016C" w:rsidP="001D09A3">
            <w:pPr>
              <w:jc w:val="center"/>
              <w:rPr>
                <w:rFonts w:ascii="Calibri" w:eastAsia="Times New Roman" w:hAnsi="Calibri" w:cs="Calibri"/>
                <w:color w:val="000000"/>
                <w:szCs w:val="24"/>
              </w:rPr>
            </w:pPr>
            <w:r w:rsidRPr="00733F9E">
              <w:rPr>
                <w:rFonts w:ascii="Calibri" w:eastAsia="Times New Roman" w:hAnsi="Calibri" w:cs="Calibri"/>
                <w:color w:val="000000"/>
                <w:szCs w:val="24"/>
              </w:rPr>
              <w:t>Άρθρο 1 ως έχει     ΚΑΤΑ ΠΛΕΙΟΨΗΦΙΑ</w:t>
            </w:r>
          </w:p>
        </w:tc>
      </w:tr>
      <w:tr w:rsidR="00BE48FC" w14:paraId="5218DD70" w14:textId="77777777">
        <w:trPr>
          <w:trHeight w:val="105"/>
        </w:trPr>
        <w:tc>
          <w:tcPr>
            <w:tcW w:w="7780" w:type="dxa"/>
            <w:tcBorders>
              <w:top w:val="nil"/>
              <w:left w:val="nil"/>
              <w:bottom w:val="nil"/>
              <w:right w:val="nil"/>
            </w:tcBorders>
            <w:shd w:val="clear" w:color="auto" w:fill="auto"/>
            <w:vAlign w:val="center"/>
            <w:hideMark/>
          </w:tcPr>
          <w:p w14:paraId="5218DD6F" w14:textId="77777777" w:rsidR="001D09A3" w:rsidRPr="00733F9E" w:rsidRDefault="008F016C" w:rsidP="001D09A3">
            <w:pPr>
              <w:jc w:val="center"/>
              <w:rPr>
                <w:rFonts w:ascii="Calibri" w:eastAsia="Times New Roman" w:hAnsi="Calibri" w:cs="Calibri"/>
                <w:color w:val="000000"/>
                <w:szCs w:val="24"/>
              </w:rPr>
            </w:pPr>
          </w:p>
        </w:tc>
      </w:tr>
      <w:tr w:rsidR="00BE48FC" w14:paraId="5218DD72" w14:textId="77777777">
        <w:trPr>
          <w:trHeight w:val="330"/>
        </w:trPr>
        <w:tc>
          <w:tcPr>
            <w:tcW w:w="7780" w:type="dxa"/>
            <w:tcBorders>
              <w:top w:val="nil"/>
              <w:left w:val="nil"/>
              <w:bottom w:val="nil"/>
              <w:right w:val="nil"/>
            </w:tcBorders>
            <w:shd w:val="clear" w:color="auto" w:fill="auto"/>
            <w:vAlign w:val="center"/>
            <w:hideMark/>
          </w:tcPr>
          <w:p w14:paraId="5218DD71" w14:textId="77777777" w:rsidR="001D09A3" w:rsidRPr="00733F9E" w:rsidRDefault="008F016C" w:rsidP="001D09A3">
            <w:pPr>
              <w:jc w:val="center"/>
              <w:rPr>
                <w:rFonts w:ascii="Calibri" w:eastAsia="Times New Roman" w:hAnsi="Calibri" w:cs="Calibri"/>
                <w:color w:val="000000"/>
                <w:szCs w:val="24"/>
              </w:rPr>
            </w:pPr>
            <w:r w:rsidRPr="00733F9E">
              <w:rPr>
                <w:rFonts w:ascii="Calibri" w:eastAsia="Times New Roman" w:hAnsi="Calibri" w:cs="Calibri"/>
                <w:color w:val="000000"/>
                <w:szCs w:val="24"/>
              </w:rPr>
              <w:t>ΣΥΡΙΖΑ: ΝΑΙ</w:t>
            </w:r>
          </w:p>
        </w:tc>
      </w:tr>
      <w:tr w:rsidR="00BE48FC" w14:paraId="5218DD74" w14:textId="77777777">
        <w:trPr>
          <w:trHeight w:val="45"/>
        </w:trPr>
        <w:tc>
          <w:tcPr>
            <w:tcW w:w="7780" w:type="dxa"/>
            <w:tcBorders>
              <w:top w:val="nil"/>
              <w:left w:val="nil"/>
              <w:bottom w:val="nil"/>
              <w:right w:val="nil"/>
            </w:tcBorders>
            <w:shd w:val="clear" w:color="auto" w:fill="auto"/>
            <w:vAlign w:val="center"/>
            <w:hideMark/>
          </w:tcPr>
          <w:p w14:paraId="5218DD73" w14:textId="77777777" w:rsidR="001D09A3" w:rsidRPr="00733F9E" w:rsidRDefault="008F016C" w:rsidP="001D09A3">
            <w:pPr>
              <w:jc w:val="center"/>
              <w:rPr>
                <w:rFonts w:ascii="Calibri" w:eastAsia="Times New Roman" w:hAnsi="Calibri" w:cs="Calibri"/>
                <w:color w:val="000000"/>
                <w:szCs w:val="24"/>
              </w:rPr>
            </w:pPr>
          </w:p>
        </w:tc>
      </w:tr>
      <w:tr w:rsidR="00BE48FC" w14:paraId="5218DD76" w14:textId="77777777">
        <w:trPr>
          <w:trHeight w:val="330"/>
        </w:trPr>
        <w:tc>
          <w:tcPr>
            <w:tcW w:w="7780" w:type="dxa"/>
            <w:tcBorders>
              <w:top w:val="nil"/>
              <w:left w:val="nil"/>
              <w:bottom w:val="nil"/>
              <w:right w:val="nil"/>
            </w:tcBorders>
            <w:shd w:val="clear" w:color="auto" w:fill="auto"/>
            <w:vAlign w:val="center"/>
            <w:hideMark/>
          </w:tcPr>
          <w:p w14:paraId="5218DD75" w14:textId="77777777" w:rsidR="001D09A3" w:rsidRPr="00733F9E" w:rsidRDefault="008F016C" w:rsidP="001D09A3">
            <w:pPr>
              <w:jc w:val="center"/>
              <w:rPr>
                <w:rFonts w:ascii="Calibri" w:eastAsia="Times New Roman" w:hAnsi="Calibri" w:cs="Calibri"/>
                <w:color w:val="000000"/>
                <w:szCs w:val="24"/>
              </w:rPr>
            </w:pPr>
            <w:r w:rsidRPr="00733F9E">
              <w:rPr>
                <w:rFonts w:ascii="Calibri" w:eastAsia="Times New Roman" w:hAnsi="Calibri" w:cs="Calibri"/>
                <w:color w:val="000000"/>
                <w:szCs w:val="24"/>
              </w:rPr>
              <w:t>Ν.Δ.: ΝΑΙ</w:t>
            </w:r>
          </w:p>
        </w:tc>
      </w:tr>
      <w:tr w:rsidR="00BE48FC" w14:paraId="5218DD78" w14:textId="77777777">
        <w:trPr>
          <w:trHeight w:val="45"/>
        </w:trPr>
        <w:tc>
          <w:tcPr>
            <w:tcW w:w="7780" w:type="dxa"/>
            <w:tcBorders>
              <w:top w:val="nil"/>
              <w:left w:val="nil"/>
              <w:bottom w:val="nil"/>
              <w:right w:val="nil"/>
            </w:tcBorders>
            <w:shd w:val="clear" w:color="auto" w:fill="auto"/>
            <w:vAlign w:val="center"/>
            <w:hideMark/>
          </w:tcPr>
          <w:p w14:paraId="5218DD77" w14:textId="77777777" w:rsidR="001D09A3" w:rsidRPr="00733F9E" w:rsidRDefault="008F016C" w:rsidP="001D09A3">
            <w:pPr>
              <w:jc w:val="center"/>
              <w:rPr>
                <w:rFonts w:ascii="Calibri" w:eastAsia="Times New Roman" w:hAnsi="Calibri" w:cs="Calibri"/>
                <w:color w:val="000000"/>
                <w:szCs w:val="24"/>
              </w:rPr>
            </w:pPr>
          </w:p>
        </w:tc>
      </w:tr>
      <w:tr w:rsidR="00BE48FC" w14:paraId="5218DD7A" w14:textId="77777777">
        <w:trPr>
          <w:trHeight w:val="330"/>
        </w:trPr>
        <w:tc>
          <w:tcPr>
            <w:tcW w:w="7780" w:type="dxa"/>
            <w:tcBorders>
              <w:top w:val="nil"/>
              <w:left w:val="nil"/>
              <w:bottom w:val="nil"/>
              <w:right w:val="nil"/>
            </w:tcBorders>
            <w:shd w:val="clear" w:color="auto" w:fill="auto"/>
            <w:vAlign w:val="center"/>
            <w:hideMark/>
          </w:tcPr>
          <w:p w14:paraId="5218DD79" w14:textId="77777777" w:rsidR="001D09A3" w:rsidRPr="00733F9E" w:rsidRDefault="008F016C" w:rsidP="001D09A3">
            <w:pPr>
              <w:jc w:val="center"/>
              <w:rPr>
                <w:rFonts w:ascii="Calibri" w:eastAsia="Times New Roman" w:hAnsi="Calibri" w:cs="Calibri"/>
                <w:color w:val="000000"/>
                <w:szCs w:val="24"/>
              </w:rPr>
            </w:pPr>
            <w:r w:rsidRPr="00733F9E">
              <w:rPr>
                <w:rFonts w:ascii="Calibri" w:eastAsia="Times New Roman" w:hAnsi="Calibri" w:cs="Calibri"/>
                <w:color w:val="000000"/>
                <w:szCs w:val="24"/>
              </w:rPr>
              <w:t>ΔΗ.ΣΥ: ΝΑΙ</w:t>
            </w:r>
          </w:p>
        </w:tc>
      </w:tr>
      <w:tr w:rsidR="00BE48FC" w14:paraId="5218DD7C" w14:textId="77777777">
        <w:trPr>
          <w:trHeight w:val="45"/>
        </w:trPr>
        <w:tc>
          <w:tcPr>
            <w:tcW w:w="7780" w:type="dxa"/>
            <w:tcBorders>
              <w:top w:val="nil"/>
              <w:left w:val="nil"/>
              <w:bottom w:val="nil"/>
              <w:right w:val="nil"/>
            </w:tcBorders>
            <w:shd w:val="clear" w:color="auto" w:fill="auto"/>
            <w:vAlign w:val="center"/>
            <w:hideMark/>
          </w:tcPr>
          <w:p w14:paraId="5218DD7B" w14:textId="77777777" w:rsidR="001D09A3" w:rsidRPr="00733F9E" w:rsidRDefault="008F016C" w:rsidP="001D09A3">
            <w:pPr>
              <w:jc w:val="center"/>
              <w:rPr>
                <w:rFonts w:ascii="Calibri" w:eastAsia="Times New Roman" w:hAnsi="Calibri" w:cs="Calibri"/>
                <w:color w:val="000000"/>
                <w:szCs w:val="24"/>
              </w:rPr>
            </w:pPr>
          </w:p>
        </w:tc>
      </w:tr>
      <w:tr w:rsidR="00BE48FC" w14:paraId="5218DD7E" w14:textId="77777777">
        <w:trPr>
          <w:trHeight w:val="330"/>
        </w:trPr>
        <w:tc>
          <w:tcPr>
            <w:tcW w:w="7780" w:type="dxa"/>
            <w:tcBorders>
              <w:top w:val="nil"/>
              <w:left w:val="nil"/>
              <w:bottom w:val="nil"/>
              <w:right w:val="nil"/>
            </w:tcBorders>
            <w:shd w:val="clear" w:color="auto" w:fill="auto"/>
            <w:vAlign w:val="center"/>
            <w:hideMark/>
          </w:tcPr>
          <w:p w14:paraId="5218DD7D" w14:textId="77777777" w:rsidR="001D09A3" w:rsidRPr="00733F9E" w:rsidRDefault="008F016C" w:rsidP="001D09A3">
            <w:pPr>
              <w:jc w:val="center"/>
              <w:rPr>
                <w:rFonts w:ascii="Calibri" w:eastAsia="Times New Roman" w:hAnsi="Calibri" w:cs="Calibri"/>
                <w:color w:val="000000"/>
                <w:szCs w:val="24"/>
              </w:rPr>
            </w:pPr>
            <w:r w:rsidRPr="00733F9E">
              <w:rPr>
                <w:rFonts w:ascii="Calibri" w:eastAsia="Times New Roman" w:hAnsi="Calibri" w:cs="Calibri"/>
                <w:color w:val="000000"/>
                <w:szCs w:val="24"/>
              </w:rPr>
              <w:t>Χ.Α: OXI</w:t>
            </w:r>
          </w:p>
        </w:tc>
      </w:tr>
      <w:tr w:rsidR="00BE48FC" w14:paraId="5218DD80" w14:textId="77777777">
        <w:trPr>
          <w:trHeight w:val="30"/>
        </w:trPr>
        <w:tc>
          <w:tcPr>
            <w:tcW w:w="7780" w:type="dxa"/>
            <w:tcBorders>
              <w:top w:val="nil"/>
              <w:left w:val="nil"/>
              <w:bottom w:val="nil"/>
              <w:right w:val="nil"/>
            </w:tcBorders>
            <w:shd w:val="clear" w:color="auto" w:fill="auto"/>
            <w:vAlign w:val="center"/>
            <w:hideMark/>
          </w:tcPr>
          <w:p w14:paraId="5218DD7F" w14:textId="77777777" w:rsidR="001D09A3" w:rsidRPr="00733F9E" w:rsidRDefault="008F016C" w:rsidP="001D09A3">
            <w:pPr>
              <w:jc w:val="center"/>
              <w:rPr>
                <w:rFonts w:ascii="Calibri" w:eastAsia="Times New Roman" w:hAnsi="Calibri" w:cs="Calibri"/>
                <w:color w:val="000000"/>
                <w:szCs w:val="24"/>
              </w:rPr>
            </w:pPr>
          </w:p>
        </w:tc>
      </w:tr>
      <w:tr w:rsidR="00BE48FC" w14:paraId="5218DD82" w14:textId="77777777">
        <w:trPr>
          <w:trHeight w:val="330"/>
        </w:trPr>
        <w:tc>
          <w:tcPr>
            <w:tcW w:w="7780" w:type="dxa"/>
            <w:tcBorders>
              <w:top w:val="nil"/>
              <w:left w:val="nil"/>
              <w:bottom w:val="nil"/>
              <w:right w:val="nil"/>
            </w:tcBorders>
            <w:shd w:val="clear" w:color="auto" w:fill="auto"/>
            <w:vAlign w:val="center"/>
            <w:hideMark/>
          </w:tcPr>
          <w:p w14:paraId="5218DD81" w14:textId="77777777" w:rsidR="001D09A3" w:rsidRPr="00733F9E" w:rsidRDefault="008F016C" w:rsidP="001D09A3">
            <w:pPr>
              <w:jc w:val="center"/>
              <w:rPr>
                <w:rFonts w:ascii="Calibri" w:eastAsia="Times New Roman" w:hAnsi="Calibri" w:cs="Calibri"/>
                <w:color w:val="000000"/>
                <w:szCs w:val="24"/>
              </w:rPr>
            </w:pPr>
            <w:r w:rsidRPr="00733F9E">
              <w:rPr>
                <w:rFonts w:ascii="Calibri" w:eastAsia="Times New Roman" w:hAnsi="Calibri" w:cs="Calibri"/>
                <w:color w:val="000000"/>
                <w:szCs w:val="24"/>
              </w:rPr>
              <w:t>Κ.Κ.Ε: OXI</w:t>
            </w:r>
          </w:p>
        </w:tc>
      </w:tr>
      <w:tr w:rsidR="00BE48FC" w14:paraId="5218DD84" w14:textId="77777777">
        <w:trPr>
          <w:trHeight w:val="45"/>
        </w:trPr>
        <w:tc>
          <w:tcPr>
            <w:tcW w:w="7780" w:type="dxa"/>
            <w:tcBorders>
              <w:top w:val="nil"/>
              <w:left w:val="nil"/>
              <w:bottom w:val="nil"/>
              <w:right w:val="nil"/>
            </w:tcBorders>
            <w:shd w:val="clear" w:color="auto" w:fill="auto"/>
            <w:vAlign w:val="center"/>
            <w:hideMark/>
          </w:tcPr>
          <w:p w14:paraId="5218DD83" w14:textId="77777777" w:rsidR="001D09A3" w:rsidRPr="00733F9E" w:rsidRDefault="008F016C" w:rsidP="001D09A3">
            <w:pPr>
              <w:jc w:val="center"/>
              <w:rPr>
                <w:rFonts w:ascii="Calibri" w:eastAsia="Times New Roman" w:hAnsi="Calibri" w:cs="Calibri"/>
                <w:color w:val="000000"/>
                <w:szCs w:val="24"/>
              </w:rPr>
            </w:pPr>
          </w:p>
        </w:tc>
      </w:tr>
      <w:tr w:rsidR="00BE48FC" w14:paraId="5218DD86" w14:textId="77777777">
        <w:trPr>
          <w:trHeight w:val="330"/>
        </w:trPr>
        <w:tc>
          <w:tcPr>
            <w:tcW w:w="7780" w:type="dxa"/>
            <w:tcBorders>
              <w:top w:val="nil"/>
              <w:left w:val="nil"/>
              <w:bottom w:val="nil"/>
              <w:right w:val="nil"/>
            </w:tcBorders>
            <w:shd w:val="clear" w:color="auto" w:fill="auto"/>
            <w:vAlign w:val="center"/>
            <w:hideMark/>
          </w:tcPr>
          <w:p w14:paraId="5218DD85" w14:textId="77777777" w:rsidR="001D09A3" w:rsidRPr="00733F9E" w:rsidRDefault="008F016C" w:rsidP="001D09A3">
            <w:pPr>
              <w:jc w:val="center"/>
              <w:rPr>
                <w:rFonts w:ascii="Calibri" w:eastAsia="Times New Roman" w:hAnsi="Calibri" w:cs="Calibri"/>
                <w:color w:val="000000"/>
                <w:szCs w:val="24"/>
              </w:rPr>
            </w:pPr>
            <w:r w:rsidRPr="00733F9E">
              <w:rPr>
                <w:rFonts w:ascii="Calibri" w:eastAsia="Times New Roman" w:hAnsi="Calibri" w:cs="Calibri"/>
                <w:color w:val="000000"/>
                <w:szCs w:val="24"/>
              </w:rPr>
              <w:t>ΑΝ.ΕΛ: ΝΑΙ</w:t>
            </w:r>
          </w:p>
        </w:tc>
      </w:tr>
      <w:tr w:rsidR="00BE48FC" w14:paraId="5218DD88" w14:textId="77777777">
        <w:trPr>
          <w:trHeight w:val="45"/>
        </w:trPr>
        <w:tc>
          <w:tcPr>
            <w:tcW w:w="7780" w:type="dxa"/>
            <w:tcBorders>
              <w:top w:val="nil"/>
              <w:left w:val="nil"/>
              <w:bottom w:val="nil"/>
              <w:right w:val="nil"/>
            </w:tcBorders>
            <w:shd w:val="clear" w:color="auto" w:fill="auto"/>
            <w:vAlign w:val="center"/>
            <w:hideMark/>
          </w:tcPr>
          <w:p w14:paraId="5218DD87" w14:textId="77777777" w:rsidR="001D09A3" w:rsidRPr="00733F9E" w:rsidRDefault="008F016C" w:rsidP="001D09A3">
            <w:pPr>
              <w:jc w:val="center"/>
              <w:rPr>
                <w:rFonts w:ascii="Calibri" w:eastAsia="Times New Roman" w:hAnsi="Calibri" w:cs="Calibri"/>
                <w:color w:val="000000"/>
                <w:szCs w:val="24"/>
              </w:rPr>
            </w:pPr>
          </w:p>
        </w:tc>
      </w:tr>
      <w:tr w:rsidR="00BE48FC" w14:paraId="5218DD8A" w14:textId="77777777">
        <w:trPr>
          <w:trHeight w:val="330"/>
        </w:trPr>
        <w:tc>
          <w:tcPr>
            <w:tcW w:w="7780" w:type="dxa"/>
            <w:tcBorders>
              <w:top w:val="nil"/>
              <w:left w:val="nil"/>
              <w:bottom w:val="nil"/>
              <w:right w:val="nil"/>
            </w:tcBorders>
            <w:shd w:val="clear" w:color="auto" w:fill="auto"/>
            <w:vAlign w:val="center"/>
            <w:hideMark/>
          </w:tcPr>
          <w:p w14:paraId="5218DD89" w14:textId="77777777" w:rsidR="001D09A3" w:rsidRPr="00733F9E" w:rsidRDefault="008F016C" w:rsidP="001D09A3">
            <w:pPr>
              <w:jc w:val="center"/>
              <w:rPr>
                <w:rFonts w:ascii="Calibri" w:eastAsia="Times New Roman" w:hAnsi="Calibri" w:cs="Calibri"/>
                <w:color w:val="000000"/>
                <w:szCs w:val="24"/>
              </w:rPr>
            </w:pPr>
            <w:r w:rsidRPr="00733F9E">
              <w:rPr>
                <w:rFonts w:ascii="Calibri" w:eastAsia="Times New Roman" w:hAnsi="Calibri" w:cs="Calibri"/>
                <w:color w:val="000000"/>
                <w:szCs w:val="24"/>
              </w:rPr>
              <w:t>ΠΟΤΑΜΙ: ΝΑΙ</w:t>
            </w:r>
          </w:p>
        </w:tc>
      </w:tr>
      <w:tr w:rsidR="00BE48FC" w14:paraId="5218DD8C" w14:textId="77777777">
        <w:trPr>
          <w:trHeight w:val="45"/>
        </w:trPr>
        <w:tc>
          <w:tcPr>
            <w:tcW w:w="7780" w:type="dxa"/>
            <w:tcBorders>
              <w:top w:val="nil"/>
              <w:left w:val="nil"/>
              <w:bottom w:val="nil"/>
              <w:right w:val="nil"/>
            </w:tcBorders>
            <w:shd w:val="clear" w:color="auto" w:fill="auto"/>
            <w:vAlign w:val="center"/>
            <w:hideMark/>
          </w:tcPr>
          <w:p w14:paraId="5218DD8B" w14:textId="77777777" w:rsidR="001D09A3" w:rsidRPr="00733F9E" w:rsidRDefault="008F016C" w:rsidP="001D09A3">
            <w:pPr>
              <w:jc w:val="center"/>
              <w:rPr>
                <w:rFonts w:ascii="Calibri" w:eastAsia="Times New Roman" w:hAnsi="Calibri" w:cs="Calibri"/>
                <w:color w:val="000000"/>
                <w:szCs w:val="24"/>
              </w:rPr>
            </w:pPr>
          </w:p>
        </w:tc>
      </w:tr>
      <w:tr w:rsidR="00BE48FC" w14:paraId="5218DD8E" w14:textId="77777777">
        <w:trPr>
          <w:trHeight w:val="330"/>
        </w:trPr>
        <w:tc>
          <w:tcPr>
            <w:tcW w:w="7780" w:type="dxa"/>
            <w:tcBorders>
              <w:top w:val="nil"/>
              <w:left w:val="nil"/>
              <w:bottom w:val="nil"/>
              <w:right w:val="nil"/>
            </w:tcBorders>
            <w:shd w:val="clear" w:color="auto" w:fill="auto"/>
            <w:vAlign w:val="center"/>
            <w:hideMark/>
          </w:tcPr>
          <w:p w14:paraId="5218DD8D" w14:textId="77777777" w:rsidR="001D09A3" w:rsidRPr="00733F9E" w:rsidRDefault="008F016C" w:rsidP="001D09A3">
            <w:pPr>
              <w:jc w:val="center"/>
              <w:rPr>
                <w:rFonts w:ascii="Calibri" w:eastAsia="Times New Roman" w:hAnsi="Calibri" w:cs="Calibri"/>
                <w:color w:val="000000"/>
                <w:szCs w:val="24"/>
              </w:rPr>
            </w:pPr>
            <w:r w:rsidRPr="00733F9E">
              <w:rPr>
                <w:rFonts w:ascii="Calibri" w:eastAsia="Times New Roman" w:hAnsi="Calibri" w:cs="Calibri"/>
                <w:color w:val="000000"/>
                <w:szCs w:val="24"/>
              </w:rPr>
              <w:t>ΕΝ. ΚΕΝΤΡΩΩΝ: ΝΑΙ</w:t>
            </w:r>
          </w:p>
        </w:tc>
      </w:tr>
      <w:tr w:rsidR="00BE48FC" w14:paraId="5218DD90" w14:textId="77777777">
        <w:trPr>
          <w:trHeight w:val="45"/>
        </w:trPr>
        <w:tc>
          <w:tcPr>
            <w:tcW w:w="7780" w:type="dxa"/>
            <w:tcBorders>
              <w:top w:val="nil"/>
              <w:left w:val="nil"/>
              <w:bottom w:val="nil"/>
              <w:right w:val="nil"/>
            </w:tcBorders>
            <w:shd w:val="clear" w:color="auto" w:fill="auto"/>
            <w:vAlign w:val="center"/>
            <w:hideMark/>
          </w:tcPr>
          <w:p w14:paraId="5218DD8F" w14:textId="77777777" w:rsidR="001D09A3" w:rsidRPr="00733F9E" w:rsidRDefault="008F016C" w:rsidP="001D09A3">
            <w:pPr>
              <w:jc w:val="center"/>
              <w:rPr>
                <w:rFonts w:ascii="Calibri" w:eastAsia="Times New Roman" w:hAnsi="Calibri" w:cs="Calibri"/>
                <w:color w:val="000000"/>
                <w:szCs w:val="24"/>
              </w:rPr>
            </w:pPr>
          </w:p>
        </w:tc>
      </w:tr>
      <w:tr w:rsidR="00BE48FC" w14:paraId="5218DD92" w14:textId="77777777">
        <w:trPr>
          <w:trHeight w:val="135"/>
        </w:trPr>
        <w:tc>
          <w:tcPr>
            <w:tcW w:w="7780" w:type="dxa"/>
            <w:tcBorders>
              <w:top w:val="nil"/>
              <w:left w:val="nil"/>
              <w:bottom w:val="nil"/>
              <w:right w:val="nil"/>
            </w:tcBorders>
            <w:shd w:val="clear" w:color="auto" w:fill="auto"/>
            <w:vAlign w:val="center"/>
            <w:hideMark/>
          </w:tcPr>
          <w:p w14:paraId="5218DD91" w14:textId="77777777" w:rsidR="001D09A3" w:rsidRPr="00733F9E" w:rsidRDefault="008F016C" w:rsidP="001D09A3">
            <w:pPr>
              <w:jc w:val="center"/>
              <w:rPr>
                <w:rFonts w:ascii="Times New Roman" w:eastAsia="Times New Roman" w:hAnsi="Times New Roman" w:cs="Times New Roman"/>
                <w:sz w:val="20"/>
              </w:rPr>
            </w:pPr>
          </w:p>
        </w:tc>
      </w:tr>
      <w:tr w:rsidR="00BE48FC" w14:paraId="5218DD94" w14:textId="77777777">
        <w:trPr>
          <w:trHeight w:val="345"/>
        </w:trPr>
        <w:tc>
          <w:tcPr>
            <w:tcW w:w="7780" w:type="dxa"/>
            <w:tcBorders>
              <w:top w:val="nil"/>
              <w:left w:val="nil"/>
              <w:bottom w:val="nil"/>
              <w:right w:val="nil"/>
            </w:tcBorders>
            <w:shd w:val="clear" w:color="auto" w:fill="auto"/>
            <w:vAlign w:val="center"/>
            <w:hideMark/>
          </w:tcPr>
          <w:p w14:paraId="5218DD93" w14:textId="77777777" w:rsidR="001D09A3" w:rsidRPr="00733F9E" w:rsidRDefault="008F016C" w:rsidP="001D09A3">
            <w:pPr>
              <w:jc w:val="center"/>
              <w:rPr>
                <w:rFonts w:ascii="Times New Roman" w:eastAsia="Times New Roman" w:hAnsi="Times New Roman" w:cs="Times New Roman"/>
                <w:sz w:val="20"/>
              </w:rPr>
            </w:pPr>
          </w:p>
        </w:tc>
      </w:tr>
      <w:tr w:rsidR="00BE48FC" w14:paraId="5218DD96" w14:textId="77777777">
        <w:trPr>
          <w:trHeight w:val="330"/>
        </w:trPr>
        <w:tc>
          <w:tcPr>
            <w:tcW w:w="7780" w:type="dxa"/>
            <w:tcBorders>
              <w:top w:val="nil"/>
              <w:left w:val="nil"/>
              <w:bottom w:val="nil"/>
              <w:right w:val="nil"/>
            </w:tcBorders>
            <w:shd w:val="clear" w:color="auto" w:fill="auto"/>
            <w:vAlign w:val="center"/>
            <w:hideMark/>
          </w:tcPr>
          <w:p w14:paraId="5218DD95" w14:textId="77777777" w:rsidR="001D09A3" w:rsidRPr="00733F9E" w:rsidRDefault="008F016C" w:rsidP="001D09A3">
            <w:pPr>
              <w:jc w:val="center"/>
              <w:rPr>
                <w:rFonts w:ascii="Calibri" w:eastAsia="Times New Roman" w:hAnsi="Calibri" w:cs="Calibri"/>
                <w:color w:val="000000"/>
                <w:szCs w:val="24"/>
              </w:rPr>
            </w:pPr>
            <w:r w:rsidRPr="00733F9E">
              <w:rPr>
                <w:rFonts w:ascii="Calibri" w:eastAsia="Times New Roman" w:hAnsi="Calibri" w:cs="Calibri"/>
                <w:color w:val="000000"/>
                <w:szCs w:val="24"/>
              </w:rPr>
              <w:t>Ακροτελεύτιο άρθρο (ως έχει)     ΚΑΤΑ ΠΛΕΙΟΨΗΦΙΑ</w:t>
            </w:r>
          </w:p>
        </w:tc>
      </w:tr>
      <w:tr w:rsidR="00BE48FC" w14:paraId="5218DD98" w14:textId="77777777">
        <w:trPr>
          <w:trHeight w:val="105"/>
        </w:trPr>
        <w:tc>
          <w:tcPr>
            <w:tcW w:w="7780" w:type="dxa"/>
            <w:tcBorders>
              <w:top w:val="nil"/>
              <w:left w:val="nil"/>
              <w:bottom w:val="nil"/>
              <w:right w:val="nil"/>
            </w:tcBorders>
            <w:shd w:val="clear" w:color="auto" w:fill="auto"/>
            <w:vAlign w:val="center"/>
            <w:hideMark/>
          </w:tcPr>
          <w:p w14:paraId="5218DD97" w14:textId="77777777" w:rsidR="001D09A3" w:rsidRPr="00733F9E" w:rsidRDefault="008F016C" w:rsidP="001D09A3">
            <w:pPr>
              <w:jc w:val="center"/>
              <w:rPr>
                <w:rFonts w:ascii="Calibri" w:eastAsia="Times New Roman" w:hAnsi="Calibri" w:cs="Calibri"/>
                <w:color w:val="000000"/>
                <w:szCs w:val="24"/>
              </w:rPr>
            </w:pPr>
          </w:p>
        </w:tc>
      </w:tr>
      <w:tr w:rsidR="00BE48FC" w14:paraId="5218DD9A" w14:textId="77777777">
        <w:trPr>
          <w:trHeight w:val="330"/>
        </w:trPr>
        <w:tc>
          <w:tcPr>
            <w:tcW w:w="7780" w:type="dxa"/>
            <w:tcBorders>
              <w:top w:val="nil"/>
              <w:left w:val="nil"/>
              <w:bottom w:val="nil"/>
              <w:right w:val="nil"/>
            </w:tcBorders>
            <w:shd w:val="clear" w:color="auto" w:fill="auto"/>
            <w:vAlign w:val="center"/>
            <w:hideMark/>
          </w:tcPr>
          <w:p w14:paraId="5218DD99" w14:textId="77777777" w:rsidR="001D09A3" w:rsidRPr="00733F9E" w:rsidRDefault="008F016C" w:rsidP="001D09A3">
            <w:pPr>
              <w:jc w:val="center"/>
              <w:rPr>
                <w:rFonts w:ascii="Calibri" w:eastAsia="Times New Roman" w:hAnsi="Calibri" w:cs="Calibri"/>
                <w:color w:val="000000"/>
                <w:szCs w:val="24"/>
              </w:rPr>
            </w:pPr>
            <w:r w:rsidRPr="00733F9E">
              <w:rPr>
                <w:rFonts w:ascii="Calibri" w:eastAsia="Times New Roman" w:hAnsi="Calibri" w:cs="Calibri"/>
                <w:color w:val="000000"/>
                <w:szCs w:val="24"/>
              </w:rPr>
              <w:t>ΣΥΡΙΖΑ: ΝΑΙ</w:t>
            </w:r>
          </w:p>
        </w:tc>
      </w:tr>
      <w:tr w:rsidR="00BE48FC" w14:paraId="5218DD9C" w14:textId="77777777">
        <w:trPr>
          <w:trHeight w:val="45"/>
        </w:trPr>
        <w:tc>
          <w:tcPr>
            <w:tcW w:w="7780" w:type="dxa"/>
            <w:tcBorders>
              <w:top w:val="nil"/>
              <w:left w:val="nil"/>
              <w:bottom w:val="nil"/>
              <w:right w:val="nil"/>
            </w:tcBorders>
            <w:shd w:val="clear" w:color="auto" w:fill="auto"/>
            <w:vAlign w:val="center"/>
            <w:hideMark/>
          </w:tcPr>
          <w:p w14:paraId="5218DD9B" w14:textId="77777777" w:rsidR="001D09A3" w:rsidRPr="00733F9E" w:rsidRDefault="008F016C" w:rsidP="001D09A3">
            <w:pPr>
              <w:jc w:val="center"/>
              <w:rPr>
                <w:rFonts w:ascii="Calibri" w:eastAsia="Times New Roman" w:hAnsi="Calibri" w:cs="Calibri"/>
                <w:color w:val="000000"/>
                <w:szCs w:val="24"/>
              </w:rPr>
            </w:pPr>
          </w:p>
        </w:tc>
      </w:tr>
      <w:tr w:rsidR="00BE48FC" w14:paraId="5218DD9E" w14:textId="77777777">
        <w:trPr>
          <w:trHeight w:val="330"/>
        </w:trPr>
        <w:tc>
          <w:tcPr>
            <w:tcW w:w="7780" w:type="dxa"/>
            <w:tcBorders>
              <w:top w:val="nil"/>
              <w:left w:val="nil"/>
              <w:bottom w:val="nil"/>
              <w:right w:val="nil"/>
            </w:tcBorders>
            <w:shd w:val="clear" w:color="auto" w:fill="auto"/>
            <w:vAlign w:val="center"/>
            <w:hideMark/>
          </w:tcPr>
          <w:p w14:paraId="5218DD9D" w14:textId="77777777" w:rsidR="001D09A3" w:rsidRPr="00733F9E" w:rsidRDefault="008F016C" w:rsidP="001D09A3">
            <w:pPr>
              <w:jc w:val="center"/>
              <w:rPr>
                <w:rFonts w:ascii="Calibri" w:eastAsia="Times New Roman" w:hAnsi="Calibri" w:cs="Calibri"/>
                <w:color w:val="000000"/>
                <w:szCs w:val="24"/>
              </w:rPr>
            </w:pPr>
            <w:r w:rsidRPr="00733F9E">
              <w:rPr>
                <w:rFonts w:ascii="Calibri" w:eastAsia="Times New Roman" w:hAnsi="Calibri" w:cs="Calibri"/>
                <w:color w:val="000000"/>
                <w:szCs w:val="24"/>
              </w:rPr>
              <w:t>Ν.Δ.: ΝΑΙ</w:t>
            </w:r>
          </w:p>
        </w:tc>
      </w:tr>
      <w:tr w:rsidR="00BE48FC" w14:paraId="5218DDA0" w14:textId="77777777">
        <w:trPr>
          <w:trHeight w:val="30"/>
        </w:trPr>
        <w:tc>
          <w:tcPr>
            <w:tcW w:w="7780" w:type="dxa"/>
            <w:tcBorders>
              <w:top w:val="nil"/>
              <w:left w:val="nil"/>
              <w:bottom w:val="nil"/>
              <w:right w:val="nil"/>
            </w:tcBorders>
            <w:shd w:val="clear" w:color="auto" w:fill="auto"/>
            <w:vAlign w:val="center"/>
            <w:hideMark/>
          </w:tcPr>
          <w:p w14:paraId="5218DD9F" w14:textId="77777777" w:rsidR="001D09A3" w:rsidRPr="00733F9E" w:rsidRDefault="008F016C" w:rsidP="001D09A3">
            <w:pPr>
              <w:jc w:val="center"/>
              <w:rPr>
                <w:rFonts w:ascii="Calibri" w:eastAsia="Times New Roman" w:hAnsi="Calibri" w:cs="Calibri"/>
                <w:color w:val="000000"/>
                <w:szCs w:val="24"/>
              </w:rPr>
            </w:pPr>
          </w:p>
        </w:tc>
      </w:tr>
      <w:tr w:rsidR="00BE48FC" w14:paraId="5218DDA2" w14:textId="77777777">
        <w:trPr>
          <w:trHeight w:val="345"/>
        </w:trPr>
        <w:tc>
          <w:tcPr>
            <w:tcW w:w="7780" w:type="dxa"/>
            <w:tcBorders>
              <w:top w:val="nil"/>
              <w:left w:val="nil"/>
              <w:bottom w:val="nil"/>
              <w:right w:val="nil"/>
            </w:tcBorders>
            <w:shd w:val="clear" w:color="auto" w:fill="auto"/>
            <w:vAlign w:val="center"/>
            <w:hideMark/>
          </w:tcPr>
          <w:p w14:paraId="5218DDA1" w14:textId="77777777" w:rsidR="001D09A3" w:rsidRPr="00733F9E" w:rsidRDefault="008F016C" w:rsidP="001D09A3">
            <w:pPr>
              <w:jc w:val="center"/>
              <w:rPr>
                <w:rFonts w:ascii="Calibri" w:eastAsia="Times New Roman" w:hAnsi="Calibri" w:cs="Calibri"/>
                <w:color w:val="000000"/>
                <w:szCs w:val="24"/>
              </w:rPr>
            </w:pPr>
            <w:r w:rsidRPr="00733F9E">
              <w:rPr>
                <w:rFonts w:ascii="Calibri" w:eastAsia="Times New Roman" w:hAnsi="Calibri" w:cs="Calibri"/>
                <w:color w:val="000000"/>
                <w:szCs w:val="24"/>
              </w:rPr>
              <w:t>ΔΗ.ΣΥ: ΝΑΙ</w:t>
            </w:r>
          </w:p>
        </w:tc>
      </w:tr>
      <w:tr w:rsidR="00BE48FC" w14:paraId="5218DDA4" w14:textId="77777777">
        <w:trPr>
          <w:trHeight w:val="30"/>
        </w:trPr>
        <w:tc>
          <w:tcPr>
            <w:tcW w:w="7780" w:type="dxa"/>
            <w:tcBorders>
              <w:top w:val="nil"/>
              <w:left w:val="nil"/>
              <w:bottom w:val="nil"/>
              <w:right w:val="nil"/>
            </w:tcBorders>
            <w:shd w:val="clear" w:color="auto" w:fill="auto"/>
            <w:vAlign w:val="center"/>
            <w:hideMark/>
          </w:tcPr>
          <w:p w14:paraId="5218DDA3" w14:textId="77777777" w:rsidR="001D09A3" w:rsidRPr="00733F9E" w:rsidRDefault="008F016C" w:rsidP="001D09A3">
            <w:pPr>
              <w:jc w:val="center"/>
              <w:rPr>
                <w:rFonts w:ascii="Calibri" w:eastAsia="Times New Roman" w:hAnsi="Calibri" w:cs="Calibri"/>
                <w:color w:val="000000"/>
                <w:szCs w:val="24"/>
              </w:rPr>
            </w:pPr>
          </w:p>
        </w:tc>
      </w:tr>
      <w:tr w:rsidR="00BE48FC" w14:paraId="5218DDA6" w14:textId="77777777">
        <w:trPr>
          <w:trHeight w:val="330"/>
        </w:trPr>
        <w:tc>
          <w:tcPr>
            <w:tcW w:w="7780" w:type="dxa"/>
            <w:tcBorders>
              <w:top w:val="nil"/>
              <w:left w:val="nil"/>
              <w:bottom w:val="nil"/>
              <w:right w:val="nil"/>
            </w:tcBorders>
            <w:shd w:val="clear" w:color="auto" w:fill="auto"/>
            <w:vAlign w:val="center"/>
            <w:hideMark/>
          </w:tcPr>
          <w:p w14:paraId="5218DDA5" w14:textId="77777777" w:rsidR="001D09A3" w:rsidRPr="00733F9E" w:rsidRDefault="008F016C" w:rsidP="001D09A3">
            <w:pPr>
              <w:jc w:val="center"/>
              <w:rPr>
                <w:rFonts w:ascii="Calibri" w:eastAsia="Times New Roman" w:hAnsi="Calibri" w:cs="Calibri"/>
                <w:color w:val="000000"/>
                <w:szCs w:val="24"/>
              </w:rPr>
            </w:pPr>
            <w:r w:rsidRPr="00733F9E">
              <w:rPr>
                <w:rFonts w:ascii="Calibri" w:eastAsia="Times New Roman" w:hAnsi="Calibri" w:cs="Calibri"/>
                <w:color w:val="000000"/>
                <w:szCs w:val="24"/>
              </w:rPr>
              <w:t>Χ.Α: OXI</w:t>
            </w:r>
          </w:p>
        </w:tc>
      </w:tr>
      <w:tr w:rsidR="00BE48FC" w14:paraId="5218DDA8" w14:textId="77777777">
        <w:trPr>
          <w:trHeight w:val="45"/>
        </w:trPr>
        <w:tc>
          <w:tcPr>
            <w:tcW w:w="7780" w:type="dxa"/>
            <w:tcBorders>
              <w:top w:val="nil"/>
              <w:left w:val="nil"/>
              <w:bottom w:val="nil"/>
              <w:right w:val="nil"/>
            </w:tcBorders>
            <w:shd w:val="clear" w:color="auto" w:fill="auto"/>
            <w:vAlign w:val="center"/>
            <w:hideMark/>
          </w:tcPr>
          <w:p w14:paraId="5218DDA7" w14:textId="77777777" w:rsidR="001D09A3" w:rsidRPr="00733F9E" w:rsidRDefault="008F016C" w:rsidP="001D09A3">
            <w:pPr>
              <w:jc w:val="center"/>
              <w:rPr>
                <w:rFonts w:ascii="Calibri" w:eastAsia="Times New Roman" w:hAnsi="Calibri" w:cs="Calibri"/>
                <w:color w:val="000000"/>
                <w:szCs w:val="24"/>
              </w:rPr>
            </w:pPr>
          </w:p>
        </w:tc>
      </w:tr>
      <w:tr w:rsidR="00BE48FC" w14:paraId="5218DDAA" w14:textId="77777777">
        <w:trPr>
          <w:trHeight w:val="330"/>
        </w:trPr>
        <w:tc>
          <w:tcPr>
            <w:tcW w:w="7780" w:type="dxa"/>
            <w:tcBorders>
              <w:top w:val="nil"/>
              <w:left w:val="nil"/>
              <w:bottom w:val="nil"/>
              <w:right w:val="nil"/>
            </w:tcBorders>
            <w:shd w:val="clear" w:color="auto" w:fill="auto"/>
            <w:vAlign w:val="center"/>
            <w:hideMark/>
          </w:tcPr>
          <w:p w14:paraId="5218DDA9" w14:textId="77777777" w:rsidR="001D09A3" w:rsidRPr="00733F9E" w:rsidRDefault="008F016C" w:rsidP="001D09A3">
            <w:pPr>
              <w:jc w:val="center"/>
              <w:rPr>
                <w:rFonts w:ascii="Calibri" w:eastAsia="Times New Roman" w:hAnsi="Calibri" w:cs="Calibri"/>
                <w:color w:val="000000"/>
                <w:szCs w:val="24"/>
              </w:rPr>
            </w:pPr>
            <w:r w:rsidRPr="00733F9E">
              <w:rPr>
                <w:rFonts w:ascii="Calibri" w:eastAsia="Times New Roman" w:hAnsi="Calibri" w:cs="Calibri"/>
                <w:color w:val="000000"/>
                <w:szCs w:val="24"/>
              </w:rPr>
              <w:t>Κ.Κ.Ε: OXI</w:t>
            </w:r>
          </w:p>
        </w:tc>
      </w:tr>
      <w:tr w:rsidR="00BE48FC" w14:paraId="5218DDAC" w14:textId="77777777">
        <w:trPr>
          <w:trHeight w:val="45"/>
        </w:trPr>
        <w:tc>
          <w:tcPr>
            <w:tcW w:w="7780" w:type="dxa"/>
            <w:tcBorders>
              <w:top w:val="nil"/>
              <w:left w:val="nil"/>
              <w:bottom w:val="nil"/>
              <w:right w:val="nil"/>
            </w:tcBorders>
            <w:shd w:val="clear" w:color="auto" w:fill="auto"/>
            <w:vAlign w:val="center"/>
            <w:hideMark/>
          </w:tcPr>
          <w:p w14:paraId="5218DDAB" w14:textId="77777777" w:rsidR="001D09A3" w:rsidRPr="00733F9E" w:rsidRDefault="008F016C" w:rsidP="001D09A3">
            <w:pPr>
              <w:jc w:val="center"/>
              <w:rPr>
                <w:rFonts w:ascii="Calibri" w:eastAsia="Times New Roman" w:hAnsi="Calibri" w:cs="Calibri"/>
                <w:color w:val="000000"/>
                <w:szCs w:val="24"/>
              </w:rPr>
            </w:pPr>
          </w:p>
        </w:tc>
      </w:tr>
      <w:tr w:rsidR="00BE48FC" w14:paraId="5218DDAE" w14:textId="77777777">
        <w:trPr>
          <w:trHeight w:val="330"/>
        </w:trPr>
        <w:tc>
          <w:tcPr>
            <w:tcW w:w="7780" w:type="dxa"/>
            <w:tcBorders>
              <w:top w:val="nil"/>
              <w:left w:val="nil"/>
              <w:bottom w:val="nil"/>
              <w:right w:val="nil"/>
            </w:tcBorders>
            <w:shd w:val="clear" w:color="auto" w:fill="auto"/>
            <w:vAlign w:val="center"/>
            <w:hideMark/>
          </w:tcPr>
          <w:p w14:paraId="5218DDAD" w14:textId="77777777" w:rsidR="001D09A3" w:rsidRPr="00733F9E" w:rsidRDefault="008F016C" w:rsidP="001D09A3">
            <w:pPr>
              <w:jc w:val="center"/>
              <w:rPr>
                <w:rFonts w:ascii="Calibri" w:eastAsia="Times New Roman" w:hAnsi="Calibri" w:cs="Calibri"/>
                <w:color w:val="000000"/>
                <w:szCs w:val="24"/>
              </w:rPr>
            </w:pPr>
            <w:r w:rsidRPr="00733F9E">
              <w:rPr>
                <w:rFonts w:ascii="Calibri" w:eastAsia="Times New Roman" w:hAnsi="Calibri" w:cs="Calibri"/>
                <w:color w:val="000000"/>
                <w:szCs w:val="24"/>
              </w:rPr>
              <w:t>ΑΝ.ΕΛ: ΝΑΙ</w:t>
            </w:r>
          </w:p>
        </w:tc>
      </w:tr>
      <w:tr w:rsidR="00BE48FC" w14:paraId="5218DDB0" w14:textId="77777777">
        <w:trPr>
          <w:trHeight w:val="45"/>
        </w:trPr>
        <w:tc>
          <w:tcPr>
            <w:tcW w:w="7780" w:type="dxa"/>
            <w:tcBorders>
              <w:top w:val="nil"/>
              <w:left w:val="nil"/>
              <w:bottom w:val="nil"/>
              <w:right w:val="nil"/>
            </w:tcBorders>
            <w:shd w:val="clear" w:color="auto" w:fill="auto"/>
            <w:vAlign w:val="center"/>
            <w:hideMark/>
          </w:tcPr>
          <w:p w14:paraId="5218DDAF" w14:textId="77777777" w:rsidR="001D09A3" w:rsidRPr="00733F9E" w:rsidRDefault="008F016C" w:rsidP="001D09A3">
            <w:pPr>
              <w:jc w:val="center"/>
              <w:rPr>
                <w:rFonts w:ascii="Calibri" w:eastAsia="Times New Roman" w:hAnsi="Calibri" w:cs="Calibri"/>
                <w:color w:val="000000"/>
                <w:szCs w:val="24"/>
              </w:rPr>
            </w:pPr>
          </w:p>
        </w:tc>
      </w:tr>
      <w:tr w:rsidR="00BE48FC" w14:paraId="5218DDB2" w14:textId="77777777">
        <w:trPr>
          <w:trHeight w:val="330"/>
        </w:trPr>
        <w:tc>
          <w:tcPr>
            <w:tcW w:w="7780" w:type="dxa"/>
            <w:tcBorders>
              <w:top w:val="nil"/>
              <w:left w:val="nil"/>
              <w:bottom w:val="nil"/>
              <w:right w:val="nil"/>
            </w:tcBorders>
            <w:shd w:val="clear" w:color="auto" w:fill="auto"/>
            <w:vAlign w:val="center"/>
            <w:hideMark/>
          </w:tcPr>
          <w:p w14:paraId="5218DDB1" w14:textId="77777777" w:rsidR="001D09A3" w:rsidRPr="00733F9E" w:rsidRDefault="008F016C" w:rsidP="001D09A3">
            <w:pPr>
              <w:jc w:val="center"/>
              <w:rPr>
                <w:rFonts w:ascii="Calibri" w:eastAsia="Times New Roman" w:hAnsi="Calibri" w:cs="Calibri"/>
                <w:color w:val="000000"/>
                <w:szCs w:val="24"/>
              </w:rPr>
            </w:pPr>
            <w:r w:rsidRPr="00733F9E">
              <w:rPr>
                <w:rFonts w:ascii="Calibri" w:eastAsia="Times New Roman" w:hAnsi="Calibri" w:cs="Calibri"/>
                <w:color w:val="000000"/>
                <w:szCs w:val="24"/>
              </w:rPr>
              <w:t>ΠΟΤΑΜΙ: ΝΑΙ</w:t>
            </w:r>
          </w:p>
        </w:tc>
      </w:tr>
      <w:tr w:rsidR="00BE48FC" w14:paraId="5218DDB4" w14:textId="77777777">
        <w:trPr>
          <w:trHeight w:val="30"/>
        </w:trPr>
        <w:tc>
          <w:tcPr>
            <w:tcW w:w="7780" w:type="dxa"/>
            <w:tcBorders>
              <w:top w:val="nil"/>
              <w:left w:val="nil"/>
              <w:bottom w:val="nil"/>
              <w:right w:val="nil"/>
            </w:tcBorders>
            <w:shd w:val="clear" w:color="auto" w:fill="auto"/>
            <w:vAlign w:val="center"/>
            <w:hideMark/>
          </w:tcPr>
          <w:p w14:paraId="5218DDB3" w14:textId="77777777" w:rsidR="001D09A3" w:rsidRPr="00733F9E" w:rsidRDefault="008F016C" w:rsidP="001D09A3">
            <w:pPr>
              <w:jc w:val="center"/>
              <w:rPr>
                <w:rFonts w:ascii="Calibri" w:eastAsia="Times New Roman" w:hAnsi="Calibri" w:cs="Calibri"/>
                <w:color w:val="000000"/>
                <w:szCs w:val="24"/>
              </w:rPr>
            </w:pPr>
          </w:p>
        </w:tc>
      </w:tr>
      <w:tr w:rsidR="00BE48FC" w14:paraId="5218DDB6" w14:textId="77777777">
        <w:trPr>
          <w:trHeight w:val="345"/>
        </w:trPr>
        <w:tc>
          <w:tcPr>
            <w:tcW w:w="7780" w:type="dxa"/>
            <w:tcBorders>
              <w:top w:val="nil"/>
              <w:left w:val="nil"/>
              <w:bottom w:val="nil"/>
              <w:right w:val="nil"/>
            </w:tcBorders>
            <w:shd w:val="clear" w:color="auto" w:fill="auto"/>
            <w:vAlign w:val="center"/>
            <w:hideMark/>
          </w:tcPr>
          <w:p w14:paraId="5218DDB5" w14:textId="77777777" w:rsidR="001D09A3" w:rsidRPr="00733F9E" w:rsidRDefault="008F016C" w:rsidP="001D09A3">
            <w:pPr>
              <w:jc w:val="center"/>
              <w:rPr>
                <w:rFonts w:ascii="Calibri" w:eastAsia="Times New Roman" w:hAnsi="Calibri" w:cs="Calibri"/>
                <w:color w:val="000000"/>
                <w:szCs w:val="24"/>
              </w:rPr>
            </w:pPr>
            <w:r w:rsidRPr="00733F9E">
              <w:rPr>
                <w:rFonts w:ascii="Calibri" w:eastAsia="Times New Roman" w:hAnsi="Calibri" w:cs="Calibri"/>
                <w:color w:val="000000"/>
                <w:szCs w:val="24"/>
              </w:rPr>
              <w:t>ΕΝ. ΚΕΝΤΡΩΩΝ: ΝΑΙ</w:t>
            </w:r>
          </w:p>
        </w:tc>
      </w:tr>
      <w:tr w:rsidR="00BE48FC" w14:paraId="5218DDB8" w14:textId="77777777">
        <w:trPr>
          <w:trHeight w:val="30"/>
        </w:trPr>
        <w:tc>
          <w:tcPr>
            <w:tcW w:w="7780" w:type="dxa"/>
            <w:tcBorders>
              <w:top w:val="nil"/>
              <w:left w:val="nil"/>
              <w:bottom w:val="nil"/>
              <w:right w:val="nil"/>
            </w:tcBorders>
            <w:shd w:val="clear" w:color="auto" w:fill="auto"/>
            <w:vAlign w:val="center"/>
            <w:hideMark/>
          </w:tcPr>
          <w:p w14:paraId="5218DDB7" w14:textId="77777777" w:rsidR="001D09A3" w:rsidRPr="00733F9E" w:rsidRDefault="008F016C" w:rsidP="001D09A3">
            <w:pPr>
              <w:jc w:val="center"/>
              <w:rPr>
                <w:rFonts w:ascii="Calibri" w:eastAsia="Times New Roman" w:hAnsi="Calibri" w:cs="Calibri"/>
                <w:color w:val="000000"/>
                <w:szCs w:val="24"/>
              </w:rPr>
            </w:pPr>
          </w:p>
        </w:tc>
      </w:tr>
      <w:tr w:rsidR="00BE48FC" w14:paraId="5218DDBA" w14:textId="77777777">
        <w:trPr>
          <w:trHeight w:val="150"/>
        </w:trPr>
        <w:tc>
          <w:tcPr>
            <w:tcW w:w="7780" w:type="dxa"/>
            <w:tcBorders>
              <w:top w:val="nil"/>
              <w:left w:val="nil"/>
              <w:bottom w:val="nil"/>
              <w:right w:val="nil"/>
            </w:tcBorders>
            <w:shd w:val="clear" w:color="auto" w:fill="auto"/>
            <w:vAlign w:val="center"/>
            <w:hideMark/>
          </w:tcPr>
          <w:p w14:paraId="5218DDB9" w14:textId="77777777" w:rsidR="001D09A3" w:rsidRPr="00733F9E" w:rsidRDefault="008F016C" w:rsidP="001D09A3">
            <w:pPr>
              <w:jc w:val="center"/>
              <w:rPr>
                <w:rFonts w:ascii="Times New Roman" w:eastAsia="Times New Roman" w:hAnsi="Times New Roman" w:cs="Times New Roman"/>
                <w:sz w:val="20"/>
              </w:rPr>
            </w:pPr>
          </w:p>
        </w:tc>
      </w:tr>
      <w:tr w:rsidR="00BE48FC" w14:paraId="5218DDBC" w14:textId="77777777">
        <w:trPr>
          <w:trHeight w:val="345"/>
        </w:trPr>
        <w:tc>
          <w:tcPr>
            <w:tcW w:w="7780" w:type="dxa"/>
            <w:tcBorders>
              <w:top w:val="nil"/>
              <w:left w:val="nil"/>
              <w:bottom w:val="nil"/>
              <w:right w:val="nil"/>
            </w:tcBorders>
            <w:shd w:val="clear" w:color="auto" w:fill="auto"/>
            <w:vAlign w:val="center"/>
            <w:hideMark/>
          </w:tcPr>
          <w:p w14:paraId="5218DDBB" w14:textId="77777777" w:rsidR="001D09A3" w:rsidRPr="00733F9E" w:rsidRDefault="008F016C" w:rsidP="001D09A3">
            <w:pPr>
              <w:jc w:val="center"/>
              <w:rPr>
                <w:rFonts w:ascii="Times New Roman" w:eastAsia="Times New Roman" w:hAnsi="Times New Roman" w:cs="Times New Roman"/>
                <w:sz w:val="20"/>
              </w:rPr>
            </w:pPr>
          </w:p>
        </w:tc>
      </w:tr>
      <w:tr w:rsidR="00BE48FC" w14:paraId="5218DDBE" w14:textId="77777777">
        <w:trPr>
          <w:trHeight w:val="330"/>
        </w:trPr>
        <w:tc>
          <w:tcPr>
            <w:tcW w:w="7780" w:type="dxa"/>
            <w:tcBorders>
              <w:top w:val="nil"/>
              <w:left w:val="nil"/>
              <w:bottom w:val="nil"/>
              <w:right w:val="nil"/>
            </w:tcBorders>
            <w:shd w:val="clear" w:color="auto" w:fill="auto"/>
            <w:vAlign w:val="center"/>
            <w:hideMark/>
          </w:tcPr>
          <w:p w14:paraId="5218DDBD" w14:textId="77777777" w:rsidR="001D09A3" w:rsidRPr="00733F9E" w:rsidRDefault="008F016C" w:rsidP="001D09A3">
            <w:pPr>
              <w:jc w:val="center"/>
              <w:rPr>
                <w:rFonts w:ascii="Calibri" w:eastAsia="Times New Roman" w:hAnsi="Calibri" w:cs="Calibri"/>
                <w:color w:val="000000"/>
                <w:szCs w:val="24"/>
              </w:rPr>
            </w:pPr>
            <w:r w:rsidRPr="00733F9E">
              <w:rPr>
                <w:rFonts w:ascii="Calibri" w:eastAsia="Times New Roman" w:hAnsi="Calibri" w:cs="Calibri"/>
                <w:color w:val="000000"/>
                <w:szCs w:val="24"/>
              </w:rPr>
              <w:t xml:space="preserve">Επί του </w:t>
            </w:r>
            <w:r w:rsidRPr="00733F9E">
              <w:rPr>
                <w:rFonts w:ascii="Calibri" w:eastAsia="Times New Roman" w:hAnsi="Calibri" w:cs="Calibri"/>
                <w:color w:val="000000"/>
                <w:szCs w:val="24"/>
              </w:rPr>
              <w:t>Συνόλου     ΚΑΤΑ ΠΛΕΙΟΨΗΦΙΑ</w:t>
            </w:r>
          </w:p>
        </w:tc>
      </w:tr>
      <w:tr w:rsidR="00BE48FC" w14:paraId="5218DDC0" w14:textId="77777777">
        <w:trPr>
          <w:trHeight w:val="105"/>
        </w:trPr>
        <w:tc>
          <w:tcPr>
            <w:tcW w:w="7780" w:type="dxa"/>
            <w:tcBorders>
              <w:top w:val="nil"/>
              <w:left w:val="nil"/>
              <w:bottom w:val="nil"/>
              <w:right w:val="nil"/>
            </w:tcBorders>
            <w:shd w:val="clear" w:color="auto" w:fill="auto"/>
            <w:vAlign w:val="center"/>
            <w:hideMark/>
          </w:tcPr>
          <w:p w14:paraId="5218DDBF" w14:textId="77777777" w:rsidR="001D09A3" w:rsidRPr="00733F9E" w:rsidRDefault="008F016C" w:rsidP="001D09A3">
            <w:pPr>
              <w:jc w:val="center"/>
              <w:rPr>
                <w:rFonts w:ascii="Calibri" w:eastAsia="Times New Roman" w:hAnsi="Calibri" w:cs="Calibri"/>
                <w:color w:val="000000"/>
                <w:szCs w:val="24"/>
              </w:rPr>
            </w:pPr>
          </w:p>
        </w:tc>
      </w:tr>
      <w:tr w:rsidR="00BE48FC" w14:paraId="5218DDC2" w14:textId="77777777">
        <w:trPr>
          <w:trHeight w:val="330"/>
        </w:trPr>
        <w:tc>
          <w:tcPr>
            <w:tcW w:w="7780" w:type="dxa"/>
            <w:tcBorders>
              <w:top w:val="nil"/>
              <w:left w:val="nil"/>
              <w:bottom w:val="nil"/>
              <w:right w:val="nil"/>
            </w:tcBorders>
            <w:shd w:val="clear" w:color="auto" w:fill="auto"/>
            <w:vAlign w:val="center"/>
            <w:hideMark/>
          </w:tcPr>
          <w:p w14:paraId="5218DDC1" w14:textId="77777777" w:rsidR="001D09A3" w:rsidRPr="00733F9E" w:rsidRDefault="008F016C" w:rsidP="001D09A3">
            <w:pPr>
              <w:jc w:val="center"/>
              <w:rPr>
                <w:rFonts w:ascii="Calibri" w:eastAsia="Times New Roman" w:hAnsi="Calibri" w:cs="Calibri"/>
                <w:color w:val="000000"/>
                <w:szCs w:val="24"/>
              </w:rPr>
            </w:pPr>
            <w:r w:rsidRPr="00733F9E">
              <w:rPr>
                <w:rFonts w:ascii="Calibri" w:eastAsia="Times New Roman" w:hAnsi="Calibri" w:cs="Calibri"/>
                <w:color w:val="000000"/>
                <w:szCs w:val="24"/>
              </w:rPr>
              <w:t>ΣΥΡΙΖΑ: ΝΑΙ</w:t>
            </w:r>
          </w:p>
        </w:tc>
      </w:tr>
      <w:tr w:rsidR="00BE48FC" w14:paraId="5218DDC4" w14:textId="77777777">
        <w:trPr>
          <w:trHeight w:val="30"/>
        </w:trPr>
        <w:tc>
          <w:tcPr>
            <w:tcW w:w="7780" w:type="dxa"/>
            <w:tcBorders>
              <w:top w:val="nil"/>
              <w:left w:val="nil"/>
              <w:bottom w:val="nil"/>
              <w:right w:val="nil"/>
            </w:tcBorders>
            <w:shd w:val="clear" w:color="auto" w:fill="auto"/>
            <w:vAlign w:val="center"/>
            <w:hideMark/>
          </w:tcPr>
          <w:p w14:paraId="5218DDC3" w14:textId="77777777" w:rsidR="001D09A3" w:rsidRPr="00733F9E" w:rsidRDefault="008F016C" w:rsidP="001D09A3">
            <w:pPr>
              <w:jc w:val="center"/>
              <w:rPr>
                <w:rFonts w:ascii="Calibri" w:eastAsia="Times New Roman" w:hAnsi="Calibri" w:cs="Calibri"/>
                <w:color w:val="000000"/>
                <w:szCs w:val="24"/>
              </w:rPr>
            </w:pPr>
          </w:p>
        </w:tc>
      </w:tr>
      <w:tr w:rsidR="00BE48FC" w14:paraId="5218DDC6" w14:textId="77777777">
        <w:trPr>
          <w:trHeight w:val="330"/>
        </w:trPr>
        <w:tc>
          <w:tcPr>
            <w:tcW w:w="7780" w:type="dxa"/>
            <w:tcBorders>
              <w:top w:val="nil"/>
              <w:left w:val="nil"/>
              <w:bottom w:val="nil"/>
              <w:right w:val="nil"/>
            </w:tcBorders>
            <w:shd w:val="clear" w:color="auto" w:fill="auto"/>
            <w:vAlign w:val="center"/>
            <w:hideMark/>
          </w:tcPr>
          <w:p w14:paraId="5218DDC5" w14:textId="77777777" w:rsidR="001D09A3" w:rsidRPr="00733F9E" w:rsidRDefault="008F016C" w:rsidP="001D09A3">
            <w:pPr>
              <w:jc w:val="center"/>
              <w:rPr>
                <w:rFonts w:ascii="Calibri" w:eastAsia="Times New Roman" w:hAnsi="Calibri" w:cs="Calibri"/>
                <w:color w:val="000000"/>
                <w:szCs w:val="24"/>
              </w:rPr>
            </w:pPr>
            <w:r w:rsidRPr="00733F9E">
              <w:rPr>
                <w:rFonts w:ascii="Calibri" w:eastAsia="Times New Roman" w:hAnsi="Calibri" w:cs="Calibri"/>
                <w:color w:val="000000"/>
                <w:szCs w:val="24"/>
              </w:rPr>
              <w:t>Ν.Δ.: ΝΑΙ</w:t>
            </w:r>
          </w:p>
        </w:tc>
      </w:tr>
      <w:tr w:rsidR="00BE48FC" w14:paraId="5218DDC8" w14:textId="77777777">
        <w:trPr>
          <w:trHeight w:val="45"/>
        </w:trPr>
        <w:tc>
          <w:tcPr>
            <w:tcW w:w="7780" w:type="dxa"/>
            <w:tcBorders>
              <w:top w:val="nil"/>
              <w:left w:val="nil"/>
              <w:bottom w:val="nil"/>
              <w:right w:val="nil"/>
            </w:tcBorders>
            <w:shd w:val="clear" w:color="auto" w:fill="auto"/>
            <w:vAlign w:val="center"/>
            <w:hideMark/>
          </w:tcPr>
          <w:p w14:paraId="5218DDC7" w14:textId="77777777" w:rsidR="001D09A3" w:rsidRPr="00733F9E" w:rsidRDefault="008F016C" w:rsidP="001D09A3">
            <w:pPr>
              <w:jc w:val="center"/>
              <w:rPr>
                <w:rFonts w:ascii="Calibri" w:eastAsia="Times New Roman" w:hAnsi="Calibri" w:cs="Calibri"/>
                <w:color w:val="000000"/>
                <w:szCs w:val="24"/>
              </w:rPr>
            </w:pPr>
          </w:p>
        </w:tc>
      </w:tr>
      <w:tr w:rsidR="00BE48FC" w14:paraId="5218DDCA" w14:textId="77777777">
        <w:trPr>
          <w:trHeight w:val="330"/>
        </w:trPr>
        <w:tc>
          <w:tcPr>
            <w:tcW w:w="7780" w:type="dxa"/>
            <w:tcBorders>
              <w:top w:val="nil"/>
              <w:left w:val="nil"/>
              <w:bottom w:val="nil"/>
              <w:right w:val="nil"/>
            </w:tcBorders>
            <w:shd w:val="clear" w:color="auto" w:fill="auto"/>
            <w:vAlign w:val="center"/>
            <w:hideMark/>
          </w:tcPr>
          <w:p w14:paraId="5218DDC9" w14:textId="77777777" w:rsidR="001D09A3" w:rsidRPr="00733F9E" w:rsidRDefault="008F016C" w:rsidP="001D09A3">
            <w:pPr>
              <w:jc w:val="center"/>
              <w:rPr>
                <w:rFonts w:ascii="Calibri" w:eastAsia="Times New Roman" w:hAnsi="Calibri" w:cs="Calibri"/>
                <w:color w:val="000000"/>
                <w:szCs w:val="24"/>
              </w:rPr>
            </w:pPr>
            <w:r w:rsidRPr="00733F9E">
              <w:rPr>
                <w:rFonts w:ascii="Calibri" w:eastAsia="Times New Roman" w:hAnsi="Calibri" w:cs="Calibri"/>
                <w:color w:val="000000"/>
                <w:szCs w:val="24"/>
              </w:rPr>
              <w:t>ΔΗ.ΣΥ: ΝΑΙ</w:t>
            </w:r>
          </w:p>
        </w:tc>
      </w:tr>
      <w:tr w:rsidR="00BE48FC" w14:paraId="5218DDCC" w14:textId="77777777">
        <w:trPr>
          <w:trHeight w:val="45"/>
        </w:trPr>
        <w:tc>
          <w:tcPr>
            <w:tcW w:w="7780" w:type="dxa"/>
            <w:tcBorders>
              <w:top w:val="nil"/>
              <w:left w:val="nil"/>
              <w:bottom w:val="nil"/>
              <w:right w:val="nil"/>
            </w:tcBorders>
            <w:shd w:val="clear" w:color="auto" w:fill="auto"/>
            <w:vAlign w:val="center"/>
            <w:hideMark/>
          </w:tcPr>
          <w:p w14:paraId="5218DDCB" w14:textId="77777777" w:rsidR="001D09A3" w:rsidRPr="00733F9E" w:rsidRDefault="008F016C" w:rsidP="001D09A3">
            <w:pPr>
              <w:jc w:val="center"/>
              <w:rPr>
                <w:rFonts w:ascii="Calibri" w:eastAsia="Times New Roman" w:hAnsi="Calibri" w:cs="Calibri"/>
                <w:color w:val="000000"/>
                <w:szCs w:val="24"/>
              </w:rPr>
            </w:pPr>
          </w:p>
        </w:tc>
      </w:tr>
      <w:tr w:rsidR="00BE48FC" w14:paraId="5218DDCE" w14:textId="77777777">
        <w:trPr>
          <w:trHeight w:val="330"/>
        </w:trPr>
        <w:tc>
          <w:tcPr>
            <w:tcW w:w="7780" w:type="dxa"/>
            <w:tcBorders>
              <w:top w:val="nil"/>
              <w:left w:val="nil"/>
              <w:bottom w:val="nil"/>
              <w:right w:val="nil"/>
            </w:tcBorders>
            <w:shd w:val="clear" w:color="auto" w:fill="auto"/>
            <w:vAlign w:val="center"/>
            <w:hideMark/>
          </w:tcPr>
          <w:p w14:paraId="5218DDCD" w14:textId="77777777" w:rsidR="001D09A3" w:rsidRPr="00733F9E" w:rsidRDefault="008F016C" w:rsidP="001D09A3">
            <w:pPr>
              <w:jc w:val="center"/>
              <w:rPr>
                <w:rFonts w:ascii="Calibri" w:eastAsia="Times New Roman" w:hAnsi="Calibri" w:cs="Calibri"/>
                <w:color w:val="000000"/>
                <w:szCs w:val="24"/>
              </w:rPr>
            </w:pPr>
            <w:r w:rsidRPr="00733F9E">
              <w:rPr>
                <w:rFonts w:ascii="Calibri" w:eastAsia="Times New Roman" w:hAnsi="Calibri" w:cs="Calibri"/>
                <w:color w:val="000000"/>
                <w:szCs w:val="24"/>
              </w:rPr>
              <w:t>Χ.Α: OXI</w:t>
            </w:r>
          </w:p>
        </w:tc>
      </w:tr>
      <w:tr w:rsidR="00BE48FC" w14:paraId="5218DDD0" w14:textId="77777777">
        <w:trPr>
          <w:trHeight w:val="45"/>
        </w:trPr>
        <w:tc>
          <w:tcPr>
            <w:tcW w:w="7780" w:type="dxa"/>
            <w:tcBorders>
              <w:top w:val="nil"/>
              <w:left w:val="nil"/>
              <w:bottom w:val="nil"/>
              <w:right w:val="nil"/>
            </w:tcBorders>
            <w:shd w:val="clear" w:color="auto" w:fill="auto"/>
            <w:vAlign w:val="center"/>
            <w:hideMark/>
          </w:tcPr>
          <w:p w14:paraId="5218DDCF" w14:textId="77777777" w:rsidR="001D09A3" w:rsidRPr="00733F9E" w:rsidRDefault="008F016C" w:rsidP="001D09A3">
            <w:pPr>
              <w:jc w:val="center"/>
              <w:rPr>
                <w:rFonts w:ascii="Calibri" w:eastAsia="Times New Roman" w:hAnsi="Calibri" w:cs="Calibri"/>
                <w:color w:val="000000"/>
                <w:szCs w:val="24"/>
              </w:rPr>
            </w:pPr>
          </w:p>
        </w:tc>
      </w:tr>
      <w:tr w:rsidR="00BE48FC" w14:paraId="5218DDD2" w14:textId="77777777">
        <w:trPr>
          <w:trHeight w:val="330"/>
        </w:trPr>
        <w:tc>
          <w:tcPr>
            <w:tcW w:w="7780" w:type="dxa"/>
            <w:tcBorders>
              <w:top w:val="nil"/>
              <w:left w:val="nil"/>
              <w:bottom w:val="nil"/>
              <w:right w:val="nil"/>
            </w:tcBorders>
            <w:shd w:val="clear" w:color="auto" w:fill="auto"/>
            <w:vAlign w:val="center"/>
            <w:hideMark/>
          </w:tcPr>
          <w:p w14:paraId="5218DDD1" w14:textId="77777777" w:rsidR="001D09A3" w:rsidRPr="00733F9E" w:rsidRDefault="008F016C" w:rsidP="001D09A3">
            <w:pPr>
              <w:jc w:val="center"/>
              <w:rPr>
                <w:rFonts w:ascii="Calibri" w:eastAsia="Times New Roman" w:hAnsi="Calibri" w:cs="Calibri"/>
                <w:color w:val="000000"/>
                <w:szCs w:val="24"/>
              </w:rPr>
            </w:pPr>
            <w:r w:rsidRPr="00733F9E">
              <w:rPr>
                <w:rFonts w:ascii="Calibri" w:eastAsia="Times New Roman" w:hAnsi="Calibri" w:cs="Calibri"/>
                <w:color w:val="000000"/>
                <w:szCs w:val="24"/>
              </w:rPr>
              <w:t>Κ.Κ.Ε: OXI</w:t>
            </w:r>
          </w:p>
        </w:tc>
      </w:tr>
      <w:tr w:rsidR="00BE48FC" w14:paraId="5218DDD4" w14:textId="77777777">
        <w:trPr>
          <w:trHeight w:val="45"/>
        </w:trPr>
        <w:tc>
          <w:tcPr>
            <w:tcW w:w="7780" w:type="dxa"/>
            <w:tcBorders>
              <w:top w:val="nil"/>
              <w:left w:val="nil"/>
              <w:bottom w:val="nil"/>
              <w:right w:val="nil"/>
            </w:tcBorders>
            <w:shd w:val="clear" w:color="auto" w:fill="auto"/>
            <w:vAlign w:val="center"/>
            <w:hideMark/>
          </w:tcPr>
          <w:p w14:paraId="5218DDD3" w14:textId="77777777" w:rsidR="001D09A3" w:rsidRPr="00733F9E" w:rsidRDefault="008F016C" w:rsidP="001D09A3">
            <w:pPr>
              <w:jc w:val="center"/>
              <w:rPr>
                <w:rFonts w:ascii="Calibri" w:eastAsia="Times New Roman" w:hAnsi="Calibri" w:cs="Calibri"/>
                <w:color w:val="000000"/>
                <w:szCs w:val="24"/>
              </w:rPr>
            </w:pPr>
          </w:p>
        </w:tc>
      </w:tr>
      <w:tr w:rsidR="00BE48FC" w14:paraId="5218DDD6" w14:textId="77777777">
        <w:trPr>
          <w:trHeight w:val="330"/>
        </w:trPr>
        <w:tc>
          <w:tcPr>
            <w:tcW w:w="7780" w:type="dxa"/>
            <w:tcBorders>
              <w:top w:val="nil"/>
              <w:left w:val="nil"/>
              <w:bottom w:val="nil"/>
              <w:right w:val="nil"/>
            </w:tcBorders>
            <w:shd w:val="clear" w:color="auto" w:fill="auto"/>
            <w:vAlign w:val="center"/>
            <w:hideMark/>
          </w:tcPr>
          <w:p w14:paraId="5218DDD5" w14:textId="77777777" w:rsidR="001D09A3" w:rsidRPr="00733F9E" w:rsidRDefault="008F016C" w:rsidP="001D09A3">
            <w:pPr>
              <w:jc w:val="center"/>
              <w:rPr>
                <w:rFonts w:ascii="Calibri" w:eastAsia="Times New Roman" w:hAnsi="Calibri" w:cs="Calibri"/>
                <w:color w:val="000000"/>
                <w:szCs w:val="24"/>
              </w:rPr>
            </w:pPr>
            <w:r w:rsidRPr="00733F9E">
              <w:rPr>
                <w:rFonts w:ascii="Calibri" w:eastAsia="Times New Roman" w:hAnsi="Calibri" w:cs="Calibri"/>
                <w:color w:val="000000"/>
                <w:szCs w:val="24"/>
              </w:rPr>
              <w:t>ΑΝ.ΕΛ: ΝΑΙ</w:t>
            </w:r>
          </w:p>
        </w:tc>
      </w:tr>
      <w:tr w:rsidR="00BE48FC" w14:paraId="5218DDD8" w14:textId="77777777">
        <w:trPr>
          <w:trHeight w:val="30"/>
        </w:trPr>
        <w:tc>
          <w:tcPr>
            <w:tcW w:w="7780" w:type="dxa"/>
            <w:tcBorders>
              <w:top w:val="nil"/>
              <w:left w:val="nil"/>
              <w:bottom w:val="nil"/>
              <w:right w:val="nil"/>
            </w:tcBorders>
            <w:shd w:val="clear" w:color="auto" w:fill="auto"/>
            <w:vAlign w:val="center"/>
            <w:hideMark/>
          </w:tcPr>
          <w:p w14:paraId="5218DDD7" w14:textId="77777777" w:rsidR="001D09A3" w:rsidRPr="00733F9E" w:rsidRDefault="008F016C" w:rsidP="001D09A3">
            <w:pPr>
              <w:jc w:val="center"/>
              <w:rPr>
                <w:rFonts w:ascii="Calibri" w:eastAsia="Times New Roman" w:hAnsi="Calibri" w:cs="Calibri"/>
                <w:color w:val="000000"/>
                <w:szCs w:val="24"/>
              </w:rPr>
            </w:pPr>
          </w:p>
        </w:tc>
      </w:tr>
      <w:tr w:rsidR="00BE48FC" w14:paraId="5218DDDA" w14:textId="77777777">
        <w:trPr>
          <w:trHeight w:val="330"/>
        </w:trPr>
        <w:tc>
          <w:tcPr>
            <w:tcW w:w="7780" w:type="dxa"/>
            <w:tcBorders>
              <w:top w:val="nil"/>
              <w:left w:val="nil"/>
              <w:bottom w:val="nil"/>
              <w:right w:val="nil"/>
            </w:tcBorders>
            <w:shd w:val="clear" w:color="auto" w:fill="auto"/>
            <w:vAlign w:val="center"/>
            <w:hideMark/>
          </w:tcPr>
          <w:p w14:paraId="5218DDD9" w14:textId="77777777" w:rsidR="001D09A3" w:rsidRPr="00733F9E" w:rsidRDefault="008F016C" w:rsidP="001D09A3">
            <w:pPr>
              <w:jc w:val="center"/>
              <w:rPr>
                <w:rFonts w:ascii="Calibri" w:eastAsia="Times New Roman" w:hAnsi="Calibri" w:cs="Calibri"/>
                <w:color w:val="000000"/>
                <w:szCs w:val="24"/>
              </w:rPr>
            </w:pPr>
            <w:r w:rsidRPr="00733F9E">
              <w:rPr>
                <w:rFonts w:ascii="Calibri" w:eastAsia="Times New Roman" w:hAnsi="Calibri" w:cs="Calibri"/>
                <w:color w:val="000000"/>
                <w:szCs w:val="24"/>
              </w:rPr>
              <w:t>ΠΟΤΑΜΙ: ΝΑΙ</w:t>
            </w:r>
          </w:p>
        </w:tc>
      </w:tr>
      <w:tr w:rsidR="00BE48FC" w14:paraId="5218DDDC" w14:textId="77777777">
        <w:trPr>
          <w:trHeight w:val="45"/>
        </w:trPr>
        <w:tc>
          <w:tcPr>
            <w:tcW w:w="7780" w:type="dxa"/>
            <w:tcBorders>
              <w:top w:val="nil"/>
              <w:left w:val="nil"/>
              <w:bottom w:val="nil"/>
              <w:right w:val="nil"/>
            </w:tcBorders>
            <w:shd w:val="clear" w:color="auto" w:fill="auto"/>
            <w:vAlign w:val="center"/>
            <w:hideMark/>
          </w:tcPr>
          <w:p w14:paraId="5218DDDB" w14:textId="77777777" w:rsidR="001D09A3" w:rsidRPr="00733F9E" w:rsidRDefault="008F016C" w:rsidP="001D09A3">
            <w:pPr>
              <w:jc w:val="center"/>
              <w:rPr>
                <w:rFonts w:ascii="Calibri" w:eastAsia="Times New Roman" w:hAnsi="Calibri" w:cs="Calibri"/>
                <w:color w:val="000000"/>
                <w:szCs w:val="24"/>
              </w:rPr>
            </w:pPr>
          </w:p>
        </w:tc>
      </w:tr>
      <w:tr w:rsidR="00BE48FC" w14:paraId="5218DDDE" w14:textId="77777777">
        <w:trPr>
          <w:trHeight w:val="330"/>
        </w:trPr>
        <w:tc>
          <w:tcPr>
            <w:tcW w:w="7780" w:type="dxa"/>
            <w:tcBorders>
              <w:top w:val="nil"/>
              <w:left w:val="nil"/>
              <w:bottom w:val="nil"/>
              <w:right w:val="nil"/>
            </w:tcBorders>
            <w:shd w:val="clear" w:color="auto" w:fill="auto"/>
            <w:vAlign w:val="center"/>
            <w:hideMark/>
          </w:tcPr>
          <w:p w14:paraId="5218DDDD" w14:textId="77777777" w:rsidR="001D09A3" w:rsidRPr="00733F9E" w:rsidRDefault="008F016C" w:rsidP="001D09A3">
            <w:pPr>
              <w:jc w:val="center"/>
              <w:rPr>
                <w:rFonts w:ascii="Calibri" w:eastAsia="Times New Roman" w:hAnsi="Calibri" w:cs="Calibri"/>
                <w:color w:val="000000"/>
                <w:szCs w:val="24"/>
              </w:rPr>
            </w:pPr>
            <w:r w:rsidRPr="00733F9E">
              <w:rPr>
                <w:rFonts w:ascii="Calibri" w:eastAsia="Times New Roman" w:hAnsi="Calibri" w:cs="Calibri"/>
                <w:color w:val="000000"/>
                <w:szCs w:val="24"/>
              </w:rPr>
              <w:t>ΕΝ. ΚΕΝΤΡΩΩΝ: ΝΑΙ</w:t>
            </w:r>
          </w:p>
        </w:tc>
      </w:tr>
      <w:tr w:rsidR="00BE48FC" w14:paraId="5218DDE0" w14:textId="77777777">
        <w:trPr>
          <w:trHeight w:val="45"/>
        </w:trPr>
        <w:tc>
          <w:tcPr>
            <w:tcW w:w="7780" w:type="dxa"/>
            <w:tcBorders>
              <w:top w:val="nil"/>
              <w:left w:val="nil"/>
              <w:bottom w:val="nil"/>
              <w:right w:val="nil"/>
            </w:tcBorders>
            <w:shd w:val="clear" w:color="auto" w:fill="auto"/>
            <w:vAlign w:val="center"/>
            <w:hideMark/>
          </w:tcPr>
          <w:p w14:paraId="5218DDDF" w14:textId="77777777" w:rsidR="001D09A3" w:rsidRPr="00733F9E" w:rsidRDefault="008F016C" w:rsidP="001D09A3">
            <w:pPr>
              <w:jc w:val="center"/>
              <w:rPr>
                <w:rFonts w:ascii="Calibri" w:eastAsia="Times New Roman" w:hAnsi="Calibri" w:cs="Calibri"/>
                <w:color w:val="000000"/>
                <w:szCs w:val="24"/>
              </w:rPr>
            </w:pPr>
          </w:p>
        </w:tc>
      </w:tr>
      <w:tr w:rsidR="00BE48FC" w14:paraId="5218DDE2" w14:textId="77777777">
        <w:trPr>
          <w:trHeight w:val="150"/>
        </w:trPr>
        <w:tc>
          <w:tcPr>
            <w:tcW w:w="7780" w:type="dxa"/>
            <w:tcBorders>
              <w:top w:val="nil"/>
              <w:left w:val="nil"/>
              <w:bottom w:val="nil"/>
              <w:right w:val="nil"/>
            </w:tcBorders>
            <w:shd w:val="clear" w:color="auto" w:fill="auto"/>
            <w:vAlign w:val="center"/>
            <w:hideMark/>
          </w:tcPr>
          <w:p w14:paraId="5218DDE1" w14:textId="77777777" w:rsidR="001D09A3" w:rsidRPr="00733F9E" w:rsidRDefault="008F016C" w:rsidP="001D09A3">
            <w:pPr>
              <w:jc w:val="center"/>
              <w:rPr>
                <w:rFonts w:ascii="Times New Roman" w:eastAsia="Times New Roman" w:hAnsi="Times New Roman" w:cs="Times New Roman"/>
                <w:sz w:val="20"/>
              </w:rPr>
            </w:pPr>
          </w:p>
        </w:tc>
      </w:tr>
    </w:tbl>
    <w:p w14:paraId="5218DDE3" w14:textId="77777777" w:rsidR="00BE48FC" w:rsidRDefault="00BE48FC">
      <w:pPr>
        <w:rPr>
          <w:rFonts w:eastAsia="Times New Roman" w:cs="Times New Roman"/>
          <w:szCs w:val="24"/>
        </w:rPr>
      </w:pPr>
    </w:p>
    <w:p w14:paraId="5218DDE4" w14:textId="77777777" w:rsidR="00BE48FC" w:rsidRDefault="008F016C">
      <w:pPr>
        <w:jc w:val="center"/>
        <w:rPr>
          <w:rFonts w:eastAsia="Times New Roman" w:cs="Times New Roman"/>
          <w:color w:val="FF0000"/>
          <w:szCs w:val="24"/>
        </w:rPr>
      </w:pPr>
      <w:r>
        <w:rPr>
          <w:rFonts w:eastAsia="Times New Roman" w:cs="Times New Roman"/>
          <w:b/>
          <w:szCs w:val="24"/>
        </w:rPr>
        <w:br w:type="page"/>
      </w:r>
      <w:r w:rsidRPr="007C1983">
        <w:rPr>
          <w:rFonts w:eastAsia="Times New Roman" w:cs="Times New Roman"/>
          <w:color w:val="FF0000"/>
          <w:szCs w:val="24"/>
        </w:rPr>
        <w:t>(ΑΛΛΑΓΗ ΣΕΛΙΔΑΣ)</w:t>
      </w:r>
    </w:p>
    <w:p w14:paraId="5218DDE5" w14:textId="77777777" w:rsidR="00BE48FC" w:rsidRDefault="008F016C">
      <w:pPr>
        <w:spacing w:line="600" w:lineRule="auto"/>
        <w:ind w:firstLine="720"/>
        <w:jc w:val="both"/>
        <w:rPr>
          <w:rFonts w:eastAsia="Times New Roman"/>
          <w:color w:val="000000"/>
          <w:szCs w:val="24"/>
          <w:shd w:val="clear" w:color="auto" w:fill="FFFFFF"/>
        </w:rPr>
      </w:pPr>
      <w:r w:rsidRPr="009B0108">
        <w:rPr>
          <w:rFonts w:eastAsia="Times New Roman" w:cs="Times New Roman"/>
          <w:b/>
          <w:szCs w:val="24"/>
        </w:rPr>
        <w:t>ΠΡΟΕΔΡΕΥΩΝ (Μάριος Γεωργιάδης):</w:t>
      </w:r>
      <w:r w:rsidRPr="00CB2E2C">
        <w:rPr>
          <w:rFonts w:eastAsia="Times New Roman" w:cs="Times New Roman"/>
          <w:szCs w:val="24"/>
        </w:rPr>
        <w:t xml:space="preserve"> </w:t>
      </w:r>
      <w:r>
        <w:rPr>
          <w:rFonts w:eastAsia="Times New Roman" w:cs="Times New Roman"/>
          <w:szCs w:val="24"/>
        </w:rPr>
        <w:t xml:space="preserve">Συνεπώς το σχέδιο νόμου του Υπουργείου Μεταφορών και </w:t>
      </w:r>
      <w:r>
        <w:rPr>
          <w:rFonts w:eastAsia="Times New Roman" w:cs="Times New Roman"/>
          <w:szCs w:val="24"/>
        </w:rPr>
        <w:t>Υποδομών</w:t>
      </w:r>
      <w:r>
        <w:rPr>
          <w:rFonts w:eastAsia="Times New Roman" w:cs="Times New Roman"/>
          <w:szCs w:val="24"/>
        </w:rPr>
        <w:t>:</w:t>
      </w:r>
      <w:r>
        <w:rPr>
          <w:rFonts w:eastAsia="Times New Roman"/>
          <w:color w:val="000000"/>
          <w:szCs w:val="24"/>
          <w:shd w:val="clear" w:color="auto" w:fill="FFFFFF"/>
        </w:rPr>
        <w:t xml:space="preserve"> </w:t>
      </w:r>
      <w:r w:rsidRPr="00AE298F">
        <w:rPr>
          <w:rFonts w:eastAsia="Times New Roman"/>
          <w:color w:val="000000"/>
          <w:szCs w:val="24"/>
          <w:shd w:val="clear" w:color="auto" w:fill="FFFFFF"/>
        </w:rPr>
        <w:t xml:space="preserve">«Κύρωση της από 11.12.2018 Συμφωνίας Τροποποίησης Διατάξεων της από 31 Μαΐου 2007 Σύμβασης Παραχώρησης για το Έργο «Μελέτη, Κατασκευή, Χρηματοδότηση, Λειτουργία, Συντήρηση και Εκμετάλλευση του Αυτοκινητοδρόμου Κεντρικής Ελλάδος (Ε65)», που </w:t>
      </w:r>
      <w:r w:rsidRPr="00AE298F">
        <w:rPr>
          <w:rFonts w:eastAsia="Times New Roman"/>
          <w:color w:val="000000"/>
          <w:szCs w:val="24"/>
          <w:shd w:val="clear" w:color="auto" w:fill="FFFFFF"/>
        </w:rPr>
        <w:t xml:space="preserve">κυρώθηκε με τον ν.3597/2007 (Α΄168), όπως αυτή τροποποιήθηκε: α) με την από 28.11.2013 «Συμφωνία Τροποποίησης Διατάξεων της Σύμβασης Παραχώρησης» που κυρώθηκε με το άρθρο δεύτερο του ν.4219/2013 «Κύρωση των Συμφωνιών Τροποποίησης των συμβάσεων παραχώρησης </w:t>
      </w:r>
      <w:r w:rsidRPr="00AE298F">
        <w:rPr>
          <w:rFonts w:eastAsia="Times New Roman"/>
          <w:color w:val="000000"/>
          <w:szCs w:val="24"/>
          <w:shd w:val="clear" w:color="auto" w:fill="FFFFFF"/>
        </w:rPr>
        <w:t>των μεγάλων οδικών έργων και ρύθμιση συναφών θεμάτων» (Α΄ 269) και β) με την από 19.12.2013 «Συμφωνία Τροποποίησης Διατάξεων της από 28.11.2013 Συμφωνίας Τροποποίησης Διατάξεων Σύμβασης Παραχώρησης» που κυρώθηκε με το άρθρο 44 του ν.4354/2015 «Διαχείριση τ</w:t>
      </w:r>
      <w:r w:rsidRPr="00AE298F">
        <w:rPr>
          <w:rFonts w:eastAsia="Times New Roman"/>
          <w:color w:val="000000"/>
          <w:szCs w:val="24"/>
          <w:shd w:val="clear" w:color="auto" w:fill="FFFFFF"/>
        </w:rPr>
        <w:t>ων μη εξυπηρετούμενων δανείων, μισθολογικές ρυθμίσεις και άλλες επείγουσες διατάξεις εφαρμογής της συμφωνίας δημοσιονομικών στόχων και διαρθρωτικών μεταρρυθμίσεων» (Α΄176)»</w:t>
      </w:r>
      <w:r>
        <w:rPr>
          <w:rFonts w:eastAsia="Times New Roman"/>
          <w:color w:val="000000"/>
          <w:szCs w:val="24"/>
          <w:shd w:val="clear" w:color="auto" w:fill="FFFFFF"/>
        </w:rPr>
        <w:t>, έγινε δεκτό κατά πλειοψηφία</w:t>
      </w:r>
      <w:r>
        <w:rPr>
          <w:rFonts w:eastAsia="Times New Roman"/>
          <w:color w:val="000000"/>
          <w:szCs w:val="24"/>
          <w:shd w:val="clear" w:color="auto" w:fill="FFFFFF"/>
        </w:rPr>
        <w:t>,</w:t>
      </w:r>
      <w:r>
        <w:rPr>
          <w:rFonts w:eastAsia="Times New Roman"/>
          <w:color w:val="000000"/>
          <w:szCs w:val="24"/>
          <w:shd w:val="clear" w:color="auto" w:fill="FFFFFF"/>
        </w:rPr>
        <w:t xml:space="preserve"> σε μόνη συζήτηση</w:t>
      </w:r>
      <w:r>
        <w:rPr>
          <w:rFonts w:eastAsia="Times New Roman"/>
          <w:color w:val="000000"/>
          <w:szCs w:val="24"/>
          <w:shd w:val="clear" w:color="auto" w:fill="FFFFFF"/>
        </w:rPr>
        <w:t>,</w:t>
      </w:r>
      <w:r>
        <w:rPr>
          <w:rFonts w:eastAsia="Times New Roman"/>
          <w:color w:val="000000"/>
          <w:szCs w:val="24"/>
          <w:shd w:val="clear" w:color="auto" w:fill="FFFFFF"/>
        </w:rPr>
        <w:t xml:space="preserve"> επί της αρχής, των άρθρων και του σ</w:t>
      </w:r>
      <w:r>
        <w:rPr>
          <w:rFonts w:eastAsia="Times New Roman"/>
          <w:color w:val="000000"/>
          <w:szCs w:val="24"/>
          <w:shd w:val="clear" w:color="auto" w:fill="FFFFFF"/>
        </w:rPr>
        <w:t>υνόλου και έχει ως εξής:</w:t>
      </w:r>
    </w:p>
    <w:p w14:paraId="5218DDE6" w14:textId="77777777" w:rsidR="00BE48FC" w:rsidRDefault="008F016C">
      <w:pPr>
        <w:spacing w:line="600" w:lineRule="auto"/>
        <w:ind w:firstLine="720"/>
        <w:jc w:val="center"/>
        <w:rPr>
          <w:rFonts w:eastAsia="Times New Roman"/>
          <w:color w:val="FF0000"/>
          <w:szCs w:val="24"/>
          <w:shd w:val="clear" w:color="auto" w:fill="FFFFFF"/>
        </w:rPr>
      </w:pPr>
      <w:r w:rsidRPr="007C1983">
        <w:rPr>
          <w:rFonts w:eastAsia="Times New Roman"/>
          <w:color w:val="FF0000"/>
          <w:szCs w:val="24"/>
          <w:shd w:val="clear" w:color="auto" w:fill="FFFFFF"/>
        </w:rPr>
        <w:t>(Να καταχωριστεί το κείμενο του νομοσχεδίου</w:t>
      </w:r>
      <w:r>
        <w:rPr>
          <w:rFonts w:eastAsia="Times New Roman"/>
          <w:color w:val="FF0000"/>
          <w:szCs w:val="24"/>
          <w:shd w:val="clear" w:color="auto" w:fill="FFFFFF"/>
        </w:rPr>
        <w:t xml:space="preserve"> σ.447α</w:t>
      </w:r>
      <w:r w:rsidRPr="007C1983">
        <w:rPr>
          <w:rFonts w:eastAsia="Times New Roman"/>
          <w:color w:val="FF0000"/>
          <w:szCs w:val="24"/>
          <w:shd w:val="clear" w:color="auto" w:fill="FFFFFF"/>
        </w:rPr>
        <w:t>)</w:t>
      </w:r>
    </w:p>
    <w:p w14:paraId="5218DDE7" w14:textId="77777777" w:rsidR="00BE48FC" w:rsidRDefault="008F016C">
      <w:pPr>
        <w:rPr>
          <w:rFonts w:eastAsia="Times New Roman"/>
          <w:b/>
          <w:color w:val="000000"/>
          <w:szCs w:val="24"/>
          <w:shd w:val="clear" w:color="auto" w:fill="FFFFFF"/>
        </w:rPr>
      </w:pPr>
      <w:r>
        <w:rPr>
          <w:rFonts w:eastAsia="Times New Roman"/>
          <w:b/>
          <w:color w:val="000000"/>
          <w:szCs w:val="24"/>
          <w:shd w:val="clear" w:color="auto" w:fill="FFFFFF"/>
        </w:rPr>
        <w:br w:type="page"/>
      </w:r>
    </w:p>
    <w:p w14:paraId="5218DDE8" w14:textId="77777777" w:rsidR="00BE48FC" w:rsidRDefault="008F016C">
      <w:pPr>
        <w:spacing w:line="600" w:lineRule="auto"/>
        <w:ind w:firstLine="720"/>
        <w:jc w:val="both"/>
        <w:rPr>
          <w:rFonts w:eastAsia="Times New Roman"/>
          <w:color w:val="000000"/>
          <w:szCs w:val="24"/>
          <w:shd w:val="clear" w:color="auto" w:fill="FFFFFF"/>
        </w:rPr>
      </w:pPr>
      <w:r w:rsidRPr="00AE298F">
        <w:rPr>
          <w:rFonts w:eastAsia="Times New Roman"/>
          <w:b/>
          <w:color w:val="000000"/>
          <w:szCs w:val="24"/>
          <w:shd w:val="clear" w:color="auto" w:fill="FFFFFF"/>
        </w:rPr>
        <w:t xml:space="preserve">ΠΡΟΕΔΡΕΥΩΝ (Μάριος Γεωργιάδης): </w:t>
      </w:r>
      <w:r>
        <w:rPr>
          <w:rFonts w:eastAsia="Times New Roman"/>
          <w:color w:val="000000"/>
          <w:szCs w:val="24"/>
          <w:shd w:val="clear" w:color="auto" w:fill="FFFFFF"/>
        </w:rPr>
        <w:t xml:space="preserve">Κυρίες και κύριοι συνάδελφοι, παρακαλώ το Σώμα να εξουσιοδοτήσει το Προεδρείο για την υπ’ ευθύνη του επικύρωση </w:t>
      </w:r>
      <w:r>
        <w:rPr>
          <w:rFonts w:eastAsia="Times New Roman"/>
          <w:color w:val="000000"/>
          <w:szCs w:val="24"/>
          <w:shd w:val="clear" w:color="auto" w:fill="FFFFFF"/>
        </w:rPr>
        <w:t xml:space="preserve">των </w:t>
      </w:r>
      <w:r>
        <w:rPr>
          <w:rFonts w:eastAsia="Times New Roman"/>
          <w:color w:val="000000"/>
          <w:szCs w:val="24"/>
          <w:shd w:val="clear" w:color="auto" w:fill="FFFFFF"/>
        </w:rPr>
        <w:t xml:space="preserve">Πρακτικών ως προς την ψήφιση </w:t>
      </w:r>
      <w:r>
        <w:rPr>
          <w:rFonts w:eastAsia="Times New Roman"/>
          <w:color w:val="000000"/>
          <w:szCs w:val="24"/>
          <w:shd w:val="clear" w:color="auto" w:fill="FFFFFF"/>
        </w:rPr>
        <w:t>σ</w:t>
      </w:r>
      <w:r>
        <w:rPr>
          <w:rFonts w:eastAsia="Times New Roman"/>
          <w:color w:val="000000"/>
          <w:szCs w:val="24"/>
          <w:shd w:val="clear" w:color="auto" w:fill="FFFFFF"/>
        </w:rPr>
        <w:t xml:space="preserve">το </w:t>
      </w:r>
      <w:r>
        <w:rPr>
          <w:rFonts w:eastAsia="Times New Roman"/>
          <w:color w:val="000000"/>
          <w:szCs w:val="24"/>
          <w:shd w:val="clear" w:color="auto" w:fill="FFFFFF"/>
        </w:rPr>
        <w:t>σύνολο του παραπάνω νομοσχεδίου.</w:t>
      </w:r>
    </w:p>
    <w:p w14:paraId="5218DDE9" w14:textId="77777777" w:rsidR="00BE48FC" w:rsidRDefault="008F016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 xml:space="preserve">ΟΛΟΙ ΟΙ ΒΟΥΛΕΥΤΕΣ: </w:t>
      </w:r>
      <w:r>
        <w:rPr>
          <w:rFonts w:eastAsia="Times New Roman"/>
          <w:color w:val="000000"/>
          <w:szCs w:val="24"/>
          <w:shd w:val="clear" w:color="auto" w:fill="FFFFFF"/>
        </w:rPr>
        <w:t>Μάλιστα, μάλιστα.</w:t>
      </w:r>
    </w:p>
    <w:p w14:paraId="5218DDEA" w14:textId="77777777" w:rsidR="00BE48FC" w:rsidRDefault="008F016C">
      <w:pPr>
        <w:spacing w:line="600" w:lineRule="auto"/>
        <w:ind w:firstLine="720"/>
        <w:jc w:val="both"/>
        <w:rPr>
          <w:rFonts w:eastAsia="Times New Roman"/>
          <w:color w:val="000000"/>
          <w:szCs w:val="24"/>
          <w:shd w:val="clear" w:color="auto" w:fill="FFFFFF"/>
        </w:rPr>
      </w:pPr>
      <w:r w:rsidRPr="00AE298F">
        <w:rPr>
          <w:rFonts w:eastAsia="Times New Roman"/>
          <w:b/>
          <w:color w:val="000000"/>
          <w:szCs w:val="24"/>
          <w:shd w:val="clear" w:color="auto" w:fill="FFFFFF"/>
        </w:rPr>
        <w:t xml:space="preserve">ΠΡΟΕΔΡΕΥΩΝ (Μάριος Γεωργιάδης): </w:t>
      </w:r>
      <w:r>
        <w:rPr>
          <w:rFonts w:eastAsia="Times New Roman"/>
          <w:color w:val="000000"/>
          <w:szCs w:val="24"/>
          <w:shd w:val="clear" w:color="auto" w:fill="FFFFFF"/>
        </w:rPr>
        <w:t>Συνεπώς τ</w:t>
      </w:r>
      <w:r>
        <w:rPr>
          <w:rFonts w:eastAsia="Times New Roman"/>
          <w:color w:val="000000"/>
          <w:szCs w:val="24"/>
          <w:shd w:val="clear" w:color="auto" w:fill="FFFFFF"/>
        </w:rPr>
        <w:t xml:space="preserve">ο Σώμα παρέσχε τη ζητηθείσα εξουσιοδότηση. </w:t>
      </w:r>
    </w:p>
    <w:p w14:paraId="5218DDEB" w14:textId="77777777" w:rsidR="00BE48FC" w:rsidRDefault="008F016C">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Κυρίες και κύριοι συνάδελφοι, δέχεστε στο σημείο αυτό να λύσουμε τη συνεδρίαση;</w:t>
      </w:r>
    </w:p>
    <w:p w14:paraId="5218DDEC" w14:textId="77777777" w:rsidR="00BE48FC" w:rsidRDefault="008F016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 xml:space="preserve">ΟΛΟΙ ΟΙ ΒΟΥΛΕΥΤΕΣ: </w:t>
      </w:r>
      <w:r>
        <w:rPr>
          <w:rFonts w:eastAsia="Times New Roman"/>
          <w:color w:val="000000"/>
          <w:szCs w:val="24"/>
          <w:shd w:val="clear" w:color="auto" w:fill="FFFFFF"/>
        </w:rPr>
        <w:t>Μάλιστα, μάλιστα.</w:t>
      </w:r>
    </w:p>
    <w:p w14:paraId="5218DDED" w14:textId="77777777" w:rsidR="00BE48FC" w:rsidRDefault="008F016C">
      <w:pPr>
        <w:spacing w:line="600" w:lineRule="auto"/>
        <w:ind w:firstLine="720"/>
        <w:jc w:val="both"/>
        <w:rPr>
          <w:rFonts w:eastAsia="Times New Roman"/>
          <w:color w:val="000000"/>
          <w:szCs w:val="24"/>
          <w:shd w:val="clear" w:color="auto" w:fill="FFFFFF"/>
        </w:rPr>
      </w:pPr>
      <w:r w:rsidRPr="008D4E0C">
        <w:rPr>
          <w:rFonts w:eastAsia="Times New Roman"/>
          <w:b/>
          <w:color w:val="000000"/>
          <w:szCs w:val="24"/>
          <w:shd w:val="clear" w:color="auto" w:fill="FFFFFF"/>
        </w:rPr>
        <w:t xml:space="preserve">ΠΡΟΕΔΡΕΥΩΝ (Μάριος Γεωργιάδης): </w:t>
      </w:r>
      <w:r>
        <w:rPr>
          <w:rFonts w:eastAsia="Times New Roman"/>
          <w:color w:val="000000"/>
          <w:szCs w:val="24"/>
          <w:shd w:val="clear" w:color="auto" w:fill="FFFFFF"/>
        </w:rPr>
        <w:t xml:space="preserve">Με τη συναίνεση του Σώματος και ώρα 19.48΄ λύεται η συνεδρίαση για αύριο, </w:t>
      </w:r>
      <w:r>
        <w:rPr>
          <w:rFonts w:eastAsia="Times New Roman"/>
          <w:color w:val="000000"/>
          <w:szCs w:val="24"/>
          <w:shd w:val="clear" w:color="auto" w:fill="FFFFFF"/>
        </w:rPr>
        <w:t xml:space="preserve">ημέρα </w:t>
      </w:r>
      <w:r>
        <w:rPr>
          <w:rFonts w:eastAsia="Times New Roman"/>
          <w:color w:val="000000"/>
          <w:szCs w:val="24"/>
          <w:shd w:val="clear" w:color="auto" w:fill="FFFFFF"/>
        </w:rPr>
        <w:t>Παρασκευή 21 Δεκεμβρίου 2018 και ώρα 10</w:t>
      </w:r>
      <w:r w:rsidRPr="00E70089">
        <w:rPr>
          <w:rFonts w:eastAsia="Times New Roman"/>
          <w:color w:val="000000"/>
          <w:szCs w:val="24"/>
          <w:shd w:val="clear" w:color="auto" w:fill="FFFFFF"/>
        </w:rPr>
        <w:t>.00</w:t>
      </w:r>
      <w:r>
        <w:rPr>
          <w:rFonts w:eastAsia="Times New Roman"/>
          <w:color w:val="000000"/>
          <w:szCs w:val="24"/>
          <w:shd w:val="clear" w:color="auto" w:fill="FFFFFF"/>
        </w:rPr>
        <w:t>΄, με αντικείμενο εργασιών του Σώματος</w:t>
      </w:r>
      <w:r>
        <w:rPr>
          <w:rFonts w:eastAsia="Times New Roman"/>
          <w:color w:val="000000"/>
          <w:szCs w:val="24"/>
          <w:shd w:val="clear" w:color="auto" w:fill="FFFFFF"/>
        </w:rPr>
        <w:t>:</w:t>
      </w:r>
      <w:r w:rsidRPr="00C0763C">
        <w:rPr>
          <w:rFonts w:eastAsia="Times New Roman"/>
          <w:color w:val="000000"/>
          <w:szCs w:val="24"/>
          <w:shd w:val="clear" w:color="auto" w:fill="FFFFFF"/>
        </w:rPr>
        <w:t xml:space="preserve"> </w:t>
      </w:r>
      <w:r>
        <w:rPr>
          <w:rFonts w:eastAsia="Times New Roman"/>
          <w:color w:val="000000"/>
          <w:szCs w:val="24"/>
          <w:shd w:val="clear" w:color="auto" w:fill="FFFFFF"/>
        </w:rPr>
        <w:t>1)</w:t>
      </w:r>
      <w:r>
        <w:rPr>
          <w:rFonts w:eastAsia="Times New Roman"/>
          <w:color w:val="000000"/>
          <w:szCs w:val="24"/>
          <w:shd w:val="clear" w:color="auto" w:fill="FFFFFF"/>
        </w:rPr>
        <w:t xml:space="preserve"> κ</w:t>
      </w:r>
      <w:r>
        <w:rPr>
          <w:rFonts w:eastAsia="Times New Roman"/>
          <w:color w:val="000000"/>
          <w:szCs w:val="24"/>
          <w:shd w:val="clear" w:color="auto" w:fill="FFFFFF"/>
        </w:rPr>
        <w:t xml:space="preserve">οινοβουλευτικό </w:t>
      </w:r>
      <w:r>
        <w:rPr>
          <w:rFonts w:eastAsia="Times New Roman"/>
          <w:color w:val="000000"/>
          <w:szCs w:val="24"/>
          <w:shd w:val="clear" w:color="auto" w:fill="FFFFFF"/>
        </w:rPr>
        <w:t>έ</w:t>
      </w:r>
      <w:r>
        <w:rPr>
          <w:rFonts w:eastAsia="Times New Roman"/>
          <w:color w:val="000000"/>
          <w:szCs w:val="24"/>
          <w:shd w:val="clear" w:color="auto" w:fill="FFFFFF"/>
        </w:rPr>
        <w:t>λεγχο</w:t>
      </w:r>
      <w:r>
        <w:rPr>
          <w:rFonts w:eastAsia="Times New Roman"/>
          <w:color w:val="000000"/>
          <w:szCs w:val="24"/>
          <w:shd w:val="clear" w:color="auto" w:fill="FFFFFF"/>
        </w:rPr>
        <w:t xml:space="preserve">: συζήτηση επικαίρων ερωτήσεων και συζήτηση της </w:t>
      </w:r>
      <w:r w:rsidRPr="008D4E0C">
        <w:rPr>
          <w:rFonts w:eastAsia="Times New Roman"/>
          <w:color w:val="000000"/>
          <w:szCs w:val="24"/>
        </w:rPr>
        <w:t xml:space="preserve">με αριθμό 8/7/19-11-2018 </w:t>
      </w:r>
      <w:r>
        <w:rPr>
          <w:rFonts w:eastAsia="Times New Roman"/>
          <w:color w:val="000000"/>
          <w:szCs w:val="24"/>
          <w:shd w:val="clear" w:color="auto" w:fill="FFFFFF"/>
        </w:rPr>
        <w:t xml:space="preserve">επίκαιρης επερώτησης </w:t>
      </w:r>
      <w:r>
        <w:rPr>
          <w:rFonts w:eastAsia="Times New Roman"/>
          <w:color w:val="000000"/>
          <w:szCs w:val="24"/>
          <w:shd w:val="clear" w:color="auto" w:fill="FFFFFF"/>
        </w:rPr>
        <w:t>τριάντα επτά Βουλευτών της Νέας Δημοκρατίας προς τους Υπουργούς</w:t>
      </w:r>
      <w:r>
        <w:rPr>
          <w:rFonts w:eastAsia="Times New Roman"/>
          <w:color w:val="000000"/>
          <w:szCs w:val="24"/>
          <w:shd w:val="clear" w:color="auto" w:fill="FFFFFF"/>
        </w:rPr>
        <w:t xml:space="preserve"> </w:t>
      </w:r>
      <w:r w:rsidRPr="008D4E0C">
        <w:rPr>
          <w:rFonts w:eastAsia="Times New Roman"/>
          <w:bCs/>
          <w:color w:val="000000"/>
          <w:szCs w:val="24"/>
        </w:rPr>
        <w:t>Οικονομίας</w:t>
      </w:r>
      <w:r>
        <w:rPr>
          <w:rFonts w:eastAsia="Times New Roman"/>
          <w:bCs/>
          <w:color w:val="000000"/>
          <w:szCs w:val="24"/>
        </w:rPr>
        <w:t xml:space="preserve"> </w:t>
      </w:r>
      <w:r>
        <w:rPr>
          <w:rFonts w:eastAsia="Times New Roman"/>
          <w:bCs/>
          <w:color w:val="000000"/>
          <w:szCs w:val="24"/>
        </w:rPr>
        <w:t>κ</w:t>
      </w:r>
      <w:r>
        <w:rPr>
          <w:rFonts w:eastAsia="Times New Roman"/>
          <w:bCs/>
          <w:color w:val="000000"/>
          <w:szCs w:val="24"/>
        </w:rPr>
        <w:t xml:space="preserve">αι </w:t>
      </w:r>
      <w:r w:rsidRPr="008D4E0C">
        <w:rPr>
          <w:rFonts w:eastAsia="Times New Roman"/>
          <w:bCs/>
          <w:color w:val="000000"/>
          <w:szCs w:val="24"/>
        </w:rPr>
        <w:t>Ανάπτυξης, Επικρατείας,</w:t>
      </w:r>
      <w:r>
        <w:rPr>
          <w:rFonts w:eastAsia="Times New Roman"/>
          <w:bCs/>
          <w:color w:val="000000"/>
          <w:szCs w:val="24"/>
        </w:rPr>
        <w:t xml:space="preserve"> Περιβάλλοντος κ</w:t>
      </w:r>
      <w:r w:rsidRPr="008D4E0C">
        <w:rPr>
          <w:rFonts w:eastAsia="Times New Roman"/>
          <w:bCs/>
          <w:color w:val="000000"/>
          <w:szCs w:val="24"/>
        </w:rPr>
        <w:t>αι Ενέργειας, Δικαιοσύνης,</w:t>
      </w:r>
      <w:r w:rsidRPr="008D4E0C">
        <w:rPr>
          <w:rFonts w:eastAsia="Times New Roman"/>
          <w:color w:val="000000"/>
          <w:szCs w:val="24"/>
        </w:rPr>
        <w:t xml:space="preserve"> </w:t>
      </w:r>
      <w:r w:rsidRPr="008D4E0C">
        <w:rPr>
          <w:rFonts w:eastAsia="Times New Roman"/>
          <w:bCs/>
          <w:color w:val="000000"/>
          <w:szCs w:val="24"/>
        </w:rPr>
        <w:t xml:space="preserve">Διαφάνειας </w:t>
      </w:r>
      <w:r>
        <w:rPr>
          <w:rFonts w:eastAsia="Times New Roman"/>
          <w:bCs/>
          <w:color w:val="000000"/>
          <w:szCs w:val="24"/>
        </w:rPr>
        <w:t>κ</w:t>
      </w:r>
      <w:r w:rsidRPr="008D4E0C">
        <w:rPr>
          <w:rFonts w:eastAsia="Times New Roman"/>
          <w:bCs/>
          <w:color w:val="000000"/>
          <w:szCs w:val="24"/>
        </w:rPr>
        <w:t xml:space="preserve">αι Ανθρωπίνων Δικαιωμάτων </w:t>
      </w:r>
      <w:r>
        <w:rPr>
          <w:rFonts w:eastAsia="Times New Roman"/>
          <w:bCs/>
          <w:color w:val="000000"/>
          <w:szCs w:val="24"/>
        </w:rPr>
        <w:t>κ</w:t>
      </w:r>
      <w:r w:rsidRPr="008D4E0C">
        <w:rPr>
          <w:rFonts w:eastAsia="Times New Roman"/>
          <w:color w:val="000000"/>
          <w:szCs w:val="24"/>
        </w:rPr>
        <w:t>αι</w:t>
      </w:r>
      <w:r>
        <w:rPr>
          <w:rFonts w:eastAsia="Times New Roman"/>
          <w:color w:val="000000"/>
          <w:szCs w:val="24"/>
        </w:rPr>
        <w:t xml:space="preserve"> </w:t>
      </w:r>
      <w:r w:rsidRPr="008D4E0C">
        <w:rPr>
          <w:rFonts w:eastAsia="Times New Roman"/>
          <w:bCs/>
          <w:color w:val="000000"/>
          <w:szCs w:val="24"/>
        </w:rPr>
        <w:t>Οικονομικών</w:t>
      </w:r>
      <w:r w:rsidRPr="008D4E0C">
        <w:rPr>
          <w:rFonts w:eastAsia="Times New Roman"/>
          <w:color w:val="000000"/>
          <w:szCs w:val="24"/>
        </w:rPr>
        <w:t xml:space="preserve"> </w:t>
      </w:r>
      <w:r>
        <w:rPr>
          <w:rFonts w:eastAsia="Times New Roman"/>
          <w:color w:val="000000"/>
          <w:szCs w:val="24"/>
        </w:rPr>
        <w:t xml:space="preserve">σχετικά με τις </w:t>
      </w:r>
      <w:r>
        <w:rPr>
          <w:rFonts w:eastAsia="Times New Roman"/>
          <w:color w:val="000000"/>
          <w:szCs w:val="24"/>
        </w:rPr>
        <w:t xml:space="preserve">«Αποκαλύψεις </w:t>
      </w:r>
      <w:r w:rsidRPr="008D4E0C">
        <w:rPr>
          <w:rFonts w:eastAsia="Times New Roman"/>
          <w:color w:val="000000"/>
          <w:szCs w:val="24"/>
        </w:rPr>
        <w:t>αναφορικά με τη δράση του πρώην διευθύνοντος</w:t>
      </w:r>
      <w:r>
        <w:rPr>
          <w:rFonts w:eastAsia="Times New Roman"/>
          <w:color w:val="000000"/>
          <w:szCs w:val="24"/>
        </w:rPr>
        <w:t xml:space="preserve"> </w:t>
      </w:r>
      <w:r w:rsidRPr="008D4E0C">
        <w:rPr>
          <w:rFonts w:eastAsia="Times New Roman"/>
          <w:color w:val="000000"/>
          <w:szCs w:val="24"/>
        </w:rPr>
        <w:t>συμβούλου της Δημόσιας Επιχείρησης Αερίου (ΔΕΠΑ) κ. Θεόδωρου Κιτσάκου και το “αόρατο χέρι” που προκάλεσε ζημίες δεκάδων εκατομμυρίων στη ΔΕΠΑ</w:t>
      </w:r>
      <w:r w:rsidRPr="008D4E0C">
        <w:rPr>
          <w:rFonts w:eastAsia="Times New Roman"/>
          <w:color w:val="000000"/>
          <w:szCs w:val="24"/>
        </w:rPr>
        <w:t>»</w:t>
      </w:r>
      <w:r>
        <w:rPr>
          <w:rFonts w:eastAsia="Times New Roman"/>
          <w:color w:val="000000"/>
          <w:szCs w:val="24"/>
        </w:rPr>
        <w:t xml:space="preserve"> και </w:t>
      </w:r>
      <w:r>
        <w:rPr>
          <w:rFonts w:eastAsia="Times New Roman"/>
          <w:color w:val="000000"/>
          <w:szCs w:val="24"/>
        </w:rPr>
        <w:t xml:space="preserve">2) </w:t>
      </w:r>
      <w:r>
        <w:rPr>
          <w:rFonts w:eastAsia="Times New Roman"/>
          <w:color w:val="000000"/>
          <w:szCs w:val="24"/>
        </w:rPr>
        <w:t>ν</w:t>
      </w:r>
      <w:r>
        <w:rPr>
          <w:rFonts w:eastAsia="Times New Roman"/>
          <w:color w:val="000000"/>
          <w:szCs w:val="24"/>
        </w:rPr>
        <w:t xml:space="preserve">ομοθετική </w:t>
      </w:r>
      <w:r>
        <w:rPr>
          <w:rFonts w:eastAsia="Times New Roman"/>
          <w:color w:val="000000"/>
          <w:szCs w:val="24"/>
        </w:rPr>
        <w:t>ε</w:t>
      </w:r>
      <w:r>
        <w:rPr>
          <w:rFonts w:eastAsia="Times New Roman"/>
          <w:color w:val="000000"/>
          <w:szCs w:val="24"/>
        </w:rPr>
        <w:t>ργασία</w:t>
      </w:r>
      <w:r>
        <w:rPr>
          <w:rFonts w:eastAsia="Times New Roman"/>
          <w:color w:val="000000"/>
          <w:szCs w:val="24"/>
        </w:rPr>
        <w:t xml:space="preserve">: </w:t>
      </w:r>
      <w:r>
        <w:rPr>
          <w:rFonts w:eastAsia="Times New Roman"/>
          <w:color w:val="000000"/>
          <w:szCs w:val="24"/>
        </w:rPr>
        <w:t xml:space="preserve">συνέχιση της συζήτησης και ψήφιση του σχεδίου νόμου του </w:t>
      </w:r>
      <w:r w:rsidRPr="008D4E0C">
        <w:rPr>
          <w:rFonts w:eastAsia="Times New Roman"/>
          <w:color w:val="000000"/>
          <w:szCs w:val="24"/>
          <w:shd w:val="clear" w:color="auto" w:fill="FFFFFF"/>
        </w:rPr>
        <w:t>Υπουργείου Μεταναστευτικής Πολιτικής</w:t>
      </w:r>
      <w:r>
        <w:rPr>
          <w:rFonts w:eastAsia="Times New Roman"/>
          <w:color w:val="000000"/>
          <w:szCs w:val="24"/>
          <w:shd w:val="clear" w:color="auto" w:fill="FFFFFF"/>
        </w:rPr>
        <w:t>:</w:t>
      </w:r>
      <w:r w:rsidRPr="008D4E0C">
        <w:rPr>
          <w:rFonts w:eastAsia="Times New Roman"/>
          <w:color w:val="000000"/>
          <w:szCs w:val="24"/>
          <w:shd w:val="clear" w:color="auto" w:fill="FFFFFF"/>
        </w:rPr>
        <w:t xml:space="preserve"> «Επείγουσες ρυθμίσεις του Υπουρ</w:t>
      </w:r>
      <w:r>
        <w:rPr>
          <w:rFonts w:eastAsia="Times New Roman"/>
          <w:color w:val="000000"/>
          <w:szCs w:val="24"/>
          <w:shd w:val="clear" w:color="auto" w:fill="FFFFFF"/>
        </w:rPr>
        <w:t>γείου Μεταναστευτικής Πολιτικής και άλλες διατάξεις».</w:t>
      </w:r>
    </w:p>
    <w:p w14:paraId="5218DDEE" w14:textId="77777777" w:rsidR="00BE48FC" w:rsidRDefault="00BE48FC">
      <w:pPr>
        <w:spacing w:line="600" w:lineRule="auto"/>
        <w:ind w:firstLine="720"/>
        <w:jc w:val="both"/>
        <w:rPr>
          <w:rFonts w:eastAsia="Times New Roman"/>
          <w:color w:val="000000"/>
          <w:szCs w:val="24"/>
          <w:shd w:val="clear" w:color="auto" w:fill="FFFFFF"/>
        </w:rPr>
      </w:pPr>
    </w:p>
    <w:p w14:paraId="5218DDEF" w14:textId="77777777" w:rsidR="00BE48FC" w:rsidRDefault="008F016C">
      <w:pPr>
        <w:spacing w:line="600" w:lineRule="auto"/>
        <w:ind w:firstLine="720"/>
        <w:jc w:val="both"/>
        <w:rPr>
          <w:rFonts w:eastAsia="Times New Roman"/>
          <w:b/>
          <w:color w:val="000000"/>
          <w:szCs w:val="24"/>
          <w:shd w:val="clear" w:color="auto" w:fill="FFFFFF"/>
        </w:rPr>
      </w:pPr>
      <w:r>
        <w:rPr>
          <w:rFonts w:eastAsia="Times New Roman"/>
          <w:b/>
          <w:color w:val="000000"/>
          <w:szCs w:val="24"/>
          <w:shd w:val="clear" w:color="auto" w:fill="FFFFFF"/>
        </w:rPr>
        <w:t xml:space="preserve">Ο ΠΡΟΕΔΡΟΣ                                     </w:t>
      </w:r>
      <w:r>
        <w:rPr>
          <w:rFonts w:eastAsia="Times New Roman"/>
          <w:b/>
          <w:color w:val="000000"/>
          <w:szCs w:val="24"/>
          <w:shd w:val="clear" w:color="auto" w:fill="FFFFFF"/>
        </w:rPr>
        <w:t xml:space="preserve">              ΟΙ ΓΡΑΜΜΑΤΕΙΣ</w:t>
      </w:r>
    </w:p>
    <w:sectPr w:rsidR="00BE48F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Calibri">
    <w:panose1 w:val="020F0502020204030204"/>
    <w:charset w:val="A1"/>
    <w:family w:val="swiss"/>
    <w:pitch w:val="variable"/>
    <w:sig w:usb0="E0002AFF" w:usb1="C000247B" w:usb2="00000009" w:usb3="00000000" w:csb0="000001FF" w:csb1="00000000"/>
  </w:font>
  <w:font w:name="Calibri Light">
    <w:panose1 w:val="020F0302020204030204"/>
    <w:charset w:val="A1"/>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trackRevisions/>
  <w:documentProtection w:edit="trackedChanges" w:enforcement="1" w:cryptProviderType="rsaFull" w:cryptAlgorithmClass="hash" w:cryptAlgorithmType="typeAny" w:cryptAlgorithmSid="4" w:cryptSpinCount="50000" w:hash="f2C/9ch4r6YxlEje6OEFWWKh05g=" w:salt="ONYOf0sH3WyDb4FJdbnkt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48FC"/>
    <w:rsid w:val="004F1776"/>
    <w:rsid w:val="008F016C"/>
    <w:rsid w:val="00BE48F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8D563"/>
  <w15:docId w15:val="{91CC79E8-5458-4B03-89BA-D71B1AB2E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Revision"/>
    <w:hidden/>
    <w:uiPriority w:val="99"/>
    <w:semiHidden/>
    <w:rsid w:val="00C02E57"/>
    <w:pPr>
      <w:spacing w:after="0" w:line="240" w:lineRule="auto"/>
    </w:pPr>
  </w:style>
  <w:style w:type="paragraph" w:styleId="a4">
    <w:name w:val="Balloon Text"/>
    <w:basedOn w:val="a"/>
    <w:link w:val="Char"/>
    <w:uiPriority w:val="99"/>
    <w:semiHidden/>
    <w:unhideWhenUsed/>
    <w:rsid w:val="00C02E57"/>
    <w:pPr>
      <w:spacing w:after="0" w:line="240" w:lineRule="auto"/>
    </w:pPr>
    <w:rPr>
      <w:rFonts w:ascii="Segoe UI" w:hAnsi="Segoe UI" w:cs="Segoe UI"/>
      <w:sz w:val="18"/>
      <w:szCs w:val="18"/>
    </w:rPr>
  </w:style>
  <w:style w:type="character" w:customStyle="1" w:styleId="Char">
    <w:name w:val="Κείμενο πλαισίου Char"/>
    <w:basedOn w:val="a0"/>
    <w:link w:val="a4"/>
    <w:uiPriority w:val="99"/>
    <w:semiHidden/>
    <w:rsid w:val="00C02E57"/>
    <w:rPr>
      <w:rFonts w:ascii="Segoe UI" w:hAnsi="Segoe UI" w:cs="Segoe UI"/>
      <w:sz w:val="18"/>
      <w:szCs w:val="18"/>
    </w:rPr>
  </w:style>
  <w:style w:type="paragraph" w:styleId="a5">
    <w:name w:val="List Paragraph"/>
    <w:basedOn w:val="a"/>
    <w:uiPriority w:val="34"/>
    <w:qFormat/>
    <w:rsid w:val="00CC09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751</MetadataID>
    <Session xmlns="641f345b-441b-4b81-9152-adc2e73ba5e1">Δ´</Session>
    <Date xmlns="641f345b-441b-4b81-9152-adc2e73ba5e1">2018-12-19T22:00:00+00:00</Date>
    <Status xmlns="641f345b-441b-4b81-9152-adc2e73ba5e1">
      <Url>https://intra.parliament.gr/praktika/Lists/Incoming_Metadata/EditForm.aspx?ID=751&amp;Source=/praktika/Recordings_Library/Forms/AllItems.aspx</Url>
      <Description>Δημοσιεύτηκε</Description>
    </Status>
    <Meeting xmlns="641f345b-441b-4b81-9152-adc2e73ba5e1">ΜΗ´</Meeting>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63BEB76-B5CD-4062-A22F-08F8CEBAEC62}">
  <ds:schemaRefs>
    <ds:schemaRef ds:uri="http://schemas.microsoft.com/sharepoint/v3/contenttype/forms"/>
  </ds:schemaRefs>
</ds:datastoreItem>
</file>

<file path=customXml/itemProps2.xml><?xml version="1.0" encoding="utf-8"?>
<ds:datastoreItem xmlns:ds="http://schemas.openxmlformats.org/officeDocument/2006/customXml" ds:itemID="{2ACEC232-7132-4F96-8AC2-56B326687451}">
  <ds:schemaRefs>
    <ds:schemaRef ds:uri="641f345b-441b-4b81-9152-adc2e73ba5e1"/>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customXml/itemProps3.xml><?xml version="1.0" encoding="utf-8"?>
<ds:datastoreItem xmlns:ds="http://schemas.openxmlformats.org/officeDocument/2006/customXml" ds:itemID="{40491A54-35DE-4558-BF85-648038AAC6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442</Pages>
  <Words>79445</Words>
  <Characters>429005</Characters>
  <Application>Microsoft Office Word</Application>
  <DocSecurity>0</DocSecurity>
  <Lines>3575</Lines>
  <Paragraphs>1014</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507436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2019-01-14T12:18:00Z</dcterms:created>
  <dcterms:modified xsi:type="dcterms:W3CDTF">2019-01-14T12:18:00Z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