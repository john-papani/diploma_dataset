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30349" w14:textId="77777777" w:rsidR="00904015" w:rsidRPr="00904015" w:rsidRDefault="00904015" w:rsidP="00904015">
      <w:pPr>
        <w:spacing w:after="0" w:line="360" w:lineRule="auto"/>
        <w:rPr>
          <w:ins w:id="0" w:author="Φλούδα Χριστίνα" w:date="2017-06-12T12:26:00Z"/>
          <w:rFonts w:eastAsia="Times New Roman"/>
          <w:szCs w:val="24"/>
          <w:lang w:eastAsia="en-US"/>
        </w:rPr>
      </w:pPr>
      <w:ins w:id="1" w:author="Φλούδα Χριστίνα" w:date="2017-06-12T12:26:00Z">
        <w:r w:rsidRPr="0090401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B01C9C2" w14:textId="77777777" w:rsidR="00904015" w:rsidRPr="00904015" w:rsidRDefault="00904015" w:rsidP="00904015">
      <w:pPr>
        <w:spacing w:after="0" w:line="360" w:lineRule="auto"/>
        <w:rPr>
          <w:ins w:id="2" w:author="Φλούδα Χριστίνα" w:date="2017-06-12T12:26:00Z"/>
          <w:rFonts w:eastAsia="Times New Roman"/>
          <w:szCs w:val="24"/>
          <w:lang w:eastAsia="en-US"/>
        </w:rPr>
      </w:pPr>
    </w:p>
    <w:p w14:paraId="7EA5E0D4" w14:textId="77777777" w:rsidR="00904015" w:rsidRPr="00904015" w:rsidRDefault="00904015" w:rsidP="00904015">
      <w:pPr>
        <w:spacing w:after="0" w:line="360" w:lineRule="auto"/>
        <w:rPr>
          <w:ins w:id="3" w:author="Φλούδα Χριστίνα" w:date="2017-06-12T12:26:00Z"/>
          <w:rFonts w:eastAsia="Times New Roman"/>
          <w:szCs w:val="24"/>
          <w:lang w:eastAsia="en-US"/>
        </w:rPr>
      </w:pPr>
      <w:ins w:id="4" w:author="Φλούδα Χριστίνα" w:date="2017-06-12T12:26:00Z">
        <w:r w:rsidRPr="00904015">
          <w:rPr>
            <w:rFonts w:eastAsia="Times New Roman"/>
            <w:szCs w:val="24"/>
            <w:lang w:eastAsia="en-US"/>
          </w:rPr>
          <w:t>ΠΙΝΑΚΑΣ ΠΕΡΙΕΧΟΜΕΝΩΝ</w:t>
        </w:r>
      </w:ins>
    </w:p>
    <w:p w14:paraId="3CAF1E8D" w14:textId="77777777" w:rsidR="00904015" w:rsidRPr="00904015" w:rsidRDefault="00904015" w:rsidP="00904015">
      <w:pPr>
        <w:spacing w:after="0" w:line="360" w:lineRule="auto"/>
        <w:rPr>
          <w:ins w:id="5" w:author="Φλούδα Χριστίνα" w:date="2017-06-12T12:26:00Z"/>
          <w:rFonts w:eastAsia="Times New Roman"/>
          <w:szCs w:val="24"/>
          <w:lang w:eastAsia="en-US"/>
        </w:rPr>
      </w:pPr>
      <w:ins w:id="6" w:author="Φλούδα Χριστίνα" w:date="2017-06-12T12:26:00Z">
        <w:r w:rsidRPr="00904015">
          <w:rPr>
            <w:rFonts w:eastAsia="Times New Roman"/>
            <w:szCs w:val="24"/>
            <w:lang w:eastAsia="en-US"/>
          </w:rPr>
          <w:t xml:space="preserve">ΙΖ΄ ΠΕΡΙΟΔΟΣ </w:t>
        </w:r>
      </w:ins>
    </w:p>
    <w:p w14:paraId="2533D2AD" w14:textId="77777777" w:rsidR="00904015" w:rsidRPr="00904015" w:rsidRDefault="00904015" w:rsidP="00904015">
      <w:pPr>
        <w:spacing w:after="0" w:line="360" w:lineRule="auto"/>
        <w:rPr>
          <w:ins w:id="7" w:author="Φλούδα Χριστίνα" w:date="2017-06-12T12:26:00Z"/>
          <w:rFonts w:eastAsia="Times New Roman"/>
          <w:szCs w:val="24"/>
          <w:lang w:eastAsia="en-US"/>
        </w:rPr>
      </w:pPr>
      <w:ins w:id="8" w:author="Φλούδα Χριστίνα" w:date="2017-06-12T12:26:00Z">
        <w:r w:rsidRPr="00904015">
          <w:rPr>
            <w:rFonts w:eastAsia="Times New Roman"/>
            <w:szCs w:val="24"/>
            <w:lang w:eastAsia="en-US"/>
          </w:rPr>
          <w:t>ΠΡΟΕΔΡΕΥΟΜΕΝΗΣ ΚΟΙΝΟΒΟΥΛΕΥΤΙΚΗΣ ΔΗΜΟΚΡΑΤΙΑΣ</w:t>
        </w:r>
      </w:ins>
    </w:p>
    <w:p w14:paraId="50260D50" w14:textId="77777777" w:rsidR="00904015" w:rsidRPr="00904015" w:rsidRDefault="00904015" w:rsidP="00904015">
      <w:pPr>
        <w:spacing w:after="0" w:line="360" w:lineRule="auto"/>
        <w:rPr>
          <w:ins w:id="9" w:author="Φλούδα Χριστίνα" w:date="2017-06-12T12:26:00Z"/>
          <w:rFonts w:eastAsia="Times New Roman"/>
          <w:szCs w:val="24"/>
          <w:lang w:eastAsia="en-US"/>
        </w:rPr>
      </w:pPr>
      <w:ins w:id="10" w:author="Φλούδα Χριστίνα" w:date="2017-06-12T12:26:00Z">
        <w:r w:rsidRPr="00904015">
          <w:rPr>
            <w:rFonts w:eastAsia="Times New Roman"/>
            <w:szCs w:val="24"/>
            <w:lang w:eastAsia="en-US"/>
          </w:rPr>
          <w:t>ΣΥΝΟΔΟΣ Β΄</w:t>
        </w:r>
      </w:ins>
    </w:p>
    <w:p w14:paraId="5ED9A76D" w14:textId="77777777" w:rsidR="00904015" w:rsidRPr="00904015" w:rsidRDefault="00904015" w:rsidP="00904015">
      <w:pPr>
        <w:spacing w:after="0" w:line="360" w:lineRule="auto"/>
        <w:rPr>
          <w:ins w:id="11" w:author="Φλούδα Χριστίνα" w:date="2017-06-12T12:26:00Z"/>
          <w:rFonts w:eastAsia="Times New Roman"/>
          <w:szCs w:val="24"/>
          <w:lang w:eastAsia="en-US"/>
        </w:rPr>
      </w:pPr>
    </w:p>
    <w:p w14:paraId="5EF8F9FB" w14:textId="77777777" w:rsidR="00904015" w:rsidRPr="00904015" w:rsidRDefault="00904015" w:rsidP="00904015">
      <w:pPr>
        <w:spacing w:after="0" w:line="360" w:lineRule="auto"/>
        <w:rPr>
          <w:ins w:id="12" w:author="Φλούδα Χριστίνα" w:date="2017-06-12T12:26:00Z"/>
          <w:rFonts w:eastAsia="Times New Roman"/>
          <w:szCs w:val="24"/>
          <w:lang w:eastAsia="en-US"/>
        </w:rPr>
      </w:pPr>
      <w:ins w:id="13" w:author="Φλούδα Χριστίνα" w:date="2017-06-12T12:26:00Z">
        <w:r w:rsidRPr="00904015">
          <w:rPr>
            <w:rFonts w:eastAsia="Times New Roman"/>
            <w:szCs w:val="24"/>
            <w:lang w:eastAsia="en-US"/>
          </w:rPr>
          <w:t>ΣΥΝΕΔΡΙΑΣΗ ΡΚΖ΄</w:t>
        </w:r>
      </w:ins>
    </w:p>
    <w:p w14:paraId="109AF5EB" w14:textId="77777777" w:rsidR="00904015" w:rsidRPr="00904015" w:rsidRDefault="00904015" w:rsidP="00904015">
      <w:pPr>
        <w:spacing w:after="0" w:line="360" w:lineRule="auto"/>
        <w:rPr>
          <w:ins w:id="14" w:author="Φλούδα Χριστίνα" w:date="2017-06-12T12:26:00Z"/>
          <w:rFonts w:eastAsia="Times New Roman"/>
          <w:szCs w:val="24"/>
          <w:lang w:eastAsia="en-US"/>
        </w:rPr>
      </w:pPr>
      <w:ins w:id="15" w:author="Φλούδα Χριστίνα" w:date="2017-06-12T12:26:00Z">
        <w:r w:rsidRPr="00904015">
          <w:rPr>
            <w:rFonts w:eastAsia="Times New Roman"/>
            <w:szCs w:val="24"/>
            <w:lang w:eastAsia="en-US"/>
          </w:rPr>
          <w:t>Δευτέρα  29 Μαΐου 2017</w:t>
        </w:r>
      </w:ins>
    </w:p>
    <w:p w14:paraId="23D8E2C8" w14:textId="77777777" w:rsidR="00904015" w:rsidRPr="00904015" w:rsidRDefault="00904015" w:rsidP="00904015">
      <w:pPr>
        <w:spacing w:after="0" w:line="360" w:lineRule="auto"/>
        <w:rPr>
          <w:ins w:id="16" w:author="Φλούδα Χριστίνα" w:date="2017-06-12T12:26:00Z"/>
          <w:rFonts w:eastAsia="Times New Roman"/>
          <w:szCs w:val="24"/>
          <w:lang w:eastAsia="en-US"/>
        </w:rPr>
      </w:pPr>
    </w:p>
    <w:p w14:paraId="5280E527" w14:textId="77777777" w:rsidR="00904015" w:rsidRPr="00904015" w:rsidRDefault="00904015" w:rsidP="00904015">
      <w:pPr>
        <w:spacing w:after="0" w:line="360" w:lineRule="auto"/>
        <w:rPr>
          <w:ins w:id="17" w:author="Φλούδα Χριστίνα" w:date="2017-06-12T12:26:00Z"/>
          <w:rFonts w:eastAsia="Times New Roman"/>
          <w:szCs w:val="24"/>
          <w:lang w:eastAsia="en-US"/>
        </w:rPr>
      </w:pPr>
      <w:ins w:id="18" w:author="Φλούδα Χριστίνα" w:date="2017-06-12T12:26:00Z">
        <w:r w:rsidRPr="00904015">
          <w:rPr>
            <w:rFonts w:eastAsia="Times New Roman"/>
            <w:szCs w:val="24"/>
            <w:lang w:eastAsia="en-US"/>
          </w:rPr>
          <w:t>ΘΕΜΑΤΑ</w:t>
        </w:r>
      </w:ins>
    </w:p>
    <w:p w14:paraId="35E3E27C" w14:textId="77777777" w:rsidR="00904015" w:rsidRPr="00904015" w:rsidRDefault="00904015" w:rsidP="00904015">
      <w:pPr>
        <w:spacing w:after="0" w:line="360" w:lineRule="auto"/>
        <w:rPr>
          <w:ins w:id="19" w:author="Φλούδα Χριστίνα" w:date="2017-06-12T12:26:00Z"/>
          <w:rFonts w:eastAsia="Times New Roman"/>
          <w:szCs w:val="24"/>
          <w:lang w:eastAsia="en-US"/>
        </w:rPr>
      </w:pPr>
      <w:ins w:id="20" w:author="Φλούδα Χριστίνα" w:date="2017-06-12T12:26:00Z">
        <w:r w:rsidRPr="00904015">
          <w:rPr>
            <w:rFonts w:eastAsia="Times New Roman"/>
            <w:szCs w:val="24"/>
            <w:lang w:eastAsia="en-US"/>
          </w:rPr>
          <w:t xml:space="preserve"> </w:t>
        </w:r>
        <w:r w:rsidRPr="00904015">
          <w:rPr>
            <w:rFonts w:eastAsia="Times New Roman"/>
            <w:szCs w:val="24"/>
            <w:lang w:eastAsia="en-US"/>
          </w:rPr>
          <w:br/>
          <w:t xml:space="preserve">Α. ΕΙΔΙΚΑ ΘΕΜΑΤΑ </w:t>
        </w:r>
        <w:r w:rsidRPr="00904015">
          <w:rPr>
            <w:rFonts w:eastAsia="Times New Roman"/>
            <w:szCs w:val="24"/>
            <w:lang w:eastAsia="en-US"/>
          </w:rPr>
          <w:br/>
          <w:t xml:space="preserve">1. Επικύρωση Πρακτικών, σελ. </w:t>
        </w:r>
        <w:r w:rsidRPr="00904015">
          <w:rPr>
            <w:rFonts w:eastAsia="Times New Roman"/>
            <w:szCs w:val="24"/>
            <w:lang w:eastAsia="en-US"/>
          </w:rPr>
          <w:br/>
          <w:t xml:space="preserve">2. Ανακοινώνεται ότι τη συνεδρίαση παρακολουθούν μαθητές από το Δημοτικό Σχολείο  Άνω </w:t>
        </w:r>
        <w:proofErr w:type="spellStart"/>
        <w:r w:rsidRPr="00904015">
          <w:rPr>
            <w:rFonts w:eastAsia="Times New Roman"/>
            <w:szCs w:val="24"/>
            <w:lang w:eastAsia="en-US"/>
          </w:rPr>
          <w:t>Μητρουσίου</w:t>
        </w:r>
        <w:proofErr w:type="spellEnd"/>
        <w:r w:rsidRPr="00904015">
          <w:rPr>
            <w:rFonts w:eastAsia="Times New Roman"/>
            <w:szCs w:val="24"/>
            <w:lang w:eastAsia="en-US"/>
          </w:rPr>
          <w:t xml:space="preserve"> Σερρών και φοιτητές της Νομικής Σχολής του Εθνικού Καποδιστριακού Πανεπιστημίου Αθηνών, σελ. </w:t>
        </w:r>
        <w:r w:rsidRPr="00904015">
          <w:rPr>
            <w:rFonts w:eastAsia="Times New Roman"/>
            <w:szCs w:val="24"/>
            <w:lang w:eastAsia="en-US"/>
          </w:rPr>
          <w:br/>
          <w:t xml:space="preserve">3. Συλλυπητήρια αναφορά για το θάνατο του πρώην Πρωθυπουργού Κωνσταντίνου Μητσοτάκη, σελ. </w:t>
        </w:r>
        <w:r w:rsidRPr="00904015">
          <w:rPr>
            <w:rFonts w:eastAsia="Times New Roman"/>
            <w:szCs w:val="24"/>
            <w:lang w:eastAsia="en-US"/>
          </w:rPr>
          <w:br/>
          <w:t xml:space="preserve">4. Επί διαδικαστικού θέματος, σελ. </w:t>
        </w:r>
        <w:r w:rsidRPr="00904015">
          <w:rPr>
            <w:rFonts w:eastAsia="Times New Roman"/>
            <w:szCs w:val="24"/>
            <w:lang w:eastAsia="en-US"/>
          </w:rPr>
          <w:br/>
          <w:t xml:space="preserve"> </w:t>
        </w:r>
        <w:r w:rsidRPr="00904015">
          <w:rPr>
            <w:rFonts w:eastAsia="Times New Roman"/>
            <w:szCs w:val="24"/>
            <w:lang w:eastAsia="en-US"/>
          </w:rPr>
          <w:br/>
          <w:t xml:space="preserve">Β. ΚΟΙΝΟΒΟΥΛΕΥΤΙΚΟΣ ΕΛΕΓΧΟΣ </w:t>
        </w:r>
        <w:r w:rsidRPr="00904015">
          <w:rPr>
            <w:rFonts w:eastAsia="Times New Roman"/>
            <w:szCs w:val="24"/>
            <w:lang w:eastAsia="en-US"/>
          </w:rPr>
          <w:br/>
          <w:t>Συζήτηση επικαίρων ερωτήσεων:</w:t>
        </w:r>
        <w:r w:rsidRPr="00904015">
          <w:rPr>
            <w:rFonts w:eastAsia="Times New Roman"/>
            <w:szCs w:val="24"/>
            <w:lang w:eastAsia="en-US"/>
          </w:rPr>
          <w:br/>
          <w:t xml:space="preserve">   Προς τον Υπουργό Υγείας:</w:t>
        </w:r>
        <w:r w:rsidRPr="00904015">
          <w:rPr>
            <w:rFonts w:eastAsia="Times New Roman"/>
            <w:szCs w:val="24"/>
            <w:lang w:eastAsia="en-US"/>
          </w:rPr>
          <w:br/>
          <w:t xml:space="preserve">      i. σχετικά με την ένταξη καινοτόμων και ορφανών φαρμάκων στο Ελληνικό Σύστημα Αποζημίωσης, σελ. </w:t>
        </w:r>
        <w:r w:rsidRPr="00904015">
          <w:rPr>
            <w:rFonts w:eastAsia="Times New Roman"/>
            <w:szCs w:val="24"/>
            <w:lang w:eastAsia="en-US"/>
          </w:rPr>
          <w:br/>
          <w:t xml:space="preserve">      </w:t>
        </w:r>
        <w:proofErr w:type="spellStart"/>
        <w:r w:rsidRPr="00904015">
          <w:rPr>
            <w:rFonts w:eastAsia="Times New Roman"/>
            <w:szCs w:val="24"/>
            <w:lang w:eastAsia="en-US"/>
          </w:rPr>
          <w:t>ii</w:t>
        </w:r>
        <w:proofErr w:type="spellEnd"/>
        <w:r w:rsidRPr="00904015">
          <w:rPr>
            <w:rFonts w:eastAsia="Times New Roman"/>
            <w:szCs w:val="24"/>
            <w:lang w:eastAsia="en-US"/>
          </w:rPr>
          <w:t xml:space="preserve">. σχετικά με το κλείσιμο των τοπικών ιατρείων «Ευγένειας-Χαραυγής» Κερατσινίου από τη 2η Υγειονομική Περιφέρεια Αττικής, σελ. </w:t>
        </w:r>
        <w:r w:rsidRPr="00904015">
          <w:rPr>
            <w:rFonts w:eastAsia="Times New Roman"/>
            <w:szCs w:val="24"/>
            <w:lang w:eastAsia="en-US"/>
          </w:rPr>
          <w:br/>
          <w:t xml:space="preserve">      </w:t>
        </w:r>
        <w:proofErr w:type="spellStart"/>
        <w:r w:rsidRPr="00904015">
          <w:rPr>
            <w:rFonts w:eastAsia="Times New Roman"/>
            <w:szCs w:val="24"/>
            <w:lang w:eastAsia="en-US"/>
          </w:rPr>
          <w:t>iii</w:t>
        </w:r>
        <w:proofErr w:type="spellEnd"/>
        <w:r w:rsidRPr="00904015">
          <w:rPr>
            <w:rFonts w:eastAsia="Times New Roman"/>
            <w:szCs w:val="24"/>
            <w:lang w:eastAsia="en-US"/>
          </w:rPr>
          <w:t xml:space="preserve">. με θέμα: «Θα κατατεθεί επίσημη υποψηφιότητα της Πάτρας για τη μετεγκατάσταση της Ευρωπαϊκής Υπηρεσίας Φαρμάκων;», σελ. </w:t>
        </w:r>
        <w:r w:rsidRPr="00904015">
          <w:rPr>
            <w:rFonts w:eastAsia="Times New Roman"/>
            <w:szCs w:val="24"/>
            <w:lang w:eastAsia="en-US"/>
          </w:rPr>
          <w:br/>
          <w:t xml:space="preserve"> </w:t>
        </w:r>
        <w:r w:rsidRPr="00904015">
          <w:rPr>
            <w:rFonts w:eastAsia="Times New Roman"/>
            <w:szCs w:val="24"/>
            <w:lang w:eastAsia="en-US"/>
          </w:rPr>
          <w:br/>
          <w:t xml:space="preserve">Γ. ΝΟΜΟΘΕΤΙΚΗ ΕΡΓΑΣΙΑ </w:t>
        </w:r>
        <w:r w:rsidRPr="00904015">
          <w:rPr>
            <w:rFonts w:eastAsia="Times New Roman"/>
            <w:szCs w:val="24"/>
            <w:lang w:eastAsia="en-US"/>
          </w:rPr>
          <w:br/>
          <w:t>Κατάθεση σχεδίων νόμων:</w:t>
        </w:r>
        <w:r w:rsidRPr="00904015">
          <w:rPr>
            <w:rFonts w:eastAsia="Times New Roman"/>
            <w:szCs w:val="24"/>
            <w:lang w:eastAsia="en-US"/>
          </w:rPr>
          <w:br/>
          <w:t xml:space="preserve">   α) Οι Υπουργοί Οικονομικών, Εσωτερικών, Εθνικής  Άμυνας, Παιδείας,  Έρευνας και Θρησκευμάτων, Εργασίας, Κοινωνικής Ασφάλισης και Κοινωνικής Αλληλεγγύης, Δικαιοσύνης, Διαφάνειας και Ανθρωπίνων Δικαιωμάτων, Διοικητικής Ανασυγκρότησης, Ναυτιλίας και Νησιωτικής Πολιτικής, Αγροτικής Ανάπτυξης και Τροφίμων, ο Αναπληρωτής Υπουργός Εσωτερικών και η Υφυπουργός Οικονομικών κατέθεσαν στις 26-5-2017 σχέδιο νόμου με τίτλο: «Προσαρμογή της Ελληνικής Νομοθεσίας στις διατάξεις της Οδηγίας (ΕΕ) 2015/2376 και άλλες διατάξεις», σελ. </w:t>
        </w:r>
      </w:ins>
    </w:p>
    <w:p w14:paraId="0274764F" w14:textId="77777777" w:rsidR="00904015" w:rsidRPr="00904015" w:rsidRDefault="00904015" w:rsidP="00904015">
      <w:pPr>
        <w:spacing w:after="0" w:line="360" w:lineRule="auto"/>
        <w:rPr>
          <w:ins w:id="21" w:author="Φλούδα Χριστίνα" w:date="2017-06-12T12:26:00Z"/>
          <w:rFonts w:eastAsia="Times New Roman"/>
          <w:szCs w:val="24"/>
          <w:lang w:eastAsia="en-US"/>
        </w:rPr>
      </w:pPr>
      <w:ins w:id="22" w:author="Φλούδα Χριστίνα" w:date="2017-06-12T12:26:00Z">
        <w:r w:rsidRPr="00904015">
          <w:rPr>
            <w:rFonts w:eastAsia="Times New Roman"/>
            <w:szCs w:val="24"/>
            <w:lang w:eastAsia="en-US"/>
          </w:rPr>
          <w:t xml:space="preserve">   β) Οι Υπουργοί Αγροτικής Ανάπτυξης και Τροφίμων, Εξωτερικών, Οικονομικών και Δικαιοσύνης, Διαφάνειας και Ανθρωπίνων Δικαιωμάτων κατέθεσαν σήμερα, 29-5-2017, σχέδιο νόμου με τίτλο: «Κύρωση της τροποποιημένης Συμφωνίας για την ίδρυση της Γενικής Επιτροπής Αλιείας για τη Μεσόγειο», σελ.</w:t>
        </w:r>
      </w:ins>
    </w:p>
    <w:p w14:paraId="48EB5E36" w14:textId="77777777" w:rsidR="00904015" w:rsidRPr="00904015" w:rsidRDefault="00904015" w:rsidP="00904015">
      <w:pPr>
        <w:spacing w:after="0" w:line="360" w:lineRule="auto"/>
        <w:rPr>
          <w:ins w:id="23" w:author="Φλούδα Χριστίνα" w:date="2017-06-12T12:26:00Z"/>
          <w:rFonts w:eastAsia="Times New Roman"/>
          <w:szCs w:val="24"/>
          <w:lang w:eastAsia="en-US"/>
        </w:rPr>
      </w:pPr>
    </w:p>
    <w:p w14:paraId="088A093A" w14:textId="77777777" w:rsidR="00904015" w:rsidRPr="00904015" w:rsidRDefault="00904015" w:rsidP="00904015">
      <w:pPr>
        <w:spacing w:after="0" w:line="360" w:lineRule="auto"/>
        <w:rPr>
          <w:ins w:id="24" w:author="Φλούδα Χριστίνα" w:date="2017-06-12T12:26:00Z"/>
          <w:rFonts w:eastAsia="Times New Roman"/>
          <w:szCs w:val="24"/>
          <w:lang w:eastAsia="en-US"/>
        </w:rPr>
      </w:pPr>
      <w:ins w:id="25" w:author="Φλούδα Χριστίνα" w:date="2017-06-12T12:26:00Z">
        <w:r w:rsidRPr="00904015">
          <w:rPr>
            <w:rFonts w:eastAsia="Times New Roman"/>
            <w:szCs w:val="24"/>
            <w:lang w:eastAsia="en-US"/>
          </w:rPr>
          <w:t>ΠΡΟΕΔΡΕΥΕΩΝ</w:t>
        </w:r>
      </w:ins>
    </w:p>
    <w:p w14:paraId="3290A4C0" w14:textId="77777777" w:rsidR="00904015" w:rsidRPr="00904015" w:rsidRDefault="00904015" w:rsidP="00904015">
      <w:pPr>
        <w:spacing w:after="0" w:line="360" w:lineRule="auto"/>
        <w:rPr>
          <w:ins w:id="26" w:author="Φλούδα Χριστίνα" w:date="2017-06-12T12:26:00Z"/>
          <w:rFonts w:eastAsia="Times New Roman"/>
          <w:szCs w:val="24"/>
          <w:lang w:eastAsia="en-US"/>
        </w:rPr>
      </w:pPr>
      <w:ins w:id="27" w:author="Φλούδα Χριστίνα" w:date="2017-06-12T12:26:00Z">
        <w:r w:rsidRPr="00904015">
          <w:rPr>
            <w:rFonts w:eastAsia="Times New Roman"/>
            <w:szCs w:val="24"/>
            <w:lang w:eastAsia="en-US"/>
          </w:rPr>
          <w:t>ΛΥΚΟΥΔΗΣ Σ. , σελ.</w:t>
        </w:r>
        <w:r w:rsidRPr="00904015">
          <w:rPr>
            <w:rFonts w:eastAsia="Times New Roman"/>
            <w:szCs w:val="24"/>
            <w:lang w:eastAsia="en-US"/>
          </w:rPr>
          <w:br/>
        </w:r>
        <w:r w:rsidRPr="00904015">
          <w:rPr>
            <w:rFonts w:eastAsia="Times New Roman"/>
            <w:szCs w:val="24"/>
            <w:lang w:eastAsia="en-US"/>
          </w:rPr>
          <w:br/>
        </w:r>
      </w:ins>
    </w:p>
    <w:p w14:paraId="720D39CE" w14:textId="77777777" w:rsidR="00904015" w:rsidRPr="00904015" w:rsidRDefault="00904015" w:rsidP="00904015">
      <w:pPr>
        <w:spacing w:after="0" w:line="360" w:lineRule="auto"/>
        <w:rPr>
          <w:ins w:id="28" w:author="Φλούδα Χριστίνα" w:date="2017-06-12T12:26:00Z"/>
          <w:rFonts w:eastAsia="Times New Roman"/>
          <w:szCs w:val="24"/>
          <w:lang w:eastAsia="en-US"/>
        </w:rPr>
      </w:pPr>
      <w:ins w:id="29" w:author="Φλούδα Χριστίνα" w:date="2017-06-12T12:26:00Z">
        <w:r w:rsidRPr="00904015">
          <w:rPr>
            <w:rFonts w:eastAsia="Times New Roman"/>
            <w:szCs w:val="24"/>
            <w:lang w:eastAsia="en-US"/>
          </w:rPr>
          <w:t>ΟΜΙΛΗΤΕΣ</w:t>
        </w:r>
      </w:ins>
    </w:p>
    <w:p w14:paraId="222F33CD" w14:textId="006F8ECC" w:rsidR="00904015" w:rsidRDefault="00904015" w:rsidP="00904015">
      <w:pPr>
        <w:spacing w:after="0" w:line="600" w:lineRule="auto"/>
        <w:ind w:firstLine="720"/>
        <w:jc w:val="both"/>
        <w:rPr>
          <w:ins w:id="30" w:author="Φλούδα Χριστίνα" w:date="2017-06-12T12:26:00Z"/>
          <w:rFonts w:eastAsia="Times New Roman" w:cs="Times New Roman"/>
          <w:szCs w:val="24"/>
        </w:rPr>
        <w:pPrChange w:id="31" w:author="Φλούδα Χριστίνα" w:date="2017-06-12T12:26:00Z">
          <w:pPr>
            <w:spacing w:after="0" w:line="600" w:lineRule="auto"/>
            <w:ind w:firstLine="720"/>
            <w:jc w:val="center"/>
          </w:pPr>
        </w:pPrChange>
      </w:pPr>
      <w:ins w:id="32" w:author="Φλούδα Χριστίνα" w:date="2017-06-12T12:26:00Z">
        <w:r w:rsidRPr="00904015">
          <w:rPr>
            <w:rFonts w:eastAsia="Times New Roman"/>
            <w:szCs w:val="24"/>
            <w:lang w:eastAsia="en-US"/>
          </w:rPr>
          <w:br/>
          <w:t>Α. Επί της συλλυπητήριας αναφοράς:</w:t>
        </w:r>
        <w:r w:rsidRPr="00904015">
          <w:rPr>
            <w:rFonts w:eastAsia="Times New Roman"/>
            <w:szCs w:val="24"/>
            <w:lang w:eastAsia="en-US"/>
          </w:rPr>
          <w:br/>
          <w:t>ΛΥΚΟΥΔΗΣ Σ. , σελ.</w:t>
        </w:r>
        <w:r w:rsidRPr="00904015">
          <w:rPr>
            <w:rFonts w:eastAsia="Times New Roman"/>
            <w:szCs w:val="24"/>
            <w:lang w:eastAsia="en-US"/>
          </w:rPr>
          <w:br/>
          <w:t>ΝΙΚΟΛΟΠΟΥΛΟΣ Ν. , σελ.</w:t>
        </w:r>
        <w:r w:rsidRPr="00904015">
          <w:rPr>
            <w:rFonts w:eastAsia="Times New Roman"/>
            <w:szCs w:val="24"/>
            <w:lang w:eastAsia="en-US"/>
          </w:rPr>
          <w:br/>
          <w:t>ΠΑΠΑΚΩΣΤΑ - ΣΙΔΗΡΟΠΟΥΛΟΥ Α. , σελ.</w:t>
        </w:r>
        <w:r w:rsidRPr="00904015">
          <w:rPr>
            <w:rFonts w:eastAsia="Times New Roman"/>
            <w:szCs w:val="24"/>
            <w:lang w:eastAsia="en-US"/>
          </w:rPr>
          <w:br/>
        </w:r>
        <w:r w:rsidRPr="00904015">
          <w:rPr>
            <w:rFonts w:eastAsia="Times New Roman"/>
            <w:szCs w:val="24"/>
            <w:lang w:eastAsia="en-US"/>
          </w:rPr>
          <w:br/>
          <w:t>Β. Επί διαδικαστικού θέματος:</w:t>
        </w:r>
        <w:r w:rsidRPr="00904015">
          <w:rPr>
            <w:rFonts w:eastAsia="Times New Roman"/>
            <w:szCs w:val="24"/>
            <w:lang w:eastAsia="en-US"/>
          </w:rPr>
          <w:br/>
          <w:t>ΛΥΚΟΥΔΗΣ Σ. , σελ.</w:t>
        </w:r>
        <w:r w:rsidRPr="00904015">
          <w:rPr>
            <w:rFonts w:eastAsia="Times New Roman"/>
            <w:szCs w:val="24"/>
            <w:lang w:eastAsia="en-US"/>
          </w:rPr>
          <w:br/>
        </w:r>
        <w:r w:rsidRPr="00904015">
          <w:rPr>
            <w:rFonts w:eastAsia="Times New Roman"/>
            <w:szCs w:val="24"/>
            <w:lang w:eastAsia="en-US"/>
          </w:rPr>
          <w:br/>
        </w:r>
        <w:bookmarkStart w:id="33" w:name="_GoBack"/>
        <w:bookmarkEnd w:id="33"/>
        <w:r w:rsidRPr="00904015">
          <w:rPr>
            <w:rFonts w:eastAsia="Times New Roman"/>
            <w:szCs w:val="24"/>
            <w:lang w:eastAsia="en-US"/>
          </w:rPr>
          <w:t>Γ. Επί των επικαίρων ερωτήσεων:</w:t>
        </w:r>
        <w:r w:rsidRPr="00904015">
          <w:rPr>
            <w:rFonts w:eastAsia="Times New Roman"/>
            <w:szCs w:val="24"/>
            <w:lang w:eastAsia="en-US"/>
          </w:rPr>
          <w:br/>
          <w:t>ΜΕΓΑΛΟΟΙΚΟΝΟΜΟΥ Θ. , σελ.</w:t>
        </w:r>
        <w:r w:rsidRPr="00904015">
          <w:rPr>
            <w:rFonts w:eastAsia="Times New Roman"/>
            <w:szCs w:val="24"/>
            <w:lang w:eastAsia="en-US"/>
          </w:rPr>
          <w:br/>
          <w:t>ΝΙΚΟΛΟΠΟΥΛΟΣ Ν. , σελ.</w:t>
        </w:r>
        <w:r w:rsidRPr="00904015">
          <w:rPr>
            <w:rFonts w:eastAsia="Times New Roman"/>
            <w:szCs w:val="24"/>
            <w:lang w:eastAsia="en-US"/>
          </w:rPr>
          <w:br/>
          <w:t>ΞΑΝΘΟΣ Α. , σελ.</w:t>
        </w:r>
        <w:r w:rsidRPr="00904015">
          <w:rPr>
            <w:rFonts w:eastAsia="Times New Roman"/>
            <w:szCs w:val="24"/>
            <w:lang w:eastAsia="en-US"/>
          </w:rPr>
          <w:br/>
          <w:t>ΠΑΠΑΚΩΣΤΑ - ΣΙΔΗΡΟΠΟΥΛΟΥ Α. , σελ.</w:t>
        </w:r>
        <w:r w:rsidRPr="00904015">
          <w:rPr>
            <w:rFonts w:eastAsia="Times New Roman"/>
            <w:szCs w:val="24"/>
            <w:lang w:eastAsia="en-US"/>
          </w:rPr>
          <w:br/>
        </w:r>
      </w:ins>
    </w:p>
    <w:p w14:paraId="561574E3" w14:textId="77777777" w:rsidR="00316CFD" w:rsidRDefault="00904015">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561574E4" w14:textId="77777777" w:rsidR="00316CFD" w:rsidRDefault="00904015">
      <w:pPr>
        <w:spacing w:after="0" w:line="600" w:lineRule="auto"/>
        <w:ind w:firstLine="720"/>
        <w:jc w:val="center"/>
        <w:rPr>
          <w:rFonts w:eastAsia="Times New Roman" w:cs="Times New Roman"/>
          <w:szCs w:val="24"/>
        </w:rPr>
      </w:pPr>
      <w:r>
        <w:rPr>
          <w:rFonts w:eastAsia="Times New Roman" w:cs="Times New Roman"/>
          <w:szCs w:val="24"/>
        </w:rPr>
        <w:t xml:space="preserve">ΙΖ΄ ΠΕΡΙΟΔΟΣ </w:t>
      </w:r>
    </w:p>
    <w:p w14:paraId="561574E5" w14:textId="77777777" w:rsidR="00316CFD" w:rsidRDefault="00904015">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561574E6" w14:textId="77777777" w:rsidR="00316CFD" w:rsidRDefault="00904015">
      <w:pPr>
        <w:spacing w:after="0" w:line="600" w:lineRule="auto"/>
        <w:ind w:firstLine="720"/>
        <w:jc w:val="center"/>
        <w:rPr>
          <w:rFonts w:eastAsia="Times New Roman" w:cs="Times New Roman"/>
          <w:szCs w:val="24"/>
        </w:rPr>
      </w:pPr>
      <w:r>
        <w:rPr>
          <w:rFonts w:eastAsia="Times New Roman" w:cs="Times New Roman"/>
          <w:szCs w:val="24"/>
        </w:rPr>
        <w:t>ΣΥΝΟΔΟΣ Β΄</w:t>
      </w:r>
    </w:p>
    <w:p w14:paraId="561574E7" w14:textId="77777777" w:rsidR="00316CFD" w:rsidRDefault="00904015">
      <w:pPr>
        <w:spacing w:after="0" w:line="600" w:lineRule="auto"/>
        <w:ind w:firstLine="720"/>
        <w:jc w:val="center"/>
        <w:rPr>
          <w:rFonts w:eastAsia="Times New Roman" w:cs="Times New Roman"/>
          <w:szCs w:val="24"/>
        </w:rPr>
      </w:pPr>
      <w:r>
        <w:rPr>
          <w:rFonts w:eastAsia="Times New Roman" w:cs="Times New Roman"/>
          <w:szCs w:val="24"/>
        </w:rPr>
        <w:t>ΣΥΝΕΔΡΙΑΣΗ ΡΚΖ΄</w:t>
      </w:r>
    </w:p>
    <w:p w14:paraId="561574E8" w14:textId="77777777" w:rsidR="00316CFD" w:rsidRDefault="00904015">
      <w:pPr>
        <w:spacing w:after="0" w:line="600" w:lineRule="auto"/>
        <w:ind w:firstLine="720"/>
        <w:jc w:val="center"/>
        <w:rPr>
          <w:rFonts w:eastAsia="Times New Roman" w:cs="Times New Roman"/>
          <w:szCs w:val="24"/>
        </w:rPr>
      </w:pPr>
      <w:r>
        <w:rPr>
          <w:rFonts w:eastAsia="Times New Roman" w:cs="Times New Roman"/>
          <w:szCs w:val="24"/>
        </w:rPr>
        <w:t>Δευτέρα 29 Μαΐου 2017</w:t>
      </w:r>
    </w:p>
    <w:p w14:paraId="561574E9"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Αθήνα, σήμερα στις 29 Μαΐου 2017, ημέρα Δευτέρα και ώρα 18</w:t>
      </w:r>
      <w:r>
        <w:rPr>
          <w:rFonts w:eastAsia="Times New Roman" w:cs="Times New Roman"/>
          <w:szCs w:val="24"/>
        </w:rPr>
        <w:t>.</w:t>
      </w:r>
      <w:r>
        <w:rPr>
          <w:rFonts w:eastAsia="Times New Roman" w:cs="Times New Roman"/>
          <w:szCs w:val="24"/>
        </w:rPr>
        <w:t>05΄</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9A1E6F">
        <w:rPr>
          <w:rFonts w:eastAsia="Times New Roman" w:cs="Times New Roman"/>
          <w:b/>
          <w:szCs w:val="24"/>
        </w:rPr>
        <w:t>ΣΠΥΡΙΔΩΝΟΣ ΛΥΚΟΥΔΗ</w:t>
      </w:r>
      <w:r>
        <w:rPr>
          <w:rFonts w:eastAsia="Times New Roman" w:cs="Times New Roman"/>
          <w:szCs w:val="24"/>
        </w:rPr>
        <w:t xml:space="preserve">. </w:t>
      </w:r>
    </w:p>
    <w:p w14:paraId="561574EA" w14:textId="77777777" w:rsidR="00316CFD" w:rsidRDefault="00904015">
      <w:pPr>
        <w:spacing w:after="0" w:line="600" w:lineRule="auto"/>
        <w:ind w:firstLine="720"/>
        <w:jc w:val="both"/>
        <w:rPr>
          <w:rFonts w:eastAsia="Times New Roman"/>
          <w:szCs w:val="24"/>
        </w:rPr>
      </w:pPr>
      <w:r>
        <w:rPr>
          <w:rFonts w:eastAsia="Times New Roman"/>
          <w:b/>
          <w:bCs/>
          <w:shd w:val="clear" w:color="auto" w:fill="FFFFFF"/>
        </w:rPr>
        <w:t xml:space="preserve">ΠΡΟΕΔΡΕΥΩΝ (Σπυρίδων Λυκούδης): </w:t>
      </w:r>
      <w:r>
        <w:rPr>
          <w:rFonts w:eastAsia="Times New Roman"/>
          <w:szCs w:val="24"/>
        </w:rPr>
        <w:t xml:space="preserve">Κυρίες και κύριοι συνάδελφοι, αρχίζει η συνεδρίαση. </w:t>
      </w:r>
    </w:p>
    <w:p w14:paraId="561574EB" w14:textId="77777777" w:rsidR="00316CFD" w:rsidRDefault="00904015">
      <w:pPr>
        <w:spacing w:after="0" w:line="600" w:lineRule="auto"/>
        <w:ind w:firstLine="720"/>
        <w:jc w:val="both"/>
        <w:rPr>
          <w:rFonts w:eastAsia="Times New Roman"/>
          <w:szCs w:val="24"/>
        </w:rPr>
      </w:pPr>
      <w:r>
        <w:rPr>
          <w:rFonts w:eastAsia="Times New Roman"/>
          <w:szCs w:val="24"/>
        </w:rPr>
        <w:t>Κυρίες κ</w:t>
      </w:r>
      <w:r>
        <w:rPr>
          <w:rFonts w:eastAsia="Times New Roman"/>
          <w:szCs w:val="24"/>
        </w:rPr>
        <w:t xml:space="preserve">αι κύριοι συνάδελφοι, αυτή την ώρα, στην πρώτη μας συνεδρίαση, λίγες ώρες μετά τον θάνατό του, θέλω, ως </w:t>
      </w:r>
      <w:proofErr w:type="spellStart"/>
      <w:r>
        <w:rPr>
          <w:rFonts w:eastAsia="Times New Roman"/>
          <w:szCs w:val="24"/>
        </w:rPr>
        <w:t>Προεδρεύων</w:t>
      </w:r>
      <w:proofErr w:type="spellEnd"/>
      <w:r>
        <w:rPr>
          <w:rFonts w:eastAsia="Times New Roman"/>
          <w:szCs w:val="24"/>
        </w:rPr>
        <w:t>, και νομίζω πως διερμηνεύω τα αισθήματα όλων μας, να πω ότι αποχαιρετούμε με σεβασμό τον Κωνσταντίνο Μητσοτάκη, έναν από τους μεγάλους πρωταγ</w:t>
      </w:r>
      <w:r>
        <w:rPr>
          <w:rFonts w:eastAsia="Times New Roman"/>
          <w:szCs w:val="24"/>
        </w:rPr>
        <w:t xml:space="preserve">ωνιστές της πολιτικής ζωής του τόπου, έναν πολιτικό που σφράγισε με την ισχυρή του παρουσία το </w:t>
      </w:r>
      <w:r>
        <w:rPr>
          <w:rFonts w:eastAsia="Times New Roman"/>
          <w:szCs w:val="24"/>
        </w:rPr>
        <w:t>ε</w:t>
      </w:r>
      <w:r>
        <w:rPr>
          <w:rFonts w:eastAsia="Times New Roman"/>
          <w:szCs w:val="24"/>
        </w:rPr>
        <w:t xml:space="preserve">λληνικό </w:t>
      </w:r>
      <w:r>
        <w:rPr>
          <w:rFonts w:eastAsia="Times New Roman"/>
          <w:bCs/>
        </w:rPr>
        <w:t>Κοινοβούλιο</w:t>
      </w:r>
      <w:r>
        <w:rPr>
          <w:rFonts w:eastAsia="Times New Roman"/>
          <w:szCs w:val="24"/>
        </w:rPr>
        <w:t xml:space="preserve"> και τις πολιτικές εξελίξεις επί δεκαετίες. </w:t>
      </w:r>
    </w:p>
    <w:p w14:paraId="561574EC" w14:textId="77777777" w:rsidR="00316CFD" w:rsidRDefault="00904015">
      <w:pPr>
        <w:spacing w:after="0" w:line="600" w:lineRule="auto"/>
        <w:ind w:firstLine="720"/>
        <w:jc w:val="both"/>
        <w:rPr>
          <w:rFonts w:eastAsia="Times New Roman"/>
          <w:szCs w:val="24"/>
        </w:rPr>
      </w:pPr>
      <w:r>
        <w:rPr>
          <w:rFonts w:eastAsia="Times New Roman"/>
          <w:szCs w:val="24"/>
        </w:rPr>
        <w:t>Αντίο, Πρόεδρε!</w:t>
      </w:r>
    </w:p>
    <w:p w14:paraId="561574ED" w14:textId="77777777" w:rsidR="00316CFD" w:rsidRDefault="00904015">
      <w:pPr>
        <w:spacing w:after="0" w:line="600" w:lineRule="auto"/>
        <w:ind w:firstLine="720"/>
        <w:jc w:val="both"/>
        <w:rPr>
          <w:rFonts w:eastAsia="Times New Roman"/>
        </w:rPr>
      </w:pPr>
      <w:r>
        <w:rPr>
          <w:rFonts w:eastAsia="Times New Roman"/>
          <w:szCs w:val="24"/>
        </w:rPr>
        <w:lastRenderedPageBreak/>
        <w:t xml:space="preserve">Θα ήθελα να πω, </w:t>
      </w:r>
      <w:r>
        <w:rPr>
          <w:rFonts w:eastAsia="Times New Roman"/>
          <w:bCs/>
          <w:shd w:val="clear" w:color="auto" w:fill="FFFFFF"/>
        </w:rPr>
        <w:t xml:space="preserve">επίσης, </w:t>
      </w:r>
      <w:r>
        <w:rPr>
          <w:rFonts w:eastAsia="Times New Roman"/>
          <w:szCs w:val="24"/>
        </w:rPr>
        <w:t xml:space="preserve">ότι με ειδική ημερήσια </w:t>
      </w:r>
      <w:r>
        <w:rPr>
          <w:rFonts w:eastAsia="Times New Roman"/>
          <w:bCs/>
          <w:shd w:val="clear" w:color="auto" w:fill="FFFFFF"/>
        </w:rPr>
        <w:t>διάταξη</w:t>
      </w:r>
      <w:r>
        <w:rPr>
          <w:rFonts w:eastAsia="Times New Roman"/>
          <w:szCs w:val="24"/>
        </w:rPr>
        <w:t xml:space="preserve"> θα οριστεί πολιτικό μνημό</w:t>
      </w:r>
      <w:r>
        <w:rPr>
          <w:rFonts w:eastAsia="Times New Roman"/>
          <w:szCs w:val="24"/>
        </w:rPr>
        <w:t xml:space="preserve">συνο στη μνήμη του εκλιπόντος πρώην </w:t>
      </w:r>
      <w:r>
        <w:rPr>
          <w:rFonts w:eastAsia="Times New Roman"/>
        </w:rPr>
        <w:t>Πρωθυπουργού Κωνσταντίνου Μητσοτάκη.</w:t>
      </w:r>
    </w:p>
    <w:p w14:paraId="561574EE"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 συζήτηση των </w:t>
      </w:r>
    </w:p>
    <w:p w14:paraId="561574EF" w14:textId="77777777" w:rsidR="00316CFD" w:rsidRDefault="00904015">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561574F0" w14:textId="77777777" w:rsidR="00316CFD" w:rsidRDefault="00904015">
      <w:pPr>
        <w:spacing w:after="0" w:line="600" w:lineRule="auto"/>
        <w:ind w:firstLine="720"/>
        <w:jc w:val="both"/>
        <w:rPr>
          <w:rFonts w:eastAsia="Times New Roman"/>
        </w:rPr>
      </w:pPr>
      <w:r>
        <w:rPr>
          <w:rFonts w:eastAsia="Times New Roman"/>
        </w:rPr>
        <w:t>Αρχίζουμε με</w:t>
      </w:r>
      <w:r>
        <w:rPr>
          <w:rFonts w:eastAsia="Times New Roman"/>
        </w:rPr>
        <w:t xml:space="preserve"> </w:t>
      </w:r>
      <w:r>
        <w:rPr>
          <w:rFonts w:eastAsia="Times New Roman"/>
        </w:rPr>
        <w:t>τ</w:t>
      </w:r>
      <w:r>
        <w:rPr>
          <w:rFonts w:eastAsia="Times New Roman"/>
        </w:rPr>
        <w:t>η</w:t>
      </w:r>
      <w:r>
        <w:rPr>
          <w:rFonts w:eastAsia="Times New Roman"/>
        </w:rPr>
        <w:t xml:space="preserve"> δεύτερη με αριθμό 866/22-5-2017 επίκαιρη ερώτηση </w:t>
      </w:r>
      <w:r>
        <w:rPr>
          <w:rFonts w:eastAsia="Times New Roman"/>
        </w:rPr>
        <w:t xml:space="preserve">πρώτου κύκλου της Βουλευτού Β΄ Αθηνών της Νέας Δημοκρατίας </w:t>
      </w:r>
      <w:r>
        <w:rPr>
          <w:rFonts w:eastAsia="Times New Roman"/>
        </w:rPr>
        <w:t>κ</w:t>
      </w:r>
      <w:r>
        <w:rPr>
          <w:rFonts w:eastAsia="Times New Roman"/>
        </w:rPr>
        <w:t>.</w:t>
      </w:r>
      <w:r>
        <w:rPr>
          <w:rFonts w:eastAsia="Times New Roman"/>
        </w:rPr>
        <w:t xml:space="preserve"> </w:t>
      </w:r>
      <w:r>
        <w:rPr>
          <w:rFonts w:eastAsia="Times New Roman"/>
          <w:bCs/>
        </w:rPr>
        <w:t>Αικατερίνης Παπακώστα – Σιδηροπούλου</w:t>
      </w:r>
      <w:r>
        <w:rPr>
          <w:rFonts w:eastAsia="Times New Roman"/>
        </w:rPr>
        <w:t xml:space="preserve"> προς τον Υπουργό </w:t>
      </w:r>
      <w:r>
        <w:rPr>
          <w:rFonts w:eastAsia="Times New Roman"/>
          <w:bCs/>
        </w:rPr>
        <w:t>Υγείας,</w:t>
      </w:r>
      <w:r>
        <w:rPr>
          <w:rFonts w:eastAsia="Times New Roman"/>
        </w:rPr>
        <w:t xml:space="preserve"> σχετικά με την ένταξη καινοτόμων και ορφανών φαρμάκων στο Ελληνικό Σύστημα Αποζημίωσης. </w:t>
      </w:r>
      <w:r>
        <w:rPr>
          <w:rFonts w:eastAsia="Times New Roman"/>
        </w:rPr>
        <w:t>Θα απαντήσει</w:t>
      </w:r>
      <w:r>
        <w:rPr>
          <w:rFonts w:eastAsia="Times New Roman"/>
        </w:rPr>
        <w:t xml:space="preserve"> ο Υπουργός κ. Ανδρέας Ξανθός. </w:t>
      </w:r>
    </w:p>
    <w:p w14:paraId="561574F1" w14:textId="77777777" w:rsidR="00316CFD" w:rsidRDefault="00904015">
      <w:pPr>
        <w:spacing w:after="0" w:line="600" w:lineRule="auto"/>
        <w:ind w:firstLine="720"/>
        <w:jc w:val="both"/>
        <w:rPr>
          <w:rFonts w:eastAsia="Times New Roman"/>
        </w:rPr>
      </w:pPr>
      <w:r>
        <w:rPr>
          <w:rFonts w:eastAsia="Times New Roman"/>
        </w:rPr>
        <w:t xml:space="preserve">Κυρία συνάδελφε, έχετε τον λόγο για δύο λεπτά για την </w:t>
      </w:r>
      <w:proofErr w:type="spellStart"/>
      <w:r>
        <w:rPr>
          <w:rFonts w:eastAsia="Times New Roman"/>
        </w:rPr>
        <w:t>πρωτολογία</w:t>
      </w:r>
      <w:proofErr w:type="spellEnd"/>
      <w:r>
        <w:rPr>
          <w:rFonts w:eastAsia="Times New Roman"/>
        </w:rPr>
        <w:t xml:space="preserve"> σας. </w:t>
      </w:r>
    </w:p>
    <w:p w14:paraId="561574F2"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 xml:space="preserve">- ΣΙΔΗΡΟΠΟΥΛΟΥ: </w:t>
      </w:r>
      <w:r>
        <w:rPr>
          <w:rFonts w:eastAsia="Times New Roman" w:cs="Times New Roman"/>
          <w:szCs w:val="24"/>
        </w:rPr>
        <w:t xml:space="preserve">Κύριε Πρόεδρε, παρακαλώ να μη χρεωθεί στον χρόνο μου η λιτή αναφορά που </w:t>
      </w:r>
      <w:r>
        <w:rPr>
          <w:rFonts w:eastAsia="Times New Roman" w:cs="Times New Roman"/>
          <w:szCs w:val="24"/>
        </w:rPr>
        <w:t xml:space="preserve">θα ήθελα </w:t>
      </w:r>
      <w:r>
        <w:rPr>
          <w:rFonts w:eastAsia="Times New Roman" w:cs="Times New Roman"/>
          <w:szCs w:val="24"/>
        </w:rPr>
        <w:t xml:space="preserve">να κάνω για τον θάνατο του Κωνσταντίνου Μητσοτάκη. </w:t>
      </w:r>
    </w:p>
    <w:p w14:paraId="561574F3"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Υπήρξε, πράγματ</w:t>
      </w:r>
      <w:r>
        <w:rPr>
          <w:rFonts w:eastAsia="Times New Roman" w:cs="Times New Roman"/>
          <w:szCs w:val="24"/>
        </w:rPr>
        <w:t xml:space="preserve">ι, όπως είπατε, μια πολιτική προσωπικότητα, η οποία σφράγισε </w:t>
      </w:r>
      <w:r>
        <w:rPr>
          <w:rFonts w:eastAsia="Times New Roman" w:cs="Times New Roman"/>
          <w:szCs w:val="24"/>
        </w:rPr>
        <w:t>-</w:t>
      </w:r>
      <w:r>
        <w:rPr>
          <w:rFonts w:eastAsia="Times New Roman" w:cs="Times New Roman"/>
          <w:szCs w:val="24"/>
        </w:rPr>
        <w:t xml:space="preserve">αυτό είναι το σωστό ρήμα- για πολλές δεκαετίες την πολιτική ιστορία του τόπου μας. Η δράση του δημιούργησε ισχυρά συναισθήματα </w:t>
      </w:r>
      <w:proofErr w:type="spellStart"/>
      <w:r>
        <w:rPr>
          <w:rFonts w:eastAsia="Times New Roman" w:cs="Times New Roman"/>
          <w:szCs w:val="24"/>
          <w:lang w:val="en-US"/>
        </w:rPr>
        <w:t>urbi</w:t>
      </w:r>
      <w:proofErr w:type="spellEnd"/>
      <w:r>
        <w:rPr>
          <w:rFonts w:eastAsia="Times New Roman" w:cs="Times New Roman"/>
          <w:szCs w:val="24"/>
        </w:rPr>
        <w:t xml:space="preserve"> </w:t>
      </w:r>
      <w:r>
        <w:rPr>
          <w:rFonts w:eastAsia="Times New Roman" w:cs="Times New Roman"/>
          <w:szCs w:val="24"/>
          <w:lang w:val="en-US"/>
        </w:rPr>
        <w:t>et</w:t>
      </w:r>
      <w:r>
        <w:rPr>
          <w:rFonts w:eastAsia="Times New Roman" w:cs="Times New Roman"/>
          <w:szCs w:val="24"/>
        </w:rPr>
        <w:t xml:space="preserve"> </w:t>
      </w:r>
      <w:proofErr w:type="spellStart"/>
      <w:r>
        <w:rPr>
          <w:rFonts w:eastAsia="Times New Roman" w:cs="Times New Roman"/>
          <w:szCs w:val="24"/>
          <w:lang w:val="en-US"/>
        </w:rPr>
        <w:t>orbi</w:t>
      </w:r>
      <w:proofErr w:type="spellEnd"/>
      <w:r>
        <w:rPr>
          <w:rFonts w:eastAsia="Times New Roman" w:cs="Times New Roman"/>
          <w:szCs w:val="24"/>
        </w:rPr>
        <w:t xml:space="preserve"> και σφράγισε, επίσης, μια πολύ μεγάλη και κρίσιμη πολι</w:t>
      </w:r>
      <w:r>
        <w:rPr>
          <w:rFonts w:eastAsia="Times New Roman" w:cs="Times New Roman"/>
          <w:szCs w:val="24"/>
        </w:rPr>
        <w:t xml:space="preserve">τική περίοδο της χώρας. </w:t>
      </w:r>
    </w:p>
    <w:p w14:paraId="561574F4"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νοοτροπία είναι ένα μικρό πράγμα που κάνει τη διαφορά», συνήθιζε να λέει ο Τσώρτσιλ, κύριε Πρόεδρε κι αγαπητοί συνάδελφοι. Ο εκλιπών ήταν ακριβώς αυτό. </w:t>
      </w:r>
    </w:p>
    <w:p w14:paraId="561574F5"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Εκφράζω τα συλλυπητήριά μου στην οικογένεια. </w:t>
      </w:r>
    </w:p>
    <w:p w14:paraId="561574F6"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Επιτρέψτε μου τώρα, κύριε Πρό</w:t>
      </w:r>
      <w:r>
        <w:rPr>
          <w:rFonts w:eastAsia="Times New Roman" w:cs="Times New Roman"/>
          <w:szCs w:val="24"/>
        </w:rPr>
        <w:t xml:space="preserve">εδρε, στον χρόνο μου πια, να τοποθετηθώ για ένα εξαιρετικά σοβαρό ζήτημα, όπως είναι η ένταξη των καινοτόμων και ορφανών φαρμάκων στο Ελληνικό Σύστημα Αποζημίωσης. </w:t>
      </w:r>
    </w:p>
    <w:p w14:paraId="561574F7"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Στο σημείο αυτό θα πρέπει να πω στο Προεδρείο ότι η επίκαιρη ερώτηση μου είχε κατατεθεί πολ</w:t>
      </w:r>
      <w:r>
        <w:rPr>
          <w:rFonts w:eastAsia="Times New Roman" w:cs="Times New Roman"/>
          <w:szCs w:val="24"/>
        </w:rPr>
        <w:t>ύ πριν έρθει η ρύθμιση. Μάλιστα, ρυθμίζεται με το άρθρο 89 του ν.4472/2017 του θέματος, δηλαδή, που συζητούμε σήμερα εδώ, της έναρξης καινοτόμων φαρμάκων στο Ελληνικό Σύστημα Αποζημίωσης. Κι εκεί πρέπει λίγο να δούμε πώς, όταν ο Βουλευτής φέρνει κάποια τέτ</w:t>
      </w:r>
      <w:r>
        <w:rPr>
          <w:rFonts w:eastAsia="Times New Roman" w:cs="Times New Roman"/>
          <w:szCs w:val="24"/>
        </w:rPr>
        <w:t xml:space="preserve">οια ζητήματα στον καιρό τους, θα πρέπει να συζητιούνται, για να προλαβαίνουμε και τη νομοθέτηση ζητημάτων. </w:t>
      </w:r>
    </w:p>
    <w:p w14:paraId="561574F8"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Διότι εδώ, για παράδειγμα, θέλω να πω το εξής στον κύριο Υπουργό: Η κυβερνητική πλειοψηφία πλέον έχει νομοθετήσει για ένα ζήτημα</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οποί</w:t>
      </w:r>
      <w:r>
        <w:rPr>
          <w:rFonts w:eastAsia="Times New Roman" w:cs="Times New Roman"/>
          <w:szCs w:val="24"/>
        </w:rPr>
        <w:t>ο</w:t>
      </w:r>
      <w:r>
        <w:rPr>
          <w:rFonts w:eastAsia="Times New Roman" w:cs="Times New Roman"/>
          <w:szCs w:val="24"/>
        </w:rPr>
        <w:t xml:space="preserve"> πράγματι </w:t>
      </w:r>
      <w:r>
        <w:rPr>
          <w:rFonts w:eastAsia="Times New Roman" w:cs="Times New Roman"/>
          <w:szCs w:val="24"/>
        </w:rPr>
        <w:t xml:space="preserve">είναι κρίσιμο και για το οποίο πράγματι χρειαζόταν να νομοθετήσει. Ως εκεί είμαστε σύμφωνοι. </w:t>
      </w:r>
    </w:p>
    <w:p w14:paraId="561574F9"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Το θέμα είναι το εξής: Εάν το είχαμε </w:t>
      </w:r>
      <w:proofErr w:type="spellStart"/>
      <w:r>
        <w:rPr>
          <w:rFonts w:eastAsia="Times New Roman" w:cs="Times New Roman"/>
          <w:szCs w:val="24"/>
        </w:rPr>
        <w:t>προσυζητήσει</w:t>
      </w:r>
      <w:proofErr w:type="spellEnd"/>
      <w:r>
        <w:rPr>
          <w:rFonts w:eastAsia="Times New Roman" w:cs="Times New Roman"/>
          <w:szCs w:val="24"/>
        </w:rPr>
        <w:t xml:space="preserve"> με τη διαδικασία των επίκαιρων ερωτήσεων ή μέσα στην Επιτροπή Κοινωνικών Υποθέσεων, θα </w:t>
      </w:r>
      <w:r>
        <w:rPr>
          <w:rFonts w:eastAsia="Times New Roman" w:cs="Times New Roman"/>
          <w:szCs w:val="24"/>
        </w:rPr>
        <w:lastRenderedPageBreak/>
        <w:t>μπορούσαμε, παραδείγματος</w:t>
      </w:r>
      <w:r>
        <w:rPr>
          <w:rFonts w:eastAsia="Times New Roman" w:cs="Times New Roman"/>
          <w:szCs w:val="24"/>
        </w:rPr>
        <w:t xml:space="preserve"> </w:t>
      </w:r>
      <w:r>
        <w:rPr>
          <w:rFonts w:eastAsia="Times New Roman" w:cs="Times New Roman"/>
          <w:szCs w:val="24"/>
        </w:rPr>
        <w:t>χάρ</w:t>
      </w:r>
      <w:r>
        <w:rPr>
          <w:rFonts w:eastAsia="Times New Roman" w:cs="Times New Roman"/>
          <w:szCs w:val="24"/>
        </w:rPr>
        <w:t>ιν</w:t>
      </w:r>
      <w:r>
        <w:rPr>
          <w:rFonts w:eastAsia="Times New Roman" w:cs="Times New Roman"/>
          <w:szCs w:val="24"/>
        </w:rPr>
        <w:t xml:space="preserve">, να βάλουμε τα ερωτήματα, τα οποία θέλω να θέσω εγώ μετά τη νομοθέτηση, και ειδικότερα του άρθρου 89, σε σχέση, παραδείγματος </w:t>
      </w:r>
      <w:r>
        <w:rPr>
          <w:rFonts w:eastAsia="Times New Roman" w:cs="Times New Roman"/>
          <w:szCs w:val="24"/>
        </w:rPr>
        <w:t>χάρ</w:t>
      </w:r>
      <w:r>
        <w:rPr>
          <w:rFonts w:eastAsia="Times New Roman" w:cs="Times New Roman"/>
          <w:szCs w:val="24"/>
        </w:rPr>
        <w:t>ιν</w:t>
      </w:r>
      <w:r>
        <w:rPr>
          <w:rFonts w:eastAsia="Times New Roman" w:cs="Times New Roman"/>
          <w:szCs w:val="24"/>
        </w:rPr>
        <w:t>, με το αν η διαδικασία ακριβώς του άρθρου 89 του νόμου σας αντικαθιστά την υποχρέωση δημιουργίας ελληνικού μηχανισμού αξιολόγησης τεχνολογιών υγείας. Δηλαδή, ο τρόπος που νομοθετήσατε είναι απαγορευτικός στην προκειμένη περίπτωση, για να μπούμε στη διαδικ</w:t>
      </w:r>
      <w:r>
        <w:rPr>
          <w:rFonts w:eastAsia="Times New Roman" w:cs="Times New Roman"/>
          <w:szCs w:val="24"/>
        </w:rPr>
        <w:t xml:space="preserve">ασία δημιουργίας ενός ελληνικού μηχανισμού αξιολόγησης; Αυτό είναι το πρώτο ερώτημα. </w:t>
      </w:r>
    </w:p>
    <w:p w14:paraId="561574FA"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Το δεύτερο ερώτημα είναι το εξής: Και</w:t>
      </w:r>
      <w:r>
        <w:rPr>
          <w:rFonts w:eastAsia="Times New Roman" w:cs="Times New Roman"/>
          <w:szCs w:val="24"/>
        </w:rPr>
        <w:t>,</w:t>
      </w:r>
      <w:r>
        <w:rPr>
          <w:rFonts w:eastAsia="Times New Roman" w:cs="Times New Roman"/>
          <w:szCs w:val="24"/>
        </w:rPr>
        <w:t xml:space="preserve"> προσέξτε, το ένα θέμα γεννά ένα </w:t>
      </w:r>
      <w:r>
        <w:rPr>
          <w:rFonts w:eastAsia="Times New Roman" w:cs="Times New Roman"/>
          <w:szCs w:val="24"/>
        </w:rPr>
        <w:t>καινούρ</w:t>
      </w:r>
      <w:r>
        <w:rPr>
          <w:rFonts w:eastAsia="Times New Roman" w:cs="Times New Roman"/>
          <w:szCs w:val="24"/>
        </w:rPr>
        <w:t>γ</w:t>
      </w:r>
      <w:r>
        <w:rPr>
          <w:rFonts w:eastAsia="Times New Roman" w:cs="Times New Roman"/>
          <w:szCs w:val="24"/>
        </w:rPr>
        <w:t>ιο</w:t>
      </w:r>
      <w:r>
        <w:rPr>
          <w:rFonts w:eastAsia="Times New Roman" w:cs="Times New Roman"/>
          <w:szCs w:val="24"/>
        </w:rPr>
        <w:t xml:space="preserve"> πρόβλημα. Ποιο είναι αυτό; Η σημαντική καθυστέρηση την οποία βλέπω στην έγκριση των φαρμ</w:t>
      </w:r>
      <w:r>
        <w:rPr>
          <w:rFonts w:eastAsia="Times New Roman" w:cs="Times New Roman"/>
          <w:szCs w:val="24"/>
        </w:rPr>
        <w:t xml:space="preserve">άκων και στην είσοδό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στο Ελληνικό Σύστημα Αποζημίωσης, ειδικότερα, για ασθενείς, οι οποίοι είναι χρονίως πάσχοντες ή με ασθένειες</w:t>
      </w:r>
      <w:r>
        <w:rPr>
          <w:rFonts w:eastAsia="Times New Roman" w:cs="Times New Roman"/>
          <w:szCs w:val="24"/>
        </w:rPr>
        <w:t>,</w:t>
      </w:r>
      <w:r>
        <w:rPr>
          <w:rFonts w:eastAsia="Times New Roman" w:cs="Times New Roman"/>
          <w:szCs w:val="24"/>
        </w:rPr>
        <w:t xml:space="preserve"> οι οποίες είναι σπανίων παθήσεων λόγω της εξαρτημένης σχέσης από άλλες χώρες της Ευρωπαϊκής Ένωσης. Διότι ο χρόνος</w:t>
      </w:r>
      <w:r>
        <w:rPr>
          <w:rFonts w:eastAsia="Times New Roman" w:cs="Times New Roman"/>
          <w:szCs w:val="24"/>
        </w:rPr>
        <w:t>,</w:t>
      </w:r>
      <w:r>
        <w:rPr>
          <w:rFonts w:eastAsia="Times New Roman" w:cs="Times New Roman"/>
          <w:szCs w:val="24"/>
        </w:rPr>
        <w:t xml:space="preserve"> στον</w:t>
      </w:r>
      <w:r>
        <w:rPr>
          <w:rFonts w:eastAsia="Times New Roman" w:cs="Times New Roman"/>
          <w:szCs w:val="24"/>
        </w:rPr>
        <w:t xml:space="preserve"> οποίο υπολογίζουν οι αρμόδιοι φορείς τεκμαίρεται στο να κυμανθεί από δύο έως τέσσερα χρόνια. Η καθυστέρηση είναι πολύ μεγάλη. </w:t>
      </w:r>
    </w:p>
    <w:p w14:paraId="561574FB"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14:paraId="561574FC"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561574FD"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τελευταίο που θέλω να πω </w:t>
      </w:r>
      <w:r>
        <w:rPr>
          <w:rFonts w:eastAsia="Times New Roman" w:cs="Times New Roman"/>
          <w:szCs w:val="24"/>
        </w:rPr>
        <w:t>-</w:t>
      </w:r>
      <w:r>
        <w:rPr>
          <w:rFonts w:eastAsia="Times New Roman" w:cs="Times New Roman"/>
          <w:szCs w:val="24"/>
        </w:rPr>
        <w:t>και κλείνω με αυτό, κύριε Πρόεδρε- είναι το εξής: Σήμερα, υπάρχει ένας θετικός κατάλογος</w:t>
      </w:r>
      <w:r>
        <w:rPr>
          <w:rFonts w:eastAsia="Times New Roman" w:cs="Times New Roman"/>
          <w:szCs w:val="24"/>
        </w:rPr>
        <w:t>,</w:t>
      </w:r>
      <w:r>
        <w:rPr>
          <w:rFonts w:eastAsia="Times New Roman" w:cs="Times New Roman"/>
          <w:szCs w:val="24"/>
        </w:rPr>
        <w:t xml:space="preserve"> όπου εκεί εντάσσονται γενικότερα τα φάρμακα</w:t>
      </w:r>
      <w:r>
        <w:rPr>
          <w:rFonts w:eastAsia="Times New Roman" w:cs="Times New Roman"/>
          <w:szCs w:val="24"/>
        </w:rPr>
        <w:t>,</w:t>
      </w:r>
      <w:r>
        <w:rPr>
          <w:rFonts w:eastAsia="Times New Roman" w:cs="Times New Roman"/>
          <w:szCs w:val="24"/>
        </w:rPr>
        <w:t xml:space="preserve"> τα οποία είναι ενταγμένα στον θετικό κατάλογο. Υπάρχει ο κίνδυνος -κι αυτό έπρεπε να το έχου</w:t>
      </w:r>
      <w:r>
        <w:rPr>
          <w:rFonts w:eastAsia="Times New Roman" w:cs="Times New Roman"/>
          <w:szCs w:val="24"/>
        </w:rPr>
        <w:t xml:space="preserve">με κουβεντιάσει από πριν- παραδείγματος </w:t>
      </w:r>
      <w:r>
        <w:rPr>
          <w:rFonts w:eastAsia="Times New Roman" w:cs="Times New Roman"/>
          <w:szCs w:val="24"/>
        </w:rPr>
        <w:t>χάρ</w:t>
      </w:r>
      <w:r>
        <w:rPr>
          <w:rFonts w:eastAsia="Times New Roman" w:cs="Times New Roman"/>
          <w:szCs w:val="24"/>
        </w:rPr>
        <w:t>ιν</w:t>
      </w:r>
      <w:r>
        <w:rPr>
          <w:rFonts w:eastAsia="Times New Roman" w:cs="Times New Roman"/>
          <w:szCs w:val="24"/>
        </w:rPr>
        <w:t xml:space="preserve">, φάρμακα τα οποία σήμερα αποζημιώνονται από τον ΕΟΠΥΥ και από τους φορείς κοινωνικής ασφάλισης να βγουν από αυτόν τον θετικό κατάλογο; </w:t>
      </w:r>
    </w:p>
    <w:p w14:paraId="561574FE"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561574FF"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κυρί</w:t>
      </w:r>
      <w:r>
        <w:rPr>
          <w:rFonts w:eastAsia="Times New Roman" w:cs="Times New Roman"/>
          <w:szCs w:val="24"/>
        </w:rPr>
        <w:t>α συνάδελφε.</w:t>
      </w:r>
    </w:p>
    <w:p w14:paraId="56157500"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56157501" w14:textId="77777777" w:rsidR="00316CFD" w:rsidRDefault="00904015">
      <w:pPr>
        <w:spacing w:after="0"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 xml:space="preserve">Κυρία Παπακώστα, νομίζω ότι αυτή είναι διαρκώς </w:t>
      </w:r>
      <w:r>
        <w:rPr>
          <w:rFonts w:eastAsia="Times New Roman"/>
          <w:szCs w:val="24"/>
        </w:rPr>
        <w:t xml:space="preserve">μία </w:t>
      </w:r>
      <w:r>
        <w:rPr>
          <w:rFonts w:eastAsia="Times New Roman"/>
          <w:szCs w:val="24"/>
        </w:rPr>
        <w:t>επίκαιρη ερώτηση, διότι όντως το θέμα των φαρμάκων, της φαρμακευτικής πολιτικής και των κριτηρίων</w:t>
      </w:r>
      <w:r>
        <w:rPr>
          <w:rFonts w:eastAsia="Times New Roman"/>
          <w:szCs w:val="24"/>
        </w:rPr>
        <w:t>,</w:t>
      </w:r>
      <w:r>
        <w:rPr>
          <w:rFonts w:eastAsia="Times New Roman"/>
          <w:szCs w:val="24"/>
        </w:rPr>
        <w:t xml:space="preserve"> με τα οποία τ</w:t>
      </w:r>
      <w:r>
        <w:rPr>
          <w:rFonts w:eastAsia="Times New Roman"/>
          <w:szCs w:val="24"/>
        </w:rPr>
        <w:t>ο δημόσιο σύστημα αποζημιώνει τα νέα, ιδιαίτερα τα ακριβά και καινοτόμα φάρμακα</w:t>
      </w:r>
      <w:r>
        <w:rPr>
          <w:rFonts w:eastAsia="Times New Roman"/>
          <w:szCs w:val="24"/>
        </w:rPr>
        <w:t>,</w:t>
      </w:r>
      <w:r>
        <w:rPr>
          <w:rFonts w:eastAsia="Times New Roman"/>
          <w:szCs w:val="24"/>
        </w:rPr>
        <w:t xml:space="preserve"> είναι ένα πολύ σημαντικό πολιτικό ζήτημα.</w:t>
      </w:r>
    </w:p>
    <w:p w14:paraId="56157502" w14:textId="77777777" w:rsidR="00316CFD" w:rsidRDefault="00904015">
      <w:pPr>
        <w:spacing w:after="0" w:line="600" w:lineRule="auto"/>
        <w:ind w:firstLine="720"/>
        <w:contextualSpacing/>
        <w:jc w:val="both"/>
        <w:rPr>
          <w:rFonts w:eastAsia="Times New Roman"/>
          <w:szCs w:val="24"/>
        </w:rPr>
      </w:pPr>
      <w:r>
        <w:rPr>
          <w:rFonts w:eastAsia="Times New Roman"/>
          <w:szCs w:val="24"/>
        </w:rPr>
        <w:t>Κατ’ αρχάς να πω το εξής</w:t>
      </w:r>
      <w:r>
        <w:rPr>
          <w:rFonts w:eastAsia="Times New Roman"/>
          <w:szCs w:val="24"/>
        </w:rPr>
        <w:t>:</w:t>
      </w:r>
      <w:r>
        <w:rPr>
          <w:rFonts w:eastAsia="Times New Roman"/>
          <w:szCs w:val="24"/>
        </w:rPr>
        <w:t xml:space="preserve"> </w:t>
      </w:r>
      <w:r>
        <w:rPr>
          <w:rFonts w:eastAsia="Times New Roman"/>
          <w:szCs w:val="24"/>
        </w:rPr>
        <w:t>Έ</w:t>
      </w:r>
      <w:r>
        <w:rPr>
          <w:rFonts w:eastAsia="Times New Roman"/>
          <w:szCs w:val="24"/>
        </w:rPr>
        <w:t>χουμε ένα σημερινό μοντέλο λειτουργίας αυτού του συστήματος, το οποίο κατά την άποψή μας είναι προβληματικ</w:t>
      </w:r>
      <w:r>
        <w:rPr>
          <w:rFonts w:eastAsia="Times New Roman"/>
          <w:szCs w:val="24"/>
        </w:rPr>
        <w:t>ό. Η παρέμβαση</w:t>
      </w:r>
      <w:r>
        <w:rPr>
          <w:rFonts w:eastAsia="Times New Roman"/>
          <w:szCs w:val="24"/>
        </w:rPr>
        <w:t>,</w:t>
      </w:r>
      <w:r>
        <w:rPr>
          <w:rFonts w:eastAsia="Times New Roman"/>
          <w:szCs w:val="24"/>
        </w:rPr>
        <w:t xml:space="preserve"> η οποία έγινε τη </w:t>
      </w:r>
      <w:proofErr w:type="spellStart"/>
      <w:r>
        <w:rPr>
          <w:rFonts w:eastAsia="Times New Roman"/>
          <w:szCs w:val="24"/>
        </w:rPr>
        <w:t>μνημονιακή</w:t>
      </w:r>
      <w:proofErr w:type="spellEnd"/>
      <w:r>
        <w:rPr>
          <w:rFonts w:eastAsia="Times New Roman"/>
          <w:szCs w:val="24"/>
        </w:rPr>
        <w:t xml:space="preserve"> περίοδο, μετά από μια περίοδο πλή</w:t>
      </w:r>
      <w:r>
        <w:rPr>
          <w:rFonts w:eastAsia="Times New Roman"/>
          <w:szCs w:val="24"/>
        </w:rPr>
        <w:lastRenderedPageBreak/>
        <w:t>ρους ασυδοσίας, του γνωστού «πάρτι» της προηγούμενης δεκαετίας, που εκτίναξε τη φαρμακευτική δαπάνη και από 0,9% του ΑΕΠ την πήγε στο 2,2%, ακολουθήθηκε από μία παρέμβαση απολύτως</w:t>
      </w:r>
      <w:r>
        <w:rPr>
          <w:rFonts w:eastAsia="Times New Roman"/>
          <w:szCs w:val="24"/>
        </w:rPr>
        <w:t xml:space="preserve"> ισοπεδωτική και οριζόντια με έμφαση κυρίως στη μείωση των τιμών των </w:t>
      </w:r>
      <w:proofErr w:type="spellStart"/>
      <w:r>
        <w:rPr>
          <w:rFonts w:eastAsia="Times New Roman"/>
          <w:szCs w:val="24"/>
        </w:rPr>
        <w:t>γενοσήμων</w:t>
      </w:r>
      <w:proofErr w:type="spellEnd"/>
      <w:r>
        <w:rPr>
          <w:rFonts w:eastAsia="Times New Roman"/>
          <w:szCs w:val="24"/>
        </w:rPr>
        <w:t xml:space="preserve"> φαρμάκων. </w:t>
      </w:r>
    </w:p>
    <w:p w14:paraId="56157503" w14:textId="77777777" w:rsidR="00316CFD" w:rsidRDefault="00904015">
      <w:pPr>
        <w:spacing w:after="0" w:line="600" w:lineRule="auto"/>
        <w:ind w:firstLine="720"/>
        <w:contextualSpacing/>
        <w:jc w:val="both"/>
        <w:rPr>
          <w:rFonts w:eastAsia="Times New Roman"/>
          <w:szCs w:val="24"/>
        </w:rPr>
      </w:pPr>
      <w:r>
        <w:rPr>
          <w:rFonts w:eastAsia="Times New Roman"/>
          <w:szCs w:val="24"/>
        </w:rPr>
        <w:t>Αυτή η φαρμακευτική πολιτική της τελευταίας εξαετίας έχει δημιουργήσει πολλαπλές στρεβλώσεις στην αγορά και το ξέρουμε. Υπάρχει μια τάση απόσυρσης φθηνών</w:t>
      </w:r>
      <w:r>
        <w:rPr>
          <w:rFonts w:eastAsia="Times New Roman"/>
          <w:szCs w:val="24"/>
        </w:rPr>
        <w:t xml:space="preserve"> αλλά αποτελεσματικών φαρμάκων και τάση υποκατάστασής τους με νέα </w:t>
      </w:r>
      <w:r>
        <w:rPr>
          <w:rFonts w:eastAsia="Times New Roman"/>
          <w:szCs w:val="24"/>
          <w:lang w:val="en-US"/>
        </w:rPr>
        <w:t>on</w:t>
      </w:r>
      <w:r>
        <w:rPr>
          <w:rFonts w:eastAsia="Times New Roman"/>
          <w:szCs w:val="24"/>
        </w:rPr>
        <w:t xml:space="preserve"> </w:t>
      </w:r>
      <w:r>
        <w:rPr>
          <w:rFonts w:eastAsia="Times New Roman"/>
          <w:szCs w:val="24"/>
          <w:lang w:val="en-US"/>
        </w:rPr>
        <w:t>pattern</w:t>
      </w:r>
      <w:r>
        <w:rPr>
          <w:rFonts w:eastAsia="Times New Roman"/>
          <w:szCs w:val="24"/>
        </w:rPr>
        <w:t xml:space="preserve"> πολύ ακριβότερα. </w:t>
      </w:r>
    </w:p>
    <w:p w14:paraId="56157504" w14:textId="77777777" w:rsidR="00316CFD" w:rsidRDefault="00904015">
      <w:pPr>
        <w:spacing w:after="0" w:line="600" w:lineRule="auto"/>
        <w:ind w:firstLine="720"/>
        <w:contextualSpacing/>
        <w:jc w:val="both"/>
        <w:rPr>
          <w:rFonts w:eastAsia="Times New Roman"/>
          <w:szCs w:val="24"/>
        </w:rPr>
      </w:pPr>
      <w:r>
        <w:rPr>
          <w:rFonts w:eastAsia="Times New Roman"/>
          <w:szCs w:val="24"/>
        </w:rPr>
        <w:t xml:space="preserve">Σαφώς έχουμε πει ότι κλείνοντας την αξιολόγηση οφείλουμε, ως συντεταγμένη πολιτεία, να </w:t>
      </w:r>
      <w:proofErr w:type="spellStart"/>
      <w:r>
        <w:rPr>
          <w:rFonts w:eastAsia="Times New Roman"/>
          <w:szCs w:val="24"/>
        </w:rPr>
        <w:t>ξαναθέσουμε</w:t>
      </w:r>
      <w:proofErr w:type="spellEnd"/>
      <w:r>
        <w:rPr>
          <w:rFonts w:eastAsia="Times New Roman"/>
          <w:szCs w:val="24"/>
        </w:rPr>
        <w:t xml:space="preserve"> για συζήτηση με τους δανειστές το πλαίσιο αυτής της πολιτικής </w:t>
      </w:r>
      <w:r>
        <w:rPr>
          <w:rFonts w:eastAsia="Times New Roman"/>
          <w:szCs w:val="24"/>
        </w:rPr>
        <w:t>και την αρχιτεκτονική της φαρμακευτικής πολιτικής. Εκεί, προφανώς, νομίζω ότι θα είναι χρήσιμος και ο πολιτικός διάλογος, ενδεχομένως και η πολιτική συναίνεση που μπορεί να προκύψει μέσα από τη Βουλή.</w:t>
      </w:r>
    </w:p>
    <w:p w14:paraId="56157505" w14:textId="77777777" w:rsidR="00316CFD" w:rsidRDefault="00904015">
      <w:pPr>
        <w:spacing w:after="0" w:line="600" w:lineRule="auto"/>
        <w:ind w:firstLine="720"/>
        <w:contextualSpacing/>
        <w:jc w:val="both"/>
        <w:rPr>
          <w:rFonts w:eastAsia="Times New Roman"/>
          <w:szCs w:val="24"/>
        </w:rPr>
      </w:pPr>
      <w:r>
        <w:rPr>
          <w:rFonts w:eastAsia="Times New Roman"/>
          <w:szCs w:val="24"/>
        </w:rPr>
        <w:t>Η ρύθμιση αυτή</w:t>
      </w:r>
      <w:r>
        <w:rPr>
          <w:rFonts w:eastAsia="Times New Roman"/>
          <w:szCs w:val="24"/>
        </w:rPr>
        <w:t>,</w:t>
      </w:r>
      <w:r>
        <w:rPr>
          <w:rFonts w:eastAsia="Times New Roman"/>
          <w:szCs w:val="24"/>
        </w:rPr>
        <w:t xml:space="preserve"> η οποία πέρασε στον πρόσφατο νόμο, στο </w:t>
      </w:r>
      <w:r>
        <w:rPr>
          <w:rFonts w:eastAsia="Times New Roman"/>
          <w:szCs w:val="24"/>
        </w:rPr>
        <w:t>πολυνομοσχέδιο, με το άρθρο 89, ήταν μια ρύθμιση συμφωνημένη με τους δανειστές, για να είμαστε απολύτως ειλικρινείς και ακριβείς. Αυτό το οποίο έκανε είναι ότι πήρε ένα πολύ ασαφές και -επιτρέψτε μου να πω- διάτρητο κριτήριο</w:t>
      </w:r>
      <w:r>
        <w:rPr>
          <w:rFonts w:eastAsia="Times New Roman"/>
          <w:szCs w:val="24"/>
        </w:rPr>
        <w:t>,</w:t>
      </w:r>
      <w:r>
        <w:rPr>
          <w:rFonts w:eastAsia="Times New Roman"/>
          <w:szCs w:val="24"/>
        </w:rPr>
        <w:t xml:space="preserve"> το οποίο υπήρχε μέχρι τώρα και</w:t>
      </w:r>
      <w:r>
        <w:rPr>
          <w:rFonts w:eastAsia="Times New Roman"/>
          <w:szCs w:val="24"/>
        </w:rPr>
        <w:t xml:space="preserve"> το ενίσχυσε λίγο περισσότερο. </w:t>
      </w:r>
    </w:p>
    <w:p w14:paraId="56157506" w14:textId="77777777" w:rsidR="00316CFD" w:rsidRDefault="00904015">
      <w:pPr>
        <w:spacing w:after="0" w:line="600" w:lineRule="auto"/>
        <w:ind w:firstLine="720"/>
        <w:contextualSpacing/>
        <w:jc w:val="both"/>
        <w:rPr>
          <w:rFonts w:eastAsia="Times New Roman"/>
          <w:szCs w:val="24"/>
        </w:rPr>
      </w:pPr>
      <w:r>
        <w:rPr>
          <w:rFonts w:eastAsia="Times New Roman"/>
          <w:szCs w:val="24"/>
        </w:rPr>
        <w:t xml:space="preserve">Δηλαδή, λέμε τώρα ότι για να αποζημιωθεί ένα φάρμακο και να ενταχθεί στη θετική λίστα αποζημίωσης, θα περάσει από δύο φίλτρα: Το ένα είναι το </w:t>
      </w:r>
      <w:r>
        <w:rPr>
          <w:rFonts w:eastAsia="Times New Roman"/>
          <w:szCs w:val="24"/>
        </w:rPr>
        <w:lastRenderedPageBreak/>
        <w:t>εξωτερικό φίλτρο με αναφορά σε χώρες της Ευρώπης που το αποζημιώνουν. Εδώ η ρύθμισ</w:t>
      </w:r>
      <w:r>
        <w:rPr>
          <w:rFonts w:eastAsia="Times New Roman"/>
          <w:szCs w:val="24"/>
        </w:rPr>
        <w:t xml:space="preserve">η λέει ότι πρέπει να κυκλοφορεί τουλάχιστον σε εννιά χώρες της Ευρώπης, να αποζημιώνεται στα 2/3 από αυτές, δηλαδή σε έξι, και στις μισές από αυτές να υπάρχουν συστήματα </w:t>
      </w:r>
      <w:r>
        <w:rPr>
          <w:rFonts w:eastAsia="Times New Roman"/>
          <w:szCs w:val="24"/>
          <w:lang w:val="en-US"/>
        </w:rPr>
        <w:t>HTA</w:t>
      </w:r>
      <w:r>
        <w:rPr>
          <w:rFonts w:eastAsia="Times New Roman"/>
          <w:szCs w:val="24"/>
        </w:rPr>
        <w:t xml:space="preserve"> αξιόπιστα, δηλαδή σε τρεις από αυτές. Αυτό θεωρούμε ότι είναι το πρώτο εξωτερικό φ</w:t>
      </w:r>
      <w:r>
        <w:rPr>
          <w:rFonts w:eastAsia="Times New Roman"/>
          <w:szCs w:val="24"/>
        </w:rPr>
        <w:t>ίλτρο.</w:t>
      </w:r>
    </w:p>
    <w:p w14:paraId="56157507" w14:textId="77777777" w:rsidR="00316CFD" w:rsidRDefault="00904015">
      <w:pPr>
        <w:spacing w:after="0" w:line="600" w:lineRule="auto"/>
        <w:ind w:firstLine="720"/>
        <w:contextualSpacing/>
        <w:jc w:val="both"/>
        <w:rPr>
          <w:rFonts w:eastAsia="Times New Roman"/>
          <w:szCs w:val="24"/>
        </w:rPr>
      </w:pPr>
      <w:r>
        <w:rPr>
          <w:rFonts w:eastAsia="Times New Roman"/>
          <w:szCs w:val="24"/>
        </w:rPr>
        <w:t>Στη συνέχεια, ένα δεύτερο φίλτρο είναι για πρώτη φορά η ενσωμάτωση κριτηρίων ΗΤΑ. Και απαντώ με αυτό στην ερώτησή σας ότι</w:t>
      </w:r>
      <w:r>
        <w:rPr>
          <w:rFonts w:eastAsia="Times New Roman"/>
          <w:szCs w:val="24"/>
        </w:rPr>
        <w:t>,</w:t>
      </w:r>
      <w:r>
        <w:rPr>
          <w:rFonts w:eastAsia="Times New Roman"/>
          <w:szCs w:val="24"/>
        </w:rPr>
        <w:t xml:space="preserve"> προφανώς</w:t>
      </w:r>
      <w:r>
        <w:rPr>
          <w:rFonts w:eastAsia="Times New Roman"/>
          <w:szCs w:val="24"/>
        </w:rPr>
        <w:t>,</w:t>
      </w:r>
      <w:r>
        <w:rPr>
          <w:rFonts w:eastAsia="Times New Roman"/>
          <w:szCs w:val="24"/>
        </w:rPr>
        <w:t xml:space="preserve"> δεν αντιστρατεύεται την προοπτική αυτή, ίσα-ίσα που θεωρούμε ότι κάναμε ένα μικρό βήμα με τον προηγούμενο νόμο. Τώρα</w:t>
      </w:r>
      <w:r>
        <w:rPr>
          <w:rFonts w:eastAsia="Times New Roman"/>
          <w:szCs w:val="24"/>
        </w:rPr>
        <w:t xml:space="preserve"> εκκρεμεί, πρώτον, η νομοθέτηση μιας επιτροπής ΗΤΑ στη χώρα και σε δεύτερο χρόνο η δημιουργία ενός φορέα αξιολόγησης τεχνολογιών υγείας και ιδιαίτερα φαρμακευτικής καινοτομίας, που έχουμε τη </w:t>
      </w:r>
      <w:proofErr w:type="spellStart"/>
      <w:r>
        <w:rPr>
          <w:rFonts w:eastAsia="Times New Roman"/>
          <w:szCs w:val="24"/>
        </w:rPr>
        <w:t>μνημονιακή</w:t>
      </w:r>
      <w:proofErr w:type="spellEnd"/>
      <w:r>
        <w:rPr>
          <w:rFonts w:eastAsia="Times New Roman"/>
          <w:szCs w:val="24"/>
        </w:rPr>
        <w:t xml:space="preserve"> υποχρέωση να το ολοκληρώσουμε μέχρι τέλος του χρόνου.</w:t>
      </w:r>
    </w:p>
    <w:p w14:paraId="56157508" w14:textId="77777777" w:rsidR="00316CFD" w:rsidRDefault="00904015">
      <w:pPr>
        <w:spacing w:after="0" w:line="600" w:lineRule="auto"/>
        <w:ind w:firstLine="720"/>
        <w:contextualSpacing/>
        <w:jc w:val="both"/>
        <w:rPr>
          <w:rFonts w:eastAsia="Times New Roman"/>
          <w:szCs w:val="24"/>
        </w:rPr>
      </w:pPr>
      <w:r>
        <w:rPr>
          <w:rFonts w:eastAsia="Times New Roman"/>
          <w:szCs w:val="24"/>
        </w:rPr>
        <w:t xml:space="preserve">Άρα η κατεύθυνση είναι από εδώ και πέρα να περιορίζουμε τα εξωτερικά κριτήρια και να ενισχύουμε αντικειμενικά κριτήρια επιστημονικά, τα οποία αξιολογούν και θέτουν ως προϋποθέσεις για να αποζημιωθεί ένα φάρμακο το αν καλύπτει μη υπαρκτές σήμερα θεραπείες, </w:t>
      </w:r>
      <w:r>
        <w:rPr>
          <w:rFonts w:eastAsia="Times New Roman"/>
          <w:szCs w:val="24"/>
        </w:rPr>
        <w:t>εάν ανταποκρίνεται δηλαδή σε ακάλυπτες ιατρικές ανάγκες, εάν έχει θεραπευτική προστιθέμενη αξία, εάν στηρίζεται σε αξιόπιστα κλινικά δεδομένα και, επίσης, εάν έχει θετική σχέση κόστους αποτελεσματικότητας.</w:t>
      </w:r>
    </w:p>
    <w:p w14:paraId="56157509" w14:textId="77777777" w:rsidR="00316CFD" w:rsidRDefault="00904015">
      <w:pPr>
        <w:spacing w:after="0" w:line="600" w:lineRule="auto"/>
        <w:ind w:firstLine="720"/>
        <w:contextualSpacing/>
        <w:jc w:val="both"/>
        <w:rPr>
          <w:rFonts w:eastAsia="Times New Roman"/>
          <w:szCs w:val="24"/>
        </w:rPr>
      </w:pPr>
      <w:r>
        <w:rPr>
          <w:rFonts w:eastAsia="Times New Roman"/>
          <w:szCs w:val="24"/>
        </w:rPr>
        <w:lastRenderedPageBreak/>
        <w:t>Αυτά είναι τα τέσσερα βασικά κριτήρια</w:t>
      </w:r>
      <w:r>
        <w:rPr>
          <w:rFonts w:eastAsia="Times New Roman"/>
          <w:szCs w:val="24"/>
        </w:rPr>
        <w:t>,</w:t>
      </w:r>
      <w:r>
        <w:rPr>
          <w:rFonts w:eastAsia="Times New Roman"/>
          <w:szCs w:val="24"/>
        </w:rPr>
        <w:t xml:space="preserve"> τα οποία νο</w:t>
      </w:r>
      <w:r>
        <w:rPr>
          <w:rFonts w:eastAsia="Times New Roman"/>
          <w:szCs w:val="24"/>
        </w:rPr>
        <w:t>μοθετήσαμε.</w:t>
      </w:r>
    </w:p>
    <w:p w14:paraId="5615750A"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5615750B"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στη δευτερολογία σας τα υπόλοιπα.</w:t>
      </w:r>
    </w:p>
    <w:p w14:paraId="5615750C" w14:textId="77777777" w:rsidR="00316CFD" w:rsidRDefault="00904015">
      <w:pPr>
        <w:spacing w:after="0"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Κύριε Πρόεδρε, τελειώνω με αυτό.</w:t>
      </w:r>
    </w:p>
    <w:p w14:paraId="5615750D" w14:textId="77777777" w:rsidR="00316CFD" w:rsidRDefault="00904015">
      <w:pPr>
        <w:spacing w:after="0" w:line="600" w:lineRule="auto"/>
        <w:ind w:firstLine="720"/>
        <w:contextualSpacing/>
        <w:jc w:val="both"/>
        <w:rPr>
          <w:rFonts w:eastAsia="Times New Roman" w:cs="Times New Roman"/>
          <w:szCs w:val="24"/>
        </w:rPr>
      </w:pPr>
      <w:r>
        <w:rPr>
          <w:rFonts w:eastAsia="Times New Roman"/>
          <w:szCs w:val="24"/>
        </w:rPr>
        <w:t>Έχουμε κάνει</w:t>
      </w:r>
      <w:r>
        <w:rPr>
          <w:rFonts w:eastAsia="Times New Roman"/>
          <w:szCs w:val="24"/>
        </w:rPr>
        <w:t xml:space="preserve"> αρκετά σενάρια και έχουμε τρέξει τα φάρμακα που εγκρίθηκαν τις προηγούμενες περιόδους.</w:t>
      </w:r>
    </w:p>
    <w:p w14:paraId="5615750E"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Η εικόνα, δηλαδή, η οποία έχει προβληθεί από ένα μέρος της βιομηχανίας, ότι με τη θεσμοθέτηση αυτή αυτών των κριτηρίων θα καθυστερεί, θα υπάρχει δυσκολία πρόσβασης στη </w:t>
      </w:r>
      <w:r>
        <w:rPr>
          <w:rFonts w:eastAsia="Times New Roman" w:cs="Times New Roman"/>
          <w:szCs w:val="24"/>
        </w:rPr>
        <w:t xml:space="preserve">φαρμακευτική καινοτομία, θα υπάρχει τεράστια καθυστέρηση στην έγκριση των φαρμάκων στη χώρα, θα έχουμε </w:t>
      </w:r>
      <w:r>
        <w:rPr>
          <w:rFonts w:eastAsia="Times New Roman" w:cs="Times New Roman"/>
          <w:szCs w:val="24"/>
          <w:lang w:val="en-US"/>
        </w:rPr>
        <w:t>G</w:t>
      </w:r>
      <w:proofErr w:type="spellStart"/>
      <w:r>
        <w:rPr>
          <w:rFonts w:eastAsia="Times New Roman" w:cs="Times New Roman"/>
          <w:szCs w:val="24"/>
        </w:rPr>
        <w:t>rexit</w:t>
      </w:r>
      <w:proofErr w:type="spellEnd"/>
      <w:r>
        <w:rPr>
          <w:rFonts w:eastAsia="Times New Roman" w:cs="Times New Roman"/>
          <w:szCs w:val="24"/>
        </w:rPr>
        <w:t xml:space="preserve"> από τα φάρμακα, όπως ειπώθηκε και γράφτηκε με πολύ ακραίο τρόπο σε κάποιες εφημερίδες, ή ότι θα έχουμε φαρμακευτική φτωχοποίηση του ελληνικού λαού</w:t>
      </w:r>
      <w:r>
        <w:rPr>
          <w:rFonts w:eastAsia="Times New Roman" w:cs="Times New Roman"/>
          <w:szCs w:val="24"/>
        </w:rPr>
        <w:t>,</w:t>
      </w:r>
      <w:r>
        <w:rPr>
          <w:rFonts w:eastAsia="Times New Roman" w:cs="Times New Roman"/>
          <w:szCs w:val="24"/>
        </w:rPr>
        <w:t xml:space="preserve"> δεν έχει καμμία σχέση με την πραγματικότητα.</w:t>
      </w:r>
    </w:p>
    <w:p w14:paraId="5615750F"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Πιστεύουμε ότι με τα κριτήρια αυτά διασφαλίζεται ότι φάρμακα</w:t>
      </w:r>
      <w:r>
        <w:rPr>
          <w:rFonts w:eastAsia="Times New Roman" w:cs="Times New Roman"/>
          <w:szCs w:val="24"/>
        </w:rPr>
        <w:t>,</w:t>
      </w:r>
      <w:r>
        <w:rPr>
          <w:rFonts w:eastAsia="Times New Roman" w:cs="Times New Roman"/>
          <w:szCs w:val="24"/>
        </w:rPr>
        <w:t xml:space="preserve"> τα οποία και οι σοβαρές χώρες της Ευρώπης τα αποζημιώνουν, είναι αποτελεσματικά, έχουν πραγματικά μετρήσιμο κλινικό όφελος για τους ασθενείς και βε</w:t>
      </w:r>
      <w:r>
        <w:rPr>
          <w:rFonts w:eastAsia="Times New Roman" w:cs="Times New Roman"/>
          <w:szCs w:val="24"/>
        </w:rPr>
        <w:t xml:space="preserve">λτιώνουν την ποιότητα ζωής τους, θα μπορούν να αποζημιωθούν. Βεβαίως, υπάρχει </w:t>
      </w:r>
      <w:r>
        <w:rPr>
          <w:rFonts w:eastAsia="Times New Roman" w:cs="Times New Roman"/>
          <w:szCs w:val="24"/>
        </w:rPr>
        <w:lastRenderedPageBreak/>
        <w:t>και ένα θέμα διαπραγμάτευσης των τιμών τους, στο οποίο θα αναφερθώ στη δευτερολογία μου.</w:t>
      </w:r>
    </w:p>
    <w:p w14:paraId="56157510"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56157511"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w:t>
      </w:r>
      <w:r>
        <w:rPr>
          <w:rFonts w:eastAsia="Times New Roman" w:cs="Times New Roman"/>
          <w:szCs w:val="24"/>
        </w:rPr>
        <w:t xml:space="preserve">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w:t>
      </w:r>
      <w:r>
        <w:rPr>
          <w:rFonts w:eastAsia="Times New Roman" w:cs="Times New Roman"/>
          <w:szCs w:val="24"/>
        </w:rPr>
        <w:t>α</w:t>
      </w:r>
      <w:r>
        <w:rPr>
          <w:rFonts w:eastAsia="Times New Roman" w:cs="Times New Roman"/>
          <w:szCs w:val="24"/>
        </w:rPr>
        <w:t>ίθουσας «ΕΛΕΥΘΕΡΙΟΣ ΒΕΝΙΖΕΛΟΣ» και ενημερώθηκαν για την ιστορία του κτηρίου και τον τρόπο οργάνωσης και λειτουρ</w:t>
      </w:r>
      <w:r>
        <w:rPr>
          <w:rFonts w:eastAsia="Times New Roman" w:cs="Times New Roman"/>
          <w:szCs w:val="24"/>
        </w:rPr>
        <w:t xml:space="preserve">γίας της Βουλής, τριάντα δύο μαθήτριες και μαθητές και πέντε εκπαιδευτικοί συνοδοί από το Δημοτικό Σχολείο Άνω </w:t>
      </w:r>
      <w:proofErr w:type="spellStart"/>
      <w:r>
        <w:rPr>
          <w:rFonts w:eastAsia="Times New Roman" w:cs="Times New Roman"/>
          <w:szCs w:val="24"/>
        </w:rPr>
        <w:t>Μητρουσίου</w:t>
      </w:r>
      <w:proofErr w:type="spellEnd"/>
      <w:r>
        <w:rPr>
          <w:rFonts w:eastAsia="Times New Roman" w:cs="Times New Roman"/>
          <w:szCs w:val="24"/>
        </w:rPr>
        <w:t xml:space="preserve"> Σερρών.</w:t>
      </w:r>
    </w:p>
    <w:p w14:paraId="56157512" w14:textId="77777777" w:rsidR="00316CFD" w:rsidRDefault="00904015">
      <w:pPr>
        <w:spacing w:after="0" w:line="600" w:lineRule="auto"/>
        <w:ind w:firstLine="720"/>
        <w:jc w:val="both"/>
        <w:rPr>
          <w:rFonts w:eastAsia="Times New Roman" w:cs="Times New Roman"/>
          <w:szCs w:val="24"/>
        </w:rPr>
      </w:pPr>
      <w:r w:rsidRPr="005E6C77">
        <w:rPr>
          <w:rFonts w:eastAsia="Times New Roman" w:cs="Times New Roman"/>
          <w:szCs w:val="24"/>
        </w:rPr>
        <w:t>Η Βουλή το</w:t>
      </w:r>
      <w:r>
        <w:rPr>
          <w:rFonts w:eastAsia="Times New Roman" w:cs="Times New Roman"/>
          <w:szCs w:val="24"/>
        </w:rPr>
        <w:t>ύ</w:t>
      </w:r>
      <w:r w:rsidRPr="005E6C77">
        <w:rPr>
          <w:rFonts w:eastAsia="Times New Roman" w:cs="Times New Roman"/>
          <w:szCs w:val="24"/>
        </w:rPr>
        <w:t>ς καλωσορίζει.</w:t>
      </w:r>
    </w:p>
    <w:p w14:paraId="56157513" w14:textId="77777777" w:rsidR="00316CFD" w:rsidRDefault="00904015">
      <w:pPr>
        <w:spacing w:after="0" w:line="600" w:lineRule="auto"/>
        <w:ind w:firstLine="720"/>
        <w:jc w:val="center"/>
        <w:rPr>
          <w:rFonts w:eastAsia="Times New Roman" w:cs="Times New Roman"/>
          <w:szCs w:val="24"/>
        </w:rPr>
      </w:pPr>
      <w:r w:rsidRPr="005E6C77">
        <w:rPr>
          <w:rFonts w:eastAsia="Times New Roman" w:cs="Times New Roman"/>
          <w:szCs w:val="24"/>
        </w:rPr>
        <w:t>(Χειροκροτήματα απ</w:t>
      </w:r>
      <w:r>
        <w:rPr>
          <w:rFonts w:eastAsia="Times New Roman" w:cs="Times New Roman"/>
          <w:szCs w:val="24"/>
        </w:rPr>
        <w:t>’</w:t>
      </w:r>
      <w:r w:rsidRPr="005E6C77">
        <w:rPr>
          <w:rFonts w:eastAsia="Times New Roman" w:cs="Times New Roman"/>
          <w:szCs w:val="24"/>
        </w:rPr>
        <w:t xml:space="preserve"> όλες τις πτέρυγες της Βουλής)</w:t>
      </w:r>
    </w:p>
    <w:p w14:paraId="56157514" w14:textId="77777777" w:rsidR="00316CFD" w:rsidRDefault="00904015">
      <w:pPr>
        <w:spacing w:after="0" w:line="600" w:lineRule="auto"/>
        <w:ind w:firstLine="720"/>
        <w:jc w:val="both"/>
        <w:rPr>
          <w:rFonts w:ascii="Times New Roman" w:eastAsia="Times New Roman" w:hAnsi="Times New Roman" w:cs="Times New Roman"/>
          <w:szCs w:val="24"/>
        </w:rPr>
      </w:pPr>
      <w:r>
        <w:rPr>
          <w:rFonts w:eastAsia="Times New Roman" w:cs="Times New Roman"/>
          <w:szCs w:val="24"/>
        </w:rPr>
        <w:t>Επίσης, κυρίες και κύριοι συνάδελφοι, έχω την τιμή</w:t>
      </w:r>
      <w:r>
        <w:rPr>
          <w:rFonts w:eastAsia="Times New Roman" w:cs="Times New Roman"/>
          <w:szCs w:val="24"/>
        </w:rPr>
        <w:t xml:space="preserve"> να ανακοινώσω στο Σώμα ότι τη συνεδρίασή μας παρακολουθούν από τα άνω δυτικά θεωρεία</w:t>
      </w:r>
      <w:r>
        <w:rPr>
          <w:rFonts w:eastAsia="Times New Roman" w:cs="Times New Roman"/>
          <w:szCs w:val="24"/>
        </w:rPr>
        <w:t>,</w:t>
      </w:r>
      <w:r>
        <w:rPr>
          <w:rFonts w:eastAsia="Times New Roman" w:cs="Times New Roman"/>
          <w:szCs w:val="24"/>
        </w:rPr>
        <w:t xml:space="preserve"> τριάντα πέντε φοιτήτριες και φοιτητές και ένας συνοδός καθηγητής από τη Νομική Σχολή του Εθνικού Καποδιστριακού Πανεπιστημίου Αθηνών. </w:t>
      </w:r>
    </w:p>
    <w:p w14:paraId="56157515"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56157516" w14:textId="77777777" w:rsidR="00316CFD" w:rsidRDefault="00904015">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56157517"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Αγαπητοί φίλοι, σας καλωσορίζουμε στο ελληνικό Κοινοβούλιο. Θέλω να σας πω ότι αυτή την ώρα παρακολουθείτε τη διαδικασία κοινοβουλευτικού </w:t>
      </w:r>
      <w:r>
        <w:rPr>
          <w:rFonts w:eastAsia="Times New Roman" w:cs="Times New Roman"/>
          <w:szCs w:val="24"/>
        </w:rPr>
        <w:lastRenderedPageBreak/>
        <w:t xml:space="preserve">ελέγχου. Συνάδελφοι Βουλευτές από διάφορα </w:t>
      </w:r>
      <w:r>
        <w:rPr>
          <w:rFonts w:eastAsia="Times New Roman" w:cs="Times New Roman"/>
          <w:szCs w:val="24"/>
        </w:rPr>
        <w:t>κ</w:t>
      </w:r>
      <w:r>
        <w:rPr>
          <w:rFonts w:eastAsia="Times New Roman" w:cs="Times New Roman"/>
          <w:szCs w:val="24"/>
        </w:rPr>
        <w:t xml:space="preserve">όμματα ερωτούν Υπουργούς </w:t>
      </w:r>
      <w:r>
        <w:rPr>
          <w:rFonts w:eastAsia="Times New Roman" w:cs="Times New Roman"/>
          <w:szCs w:val="24"/>
        </w:rPr>
        <w:t>για ζητήματα που τους ενδιαφέρουν και ο αρμόδιος γι’ αυτά τα ζητήματα Υπουργός απαντά στην ερώτησή τους.</w:t>
      </w:r>
    </w:p>
    <w:p w14:paraId="56157518"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Είναι σε εξέλιξη </w:t>
      </w:r>
      <w:r>
        <w:rPr>
          <w:rFonts w:eastAsia="Times New Roman" w:cs="Times New Roman"/>
          <w:szCs w:val="24"/>
        </w:rPr>
        <w:t>η</w:t>
      </w:r>
      <w:r>
        <w:rPr>
          <w:rFonts w:eastAsia="Times New Roman" w:cs="Times New Roman"/>
          <w:szCs w:val="24"/>
        </w:rPr>
        <w:t xml:space="preserve"> επίκαιρη</w:t>
      </w:r>
      <w:r>
        <w:rPr>
          <w:rFonts w:eastAsia="Times New Roman" w:cs="Times New Roman"/>
          <w:szCs w:val="24"/>
        </w:rPr>
        <w:t xml:space="preserve"> ερώτηση της Βουλευτού της Νέας Δημοκρατίας κ</w:t>
      </w:r>
      <w:r>
        <w:rPr>
          <w:rFonts w:eastAsia="Times New Roman" w:cs="Times New Roman"/>
          <w:szCs w:val="24"/>
        </w:rPr>
        <w:t>.</w:t>
      </w:r>
      <w:r>
        <w:rPr>
          <w:rFonts w:eastAsia="Times New Roman" w:cs="Times New Roman"/>
          <w:szCs w:val="24"/>
        </w:rPr>
        <w:t xml:space="preserve"> Παπακώστα. Έχει </w:t>
      </w:r>
      <w:r>
        <w:rPr>
          <w:rFonts w:eastAsia="Times New Roman" w:cs="Times New Roman"/>
          <w:szCs w:val="24"/>
        </w:rPr>
        <w:t xml:space="preserve">ολοκληρώσει </w:t>
      </w:r>
      <w:r>
        <w:rPr>
          <w:rFonts w:eastAsia="Times New Roman" w:cs="Times New Roman"/>
          <w:szCs w:val="24"/>
        </w:rPr>
        <w:t xml:space="preserve">την </w:t>
      </w:r>
      <w:proofErr w:type="spellStart"/>
      <w:r>
        <w:rPr>
          <w:rFonts w:eastAsia="Times New Roman" w:cs="Times New Roman"/>
          <w:szCs w:val="24"/>
        </w:rPr>
        <w:t>πρωτολογία</w:t>
      </w:r>
      <w:proofErr w:type="spellEnd"/>
      <w:r>
        <w:rPr>
          <w:rFonts w:eastAsia="Times New Roman" w:cs="Times New Roman"/>
          <w:szCs w:val="24"/>
        </w:rPr>
        <w:t xml:space="preserve"> της. Έχει </w:t>
      </w:r>
      <w:proofErr w:type="spellStart"/>
      <w:r>
        <w:rPr>
          <w:rFonts w:eastAsia="Times New Roman" w:cs="Times New Roman"/>
          <w:szCs w:val="24"/>
        </w:rPr>
        <w:t>πρωτολογήσει</w:t>
      </w:r>
      <w:proofErr w:type="spellEnd"/>
      <w:r>
        <w:rPr>
          <w:rFonts w:eastAsia="Times New Roman" w:cs="Times New Roman"/>
          <w:szCs w:val="24"/>
        </w:rPr>
        <w:t xml:space="preserve"> απαντώντας </w:t>
      </w:r>
      <w:r>
        <w:rPr>
          <w:rFonts w:eastAsia="Times New Roman" w:cs="Times New Roman"/>
          <w:szCs w:val="24"/>
        </w:rPr>
        <w:t>ο Υπουργός Υγείας κ. Ξανθός. Το ζήτημα αφορά τα φάρμακα. Ακολουθεί η δευτερολογία της κ</w:t>
      </w:r>
      <w:r>
        <w:rPr>
          <w:rFonts w:eastAsia="Times New Roman" w:cs="Times New Roman"/>
          <w:szCs w:val="24"/>
        </w:rPr>
        <w:t>.</w:t>
      </w:r>
      <w:r>
        <w:rPr>
          <w:rFonts w:eastAsia="Times New Roman" w:cs="Times New Roman"/>
          <w:szCs w:val="24"/>
        </w:rPr>
        <w:t xml:space="preserve"> Παπακώστα, για να δευτερολογήσει και ο κύριος Υπουργός.</w:t>
      </w:r>
    </w:p>
    <w:p w14:paraId="56157519"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Κυρία συνάδελφε, έχετε τον λόγο για τρία λεπτά.</w:t>
      </w:r>
    </w:p>
    <w:p w14:paraId="5615751A"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Ευχαριστώ πολύ, κύριε Πρόε</w:t>
      </w:r>
      <w:r>
        <w:rPr>
          <w:rFonts w:eastAsia="Times New Roman" w:cs="Times New Roman"/>
          <w:szCs w:val="24"/>
        </w:rPr>
        <w:t>δρε.</w:t>
      </w:r>
    </w:p>
    <w:p w14:paraId="5615751B"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Η ερώτησή μου, πάντως, κύριε Υπουργέ, δεν </w:t>
      </w:r>
      <w:proofErr w:type="spellStart"/>
      <w:r>
        <w:rPr>
          <w:rFonts w:eastAsia="Times New Roman" w:cs="Times New Roman"/>
          <w:szCs w:val="24"/>
        </w:rPr>
        <w:t>περιελάμβανε</w:t>
      </w:r>
      <w:proofErr w:type="spellEnd"/>
      <w:r>
        <w:rPr>
          <w:rFonts w:eastAsia="Times New Roman" w:cs="Times New Roman"/>
          <w:szCs w:val="24"/>
        </w:rPr>
        <w:t xml:space="preserve"> αυτού του είδους την κριτική, την οποία εσείς χαρακτηρίσατε ως </w:t>
      </w:r>
      <w:proofErr w:type="spellStart"/>
      <w:r>
        <w:rPr>
          <w:rFonts w:eastAsia="Times New Roman" w:cs="Times New Roman"/>
          <w:szCs w:val="24"/>
        </w:rPr>
        <w:t>ανέρ</w:t>
      </w:r>
      <w:r>
        <w:rPr>
          <w:rFonts w:eastAsia="Times New Roman" w:cs="Times New Roman"/>
          <w:szCs w:val="24"/>
        </w:rPr>
        <w:t>ε</w:t>
      </w:r>
      <w:r>
        <w:rPr>
          <w:rFonts w:eastAsia="Times New Roman" w:cs="Times New Roman"/>
          <w:szCs w:val="24"/>
        </w:rPr>
        <w:t>ιστη</w:t>
      </w:r>
      <w:proofErr w:type="spellEnd"/>
      <w:r>
        <w:rPr>
          <w:rFonts w:eastAsia="Times New Roman" w:cs="Times New Roman"/>
          <w:szCs w:val="24"/>
        </w:rPr>
        <w:t>. Για να τα διακρίνουμε, η ερώτησή μου είναι συγκεκριμένη επί συγκεκριμένης βάσεως και αναμένω συγκεκριμένες απαντήσεις. Άρα</w:t>
      </w:r>
      <w:r>
        <w:rPr>
          <w:rFonts w:eastAsia="Times New Roman" w:cs="Times New Roman"/>
          <w:szCs w:val="24"/>
        </w:rPr>
        <w:t xml:space="preserve"> το τι γράφεται ή λέγεται</w:t>
      </w:r>
      <w:r>
        <w:rPr>
          <w:rFonts w:eastAsia="Times New Roman" w:cs="Times New Roman"/>
          <w:szCs w:val="24"/>
        </w:rPr>
        <w:t>,</w:t>
      </w:r>
      <w:r>
        <w:rPr>
          <w:rFonts w:eastAsia="Times New Roman" w:cs="Times New Roman"/>
          <w:szCs w:val="24"/>
        </w:rPr>
        <w:t xml:space="preserve"> εμένα δεν με αφορά. Το λέω αυτό για να το διακρίνουμε.</w:t>
      </w:r>
    </w:p>
    <w:p w14:paraId="5615751C"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Εγώ σας έθεσα συγκεκριμένα ερωτήματα και να μου επιτρέψετε, κύριε Πρόεδρε, να προσθέσω με βάση την </w:t>
      </w:r>
      <w:proofErr w:type="spellStart"/>
      <w:r>
        <w:rPr>
          <w:rFonts w:eastAsia="Times New Roman" w:cs="Times New Roman"/>
          <w:szCs w:val="24"/>
        </w:rPr>
        <w:t>πρωτολογία</w:t>
      </w:r>
      <w:proofErr w:type="spellEnd"/>
      <w:r>
        <w:rPr>
          <w:rFonts w:eastAsia="Times New Roman" w:cs="Times New Roman"/>
          <w:szCs w:val="24"/>
        </w:rPr>
        <w:t xml:space="preserve"> του κυρίου Υπουργού και τα εξής ερωτήματα, τα οποία γεννήθηκαν μ</w:t>
      </w:r>
      <w:r>
        <w:rPr>
          <w:rFonts w:eastAsia="Times New Roman" w:cs="Times New Roman"/>
          <w:szCs w:val="24"/>
        </w:rPr>
        <w:t>ετά την πρώτη σας απάντηση:</w:t>
      </w:r>
    </w:p>
    <w:p w14:paraId="5615751D"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lastRenderedPageBreak/>
        <w:t>Το πρώτο</w:t>
      </w:r>
      <w:r>
        <w:rPr>
          <w:rFonts w:eastAsia="Times New Roman" w:cs="Times New Roman"/>
          <w:szCs w:val="24"/>
        </w:rPr>
        <w:t>,</w:t>
      </w:r>
      <w:r>
        <w:rPr>
          <w:rFonts w:eastAsia="Times New Roman" w:cs="Times New Roman"/>
          <w:szCs w:val="24"/>
        </w:rPr>
        <w:t xml:space="preserve"> είναι ότι είναι καθησυχαστικό, βεβαίως, το γεγονός ότι εν πάση </w:t>
      </w:r>
      <w:proofErr w:type="spellStart"/>
      <w:r>
        <w:rPr>
          <w:rFonts w:eastAsia="Times New Roman" w:cs="Times New Roman"/>
          <w:szCs w:val="24"/>
        </w:rPr>
        <w:t>περιπτώσει</w:t>
      </w:r>
      <w:proofErr w:type="spellEnd"/>
      <w:r>
        <w:rPr>
          <w:rFonts w:eastAsia="Times New Roman" w:cs="Times New Roman"/>
          <w:szCs w:val="24"/>
        </w:rPr>
        <w:t xml:space="preserve"> θα μας αποζημιώσουν οι χώρες της Ευρωπαϊκής Ένωσης και οι οποίες διαθέτουν τον μηχανισμό αξιολόγησης τεχνολογιών υγείας.</w:t>
      </w:r>
    </w:p>
    <w:p w14:paraId="5615751E"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Όμως παράλληλα είναι αν</w:t>
      </w:r>
      <w:r>
        <w:rPr>
          <w:rFonts w:eastAsia="Times New Roman" w:cs="Times New Roman"/>
          <w:szCs w:val="24"/>
        </w:rPr>
        <w:t>ησυχητικό -ή δεν θα πω ανησυχητικό, γιατί δεν θέλω να δημιουργήσω ανησυχία, μακριά από εμένα αυτού του είδους η συμπεριφορά- ή καλύτερα προβληματικό το γεγονός ότι υπάρχουν διαφορετικές νοσολογικές ανάγκες, κύριε Πρόεδρε. Κάθε χώρα έχει διαφορετικές νοσολο</w:t>
      </w:r>
      <w:r>
        <w:rPr>
          <w:rFonts w:eastAsia="Times New Roman" w:cs="Times New Roman"/>
          <w:szCs w:val="24"/>
        </w:rPr>
        <w:t>γικές ανάγκες.</w:t>
      </w:r>
    </w:p>
    <w:p w14:paraId="5615751F"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Άρα στη γενική αρχή στην ομπρέλα, δηλαδή, της Ευρωπαϊκής Ένωσης λέγοντας τώρα -το Υπουργείο Υγείας της χώρας μας- ότι αυτά θα καλύπτονται, παρ’ ότι εμείς δεν έχουμε ελληνικό μηχανισμό αξιολόγησης τεχνολογιών υγείας και θα μας καλύπτει η Ευρώ</w:t>
      </w:r>
      <w:r>
        <w:rPr>
          <w:rFonts w:eastAsia="Times New Roman" w:cs="Times New Roman"/>
          <w:szCs w:val="24"/>
        </w:rPr>
        <w:t>πη, η απάντηση είναι: «Μα έχουμε διαφορετικές νοσολογικές ανάγκες».</w:t>
      </w:r>
    </w:p>
    <w:p w14:paraId="56157520"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Για παράδειγμα στη μεσογειακή αναιμία στην οποία ορθώς υπήρξε η εξαίρεση, υπάρχουν και άλλες τέτοιες περιπτώσεις</w:t>
      </w:r>
      <w:r>
        <w:rPr>
          <w:rFonts w:eastAsia="Times New Roman" w:cs="Times New Roman"/>
          <w:szCs w:val="24"/>
        </w:rPr>
        <w:t>,</w:t>
      </w:r>
      <w:r>
        <w:rPr>
          <w:rFonts w:eastAsia="Times New Roman" w:cs="Times New Roman"/>
          <w:szCs w:val="24"/>
        </w:rPr>
        <w:t xml:space="preserve"> όπου έχουμε διαφορετικές νοσολογικές ανάγκες, τις οποίες θα κληθούν να αντιμετωπίσουν οι ασθενείς και οι οποίοι θα βρεθούν προ κενού, αν δεν το ρυθμίσουμε εμείς τώρα εδώ. Άρα η μία παράμετρος είναι οι διαφορετικές νοσολογικές ανάγκες. </w:t>
      </w:r>
    </w:p>
    <w:p w14:paraId="56157521"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Η δεύτερη παράμετρο</w:t>
      </w:r>
      <w:r>
        <w:rPr>
          <w:rFonts w:eastAsia="Times New Roman" w:cs="Times New Roman"/>
          <w:szCs w:val="24"/>
        </w:rPr>
        <w:t xml:space="preserve">ς είναι τι θα συμβεί στις περιπτώσεις εκείνες των φαρμάκων, στα οποία δεν υπάρχει </w:t>
      </w:r>
      <w:proofErr w:type="spellStart"/>
      <w:r>
        <w:rPr>
          <w:rFonts w:eastAsia="Times New Roman" w:cs="Times New Roman"/>
          <w:szCs w:val="24"/>
        </w:rPr>
        <w:t>γενόσημο</w:t>
      </w:r>
      <w:proofErr w:type="spellEnd"/>
      <w:r>
        <w:rPr>
          <w:rFonts w:eastAsia="Times New Roman" w:cs="Times New Roman"/>
          <w:szCs w:val="24"/>
        </w:rPr>
        <w:t xml:space="preserve"> φάρμακο. Είναι ένα δεύτερο </w:t>
      </w:r>
      <w:r>
        <w:rPr>
          <w:rFonts w:eastAsia="Times New Roman" w:cs="Times New Roman"/>
          <w:szCs w:val="24"/>
        </w:rPr>
        <w:lastRenderedPageBreak/>
        <w:t xml:space="preserve">κενό. Είναι ένα δεύτερο ερωτηματικό. Διότι καλά μεν αν υπάρχουν τα </w:t>
      </w:r>
      <w:proofErr w:type="spellStart"/>
      <w:r>
        <w:rPr>
          <w:rFonts w:eastAsia="Times New Roman" w:cs="Times New Roman"/>
          <w:szCs w:val="24"/>
        </w:rPr>
        <w:t>γενόσημα</w:t>
      </w:r>
      <w:proofErr w:type="spellEnd"/>
      <w:r>
        <w:rPr>
          <w:rFonts w:eastAsia="Times New Roman" w:cs="Times New Roman"/>
          <w:szCs w:val="24"/>
        </w:rPr>
        <w:t>. Αν, όμως, δεν υπάρχουν, τι γίνεται σ’ αυτή την περίπτωση; Πάλ</w:t>
      </w:r>
      <w:r>
        <w:rPr>
          <w:rFonts w:eastAsia="Times New Roman" w:cs="Times New Roman"/>
          <w:szCs w:val="24"/>
        </w:rPr>
        <w:t>ι οι ασθενείς θα κληθούν να αντιμετωπίσουν το βάρος του νομοθετικού κενού στη ρύθμιση που έχει έλθει ήδη. Και εδώ θα πρέπει γρήγορα να βρούμε μια απάντηση</w:t>
      </w:r>
      <w:r>
        <w:rPr>
          <w:rFonts w:eastAsia="Times New Roman" w:cs="Times New Roman"/>
          <w:szCs w:val="24"/>
        </w:rPr>
        <w:t>,</w:t>
      </w:r>
      <w:r>
        <w:rPr>
          <w:rFonts w:eastAsia="Times New Roman" w:cs="Times New Roman"/>
          <w:szCs w:val="24"/>
        </w:rPr>
        <w:t xml:space="preserve"> η οποία να δίνει λύση στο πρόβλημα επ’ </w:t>
      </w:r>
      <w:proofErr w:type="spellStart"/>
      <w:r>
        <w:rPr>
          <w:rFonts w:eastAsia="Times New Roman" w:cs="Times New Roman"/>
          <w:szCs w:val="24"/>
        </w:rPr>
        <w:t>ωφελεία</w:t>
      </w:r>
      <w:proofErr w:type="spellEnd"/>
      <w:r>
        <w:rPr>
          <w:rFonts w:eastAsia="Times New Roman" w:cs="Times New Roman"/>
          <w:szCs w:val="24"/>
        </w:rPr>
        <w:t xml:space="preserve"> των ασθενών.</w:t>
      </w:r>
    </w:p>
    <w:p w14:paraId="56157522"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Το τρίτο που θέλω να πω</w:t>
      </w:r>
      <w:r>
        <w:rPr>
          <w:rFonts w:eastAsia="Times New Roman" w:cs="Times New Roman"/>
          <w:szCs w:val="24"/>
        </w:rPr>
        <w:t>,</w:t>
      </w:r>
      <w:r>
        <w:rPr>
          <w:rFonts w:eastAsia="Times New Roman" w:cs="Times New Roman"/>
          <w:szCs w:val="24"/>
        </w:rPr>
        <w:t xml:space="preserve"> είναι ότι όπως </w:t>
      </w:r>
      <w:r>
        <w:rPr>
          <w:rFonts w:eastAsia="Times New Roman" w:cs="Times New Roman"/>
          <w:szCs w:val="24"/>
        </w:rPr>
        <w:t>ξέρετε καμμιά φορά -για να μη σας πω πάντα- και από την ευκαιρία που είχα να κάνω μια θητεία περίπου ενός έτους στο Υπουργείο Υγείας, διαπιστώνεις ότι το ακριβό είναι φθηνό.</w:t>
      </w:r>
    </w:p>
    <w:p w14:paraId="56157523" w14:textId="77777777" w:rsidR="00316CFD" w:rsidRDefault="00904015">
      <w:pPr>
        <w:spacing w:after="0" w:line="600" w:lineRule="auto"/>
        <w:jc w:val="both"/>
        <w:rPr>
          <w:rFonts w:eastAsia="Times New Roman" w:cs="Times New Roman"/>
          <w:szCs w:val="24"/>
        </w:rPr>
      </w:pPr>
      <w:r>
        <w:rPr>
          <w:rFonts w:eastAsia="Times New Roman" w:cs="Times New Roman"/>
          <w:szCs w:val="24"/>
        </w:rPr>
        <w:t>Και το ακριβό είναι φτηνό, υπό την εξής έννοια</w:t>
      </w:r>
      <w:r>
        <w:rPr>
          <w:rFonts w:eastAsia="Times New Roman" w:cs="Times New Roman"/>
          <w:szCs w:val="24"/>
        </w:rPr>
        <w:t>.</w:t>
      </w:r>
      <w:r>
        <w:rPr>
          <w:rFonts w:eastAsia="Times New Roman" w:cs="Times New Roman"/>
          <w:szCs w:val="24"/>
        </w:rPr>
        <w:t xml:space="preserve"> Δεν θα πρέπει να υπερισχύει στις α</w:t>
      </w:r>
      <w:r>
        <w:rPr>
          <w:rFonts w:eastAsia="Times New Roman" w:cs="Times New Roman"/>
          <w:szCs w:val="24"/>
        </w:rPr>
        <w:t xml:space="preserve">ποφάσεις της πολιτικής ηγεσίας πάντοτε η έννοια του κόστους ως μόνο κριτήριο και ως μόνη προϋπόθεση. </w:t>
      </w:r>
    </w:p>
    <w:p w14:paraId="56157524"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της κυρίας Βουλευτού)</w:t>
      </w:r>
    </w:p>
    <w:p w14:paraId="56157525"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56157526"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Για παράδειγμα, θα πρέπει ν</w:t>
      </w:r>
      <w:r>
        <w:rPr>
          <w:rFonts w:eastAsia="Times New Roman" w:cs="Times New Roman"/>
          <w:szCs w:val="24"/>
        </w:rPr>
        <w:t xml:space="preserve">α δοθεί βαρύτητα στα οφέλη που μπορεί να έχει </w:t>
      </w:r>
      <w:proofErr w:type="spellStart"/>
      <w:r>
        <w:rPr>
          <w:rFonts w:eastAsia="Times New Roman" w:cs="Times New Roman"/>
          <w:szCs w:val="24"/>
        </w:rPr>
        <w:t>μεσομακροπρόθεσμα</w:t>
      </w:r>
      <w:proofErr w:type="spellEnd"/>
      <w:r>
        <w:rPr>
          <w:rFonts w:eastAsia="Times New Roman" w:cs="Times New Roman"/>
          <w:szCs w:val="24"/>
        </w:rPr>
        <w:t xml:space="preserve"> στη θεραπεία ένα καινοτόμο φάρμακο, έστω και εάν είναι κατά τι πιο ακριβό από κάποιο άλλο. </w:t>
      </w:r>
    </w:p>
    <w:p w14:paraId="56157527"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Τέλος, θα πρέπει να πω, κύριε Πρόεδρε, και με αυτό θα κλείσω, το νόημα και η φιλοσοφία της ερώτησής </w:t>
      </w:r>
      <w:r>
        <w:rPr>
          <w:rFonts w:eastAsia="Times New Roman" w:cs="Times New Roman"/>
          <w:szCs w:val="24"/>
        </w:rPr>
        <w:t>μου είναι εάν πετυχαίνουμε με τη νομοθετική ρύθμιση</w:t>
      </w:r>
      <w:r>
        <w:rPr>
          <w:rFonts w:eastAsia="Times New Roman" w:cs="Times New Roman"/>
          <w:szCs w:val="24"/>
        </w:rPr>
        <w:t>,</w:t>
      </w:r>
      <w:r>
        <w:rPr>
          <w:rFonts w:eastAsia="Times New Roman" w:cs="Times New Roman"/>
          <w:szCs w:val="24"/>
        </w:rPr>
        <w:t xml:space="preserve"> να έχουν πρόσβαση όλοι οι πολίτες και εάν με αυτόν τον τρόπο </w:t>
      </w:r>
      <w:r>
        <w:rPr>
          <w:rFonts w:eastAsia="Times New Roman" w:cs="Times New Roman"/>
          <w:szCs w:val="24"/>
        </w:rPr>
        <w:lastRenderedPageBreak/>
        <w:t xml:space="preserve">δείχνουμε σεβασμό στον ασθενή και στην αγωνία του είτε να γίνει καλά είτε να βελτιώσει την ποιότητα της ζωής του. </w:t>
      </w:r>
    </w:p>
    <w:p w14:paraId="56157528"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Το τελευταίο μου ερώτημα εί</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εάν τελικώς ξεκινήσατε ή προτίθεστε να ξεκινήσετε διαδικασία σχηματισμού δημιουργίας ελληνικού μηχανισμού αξιολόγησης τεχνολογιών υγείας και εάν ναι, σε πόσο χρόνο θεωρείτε ότι θα είναι αυτό εφικτό. </w:t>
      </w:r>
    </w:p>
    <w:p w14:paraId="56157529"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615752A"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ΠΡΟΕΔΡΕΥΩΝ (Σπυρίδων</w:t>
      </w:r>
      <w:r>
        <w:rPr>
          <w:rFonts w:eastAsia="Times New Roman" w:cs="Times New Roman"/>
          <w:b/>
          <w:szCs w:val="24"/>
        </w:rPr>
        <w:t xml:space="preserve"> Λυκούδης):</w:t>
      </w:r>
      <w:r>
        <w:rPr>
          <w:rFonts w:eastAsia="Times New Roman" w:cs="Times New Roman"/>
          <w:szCs w:val="24"/>
        </w:rPr>
        <w:t xml:space="preserve"> Ευχαριστώ, κυρία Παπακώστα. </w:t>
      </w:r>
    </w:p>
    <w:p w14:paraId="5615752B"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5615752C"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Στο τελευταίο θα απαντήσω, για να είναι απολύτως σαφές. Νομίζω ότι το απάντησα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Κάναμε τώρα το πρώτο βήμα στον</w:t>
      </w:r>
      <w:r>
        <w:rPr>
          <w:rFonts w:eastAsia="Times New Roman" w:cs="Times New Roman"/>
          <w:szCs w:val="24"/>
        </w:rPr>
        <w:t xml:space="preserve"> νόμο αυτό. Βάλαμε, δηλαδή, κριτήρια </w:t>
      </w:r>
      <w:r>
        <w:rPr>
          <w:rFonts w:eastAsia="Times New Roman" w:cs="Times New Roman"/>
          <w:szCs w:val="24"/>
          <w:lang w:val="en-US"/>
        </w:rPr>
        <w:t>HTA</w:t>
      </w:r>
      <w:r>
        <w:rPr>
          <w:rFonts w:eastAsia="Times New Roman" w:cs="Times New Roman"/>
          <w:szCs w:val="24"/>
        </w:rPr>
        <w:t>. Αυτό το οποίο συζητούμε αυτή την περίοδο -και μάλιστα έχουμε ζητήσει και τεχνική υποστήριξη από το</w:t>
      </w:r>
      <w:r>
        <w:rPr>
          <w:rFonts w:eastAsia="Times New Roman" w:cs="Times New Roman"/>
          <w:szCs w:val="24"/>
        </w:rPr>
        <w:t>ν</w:t>
      </w:r>
      <w:r>
        <w:rPr>
          <w:rFonts w:eastAsia="Times New Roman" w:cs="Times New Roman"/>
          <w:szCs w:val="24"/>
        </w:rPr>
        <w:t xml:space="preserve"> ΠΟΥ για να φτιάξουμε 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lang w:val="en-US"/>
        </w:rPr>
        <w:t>HTA</w:t>
      </w:r>
      <w:r>
        <w:rPr>
          <w:rFonts w:eastAsia="Times New Roman" w:cs="Times New Roman"/>
          <w:szCs w:val="24"/>
        </w:rPr>
        <w:t>- είναι το πρόδρομο σχήμα του φορέα που θα κάνει την αξιολόγηση της φαρμακευτ</w:t>
      </w:r>
      <w:r>
        <w:rPr>
          <w:rFonts w:eastAsia="Times New Roman" w:cs="Times New Roman"/>
          <w:szCs w:val="24"/>
        </w:rPr>
        <w:t>ικής καινοτομίας. Πιστεύω ότι μέσα στον Ιούνιο θα έχουμε έτοιμη τη ρύθμιση, για να μπορέσουμε να τη νομοθετήσουμε. Και έχουμε την υποχρέωση μέχρι το τέλος του χρόνου</w:t>
      </w:r>
      <w:r>
        <w:rPr>
          <w:rFonts w:eastAsia="Times New Roman" w:cs="Times New Roman"/>
          <w:szCs w:val="24"/>
        </w:rPr>
        <w:t>,</w:t>
      </w:r>
      <w:r>
        <w:rPr>
          <w:rFonts w:eastAsia="Times New Roman" w:cs="Times New Roman"/>
          <w:szCs w:val="24"/>
        </w:rPr>
        <w:t xml:space="preserve"> να έχουμε νομοθετήσει το πλήρες πλαίσιο </w:t>
      </w:r>
      <w:r>
        <w:rPr>
          <w:rFonts w:eastAsia="Times New Roman" w:cs="Times New Roman"/>
          <w:szCs w:val="24"/>
        </w:rPr>
        <w:lastRenderedPageBreak/>
        <w:t>που θα διέπει τη λειτουργία αυτού του φορέα, κατά</w:t>
      </w:r>
      <w:r>
        <w:rPr>
          <w:rFonts w:eastAsia="Times New Roman" w:cs="Times New Roman"/>
          <w:szCs w:val="24"/>
        </w:rPr>
        <w:t xml:space="preserve"> τα πρότυπα των ευρωπαϊκών οργανισμών αξιολόγησης τεχνολογίας υγείας. </w:t>
      </w:r>
    </w:p>
    <w:p w14:paraId="5615752D"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Άρα αυτό θα προχωρήσει ούτως ή άλλως και νομίζουμε ότι θα είναι μία σημαντική μεταρρυθμιστική παρέμβαση στον χώρο της φαρμακευτικής πολιτικής, που έχει τη λογική των διαθρωτικών μέτρων </w:t>
      </w:r>
      <w:r>
        <w:rPr>
          <w:rFonts w:eastAsia="Times New Roman" w:cs="Times New Roman"/>
          <w:szCs w:val="24"/>
        </w:rPr>
        <w:t xml:space="preserve">και όχι των οριζόντιων παρεμβάσεων. </w:t>
      </w:r>
    </w:p>
    <w:p w14:paraId="5615752E"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Το ζήτημα του κόστους της φαρμακευτικής περίθαλψης και του πώς αυτό μπορεί να συνδυαστεί με το δικαίωμα των πολιτών να έχουν πρόσβαση, ιδιαίτερα στα ακριβά φάρμακα, είναι ένα θέμα το οποίο δεν απασχολεί μόνο τη χώρα μας</w:t>
      </w:r>
      <w:r>
        <w:rPr>
          <w:rFonts w:eastAsia="Times New Roman" w:cs="Times New Roman"/>
          <w:szCs w:val="24"/>
        </w:rPr>
        <w:t xml:space="preserve"> αλλά όλον τον κόσμο. Απασχολεί την Ευρώπη και τις συνόδους των Υπουργών Υγείας, διότι αυτό το κόστος είναι αυξανόμενο. Κατά μέσο όρο θεωρείται ότι η φαρμακευτική καινοτομία αυξάνει περίπου 7,5-10% τον χρόνο τη δημόσια δαπάνη φαρμάκων σε όλο τον κόσμο και </w:t>
      </w:r>
      <w:r>
        <w:rPr>
          <w:rFonts w:eastAsia="Times New Roman" w:cs="Times New Roman"/>
          <w:szCs w:val="24"/>
        </w:rPr>
        <w:t xml:space="preserve">το σημερινό σύστημα έχει ομολογηθεί από όλους ότι είναι μη βιώσιμο. </w:t>
      </w:r>
    </w:p>
    <w:p w14:paraId="5615752F"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Για να αντιμετωπιστεί αυτό, χρειάζονται παρεμβάσεις σε τρία επίπεδα: Το ένα είναι να έχουμε αξιόπιστους μηχανισμούς ελέγχου όπως, για παράδειγμα, το </w:t>
      </w:r>
      <w:r>
        <w:rPr>
          <w:rFonts w:eastAsia="Times New Roman" w:cs="Times New Roman"/>
          <w:szCs w:val="24"/>
          <w:lang w:val="en-US"/>
        </w:rPr>
        <w:t>HTA</w:t>
      </w:r>
      <w:r>
        <w:rPr>
          <w:rFonts w:eastAsia="Times New Roman" w:cs="Times New Roman"/>
          <w:szCs w:val="24"/>
        </w:rPr>
        <w:t>. Το δεύτερο είναι να υπάρχουν αξιό</w:t>
      </w:r>
      <w:r>
        <w:rPr>
          <w:rFonts w:eastAsia="Times New Roman" w:cs="Times New Roman"/>
          <w:szCs w:val="24"/>
        </w:rPr>
        <w:t xml:space="preserve">πιστοι μηχανισμοί ελέγχου της </w:t>
      </w:r>
      <w:proofErr w:type="spellStart"/>
      <w:r>
        <w:rPr>
          <w:rFonts w:eastAsia="Times New Roman" w:cs="Times New Roman"/>
          <w:szCs w:val="24"/>
        </w:rPr>
        <w:t>συνταγογράφησης</w:t>
      </w:r>
      <w:proofErr w:type="spellEnd"/>
      <w:r>
        <w:rPr>
          <w:rFonts w:eastAsia="Times New Roman" w:cs="Times New Roman"/>
          <w:szCs w:val="24"/>
        </w:rPr>
        <w:t>, δηλαδή με θεραπευτικά πρωτόκολλα και άλλα τα οποία ξέρετε. Και γίνεται μία συστηματική προσπάθεια αυτή την περίοδο</w:t>
      </w:r>
      <w:r>
        <w:rPr>
          <w:rFonts w:eastAsia="Times New Roman" w:cs="Times New Roman"/>
          <w:szCs w:val="24"/>
        </w:rPr>
        <w:t>,</w:t>
      </w:r>
      <w:r>
        <w:rPr>
          <w:rFonts w:eastAsia="Times New Roman" w:cs="Times New Roman"/>
          <w:szCs w:val="24"/>
        </w:rPr>
        <w:t xml:space="preserve"> να ενσωματωθούν περισσότερα πρωτόκολλα και μάλιστα να είναι κλειδωμένα, </w:t>
      </w:r>
      <w:r>
        <w:rPr>
          <w:rFonts w:eastAsia="Times New Roman" w:cs="Times New Roman"/>
          <w:szCs w:val="24"/>
        </w:rPr>
        <w:lastRenderedPageBreak/>
        <w:t xml:space="preserve">όπως λέμε, δηλαδή να </w:t>
      </w:r>
      <w:r>
        <w:rPr>
          <w:rFonts w:eastAsia="Times New Roman" w:cs="Times New Roman"/>
          <w:szCs w:val="24"/>
        </w:rPr>
        <w:t xml:space="preserve">μην επιτρέπουν την παράκαμψή τους. Το τρίτο και το πιο σημαντικό είναι να υπάρχουν μηχανισμοί διαπραγμάτευσης προσιτών και βιώσιμων τιμών για τα συστήματα υγείας. </w:t>
      </w:r>
    </w:p>
    <w:p w14:paraId="56157530"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Εκεί γίνεται μία πολύ μεγάλη προσπάθεια. Έχουμε ενεργοποιήσει την </w:t>
      </w:r>
      <w:r>
        <w:rPr>
          <w:rFonts w:eastAsia="Times New Roman" w:cs="Times New Roman"/>
          <w:szCs w:val="24"/>
        </w:rPr>
        <w:t>ε</w:t>
      </w:r>
      <w:r>
        <w:rPr>
          <w:rFonts w:eastAsia="Times New Roman" w:cs="Times New Roman"/>
          <w:szCs w:val="24"/>
        </w:rPr>
        <w:t>πιτροπή Διαπραγμάτευσης τ</w:t>
      </w:r>
      <w:r>
        <w:rPr>
          <w:rFonts w:eastAsia="Times New Roman" w:cs="Times New Roman"/>
          <w:szCs w:val="24"/>
        </w:rPr>
        <w:t xml:space="preserve">ου ΕΟΠΥΥ, η οποία έχει μία θετική κατάληξη, που αυτές τις ημέρες θα εγκριθεί και από το Διοικητικό Συμβούλιο του ΕΟΠΥΥ για τα φάρμακα για την ηπατίτιδα </w:t>
      </w:r>
      <w:r>
        <w:rPr>
          <w:rFonts w:eastAsia="Times New Roman" w:cs="Times New Roman"/>
          <w:szCs w:val="24"/>
          <w:lang w:val="en-US"/>
        </w:rPr>
        <w:t>C</w:t>
      </w:r>
      <w:r>
        <w:rPr>
          <w:rFonts w:eastAsia="Times New Roman" w:cs="Times New Roman"/>
          <w:szCs w:val="24"/>
        </w:rPr>
        <w:t xml:space="preserve">. Νομίζω ότι όταν θα είμαστε έτοιμοι, θα ανακοινώσουμε τα αποτελέσματά της και θα είναι πολύ σημαντικό </w:t>
      </w:r>
      <w:r>
        <w:rPr>
          <w:rFonts w:eastAsia="Times New Roman" w:cs="Times New Roman"/>
          <w:szCs w:val="24"/>
        </w:rPr>
        <w:t xml:space="preserve">αυτό. Θωρακίσαμε θεσμικά και με τον προηγούμενο νόμο τη λειτουργία αυτής της </w:t>
      </w:r>
      <w:r>
        <w:rPr>
          <w:rFonts w:eastAsia="Times New Roman" w:cs="Times New Roman"/>
          <w:szCs w:val="24"/>
        </w:rPr>
        <w:t>ε</w:t>
      </w:r>
      <w:r>
        <w:rPr>
          <w:rFonts w:eastAsia="Times New Roman" w:cs="Times New Roman"/>
          <w:szCs w:val="24"/>
        </w:rPr>
        <w:t>πιτροπής.</w:t>
      </w:r>
    </w:p>
    <w:p w14:paraId="56157531"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Ξ</w:t>
      </w:r>
      <w:r>
        <w:rPr>
          <w:rFonts w:eastAsia="Times New Roman" w:cs="Times New Roman"/>
          <w:szCs w:val="24"/>
        </w:rPr>
        <w:t>έρετε πολύ καλά ότι έχουμε πάρει ως χώρα πρωτοβουλίες διακρατικής συνεργασίας, συντονισμού και σύμπραξης με άλλες χώρες ιδιαίτερα του ευρωπαϊκού Νότου. Πρόσφατα στη Μά</w:t>
      </w:r>
      <w:r>
        <w:rPr>
          <w:rFonts w:eastAsia="Times New Roman" w:cs="Times New Roman"/>
          <w:szCs w:val="24"/>
        </w:rPr>
        <w:t>λτα υπήρξε μία διακήρυξη έξι χωρών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ης Ελλάδας, της Κύπρου, της Ιταλίας, της Μάλτας, της Ισπανίας και της Πορτογαλίας. Σε αυτή τη συμφωνία προσέτρεξαν και άλλες τρεις χώρες της Ευρώπης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Ιρλανδία, η Ρουμανία και η Σλοβακία. </w:t>
      </w:r>
    </w:p>
    <w:p w14:paraId="56157532"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Με αυτόν τον τρόπο προσπαθούμ</w:t>
      </w:r>
      <w:r>
        <w:rPr>
          <w:rFonts w:eastAsia="Times New Roman" w:cs="Times New Roman"/>
          <w:szCs w:val="24"/>
        </w:rPr>
        <w:t xml:space="preserve">ε να ενισχύσουμε τη διαπραγματευτική ισχύ χωρών με μικρές αγορές απέναντι σε μεγάλες εταιρείες και να πετύχουμε με αυτόν τον τρόπο τιμές βιώσιμες για τα συστήματα υγείας, που να διασφαλίζουν αυτό που κι εσείς σωστά τονίσατε, το δικαίωμα των ασθενών </w:t>
      </w:r>
      <w:r>
        <w:rPr>
          <w:rFonts w:eastAsia="Times New Roman" w:cs="Times New Roman"/>
          <w:szCs w:val="24"/>
        </w:rPr>
        <w:lastRenderedPageBreak/>
        <w:t>να έχου</w:t>
      </w:r>
      <w:r>
        <w:rPr>
          <w:rFonts w:eastAsia="Times New Roman" w:cs="Times New Roman"/>
          <w:szCs w:val="24"/>
        </w:rPr>
        <w:t xml:space="preserve">ν πρόσβαση στη φαρμακευτική καινοτομία και στα νέα θεραπευτικά αποτελεσματικά φάρμακα, τα οποία κυκλοφορούν. </w:t>
      </w:r>
    </w:p>
    <w:p w14:paraId="56157533"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Όσον αφορά τα ορφανά φάρμακα, είναι ένα πολύ ειδικό θέμα. Εξαιρέθηκε, όπως είδατε, από το εξωτερικό φίλτρο. </w:t>
      </w:r>
    </w:p>
    <w:p w14:paraId="56157534" w14:textId="77777777" w:rsidR="00316CFD" w:rsidRDefault="009040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Μέχρι στιγμής ο ΙΦΕΤ κάνει μια πολύ μεγάλη προσπάθεια και στην πλειονότητα των περιπτώσεων καλύπτει τις ανάγκες. Δεν υπάρχει δυσκολία στην εισαγωγή και στην πρόσβαση ασθενών με χρόνιες παθήσεις στα φάρμακα τα οποία κυκλοφορούν και αποζημιώνονται σε άλλες χ</w:t>
      </w:r>
      <w:r>
        <w:rPr>
          <w:rFonts w:eastAsia="Times New Roman" w:cs="Times New Roman"/>
          <w:szCs w:val="24"/>
        </w:rPr>
        <w:t xml:space="preserve">ώρες της Ευρώπης. </w:t>
      </w:r>
    </w:p>
    <w:p w14:paraId="56157535" w14:textId="77777777" w:rsidR="00316CFD" w:rsidRDefault="009040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είμαστε από τις τελευταίες χώρες, κυρία Παπακώστα, που αποζημιώνουμε αυτά τα φάρμακα. Θα έλεγα ότι για τα δημοσιονομικά δεδομένα της Ελλάδας</w:t>
      </w:r>
      <w:r>
        <w:rPr>
          <w:rFonts w:eastAsia="Times New Roman" w:cs="Times New Roman"/>
          <w:szCs w:val="24"/>
        </w:rPr>
        <w:t>,</w:t>
      </w:r>
      <w:r>
        <w:rPr>
          <w:rFonts w:eastAsia="Times New Roman" w:cs="Times New Roman"/>
          <w:szCs w:val="24"/>
        </w:rPr>
        <w:t xml:space="preserve"> είμαστε μια χώρα η οποία δείχνει μια πολύ μεγάλη ευαισθησία και μια πολύ μεγάλη ετοιμότητα </w:t>
      </w:r>
      <w:r>
        <w:rPr>
          <w:rFonts w:eastAsia="Times New Roman" w:cs="Times New Roman"/>
          <w:szCs w:val="24"/>
        </w:rPr>
        <w:t xml:space="preserve">να καλύψει τις ανάγκες των πολιτών. Αυτό θα συνεχίσουμε να κάνουμε και το επόμενο διάστημα. </w:t>
      </w:r>
    </w:p>
    <w:p w14:paraId="56157536" w14:textId="77777777" w:rsidR="00316CFD" w:rsidRDefault="009040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Υπουργέ. </w:t>
      </w:r>
    </w:p>
    <w:p w14:paraId="56157537" w14:textId="77777777" w:rsidR="00316CFD" w:rsidRDefault="009040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Υπουργοί Οικονομικών, Εσωτερικών, Εθνικής Άμυνας, Παιδείας, Έρευνας </w:t>
      </w:r>
      <w:r>
        <w:rPr>
          <w:rFonts w:eastAsia="Times New Roman" w:cs="Times New Roman"/>
          <w:szCs w:val="24"/>
        </w:rPr>
        <w:t xml:space="preserve">και Θρησκευμάτων, Εργασίας, Κοινωνικής Ασφάλισης και Κοινωνικής Αλληλεγγύης, Δικαιοσύνης, Διαφάνειας και </w:t>
      </w:r>
      <w:r>
        <w:rPr>
          <w:rFonts w:eastAsia="Times New Roman" w:cs="Times New Roman"/>
          <w:szCs w:val="24"/>
        </w:rPr>
        <w:lastRenderedPageBreak/>
        <w:t>Ανθρωπίνων Δικαιωμάτων, Διοικητικής Ανασυγκρότησης, Ναυτιλίας και Νησιωτικής Πολιτικής, Αγροτικής Ανάπτυξης και Τροφίμων, ο Αναπληρωτής Υπουργός Εσωτερ</w:t>
      </w:r>
      <w:r>
        <w:rPr>
          <w:rFonts w:eastAsia="Times New Roman" w:cs="Times New Roman"/>
          <w:szCs w:val="24"/>
        </w:rPr>
        <w:t xml:space="preserve">ικών και η Υφυπουργός Οικονομικών κατέθεσαν στις 26-5-2017 σχέδιο νόμου με τίτλο: «Προσαρμογή της Ελληνικής Νομοθεσίας στις διατάξεις της Οδηγίας (ΕΕ) 2015/2376 και άλλες διατάξεις». </w:t>
      </w:r>
    </w:p>
    <w:p w14:paraId="56157538" w14:textId="77777777" w:rsidR="00316CFD" w:rsidRDefault="009040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ως άνω σχέδιο νόμου έχει χαρακτηρισθεί από την Κυβέρνηση ως επείγον. </w:t>
      </w:r>
      <w:r>
        <w:rPr>
          <w:rFonts w:eastAsia="Times New Roman" w:cs="Times New Roman"/>
          <w:szCs w:val="24"/>
        </w:rPr>
        <w:t xml:space="preserve">Παραπέμπεται στην αρμόδια Διαρκή Επιτροπή. </w:t>
      </w:r>
    </w:p>
    <w:p w14:paraId="56157539" w14:textId="77777777" w:rsidR="00316CFD" w:rsidRDefault="009040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Επίσης, οι Υπουργοί Αγροτικής Ανάπτυξης και Τροφίμων, Εξωτερικών, Οικονομικών και Δικαιοσύνης, Διαφάνειας και Ανθρωπίνων Δικαιωμάτων κατέθεσαν σήμερα, 29-5-2017, σχέδιο νόμου με τίτλο: «Κύρωση της τροποποιημένης </w:t>
      </w:r>
      <w:r>
        <w:rPr>
          <w:rFonts w:eastAsia="Times New Roman" w:cs="Times New Roman"/>
          <w:szCs w:val="24"/>
        </w:rPr>
        <w:t xml:space="preserve">Συμφωνίας για την ίδρυση της Γενικής Επιτροπής Αλιείας για τη Μεσόγειο», το οποίο επίσης παραπέμπεται στην αρμόδια Διαρκή Επιτροπή. </w:t>
      </w:r>
    </w:p>
    <w:p w14:paraId="5615753A" w14:textId="77777777" w:rsidR="00316CFD" w:rsidRDefault="009040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Επόμενη είναι η τρίτη με αριθμό 701/6-4-2017 επίκαιρη ερώτηση δε</w:t>
      </w:r>
      <w:r>
        <w:rPr>
          <w:rFonts w:eastAsia="Times New Roman" w:cs="Times New Roman"/>
          <w:szCs w:val="24"/>
        </w:rPr>
        <w:t>ύτε</w:t>
      </w:r>
      <w:r>
        <w:rPr>
          <w:rFonts w:eastAsia="Times New Roman" w:cs="Times New Roman"/>
          <w:szCs w:val="24"/>
        </w:rPr>
        <w:t>ρου κύκλου της Βουλευτού Β΄ Πειραι</w:t>
      </w:r>
      <w:r>
        <w:rPr>
          <w:rFonts w:eastAsia="Times New Roman" w:cs="Times New Roman"/>
          <w:szCs w:val="24"/>
        </w:rPr>
        <w:t>ώς</w:t>
      </w:r>
      <w:r>
        <w:rPr>
          <w:rFonts w:eastAsia="Times New Roman" w:cs="Times New Roman"/>
          <w:szCs w:val="24"/>
        </w:rPr>
        <w:t xml:space="preserve"> της Ένωσης Κεντρώων</w:t>
      </w:r>
      <w:r>
        <w:rPr>
          <w:rFonts w:eastAsia="Times New Roman" w:cs="Times New Roman"/>
          <w:szCs w:val="24"/>
        </w:rPr>
        <w:t xml:space="preserve"> κ. </w:t>
      </w:r>
      <w:r>
        <w:rPr>
          <w:rFonts w:eastAsia="Times New Roman" w:cs="Times New Roman"/>
          <w:bCs/>
          <w:szCs w:val="24"/>
        </w:rPr>
        <w:t xml:space="preserve">Θεοδώρας </w:t>
      </w:r>
      <w:proofErr w:type="spellStart"/>
      <w:r>
        <w:rPr>
          <w:rFonts w:eastAsia="Times New Roman" w:cs="Times New Roman"/>
          <w:bCs/>
          <w:szCs w:val="24"/>
        </w:rPr>
        <w:t>Μεγαλοοικονόμου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το κλείσιμο των τοπικών ιατρείων «Ευγένειας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Χαραυγής» Κερατσινίου από τη 2</w:t>
      </w:r>
      <w:r>
        <w:rPr>
          <w:rFonts w:eastAsia="Times New Roman" w:cs="Times New Roman"/>
          <w:szCs w:val="24"/>
          <w:vertAlign w:val="superscript"/>
        </w:rPr>
        <w:t>η</w:t>
      </w:r>
      <w:r>
        <w:rPr>
          <w:rFonts w:eastAsia="Times New Roman" w:cs="Times New Roman"/>
          <w:szCs w:val="24"/>
        </w:rPr>
        <w:t xml:space="preserve"> Υγειονομική Περιφέρεια Αττικής.</w:t>
      </w:r>
    </w:p>
    <w:p w14:paraId="5615753B" w14:textId="77777777" w:rsidR="00316CFD" w:rsidRDefault="00904015">
      <w:pPr>
        <w:tabs>
          <w:tab w:val="left" w:pos="2738"/>
          <w:tab w:val="center" w:pos="4753"/>
          <w:tab w:val="left" w:pos="5723"/>
        </w:tabs>
        <w:spacing w:after="0" w:line="600" w:lineRule="auto"/>
        <w:ind w:firstLine="720"/>
        <w:jc w:val="both"/>
        <w:rPr>
          <w:rFonts w:eastAsia="Times New Roman" w:cs="Times New Roman"/>
          <w:b/>
          <w:szCs w:val="24"/>
        </w:rPr>
      </w:pPr>
      <w:r>
        <w:rPr>
          <w:rFonts w:eastAsia="Times New Roman" w:cs="Times New Roman"/>
          <w:szCs w:val="24"/>
        </w:rPr>
        <w:t xml:space="preserve">Ορίστε, κυρία </w:t>
      </w:r>
      <w:proofErr w:type="spellStart"/>
      <w:r>
        <w:rPr>
          <w:rFonts w:eastAsia="Times New Roman" w:cs="Times New Roman"/>
          <w:szCs w:val="24"/>
        </w:rPr>
        <w:t>Μεγαλοοικονόμου</w:t>
      </w:r>
      <w:proofErr w:type="spellEnd"/>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δυο λεπτ</w:t>
      </w:r>
      <w:r>
        <w:rPr>
          <w:rFonts w:eastAsia="Times New Roman" w:cs="Times New Roman"/>
          <w:szCs w:val="24"/>
        </w:rPr>
        <w:t xml:space="preserve">ά. </w:t>
      </w:r>
    </w:p>
    <w:p w14:paraId="5615753C" w14:textId="77777777" w:rsidR="00316CFD" w:rsidRDefault="009040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ΘΕΟΔΩΡΑ ΜΕΓΑΛΟΟΙΚΟΝΟΜΟΥ: </w:t>
      </w:r>
      <w:r>
        <w:rPr>
          <w:rFonts w:eastAsia="Times New Roman" w:cs="Times New Roman"/>
          <w:szCs w:val="24"/>
        </w:rPr>
        <w:t xml:space="preserve">Ευχαριστώ, κύριε Πρόεδρε. </w:t>
      </w:r>
    </w:p>
    <w:p w14:paraId="5615753D" w14:textId="77777777" w:rsidR="00316CFD" w:rsidRDefault="009040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Κύριε Υπουργέ, για μια ακόμη φορά βλέπω ότι η επίκαιρη ερώτηση που είχα καταθέσει στις 6 Απριλίου</w:t>
      </w:r>
      <w:r>
        <w:rPr>
          <w:rFonts w:eastAsia="Times New Roman" w:cs="Times New Roman"/>
          <w:szCs w:val="24"/>
        </w:rPr>
        <w:t>,</w:t>
      </w:r>
      <w:r>
        <w:rPr>
          <w:rFonts w:eastAsia="Times New Roman" w:cs="Times New Roman"/>
          <w:szCs w:val="24"/>
        </w:rPr>
        <w:t xml:space="preserve"> απαντάται σχεδόν δυο μήνες μετά. Κοντεύει να μην είναι επίκαιρη. </w:t>
      </w:r>
    </w:p>
    <w:p w14:paraId="5615753E" w14:textId="77777777" w:rsidR="00316CFD" w:rsidRDefault="009040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ας προχωρήσουμε παρακάτω. Αυτό</w:t>
      </w:r>
      <w:r>
        <w:rPr>
          <w:rFonts w:eastAsia="Times New Roman" w:cs="Times New Roman"/>
          <w:szCs w:val="24"/>
        </w:rPr>
        <w:t xml:space="preserve"> έχει συμβεί και σε άλλες ερωτήσεις μου. </w:t>
      </w:r>
    </w:p>
    <w:p w14:paraId="5615753F" w14:textId="77777777" w:rsidR="00316CFD" w:rsidRDefault="009040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Θέλω να αναφερθώ στο κλείσιμο των ιατρείων που έκανε χωρίς καμμιά προειδοποίηση η 2</w:t>
      </w:r>
      <w:r>
        <w:rPr>
          <w:rFonts w:eastAsia="Times New Roman" w:cs="Times New Roman"/>
          <w:szCs w:val="24"/>
          <w:vertAlign w:val="superscript"/>
        </w:rPr>
        <w:t>η</w:t>
      </w:r>
      <w:r>
        <w:rPr>
          <w:rFonts w:eastAsia="Times New Roman" w:cs="Times New Roman"/>
          <w:szCs w:val="24"/>
        </w:rPr>
        <w:t xml:space="preserve"> ΥΠΕ, η οποία ανήκει και στην περιφέρειά μου. Χωρίς να έχει ειδοποιηθεί κανείς, ξαφνικά στις 3 Απριλίου γίνεται το κλείσιμο, ενώ α</w:t>
      </w:r>
      <w:r>
        <w:rPr>
          <w:rFonts w:eastAsia="Times New Roman" w:cs="Times New Roman"/>
          <w:szCs w:val="24"/>
        </w:rPr>
        <w:t>υτά τα ιατρεία, τα τοπικά ιατρεία «</w:t>
      </w:r>
      <w:r>
        <w:rPr>
          <w:rFonts w:eastAsia="Times New Roman" w:cs="Times New Roman"/>
          <w:szCs w:val="24"/>
        </w:rPr>
        <w:t>Ευγένε</w:t>
      </w:r>
      <w:r>
        <w:rPr>
          <w:rFonts w:eastAsia="Times New Roman" w:cs="Times New Roman"/>
          <w:szCs w:val="24"/>
        </w:rPr>
        <w:t>ι</w:t>
      </w:r>
      <w:r>
        <w:rPr>
          <w:rFonts w:eastAsia="Times New Roman" w:cs="Times New Roman"/>
          <w:szCs w:val="24"/>
        </w:rPr>
        <w:t xml:space="preserve">ας </w:t>
      </w:r>
      <w:r>
        <w:rPr>
          <w:rFonts w:eastAsia="Times New Roman" w:cs="Times New Roman"/>
          <w:szCs w:val="24"/>
        </w:rPr>
        <w:t>-</w:t>
      </w:r>
      <w:r>
        <w:rPr>
          <w:rFonts w:eastAsia="Times New Roman" w:cs="Times New Roman"/>
          <w:szCs w:val="24"/>
        </w:rPr>
        <w:t xml:space="preserve"> </w:t>
      </w:r>
      <w:r>
        <w:rPr>
          <w:rFonts w:eastAsia="Times New Roman" w:cs="Times New Roman"/>
          <w:szCs w:val="24"/>
        </w:rPr>
        <w:t>Χαραυγής» Κερατσινίου, εξυπηρετούσαν για εξήντα χρόνια τους πολίτες. Ήταν πολύ γνωστά ιατρεία. Πήγαιναν καθημερινά για τις ασθένειές τους, για τα προβλήματά τους οι πολίτες. Και ξαφνικά η 2</w:t>
      </w:r>
      <w:r>
        <w:rPr>
          <w:rFonts w:eastAsia="Times New Roman" w:cs="Times New Roman"/>
          <w:szCs w:val="24"/>
          <w:vertAlign w:val="superscript"/>
        </w:rPr>
        <w:t>η</w:t>
      </w:r>
      <w:r>
        <w:rPr>
          <w:rFonts w:eastAsia="Times New Roman" w:cs="Times New Roman"/>
          <w:szCs w:val="24"/>
        </w:rPr>
        <w:t xml:space="preserve"> ΥΠΕ, όπως είπα, έκλεισε τα ιατρεία της </w:t>
      </w:r>
      <w:r>
        <w:rPr>
          <w:rFonts w:eastAsia="Times New Roman" w:cs="Times New Roman"/>
          <w:szCs w:val="24"/>
        </w:rPr>
        <w:t>«</w:t>
      </w:r>
      <w:r>
        <w:rPr>
          <w:rFonts w:eastAsia="Times New Roman" w:cs="Times New Roman"/>
          <w:szCs w:val="24"/>
        </w:rPr>
        <w:t>Χαραυγής</w:t>
      </w:r>
      <w:r>
        <w:rPr>
          <w:rFonts w:eastAsia="Times New Roman" w:cs="Times New Roman"/>
          <w:szCs w:val="24"/>
        </w:rPr>
        <w:t>»</w:t>
      </w:r>
      <w:r>
        <w:rPr>
          <w:rFonts w:eastAsia="Times New Roman" w:cs="Times New Roman"/>
          <w:szCs w:val="24"/>
        </w:rPr>
        <w:t xml:space="preserve"> στις 3 Απριλίου. Όμως, ξέρουν ότι είναι μια κατ’ εξοχήν εργατική περιοχή. Οι άνθρωποι βιώνουν την πιο δύσκολη κατάσταση, δεν μπορούν και τους λέτε να πάνε σε μια πιο απομακρυσμένη περιοχή, στην οποία είναι</w:t>
      </w:r>
      <w:r>
        <w:rPr>
          <w:rFonts w:eastAsia="Times New Roman" w:cs="Times New Roman"/>
          <w:szCs w:val="24"/>
        </w:rPr>
        <w:t xml:space="preserve"> πιο δύσκολη η πρόσβαση. </w:t>
      </w:r>
    </w:p>
    <w:p w14:paraId="56157540" w14:textId="77777777" w:rsidR="00316CFD" w:rsidRDefault="009040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Σας ερωτώ, κύριε Υπουργέ, τι προτίθεστε να κάνετε; Δηλαδή, ποιος έλαβε έτσι ξαφνικά την απόφαση να κλείσουν τα ιατρεία; Τι προτίθεστε να κάνετε; Υπάρχει περίπτωση να το επανεξετάσετε, ώστε να ανοίξουν ξανά; Δεσμευτήκατε ότι θα κάν</w:t>
      </w:r>
      <w:r>
        <w:rPr>
          <w:rFonts w:eastAsia="Times New Roman" w:cs="Times New Roman"/>
          <w:szCs w:val="24"/>
        </w:rPr>
        <w:t xml:space="preserve">ετε ιατρεία στα οποία θα μεταστεγαστούν. Γιατί, όμως, η </w:t>
      </w:r>
      <w:r>
        <w:rPr>
          <w:rFonts w:eastAsia="Times New Roman" w:cs="Times New Roman"/>
          <w:szCs w:val="24"/>
        </w:rPr>
        <w:lastRenderedPageBreak/>
        <w:t>βιασύνη να κλείσουν τα ιατρεία πριν να γίνει η μεταστέγαση, οπότε να εξυπηρετείται ο κόσμος; Βλέπω ότι έχετε μεγάλη σπουδή να το κάνετε, αλλά μπορείτε να μας εξηγήσετε τι σκοπεύετε να κάνετε; Πώς θα ε</w:t>
      </w:r>
      <w:r>
        <w:rPr>
          <w:rFonts w:eastAsia="Times New Roman" w:cs="Times New Roman"/>
          <w:szCs w:val="24"/>
        </w:rPr>
        <w:t xml:space="preserve">ξυπηρετηθούν αυτοί οι άνθρωποι; </w:t>
      </w:r>
    </w:p>
    <w:p w14:paraId="56157541" w14:textId="77777777" w:rsidR="00316CFD" w:rsidRDefault="009040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6157542" w14:textId="77777777" w:rsidR="00316CFD" w:rsidRDefault="009040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κυρία συνάδελφε. </w:t>
      </w:r>
    </w:p>
    <w:p w14:paraId="56157543" w14:textId="77777777" w:rsidR="00316CFD" w:rsidRDefault="009040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56157544" w14:textId="77777777" w:rsidR="00316CFD" w:rsidRDefault="009040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Κυρία </w:t>
      </w:r>
      <w:proofErr w:type="spellStart"/>
      <w:r>
        <w:rPr>
          <w:rFonts w:eastAsia="Times New Roman" w:cs="Times New Roman"/>
          <w:szCs w:val="24"/>
        </w:rPr>
        <w:t>Μεγαλοοικονόμου</w:t>
      </w:r>
      <w:proofErr w:type="spellEnd"/>
      <w:r>
        <w:rPr>
          <w:rFonts w:eastAsia="Times New Roman" w:cs="Times New Roman"/>
          <w:szCs w:val="24"/>
        </w:rPr>
        <w:t>, να σας πω κατ’ αρχάς, ότι η εικόνα που παρουσιάζετε δε</w:t>
      </w:r>
      <w:r>
        <w:rPr>
          <w:rFonts w:eastAsia="Times New Roman" w:cs="Times New Roman"/>
          <w:szCs w:val="24"/>
        </w:rPr>
        <w:t>ν είναι ακριβής. Δεν έχει κλείσει το τοπικό ιατρείο Χαραυγής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Ευγένειας. Δεν έχει κλείσει. Η αλήθεια είναι, όμως, ότι είναι ένα τοπικό ιατρείο πολύ </w:t>
      </w:r>
      <w:proofErr w:type="spellStart"/>
      <w:r>
        <w:rPr>
          <w:rFonts w:eastAsia="Times New Roman" w:cs="Times New Roman"/>
          <w:szCs w:val="24"/>
        </w:rPr>
        <w:t>υποστελεχωμένο</w:t>
      </w:r>
      <w:proofErr w:type="spellEnd"/>
      <w:r>
        <w:rPr>
          <w:rFonts w:eastAsia="Times New Roman" w:cs="Times New Roman"/>
          <w:szCs w:val="24"/>
        </w:rPr>
        <w:t xml:space="preserve">. Έχει μόνο έναν γενικό ιατρό, έναν οδοντίατρο και μια νοσηλεύτρια. </w:t>
      </w:r>
    </w:p>
    <w:p w14:paraId="56157545" w14:textId="77777777" w:rsidR="00316CFD" w:rsidRDefault="009040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ιδέα, λοιπόν, που έχει</w:t>
      </w:r>
      <w:r>
        <w:rPr>
          <w:rFonts w:eastAsia="Times New Roman" w:cs="Times New Roman"/>
          <w:szCs w:val="24"/>
        </w:rPr>
        <w:t xml:space="preserve"> η 2</w:t>
      </w:r>
      <w:r>
        <w:rPr>
          <w:rFonts w:eastAsia="Times New Roman" w:cs="Times New Roman"/>
          <w:szCs w:val="24"/>
          <w:vertAlign w:val="superscript"/>
        </w:rPr>
        <w:t>η</w:t>
      </w:r>
      <w:r>
        <w:rPr>
          <w:rFonts w:eastAsia="Times New Roman" w:cs="Times New Roman"/>
          <w:szCs w:val="24"/>
        </w:rPr>
        <w:t xml:space="preserve"> ΥΠΕ και το Υπουργείο -προφανώς, συμφωνεί- είναι αυτό το τοπικό ιατρείο να μετεξελιχθεί στο πλαίσιο του νέου μοντέλου πρωτοβάθμιας φροντίδας που θα αναπτύξουμε σε Τοπική Μονάδα Υγείας, σε ΤΟΜΥ και να έχει τη στελέχωση που προβλέπεται από αυτές τις δομ</w:t>
      </w:r>
      <w:r>
        <w:rPr>
          <w:rFonts w:eastAsia="Times New Roman" w:cs="Times New Roman"/>
          <w:szCs w:val="24"/>
        </w:rPr>
        <w:t xml:space="preserve">ές, δηλαδή να έχει τέσσερις οικογενειακούς γιατρούς, έναν οικογενειακό παιδίατρο, δυο νοσηλευτές, δυο επισκέπτες υγείας, έναν κοινωνικό λειτουργό και –νομίζω- έναν διοικητικό υπάλληλο, δηλαδή συνολικά δώδεκα άτομα. </w:t>
      </w:r>
    </w:p>
    <w:p w14:paraId="56157546"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lastRenderedPageBreak/>
        <w:t>Άρα αυτό θα γίνει μέσα στο δεύτερο εξάμη</w:t>
      </w:r>
      <w:r>
        <w:rPr>
          <w:rFonts w:eastAsia="Times New Roman" w:cs="Times New Roman"/>
          <w:szCs w:val="24"/>
        </w:rPr>
        <w:t>νο του 2017. Θα γίνει πρόσκληση, γιατί είναι ένα πρόγραμμα χρηματοδοτούμενο από το ΕΣΠΑ, πολύ σύντομα μέσα στον Ιούνιο, θα καλυφθούν αυτές οι θέσεις και στην ουσία, μέσα στο 2017, θα έχουμε μία σημαντική αναβάθμιση της φροντίδας η οποία παρέχεται στη συγκε</w:t>
      </w:r>
      <w:r>
        <w:rPr>
          <w:rFonts w:eastAsia="Times New Roman" w:cs="Times New Roman"/>
          <w:szCs w:val="24"/>
        </w:rPr>
        <w:t xml:space="preserve">κριμένη περιοχή. </w:t>
      </w:r>
    </w:p>
    <w:p w14:paraId="56157547"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Συνολικά ο Δήμος Κερατσινίου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Δραπετσώνας προβλέπεται να αποκτήσει έξι τέτοιες δομές, που θα προσθέσουν πάνω από εξήντα με εβδομήντα άτομα προσωπικό, που θα δουλεύει για την πρωτοβάθμια φροντίδα, πέραν του Κέντρου Υγείας Δραπετσώνας, το οποίο είναι ένα πάρα πολύ καλά οργανωμένο και στε</w:t>
      </w:r>
      <w:r>
        <w:rPr>
          <w:rFonts w:eastAsia="Times New Roman" w:cs="Times New Roman"/>
          <w:szCs w:val="24"/>
        </w:rPr>
        <w:t xml:space="preserve">λεχωμένο κέντρο υγείας. </w:t>
      </w:r>
    </w:p>
    <w:p w14:paraId="56157548"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Η ιδέα που υπήρχε, λοιπόν, ήταν μέχρι να ενισχύσει η συγκεκριμένη τοπική μονάδα της </w:t>
      </w:r>
      <w:r>
        <w:rPr>
          <w:rFonts w:eastAsia="Times New Roman" w:cs="Times New Roman"/>
          <w:szCs w:val="24"/>
        </w:rPr>
        <w:t>«</w:t>
      </w:r>
      <w:r>
        <w:rPr>
          <w:rFonts w:eastAsia="Times New Roman" w:cs="Times New Roman"/>
          <w:szCs w:val="24"/>
        </w:rPr>
        <w:t>Ευγ</w:t>
      </w:r>
      <w:r>
        <w:rPr>
          <w:rFonts w:eastAsia="Times New Roman" w:cs="Times New Roman"/>
          <w:szCs w:val="24"/>
        </w:rPr>
        <w:t>έ</w:t>
      </w:r>
      <w:r>
        <w:rPr>
          <w:rFonts w:eastAsia="Times New Roman" w:cs="Times New Roman"/>
          <w:szCs w:val="24"/>
        </w:rPr>
        <w:t>νε</w:t>
      </w:r>
      <w:r>
        <w:rPr>
          <w:rFonts w:eastAsia="Times New Roman" w:cs="Times New Roman"/>
          <w:szCs w:val="24"/>
        </w:rPr>
        <w:t>ι</w:t>
      </w:r>
      <w:r>
        <w:rPr>
          <w:rFonts w:eastAsia="Times New Roman" w:cs="Times New Roman"/>
          <w:szCs w:val="24"/>
        </w:rPr>
        <w:t>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Χαραυγής</w:t>
      </w:r>
      <w:r>
        <w:rPr>
          <w:rFonts w:eastAsia="Times New Roman" w:cs="Times New Roman"/>
          <w:szCs w:val="24"/>
        </w:rPr>
        <w:t>»</w:t>
      </w:r>
      <w:r>
        <w:rPr>
          <w:rFonts w:eastAsia="Times New Roman" w:cs="Times New Roman"/>
          <w:szCs w:val="24"/>
        </w:rPr>
        <w:t xml:space="preserve"> τη λειτουργία αυτού του καλά οργανωμένου κέντρου υγείας, το οποίο έχει και εργαστήρια, έχει και ακτινολογικό και μικροβιολογ</w:t>
      </w:r>
      <w:r>
        <w:rPr>
          <w:rFonts w:eastAsia="Times New Roman" w:cs="Times New Roman"/>
          <w:szCs w:val="24"/>
        </w:rPr>
        <w:t>ικό και πάρα πολλές άλλες ειδικότητες, να κρατήσουμε το οδοντιατρείο, ακόμα και στο πλαίσιο της λειτουργίας της τοπικής μονάδας υγείας, της ΤΟΜΥ, όπως είπα και πριν, που δεν προβλέπεται να έχει οδοντιατρείο.</w:t>
      </w:r>
    </w:p>
    <w:p w14:paraId="56157549"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Δεν θέλουμε, όμως, να ταλαιπωρούμε τον κόσμο. Κα</w:t>
      </w:r>
      <w:r>
        <w:rPr>
          <w:rFonts w:eastAsia="Times New Roman" w:cs="Times New Roman"/>
          <w:szCs w:val="24"/>
        </w:rPr>
        <w:t xml:space="preserve">λό είναι, αφού υπάρχει ήδη σε λειτουργία το οδοντιατρείο και υπάρχει οδοντίατρος, να παραμείνει εκεί και να προσφέρει τις υπηρεσίας. </w:t>
      </w:r>
    </w:p>
    <w:p w14:paraId="5615754A"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lastRenderedPageBreak/>
        <w:t>Νομίζουμε ότι ο συνδυασμός αυτός των έξι νέων δομών που θα αναπτυχθούν στον δήμο και της αναβάθμισης και καλής λειτουργίας</w:t>
      </w:r>
      <w:r>
        <w:rPr>
          <w:rFonts w:eastAsia="Times New Roman" w:cs="Times New Roman"/>
          <w:szCs w:val="24"/>
        </w:rPr>
        <w:t xml:space="preserve"> του Κέντρου Υγείας Δραπετσώνας διασφαλίζει μια επαρκέστατη φροντίδα σε ένα πεδίο, όπως είναι η πρωτοβάθμια φροντίδα υγείας, που επιτρέψτε μου να πω ότι είχε αποδιοργανωθεί τελείως μετά τον </w:t>
      </w:r>
      <w:r>
        <w:rPr>
          <w:rFonts w:eastAsia="Times New Roman" w:cs="Times New Roman"/>
          <w:szCs w:val="24"/>
        </w:rPr>
        <w:t>ν.</w:t>
      </w:r>
      <w:r>
        <w:rPr>
          <w:rFonts w:eastAsia="Times New Roman" w:cs="Times New Roman"/>
          <w:szCs w:val="24"/>
        </w:rPr>
        <w:t>4238/2014, τη μαζική έξοδο τριών χιλιάδων ειδικευμένων γιατρών α</w:t>
      </w:r>
      <w:r>
        <w:rPr>
          <w:rFonts w:eastAsia="Times New Roman" w:cs="Times New Roman"/>
          <w:szCs w:val="24"/>
        </w:rPr>
        <w:t>πό το σύστημα και την πλήρη εγκατάλειψη που υπήρξε τα προηγούμενα χρόνια.</w:t>
      </w:r>
    </w:p>
    <w:p w14:paraId="5615754B"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Κάνουμε μια προσπάθεια αναβάθμισης της λειτουργίας αυτών των δομών και ανάπτυξης νέων, πιο αποκεντρωμένων που θα έχουν μια λογική εξωστρέφειας, οικογενειακής φροντίδας και κυρίως προ</w:t>
      </w:r>
      <w:r>
        <w:rPr>
          <w:rFonts w:eastAsia="Times New Roman" w:cs="Times New Roman"/>
          <w:szCs w:val="24"/>
        </w:rPr>
        <w:t>ληπτικής παρέμβασης στην κοινότητα.</w:t>
      </w:r>
    </w:p>
    <w:p w14:paraId="5615754C"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5615754D"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Μεγαλοοικονόμου</w:t>
      </w:r>
      <w:proofErr w:type="spellEnd"/>
      <w:r>
        <w:rPr>
          <w:rFonts w:eastAsia="Times New Roman" w:cs="Times New Roman"/>
          <w:szCs w:val="24"/>
        </w:rPr>
        <w:t>, έχετε τον λόγο για τη δευτερολογία σας.</w:t>
      </w:r>
    </w:p>
    <w:p w14:paraId="5615754E"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Κύριε Υπουργέ, είπατε ότι δεν έκλεισαν τα τοπικά ιατρεία.</w:t>
      </w:r>
    </w:p>
    <w:p w14:paraId="5615754F"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Εγώ έχω μία επιστολή που έχει κοινοποιηθεί και στην 2η ΥΠΕ, στους Βουλευτές της Β΄ </w:t>
      </w:r>
      <w:r>
        <w:rPr>
          <w:rFonts w:eastAsia="Times New Roman" w:cs="Times New Roman"/>
          <w:szCs w:val="24"/>
        </w:rPr>
        <w:t>Πειραιώς</w:t>
      </w:r>
      <w:r>
        <w:rPr>
          <w:rFonts w:eastAsia="Times New Roman" w:cs="Times New Roman"/>
          <w:szCs w:val="24"/>
        </w:rPr>
        <w:t xml:space="preserve">, στο Υπουργείο Υγείας και στον </w:t>
      </w:r>
      <w:proofErr w:type="spellStart"/>
      <w:r>
        <w:rPr>
          <w:rFonts w:eastAsia="Times New Roman" w:cs="Times New Roman"/>
          <w:szCs w:val="24"/>
        </w:rPr>
        <w:t>α</w:t>
      </w:r>
      <w:r>
        <w:rPr>
          <w:rFonts w:eastAsia="Times New Roman" w:cs="Times New Roman"/>
          <w:szCs w:val="24"/>
        </w:rPr>
        <w:t>ντιπεριφερειάρχη</w:t>
      </w:r>
      <w:proofErr w:type="spellEnd"/>
      <w:r>
        <w:rPr>
          <w:rFonts w:eastAsia="Times New Roman" w:cs="Times New Roman"/>
          <w:szCs w:val="24"/>
        </w:rPr>
        <w:t xml:space="preserve"> Πειραιώς</w:t>
      </w:r>
      <w:r>
        <w:rPr>
          <w:rFonts w:eastAsia="Times New Roman" w:cs="Times New Roman"/>
          <w:szCs w:val="24"/>
        </w:rPr>
        <w:t xml:space="preserve"> από τον σύλλογο «Η Πρόοδος». Θα την καταθέσω για να </w:t>
      </w:r>
      <w:r>
        <w:rPr>
          <w:rFonts w:eastAsia="Times New Roman" w:cs="Times New Roman"/>
          <w:szCs w:val="24"/>
        </w:rPr>
        <w:lastRenderedPageBreak/>
        <w:t>την δείτε. Τιτλοφορείται «καταγγελία – διαμαρτυρία» κα</w:t>
      </w:r>
      <w:r>
        <w:rPr>
          <w:rFonts w:eastAsia="Times New Roman" w:cs="Times New Roman"/>
          <w:szCs w:val="24"/>
        </w:rPr>
        <w:t>ι αναφέρεται στο κλείσιμο των τοπικών ιατρείων τη Δευτέρα 3 Απριλίου 2017.</w:t>
      </w:r>
    </w:p>
    <w:p w14:paraId="56157550"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w:t>
      </w:r>
      <w:r>
        <w:rPr>
          <w:rFonts w:eastAsia="Times New Roman" w:cs="Times New Roman"/>
          <w:szCs w:val="24"/>
        </w:rPr>
        <w:t>ογραφίας και Πρακτικών της Βουλής)</w:t>
      </w:r>
    </w:p>
    <w:p w14:paraId="56157551"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Δεν έχει κλείσει. Αυτοί οι τρεις άνθρωποι, οι λίγοι άνθρωποι </w:t>
      </w:r>
      <w:r>
        <w:rPr>
          <w:rFonts w:eastAsia="Times New Roman" w:cs="Times New Roman"/>
          <w:szCs w:val="24"/>
        </w:rPr>
        <w:t xml:space="preserve">συνεχίζουν </w:t>
      </w:r>
      <w:r>
        <w:rPr>
          <w:rFonts w:eastAsia="Times New Roman" w:cs="Times New Roman"/>
          <w:szCs w:val="24"/>
        </w:rPr>
        <w:t xml:space="preserve">να εργάζονται εκεί. </w:t>
      </w:r>
    </w:p>
    <w:p w14:paraId="56157552"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Εδώ υπογράφουν οι σύλλογοι της περιοχής.</w:t>
      </w:r>
    </w:p>
    <w:p w14:paraId="56157553"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ΑΝΔΡΕΑΣ ΞΑΝΘΟΣ (Υπουργός Υγε</w:t>
      </w:r>
      <w:r>
        <w:rPr>
          <w:rFonts w:eastAsia="Times New Roman" w:cs="Times New Roman"/>
          <w:b/>
          <w:szCs w:val="24"/>
        </w:rPr>
        <w:t xml:space="preserve">ίας): </w:t>
      </w:r>
      <w:r>
        <w:rPr>
          <w:rFonts w:eastAsia="Times New Roman" w:cs="Times New Roman"/>
          <w:szCs w:val="24"/>
        </w:rPr>
        <w:t>Απλώς είναι</w:t>
      </w:r>
      <w:r>
        <w:rPr>
          <w:rFonts w:eastAsia="Times New Roman" w:cs="Times New Roman"/>
          <w:b/>
          <w:szCs w:val="24"/>
        </w:rPr>
        <w:t xml:space="preserve"> </w:t>
      </w:r>
      <w:r>
        <w:rPr>
          <w:rFonts w:eastAsia="Times New Roman" w:cs="Times New Roman"/>
          <w:szCs w:val="24"/>
        </w:rPr>
        <w:t>ανεπαρκής η στελέχωση…</w:t>
      </w:r>
    </w:p>
    <w:p w14:paraId="56157554"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Ωραία. Οι σύλλογοι της περιοχής…</w:t>
      </w:r>
    </w:p>
    <w:p w14:paraId="56157555"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επειδή δεν γράφονται αυτά στα Πρακτικά, δεν έχει νόημα. Μην απαντάτε.</w:t>
      </w:r>
    </w:p>
    <w:p w14:paraId="56157556"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Η Ευγένεια</w:t>
      </w:r>
      <w:r>
        <w:rPr>
          <w:rFonts w:eastAsia="Times New Roman" w:cs="Times New Roman"/>
          <w:szCs w:val="24"/>
        </w:rPr>
        <w:t>,</w:t>
      </w:r>
      <w:r>
        <w:rPr>
          <w:rFonts w:eastAsia="Times New Roman" w:cs="Times New Roman"/>
          <w:szCs w:val="24"/>
        </w:rPr>
        <w:t xml:space="preserve"> όμω</w:t>
      </w:r>
      <w:r>
        <w:rPr>
          <w:rFonts w:eastAsia="Times New Roman" w:cs="Times New Roman"/>
          <w:szCs w:val="24"/>
        </w:rPr>
        <w:t>ς, και η Χαραυγή απέχει πάρα πολύ από το σημείο που τους στέλνετε τώρα. Άρα γιατί αυτή η σπουδή να κλείσει προτού στελεχωθεί το άλλο κέντρο;</w:t>
      </w:r>
    </w:p>
    <w:p w14:paraId="56157557"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lastRenderedPageBreak/>
        <w:t>Λέτε ότι θα μεταφερθούν. Είναι, όμως, πάρα πολύ μακριά να πηγαίνουν. Ουσιαστικά αυτό λειτουργούσε εξήντα χρόνια. Εξ</w:t>
      </w:r>
      <w:r>
        <w:rPr>
          <w:rFonts w:eastAsia="Times New Roman" w:cs="Times New Roman"/>
          <w:szCs w:val="24"/>
        </w:rPr>
        <w:t>υπηρετούσε. Γιατί δεν στελεχώνετε το ήδη υπάρχον με γιατρούς που έλειπαν, μέχρι να ετοιμαστεί το άλλο; Τώρα τους αφήνετε έκθετους. Λέτε ότι θα μείνει μόνον ο οδοντίατρος. Γιατί, όμως, δεν στέλνατε στο ήδη υπάρχον μέχρι να γίνει η στελέχωση που αναφέρατε το</w:t>
      </w:r>
      <w:r>
        <w:rPr>
          <w:rFonts w:eastAsia="Times New Roman" w:cs="Times New Roman"/>
          <w:szCs w:val="24"/>
        </w:rPr>
        <w:t>ν Ιούνιο. Εκκρεμεί ήδη από τον Απρίλιο και φτάνουμε στον Ιούνιο, αλλά δεν βλέπω ακόμα να έχει γίνει τίποτα τόσο αισιόδοξο και σημαντικό που να τους εξυπηρετεί.</w:t>
      </w:r>
    </w:p>
    <w:p w14:paraId="56157558"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Είναι μια περιοχή που είναι υποβαθμισμένη και σας τονίζω ότι έχει προβλήματα οικονομικά. Έχω μιλ</w:t>
      </w:r>
      <w:r>
        <w:rPr>
          <w:rFonts w:eastAsia="Times New Roman" w:cs="Times New Roman"/>
          <w:szCs w:val="24"/>
        </w:rPr>
        <w:t xml:space="preserve">ήσει και με τους ιθύνοντες της περιοχής, με τους δημάρχους, με τους κατοίκους και λένε ότι έχουν πρόβλημα. Δεν νομίζω να λένε ψέματα ότι δεν εξυπηρετούνται, τη στιγμή που επί εξήντα χρόνια εξυπηρετούνταν. Ας στελεχώνατε το ήδη υπάρχον με μερικούς γιατρούς </w:t>
      </w:r>
      <w:r>
        <w:rPr>
          <w:rFonts w:eastAsia="Times New Roman" w:cs="Times New Roman"/>
          <w:szCs w:val="24"/>
        </w:rPr>
        <w:t xml:space="preserve">–παθολόγους κ.λπ., ό,τι λέτε- μέχρι να ετοιμαστεί το άλλο που θα τους εξυπηρετεί. Τώρα τους έχετε αφήσει εκτεθειμένους. </w:t>
      </w:r>
    </w:p>
    <w:p w14:paraId="56157559"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που σας το λέω, αλλά αυτά τα παράπονα μου έχουν διατυπώσει και μου είπαν να τα θέσω σε εσάς που είστε ο αρμόδιος. Εσείς μ</w:t>
      </w:r>
      <w:r>
        <w:rPr>
          <w:rFonts w:eastAsia="Times New Roman" w:cs="Times New Roman"/>
          <w:szCs w:val="24"/>
        </w:rPr>
        <w:t>ου λέτε ότι θα υπάρχει μόνο οδοντίατρος. Πόσοι όμως να έχουν ανάγκη οδοντιάτρου; Οι περισσότεροι έχουν ανάγκη παθολόγου και άλλων ειδικοτήτων.</w:t>
      </w:r>
    </w:p>
    <w:p w14:paraId="5615755A"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615755B"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Ευχαριστούμε, κυρία συνάδελφε.</w:t>
      </w:r>
    </w:p>
    <w:p w14:paraId="5615755C"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615755D"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ΑΝΔΡ</w:t>
      </w:r>
      <w:r>
        <w:rPr>
          <w:rFonts w:eastAsia="Times New Roman" w:cs="Times New Roman"/>
          <w:b/>
          <w:szCs w:val="24"/>
        </w:rPr>
        <w:t xml:space="preserve">ΕΑΣ ΞΑΝΘΟΣ (Υπουργός Υγείας): </w:t>
      </w:r>
      <w:r>
        <w:rPr>
          <w:rFonts w:eastAsia="Times New Roman" w:cs="Times New Roman"/>
          <w:szCs w:val="24"/>
        </w:rPr>
        <w:t xml:space="preserve">Κυρία </w:t>
      </w:r>
      <w:proofErr w:type="spellStart"/>
      <w:r>
        <w:rPr>
          <w:rFonts w:eastAsia="Times New Roman" w:cs="Times New Roman"/>
          <w:szCs w:val="24"/>
        </w:rPr>
        <w:t>Μεγαλοοικονόμου</w:t>
      </w:r>
      <w:proofErr w:type="spellEnd"/>
      <w:r>
        <w:rPr>
          <w:rFonts w:eastAsia="Times New Roman" w:cs="Times New Roman"/>
          <w:szCs w:val="24"/>
        </w:rPr>
        <w:t xml:space="preserve">, ίσως δεν ήμουν πολύ σαφής και κατανοητός. </w:t>
      </w:r>
    </w:p>
    <w:p w14:paraId="5615755E"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Είπα το εξής: Η δομή δεν έχει κλείσει και δεν θα κλείσει. Ίσα ίσα θα μετεξελιχθεί σε τοπική μονάδα υγείας. Μέχρι να γίνει αυτό, να έχει, δηλαδή, τη στελέχωση πο</w:t>
      </w:r>
      <w:r>
        <w:rPr>
          <w:rFonts w:eastAsia="Times New Roman" w:cs="Times New Roman"/>
          <w:szCs w:val="24"/>
        </w:rPr>
        <w:t>υ σας είπα πριν, δέκα με δώδεκα άτομα, με περίπου πέντε γιατρούς και λοιπές ειδικότητες επαγγελματιών υγείας, οι σημερινοί τρεις άνθρωποι οι οποίοι δουλεύουν εκεί, που είναι μια ανεπαρκέστατη στελέχωση και προφανώς μπορούν να προσφέρουν μόνο μια ελλιπέστατ</w:t>
      </w:r>
      <w:r>
        <w:rPr>
          <w:rFonts w:eastAsia="Times New Roman" w:cs="Times New Roman"/>
          <w:szCs w:val="24"/>
        </w:rPr>
        <w:t>η φροντίδα, θα συνεχίσουν να παραμένουν εκεί.</w:t>
      </w:r>
    </w:p>
    <w:p w14:paraId="5615755F" w14:textId="77777777" w:rsidR="00316CFD" w:rsidRDefault="00904015">
      <w:pPr>
        <w:spacing w:after="0" w:line="600" w:lineRule="auto"/>
        <w:jc w:val="both"/>
        <w:rPr>
          <w:rFonts w:eastAsia="Times New Roman" w:cs="Times New Roman"/>
          <w:szCs w:val="24"/>
        </w:rPr>
      </w:pPr>
      <w:r>
        <w:rPr>
          <w:rFonts w:eastAsia="Times New Roman" w:cs="Times New Roman"/>
          <w:szCs w:val="24"/>
        </w:rPr>
        <w:t>Δεν τίθεται θέμα διακοπής λειτουργίας της συγκεκριμένης δομής, παρότι εμείς θεωρούμε ότι αυτή είναι ανεπαρκής.</w:t>
      </w:r>
    </w:p>
    <w:p w14:paraId="56157560"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Θα ήθελα να σας πω και κάτι, ότι στη συγκεκριμένη υπάρχουν ραντεβού μόνο για τον οδοντίατρο. Στο σύ</w:t>
      </w:r>
      <w:r>
        <w:rPr>
          <w:rFonts w:eastAsia="Times New Roman" w:cs="Times New Roman"/>
          <w:szCs w:val="24"/>
        </w:rPr>
        <w:t>στημα ηλεκτρονικών ραντεβού της 2</w:t>
      </w:r>
      <w:r>
        <w:rPr>
          <w:rFonts w:eastAsia="Times New Roman" w:cs="Times New Roman"/>
          <w:szCs w:val="24"/>
          <w:vertAlign w:val="superscript"/>
        </w:rPr>
        <w:t>ης</w:t>
      </w:r>
      <w:r>
        <w:rPr>
          <w:rFonts w:eastAsia="Times New Roman" w:cs="Times New Roman"/>
          <w:szCs w:val="24"/>
        </w:rPr>
        <w:t xml:space="preserve"> ΥΠΕ δεν είχε ενταχθεί καν η λειτουργία του συγκεκριμένου γενικού γιατρού ο οποίος υπηρετεί εκεί.</w:t>
      </w:r>
    </w:p>
    <w:p w14:paraId="56157561"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Άρα, η δομή παραμένει, μετεξελίσσεται και προστίθενται στην περιοχή άλλες πέντε αποκεντρωμένες δομές, τοπικές μονάδες υγείας, με συγκεκριμένο </w:t>
      </w:r>
      <w:r>
        <w:rPr>
          <w:rFonts w:eastAsia="Times New Roman" w:cs="Times New Roman"/>
          <w:szCs w:val="24"/>
        </w:rPr>
        <w:lastRenderedPageBreak/>
        <w:t xml:space="preserve">πληθυσμό ευθύνης περίπου δέκα με δώδεκα χιλιάδες η καθεμία. Βεβαίως, έχουμε και ένα καλό αξιόπιστο κέντρο υγείας, </w:t>
      </w:r>
      <w:r>
        <w:rPr>
          <w:rFonts w:eastAsia="Times New Roman" w:cs="Times New Roman"/>
          <w:szCs w:val="24"/>
        </w:rPr>
        <w:t>το Κέντρο Υγείας Δραπετσώνας, το οποίο θα υποστηρίζει σε δεύτερο επίπεδο, με εργαστηριακές υποδομές και με επιπλέον ειδικότητες, πολύ περισσότερες τη λειτουργία αυτών των δομών.</w:t>
      </w:r>
    </w:p>
    <w:p w14:paraId="56157562"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Πρόκειται, λοιπόν, περί αναβάθμισης και όχι περί υποβάθμισης. Αυτό θέλω να είν</w:t>
      </w:r>
      <w:r>
        <w:rPr>
          <w:rFonts w:eastAsia="Times New Roman" w:cs="Times New Roman"/>
          <w:szCs w:val="24"/>
        </w:rPr>
        <w:t>αι απολύτως σαφές. Έχουμε ένα τοπίο στην πρωτοβάθμια φροντίδα πολύ προβληματικό σήμερα και σωστά κάνετε και αναδεικνύετε τα κενά του και τις ελλείψεις του.</w:t>
      </w:r>
    </w:p>
    <w:p w14:paraId="56157563"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Η προσπάθειά μας είναι, λοιπόν, μέσα στο 2017, στο δεύτερο εξάμηνο, να υπάρξει μια αισθητή βελτίωση </w:t>
      </w:r>
      <w:r>
        <w:rPr>
          <w:rFonts w:eastAsia="Times New Roman" w:cs="Times New Roman"/>
          <w:szCs w:val="24"/>
        </w:rPr>
        <w:t>στην εξυπηρέτηση και στη φροντίδα των πολιτών σε αυτόν τον τομέα, όπου σήμερα οι πολίτες, δυστυχώς, ταλαιπωρούνται και κυρίως επιβαρύνονται οικονομικά.</w:t>
      </w:r>
    </w:p>
    <w:p w14:paraId="56157564"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Όπως έχουμε πει, από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αποδιοργάνωση του δημόσιου συστήματος υγείας τα προηγούμενα χρόνια υπήρξε</w:t>
      </w:r>
      <w:r>
        <w:rPr>
          <w:rFonts w:eastAsia="Times New Roman" w:cs="Times New Roman"/>
          <w:szCs w:val="24"/>
        </w:rPr>
        <w:t xml:space="preserve"> το φαινόμενο της παθητικής ιδιωτικοποίησης του συστήματος. Δηλαδή, ο κόσμος άρχισε να πληρώνει περισσότερα χρήματα από την τσέπη του για να έχει τις απαραίτητες υπηρεσίες. Αυτό θέλουμε να το αντιστρέψουμε, γιατί θεωρούμε ότι σε αυτή την περίοδο της κρίσης</w:t>
      </w:r>
      <w:r>
        <w:rPr>
          <w:rFonts w:eastAsia="Times New Roman" w:cs="Times New Roman"/>
          <w:szCs w:val="24"/>
        </w:rPr>
        <w:t xml:space="preserve">, της λιτότητας, της φτωχοποίησης της κοινωνίας, χρειάζεται ενδυνάμωση του δημόσιου συστήματος υγείας. Αυτό κάνουμε με το νέο μοντέλο, αξιοποιώντας και ευρωπαϊκούς πόρους και επενδύοντας στο σύστημα υγείας, </w:t>
      </w:r>
      <w:r>
        <w:rPr>
          <w:rFonts w:eastAsia="Times New Roman" w:cs="Times New Roman"/>
          <w:szCs w:val="24"/>
        </w:rPr>
        <w:lastRenderedPageBreak/>
        <w:t>δημιουργώντας περισσότερες δομές πρωτοβάθμιας φρο</w:t>
      </w:r>
      <w:r>
        <w:rPr>
          <w:rFonts w:eastAsia="Times New Roman" w:cs="Times New Roman"/>
          <w:szCs w:val="24"/>
        </w:rPr>
        <w:t>ντίδας υγείας και προσλαμβάνοντας πάνω από τρεις χιλιάδες γιατρούς και λοιπό υγειονομικό προσωπικό.</w:t>
      </w:r>
    </w:p>
    <w:p w14:paraId="56157565"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Θα είναι</w:t>
      </w:r>
      <w:r>
        <w:rPr>
          <w:rFonts w:eastAsia="Times New Roman" w:cs="Times New Roman"/>
          <w:szCs w:val="24"/>
        </w:rPr>
        <w:t xml:space="preserve"> κατά την άποψή μου, μια πολύ μεγάλη παρέμβαση αναβάθμισης του Εθνικού Συστήματος Υγείας στο αμέσως επόμενο διάστημα και αυτό θα εκφραστεί και στη συγκεκριμένη περιοχή, όπου επιλέχθηκαν αυτές οι περιοχές με κριτήριο, όπως είπατε και εσείς, φτωχοποίησης, αν</w:t>
      </w:r>
      <w:r>
        <w:rPr>
          <w:rFonts w:eastAsia="Times New Roman" w:cs="Times New Roman"/>
          <w:szCs w:val="24"/>
        </w:rPr>
        <w:t>εργίας, χαμηλού κατά κεφαλήν ΑΕΠ, γενικότερα κοινωνικοοικονομικής αποστέρησης των πολιτών. Επιλέχθηκαν λαϊκές συνοικίες, όπου πραγματικά υπάρχει κόσμος ο οποίος έχει δυσκολία να απευθυνθεί, όπως στο παρελθόν, στον ιδιωτικό τομέα και να πληρώνει ένα αυξημέν</w:t>
      </w:r>
      <w:r>
        <w:rPr>
          <w:rFonts w:eastAsia="Times New Roman" w:cs="Times New Roman"/>
          <w:szCs w:val="24"/>
        </w:rPr>
        <w:t>ο κόστος περίθαλψης.</w:t>
      </w:r>
    </w:p>
    <w:p w14:paraId="56157566"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w:t>
      </w:r>
    </w:p>
    <w:p w14:paraId="56157567"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56157568"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Ακολουθεί η συζήτηση της </w:t>
      </w:r>
      <w:r>
        <w:rPr>
          <w:rFonts w:eastAsia="Times New Roman" w:cs="Times New Roman"/>
          <w:szCs w:val="24"/>
        </w:rPr>
        <w:t xml:space="preserve">τέταρτης </w:t>
      </w:r>
      <w:r>
        <w:rPr>
          <w:rFonts w:eastAsia="Times New Roman" w:cs="Times New Roman"/>
          <w:szCs w:val="24"/>
        </w:rPr>
        <w:t xml:space="preserve">με αριθμό 761/25-4-2017 </w:t>
      </w:r>
      <w:r>
        <w:rPr>
          <w:rFonts w:eastAsia="Times New Roman" w:cs="Times New Roman"/>
          <w:szCs w:val="24"/>
        </w:rPr>
        <w:t>επίκαιρη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δεύτερου κύκλου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 xml:space="preserve">Υγείας, </w:t>
      </w:r>
      <w:r>
        <w:rPr>
          <w:rFonts w:eastAsia="Times New Roman" w:cs="Times New Roman"/>
          <w:szCs w:val="24"/>
        </w:rPr>
        <w:t>με θέμα: «Θα κατατεθεί επίσημη υποψηφιότητα της Πάτρας για τη μετεγκατάσταση της Ευρωπαϊκής Υπηρεσίας Φαρμάκων;».</w:t>
      </w:r>
    </w:p>
    <w:p w14:paraId="56157569"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δύο λεπτά.</w:t>
      </w:r>
    </w:p>
    <w:p w14:paraId="5615756A"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ΝΙΚΟΛΟΠΟΥΛΟΣ:</w:t>
      </w:r>
      <w:r>
        <w:rPr>
          <w:rFonts w:eastAsia="Times New Roman" w:cs="Times New Roman"/>
          <w:szCs w:val="24"/>
        </w:rPr>
        <w:t xml:space="preserve"> Κύριε Πρόεδρε, θα ήθελα και εγώ να σας παρακαλέσω, όπως</w:t>
      </w:r>
      <w:r>
        <w:rPr>
          <w:rFonts w:eastAsia="Times New Roman" w:cs="Times New Roman"/>
          <w:szCs w:val="24"/>
        </w:rPr>
        <w:t xml:space="preserve"> καλά πράξατε με τη </w:t>
      </w:r>
      <w:proofErr w:type="spellStart"/>
      <w:r>
        <w:rPr>
          <w:rFonts w:eastAsia="Times New Roman" w:cs="Times New Roman"/>
          <w:szCs w:val="24"/>
        </w:rPr>
        <w:t>συναδέλφισσά</w:t>
      </w:r>
      <w:proofErr w:type="spellEnd"/>
      <w:r>
        <w:rPr>
          <w:rFonts w:eastAsia="Times New Roman" w:cs="Times New Roman"/>
          <w:szCs w:val="24"/>
        </w:rPr>
        <w:t xml:space="preserve"> μου, την κ. Παπακώστα, να μου επιτρέψετε πριν αρχίσετε να μετράτε το</w:t>
      </w:r>
      <w:r>
        <w:rPr>
          <w:rFonts w:eastAsia="Times New Roman" w:cs="Times New Roman"/>
          <w:szCs w:val="24"/>
        </w:rPr>
        <w:t>ν</w:t>
      </w:r>
      <w:r>
        <w:rPr>
          <w:rFonts w:eastAsia="Times New Roman" w:cs="Times New Roman"/>
          <w:szCs w:val="24"/>
        </w:rPr>
        <w:t xml:space="preserve"> χρόνο, δυο λόγια να πω για τον Κωνσταντίνο Μητσοτάκη.</w:t>
      </w:r>
    </w:p>
    <w:p w14:paraId="5615756B" w14:textId="77777777" w:rsidR="00316CFD" w:rsidRDefault="00904015">
      <w:pPr>
        <w:spacing w:after="0" w:line="600" w:lineRule="auto"/>
        <w:ind w:firstLine="720"/>
        <w:jc w:val="both"/>
        <w:rPr>
          <w:rFonts w:eastAsia="Times New Roman"/>
          <w:bCs/>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bCs/>
        </w:rPr>
        <w:t>Βεβαίως, αρκεί να μη μακρηγορήσουμε, κύριε συνάδελφε. Ευχαριστώ πολ</w:t>
      </w:r>
      <w:r>
        <w:rPr>
          <w:rFonts w:eastAsia="Times New Roman"/>
          <w:bCs/>
        </w:rPr>
        <w:t>ύ.</w:t>
      </w:r>
    </w:p>
    <w:p w14:paraId="5615756C"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Έφυγε ο τελευταίος των παραδοσιακών πολιτικών</w:t>
      </w:r>
      <w:r>
        <w:rPr>
          <w:rFonts w:eastAsia="Times New Roman" w:cs="Times New Roman"/>
          <w:szCs w:val="24"/>
        </w:rPr>
        <w:t>,</w:t>
      </w:r>
      <w:r>
        <w:rPr>
          <w:rFonts w:eastAsia="Times New Roman" w:cs="Times New Roman"/>
          <w:szCs w:val="24"/>
        </w:rPr>
        <w:t xml:space="preserve"> που σημάδεψαν ποικιλοτρόπως την πολιτική ιστορία της χώρας μας τον περασμένο αιώνα. Η διαδρομή του Κωνσταντίνου Μητσοτάκη επί έξι δεκαετίες φανερώνει μια ξεχωριστή πολιτική προσωπικότ</w:t>
      </w:r>
      <w:r>
        <w:rPr>
          <w:rFonts w:eastAsia="Times New Roman" w:cs="Times New Roman"/>
          <w:szCs w:val="24"/>
        </w:rPr>
        <w:t>ητα, είτε συμφωνεί είτε διαφωνεί κανείς. Αυτή είναι μια ομολογημένη αλήθεια.</w:t>
      </w:r>
    </w:p>
    <w:p w14:paraId="5615756D"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Θα ήθελα σήμερα εδώ, από το έδρανο της Βουλής, να εκφράσω όλους εκείνους που τον ακολούθησαν στο δύσκολο οδοιπορικό, σε εκείνους τους δύσκολους αγώνες της μετωπικής σύγκρουσης που</w:t>
      </w:r>
      <w:r>
        <w:rPr>
          <w:rFonts w:eastAsia="Times New Roman" w:cs="Times New Roman"/>
          <w:szCs w:val="24"/>
        </w:rPr>
        <w:t xml:space="preserve"> έκανε με τις δυνάμεις της διαφθοράς. Θέλω να πω ότι θα θυμόμαστε και θα τιμούμε τη μνήμη του πρώην Πρωθυπουργού, του Επιτίμου Πρόεδρου της Νέας Δημοκρατίας για την προσφορά του και την ταραχώδη πολιτική διαδρομή του.</w:t>
      </w:r>
    </w:p>
    <w:p w14:paraId="5615756E"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υπήρξα επιλογή του και </w:t>
      </w:r>
      <w:r>
        <w:rPr>
          <w:rFonts w:eastAsia="Times New Roman" w:cs="Times New Roman"/>
          <w:szCs w:val="24"/>
        </w:rPr>
        <w:t xml:space="preserve">με δική του απόφαση μπήκα τότε στα ψηφοδέλτια νίκης του 1989, που έφτασε εκείνος να πάρει 48% και </w:t>
      </w:r>
      <w:r>
        <w:rPr>
          <w:rFonts w:eastAsia="Times New Roman" w:cs="Times New Roman"/>
          <w:szCs w:val="24"/>
        </w:rPr>
        <w:lastRenderedPageBreak/>
        <w:t>εγώ από τότε να βρίσκομαι εδώ</w:t>
      </w:r>
      <w:r>
        <w:rPr>
          <w:rFonts w:eastAsia="Times New Roman" w:cs="Times New Roman"/>
          <w:szCs w:val="24"/>
        </w:rPr>
        <w:t>,</w:t>
      </w:r>
      <w:r>
        <w:rPr>
          <w:rFonts w:eastAsia="Times New Roman" w:cs="Times New Roman"/>
          <w:szCs w:val="24"/>
        </w:rPr>
        <w:t xml:space="preserve"> στα έδρανα της Βουλής, όντας αντιπρόσωπος της εκλογικής περιφέρειας της Αχαΐας. </w:t>
      </w:r>
    </w:p>
    <w:p w14:paraId="5615756F"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Κλείνοντας, λοιπόν, θα ήθελα από εδώ, από τη Β</w:t>
      </w:r>
      <w:r>
        <w:rPr>
          <w:rFonts w:eastAsia="Times New Roman" w:cs="Times New Roman"/>
          <w:szCs w:val="24"/>
        </w:rPr>
        <w:t>ουλή που εκείνος τόσο αγάπησε, που την υπηρέτησε και την τίμησε, να του πω ένα μεγάλο ευχαριστώ. Θα ήθελα να του πω</w:t>
      </w:r>
      <w:r>
        <w:rPr>
          <w:rFonts w:eastAsia="Times New Roman" w:cs="Times New Roman"/>
          <w:szCs w:val="24"/>
        </w:rPr>
        <w:t>:</w:t>
      </w:r>
      <w:r>
        <w:rPr>
          <w:rFonts w:eastAsia="Times New Roman" w:cs="Times New Roman"/>
          <w:szCs w:val="24"/>
        </w:rPr>
        <w:t xml:space="preserve"> «Πρόεδρε, σε ευχαριστούμε για όλα. Αν σε ακούγαμε τη στιγμή που έπρεπε, ίσως να είχαμε γλιτώσει πολλά από εκείνα που σήμερα τραβάει ο λαός </w:t>
      </w:r>
      <w:r>
        <w:rPr>
          <w:rFonts w:eastAsia="Times New Roman" w:cs="Times New Roman"/>
          <w:szCs w:val="24"/>
        </w:rPr>
        <w:t>μας και η πατρίδα μας</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56157570"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Στον Κυριάκο, στην Ντόρα και στην οικογένειά του, εγώ και το Χριστιανοδημοκρατικό Κόμμα Ελλάδας θέλουμε να εκφράσουμε τα ειλικρινή μας συλλυπητήρια. </w:t>
      </w:r>
    </w:p>
    <w:p w14:paraId="56157571"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Τώρα έρχομαι στην επίκαιρη ερώτηση. </w:t>
      </w:r>
    </w:p>
    <w:p w14:paraId="56157572"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Κύριε Υπουργέ, ο επίλογός σας μας έδωσε –κα</w:t>
      </w:r>
      <w:r>
        <w:rPr>
          <w:rFonts w:eastAsia="Times New Roman" w:cs="Times New Roman"/>
          <w:szCs w:val="24"/>
        </w:rPr>
        <w:t>ι σε μένα προσωπικά, αλλά πιστεύω και στις Ελληνίδες και στους Έλληνες που παρακολουθούν τις εργασίες της Βουλής σήμερα- μεγάλη χαρά, γιατί θέσατε εσείς ποια πρέπει να είναι τα κριτήρια των αποφάσεων της σημερινής πολιτικής ηγεσίας και του Υπουργείου Υγεία</w:t>
      </w:r>
      <w:r>
        <w:rPr>
          <w:rFonts w:eastAsia="Times New Roman" w:cs="Times New Roman"/>
          <w:szCs w:val="24"/>
        </w:rPr>
        <w:t xml:space="preserve">ς, ιδιαίτερα μάλιστα αυτών των Υπουργείων με αυτή την πολύ μεγάλη αξία που πάντα είχαν, </w:t>
      </w:r>
      <w:proofErr w:type="spellStart"/>
      <w:r>
        <w:rPr>
          <w:rFonts w:eastAsia="Times New Roman" w:cs="Times New Roman"/>
          <w:szCs w:val="24"/>
        </w:rPr>
        <w:t>πόσω</w:t>
      </w:r>
      <w:proofErr w:type="spellEnd"/>
      <w:r>
        <w:rPr>
          <w:rFonts w:eastAsia="Times New Roman" w:cs="Times New Roman"/>
          <w:szCs w:val="24"/>
        </w:rPr>
        <w:t xml:space="preserve"> μάλλον την περίοδο που ζούμε</w:t>
      </w:r>
      <w:r>
        <w:rPr>
          <w:rFonts w:eastAsia="Times New Roman" w:cs="Times New Roman"/>
          <w:szCs w:val="24"/>
        </w:rPr>
        <w:t>,</w:t>
      </w:r>
      <w:r>
        <w:rPr>
          <w:rFonts w:eastAsia="Times New Roman" w:cs="Times New Roman"/>
          <w:szCs w:val="24"/>
        </w:rPr>
        <w:t xml:space="preserve"> της κρίσης και της λιτότητας, όπως είπατε. </w:t>
      </w:r>
    </w:p>
    <w:p w14:paraId="56157573"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Κύριε Υπουργέ, μετά την απόφαση του Ηνωμένου Βασιλείου να αποχωρήσει από την Ευρωπαϊκή Έν</w:t>
      </w:r>
      <w:r>
        <w:rPr>
          <w:rFonts w:eastAsia="Times New Roman" w:cs="Times New Roman"/>
          <w:szCs w:val="24"/>
        </w:rPr>
        <w:t xml:space="preserve">ωση, η Ευρωπαϊκή Υπηρεσία Φαρμάκων, </w:t>
      </w:r>
      <w:r>
        <w:rPr>
          <w:rFonts w:eastAsia="Times New Roman" w:cs="Times New Roman"/>
          <w:szCs w:val="24"/>
        </w:rPr>
        <w:lastRenderedPageBreak/>
        <w:t xml:space="preserve">όπως γνωρίζετε, πρέπει να </w:t>
      </w:r>
      <w:proofErr w:type="spellStart"/>
      <w:r>
        <w:rPr>
          <w:rFonts w:eastAsia="Times New Roman" w:cs="Times New Roman"/>
          <w:szCs w:val="24"/>
        </w:rPr>
        <w:t>μετεγκατασταθεί</w:t>
      </w:r>
      <w:proofErr w:type="spellEnd"/>
      <w:r>
        <w:rPr>
          <w:rFonts w:eastAsia="Times New Roman" w:cs="Times New Roman"/>
          <w:szCs w:val="24"/>
        </w:rPr>
        <w:t xml:space="preserve"> σε μια άλλη χώρα-μέλος της Ευρωπαϊκής Ένωσης και σύμφωνα με το νομικό καθεστώς της Ευρωπαϊκής Ένωσης, η Ευρωπαϊκή Επιτροπή θα αποφασίσει τα κριτήρια της νέας πόλης. Οι Αρχηγοί τω</w:t>
      </w:r>
      <w:r>
        <w:rPr>
          <w:rFonts w:eastAsia="Times New Roman" w:cs="Times New Roman"/>
          <w:szCs w:val="24"/>
        </w:rPr>
        <w:t xml:space="preserve">ν κρατών στη συνέχεια θα συναντηθούν, για να ψηφίσουν την τελική διάδοχο πόλη. </w:t>
      </w:r>
    </w:p>
    <w:p w14:paraId="56157574"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Σημειώνω, έτσι για να γνωρίζουμε, το γιατί οι παραπάνω χώρες κάνουν ουρά για να πάρουν το χρίσμα, κύριε Πρόεδρε. Αυτή η Ευρωπαϊκή Υπηρεσία Φαρμάκων</w:t>
      </w:r>
      <w:r>
        <w:rPr>
          <w:rFonts w:eastAsia="Times New Roman" w:cs="Times New Roman"/>
          <w:szCs w:val="24"/>
        </w:rPr>
        <w:t>,</w:t>
      </w:r>
      <w:r>
        <w:rPr>
          <w:rFonts w:eastAsia="Times New Roman" w:cs="Times New Roman"/>
          <w:szCs w:val="24"/>
        </w:rPr>
        <w:t xml:space="preserve"> η οποία εγκρίνει και ελέγχε</w:t>
      </w:r>
      <w:r>
        <w:rPr>
          <w:rFonts w:eastAsia="Times New Roman" w:cs="Times New Roman"/>
          <w:szCs w:val="24"/>
        </w:rPr>
        <w:t xml:space="preserve">ι την ασφάλεια των φαρμάκων σε όλη την Ευρωπαϊκή Ένωση, απασχολεί περίπου εννιακοσίους υπαλλήλους. Δηλαδή, μόνο από τη μισθοδοσία αυτών των ανθρώπων, γίνεται ευνόητο το επίπεδο χρήματος που συρρέει σε μηνιαία βάση στην πόλη φιλοξενίας τους. </w:t>
      </w:r>
    </w:p>
    <w:p w14:paraId="56157575"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Απαιτείται, </w:t>
      </w:r>
      <w:r>
        <w:rPr>
          <w:rFonts w:eastAsia="Times New Roman" w:cs="Times New Roman"/>
          <w:szCs w:val="24"/>
        </w:rPr>
        <w:t>λοιπόν, άμεση κινητοποίηση των αρμοδίων Υπουργών, έτσι ώστε να τεθεί ως υποψήφια πόλη της Ελλάδας μια πόλη η οποία να μπορεί να υποστηρίξει κατ’ αρχ</w:t>
      </w:r>
      <w:r>
        <w:rPr>
          <w:rFonts w:eastAsia="Times New Roman" w:cs="Times New Roman"/>
          <w:szCs w:val="24"/>
        </w:rPr>
        <w:t>άς</w:t>
      </w:r>
      <w:r>
        <w:rPr>
          <w:rFonts w:eastAsia="Times New Roman" w:cs="Times New Roman"/>
          <w:szCs w:val="24"/>
        </w:rPr>
        <w:t xml:space="preserve"> το μέγεθος ενός τέτοιου φορέα. Από δημοσιογραφικές πηγές έχουν δημοσιευθεί </w:t>
      </w:r>
      <w:proofErr w:type="spellStart"/>
      <w:r>
        <w:rPr>
          <w:rFonts w:eastAsia="Times New Roman" w:cs="Times New Roman"/>
          <w:szCs w:val="24"/>
        </w:rPr>
        <w:t>πολλάκις</w:t>
      </w:r>
      <w:proofErr w:type="spellEnd"/>
      <w:r>
        <w:rPr>
          <w:rFonts w:eastAsia="Times New Roman" w:cs="Times New Roman"/>
          <w:szCs w:val="24"/>
        </w:rPr>
        <w:t xml:space="preserve"> στον Τύπο διάφορα, όπ</w:t>
      </w:r>
      <w:r>
        <w:rPr>
          <w:rFonts w:eastAsia="Times New Roman" w:cs="Times New Roman"/>
          <w:szCs w:val="24"/>
        </w:rPr>
        <w:t>ως ότι φαίνεται από τον χειμώνα ότι η Κυβέρνηση έχει γνώση και επιδεικνύει μια κινητικότητα. Όμως, τον Μάρτη μάθαμε</w:t>
      </w:r>
      <w:r>
        <w:rPr>
          <w:rFonts w:eastAsia="Times New Roman" w:cs="Times New Roman"/>
          <w:szCs w:val="24"/>
        </w:rPr>
        <w:t>,</w:t>
      </w:r>
      <w:r>
        <w:rPr>
          <w:rFonts w:eastAsia="Times New Roman" w:cs="Times New Roman"/>
          <w:szCs w:val="24"/>
        </w:rPr>
        <w:t xml:space="preserve"> από απάντηση που έδωσε ο Αναπληρωτής Υπουργός Εξωτερικών σε ερώτηση του ομιλούντος</w:t>
      </w:r>
      <w:r>
        <w:rPr>
          <w:rFonts w:eastAsia="Times New Roman" w:cs="Times New Roman"/>
          <w:szCs w:val="24"/>
        </w:rPr>
        <w:t>,</w:t>
      </w:r>
      <w:r>
        <w:rPr>
          <w:rFonts w:eastAsia="Times New Roman" w:cs="Times New Roman"/>
          <w:szCs w:val="24"/>
        </w:rPr>
        <w:t xml:space="preserve"> ότι προτάθηκε η Περιφέρεια Αττικής. </w:t>
      </w:r>
    </w:p>
    <w:p w14:paraId="56157576" w14:textId="77777777" w:rsidR="00316CFD" w:rsidRDefault="00904015">
      <w:pPr>
        <w:spacing w:after="0" w:line="600" w:lineRule="auto"/>
        <w:ind w:firstLine="720"/>
        <w:jc w:val="both"/>
        <w:rPr>
          <w:rFonts w:eastAsia="Times New Roman"/>
          <w:bCs/>
        </w:rPr>
      </w:pPr>
      <w:r>
        <w:rPr>
          <w:rFonts w:eastAsia="Times New Roman"/>
          <w:bCs/>
        </w:rPr>
        <w:lastRenderedPageBreak/>
        <w:t>(Στο σημείο αυτό κ</w:t>
      </w:r>
      <w:r>
        <w:rPr>
          <w:rFonts w:eastAsia="Times New Roman"/>
          <w:bCs/>
        </w:rPr>
        <w:t>τυπάει το κουδούνι λήξεως του χρόνου ομιλίας του κυρίου Βουλευτή)</w:t>
      </w:r>
    </w:p>
    <w:p w14:paraId="56157577"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Αναμφισβήτητα, στον σχεδιασμό για την τελική επιλογή της πόλης που θα προταθεί, πρέπει να παίξει ρόλο, κύριε Υπουργέ –και σταματώ εδώ, καθώς τα υπόλοιπα θα τα πω στη δευτερολογία μου</w:t>
      </w:r>
      <w:r>
        <w:rPr>
          <w:rFonts w:eastAsia="Times New Roman" w:cs="Times New Roman"/>
          <w:szCs w:val="24"/>
        </w:rPr>
        <w:t>-</w:t>
      </w:r>
      <w:r>
        <w:rPr>
          <w:rFonts w:eastAsia="Times New Roman" w:cs="Times New Roman"/>
          <w:szCs w:val="24"/>
        </w:rPr>
        <w:t>,</w:t>
      </w:r>
      <w:r>
        <w:rPr>
          <w:rFonts w:eastAsia="Times New Roman" w:cs="Times New Roman"/>
          <w:szCs w:val="24"/>
        </w:rPr>
        <w:t xml:space="preserve"> ένα π</w:t>
      </w:r>
      <w:r>
        <w:rPr>
          <w:rFonts w:eastAsia="Times New Roman" w:cs="Times New Roman"/>
          <w:szCs w:val="24"/>
        </w:rPr>
        <w:t>λέγμα κριτηρίων σαν κι αυτό που είπατε λίγο πριν εσείς για το Κερατσίνι. Υπάρχει κανένας σ’ αυτή την Αίθουσα –αλλά κι έξω απ’ αυτή την Αίθουσα- που δεν ξέρει ότι η αποβιομηχανοποιημένη δυτική συμπρωτεύουσα, η πόλη των Πατρών, τις τελευταίες δυο</w:t>
      </w:r>
      <w:r>
        <w:rPr>
          <w:rFonts w:eastAsia="Times New Roman" w:cs="Times New Roman"/>
          <w:szCs w:val="24"/>
        </w:rPr>
        <w:t xml:space="preserve">, </w:t>
      </w:r>
      <w:r>
        <w:rPr>
          <w:rFonts w:eastAsia="Times New Roman" w:cs="Times New Roman"/>
          <w:szCs w:val="24"/>
        </w:rPr>
        <w:t>τρεις δεκα</w:t>
      </w:r>
      <w:r>
        <w:rPr>
          <w:rFonts w:eastAsia="Times New Roman" w:cs="Times New Roman"/>
          <w:szCs w:val="24"/>
        </w:rPr>
        <w:t xml:space="preserve">ετίες έχει πρώτη εκείνη υποστεί την κρίση και εκείνη πρώτη βιώνει αυτόν τον μεγάλο εφιάλτη της ανεργίας και της </w:t>
      </w:r>
      <w:proofErr w:type="spellStart"/>
      <w:r>
        <w:rPr>
          <w:rFonts w:eastAsia="Times New Roman" w:cs="Times New Roman"/>
          <w:szCs w:val="24"/>
        </w:rPr>
        <w:t>υποανάπτυξης</w:t>
      </w:r>
      <w:proofErr w:type="spellEnd"/>
      <w:r>
        <w:rPr>
          <w:rFonts w:eastAsia="Times New Roman" w:cs="Times New Roman"/>
          <w:szCs w:val="24"/>
        </w:rPr>
        <w:t xml:space="preserve">; </w:t>
      </w:r>
    </w:p>
    <w:p w14:paraId="56157578"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Κύριε Υπουργέ, χαίρομαι που είστε σήμερα εδώ και περιμένω να ακούσω –διότι εσείς δεν είχατε απαντήσει τότε- αν είναι αληθές ότι π</w:t>
      </w:r>
      <w:r>
        <w:rPr>
          <w:rFonts w:eastAsia="Times New Roman" w:cs="Times New Roman"/>
          <w:szCs w:val="24"/>
        </w:rPr>
        <w:t xml:space="preserve">ήρατε απόφαση να ενισχύσετε ακόμα περισσότερο το </w:t>
      </w:r>
      <w:proofErr w:type="spellStart"/>
      <w:r>
        <w:rPr>
          <w:rFonts w:eastAsia="Times New Roman" w:cs="Times New Roman"/>
          <w:szCs w:val="24"/>
        </w:rPr>
        <w:t>αθηνοκεντρικό</w:t>
      </w:r>
      <w:proofErr w:type="spellEnd"/>
      <w:r>
        <w:rPr>
          <w:rFonts w:eastAsia="Times New Roman" w:cs="Times New Roman"/>
          <w:szCs w:val="24"/>
        </w:rPr>
        <w:t xml:space="preserve"> κράτος. Αν είναι έτσι, πρέπει να μας πείτε με ποια κριτήρια το αποφασίσατε. Με ποιους διαβουλευτήκατε;  Το είπατε στους περιφερειάρχες; Έγινε συζήτηση; Έγινε δημόσιος διάλογος; </w:t>
      </w:r>
    </w:p>
    <w:p w14:paraId="56157579"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Περιμένω με ενδ</w:t>
      </w:r>
      <w:r>
        <w:rPr>
          <w:rFonts w:eastAsia="Times New Roman" w:cs="Times New Roman"/>
          <w:szCs w:val="24"/>
        </w:rPr>
        <w:t xml:space="preserve">ιαφέρον την απάντησή σας. </w:t>
      </w:r>
    </w:p>
    <w:p w14:paraId="5615757A" w14:textId="77777777" w:rsidR="00316CFD" w:rsidRDefault="00904015">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Ευχαριστώ, κύριε συνάδελφε.</w:t>
      </w:r>
    </w:p>
    <w:p w14:paraId="5615757B"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Κύριε Υπουργέ, ορίστε, έχετε τον λόγο.</w:t>
      </w:r>
    </w:p>
    <w:p w14:paraId="5615757C"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Όντως, μετά το </w:t>
      </w:r>
      <w:r>
        <w:rPr>
          <w:rFonts w:eastAsia="Times New Roman" w:cs="Times New Roman"/>
          <w:szCs w:val="24"/>
          <w:lang w:val="en-US"/>
        </w:rPr>
        <w:t>Brexit</w:t>
      </w:r>
      <w:r>
        <w:rPr>
          <w:rFonts w:eastAsia="Times New Roman" w:cs="Times New Roman"/>
          <w:szCs w:val="24"/>
        </w:rPr>
        <w:t xml:space="preserve"> έχει ανοίξει μια συζήτηση σχετικά με το πού θα φιλοξενηθούν, σε ποιες χώρε</w:t>
      </w:r>
      <w:r>
        <w:rPr>
          <w:rFonts w:eastAsia="Times New Roman" w:cs="Times New Roman"/>
          <w:szCs w:val="24"/>
        </w:rPr>
        <w:t xml:space="preserve">ς της Ευρώπης, Οργανισμοί οι οποίοι υπήρχαν μέχρι τώρα στο Ηνωμένο Βασίλειο. </w:t>
      </w:r>
    </w:p>
    <w:p w14:paraId="5615757D"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είναι σωστό ότι υπάρχει ένα αυξανόμενο διεθνές ενδιαφέρον για να φιλοξενηθούν αυτοί οι οργανισμοί, γιατί νομίζω ότι καταλαβαίνουν όλοι την τεράστια νομική και αναπτυξιακή σημασία που έχουν για κάθε χώρα. Για τον Ευρωπαϊκό Οργανισμό Φαρμάκου, τον ΕΜΑ, έχου</w:t>
      </w:r>
      <w:r>
        <w:rPr>
          <w:rFonts w:eastAsia="Times New Roman" w:cs="Times New Roman"/>
          <w:szCs w:val="24"/>
        </w:rPr>
        <w:t xml:space="preserve">ν εκδηλώσει ήδη ενδιαφέρον είκοσι από τις είκοσι οκτώ ευρωπαϊκές χώρες, μεταξύ των οποίων και η χώρα μας. </w:t>
      </w:r>
    </w:p>
    <w:p w14:paraId="5615757E"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Είμαστε στη φάση της κατάρτισης του φακέλου. Είμαστε σε συνεννόηση με τον Ευρωπαϊκό Οργανισμό Φαρμάκου. Θα έχουμε και ένα περιθώριο μέχρι το τέλος Ιο</w:t>
      </w:r>
      <w:r>
        <w:rPr>
          <w:rFonts w:eastAsia="Times New Roman" w:cs="Times New Roman"/>
          <w:szCs w:val="24"/>
        </w:rPr>
        <w:t xml:space="preserve">υλίου για να κατατεθεί ο φάκελος. </w:t>
      </w:r>
    </w:p>
    <w:p w14:paraId="5615757F"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Υπάρχουν ήδη διμερείς επαφές και συναντήσεις με άλλες χώρες</w:t>
      </w:r>
      <w:r w:rsidRPr="007505BF">
        <w:rPr>
          <w:rFonts w:eastAsia="Times New Roman" w:cs="Times New Roman"/>
          <w:szCs w:val="24"/>
        </w:rPr>
        <w:t>,</w:t>
      </w:r>
      <w:r>
        <w:rPr>
          <w:rFonts w:eastAsia="Times New Roman" w:cs="Times New Roman"/>
          <w:szCs w:val="24"/>
        </w:rPr>
        <w:t xml:space="preserve"> που έχουν επίσης εκδηλώσει ενδιαφέρον. </w:t>
      </w:r>
      <w:r>
        <w:rPr>
          <w:rFonts w:eastAsia="Times New Roman" w:cs="Times New Roman"/>
          <w:szCs w:val="24"/>
        </w:rPr>
        <w:t>Έ</w:t>
      </w:r>
      <w:r>
        <w:rPr>
          <w:rFonts w:eastAsia="Times New Roman" w:cs="Times New Roman"/>
          <w:szCs w:val="24"/>
        </w:rPr>
        <w:t>χουμε</w:t>
      </w:r>
      <w:r>
        <w:rPr>
          <w:rFonts w:eastAsia="Times New Roman" w:cs="Times New Roman"/>
          <w:szCs w:val="24"/>
        </w:rPr>
        <w:t xml:space="preserve"> συμφωνήσει να υπάρξει ένα πλέγμα κριτηρίων, με βάση τα οποία θα γίνει η τελική επιλογή από την Κομισιόν. Αυτά τα κ</w:t>
      </w:r>
      <w:r>
        <w:rPr>
          <w:rFonts w:eastAsia="Times New Roman" w:cs="Times New Roman"/>
          <w:szCs w:val="24"/>
        </w:rPr>
        <w:t xml:space="preserve">ριτήρια θα συζητηθούν στο προσεχές Συμβούλιο Υπουργών, το οποίο θα γίνει στο Λουξεμβούργο στα μέσα του Ιουνίου. </w:t>
      </w:r>
    </w:p>
    <w:p w14:paraId="56157580"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Προφανώς και η χώρα μας θα προσπαθήσει να ενδυναμώσει τη θέση της, παρουσιάζοντας κριτήρια τα οποία έχουν σχέση με την περιφερειακή ανάπτυξη τη</w:t>
      </w:r>
      <w:r>
        <w:rPr>
          <w:rFonts w:eastAsia="Times New Roman" w:cs="Times New Roman"/>
          <w:szCs w:val="24"/>
        </w:rPr>
        <w:t xml:space="preserve">ς Ευρώπης αλλά και με την ύπαρξη υποδομών που μπορούν να </w:t>
      </w:r>
      <w:r>
        <w:rPr>
          <w:rFonts w:eastAsia="Times New Roman" w:cs="Times New Roman"/>
          <w:szCs w:val="24"/>
        </w:rPr>
        <w:lastRenderedPageBreak/>
        <w:t>διασφαλίσουν την ομαλή μετάβαση σε αυτόν τον φορέα, διότι είναι ένας πολύ κρίσιμος φορέας και για την καινοτομία τη φαρμακευτική στην Ευρώπη και για τον έλεγχο της ποιότητας των φαρμάκων και κυρίως γ</w:t>
      </w:r>
      <w:r>
        <w:rPr>
          <w:rFonts w:eastAsia="Times New Roman" w:cs="Times New Roman"/>
          <w:szCs w:val="24"/>
        </w:rPr>
        <w:t>ια να καλύψουν την ανάγκη των πολιτών της Ευρώπης να έχουν ευχερή πρόσβαση στα νέα φάρμακα.</w:t>
      </w:r>
    </w:p>
    <w:p w14:paraId="56157581"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Πιστεύω, λοιπόν, ότι μπορούμε να προετοιμάσουμε έναν αξιόλογο φάκελο σαν χώρα. Θέλω, όμως, να έχετε υπ’ </w:t>
      </w:r>
      <w:proofErr w:type="spellStart"/>
      <w:r>
        <w:rPr>
          <w:rFonts w:eastAsia="Times New Roman" w:cs="Times New Roman"/>
          <w:szCs w:val="24"/>
        </w:rPr>
        <w:t>όψιν</w:t>
      </w:r>
      <w:proofErr w:type="spellEnd"/>
      <w:r>
        <w:rPr>
          <w:rFonts w:eastAsia="Times New Roman" w:cs="Times New Roman"/>
          <w:szCs w:val="24"/>
        </w:rPr>
        <w:t xml:space="preserve"> σας τα εξής: Πρώτον, τον κεντρικό χειρισμό του θέματος </w:t>
      </w:r>
      <w:r>
        <w:rPr>
          <w:rFonts w:eastAsia="Times New Roman" w:cs="Times New Roman"/>
          <w:szCs w:val="24"/>
        </w:rPr>
        <w:t>τον έχει το Υπουργείο Εξωτερικών, ο Αναπληρωτής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Υπουργός Εξωτερικών</w:t>
      </w:r>
      <w:r>
        <w:rPr>
          <w:rFonts w:eastAsia="Times New Roman" w:cs="Times New Roman"/>
          <w:szCs w:val="24"/>
        </w:rPr>
        <w:t>,</w:t>
      </w:r>
      <w:r>
        <w:rPr>
          <w:rFonts w:eastAsia="Times New Roman" w:cs="Times New Roman"/>
          <w:szCs w:val="24"/>
        </w:rPr>
        <w:t xml:space="preserve"> ο κ. </w:t>
      </w:r>
      <w:proofErr w:type="spellStart"/>
      <w:r>
        <w:rPr>
          <w:rFonts w:eastAsia="Times New Roman" w:cs="Times New Roman"/>
          <w:szCs w:val="24"/>
        </w:rPr>
        <w:t>Κατρούγκαλος</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υτός</w:t>
      </w:r>
      <w:r>
        <w:rPr>
          <w:rFonts w:eastAsia="Times New Roman" w:cs="Times New Roman"/>
          <w:szCs w:val="24"/>
        </w:rPr>
        <w:t xml:space="preserve"> έχει την πρωτοβουλία την πολιτική για τις κινήσεις και το Υπουργείο Υγείας επικουρικά βοηθά, με τους εποπτευόμενους φορείς του και τις υπηρεσίες του, αυτ</w:t>
      </w:r>
      <w:r>
        <w:rPr>
          <w:rFonts w:eastAsia="Times New Roman" w:cs="Times New Roman"/>
          <w:szCs w:val="24"/>
        </w:rPr>
        <w:t xml:space="preserve">ή τη διεκδίκηση. Δεύτερον, να ξέρετε ότι πολύ κυρίαρχο κριτήριο είναι η ευχερής πρόσβαση των πολιτών, των εργαζομένων στον συγκεκριμένο οργανισμό και φυσικά όσων συναλλάσσονται μαζί του σε μια χώρα. </w:t>
      </w:r>
    </w:p>
    <w:p w14:paraId="56157582"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 xml:space="preserve"> την έννοια, νομίζω ότι θα ήταν πολύ προβληματικό το να προσθέσουμε πέραν τη</w:t>
      </w:r>
      <w:r>
        <w:rPr>
          <w:rFonts w:eastAsia="Times New Roman" w:cs="Times New Roman"/>
          <w:szCs w:val="24"/>
        </w:rPr>
        <w:t>ς</w:t>
      </w:r>
      <w:r>
        <w:rPr>
          <w:rFonts w:eastAsia="Times New Roman" w:cs="Times New Roman"/>
          <w:szCs w:val="24"/>
        </w:rPr>
        <w:t xml:space="preserve"> μετακίνησης στο κεντρικό αεροδρόμιο της χώρας, να προσθέσουμε και μετακίνηση στην ενδοχώρα, που προσθέτει κόστος χρόνου, κόστος μετακίνησης και λοιπά. Με αυτή την έννοια, νομίζω </w:t>
      </w:r>
      <w:r>
        <w:rPr>
          <w:rFonts w:eastAsia="Times New Roman" w:cs="Times New Roman"/>
          <w:szCs w:val="24"/>
        </w:rPr>
        <w:t>ότι η ιδέα το</w:t>
      </w:r>
      <w:r>
        <w:rPr>
          <w:rFonts w:eastAsia="Times New Roman" w:cs="Times New Roman"/>
          <w:szCs w:val="24"/>
        </w:rPr>
        <w:t>ύ</w:t>
      </w:r>
      <w:r>
        <w:rPr>
          <w:rFonts w:eastAsia="Times New Roman" w:cs="Times New Roman"/>
          <w:szCs w:val="24"/>
        </w:rPr>
        <w:t xml:space="preserve"> να αποκεντρώσουμε εκτός Αθήνας αυτή τη διεκδίκηση, μάλλον αδυνατίζει τη διαπραγματευτική μας ισχύ. Πιστεύω ότι όντως στο Λεκανοπέδιο υπάρχουν και </w:t>
      </w:r>
      <w:r>
        <w:rPr>
          <w:rFonts w:eastAsia="Times New Roman" w:cs="Times New Roman"/>
          <w:szCs w:val="24"/>
        </w:rPr>
        <w:lastRenderedPageBreak/>
        <w:t xml:space="preserve">οι </w:t>
      </w:r>
      <w:r>
        <w:rPr>
          <w:rFonts w:eastAsia="Times New Roman" w:cs="Times New Roman"/>
          <w:szCs w:val="24"/>
        </w:rPr>
        <w:t>κτ</w:t>
      </w:r>
      <w:r>
        <w:rPr>
          <w:rFonts w:eastAsia="Times New Roman" w:cs="Times New Roman"/>
          <w:szCs w:val="24"/>
        </w:rPr>
        <w:t>η</w:t>
      </w:r>
      <w:r>
        <w:rPr>
          <w:rFonts w:eastAsia="Times New Roman" w:cs="Times New Roman"/>
          <w:szCs w:val="24"/>
        </w:rPr>
        <w:t>ριακές</w:t>
      </w:r>
      <w:r>
        <w:rPr>
          <w:rFonts w:eastAsia="Times New Roman" w:cs="Times New Roman"/>
          <w:szCs w:val="24"/>
        </w:rPr>
        <w:t xml:space="preserve"> υποδομές. Φαντάζομαι ότι και στην Πάτρα θα υπάρχουν αντίστοιχες, όπως ίσως και σε </w:t>
      </w:r>
      <w:r>
        <w:rPr>
          <w:rFonts w:eastAsia="Times New Roman" w:cs="Times New Roman"/>
          <w:szCs w:val="24"/>
        </w:rPr>
        <w:t xml:space="preserve">άλλα μέρη της Ελλάδας. </w:t>
      </w:r>
    </w:p>
    <w:p w14:paraId="56157583"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Όμως, αγαπητέ μου συνάδελφε, δυστυχώς, σε αυτή τη φάση και για έναν τόσο σοβαρό ευρωπαϊκό οργανισμό, δεν μπορούμε να βάλουμε κριτήρια -επιτρέψτε μου να πω- στενά, εθνικού τύπου, δηλαδή αντιμετώπισης ζωνών ανεργίας ή </w:t>
      </w:r>
      <w:r>
        <w:rPr>
          <w:rFonts w:eastAsia="Times New Roman" w:cs="Times New Roman"/>
          <w:szCs w:val="24"/>
        </w:rPr>
        <w:t>φτώχ</w:t>
      </w:r>
      <w:r>
        <w:rPr>
          <w:rFonts w:eastAsia="Times New Roman" w:cs="Times New Roman"/>
          <w:szCs w:val="24"/>
        </w:rPr>
        <w:t>ε</w:t>
      </w:r>
      <w:r>
        <w:rPr>
          <w:rFonts w:eastAsia="Times New Roman" w:cs="Times New Roman"/>
          <w:szCs w:val="24"/>
        </w:rPr>
        <w:t>ιας</w:t>
      </w:r>
      <w:r>
        <w:rPr>
          <w:rFonts w:eastAsia="Times New Roman" w:cs="Times New Roman"/>
          <w:szCs w:val="24"/>
        </w:rPr>
        <w:t xml:space="preserve"> εντός τ</w:t>
      </w:r>
      <w:r>
        <w:rPr>
          <w:rFonts w:eastAsia="Times New Roman" w:cs="Times New Roman"/>
          <w:szCs w:val="24"/>
        </w:rPr>
        <w:t xml:space="preserve">ης χώρας. Πρέπει να είναι κριτήρια που να μπορούν να αντιπαρατεθούν υποψηφιότητες πολύ ισχυρές, όπως είναι του Δουβλίνου, όπως είναι των </w:t>
      </w:r>
      <w:r>
        <w:rPr>
          <w:rFonts w:eastAsia="Times New Roman" w:cs="Times New Roman"/>
          <w:szCs w:val="24"/>
        </w:rPr>
        <w:t>Βρυξε</w:t>
      </w:r>
      <w:r>
        <w:rPr>
          <w:rFonts w:eastAsia="Times New Roman" w:cs="Times New Roman"/>
          <w:szCs w:val="24"/>
        </w:rPr>
        <w:t>λ</w:t>
      </w:r>
      <w:r>
        <w:rPr>
          <w:rFonts w:eastAsia="Times New Roman" w:cs="Times New Roman"/>
          <w:szCs w:val="24"/>
        </w:rPr>
        <w:t>λών</w:t>
      </w:r>
      <w:r>
        <w:rPr>
          <w:rFonts w:eastAsia="Times New Roman" w:cs="Times New Roman"/>
          <w:szCs w:val="24"/>
        </w:rPr>
        <w:t>, όπως είναι της Κοπεγχάγης, όπως είναι της Μαδρίτης, της Ρώμης, πόλεων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που έχουν πολύ ευχερή πρόσβασ</w:t>
      </w:r>
      <w:r>
        <w:rPr>
          <w:rFonts w:eastAsia="Times New Roman" w:cs="Times New Roman"/>
          <w:szCs w:val="24"/>
        </w:rPr>
        <w:t>η και με αεροπορικές συνδέσεις τακτικές και λοιπά και που θα διευκολύνουν τη λειτουργία αυτού του φορέα.</w:t>
      </w:r>
    </w:p>
    <w:p w14:paraId="56157584"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olor w:val="000000"/>
          <w:szCs w:val="24"/>
        </w:rPr>
        <w:t>Ευχαριστώ, κύριε Υπουργέ.</w:t>
      </w:r>
      <w:r>
        <w:rPr>
          <w:rFonts w:eastAsia="Times New Roman" w:cs="Times New Roman"/>
          <w:szCs w:val="24"/>
        </w:rPr>
        <w:t xml:space="preserve"> </w:t>
      </w:r>
    </w:p>
    <w:p w14:paraId="56157585"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τρία λεπτά.</w:t>
      </w:r>
    </w:p>
    <w:p w14:paraId="56157586"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Κύριε Πρόεδρε, οφείλω</w:t>
      </w:r>
      <w:r>
        <w:rPr>
          <w:rFonts w:eastAsia="Times New Roman" w:cs="Times New Roman"/>
          <w:szCs w:val="24"/>
        </w:rPr>
        <w:t xml:space="preserve"> να πω ότι την πάτησα, γιατί σκέφτηκα ότι</w:t>
      </w:r>
      <w:r>
        <w:rPr>
          <w:rFonts w:eastAsia="Times New Roman" w:cs="Times New Roman"/>
          <w:szCs w:val="24"/>
        </w:rPr>
        <w:t>,</w:t>
      </w:r>
      <w:r>
        <w:rPr>
          <w:rFonts w:eastAsia="Times New Roman" w:cs="Times New Roman"/>
          <w:szCs w:val="24"/>
        </w:rPr>
        <w:t xml:space="preserve"> για να έρθει ο Υπουργός αποκλείεται, λέω, να έρθει για να βάλει αυτογκόλ! Γιατί σήμερα μας βλέπουν όλοι. Εκτός από το κανάλι της Βουλής, σήμερα όλα τα κανάλια της δυτικής Ελλάδος αυτή την ώρα μο</w:t>
      </w:r>
      <w:r>
        <w:rPr>
          <w:rFonts w:eastAsia="Times New Roman" w:cs="Times New Roman"/>
          <w:szCs w:val="24"/>
        </w:rPr>
        <w:t>ύ</w:t>
      </w:r>
      <w:r>
        <w:rPr>
          <w:rFonts w:eastAsia="Times New Roman" w:cs="Times New Roman"/>
          <w:szCs w:val="24"/>
        </w:rPr>
        <w:t xml:space="preserve"> λένε ότι δείχνουν</w:t>
      </w:r>
      <w:r>
        <w:rPr>
          <w:rFonts w:eastAsia="Times New Roman" w:cs="Times New Roman"/>
          <w:szCs w:val="24"/>
        </w:rPr>
        <w:t xml:space="preserve"> αυτή τη συνεδρίαση.</w:t>
      </w:r>
    </w:p>
    <w:p w14:paraId="56157587"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Δεν λυπάμαι καθόλου τους συναδέλφους μου Βουλευτές του ΣΥΡΙΖΑ της δυτικής Ελλάδος, γιατί πιάνονται στον ύπνο. Δεν τους λυπάμαι καθόλου, </w:t>
      </w:r>
      <w:r>
        <w:rPr>
          <w:rFonts w:eastAsia="Times New Roman" w:cs="Times New Roman"/>
          <w:szCs w:val="24"/>
        </w:rPr>
        <w:lastRenderedPageBreak/>
        <w:t>παρ</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αυτοί από σήμερα θα ακούσουν. Τι; Δεν γνωρίζει η Κυβέρνηση. Γιατί, αν κατάλαβα καλά, λέει:</w:t>
      </w:r>
      <w:r>
        <w:rPr>
          <w:rFonts w:eastAsia="Times New Roman" w:cs="Times New Roman"/>
          <w:szCs w:val="24"/>
        </w:rPr>
        <w:t xml:space="preserve"> Ναι, Αθήνα είναι. Ξεχάστε τα άλλα! </w:t>
      </w:r>
    </w:p>
    <w:p w14:paraId="56157588"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Τι μας είπε ο κύριος Υπουργός; Έχουμε αεροδρόμιο, κύριε Υπουργέ. Έχουμε λιμάνι. Έχουμε όλες τις υποδομές. </w:t>
      </w:r>
    </w:p>
    <w:p w14:paraId="56157589"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Εγώ και νομίζω και ο κύριος Πρόεδρος, για πολλά χρόνια είμαστε μέλη του Συμβουλίου της Ευρώπης. Για να φτάσουμε </w:t>
      </w:r>
      <w:r>
        <w:rPr>
          <w:rFonts w:eastAsia="Times New Roman" w:cs="Times New Roman"/>
          <w:szCs w:val="24"/>
        </w:rPr>
        <w:t xml:space="preserve">στο Στρασβούργο, ρωτήστε μας κάθε μήνα πόσα χιλιόμετρα και πόσες συγκοινωνίες αλλάζαμε. </w:t>
      </w:r>
    </w:p>
    <w:p w14:paraId="5615758A"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Αφήστε τα, λοιπόν, αυτά. Η πόλη, η Πάτρα, η </w:t>
      </w:r>
      <w:r>
        <w:rPr>
          <w:rFonts w:eastAsia="Times New Roman" w:cs="Times New Roman"/>
          <w:szCs w:val="24"/>
        </w:rPr>
        <w:t>δ</w:t>
      </w:r>
      <w:r>
        <w:rPr>
          <w:rFonts w:eastAsia="Times New Roman" w:cs="Times New Roman"/>
          <w:szCs w:val="24"/>
        </w:rPr>
        <w:t xml:space="preserve">υτική συμπρωτεύουσα δεν έχει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υστέρηση σε υποδομές, σε κτήρια, σε ό,τι θέλετε. </w:t>
      </w:r>
    </w:p>
    <w:p w14:paraId="5615758B"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Όσο για τα άλλα, φαντάζομαι ότι θα π</w:t>
      </w:r>
      <w:r>
        <w:rPr>
          <w:rFonts w:eastAsia="Times New Roman" w:cs="Times New Roman"/>
          <w:szCs w:val="24"/>
        </w:rPr>
        <w:t xml:space="preserve">αραβιάσω ανοικτές πόρτες. Γιατί εάν πράγματι από την δεκαετία του </w:t>
      </w:r>
      <w:r>
        <w:rPr>
          <w:rFonts w:eastAsia="Times New Roman" w:cs="Times New Roman"/>
          <w:szCs w:val="24"/>
        </w:rPr>
        <w:t>’</w:t>
      </w:r>
      <w:r>
        <w:rPr>
          <w:rFonts w:eastAsia="Times New Roman" w:cs="Times New Roman"/>
          <w:szCs w:val="24"/>
        </w:rPr>
        <w:t>80 και μετά δεν είχαμε κλειστές βιομηχανικές μονάδες, εάν δεν είχαμε αυτή τη φτώχεια -δυστυχώς μαστίζει η ανεργία την περιοχή- αντιλαμβάνεσθε, κύριε Πρόεδρε, ότι δεν θα μπορούσε, έτσι με ευ</w:t>
      </w:r>
      <w:r>
        <w:rPr>
          <w:rFonts w:eastAsia="Times New Roman" w:cs="Times New Roman"/>
          <w:szCs w:val="24"/>
        </w:rPr>
        <w:t>κολία, θα έλεγα, πολιτική δύναμη, που την ευαισθησία της κυρίως πρόβαλε σε αυτούς, να νομίζει ότι θα μπορούσε να είναι φιλικότερη και ελκυστικότερη.</w:t>
      </w:r>
    </w:p>
    <w:p w14:paraId="5615758C"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Λυπάμαι, όμως, γιατί δυστυχώς, κύριε Πρόεδρε, ζούμε μία από τα ίδια. Λέει, «Είναι ευθύνη του κ. </w:t>
      </w:r>
      <w:proofErr w:type="spellStart"/>
      <w:r>
        <w:rPr>
          <w:rFonts w:eastAsia="Times New Roman" w:cs="Times New Roman"/>
          <w:szCs w:val="24"/>
        </w:rPr>
        <w:t>Κατρούγκαλο</w:t>
      </w:r>
      <w:r>
        <w:rPr>
          <w:rFonts w:eastAsia="Times New Roman" w:cs="Times New Roman"/>
          <w:szCs w:val="24"/>
        </w:rPr>
        <w:t>υ</w:t>
      </w:r>
      <w:proofErr w:type="spellEnd"/>
      <w:r>
        <w:rPr>
          <w:rFonts w:eastAsia="Times New Roman" w:cs="Times New Roman"/>
          <w:szCs w:val="24"/>
        </w:rPr>
        <w:t xml:space="preserve">». Ο κ. </w:t>
      </w:r>
      <w:proofErr w:type="spellStart"/>
      <w:r>
        <w:rPr>
          <w:rFonts w:eastAsia="Times New Roman" w:cs="Times New Roman"/>
          <w:szCs w:val="24"/>
        </w:rPr>
        <w:t>Κατρούγκαλος</w:t>
      </w:r>
      <w:proofErr w:type="spellEnd"/>
      <w:r>
        <w:rPr>
          <w:rFonts w:eastAsia="Times New Roman" w:cs="Times New Roman"/>
          <w:szCs w:val="24"/>
        </w:rPr>
        <w:t xml:space="preserve"> είναι μόνος του; Γι’ αυτό το θέμα ο </w:t>
      </w:r>
      <w:proofErr w:type="spellStart"/>
      <w:r>
        <w:rPr>
          <w:rFonts w:eastAsia="Times New Roman" w:cs="Times New Roman"/>
          <w:szCs w:val="24"/>
        </w:rPr>
        <w:t>Κατρούγκαλος</w:t>
      </w:r>
      <w:proofErr w:type="spellEnd"/>
      <w:r>
        <w:rPr>
          <w:rFonts w:eastAsia="Times New Roman" w:cs="Times New Roman"/>
          <w:szCs w:val="24"/>
        </w:rPr>
        <w:t xml:space="preserve"> αποφασίζει</w:t>
      </w:r>
      <w:r>
        <w:rPr>
          <w:rFonts w:eastAsia="Times New Roman" w:cs="Times New Roman"/>
          <w:szCs w:val="24"/>
        </w:rPr>
        <w:t>,</w:t>
      </w:r>
      <w:r>
        <w:rPr>
          <w:rFonts w:eastAsia="Times New Roman" w:cs="Times New Roman"/>
          <w:szCs w:val="24"/>
        </w:rPr>
        <w:t xml:space="preserve"> και όχι η Κυβέρνηση; Ξέρω ότι δεν μπορώ να κάνω πολλά πράγματα, εκτός από το να φωνάξω όσο </w:t>
      </w:r>
      <w:r>
        <w:rPr>
          <w:rFonts w:eastAsia="Times New Roman" w:cs="Times New Roman"/>
          <w:szCs w:val="24"/>
        </w:rPr>
        <w:lastRenderedPageBreak/>
        <w:t>μπορώ είτε μέσα είτε έξω από τη Βουλή. Και όταν ρωτάω αν ακούει το Μαξίμου, αποδει</w:t>
      </w:r>
      <w:r>
        <w:rPr>
          <w:rFonts w:eastAsia="Times New Roman" w:cs="Times New Roman"/>
          <w:szCs w:val="24"/>
        </w:rPr>
        <w:t xml:space="preserve">κνύεται ότι τις περισσότερες φορές δεν ακούει το Μαξίμου. Όμως, δεν θα σταματήσουμε. Σήμερα ήρθε ο Υπουργός και μας έδωσε την ευκαιρία να ακούσουν οι πάντες ότι και πάλι Ελλάδα είναι μόνο η Αθήνα. Η άλλη Ελλάδα της </w:t>
      </w:r>
      <w:r>
        <w:rPr>
          <w:rFonts w:eastAsia="Times New Roman" w:cs="Times New Roman"/>
          <w:szCs w:val="24"/>
        </w:rPr>
        <w:t>π</w:t>
      </w:r>
      <w:r>
        <w:rPr>
          <w:rFonts w:eastAsia="Times New Roman" w:cs="Times New Roman"/>
          <w:szCs w:val="24"/>
        </w:rPr>
        <w:t>εριφέρειας δεν υπάρχει στους σχεδιασμούς</w:t>
      </w:r>
      <w:r>
        <w:rPr>
          <w:rFonts w:eastAsia="Times New Roman" w:cs="Times New Roman"/>
          <w:szCs w:val="24"/>
        </w:rPr>
        <w:t xml:space="preserve"> ούτε αυτής της Κυβέρνησης.</w:t>
      </w:r>
    </w:p>
    <w:p w14:paraId="5615758D"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Μάλιστα! Πολύ ωραία! Από σήμερα, λοιπόν, εμείς θα συνεχίσουμε αυτόν τον αγώνα, γιατί νιώθουμε ότι δεν </w:t>
      </w:r>
      <w:r>
        <w:rPr>
          <w:rFonts w:eastAsia="Times New Roman" w:cs="Times New Roman"/>
          <w:szCs w:val="24"/>
        </w:rPr>
        <w:t>προβάλ</w:t>
      </w:r>
      <w:r>
        <w:rPr>
          <w:rFonts w:eastAsia="Times New Roman" w:cs="Times New Roman"/>
          <w:szCs w:val="24"/>
        </w:rPr>
        <w:t>λ</w:t>
      </w:r>
      <w:r>
        <w:rPr>
          <w:rFonts w:eastAsia="Times New Roman" w:cs="Times New Roman"/>
          <w:szCs w:val="24"/>
        </w:rPr>
        <w:t>ουμε</w:t>
      </w:r>
      <w:r>
        <w:rPr>
          <w:rFonts w:eastAsia="Times New Roman" w:cs="Times New Roman"/>
          <w:szCs w:val="24"/>
        </w:rPr>
        <w:t xml:space="preserve"> κάτι που ενδιαφέρει τον τόπο μου, την ιδιαίτερη πατρίδα μου. Όχι, δεν είναι αυτά τα κριτήρια. Τα κριτήρια της επιλογής της Πάτρας αντέχουν σε οποιαδήποτε από τις πόλεις είπε ο κύριος Υπουργός. Και λυπάμαι, γιατί έχει αυτή την εικόνα για την πόλη ή γιατί δ</w:t>
      </w:r>
      <w:r>
        <w:rPr>
          <w:rFonts w:eastAsia="Times New Roman" w:cs="Times New Roman"/>
          <w:szCs w:val="24"/>
        </w:rPr>
        <w:t>εν γνωρίζει τις υποδομές που έχει η Πάτρα.</w:t>
      </w:r>
    </w:p>
    <w:p w14:paraId="5615758E"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Θα επανέλθω με ερώτηση προς τον Πρωθυπουργό, ελπίζοντας ότι -πριν είναι αργά, γιατί μετά από έναν μήνα θα είναι αργά- εκείνος θα πάρει την κατάσταση στα χέρια του. Γιατί δεν είναι υπόθεση Γεωργίου </w:t>
      </w:r>
      <w:proofErr w:type="spellStart"/>
      <w:r>
        <w:rPr>
          <w:rFonts w:eastAsia="Times New Roman" w:cs="Times New Roman"/>
          <w:szCs w:val="24"/>
        </w:rPr>
        <w:t>Κατρούγκαλου</w:t>
      </w:r>
      <w:proofErr w:type="spellEnd"/>
      <w:r>
        <w:rPr>
          <w:rFonts w:eastAsia="Times New Roman" w:cs="Times New Roman"/>
          <w:szCs w:val="24"/>
        </w:rPr>
        <w:t>, εί</w:t>
      </w:r>
      <w:r>
        <w:rPr>
          <w:rFonts w:eastAsia="Times New Roman" w:cs="Times New Roman"/>
          <w:szCs w:val="24"/>
        </w:rPr>
        <w:t>ναι υπόθεση της Κυβέρνησης.</w:t>
      </w:r>
    </w:p>
    <w:p w14:paraId="5615758F"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ευχαριστώ, κύριε συνάδελφε.</w:t>
      </w:r>
    </w:p>
    <w:p w14:paraId="56157590"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6157591"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Κύριε Νικολόπουλε, νομίζω ότι προσεγγίζετε </w:t>
      </w:r>
      <w:r>
        <w:rPr>
          <w:rFonts w:eastAsia="Times New Roman" w:cs="Times New Roman"/>
          <w:szCs w:val="24"/>
        </w:rPr>
        <w:t xml:space="preserve">από </w:t>
      </w:r>
      <w:r>
        <w:rPr>
          <w:rFonts w:eastAsia="Times New Roman" w:cs="Times New Roman"/>
          <w:szCs w:val="24"/>
        </w:rPr>
        <w:t>λάθος βάση το θέμα. Έχουμε μία πολύ σοβαρή διεκδίκησ</w:t>
      </w:r>
      <w:r>
        <w:rPr>
          <w:rFonts w:eastAsia="Times New Roman" w:cs="Times New Roman"/>
          <w:szCs w:val="24"/>
        </w:rPr>
        <w:t xml:space="preserve">η, για την οποία η χώρα μας πρέπει να κάνει τεράστια προσπάθεια, να καταθέσει έναν πλήρη φάκελο και να </w:t>
      </w:r>
      <w:r>
        <w:rPr>
          <w:rFonts w:eastAsia="Times New Roman" w:cs="Times New Roman"/>
          <w:szCs w:val="24"/>
        </w:rPr>
        <w:t>προβάλ</w:t>
      </w:r>
      <w:r>
        <w:rPr>
          <w:rFonts w:eastAsia="Times New Roman" w:cs="Times New Roman"/>
          <w:szCs w:val="24"/>
        </w:rPr>
        <w:t>λ</w:t>
      </w:r>
      <w:r>
        <w:rPr>
          <w:rFonts w:eastAsia="Times New Roman" w:cs="Times New Roman"/>
          <w:szCs w:val="24"/>
        </w:rPr>
        <w:t>ει</w:t>
      </w:r>
      <w:r>
        <w:rPr>
          <w:rFonts w:eastAsia="Times New Roman" w:cs="Times New Roman"/>
          <w:szCs w:val="24"/>
        </w:rPr>
        <w:t xml:space="preserve"> τα συγκριτικά πλεονεκτήματα της για να διεκδικήσει αυτή την πολύ σοβαρή υποψηφιότητα. Αυτό δεν είναι δεδομένο. Δεν έχουμε, δηλαδή, εγκεκριμένη </w:t>
      </w:r>
      <w:r>
        <w:rPr>
          <w:rFonts w:eastAsia="Times New Roman" w:cs="Times New Roman"/>
          <w:szCs w:val="24"/>
        </w:rPr>
        <w:t xml:space="preserve">τη φιλοξενία αυτού του </w:t>
      </w:r>
      <w:r>
        <w:rPr>
          <w:rFonts w:eastAsia="Times New Roman" w:cs="Times New Roman"/>
          <w:szCs w:val="24"/>
        </w:rPr>
        <w:t>ο</w:t>
      </w:r>
      <w:r>
        <w:rPr>
          <w:rFonts w:eastAsia="Times New Roman" w:cs="Times New Roman"/>
          <w:szCs w:val="24"/>
        </w:rPr>
        <w:t>ργανισμού από τη χώρα μας και ανοίγουμε συζήτηση για το πού θα την τοποθετήσουμε...</w:t>
      </w:r>
    </w:p>
    <w:p w14:paraId="56157592"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Κύριε Πρόεδρε, μου επιτρέπετε;</w:t>
      </w:r>
    </w:p>
    <w:p w14:paraId="56157593"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Κύριε Νικολόπουλε, σας άκουσα με προσοχή. Σας παρακαλώ πάρα </w:t>
      </w:r>
      <w:r>
        <w:rPr>
          <w:rFonts w:eastAsia="Times New Roman" w:cs="Times New Roman"/>
          <w:szCs w:val="24"/>
        </w:rPr>
        <w:t>πολύ!</w:t>
      </w:r>
    </w:p>
    <w:p w14:paraId="56157594"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Μας λέτε με ποιον το κουβεντιάσατε;</w:t>
      </w:r>
    </w:p>
    <w:p w14:paraId="56157595"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συνάδελφε, παρακαλώ μη διακόπτετε.</w:t>
      </w:r>
    </w:p>
    <w:p w14:paraId="56157596"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Θέλω να κάνω μία ερώτηση, κύριε Πρόεδρε.</w:t>
      </w:r>
    </w:p>
    <w:p w14:paraId="56157597"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Έχουμε μία διαδικασία </w:t>
      </w:r>
      <w:r>
        <w:rPr>
          <w:rFonts w:eastAsia="Times New Roman" w:cs="Times New Roman"/>
          <w:szCs w:val="24"/>
        </w:rPr>
        <w:t>και την ξέρετε.</w:t>
      </w:r>
    </w:p>
    <w:p w14:paraId="56157598"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Σας παρακαλώ πάρα πολύ.</w:t>
      </w:r>
    </w:p>
    <w:p w14:paraId="56157599"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Ως παλιός κοινοβουλευτικός θα πρέπει να σεβαστείτε τη διαδικασία. Σας ευχαριστώ, κύριε Νικολόπουλε.</w:t>
      </w:r>
    </w:p>
    <w:p w14:paraId="5615759A"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Με ποιον το κουβεντιάσατε, </w:t>
      </w:r>
      <w:r>
        <w:rPr>
          <w:rFonts w:eastAsia="Times New Roman" w:cs="Times New Roman"/>
          <w:szCs w:val="24"/>
        </w:rPr>
        <w:t>κύριε Υπουργέ; Κάνατε διαβούλευση; Ζητήσατε προτάσεις; Πείτε μας με ποιον το κουβεντιάσατε.</w:t>
      </w:r>
    </w:p>
    <w:p w14:paraId="5615759B"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Συνεχίστε, κύριε Υπουργέ.</w:t>
      </w:r>
    </w:p>
    <w:p w14:paraId="5615759C" w14:textId="77777777" w:rsidR="00316CFD" w:rsidRDefault="00904015">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Λοιπόν, λέω </w:t>
      </w:r>
      <w:r>
        <w:rPr>
          <w:rFonts w:eastAsia="Times New Roman" w:cs="Times New Roman"/>
          <w:szCs w:val="24"/>
        </w:rPr>
        <w:t>ότι α</w:t>
      </w:r>
      <w:r>
        <w:rPr>
          <w:rFonts w:eastAsia="Times New Roman" w:cs="Times New Roman"/>
          <w:szCs w:val="24"/>
        </w:rPr>
        <w:t>υτή</w:t>
      </w:r>
      <w:r>
        <w:rPr>
          <w:rFonts w:eastAsia="Times New Roman" w:cs="Times New Roman"/>
          <w:szCs w:val="24"/>
        </w:rPr>
        <w:t xml:space="preserve"> τη στιγμή δεν έχουμε στο τσεπάκι μας την υποψηφιότη</w:t>
      </w:r>
      <w:r>
        <w:rPr>
          <w:rFonts w:eastAsia="Times New Roman" w:cs="Times New Roman"/>
          <w:szCs w:val="24"/>
        </w:rPr>
        <w:t xml:space="preserve">τα και ανοίγουμε μία συζήτηση για το πού θα την τοποθετήσουμε. Προσπαθούμε να ενισχύσουμε τα διαπραγματευτικά επιχειρήματα της χώρας απέναντι σε πολύ ισχυρές υποψηφιότητες, όπως σας είπα πριν, που φιλοξενούν </w:t>
      </w:r>
      <w:r>
        <w:rPr>
          <w:rFonts w:eastAsia="Times New Roman" w:cs="Times New Roman"/>
          <w:szCs w:val="24"/>
        </w:rPr>
        <w:t>ο</w:t>
      </w:r>
      <w:r>
        <w:rPr>
          <w:rFonts w:eastAsia="Times New Roman" w:cs="Times New Roman"/>
          <w:szCs w:val="24"/>
        </w:rPr>
        <w:t>ργανισμούς, που έχουν εμπειρία, που έχουν συγκο</w:t>
      </w:r>
      <w:r>
        <w:rPr>
          <w:rFonts w:eastAsia="Times New Roman" w:cs="Times New Roman"/>
          <w:szCs w:val="24"/>
        </w:rPr>
        <w:t xml:space="preserve">ινωνιακές υποδομές, που έχουν δίκτυα υποστήριξης πολύ πιο οργανωμένα από τα δικά μας. </w:t>
      </w:r>
    </w:p>
    <w:p w14:paraId="5615759D" w14:textId="77777777" w:rsidR="00316CFD" w:rsidRDefault="00904015">
      <w:pPr>
        <w:spacing w:after="0" w:line="600" w:lineRule="auto"/>
        <w:ind w:firstLine="720"/>
        <w:jc w:val="both"/>
        <w:rPr>
          <w:rFonts w:eastAsia="Times New Roman" w:cs="Times New Roman"/>
          <w:szCs w:val="24"/>
        </w:rPr>
      </w:pPr>
      <w:r>
        <w:rPr>
          <w:rFonts w:eastAsia="Times New Roman" w:cs="Times New Roman"/>
          <w:szCs w:val="24"/>
        </w:rPr>
        <w:t xml:space="preserve">Κατά την άποψή μας, λοιπόν, -της Κυβέρνησης προφανώς, η Κυβέρνηση έχει την ευθύνη, είπα ότι επισπεύδων Υπουργός είναι ο κ. </w:t>
      </w:r>
      <w:proofErr w:type="spellStart"/>
      <w:r>
        <w:rPr>
          <w:rFonts w:eastAsia="Times New Roman" w:cs="Times New Roman"/>
          <w:szCs w:val="24"/>
        </w:rPr>
        <w:t>Κατρούγκαλος</w:t>
      </w:r>
      <w:proofErr w:type="spellEnd"/>
      <w:r>
        <w:rPr>
          <w:rFonts w:eastAsia="Times New Roman" w:cs="Times New Roman"/>
          <w:szCs w:val="24"/>
        </w:rPr>
        <w:t xml:space="preserve">, δεν είπα ότι αποφασίζει μοναχός </w:t>
      </w:r>
      <w:r>
        <w:rPr>
          <w:rFonts w:eastAsia="Times New Roman" w:cs="Times New Roman"/>
          <w:szCs w:val="24"/>
        </w:rPr>
        <w:t>του- και σε συνεννόηση με το Υπουργείο Υγείας και με την Κυβέρνηση συνολικά κρίθηκε ότι αυτή η υποψηφιότητα μπορεί να υποστηριχθεί καλύτερα με έδρα την Αθήνα.</w:t>
      </w:r>
    </w:p>
    <w:p w14:paraId="5615759E" w14:textId="77777777" w:rsidR="00316CFD" w:rsidRDefault="00904015">
      <w:pPr>
        <w:spacing w:after="0" w:line="600" w:lineRule="auto"/>
        <w:ind w:firstLine="720"/>
        <w:jc w:val="both"/>
        <w:rPr>
          <w:rFonts w:eastAsia="Times New Roman"/>
          <w:szCs w:val="24"/>
        </w:rPr>
      </w:pPr>
      <w:r>
        <w:rPr>
          <w:rFonts w:eastAsia="Times New Roman"/>
          <w:szCs w:val="24"/>
        </w:rPr>
        <w:t>Αυτό είναι όλο το θέμα.  Δεν μπορούμε εδώ πέρα…</w:t>
      </w:r>
    </w:p>
    <w:p w14:paraId="5615759F" w14:textId="77777777" w:rsidR="00316CFD" w:rsidRDefault="00904015">
      <w:pPr>
        <w:spacing w:after="0" w:line="600" w:lineRule="auto"/>
        <w:ind w:firstLine="720"/>
        <w:jc w:val="both"/>
        <w:rPr>
          <w:rFonts w:eastAsia="Times New Roman"/>
          <w:szCs w:val="24"/>
        </w:rPr>
      </w:pPr>
      <w:r>
        <w:rPr>
          <w:rFonts w:eastAsia="Times New Roman"/>
          <w:b/>
          <w:szCs w:val="24"/>
        </w:rPr>
        <w:lastRenderedPageBreak/>
        <w:t xml:space="preserve">ΝΙΚΟΛΑΟΣ ΝΙΚΟΛΟΠΟΥΛΟΣ: </w:t>
      </w:r>
      <w:r>
        <w:rPr>
          <w:rFonts w:eastAsia="Times New Roman"/>
          <w:szCs w:val="24"/>
        </w:rPr>
        <w:t>Το κουβεντιάσατε με κάποιο</w:t>
      </w:r>
      <w:r>
        <w:rPr>
          <w:rFonts w:eastAsia="Times New Roman"/>
          <w:szCs w:val="24"/>
        </w:rPr>
        <w:t>ν; Απαντήστε και σε αυτό. Το κουβεντιάσατε με κανέναν;</w:t>
      </w:r>
    </w:p>
    <w:p w14:paraId="561575A0" w14:textId="77777777" w:rsidR="00316CFD" w:rsidRDefault="00904015">
      <w:pPr>
        <w:spacing w:after="0"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Σας παρακαλώ πάρα πολύ. Θα μπορούσαν να υπάρχουν αντίστοιχες με τις δικές σας αιτιάσεις και από άλλες περιοχές της χώρας…</w:t>
      </w:r>
    </w:p>
    <w:p w14:paraId="561575A1" w14:textId="77777777" w:rsidR="00316CFD" w:rsidRDefault="00904015">
      <w:pPr>
        <w:spacing w:after="0"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Σωστά. Το κουβεντιάσατ</w:t>
      </w:r>
      <w:r>
        <w:rPr>
          <w:rFonts w:eastAsia="Times New Roman"/>
          <w:szCs w:val="24"/>
        </w:rPr>
        <w:t>ε με κανέναν;</w:t>
      </w:r>
    </w:p>
    <w:p w14:paraId="561575A2" w14:textId="77777777" w:rsidR="00316CFD" w:rsidRDefault="00904015">
      <w:pPr>
        <w:spacing w:after="0"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…και από τη Θεσσαλονίκη και από την Κρήτη και από τα Γιάννενα και από τη Λάρισα και από παντού.</w:t>
      </w:r>
    </w:p>
    <w:p w14:paraId="561575A3" w14:textId="77777777" w:rsidR="00316CFD" w:rsidRDefault="00904015">
      <w:pPr>
        <w:spacing w:after="0"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Το κουβεντιάσατε με κανέναν; Με ποιον το κουβεντιάσατε; Με τον Θεό;</w:t>
      </w:r>
    </w:p>
    <w:p w14:paraId="561575A4" w14:textId="77777777" w:rsidR="00316CFD" w:rsidRDefault="00904015">
      <w:pPr>
        <w:spacing w:after="0" w:line="600" w:lineRule="auto"/>
        <w:ind w:firstLine="720"/>
        <w:jc w:val="both"/>
        <w:rPr>
          <w:rFonts w:eastAsia="Times New Roman"/>
          <w:szCs w:val="24"/>
        </w:rPr>
      </w:pPr>
      <w:r>
        <w:rPr>
          <w:rFonts w:eastAsia="Times New Roman"/>
          <w:b/>
          <w:szCs w:val="24"/>
        </w:rPr>
        <w:t xml:space="preserve">ΠΡΟΕΔΡΕΥΩΝ (Σπυρίδων </w:t>
      </w:r>
      <w:r>
        <w:rPr>
          <w:rFonts w:eastAsia="Times New Roman"/>
          <w:b/>
          <w:szCs w:val="24"/>
        </w:rPr>
        <w:t>Λυκούδης):</w:t>
      </w:r>
      <w:r>
        <w:rPr>
          <w:rFonts w:eastAsia="Times New Roman"/>
          <w:szCs w:val="24"/>
        </w:rPr>
        <w:t xml:space="preserve"> Κύριε Νικολόπουλε, σας παρακαλώ.</w:t>
      </w:r>
    </w:p>
    <w:p w14:paraId="561575A5" w14:textId="77777777" w:rsidR="00316CFD" w:rsidRDefault="00904015">
      <w:pPr>
        <w:spacing w:after="0"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Ακούστε…</w:t>
      </w:r>
    </w:p>
    <w:p w14:paraId="561575A6" w14:textId="77777777" w:rsidR="00316CFD" w:rsidRDefault="00904015">
      <w:pPr>
        <w:spacing w:after="0"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Να μας πείτε με ποιον το κουβεντιάσατε.</w:t>
      </w:r>
    </w:p>
    <w:p w14:paraId="561575A7" w14:textId="77777777" w:rsidR="00316CFD" w:rsidRDefault="00904015">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Υπουργέ, αν ολοκληρώσετε, θα σταματήσει και αυτός ο διάλογος.</w:t>
      </w:r>
    </w:p>
    <w:p w14:paraId="561575A8" w14:textId="77777777" w:rsidR="00316CFD" w:rsidRDefault="00904015">
      <w:pPr>
        <w:spacing w:after="0" w:line="600" w:lineRule="auto"/>
        <w:ind w:firstLine="720"/>
        <w:jc w:val="both"/>
        <w:rPr>
          <w:rFonts w:eastAsia="Times New Roman"/>
          <w:szCs w:val="24"/>
        </w:rPr>
      </w:pPr>
      <w:r>
        <w:rPr>
          <w:rFonts w:eastAsia="Times New Roman"/>
          <w:b/>
          <w:szCs w:val="24"/>
        </w:rPr>
        <w:t>ΝΙΚΟΛΑ</w:t>
      </w:r>
      <w:r>
        <w:rPr>
          <w:rFonts w:eastAsia="Times New Roman"/>
          <w:b/>
          <w:szCs w:val="24"/>
        </w:rPr>
        <w:t xml:space="preserve">ΟΣ ΝΙΚΟΛΟΠΟΥΛΟΣ: </w:t>
      </w:r>
      <w:r>
        <w:rPr>
          <w:rFonts w:eastAsia="Times New Roman"/>
          <w:szCs w:val="24"/>
        </w:rPr>
        <w:t xml:space="preserve">Με </w:t>
      </w:r>
      <w:r>
        <w:rPr>
          <w:rFonts w:eastAsia="Times New Roman"/>
          <w:szCs w:val="24"/>
        </w:rPr>
        <w:t>το</w:t>
      </w:r>
      <w:r>
        <w:rPr>
          <w:rFonts w:eastAsia="Times New Roman"/>
          <w:szCs w:val="24"/>
        </w:rPr>
        <w:t>ν</w:t>
      </w:r>
      <w:r>
        <w:rPr>
          <w:rFonts w:eastAsia="Times New Roman"/>
          <w:szCs w:val="24"/>
        </w:rPr>
        <w:t xml:space="preserve"> λαό το κουβεντιάσατε; Με τις περιφέρειες; Με ποιον το κουβεντιάσατε;</w:t>
      </w:r>
    </w:p>
    <w:p w14:paraId="561575A9" w14:textId="77777777" w:rsidR="00316CFD" w:rsidRDefault="00904015">
      <w:pPr>
        <w:spacing w:after="0" w:line="600" w:lineRule="auto"/>
        <w:ind w:firstLine="720"/>
        <w:jc w:val="both"/>
        <w:rPr>
          <w:rFonts w:eastAsia="Times New Roman"/>
          <w:szCs w:val="24"/>
        </w:rPr>
      </w:pPr>
      <w:r>
        <w:rPr>
          <w:rFonts w:eastAsia="Times New Roman"/>
          <w:b/>
          <w:szCs w:val="24"/>
        </w:rPr>
        <w:lastRenderedPageBreak/>
        <w:t>ΑΝΔΡΕΑΣ ΞΑΝΘΟΣ (Υπουργός Υγείας):</w:t>
      </w:r>
      <w:r>
        <w:rPr>
          <w:rFonts w:eastAsia="Times New Roman"/>
          <w:szCs w:val="24"/>
        </w:rPr>
        <w:t xml:space="preserve"> Σας παρακαλώ πάρα πολύ. Νομίζω τώρα ότι…</w:t>
      </w:r>
    </w:p>
    <w:p w14:paraId="561575AA" w14:textId="77777777" w:rsidR="00316CFD" w:rsidRDefault="00904015">
      <w:pPr>
        <w:spacing w:after="0"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Όχι, να μας πείτε τώρα με ποιον το κουβεντιάσατε!</w:t>
      </w:r>
    </w:p>
    <w:p w14:paraId="561575AB" w14:textId="77777777" w:rsidR="00316CFD" w:rsidRDefault="00904015">
      <w:pPr>
        <w:spacing w:after="0" w:line="600" w:lineRule="auto"/>
        <w:ind w:firstLine="720"/>
        <w:jc w:val="both"/>
        <w:rPr>
          <w:rFonts w:eastAsia="Times New Roman"/>
          <w:szCs w:val="24"/>
        </w:rPr>
      </w:pPr>
      <w:r>
        <w:rPr>
          <w:rFonts w:eastAsia="Times New Roman"/>
          <w:b/>
          <w:szCs w:val="24"/>
        </w:rPr>
        <w:t xml:space="preserve">ΑΝΔΡΕΑΣ ΞΑΝΘΟΣ </w:t>
      </w:r>
      <w:r>
        <w:rPr>
          <w:rFonts w:eastAsia="Times New Roman"/>
          <w:b/>
          <w:szCs w:val="24"/>
        </w:rPr>
        <w:t>(Υπουργός Υγείας):</w:t>
      </w:r>
      <w:r>
        <w:rPr>
          <w:rFonts w:eastAsia="Times New Roman"/>
          <w:szCs w:val="24"/>
        </w:rPr>
        <w:t xml:space="preserve"> Κοιτάξτε, τώρα. Προφανώς…</w:t>
      </w:r>
    </w:p>
    <w:p w14:paraId="561575AC" w14:textId="77777777" w:rsidR="00316CFD" w:rsidRDefault="00904015">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Νικολόπουλε, σας παρακαλώ πολύ.</w:t>
      </w:r>
      <w:r>
        <w:rPr>
          <w:rFonts w:eastAsia="Times New Roman"/>
          <w:b/>
          <w:szCs w:val="24"/>
        </w:rPr>
        <w:t xml:space="preserve"> </w:t>
      </w:r>
      <w:r>
        <w:rPr>
          <w:rFonts w:eastAsia="Times New Roman"/>
          <w:szCs w:val="24"/>
        </w:rPr>
        <w:t>Κάνατε μια πολύ ωραία παρουσίαση της ερώτησής σας. Τώρα αφήστε να ακουστεί η απάντηση.</w:t>
      </w:r>
    </w:p>
    <w:p w14:paraId="561575AD" w14:textId="77777777" w:rsidR="00316CFD" w:rsidRDefault="00904015">
      <w:pPr>
        <w:spacing w:after="0"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Προφανώς, έχει την ε</w:t>
      </w:r>
      <w:r>
        <w:rPr>
          <w:rFonts w:eastAsia="Times New Roman"/>
          <w:szCs w:val="24"/>
        </w:rPr>
        <w:t>υθύνη Κυβέρνηση. Ακούστε, σας παρακαλώ πάρα πολύ.</w:t>
      </w:r>
    </w:p>
    <w:p w14:paraId="561575AE" w14:textId="77777777" w:rsidR="00316CFD" w:rsidRDefault="00904015">
      <w:pPr>
        <w:spacing w:after="0"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Μας κοροϊδεύει τώρα;</w:t>
      </w:r>
    </w:p>
    <w:p w14:paraId="561575AF" w14:textId="77777777" w:rsidR="00316CFD" w:rsidRDefault="00904015">
      <w:pPr>
        <w:spacing w:after="0"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Διαγωνισμό τοπικισμού εύκολα μπορεί να κάνει ο καθένας εδώ μέσα.</w:t>
      </w:r>
    </w:p>
    <w:p w14:paraId="561575B0" w14:textId="77777777" w:rsidR="00316CFD" w:rsidRDefault="00904015">
      <w:pPr>
        <w:spacing w:after="0"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Καλά, καλά!</w:t>
      </w:r>
    </w:p>
    <w:p w14:paraId="561575B1" w14:textId="77777777" w:rsidR="00316CFD" w:rsidRDefault="00904015">
      <w:pPr>
        <w:spacing w:after="0" w:line="600" w:lineRule="auto"/>
        <w:ind w:firstLine="720"/>
        <w:jc w:val="both"/>
        <w:rPr>
          <w:rFonts w:eastAsia="Times New Roman"/>
          <w:szCs w:val="24"/>
        </w:rPr>
      </w:pPr>
      <w:r>
        <w:rPr>
          <w:rFonts w:eastAsia="Times New Roman"/>
          <w:b/>
          <w:szCs w:val="24"/>
        </w:rPr>
        <w:t>ΠΡΟΕΔΡΕΥΩΝ (Σπυρίδων Λυκούδη</w:t>
      </w:r>
      <w:r>
        <w:rPr>
          <w:rFonts w:eastAsia="Times New Roman"/>
          <w:b/>
          <w:szCs w:val="24"/>
        </w:rPr>
        <w:t>ς):</w:t>
      </w:r>
      <w:r>
        <w:rPr>
          <w:rFonts w:eastAsia="Times New Roman"/>
          <w:szCs w:val="24"/>
        </w:rPr>
        <w:t xml:space="preserve"> Σας παρακαλώ.</w:t>
      </w:r>
    </w:p>
    <w:p w14:paraId="561575B2" w14:textId="77777777" w:rsidR="00316CFD" w:rsidRDefault="00904015">
      <w:pPr>
        <w:spacing w:after="0"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Έτσι είναι, κύριε συνάδελφε.</w:t>
      </w:r>
    </w:p>
    <w:p w14:paraId="561575B3" w14:textId="77777777" w:rsidR="00316CFD" w:rsidRDefault="00904015">
      <w:pPr>
        <w:spacing w:after="0"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Με ποιον το κουβεντιάσατε;</w:t>
      </w:r>
    </w:p>
    <w:p w14:paraId="561575B4" w14:textId="77777777" w:rsidR="00316CFD" w:rsidRDefault="00904015">
      <w:pPr>
        <w:spacing w:after="0" w:line="600" w:lineRule="auto"/>
        <w:ind w:firstLine="720"/>
        <w:jc w:val="both"/>
        <w:rPr>
          <w:rFonts w:eastAsia="Times New Roman"/>
          <w:szCs w:val="24"/>
        </w:rPr>
      </w:pPr>
      <w:r>
        <w:rPr>
          <w:rFonts w:eastAsia="Times New Roman"/>
          <w:b/>
          <w:szCs w:val="24"/>
        </w:rPr>
        <w:lastRenderedPageBreak/>
        <w:t>ΑΝΔΡΕΑΣ ΞΑΝΘΟΣ (Υπουργός Υγείας):</w:t>
      </w:r>
      <w:r>
        <w:rPr>
          <w:rFonts w:eastAsia="Times New Roman"/>
          <w:szCs w:val="24"/>
        </w:rPr>
        <w:t xml:space="preserve"> Διαγωνισμό τοπικισμού μπορεί να κάνει ο καθένας εδώ μέσα. Σας παρακαλώ πάρα πολύ.</w:t>
      </w:r>
    </w:p>
    <w:p w14:paraId="561575B5" w14:textId="77777777" w:rsidR="00316CFD" w:rsidRDefault="00904015">
      <w:pPr>
        <w:spacing w:after="0"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Με ποιον το κουβεντιάσατε;</w:t>
      </w:r>
    </w:p>
    <w:p w14:paraId="561575B6" w14:textId="77777777" w:rsidR="00316CFD" w:rsidRDefault="00904015">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συνάδελφε!</w:t>
      </w:r>
    </w:p>
    <w:p w14:paraId="561575B7" w14:textId="77777777" w:rsidR="00316CFD" w:rsidRDefault="00904015">
      <w:pPr>
        <w:spacing w:after="0"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Σας λέω ότι πάμε να συγκροτήσουμε έναν σοβαρό φάκελο, για να διεκδικήσουμε με σοβαρούς όρους αυτή την υποψηφιότητα.</w:t>
      </w:r>
    </w:p>
    <w:p w14:paraId="561575B8" w14:textId="77777777" w:rsidR="00316CFD" w:rsidRDefault="00904015">
      <w:pPr>
        <w:spacing w:after="0" w:line="600" w:lineRule="auto"/>
        <w:ind w:firstLine="720"/>
        <w:jc w:val="both"/>
        <w:rPr>
          <w:rFonts w:eastAsia="Times New Roman"/>
          <w:szCs w:val="24"/>
        </w:rPr>
      </w:pPr>
      <w:r>
        <w:rPr>
          <w:rFonts w:eastAsia="Times New Roman"/>
          <w:b/>
          <w:szCs w:val="24"/>
        </w:rPr>
        <w:t>ΝΙΚΟΛΑΟ</w:t>
      </w:r>
      <w:r>
        <w:rPr>
          <w:rFonts w:eastAsia="Times New Roman"/>
          <w:b/>
          <w:szCs w:val="24"/>
        </w:rPr>
        <w:t xml:space="preserve">Σ ΝΙΚΟΛΟΠΟΥΛΟΣ: </w:t>
      </w:r>
      <w:r>
        <w:rPr>
          <w:rFonts w:eastAsia="Times New Roman"/>
          <w:szCs w:val="24"/>
        </w:rPr>
        <w:t>Και αυτό δεν προσβάλλει την περιφέρεια;</w:t>
      </w:r>
    </w:p>
    <w:p w14:paraId="561575B9" w14:textId="77777777" w:rsidR="00316CFD" w:rsidRDefault="00904015">
      <w:pPr>
        <w:spacing w:after="0"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Αυτού του τύπου η προσέγγιση, κατά την άποψή μου, δεν είναι σοβαρή και να το ξέρετε. Και </w:t>
      </w:r>
      <w:r>
        <w:rPr>
          <w:rFonts w:eastAsia="Times New Roman"/>
          <w:szCs w:val="24"/>
        </w:rPr>
        <w:t>συγ</w:t>
      </w:r>
      <w:r>
        <w:rPr>
          <w:rFonts w:eastAsia="Times New Roman"/>
          <w:szCs w:val="24"/>
        </w:rPr>
        <w:t>γ</w:t>
      </w:r>
      <w:r>
        <w:rPr>
          <w:rFonts w:eastAsia="Times New Roman"/>
          <w:szCs w:val="24"/>
        </w:rPr>
        <w:t>νώμη</w:t>
      </w:r>
      <w:r>
        <w:rPr>
          <w:rFonts w:eastAsia="Times New Roman"/>
          <w:szCs w:val="24"/>
        </w:rPr>
        <w:t>…</w:t>
      </w:r>
    </w:p>
    <w:p w14:paraId="561575BA" w14:textId="77777777" w:rsidR="00316CFD" w:rsidRDefault="00904015">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Το Προεδρείο προσπαθεί…</w:t>
      </w:r>
    </w:p>
    <w:p w14:paraId="561575BB" w14:textId="77777777" w:rsidR="00316CFD" w:rsidRDefault="00904015">
      <w:pPr>
        <w:spacing w:after="0" w:line="600" w:lineRule="auto"/>
        <w:ind w:firstLine="720"/>
        <w:jc w:val="both"/>
        <w:rPr>
          <w:rFonts w:eastAsia="Times New Roman"/>
          <w:szCs w:val="24"/>
        </w:rPr>
      </w:pPr>
      <w:r>
        <w:rPr>
          <w:rFonts w:eastAsia="Times New Roman"/>
          <w:b/>
          <w:szCs w:val="24"/>
        </w:rPr>
        <w:t>ΝΙΚΟΛΑΟΣ ΝΙ</w:t>
      </w:r>
      <w:r>
        <w:rPr>
          <w:rFonts w:eastAsia="Times New Roman"/>
          <w:b/>
          <w:szCs w:val="24"/>
        </w:rPr>
        <w:t xml:space="preserve">ΚΟΛΟΠΟΥΛΟΣ: </w:t>
      </w:r>
      <w:r>
        <w:rPr>
          <w:rFonts w:eastAsia="Times New Roman"/>
          <w:szCs w:val="24"/>
        </w:rPr>
        <w:t>Μα σας παρακαλώ! Θα φτιάξετε πρώτα τον φάκελο και μετά την πόλη;</w:t>
      </w:r>
    </w:p>
    <w:p w14:paraId="561575BC" w14:textId="77777777" w:rsidR="00316CFD" w:rsidRDefault="00904015">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Νικολόπουλε, προσπαθώ με ήπιο τρόπο να διεξαχθεί η διαδικασία. Σας παρακαλώ πολύ.</w:t>
      </w:r>
    </w:p>
    <w:p w14:paraId="561575BD" w14:textId="77777777" w:rsidR="00316CFD" w:rsidRDefault="00904015">
      <w:pPr>
        <w:spacing w:after="0" w:line="600" w:lineRule="auto"/>
        <w:ind w:firstLine="720"/>
        <w:jc w:val="both"/>
        <w:rPr>
          <w:rFonts w:eastAsia="Times New Roman"/>
          <w:szCs w:val="24"/>
        </w:rPr>
      </w:pPr>
      <w:r>
        <w:rPr>
          <w:rFonts w:eastAsia="Times New Roman"/>
          <w:szCs w:val="24"/>
        </w:rPr>
        <w:t>Ευχαριστώ, κύριε Υπουργέ.</w:t>
      </w:r>
    </w:p>
    <w:p w14:paraId="561575BE" w14:textId="77777777" w:rsidR="00316CFD" w:rsidRDefault="00904015">
      <w:pPr>
        <w:spacing w:after="0" w:line="600" w:lineRule="auto"/>
        <w:ind w:firstLine="720"/>
        <w:jc w:val="both"/>
        <w:rPr>
          <w:rFonts w:eastAsia="Times New Roman"/>
          <w:szCs w:val="24"/>
        </w:rPr>
      </w:pPr>
      <w:r>
        <w:rPr>
          <w:rFonts w:eastAsia="Times New Roman"/>
          <w:szCs w:val="24"/>
        </w:rPr>
        <w:t xml:space="preserve">Κυρίες και κύριοι συνάδελφοι, </w:t>
      </w:r>
      <w:r>
        <w:rPr>
          <w:rFonts w:eastAsia="Times New Roman"/>
          <w:szCs w:val="24"/>
        </w:rPr>
        <w:t>έχουν διανεμηθεί τα Πρακτικά της Τετάρτης 29 Μαρτίου 2017 και ερωτάται το Σώμα αν τα επικυρώνει.</w:t>
      </w:r>
    </w:p>
    <w:p w14:paraId="561575BF" w14:textId="77777777" w:rsidR="00316CFD" w:rsidRDefault="00904015">
      <w:pPr>
        <w:spacing w:after="0"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 </w:t>
      </w:r>
    </w:p>
    <w:p w14:paraId="561575C0" w14:textId="77777777" w:rsidR="00316CFD" w:rsidRDefault="00904015">
      <w:pPr>
        <w:spacing w:after="0"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Συνεπώς τα Πρακτικά της Τετάρτης 29 Μαρτίου 2017 επικυρώθηκαν.</w:t>
      </w:r>
    </w:p>
    <w:p w14:paraId="561575C1" w14:textId="77777777" w:rsidR="00316CFD" w:rsidRDefault="00904015">
      <w:pPr>
        <w:spacing w:after="0" w:line="600" w:lineRule="auto"/>
        <w:ind w:firstLine="720"/>
        <w:jc w:val="both"/>
        <w:rPr>
          <w:rFonts w:eastAsia="Times New Roman"/>
          <w:szCs w:val="24"/>
        </w:rPr>
      </w:pPr>
      <w:r>
        <w:rPr>
          <w:rFonts w:eastAsia="Times New Roman"/>
          <w:szCs w:val="24"/>
        </w:rPr>
        <w:t>Κυρίες και κύριοι συνάδελφ</w:t>
      </w:r>
      <w:r>
        <w:rPr>
          <w:rFonts w:eastAsia="Times New Roman"/>
          <w:szCs w:val="24"/>
        </w:rPr>
        <w:t xml:space="preserve">οι, η τέταρτη με αριθμό 872/23-5-2017 επίκαιρη ερώτηση πρώτου κύκλου του Βουλευτή Α΄ Θεσσαλονίκης του Κομμουνιστικού Κόμματος </w:t>
      </w:r>
      <w:r>
        <w:rPr>
          <w:rFonts w:eastAsia="Times New Roman"/>
          <w:szCs w:val="24"/>
        </w:rPr>
        <w:t>Ελλάδ</w:t>
      </w:r>
      <w:r>
        <w:rPr>
          <w:rFonts w:eastAsia="Times New Roman"/>
          <w:szCs w:val="24"/>
        </w:rPr>
        <w:t>α</w:t>
      </w:r>
      <w:r>
        <w:rPr>
          <w:rFonts w:eastAsia="Times New Roman"/>
          <w:szCs w:val="24"/>
        </w:rPr>
        <w:t>ς κ.</w:t>
      </w:r>
      <w:r>
        <w:rPr>
          <w:rFonts w:eastAsia="Times New Roman"/>
          <w:szCs w:val="24"/>
        </w:rPr>
        <w:t xml:space="preserve"> Ιωάννη Δελή προς τον Υπουργό Παιδείας, Έρευνας και Θρησκευμάτων, με θέμα</w:t>
      </w:r>
      <w:r>
        <w:rPr>
          <w:rFonts w:eastAsia="Times New Roman"/>
          <w:szCs w:val="24"/>
        </w:rPr>
        <w:t>:</w:t>
      </w:r>
      <w:r>
        <w:rPr>
          <w:rFonts w:eastAsia="Times New Roman"/>
          <w:szCs w:val="24"/>
        </w:rPr>
        <w:t xml:space="preserve"> «Να ανοίξει τώρα ξανά το Ολοκληρωμένο Πληροφο</w:t>
      </w:r>
      <w:r>
        <w:rPr>
          <w:rFonts w:eastAsia="Times New Roman"/>
          <w:szCs w:val="24"/>
        </w:rPr>
        <w:t>ριακό Σύστημα Διαχείρισης Προσωπικού Α/</w:t>
      </w:r>
      <w:proofErr w:type="spellStart"/>
      <w:r>
        <w:rPr>
          <w:rFonts w:eastAsia="Times New Roman"/>
          <w:szCs w:val="24"/>
        </w:rPr>
        <w:t>θμιας</w:t>
      </w:r>
      <w:proofErr w:type="spellEnd"/>
      <w:r>
        <w:rPr>
          <w:rFonts w:eastAsia="Times New Roman"/>
          <w:szCs w:val="24"/>
        </w:rPr>
        <w:t xml:space="preserve"> και Β/</w:t>
      </w:r>
      <w:proofErr w:type="spellStart"/>
      <w:r>
        <w:rPr>
          <w:rFonts w:eastAsia="Times New Roman"/>
          <w:szCs w:val="24"/>
        </w:rPr>
        <w:t>θμιας</w:t>
      </w:r>
      <w:proofErr w:type="spellEnd"/>
      <w:r>
        <w:rPr>
          <w:rFonts w:eastAsia="Times New Roman"/>
          <w:szCs w:val="24"/>
        </w:rPr>
        <w:t xml:space="preserve"> Εκπαίδευσης (ΟΠΣΥΔ) για όσους δεν πρόλαβαν», δεν θα συζητηθεί λόγω κωλύματος του ερωτώντος Βουλευτή.</w:t>
      </w:r>
    </w:p>
    <w:p w14:paraId="561575C2" w14:textId="77777777" w:rsidR="00316CFD" w:rsidRDefault="00904015">
      <w:pPr>
        <w:spacing w:after="0" w:line="600" w:lineRule="auto"/>
        <w:ind w:firstLine="720"/>
        <w:jc w:val="both"/>
        <w:rPr>
          <w:rFonts w:eastAsia="Times New Roman"/>
          <w:szCs w:val="24"/>
        </w:rPr>
      </w:pPr>
      <w:r>
        <w:rPr>
          <w:rFonts w:eastAsia="Times New Roman"/>
          <w:szCs w:val="24"/>
        </w:rPr>
        <w:t>Επίσης, δ</w:t>
      </w:r>
      <w:r>
        <w:rPr>
          <w:rFonts w:eastAsia="Times New Roman"/>
          <w:szCs w:val="24"/>
        </w:rPr>
        <w:t>εν</w:t>
      </w:r>
      <w:r>
        <w:rPr>
          <w:rFonts w:eastAsia="Times New Roman"/>
          <w:szCs w:val="24"/>
        </w:rPr>
        <w:t xml:space="preserve"> θα συζητηθούν λόγω κωλύματος των αρμοδίων Υπουργών και θα επαναπροσδιοριστούν για συζή</w:t>
      </w:r>
      <w:r>
        <w:rPr>
          <w:rFonts w:eastAsia="Times New Roman"/>
          <w:szCs w:val="24"/>
        </w:rPr>
        <w:t>τηση οι εξής επίκαιρες ερωτήσεις:</w:t>
      </w:r>
    </w:p>
    <w:p w14:paraId="561575C3" w14:textId="77777777" w:rsidR="00316CFD" w:rsidRDefault="00904015">
      <w:pPr>
        <w:spacing w:after="0" w:line="600" w:lineRule="auto"/>
        <w:ind w:firstLine="720"/>
        <w:jc w:val="both"/>
        <w:rPr>
          <w:rFonts w:eastAsia="Times New Roman"/>
          <w:szCs w:val="24"/>
        </w:rPr>
      </w:pPr>
      <w:r>
        <w:rPr>
          <w:rFonts w:eastAsia="Times New Roman"/>
          <w:szCs w:val="24"/>
        </w:rPr>
        <w:t xml:space="preserve">Η πρώτη με αριθμό 871/23-5-2017 επίκαιρη ερώτηση πρώτου κύκλου του Βουλευτή Α΄ Θεσσαλονίκης του Συνασπισμού Ριζοσπαστικής Αριστεράς κ. Αλέξανδρου Τριανταφυλλίδη προς τον Υπουργό Εθνικής Άμυνας, με θέμα «Πρώην Στρατόπεδο </w:t>
      </w:r>
      <w:proofErr w:type="spellStart"/>
      <w:r>
        <w:rPr>
          <w:rFonts w:eastAsia="Times New Roman"/>
          <w:szCs w:val="24"/>
        </w:rPr>
        <w:t>Κό</w:t>
      </w:r>
      <w:r>
        <w:rPr>
          <w:rFonts w:eastAsia="Times New Roman"/>
          <w:szCs w:val="24"/>
        </w:rPr>
        <w:t>δρα</w:t>
      </w:r>
      <w:proofErr w:type="spellEnd"/>
      <w:r>
        <w:rPr>
          <w:rFonts w:eastAsia="Times New Roman"/>
          <w:szCs w:val="24"/>
        </w:rPr>
        <w:t xml:space="preserve"> Καλαμαριάς – Ανατολικής Θεσσαλονίκης: Ανάδειξη της περιοχής σε </w:t>
      </w:r>
      <w:proofErr w:type="spellStart"/>
      <w:r>
        <w:rPr>
          <w:rFonts w:eastAsia="Times New Roman"/>
          <w:szCs w:val="24"/>
        </w:rPr>
        <w:t>υπερτοπικό</w:t>
      </w:r>
      <w:proofErr w:type="spellEnd"/>
      <w:r>
        <w:rPr>
          <w:rFonts w:eastAsia="Times New Roman"/>
          <w:szCs w:val="24"/>
        </w:rPr>
        <w:t xml:space="preserve"> πάρκο». Ο Υπουργός Εθνικής Άμυνας κ. Πάνος Καμμένος βρίσκεται σε επίσημη επίσκεψη στη Ρόδο.</w:t>
      </w:r>
    </w:p>
    <w:p w14:paraId="561575C4" w14:textId="77777777" w:rsidR="00316CFD" w:rsidRDefault="00904015">
      <w:pPr>
        <w:spacing w:after="0" w:line="600" w:lineRule="auto"/>
        <w:ind w:firstLine="720"/>
        <w:jc w:val="both"/>
        <w:rPr>
          <w:rFonts w:eastAsia="Times New Roman"/>
          <w:szCs w:val="24"/>
        </w:rPr>
      </w:pPr>
      <w:r>
        <w:rPr>
          <w:rFonts w:eastAsia="Times New Roman"/>
          <w:szCs w:val="24"/>
        </w:rPr>
        <w:t xml:space="preserve">Η τρίτη με αριθμό 868/23-5-2017 επίκαιρη ερώτηση πρώτου κύκλου του Βουλευτή Αργολίδας </w:t>
      </w:r>
      <w:r>
        <w:rPr>
          <w:rFonts w:eastAsia="Times New Roman"/>
          <w:szCs w:val="24"/>
        </w:rPr>
        <w:t xml:space="preserve">της Δημοκρατικής Συμπαράταξης ΠΑΣΟΚ - ΔΗΜΑΡ κ. Ιωάννη Μανιάτη προς τον Υπουργό Περιβάλλοντος και Ενέργειας, σχετικά </w:t>
      </w:r>
      <w:r>
        <w:rPr>
          <w:rFonts w:eastAsia="Times New Roman"/>
          <w:szCs w:val="24"/>
        </w:rPr>
        <w:lastRenderedPageBreak/>
        <w:t>με την ενεργοποίηση της απόφασης για πιλοτική μελέτη της Ζώνης Οικιστικού Ελέγχου (ΖΟΕ) Άργους. Ο Υπουργός Περιβάλλοντος και Ενέργειας βρίσκ</w:t>
      </w:r>
      <w:r>
        <w:rPr>
          <w:rFonts w:eastAsia="Times New Roman"/>
          <w:szCs w:val="24"/>
        </w:rPr>
        <w:t>εται εκτός Αθηνών.</w:t>
      </w:r>
    </w:p>
    <w:p w14:paraId="561575C5" w14:textId="77777777" w:rsidR="00316CFD" w:rsidRDefault="00904015">
      <w:pPr>
        <w:spacing w:after="0" w:line="600" w:lineRule="auto"/>
        <w:ind w:firstLine="720"/>
        <w:jc w:val="both"/>
        <w:rPr>
          <w:rFonts w:eastAsia="Times New Roman"/>
          <w:szCs w:val="24"/>
        </w:rPr>
      </w:pPr>
      <w:r>
        <w:rPr>
          <w:rFonts w:eastAsia="Times New Roman"/>
          <w:szCs w:val="24"/>
        </w:rPr>
        <w:t>Η πρώτη με αριθμό 867/22-5-2017 επίκαιρη ερώτηση δεύτερου κύκλου του Βουλευτή Φλώρινας της Νέας Δημοκρατίας κ. Ιωάννη Αντωνιάδη προς τον Υπουργό Περιβάλλοντος και Ενέργειας, με θέμα «Συνολική και όχι τμηματική μετεγκατάσταση της κοινότητ</w:t>
      </w:r>
      <w:r>
        <w:rPr>
          <w:rFonts w:eastAsia="Times New Roman"/>
          <w:szCs w:val="24"/>
        </w:rPr>
        <w:t>ας Αχλάδας του Νομού Φλώρινας». Ο Υπουργός Περιβάλλοντος και Ενέργειας βρίσκεται εκτός Αθηνών.</w:t>
      </w:r>
    </w:p>
    <w:p w14:paraId="561575C6" w14:textId="77777777" w:rsidR="00316CFD" w:rsidRDefault="00904015">
      <w:pPr>
        <w:spacing w:after="0" w:line="600" w:lineRule="auto"/>
        <w:ind w:firstLine="720"/>
        <w:jc w:val="both"/>
        <w:rPr>
          <w:rFonts w:eastAsia="Times New Roman"/>
          <w:szCs w:val="24"/>
        </w:rPr>
      </w:pPr>
      <w:r>
        <w:rPr>
          <w:rFonts w:eastAsia="Times New Roman"/>
          <w:szCs w:val="24"/>
        </w:rPr>
        <w:t xml:space="preserve">Η δεύτερη με αριθμό 873/23-5-2017 επίκαιρη ερώτηση δεύτερου κύκλου του Βουλευτή Β΄ Αθηνών του Κομμουνιστικού Κόμματος </w:t>
      </w:r>
      <w:r>
        <w:rPr>
          <w:rFonts w:eastAsia="Times New Roman"/>
          <w:szCs w:val="24"/>
        </w:rPr>
        <w:t>Ελλάδ</w:t>
      </w:r>
      <w:r>
        <w:rPr>
          <w:rFonts w:eastAsia="Times New Roman"/>
          <w:szCs w:val="24"/>
        </w:rPr>
        <w:t>α</w:t>
      </w:r>
      <w:r>
        <w:rPr>
          <w:rFonts w:eastAsia="Times New Roman"/>
          <w:szCs w:val="24"/>
        </w:rPr>
        <w:t>ς κ.</w:t>
      </w:r>
      <w:r>
        <w:rPr>
          <w:rFonts w:eastAsia="Times New Roman"/>
          <w:szCs w:val="24"/>
        </w:rPr>
        <w:t xml:space="preserve"> Χρήστου </w:t>
      </w:r>
      <w:proofErr w:type="spellStart"/>
      <w:r>
        <w:rPr>
          <w:rFonts w:eastAsia="Times New Roman"/>
          <w:szCs w:val="24"/>
        </w:rPr>
        <w:t>Κατσώτη</w:t>
      </w:r>
      <w:proofErr w:type="spellEnd"/>
      <w:r>
        <w:rPr>
          <w:rFonts w:eastAsia="Times New Roman"/>
          <w:szCs w:val="24"/>
        </w:rPr>
        <w:t xml:space="preserve"> προς τον Υπουργό</w:t>
      </w:r>
      <w:r>
        <w:rPr>
          <w:rFonts w:eastAsia="Times New Roman"/>
          <w:szCs w:val="24"/>
        </w:rPr>
        <w:t xml:space="preserve"> Μεταναστευτικής Πολιτικής, σχετικά με τη λειτουργία του </w:t>
      </w:r>
      <w:r>
        <w:rPr>
          <w:rFonts w:eastAsia="Times New Roman"/>
          <w:szCs w:val="24"/>
        </w:rPr>
        <w:t>κ</w:t>
      </w:r>
      <w:r>
        <w:rPr>
          <w:rFonts w:eastAsia="Times New Roman"/>
          <w:szCs w:val="24"/>
        </w:rPr>
        <w:t xml:space="preserve">έντρου </w:t>
      </w:r>
      <w:r>
        <w:rPr>
          <w:rFonts w:eastAsia="Times New Roman"/>
          <w:szCs w:val="24"/>
        </w:rPr>
        <w:t>υ</w:t>
      </w:r>
      <w:r>
        <w:rPr>
          <w:rFonts w:eastAsia="Times New Roman"/>
          <w:szCs w:val="24"/>
        </w:rPr>
        <w:t xml:space="preserve">ποδοχής </w:t>
      </w:r>
      <w:r>
        <w:rPr>
          <w:rFonts w:eastAsia="Times New Roman"/>
          <w:szCs w:val="24"/>
        </w:rPr>
        <w:t>π</w:t>
      </w:r>
      <w:r>
        <w:rPr>
          <w:rFonts w:eastAsia="Times New Roman"/>
          <w:szCs w:val="24"/>
        </w:rPr>
        <w:t>ροσφύγων</w:t>
      </w:r>
      <w:r>
        <w:rPr>
          <w:rFonts w:eastAsia="Times New Roman"/>
          <w:szCs w:val="24"/>
        </w:rPr>
        <w:t xml:space="preserve"> στο Λαύριο, δεν θα συζητηθεί λόγω κωλύματος του Υπουργού. Ο Υπουργός Μεταναστευτικής Πολιτικής κ. Ιωάννης </w:t>
      </w:r>
      <w:proofErr w:type="spellStart"/>
      <w:r>
        <w:rPr>
          <w:rFonts w:eastAsia="Times New Roman"/>
          <w:szCs w:val="24"/>
        </w:rPr>
        <w:t>Μουζάλας</w:t>
      </w:r>
      <w:proofErr w:type="spellEnd"/>
      <w:r>
        <w:rPr>
          <w:rFonts w:eastAsia="Times New Roman"/>
          <w:szCs w:val="24"/>
        </w:rPr>
        <w:t xml:space="preserve"> </w:t>
      </w:r>
      <w:r>
        <w:rPr>
          <w:rFonts w:eastAsia="Times New Roman"/>
          <w:szCs w:val="24"/>
        </w:rPr>
        <w:t xml:space="preserve">λόγω </w:t>
      </w:r>
      <w:r>
        <w:rPr>
          <w:rFonts w:eastAsia="Times New Roman"/>
          <w:szCs w:val="24"/>
        </w:rPr>
        <w:t>φόρτο</w:t>
      </w:r>
      <w:r>
        <w:rPr>
          <w:rFonts w:eastAsia="Times New Roman"/>
          <w:szCs w:val="24"/>
        </w:rPr>
        <w:t>υ</w:t>
      </w:r>
      <w:r>
        <w:rPr>
          <w:rFonts w:eastAsia="Times New Roman"/>
          <w:szCs w:val="24"/>
        </w:rPr>
        <w:t xml:space="preserve"> εργασίας δεν μπορεί να παρευρεθεί.</w:t>
      </w:r>
    </w:p>
    <w:p w14:paraId="561575C7" w14:textId="77777777" w:rsidR="00316CFD" w:rsidRDefault="00904015">
      <w:pPr>
        <w:spacing w:after="0" w:line="600" w:lineRule="auto"/>
        <w:ind w:firstLine="720"/>
        <w:jc w:val="both"/>
        <w:rPr>
          <w:rFonts w:eastAsia="Times New Roman"/>
          <w:szCs w:val="24"/>
        </w:rPr>
      </w:pPr>
      <w:r>
        <w:rPr>
          <w:rFonts w:eastAsia="Times New Roman"/>
          <w:szCs w:val="24"/>
        </w:rPr>
        <w:t>Ο</w:t>
      </w:r>
      <w:r>
        <w:rPr>
          <w:rFonts w:eastAsia="Times New Roman"/>
          <w:szCs w:val="24"/>
        </w:rPr>
        <w:t>λοκληρώθη</w:t>
      </w:r>
      <w:r>
        <w:rPr>
          <w:rFonts w:eastAsia="Times New Roman"/>
          <w:szCs w:val="24"/>
        </w:rPr>
        <w:t>κε η συζήτηση των επικαίρων ερωτήσεων.</w:t>
      </w:r>
    </w:p>
    <w:p w14:paraId="561575C8" w14:textId="77777777" w:rsidR="00316CFD" w:rsidRDefault="00904015">
      <w:pPr>
        <w:spacing w:after="0" w:line="600" w:lineRule="auto"/>
        <w:ind w:firstLine="720"/>
        <w:jc w:val="both"/>
        <w:rPr>
          <w:rFonts w:eastAsia="Times New Roman"/>
          <w:szCs w:val="24"/>
        </w:rPr>
      </w:pPr>
      <w:r>
        <w:rPr>
          <w:rFonts w:eastAsia="Times New Roman"/>
          <w:szCs w:val="24"/>
        </w:rPr>
        <w:t xml:space="preserve">Πριν λήξουμε τη συνεδρίαση να υπενθυμίσω ότι έχει αναβληθεί η προγραμματισμένη να συζητηθεί </w:t>
      </w:r>
      <w:r>
        <w:rPr>
          <w:rFonts w:eastAsia="Times New Roman"/>
          <w:szCs w:val="24"/>
        </w:rPr>
        <w:t xml:space="preserve">για </w:t>
      </w:r>
      <w:r>
        <w:rPr>
          <w:rFonts w:eastAsia="Times New Roman"/>
          <w:szCs w:val="24"/>
        </w:rPr>
        <w:t xml:space="preserve">σήμερα </w:t>
      </w:r>
      <w:r w:rsidRPr="00C755C5">
        <w:rPr>
          <w:rFonts w:eastAsia="Times New Roman" w:cs="Times New Roman"/>
          <w:szCs w:val="24"/>
        </w:rPr>
        <w:t>υπ’ αριθμόν 26/15-5-2017</w:t>
      </w:r>
      <w:r>
        <w:rPr>
          <w:rFonts w:eastAsia="Times New Roman"/>
          <w:szCs w:val="24"/>
        </w:rPr>
        <w:t xml:space="preserve"> επερώτηση.</w:t>
      </w:r>
    </w:p>
    <w:p w14:paraId="561575C9" w14:textId="77777777" w:rsidR="00316CFD" w:rsidRDefault="00904015">
      <w:pPr>
        <w:spacing w:after="0"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 στο σημείο αυτό να λύσουμε τη συνεδρίαση</w:t>
      </w:r>
      <w:r>
        <w:rPr>
          <w:rFonts w:eastAsia="Times New Roman"/>
          <w:szCs w:val="24"/>
        </w:rPr>
        <w:t>;</w:t>
      </w:r>
    </w:p>
    <w:p w14:paraId="561575CA" w14:textId="77777777" w:rsidR="00316CFD" w:rsidRDefault="00904015">
      <w:pPr>
        <w:spacing w:after="0" w:line="600" w:lineRule="auto"/>
        <w:ind w:firstLine="720"/>
        <w:jc w:val="both"/>
        <w:rPr>
          <w:rFonts w:eastAsia="Times New Roman"/>
          <w:szCs w:val="24"/>
        </w:rPr>
      </w:pPr>
      <w:r>
        <w:rPr>
          <w:rFonts w:eastAsia="Times New Roman"/>
          <w:b/>
          <w:szCs w:val="24"/>
        </w:rPr>
        <w:lastRenderedPageBreak/>
        <w:t xml:space="preserve">ΟΛΟΙ ΟΙ ΒΟΥΛΕΥΤΕΣ: </w:t>
      </w:r>
      <w:r>
        <w:rPr>
          <w:rFonts w:eastAsia="Times New Roman"/>
          <w:szCs w:val="24"/>
        </w:rPr>
        <w:t>Μάλιστα, μάλιστα.</w:t>
      </w:r>
    </w:p>
    <w:p w14:paraId="561575CB" w14:textId="77777777" w:rsidR="00316CFD" w:rsidRDefault="00904015">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Με τη συναίνεση του Σώματος και ώρα 19</w:t>
      </w:r>
      <w:r>
        <w:rPr>
          <w:rFonts w:eastAsia="Times New Roman"/>
          <w:szCs w:val="24"/>
        </w:rPr>
        <w:t>.</w:t>
      </w:r>
      <w:r>
        <w:rPr>
          <w:rFonts w:eastAsia="Times New Roman"/>
          <w:szCs w:val="24"/>
        </w:rPr>
        <w:t>00</w:t>
      </w:r>
      <w:r>
        <w:rPr>
          <w:rFonts w:eastAsia="Times New Roman"/>
          <w:szCs w:val="24"/>
        </w:rPr>
        <w:t>΄</w:t>
      </w:r>
      <w:r>
        <w:rPr>
          <w:rFonts w:eastAsia="Times New Roman"/>
          <w:szCs w:val="24"/>
        </w:rPr>
        <w:t xml:space="preserve"> </w:t>
      </w:r>
      <w:proofErr w:type="spellStart"/>
      <w:r>
        <w:rPr>
          <w:rFonts w:eastAsia="Times New Roman"/>
          <w:szCs w:val="24"/>
        </w:rPr>
        <w:t>λύεται</w:t>
      </w:r>
      <w:proofErr w:type="spellEnd"/>
      <w:r>
        <w:rPr>
          <w:rFonts w:eastAsia="Times New Roman"/>
          <w:szCs w:val="24"/>
        </w:rPr>
        <w:t xml:space="preserve"> η συνεδρίαση για την </w:t>
      </w:r>
      <w:r>
        <w:rPr>
          <w:rFonts w:eastAsia="Times New Roman"/>
          <w:szCs w:val="24"/>
        </w:rPr>
        <w:t xml:space="preserve">προσεχή </w:t>
      </w:r>
      <w:r>
        <w:rPr>
          <w:rFonts w:eastAsia="Times New Roman"/>
          <w:szCs w:val="24"/>
        </w:rPr>
        <w:t>Πέμπτη 1 Ιουνίου 2017 και ώρα 9</w:t>
      </w:r>
      <w:r>
        <w:rPr>
          <w:rFonts w:eastAsia="Times New Roman"/>
          <w:szCs w:val="24"/>
        </w:rPr>
        <w:t>.</w:t>
      </w:r>
      <w:r>
        <w:rPr>
          <w:rFonts w:eastAsia="Times New Roman"/>
          <w:szCs w:val="24"/>
        </w:rPr>
        <w:t>30</w:t>
      </w:r>
      <w:r>
        <w:rPr>
          <w:rFonts w:eastAsia="Times New Roman"/>
          <w:szCs w:val="24"/>
        </w:rPr>
        <w:t>΄</w:t>
      </w:r>
      <w:r>
        <w:rPr>
          <w:rFonts w:eastAsia="Times New Roman"/>
          <w:szCs w:val="24"/>
        </w:rPr>
        <w:t>,</w:t>
      </w:r>
      <w:r>
        <w:rPr>
          <w:rFonts w:eastAsia="Times New Roman"/>
          <w:szCs w:val="24"/>
        </w:rPr>
        <w:t xml:space="preserve"> με αντικείμενο εργασιών του Σώματος</w:t>
      </w:r>
      <w:r>
        <w:rPr>
          <w:rFonts w:eastAsia="Times New Roman"/>
          <w:szCs w:val="24"/>
        </w:rPr>
        <w:t>:</w:t>
      </w:r>
      <w:r>
        <w:rPr>
          <w:rFonts w:eastAsia="Times New Roman"/>
          <w:szCs w:val="24"/>
        </w:rPr>
        <w:t xml:space="preserve"> κοινοβουλευτικό έλεγχο, συζήτηση επικαίρων ερωτήσεων.</w:t>
      </w:r>
    </w:p>
    <w:p w14:paraId="561575CC" w14:textId="77777777" w:rsidR="00316CFD" w:rsidRDefault="00904015">
      <w:pPr>
        <w:spacing w:after="0" w:line="600" w:lineRule="auto"/>
        <w:jc w:val="both"/>
        <w:rPr>
          <w:rFonts w:eastAsia="Times New Roman"/>
          <w:szCs w:val="24"/>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ΟΙ ΓΡΑΜΜΑΤΕΙΣ</w:t>
      </w:r>
      <w:r>
        <w:rPr>
          <w:rFonts w:eastAsia="Times New Roman"/>
          <w:szCs w:val="24"/>
        </w:rPr>
        <w:t xml:space="preserve"> </w:t>
      </w:r>
    </w:p>
    <w:sectPr w:rsidR="00316CF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E0reBofFGylAV+O1q6dhFS+Qd0g=" w:salt="ItKJMjpDNmTT/TVB5wnqE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CFD"/>
    <w:rsid w:val="00316CFD"/>
    <w:rsid w:val="00752519"/>
    <w:rsid w:val="0090401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74E3"/>
  <w15:docId w15:val="{1FA29191-DA2D-4A39-B86E-FE9E33A1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1014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101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454</MetadataID>
    <Session xmlns="641f345b-441b-4b81-9152-adc2e73ba5e1">Β´</Session>
    <Date xmlns="641f345b-441b-4b81-9152-adc2e73ba5e1">2017-05-28T21:00:00+00:00</Date>
    <Status xmlns="641f345b-441b-4b81-9152-adc2e73ba5e1">
      <Url>http://srv-sp1/praktika/Lists/Incoming_Metadata/EditForm.aspx?ID=454&amp;Source=/praktika/Recordings_Library/Forms/AllItems.aspx</Url>
      <Description>Δημοσιεύτηκε</Description>
    </Status>
    <Meeting xmlns="641f345b-441b-4b81-9152-adc2e73ba5e1">ΡΚΖ´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23EA95-8007-46FD-94AB-0C1E7AF247F0}">
  <ds:schemaRefs>
    <ds:schemaRef ds:uri="http://purl.org/dc/terms/"/>
    <ds:schemaRef ds:uri="http://purl.org/dc/elements/1.1/"/>
    <ds:schemaRef ds:uri="http://schemas.openxmlformats.org/package/2006/metadata/core-properties"/>
    <ds:schemaRef ds:uri="http://www.w3.org/XML/1998/namespace"/>
    <ds:schemaRef ds:uri="http://purl.org/dc/dcmitype/"/>
    <ds:schemaRef ds:uri="http://schemas.microsoft.com/office/2006/metadata/properties"/>
    <ds:schemaRef ds:uri="http://schemas.microsoft.com/office/2006/documentManagement/types"/>
    <ds:schemaRef ds:uri="http://schemas.microsoft.com/office/infopath/2007/PartnerControls"/>
    <ds:schemaRef ds:uri="641f345b-441b-4b81-9152-adc2e73ba5e1"/>
  </ds:schemaRefs>
</ds:datastoreItem>
</file>

<file path=customXml/itemProps2.xml><?xml version="1.0" encoding="utf-8"?>
<ds:datastoreItem xmlns:ds="http://schemas.openxmlformats.org/officeDocument/2006/customXml" ds:itemID="{9EDA4190-A07B-4C3C-B395-5490940CD6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E7C776-E3C8-4627-A23D-9253F02833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8105</Words>
  <Characters>43767</Characters>
  <Application>Microsoft Office Word</Application>
  <DocSecurity>0</DocSecurity>
  <Lines>364</Lines>
  <Paragraphs>103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2017-06-12T09:26:00Z</dcterms:created>
  <dcterms:modified xsi:type="dcterms:W3CDTF">2017-06-12T09:26:00Z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