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644" w:rsidRPr="00A20644" w:rsidRDefault="00A20644" w:rsidP="00A20644">
      <w:pPr>
        <w:spacing w:after="200" w:line="360" w:lineRule="auto"/>
        <w:rPr>
          <w:ins w:id="0" w:author="Γκούμα Ευαγγελία" w:date="2022-06-16T10:58:00Z"/>
          <w:rFonts w:eastAsia="Times New Roman"/>
          <w:szCs w:val="24"/>
          <w:lang w:eastAsia="en-US"/>
        </w:rPr>
      </w:pPr>
      <w:ins w:id="1" w:author="Γκούμα Ευαγγελία" w:date="2022-06-16T10:58:00Z">
        <w:r w:rsidRPr="00A2064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rsidR="00A20644" w:rsidRPr="00A20644" w:rsidRDefault="00A20644" w:rsidP="00A20644">
      <w:pPr>
        <w:spacing w:after="200" w:line="360" w:lineRule="auto"/>
        <w:rPr>
          <w:ins w:id="2" w:author="Γκούμα Ευαγγελία" w:date="2022-06-16T10:58:00Z"/>
          <w:rFonts w:eastAsia="Times New Roman"/>
          <w:szCs w:val="24"/>
          <w:lang w:eastAsia="en-US"/>
        </w:rPr>
      </w:pPr>
    </w:p>
    <w:p w:rsidR="00A20644" w:rsidRPr="00A20644" w:rsidRDefault="00A20644" w:rsidP="00A20644">
      <w:pPr>
        <w:spacing w:after="200" w:line="360" w:lineRule="auto"/>
        <w:rPr>
          <w:ins w:id="3" w:author="Γκούμα Ευαγγελία" w:date="2022-06-16T10:58:00Z"/>
          <w:rFonts w:eastAsia="Times New Roman"/>
          <w:szCs w:val="24"/>
          <w:lang w:eastAsia="en-US"/>
        </w:rPr>
      </w:pPr>
      <w:ins w:id="4" w:author="Γκούμα Ευαγγελία" w:date="2022-06-16T10:58:00Z">
        <w:r w:rsidRPr="00A20644">
          <w:rPr>
            <w:rFonts w:eastAsia="Times New Roman"/>
            <w:szCs w:val="24"/>
            <w:lang w:eastAsia="en-US"/>
          </w:rPr>
          <w:t>ΠΙΝΑΚΑΣ ΠΕΡΙΕΧΟΜΕΝΩΝ</w:t>
        </w:r>
      </w:ins>
    </w:p>
    <w:p w:rsidR="00A20644" w:rsidRPr="00A20644" w:rsidRDefault="00A20644" w:rsidP="00A20644">
      <w:pPr>
        <w:spacing w:after="200" w:line="360" w:lineRule="auto"/>
        <w:rPr>
          <w:ins w:id="5" w:author="Γκούμα Ευαγγελία" w:date="2022-06-16T10:58:00Z"/>
          <w:rFonts w:eastAsia="Times New Roman"/>
          <w:szCs w:val="24"/>
          <w:lang w:eastAsia="en-US"/>
        </w:rPr>
      </w:pPr>
      <w:ins w:id="6" w:author="Γκούμα Ευαγγελία" w:date="2022-06-16T10:58:00Z">
        <w:r w:rsidRPr="00A20644">
          <w:rPr>
            <w:rFonts w:eastAsia="Times New Roman"/>
            <w:szCs w:val="24"/>
            <w:lang w:eastAsia="en-US"/>
          </w:rPr>
          <w:t xml:space="preserve">ΙΗ’ ΠΕΡΙΟΔΟΣ </w:t>
        </w:r>
      </w:ins>
    </w:p>
    <w:p w:rsidR="00A20644" w:rsidRPr="00A20644" w:rsidRDefault="00A20644" w:rsidP="00A20644">
      <w:pPr>
        <w:spacing w:after="200" w:line="360" w:lineRule="auto"/>
        <w:rPr>
          <w:ins w:id="7" w:author="Γκούμα Ευαγγελία" w:date="2022-06-16T10:58:00Z"/>
          <w:rFonts w:eastAsia="Times New Roman"/>
          <w:szCs w:val="24"/>
          <w:lang w:eastAsia="en-US"/>
        </w:rPr>
      </w:pPr>
      <w:ins w:id="8" w:author="Γκούμα Ευαγγελία" w:date="2022-06-16T10:58:00Z">
        <w:r w:rsidRPr="00A20644">
          <w:rPr>
            <w:rFonts w:eastAsia="Times New Roman"/>
            <w:szCs w:val="24"/>
            <w:lang w:eastAsia="en-US"/>
          </w:rPr>
          <w:t>ΠΡΟΕΔΡΕΥΟΜΕΝΗΣ ΚΟΙΝΟΒΟΥΛΕΥΤΙΚΗΣ ΔΗΜΟΚΡΑΤΙΑΣ</w:t>
        </w:r>
      </w:ins>
    </w:p>
    <w:p w:rsidR="00A20644" w:rsidRPr="00A20644" w:rsidRDefault="00A20644" w:rsidP="00A20644">
      <w:pPr>
        <w:spacing w:after="200" w:line="360" w:lineRule="auto"/>
        <w:rPr>
          <w:ins w:id="9" w:author="Γκούμα Ευαγγελία" w:date="2022-06-16T10:58:00Z"/>
          <w:rFonts w:eastAsia="Times New Roman"/>
          <w:szCs w:val="24"/>
          <w:lang w:eastAsia="en-US"/>
        </w:rPr>
      </w:pPr>
      <w:ins w:id="10" w:author="Γκούμα Ευαγγελία" w:date="2022-06-16T10:58:00Z">
        <w:r w:rsidRPr="00A20644">
          <w:rPr>
            <w:rFonts w:eastAsia="Times New Roman"/>
            <w:szCs w:val="24"/>
            <w:lang w:eastAsia="en-US"/>
          </w:rPr>
          <w:t>ΣΥΝΟΔΟΣ Γ΄</w:t>
        </w:r>
      </w:ins>
    </w:p>
    <w:p w:rsidR="00A20644" w:rsidRPr="00A20644" w:rsidRDefault="00A20644" w:rsidP="00A20644">
      <w:pPr>
        <w:spacing w:after="200" w:line="360" w:lineRule="auto"/>
        <w:rPr>
          <w:ins w:id="11" w:author="Γκούμα Ευαγγελία" w:date="2022-06-16T10:58:00Z"/>
          <w:rFonts w:eastAsia="Times New Roman"/>
          <w:szCs w:val="24"/>
          <w:lang w:eastAsia="en-US"/>
        </w:rPr>
      </w:pPr>
    </w:p>
    <w:p w:rsidR="00A20644" w:rsidRPr="00A20644" w:rsidRDefault="00A20644" w:rsidP="00A20644">
      <w:pPr>
        <w:spacing w:after="200" w:line="360" w:lineRule="auto"/>
        <w:rPr>
          <w:ins w:id="12" w:author="Γκούμα Ευαγγελία" w:date="2022-06-16T10:58:00Z"/>
          <w:rFonts w:eastAsia="Times New Roman"/>
          <w:szCs w:val="24"/>
          <w:lang w:eastAsia="en-US"/>
        </w:rPr>
      </w:pPr>
      <w:ins w:id="13" w:author="Γκούμα Ευαγγελία" w:date="2022-06-16T10:58:00Z">
        <w:r w:rsidRPr="00A20644">
          <w:rPr>
            <w:rFonts w:eastAsia="Times New Roman"/>
            <w:szCs w:val="24"/>
            <w:lang w:eastAsia="en-US"/>
          </w:rPr>
          <w:t>ΣΥΝΕΔΡΙΑΣΗ ΡΛΣΤ΄</w:t>
        </w:r>
      </w:ins>
    </w:p>
    <w:p w:rsidR="00A20644" w:rsidRPr="00A20644" w:rsidRDefault="00A20644" w:rsidP="00A20644">
      <w:pPr>
        <w:spacing w:after="200" w:line="360" w:lineRule="auto"/>
        <w:rPr>
          <w:ins w:id="14" w:author="Γκούμα Ευαγγελία" w:date="2022-06-16T10:58:00Z"/>
          <w:rFonts w:eastAsia="Times New Roman"/>
          <w:szCs w:val="24"/>
          <w:lang w:eastAsia="en-US"/>
        </w:rPr>
      </w:pPr>
      <w:ins w:id="15" w:author="Γκούμα Ευαγγελία" w:date="2022-06-16T10:58:00Z">
        <w:r w:rsidRPr="00A20644">
          <w:rPr>
            <w:rFonts w:eastAsia="Times New Roman"/>
            <w:szCs w:val="24"/>
            <w:lang w:eastAsia="en-US"/>
          </w:rPr>
          <w:t>Τετάρτη, 08 Ιουνίου 2022</w:t>
        </w:r>
      </w:ins>
    </w:p>
    <w:p w:rsidR="00A20644" w:rsidRPr="00A20644" w:rsidRDefault="00A20644" w:rsidP="00A20644">
      <w:pPr>
        <w:spacing w:after="200" w:line="360" w:lineRule="auto"/>
        <w:rPr>
          <w:ins w:id="16" w:author="Γκούμα Ευαγγελία" w:date="2022-06-16T10:58:00Z"/>
          <w:rFonts w:eastAsia="Times New Roman"/>
          <w:szCs w:val="24"/>
          <w:lang w:eastAsia="en-US"/>
        </w:rPr>
      </w:pPr>
    </w:p>
    <w:p w:rsidR="00A20644" w:rsidRPr="00A20644" w:rsidRDefault="00A20644" w:rsidP="00A20644">
      <w:pPr>
        <w:spacing w:after="200" w:line="360" w:lineRule="auto"/>
        <w:rPr>
          <w:ins w:id="17" w:author="Γκούμα Ευαγγελία" w:date="2022-06-16T10:58:00Z"/>
          <w:rFonts w:eastAsia="Times New Roman"/>
          <w:szCs w:val="24"/>
          <w:lang w:eastAsia="en-US"/>
        </w:rPr>
      </w:pPr>
      <w:ins w:id="18" w:author="Γκούμα Ευαγγελία" w:date="2022-06-16T10:58:00Z">
        <w:r w:rsidRPr="00A20644">
          <w:rPr>
            <w:rFonts w:eastAsia="Times New Roman"/>
            <w:szCs w:val="24"/>
            <w:lang w:eastAsia="en-US"/>
          </w:rPr>
          <w:t>ΘΕΜΑΤΑ</w:t>
        </w:r>
      </w:ins>
    </w:p>
    <w:p w:rsidR="00A20644" w:rsidRPr="00A20644" w:rsidRDefault="00A20644" w:rsidP="00A20644">
      <w:pPr>
        <w:spacing w:after="200" w:line="360" w:lineRule="auto"/>
        <w:rPr>
          <w:ins w:id="19" w:author="Γκούμα Ευαγγελία" w:date="2022-06-16T10:58:00Z"/>
          <w:rFonts w:eastAsia="Times New Roman"/>
          <w:szCs w:val="24"/>
          <w:lang w:eastAsia="en-US"/>
        </w:rPr>
      </w:pPr>
      <w:ins w:id="20" w:author="Γκούμα Ευαγγελία" w:date="2022-06-16T10:58:00Z">
        <w:r w:rsidRPr="00A20644">
          <w:rPr>
            <w:rFonts w:eastAsia="Times New Roman"/>
            <w:szCs w:val="24"/>
            <w:lang w:eastAsia="en-US"/>
          </w:rPr>
          <w:t xml:space="preserve"> </w:t>
        </w:r>
        <w:r w:rsidRPr="00A20644">
          <w:rPr>
            <w:rFonts w:eastAsia="Times New Roman"/>
            <w:szCs w:val="24"/>
            <w:lang w:eastAsia="en-US"/>
          </w:rPr>
          <w:br/>
          <w:t xml:space="preserve">Α. ΕΙΔΙΚΑ ΘΕΜΑΤΑ </w:t>
        </w:r>
        <w:r w:rsidRPr="00A20644">
          <w:rPr>
            <w:rFonts w:eastAsia="Times New Roman"/>
            <w:szCs w:val="24"/>
            <w:lang w:eastAsia="en-US"/>
          </w:rPr>
          <w:br/>
          <w:t xml:space="preserve">1. Επικύρωση Πρακτικών, σελ.  </w:t>
        </w:r>
        <w:r w:rsidRPr="00A20644">
          <w:rPr>
            <w:rFonts w:eastAsia="Times New Roman"/>
            <w:szCs w:val="24"/>
            <w:lang w:eastAsia="en-US"/>
          </w:rPr>
          <w:br/>
          <w:t xml:space="preserve">2. Ανακοινώνεται ότι τη συνεδρίαση παρακολουθούν δεκατρείς φοιτητές από το Ελληνικό Αμερικανικό Πανεπιστήμιο, σελ.  </w:t>
        </w:r>
        <w:r w:rsidRPr="00A20644">
          <w:rPr>
            <w:rFonts w:eastAsia="Times New Roman"/>
            <w:szCs w:val="24"/>
            <w:lang w:eastAsia="en-US"/>
          </w:rPr>
          <w:br/>
          <w:t>3. Ειδική Ημερήσια Διάταξη:</w:t>
        </w:r>
      </w:ins>
    </w:p>
    <w:p w:rsidR="00A20644" w:rsidRPr="00A20644" w:rsidRDefault="00A20644" w:rsidP="00A20644">
      <w:pPr>
        <w:spacing w:after="200" w:line="360" w:lineRule="auto"/>
        <w:rPr>
          <w:ins w:id="21" w:author="Γκούμα Ευαγγελία" w:date="2022-06-16T10:58:00Z"/>
          <w:rFonts w:eastAsia="Times New Roman"/>
          <w:szCs w:val="24"/>
          <w:lang w:eastAsia="en-US"/>
        </w:rPr>
      </w:pPr>
      <w:ins w:id="22" w:author="Γκούμα Ευαγγελία" w:date="2022-06-16T10:58:00Z">
        <w:r w:rsidRPr="00A20644">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την αίτηση άρσης της ασυλίας του Προέδρου της Κοινοβουλευτικής Ομάδας ΕΛΛΗΝΙΚΗ ΛΥΣΗ-ΚΥΡΙΑΚΟΣ ΒΕΛΟΠΟΥΛΟΣ Κυριάκου Βελόπουλου, σελ.  </w:t>
        </w:r>
        <w:r w:rsidRPr="00A20644">
          <w:rPr>
            <w:rFonts w:eastAsia="Times New Roman"/>
            <w:szCs w:val="24"/>
            <w:lang w:eastAsia="en-US"/>
          </w:rPr>
          <w:br/>
          <w:t xml:space="preserve">4. Ονομαστική ψηφοφορία επί της αίτησης άρσης ασυλίας , σελ.  </w:t>
        </w:r>
        <w:r w:rsidRPr="00A20644">
          <w:rPr>
            <w:rFonts w:eastAsia="Times New Roman"/>
            <w:szCs w:val="24"/>
            <w:lang w:eastAsia="en-US"/>
          </w:rPr>
          <w:br/>
          <w:t xml:space="preserve">5. Επιστολικές ψήφοι επί της ονομαστικής ψηφοφορίας, σελ.  </w:t>
        </w:r>
        <w:r w:rsidRPr="00A20644">
          <w:rPr>
            <w:rFonts w:eastAsia="Times New Roman"/>
            <w:szCs w:val="24"/>
            <w:lang w:eastAsia="en-US"/>
          </w:rPr>
          <w:br/>
          <w:t xml:space="preserve">6. Επί διαδικαστικού θέματος, σελ.  </w:t>
        </w:r>
        <w:r w:rsidRPr="00A20644">
          <w:rPr>
            <w:rFonts w:eastAsia="Times New Roman"/>
            <w:szCs w:val="24"/>
            <w:lang w:eastAsia="en-US"/>
          </w:rPr>
          <w:br/>
          <w:t xml:space="preserve"> </w:t>
        </w:r>
        <w:r w:rsidRPr="00A20644">
          <w:rPr>
            <w:rFonts w:eastAsia="Times New Roman"/>
            <w:szCs w:val="24"/>
            <w:lang w:eastAsia="en-US"/>
          </w:rPr>
          <w:br/>
          <w:t xml:space="preserve">Β. ΚΟΙΝΟΒΟΥΛΕΥΤΙΚΟΣ ΕΛΕΓΧΟΣ </w:t>
        </w:r>
        <w:r w:rsidRPr="00A20644">
          <w:rPr>
            <w:rFonts w:eastAsia="Times New Roman"/>
            <w:szCs w:val="24"/>
            <w:lang w:eastAsia="en-US"/>
          </w:rPr>
          <w:br/>
          <w:t xml:space="preserve">1. Συζήτηση επικαίρων ερωτήσεων: </w:t>
        </w:r>
        <w:r w:rsidRPr="00A20644">
          <w:rPr>
            <w:rFonts w:eastAsia="Times New Roman"/>
            <w:szCs w:val="24"/>
            <w:lang w:eastAsia="en-US"/>
          </w:rPr>
          <w:br/>
        </w:r>
        <w:r w:rsidRPr="00A20644">
          <w:rPr>
            <w:rFonts w:eastAsia="Times New Roman"/>
            <w:szCs w:val="24"/>
            <w:lang w:eastAsia="en-US"/>
          </w:rPr>
          <w:lastRenderedPageBreak/>
          <w:t xml:space="preserve">   α) Προς τον Υπουργό Υγείας:  </w:t>
        </w:r>
        <w:r w:rsidRPr="00A20644">
          <w:rPr>
            <w:rFonts w:eastAsia="Times New Roman"/>
            <w:szCs w:val="24"/>
            <w:lang w:eastAsia="en-US"/>
          </w:rPr>
          <w:br/>
          <w:t xml:space="preserve">      i. με θέμα: «Τα προβλήματα του παιδιατρικού νοσοκομείου «Καραμανδάνειο» στην Πάτρα», σελ.  </w:t>
        </w:r>
        <w:r w:rsidRPr="00A20644">
          <w:rPr>
            <w:rFonts w:eastAsia="Times New Roman"/>
            <w:szCs w:val="24"/>
            <w:lang w:eastAsia="en-US"/>
          </w:rPr>
          <w:br/>
          <w:t xml:space="preserve">      ii. με θέμα: «Την πλήρη στελέχωση με μόνιμο προσωπικό του Ακτινολογικού Τμήματος του Γενικού Νοσοκομείου Καρδίτσας», σελ.  </w:t>
        </w:r>
        <w:r w:rsidRPr="00A20644">
          <w:rPr>
            <w:rFonts w:eastAsia="Times New Roman"/>
            <w:szCs w:val="24"/>
            <w:lang w:eastAsia="en-US"/>
          </w:rPr>
          <w:br/>
          <w:t xml:space="preserve">   β) Προς τον Υπουργό Εργασίας και Κοινωνικών Υποθέσεων:  </w:t>
        </w:r>
        <w:r w:rsidRPr="00A20644">
          <w:rPr>
            <w:rFonts w:eastAsia="Times New Roman"/>
            <w:szCs w:val="24"/>
            <w:lang w:eastAsia="en-US"/>
          </w:rPr>
          <w:br/>
          <w:t xml:space="preserve">      i. με θέμα:  «Η Κυβέρνηση περιορίζει τα vouchers για τα παιδιά φέτος στα Κέντρα Δημιουργικής Απασχόλησης Παιδιών (ΚΔΑΠ) και Κέντρα Δημιουργικής Απασχόλησης Παιδιών με Αναπηρία (ΚΔΑΠμεΑ) και οδηγεί σε κλείσιμο τις δομές, εντάσσοντας το Πρόγραμμα στο ?Child Guarantee?», σελ.  </w:t>
        </w:r>
        <w:r w:rsidRPr="00A20644">
          <w:rPr>
            <w:rFonts w:eastAsia="Times New Roman"/>
            <w:szCs w:val="24"/>
            <w:lang w:eastAsia="en-US"/>
          </w:rPr>
          <w:br/>
          <w:t xml:space="preserve">      ii. με θέμα: «Καμία αύξηση στα επιδόματα αναπηρίας εδώ και έντεκα χρόνια», σελ.  </w:t>
        </w:r>
        <w:r w:rsidRPr="00A20644">
          <w:rPr>
            <w:rFonts w:eastAsia="Times New Roman"/>
            <w:szCs w:val="24"/>
            <w:lang w:eastAsia="en-US"/>
          </w:rPr>
          <w:br/>
          <w:t xml:space="preserve">      iii. με θέμα: «Θα χρηματοδοτήσετε τις μελέτες και τις κατασκευαστικές εργασίες που χρειάζονται για τη μετεγκατάσταση των κατοίκων του οικισμού Αλάν Κουγιού;», σελ.  </w:t>
        </w:r>
        <w:r w:rsidRPr="00A20644">
          <w:rPr>
            <w:rFonts w:eastAsia="Times New Roman"/>
            <w:szCs w:val="24"/>
            <w:lang w:eastAsia="en-US"/>
          </w:rPr>
          <w:br/>
          <w:t xml:space="preserve">   γ) Προς τον Υπουργό Εσωτερικών με θέμα: «Η εκτόξευση των χρεών της ΝΔ και του ΠΑΣΟΚ - ΚΙΝΑΛ συνιστά πρόκληση προς την κοινωνία και δημιουργεί ζήτημα δημοκρατίας», σελ.  </w:t>
        </w:r>
        <w:r w:rsidRPr="00A20644">
          <w:rPr>
            <w:rFonts w:eastAsia="Times New Roman"/>
            <w:szCs w:val="24"/>
            <w:lang w:eastAsia="en-US"/>
          </w:rPr>
          <w:br/>
          <w:t xml:space="preserve"> </w:t>
        </w:r>
        <w:r w:rsidRPr="00A20644">
          <w:rPr>
            <w:rFonts w:eastAsia="Times New Roman"/>
            <w:szCs w:val="24"/>
            <w:lang w:eastAsia="en-US"/>
          </w:rPr>
          <w:br/>
          <w:t xml:space="preserve">Γ. ΝΟΜΟΘΕΤΙΚΗ ΕΡΓΑΣΙΑ </w:t>
        </w:r>
        <w:r w:rsidRPr="00A20644">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Εσωτερικών: «Σύστημα στοχοθεσίας, αξιολόγησης και ανταμοιβής για την ενίσχυση της αποτελεσματικότητας της δημόσιας διοίκησης και άλλες διατάξεις για το ανθρώπινο δυναμικό του δημοσίου τομέα», σελ.  </w:t>
        </w:r>
        <w:r w:rsidRPr="00A20644">
          <w:rPr>
            <w:rFonts w:eastAsia="Times New Roman"/>
            <w:szCs w:val="24"/>
            <w:lang w:eastAsia="en-US"/>
          </w:rPr>
          <w:br/>
        </w:r>
      </w:ins>
    </w:p>
    <w:p w:rsidR="00A20644" w:rsidRPr="00A20644" w:rsidRDefault="00A20644" w:rsidP="00A20644">
      <w:pPr>
        <w:spacing w:after="200" w:line="360" w:lineRule="auto"/>
        <w:rPr>
          <w:ins w:id="23" w:author="Γκούμα Ευαγγελία" w:date="2022-06-16T10:58:00Z"/>
          <w:rFonts w:eastAsia="Times New Roman"/>
          <w:szCs w:val="24"/>
          <w:lang w:eastAsia="en-US"/>
        </w:rPr>
      </w:pPr>
      <w:ins w:id="24" w:author="Γκούμα Ευαγγελία" w:date="2022-06-16T10:58:00Z">
        <w:r w:rsidRPr="00A20644">
          <w:rPr>
            <w:rFonts w:eastAsia="Times New Roman"/>
            <w:szCs w:val="24"/>
            <w:lang w:eastAsia="en-US"/>
          </w:rPr>
          <w:t>ΠΡΟΕΔΡΕΥΟΝΤΕΣ</w:t>
        </w:r>
      </w:ins>
    </w:p>
    <w:p w:rsidR="00A20644" w:rsidRPr="00A20644" w:rsidRDefault="00A20644" w:rsidP="00A20644">
      <w:pPr>
        <w:spacing w:after="200" w:line="360" w:lineRule="auto"/>
        <w:rPr>
          <w:ins w:id="25" w:author="Γκούμα Ευαγγελία" w:date="2022-06-16T10:58:00Z"/>
          <w:rFonts w:eastAsia="Times New Roman"/>
          <w:szCs w:val="24"/>
          <w:lang w:eastAsia="en-US"/>
        </w:rPr>
      </w:pPr>
      <w:ins w:id="26" w:author="Γκούμα Ευαγγελία" w:date="2022-06-16T10:58:00Z">
        <w:r w:rsidRPr="00A20644">
          <w:rPr>
            <w:rFonts w:eastAsia="Times New Roman"/>
            <w:szCs w:val="24"/>
            <w:lang w:eastAsia="en-US"/>
          </w:rPr>
          <w:t xml:space="preserve">    ΑΒΔΕΛΑΣ Α. , σελ. </w:t>
        </w:r>
        <w:r w:rsidRPr="00A20644">
          <w:rPr>
            <w:rFonts w:eastAsia="Times New Roman"/>
            <w:szCs w:val="24"/>
            <w:lang w:eastAsia="en-US"/>
          </w:rPr>
          <w:br/>
          <w:t xml:space="preserve">    ΑΘΑΝΑΣΙΟΥ Χ. , σελ. </w:t>
        </w:r>
        <w:r w:rsidRPr="00A20644">
          <w:rPr>
            <w:rFonts w:eastAsia="Times New Roman"/>
            <w:szCs w:val="24"/>
            <w:lang w:eastAsia="en-US"/>
          </w:rPr>
          <w:br/>
          <w:t xml:space="preserve">    ΒΙΤΣΑΣ Δ. , σελ. </w:t>
        </w:r>
        <w:r w:rsidRPr="00A20644">
          <w:rPr>
            <w:rFonts w:eastAsia="Times New Roman"/>
            <w:szCs w:val="24"/>
            <w:lang w:eastAsia="en-US"/>
          </w:rPr>
          <w:br/>
          <w:t xml:space="preserve">    ΚΑΚΛΑΜΑΝΗΣ Ν. , σελ. </w:t>
        </w:r>
      </w:ins>
    </w:p>
    <w:p w:rsidR="00A20644" w:rsidRPr="00A20644" w:rsidRDefault="00A20644" w:rsidP="00A20644">
      <w:pPr>
        <w:spacing w:after="200" w:line="360" w:lineRule="auto"/>
        <w:rPr>
          <w:ins w:id="27" w:author="Γκούμα Ευαγγελία" w:date="2022-06-16T10:58:00Z"/>
          <w:rFonts w:eastAsia="Times New Roman"/>
          <w:szCs w:val="24"/>
          <w:lang w:eastAsia="en-US"/>
        </w:rPr>
      </w:pPr>
      <w:ins w:id="28" w:author="Γκούμα Ευαγγελία" w:date="2022-06-16T10:58:00Z">
        <w:r w:rsidRPr="00A20644">
          <w:rPr>
            <w:rFonts w:eastAsia="Times New Roman"/>
            <w:szCs w:val="24"/>
            <w:lang w:eastAsia="en-US"/>
          </w:rPr>
          <w:lastRenderedPageBreak/>
          <w:t xml:space="preserve">    ΛΑΜΠΡΟΥΛΗΣ Γ., σελ</w:t>
        </w:r>
        <w:r w:rsidRPr="00A20644">
          <w:rPr>
            <w:rFonts w:eastAsia="Times New Roman"/>
            <w:szCs w:val="24"/>
            <w:lang w:eastAsia="en-US"/>
          </w:rPr>
          <w:br/>
          <w:t xml:space="preserve">    ΣΑΚΟΡΑΦΑ  Σ. , σελ. </w:t>
        </w:r>
        <w:r w:rsidRPr="00A20644">
          <w:rPr>
            <w:rFonts w:eastAsia="Times New Roman"/>
            <w:szCs w:val="24"/>
            <w:lang w:eastAsia="en-US"/>
          </w:rPr>
          <w:br/>
          <w:t>.</w:t>
        </w:r>
      </w:ins>
    </w:p>
    <w:p w:rsidR="00A20644" w:rsidRPr="00A20644" w:rsidRDefault="00A20644" w:rsidP="00A20644">
      <w:pPr>
        <w:spacing w:after="200" w:line="360" w:lineRule="auto"/>
        <w:rPr>
          <w:ins w:id="29" w:author="Γκούμα Ευαγγελία" w:date="2022-06-16T10:58:00Z"/>
          <w:rFonts w:eastAsia="Times New Roman"/>
          <w:szCs w:val="24"/>
          <w:lang w:eastAsia="en-US"/>
        </w:rPr>
      </w:pPr>
      <w:ins w:id="30" w:author="Γκούμα Ευαγγελία" w:date="2022-06-16T10:58:00Z">
        <w:r w:rsidRPr="00A20644">
          <w:rPr>
            <w:rFonts w:eastAsia="Times New Roman"/>
            <w:szCs w:val="24"/>
            <w:lang w:eastAsia="en-US"/>
          </w:rPr>
          <w:t>ΟΜΙΛΗΤΕΣ</w:t>
        </w:r>
      </w:ins>
    </w:p>
    <w:p w:rsidR="00A20644" w:rsidRPr="00A20644" w:rsidRDefault="00A20644" w:rsidP="00A20644">
      <w:pPr>
        <w:spacing w:after="200" w:line="360" w:lineRule="auto"/>
        <w:rPr>
          <w:ins w:id="31" w:author="Γκούμα Ευαγγελία" w:date="2022-06-16T10:58:00Z"/>
          <w:rFonts w:eastAsia="Times New Roman"/>
          <w:szCs w:val="24"/>
          <w:lang w:eastAsia="en-US"/>
        </w:rPr>
      </w:pPr>
      <w:ins w:id="32" w:author="Γκούμα Ευαγγελία" w:date="2022-06-16T10:58:00Z">
        <w:r w:rsidRPr="00A20644">
          <w:rPr>
            <w:rFonts w:eastAsia="Times New Roman"/>
            <w:szCs w:val="24"/>
            <w:lang w:eastAsia="en-US"/>
          </w:rPr>
          <w:t>Α. Επί διαδικαστικού θέματος:</w:t>
        </w:r>
        <w:r w:rsidRPr="00A20644">
          <w:rPr>
            <w:rFonts w:eastAsia="Times New Roman"/>
            <w:szCs w:val="24"/>
            <w:lang w:eastAsia="en-US"/>
          </w:rPr>
          <w:br/>
          <w:t xml:space="preserve">    ΑΒΔΕΛΑΣ Α. , σελ. </w:t>
        </w:r>
        <w:r w:rsidRPr="00A20644">
          <w:rPr>
            <w:rFonts w:eastAsia="Times New Roman"/>
            <w:szCs w:val="24"/>
            <w:lang w:eastAsia="en-US"/>
          </w:rPr>
          <w:br/>
          <w:t xml:space="preserve">    ΑΘΑΝΑΣΙΟΥ Χ. , σελ. </w:t>
        </w:r>
        <w:r w:rsidRPr="00A20644">
          <w:rPr>
            <w:rFonts w:eastAsia="Times New Roman"/>
            <w:szCs w:val="24"/>
            <w:lang w:eastAsia="en-US"/>
          </w:rPr>
          <w:br/>
          <w:t xml:space="preserve">    ΒΙΤΣΑΣ Δ. , σελ. </w:t>
        </w:r>
        <w:r w:rsidRPr="00A20644">
          <w:rPr>
            <w:rFonts w:eastAsia="Times New Roman"/>
            <w:szCs w:val="24"/>
            <w:lang w:eastAsia="en-US"/>
          </w:rPr>
          <w:br/>
          <w:t xml:space="preserve">    ΒΟΡΙΔΗΣ Μ. , σελ. </w:t>
        </w:r>
        <w:r w:rsidRPr="00A20644">
          <w:rPr>
            <w:rFonts w:eastAsia="Times New Roman"/>
            <w:szCs w:val="24"/>
            <w:lang w:eastAsia="en-US"/>
          </w:rPr>
          <w:br/>
          <w:t xml:space="preserve">    ΚΑΚΛΑΜΑΝΗΣ Ν. , σελ. </w:t>
        </w:r>
        <w:r w:rsidRPr="00A20644">
          <w:rPr>
            <w:rFonts w:eastAsia="Times New Roman"/>
            <w:szCs w:val="24"/>
            <w:lang w:eastAsia="en-US"/>
          </w:rPr>
          <w:br/>
          <w:t xml:space="preserve">    ΛΑΜΠΡΟΥΛΗΣ Γ. , σελ. </w:t>
        </w:r>
        <w:r w:rsidRPr="00A20644">
          <w:rPr>
            <w:rFonts w:eastAsia="Times New Roman"/>
            <w:szCs w:val="24"/>
            <w:lang w:eastAsia="en-US"/>
          </w:rPr>
          <w:br/>
          <w:t xml:space="preserve">    ΜΙΧΑΗΛΙΔΟΥ Δ. , σελ. </w:t>
        </w:r>
        <w:r w:rsidRPr="00A20644">
          <w:rPr>
            <w:rFonts w:eastAsia="Times New Roman"/>
            <w:szCs w:val="24"/>
            <w:lang w:eastAsia="en-US"/>
          </w:rPr>
          <w:br/>
          <w:t xml:space="preserve">    ΣΑΚΟΡΑΦΑ  Σ. , σελ. </w:t>
        </w:r>
        <w:r w:rsidRPr="00A20644">
          <w:rPr>
            <w:rFonts w:eastAsia="Times New Roman"/>
            <w:szCs w:val="24"/>
            <w:lang w:eastAsia="en-US"/>
          </w:rPr>
          <w:br/>
          <w:t xml:space="preserve">    ΣΚΟΝΔΡΑ Α. , σελ. </w:t>
        </w:r>
        <w:r w:rsidRPr="00A20644">
          <w:rPr>
            <w:rFonts w:eastAsia="Times New Roman"/>
            <w:szCs w:val="24"/>
            <w:lang w:eastAsia="en-US"/>
          </w:rPr>
          <w:br/>
          <w:t xml:space="preserve">    ΦΩΤΙΟΥ  Θ. , σελ. </w:t>
        </w:r>
        <w:r w:rsidRPr="00A20644">
          <w:rPr>
            <w:rFonts w:eastAsia="Times New Roman"/>
            <w:szCs w:val="24"/>
            <w:lang w:eastAsia="en-US"/>
          </w:rPr>
          <w:br/>
        </w:r>
        <w:r w:rsidRPr="00A20644">
          <w:rPr>
            <w:rFonts w:eastAsia="Times New Roman"/>
            <w:szCs w:val="24"/>
            <w:lang w:eastAsia="en-US"/>
          </w:rPr>
          <w:br/>
          <w:t>Β. Επί των επικαίρων ερωτήσεων:</w:t>
        </w:r>
        <w:r w:rsidRPr="00A20644">
          <w:rPr>
            <w:rFonts w:eastAsia="Times New Roman"/>
            <w:szCs w:val="24"/>
            <w:lang w:eastAsia="en-US"/>
          </w:rPr>
          <w:br/>
        </w:r>
      </w:ins>
    </w:p>
    <w:p w:rsidR="00A20644" w:rsidRPr="00A20644" w:rsidRDefault="00A20644" w:rsidP="00A20644">
      <w:pPr>
        <w:spacing w:after="200" w:line="360" w:lineRule="auto"/>
        <w:rPr>
          <w:ins w:id="33" w:author="Γκούμα Ευαγγελία" w:date="2022-06-16T10:58:00Z"/>
          <w:rFonts w:eastAsia="Times New Roman"/>
          <w:szCs w:val="24"/>
          <w:lang w:eastAsia="en-US"/>
        </w:rPr>
      </w:pPr>
      <w:ins w:id="34" w:author="Γκούμα Ευαγγελία" w:date="2022-06-16T10:58:00Z">
        <w:r w:rsidRPr="00A20644">
          <w:rPr>
            <w:rFonts w:eastAsia="Times New Roman"/>
            <w:b/>
            <w:szCs w:val="24"/>
            <w:lang w:eastAsia="en-US"/>
          </w:rPr>
          <w:t xml:space="preserve">  Βουλευτές - Υπουργοί </w:t>
        </w:r>
        <w:r w:rsidRPr="00A20644">
          <w:rPr>
            <w:rFonts w:eastAsia="Times New Roman"/>
            <w:szCs w:val="24"/>
            <w:lang w:eastAsia="en-US"/>
          </w:rPr>
          <w:br/>
        </w:r>
        <w:r w:rsidRPr="00A20644">
          <w:rPr>
            <w:rFonts w:eastAsia="Times New Roman"/>
            <w:szCs w:val="24"/>
            <w:lang w:eastAsia="en-US"/>
          </w:rPr>
          <w:br/>
          <w:t xml:space="preserve">    ΑΡΣΕΝΗΣ Κ. , σελ. </w:t>
        </w:r>
        <w:r w:rsidRPr="00A20644">
          <w:rPr>
            <w:rFonts w:eastAsia="Times New Roman"/>
            <w:szCs w:val="24"/>
            <w:lang w:eastAsia="en-US"/>
          </w:rPr>
          <w:br/>
          <w:t xml:space="preserve">    ΒΟΡΙΔΗΣ Μ. , σελ. </w:t>
        </w:r>
        <w:r w:rsidRPr="00A20644">
          <w:rPr>
            <w:rFonts w:eastAsia="Times New Roman"/>
            <w:szCs w:val="24"/>
            <w:lang w:eastAsia="en-US"/>
          </w:rPr>
          <w:br/>
          <w:t xml:space="preserve">    ΖΑΧΑΡΙΑΔΗΣ Κ. , σελ. </w:t>
        </w:r>
        <w:r w:rsidRPr="00A20644">
          <w:rPr>
            <w:rFonts w:eastAsia="Times New Roman"/>
            <w:szCs w:val="24"/>
            <w:lang w:eastAsia="en-US"/>
          </w:rPr>
          <w:br/>
          <w:t xml:space="preserve">    ΚΑΡΑΘΑΝΑΣΟΠΟΥΛΟΣ Ν. , σελ. </w:t>
        </w:r>
        <w:r w:rsidRPr="00A20644">
          <w:rPr>
            <w:rFonts w:eastAsia="Times New Roman"/>
            <w:szCs w:val="24"/>
            <w:lang w:eastAsia="en-US"/>
          </w:rPr>
          <w:br/>
          <w:t xml:space="preserve">    ΛΑΜΠΡΟΥΛΗΣ Γ. , σελ. </w:t>
        </w:r>
        <w:r w:rsidRPr="00A20644">
          <w:rPr>
            <w:rFonts w:eastAsia="Times New Roman"/>
            <w:szCs w:val="24"/>
            <w:lang w:eastAsia="en-US"/>
          </w:rPr>
          <w:br/>
          <w:t xml:space="preserve">    ΜΙΧΑΗΛΙΔΟΥ Δ. , σελ. </w:t>
        </w:r>
        <w:r w:rsidRPr="00A20644">
          <w:rPr>
            <w:rFonts w:eastAsia="Times New Roman"/>
            <w:szCs w:val="24"/>
            <w:lang w:eastAsia="en-US"/>
          </w:rPr>
          <w:br/>
          <w:t xml:space="preserve">    ΠΛΕΥΡΗΣ Α. , σελ. </w:t>
        </w:r>
        <w:r w:rsidRPr="00A20644">
          <w:rPr>
            <w:rFonts w:eastAsia="Times New Roman"/>
            <w:szCs w:val="24"/>
            <w:lang w:eastAsia="en-US"/>
          </w:rPr>
          <w:br/>
          <w:t xml:space="preserve">    ΦΩΤΙΟΥ  Θ. , σελ. </w:t>
        </w:r>
        <w:r w:rsidRPr="00A20644">
          <w:rPr>
            <w:rFonts w:eastAsia="Times New Roman"/>
            <w:szCs w:val="24"/>
            <w:lang w:eastAsia="en-US"/>
          </w:rPr>
          <w:br/>
          <w:t xml:space="preserve">    ΧΑΡΙΤΟΥ Δ. , σελ. </w:t>
        </w:r>
        <w:r w:rsidRPr="00A20644">
          <w:rPr>
            <w:rFonts w:eastAsia="Times New Roman"/>
            <w:szCs w:val="24"/>
            <w:lang w:eastAsia="en-US"/>
          </w:rPr>
          <w:br/>
        </w:r>
        <w:r w:rsidRPr="00A20644">
          <w:rPr>
            <w:rFonts w:eastAsia="Times New Roman"/>
            <w:szCs w:val="24"/>
            <w:lang w:eastAsia="en-US"/>
          </w:rPr>
          <w:br/>
          <w:t>Γ. Επί του σχεδίου νόμου του Υπουργείου Εσωτερικών:</w:t>
        </w:r>
        <w:r w:rsidRPr="00A20644">
          <w:rPr>
            <w:rFonts w:eastAsia="Times New Roman"/>
            <w:szCs w:val="24"/>
            <w:lang w:eastAsia="en-US"/>
          </w:rPr>
          <w:br/>
          <w:t xml:space="preserve">    ΑΔΑΜΟΠΟΥΛΟΥ Α. , σελ. </w:t>
        </w:r>
        <w:r w:rsidRPr="00A20644">
          <w:rPr>
            <w:rFonts w:eastAsia="Times New Roman"/>
            <w:szCs w:val="24"/>
            <w:lang w:eastAsia="en-US"/>
          </w:rPr>
          <w:br/>
        </w:r>
        <w:r w:rsidRPr="00A20644">
          <w:rPr>
            <w:rFonts w:eastAsia="Times New Roman"/>
            <w:szCs w:val="24"/>
            <w:lang w:eastAsia="en-US"/>
          </w:rPr>
          <w:lastRenderedPageBreak/>
          <w:t xml:space="preserve">    ΑΚΤΥΠΗΣ Δ. , σελ. </w:t>
        </w:r>
        <w:r w:rsidRPr="00A20644">
          <w:rPr>
            <w:rFonts w:eastAsia="Times New Roman"/>
            <w:szCs w:val="24"/>
            <w:lang w:eastAsia="en-US"/>
          </w:rPr>
          <w:br/>
          <w:t xml:space="preserve">    ΒΑΡΟΥΦΑΚΗΣ Ι. , σελ. </w:t>
        </w:r>
        <w:r w:rsidRPr="00A20644">
          <w:rPr>
            <w:rFonts w:eastAsia="Times New Roman"/>
            <w:szCs w:val="24"/>
            <w:lang w:eastAsia="en-US"/>
          </w:rPr>
          <w:br/>
          <w:t xml:space="preserve">    ΒΕΛΟΠΟΥΛΟΣ Κ. , σελ. </w:t>
        </w:r>
        <w:r w:rsidRPr="00A20644">
          <w:rPr>
            <w:rFonts w:eastAsia="Times New Roman"/>
            <w:szCs w:val="24"/>
            <w:lang w:eastAsia="en-US"/>
          </w:rPr>
          <w:br/>
          <w:t xml:space="preserve">    ΒΟΡΙΔΗΣ Μ.  , σελ. </w:t>
        </w:r>
        <w:r w:rsidRPr="00A20644">
          <w:rPr>
            <w:rFonts w:eastAsia="Times New Roman"/>
            <w:szCs w:val="24"/>
            <w:lang w:eastAsia="en-US"/>
          </w:rPr>
          <w:br/>
          <w:t xml:space="preserve">    ΒΡΟΥΤΣΗΣ Ι. , σελ. </w:t>
        </w:r>
        <w:r w:rsidRPr="00A20644">
          <w:rPr>
            <w:rFonts w:eastAsia="Times New Roman"/>
            <w:szCs w:val="24"/>
            <w:lang w:eastAsia="en-US"/>
          </w:rPr>
          <w:br/>
          <w:t xml:space="preserve">    ΓΕΡΟΒΑΣΙΛΗ  Ό. , σελ. </w:t>
        </w:r>
        <w:r w:rsidRPr="00A20644">
          <w:rPr>
            <w:rFonts w:eastAsia="Times New Roman"/>
            <w:szCs w:val="24"/>
            <w:lang w:eastAsia="en-US"/>
          </w:rPr>
          <w:br/>
          <w:t xml:space="preserve">    ΓΚΑΡΑ Α. , σελ. </w:t>
        </w:r>
        <w:r w:rsidRPr="00A20644">
          <w:rPr>
            <w:rFonts w:eastAsia="Times New Roman"/>
            <w:szCs w:val="24"/>
            <w:lang w:eastAsia="en-US"/>
          </w:rPr>
          <w:br/>
          <w:t xml:space="preserve">    ΓΡΗΓΟΡΙΑΔΗΣ Κ. , σελ. </w:t>
        </w:r>
        <w:r w:rsidRPr="00A20644">
          <w:rPr>
            <w:rFonts w:eastAsia="Times New Roman"/>
            <w:szCs w:val="24"/>
            <w:lang w:eastAsia="en-US"/>
          </w:rPr>
          <w:br/>
          <w:t xml:space="preserve">    ΖΑΧΑΡΙΑΔΗΣ Κ. , σελ. </w:t>
        </w:r>
        <w:r w:rsidRPr="00A20644">
          <w:rPr>
            <w:rFonts w:eastAsia="Times New Roman"/>
            <w:szCs w:val="24"/>
            <w:lang w:eastAsia="en-US"/>
          </w:rPr>
          <w:br/>
          <w:t xml:space="preserve">    ΚΑΠΠΑΤΟΣ Π. , σελ. </w:t>
        </w:r>
        <w:r w:rsidRPr="00A20644">
          <w:rPr>
            <w:rFonts w:eastAsia="Times New Roman"/>
            <w:szCs w:val="24"/>
            <w:lang w:eastAsia="en-US"/>
          </w:rPr>
          <w:br/>
          <w:t xml:space="preserve">    ΚΑΣΤΑΝΙΔΗΣ  Χ. , σελ. </w:t>
        </w:r>
        <w:r w:rsidRPr="00A20644">
          <w:rPr>
            <w:rFonts w:eastAsia="Times New Roman"/>
            <w:szCs w:val="24"/>
            <w:lang w:eastAsia="en-US"/>
          </w:rPr>
          <w:br/>
          <w:t xml:space="preserve">    ΚΑΤΡΙΝΗΣ Μ. , σελ. </w:t>
        </w:r>
        <w:r w:rsidRPr="00A20644">
          <w:rPr>
            <w:rFonts w:eastAsia="Times New Roman"/>
            <w:szCs w:val="24"/>
            <w:lang w:eastAsia="en-US"/>
          </w:rPr>
          <w:br/>
          <w:t xml:space="preserve">    ΚΕΦΑΛΑ Μ. , σελ. </w:t>
        </w:r>
        <w:r w:rsidRPr="00A20644">
          <w:rPr>
            <w:rFonts w:eastAsia="Times New Roman"/>
            <w:szCs w:val="24"/>
            <w:lang w:eastAsia="en-US"/>
          </w:rPr>
          <w:br/>
          <w:t xml:space="preserve">    ΚΟΛΛΙΑΣ Κ. , σελ. </w:t>
        </w:r>
        <w:r w:rsidRPr="00A20644">
          <w:rPr>
            <w:rFonts w:eastAsia="Times New Roman"/>
            <w:szCs w:val="24"/>
            <w:lang w:eastAsia="en-US"/>
          </w:rPr>
          <w:br/>
          <w:t xml:space="preserve">    ΚΡΗΤΙΚΟΣ Ν. , σελ. </w:t>
        </w:r>
        <w:r w:rsidRPr="00A20644">
          <w:rPr>
            <w:rFonts w:eastAsia="Times New Roman"/>
            <w:szCs w:val="24"/>
            <w:lang w:eastAsia="en-US"/>
          </w:rPr>
          <w:br/>
          <w:t xml:space="preserve">    ΚΩΤΣΟΣ Γ. , σελ. </w:t>
        </w:r>
        <w:r w:rsidRPr="00A20644">
          <w:rPr>
            <w:rFonts w:eastAsia="Times New Roman"/>
            <w:szCs w:val="24"/>
            <w:lang w:eastAsia="en-US"/>
          </w:rPr>
          <w:br/>
          <w:t xml:space="preserve">    ΛΑΜΠΡΟΥΛΗΣ Γ. , σελ. </w:t>
        </w:r>
        <w:r w:rsidRPr="00A20644">
          <w:rPr>
            <w:rFonts w:eastAsia="Times New Roman"/>
            <w:szCs w:val="24"/>
            <w:lang w:eastAsia="en-US"/>
          </w:rPr>
          <w:br/>
          <w:t xml:space="preserve">    ΛΙΑΚΟΣ Ε. , σελ. </w:t>
        </w:r>
        <w:r w:rsidRPr="00A20644">
          <w:rPr>
            <w:rFonts w:eastAsia="Times New Roman"/>
            <w:szCs w:val="24"/>
            <w:lang w:eastAsia="en-US"/>
          </w:rPr>
          <w:br/>
          <w:t xml:space="preserve">    ΛΙΟΥΠΗΣ Α. , σελ. </w:t>
        </w:r>
        <w:r w:rsidRPr="00A20644">
          <w:rPr>
            <w:rFonts w:eastAsia="Times New Roman"/>
            <w:szCs w:val="24"/>
            <w:lang w:eastAsia="en-US"/>
          </w:rPr>
          <w:br/>
          <w:t xml:space="preserve">    ΜΕΪΚΟΠΟΥΛΟΣ Α. , σελ. </w:t>
        </w:r>
        <w:r w:rsidRPr="00A20644">
          <w:rPr>
            <w:rFonts w:eastAsia="Times New Roman"/>
            <w:szCs w:val="24"/>
            <w:lang w:eastAsia="en-US"/>
          </w:rPr>
          <w:br/>
          <w:t xml:space="preserve">    ΜΟΥΛΚΙΩΤΗΣ Γ. , σελ. </w:t>
        </w:r>
        <w:r w:rsidRPr="00A20644">
          <w:rPr>
            <w:rFonts w:eastAsia="Times New Roman"/>
            <w:szCs w:val="24"/>
            <w:lang w:eastAsia="en-US"/>
          </w:rPr>
          <w:br/>
          <w:t xml:space="preserve">    ΜΠΑΚΑΔΗΜΑ Φ. , σελ. </w:t>
        </w:r>
        <w:r w:rsidRPr="00A20644">
          <w:rPr>
            <w:rFonts w:eastAsia="Times New Roman"/>
            <w:szCs w:val="24"/>
            <w:lang w:eastAsia="en-US"/>
          </w:rPr>
          <w:br/>
          <w:t xml:space="preserve">    ΜΠΙΑΓΚΗΣ Δ. , σελ. </w:t>
        </w:r>
        <w:r w:rsidRPr="00A20644">
          <w:rPr>
            <w:rFonts w:eastAsia="Times New Roman"/>
            <w:szCs w:val="24"/>
            <w:lang w:eastAsia="en-US"/>
          </w:rPr>
          <w:br/>
          <w:t xml:space="preserve">    ΜΠΟΥΜΠΑΣ Κ. , σελ. </w:t>
        </w:r>
        <w:r w:rsidRPr="00A20644">
          <w:rPr>
            <w:rFonts w:eastAsia="Times New Roman"/>
            <w:szCs w:val="24"/>
            <w:lang w:eastAsia="en-US"/>
          </w:rPr>
          <w:br/>
          <w:t xml:space="preserve">    ΠΕΤΣΑΣ Σ.  , σελ. </w:t>
        </w:r>
        <w:r w:rsidRPr="00A20644">
          <w:rPr>
            <w:rFonts w:eastAsia="Times New Roman"/>
            <w:szCs w:val="24"/>
            <w:lang w:eastAsia="en-US"/>
          </w:rPr>
          <w:br/>
          <w:t xml:space="preserve">    ΠΛΕΥΡΗΣ Α. , σελ. </w:t>
        </w:r>
        <w:r w:rsidRPr="00A20644">
          <w:rPr>
            <w:rFonts w:eastAsia="Times New Roman"/>
            <w:szCs w:val="24"/>
            <w:lang w:eastAsia="en-US"/>
          </w:rPr>
          <w:br/>
          <w:t xml:space="preserve">    ΠΟΥΛΟΥ Π. , σελ. </w:t>
        </w:r>
        <w:r w:rsidRPr="00A20644">
          <w:rPr>
            <w:rFonts w:eastAsia="Times New Roman"/>
            <w:szCs w:val="24"/>
            <w:lang w:eastAsia="en-US"/>
          </w:rPr>
          <w:br/>
          <w:t xml:space="preserve">    ΣΚΟΝΔΡΑ Α. , σελ. </w:t>
        </w:r>
        <w:r w:rsidRPr="00A20644">
          <w:rPr>
            <w:rFonts w:eastAsia="Times New Roman"/>
            <w:szCs w:val="24"/>
            <w:lang w:eastAsia="en-US"/>
          </w:rPr>
          <w:br/>
          <w:t xml:space="preserve">    ΣΚΥΛΑΚΑΚΗΣ Θ. , σελ. </w:t>
        </w:r>
        <w:r w:rsidRPr="00A20644">
          <w:rPr>
            <w:rFonts w:eastAsia="Times New Roman"/>
            <w:szCs w:val="24"/>
            <w:lang w:eastAsia="en-US"/>
          </w:rPr>
          <w:br/>
          <w:t xml:space="preserve">    ΣΤΑΜΕΝΙΤΗΣ Δ. , σελ. </w:t>
        </w:r>
        <w:r w:rsidRPr="00A20644">
          <w:rPr>
            <w:rFonts w:eastAsia="Times New Roman"/>
            <w:szCs w:val="24"/>
            <w:lang w:eastAsia="en-US"/>
          </w:rPr>
          <w:br/>
          <w:t xml:space="preserve">    ΣΥΝΤΥΧΑΚΗΣ Ε. , σελ. </w:t>
        </w:r>
        <w:r w:rsidRPr="00A20644">
          <w:rPr>
            <w:rFonts w:eastAsia="Times New Roman"/>
            <w:szCs w:val="24"/>
            <w:lang w:eastAsia="en-US"/>
          </w:rPr>
          <w:br/>
          <w:t xml:space="preserve">    ΣΥΡΙΓΟΣ Ε. , σελ. </w:t>
        </w:r>
        <w:r w:rsidRPr="00A20644">
          <w:rPr>
            <w:rFonts w:eastAsia="Times New Roman"/>
            <w:szCs w:val="24"/>
            <w:lang w:eastAsia="en-US"/>
          </w:rPr>
          <w:br/>
          <w:t xml:space="preserve">    ΣΥΡΜΑΛΕΝΙΟΣ Ν. , σελ. </w:t>
        </w:r>
        <w:r w:rsidRPr="00A20644">
          <w:rPr>
            <w:rFonts w:eastAsia="Times New Roman"/>
            <w:szCs w:val="24"/>
            <w:lang w:eastAsia="en-US"/>
          </w:rPr>
          <w:br/>
          <w:t xml:space="preserve">    ΤΣΑΒΔΑΡΙΔΗΣ Λ. , σελ. </w:t>
        </w:r>
        <w:r w:rsidRPr="00A20644">
          <w:rPr>
            <w:rFonts w:eastAsia="Times New Roman"/>
            <w:szCs w:val="24"/>
            <w:lang w:eastAsia="en-US"/>
          </w:rPr>
          <w:br/>
        </w:r>
        <w:r w:rsidRPr="00A20644">
          <w:rPr>
            <w:rFonts w:eastAsia="Times New Roman"/>
            <w:szCs w:val="24"/>
            <w:lang w:eastAsia="en-US"/>
          </w:rPr>
          <w:lastRenderedPageBreak/>
          <w:t xml:space="preserve">    ΦΑΜΕΛΛΟΣ Σ. , σελ. </w:t>
        </w:r>
        <w:r w:rsidRPr="00A20644">
          <w:rPr>
            <w:rFonts w:eastAsia="Times New Roman"/>
            <w:szCs w:val="24"/>
            <w:lang w:eastAsia="en-US"/>
          </w:rPr>
          <w:br/>
          <w:t xml:space="preserve">    ΦΩΤΙΟΥ  Θ. , σελ. </w:t>
        </w:r>
        <w:r w:rsidRPr="00A20644">
          <w:rPr>
            <w:rFonts w:eastAsia="Times New Roman"/>
            <w:szCs w:val="24"/>
            <w:lang w:eastAsia="en-US"/>
          </w:rPr>
          <w:br/>
          <w:t xml:space="preserve">    ΧΑΤΖΗΒΑΣΙΛΕΙΟΥ Α. , σελ. </w:t>
        </w:r>
        <w:r w:rsidRPr="00A20644">
          <w:rPr>
            <w:rFonts w:eastAsia="Times New Roman"/>
            <w:szCs w:val="24"/>
            <w:lang w:eastAsia="en-US"/>
          </w:rPr>
          <w:br/>
          <w:t xml:space="preserve">    ΧΕΙΜΑΡΑΣ Θ. , σελ. </w:t>
        </w:r>
        <w:r w:rsidRPr="00A20644">
          <w:rPr>
            <w:rFonts w:eastAsia="Times New Roman"/>
            <w:szCs w:val="24"/>
            <w:lang w:eastAsia="en-US"/>
          </w:rPr>
          <w:br/>
          <w:t xml:space="preserve">    ΧΗΤΑΣ Κ. , σελ. </w:t>
        </w:r>
        <w:r w:rsidRPr="00A20644">
          <w:rPr>
            <w:rFonts w:eastAsia="Times New Roman"/>
            <w:szCs w:val="24"/>
            <w:lang w:eastAsia="en-US"/>
          </w:rPr>
          <w:br/>
          <w:t xml:space="preserve">    ΧΡΗΣΤΙΔΟΥ Ρ. , σελ. </w:t>
        </w:r>
        <w:r w:rsidRPr="00A20644">
          <w:rPr>
            <w:rFonts w:eastAsia="Times New Roman"/>
            <w:szCs w:val="24"/>
            <w:lang w:eastAsia="en-US"/>
          </w:rPr>
          <w:br/>
        </w:r>
      </w:ins>
    </w:p>
    <w:p w:rsidR="00A20644" w:rsidRPr="00A20644" w:rsidRDefault="00A20644" w:rsidP="00A20644">
      <w:pPr>
        <w:spacing w:after="200" w:line="360" w:lineRule="auto"/>
        <w:rPr>
          <w:ins w:id="35" w:author="Γκούμα Ευαγγελία" w:date="2022-06-16T10:58:00Z"/>
          <w:rFonts w:eastAsia="Times New Roman"/>
          <w:szCs w:val="24"/>
          <w:lang w:eastAsia="en-US"/>
        </w:rPr>
      </w:pPr>
      <w:ins w:id="36" w:author="Γκούμα Ευαγγελία" w:date="2022-06-16T10:58:00Z">
        <w:r w:rsidRPr="00A20644">
          <w:rPr>
            <w:rFonts w:eastAsia="Times New Roman"/>
            <w:szCs w:val="24"/>
            <w:lang w:eastAsia="en-US"/>
          </w:rPr>
          <w:t xml:space="preserve"> </w:t>
        </w:r>
      </w:ins>
    </w:p>
    <w:p w:rsidR="00A20644" w:rsidRPr="00A20644" w:rsidRDefault="00A20644" w:rsidP="00A20644">
      <w:pPr>
        <w:spacing w:after="200" w:line="360" w:lineRule="auto"/>
        <w:rPr>
          <w:ins w:id="37" w:author="Γκούμα Ευαγγελία" w:date="2022-06-16T10:58:00Z"/>
          <w:rFonts w:eastAsia="Times New Roman"/>
          <w:szCs w:val="24"/>
          <w:lang w:eastAsia="en-US"/>
        </w:rPr>
      </w:pPr>
    </w:p>
    <w:p w:rsidR="00A20644" w:rsidRPr="00A20644" w:rsidRDefault="00A20644" w:rsidP="00A20644">
      <w:pPr>
        <w:spacing w:after="200" w:line="360" w:lineRule="auto"/>
        <w:rPr>
          <w:ins w:id="38" w:author="Γκούμα Ευαγγελία" w:date="2022-06-16T10:58:00Z"/>
          <w:rFonts w:eastAsia="Times New Roman"/>
          <w:szCs w:val="24"/>
          <w:lang w:eastAsia="en-US"/>
        </w:rPr>
      </w:pPr>
    </w:p>
    <w:p w:rsidR="00A20644" w:rsidRDefault="00A20644">
      <w:pPr>
        <w:spacing w:line="600" w:lineRule="auto"/>
        <w:jc w:val="center"/>
        <w:rPr>
          <w:ins w:id="39" w:author="Γκούμα Ευαγγελία" w:date="2022-06-16T10:58:00Z"/>
          <w:rFonts w:eastAsia="Times New Roman"/>
          <w:szCs w:val="24"/>
        </w:rPr>
      </w:pPr>
    </w:p>
    <w:p w:rsidR="00A20644" w:rsidRDefault="00A20644">
      <w:pPr>
        <w:spacing w:line="600" w:lineRule="auto"/>
        <w:jc w:val="center"/>
        <w:rPr>
          <w:ins w:id="40" w:author="Γκούμα Ευαγγελία" w:date="2022-06-16T10:58:00Z"/>
          <w:rFonts w:eastAsia="Times New Roman"/>
          <w:szCs w:val="24"/>
        </w:rPr>
      </w:pPr>
    </w:p>
    <w:p w:rsidR="00A20644" w:rsidRDefault="00A20644">
      <w:pPr>
        <w:spacing w:line="600" w:lineRule="auto"/>
        <w:jc w:val="center"/>
        <w:rPr>
          <w:ins w:id="41" w:author="Γκούμα Ευαγγελία" w:date="2022-06-16T10:58:00Z"/>
          <w:rFonts w:eastAsia="Times New Roman"/>
          <w:szCs w:val="24"/>
        </w:rPr>
      </w:pPr>
    </w:p>
    <w:p w:rsidR="00A20644" w:rsidRDefault="00A20644">
      <w:pPr>
        <w:spacing w:line="600" w:lineRule="auto"/>
        <w:jc w:val="center"/>
        <w:rPr>
          <w:ins w:id="42" w:author="Γκούμα Ευαγγελία" w:date="2022-06-16T10:58:00Z"/>
          <w:rFonts w:eastAsia="Times New Roman"/>
          <w:szCs w:val="24"/>
        </w:rPr>
      </w:pPr>
    </w:p>
    <w:p w:rsidR="00A20644" w:rsidRDefault="00A20644">
      <w:pPr>
        <w:spacing w:line="600" w:lineRule="auto"/>
        <w:jc w:val="center"/>
        <w:rPr>
          <w:ins w:id="43" w:author="Γκούμα Ευαγγελία" w:date="2022-06-16T10:58:00Z"/>
          <w:rFonts w:eastAsia="Times New Roman"/>
          <w:szCs w:val="24"/>
        </w:rPr>
      </w:pPr>
    </w:p>
    <w:p w:rsidR="00A20644" w:rsidRDefault="00A20644">
      <w:pPr>
        <w:spacing w:line="600" w:lineRule="auto"/>
        <w:jc w:val="center"/>
        <w:rPr>
          <w:ins w:id="44" w:author="Γκούμα Ευαγγελία" w:date="2022-06-16T10:58:00Z"/>
          <w:rFonts w:eastAsia="Times New Roman"/>
          <w:szCs w:val="24"/>
        </w:rPr>
      </w:pPr>
    </w:p>
    <w:p w:rsidR="00A20644" w:rsidRDefault="00A20644">
      <w:pPr>
        <w:spacing w:line="600" w:lineRule="auto"/>
        <w:jc w:val="center"/>
        <w:rPr>
          <w:ins w:id="45" w:author="Γκούμα Ευαγγελία" w:date="2022-06-16T10:58:00Z"/>
          <w:rFonts w:eastAsia="Times New Roman"/>
          <w:szCs w:val="24"/>
        </w:rPr>
      </w:pPr>
    </w:p>
    <w:p w:rsidR="00A20644" w:rsidRDefault="00A20644">
      <w:pPr>
        <w:spacing w:line="600" w:lineRule="auto"/>
        <w:jc w:val="center"/>
        <w:rPr>
          <w:ins w:id="46" w:author="Γκούμα Ευαγγελία" w:date="2022-06-16T10:58:00Z"/>
          <w:rFonts w:eastAsia="Times New Roman"/>
          <w:szCs w:val="24"/>
        </w:rPr>
      </w:pPr>
    </w:p>
    <w:p w:rsidR="00A20644" w:rsidRDefault="00A20644">
      <w:pPr>
        <w:spacing w:line="600" w:lineRule="auto"/>
        <w:jc w:val="center"/>
        <w:rPr>
          <w:ins w:id="47" w:author="Γκούμα Ευαγγελία" w:date="2022-06-16T10:58:00Z"/>
          <w:rFonts w:eastAsia="Times New Roman"/>
          <w:szCs w:val="24"/>
        </w:rPr>
      </w:pPr>
    </w:p>
    <w:p w:rsidR="00A20644" w:rsidRDefault="00A20644">
      <w:pPr>
        <w:spacing w:line="600" w:lineRule="auto"/>
        <w:jc w:val="center"/>
        <w:rPr>
          <w:ins w:id="48" w:author="Γκούμα Ευαγγελία" w:date="2022-06-16T10:59:00Z"/>
          <w:rFonts w:eastAsia="Times New Roman"/>
          <w:szCs w:val="24"/>
        </w:rPr>
      </w:pPr>
    </w:p>
    <w:p w:rsidR="00A20644" w:rsidRDefault="00A20644">
      <w:pPr>
        <w:spacing w:line="600" w:lineRule="auto"/>
        <w:jc w:val="center"/>
        <w:rPr>
          <w:ins w:id="49" w:author="Γκούμα Ευαγγελία" w:date="2022-06-16T10:56:00Z"/>
          <w:rFonts w:eastAsia="Times New Roman"/>
          <w:szCs w:val="24"/>
        </w:rPr>
      </w:pPr>
    </w:p>
    <w:p w:rsidR="00EF197F" w:rsidDel="00A20644" w:rsidRDefault="00120B8D">
      <w:pPr>
        <w:spacing w:line="600" w:lineRule="auto"/>
        <w:jc w:val="center"/>
        <w:rPr>
          <w:del w:id="50" w:author="Γκούμα Ευαγγελία" w:date="2022-06-16T09:19:00Z"/>
          <w:rFonts w:eastAsia="Times New Roman"/>
          <w:szCs w:val="24"/>
        </w:rPr>
      </w:pPr>
      <w:r w:rsidRPr="00941FE1">
        <w:rPr>
          <w:rFonts w:eastAsia="Times New Roman"/>
          <w:szCs w:val="24"/>
        </w:rPr>
        <w:lastRenderedPageBreak/>
        <w:t>ΠΡΑΚΤΙΚΑ ΒΟΥΛΗΣ</w:t>
      </w:r>
    </w:p>
    <w:p w:rsidR="00A20644" w:rsidRDefault="00A20644">
      <w:pPr>
        <w:spacing w:line="600" w:lineRule="auto"/>
        <w:jc w:val="center"/>
        <w:rPr>
          <w:ins w:id="51" w:author="Γκούμα Ευαγγελία" w:date="2022-06-16T10:56:00Z"/>
          <w:rFonts w:eastAsia="Times New Roman"/>
          <w:szCs w:val="24"/>
        </w:rPr>
      </w:pPr>
    </w:p>
    <w:p w:rsidR="00EF197F" w:rsidRDefault="00120B8D">
      <w:pPr>
        <w:spacing w:line="600" w:lineRule="auto"/>
        <w:jc w:val="center"/>
        <w:rPr>
          <w:rFonts w:eastAsia="Times New Roman"/>
          <w:szCs w:val="24"/>
        </w:rPr>
      </w:pPr>
      <w:r>
        <w:rPr>
          <w:rFonts w:eastAsia="Times New Roman"/>
          <w:szCs w:val="24"/>
        </w:rPr>
        <w:t>ΙΗ΄ ΠΕΡΙΟΔΟΣ</w:t>
      </w:r>
    </w:p>
    <w:p w:rsidR="00EF197F" w:rsidRDefault="00120B8D">
      <w:pPr>
        <w:spacing w:line="600" w:lineRule="auto"/>
        <w:jc w:val="center"/>
        <w:rPr>
          <w:rFonts w:eastAsia="Times New Roman"/>
          <w:szCs w:val="24"/>
        </w:rPr>
      </w:pPr>
      <w:r w:rsidRPr="00941FE1">
        <w:rPr>
          <w:rFonts w:eastAsia="Times New Roman"/>
          <w:szCs w:val="24"/>
        </w:rPr>
        <w:t>ΠΡΟΕΔΡΕΥΟΜΕΝΗΣ ΚΟΙΝΟΒΟΥΛΕΥΤΙΚΗΣ ΔΗΜΟΚΡΑΤΙΑΣ</w:t>
      </w:r>
    </w:p>
    <w:p w:rsidR="00EF197F" w:rsidRDefault="00120B8D">
      <w:pPr>
        <w:spacing w:line="600" w:lineRule="auto"/>
        <w:jc w:val="center"/>
        <w:rPr>
          <w:rFonts w:eastAsia="Times New Roman"/>
          <w:szCs w:val="24"/>
        </w:rPr>
      </w:pPr>
      <w:r w:rsidRPr="00941FE1">
        <w:rPr>
          <w:rFonts w:eastAsia="Times New Roman"/>
          <w:szCs w:val="24"/>
        </w:rPr>
        <w:t xml:space="preserve">ΣΥΝΟΔΟΣ </w:t>
      </w:r>
      <w:r>
        <w:rPr>
          <w:rFonts w:eastAsia="Times New Roman"/>
          <w:szCs w:val="24"/>
        </w:rPr>
        <w:t>Γ΄</w:t>
      </w:r>
    </w:p>
    <w:p w:rsidR="00EF197F" w:rsidRDefault="00120B8D">
      <w:pPr>
        <w:spacing w:line="600" w:lineRule="auto"/>
        <w:jc w:val="center"/>
        <w:rPr>
          <w:rFonts w:eastAsia="Times New Roman"/>
          <w:szCs w:val="24"/>
        </w:rPr>
      </w:pPr>
      <w:r w:rsidRPr="00941FE1">
        <w:rPr>
          <w:rFonts w:eastAsia="Times New Roman"/>
          <w:szCs w:val="24"/>
        </w:rPr>
        <w:t xml:space="preserve">ΣΥΝΕΔΡΙΑΣΗ </w:t>
      </w:r>
      <w:r>
        <w:rPr>
          <w:rFonts w:eastAsia="Times New Roman"/>
          <w:szCs w:val="24"/>
        </w:rPr>
        <w:t>ΡΛΣΤ΄</w:t>
      </w:r>
    </w:p>
    <w:p w:rsidR="001960E2" w:rsidRDefault="00C55A68">
      <w:pPr>
        <w:spacing w:line="600" w:lineRule="auto"/>
        <w:jc w:val="center"/>
        <w:rPr>
          <w:rFonts w:eastAsia="Times New Roman"/>
          <w:szCs w:val="24"/>
        </w:rPr>
      </w:pPr>
      <w:r>
        <w:rPr>
          <w:rFonts w:eastAsia="Times New Roman"/>
          <w:szCs w:val="24"/>
        </w:rPr>
        <w:t>Τετάρτη 8 Ιουνίου 2022</w:t>
      </w:r>
    </w:p>
    <w:p w:rsidR="00EF197F" w:rsidRDefault="00120B8D">
      <w:pPr>
        <w:spacing w:line="600" w:lineRule="auto"/>
        <w:ind w:firstLine="720"/>
        <w:jc w:val="both"/>
        <w:rPr>
          <w:rFonts w:eastAsia="Times New Roman"/>
          <w:szCs w:val="24"/>
        </w:rPr>
      </w:pPr>
      <w:r w:rsidRPr="00941FE1">
        <w:rPr>
          <w:rFonts w:eastAsia="Times New Roman"/>
          <w:szCs w:val="24"/>
        </w:rPr>
        <w:t xml:space="preserve">Αθήνα, σήμερα στις </w:t>
      </w:r>
      <w:r>
        <w:rPr>
          <w:rFonts w:eastAsia="Times New Roman"/>
          <w:szCs w:val="24"/>
        </w:rPr>
        <w:t>8 Ιουνίου 2022</w:t>
      </w:r>
      <w:r w:rsidRPr="00941FE1">
        <w:rPr>
          <w:rFonts w:eastAsia="Times New Roman"/>
          <w:szCs w:val="24"/>
        </w:rPr>
        <w:t>, ημέρα</w:t>
      </w:r>
      <w:r>
        <w:rPr>
          <w:rFonts w:eastAsia="Times New Roman"/>
          <w:szCs w:val="24"/>
        </w:rPr>
        <w:t xml:space="preserve"> Τετάρτη και ώρα 9</w:t>
      </w:r>
      <w:r w:rsidRPr="00941FE1">
        <w:rPr>
          <w:rFonts w:eastAsia="Times New Roman"/>
          <w:szCs w:val="24"/>
        </w:rPr>
        <w:t>.</w:t>
      </w:r>
      <w:r>
        <w:rPr>
          <w:rFonts w:eastAsia="Times New Roman"/>
          <w:szCs w:val="24"/>
        </w:rPr>
        <w:t>12</w:t>
      </w:r>
      <w:r w:rsidRPr="00941FE1">
        <w:rPr>
          <w:rFonts w:eastAsia="Times New Roman"/>
          <w:szCs w:val="24"/>
        </w:rPr>
        <w:t>΄ συνήλθε στην Αίθουσα</w:t>
      </w:r>
      <w:r>
        <w:rPr>
          <w:rFonts w:eastAsia="Times New Roman"/>
          <w:szCs w:val="24"/>
        </w:rPr>
        <w:t xml:space="preserve"> των</w:t>
      </w:r>
      <w:r w:rsidRPr="00941FE1">
        <w:rPr>
          <w:rFonts w:eastAsia="Times New Roman"/>
          <w:szCs w:val="24"/>
        </w:rPr>
        <w:t xml:space="preserve"> συνεδριάσεων του Βουλευτηρίου η Βουλή σε ολομέλεια για να συνεδριάσει υπό την προεδρία τ</w:t>
      </w:r>
      <w:r>
        <w:rPr>
          <w:rFonts w:eastAsia="Times New Roman"/>
          <w:szCs w:val="24"/>
        </w:rPr>
        <w:t>ου Α΄</w:t>
      </w:r>
      <w:r w:rsidRPr="00941FE1">
        <w:rPr>
          <w:rFonts w:eastAsia="Times New Roman"/>
          <w:szCs w:val="24"/>
        </w:rPr>
        <w:t xml:space="preserve"> Αντιπροέδρου αυτής κ.</w:t>
      </w:r>
      <w:r>
        <w:rPr>
          <w:rFonts w:eastAsia="Times New Roman"/>
          <w:szCs w:val="24"/>
        </w:rPr>
        <w:t xml:space="preserve"> </w:t>
      </w:r>
      <w:r w:rsidRPr="00D1277D">
        <w:rPr>
          <w:rFonts w:eastAsia="Times New Roman"/>
          <w:b/>
          <w:szCs w:val="24"/>
        </w:rPr>
        <w:t>ΝΙΚΗΤΑ ΚΑΚΛΑΜΑΝΗ</w:t>
      </w:r>
      <w:r w:rsidRPr="00D224C8">
        <w:rPr>
          <w:rFonts w:eastAsia="Times New Roman"/>
          <w:szCs w:val="24"/>
        </w:rPr>
        <w:t>.</w:t>
      </w:r>
    </w:p>
    <w:p w:rsidR="00EF197F" w:rsidRDefault="00120B8D">
      <w:pPr>
        <w:spacing w:line="600" w:lineRule="auto"/>
        <w:ind w:firstLine="720"/>
        <w:jc w:val="both"/>
        <w:rPr>
          <w:rFonts w:eastAsia="Times New Roman"/>
          <w:szCs w:val="24"/>
        </w:rPr>
      </w:pPr>
      <w:r w:rsidRPr="009177A8">
        <w:rPr>
          <w:rFonts w:eastAsia="Times New Roman"/>
          <w:b/>
          <w:szCs w:val="24"/>
        </w:rPr>
        <w:t>ΠΡΟΕΔΡΕΥΩΝ (Νικήτας Κακλαμάνης):</w:t>
      </w:r>
      <w:r w:rsidRPr="00D224C8">
        <w:rPr>
          <w:rFonts w:eastAsia="Times New Roman"/>
          <w:szCs w:val="24"/>
        </w:rPr>
        <w:t xml:space="preserve"> </w:t>
      </w:r>
      <w:r w:rsidRPr="004A61DC">
        <w:rPr>
          <w:rFonts w:eastAsia="Times New Roman"/>
          <w:szCs w:val="24"/>
        </w:rPr>
        <w:t>Κυρίες και κύριοι συνάδελφοι,</w:t>
      </w:r>
      <w:r>
        <w:rPr>
          <w:rFonts w:eastAsia="Times New Roman"/>
          <w:szCs w:val="24"/>
        </w:rPr>
        <w:t xml:space="preserve"> </w:t>
      </w:r>
      <w:r w:rsidRPr="00941FE1">
        <w:rPr>
          <w:rFonts w:eastAsia="Times New Roman"/>
          <w:szCs w:val="24"/>
        </w:rPr>
        <w:t>αρχίζει η συνεδρίαση.</w:t>
      </w:r>
    </w:p>
    <w:p w:rsidR="002C5E39" w:rsidRDefault="00120B8D">
      <w:pPr>
        <w:spacing w:line="600" w:lineRule="auto"/>
        <w:ind w:firstLine="720"/>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7-6-</w:t>
      </w:r>
      <w:r w:rsidRPr="00E92C70">
        <w:rPr>
          <w:rFonts w:eastAsia="Times New Roman"/>
          <w:szCs w:val="24"/>
        </w:rPr>
        <w:t>202</w:t>
      </w:r>
      <w:r>
        <w:rPr>
          <w:rFonts w:eastAsia="Times New Roman"/>
          <w:szCs w:val="24"/>
        </w:rPr>
        <w:t>2</w:t>
      </w:r>
      <w:r w:rsidRPr="001D1906">
        <w:rPr>
          <w:rFonts w:eastAsia="Times New Roman"/>
          <w:szCs w:val="24"/>
        </w:rPr>
        <w:t xml:space="preserve"> εξουσιοδότηση του Σώματος, επικυρώθηκαν με ευθύνη του Προεδρείου τα </w:t>
      </w:r>
      <w:r w:rsidR="00D1277D">
        <w:rPr>
          <w:rFonts w:eastAsia="Times New Roman"/>
          <w:szCs w:val="24"/>
        </w:rPr>
        <w:t>Π</w:t>
      </w:r>
      <w:r w:rsidRPr="001D1906">
        <w:rPr>
          <w:rFonts w:eastAsia="Times New Roman"/>
          <w:szCs w:val="24"/>
        </w:rPr>
        <w:t xml:space="preserve">ρακτικά της </w:t>
      </w:r>
      <w:r>
        <w:rPr>
          <w:rFonts w:eastAsia="Times New Roman"/>
          <w:szCs w:val="24"/>
        </w:rPr>
        <w:t xml:space="preserve">ΡΛΕ΄ </w:t>
      </w:r>
      <w:r w:rsidRPr="001D1906">
        <w:rPr>
          <w:rFonts w:eastAsia="Times New Roman"/>
          <w:szCs w:val="24"/>
        </w:rPr>
        <w:t xml:space="preserve">συνεδριάσεώς του, </w:t>
      </w:r>
      <w:r>
        <w:rPr>
          <w:rFonts w:eastAsia="Times New Roman"/>
          <w:szCs w:val="24"/>
        </w:rPr>
        <w:t>της Τρίτης 7 Ιουνίου 2022,</w:t>
      </w:r>
      <w:r w:rsidRPr="001D1906">
        <w:rPr>
          <w:rFonts w:eastAsia="Times New Roman"/>
          <w:szCs w:val="24"/>
        </w:rPr>
        <w:t xml:space="preserve"> σε ό,τι αφορά την ψήφιση στο σύνολο του</w:t>
      </w:r>
      <w:r w:rsidRPr="000A2F36">
        <w:rPr>
          <w:rFonts w:eastAsia="Times New Roman"/>
          <w:szCs w:val="24"/>
        </w:rPr>
        <w:t xml:space="preserve"> </w:t>
      </w:r>
      <w:r>
        <w:rPr>
          <w:rFonts w:eastAsia="Times New Roman"/>
          <w:szCs w:val="24"/>
        </w:rPr>
        <w:t xml:space="preserve">σχεδίου νόμου: «Κύρωση Κώδικα Νομοθεσίας για την υποδοχή, τη διεθνή προστασία πολιτών τρίτων χωρών και ανιθαγενών και </w:t>
      </w:r>
      <w:r>
        <w:rPr>
          <w:rFonts w:eastAsia="Times New Roman"/>
          <w:szCs w:val="24"/>
        </w:rPr>
        <w:lastRenderedPageBreak/>
        <w:t>την προσωρινή προστασία σε περίπτωση μαζικής εισροής εκτοπισθέντων αλλοδαπών».</w:t>
      </w:r>
      <w:r w:rsidRPr="001D1906">
        <w:rPr>
          <w:rFonts w:eastAsia="Times New Roman"/>
          <w:szCs w:val="24"/>
        </w:rPr>
        <w:t>)</w:t>
      </w:r>
    </w:p>
    <w:p w:rsidR="002C5E39" w:rsidRDefault="002C5E39">
      <w:pPr>
        <w:spacing w:line="600" w:lineRule="auto"/>
        <w:ind w:firstLine="720"/>
        <w:jc w:val="both"/>
        <w:rPr>
          <w:rFonts w:eastAsia="Times New Roman"/>
          <w:szCs w:val="24"/>
        </w:rPr>
      </w:pPr>
      <w:r>
        <w:rPr>
          <w:rFonts w:eastAsia="Times New Roman"/>
          <w:szCs w:val="24"/>
        </w:rPr>
        <w:t>Εισερχόμαστε στη συζήτηση των</w:t>
      </w:r>
    </w:p>
    <w:p w:rsidR="00EF197F" w:rsidRPr="002C5E39" w:rsidRDefault="002C5E39">
      <w:pPr>
        <w:spacing w:line="600" w:lineRule="auto"/>
        <w:ind w:firstLine="720"/>
        <w:jc w:val="center"/>
        <w:rPr>
          <w:rFonts w:eastAsia="Times New Roman"/>
          <w:b/>
          <w:szCs w:val="24"/>
        </w:rPr>
      </w:pPr>
      <w:r w:rsidRPr="002C5E39">
        <w:rPr>
          <w:rFonts w:eastAsia="Times New Roman"/>
          <w:b/>
          <w:szCs w:val="24"/>
        </w:rPr>
        <w:t>ΕΠΙΚΑΙΡΩΝ ΕΡΩΤΗΣΕΩΝ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Υπάρχει το έγγραφο του Γενικού Γραμματέα της Κυβέρνησης. Δεν θα συζητηθούν δύο ερωτήσεις, η πρώτη κατόπιν συνεννόησης. Είναι η υπ’ αριθμόν 744/6-6-2022 επίκαιρη ερώτηση του Βουλευτή Λάρισας του ΣΥΡΙΖΑ κ. Βασίλη Κόκκαλη προς τον Υπουργό Υγείας. Η δεύτερη δεν θα συζητηθεί λόγω κωλύματος του Βουλευτού. Είναι η υπ’ αριθμόν 725/31-5-2022 της Βουλευτού Α΄ Ανατολικής Αττικής του </w:t>
      </w:r>
      <w:r w:rsidRPr="00715726">
        <w:rPr>
          <w:rFonts w:eastAsia="Times New Roman" w:cs="Times New Roman"/>
          <w:szCs w:val="24"/>
        </w:rPr>
        <w:t>ΜέΡΑ25</w:t>
      </w:r>
      <w:r>
        <w:rPr>
          <w:rFonts w:eastAsia="Times New Roman" w:cs="Times New Roman"/>
          <w:szCs w:val="24"/>
        </w:rPr>
        <w:t xml:space="preserve"> κ. Μαρίας Απατζίδη προς τον Υπουργό Εσωτερικών.</w:t>
      </w:r>
    </w:p>
    <w:p w:rsidR="001960E2" w:rsidRDefault="00C55A68">
      <w:pPr>
        <w:spacing w:line="600" w:lineRule="auto"/>
        <w:ind w:firstLine="720"/>
        <w:jc w:val="both"/>
        <w:rPr>
          <w:rFonts w:eastAsia="Times New Roman" w:cs="Times New Roman"/>
          <w:szCs w:val="24"/>
        </w:rPr>
      </w:pPr>
      <w:r>
        <w:rPr>
          <w:rFonts w:eastAsia="Times New Roman" w:cs="Times New Roman"/>
          <w:szCs w:val="24"/>
        </w:rPr>
        <w:t>Ξεκινάμε, λοιπόν, με τις δύο πρώτες ερωτήσεις, στις οποίες θα απαντήσει ο παρευρισκόμενος Υπουργός Υγείας κ</w:t>
      </w:r>
      <w:r w:rsidRPr="008A77F1">
        <w:rPr>
          <w:rFonts w:eastAsia="Times New Roman" w:cs="Times New Roman"/>
          <w:szCs w:val="24"/>
        </w:rPr>
        <w:t>. Πλεύρης.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Πρώτ</w:t>
      </w:r>
      <w:r w:rsidR="002C5E39">
        <w:rPr>
          <w:rFonts w:eastAsia="Times New Roman" w:cs="Times New Roman"/>
          <w:szCs w:val="24"/>
        </w:rPr>
        <w:t>α</w:t>
      </w:r>
      <w:r>
        <w:rPr>
          <w:rFonts w:eastAsia="Times New Roman" w:cs="Times New Roman"/>
          <w:szCs w:val="24"/>
        </w:rPr>
        <w:t xml:space="preserve"> θα συζητηθεί </w:t>
      </w:r>
      <w:r w:rsidRPr="008A77F1">
        <w:rPr>
          <w:rFonts w:eastAsia="Times New Roman" w:cs="Times New Roman"/>
          <w:szCs w:val="24"/>
        </w:rPr>
        <w:t>η</w:t>
      </w:r>
      <w:r>
        <w:rPr>
          <w:rFonts w:eastAsia="Times New Roman" w:cs="Times New Roman"/>
          <w:szCs w:val="24"/>
        </w:rPr>
        <w:t xml:space="preserve"> δεύτερη</w:t>
      </w:r>
      <w:r w:rsidRPr="008A77F1">
        <w:rPr>
          <w:rFonts w:eastAsia="Times New Roman" w:cs="Times New Roman"/>
          <w:szCs w:val="24"/>
        </w:rPr>
        <w:t xml:space="preserve"> με αριθμό 739/6-6-2022 </w:t>
      </w:r>
      <w:r>
        <w:rPr>
          <w:rFonts w:eastAsia="Times New Roman" w:cs="Times New Roman"/>
          <w:szCs w:val="24"/>
        </w:rPr>
        <w:t>επίκαιρη</w:t>
      </w:r>
      <w:r w:rsidRPr="008A77F1">
        <w:rPr>
          <w:rFonts w:eastAsia="Times New Roman" w:cs="Times New Roman"/>
          <w:szCs w:val="24"/>
        </w:rPr>
        <w:t xml:space="preserve"> </w:t>
      </w:r>
      <w:r>
        <w:rPr>
          <w:rFonts w:eastAsia="Times New Roman" w:cs="Times New Roman"/>
          <w:szCs w:val="24"/>
        </w:rPr>
        <w:t>ερώτηση πρώτου κύκλου του Βουλευτή Αχαΐας</w:t>
      </w:r>
      <w:r w:rsidRPr="008A77F1">
        <w:rPr>
          <w:rFonts w:eastAsia="Times New Roman" w:cs="Times New Roman"/>
          <w:szCs w:val="24"/>
        </w:rPr>
        <w:t xml:space="preserve"> του Κομ</w:t>
      </w:r>
      <w:r>
        <w:rPr>
          <w:rFonts w:eastAsia="Times New Roman" w:cs="Times New Roman"/>
          <w:szCs w:val="24"/>
        </w:rPr>
        <w:t>μουνιστικού Κόμματος Ελλάδ</w:t>
      </w:r>
      <w:r w:rsidR="002C5E39">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Νικολάου Καραθανασόπουλου </w:t>
      </w:r>
      <w:r>
        <w:rPr>
          <w:rFonts w:eastAsia="Times New Roman" w:cs="Times New Roman"/>
          <w:szCs w:val="24"/>
        </w:rPr>
        <w:t xml:space="preserve">προς τον Υπουργό </w:t>
      </w:r>
      <w:r w:rsidRPr="008A77F1">
        <w:rPr>
          <w:rFonts w:eastAsia="Times New Roman" w:cs="Times New Roman"/>
          <w:bCs/>
          <w:szCs w:val="24"/>
        </w:rPr>
        <w:t>Υγείας,</w:t>
      </w:r>
      <w:r>
        <w:rPr>
          <w:rFonts w:eastAsia="Times New Roman" w:cs="Times New Roman"/>
          <w:szCs w:val="24"/>
        </w:rPr>
        <w:t xml:space="preserve"> </w:t>
      </w:r>
      <w:r w:rsidRPr="008A77F1">
        <w:rPr>
          <w:rFonts w:eastAsia="Times New Roman" w:cs="Times New Roman"/>
          <w:szCs w:val="24"/>
        </w:rPr>
        <w:t xml:space="preserve">με θέμα: «Τα προβλήματα του </w:t>
      </w:r>
      <w:r w:rsidR="002C5E39">
        <w:rPr>
          <w:rFonts w:eastAsia="Times New Roman" w:cs="Times New Roman"/>
          <w:szCs w:val="24"/>
        </w:rPr>
        <w:t>Π</w:t>
      </w:r>
      <w:r w:rsidRPr="008A77F1">
        <w:rPr>
          <w:rFonts w:eastAsia="Times New Roman" w:cs="Times New Roman"/>
          <w:szCs w:val="24"/>
        </w:rPr>
        <w:t xml:space="preserve">αιδιατρικού </w:t>
      </w:r>
      <w:r w:rsidR="002C5E39">
        <w:rPr>
          <w:rFonts w:eastAsia="Times New Roman" w:cs="Times New Roman"/>
          <w:szCs w:val="24"/>
        </w:rPr>
        <w:t>Ν</w:t>
      </w:r>
      <w:r w:rsidRPr="008A77F1">
        <w:rPr>
          <w:rFonts w:eastAsia="Times New Roman" w:cs="Times New Roman"/>
          <w:szCs w:val="24"/>
        </w:rPr>
        <w:t>οσοκομείου «Καραμανδάνειο» στην Πάτρα».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Ευχαριστώ πολύ, κύριε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Βεβαίως, το «Καραμανδάνειο» Νοσοκομείο είναι το μοναδικό παιδιατρικό νοσοκομείο που είναι εκτός Αττικής. Δεν υπάρχει άλλο σε όλη την Ελλάδα και από αυτή την άποψη, ενώ θα έπρεπε να υπήρχε μια ιδιαίτερη μέριμνα, μια και εξυπηρετεί τις ανάγκες των παιδιών όλης της </w:t>
      </w:r>
      <w:r w:rsidR="002C5E39">
        <w:rPr>
          <w:rFonts w:eastAsia="Times New Roman" w:cs="Times New Roman"/>
          <w:szCs w:val="24"/>
        </w:rPr>
        <w:t>δ</w:t>
      </w:r>
      <w:r>
        <w:rPr>
          <w:rFonts w:eastAsia="Times New Roman" w:cs="Times New Roman"/>
          <w:szCs w:val="24"/>
        </w:rPr>
        <w:t xml:space="preserve">υτικής Ελλάδας και των Ιονίων Νήσων, βλέπουμε ότι υπάρχει μια συνεχόμενη σταδιακή απαξίωση του </w:t>
      </w:r>
      <w:r w:rsidR="002C5E39">
        <w:rPr>
          <w:rFonts w:eastAsia="Times New Roman" w:cs="Times New Roman"/>
          <w:szCs w:val="24"/>
        </w:rPr>
        <w:t>ν</w:t>
      </w:r>
      <w:r>
        <w:rPr>
          <w:rFonts w:eastAsia="Times New Roman" w:cs="Times New Roman"/>
          <w:szCs w:val="24"/>
        </w:rPr>
        <w:t>οσοκομείου, με μεγάλα κενά σε ιατρικό και νοσηλευτικό προσωπικό, με ελλείψεις σε υποδομές, οι οποίες έγκαιρα έχουν αναδειχθεί και από το ΚΚΕ και από τους μαζικούς φορείς της πόλης και από το ίδιο το προσωπικό στο «Καραμανδάνειο» Νοσοκομείο. Παρ</w:t>
      </w:r>
      <w:r w:rsidR="002C5E39">
        <w:rPr>
          <w:rFonts w:eastAsia="Times New Roman" w:cs="Times New Roman"/>
          <w:szCs w:val="24"/>
        </w:rPr>
        <w:t xml:space="preserve">’ </w:t>
      </w:r>
      <w:r>
        <w:rPr>
          <w:rFonts w:eastAsia="Times New Roman" w:cs="Times New Roman"/>
          <w:szCs w:val="24"/>
        </w:rPr>
        <w:t xml:space="preserve">όλα αυτά, συνολικά οι κυβερνήσεις έχουν οδηγήσει στη σημερινή κατάσταση, η οποία έχει φτάσει στο απροχώρητο. Και μιλάμε στο απροχώρητο, γιατί ακριβώς ένας νευραλγικός τομέας του </w:t>
      </w:r>
      <w:r w:rsidR="002C5E39">
        <w:rPr>
          <w:rFonts w:eastAsia="Times New Roman" w:cs="Times New Roman"/>
          <w:szCs w:val="24"/>
        </w:rPr>
        <w:t>ν</w:t>
      </w:r>
      <w:r>
        <w:rPr>
          <w:rFonts w:eastAsia="Times New Roman" w:cs="Times New Roman"/>
          <w:szCs w:val="24"/>
        </w:rPr>
        <w:t xml:space="preserve">οσοκομείου, των αναισθησιολόγων, δεν μπορεί να λειτουργήσει, γιατί έχει απομείνει μόνο η </w:t>
      </w:r>
      <w:r w:rsidR="002C5E39">
        <w:rPr>
          <w:rFonts w:eastAsia="Times New Roman" w:cs="Times New Roman"/>
          <w:szCs w:val="24"/>
        </w:rPr>
        <w:t>δ</w:t>
      </w:r>
      <w:r>
        <w:rPr>
          <w:rFonts w:eastAsia="Times New Roman" w:cs="Times New Roman"/>
          <w:szCs w:val="24"/>
        </w:rPr>
        <w:t xml:space="preserve">ιευθύντρια, η οποία είναι προς συνταξιοδότηση και τα υπόλοιπα «μπαλώματα» που έχει κάνει η </w:t>
      </w:r>
      <w:r w:rsidRPr="002E6361">
        <w:rPr>
          <w:rFonts w:eastAsia="Times New Roman"/>
          <w:color w:val="222222"/>
          <w:szCs w:val="24"/>
        </w:rPr>
        <w:t xml:space="preserve">Κυβέρνηση </w:t>
      </w:r>
      <w:r>
        <w:rPr>
          <w:rFonts w:eastAsia="Times New Roman" w:cs="Times New Roman"/>
          <w:szCs w:val="24"/>
        </w:rPr>
        <w:t>με μετακινήσεις από τα νοσοκομεία της περιοχής είτε δεν μπορούν να καλύψουν τις ανάγκες είτε είναι αναισθησιολόγοι ενηλίκων, που δεν μπορούν να ανταποκριθούν σε συγκεκριμένα ζητήματα.</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ενώ γνώριζε περίπου εδώ και έναν χρόνο τις τεράστιες ελλείψεις, τον κίνδυνο δηλαδή να μην κάνει εφημερίες το </w:t>
      </w:r>
      <w:r w:rsidR="002C5E39">
        <w:rPr>
          <w:rFonts w:eastAsia="Times New Roman" w:cs="Times New Roman"/>
          <w:szCs w:val="24"/>
        </w:rPr>
        <w:t>ν</w:t>
      </w:r>
      <w:r>
        <w:rPr>
          <w:rFonts w:eastAsia="Times New Roman" w:cs="Times New Roman"/>
          <w:szCs w:val="24"/>
        </w:rPr>
        <w:t xml:space="preserve">οσοκομείο, τον κίνδυνο να μην κάνει χειρουργεία, ενώ κατά μέσο όρο περίπου κάθε χρόνο κάνει χίλια οκτακόσια περίπου χειρουργεία, δεν έκανε τίποτα, με αποτέλεσμα να τρέχει την τελευταία στιγμή με εμβαλωματικές λύσεις, δηλαδή να μετακινεί αναισθησιολόγους που έχουν την ειδικότητα </w:t>
      </w:r>
      <w:r w:rsidR="002C5E39">
        <w:rPr>
          <w:rFonts w:eastAsia="Times New Roman" w:cs="Times New Roman"/>
          <w:szCs w:val="24"/>
        </w:rPr>
        <w:t>π</w:t>
      </w:r>
      <w:r>
        <w:rPr>
          <w:rFonts w:eastAsia="Times New Roman" w:cs="Times New Roman"/>
          <w:szCs w:val="24"/>
        </w:rPr>
        <w:t>αιδιατρικής από την Αθήνα στην Πάτρα, ανοίγοντας κενά στα νοσοκομεία της Αθήνας, δημιουργώντας αναστάτωση στους αναισθησιολόγους που αναγκάζονται να μετακινηθούν και να προκηρύξει μόνο δύο θέσεις από τις τέσσερις κενές που υπάρχουν στον τομέα των αναισθησιολόγων.</w:t>
      </w:r>
    </w:p>
    <w:p w:rsidR="00EF197F" w:rsidRDefault="00120B8D">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αυτά, μάλιστα, μετά από κάτω από την πίεση, κάτω από τις κινητοποιήσεις που έγιναν το τελευταίο διάστημα και από τη δημοτική αρχή Πάτρας και από το </w:t>
      </w:r>
      <w:r w:rsidR="002C5E39">
        <w:rPr>
          <w:rFonts w:eastAsia="Times New Roman" w:cs="Times New Roman"/>
          <w:szCs w:val="24"/>
        </w:rPr>
        <w:t>ε</w:t>
      </w:r>
      <w:r>
        <w:rPr>
          <w:rFonts w:eastAsia="Times New Roman" w:cs="Times New Roman"/>
          <w:szCs w:val="24"/>
        </w:rPr>
        <w:t xml:space="preserve">ργατικό </w:t>
      </w:r>
      <w:r w:rsidR="002C5E39">
        <w:rPr>
          <w:rFonts w:eastAsia="Times New Roman" w:cs="Times New Roman"/>
          <w:szCs w:val="24"/>
        </w:rPr>
        <w:t>κ</w:t>
      </w:r>
      <w:r>
        <w:rPr>
          <w:rFonts w:eastAsia="Times New Roman" w:cs="Times New Roman"/>
          <w:szCs w:val="24"/>
        </w:rPr>
        <w:t xml:space="preserve">έντρο και από δεκάδες φορείς και σωματεία. Και βεβαίως, η λύση ήταν να μεταφερθεί προσωρινά στο Νοσοκομείο του Ρίου, γιατί το Νοσοκομείο του Ρίου δεν έχει ανεπτυγμένη παιδιατρική κλινική και μάλιστα, περιστατικά ιδιαίτερης φροντίδας που χρειάζονται και μια σειρά ιδιαίτερες εξετάσεις πηγαίνουν από το Ρίο στο «Καραμανδάνειο» για να γίνουν, γιατί δεν έχει τον απαραίτητο εξοπλισμό το Πανεπιστημιακό Νοσοκομείο του </w:t>
      </w:r>
      <w:r>
        <w:rPr>
          <w:rFonts w:eastAsia="Times New Roman" w:cs="Times New Roman"/>
          <w:szCs w:val="24"/>
        </w:rPr>
        <w:lastRenderedPageBreak/>
        <w:t>Ρίου και γι’ αυτό το Σωματείο Εργαζομένων στο Ρίο αρνήθηκε τη συγκεκριμένη διαδικασία, όπως και οι εργαζόμενοι στο «Καραμανδάνειο» με τα σωματεία τους.</w:t>
      </w:r>
    </w:p>
    <w:p w:rsidR="00EF197F" w:rsidRDefault="00120B8D">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Κλείστε, παρακαλώ.</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Από αυτή την άποψη, λοιπόν, είναι επιτακτική η ανάγκη άμεσα της κάλυψης του συνόλου των κενών και των τεσσάρων θέσεων που υπάρχουν στον τομέα της αναισθησιολογίας, αλλά και οι υπόλοιποι γιατροί οι οποίοι λείπουν από το «Καραμανδάνειο».</w:t>
      </w:r>
    </w:p>
    <w:p w:rsidR="00EF197F" w:rsidRDefault="00120B8D">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 </w:t>
      </w:r>
      <w:r w:rsidRPr="00756214">
        <w:rPr>
          <w:rFonts w:eastAsia="Times New Roman" w:cs="Times New Roman"/>
          <w:szCs w:val="24"/>
        </w:rPr>
        <w:t>κύριε Πρόεδρε</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 xml:space="preserve">Ορίστε, </w:t>
      </w:r>
      <w:r w:rsidRPr="00D0557B">
        <w:rPr>
          <w:rFonts w:eastAsia="Times New Roman"/>
          <w:color w:val="222222"/>
          <w:szCs w:val="24"/>
        </w:rPr>
        <w:t>κύριε Υπουργέ</w:t>
      </w:r>
      <w:r>
        <w:rPr>
          <w:rFonts w:eastAsia="Times New Roman" w:cs="Times New Roman"/>
          <w:szCs w:val="24"/>
        </w:rPr>
        <w:t>, έχετε τον λόγο.</w:t>
      </w:r>
    </w:p>
    <w:p w:rsidR="00EF197F" w:rsidRDefault="00120B8D">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 xml:space="preserve">Κύριε Καραθανασόπουλε, το «Καραμανδάνειο» αποτελεί προτεραιότητα για το Υπουργείο Υγείας και δεν θα επιτρέψουμε -και ξεκινώ έτσι την απάντηση- να στηθούν πολιτικές καριέρες πάνω στο «Καραμανδάνειο». Διότι αυτή τη στιγμή γίνεται μια εκμετάλλευση της λογικής αγωνίας που έχουν οι γονείς για την περίθαλψη των παιδιών τους και κάποιοι προσπαθούν να διασπείρουν ότι δήθεν προσπαθούμε να υποβαθμίσουμε το «Καραμανδάνειο», με στόχο να κλείσουμε και να μην υπάρχει </w:t>
      </w:r>
      <w:r w:rsidR="002E6E1F">
        <w:rPr>
          <w:rFonts w:eastAsia="Times New Roman" w:cs="Times New Roman"/>
          <w:szCs w:val="24"/>
        </w:rPr>
        <w:t>π</w:t>
      </w:r>
      <w:r>
        <w:rPr>
          <w:rFonts w:eastAsia="Times New Roman" w:cs="Times New Roman"/>
          <w:szCs w:val="24"/>
        </w:rPr>
        <w:t xml:space="preserve">αιδιατρική </w:t>
      </w:r>
      <w:r w:rsidR="002E6E1F">
        <w:rPr>
          <w:rFonts w:eastAsia="Times New Roman" w:cs="Times New Roman"/>
          <w:szCs w:val="24"/>
        </w:rPr>
        <w:t>κ</w:t>
      </w:r>
      <w:r>
        <w:rPr>
          <w:rFonts w:eastAsia="Times New Roman" w:cs="Times New Roman"/>
          <w:szCs w:val="24"/>
        </w:rPr>
        <w:t>λινική στον Νομό Αχαΐας.</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με συγχωρείτε, αλλά και όσοι κάνουν και τις κινητοποιήσεις να αναλογιστούν και τις ευθύνες τους, γιατί οι ίδιοι ανήκουν και στη </w:t>
      </w:r>
      <w:r w:rsidR="00D32327">
        <w:rPr>
          <w:rFonts w:eastAsia="Times New Roman" w:cs="Times New Roman"/>
          <w:szCs w:val="24"/>
        </w:rPr>
        <w:t>δ</w:t>
      </w:r>
      <w:r>
        <w:rPr>
          <w:rFonts w:eastAsia="Times New Roman" w:cs="Times New Roman"/>
          <w:szCs w:val="24"/>
        </w:rPr>
        <w:t>ιοίκηση του «Καραμανδανείου». Η δημοτική αρχή που λέτε προεδρεύει του «Καραμανδανείου». Δεν είναι κάτι που είναι εκτός του «Καραμανδανείου».</w:t>
      </w:r>
    </w:p>
    <w:p w:rsidR="00EF197F" w:rsidRDefault="00120B8D">
      <w:pPr>
        <w:spacing w:line="600" w:lineRule="auto"/>
        <w:ind w:firstLine="720"/>
        <w:jc w:val="both"/>
        <w:rPr>
          <w:rFonts w:eastAsia="Times New Roman" w:cs="Times New Roman"/>
          <w:szCs w:val="24"/>
        </w:rPr>
      </w:pPr>
      <w:r>
        <w:rPr>
          <w:rFonts w:eastAsia="Times New Roman" w:cs="Times New Roman"/>
          <w:szCs w:val="24"/>
        </w:rPr>
        <w:t>Πάμε, λοιπόν, να δούμε τι έχει γίνει με το «Καραμανδάνειο». Στο «Καραμανδάνειο» υπηρετούσαν τέσσερις αναισθησιολόγοι και στο τέλος του προηγούμενου έτους, του 2021, συνταξιοδοτήθηκαν δύο και είχαμε δύο θέσεις. Τις άλλες δύο επιπλέον θέσεις τις είχαμε καλύψει με μετακίνηση η οποία είχε γίνει και αντίστοιχα και με προκήρυξη για συνεργασία με ιδιώτη γιατρό.</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Αίφνης, όλοι οι αναισθησιολόγοι οι οποίοι ήταν, είτε αυτοί που υπηρετούσαν είτε αυτοί που είχαν μετακινηθεί, βρέθηκαν σε αδυναμία εργασίας λόγω αναρρωτικών αδειών. Αυτή ήταν η δυσλειτουργία η οποία υπήρξε όλη την προηγούμενη εβδομάδα. Τέσσερις αναισθησιολόγοι δεν μπορούσαν να παρέχουν τις υπηρεσίες τους, διότι είχαν βγει σε αναρρωτική άδεια.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Αμέσως τι κάναμε; Αυτό το οποίο κάναμε αμέσως ήταν ότι ήρθαμε σε συνεννόηση με την Αθήνα, για να δούμε πώς μπορούμε να καλύψουμε τα κενά τα οποία υπάρχουν στο «Καραμανδάνειο» και έχουν δημιουργηθεί με αναρρωτική άδεια που δεν μπορούσε να είχε προβλεφθεί, ότι το σύνολο των αρχαιολόγων δεν θα μπορούσαν να εργαστούν. Η Αθήνα, για να μην έχει κανένα πρόβλημα στη λειτουργία των δικών της νοσοκομείων και των </w:t>
      </w:r>
      <w:r>
        <w:rPr>
          <w:rFonts w:eastAsia="Times New Roman" w:cs="Times New Roman"/>
          <w:szCs w:val="24"/>
        </w:rPr>
        <w:lastRenderedPageBreak/>
        <w:t>χειρουργείων, θα μπορούσε να υποστηρίξει σε απόλυτο βαθμό από 17 Ιουνίου και μετά τη στήριξη του «Καραμανδανείου».</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Σε αυτό το διάστημα ήρθαμε σε συνεννόηση -και αυτή την εβδομάδα καλύπτεται η Δευτέρα και η Τρίτη και με ιδιώτη αναισθησιολόγο- και με αναισθησιολόγο που από τον ιδιωτικό τομέα που ήρθε και παρέμεινε Δευτέρα, Τρίτη, αλλά και με την επιστροφή της μιας αναισθησιολόγου από αναρρωτική άδεια καλύπτεται η Τετάρτη, η Πέμπτη και η Παρασκευή. Θα καλυφθεί και η επόμενη εβδομάδα.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Παράλληλα, βγήκε και η προκήρυξη για το </w:t>
      </w:r>
      <w:r w:rsidR="00717036">
        <w:rPr>
          <w:rFonts w:eastAsia="Times New Roman" w:cs="Times New Roman"/>
          <w:szCs w:val="24"/>
        </w:rPr>
        <w:t>«</w:t>
      </w:r>
      <w:r>
        <w:rPr>
          <w:rFonts w:eastAsia="Times New Roman" w:cs="Times New Roman"/>
          <w:szCs w:val="24"/>
        </w:rPr>
        <w:t>Καραμανδάνειο</w:t>
      </w:r>
      <w:r w:rsidR="00717036">
        <w:rPr>
          <w:rFonts w:eastAsia="Times New Roman" w:cs="Times New Roman"/>
          <w:szCs w:val="24"/>
        </w:rPr>
        <w:t>»</w:t>
      </w:r>
      <w:r>
        <w:rPr>
          <w:rFonts w:eastAsia="Times New Roman" w:cs="Times New Roman"/>
          <w:szCs w:val="24"/>
        </w:rPr>
        <w:t xml:space="preserve"> για δύο θέσεις αναισθησιολόγων, η μία για τη θέση του διευθυντή και η άλλη για τη θέση </w:t>
      </w:r>
      <w:r w:rsidR="008C17E6">
        <w:rPr>
          <w:rFonts w:eastAsia="Times New Roman" w:cs="Times New Roman"/>
          <w:szCs w:val="24"/>
        </w:rPr>
        <w:t>ε</w:t>
      </w:r>
      <w:r>
        <w:rPr>
          <w:rFonts w:eastAsia="Times New Roman" w:cs="Times New Roman"/>
          <w:szCs w:val="24"/>
        </w:rPr>
        <w:t xml:space="preserve">πιμελήτριας Α΄. Μάλιστα, βγήκε κατά προτεραιότητα, διότι είναι στις προκηρύξεις των επτακοσίων θέσεων για τις οποίες ήδη γίνεται η κατανομή. Και ακριβώς επειδή στο </w:t>
      </w:r>
      <w:r w:rsidR="00717036">
        <w:rPr>
          <w:rFonts w:eastAsia="Times New Roman" w:cs="Times New Roman"/>
          <w:szCs w:val="24"/>
        </w:rPr>
        <w:t>«</w:t>
      </w:r>
      <w:r>
        <w:rPr>
          <w:rFonts w:eastAsia="Times New Roman" w:cs="Times New Roman"/>
          <w:szCs w:val="24"/>
        </w:rPr>
        <w:t>Καραμανδάνειο</w:t>
      </w:r>
      <w:r w:rsidR="00717036">
        <w:rPr>
          <w:rFonts w:eastAsia="Times New Roman" w:cs="Times New Roman"/>
          <w:szCs w:val="24"/>
        </w:rPr>
        <w:t>»</w:t>
      </w:r>
      <w:r>
        <w:rPr>
          <w:rFonts w:eastAsia="Times New Roman" w:cs="Times New Roman"/>
          <w:szCs w:val="24"/>
        </w:rPr>
        <w:t xml:space="preserve"> υπάρχει αυτή η ιδιαιτερότητα, αυτή η προκήρυξη</w:t>
      </w:r>
      <w:r w:rsidRPr="00323C20">
        <w:rPr>
          <w:rFonts w:eastAsia="Times New Roman" w:cs="Times New Roman"/>
          <w:szCs w:val="24"/>
        </w:rPr>
        <w:t xml:space="preserve"> </w:t>
      </w:r>
      <w:r>
        <w:rPr>
          <w:rFonts w:eastAsia="Times New Roman" w:cs="Times New Roman"/>
          <w:szCs w:val="24"/>
        </w:rPr>
        <w:t>βγήκε</w:t>
      </w:r>
      <w:r w:rsidRPr="00323C20">
        <w:rPr>
          <w:rFonts w:eastAsia="Times New Roman" w:cs="Times New Roman"/>
          <w:szCs w:val="24"/>
        </w:rPr>
        <w:t xml:space="preserve"> </w:t>
      </w:r>
      <w:r>
        <w:rPr>
          <w:rFonts w:eastAsia="Times New Roman" w:cs="Times New Roman"/>
          <w:szCs w:val="24"/>
        </w:rPr>
        <w:t xml:space="preserve">κατά προτεραιότητα. Για την ακρίβεια, βγήκε η εγκριτική πράξη του Υπουργείου Υγείας και τις επόμενες μέρες βγαίνει η προκήρυξη, άρα θα καλυφθούν οι συγκεκριμένες θέσεις. Για όσο διάστημα χρειαστεί προφανώς και με τον ιδιώτη που συνεργαζόμαστε, αλλά και με μετακινήσεις οι οποίες θα γίνουν με υποστήριξη, θα λειτουργήσει κανονικά το νοσοκομείο, θα είναι στην πλήρη και ομαλή του λειτουργία.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αναφέρει ότι αν χρειαστεί κάτι έκτακτο, θα υπάρξει υποστήριξη του Ρίου, αλλά η βασική και ξεκάθαρη προτεραιότητα της Κυβέρνησης είναι να συνεχίσει απρόσκοπτα η λειτουργία του </w:t>
      </w:r>
      <w:r w:rsidR="008C17E6">
        <w:rPr>
          <w:rFonts w:eastAsia="Times New Roman" w:cs="Times New Roman"/>
          <w:szCs w:val="24"/>
        </w:rPr>
        <w:t>«</w:t>
      </w:r>
      <w:r>
        <w:rPr>
          <w:rFonts w:eastAsia="Times New Roman" w:cs="Times New Roman"/>
          <w:szCs w:val="24"/>
        </w:rPr>
        <w:t>Καραμανδάνειου</w:t>
      </w:r>
      <w:r w:rsidR="008C17E6">
        <w:rPr>
          <w:rFonts w:eastAsia="Times New Roman" w:cs="Times New Roman"/>
          <w:szCs w:val="24"/>
        </w:rPr>
        <w:t>»</w:t>
      </w:r>
      <w:r>
        <w:rPr>
          <w:rFonts w:eastAsia="Times New Roman" w:cs="Times New Roman"/>
          <w:szCs w:val="24"/>
        </w:rPr>
        <w:t xml:space="preserve">. Γι’ αυτόν τον λόγο, πήραμε άμεσα όλες αυτές τις υποθέσεις όταν προέκυψε το πρόβλημα, το οποίο ήταν αιφνιδιαστικό, με αναρρωτικές άδειες που δεν μπορούσαν να υποστηρίξουν τη λειτουργία.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σας πω πώς θα καλύψουμε και τα υπόλοιπα κενά που λέτε, γιατί στην κατανομή των επτακοσίων θέσεων υπάρχουν και άλλες θέσεις που είχε ζητήσει το </w:t>
      </w:r>
      <w:r w:rsidR="008C17E6">
        <w:rPr>
          <w:rFonts w:eastAsia="Times New Roman" w:cs="Times New Roman"/>
          <w:szCs w:val="24"/>
        </w:rPr>
        <w:t>«</w:t>
      </w:r>
      <w:r>
        <w:rPr>
          <w:rFonts w:eastAsia="Times New Roman" w:cs="Times New Roman"/>
          <w:szCs w:val="24"/>
        </w:rPr>
        <w:t>Καραμανδάνειο</w:t>
      </w:r>
      <w:r w:rsidR="008C17E6">
        <w:rPr>
          <w:rFonts w:eastAsia="Times New Roman" w:cs="Times New Roman"/>
          <w:szCs w:val="24"/>
        </w:rPr>
        <w:t>»</w:t>
      </w:r>
      <w:r>
        <w:rPr>
          <w:rFonts w:eastAsia="Times New Roman" w:cs="Times New Roman"/>
          <w:szCs w:val="24"/>
        </w:rPr>
        <w:t xml:space="preserve">, κάτι που δείχνει ότι, όχι μόνο να το υποβαθμίσουμε δεν θέλουμε, αλλά αντιθέτως καταλαβαίνουμε ότι είναι ένα παιδιατρικό νοσοκομείο το οποίο είναι σημαντικό και για την Πάτρα και για τη δυτική Ελλάδα. Επίσης, αντιλαμβανόμαστε ότι και οι εγκαταστάσεις του αυτή τη στιγμή χρειάζονται αναβάθμιση και ότι υπάρχουν διάφορα προβλήματα. Οπότε, θα υπάρξουν παρεμβάσεις συνολικά για την αναβάθμιση της παιδιατρικής κλινικής στην περιοχή της Πάτρας. </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Καραθανασόπουλε, έχετε τον λόγο. </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Κατ’ αρχάς, είναι απαράδεκτη η αναφορά την οποία κάνατε και σας την επιστρέφουμε, ότι δηλαδή κάποιοι προσπαθούν να στήσουν πολιτικές καριέρες για τα ζητήματα υγείας και </w:t>
      </w:r>
      <w:r>
        <w:rPr>
          <w:rFonts w:eastAsia="Times New Roman" w:cs="Times New Roman"/>
          <w:szCs w:val="24"/>
        </w:rPr>
        <w:lastRenderedPageBreak/>
        <w:t xml:space="preserve">ιδιαίτερα με το </w:t>
      </w:r>
      <w:r w:rsidR="00717036">
        <w:rPr>
          <w:rFonts w:eastAsia="Times New Roman" w:cs="Times New Roman"/>
          <w:szCs w:val="24"/>
        </w:rPr>
        <w:t>«</w:t>
      </w:r>
      <w:r>
        <w:rPr>
          <w:rFonts w:eastAsia="Times New Roman" w:cs="Times New Roman"/>
          <w:szCs w:val="24"/>
        </w:rPr>
        <w:t>Καραμανδάνειο</w:t>
      </w:r>
      <w:r w:rsidR="00717036">
        <w:rPr>
          <w:rFonts w:eastAsia="Times New Roman" w:cs="Times New Roman"/>
          <w:szCs w:val="24"/>
        </w:rPr>
        <w:t>»</w:t>
      </w:r>
      <w:r>
        <w:rPr>
          <w:rFonts w:eastAsia="Times New Roman" w:cs="Times New Roman"/>
          <w:szCs w:val="24"/>
        </w:rPr>
        <w:t xml:space="preserve">. Πρέπει να είστε ιδιαίτερα προσεκτικός σε ποιον απευθύνεστε και δεν σας το επιτρέπω. Πρώτο ζήτημα αυτό.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Δεύτερο ζήτημα, για να είμαστε καθαροί, ως προς το τι ευαισθησία υπάρχει και αν υπάρχει στα λόγια ή τις πράξεις, έχουμε καταθέσει τέσσερις ερωτήσεις για το </w:t>
      </w:r>
      <w:r w:rsidR="00717036">
        <w:rPr>
          <w:rFonts w:eastAsia="Times New Roman" w:cs="Times New Roman"/>
          <w:szCs w:val="24"/>
        </w:rPr>
        <w:t>«</w:t>
      </w:r>
      <w:r>
        <w:rPr>
          <w:rFonts w:eastAsia="Times New Roman" w:cs="Times New Roman"/>
          <w:szCs w:val="24"/>
        </w:rPr>
        <w:t>Καραμανδάνειο</w:t>
      </w:r>
      <w:r w:rsidR="00717036">
        <w:rPr>
          <w:rFonts w:eastAsia="Times New Roman" w:cs="Times New Roman"/>
          <w:szCs w:val="24"/>
        </w:rPr>
        <w:t>»</w:t>
      </w:r>
      <w:r>
        <w:rPr>
          <w:rFonts w:eastAsia="Times New Roman" w:cs="Times New Roman"/>
          <w:szCs w:val="24"/>
        </w:rPr>
        <w:t xml:space="preserve"> και είναι αναπάντητες και οι τέσσερις από το 2020 μέχρι τώρα. Και μία τον Γενάρη του 2019. Κανείς Υπουργός ούτε της προηγούμενης </w:t>
      </w:r>
      <w:r w:rsidR="00717036">
        <w:rPr>
          <w:rFonts w:eastAsia="Times New Roman" w:cs="Times New Roman"/>
          <w:szCs w:val="24"/>
        </w:rPr>
        <w:t>κ</w:t>
      </w:r>
      <w:r>
        <w:rPr>
          <w:rFonts w:eastAsia="Times New Roman" w:cs="Times New Roman"/>
          <w:szCs w:val="24"/>
        </w:rPr>
        <w:t xml:space="preserve">υβέρνησης ούτε της σημερινής έδειξε ευαισθησία να απαντήσει για τα ζητήματα που αφορούν το </w:t>
      </w:r>
      <w:r w:rsidR="00717036">
        <w:rPr>
          <w:rFonts w:eastAsia="Times New Roman" w:cs="Times New Roman"/>
          <w:szCs w:val="24"/>
        </w:rPr>
        <w:t>«</w:t>
      </w:r>
      <w:r>
        <w:rPr>
          <w:rFonts w:eastAsia="Times New Roman" w:cs="Times New Roman"/>
          <w:szCs w:val="24"/>
        </w:rPr>
        <w:t>Καραμανδάνειο</w:t>
      </w:r>
      <w:r w:rsidR="00717036">
        <w:rPr>
          <w:rFonts w:eastAsia="Times New Roman" w:cs="Times New Roman"/>
          <w:szCs w:val="24"/>
        </w:rPr>
        <w:t>»</w:t>
      </w:r>
      <w:r>
        <w:rPr>
          <w:rFonts w:eastAsia="Times New Roman" w:cs="Times New Roman"/>
          <w:szCs w:val="24"/>
        </w:rPr>
        <w:t xml:space="preserve">. Και, μάλιστα, την ερώτηση που συζητάμε τώρα την είχαμε καταθέσει αυτούσια σχεδόν στις 14 Απριλίου και παρ’ όλα αυτά απαξιώσατε να απαντήσετε. Αυτό το λέω για να δούμε τι ευαισθησίες υπάρχουν και αν κάτω από την πίεση των προβλημάτων και τις διεκδικήσεις αναγκάζεστε να πάρετε μέτρα.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Ο Δήμαρχος της Πάτρας λόγω του καταστατικού του </w:t>
      </w:r>
      <w:r w:rsidR="000D5D65">
        <w:rPr>
          <w:rFonts w:eastAsia="Times New Roman" w:cs="Times New Roman"/>
          <w:szCs w:val="24"/>
        </w:rPr>
        <w:t>«</w:t>
      </w:r>
      <w:r>
        <w:rPr>
          <w:rFonts w:eastAsia="Times New Roman" w:cs="Times New Roman"/>
          <w:szCs w:val="24"/>
        </w:rPr>
        <w:t>Καραμανδανείου</w:t>
      </w:r>
      <w:r w:rsidR="000D5D65">
        <w:rPr>
          <w:rFonts w:eastAsia="Times New Roman" w:cs="Times New Roman"/>
          <w:szCs w:val="24"/>
        </w:rPr>
        <w:t>»</w:t>
      </w:r>
      <w:r>
        <w:rPr>
          <w:rFonts w:eastAsia="Times New Roman" w:cs="Times New Roman"/>
          <w:szCs w:val="24"/>
        </w:rPr>
        <w:t xml:space="preserve"> προεδρεύει, άρα δεν μπορεί να κάνει τίποτα, γιατί η ευθύνη της λειτουργίας ανήκει στο Υπουργείο Υγείας. Και έχει στείλει αλλεπάλληλες επιστολές και παρεμβάσεις, αλλά φωνή βοώντας εν τη ερήμω. Γιατί όταν υπάρχουν έντεκα κενές θέσεις ιατρικού μόνο προσωπικού, τότε καταλαβαίνουμε πού πάει το πράγμα.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Επίσης, και η κατάσταση με το παιδοαναισθησιολογικό τμήμα είναι πολύ συγκεκριμένη και την ξέρετε πολύ καλά. Και για τις δύο συνταξιοδοτήσεις, όπου </w:t>
      </w:r>
      <w:r>
        <w:rPr>
          <w:rFonts w:eastAsia="Times New Roman" w:cs="Times New Roman"/>
          <w:szCs w:val="24"/>
        </w:rPr>
        <w:lastRenderedPageBreak/>
        <w:t xml:space="preserve">έμειναν μόνο δύο άτομα, εκ των οποίων η μία αναγκάστηκε να παραιτηθεί γιατί δεν μπορούσε να αντέξει αυτή την κατάσταση, προσπαθήσατε να τις καλύψετε με μετακινήσεις και, μάλιστα, στείλατε αναισθησιολόγο για ενήλικες, που δεν μπορεί να παίξει αυτό τον ρόλο, γιατί είναι ιδιαίτερες οι ανάγκες των παιδιών. Ως αποτέλεσμα, υπάρχει η εικόνα την οποία συζητάμε τώρα.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Σας έχουν κάνει αλλεπάλληλες παρεμβάσεις για να αλλάξει το οργανόγραμμα, να γίνει σύγχρονο οργανόγραμμα, με αύξηση των κρεβατιών, με αναβάθμιση των κτιριακών υποδομών, αναβάθμιση των χειρουργείων. Ποια είναι τα σχέδια τα οποία κάνετε; Ποιες είναι οι ενέργειες τις οποίες κάνατε για όλα αυτά; Όταν σας ζήτησαν μαγνήτη, για να μπορεί να παίζει ολοκληρωμένα τον ρόλο του, κάνατε τίποτα; Ή θα μου πείτε ότι είναι πάρα πολλά τα ζητήματα;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Εδώ πρέπει να δούμε τις προτεραιότητες που υπάρχουν και ποιες προτεραιότητες υλοποιείτε. Μέσα από αυτή τη διαδικασία ουσιαστικά προχωρείτε σε έναν ακόμη περισσότερο εμπορευματοποιημένο τομέα της υγείας, με ιδιώτες, με μετακινήσεις σε όλη την Ελλάδα, για να καλυφθούν τα κενά, δημιουργώντας ταυτόχρονα τεράστιες «τρύπες».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Ως προς τις άμεσες προσλήψεις μόνιμου προσωπικού που θα έπρεπε να είχαν γίνει για να καλυφθούν οι ανάγκες ακόμη περιμένουν, κύριε Υπουργέ, τους δύο οι οποίοι έχουν διοριστεί στο ορθοπεδικό τμήμα και δεν έχουν πιάσει </w:t>
      </w:r>
      <w:r>
        <w:rPr>
          <w:rFonts w:eastAsia="Times New Roman" w:cs="Times New Roman"/>
          <w:szCs w:val="24"/>
        </w:rPr>
        <w:lastRenderedPageBreak/>
        <w:t xml:space="preserve">ακόμη δουλειά. Πότε θα πιάσουν δουλειά, μετά από πόσο καιρό, μετά από πόσους μήνες;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Ξέρετε πολύ καλά ότι εδώ πέρα είναι εξειδικευμένο νοσοκομείο, ότι χάνεται μια τεχνογνωσία η οποία υπήρχε και ότι αυτή η τεχνογνωσία και η συσσωρευμένη εμπειρία δεν μπορεί να αντικατασταθεί. Με τους επικουρικούς γιατρούς θα καλυφθούν οι ανάγκες, με τους ιδιώτες, με τις μετακινήσεις; Γιατί όλα αυτά είναι «σταγόνα στον ωκεανό» και κάτω από την πίεση.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 λέω και πάλι ότι αν και η σημερινή Κυβέρνηση και η προηγούμενη κυβέρνηση έδειχναν ευαισθησία για το </w:t>
      </w:r>
      <w:r w:rsidR="000D5D65">
        <w:rPr>
          <w:rFonts w:eastAsia="Times New Roman" w:cs="Times New Roman"/>
          <w:szCs w:val="24"/>
        </w:rPr>
        <w:t>«</w:t>
      </w:r>
      <w:r>
        <w:rPr>
          <w:rFonts w:eastAsia="Times New Roman" w:cs="Times New Roman"/>
          <w:szCs w:val="24"/>
        </w:rPr>
        <w:t>Καραμανδάνειο</w:t>
      </w:r>
      <w:r w:rsidR="000D5D65">
        <w:rPr>
          <w:rFonts w:eastAsia="Times New Roman" w:cs="Times New Roman"/>
          <w:szCs w:val="24"/>
        </w:rPr>
        <w:t>»</w:t>
      </w:r>
      <w:r>
        <w:rPr>
          <w:rFonts w:eastAsia="Times New Roman" w:cs="Times New Roman"/>
          <w:szCs w:val="24"/>
        </w:rPr>
        <w:t xml:space="preserve">, τουλάχιστον θα απαντούσαν στις ερωτήσεις του ΚΚΕ και δεν θα φερόντουσαν με τέτοιο υποτιμητικό τρόπο. </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Πλεύρη, έχετε τον λόγο. </w:t>
      </w:r>
    </w:p>
    <w:p w:rsidR="00EF197F" w:rsidRDefault="00120B8D">
      <w:pPr>
        <w:spacing w:line="600" w:lineRule="auto"/>
        <w:ind w:firstLine="720"/>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Επειδή αναφερθήκατε στις ερωτήσεις, την επίκαιρη την καταθέσατε και ήρθα σήμερα. Την Παρασκευή θα βρίσκομαι στην Πάτρα. Έχει βγει πρόγραμμα. Θα μπορούσαμε να πάμε πίσω. Επίσης, γνωρίζετε ότι οι γραπτές ερωτήσεις περνάνε από υπηρεσία και υπάρχουν καθυστερήσεις. Σε ό,τι επίκαιρη ερώτηση μου έχει γίνει από το Κομμουνιστικό Κόμμα Ελλάδας και τα άλλα κόμματα έχω απαντήσει. </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Σε γραπτές κα</w:t>
      </w:r>
      <w:r w:rsidR="00076C66">
        <w:rPr>
          <w:rFonts w:eastAsia="Times New Roman" w:cs="Times New Roman"/>
          <w:szCs w:val="24"/>
        </w:rPr>
        <w:t>μ</w:t>
      </w:r>
      <w:r>
        <w:rPr>
          <w:rFonts w:eastAsia="Times New Roman" w:cs="Times New Roman"/>
          <w:szCs w:val="24"/>
        </w:rPr>
        <w:t xml:space="preserve">μία απάντηση. </w:t>
      </w:r>
    </w:p>
    <w:p w:rsidR="00EF197F" w:rsidRDefault="00120B8D">
      <w:pPr>
        <w:spacing w:line="600" w:lineRule="auto"/>
        <w:ind w:firstLine="720"/>
        <w:jc w:val="both"/>
        <w:rPr>
          <w:rFonts w:eastAsia="Times New Roman" w:cs="Times New Roman"/>
          <w:szCs w:val="24"/>
        </w:rPr>
      </w:pPr>
      <w:r>
        <w:rPr>
          <w:rFonts w:eastAsia="Times New Roman"/>
          <w:b/>
          <w:color w:val="111111"/>
          <w:szCs w:val="24"/>
        </w:rPr>
        <w:lastRenderedPageBreak/>
        <w:t>ΑΘΑΝΑΣΙΟΣ ΠΛΕΥΡΗΣ (Υπουργός Υγείας):</w:t>
      </w:r>
      <w:r>
        <w:rPr>
          <w:rFonts w:eastAsia="Times New Roman" w:cs="Times New Roman"/>
          <w:szCs w:val="24"/>
        </w:rPr>
        <w:t xml:space="preserve"> Σας λέω, σε οποιαδήποτε επίκαιρη. Ως προς τις γραπτές ερωτήσεις, δεν κάθεται ο Υπουργός -το γνωρίζετε- να παίρνει τις γραπτές και να απαντάει σε μία-μία. Κινούνται από την υπηρεσία, έρχονται και υπογράφονται. Ως προς τις επίκαιρες που έχουν γίνει στη διάρκεια που είμαι Υπουργός δεν έχει υπάρξει μία ερώτηση στην οποία να μην έχω απαντήσει. Ρωτήστε τον κ. Λαμπρούλη, που πρέπει να έχω απαντήσει σε οκτώ ή εννέα ερωτήσεις που μου έχει κάνει. Δεν έχει υπάρξει ερώτηση στην οποία να μην έχω απαντήσει.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Ναι, γίνεται πολιτικό παιχνίδι και γίνεται και από τη δημοτική αρχή. Και με συγχωρείτε, δεν θα μου απαγορεύσετε να κάνω πολιτική κριτική όταν βλέπω ξαφνικά ο δήμος να πηγαίνει να εκμεταλλευτεί το γεγονός ότι τέσσερις αναισθησιολόγοι πήραν αναρρωτική άδεια. Πείτε μου ποιο σύστημα θα μπορούσε να προβλέψει ότι συγχρόνως θα ασθενήσουν όλοι οι αναισθησιολόγοι που υπάρχουν και θα έπρεπε να είχε κάλυψη άλλου αναισθησιολόγου.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Οι συγκεκριμένες θέσεις των αναισθησιολόγων όντως ήταν και από μετακινούμενους. Δεν σας είπαμε ότι ήταν μόνιμες θέσεις νοσοκομείου, αλλά τα χειρουργεία όλα γίνονταν κανονικά. Υπήρξε αυτό το αιφνίδιο γεγονός, που δεν μπορούσε κανείς να το προβλέψει, ότι και οι τέσσερις αναισθησιολόγοι δεν </w:t>
      </w:r>
      <w:r>
        <w:rPr>
          <w:rFonts w:eastAsia="Times New Roman" w:cs="Times New Roman"/>
          <w:szCs w:val="24"/>
        </w:rPr>
        <w:lastRenderedPageBreak/>
        <w:t>θα μπορούν να παρέχουν υπηρεσίες, και παρ’ όλα αυτά, μέσα σε δυο</w:t>
      </w:r>
      <w:r w:rsidR="00484915">
        <w:rPr>
          <w:rFonts w:eastAsia="Times New Roman" w:cs="Times New Roman"/>
          <w:szCs w:val="24"/>
        </w:rPr>
        <w:t xml:space="preserve"> </w:t>
      </w:r>
      <w:r>
        <w:rPr>
          <w:rFonts w:eastAsia="Times New Roman" w:cs="Times New Roman"/>
          <w:szCs w:val="24"/>
        </w:rPr>
        <w:t>-</w:t>
      </w:r>
      <w:r w:rsidR="00484915">
        <w:rPr>
          <w:rFonts w:eastAsia="Times New Roman" w:cs="Times New Roman"/>
          <w:szCs w:val="24"/>
        </w:rPr>
        <w:t xml:space="preserve"> </w:t>
      </w:r>
      <w:r>
        <w:rPr>
          <w:rFonts w:eastAsia="Times New Roman" w:cs="Times New Roman"/>
          <w:szCs w:val="24"/>
        </w:rPr>
        <w:t xml:space="preserve">τρεις μέρες κάναμε τις εξής ενέργειες.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Αυτή τη στιγμή υπάρχουν δύο αναισθησιολόγοι. Επέστρεψε η μια αναισθησιολόγος από την αναρρωτική. Στείλαμε αναισθησιολόγο από την Αθήνα, από ιδιωτική δομή για Δευτέρα</w:t>
      </w:r>
      <w:r w:rsidR="003A6336">
        <w:rPr>
          <w:rFonts w:eastAsia="Times New Roman" w:cs="Times New Roman"/>
          <w:szCs w:val="24"/>
        </w:rPr>
        <w:t xml:space="preserve"> </w:t>
      </w:r>
      <w:r>
        <w:rPr>
          <w:rFonts w:eastAsia="Times New Roman" w:cs="Times New Roman"/>
          <w:szCs w:val="24"/>
        </w:rPr>
        <w:t>-</w:t>
      </w:r>
      <w:r w:rsidR="003A6336">
        <w:rPr>
          <w:rFonts w:eastAsia="Times New Roman" w:cs="Times New Roman"/>
          <w:szCs w:val="24"/>
        </w:rPr>
        <w:t xml:space="preserve"> </w:t>
      </w:r>
      <w:r>
        <w:rPr>
          <w:rFonts w:eastAsia="Times New Roman" w:cs="Times New Roman"/>
          <w:szCs w:val="24"/>
        </w:rPr>
        <w:t>Τρίτη και από δημόσια δομή για Τετάρτη</w:t>
      </w:r>
      <w:r w:rsidR="003A6336">
        <w:rPr>
          <w:rFonts w:eastAsia="Times New Roman" w:cs="Times New Roman"/>
          <w:szCs w:val="24"/>
        </w:rPr>
        <w:t xml:space="preserve"> - </w:t>
      </w:r>
      <w:r>
        <w:rPr>
          <w:rFonts w:eastAsia="Times New Roman" w:cs="Times New Roman"/>
          <w:szCs w:val="24"/>
        </w:rPr>
        <w:t>Πέμπτη</w:t>
      </w:r>
      <w:r w:rsidR="003A6336">
        <w:rPr>
          <w:rFonts w:eastAsia="Times New Roman" w:cs="Times New Roman"/>
          <w:szCs w:val="24"/>
        </w:rPr>
        <w:t xml:space="preserve"> </w:t>
      </w:r>
      <w:r>
        <w:rPr>
          <w:rFonts w:eastAsia="Times New Roman" w:cs="Times New Roman"/>
          <w:szCs w:val="24"/>
        </w:rPr>
        <w:t>-</w:t>
      </w:r>
      <w:r w:rsidR="003A6336">
        <w:rPr>
          <w:rFonts w:eastAsia="Times New Roman" w:cs="Times New Roman"/>
          <w:szCs w:val="24"/>
        </w:rPr>
        <w:t xml:space="preserve"> </w:t>
      </w:r>
      <w:r>
        <w:rPr>
          <w:rFonts w:eastAsia="Times New Roman" w:cs="Times New Roman"/>
          <w:szCs w:val="24"/>
        </w:rPr>
        <w:t xml:space="preserve">Παρασκευή, και παράλληλα έχουμε σύναψη με μπλοκάκι με ιδιώτη αναισθησιολόγο.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ενώ πολλοί πίστευαν ότι αυτή την εβδομάδα δεν θα λειτουργεί το </w:t>
      </w:r>
      <w:r w:rsidR="00484915">
        <w:rPr>
          <w:rFonts w:eastAsia="Times New Roman" w:cs="Times New Roman"/>
          <w:szCs w:val="24"/>
        </w:rPr>
        <w:t>«</w:t>
      </w:r>
      <w:r>
        <w:rPr>
          <w:rFonts w:eastAsia="Times New Roman" w:cs="Times New Roman"/>
          <w:szCs w:val="24"/>
        </w:rPr>
        <w:t>Καραμανδάνειο</w:t>
      </w:r>
      <w:r w:rsidR="00484915">
        <w:rPr>
          <w:rFonts w:eastAsia="Times New Roman" w:cs="Times New Roman"/>
          <w:szCs w:val="24"/>
        </w:rPr>
        <w:t>»</w:t>
      </w:r>
      <w:r>
        <w:rPr>
          <w:rFonts w:eastAsia="Times New Roman" w:cs="Times New Roman"/>
          <w:szCs w:val="24"/>
        </w:rPr>
        <w:t xml:space="preserve">, προκειμένου να συνεχίσουν να προσπαθούν να έχουν πολιτικά οφέλη, το </w:t>
      </w:r>
      <w:r w:rsidR="00484915">
        <w:rPr>
          <w:rFonts w:eastAsia="Times New Roman" w:cs="Times New Roman"/>
          <w:szCs w:val="24"/>
        </w:rPr>
        <w:t>«</w:t>
      </w:r>
      <w:r>
        <w:rPr>
          <w:rFonts w:eastAsia="Times New Roman" w:cs="Times New Roman"/>
          <w:szCs w:val="24"/>
        </w:rPr>
        <w:t>Καραμανδάνειο</w:t>
      </w:r>
      <w:r w:rsidR="00484915">
        <w:rPr>
          <w:rFonts w:eastAsia="Times New Roman" w:cs="Times New Roman"/>
          <w:szCs w:val="24"/>
        </w:rPr>
        <w:t>»</w:t>
      </w:r>
      <w:r>
        <w:rPr>
          <w:rFonts w:eastAsia="Times New Roman" w:cs="Times New Roman"/>
          <w:szCs w:val="24"/>
        </w:rPr>
        <w:t xml:space="preserve"> λειτουργεί κανονικά. Από 17 Ιουνίου έχουμε διασφαλίσει την πλήρη λειτουργία του με μεταφορά αναισθησιολόγων, χωρίς κα</w:t>
      </w:r>
      <w:r w:rsidR="0015492D">
        <w:rPr>
          <w:rFonts w:eastAsia="Times New Roman" w:cs="Times New Roman"/>
          <w:szCs w:val="24"/>
        </w:rPr>
        <w:t>μ</w:t>
      </w:r>
      <w:r>
        <w:rPr>
          <w:rFonts w:eastAsia="Times New Roman" w:cs="Times New Roman"/>
          <w:szCs w:val="24"/>
        </w:rPr>
        <w:t xml:space="preserve">μία διαδικασία εντέλεσθαι, όλα γίνονται με συζητήσεις από την Αθήνα. Και ενώ μέσα στις επόμενες δεκαπέντε μέρες θα βγει συνολικά η προκήρυξη, στις 6 Ιουνίου δώσαμε την έγκριση κατά προτεραιότητα για το </w:t>
      </w:r>
      <w:r w:rsidR="003A6336">
        <w:rPr>
          <w:rFonts w:eastAsia="Times New Roman" w:cs="Times New Roman"/>
          <w:szCs w:val="24"/>
        </w:rPr>
        <w:t>«</w:t>
      </w:r>
      <w:r>
        <w:rPr>
          <w:rFonts w:eastAsia="Times New Roman" w:cs="Times New Roman"/>
          <w:szCs w:val="24"/>
        </w:rPr>
        <w:t>Καραμανδάνειο</w:t>
      </w:r>
      <w:r w:rsidR="003A6336">
        <w:rPr>
          <w:rFonts w:eastAsia="Times New Roman" w:cs="Times New Roman"/>
          <w:szCs w:val="24"/>
        </w:rPr>
        <w:t>»</w:t>
      </w:r>
      <w:r>
        <w:rPr>
          <w:rFonts w:eastAsia="Times New Roman" w:cs="Times New Roman"/>
          <w:szCs w:val="24"/>
        </w:rPr>
        <w:t xml:space="preserve">, για να γίνει και η κάλυψη αυτών των δύο θέσεων που λέτε.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Παράλληλα, στην προκήρυξη των επτακοσίων θα υπάρχει και η θέση του παιδοψυχιάτρου, του παιδιάτρου και του ορθοπεδικού, που είχε ζητήσει το </w:t>
      </w:r>
      <w:r w:rsidR="003A6336">
        <w:rPr>
          <w:rFonts w:eastAsia="Times New Roman" w:cs="Times New Roman"/>
          <w:szCs w:val="24"/>
        </w:rPr>
        <w:t>«</w:t>
      </w:r>
      <w:r>
        <w:rPr>
          <w:rFonts w:eastAsia="Times New Roman" w:cs="Times New Roman"/>
          <w:szCs w:val="24"/>
        </w:rPr>
        <w:t>Καραμανδάνειο</w:t>
      </w:r>
      <w:r w:rsidR="003A6336">
        <w:rPr>
          <w:rFonts w:eastAsia="Times New Roman" w:cs="Times New Roman"/>
          <w:szCs w:val="24"/>
        </w:rPr>
        <w:t>»</w:t>
      </w:r>
      <w:r>
        <w:rPr>
          <w:rFonts w:eastAsia="Times New Roman" w:cs="Times New Roman"/>
          <w:szCs w:val="24"/>
        </w:rPr>
        <w:t xml:space="preserve">. Τώρα βγαίνει του </w:t>
      </w:r>
      <w:r w:rsidR="00484915">
        <w:rPr>
          <w:rFonts w:eastAsia="Times New Roman" w:cs="Times New Roman"/>
          <w:szCs w:val="24"/>
        </w:rPr>
        <w:t>ε</w:t>
      </w:r>
      <w:r>
        <w:rPr>
          <w:rFonts w:eastAsia="Times New Roman" w:cs="Times New Roman"/>
          <w:szCs w:val="24"/>
        </w:rPr>
        <w:t xml:space="preserve">πιμελητή Α΄ και του διευθυντή αναισθησιολογίας.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Σε όλη αυτή τη διάρκεια, με τις προκηρύξεις οι οποίες έχουν βγει, είναι στη διαδικασία ολοκλήρωσης ή έχουν ολοκληρωθεί οι θέσεις επιμελητή της ψυχιατρικής, ορθοπεδικής, ακτινολογίας, χειρουργικής παίδων, ορθοπεδικής, τραυματιολογίας και παιδιατρικής.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Ως προς τα χρήματα, τα οποία λέτε, θα δοθούν 393.000 ευρώ, ενώ έχουν δοθεί 217.000 ευρώ. Και στον σχεδιασμό που κάνουμε για τον νέο χάρτη υγείας, επειδή οι υποδομές του </w:t>
      </w:r>
      <w:r w:rsidR="00F46515">
        <w:rPr>
          <w:rFonts w:eastAsia="Times New Roman" w:cs="Times New Roman"/>
          <w:szCs w:val="24"/>
        </w:rPr>
        <w:t>«</w:t>
      </w:r>
      <w:r>
        <w:rPr>
          <w:rFonts w:eastAsia="Times New Roman" w:cs="Times New Roman"/>
          <w:szCs w:val="24"/>
        </w:rPr>
        <w:t>Καραμανδανείου</w:t>
      </w:r>
      <w:r w:rsidR="00F46515">
        <w:rPr>
          <w:rFonts w:eastAsia="Times New Roman" w:cs="Times New Roman"/>
          <w:szCs w:val="24"/>
        </w:rPr>
        <w:t>»</w:t>
      </w:r>
      <w:r>
        <w:rPr>
          <w:rFonts w:eastAsia="Times New Roman" w:cs="Times New Roman"/>
          <w:szCs w:val="24"/>
        </w:rPr>
        <w:t xml:space="preserve">, όπως πολύ καλύτερα γνωρίζετε και από μένα λόγω του ότι δραστηριοποιείστε στην περιοχή, είναι αρκετά παλιές, αυτή τη στιγμή έχουμε έναν συνολικό σχεδιασμό που αναμένεται να ανακοινώσουμε, για να δούμε πώς θα αναβαθμιστεί.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Βλέπετε λοιπόν ότι οι παρεμβάσεις είναι παρεμβάσεις ουσίας, όχι «πυροσβεστικές». Και με συγχωρείτε, αλλά αυτοί οι οποίοι καλούν σε κινητοποιήσεις διότι πιστεύουν ότι το </w:t>
      </w:r>
      <w:r w:rsidR="00F46515">
        <w:rPr>
          <w:rFonts w:eastAsia="Times New Roman" w:cs="Times New Roman"/>
          <w:szCs w:val="24"/>
        </w:rPr>
        <w:t>«</w:t>
      </w:r>
      <w:r>
        <w:rPr>
          <w:rFonts w:eastAsia="Times New Roman" w:cs="Times New Roman"/>
          <w:szCs w:val="24"/>
        </w:rPr>
        <w:t>Καραμανδάνειο</w:t>
      </w:r>
      <w:r w:rsidR="00F46515">
        <w:rPr>
          <w:rFonts w:eastAsia="Times New Roman" w:cs="Times New Roman"/>
          <w:szCs w:val="24"/>
        </w:rPr>
        <w:t>»</w:t>
      </w:r>
      <w:r>
        <w:rPr>
          <w:rFonts w:eastAsia="Times New Roman" w:cs="Times New Roman"/>
          <w:szCs w:val="24"/>
        </w:rPr>
        <w:t xml:space="preserve"> θα κλείσει και δεν θα λειτουργήσει θα απογοητευτούν. Γιατί το </w:t>
      </w:r>
      <w:r w:rsidR="00F46515">
        <w:rPr>
          <w:rFonts w:eastAsia="Times New Roman" w:cs="Times New Roman"/>
          <w:szCs w:val="24"/>
        </w:rPr>
        <w:t>«</w:t>
      </w:r>
      <w:r>
        <w:rPr>
          <w:rFonts w:eastAsia="Times New Roman" w:cs="Times New Roman"/>
          <w:szCs w:val="24"/>
        </w:rPr>
        <w:t>Καραμανδάνειο</w:t>
      </w:r>
      <w:r w:rsidR="00F46515">
        <w:rPr>
          <w:rFonts w:eastAsia="Times New Roman" w:cs="Times New Roman"/>
          <w:szCs w:val="24"/>
        </w:rPr>
        <w:t>»</w:t>
      </w:r>
      <w:r>
        <w:rPr>
          <w:rFonts w:eastAsia="Times New Roman" w:cs="Times New Roman"/>
          <w:szCs w:val="24"/>
        </w:rPr>
        <w:t xml:space="preserve"> είναι προτεραιότητα για το Υπουργείο Υγείας και υλοποιούμε αυτά τα οποία λέμε ότι θα κάνουμε. </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Η κινητοποίηση σας ανάγκασε να πάρετε αυτά τα μέτρα.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Προχωράμε στη δεύτερη υπ’ αριθμόν 740/6-6-2022 επίκαιρη ερώτηση δεύτερου κύκλου του ΣΤ΄ Αντιπροέδρου της Βουλής και Βουλευτή Λάρισας του Κομμουνιστικού Κόμματος </w:t>
      </w:r>
      <w:r w:rsidR="005E10D1">
        <w:rPr>
          <w:rFonts w:eastAsia="Times New Roman" w:cs="Times New Roman"/>
          <w:szCs w:val="24"/>
        </w:rPr>
        <w:t>Ελλάδας</w:t>
      </w:r>
      <w:r>
        <w:rPr>
          <w:rFonts w:eastAsia="Times New Roman" w:cs="Times New Roman"/>
          <w:szCs w:val="24"/>
        </w:rPr>
        <w:t xml:space="preserve"> κ. Γεωργίου Λαμπρούλη με θέμα: «Την πλήρη στελέχωση με μόνιμο προσωπικό του Ακτινολογικού Τμήματος του Γενικού Νοσοκομείου Καρδίτσας».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Κύριε Λαμπρούλη, έχετε τον λόγο.</w:t>
      </w:r>
    </w:p>
    <w:p w:rsidR="00EF197F" w:rsidRDefault="00120B8D">
      <w:pPr>
        <w:spacing w:line="600" w:lineRule="auto"/>
        <w:ind w:firstLine="720"/>
        <w:jc w:val="both"/>
        <w:rPr>
          <w:rFonts w:eastAsia="Times New Roman"/>
          <w:bCs/>
          <w:szCs w:val="24"/>
          <w:lang w:eastAsia="zh-CN"/>
        </w:rPr>
      </w:pPr>
      <w:r>
        <w:rPr>
          <w:rFonts w:eastAsia="Times New Roman"/>
          <w:b/>
          <w:bCs/>
          <w:szCs w:val="24"/>
          <w:lang w:eastAsia="zh-CN"/>
        </w:rPr>
        <w:t xml:space="preserve">ΓΕΩΡΓΙΟΣ ΛΑΜΠΡΟΥΛΗΣ (ΣΤ΄ Αντιπρόεδρος της Βουλής): </w:t>
      </w:r>
      <w:r>
        <w:rPr>
          <w:rFonts w:eastAsia="Times New Roman"/>
          <w:bCs/>
          <w:szCs w:val="24"/>
          <w:lang w:eastAsia="zh-CN"/>
        </w:rPr>
        <w:t>Ευχαριστώ, κύριε Πρόεδρε.</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διαχρονική υποβάθμιση του δημόσιου συστήματος υγείας μέσω της υποχρηματοδότησης και της υποστελέχωσης, έχει ως αποτέλεσμα το δημόσιο σύστημα υγείας να αντιμετωπίζει τεράστιες ελλείψεις, πέρα από προσωπικό φυσικά, και σε υλικοτεχνική υποδομή, οξύνοντας την κατάσταση στα ζητήματα που αφορούν τη διάγνωση για την αντιμετώπιση των προβλημάτων υγείας του πληθυσμού και φυσικά την εντατικοποίηση της εργασίας του υφιστάμενου προσωπικού.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ακριβώς αυτή η πολιτική αποτυπώνεται και στο Νοσοκομείο Καρδίτσας που, με τη συγκεκριμένη επίκαιρη ερώτηση, αναδεικνύουμε ένα πρόβλημα για το </w:t>
      </w:r>
      <w:r w:rsidR="006520F7">
        <w:rPr>
          <w:rFonts w:eastAsia="Times New Roman" w:cs="Times New Roman"/>
          <w:szCs w:val="24"/>
        </w:rPr>
        <w:t>Α</w:t>
      </w:r>
      <w:r>
        <w:rPr>
          <w:rFonts w:eastAsia="Times New Roman" w:cs="Times New Roman"/>
          <w:szCs w:val="24"/>
        </w:rPr>
        <w:t xml:space="preserve">κτινολογικό </w:t>
      </w:r>
      <w:r w:rsidR="006520F7">
        <w:rPr>
          <w:rFonts w:eastAsia="Times New Roman" w:cs="Times New Roman"/>
          <w:szCs w:val="24"/>
        </w:rPr>
        <w:t>Τ</w:t>
      </w:r>
      <w:r>
        <w:rPr>
          <w:rFonts w:eastAsia="Times New Roman" w:cs="Times New Roman"/>
          <w:szCs w:val="24"/>
        </w:rPr>
        <w:t xml:space="preserve">μήμα. Αντίστοιχα, έχουν κατατεθεί ερωτήσεις </w:t>
      </w:r>
      <w:r>
        <w:rPr>
          <w:rFonts w:eastAsia="Times New Roman" w:cs="Times New Roman"/>
          <w:szCs w:val="24"/>
        </w:rPr>
        <w:lastRenderedPageBreak/>
        <w:t xml:space="preserve">για μια σειρά από τμήματα του ίδιου </w:t>
      </w:r>
      <w:r w:rsidR="005E10D1">
        <w:rPr>
          <w:rFonts w:eastAsia="Times New Roman" w:cs="Times New Roman"/>
          <w:szCs w:val="24"/>
        </w:rPr>
        <w:t>ν</w:t>
      </w:r>
      <w:r>
        <w:rPr>
          <w:rFonts w:eastAsia="Times New Roman" w:cs="Times New Roman"/>
          <w:szCs w:val="24"/>
        </w:rPr>
        <w:t>οσοκομείου που αντιμετωπίζουν τεράστια προβλήματα, όπως ελλείψεις σε γιατρούς, αλλά και γενικότερα σε νοσηλευτικό και λοιπό προσωποτεχνικό και διοικητικό προσωπικό.</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Εδώ και περισσότερο από έναν χρόνο </w:t>
      </w:r>
      <w:r w:rsidR="005E10D1">
        <w:rPr>
          <w:rFonts w:eastAsia="Times New Roman" w:cs="Times New Roman"/>
          <w:szCs w:val="24"/>
        </w:rPr>
        <w:t>-</w:t>
      </w:r>
      <w:r>
        <w:rPr>
          <w:rFonts w:eastAsia="Times New Roman" w:cs="Times New Roman"/>
          <w:szCs w:val="24"/>
        </w:rPr>
        <w:t xml:space="preserve">και εντεύθεν- η Ένωση των Γιατρών στην Καρδίτσα, σταθερά και επανειλημμένα, με παρεμβάσεις της στις διοικήσεις είτε του </w:t>
      </w:r>
      <w:r w:rsidR="005E10D1">
        <w:rPr>
          <w:rFonts w:eastAsia="Times New Roman" w:cs="Times New Roman"/>
          <w:szCs w:val="24"/>
        </w:rPr>
        <w:t>ν</w:t>
      </w:r>
      <w:r>
        <w:rPr>
          <w:rFonts w:eastAsia="Times New Roman" w:cs="Times New Roman"/>
          <w:szCs w:val="24"/>
        </w:rPr>
        <w:t xml:space="preserve">οσοκομείου είτε της </w:t>
      </w:r>
      <w:r w:rsidR="005E10D1">
        <w:rPr>
          <w:rFonts w:eastAsia="Times New Roman" w:cs="Times New Roman"/>
          <w:szCs w:val="24"/>
        </w:rPr>
        <w:t>υ</w:t>
      </w:r>
      <w:r>
        <w:rPr>
          <w:rFonts w:eastAsia="Times New Roman" w:cs="Times New Roman"/>
          <w:szCs w:val="24"/>
        </w:rPr>
        <w:t xml:space="preserve">γειονομικής </w:t>
      </w:r>
      <w:r w:rsidR="005E10D1">
        <w:rPr>
          <w:rFonts w:eastAsia="Times New Roman" w:cs="Times New Roman"/>
          <w:szCs w:val="24"/>
        </w:rPr>
        <w:t>π</w:t>
      </w:r>
      <w:r>
        <w:rPr>
          <w:rFonts w:eastAsia="Times New Roman" w:cs="Times New Roman"/>
          <w:szCs w:val="24"/>
        </w:rPr>
        <w:t xml:space="preserve">εριφέρειας, διεκδικεί την πρόσληψη, την ενίσχυση του Ακτινολογικού Τμήματος του Νοσοκομείου Καρδίτσας.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κατάσταση σήμερα έχει ως εξής: Απέμειναν δύο ακτινολόγοι. Οι τρεις που υπήρχαν έχουν παραιτηθεί και μείνανε δύο. Ο ένας βγήκε σε αναρρωτική άδεια έως τα μέσα του μήνα, αν δεν κάνω λάθος, με αποτέλεσμα να μείνει ένας ακτινολόγος, ο οποίος θα πρέπει να εφημερεύει κάθε μέρα, γιατί τα νομαρχιακά νοσοκομεία, όπως ξέρετε, εφημερεύουν σε καθημερινή βάση.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Πώς αντιμετώπισε το πρόβλημα η </w:t>
      </w:r>
      <w:r w:rsidR="005E10D1">
        <w:rPr>
          <w:rFonts w:eastAsia="Times New Roman" w:cs="Times New Roman"/>
          <w:szCs w:val="24"/>
        </w:rPr>
        <w:t>δ</w:t>
      </w:r>
      <w:r>
        <w:rPr>
          <w:rFonts w:eastAsia="Times New Roman" w:cs="Times New Roman"/>
          <w:szCs w:val="24"/>
        </w:rPr>
        <w:t xml:space="preserve">ιοίκηση του </w:t>
      </w:r>
      <w:r w:rsidR="005E10D1">
        <w:rPr>
          <w:rFonts w:eastAsia="Times New Roman" w:cs="Times New Roman"/>
          <w:szCs w:val="24"/>
        </w:rPr>
        <w:t>ν</w:t>
      </w:r>
      <w:r>
        <w:rPr>
          <w:rFonts w:eastAsia="Times New Roman" w:cs="Times New Roman"/>
          <w:szCs w:val="24"/>
        </w:rPr>
        <w:t xml:space="preserve">οσοκομείου και της </w:t>
      </w:r>
      <w:r w:rsidR="005E10D1">
        <w:rPr>
          <w:rFonts w:eastAsia="Times New Roman" w:cs="Times New Roman"/>
          <w:szCs w:val="24"/>
        </w:rPr>
        <w:t>υ</w:t>
      </w:r>
      <w:r>
        <w:rPr>
          <w:rFonts w:eastAsia="Times New Roman" w:cs="Times New Roman"/>
          <w:szCs w:val="24"/>
        </w:rPr>
        <w:t xml:space="preserve">γειονομικής </w:t>
      </w:r>
      <w:r w:rsidR="005E10D1">
        <w:rPr>
          <w:rFonts w:eastAsia="Times New Roman" w:cs="Times New Roman"/>
          <w:szCs w:val="24"/>
        </w:rPr>
        <w:t>π</w:t>
      </w:r>
      <w:r>
        <w:rPr>
          <w:rFonts w:eastAsia="Times New Roman" w:cs="Times New Roman"/>
          <w:szCs w:val="24"/>
        </w:rPr>
        <w:t xml:space="preserve">εριφέρειας; Με σύμβαση με ιδιώτη για τη διάγνωση των αξονικών τομογραφιών που διενεργήθηκαν στο </w:t>
      </w:r>
      <w:r w:rsidR="005E10D1">
        <w:rPr>
          <w:rFonts w:eastAsia="Times New Roman" w:cs="Times New Roman"/>
          <w:szCs w:val="24"/>
        </w:rPr>
        <w:t>ν</w:t>
      </w:r>
      <w:r>
        <w:rPr>
          <w:rFonts w:eastAsia="Times New Roman" w:cs="Times New Roman"/>
          <w:szCs w:val="24"/>
        </w:rPr>
        <w:t xml:space="preserve">οσοκομείο και, πρόσφατα, αξιοποιώντας τη διάταξη περί συνεργαζόμενων νοσοκομείων με τα Τρίκαλα, αποστέλλονται ηλεκτρονικά τα </w:t>
      </w:r>
      <w:r>
        <w:rPr>
          <w:rFonts w:eastAsia="Times New Roman" w:cs="Times New Roman"/>
          <w:szCs w:val="24"/>
          <w:lang w:val="en-US"/>
        </w:rPr>
        <w:t>films</w:t>
      </w:r>
      <w:r>
        <w:rPr>
          <w:rFonts w:eastAsia="Times New Roman" w:cs="Times New Roman"/>
          <w:szCs w:val="24"/>
        </w:rPr>
        <w:t xml:space="preserve"> των αξονικών εξετάσεων που διενεργούνται στο Γενικό Νοσοκομείο Καρδίτσας, γνωματεύονται από </w:t>
      </w:r>
      <w:r>
        <w:rPr>
          <w:rFonts w:eastAsia="Times New Roman" w:cs="Times New Roman"/>
          <w:szCs w:val="24"/>
        </w:rPr>
        <w:lastRenderedPageBreak/>
        <w:t xml:space="preserve">ακτινολόγο στο Γενικό Νοσοκομείο Τρικάλων και έρχεται η διάγνωση στους κλινικούς γιατρούς.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ερώτημα βέβαια είναι συγκεκριμένο. Τι προτίθεται να κάνει η Κυβέρνηση, έτσι ώστε να προκηρυχθούν θέσεις; Και αυτό είναι και το αίτημα των γιατρών εκεί, των εργαζομένων του </w:t>
      </w:r>
      <w:r w:rsidR="005E10D1">
        <w:rPr>
          <w:rFonts w:eastAsia="Times New Roman" w:cs="Times New Roman"/>
          <w:szCs w:val="24"/>
        </w:rPr>
        <w:t>ν</w:t>
      </w:r>
      <w:r>
        <w:rPr>
          <w:rFonts w:eastAsia="Times New Roman" w:cs="Times New Roman"/>
          <w:szCs w:val="24"/>
        </w:rPr>
        <w:t xml:space="preserve">οσοκομείου και φυσικά και των φορέων που συμπαραστέκονται και αναδεικνύουν τα προβλήματα του Νοσοκομείου της Καρδίτσας. Σε τι κινήσεις θα προβεί η Κυβέρνηση, το Υπουργείο, ώστε να καλυφθούν και οι τρεις κενές θέσεις των ακτινολόγων και να ολοκληρωθούν, φυσικά, με κατεπείγουσες διαδικασίες οι προσλήψεις αυτών των γιατρών.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F197F" w:rsidRDefault="00120B8D">
      <w:pPr>
        <w:tabs>
          <w:tab w:val="left" w:pos="2913"/>
        </w:tabs>
        <w:spacing w:line="600" w:lineRule="auto"/>
        <w:ind w:firstLine="720"/>
        <w:jc w:val="both"/>
        <w:rPr>
          <w:rFonts w:eastAsia="Times New Roman" w:cs="Times New Roman"/>
          <w:szCs w:val="24"/>
        </w:rPr>
      </w:pPr>
      <w:r w:rsidRPr="003077AB">
        <w:rPr>
          <w:rFonts w:eastAsia="Times New Roman"/>
          <w:b/>
          <w:szCs w:val="24"/>
        </w:rPr>
        <w:t>ΠΡΟΕΔΡΕΥΩΝ (Νικήτας Κακλαμάνης):</w:t>
      </w:r>
      <w:r>
        <w:rPr>
          <w:rFonts w:eastAsia="Times New Roman" w:cs="Times New Roman"/>
          <w:szCs w:val="24"/>
        </w:rPr>
        <w:t xml:space="preserve"> Κύριε Υπουργέ, έχετε το</w:t>
      </w:r>
      <w:r w:rsidR="00484915">
        <w:rPr>
          <w:rFonts w:eastAsia="Times New Roman" w:cs="Times New Roman"/>
          <w:szCs w:val="24"/>
        </w:rPr>
        <w:t>ν</w:t>
      </w:r>
      <w:r>
        <w:rPr>
          <w:rFonts w:eastAsia="Times New Roman" w:cs="Times New Roman"/>
          <w:szCs w:val="24"/>
        </w:rPr>
        <w:t xml:space="preserve"> λόγο.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Κύριε Λαμπρούλη, στο Νοσοκομείο Καρδίτσας, όπως σωστά λέτε, υπήρχαν τέσσερις οργανικές και μια προσωποπαγής θέση και υπηρετούσαν πέντε γιατροί. Για τους τρεις γιατρούς που λέτε ότι παραιτήθηκαν, για την ακρίβεια οι δύο συμμετείχαν σε προκηρύξεις και πήγαν σε άλλα νοσοκομεία και ο ένας παραιτήθηκε το δεύτερο εξάμηνο του 2021.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Άμεσα, λοιπόν, τον Σεπτέμβριο του 2021 προκηρύχθηκε θέση ειδικότητας ακτινολογίας, η οποία προέβη άγονη και αυτή τη στιγμή μας έχει αιτηθεί η 5</w:t>
      </w:r>
      <w:r w:rsidRPr="00F07917">
        <w:rPr>
          <w:rFonts w:eastAsia="Times New Roman" w:cs="Times New Roman"/>
          <w:szCs w:val="24"/>
          <w:vertAlign w:val="superscript"/>
        </w:rPr>
        <w:t>η</w:t>
      </w:r>
      <w:r>
        <w:rPr>
          <w:rFonts w:eastAsia="Times New Roman" w:cs="Times New Roman"/>
          <w:szCs w:val="24"/>
        </w:rPr>
        <w:t xml:space="preserve"> ΥΠΕ -και στην προκήρυξη των επτακοσίων θέσεων έχει ληφθεί αυτό υπ</w:t>
      </w:r>
      <w:r w:rsidR="00484915">
        <w:rPr>
          <w:rFonts w:eastAsia="Times New Roman" w:cs="Times New Roman"/>
          <w:szCs w:val="24"/>
        </w:rPr>
        <w:t xml:space="preserve">’ </w:t>
      </w:r>
      <w:r>
        <w:rPr>
          <w:rFonts w:eastAsia="Times New Roman" w:cs="Times New Roman"/>
          <w:szCs w:val="24"/>
        </w:rPr>
        <w:t>όψ</w:t>
      </w:r>
      <w:r w:rsidR="00484915">
        <w:rPr>
          <w:rFonts w:eastAsia="Times New Roman" w:cs="Times New Roman"/>
          <w:szCs w:val="24"/>
        </w:rPr>
        <w:t>ιν</w:t>
      </w:r>
      <w:r>
        <w:rPr>
          <w:rFonts w:eastAsia="Times New Roman" w:cs="Times New Roman"/>
          <w:szCs w:val="24"/>
        </w:rPr>
        <w:t xml:space="preserve">- να προκηρυχθεί σε θέση διευθυντή και όχι σε θέση </w:t>
      </w:r>
      <w:r w:rsidR="00484915">
        <w:rPr>
          <w:rFonts w:eastAsia="Times New Roman" w:cs="Times New Roman"/>
          <w:szCs w:val="24"/>
        </w:rPr>
        <w:t>ε</w:t>
      </w:r>
      <w:r>
        <w:rPr>
          <w:rFonts w:eastAsia="Times New Roman" w:cs="Times New Roman"/>
          <w:szCs w:val="24"/>
        </w:rPr>
        <w:t xml:space="preserve">πιμελητή </w:t>
      </w:r>
      <w:r w:rsidR="00484915">
        <w:rPr>
          <w:rFonts w:eastAsia="Times New Roman" w:cs="Times New Roman"/>
          <w:szCs w:val="24"/>
        </w:rPr>
        <w:t>Β΄</w:t>
      </w:r>
      <w:r>
        <w:rPr>
          <w:rFonts w:eastAsia="Times New Roman" w:cs="Times New Roman"/>
          <w:szCs w:val="24"/>
        </w:rPr>
        <w:t>, προκειμένου να υπάρξει το ενδιαφέρον.</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Στο διάστημα το συγκεκριμένο που λέτε, αυτό που κάναμε -και εδώ, ναι, είναι μια βασική διαφορά που έχουμε μεταξύ του Κομμουνιστικού Κόμματος Ελλάδας, αλλά όπως έχει ψηφίσει ο ΣΥΡΙΖΑ κατά καιρούς και με το ΣΥΡΙΖΑ- είναι το πώς θα καλύψουμε το κενό που υπάρχει. Αυτό το κενό το καλύψαμε αφενός με συνεργασία, η οποία γίνεται από τα Τρίκαλα –οπότε γίνονται εξετάσεις, στέλνονται και βγαίνουν από τα Τρίκαλα- αντιστοίχως, με μετακινήσεις που υπάρχουν από την 5</w:t>
      </w:r>
      <w:r w:rsidR="00B269B8" w:rsidRPr="00B269B8">
        <w:rPr>
          <w:rFonts w:eastAsia="Times New Roman" w:cs="Times New Roman"/>
          <w:szCs w:val="24"/>
          <w:vertAlign w:val="superscript"/>
        </w:rPr>
        <w:t>η</w:t>
      </w:r>
      <w:r>
        <w:rPr>
          <w:rFonts w:eastAsia="Times New Roman" w:cs="Times New Roman"/>
          <w:szCs w:val="24"/>
        </w:rPr>
        <w:t xml:space="preserve"> ΥΠΕ, αλλά ναι, και με συνεργασία που έχει γίνει με ιδιωτική δομή στην οποία δεν πληρώνει απολύτως τίποτα ο πολίτης.</w:t>
      </w:r>
    </w:p>
    <w:p w:rsidR="00EF197F" w:rsidRDefault="00120B8D">
      <w:pPr>
        <w:tabs>
          <w:tab w:val="left" w:pos="2913"/>
        </w:tabs>
        <w:spacing w:line="600" w:lineRule="auto"/>
        <w:ind w:firstLine="720"/>
        <w:jc w:val="both"/>
        <w:rPr>
          <w:rFonts w:eastAsia="Times New Roman"/>
          <w:szCs w:val="24"/>
        </w:rPr>
      </w:pPr>
      <w:r w:rsidRPr="00F71D63">
        <w:rPr>
          <w:rFonts w:eastAsia="Times New Roman"/>
          <w:szCs w:val="24"/>
        </w:rPr>
        <w:t>Για το διάστημα τώρα που υπήρξε η αναρρωτική άδεια και του δεύτερου γιατρού και δεν μπορούσε να λειτουργεί, εκτελούνταν εξετάσεις στην ιδιωτική δομή χωρίς να πληρώνει ο πολίτης, ώστε με αυτόν τον τρόπο να βγα</w:t>
      </w:r>
      <w:r>
        <w:rPr>
          <w:rFonts w:eastAsia="Times New Roman"/>
          <w:szCs w:val="24"/>
        </w:rPr>
        <w:t>ίνουν οι εξετάσεις και να μπορούν να λαμβάνονται</w:t>
      </w:r>
      <w:r w:rsidRPr="00F71D63">
        <w:rPr>
          <w:rFonts w:eastAsia="Times New Roman"/>
          <w:szCs w:val="24"/>
        </w:rPr>
        <w:t xml:space="preserve"> τα αποτελέσματα. </w:t>
      </w:r>
    </w:p>
    <w:p w:rsidR="00EF197F" w:rsidRDefault="00120B8D">
      <w:pPr>
        <w:spacing w:line="600" w:lineRule="auto"/>
        <w:ind w:firstLine="720"/>
        <w:jc w:val="both"/>
        <w:rPr>
          <w:rFonts w:eastAsia="Times New Roman"/>
          <w:bCs/>
          <w:szCs w:val="24"/>
          <w:lang w:eastAsia="zh-CN"/>
        </w:rPr>
      </w:pPr>
      <w:r w:rsidRPr="00F71D63">
        <w:rPr>
          <w:rFonts w:eastAsia="Times New Roman"/>
          <w:b/>
          <w:bCs/>
          <w:szCs w:val="24"/>
          <w:lang w:eastAsia="zh-CN"/>
        </w:rPr>
        <w:t xml:space="preserve">ΓΕΩΡΓΙΟΣ ΛΑΜΠΡΟΥΛΗΣ (ΣΤ΄ Αντιπρόεδρος της Βουλής): </w:t>
      </w:r>
      <w:r w:rsidRPr="00F71D63">
        <w:rPr>
          <w:rFonts w:eastAsia="Times New Roman"/>
          <w:bCs/>
          <w:szCs w:val="24"/>
          <w:lang w:eastAsia="zh-CN"/>
        </w:rPr>
        <w:t>Οι γνωματεύσεις, όχι οι εξετάσεις.</w:t>
      </w:r>
    </w:p>
    <w:p w:rsidR="00EF197F" w:rsidRDefault="00120B8D">
      <w:pPr>
        <w:shd w:val="clear" w:color="auto" w:fill="FFFFFF"/>
        <w:spacing w:after="0" w:line="600" w:lineRule="auto"/>
        <w:ind w:firstLine="720"/>
        <w:contextualSpacing/>
        <w:jc w:val="both"/>
        <w:rPr>
          <w:rFonts w:eastAsia="SimSun"/>
          <w:szCs w:val="24"/>
          <w:lang w:eastAsia="zh-CN"/>
        </w:rPr>
      </w:pPr>
      <w:r w:rsidRPr="00F71D63">
        <w:rPr>
          <w:rFonts w:eastAsia="Times New Roman"/>
          <w:b/>
          <w:color w:val="111111"/>
          <w:szCs w:val="24"/>
        </w:rPr>
        <w:lastRenderedPageBreak/>
        <w:t xml:space="preserve">ΑΘΑΝΑΣΙΟΣ ΠΛΕΥΡΗΣ (Υπουργός Υγείας): </w:t>
      </w:r>
      <w:r w:rsidRPr="00447B9C">
        <w:rPr>
          <w:rFonts w:eastAsia="Times New Roman"/>
          <w:color w:val="111111"/>
          <w:szCs w:val="24"/>
        </w:rPr>
        <w:t>Οι</w:t>
      </w:r>
      <w:r>
        <w:rPr>
          <w:rFonts w:eastAsia="SimSun"/>
          <w:szCs w:val="24"/>
          <w:lang w:eastAsia="zh-CN"/>
        </w:rPr>
        <w:t xml:space="preserve"> γνωματεύσεις,</w:t>
      </w:r>
      <w:r w:rsidRPr="00F71D63">
        <w:rPr>
          <w:rFonts w:eastAsia="SimSun"/>
          <w:szCs w:val="24"/>
          <w:lang w:eastAsia="zh-CN"/>
        </w:rPr>
        <w:t xml:space="preserve"> αυτό σας λέω</w:t>
      </w:r>
      <w:r>
        <w:rPr>
          <w:rFonts w:eastAsia="SimSun"/>
          <w:szCs w:val="24"/>
          <w:lang w:eastAsia="zh-CN"/>
        </w:rPr>
        <w:t>, να διαβάζονται οι</w:t>
      </w:r>
      <w:r w:rsidRPr="00F71D63">
        <w:rPr>
          <w:rFonts w:eastAsia="SimSun"/>
          <w:szCs w:val="24"/>
          <w:lang w:eastAsia="zh-CN"/>
        </w:rPr>
        <w:t xml:space="preserve"> γνωματεύσ</w:t>
      </w:r>
      <w:r>
        <w:rPr>
          <w:rFonts w:eastAsia="SimSun"/>
          <w:szCs w:val="24"/>
          <w:lang w:eastAsia="zh-CN"/>
        </w:rPr>
        <w:t>εις και να βγαίνουν.</w:t>
      </w:r>
      <w:r w:rsidRPr="00F71D63">
        <w:rPr>
          <w:rFonts w:eastAsia="SimSun"/>
          <w:szCs w:val="24"/>
          <w:lang w:eastAsia="zh-CN"/>
        </w:rPr>
        <w:t xml:space="preserve"> </w:t>
      </w:r>
      <w:r>
        <w:rPr>
          <w:rFonts w:eastAsia="SimSun"/>
          <w:szCs w:val="24"/>
          <w:lang w:eastAsia="zh-CN"/>
        </w:rPr>
        <w:t xml:space="preserve">Γι’ </w:t>
      </w:r>
      <w:r w:rsidRPr="00F71D63">
        <w:rPr>
          <w:rFonts w:eastAsia="SimSun"/>
          <w:szCs w:val="24"/>
          <w:lang w:eastAsia="zh-CN"/>
        </w:rPr>
        <w:t>αυτό δεν πληρώνει</w:t>
      </w:r>
      <w:r>
        <w:rPr>
          <w:rFonts w:eastAsia="SimSun"/>
          <w:szCs w:val="24"/>
          <w:lang w:eastAsia="zh-CN"/>
        </w:rPr>
        <w:t>,</w:t>
      </w:r>
      <w:r w:rsidRPr="00F71D63">
        <w:rPr>
          <w:rFonts w:eastAsia="SimSun"/>
          <w:szCs w:val="24"/>
          <w:lang w:eastAsia="zh-CN"/>
        </w:rPr>
        <w:t xml:space="preserve"> </w:t>
      </w:r>
      <w:r>
        <w:rPr>
          <w:rFonts w:eastAsia="SimSun"/>
          <w:szCs w:val="24"/>
          <w:lang w:eastAsia="zh-CN"/>
        </w:rPr>
        <w:t>όμως,</w:t>
      </w:r>
      <w:r w:rsidRPr="00F71D63">
        <w:rPr>
          <w:rFonts w:eastAsia="SimSun"/>
          <w:szCs w:val="24"/>
          <w:lang w:eastAsia="zh-CN"/>
        </w:rPr>
        <w:t xml:space="preserve"> τίποτα </w:t>
      </w:r>
      <w:r>
        <w:rPr>
          <w:rFonts w:eastAsia="SimSun"/>
          <w:szCs w:val="24"/>
          <w:lang w:eastAsia="zh-CN"/>
        </w:rPr>
        <w:t>ο πολίτης.</w:t>
      </w:r>
      <w:r w:rsidRPr="00F71D63">
        <w:rPr>
          <w:rFonts w:eastAsia="SimSun"/>
          <w:szCs w:val="24"/>
          <w:lang w:eastAsia="zh-CN"/>
        </w:rPr>
        <w:t xml:space="preserve"> </w:t>
      </w:r>
      <w:r>
        <w:rPr>
          <w:rFonts w:eastAsia="SimSun"/>
          <w:szCs w:val="24"/>
          <w:lang w:eastAsia="zh-CN"/>
        </w:rPr>
        <w:t xml:space="preserve">Ιδιωτικοποίηση είναι όταν </w:t>
      </w:r>
      <w:r w:rsidRPr="00F71D63">
        <w:rPr>
          <w:rFonts w:eastAsia="SimSun"/>
          <w:szCs w:val="24"/>
          <w:lang w:eastAsia="zh-CN"/>
        </w:rPr>
        <w:t>βάζεις τον πολίτη να πηγαίνει και να πληρώνει</w:t>
      </w:r>
      <w:r>
        <w:rPr>
          <w:rFonts w:eastAsia="SimSun"/>
          <w:szCs w:val="24"/>
          <w:lang w:eastAsia="zh-CN"/>
        </w:rPr>
        <w:t>.</w:t>
      </w:r>
      <w:r w:rsidRPr="00F71D63">
        <w:rPr>
          <w:rFonts w:eastAsia="SimSun"/>
          <w:szCs w:val="24"/>
          <w:lang w:eastAsia="zh-CN"/>
        </w:rPr>
        <w:t xml:space="preserve"> Το να έρχεσαι και να λαμβάνεις μια υπηρεσία</w:t>
      </w:r>
      <w:r>
        <w:rPr>
          <w:rFonts w:eastAsia="SimSun"/>
          <w:szCs w:val="24"/>
          <w:lang w:eastAsia="zh-CN"/>
        </w:rPr>
        <w:t>,</w:t>
      </w:r>
      <w:r w:rsidRPr="00F71D63">
        <w:rPr>
          <w:rFonts w:eastAsia="SimSun"/>
          <w:szCs w:val="24"/>
          <w:lang w:eastAsia="zh-CN"/>
        </w:rPr>
        <w:t xml:space="preserve"> ακριβώς επειδή έχεις αυτά τα κενά</w:t>
      </w:r>
      <w:r>
        <w:rPr>
          <w:rFonts w:eastAsia="SimSun"/>
          <w:szCs w:val="24"/>
          <w:lang w:eastAsia="zh-CN"/>
        </w:rPr>
        <w:t>,</w:t>
      </w:r>
      <w:r w:rsidRPr="00F71D63">
        <w:rPr>
          <w:rFonts w:eastAsia="SimSun"/>
          <w:szCs w:val="24"/>
          <w:lang w:eastAsia="zh-CN"/>
        </w:rPr>
        <w:t xml:space="preserve"> και να καλύπτεται και ο πολίτης</w:t>
      </w:r>
      <w:r>
        <w:rPr>
          <w:rFonts w:eastAsia="SimSun"/>
          <w:szCs w:val="24"/>
          <w:lang w:eastAsia="zh-CN"/>
        </w:rPr>
        <w:t>, δηλαδή</w:t>
      </w:r>
      <w:r w:rsidRPr="00F71D63">
        <w:rPr>
          <w:rFonts w:eastAsia="SimSun"/>
          <w:szCs w:val="24"/>
          <w:lang w:eastAsia="zh-CN"/>
        </w:rPr>
        <w:t xml:space="preserve"> να μη συμμετέχει σε κα</w:t>
      </w:r>
      <w:r w:rsidR="00B269B8">
        <w:rPr>
          <w:rFonts w:eastAsia="SimSun"/>
          <w:szCs w:val="24"/>
          <w:lang w:eastAsia="zh-CN"/>
        </w:rPr>
        <w:t>μ</w:t>
      </w:r>
      <w:r w:rsidRPr="00F71D63">
        <w:rPr>
          <w:rFonts w:eastAsia="SimSun"/>
          <w:szCs w:val="24"/>
          <w:lang w:eastAsia="zh-CN"/>
        </w:rPr>
        <w:t>μία δαπάνη</w:t>
      </w:r>
      <w:r>
        <w:rPr>
          <w:rFonts w:eastAsia="SimSun"/>
          <w:szCs w:val="24"/>
          <w:lang w:eastAsia="zh-CN"/>
        </w:rPr>
        <w:t xml:space="preserve">, για εσάς είναι </w:t>
      </w:r>
      <w:r w:rsidRPr="00F71D63">
        <w:rPr>
          <w:rFonts w:eastAsia="SimSun"/>
          <w:szCs w:val="24"/>
          <w:lang w:eastAsia="zh-CN"/>
        </w:rPr>
        <w:t xml:space="preserve">κάτι το οποίο δεν συνάδει με την αντίληψή </w:t>
      </w:r>
      <w:r>
        <w:rPr>
          <w:rFonts w:eastAsia="SimSun"/>
          <w:szCs w:val="24"/>
          <w:lang w:eastAsia="zh-CN"/>
        </w:rPr>
        <w:t>σας,</w:t>
      </w:r>
      <w:r w:rsidRPr="00F71D63">
        <w:rPr>
          <w:rFonts w:eastAsia="SimSun"/>
          <w:szCs w:val="24"/>
          <w:lang w:eastAsia="zh-CN"/>
        </w:rPr>
        <w:t xml:space="preserve"> την κοσμοθεωρία σας και την ιδεολογία σας. </w:t>
      </w:r>
      <w:r>
        <w:rPr>
          <w:rFonts w:eastAsia="SimSun"/>
          <w:szCs w:val="24"/>
          <w:lang w:eastAsia="zh-CN"/>
        </w:rPr>
        <w:t>Για</w:t>
      </w:r>
      <w:r w:rsidRPr="00F71D63">
        <w:rPr>
          <w:rFonts w:eastAsia="SimSun"/>
          <w:szCs w:val="24"/>
          <w:lang w:eastAsia="zh-CN"/>
        </w:rPr>
        <w:t xml:space="preserve"> εμ</w:t>
      </w:r>
      <w:r>
        <w:rPr>
          <w:rFonts w:eastAsia="SimSun"/>
          <w:szCs w:val="24"/>
          <w:lang w:eastAsia="zh-CN"/>
        </w:rPr>
        <w:t>άς,</w:t>
      </w:r>
      <w:r w:rsidRPr="00F71D63">
        <w:rPr>
          <w:rFonts w:eastAsia="SimSun"/>
          <w:szCs w:val="24"/>
          <w:lang w:eastAsia="zh-CN"/>
        </w:rPr>
        <w:t xml:space="preserve"> από τη στιγμή που μπορούμε να λαμβάνουμε αυτή την υπηρεσία και να εξυπηρετεί</w:t>
      </w:r>
      <w:r>
        <w:rPr>
          <w:rFonts w:eastAsia="SimSun"/>
          <w:szCs w:val="24"/>
          <w:lang w:eastAsia="zh-CN"/>
        </w:rPr>
        <w:t xml:space="preserve">ται </w:t>
      </w:r>
      <w:r w:rsidRPr="00F71D63">
        <w:rPr>
          <w:rFonts w:eastAsia="SimSun"/>
          <w:szCs w:val="24"/>
          <w:lang w:eastAsia="zh-CN"/>
        </w:rPr>
        <w:t>ο πολίτης</w:t>
      </w:r>
      <w:r>
        <w:rPr>
          <w:rFonts w:eastAsia="SimSun"/>
          <w:szCs w:val="24"/>
          <w:lang w:eastAsia="zh-CN"/>
        </w:rPr>
        <w:t>,</w:t>
      </w:r>
      <w:r w:rsidRPr="00F71D63">
        <w:rPr>
          <w:rFonts w:eastAsia="SimSun"/>
          <w:szCs w:val="24"/>
          <w:lang w:eastAsia="zh-CN"/>
        </w:rPr>
        <w:t xml:space="preserve"> είναι μέσα σε αυτά τα οποία πρεσβεύουμε και υπερασπιζόμαστε. </w:t>
      </w:r>
    </w:p>
    <w:p w:rsidR="00EF197F" w:rsidRDefault="00120B8D">
      <w:pPr>
        <w:shd w:val="clear" w:color="auto" w:fill="FFFFFF"/>
        <w:spacing w:after="0" w:line="600" w:lineRule="auto"/>
        <w:ind w:firstLine="720"/>
        <w:contextualSpacing/>
        <w:jc w:val="both"/>
        <w:rPr>
          <w:rFonts w:eastAsia="SimSun"/>
          <w:szCs w:val="24"/>
          <w:lang w:eastAsia="zh-CN"/>
        </w:rPr>
      </w:pPr>
      <w:r w:rsidRPr="00F71D63">
        <w:rPr>
          <w:rFonts w:eastAsia="SimSun"/>
          <w:szCs w:val="24"/>
          <w:lang w:eastAsia="zh-CN"/>
        </w:rPr>
        <w:t>Παρ</w:t>
      </w:r>
      <w:r w:rsidR="00B269B8">
        <w:rPr>
          <w:rFonts w:eastAsia="SimSun"/>
          <w:szCs w:val="24"/>
          <w:lang w:eastAsia="zh-CN"/>
        </w:rPr>
        <w:t xml:space="preserve">’ </w:t>
      </w:r>
      <w:r w:rsidRPr="00F71D63">
        <w:rPr>
          <w:rFonts w:eastAsia="SimSun"/>
          <w:szCs w:val="24"/>
          <w:lang w:eastAsia="zh-CN"/>
        </w:rPr>
        <w:t>όλα αυτά</w:t>
      </w:r>
      <w:r>
        <w:rPr>
          <w:rFonts w:eastAsia="SimSun"/>
          <w:szCs w:val="24"/>
          <w:lang w:eastAsia="zh-CN"/>
        </w:rPr>
        <w:t>,</w:t>
      </w:r>
      <w:r w:rsidRPr="00F71D63">
        <w:rPr>
          <w:rFonts w:eastAsia="SimSun"/>
          <w:szCs w:val="24"/>
          <w:lang w:eastAsia="zh-CN"/>
        </w:rPr>
        <w:t xml:space="preserve"> </w:t>
      </w:r>
      <w:r>
        <w:rPr>
          <w:rFonts w:eastAsia="SimSun"/>
          <w:szCs w:val="24"/>
          <w:lang w:eastAsia="zh-CN"/>
        </w:rPr>
        <w:t>όμως,</w:t>
      </w:r>
      <w:r w:rsidRPr="00F71D63">
        <w:rPr>
          <w:rFonts w:eastAsia="SimSun"/>
          <w:szCs w:val="24"/>
          <w:lang w:eastAsia="zh-CN"/>
        </w:rPr>
        <w:t xml:space="preserve"> στην προκήρυξη που θα βγει των </w:t>
      </w:r>
      <w:r>
        <w:rPr>
          <w:rFonts w:eastAsia="SimSun"/>
          <w:szCs w:val="24"/>
          <w:lang w:eastAsia="zh-CN"/>
        </w:rPr>
        <w:t xml:space="preserve">επτακοσίων </w:t>
      </w:r>
      <w:r w:rsidRPr="00F71D63">
        <w:rPr>
          <w:rFonts w:eastAsia="SimSun"/>
          <w:szCs w:val="24"/>
          <w:lang w:eastAsia="zh-CN"/>
        </w:rPr>
        <w:t xml:space="preserve">θέσεων </w:t>
      </w:r>
      <w:r w:rsidR="00B269B8">
        <w:rPr>
          <w:rFonts w:eastAsia="SimSun"/>
          <w:szCs w:val="24"/>
          <w:lang w:eastAsia="zh-CN"/>
        </w:rPr>
        <w:t>-</w:t>
      </w:r>
      <w:r>
        <w:rPr>
          <w:rFonts w:eastAsia="SimSun"/>
          <w:szCs w:val="24"/>
          <w:lang w:eastAsia="zh-CN"/>
        </w:rPr>
        <w:t xml:space="preserve">όπως </w:t>
      </w:r>
      <w:r w:rsidRPr="00F71D63">
        <w:rPr>
          <w:rFonts w:eastAsia="SimSun"/>
          <w:szCs w:val="24"/>
          <w:lang w:eastAsia="zh-CN"/>
        </w:rPr>
        <w:t>πιστεύουμε</w:t>
      </w:r>
      <w:r>
        <w:rPr>
          <w:rFonts w:eastAsia="SimSun"/>
          <w:szCs w:val="24"/>
          <w:lang w:eastAsia="zh-CN"/>
        </w:rPr>
        <w:t>,</w:t>
      </w:r>
      <w:r w:rsidRPr="00F71D63">
        <w:rPr>
          <w:rFonts w:eastAsia="SimSun"/>
          <w:szCs w:val="24"/>
          <w:lang w:eastAsia="zh-CN"/>
        </w:rPr>
        <w:t xml:space="preserve"> </w:t>
      </w:r>
      <w:r>
        <w:rPr>
          <w:rFonts w:eastAsia="SimSun"/>
          <w:szCs w:val="24"/>
          <w:lang w:eastAsia="zh-CN"/>
        </w:rPr>
        <w:t>σ</w:t>
      </w:r>
      <w:r w:rsidRPr="00F71D63">
        <w:rPr>
          <w:rFonts w:eastAsia="SimSun"/>
          <w:szCs w:val="24"/>
          <w:lang w:eastAsia="zh-CN"/>
        </w:rPr>
        <w:t xml:space="preserve">τις επόμενες </w:t>
      </w:r>
      <w:r>
        <w:rPr>
          <w:rFonts w:eastAsia="SimSun"/>
          <w:szCs w:val="24"/>
          <w:lang w:eastAsia="zh-CN"/>
        </w:rPr>
        <w:t>δεκαπέντε</w:t>
      </w:r>
      <w:r w:rsidRPr="00F71D63">
        <w:rPr>
          <w:rFonts w:eastAsia="SimSun"/>
          <w:szCs w:val="24"/>
          <w:lang w:eastAsia="zh-CN"/>
        </w:rPr>
        <w:t xml:space="preserve"> μέρες</w:t>
      </w:r>
      <w:r>
        <w:rPr>
          <w:rFonts w:eastAsia="SimSun"/>
          <w:szCs w:val="24"/>
          <w:lang w:eastAsia="zh-CN"/>
        </w:rPr>
        <w:t>-</w:t>
      </w:r>
      <w:r w:rsidRPr="00F71D63">
        <w:rPr>
          <w:rFonts w:eastAsia="SimSun"/>
          <w:szCs w:val="24"/>
          <w:lang w:eastAsia="zh-CN"/>
        </w:rPr>
        <w:t xml:space="preserve"> έχει ληφθεί υπ</w:t>
      </w:r>
      <w:r w:rsidR="00B269B8">
        <w:rPr>
          <w:rFonts w:eastAsia="SimSun"/>
          <w:szCs w:val="24"/>
          <w:lang w:eastAsia="zh-CN"/>
        </w:rPr>
        <w:t xml:space="preserve">’ </w:t>
      </w:r>
      <w:r w:rsidRPr="00F71D63">
        <w:rPr>
          <w:rFonts w:eastAsia="SimSun"/>
          <w:szCs w:val="24"/>
          <w:lang w:eastAsia="zh-CN"/>
        </w:rPr>
        <w:t>όψ</w:t>
      </w:r>
      <w:r w:rsidR="00B269B8">
        <w:rPr>
          <w:rFonts w:eastAsia="SimSun"/>
          <w:szCs w:val="24"/>
          <w:lang w:eastAsia="zh-CN"/>
        </w:rPr>
        <w:t>ιν</w:t>
      </w:r>
      <w:r w:rsidRPr="00F71D63">
        <w:rPr>
          <w:rFonts w:eastAsia="SimSun"/>
          <w:szCs w:val="24"/>
          <w:lang w:eastAsia="zh-CN"/>
        </w:rPr>
        <w:t xml:space="preserve"> αυτή η ιδιαιτερότητα που υπάρχει στην Καρδίτσα</w:t>
      </w:r>
      <w:r>
        <w:rPr>
          <w:rFonts w:eastAsia="SimSun"/>
          <w:szCs w:val="24"/>
          <w:lang w:eastAsia="zh-CN"/>
        </w:rPr>
        <w:t>, δηλαδή ότι η</w:t>
      </w:r>
      <w:r w:rsidRPr="00F71D63">
        <w:rPr>
          <w:rFonts w:eastAsia="SimSun"/>
          <w:szCs w:val="24"/>
          <w:lang w:eastAsia="zh-CN"/>
        </w:rPr>
        <w:t xml:space="preserve"> προηγούμεν</w:t>
      </w:r>
      <w:r>
        <w:rPr>
          <w:rFonts w:eastAsia="SimSun"/>
          <w:szCs w:val="24"/>
          <w:lang w:eastAsia="zh-CN"/>
        </w:rPr>
        <w:t>η</w:t>
      </w:r>
      <w:r w:rsidRPr="00F71D63">
        <w:rPr>
          <w:rFonts w:eastAsia="SimSun"/>
          <w:szCs w:val="24"/>
          <w:lang w:eastAsia="zh-CN"/>
        </w:rPr>
        <w:t xml:space="preserve"> πρ</w:t>
      </w:r>
      <w:r>
        <w:rPr>
          <w:rFonts w:eastAsia="SimSun"/>
          <w:szCs w:val="24"/>
          <w:lang w:eastAsia="zh-CN"/>
        </w:rPr>
        <w:t>οέβη</w:t>
      </w:r>
      <w:r w:rsidRPr="00F71D63">
        <w:rPr>
          <w:rFonts w:eastAsia="SimSun"/>
          <w:szCs w:val="24"/>
          <w:lang w:eastAsia="zh-CN"/>
        </w:rPr>
        <w:t xml:space="preserve"> άγον</w:t>
      </w:r>
      <w:r>
        <w:rPr>
          <w:rFonts w:eastAsia="SimSun"/>
          <w:szCs w:val="24"/>
          <w:lang w:eastAsia="zh-CN"/>
        </w:rPr>
        <w:t>η,</w:t>
      </w:r>
      <w:r w:rsidRPr="00F71D63">
        <w:rPr>
          <w:rFonts w:eastAsia="SimSun"/>
          <w:szCs w:val="24"/>
          <w:lang w:eastAsia="zh-CN"/>
        </w:rPr>
        <w:t xml:space="preserve"> ακριβώς γιατί ήταν επιμελητή </w:t>
      </w:r>
      <w:r w:rsidR="0015492D" w:rsidRPr="00F71D63">
        <w:rPr>
          <w:rFonts w:eastAsia="SimSun"/>
          <w:szCs w:val="24"/>
          <w:lang w:eastAsia="zh-CN"/>
        </w:rPr>
        <w:t>Β</w:t>
      </w:r>
      <w:r w:rsidR="0015492D">
        <w:rPr>
          <w:rFonts w:eastAsia="SimSun"/>
          <w:szCs w:val="24"/>
          <w:lang w:eastAsia="zh-CN"/>
        </w:rPr>
        <w:t>΄</w:t>
      </w:r>
      <w:r w:rsidRPr="00F71D63">
        <w:rPr>
          <w:rFonts w:eastAsia="SimSun"/>
          <w:szCs w:val="24"/>
          <w:lang w:eastAsia="zh-CN"/>
        </w:rPr>
        <w:t xml:space="preserve"> και εξετάζεται</w:t>
      </w:r>
      <w:r>
        <w:rPr>
          <w:rFonts w:eastAsia="SimSun"/>
          <w:szCs w:val="24"/>
          <w:lang w:eastAsia="zh-CN"/>
        </w:rPr>
        <w:t>,</w:t>
      </w:r>
      <w:r w:rsidRPr="00F71D63">
        <w:rPr>
          <w:rFonts w:eastAsia="SimSun"/>
          <w:szCs w:val="24"/>
          <w:lang w:eastAsia="zh-CN"/>
        </w:rPr>
        <w:t xml:space="preserve"> όπως μας έχει ζητήσει και η 5</w:t>
      </w:r>
      <w:r w:rsidRPr="00F71D63">
        <w:rPr>
          <w:rFonts w:eastAsia="SimSun"/>
          <w:szCs w:val="24"/>
          <w:vertAlign w:val="superscript"/>
          <w:lang w:eastAsia="zh-CN"/>
        </w:rPr>
        <w:t>η</w:t>
      </w:r>
      <w:r w:rsidRPr="00F71D63">
        <w:rPr>
          <w:rFonts w:eastAsia="SimSun"/>
          <w:szCs w:val="24"/>
          <w:lang w:eastAsia="zh-CN"/>
        </w:rPr>
        <w:t xml:space="preserve"> ΥΠΕ</w:t>
      </w:r>
      <w:r>
        <w:rPr>
          <w:rFonts w:eastAsia="SimSun"/>
          <w:szCs w:val="24"/>
          <w:lang w:eastAsia="zh-CN"/>
        </w:rPr>
        <w:t>,</w:t>
      </w:r>
      <w:r w:rsidRPr="00F71D63">
        <w:rPr>
          <w:rFonts w:eastAsia="SimSun"/>
          <w:szCs w:val="24"/>
          <w:lang w:eastAsia="zh-CN"/>
        </w:rPr>
        <w:t xml:space="preserve"> να είναι σε βαθμό διευθυντή</w:t>
      </w:r>
      <w:r>
        <w:rPr>
          <w:rFonts w:eastAsia="SimSun"/>
          <w:szCs w:val="24"/>
          <w:lang w:eastAsia="zh-CN"/>
        </w:rPr>
        <w:t>,</w:t>
      </w:r>
      <w:r w:rsidRPr="00F71D63">
        <w:rPr>
          <w:rFonts w:eastAsia="SimSun"/>
          <w:szCs w:val="24"/>
          <w:lang w:eastAsia="zh-CN"/>
        </w:rPr>
        <w:t xml:space="preserve"> ώστε να καλυφθεί η θέση</w:t>
      </w:r>
      <w:r>
        <w:rPr>
          <w:rFonts w:eastAsia="SimSun"/>
          <w:szCs w:val="24"/>
          <w:lang w:eastAsia="zh-CN"/>
        </w:rPr>
        <w:t>.</w:t>
      </w:r>
      <w:r w:rsidRPr="00F71D63">
        <w:rPr>
          <w:rFonts w:eastAsia="SimSun"/>
          <w:szCs w:val="24"/>
          <w:lang w:eastAsia="zh-CN"/>
        </w:rPr>
        <w:t xml:space="preserve"> Και </w:t>
      </w:r>
      <w:r>
        <w:rPr>
          <w:rFonts w:eastAsia="SimSun"/>
          <w:szCs w:val="24"/>
          <w:lang w:eastAsia="zh-CN"/>
        </w:rPr>
        <w:t>εφόσον</w:t>
      </w:r>
      <w:r w:rsidRPr="00F71D63">
        <w:rPr>
          <w:rFonts w:eastAsia="SimSun"/>
          <w:szCs w:val="24"/>
          <w:lang w:eastAsia="zh-CN"/>
        </w:rPr>
        <w:t xml:space="preserve"> καλυφθεί η συγκεκριμένη θέση και δεδομένου ότι έχουμε άλλους δύο γιατρούς που υπηρετούν</w:t>
      </w:r>
      <w:r>
        <w:rPr>
          <w:rFonts w:eastAsia="SimSun"/>
          <w:szCs w:val="24"/>
          <w:lang w:eastAsia="zh-CN"/>
        </w:rPr>
        <w:t>,</w:t>
      </w:r>
      <w:r w:rsidRPr="00F71D63">
        <w:rPr>
          <w:rFonts w:eastAsia="SimSun"/>
          <w:szCs w:val="24"/>
          <w:lang w:eastAsia="zh-CN"/>
        </w:rPr>
        <w:t xml:space="preserve"> θα μπορέσει να υπάρξει και η εύρυθμη λειτουργία</w:t>
      </w:r>
      <w:r>
        <w:rPr>
          <w:rFonts w:eastAsia="SimSun"/>
          <w:szCs w:val="24"/>
          <w:lang w:eastAsia="zh-CN"/>
        </w:rPr>
        <w:t>, π</w:t>
      </w:r>
      <w:r w:rsidRPr="00F71D63">
        <w:rPr>
          <w:rFonts w:eastAsia="SimSun"/>
          <w:szCs w:val="24"/>
          <w:lang w:eastAsia="zh-CN"/>
        </w:rPr>
        <w:t>άντοτε</w:t>
      </w:r>
      <w:r>
        <w:rPr>
          <w:rFonts w:eastAsia="SimSun"/>
          <w:szCs w:val="24"/>
          <w:lang w:eastAsia="zh-CN"/>
        </w:rPr>
        <w:t>,</w:t>
      </w:r>
      <w:r w:rsidRPr="00F71D63">
        <w:rPr>
          <w:rFonts w:eastAsia="SimSun"/>
          <w:szCs w:val="24"/>
          <w:lang w:eastAsia="zh-CN"/>
        </w:rPr>
        <w:t xml:space="preserve"> βέβαια</w:t>
      </w:r>
      <w:r>
        <w:rPr>
          <w:rFonts w:eastAsia="SimSun"/>
          <w:szCs w:val="24"/>
          <w:lang w:eastAsia="zh-CN"/>
        </w:rPr>
        <w:t>,</w:t>
      </w:r>
      <w:r w:rsidRPr="00F71D63">
        <w:rPr>
          <w:rFonts w:eastAsia="SimSun"/>
          <w:szCs w:val="24"/>
          <w:lang w:eastAsia="zh-CN"/>
        </w:rPr>
        <w:t xml:space="preserve"> σε συνεργασία και με τα Τρίκαλα που είναι διασυνδεδεμένο</w:t>
      </w:r>
      <w:r>
        <w:rPr>
          <w:rFonts w:eastAsia="SimSun"/>
          <w:szCs w:val="24"/>
          <w:lang w:eastAsia="zh-CN"/>
        </w:rPr>
        <w:t>,</w:t>
      </w:r>
      <w:r w:rsidRPr="00F71D63">
        <w:rPr>
          <w:rFonts w:eastAsia="SimSun"/>
          <w:szCs w:val="24"/>
          <w:lang w:eastAsia="zh-CN"/>
        </w:rPr>
        <w:t xml:space="preserve"> όπως είπατε</w:t>
      </w:r>
      <w:r>
        <w:rPr>
          <w:rFonts w:eastAsia="SimSun"/>
          <w:szCs w:val="24"/>
          <w:lang w:eastAsia="zh-CN"/>
        </w:rPr>
        <w:t>, αλλά εάν</w:t>
      </w:r>
      <w:r w:rsidRPr="00F71D63">
        <w:rPr>
          <w:rFonts w:eastAsia="SimSun"/>
          <w:szCs w:val="24"/>
          <w:lang w:eastAsia="zh-CN"/>
        </w:rPr>
        <w:t xml:space="preserve"> χρειαστεί και με τον ιδιωτικό τομέα</w:t>
      </w:r>
      <w:r>
        <w:rPr>
          <w:rFonts w:eastAsia="SimSun"/>
          <w:szCs w:val="24"/>
          <w:lang w:eastAsia="zh-CN"/>
        </w:rPr>
        <w:t>.</w:t>
      </w:r>
      <w:r w:rsidRPr="00F71D63">
        <w:rPr>
          <w:rFonts w:eastAsia="SimSun"/>
          <w:szCs w:val="24"/>
          <w:lang w:eastAsia="zh-CN"/>
        </w:rPr>
        <w:t xml:space="preserve"> </w:t>
      </w:r>
    </w:p>
    <w:p w:rsidR="00EF197F" w:rsidRDefault="00120B8D">
      <w:pPr>
        <w:tabs>
          <w:tab w:val="left" w:pos="2913"/>
        </w:tabs>
        <w:spacing w:line="600" w:lineRule="auto"/>
        <w:ind w:firstLine="720"/>
        <w:jc w:val="both"/>
        <w:rPr>
          <w:rFonts w:eastAsia="Times New Roman" w:cs="Times New Roman"/>
          <w:szCs w:val="24"/>
        </w:rPr>
      </w:pPr>
      <w:r w:rsidRPr="00D45C91">
        <w:rPr>
          <w:rFonts w:eastAsia="Times New Roman" w:cs="Times New Roman"/>
          <w:b/>
          <w:szCs w:val="24"/>
        </w:rPr>
        <w:lastRenderedPageBreak/>
        <w:t>Π</w:t>
      </w:r>
      <w:r>
        <w:rPr>
          <w:rFonts w:eastAsia="Times New Roman" w:cs="Times New Roman"/>
          <w:b/>
          <w:szCs w:val="24"/>
        </w:rPr>
        <w:t xml:space="preserve">ΡΟΕΔΡΕΥΩΝ (Νικήτας Κακλαμάνης): </w:t>
      </w:r>
      <w:r>
        <w:rPr>
          <w:rFonts w:eastAsia="Times New Roman" w:cs="Times New Roman"/>
          <w:szCs w:val="24"/>
        </w:rPr>
        <w:t xml:space="preserve">Κύριε Λαμπρούλη, έχετε τον λόγο. </w:t>
      </w:r>
    </w:p>
    <w:p w:rsidR="00EF197F" w:rsidRDefault="00120B8D">
      <w:pPr>
        <w:spacing w:line="600" w:lineRule="auto"/>
        <w:ind w:firstLine="720"/>
        <w:jc w:val="both"/>
        <w:rPr>
          <w:rFonts w:eastAsia="Times New Roman"/>
          <w:bCs/>
          <w:szCs w:val="24"/>
          <w:lang w:eastAsia="zh-CN"/>
        </w:rPr>
      </w:pPr>
      <w:r>
        <w:rPr>
          <w:rFonts w:eastAsia="Times New Roman"/>
          <w:b/>
          <w:bCs/>
          <w:szCs w:val="24"/>
          <w:lang w:eastAsia="zh-CN"/>
        </w:rPr>
        <w:t xml:space="preserve">ΓΕΩΡΓΙΟΣ ΛΑΜΠΡΟΥΛΗΣ (ΣΤ΄ Αντιπρόεδρος της Βουλής): </w:t>
      </w:r>
      <w:r>
        <w:rPr>
          <w:rFonts w:eastAsia="Times New Roman"/>
          <w:bCs/>
          <w:szCs w:val="24"/>
          <w:lang w:eastAsia="zh-CN"/>
        </w:rPr>
        <w:t>Ευχαριστώ, κύριε Πρόεδρε.</w:t>
      </w:r>
    </w:p>
    <w:p w:rsidR="00EF197F" w:rsidRDefault="00120B8D">
      <w:pPr>
        <w:spacing w:line="600" w:lineRule="auto"/>
        <w:ind w:firstLine="720"/>
        <w:jc w:val="both"/>
        <w:rPr>
          <w:rFonts w:eastAsia="Times New Roman"/>
          <w:szCs w:val="24"/>
        </w:rPr>
      </w:pPr>
      <w:r w:rsidRPr="00F71D63">
        <w:rPr>
          <w:rFonts w:eastAsia="Times New Roman"/>
          <w:szCs w:val="24"/>
        </w:rPr>
        <w:t>Κοιτάξτε</w:t>
      </w:r>
      <w:r>
        <w:rPr>
          <w:rFonts w:eastAsia="Times New Roman"/>
          <w:szCs w:val="24"/>
        </w:rPr>
        <w:t>,</w:t>
      </w:r>
      <w:r w:rsidRPr="00F71D63">
        <w:rPr>
          <w:rFonts w:eastAsia="Times New Roman"/>
          <w:szCs w:val="24"/>
        </w:rPr>
        <w:t xml:space="preserve"> κύριε Υπουργέ</w:t>
      </w:r>
      <w:r>
        <w:rPr>
          <w:rFonts w:eastAsia="Times New Roman"/>
          <w:szCs w:val="24"/>
        </w:rPr>
        <w:t>, η</w:t>
      </w:r>
      <w:r w:rsidRPr="00F71D63">
        <w:rPr>
          <w:rFonts w:eastAsia="Times New Roman"/>
          <w:szCs w:val="24"/>
        </w:rPr>
        <w:t xml:space="preserve"> αντιπαράθεση</w:t>
      </w:r>
      <w:r>
        <w:rPr>
          <w:rFonts w:eastAsia="Times New Roman"/>
          <w:szCs w:val="24"/>
        </w:rPr>
        <w:t xml:space="preserve"> </w:t>
      </w:r>
      <w:r w:rsidRPr="00F71D63">
        <w:rPr>
          <w:rFonts w:eastAsia="Times New Roman"/>
          <w:szCs w:val="24"/>
        </w:rPr>
        <w:t>φυσικά είναι και ιδεολογική</w:t>
      </w:r>
      <w:r>
        <w:rPr>
          <w:rFonts w:eastAsia="Times New Roman"/>
          <w:szCs w:val="24"/>
        </w:rPr>
        <w:t xml:space="preserve">. </w:t>
      </w:r>
      <w:r w:rsidRPr="00F71D63">
        <w:rPr>
          <w:rFonts w:eastAsia="Times New Roman"/>
          <w:szCs w:val="24"/>
        </w:rPr>
        <w:t xml:space="preserve">Και στη βάση αυτής της ιδεολογικής </w:t>
      </w:r>
      <w:r>
        <w:rPr>
          <w:rFonts w:eastAsia="Times New Roman"/>
          <w:szCs w:val="24"/>
        </w:rPr>
        <w:t xml:space="preserve">σας </w:t>
      </w:r>
      <w:r w:rsidR="00B269B8">
        <w:rPr>
          <w:rFonts w:eastAsia="Times New Roman"/>
          <w:szCs w:val="24"/>
        </w:rPr>
        <w:t>-</w:t>
      </w:r>
      <w:r w:rsidRPr="00F71D63">
        <w:rPr>
          <w:rFonts w:eastAsia="Times New Roman"/>
          <w:szCs w:val="24"/>
        </w:rPr>
        <w:t>ή</w:t>
      </w:r>
      <w:r>
        <w:rPr>
          <w:rFonts w:eastAsia="Times New Roman"/>
          <w:szCs w:val="24"/>
        </w:rPr>
        <w:t xml:space="preserve"> ιδεολογικής μας,</w:t>
      </w:r>
      <w:r w:rsidRPr="00F71D63">
        <w:rPr>
          <w:rFonts w:eastAsia="Times New Roman"/>
          <w:szCs w:val="24"/>
        </w:rPr>
        <w:t xml:space="preserve"> αν θέλετε</w:t>
      </w:r>
      <w:r>
        <w:rPr>
          <w:rFonts w:eastAsia="Times New Roman"/>
          <w:szCs w:val="24"/>
        </w:rPr>
        <w:t>-</w:t>
      </w:r>
      <w:r w:rsidRPr="00F71D63">
        <w:rPr>
          <w:rFonts w:eastAsia="Times New Roman"/>
          <w:szCs w:val="24"/>
        </w:rPr>
        <w:t xml:space="preserve"> τοποθέτηση</w:t>
      </w:r>
      <w:r>
        <w:rPr>
          <w:rFonts w:eastAsia="Times New Roman"/>
          <w:szCs w:val="24"/>
        </w:rPr>
        <w:t>ς</w:t>
      </w:r>
      <w:r w:rsidRPr="00F71D63">
        <w:rPr>
          <w:rFonts w:eastAsia="Times New Roman"/>
          <w:szCs w:val="24"/>
        </w:rPr>
        <w:t xml:space="preserve"> απέναντι στα ζητήματα</w:t>
      </w:r>
      <w:r>
        <w:rPr>
          <w:rFonts w:eastAsia="Times New Roman"/>
          <w:szCs w:val="24"/>
        </w:rPr>
        <w:t xml:space="preserve"> </w:t>
      </w:r>
      <w:r w:rsidRPr="00F71D63">
        <w:rPr>
          <w:rFonts w:eastAsia="Times New Roman"/>
          <w:szCs w:val="24"/>
        </w:rPr>
        <w:t xml:space="preserve">και της </w:t>
      </w:r>
      <w:r>
        <w:rPr>
          <w:rFonts w:eastAsia="Times New Roman"/>
          <w:szCs w:val="24"/>
        </w:rPr>
        <w:t>υ</w:t>
      </w:r>
      <w:r w:rsidRPr="00F71D63">
        <w:rPr>
          <w:rFonts w:eastAsia="Times New Roman"/>
          <w:szCs w:val="24"/>
        </w:rPr>
        <w:t>γείας</w:t>
      </w:r>
      <w:r>
        <w:rPr>
          <w:rFonts w:eastAsia="Times New Roman"/>
          <w:szCs w:val="24"/>
        </w:rPr>
        <w:t>,</w:t>
      </w:r>
      <w:r w:rsidRPr="00F71D63">
        <w:rPr>
          <w:rFonts w:eastAsia="Times New Roman"/>
          <w:szCs w:val="24"/>
        </w:rPr>
        <w:t xml:space="preserve"> προκύπτουν και οι διαφωνίες και οι αντιπαραθέσεις. </w:t>
      </w:r>
    </w:p>
    <w:p w:rsidR="00EF197F" w:rsidRDefault="00120B8D">
      <w:pPr>
        <w:spacing w:line="600" w:lineRule="auto"/>
        <w:ind w:firstLine="720"/>
        <w:jc w:val="both"/>
        <w:rPr>
          <w:rFonts w:eastAsia="Times New Roman"/>
          <w:szCs w:val="24"/>
        </w:rPr>
      </w:pPr>
      <w:r>
        <w:rPr>
          <w:rFonts w:eastAsia="Times New Roman"/>
          <w:szCs w:val="24"/>
        </w:rPr>
        <w:t>Όμως, α</w:t>
      </w:r>
      <w:r w:rsidRPr="00F71D63">
        <w:rPr>
          <w:rFonts w:eastAsia="Times New Roman"/>
          <w:szCs w:val="24"/>
        </w:rPr>
        <w:t xml:space="preserve">υτό </w:t>
      </w:r>
      <w:r>
        <w:rPr>
          <w:rFonts w:eastAsia="Times New Roman"/>
          <w:szCs w:val="24"/>
        </w:rPr>
        <w:t xml:space="preserve">ακριβώς που εσείς πρεσβεύετε </w:t>
      </w:r>
      <w:r w:rsidR="00B269B8">
        <w:rPr>
          <w:rFonts w:eastAsia="Times New Roman"/>
          <w:szCs w:val="24"/>
        </w:rPr>
        <w:t>-</w:t>
      </w:r>
      <w:r>
        <w:rPr>
          <w:rFonts w:eastAsia="Times New Roman"/>
          <w:szCs w:val="24"/>
        </w:rPr>
        <w:t>πολιτικά εννοώ-</w:t>
      </w:r>
      <w:r w:rsidRPr="00F71D63">
        <w:rPr>
          <w:rFonts w:eastAsia="Times New Roman"/>
          <w:szCs w:val="24"/>
        </w:rPr>
        <w:t xml:space="preserve"> στη βάση της ι</w:t>
      </w:r>
      <w:r>
        <w:rPr>
          <w:rFonts w:eastAsia="Times New Roman"/>
          <w:szCs w:val="24"/>
        </w:rPr>
        <w:t>δεολογικής σας τοποθέτησης, σε ό,</w:t>
      </w:r>
      <w:r w:rsidRPr="00F71D63">
        <w:rPr>
          <w:rFonts w:eastAsia="Times New Roman"/>
          <w:szCs w:val="24"/>
        </w:rPr>
        <w:t>τι αφορά</w:t>
      </w:r>
      <w:r>
        <w:rPr>
          <w:rFonts w:eastAsia="Times New Roman"/>
          <w:szCs w:val="24"/>
        </w:rPr>
        <w:t>,</w:t>
      </w:r>
      <w:r w:rsidRPr="00F71D63">
        <w:rPr>
          <w:rFonts w:eastAsia="Times New Roman"/>
          <w:szCs w:val="24"/>
        </w:rPr>
        <w:t xml:space="preserve"> για παράδειγμα την </w:t>
      </w:r>
      <w:r w:rsidR="00B269B8">
        <w:rPr>
          <w:rFonts w:eastAsia="Times New Roman"/>
          <w:szCs w:val="24"/>
        </w:rPr>
        <w:t>υ</w:t>
      </w:r>
      <w:r w:rsidRPr="00F71D63">
        <w:rPr>
          <w:rFonts w:eastAsia="Times New Roman"/>
          <w:szCs w:val="24"/>
        </w:rPr>
        <w:t xml:space="preserve">γεία </w:t>
      </w:r>
      <w:r>
        <w:rPr>
          <w:rFonts w:eastAsia="Times New Roman"/>
          <w:szCs w:val="24"/>
        </w:rPr>
        <w:t>-</w:t>
      </w:r>
      <w:r w:rsidRPr="00F71D63">
        <w:rPr>
          <w:rFonts w:eastAsia="Times New Roman"/>
          <w:szCs w:val="24"/>
        </w:rPr>
        <w:t>αυτό που είπατε</w:t>
      </w:r>
      <w:r>
        <w:rPr>
          <w:rFonts w:eastAsia="Times New Roman"/>
          <w:szCs w:val="24"/>
        </w:rPr>
        <w:t>- είναι</w:t>
      </w:r>
      <w:r w:rsidRPr="00F71D63">
        <w:rPr>
          <w:rFonts w:eastAsia="Times New Roman"/>
          <w:szCs w:val="24"/>
        </w:rPr>
        <w:t xml:space="preserve"> αυτό </w:t>
      </w:r>
      <w:r>
        <w:rPr>
          <w:rFonts w:eastAsia="Times New Roman"/>
          <w:szCs w:val="24"/>
        </w:rPr>
        <w:t xml:space="preserve">που </w:t>
      </w:r>
      <w:r w:rsidRPr="00F71D63">
        <w:rPr>
          <w:rFonts w:eastAsia="Times New Roman"/>
          <w:szCs w:val="24"/>
        </w:rPr>
        <w:t xml:space="preserve">πληρώνει το </w:t>
      </w:r>
      <w:r w:rsidR="00B269B8">
        <w:rPr>
          <w:rFonts w:eastAsia="Times New Roman"/>
          <w:szCs w:val="24"/>
        </w:rPr>
        <w:t>δ</w:t>
      </w:r>
      <w:r w:rsidRPr="00F71D63">
        <w:rPr>
          <w:rFonts w:eastAsia="Times New Roman"/>
          <w:szCs w:val="24"/>
        </w:rPr>
        <w:t xml:space="preserve">ημόσιο </w:t>
      </w:r>
      <w:r w:rsidR="00B269B8">
        <w:rPr>
          <w:rFonts w:eastAsia="Times New Roman"/>
          <w:szCs w:val="24"/>
        </w:rPr>
        <w:t>σ</w:t>
      </w:r>
      <w:r w:rsidRPr="00F71D63">
        <w:rPr>
          <w:rFonts w:eastAsia="Times New Roman"/>
          <w:szCs w:val="24"/>
        </w:rPr>
        <w:t xml:space="preserve">ύστημα </w:t>
      </w:r>
      <w:r w:rsidR="00B269B8">
        <w:rPr>
          <w:rFonts w:eastAsia="Times New Roman"/>
          <w:szCs w:val="24"/>
        </w:rPr>
        <w:t>υ</w:t>
      </w:r>
      <w:r w:rsidRPr="00F71D63">
        <w:rPr>
          <w:rFonts w:eastAsia="Times New Roman"/>
          <w:szCs w:val="24"/>
        </w:rPr>
        <w:t>γείας</w:t>
      </w:r>
      <w:r>
        <w:rPr>
          <w:rFonts w:eastAsia="Times New Roman"/>
          <w:szCs w:val="24"/>
        </w:rPr>
        <w:t>, α</w:t>
      </w:r>
      <w:r w:rsidRPr="00F71D63">
        <w:rPr>
          <w:rFonts w:eastAsia="Times New Roman"/>
          <w:szCs w:val="24"/>
        </w:rPr>
        <w:t>υτές</w:t>
      </w:r>
      <w:r>
        <w:rPr>
          <w:rFonts w:eastAsia="Times New Roman"/>
          <w:szCs w:val="24"/>
        </w:rPr>
        <w:t xml:space="preserve"> </w:t>
      </w:r>
      <w:r w:rsidRPr="00F71D63">
        <w:rPr>
          <w:rFonts w:eastAsia="Times New Roman"/>
          <w:szCs w:val="24"/>
        </w:rPr>
        <w:t>τις πολιτικές που διαχρονικά εφαρμόστηκαν</w:t>
      </w:r>
      <w:r>
        <w:rPr>
          <w:rFonts w:eastAsia="Times New Roman"/>
          <w:szCs w:val="24"/>
        </w:rPr>
        <w:t>,</w:t>
      </w:r>
      <w:r w:rsidRPr="00F71D63">
        <w:rPr>
          <w:rFonts w:eastAsia="Times New Roman"/>
          <w:szCs w:val="24"/>
        </w:rPr>
        <w:t xml:space="preserve"> </w:t>
      </w:r>
      <w:r>
        <w:rPr>
          <w:rFonts w:eastAsia="Times New Roman"/>
          <w:szCs w:val="24"/>
        </w:rPr>
        <w:t xml:space="preserve">δηλαδή </w:t>
      </w:r>
      <w:r w:rsidRPr="00F71D63">
        <w:rPr>
          <w:rFonts w:eastAsia="Times New Roman"/>
          <w:szCs w:val="24"/>
        </w:rPr>
        <w:t>της εμπορευματοποίησης και της παράδοσης μιας σειράς υπηρεσιών στα νοσοκομεία</w:t>
      </w:r>
      <w:r w:rsidRPr="002428F6">
        <w:rPr>
          <w:rFonts w:eastAsia="Times New Roman"/>
          <w:szCs w:val="24"/>
        </w:rPr>
        <w:t xml:space="preserve"> </w:t>
      </w:r>
      <w:r>
        <w:rPr>
          <w:rFonts w:eastAsia="Times New Roman"/>
          <w:szCs w:val="24"/>
        </w:rPr>
        <w:t>σε ιδιώτες,</w:t>
      </w:r>
      <w:r w:rsidRPr="00F71D63">
        <w:rPr>
          <w:rFonts w:eastAsia="Times New Roman"/>
          <w:szCs w:val="24"/>
        </w:rPr>
        <w:t xml:space="preserve"> με αντίστοιχα την απαξίωσή τους με τα γνωστά αποτελέσματα</w:t>
      </w:r>
      <w:r>
        <w:rPr>
          <w:rFonts w:eastAsia="Times New Roman"/>
          <w:szCs w:val="24"/>
        </w:rPr>
        <w:t>,</w:t>
      </w:r>
      <w:r w:rsidRPr="00F71D63">
        <w:rPr>
          <w:rFonts w:eastAsia="Times New Roman"/>
          <w:szCs w:val="24"/>
        </w:rPr>
        <w:t xml:space="preserve"> όπως αυτό που συζητούμε σήμερα</w:t>
      </w:r>
      <w:r>
        <w:rPr>
          <w:rFonts w:eastAsia="Times New Roman"/>
          <w:szCs w:val="24"/>
        </w:rPr>
        <w:t>,</w:t>
      </w:r>
      <w:r w:rsidRPr="00F71D63">
        <w:rPr>
          <w:rFonts w:eastAsia="Times New Roman"/>
          <w:szCs w:val="24"/>
        </w:rPr>
        <w:t xml:space="preserve"> όπως αυτό που σ</w:t>
      </w:r>
      <w:r>
        <w:rPr>
          <w:rFonts w:eastAsia="Times New Roman"/>
          <w:szCs w:val="24"/>
        </w:rPr>
        <w:t>υζητήσατε</w:t>
      </w:r>
      <w:r w:rsidRPr="00F71D63">
        <w:rPr>
          <w:rFonts w:eastAsia="Times New Roman"/>
          <w:szCs w:val="24"/>
        </w:rPr>
        <w:t xml:space="preserve"> για το </w:t>
      </w:r>
      <w:r w:rsidR="00B269B8">
        <w:rPr>
          <w:rFonts w:eastAsia="Times New Roman"/>
          <w:szCs w:val="24"/>
        </w:rPr>
        <w:t>«</w:t>
      </w:r>
      <w:r w:rsidRPr="00F71D63">
        <w:rPr>
          <w:rFonts w:eastAsia="Times New Roman"/>
          <w:szCs w:val="24"/>
        </w:rPr>
        <w:t>Καραμανδάνειο</w:t>
      </w:r>
      <w:r w:rsidR="00B269B8">
        <w:rPr>
          <w:rFonts w:eastAsia="Times New Roman"/>
          <w:szCs w:val="24"/>
        </w:rPr>
        <w:t>»</w:t>
      </w:r>
      <w:r>
        <w:rPr>
          <w:rFonts w:eastAsia="Times New Roman"/>
          <w:szCs w:val="24"/>
        </w:rPr>
        <w:t xml:space="preserve"> και</w:t>
      </w:r>
      <w:r w:rsidRPr="00F71D63">
        <w:rPr>
          <w:rFonts w:eastAsia="Times New Roman"/>
          <w:szCs w:val="24"/>
        </w:rPr>
        <w:t xml:space="preserve"> για άλλα νοσοκομεία</w:t>
      </w:r>
      <w:r>
        <w:rPr>
          <w:rFonts w:eastAsia="Times New Roman"/>
          <w:szCs w:val="24"/>
        </w:rPr>
        <w:t>, γ</w:t>
      </w:r>
      <w:r w:rsidRPr="00F71D63">
        <w:rPr>
          <w:rFonts w:eastAsia="Times New Roman"/>
          <w:szCs w:val="24"/>
        </w:rPr>
        <w:t>ια τις τεράστιες ελλείψεις που υπάρχουν</w:t>
      </w:r>
      <w:r>
        <w:rPr>
          <w:rFonts w:eastAsia="Times New Roman"/>
          <w:szCs w:val="24"/>
        </w:rPr>
        <w:t>.</w:t>
      </w:r>
      <w:r w:rsidRPr="00F71D63">
        <w:rPr>
          <w:rFonts w:eastAsia="Times New Roman"/>
          <w:szCs w:val="24"/>
        </w:rPr>
        <w:t xml:space="preserve"> </w:t>
      </w:r>
      <w:r>
        <w:rPr>
          <w:rFonts w:eastAsia="Times New Roman"/>
          <w:szCs w:val="24"/>
        </w:rPr>
        <w:t>Και</w:t>
      </w:r>
      <w:r w:rsidRPr="00F71D63">
        <w:rPr>
          <w:rFonts w:eastAsia="Times New Roman"/>
          <w:szCs w:val="24"/>
        </w:rPr>
        <w:t xml:space="preserve"> αυτό το ξ</w:t>
      </w:r>
      <w:r>
        <w:rPr>
          <w:rFonts w:eastAsia="Times New Roman"/>
          <w:szCs w:val="24"/>
        </w:rPr>
        <w:t xml:space="preserve">έρετε πολύ καλά και το παραδέχεστε. </w:t>
      </w:r>
    </w:p>
    <w:p w:rsidR="00EF197F" w:rsidRDefault="00120B8D">
      <w:pPr>
        <w:spacing w:line="600" w:lineRule="auto"/>
        <w:ind w:firstLine="720"/>
        <w:jc w:val="both"/>
        <w:rPr>
          <w:rFonts w:eastAsia="Times New Roman"/>
          <w:szCs w:val="24"/>
        </w:rPr>
      </w:pPr>
      <w:r w:rsidRPr="00F71D63">
        <w:rPr>
          <w:rFonts w:eastAsia="Times New Roman"/>
          <w:szCs w:val="24"/>
        </w:rPr>
        <w:t>Το ζήτημα είναι τι λύσεις δίνετ</w:t>
      </w:r>
      <w:r>
        <w:rPr>
          <w:rFonts w:eastAsia="Times New Roman"/>
          <w:szCs w:val="24"/>
        </w:rPr>
        <w:t>ε</w:t>
      </w:r>
      <w:r w:rsidRPr="00F71D63">
        <w:rPr>
          <w:rFonts w:eastAsia="Times New Roman"/>
          <w:szCs w:val="24"/>
        </w:rPr>
        <w:t>. Το να βρεθεί μια πρόσκαιρη λύση</w:t>
      </w:r>
      <w:r>
        <w:rPr>
          <w:rFonts w:eastAsia="Times New Roman"/>
          <w:szCs w:val="24"/>
        </w:rPr>
        <w:t>, όπως</w:t>
      </w:r>
      <w:r w:rsidRPr="00F71D63">
        <w:rPr>
          <w:rFonts w:eastAsia="Times New Roman"/>
          <w:szCs w:val="24"/>
        </w:rPr>
        <w:t xml:space="preserve"> αυτό που είπατε </w:t>
      </w:r>
      <w:r>
        <w:rPr>
          <w:rFonts w:eastAsia="Times New Roman"/>
          <w:szCs w:val="24"/>
        </w:rPr>
        <w:t xml:space="preserve">εσείς, να </w:t>
      </w:r>
      <w:r w:rsidRPr="00F71D63">
        <w:rPr>
          <w:rFonts w:eastAsia="Times New Roman"/>
          <w:szCs w:val="24"/>
        </w:rPr>
        <w:t>δίνουμε στον ιδιωτικό</w:t>
      </w:r>
      <w:r>
        <w:rPr>
          <w:rFonts w:eastAsia="Times New Roman"/>
          <w:szCs w:val="24"/>
        </w:rPr>
        <w:t xml:space="preserve"> τομέα, ναι,</w:t>
      </w:r>
      <w:r w:rsidRPr="00F71D63">
        <w:rPr>
          <w:rFonts w:eastAsia="Times New Roman"/>
          <w:szCs w:val="24"/>
        </w:rPr>
        <w:t xml:space="preserve"> είναι μία </w:t>
      </w:r>
      <w:r w:rsidRPr="00F71D63">
        <w:rPr>
          <w:rFonts w:eastAsia="Times New Roman"/>
          <w:szCs w:val="24"/>
        </w:rPr>
        <w:lastRenderedPageBreak/>
        <w:t xml:space="preserve">κατεύθυνση εμπορευματοποίησης </w:t>
      </w:r>
      <w:r>
        <w:rPr>
          <w:rFonts w:eastAsia="Times New Roman"/>
          <w:szCs w:val="24"/>
        </w:rPr>
        <w:t>των υ</w:t>
      </w:r>
      <w:r w:rsidRPr="00F71D63">
        <w:rPr>
          <w:rFonts w:eastAsia="Times New Roman"/>
          <w:szCs w:val="24"/>
        </w:rPr>
        <w:t xml:space="preserve">πηρεσιών </w:t>
      </w:r>
      <w:r>
        <w:rPr>
          <w:rFonts w:eastAsia="Times New Roman"/>
          <w:szCs w:val="24"/>
        </w:rPr>
        <w:t>υ</w:t>
      </w:r>
      <w:r w:rsidRPr="00F71D63">
        <w:rPr>
          <w:rFonts w:eastAsia="Times New Roman"/>
          <w:szCs w:val="24"/>
        </w:rPr>
        <w:t>γείας. Τι είναι δηλαδή</w:t>
      </w:r>
      <w:r>
        <w:rPr>
          <w:rFonts w:eastAsia="Times New Roman"/>
          <w:szCs w:val="24"/>
        </w:rPr>
        <w:t>;</w:t>
      </w:r>
      <w:r w:rsidRPr="00F71D63">
        <w:rPr>
          <w:rFonts w:eastAsia="Times New Roman"/>
          <w:szCs w:val="24"/>
        </w:rPr>
        <w:t xml:space="preserve"> Το </w:t>
      </w:r>
      <w:r>
        <w:rPr>
          <w:rFonts w:eastAsia="Times New Roman"/>
          <w:szCs w:val="24"/>
        </w:rPr>
        <w:t>ό</w:t>
      </w:r>
      <w:r w:rsidRPr="00F71D63">
        <w:rPr>
          <w:rFonts w:eastAsia="Times New Roman"/>
          <w:szCs w:val="24"/>
        </w:rPr>
        <w:t>τι πάτε να λύσετε πρόσκαιρα ένα πρόβλημα</w:t>
      </w:r>
      <w:r>
        <w:rPr>
          <w:rFonts w:eastAsia="Times New Roman"/>
          <w:szCs w:val="24"/>
        </w:rPr>
        <w:t>,</w:t>
      </w:r>
      <w:r w:rsidRPr="00F71D63">
        <w:rPr>
          <w:rFonts w:eastAsia="Times New Roman"/>
          <w:szCs w:val="24"/>
        </w:rPr>
        <w:t xml:space="preserve"> το οποίο είναι οξυμένο</w:t>
      </w:r>
      <w:r>
        <w:rPr>
          <w:rFonts w:eastAsia="Times New Roman"/>
          <w:szCs w:val="24"/>
        </w:rPr>
        <w:t xml:space="preserve"> </w:t>
      </w:r>
      <w:r w:rsidR="00B269B8">
        <w:rPr>
          <w:rFonts w:eastAsia="Times New Roman"/>
          <w:szCs w:val="24"/>
        </w:rPr>
        <w:t>-</w:t>
      </w:r>
      <w:r>
        <w:rPr>
          <w:rFonts w:eastAsia="Times New Roman"/>
          <w:szCs w:val="24"/>
        </w:rPr>
        <w:t>τ</w:t>
      </w:r>
      <w:r w:rsidRPr="00F71D63">
        <w:rPr>
          <w:rFonts w:eastAsia="Times New Roman"/>
          <w:szCs w:val="24"/>
        </w:rPr>
        <w:t xml:space="preserve">ο συγκεκριμένο </w:t>
      </w:r>
      <w:r>
        <w:rPr>
          <w:rFonts w:eastAsia="Times New Roman"/>
          <w:szCs w:val="24"/>
        </w:rPr>
        <w:t xml:space="preserve">με τους </w:t>
      </w:r>
      <w:r w:rsidRPr="00F71D63">
        <w:rPr>
          <w:rFonts w:eastAsia="Times New Roman"/>
          <w:szCs w:val="24"/>
        </w:rPr>
        <w:t>ακτινολόγο</w:t>
      </w:r>
      <w:r>
        <w:rPr>
          <w:rFonts w:eastAsia="Times New Roman"/>
          <w:szCs w:val="24"/>
        </w:rPr>
        <w:t>υ</w:t>
      </w:r>
      <w:r w:rsidRPr="00F71D63">
        <w:rPr>
          <w:rFonts w:eastAsia="Times New Roman"/>
          <w:szCs w:val="24"/>
        </w:rPr>
        <w:t>ς στην Καρδίτσα</w:t>
      </w:r>
      <w:r>
        <w:rPr>
          <w:rFonts w:eastAsia="Times New Roman"/>
          <w:szCs w:val="24"/>
        </w:rPr>
        <w:t>-, αυτό όφειλε</w:t>
      </w:r>
      <w:r w:rsidRPr="00F71D63">
        <w:rPr>
          <w:rFonts w:eastAsia="Times New Roman"/>
          <w:szCs w:val="24"/>
        </w:rPr>
        <w:t xml:space="preserve"> το κράτος </w:t>
      </w:r>
      <w:r w:rsidR="00B269B8">
        <w:rPr>
          <w:rFonts w:eastAsia="Times New Roman"/>
          <w:szCs w:val="24"/>
        </w:rPr>
        <w:t>-</w:t>
      </w:r>
      <w:r>
        <w:rPr>
          <w:rFonts w:eastAsia="Times New Roman"/>
          <w:szCs w:val="24"/>
        </w:rPr>
        <w:t xml:space="preserve">επειδή </w:t>
      </w:r>
      <w:r w:rsidRPr="00F71D63">
        <w:rPr>
          <w:rFonts w:eastAsia="Times New Roman"/>
          <w:szCs w:val="24"/>
        </w:rPr>
        <w:t>είναι επιτελικό</w:t>
      </w:r>
      <w:r>
        <w:rPr>
          <w:rFonts w:eastAsia="Times New Roman"/>
          <w:szCs w:val="24"/>
        </w:rPr>
        <w:t>, ε</w:t>
      </w:r>
      <w:r w:rsidRPr="00F71D63">
        <w:rPr>
          <w:rFonts w:eastAsia="Times New Roman"/>
          <w:szCs w:val="24"/>
        </w:rPr>
        <w:t>πειδή υπάρχει συνέχεια</w:t>
      </w:r>
      <w:r>
        <w:rPr>
          <w:rFonts w:eastAsia="Times New Roman"/>
          <w:szCs w:val="24"/>
        </w:rPr>
        <w:t xml:space="preserve">- </w:t>
      </w:r>
      <w:r w:rsidRPr="00F71D63">
        <w:rPr>
          <w:rFonts w:eastAsia="Times New Roman"/>
          <w:szCs w:val="24"/>
        </w:rPr>
        <w:t>να</w:t>
      </w:r>
      <w:r>
        <w:rPr>
          <w:rFonts w:eastAsia="Times New Roman"/>
          <w:szCs w:val="24"/>
        </w:rPr>
        <w:t xml:space="preserve"> είχε προγραμματίσει </w:t>
      </w:r>
      <w:r w:rsidRPr="00F71D63">
        <w:rPr>
          <w:rFonts w:eastAsia="Times New Roman"/>
          <w:szCs w:val="24"/>
        </w:rPr>
        <w:t>τι θα κάνει</w:t>
      </w:r>
      <w:r>
        <w:rPr>
          <w:rFonts w:eastAsia="Times New Roman"/>
          <w:szCs w:val="24"/>
        </w:rPr>
        <w:t>.</w:t>
      </w:r>
      <w:r w:rsidRPr="00F71D63">
        <w:rPr>
          <w:rFonts w:eastAsia="Times New Roman"/>
          <w:szCs w:val="24"/>
        </w:rPr>
        <w:t xml:space="preserve"> Και όχι μόνο στους ακτινολόγο</w:t>
      </w:r>
      <w:r>
        <w:rPr>
          <w:rFonts w:eastAsia="Times New Roman"/>
          <w:szCs w:val="24"/>
        </w:rPr>
        <w:t>υ</w:t>
      </w:r>
      <w:r w:rsidRPr="00F71D63">
        <w:rPr>
          <w:rFonts w:eastAsia="Times New Roman"/>
          <w:szCs w:val="24"/>
        </w:rPr>
        <w:t>ς της Καρδίτσας</w:t>
      </w:r>
      <w:r>
        <w:rPr>
          <w:rFonts w:eastAsia="Times New Roman"/>
          <w:szCs w:val="24"/>
        </w:rPr>
        <w:t>, αλλά</w:t>
      </w:r>
      <w:r w:rsidRPr="00F71D63">
        <w:rPr>
          <w:rFonts w:eastAsia="Times New Roman"/>
          <w:szCs w:val="24"/>
        </w:rPr>
        <w:t xml:space="preserve"> σε όλα τα ζητήματα και σε όλα τα προβλήματα υποστελέχωσης που ταλανίζουν τα νοσοκομεία σε όλη τη χώρα </w:t>
      </w:r>
      <w:r>
        <w:rPr>
          <w:rFonts w:eastAsia="Times New Roman"/>
          <w:szCs w:val="24"/>
        </w:rPr>
        <w:t>-</w:t>
      </w:r>
      <w:r w:rsidRPr="00F71D63">
        <w:rPr>
          <w:rFonts w:eastAsia="Times New Roman"/>
          <w:szCs w:val="24"/>
        </w:rPr>
        <w:t>και όχι μόνο</w:t>
      </w:r>
      <w:r>
        <w:rPr>
          <w:rFonts w:eastAsia="Times New Roman"/>
          <w:szCs w:val="24"/>
        </w:rPr>
        <w:t>,</w:t>
      </w:r>
      <w:r w:rsidRPr="00F71D63">
        <w:rPr>
          <w:rFonts w:eastAsia="Times New Roman"/>
          <w:szCs w:val="24"/>
        </w:rPr>
        <w:t xml:space="preserve"> αλλά </w:t>
      </w:r>
      <w:r>
        <w:rPr>
          <w:rFonts w:eastAsia="Times New Roman"/>
          <w:szCs w:val="24"/>
        </w:rPr>
        <w:t>μια και συ</w:t>
      </w:r>
      <w:r w:rsidRPr="00F71D63">
        <w:rPr>
          <w:rFonts w:eastAsia="Times New Roman"/>
          <w:szCs w:val="24"/>
        </w:rPr>
        <w:t xml:space="preserve">ζητάμε για την </w:t>
      </w:r>
      <w:r>
        <w:rPr>
          <w:rFonts w:eastAsia="Times New Roman"/>
          <w:szCs w:val="24"/>
        </w:rPr>
        <w:t>υ</w:t>
      </w:r>
      <w:r w:rsidRPr="00F71D63">
        <w:rPr>
          <w:rFonts w:eastAsia="Times New Roman"/>
          <w:szCs w:val="24"/>
        </w:rPr>
        <w:t>γεία</w:t>
      </w:r>
      <w:r>
        <w:rPr>
          <w:rFonts w:eastAsia="Times New Roman"/>
          <w:szCs w:val="24"/>
        </w:rPr>
        <w:t>.</w:t>
      </w:r>
      <w:r w:rsidRPr="00F71D63">
        <w:rPr>
          <w:rFonts w:eastAsia="Times New Roman"/>
          <w:szCs w:val="24"/>
        </w:rPr>
        <w:t xml:space="preserve"> </w:t>
      </w:r>
    </w:p>
    <w:p w:rsidR="00EF197F" w:rsidRDefault="00120B8D">
      <w:pPr>
        <w:spacing w:line="600" w:lineRule="auto"/>
        <w:ind w:firstLine="720"/>
        <w:jc w:val="both"/>
        <w:rPr>
          <w:rFonts w:eastAsia="Times New Roman"/>
          <w:szCs w:val="24"/>
        </w:rPr>
      </w:pPr>
      <w:r w:rsidRPr="00F71D63">
        <w:rPr>
          <w:rFonts w:eastAsia="Times New Roman"/>
          <w:szCs w:val="24"/>
        </w:rPr>
        <w:t>Εδώ τώρα</w:t>
      </w:r>
      <w:r>
        <w:rPr>
          <w:rFonts w:eastAsia="Times New Roman"/>
          <w:szCs w:val="24"/>
        </w:rPr>
        <w:t>, και</w:t>
      </w:r>
      <w:r w:rsidRPr="00F71D63">
        <w:rPr>
          <w:rFonts w:eastAsia="Times New Roman"/>
          <w:szCs w:val="24"/>
        </w:rPr>
        <w:t xml:space="preserve"> με τους δύο ακτινολόγο</w:t>
      </w:r>
      <w:r>
        <w:rPr>
          <w:rFonts w:eastAsia="Times New Roman"/>
          <w:szCs w:val="24"/>
        </w:rPr>
        <w:t>υ</w:t>
      </w:r>
      <w:r w:rsidRPr="00F71D63">
        <w:rPr>
          <w:rFonts w:eastAsia="Times New Roman"/>
          <w:szCs w:val="24"/>
        </w:rPr>
        <w:t>ς</w:t>
      </w:r>
      <w:r>
        <w:rPr>
          <w:rFonts w:eastAsia="Times New Roman"/>
          <w:szCs w:val="24"/>
        </w:rPr>
        <w:t xml:space="preserve"> ή με</w:t>
      </w:r>
      <w:r w:rsidRPr="00F71D63">
        <w:rPr>
          <w:rFonts w:eastAsia="Times New Roman"/>
          <w:szCs w:val="24"/>
        </w:rPr>
        <w:t xml:space="preserve"> τον έναν αυτή τη στιγμή και με το πρόβλημα που δημιουργήθηκε</w:t>
      </w:r>
      <w:r>
        <w:rPr>
          <w:rFonts w:eastAsia="Times New Roman"/>
          <w:szCs w:val="24"/>
        </w:rPr>
        <w:t>, με αυτού του τύπου</w:t>
      </w:r>
      <w:r w:rsidRPr="00F71D63">
        <w:rPr>
          <w:rFonts w:eastAsia="Times New Roman"/>
          <w:szCs w:val="24"/>
        </w:rPr>
        <w:t xml:space="preserve"> </w:t>
      </w:r>
      <w:r>
        <w:rPr>
          <w:rFonts w:eastAsia="Times New Roman"/>
          <w:szCs w:val="24"/>
        </w:rPr>
        <w:t xml:space="preserve">την αντιμετώπιση, δηλαδή </w:t>
      </w:r>
      <w:r w:rsidRPr="00F71D63">
        <w:rPr>
          <w:rFonts w:eastAsia="Times New Roman"/>
          <w:szCs w:val="24"/>
        </w:rPr>
        <w:t>με την αποστολή των</w:t>
      </w:r>
      <w:r>
        <w:rPr>
          <w:rFonts w:eastAsia="Times New Roman"/>
          <w:szCs w:val="24"/>
        </w:rPr>
        <w:t xml:space="preserve"> αξονικών</w:t>
      </w:r>
      <w:r w:rsidRPr="00F71D63">
        <w:rPr>
          <w:rFonts w:eastAsia="Times New Roman"/>
          <w:szCs w:val="24"/>
        </w:rPr>
        <w:t xml:space="preserve"> εξετάσεων</w:t>
      </w:r>
      <w:r>
        <w:rPr>
          <w:rFonts w:eastAsia="Times New Roman"/>
          <w:szCs w:val="24"/>
        </w:rPr>
        <w:t>,</w:t>
      </w:r>
      <w:r w:rsidRPr="00F71D63">
        <w:rPr>
          <w:rFonts w:eastAsia="Times New Roman"/>
          <w:szCs w:val="24"/>
        </w:rPr>
        <w:t xml:space="preserve"> για παράδειγμα</w:t>
      </w:r>
      <w:r>
        <w:rPr>
          <w:rFonts w:eastAsia="Times New Roman"/>
          <w:szCs w:val="24"/>
        </w:rPr>
        <w:t>,</w:t>
      </w:r>
      <w:r w:rsidRPr="00F71D63">
        <w:rPr>
          <w:rFonts w:eastAsia="Times New Roman"/>
          <w:szCs w:val="24"/>
        </w:rPr>
        <w:t xml:space="preserve"> είτε </w:t>
      </w:r>
      <w:r>
        <w:rPr>
          <w:rFonts w:eastAsia="Times New Roman"/>
          <w:szCs w:val="24"/>
        </w:rPr>
        <w:t>σ</w:t>
      </w:r>
      <w:r w:rsidRPr="00F71D63">
        <w:rPr>
          <w:rFonts w:eastAsia="Times New Roman"/>
          <w:szCs w:val="24"/>
        </w:rPr>
        <w:t>τον ιδιώτη είτε αξιοποιώντας τη διασύνδεση με το Γενικό Νοσοκομείο Τρικάλων</w:t>
      </w:r>
      <w:r>
        <w:rPr>
          <w:rFonts w:eastAsia="Times New Roman"/>
          <w:szCs w:val="24"/>
        </w:rPr>
        <w:t>, τι έχουμε:</w:t>
      </w:r>
    </w:p>
    <w:p w:rsidR="00EF197F" w:rsidRDefault="00120B8D">
      <w:pPr>
        <w:spacing w:line="600" w:lineRule="auto"/>
        <w:ind w:firstLine="720"/>
        <w:jc w:val="both"/>
        <w:rPr>
          <w:rFonts w:eastAsia="Times New Roman"/>
          <w:szCs w:val="24"/>
        </w:rPr>
      </w:pPr>
      <w:r w:rsidRPr="00F71D63">
        <w:rPr>
          <w:rFonts w:eastAsia="Times New Roman"/>
          <w:szCs w:val="24"/>
        </w:rPr>
        <w:t>Πρώτον</w:t>
      </w:r>
      <w:r>
        <w:rPr>
          <w:rFonts w:eastAsia="Times New Roman"/>
          <w:szCs w:val="24"/>
        </w:rPr>
        <w:t>,</w:t>
      </w:r>
      <w:r w:rsidRPr="00F71D63">
        <w:rPr>
          <w:rFonts w:eastAsia="Times New Roman"/>
          <w:szCs w:val="24"/>
        </w:rPr>
        <w:t xml:space="preserve"> δεν υπάρχει επαφή του γιατρού ακτινολόγο</w:t>
      </w:r>
      <w:r>
        <w:rPr>
          <w:rFonts w:eastAsia="Times New Roman"/>
          <w:szCs w:val="24"/>
        </w:rPr>
        <w:t>υ με</w:t>
      </w:r>
      <w:r w:rsidRPr="00F71D63">
        <w:rPr>
          <w:rFonts w:eastAsia="Times New Roman"/>
          <w:szCs w:val="24"/>
        </w:rPr>
        <w:t xml:space="preserve"> τον ασθενή</w:t>
      </w:r>
      <w:r>
        <w:rPr>
          <w:rFonts w:eastAsia="Times New Roman"/>
          <w:szCs w:val="24"/>
        </w:rPr>
        <w:t>.</w:t>
      </w:r>
      <w:r w:rsidRPr="00F71D63">
        <w:rPr>
          <w:rFonts w:eastAsia="Times New Roman"/>
          <w:szCs w:val="24"/>
        </w:rPr>
        <w:t xml:space="preserve"> </w:t>
      </w:r>
      <w:r>
        <w:rPr>
          <w:rFonts w:eastAsia="Times New Roman"/>
          <w:szCs w:val="24"/>
        </w:rPr>
        <w:t>Βλέπεις ε</w:t>
      </w:r>
      <w:r w:rsidRPr="00F71D63">
        <w:rPr>
          <w:rFonts w:eastAsia="Times New Roman"/>
          <w:szCs w:val="24"/>
        </w:rPr>
        <w:t>ξ αποστάσεως μία εξέταση και</w:t>
      </w:r>
      <w:r>
        <w:rPr>
          <w:rFonts w:eastAsia="Times New Roman"/>
          <w:szCs w:val="24"/>
        </w:rPr>
        <w:t xml:space="preserve"> δίνεις</w:t>
      </w:r>
      <w:r w:rsidRPr="00F71D63">
        <w:rPr>
          <w:rFonts w:eastAsia="Times New Roman"/>
          <w:szCs w:val="24"/>
        </w:rPr>
        <w:t xml:space="preserve"> μία διάγνωση</w:t>
      </w:r>
      <w:r>
        <w:rPr>
          <w:rFonts w:eastAsia="Times New Roman"/>
          <w:szCs w:val="24"/>
        </w:rPr>
        <w:t>.</w:t>
      </w:r>
      <w:r w:rsidRPr="00F71D63">
        <w:rPr>
          <w:rFonts w:eastAsia="Times New Roman"/>
          <w:szCs w:val="24"/>
        </w:rPr>
        <w:t xml:space="preserve"> Και ποιος καλύπτει</w:t>
      </w:r>
      <w:r>
        <w:rPr>
          <w:rFonts w:eastAsia="Times New Roman"/>
          <w:szCs w:val="24"/>
        </w:rPr>
        <w:t xml:space="preserve"> -ν</w:t>
      </w:r>
      <w:r w:rsidRPr="00F71D63">
        <w:rPr>
          <w:rFonts w:eastAsia="Times New Roman"/>
          <w:szCs w:val="24"/>
        </w:rPr>
        <w:t>α το πω έτσι</w:t>
      </w:r>
      <w:r>
        <w:rPr>
          <w:rFonts w:eastAsia="Times New Roman"/>
          <w:szCs w:val="24"/>
        </w:rPr>
        <w:t xml:space="preserve">- ή </w:t>
      </w:r>
      <w:r w:rsidRPr="00F71D63">
        <w:rPr>
          <w:rFonts w:eastAsia="Times New Roman"/>
          <w:szCs w:val="24"/>
        </w:rPr>
        <w:t>ποιος</w:t>
      </w:r>
      <w:r>
        <w:rPr>
          <w:rFonts w:eastAsia="Times New Roman"/>
          <w:szCs w:val="24"/>
        </w:rPr>
        <w:t xml:space="preserve"> θα</w:t>
      </w:r>
      <w:r w:rsidRPr="00F71D63">
        <w:rPr>
          <w:rFonts w:eastAsia="Times New Roman"/>
          <w:szCs w:val="24"/>
        </w:rPr>
        <w:t xml:space="preserve"> λογοδοτήσει</w:t>
      </w:r>
      <w:r>
        <w:rPr>
          <w:rFonts w:eastAsia="Times New Roman"/>
          <w:szCs w:val="24"/>
        </w:rPr>
        <w:t xml:space="preserve">, </w:t>
      </w:r>
      <w:r w:rsidRPr="00F71D63">
        <w:rPr>
          <w:rFonts w:eastAsia="Times New Roman"/>
          <w:szCs w:val="24"/>
        </w:rPr>
        <w:t xml:space="preserve">αν </w:t>
      </w:r>
      <w:r w:rsidR="00B269B8">
        <w:rPr>
          <w:rFonts w:eastAsia="Times New Roman"/>
          <w:szCs w:val="24"/>
        </w:rPr>
        <w:t>-</w:t>
      </w:r>
      <w:r>
        <w:rPr>
          <w:rFonts w:eastAsia="Times New Roman"/>
          <w:szCs w:val="24"/>
        </w:rPr>
        <w:t xml:space="preserve">ο μη γένοιτο!- </w:t>
      </w:r>
      <w:r w:rsidRPr="00F71D63">
        <w:rPr>
          <w:rFonts w:eastAsia="Times New Roman"/>
          <w:szCs w:val="24"/>
        </w:rPr>
        <w:t>υπάρξει κάποιο πρόβλημα</w:t>
      </w:r>
      <w:r>
        <w:rPr>
          <w:rFonts w:eastAsia="Times New Roman"/>
          <w:szCs w:val="24"/>
        </w:rPr>
        <w:t>;</w:t>
      </w:r>
      <w:r w:rsidRPr="00F71D63">
        <w:rPr>
          <w:rFonts w:eastAsia="Times New Roman"/>
          <w:szCs w:val="24"/>
        </w:rPr>
        <w:t xml:space="preserve"> Ο ακτινολόγος υποτίθεται του Γενικού Νοσοκομείου Καρδίτσας </w:t>
      </w:r>
      <w:r>
        <w:rPr>
          <w:rFonts w:eastAsia="Times New Roman"/>
          <w:szCs w:val="24"/>
        </w:rPr>
        <w:t>και όχι αυτός π</w:t>
      </w:r>
      <w:r w:rsidRPr="00F71D63">
        <w:rPr>
          <w:rFonts w:eastAsia="Times New Roman"/>
          <w:szCs w:val="24"/>
        </w:rPr>
        <w:t xml:space="preserve">ου </w:t>
      </w:r>
      <w:r>
        <w:rPr>
          <w:rFonts w:eastAsia="Times New Roman"/>
          <w:szCs w:val="24"/>
        </w:rPr>
        <w:t xml:space="preserve">γνωμάτευσε. </w:t>
      </w:r>
    </w:p>
    <w:p w:rsidR="001960E2" w:rsidRDefault="00C55A68">
      <w:pPr>
        <w:spacing w:line="600" w:lineRule="auto"/>
        <w:ind w:firstLine="720"/>
        <w:jc w:val="both"/>
        <w:rPr>
          <w:rFonts w:eastAsia="Times New Roman"/>
          <w:szCs w:val="24"/>
        </w:rPr>
      </w:pPr>
      <w:r>
        <w:rPr>
          <w:rFonts w:eastAsia="Times New Roman"/>
          <w:szCs w:val="24"/>
        </w:rPr>
        <w:t>Όμως, ό</w:t>
      </w:r>
      <w:r w:rsidRPr="00F71D63">
        <w:rPr>
          <w:rFonts w:eastAsia="Times New Roman"/>
          <w:szCs w:val="24"/>
        </w:rPr>
        <w:t xml:space="preserve">πως και να </w:t>
      </w:r>
      <w:r>
        <w:rPr>
          <w:rFonts w:eastAsia="Times New Roman"/>
          <w:szCs w:val="24"/>
        </w:rPr>
        <w:t>έ</w:t>
      </w:r>
      <w:r w:rsidRPr="00F71D63">
        <w:rPr>
          <w:rFonts w:eastAsia="Times New Roman"/>
          <w:szCs w:val="24"/>
        </w:rPr>
        <w:t>χει</w:t>
      </w:r>
      <w:r>
        <w:rPr>
          <w:rFonts w:eastAsia="Times New Roman"/>
          <w:szCs w:val="24"/>
        </w:rPr>
        <w:t>,</w:t>
      </w:r>
      <w:r w:rsidRPr="00F71D63">
        <w:rPr>
          <w:rFonts w:eastAsia="Times New Roman"/>
          <w:szCs w:val="24"/>
        </w:rPr>
        <w:t xml:space="preserve"> </w:t>
      </w:r>
      <w:r>
        <w:rPr>
          <w:rFonts w:eastAsia="Times New Roman"/>
          <w:szCs w:val="24"/>
        </w:rPr>
        <w:t xml:space="preserve">δείτε </w:t>
      </w:r>
      <w:r w:rsidRPr="00F71D63">
        <w:rPr>
          <w:rFonts w:eastAsia="Times New Roman"/>
          <w:szCs w:val="24"/>
        </w:rPr>
        <w:t>τώρα</w:t>
      </w:r>
      <w:r>
        <w:rPr>
          <w:rFonts w:eastAsia="Times New Roman"/>
          <w:szCs w:val="24"/>
        </w:rPr>
        <w:t xml:space="preserve"> τι συμβαίνει: Α</w:t>
      </w:r>
      <w:r w:rsidRPr="00F71D63">
        <w:rPr>
          <w:rFonts w:eastAsia="Times New Roman"/>
          <w:szCs w:val="24"/>
        </w:rPr>
        <w:t xml:space="preserve">κριβώς λόγω των ελλείψεων αυτών </w:t>
      </w:r>
      <w:r w:rsidR="00B269B8">
        <w:rPr>
          <w:rFonts w:eastAsia="Times New Roman"/>
          <w:szCs w:val="24"/>
        </w:rPr>
        <w:t>-</w:t>
      </w:r>
      <w:r>
        <w:rPr>
          <w:rFonts w:eastAsia="Times New Roman"/>
          <w:szCs w:val="24"/>
        </w:rPr>
        <w:t>κ</w:t>
      </w:r>
      <w:r w:rsidRPr="00F71D63">
        <w:rPr>
          <w:rFonts w:eastAsia="Times New Roman"/>
          <w:szCs w:val="24"/>
        </w:rPr>
        <w:t>αι</w:t>
      </w:r>
      <w:r>
        <w:rPr>
          <w:rFonts w:eastAsia="Times New Roman"/>
          <w:szCs w:val="24"/>
        </w:rPr>
        <w:t xml:space="preserve"> </w:t>
      </w:r>
      <w:r w:rsidRPr="00F71D63">
        <w:rPr>
          <w:rFonts w:eastAsia="Times New Roman"/>
          <w:szCs w:val="24"/>
        </w:rPr>
        <w:t>δεν είναι τωρινές</w:t>
      </w:r>
      <w:r>
        <w:rPr>
          <w:rFonts w:eastAsia="Times New Roman"/>
          <w:szCs w:val="24"/>
        </w:rPr>
        <w:t>,</w:t>
      </w:r>
      <w:r w:rsidRPr="00F71D63">
        <w:rPr>
          <w:rFonts w:eastAsia="Times New Roman"/>
          <w:szCs w:val="24"/>
        </w:rPr>
        <w:t xml:space="preserve"> τώρα </w:t>
      </w:r>
      <w:r>
        <w:rPr>
          <w:rFonts w:eastAsia="Times New Roman"/>
          <w:szCs w:val="24"/>
        </w:rPr>
        <w:t>οξύνθηκε</w:t>
      </w:r>
      <w:r w:rsidRPr="00F71D63">
        <w:rPr>
          <w:rFonts w:eastAsia="Times New Roman"/>
          <w:szCs w:val="24"/>
        </w:rPr>
        <w:t xml:space="preserve"> ακόμα πιο πολύ</w:t>
      </w:r>
      <w:r>
        <w:rPr>
          <w:rFonts w:eastAsia="Times New Roman"/>
          <w:szCs w:val="24"/>
        </w:rPr>
        <w:t>,</w:t>
      </w:r>
      <w:r w:rsidRPr="00F71D63">
        <w:rPr>
          <w:rFonts w:eastAsia="Times New Roman"/>
          <w:szCs w:val="24"/>
        </w:rPr>
        <w:t xml:space="preserve"> διότι </w:t>
      </w:r>
      <w:r w:rsidRPr="00F71D63">
        <w:rPr>
          <w:rFonts w:eastAsia="Times New Roman"/>
          <w:szCs w:val="24"/>
        </w:rPr>
        <w:lastRenderedPageBreak/>
        <w:t xml:space="preserve">έμεινε </w:t>
      </w:r>
      <w:r>
        <w:rPr>
          <w:rFonts w:eastAsia="Times New Roman"/>
          <w:szCs w:val="24"/>
        </w:rPr>
        <w:t>ένας,</w:t>
      </w:r>
      <w:r w:rsidRPr="00F71D63">
        <w:rPr>
          <w:rFonts w:eastAsia="Times New Roman"/>
          <w:szCs w:val="24"/>
        </w:rPr>
        <w:t xml:space="preserve"> αλλά το τελευταίο εξάμηνο κυρίως που έμειναν δύο</w:t>
      </w:r>
      <w:r>
        <w:rPr>
          <w:rFonts w:eastAsia="Times New Roman"/>
          <w:szCs w:val="24"/>
        </w:rPr>
        <w:t>,</w:t>
      </w:r>
      <w:r w:rsidRPr="00F71D63">
        <w:rPr>
          <w:rFonts w:eastAsia="Times New Roman"/>
          <w:szCs w:val="24"/>
        </w:rPr>
        <w:t xml:space="preserve"> δεν μπορούν να εφημερεύουν.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Εδώ τώρα ο συνάδελφος ακτινολόγος που έμεινε εφημερεύει έξι μέρες συνεχώς. Το σαββατοκύριακο που μας πέρασε το Νοσοκομείο Καρδίτσας δεν είχε ακτινολόγο. Φανταστείτε τι μπορεί να σημαίνει αυτό για τη γνωμάτευση ενός επείγοντος ή κατεπείγοντος περιστατικού. Θα περιμένουν πότε θα πάει το φιλμ που θα γίνει η αξονική στα Τρίκαλα ή στον ιδιώτη, για να δώσει ο γιατρός τη γνωμάτευση;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Από τη στιγμή, λοιπόν, που δεν έχεις ακτινολόγο, πέρα από τη διαδικασία των αξονικών και των γνωματεύσεών τους, υπάρχει το εξής: Δεν μπορούν να γίνονται, για παράδειγμα, υπερηχογραφήματα. Δεν μπορεί να γίνεται η εκτίμηση, δηλαδή, οξυμένων περιστατικών, τα οποία αναγκαστικά τα έκαναν αξονικές.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Πείτε μου εσείς ή ρωτήστε, αν θέλετε -αυτό είναι επιστημονικά αποδεδειγμένο-, είναι σωστό ή όχι; Εμείς λέμε ότι είναι απαράδεκτο αυτό. Διότι οι αξονικές τομογραφίες που έγιναν ή που γίνονται, λόγω των ελλείψεων των ακτινολόγων, αφορούν για περιστατικά που θα μπορούσαν να διαγνωστούν και </w:t>
      </w:r>
      <w:r>
        <w:rPr>
          <w:rFonts w:eastAsia="Times New Roman" w:cs="Times New Roman"/>
          <w:szCs w:val="24"/>
        </w:rPr>
        <w:lastRenderedPageBreak/>
        <w:t>να κατευθύνουν τους κλινικούς μέσω υπερηχογραφημάτων, με ό,τι αυτό σημαίνει για την ακτινοβολία που απορροφούν οι άρρωστοι. Και μιλάμε για παιδιά, για εφήβους, -έτσι δεν είναι;-, χωρίς, όμως, την παρουσία και ευθύνη γιατρού ακτινολόγου, ο οποίος είναι ο καθ’ ύλην αρμόδιος γιατρός για τη σωστή και ασφαλή διενέργειά τους.</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Το αίτημα των γιατρών του νοσοκομείου ή -αν θέλετε- και η προοπτική αυτή που είπατε προηγουμένως, η προκήρυξη ενδεχομένως θέσης διευθυντού, δεν θα λύσει το πρόβλημα. Εδώ χρειάζονται συγκεκριμένα να καλυφθούν οι ίδιες οι θέσεις.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Επίσης, το αίτημα των γιατρών του νοσοκομείου είναι να υπάρξει ξεκάθαρη -και εδώ θέλω τη δέσμευσή σας- κάλυψη της ευθύνης για τη διενέργεια των αξονικών τομογραφιών τόσο για τους γιατρούς…</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Έγινε σαφές. Ωραία.</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…όσο και για το υπόλοιπο προσωπικό που εργάζονται στο συγκεκριμένο τμήμα αλλά και στο νοσοκομείο, για να προλάβουμε ενδεχόμενα μελλοντικές δικαστικές κινήσεις.</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ΣΤ΄ Αντιπρόεδρος της Βουλής κ. Γεώργιος Λαμπρούλης καταθέτει για τα Πρακτικά το προαναφερθέν έγγραφο, το οποίο βρίσκεται στο </w:t>
      </w:r>
      <w:r w:rsidR="00B269B8">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Όπως σας είπα, αυτή τη στιγμή, ξεκινώντας από την Καρδίτσα αλλά και συνολικά, όπου υπάρχει πρόβλημα υποστελέχωσης, αυτό λύνεται με δύο τρόπους.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 ένας τρόπος έχει να κάνει με την προκήρυξη θέσεων και κατά βάση η προκήρυξη θέσεων κατά τέτοιον τρόπο που να έχουν κίνητρα στις περιοχές που δεν καλύπτονται. Το επεξεργάζεται η Αναπληρώτρια Υπουργός Υγείας.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Ήδη αυτή τη στιγμή, η προκήρυξη των επτακοσίων θέσεων δεν θα βγει συνολικά για όλη τη χώρα, για να μην έχουμε το φαινόμενο, λόγου χάρη που υπήρξε στην Καρδίτσα, που από τους τρεις γιατρούς που υπήρχαν οι δύο έφυγαν, προκειμένου να πάνε να καλύψουν προκηρύξεις άλλων νοσοκομείων. Πλέον, οι προκηρύξεις θα ξεκινούν από εκεί που έχουμε τα προβλήματα, ώστε να υπάρχει και η δέσμευση του χρονικού διαστήματος που πρέπει να </w:t>
      </w:r>
      <w:r>
        <w:rPr>
          <w:rFonts w:eastAsia="Times New Roman" w:cs="Times New Roman"/>
          <w:szCs w:val="24"/>
        </w:rPr>
        <w:lastRenderedPageBreak/>
        <w:t>παραμείνουν σε εκείνη την περιοχή και μετά θα βγαίνουν οι προκηρύξεις για τα μεγάλα αστικά κέντρα, όπου υπάρχει η ζήτηση.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Παράλληλα, όπως το γνωρίζετε, και με το νομοσχέδιο που ψηφίσαμε «Γιατρός για όλους», μία από τις βασικές διατάξεις που έχουμε εισαγάγει είναι η συνεργασία που μπορεί να υπάρχει με ιδιώτες γιατρούς και το Εθνικό Σύστημα Υγείας και βγαίνουν και αντίστοιχες υπουργικές αποφάσεις, προκειμένου είτε με αποστολή των διαγνώσεων σε άλλα δημόσια νοσοκομεία είτε με την αποστολή διαγνώσεων σε ιδιώτες -αλλά αν χρειαστεί να γίνεται και όλη η εξέταση σε ιδιώτες-, ώστε να λειτουργεί κανονικά το νοσοκομείο και να εξυπηρετούνται οι πολίτες.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Αυτή, με συγχωρείτε, είναι η πιο ξεκάθαρη μορφή συνεργασίας δημόσιου και ιδιωτικού τομέα, από την οποία κερδίζει ο πολίτης. Διότι ο πολίτης θα έχανε, αν εμείς βάζαμε τον πολίτη να πάει στην ιδιωτική δομή και να πληρώσει ο ίδιος.</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Ξέρετε τι σημαίνει επείγον περιστατικό που χρήζει αξονικής; Για πηγαίντε εσείς να μεταφέρετε…</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Λαμπρούλη, παρακαλώ.</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Μισό λεπτό. Κύριε Λαμπρούλη, στα επείγοντα περιστατικά, που λέτε, είναι δύο οι γιατροί που υπηρετούν. Το πρόβλημα υπήρξε λόγω της αναρρωτικής άδειας του ενός από τους δύο. Με τους δύο λειτουργούσε κανονικά και εφημέρευε το νοσοκομείο. </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Δύο γιατροί δεν μπορεί να εφημερεύουν δεκαπέντε ημέρες συνεχόμενα.</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Λαμπρούλη, παρακαλώ.</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Το νοσοκομείο εφημέρευε κανονικά. Προφανέστατα, είναι πολύ μεγαλύτερη η δυσλειτουργία, αν έχεις δύο αντί να έχεις πέντε.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Το πρόβλημα οξύνθηκε, όταν πήρε αναρρωτική ο ένας από τους δύο. Οπότε τότε έγιναν οι μετακινήσεις και έγινε και η συνεργασία με τον ιδιώτη.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Όσον αφορά σε αυτό το οποίο λέτε για την ευθύνη, με συγχωρείτε, η ευθύνη πάντοτε είναι του γιατρού, ο οποίος θα υπογράψει τη γνωμάτευση. Για ποιο; Για αυτό το οποίο θα δει. Αυτό το συγκεκριμένο που ζητάμε από τον γιατρό, δεν είναι η κλινική εξέταση του ασθενούς. Αυτό το οποίο υπογράφει, είναι το αποτέλεσμα τις απεικονιστικής εξέτασης που βλέπει. Εκεί δημιουργείται…</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w:t>
      </w:r>
      <w:r w:rsidR="00E65CCC">
        <w:rPr>
          <w:rFonts w:eastAsia="Times New Roman" w:cs="Times New Roman"/>
          <w:szCs w:val="24"/>
        </w:rPr>
        <w:t>δ</w:t>
      </w:r>
      <w:r>
        <w:rPr>
          <w:rFonts w:eastAsia="Times New Roman" w:cs="Times New Roman"/>
          <w:szCs w:val="24"/>
        </w:rPr>
        <w:t>εν ακούστηκε)</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Μα τώρα τι θα κάνουμε;</w:t>
      </w:r>
      <w:r w:rsidRPr="00E704E7">
        <w:rPr>
          <w:rFonts w:eastAsia="Times New Roman" w:cs="Times New Roman"/>
          <w:szCs w:val="24"/>
        </w:rPr>
        <w:t xml:space="preserve"> </w:t>
      </w:r>
      <w:r>
        <w:rPr>
          <w:rFonts w:eastAsia="Times New Roman" w:cs="Times New Roman"/>
          <w:szCs w:val="24"/>
        </w:rPr>
        <w:t>Κύριε Λαμπρούλη, δεν γράφεται τίποτα.</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Κύριε Λαμπρούλη, ζούμε στην εποχή της τηλεϊατρικής.</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Δεν μπορώ να ακούω τώρα…</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θα του υποβάλλουμε τι θα σας απαντήσει του Υπουργού. Τι να κάνουμε;</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Διορθώστε το και εσείς, λόγω ειδικότητας.</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Κύριε Λαμπρούλη, τυχαίνει </w:t>
      </w:r>
      <w:r w:rsidR="00E65CCC">
        <w:rPr>
          <w:rFonts w:eastAsia="Times New Roman" w:cs="Times New Roman"/>
          <w:szCs w:val="24"/>
        </w:rPr>
        <w:t>να κάνουμε</w:t>
      </w:r>
      <w:r>
        <w:rPr>
          <w:rFonts w:eastAsia="Times New Roman" w:cs="Times New Roman"/>
          <w:szCs w:val="24"/>
        </w:rPr>
        <w:t xml:space="preserve"> και εμείς το </w:t>
      </w:r>
      <w:r w:rsidR="00E65CCC">
        <w:rPr>
          <w:rFonts w:eastAsia="Times New Roman" w:cs="Times New Roman"/>
          <w:szCs w:val="24"/>
        </w:rPr>
        <w:t>Ι</w:t>
      </w:r>
      <w:r>
        <w:rPr>
          <w:rFonts w:eastAsia="Times New Roman" w:cs="Times New Roman"/>
          <w:szCs w:val="24"/>
        </w:rPr>
        <w:t xml:space="preserve">ατρικό </w:t>
      </w:r>
      <w:r w:rsidR="00E65CCC">
        <w:rPr>
          <w:rFonts w:eastAsia="Times New Roman" w:cs="Times New Roman"/>
          <w:szCs w:val="24"/>
        </w:rPr>
        <w:t>Δ</w:t>
      </w:r>
      <w:r>
        <w:rPr>
          <w:rFonts w:eastAsia="Times New Roman" w:cs="Times New Roman"/>
          <w:szCs w:val="24"/>
        </w:rPr>
        <w:t xml:space="preserve">ίκαιο και ξέρουμε που φτάνουν σε ευθύνη. Μιλάτε σε έναν Υπουργό που νομοθέτησε για την περίοδο </w:t>
      </w:r>
      <w:r w:rsidR="00E65CCC">
        <w:rPr>
          <w:rFonts w:eastAsia="Times New Roman" w:cs="Times New Roman"/>
          <w:szCs w:val="24"/>
          <w:lang w:val="en-US"/>
        </w:rPr>
        <w:t>COVID</w:t>
      </w:r>
      <w:r w:rsidRPr="00D51031">
        <w:rPr>
          <w:rFonts w:eastAsia="Times New Roman" w:cs="Times New Roman"/>
          <w:szCs w:val="24"/>
        </w:rPr>
        <w:t xml:space="preserve">-19 </w:t>
      </w:r>
      <w:r>
        <w:rPr>
          <w:rFonts w:eastAsia="Times New Roman" w:cs="Times New Roman"/>
          <w:szCs w:val="24"/>
        </w:rPr>
        <w:t>την αυξημένη ασυλία των γιατρών</w:t>
      </w:r>
      <w:r w:rsidRPr="002A227B">
        <w:rPr>
          <w:rFonts w:eastAsia="Times New Roman" w:cs="Times New Roman"/>
          <w:szCs w:val="24"/>
        </w:rPr>
        <w:t xml:space="preserve"> </w:t>
      </w:r>
      <w:r>
        <w:rPr>
          <w:rFonts w:eastAsia="Times New Roman" w:cs="Times New Roman"/>
          <w:szCs w:val="24"/>
        </w:rPr>
        <w:t>για να προστατεύονται, όταν ψηφίσαμε εδώ το νομοσχέδιο.</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μην πάμε να δημιουργήσουμε ξαφνικά μία φοβία στους γιατρούς, η οποία δεν υπάρχει. Ένας άνθρωπος που γνωματεύει επάνω σε μία απεικονιστική εξέταση, αυτό το οποίο βλέπει, αυτό θα γράψει.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b/>
          <w:szCs w:val="24"/>
        </w:rPr>
        <w:t>ΓΕΩΡΓΙΟΣ ΛΑΜΠΡΟΥΛΗΣ</w:t>
      </w:r>
      <w:r w:rsidR="00E65CCC">
        <w:rPr>
          <w:rFonts w:eastAsia="Times New Roman" w:cs="Times New Roman"/>
          <w:b/>
          <w:szCs w:val="24"/>
        </w:rPr>
        <w:t xml:space="preserve"> (ΣΤ΄ Αντιπρόεδρος της Βουλής)</w:t>
      </w:r>
      <w:r>
        <w:rPr>
          <w:rFonts w:eastAsia="Times New Roman" w:cs="Times New Roman"/>
          <w:b/>
          <w:szCs w:val="24"/>
        </w:rPr>
        <w:t xml:space="preserve">: </w:t>
      </w:r>
      <w:r>
        <w:rPr>
          <w:rFonts w:eastAsia="Times New Roman" w:cs="Times New Roman"/>
          <w:szCs w:val="24"/>
        </w:rPr>
        <w:t>Οι ίδιοι οι γιατροί το βάζουν το αίτημα αυτό.</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Το βάζουν το αίτημα. Εγώ λέω, όμως, ότι δεν υπάρχει αυτός ο φόβος και δεν υπάρχει κα</w:t>
      </w:r>
      <w:r w:rsidR="00E65CCC">
        <w:rPr>
          <w:rFonts w:eastAsia="Times New Roman" w:cs="Times New Roman"/>
          <w:szCs w:val="24"/>
        </w:rPr>
        <w:t>μ</w:t>
      </w:r>
      <w:r>
        <w:rPr>
          <w:rFonts w:eastAsia="Times New Roman" w:cs="Times New Roman"/>
          <w:szCs w:val="24"/>
        </w:rPr>
        <w:t>μία ευθύνη…</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γίνεται, όμως, κουβέντα. Ακολουθεί νομοσχέδιο. Παρακαλώ, ολοκληρώστε.</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Έχω διακοπεί, γι’ αυτό καθυστερώ, κύριε Πρόεδρε.</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Για να ολοκληρώσουμε, προφανώς όταν αυτά γίνονται στο πλαίσιο μιας συνεργασίας, δεν τίθεται θέμα ευθύνης του γιατρού. Η ευθύνη του γεννάται, εάν κάνει λανθασμένη διάγνωση σε αυτό το οποίο βλέπει.</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Όμως, τα κενά καλύπτονται με την προκήρυξη που βγαίνει και ναι, θα υπάρξει και συνεργασία με τις ιδιωτικές δομές, όπως την έχουμε εξαγγείλει και την υλοποιούμε.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Προχωράμε. Στις επόμενες τρεις ερωτήσεις θα απαντήσει η Υφυπουργός Εργασίας και Κοινωνικών Υποθέσεων κ. Δόμνα Μιχαηλίδου.</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συζητηθεί τώρα η πρώτη με αριθμό 732/3-6-2022 επίκαιρη ερώτηση </w:t>
      </w:r>
      <w:r w:rsidR="00557688">
        <w:rPr>
          <w:rFonts w:eastAsia="Times New Roman" w:cs="Times New Roman"/>
          <w:szCs w:val="24"/>
        </w:rPr>
        <w:t>πρώτου</w:t>
      </w:r>
      <w:r>
        <w:rPr>
          <w:rFonts w:eastAsia="Times New Roman" w:cs="Times New Roman"/>
          <w:szCs w:val="24"/>
        </w:rPr>
        <w:t xml:space="preserve"> κύκλου της Βουλευτού του ΣΥΡΙΖΑ κ. Θεανώς Φωτίου </w:t>
      </w:r>
      <w:r w:rsidR="00557688">
        <w:rPr>
          <w:rFonts w:eastAsia="Times New Roman" w:cs="Times New Roman"/>
          <w:szCs w:val="24"/>
        </w:rPr>
        <w:t>προς τον Υπουργό Εργασίας και Κοινωνικών Υποθέσεων</w:t>
      </w:r>
      <w:r>
        <w:rPr>
          <w:rFonts w:eastAsia="Times New Roman" w:cs="Times New Roman"/>
          <w:szCs w:val="24"/>
        </w:rPr>
        <w:t xml:space="preserve"> με θέμα: «Η Κυβέρνηση περιορίζει τα voucher</w:t>
      </w:r>
      <w:r w:rsidRPr="00D51031">
        <w:rPr>
          <w:rFonts w:eastAsia="Times New Roman" w:cs="Times New Roman"/>
          <w:szCs w:val="24"/>
        </w:rPr>
        <w:t xml:space="preserve"> </w:t>
      </w:r>
      <w:r>
        <w:rPr>
          <w:rFonts w:eastAsia="Times New Roman" w:cs="Times New Roman"/>
          <w:szCs w:val="24"/>
        </w:rPr>
        <w:t xml:space="preserve">για τα παιδιά φέτος στα </w:t>
      </w:r>
      <w:r w:rsidR="00065C2B">
        <w:rPr>
          <w:rFonts w:eastAsia="Times New Roman" w:cs="Times New Roman"/>
          <w:szCs w:val="24"/>
        </w:rPr>
        <w:t>κ</w:t>
      </w:r>
      <w:r>
        <w:rPr>
          <w:rFonts w:eastAsia="Times New Roman" w:cs="Times New Roman"/>
          <w:szCs w:val="24"/>
        </w:rPr>
        <w:t xml:space="preserve">έντρα </w:t>
      </w:r>
      <w:r w:rsidR="00065C2B">
        <w:rPr>
          <w:rFonts w:eastAsia="Times New Roman" w:cs="Times New Roman"/>
          <w:szCs w:val="24"/>
        </w:rPr>
        <w:t>δ</w:t>
      </w:r>
      <w:r>
        <w:rPr>
          <w:rFonts w:eastAsia="Times New Roman" w:cs="Times New Roman"/>
          <w:szCs w:val="24"/>
        </w:rPr>
        <w:t xml:space="preserve">ημιουργικής </w:t>
      </w:r>
      <w:r w:rsidR="00065C2B">
        <w:rPr>
          <w:rFonts w:eastAsia="Times New Roman" w:cs="Times New Roman"/>
          <w:szCs w:val="24"/>
        </w:rPr>
        <w:t>α</w:t>
      </w:r>
      <w:r>
        <w:rPr>
          <w:rFonts w:eastAsia="Times New Roman" w:cs="Times New Roman"/>
          <w:szCs w:val="24"/>
        </w:rPr>
        <w:t xml:space="preserve">πασχόλησης </w:t>
      </w:r>
      <w:r w:rsidR="00065C2B">
        <w:rPr>
          <w:rFonts w:eastAsia="Times New Roman" w:cs="Times New Roman"/>
          <w:szCs w:val="24"/>
        </w:rPr>
        <w:t>π</w:t>
      </w:r>
      <w:r>
        <w:rPr>
          <w:rFonts w:eastAsia="Times New Roman" w:cs="Times New Roman"/>
          <w:szCs w:val="24"/>
        </w:rPr>
        <w:t xml:space="preserve">αιδιών (ΚΔΑΠ) και </w:t>
      </w:r>
      <w:r w:rsidR="00065C2B">
        <w:rPr>
          <w:rFonts w:eastAsia="Times New Roman" w:cs="Times New Roman"/>
          <w:szCs w:val="24"/>
        </w:rPr>
        <w:t>κ</w:t>
      </w:r>
      <w:r>
        <w:rPr>
          <w:rFonts w:eastAsia="Times New Roman" w:cs="Times New Roman"/>
          <w:szCs w:val="24"/>
        </w:rPr>
        <w:t xml:space="preserve">έντρα </w:t>
      </w:r>
      <w:r w:rsidR="00065C2B">
        <w:rPr>
          <w:rFonts w:eastAsia="Times New Roman" w:cs="Times New Roman"/>
          <w:szCs w:val="24"/>
        </w:rPr>
        <w:t>δ</w:t>
      </w:r>
      <w:r>
        <w:rPr>
          <w:rFonts w:eastAsia="Times New Roman" w:cs="Times New Roman"/>
          <w:szCs w:val="24"/>
        </w:rPr>
        <w:t xml:space="preserve">ημιουργικής </w:t>
      </w:r>
      <w:r w:rsidR="00065C2B">
        <w:rPr>
          <w:rFonts w:eastAsia="Times New Roman" w:cs="Times New Roman"/>
          <w:szCs w:val="24"/>
        </w:rPr>
        <w:t>α</w:t>
      </w:r>
      <w:r>
        <w:rPr>
          <w:rFonts w:eastAsia="Times New Roman" w:cs="Times New Roman"/>
          <w:szCs w:val="24"/>
        </w:rPr>
        <w:t xml:space="preserve">πασχόλησης </w:t>
      </w:r>
      <w:r w:rsidR="00065C2B">
        <w:rPr>
          <w:rFonts w:eastAsia="Times New Roman" w:cs="Times New Roman"/>
          <w:szCs w:val="24"/>
        </w:rPr>
        <w:t>π</w:t>
      </w:r>
      <w:r>
        <w:rPr>
          <w:rFonts w:eastAsia="Times New Roman" w:cs="Times New Roman"/>
          <w:szCs w:val="24"/>
        </w:rPr>
        <w:t xml:space="preserve">αιδιών με </w:t>
      </w:r>
      <w:r w:rsidR="00065C2B">
        <w:rPr>
          <w:rFonts w:eastAsia="Times New Roman" w:cs="Times New Roman"/>
          <w:szCs w:val="24"/>
        </w:rPr>
        <w:t>α</w:t>
      </w:r>
      <w:r>
        <w:rPr>
          <w:rFonts w:eastAsia="Times New Roman" w:cs="Times New Roman"/>
          <w:szCs w:val="24"/>
        </w:rPr>
        <w:t>ναπηρία (ΚΔΑΠ</w:t>
      </w:r>
      <w:r w:rsidR="00065C2B">
        <w:rPr>
          <w:rFonts w:eastAsia="Times New Roman" w:cs="Times New Roman"/>
          <w:szCs w:val="24"/>
        </w:rPr>
        <w:t>ΜΕ</w:t>
      </w:r>
      <w:r>
        <w:rPr>
          <w:rFonts w:eastAsia="Times New Roman" w:cs="Times New Roman"/>
          <w:szCs w:val="24"/>
        </w:rPr>
        <w:t xml:space="preserve">Α) και οδηγεί σε κλείσιμο τις δομές, εντάσσοντας το </w:t>
      </w:r>
      <w:r w:rsidR="00557688">
        <w:rPr>
          <w:rFonts w:eastAsia="Times New Roman" w:cs="Times New Roman"/>
          <w:szCs w:val="24"/>
        </w:rPr>
        <w:t>π</w:t>
      </w:r>
      <w:r>
        <w:rPr>
          <w:rFonts w:eastAsia="Times New Roman" w:cs="Times New Roman"/>
          <w:szCs w:val="24"/>
        </w:rPr>
        <w:t xml:space="preserve">ρόγραμμα στο </w:t>
      </w:r>
      <w:r w:rsidRPr="00D51031">
        <w:rPr>
          <w:rFonts w:eastAsia="Times New Roman" w:cs="Times New Roman"/>
          <w:szCs w:val="24"/>
        </w:rPr>
        <w:t>“</w:t>
      </w:r>
      <w:r>
        <w:rPr>
          <w:rFonts w:eastAsia="Times New Roman" w:cs="Times New Roman"/>
          <w:szCs w:val="24"/>
          <w:lang w:val="en-US"/>
        </w:rPr>
        <w:t>Child</w:t>
      </w:r>
      <w:r w:rsidRPr="00D51031">
        <w:rPr>
          <w:rFonts w:eastAsia="Times New Roman" w:cs="Times New Roman"/>
          <w:szCs w:val="24"/>
        </w:rPr>
        <w:t xml:space="preserve"> </w:t>
      </w:r>
      <w:r>
        <w:rPr>
          <w:rFonts w:eastAsia="Times New Roman" w:cs="Times New Roman"/>
          <w:szCs w:val="24"/>
          <w:lang w:val="en-US"/>
        </w:rPr>
        <w:t>Guarantee</w:t>
      </w:r>
      <w:r w:rsidRPr="00D51031">
        <w:rPr>
          <w:rFonts w:eastAsia="Times New Roman" w:cs="Times New Roman"/>
          <w:szCs w:val="24"/>
        </w:rPr>
        <w:t>”</w:t>
      </w:r>
      <w:r>
        <w:rPr>
          <w:rFonts w:eastAsia="Times New Roman" w:cs="Times New Roman"/>
          <w:szCs w:val="24"/>
        </w:rPr>
        <w:t>».</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Ορίστε, κυρία Φωτίου, έχετε τον λόγο.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Ευχαριστώ, κύριε Πρόεδρε.</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Κυρία Υφυπουργέ, η ερώτηση αφορά την τύχη του προγράμματος των δωρεάν voucher που δίνουμε στις μητέρες κάθε χρόνο για ΚΔΑΠ και ΚΔΑΠ</w:t>
      </w:r>
      <w:r w:rsidR="00065C2B">
        <w:rPr>
          <w:rFonts w:eastAsia="Times New Roman" w:cs="Times New Roman"/>
          <w:szCs w:val="24"/>
        </w:rPr>
        <w:t>ΜΕ</w:t>
      </w:r>
      <w:r>
        <w:rPr>
          <w:rFonts w:eastAsia="Times New Roman" w:cs="Times New Roman"/>
          <w:szCs w:val="24"/>
        </w:rPr>
        <w:t xml:space="preserve">Α και την τύχη των εργαζομένων σε αυτές τις δομές. Διότι, η περίοδος χρηματοδότησης από το ΕΣΠΑ είχε λήξει και γνωρίζαμε ότι η Ευρωπαϊκή Επιτροπή δεν θα συνέχιζε το πρόγραμμα ως είχε για τους βρεφονηπιακούς σταθμούς και για τα ΚΔΑΠ.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πρόσφατα πληροφορηθήκαμε ότι το πρόγραμμα των voucher μετονομάζεται σε «προώθηση και υποστήριξη παιδιών σε ανάγκη και ιδιαίτερα ευάλωτων παιδιών στην προσχολική εκπαίδευση από το </w:t>
      </w:r>
      <w:r w:rsidR="00EA6BA2">
        <w:rPr>
          <w:rFonts w:eastAsia="Times New Roman" w:cs="Times New Roman"/>
          <w:szCs w:val="24"/>
        </w:rPr>
        <w:t>π</w:t>
      </w:r>
      <w:r>
        <w:rPr>
          <w:rFonts w:eastAsia="Times New Roman" w:cs="Times New Roman"/>
          <w:szCs w:val="24"/>
        </w:rPr>
        <w:t>ρόγραμμα «</w:t>
      </w:r>
      <w:r>
        <w:rPr>
          <w:rFonts w:eastAsia="Times New Roman" w:cs="Times New Roman"/>
          <w:szCs w:val="24"/>
          <w:lang w:val="en-US"/>
        </w:rPr>
        <w:t>Child</w:t>
      </w:r>
      <w:r w:rsidRPr="00D51031">
        <w:rPr>
          <w:rFonts w:eastAsia="Times New Roman" w:cs="Times New Roman"/>
          <w:szCs w:val="24"/>
        </w:rPr>
        <w:t xml:space="preserve"> </w:t>
      </w:r>
      <w:r>
        <w:rPr>
          <w:rFonts w:eastAsia="Times New Roman" w:cs="Times New Roman"/>
          <w:szCs w:val="24"/>
          <w:lang w:val="en-US"/>
        </w:rPr>
        <w:t>Guarantee</w:t>
      </w:r>
      <w:r>
        <w:rPr>
          <w:rFonts w:eastAsia="Times New Roman" w:cs="Times New Roman"/>
          <w:szCs w:val="24"/>
        </w:rPr>
        <w:t xml:space="preserve">» και θα χρηματοδοτηθεί από το </w:t>
      </w:r>
      <w:r w:rsidR="00EA6BA2">
        <w:rPr>
          <w:rFonts w:eastAsia="Times New Roman" w:cs="Times New Roman"/>
          <w:szCs w:val="24"/>
        </w:rPr>
        <w:t>π</w:t>
      </w:r>
      <w:r>
        <w:rPr>
          <w:rFonts w:eastAsia="Times New Roman" w:cs="Times New Roman"/>
          <w:szCs w:val="24"/>
        </w:rPr>
        <w:t>ρόγραμμα «</w:t>
      </w:r>
      <w:r>
        <w:rPr>
          <w:rFonts w:eastAsia="Times New Roman" w:cs="Times New Roman"/>
          <w:szCs w:val="24"/>
          <w:lang w:val="en-US"/>
        </w:rPr>
        <w:t>Child</w:t>
      </w:r>
      <w:r w:rsidRPr="00D51031">
        <w:rPr>
          <w:rFonts w:eastAsia="Times New Roman" w:cs="Times New Roman"/>
          <w:szCs w:val="24"/>
        </w:rPr>
        <w:t xml:space="preserve"> </w:t>
      </w:r>
      <w:r>
        <w:rPr>
          <w:rFonts w:eastAsia="Times New Roman" w:cs="Times New Roman"/>
          <w:szCs w:val="24"/>
          <w:lang w:val="en-US"/>
        </w:rPr>
        <w:t>Guarantee</w:t>
      </w:r>
      <w:r>
        <w:rPr>
          <w:rFonts w:eastAsia="Times New Roman" w:cs="Times New Roman"/>
          <w:szCs w:val="24"/>
        </w:rPr>
        <w:t>» -που είναι μόνο για τα φτωχά και ευάλωτα παιδιά- με 500.000.000 ευρώ για την επταετία 2021</w:t>
      </w:r>
      <w:r w:rsidR="00EA6BA2">
        <w:rPr>
          <w:rFonts w:eastAsia="Times New Roman" w:cs="Times New Roman"/>
          <w:szCs w:val="24"/>
        </w:rPr>
        <w:t xml:space="preserve"> </w:t>
      </w:r>
      <w:r>
        <w:rPr>
          <w:rFonts w:eastAsia="Times New Roman" w:cs="Times New Roman"/>
          <w:szCs w:val="24"/>
        </w:rPr>
        <w:t>-</w:t>
      </w:r>
      <w:r w:rsidR="00EA6BA2">
        <w:rPr>
          <w:rFonts w:eastAsia="Times New Roman" w:cs="Times New Roman"/>
          <w:szCs w:val="24"/>
        </w:rPr>
        <w:t xml:space="preserve"> </w:t>
      </w:r>
      <w:r>
        <w:rPr>
          <w:rFonts w:eastAsia="Times New Roman" w:cs="Times New Roman"/>
          <w:szCs w:val="24"/>
        </w:rPr>
        <w:t xml:space="preserve">2027. Αυτά είναι ελάχιστα χρήματα.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Το ΚΔΑΠ και το ΚΔΑΠ</w:t>
      </w:r>
      <w:r w:rsidR="00EA6BA2">
        <w:rPr>
          <w:rFonts w:eastAsia="Times New Roman" w:cs="Times New Roman"/>
          <w:szCs w:val="24"/>
        </w:rPr>
        <w:t>ΜΕ</w:t>
      </w:r>
      <w:r>
        <w:rPr>
          <w:rFonts w:eastAsia="Times New Roman" w:cs="Times New Roman"/>
          <w:szCs w:val="24"/>
        </w:rPr>
        <w:t>Α, όμως, δεν ανήκουν στην προσχολική εκπαίδευση. Περιλαμβάνονται άρα σε αυτό το πρόγραμμα;</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Ακόμα όμως και εάν περιλαμβάνονται, το </w:t>
      </w:r>
      <w:r w:rsidR="00EA6BA2">
        <w:rPr>
          <w:rFonts w:eastAsia="Times New Roman" w:cs="Times New Roman"/>
          <w:szCs w:val="24"/>
        </w:rPr>
        <w:t>π</w:t>
      </w:r>
      <w:r>
        <w:rPr>
          <w:rFonts w:eastAsia="Times New Roman" w:cs="Times New Roman"/>
          <w:szCs w:val="24"/>
        </w:rPr>
        <w:t>ρόγραμμα «</w:t>
      </w:r>
      <w:r>
        <w:rPr>
          <w:rFonts w:eastAsia="Times New Roman" w:cs="Times New Roman"/>
          <w:szCs w:val="24"/>
          <w:lang w:val="en-US"/>
        </w:rPr>
        <w:t>Child</w:t>
      </w:r>
      <w:r w:rsidRPr="00D51031">
        <w:rPr>
          <w:rFonts w:eastAsia="Times New Roman" w:cs="Times New Roman"/>
          <w:szCs w:val="24"/>
        </w:rPr>
        <w:t xml:space="preserve"> </w:t>
      </w:r>
      <w:r>
        <w:rPr>
          <w:rFonts w:eastAsia="Times New Roman" w:cs="Times New Roman"/>
          <w:szCs w:val="24"/>
          <w:lang w:val="en-US"/>
        </w:rPr>
        <w:t>Guarantee</w:t>
      </w:r>
      <w:r>
        <w:rPr>
          <w:rFonts w:eastAsia="Times New Roman" w:cs="Times New Roman"/>
          <w:szCs w:val="24"/>
        </w:rPr>
        <w:t xml:space="preserve">» αφορά -όπως γνωρίζουμε όλοι- τα φτωχά και ευάλωτα παιδιά. Έτσι, όμως, αποκλείονται χιλιάδες παιδιά μεσαίων στρωμάτων. Δηλαδή, μία οικογένεια με δύο παιδιά έχει εισοδηματικά κριτήρια 27.000 ευρώ που ωφελήθηκαν την προηγούμενη περίοδο.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Το 2019 ο ΣΥΡΙΖΑ είχε βάλει 229.000.000 ευρώ από τον κρατικό προϋπολογισμό, διότι οι ευρωπαϊκοί πόροι ήταν μόνο 60.000.000 ευρώ και είχαμε καλύψει όλα τα παιδιά με πλήρεις φακέλους -εκατόν πενήντα πέντε χιλιάδες από εβδομήντα εννέα χιλιάδες που παραλάβαμε.</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Εσείς δεν ακολουθήσατε αυτή την πολιτική, με αποτέλεσμα το διάστημα 2020</w:t>
      </w:r>
      <w:r w:rsidR="004B3B15">
        <w:rPr>
          <w:rFonts w:eastAsia="Times New Roman" w:cs="Times New Roman"/>
          <w:szCs w:val="24"/>
        </w:rPr>
        <w:t xml:space="preserve"> </w:t>
      </w:r>
      <w:r>
        <w:rPr>
          <w:rFonts w:eastAsia="Times New Roman" w:cs="Times New Roman"/>
          <w:szCs w:val="24"/>
        </w:rPr>
        <w:t>-</w:t>
      </w:r>
      <w:r w:rsidR="004B3B15">
        <w:rPr>
          <w:rFonts w:eastAsia="Times New Roman" w:cs="Times New Roman"/>
          <w:szCs w:val="24"/>
        </w:rPr>
        <w:t xml:space="preserve"> </w:t>
      </w:r>
      <w:r>
        <w:rPr>
          <w:rFonts w:eastAsia="Times New Roman" w:cs="Times New Roman"/>
          <w:szCs w:val="24"/>
        </w:rPr>
        <w:t xml:space="preserve">2021 να αφήσετε εκτός του προγράμματος για δωρεάν </w:t>
      </w:r>
      <w:r>
        <w:rPr>
          <w:rFonts w:eastAsia="Times New Roman" w:cs="Times New Roman"/>
          <w:szCs w:val="24"/>
          <w:lang w:val="en-US"/>
        </w:rPr>
        <w:t>voucher</w:t>
      </w:r>
      <w:r w:rsidRPr="00D51031">
        <w:rPr>
          <w:rFonts w:eastAsia="Times New Roman" w:cs="Times New Roman"/>
          <w:szCs w:val="24"/>
        </w:rPr>
        <w:t xml:space="preserve"> </w:t>
      </w:r>
      <w:r>
        <w:rPr>
          <w:rFonts w:eastAsia="Times New Roman" w:cs="Times New Roman"/>
          <w:szCs w:val="24"/>
        </w:rPr>
        <w:t xml:space="preserve">πενήντα με εξήντα χιλιάδες παιδιά από τα ΚΔΑΠ με πλήρεις φακέλους.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με τα νέα δεδομένα, εάν δεν χρηματοδοτήσετε γενναία από τον κρατικό προϋπολογισμό τα </w:t>
      </w:r>
      <w:r>
        <w:rPr>
          <w:rFonts w:eastAsia="Times New Roman" w:cs="Times New Roman"/>
          <w:szCs w:val="24"/>
          <w:lang w:val="en-US"/>
        </w:rPr>
        <w:t>voucher</w:t>
      </w:r>
      <w:r>
        <w:rPr>
          <w:rFonts w:eastAsia="Times New Roman" w:cs="Times New Roman"/>
          <w:szCs w:val="24"/>
        </w:rPr>
        <w:t xml:space="preserve"> των βρεφονηπιακών και των ΚΔΑΠ, χιλιάδες παιδιά θα αποκλειστούν και οι δημοτικές δομές θα κλείσουν.</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Έτσι, με απλούς υπολογισμούς, για να καλύψετε όλα τα παιδιά που δικαιούνται δωρεάν </w:t>
      </w:r>
      <w:r>
        <w:rPr>
          <w:rFonts w:eastAsia="Times New Roman" w:cs="Times New Roman"/>
          <w:szCs w:val="24"/>
          <w:lang w:val="en-US"/>
        </w:rPr>
        <w:t>voucher</w:t>
      </w:r>
      <w:r>
        <w:rPr>
          <w:rFonts w:eastAsia="Times New Roman" w:cs="Times New Roman"/>
          <w:szCs w:val="24"/>
        </w:rPr>
        <w:t>,</w:t>
      </w:r>
      <w:r w:rsidRPr="00D51031">
        <w:rPr>
          <w:rFonts w:eastAsia="Times New Roman" w:cs="Times New Roman"/>
          <w:szCs w:val="24"/>
        </w:rPr>
        <w:t xml:space="preserve"> </w:t>
      </w:r>
      <w:r>
        <w:rPr>
          <w:rFonts w:eastAsia="Times New Roman" w:cs="Times New Roman"/>
          <w:szCs w:val="24"/>
        </w:rPr>
        <w:t xml:space="preserve">απαιτούνται τουλάχιστον 350.000.000 ευρώ τον χρόνο. Δηλαδή 2.500.000.000 ευρώ στην επταετία. Εσείς πήρατε μόνο 500.000.000 ευρώ. </w:t>
      </w:r>
    </w:p>
    <w:p w:rsidR="00EF197F" w:rsidRDefault="00120B8D">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Επομένως, επαναδιατυπώνω την ερώτηση: Πράγματι, </w:t>
      </w:r>
      <w:r>
        <w:rPr>
          <w:rFonts w:eastAsia="Times New Roman" w:cs="Times New Roman"/>
          <w:szCs w:val="24"/>
        </w:rPr>
        <w:t xml:space="preserve">θα εντάξετε τα </w:t>
      </w:r>
      <w:r>
        <w:rPr>
          <w:rFonts w:eastAsia="Times New Roman" w:cs="Times New Roman"/>
          <w:szCs w:val="24"/>
          <w:lang w:val="en-US"/>
        </w:rPr>
        <w:t>vouchers</w:t>
      </w:r>
      <w:r>
        <w:rPr>
          <w:rFonts w:eastAsia="Times New Roman" w:cs="Times New Roman"/>
          <w:szCs w:val="24"/>
        </w:rPr>
        <w:t xml:space="preserve"> για τα ΚΔΑΠ και </w:t>
      </w:r>
      <w:r>
        <w:rPr>
          <w:rFonts w:eastAsia="Times New Roman"/>
          <w:color w:val="222222"/>
          <w:szCs w:val="24"/>
          <w:shd w:val="clear" w:color="auto" w:fill="FFFFFF"/>
        </w:rPr>
        <w:t>ΚΔΑΠ</w:t>
      </w:r>
      <w:r w:rsidR="009D2412">
        <w:rPr>
          <w:rFonts w:eastAsia="Times New Roman"/>
          <w:color w:val="222222"/>
          <w:szCs w:val="24"/>
          <w:shd w:val="clear" w:color="auto" w:fill="FFFFFF"/>
        </w:rPr>
        <w:t>ΜΕ</w:t>
      </w:r>
      <w:r>
        <w:rPr>
          <w:rFonts w:eastAsia="Times New Roman"/>
          <w:color w:val="222222"/>
          <w:szCs w:val="24"/>
          <w:shd w:val="clear" w:color="auto" w:fill="FFFFFF"/>
        </w:rPr>
        <w:t>Α</w:t>
      </w:r>
      <w:r w:rsidRPr="002D7C68">
        <w:rPr>
          <w:rFonts w:eastAsia="Times New Roman"/>
          <w:color w:val="222222"/>
          <w:szCs w:val="24"/>
          <w:shd w:val="clear" w:color="auto" w:fill="FFFFFF"/>
        </w:rPr>
        <w:t xml:space="preserve"> </w:t>
      </w:r>
      <w:r>
        <w:rPr>
          <w:rFonts w:eastAsia="Times New Roman" w:cs="Times New Roman"/>
          <w:szCs w:val="24"/>
        </w:rPr>
        <w:t xml:space="preserve">στη χρηματοδότηση του </w:t>
      </w:r>
      <w:r w:rsidR="009D2412">
        <w:rPr>
          <w:rFonts w:eastAsia="Times New Roman" w:cs="Times New Roman"/>
          <w:szCs w:val="24"/>
        </w:rPr>
        <w:t>«</w:t>
      </w:r>
      <w:r>
        <w:rPr>
          <w:rFonts w:eastAsia="Times New Roman"/>
          <w:color w:val="222222"/>
          <w:szCs w:val="24"/>
          <w:shd w:val="clear" w:color="auto" w:fill="FFFFFF"/>
          <w:lang w:val="en-US"/>
        </w:rPr>
        <w:t>Child</w:t>
      </w:r>
      <w:r w:rsidRPr="002D7C68">
        <w:rPr>
          <w:rFonts w:eastAsia="Times New Roman"/>
          <w:color w:val="222222"/>
          <w:szCs w:val="24"/>
          <w:shd w:val="clear" w:color="auto" w:fill="FFFFFF"/>
        </w:rPr>
        <w:t xml:space="preserve"> </w:t>
      </w:r>
      <w:r>
        <w:rPr>
          <w:rFonts w:eastAsia="Times New Roman"/>
          <w:color w:val="222222"/>
          <w:szCs w:val="24"/>
          <w:shd w:val="clear" w:color="auto" w:fill="FFFFFF"/>
          <w:lang w:val="en-US"/>
        </w:rPr>
        <w:t>Guarantee</w:t>
      </w:r>
      <w:r w:rsidR="009D2412">
        <w:rPr>
          <w:rFonts w:eastAsia="Times New Roman"/>
          <w:color w:val="222222"/>
          <w:szCs w:val="24"/>
          <w:shd w:val="clear" w:color="auto" w:fill="FFFFFF"/>
        </w:rPr>
        <w:t>»</w:t>
      </w:r>
      <w:r w:rsidRPr="002D7C68">
        <w:rPr>
          <w:rFonts w:eastAsia="Times New Roman"/>
          <w:color w:val="222222"/>
          <w:szCs w:val="24"/>
          <w:shd w:val="clear" w:color="auto" w:fill="FFFFFF"/>
        </w:rPr>
        <w:t>,</w:t>
      </w:r>
      <w:r>
        <w:rPr>
          <w:rFonts w:eastAsia="Times New Roman" w:cs="Times New Roman"/>
          <w:szCs w:val="24"/>
        </w:rPr>
        <w:t xml:space="preserve"> που αφορά μόνο τα φτωχά και ευάλωτα παιδιά;</w:t>
      </w:r>
      <w:r w:rsidRPr="002D7C68">
        <w:rPr>
          <w:rFonts w:eastAsia="Times New Roman" w:cs="Times New Roman"/>
          <w:szCs w:val="24"/>
        </w:rPr>
        <w:t xml:space="preserve"> </w:t>
      </w:r>
      <w:r>
        <w:rPr>
          <w:rFonts w:eastAsia="Times New Roman" w:cs="Times New Roman"/>
          <w:szCs w:val="24"/>
        </w:rPr>
        <w:t>Και, δεύτερον, θα προσθέσετε χρηματοδότηση στο πρόγραμμα για νέους κρατικούς πόρους ύψους 2 δισεκατομμυρίων περίπου για την επταετία, ώστε χιλιάδες παιδιά των μεσαίων στρωμάτων οικογενειών να μην αποκλειστούν και, βέβαια, να μην κλείσουν δομές και να απολυθούν εργαζόμενοι;</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F197F" w:rsidRDefault="00120B8D">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 xml:space="preserve">ΠΡΟΕΔΡΕΥΩΝ (Νικήτας Κακλαμάνης): </w:t>
      </w:r>
      <w:r>
        <w:rPr>
          <w:rFonts w:eastAsia="Times New Roman"/>
          <w:color w:val="222222"/>
          <w:szCs w:val="24"/>
          <w:shd w:val="clear" w:color="auto" w:fill="FFFFFF"/>
        </w:rPr>
        <w:t>Κ</w:t>
      </w:r>
      <w:r>
        <w:rPr>
          <w:rFonts w:eastAsia="Times New Roman" w:cs="Times New Roman"/>
          <w:szCs w:val="24"/>
        </w:rPr>
        <w:t>υρία Μιχαηλίδου, έχετε τον λόγο.</w:t>
      </w:r>
    </w:p>
    <w:p w:rsidR="00EF197F" w:rsidRDefault="00120B8D">
      <w:pPr>
        <w:spacing w:line="600" w:lineRule="auto"/>
        <w:ind w:firstLine="720"/>
        <w:jc w:val="both"/>
        <w:rPr>
          <w:rFonts w:eastAsia="Times New Roman" w:cs="Times New Roman"/>
          <w:szCs w:val="24"/>
        </w:rPr>
      </w:pPr>
      <w:r>
        <w:rPr>
          <w:rFonts w:eastAsia="Times New Roman"/>
          <w:b/>
          <w:color w:val="222222"/>
          <w:szCs w:val="24"/>
          <w:shd w:val="clear" w:color="auto" w:fill="FFFFFF"/>
        </w:rPr>
        <w:t>ΔΟΜΝΑ</w:t>
      </w:r>
      <w:r w:rsidR="009D2412">
        <w:rPr>
          <w:rFonts w:eastAsia="Times New Roman"/>
          <w:b/>
          <w:color w:val="222222"/>
          <w:szCs w:val="24"/>
          <w:shd w:val="clear" w:color="auto" w:fill="FFFFFF"/>
        </w:rPr>
        <w:t xml:space="preserve"> </w:t>
      </w:r>
      <w:r>
        <w:rPr>
          <w:rFonts w:eastAsia="Times New Roman"/>
          <w:b/>
          <w:color w:val="222222"/>
          <w:szCs w:val="24"/>
          <w:shd w:val="clear" w:color="auto" w:fill="FFFFFF"/>
        </w:rPr>
        <w:t>-</w:t>
      </w:r>
      <w:r w:rsidR="009D2412">
        <w:rPr>
          <w:rFonts w:eastAsia="Times New Roman"/>
          <w:b/>
          <w:color w:val="222222"/>
          <w:szCs w:val="24"/>
          <w:shd w:val="clear" w:color="auto" w:fill="FFFFFF"/>
        </w:rPr>
        <w:t xml:space="preserve"> </w:t>
      </w:r>
      <w:r>
        <w:rPr>
          <w:rFonts w:eastAsia="Times New Roman"/>
          <w:b/>
          <w:color w:val="222222"/>
          <w:szCs w:val="24"/>
          <w:shd w:val="clear" w:color="auto" w:fill="FFFFFF"/>
        </w:rPr>
        <w:t>ΜΑΡΙΑ ΜΙΧΑΗΛΙΔΟΥ (Υφυπουργός Εργασίας και Κοινωνικών Υποθέσεων):</w:t>
      </w:r>
      <w:r>
        <w:rPr>
          <w:rFonts w:eastAsia="Times New Roman"/>
          <w:color w:val="222222"/>
          <w:szCs w:val="24"/>
          <w:shd w:val="clear" w:color="auto" w:fill="FFFFFF"/>
        </w:rPr>
        <w:t xml:space="preserve"> Ε</w:t>
      </w:r>
      <w:r>
        <w:rPr>
          <w:rFonts w:eastAsia="Times New Roman" w:cs="Times New Roman"/>
          <w:szCs w:val="24"/>
        </w:rPr>
        <w:t xml:space="preserve">υχαριστώ, κύριε Πρόεδρε.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Κυρία Βουλευτά, δεν είναι ανάγκη κάθε φορά που το χρηματοδοτικό σκέλος μιας πολιτικής λήγει και, μάλιστα, η λήξη αυτού είναι κάτι που γνωρίζουμε, καθώς κάθε προγραμματική περίοδος έχει έναν πολύ προκαθορισμένο χρόνο </w:t>
      </w:r>
      <w:r w:rsidR="009D2412">
        <w:rPr>
          <w:rFonts w:eastAsia="Times New Roman" w:cs="Times New Roman"/>
          <w:szCs w:val="24"/>
        </w:rPr>
        <w:t>-</w:t>
      </w:r>
      <w:r>
        <w:rPr>
          <w:rFonts w:eastAsia="Times New Roman" w:cs="Times New Roman"/>
          <w:szCs w:val="24"/>
        </w:rPr>
        <w:t xml:space="preserve">έτσι; το ξέρετε και το ξέρετε ίσως όσο καλά το γνωρίζω και εγώ- και δεν γίνεται κάθε φορά όταν λήγει ένα χρηματοδοτικό πλαίσιο, το οποίο είναι προκαθορισμένο, να ερχόμαστε και να κινδυνολογούμε. Βεβαίως, καταλαβαίνω ότι πολλές φορές, αν όχι τις περισσότερες, ορθολογική σκέψη πίσω από την κινδυνολογία δεν υπάρχει.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Όσον αφορά την προσχολική αγωγή και </w:t>
      </w:r>
      <w:r w:rsidR="009D2412">
        <w:rPr>
          <w:rFonts w:eastAsia="Times New Roman" w:cs="Times New Roman"/>
          <w:szCs w:val="24"/>
        </w:rPr>
        <w:t>κ</w:t>
      </w:r>
      <w:r>
        <w:rPr>
          <w:rFonts w:eastAsia="Times New Roman" w:cs="Times New Roman"/>
          <w:szCs w:val="24"/>
        </w:rPr>
        <w:t xml:space="preserve">έντρα </w:t>
      </w:r>
      <w:r w:rsidR="009D2412">
        <w:rPr>
          <w:rFonts w:eastAsia="Times New Roman" w:cs="Times New Roman"/>
          <w:szCs w:val="24"/>
        </w:rPr>
        <w:t>δ</w:t>
      </w:r>
      <w:r>
        <w:rPr>
          <w:rFonts w:eastAsia="Times New Roman" w:cs="Times New Roman"/>
          <w:szCs w:val="24"/>
        </w:rPr>
        <w:t xml:space="preserve">ημιουργικής </w:t>
      </w:r>
      <w:r w:rsidR="009D2412">
        <w:rPr>
          <w:rFonts w:eastAsia="Times New Roman" w:cs="Times New Roman"/>
          <w:szCs w:val="24"/>
        </w:rPr>
        <w:t>α</w:t>
      </w:r>
      <w:r>
        <w:rPr>
          <w:rFonts w:eastAsia="Times New Roman" w:cs="Times New Roman"/>
          <w:szCs w:val="24"/>
        </w:rPr>
        <w:t xml:space="preserve">πασχόλησης και εντός αυτών </w:t>
      </w:r>
      <w:r w:rsidR="009D2412">
        <w:rPr>
          <w:rFonts w:eastAsia="Times New Roman" w:cs="Times New Roman"/>
          <w:szCs w:val="24"/>
        </w:rPr>
        <w:t>κ</w:t>
      </w:r>
      <w:r>
        <w:rPr>
          <w:rFonts w:eastAsia="Times New Roman" w:cs="Times New Roman"/>
          <w:szCs w:val="24"/>
        </w:rPr>
        <w:t xml:space="preserve">έντρα </w:t>
      </w:r>
      <w:r w:rsidR="009D2412">
        <w:rPr>
          <w:rFonts w:eastAsia="Times New Roman" w:cs="Times New Roman"/>
          <w:szCs w:val="24"/>
        </w:rPr>
        <w:t>δ</w:t>
      </w:r>
      <w:r>
        <w:rPr>
          <w:rFonts w:eastAsia="Times New Roman" w:cs="Times New Roman"/>
          <w:szCs w:val="24"/>
        </w:rPr>
        <w:t xml:space="preserve">ημιουργικής </w:t>
      </w:r>
      <w:r w:rsidR="009D2412">
        <w:rPr>
          <w:rFonts w:eastAsia="Times New Roman" w:cs="Times New Roman"/>
          <w:szCs w:val="24"/>
        </w:rPr>
        <w:t>α</w:t>
      </w:r>
      <w:r>
        <w:rPr>
          <w:rFonts w:eastAsia="Times New Roman" w:cs="Times New Roman"/>
          <w:szCs w:val="24"/>
        </w:rPr>
        <w:t xml:space="preserve">πασχόλησης </w:t>
      </w:r>
      <w:r w:rsidR="009D2412">
        <w:rPr>
          <w:rFonts w:eastAsia="Times New Roman" w:cs="Times New Roman"/>
          <w:szCs w:val="24"/>
        </w:rPr>
        <w:t>α</w:t>
      </w:r>
      <w:r>
        <w:rPr>
          <w:rFonts w:eastAsia="Times New Roman" w:cs="Times New Roman"/>
          <w:szCs w:val="24"/>
        </w:rPr>
        <w:t xml:space="preserve">τόμων με </w:t>
      </w:r>
      <w:r w:rsidR="009D2412">
        <w:rPr>
          <w:rFonts w:eastAsia="Times New Roman" w:cs="Times New Roman"/>
          <w:szCs w:val="24"/>
        </w:rPr>
        <w:t>α</w:t>
      </w:r>
      <w:r>
        <w:rPr>
          <w:rFonts w:eastAsia="Times New Roman" w:cs="Times New Roman"/>
          <w:szCs w:val="24"/>
        </w:rPr>
        <w:t xml:space="preserve">ναπηρία, έχουμε δείξει -όχι στα λόγια, όχι στους στις συζητήσεις εδώ στο εθνικό Κοινοβούλιο που έχουμε κάνει απλά μεταξύ μας ή με άλλους δικούς συναδέλφους- εμπράκτως ότι η χρηματοδότηση, αλλά και η ποιοτική αναβάθμιση και των δύο -και της προσχολικής αγωγής αλλά και των </w:t>
      </w:r>
      <w:r w:rsidR="009D2412">
        <w:rPr>
          <w:rFonts w:eastAsia="Times New Roman" w:cs="Times New Roman"/>
          <w:szCs w:val="24"/>
        </w:rPr>
        <w:t>κ</w:t>
      </w:r>
      <w:r>
        <w:rPr>
          <w:rFonts w:eastAsia="Times New Roman" w:cs="Times New Roman"/>
          <w:szCs w:val="24"/>
        </w:rPr>
        <w:t xml:space="preserve">έντρων </w:t>
      </w:r>
      <w:r w:rsidR="009D2412">
        <w:rPr>
          <w:rFonts w:eastAsia="Times New Roman" w:cs="Times New Roman"/>
          <w:szCs w:val="24"/>
        </w:rPr>
        <w:t>δ</w:t>
      </w:r>
      <w:r>
        <w:rPr>
          <w:rFonts w:eastAsia="Times New Roman" w:cs="Times New Roman"/>
          <w:szCs w:val="24"/>
        </w:rPr>
        <w:t xml:space="preserve">ημιουργικής </w:t>
      </w:r>
      <w:r w:rsidR="009D2412">
        <w:rPr>
          <w:rFonts w:eastAsia="Times New Roman" w:cs="Times New Roman"/>
          <w:szCs w:val="24"/>
        </w:rPr>
        <w:t>α</w:t>
      </w:r>
      <w:r>
        <w:rPr>
          <w:rFonts w:eastAsia="Times New Roman" w:cs="Times New Roman"/>
          <w:szCs w:val="24"/>
        </w:rPr>
        <w:t xml:space="preserve">πασχόλησης- τόσο παιδιών τυπικής ανάπτυξης όσο και παιδιών με αναπηρία είναι ουσιαστική προτεραιότητά μας στην ενίσχυσή της.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Υπενθυμίζω ότι και μέσα στη χρονιά της πανδημίας ή δυστυχώς μέσα στις χρονιές της πανδημίας, όπου εκεί τα εισοδήματα δυστυχώς πέσανε και άρα οι αιτήσεις οι οποίες ήταν κάτω από το εισοδηματικό όριο στους βρεφονηπιακούς σταθμούς και στα </w:t>
      </w:r>
      <w:r w:rsidR="00DB647B">
        <w:rPr>
          <w:rFonts w:eastAsia="Times New Roman" w:cs="Times New Roman"/>
          <w:szCs w:val="24"/>
        </w:rPr>
        <w:t>κ</w:t>
      </w:r>
      <w:r>
        <w:rPr>
          <w:rFonts w:eastAsia="Times New Roman" w:cs="Times New Roman"/>
          <w:szCs w:val="24"/>
        </w:rPr>
        <w:t xml:space="preserve">έντρα </w:t>
      </w:r>
      <w:r w:rsidR="00DB647B">
        <w:rPr>
          <w:rFonts w:eastAsia="Times New Roman" w:cs="Times New Roman"/>
          <w:szCs w:val="24"/>
        </w:rPr>
        <w:t>δ</w:t>
      </w:r>
      <w:r>
        <w:rPr>
          <w:rFonts w:eastAsia="Times New Roman" w:cs="Times New Roman"/>
          <w:szCs w:val="24"/>
        </w:rPr>
        <w:t xml:space="preserve">ημιουργικής </w:t>
      </w:r>
      <w:r w:rsidR="00DB647B">
        <w:rPr>
          <w:rFonts w:eastAsia="Times New Roman" w:cs="Times New Roman"/>
          <w:szCs w:val="24"/>
        </w:rPr>
        <w:t>α</w:t>
      </w:r>
      <w:r>
        <w:rPr>
          <w:rFonts w:eastAsia="Times New Roman" w:cs="Times New Roman"/>
          <w:szCs w:val="24"/>
        </w:rPr>
        <w:t>πασχόλησης ήταν περισσότερες από ότι προηγουμένως, όλες καλύφθηκαν θεωρώντας το από τη δική μας την πλευρά υποχρέωση χωρίς να γίνει κανένας λόγος γι</w:t>
      </w:r>
      <w:r w:rsidR="00DB647B">
        <w:rPr>
          <w:rFonts w:eastAsia="Times New Roman" w:cs="Times New Roman"/>
          <w:szCs w:val="24"/>
        </w:rPr>
        <w:t>’</w:t>
      </w:r>
      <w:r>
        <w:rPr>
          <w:rFonts w:eastAsia="Times New Roman" w:cs="Times New Roman"/>
          <w:szCs w:val="24"/>
        </w:rPr>
        <w:t xml:space="preserve"> αυτό.</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Επίσης, θεσμοθετήσαμε και υλοποιήσαμε το παράλληλο πρόγραμμα βάζοντας εντός, χρηματοδοτώντας εντός των βρεφονηπιακών σταθμών τις γυναίκες δημοσίους υπαλλήλους, αλλά και 36% -αν θυμάμαι καλά- υψηλότερα εισοδήματα.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Τι λέμε τώρα; Αλλάζει η προγραμματική; Αλλάζει η προγραμματική. Είναι προκαθορισμένο αυτό. Δεν είναι κάτι καινούργιο. Γιατί είμαστε χαρούμενοι; Γιατί με πάρα πολλή δουλειά από τη δική μας την πλευρά μπορούμε και τα πρώτα χρόνια της νέας προγραμματικής περιόδου εντάσσουμε τόσο τους βρεφονηπιακούς όσο και τα </w:t>
      </w:r>
      <w:r w:rsidR="00DB647B">
        <w:rPr>
          <w:rFonts w:eastAsia="Times New Roman" w:cs="Times New Roman"/>
          <w:szCs w:val="24"/>
        </w:rPr>
        <w:t>κ</w:t>
      </w:r>
      <w:r>
        <w:rPr>
          <w:rFonts w:eastAsia="Times New Roman" w:cs="Times New Roman"/>
          <w:szCs w:val="24"/>
        </w:rPr>
        <w:t xml:space="preserve">έντρα </w:t>
      </w:r>
      <w:r w:rsidR="00DB647B">
        <w:rPr>
          <w:rFonts w:eastAsia="Times New Roman" w:cs="Times New Roman"/>
          <w:szCs w:val="24"/>
        </w:rPr>
        <w:t>δ</w:t>
      </w:r>
      <w:r>
        <w:rPr>
          <w:rFonts w:eastAsia="Times New Roman" w:cs="Times New Roman"/>
          <w:szCs w:val="24"/>
        </w:rPr>
        <w:t xml:space="preserve">ημιουργικής </w:t>
      </w:r>
      <w:r w:rsidR="00DB647B">
        <w:rPr>
          <w:rFonts w:eastAsia="Times New Roman" w:cs="Times New Roman"/>
          <w:szCs w:val="24"/>
        </w:rPr>
        <w:t>α</w:t>
      </w:r>
      <w:r>
        <w:rPr>
          <w:rFonts w:eastAsia="Times New Roman" w:cs="Times New Roman"/>
          <w:szCs w:val="24"/>
        </w:rPr>
        <w:t xml:space="preserve">πασχόλησης τυπικής ανάπτυξης και παιδιών με αναπηρία -και θέλω να είμαι σαφής σε αυτό- κάτω ακριβώς από το ίδιο χρηματοδοτικό πλαίσιο που ήταν και πριν. Δηλαδή και στους βρεφονηπιακούς, που γνωρίζετε πολύ καλά πόσο προτεραιότητά μας είναι και βάση του νέου παράλληλου προγράμματος που αύξησε κατά 20% τον προϋπολογισμό για όσες μητέρες εντάσσονται μέσα στο κομμάτι της </w:t>
      </w:r>
      <w:r>
        <w:rPr>
          <w:rFonts w:eastAsia="Times New Roman" w:cs="Times New Roman"/>
          <w:szCs w:val="24"/>
        </w:rPr>
        <w:lastRenderedPageBreak/>
        <w:t xml:space="preserve">χρηματοδότησης, για τα κουπόνια τα λεγόμενα των βρεφονηπιακών σταθμών, έχουμε το παράλληλο πρόγραμμα με 36% υψηλότερα εισοδήματα που μπορούν να ενταχθούν εντός αυτού, αλλά και για τα </w:t>
      </w:r>
      <w:r w:rsidR="00DB647B">
        <w:rPr>
          <w:rFonts w:eastAsia="Times New Roman" w:cs="Times New Roman"/>
          <w:szCs w:val="24"/>
        </w:rPr>
        <w:t>κ</w:t>
      </w:r>
      <w:r>
        <w:rPr>
          <w:rFonts w:eastAsia="Times New Roman" w:cs="Times New Roman"/>
          <w:szCs w:val="24"/>
        </w:rPr>
        <w:t xml:space="preserve">έντρα </w:t>
      </w:r>
      <w:r w:rsidR="00DB647B">
        <w:rPr>
          <w:rFonts w:eastAsia="Times New Roman" w:cs="Times New Roman"/>
          <w:szCs w:val="24"/>
        </w:rPr>
        <w:t>δ</w:t>
      </w:r>
      <w:r>
        <w:rPr>
          <w:rFonts w:eastAsia="Times New Roman" w:cs="Times New Roman"/>
          <w:szCs w:val="24"/>
        </w:rPr>
        <w:t xml:space="preserve">ημιουργικής </w:t>
      </w:r>
      <w:r w:rsidR="00DB647B">
        <w:rPr>
          <w:rFonts w:eastAsia="Times New Roman" w:cs="Times New Roman"/>
          <w:szCs w:val="24"/>
        </w:rPr>
        <w:t>α</w:t>
      </w:r>
      <w:r>
        <w:rPr>
          <w:rFonts w:eastAsia="Times New Roman" w:cs="Times New Roman"/>
          <w:szCs w:val="24"/>
        </w:rPr>
        <w:t xml:space="preserve">πασχόλησης.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 λέω ειλικρινώς. Ξέρετε ότι γνωρίζω τα νούμερα μου. Δεν υπάρχει περίπτωση να μην καλυφθούν από το </w:t>
      </w:r>
      <w:r w:rsidR="00DB647B">
        <w:rPr>
          <w:rFonts w:eastAsia="Times New Roman" w:cs="Times New Roman"/>
          <w:szCs w:val="24"/>
        </w:rPr>
        <w:t>«</w:t>
      </w:r>
      <w:r>
        <w:rPr>
          <w:rFonts w:eastAsia="Times New Roman"/>
          <w:color w:val="222222"/>
          <w:szCs w:val="24"/>
          <w:shd w:val="clear" w:color="auto" w:fill="FFFFFF"/>
          <w:lang w:val="en-US"/>
        </w:rPr>
        <w:t>Child</w:t>
      </w:r>
      <w:r w:rsidRPr="006425CE">
        <w:rPr>
          <w:rFonts w:eastAsia="Times New Roman"/>
          <w:color w:val="222222"/>
          <w:szCs w:val="24"/>
          <w:shd w:val="clear" w:color="auto" w:fill="FFFFFF"/>
        </w:rPr>
        <w:t xml:space="preserve"> </w:t>
      </w:r>
      <w:r>
        <w:rPr>
          <w:rFonts w:eastAsia="Times New Roman"/>
          <w:color w:val="222222"/>
          <w:szCs w:val="24"/>
          <w:shd w:val="clear" w:color="auto" w:fill="FFFFFF"/>
          <w:lang w:val="en-US"/>
        </w:rPr>
        <w:t>Guarantee</w:t>
      </w:r>
      <w:r w:rsidR="00DB647B">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s="Times New Roman"/>
          <w:szCs w:val="24"/>
        </w:rPr>
        <w:t xml:space="preserve">της επόμενης προγραμματικής περιόδου, αλλά και από εθνικούς πόρους. Αυτό είναι κάτι το οποίο ισχύει και ισχύει οριζόντια.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Συνεχίζουμε τον αυξημένο προϋπολογισμό για τους βρεφονηπιακούς σταθμούς τουλάχιστον κατά 20%, όπως κάναμε και βλέπουμε τι δημοσιονομικό χώρο έχουμε να αυξήσουμε περαιτέρω αυτό το 20%. Επίσης, συνεχίζουμε με τα </w:t>
      </w:r>
      <w:r w:rsidR="00DB647B">
        <w:rPr>
          <w:rFonts w:eastAsia="Times New Roman" w:cs="Times New Roman"/>
          <w:szCs w:val="24"/>
        </w:rPr>
        <w:t>κ</w:t>
      </w:r>
      <w:r>
        <w:rPr>
          <w:rFonts w:eastAsia="Times New Roman" w:cs="Times New Roman"/>
          <w:szCs w:val="24"/>
        </w:rPr>
        <w:t xml:space="preserve">έντρα </w:t>
      </w:r>
      <w:r w:rsidR="00DB647B">
        <w:rPr>
          <w:rFonts w:eastAsia="Times New Roman" w:cs="Times New Roman"/>
          <w:szCs w:val="24"/>
        </w:rPr>
        <w:t>δ</w:t>
      </w:r>
      <w:r>
        <w:rPr>
          <w:rFonts w:eastAsia="Times New Roman" w:cs="Times New Roman"/>
          <w:szCs w:val="24"/>
        </w:rPr>
        <w:t xml:space="preserve">ημιουργικής </w:t>
      </w:r>
      <w:r w:rsidR="00DB647B">
        <w:rPr>
          <w:rFonts w:eastAsia="Times New Roman" w:cs="Times New Roman"/>
          <w:szCs w:val="24"/>
        </w:rPr>
        <w:t>α</w:t>
      </w:r>
      <w:r>
        <w:rPr>
          <w:rFonts w:eastAsia="Times New Roman" w:cs="Times New Roman"/>
          <w:szCs w:val="24"/>
        </w:rPr>
        <w:t xml:space="preserve">πασχόλησης όλων των παιδιών που θα χρειαστεί. Υπενθυμίζω ότι 25% περισσότερα παιδιά χρηματοδοτούνται σήμερα από ότι τρία χρόνια πριν για </w:t>
      </w:r>
      <w:r w:rsidR="00DB647B">
        <w:rPr>
          <w:rFonts w:eastAsia="Times New Roman" w:cs="Times New Roman"/>
          <w:szCs w:val="24"/>
        </w:rPr>
        <w:t>κ</w:t>
      </w:r>
      <w:r>
        <w:rPr>
          <w:rFonts w:eastAsia="Times New Roman" w:cs="Times New Roman"/>
          <w:szCs w:val="24"/>
        </w:rPr>
        <w:t xml:space="preserve">έντρα </w:t>
      </w:r>
      <w:r w:rsidR="00DB647B">
        <w:rPr>
          <w:rFonts w:eastAsia="Times New Roman" w:cs="Times New Roman"/>
          <w:szCs w:val="24"/>
        </w:rPr>
        <w:t>δ</w:t>
      </w:r>
      <w:r>
        <w:rPr>
          <w:rFonts w:eastAsia="Times New Roman" w:cs="Times New Roman"/>
          <w:szCs w:val="24"/>
        </w:rPr>
        <w:t xml:space="preserve">ημιουργικής </w:t>
      </w:r>
      <w:r w:rsidR="00DB647B">
        <w:rPr>
          <w:rFonts w:eastAsia="Times New Roman" w:cs="Times New Roman"/>
          <w:szCs w:val="24"/>
        </w:rPr>
        <w:t>α</w:t>
      </w:r>
      <w:r>
        <w:rPr>
          <w:rFonts w:eastAsia="Times New Roman" w:cs="Times New Roman"/>
          <w:szCs w:val="24"/>
        </w:rPr>
        <w:t xml:space="preserve">πασχόλησης. Και συνεχίζουμε σίγουρα με ακριβώς την ίδια χρηματοδότηση των </w:t>
      </w:r>
      <w:r w:rsidR="00DB647B">
        <w:rPr>
          <w:rFonts w:eastAsia="Times New Roman" w:cs="Times New Roman"/>
          <w:szCs w:val="24"/>
        </w:rPr>
        <w:t>κ</w:t>
      </w:r>
      <w:r>
        <w:rPr>
          <w:rFonts w:eastAsia="Times New Roman" w:cs="Times New Roman"/>
          <w:szCs w:val="24"/>
        </w:rPr>
        <w:t xml:space="preserve">έντρων </w:t>
      </w:r>
      <w:r w:rsidR="00DB647B">
        <w:rPr>
          <w:rFonts w:eastAsia="Times New Roman" w:cs="Times New Roman"/>
          <w:szCs w:val="24"/>
        </w:rPr>
        <w:t>δ</w:t>
      </w:r>
      <w:r>
        <w:rPr>
          <w:rFonts w:eastAsia="Times New Roman" w:cs="Times New Roman"/>
          <w:szCs w:val="24"/>
        </w:rPr>
        <w:t xml:space="preserve">ημιουργικής </w:t>
      </w:r>
      <w:r w:rsidR="00DB647B">
        <w:rPr>
          <w:rFonts w:eastAsia="Times New Roman" w:cs="Times New Roman"/>
          <w:szCs w:val="24"/>
        </w:rPr>
        <w:t>α</w:t>
      </w:r>
      <w:r>
        <w:rPr>
          <w:rFonts w:eastAsia="Times New Roman" w:cs="Times New Roman"/>
          <w:szCs w:val="24"/>
        </w:rPr>
        <w:t xml:space="preserve">πασχόλησης παιδιών τυπικής ανάπτυξης. Εδώ υπενθυμίζω το τελευταίο στατιστικό ότι είχαμε 25% περισσότερα αιτήματα και υπερδιπλασιασμό των δομών.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EF197F" w:rsidRDefault="00120B8D">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 xml:space="preserve">ΠΡΟΕΔΡΕΥΩΝ (Νικήτας Κακλαμάνης): </w:t>
      </w:r>
      <w:r w:rsidRPr="006425CE">
        <w:rPr>
          <w:rFonts w:eastAsia="Times New Roman"/>
          <w:color w:val="222222"/>
          <w:szCs w:val="24"/>
          <w:shd w:val="clear" w:color="auto" w:fill="FFFFFF"/>
        </w:rPr>
        <w:t>Κ</w:t>
      </w:r>
      <w:r>
        <w:rPr>
          <w:rFonts w:eastAsia="Times New Roman" w:cs="Times New Roman"/>
          <w:szCs w:val="24"/>
        </w:rPr>
        <w:t>υρία Φωτίου, έχετε τον λόγο.</w:t>
      </w:r>
    </w:p>
    <w:p w:rsidR="00EF197F" w:rsidRDefault="00120B8D">
      <w:pPr>
        <w:spacing w:line="600" w:lineRule="auto"/>
        <w:ind w:firstLine="720"/>
        <w:jc w:val="both"/>
        <w:rPr>
          <w:rFonts w:eastAsia="Times New Roman" w:cs="Times New Roman"/>
          <w:szCs w:val="24"/>
        </w:rPr>
      </w:pPr>
      <w:r>
        <w:rPr>
          <w:rFonts w:eastAsia="Times New Roman"/>
          <w:b/>
          <w:color w:val="222222"/>
          <w:szCs w:val="24"/>
          <w:shd w:val="clear" w:color="auto" w:fill="FFFFFF"/>
        </w:rPr>
        <w:t>ΘΕΑΝΩ ΦΩΤΙΟΥ:</w:t>
      </w:r>
      <w:r>
        <w:rPr>
          <w:rFonts w:eastAsia="Times New Roman"/>
          <w:color w:val="222222"/>
          <w:szCs w:val="24"/>
          <w:shd w:val="clear" w:color="auto" w:fill="FFFFFF"/>
        </w:rPr>
        <w:t xml:space="preserve"> Κυρία Υφυπουργέ, κανείς δεν </w:t>
      </w:r>
      <w:r>
        <w:rPr>
          <w:rFonts w:eastAsia="Times New Roman" w:cs="Times New Roman"/>
          <w:szCs w:val="24"/>
        </w:rPr>
        <w:t xml:space="preserve">σπεκουλάρει πάνω σε ένα τεράστιο κοινωνικό θέμα, το οποίο είναι τα ΚΔΑΠ και οι βρεφονηπιακοί σταθμοί. Όμως, αφήσατε επί δύο χρονιές </w:t>
      </w:r>
      <w:r>
        <w:rPr>
          <w:rFonts w:eastAsia="Times New Roman"/>
          <w:color w:val="222222"/>
          <w:szCs w:val="24"/>
          <w:shd w:val="clear" w:color="auto" w:fill="FFFFFF"/>
        </w:rPr>
        <w:t xml:space="preserve">εξήντα χιλιάδες </w:t>
      </w:r>
      <w:r>
        <w:rPr>
          <w:rFonts w:eastAsia="Times New Roman" w:cs="Times New Roman"/>
          <w:szCs w:val="24"/>
        </w:rPr>
        <w:t xml:space="preserve">παιδιά με πλήρεις φακέλους εκτός ΚΔΑΠ.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Τι ακριβώς μου απαντήσατε; Ότι τα πήρατε αυτά τα παιδιά; Γιατί δεν το λέτε λοιπόν, στους ανθρώπους που μείνανε με πλήρεις φακέλους εκτός; Σε αυτό είπατε μια ανακρίβεια.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εκδώσατε τον Νοέμβριο του 2020 τον ν.4756, όπου έμπαινε υποτίθεται σαφές πλαίσιο ίδρυσης και λειτουργίας των ΚΔΑΠ και </w:t>
      </w:r>
      <w:r>
        <w:rPr>
          <w:rFonts w:eastAsia="Times New Roman"/>
          <w:color w:val="222222"/>
          <w:szCs w:val="24"/>
          <w:shd w:val="clear" w:color="auto" w:fill="FFFFFF"/>
        </w:rPr>
        <w:t>ΚΔΑΠ</w:t>
      </w:r>
      <w:r w:rsidR="00DB647B">
        <w:rPr>
          <w:rFonts w:eastAsia="Times New Roman"/>
          <w:color w:val="222222"/>
          <w:szCs w:val="24"/>
          <w:shd w:val="clear" w:color="auto" w:fill="FFFFFF"/>
        </w:rPr>
        <w:t>ΜΕ</w:t>
      </w:r>
      <w:r>
        <w:rPr>
          <w:rFonts w:eastAsia="Times New Roman"/>
          <w:color w:val="222222"/>
          <w:szCs w:val="24"/>
          <w:shd w:val="clear" w:color="auto" w:fill="FFFFFF"/>
        </w:rPr>
        <w:t>Α,</w:t>
      </w:r>
      <w:r>
        <w:rPr>
          <w:rFonts w:eastAsia="Times New Roman" w:cs="Times New Roman"/>
          <w:szCs w:val="24"/>
        </w:rPr>
        <w:t xml:space="preserve"> δημόσιων και ιδιωτικών, και δημιουργήσατε με αυτόν το</w:t>
      </w:r>
      <w:r w:rsidR="00DB647B">
        <w:rPr>
          <w:rFonts w:eastAsia="Times New Roman" w:cs="Times New Roman"/>
          <w:szCs w:val="24"/>
        </w:rPr>
        <w:t>ν</w:t>
      </w:r>
      <w:r>
        <w:rPr>
          <w:rFonts w:eastAsia="Times New Roman" w:cs="Times New Roman"/>
          <w:szCs w:val="24"/>
        </w:rPr>
        <w:t xml:space="preserve"> νόμο μεγαλύτερη σύγχυση από τα προβλήματα που πηγαίνατε να λύσετε. Γιατί; Γιατί δεν είναι σαφές, παρά με συνεχείς αναβολές της ισχύος του νόμου, αν τελικά τα δημοτικά ΚΔΑΠ μπορούν να λειτουργούν μέσα στα δημοτικά σχολεία και απλά δίνετε συνεχείς αναβολές του νόμου. Τελικά τι θα κάνετε; Δεν γνωρίζουμε και σε αυτό.</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Τώρα υπήρξε πρόβλημα με την εφαρμοστική, γιατί έξι μήνες μετά ξέρετε ότι δεν πληρώθηκαν οι άνθρωποι με αποτέλεσμα να δημιουργούνται μεγάλες καθυστερήσεις στην πληρωμή. Παράλληλα, επειδή μειώθηκαν τα </w:t>
      </w:r>
      <w:r>
        <w:rPr>
          <w:rFonts w:eastAsia="Times New Roman" w:cs="Times New Roman"/>
          <w:szCs w:val="24"/>
          <w:lang w:val="en-US"/>
        </w:rPr>
        <w:t>vouchers</w:t>
      </w:r>
      <w:r>
        <w:rPr>
          <w:rFonts w:eastAsia="Times New Roman" w:cs="Times New Roman"/>
          <w:szCs w:val="24"/>
        </w:rPr>
        <w:t xml:space="preserve">, τα </w:t>
      </w:r>
      <w:r>
        <w:rPr>
          <w:rFonts w:eastAsia="Times New Roman" w:cs="Times New Roman"/>
          <w:szCs w:val="24"/>
        </w:rPr>
        <w:lastRenderedPageBreak/>
        <w:t xml:space="preserve">δημοτικά ΚΔΑΠ και </w:t>
      </w:r>
      <w:r>
        <w:rPr>
          <w:rFonts w:eastAsia="Times New Roman"/>
          <w:color w:val="222222"/>
          <w:szCs w:val="24"/>
          <w:shd w:val="clear" w:color="auto" w:fill="FFFFFF"/>
        </w:rPr>
        <w:t>ΚΔΑΠ</w:t>
      </w:r>
      <w:r w:rsidR="00DB647B">
        <w:rPr>
          <w:rFonts w:eastAsia="Times New Roman"/>
          <w:color w:val="222222"/>
          <w:szCs w:val="24"/>
          <w:shd w:val="clear" w:color="auto" w:fill="FFFFFF"/>
        </w:rPr>
        <w:t>ΜΕ</w:t>
      </w:r>
      <w:r>
        <w:rPr>
          <w:rFonts w:eastAsia="Times New Roman"/>
          <w:color w:val="222222"/>
          <w:szCs w:val="24"/>
          <w:shd w:val="clear" w:color="auto" w:fill="FFFFFF"/>
        </w:rPr>
        <w:t>Α -</w:t>
      </w:r>
      <w:r>
        <w:rPr>
          <w:rFonts w:eastAsia="Times New Roman" w:cs="Times New Roman"/>
          <w:szCs w:val="24"/>
        </w:rPr>
        <w:t xml:space="preserve">λόγω κορωνοϊού μειώθηκαν, θυμάστε πολύ καλά γιατί μειώθηκαν- κινδυνεύουν να κλείσουν και το προσωπικό τους να απολυθεί.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Κυρία Υπουργέ, με βάση τα στοιχεία της ΠΑΣΕΚΔΑΠ που μπορώ να σας καταθέσω -είναι και εν γνώσει σας- από πέρυσι ως φέτος έκλεισαν πενήντα εφτά δημοτικά ΚΔΑΠ και απολύθηκαν οι εργαζόμενοί τους. Αυτά είναι στοιχεία. Δεν μπορείτε να τα αμφισβητήσετε. Δεκάδες άλλοι είδαν τις συμβάσεις τους πλήρους απασχόλησης, δηλαδή τα οκτάωρα που πληρωνόντουσαν, να γίνονται μερικής τετράωρης απασχόλησης.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Συγχρόνως, αυτή τη στιγμή σας κάνω έκκληση, διότι κινδυνεύει να κλείσει το ΚΔΑΠ του Ωραιοκάστρου και το </w:t>
      </w:r>
      <w:r>
        <w:rPr>
          <w:rFonts w:eastAsia="Times New Roman"/>
          <w:color w:val="222222"/>
          <w:szCs w:val="24"/>
          <w:shd w:val="clear" w:color="auto" w:fill="FFFFFF"/>
        </w:rPr>
        <w:t>ΚΔΑΠ</w:t>
      </w:r>
      <w:r w:rsidR="00DB647B">
        <w:rPr>
          <w:rFonts w:eastAsia="Times New Roman"/>
          <w:color w:val="222222"/>
          <w:szCs w:val="24"/>
          <w:shd w:val="clear" w:color="auto" w:fill="FFFFFF"/>
        </w:rPr>
        <w:t>ΜΕ</w:t>
      </w:r>
      <w:r>
        <w:rPr>
          <w:rFonts w:eastAsia="Times New Roman"/>
          <w:color w:val="222222"/>
          <w:szCs w:val="24"/>
          <w:shd w:val="clear" w:color="auto" w:fill="FFFFFF"/>
        </w:rPr>
        <w:t xml:space="preserve">Α </w:t>
      </w:r>
      <w:r>
        <w:rPr>
          <w:rFonts w:eastAsia="Times New Roman" w:cs="Times New Roman"/>
          <w:szCs w:val="24"/>
        </w:rPr>
        <w:t>των Γρεβενών. Οι περισσότεροι εργαζόμενοι στα ΚΔΑΠ απασχολούνται εκεί δεκαπέντε με είκοσι χρόνια. Είναι εξειδικευμένοι επιστήμονες με έργο παρόμοιο με εκείνο των εκπαιδευτικών. Διότι δεν είναι απλά φροντιστές, δεν κάθονται ο</w:t>
      </w:r>
      <w:r w:rsidR="006520F7">
        <w:rPr>
          <w:rFonts w:eastAsia="Times New Roman" w:cs="Times New Roman"/>
          <w:szCs w:val="24"/>
        </w:rPr>
        <w:t>κ</w:t>
      </w:r>
      <w:r>
        <w:rPr>
          <w:rFonts w:eastAsia="Times New Roman" w:cs="Times New Roman"/>
          <w:szCs w:val="24"/>
        </w:rPr>
        <w:t xml:space="preserve">τώ ώρες με τα παιδιά, δεν είναι πάρκινγκ τα ΚΔΑΠ. Νομίζω ότι σε αυτό συμφωνείτε. Έχουμε συζητήσει πολλές φορές για αυτό.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Άρα αυτοί κάνουν εκπαιδευτικό έργο, προετοιμάζουν όλη την ιστορία. Πρέπει να αλλάξετε τον κανονισμό ως προς αυτό. Στις 4 Απριλίου είχαμε υποβάλει ερώτηση για το πού βρίσκεται το σχέδιο του </w:t>
      </w:r>
      <w:r w:rsidR="00DB647B">
        <w:rPr>
          <w:rFonts w:eastAsia="Times New Roman" w:cs="Times New Roman"/>
          <w:szCs w:val="24"/>
        </w:rPr>
        <w:t>«</w:t>
      </w:r>
      <w:r>
        <w:rPr>
          <w:rFonts w:eastAsia="Times New Roman"/>
          <w:color w:val="222222"/>
          <w:szCs w:val="24"/>
          <w:shd w:val="clear" w:color="auto" w:fill="FFFFFF"/>
          <w:lang w:val="en-US"/>
        </w:rPr>
        <w:t>Child</w:t>
      </w:r>
      <w:r w:rsidRPr="00377220">
        <w:rPr>
          <w:rFonts w:eastAsia="Times New Roman"/>
          <w:color w:val="222222"/>
          <w:szCs w:val="24"/>
          <w:shd w:val="clear" w:color="auto" w:fill="FFFFFF"/>
        </w:rPr>
        <w:t xml:space="preserve"> </w:t>
      </w:r>
      <w:r>
        <w:rPr>
          <w:rFonts w:eastAsia="Times New Roman"/>
          <w:color w:val="222222"/>
          <w:szCs w:val="24"/>
          <w:shd w:val="clear" w:color="auto" w:fill="FFFFFF"/>
          <w:lang w:val="en-US"/>
        </w:rPr>
        <w:t>Guarantee</w:t>
      </w:r>
      <w:r w:rsidR="00DB647B">
        <w:rPr>
          <w:rFonts w:eastAsia="Times New Roman"/>
          <w:color w:val="222222"/>
          <w:szCs w:val="24"/>
          <w:shd w:val="clear" w:color="auto" w:fill="FFFFFF"/>
        </w:rPr>
        <w:t>»</w:t>
      </w:r>
      <w:r>
        <w:rPr>
          <w:rFonts w:eastAsia="Times New Roman" w:cs="Times New Roman"/>
          <w:szCs w:val="24"/>
        </w:rPr>
        <w:t>, αν έχει υποβληθεί εμπρόθεσμα στην Ευρωπαϊκή Επιτροπή, αν έχει εγκριθεί το κονδύλι κ</w:t>
      </w:r>
      <w:r w:rsidR="00DB647B">
        <w:rPr>
          <w:rFonts w:eastAsia="Times New Roman" w:cs="Times New Roman"/>
          <w:szCs w:val="24"/>
        </w:rPr>
        <w:t>.</w:t>
      </w:r>
      <w:r>
        <w:rPr>
          <w:rFonts w:eastAsia="Times New Roman" w:cs="Times New Roman"/>
          <w:szCs w:val="24"/>
        </w:rPr>
        <w:t>τ</w:t>
      </w:r>
      <w:r w:rsidR="00DB647B">
        <w:rPr>
          <w:rFonts w:eastAsia="Times New Roman" w:cs="Times New Roman"/>
          <w:szCs w:val="24"/>
        </w:rPr>
        <w:t>.</w:t>
      </w:r>
      <w:r>
        <w:rPr>
          <w:rFonts w:eastAsia="Times New Roman" w:cs="Times New Roman"/>
          <w:szCs w:val="24"/>
        </w:rPr>
        <w:t xml:space="preserve">λ.. Σήμερα καταλαβαίνουμε γιατί δεν μας απαντήσατε. Δύο μήνες μετά μου απαντάτε ότι το σταμάτησε το πρόγραμμα ΕΣΠΑ και τώρα μπήκαν όλα στο </w:t>
      </w:r>
      <w:r w:rsidR="00DB647B">
        <w:rPr>
          <w:rFonts w:eastAsia="Times New Roman" w:cs="Times New Roman"/>
          <w:szCs w:val="24"/>
        </w:rPr>
        <w:t>«</w:t>
      </w:r>
      <w:r>
        <w:rPr>
          <w:rFonts w:eastAsia="Times New Roman"/>
          <w:color w:val="222222"/>
          <w:szCs w:val="24"/>
          <w:shd w:val="clear" w:color="auto" w:fill="FFFFFF"/>
          <w:lang w:val="en-US"/>
        </w:rPr>
        <w:t>Child</w:t>
      </w:r>
      <w:r w:rsidRPr="00377220">
        <w:rPr>
          <w:rFonts w:eastAsia="Times New Roman"/>
          <w:color w:val="222222"/>
          <w:szCs w:val="24"/>
          <w:shd w:val="clear" w:color="auto" w:fill="FFFFFF"/>
        </w:rPr>
        <w:t xml:space="preserve"> </w:t>
      </w:r>
      <w:r>
        <w:rPr>
          <w:rFonts w:eastAsia="Times New Roman"/>
          <w:color w:val="222222"/>
          <w:szCs w:val="24"/>
          <w:shd w:val="clear" w:color="auto" w:fill="FFFFFF"/>
          <w:lang w:val="en-US"/>
        </w:rPr>
        <w:t>Guarantee</w:t>
      </w:r>
      <w:r w:rsidR="00DB647B">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s="Times New Roman"/>
          <w:szCs w:val="24"/>
        </w:rPr>
        <w:t xml:space="preserve">που είναι μόνο για τα φτωχά παιδιά και για τα ευάλωτα.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Εγώ ακούω την υπόσχεση που δίνετε και φαντάζομαι ότι όλοι οι εργαζόμενοι, αλλά και οι μητέρες, ανακουφίζονται να ακούνε ότι, πρώτον, δεν θα αλλάξετε το ύψος του </w:t>
      </w:r>
      <w:r>
        <w:rPr>
          <w:rFonts w:eastAsia="Times New Roman" w:cs="Times New Roman"/>
          <w:szCs w:val="24"/>
          <w:lang w:val="en-US"/>
        </w:rPr>
        <w:t>voucher</w:t>
      </w:r>
      <w:r>
        <w:rPr>
          <w:rFonts w:eastAsia="Times New Roman" w:cs="Times New Roman"/>
          <w:szCs w:val="24"/>
        </w:rPr>
        <w:t xml:space="preserve"> και, δεύτερον, θα πάρετε όσα παιδιά πήρατε και πέρυσι. Αφήσατε, βέβαια, και πέρυσι </w:t>
      </w:r>
      <w:r>
        <w:rPr>
          <w:rFonts w:eastAsia="Times New Roman"/>
          <w:color w:val="222222"/>
          <w:szCs w:val="24"/>
          <w:shd w:val="clear" w:color="auto" w:fill="FFFFFF"/>
        </w:rPr>
        <w:t xml:space="preserve">εξήντα χιλιάδες </w:t>
      </w:r>
      <w:r>
        <w:rPr>
          <w:rFonts w:eastAsia="Times New Roman" w:cs="Times New Roman"/>
          <w:szCs w:val="24"/>
        </w:rPr>
        <w:t>παιδιά απ’ έξω. Να τα πάρετε φέτος ελπίζω.</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για να τελειώνω, όμως, διατυπώνω το ερώτημα και σας ρωτάω πάλι: Θα προσθέσετε τα αναγκαία χρήματα από τον κρατικό προϋπολογισμό, με διαβεβαιώνετε σε αυτό, για να μην αποκλειστούν παιδιά μεσαίων εισοδημάτων, σήμερα που η ακρίβεια έχει ρημάξει τις οικογένειές τους και θα μετατρέψετε τα δημοτικά ΚΔΑΠ και </w:t>
      </w:r>
      <w:r>
        <w:rPr>
          <w:rFonts w:eastAsia="Times New Roman"/>
          <w:color w:val="222222"/>
          <w:szCs w:val="24"/>
          <w:shd w:val="clear" w:color="auto" w:fill="FFFFFF"/>
        </w:rPr>
        <w:t>ΚΔΑΠ</w:t>
      </w:r>
      <w:r w:rsidR="00DB647B">
        <w:rPr>
          <w:rFonts w:eastAsia="Times New Roman"/>
          <w:color w:val="222222"/>
          <w:szCs w:val="24"/>
          <w:shd w:val="clear" w:color="auto" w:fill="FFFFFF"/>
        </w:rPr>
        <w:t>ΜΕ</w:t>
      </w:r>
      <w:r>
        <w:rPr>
          <w:rFonts w:eastAsia="Times New Roman"/>
          <w:color w:val="222222"/>
          <w:szCs w:val="24"/>
          <w:shd w:val="clear" w:color="auto" w:fill="FFFFFF"/>
        </w:rPr>
        <w:t xml:space="preserve">Α </w:t>
      </w:r>
      <w:r>
        <w:rPr>
          <w:rFonts w:eastAsia="Times New Roman" w:cs="Times New Roman"/>
          <w:szCs w:val="24"/>
        </w:rPr>
        <w:t>σε μόνιμες δομές των δήμων και θα εντάξετε σε αυτές το προσωπικό με αυξημένη μοριοδότηση στα πρότυπα που κάναμε εμείς το «Βοήθεια στο Σπίτι»; Η ερώτηση είναι σαφής.</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rsidR="00EF197F" w:rsidRDefault="00120B8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Κυρία Υφυπουργέ, έχετε τον λόγο.</w:t>
      </w:r>
    </w:p>
    <w:p w:rsidR="00EF197F" w:rsidRDefault="00120B8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ΔΟΜΝΑ</w:t>
      </w:r>
      <w:r w:rsidR="007254CF">
        <w:rPr>
          <w:rFonts w:eastAsia="Times New Roman"/>
          <w:b/>
          <w:color w:val="222222"/>
          <w:szCs w:val="24"/>
          <w:shd w:val="clear" w:color="auto" w:fill="FFFFFF"/>
        </w:rPr>
        <w:t xml:space="preserve"> </w:t>
      </w:r>
      <w:r>
        <w:rPr>
          <w:rFonts w:eastAsia="Times New Roman"/>
          <w:b/>
          <w:color w:val="222222"/>
          <w:szCs w:val="24"/>
          <w:shd w:val="clear" w:color="auto" w:fill="FFFFFF"/>
        </w:rPr>
        <w:t>-</w:t>
      </w:r>
      <w:r w:rsidR="007254CF">
        <w:rPr>
          <w:rFonts w:eastAsia="Times New Roman"/>
          <w:b/>
          <w:color w:val="222222"/>
          <w:szCs w:val="24"/>
          <w:shd w:val="clear" w:color="auto" w:fill="FFFFFF"/>
        </w:rPr>
        <w:t xml:space="preserve"> </w:t>
      </w:r>
      <w:r>
        <w:rPr>
          <w:rFonts w:eastAsia="Times New Roman"/>
          <w:b/>
          <w:color w:val="222222"/>
          <w:szCs w:val="24"/>
          <w:shd w:val="clear" w:color="auto" w:fill="FFFFFF"/>
        </w:rPr>
        <w:t>ΜΑΡΙΑ ΜΙΧΑΗΛΙΔΟΥ (Υφυπουργός Εργασίας και Κοινωνικών Υποθέσεων):</w:t>
      </w:r>
      <w:r>
        <w:rPr>
          <w:rFonts w:eastAsia="Times New Roman"/>
          <w:color w:val="222222"/>
          <w:szCs w:val="24"/>
          <w:shd w:val="clear" w:color="auto" w:fill="FFFFFF"/>
        </w:rPr>
        <w:t xml:space="preserve"> Ευχαριστώ, κύριε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Κυρία Βουλευτά, αν δεν κάνω λάθος, ήσασταν στην ίδια θέση με εμένα μόνο πιο αναβαθμισμένη. Έτσι; Αν δεν κάνω λάθος, στη δική σας θητεία υπήρχε και νομοθετική πρωτοβουλία από πλευράς σας. Οπότε φαντάζομαι ότι αν είχατε βρει την ανάγκη τόσο υψηλή, έτσι ώστε να κρατικοποιηθούν τα ΚΔΑΠ -δεν ξέρω αν έχετε στο μυαλό σας τα ιδιωτικά, μόνο τα δημοτικά, έτσι ώστε να γίνουν όλοι μόνιμοι δημόσιοι υπάλληλοι- θα ήταν κάτι το οποίο θα είχατε κάνει αυτά τα τεσσεράμισι χρόνια -γιατί κάθε φορά λέω πέντε και με διορθώνετε- τα οποία ήσασταν στη θέση αυτή.</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Οπότε φαντάζομαι ότι αν ήταν τόσο μεγάλη προτεραιότητα για εσάς… Σας το λέω ότι για εμάς δεν είναι. </w:t>
      </w:r>
    </w:p>
    <w:p w:rsidR="00EF197F" w:rsidRDefault="00120B8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ΘΕΑΝΩ ΦΩΤΙΟΥ:</w:t>
      </w:r>
      <w:r>
        <w:rPr>
          <w:rFonts w:eastAsia="Times New Roman"/>
          <w:color w:val="222222"/>
          <w:szCs w:val="24"/>
          <w:shd w:val="clear" w:color="auto" w:fill="FFFFFF"/>
        </w:rPr>
        <w:t xml:space="preserve"> … (δεν ακούστηκε)</w:t>
      </w:r>
    </w:p>
    <w:p w:rsidR="00EF197F" w:rsidRDefault="00120B8D">
      <w:pPr>
        <w:spacing w:line="600" w:lineRule="auto"/>
        <w:ind w:firstLine="720"/>
        <w:jc w:val="both"/>
        <w:rPr>
          <w:rFonts w:eastAsia="Times New Roman" w:cs="Times New Roman"/>
          <w:szCs w:val="24"/>
        </w:rPr>
      </w:pPr>
      <w:r>
        <w:rPr>
          <w:rFonts w:eastAsia="Times New Roman"/>
          <w:b/>
          <w:color w:val="222222"/>
          <w:szCs w:val="24"/>
          <w:shd w:val="clear" w:color="auto" w:fill="FFFFFF"/>
        </w:rPr>
        <w:t>ΔΟΜΝΑ</w:t>
      </w:r>
      <w:r w:rsidR="007254CF">
        <w:rPr>
          <w:rFonts w:eastAsia="Times New Roman"/>
          <w:b/>
          <w:color w:val="222222"/>
          <w:szCs w:val="24"/>
          <w:shd w:val="clear" w:color="auto" w:fill="FFFFFF"/>
        </w:rPr>
        <w:t xml:space="preserve"> </w:t>
      </w:r>
      <w:r>
        <w:rPr>
          <w:rFonts w:eastAsia="Times New Roman"/>
          <w:b/>
          <w:color w:val="222222"/>
          <w:szCs w:val="24"/>
          <w:shd w:val="clear" w:color="auto" w:fill="FFFFFF"/>
        </w:rPr>
        <w:t>-</w:t>
      </w:r>
      <w:r w:rsidR="007254CF">
        <w:rPr>
          <w:rFonts w:eastAsia="Times New Roman"/>
          <w:b/>
          <w:color w:val="222222"/>
          <w:szCs w:val="24"/>
          <w:shd w:val="clear" w:color="auto" w:fill="FFFFFF"/>
        </w:rPr>
        <w:t xml:space="preserve"> </w:t>
      </w:r>
      <w:r>
        <w:rPr>
          <w:rFonts w:eastAsia="Times New Roman"/>
          <w:b/>
          <w:color w:val="222222"/>
          <w:szCs w:val="24"/>
          <w:shd w:val="clear" w:color="auto" w:fill="FFFFFF"/>
        </w:rPr>
        <w:t>ΜΑΡΙΑ ΜΙΧΑΗΛΙΔΟΥ (Υφυπουργός Εργασίας και Κοινωνικών Υποθέσεων):</w:t>
      </w:r>
      <w:r>
        <w:rPr>
          <w:rFonts w:eastAsia="Times New Roman"/>
          <w:color w:val="222222"/>
          <w:szCs w:val="24"/>
          <w:shd w:val="clear" w:color="auto" w:fill="FFFFFF"/>
        </w:rPr>
        <w:t xml:space="preserve"> </w:t>
      </w:r>
      <w:r>
        <w:rPr>
          <w:rFonts w:eastAsia="Times New Roman" w:cs="Times New Roman"/>
          <w:szCs w:val="24"/>
        </w:rPr>
        <w:t xml:space="preserve">Για εμάς προτεραιότητα είναι οι βρεφονηπιακοί σταθμοί αυτή τη στιγμή. Προτεραιότητα και βασικός άξονας του </w:t>
      </w:r>
      <w:r w:rsidR="007254CF">
        <w:rPr>
          <w:rFonts w:eastAsia="Times New Roman" w:cs="Times New Roman"/>
          <w:szCs w:val="24"/>
        </w:rPr>
        <w:t>«</w:t>
      </w:r>
      <w:r>
        <w:rPr>
          <w:rFonts w:eastAsia="Times New Roman"/>
          <w:color w:val="222222"/>
          <w:szCs w:val="24"/>
          <w:shd w:val="clear" w:color="auto" w:fill="FFFFFF"/>
          <w:lang w:val="en-US"/>
        </w:rPr>
        <w:t>Child</w:t>
      </w:r>
      <w:r w:rsidRPr="00377220">
        <w:rPr>
          <w:rFonts w:eastAsia="Times New Roman"/>
          <w:color w:val="222222"/>
          <w:szCs w:val="24"/>
          <w:shd w:val="clear" w:color="auto" w:fill="FFFFFF"/>
        </w:rPr>
        <w:t xml:space="preserve"> </w:t>
      </w:r>
      <w:r>
        <w:rPr>
          <w:rFonts w:eastAsia="Times New Roman"/>
          <w:color w:val="222222"/>
          <w:szCs w:val="24"/>
          <w:shd w:val="clear" w:color="auto" w:fill="FFFFFF"/>
          <w:lang w:val="en-US"/>
        </w:rPr>
        <w:lastRenderedPageBreak/>
        <w:t>Guarantee</w:t>
      </w:r>
      <w:r w:rsidR="007254CF">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s="Times New Roman"/>
          <w:szCs w:val="24"/>
        </w:rPr>
        <w:t xml:space="preserve">είναι οι βρεφονηπιακοί σταθμοί, είναι η πρόσβαση σε καλή, σε ποιοτική προσχολική αγωγή.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Πρώτα είναι αυτό </w:t>
      </w:r>
      <w:r w:rsidR="007254CF">
        <w:rPr>
          <w:rFonts w:eastAsia="Times New Roman" w:cs="Times New Roman"/>
          <w:szCs w:val="24"/>
        </w:rPr>
        <w:t>-</w:t>
      </w:r>
      <w:r>
        <w:rPr>
          <w:rFonts w:eastAsia="Times New Roman" w:cs="Times New Roman"/>
          <w:szCs w:val="24"/>
        </w:rPr>
        <w:t xml:space="preserve">γιατί στην πολιτική, όπως και σε όλα τα πράγματα στη ζωή υπάρχουν προτεραιότητες- και μετά είναι η δημιουργική απασχόληση των παιδιών του δημοτικού μετά το σχολείο. Γιατί; Ένας κύριος λόγος πίσω από αυτό είναι το </w:t>
      </w:r>
      <w:r w:rsidR="007254CF">
        <w:rPr>
          <w:rFonts w:eastAsia="Times New Roman" w:cs="Times New Roman"/>
          <w:szCs w:val="24"/>
        </w:rPr>
        <w:t>ο</w:t>
      </w:r>
      <w:r>
        <w:rPr>
          <w:rFonts w:eastAsia="Times New Roman" w:cs="Times New Roman"/>
          <w:szCs w:val="24"/>
        </w:rPr>
        <w:t xml:space="preserve">λοήμερο </w:t>
      </w:r>
      <w:r w:rsidR="007254CF">
        <w:rPr>
          <w:rFonts w:eastAsia="Times New Roman" w:cs="Times New Roman"/>
          <w:szCs w:val="24"/>
        </w:rPr>
        <w:t>σ</w:t>
      </w:r>
      <w:r>
        <w:rPr>
          <w:rFonts w:eastAsia="Times New Roman" w:cs="Times New Roman"/>
          <w:szCs w:val="24"/>
        </w:rPr>
        <w:t xml:space="preserve">χολείο. Γιατί η συνάδελφός μου, η κ. Κεραμέως, εδώ πέρα κάνει πάρα πολύ ουσιαστική δουλειά, έτσι ώστε να καταφέρει να επεκτείνει σε όλη την Ελλάδα τη λειτουργία του </w:t>
      </w:r>
      <w:r w:rsidR="007254CF">
        <w:rPr>
          <w:rFonts w:eastAsia="Times New Roman" w:cs="Times New Roman"/>
          <w:szCs w:val="24"/>
        </w:rPr>
        <w:t>ο</w:t>
      </w:r>
      <w:r>
        <w:rPr>
          <w:rFonts w:eastAsia="Times New Roman" w:cs="Times New Roman"/>
          <w:szCs w:val="24"/>
        </w:rPr>
        <w:t xml:space="preserve">λοήμερου </w:t>
      </w:r>
      <w:r w:rsidR="007254CF">
        <w:rPr>
          <w:rFonts w:eastAsia="Times New Roman" w:cs="Times New Roman"/>
          <w:szCs w:val="24"/>
        </w:rPr>
        <w:t>σ</w:t>
      </w:r>
      <w:r>
        <w:rPr>
          <w:rFonts w:eastAsia="Times New Roman" w:cs="Times New Roman"/>
          <w:szCs w:val="24"/>
        </w:rPr>
        <w:t xml:space="preserve">χολείου. Οπότε, δεδομένου του ότι υπάρχει το </w:t>
      </w:r>
      <w:r w:rsidR="007254CF">
        <w:rPr>
          <w:rFonts w:eastAsia="Times New Roman" w:cs="Times New Roman"/>
          <w:szCs w:val="24"/>
        </w:rPr>
        <w:t>ο</w:t>
      </w:r>
      <w:r>
        <w:rPr>
          <w:rFonts w:eastAsia="Times New Roman" w:cs="Times New Roman"/>
          <w:szCs w:val="24"/>
        </w:rPr>
        <w:t xml:space="preserve">λοήμερο </w:t>
      </w:r>
      <w:r w:rsidR="007254CF">
        <w:rPr>
          <w:rFonts w:eastAsia="Times New Roman" w:cs="Times New Roman"/>
          <w:szCs w:val="24"/>
        </w:rPr>
        <w:t>σ</w:t>
      </w:r>
      <w:r>
        <w:rPr>
          <w:rFonts w:eastAsia="Times New Roman" w:cs="Times New Roman"/>
          <w:szCs w:val="24"/>
        </w:rPr>
        <w:t xml:space="preserve">χολείο και υπερπολλαπλασιάζεται κάθε χρόνο, η προτεραιοποίηση των </w:t>
      </w:r>
      <w:r w:rsidR="007254CF">
        <w:rPr>
          <w:rFonts w:eastAsia="Times New Roman" w:cs="Times New Roman"/>
          <w:szCs w:val="24"/>
        </w:rPr>
        <w:t>κ</w:t>
      </w:r>
      <w:r>
        <w:rPr>
          <w:rFonts w:eastAsia="Times New Roman" w:cs="Times New Roman"/>
          <w:szCs w:val="24"/>
        </w:rPr>
        <w:t xml:space="preserve">έντρων </w:t>
      </w:r>
      <w:r w:rsidR="007254CF">
        <w:rPr>
          <w:rFonts w:eastAsia="Times New Roman" w:cs="Times New Roman"/>
          <w:szCs w:val="24"/>
        </w:rPr>
        <w:t>δ</w:t>
      </w:r>
      <w:r>
        <w:rPr>
          <w:rFonts w:eastAsia="Times New Roman" w:cs="Times New Roman"/>
          <w:szCs w:val="24"/>
        </w:rPr>
        <w:t xml:space="preserve">ημιουργικής </w:t>
      </w:r>
      <w:r w:rsidR="007254CF">
        <w:rPr>
          <w:rFonts w:eastAsia="Times New Roman" w:cs="Times New Roman"/>
          <w:szCs w:val="24"/>
        </w:rPr>
        <w:t>α</w:t>
      </w:r>
      <w:r>
        <w:rPr>
          <w:rFonts w:eastAsia="Times New Roman" w:cs="Times New Roman"/>
          <w:szCs w:val="24"/>
        </w:rPr>
        <w:t>πασχόλησης δεν είναι τόσο υψηλής αξίας όσο αυτή της ενίσχυσης των βρεφονηπιακών σταθμών.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τώρα για να είμαι λίγο πιο συγκεκριμένη ως προς τα επιμέρους ερωτήματα τα οποία θέσατε, για αρχή λέτε ότι τα </w:t>
      </w:r>
      <w:r w:rsidR="007254CF">
        <w:rPr>
          <w:rFonts w:eastAsia="Times New Roman" w:cs="Times New Roman"/>
          <w:szCs w:val="24"/>
        </w:rPr>
        <w:t>κ</w:t>
      </w:r>
      <w:r>
        <w:rPr>
          <w:rFonts w:eastAsia="Times New Roman" w:cs="Times New Roman"/>
          <w:szCs w:val="24"/>
        </w:rPr>
        <w:t xml:space="preserve">έντρα </w:t>
      </w:r>
      <w:r w:rsidR="007254CF">
        <w:rPr>
          <w:rFonts w:eastAsia="Times New Roman" w:cs="Times New Roman"/>
          <w:szCs w:val="24"/>
        </w:rPr>
        <w:t>δ</w:t>
      </w:r>
      <w:r>
        <w:rPr>
          <w:rFonts w:eastAsia="Times New Roman" w:cs="Times New Roman"/>
          <w:szCs w:val="24"/>
        </w:rPr>
        <w:t xml:space="preserve">ημιουργικής </w:t>
      </w:r>
      <w:r w:rsidR="007254CF">
        <w:rPr>
          <w:rFonts w:eastAsia="Times New Roman" w:cs="Times New Roman"/>
          <w:szCs w:val="24"/>
        </w:rPr>
        <w:t>α</w:t>
      </w:r>
      <w:r>
        <w:rPr>
          <w:rFonts w:eastAsia="Times New Roman" w:cs="Times New Roman"/>
          <w:szCs w:val="24"/>
        </w:rPr>
        <w:t xml:space="preserve">πασχόλησης κλείνουν. Πώς κλείνουν τα </w:t>
      </w:r>
      <w:r w:rsidR="007254CF">
        <w:rPr>
          <w:rFonts w:eastAsia="Times New Roman" w:cs="Times New Roman"/>
          <w:szCs w:val="24"/>
        </w:rPr>
        <w:t>κ</w:t>
      </w:r>
      <w:r>
        <w:rPr>
          <w:rFonts w:eastAsia="Times New Roman" w:cs="Times New Roman"/>
          <w:szCs w:val="24"/>
        </w:rPr>
        <w:t xml:space="preserve">έντρα </w:t>
      </w:r>
      <w:r w:rsidR="007254CF">
        <w:rPr>
          <w:rFonts w:eastAsia="Times New Roman" w:cs="Times New Roman"/>
          <w:szCs w:val="24"/>
        </w:rPr>
        <w:t>δ</w:t>
      </w:r>
      <w:r>
        <w:rPr>
          <w:rFonts w:eastAsia="Times New Roman" w:cs="Times New Roman"/>
          <w:szCs w:val="24"/>
        </w:rPr>
        <w:t xml:space="preserve">ημιουργικής </w:t>
      </w:r>
      <w:r w:rsidR="007254CF">
        <w:rPr>
          <w:rFonts w:eastAsia="Times New Roman" w:cs="Times New Roman"/>
          <w:szCs w:val="24"/>
        </w:rPr>
        <w:t>α</w:t>
      </w:r>
      <w:r>
        <w:rPr>
          <w:rFonts w:eastAsia="Times New Roman" w:cs="Times New Roman"/>
          <w:szCs w:val="24"/>
        </w:rPr>
        <w:t>πασχόλησης;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Έχουμε μία Κυβέρνηση η οποία κάνει τα εξής τρία πράγματα: Πρώτον, συνεχίζει την ήδη ενισχυμένη χρηματοδότηση των βρεφονηπιακών σταθμών κατά 20%, αυξάνοντας κατά 37% τα εισοδηματικά κριτήρια όλων όσοι υπάγονται κάτω από αυτό. Δεύτερον, έχει ήδη εντάξει στα </w:t>
      </w:r>
      <w:r w:rsidR="007254CF">
        <w:rPr>
          <w:rFonts w:eastAsia="Times New Roman" w:cs="Times New Roman"/>
          <w:szCs w:val="24"/>
        </w:rPr>
        <w:t>κ</w:t>
      </w:r>
      <w:r>
        <w:rPr>
          <w:rFonts w:eastAsia="Times New Roman" w:cs="Times New Roman"/>
          <w:szCs w:val="24"/>
        </w:rPr>
        <w:t xml:space="preserve">έντρα </w:t>
      </w:r>
      <w:r w:rsidR="007254CF">
        <w:rPr>
          <w:rFonts w:eastAsia="Times New Roman" w:cs="Times New Roman"/>
          <w:szCs w:val="24"/>
        </w:rPr>
        <w:t>δ</w:t>
      </w:r>
      <w:r>
        <w:rPr>
          <w:rFonts w:eastAsia="Times New Roman" w:cs="Times New Roman"/>
          <w:szCs w:val="24"/>
        </w:rPr>
        <w:t xml:space="preserve">ημιουργικής </w:t>
      </w:r>
      <w:r w:rsidR="007254CF">
        <w:rPr>
          <w:rFonts w:eastAsia="Times New Roman" w:cs="Times New Roman"/>
          <w:szCs w:val="24"/>
        </w:rPr>
        <w:t>α</w:t>
      </w:r>
      <w:r>
        <w:rPr>
          <w:rFonts w:eastAsia="Times New Roman" w:cs="Times New Roman"/>
          <w:szCs w:val="24"/>
        </w:rPr>
        <w:t xml:space="preserve">πασχόλησης </w:t>
      </w:r>
      <w:r w:rsidR="007254CF">
        <w:rPr>
          <w:rFonts w:eastAsia="Times New Roman" w:cs="Times New Roman"/>
          <w:szCs w:val="24"/>
        </w:rPr>
        <w:t>π</w:t>
      </w:r>
      <w:r>
        <w:rPr>
          <w:rFonts w:eastAsia="Times New Roman" w:cs="Times New Roman"/>
          <w:szCs w:val="24"/>
        </w:rPr>
        <w:t xml:space="preserve">αιδιών με </w:t>
      </w:r>
      <w:r w:rsidR="007254CF">
        <w:rPr>
          <w:rFonts w:eastAsia="Times New Roman" w:cs="Times New Roman"/>
          <w:szCs w:val="24"/>
        </w:rPr>
        <w:t>α</w:t>
      </w:r>
      <w:r>
        <w:rPr>
          <w:rFonts w:eastAsia="Times New Roman" w:cs="Times New Roman"/>
          <w:szCs w:val="24"/>
        </w:rPr>
        <w:t xml:space="preserve">ναπηρία 25% περισσότερα παιδιά από ό,τι </w:t>
      </w:r>
      <w:r>
        <w:rPr>
          <w:rFonts w:eastAsia="Times New Roman" w:cs="Times New Roman"/>
          <w:szCs w:val="24"/>
        </w:rPr>
        <w:lastRenderedPageBreak/>
        <w:t xml:space="preserve">πρότινος. Πολύ πιθανόν αυτό να είναι επειδή ευτυχώς έχουμε περισσότερα </w:t>
      </w:r>
      <w:r w:rsidR="007254CF">
        <w:rPr>
          <w:rFonts w:eastAsia="Times New Roman" w:cs="Times New Roman"/>
          <w:szCs w:val="24"/>
        </w:rPr>
        <w:t>κ</w:t>
      </w:r>
      <w:r>
        <w:rPr>
          <w:rFonts w:eastAsia="Times New Roman" w:cs="Times New Roman"/>
          <w:szCs w:val="24"/>
        </w:rPr>
        <w:t xml:space="preserve">έντρα </w:t>
      </w:r>
      <w:r w:rsidR="007254CF">
        <w:rPr>
          <w:rFonts w:eastAsia="Times New Roman" w:cs="Times New Roman"/>
          <w:szCs w:val="24"/>
        </w:rPr>
        <w:t>δ</w:t>
      </w:r>
      <w:r>
        <w:rPr>
          <w:rFonts w:eastAsia="Times New Roman" w:cs="Times New Roman"/>
          <w:szCs w:val="24"/>
        </w:rPr>
        <w:t xml:space="preserve">ημιουργικής </w:t>
      </w:r>
      <w:r w:rsidR="007254CF">
        <w:rPr>
          <w:rFonts w:eastAsia="Times New Roman" w:cs="Times New Roman"/>
          <w:szCs w:val="24"/>
        </w:rPr>
        <w:t>α</w:t>
      </w:r>
      <w:r>
        <w:rPr>
          <w:rFonts w:eastAsia="Times New Roman" w:cs="Times New Roman"/>
          <w:szCs w:val="24"/>
        </w:rPr>
        <w:t xml:space="preserve">πασχόλησης </w:t>
      </w:r>
      <w:r w:rsidR="007254CF">
        <w:rPr>
          <w:rFonts w:eastAsia="Times New Roman" w:cs="Times New Roman"/>
          <w:szCs w:val="24"/>
        </w:rPr>
        <w:t>π</w:t>
      </w:r>
      <w:r>
        <w:rPr>
          <w:rFonts w:eastAsia="Times New Roman" w:cs="Times New Roman"/>
          <w:szCs w:val="24"/>
        </w:rPr>
        <w:t xml:space="preserve">αιδιών με </w:t>
      </w:r>
      <w:r w:rsidR="007254CF">
        <w:rPr>
          <w:rFonts w:eastAsia="Times New Roman" w:cs="Times New Roman"/>
          <w:szCs w:val="24"/>
        </w:rPr>
        <w:t>α</w:t>
      </w:r>
      <w:r>
        <w:rPr>
          <w:rFonts w:eastAsia="Times New Roman" w:cs="Times New Roman"/>
          <w:szCs w:val="24"/>
        </w:rPr>
        <w:t xml:space="preserve">ναπηρία, άρα καλύπτονται οι περισσότερες ανάγκες που υπάρχουν. Δεν θα πω κάτι διαφορετικό. Και τρίτον, διατηρεί την ίδια χρηματοδότηση για τα </w:t>
      </w:r>
      <w:r w:rsidR="007254CF">
        <w:rPr>
          <w:rFonts w:eastAsia="Times New Roman" w:cs="Times New Roman"/>
          <w:szCs w:val="24"/>
        </w:rPr>
        <w:t>κ</w:t>
      </w:r>
      <w:r>
        <w:rPr>
          <w:rFonts w:eastAsia="Times New Roman" w:cs="Times New Roman"/>
          <w:szCs w:val="24"/>
        </w:rPr>
        <w:t xml:space="preserve">έντρα </w:t>
      </w:r>
      <w:r w:rsidR="007254CF">
        <w:rPr>
          <w:rFonts w:eastAsia="Times New Roman" w:cs="Times New Roman"/>
          <w:szCs w:val="24"/>
        </w:rPr>
        <w:t>δ</w:t>
      </w:r>
      <w:r>
        <w:rPr>
          <w:rFonts w:eastAsia="Times New Roman" w:cs="Times New Roman"/>
          <w:szCs w:val="24"/>
        </w:rPr>
        <w:t xml:space="preserve">ημιουργικής </w:t>
      </w:r>
      <w:r w:rsidR="007254CF">
        <w:rPr>
          <w:rFonts w:eastAsia="Times New Roman" w:cs="Times New Roman"/>
          <w:szCs w:val="24"/>
        </w:rPr>
        <w:t>α</w:t>
      </w:r>
      <w:r>
        <w:rPr>
          <w:rFonts w:eastAsia="Times New Roman" w:cs="Times New Roman"/>
          <w:szCs w:val="24"/>
        </w:rPr>
        <w:t xml:space="preserve">πασχόλησης και μάλιστα -και θέλω να σας ενημερώσω γι’ αυτό, γιατί δεν γνωρίζω αν το γνωρίζετε- έχουμε φτιάξει νέο πρόγραμμα, το οποίο ονομάζουμε «Κέντρα Δημιουργικής Απασχόλησης σε </w:t>
      </w:r>
      <w:r>
        <w:rPr>
          <w:rFonts w:eastAsia="Times New Roman" w:cs="Times New Roman"/>
          <w:szCs w:val="24"/>
          <w:lang w:val="en-US"/>
        </w:rPr>
        <w:t>STEM</w:t>
      </w:r>
      <w:r>
        <w:rPr>
          <w:rFonts w:eastAsia="Times New Roman" w:cs="Times New Roman"/>
          <w:szCs w:val="24"/>
        </w:rPr>
        <w:t>», δηλαδή «</w:t>
      </w:r>
      <w:r>
        <w:rPr>
          <w:rFonts w:eastAsia="Times New Roman" w:cs="Times New Roman"/>
          <w:szCs w:val="24"/>
          <w:lang w:val="en-US"/>
        </w:rPr>
        <w:t>Science</w:t>
      </w:r>
      <w:r w:rsidR="007254CF">
        <w:rPr>
          <w:rFonts w:eastAsia="Times New Roman" w:cs="Times New Roman"/>
          <w:szCs w:val="24"/>
        </w:rPr>
        <w:t xml:space="preserve"> – </w:t>
      </w:r>
      <w:r>
        <w:rPr>
          <w:rFonts w:eastAsia="Times New Roman" w:cs="Times New Roman"/>
          <w:szCs w:val="24"/>
          <w:lang w:val="en-US"/>
        </w:rPr>
        <w:t>Technology</w:t>
      </w:r>
      <w:r w:rsidR="007254CF">
        <w:rPr>
          <w:rFonts w:eastAsia="Times New Roman" w:cs="Times New Roman"/>
          <w:szCs w:val="24"/>
        </w:rPr>
        <w:t xml:space="preserve"> – </w:t>
      </w:r>
      <w:r>
        <w:rPr>
          <w:rFonts w:eastAsia="Times New Roman" w:cs="Times New Roman"/>
          <w:szCs w:val="24"/>
          <w:lang w:val="en-US"/>
        </w:rPr>
        <w:t>Engineering</w:t>
      </w:r>
      <w:r w:rsidR="007254CF">
        <w:rPr>
          <w:rFonts w:eastAsia="Times New Roman" w:cs="Times New Roman"/>
          <w:szCs w:val="24"/>
        </w:rPr>
        <w:t xml:space="preserve"> </w:t>
      </w:r>
      <w:r w:rsidRPr="002D72E6">
        <w:rPr>
          <w:rFonts w:eastAsia="Times New Roman" w:cs="Times New Roman"/>
          <w:szCs w:val="24"/>
        </w:rPr>
        <w:t>-</w:t>
      </w:r>
      <w:r w:rsidR="007254CF">
        <w:rPr>
          <w:rFonts w:eastAsia="Times New Roman" w:cs="Times New Roman"/>
          <w:szCs w:val="24"/>
        </w:rPr>
        <w:t xml:space="preserve"> </w:t>
      </w:r>
      <w:r>
        <w:rPr>
          <w:rFonts w:eastAsia="Times New Roman" w:cs="Times New Roman"/>
          <w:szCs w:val="24"/>
          <w:lang w:val="en-US"/>
        </w:rPr>
        <w:t>Mathematics</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Τι σημαίνει αυτό; Ότι για παιδιά της ηλικίας του γυμνασίου θέλουμε μετά το σχολείο με ειδικά επιστημονικά προγράμματα καταρτισμένα από ειδικούς επιστήμονες σε αυτές τις τέσσερις επιστήμες να μπορούν να πηγαίνουν κατά 50% σίγουρα κορίτσια, έτσι ώστε να έχουμε και την έμφυλη διάσταση σε αυτό. Έχουμε ήδη εξασφαλίσει και διασφαλίσει 17 εκατομμύρια ευρώ από το Ταμείο Ανάκαμψης, τη συνέχιση της χρηματοδότησης αυτών από το ΕΣΠΑ, έτσι ώστε να έχουμε περισσότερα </w:t>
      </w:r>
      <w:r>
        <w:rPr>
          <w:rFonts w:eastAsia="Times New Roman" w:cs="Times New Roman"/>
          <w:szCs w:val="24"/>
          <w:lang w:val="en-US"/>
        </w:rPr>
        <w:t>STEM</w:t>
      </w:r>
      <w:r w:rsidR="007254CF">
        <w:rPr>
          <w:rFonts w:eastAsia="Times New Roman" w:cs="Times New Roman"/>
          <w:szCs w:val="24"/>
        </w:rPr>
        <w:t xml:space="preserve"> </w:t>
      </w:r>
      <w:r w:rsidRPr="002D72E6">
        <w:rPr>
          <w:rFonts w:eastAsia="Times New Roman" w:cs="Times New Roman"/>
          <w:szCs w:val="24"/>
        </w:rPr>
        <w:t>-</w:t>
      </w:r>
      <w:r w:rsidR="007254CF">
        <w:rPr>
          <w:rFonts w:eastAsia="Times New Roman" w:cs="Times New Roman"/>
          <w:szCs w:val="24"/>
        </w:rPr>
        <w:t xml:space="preserve"> </w:t>
      </w:r>
      <w:r>
        <w:rPr>
          <w:rFonts w:eastAsia="Times New Roman" w:cs="Times New Roman"/>
          <w:szCs w:val="24"/>
        </w:rPr>
        <w:t>ΚΔΑΠ στο γυμνάσιο.</w:t>
      </w:r>
    </w:p>
    <w:p w:rsidR="00EF197F" w:rsidRDefault="00120B8D">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D32327">
        <w:rPr>
          <w:rFonts w:eastAsia="Times New Roman"/>
          <w:color w:val="201F1E"/>
          <w:szCs w:val="24"/>
          <w:shd w:val="clear" w:color="auto" w:fill="FFFFFF"/>
        </w:rPr>
        <w:t>εω</w:t>
      </w:r>
      <w:r w:rsidRPr="008B3A5C">
        <w:rPr>
          <w:rFonts w:eastAsia="Times New Roman"/>
          <w:color w:val="201F1E"/>
          <w:szCs w:val="24"/>
          <w:shd w:val="clear" w:color="auto" w:fill="FFFFFF"/>
        </w:rPr>
        <w:t xml:space="preserve">ς του χρόνου ομιλίας </w:t>
      </w:r>
      <w:r>
        <w:rPr>
          <w:rFonts w:eastAsia="Times New Roman"/>
          <w:color w:val="201F1E"/>
          <w:szCs w:val="24"/>
          <w:shd w:val="clear" w:color="auto" w:fill="FFFFFF"/>
        </w:rPr>
        <w:t>της κυρίας Υφυπουργού</w:t>
      </w:r>
      <w:r w:rsidRPr="008B3A5C">
        <w:rPr>
          <w:rFonts w:eastAsia="Times New Roman"/>
          <w:color w:val="201F1E"/>
          <w:szCs w:val="24"/>
          <w:shd w:val="clear" w:color="auto" w:fill="FFFFFF"/>
        </w:rPr>
        <w:t>)</w:t>
      </w:r>
    </w:p>
    <w:p w:rsidR="00EF197F" w:rsidRDefault="007254CF">
      <w:pPr>
        <w:spacing w:line="600" w:lineRule="auto"/>
        <w:ind w:firstLine="720"/>
        <w:jc w:val="both"/>
        <w:rPr>
          <w:rFonts w:eastAsia="Times New Roman" w:cs="Times New Roman"/>
          <w:szCs w:val="24"/>
        </w:rPr>
      </w:pPr>
      <w:r>
        <w:rPr>
          <w:rFonts w:eastAsia="Times New Roman" w:cs="Times New Roman"/>
          <w:szCs w:val="24"/>
        </w:rPr>
        <w:t>Τ</w:t>
      </w:r>
      <w:r w:rsidR="00120B8D">
        <w:rPr>
          <w:rFonts w:eastAsia="Times New Roman" w:cs="Times New Roman"/>
          <w:szCs w:val="24"/>
        </w:rPr>
        <w:t xml:space="preserve">έλος -και θα μου επιτρέψετε μόνο να κλείσω με αυτό- για τα ΚΔΑΠ των ατόμων με αναπηρία εδώ πέρα στο </w:t>
      </w:r>
      <w:r>
        <w:rPr>
          <w:rFonts w:eastAsia="Times New Roman" w:cs="Times New Roman"/>
          <w:szCs w:val="24"/>
        </w:rPr>
        <w:t>ε</w:t>
      </w:r>
      <w:r w:rsidR="00120B8D">
        <w:rPr>
          <w:rFonts w:eastAsia="Times New Roman" w:cs="Times New Roman"/>
          <w:szCs w:val="24"/>
        </w:rPr>
        <w:t xml:space="preserve">θνικό Κοινοβούλιο ζητήσαμε σε όλους εσάς τους τριακόσιους να ψηφίσετε τη διάταξή μας για την έκτακτη </w:t>
      </w:r>
      <w:r w:rsidR="00120B8D">
        <w:rPr>
          <w:rFonts w:eastAsia="Times New Roman" w:cs="Times New Roman"/>
          <w:szCs w:val="24"/>
        </w:rPr>
        <w:lastRenderedPageBreak/>
        <w:t>χρηματοδότηση ΚΔΑΠ</w:t>
      </w:r>
      <w:r>
        <w:rPr>
          <w:rFonts w:eastAsia="Times New Roman" w:cs="Times New Roman"/>
          <w:szCs w:val="24"/>
        </w:rPr>
        <w:t>ΜΕΑ</w:t>
      </w:r>
      <w:r w:rsidR="00120B8D">
        <w:rPr>
          <w:rFonts w:eastAsia="Times New Roman" w:cs="Times New Roman"/>
          <w:szCs w:val="24"/>
        </w:rPr>
        <w:t xml:space="preserve"> και ΚΔΗΦ, έτσι ώστε μέσω της ΗΔΙΚΑ να βγει το παρουσιολόγιο των παιδιών που δεν πήγαν λόγω του ότι ήταν ανεμβολίαστα τον καιρό αυτό, για να μπορέσουμε να αποζημιώσουμε αυτούς τους ανθρώπους που τρέχουν είτε ΚΔΗΦ είτε ΚΔΑΠ</w:t>
      </w:r>
      <w:r>
        <w:rPr>
          <w:rFonts w:eastAsia="Times New Roman" w:cs="Times New Roman"/>
          <w:szCs w:val="24"/>
        </w:rPr>
        <w:t>ΜΕ</w:t>
      </w:r>
      <w:r w:rsidR="00120B8D">
        <w:rPr>
          <w:rFonts w:eastAsia="Times New Roman" w:cs="Times New Roman"/>
          <w:szCs w:val="24"/>
        </w:rPr>
        <w:t>Α για τα λειτουργικά τους έξοδα, τα οποία δεν μειώθηκαν, καθ’ ότι οι παρουσίες τους ήταν λιγότερες. Οπότε και σε αυτό ακριβώς έχουμε προνοήσει.</w:t>
      </w:r>
    </w:p>
    <w:p w:rsidR="00EF197F" w:rsidRDefault="00120B8D">
      <w:pPr>
        <w:spacing w:line="600" w:lineRule="auto"/>
        <w:ind w:firstLine="720"/>
        <w:jc w:val="both"/>
        <w:rPr>
          <w:rFonts w:eastAsia="Times New Roman" w:cs="Times New Roman"/>
          <w:szCs w:val="24"/>
        </w:rPr>
      </w:pPr>
      <w:r>
        <w:rPr>
          <w:rFonts w:eastAsia="Times New Roman" w:cs="Times New Roman"/>
          <w:szCs w:val="24"/>
        </w:rPr>
        <w:t>Νομίζω ότι σας είπα τα τρία στοιχεία. Για τους βρεφονηπιακούς σταθμούς συνεχίζουμε ενισχυμένη χρηματοδότηση, για τα ΚΔΑΠ</w:t>
      </w:r>
      <w:r w:rsidR="007254CF">
        <w:rPr>
          <w:rFonts w:eastAsia="Times New Roman" w:cs="Times New Roman"/>
          <w:szCs w:val="24"/>
        </w:rPr>
        <w:t>ΜΕΑ</w:t>
      </w:r>
      <w:r>
        <w:rPr>
          <w:rFonts w:eastAsia="Times New Roman" w:cs="Times New Roman"/>
          <w:szCs w:val="24"/>
        </w:rPr>
        <w:t xml:space="preserve"> συνεχίζουμε και εκεί ενισχυμένη χρηματοδότηση 25%, για τα </w:t>
      </w:r>
      <w:r w:rsidR="007254CF">
        <w:rPr>
          <w:rFonts w:eastAsia="Times New Roman" w:cs="Times New Roman"/>
          <w:szCs w:val="24"/>
        </w:rPr>
        <w:t>κ</w:t>
      </w:r>
      <w:r>
        <w:rPr>
          <w:rFonts w:eastAsia="Times New Roman" w:cs="Times New Roman"/>
          <w:szCs w:val="24"/>
        </w:rPr>
        <w:t xml:space="preserve">έντρα </w:t>
      </w:r>
      <w:r w:rsidR="007254CF">
        <w:rPr>
          <w:rFonts w:eastAsia="Times New Roman" w:cs="Times New Roman"/>
          <w:szCs w:val="24"/>
        </w:rPr>
        <w:t>δ</w:t>
      </w:r>
      <w:r>
        <w:rPr>
          <w:rFonts w:eastAsia="Times New Roman" w:cs="Times New Roman"/>
          <w:szCs w:val="24"/>
        </w:rPr>
        <w:t xml:space="preserve">ημιουργικής </w:t>
      </w:r>
      <w:r w:rsidR="007254CF">
        <w:rPr>
          <w:rFonts w:eastAsia="Times New Roman" w:cs="Times New Roman"/>
          <w:szCs w:val="24"/>
        </w:rPr>
        <w:t>α</w:t>
      </w:r>
      <w:r>
        <w:rPr>
          <w:rFonts w:eastAsia="Times New Roman" w:cs="Times New Roman"/>
          <w:szCs w:val="24"/>
        </w:rPr>
        <w:t>πασχόλησης τυπικών παιδιών συνεχίζουμε την ίδια χρηματοδότηση. Δεν είναι κάτι στο οποίο έχουμε ποτέ δεσμευτεί ότι όσο αυξάνεται η ζήτηση τόσο το κράτος θα την καλύπτει, όμως, δεν πάμε πίσω στη χρηματοδότηση που ήδη υπάρχει.</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F197F" w:rsidRDefault="00120B8D">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Προχωράμε στην τρίτη </w:t>
      </w:r>
      <w:r w:rsidRPr="00CA0562">
        <w:rPr>
          <w:rFonts w:eastAsia="Times New Roman"/>
          <w:color w:val="000000"/>
          <w:szCs w:val="24"/>
          <w:shd w:val="clear" w:color="auto" w:fill="FFFFFF"/>
        </w:rPr>
        <w:t>με αρι</w:t>
      </w:r>
      <w:r>
        <w:rPr>
          <w:rFonts w:eastAsia="Times New Roman"/>
          <w:color w:val="000000"/>
          <w:szCs w:val="24"/>
          <w:shd w:val="clear" w:color="auto" w:fill="FFFFFF"/>
        </w:rPr>
        <w:t>θμό 738/6-6-2022 επίκαιρη ε</w:t>
      </w:r>
      <w:r w:rsidRPr="00CA0562">
        <w:rPr>
          <w:rFonts w:eastAsia="Times New Roman"/>
          <w:color w:val="000000"/>
          <w:szCs w:val="24"/>
          <w:shd w:val="clear" w:color="auto" w:fill="FFFFFF"/>
        </w:rPr>
        <w:t xml:space="preserve">ρώτηση </w:t>
      </w:r>
      <w:r>
        <w:rPr>
          <w:rFonts w:eastAsia="Times New Roman"/>
          <w:color w:val="000000"/>
          <w:szCs w:val="24"/>
          <w:shd w:val="clear" w:color="auto" w:fill="FFFFFF"/>
        </w:rPr>
        <w:t>δεύτερου κύκλου του Βουλευτή Β2΄</w:t>
      </w:r>
      <w:r w:rsidRPr="00CA0562">
        <w:rPr>
          <w:rFonts w:eastAsia="Times New Roman"/>
          <w:color w:val="000000"/>
          <w:szCs w:val="24"/>
          <w:shd w:val="clear" w:color="auto" w:fill="FFFFFF"/>
        </w:rPr>
        <w:t xml:space="preserve"> Δυτικού Τομέα Αθηνών του ΜέΡΑ25 κ.</w:t>
      </w:r>
      <w:r>
        <w:rPr>
          <w:rFonts w:eastAsia="Times New Roman"/>
          <w:color w:val="000000"/>
          <w:szCs w:val="24"/>
          <w:shd w:val="clear" w:color="auto" w:fill="FFFFFF"/>
        </w:rPr>
        <w:t xml:space="preserve"> </w:t>
      </w:r>
      <w:r>
        <w:rPr>
          <w:rFonts w:eastAsia="Times New Roman"/>
          <w:bCs/>
          <w:color w:val="000000"/>
          <w:szCs w:val="24"/>
          <w:shd w:val="clear" w:color="auto" w:fill="FFFFFF"/>
        </w:rPr>
        <w:t>Κρίτωνα</w:t>
      </w:r>
      <w:r w:rsidR="007254CF">
        <w:rPr>
          <w:rFonts w:eastAsia="Times New Roman"/>
          <w:bCs/>
          <w:color w:val="000000"/>
          <w:szCs w:val="24"/>
          <w:shd w:val="clear" w:color="auto" w:fill="FFFFFF"/>
        </w:rPr>
        <w:t xml:space="preserve"> </w:t>
      </w:r>
      <w:r>
        <w:rPr>
          <w:rFonts w:eastAsia="Times New Roman"/>
          <w:bCs/>
          <w:color w:val="000000"/>
          <w:szCs w:val="24"/>
          <w:shd w:val="clear" w:color="auto" w:fill="FFFFFF"/>
        </w:rPr>
        <w:t>-</w:t>
      </w:r>
      <w:r w:rsidR="007254CF">
        <w:rPr>
          <w:rFonts w:eastAsia="Times New Roman"/>
          <w:bCs/>
          <w:color w:val="000000"/>
          <w:szCs w:val="24"/>
          <w:shd w:val="clear" w:color="auto" w:fill="FFFFFF"/>
        </w:rPr>
        <w:t xml:space="preserve"> </w:t>
      </w:r>
      <w:r>
        <w:rPr>
          <w:rFonts w:eastAsia="Times New Roman"/>
          <w:bCs/>
          <w:color w:val="000000"/>
          <w:szCs w:val="24"/>
          <w:shd w:val="clear" w:color="auto" w:fill="FFFFFF"/>
        </w:rPr>
        <w:t xml:space="preserve">Ηλία </w:t>
      </w:r>
      <w:r w:rsidRPr="00CA0562">
        <w:rPr>
          <w:rFonts w:eastAsia="Times New Roman"/>
          <w:bCs/>
          <w:color w:val="000000"/>
          <w:szCs w:val="24"/>
          <w:shd w:val="clear" w:color="auto" w:fill="FFFFFF"/>
        </w:rPr>
        <w:t xml:space="preserve">Αρσένη </w:t>
      </w:r>
      <w:r w:rsidRPr="00CA0562">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CA0562">
        <w:rPr>
          <w:rFonts w:eastAsia="Times New Roman"/>
          <w:bCs/>
          <w:color w:val="000000"/>
          <w:szCs w:val="24"/>
          <w:shd w:val="clear" w:color="auto" w:fill="FFFFFF"/>
        </w:rPr>
        <w:t xml:space="preserve">Εργασίας και Κοινωνικών Υποθέσεων, </w:t>
      </w:r>
      <w:r w:rsidRPr="00CA0562">
        <w:rPr>
          <w:rFonts w:eastAsia="Times New Roman"/>
          <w:color w:val="000000"/>
          <w:szCs w:val="24"/>
          <w:shd w:val="clear" w:color="auto" w:fill="FFFFFF"/>
        </w:rPr>
        <w:t>με θέμα: «Κα</w:t>
      </w:r>
      <w:r w:rsidR="00A01240">
        <w:rPr>
          <w:rFonts w:eastAsia="Times New Roman"/>
          <w:color w:val="000000"/>
          <w:szCs w:val="24"/>
          <w:shd w:val="clear" w:color="auto" w:fill="FFFFFF"/>
        </w:rPr>
        <w:t>μ</w:t>
      </w:r>
      <w:r w:rsidRPr="00CA0562">
        <w:rPr>
          <w:rFonts w:eastAsia="Times New Roman"/>
          <w:color w:val="000000"/>
          <w:szCs w:val="24"/>
          <w:shd w:val="clear" w:color="auto" w:fill="FFFFFF"/>
        </w:rPr>
        <w:t>μία αύξηση σ</w:t>
      </w:r>
      <w:r>
        <w:rPr>
          <w:rFonts w:eastAsia="Times New Roman"/>
          <w:color w:val="000000"/>
          <w:szCs w:val="24"/>
          <w:shd w:val="clear" w:color="auto" w:fill="FFFFFF"/>
        </w:rPr>
        <w:t>τα επιδόματα αναπηρίας εδώ και έντεκα</w:t>
      </w:r>
      <w:r w:rsidRPr="00CA0562">
        <w:rPr>
          <w:rFonts w:eastAsia="Times New Roman"/>
          <w:color w:val="000000"/>
          <w:szCs w:val="24"/>
          <w:shd w:val="clear" w:color="auto" w:fill="FFFFFF"/>
        </w:rPr>
        <w:t xml:space="preserve"> χρόνια».</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Ορίστε, κύριε Αρσένη, έχετε τον λόγο.</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ΚΡΙΤΩΝ</w:t>
      </w:r>
      <w:r w:rsidR="00A01240">
        <w:rPr>
          <w:rFonts w:eastAsia="Times New Roman" w:cs="Times New Roman"/>
          <w:b/>
          <w:szCs w:val="24"/>
        </w:rPr>
        <w:t xml:space="preserve"> </w:t>
      </w:r>
      <w:r>
        <w:rPr>
          <w:rFonts w:eastAsia="Times New Roman" w:cs="Times New Roman"/>
          <w:b/>
          <w:szCs w:val="24"/>
        </w:rPr>
        <w:t>-</w:t>
      </w:r>
      <w:r w:rsidR="00A01240">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Κυρία Υπουργέ, στις 20 Απριλίου ο Πρωθυπουργός ήρθε και δήλωσε ότι θα δώσει αύξηση στον κατώτατο μισθό κατά 9,7%. Να σημειώσουμε εδώ πέρα ότι με βάση τους υπολογισμούς για τους πιο ευάλωτους ανθρώπους ο πληθωρισμός αυτή τη στιγμή δεν είναι 10%, αλλά ξεπερνά κατά πολύ το 20%, οπότε όλα αυτά τα ποσά είναι απειροελάχιστα με βάση τις ανάγκες. Όμως, έδωσε κάτι.</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Την ίδια στιγμή, κυρία Υπουργέ -και ερχόμαστε στα θέματα αρμοδιοτήτων σας- εδώ και έντεκα χρόνια δεν έχει δοθεί η παραμικρή αύξηση στα επιδόματα αναπήρων. Έντεκα χρόνια! Να συμφωνήσουμε σε αυτή την Αίθουσα ότι το κόστος έχει αυξηθεί αυτά τα έντεκα χρόνια πάνω από 30%, με αποκορύφωμα προφανώς τις τελευταίες αυξήσεις; Πώς νοείται σε αυτούς τους ανθρώπους που δεν μπορούν να τα βγάλουν πέρα -οι οικογένειές τους τους ενισχύουν χωρίς να έχουν, από το υστέρημά τους- να έχουμε μέχρι το 2011 ετήσιες αυξήσεις στα επιδόματά τους της τάξης του 7% με 10% και από το 2011 και μετά όλα αυτά να κόβονται; Πώς είναι δυνατόν να μην απαντάτε στις αιτήσεις των θεσμικών τους φορέων, να μην προχωράτε σε αυτές τις απαραίτητες αυξήσεις;</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πείτε ότι εσείς έχετε κάνει ένα σχέδιο, το </w:t>
      </w:r>
      <w:r w:rsidR="00A01240">
        <w:rPr>
          <w:rFonts w:eastAsia="Times New Roman" w:cs="Times New Roman"/>
          <w:szCs w:val="24"/>
        </w:rPr>
        <w:t>ε</w:t>
      </w:r>
      <w:r>
        <w:rPr>
          <w:rFonts w:eastAsia="Times New Roman" w:cs="Times New Roman"/>
          <w:szCs w:val="24"/>
        </w:rPr>
        <w:t xml:space="preserve">θνικό </w:t>
      </w:r>
      <w:r w:rsidR="00A01240">
        <w:rPr>
          <w:rFonts w:eastAsia="Times New Roman" w:cs="Times New Roman"/>
          <w:szCs w:val="24"/>
        </w:rPr>
        <w:t>σ</w:t>
      </w:r>
      <w:r>
        <w:rPr>
          <w:rFonts w:eastAsia="Times New Roman" w:cs="Times New Roman"/>
          <w:szCs w:val="24"/>
        </w:rPr>
        <w:t xml:space="preserve">χέδιο για τα </w:t>
      </w:r>
      <w:r w:rsidR="00A01240">
        <w:rPr>
          <w:rFonts w:eastAsia="Times New Roman" w:cs="Times New Roman"/>
          <w:szCs w:val="24"/>
        </w:rPr>
        <w:t>δ</w:t>
      </w:r>
      <w:r>
        <w:rPr>
          <w:rFonts w:eastAsia="Times New Roman" w:cs="Times New Roman"/>
          <w:szCs w:val="24"/>
        </w:rPr>
        <w:t xml:space="preserve">ικαιώματα των </w:t>
      </w:r>
      <w:r w:rsidR="00A01240">
        <w:rPr>
          <w:rFonts w:eastAsia="Times New Roman" w:cs="Times New Roman"/>
          <w:szCs w:val="24"/>
        </w:rPr>
        <w:t>α</w:t>
      </w:r>
      <w:r>
        <w:rPr>
          <w:rFonts w:eastAsia="Times New Roman" w:cs="Times New Roman"/>
          <w:szCs w:val="24"/>
        </w:rPr>
        <w:t xml:space="preserve">τόμων με </w:t>
      </w:r>
      <w:r w:rsidR="00A01240">
        <w:rPr>
          <w:rFonts w:eastAsia="Times New Roman" w:cs="Times New Roman"/>
          <w:szCs w:val="24"/>
        </w:rPr>
        <w:t>α</w:t>
      </w:r>
      <w:r>
        <w:rPr>
          <w:rFonts w:eastAsia="Times New Roman" w:cs="Times New Roman"/>
          <w:szCs w:val="24"/>
        </w:rPr>
        <w:t xml:space="preserve">ναπηρία. Επειδή έχετε σπουδάσει σε αγγλόφωνες χώρες, ξέρετε ότι το </w:t>
      </w:r>
      <w:r>
        <w:rPr>
          <w:rFonts w:eastAsia="Times New Roman" w:cs="Times New Roman"/>
          <w:szCs w:val="24"/>
          <w:lang w:val="en-US"/>
        </w:rPr>
        <w:t>action</w:t>
      </w:r>
      <w:r w:rsidRPr="007B147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δεν σημαίνει ευχολόγιο στις άλλες χώρες. Το</w:t>
      </w:r>
      <w:r w:rsidR="006520F7">
        <w:rPr>
          <w:rFonts w:eastAsia="Times New Roman" w:cs="Times New Roman"/>
          <w:szCs w:val="24"/>
        </w:rPr>
        <w:t xml:space="preserve"> </w:t>
      </w:r>
      <w:r>
        <w:rPr>
          <w:rFonts w:eastAsia="Times New Roman" w:cs="Times New Roman"/>
          <w:szCs w:val="24"/>
          <w:lang w:val="en-US"/>
        </w:rPr>
        <w:t>action</w:t>
      </w:r>
      <w:r w:rsidRPr="007B147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σημαίνει εκεί που εφαρμόζεις λες «θα κάνω ένα, δύο, τρία, θα τα κάνω ως τότε» και γίνονται. Αυτό είναι ένα </w:t>
      </w:r>
      <w:r>
        <w:rPr>
          <w:rFonts w:eastAsia="Times New Roman" w:cs="Times New Roman"/>
          <w:szCs w:val="24"/>
          <w:lang w:val="en-US"/>
        </w:rPr>
        <w:t>action</w:t>
      </w:r>
      <w:r w:rsidRPr="00FC7CA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Δεν έχουμε κάτι τέτοιο στην περίπτωσή μας αυτή τη στιγμή.</w:t>
      </w:r>
    </w:p>
    <w:p w:rsidR="00EF197F" w:rsidRDefault="00120B8D">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A01240">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rsidR="00EF197F" w:rsidRDefault="00120B8D">
      <w:pPr>
        <w:spacing w:line="600" w:lineRule="auto"/>
        <w:ind w:firstLine="720"/>
        <w:jc w:val="both"/>
        <w:rPr>
          <w:rFonts w:eastAsia="Times New Roman" w:cs="Times New Roman"/>
          <w:szCs w:val="24"/>
        </w:rPr>
      </w:pPr>
      <w:r>
        <w:rPr>
          <w:rFonts w:eastAsia="Times New Roman" w:cs="Times New Roman"/>
          <w:szCs w:val="24"/>
        </w:rPr>
        <w:t>Θα μας πείτε, επίσης, ότι έχετε δώσει τα έκτακτα επιδόματα, στις 31-12 μία έκτακτη οικονομική ενίσχυση 250 ευρώ -και ολοκληρώνω, κύριε Πρόεδρε- και στα μέσα Απριλίου, το Πάσχα, ένα επίδομα 200 ευρώ για την ακρίβεια. Είναι ξεκάθαρο -το λέει και η ΕΣΑ</w:t>
      </w:r>
      <w:r w:rsidR="00A01240">
        <w:rPr>
          <w:rFonts w:eastAsia="Times New Roman" w:cs="Times New Roman"/>
          <w:szCs w:val="24"/>
        </w:rPr>
        <w:t>ΜΕ</w:t>
      </w:r>
      <w:r>
        <w:rPr>
          <w:rFonts w:eastAsia="Times New Roman" w:cs="Times New Roman"/>
          <w:szCs w:val="24"/>
        </w:rPr>
        <w:t>Α, διαβάζω την ανακοίνωσή της- ότι το έκτακτο επίδομα κατά της ακρίβειας που θα δοθεί από την Κυβέρνηση δεν μπορεί ούτε στο ελάχιστο να λειτουργήσει ως αντιστάθμισμα της ακρίβειας. Χρειάζεται ουσιαστική στήριξη με εύλογες αυξήσεις στα επιδόματα αναπηρίας και στις συντάξεις των χαμηλοσυνταξιούχων με αναπηρία. Είναι δικαίωμα για αυτούς τους ανθρώπους να μπορούν να επιβιώσουν σήμερα με τις σημερινές συνθήκες.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Δεν ζητάμε ένα φιλοδώρημα εδώ και εκεί, ζητάμε αυτό που δικαιούνται, καθώς σας έχουμε καταθέσει και τα δεκαέξι σημεία του Συλλόγου Α</w:t>
      </w:r>
      <w:r w:rsidR="00A01240">
        <w:rPr>
          <w:rFonts w:eastAsia="Times New Roman" w:cs="Times New Roman"/>
          <w:szCs w:val="24"/>
        </w:rPr>
        <w:t>ΜΕ</w:t>
      </w:r>
      <w:r>
        <w:rPr>
          <w:rFonts w:eastAsia="Times New Roman" w:cs="Times New Roman"/>
          <w:szCs w:val="24"/>
        </w:rPr>
        <w:t xml:space="preserve">Α Ιλίου, </w:t>
      </w:r>
      <w:r>
        <w:rPr>
          <w:rFonts w:eastAsia="Times New Roman" w:cs="Times New Roman"/>
          <w:szCs w:val="24"/>
        </w:rPr>
        <w:lastRenderedPageBreak/>
        <w:t>που είναι αυτονόητα πράγματα για όλες τις άλλες χώρες της Ευρωπαϊκής Ένωσης. Θέλουμε και την απάντησή σας στα σημεία. Θα επανέλθω και πιο αναλυτικά στη δευτερολογία μου.</w:t>
      </w:r>
    </w:p>
    <w:p w:rsidR="00EF197F" w:rsidRDefault="00120B8D">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κυρία Μιχαηλίδου, έχετε τον λόγο.</w:t>
      </w:r>
    </w:p>
    <w:p w:rsidR="00EF197F" w:rsidRDefault="00120B8D">
      <w:pPr>
        <w:shd w:val="clear" w:color="auto" w:fill="FFFFFF"/>
        <w:spacing w:line="600" w:lineRule="auto"/>
        <w:ind w:firstLine="720"/>
        <w:contextualSpacing/>
        <w:jc w:val="both"/>
        <w:rPr>
          <w:rFonts w:eastAsia="Times New Roman"/>
          <w:color w:val="111111"/>
          <w:szCs w:val="24"/>
        </w:rPr>
      </w:pPr>
      <w:r w:rsidRPr="001F7107">
        <w:rPr>
          <w:rFonts w:eastAsia="Times New Roman"/>
          <w:b/>
          <w:color w:val="111111"/>
          <w:szCs w:val="24"/>
        </w:rPr>
        <w:t>ΔΟΜΝΑ</w:t>
      </w:r>
      <w:r w:rsidR="00A01240">
        <w:rPr>
          <w:rFonts w:eastAsia="Times New Roman"/>
          <w:b/>
          <w:color w:val="111111"/>
          <w:szCs w:val="24"/>
        </w:rPr>
        <w:t xml:space="preserve"> </w:t>
      </w:r>
      <w:r w:rsidRPr="001F7107">
        <w:rPr>
          <w:rFonts w:eastAsia="Times New Roman"/>
          <w:b/>
          <w:color w:val="111111"/>
          <w:szCs w:val="24"/>
        </w:rPr>
        <w:t>-</w:t>
      </w:r>
      <w:r w:rsidR="00A01240">
        <w:rPr>
          <w:rFonts w:eastAsia="Times New Roman"/>
          <w:b/>
          <w:color w:val="111111"/>
          <w:szCs w:val="24"/>
        </w:rPr>
        <w:t xml:space="preserve"> </w:t>
      </w:r>
      <w:r w:rsidRPr="001F7107">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Ευχαριστώ, κύριε Πρόεδρε.</w:t>
      </w:r>
    </w:p>
    <w:p w:rsidR="00EF197F" w:rsidRDefault="00120B8D">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Κύριε Βουλευτά, </w:t>
      </w:r>
      <w:r>
        <w:rPr>
          <w:rFonts w:eastAsia="Times New Roman" w:cs="Times New Roman"/>
          <w:szCs w:val="24"/>
        </w:rPr>
        <w:t xml:space="preserve">είναι εύλογη η ανησυχία σας για την άσκηση γύρω από την αύξηση των επιδομάτων τόσο αναπηρίας όσο και του ελάχιστου εγγυημένου εισοδήματος. Και αυτό γιατί και μέσα στην πανδημία, αλλά και ακόμα περισσότερο τώρα με την ενεργειακή κρίση και όλη την αύξηση -αν θέλετε- στις τιμές των αγορών προϊόντων η αλήθεια είναι ότι για όλους μας και δη για τους πιο ευάλωτους η ζωή έχει γίνει πολύ πιο δύσκολη. Οπότε στο κομμάτι αυτό δεν σας κρύβω -και νομίζω ότι είναι κοινή γνώση- ότι πλέον με το Υπουργείο Οικονομικών και με το Συμβούλιο Οικονομικών Εμπειρογνωμόνων γίνεται συγκεκριμένη άσκηση εργασίας, έτσι ώστε να δούμε στην ίδια λογική με τον κατώτατο μισθό, αλλά και το επίδομα ανεργίας του ΟΑΕΔ πώς μπορούν τα επιδόματα και δη τα επιδόματα που δίνονται στους πιο ευάλωτους συμπολίτες μας, το ελάχιστο εγγυημένο εισόδημα και το επίδομα αναπηρίας, να ακολουθήσουν τον ίδιο τρόπο της προσαρμογής σε όλες αυτές τις </w:t>
      </w:r>
      <w:r>
        <w:rPr>
          <w:rFonts w:eastAsia="Times New Roman" w:cs="Times New Roman"/>
          <w:szCs w:val="24"/>
        </w:rPr>
        <w:lastRenderedPageBreak/>
        <w:t>πληθωριστικές πιέσεις. Άρα αυτό είναι κάτι που γίνεται όση ώρα μιλάμε και εγώ ως οικονομολόγος προσπαθώ και συμβάλλω όσο μπορώ και όσο μου απομένει στο μυαλό στον σκοπό αυτό.</w:t>
      </w:r>
    </w:p>
    <w:p w:rsidR="00EF197F" w:rsidRDefault="00120B8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όμως, ότι παράλληλα με αυτό και παράλληλα με την ποσοτική ανά μήνα ενίσχυση και προσαρμογή αυτής στα πληθωριστικά δεδομένα </w:t>
      </w:r>
      <w:r w:rsidR="00A01240">
        <w:rPr>
          <w:rFonts w:eastAsia="Times New Roman" w:cs="Times New Roman"/>
          <w:szCs w:val="24"/>
        </w:rPr>
        <w:t>-</w:t>
      </w:r>
      <w:r>
        <w:rPr>
          <w:rFonts w:eastAsia="Times New Roman" w:cs="Times New Roman"/>
          <w:szCs w:val="24"/>
        </w:rPr>
        <w:t>ας πούμε- των αγορών, αυτό που γίνεται είναι οι έκτακτες δόσεις. Γιατί; Γιατί μέχρις ότου καταλάβουμε και καταλάβουν τα στελέχη του Υπουργείου Οικονομικών τη διάσταση και τη διάρκεια αυτών των πληθωριστικών πιέσεων πρέπει να ενισχύσουμε τους συμπολίτες μας. Και το έχουμε κάνει. Το έχουμε κάνει τα τελευταία δύο χρόνια τέσσερις φορές με δύο έκτακτες ενισχύσεις την περίοδο προ Χριστουγέννων, με μία έκτακτη ενίσχυση την περίοδο προ Πάσχα και άλλη μία έκτακτη ενίσχυση τον Απρίλιο, ανεξαρτήτως Πάσχα, του 2021. Οπότε, δεδομένου του ότι η πίεση αυτή στο δικό μας το μυαλό είναι μεγάλη και θέλουμε να βοηθήσουμε όσο το δυνατόν αμεσότερα γίνεται, αυτή η δουλειά γίνεται μέσω των έκτακτων δόσεων.</w:t>
      </w:r>
    </w:p>
    <w:p w:rsidR="00EF197F" w:rsidRDefault="00120B8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Παράλληλα, όμως -και σας το λέω- γίνεται αυτή η άσκηση στο επίπεδο της αναπροσαρμογής -προς τα πάνω προφανώς- των επιδομάτων, του ελάχιστου εγγυημένου εισοδήματος και του επιδόματος αναπηρίας.</w:t>
      </w:r>
    </w:p>
    <w:p w:rsidR="00EF197F" w:rsidRDefault="00120B8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Τώρα, τι ήθελα να σας πω; Η αλήθεια είναι ότι δεν σας κρύβω ότι χάθηκα λίγο στην πληθώρα των ερωτηματικών και δη ερωτηματικών και ερωτημάτων </w:t>
      </w:r>
      <w:r>
        <w:rPr>
          <w:rFonts w:eastAsia="Times New Roman" w:cs="Times New Roman"/>
          <w:szCs w:val="24"/>
        </w:rPr>
        <w:lastRenderedPageBreak/>
        <w:t>που δεν αφορούν αποκλειστικά στο δικό μας εδώ το Υπουργείο και το Υφυπουργείο. Υπάρχουν κομμάτια που αφορούν στο Υπουργείο Υγείας, κομμάτια που αφορούν στο Υπουργείο Ενέργειας, κομμάτια που αφορούν στο Υπουργείο Παιδείας, τα οποία και θα καταθέσω εδώ στα Πρακτικά, για να έχετε κάποιες απαντήσεις που ζήτησα από τα συναρμόδια Υπουργεία, καθ’ ότι δεν ήμουν εγώ η καθ’ ύλην αρμόδια.</w:t>
      </w:r>
    </w:p>
    <w:p w:rsidR="00EF197F" w:rsidRDefault="00120B8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ότι υποβάλλετε μια ερώτηση στην οποία ουσιαστικά απουσιάζει η πολιτική στόχευση. Διαβάζω μεταξύ άλλων το αίτημα για τη συμπερίληψη και άλλων παθήσεων σε αυτές που χρήζουν προσωπικό βοηθό και δεν καταλαβαίνω, κύριε Βουλευτά. Τελικά, είστε υπέρ ή κατά της υπηρεσίας του </w:t>
      </w:r>
      <w:r w:rsidR="00FE56E9">
        <w:rPr>
          <w:rFonts w:eastAsia="Times New Roman" w:cs="Times New Roman"/>
          <w:szCs w:val="24"/>
        </w:rPr>
        <w:t>«Π</w:t>
      </w:r>
      <w:r>
        <w:rPr>
          <w:rFonts w:eastAsia="Times New Roman" w:cs="Times New Roman"/>
          <w:szCs w:val="24"/>
        </w:rPr>
        <w:t xml:space="preserve">ροσωπικού </w:t>
      </w:r>
      <w:r w:rsidR="00FE56E9">
        <w:rPr>
          <w:rFonts w:eastAsia="Times New Roman" w:cs="Times New Roman"/>
          <w:szCs w:val="24"/>
        </w:rPr>
        <w:t>Β</w:t>
      </w:r>
      <w:r>
        <w:rPr>
          <w:rFonts w:eastAsia="Times New Roman" w:cs="Times New Roman"/>
          <w:szCs w:val="24"/>
        </w:rPr>
        <w:t>οηθού</w:t>
      </w:r>
      <w:r w:rsidR="00FE56E9">
        <w:rPr>
          <w:rFonts w:eastAsia="Times New Roman" w:cs="Times New Roman"/>
          <w:szCs w:val="24"/>
        </w:rPr>
        <w:t>»</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Γιατί θα ήθελα να υπενθυμίσω ότι όταν το Κοινοβούλιο αυτό ψήφισε τον ν.4837, ο οποίος θέσπιζε τον </w:t>
      </w:r>
      <w:r w:rsidR="004B1B0B">
        <w:rPr>
          <w:rFonts w:eastAsia="Times New Roman" w:cs="Times New Roman"/>
          <w:szCs w:val="24"/>
        </w:rPr>
        <w:t>«</w:t>
      </w:r>
      <w:r>
        <w:rPr>
          <w:rFonts w:eastAsia="Times New Roman" w:cs="Times New Roman"/>
          <w:szCs w:val="24"/>
        </w:rPr>
        <w:t>Προσωπικό Βοηθό</w:t>
      </w:r>
      <w:r w:rsidR="004B1B0B">
        <w:rPr>
          <w:rFonts w:eastAsia="Times New Roman" w:cs="Times New Roman"/>
          <w:szCs w:val="24"/>
        </w:rPr>
        <w:t>»</w:t>
      </w:r>
      <w:r>
        <w:rPr>
          <w:rFonts w:eastAsia="Times New Roman" w:cs="Times New Roman"/>
          <w:szCs w:val="24"/>
        </w:rPr>
        <w:t xml:space="preserve"> για κάθε άτομο με αναπηρία χωρίς κα</w:t>
      </w:r>
      <w:r w:rsidR="004B1B0B">
        <w:rPr>
          <w:rFonts w:eastAsia="Times New Roman" w:cs="Times New Roman"/>
          <w:szCs w:val="24"/>
        </w:rPr>
        <w:t>μ</w:t>
      </w:r>
      <w:r>
        <w:rPr>
          <w:rFonts w:eastAsia="Times New Roman" w:cs="Times New Roman"/>
          <w:szCs w:val="24"/>
        </w:rPr>
        <w:t>μία συγκεκριμενοποίηση, αν θέλετε, του ποια θα είναι αυτή η αναπηρία -</w:t>
      </w:r>
      <w:r w:rsidR="004B1B0B">
        <w:rPr>
          <w:rFonts w:eastAsia="Times New Roman" w:cs="Times New Roman"/>
          <w:szCs w:val="24"/>
        </w:rPr>
        <w:t xml:space="preserve">θα </w:t>
      </w:r>
      <w:r>
        <w:rPr>
          <w:rFonts w:eastAsia="Times New Roman" w:cs="Times New Roman"/>
          <w:szCs w:val="24"/>
        </w:rPr>
        <w:t xml:space="preserve">είναι κινητική, θα είναι αισθητηριακή, θα είναι νοητική, θα είναι νευροαναπτυξιακή; Τι θα είναι αυτή η αναπηρία; Όλες εντάσσονται στο πλαίσιο </w:t>
      </w:r>
      <w:r w:rsidR="004B1B0B">
        <w:rPr>
          <w:rFonts w:eastAsia="Times New Roman" w:cs="Times New Roman"/>
          <w:szCs w:val="24"/>
        </w:rPr>
        <w:t>«</w:t>
      </w:r>
      <w:r>
        <w:rPr>
          <w:rFonts w:eastAsia="Times New Roman" w:cs="Times New Roman"/>
          <w:szCs w:val="24"/>
        </w:rPr>
        <w:t>Προσωπικού Βοηθού</w:t>
      </w:r>
      <w:r w:rsidR="004B1B0B">
        <w:rPr>
          <w:rFonts w:eastAsia="Times New Roman" w:cs="Times New Roman"/>
          <w:szCs w:val="24"/>
        </w:rPr>
        <w:t>»</w:t>
      </w:r>
      <w:r>
        <w:rPr>
          <w:rFonts w:eastAsia="Times New Roman" w:cs="Times New Roman"/>
          <w:szCs w:val="24"/>
        </w:rPr>
        <w:t xml:space="preserve">- το </w:t>
      </w:r>
      <w:r w:rsidR="004B1B0B">
        <w:rPr>
          <w:rFonts w:eastAsia="Times New Roman" w:cs="Times New Roman"/>
          <w:szCs w:val="24"/>
        </w:rPr>
        <w:t xml:space="preserve">κόμμα </w:t>
      </w:r>
      <w:r>
        <w:rPr>
          <w:rFonts w:eastAsia="Times New Roman" w:cs="Times New Roman"/>
          <w:szCs w:val="24"/>
        </w:rPr>
        <w:t xml:space="preserve">σας και εσείς ο ίδιος, γιατί ήταν προφανώς ίδια η γραμμή του </w:t>
      </w:r>
      <w:r w:rsidR="004B1B0B">
        <w:rPr>
          <w:rFonts w:eastAsia="Times New Roman" w:cs="Times New Roman"/>
          <w:szCs w:val="24"/>
        </w:rPr>
        <w:t xml:space="preserve">κόμματος </w:t>
      </w:r>
      <w:r>
        <w:rPr>
          <w:rFonts w:eastAsia="Times New Roman" w:cs="Times New Roman"/>
          <w:szCs w:val="24"/>
        </w:rPr>
        <w:t xml:space="preserve">σας, ψηφίσατε κατά και στην ολότητα του νομοσχεδίου και κατ’ άρθρον. Οπότε ίσως στη δική σας δευτερολογία, θα </w:t>
      </w:r>
      <w:r>
        <w:rPr>
          <w:rFonts w:eastAsia="Times New Roman" w:cs="Times New Roman"/>
          <w:szCs w:val="24"/>
        </w:rPr>
        <w:lastRenderedPageBreak/>
        <w:t xml:space="preserve">μπορούσατε να απαντήσετε σε αυτό, γιατί πραγματικά δεν έχω πολυκαταλάβει τον σκοπό της </w:t>
      </w:r>
      <w:r w:rsidR="004B1B0B">
        <w:rPr>
          <w:rFonts w:eastAsia="Times New Roman" w:cs="Times New Roman"/>
          <w:szCs w:val="24"/>
        </w:rPr>
        <w:t xml:space="preserve">ερώτησής </w:t>
      </w:r>
      <w:r>
        <w:rPr>
          <w:rFonts w:eastAsia="Times New Roman" w:cs="Times New Roman"/>
          <w:szCs w:val="24"/>
        </w:rPr>
        <w:t>σας.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Ευχαριστώ.</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Αρσένη.</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ΚΡΙΤΩΝ</w:t>
      </w:r>
      <w:r w:rsidR="004B1B0B">
        <w:rPr>
          <w:rFonts w:eastAsia="Times New Roman" w:cs="Times New Roman"/>
          <w:b/>
          <w:szCs w:val="24"/>
        </w:rPr>
        <w:t xml:space="preserve"> </w:t>
      </w:r>
      <w:r>
        <w:rPr>
          <w:rFonts w:eastAsia="Times New Roman" w:cs="Times New Roman"/>
          <w:b/>
          <w:szCs w:val="24"/>
        </w:rPr>
        <w:t>-</w:t>
      </w:r>
      <w:r w:rsidR="004B1B0B">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Κυρία Υπουργέ, εμείς σαν ΜέΡΑ25 είμαστε υπέρ της προστασίας των ανθρώπων με αναπηρία. Ζητάμε τα αυτονόητα πράγματα εδώ πέρα. Βέβαια, όπως ξέρετε πάρα πολύ καλά, ο διάβολος κρύβεται στις λεπτομέρειες, οπότε πάρα πολλές φορές έχουμε διαφωνήσει με τροπολογίες που μπορεί και να ψηφίζαμε, ιδίως όταν έρχονται ταυτόχρονα μαζί με άλλα πράγματα.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Να σας πω πολύ απλά την εμπειρία μου στο Ευρωπαϊκό Κοινοβούλιο. Όταν διαφωνούσες σε μια τροπολογία, τη χώριζες στα δύο και επέλεγες τι θα ψηφίσεις. Αυτά που μας φέρνετε πάρα πολύ συχνά εδώ πέρα στη Βουλή είναι σε μια τροπολογία να έχετε πράγματα με τα οποία θα συμφωνούσαμε σε ένα μέρος της τροπολογίας και ένα μέρος που να διαφωνούμε. Εκεί δεν μπορούμε να ψηφίσουμε. Δεν μπορούμε να ψηφίσουμε για να κινηθεί το πράγμα στα καλύτερα. Ίσως αν η ψήφος μας σε μερικά θέματα έκρινε αν θα περάσει ή όχι, να ήταν διαφορετική. Αλλά αυτό που μας φέρνετε διαρκώς σε αυτό το Κοινοβούλιο είναι να βάζετε σε μια τροπολογία κάτι καλό με κάτι κακό ή κάτι μη </w:t>
      </w:r>
      <w:r>
        <w:rPr>
          <w:rFonts w:eastAsia="Times New Roman" w:cs="Times New Roman"/>
          <w:szCs w:val="24"/>
        </w:rPr>
        <w:lastRenderedPageBreak/>
        <w:t xml:space="preserve">ολοκληρωμένο. Ας αλλάξουμε τον Κανονισμό σε αυτήν τη Βουλή για να μπορούμε να ψηφίζουμε το τμήμα με το οποίο συμφωνούμε.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Τώρα θέτουμε την έλλειψη εκπροσώπων </w:t>
      </w:r>
      <w:r w:rsidR="004B1B0B">
        <w:rPr>
          <w:rFonts w:eastAsia="Times New Roman" w:cs="Times New Roman"/>
          <w:szCs w:val="24"/>
        </w:rPr>
        <w:t xml:space="preserve">ΑΜΕΑ </w:t>
      </w:r>
      <w:r>
        <w:rPr>
          <w:rFonts w:eastAsia="Times New Roman" w:cs="Times New Roman"/>
          <w:szCs w:val="24"/>
        </w:rPr>
        <w:t xml:space="preserve">στα κέντρα αποφάσεων και ιδίως σε θέματα που αφορούν υποδομές. Αυτό καταλαβαίνω ότι δεν είναι εντελώς στο Υπουργείο σας, αλλά είναι στο κομμάτι που είναι σε συντονισμό με το Υπουργείο σας.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Έχουμε μηδενική κάλυψη αναλώσιμων υλικών καθημερινής χρήσης αυτή τη στιγμή. Να πούμε τα πράγματα με το όνομά τους: οι πάνες ακράτειας δεν καλύπτονται. Μπορεί για κάποιους ανθρώπους όλα αυτά να είναι λεπτομέρειες, όμως, για κάποιους ανθρώπους που έχουν βαριές αναπηρίες αυτό είναι μια καθημερινότητα.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Έχουμε μηδενική κάλυψη αναλώσιμων νοσηλείας, επιθέματα για κατάκλιση κ</w:t>
      </w:r>
      <w:r w:rsidR="004B1B0B">
        <w:rPr>
          <w:rFonts w:eastAsia="Times New Roman" w:cs="Times New Roman"/>
          <w:szCs w:val="24"/>
        </w:rPr>
        <w:t>.</w:t>
      </w:r>
      <w:r>
        <w:rPr>
          <w:rFonts w:eastAsia="Times New Roman" w:cs="Times New Roman"/>
          <w:szCs w:val="24"/>
        </w:rPr>
        <w:t>λ</w:t>
      </w:r>
      <w:r w:rsidR="004B1B0B">
        <w:rPr>
          <w:rFonts w:eastAsia="Times New Roman" w:cs="Times New Roman"/>
          <w:szCs w:val="24"/>
        </w:rPr>
        <w:t>π.</w:t>
      </w:r>
      <w:r>
        <w:rPr>
          <w:rFonts w:eastAsia="Times New Roman" w:cs="Times New Roman"/>
          <w:szCs w:val="24"/>
        </w:rPr>
        <w:t xml:space="preserve">, για ανασφάλιστους </w:t>
      </w:r>
      <w:r w:rsidR="004B1B0B">
        <w:rPr>
          <w:rFonts w:eastAsia="Times New Roman" w:cs="Times New Roman"/>
          <w:szCs w:val="24"/>
        </w:rPr>
        <w:t xml:space="preserve">ΑΜΕΑ </w:t>
      </w:r>
      <w:r>
        <w:rPr>
          <w:rFonts w:eastAsia="Times New Roman" w:cs="Times New Roman"/>
          <w:szCs w:val="24"/>
        </w:rPr>
        <w:t xml:space="preserve">που παίρνουν επιδόματα από τον ΟΠΕΚΑ. Χρειάζεται επικαιροποίηση της λίστας βοηθημάτων. Πλέον δεν ζούμε στη δεκαετία του 1980. Ένας άνθρωπος με αναπηρία χρειάζεται </w:t>
      </w:r>
      <w:r>
        <w:rPr>
          <w:rFonts w:eastAsia="Times New Roman" w:cs="Times New Roman"/>
          <w:szCs w:val="24"/>
          <w:lang w:val="en-US"/>
        </w:rPr>
        <w:t>iPhone</w:t>
      </w:r>
      <w:r>
        <w:rPr>
          <w:rFonts w:eastAsia="Times New Roman" w:cs="Times New Roman"/>
          <w:szCs w:val="24"/>
        </w:rPr>
        <w:t xml:space="preserve">, τάμπλετ, λάπτοπ με κατάλληλες εφαρμογές, γιατί τα συγκεκριμένα έχουν αυτές τις εφαρμογές. Δεν υπάρχει αυτή η επικαιροποίηση.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Χρειάζονται ράμπες εισόδου και εξόδου σε διάφορες δημόσιες υποδομές και στο σπίτι τους. Για τον </w:t>
      </w:r>
      <w:r w:rsidR="00FE56E9">
        <w:rPr>
          <w:rFonts w:eastAsia="Times New Roman" w:cs="Times New Roman"/>
          <w:szCs w:val="24"/>
        </w:rPr>
        <w:t>«Π</w:t>
      </w:r>
      <w:r>
        <w:rPr>
          <w:rFonts w:eastAsia="Times New Roman" w:cs="Times New Roman"/>
          <w:szCs w:val="24"/>
        </w:rPr>
        <w:t xml:space="preserve">ροσωπικό </w:t>
      </w:r>
      <w:r w:rsidR="00FE56E9">
        <w:rPr>
          <w:rFonts w:eastAsia="Times New Roman" w:cs="Times New Roman"/>
          <w:szCs w:val="24"/>
        </w:rPr>
        <w:t>Β</w:t>
      </w:r>
      <w:r w:rsidR="004B1B0B">
        <w:rPr>
          <w:rFonts w:eastAsia="Times New Roman" w:cs="Times New Roman"/>
          <w:szCs w:val="24"/>
        </w:rPr>
        <w:t>οηθό</w:t>
      </w:r>
      <w:r w:rsidR="00FE56E9">
        <w:rPr>
          <w:rFonts w:eastAsia="Times New Roman" w:cs="Times New Roman"/>
          <w:szCs w:val="24"/>
        </w:rPr>
        <w:t>»</w:t>
      </w:r>
      <w:r w:rsidR="004B1B0B">
        <w:rPr>
          <w:rFonts w:eastAsia="Times New Roman" w:cs="Times New Roman"/>
          <w:szCs w:val="24"/>
        </w:rPr>
        <w:t xml:space="preserve"> </w:t>
      </w:r>
      <w:r>
        <w:rPr>
          <w:rFonts w:eastAsia="Times New Roman" w:cs="Times New Roman"/>
          <w:szCs w:val="24"/>
        </w:rPr>
        <w:t xml:space="preserve">δεν έχει </w:t>
      </w:r>
      <w:r>
        <w:rPr>
          <w:rFonts w:eastAsia="Times New Roman" w:cs="Times New Roman"/>
          <w:szCs w:val="24"/>
        </w:rPr>
        <w:lastRenderedPageBreak/>
        <w:t xml:space="preserve">συμπεριλάβει την παράλυση μετά από εγκεφαλικό και άλλα θέματα αντίστοιχα. Η </w:t>
      </w:r>
      <w:r w:rsidR="004B1B0B">
        <w:rPr>
          <w:rFonts w:eastAsia="Times New Roman" w:cs="Times New Roman"/>
          <w:szCs w:val="24"/>
        </w:rPr>
        <w:t>«</w:t>
      </w:r>
      <w:r>
        <w:rPr>
          <w:rFonts w:eastAsia="Times New Roman" w:cs="Times New Roman"/>
          <w:szCs w:val="24"/>
        </w:rPr>
        <w:t>Βοήθεια στο Σπίτι</w:t>
      </w:r>
      <w:r w:rsidR="004B1B0B">
        <w:rPr>
          <w:rFonts w:eastAsia="Times New Roman" w:cs="Times New Roman"/>
          <w:szCs w:val="24"/>
        </w:rPr>
        <w:t>»</w:t>
      </w:r>
      <w:r>
        <w:rPr>
          <w:rFonts w:eastAsia="Times New Roman" w:cs="Times New Roman"/>
          <w:szCs w:val="24"/>
        </w:rPr>
        <w:t xml:space="preserve"> χρειάζεται να είναι σε εικοσιτετράωρη βάση. Αυτά τα πράγματα είναι αυτονόητα. Δέχεστε σαν πολιτεία ότι κάποιος χρειάζεται βοήθεια στο σπίτι και είναι δυνατόν να μην </w:t>
      </w:r>
      <w:r w:rsidR="004B1B0B">
        <w:rPr>
          <w:rFonts w:eastAsia="Times New Roman" w:cs="Times New Roman"/>
          <w:szCs w:val="24"/>
        </w:rPr>
        <w:t xml:space="preserve">είναι </w:t>
      </w:r>
      <w:r>
        <w:rPr>
          <w:rFonts w:eastAsia="Times New Roman" w:cs="Times New Roman"/>
          <w:szCs w:val="24"/>
        </w:rPr>
        <w:t xml:space="preserve">εικοσιτετράωρη; Δηλαδή, αν συμβεί κάτι σε έναν άνθρωπο με αναπηρία μια ώρα που είναι κλειστή η </w:t>
      </w:r>
      <w:r w:rsidR="004B1B0B">
        <w:rPr>
          <w:rFonts w:eastAsia="Times New Roman" w:cs="Times New Roman"/>
          <w:szCs w:val="24"/>
        </w:rPr>
        <w:t>«</w:t>
      </w:r>
      <w:r>
        <w:rPr>
          <w:rFonts w:eastAsia="Times New Roman" w:cs="Times New Roman"/>
          <w:szCs w:val="24"/>
        </w:rPr>
        <w:t>Βοήθεια στο Σπίτι</w:t>
      </w:r>
      <w:r w:rsidR="004B1B0B">
        <w:rPr>
          <w:rFonts w:eastAsia="Times New Roman" w:cs="Times New Roman"/>
          <w:szCs w:val="24"/>
        </w:rPr>
        <w:t>»</w:t>
      </w:r>
      <w:r>
        <w:rPr>
          <w:rFonts w:eastAsia="Times New Roman" w:cs="Times New Roman"/>
          <w:szCs w:val="24"/>
        </w:rPr>
        <w:t xml:space="preserve">, τι θα κάνει;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Χρειάζεται ανάπτυξη συστήματος επαγγελματιών για την αποκατάσταση φυσικοθεραπείας, εργοθεραπείας, λογοθεραπείας. Χρειάζεται η υποστήριξη του Εθνικού Κέντρου Αποκατάστασης. Ξέρω ότι ξεφεύγει από την άμεση αρμοδιότητά σας γιατί είναι στο Υπουργείο Υγείας και το έχω φέρει προς συζήτηση. Όμως δεν είναι αυτό σημαντικό κομμάτι στην εφαρμογή του σχεδίου δράσης που εσείς θεωρείτε και δικό σας έργο; Αυτή τη στιγμή καταρρέει αυτό το Εθνικό Κέντρο Αποκατάστασης, η μοναδική δημόσια δομή που έχουμε.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Χρειάζονται επιδόματα για τις ιατρικές επισκέψεις κατοίκων που καλύπτονται από τον ΕΦΚΑ σε περιπτώσεις κινητικών αναπήρων, για τη δημιουργική απασχόληση για ανήλικους και ενήλικους με θέματα αναπηρίας. Κι ένα βασικό θέμα που αφορά εσάς είναι η </w:t>
      </w:r>
      <w:r w:rsidR="004B1B0B">
        <w:rPr>
          <w:rFonts w:eastAsia="Times New Roman" w:cs="Times New Roman"/>
          <w:szCs w:val="24"/>
        </w:rPr>
        <w:t>«</w:t>
      </w:r>
      <w:r>
        <w:rPr>
          <w:rFonts w:eastAsia="Times New Roman" w:cs="Times New Roman"/>
          <w:szCs w:val="24"/>
        </w:rPr>
        <w:t>Στέγη Υποστηριζόμενης Διαβίωσης</w:t>
      </w:r>
      <w:r w:rsidR="004B1B0B">
        <w:rPr>
          <w:rFonts w:eastAsia="Times New Roman" w:cs="Times New Roman"/>
          <w:szCs w:val="24"/>
        </w:rPr>
        <w:t>»</w:t>
      </w:r>
      <w:r>
        <w:rPr>
          <w:rFonts w:eastAsia="Times New Roman" w:cs="Times New Roman"/>
          <w:szCs w:val="24"/>
        </w:rPr>
        <w:t xml:space="preserve"> για μοναχικούς </w:t>
      </w:r>
      <w:r w:rsidR="004B1B0B">
        <w:rPr>
          <w:rFonts w:eastAsia="Times New Roman" w:cs="Times New Roman"/>
          <w:szCs w:val="24"/>
        </w:rPr>
        <w:t xml:space="preserve">ΑΜΕΑ </w:t>
      </w:r>
      <w:r>
        <w:rPr>
          <w:rFonts w:eastAsia="Times New Roman" w:cs="Times New Roman"/>
          <w:szCs w:val="24"/>
        </w:rPr>
        <w:t xml:space="preserve">και ιδίως για αυτούς που χάνουν τον γονέα-βοηθό τους. Επίσης, ζητάμε χρηματοδότηση και επέκταση του θεσμού των σκύλων-οδηγών, προγράμματα του ΟΑΕΔ –που τα καταργήσατε βέβαια- για </w:t>
      </w:r>
      <w:r>
        <w:rPr>
          <w:rFonts w:eastAsia="Times New Roman" w:cs="Times New Roman"/>
          <w:szCs w:val="24"/>
        </w:rPr>
        <w:lastRenderedPageBreak/>
        <w:t xml:space="preserve">την ένταξη των </w:t>
      </w:r>
      <w:r w:rsidR="004B1B0B">
        <w:rPr>
          <w:rFonts w:eastAsia="Times New Roman" w:cs="Times New Roman"/>
          <w:szCs w:val="24"/>
        </w:rPr>
        <w:t xml:space="preserve">ΑΜΕΑ </w:t>
      </w:r>
      <w:r>
        <w:rPr>
          <w:rFonts w:eastAsia="Times New Roman" w:cs="Times New Roman"/>
          <w:szCs w:val="24"/>
        </w:rPr>
        <w:t xml:space="preserve">στην παραγωγική διαδικασία με επιδοτήσεις σε ιδιωτικές επιχειρήσεις και κατασκευή υποδομών </w:t>
      </w:r>
      <w:r w:rsidR="004B1B0B">
        <w:rPr>
          <w:rFonts w:eastAsia="Times New Roman" w:cs="Times New Roman"/>
          <w:szCs w:val="24"/>
        </w:rPr>
        <w:t xml:space="preserve">ΑΜΕΑ </w:t>
      </w:r>
      <w:r>
        <w:rPr>
          <w:rFonts w:eastAsia="Times New Roman" w:cs="Times New Roman"/>
          <w:szCs w:val="24"/>
        </w:rPr>
        <w:t xml:space="preserve">σε δημόσια </w:t>
      </w:r>
      <w:r w:rsidR="004B1B0B">
        <w:rPr>
          <w:rFonts w:eastAsia="Times New Roman" w:cs="Times New Roman"/>
          <w:szCs w:val="24"/>
        </w:rPr>
        <w:t>κτήρια</w:t>
      </w:r>
      <w:r>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Αυτά είναι αυτονόητα για τις άλλες χώρες. Εμείς δεν ζητάμε κάτι ιδιαίτερο. Ζητάμε το άτομο με αναπηρία να μην εξαφανίζεται από την κοινωνία μας και να χρειάζεται να είναι στο σπίτι του, αλλά να έχει τις δυνατότητες να είναι μέλος αυτής της κοινωνίας. Η κοινωνία μας φταίει που τα άτομα αυτά με τα ζητήματα αναπηρίας δεν είναι ανάμεσά μας, όπως συμβαίνει σε άλλες χώρες και είναι κλεισμένα στο σπίτι τους γιατί δεν μπορούν να κάνουν τίποτα.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Όσο για την αναφορά για το Υπουργείο Οικονομικών πραγματικά θέλω να πω τα εύσημα. Ευχόμαστε πραγματικά «καλό αγώνα». Καταλαβαίνουμε τη δυσκολία σας να τους πείσετε για τα αυτονόητα. Εύχομαι να τα καταφέρετε, γιατί αυτό που βγαίνει προς τα έξω είναι ότι η Κυβέρνηση είναι ανάλγητη αυτή τη στιγμή.</w:t>
      </w:r>
    </w:p>
    <w:p w:rsidR="00EF197F" w:rsidRDefault="00120B8D">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Κ</w:t>
      </w:r>
      <w:r>
        <w:rPr>
          <w:rFonts w:eastAsia="Times New Roman" w:cs="Times New Roman"/>
          <w:szCs w:val="24"/>
        </w:rPr>
        <w:t>υρία Μιχαηλίδου, έχετε τον λόγο.</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ΔΟΜΝΑ</w:t>
      </w:r>
      <w:r w:rsidR="004B1B0B">
        <w:rPr>
          <w:rFonts w:eastAsia="Times New Roman" w:cs="Times New Roman"/>
          <w:b/>
          <w:szCs w:val="24"/>
        </w:rPr>
        <w:t xml:space="preserve"> </w:t>
      </w:r>
      <w:r>
        <w:rPr>
          <w:rFonts w:eastAsia="Times New Roman" w:cs="Times New Roman"/>
          <w:b/>
          <w:szCs w:val="24"/>
        </w:rPr>
        <w:t>-</w:t>
      </w:r>
      <w:r w:rsidR="004B1B0B">
        <w:rPr>
          <w:rFonts w:eastAsia="Times New Roman" w:cs="Times New Roman"/>
          <w:b/>
          <w:szCs w:val="24"/>
        </w:rPr>
        <w:t xml:space="preserve"> </w:t>
      </w:r>
      <w:r>
        <w:rPr>
          <w:rFonts w:eastAsia="Times New Roman" w:cs="Times New Roman"/>
          <w:b/>
          <w:szCs w:val="24"/>
        </w:rPr>
        <w:t xml:space="preserve">ΜΑΡΙΑ ΜΙΧΑΗΛΙΔΟΥ (Υφυπουργός Εργασίας και Κοινωνικών Υποθέσεων): </w:t>
      </w:r>
      <w:r>
        <w:rPr>
          <w:rFonts w:eastAsia="Times New Roman" w:cs="Times New Roman"/>
          <w:szCs w:val="24"/>
        </w:rPr>
        <w:t xml:space="preserve">Ευχαριστώ, κύριε Πρόεδρε.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Κύριε Βουλευτά, κοινοβουλευτική δεν είμαι, αλλά η αλήθεια είναι ότι κάποιες βασικές διαδικασίες κοινοβουλευτικές τις γνωρίζω. Ο ν.4837, ο νόμος </w:t>
      </w:r>
      <w:r>
        <w:rPr>
          <w:rFonts w:eastAsia="Times New Roman" w:cs="Times New Roman"/>
          <w:szCs w:val="24"/>
        </w:rPr>
        <w:lastRenderedPageBreak/>
        <w:t xml:space="preserve">μας δηλαδή για την κοινωνική προστασία είχε πληθώρα άρθρων για τον </w:t>
      </w:r>
      <w:r w:rsidR="005D2C38">
        <w:rPr>
          <w:rFonts w:eastAsia="Times New Roman" w:cs="Times New Roman"/>
          <w:szCs w:val="24"/>
        </w:rPr>
        <w:t>«Προσωπικό Βοηθό»</w:t>
      </w:r>
      <w:r>
        <w:rPr>
          <w:rFonts w:eastAsia="Times New Roman" w:cs="Times New Roman"/>
          <w:szCs w:val="24"/>
        </w:rPr>
        <w:t xml:space="preserve">. Πραγματικά στεναχωριέμαι που δεν το γνωρίζετε. Δεν ήταν μια τροπολογία. Ήταν πληθώρα άρθρων -έξι άρθρα αν δεν κάνω λάθος- τα οποία όλα, όπως και το νομοσχέδιο για την κοινωνική προστασία, είχαν περάσει από δημόσια διαβούλευση.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Αν θυμάμαι καλά, που θυμάμαι καλά, δεν είχαμε δει κάποια πρόταση ούτε από εσάς ούτε από το κόμμα σας. Το μόνο που θυμάμαι και μάλιστα είναι και πολύ σύντομη η μνήμη, καθότι μου το είπατε πριν λίγο, είναι ξανά ότι δεν ψηφίσατε τίποτα από αυτό. Δεν απείχατε, το καταψηφίσατε και μας λέτε ότι νοιάζεστε για την κοινωνική προστασία και για την ανεξάρτητη διαβίωση των ατόμων με αναπηρία.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Ο </w:t>
      </w:r>
      <w:r w:rsidR="005D2C38">
        <w:rPr>
          <w:rFonts w:eastAsia="Times New Roman" w:cs="Times New Roman"/>
          <w:szCs w:val="24"/>
        </w:rPr>
        <w:t>«</w:t>
      </w:r>
      <w:r>
        <w:rPr>
          <w:rFonts w:eastAsia="Times New Roman" w:cs="Times New Roman"/>
          <w:szCs w:val="24"/>
        </w:rPr>
        <w:t>Προσωπικός Βοηθός</w:t>
      </w:r>
      <w:r w:rsidR="005D2C38">
        <w:rPr>
          <w:rFonts w:eastAsia="Times New Roman" w:cs="Times New Roman"/>
          <w:szCs w:val="24"/>
        </w:rPr>
        <w:t>»</w:t>
      </w:r>
      <w:r>
        <w:rPr>
          <w:rFonts w:eastAsia="Times New Roman" w:cs="Times New Roman"/>
          <w:szCs w:val="24"/>
        </w:rPr>
        <w:t xml:space="preserve"> για εμάς είναι ουσιαστικός μηχανισμός, είναι ουσιαστικό όχημα αυτόνομης και ανεξάρτητης διαβίωσης. Δεν είναι μόνο τα επιδόματα. Και έρχεται το ΜέΡΑ25 και μας εγκαλεί γιατί δεν αυξάνουμε και άλλο τα επιδόματα, εφόσον έχουμε ήδη προβεί σε έκτακτες δόσεις και παράλληλα </w:t>
      </w:r>
      <w:r w:rsidR="005D2C38">
        <w:rPr>
          <w:rFonts w:eastAsia="Times New Roman" w:cs="Times New Roman"/>
          <w:szCs w:val="24"/>
        </w:rPr>
        <w:t xml:space="preserve">κοιτάμε </w:t>
      </w:r>
      <w:r>
        <w:rPr>
          <w:rFonts w:eastAsia="Times New Roman" w:cs="Times New Roman"/>
          <w:szCs w:val="24"/>
        </w:rPr>
        <w:t xml:space="preserve">τη δυνατότητα προσαρμογής στον πληθωρισμό και τις πιέσεις που υπάρχουν στις αγορές προϊόντων και παράλληλα με αυτό δίνουμε τις έκτακτες δόσεις.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Αλλά, κοιτάξτε, είμαστε μια Κυβέρνηση που πέρασε πανδημία και καταφέραμε και προστατέψαμε όλους τους ηλικιωμένους και τα άτομα με </w:t>
      </w:r>
      <w:r>
        <w:rPr>
          <w:rFonts w:eastAsia="Times New Roman" w:cs="Times New Roman"/>
          <w:szCs w:val="24"/>
        </w:rPr>
        <w:lastRenderedPageBreak/>
        <w:t xml:space="preserve">αναπηρία καλύτερα από πάρα πολλές χώρες τις οποίες φαντάζομαι ότι γνωρίζετε καλύτερα από εμένα, από τη θητεία σας στην Ευρωβουλή. Όμως, παράλληλα με αυτό κάναμε και μεταρρυθμίσεις και οι μεταρρυθμίσεις δεν χρειάζεται να είσαι αγγλοτραφής για να γνωρίζεις τι σημαίνει </w:t>
      </w:r>
      <w:r>
        <w:rPr>
          <w:rFonts w:eastAsia="Times New Roman" w:cs="Times New Roman"/>
          <w:szCs w:val="24"/>
          <w:lang w:val="en-US"/>
        </w:rPr>
        <w:t>action</w:t>
      </w:r>
      <w:r w:rsidRPr="00C91D90">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εδώ στην Ελλάδα η δική μας Κυβέρνηση καλά τα καταφέρνει κάπως σε αυτό.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έχει ο </w:t>
      </w:r>
      <w:r w:rsidR="005D2C38">
        <w:rPr>
          <w:rFonts w:eastAsia="Times New Roman" w:cs="Times New Roman"/>
          <w:szCs w:val="24"/>
        </w:rPr>
        <w:t>«Προσωπικός Βοηθός»</w:t>
      </w:r>
      <w:r>
        <w:rPr>
          <w:rFonts w:eastAsia="Times New Roman" w:cs="Times New Roman"/>
          <w:szCs w:val="24"/>
        </w:rPr>
        <w:t xml:space="preserve"> όταν ήδη έχουν βγει όλες οι δευτερογενείς αποφάσεις με υπουργικές υπογραφές που χρειάζονται και οι αποφάσεις έτσι ώστε να υλοποιηθεί το πρόγραμμα.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υπάρχει όταν σε οκτώ μέρες από σήμερα κλείνει, αν δεν κάνω λάθος, η πλατφόρμα για όλους τους ανάπηρους συμπολίτες μας που έχουν καταθέσει τις αιτήσεις τους για να αποκτήσουν αρχικά έναν </w:t>
      </w:r>
      <w:r w:rsidR="00FE56E9">
        <w:rPr>
          <w:rFonts w:eastAsia="Times New Roman" w:cs="Times New Roman"/>
          <w:szCs w:val="24"/>
        </w:rPr>
        <w:t>«Π</w:t>
      </w:r>
      <w:r>
        <w:rPr>
          <w:rFonts w:eastAsia="Times New Roman" w:cs="Times New Roman"/>
          <w:szCs w:val="24"/>
        </w:rPr>
        <w:t xml:space="preserve">ροσωπικό </w:t>
      </w:r>
      <w:r w:rsidR="00FE56E9">
        <w:rPr>
          <w:rFonts w:eastAsia="Times New Roman" w:cs="Times New Roman"/>
          <w:szCs w:val="24"/>
        </w:rPr>
        <w:t>Β</w:t>
      </w:r>
      <w:r>
        <w:rPr>
          <w:rFonts w:eastAsia="Times New Roman" w:cs="Times New Roman"/>
          <w:szCs w:val="24"/>
        </w:rPr>
        <w:t>οηθό</w:t>
      </w:r>
      <w:r w:rsidR="00FE56E9">
        <w:rPr>
          <w:rFonts w:eastAsia="Times New Roman" w:cs="Times New Roman"/>
          <w:szCs w:val="24"/>
        </w:rPr>
        <w:t>»</w:t>
      </w:r>
      <w:r>
        <w:rPr>
          <w:rFonts w:eastAsia="Times New Roman" w:cs="Times New Roman"/>
          <w:szCs w:val="24"/>
        </w:rPr>
        <w:t xml:space="preserve"> στην Αττική. Και βέβαια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έχουν και όλα τα προγράμματα τα οποία έχουμε εντάξει, έχουμε εξασφαλίσει χρηματοδότηση και έχουμε ξεκινήσει στο κομμάτι της προσβασιμότητας.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Υπενθυμίζω ότι εξασφαλίσαμε 24 εκατομμύρια για την προσβασιμότητα κατοίκων έτσι ώστε όλοι οι συμπολίτες μας να βγαίνουν από το σπίτι τους και μαζί ή χωρίς τον </w:t>
      </w:r>
      <w:r w:rsidR="00FE56E9">
        <w:rPr>
          <w:rFonts w:eastAsia="Times New Roman" w:cs="Times New Roman"/>
          <w:szCs w:val="24"/>
        </w:rPr>
        <w:t>«Π</w:t>
      </w:r>
      <w:r w:rsidR="005D2C38">
        <w:rPr>
          <w:rFonts w:eastAsia="Times New Roman" w:cs="Times New Roman"/>
          <w:szCs w:val="24"/>
        </w:rPr>
        <w:t xml:space="preserve">ροσωπικό </w:t>
      </w:r>
      <w:r>
        <w:rPr>
          <w:rFonts w:eastAsia="Times New Roman" w:cs="Times New Roman"/>
          <w:szCs w:val="24"/>
        </w:rPr>
        <w:t xml:space="preserve">τους </w:t>
      </w:r>
      <w:r w:rsidR="00FE56E9">
        <w:rPr>
          <w:rFonts w:eastAsia="Times New Roman" w:cs="Times New Roman"/>
          <w:szCs w:val="24"/>
        </w:rPr>
        <w:t>Β</w:t>
      </w:r>
      <w:r w:rsidR="005D2C38">
        <w:rPr>
          <w:rFonts w:eastAsia="Times New Roman" w:cs="Times New Roman"/>
          <w:szCs w:val="24"/>
        </w:rPr>
        <w:t>οηθό</w:t>
      </w:r>
      <w:r w:rsidR="00FE56E9">
        <w:rPr>
          <w:rFonts w:eastAsia="Times New Roman" w:cs="Times New Roman"/>
          <w:szCs w:val="24"/>
        </w:rPr>
        <w:t>»</w:t>
      </w:r>
      <w:r w:rsidR="005D2C38">
        <w:rPr>
          <w:rFonts w:eastAsia="Times New Roman" w:cs="Times New Roman"/>
          <w:szCs w:val="24"/>
        </w:rPr>
        <w:t xml:space="preserve"> </w:t>
      </w:r>
      <w:r>
        <w:rPr>
          <w:rFonts w:eastAsia="Times New Roman" w:cs="Times New Roman"/>
          <w:szCs w:val="24"/>
        </w:rPr>
        <w:t xml:space="preserve">που εμείς υλοποιούμε, να μπορούν να πάρουν τη ζωή στα χέρια τους όπως οι ίδιοι νομίζουν.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υπάρχουν δύο ακόμα προγράμματα τα οποία εντάσσονται και αυτά στο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στο οποίο αναφερθήκατε πριν. Είναι το πρόγραμμα της </w:t>
      </w:r>
      <w:r>
        <w:rPr>
          <w:rFonts w:eastAsia="Times New Roman" w:cs="Times New Roman"/>
          <w:szCs w:val="24"/>
        </w:rPr>
        <w:lastRenderedPageBreak/>
        <w:t xml:space="preserve">υποστηριζόμενης διαβίωσης για τριακόσια άτομα τα οποία είναι στο φάσμα του αυτισμού, δηλαδή πλήρη επιδότηση του μισθολογικού και του μη μισθολογικού κόστους παράλληλα με τη στήριξή τους εν ώρα εργασίας και πριν και μετά από αυτήν, αλλά και την ψυχοκοινωνική βοήθεια σε αυτούς </w:t>
      </w:r>
      <w:r w:rsidR="00DA057B">
        <w:rPr>
          <w:rFonts w:eastAsia="Times New Roman" w:cs="Times New Roman"/>
          <w:szCs w:val="24"/>
        </w:rPr>
        <w:t xml:space="preserve">ώστε </w:t>
      </w:r>
      <w:r>
        <w:rPr>
          <w:rFonts w:eastAsia="Times New Roman" w:cs="Times New Roman"/>
          <w:szCs w:val="24"/>
        </w:rPr>
        <w:t xml:space="preserve">να βρουν τη θέση εργασίας που θέλουν.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Επίσης, υπάρχει το πρόγραμμα πρώιμης διάγνωσης και παρέμβαση στην αναπηρία. Γιατί αυτό που θέλουμε είναι οι συμπολίτες μας να είναι όσο πιο λειτουργικοί γίνεται και ο μόνος τρόπος για να το καταφέρουμε αυτό είναι να παρέμβουν οι ειδικοί επιστήμονες την ώρα που χρειάζεται, δηλαδή πριν την ηλικία των τεσσάρων.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EF197F" w:rsidRDefault="00120B8D">
      <w:pPr>
        <w:tabs>
          <w:tab w:val="left" w:pos="2820"/>
        </w:tabs>
        <w:spacing w:line="600" w:lineRule="auto"/>
        <w:ind w:firstLine="720"/>
        <w:jc w:val="both"/>
        <w:rPr>
          <w:rFonts w:eastAsia="Times New Roman"/>
          <w:szCs w:val="24"/>
        </w:rPr>
      </w:pPr>
      <w:r w:rsidRPr="006616FB">
        <w:rPr>
          <w:rFonts w:eastAsia="Times New Roman" w:cs="Times New Roman"/>
          <w:szCs w:val="24"/>
        </w:rPr>
        <w:t xml:space="preserve">(Στο σημείο αυτό </w:t>
      </w:r>
      <w:r>
        <w:rPr>
          <w:rFonts w:eastAsia="Times New Roman" w:cs="Times New Roman"/>
          <w:szCs w:val="24"/>
        </w:rPr>
        <w:t>η</w:t>
      </w:r>
      <w:r w:rsidRPr="006616FB">
        <w:rPr>
          <w:rFonts w:eastAsia="Times New Roman" w:cs="Times New Roman"/>
          <w:szCs w:val="24"/>
        </w:rPr>
        <w:t xml:space="preserve"> Υφυπουργός </w:t>
      </w:r>
      <w:r>
        <w:rPr>
          <w:rFonts w:eastAsia="Times New Roman" w:cs="Times New Roman"/>
          <w:szCs w:val="24"/>
        </w:rPr>
        <w:t xml:space="preserve">Εργασίας </w:t>
      </w:r>
      <w:r w:rsidRPr="006616FB">
        <w:rPr>
          <w:rFonts w:eastAsia="Times New Roman" w:cs="Times New Roman"/>
          <w:szCs w:val="24"/>
        </w:rPr>
        <w:t xml:space="preserve">και </w:t>
      </w:r>
      <w:r>
        <w:rPr>
          <w:rFonts w:eastAsia="Times New Roman" w:cs="Times New Roman"/>
          <w:szCs w:val="24"/>
        </w:rPr>
        <w:t xml:space="preserve">Κοινωνικών Υποθέσεων </w:t>
      </w:r>
      <w:r w:rsidRPr="006616FB">
        <w:rPr>
          <w:rFonts w:eastAsia="Times New Roman" w:cs="Times New Roman"/>
          <w:szCs w:val="24"/>
        </w:rPr>
        <w:t>κ</w:t>
      </w:r>
      <w:r>
        <w:rPr>
          <w:rFonts w:eastAsia="Times New Roman" w:cs="Times New Roman"/>
          <w:szCs w:val="24"/>
        </w:rPr>
        <w:t>υρία Δόμνα</w:t>
      </w:r>
      <w:r w:rsidR="00DA057B">
        <w:rPr>
          <w:rFonts w:eastAsia="Times New Roman" w:cs="Times New Roman"/>
          <w:szCs w:val="24"/>
        </w:rPr>
        <w:t xml:space="preserve"> </w:t>
      </w:r>
      <w:r>
        <w:rPr>
          <w:rFonts w:eastAsia="Times New Roman" w:cs="Times New Roman"/>
          <w:szCs w:val="24"/>
        </w:rPr>
        <w:t>-</w:t>
      </w:r>
      <w:r w:rsidR="00DA057B">
        <w:rPr>
          <w:rFonts w:eastAsia="Times New Roman" w:cs="Times New Roman"/>
          <w:szCs w:val="24"/>
        </w:rPr>
        <w:t xml:space="preserve"> </w:t>
      </w:r>
      <w:r>
        <w:rPr>
          <w:rFonts w:eastAsia="Times New Roman" w:cs="Times New Roman"/>
          <w:szCs w:val="24"/>
        </w:rPr>
        <w:t>Μαρία Μιχαηλίδου καταθέτει για τα Πρακτικά τα προαναφερθέντα έγγραφα</w:t>
      </w:r>
      <w:r w:rsidRPr="006616FB">
        <w:rPr>
          <w:rFonts w:eastAsia="Times New Roman" w:cs="Times New Roman"/>
          <w:szCs w:val="24"/>
        </w:rPr>
        <w:t>, τ</w:t>
      </w:r>
      <w:r>
        <w:rPr>
          <w:rFonts w:eastAsia="Times New Roman" w:cs="Times New Roman"/>
          <w:szCs w:val="24"/>
        </w:rPr>
        <w:t>α οποία βρίσκον</w:t>
      </w:r>
      <w:r w:rsidRPr="006616FB">
        <w:rPr>
          <w:rFonts w:eastAsia="Times New Roman" w:cs="Times New Roman"/>
          <w:szCs w:val="24"/>
        </w:rPr>
        <w:t>ται στο αρχείο του Τμήματος Γραμματείας της Διεύθυνσης Στενογραφίας και Πρακτικών της Βουλής)</w:t>
      </w:r>
    </w:p>
    <w:p w:rsidR="00EF197F" w:rsidRDefault="00120B8D">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sidR="007B5D50">
        <w:rPr>
          <w:rFonts w:eastAsia="Times New Roman" w:cs="Times New Roman"/>
          <w:szCs w:val="24"/>
        </w:rPr>
        <w:t xml:space="preserve">Προχωρούμε </w:t>
      </w:r>
      <w:r>
        <w:rPr>
          <w:rFonts w:eastAsia="Times New Roman" w:cs="Times New Roman"/>
          <w:szCs w:val="24"/>
        </w:rPr>
        <w:t>στην πρώτη με αριθμό 2484/18-1-</w:t>
      </w:r>
      <w:r w:rsidR="007B5D50">
        <w:rPr>
          <w:rFonts w:eastAsia="Times New Roman" w:cs="Times New Roman"/>
          <w:szCs w:val="24"/>
        </w:rPr>
        <w:t>20</w:t>
      </w:r>
      <w:r>
        <w:rPr>
          <w:rFonts w:eastAsia="Times New Roman" w:cs="Times New Roman"/>
          <w:szCs w:val="24"/>
        </w:rPr>
        <w:t xml:space="preserve">22 </w:t>
      </w:r>
      <w:r w:rsidR="007B5D50">
        <w:rPr>
          <w:rFonts w:eastAsia="Times New Roman" w:cs="Times New Roman"/>
          <w:szCs w:val="24"/>
        </w:rPr>
        <w:t xml:space="preserve">ερώτηση </w:t>
      </w:r>
      <w:r>
        <w:rPr>
          <w:rFonts w:eastAsia="Times New Roman" w:cs="Times New Roman"/>
          <w:szCs w:val="24"/>
        </w:rPr>
        <w:t xml:space="preserve">του κύκλου αναφορών και ερωτήσεων του Βουλευτή Ροδόπης του ΣΥΡΙΖΑ κ. Δημητρίου Χαρίτου </w:t>
      </w:r>
      <w:r w:rsidR="007B5D50">
        <w:rPr>
          <w:rFonts w:eastAsia="Times New Roman" w:cs="Times New Roman"/>
          <w:szCs w:val="24"/>
        </w:rPr>
        <w:t xml:space="preserve">προς τον Υπουργό Εργασίας και Κοινωνικών Υποθέσεων, </w:t>
      </w:r>
      <w:r>
        <w:rPr>
          <w:rFonts w:eastAsia="Times New Roman" w:cs="Times New Roman"/>
          <w:szCs w:val="24"/>
        </w:rPr>
        <w:t xml:space="preserve">με θέμα: «Θα χρηματοδοτήσετε τις </w:t>
      </w:r>
      <w:r>
        <w:rPr>
          <w:rFonts w:eastAsia="Times New Roman" w:cs="Times New Roman"/>
          <w:szCs w:val="24"/>
        </w:rPr>
        <w:lastRenderedPageBreak/>
        <w:t xml:space="preserve">μελέτες και τις κατασκευαστικές εργασίες που χρειάζονται για τη μετεγκατάσταση των κατοίκων του οικισμού Αλάν Κουγιού;».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ΔΗΜΗΤΡΙΟΣ ΧΑΡΙΤΟΥ: </w:t>
      </w:r>
      <w:r>
        <w:rPr>
          <w:rFonts w:eastAsia="Times New Roman" w:cs="Times New Roman"/>
          <w:szCs w:val="24"/>
        </w:rPr>
        <w:t xml:space="preserve">Ευχαριστώ πολύ, κύριε Πρόεδρε. </w:t>
      </w:r>
    </w:p>
    <w:p w:rsidR="00EF197F" w:rsidRDefault="00120B8D">
      <w:pPr>
        <w:spacing w:line="600" w:lineRule="auto"/>
        <w:ind w:firstLine="720"/>
        <w:jc w:val="both"/>
        <w:rPr>
          <w:rFonts w:eastAsia="Times New Roman"/>
          <w:b/>
          <w:szCs w:val="24"/>
          <w:shd w:val="clear" w:color="auto" w:fill="FFFFFF"/>
        </w:rPr>
      </w:pPr>
      <w:r>
        <w:rPr>
          <w:rFonts w:eastAsia="Times New Roman" w:cs="Times New Roman"/>
          <w:szCs w:val="24"/>
        </w:rPr>
        <w:t xml:space="preserve">Κυρία Υφυπουργέ, σε μια περίοδο βαθιάς οικονομικής κρίσης που πλήττεται η πλειοψηφία της κοινωνίας μας, είναι βέβαιο πως τα πιο αδύναμα τμήματά της όπως οι χίλιοι πεντακόσιοι Ρομά που διαβιούν στις παρυφές της πόλης της Κομοτηνής την βιώνουν με τον πλέον δραματικό τρόπο. </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Τα προβλήματα μεγεθύνονται και γίνονται αβίωτα, όταν ζεις σε παραπήγματα χωρίς βασικές υποδομές </w:t>
      </w:r>
      <w:r w:rsidRPr="00AB2ACF">
        <w:rPr>
          <w:rFonts w:eastAsia="Times New Roman"/>
          <w:szCs w:val="24"/>
        </w:rPr>
        <w:t>αποχέτευσης και ύδρευσης</w:t>
      </w:r>
      <w:r>
        <w:rPr>
          <w:rFonts w:eastAsia="Times New Roman"/>
          <w:szCs w:val="24"/>
        </w:rPr>
        <w:t>,</w:t>
      </w:r>
      <w:r w:rsidRPr="00AB2ACF">
        <w:rPr>
          <w:rFonts w:eastAsia="Times New Roman"/>
          <w:szCs w:val="24"/>
        </w:rPr>
        <w:t xml:space="preserve"> χωρίς ασφάλεια υγείας</w:t>
      </w:r>
      <w:r>
        <w:rPr>
          <w:rFonts w:eastAsia="Times New Roman"/>
          <w:szCs w:val="24"/>
        </w:rPr>
        <w:t>,</w:t>
      </w:r>
      <w:r w:rsidRPr="00AB2ACF">
        <w:rPr>
          <w:rFonts w:eastAsia="Times New Roman"/>
          <w:szCs w:val="24"/>
        </w:rPr>
        <w:t xml:space="preserve"> σε συνθήκες υψηλής ανεργίας και ακραίας φτώχειας</w:t>
      </w:r>
      <w:r>
        <w:rPr>
          <w:rFonts w:eastAsia="Times New Roman"/>
          <w:szCs w:val="24"/>
        </w:rPr>
        <w:t xml:space="preserve"> και εν τέλει </w:t>
      </w:r>
      <w:r w:rsidRPr="00AB2ACF">
        <w:rPr>
          <w:rFonts w:eastAsia="Times New Roman"/>
          <w:szCs w:val="24"/>
        </w:rPr>
        <w:t>σε κοινωνικό αποκλεισμό</w:t>
      </w:r>
      <w:r>
        <w:rPr>
          <w:rFonts w:eastAsia="Times New Roman"/>
          <w:szCs w:val="24"/>
        </w:rPr>
        <w:t xml:space="preserve">. Ίσως ο οικισμός του </w:t>
      </w:r>
      <w:r w:rsidRPr="00AB2ACF">
        <w:rPr>
          <w:rFonts w:eastAsia="Times New Roman"/>
          <w:szCs w:val="24"/>
        </w:rPr>
        <w:t xml:space="preserve">Αλάν Κογιού </w:t>
      </w:r>
      <w:r>
        <w:rPr>
          <w:rFonts w:eastAsia="Times New Roman"/>
          <w:szCs w:val="24"/>
        </w:rPr>
        <w:t xml:space="preserve">να </w:t>
      </w:r>
      <w:r w:rsidRPr="00AB2ACF">
        <w:rPr>
          <w:rFonts w:eastAsia="Times New Roman"/>
          <w:szCs w:val="24"/>
        </w:rPr>
        <w:t xml:space="preserve">είναι από τους τελευταίους στη χώρα που αποτελεί κοινωνικά μία μαύρη τρύπα </w:t>
      </w:r>
      <w:r>
        <w:rPr>
          <w:rFonts w:eastAsia="Times New Roman"/>
          <w:szCs w:val="24"/>
        </w:rPr>
        <w:t>κ</w:t>
      </w:r>
      <w:r w:rsidRPr="00AB2ACF">
        <w:rPr>
          <w:rFonts w:eastAsia="Times New Roman"/>
          <w:szCs w:val="24"/>
        </w:rPr>
        <w:t xml:space="preserve">αι σίγουρα δεν τιμά την κοινωνία μας και κανέναν </w:t>
      </w:r>
      <w:r>
        <w:rPr>
          <w:rFonts w:eastAsia="Times New Roman"/>
          <w:szCs w:val="24"/>
        </w:rPr>
        <w:t xml:space="preserve">μας ο αποχαρακτηρισμός και η παραχώρηση </w:t>
      </w:r>
      <w:r w:rsidRPr="00AB2ACF">
        <w:rPr>
          <w:rFonts w:eastAsia="Times New Roman"/>
          <w:szCs w:val="24"/>
        </w:rPr>
        <w:t>το 2004</w:t>
      </w:r>
      <w:r>
        <w:rPr>
          <w:rFonts w:eastAsia="Times New Roman"/>
          <w:szCs w:val="24"/>
        </w:rPr>
        <w:t xml:space="preserve"> έκτασης </w:t>
      </w:r>
      <w:r w:rsidR="007B5D50">
        <w:rPr>
          <w:rFonts w:eastAsia="Times New Roman"/>
          <w:szCs w:val="24"/>
        </w:rPr>
        <w:t>εκατό</w:t>
      </w:r>
      <w:r w:rsidR="007B5D50" w:rsidRPr="00AB2ACF">
        <w:rPr>
          <w:rFonts w:eastAsia="Times New Roman"/>
          <w:szCs w:val="24"/>
        </w:rPr>
        <w:t xml:space="preserve"> </w:t>
      </w:r>
      <w:r w:rsidRPr="00AB2ACF">
        <w:rPr>
          <w:rFonts w:eastAsia="Times New Roman"/>
          <w:szCs w:val="24"/>
        </w:rPr>
        <w:t xml:space="preserve">στρεμμάτων από το </w:t>
      </w:r>
      <w:r>
        <w:rPr>
          <w:rFonts w:eastAsia="Times New Roman"/>
          <w:szCs w:val="24"/>
        </w:rPr>
        <w:t xml:space="preserve">ΥΠΑΑΤ. </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Η </w:t>
      </w:r>
      <w:r w:rsidRPr="00AB2ACF">
        <w:rPr>
          <w:rFonts w:eastAsia="Times New Roman"/>
          <w:szCs w:val="24"/>
        </w:rPr>
        <w:t xml:space="preserve">χωροθέτηση και ο χαρακτηρισμός του οικισμού </w:t>
      </w:r>
      <w:r>
        <w:rPr>
          <w:rFonts w:eastAsia="Times New Roman"/>
          <w:szCs w:val="24"/>
        </w:rPr>
        <w:t xml:space="preserve">ως </w:t>
      </w:r>
      <w:r w:rsidRPr="00AB2ACF">
        <w:rPr>
          <w:rFonts w:eastAsia="Times New Roman"/>
          <w:szCs w:val="24"/>
        </w:rPr>
        <w:t xml:space="preserve">χώρου μετεγκατάστασης μέσω του </w:t>
      </w:r>
      <w:r>
        <w:rPr>
          <w:rFonts w:eastAsia="Times New Roman"/>
          <w:szCs w:val="24"/>
        </w:rPr>
        <w:t>Γ</w:t>
      </w:r>
      <w:r w:rsidRPr="00AB2ACF">
        <w:rPr>
          <w:rFonts w:eastAsia="Times New Roman"/>
          <w:szCs w:val="24"/>
        </w:rPr>
        <w:t xml:space="preserve">ενικού </w:t>
      </w:r>
      <w:r>
        <w:rPr>
          <w:rFonts w:eastAsia="Times New Roman"/>
          <w:szCs w:val="24"/>
        </w:rPr>
        <w:t>Π</w:t>
      </w:r>
      <w:r w:rsidRPr="00AB2ACF">
        <w:rPr>
          <w:rFonts w:eastAsia="Times New Roman"/>
          <w:szCs w:val="24"/>
        </w:rPr>
        <w:t xml:space="preserve">ολεοδομικού </w:t>
      </w:r>
      <w:r>
        <w:rPr>
          <w:rFonts w:eastAsia="Times New Roman"/>
          <w:szCs w:val="24"/>
        </w:rPr>
        <w:t>Σ</w:t>
      </w:r>
      <w:r w:rsidRPr="00AB2ACF">
        <w:rPr>
          <w:rFonts w:eastAsia="Times New Roman"/>
          <w:szCs w:val="24"/>
        </w:rPr>
        <w:t xml:space="preserve">χεδίου του </w:t>
      </w:r>
      <w:r>
        <w:rPr>
          <w:rFonts w:eastAsia="Times New Roman"/>
          <w:szCs w:val="24"/>
        </w:rPr>
        <w:t>Δ</w:t>
      </w:r>
      <w:r w:rsidRPr="00AB2ACF">
        <w:rPr>
          <w:rFonts w:eastAsia="Times New Roman"/>
          <w:szCs w:val="24"/>
        </w:rPr>
        <w:t>ήμου Κομοτηνής το 2012</w:t>
      </w:r>
      <w:r w:rsidRPr="00AB2ACF">
        <w:rPr>
          <w:rFonts w:eastAsia="Times New Roman" w:cs="Times New Roman"/>
          <w:szCs w:val="24"/>
        </w:rPr>
        <w:t xml:space="preserve"> </w:t>
      </w:r>
      <w:r w:rsidRPr="00AB2ACF">
        <w:rPr>
          <w:rFonts w:eastAsia="Times New Roman"/>
          <w:szCs w:val="24"/>
        </w:rPr>
        <w:t xml:space="preserve">αποτέλεσαν το αρχικό </w:t>
      </w:r>
      <w:r>
        <w:rPr>
          <w:rFonts w:eastAsia="Times New Roman"/>
          <w:szCs w:val="24"/>
        </w:rPr>
        <w:t xml:space="preserve">βήμα. Όμως, με </w:t>
      </w:r>
      <w:r w:rsidRPr="00AB2ACF">
        <w:rPr>
          <w:rFonts w:eastAsia="Times New Roman"/>
          <w:szCs w:val="24"/>
        </w:rPr>
        <w:t xml:space="preserve">πολύ σοβαρή καθυστέρηση και με τις πολιτικές ευθύνες που </w:t>
      </w:r>
      <w:r>
        <w:rPr>
          <w:rFonts w:eastAsia="Times New Roman"/>
          <w:szCs w:val="24"/>
        </w:rPr>
        <w:t xml:space="preserve">σας </w:t>
      </w:r>
      <w:r w:rsidRPr="00AB2ACF">
        <w:rPr>
          <w:rFonts w:eastAsia="Times New Roman"/>
          <w:szCs w:val="24"/>
        </w:rPr>
        <w:t>αναλογούν φτάσαμε</w:t>
      </w:r>
      <w:r>
        <w:rPr>
          <w:rFonts w:eastAsia="Times New Roman"/>
          <w:szCs w:val="24"/>
        </w:rPr>
        <w:t xml:space="preserve">, κυρία </w:t>
      </w:r>
      <w:r>
        <w:rPr>
          <w:rFonts w:eastAsia="Times New Roman"/>
          <w:szCs w:val="24"/>
        </w:rPr>
        <w:lastRenderedPageBreak/>
        <w:t xml:space="preserve">Υπουργέ, </w:t>
      </w:r>
      <w:r w:rsidRPr="00AB2ACF">
        <w:rPr>
          <w:rFonts w:eastAsia="Times New Roman"/>
          <w:szCs w:val="24"/>
        </w:rPr>
        <w:t xml:space="preserve">στην ολοκλήρωση του ειδικού χωρικού σχεδίου από τον δήμο που αναμένει την έγκρισή του από το </w:t>
      </w:r>
      <w:r>
        <w:rPr>
          <w:rFonts w:eastAsia="Times New Roman"/>
          <w:szCs w:val="24"/>
        </w:rPr>
        <w:t>ΥΠΕΝ</w:t>
      </w:r>
      <w:r w:rsidRPr="00AB2ACF">
        <w:rPr>
          <w:rFonts w:eastAsia="Times New Roman"/>
          <w:szCs w:val="24"/>
        </w:rPr>
        <w:t xml:space="preserve"> και την έγκριση σχετικού προεδρικού διατάγματος. </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sidRPr="00AB2ACF">
        <w:rPr>
          <w:rFonts w:eastAsia="Times New Roman"/>
          <w:szCs w:val="24"/>
        </w:rPr>
        <w:t>Ως γνωστό</w:t>
      </w:r>
      <w:r>
        <w:rPr>
          <w:rFonts w:eastAsia="Times New Roman"/>
          <w:szCs w:val="24"/>
        </w:rPr>
        <w:t>, αυτό</w:t>
      </w:r>
      <w:r w:rsidRPr="00AB2ACF">
        <w:rPr>
          <w:rFonts w:eastAsia="Times New Roman"/>
          <w:szCs w:val="24"/>
        </w:rPr>
        <w:t xml:space="preserve"> είναι το πλαίσιο</w:t>
      </w:r>
      <w:r>
        <w:rPr>
          <w:rFonts w:eastAsia="Times New Roman"/>
          <w:szCs w:val="24"/>
        </w:rPr>
        <w:t>,</w:t>
      </w:r>
      <w:r w:rsidRPr="00AB2ACF">
        <w:rPr>
          <w:rFonts w:eastAsia="Times New Roman"/>
          <w:szCs w:val="24"/>
        </w:rPr>
        <w:t xml:space="preserve"> η προϋπόθεση για να προχωρήσουν τα έργα κατασκευής των βασικών υποδομών</w:t>
      </w:r>
      <w:r>
        <w:rPr>
          <w:rFonts w:eastAsia="Times New Roman"/>
          <w:szCs w:val="24"/>
        </w:rPr>
        <w:t>,</w:t>
      </w:r>
      <w:r w:rsidRPr="00AB2ACF">
        <w:rPr>
          <w:rFonts w:eastAsia="Times New Roman"/>
          <w:szCs w:val="24"/>
        </w:rPr>
        <w:t xml:space="preserve"> όπως της οδοποιίας</w:t>
      </w:r>
      <w:r>
        <w:rPr>
          <w:rFonts w:eastAsia="Times New Roman"/>
          <w:szCs w:val="24"/>
        </w:rPr>
        <w:t xml:space="preserve">, της ύδρευσης, της </w:t>
      </w:r>
      <w:r w:rsidRPr="00AB2ACF">
        <w:rPr>
          <w:rFonts w:eastAsia="Times New Roman"/>
          <w:szCs w:val="24"/>
        </w:rPr>
        <w:t>αποχέτευσης και άλλα</w:t>
      </w:r>
      <w:r>
        <w:rPr>
          <w:rFonts w:eastAsia="Times New Roman"/>
          <w:szCs w:val="24"/>
        </w:rPr>
        <w:t>,</w:t>
      </w:r>
      <w:r w:rsidRPr="00AB2ACF">
        <w:rPr>
          <w:rFonts w:eastAsia="Times New Roman"/>
          <w:szCs w:val="24"/>
        </w:rPr>
        <w:t xml:space="preserve"> έργα που σύμφωνα με τους πρώτους υπολογισμούς της δημοτικής αρχής αγγίζουν τα 10 εκατομμύρια ευρώ και είναι το αιτούμενο σήμερα για να οδηγηθούμε στη συνέχεια σε μόνιμη μετεγκατάσταση με την κατασκευή των κατοικιών</w:t>
      </w:r>
      <w:r>
        <w:rPr>
          <w:rFonts w:eastAsia="Times New Roman"/>
          <w:szCs w:val="24"/>
        </w:rPr>
        <w:t>,</w:t>
      </w:r>
      <w:r w:rsidRPr="00AB2ACF">
        <w:rPr>
          <w:rFonts w:eastAsia="Times New Roman"/>
          <w:szCs w:val="24"/>
        </w:rPr>
        <w:t xml:space="preserve"> των σχολείων και των άλλων αναγκαίων χώρων</w:t>
      </w:r>
      <w:r>
        <w:rPr>
          <w:rFonts w:eastAsia="Times New Roman"/>
          <w:szCs w:val="24"/>
        </w:rPr>
        <w:t>.</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sidRPr="00AB2ACF">
        <w:rPr>
          <w:rFonts w:eastAsia="Times New Roman"/>
          <w:szCs w:val="24"/>
        </w:rPr>
        <w:t xml:space="preserve">Η ειδική γραμματεία </w:t>
      </w:r>
      <w:r>
        <w:rPr>
          <w:rFonts w:eastAsia="Times New Roman"/>
          <w:szCs w:val="24"/>
        </w:rPr>
        <w:t xml:space="preserve">Ρομά επί </w:t>
      </w:r>
      <w:r w:rsidR="007B5D50">
        <w:rPr>
          <w:rFonts w:eastAsia="Times New Roman"/>
          <w:szCs w:val="24"/>
        </w:rPr>
        <w:t>κ</w:t>
      </w:r>
      <w:r w:rsidR="007B5D50" w:rsidRPr="00AB2ACF">
        <w:rPr>
          <w:rFonts w:eastAsia="Times New Roman"/>
          <w:szCs w:val="24"/>
        </w:rPr>
        <w:t xml:space="preserve">υβέρνησης </w:t>
      </w:r>
      <w:r w:rsidRPr="00AB2ACF">
        <w:rPr>
          <w:rFonts w:eastAsia="Times New Roman"/>
          <w:szCs w:val="24"/>
        </w:rPr>
        <w:t xml:space="preserve">ΣΥΡΙΖΑ με τη </w:t>
      </w:r>
      <w:r>
        <w:rPr>
          <w:rFonts w:eastAsia="Times New Roman"/>
          <w:szCs w:val="24"/>
        </w:rPr>
        <w:t>Γ</w:t>
      </w:r>
      <w:r w:rsidRPr="00AB2ACF">
        <w:rPr>
          <w:rFonts w:eastAsia="Times New Roman"/>
          <w:szCs w:val="24"/>
        </w:rPr>
        <w:t xml:space="preserve">ενική </w:t>
      </w:r>
      <w:r>
        <w:rPr>
          <w:rFonts w:eastAsia="Times New Roman"/>
          <w:szCs w:val="24"/>
        </w:rPr>
        <w:t>Γ</w:t>
      </w:r>
      <w:r w:rsidRPr="00AB2ACF">
        <w:rPr>
          <w:rFonts w:eastAsia="Times New Roman"/>
          <w:szCs w:val="24"/>
        </w:rPr>
        <w:t xml:space="preserve">ραμματεία </w:t>
      </w:r>
      <w:r>
        <w:rPr>
          <w:rFonts w:eastAsia="Times New Roman"/>
          <w:szCs w:val="24"/>
        </w:rPr>
        <w:t>Χ</w:t>
      </w:r>
      <w:r w:rsidRPr="00AB2ACF">
        <w:rPr>
          <w:rFonts w:eastAsia="Times New Roman"/>
          <w:szCs w:val="24"/>
        </w:rPr>
        <w:t>ωροταξίας είχαν εξασφαλίσει χρηματοδότηση για την υλοποίηση των έργων υποδομής</w:t>
      </w:r>
      <w:r>
        <w:rPr>
          <w:rFonts w:eastAsia="Times New Roman"/>
          <w:szCs w:val="24"/>
        </w:rPr>
        <w:t xml:space="preserve">. Όμως, </w:t>
      </w:r>
      <w:r w:rsidRPr="00AB2ACF">
        <w:rPr>
          <w:rFonts w:eastAsia="Times New Roman"/>
          <w:szCs w:val="24"/>
        </w:rPr>
        <w:t>η καθυστέρηση της ολοκλήρωσης του χωρικού σχεδίου δεν επέτρεψε την αξιοποίησή της.</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Σ</w:t>
      </w:r>
      <w:r w:rsidRPr="00AB2ACF">
        <w:rPr>
          <w:rFonts w:eastAsia="Times New Roman"/>
          <w:szCs w:val="24"/>
        </w:rPr>
        <w:t>ήμερα</w:t>
      </w:r>
      <w:r>
        <w:rPr>
          <w:rFonts w:eastAsia="Times New Roman"/>
          <w:szCs w:val="24"/>
        </w:rPr>
        <w:t xml:space="preserve">, λοιπόν, </w:t>
      </w:r>
      <w:r w:rsidRPr="00AB2ACF">
        <w:rPr>
          <w:rFonts w:eastAsia="Times New Roman"/>
          <w:szCs w:val="24"/>
        </w:rPr>
        <w:t>π</w:t>
      </w:r>
      <w:r>
        <w:rPr>
          <w:rFonts w:eastAsia="Times New Roman"/>
          <w:szCs w:val="24"/>
        </w:rPr>
        <w:t>ου έχουν προχωρήσει τα πράγματα, σ</w:t>
      </w:r>
      <w:r w:rsidRPr="00AB2ACF">
        <w:rPr>
          <w:rFonts w:eastAsia="Times New Roman"/>
          <w:szCs w:val="24"/>
        </w:rPr>
        <w:t>ας ρωτώ</w:t>
      </w:r>
      <w:r>
        <w:rPr>
          <w:rFonts w:eastAsia="Times New Roman"/>
          <w:szCs w:val="24"/>
        </w:rPr>
        <w:t xml:space="preserve">, κυρία Υφυπουργέ, αν θα εγκρίνετε </w:t>
      </w:r>
      <w:r w:rsidRPr="00AB2ACF">
        <w:rPr>
          <w:rFonts w:eastAsia="Times New Roman"/>
          <w:szCs w:val="24"/>
        </w:rPr>
        <w:t xml:space="preserve">χωρίς καθυστέρηση το ειδικό χωροταξικό σχέδιο του </w:t>
      </w:r>
      <w:r>
        <w:rPr>
          <w:rFonts w:eastAsia="Times New Roman"/>
          <w:szCs w:val="24"/>
        </w:rPr>
        <w:t>Δ</w:t>
      </w:r>
      <w:r w:rsidRPr="00AB2ACF">
        <w:rPr>
          <w:rFonts w:eastAsia="Times New Roman"/>
          <w:szCs w:val="24"/>
        </w:rPr>
        <w:t xml:space="preserve">ήμου </w:t>
      </w:r>
      <w:r>
        <w:rPr>
          <w:rFonts w:eastAsia="Times New Roman"/>
          <w:szCs w:val="24"/>
        </w:rPr>
        <w:t>Κ</w:t>
      </w:r>
      <w:r w:rsidRPr="00AB2ACF">
        <w:rPr>
          <w:rFonts w:eastAsia="Times New Roman"/>
          <w:szCs w:val="24"/>
        </w:rPr>
        <w:t xml:space="preserve">ομοτηνής. </w:t>
      </w:r>
      <w:r>
        <w:rPr>
          <w:rFonts w:eastAsia="Times New Roman"/>
          <w:szCs w:val="24"/>
        </w:rPr>
        <w:t>Επίσης, αν είναι στις προτεραιότητά</w:t>
      </w:r>
      <w:r w:rsidRPr="00AB2ACF">
        <w:rPr>
          <w:rFonts w:eastAsia="Times New Roman"/>
          <w:szCs w:val="24"/>
        </w:rPr>
        <w:t>ς σας η χρηματοδότηση της κατασκευής των βασικών έργων υποδομής και από ποιο συγκεκριμένο χρηματοδοτικό πρόγραμμα</w:t>
      </w:r>
      <w:r>
        <w:rPr>
          <w:rFonts w:eastAsia="Times New Roman"/>
          <w:szCs w:val="24"/>
        </w:rPr>
        <w:t xml:space="preserve">. </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Τέλος, σας ερωτώ </w:t>
      </w:r>
      <w:r w:rsidRPr="00AB2ACF">
        <w:rPr>
          <w:rFonts w:eastAsia="Times New Roman"/>
          <w:szCs w:val="24"/>
        </w:rPr>
        <w:t xml:space="preserve">τι ουσιαστικά μέτρα οικονομικής στήριξης και κοινωνικής ένταξης θα λάβετε που είναι σήμερα αναγκαία </w:t>
      </w:r>
      <w:r>
        <w:rPr>
          <w:rFonts w:eastAsia="Times New Roman"/>
          <w:szCs w:val="24"/>
        </w:rPr>
        <w:t xml:space="preserve">για τους κατοίκους του οικισμού, προκειμένου </w:t>
      </w:r>
      <w:r w:rsidRPr="00AB2ACF">
        <w:rPr>
          <w:rFonts w:eastAsia="Times New Roman"/>
          <w:szCs w:val="24"/>
        </w:rPr>
        <w:t>να ανακτηθεί η εμπιστοσύνη τους απέναντι στην πολιτεία</w:t>
      </w:r>
      <w:r>
        <w:rPr>
          <w:rFonts w:eastAsia="Times New Roman"/>
          <w:szCs w:val="24"/>
        </w:rPr>
        <w:t>,</w:t>
      </w:r>
      <w:r w:rsidRPr="00AB2ACF">
        <w:rPr>
          <w:rFonts w:eastAsia="Times New Roman"/>
          <w:szCs w:val="24"/>
        </w:rPr>
        <w:t xml:space="preserve"> ώστε να υ</w:t>
      </w:r>
      <w:r>
        <w:rPr>
          <w:rFonts w:eastAsia="Times New Roman"/>
          <w:szCs w:val="24"/>
        </w:rPr>
        <w:t>λοποιηθούν αύριο χωρίς καχυποψίες λύσεις μετεγκατάστασή</w:t>
      </w:r>
      <w:r w:rsidRPr="00AB2ACF">
        <w:rPr>
          <w:rFonts w:eastAsia="Times New Roman"/>
          <w:szCs w:val="24"/>
        </w:rPr>
        <w:t>ς τους.</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sidRPr="00583551">
        <w:rPr>
          <w:rFonts w:eastAsia="Times New Roman"/>
          <w:b/>
          <w:bCs/>
          <w:color w:val="222222"/>
          <w:szCs w:val="24"/>
          <w:shd w:val="clear" w:color="auto" w:fill="FFFFFF"/>
          <w:lang w:eastAsia="zh-CN"/>
        </w:rPr>
        <w:t>ΠΡΟΕΔΡΕΥΩΝ (Νικήτας Κακλαμάνης):</w:t>
      </w:r>
      <w:r w:rsidRPr="00583551">
        <w:rPr>
          <w:rFonts w:eastAsia="Times New Roman"/>
          <w:bCs/>
          <w:color w:val="222222"/>
          <w:szCs w:val="24"/>
          <w:shd w:val="clear" w:color="auto" w:fill="FFFFFF"/>
          <w:lang w:eastAsia="zh-CN"/>
        </w:rPr>
        <w:t xml:space="preserve"> </w:t>
      </w:r>
      <w:r>
        <w:rPr>
          <w:rFonts w:eastAsia="Times New Roman"/>
          <w:szCs w:val="24"/>
        </w:rPr>
        <w:t xml:space="preserve">Ορίστε, κυρία Μιχαηλίδου, έχετε τον λόγο. </w:t>
      </w:r>
    </w:p>
    <w:p w:rsidR="00EF197F" w:rsidRDefault="00120B8D">
      <w:pPr>
        <w:spacing w:line="600" w:lineRule="auto"/>
        <w:ind w:firstLine="720"/>
        <w:jc w:val="both"/>
        <w:rPr>
          <w:rFonts w:eastAsia="Times New Roman"/>
          <w:color w:val="222222"/>
          <w:szCs w:val="24"/>
          <w:shd w:val="clear" w:color="auto" w:fill="FFFFFF"/>
        </w:rPr>
      </w:pPr>
      <w:r w:rsidRPr="00583551">
        <w:rPr>
          <w:rFonts w:eastAsia="Times New Roman"/>
          <w:b/>
          <w:color w:val="111111"/>
          <w:szCs w:val="24"/>
        </w:rPr>
        <w:t>ΔΟΜΝΑ</w:t>
      </w:r>
      <w:r w:rsidR="007B5D50">
        <w:rPr>
          <w:rFonts w:eastAsia="Times New Roman"/>
          <w:b/>
          <w:color w:val="111111"/>
          <w:szCs w:val="24"/>
        </w:rPr>
        <w:t xml:space="preserve"> </w:t>
      </w:r>
      <w:r w:rsidRPr="00583551">
        <w:rPr>
          <w:rFonts w:eastAsia="Times New Roman"/>
          <w:b/>
          <w:color w:val="111111"/>
          <w:szCs w:val="24"/>
        </w:rPr>
        <w:t>-</w:t>
      </w:r>
      <w:r w:rsidR="007B5D50">
        <w:rPr>
          <w:rFonts w:eastAsia="Times New Roman"/>
          <w:b/>
          <w:color w:val="111111"/>
          <w:szCs w:val="24"/>
        </w:rPr>
        <w:t xml:space="preserve"> </w:t>
      </w:r>
      <w:r w:rsidRPr="00583551">
        <w:rPr>
          <w:rFonts w:eastAsia="Times New Roman"/>
          <w:b/>
          <w:color w:val="111111"/>
          <w:szCs w:val="24"/>
        </w:rPr>
        <w:t xml:space="preserve">ΜΑΡΙΑ ΜΙΧΑΗΛΙΔΟΥ (Υφυπουργός Εργασίας και Κοινωνικών Υποθέσεων):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Κύριε Βουλευτά, βεβαίως και </w:t>
      </w:r>
      <w:r w:rsidRPr="00AB2ACF">
        <w:rPr>
          <w:rFonts w:eastAsia="Times New Roman"/>
          <w:szCs w:val="24"/>
        </w:rPr>
        <w:t>είμαστε στην ίδια κατεύθυνση</w:t>
      </w:r>
      <w:r>
        <w:rPr>
          <w:rFonts w:eastAsia="Times New Roman"/>
          <w:szCs w:val="24"/>
        </w:rPr>
        <w:t xml:space="preserve">. Η </w:t>
      </w:r>
      <w:r w:rsidRPr="00AB2ACF">
        <w:rPr>
          <w:rFonts w:eastAsia="Times New Roman"/>
          <w:szCs w:val="24"/>
        </w:rPr>
        <w:t xml:space="preserve">ομαλή ένταξη του πληθυσμού </w:t>
      </w:r>
      <w:r>
        <w:rPr>
          <w:rFonts w:eastAsia="Times New Roman"/>
          <w:szCs w:val="24"/>
        </w:rPr>
        <w:t>Ρομά</w:t>
      </w:r>
      <w:r w:rsidRPr="00AB2ACF">
        <w:rPr>
          <w:rFonts w:eastAsia="Times New Roman"/>
          <w:szCs w:val="24"/>
        </w:rPr>
        <w:t xml:space="preserve"> στην κοινωνία είναι κάτι το οποίο επιδιώκουμε</w:t>
      </w:r>
      <w:r>
        <w:rPr>
          <w:rFonts w:eastAsia="Times New Roman"/>
          <w:szCs w:val="24"/>
        </w:rPr>
        <w:t xml:space="preserve">. Και δεν το επιδιώκουμε μόνο με </w:t>
      </w:r>
      <w:r w:rsidRPr="00AB2ACF">
        <w:rPr>
          <w:rFonts w:eastAsia="Times New Roman"/>
          <w:szCs w:val="24"/>
        </w:rPr>
        <w:t>λέξεις</w:t>
      </w:r>
      <w:r>
        <w:rPr>
          <w:rFonts w:eastAsia="Times New Roman"/>
          <w:szCs w:val="24"/>
        </w:rPr>
        <w:t>, μόνο με</w:t>
      </w:r>
      <w:r w:rsidRPr="00AB2ACF">
        <w:rPr>
          <w:rFonts w:eastAsia="Times New Roman"/>
          <w:szCs w:val="24"/>
        </w:rPr>
        <w:t xml:space="preserve"> στρατηγικά σχέδια</w:t>
      </w:r>
      <w:r>
        <w:rPr>
          <w:rFonts w:eastAsia="Times New Roman"/>
          <w:szCs w:val="24"/>
        </w:rPr>
        <w:t xml:space="preserve">, παρ’ </w:t>
      </w:r>
      <w:r w:rsidRPr="00AB2ACF">
        <w:rPr>
          <w:rFonts w:eastAsia="Times New Roman"/>
          <w:szCs w:val="24"/>
        </w:rPr>
        <w:t xml:space="preserve">ότι έχουμε ήδη καταρτίσει επιτυχώς το εθνικό σχέδιο για την ένταξη των πληθυσμών </w:t>
      </w:r>
      <w:r>
        <w:rPr>
          <w:rFonts w:eastAsia="Times New Roman"/>
          <w:szCs w:val="24"/>
        </w:rPr>
        <w:t xml:space="preserve">Ρομά </w:t>
      </w:r>
      <w:r w:rsidRPr="00AB2ACF">
        <w:rPr>
          <w:rFonts w:eastAsia="Times New Roman"/>
          <w:szCs w:val="24"/>
        </w:rPr>
        <w:t>μέσα στην ελληνική κοινωνία και οικονομία</w:t>
      </w:r>
      <w:r>
        <w:rPr>
          <w:rFonts w:eastAsia="Times New Roman"/>
          <w:szCs w:val="24"/>
        </w:rPr>
        <w:t>,</w:t>
      </w:r>
      <w:r w:rsidRPr="00AB2ACF">
        <w:rPr>
          <w:rFonts w:eastAsia="Times New Roman"/>
          <w:szCs w:val="24"/>
        </w:rPr>
        <w:t xml:space="preserve"> αλλά εμπράκτως</w:t>
      </w:r>
      <w:r>
        <w:rPr>
          <w:rFonts w:eastAsia="Times New Roman"/>
          <w:szCs w:val="24"/>
        </w:rPr>
        <w:t>.</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Όμως, </w:t>
      </w:r>
      <w:r w:rsidRPr="00AB2ACF">
        <w:rPr>
          <w:rFonts w:eastAsia="Times New Roman"/>
          <w:szCs w:val="24"/>
        </w:rPr>
        <w:t>θα ήθελα να τονίσω το εξής</w:t>
      </w:r>
      <w:r>
        <w:rPr>
          <w:rFonts w:eastAsia="Times New Roman"/>
          <w:szCs w:val="24"/>
        </w:rPr>
        <w:t>: Η</w:t>
      </w:r>
      <w:r w:rsidRPr="00AB2ACF">
        <w:rPr>
          <w:rFonts w:eastAsia="Times New Roman"/>
          <w:szCs w:val="24"/>
        </w:rPr>
        <w:t xml:space="preserve"> ερώτησ</w:t>
      </w:r>
      <w:r>
        <w:rPr>
          <w:rFonts w:eastAsia="Times New Roman"/>
          <w:szCs w:val="24"/>
        </w:rPr>
        <w:t>ή</w:t>
      </w:r>
      <w:r w:rsidRPr="00AB2ACF">
        <w:rPr>
          <w:rFonts w:eastAsia="Times New Roman"/>
          <w:szCs w:val="24"/>
        </w:rPr>
        <w:t xml:space="preserve"> σας θα </w:t>
      </w:r>
      <w:r>
        <w:rPr>
          <w:rFonts w:eastAsia="Times New Roman"/>
          <w:szCs w:val="24"/>
        </w:rPr>
        <w:t>έπρεπε</w:t>
      </w:r>
      <w:r w:rsidRPr="00AB2ACF">
        <w:rPr>
          <w:rFonts w:eastAsia="Times New Roman"/>
          <w:szCs w:val="24"/>
        </w:rPr>
        <w:t xml:space="preserve"> πρωτίστως</w:t>
      </w:r>
      <w:r>
        <w:rPr>
          <w:rFonts w:eastAsia="Times New Roman"/>
          <w:szCs w:val="24"/>
        </w:rPr>
        <w:t xml:space="preserve">, αν όχι ολοσχερώς, </w:t>
      </w:r>
      <w:r w:rsidRPr="00AB2ACF">
        <w:rPr>
          <w:rFonts w:eastAsia="Times New Roman"/>
          <w:szCs w:val="24"/>
        </w:rPr>
        <w:t>να αναφέρετ</w:t>
      </w:r>
      <w:r>
        <w:rPr>
          <w:rFonts w:eastAsia="Times New Roman"/>
          <w:szCs w:val="24"/>
        </w:rPr>
        <w:t>αι</w:t>
      </w:r>
      <w:r w:rsidRPr="00AB2ACF">
        <w:rPr>
          <w:rFonts w:eastAsia="Times New Roman"/>
          <w:szCs w:val="24"/>
        </w:rPr>
        <w:t xml:space="preserve"> στον συνάδελφό μου </w:t>
      </w:r>
      <w:r>
        <w:rPr>
          <w:rFonts w:eastAsia="Times New Roman"/>
          <w:szCs w:val="24"/>
        </w:rPr>
        <w:t>Υ</w:t>
      </w:r>
      <w:r w:rsidRPr="00AB2ACF">
        <w:rPr>
          <w:rFonts w:eastAsia="Times New Roman"/>
          <w:szCs w:val="24"/>
        </w:rPr>
        <w:t xml:space="preserve">πουργό </w:t>
      </w:r>
      <w:r>
        <w:rPr>
          <w:rFonts w:eastAsia="Times New Roman"/>
          <w:szCs w:val="24"/>
        </w:rPr>
        <w:t>Ε</w:t>
      </w:r>
      <w:r w:rsidRPr="00AB2ACF">
        <w:rPr>
          <w:rFonts w:eastAsia="Times New Roman"/>
          <w:szCs w:val="24"/>
        </w:rPr>
        <w:t>σωτερικών</w:t>
      </w:r>
      <w:r>
        <w:rPr>
          <w:rFonts w:eastAsia="Times New Roman"/>
          <w:szCs w:val="24"/>
        </w:rPr>
        <w:t xml:space="preserve">. Όχι στον Υπουργό που έχω εδώ </w:t>
      </w:r>
      <w:r w:rsidRPr="00AB2ACF">
        <w:rPr>
          <w:rFonts w:eastAsia="Times New Roman"/>
          <w:szCs w:val="24"/>
        </w:rPr>
        <w:t xml:space="preserve">δίπλα μου </w:t>
      </w:r>
      <w:r>
        <w:rPr>
          <w:rFonts w:eastAsia="Times New Roman"/>
          <w:szCs w:val="24"/>
        </w:rPr>
        <w:t>-ευτυχώς!-, αλλά σ</w:t>
      </w:r>
      <w:r w:rsidRPr="00AB2ACF">
        <w:rPr>
          <w:rFonts w:eastAsia="Times New Roman"/>
          <w:szCs w:val="24"/>
        </w:rPr>
        <w:t xml:space="preserve">τον </w:t>
      </w:r>
      <w:r>
        <w:rPr>
          <w:rFonts w:eastAsia="Times New Roman"/>
          <w:szCs w:val="24"/>
        </w:rPr>
        <w:lastRenderedPageBreak/>
        <w:t xml:space="preserve">Αναπληρωτή Υπουργό </w:t>
      </w:r>
      <w:r w:rsidRPr="00AB2ACF">
        <w:rPr>
          <w:rFonts w:eastAsia="Times New Roman"/>
          <w:szCs w:val="24"/>
        </w:rPr>
        <w:t>του τον κ</w:t>
      </w:r>
      <w:r>
        <w:rPr>
          <w:rFonts w:eastAsia="Times New Roman"/>
          <w:szCs w:val="24"/>
        </w:rPr>
        <w:t>. Πέτσα.</w:t>
      </w:r>
      <w:r w:rsidRPr="00AB2ACF">
        <w:rPr>
          <w:rFonts w:eastAsia="Times New Roman"/>
          <w:szCs w:val="24"/>
        </w:rPr>
        <w:t xml:space="preserve"> Αυτός έχει την αρμοδιότητα για τους δήμους</w:t>
      </w:r>
      <w:r>
        <w:rPr>
          <w:rFonts w:eastAsia="Times New Roman"/>
          <w:szCs w:val="24"/>
        </w:rPr>
        <w:t xml:space="preserve">. </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Οπότε, ας δούμε </w:t>
      </w:r>
      <w:r w:rsidRPr="00AB2ACF">
        <w:rPr>
          <w:rFonts w:eastAsia="Times New Roman"/>
          <w:szCs w:val="24"/>
        </w:rPr>
        <w:t>τι συγκεκριμένο έχουμε εδώ και νομίζω ότι η απάντησή μου θα μας βρει ακριβώς στην ίδια κατεύθυνση. Η διαδικασία</w:t>
      </w:r>
      <w:r>
        <w:rPr>
          <w:rFonts w:eastAsia="Times New Roman"/>
          <w:szCs w:val="24"/>
        </w:rPr>
        <w:t xml:space="preserve">, λοιπόν, </w:t>
      </w:r>
      <w:r w:rsidRPr="00AB2ACF">
        <w:rPr>
          <w:rFonts w:eastAsia="Times New Roman"/>
          <w:szCs w:val="24"/>
        </w:rPr>
        <w:t>είναι η εξής</w:t>
      </w:r>
      <w:r>
        <w:rPr>
          <w:rFonts w:eastAsia="Times New Roman"/>
          <w:szCs w:val="24"/>
        </w:rPr>
        <w:t xml:space="preserve">: Όπως γνωρίζετε, </w:t>
      </w:r>
      <w:r w:rsidRPr="00AB2ACF">
        <w:rPr>
          <w:rFonts w:eastAsia="Times New Roman"/>
          <w:szCs w:val="24"/>
        </w:rPr>
        <w:t xml:space="preserve">ο δήμος </w:t>
      </w:r>
      <w:r>
        <w:rPr>
          <w:rFonts w:eastAsia="Times New Roman"/>
          <w:szCs w:val="24"/>
        </w:rPr>
        <w:t>κ</w:t>
      </w:r>
      <w:r w:rsidRPr="00AB2ACF">
        <w:rPr>
          <w:rFonts w:eastAsia="Times New Roman"/>
          <w:szCs w:val="24"/>
        </w:rPr>
        <w:t>αταρτίζει μια μελέτη</w:t>
      </w:r>
      <w:r>
        <w:rPr>
          <w:rFonts w:eastAsia="Times New Roman"/>
          <w:szCs w:val="24"/>
        </w:rPr>
        <w:t xml:space="preserve"> και</w:t>
      </w:r>
      <w:r w:rsidRPr="00AB2ACF">
        <w:rPr>
          <w:rFonts w:eastAsia="Times New Roman"/>
          <w:szCs w:val="24"/>
        </w:rPr>
        <w:t xml:space="preserve"> καταθέτ</w:t>
      </w:r>
      <w:r>
        <w:rPr>
          <w:rFonts w:eastAsia="Times New Roman"/>
          <w:szCs w:val="24"/>
        </w:rPr>
        <w:t xml:space="preserve">ει </w:t>
      </w:r>
      <w:r w:rsidRPr="00AB2ACF">
        <w:rPr>
          <w:rFonts w:eastAsia="Times New Roman"/>
          <w:szCs w:val="24"/>
        </w:rPr>
        <w:t xml:space="preserve">αυτή τη μελέτη </w:t>
      </w:r>
      <w:r>
        <w:rPr>
          <w:rFonts w:eastAsia="Times New Roman"/>
          <w:szCs w:val="24"/>
        </w:rPr>
        <w:t xml:space="preserve">στη δική μας Γενική Γραμματεία. Ο κ. Σταμάτης, ο Γενικός μου Γραμματέας, είναι </w:t>
      </w:r>
      <w:r w:rsidRPr="00AB2ACF">
        <w:rPr>
          <w:rFonts w:eastAsia="Times New Roman"/>
          <w:szCs w:val="24"/>
        </w:rPr>
        <w:t xml:space="preserve">πλήρως ενήμερος και μάλιστα έχει πάει τρεις φορές στην </w:t>
      </w:r>
      <w:r>
        <w:rPr>
          <w:rFonts w:eastAsia="Times New Roman"/>
          <w:szCs w:val="24"/>
        </w:rPr>
        <w:t>Κ</w:t>
      </w:r>
      <w:r w:rsidRPr="00AB2ACF">
        <w:rPr>
          <w:rFonts w:eastAsia="Times New Roman"/>
          <w:szCs w:val="24"/>
        </w:rPr>
        <w:t>ομοτηνή</w:t>
      </w:r>
      <w:r>
        <w:rPr>
          <w:rFonts w:eastAsia="Times New Roman"/>
          <w:szCs w:val="24"/>
        </w:rPr>
        <w:t>,</w:t>
      </w:r>
      <w:r w:rsidRPr="00AB2ACF">
        <w:rPr>
          <w:rFonts w:eastAsia="Times New Roman"/>
          <w:szCs w:val="24"/>
        </w:rPr>
        <w:t xml:space="preserve"> γιατί θέλουμε να είμαστε πάνω από το ζήτημα και να δούμε τι γίνεται</w:t>
      </w:r>
      <w:r w:rsidRPr="00235069">
        <w:rPr>
          <w:rFonts w:eastAsia="Times New Roman"/>
          <w:szCs w:val="24"/>
        </w:rPr>
        <w:t xml:space="preserve"> </w:t>
      </w:r>
      <w:r w:rsidRPr="00AB2ACF">
        <w:rPr>
          <w:rFonts w:eastAsia="Times New Roman"/>
          <w:szCs w:val="24"/>
        </w:rPr>
        <w:t>ακριβώς</w:t>
      </w:r>
      <w:r>
        <w:rPr>
          <w:rFonts w:eastAsia="Times New Roman"/>
          <w:szCs w:val="24"/>
        </w:rPr>
        <w:t>. Αφού, λοιπόν, καταρτίσει τη</w:t>
      </w:r>
      <w:r w:rsidRPr="00AB2ACF">
        <w:rPr>
          <w:rFonts w:eastAsia="Times New Roman"/>
          <w:szCs w:val="24"/>
        </w:rPr>
        <w:t xml:space="preserve"> μελέτη</w:t>
      </w:r>
      <w:r>
        <w:rPr>
          <w:rFonts w:eastAsia="Times New Roman"/>
          <w:szCs w:val="24"/>
        </w:rPr>
        <w:t>,</w:t>
      </w:r>
      <w:r w:rsidRPr="00AB2ACF">
        <w:rPr>
          <w:rFonts w:eastAsia="Times New Roman"/>
          <w:szCs w:val="24"/>
        </w:rPr>
        <w:t xml:space="preserve"> τη </w:t>
      </w:r>
      <w:r>
        <w:rPr>
          <w:rFonts w:eastAsia="Times New Roman"/>
          <w:szCs w:val="24"/>
        </w:rPr>
        <w:t xml:space="preserve">μελετούμε εμείς και τη </w:t>
      </w:r>
      <w:r w:rsidRPr="00AB2ACF">
        <w:rPr>
          <w:rFonts w:eastAsia="Times New Roman"/>
          <w:szCs w:val="24"/>
        </w:rPr>
        <w:t xml:space="preserve">δεχόμαστε και πηγαίνει για χρηματοδότηση </w:t>
      </w:r>
      <w:r>
        <w:rPr>
          <w:rFonts w:eastAsia="Times New Roman"/>
          <w:szCs w:val="24"/>
        </w:rPr>
        <w:t>-</w:t>
      </w:r>
      <w:r w:rsidRPr="00AB2ACF">
        <w:rPr>
          <w:rFonts w:eastAsia="Times New Roman"/>
          <w:szCs w:val="24"/>
        </w:rPr>
        <w:t>καθ</w:t>
      </w:r>
      <w:r w:rsidR="007B5D50">
        <w:rPr>
          <w:rFonts w:eastAsia="Times New Roman"/>
          <w:szCs w:val="24"/>
        </w:rPr>
        <w:t>ό</w:t>
      </w:r>
      <w:r w:rsidRPr="00AB2ACF">
        <w:rPr>
          <w:rFonts w:eastAsia="Times New Roman"/>
          <w:szCs w:val="24"/>
        </w:rPr>
        <w:t xml:space="preserve">τι με ρωτήσατε σε ποιο χρηματοδοτικό πλαίσιο θα </w:t>
      </w:r>
      <w:r>
        <w:rPr>
          <w:rFonts w:eastAsia="Times New Roman"/>
          <w:szCs w:val="24"/>
        </w:rPr>
        <w:t xml:space="preserve">μπει- </w:t>
      </w:r>
      <w:r w:rsidRPr="00AB2ACF">
        <w:rPr>
          <w:rFonts w:eastAsia="Times New Roman"/>
          <w:szCs w:val="24"/>
        </w:rPr>
        <w:t>στο εθνικό σκέλος του Προγράμματος Δημοσίων Επενδύσεων του Υπουργείου Εσωτερικών</w:t>
      </w:r>
      <w:r>
        <w:rPr>
          <w:rFonts w:eastAsia="Times New Roman"/>
          <w:szCs w:val="24"/>
        </w:rPr>
        <w:t xml:space="preserve">. Μάλιστα, </w:t>
      </w:r>
      <w:r w:rsidRPr="00AB2ACF">
        <w:rPr>
          <w:rFonts w:eastAsia="Times New Roman"/>
          <w:szCs w:val="24"/>
        </w:rPr>
        <w:t>πληροφορήθηκα ότι είμαστε και αρκετά τυχεροί και αρκετά προχωρημέν</w:t>
      </w:r>
      <w:r>
        <w:rPr>
          <w:rFonts w:eastAsia="Times New Roman"/>
          <w:szCs w:val="24"/>
        </w:rPr>
        <w:t>οι</w:t>
      </w:r>
      <w:r w:rsidRPr="00AB2ACF">
        <w:rPr>
          <w:rFonts w:eastAsia="Times New Roman"/>
          <w:szCs w:val="24"/>
        </w:rPr>
        <w:t xml:space="preserve"> καθότι στη συγκεκριμένη περίπτωση για τη συγκεκριμένη μετεγκατάσταση υπάρχει ήδη ο ανάδοχος</w:t>
      </w:r>
      <w:r>
        <w:rPr>
          <w:rFonts w:eastAsia="Times New Roman"/>
          <w:szCs w:val="24"/>
        </w:rPr>
        <w:t>,</w:t>
      </w:r>
      <w:r w:rsidRPr="00AB2ACF">
        <w:rPr>
          <w:rFonts w:eastAsia="Times New Roman"/>
          <w:szCs w:val="24"/>
        </w:rPr>
        <w:t xml:space="preserve"> ο οποίος εντός εβδομάδων θα καταθέσει την μελέτη αυτή</w:t>
      </w:r>
      <w:r>
        <w:rPr>
          <w:rFonts w:eastAsia="Times New Roman"/>
          <w:szCs w:val="24"/>
        </w:rPr>
        <w:t>,</w:t>
      </w:r>
      <w:r w:rsidRPr="00AB2ACF">
        <w:rPr>
          <w:rFonts w:eastAsia="Times New Roman"/>
          <w:szCs w:val="24"/>
        </w:rPr>
        <w:t xml:space="preserve"> έτσι ώστε και ο Δήμος Κομοτηνής να ενταχθεί στο γενικότερο πλαίσιο της εθνικής στρατηγικής ένταξης του πληθυσμού </w:t>
      </w:r>
      <w:r>
        <w:rPr>
          <w:rFonts w:eastAsia="Times New Roman"/>
          <w:szCs w:val="24"/>
        </w:rPr>
        <w:t>Ρομά, όπου μέσα στον Αύγουστο θα καταθέσουν</w:t>
      </w:r>
      <w:r w:rsidRPr="00AB2ACF">
        <w:rPr>
          <w:rFonts w:eastAsia="Times New Roman"/>
          <w:szCs w:val="24"/>
        </w:rPr>
        <w:t xml:space="preserve"> σε εμάς τις μελέτες τους για να εγκριθούν και μετά να περάσουν στο </w:t>
      </w:r>
      <w:r>
        <w:rPr>
          <w:rFonts w:eastAsia="Times New Roman"/>
          <w:szCs w:val="24"/>
        </w:rPr>
        <w:t>Υ</w:t>
      </w:r>
      <w:r w:rsidRPr="00AB2ACF">
        <w:rPr>
          <w:rFonts w:eastAsia="Times New Roman"/>
          <w:szCs w:val="24"/>
        </w:rPr>
        <w:t xml:space="preserve">πουργείο </w:t>
      </w:r>
      <w:r>
        <w:rPr>
          <w:rFonts w:eastAsia="Times New Roman"/>
          <w:szCs w:val="24"/>
        </w:rPr>
        <w:t>Ε</w:t>
      </w:r>
      <w:r w:rsidRPr="00AB2ACF">
        <w:rPr>
          <w:rFonts w:eastAsia="Times New Roman"/>
          <w:szCs w:val="24"/>
        </w:rPr>
        <w:t>σωτερικών για ένταξη στο Πρόγραμμα Δημοσίων Επενδύσεων.</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lastRenderedPageBreak/>
        <w:t>Σας ευχαριστώ</w:t>
      </w:r>
      <w:r w:rsidRPr="00AB2ACF">
        <w:rPr>
          <w:rFonts w:eastAsia="Times New Roman"/>
          <w:szCs w:val="24"/>
        </w:rPr>
        <w:t xml:space="preserve">. </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sidRPr="00351009">
        <w:rPr>
          <w:rFonts w:eastAsia="Times New Roman"/>
          <w:b/>
          <w:bCs/>
          <w:color w:val="222222"/>
          <w:szCs w:val="24"/>
          <w:shd w:val="clear" w:color="auto" w:fill="FFFFFF"/>
          <w:lang w:eastAsia="zh-CN"/>
        </w:rPr>
        <w:t>ΠΡΟΕΔΡΕΥΩΝ (Νικήτας Κακλαμάνης):</w:t>
      </w:r>
      <w:r w:rsidRPr="00351009">
        <w:rPr>
          <w:rFonts w:eastAsia="Times New Roman"/>
          <w:bCs/>
          <w:color w:val="222222"/>
          <w:szCs w:val="24"/>
          <w:shd w:val="clear" w:color="auto" w:fill="FFFFFF"/>
          <w:lang w:eastAsia="zh-CN"/>
        </w:rPr>
        <w:t xml:space="preserve"> </w:t>
      </w:r>
      <w:r>
        <w:rPr>
          <w:rFonts w:eastAsia="Times New Roman"/>
          <w:szCs w:val="24"/>
        </w:rPr>
        <w:t xml:space="preserve">Ορίστε, </w:t>
      </w:r>
      <w:r w:rsidRPr="00351009">
        <w:rPr>
          <w:rFonts w:eastAsia="Times New Roman"/>
          <w:szCs w:val="24"/>
          <w:shd w:val="clear" w:color="auto" w:fill="FFFFFF"/>
        </w:rPr>
        <w:t>κύριε συνάδελφε,</w:t>
      </w:r>
      <w:r>
        <w:rPr>
          <w:rFonts w:eastAsia="Times New Roman"/>
          <w:szCs w:val="24"/>
        </w:rPr>
        <w:t xml:space="preserve"> έχετε τον λόγο. </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sidRPr="00351009">
        <w:rPr>
          <w:rFonts w:eastAsia="Times New Roman"/>
          <w:b/>
          <w:szCs w:val="24"/>
        </w:rPr>
        <w:t>ΔΗΜΗΤΡΙΟΣ ΧΑΡΙΤΟΥ:</w:t>
      </w:r>
      <w:r w:rsidRPr="00351009">
        <w:rPr>
          <w:rFonts w:eastAsia="Times New Roman"/>
          <w:szCs w:val="24"/>
        </w:rPr>
        <w:t xml:space="preserve"> </w:t>
      </w:r>
      <w:r>
        <w:rPr>
          <w:rFonts w:eastAsia="Times New Roman"/>
          <w:szCs w:val="24"/>
        </w:rPr>
        <w:t>Κυρία Υφυπουργέ, ειλικρινά σας ακούω με</w:t>
      </w:r>
      <w:r w:rsidRPr="00AB2ACF">
        <w:rPr>
          <w:rFonts w:eastAsia="Times New Roman"/>
          <w:szCs w:val="24"/>
        </w:rPr>
        <w:t xml:space="preserve"> πάρα πολλή έκπληξη</w:t>
      </w:r>
      <w:r>
        <w:rPr>
          <w:rFonts w:eastAsia="Times New Roman"/>
          <w:szCs w:val="24"/>
        </w:rPr>
        <w:t>,</w:t>
      </w:r>
      <w:r w:rsidRPr="00AB2ACF">
        <w:rPr>
          <w:rFonts w:eastAsia="Times New Roman"/>
          <w:szCs w:val="24"/>
        </w:rPr>
        <w:t xml:space="preserve"> γιατί εγώ δεν μίλησα γενικότερα για το εθνικό σχέδιο στρατηγικής για τους </w:t>
      </w:r>
      <w:r>
        <w:rPr>
          <w:rFonts w:eastAsia="Times New Roman"/>
          <w:szCs w:val="24"/>
        </w:rPr>
        <w:t xml:space="preserve">Ρομά </w:t>
      </w:r>
      <w:r w:rsidRPr="00AB2ACF">
        <w:rPr>
          <w:rFonts w:eastAsia="Times New Roman"/>
          <w:szCs w:val="24"/>
        </w:rPr>
        <w:t xml:space="preserve">και την ένταξη και του </w:t>
      </w:r>
      <w:r>
        <w:rPr>
          <w:rFonts w:eastAsia="Times New Roman"/>
          <w:szCs w:val="24"/>
        </w:rPr>
        <w:t xml:space="preserve">Δήμου της Κομοτηνής. Σας έθεσα </w:t>
      </w:r>
      <w:r w:rsidRPr="00AB2ACF">
        <w:rPr>
          <w:rFonts w:eastAsia="Times New Roman"/>
          <w:szCs w:val="24"/>
        </w:rPr>
        <w:t>πολύ συγκεκριμένα ερωτ</w:t>
      </w:r>
      <w:r>
        <w:rPr>
          <w:rFonts w:eastAsia="Times New Roman"/>
          <w:szCs w:val="24"/>
        </w:rPr>
        <w:t>ήματα που αφορούν πρωτίστως το Υ</w:t>
      </w:r>
      <w:r w:rsidRPr="00AB2ACF">
        <w:rPr>
          <w:rFonts w:eastAsia="Times New Roman"/>
          <w:szCs w:val="24"/>
        </w:rPr>
        <w:t xml:space="preserve">πουργείο </w:t>
      </w:r>
      <w:r>
        <w:rPr>
          <w:rFonts w:eastAsia="Times New Roman"/>
          <w:szCs w:val="24"/>
        </w:rPr>
        <w:t xml:space="preserve">σας. Όμως, </w:t>
      </w:r>
      <w:r w:rsidRPr="00AB2ACF">
        <w:rPr>
          <w:rFonts w:eastAsia="Times New Roman"/>
          <w:szCs w:val="24"/>
        </w:rPr>
        <w:t>αντιλαμβάνομα</w:t>
      </w:r>
      <w:r>
        <w:rPr>
          <w:rFonts w:eastAsia="Times New Roman"/>
          <w:szCs w:val="24"/>
        </w:rPr>
        <w:t xml:space="preserve">ι ότι μάλλον πάτε να αποποιηθείτε </w:t>
      </w:r>
      <w:r w:rsidRPr="00AB2ACF">
        <w:rPr>
          <w:rFonts w:eastAsia="Times New Roman"/>
          <w:szCs w:val="24"/>
        </w:rPr>
        <w:t>ευθύνες</w:t>
      </w:r>
      <w:r>
        <w:rPr>
          <w:rFonts w:eastAsia="Times New Roman"/>
          <w:szCs w:val="24"/>
        </w:rPr>
        <w:t>,</w:t>
      </w:r>
      <w:r w:rsidRPr="00AB2ACF">
        <w:rPr>
          <w:rFonts w:eastAsia="Times New Roman"/>
          <w:szCs w:val="24"/>
        </w:rPr>
        <w:t xml:space="preserve"> γιατί είναι προφανές ότι και </w:t>
      </w:r>
      <w:r>
        <w:rPr>
          <w:rFonts w:eastAsia="Times New Roman"/>
          <w:szCs w:val="24"/>
        </w:rPr>
        <w:t xml:space="preserve">για </w:t>
      </w:r>
      <w:r w:rsidRPr="00AB2ACF">
        <w:rPr>
          <w:rFonts w:eastAsia="Times New Roman"/>
          <w:szCs w:val="24"/>
        </w:rPr>
        <w:t xml:space="preserve">το ειδικό χωρικό σχέδιο </w:t>
      </w:r>
      <w:r>
        <w:rPr>
          <w:rFonts w:eastAsia="Times New Roman"/>
          <w:szCs w:val="24"/>
        </w:rPr>
        <w:t>-</w:t>
      </w:r>
      <w:r w:rsidRPr="00AB2ACF">
        <w:rPr>
          <w:rFonts w:eastAsia="Times New Roman"/>
          <w:szCs w:val="24"/>
        </w:rPr>
        <w:t>το οποίο είναι ανάγκη και επείγει να εγκριθεί</w:t>
      </w:r>
      <w:r>
        <w:rPr>
          <w:rFonts w:eastAsia="Times New Roman"/>
          <w:szCs w:val="24"/>
        </w:rPr>
        <w:t>,</w:t>
      </w:r>
      <w:r w:rsidRPr="00AB2ACF">
        <w:rPr>
          <w:rFonts w:eastAsia="Times New Roman"/>
          <w:szCs w:val="24"/>
        </w:rPr>
        <w:t xml:space="preserve"> έτσι ώστε πράγματι να υπάρχει το πλαίσιο για να προχωρήσουν </w:t>
      </w:r>
      <w:r>
        <w:rPr>
          <w:rFonts w:eastAsia="Times New Roman"/>
          <w:szCs w:val="24"/>
        </w:rPr>
        <w:t>οι όποιες</w:t>
      </w:r>
      <w:r w:rsidRPr="00AB2ACF">
        <w:rPr>
          <w:rFonts w:eastAsia="Times New Roman"/>
          <w:szCs w:val="24"/>
        </w:rPr>
        <w:t xml:space="preserve"> ενέργειες γίνουν </w:t>
      </w:r>
      <w:r>
        <w:rPr>
          <w:rFonts w:eastAsia="Times New Roman"/>
          <w:szCs w:val="24"/>
        </w:rPr>
        <w:t xml:space="preserve">στη </w:t>
      </w:r>
      <w:r w:rsidRPr="00AB2ACF">
        <w:rPr>
          <w:rFonts w:eastAsia="Times New Roman"/>
          <w:szCs w:val="24"/>
        </w:rPr>
        <w:t>συνέχεια</w:t>
      </w:r>
      <w:r>
        <w:rPr>
          <w:rFonts w:eastAsia="Times New Roman"/>
          <w:szCs w:val="24"/>
        </w:rPr>
        <w:t xml:space="preserve">- </w:t>
      </w:r>
      <w:r w:rsidRPr="00AB2ACF">
        <w:rPr>
          <w:rFonts w:eastAsia="Times New Roman"/>
          <w:szCs w:val="24"/>
        </w:rPr>
        <w:t>έχει</w:t>
      </w:r>
      <w:r>
        <w:rPr>
          <w:rFonts w:eastAsia="Times New Roman"/>
          <w:szCs w:val="24"/>
        </w:rPr>
        <w:t xml:space="preserve"> π</w:t>
      </w:r>
      <w:r w:rsidRPr="00AB2ACF">
        <w:rPr>
          <w:rFonts w:eastAsia="Times New Roman"/>
          <w:szCs w:val="24"/>
        </w:rPr>
        <w:t xml:space="preserve">ροφανώς σχέση και το δικό σας </w:t>
      </w:r>
      <w:r>
        <w:rPr>
          <w:rFonts w:eastAsia="Times New Roman"/>
          <w:szCs w:val="24"/>
        </w:rPr>
        <w:t>Υ</w:t>
      </w:r>
      <w:r w:rsidRPr="00AB2ACF">
        <w:rPr>
          <w:rFonts w:eastAsia="Times New Roman"/>
          <w:szCs w:val="24"/>
        </w:rPr>
        <w:t xml:space="preserve">πουργείο με την έννοια ότι συνδέεται άμεσα με τα ζητήματα των </w:t>
      </w:r>
      <w:r>
        <w:rPr>
          <w:rFonts w:eastAsia="Times New Roman"/>
          <w:szCs w:val="24"/>
        </w:rPr>
        <w:t>Ρομά</w:t>
      </w:r>
      <w:r w:rsidRPr="00AB2ACF">
        <w:rPr>
          <w:rFonts w:eastAsia="Times New Roman"/>
          <w:szCs w:val="24"/>
        </w:rPr>
        <w:t>.</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Δεύτερον, κυρία Υφυπουργέ, σας </w:t>
      </w:r>
      <w:r w:rsidRPr="00AB2ACF">
        <w:rPr>
          <w:rFonts w:eastAsia="Times New Roman"/>
          <w:szCs w:val="24"/>
        </w:rPr>
        <w:t>έθεσα πολύ συγκεκριμένα ερωτήματα</w:t>
      </w:r>
      <w:r>
        <w:rPr>
          <w:rFonts w:eastAsia="Times New Roman"/>
          <w:szCs w:val="24"/>
        </w:rPr>
        <w:t>, όπως α</w:t>
      </w:r>
      <w:r w:rsidRPr="00AB2ACF">
        <w:rPr>
          <w:rFonts w:eastAsia="Times New Roman"/>
          <w:szCs w:val="24"/>
        </w:rPr>
        <w:t>ν πράγματι είναι στις προθέσεις σας να υπάρξει χρηματοδότηση στις βασικές υποδομές</w:t>
      </w:r>
      <w:r>
        <w:rPr>
          <w:rFonts w:eastAsia="Times New Roman"/>
          <w:szCs w:val="24"/>
        </w:rPr>
        <w:t xml:space="preserve"> και α</w:t>
      </w:r>
      <w:r w:rsidRPr="00AB2ACF">
        <w:rPr>
          <w:rFonts w:eastAsia="Times New Roman"/>
          <w:szCs w:val="24"/>
        </w:rPr>
        <w:t xml:space="preserve">ν έχετε κάποιο </w:t>
      </w:r>
      <w:r>
        <w:rPr>
          <w:rFonts w:eastAsia="Times New Roman"/>
          <w:szCs w:val="24"/>
        </w:rPr>
        <w:t>σ</w:t>
      </w:r>
      <w:r w:rsidRPr="00AB2ACF">
        <w:rPr>
          <w:rFonts w:eastAsia="Times New Roman"/>
          <w:szCs w:val="24"/>
        </w:rPr>
        <w:t>υγκεκριμένο σχέδιο</w:t>
      </w:r>
      <w:r>
        <w:rPr>
          <w:rFonts w:eastAsia="Times New Roman"/>
          <w:szCs w:val="24"/>
        </w:rPr>
        <w:t xml:space="preserve">, </w:t>
      </w:r>
      <w:r w:rsidRPr="00AB2ACF">
        <w:rPr>
          <w:rFonts w:eastAsia="Times New Roman"/>
          <w:szCs w:val="24"/>
        </w:rPr>
        <w:t>για να προχωρήσει πράγματι η χρηματοδότηση όλων των βασικών υποδομών. Απάντηση δεν δώσατε</w:t>
      </w:r>
      <w:r>
        <w:rPr>
          <w:rFonts w:eastAsia="Times New Roman"/>
          <w:szCs w:val="24"/>
        </w:rPr>
        <w:t>. Δεν</w:t>
      </w:r>
      <w:r w:rsidRPr="00AB2ACF">
        <w:rPr>
          <w:rFonts w:eastAsia="Times New Roman"/>
          <w:szCs w:val="24"/>
        </w:rPr>
        <w:t xml:space="preserve"> ξέρω αν </w:t>
      </w:r>
      <w:r>
        <w:rPr>
          <w:rFonts w:eastAsia="Times New Roman"/>
          <w:szCs w:val="24"/>
        </w:rPr>
        <w:t xml:space="preserve">δεν είναι στις προτεραιότητές σας και αν </w:t>
      </w:r>
      <w:r w:rsidRPr="00AB2ACF">
        <w:rPr>
          <w:rFonts w:eastAsia="Times New Roman"/>
          <w:szCs w:val="24"/>
        </w:rPr>
        <w:t>το κόστος είναι υψηλό</w:t>
      </w:r>
      <w:r>
        <w:rPr>
          <w:rFonts w:eastAsia="Times New Roman"/>
          <w:szCs w:val="24"/>
        </w:rPr>
        <w:t>,</w:t>
      </w:r>
      <w:r w:rsidRPr="00AB2ACF">
        <w:rPr>
          <w:rFonts w:eastAsia="Times New Roman"/>
          <w:szCs w:val="24"/>
        </w:rPr>
        <w:t xml:space="preserve"> αλλά είναι προϋπόθεση για να προχωρήσει η μόνιμη μετεγκατάσταση.</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sidRPr="00AB2ACF">
        <w:rPr>
          <w:rFonts w:eastAsia="Times New Roman"/>
          <w:szCs w:val="24"/>
        </w:rPr>
        <w:lastRenderedPageBreak/>
        <w:t>Αν κατάλαβα καλά με όσα κυρίως γενικά και αόριστα λέτε</w:t>
      </w:r>
      <w:r>
        <w:rPr>
          <w:rFonts w:eastAsia="Times New Roman"/>
          <w:szCs w:val="24"/>
        </w:rPr>
        <w:t xml:space="preserve">, μου </w:t>
      </w:r>
      <w:r w:rsidRPr="00AB2ACF">
        <w:rPr>
          <w:rFonts w:eastAsia="Times New Roman"/>
          <w:szCs w:val="24"/>
        </w:rPr>
        <w:t xml:space="preserve">δίνετε την εντύπωση ότι εσείς μάλλον θέλετε να αποφύγετε </w:t>
      </w:r>
      <w:r>
        <w:rPr>
          <w:rFonts w:eastAsia="Times New Roman"/>
          <w:szCs w:val="24"/>
        </w:rPr>
        <w:t>τ</w:t>
      </w:r>
      <w:r w:rsidRPr="00AB2ACF">
        <w:rPr>
          <w:rFonts w:eastAsia="Times New Roman"/>
          <w:szCs w:val="24"/>
        </w:rPr>
        <w:t xml:space="preserve">η βασική αυτή κατεύθυνση της μόνιμης μετεγκατάστασης και μάλλον </w:t>
      </w:r>
      <w:r>
        <w:rPr>
          <w:rFonts w:eastAsia="Times New Roman"/>
          <w:szCs w:val="24"/>
        </w:rPr>
        <w:t>σιωπηλά -</w:t>
      </w:r>
      <w:r w:rsidRPr="00AB2ACF">
        <w:rPr>
          <w:rFonts w:eastAsia="Times New Roman"/>
          <w:szCs w:val="24"/>
        </w:rPr>
        <w:t>αφού δεν αναλαμβάνετε δεσμεύσεις</w:t>
      </w:r>
      <w:r>
        <w:rPr>
          <w:rFonts w:eastAsia="Times New Roman"/>
          <w:szCs w:val="24"/>
        </w:rPr>
        <w:t xml:space="preserve">- μας </w:t>
      </w:r>
      <w:r w:rsidRPr="00AB2ACF">
        <w:rPr>
          <w:rFonts w:eastAsia="Times New Roman"/>
          <w:szCs w:val="24"/>
        </w:rPr>
        <w:t>μιλάτε</w:t>
      </w:r>
      <w:r>
        <w:rPr>
          <w:rFonts w:eastAsia="Times New Roman"/>
          <w:szCs w:val="24"/>
        </w:rPr>
        <w:t xml:space="preserve"> </w:t>
      </w:r>
      <w:r w:rsidRPr="00AB2ACF">
        <w:rPr>
          <w:rFonts w:eastAsia="Times New Roman"/>
          <w:szCs w:val="24"/>
        </w:rPr>
        <w:t>για μια προσωρι</w:t>
      </w:r>
      <w:r>
        <w:rPr>
          <w:rFonts w:eastAsia="Times New Roman"/>
          <w:szCs w:val="24"/>
        </w:rPr>
        <w:t>νή μετεγκατάσταση, για την οποία το Υ</w:t>
      </w:r>
      <w:r w:rsidRPr="00AB2ACF">
        <w:rPr>
          <w:rFonts w:eastAsia="Times New Roman"/>
          <w:szCs w:val="24"/>
        </w:rPr>
        <w:t>πουργείο σας διαρκώς δια</w:t>
      </w:r>
      <w:r>
        <w:rPr>
          <w:rFonts w:eastAsia="Times New Roman"/>
          <w:szCs w:val="24"/>
        </w:rPr>
        <w:t xml:space="preserve">κονεί </w:t>
      </w:r>
      <w:r w:rsidRPr="00AB2ACF">
        <w:rPr>
          <w:rFonts w:eastAsia="Times New Roman"/>
          <w:szCs w:val="24"/>
        </w:rPr>
        <w:t xml:space="preserve">στην τοπική αυτοδιοίκηση της περιοχής ότι κινείστε </w:t>
      </w:r>
      <w:r>
        <w:rPr>
          <w:rFonts w:eastAsia="Times New Roman"/>
          <w:szCs w:val="24"/>
        </w:rPr>
        <w:t>π</w:t>
      </w:r>
      <w:r w:rsidRPr="00AB2ACF">
        <w:rPr>
          <w:rFonts w:eastAsia="Times New Roman"/>
          <w:szCs w:val="24"/>
        </w:rPr>
        <w:t>ρος αυτή την κατεύθυνση</w:t>
      </w:r>
      <w:r>
        <w:rPr>
          <w:rFonts w:eastAsia="Times New Roman"/>
          <w:szCs w:val="24"/>
        </w:rPr>
        <w:t xml:space="preserve">, διότι </w:t>
      </w:r>
      <w:r w:rsidRPr="00AB2ACF">
        <w:rPr>
          <w:rFonts w:eastAsia="Times New Roman"/>
          <w:szCs w:val="24"/>
        </w:rPr>
        <w:t>ακριβώς δεν χρειάζεται να αναλάβετε δεσμεύσεις για σοβαρές πράγματι δαπάνες που χρειάζονται</w:t>
      </w:r>
      <w:r>
        <w:rPr>
          <w:rFonts w:eastAsia="Times New Roman"/>
          <w:szCs w:val="24"/>
        </w:rPr>
        <w:t xml:space="preserve">, προκειμένου </w:t>
      </w:r>
      <w:r w:rsidRPr="00AB2ACF">
        <w:rPr>
          <w:rFonts w:eastAsia="Times New Roman"/>
          <w:szCs w:val="24"/>
        </w:rPr>
        <w:t xml:space="preserve">να γίνουν και </w:t>
      </w:r>
      <w:r>
        <w:rPr>
          <w:rFonts w:eastAsia="Times New Roman"/>
          <w:szCs w:val="24"/>
        </w:rPr>
        <w:t xml:space="preserve">οι </w:t>
      </w:r>
      <w:r w:rsidRPr="00AB2ACF">
        <w:rPr>
          <w:rFonts w:eastAsia="Times New Roman"/>
          <w:szCs w:val="24"/>
        </w:rPr>
        <w:t>υποδομές</w:t>
      </w:r>
      <w:r>
        <w:rPr>
          <w:rFonts w:eastAsia="Times New Roman"/>
          <w:szCs w:val="24"/>
        </w:rPr>
        <w:t>,</w:t>
      </w:r>
      <w:r w:rsidRPr="00AB2ACF">
        <w:rPr>
          <w:rFonts w:eastAsia="Times New Roman"/>
          <w:szCs w:val="24"/>
        </w:rPr>
        <w:t xml:space="preserve"> αλλά και στη συνέχεια να προχωρήσουν τα βασικά έργα που χρειάζονται για την ανέγερση των οικισμών</w:t>
      </w:r>
      <w:r>
        <w:rPr>
          <w:rFonts w:eastAsia="Times New Roman"/>
          <w:szCs w:val="24"/>
        </w:rPr>
        <w:t>,</w:t>
      </w:r>
      <w:r w:rsidRPr="00AB2ACF">
        <w:rPr>
          <w:rFonts w:eastAsia="Times New Roman"/>
          <w:szCs w:val="24"/>
        </w:rPr>
        <w:t xml:space="preserve"> των σχολείων </w:t>
      </w:r>
      <w:r>
        <w:rPr>
          <w:rFonts w:eastAsia="Times New Roman"/>
          <w:szCs w:val="24"/>
        </w:rPr>
        <w:t>κ.λπ</w:t>
      </w:r>
      <w:r w:rsidR="00F6098A">
        <w:rPr>
          <w:rFonts w:eastAsia="Times New Roman"/>
          <w:szCs w:val="24"/>
        </w:rPr>
        <w:t>.</w:t>
      </w:r>
      <w:r w:rsidRPr="00AB2ACF">
        <w:rPr>
          <w:rFonts w:eastAsia="Times New Roman"/>
          <w:szCs w:val="24"/>
        </w:rPr>
        <w:t xml:space="preserve">. </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sidRPr="00AB2ACF">
        <w:rPr>
          <w:rFonts w:eastAsia="Times New Roman"/>
          <w:szCs w:val="24"/>
        </w:rPr>
        <w:t>Σας τα λέω αυτά</w:t>
      </w:r>
      <w:r>
        <w:rPr>
          <w:rFonts w:eastAsia="Times New Roman"/>
          <w:szCs w:val="24"/>
        </w:rPr>
        <w:t xml:space="preserve">, κυρία Υφυπουργέ, </w:t>
      </w:r>
      <w:r w:rsidRPr="00AB2ACF">
        <w:rPr>
          <w:rFonts w:eastAsia="Times New Roman"/>
          <w:szCs w:val="24"/>
        </w:rPr>
        <w:t xml:space="preserve">γιατί πρέπει επιτέλους να αναλάβετε πρωτοβουλίες. Σας </w:t>
      </w:r>
      <w:r>
        <w:rPr>
          <w:rFonts w:eastAsia="Times New Roman"/>
          <w:szCs w:val="24"/>
        </w:rPr>
        <w:t xml:space="preserve">επαναλαμβάνω ότι </w:t>
      </w:r>
      <w:r w:rsidRPr="00AB2ACF">
        <w:rPr>
          <w:rFonts w:eastAsia="Times New Roman"/>
          <w:szCs w:val="24"/>
        </w:rPr>
        <w:t>τέτοιες λύσεις δεν οδηγούν πο</w:t>
      </w:r>
      <w:r>
        <w:rPr>
          <w:rFonts w:eastAsia="Times New Roman"/>
          <w:szCs w:val="24"/>
        </w:rPr>
        <w:t>υθενά, είναι σε λάθος κατεύθυνση και είναι εμβαλωματικές. Δεν</w:t>
      </w:r>
      <w:r w:rsidRPr="00AB2ACF">
        <w:rPr>
          <w:rFonts w:eastAsia="Times New Roman"/>
          <w:szCs w:val="24"/>
        </w:rPr>
        <w:t xml:space="preserve"> μιλάμε για μικρό αριθμό μετεγκατάστασης ανθρώπων</w:t>
      </w:r>
      <w:r>
        <w:rPr>
          <w:rFonts w:eastAsia="Times New Roman"/>
          <w:szCs w:val="24"/>
        </w:rPr>
        <w:t>. Μιλάμε για χίλιους τετρακόσιους πενήντα Ρομά</w:t>
      </w:r>
      <w:r w:rsidRPr="00AB2ACF">
        <w:rPr>
          <w:rFonts w:eastAsia="Times New Roman"/>
          <w:szCs w:val="24"/>
        </w:rPr>
        <w:t xml:space="preserve"> και προφανώς πρέπει στην πράξη κα</w:t>
      </w:r>
      <w:r>
        <w:rPr>
          <w:rFonts w:eastAsia="Times New Roman"/>
          <w:szCs w:val="24"/>
        </w:rPr>
        <w:t>ι όχι στα λόγια να υποστηρίζετε</w:t>
      </w:r>
      <w:r w:rsidRPr="00AB2ACF">
        <w:rPr>
          <w:rFonts w:eastAsia="Times New Roman"/>
          <w:szCs w:val="24"/>
        </w:rPr>
        <w:t xml:space="preserve"> ότι πράγματι εσείς στηρίζετε αυτό το εγχείρημα στην περιοχή.</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sidRPr="00AB2ACF">
        <w:rPr>
          <w:rFonts w:eastAsia="Times New Roman"/>
          <w:szCs w:val="24"/>
        </w:rPr>
        <w:t>Στο τέλος</w:t>
      </w:r>
      <w:r>
        <w:rPr>
          <w:rFonts w:eastAsia="Times New Roman"/>
          <w:szCs w:val="24"/>
        </w:rPr>
        <w:t>,</w:t>
      </w:r>
      <w:r w:rsidRPr="00AB2ACF">
        <w:rPr>
          <w:rFonts w:eastAsia="Times New Roman"/>
          <w:szCs w:val="24"/>
        </w:rPr>
        <w:t xml:space="preserve"> τέλος</w:t>
      </w:r>
      <w:r>
        <w:rPr>
          <w:rFonts w:eastAsia="Times New Roman"/>
          <w:szCs w:val="24"/>
        </w:rPr>
        <w:t xml:space="preserve">, κυρία Υφυπουργέ, </w:t>
      </w:r>
      <w:r w:rsidRPr="00AB2ACF">
        <w:rPr>
          <w:rFonts w:eastAsia="Times New Roman"/>
          <w:szCs w:val="24"/>
        </w:rPr>
        <w:t>υπήρχε συγκεκριμένος σχεδιασμός από την πλε</w:t>
      </w:r>
      <w:r>
        <w:rPr>
          <w:rFonts w:eastAsia="Times New Roman"/>
          <w:szCs w:val="24"/>
        </w:rPr>
        <w:t>υρά της προηγούμενης Κυβέρνησης</w:t>
      </w:r>
      <w:r w:rsidRPr="00AB2ACF">
        <w:rPr>
          <w:rFonts w:eastAsia="Times New Roman"/>
          <w:szCs w:val="24"/>
        </w:rPr>
        <w:t>. Σας είπα με πο</w:t>
      </w:r>
      <w:r>
        <w:rPr>
          <w:rFonts w:eastAsia="Times New Roman"/>
          <w:szCs w:val="24"/>
        </w:rPr>
        <w:t>λλή</w:t>
      </w:r>
      <w:r w:rsidRPr="00AB2ACF">
        <w:rPr>
          <w:rFonts w:eastAsia="Times New Roman"/>
          <w:szCs w:val="24"/>
        </w:rPr>
        <w:t xml:space="preserve"> σαφήνεια</w:t>
      </w:r>
      <w:r>
        <w:rPr>
          <w:rFonts w:eastAsia="Times New Roman"/>
          <w:szCs w:val="24"/>
        </w:rPr>
        <w:t xml:space="preserve"> ότι πριν </w:t>
      </w:r>
      <w:r w:rsidRPr="00AB2ACF">
        <w:rPr>
          <w:rFonts w:eastAsia="Times New Roman"/>
          <w:szCs w:val="24"/>
        </w:rPr>
        <w:t>απ</w:t>
      </w:r>
      <w:r>
        <w:rPr>
          <w:rFonts w:eastAsia="Times New Roman"/>
          <w:szCs w:val="24"/>
        </w:rPr>
        <w:t xml:space="preserve">’ </w:t>
      </w:r>
      <w:r w:rsidRPr="00AB2ACF">
        <w:rPr>
          <w:rFonts w:eastAsia="Times New Roman"/>
          <w:szCs w:val="24"/>
        </w:rPr>
        <w:t xml:space="preserve">όλα </w:t>
      </w:r>
      <w:r>
        <w:rPr>
          <w:rFonts w:eastAsia="Times New Roman"/>
          <w:szCs w:val="24"/>
        </w:rPr>
        <w:t xml:space="preserve">απαιτείται </w:t>
      </w:r>
      <w:r w:rsidRPr="00AB2ACF">
        <w:rPr>
          <w:rFonts w:eastAsia="Times New Roman"/>
          <w:szCs w:val="24"/>
        </w:rPr>
        <w:t>χρηματοδότηση των βασικών έργων υποδομής οδοποιίας</w:t>
      </w:r>
      <w:r>
        <w:rPr>
          <w:rFonts w:eastAsia="Times New Roman"/>
          <w:szCs w:val="24"/>
        </w:rPr>
        <w:t xml:space="preserve">, αποχέτευσης, </w:t>
      </w:r>
      <w:r w:rsidRPr="00AB2ACF">
        <w:rPr>
          <w:rFonts w:eastAsia="Times New Roman"/>
          <w:szCs w:val="24"/>
        </w:rPr>
        <w:t xml:space="preserve">ύδρευσης από το </w:t>
      </w:r>
      <w:r>
        <w:rPr>
          <w:rFonts w:eastAsia="Times New Roman"/>
          <w:szCs w:val="24"/>
        </w:rPr>
        <w:t xml:space="preserve">ΠΕΠ, </w:t>
      </w:r>
      <w:r w:rsidRPr="00AB2ACF">
        <w:rPr>
          <w:rFonts w:eastAsia="Times New Roman"/>
          <w:szCs w:val="24"/>
        </w:rPr>
        <w:t xml:space="preserve">από το </w:t>
      </w:r>
      <w:r w:rsidR="00F6098A">
        <w:rPr>
          <w:rFonts w:eastAsia="Times New Roman"/>
          <w:szCs w:val="24"/>
        </w:rPr>
        <w:t>π</w:t>
      </w:r>
      <w:r w:rsidR="00F6098A" w:rsidRPr="00AB2ACF">
        <w:rPr>
          <w:rFonts w:eastAsia="Times New Roman"/>
          <w:szCs w:val="24"/>
        </w:rPr>
        <w:t xml:space="preserve">εριφερειακό </w:t>
      </w:r>
      <w:r w:rsidR="00F6098A">
        <w:rPr>
          <w:rFonts w:eastAsia="Times New Roman"/>
          <w:szCs w:val="24"/>
        </w:rPr>
        <w:t>π</w:t>
      </w:r>
      <w:r w:rsidR="00F6098A" w:rsidRPr="00AB2ACF">
        <w:rPr>
          <w:rFonts w:eastAsia="Times New Roman"/>
          <w:szCs w:val="24"/>
        </w:rPr>
        <w:t xml:space="preserve">ρόγραμμα </w:t>
      </w:r>
      <w:r w:rsidRPr="00AB2ACF">
        <w:rPr>
          <w:rFonts w:eastAsia="Times New Roman"/>
          <w:szCs w:val="24"/>
        </w:rPr>
        <w:t xml:space="preserve">και ταυτόχρονα των άλλων βασικών έργων που είναι πιο βαριά </w:t>
      </w:r>
      <w:r w:rsidRPr="00AB2ACF">
        <w:rPr>
          <w:rFonts w:eastAsia="Times New Roman"/>
          <w:szCs w:val="24"/>
        </w:rPr>
        <w:lastRenderedPageBreak/>
        <w:t xml:space="preserve">από το </w:t>
      </w:r>
      <w:r>
        <w:rPr>
          <w:rFonts w:eastAsia="Times New Roman"/>
          <w:szCs w:val="24"/>
        </w:rPr>
        <w:t>Πρόγραμμα Δημοσίων Επενδύσεων</w:t>
      </w:r>
      <w:r w:rsidRPr="00AB2ACF">
        <w:rPr>
          <w:rFonts w:eastAsia="Times New Roman"/>
          <w:szCs w:val="24"/>
        </w:rPr>
        <w:t>. Αξιοποιήστε τα</w:t>
      </w:r>
      <w:r>
        <w:rPr>
          <w:rFonts w:eastAsia="Times New Roman"/>
          <w:szCs w:val="24"/>
        </w:rPr>
        <w:t>, κυρία Υπουργέ και κινηθείτε προς αυτή την κατεύθυνση. Δ</w:t>
      </w:r>
      <w:r w:rsidRPr="00AB2ACF">
        <w:rPr>
          <w:rFonts w:eastAsia="Times New Roman"/>
          <w:szCs w:val="24"/>
        </w:rPr>
        <w:t>ιαφορετικά</w:t>
      </w:r>
      <w:r>
        <w:rPr>
          <w:rFonts w:eastAsia="Times New Roman"/>
          <w:szCs w:val="24"/>
        </w:rPr>
        <w:t xml:space="preserve">, υπάρχει αναντιστοιχία ανάμεσα στα λόγια σας και στις πράξεις σας. </w:t>
      </w:r>
    </w:p>
    <w:p w:rsidR="00EF197F" w:rsidRDefault="00120B8D">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Σε κάθε περίπτωση, κυρία Υφυπουργέ, </w:t>
      </w:r>
      <w:r w:rsidRPr="00AB2ACF">
        <w:rPr>
          <w:rFonts w:eastAsia="Times New Roman"/>
          <w:szCs w:val="24"/>
        </w:rPr>
        <w:t xml:space="preserve">αν δεν το </w:t>
      </w:r>
      <w:r w:rsidR="00F6098A" w:rsidRPr="00AB2ACF">
        <w:rPr>
          <w:rFonts w:eastAsia="Times New Roman"/>
          <w:szCs w:val="24"/>
        </w:rPr>
        <w:t>κάν</w:t>
      </w:r>
      <w:r w:rsidR="00F6098A">
        <w:rPr>
          <w:rFonts w:eastAsia="Times New Roman"/>
          <w:szCs w:val="24"/>
        </w:rPr>
        <w:t>ε</w:t>
      </w:r>
      <w:r w:rsidR="00F6098A" w:rsidRPr="00AB2ACF">
        <w:rPr>
          <w:rFonts w:eastAsia="Times New Roman"/>
          <w:szCs w:val="24"/>
        </w:rPr>
        <w:t xml:space="preserve">τε </w:t>
      </w:r>
      <w:r>
        <w:rPr>
          <w:rFonts w:eastAsia="Times New Roman"/>
          <w:szCs w:val="24"/>
        </w:rPr>
        <w:t>εσείς,</w:t>
      </w:r>
      <w:r w:rsidRPr="00AB2ACF">
        <w:rPr>
          <w:rFonts w:eastAsia="Times New Roman"/>
          <w:szCs w:val="24"/>
        </w:rPr>
        <w:t xml:space="preserve"> προφανώς μια νέα προοδευτική κυβέρνηση θα αναλάβει να κλείσει και αυτή την πληγή</w:t>
      </w:r>
      <w:r>
        <w:rPr>
          <w:rFonts w:eastAsia="Times New Roman"/>
          <w:szCs w:val="24"/>
        </w:rPr>
        <w:t>, γιατί είναι μια πληγή</w:t>
      </w:r>
      <w:r w:rsidRPr="00AB2ACF">
        <w:rPr>
          <w:rFonts w:eastAsia="Times New Roman"/>
          <w:szCs w:val="24"/>
        </w:rPr>
        <w:t xml:space="preserve"> που πραγματικά κακ</w:t>
      </w:r>
      <w:r>
        <w:rPr>
          <w:rFonts w:eastAsia="Times New Roman"/>
          <w:szCs w:val="24"/>
        </w:rPr>
        <w:t xml:space="preserve">οφορμίζει </w:t>
      </w:r>
      <w:r w:rsidRPr="00AB2ACF">
        <w:rPr>
          <w:rFonts w:eastAsia="Times New Roman"/>
          <w:szCs w:val="24"/>
        </w:rPr>
        <w:t xml:space="preserve">στο σώμα της ελληνικής κοινωνίας. </w:t>
      </w:r>
    </w:p>
    <w:p w:rsidR="00EF197F" w:rsidRDefault="00120B8D">
      <w:pPr>
        <w:tabs>
          <w:tab w:val="center" w:pos="4753"/>
        </w:tabs>
        <w:autoSpaceDE w:val="0"/>
        <w:autoSpaceDN w:val="0"/>
        <w:adjustRightInd w:val="0"/>
        <w:spacing w:line="600" w:lineRule="auto"/>
        <w:ind w:firstLine="720"/>
        <w:jc w:val="both"/>
        <w:rPr>
          <w:rFonts w:eastAsia="Times New Roman"/>
          <w:szCs w:val="24"/>
        </w:rPr>
      </w:pPr>
      <w:r w:rsidRPr="00AB2ACF">
        <w:rPr>
          <w:rFonts w:eastAsia="Times New Roman"/>
          <w:szCs w:val="24"/>
        </w:rPr>
        <w:t>Σας ζητώ</w:t>
      </w:r>
      <w:r>
        <w:rPr>
          <w:rFonts w:eastAsia="Times New Roman"/>
          <w:szCs w:val="24"/>
        </w:rPr>
        <w:t>,</w:t>
      </w:r>
      <w:r w:rsidRPr="00AB2ACF">
        <w:rPr>
          <w:rFonts w:eastAsia="Times New Roman"/>
          <w:szCs w:val="24"/>
        </w:rPr>
        <w:t xml:space="preserve"> λοιπόν</w:t>
      </w:r>
      <w:r>
        <w:rPr>
          <w:rFonts w:eastAsia="Times New Roman"/>
          <w:szCs w:val="24"/>
        </w:rPr>
        <w:t>,</w:t>
      </w:r>
      <w:r w:rsidRPr="00AB2ACF">
        <w:rPr>
          <w:rFonts w:eastAsia="Times New Roman"/>
          <w:szCs w:val="24"/>
        </w:rPr>
        <w:t xml:space="preserve"> να απαντήσετε πολύ συγκεκριμένα</w:t>
      </w:r>
      <w:r>
        <w:rPr>
          <w:rFonts w:eastAsia="Times New Roman"/>
          <w:szCs w:val="24"/>
        </w:rPr>
        <w:t xml:space="preserve"> για το αν πράγματι τα ερωτήματα που έθεσα…</w:t>
      </w:r>
    </w:p>
    <w:p w:rsidR="00EF197F" w:rsidRDefault="00120B8D">
      <w:pPr>
        <w:tabs>
          <w:tab w:val="center" w:pos="4753"/>
        </w:tabs>
        <w:autoSpaceDE w:val="0"/>
        <w:autoSpaceDN w:val="0"/>
        <w:adjustRightInd w:val="0"/>
        <w:spacing w:line="600" w:lineRule="auto"/>
        <w:ind w:firstLine="720"/>
        <w:jc w:val="both"/>
        <w:rPr>
          <w:rFonts w:eastAsia="Times New Roman"/>
          <w:szCs w:val="24"/>
          <w:shd w:val="clear" w:color="auto" w:fill="FFFFFF"/>
        </w:rPr>
      </w:pPr>
      <w:r w:rsidRPr="00003AC9">
        <w:rPr>
          <w:rFonts w:eastAsia="Times New Roman"/>
          <w:b/>
          <w:bCs/>
          <w:color w:val="222222"/>
          <w:szCs w:val="24"/>
          <w:shd w:val="clear" w:color="auto" w:fill="FFFFFF"/>
          <w:lang w:eastAsia="zh-CN"/>
        </w:rPr>
        <w:t>ΠΡΟΕΔΡΕΥΩΝ (Νικήτας Κακλαμάνης):</w:t>
      </w:r>
      <w:r w:rsidRPr="00003AC9">
        <w:rPr>
          <w:rFonts w:eastAsia="Times New Roman"/>
          <w:bCs/>
          <w:color w:val="222222"/>
          <w:szCs w:val="24"/>
          <w:shd w:val="clear" w:color="auto" w:fill="FFFFFF"/>
          <w:lang w:eastAsia="zh-CN"/>
        </w:rPr>
        <w:t xml:space="preserve"> </w:t>
      </w:r>
      <w:r>
        <w:rPr>
          <w:rFonts w:eastAsia="Times New Roman"/>
          <w:szCs w:val="24"/>
        </w:rPr>
        <w:t xml:space="preserve">Εντάξει, </w:t>
      </w:r>
      <w:r w:rsidRPr="00003AC9">
        <w:rPr>
          <w:rFonts w:eastAsia="Times New Roman"/>
          <w:szCs w:val="24"/>
          <w:shd w:val="clear" w:color="auto" w:fill="FFFFFF"/>
        </w:rPr>
        <w:t>κύριε συνάδελφε</w:t>
      </w:r>
      <w:r>
        <w:rPr>
          <w:rFonts w:eastAsia="Times New Roman"/>
          <w:szCs w:val="24"/>
          <w:shd w:val="clear" w:color="auto" w:fill="FFFFFF"/>
        </w:rPr>
        <w:t>. Μην επαναλάβετε το ερώτημα. Το είπατε πέντε φορές!</w:t>
      </w:r>
    </w:p>
    <w:p w:rsidR="00EF197F" w:rsidRDefault="00120B8D">
      <w:pPr>
        <w:tabs>
          <w:tab w:val="center" w:pos="4753"/>
        </w:tabs>
        <w:autoSpaceDE w:val="0"/>
        <w:autoSpaceDN w:val="0"/>
        <w:adjustRightInd w:val="0"/>
        <w:spacing w:line="600" w:lineRule="auto"/>
        <w:ind w:firstLine="720"/>
        <w:jc w:val="both"/>
        <w:rPr>
          <w:rFonts w:eastAsia="Times New Roman"/>
          <w:szCs w:val="24"/>
          <w:shd w:val="clear" w:color="auto" w:fill="FFFFFF"/>
        </w:rPr>
      </w:pPr>
      <w:r w:rsidRPr="00003AC9">
        <w:rPr>
          <w:rFonts w:eastAsia="Times New Roman"/>
          <w:b/>
          <w:szCs w:val="24"/>
          <w:shd w:val="clear" w:color="auto" w:fill="FFFFFF"/>
        </w:rPr>
        <w:t>ΔΗΜΗΤΡΙΟΣ ΧΑΡΙΤΟΥ:</w:t>
      </w:r>
      <w:r w:rsidRPr="00003AC9">
        <w:rPr>
          <w:rFonts w:eastAsia="Times New Roman"/>
          <w:szCs w:val="24"/>
          <w:shd w:val="clear" w:color="auto" w:fill="FFFFFF"/>
        </w:rPr>
        <w:t xml:space="preserve"> </w:t>
      </w:r>
      <w:r>
        <w:rPr>
          <w:rFonts w:eastAsia="Times New Roman"/>
          <w:szCs w:val="24"/>
          <w:shd w:val="clear" w:color="auto" w:fill="FFFFFF"/>
        </w:rPr>
        <w:t>Περιμένω απάντηση, κύριε Πρόεδρε.</w:t>
      </w:r>
    </w:p>
    <w:p w:rsidR="00EF197F" w:rsidRDefault="00120B8D">
      <w:pPr>
        <w:tabs>
          <w:tab w:val="center" w:pos="4753"/>
        </w:tabs>
        <w:autoSpaceDE w:val="0"/>
        <w:autoSpaceDN w:val="0"/>
        <w:adjustRightInd w:val="0"/>
        <w:spacing w:line="600" w:lineRule="auto"/>
        <w:ind w:firstLine="720"/>
        <w:jc w:val="both"/>
        <w:rPr>
          <w:rFonts w:eastAsia="Times New Roman"/>
          <w:szCs w:val="24"/>
          <w:shd w:val="clear" w:color="auto" w:fill="FFFFFF"/>
        </w:rPr>
      </w:pPr>
      <w:r w:rsidRPr="00003AC9">
        <w:rPr>
          <w:rFonts w:eastAsia="Times New Roman"/>
          <w:b/>
          <w:bCs/>
          <w:color w:val="222222"/>
          <w:szCs w:val="24"/>
          <w:shd w:val="clear" w:color="auto" w:fill="FFFFFF"/>
          <w:lang w:eastAsia="zh-CN"/>
        </w:rPr>
        <w:t>ΠΡΟΕΔΡΕΥΩΝ (Νικήτας Κακλαμάνης):</w:t>
      </w:r>
      <w:r w:rsidRPr="00003AC9">
        <w:rPr>
          <w:rFonts w:eastAsia="Times New Roman"/>
          <w:bCs/>
          <w:color w:val="222222"/>
          <w:szCs w:val="24"/>
          <w:shd w:val="clear" w:color="auto" w:fill="FFFFFF"/>
          <w:lang w:eastAsia="zh-CN"/>
        </w:rPr>
        <w:t xml:space="preserve"> </w:t>
      </w:r>
      <w:r>
        <w:rPr>
          <w:rFonts w:eastAsia="Times New Roman"/>
          <w:szCs w:val="24"/>
          <w:shd w:val="clear" w:color="auto" w:fill="FFFFFF"/>
        </w:rPr>
        <w:t xml:space="preserve">Εντάξει, το άκουσε η κυρία Υπουργός. </w:t>
      </w:r>
    </w:p>
    <w:p w:rsidR="00EF197F" w:rsidRDefault="00120B8D">
      <w:pPr>
        <w:tabs>
          <w:tab w:val="center" w:pos="4753"/>
        </w:tabs>
        <w:autoSpaceDE w:val="0"/>
        <w:autoSpaceDN w:val="0"/>
        <w:adjustRightInd w:val="0"/>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Ορίστε, κυρία Μιχαηλίδου, έχετε τον λόγο. </w:t>
      </w:r>
    </w:p>
    <w:p w:rsidR="00EF197F" w:rsidRDefault="00120B8D">
      <w:pPr>
        <w:spacing w:line="600" w:lineRule="auto"/>
        <w:ind w:firstLine="720"/>
        <w:jc w:val="both"/>
        <w:rPr>
          <w:rFonts w:eastAsia="Times New Roman" w:cs="Times New Roman"/>
          <w:szCs w:val="24"/>
        </w:rPr>
      </w:pPr>
      <w:r w:rsidRPr="00003AC9">
        <w:rPr>
          <w:rFonts w:eastAsia="Times New Roman"/>
          <w:b/>
          <w:color w:val="111111"/>
          <w:szCs w:val="24"/>
          <w:shd w:val="clear" w:color="auto" w:fill="FFFFFF"/>
        </w:rPr>
        <w:lastRenderedPageBreak/>
        <w:t>ΔΟΜΝΑ</w:t>
      </w:r>
      <w:r w:rsidR="00F6098A">
        <w:rPr>
          <w:rFonts w:eastAsia="Times New Roman"/>
          <w:b/>
          <w:color w:val="111111"/>
          <w:szCs w:val="24"/>
          <w:shd w:val="clear" w:color="auto" w:fill="FFFFFF"/>
        </w:rPr>
        <w:t xml:space="preserve"> </w:t>
      </w:r>
      <w:r w:rsidRPr="00003AC9">
        <w:rPr>
          <w:rFonts w:eastAsia="Times New Roman"/>
          <w:b/>
          <w:color w:val="111111"/>
          <w:szCs w:val="24"/>
          <w:shd w:val="clear" w:color="auto" w:fill="FFFFFF"/>
        </w:rPr>
        <w:t>-</w:t>
      </w:r>
      <w:r w:rsidR="00F6098A">
        <w:rPr>
          <w:rFonts w:eastAsia="Times New Roman"/>
          <w:b/>
          <w:color w:val="111111"/>
          <w:szCs w:val="24"/>
          <w:shd w:val="clear" w:color="auto" w:fill="FFFFFF"/>
        </w:rPr>
        <w:t xml:space="preserve"> </w:t>
      </w:r>
      <w:r w:rsidRPr="00003AC9">
        <w:rPr>
          <w:rFonts w:eastAsia="Times New Roman"/>
          <w:b/>
          <w:color w:val="111111"/>
          <w:szCs w:val="24"/>
          <w:shd w:val="clear" w:color="auto" w:fill="FFFFFF"/>
        </w:rPr>
        <w:t xml:space="preserve">ΜΑΡΙΑ ΜΙΧΑΗΛΙΔΟΥ (Υφυπουργός Εργασίας και Κοινωνικών Υποθέσεων):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EF197F" w:rsidRDefault="00120B8D">
      <w:pPr>
        <w:spacing w:line="600" w:lineRule="auto"/>
        <w:ind w:firstLine="720"/>
        <w:jc w:val="both"/>
        <w:rPr>
          <w:rFonts w:eastAsia="Times New Roman"/>
          <w:szCs w:val="24"/>
        </w:rPr>
      </w:pPr>
      <w:r>
        <w:rPr>
          <w:rFonts w:eastAsia="Times New Roman" w:cs="Times New Roman"/>
          <w:szCs w:val="24"/>
        </w:rPr>
        <w:t xml:space="preserve">Κύριε Βουλευτά, μάλλον ήμουν </w:t>
      </w:r>
      <w:r w:rsidRPr="00AB2ACF">
        <w:rPr>
          <w:rFonts w:eastAsia="Times New Roman"/>
          <w:szCs w:val="24"/>
        </w:rPr>
        <w:t xml:space="preserve">εξαιρετικά επιεικής και </w:t>
      </w:r>
      <w:r>
        <w:rPr>
          <w:rFonts w:eastAsia="Times New Roman"/>
          <w:szCs w:val="24"/>
        </w:rPr>
        <w:t>ευγενής</w:t>
      </w:r>
      <w:r w:rsidRPr="00AB2ACF">
        <w:rPr>
          <w:rFonts w:eastAsia="Times New Roman"/>
          <w:szCs w:val="24"/>
        </w:rPr>
        <w:t xml:space="preserve"> στην απάντησή μου</w:t>
      </w:r>
      <w:r>
        <w:rPr>
          <w:rFonts w:eastAsia="Times New Roman"/>
          <w:szCs w:val="24"/>
        </w:rPr>
        <w:t>. Κακό μάθημα αυτό! Δ</w:t>
      </w:r>
      <w:r w:rsidRPr="00AB2ACF">
        <w:rPr>
          <w:rFonts w:eastAsia="Times New Roman"/>
          <w:szCs w:val="24"/>
        </w:rPr>
        <w:t>υστυχώς</w:t>
      </w:r>
      <w:r>
        <w:rPr>
          <w:rFonts w:eastAsia="Times New Roman"/>
          <w:szCs w:val="24"/>
        </w:rPr>
        <w:t>, ακόμα κι αν είστε τοπικός Β</w:t>
      </w:r>
      <w:r w:rsidRPr="00AB2ACF">
        <w:rPr>
          <w:rFonts w:eastAsia="Times New Roman"/>
          <w:szCs w:val="24"/>
        </w:rPr>
        <w:t xml:space="preserve">ουλευτής και ακόμα κι αν εγώ παίρνω ως δεδομένο ότι μπορεί να έχετε το καλύτερο στο μυαλό σας και </w:t>
      </w:r>
      <w:r>
        <w:rPr>
          <w:rFonts w:eastAsia="Times New Roman"/>
          <w:szCs w:val="24"/>
        </w:rPr>
        <w:t xml:space="preserve">κυρίως </w:t>
      </w:r>
      <w:r w:rsidRPr="00AB2ACF">
        <w:rPr>
          <w:rFonts w:eastAsia="Times New Roman"/>
          <w:szCs w:val="24"/>
        </w:rPr>
        <w:t xml:space="preserve">στην καρδιά σας για την εκπροσώπηση του τόπου </w:t>
      </w:r>
      <w:r>
        <w:rPr>
          <w:rFonts w:eastAsia="Times New Roman"/>
          <w:szCs w:val="24"/>
        </w:rPr>
        <w:t>σας, φαίνεται</w:t>
      </w:r>
      <w:r w:rsidRPr="00AB2ACF">
        <w:rPr>
          <w:rFonts w:eastAsia="Times New Roman"/>
          <w:szCs w:val="24"/>
        </w:rPr>
        <w:t xml:space="preserve"> να μην καταλαβαίνετε καθόλου το κομμάτι της διαδικασίας. Το καταλαβαίνετε</w:t>
      </w:r>
      <w:r>
        <w:rPr>
          <w:rFonts w:eastAsia="Times New Roman"/>
          <w:szCs w:val="24"/>
        </w:rPr>
        <w:t xml:space="preserve">; Τι να εγκρίνουμε; </w:t>
      </w:r>
    </w:p>
    <w:p w:rsidR="00EF197F" w:rsidRDefault="00120B8D">
      <w:pPr>
        <w:spacing w:line="600" w:lineRule="auto"/>
        <w:ind w:firstLine="720"/>
        <w:jc w:val="both"/>
        <w:rPr>
          <w:rFonts w:eastAsia="Times New Roman"/>
          <w:szCs w:val="24"/>
        </w:rPr>
      </w:pPr>
      <w:r w:rsidRPr="00F27B5B">
        <w:rPr>
          <w:rFonts w:eastAsia="Times New Roman"/>
          <w:b/>
          <w:szCs w:val="24"/>
        </w:rPr>
        <w:t>ΔΗΜΗΤΡΙΟΣ ΧΑΡΙΤΟΥ:</w:t>
      </w:r>
      <w:r w:rsidRPr="00F27B5B">
        <w:rPr>
          <w:rFonts w:eastAsia="Times New Roman"/>
          <w:szCs w:val="24"/>
        </w:rPr>
        <w:t xml:space="preserve"> </w:t>
      </w:r>
      <w:r>
        <w:rPr>
          <w:rFonts w:eastAsia="Times New Roman"/>
          <w:szCs w:val="24"/>
        </w:rPr>
        <w:t>Στη δική σας αρμοδιότητα είναι, κυρία Υφυπουργέ!</w:t>
      </w:r>
    </w:p>
    <w:p w:rsidR="00EF197F" w:rsidRDefault="00120B8D">
      <w:pPr>
        <w:spacing w:line="600" w:lineRule="auto"/>
        <w:ind w:firstLine="720"/>
        <w:jc w:val="both"/>
        <w:rPr>
          <w:rFonts w:eastAsia="Times New Roman"/>
          <w:szCs w:val="24"/>
        </w:rPr>
      </w:pPr>
      <w:r w:rsidRPr="00F27B5B">
        <w:rPr>
          <w:rFonts w:eastAsia="Times New Roman"/>
          <w:b/>
          <w:color w:val="111111"/>
          <w:szCs w:val="24"/>
        </w:rPr>
        <w:t>ΔΟΜΝΑ</w:t>
      </w:r>
      <w:r w:rsidR="00F6098A">
        <w:rPr>
          <w:rFonts w:eastAsia="Times New Roman"/>
          <w:b/>
          <w:color w:val="111111"/>
          <w:szCs w:val="24"/>
        </w:rPr>
        <w:t xml:space="preserve"> </w:t>
      </w:r>
      <w:r w:rsidRPr="00F27B5B">
        <w:rPr>
          <w:rFonts w:eastAsia="Times New Roman"/>
          <w:b/>
          <w:color w:val="111111"/>
          <w:szCs w:val="24"/>
        </w:rPr>
        <w:t>-</w:t>
      </w:r>
      <w:r w:rsidR="00F6098A">
        <w:rPr>
          <w:rFonts w:eastAsia="Times New Roman"/>
          <w:b/>
          <w:color w:val="111111"/>
          <w:szCs w:val="24"/>
        </w:rPr>
        <w:t xml:space="preserve"> </w:t>
      </w:r>
      <w:r w:rsidRPr="00F27B5B">
        <w:rPr>
          <w:rFonts w:eastAsia="Times New Roman"/>
          <w:b/>
          <w:color w:val="111111"/>
          <w:szCs w:val="24"/>
        </w:rPr>
        <w:t xml:space="preserve">ΜΑΡΙΑ ΜΙΧΑΗΛΙΔΟΥ (Υφυπουργός Εργασίας και Κοινωνικών Υποθέσεων): </w:t>
      </w:r>
      <w:r>
        <w:rPr>
          <w:rFonts w:eastAsia="Times New Roman"/>
          <w:szCs w:val="24"/>
        </w:rPr>
        <w:t>Κύριε Βουλευτά, δεν σας διέκοψα!</w:t>
      </w:r>
    </w:p>
    <w:p w:rsidR="00EF197F" w:rsidRDefault="00120B8D">
      <w:pPr>
        <w:spacing w:line="600" w:lineRule="auto"/>
        <w:ind w:firstLine="720"/>
        <w:jc w:val="both"/>
        <w:rPr>
          <w:rFonts w:eastAsia="Times New Roman"/>
          <w:szCs w:val="24"/>
        </w:rPr>
      </w:pPr>
      <w:r>
        <w:rPr>
          <w:rFonts w:eastAsia="Times New Roman"/>
          <w:szCs w:val="24"/>
        </w:rPr>
        <w:t xml:space="preserve">Τι να εγκρίνουμε; Είστε Βουλευτής </w:t>
      </w:r>
      <w:r w:rsidRPr="00AB2ACF">
        <w:rPr>
          <w:rFonts w:eastAsia="Times New Roman"/>
          <w:szCs w:val="24"/>
        </w:rPr>
        <w:t>του τόπου σας εκεί πέρα</w:t>
      </w:r>
      <w:r>
        <w:rPr>
          <w:rFonts w:eastAsia="Times New Roman"/>
          <w:szCs w:val="24"/>
        </w:rPr>
        <w:t xml:space="preserve">. Κλείνουμε σχεδόν </w:t>
      </w:r>
      <w:r w:rsidRPr="00AB2ACF">
        <w:rPr>
          <w:rFonts w:eastAsia="Times New Roman"/>
          <w:szCs w:val="24"/>
        </w:rPr>
        <w:t xml:space="preserve">τρία χρόνια </w:t>
      </w:r>
      <w:r>
        <w:rPr>
          <w:rFonts w:eastAsia="Times New Roman"/>
          <w:szCs w:val="24"/>
        </w:rPr>
        <w:t>εκεί πέρα.</w:t>
      </w:r>
      <w:r w:rsidRPr="00AB2ACF">
        <w:rPr>
          <w:rFonts w:eastAsia="Times New Roman"/>
          <w:szCs w:val="24"/>
        </w:rPr>
        <w:t xml:space="preserve"> Είστε πάνω </w:t>
      </w:r>
      <w:r>
        <w:rPr>
          <w:rFonts w:eastAsia="Times New Roman"/>
          <w:szCs w:val="24"/>
        </w:rPr>
        <w:t xml:space="preserve">από τον </w:t>
      </w:r>
      <w:r w:rsidR="00F6098A">
        <w:rPr>
          <w:rFonts w:eastAsia="Times New Roman"/>
          <w:szCs w:val="24"/>
        </w:rPr>
        <w:t xml:space="preserve">δήμο </w:t>
      </w:r>
      <w:r>
        <w:rPr>
          <w:rFonts w:eastAsia="Times New Roman"/>
          <w:szCs w:val="24"/>
        </w:rPr>
        <w:t>για να μας δώσει μία μελέτη; Τι να εγκρίνουμε; Δ</w:t>
      </w:r>
      <w:r w:rsidRPr="00AB2ACF">
        <w:rPr>
          <w:rFonts w:eastAsia="Times New Roman"/>
          <w:szCs w:val="24"/>
        </w:rPr>
        <w:t>εν έχ</w:t>
      </w:r>
      <w:r>
        <w:rPr>
          <w:rFonts w:eastAsia="Times New Roman"/>
          <w:szCs w:val="24"/>
        </w:rPr>
        <w:t>ουμε κα</w:t>
      </w:r>
      <w:r w:rsidR="00F6098A">
        <w:rPr>
          <w:rFonts w:eastAsia="Times New Roman"/>
          <w:szCs w:val="24"/>
        </w:rPr>
        <w:t>μ</w:t>
      </w:r>
      <w:r>
        <w:rPr>
          <w:rFonts w:eastAsia="Times New Roman"/>
          <w:szCs w:val="24"/>
        </w:rPr>
        <w:t>μία μελέτη στα χέρια μας</w:t>
      </w:r>
      <w:r w:rsidRPr="00AB2ACF">
        <w:rPr>
          <w:rFonts w:eastAsia="Times New Roman"/>
          <w:szCs w:val="24"/>
        </w:rPr>
        <w:t xml:space="preserve">. </w:t>
      </w:r>
    </w:p>
    <w:p w:rsidR="00EF197F" w:rsidRDefault="00120B8D">
      <w:pPr>
        <w:spacing w:line="600" w:lineRule="auto"/>
        <w:ind w:firstLine="720"/>
        <w:jc w:val="both"/>
        <w:rPr>
          <w:rFonts w:eastAsia="Times New Roman"/>
          <w:szCs w:val="24"/>
        </w:rPr>
      </w:pPr>
      <w:r w:rsidRPr="00F27B5B">
        <w:rPr>
          <w:rFonts w:eastAsia="Times New Roman"/>
          <w:b/>
          <w:szCs w:val="24"/>
        </w:rPr>
        <w:t>ΔΗΜΗΤΡΙΟΣ ΧΑΡΙΤΟΥ:</w:t>
      </w:r>
      <w:r w:rsidRPr="00F27B5B">
        <w:rPr>
          <w:rFonts w:eastAsia="Times New Roman"/>
          <w:szCs w:val="24"/>
        </w:rPr>
        <w:t xml:space="preserve"> </w:t>
      </w:r>
      <w:r w:rsidRPr="00AB2ACF">
        <w:rPr>
          <w:rFonts w:eastAsia="Times New Roman"/>
          <w:szCs w:val="24"/>
        </w:rPr>
        <w:t xml:space="preserve">Υπάρχει </w:t>
      </w:r>
      <w:r>
        <w:rPr>
          <w:rFonts w:eastAsia="Times New Roman"/>
          <w:szCs w:val="24"/>
        </w:rPr>
        <w:t>το ειδικό χωρικό σχέδιο!</w:t>
      </w:r>
    </w:p>
    <w:p w:rsidR="00EF197F" w:rsidRDefault="00120B8D">
      <w:pPr>
        <w:spacing w:line="600" w:lineRule="auto"/>
        <w:ind w:firstLine="720"/>
        <w:jc w:val="both"/>
        <w:rPr>
          <w:rFonts w:eastAsia="Times New Roman"/>
          <w:szCs w:val="24"/>
        </w:rPr>
      </w:pPr>
      <w:r w:rsidRPr="00F27B5B">
        <w:rPr>
          <w:rFonts w:eastAsia="Times New Roman"/>
          <w:b/>
          <w:color w:val="111111"/>
          <w:szCs w:val="24"/>
        </w:rPr>
        <w:t>ΔΟΜΝΑ</w:t>
      </w:r>
      <w:r w:rsidR="00F6098A">
        <w:rPr>
          <w:rFonts w:eastAsia="Times New Roman"/>
          <w:b/>
          <w:color w:val="111111"/>
          <w:szCs w:val="24"/>
        </w:rPr>
        <w:t xml:space="preserve"> </w:t>
      </w:r>
      <w:r w:rsidRPr="00F27B5B">
        <w:rPr>
          <w:rFonts w:eastAsia="Times New Roman"/>
          <w:b/>
          <w:color w:val="111111"/>
          <w:szCs w:val="24"/>
        </w:rPr>
        <w:t>-</w:t>
      </w:r>
      <w:r w:rsidR="00F6098A">
        <w:rPr>
          <w:rFonts w:eastAsia="Times New Roman"/>
          <w:b/>
          <w:color w:val="111111"/>
          <w:szCs w:val="24"/>
        </w:rPr>
        <w:t xml:space="preserve"> </w:t>
      </w:r>
      <w:r w:rsidRPr="00F27B5B">
        <w:rPr>
          <w:rFonts w:eastAsia="Times New Roman"/>
          <w:b/>
          <w:color w:val="111111"/>
          <w:szCs w:val="24"/>
        </w:rPr>
        <w:t xml:space="preserve">ΜΑΡΙΑ ΜΙΧΑΗΛΙΔΟΥ (Υφυπουργός Εργασίας και Κοινωνικών Υποθέσεων): </w:t>
      </w:r>
      <w:r>
        <w:rPr>
          <w:rFonts w:eastAsia="Times New Roman"/>
          <w:szCs w:val="24"/>
        </w:rPr>
        <w:t xml:space="preserve">Υπάρχει </w:t>
      </w:r>
      <w:r w:rsidRPr="00AB2ACF">
        <w:rPr>
          <w:rFonts w:eastAsia="Times New Roman"/>
          <w:szCs w:val="24"/>
        </w:rPr>
        <w:t>ανάδοχος αυτή τη στιγμή</w:t>
      </w:r>
      <w:r>
        <w:rPr>
          <w:rFonts w:eastAsia="Times New Roman"/>
          <w:szCs w:val="24"/>
        </w:rPr>
        <w:t>. Μα, δεν χρειάζεται αυτό! Δ</w:t>
      </w:r>
      <w:r w:rsidRPr="00AB2ACF">
        <w:rPr>
          <w:rFonts w:eastAsia="Times New Roman"/>
          <w:szCs w:val="24"/>
        </w:rPr>
        <w:t xml:space="preserve">εν είμαστε το </w:t>
      </w:r>
      <w:r>
        <w:rPr>
          <w:rFonts w:eastAsia="Times New Roman"/>
          <w:szCs w:val="24"/>
        </w:rPr>
        <w:t>Υ</w:t>
      </w:r>
      <w:r w:rsidRPr="00AB2ACF">
        <w:rPr>
          <w:rFonts w:eastAsia="Times New Roman"/>
          <w:szCs w:val="24"/>
        </w:rPr>
        <w:t xml:space="preserve">πουργείο </w:t>
      </w:r>
      <w:r>
        <w:rPr>
          <w:rFonts w:eastAsia="Times New Roman"/>
          <w:szCs w:val="24"/>
        </w:rPr>
        <w:t>Π</w:t>
      </w:r>
      <w:r w:rsidRPr="00AB2ACF">
        <w:rPr>
          <w:rFonts w:eastAsia="Times New Roman"/>
          <w:szCs w:val="24"/>
        </w:rPr>
        <w:t xml:space="preserve">εριβάλλοντος και </w:t>
      </w:r>
      <w:r>
        <w:rPr>
          <w:rFonts w:eastAsia="Times New Roman"/>
          <w:szCs w:val="24"/>
        </w:rPr>
        <w:t>Ε</w:t>
      </w:r>
      <w:r w:rsidRPr="00AB2ACF">
        <w:rPr>
          <w:rFonts w:eastAsia="Times New Roman"/>
          <w:szCs w:val="24"/>
        </w:rPr>
        <w:t>νέργειας</w:t>
      </w:r>
      <w:r>
        <w:rPr>
          <w:rFonts w:eastAsia="Times New Roman"/>
          <w:szCs w:val="24"/>
        </w:rPr>
        <w:t>.</w:t>
      </w:r>
      <w:r w:rsidRPr="00AB2ACF">
        <w:rPr>
          <w:rFonts w:eastAsia="Times New Roman"/>
          <w:szCs w:val="24"/>
        </w:rPr>
        <w:t xml:space="preserve"> </w:t>
      </w:r>
      <w:r>
        <w:rPr>
          <w:rFonts w:eastAsia="Times New Roman"/>
          <w:szCs w:val="24"/>
        </w:rPr>
        <w:lastRenderedPageBreak/>
        <w:t>Είμαστε το Υπουργείο Κ</w:t>
      </w:r>
      <w:r w:rsidRPr="00AB2ACF">
        <w:rPr>
          <w:rFonts w:eastAsia="Times New Roman"/>
          <w:szCs w:val="24"/>
        </w:rPr>
        <w:t xml:space="preserve">οινωνικών </w:t>
      </w:r>
      <w:r>
        <w:rPr>
          <w:rFonts w:eastAsia="Times New Roman"/>
          <w:szCs w:val="24"/>
        </w:rPr>
        <w:t>Υ</w:t>
      </w:r>
      <w:r w:rsidRPr="00AB2ACF">
        <w:rPr>
          <w:rFonts w:eastAsia="Times New Roman"/>
          <w:szCs w:val="24"/>
        </w:rPr>
        <w:t xml:space="preserve">ποθέσεων και </w:t>
      </w:r>
      <w:r>
        <w:rPr>
          <w:rFonts w:eastAsia="Times New Roman"/>
          <w:szCs w:val="24"/>
        </w:rPr>
        <w:t>οφείλετε να γνωρίζετε τ</w:t>
      </w:r>
      <w:r w:rsidRPr="00AB2ACF">
        <w:rPr>
          <w:rFonts w:eastAsia="Times New Roman"/>
          <w:szCs w:val="24"/>
        </w:rPr>
        <w:t xml:space="preserve">η διαδικασία </w:t>
      </w:r>
      <w:r>
        <w:rPr>
          <w:rFonts w:eastAsia="Times New Roman"/>
          <w:szCs w:val="24"/>
        </w:rPr>
        <w:t xml:space="preserve">καθότι </w:t>
      </w:r>
      <w:r w:rsidR="00F6098A">
        <w:rPr>
          <w:rFonts w:eastAsia="Times New Roman"/>
          <w:szCs w:val="24"/>
        </w:rPr>
        <w:t>κοινοβουλευτικός</w:t>
      </w:r>
      <w:r>
        <w:rPr>
          <w:rFonts w:eastAsia="Times New Roman"/>
          <w:szCs w:val="24"/>
        </w:rPr>
        <w:t xml:space="preserve">. Οφείλετε να γνωρίζετε τη διαδικασία αν θέλετε να προασπίσετε </w:t>
      </w:r>
      <w:r w:rsidRPr="00AB2ACF">
        <w:rPr>
          <w:rFonts w:eastAsia="Times New Roman"/>
          <w:szCs w:val="24"/>
        </w:rPr>
        <w:t xml:space="preserve">το βέλτιστο συμφέρον του τόπου </w:t>
      </w:r>
      <w:r>
        <w:rPr>
          <w:rFonts w:eastAsia="Times New Roman"/>
          <w:szCs w:val="24"/>
        </w:rPr>
        <w:t>σας.</w:t>
      </w:r>
    </w:p>
    <w:p w:rsidR="00EF197F" w:rsidRDefault="00120B8D">
      <w:pPr>
        <w:spacing w:line="600" w:lineRule="auto"/>
        <w:ind w:firstLine="720"/>
        <w:jc w:val="both"/>
        <w:rPr>
          <w:rFonts w:eastAsia="Times New Roman"/>
          <w:szCs w:val="24"/>
        </w:rPr>
      </w:pPr>
      <w:r w:rsidRPr="000D6ECD">
        <w:rPr>
          <w:rFonts w:eastAsia="Times New Roman"/>
          <w:b/>
          <w:szCs w:val="24"/>
        </w:rPr>
        <w:t>ΔΗΜΗΤΡΙΟΣ ΧΑΡΙΤΟΥ:</w:t>
      </w:r>
      <w:r w:rsidRPr="000D6ECD">
        <w:rPr>
          <w:rFonts w:eastAsia="Times New Roman"/>
          <w:szCs w:val="24"/>
        </w:rPr>
        <w:t xml:space="preserve"> </w:t>
      </w:r>
      <w:r>
        <w:rPr>
          <w:rFonts w:eastAsia="Times New Roman"/>
          <w:szCs w:val="24"/>
        </w:rPr>
        <w:t>Δεν μας απαντάτε, κυρία Υπουργέ!</w:t>
      </w:r>
    </w:p>
    <w:p w:rsidR="00EF197F" w:rsidRDefault="00120B8D">
      <w:pPr>
        <w:spacing w:line="600" w:lineRule="auto"/>
        <w:ind w:firstLine="720"/>
        <w:jc w:val="both"/>
        <w:rPr>
          <w:rFonts w:eastAsia="Times New Roman"/>
          <w:szCs w:val="24"/>
        </w:rPr>
      </w:pPr>
      <w:r w:rsidRPr="000D6ECD">
        <w:rPr>
          <w:rFonts w:eastAsia="Times New Roman"/>
          <w:b/>
          <w:color w:val="111111"/>
          <w:szCs w:val="24"/>
        </w:rPr>
        <w:t>ΔΟΜΝΑ</w:t>
      </w:r>
      <w:r w:rsidR="00F6098A">
        <w:rPr>
          <w:rFonts w:eastAsia="Times New Roman"/>
          <w:b/>
          <w:color w:val="111111"/>
          <w:szCs w:val="24"/>
        </w:rPr>
        <w:t xml:space="preserve"> </w:t>
      </w:r>
      <w:r w:rsidRPr="000D6ECD">
        <w:rPr>
          <w:rFonts w:eastAsia="Times New Roman"/>
          <w:b/>
          <w:color w:val="111111"/>
          <w:szCs w:val="24"/>
        </w:rPr>
        <w:t>-</w:t>
      </w:r>
      <w:r w:rsidR="00F6098A">
        <w:rPr>
          <w:rFonts w:eastAsia="Times New Roman"/>
          <w:b/>
          <w:color w:val="111111"/>
          <w:szCs w:val="24"/>
        </w:rPr>
        <w:t xml:space="preserve"> </w:t>
      </w:r>
      <w:r w:rsidRPr="000D6ECD">
        <w:rPr>
          <w:rFonts w:eastAsia="Times New Roman"/>
          <w:b/>
          <w:color w:val="111111"/>
          <w:szCs w:val="24"/>
        </w:rPr>
        <w:t xml:space="preserve">ΜΑΡΙΑ ΜΙΧΑΗΛΙΔΟΥ (Υφυπουργός Εργασίας και Κοινωνικών Υποθέσεων): </w:t>
      </w:r>
      <w:r>
        <w:rPr>
          <w:rFonts w:eastAsia="Times New Roman"/>
          <w:szCs w:val="24"/>
        </w:rPr>
        <w:t xml:space="preserve">Θα πρέπει να γνωρίζετε, κύριε Βουλευτά, ότι εδώ και τρία χρόνια δεν έχουμε λάβει </w:t>
      </w:r>
      <w:r w:rsidRPr="00AB2ACF">
        <w:rPr>
          <w:rFonts w:eastAsia="Times New Roman"/>
          <w:szCs w:val="24"/>
        </w:rPr>
        <w:t>κα</w:t>
      </w:r>
      <w:r w:rsidR="00F6098A">
        <w:rPr>
          <w:rFonts w:eastAsia="Times New Roman"/>
          <w:szCs w:val="24"/>
        </w:rPr>
        <w:t>μ</w:t>
      </w:r>
      <w:r w:rsidRPr="00AB2ACF">
        <w:rPr>
          <w:rFonts w:eastAsia="Times New Roman"/>
          <w:szCs w:val="24"/>
        </w:rPr>
        <w:t>μία μελέτη.</w:t>
      </w:r>
      <w:r>
        <w:rPr>
          <w:rFonts w:eastAsia="Times New Roman"/>
          <w:szCs w:val="24"/>
        </w:rPr>
        <w:t xml:space="preserve"> Άρα, μη</w:t>
      </w:r>
      <w:r w:rsidRPr="00AB2ACF">
        <w:rPr>
          <w:rFonts w:eastAsia="Times New Roman"/>
          <w:szCs w:val="24"/>
        </w:rPr>
        <w:t xml:space="preserve"> έχοντας λάβει κάποια μελέτη</w:t>
      </w:r>
      <w:r>
        <w:rPr>
          <w:rFonts w:eastAsia="Times New Roman"/>
          <w:szCs w:val="24"/>
        </w:rPr>
        <w:t xml:space="preserve">, </w:t>
      </w:r>
      <w:r w:rsidRPr="00AB2ACF">
        <w:rPr>
          <w:rFonts w:eastAsia="Times New Roman"/>
          <w:szCs w:val="24"/>
        </w:rPr>
        <w:t>εμείς</w:t>
      </w:r>
      <w:r>
        <w:rPr>
          <w:rFonts w:eastAsia="Times New Roman"/>
          <w:szCs w:val="24"/>
        </w:rPr>
        <w:t xml:space="preserve"> </w:t>
      </w:r>
      <w:r w:rsidRPr="00AB2ACF">
        <w:rPr>
          <w:rFonts w:eastAsia="Times New Roman"/>
          <w:szCs w:val="24"/>
        </w:rPr>
        <w:t>δεν μπορούμε</w:t>
      </w:r>
      <w:r>
        <w:rPr>
          <w:rFonts w:eastAsia="Times New Roman"/>
          <w:szCs w:val="24"/>
        </w:rPr>
        <w:t xml:space="preserve"> να κάνουμε κάτι, όσο καλή </w:t>
      </w:r>
      <w:r w:rsidRPr="00AB2ACF">
        <w:rPr>
          <w:rFonts w:eastAsia="Times New Roman"/>
          <w:szCs w:val="24"/>
        </w:rPr>
        <w:t xml:space="preserve">πρόθεση κι </w:t>
      </w:r>
      <w:r>
        <w:rPr>
          <w:rFonts w:eastAsia="Times New Roman"/>
          <w:szCs w:val="24"/>
        </w:rPr>
        <w:t xml:space="preserve">αν </w:t>
      </w:r>
      <w:r w:rsidRPr="00AB2ACF">
        <w:rPr>
          <w:rFonts w:eastAsia="Times New Roman"/>
          <w:szCs w:val="24"/>
        </w:rPr>
        <w:t>έχουμε</w:t>
      </w:r>
      <w:r>
        <w:rPr>
          <w:rFonts w:eastAsia="Times New Roman"/>
          <w:szCs w:val="24"/>
        </w:rPr>
        <w:t>. Κ</w:t>
      </w:r>
      <w:r w:rsidRPr="00AB2ACF">
        <w:rPr>
          <w:rFonts w:eastAsia="Times New Roman"/>
          <w:szCs w:val="24"/>
        </w:rPr>
        <w:t>αταλαβαίνω ότι υπάρχει ανάδοχος για τη μελέτη αυτή</w:t>
      </w:r>
      <w:r>
        <w:rPr>
          <w:rFonts w:eastAsia="Times New Roman"/>
          <w:szCs w:val="24"/>
        </w:rPr>
        <w:t xml:space="preserve">. Το </w:t>
      </w:r>
      <w:r w:rsidRPr="00AB2ACF">
        <w:rPr>
          <w:rFonts w:eastAsia="Times New Roman"/>
          <w:szCs w:val="24"/>
        </w:rPr>
        <w:t>καταλαβαίνω</w:t>
      </w:r>
      <w:r>
        <w:rPr>
          <w:rFonts w:eastAsia="Times New Roman"/>
          <w:szCs w:val="24"/>
        </w:rPr>
        <w:t xml:space="preserve">. Άρα, είμαστε </w:t>
      </w:r>
      <w:r w:rsidRPr="00AB2ACF">
        <w:rPr>
          <w:rFonts w:eastAsia="Times New Roman"/>
          <w:szCs w:val="24"/>
        </w:rPr>
        <w:t>λίγο πιο κοντά</w:t>
      </w:r>
      <w:r>
        <w:rPr>
          <w:rFonts w:eastAsia="Times New Roman"/>
          <w:szCs w:val="24"/>
        </w:rPr>
        <w:t xml:space="preserve">. Όμως, τι να </w:t>
      </w:r>
      <w:r w:rsidRPr="00AB2ACF">
        <w:rPr>
          <w:rFonts w:eastAsia="Times New Roman"/>
          <w:szCs w:val="24"/>
        </w:rPr>
        <w:t xml:space="preserve">κάνει το </w:t>
      </w:r>
      <w:r>
        <w:rPr>
          <w:rFonts w:eastAsia="Times New Roman"/>
          <w:szCs w:val="24"/>
        </w:rPr>
        <w:t>Υ</w:t>
      </w:r>
      <w:r w:rsidRPr="00AB2ACF">
        <w:rPr>
          <w:rFonts w:eastAsia="Times New Roman"/>
          <w:szCs w:val="24"/>
        </w:rPr>
        <w:t xml:space="preserve">πουργείο μας μόνο με το </w:t>
      </w:r>
      <w:r>
        <w:rPr>
          <w:rFonts w:eastAsia="Times New Roman"/>
          <w:szCs w:val="24"/>
        </w:rPr>
        <w:t xml:space="preserve">ότι </w:t>
      </w:r>
      <w:r w:rsidRPr="00AB2ACF">
        <w:rPr>
          <w:rFonts w:eastAsia="Times New Roman"/>
          <w:szCs w:val="24"/>
        </w:rPr>
        <w:t>υπάρχει ανάδοχος</w:t>
      </w:r>
      <w:r>
        <w:rPr>
          <w:rFonts w:eastAsia="Times New Roman"/>
          <w:szCs w:val="24"/>
        </w:rPr>
        <w:t xml:space="preserve">; </w:t>
      </w:r>
    </w:p>
    <w:p w:rsidR="00EF197F" w:rsidRDefault="00120B8D">
      <w:pPr>
        <w:spacing w:line="600" w:lineRule="auto"/>
        <w:ind w:firstLine="720"/>
        <w:jc w:val="both"/>
        <w:rPr>
          <w:rFonts w:eastAsia="Times New Roman"/>
          <w:szCs w:val="24"/>
        </w:rPr>
      </w:pPr>
      <w:r w:rsidRPr="00AB2ACF">
        <w:rPr>
          <w:rFonts w:eastAsia="Times New Roman"/>
          <w:szCs w:val="24"/>
        </w:rPr>
        <w:t>Και έρχεστε και μου λέτε</w:t>
      </w:r>
      <w:r>
        <w:rPr>
          <w:rFonts w:eastAsia="Times New Roman"/>
          <w:szCs w:val="24"/>
        </w:rPr>
        <w:t xml:space="preserve"> αυτά μη</w:t>
      </w:r>
      <w:r w:rsidRPr="00AB2ACF">
        <w:rPr>
          <w:rFonts w:eastAsia="Times New Roman"/>
          <w:szCs w:val="24"/>
        </w:rPr>
        <w:t xml:space="preserve"> έχοντας κα</w:t>
      </w:r>
      <w:r w:rsidR="00F6098A">
        <w:rPr>
          <w:rFonts w:eastAsia="Times New Roman"/>
          <w:szCs w:val="24"/>
        </w:rPr>
        <w:t>μ</w:t>
      </w:r>
      <w:r w:rsidRPr="00AB2ACF">
        <w:rPr>
          <w:rFonts w:eastAsia="Times New Roman"/>
          <w:szCs w:val="24"/>
        </w:rPr>
        <w:t>μία γνώση</w:t>
      </w:r>
      <w:r>
        <w:rPr>
          <w:rFonts w:eastAsia="Times New Roman"/>
          <w:szCs w:val="24"/>
        </w:rPr>
        <w:t>. Μ</w:t>
      </w:r>
      <w:r w:rsidRPr="00AB2ACF">
        <w:rPr>
          <w:rFonts w:eastAsia="Times New Roman"/>
          <w:szCs w:val="24"/>
        </w:rPr>
        <w:t xml:space="preserve">όνο κινήσεις εντυπωσιασμού θέλετε να κάνετε </w:t>
      </w:r>
      <w:r>
        <w:rPr>
          <w:rFonts w:eastAsia="Times New Roman"/>
          <w:szCs w:val="24"/>
        </w:rPr>
        <w:t xml:space="preserve">για </w:t>
      </w:r>
      <w:r w:rsidRPr="00AB2ACF">
        <w:rPr>
          <w:rFonts w:eastAsia="Times New Roman"/>
          <w:szCs w:val="24"/>
        </w:rPr>
        <w:t>τον πληθυσμό σας εκεί πάνω</w:t>
      </w:r>
      <w:r>
        <w:rPr>
          <w:rFonts w:eastAsia="Times New Roman"/>
          <w:szCs w:val="24"/>
        </w:rPr>
        <w:t>;</w:t>
      </w:r>
    </w:p>
    <w:p w:rsidR="00EF197F" w:rsidRDefault="00120B8D">
      <w:pPr>
        <w:spacing w:line="600" w:lineRule="auto"/>
        <w:ind w:firstLine="720"/>
        <w:jc w:val="both"/>
        <w:rPr>
          <w:rFonts w:eastAsia="Times New Roman"/>
          <w:szCs w:val="24"/>
        </w:rPr>
      </w:pPr>
      <w:r w:rsidRPr="00851F25">
        <w:rPr>
          <w:rFonts w:eastAsia="Times New Roman"/>
          <w:b/>
          <w:szCs w:val="24"/>
        </w:rPr>
        <w:t>ΔΗΜΗΤΡΙΟΣ ΧΑΡΙΤΟΥ:</w:t>
      </w:r>
      <w:r w:rsidRPr="00851F25">
        <w:rPr>
          <w:rFonts w:eastAsia="Times New Roman"/>
          <w:szCs w:val="24"/>
        </w:rPr>
        <w:t xml:space="preserve"> </w:t>
      </w:r>
      <w:r>
        <w:rPr>
          <w:rFonts w:eastAsia="Times New Roman"/>
          <w:szCs w:val="24"/>
        </w:rPr>
        <w:t>Αφήστε τα αυτά, δεν σας τιμούν!</w:t>
      </w:r>
      <w:r w:rsidRPr="00AB2ACF">
        <w:rPr>
          <w:rFonts w:eastAsia="Times New Roman"/>
          <w:szCs w:val="24"/>
        </w:rPr>
        <w:t xml:space="preserve"> </w:t>
      </w:r>
      <w:r>
        <w:rPr>
          <w:rFonts w:eastAsia="Times New Roman"/>
          <w:szCs w:val="24"/>
        </w:rPr>
        <w:t>Γνωριζόμαστε καλά!</w:t>
      </w:r>
    </w:p>
    <w:p w:rsidR="00EF197F" w:rsidRDefault="00120B8D">
      <w:pPr>
        <w:spacing w:line="600" w:lineRule="auto"/>
        <w:ind w:firstLine="720"/>
        <w:jc w:val="both"/>
        <w:rPr>
          <w:rFonts w:eastAsia="Times New Roman"/>
          <w:szCs w:val="24"/>
        </w:rPr>
      </w:pPr>
      <w:r>
        <w:rPr>
          <w:rFonts w:eastAsia="Times New Roman"/>
          <w:b/>
          <w:szCs w:val="24"/>
        </w:rPr>
        <w:t xml:space="preserve">ΘΕΑΝΩ ΦΩΤΙΟΥ: </w:t>
      </w:r>
      <w:r>
        <w:rPr>
          <w:rFonts w:eastAsia="Times New Roman"/>
          <w:szCs w:val="24"/>
        </w:rPr>
        <w:t>...(δεν ακούστηκε)</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b/>
          <w:szCs w:val="24"/>
        </w:rPr>
        <w:t>ΔΟΜΝΑ</w:t>
      </w:r>
      <w:r w:rsidR="00F6098A">
        <w:rPr>
          <w:rFonts w:eastAsia="Times New Roman" w:cs="Times New Roman"/>
          <w:b/>
          <w:szCs w:val="24"/>
        </w:rPr>
        <w:t xml:space="preserve"> </w:t>
      </w:r>
      <w:r>
        <w:rPr>
          <w:rFonts w:eastAsia="Times New Roman" w:cs="Times New Roman"/>
          <w:b/>
          <w:szCs w:val="24"/>
        </w:rPr>
        <w:t>-</w:t>
      </w:r>
      <w:r w:rsidR="00F6098A">
        <w:rPr>
          <w:rFonts w:eastAsia="Times New Roman" w:cs="Times New Roman"/>
          <w:b/>
          <w:szCs w:val="24"/>
        </w:rPr>
        <w:t xml:space="preserve"> </w:t>
      </w:r>
      <w:r>
        <w:rPr>
          <w:rFonts w:eastAsia="Times New Roman" w:cs="Times New Roman"/>
          <w:b/>
          <w:szCs w:val="24"/>
        </w:rPr>
        <w:t xml:space="preserve">ΜΑΡΙΑ </w:t>
      </w:r>
      <w:r w:rsidRPr="00872162">
        <w:rPr>
          <w:rFonts w:eastAsia="Times New Roman" w:cs="Times New Roman"/>
          <w:b/>
          <w:szCs w:val="24"/>
        </w:rPr>
        <w:t>ΜΙΧΑΗΛΙΔΟΥ (Υφυπουργός Εργασίας και Κοινωνικών Υποθέσεων):</w:t>
      </w:r>
      <w:r>
        <w:rPr>
          <w:rFonts w:eastAsia="Times New Roman" w:cs="Times New Roman"/>
          <w:szCs w:val="24"/>
        </w:rPr>
        <w:t xml:space="preserve"> Δεν είναι έτσι! Οι δικοί μας οι Βουλευτές γνωρίζουν πολύ καλά το αντικείμενό τους.</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Κυρία Φωτίου σας παρακαλώ πολύ, εσείς τι μιλάτε από πίσω; Του Βουλευτή είναι η ερώτηση, δεν είναι δική σας.</w:t>
      </w:r>
    </w:p>
    <w:p w:rsidR="00EF197F" w:rsidRDefault="00120B8D">
      <w:pPr>
        <w:tabs>
          <w:tab w:val="left" w:pos="3020"/>
        </w:tabs>
        <w:spacing w:line="600" w:lineRule="auto"/>
        <w:ind w:firstLine="720"/>
        <w:jc w:val="both"/>
        <w:rPr>
          <w:rFonts w:eastAsia="Times New Roman" w:cs="Times New Roman"/>
          <w:szCs w:val="24"/>
        </w:rPr>
      </w:pPr>
      <w:r w:rsidRPr="00872162">
        <w:rPr>
          <w:rFonts w:eastAsia="Times New Roman" w:cs="Times New Roman"/>
          <w:b/>
          <w:szCs w:val="24"/>
        </w:rPr>
        <w:t>ΘΕΑΝΩ ΦΩΤΙΟΥ:</w:t>
      </w:r>
      <w:r>
        <w:rPr>
          <w:rFonts w:eastAsia="Times New Roman" w:cs="Times New Roman"/>
          <w:szCs w:val="24"/>
        </w:rPr>
        <w:t xml:space="preserve"> Μα, δεν είναι τρόπος αυτός, κυρία Υπουργέ.</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b/>
          <w:szCs w:val="24"/>
        </w:rPr>
        <w:t>ΔΟΜΝΑ</w:t>
      </w:r>
      <w:r w:rsidR="00F6098A">
        <w:rPr>
          <w:rFonts w:eastAsia="Times New Roman" w:cs="Times New Roman"/>
          <w:b/>
          <w:szCs w:val="24"/>
        </w:rPr>
        <w:t xml:space="preserve"> </w:t>
      </w:r>
      <w:r>
        <w:rPr>
          <w:rFonts w:eastAsia="Times New Roman" w:cs="Times New Roman"/>
          <w:b/>
          <w:szCs w:val="24"/>
        </w:rPr>
        <w:t>-</w:t>
      </w:r>
      <w:r w:rsidR="00F6098A">
        <w:rPr>
          <w:rFonts w:eastAsia="Times New Roman" w:cs="Times New Roman"/>
          <w:b/>
          <w:szCs w:val="24"/>
        </w:rPr>
        <w:t xml:space="preserve"> </w:t>
      </w:r>
      <w:r>
        <w:rPr>
          <w:rFonts w:eastAsia="Times New Roman" w:cs="Times New Roman"/>
          <w:b/>
          <w:szCs w:val="24"/>
        </w:rPr>
        <w:t xml:space="preserve">ΜΑΡΙΑ </w:t>
      </w:r>
      <w:r w:rsidRPr="00872162">
        <w:rPr>
          <w:rFonts w:eastAsia="Times New Roman" w:cs="Times New Roman"/>
          <w:b/>
          <w:szCs w:val="24"/>
        </w:rPr>
        <w:t>ΜΙΧΑΗΛΙΔΟΥ (Υφυπουργός Εργασίας και Κοινωνικών Υποθέσεων):</w:t>
      </w:r>
      <w:r>
        <w:rPr>
          <w:rFonts w:eastAsia="Times New Roman" w:cs="Times New Roman"/>
          <w:szCs w:val="24"/>
        </w:rPr>
        <w:t xml:space="preserve"> Δεν είναι τρόπος ο ποιος; Και σας λέω ήμουν πολύ επιεικής στην αντιμετώπισή μου.</w:t>
      </w:r>
    </w:p>
    <w:p w:rsidR="00EF197F" w:rsidRDefault="00120B8D">
      <w:pPr>
        <w:tabs>
          <w:tab w:val="left" w:pos="3020"/>
        </w:tabs>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Ακούστε! Δεν τον διέκοψε η Υπουργός ούτε έκανε κριτική για το πώς ρωτάει. Θα της πούμε πώς θα απαντάει; Για το όνομα του Θεού!</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Συνεχίστε και κλείστε.</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b/>
          <w:szCs w:val="24"/>
        </w:rPr>
        <w:t>ΔΟΜΝΑ</w:t>
      </w:r>
      <w:r w:rsidR="00F6098A">
        <w:rPr>
          <w:rFonts w:eastAsia="Times New Roman" w:cs="Times New Roman"/>
          <w:b/>
          <w:szCs w:val="24"/>
        </w:rPr>
        <w:t xml:space="preserve"> </w:t>
      </w:r>
      <w:r>
        <w:rPr>
          <w:rFonts w:eastAsia="Times New Roman" w:cs="Times New Roman"/>
          <w:b/>
          <w:szCs w:val="24"/>
        </w:rPr>
        <w:t>-</w:t>
      </w:r>
      <w:r w:rsidR="00F6098A">
        <w:rPr>
          <w:rFonts w:eastAsia="Times New Roman" w:cs="Times New Roman"/>
          <w:b/>
          <w:szCs w:val="24"/>
        </w:rPr>
        <w:t xml:space="preserve"> </w:t>
      </w:r>
      <w:r>
        <w:rPr>
          <w:rFonts w:eastAsia="Times New Roman" w:cs="Times New Roman"/>
          <w:b/>
          <w:szCs w:val="24"/>
        </w:rPr>
        <w:t xml:space="preserve">ΜΑΡΙΑ </w:t>
      </w:r>
      <w:r w:rsidRPr="00872162">
        <w:rPr>
          <w:rFonts w:eastAsia="Times New Roman" w:cs="Times New Roman"/>
          <w:b/>
          <w:szCs w:val="24"/>
        </w:rPr>
        <w:t>ΜΙΧΑΗΛΙΔΟΥ (Υφυπουργός Εργασίας και Κοινωνικών Υποθέσεων):</w:t>
      </w:r>
      <w:r>
        <w:rPr>
          <w:rFonts w:eastAsia="Times New Roman" w:cs="Times New Roman"/>
          <w:b/>
          <w:szCs w:val="24"/>
        </w:rPr>
        <w:t xml:space="preserve"> </w:t>
      </w:r>
      <w:r>
        <w:rPr>
          <w:rFonts w:eastAsia="Times New Roman" w:cs="Times New Roman"/>
          <w:szCs w:val="24"/>
        </w:rPr>
        <w:t>Κύριε Βουλευτά, ήσασταν τοπικός Βουλευτής τρία χρόνια. Έπρεπε να γνωρίζετε ότι το Υπουργείο Κοινωνικών Υποθέσεων δεν μπορεί</w:t>
      </w:r>
      <w:r w:rsidR="00F6098A">
        <w:rPr>
          <w:rFonts w:eastAsia="Times New Roman" w:cs="Times New Roman"/>
          <w:szCs w:val="24"/>
        </w:rPr>
        <w:t xml:space="preserve"> να</w:t>
      </w:r>
      <w:r>
        <w:rPr>
          <w:rFonts w:eastAsia="Times New Roman" w:cs="Times New Roman"/>
          <w:szCs w:val="24"/>
        </w:rPr>
        <w:t xml:space="preserve"> εγκρίνει την οδοποιία! Ήμαρτον! Φαντάζομαι γνωρίζετε ότι ανήκει σε άλλο Υπουργείο. Το δικό μας Υπουργείο δεν μπορεί να εγκρίνει την αποχέτευση, καθώς και αυτό ανήκει σε άλλο Υπουργείο. Εμείς εγκρίνουμε τη μελέτη για τον σκοπό αυτής της αναβάθμισης της ζωής των ανθρώπων αυτών που θέλουμε να εντάξουμε κοινωνικά. Είναι μια μελέτη που δεν έχουμε στα χέρια μας. Αν νοιαζόσασταν για τον τόπο σας, φαντάζομαι θα είχατε πιέσει, θα </w:t>
      </w:r>
      <w:r>
        <w:rPr>
          <w:rFonts w:eastAsia="Times New Roman" w:cs="Times New Roman"/>
          <w:szCs w:val="24"/>
        </w:rPr>
        <w:lastRenderedPageBreak/>
        <w:t>είχατε βοηθήσει, θα είχατε βρει έναν τρόπο να χρηματοδοτηθεί η μελέτη αυτή, τέλος πάντων, κάτι θα είχατε κάνει περισσότερο από το να είστε εδώ, να δημιουργείτε εντυπώσεις χωρίς κα</w:t>
      </w:r>
      <w:r w:rsidR="00F6098A">
        <w:rPr>
          <w:rFonts w:eastAsia="Times New Roman" w:cs="Times New Roman"/>
          <w:szCs w:val="24"/>
        </w:rPr>
        <w:t>μ</w:t>
      </w:r>
      <w:r>
        <w:rPr>
          <w:rFonts w:eastAsia="Times New Roman" w:cs="Times New Roman"/>
          <w:szCs w:val="24"/>
        </w:rPr>
        <w:t>μία πράξη.</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κλείνω με αυτό. Στο κομμάτι της εικόνας. Ποια εικόνα του σημείου; Ποια </w:t>
      </w:r>
      <w:r w:rsidR="00F6098A">
        <w:rPr>
          <w:rFonts w:eastAsia="Times New Roman" w:cs="Times New Roman"/>
          <w:szCs w:val="24"/>
        </w:rPr>
        <w:t xml:space="preserve">είναι </w:t>
      </w:r>
      <w:r>
        <w:rPr>
          <w:rFonts w:eastAsia="Times New Roman" w:cs="Times New Roman"/>
          <w:szCs w:val="24"/>
        </w:rPr>
        <w:t>η εικόνα του δήμου σας εκεί; Υπάρχουν πολύ συγκεκριμένα πράγματα που πρέπει να γίνουν. Και ξαναλέω, η σειρά αυτών είναι μελέτη από τον δήμο στο δικό μας Υπουργείο, το δικό μας Υπουργείο την εγκρίνει για τον σκοπό αυτής και την πηγαίνει στο Υπουργείο Εσωτερικών, το οποίο μέσα από το Πρόγραμμα Δημοσίων Επενδύσεων συμφωνεί στο</w:t>
      </w:r>
      <w:r w:rsidR="00F6098A">
        <w:rPr>
          <w:rFonts w:eastAsia="Times New Roman" w:cs="Times New Roman"/>
          <w:szCs w:val="24"/>
        </w:rPr>
        <w:t>ν</w:t>
      </w:r>
      <w:r>
        <w:rPr>
          <w:rFonts w:eastAsia="Times New Roman" w:cs="Times New Roman"/>
          <w:szCs w:val="24"/>
        </w:rPr>
        <w:t xml:space="preserve"> σκοπό της κοινωνικής ένταξης του πληθυσμού αυτού και χρηματοδοτεί τις δράσεις αυτές.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το γνωρίζατε, κακώς. Τώρα νομίζω το μάθατε.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rsidR="00EF197F" w:rsidRDefault="00120B8D">
      <w:pPr>
        <w:tabs>
          <w:tab w:val="left" w:pos="3020"/>
        </w:tabs>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Καλώς.</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Θα συζητηθεί η πρώτη</w:t>
      </w:r>
      <w:r w:rsidRPr="002F50B6">
        <w:rPr>
          <w:rFonts w:eastAsia="Times New Roman" w:cs="Times New Roman"/>
          <w:szCs w:val="24"/>
        </w:rPr>
        <w:t xml:space="preserve"> με αριθμό 743/6-6-2022 </w:t>
      </w:r>
      <w:r>
        <w:rPr>
          <w:rFonts w:eastAsia="Times New Roman" w:cs="Times New Roman"/>
          <w:szCs w:val="24"/>
        </w:rPr>
        <w:t>ε</w:t>
      </w:r>
      <w:r w:rsidRPr="002F50B6">
        <w:rPr>
          <w:rFonts w:eastAsia="Times New Roman" w:cs="Times New Roman"/>
          <w:szCs w:val="24"/>
        </w:rPr>
        <w:t xml:space="preserve">πίκαιρη </w:t>
      </w:r>
      <w:r>
        <w:rPr>
          <w:rFonts w:eastAsia="Times New Roman" w:cs="Times New Roman"/>
          <w:szCs w:val="24"/>
        </w:rPr>
        <w:t>ε</w:t>
      </w:r>
      <w:r w:rsidRPr="002F50B6">
        <w:rPr>
          <w:rFonts w:eastAsia="Times New Roman" w:cs="Times New Roman"/>
          <w:szCs w:val="24"/>
        </w:rPr>
        <w:t xml:space="preserve">ρώτηση </w:t>
      </w:r>
      <w:r>
        <w:rPr>
          <w:rFonts w:eastAsia="Times New Roman" w:cs="Times New Roman"/>
          <w:szCs w:val="24"/>
        </w:rPr>
        <w:t xml:space="preserve">δεύτερου κύκλου του </w:t>
      </w:r>
      <w:r w:rsidRPr="002F50B6">
        <w:rPr>
          <w:rFonts w:eastAsia="Times New Roman" w:cs="Times New Roman"/>
          <w:szCs w:val="24"/>
        </w:rPr>
        <w:t>Βουλευτή</w:t>
      </w:r>
      <w:r w:rsidR="00F6098A">
        <w:rPr>
          <w:rFonts w:eastAsia="Times New Roman" w:cs="Times New Roman"/>
          <w:szCs w:val="24"/>
        </w:rPr>
        <w:t xml:space="preserve"> </w:t>
      </w:r>
      <w:r w:rsidRPr="002F50B6">
        <w:rPr>
          <w:rFonts w:eastAsia="Times New Roman" w:cs="Times New Roman"/>
          <w:szCs w:val="24"/>
        </w:rPr>
        <w:t>Β1</w:t>
      </w:r>
      <w:r w:rsidR="00F6098A">
        <w:rPr>
          <w:rFonts w:eastAsia="Times New Roman" w:cs="Times New Roman"/>
          <w:szCs w:val="24"/>
        </w:rPr>
        <w:t>΄</w:t>
      </w:r>
      <w:r w:rsidRPr="002F50B6">
        <w:rPr>
          <w:rFonts w:eastAsia="Times New Roman" w:cs="Times New Roman"/>
          <w:szCs w:val="24"/>
        </w:rPr>
        <w:t xml:space="preserve"> Βόρειου Τομέα Αθηνών του Συνασπισμού Ριζοσπαστικής Αριστεράς</w:t>
      </w:r>
      <w:r w:rsidR="00F6098A">
        <w:rPr>
          <w:rFonts w:eastAsia="Times New Roman" w:cs="Times New Roman"/>
          <w:szCs w:val="24"/>
        </w:rPr>
        <w:t xml:space="preserve"> </w:t>
      </w:r>
      <w:r w:rsidRPr="002F50B6">
        <w:rPr>
          <w:rFonts w:eastAsia="Times New Roman" w:cs="Times New Roman"/>
          <w:szCs w:val="24"/>
        </w:rPr>
        <w:t xml:space="preserve"> κ.</w:t>
      </w:r>
      <w:r w:rsidR="00F6098A">
        <w:rPr>
          <w:rFonts w:eastAsia="Times New Roman" w:cs="Times New Roman"/>
          <w:szCs w:val="24"/>
        </w:rPr>
        <w:t xml:space="preserve"> </w:t>
      </w:r>
      <w:r w:rsidRPr="002F50B6">
        <w:rPr>
          <w:rFonts w:eastAsia="Times New Roman" w:cs="Times New Roman"/>
          <w:szCs w:val="24"/>
        </w:rPr>
        <w:t>Κωνσταντίνου</w:t>
      </w:r>
      <w:r w:rsidR="00F6098A">
        <w:rPr>
          <w:rFonts w:eastAsia="Times New Roman" w:cs="Times New Roman"/>
          <w:szCs w:val="24"/>
        </w:rPr>
        <w:t xml:space="preserve"> </w:t>
      </w:r>
      <w:r w:rsidRPr="002F50B6">
        <w:rPr>
          <w:rFonts w:eastAsia="Times New Roman" w:cs="Times New Roman"/>
          <w:szCs w:val="24"/>
        </w:rPr>
        <w:t>(Κώστα) Ζαχαριάδη</w:t>
      </w:r>
      <w:r w:rsidR="00F6098A">
        <w:rPr>
          <w:rFonts w:eastAsia="Times New Roman" w:cs="Times New Roman"/>
          <w:szCs w:val="24"/>
        </w:rPr>
        <w:t xml:space="preserve"> </w:t>
      </w:r>
      <w:r w:rsidRPr="002F50B6">
        <w:rPr>
          <w:rFonts w:eastAsia="Times New Roman" w:cs="Times New Roman"/>
          <w:szCs w:val="24"/>
        </w:rPr>
        <w:t>προς τον Υπουργό</w:t>
      </w:r>
      <w:r w:rsidR="00F6098A">
        <w:rPr>
          <w:rFonts w:eastAsia="Times New Roman" w:cs="Times New Roman"/>
          <w:szCs w:val="24"/>
        </w:rPr>
        <w:t xml:space="preserve"> </w:t>
      </w:r>
      <w:r w:rsidRPr="002F50B6">
        <w:rPr>
          <w:rFonts w:eastAsia="Times New Roman" w:cs="Times New Roman"/>
          <w:szCs w:val="24"/>
        </w:rPr>
        <w:t>Εσωτερικών,</w:t>
      </w:r>
      <w:r w:rsidR="00F6098A">
        <w:rPr>
          <w:rFonts w:eastAsia="Times New Roman" w:cs="Times New Roman"/>
          <w:szCs w:val="24"/>
        </w:rPr>
        <w:t xml:space="preserve"> </w:t>
      </w:r>
      <w:r w:rsidRPr="002F50B6">
        <w:rPr>
          <w:rFonts w:eastAsia="Times New Roman" w:cs="Times New Roman"/>
          <w:szCs w:val="24"/>
        </w:rPr>
        <w:t>με θέμα: «Η εκτόξευση των χρεών της ΝΔ και του ΠΑΣΟΚ - ΚΙΝΑΛ συνιστά πρόκληση προς την κοινωνία και δημιουργεί ζήτημα δημοκρατίας».</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Θα απαντήσει ο πάντα παρών Υπουργός Εσωτερικών, κ. Βορίδης.</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Κύριε Ζαχαριάδη, έχετε τον λόγο.</w:t>
      </w:r>
    </w:p>
    <w:p w:rsidR="00EF197F" w:rsidRDefault="00120B8D">
      <w:pPr>
        <w:tabs>
          <w:tab w:val="left" w:pos="3020"/>
        </w:tabs>
        <w:spacing w:line="600" w:lineRule="auto"/>
        <w:ind w:firstLine="720"/>
        <w:jc w:val="both"/>
        <w:rPr>
          <w:rFonts w:eastAsia="Times New Roman" w:cs="Times New Roman"/>
          <w:szCs w:val="24"/>
        </w:rPr>
      </w:pPr>
      <w:r w:rsidRPr="002F50B6">
        <w:rPr>
          <w:rFonts w:eastAsia="Times New Roman" w:cs="Times New Roman"/>
          <w:b/>
          <w:szCs w:val="24"/>
        </w:rPr>
        <w:t>ΚΩΝΣΤΑΝΤΙΝΟΣ ΖΑΧΑΡΙΑΔΗΣ:</w:t>
      </w:r>
      <w:r>
        <w:rPr>
          <w:rFonts w:eastAsia="Times New Roman" w:cs="Times New Roman"/>
          <w:szCs w:val="24"/>
        </w:rPr>
        <w:t xml:space="preserve"> Κύριε Υπουργέ, θέλω να σας ευχαριστήσω για την άμεση ανταπόκριση.</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Θέλω να είμαι ευθύς. Το 2015 τα χρέη της Νέας Δημοκρατίας ήταν 198 εκατομμύρια, το 2016 ήταν 225 εκατομμύρια, το 2017 ήταν 251 εκατομμύρια, το 2018 ήταν 279 εκατομμύρια, το 2019 ήταν 309 εκατομμύρια, το 2020 ήταν 343 εκατομμύρια και το 2021 ήταν 381 εκατομμύρια.</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θυμίζω τι μας είπε ο κ. Μητσοτάκης το 2016. Μας είπε ότι εκατόν πενήντα πέντε χιλιάδες </w:t>
      </w:r>
      <w:r w:rsidR="00995AA7">
        <w:rPr>
          <w:rFonts w:eastAsia="Times New Roman" w:cs="Times New Roman"/>
          <w:szCs w:val="24"/>
        </w:rPr>
        <w:t xml:space="preserve">νεοδημοκράτες </w:t>
      </w:r>
      <w:r>
        <w:rPr>
          <w:rFonts w:eastAsia="Times New Roman" w:cs="Times New Roman"/>
          <w:szCs w:val="24"/>
        </w:rPr>
        <w:t>δίνουν 1 ευρώ το</w:t>
      </w:r>
      <w:r w:rsidR="00995AA7">
        <w:rPr>
          <w:rFonts w:eastAsia="Times New Roman" w:cs="Times New Roman"/>
          <w:szCs w:val="24"/>
        </w:rPr>
        <w:t>ν</w:t>
      </w:r>
      <w:r>
        <w:rPr>
          <w:rFonts w:eastAsia="Times New Roman" w:cs="Times New Roman"/>
          <w:szCs w:val="24"/>
        </w:rPr>
        <w:t xml:space="preserve"> μήνα, 12 ευρώ το</w:t>
      </w:r>
      <w:r w:rsidR="00995AA7">
        <w:rPr>
          <w:rFonts w:eastAsia="Times New Roman" w:cs="Times New Roman"/>
          <w:szCs w:val="24"/>
        </w:rPr>
        <w:t>ν</w:t>
      </w:r>
      <w:r>
        <w:rPr>
          <w:rFonts w:eastAsia="Times New Roman" w:cs="Times New Roman"/>
          <w:szCs w:val="24"/>
        </w:rPr>
        <w:t xml:space="preserve"> χρόνο, ένα εσπρεσάκι, για να στηρίξουν το κόμμα.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Δεν ήρθα εδώ σήμερα για να σας πω αυτά τα οποία λέμε εμείς για τα δάνεια των κομμάτων. Κάνοντας την προετοιμασία μου χθες, βρήκα δηλώσεις πολιτικών -που θα σας πω ποιοι είναι- και τι λέγανε για τα δάνεια των κομμάτων. Μια δήλωση που είχε γίνει το 2011: «Είναι προφανές πως για να αποπληρώσουν τα κόμματα ως το 2022 τα δάνειά τους, θα πρέπει να μην παίρνουν τίποτα από αυτά που είχαν την περίοδο 2011</w:t>
      </w:r>
      <w:r w:rsidR="0015492D">
        <w:rPr>
          <w:rFonts w:eastAsia="Times New Roman" w:cs="Times New Roman"/>
          <w:szCs w:val="24"/>
        </w:rPr>
        <w:t xml:space="preserve"> </w:t>
      </w:r>
      <w:r>
        <w:rPr>
          <w:rFonts w:eastAsia="Times New Roman" w:cs="Times New Roman"/>
          <w:szCs w:val="24"/>
        </w:rPr>
        <w:t>-</w:t>
      </w:r>
      <w:r w:rsidR="0015492D">
        <w:rPr>
          <w:rFonts w:eastAsia="Times New Roman" w:cs="Times New Roman"/>
          <w:szCs w:val="24"/>
        </w:rPr>
        <w:t xml:space="preserve"> </w:t>
      </w:r>
      <w:r>
        <w:rPr>
          <w:rFonts w:eastAsia="Times New Roman" w:cs="Times New Roman"/>
          <w:szCs w:val="24"/>
        </w:rPr>
        <w:t xml:space="preserve">2022», «Αποδεικνύεται ότι </w:t>
      </w:r>
      <w:r w:rsidR="00995AA7">
        <w:rPr>
          <w:rFonts w:eastAsia="Times New Roman" w:cs="Times New Roman"/>
          <w:szCs w:val="24"/>
        </w:rPr>
        <w:t xml:space="preserve">ο </w:t>
      </w:r>
      <w:r>
        <w:rPr>
          <w:rFonts w:eastAsia="Times New Roman" w:cs="Times New Roman"/>
          <w:szCs w:val="24"/>
        </w:rPr>
        <w:t xml:space="preserve">τραπεζικός δανεισμός των κομμάτων είναι το πιο ακραίο φαινόμενο διαπλοκής, όταν οι διορισμένες διοικήσεις των κρατικών τραπεζών </w:t>
      </w:r>
      <w:r>
        <w:rPr>
          <w:rFonts w:eastAsia="Times New Roman" w:cs="Times New Roman"/>
          <w:szCs w:val="24"/>
        </w:rPr>
        <w:lastRenderedPageBreak/>
        <w:t>δανείζουν τις ηγεσίες των κομμάτων, που τους διορίζουν σε βάρος των μετόχων και των φορολογουμένων». Ποιος τα έλεγε αυτά; Τα έλεγε κάποιος Συριζαίος; Όχι. Τα έλεγε στις 19 Δεκεμβρίου του 2011 η κ. Ντόρα Μπακογιάννη. Η κ. Ντόρα Μπακογιάννη.</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Και συνεχίζω με άλλη ερώτηση. «Δεν έχουν ευθύνη και οι διοικήσεις των τραπεζών αυτών για τις δανειοδοτήσεις; Ποιος αλήθεια τις ελέγχει; Καλώ τον Οικονομικό Εισαγγελέα να παρέμβει άμεσα στο προκλητικό αυτό θέμα και την Τράπεζα της Ελλάδας να αναλάβει το μερίδιο ευθύνης που της αναλογεί». Ποιος τα έλεγε αυτά, κύριε Βορίδη; Τα έλεγε κάποιος Συριζαίος; Όχι. Τα έλεγε ο κ. Αυγενάκης, ο σημερινός Υπουργός Αθλητισμού του κ. Μητσοτάκη, ο πρώην Γραμματέας της Νέας Δημοκρατίας. Και έλεγε ο κ. Αυγενάκης, όχι ο κ. Ζαχαριάδης: «Δικαίως λοιπόν ρωτούν οι πολίτες, πώς μπορούν τα χρεοκοπημένα κόμματα να βρίσκουν δάνεια από μία τράπεζα, ακόμα και ιδιωτική; Τι είδους συμφωνίες έχουν γίνει αυτήν την ώρα; Το προηγούμενο διάστημα πληρώνονταν κανονικά τα δάνεια που είχαν λάβει ή ήταν δανεικά και αγύριστα; Πώς μπορούν οι πολίτες να τους εμπιστεύονται; Πόσο ανεξάρτητα είναι αλήθεια τα κόμματα όταν δημιουργούνται τόσο μεγάλες εξαρτήσεις από συγκεκριμένους επιχειρηματικούς ομίλους, οι οποίοι είναι και μεγαλομέτοχοι στις τράπεζες που χορηγούν αυτά τα προκλητικά δάνεια;».</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Αυτά έλεγαν ο κ. Αυγενάκης και η κ. Μπακογιάννη, κύριε Βορίδη.</w:t>
      </w:r>
    </w:p>
    <w:p w:rsidR="00EF197F" w:rsidRDefault="00120B8D">
      <w:pPr>
        <w:tabs>
          <w:tab w:val="left" w:pos="3020"/>
        </w:tabs>
        <w:spacing w:line="600" w:lineRule="auto"/>
        <w:ind w:firstLine="720"/>
        <w:jc w:val="both"/>
        <w:rPr>
          <w:rFonts w:eastAsia="Times New Roman" w:cs="Times New Roman"/>
          <w:szCs w:val="24"/>
        </w:rPr>
      </w:pPr>
      <w:r w:rsidRPr="001405E7">
        <w:rPr>
          <w:rFonts w:eastAsia="Times New Roman" w:cs="Times New Roman"/>
          <w:b/>
          <w:szCs w:val="24"/>
        </w:rPr>
        <w:lastRenderedPageBreak/>
        <w:t>ΠΡΟΕΔΡΕΥΩΝ (Νικήτας Κακλαμάνης):</w:t>
      </w:r>
      <w:r w:rsidRPr="001405E7">
        <w:rPr>
          <w:rFonts w:eastAsia="Times New Roman" w:cs="Times New Roman"/>
          <w:szCs w:val="24"/>
        </w:rPr>
        <w:t xml:space="preserve"> </w:t>
      </w:r>
      <w:r>
        <w:rPr>
          <w:rFonts w:eastAsia="Times New Roman" w:cs="Times New Roman"/>
          <w:szCs w:val="24"/>
        </w:rPr>
        <w:t>Κύριε Υπουργέ, ορίστε.</w:t>
      </w:r>
    </w:p>
    <w:p w:rsidR="00EF197F" w:rsidRDefault="00120B8D">
      <w:pPr>
        <w:tabs>
          <w:tab w:val="left" w:pos="3020"/>
        </w:tabs>
        <w:spacing w:line="600" w:lineRule="auto"/>
        <w:ind w:firstLine="720"/>
        <w:jc w:val="both"/>
        <w:rPr>
          <w:rFonts w:eastAsia="Times New Roman" w:cs="Times New Roman"/>
          <w:szCs w:val="24"/>
        </w:rPr>
      </w:pPr>
      <w:r w:rsidRPr="00F43654">
        <w:rPr>
          <w:rFonts w:eastAsia="Times New Roman" w:cs="Times New Roman"/>
          <w:b/>
          <w:szCs w:val="24"/>
        </w:rPr>
        <w:t>ΜΑΥΡΟΥΔΗΣ ΒΟΡΙΔΗΣ (Υπουργός Εσωτερικών):</w:t>
      </w:r>
      <w:r>
        <w:rPr>
          <w:rFonts w:eastAsia="Times New Roman" w:cs="Times New Roman"/>
          <w:szCs w:val="24"/>
        </w:rPr>
        <w:t xml:space="preserve"> Ευχαριστώ πολύ, κύριε Πρόεδρε.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Υποθέτω ότι δεν φέρατε τον Υπουργό Εσωτερικών για να διευκρινίσει δηλώσεις της κ. Μπακογιάννη. Υποθέτω αυτό. Γι’ αυτό πηγαίνω σε αυτά τα οποία πραγματικά με ρωτάτε, όχι αυτά τα οποία αναπτύξατε τώρα, αλλά αυτά που με ρωτάτε στην ερώτησή σας.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Ρωτάτε λοιπόν, τον Υπουργό Εσωτερικών, κύριε συνάδελφε: Σκοπεύει να αναλάβει νομοθετική πρωτοβουλία, ώστε να αυξηθεί το ποσοστό από την κρατική χρηματοδότηση προς τα κόμματα, που θα παρακρατείται υποχρεωτικά για την πληρωμή των χρεών τους; Αυτό μου προτείνετε να κάνω, να αυξήσω την υποχρεωτική παρακράτηση.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πράξει κάτι αντίστοιχο με τη βουλευτική αποζημίωση; Αυτό είναι το δεύτερο που μου προτείνετε να κάνω. Να κάνω παρακράτηση της βουλευτικής αποζημίωσης, υποθέτω υποχρεωτική, για την αποπληρωμή των χρεών των κομμάτων.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Υπάρχει κάποιο αξιόπιστο σχέδιο εξυπηρέτησης του τραπεζικού δανεισμού και των κομμάτων;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Η απάντηση στην πρώτη ερώτηση είναι όχι, δεν θα αυξήσω την παρακράτηση. Αν θα κάνω κάτι αντίστοιχο με τη βουλευτική αποζημίωση, όχι δεν θα το κάνω. Και αν υπάρχει αξιόπιστο σχέδιο εξυπηρέτησης τραπεζικού δανεισμού και των κομμάτων, το Υπουργείο Εσωτερικών δεν είναι ούτε τράπεζα ούτε κόμμα. Είναι το Υπουργείο Εσωτερικών. </w:t>
      </w:r>
    </w:p>
    <w:p w:rsidR="00EF197F" w:rsidRDefault="00120B8D">
      <w:pPr>
        <w:tabs>
          <w:tab w:val="left" w:pos="3020"/>
        </w:tabs>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Κύριε Ζαχαριάδη, έχετε τον λόγο.</w:t>
      </w:r>
    </w:p>
    <w:p w:rsidR="00EF197F" w:rsidRDefault="00120B8D">
      <w:pPr>
        <w:tabs>
          <w:tab w:val="left" w:pos="3020"/>
        </w:tabs>
        <w:spacing w:line="600" w:lineRule="auto"/>
        <w:ind w:firstLine="720"/>
        <w:jc w:val="both"/>
        <w:rPr>
          <w:rFonts w:eastAsia="Times New Roman" w:cs="Times New Roman"/>
          <w:szCs w:val="24"/>
        </w:rPr>
      </w:pPr>
      <w:r w:rsidRPr="00F43654">
        <w:rPr>
          <w:rFonts w:eastAsia="Times New Roman" w:cs="Times New Roman"/>
          <w:b/>
          <w:szCs w:val="24"/>
        </w:rPr>
        <w:t>ΚΩΝΣΤΑΝΤΙΝΟΣ ΖΑΧΑΡΙΑΔΗΣ:</w:t>
      </w:r>
      <w:r>
        <w:rPr>
          <w:rFonts w:eastAsia="Times New Roman" w:cs="Times New Roman"/>
          <w:szCs w:val="24"/>
        </w:rPr>
        <w:t xml:space="preserve"> Κύριε Βορίδη, σας εκτιμώ για την ειλικρίνειά σας και την ευθύτητα σας. Δεν θα κάνετε τίποτα. Τα χρέη θα αυξάνουν 50, 60, 70, 80 εκατομμύρια τον χρόνο, θα φτάσουμε τα 390 εκατομμύρια να γίνουν 1 δισεκατομμύριο. Τα χρέη του κόμματός σας είναι υπολογίσιμο μέγεθος για το ΑΕΠ της χώρας. Θα τρώτε και θα πίνετε στην υγειά των κορόιδων και δεν θα κάνετε τίποτα ούτε εσείς ούτε ο Πρόεδρος του κόμματός σας που θα έλυνε το πρόβλημα με έναν εσπρέσο.</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Όμως, την ίδια στιγμή που το κόμμα σας αυξάνει κάθε χρόνο 50 εκατομμύρια τον τραπεζικό δανεισμό, αυτό δεν ισχύει για επιχειρήσεις οι </w:t>
      </w:r>
      <w:r w:rsidR="00D469BF">
        <w:rPr>
          <w:rFonts w:eastAsia="Times New Roman" w:cs="Times New Roman"/>
          <w:szCs w:val="24"/>
        </w:rPr>
        <w:t xml:space="preserve">οποίες </w:t>
      </w:r>
      <w:r>
        <w:rPr>
          <w:rFonts w:eastAsia="Times New Roman" w:cs="Times New Roman"/>
          <w:szCs w:val="24"/>
        </w:rPr>
        <w:t>αντιμετωπίζουν πρόβλημα στα δάνειά τους. Αυτό δεν ισχύει για ιδιώτες, οι οποίοι στην τρίτη εβδομάδα του μήνα ζορίζονται και δεν έχουν να πληρώσουν τη ΔΕΗ, να πάνε στο σο</w:t>
      </w:r>
      <w:r w:rsidR="00D469BF">
        <w:rPr>
          <w:rFonts w:eastAsia="Times New Roman" w:cs="Times New Roman"/>
          <w:szCs w:val="24"/>
        </w:rPr>
        <w:t>υ</w:t>
      </w:r>
      <w:r>
        <w:rPr>
          <w:rFonts w:eastAsia="Times New Roman" w:cs="Times New Roman"/>
          <w:szCs w:val="24"/>
        </w:rPr>
        <w:t>περμ</w:t>
      </w:r>
      <w:r w:rsidR="00D469BF">
        <w:rPr>
          <w:rFonts w:eastAsia="Times New Roman" w:cs="Times New Roman"/>
          <w:szCs w:val="24"/>
        </w:rPr>
        <w:t>ά</w:t>
      </w:r>
      <w:r>
        <w:rPr>
          <w:rFonts w:eastAsia="Times New Roman" w:cs="Times New Roman"/>
          <w:szCs w:val="24"/>
        </w:rPr>
        <w:t xml:space="preserve">ρκετ, να πάνε στην αντλία των καυσίμων. Εσείς μια χαρά εδώ και δέκα χρόνια, μέσα στην κρίση, αυξάνετε τα χρέη σας. Στον </w:t>
      </w:r>
      <w:r>
        <w:rPr>
          <w:rFonts w:eastAsia="Times New Roman" w:cs="Times New Roman"/>
          <w:szCs w:val="24"/>
        </w:rPr>
        <w:lastRenderedPageBreak/>
        <w:t xml:space="preserve">κόσμο όμως που χρεοκοπεί του κόβετε το ρεύμα, του κάνετε κατασχέσεις. Και το καλύτερο από όλα αυτά ποιο είναι; Ότι εσείς, κύριε Βορίδη σαν κόμμα και όχι σαν άτομα -σαν άτομο εσείς προσωπικά, γιατί κάποιοι το κάνουν- συνεχίζετε τον πολυτελέστατο βίο. Ακριβά συνέδρια, καμπάνιες στα </w:t>
      </w:r>
      <w:r>
        <w:rPr>
          <w:rFonts w:eastAsia="Times New Roman" w:cs="Times New Roman"/>
          <w:szCs w:val="24"/>
          <w:lang w:val="en-US"/>
        </w:rPr>
        <w:t>social</w:t>
      </w:r>
      <w:r w:rsidRPr="00F43654">
        <w:rPr>
          <w:rFonts w:eastAsia="Times New Roman" w:cs="Times New Roman"/>
          <w:szCs w:val="24"/>
        </w:rPr>
        <w:t xml:space="preserve"> </w:t>
      </w:r>
      <w:r>
        <w:rPr>
          <w:rFonts w:eastAsia="Times New Roman" w:cs="Times New Roman"/>
          <w:szCs w:val="24"/>
          <w:lang w:val="en-US"/>
        </w:rPr>
        <w:t>media</w:t>
      </w:r>
      <w:r w:rsidRPr="00F43654">
        <w:rPr>
          <w:rFonts w:eastAsia="Times New Roman" w:cs="Times New Roman"/>
          <w:szCs w:val="24"/>
        </w:rPr>
        <w:t>,</w:t>
      </w:r>
      <w:r>
        <w:rPr>
          <w:rFonts w:eastAsia="Times New Roman" w:cs="Times New Roman"/>
          <w:szCs w:val="24"/>
        </w:rPr>
        <w:t xml:space="preserve"> προβολή παντού. Από πού, κύριε Βορίδη, προέρχονται τα χρήματα για όλες αυτές τις δραστηριότητες που έχουν τα κόμματα; Πώς γίνεται αυτήν τη στιγμή η Νέα Δημοκρατία να είναι το πιο χρεοκοπημένο και το πιο φανταχτερό κόμμα ταυτόχρονα; Δεν συνιστά αυτό ντροπή για τη μεγάλη πλειοψηφία των πολιτών, οι οποίοι αντιμετωπίζουν αυτές τις δυσκολίες ενώ την ίδια ώρα το κόμμα σας χρωστάει τα μαλλιά της κεφαλής του και δεν κάνει τίποτα και Βουλευτές βγαίνουν και λένε «ο τζάμπας πέθανε»; Υπάρχει μεγαλύτερο</w:t>
      </w:r>
      <w:r w:rsidR="00D469BF">
        <w:rPr>
          <w:rFonts w:eastAsia="Times New Roman" w:cs="Times New Roman"/>
          <w:szCs w:val="24"/>
        </w:rPr>
        <w:t>ς</w:t>
      </w:r>
      <w:r>
        <w:rPr>
          <w:rFonts w:eastAsia="Times New Roman" w:cs="Times New Roman"/>
          <w:szCs w:val="24"/>
        </w:rPr>
        <w:t xml:space="preserve"> τζαμπατζής από εσάς; Υπάρχει μεγαλύτερος μπαταχτσής από τη Νέα Δημοκρατία στο τραπεζικό σύστημα και στον ελληνικό λαό; Την ίδια ώρα έρχεστε με δικές σας αποφάσεις στη Βουλή των Ελλήνων και διορίζετε </w:t>
      </w:r>
      <w:r>
        <w:rPr>
          <w:rFonts w:eastAsia="Times New Roman" w:cs="Times New Roman"/>
          <w:szCs w:val="24"/>
          <w:lang w:val="en-US"/>
        </w:rPr>
        <w:t>gol</w:t>
      </w:r>
      <w:r>
        <w:rPr>
          <w:rFonts w:eastAsia="Times New Roman" w:cs="Times New Roman"/>
          <w:szCs w:val="24"/>
        </w:rPr>
        <w:t>den boys παντού.</w:t>
      </w:r>
    </w:p>
    <w:p w:rsidR="001960E2" w:rsidRDefault="00C55A68">
      <w:pPr>
        <w:spacing w:line="600" w:lineRule="auto"/>
        <w:ind w:firstLine="720"/>
        <w:jc w:val="both"/>
        <w:rPr>
          <w:rFonts w:eastAsia="Times New Roman" w:cs="Times New Roman"/>
          <w:szCs w:val="24"/>
        </w:rPr>
      </w:pPr>
      <w:r w:rsidRPr="005B4DC5">
        <w:rPr>
          <w:rFonts w:eastAsia="Times New Roman" w:cs="Times New Roman"/>
          <w:szCs w:val="24"/>
        </w:rPr>
        <w:t xml:space="preserve">Χρωστάει 380 </w:t>
      </w:r>
      <w:r>
        <w:rPr>
          <w:rFonts w:eastAsia="Times New Roman" w:cs="Times New Roman"/>
          <w:szCs w:val="24"/>
        </w:rPr>
        <w:t>εκατομμύρια η Νέα Δ</w:t>
      </w:r>
      <w:r w:rsidRPr="005B4DC5">
        <w:rPr>
          <w:rFonts w:eastAsia="Times New Roman" w:cs="Times New Roman"/>
          <w:szCs w:val="24"/>
        </w:rPr>
        <w:t>ημοκρατία</w:t>
      </w:r>
      <w:r>
        <w:rPr>
          <w:rFonts w:eastAsia="Times New Roman" w:cs="Times New Roman"/>
          <w:szCs w:val="24"/>
        </w:rPr>
        <w:t>. Δ</w:t>
      </w:r>
      <w:r w:rsidRPr="005B4DC5">
        <w:rPr>
          <w:rFonts w:eastAsia="Times New Roman" w:cs="Times New Roman"/>
          <w:szCs w:val="24"/>
        </w:rPr>
        <w:t>εν θα κάνει κάτι γι</w:t>
      </w:r>
      <w:r>
        <w:rPr>
          <w:rFonts w:eastAsia="Times New Roman" w:cs="Times New Roman"/>
          <w:szCs w:val="24"/>
        </w:rPr>
        <w:t>’</w:t>
      </w:r>
      <w:r w:rsidRPr="005B4DC5">
        <w:rPr>
          <w:rFonts w:eastAsia="Times New Roman" w:cs="Times New Roman"/>
          <w:szCs w:val="24"/>
        </w:rPr>
        <w:t xml:space="preserve"> αυτό </w:t>
      </w:r>
      <w:r>
        <w:rPr>
          <w:rFonts w:eastAsia="Times New Roman" w:cs="Times New Roman"/>
          <w:szCs w:val="24"/>
        </w:rPr>
        <w:t>ο Υπουργός των Ε</w:t>
      </w:r>
      <w:r w:rsidRPr="005B4DC5">
        <w:rPr>
          <w:rFonts w:eastAsia="Times New Roman" w:cs="Times New Roman"/>
          <w:szCs w:val="24"/>
        </w:rPr>
        <w:t>σωτερικών</w:t>
      </w:r>
      <w:r>
        <w:rPr>
          <w:rFonts w:eastAsia="Times New Roman" w:cs="Times New Roman"/>
          <w:szCs w:val="24"/>
        </w:rPr>
        <w:t>,</w:t>
      </w:r>
      <w:r w:rsidRPr="005B4DC5">
        <w:rPr>
          <w:rFonts w:eastAsia="Times New Roman" w:cs="Times New Roman"/>
          <w:szCs w:val="24"/>
        </w:rPr>
        <w:t xml:space="preserve"> που έχει την ευθύνη με βάση το χαρτοφυλάκιο</w:t>
      </w:r>
      <w:r w:rsidR="00D469BF">
        <w:rPr>
          <w:rFonts w:eastAsia="Times New Roman" w:cs="Times New Roman"/>
          <w:szCs w:val="24"/>
        </w:rPr>
        <w:t>;</w:t>
      </w:r>
      <w:r>
        <w:rPr>
          <w:rFonts w:eastAsia="Times New Roman" w:cs="Times New Roman"/>
          <w:szCs w:val="24"/>
        </w:rPr>
        <w:t xml:space="preserve"> Ήρθε, όμως, ο Υπουργός Ε</w:t>
      </w:r>
      <w:r w:rsidRPr="005B4DC5">
        <w:rPr>
          <w:rFonts w:eastAsia="Times New Roman" w:cs="Times New Roman"/>
          <w:szCs w:val="24"/>
        </w:rPr>
        <w:t>νέργειας</w:t>
      </w:r>
      <w:r>
        <w:rPr>
          <w:rFonts w:eastAsia="Times New Roman" w:cs="Times New Roman"/>
          <w:szCs w:val="24"/>
        </w:rPr>
        <w:t>,</w:t>
      </w:r>
      <w:r w:rsidRPr="005B4DC5">
        <w:rPr>
          <w:rFonts w:eastAsia="Times New Roman" w:cs="Times New Roman"/>
          <w:szCs w:val="24"/>
        </w:rPr>
        <w:t xml:space="preserve"> ο κ</w:t>
      </w:r>
      <w:r>
        <w:rPr>
          <w:rFonts w:eastAsia="Times New Roman" w:cs="Times New Roman"/>
          <w:szCs w:val="24"/>
        </w:rPr>
        <w:t>.</w:t>
      </w:r>
      <w:r w:rsidRPr="005B4DC5">
        <w:rPr>
          <w:rFonts w:eastAsia="Times New Roman" w:cs="Times New Roman"/>
          <w:szCs w:val="24"/>
        </w:rPr>
        <w:t xml:space="preserve"> Χατζηδάκης</w:t>
      </w:r>
      <w:r>
        <w:rPr>
          <w:rFonts w:eastAsia="Times New Roman" w:cs="Times New Roman"/>
          <w:szCs w:val="24"/>
        </w:rPr>
        <w:t>,</w:t>
      </w:r>
      <w:r w:rsidRPr="005B4DC5">
        <w:rPr>
          <w:rFonts w:eastAsia="Times New Roman" w:cs="Times New Roman"/>
          <w:szCs w:val="24"/>
        </w:rPr>
        <w:t xml:space="preserve"> και νομοθέτησε 360 χιλιάδες ευρώ το</w:t>
      </w:r>
      <w:r>
        <w:rPr>
          <w:rFonts w:eastAsia="Times New Roman" w:cs="Times New Roman"/>
          <w:szCs w:val="24"/>
        </w:rPr>
        <w:t>ν</w:t>
      </w:r>
      <w:r w:rsidRPr="005B4DC5">
        <w:rPr>
          <w:rFonts w:eastAsia="Times New Roman" w:cs="Times New Roman"/>
          <w:szCs w:val="24"/>
        </w:rPr>
        <w:t xml:space="preserve"> χρόνο για </w:t>
      </w:r>
      <w:r>
        <w:rPr>
          <w:rFonts w:eastAsia="Times New Roman" w:cs="Times New Roman"/>
          <w:szCs w:val="24"/>
        </w:rPr>
        <w:t xml:space="preserve">τον </w:t>
      </w:r>
      <w:r>
        <w:rPr>
          <w:rFonts w:eastAsia="Times New Roman" w:cs="Times New Roman"/>
          <w:szCs w:val="24"/>
          <w:lang w:val="en-US"/>
        </w:rPr>
        <w:t>CEO</w:t>
      </w:r>
      <w:r>
        <w:rPr>
          <w:rFonts w:eastAsia="Times New Roman" w:cs="Times New Roman"/>
          <w:szCs w:val="24"/>
        </w:rPr>
        <w:t xml:space="preserve"> της ΔΕΗ.</w:t>
      </w:r>
      <w:r w:rsidRPr="005B4DC5">
        <w:rPr>
          <w:rFonts w:eastAsia="Times New Roman" w:cs="Times New Roman"/>
          <w:szCs w:val="24"/>
        </w:rPr>
        <w:t xml:space="preserve"> Στον ίδιο χώρο </w:t>
      </w:r>
      <w:r>
        <w:rPr>
          <w:rFonts w:eastAsia="Times New Roman" w:cs="Times New Roman"/>
          <w:szCs w:val="24"/>
        </w:rPr>
        <w:t>έγιναν αυτά. Ήρθε ο Β</w:t>
      </w:r>
      <w:r w:rsidRPr="005B4DC5">
        <w:rPr>
          <w:rFonts w:eastAsia="Times New Roman" w:cs="Times New Roman"/>
          <w:szCs w:val="24"/>
        </w:rPr>
        <w:t>ορίδης και λέει</w:t>
      </w:r>
      <w:r>
        <w:rPr>
          <w:rFonts w:eastAsia="Times New Roman" w:cs="Times New Roman"/>
          <w:szCs w:val="24"/>
        </w:rPr>
        <w:t>:</w:t>
      </w:r>
      <w:r w:rsidRPr="005B4DC5">
        <w:rPr>
          <w:rFonts w:eastAsia="Times New Roman" w:cs="Times New Roman"/>
          <w:szCs w:val="24"/>
        </w:rPr>
        <w:t xml:space="preserve"> </w:t>
      </w:r>
      <w:r>
        <w:rPr>
          <w:rFonts w:eastAsia="Times New Roman" w:cs="Times New Roman"/>
          <w:szCs w:val="24"/>
        </w:rPr>
        <w:t>«Δ</w:t>
      </w:r>
      <w:r w:rsidRPr="005B4DC5">
        <w:rPr>
          <w:rFonts w:eastAsia="Times New Roman" w:cs="Times New Roman"/>
          <w:szCs w:val="24"/>
        </w:rPr>
        <w:t xml:space="preserve">εν μπορώ να κάνω τίποτα και δεν </w:t>
      </w:r>
      <w:r>
        <w:rPr>
          <w:rFonts w:eastAsia="Times New Roman" w:cs="Times New Roman"/>
          <w:szCs w:val="24"/>
        </w:rPr>
        <w:t>θέλω</w:t>
      </w:r>
      <w:r w:rsidRPr="005B4DC5">
        <w:rPr>
          <w:rFonts w:eastAsia="Times New Roman" w:cs="Times New Roman"/>
          <w:szCs w:val="24"/>
        </w:rPr>
        <w:t xml:space="preserve"> να κάνω τίποτα και δεν θα κάνω τίποτα</w:t>
      </w:r>
      <w:r>
        <w:rPr>
          <w:rFonts w:eastAsia="Times New Roman" w:cs="Times New Roman"/>
          <w:szCs w:val="24"/>
        </w:rPr>
        <w:t>». Ήρθε</w:t>
      </w:r>
      <w:r w:rsidRPr="005B4DC5">
        <w:rPr>
          <w:rFonts w:eastAsia="Times New Roman" w:cs="Times New Roman"/>
          <w:szCs w:val="24"/>
        </w:rPr>
        <w:t xml:space="preserve"> </w:t>
      </w:r>
      <w:r>
        <w:rPr>
          <w:rFonts w:eastAsia="Times New Roman" w:cs="Times New Roman"/>
          <w:szCs w:val="24"/>
        </w:rPr>
        <w:t>ο Υπουργός Ε</w:t>
      </w:r>
      <w:r w:rsidRPr="005B4DC5">
        <w:rPr>
          <w:rFonts w:eastAsia="Times New Roman" w:cs="Times New Roman"/>
          <w:szCs w:val="24"/>
        </w:rPr>
        <w:t>ργασίας</w:t>
      </w:r>
      <w:r>
        <w:rPr>
          <w:rFonts w:eastAsia="Times New Roman" w:cs="Times New Roman"/>
          <w:szCs w:val="24"/>
        </w:rPr>
        <w:t xml:space="preserve">, ως εκ </w:t>
      </w:r>
      <w:r w:rsidRPr="005B4DC5">
        <w:rPr>
          <w:rFonts w:eastAsia="Times New Roman" w:cs="Times New Roman"/>
          <w:szCs w:val="24"/>
        </w:rPr>
        <w:t xml:space="preserve">θαύματος </w:t>
      </w:r>
      <w:r w:rsidRPr="005B4DC5">
        <w:rPr>
          <w:rFonts w:eastAsia="Times New Roman" w:cs="Times New Roman"/>
          <w:szCs w:val="24"/>
        </w:rPr>
        <w:lastRenderedPageBreak/>
        <w:t>πάλι</w:t>
      </w:r>
      <w:r>
        <w:rPr>
          <w:rFonts w:eastAsia="Times New Roman" w:cs="Times New Roman"/>
          <w:szCs w:val="24"/>
        </w:rPr>
        <w:t>,</w:t>
      </w:r>
      <w:r w:rsidRPr="005B4DC5">
        <w:rPr>
          <w:rFonts w:eastAsia="Times New Roman" w:cs="Times New Roman"/>
          <w:szCs w:val="24"/>
        </w:rPr>
        <w:t xml:space="preserve"> ο κ</w:t>
      </w:r>
      <w:r>
        <w:rPr>
          <w:rFonts w:eastAsia="Times New Roman" w:cs="Times New Roman"/>
          <w:szCs w:val="24"/>
        </w:rPr>
        <w:t>. Χατζηδάκης, στην ίδια Αίθουσα, και νομοθέτησε 4.000, 8.000 και 200 χιλιάδες</w:t>
      </w:r>
      <w:r w:rsidRPr="005B4DC5">
        <w:rPr>
          <w:rFonts w:eastAsia="Times New Roman" w:cs="Times New Roman"/>
          <w:szCs w:val="24"/>
        </w:rPr>
        <w:t xml:space="preserve"> ευρώ για τους διευθυντές στον </w:t>
      </w:r>
      <w:r>
        <w:rPr>
          <w:rFonts w:eastAsia="Times New Roman" w:cs="Times New Roman"/>
          <w:szCs w:val="24"/>
        </w:rPr>
        <w:t>ΕΦΚΑ. Ή</w:t>
      </w:r>
      <w:r w:rsidRPr="005B4DC5">
        <w:rPr>
          <w:rFonts w:eastAsia="Times New Roman" w:cs="Times New Roman"/>
          <w:szCs w:val="24"/>
        </w:rPr>
        <w:t>ρθε ο κ</w:t>
      </w:r>
      <w:r>
        <w:rPr>
          <w:rFonts w:eastAsia="Times New Roman" w:cs="Times New Roman"/>
          <w:szCs w:val="24"/>
        </w:rPr>
        <w:t>.</w:t>
      </w:r>
      <w:r w:rsidRPr="005B4DC5">
        <w:rPr>
          <w:rFonts w:eastAsia="Times New Roman" w:cs="Times New Roman"/>
          <w:szCs w:val="24"/>
        </w:rPr>
        <w:t xml:space="preserve"> </w:t>
      </w:r>
      <w:r>
        <w:rPr>
          <w:rFonts w:eastAsia="Times New Roman" w:cs="Times New Roman"/>
          <w:szCs w:val="24"/>
        </w:rPr>
        <w:t>Γεραπετρίτης</w:t>
      </w:r>
      <w:r w:rsidRPr="005B4DC5">
        <w:rPr>
          <w:rFonts w:eastAsia="Times New Roman" w:cs="Times New Roman"/>
          <w:szCs w:val="24"/>
        </w:rPr>
        <w:t xml:space="preserve"> </w:t>
      </w:r>
      <w:r>
        <w:rPr>
          <w:rFonts w:eastAsia="Times New Roman" w:cs="Times New Roman"/>
          <w:szCs w:val="24"/>
        </w:rPr>
        <w:t xml:space="preserve">και </w:t>
      </w:r>
      <w:r w:rsidRPr="005B4DC5">
        <w:rPr>
          <w:rFonts w:eastAsia="Times New Roman" w:cs="Times New Roman"/>
          <w:szCs w:val="24"/>
        </w:rPr>
        <w:t xml:space="preserve">νομοθέτησε αύξηση 70% </w:t>
      </w:r>
      <w:r>
        <w:rPr>
          <w:rFonts w:eastAsia="Times New Roman" w:cs="Times New Roman"/>
          <w:szCs w:val="24"/>
        </w:rPr>
        <w:t>στους μισθούς</w:t>
      </w:r>
      <w:r w:rsidRPr="005B4DC5">
        <w:rPr>
          <w:rFonts w:eastAsia="Times New Roman" w:cs="Times New Roman"/>
          <w:szCs w:val="24"/>
        </w:rPr>
        <w:t xml:space="preserve"> των μετακλητών </w:t>
      </w:r>
      <w:r>
        <w:rPr>
          <w:rFonts w:eastAsia="Times New Roman" w:cs="Times New Roman"/>
          <w:szCs w:val="24"/>
        </w:rPr>
        <w:t xml:space="preserve">υπαλλήλων.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Για πόσο καιρό, κύριε Υπουργέ,</w:t>
      </w:r>
      <w:r w:rsidRPr="005B4DC5">
        <w:rPr>
          <w:rFonts w:eastAsia="Times New Roman" w:cs="Times New Roman"/>
          <w:szCs w:val="24"/>
        </w:rPr>
        <w:t xml:space="preserve"> νο</w:t>
      </w:r>
      <w:r>
        <w:rPr>
          <w:rFonts w:eastAsia="Times New Roman" w:cs="Times New Roman"/>
          <w:szCs w:val="24"/>
        </w:rPr>
        <w:t>μίζετε ότι μπορείτε να χρεώνετε</w:t>
      </w:r>
      <w:r w:rsidRPr="005B4DC5">
        <w:rPr>
          <w:rFonts w:eastAsia="Times New Roman" w:cs="Times New Roman"/>
          <w:szCs w:val="24"/>
        </w:rPr>
        <w:t xml:space="preserve"> τον ελληνικό λαό και εσείς να τρώτε και να πίνετε στην υγειά των </w:t>
      </w:r>
      <w:r>
        <w:rPr>
          <w:rFonts w:eastAsia="Times New Roman" w:cs="Times New Roman"/>
          <w:szCs w:val="24"/>
        </w:rPr>
        <w:t>κορόιδων;</w:t>
      </w:r>
    </w:p>
    <w:p w:rsidR="00EF197F" w:rsidRDefault="00120B8D">
      <w:pPr>
        <w:spacing w:line="600" w:lineRule="auto"/>
        <w:ind w:firstLine="720"/>
        <w:jc w:val="both"/>
        <w:rPr>
          <w:rFonts w:eastAsia="Times New Roman" w:cs="Times New Roman"/>
          <w:szCs w:val="24"/>
        </w:rPr>
      </w:pPr>
      <w:r w:rsidRPr="00B20EAB">
        <w:rPr>
          <w:rFonts w:eastAsia="Times New Roman" w:cs="Times New Roman"/>
          <w:b/>
          <w:szCs w:val="24"/>
        </w:rPr>
        <w:t>ΠΡΟΕΔΡΕΥΩΝ (Νικήτας Κακλαμάνης):</w:t>
      </w:r>
      <w:r w:rsidRPr="005B4DC5">
        <w:rPr>
          <w:rFonts w:eastAsia="Times New Roman" w:cs="Times New Roman"/>
          <w:szCs w:val="24"/>
        </w:rPr>
        <w:t xml:space="preserve"> Ωραία</w:t>
      </w:r>
      <w:r>
        <w:rPr>
          <w:rFonts w:eastAsia="Times New Roman" w:cs="Times New Roman"/>
          <w:szCs w:val="24"/>
        </w:rPr>
        <w:t>. Τ</w:t>
      </w:r>
      <w:r w:rsidRPr="005B4DC5">
        <w:rPr>
          <w:rFonts w:eastAsia="Times New Roman" w:cs="Times New Roman"/>
          <w:szCs w:val="24"/>
        </w:rPr>
        <w:t xml:space="preserve">α τελευταία λόγια </w:t>
      </w:r>
      <w:r>
        <w:rPr>
          <w:rFonts w:eastAsia="Times New Roman" w:cs="Times New Roman"/>
          <w:szCs w:val="24"/>
        </w:rPr>
        <w:t xml:space="preserve">προς τον κύριο Υπουργό </w:t>
      </w:r>
      <w:r w:rsidRPr="005B4DC5">
        <w:rPr>
          <w:rFonts w:eastAsia="Times New Roman" w:cs="Times New Roman"/>
          <w:szCs w:val="24"/>
        </w:rPr>
        <w:t>υποθέτω</w:t>
      </w:r>
      <w:r>
        <w:rPr>
          <w:rFonts w:eastAsia="Times New Roman" w:cs="Times New Roman"/>
          <w:szCs w:val="24"/>
        </w:rPr>
        <w:t xml:space="preserve"> ότι τα βάζετε</w:t>
      </w:r>
      <w:r w:rsidRPr="005B4DC5">
        <w:rPr>
          <w:rFonts w:eastAsia="Times New Roman" w:cs="Times New Roman"/>
          <w:szCs w:val="24"/>
        </w:rPr>
        <w:t xml:space="preserve"> εντός εισαγωγικών</w:t>
      </w:r>
      <w:r>
        <w:rPr>
          <w:rFonts w:eastAsia="Times New Roman" w:cs="Times New Roman"/>
          <w:szCs w:val="24"/>
        </w:rPr>
        <w:t>.</w:t>
      </w:r>
      <w:r w:rsidRPr="005B4DC5">
        <w:rPr>
          <w:rFonts w:eastAsia="Times New Roman" w:cs="Times New Roman"/>
          <w:szCs w:val="24"/>
        </w:rPr>
        <w:t xml:space="preserve"> </w:t>
      </w:r>
      <w:r>
        <w:rPr>
          <w:rFonts w:eastAsia="Times New Roman" w:cs="Times New Roman"/>
          <w:szCs w:val="24"/>
        </w:rPr>
        <w:t>Το λέω αυτό γιατί στα Π</w:t>
      </w:r>
      <w:r w:rsidRPr="005B4DC5">
        <w:rPr>
          <w:rFonts w:eastAsia="Times New Roman" w:cs="Times New Roman"/>
          <w:szCs w:val="24"/>
        </w:rPr>
        <w:t>ρακτικά</w:t>
      </w:r>
      <w:r w:rsidRPr="006C6D95">
        <w:rPr>
          <w:rFonts w:eastAsia="Times New Roman" w:cs="Times New Roman"/>
          <w:szCs w:val="24"/>
        </w:rPr>
        <w:t xml:space="preserve"> </w:t>
      </w:r>
      <w:r w:rsidRPr="005B4DC5">
        <w:rPr>
          <w:rFonts w:eastAsia="Times New Roman" w:cs="Times New Roman"/>
          <w:szCs w:val="24"/>
        </w:rPr>
        <w:t>αυτά δεν φαίνονται</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sidRPr="006C6D95">
        <w:rPr>
          <w:rFonts w:eastAsia="Times New Roman" w:cs="Times New Roman"/>
          <w:b/>
          <w:szCs w:val="24"/>
        </w:rPr>
        <w:t>ΚΩΝΣΤΑΝΤΙΝΟΣ ΖΑΧΑΡΙΑΔΗΣ:</w:t>
      </w:r>
      <w:r>
        <w:rPr>
          <w:rFonts w:eastAsia="Times New Roman" w:cs="Times New Roman"/>
          <w:szCs w:val="24"/>
        </w:rPr>
        <w:t xml:space="preserve"> Εντός εισαγωγικών. Λαϊκή σοφία.</w:t>
      </w:r>
    </w:p>
    <w:p w:rsidR="00EF197F" w:rsidRDefault="00120B8D">
      <w:pPr>
        <w:spacing w:line="600" w:lineRule="auto"/>
        <w:ind w:firstLine="720"/>
        <w:jc w:val="both"/>
        <w:rPr>
          <w:rFonts w:eastAsia="Times New Roman" w:cs="Times New Roman"/>
          <w:szCs w:val="24"/>
        </w:rPr>
      </w:pPr>
      <w:r w:rsidRPr="006C6D9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Υπουργέ, έχετε τον λόγο.</w:t>
      </w:r>
    </w:p>
    <w:p w:rsidR="00EF197F" w:rsidRDefault="00120B8D">
      <w:pPr>
        <w:spacing w:line="600" w:lineRule="auto"/>
        <w:ind w:firstLine="720"/>
        <w:jc w:val="both"/>
        <w:rPr>
          <w:rFonts w:eastAsia="Times New Roman" w:cs="Times New Roman"/>
          <w:szCs w:val="24"/>
        </w:rPr>
      </w:pPr>
      <w:r w:rsidRPr="006C6D95">
        <w:rPr>
          <w:rFonts w:eastAsia="Times New Roman" w:cs="Times New Roman"/>
          <w:b/>
          <w:szCs w:val="24"/>
        </w:rPr>
        <w:t>ΜΑΥΡΟΥΔΗΣ ΒΟΡΙΔΗΣ (Υπουργός Εσωτερικών):</w:t>
      </w:r>
      <w:r>
        <w:rPr>
          <w:rFonts w:eastAsia="Times New Roman" w:cs="Times New Roman"/>
          <w:b/>
          <w:szCs w:val="24"/>
        </w:rPr>
        <w:t xml:space="preserve"> </w:t>
      </w:r>
      <w:r w:rsidRPr="005B4DC5">
        <w:rPr>
          <w:rFonts w:eastAsia="Times New Roman" w:cs="Times New Roman"/>
          <w:szCs w:val="24"/>
        </w:rPr>
        <w:t>Κύριε συνάδελφε</w:t>
      </w:r>
      <w:r>
        <w:rPr>
          <w:rFonts w:eastAsia="Times New Roman" w:cs="Times New Roman"/>
          <w:szCs w:val="24"/>
        </w:rPr>
        <w:t>,</w:t>
      </w:r>
      <w:r w:rsidRPr="005B4DC5">
        <w:rPr>
          <w:rFonts w:eastAsia="Times New Roman" w:cs="Times New Roman"/>
          <w:szCs w:val="24"/>
        </w:rPr>
        <w:t xml:space="preserve"> να σας ενημερώσω τώρα για ορισμένα στοιχεία τα οποία θα καταδείξουν όχι απλώς </w:t>
      </w:r>
      <w:r>
        <w:rPr>
          <w:rFonts w:eastAsia="Times New Roman" w:cs="Times New Roman"/>
          <w:szCs w:val="24"/>
        </w:rPr>
        <w:t>το λαϊκιστικό της συνολικής τοποθετήσεώς σας, α</w:t>
      </w:r>
      <w:r w:rsidRPr="005B4DC5">
        <w:rPr>
          <w:rFonts w:eastAsia="Times New Roman" w:cs="Times New Roman"/>
          <w:szCs w:val="24"/>
        </w:rPr>
        <w:t>λλά το θε</w:t>
      </w:r>
      <w:r>
        <w:rPr>
          <w:rFonts w:eastAsia="Times New Roman" w:cs="Times New Roman"/>
          <w:szCs w:val="24"/>
        </w:rPr>
        <w:t>σμικά επικίνδυνο της τοποθετήσεώς σας.</w:t>
      </w:r>
      <w:r w:rsidRPr="005B4DC5">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Χρηματοδοτήσεις</w:t>
      </w:r>
      <w:r w:rsidRPr="005B4DC5">
        <w:rPr>
          <w:rFonts w:eastAsia="Times New Roman" w:cs="Times New Roman"/>
          <w:szCs w:val="24"/>
        </w:rPr>
        <w:t xml:space="preserve"> των κομμάτων</w:t>
      </w:r>
      <w:r>
        <w:rPr>
          <w:rFonts w:eastAsia="Times New Roman" w:cs="Times New Roman"/>
          <w:szCs w:val="24"/>
        </w:rPr>
        <w:t>: Το</w:t>
      </w:r>
      <w:r w:rsidRPr="005B4DC5">
        <w:rPr>
          <w:rFonts w:eastAsia="Times New Roman" w:cs="Times New Roman"/>
          <w:szCs w:val="24"/>
        </w:rPr>
        <w:t xml:space="preserve"> 2021</w:t>
      </w:r>
      <w:r>
        <w:rPr>
          <w:rFonts w:eastAsia="Times New Roman" w:cs="Times New Roman"/>
          <w:szCs w:val="24"/>
        </w:rPr>
        <w:t xml:space="preserve"> ο ΣΥΡΙΖΑ</w:t>
      </w:r>
      <w:r w:rsidRPr="005B4DC5">
        <w:rPr>
          <w:rFonts w:eastAsia="Times New Roman" w:cs="Times New Roman"/>
          <w:szCs w:val="24"/>
        </w:rPr>
        <w:t xml:space="preserve"> έλαβε </w:t>
      </w:r>
      <w:r>
        <w:rPr>
          <w:rFonts w:eastAsia="Times New Roman" w:cs="Times New Roman"/>
          <w:szCs w:val="24"/>
        </w:rPr>
        <w:t xml:space="preserve">στην </w:t>
      </w:r>
      <w:r w:rsidRPr="005B4DC5">
        <w:rPr>
          <w:rFonts w:eastAsia="Times New Roman" w:cs="Times New Roman"/>
          <w:szCs w:val="24"/>
        </w:rPr>
        <w:t>πρώ</w:t>
      </w:r>
      <w:r>
        <w:rPr>
          <w:rFonts w:eastAsia="Times New Roman" w:cs="Times New Roman"/>
          <w:szCs w:val="24"/>
        </w:rPr>
        <w:t>τη δόση τακτικής επιχορήγησης 4.097.</w:t>
      </w:r>
      <w:r w:rsidRPr="005B4DC5">
        <w:rPr>
          <w:rFonts w:eastAsia="Times New Roman" w:cs="Times New Roman"/>
          <w:szCs w:val="24"/>
        </w:rPr>
        <w:t>294</w:t>
      </w:r>
      <w:r>
        <w:rPr>
          <w:rFonts w:eastAsia="Times New Roman" w:cs="Times New Roman"/>
          <w:szCs w:val="24"/>
        </w:rPr>
        <w:t>, στη δεύτερη δόση 455.254, στην τρίτη</w:t>
      </w:r>
      <w:r w:rsidRPr="005B4DC5">
        <w:rPr>
          <w:rFonts w:eastAsia="Times New Roman" w:cs="Times New Roman"/>
          <w:szCs w:val="24"/>
        </w:rPr>
        <w:t xml:space="preserve"> δόση 2</w:t>
      </w:r>
      <w:r>
        <w:rPr>
          <w:rFonts w:eastAsia="Times New Roman" w:cs="Times New Roman"/>
          <w:szCs w:val="24"/>
        </w:rPr>
        <w:t>.731.5</w:t>
      </w:r>
      <w:r w:rsidRPr="005B4DC5">
        <w:rPr>
          <w:rFonts w:eastAsia="Times New Roman" w:cs="Times New Roman"/>
          <w:szCs w:val="24"/>
        </w:rPr>
        <w:t>29</w:t>
      </w:r>
      <w:r>
        <w:rPr>
          <w:rFonts w:eastAsia="Times New Roman" w:cs="Times New Roman"/>
          <w:szCs w:val="24"/>
        </w:rPr>
        <w:t>. Αυτά συνολικά μάς κάνουν περίπου 7.</w:t>
      </w:r>
      <w:r w:rsidRPr="005B4DC5">
        <w:rPr>
          <w:rFonts w:eastAsia="Times New Roman" w:cs="Times New Roman"/>
          <w:szCs w:val="24"/>
        </w:rPr>
        <w:t>200</w:t>
      </w:r>
      <w:r>
        <w:rPr>
          <w:rFonts w:eastAsia="Times New Roman" w:cs="Times New Roman"/>
          <w:szCs w:val="24"/>
        </w:rPr>
        <w:t>.000.</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 αντιστοίχως έλαβε: 5.075.7</w:t>
      </w:r>
      <w:r w:rsidRPr="005B4DC5">
        <w:rPr>
          <w:rFonts w:eastAsia="Times New Roman" w:cs="Times New Roman"/>
          <w:szCs w:val="24"/>
        </w:rPr>
        <w:t>83</w:t>
      </w:r>
      <w:r>
        <w:rPr>
          <w:rFonts w:eastAsia="Times New Roman" w:cs="Times New Roman"/>
          <w:szCs w:val="24"/>
        </w:rPr>
        <w:t>,31 ως</w:t>
      </w:r>
      <w:r w:rsidRPr="005B4DC5">
        <w:rPr>
          <w:rFonts w:eastAsia="Times New Roman" w:cs="Times New Roman"/>
          <w:szCs w:val="24"/>
        </w:rPr>
        <w:t xml:space="preserve"> πρώτη δόση</w:t>
      </w:r>
      <w:r>
        <w:rPr>
          <w:rFonts w:eastAsia="Times New Roman" w:cs="Times New Roman"/>
          <w:szCs w:val="24"/>
        </w:rPr>
        <w:t>, 563.</w:t>
      </w:r>
      <w:r w:rsidRPr="005B4DC5">
        <w:rPr>
          <w:rFonts w:eastAsia="Times New Roman" w:cs="Times New Roman"/>
          <w:szCs w:val="24"/>
        </w:rPr>
        <w:t>275</w:t>
      </w:r>
      <w:r>
        <w:rPr>
          <w:rFonts w:eastAsia="Times New Roman" w:cs="Times New Roman"/>
          <w:szCs w:val="24"/>
        </w:rPr>
        <w:t xml:space="preserve">,93 ως </w:t>
      </w:r>
      <w:r w:rsidRPr="005B4DC5">
        <w:rPr>
          <w:rFonts w:eastAsia="Times New Roman" w:cs="Times New Roman"/>
          <w:szCs w:val="24"/>
        </w:rPr>
        <w:t>δεύτερη δόση</w:t>
      </w:r>
      <w:r>
        <w:rPr>
          <w:rFonts w:eastAsia="Times New Roman" w:cs="Times New Roman"/>
          <w:szCs w:val="24"/>
        </w:rPr>
        <w:t>, 3.383.855,54 ως</w:t>
      </w:r>
      <w:r w:rsidRPr="005B4DC5">
        <w:rPr>
          <w:rFonts w:eastAsia="Times New Roman" w:cs="Times New Roman"/>
          <w:szCs w:val="24"/>
        </w:rPr>
        <w:t xml:space="preserve"> τρίτη δόση</w:t>
      </w:r>
      <w:r>
        <w:rPr>
          <w:rFonts w:eastAsia="Times New Roman" w:cs="Times New Roman"/>
          <w:szCs w:val="24"/>
        </w:rPr>
        <w:t>.</w:t>
      </w:r>
      <w:r w:rsidRPr="005B4DC5">
        <w:rPr>
          <w:rFonts w:eastAsia="Times New Roman" w:cs="Times New Roman"/>
          <w:szCs w:val="24"/>
        </w:rPr>
        <w:t xml:space="preserve"> Συνολικά αυτά τα ποσά είναι γύρω στα 9 εκατ</w:t>
      </w:r>
      <w:r>
        <w:rPr>
          <w:rFonts w:eastAsia="Times New Roman" w:cs="Times New Roman"/>
          <w:szCs w:val="24"/>
        </w:rPr>
        <w:t>ομμύρια.</w:t>
      </w:r>
    </w:p>
    <w:p w:rsidR="00EF197F" w:rsidRDefault="00120B8D">
      <w:pPr>
        <w:spacing w:line="600" w:lineRule="auto"/>
        <w:ind w:firstLine="720"/>
        <w:jc w:val="both"/>
        <w:rPr>
          <w:rFonts w:eastAsia="Times New Roman" w:cs="Times New Roman"/>
          <w:szCs w:val="24"/>
        </w:rPr>
      </w:pPr>
      <w:r w:rsidRPr="005B4DC5">
        <w:rPr>
          <w:rFonts w:eastAsia="Times New Roman" w:cs="Times New Roman"/>
          <w:szCs w:val="24"/>
        </w:rPr>
        <w:t>Το δεύτερο</w:t>
      </w:r>
      <w:r>
        <w:rPr>
          <w:rFonts w:eastAsia="Times New Roman" w:cs="Times New Roman"/>
          <w:szCs w:val="24"/>
        </w:rPr>
        <w:t>,</w:t>
      </w:r>
      <w:r w:rsidRPr="005B4DC5">
        <w:rPr>
          <w:rFonts w:eastAsia="Times New Roman" w:cs="Times New Roman"/>
          <w:szCs w:val="24"/>
        </w:rPr>
        <w:t xml:space="preserve"> το οποίο θέλω να σας πω</w:t>
      </w:r>
      <w:r>
        <w:rPr>
          <w:rFonts w:eastAsia="Times New Roman" w:cs="Times New Roman"/>
          <w:szCs w:val="24"/>
        </w:rPr>
        <w:t>,</w:t>
      </w:r>
      <w:r w:rsidRPr="005B4DC5">
        <w:rPr>
          <w:rFonts w:eastAsia="Times New Roman" w:cs="Times New Roman"/>
          <w:szCs w:val="24"/>
        </w:rPr>
        <w:t xml:space="preserve"> είναι το εξής</w:t>
      </w:r>
      <w:r>
        <w:rPr>
          <w:rFonts w:eastAsia="Times New Roman" w:cs="Times New Roman"/>
          <w:szCs w:val="24"/>
        </w:rPr>
        <w:t>: Ασφαλώς εγώ δεν εκπροσωπώ εδώ ως Υπουργός Εσωτερικών το κόμμα της Νέας Δ</w:t>
      </w:r>
      <w:r w:rsidRPr="005B4DC5">
        <w:rPr>
          <w:rFonts w:eastAsia="Times New Roman" w:cs="Times New Roman"/>
          <w:szCs w:val="24"/>
        </w:rPr>
        <w:t>ημοκρατίας</w:t>
      </w:r>
      <w:r>
        <w:rPr>
          <w:rFonts w:eastAsia="Times New Roman" w:cs="Times New Roman"/>
          <w:szCs w:val="24"/>
        </w:rPr>
        <w:t>.</w:t>
      </w:r>
      <w:r w:rsidRPr="005B4DC5">
        <w:rPr>
          <w:rFonts w:eastAsia="Times New Roman" w:cs="Times New Roman"/>
          <w:szCs w:val="24"/>
        </w:rPr>
        <w:t xml:space="preserve"> Υπάρχει</w:t>
      </w:r>
      <w:r>
        <w:rPr>
          <w:rFonts w:eastAsia="Times New Roman" w:cs="Times New Roman"/>
          <w:szCs w:val="24"/>
        </w:rPr>
        <w:t>,</w:t>
      </w:r>
      <w:r w:rsidRPr="005B4DC5">
        <w:rPr>
          <w:rFonts w:eastAsia="Times New Roman" w:cs="Times New Roman"/>
          <w:szCs w:val="24"/>
        </w:rPr>
        <w:t xml:space="preserve"> λοιπόν</w:t>
      </w:r>
      <w:r>
        <w:rPr>
          <w:rFonts w:eastAsia="Times New Roman" w:cs="Times New Roman"/>
          <w:szCs w:val="24"/>
        </w:rPr>
        <w:t>, και κάτι βαθιά αντιθεσμικό σε αυτό που κάνετε,</w:t>
      </w:r>
      <w:r w:rsidRPr="005B4DC5">
        <w:rPr>
          <w:rFonts w:eastAsia="Times New Roman" w:cs="Times New Roman"/>
          <w:szCs w:val="24"/>
        </w:rPr>
        <w:t xml:space="preserve"> δ</w:t>
      </w:r>
      <w:r>
        <w:rPr>
          <w:rFonts w:eastAsia="Times New Roman" w:cs="Times New Roman"/>
          <w:szCs w:val="24"/>
        </w:rPr>
        <w:t>ιότι θέλετε να μιλήσετε με τον Υ</w:t>
      </w:r>
      <w:r w:rsidRPr="005B4DC5">
        <w:rPr>
          <w:rFonts w:eastAsia="Times New Roman" w:cs="Times New Roman"/>
          <w:szCs w:val="24"/>
        </w:rPr>
        <w:t xml:space="preserve">πουργό </w:t>
      </w:r>
      <w:r>
        <w:rPr>
          <w:rFonts w:eastAsia="Times New Roman" w:cs="Times New Roman"/>
          <w:szCs w:val="24"/>
        </w:rPr>
        <w:t>Εσωτερικών,</w:t>
      </w:r>
      <w:r w:rsidRPr="005B4DC5">
        <w:rPr>
          <w:rFonts w:eastAsia="Times New Roman" w:cs="Times New Roman"/>
          <w:szCs w:val="24"/>
        </w:rPr>
        <w:t xml:space="preserve"> λες και είναι ο </w:t>
      </w:r>
      <w:r>
        <w:rPr>
          <w:rFonts w:eastAsia="Times New Roman" w:cs="Times New Roman"/>
          <w:szCs w:val="24"/>
        </w:rPr>
        <w:t>εκπρόσωπος των οικονομικών της Νέας Δ</w:t>
      </w:r>
      <w:r w:rsidRPr="005B4DC5">
        <w:rPr>
          <w:rFonts w:eastAsia="Times New Roman" w:cs="Times New Roman"/>
          <w:szCs w:val="24"/>
        </w:rPr>
        <w:t>ημοκρατ</w:t>
      </w:r>
      <w:r>
        <w:rPr>
          <w:rFonts w:eastAsia="Times New Roman" w:cs="Times New Roman"/>
          <w:szCs w:val="24"/>
        </w:rPr>
        <w:t>ίας. Χ</w:t>
      </w:r>
      <w:r w:rsidRPr="005B4DC5">
        <w:rPr>
          <w:rFonts w:eastAsia="Times New Roman" w:cs="Times New Roman"/>
          <w:szCs w:val="24"/>
        </w:rPr>
        <w:t>ωρίς</w:t>
      </w:r>
      <w:r>
        <w:rPr>
          <w:rFonts w:eastAsia="Times New Roman" w:cs="Times New Roman"/>
          <w:szCs w:val="24"/>
        </w:rPr>
        <w:t>, όμως,</w:t>
      </w:r>
      <w:r w:rsidRPr="005B4DC5">
        <w:rPr>
          <w:rFonts w:eastAsia="Times New Roman" w:cs="Times New Roman"/>
          <w:szCs w:val="24"/>
        </w:rPr>
        <w:t xml:space="preserve"> να μπω σε αναλυτικό πειρασμό</w:t>
      </w:r>
      <w:r>
        <w:rPr>
          <w:rFonts w:eastAsia="Times New Roman" w:cs="Times New Roman"/>
          <w:szCs w:val="24"/>
        </w:rPr>
        <w:t>,</w:t>
      </w:r>
      <w:r w:rsidRPr="005B4DC5">
        <w:rPr>
          <w:rFonts w:eastAsia="Times New Roman" w:cs="Times New Roman"/>
          <w:szCs w:val="24"/>
        </w:rPr>
        <w:t xml:space="preserve"> γιατί έχω και θεσμικούς περιορισμούς τώρα εδώ</w:t>
      </w:r>
      <w:r>
        <w:rPr>
          <w:rFonts w:eastAsia="Times New Roman" w:cs="Times New Roman"/>
          <w:szCs w:val="24"/>
        </w:rPr>
        <w:t>,</w:t>
      </w:r>
      <w:r w:rsidRPr="005B4DC5">
        <w:rPr>
          <w:rFonts w:eastAsia="Times New Roman" w:cs="Times New Roman"/>
          <w:szCs w:val="24"/>
        </w:rPr>
        <w:t xml:space="preserve"> να σας ενημερώσω λίγο για τα ζ</w:t>
      </w:r>
      <w:r>
        <w:rPr>
          <w:rFonts w:eastAsia="Times New Roman" w:cs="Times New Roman"/>
          <w:szCs w:val="24"/>
        </w:rPr>
        <w:t>ητήματα της χρηματοδότησης της Νέας Δ</w:t>
      </w:r>
      <w:r w:rsidRPr="005B4DC5">
        <w:rPr>
          <w:rFonts w:eastAsia="Times New Roman" w:cs="Times New Roman"/>
          <w:szCs w:val="24"/>
        </w:rPr>
        <w:t>ημοκρατίας</w:t>
      </w:r>
      <w:r>
        <w:rPr>
          <w:rFonts w:eastAsia="Times New Roman" w:cs="Times New Roman"/>
          <w:szCs w:val="24"/>
        </w:rPr>
        <w:t>.</w:t>
      </w:r>
      <w:r w:rsidRPr="005B4DC5">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Η Νέα Δ</w:t>
      </w:r>
      <w:r w:rsidRPr="005B4DC5">
        <w:rPr>
          <w:rFonts w:eastAsia="Times New Roman" w:cs="Times New Roman"/>
          <w:szCs w:val="24"/>
        </w:rPr>
        <w:t>ημοκρατία</w:t>
      </w:r>
      <w:r>
        <w:rPr>
          <w:rFonts w:eastAsia="Times New Roman" w:cs="Times New Roman"/>
          <w:szCs w:val="24"/>
        </w:rPr>
        <w:t>,</w:t>
      </w:r>
      <w:r w:rsidRPr="005B4DC5">
        <w:rPr>
          <w:rFonts w:eastAsia="Times New Roman" w:cs="Times New Roman"/>
          <w:szCs w:val="24"/>
        </w:rPr>
        <w:t xml:space="preserve"> λοιπόν</w:t>
      </w:r>
      <w:r>
        <w:rPr>
          <w:rFonts w:eastAsia="Times New Roman" w:cs="Times New Roman"/>
          <w:szCs w:val="24"/>
        </w:rPr>
        <w:t>, στον ισολογισμό της τον τελευταίο</w:t>
      </w:r>
      <w:r w:rsidRPr="005B4DC5">
        <w:rPr>
          <w:rFonts w:eastAsia="Times New Roman" w:cs="Times New Roman"/>
          <w:szCs w:val="24"/>
        </w:rPr>
        <w:t xml:space="preserve"> θα δείτε ότι εγγράφει συνολικά έσοδα 12 εκατομμύρια</w:t>
      </w:r>
      <w:r>
        <w:rPr>
          <w:rFonts w:eastAsia="Times New Roman" w:cs="Times New Roman"/>
          <w:szCs w:val="24"/>
        </w:rPr>
        <w:t>. Η</w:t>
      </w:r>
      <w:r w:rsidRPr="005B4DC5">
        <w:rPr>
          <w:rFonts w:eastAsia="Times New Roman" w:cs="Times New Roman"/>
          <w:szCs w:val="24"/>
        </w:rPr>
        <w:t xml:space="preserve"> κρατική χρηματοδότηση</w:t>
      </w:r>
      <w:r>
        <w:rPr>
          <w:rFonts w:eastAsia="Times New Roman" w:cs="Times New Roman"/>
          <w:szCs w:val="24"/>
        </w:rPr>
        <w:t xml:space="preserve"> είναι 9 εκατομμύρια ευρώ και 3 </w:t>
      </w:r>
      <w:r w:rsidRPr="005B4DC5">
        <w:rPr>
          <w:rFonts w:eastAsia="Times New Roman" w:cs="Times New Roman"/>
          <w:szCs w:val="24"/>
        </w:rPr>
        <w:t>εκατομμύρια είναι τα έσοδά της συνολικά από οποιαδήποτε άλλη πηγή</w:t>
      </w:r>
      <w:r>
        <w:rPr>
          <w:rFonts w:eastAsia="Times New Roman" w:cs="Times New Roman"/>
          <w:szCs w:val="24"/>
        </w:rPr>
        <w:t>. Έσοδα, λοιπόν,</w:t>
      </w:r>
      <w:r w:rsidRPr="005B4DC5">
        <w:rPr>
          <w:rFonts w:eastAsia="Times New Roman" w:cs="Times New Roman"/>
          <w:szCs w:val="24"/>
        </w:rPr>
        <w:t xml:space="preserve"> 12 εκατομμύρια</w:t>
      </w:r>
      <w:r>
        <w:rPr>
          <w:rFonts w:eastAsia="Times New Roman" w:cs="Times New Roman"/>
          <w:szCs w:val="24"/>
        </w:rPr>
        <w:t>. Έ</w:t>
      </w:r>
      <w:r w:rsidRPr="005B4DC5">
        <w:rPr>
          <w:rFonts w:eastAsia="Times New Roman" w:cs="Times New Roman"/>
          <w:szCs w:val="24"/>
        </w:rPr>
        <w:t>ξοδα</w:t>
      </w:r>
      <w:r>
        <w:rPr>
          <w:rFonts w:eastAsia="Times New Roman" w:cs="Times New Roman"/>
          <w:szCs w:val="24"/>
        </w:rPr>
        <w:t>:</w:t>
      </w:r>
      <w:r w:rsidRPr="005B4DC5">
        <w:rPr>
          <w:rFonts w:eastAsia="Times New Roman" w:cs="Times New Roman"/>
          <w:szCs w:val="24"/>
        </w:rPr>
        <w:t xml:space="preserve"> </w:t>
      </w:r>
      <w:r>
        <w:rPr>
          <w:rFonts w:eastAsia="Times New Roman" w:cs="Times New Roman"/>
          <w:szCs w:val="24"/>
        </w:rPr>
        <w:t xml:space="preserve">45 εκατομμύρια. Από αυτά </w:t>
      </w:r>
      <w:r w:rsidRPr="005B4DC5">
        <w:rPr>
          <w:rFonts w:eastAsia="Times New Roman" w:cs="Times New Roman"/>
          <w:szCs w:val="24"/>
        </w:rPr>
        <w:t>τοκοχρεολύσια</w:t>
      </w:r>
      <w:r>
        <w:rPr>
          <w:rFonts w:eastAsia="Times New Roman" w:cs="Times New Roman"/>
          <w:szCs w:val="24"/>
        </w:rPr>
        <w:t>:</w:t>
      </w:r>
      <w:r w:rsidRPr="005B4DC5">
        <w:rPr>
          <w:rFonts w:eastAsia="Times New Roman" w:cs="Times New Roman"/>
          <w:szCs w:val="24"/>
        </w:rPr>
        <w:t xml:space="preserve"> 42</w:t>
      </w:r>
      <w:r>
        <w:rPr>
          <w:rFonts w:eastAsia="Times New Roman" w:cs="Times New Roman"/>
          <w:szCs w:val="24"/>
        </w:rPr>
        <w:t>.500.000.</w:t>
      </w:r>
    </w:p>
    <w:p w:rsidR="00EF197F" w:rsidRDefault="00120B8D">
      <w:pPr>
        <w:spacing w:line="600" w:lineRule="auto"/>
        <w:ind w:firstLine="720"/>
        <w:jc w:val="both"/>
        <w:rPr>
          <w:rFonts w:eastAsia="Times New Roman" w:cs="Times New Roman"/>
          <w:szCs w:val="24"/>
        </w:rPr>
      </w:pPr>
      <w:r w:rsidRPr="005B4DC5">
        <w:rPr>
          <w:rFonts w:eastAsia="Times New Roman" w:cs="Times New Roman"/>
          <w:szCs w:val="24"/>
        </w:rPr>
        <w:t>Θέλω να σας ρωτήσω</w:t>
      </w:r>
      <w:r>
        <w:rPr>
          <w:rFonts w:eastAsia="Times New Roman" w:cs="Times New Roman"/>
          <w:szCs w:val="24"/>
        </w:rPr>
        <w:t>, κύριε Ζαχαριάδη,</w:t>
      </w:r>
      <w:r w:rsidRPr="005B4DC5">
        <w:rPr>
          <w:rFonts w:eastAsia="Times New Roman" w:cs="Times New Roman"/>
          <w:szCs w:val="24"/>
        </w:rPr>
        <w:t xml:space="preserve"> συνεχίζοντας τις σκέψεις σας από </w:t>
      </w:r>
      <w:r>
        <w:rPr>
          <w:rFonts w:eastAsia="Times New Roman" w:cs="Times New Roman"/>
          <w:szCs w:val="24"/>
        </w:rPr>
        <w:t>την ερώτησή σας, το εξής: Να</w:t>
      </w:r>
      <w:r w:rsidRPr="005B4DC5">
        <w:rPr>
          <w:rFonts w:eastAsia="Times New Roman" w:cs="Times New Roman"/>
          <w:szCs w:val="24"/>
        </w:rPr>
        <w:t xml:space="preserve"> αυξηθεί το ποσοστό που θα παρακρατείται υποχρεωτικά</w:t>
      </w:r>
      <w:r>
        <w:rPr>
          <w:rFonts w:eastAsia="Times New Roman" w:cs="Times New Roman"/>
          <w:szCs w:val="24"/>
        </w:rPr>
        <w:t xml:space="preserve"> από την επιχορήγηση των κομμάτων.</w:t>
      </w:r>
      <w:r w:rsidRPr="005B4DC5">
        <w:rPr>
          <w:rFonts w:eastAsia="Times New Roman" w:cs="Times New Roman"/>
          <w:szCs w:val="24"/>
        </w:rPr>
        <w:t xml:space="preserve"> </w:t>
      </w:r>
      <w:r>
        <w:rPr>
          <w:rFonts w:eastAsia="Times New Roman" w:cs="Times New Roman"/>
          <w:szCs w:val="24"/>
        </w:rPr>
        <w:t>Θέλετε να παρακρατήσουμε το 100%, κύριε Ζαχαριάδη. 100%. Δ</w:t>
      </w:r>
      <w:r w:rsidRPr="005B4DC5">
        <w:rPr>
          <w:rFonts w:eastAsia="Times New Roman" w:cs="Times New Roman"/>
          <w:szCs w:val="24"/>
        </w:rPr>
        <w:t xml:space="preserve">εν θέλω να </w:t>
      </w:r>
      <w:r>
        <w:rPr>
          <w:rFonts w:eastAsia="Times New Roman" w:cs="Times New Roman"/>
          <w:szCs w:val="24"/>
        </w:rPr>
        <w:t>ολιγωρείτε</w:t>
      </w:r>
      <w:r w:rsidRPr="005B4DC5">
        <w:rPr>
          <w:rFonts w:eastAsia="Times New Roman" w:cs="Times New Roman"/>
          <w:szCs w:val="24"/>
        </w:rPr>
        <w:t xml:space="preserve"> στην υπεράσπιση των τραπεζών</w:t>
      </w:r>
      <w:r>
        <w:rPr>
          <w:rFonts w:eastAsia="Times New Roman" w:cs="Times New Roman"/>
          <w:szCs w:val="24"/>
        </w:rPr>
        <w:t>!</w:t>
      </w:r>
      <w:r w:rsidRPr="005B4DC5">
        <w:rPr>
          <w:rFonts w:eastAsia="Times New Roman" w:cs="Times New Roman"/>
          <w:szCs w:val="24"/>
        </w:rPr>
        <w:t xml:space="preserve"> 100%</w:t>
      </w:r>
      <w:r>
        <w:rPr>
          <w:rFonts w:eastAsia="Times New Roman" w:cs="Times New Roman"/>
          <w:szCs w:val="24"/>
        </w:rPr>
        <w:t>.</w:t>
      </w:r>
      <w:r w:rsidRPr="005B4DC5">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5B4DC5">
        <w:rPr>
          <w:rFonts w:eastAsia="Times New Roman" w:cs="Times New Roman"/>
          <w:szCs w:val="24"/>
        </w:rPr>
        <w:lastRenderedPageBreak/>
        <w:t>Θα κάτσουμε</w:t>
      </w:r>
      <w:r>
        <w:rPr>
          <w:rFonts w:eastAsia="Times New Roman" w:cs="Times New Roman"/>
          <w:szCs w:val="24"/>
        </w:rPr>
        <w:t>,</w:t>
      </w:r>
      <w:r w:rsidRPr="005B4DC5">
        <w:rPr>
          <w:rFonts w:eastAsia="Times New Roman" w:cs="Times New Roman"/>
          <w:szCs w:val="24"/>
        </w:rPr>
        <w:t xml:space="preserve"> λοιπόν</w:t>
      </w:r>
      <w:r>
        <w:rPr>
          <w:rFonts w:eastAsia="Times New Roman" w:cs="Times New Roman"/>
          <w:szCs w:val="24"/>
        </w:rPr>
        <w:t>,</w:t>
      </w:r>
      <w:r w:rsidRPr="005B4DC5">
        <w:rPr>
          <w:rFonts w:eastAsia="Times New Roman" w:cs="Times New Roman"/>
          <w:szCs w:val="24"/>
        </w:rPr>
        <w:t xml:space="preserve"> να </w:t>
      </w:r>
      <w:r>
        <w:rPr>
          <w:rFonts w:eastAsia="Times New Roman" w:cs="Times New Roman"/>
          <w:szCs w:val="24"/>
        </w:rPr>
        <w:t>δεσμεύσουμε άλλα</w:t>
      </w:r>
      <w:r w:rsidRPr="005B4DC5">
        <w:rPr>
          <w:rFonts w:eastAsia="Times New Roman" w:cs="Times New Roman"/>
          <w:szCs w:val="24"/>
        </w:rPr>
        <w:t xml:space="preserve"> 9 εκατομμύρια</w:t>
      </w:r>
      <w:r>
        <w:rPr>
          <w:rFonts w:eastAsia="Times New Roman" w:cs="Times New Roman"/>
          <w:szCs w:val="24"/>
        </w:rPr>
        <w:t xml:space="preserve">. Δεν </w:t>
      </w:r>
      <w:r w:rsidRPr="005B4DC5">
        <w:rPr>
          <w:rFonts w:eastAsia="Times New Roman" w:cs="Times New Roman"/>
          <w:szCs w:val="24"/>
        </w:rPr>
        <w:t xml:space="preserve">έχει χρηματοδότηση κρατική </w:t>
      </w:r>
      <w:r>
        <w:rPr>
          <w:rFonts w:eastAsia="Times New Roman" w:cs="Times New Roman"/>
          <w:szCs w:val="24"/>
        </w:rPr>
        <w:t>η Νέα Δημοκρατία.</w:t>
      </w:r>
      <w:r w:rsidRPr="005B4DC5">
        <w:rPr>
          <w:rFonts w:eastAsia="Times New Roman" w:cs="Times New Roman"/>
          <w:szCs w:val="24"/>
        </w:rPr>
        <w:t xml:space="preserve"> Θέλετε να κάνουμε </w:t>
      </w:r>
      <w:r>
        <w:rPr>
          <w:rFonts w:eastAsia="Times New Roman" w:cs="Times New Roman"/>
          <w:szCs w:val="24"/>
        </w:rPr>
        <w:t xml:space="preserve">και </w:t>
      </w:r>
      <w:r w:rsidRPr="005B4DC5">
        <w:rPr>
          <w:rFonts w:eastAsia="Times New Roman" w:cs="Times New Roman"/>
          <w:szCs w:val="24"/>
        </w:rPr>
        <w:t>κάτι άλλο</w:t>
      </w:r>
      <w:r>
        <w:rPr>
          <w:rFonts w:eastAsia="Times New Roman" w:cs="Times New Roman"/>
          <w:szCs w:val="24"/>
        </w:rPr>
        <w:t>;</w:t>
      </w:r>
      <w:r w:rsidRPr="005B4DC5">
        <w:rPr>
          <w:rFonts w:eastAsia="Times New Roman" w:cs="Times New Roman"/>
          <w:szCs w:val="24"/>
        </w:rPr>
        <w:t xml:space="preserve"> </w:t>
      </w:r>
      <w:r>
        <w:rPr>
          <w:rFonts w:eastAsia="Times New Roman" w:cs="Times New Roman"/>
          <w:szCs w:val="24"/>
        </w:rPr>
        <w:t>Ν</w:t>
      </w:r>
      <w:r w:rsidRPr="005B4DC5">
        <w:rPr>
          <w:rFonts w:eastAsia="Times New Roman" w:cs="Times New Roman"/>
          <w:szCs w:val="24"/>
        </w:rPr>
        <w:t>α κάνω κάτι αντίστοιχο και με τη βουλευτική αποζημίωση</w:t>
      </w:r>
      <w:r>
        <w:rPr>
          <w:rFonts w:eastAsia="Times New Roman" w:cs="Times New Roman"/>
          <w:szCs w:val="24"/>
        </w:rPr>
        <w:t>.</w:t>
      </w:r>
      <w:r w:rsidRPr="005B4DC5">
        <w:rPr>
          <w:rFonts w:eastAsia="Times New Roman" w:cs="Times New Roman"/>
          <w:szCs w:val="24"/>
        </w:rPr>
        <w:t xml:space="preserve"> Οι συνάδελφοι μου και εσείς έχετε καθαρές απολαβές στο τέλος του χρόνου 55</w:t>
      </w:r>
      <w:r>
        <w:rPr>
          <w:rFonts w:eastAsia="Times New Roman" w:cs="Times New Roman"/>
          <w:szCs w:val="24"/>
        </w:rPr>
        <w:t>.000</w:t>
      </w:r>
      <w:r w:rsidRPr="005B4DC5">
        <w:rPr>
          <w:rFonts w:eastAsia="Times New Roman" w:cs="Times New Roman"/>
          <w:szCs w:val="24"/>
        </w:rPr>
        <w:t xml:space="preserve"> με 60.000</w:t>
      </w:r>
      <w:r>
        <w:rPr>
          <w:rFonts w:eastAsia="Times New Roman" w:cs="Times New Roman"/>
          <w:szCs w:val="24"/>
        </w:rPr>
        <w:t>.</w:t>
      </w:r>
      <w:r w:rsidRPr="005B4DC5">
        <w:rPr>
          <w:rFonts w:eastAsia="Times New Roman" w:cs="Times New Roman"/>
          <w:szCs w:val="24"/>
        </w:rPr>
        <w:t xml:space="preserve"> Αυτό είναι οι καθαρές απολαβές</w:t>
      </w:r>
      <w:r>
        <w:rPr>
          <w:rFonts w:eastAsia="Times New Roman" w:cs="Times New Roman"/>
          <w:szCs w:val="24"/>
        </w:rPr>
        <w:t xml:space="preserve"> σας.</w:t>
      </w:r>
      <w:r w:rsidRPr="005B4DC5">
        <w:rPr>
          <w:rFonts w:eastAsia="Times New Roman" w:cs="Times New Roman"/>
          <w:szCs w:val="24"/>
        </w:rPr>
        <w:t xml:space="preserve"> Δεν υπολ</w:t>
      </w:r>
      <w:r>
        <w:rPr>
          <w:rFonts w:eastAsia="Times New Roman" w:cs="Times New Roman"/>
          <w:szCs w:val="24"/>
        </w:rPr>
        <w:t xml:space="preserve">ογίζω τα έξοδα των γραφείων σας, </w:t>
      </w:r>
      <w:r w:rsidRPr="005B4DC5">
        <w:rPr>
          <w:rFonts w:eastAsia="Times New Roman" w:cs="Times New Roman"/>
          <w:szCs w:val="24"/>
        </w:rPr>
        <w:t>δεν υπολογίζω τίποτα άλλο</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sidRPr="006B12F0">
        <w:rPr>
          <w:rFonts w:eastAsia="Times New Roman" w:cs="Times New Roman"/>
          <w:b/>
          <w:szCs w:val="24"/>
        </w:rPr>
        <w:t>ΠΡΟΕΔΡΕΥΩΝ (Νικήτας Κακλαμάνης):</w:t>
      </w:r>
      <w:r>
        <w:rPr>
          <w:rFonts w:eastAsia="Times New Roman" w:cs="Times New Roman"/>
          <w:szCs w:val="24"/>
        </w:rPr>
        <w:t xml:space="preserve"> Αυτά</w:t>
      </w:r>
      <w:r w:rsidRPr="005B4DC5">
        <w:rPr>
          <w:rFonts w:eastAsia="Times New Roman" w:cs="Times New Roman"/>
          <w:szCs w:val="24"/>
        </w:rPr>
        <w:t xml:space="preserve"> προ φόρου</w:t>
      </w:r>
      <w:r>
        <w:rPr>
          <w:rFonts w:eastAsia="Times New Roman" w:cs="Times New Roman"/>
          <w:szCs w:val="24"/>
        </w:rPr>
        <w:t>.</w:t>
      </w:r>
      <w:r w:rsidRPr="005B4DC5">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6B12F0">
        <w:rPr>
          <w:rFonts w:eastAsia="Times New Roman" w:cs="Times New Roman"/>
          <w:b/>
          <w:szCs w:val="24"/>
        </w:rPr>
        <w:t>ΜΑΥΡΟΥΔΗΣ ΒΟΡΙΔΗΣ (Υπουργός Εσωτερικών):</w:t>
      </w:r>
      <w:r>
        <w:rPr>
          <w:rFonts w:eastAsia="Times New Roman" w:cs="Times New Roman"/>
          <w:szCs w:val="24"/>
        </w:rPr>
        <w:t xml:space="preserve"> Σωστά.</w:t>
      </w:r>
    </w:p>
    <w:p w:rsidR="00EF197F" w:rsidRDefault="00120B8D">
      <w:pPr>
        <w:spacing w:line="600" w:lineRule="auto"/>
        <w:ind w:firstLine="720"/>
        <w:jc w:val="both"/>
        <w:rPr>
          <w:rFonts w:eastAsia="Times New Roman" w:cs="Times New Roman"/>
          <w:szCs w:val="24"/>
        </w:rPr>
      </w:pPr>
      <w:r w:rsidRPr="006B12F0">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Έτσι μπράβο, για να μην ξεχνιόμαστε!</w:t>
      </w:r>
    </w:p>
    <w:p w:rsidR="00EF197F" w:rsidRDefault="00120B8D">
      <w:pPr>
        <w:spacing w:line="600" w:lineRule="auto"/>
        <w:ind w:firstLine="720"/>
        <w:jc w:val="both"/>
        <w:rPr>
          <w:rFonts w:eastAsia="Times New Roman" w:cs="Times New Roman"/>
          <w:szCs w:val="24"/>
        </w:rPr>
      </w:pPr>
      <w:r w:rsidRPr="006B12F0">
        <w:rPr>
          <w:rFonts w:eastAsia="Times New Roman" w:cs="Times New Roman"/>
          <w:b/>
          <w:szCs w:val="24"/>
        </w:rPr>
        <w:t>ΜΑΥΡΟΥΔΗΣ ΒΟΡΙΔΗΣ (Υπουργός Εσωτερικών):</w:t>
      </w:r>
      <w:r>
        <w:rPr>
          <w:rFonts w:eastAsia="Times New Roman" w:cs="Times New Roman"/>
          <w:szCs w:val="24"/>
        </w:rPr>
        <w:t xml:space="preserve"> </w:t>
      </w:r>
      <w:r w:rsidRPr="005B4DC5">
        <w:rPr>
          <w:rFonts w:eastAsia="Times New Roman" w:cs="Times New Roman"/>
          <w:szCs w:val="24"/>
        </w:rPr>
        <w:t>Θέλετε να σας τα δεσμ</w:t>
      </w:r>
      <w:r>
        <w:rPr>
          <w:rFonts w:eastAsia="Times New Roman" w:cs="Times New Roman"/>
          <w:szCs w:val="24"/>
        </w:rPr>
        <w:t>εύσουμε,</w:t>
      </w:r>
      <w:r w:rsidRPr="005B4DC5">
        <w:rPr>
          <w:rFonts w:eastAsia="Times New Roman" w:cs="Times New Roman"/>
          <w:szCs w:val="24"/>
        </w:rPr>
        <w:t xml:space="preserve"> συνάδελφοι</w:t>
      </w:r>
      <w:r>
        <w:rPr>
          <w:rFonts w:eastAsia="Times New Roman" w:cs="Times New Roman"/>
          <w:szCs w:val="24"/>
        </w:rPr>
        <w:t>,</w:t>
      </w:r>
      <w:r w:rsidRPr="005B4DC5">
        <w:rPr>
          <w:rFonts w:eastAsia="Times New Roman" w:cs="Times New Roman"/>
          <w:szCs w:val="24"/>
        </w:rPr>
        <w:t xml:space="preserve"> όλα</w:t>
      </w:r>
      <w:r>
        <w:rPr>
          <w:rFonts w:eastAsia="Times New Roman" w:cs="Times New Roman"/>
          <w:szCs w:val="24"/>
        </w:rPr>
        <w:t>;</w:t>
      </w:r>
      <w:r w:rsidRPr="005B4DC5">
        <w:rPr>
          <w:rFonts w:eastAsia="Times New Roman" w:cs="Times New Roman"/>
          <w:szCs w:val="24"/>
        </w:rPr>
        <w:t xml:space="preserve"> </w:t>
      </w:r>
      <w:r>
        <w:rPr>
          <w:rFonts w:eastAsia="Times New Roman" w:cs="Times New Roman"/>
          <w:szCs w:val="24"/>
        </w:rPr>
        <w:t>Δ</w:t>
      </w:r>
      <w:r w:rsidRPr="005B4DC5">
        <w:rPr>
          <w:rFonts w:eastAsia="Times New Roman" w:cs="Times New Roman"/>
          <w:szCs w:val="24"/>
        </w:rPr>
        <w:t>εν θα παίρνετε τίποτε</w:t>
      </w:r>
      <w:r>
        <w:rPr>
          <w:rFonts w:eastAsia="Times New Roman" w:cs="Times New Roman"/>
          <w:szCs w:val="24"/>
        </w:rPr>
        <w:t>.</w:t>
      </w:r>
      <w:r w:rsidRPr="005B4DC5">
        <w:rPr>
          <w:rFonts w:eastAsia="Times New Roman" w:cs="Times New Roman"/>
          <w:szCs w:val="24"/>
        </w:rPr>
        <w:t xml:space="preserve"> Μηδέν</w:t>
      </w:r>
      <w:r>
        <w:rPr>
          <w:rFonts w:eastAsia="Times New Roman" w:cs="Times New Roman"/>
          <w:szCs w:val="24"/>
        </w:rPr>
        <w:t>.</w:t>
      </w:r>
      <w:r w:rsidRPr="005B4DC5">
        <w:rPr>
          <w:rFonts w:eastAsia="Times New Roman" w:cs="Times New Roman"/>
          <w:szCs w:val="24"/>
        </w:rPr>
        <w:t xml:space="preserve"> Αυτό μας κάνει</w:t>
      </w:r>
      <w:r>
        <w:rPr>
          <w:rFonts w:eastAsia="Times New Roman" w:cs="Times New Roman"/>
          <w:szCs w:val="24"/>
        </w:rPr>
        <w:t xml:space="preserve">, κύριε Ζαχαριάδη, </w:t>
      </w:r>
      <w:r w:rsidRPr="005B4DC5">
        <w:rPr>
          <w:rFonts w:eastAsia="Times New Roman" w:cs="Times New Roman"/>
          <w:szCs w:val="24"/>
        </w:rPr>
        <w:t>άλλα 9 εκατομμύρια</w:t>
      </w:r>
      <w:r>
        <w:rPr>
          <w:rFonts w:eastAsia="Times New Roman" w:cs="Times New Roman"/>
          <w:szCs w:val="24"/>
        </w:rPr>
        <w:t>.</w:t>
      </w:r>
      <w:r w:rsidRPr="005B4DC5">
        <w:rPr>
          <w:rFonts w:eastAsia="Times New Roman" w:cs="Times New Roman"/>
          <w:szCs w:val="24"/>
        </w:rPr>
        <w:t xml:space="preserve"> </w:t>
      </w:r>
      <w:r>
        <w:rPr>
          <w:rFonts w:eastAsia="Times New Roman" w:cs="Times New Roman"/>
          <w:szCs w:val="24"/>
        </w:rPr>
        <w:t>Εννοώ τα 55 χιλιάρικα επί τους εκατόν πενήντα επτά</w:t>
      </w:r>
      <w:r w:rsidRPr="005B4DC5">
        <w:rPr>
          <w:rFonts w:eastAsia="Times New Roman" w:cs="Times New Roman"/>
          <w:szCs w:val="24"/>
        </w:rPr>
        <w:t xml:space="preserve"> συναδέλφους </w:t>
      </w:r>
      <w:r>
        <w:rPr>
          <w:rFonts w:eastAsia="Times New Roman" w:cs="Times New Roman"/>
          <w:szCs w:val="24"/>
        </w:rPr>
        <w:t xml:space="preserve">της Νέας Δημοκρατίας. Άρα, </w:t>
      </w:r>
      <w:r w:rsidR="00D469BF">
        <w:rPr>
          <w:rFonts w:eastAsia="Times New Roman" w:cs="Times New Roman"/>
          <w:szCs w:val="24"/>
        </w:rPr>
        <w:t xml:space="preserve">εννέα </w:t>
      </w:r>
      <w:r>
        <w:rPr>
          <w:rFonts w:eastAsia="Times New Roman" w:cs="Times New Roman"/>
          <w:szCs w:val="24"/>
        </w:rPr>
        <w:t xml:space="preserve">και </w:t>
      </w:r>
      <w:r w:rsidR="00D469BF">
        <w:rPr>
          <w:rFonts w:eastAsia="Times New Roman" w:cs="Times New Roman"/>
          <w:szCs w:val="24"/>
        </w:rPr>
        <w:t xml:space="preserve">εννέα </w:t>
      </w:r>
      <w:r>
        <w:rPr>
          <w:rFonts w:eastAsia="Times New Roman" w:cs="Times New Roman"/>
          <w:szCs w:val="24"/>
        </w:rPr>
        <w:t xml:space="preserve">ίσον </w:t>
      </w:r>
      <w:r w:rsidR="00D469BF">
        <w:rPr>
          <w:rFonts w:eastAsia="Times New Roman" w:cs="Times New Roman"/>
          <w:szCs w:val="24"/>
        </w:rPr>
        <w:t>δεκαοκτώ</w:t>
      </w:r>
      <w:r>
        <w:rPr>
          <w:rFonts w:eastAsia="Times New Roman" w:cs="Times New Roman"/>
          <w:szCs w:val="24"/>
        </w:rPr>
        <w:t>. Υ</w:t>
      </w:r>
      <w:r w:rsidRPr="005B4DC5">
        <w:rPr>
          <w:rFonts w:eastAsia="Times New Roman" w:cs="Times New Roman"/>
          <w:szCs w:val="24"/>
        </w:rPr>
        <w:t>πολείπονται για να πληρωθούν οι τόκοι άλλα 24</w:t>
      </w:r>
      <w:r>
        <w:rPr>
          <w:rFonts w:eastAsia="Times New Roman" w:cs="Times New Roman"/>
          <w:szCs w:val="24"/>
        </w:rPr>
        <w:t>.</w:t>
      </w:r>
      <w:r w:rsidRPr="005B4DC5">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Και πάμε τώρα στο θεσμικό.</w:t>
      </w:r>
    </w:p>
    <w:p w:rsidR="00EF197F" w:rsidRDefault="00120B8D">
      <w:pPr>
        <w:spacing w:line="600" w:lineRule="auto"/>
        <w:ind w:firstLine="720"/>
        <w:jc w:val="both"/>
        <w:rPr>
          <w:rFonts w:eastAsia="Times New Roman" w:cs="Times New Roman"/>
          <w:szCs w:val="24"/>
        </w:rPr>
      </w:pPr>
      <w:r w:rsidRPr="00FA6353">
        <w:rPr>
          <w:rFonts w:eastAsia="Times New Roman" w:cs="Times New Roman"/>
          <w:b/>
          <w:szCs w:val="24"/>
        </w:rPr>
        <w:t>ΚΩΝΣΤΑΝΤΙΝΟΣ ΖΑΧΑΡΙΑΔΗΣ:</w:t>
      </w:r>
      <w:r>
        <w:rPr>
          <w:rFonts w:eastAsia="Times New Roman" w:cs="Times New Roman"/>
          <w:szCs w:val="24"/>
        </w:rPr>
        <w:t xml:space="preserve"> Εγώ θα τα πληρώσω, δηλαδή;</w:t>
      </w:r>
    </w:p>
    <w:p w:rsidR="00EF197F" w:rsidRDefault="00120B8D">
      <w:pPr>
        <w:spacing w:line="600" w:lineRule="auto"/>
        <w:ind w:firstLine="720"/>
        <w:jc w:val="both"/>
        <w:rPr>
          <w:rFonts w:eastAsia="Times New Roman" w:cs="Times New Roman"/>
          <w:szCs w:val="24"/>
        </w:rPr>
      </w:pPr>
      <w:r w:rsidRPr="00FA6353">
        <w:rPr>
          <w:rFonts w:eastAsia="Times New Roman" w:cs="Times New Roman"/>
          <w:b/>
          <w:szCs w:val="24"/>
        </w:rPr>
        <w:t>ΜΑΥΡΟΥΔΗΣ ΒΟΡΙΔΗΣ (Υπουργός Εσωτερικών):</w:t>
      </w:r>
      <w:r>
        <w:rPr>
          <w:rFonts w:eastAsia="Times New Roman" w:cs="Times New Roman"/>
          <w:szCs w:val="24"/>
        </w:rPr>
        <w:t xml:space="preserve"> Εννοείται, κύριε Ζ</w:t>
      </w:r>
      <w:r w:rsidRPr="005B4DC5">
        <w:rPr>
          <w:rFonts w:eastAsia="Times New Roman" w:cs="Times New Roman"/>
          <w:szCs w:val="24"/>
        </w:rPr>
        <w:t>αχαριάδη</w:t>
      </w:r>
      <w:r>
        <w:rPr>
          <w:rFonts w:eastAsia="Times New Roman" w:cs="Times New Roman"/>
          <w:szCs w:val="24"/>
        </w:rPr>
        <w:t>, ότι</w:t>
      </w:r>
      <w:r w:rsidRPr="005B4DC5">
        <w:rPr>
          <w:rFonts w:eastAsia="Times New Roman" w:cs="Times New Roman"/>
          <w:szCs w:val="24"/>
        </w:rPr>
        <w:t xml:space="preserve"> εσείς προσωπικά είμαι βέβαιος ότι αν είχατε θα θέλατε να τα </w:t>
      </w:r>
      <w:r w:rsidRPr="005B4DC5">
        <w:rPr>
          <w:rFonts w:eastAsia="Times New Roman" w:cs="Times New Roman"/>
          <w:szCs w:val="24"/>
        </w:rPr>
        <w:lastRenderedPageBreak/>
        <w:t>πληρώσετε</w:t>
      </w:r>
      <w:r>
        <w:rPr>
          <w:rFonts w:eastAsia="Times New Roman" w:cs="Times New Roman"/>
          <w:szCs w:val="24"/>
        </w:rPr>
        <w:t>.</w:t>
      </w:r>
      <w:r w:rsidRPr="005B4DC5">
        <w:rPr>
          <w:rFonts w:eastAsia="Times New Roman" w:cs="Times New Roman"/>
          <w:szCs w:val="24"/>
        </w:rPr>
        <w:t xml:space="preserve"> Να εξηγήσω γιατί</w:t>
      </w:r>
      <w:r>
        <w:rPr>
          <w:rFonts w:eastAsia="Times New Roman" w:cs="Times New Roman"/>
          <w:szCs w:val="24"/>
        </w:rPr>
        <w:t>;</w:t>
      </w:r>
      <w:r w:rsidRPr="005B4DC5">
        <w:rPr>
          <w:rFonts w:eastAsia="Times New Roman" w:cs="Times New Roman"/>
          <w:szCs w:val="24"/>
        </w:rPr>
        <w:t xml:space="preserve"> </w:t>
      </w:r>
      <w:r>
        <w:rPr>
          <w:rFonts w:eastAsia="Times New Roman" w:cs="Times New Roman"/>
          <w:szCs w:val="24"/>
        </w:rPr>
        <w:t>Γιατί</w:t>
      </w:r>
      <w:r w:rsidRPr="005B4DC5">
        <w:rPr>
          <w:rFonts w:eastAsia="Times New Roman" w:cs="Times New Roman"/>
          <w:szCs w:val="24"/>
        </w:rPr>
        <w:t xml:space="preserve"> θα </w:t>
      </w:r>
      <w:r>
        <w:rPr>
          <w:rFonts w:eastAsia="Times New Roman" w:cs="Times New Roman"/>
          <w:szCs w:val="24"/>
        </w:rPr>
        <w:t>θέλατε,</w:t>
      </w:r>
      <w:r w:rsidRPr="005B4DC5">
        <w:rPr>
          <w:rFonts w:eastAsia="Times New Roman" w:cs="Times New Roman"/>
          <w:szCs w:val="24"/>
        </w:rPr>
        <w:t xml:space="preserve"> γιατί είμαι βέβαιος ότι εσείς προσωπικά </w:t>
      </w:r>
      <w:r>
        <w:rPr>
          <w:rFonts w:eastAsia="Times New Roman" w:cs="Times New Roman"/>
          <w:szCs w:val="24"/>
        </w:rPr>
        <w:t>-</w:t>
      </w:r>
      <w:r w:rsidRPr="005B4DC5">
        <w:rPr>
          <w:rFonts w:eastAsia="Times New Roman" w:cs="Times New Roman"/>
          <w:szCs w:val="24"/>
        </w:rPr>
        <w:t>όχι αυτά που μας είπατε</w:t>
      </w:r>
      <w:r>
        <w:rPr>
          <w:rFonts w:eastAsia="Times New Roman" w:cs="Times New Roman"/>
          <w:szCs w:val="24"/>
        </w:rPr>
        <w:t>, γ</w:t>
      </w:r>
      <w:r w:rsidRPr="005B4DC5">
        <w:rPr>
          <w:rFonts w:eastAsia="Times New Roman" w:cs="Times New Roman"/>
          <w:szCs w:val="24"/>
        </w:rPr>
        <w:t>ιατί αυτά υποθέτω</w:t>
      </w:r>
      <w:r>
        <w:rPr>
          <w:rFonts w:eastAsia="Times New Roman" w:cs="Times New Roman"/>
          <w:szCs w:val="24"/>
        </w:rPr>
        <w:t xml:space="preserve"> ότι</w:t>
      </w:r>
      <w:r w:rsidRPr="005B4DC5">
        <w:rPr>
          <w:rFonts w:eastAsia="Times New Roman" w:cs="Times New Roman"/>
          <w:szCs w:val="24"/>
        </w:rPr>
        <w:t xml:space="preserve"> σας </w:t>
      </w:r>
      <w:r>
        <w:rPr>
          <w:rFonts w:eastAsia="Times New Roman" w:cs="Times New Roman"/>
          <w:szCs w:val="24"/>
        </w:rPr>
        <w:t>βάζει να τα λέτε το κόμμα σας-</w:t>
      </w:r>
      <w:r w:rsidRPr="005B4DC5">
        <w:rPr>
          <w:rFonts w:eastAsia="Times New Roman" w:cs="Times New Roman"/>
          <w:szCs w:val="24"/>
        </w:rPr>
        <w:t xml:space="preserve"> </w:t>
      </w:r>
      <w:r>
        <w:rPr>
          <w:rFonts w:eastAsia="Times New Roman" w:cs="Times New Roman"/>
          <w:szCs w:val="24"/>
        </w:rPr>
        <w:t>θα υπερασπιζόσασταν</w:t>
      </w:r>
      <w:r w:rsidRPr="005B4DC5">
        <w:rPr>
          <w:rFonts w:eastAsia="Times New Roman" w:cs="Times New Roman"/>
          <w:szCs w:val="24"/>
        </w:rPr>
        <w:t xml:space="preserve"> τη θεσμική λειτουργία των κομμάτων</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Η</w:t>
      </w:r>
      <w:r w:rsidRPr="005B4DC5">
        <w:rPr>
          <w:rFonts w:eastAsia="Times New Roman" w:cs="Times New Roman"/>
          <w:szCs w:val="24"/>
        </w:rPr>
        <w:t xml:space="preserve"> ερώτησή σας ανοίγει κάτι πιο ενδιαφέρον</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sidRPr="005B4DC5">
        <w:rPr>
          <w:rFonts w:eastAsia="Times New Roman" w:cs="Times New Roman"/>
          <w:szCs w:val="24"/>
        </w:rPr>
        <w:t>Για ποιο</w:t>
      </w:r>
      <w:r>
        <w:rPr>
          <w:rFonts w:eastAsia="Times New Roman" w:cs="Times New Roman"/>
          <w:szCs w:val="24"/>
        </w:rPr>
        <w:t>ν</w:t>
      </w:r>
      <w:r w:rsidRPr="005B4DC5">
        <w:rPr>
          <w:rFonts w:eastAsia="Times New Roman" w:cs="Times New Roman"/>
          <w:szCs w:val="24"/>
        </w:rPr>
        <w:t xml:space="preserve"> λόγο</w:t>
      </w:r>
      <w:r>
        <w:rPr>
          <w:rFonts w:eastAsia="Times New Roman" w:cs="Times New Roman"/>
          <w:szCs w:val="24"/>
        </w:rPr>
        <w:t>, κύριε Ζ</w:t>
      </w:r>
      <w:r w:rsidRPr="005B4DC5">
        <w:rPr>
          <w:rFonts w:eastAsia="Times New Roman" w:cs="Times New Roman"/>
          <w:szCs w:val="24"/>
        </w:rPr>
        <w:t>αχαριάδη</w:t>
      </w:r>
      <w:r>
        <w:rPr>
          <w:rFonts w:eastAsia="Times New Roman" w:cs="Times New Roman"/>
          <w:szCs w:val="24"/>
        </w:rPr>
        <w:t>, ο</w:t>
      </w:r>
      <w:r w:rsidRPr="005B4DC5">
        <w:rPr>
          <w:rFonts w:eastAsia="Times New Roman" w:cs="Times New Roman"/>
          <w:szCs w:val="24"/>
        </w:rPr>
        <w:t xml:space="preserve"> κρατικός προϋπολογισμός χρηματοδοτεί τα πολιτικά κόμματα</w:t>
      </w:r>
      <w:r>
        <w:rPr>
          <w:rFonts w:eastAsia="Times New Roman" w:cs="Times New Roman"/>
          <w:szCs w:val="24"/>
        </w:rPr>
        <w:t>;</w:t>
      </w:r>
      <w:r w:rsidRPr="005B4DC5">
        <w:rPr>
          <w:rFonts w:eastAsia="Times New Roman" w:cs="Times New Roman"/>
          <w:szCs w:val="24"/>
        </w:rPr>
        <w:t xml:space="preserve"> Για </w:t>
      </w:r>
      <w:r>
        <w:rPr>
          <w:rFonts w:eastAsia="Times New Roman" w:cs="Times New Roman"/>
          <w:szCs w:val="24"/>
        </w:rPr>
        <w:t>ποιον λόγο δίνει λεφτά ο</w:t>
      </w:r>
      <w:r w:rsidRPr="005B4DC5">
        <w:rPr>
          <w:rFonts w:eastAsia="Times New Roman" w:cs="Times New Roman"/>
          <w:szCs w:val="24"/>
        </w:rPr>
        <w:t xml:space="preserve"> φορολογούμενος για τη χρηματοδότηση των πολιτικών κομμάτων</w:t>
      </w:r>
      <w:r>
        <w:rPr>
          <w:rFonts w:eastAsia="Times New Roman" w:cs="Times New Roman"/>
          <w:szCs w:val="24"/>
        </w:rPr>
        <w:t>; Γιατί το κάνει αυτό;</w:t>
      </w:r>
      <w:r w:rsidRPr="005B4DC5">
        <w:rPr>
          <w:rFonts w:eastAsia="Times New Roman" w:cs="Times New Roman"/>
          <w:szCs w:val="24"/>
        </w:rPr>
        <w:t xml:space="preserve"> </w:t>
      </w:r>
      <w:r>
        <w:rPr>
          <w:rFonts w:eastAsia="Times New Roman" w:cs="Times New Roman"/>
          <w:szCs w:val="24"/>
        </w:rPr>
        <w:t>Υπάρχει κανένας</w:t>
      </w:r>
      <w:r w:rsidRPr="005B4DC5">
        <w:rPr>
          <w:rFonts w:eastAsia="Times New Roman" w:cs="Times New Roman"/>
          <w:szCs w:val="24"/>
        </w:rPr>
        <w:t xml:space="preserve"> λόγος</w:t>
      </w:r>
      <w:r>
        <w:rPr>
          <w:rFonts w:eastAsia="Times New Roman" w:cs="Times New Roman"/>
          <w:szCs w:val="24"/>
        </w:rPr>
        <w:t xml:space="preserve">; Γιατί να μην πούμε «μηδέν η </w:t>
      </w:r>
      <w:r w:rsidRPr="005B4DC5">
        <w:rPr>
          <w:rFonts w:eastAsia="Times New Roman" w:cs="Times New Roman"/>
          <w:szCs w:val="24"/>
        </w:rPr>
        <w:t>χρηματοδότηση των πολιτικών κομμάτων</w:t>
      </w:r>
      <w:r>
        <w:rPr>
          <w:rFonts w:eastAsia="Times New Roman" w:cs="Times New Roman"/>
          <w:szCs w:val="24"/>
        </w:rPr>
        <w:t>, ό,τι παίρνουν</w:t>
      </w:r>
      <w:r w:rsidRPr="005B4DC5">
        <w:rPr>
          <w:rFonts w:eastAsia="Times New Roman" w:cs="Times New Roman"/>
          <w:szCs w:val="24"/>
        </w:rPr>
        <w:t xml:space="preserve"> από τις εισφορές των μελών </w:t>
      </w:r>
      <w:r>
        <w:rPr>
          <w:rFonts w:eastAsia="Times New Roman" w:cs="Times New Roman"/>
          <w:szCs w:val="24"/>
        </w:rPr>
        <w:t xml:space="preserve">τους»; </w:t>
      </w:r>
    </w:p>
    <w:p w:rsidR="00EF197F" w:rsidRDefault="00120B8D">
      <w:pPr>
        <w:spacing w:line="600" w:lineRule="auto"/>
        <w:ind w:firstLine="720"/>
        <w:jc w:val="both"/>
        <w:rPr>
          <w:rFonts w:eastAsia="Times New Roman" w:cs="Times New Roman"/>
          <w:szCs w:val="24"/>
        </w:rPr>
      </w:pPr>
      <w:r w:rsidRPr="005B4DC5">
        <w:rPr>
          <w:rFonts w:eastAsia="Times New Roman" w:cs="Times New Roman"/>
          <w:szCs w:val="24"/>
        </w:rPr>
        <w:t>Ξέρετε γι</w:t>
      </w:r>
      <w:r>
        <w:rPr>
          <w:rFonts w:eastAsia="Times New Roman" w:cs="Times New Roman"/>
          <w:szCs w:val="24"/>
        </w:rPr>
        <w:t>ατί το κάνει, κύριε Ζ</w:t>
      </w:r>
      <w:r w:rsidRPr="005B4DC5">
        <w:rPr>
          <w:rFonts w:eastAsia="Times New Roman" w:cs="Times New Roman"/>
          <w:szCs w:val="24"/>
        </w:rPr>
        <w:t>αχαριάδη</w:t>
      </w:r>
      <w:r>
        <w:rPr>
          <w:rFonts w:eastAsia="Times New Roman" w:cs="Times New Roman"/>
          <w:szCs w:val="24"/>
        </w:rPr>
        <w:t>; Γιατί το Σ</w:t>
      </w:r>
      <w:r w:rsidRPr="005B4DC5">
        <w:rPr>
          <w:rFonts w:eastAsia="Times New Roman" w:cs="Times New Roman"/>
          <w:szCs w:val="24"/>
        </w:rPr>
        <w:t>ύνταγμά μας πισ</w:t>
      </w:r>
      <w:r>
        <w:rPr>
          <w:rFonts w:eastAsia="Times New Roman" w:cs="Times New Roman"/>
          <w:szCs w:val="24"/>
        </w:rPr>
        <w:t xml:space="preserve">τεύει στην κομματική λειτουργία, </w:t>
      </w:r>
      <w:r w:rsidRPr="005B4DC5">
        <w:rPr>
          <w:rFonts w:eastAsia="Times New Roman" w:cs="Times New Roman"/>
          <w:szCs w:val="24"/>
        </w:rPr>
        <w:t>αναθέτει ρόλο στα πολιτικά κόμματα</w:t>
      </w:r>
      <w:r>
        <w:rPr>
          <w:rFonts w:eastAsia="Times New Roman" w:cs="Times New Roman"/>
          <w:szCs w:val="24"/>
        </w:rPr>
        <w:t>,</w:t>
      </w:r>
      <w:r w:rsidRPr="005B4DC5">
        <w:rPr>
          <w:rFonts w:eastAsia="Times New Roman" w:cs="Times New Roman"/>
          <w:szCs w:val="24"/>
        </w:rPr>
        <w:t xml:space="preserve"> τα πολιτικά κόμματα έχουν συγκεκριμένη λειτουργία</w:t>
      </w:r>
      <w:r>
        <w:rPr>
          <w:rFonts w:eastAsia="Times New Roman" w:cs="Times New Roman"/>
          <w:szCs w:val="24"/>
        </w:rPr>
        <w:t>, σ</w:t>
      </w:r>
      <w:r w:rsidRPr="005B4DC5">
        <w:rPr>
          <w:rFonts w:eastAsia="Times New Roman" w:cs="Times New Roman"/>
          <w:szCs w:val="24"/>
        </w:rPr>
        <w:t>ημαντική</w:t>
      </w:r>
      <w:r>
        <w:rPr>
          <w:rFonts w:eastAsia="Times New Roman" w:cs="Times New Roman"/>
          <w:szCs w:val="24"/>
        </w:rPr>
        <w:t>,</w:t>
      </w:r>
      <w:r w:rsidRPr="005B4DC5">
        <w:rPr>
          <w:rFonts w:eastAsia="Times New Roman" w:cs="Times New Roman"/>
          <w:szCs w:val="24"/>
        </w:rPr>
        <w:t xml:space="preserve"> κρίσιμη για τη λειτουργία του κοινοβουλευτικού πολιτεύματος</w:t>
      </w:r>
      <w:r>
        <w:rPr>
          <w:rFonts w:eastAsia="Times New Roman" w:cs="Times New Roman"/>
          <w:szCs w:val="24"/>
        </w:rPr>
        <w:t>.</w:t>
      </w:r>
      <w:r w:rsidRPr="005B4DC5">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5B4DC5">
        <w:rPr>
          <w:rFonts w:eastAsia="Times New Roman" w:cs="Times New Roman"/>
          <w:szCs w:val="24"/>
        </w:rPr>
        <w:t>Ξέρετε γιατί τα χρηματοδοτεί</w:t>
      </w:r>
      <w:r>
        <w:rPr>
          <w:rFonts w:eastAsia="Times New Roman" w:cs="Times New Roman"/>
          <w:szCs w:val="24"/>
        </w:rPr>
        <w:t>, κύριε Ζ</w:t>
      </w:r>
      <w:r w:rsidRPr="005B4DC5">
        <w:rPr>
          <w:rFonts w:eastAsia="Times New Roman" w:cs="Times New Roman"/>
          <w:szCs w:val="24"/>
        </w:rPr>
        <w:t>αχαριάδη</w:t>
      </w:r>
      <w:r>
        <w:rPr>
          <w:rFonts w:eastAsia="Times New Roman" w:cs="Times New Roman"/>
          <w:szCs w:val="24"/>
        </w:rPr>
        <w:t>; Γ</w:t>
      </w:r>
      <w:r w:rsidRPr="005B4DC5">
        <w:rPr>
          <w:rFonts w:eastAsia="Times New Roman" w:cs="Times New Roman"/>
          <w:szCs w:val="24"/>
        </w:rPr>
        <w:t>ιατ</w:t>
      </w:r>
      <w:r>
        <w:rPr>
          <w:rFonts w:eastAsia="Times New Roman" w:cs="Times New Roman"/>
          <w:szCs w:val="24"/>
        </w:rPr>
        <w:t>ί δεν θέλει να είναι εξαρτημένα,</w:t>
      </w:r>
      <w:r w:rsidRPr="005B4DC5">
        <w:rPr>
          <w:rFonts w:eastAsia="Times New Roman" w:cs="Times New Roman"/>
          <w:szCs w:val="24"/>
        </w:rPr>
        <w:t xml:space="preserve"> γιατί δεν θέ</w:t>
      </w:r>
      <w:r>
        <w:rPr>
          <w:rFonts w:eastAsia="Times New Roman" w:cs="Times New Roman"/>
          <w:szCs w:val="24"/>
        </w:rPr>
        <w:t>λει να δημιουργούν σχέσεις που τ</w:t>
      </w:r>
      <w:r w:rsidRPr="005B4DC5">
        <w:rPr>
          <w:rFonts w:eastAsia="Times New Roman" w:cs="Times New Roman"/>
          <w:szCs w:val="24"/>
        </w:rPr>
        <w:t>α δεσμεύουν με συμφέρον</w:t>
      </w:r>
      <w:r>
        <w:rPr>
          <w:rFonts w:eastAsia="Times New Roman" w:cs="Times New Roman"/>
          <w:szCs w:val="24"/>
        </w:rPr>
        <w:t>τα.</w:t>
      </w:r>
      <w:r w:rsidRPr="005B4DC5">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5B4DC5">
        <w:rPr>
          <w:rFonts w:eastAsia="Times New Roman" w:cs="Times New Roman"/>
          <w:szCs w:val="24"/>
        </w:rPr>
        <w:lastRenderedPageBreak/>
        <w:t>Γι</w:t>
      </w:r>
      <w:r>
        <w:rPr>
          <w:rFonts w:eastAsia="Times New Roman" w:cs="Times New Roman"/>
          <w:szCs w:val="24"/>
        </w:rPr>
        <w:t>’</w:t>
      </w:r>
      <w:r w:rsidRPr="005B4DC5">
        <w:rPr>
          <w:rFonts w:eastAsia="Times New Roman" w:cs="Times New Roman"/>
          <w:szCs w:val="24"/>
        </w:rPr>
        <w:t xml:space="preserve"> αυτό</w:t>
      </w:r>
      <w:r>
        <w:rPr>
          <w:rFonts w:eastAsia="Times New Roman" w:cs="Times New Roman"/>
          <w:szCs w:val="24"/>
        </w:rPr>
        <w:t xml:space="preserve">, λοιπόν, </w:t>
      </w:r>
      <w:r w:rsidRPr="005B4DC5">
        <w:rPr>
          <w:rFonts w:eastAsia="Times New Roman" w:cs="Times New Roman"/>
          <w:szCs w:val="24"/>
        </w:rPr>
        <w:t>τα χρηματοδοτεί ο προϋπολογισμός τα πολιτικά κόμματα και κάνει επιλογή ο νομοθέτης ακριβώς αυτού του χαρακτήρα</w:t>
      </w:r>
      <w:r>
        <w:rPr>
          <w:rFonts w:eastAsia="Times New Roman" w:cs="Times New Roman"/>
          <w:szCs w:val="24"/>
        </w:rPr>
        <w:t>.</w:t>
      </w:r>
      <w:r w:rsidRPr="005B4DC5">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5B4DC5">
        <w:rPr>
          <w:rFonts w:eastAsia="Times New Roman" w:cs="Times New Roman"/>
          <w:szCs w:val="24"/>
        </w:rPr>
        <w:t>Τι έρχε</w:t>
      </w:r>
      <w:r>
        <w:rPr>
          <w:rFonts w:eastAsia="Times New Roman" w:cs="Times New Roman"/>
          <w:szCs w:val="24"/>
        </w:rPr>
        <w:t>στε</w:t>
      </w:r>
      <w:r w:rsidRPr="005B4DC5">
        <w:rPr>
          <w:rFonts w:eastAsia="Times New Roman" w:cs="Times New Roman"/>
          <w:szCs w:val="24"/>
        </w:rPr>
        <w:t xml:space="preserve"> τώρα εσείς </w:t>
      </w:r>
      <w:r>
        <w:rPr>
          <w:rFonts w:eastAsia="Times New Roman" w:cs="Times New Roman"/>
          <w:szCs w:val="24"/>
        </w:rPr>
        <w:t>και λέτε;</w:t>
      </w:r>
      <w:r w:rsidRPr="005B4DC5">
        <w:rPr>
          <w:rFonts w:eastAsia="Times New Roman" w:cs="Times New Roman"/>
          <w:szCs w:val="24"/>
        </w:rPr>
        <w:t xml:space="preserve"> </w:t>
      </w:r>
      <w:r>
        <w:rPr>
          <w:rFonts w:eastAsia="Times New Roman" w:cs="Times New Roman"/>
          <w:szCs w:val="24"/>
        </w:rPr>
        <w:t>Κάτι</w:t>
      </w:r>
      <w:r w:rsidRPr="005B4DC5">
        <w:rPr>
          <w:rFonts w:eastAsia="Times New Roman" w:cs="Times New Roman"/>
          <w:szCs w:val="24"/>
        </w:rPr>
        <w:t xml:space="preserve"> απολύτως </w:t>
      </w:r>
      <w:r>
        <w:rPr>
          <w:rFonts w:eastAsia="Times New Roman" w:cs="Times New Roman"/>
          <w:szCs w:val="24"/>
        </w:rPr>
        <w:t>αλυσιτελές.</w:t>
      </w:r>
      <w:r w:rsidRPr="005B4DC5">
        <w:rPr>
          <w:rFonts w:eastAsia="Times New Roman" w:cs="Times New Roman"/>
          <w:szCs w:val="24"/>
        </w:rPr>
        <w:t xml:space="preserve"> </w:t>
      </w:r>
      <w:r>
        <w:rPr>
          <w:rFonts w:eastAsia="Times New Roman" w:cs="Times New Roman"/>
          <w:szCs w:val="24"/>
        </w:rPr>
        <w:t>Να μην έχει, δηλαδή,</w:t>
      </w:r>
      <w:r w:rsidRPr="005B4DC5">
        <w:rPr>
          <w:rFonts w:eastAsia="Times New Roman" w:cs="Times New Roman"/>
          <w:szCs w:val="24"/>
        </w:rPr>
        <w:t xml:space="preserve"> </w:t>
      </w:r>
      <w:r>
        <w:rPr>
          <w:rFonts w:eastAsia="Times New Roman" w:cs="Times New Roman"/>
          <w:szCs w:val="24"/>
        </w:rPr>
        <w:t>εισόδημα η Νέα Δ</w:t>
      </w:r>
      <w:r w:rsidRPr="005B4DC5">
        <w:rPr>
          <w:rFonts w:eastAsia="Times New Roman" w:cs="Times New Roman"/>
          <w:szCs w:val="24"/>
        </w:rPr>
        <w:t>ημοκρατία</w:t>
      </w:r>
      <w:r>
        <w:rPr>
          <w:rFonts w:eastAsia="Times New Roman" w:cs="Times New Roman"/>
          <w:szCs w:val="24"/>
        </w:rPr>
        <w:t>, να μην έχουν εισόδημα οι Βουλευτές της Νέας Δ</w:t>
      </w:r>
      <w:r w:rsidRPr="005B4DC5">
        <w:rPr>
          <w:rFonts w:eastAsia="Times New Roman" w:cs="Times New Roman"/>
          <w:szCs w:val="24"/>
        </w:rPr>
        <w:t>ημοκρατίας</w:t>
      </w:r>
      <w:r>
        <w:rPr>
          <w:rFonts w:eastAsia="Times New Roman" w:cs="Times New Roman"/>
          <w:szCs w:val="24"/>
        </w:rPr>
        <w:t>,</w:t>
      </w:r>
      <w:r w:rsidRPr="005B4DC5">
        <w:rPr>
          <w:rFonts w:eastAsia="Times New Roman" w:cs="Times New Roman"/>
          <w:szCs w:val="24"/>
        </w:rPr>
        <w:t xml:space="preserve"> άρα το μεγαλύτερο πολιτικό κόμμα της χώρας στην πραγματικότητα να μην μπορεί να επιτελέσει τη λειτ</w:t>
      </w:r>
      <w:r>
        <w:rPr>
          <w:rFonts w:eastAsia="Times New Roman" w:cs="Times New Roman"/>
          <w:szCs w:val="24"/>
        </w:rPr>
        <w:t>ουργία του έτσι όπως ορίζει το Σ</w:t>
      </w:r>
      <w:r w:rsidRPr="005B4DC5">
        <w:rPr>
          <w:rFonts w:eastAsia="Times New Roman" w:cs="Times New Roman"/>
          <w:szCs w:val="24"/>
        </w:rPr>
        <w:t>ύνταγμα</w:t>
      </w:r>
      <w:r>
        <w:rPr>
          <w:rFonts w:eastAsia="Times New Roman" w:cs="Times New Roman"/>
          <w:szCs w:val="24"/>
        </w:rPr>
        <w:t>. Κ</w:t>
      </w:r>
      <w:r w:rsidRPr="005B4DC5">
        <w:rPr>
          <w:rFonts w:eastAsia="Times New Roman" w:cs="Times New Roman"/>
          <w:szCs w:val="24"/>
        </w:rPr>
        <w:t>αι αυτό γιατί</w:t>
      </w:r>
      <w:r>
        <w:rPr>
          <w:rFonts w:eastAsia="Times New Roman" w:cs="Times New Roman"/>
          <w:szCs w:val="24"/>
        </w:rPr>
        <w:t>; Γιατί δεν θέλετε η Νέα Δ</w:t>
      </w:r>
      <w:r w:rsidRPr="005B4DC5">
        <w:rPr>
          <w:rFonts w:eastAsia="Times New Roman" w:cs="Times New Roman"/>
          <w:szCs w:val="24"/>
        </w:rPr>
        <w:t>ημοκρατία να έχει πολιτική δράση</w:t>
      </w:r>
      <w:r>
        <w:rPr>
          <w:rFonts w:eastAsia="Times New Roman" w:cs="Times New Roman"/>
          <w:szCs w:val="24"/>
        </w:rPr>
        <w:t>, κύριε Ζαχαριάδη.</w:t>
      </w:r>
      <w:r w:rsidRPr="005B4DC5">
        <w:rPr>
          <w:rFonts w:eastAsia="Times New Roman" w:cs="Times New Roman"/>
          <w:szCs w:val="24"/>
        </w:rPr>
        <w:t xml:space="preserve"> </w:t>
      </w:r>
    </w:p>
    <w:p w:rsidR="00EF197F" w:rsidRDefault="00120B8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Τι ταπεινή</w:t>
      </w:r>
      <w:r w:rsidRPr="005B4DC5">
        <w:rPr>
          <w:rFonts w:eastAsia="Times New Roman" w:cs="Times New Roman"/>
          <w:szCs w:val="24"/>
        </w:rPr>
        <w:t xml:space="preserve"> προσέγγιση</w:t>
      </w:r>
      <w:r>
        <w:rPr>
          <w:rFonts w:eastAsia="Times New Roman" w:cs="Times New Roman"/>
          <w:szCs w:val="24"/>
        </w:rPr>
        <w:t xml:space="preserve"> είναι αυτή;</w:t>
      </w:r>
      <w:r w:rsidRPr="005B4DC5">
        <w:rPr>
          <w:rFonts w:eastAsia="Times New Roman" w:cs="Times New Roman"/>
          <w:szCs w:val="24"/>
        </w:rPr>
        <w:t xml:space="preserve"> </w:t>
      </w:r>
      <w:r>
        <w:rPr>
          <w:rFonts w:eastAsia="Times New Roman" w:cs="Times New Roman"/>
          <w:szCs w:val="24"/>
        </w:rPr>
        <w:t>Ε</w:t>
      </w:r>
      <w:r w:rsidRPr="005B4DC5">
        <w:rPr>
          <w:rFonts w:eastAsia="Times New Roman" w:cs="Times New Roman"/>
          <w:szCs w:val="24"/>
        </w:rPr>
        <w:t>πειδή δεν μπορείτε να αντιπαρατεθεί</w:t>
      </w:r>
      <w:r>
        <w:rPr>
          <w:rFonts w:eastAsia="Times New Roman" w:cs="Times New Roman"/>
          <w:szCs w:val="24"/>
        </w:rPr>
        <w:t>τε,</w:t>
      </w:r>
      <w:r w:rsidRPr="005B4DC5">
        <w:rPr>
          <w:rFonts w:eastAsia="Times New Roman" w:cs="Times New Roman"/>
          <w:szCs w:val="24"/>
        </w:rPr>
        <w:t xml:space="preserve"> αυτό που σκεφτήκατε</w:t>
      </w:r>
      <w:r>
        <w:rPr>
          <w:rFonts w:eastAsia="Times New Roman" w:cs="Times New Roman"/>
          <w:szCs w:val="24"/>
        </w:rPr>
        <w:t>, κύριε Ζ</w:t>
      </w:r>
      <w:r w:rsidRPr="005B4DC5">
        <w:rPr>
          <w:rFonts w:eastAsia="Times New Roman" w:cs="Times New Roman"/>
          <w:szCs w:val="24"/>
        </w:rPr>
        <w:t>αχαριάδη</w:t>
      </w:r>
      <w:r>
        <w:rPr>
          <w:rFonts w:eastAsia="Times New Roman" w:cs="Times New Roman"/>
          <w:szCs w:val="24"/>
        </w:rPr>
        <w:t>, είναι να καταργήσετε</w:t>
      </w:r>
      <w:r w:rsidRPr="005B4DC5">
        <w:rPr>
          <w:rFonts w:eastAsia="Times New Roman" w:cs="Times New Roman"/>
          <w:szCs w:val="24"/>
        </w:rPr>
        <w:t xml:space="preserve"> την κρατική χρηματοδότηση στα πολιτικά κόμματα</w:t>
      </w:r>
      <w:r>
        <w:rPr>
          <w:rFonts w:eastAsia="Times New Roman" w:cs="Times New Roman"/>
          <w:szCs w:val="24"/>
        </w:rPr>
        <w:t>;</w:t>
      </w:r>
      <w:r w:rsidRPr="005B4DC5">
        <w:rPr>
          <w:rFonts w:eastAsia="Times New Roman" w:cs="Times New Roman"/>
          <w:szCs w:val="24"/>
        </w:rPr>
        <w:t xml:space="preserve"> Αυτό καταφέρατε να μας πείτε</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sidRPr="00FA6353">
        <w:rPr>
          <w:rFonts w:eastAsia="Times New Roman" w:cs="Times New Roman"/>
          <w:b/>
          <w:szCs w:val="24"/>
        </w:rPr>
        <w:t xml:space="preserve">ΠΡΟΕΔΡΕΥΩΝ (Νικήτας Κακλαμάνης): </w:t>
      </w:r>
      <w:r>
        <w:rPr>
          <w:rFonts w:eastAsia="Times New Roman" w:cs="Times New Roman"/>
          <w:szCs w:val="24"/>
        </w:rPr>
        <w:t>Κύριε Βορίδη, ελάτε.</w:t>
      </w:r>
    </w:p>
    <w:p w:rsidR="00EF197F" w:rsidRDefault="00120B8D">
      <w:pPr>
        <w:spacing w:line="600" w:lineRule="auto"/>
        <w:ind w:firstLine="720"/>
        <w:jc w:val="both"/>
        <w:rPr>
          <w:rFonts w:eastAsia="Times New Roman" w:cs="Times New Roman"/>
          <w:szCs w:val="24"/>
        </w:rPr>
      </w:pPr>
      <w:r w:rsidRPr="00FA6353">
        <w:rPr>
          <w:rFonts w:eastAsia="Times New Roman" w:cs="Times New Roman"/>
          <w:b/>
          <w:szCs w:val="24"/>
        </w:rPr>
        <w:t xml:space="preserve">ΜΑΥΡΟΥΔΗΣ ΒΟΡΙΔΗΣ (Υπουργός Εσωτερικών): </w:t>
      </w:r>
      <w:r>
        <w:rPr>
          <w:rFonts w:eastAsia="Times New Roman" w:cs="Times New Roman"/>
          <w:szCs w:val="24"/>
        </w:rPr>
        <w:t>Τ</w:t>
      </w:r>
      <w:r w:rsidRPr="005B4DC5">
        <w:rPr>
          <w:rFonts w:eastAsia="Times New Roman" w:cs="Times New Roman"/>
          <w:szCs w:val="24"/>
        </w:rPr>
        <w:t>ελειώνω</w:t>
      </w:r>
      <w:r>
        <w:rPr>
          <w:rFonts w:eastAsia="Times New Roman" w:cs="Times New Roman"/>
          <w:szCs w:val="24"/>
        </w:rPr>
        <w:t>, κύριε Π</w:t>
      </w:r>
      <w:r w:rsidRPr="005B4DC5">
        <w:rPr>
          <w:rFonts w:eastAsia="Times New Roman" w:cs="Times New Roman"/>
          <w:szCs w:val="24"/>
        </w:rPr>
        <w:t>ρόεδρε</w:t>
      </w:r>
      <w:r>
        <w:rPr>
          <w:rFonts w:eastAsia="Times New Roman" w:cs="Times New Roman"/>
          <w:szCs w:val="24"/>
        </w:rPr>
        <w:t>, και</w:t>
      </w:r>
      <w:r w:rsidRPr="005B4DC5">
        <w:rPr>
          <w:rFonts w:eastAsia="Times New Roman" w:cs="Times New Roman"/>
          <w:szCs w:val="24"/>
        </w:rPr>
        <w:t xml:space="preserve"> ευχαριστώ πολύ</w:t>
      </w:r>
      <w:r>
        <w:rPr>
          <w:rFonts w:eastAsia="Times New Roman" w:cs="Times New Roman"/>
          <w:szCs w:val="24"/>
        </w:rPr>
        <w:t>.</w:t>
      </w:r>
      <w:r w:rsidRPr="005B4DC5">
        <w:rPr>
          <w:rFonts w:eastAsia="Times New Roman" w:cs="Times New Roman"/>
          <w:szCs w:val="24"/>
        </w:rPr>
        <w:t xml:space="preserve"> Σας εξήγησα το πόσο λαϊκίστικο</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sidRPr="00FA6353">
        <w:rPr>
          <w:rFonts w:eastAsia="Times New Roman" w:cs="Times New Roman"/>
          <w:b/>
          <w:szCs w:val="24"/>
        </w:rPr>
        <w:t>ΘΕΑΝΩ ΦΩΤΙΟΥ:</w:t>
      </w:r>
      <w:r w:rsidRPr="005B4DC5">
        <w:rPr>
          <w:rFonts w:eastAsia="Times New Roman" w:cs="Times New Roman"/>
          <w:szCs w:val="24"/>
        </w:rPr>
        <w:t xml:space="preserve"> </w:t>
      </w:r>
      <w:r>
        <w:rPr>
          <w:rFonts w:eastAsia="Times New Roman" w:cs="Times New Roman"/>
          <w:szCs w:val="24"/>
        </w:rPr>
        <w:t>...(Δεν ακούστηκε)</w:t>
      </w:r>
    </w:p>
    <w:p w:rsidR="00EF197F" w:rsidRDefault="00120B8D">
      <w:pPr>
        <w:spacing w:line="600" w:lineRule="auto"/>
        <w:ind w:firstLine="720"/>
        <w:jc w:val="both"/>
        <w:rPr>
          <w:rFonts w:eastAsia="Times New Roman" w:cs="Times New Roman"/>
          <w:szCs w:val="24"/>
        </w:rPr>
      </w:pPr>
      <w:r w:rsidRPr="00FA6353">
        <w:rPr>
          <w:rFonts w:eastAsia="Times New Roman" w:cs="Times New Roman"/>
          <w:b/>
          <w:szCs w:val="24"/>
        </w:rPr>
        <w:t xml:space="preserve">ΜΑΥΡΟΥΔΗΣ ΒΟΡΙΔΗΣ (Υπουργός Εσωτερικών): </w:t>
      </w:r>
      <w:r>
        <w:rPr>
          <w:rFonts w:eastAsia="Times New Roman" w:cs="Times New Roman"/>
          <w:szCs w:val="24"/>
        </w:rPr>
        <w:t>Κυρία Φ</w:t>
      </w:r>
      <w:r w:rsidRPr="005B4DC5">
        <w:rPr>
          <w:rFonts w:eastAsia="Times New Roman" w:cs="Times New Roman"/>
          <w:szCs w:val="24"/>
        </w:rPr>
        <w:t>ωτίου</w:t>
      </w:r>
      <w:r>
        <w:rPr>
          <w:rFonts w:eastAsia="Times New Roman" w:cs="Times New Roman"/>
          <w:szCs w:val="24"/>
        </w:rPr>
        <w:t>, με χαρά να μιλήσουμε μια άλλη φορά, όταν θα κάνετε ερώτηση.</w:t>
      </w:r>
    </w:p>
    <w:p w:rsidR="00EF197F" w:rsidRDefault="00120B8D">
      <w:pPr>
        <w:spacing w:line="600" w:lineRule="auto"/>
        <w:ind w:firstLine="720"/>
        <w:jc w:val="both"/>
        <w:rPr>
          <w:rFonts w:eastAsia="Times New Roman" w:cs="Times New Roman"/>
          <w:szCs w:val="24"/>
        </w:rPr>
      </w:pPr>
      <w:r w:rsidRPr="00F429A1">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Κυρία Φωτίου, ο κ. Ζαχαριάδης έκανε ερώτηση.</w:t>
      </w:r>
    </w:p>
    <w:p w:rsidR="00EF197F" w:rsidRDefault="00120B8D">
      <w:pPr>
        <w:spacing w:line="600" w:lineRule="auto"/>
        <w:ind w:firstLine="720"/>
        <w:jc w:val="both"/>
        <w:rPr>
          <w:rFonts w:eastAsia="Times New Roman" w:cs="Times New Roman"/>
          <w:szCs w:val="24"/>
        </w:rPr>
      </w:pPr>
      <w:r w:rsidRPr="00F429A1">
        <w:rPr>
          <w:rFonts w:eastAsia="Times New Roman" w:cs="Times New Roman"/>
          <w:b/>
          <w:szCs w:val="24"/>
        </w:rPr>
        <w:t>ΘΕΑΝΩ ΦΩΤΙΟΥ:</w:t>
      </w:r>
      <w:r w:rsidRPr="00F429A1">
        <w:rPr>
          <w:rFonts w:eastAsia="Times New Roman" w:cs="Times New Roman"/>
          <w:szCs w:val="24"/>
        </w:rPr>
        <w:t xml:space="preserve"> </w:t>
      </w:r>
      <w:r>
        <w:rPr>
          <w:rFonts w:eastAsia="Times New Roman" w:cs="Times New Roman"/>
          <w:szCs w:val="24"/>
        </w:rPr>
        <w:t>Απολαμβάνω τα επτά λεπτά της ομιλίας!</w:t>
      </w:r>
    </w:p>
    <w:p w:rsidR="00EF197F" w:rsidRDefault="00120B8D">
      <w:pPr>
        <w:spacing w:line="600" w:lineRule="auto"/>
        <w:ind w:firstLine="720"/>
        <w:jc w:val="both"/>
        <w:rPr>
          <w:rFonts w:eastAsia="Times New Roman" w:cs="Times New Roman"/>
          <w:szCs w:val="24"/>
        </w:rPr>
      </w:pPr>
      <w:r w:rsidRPr="005D308C">
        <w:rPr>
          <w:rFonts w:eastAsia="Times New Roman" w:cs="Times New Roman"/>
          <w:b/>
          <w:szCs w:val="24"/>
        </w:rPr>
        <w:t>ΠΡΟΕΔΡΕΥΩΝ (Νικήτας Κακλαμάνης):</w:t>
      </w:r>
      <w:r>
        <w:rPr>
          <w:rFonts w:eastAsia="Times New Roman" w:cs="Times New Roman"/>
          <w:szCs w:val="24"/>
        </w:rPr>
        <w:t xml:space="preserve"> Κύριε Υπουργέ, κλείστε, γιατί πρέπει να μπω στο νομοσχέδιό σας.</w:t>
      </w:r>
    </w:p>
    <w:p w:rsidR="00EF197F" w:rsidRDefault="00120B8D">
      <w:pPr>
        <w:spacing w:line="600" w:lineRule="auto"/>
        <w:ind w:firstLine="720"/>
        <w:jc w:val="both"/>
        <w:rPr>
          <w:rFonts w:eastAsia="Times New Roman" w:cs="Times New Roman"/>
          <w:szCs w:val="24"/>
        </w:rPr>
      </w:pPr>
      <w:r w:rsidRPr="00F429A1">
        <w:rPr>
          <w:rFonts w:eastAsia="Times New Roman" w:cs="Times New Roman"/>
          <w:b/>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Η κ. Φωτίου διεγέρθηκε!</w:t>
      </w:r>
    </w:p>
    <w:p w:rsidR="00EF197F" w:rsidRDefault="00120B8D">
      <w:pPr>
        <w:spacing w:line="600" w:lineRule="auto"/>
        <w:ind w:firstLine="720"/>
        <w:jc w:val="both"/>
        <w:rPr>
          <w:rFonts w:eastAsia="Times New Roman" w:cs="Times New Roman"/>
          <w:szCs w:val="24"/>
        </w:rPr>
      </w:pPr>
      <w:r w:rsidRPr="00F429A1">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Κυρία Φωτίου, τι να σας κάνω τώρα; Ερώτηση στον Βορίδη θέλατε. Τι να κάνουμε τώρα; Απαντάει ο Βορίδης. Να τον μαστιγώσω;</w:t>
      </w:r>
    </w:p>
    <w:p w:rsidR="00EF197F" w:rsidRDefault="00120B8D">
      <w:pPr>
        <w:spacing w:line="600" w:lineRule="auto"/>
        <w:ind w:firstLine="720"/>
        <w:jc w:val="both"/>
        <w:rPr>
          <w:rFonts w:eastAsia="Times New Roman" w:cs="Times New Roman"/>
          <w:szCs w:val="24"/>
        </w:rPr>
      </w:pPr>
      <w:r w:rsidRPr="00F429A1">
        <w:rPr>
          <w:rFonts w:eastAsia="Times New Roman" w:cs="Times New Roman"/>
          <w:b/>
          <w:szCs w:val="24"/>
        </w:rPr>
        <w:t>ΜΑΥΡΟΥΔΗΣ ΒΟΡΙΔΗΣ (Υπουργός Εσωτερικών):</w:t>
      </w:r>
      <w:r>
        <w:rPr>
          <w:rFonts w:eastAsia="Times New Roman" w:cs="Times New Roman"/>
          <w:szCs w:val="24"/>
        </w:rPr>
        <w:t xml:space="preserve"> Για </w:t>
      </w:r>
      <w:r w:rsidRPr="005B4DC5">
        <w:rPr>
          <w:rFonts w:eastAsia="Times New Roman" w:cs="Times New Roman"/>
          <w:szCs w:val="24"/>
        </w:rPr>
        <w:t>να κλείσω</w:t>
      </w:r>
      <w:r>
        <w:rPr>
          <w:rFonts w:eastAsia="Times New Roman" w:cs="Times New Roman"/>
          <w:szCs w:val="24"/>
        </w:rPr>
        <w:t xml:space="preserve">, κύριε Πρόεδρε, λέω το εξής: Σας κατέδειξα </w:t>
      </w:r>
      <w:r w:rsidRPr="005B4DC5">
        <w:rPr>
          <w:rFonts w:eastAsia="Times New Roman" w:cs="Times New Roman"/>
          <w:szCs w:val="24"/>
        </w:rPr>
        <w:t xml:space="preserve">το λαϊκίστικο και </w:t>
      </w:r>
      <w:r>
        <w:rPr>
          <w:rFonts w:eastAsia="Times New Roman" w:cs="Times New Roman"/>
          <w:szCs w:val="24"/>
        </w:rPr>
        <w:t xml:space="preserve">το αλυσιτελές </w:t>
      </w:r>
      <w:r w:rsidRPr="005B4DC5">
        <w:rPr>
          <w:rFonts w:eastAsia="Times New Roman" w:cs="Times New Roman"/>
          <w:szCs w:val="24"/>
        </w:rPr>
        <w:t>των όσων λέτε</w:t>
      </w:r>
      <w:r>
        <w:rPr>
          <w:rFonts w:eastAsia="Times New Roman" w:cs="Times New Roman"/>
          <w:szCs w:val="24"/>
        </w:rPr>
        <w:t>. Σ</w:t>
      </w:r>
      <w:r w:rsidRPr="005B4DC5">
        <w:rPr>
          <w:rFonts w:eastAsia="Times New Roman" w:cs="Times New Roman"/>
          <w:szCs w:val="24"/>
        </w:rPr>
        <w:t>την πραγματικότητα</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sidRPr="00F429A1">
        <w:rPr>
          <w:rFonts w:eastAsia="Times New Roman" w:cs="Times New Roman"/>
          <w:b/>
          <w:szCs w:val="24"/>
        </w:rPr>
        <w:t>ΘΕΑΝΩ ΦΩΤΙΟΥ:</w:t>
      </w:r>
      <w:r>
        <w:rPr>
          <w:rFonts w:eastAsia="Times New Roman" w:cs="Times New Roman"/>
          <w:b/>
          <w:szCs w:val="24"/>
        </w:rPr>
        <w:t xml:space="preserve"> </w:t>
      </w:r>
      <w:r>
        <w:rPr>
          <w:rFonts w:eastAsia="Times New Roman" w:cs="Times New Roman"/>
          <w:szCs w:val="24"/>
        </w:rPr>
        <w:t>...(Δεν ακούστηκε)</w:t>
      </w:r>
    </w:p>
    <w:p w:rsidR="00EF197F" w:rsidRDefault="00120B8D">
      <w:pPr>
        <w:spacing w:line="600" w:lineRule="auto"/>
        <w:ind w:firstLine="720"/>
        <w:jc w:val="both"/>
        <w:rPr>
          <w:rFonts w:eastAsia="Times New Roman" w:cs="Times New Roman"/>
          <w:szCs w:val="24"/>
        </w:rPr>
      </w:pPr>
      <w:r w:rsidRPr="00F429A1">
        <w:rPr>
          <w:rFonts w:eastAsia="Times New Roman" w:cs="Times New Roman"/>
          <w:b/>
          <w:szCs w:val="24"/>
        </w:rPr>
        <w:t xml:space="preserve">ΜΑΥΡΟΥΔΗΣ ΒΟΡΙΔΗΣ (Υπουργός Εσωτερικών): </w:t>
      </w:r>
      <w:r>
        <w:rPr>
          <w:rFonts w:eastAsia="Times New Roman" w:cs="Times New Roman"/>
          <w:szCs w:val="24"/>
        </w:rPr>
        <w:t>Κυρία Φωτίου, κάντε μου τη χάρη σας παρακαλώ πολύ.</w:t>
      </w:r>
    </w:p>
    <w:p w:rsidR="00EF197F" w:rsidRDefault="00120B8D">
      <w:pPr>
        <w:spacing w:line="600" w:lineRule="auto"/>
        <w:ind w:firstLine="720"/>
        <w:jc w:val="both"/>
        <w:rPr>
          <w:rFonts w:eastAsia="Times New Roman" w:cs="Times New Roman"/>
          <w:szCs w:val="24"/>
        </w:rPr>
      </w:pPr>
      <w:r w:rsidRPr="00F429A1">
        <w:rPr>
          <w:rFonts w:eastAsia="Times New Roman" w:cs="Times New Roman"/>
          <w:b/>
          <w:szCs w:val="24"/>
        </w:rPr>
        <w:t>ΘΕΑΝΩ ΦΩΤΙΟΥ:</w:t>
      </w:r>
      <w:r>
        <w:rPr>
          <w:rFonts w:eastAsia="Times New Roman" w:cs="Times New Roman"/>
          <w:b/>
          <w:szCs w:val="24"/>
        </w:rPr>
        <w:t xml:space="preserve"> </w:t>
      </w:r>
      <w:r>
        <w:rPr>
          <w:rFonts w:eastAsia="Times New Roman" w:cs="Times New Roman"/>
          <w:szCs w:val="24"/>
        </w:rPr>
        <w:t>Όχι, δεν σας την κάνω.</w:t>
      </w:r>
    </w:p>
    <w:p w:rsidR="00EF197F" w:rsidRDefault="00120B8D">
      <w:pPr>
        <w:spacing w:line="600" w:lineRule="auto"/>
        <w:ind w:firstLine="720"/>
        <w:jc w:val="both"/>
        <w:rPr>
          <w:rFonts w:eastAsia="Times New Roman" w:cs="Times New Roman"/>
          <w:szCs w:val="24"/>
        </w:rPr>
      </w:pPr>
      <w:r w:rsidRPr="00F429A1">
        <w:rPr>
          <w:rFonts w:eastAsia="Times New Roman" w:cs="Times New Roman"/>
          <w:b/>
          <w:szCs w:val="24"/>
        </w:rPr>
        <w:lastRenderedPageBreak/>
        <w:t>ΜΑΥΡΟΥΔΗΣ ΒΟΡΙΔΗΣ (Υπουργός Εσωτερικών):</w:t>
      </w:r>
      <w:r>
        <w:rPr>
          <w:rFonts w:eastAsia="Times New Roman" w:cs="Times New Roman"/>
          <w:b/>
          <w:szCs w:val="24"/>
        </w:rPr>
        <w:t xml:space="preserve"> </w:t>
      </w:r>
      <w:r>
        <w:rPr>
          <w:rFonts w:eastAsia="Times New Roman" w:cs="Times New Roman"/>
          <w:szCs w:val="24"/>
        </w:rPr>
        <w:t>Να μου την κάνετε γιατί δεν προβλέπεται από τον Κανονισμό. Κάντε μου τη χάρη.</w:t>
      </w:r>
    </w:p>
    <w:p w:rsidR="00EF197F" w:rsidRDefault="00120B8D">
      <w:pPr>
        <w:spacing w:line="600" w:lineRule="auto"/>
        <w:ind w:firstLine="720"/>
        <w:jc w:val="both"/>
        <w:rPr>
          <w:rFonts w:eastAsia="Times New Roman" w:cs="Times New Roman"/>
          <w:szCs w:val="24"/>
        </w:rPr>
      </w:pPr>
      <w:r w:rsidRPr="00F429A1">
        <w:rPr>
          <w:rFonts w:eastAsia="Times New Roman" w:cs="Times New Roman"/>
          <w:b/>
          <w:szCs w:val="24"/>
        </w:rPr>
        <w:t>ΠΡΟΕΔΡΕΥΩΝ (Νικήτας Κακλαμάνης):</w:t>
      </w:r>
      <w:r>
        <w:rPr>
          <w:rFonts w:eastAsia="Times New Roman" w:cs="Times New Roman"/>
          <w:szCs w:val="24"/>
        </w:rPr>
        <w:t xml:space="preserve"> Δεν είναι θέμα χάρης. Είναι θέμα Κανονισμού της Βουλής. Χάρες δεν κάνω εγώ από το Προεδρείο.</w:t>
      </w:r>
    </w:p>
    <w:p w:rsidR="00EF197F" w:rsidRDefault="00120B8D">
      <w:pPr>
        <w:spacing w:line="600" w:lineRule="auto"/>
        <w:ind w:firstLine="720"/>
        <w:jc w:val="both"/>
        <w:rPr>
          <w:rFonts w:eastAsia="Times New Roman" w:cs="Times New Roman"/>
          <w:szCs w:val="24"/>
        </w:rPr>
      </w:pPr>
      <w:r w:rsidRPr="00F429A1">
        <w:rPr>
          <w:rFonts w:eastAsia="Times New Roman" w:cs="Times New Roman"/>
          <w:b/>
          <w:szCs w:val="24"/>
        </w:rPr>
        <w:t xml:space="preserve">ΜΑΥΡΟΥΔΗΣ ΒΟΡΙΔΗΣ (Υπουργός Εσωτερικών): </w:t>
      </w:r>
      <w:r>
        <w:rPr>
          <w:rFonts w:eastAsia="Times New Roman" w:cs="Times New Roman"/>
          <w:szCs w:val="24"/>
        </w:rPr>
        <w:t xml:space="preserve">Επανέρχομαι και κλείνω: Σας κατέδειξα το αλυσιτελές </w:t>
      </w:r>
      <w:r w:rsidRPr="005B4DC5">
        <w:rPr>
          <w:rFonts w:eastAsia="Times New Roman" w:cs="Times New Roman"/>
          <w:szCs w:val="24"/>
        </w:rPr>
        <w:t xml:space="preserve">των όποιων επιχειρημάτων </w:t>
      </w:r>
      <w:r>
        <w:rPr>
          <w:rFonts w:eastAsia="Times New Roman" w:cs="Times New Roman"/>
          <w:szCs w:val="24"/>
        </w:rPr>
        <w:t>σας. Σας κατέδειξα</w:t>
      </w:r>
      <w:r w:rsidRPr="005B4DC5">
        <w:rPr>
          <w:rFonts w:eastAsia="Times New Roman" w:cs="Times New Roman"/>
          <w:szCs w:val="24"/>
        </w:rPr>
        <w:t xml:space="preserve"> τον λαϊκιστικό χαρακτήρα</w:t>
      </w:r>
      <w:r>
        <w:rPr>
          <w:rFonts w:eastAsia="Times New Roman" w:cs="Times New Roman"/>
          <w:szCs w:val="24"/>
        </w:rPr>
        <w:t>. Ό</w:t>
      </w:r>
      <w:r w:rsidRPr="005B4DC5">
        <w:rPr>
          <w:rFonts w:eastAsia="Times New Roman" w:cs="Times New Roman"/>
          <w:szCs w:val="24"/>
        </w:rPr>
        <w:t>λα αυτά τα οποία λέτε</w:t>
      </w:r>
      <w:r>
        <w:rPr>
          <w:rFonts w:eastAsia="Times New Roman" w:cs="Times New Roman"/>
          <w:szCs w:val="24"/>
        </w:rPr>
        <w:t>, τ</w:t>
      </w:r>
      <w:r w:rsidRPr="005B4DC5">
        <w:rPr>
          <w:rFonts w:eastAsia="Times New Roman" w:cs="Times New Roman"/>
          <w:szCs w:val="24"/>
        </w:rPr>
        <w:t>ο μόνο το οποίο κάνουν</w:t>
      </w:r>
      <w:r>
        <w:rPr>
          <w:rFonts w:eastAsia="Times New Roman" w:cs="Times New Roman"/>
          <w:szCs w:val="24"/>
        </w:rPr>
        <w:t>,</w:t>
      </w:r>
      <w:r w:rsidRPr="005B4DC5">
        <w:rPr>
          <w:rFonts w:eastAsia="Times New Roman" w:cs="Times New Roman"/>
          <w:szCs w:val="24"/>
        </w:rPr>
        <w:t xml:space="preserve"> είναι να υπονομεύουν στην πραγματικότητα την ομαλή λειτουρ</w:t>
      </w:r>
      <w:r>
        <w:rPr>
          <w:rFonts w:eastAsia="Times New Roman" w:cs="Times New Roman"/>
          <w:szCs w:val="24"/>
        </w:rPr>
        <w:t>γία του κομματικού φαινομένου. Κα</w:t>
      </w:r>
      <w:r w:rsidRPr="005B4DC5">
        <w:rPr>
          <w:rFonts w:eastAsia="Times New Roman" w:cs="Times New Roman"/>
          <w:szCs w:val="24"/>
        </w:rPr>
        <w:t>ι αντί να έρθετε εδώ</w:t>
      </w:r>
      <w:r>
        <w:rPr>
          <w:rFonts w:eastAsia="Times New Roman" w:cs="Times New Roman"/>
          <w:szCs w:val="24"/>
        </w:rPr>
        <w:t>…</w:t>
      </w:r>
      <w:r w:rsidRPr="005B4DC5">
        <w:rPr>
          <w:rFonts w:eastAsia="Times New Roman" w:cs="Times New Roman"/>
          <w:szCs w:val="24"/>
        </w:rPr>
        <w:t xml:space="preserve"> </w:t>
      </w:r>
      <w:r>
        <w:rPr>
          <w:rFonts w:eastAsia="Times New Roman" w:cs="Times New Roman"/>
          <w:szCs w:val="24"/>
        </w:rPr>
        <w:t>Το</w:t>
      </w:r>
      <w:r w:rsidRPr="005B4DC5">
        <w:rPr>
          <w:rFonts w:eastAsia="Times New Roman" w:cs="Times New Roman"/>
          <w:szCs w:val="24"/>
        </w:rPr>
        <w:t xml:space="preserve"> πώς έχουν διαμορφωθεί τα χρέη των κομμάτων </w:t>
      </w:r>
      <w:r>
        <w:rPr>
          <w:rFonts w:eastAsia="Times New Roman" w:cs="Times New Roman"/>
          <w:szCs w:val="24"/>
        </w:rPr>
        <w:t xml:space="preserve">το έχουμε συζητήσει σε εβδομήντα </w:t>
      </w:r>
      <w:r w:rsidR="00AD4A6E">
        <w:rPr>
          <w:rFonts w:eastAsia="Times New Roman" w:cs="Times New Roman"/>
          <w:szCs w:val="24"/>
        </w:rPr>
        <w:t>επιτροπές</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sidRPr="00F429A1">
        <w:rPr>
          <w:rFonts w:eastAsia="Times New Roman" w:cs="Times New Roman"/>
          <w:b/>
          <w:szCs w:val="24"/>
        </w:rPr>
        <w:t>ΠΡΟΕΔΡΕΥΩΝ (Νικήτας Κακλαμάνης):</w:t>
      </w:r>
      <w:r>
        <w:rPr>
          <w:rFonts w:eastAsia="Times New Roman" w:cs="Times New Roman"/>
          <w:szCs w:val="24"/>
        </w:rPr>
        <w:t xml:space="preserve"> Κλείστε. Τελειώσαμε.</w:t>
      </w:r>
    </w:p>
    <w:p w:rsidR="00EF197F" w:rsidRDefault="00120B8D">
      <w:pPr>
        <w:spacing w:line="600" w:lineRule="auto"/>
        <w:ind w:firstLine="720"/>
        <w:jc w:val="both"/>
        <w:rPr>
          <w:rFonts w:eastAsia="Times New Roman" w:cs="Times New Roman"/>
          <w:szCs w:val="24"/>
        </w:rPr>
      </w:pPr>
      <w:r w:rsidRPr="00F429A1">
        <w:rPr>
          <w:rFonts w:eastAsia="Times New Roman" w:cs="Times New Roman"/>
          <w:b/>
          <w:szCs w:val="24"/>
        </w:rPr>
        <w:t>ΜΑΥΡΟΥΔΗΣ ΒΟΡΙΔΗΣ (Υπουργός Εσωτερικών):</w:t>
      </w:r>
      <w:r w:rsidRPr="005B4DC5">
        <w:rPr>
          <w:rFonts w:eastAsia="Times New Roman" w:cs="Times New Roman"/>
          <w:szCs w:val="24"/>
        </w:rPr>
        <w:t xml:space="preserve"> </w:t>
      </w:r>
      <w:r>
        <w:rPr>
          <w:rFonts w:eastAsia="Times New Roman" w:cs="Times New Roman"/>
          <w:szCs w:val="24"/>
        </w:rPr>
        <w:t xml:space="preserve">Σας εξηγώ, κύριε Ζαχαριάδη, </w:t>
      </w:r>
      <w:r w:rsidRPr="005B4DC5">
        <w:rPr>
          <w:rFonts w:eastAsia="Times New Roman" w:cs="Times New Roman"/>
          <w:szCs w:val="24"/>
        </w:rPr>
        <w:t xml:space="preserve">γιατί είναι </w:t>
      </w:r>
      <w:r>
        <w:rPr>
          <w:rFonts w:eastAsia="Times New Roman" w:cs="Times New Roman"/>
          <w:szCs w:val="24"/>
        </w:rPr>
        <w:t>επικίνδυνες</w:t>
      </w:r>
      <w:r w:rsidRPr="005B4DC5">
        <w:rPr>
          <w:rFonts w:eastAsia="Times New Roman" w:cs="Times New Roman"/>
          <w:szCs w:val="24"/>
        </w:rPr>
        <w:t xml:space="preserve"> </w:t>
      </w:r>
      <w:r>
        <w:rPr>
          <w:rFonts w:eastAsia="Times New Roman" w:cs="Times New Roman"/>
          <w:szCs w:val="24"/>
        </w:rPr>
        <w:t>οι απόψεις που διατυπώνετε.</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Ολοκληρώθηκε η συζήτηση των επικαίρων ερωτήσεων.</w:t>
      </w:r>
    </w:p>
    <w:p w:rsidR="00EF197F" w:rsidRDefault="00F36703">
      <w:pPr>
        <w:spacing w:line="600" w:lineRule="auto"/>
        <w:ind w:firstLine="720"/>
        <w:jc w:val="both"/>
        <w:rPr>
          <w:rFonts w:eastAsia="Times New Roman" w:cs="Times New Roman"/>
          <w:szCs w:val="24"/>
        </w:rPr>
      </w:pPr>
      <w:r>
        <w:rPr>
          <w:rFonts w:eastAsia="Times New Roman" w:cs="Times New Roman"/>
          <w:szCs w:val="24"/>
        </w:rPr>
        <w:t>Στο σημείο αυτό θ</w:t>
      </w:r>
      <w:r w:rsidR="00120B8D">
        <w:rPr>
          <w:rFonts w:eastAsia="Times New Roman" w:cs="Times New Roman"/>
          <w:szCs w:val="24"/>
        </w:rPr>
        <w:t xml:space="preserve">α διακόψουμε για πέντε λεπτά και </w:t>
      </w:r>
      <w:r w:rsidR="008064E4">
        <w:rPr>
          <w:rFonts w:eastAsia="Times New Roman" w:cs="Times New Roman"/>
          <w:szCs w:val="24"/>
        </w:rPr>
        <w:t xml:space="preserve">κατόπιν </w:t>
      </w:r>
      <w:r w:rsidR="00120B8D">
        <w:rPr>
          <w:rFonts w:eastAsia="Times New Roman" w:cs="Times New Roman"/>
          <w:szCs w:val="24"/>
        </w:rPr>
        <w:t xml:space="preserve">θα </w:t>
      </w:r>
      <w:r w:rsidR="008064E4">
        <w:rPr>
          <w:rFonts w:eastAsia="Times New Roman" w:cs="Times New Roman"/>
          <w:szCs w:val="24"/>
        </w:rPr>
        <w:t>συνεχί</w:t>
      </w:r>
      <w:r w:rsidR="00AD4A6E">
        <w:rPr>
          <w:rFonts w:eastAsia="Times New Roman" w:cs="Times New Roman"/>
          <w:szCs w:val="24"/>
        </w:rPr>
        <w:t>σ</w:t>
      </w:r>
      <w:r w:rsidR="008064E4">
        <w:rPr>
          <w:rFonts w:eastAsia="Times New Roman" w:cs="Times New Roman"/>
          <w:szCs w:val="24"/>
        </w:rPr>
        <w:t xml:space="preserve">ουμε με </w:t>
      </w:r>
      <w:r w:rsidR="00120B8D">
        <w:rPr>
          <w:rFonts w:eastAsia="Times New Roman" w:cs="Times New Roman"/>
          <w:szCs w:val="24"/>
        </w:rPr>
        <w:t>νομοθετική εργασία.</w:t>
      </w:r>
    </w:p>
    <w:p w:rsidR="001960E2" w:rsidRDefault="00C55A68">
      <w:pPr>
        <w:spacing w:line="600" w:lineRule="auto"/>
        <w:jc w:val="center"/>
        <w:rPr>
          <w:rFonts w:eastAsia="Times New Roman" w:cs="Times New Roman"/>
          <w:szCs w:val="24"/>
        </w:rPr>
      </w:pPr>
      <w:r>
        <w:rPr>
          <w:rFonts w:eastAsia="Times New Roman" w:cs="Times New Roman"/>
          <w:szCs w:val="24"/>
        </w:rPr>
        <w:t>(ΔΙΑΚΟΠΗ)</w:t>
      </w:r>
    </w:p>
    <w:p w:rsidR="001960E2" w:rsidRDefault="00C55A68">
      <w:pPr>
        <w:spacing w:line="600" w:lineRule="auto"/>
        <w:jc w:val="center"/>
        <w:rPr>
          <w:rFonts w:eastAsia="Times New Roman" w:cs="Times New Roman"/>
          <w:color w:val="FF0000"/>
          <w:szCs w:val="24"/>
        </w:rPr>
      </w:pPr>
      <w:r w:rsidRPr="008064E4">
        <w:rPr>
          <w:rFonts w:eastAsia="Times New Roman" w:cs="Times New Roman"/>
          <w:color w:val="FF0000"/>
          <w:szCs w:val="24"/>
        </w:rPr>
        <w:lastRenderedPageBreak/>
        <w:t>ΑΛΛΑΓΗ ΣΕΛΙΔΑΣ ΛΟΓΩ ΑΛΛΑΓΗΣ ΘΕΜΑΤΟΣ</w:t>
      </w:r>
    </w:p>
    <w:p w:rsidR="00EF197F" w:rsidRDefault="00120B8D">
      <w:pPr>
        <w:spacing w:line="600" w:lineRule="auto"/>
        <w:jc w:val="center"/>
        <w:rPr>
          <w:rFonts w:eastAsia="Times New Roman" w:cs="Times New Roman"/>
          <w:szCs w:val="24"/>
        </w:rPr>
      </w:pPr>
      <w:r>
        <w:rPr>
          <w:rFonts w:eastAsia="Times New Roman" w:cs="Times New Roman"/>
          <w:szCs w:val="24"/>
        </w:rPr>
        <w:t>(ΜΕΤΑ ΤΗ ΔΙΑΚΟΠΗ)</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w:t>
      </w:r>
      <w:r w:rsidRPr="006D7618">
        <w:rPr>
          <w:rFonts w:eastAsia="Times New Roman" w:cs="Times New Roman"/>
          <w:szCs w:val="24"/>
        </w:rPr>
        <w:t xml:space="preserve"> </w:t>
      </w:r>
      <w:r w:rsidR="006003DC">
        <w:rPr>
          <w:rFonts w:eastAsia="Times New Roman" w:cs="Times New Roman"/>
          <w:szCs w:val="24"/>
        </w:rPr>
        <w:t xml:space="preserve">συνεχίζεται </w:t>
      </w:r>
      <w:r>
        <w:rPr>
          <w:rFonts w:eastAsia="Times New Roman" w:cs="Times New Roman"/>
          <w:szCs w:val="24"/>
        </w:rPr>
        <w:t>η συνεδρίαση.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Εισερχόμαστε στη συμπληρωματική ημερήσια διάταξη της</w:t>
      </w:r>
    </w:p>
    <w:p w:rsidR="00EF197F" w:rsidRDefault="00120B8D">
      <w:pPr>
        <w:spacing w:line="600" w:lineRule="auto"/>
        <w:ind w:firstLine="720"/>
        <w:jc w:val="center"/>
        <w:rPr>
          <w:rFonts w:eastAsia="Times New Roman" w:cs="Times New Roman"/>
          <w:b/>
          <w:szCs w:val="24"/>
        </w:rPr>
      </w:pPr>
      <w:r w:rsidRPr="00FB3084">
        <w:rPr>
          <w:rFonts w:eastAsia="Times New Roman" w:cs="Times New Roman"/>
          <w:b/>
          <w:szCs w:val="24"/>
        </w:rPr>
        <w:t>ΝΟΜΟΘΕΤΙΚΗΣ ΕΡΓΑΣΙΑΣ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Εσωτερικών</w:t>
      </w:r>
      <w:r w:rsidR="006003DC">
        <w:rPr>
          <w:rFonts w:eastAsia="Times New Roman" w:cs="Times New Roman"/>
          <w:szCs w:val="24"/>
        </w:rPr>
        <w:t>:</w:t>
      </w:r>
      <w:r>
        <w:rPr>
          <w:rFonts w:eastAsia="Times New Roman" w:cs="Times New Roman"/>
          <w:szCs w:val="24"/>
        </w:rPr>
        <w:t xml:space="preserve"> «Σύστημα στοχοθεσίας, αξιολόγησης και ανταμοιβής για την ενίσχυση της αποτελεσματικότητας της δημόσιας διοίκησης και άλλες διατάξεις για το ανθρώπινο δυναμικό του δημοσίου τομέα».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συνεδρίαση </w:t>
      </w:r>
      <w:r w:rsidR="006003DC">
        <w:rPr>
          <w:rFonts w:eastAsia="Times New Roman" w:cs="Times New Roman"/>
          <w:szCs w:val="24"/>
        </w:rPr>
        <w:t>στις</w:t>
      </w:r>
      <w:r>
        <w:rPr>
          <w:rFonts w:eastAsia="Times New Roman" w:cs="Times New Roman"/>
          <w:szCs w:val="24"/>
        </w:rPr>
        <w:t xml:space="preserve"> 2 Ιουνίου 2022 τη συζήτηση του νομοσχεδίου σε μία έως δύο συνεδριάσεις ενιαία επί της αρχής, επί των άρθρων και των τροπολογιών. Η εγγραφή των ομιλητών θα γίνει ηλεκτρονικά και μέχρι το τέλος της ομιλίας του δεύτερου εισηγητή.</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Νομίζω ότι δεν υπάρχει αντίρρηση επί της εισηγητικής αυτής διαδικασίας. Θα δούμε πόσοι θα εγγραφείτε και ανάλογα με τον αριθμό μάλλον θα πάμε και αύριο και θα δούμε και τι ώρα θα τελειώσουμε σήμερα. Λογικά, αφού θα πάμε και αύριο, θα φροντίσουμε να μην πάμε σήμερα πάρα πολύ </w:t>
      </w:r>
      <w:r>
        <w:rPr>
          <w:rFonts w:eastAsia="Times New Roman" w:cs="Times New Roman"/>
          <w:szCs w:val="24"/>
        </w:rPr>
        <w:lastRenderedPageBreak/>
        <w:t>αργά, αλλά αυτό θα το καθορίσουμε αφού κλείσει ο κατάλογος των εγγεγραμμένων.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Τον λόγο, λοιπόν, έχει ο εισηγητής της Νέας Δημοκρατίας κ. Παναγής Καππάτος για δεκαπέντε λεπτά. Κούμπωσε και το σακάκι, κομψότατος!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Να ανοίξει και το σύστημα ηλεκτρονικής εγγραφής, παρακαλώ. </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Καλημέρα σας. Κύριε Πρόεδρε, ευχαριστώ για τα καλά σας λόγια.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ημέρα συμπίπτει με την Παγκόσμια Ημέρα των Ωκεανών. Δεν θα μπω όμως στον πειρασμό να την παρομοιάσω με την κατάσταση που το νομοσχέδιο καλείται να διορθώσει. Και δεν θα το κάνω γιατί πιστεύω πως, παρά το βάθος του προβλήματος που σήμερα συζητούμε, που φαντάζει πράγματι ωκεανός, υπάρχει κάτι που μας κάνει να αισιοδοξούμε. </w:t>
      </w:r>
    </w:p>
    <w:p w:rsidR="00EF197F" w:rsidRDefault="00120B8D">
      <w:pPr>
        <w:spacing w:line="600" w:lineRule="auto"/>
        <w:ind w:firstLine="720"/>
        <w:jc w:val="both"/>
        <w:rPr>
          <w:rFonts w:eastAsia="Times New Roman" w:cs="Times New Roman"/>
          <w:szCs w:val="24"/>
        </w:rPr>
      </w:pPr>
      <w:r w:rsidRPr="008443D9">
        <w:rPr>
          <w:rFonts w:eastAsia="Times New Roman" w:cs="Times New Roman"/>
          <w:szCs w:val="24"/>
        </w:rPr>
        <w:t>Η στοχοθεσία</w:t>
      </w:r>
      <w:r w:rsidRPr="00FC5A40">
        <w:rPr>
          <w:rFonts w:eastAsia="Times New Roman" w:cs="Times New Roman"/>
          <w:szCs w:val="24"/>
        </w:rPr>
        <w:t>,</w:t>
      </w:r>
      <w:r w:rsidRPr="008443D9">
        <w:rPr>
          <w:rFonts w:eastAsia="Times New Roman" w:cs="Times New Roman"/>
          <w:szCs w:val="24"/>
        </w:rPr>
        <w:t xml:space="preserve"> η αξιολόγηση και η ανταμοιβή για την ενίσχυση της αποτελεσματικότητας της δημόσιας διοίκησης έρχονται πρώτη φορά προς ψήφιση στη Βουλή</w:t>
      </w:r>
      <w:r w:rsidRPr="00FC5A40">
        <w:rPr>
          <w:rFonts w:eastAsia="Times New Roman" w:cs="Times New Roman"/>
          <w:szCs w:val="24"/>
        </w:rPr>
        <w:t>,</w:t>
      </w:r>
      <w:r w:rsidRPr="008443D9">
        <w:rPr>
          <w:rFonts w:eastAsia="Times New Roman" w:cs="Times New Roman"/>
          <w:szCs w:val="24"/>
        </w:rPr>
        <w:t xml:space="preserve"> όχι όμως και στην κοινωνία</w:t>
      </w:r>
      <w:r>
        <w:rPr>
          <w:rFonts w:eastAsia="Times New Roman" w:cs="Times New Roman"/>
          <w:szCs w:val="24"/>
        </w:rPr>
        <w:t>.</w:t>
      </w:r>
      <w:r w:rsidRPr="008443D9">
        <w:rPr>
          <w:rFonts w:eastAsia="Times New Roman" w:cs="Times New Roman"/>
          <w:szCs w:val="24"/>
        </w:rPr>
        <w:t xml:space="preserve"> Εκείνη έχει δώσει την ψήφο εμπιστοσύνης της στην ανάγκη αξιολόγησης και αποτελεσματικότητας πολύ πριν τη σημερινή μας συζήτηση</w:t>
      </w:r>
      <w:r>
        <w:rPr>
          <w:rFonts w:eastAsia="Times New Roman" w:cs="Times New Roman"/>
          <w:szCs w:val="24"/>
        </w:rPr>
        <w:t>. Και αν αυτή η καθυστέρησή</w:t>
      </w:r>
      <w:r w:rsidRPr="008443D9">
        <w:rPr>
          <w:rFonts w:eastAsia="Times New Roman" w:cs="Times New Roman"/>
          <w:szCs w:val="24"/>
        </w:rPr>
        <w:t xml:space="preserve"> μας μπορεί να </w:t>
      </w:r>
      <w:r w:rsidRPr="008443D9">
        <w:rPr>
          <w:rFonts w:eastAsia="Times New Roman" w:cs="Times New Roman"/>
          <w:szCs w:val="24"/>
        </w:rPr>
        <w:lastRenderedPageBreak/>
        <w:t>χαρακτηριστεί ως μια μικρή ήττα</w:t>
      </w:r>
      <w:r>
        <w:rPr>
          <w:rFonts w:eastAsia="Times New Roman" w:cs="Times New Roman"/>
          <w:szCs w:val="24"/>
        </w:rPr>
        <w:t>,</w:t>
      </w:r>
      <w:r w:rsidRPr="008443D9">
        <w:rPr>
          <w:rFonts w:eastAsia="Times New Roman" w:cs="Times New Roman"/>
          <w:szCs w:val="24"/>
        </w:rPr>
        <w:t xml:space="preserve"> έχει σημασία που συζητούμε σήμερα υπό συνθήκες θεσμικής ηρεμίας και πολιτικής νηφαλιότητας</w:t>
      </w:r>
      <w:r>
        <w:rPr>
          <w:rFonts w:eastAsia="Times New Roman" w:cs="Times New Roman"/>
          <w:szCs w:val="24"/>
        </w:rPr>
        <w:t>.</w:t>
      </w:r>
      <w:r w:rsidRPr="008443D9">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8443D9">
        <w:rPr>
          <w:rFonts w:eastAsia="Times New Roman" w:cs="Times New Roman"/>
          <w:szCs w:val="24"/>
        </w:rPr>
        <w:t xml:space="preserve">Είναι χρήσιμο και με δεδομένη την επεξεργασία του νομοσχεδίου στην επιτροπή που προηγήθηκε να καταγράψουμε το περιβάλλον εντός του οποίου συζητούμε το σχέδιο </w:t>
      </w:r>
      <w:r>
        <w:rPr>
          <w:rFonts w:eastAsia="Times New Roman" w:cs="Times New Roman"/>
          <w:szCs w:val="24"/>
        </w:rPr>
        <w:t xml:space="preserve">νόμου </w:t>
      </w:r>
      <w:r w:rsidRPr="008443D9">
        <w:rPr>
          <w:rFonts w:eastAsia="Times New Roman" w:cs="Times New Roman"/>
          <w:szCs w:val="24"/>
        </w:rPr>
        <w:t>του Υπουργείου Εσωτερικών</w:t>
      </w:r>
      <w:r>
        <w:rPr>
          <w:rFonts w:eastAsia="Times New Roman" w:cs="Times New Roman"/>
          <w:szCs w:val="24"/>
        </w:rPr>
        <w:t>.</w:t>
      </w:r>
      <w:r w:rsidRPr="008443D9">
        <w:rPr>
          <w:rFonts w:eastAsia="Times New Roman" w:cs="Times New Roman"/>
          <w:szCs w:val="24"/>
        </w:rPr>
        <w:t xml:space="preserve"> Και όταν αναφέρομαι στο περιβάλλον</w:t>
      </w:r>
      <w:r>
        <w:rPr>
          <w:rFonts w:eastAsia="Times New Roman" w:cs="Times New Roman"/>
          <w:szCs w:val="24"/>
        </w:rPr>
        <w:t>,</w:t>
      </w:r>
      <w:r w:rsidRPr="008443D9">
        <w:rPr>
          <w:rFonts w:eastAsia="Times New Roman" w:cs="Times New Roman"/>
          <w:szCs w:val="24"/>
        </w:rPr>
        <w:t xml:space="preserve"> εννοώ το προϋπάρχον πλαίσιο της αξιολόγησης στο δημόσιο</w:t>
      </w:r>
      <w:r>
        <w:rPr>
          <w:rFonts w:eastAsia="Times New Roman" w:cs="Times New Roman"/>
          <w:szCs w:val="24"/>
        </w:rPr>
        <w:t>,</w:t>
      </w:r>
      <w:r w:rsidRPr="008443D9">
        <w:rPr>
          <w:rFonts w:eastAsia="Times New Roman" w:cs="Times New Roman"/>
          <w:szCs w:val="24"/>
        </w:rPr>
        <w:t xml:space="preserve"> αλλά και την ωριμότητα της κοινωνίας να αποδεχθεί τη φιλοσοφία του κειμένου που </w:t>
      </w:r>
      <w:r>
        <w:rPr>
          <w:rFonts w:eastAsia="Times New Roman" w:cs="Times New Roman"/>
          <w:szCs w:val="24"/>
        </w:rPr>
        <w:t>εισηγούμαστε</w:t>
      </w:r>
      <w:r w:rsidRPr="008443D9">
        <w:rPr>
          <w:rFonts w:eastAsia="Times New Roman" w:cs="Times New Roman"/>
          <w:szCs w:val="24"/>
        </w:rPr>
        <w:t xml:space="preserve"> σήμερα</w:t>
      </w:r>
      <w:r>
        <w:rPr>
          <w:rFonts w:eastAsia="Times New Roman" w:cs="Times New Roman"/>
          <w:szCs w:val="24"/>
        </w:rPr>
        <w:t>.</w:t>
      </w:r>
      <w:r w:rsidRPr="008443D9">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8443D9">
        <w:rPr>
          <w:rFonts w:eastAsia="Times New Roman" w:cs="Times New Roman"/>
          <w:szCs w:val="24"/>
        </w:rPr>
        <w:t>Ξεκινώ από το πρώτο</w:t>
      </w:r>
      <w:r>
        <w:rPr>
          <w:rFonts w:eastAsia="Times New Roman" w:cs="Times New Roman"/>
          <w:szCs w:val="24"/>
        </w:rPr>
        <w:t>. Α</w:t>
      </w:r>
      <w:r w:rsidRPr="008443D9">
        <w:rPr>
          <w:rFonts w:eastAsia="Times New Roman" w:cs="Times New Roman"/>
          <w:szCs w:val="24"/>
        </w:rPr>
        <w:t>ξιολόγηση στο δημόσιο υπάρχει τυπικά</w:t>
      </w:r>
      <w:r>
        <w:rPr>
          <w:rFonts w:eastAsia="Times New Roman" w:cs="Times New Roman"/>
          <w:szCs w:val="24"/>
        </w:rPr>
        <w:t>; Ν</w:t>
      </w:r>
      <w:r w:rsidRPr="008443D9">
        <w:rPr>
          <w:rFonts w:eastAsia="Times New Roman" w:cs="Times New Roman"/>
          <w:szCs w:val="24"/>
        </w:rPr>
        <w:t>αι</w:t>
      </w:r>
      <w:r>
        <w:rPr>
          <w:rFonts w:eastAsia="Times New Roman" w:cs="Times New Roman"/>
          <w:szCs w:val="24"/>
        </w:rPr>
        <w:t xml:space="preserve">, η </w:t>
      </w:r>
      <w:r w:rsidRPr="00290785">
        <w:rPr>
          <w:rFonts w:eastAsia="Times New Roman" w:cs="Times New Roman"/>
          <w:szCs w:val="24"/>
        </w:rPr>
        <w:t>Κυβέρνηση</w:t>
      </w:r>
      <w:r>
        <w:rPr>
          <w:rFonts w:eastAsia="Times New Roman" w:cs="Times New Roman"/>
          <w:szCs w:val="24"/>
        </w:rPr>
        <w:t xml:space="preserve"> </w:t>
      </w:r>
      <w:r w:rsidRPr="008443D9">
        <w:rPr>
          <w:rFonts w:eastAsia="Times New Roman" w:cs="Times New Roman"/>
          <w:szCs w:val="24"/>
        </w:rPr>
        <w:t>του ΣΥΡΙΖΑ ήταν εκείνη που έφερε και ψήφισε το 2016 το</w:t>
      </w:r>
      <w:r>
        <w:rPr>
          <w:rFonts w:eastAsia="Times New Roman" w:cs="Times New Roman"/>
          <w:szCs w:val="24"/>
        </w:rPr>
        <w:t>ν</w:t>
      </w:r>
      <w:r w:rsidRPr="008443D9">
        <w:rPr>
          <w:rFonts w:eastAsia="Times New Roman" w:cs="Times New Roman"/>
          <w:szCs w:val="24"/>
        </w:rPr>
        <w:t xml:space="preserve"> σχετικό νόμο</w:t>
      </w:r>
      <w:r>
        <w:rPr>
          <w:rFonts w:eastAsia="Times New Roman" w:cs="Times New Roman"/>
          <w:szCs w:val="24"/>
        </w:rPr>
        <w:t>.</w:t>
      </w:r>
      <w:r w:rsidRPr="008443D9">
        <w:rPr>
          <w:rFonts w:eastAsia="Times New Roman" w:cs="Times New Roman"/>
          <w:szCs w:val="24"/>
        </w:rPr>
        <w:t xml:space="preserve"> Υπάρχει ουσιαστικά</w:t>
      </w:r>
      <w:r>
        <w:rPr>
          <w:rFonts w:eastAsia="Times New Roman" w:cs="Times New Roman"/>
          <w:szCs w:val="24"/>
        </w:rPr>
        <w:t>; Η</w:t>
      </w:r>
      <w:r w:rsidRPr="008443D9">
        <w:rPr>
          <w:rFonts w:eastAsia="Times New Roman" w:cs="Times New Roman"/>
          <w:szCs w:val="24"/>
        </w:rPr>
        <w:t xml:space="preserve"> απάντηση είναι όχι</w:t>
      </w:r>
      <w:r>
        <w:rPr>
          <w:rFonts w:eastAsia="Times New Roman" w:cs="Times New Roman"/>
          <w:szCs w:val="24"/>
        </w:rPr>
        <w:t>.</w:t>
      </w:r>
      <w:r w:rsidRPr="008443D9">
        <w:rPr>
          <w:rFonts w:eastAsia="Times New Roman" w:cs="Times New Roman"/>
          <w:szCs w:val="24"/>
        </w:rPr>
        <w:t xml:space="preserve"> Με το </w:t>
      </w:r>
      <w:r>
        <w:rPr>
          <w:rFonts w:eastAsia="Times New Roman" w:cs="Times New Roman"/>
          <w:szCs w:val="24"/>
        </w:rPr>
        <w:t>90%</w:t>
      </w:r>
      <w:r w:rsidRPr="008443D9">
        <w:rPr>
          <w:rFonts w:eastAsia="Times New Roman" w:cs="Times New Roman"/>
          <w:szCs w:val="24"/>
        </w:rPr>
        <w:t xml:space="preserve"> σχεδόν των αξιολογούμε</w:t>
      </w:r>
      <w:r>
        <w:rPr>
          <w:rFonts w:eastAsia="Times New Roman" w:cs="Times New Roman"/>
          <w:szCs w:val="24"/>
        </w:rPr>
        <w:t xml:space="preserve">νων να </w:t>
      </w:r>
      <w:r w:rsidRPr="008443D9">
        <w:rPr>
          <w:rFonts w:eastAsia="Times New Roman" w:cs="Times New Roman"/>
          <w:szCs w:val="24"/>
        </w:rPr>
        <w:t>λαμβάνει πολύ υψηλή βαθμολογία</w:t>
      </w:r>
      <w:r>
        <w:rPr>
          <w:rFonts w:eastAsia="Times New Roman" w:cs="Times New Roman"/>
          <w:szCs w:val="24"/>
        </w:rPr>
        <w:t xml:space="preserve"> ε</w:t>
      </w:r>
      <w:r w:rsidRPr="00271958">
        <w:rPr>
          <w:rFonts w:eastAsia="Times New Roman" w:cs="Times New Roman"/>
          <w:szCs w:val="24"/>
        </w:rPr>
        <w:t>ίναι</w:t>
      </w:r>
      <w:r>
        <w:rPr>
          <w:rFonts w:eastAsia="Times New Roman" w:cs="Times New Roman"/>
          <w:szCs w:val="24"/>
        </w:rPr>
        <w:t xml:space="preserve"> </w:t>
      </w:r>
      <w:r w:rsidRPr="008443D9">
        <w:rPr>
          <w:rFonts w:eastAsia="Times New Roman" w:cs="Times New Roman"/>
          <w:szCs w:val="24"/>
        </w:rPr>
        <w:t>ηλίου φαεινότερο ότι κάτι πάει λάθος</w:t>
      </w:r>
      <w:r>
        <w:rPr>
          <w:rFonts w:eastAsia="Times New Roman" w:cs="Times New Roman"/>
          <w:szCs w:val="24"/>
        </w:rPr>
        <w:t>.</w:t>
      </w:r>
      <w:r w:rsidRPr="008443D9">
        <w:rPr>
          <w:rFonts w:eastAsia="Times New Roman" w:cs="Times New Roman"/>
          <w:szCs w:val="24"/>
        </w:rPr>
        <w:t xml:space="preserve"> Η αποφυγή αιτιολόγησης της βαθμολογίας αυτής και η απουσία ενστάσεων εκ μέρους</w:t>
      </w:r>
      <w:r>
        <w:rPr>
          <w:rFonts w:eastAsia="Times New Roman" w:cs="Times New Roman"/>
          <w:szCs w:val="24"/>
        </w:rPr>
        <w:t xml:space="preserve"> των υπό αξιολόγηση υπαλλήλων μά</w:t>
      </w:r>
      <w:r w:rsidRPr="008443D9">
        <w:rPr>
          <w:rFonts w:eastAsia="Times New Roman" w:cs="Times New Roman"/>
          <w:szCs w:val="24"/>
        </w:rPr>
        <w:t>ς χτυπούν το καμπανάκι ότι το σύστημα πολύ απλά δεν λειτουργεί</w:t>
      </w:r>
      <w:r>
        <w:rPr>
          <w:rFonts w:eastAsia="Times New Roman" w:cs="Times New Roman"/>
          <w:szCs w:val="24"/>
        </w:rPr>
        <w:t>.</w:t>
      </w:r>
      <w:r w:rsidRPr="008443D9">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8443D9">
        <w:rPr>
          <w:rFonts w:eastAsia="Times New Roman" w:cs="Times New Roman"/>
          <w:szCs w:val="24"/>
        </w:rPr>
        <w:t>Αναφορικά με το δεύτερο</w:t>
      </w:r>
      <w:r>
        <w:rPr>
          <w:rFonts w:eastAsia="Times New Roman" w:cs="Times New Roman"/>
          <w:szCs w:val="24"/>
        </w:rPr>
        <w:t>,</w:t>
      </w:r>
      <w:r w:rsidRPr="008443D9">
        <w:rPr>
          <w:rFonts w:eastAsia="Times New Roman" w:cs="Times New Roman"/>
          <w:szCs w:val="24"/>
        </w:rPr>
        <w:t xml:space="preserve"> η ελληνική κοινωνία έχει διατηρήσει στη μνήμη της τόσο την εμπειρία της δεκαετούς οικονομικής κρίσης όσο και την πανδημία που δεν έχουμε ακόμη ξεπεράσει</w:t>
      </w:r>
      <w:r>
        <w:rPr>
          <w:rFonts w:eastAsia="Times New Roman" w:cs="Times New Roman"/>
          <w:szCs w:val="24"/>
        </w:rPr>
        <w:t>.</w:t>
      </w:r>
      <w:r w:rsidRPr="008443D9">
        <w:rPr>
          <w:rFonts w:eastAsia="Times New Roman" w:cs="Times New Roman"/>
          <w:szCs w:val="24"/>
        </w:rPr>
        <w:t xml:space="preserve"> Η εμπειρία μας αυτή μας έχει εξοπλίσει με τη θ</w:t>
      </w:r>
      <w:r>
        <w:rPr>
          <w:rFonts w:eastAsia="Times New Roman" w:cs="Times New Roman"/>
          <w:szCs w:val="24"/>
        </w:rPr>
        <w:t>εσμική ωριμότητα να φιλτράρουμ</w:t>
      </w:r>
      <w:r w:rsidRPr="008443D9">
        <w:rPr>
          <w:rFonts w:eastAsia="Times New Roman" w:cs="Times New Roman"/>
          <w:szCs w:val="24"/>
        </w:rPr>
        <w:t>ε διαφορετι</w:t>
      </w:r>
      <w:r>
        <w:rPr>
          <w:rFonts w:eastAsia="Times New Roman" w:cs="Times New Roman"/>
          <w:szCs w:val="24"/>
        </w:rPr>
        <w:t>κά κάθε προσπάθεια αλλαγής σε μι</w:t>
      </w:r>
      <w:r w:rsidRPr="008443D9">
        <w:rPr>
          <w:rFonts w:eastAsia="Times New Roman" w:cs="Times New Roman"/>
          <w:szCs w:val="24"/>
        </w:rPr>
        <w:t>α κατάσταση που δεν μας αρέσει</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Ε</w:t>
      </w:r>
      <w:r w:rsidRPr="008443D9">
        <w:rPr>
          <w:rFonts w:eastAsia="Times New Roman" w:cs="Times New Roman"/>
          <w:szCs w:val="24"/>
        </w:rPr>
        <w:t>ιπώθηκε κατά την επεξεργασία του νομοσχεδίου στην επιτροπή ότι το σχέδιο που συζητούμε δεν βρέθηκε αντιμέτωπο με κοινωνικές αντιδράσεις</w:t>
      </w:r>
      <w:r>
        <w:rPr>
          <w:rFonts w:eastAsia="Times New Roman" w:cs="Times New Roman"/>
          <w:szCs w:val="24"/>
        </w:rPr>
        <w:t>,</w:t>
      </w:r>
      <w:r w:rsidRPr="008443D9">
        <w:rPr>
          <w:rFonts w:eastAsia="Times New Roman" w:cs="Times New Roman"/>
          <w:szCs w:val="24"/>
        </w:rPr>
        <w:t xml:space="preserve"> όπως θα αναμέναμε σε διαφορετικές συνθήκες</w:t>
      </w:r>
      <w:r>
        <w:rPr>
          <w:rFonts w:eastAsia="Times New Roman" w:cs="Times New Roman"/>
          <w:szCs w:val="24"/>
        </w:rPr>
        <w:t>.</w:t>
      </w:r>
      <w:r w:rsidRPr="008443D9">
        <w:rPr>
          <w:rFonts w:eastAsia="Times New Roman" w:cs="Times New Roman"/>
          <w:szCs w:val="24"/>
        </w:rPr>
        <w:t xml:space="preserve"> Αυτό είναι αλήθεια</w:t>
      </w:r>
      <w:r>
        <w:rPr>
          <w:rFonts w:eastAsia="Times New Roman" w:cs="Times New Roman"/>
          <w:szCs w:val="24"/>
        </w:rPr>
        <w:t>,</w:t>
      </w:r>
      <w:r w:rsidRPr="008443D9">
        <w:rPr>
          <w:rFonts w:eastAsia="Times New Roman" w:cs="Times New Roman"/>
          <w:szCs w:val="24"/>
        </w:rPr>
        <w:t xml:space="preserve"> όπως αλήθεια είναι το γεγονός πως οι Έλληνες πολίτες γνωρίζοντας πια το τι προηγήθηκε</w:t>
      </w:r>
      <w:r>
        <w:rPr>
          <w:rFonts w:eastAsia="Times New Roman" w:cs="Times New Roman"/>
          <w:szCs w:val="24"/>
        </w:rPr>
        <w:t>,</w:t>
      </w:r>
      <w:r w:rsidRPr="008443D9">
        <w:rPr>
          <w:rFonts w:eastAsia="Times New Roman" w:cs="Times New Roman"/>
          <w:szCs w:val="24"/>
        </w:rPr>
        <w:t xml:space="preserve"> περιμένουν από εμάς λίγα και συγκεκριμένα λόγια</w:t>
      </w:r>
      <w:r>
        <w:rPr>
          <w:rFonts w:eastAsia="Times New Roman" w:cs="Times New Roman"/>
          <w:szCs w:val="24"/>
        </w:rPr>
        <w:t>,</w:t>
      </w:r>
      <w:r w:rsidRPr="008443D9">
        <w:rPr>
          <w:rFonts w:eastAsia="Times New Roman" w:cs="Times New Roman"/>
          <w:szCs w:val="24"/>
        </w:rPr>
        <w:t xml:space="preserve"> παρεμβάσεις ουσίας για την ουσία των προβλημάτων</w:t>
      </w:r>
      <w:r>
        <w:rPr>
          <w:rFonts w:eastAsia="Times New Roman" w:cs="Times New Roman"/>
          <w:szCs w:val="24"/>
        </w:rPr>
        <w:t>,</w:t>
      </w:r>
      <w:r w:rsidRPr="008443D9">
        <w:rPr>
          <w:rFonts w:eastAsia="Times New Roman" w:cs="Times New Roman"/>
          <w:szCs w:val="24"/>
        </w:rPr>
        <w:t xml:space="preserve"> ρυθμίσεις που διαρκούν και αντέχουν στο</w:t>
      </w:r>
      <w:r>
        <w:rPr>
          <w:rFonts w:eastAsia="Times New Roman" w:cs="Times New Roman"/>
          <w:szCs w:val="24"/>
        </w:rPr>
        <w:t>ν</w:t>
      </w:r>
      <w:r w:rsidRPr="008443D9">
        <w:rPr>
          <w:rFonts w:eastAsia="Times New Roman" w:cs="Times New Roman"/>
          <w:szCs w:val="24"/>
        </w:rPr>
        <w:t xml:space="preserve"> χρόνο</w:t>
      </w:r>
      <w:r>
        <w:rPr>
          <w:rFonts w:eastAsia="Times New Roman" w:cs="Times New Roman"/>
          <w:szCs w:val="24"/>
        </w:rPr>
        <w:t>,</w:t>
      </w:r>
      <w:r w:rsidRPr="008443D9">
        <w:rPr>
          <w:rFonts w:eastAsia="Times New Roman" w:cs="Times New Roman"/>
          <w:szCs w:val="24"/>
        </w:rPr>
        <w:t xml:space="preserve"> που είναι σε θέση να αλλάξουν τη δημόσια διοίκηση χωρίς να ανατρέψουν συνθήκες και δεδομένα</w:t>
      </w:r>
      <w:r>
        <w:rPr>
          <w:rFonts w:eastAsia="Times New Roman" w:cs="Times New Roman"/>
          <w:szCs w:val="24"/>
        </w:rPr>
        <w:t xml:space="preserve"> μ</w:t>
      </w:r>
      <w:r w:rsidRPr="008443D9">
        <w:rPr>
          <w:rFonts w:eastAsia="Times New Roman" w:cs="Times New Roman"/>
          <w:szCs w:val="24"/>
        </w:rPr>
        <w:t>ε θετικό πρόσημο</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Μ</w:t>
      </w:r>
      <w:r w:rsidRPr="008443D9">
        <w:rPr>
          <w:rFonts w:eastAsia="Times New Roman" w:cs="Times New Roman"/>
          <w:szCs w:val="24"/>
        </w:rPr>
        <w:t>ε το σχέδιο νόμου που συζητούμε και ψηφίζουμε σήμερα ανταποκρινόμαστε στις προκλήσεις του περιβάλλοντος που προανέφερα</w:t>
      </w:r>
      <w:r>
        <w:rPr>
          <w:rFonts w:eastAsia="Times New Roman" w:cs="Times New Roman"/>
          <w:szCs w:val="24"/>
        </w:rPr>
        <w:t>.</w:t>
      </w:r>
      <w:r w:rsidRPr="008443D9">
        <w:rPr>
          <w:rFonts w:eastAsia="Times New Roman" w:cs="Times New Roman"/>
          <w:szCs w:val="24"/>
        </w:rPr>
        <w:t xml:space="preserve"> Για να καταλάβουμε </w:t>
      </w:r>
      <w:r>
        <w:rPr>
          <w:rFonts w:eastAsia="Times New Roman" w:cs="Times New Roman"/>
          <w:szCs w:val="24"/>
        </w:rPr>
        <w:t xml:space="preserve">δε </w:t>
      </w:r>
      <w:r w:rsidRPr="008443D9">
        <w:rPr>
          <w:rFonts w:eastAsia="Times New Roman" w:cs="Times New Roman"/>
          <w:szCs w:val="24"/>
        </w:rPr>
        <w:t>τι νομοθετούμε</w:t>
      </w:r>
      <w:r>
        <w:rPr>
          <w:rFonts w:eastAsia="Times New Roman" w:cs="Times New Roman"/>
          <w:szCs w:val="24"/>
        </w:rPr>
        <w:t>,</w:t>
      </w:r>
      <w:r w:rsidRPr="008443D9">
        <w:rPr>
          <w:rFonts w:eastAsia="Times New Roman" w:cs="Times New Roman"/>
          <w:szCs w:val="24"/>
        </w:rPr>
        <w:t xml:space="preserve"> έχει ενδιαφέρον να καταγράψουμε όλα εκείνα τα χαρακτηριστικά που το παρόν κείμενο δεν εμφανίζει</w:t>
      </w:r>
      <w:r>
        <w:rPr>
          <w:rFonts w:eastAsia="Times New Roman" w:cs="Times New Roman"/>
          <w:szCs w:val="24"/>
        </w:rPr>
        <w:t>.</w:t>
      </w:r>
      <w:r w:rsidRPr="008443D9">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8443D9">
        <w:rPr>
          <w:rFonts w:eastAsia="Times New Roman" w:cs="Times New Roman"/>
          <w:szCs w:val="24"/>
        </w:rPr>
        <w:t xml:space="preserve">Εκείνο που </w:t>
      </w:r>
      <w:r>
        <w:rPr>
          <w:rFonts w:eastAsia="Times New Roman" w:cs="Times New Roman"/>
          <w:szCs w:val="24"/>
        </w:rPr>
        <w:t>δεν κάνουμε είναι να ανακυκλώνουμε</w:t>
      </w:r>
      <w:r w:rsidRPr="008443D9">
        <w:rPr>
          <w:rFonts w:eastAsia="Times New Roman" w:cs="Times New Roman"/>
          <w:szCs w:val="24"/>
        </w:rPr>
        <w:t xml:space="preserve"> ένα σύστημα δήθεν αξιολόγησης από το οποίο τελικά κανείς δεν βγήκε κερδισμένος</w:t>
      </w:r>
      <w:r>
        <w:rPr>
          <w:rFonts w:eastAsia="Times New Roman" w:cs="Times New Roman"/>
          <w:szCs w:val="24"/>
        </w:rPr>
        <w:t xml:space="preserve"> ο</w:t>
      </w:r>
      <w:r w:rsidRPr="008443D9">
        <w:rPr>
          <w:rFonts w:eastAsia="Times New Roman" w:cs="Times New Roman"/>
          <w:szCs w:val="24"/>
        </w:rPr>
        <w:t>ύτε οι υπάλληλοι που δεν αξ</w:t>
      </w:r>
      <w:r>
        <w:rPr>
          <w:rFonts w:eastAsia="Times New Roman" w:cs="Times New Roman"/>
          <w:szCs w:val="24"/>
        </w:rPr>
        <w:t>ιολογήθηκαν ούτε οι προϊστάμενοί</w:t>
      </w:r>
      <w:r w:rsidRPr="008443D9">
        <w:rPr>
          <w:rFonts w:eastAsia="Times New Roman" w:cs="Times New Roman"/>
          <w:szCs w:val="24"/>
        </w:rPr>
        <w:t xml:space="preserve"> </w:t>
      </w:r>
      <w:r>
        <w:rPr>
          <w:rFonts w:eastAsia="Times New Roman" w:cs="Times New Roman"/>
          <w:szCs w:val="24"/>
        </w:rPr>
        <w:t>τους,</w:t>
      </w:r>
      <w:r w:rsidRPr="008443D9">
        <w:rPr>
          <w:rFonts w:eastAsia="Times New Roman" w:cs="Times New Roman"/>
          <w:szCs w:val="24"/>
        </w:rPr>
        <w:t xml:space="preserve"> η απόδοση των οποίων δεν έχει μέχρι στιγμής μετρηθεί ούτε τελικά οι πολίτες που μας βρίσκουν να </w:t>
      </w:r>
      <w:r>
        <w:rPr>
          <w:rFonts w:eastAsia="Times New Roman" w:cs="Times New Roman"/>
          <w:szCs w:val="24"/>
        </w:rPr>
        <w:t>αντιδικούμε</w:t>
      </w:r>
      <w:r w:rsidRPr="008443D9">
        <w:rPr>
          <w:rFonts w:eastAsia="Times New Roman" w:cs="Times New Roman"/>
          <w:szCs w:val="24"/>
        </w:rPr>
        <w:t xml:space="preserve"> για ερωτήματα που έχουν ήδη απαντηθεί</w:t>
      </w:r>
      <w:r>
        <w:rPr>
          <w:rFonts w:eastAsia="Times New Roman" w:cs="Times New Roman"/>
          <w:szCs w:val="24"/>
        </w:rPr>
        <w:t xml:space="preserve"> σ</w:t>
      </w:r>
      <w:r w:rsidRPr="008443D9">
        <w:rPr>
          <w:rFonts w:eastAsia="Times New Roman" w:cs="Times New Roman"/>
          <w:szCs w:val="24"/>
        </w:rPr>
        <w:t>το κοινωνικό πεδίο</w:t>
      </w:r>
      <w:r>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w:t>
      </w:r>
      <w:r w:rsidRPr="008443D9">
        <w:rPr>
          <w:rFonts w:eastAsia="Times New Roman" w:cs="Times New Roman"/>
          <w:szCs w:val="24"/>
        </w:rPr>
        <w:t>ντίθετα</w:t>
      </w:r>
      <w:r>
        <w:rPr>
          <w:rFonts w:eastAsia="Times New Roman" w:cs="Times New Roman"/>
          <w:szCs w:val="24"/>
        </w:rPr>
        <w:t>,</w:t>
      </w:r>
      <w:r w:rsidRPr="008443D9">
        <w:rPr>
          <w:rFonts w:eastAsia="Times New Roman" w:cs="Times New Roman"/>
          <w:szCs w:val="24"/>
        </w:rPr>
        <w:t xml:space="preserve"> εκείνο που κάνουμε σήμερα είναι η διαμόρφωση ενός πλαισίου δεξιοτήτων για το σύνολο του ανθρώπινου δυναμικού της δημόσιας διοίκησης</w:t>
      </w:r>
      <w:r>
        <w:rPr>
          <w:rFonts w:eastAsia="Times New Roman" w:cs="Times New Roman"/>
          <w:szCs w:val="24"/>
        </w:rPr>
        <w:t xml:space="preserve">. Οριοθετούμε </w:t>
      </w:r>
      <w:r w:rsidRPr="008443D9">
        <w:rPr>
          <w:rFonts w:eastAsia="Times New Roman" w:cs="Times New Roman"/>
          <w:szCs w:val="24"/>
        </w:rPr>
        <w:t>με άλλα λόγια μια ομπρέλα εννέα δεξιοτήτων</w:t>
      </w:r>
      <w:r>
        <w:rPr>
          <w:rFonts w:eastAsia="Times New Roman" w:cs="Times New Roman"/>
          <w:szCs w:val="24"/>
        </w:rPr>
        <w:t>,</w:t>
      </w:r>
      <w:r w:rsidRPr="008443D9">
        <w:rPr>
          <w:rFonts w:eastAsia="Times New Roman" w:cs="Times New Roman"/>
          <w:szCs w:val="24"/>
        </w:rPr>
        <w:t xml:space="preserve"> ώστε με τρόπο </w:t>
      </w:r>
      <w:r w:rsidRPr="008443D9">
        <w:rPr>
          <w:rFonts w:eastAsia="Times New Roman" w:cs="Times New Roman"/>
          <w:szCs w:val="24"/>
        </w:rPr>
        <w:lastRenderedPageBreak/>
        <w:t>διαφανή και λειτουργικό να αποτελέσουν ένα πραγματικό σημείο αναφοράς για το σύνολο των διαδικασιών διαχείρισης ανθρώπινου δυναμικού στο δημόσιο που στοιχειοθετείται στη βάση των διεθνών καλών πρακτικών</w:t>
      </w:r>
      <w:r>
        <w:rPr>
          <w:rFonts w:eastAsia="Times New Roman" w:cs="Times New Roman"/>
          <w:szCs w:val="24"/>
        </w:rPr>
        <w:t xml:space="preserve"> οι οποίες</w:t>
      </w:r>
      <w:r w:rsidRPr="008443D9">
        <w:rPr>
          <w:rFonts w:eastAsia="Times New Roman" w:cs="Times New Roman"/>
          <w:szCs w:val="24"/>
        </w:rPr>
        <w:t xml:space="preserve"> διευρύνουν τις δυνατότητες του ανθρώπινου δυναμικού και τις ευκαιρίες που μπορούμε σήμερα να διαμορφώσουμε</w:t>
      </w:r>
      <w:r>
        <w:rPr>
          <w:rFonts w:eastAsia="Times New Roman" w:cs="Times New Roman"/>
          <w:szCs w:val="24"/>
        </w:rPr>
        <w:t>.</w:t>
      </w:r>
      <w:r w:rsidRPr="008443D9">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8443D9">
        <w:rPr>
          <w:rFonts w:eastAsia="Times New Roman" w:cs="Times New Roman"/>
          <w:szCs w:val="24"/>
        </w:rPr>
        <w:t>Έχοντας ήδη απαρ</w:t>
      </w:r>
      <w:r>
        <w:rPr>
          <w:rFonts w:eastAsia="Times New Roman" w:cs="Times New Roman"/>
          <w:szCs w:val="24"/>
        </w:rPr>
        <w:t>ιθμήσει ήδη</w:t>
      </w:r>
      <w:r w:rsidRPr="008443D9">
        <w:rPr>
          <w:rFonts w:eastAsia="Times New Roman" w:cs="Times New Roman"/>
          <w:szCs w:val="24"/>
        </w:rPr>
        <w:t xml:space="preserve"> τις δεξιότητες αυτές</w:t>
      </w:r>
      <w:r>
        <w:rPr>
          <w:rFonts w:eastAsia="Times New Roman" w:cs="Times New Roman"/>
          <w:szCs w:val="24"/>
        </w:rPr>
        <w:t>,</w:t>
      </w:r>
      <w:r w:rsidRPr="008443D9">
        <w:rPr>
          <w:rFonts w:eastAsia="Times New Roman" w:cs="Times New Roman"/>
          <w:szCs w:val="24"/>
        </w:rPr>
        <w:t xml:space="preserve"> είναι προτ</w:t>
      </w:r>
      <w:r>
        <w:rPr>
          <w:rFonts w:eastAsia="Times New Roman" w:cs="Times New Roman"/>
          <w:szCs w:val="24"/>
        </w:rPr>
        <w:t>ιμότερο να σταθούμε στη στόχευσή</w:t>
      </w:r>
      <w:r w:rsidRPr="008443D9">
        <w:rPr>
          <w:rFonts w:eastAsia="Times New Roman" w:cs="Times New Roman"/>
          <w:szCs w:val="24"/>
        </w:rPr>
        <w:t xml:space="preserve"> τους στο πλαίσιο της δημόσιας υπηρεσίας</w:t>
      </w:r>
      <w:r>
        <w:rPr>
          <w:rFonts w:eastAsia="Times New Roman" w:cs="Times New Roman"/>
          <w:szCs w:val="24"/>
        </w:rPr>
        <w:t>. Α</w:t>
      </w:r>
      <w:r w:rsidRPr="008443D9">
        <w:rPr>
          <w:rFonts w:eastAsia="Times New Roman" w:cs="Times New Roman"/>
          <w:szCs w:val="24"/>
        </w:rPr>
        <w:t xml:space="preserve">πό την εξυπηρέτηση και τη διευκόλυνση του πολίτη στην εκπλήρωση </w:t>
      </w:r>
      <w:r>
        <w:rPr>
          <w:rFonts w:eastAsia="Times New Roman" w:cs="Times New Roman"/>
          <w:szCs w:val="24"/>
        </w:rPr>
        <w:t>του δημοσίου συμφέροντος μ</w:t>
      </w:r>
      <w:r w:rsidRPr="008443D9">
        <w:rPr>
          <w:rFonts w:eastAsia="Times New Roman" w:cs="Times New Roman"/>
          <w:szCs w:val="24"/>
        </w:rPr>
        <w:t>ε ομαδικό τρόπο</w:t>
      </w:r>
      <w:r>
        <w:rPr>
          <w:rFonts w:eastAsia="Times New Roman" w:cs="Times New Roman"/>
          <w:szCs w:val="24"/>
        </w:rPr>
        <w:t>,</w:t>
      </w:r>
      <w:r w:rsidRPr="008443D9">
        <w:rPr>
          <w:rFonts w:eastAsia="Times New Roman" w:cs="Times New Roman"/>
          <w:szCs w:val="24"/>
        </w:rPr>
        <w:t xml:space="preserve"> από την προσαρμογή του υπαλλήλου σε νέες συνθήκες στην ιεράρχηση καθηκόντων και την επίλυση συγκρούσεων</w:t>
      </w:r>
      <w:r>
        <w:rPr>
          <w:rFonts w:eastAsia="Times New Roman" w:cs="Times New Roman"/>
          <w:szCs w:val="24"/>
        </w:rPr>
        <w:t>, π</w:t>
      </w:r>
      <w:r w:rsidRPr="008443D9">
        <w:rPr>
          <w:rFonts w:eastAsia="Times New Roman" w:cs="Times New Roman"/>
          <w:szCs w:val="24"/>
        </w:rPr>
        <w:t>ροσφέρουμε στη διοίκηση του δημοσίου τομέα ένα εργαλείο ικανό να υποστηρίξει τη διαδικασία αξιολόγησης και την ενίσχυση της αποτελεσματικότητας</w:t>
      </w:r>
      <w:r>
        <w:rPr>
          <w:rFonts w:eastAsia="Times New Roman" w:cs="Times New Roman"/>
          <w:szCs w:val="24"/>
        </w:rPr>
        <w:t>, όπως την εισηγού</w:t>
      </w:r>
      <w:r w:rsidRPr="008443D9">
        <w:rPr>
          <w:rFonts w:eastAsia="Times New Roman" w:cs="Times New Roman"/>
          <w:szCs w:val="24"/>
        </w:rPr>
        <w:t>μαστε σήμερα</w:t>
      </w:r>
      <w:r>
        <w:rPr>
          <w:rFonts w:eastAsia="Times New Roman" w:cs="Times New Roman"/>
          <w:szCs w:val="24"/>
        </w:rPr>
        <w:t>.</w:t>
      </w:r>
    </w:p>
    <w:p w:rsidR="00EF197F" w:rsidRDefault="00120B8D">
      <w:pPr>
        <w:tabs>
          <w:tab w:val="left" w:pos="1800"/>
        </w:tabs>
        <w:spacing w:line="600" w:lineRule="auto"/>
        <w:ind w:firstLine="720"/>
        <w:jc w:val="both"/>
        <w:rPr>
          <w:rFonts w:eastAsia="Times New Roman"/>
          <w:szCs w:val="24"/>
        </w:rPr>
      </w:pPr>
      <w:r w:rsidRPr="00D16BB5">
        <w:rPr>
          <w:rFonts w:eastAsia="Times New Roman"/>
          <w:szCs w:val="24"/>
        </w:rPr>
        <w:t>(Στο σημείο αυτό την Προεδρική Έδρα καταλαμβάνει ο</w:t>
      </w:r>
      <w:r>
        <w:rPr>
          <w:rFonts w:eastAsia="Times New Roman"/>
          <w:szCs w:val="24"/>
        </w:rPr>
        <w:t xml:space="preserve"> Β΄</w:t>
      </w:r>
      <w:r w:rsidRPr="00D16BB5">
        <w:rPr>
          <w:rFonts w:eastAsia="Times New Roman"/>
          <w:szCs w:val="24"/>
        </w:rPr>
        <w:t xml:space="preserve"> Αντιπρόεδρος της Βουλής κ. </w:t>
      </w:r>
      <w:r w:rsidRPr="00AD4A6E">
        <w:rPr>
          <w:rFonts w:eastAsia="Times New Roman"/>
          <w:b/>
          <w:szCs w:val="24"/>
        </w:rPr>
        <w:t>ΧΑΡΑΛΑΜΠΟΣ ΑΘΑΝΑΣΙΟΥ</w:t>
      </w:r>
      <w:r w:rsidRPr="00D16BB5">
        <w:rPr>
          <w:rFonts w:eastAsia="Times New Roman"/>
          <w:szCs w:val="24"/>
        </w:rPr>
        <w:t>)</w:t>
      </w:r>
    </w:p>
    <w:p w:rsidR="00EF197F" w:rsidRDefault="00120B8D">
      <w:pPr>
        <w:spacing w:line="600" w:lineRule="auto"/>
        <w:ind w:firstLine="720"/>
        <w:jc w:val="both"/>
        <w:rPr>
          <w:rFonts w:eastAsia="Times New Roman" w:cs="Times New Roman"/>
          <w:szCs w:val="24"/>
        </w:rPr>
      </w:pPr>
      <w:r w:rsidRPr="008443D9">
        <w:rPr>
          <w:rFonts w:eastAsia="Times New Roman" w:cs="Times New Roman"/>
          <w:szCs w:val="24"/>
        </w:rPr>
        <w:t>Κάτι άλλο που</w:t>
      </w:r>
      <w:r>
        <w:rPr>
          <w:rFonts w:eastAsia="Times New Roman" w:cs="Times New Roman"/>
          <w:szCs w:val="24"/>
        </w:rPr>
        <w:t xml:space="preserve"> δεν</w:t>
      </w:r>
      <w:r w:rsidRPr="008443D9">
        <w:rPr>
          <w:rFonts w:eastAsia="Times New Roman" w:cs="Times New Roman"/>
          <w:szCs w:val="24"/>
        </w:rPr>
        <w:t xml:space="preserve"> κάνουμε είναι να παρουσιάσουμε μια σειρά άσχετων μεταξύ τους στοιχείων</w:t>
      </w:r>
      <w:r>
        <w:rPr>
          <w:rFonts w:eastAsia="Times New Roman" w:cs="Times New Roman"/>
          <w:szCs w:val="24"/>
        </w:rPr>
        <w:t>, βαφτίζοντά</w:t>
      </w:r>
      <w:r w:rsidRPr="008443D9">
        <w:rPr>
          <w:rFonts w:eastAsia="Times New Roman" w:cs="Times New Roman"/>
          <w:szCs w:val="24"/>
        </w:rPr>
        <w:t xml:space="preserve">ς τους </w:t>
      </w:r>
      <w:r>
        <w:rPr>
          <w:rFonts w:eastAsia="Times New Roman" w:cs="Times New Roman"/>
          <w:szCs w:val="24"/>
        </w:rPr>
        <w:t>«</w:t>
      </w:r>
      <w:r w:rsidRPr="008443D9">
        <w:rPr>
          <w:rFonts w:eastAsia="Times New Roman" w:cs="Times New Roman"/>
          <w:szCs w:val="24"/>
        </w:rPr>
        <w:t>στόχους</w:t>
      </w:r>
      <w:r>
        <w:rPr>
          <w:rFonts w:eastAsia="Times New Roman" w:cs="Times New Roman"/>
          <w:szCs w:val="24"/>
        </w:rPr>
        <w:t>».</w:t>
      </w:r>
      <w:r w:rsidRPr="008443D9">
        <w:rPr>
          <w:rFonts w:eastAsia="Times New Roman" w:cs="Times New Roman"/>
          <w:szCs w:val="24"/>
        </w:rPr>
        <w:t xml:space="preserve"> Αντιθέτως</w:t>
      </w:r>
      <w:r>
        <w:rPr>
          <w:rFonts w:eastAsia="Times New Roman" w:cs="Times New Roman"/>
          <w:szCs w:val="24"/>
        </w:rPr>
        <w:t>,</w:t>
      </w:r>
      <w:r w:rsidRPr="008443D9">
        <w:rPr>
          <w:rFonts w:eastAsia="Times New Roman" w:cs="Times New Roman"/>
          <w:szCs w:val="24"/>
        </w:rPr>
        <w:t xml:space="preserve"> θεσπίζ</w:t>
      </w:r>
      <w:r>
        <w:rPr>
          <w:rFonts w:eastAsia="Times New Roman" w:cs="Times New Roman"/>
          <w:szCs w:val="24"/>
        </w:rPr>
        <w:t>ουμε</w:t>
      </w:r>
      <w:r w:rsidRPr="008443D9">
        <w:rPr>
          <w:rFonts w:eastAsia="Times New Roman" w:cs="Times New Roman"/>
          <w:szCs w:val="24"/>
        </w:rPr>
        <w:t xml:space="preserve"> ένα νέο</w:t>
      </w:r>
      <w:r>
        <w:rPr>
          <w:rFonts w:eastAsia="Times New Roman" w:cs="Times New Roman"/>
          <w:szCs w:val="24"/>
        </w:rPr>
        <w:t xml:space="preserve"> λ</w:t>
      </w:r>
      <w:r w:rsidRPr="008443D9">
        <w:rPr>
          <w:rFonts w:eastAsia="Times New Roman" w:cs="Times New Roman"/>
          <w:szCs w:val="24"/>
        </w:rPr>
        <w:t>ειτουργικό και διαφανές πλαίσιο στοχοθεσίας που εξειδικεύεται σε κάθε ιεραρχικό επίπεδο</w:t>
      </w:r>
      <w:r>
        <w:rPr>
          <w:rFonts w:eastAsia="Times New Roman" w:cs="Times New Roman"/>
          <w:szCs w:val="24"/>
        </w:rPr>
        <w:t>,</w:t>
      </w:r>
      <w:r w:rsidRPr="008443D9">
        <w:rPr>
          <w:rFonts w:eastAsia="Times New Roman" w:cs="Times New Roman"/>
          <w:szCs w:val="24"/>
        </w:rPr>
        <w:t xml:space="preserve"> ενώ καθορίζεται κατόπιν συνεργασίας και συμφωνίας</w:t>
      </w:r>
      <w:r>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Ο</w:t>
      </w:r>
      <w:r w:rsidRPr="008443D9">
        <w:rPr>
          <w:rFonts w:eastAsia="Times New Roman" w:cs="Times New Roman"/>
          <w:szCs w:val="24"/>
        </w:rPr>
        <w:t>ρίζεται ακόμη ελάχιστος υποχρεωτικός αριθμός τριών στόχων ανά οργανική μονάδα σε όλα τα επίπεδα διοίκησης</w:t>
      </w:r>
      <w:r>
        <w:rPr>
          <w:rFonts w:eastAsia="Times New Roman" w:cs="Times New Roman"/>
          <w:szCs w:val="24"/>
        </w:rPr>
        <w:t>.</w:t>
      </w:r>
      <w:r w:rsidRPr="008443D9">
        <w:rPr>
          <w:rFonts w:eastAsia="Times New Roman" w:cs="Times New Roman"/>
          <w:szCs w:val="24"/>
        </w:rPr>
        <w:t xml:space="preserve"> Ένας από αυτούς τους στόχους εντάσσεται σε μία από τις ακόλουθες κατηγορίες</w:t>
      </w:r>
      <w:r>
        <w:rPr>
          <w:rFonts w:eastAsia="Times New Roman" w:cs="Times New Roman"/>
          <w:szCs w:val="24"/>
        </w:rPr>
        <w:t>:</w:t>
      </w:r>
      <w:r w:rsidRPr="008443D9">
        <w:rPr>
          <w:rFonts w:eastAsia="Times New Roman" w:cs="Times New Roman"/>
          <w:szCs w:val="24"/>
        </w:rPr>
        <w:t xml:space="preserve"> παρεχόμενες υπηρεσίες</w:t>
      </w:r>
      <w:r>
        <w:rPr>
          <w:rFonts w:eastAsia="Times New Roman" w:cs="Times New Roman"/>
          <w:szCs w:val="24"/>
        </w:rPr>
        <w:t>,</w:t>
      </w:r>
      <w:r w:rsidRPr="008443D9">
        <w:rPr>
          <w:rFonts w:eastAsia="Times New Roman" w:cs="Times New Roman"/>
          <w:szCs w:val="24"/>
        </w:rPr>
        <w:t xml:space="preserve"> εσωτερική οργάνωση και λειτουργία</w:t>
      </w:r>
      <w:r>
        <w:rPr>
          <w:rFonts w:eastAsia="Times New Roman" w:cs="Times New Roman"/>
          <w:szCs w:val="24"/>
        </w:rPr>
        <w:t>,</w:t>
      </w:r>
      <w:r w:rsidRPr="008443D9">
        <w:rPr>
          <w:rFonts w:eastAsia="Times New Roman" w:cs="Times New Roman"/>
          <w:szCs w:val="24"/>
        </w:rPr>
        <w:t xml:space="preserve"> γνώσεις</w:t>
      </w:r>
      <w:r>
        <w:rPr>
          <w:rFonts w:eastAsia="Times New Roman" w:cs="Times New Roman"/>
          <w:szCs w:val="24"/>
        </w:rPr>
        <w:t>,</w:t>
      </w:r>
      <w:r w:rsidRPr="008443D9">
        <w:rPr>
          <w:rFonts w:eastAsia="Times New Roman" w:cs="Times New Roman"/>
          <w:szCs w:val="24"/>
        </w:rPr>
        <w:t xml:space="preserve"> δεξιότητες και ικανότητες των υπαλλήλων</w:t>
      </w:r>
      <w:r>
        <w:rPr>
          <w:rFonts w:eastAsia="Times New Roman" w:cs="Times New Roman"/>
          <w:szCs w:val="24"/>
        </w:rPr>
        <w:t>.</w:t>
      </w:r>
      <w:r w:rsidRPr="008443D9">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8443D9">
        <w:rPr>
          <w:rFonts w:eastAsia="Times New Roman" w:cs="Times New Roman"/>
          <w:szCs w:val="24"/>
        </w:rPr>
        <w:t>Υιοθετούμε παράλληλα ένα σύστημα αξιολόγησης της απόδοσης στον δημόσιο τομέα</w:t>
      </w:r>
      <w:r>
        <w:rPr>
          <w:rFonts w:eastAsia="Times New Roman" w:cs="Times New Roman"/>
          <w:szCs w:val="24"/>
        </w:rPr>
        <w:t>,</w:t>
      </w:r>
      <w:r w:rsidRPr="008443D9">
        <w:rPr>
          <w:rFonts w:eastAsia="Times New Roman" w:cs="Times New Roman"/>
          <w:szCs w:val="24"/>
        </w:rPr>
        <w:t xml:space="preserve"> βασισμένο στη λογική των δεξιοτήτων σε μια διπλή διάσταση</w:t>
      </w:r>
      <w:r>
        <w:rPr>
          <w:rFonts w:eastAsia="Times New Roman" w:cs="Times New Roman"/>
          <w:szCs w:val="24"/>
        </w:rPr>
        <w:t>:</w:t>
      </w:r>
      <w:r w:rsidRPr="008443D9">
        <w:rPr>
          <w:rFonts w:eastAsia="Times New Roman" w:cs="Times New Roman"/>
          <w:szCs w:val="24"/>
        </w:rPr>
        <w:t xml:space="preserve"> τον προσδιορισμό αφ</w:t>
      </w:r>
      <w:r w:rsidR="00AD4A6E">
        <w:rPr>
          <w:rFonts w:eastAsia="Times New Roman" w:cs="Times New Roman"/>
          <w:szCs w:val="24"/>
        </w:rPr>
        <w:t xml:space="preserve">’ </w:t>
      </w:r>
      <w:r w:rsidRPr="008443D9">
        <w:rPr>
          <w:rFonts w:eastAsia="Times New Roman" w:cs="Times New Roman"/>
          <w:szCs w:val="24"/>
        </w:rPr>
        <w:t>ενός του επιπέδου δεξιοτήτων του υπαλλήλου συνδυαστικά με τις αρμοδιότητες της μονάδας του</w:t>
      </w:r>
      <w:r>
        <w:rPr>
          <w:rFonts w:eastAsia="Times New Roman" w:cs="Times New Roman"/>
          <w:szCs w:val="24"/>
        </w:rPr>
        <w:t>,</w:t>
      </w:r>
      <w:r w:rsidRPr="008443D9">
        <w:rPr>
          <w:rFonts w:eastAsia="Times New Roman" w:cs="Times New Roman"/>
          <w:szCs w:val="24"/>
        </w:rPr>
        <w:t xml:space="preserve"> την κατάρτιση αφ</w:t>
      </w:r>
      <w:r w:rsidR="00AD4A6E">
        <w:rPr>
          <w:rFonts w:eastAsia="Times New Roman" w:cs="Times New Roman"/>
          <w:szCs w:val="24"/>
        </w:rPr>
        <w:t xml:space="preserve">’ </w:t>
      </w:r>
      <w:r w:rsidRPr="008443D9">
        <w:rPr>
          <w:rFonts w:eastAsia="Times New Roman" w:cs="Times New Roman"/>
          <w:szCs w:val="24"/>
        </w:rPr>
        <w:t>ετέρου ενός πλάνου πρωτοβουλιών απαραίτητων για τη συνεχή ανάπτυξη και ενδυνάμωση του ανθρώπινου δυναμικού</w:t>
      </w:r>
      <w:r>
        <w:rPr>
          <w:rFonts w:eastAsia="Times New Roman" w:cs="Times New Roman"/>
          <w:szCs w:val="24"/>
        </w:rPr>
        <w:t>.</w:t>
      </w:r>
      <w:r w:rsidRPr="008443D9">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8443D9">
        <w:rPr>
          <w:rFonts w:eastAsia="Times New Roman" w:cs="Times New Roman"/>
          <w:szCs w:val="24"/>
        </w:rPr>
        <w:t>Η έννοια</w:t>
      </w:r>
      <w:r>
        <w:rPr>
          <w:rFonts w:eastAsia="Times New Roman" w:cs="Times New Roman"/>
          <w:szCs w:val="24"/>
        </w:rPr>
        <w:t xml:space="preserve"> της ομάδας,</w:t>
      </w:r>
      <w:r w:rsidRPr="008443D9">
        <w:rPr>
          <w:rFonts w:eastAsia="Times New Roman" w:cs="Times New Roman"/>
          <w:szCs w:val="24"/>
        </w:rPr>
        <w:t xml:space="preserve"> η υλοποίηση των στόχων και η κινητοποίηση των υπαλλήλων είναι ιδέες που δεν μας τρομάζουν</w:t>
      </w:r>
      <w:r>
        <w:rPr>
          <w:rFonts w:eastAsia="Times New Roman" w:cs="Times New Roman"/>
          <w:szCs w:val="24"/>
        </w:rPr>
        <w:t>,</w:t>
      </w:r>
      <w:r w:rsidRPr="008443D9">
        <w:rPr>
          <w:rFonts w:eastAsia="Times New Roman" w:cs="Times New Roman"/>
          <w:szCs w:val="24"/>
        </w:rPr>
        <w:t xml:space="preserve"> αλλά μας προκαλούν</w:t>
      </w:r>
      <w:r>
        <w:rPr>
          <w:rFonts w:eastAsia="Times New Roman" w:cs="Times New Roman"/>
          <w:szCs w:val="24"/>
        </w:rPr>
        <w:t>,</w:t>
      </w:r>
      <w:r w:rsidRPr="008443D9">
        <w:rPr>
          <w:rFonts w:eastAsia="Times New Roman" w:cs="Times New Roman"/>
          <w:szCs w:val="24"/>
        </w:rPr>
        <w:t xml:space="preserve"> μας προκαλούν να σκεφτούμε ότι </w:t>
      </w:r>
      <w:r w:rsidR="00AD4A6E">
        <w:rPr>
          <w:rFonts w:eastAsia="Times New Roman" w:cs="Times New Roman"/>
          <w:szCs w:val="24"/>
        </w:rPr>
        <w:t xml:space="preserve">είναι </w:t>
      </w:r>
      <w:r w:rsidRPr="008443D9">
        <w:rPr>
          <w:rFonts w:eastAsia="Times New Roman" w:cs="Times New Roman"/>
          <w:szCs w:val="24"/>
        </w:rPr>
        <w:t>ικανές να αναπτυχθούν στο</w:t>
      </w:r>
      <w:r>
        <w:rPr>
          <w:rFonts w:eastAsia="Times New Roman" w:cs="Times New Roman"/>
          <w:szCs w:val="24"/>
        </w:rPr>
        <w:t>ν</w:t>
      </w:r>
      <w:r w:rsidRPr="008443D9">
        <w:rPr>
          <w:rFonts w:eastAsia="Times New Roman" w:cs="Times New Roman"/>
          <w:szCs w:val="24"/>
        </w:rPr>
        <w:t xml:space="preserve"> δημόσιο τομέα</w:t>
      </w:r>
      <w:r>
        <w:rPr>
          <w:rFonts w:eastAsia="Times New Roman" w:cs="Times New Roman"/>
          <w:szCs w:val="24"/>
        </w:rPr>
        <w:t>.</w:t>
      </w:r>
      <w:r w:rsidRPr="008443D9">
        <w:rPr>
          <w:rFonts w:eastAsia="Times New Roman" w:cs="Times New Roman"/>
          <w:szCs w:val="24"/>
        </w:rPr>
        <w:t xml:space="preserve"> Σε αυτό</w:t>
      </w:r>
      <w:r>
        <w:rPr>
          <w:rFonts w:eastAsia="Times New Roman" w:cs="Times New Roman"/>
          <w:szCs w:val="24"/>
        </w:rPr>
        <w:t>ν</w:t>
      </w:r>
      <w:r w:rsidRPr="008443D9">
        <w:rPr>
          <w:rFonts w:eastAsia="Times New Roman" w:cs="Times New Roman"/>
          <w:szCs w:val="24"/>
        </w:rPr>
        <w:t xml:space="preserve"> το</w:t>
      </w:r>
      <w:r>
        <w:rPr>
          <w:rFonts w:eastAsia="Times New Roman" w:cs="Times New Roman"/>
          <w:szCs w:val="24"/>
        </w:rPr>
        <w:t>ν</w:t>
      </w:r>
      <w:r w:rsidRPr="008443D9">
        <w:rPr>
          <w:rFonts w:eastAsia="Times New Roman" w:cs="Times New Roman"/>
          <w:szCs w:val="24"/>
        </w:rPr>
        <w:t xml:space="preserve"> σχεδιασμό ο προϊστάμενος αποτελεί το επίκεντρο της προσέγγισης</w:t>
      </w:r>
      <w:r>
        <w:rPr>
          <w:rFonts w:eastAsia="Times New Roman" w:cs="Times New Roman"/>
          <w:szCs w:val="24"/>
        </w:rPr>
        <w:t>.</w:t>
      </w:r>
      <w:r w:rsidRPr="008443D9">
        <w:rPr>
          <w:rFonts w:eastAsia="Times New Roman" w:cs="Times New Roman"/>
          <w:szCs w:val="24"/>
        </w:rPr>
        <w:t xml:space="preserve"> Είναι ο μόνος που αξιολογείται με βαθμό τόσο για την επίτευξη των </w:t>
      </w:r>
      <w:r>
        <w:rPr>
          <w:rFonts w:eastAsia="Times New Roman" w:cs="Times New Roman"/>
          <w:szCs w:val="24"/>
        </w:rPr>
        <w:t>στόχων όσο και για τις δεξιότητέ</w:t>
      </w:r>
      <w:r w:rsidRPr="008443D9">
        <w:rPr>
          <w:rFonts w:eastAsia="Times New Roman" w:cs="Times New Roman"/>
          <w:szCs w:val="24"/>
        </w:rPr>
        <w:t>ς του</w:t>
      </w:r>
      <w:r>
        <w:rPr>
          <w:rFonts w:eastAsia="Times New Roman" w:cs="Times New Roman"/>
          <w:szCs w:val="24"/>
        </w:rPr>
        <w:t>,</w:t>
      </w:r>
      <w:r w:rsidRPr="008443D9">
        <w:rPr>
          <w:rFonts w:eastAsia="Times New Roman" w:cs="Times New Roman"/>
          <w:szCs w:val="24"/>
        </w:rPr>
        <w:t xml:space="preserve"> ενώ λογοδοτεί και ελέγχεται για τον τρόπο λειτουργίας της ομάδας του</w:t>
      </w:r>
      <w:r>
        <w:rPr>
          <w:rFonts w:eastAsia="Times New Roman" w:cs="Times New Roman"/>
          <w:szCs w:val="24"/>
        </w:rPr>
        <w:t>.</w:t>
      </w:r>
      <w:r w:rsidRPr="008443D9">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8443D9">
        <w:rPr>
          <w:rFonts w:eastAsia="Times New Roman" w:cs="Times New Roman"/>
          <w:szCs w:val="24"/>
        </w:rPr>
        <w:t>Ο αξιολογητής επιλέγει με γνώμονα τους στόχους της μονάδας και το</w:t>
      </w:r>
      <w:r>
        <w:rPr>
          <w:rFonts w:eastAsia="Times New Roman" w:cs="Times New Roman"/>
          <w:szCs w:val="24"/>
        </w:rPr>
        <w:t>ν</w:t>
      </w:r>
      <w:r w:rsidRPr="008443D9">
        <w:rPr>
          <w:rFonts w:eastAsia="Times New Roman" w:cs="Times New Roman"/>
          <w:szCs w:val="24"/>
        </w:rPr>
        <w:t xml:space="preserve"> ρόλο του αξιολογούμε</w:t>
      </w:r>
      <w:r>
        <w:rPr>
          <w:rFonts w:eastAsia="Times New Roman" w:cs="Times New Roman"/>
          <w:szCs w:val="24"/>
        </w:rPr>
        <w:t>νου</w:t>
      </w:r>
      <w:r w:rsidRPr="008443D9">
        <w:rPr>
          <w:rFonts w:eastAsia="Times New Roman" w:cs="Times New Roman"/>
          <w:szCs w:val="24"/>
        </w:rPr>
        <w:t xml:space="preserve"> σε αυτήν</w:t>
      </w:r>
      <w:r>
        <w:rPr>
          <w:rFonts w:eastAsia="Times New Roman" w:cs="Times New Roman"/>
          <w:szCs w:val="24"/>
        </w:rPr>
        <w:t xml:space="preserve"> τρεις δ</w:t>
      </w:r>
      <w:r w:rsidRPr="008443D9">
        <w:rPr>
          <w:rFonts w:eastAsia="Times New Roman" w:cs="Times New Roman"/>
          <w:szCs w:val="24"/>
        </w:rPr>
        <w:t xml:space="preserve">εξιότητες του </w:t>
      </w:r>
      <w:r>
        <w:rPr>
          <w:rFonts w:eastAsia="Times New Roman" w:cs="Times New Roman"/>
          <w:szCs w:val="24"/>
        </w:rPr>
        <w:t>αξιολογούμενου</w:t>
      </w:r>
      <w:r w:rsidRPr="008443D9">
        <w:rPr>
          <w:rFonts w:eastAsia="Times New Roman" w:cs="Times New Roman"/>
          <w:szCs w:val="24"/>
        </w:rPr>
        <w:t xml:space="preserve"> που </w:t>
      </w:r>
      <w:r w:rsidRPr="008443D9">
        <w:rPr>
          <w:rFonts w:eastAsia="Times New Roman" w:cs="Times New Roman"/>
          <w:szCs w:val="24"/>
        </w:rPr>
        <w:lastRenderedPageBreak/>
        <w:t xml:space="preserve">θεωρεί </w:t>
      </w:r>
      <w:r>
        <w:rPr>
          <w:rFonts w:eastAsia="Times New Roman" w:cs="Times New Roman"/>
          <w:szCs w:val="24"/>
        </w:rPr>
        <w:t>ότι</w:t>
      </w:r>
      <w:r w:rsidRPr="008443D9">
        <w:rPr>
          <w:rFonts w:eastAsia="Times New Roman" w:cs="Times New Roman"/>
          <w:szCs w:val="24"/>
        </w:rPr>
        <w:t xml:space="preserve"> μπορούν να αναπτυχθούν περισσότερο</w:t>
      </w:r>
      <w:r>
        <w:rPr>
          <w:rFonts w:eastAsia="Times New Roman" w:cs="Times New Roman"/>
          <w:szCs w:val="24"/>
        </w:rPr>
        <w:t>.</w:t>
      </w:r>
      <w:r w:rsidRPr="008443D9">
        <w:rPr>
          <w:rFonts w:eastAsia="Times New Roman" w:cs="Times New Roman"/>
          <w:szCs w:val="24"/>
        </w:rPr>
        <w:t xml:space="preserve"> Η τελική έκθεση της αξιολόγησης προϊσταμέν</w:t>
      </w:r>
      <w:r>
        <w:rPr>
          <w:rFonts w:eastAsia="Times New Roman" w:cs="Times New Roman"/>
          <w:szCs w:val="24"/>
        </w:rPr>
        <w:t>ου</w:t>
      </w:r>
      <w:r w:rsidRPr="008443D9">
        <w:rPr>
          <w:rFonts w:eastAsia="Times New Roman" w:cs="Times New Roman"/>
          <w:szCs w:val="24"/>
        </w:rPr>
        <w:t xml:space="preserve"> περιλαμβάνει τη βαθμολογία την υποχρεωτική επιλογή τριών δεξιοτήτων προς ανάπτυξη και μία έως τρεις αναπτυγμένες δεξιότητες</w:t>
      </w:r>
      <w:r>
        <w:rPr>
          <w:rFonts w:eastAsia="Times New Roman" w:cs="Times New Roman"/>
          <w:szCs w:val="24"/>
        </w:rPr>
        <w:t>.</w:t>
      </w:r>
      <w:r w:rsidRPr="008443D9">
        <w:rPr>
          <w:rFonts w:eastAsia="Times New Roman" w:cs="Times New Roman"/>
          <w:szCs w:val="24"/>
        </w:rPr>
        <w:t xml:space="preserve"> </w:t>
      </w:r>
    </w:p>
    <w:p w:rsidR="00EF197F" w:rsidRPr="007B6B06" w:rsidRDefault="00120B8D">
      <w:pPr>
        <w:spacing w:line="600" w:lineRule="auto"/>
        <w:ind w:firstLine="720"/>
        <w:jc w:val="both"/>
        <w:rPr>
          <w:rFonts w:eastAsia="Times New Roman" w:cs="Times New Roman"/>
          <w:color w:val="000000" w:themeColor="text1"/>
          <w:szCs w:val="24"/>
        </w:rPr>
      </w:pPr>
      <w:r w:rsidRPr="008443D9">
        <w:rPr>
          <w:rFonts w:eastAsia="Times New Roman" w:cs="Times New Roman"/>
          <w:szCs w:val="24"/>
        </w:rPr>
        <w:t>Στην περίπτωση αντίθετα του υπαλλήλου</w:t>
      </w:r>
      <w:r>
        <w:rPr>
          <w:rFonts w:eastAsia="Times New Roman" w:cs="Times New Roman"/>
          <w:szCs w:val="24"/>
        </w:rPr>
        <w:t>,</w:t>
      </w:r>
      <w:r w:rsidRPr="008443D9">
        <w:rPr>
          <w:rFonts w:eastAsia="Times New Roman" w:cs="Times New Roman"/>
          <w:szCs w:val="24"/>
        </w:rPr>
        <w:t xml:space="preserve"> η έκθεση περιλαμβάνει την υποχρεωτική επιλογή τριών δεξιοτήτων προς</w:t>
      </w:r>
      <w:r>
        <w:rPr>
          <w:rFonts w:eastAsia="Times New Roman" w:cs="Times New Roman"/>
          <w:szCs w:val="24"/>
        </w:rPr>
        <w:t xml:space="preserve"> ανάπτυξη και μίας έως τρεις ανα</w:t>
      </w:r>
      <w:r w:rsidRPr="008443D9">
        <w:rPr>
          <w:rFonts w:eastAsia="Times New Roman" w:cs="Times New Roman"/>
          <w:szCs w:val="24"/>
        </w:rPr>
        <w:t>πτυγμένες δεξιότητες</w:t>
      </w:r>
      <w:r>
        <w:rPr>
          <w:rFonts w:eastAsia="Times New Roman" w:cs="Times New Roman"/>
          <w:szCs w:val="24"/>
        </w:rPr>
        <w:t>.</w:t>
      </w:r>
      <w:r w:rsidRPr="008443D9">
        <w:rPr>
          <w:rFonts w:eastAsia="Times New Roman" w:cs="Times New Roman"/>
          <w:szCs w:val="24"/>
        </w:rPr>
        <w:t xml:space="preserve"> Στόχος είναι η ενδυνάμωση της προστιθέμενης αξίας του αξι</w:t>
      </w:r>
      <w:r>
        <w:rPr>
          <w:rFonts w:eastAsia="Times New Roman" w:cs="Times New Roman"/>
          <w:szCs w:val="24"/>
        </w:rPr>
        <w:t>ολογούμενου</w:t>
      </w:r>
      <w:r w:rsidRPr="008443D9">
        <w:rPr>
          <w:rFonts w:eastAsia="Times New Roman" w:cs="Times New Roman"/>
          <w:szCs w:val="24"/>
        </w:rPr>
        <w:t xml:space="preserve"> στην εκπλήρωση των στόχων της ομάδας ειδικά</w:t>
      </w:r>
      <w:r>
        <w:rPr>
          <w:rFonts w:eastAsia="Times New Roman" w:cs="Times New Roman"/>
          <w:szCs w:val="24"/>
        </w:rPr>
        <w:t>,</w:t>
      </w:r>
      <w:r w:rsidRPr="008443D9">
        <w:rPr>
          <w:rFonts w:eastAsia="Times New Roman" w:cs="Times New Roman"/>
          <w:szCs w:val="24"/>
        </w:rPr>
        <w:t xml:space="preserve"> αλλά και </w:t>
      </w:r>
      <w:r w:rsidRPr="007B6B06">
        <w:rPr>
          <w:rFonts w:eastAsia="Times New Roman" w:cs="Times New Roman"/>
          <w:color w:val="000000" w:themeColor="text1"/>
          <w:szCs w:val="24"/>
        </w:rPr>
        <w:t xml:space="preserve">της υπηρεσίας γενικότερα. </w:t>
      </w:r>
    </w:p>
    <w:p w:rsidR="00EF197F" w:rsidRPr="007B6B06" w:rsidRDefault="00120B8D">
      <w:pPr>
        <w:spacing w:line="600" w:lineRule="auto"/>
        <w:ind w:firstLine="720"/>
        <w:jc w:val="both"/>
        <w:rPr>
          <w:rFonts w:eastAsia="Times New Roman" w:cs="Times New Roman"/>
          <w:color w:val="000000" w:themeColor="text1"/>
          <w:szCs w:val="24"/>
        </w:rPr>
      </w:pPr>
      <w:r w:rsidRPr="007B6B06">
        <w:rPr>
          <w:rFonts w:eastAsia="Times New Roman" w:cs="Times New Roman"/>
          <w:color w:val="000000" w:themeColor="text1"/>
          <w:szCs w:val="24"/>
        </w:rPr>
        <w:t xml:space="preserve">Την ίδια στιγμή, σε μια λογική αξιολόγησης από κάτω προς τα πάνω, καθιερώνεται ο σφυγμός της ομάδας, </w:t>
      </w:r>
      <w:r w:rsidR="0073751D" w:rsidRPr="007B6B06">
        <w:rPr>
          <w:rFonts w:eastAsia="Times New Roman" w:cs="Times New Roman"/>
          <w:color w:val="000000" w:themeColor="text1"/>
          <w:szCs w:val="24"/>
        </w:rPr>
        <w:t xml:space="preserve">δηλαδή </w:t>
      </w:r>
      <w:r w:rsidRPr="007B6B06">
        <w:rPr>
          <w:rFonts w:eastAsia="Times New Roman" w:cs="Times New Roman"/>
          <w:color w:val="000000" w:themeColor="text1"/>
          <w:szCs w:val="24"/>
        </w:rPr>
        <w:t xml:space="preserve">η αποτύπωση της γνώμης των άμεσα ιεραρχικά υφιστάμενων υπαλλήλων της οργανικής μονάδας, με ερωτήσεις προσανατολισμένες στην αξιολόγηση του τρόπου λειτουργίας της οργανικής μονάδας συνολικά. </w:t>
      </w:r>
    </w:p>
    <w:p w:rsidR="00EF197F" w:rsidRDefault="00120B8D">
      <w:pPr>
        <w:spacing w:line="600" w:lineRule="auto"/>
        <w:ind w:firstLine="720"/>
        <w:jc w:val="both"/>
        <w:rPr>
          <w:rFonts w:eastAsia="Times New Roman" w:cs="Times New Roman"/>
          <w:szCs w:val="24"/>
        </w:rPr>
      </w:pPr>
      <w:r w:rsidRPr="007B6B06">
        <w:rPr>
          <w:rFonts w:eastAsia="Times New Roman" w:cs="Times New Roman"/>
          <w:color w:val="000000" w:themeColor="text1"/>
          <w:szCs w:val="24"/>
        </w:rPr>
        <w:t xml:space="preserve">Ακόμη εισάγουμε τον θεσμό του συμβούλου ανάπτυξης ανθρώπινου δυναμικού στη δημόσια διοίκηση. Πρόκειται για εργαλείο οριζόντιου χαρακτήρα που τίθεται στη διάθεση των δημόσιων υπηρεσιών και των προϊσταμένων, ώστε να αποτελέσει σημείο επαφής για θέματα ανθρώπινου δυναμικού. Σε κάθε </w:t>
      </w:r>
      <w:r w:rsidR="0073751D" w:rsidRPr="007B6B06">
        <w:rPr>
          <w:rFonts w:eastAsia="Times New Roman" w:cs="Times New Roman"/>
          <w:color w:val="000000" w:themeColor="text1"/>
          <w:szCs w:val="24"/>
        </w:rPr>
        <w:t>Υ</w:t>
      </w:r>
      <w:r w:rsidRPr="007B6B06">
        <w:rPr>
          <w:rFonts w:eastAsia="Times New Roman" w:cs="Times New Roman"/>
          <w:color w:val="000000" w:themeColor="text1"/>
          <w:szCs w:val="24"/>
        </w:rPr>
        <w:t xml:space="preserve">πουργείο ορίζονται ένας ή περισσότεροι σύμβουλοι με εξαίρεση συγκεκριμένα </w:t>
      </w:r>
      <w:r w:rsidR="0073751D" w:rsidRPr="007B6B06">
        <w:rPr>
          <w:rFonts w:eastAsia="Times New Roman" w:cs="Times New Roman"/>
          <w:color w:val="000000" w:themeColor="text1"/>
          <w:szCs w:val="24"/>
        </w:rPr>
        <w:t>Υ</w:t>
      </w:r>
      <w:r w:rsidRPr="007B6B06">
        <w:rPr>
          <w:rFonts w:eastAsia="Times New Roman" w:cs="Times New Roman"/>
          <w:color w:val="000000" w:themeColor="text1"/>
          <w:szCs w:val="24"/>
        </w:rPr>
        <w:t xml:space="preserve">πουργεία, όπως το Εξωτερικών, το Προστασίας του Πολίτη και το Εθνικής </w:t>
      </w:r>
      <w:r w:rsidRPr="008443D9">
        <w:rPr>
          <w:rFonts w:eastAsia="Times New Roman" w:cs="Times New Roman"/>
          <w:szCs w:val="24"/>
        </w:rPr>
        <w:lastRenderedPageBreak/>
        <w:t>Άμυνας</w:t>
      </w:r>
      <w:r>
        <w:rPr>
          <w:rFonts w:eastAsia="Times New Roman" w:cs="Times New Roman"/>
          <w:szCs w:val="24"/>
        </w:rPr>
        <w:t>. Σ</w:t>
      </w:r>
      <w:r w:rsidRPr="008443D9">
        <w:rPr>
          <w:rFonts w:eastAsia="Times New Roman" w:cs="Times New Roman"/>
          <w:szCs w:val="24"/>
        </w:rPr>
        <w:t>τις ανεξάρτητες αρχές</w:t>
      </w:r>
      <w:r>
        <w:rPr>
          <w:rFonts w:eastAsia="Times New Roman" w:cs="Times New Roman"/>
          <w:szCs w:val="24"/>
        </w:rPr>
        <w:t>,</w:t>
      </w:r>
      <w:r w:rsidRPr="008443D9">
        <w:rPr>
          <w:rFonts w:eastAsia="Times New Roman" w:cs="Times New Roman"/>
          <w:szCs w:val="24"/>
        </w:rPr>
        <w:t xml:space="preserve"> στο πλαίσιο της θεσμικής τους αυτονομίας</w:t>
      </w:r>
      <w:r>
        <w:rPr>
          <w:rFonts w:eastAsia="Times New Roman" w:cs="Times New Roman"/>
          <w:szCs w:val="24"/>
        </w:rPr>
        <w:t>,</w:t>
      </w:r>
      <w:r w:rsidRPr="008443D9">
        <w:rPr>
          <w:rFonts w:eastAsia="Times New Roman" w:cs="Times New Roman"/>
          <w:szCs w:val="24"/>
        </w:rPr>
        <w:t xml:space="preserve"> οι σύμβουλοι ανάπτυξης ορίζονται με αποφάσε</w:t>
      </w:r>
      <w:r>
        <w:rPr>
          <w:rFonts w:eastAsia="Times New Roman" w:cs="Times New Roman"/>
          <w:szCs w:val="24"/>
        </w:rPr>
        <w:t>ις των αρμόδιων οργάνων διοίκησή</w:t>
      </w:r>
      <w:r w:rsidRPr="008443D9">
        <w:rPr>
          <w:rFonts w:eastAsia="Times New Roman" w:cs="Times New Roman"/>
          <w:szCs w:val="24"/>
        </w:rPr>
        <w:t xml:space="preserve">ς </w:t>
      </w:r>
      <w:r>
        <w:rPr>
          <w:rFonts w:eastAsia="Times New Roman" w:cs="Times New Roman"/>
          <w:szCs w:val="24"/>
        </w:rPr>
        <w:t xml:space="preserve">τους.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w:t>
      </w:r>
      <w:r w:rsidRPr="008443D9">
        <w:rPr>
          <w:rFonts w:eastAsia="Times New Roman" w:cs="Times New Roman"/>
          <w:szCs w:val="24"/>
        </w:rPr>
        <w:t>ο αντικείμενο εργασίας του συμβούλου εντοπίζεται σε ζητήματα εφαρμογής του συστήματος αξιολόγησης και τον σχεδιασμό δράσεων ανάπτυξης των δεξιοτήτων τους</w:t>
      </w:r>
      <w:r>
        <w:rPr>
          <w:rFonts w:eastAsia="Times New Roman" w:cs="Times New Roman"/>
          <w:szCs w:val="24"/>
        </w:rPr>
        <w:t>.</w:t>
      </w:r>
      <w:r w:rsidRPr="008443D9">
        <w:rPr>
          <w:rFonts w:eastAsia="Times New Roman" w:cs="Times New Roman"/>
          <w:szCs w:val="24"/>
        </w:rPr>
        <w:t xml:space="preserve"> Ο σύμβουλος παρέχει συμβουλευτική συνδρομή και υποστήριξη στο προσωπικό το</w:t>
      </w:r>
      <w:r w:rsidR="007D2334">
        <w:rPr>
          <w:rFonts w:eastAsia="Times New Roman" w:cs="Times New Roman"/>
          <w:szCs w:val="24"/>
        </w:rPr>
        <w:t>ύ</w:t>
      </w:r>
      <w:r w:rsidRPr="008443D9">
        <w:rPr>
          <w:rFonts w:eastAsia="Times New Roman" w:cs="Times New Roman"/>
          <w:szCs w:val="24"/>
        </w:rPr>
        <w:t xml:space="preserve"> οικείου φορέα και των εποπτευόμενων φορέων του στο επίπεδο της αξιολόγησης</w:t>
      </w:r>
      <w:r>
        <w:rPr>
          <w:rFonts w:eastAsia="Times New Roman" w:cs="Times New Roman"/>
          <w:szCs w:val="24"/>
        </w:rPr>
        <w:t>,</w:t>
      </w:r>
      <w:r w:rsidRPr="008443D9">
        <w:rPr>
          <w:rFonts w:eastAsia="Times New Roman" w:cs="Times New Roman"/>
          <w:szCs w:val="24"/>
        </w:rPr>
        <w:t xml:space="preserve"> υποστηρίζει και συνεπικουρ</w:t>
      </w:r>
      <w:r>
        <w:rPr>
          <w:rFonts w:eastAsia="Times New Roman" w:cs="Times New Roman"/>
          <w:szCs w:val="24"/>
        </w:rPr>
        <w:t>εί</w:t>
      </w:r>
      <w:r w:rsidRPr="008443D9">
        <w:rPr>
          <w:rFonts w:eastAsia="Times New Roman" w:cs="Times New Roman"/>
          <w:szCs w:val="24"/>
        </w:rPr>
        <w:t xml:space="preserve"> την αρμόδια οργανική μονάδα για ζητήματα διοικητικής υποστήριξης και ανθρώπινου δυναμικού σε θέματα εφαρμογής του συστήματος αξιολόγησης</w:t>
      </w:r>
      <w:r>
        <w:rPr>
          <w:rFonts w:eastAsia="Times New Roman" w:cs="Times New Roman"/>
          <w:szCs w:val="24"/>
        </w:rPr>
        <w:t>. Για το έργο που επιτε</w:t>
      </w:r>
      <w:r w:rsidRPr="008443D9">
        <w:rPr>
          <w:rFonts w:eastAsia="Times New Roman" w:cs="Times New Roman"/>
          <w:szCs w:val="24"/>
        </w:rPr>
        <w:t>λέστηκε και την αποτελεσματικότητα των δράσεων συντάσσει ετήσια έκθεση και την υποβάλλει στον επικεφαλής του φορέα και τη Γενική Γραμματεία Ανθρώπινου Δυναμικού του δημοσίου τομέα</w:t>
      </w:r>
      <w:r>
        <w:rPr>
          <w:rFonts w:eastAsia="Times New Roman" w:cs="Times New Roman"/>
          <w:szCs w:val="24"/>
        </w:rPr>
        <w:t>.</w:t>
      </w:r>
      <w:r w:rsidRPr="008443D9">
        <w:rPr>
          <w:rFonts w:eastAsia="Times New Roman" w:cs="Times New Roman"/>
          <w:szCs w:val="24"/>
        </w:rPr>
        <w:t xml:space="preserve"> Η αρμόδια</w:t>
      </w:r>
      <w:r>
        <w:rPr>
          <w:rFonts w:eastAsia="Times New Roman" w:cs="Times New Roman"/>
          <w:szCs w:val="24"/>
        </w:rPr>
        <w:t>,</w:t>
      </w:r>
      <w:r w:rsidRPr="008443D9">
        <w:rPr>
          <w:rFonts w:eastAsia="Times New Roman" w:cs="Times New Roman"/>
          <w:szCs w:val="24"/>
        </w:rPr>
        <w:t xml:space="preserve"> τέλος</w:t>
      </w:r>
      <w:r>
        <w:rPr>
          <w:rFonts w:eastAsia="Times New Roman" w:cs="Times New Roman"/>
          <w:szCs w:val="24"/>
        </w:rPr>
        <w:t>,</w:t>
      </w:r>
      <w:r w:rsidRPr="008443D9">
        <w:rPr>
          <w:rFonts w:eastAsia="Times New Roman" w:cs="Times New Roman"/>
          <w:szCs w:val="24"/>
        </w:rPr>
        <w:t xml:space="preserve"> για θέματα διοικητικής υποστήριξης και ανθρώπινου δυναμικού οργανική μονάδα του οικείου φορέα έχει την υποχρέωση να συνεργάζεται</w:t>
      </w:r>
      <w:r>
        <w:rPr>
          <w:rFonts w:eastAsia="Times New Roman" w:cs="Times New Roman"/>
          <w:szCs w:val="24"/>
        </w:rPr>
        <w:t>,</w:t>
      </w:r>
      <w:r w:rsidRPr="008443D9">
        <w:rPr>
          <w:rFonts w:eastAsia="Times New Roman" w:cs="Times New Roman"/>
          <w:szCs w:val="24"/>
        </w:rPr>
        <w:t xml:space="preserve"> να παρέχει στοιχεία και να υποστηρίζει το έργο του συμβούλου ανάπτυξης</w:t>
      </w:r>
      <w:r>
        <w:rPr>
          <w:rFonts w:eastAsia="Times New Roman" w:cs="Times New Roman"/>
          <w:szCs w:val="24"/>
        </w:rPr>
        <w:t>.</w:t>
      </w:r>
      <w:r w:rsidRPr="008443D9">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8443D9">
        <w:rPr>
          <w:rFonts w:eastAsia="Times New Roman" w:cs="Times New Roman"/>
          <w:szCs w:val="24"/>
        </w:rPr>
        <w:t>Μια ακόμη καινοτομία του νομοσχεδίου αφορά στην καθιέρωση συστήματος κινήτρων και ανταμοιβής για τους υπαλλήλους</w:t>
      </w:r>
      <w:r>
        <w:rPr>
          <w:rFonts w:eastAsia="Times New Roman" w:cs="Times New Roman"/>
          <w:szCs w:val="24"/>
        </w:rPr>
        <w:t>.</w:t>
      </w:r>
      <w:r w:rsidRPr="008443D9">
        <w:rPr>
          <w:rFonts w:eastAsia="Times New Roman" w:cs="Times New Roman"/>
          <w:szCs w:val="24"/>
        </w:rPr>
        <w:t xml:space="preserve"> Πρόκειται για πιλοτικό μηχανισμό επιβράβευσης της υλοποίησης συγκεκριμένων και </w:t>
      </w:r>
      <w:r>
        <w:rPr>
          <w:rFonts w:eastAsia="Times New Roman" w:cs="Times New Roman"/>
          <w:szCs w:val="24"/>
        </w:rPr>
        <w:lastRenderedPageBreak/>
        <w:t>προ</w:t>
      </w:r>
      <w:r w:rsidRPr="008443D9">
        <w:rPr>
          <w:rFonts w:eastAsia="Times New Roman" w:cs="Times New Roman"/>
          <w:szCs w:val="24"/>
        </w:rPr>
        <w:t>συμφωνημένων στόχων</w:t>
      </w:r>
      <w:r>
        <w:rPr>
          <w:rFonts w:eastAsia="Times New Roman" w:cs="Times New Roman"/>
          <w:szCs w:val="24"/>
        </w:rPr>
        <w:t>,</w:t>
      </w:r>
      <w:r w:rsidRPr="008443D9">
        <w:rPr>
          <w:rFonts w:eastAsia="Times New Roman" w:cs="Times New Roman"/>
          <w:szCs w:val="24"/>
        </w:rPr>
        <w:t xml:space="preserve"> που αφορούν στα ετήσια σχέδια δράσης των </w:t>
      </w:r>
      <w:r w:rsidR="007D2334">
        <w:rPr>
          <w:rFonts w:eastAsia="Times New Roman" w:cs="Times New Roman"/>
          <w:szCs w:val="24"/>
        </w:rPr>
        <w:t>Υ</w:t>
      </w:r>
      <w:r w:rsidRPr="008443D9">
        <w:rPr>
          <w:rFonts w:eastAsia="Times New Roman" w:cs="Times New Roman"/>
          <w:szCs w:val="24"/>
        </w:rPr>
        <w:t>πουργείων</w:t>
      </w:r>
      <w:r>
        <w:rPr>
          <w:rFonts w:eastAsia="Times New Roman" w:cs="Times New Roman"/>
          <w:szCs w:val="24"/>
        </w:rPr>
        <w:t>, τ</w:t>
      </w:r>
      <w:r w:rsidRPr="008443D9">
        <w:rPr>
          <w:rFonts w:eastAsia="Times New Roman" w:cs="Times New Roman"/>
          <w:szCs w:val="24"/>
        </w:rPr>
        <w:t>α έργα του Εθνικού Σχεδίου Ανάκαμψης και Ανθεκτικότητας</w:t>
      </w:r>
      <w:r>
        <w:rPr>
          <w:rFonts w:eastAsia="Times New Roman" w:cs="Times New Roman"/>
          <w:szCs w:val="24"/>
        </w:rPr>
        <w:t>,</w:t>
      </w:r>
      <w:r w:rsidRPr="008443D9">
        <w:rPr>
          <w:rFonts w:eastAsia="Times New Roman" w:cs="Times New Roman"/>
          <w:szCs w:val="24"/>
        </w:rPr>
        <w:t xml:space="preserve"> καθώς και την υλοποίηση των δημοσιονομικών στόχων που το Υπουργείο Οικονομικών έχει θέσει</w:t>
      </w:r>
      <w:r>
        <w:rPr>
          <w:rFonts w:eastAsia="Times New Roman" w:cs="Times New Roman"/>
          <w:szCs w:val="24"/>
        </w:rPr>
        <w:t>.</w:t>
      </w:r>
      <w:r w:rsidRPr="008443D9">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8443D9">
        <w:rPr>
          <w:rFonts w:eastAsia="Times New Roman" w:cs="Times New Roman"/>
          <w:szCs w:val="24"/>
        </w:rPr>
        <w:t>Με αυτή τη λογική</w:t>
      </w:r>
      <w:r>
        <w:rPr>
          <w:rFonts w:eastAsia="Times New Roman" w:cs="Times New Roman"/>
          <w:szCs w:val="24"/>
        </w:rPr>
        <w:t>,</w:t>
      </w:r>
      <w:r w:rsidRPr="008443D9">
        <w:rPr>
          <w:rFonts w:eastAsia="Times New Roman" w:cs="Times New Roman"/>
          <w:szCs w:val="24"/>
        </w:rPr>
        <w:t xml:space="preserve"> επιλέγονται για την πιλοτική εφαρμογή της ρύθμισης συγκεκριμένες κατηγορίες δημοσίων υπαλλήλων</w:t>
      </w:r>
      <w:r>
        <w:rPr>
          <w:rFonts w:eastAsia="Times New Roman" w:cs="Times New Roman"/>
          <w:szCs w:val="24"/>
        </w:rPr>
        <w:t>,</w:t>
      </w:r>
      <w:r w:rsidRPr="008443D9">
        <w:rPr>
          <w:rFonts w:eastAsia="Times New Roman" w:cs="Times New Roman"/>
          <w:szCs w:val="24"/>
        </w:rPr>
        <w:t xml:space="preserve"> εκείνοι που σχετίζονται με την υλοποίηση των στόχων των ετήσιων σχεδίων δράσης</w:t>
      </w:r>
      <w:r>
        <w:rPr>
          <w:rFonts w:eastAsia="Times New Roman" w:cs="Times New Roman"/>
          <w:szCs w:val="24"/>
        </w:rPr>
        <w:t>,</w:t>
      </w:r>
      <w:r w:rsidRPr="008443D9">
        <w:rPr>
          <w:rFonts w:eastAsia="Times New Roman" w:cs="Times New Roman"/>
          <w:szCs w:val="24"/>
        </w:rPr>
        <w:t xml:space="preserve"> των έργων του Ταμείου Ανάκαμψης και των δημοσιονομικών πολιτικών</w:t>
      </w:r>
      <w:r>
        <w:rPr>
          <w:rFonts w:eastAsia="Times New Roman" w:cs="Times New Roman"/>
          <w:szCs w:val="24"/>
        </w:rPr>
        <w:t>.</w:t>
      </w:r>
      <w:r w:rsidRPr="008443D9">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8443D9">
        <w:rPr>
          <w:rFonts w:eastAsia="Times New Roman" w:cs="Times New Roman"/>
          <w:szCs w:val="24"/>
        </w:rPr>
        <w:t>Παράλληλα</w:t>
      </w:r>
      <w:r>
        <w:rPr>
          <w:rFonts w:eastAsia="Times New Roman" w:cs="Times New Roman"/>
          <w:szCs w:val="24"/>
        </w:rPr>
        <w:t>,</w:t>
      </w:r>
      <w:r w:rsidRPr="008443D9">
        <w:rPr>
          <w:rFonts w:eastAsia="Times New Roman" w:cs="Times New Roman"/>
          <w:szCs w:val="24"/>
        </w:rPr>
        <w:t xml:space="preserve"> το κίνητρο λειτουργεί και ως ένα διοικητικό εργαλείο που παρέχεται στον προϊστάμενο</w:t>
      </w:r>
      <w:r>
        <w:rPr>
          <w:rFonts w:eastAsia="Times New Roman" w:cs="Times New Roman"/>
          <w:szCs w:val="24"/>
        </w:rPr>
        <w:t xml:space="preserve"> της ο</w:t>
      </w:r>
      <w:r w:rsidRPr="008443D9">
        <w:rPr>
          <w:rFonts w:eastAsia="Times New Roman" w:cs="Times New Roman"/>
          <w:szCs w:val="24"/>
        </w:rPr>
        <w:t>ργανικής μονάδας</w:t>
      </w:r>
      <w:r>
        <w:rPr>
          <w:rFonts w:eastAsia="Times New Roman" w:cs="Times New Roman"/>
          <w:szCs w:val="24"/>
        </w:rPr>
        <w:t>,</w:t>
      </w:r>
      <w:r w:rsidRPr="008443D9">
        <w:rPr>
          <w:rFonts w:eastAsia="Times New Roman" w:cs="Times New Roman"/>
          <w:szCs w:val="24"/>
        </w:rPr>
        <w:t xml:space="preserve"> που του δίνει τη δυνατότητα αξιοποίησης της εμπειρίας και της τεχνογνωσίας των υπαλλήλων για την υλοποίηση των στόχων προς όφελος της κοινωνίας</w:t>
      </w:r>
      <w:r>
        <w:rPr>
          <w:rFonts w:eastAsia="Times New Roman" w:cs="Times New Roman"/>
          <w:szCs w:val="24"/>
        </w:rPr>
        <w:t>,</w:t>
      </w:r>
      <w:r w:rsidRPr="008443D9">
        <w:rPr>
          <w:rFonts w:eastAsia="Times New Roman" w:cs="Times New Roman"/>
          <w:szCs w:val="24"/>
        </w:rPr>
        <w:t xml:space="preserve"> της οικονομίας και της ανάπτυξης</w:t>
      </w:r>
      <w:r>
        <w:rPr>
          <w:rFonts w:eastAsia="Times New Roman" w:cs="Times New Roman"/>
          <w:szCs w:val="24"/>
        </w:rPr>
        <w:t>.</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Μια επιπλέον κατηγορία είναι των δικαστικών υπαλλήλων. Γι’ αυτούς εφαρμόζεται προσωρινώς σύστημα ανταμοιβής στο πλαίσιο του Εθνικού Σχεδίου Ανάκαμψης και Ανθεκτικότητας. Στόχος είναι αφ</w:t>
      </w:r>
      <w:r w:rsidR="000A7FF0">
        <w:rPr>
          <w:rFonts w:eastAsia="SimSun"/>
          <w:bCs/>
          <w:szCs w:val="24"/>
          <w:shd w:val="clear" w:color="auto" w:fill="FFFFFF"/>
          <w:lang w:eastAsia="zh-CN"/>
        </w:rPr>
        <w:t xml:space="preserve">’ </w:t>
      </w:r>
      <w:r>
        <w:rPr>
          <w:rFonts w:eastAsia="SimSun"/>
          <w:bCs/>
          <w:szCs w:val="24"/>
          <w:shd w:val="clear" w:color="auto" w:fill="FFFFFF"/>
          <w:lang w:eastAsia="zh-CN"/>
        </w:rPr>
        <w:t>ενός η επιτάχυνση της απονομής της δικαιοσύνης και αφ</w:t>
      </w:r>
      <w:r w:rsidR="000A7FF0">
        <w:rPr>
          <w:rFonts w:eastAsia="SimSun"/>
          <w:bCs/>
          <w:szCs w:val="24"/>
          <w:shd w:val="clear" w:color="auto" w:fill="FFFFFF"/>
          <w:lang w:eastAsia="zh-CN"/>
        </w:rPr>
        <w:t xml:space="preserve">’ </w:t>
      </w:r>
      <w:r>
        <w:rPr>
          <w:rFonts w:eastAsia="SimSun"/>
          <w:bCs/>
          <w:szCs w:val="24"/>
          <w:shd w:val="clear" w:color="auto" w:fill="FFFFFF"/>
          <w:lang w:eastAsia="zh-CN"/>
        </w:rPr>
        <w:t xml:space="preserve">ετέρου η υλοποίηση συγκεκριμένων στόχων των δικαστηρίων, των εισαγγελιών και των υπηρεσιών στις οποίες απασχολούνται. Η θεμελίωση μιας μεθόδου αυτοαξιολόγησης των υπηρεσιών και φορέων του δημοσίου αποτελεί ακόμη μια ρύθμιση που το νομοσχέδιο </w:t>
      </w:r>
      <w:r>
        <w:rPr>
          <w:rFonts w:eastAsia="SimSun"/>
          <w:bCs/>
          <w:szCs w:val="24"/>
          <w:shd w:val="clear" w:color="auto" w:fill="FFFFFF"/>
          <w:lang w:eastAsia="zh-CN"/>
        </w:rPr>
        <w:lastRenderedPageBreak/>
        <w:t xml:space="preserve">περιλαμβάνει. Εκείνη αφορά στην καθιέρωση του κοινού πλαισίου αξιολόγησης ως προτύπου ολοκληρωμένης ανάλυσης της απόδοσης μιας οργάνωσης.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Σκοπός του είναι τόσο η βελτίωση της διοικητικής ικανότητας της μονάδας όσο και η ενθάρρυνση της υιοθέτησης μιας νέας κουλτούρας ποιότητας στη δημόσια διοίκηση. Για τον λόγο αυτό θεσπίζεται ο κύκλος ποιότητας δημόσιων οργανώσεων. Πρόκειται για εργαλείο με αντικείμενο τη διασύνδεση και αλληλεπίδραση των μελών του σε πραγματικό χρόνο μέσω της χρήσης των τεχνολογιών πληροφορικής και επικοινωνιών. Οι αρμοδιότητές του εμπίπτουν στο κοινό πλαίσιο αξιολόγησης σε θέματα ποιότητας και σύγχρονων μεθόδων διοίκησης στον δημόσιο τομέα. Η αυτοαξιολόγηση αφορά στην εφαρμογή του κοινού πλαισίου αξιολόγησης από τους ίδιους τους υπαλλήλους του φορέα. Η αντίληψη των ίδιων εργαζομένων για τη λειτουργία του φορέα που υπηρετούν και τις ανάγκες βελτίωσης που πρέπει να επέλθουν έχει εξαιρετικά βαρύνουσα σημασία. Έχει σημασία να συμμετάσχουν στη διαμόρφωση του εργασιακού περιβάλλοντος εντός του οποίου καλούνται να υλοποιήσουν στόχους και να εκπληρώσουν την αποστολή της υπηρεσίας τους.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 xml:space="preserve">Με δεδομένο τον μη υποχρεωτικό χαρακτήρα του κοινού πλαισίου αξιολόγησης παρέχονται κίνητρα για την ορθή και ολοκληρωμένη εφαρμογή του. Τα κίνητρα αυτά εντοπίζονται σε θέματα στελέχωσης των φορέων και </w:t>
      </w:r>
      <w:r w:rsidRPr="00B61A27">
        <w:rPr>
          <w:rFonts w:eastAsia="SimSun"/>
          <w:bCs/>
          <w:szCs w:val="24"/>
          <w:shd w:val="clear" w:color="auto" w:fill="FFFFFF"/>
          <w:lang w:eastAsia="zh-CN"/>
        </w:rPr>
        <w:lastRenderedPageBreak/>
        <w:t xml:space="preserve">συγκεκριμένα </w:t>
      </w:r>
      <w:r>
        <w:rPr>
          <w:rFonts w:eastAsia="SimSun"/>
          <w:bCs/>
          <w:szCs w:val="24"/>
          <w:shd w:val="clear" w:color="auto" w:fill="FFFFFF"/>
          <w:lang w:eastAsia="zh-CN"/>
        </w:rPr>
        <w:t>σ</w:t>
      </w:r>
      <w:r w:rsidRPr="00B61A27">
        <w:rPr>
          <w:rFonts w:eastAsia="SimSun"/>
          <w:bCs/>
          <w:szCs w:val="24"/>
          <w:shd w:val="clear" w:color="auto" w:fill="FFFFFF"/>
          <w:lang w:eastAsia="zh-CN"/>
        </w:rPr>
        <w:t xml:space="preserve">την κινητικότητα και </w:t>
      </w:r>
      <w:r>
        <w:rPr>
          <w:rFonts w:eastAsia="SimSun"/>
          <w:bCs/>
          <w:szCs w:val="24"/>
          <w:shd w:val="clear" w:color="auto" w:fill="FFFFFF"/>
          <w:lang w:eastAsia="zh-CN"/>
        </w:rPr>
        <w:t>σ</w:t>
      </w:r>
      <w:r w:rsidRPr="00B61A27">
        <w:rPr>
          <w:rFonts w:eastAsia="SimSun"/>
          <w:bCs/>
          <w:szCs w:val="24"/>
          <w:shd w:val="clear" w:color="auto" w:fill="FFFFFF"/>
          <w:lang w:eastAsia="zh-CN"/>
        </w:rPr>
        <w:t>τον ετήσιο προγραμματισμό προσλήψεων</w:t>
      </w:r>
      <w:r>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Για την</w:t>
      </w:r>
      <w:r w:rsidRPr="00B61A27">
        <w:rPr>
          <w:rFonts w:eastAsia="SimSun"/>
          <w:bCs/>
          <w:szCs w:val="24"/>
          <w:shd w:val="clear" w:color="auto" w:fill="FFFFFF"/>
          <w:lang w:eastAsia="zh-CN"/>
        </w:rPr>
        <w:t xml:space="preserve"> κινητικότητα</w:t>
      </w:r>
      <w:r>
        <w:rPr>
          <w:rFonts w:eastAsia="SimSun"/>
          <w:bCs/>
          <w:szCs w:val="24"/>
          <w:shd w:val="clear" w:color="auto" w:fill="FFFFFF"/>
          <w:lang w:eastAsia="zh-CN"/>
        </w:rPr>
        <w:t>,</w:t>
      </w:r>
      <w:r w:rsidRPr="00B61A27">
        <w:rPr>
          <w:rFonts w:eastAsia="SimSun"/>
          <w:bCs/>
          <w:szCs w:val="24"/>
          <w:shd w:val="clear" w:color="auto" w:fill="FFFFFF"/>
          <w:lang w:eastAsia="zh-CN"/>
        </w:rPr>
        <w:t xml:space="preserve"> με την αξιολόγηση των αιτημάτων των φορέων και την τεκμηρίωση των σοβαρών και επειγουσών υπηρεσιακών αναγκών</w:t>
      </w:r>
      <w:r>
        <w:rPr>
          <w:rFonts w:eastAsia="SimSun"/>
          <w:bCs/>
          <w:szCs w:val="24"/>
          <w:shd w:val="clear" w:color="auto" w:fill="FFFFFF"/>
          <w:lang w:eastAsia="zh-CN"/>
        </w:rPr>
        <w:t>,</w:t>
      </w:r>
      <w:r w:rsidRPr="00B61A27">
        <w:rPr>
          <w:rFonts w:eastAsia="SimSun"/>
          <w:bCs/>
          <w:szCs w:val="24"/>
          <w:shd w:val="clear" w:color="auto" w:fill="FFFFFF"/>
          <w:lang w:eastAsia="zh-CN"/>
        </w:rPr>
        <w:t xml:space="preserve"> συνεκτιμ</w:t>
      </w:r>
      <w:r>
        <w:rPr>
          <w:rFonts w:eastAsia="SimSun"/>
          <w:bCs/>
          <w:szCs w:val="24"/>
          <w:shd w:val="clear" w:color="auto" w:fill="FFFFFF"/>
          <w:lang w:eastAsia="zh-CN"/>
        </w:rPr>
        <w:t>ά</w:t>
      </w:r>
      <w:r w:rsidRPr="00B61A27">
        <w:rPr>
          <w:rFonts w:eastAsia="SimSun"/>
          <w:bCs/>
          <w:szCs w:val="24"/>
          <w:shd w:val="clear" w:color="auto" w:fill="FFFFFF"/>
          <w:lang w:eastAsia="zh-CN"/>
        </w:rPr>
        <w:t>ται η προσκόμιση από τον φορέα πιστοποιητικού ορθής και ολοκληρωμένης εφαρμογής του κοινού πλαισίου</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 xml:space="preserve">Για τον ετήσιο προγραμματισμό προσλήψεων και την τεκμηρίωση της αναγκαιότητας πρόσληψης προσωπικού </w:t>
      </w:r>
      <w:r>
        <w:rPr>
          <w:rFonts w:eastAsia="SimSun"/>
          <w:bCs/>
          <w:szCs w:val="24"/>
          <w:shd w:val="clear" w:color="auto" w:fill="FFFFFF"/>
          <w:lang w:eastAsia="zh-CN"/>
        </w:rPr>
        <w:t>συν</w:t>
      </w:r>
      <w:r w:rsidRPr="00B61A27">
        <w:rPr>
          <w:rFonts w:eastAsia="SimSun"/>
          <w:bCs/>
          <w:szCs w:val="24"/>
          <w:shd w:val="clear" w:color="auto" w:fill="FFFFFF"/>
          <w:lang w:eastAsia="zh-CN"/>
        </w:rPr>
        <w:t xml:space="preserve">εκτιμάται και εδώ η προσκόμιση του πιστοποιητικού εφαρμογής από τον φορέα.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Ιδιαίτερη θέση στη συζήτησή</w:t>
      </w:r>
      <w:r w:rsidRPr="00B61A27">
        <w:rPr>
          <w:rFonts w:eastAsia="SimSun"/>
          <w:bCs/>
          <w:szCs w:val="24"/>
          <w:shd w:val="clear" w:color="auto" w:fill="FFFFFF"/>
          <w:lang w:eastAsia="zh-CN"/>
        </w:rPr>
        <w:t xml:space="preserve"> μας έχουν οι συστάσεις της </w:t>
      </w:r>
      <w:r>
        <w:rPr>
          <w:rFonts w:eastAsia="SimSun"/>
          <w:bCs/>
          <w:szCs w:val="24"/>
          <w:shd w:val="clear" w:color="auto" w:fill="FFFFFF"/>
          <w:lang w:val="en-US" w:eastAsia="zh-CN"/>
        </w:rPr>
        <w:t>GRECO</w:t>
      </w:r>
      <w:r w:rsidRPr="00B61A27">
        <w:rPr>
          <w:rFonts w:eastAsia="SimSun"/>
          <w:bCs/>
          <w:szCs w:val="24"/>
          <w:shd w:val="clear" w:color="auto" w:fill="FFFFFF"/>
          <w:lang w:eastAsia="zh-CN"/>
        </w:rPr>
        <w:t xml:space="preserve"> στο καθεστώς των συνεργατών των ιδιαίτερων γραφείων. Το παρόν σχέδιο νόμου ενσωματώνει τις παρατηρήσεις αυτές στη βάση των αρχών της διαφάνειας</w:t>
      </w:r>
      <w:r>
        <w:rPr>
          <w:rFonts w:eastAsia="SimSun"/>
          <w:bCs/>
          <w:szCs w:val="24"/>
          <w:shd w:val="clear" w:color="auto" w:fill="FFFFFF"/>
          <w:lang w:eastAsia="zh-CN"/>
        </w:rPr>
        <w:t>,</w:t>
      </w:r>
      <w:r w:rsidRPr="00B61A27">
        <w:rPr>
          <w:rFonts w:eastAsia="SimSun"/>
          <w:bCs/>
          <w:szCs w:val="24"/>
          <w:shd w:val="clear" w:color="auto" w:fill="FFFFFF"/>
          <w:lang w:eastAsia="zh-CN"/>
        </w:rPr>
        <w:t xml:space="preserve"> της </w:t>
      </w:r>
      <w:r>
        <w:rPr>
          <w:rFonts w:eastAsia="SimSun"/>
          <w:bCs/>
          <w:szCs w:val="24"/>
          <w:shd w:val="clear" w:color="auto" w:fill="FFFFFF"/>
          <w:lang w:eastAsia="zh-CN"/>
        </w:rPr>
        <w:t>ακεραιότητας και της λογοδοσίας</w:t>
      </w:r>
      <w:r w:rsidRPr="00B61A27">
        <w:rPr>
          <w:rFonts w:eastAsia="SimSun"/>
          <w:bCs/>
          <w:szCs w:val="24"/>
          <w:shd w:val="clear" w:color="auto" w:fill="FFFFFF"/>
          <w:lang w:eastAsia="zh-CN"/>
        </w:rPr>
        <w:t>. Η διευκρίνιση των υποχρεώσεων των συνεργατών</w:t>
      </w:r>
      <w:r>
        <w:rPr>
          <w:rFonts w:eastAsia="SimSun"/>
          <w:bCs/>
          <w:szCs w:val="24"/>
          <w:shd w:val="clear" w:color="auto" w:fill="FFFFFF"/>
          <w:lang w:eastAsia="zh-CN"/>
        </w:rPr>
        <w:t>,</w:t>
      </w:r>
      <w:r w:rsidRPr="00B61A27">
        <w:rPr>
          <w:rFonts w:eastAsia="SimSun"/>
          <w:bCs/>
          <w:szCs w:val="24"/>
          <w:shd w:val="clear" w:color="auto" w:fill="FFFFFF"/>
          <w:lang w:eastAsia="zh-CN"/>
        </w:rPr>
        <w:t xml:space="preserve"> υπό το πρίσμα υψηλών προτύπων ακεραιότητας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κανόνων δεοντολογίας και της αποφυγής σύγκρουσης συμφερόντων</w:t>
      </w:r>
      <w:r>
        <w:rPr>
          <w:rFonts w:eastAsia="SimSun"/>
          <w:bCs/>
          <w:szCs w:val="24"/>
          <w:shd w:val="clear" w:color="auto" w:fill="FFFFFF"/>
          <w:lang w:eastAsia="zh-CN"/>
        </w:rPr>
        <w:t>,</w:t>
      </w:r>
      <w:r w:rsidRPr="00B61A27">
        <w:rPr>
          <w:rFonts w:eastAsia="SimSun"/>
          <w:bCs/>
          <w:szCs w:val="24"/>
          <w:shd w:val="clear" w:color="auto" w:fill="FFFFFF"/>
          <w:lang w:eastAsia="zh-CN"/>
        </w:rPr>
        <w:t xml:space="preserve"> είναι προτάσεις που διέπουν το τ</w:t>
      </w:r>
      <w:r>
        <w:rPr>
          <w:rFonts w:eastAsia="SimSun"/>
          <w:bCs/>
          <w:szCs w:val="24"/>
          <w:shd w:val="clear" w:color="auto" w:fill="FFFFFF"/>
          <w:lang w:eastAsia="zh-CN"/>
        </w:rPr>
        <w:t>ρίτο μέρος του σχεδίου συνολικά</w:t>
      </w:r>
      <w:r w:rsidRPr="00B61A27">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 ολοκληρώνω</w:t>
      </w:r>
      <w:r w:rsidRPr="00B61A27">
        <w:rPr>
          <w:rFonts w:eastAsia="SimSun"/>
          <w:bCs/>
          <w:szCs w:val="24"/>
          <w:shd w:val="clear" w:color="auto" w:fill="FFFFFF"/>
          <w:lang w:eastAsia="zh-CN"/>
        </w:rPr>
        <w:t xml:space="preserve"> την </w:t>
      </w:r>
      <w:r w:rsidR="00AD081A">
        <w:rPr>
          <w:rFonts w:eastAsia="SimSun"/>
          <w:bCs/>
          <w:szCs w:val="24"/>
          <w:shd w:val="clear" w:color="auto" w:fill="FFFFFF"/>
          <w:lang w:eastAsia="zh-CN"/>
        </w:rPr>
        <w:t>ε</w:t>
      </w:r>
      <w:r w:rsidRPr="00B61A27">
        <w:rPr>
          <w:rFonts w:eastAsia="SimSun"/>
          <w:bCs/>
          <w:szCs w:val="24"/>
          <w:shd w:val="clear" w:color="auto" w:fill="FFFFFF"/>
          <w:lang w:eastAsia="zh-CN"/>
        </w:rPr>
        <w:t>ισήγησή μου με μια επισήμανση που πρέπει νομίζω να καταγραφεί</w:t>
      </w:r>
      <w:r>
        <w:rPr>
          <w:rFonts w:eastAsia="SimSun"/>
          <w:bCs/>
          <w:szCs w:val="24"/>
          <w:shd w:val="clear" w:color="auto" w:fill="FFFFFF"/>
          <w:lang w:eastAsia="zh-CN"/>
        </w:rPr>
        <w:t>:</w:t>
      </w:r>
      <w:r w:rsidRPr="00B61A27">
        <w:rPr>
          <w:rFonts w:eastAsia="SimSun"/>
          <w:bCs/>
          <w:szCs w:val="24"/>
          <w:shd w:val="clear" w:color="auto" w:fill="FFFFFF"/>
          <w:lang w:eastAsia="zh-CN"/>
        </w:rPr>
        <w:t xml:space="preserve"> Κα</w:t>
      </w:r>
      <w:r w:rsidR="00AD081A">
        <w:rPr>
          <w:rFonts w:eastAsia="SimSun"/>
          <w:bCs/>
          <w:szCs w:val="24"/>
          <w:shd w:val="clear" w:color="auto" w:fill="FFFFFF"/>
          <w:lang w:eastAsia="zh-CN"/>
        </w:rPr>
        <w:t>μ</w:t>
      </w:r>
      <w:r w:rsidRPr="00B61A27">
        <w:rPr>
          <w:rFonts w:eastAsia="SimSun"/>
          <w:bCs/>
          <w:szCs w:val="24"/>
          <w:shd w:val="clear" w:color="auto" w:fill="FFFFFF"/>
          <w:lang w:eastAsia="zh-CN"/>
        </w:rPr>
        <w:t>μία στοχοθεσία</w:t>
      </w:r>
      <w:r>
        <w:rPr>
          <w:rFonts w:eastAsia="SimSun"/>
          <w:bCs/>
          <w:szCs w:val="24"/>
          <w:shd w:val="clear" w:color="auto" w:fill="FFFFFF"/>
          <w:lang w:eastAsia="zh-CN"/>
        </w:rPr>
        <w:t>,</w:t>
      </w:r>
      <w:r w:rsidRPr="00B61A27">
        <w:rPr>
          <w:rFonts w:eastAsia="SimSun"/>
          <w:bCs/>
          <w:szCs w:val="24"/>
          <w:shd w:val="clear" w:color="auto" w:fill="FFFFFF"/>
          <w:lang w:eastAsia="zh-CN"/>
        </w:rPr>
        <w:t xml:space="preserve"> κα</w:t>
      </w:r>
      <w:r w:rsidR="00AD081A">
        <w:rPr>
          <w:rFonts w:eastAsia="SimSun"/>
          <w:bCs/>
          <w:szCs w:val="24"/>
          <w:shd w:val="clear" w:color="auto" w:fill="FFFFFF"/>
          <w:lang w:eastAsia="zh-CN"/>
        </w:rPr>
        <w:t>μ</w:t>
      </w:r>
      <w:r w:rsidRPr="00B61A27">
        <w:rPr>
          <w:rFonts w:eastAsia="SimSun"/>
          <w:bCs/>
          <w:szCs w:val="24"/>
          <w:shd w:val="clear" w:color="auto" w:fill="FFFFFF"/>
          <w:lang w:eastAsia="zh-CN"/>
        </w:rPr>
        <w:t>μία αξιολόγηση</w:t>
      </w:r>
      <w:r>
        <w:rPr>
          <w:rFonts w:eastAsia="SimSun"/>
          <w:bCs/>
          <w:szCs w:val="24"/>
          <w:shd w:val="clear" w:color="auto" w:fill="FFFFFF"/>
          <w:lang w:eastAsia="zh-CN"/>
        </w:rPr>
        <w:t>,</w:t>
      </w:r>
      <w:r w:rsidRPr="00B61A27">
        <w:rPr>
          <w:rFonts w:eastAsia="SimSun"/>
          <w:bCs/>
          <w:szCs w:val="24"/>
          <w:shd w:val="clear" w:color="auto" w:fill="FFFFFF"/>
          <w:lang w:eastAsia="zh-CN"/>
        </w:rPr>
        <w:t xml:space="preserve"> κανένα κίνητρο δεν μπορούν να εκπληρώσουν τον σκοπό τους αν δεν συνοδεύονται από την υιοθέτηση μιας στρατηγικής για τη διαχείριση της </w:t>
      </w:r>
      <w:r w:rsidRPr="00B61A27">
        <w:rPr>
          <w:rFonts w:eastAsia="SimSun"/>
          <w:bCs/>
          <w:szCs w:val="24"/>
          <w:shd w:val="clear" w:color="auto" w:fill="FFFFFF"/>
          <w:lang w:eastAsia="zh-CN"/>
        </w:rPr>
        <w:lastRenderedPageBreak/>
        <w:t>αλλαγής</w:t>
      </w:r>
      <w:r>
        <w:rPr>
          <w:rFonts w:eastAsia="SimSun"/>
          <w:bCs/>
          <w:szCs w:val="24"/>
          <w:shd w:val="clear" w:color="auto" w:fill="FFFFFF"/>
          <w:lang w:eastAsia="zh-CN"/>
        </w:rPr>
        <w:t>.</w:t>
      </w:r>
      <w:r w:rsidRPr="00B61A27">
        <w:rPr>
          <w:rFonts w:eastAsia="SimSun"/>
          <w:bCs/>
          <w:szCs w:val="24"/>
          <w:shd w:val="clear" w:color="auto" w:fill="FFFFFF"/>
          <w:lang w:eastAsia="zh-CN"/>
        </w:rPr>
        <w:t xml:space="preserve"> Το δίχως άλλο</w:t>
      </w:r>
      <w:r>
        <w:rPr>
          <w:rFonts w:eastAsia="SimSun"/>
          <w:bCs/>
          <w:szCs w:val="24"/>
          <w:shd w:val="clear" w:color="auto" w:fill="FFFFFF"/>
          <w:lang w:eastAsia="zh-CN"/>
        </w:rPr>
        <w:t>,</w:t>
      </w:r>
      <w:r w:rsidRPr="00B61A27">
        <w:rPr>
          <w:rFonts w:eastAsia="SimSun"/>
          <w:bCs/>
          <w:szCs w:val="24"/>
          <w:shd w:val="clear" w:color="auto" w:fill="FFFFFF"/>
          <w:lang w:eastAsia="zh-CN"/>
        </w:rPr>
        <w:t xml:space="preserve"> η ενίσχυση της αποτελεσματικότητας της διοίκησης περνά μέσα από την εφαρμογή των ρυθμίσεων που ψηφίζουμε σήμερα</w:t>
      </w:r>
      <w:r>
        <w:rPr>
          <w:rFonts w:eastAsia="SimSun"/>
          <w:bCs/>
          <w:szCs w:val="24"/>
          <w:shd w:val="clear" w:color="auto" w:fill="FFFFFF"/>
          <w:lang w:eastAsia="zh-CN"/>
        </w:rPr>
        <w:t>, ρυθμίσεις που φέρ</w:t>
      </w:r>
      <w:r w:rsidRPr="00B61A27">
        <w:rPr>
          <w:rFonts w:eastAsia="SimSun"/>
          <w:bCs/>
          <w:szCs w:val="24"/>
          <w:shd w:val="clear" w:color="auto" w:fill="FFFFFF"/>
          <w:lang w:eastAsia="zh-CN"/>
        </w:rPr>
        <w:t xml:space="preserve">ουν τα επιτελικά στελέχη και τη διοίκηση του δημοσίου ιεραρχικά ενώπιον της διαχείρισης μιας σημαντικής αλλαγής στη μέχρι σήμερα οργανωτική κουλτούρα.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Η μετάβαση αυτή από το σημερινό καθεστώς στο νέο θα είναι επιτυχής όταν λάβει χαρακτήρα αναπτυξιακό και μετασχηματιστ</w:t>
      </w:r>
      <w:r>
        <w:rPr>
          <w:rFonts w:eastAsia="SimSun"/>
          <w:bCs/>
          <w:szCs w:val="24"/>
          <w:shd w:val="clear" w:color="auto" w:fill="FFFFFF"/>
          <w:lang w:eastAsia="zh-CN"/>
        </w:rPr>
        <w:t>ικό,</w:t>
      </w:r>
      <w:r w:rsidRPr="00B61A27">
        <w:rPr>
          <w:rFonts w:eastAsia="SimSun"/>
          <w:bCs/>
          <w:szCs w:val="24"/>
          <w:shd w:val="clear" w:color="auto" w:fill="FFFFFF"/>
          <w:lang w:eastAsia="zh-CN"/>
        </w:rPr>
        <w:t xml:space="preserve"> </w:t>
      </w:r>
      <w:r w:rsidR="00AD081A" w:rsidRPr="00B61A27">
        <w:rPr>
          <w:rFonts w:eastAsia="SimSun"/>
          <w:bCs/>
          <w:szCs w:val="24"/>
          <w:shd w:val="clear" w:color="auto" w:fill="FFFFFF"/>
          <w:lang w:eastAsia="zh-CN"/>
        </w:rPr>
        <w:t xml:space="preserve">δηλαδή </w:t>
      </w:r>
      <w:r w:rsidRPr="00B61A27">
        <w:rPr>
          <w:rFonts w:eastAsia="SimSun"/>
          <w:bCs/>
          <w:szCs w:val="24"/>
          <w:shd w:val="clear" w:color="auto" w:fill="FFFFFF"/>
          <w:lang w:eastAsia="zh-CN"/>
        </w:rPr>
        <w:t>όταν ο λόγος υλοποίησής της γίνει κατανοητός</w:t>
      </w:r>
      <w:r>
        <w:rPr>
          <w:rFonts w:eastAsia="SimSun"/>
          <w:bCs/>
          <w:szCs w:val="24"/>
          <w:shd w:val="clear" w:color="auto" w:fill="FFFFFF"/>
          <w:lang w:eastAsia="zh-CN"/>
        </w:rPr>
        <w:t>,</w:t>
      </w:r>
      <w:r w:rsidRPr="00B61A27">
        <w:rPr>
          <w:rFonts w:eastAsia="SimSun"/>
          <w:bCs/>
          <w:szCs w:val="24"/>
          <w:shd w:val="clear" w:color="auto" w:fill="FFFFFF"/>
          <w:lang w:eastAsia="zh-CN"/>
        </w:rPr>
        <w:t xml:space="preserve"> όταν αντιληφθούμε ότι η μετατόπιση προς την αξιολόγηση των </w:t>
      </w:r>
      <w:r>
        <w:rPr>
          <w:rFonts w:eastAsia="SimSun"/>
          <w:bCs/>
          <w:szCs w:val="24"/>
          <w:shd w:val="clear" w:color="auto" w:fill="FFFFFF"/>
          <w:lang w:eastAsia="zh-CN"/>
        </w:rPr>
        <w:t xml:space="preserve">δεξιοτήτων δεν είναι πολυτέλεια </w:t>
      </w:r>
      <w:r w:rsidRPr="00B61A27">
        <w:rPr>
          <w:rFonts w:eastAsia="SimSun"/>
          <w:bCs/>
          <w:szCs w:val="24"/>
          <w:shd w:val="clear" w:color="auto" w:fill="FFFFFF"/>
          <w:lang w:eastAsia="zh-CN"/>
        </w:rPr>
        <w:t>αλλά είναι ανάγκη</w:t>
      </w:r>
      <w:r>
        <w:rPr>
          <w:rFonts w:eastAsia="SimSun"/>
          <w:bCs/>
          <w:szCs w:val="24"/>
          <w:shd w:val="clear" w:color="auto" w:fill="FFFFFF"/>
          <w:lang w:eastAsia="zh-CN"/>
        </w:rPr>
        <w:t>.</w:t>
      </w:r>
      <w:r w:rsidRPr="00B61A27">
        <w:rPr>
          <w:rFonts w:eastAsia="SimSun"/>
          <w:bCs/>
          <w:szCs w:val="24"/>
          <w:shd w:val="clear" w:color="auto" w:fill="FFFFFF"/>
          <w:lang w:eastAsia="zh-CN"/>
        </w:rPr>
        <w:t xml:space="preserve"> Εξηγήσαμε σήμερα ότι οι λειτουργοί της δημόσιας διοίκησης είνα</w:t>
      </w:r>
      <w:r>
        <w:rPr>
          <w:rFonts w:eastAsia="SimSun"/>
          <w:bCs/>
          <w:szCs w:val="24"/>
          <w:shd w:val="clear" w:color="auto" w:fill="FFFFFF"/>
          <w:lang w:eastAsia="zh-CN"/>
        </w:rPr>
        <w:t>ι έτοιμοι για μια τέτοια αλλαγή, ε</w:t>
      </w:r>
      <w:r w:rsidRPr="00B61A27">
        <w:rPr>
          <w:rFonts w:eastAsia="SimSun"/>
          <w:bCs/>
          <w:szCs w:val="24"/>
          <w:shd w:val="clear" w:color="auto" w:fill="FFFFFF"/>
          <w:lang w:eastAsia="zh-CN"/>
        </w:rPr>
        <w:t>ίνα</w:t>
      </w:r>
      <w:r>
        <w:rPr>
          <w:rFonts w:eastAsia="SimSun"/>
          <w:bCs/>
          <w:szCs w:val="24"/>
          <w:shd w:val="clear" w:color="auto" w:fill="FFFFFF"/>
          <w:lang w:eastAsia="zh-CN"/>
        </w:rPr>
        <w:t>ι σύμφωνοι σε μια τέτοια αλλαγή</w:t>
      </w:r>
      <w:r w:rsidRPr="00B61A27">
        <w:rPr>
          <w:rFonts w:eastAsia="SimSun"/>
          <w:bCs/>
          <w:szCs w:val="24"/>
          <w:shd w:val="clear" w:color="auto" w:fill="FFFFFF"/>
          <w:lang w:eastAsia="zh-CN"/>
        </w:rPr>
        <w:t xml:space="preserve">. Η κοινωνία είναι επίσης έτοιμη.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Ευτυχώς για τον τόπο υπάρχει σήμερα μια πολιτική δύναμη που τη φωνή της κοινωνίας</w:t>
      </w:r>
      <w:r>
        <w:rPr>
          <w:rFonts w:eastAsia="SimSun"/>
          <w:bCs/>
          <w:szCs w:val="24"/>
          <w:shd w:val="clear" w:color="auto" w:fill="FFFFFF"/>
          <w:lang w:eastAsia="zh-CN"/>
        </w:rPr>
        <w:t>,</w:t>
      </w:r>
      <w:r w:rsidRPr="00B61A27">
        <w:rPr>
          <w:rFonts w:eastAsia="SimSun"/>
          <w:bCs/>
          <w:szCs w:val="24"/>
          <w:shd w:val="clear" w:color="auto" w:fill="FFFFFF"/>
          <w:lang w:eastAsia="zh-CN"/>
        </w:rPr>
        <w:t xml:space="preserve"> τις προκλήσεις της διοίκησης και τις ανάγκες των υπαλλήλων κάθε βαθμίδα</w:t>
      </w:r>
      <w:r>
        <w:rPr>
          <w:rFonts w:eastAsia="SimSun"/>
          <w:bCs/>
          <w:szCs w:val="24"/>
          <w:shd w:val="clear" w:color="auto" w:fill="FFFFFF"/>
          <w:lang w:eastAsia="zh-CN"/>
        </w:rPr>
        <w:t>ς τι</w:t>
      </w:r>
      <w:r w:rsidRPr="00B61A27">
        <w:rPr>
          <w:rFonts w:eastAsia="SimSun"/>
          <w:bCs/>
          <w:szCs w:val="24"/>
          <w:shd w:val="clear" w:color="auto" w:fill="FFFFFF"/>
          <w:lang w:eastAsia="zh-CN"/>
        </w:rPr>
        <w:t>ς αντιλαμβάνεται</w:t>
      </w:r>
      <w:r>
        <w:rPr>
          <w:rFonts w:eastAsia="SimSun"/>
          <w:bCs/>
          <w:szCs w:val="24"/>
          <w:shd w:val="clear" w:color="auto" w:fill="FFFFFF"/>
          <w:lang w:eastAsia="zh-CN"/>
        </w:rPr>
        <w:t>.</w:t>
      </w:r>
      <w:r w:rsidRPr="00B61A27">
        <w:rPr>
          <w:rFonts w:eastAsia="SimSun"/>
          <w:bCs/>
          <w:szCs w:val="24"/>
          <w:shd w:val="clear" w:color="auto" w:fill="FFFFFF"/>
          <w:lang w:eastAsia="zh-CN"/>
        </w:rPr>
        <w:t xml:space="preserve"> Το νομοσχέδιο που ψηφίζουμε σήμερα </w:t>
      </w:r>
      <w:r w:rsidR="00984F95">
        <w:rPr>
          <w:rFonts w:eastAsia="SimSun"/>
          <w:bCs/>
          <w:szCs w:val="24"/>
          <w:shd w:val="clear" w:color="auto" w:fill="FFFFFF"/>
          <w:lang w:eastAsia="zh-CN"/>
        </w:rPr>
        <w:t>-</w:t>
      </w:r>
      <w:r w:rsidRPr="00B61A27">
        <w:rPr>
          <w:rFonts w:eastAsia="SimSun"/>
          <w:bCs/>
          <w:szCs w:val="24"/>
          <w:shd w:val="clear" w:color="auto" w:fill="FFFFFF"/>
          <w:lang w:eastAsia="zh-CN"/>
        </w:rPr>
        <w:t>και είχα την τιμή να εισηγηθώ</w:t>
      </w:r>
      <w:r w:rsidR="00984F95">
        <w:rPr>
          <w:rFonts w:eastAsia="SimSun"/>
          <w:bCs/>
          <w:szCs w:val="24"/>
          <w:shd w:val="clear" w:color="auto" w:fill="FFFFFF"/>
          <w:lang w:eastAsia="zh-CN"/>
        </w:rPr>
        <w:t>-,</w:t>
      </w:r>
      <w:r w:rsidRPr="00B61A27">
        <w:rPr>
          <w:rFonts w:eastAsia="SimSun"/>
          <w:bCs/>
          <w:szCs w:val="24"/>
          <w:shd w:val="clear" w:color="auto" w:fill="FFFFFF"/>
          <w:lang w:eastAsia="zh-CN"/>
        </w:rPr>
        <w:t xml:space="preserve"> αυτή ακριβώς την αντίληψη</w:t>
      </w:r>
      <w:r>
        <w:rPr>
          <w:rFonts w:eastAsia="SimSun"/>
          <w:bCs/>
          <w:szCs w:val="24"/>
          <w:shd w:val="clear" w:color="auto" w:fill="FFFFFF"/>
          <w:lang w:eastAsia="zh-CN"/>
        </w:rPr>
        <w:t xml:space="preserve"> μετατρέπει σε νόμο του κράτους</w:t>
      </w:r>
      <w:r w:rsidRPr="00B61A27">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Θα ήθελα να δώσω συγχαρη</w:t>
      </w:r>
      <w:r>
        <w:rPr>
          <w:rFonts w:eastAsia="SimSun"/>
          <w:bCs/>
          <w:szCs w:val="24"/>
          <w:shd w:val="clear" w:color="auto" w:fill="FFFFFF"/>
          <w:lang w:eastAsia="zh-CN"/>
        </w:rPr>
        <w:t>τήρια στον κύριο</w:t>
      </w:r>
      <w:r w:rsidRPr="00B61A27">
        <w:rPr>
          <w:rFonts w:eastAsia="SimSun"/>
          <w:bCs/>
          <w:szCs w:val="24"/>
          <w:shd w:val="clear" w:color="auto" w:fill="FFFFFF"/>
          <w:lang w:eastAsia="zh-CN"/>
        </w:rPr>
        <w:t xml:space="preserve"> Υπουργό των Εσωτερικών</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r>
        <w:rPr>
          <w:rFonts w:eastAsia="SimSun"/>
          <w:bCs/>
          <w:szCs w:val="24"/>
          <w:shd w:val="clear" w:color="auto" w:fill="FFFFFF"/>
          <w:lang w:eastAsia="zh-CN"/>
        </w:rPr>
        <w:t>τον κ.</w:t>
      </w:r>
      <w:r w:rsidRPr="00B61A27">
        <w:rPr>
          <w:rFonts w:eastAsia="SimSun"/>
          <w:bCs/>
          <w:szCs w:val="24"/>
          <w:shd w:val="clear" w:color="auto" w:fill="FFFFFF"/>
          <w:lang w:eastAsia="zh-CN"/>
        </w:rPr>
        <w:t xml:space="preserve"> Βορίδη</w:t>
      </w:r>
      <w:r>
        <w:rPr>
          <w:rFonts w:eastAsia="SimSun"/>
          <w:bCs/>
          <w:szCs w:val="24"/>
          <w:shd w:val="clear" w:color="auto" w:fill="FFFFFF"/>
          <w:lang w:eastAsia="zh-CN"/>
        </w:rPr>
        <w:t>,</w:t>
      </w:r>
      <w:r w:rsidRPr="00B61A27">
        <w:rPr>
          <w:rFonts w:eastAsia="SimSun"/>
          <w:bCs/>
          <w:szCs w:val="24"/>
          <w:shd w:val="clear" w:color="auto" w:fill="FFFFFF"/>
          <w:lang w:eastAsia="zh-CN"/>
        </w:rPr>
        <w:t xml:space="preserve"> και τους συνεργάτες του</w:t>
      </w:r>
      <w:r w:rsidR="00984F95">
        <w:rPr>
          <w:rFonts w:eastAsia="SimSun"/>
          <w:bCs/>
          <w:szCs w:val="24"/>
          <w:shd w:val="clear" w:color="auto" w:fill="FFFFFF"/>
          <w:lang w:eastAsia="zh-CN"/>
        </w:rPr>
        <w:t>,</w:t>
      </w:r>
      <w:r w:rsidRPr="00B61A27">
        <w:rPr>
          <w:rFonts w:eastAsia="SimSun"/>
          <w:bCs/>
          <w:szCs w:val="24"/>
          <w:shd w:val="clear" w:color="auto" w:fill="FFFFFF"/>
          <w:lang w:eastAsia="zh-CN"/>
        </w:rPr>
        <w:t xml:space="preserve"> για αυτό το εξαιρετικό νομοσχέδιο</w:t>
      </w:r>
      <w:r>
        <w:rPr>
          <w:rFonts w:eastAsia="SimSun"/>
          <w:bCs/>
          <w:szCs w:val="24"/>
          <w:shd w:val="clear" w:color="auto" w:fill="FFFFFF"/>
          <w:lang w:eastAsia="zh-CN"/>
        </w:rPr>
        <w:t>,</w:t>
      </w:r>
      <w:r w:rsidRPr="00B61A27">
        <w:rPr>
          <w:rFonts w:eastAsia="SimSun"/>
          <w:bCs/>
          <w:szCs w:val="24"/>
          <w:shd w:val="clear" w:color="auto" w:fill="FFFFFF"/>
          <w:lang w:eastAsia="zh-CN"/>
        </w:rPr>
        <w:t xml:space="preserve"> το οποίο θα φέρει μεγάλη αλλ</w:t>
      </w:r>
      <w:r>
        <w:rPr>
          <w:rFonts w:eastAsia="SimSun"/>
          <w:bCs/>
          <w:szCs w:val="24"/>
          <w:shd w:val="clear" w:color="auto" w:fill="FFFFFF"/>
          <w:lang w:eastAsia="zh-CN"/>
        </w:rPr>
        <w:t>αγή στη λειτουργία του δημοσίου</w:t>
      </w:r>
      <w:r w:rsidRPr="00B61A27">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lastRenderedPageBreak/>
        <w:t>Σας ευχαριστώ πολύ</w:t>
      </w:r>
      <w:r>
        <w:rPr>
          <w:rFonts w:eastAsia="SimSun"/>
          <w:bCs/>
          <w:szCs w:val="24"/>
          <w:shd w:val="clear" w:color="auto" w:fill="FFFFFF"/>
          <w:lang w:eastAsia="zh-CN"/>
        </w:rPr>
        <w:t>.</w:t>
      </w:r>
    </w:p>
    <w:p w:rsidR="00EF197F" w:rsidRDefault="00120B8D">
      <w:pPr>
        <w:tabs>
          <w:tab w:val="center" w:pos="4748"/>
          <w:tab w:val="left" w:pos="6715"/>
        </w:tabs>
        <w:spacing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3A5849">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εγώ ευχαριστώ, κύριε συνάδελφε.</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w:t>
      </w:r>
      <w:r w:rsidRPr="00B61A27">
        <w:rPr>
          <w:rFonts w:eastAsia="SimSun"/>
          <w:bCs/>
          <w:szCs w:val="24"/>
          <w:shd w:val="clear" w:color="auto" w:fill="FFFFFF"/>
          <w:lang w:eastAsia="zh-CN"/>
        </w:rPr>
        <w:t xml:space="preserve">λόγο έχει τώρα ο </w:t>
      </w:r>
      <w:r w:rsidR="00984F95">
        <w:rPr>
          <w:rFonts w:eastAsia="SimSun"/>
          <w:bCs/>
          <w:szCs w:val="24"/>
          <w:shd w:val="clear" w:color="auto" w:fill="FFFFFF"/>
          <w:lang w:eastAsia="zh-CN"/>
        </w:rPr>
        <w:t>ε</w:t>
      </w:r>
      <w:r w:rsidRPr="00B61A27">
        <w:rPr>
          <w:rFonts w:eastAsia="SimSun"/>
          <w:bCs/>
          <w:szCs w:val="24"/>
          <w:shd w:val="clear" w:color="auto" w:fill="FFFFFF"/>
          <w:lang w:eastAsia="zh-CN"/>
        </w:rPr>
        <w:t xml:space="preserve">ισηγητής του ΣΥΡΙΖΑ </w:t>
      </w:r>
      <w:r>
        <w:rPr>
          <w:rFonts w:eastAsia="SimSun"/>
          <w:bCs/>
          <w:szCs w:val="24"/>
          <w:shd w:val="clear" w:color="auto" w:fill="FFFFFF"/>
          <w:lang w:eastAsia="zh-CN"/>
        </w:rPr>
        <w:t>κ</w:t>
      </w:r>
      <w:r w:rsidRPr="00B61A27">
        <w:rPr>
          <w:rFonts w:eastAsia="SimSun"/>
          <w:bCs/>
          <w:szCs w:val="24"/>
          <w:shd w:val="clear" w:color="auto" w:fill="FFFFFF"/>
          <w:lang w:eastAsia="zh-CN"/>
        </w:rPr>
        <w:t xml:space="preserve">. Αλέξανδρος </w:t>
      </w:r>
      <w:r>
        <w:rPr>
          <w:rFonts w:eastAsia="SimSun"/>
          <w:bCs/>
          <w:szCs w:val="24"/>
          <w:shd w:val="clear" w:color="auto" w:fill="FFFFFF"/>
          <w:lang w:eastAsia="zh-CN"/>
        </w:rPr>
        <w:t>Μεϊκόπουλος.</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3A5849">
        <w:rPr>
          <w:rFonts w:eastAsia="SimSun"/>
          <w:b/>
          <w:bCs/>
          <w:szCs w:val="24"/>
          <w:shd w:val="clear" w:color="auto" w:fill="FFFFFF"/>
          <w:lang w:eastAsia="zh-CN"/>
        </w:rPr>
        <w:t>ΑΛΕΞΑΝΔΡΟΣ ΜΕΪΚΟΠΟΥΛΟΣ:</w:t>
      </w:r>
      <w:r w:rsidRPr="00B61A27">
        <w:rPr>
          <w:rFonts w:eastAsia="SimSun"/>
          <w:bCs/>
          <w:szCs w:val="24"/>
          <w:shd w:val="clear" w:color="auto" w:fill="FFFFFF"/>
          <w:lang w:eastAsia="zh-CN"/>
        </w:rPr>
        <w:t xml:space="preserve"> Ευχαριστώ πολύ</w:t>
      </w:r>
      <w:r>
        <w:rPr>
          <w:rFonts w:eastAsia="SimSun"/>
          <w:bCs/>
          <w:szCs w:val="24"/>
          <w:shd w:val="clear" w:color="auto" w:fill="FFFFFF"/>
          <w:lang w:eastAsia="zh-CN"/>
        </w:rPr>
        <w:t>,</w:t>
      </w:r>
      <w:r w:rsidRPr="00B61A27">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B61A27">
        <w:rPr>
          <w:rFonts w:eastAsia="SimSun"/>
          <w:bCs/>
          <w:szCs w:val="24"/>
          <w:shd w:val="clear" w:color="auto" w:fill="FFFFFF"/>
          <w:lang w:eastAsia="zh-CN"/>
        </w:rPr>
        <w:t xml:space="preserve"> συζητούμε σήμερα το νομοσχέδιο του Υπουργείου Εσωτερικών με το οποίο η Κυβέρνηση κατά δήλωση του Υπουργού </w:t>
      </w:r>
      <w:r>
        <w:rPr>
          <w:rFonts w:eastAsia="SimSun"/>
          <w:bCs/>
          <w:szCs w:val="24"/>
          <w:shd w:val="clear" w:color="auto" w:fill="FFFFFF"/>
          <w:lang w:eastAsia="zh-CN"/>
        </w:rPr>
        <w:t>κ.</w:t>
      </w:r>
      <w:r w:rsidRPr="00B61A27">
        <w:rPr>
          <w:rFonts w:eastAsia="SimSun"/>
          <w:bCs/>
          <w:szCs w:val="24"/>
          <w:shd w:val="clear" w:color="auto" w:fill="FFFFFF"/>
          <w:lang w:eastAsia="zh-CN"/>
        </w:rPr>
        <w:t xml:space="preserve"> Βορίδη εισάγει ένα νέο μοντέλο αξιολόγησης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μια διαφορετική αξιολογική φιλοσοφία</w:t>
      </w:r>
      <w:r>
        <w:rPr>
          <w:rFonts w:eastAsia="SimSun"/>
          <w:bCs/>
          <w:szCs w:val="24"/>
          <w:shd w:val="clear" w:color="auto" w:fill="FFFFFF"/>
          <w:lang w:eastAsia="zh-CN"/>
        </w:rPr>
        <w:t>,</w:t>
      </w:r>
      <w:r w:rsidRPr="00B61A27">
        <w:rPr>
          <w:rFonts w:eastAsia="SimSun"/>
          <w:bCs/>
          <w:szCs w:val="24"/>
          <w:shd w:val="clear" w:color="auto" w:fill="FFFFFF"/>
          <w:lang w:eastAsia="zh-CN"/>
        </w:rPr>
        <w:t xml:space="preserve"> που φιλοδοξεί να αλλάξει </w:t>
      </w:r>
      <w:r>
        <w:rPr>
          <w:rFonts w:eastAsia="SimSun"/>
          <w:bCs/>
          <w:szCs w:val="24"/>
          <w:shd w:val="clear" w:color="auto" w:fill="FFFFFF"/>
          <w:lang w:eastAsia="zh-CN"/>
        </w:rPr>
        <w:t xml:space="preserve">τη </w:t>
      </w:r>
      <w:r w:rsidRPr="00B61A27">
        <w:rPr>
          <w:rFonts w:eastAsia="SimSun"/>
          <w:bCs/>
          <w:szCs w:val="24"/>
          <w:shd w:val="clear" w:color="auto" w:fill="FFFFFF"/>
          <w:lang w:eastAsia="zh-CN"/>
        </w:rPr>
        <w:t>νοοτροπία στο δημόσιο</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r>
        <w:rPr>
          <w:rFonts w:eastAsia="SimSun"/>
          <w:bCs/>
          <w:szCs w:val="24"/>
          <w:shd w:val="clear" w:color="auto" w:fill="FFFFFF"/>
          <w:lang w:eastAsia="zh-CN"/>
        </w:rPr>
        <w:t>Προσήλθαμε, κ</w:t>
      </w:r>
      <w:r w:rsidRPr="00B61A27">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B61A27">
        <w:rPr>
          <w:rFonts w:eastAsia="SimSun"/>
          <w:bCs/>
          <w:szCs w:val="24"/>
          <w:shd w:val="clear" w:color="auto" w:fill="FFFFFF"/>
          <w:lang w:eastAsia="zh-CN"/>
        </w:rPr>
        <w:t xml:space="preserve"> στη διαβούλευση με θετική διάθεση και ειλικρινή πρόθεση να συμβάλουμε και να συζητήσουμε με ποιο</w:t>
      </w:r>
      <w:r w:rsidR="00AA33FE">
        <w:rPr>
          <w:rFonts w:eastAsia="SimSun"/>
          <w:bCs/>
          <w:szCs w:val="24"/>
          <w:shd w:val="clear" w:color="auto" w:fill="FFFFFF"/>
          <w:lang w:eastAsia="zh-CN"/>
        </w:rPr>
        <w:t>ν</w:t>
      </w:r>
      <w:r w:rsidRPr="00B61A27">
        <w:rPr>
          <w:rFonts w:eastAsia="SimSun"/>
          <w:bCs/>
          <w:szCs w:val="24"/>
          <w:shd w:val="clear" w:color="auto" w:fill="FFFFFF"/>
          <w:lang w:eastAsia="zh-CN"/>
        </w:rPr>
        <w:t xml:space="preserve"> τρόπο οι δημόσιες υπηρεσίες θα γίνουν πιο λειτουργικές</w:t>
      </w:r>
      <w:r>
        <w:rPr>
          <w:rFonts w:eastAsia="SimSun"/>
          <w:bCs/>
          <w:szCs w:val="24"/>
          <w:shd w:val="clear" w:color="auto" w:fill="FFFFFF"/>
          <w:lang w:eastAsia="zh-CN"/>
        </w:rPr>
        <w:t>,</w:t>
      </w:r>
      <w:r w:rsidRPr="00B61A27">
        <w:rPr>
          <w:rFonts w:eastAsia="SimSun"/>
          <w:bCs/>
          <w:szCs w:val="24"/>
          <w:shd w:val="clear" w:color="auto" w:fill="FFFFFF"/>
          <w:lang w:eastAsia="zh-CN"/>
        </w:rPr>
        <w:t xml:space="preserve"> πώς θα αναβαθμιστεί το ανθρώπινο δυναμικό και θα βελτιωθεί η αποδοτικότητά του και</w:t>
      </w:r>
      <w:r w:rsidR="00AA33FE">
        <w:rPr>
          <w:rFonts w:eastAsia="SimSun"/>
          <w:bCs/>
          <w:szCs w:val="24"/>
          <w:shd w:val="clear" w:color="auto" w:fill="FFFFFF"/>
          <w:lang w:eastAsia="zh-CN"/>
        </w:rPr>
        <w:t>,</w:t>
      </w:r>
      <w:r w:rsidRPr="00B61A27">
        <w:rPr>
          <w:rFonts w:eastAsia="SimSun"/>
          <w:bCs/>
          <w:szCs w:val="24"/>
          <w:shd w:val="clear" w:color="auto" w:fill="FFFFFF"/>
          <w:lang w:eastAsia="zh-CN"/>
        </w:rPr>
        <w:t xml:space="preserve"> εν τέλει</w:t>
      </w:r>
      <w:r w:rsidR="00AA33FE">
        <w:rPr>
          <w:rFonts w:eastAsia="SimSun"/>
          <w:bCs/>
          <w:szCs w:val="24"/>
          <w:shd w:val="clear" w:color="auto" w:fill="FFFFFF"/>
          <w:lang w:eastAsia="zh-CN"/>
        </w:rPr>
        <w:t>,</w:t>
      </w:r>
      <w:r w:rsidRPr="00B61A27">
        <w:rPr>
          <w:rFonts w:eastAsia="SimSun"/>
          <w:bCs/>
          <w:szCs w:val="24"/>
          <w:shd w:val="clear" w:color="auto" w:fill="FFFFFF"/>
          <w:lang w:eastAsia="zh-CN"/>
        </w:rPr>
        <w:t xml:space="preserve"> ο στρατηγικός στόχος</w:t>
      </w:r>
      <w:r>
        <w:rPr>
          <w:rFonts w:eastAsia="SimSun"/>
          <w:bCs/>
          <w:szCs w:val="24"/>
          <w:shd w:val="clear" w:color="auto" w:fill="FFFFFF"/>
          <w:lang w:eastAsia="zh-CN"/>
        </w:rPr>
        <w:t>,</w:t>
      </w:r>
      <w:r w:rsidRPr="00B61A27">
        <w:rPr>
          <w:rFonts w:eastAsia="SimSun"/>
          <w:bCs/>
          <w:szCs w:val="24"/>
          <w:shd w:val="clear" w:color="auto" w:fill="FFFFFF"/>
          <w:lang w:eastAsia="zh-CN"/>
        </w:rPr>
        <w:t xml:space="preserve"> πώς οι πολίτες θα εξυπηρετούνται πιο γρήγορα</w:t>
      </w:r>
      <w:r>
        <w:rPr>
          <w:rFonts w:eastAsia="SimSun"/>
          <w:bCs/>
          <w:szCs w:val="24"/>
          <w:shd w:val="clear" w:color="auto" w:fill="FFFFFF"/>
          <w:lang w:eastAsia="zh-CN"/>
        </w:rPr>
        <w:t>,</w:t>
      </w:r>
      <w:r w:rsidRPr="00B61A27">
        <w:rPr>
          <w:rFonts w:eastAsia="SimSun"/>
          <w:bCs/>
          <w:szCs w:val="24"/>
          <w:shd w:val="clear" w:color="auto" w:fill="FFFFFF"/>
          <w:lang w:eastAsia="zh-CN"/>
        </w:rPr>
        <w:t xml:space="preserve"> πιο εύκολα</w:t>
      </w:r>
      <w:r>
        <w:rPr>
          <w:rFonts w:eastAsia="SimSun"/>
          <w:bCs/>
          <w:szCs w:val="24"/>
          <w:shd w:val="clear" w:color="auto" w:fill="FFFFFF"/>
          <w:lang w:eastAsia="zh-CN"/>
        </w:rPr>
        <w:t>,</w:t>
      </w:r>
      <w:r w:rsidRPr="00B61A27">
        <w:rPr>
          <w:rFonts w:eastAsia="SimSun"/>
          <w:bCs/>
          <w:szCs w:val="24"/>
          <w:shd w:val="clear" w:color="auto" w:fill="FFFFFF"/>
          <w:lang w:eastAsia="zh-CN"/>
        </w:rPr>
        <w:t xml:space="preserve"> πιο αποτελεσματικά. Διατυπώσαμε</w:t>
      </w:r>
      <w:r>
        <w:rPr>
          <w:rFonts w:eastAsia="SimSun"/>
          <w:bCs/>
          <w:szCs w:val="24"/>
          <w:shd w:val="clear" w:color="auto" w:fill="FFFFFF"/>
          <w:lang w:eastAsia="zh-CN"/>
        </w:rPr>
        <w:t>,</w:t>
      </w:r>
      <w:r w:rsidRPr="00B61A27">
        <w:rPr>
          <w:rFonts w:eastAsia="SimSun"/>
          <w:bCs/>
          <w:szCs w:val="24"/>
          <w:shd w:val="clear" w:color="auto" w:fill="FFFFFF"/>
          <w:lang w:eastAsia="zh-CN"/>
        </w:rPr>
        <w:t xml:space="preserve"> κυρίες και κύριοι</w:t>
      </w:r>
      <w:r>
        <w:rPr>
          <w:rFonts w:eastAsia="SimSun"/>
          <w:bCs/>
          <w:szCs w:val="24"/>
          <w:shd w:val="clear" w:color="auto" w:fill="FFFFFF"/>
          <w:lang w:eastAsia="zh-CN"/>
        </w:rPr>
        <w:t>,</w:t>
      </w:r>
      <w:r w:rsidRPr="00B61A27">
        <w:rPr>
          <w:rFonts w:eastAsia="SimSun"/>
          <w:bCs/>
          <w:szCs w:val="24"/>
          <w:shd w:val="clear" w:color="auto" w:fill="FFFFFF"/>
          <w:lang w:eastAsia="zh-CN"/>
        </w:rPr>
        <w:t xml:space="preserve"> τις παρατηρήσεις μας επί της ευρύτερης στόχευσης και των φερόμενων ως καινοτομιών του νομοσχεδίου καλόπιστα</w:t>
      </w:r>
      <w:r>
        <w:rPr>
          <w:rFonts w:eastAsia="SimSun"/>
          <w:bCs/>
          <w:szCs w:val="24"/>
          <w:shd w:val="clear" w:color="auto" w:fill="FFFFFF"/>
          <w:lang w:eastAsia="zh-CN"/>
        </w:rPr>
        <w:t>,</w:t>
      </w:r>
      <w:r w:rsidRPr="00B61A27">
        <w:rPr>
          <w:rFonts w:eastAsia="SimSun"/>
          <w:bCs/>
          <w:szCs w:val="24"/>
          <w:shd w:val="clear" w:color="auto" w:fill="FFFFFF"/>
          <w:lang w:eastAsia="zh-CN"/>
        </w:rPr>
        <w:t xml:space="preserve"> πλην όμως </w:t>
      </w:r>
      <w:r>
        <w:rPr>
          <w:rFonts w:eastAsia="SimSun"/>
          <w:bCs/>
          <w:szCs w:val="24"/>
          <w:shd w:val="clear" w:color="auto" w:fill="FFFFFF"/>
          <w:lang w:eastAsia="zh-CN"/>
        </w:rPr>
        <w:t>γειωμένα</w:t>
      </w:r>
      <w:r w:rsidRPr="00B61A27">
        <w:rPr>
          <w:rFonts w:eastAsia="SimSun"/>
          <w:bCs/>
          <w:szCs w:val="24"/>
          <w:shd w:val="clear" w:color="auto" w:fill="FFFFFF"/>
          <w:lang w:eastAsia="zh-CN"/>
        </w:rPr>
        <w:t xml:space="preserve"> με την πραγματικότητα της ελληνικής δημόσιας διοίκησης.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lastRenderedPageBreak/>
        <w:t xml:space="preserve">Με απογοήτευση άκουσα τον κύριο Υπουργό </w:t>
      </w:r>
      <w:r>
        <w:rPr>
          <w:rFonts w:eastAsia="SimSun"/>
          <w:bCs/>
          <w:szCs w:val="24"/>
          <w:shd w:val="clear" w:color="auto" w:fill="FFFFFF"/>
          <w:lang w:eastAsia="zh-CN"/>
        </w:rPr>
        <w:t>-</w:t>
      </w:r>
      <w:r w:rsidRPr="00B61A27">
        <w:rPr>
          <w:rFonts w:eastAsia="SimSun"/>
          <w:bCs/>
          <w:szCs w:val="24"/>
          <w:shd w:val="clear" w:color="auto" w:fill="FFFFFF"/>
          <w:lang w:eastAsia="zh-CN"/>
        </w:rPr>
        <w:t>ας μου επιτραπεί ο όρος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να </w:t>
      </w:r>
      <w:r>
        <w:rPr>
          <w:rFonts w:eastAsia="SimSun"/>
          <w:bCs/>
          <w:szCs w:val="24"/>
          <w:shd w:val="clear" w:color="auto" w:fill="FFFFFF"/>
          <w:lang w:eastAsia="zh-CN"/>
        </w:rPr>
        <w:t>«τσουβαλιάζει»</w:t>
      </w:r>
      <w:r w:rsidRPr="00B61A27">
        <w:rPr>
          <w:rFonts w:eastAsia="SimSun"/>
          <w:bCs/>
          <w:szCs w:val="24"/>
          <w:shd w:val="clear" w:color="auto" w:fill="FFFFFF"/>
          <w:lang w:eastAsia="zh-CN"/>
        </w:rPr>
        <w:t xml:space="preserve"> τις αντιρρήσεις και τις επιφυλάξεις που διατυπώθηκαν από το σύνολο της </w:t>
      </w:r>
      <w:r w:rsidR="00AA33FE">
        <w:rPr>
          <w:rFonts w:eastAsia="SimSun"/>
          <w:bCs/>
          <w:szCs w:val="24"/>
          <w:shd w:val="clear" w:color="auto" w:fill="FFFFFF"/>
          <w:lang w:eastAsia="zh-CN"/>
        </w:rPr>
        <w:t>Α</w:t>
      </w:r>
      <w:r w:rsidRPr="00B61A27">
        <w:rPr>
          <w:rFonts w:eastAsia="SimSun"/>
          <w:bCs/>
          <w:szCs w:val="24"/>
          <w:shd w:val="clear" w:color="auto" w:fill="FFFFFF"/>
          <w:lang w:eastAsia="zh-CN"/>
        </w:rPr>
        <w:t>ντιπολίτευσης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κάνοντας λόγο χαρακτηριστικά για αριστερή αντιπολίτευση με κριτική και</w:t>
      </w:r>
      <w:r>
        <w:rPr>
          <w:rFonts w:eastAsia="SimSun"/>
          <w:bCs/>
          <w:szCs w:val="24"/>
          <w:shd w:val="clear" w:color="auto" w:fill="FFFFFF"/>
          <w:lang w:eastAsia="zh-CN"/>
        </w:rPr>
        <w:t xml:space="preserve"> χαρακτηριστικά εξ επαγγέλματος. </w:t>
      </w:r>
      <w:r w:rsidRPr="00B61A27">
        <w:rPr>
          <w:rFonts w:eastAsia="SimSun"/>
          <w:bCs/>
          <w:szCs w:val="24"/>
          <w:shd w:val="clear" w:color="auto" w:fill="FFFFFF"/>
          <w:lang w:eastAsia="zh-CN"/>
        </w:rPr>
        <w:t>Εκτιμώ ακόμα</w:t>
      </w:r>
      <w:r>
        <w:rPr>
          <w:rFonts w:eastAsia="SimSun"/>
          <w:bCs/>
          <w:szCs w:val="24"/>
          <w:shd w:val="clear" w:color="auto" w:fill="FFFFFF"/>
          <w:lang w:eastAsia="zh-CN"/>
        </w:rPr>
        <w:t>,</w:t>
      </w:r>
      <w:r w:rsidRPr="00B61A27">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B61A27">
        <w:rPr>
          <w:rFonts w:eastAsia="SimSun"/>
          <w:bCs/>
          <w:szCs w:val="24"/>
          <w:shd w:val="clear" w:color="auto" w:fill="FFFFFF"/>
          <w:lang w:eastAsia="zh-CN"/>
        </w:rPr>
        <w:t xml:space="preserve"> ότι κατά την ακρόαση των φορέων ακούσατε μάλλον επιλεκτικά τις τοποθετήσεις τους και </w:t>
      </w:r>
      <w:r>
        <w:rPr>
          <w:rFonts w:eastAsia="SimSun"/>
          <w:bCs/>
          <w:szCs w:val="24"/>
          <w:shd w:val="clear" w:color="auto" w:fill="FFFFFF"/>
          <w:lang w:eastAsia="zh-CN"/>
        </w:rPr>
        <w:t>ερμηνεύσατε</w:t>
      </w:r>
      <w:r w:rsidRPr="00B61A27">
        <w:rPr>
          <w:rFonts w:eastAsia="SimSun"/>
          <w:bCs/>
          <w:szCs w:val="24"/>
          <w:shd w:val="clear" w:color="auto" w:fill="FFFFFF"/>
          <w:lang w:eastAsia="zh-CN"/>
        </w:rPr>
        <w:t xml:space="preserve"> εντελώς υποκειμενικά την απουσία παρουσίας της ΑΔΕΔΥ και της ΠΟΕ-ΟΤΑ.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Σε κάθε περίπτωση</w:t>
      </w:r>
      <w:r>
        <w:rPr>
          <w:rFonts w:eastAsia="SimSun"/>
          <w:bCs/>
          <w:szCs w:val="24"/>
          <w:shd w:val="clear" w:color="auto" w:fill="FFFFFF"/>
          <w:lang w:eastAsia="zh-CN"/>
        </w:rPr>
        <w:t>,</w:t>
      </w:r>
      <w:r w:rsidRPr="00B61A27">
        <w:rPr>
          <w:rFonts w:eastAsia="SimSun"/>
          <w:bCs/>
          <w:szCs w:val="24"/>
          <w:shd w:val="clear" w:color="auto" w:fill="FFFFFF"/>
          <w:lang w:eastAsia="zh-CN"/>
        </w:rPr>
        <w:t xml:space="preserve"> οι παρατηρήσεις που διατυπώθηκαν και κατατέθηκαν από τους θεσμικούς φορείς στοιχίζονται στο</w:t>
      </w:r>
      <w:r>
        <w:rPr>
          <w:rFonts w:eastAsia="SimSun"/>
          <w:bCs/>
          <w:szCs w:val="24"/>
          <w:shd w:val="clear" w:color="auto" w:fill="FFFFFF"/>
          <w:lang w:eastAsia="zh-CN"/>
        </w:rPr>
        <w:t>ν</w:t>
      </w:r>
      <w:r w:rsidRPr="00B61A27">
        <w:rPr>
          <w:rFonts w:eastAsia="SimSun"/>
          <w:bCs/>
          <w:szCs w:val="24"/>
          <w:shd w:val="clear" w:color="auto" w:fill="FFFFFF"/>
          <w:lang w:eastAsia="zh-CN"/>
        </w:rPr>
        <w:t xml:space="preserve"> μεγαλύτερο βαθμ</w:t>
      </w:r>
      <w:r>
        <w:rPr>
          <w:rFonts w:eastAsia="SimSun"/>
          <w:bCs/>
          <w:szCs w:val="24"/>
          <w:shd w:val="clear" w:color="auto" w:fill="FFFFFF"/>
          <w:lang w:eastAsia="zh-CN"/>
        </w:rPr>
        <w:t>ό με τα σημεία της κριτικής μας</w:t>
      </w:r>
      <w:r w:rsidRPr="00B61A27">
        <w:rPr>
          <w:rFonts w:eastAsia="SimSun"/>
          <w:bCs/>
          <w:szCs w:val="24"/>
          <w:shd w:val="clear" w:color="auto" w:fill="FFFFFF"/>
          <w:lang w:eastAsia="zh-CN"/>
        </w:rPr>
        <w:t xml:space="preserve">. Η ουσία </w:t>
      </w:r>
      <w:r>
        <w:rPr>
          <w:rFonts w:eastAsia="SimSun"/>
          <w:bCs/>
          <w:szCs w:val="24"/>
          <w:shd w:val="clear" w:color="auto" w:fill="FFFFFF"/>
          <w:lang w:eastAsia="zh-CN"/>
        </w:rPr>
        <w:t>όμως,</w:t>
      </w:r>
      <w:r w:rsidRPr="00B61A27">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B61A27">
        <w:rPr>
          <w:rFonts w:eastAsia="SimSun"/>
          <w:bCs/>
          <w:szCs w:val="24"/>
          <w:shd w:val="clear" w:color="auto" w:fill="FFFFFF"/>
          <w:lang w:eastAsia="zh-CN"/>
        </w:rPr>
        <w:t xml:space="preserve"> είναι να παρακολουθήσουμε αν η νομοθετική πρωτοβουλία απαντά με θετικό και πειστικό τρόπο στα θεμελιώδη ερωτήματα από τα οποία κρίνεται αν ένα σύστημα αξιολόγησης είν</w:t>
      </w:r>
      <w:r>
        <w:rPr>
          <w:rFonts w:eastAsia="SimSun"/>
          <w:bCs/>
          <w:szCs w:val="24"/>
          <w:shd w:val="clear" w:color="auto" w:fill="FFFFFF"/>
          <w:lang w:eastAsia="zh-CN"/>
        </w:rPr>
        <w:t>αι αξιόπιστο και αποτελεσματικό</w:t>
      </w:r>
      <w:r w:rsidRPr="00B61A27">
        <w:rPr>
          <w:rFonts w:eastAsia="SimSun"/>
          <w:bCs/>
          <w:szCs w:val="24"/>
          <w:shd w:val="clear" w:color="auto" w:fill="FFFFFF"/>
          <w:lang w:eastAsia="zh-CN"/>
        </w:rPr>
        <w:t>. Τι αξιολογούμε</w:t>
      </w:r>
      <w:r>
        <w:rPr>
          <w:rFonts w:eastAsia="SimSun"/>
          <w:bCs/>
          <w:szCs w:val="24"/>
          <w:shd w:val="clear" w:color="auto" w:fill="FFFFFF"/>
          <w:lang w:eastAsia="zh-CN"/>
        </w:rPr>
        <w:t>,</w:t>
      </w:r>
      <w:r w:rsidRPr="00B61A27">
        <w:rPr>
          <w:rFonts w:eastAsia="SimSun"/>
          <w:bCs/>
          <w:szCs w:val="24"/>
          <w:shd w:val="clear" w:color="auto" w:fill="FFFFFF"/>
          <w:lang w:eastAsia="zh-CN"/>
        </w:rPr>
        <w:t xml:space="preserve"> πώς αξιολογούμε</w:t>
      </w:r>
      <w:r>
        <w:rPr>
          <w:rFonts w:eastAsia="SimSun"/>
          <w:bCs/>
          <w:szCs w:val="24"/>
          <w:shd w:val="clear" w:color="auto" w:fill="FFFFFF"/>
          <w:lang w:eastAsia="zh-CN"/>
        </w:rPr>
        <w:t>,</w:t>
      </w:r>
      <w:r w:rsidRPr="00B61A27">
        <w:rPr>
          <w:rFonts w:eastAsia="SimSun"/>
          <w:bCs/>
          <w:szCs w:val="24"/>
          <w:shd w:val="clear" w:color="auto" w:fill="FFFFFF"/>
          <w:lang w:eastAsia="zh-CN"/>
        </w:rPr>
        <w:t xml:space="preserve"> ποιος αξιολογεί</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Τι αξιολογούμε λοιπόν</w:t>
      </w:r>
      <w:r>
        <w:rPr>
          <w:rFonts w:eastAsia="SimSun"/>
          <w:bCs/>
          <w:szCs w:val="24"/>
          <w:shd w:val="clear" w:color="auto" w:fill="FFFFFF"/>
          <w:lang w:eastAsia="zh-CN"/>
        </w:rPr>
        <w:t>;</w:t>
      </w:r>
      <w:r w:rsidRPr="00B61A27">
        <w:rPr>
          <w:rFonts w:eastAsia="SimSun"/>
          <w:bCs/>
          <w:szCs w:val="24"/>
          <w:shd w:val="clear" w:color="auto" w:fill="FFFFFF"/>
          <w:lang w:eastAsia="zh-CN"/>
        </w:rPr>
        <w:t xml:space="preserve"> Αξιολογείται η ατομική επίδοση και απόδοση των υπαλλήλων και των προϊσταμένων και όχι η απόδοση της οργανικής μονάδας μέσα στην οποία εργάζονται</w:t>
      </w:r>
      <w:r>
        <w:rPr>
          <w:rFonts w:eastAsia="SimSun"/>
          <w:bCs/>
          <w:szCs w:val="24"/>
          <w:shd w:val="clear" w:color="auto" w:fill="FFFFFF"/>
          <w:lang w:eastAsia="zh-CN"/>
        </w:rPr>
        <w:t>,</w:t>
      </w:r>
      <w:r w:rsidRPr="00B61A27">
        <w:rPr>
          <w:rFonts w:eastAsia="SimSun"/>
          <w:bCs/>
          <w:szCs w:val="24"/>
          <w:shd w:val="clear" w:color="auto" w:fill="FFFFFF"/>
          <w:lang w:eastAsia="zh-CN"/>
        </w:rPr>
        <w:t xml:space="preserve"> χωρίς να εξετάζ</w:t>
      </w:r>
      <w:r>
        <w:rPr>
          <w:rFonts w:eastAsia="SimSun"/>
          <w:bCs/>
          <w:szCs w:val="24"/>
          <w:shd w:val="clear" w:color="auto" w:fill="FFFFFF"/>
          <w:lang w:eastAsia="zh-CN"/>
        </w:rPr>
        <w:t>ε</w:t>
      </w:r>
      <w:r w:rsidRPr="00B61A27">
        <w:rPr>
          <w:rFonts w:eastAsia="SimSun"/>
          <w:bCs/>
          <w:szCs w:val="24"/>
          <w:shd w:val="clear" w:color="auto" w:fill="FFFFFF"/>
          <w:lang w:eastAsia="zh-CN"/>
        </w:rPr>
        <w:t xml:space="preserve">ται </w:t>
      </w:r>
      <w:r>
        <w:rPr>
          <w:rFonts w:eastAsia="SimSun"/>
          <w:bCs/>
          <w:szCs w:val="24"/>
          <w:shd w:val="clear" w:color="auto" w:fill="FFFFFF"/>
          <w:lang w:eastAsia="zh-CN"/>
        </w:rPr>
        <w:t>α</w:t>
      </w:r>
      <w:r w:rsidRPr="00B61A27">
        <w:rPr>
          <w:rFonts w:eastAsia="SimSun"/>
          <w:bCs/>
          <w:szCs w:val="24"/>
          <w:shd w:val="clear" w:color="auto" w:fill="FFFFFF"/>
          <w:lang w:eastAsia="zh-CN"/>
        </w:rPr>
        <w:t xml:space="preserve">ν οι μονάδες αυτές έχουν διασφαλίσει τις αναγκαίες οργανωτικές προϋποθέσεις για να φτάσουν στην επίτευξη του στόχου </w:t>
      </w:r>
      <w:r>
        <w:rPr>
          <w:rFonts w:eastAsia="SimSun"/>
          <w:bCs/>
          <w:szCs w:val="24"/>
          <w:shd w:val="clear" w:color="auto" w:fill="FFFFFF"/>
          <w:lang w:eastAsia="zh-CN"/>
        </w:rPr>
        <w:t>τους,</w:t>
      </w:r>
      <w:r w:rsidRPr="00B61A27">
        <w:rPr>
          <w:rFonts w:eastAsia="SimSun"/>
          <w:bCs/>
          <w:szCs w:val="24"/>
          <w:shd w:val="clear" w:color="auto" w:fill="FFFFFF"/>
          <w:lang w:eastAsia="zh-CN"/>
        </w:rPr>
        <w:t xml:space="preserve"> αν διαθέτουν τους απαραίτητους πόρους και την υλικοτεχνική υποδομή</w:t>
      </w:r>
      <w:r>
        <w:rPr>
          <w:rFonts w:eastAsia="SimSun"/>
          <w:bCs/>
          <w:szCs w:val="24"/>
          <w:shd w:val="clear" w:color="auto" w:fill="FFFFFF"/>
          <w:lang w:eastAsia="zh-CN"/>
        </w:rPr>
        <w:t>,</w:t>
      </w:r>
      <w:r w:rsidRPr="00B61A27">
        <w:rPr>
          <w:rFonts w:eastAsia="SimSun"/>
          <w:bCs/>
          <w:szCs w:val="24"/>
          <w:shd w:val="clear" w:color="auto" w:fill="FFFFFF"/>
          <w:lang w:eastAsia="zh-CN"/>
        </w:rPr>
        <w:t xml:space="preserve"> αν </w:t>
      </w:r>
      <w:r>
        <w:rPr>
          <w:rFonts w:eastAsia="SimSun"/>
          <w:bCs/>
          <w:szCs w:val="24"/>
          <w:shd w:val="clear" w:color="auto" w:fill="FFFFFF"/>
          <w:lang w:eastAsia="zh-CN"/>
        </w:rPr>
        <w:t>είναι κατάλληλα στελεχωμένες</w:t>
      </w:r>
      <w:r w:rsidRPr="00B61A27">
        <w:rPr>
          <w:rFonts w:eastAsia="SimSun"/>
          <w:bCs/>
          <w:szCs w:val="24"/>
          <w:shd w:val="clear" w:color="auto" w:fill="FFFFFF"/>
          <w:lang w:eastAsia="zh-CN"/>
        </w:rPr>
        <w:t xml:space="preserve"> και οργαν</w:t>
      </w:r>
      <w:r>
        <w:rPr>
          <w:rFonts w:eastAsia="SimSun"/>
          <w:bCs/>
          <w:szCs w:val="24"/>
          <w:shd w:val="clear" w:color="auto" w:fill="FFFFFF"/>
          <w:lang w:eastAsia="zh-CN"/>
        </w:rPr>
        <w:t>ωμένες</w:t>
      </w:r>
      <w:r w:rsidRPr="00B61A27">
        <w:rPr>
          <w:rFonts w:eastAsia="SimSun"/>
          <w:bCs/>
          <w:szCs w:val="24"/>
          <w:shd w:val="clear" w:color="auto" w:fill="FFFFFF"/>
          <w:lang w:eastAsia="zh-CN"/>
        </w:rPr>
        <w:t xml:space="preserve">. </w:t>
      </w:r>
      <w:r w:rsidRPr="00B61A27">
        <w:rPr>
          <w:rFonts w:eastAsia="SimSun"/>
          <w:bCs/>
          <w:szCs w:val="24"/>
          <w:shd w:val="clear" w:color="auto" w:fill="FFFFFF"/>
          <w:lang w:eastAsia="zh-CN"/>
        </w:rPr>
        <w:lastRenderedPageBreak/>
        <w:t>Απουσιάζει δε οποιαδήποτε πρόβλεψη για ένα πλαίσιο υποστήριξης των μονάδων με πόρους και τρόπους βελτίωσ</w:t>
      </w:r>
      <w:r>
        <w:rPr>
          <w:rFonts w:eastAsia="SimSun"/>
          <w:bCs/>
          <w:szCs w:val="24"/>
          <w:shd w:val="clear" w:color="auto" w:fill="FFFFFF"/>
          <w:lang w:eastAsia="zh-CN"/>
        </w:rPr>
        <w:t>ης του εργασιακού περιβάλλοντος</w:t>
      </w:r>
      <w:r w:rsidRPr="00B61A27">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Άρα αξιολογούνται</w:t>
      </w:r>
      <w:r w:rsidR="00BC5AFA">
        <w:rPr>
          <w:rFonts w:eastAsia="SimSun"/>
          <w:bCs/>
          <w:szCs w:val="24"/>
          <w:shd w:val="clear" w:color="auto" w:fill="FFFFFF"/>
          <w:lang w:eastAsia="zh-CN"/>
        </w:rPr>
        <w:t>,</w:t>
      </w:r>
      <w:r w:rsidRPr="00B61A27">
        <w:rPr>
          <w:rFonts w:eastAsia="SimSun"/>
          <w:bCs/>
          <w:szCs w:val="24"/>
          <w:shd w:val="clear" w:color="auto" w:fill="FFFFFF"/>
          <w:lang w:eastAsia="zh-CN"/>
        </w:rPr>
        <w:t xml:space="preserve"> εν τέλει</w:t>
      </w:r>
      <w:r w:rsidR="00BC5AFA">
        <w:rPr>
          <w:rFonts w:eastAsia="SimSun"/>
          <w:bCs/>
          <w:szCs w:val="24"/>
          <w:shd w:val="clear" w:color="auto" w:fill="FFFFFF"/>
          <w:lang w:eastAsia="zh-CN"/>
        </w:rPr>
        <w:t>,</w:t>
      </w:r>
      <w:r w:rsidRPr="00B61A27">
        <w:rPr>
          <w:rFonts w:eastAsia="SimSun"/>
          <w:bCs/>
          <w:szCs w:val="24"/>
          <w:shd w:val="clear" w:color="auto" w:fill="FFFFFF"/>
          <w:lang w:eastAsia="zh-CN"/>
        </w:rPr>
        <w:t xml:space="preserve"> ατομικά προϊστάμενοι και υπάλληλοι</w:t>
      </w:r>
      <w:r>
        <w:rPr>
          <w:rFonts w:eastAsia="SimSun"/>
          <w:bCs/>
          <w:szCs w:val="24"/>
          <w:shd w:val="clear" w:color="auto" w:fill="FFFFFF"/>
          <w:lang w:eastAsia="zh-CN"/>
        </w:rPr>
        <w:t>,</w:t>
      </w:r>
      <w:r w:rsidRPr="00B61A27">
        <w:rPr>
          <w:rFonts w:eastAsia="SimSun"/>
          <w:bCs/>
          <w:szCs w:val="24"/>
          <w:shd w:val="clear" w:color="auto" w:fill="FFFFFF"/>
          <w:lang w:eastAsia="zh-CN"/>
        </w:rPr>
        <w:t xml:space="preserve"> είτε έχουν καλή είτε κακή ηγεσία</w:t>
      </w:r>
      <w:r>
        <w:rPr>
          <w:rFonts w:eastAsia="SimSun"/>
          <w:bCs/>
          <w:szCs w:val="24"/>
          <w:shd w:val="clear" w:color="auto" w:fill="FFFFFF"/>
          <w:lang w:eastAsia="zh-CN"/>
        </w:rPr>
        <w:t>,</w:t>
      </w:r>
      <w:r w:rsidRPr="00B61A27">
        <w:rPr>
          <w:rFonts w:eastAsia="SimSun"/>
          <w:bCs/>
          <w:szCs w:val="24"/>
          <w:shd w:val="clear" w:color="auto" w:fill="FFFFFF"/>
          <w:lang w:eastAsia="zh-CN"/>
        </w:rPr>
        <w:t xml:space="preserve"> είτε έχουν υλι</w:t>
      </w:r>
      <w:r>
        <w:rPr>
          <w:rFonts w:eastAsia="SimSun"/>
          <w:bCs/>
          <w:szCs w:val="24"/>
          <w:shd w:val="clear" w:color="auto" w:fill="FFFFFF"/>
          <w:lang w:eastAsia="zh-CN"/>
        </w:rPr>
        <w:t>κο</w:t>
      </w:r>
      <w:r w:rsidRPr="00B61A27">
        <w:rPr>
          <w:rFonts w:eastAsia="SimSun"/>
          <w:bCs/>
          <w:szCs w:val="24"/>
          <w:shd w:val="clear" w:color="auto" w:fill="FFFFFF"/>
          <w:lang w:eastAsia="zh-CN"/>
        </w:rPr>
        <w:t>τεχνικά μέσα είτε όχι</w:t>
      </w:r>
      <w:r>
        <w:rPr>
          <w:rFonts w:eastAsia="SimSun"/>
          <w:bCs/>
          <w:szCs w:val="24"/>
          <w:shd w:val="clear" w:color="auto" w:fill="FFFFFF"/>
          <w:lang w:eastAsia="zh-CN"/>
        </w:rPr>
        <w:t>,</w:t>
      </w:r>
      <w:r w:rsidRPr="00B61A27">
        <w:rPr>
          <w:rFonts w:eastAsia="SimSun"/>
          <w:bCs/>
          <w:szCs w:val="24"/>
          <w:shd w:val="clear" w:color="auto" w:fill="FFFFFF"/>
          <w:lang w:eastAsia="zh-CN"/>
        </w:rPr>
        <w:t xml:space="preserve"> είτε η υπηρεσία τους είναι καλά οργανωμένη</w:t>
      </w:r>
      <w:r>
        <w:rPr>
          <w:rFonts w:eastAsia="SimSun"/>
          <w:bCs/>
          <w:szCs w:val="24"/>
          <w:shd w:val="clear" w:color="auto" w:fill="FFFFFF"/>
          <w:lang w:eastAsia="zh-CN"/>
        </w:rPr>
        <w:t xml:space="preserve"> και στελεχωμένη είτε δεν είναι</w:t>
      </w:r>
      <w:r w:rsidRPr="00B61A27">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Δεύτερον</w:t>
      </w:r>
      <w:r>
        <w:rPr>
          <w:rFonts w:eastAsia="SimSun"/>
          <w:bCs/>
          <w:szCs w:val="24"/>
          <w:shd w:val="clear" w:color="auto" w:fill="FFFFFF"/>
          <w:lang w:eastAsia="zh-CN"/>
        </w:rPr>
        <w:t>,</w:t>
      </w:r>
      <w:r w:rsidRPr="00B61A27">
        <w:rPr>
          <w:rFonts w:eastAsia="SimSun"/>
          <w:bCs/>
          <w:szCs w:val="24"/>
          <w:shd w:val="clear" w:color="auto" w:fill="FFFFFF"/>
          <w:lang w:eastAsia="zh-CN"/>
        </w:rPr>
        <w:t xml:space="preserve"> πώς αξιολογούμε</w:t>
      </w:r>
      <w:r>
        <w:rPr>
          <w:rFonts w:eastAsia="SimSun"/>
          <w:bCs/>
          <w:szCs w:val="24"/>
          <w:shd w:val="clear" w:color="auto" w:fill="FFFFFF"/>
          <w:lang w:eastAsia="zh-CN"/>
        </w:rPr>
        <w:t>;</w:t>
      </w:r>
      <w:r w:rsidRPr="00B61A27">
        <w:rPr>
          <w:rFonts w:eastAsia="SimSun"/>
          <w:bCs/>
          <w:szCs w:val="24"/>
          <w:shd w:val="clear" w:color="auto" w:fill="FFFFFF"/>
          <w:lang w:eastAsia="zh-CN"/>
        </w:rPr>
        <w:t xml:space="preserve"> Οι δημόσιοι υπάλληλοι και οι προϊστάμενοι αξιολογούνται βάσει ενός πλαισίου δεξιοτήτων</w:t>
      </w:r>
      <w:r>
        <w:rPr>
          <w:rFonts w:eastAsia="SimSun"/>
          <w:bCs/>
          <w:szCs w:val="24"/>
          <w:shd w:val="clear" w:color="auto" w:fill="FFFFFF"/>
          <w:lang w:eastAsia="zh-CN"/>
        </w:rPr>
        <w:t>, π</w:t>
      </w:r>
      <w:r w:rsidRPr="00B61A27">
        <w:rPr>
          <w:rFonts w:eastAsia="SimSun"/>
          <w:bCs/>
          <w:szCs w:val="24"/>
          <w:shd w:val="clear" w:color="auto" w:fill="FFFFFF"/>
          <w:lang w:eastAsia="zh-CN"/>
        </w:rPr>
        <w:t xml:space="preserve">ολλές από τις οποίες ορίζονται </w:t>
      </w:r>
      <w:r>
        <w:rPr>
          <w:rFonts w:eastAsia="SimSun"/>
          <w:bCs/>
          <w:szCs w:val="24"/>
          <w:shd w:val="clear" w:color="auto" w:fill="FFFFFF"/>
          <w:lang w:eastAsia="zh-CN"/>
        </w:rPr>
        <w:t>α</w:t>
      </w:r>
      <w:r w:rsidRPr="00B61A27">
        <w:rPr>
          <w:rFonts w:eastAsia="SimSun"/>
          <w:bCs/>
          <w:szCs w:val="24"/>
          <w:shd w:val="clear" w:color="auto" w:fill="FFFFFF"/>
          <w:lang w:eastAsia="zh-CN"/>
        </w:rPr>
        <w:t>σαφώς και αόριστα</w:t>
      </w:r>
      <w:r>
        <w:rPr>
          <w:rFonts w:eastAsia="SimSun"/>
          <w:bCs/>
          <w:szCs w:val="24"/>
          <w:shd w:val="clear" w:color="auto" w:fill="FFFFFF"/>
          <w:lang w:eastAsia="zh-CN"/>
        </w:rPr>
        <w:t>,</w:t>
      </w:r>
      <w:r w:rsidRPr="00B61A27">
        <w:rPr>
          <w:rFonts w:eastAsia="SimSun"/>
          <w:bCs/>
          <w:szCs w:val="24"/>
          <w:shd w:val="clear" w:color="auto" w:fill="FFFFFF"/>
          <w:lang w:eastAsia="zh-CN"/>
        </w:rPr>
        <w:t xml:space="preserve"> αφήνοντας τ</w:t>
      </w:r>
      <w:r>
        <w:rPr>
          <w:rFonts w:eastAsia="SimSun"/>
          <w:bCs/>
          <w:szCs w:val="24"/>
          <w:shd w:val="clear" w:color="auto" w:fill="FFFFFF"/>
          <w:lang w:eastAsia="zh-CN"/>
        </w:rPr>
        <w:t>ραγικά περιθώρια για υποκειμενισμ</w:t>
      </w:r>
      <w:r w:rsidRPr="00B61A27">
        <w:rPr>
          <w:rFonts w:eastAsia="SimSun"/>
          <w:bCs/>
          <w:szCs w:val="24"/>
          <w:shd w:val="clear" w:color="auto" w:fill="FFFFFF"/>
          <w:lang w:eastAsia="zh-CN"/>
        </w:rPr>
        <w:t>ό και φαινόμενα διαφάνειας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Για την αντιγραφή καλών πρακτικών</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r>
        <w:rPr>
          <w:rFonts w:eastAsia="SimSun"/>
          <w:bCs/>
          <w:szCs w:val="24"/>
          <w:shd w:val="clear" w:color="auto" w:fill="FFFFFF"/>
          <w:lang w:eastAsia="zh-CN"/>
        </w:rPr>
        <w:t>κ</w:t>
      </w:r>
      <w:r w:rsidRPr="00B61A27">
        <w:rPr>
          <w:rFonts w:eastAsia="SimSun"/>
          <w:bCs/>
          <w:szCs w:val="24"/>
          <w:shd w:val="clear" w:color="auto" w:fill="FFFFFF"/>
          <w:lang w:eastAsia="zh-CN"/>
        </w:rPr>
        <w:t>ύριε Υπουργέ</w:t>
      </w:r>
      <w:r>
        <w:rPr>
          <w:rFonts w:eastAsia="SimSun"/>
          <w:bCs/>
          <w:szCs w:val="24"/>
          <w:shd w:val="clear" w:color="auto" w:fill="FFFFFF"/>
          <w:lang w:eastAsia="zh-CN"/>
        </w:rPr>
        <w:t>,</w:t>
      </w:r>
      <w:r w:rsidRPr="00B61A27">
        <w:rPr>
          <w:rFonts w:eastAsia="SimSun"/>
          <w:bCs/>
          <w:szCs w:val="24"/>
          <w:shd w:val="clear" w:color="auto" w:fill="FFFFFF"/>
          <w:lang w:eastAsia="zh-CN"/>
        </w:rPr>
        <w:t xml:space="preserve"> που εφαρμόζεται στο εξωτερικό</w:t>
      </w:r>
      <w:r>
        <w:rPr>
          <w:rFonts w:eastAsia="SimSun"/>
          <w:bCs/>
          <w:szCs w:val="24"/>
          <w:shd w:val="clear" w:color="auto" w:fill="FFFFFF"/>
          <w:lang w:eastAsia="zh-CN"/>
        </w:rPr>
        <w:t>,</w:t>
      </w:r>
      <w:r w:rsidRPr="00B61A27">
        <w:rPr>
          <w:rFonts w:eastAsia="SimSun"/>
          <w:bCs/>
          <w:szCs w:val="24"/>
          <w:shd w:val="clear" w:color="auto" w:fill="FFFFFF"/>
          <w:lang w:eastAsia="zh-CN"/>
        </w:rPr>
        <w:t xml:space="preserve"> δεν αρκεί απλά μια μετάφραση. Οι δεξιότητες πρέπει να συνδέονται με συγκεκριμένες αρμοδιότητες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οι οποίες προκύπτουν από τα περιγράμματα θέσης εργασίας των υπαλλήλων. Τι θα αξιολογείται</w:t>
      </w:r>
      <w:r>
        <w:rPr>
          <w:rFonts w:eastAsia="SimSun"/>
          <w:bCs/>
          <w:szCs w:val="24"/>
          <w:shd w:val="clear" w:color="auto" w:fill="FFFFFF"/>
          <w:lang w:eastAsia="zh-CN"/>
        </w:rPr>
        <w:t>, πο</w:t>
      </w:r>
      <w:r w:rsidRPr="00B61A27">
        <w:rPr>
          <w:rFonts w:eastAsia="SimSun"/>
          <w:bCs/>
          <w:szCs w:val="24"/>
          <w:shd w:val="clear" w:color="auto" w:fill="FFFFFF"/>
          <w:lang w:eastAsia="zh-CN"/>
        </w:rPr>
        <w:t>ια δεξιότητα</w:t>
      </w:r>
      <w:r>
        <w:rPr>
          <w:rFonts w:eastAsia="SimSun"/>
          <w:bCs/>
          <w:szCs w:val="24"/>
          <w:shd w:val="clear" w:color="auto" w:fill="FFFFFF"/>
          <w:lang w:eastAsia="zh-CN"/>
        </w:rPr>
        <w:t>,</w:t>
      </w:r>
      <w:r w:rsidRPr="00B61A27">
        <w:rPr>
          <w:rFonts w:eastAsia="SimSun"/>
          <w:bCs/>
          <w:szCs w:val="24"/>
          <w:shd w:val="clear" w:color="auto" w:fill="FFFFFF"/>
          <w:lang w:eastAsia="zh-CN"/>
        </w:rPr>
        <w:t xml:space="preserve"> με βάση ποια αρμοδιότητα</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 xml:space="preserve">Κατά τη συζήτηση στις </w:t>
      </w:r>
      <w:r w:rsidR="005B24A4">
        <w:rPr>
          <w:rFonts w:eastAsia="SimSun"/>
          <w:bCs/>
          <w:szCs w:val="24"/>
          <w:shd w:val="clear" w:color="auto" w:fill="FFFFFF"/>
          <w:lang w:eastAsia="zh-CN"/>
        </w:rPr>
        <w:t>ε</w:t>
      </w:r>
      <w:r w:rsidRPr="00B61A27">
        <w:rPr>
          <w:rFonts w:eastAsia="SimSun"/>
          <w:bCs/>
          <w:szCs w:val="24"/>
          <w:shd w:val="clear" w:color="auto" w:fill="FFFFFF"/>
          <w:lang w:eastAsia="zh-CN"/>
        </w:rPr>
        <w:t xml:space="preserve">πιτροπές </w:t>
      </w:r>
      <w:r>
        <w:rPr>
          <w:rFonts w:eastAsia="SimSun"/>
          <w:bCs/>
          <w:szCs w:val="24"/>
          <w:shd w:val="clear" w:color="auto" w:fill="FFFFFF"/>
          <w:lang w:eastAsia="zh-CN"/>
        </w:rPr>
        <w:t>συμπεράνατε</w:t>
      </w:r>
      <w:r w:rsidRPr="00B61A27">
        <w:rPr>
          <w:rFonts w:eastAsia="SimSun"/>
          <w:bCs/>
          <w:szCs w:val="24"/>
          <w:shd w:val="clear" w:color="auto" w:fill="FFFFFF"/>
          <w:lang w:eastAsia="zh-CN"/>
        </w:rPr>
        <w:t xml:space="preserve"> ότι είμαστε αντίθετοι στο να γίνεται αξιολόγηση βάσει δεξιοτήτων. Αρκεί</w:t>
      </w:r>
      <w:r>
        <w:rPr>
          <w:rFonts w:eastAsia="SimSun"/>
          <w:bCs/>
          <w:szCs w:val="24"/>
          <w:shd w:val="clear" w:color="auto" w:fill="FFFFFF"/>
          <w:lang w:eastAsia="zh-CN"/>
        </w:rPr>
        <w:t>,</w:t>
      </w:r>
      <w:r w:rsidRPr="00B61A27">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B61A27">
        <w:rPr>
          <w:rFonts w:eastAsia="SimSun"/>
          <w:bCs/>
          <w:szCs w:val="24"/>
          <w:shd w:val="clear" w:color="auto" w:fill="FFFFFF"/>
          <w:lang w:eastAsia="zh-CN"/>
        </w:rPr>
        <w:t xml:space="preserve"> μια προσεκτική ανάγνωση στον </w:t>
      </w:r>
      <w:r>
        <w:rPr>
          <w:rFonts w:eastAsia="SimSun"/>
          <w:bCs/>
          <w:szCs w:val="24"/>
          <w:shd w:val="clear" w:color="auto" w:fill="FFFFFF"/>
          <w:lang w:eastAsia="zh-CN"/>
        </w:rPr>
        <w:t>ν.</w:t>
      </w:r>
      <w:r w:rsidRPr="00B61A27">
        <w:rPr>
          <w:rFonts w:eastAsia="SimSun"/>
          <w:bCs/>
          <w:szCs w:val="24"/>
          <w:shd w:val="clear" w:color="auto" w:fill="FFFFFF"/>
          <w:lang w:eastAsia="zh-CN"/>
        </w:rPr>
        <w:t>4369</w:t>
      </w:r>
      <w:r>
        <w:rPr>
          <w:rFonts w:eastAsia="SimSun"/>
          <w:bCs/>
          <w:szCs w:val="24"/>
          <w:shd w:val="clear" w:color="auto" w:fill="FFFFFF"/>
          <w:lang w:eastAsia="zh-CN"/>
        </w:rPr>
        <w:t>/</w:t>
      </w:r>
      <w:r w:rsidRPr="00B61A27">
        <w:rPr>
          <w:rFonts w:eastAsia="SimSun"/>
          <w:bCs/>
          <w:szCs w:val="24"/>
          <w:shd w:val="clear" w:color="auto" w:fill="FFFFFF"/>
          <w:lang w:eastAsia="zh-CN"/>
        </w:rPr>
        <w:t>2016</w:t>
      </w:r>
      <w:r>
        <w:rPr>
          <w:rFonts w:eastAsia="SimSun"/>
          <w:bCs/>
          <w:szCs w:val="24"/>
          <w:shd w:val="clear" w:color="auto" w:fill="FFFFFF"/>
          <w:lang w:eastAsia="zh-CN"/>
        </w:rPr>
        <w:t>,</w:t>
      </w:r>
      <w:r w:rsidRPr="00B61A27">
        <w:rPr>
          <w:rFonts w:eastAsia="SimSun"/>
          <w:bCs/>
          <w:szCs w:val="24"/>
          <w:shd w:val="clear" w:color="auto" w:fill="FFFFFF"/>
          <w:lang w:eastAsia="zh-CN"/>
        </w:rPr>
        <w:t xml:space="preserve"> όπου η κυβέρνηση ΣΥΡΙΖΑ θέσπισε συγκεκριμένα κριτήρια αξιολόγησης των υπαλλήλων</w:t>
      </w:r>
      <w:r>
        <w:rPr>
          <w:rFonts w:eastAsia="SimSun"/>
          <w:bCs/>
          <w:szCs w:val="24"/>
          <w:shd w:val="clear" w:color="auto" w:fill="FFFFFF"/>
          <w:lang w:eastAsia="zh-CN"/>
        </w:rPr>
        <w:t>,</w:t>
      </w:r>
      <w:r w:rsidRPr="00B61A27">
        <w:rPr>
          <w:rFonts w:eastAsia="SimSun"/>
          <w:bCs/>
          <w:szCs w:val="24"/>
          <w:shd w:val="clear" w:color="auto" w:fill="FFFFFF"/>
          <w:lang w:eastAsia="zh-CN"/>
        </w:rPr>
        <w:t xml:space="preserve"> με τη διαφορά όμως ότι με τη μέ</w:t>
      </w:r>
      <w:r>
        <w:rPr>
          <w:rFonts w:eastAsia="SimSun"/>
          <w:bCs/>
          <w:szCs w:val="24"/>
          <w:shd w:val="clear" w:color="auto" w:fill="FFFFFF"/>
          <w:lang w:eastAsia="zh-CN"/>
        </w:rPr>
        <w:t>θοδο που ακολουθήσαμε σκιαγραφούνταν</w:t>
      </w:r>
      <w:r w:rsidRPr="00B61A27">
        <w:rPr>
          <w:rFonts w:eastAsia="SimSun"/>
          <w:bCs/>
          <w:szCs w:val="24"/>
          <w:shd w:val="clear" w:color="auto" w:fill="FFFFFF"/>
          <w:lang w:eastAsia="zh-CN"/>
        </w:rPr>
        <w:t xml:space="preserve"> πλήρως το διοικητικό και προσωπικό προφίλ του κάθε υπαλλήλου σε σχέση με τη φύση των εκτελούμενων από αυτόν καθηκόντων.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Ισχυρίζεστε ότι η επιδίωξή</w:t>
      </w:r>
      <w:r w:rsidRPr="00B61A27">
        <w:rPr>
          <w:rFonts w:eastAsia="SimSun"/>
          <w:bCs/>
          <w:szCs w:val="24"/>
          <w:shd w:val="clear" w:color="auto" w:fill="FFFFFF"/>
          <w:lang w:eastAsia="zh-CN"/>
        </w:rPr>
        <w:t xml:space="preserve"> σας είναι η αξιολόγηση να αποτελεί μια βελτιωτ</w:t>
      </w:r>
      <w:r>
        <w:rPr>
          <w:rFonts w:eastAsia="SimSun"/>
          <w:bCs/>
          <w:szCs w:val="24"/>
          <w:shd w:val="clear" w:color="auto" w:fill="FFFFFF"/>
          <w:lang w:eastAsia="zh-CN"/>
        </w:rPr>
        <w:t>ική διαδικασία για τον υπάλληλο</w:t>
      </w:r>
      <w:r w:rsidRPr="00B61A27">
        <w:rPr>
          <w:rFonts w:eastAsia="SimSun"/>
          <w:bCs/>
          <w:szCs w:val="24"/>
          <w:shd w:val="clear" w:color="auto" w:fill="FFFFFF"/>
          <w:lang w:eastAsia="zh-CN"/>
        </w:rPr>
        <w:t xml:space="preserve">. Εντύπωση προκαλεί πάντως ότι δεν γίνεται η παραμικρή αναφορά για επιμόρφωση και εκπαίδευση των υπαλλήλων πάνω στις συγκεκριμένες δεξιότητες.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Συνεχίζουμε</w:t>
      </w:r>
      <w:r w:rsidR="00E0429F">
        <w:rPr>
          <w:rFonts w:eastAsia="SimSun"/>
          <w:bCs/>
          <w:szCs w:val="24"/>
          <w:shd w:val="clear" w:color="auto" w:fill="FFFFFF"/>
          <w:lang w:eastAsia="zh-CN"/>
        </w:rPr>
        <w:t>,</w:t>
      </w:r>
      <w:r w:rsidRPr="00B61A27">
        <w:rPr>
          <w:rFonts w:eastAsia="SimSun"/>
          <w:bCs/>
          <w:szCs w:val="24"/>
          <w:shd w:val="clear" w:color="auto" w:fill="FFFFFF"/>
          <w:lang w:eastAsia="zh-CN"/>
        </w:rPr>
        <w:t xml:space="preserve"> λοιπόν</w:t>
      </w:r>
      <w:r w:rsidR="00E0429F">
        <w:rPr>
          <w:rFonts w:eastAsia="SimSun"/>
          <w:bCs/>
          <w:szCs w:val="24"/>
          <w:shd w:val="clear" w:color="auto" w:fill="FFFFFF"/>
          <w:lang w:eastAsia="zh-CN"/>
        </w:rPr>
        <w:t>,</w:t>
      </w:r>
      <w:r w:rsidRPr="00B61A27">
        <w:rPr>
          <w:rFonts w:eastAsia="SimSun"/>
          <w:bCs/>
          <w:szCs w:val="24"/>
          <w:shd w:val="clear" w:color="auto" w:fill="FFFFFF"/>
          <w:lang w:eastAsia="zh-CN"/>
        </w:rPr>
        <w:t xml:space="preserve"> να θεωρούμε ότι η αξιολόγηση υποχρεωτικά ενός υπαλλήλου με τρεις δεξιότητες προς ανάπτυξη</w:t>
      </w:r>
      <w:r>
        <w:rPr>
          <w:rFonts w:eastAsia="SimSun"/>
          <w:bCs/>
          <w:szCs w:val="24"/>
          <w:shd w:val="clear" w:color="auto" w:fill="FFFFFF"/>
          <w:lang w:eastAsia="zh-CN"/>
        </w:rPr>
        <w:t>,</w:t>
      </w:r>
      <w:r w:rsidRPr="00B61A27">
        <w:rPr>
          <w:rFonts w:eastAsia="SimSun"/>
          <w:bCs/>
          <w:szCs w:val="24"/>
          <w:shd w:val="clear" w:color="auto" w:fill="FFFFFF"/>
          <w:lang w:eastAsia="zh-CN"/>
        </w:rPr>
        <w:t xml:space="preserve"> δηλαδή τρεις δεξιότητες που υστερούν και χρήζουν βελτίωσης άνευ </w:t>
      </w:r>
      <w:r>
        <w:rPr>
          <w:rFonts w:eastAsia="SimSun"/>
          <w:bCs/>
          <w:szCs w:val="24"/>
          <w:shd w:val="clear" w:color="auto" w:fill="FFFFFF"/>
          <w:lang w:eastAsia="zh-CN"/>
        </w:rPr>
        <w:t>προϋποθέσεων, σ</w:t>
      </w:r>
      <w:r w:rsidRPr="00B61A27">
        <w:rPr>
          <w:rFonts w:eastAsia="SimSun"/>
          <w:bCs/>
          <w:szCs w:val="24"/>
          <w:shd w:val="clear" w:color="auto" w:fill="FFFFFF"/>
          <w:lang w:eastAsia="zh-CN"/>
        </w:rPr>
        <w:t xml:space="preserve">υνιστά αυθαίρετη </w:t>
      </w:r>
      <w:r>
        <w:rPr>
          <w:rFonts w:eastAsia="SimSun"/>
          <w:bCs/>
          <w:szCs w:val="24"/>
          <w:shd w:val="clear" w:color="auto" w:fill="FFFFFF"/>
          <w:lang w:eastAsia="zh-CN"/>
        </w:rPr>
        <w:t>κρίση</w:t>
      </w:r>
      <w:r w:rsidRPr="00B61A27">
        <w:rPr>
          <w:rFonts w:eastAsia="SimSun"/>
          <w:bCs/>
          <w:szCs w:val="24"/>
          <w:shd w:val="clear" w:color="auto" w:fill="FFFFFF"/>
          <w:lang w:eastAsia="zh-CN"/>
        </w:rPr>
        <w:t xml:space="preserve">. Δεν καταλαβαίνουμε πώς ακριβώς προκύπτει </w:t>
      </w:r>
      <w:r>
        <w:rPr>
          <w:rFonts w:eastAsia="SimSun"/>
          <w:bCs/>
          <w:szCs w:val="24"/>
          <w:shd w:val="clear" w:color="auto" w:fill="FFFFFF"/>
          <w:lang w:eastAsia="zh-CN"/>
        </w:rPr>
        <w:t xml:space="preserve">ο </w:t>
      </w:r>
      <w:r w:rsidRPr="00B61A27">
        <w:rPr>
          <w:rFonts w:eastAsia="SimSun"/>
          <w:bCs/>
          <w:szCs w:val="24"/>
          <w:shd w:val="clear" w:color="auto" w:fill="FFFFFF"/>
          <w:lang w:eastAsia="zh-CN"/>
        </w:rPr>
        <w:t xml:space="preserve">αριθμός </w:t>
      </w:r>
      <w:r>
        <w:rPr>
          <w:rFonts w:eastAsia="SimSun"/>
          <w:bCs/>
          <w:szCs w:val="24"/>
          <w:shd w:val="clear" w:color="auto" w:fill="FFFFFF"/>
          <w:lang w:eastAsia="zh-CN"/>
        </w:rPr>
        <w:t>«τρία»,</w:t>
      </w:r>
      <w:r w:rsidRPr="00B61A27">
        <w:rPr>
          <w:rFonts w:eastAsia="SimSun"/>
          <w:bCs/>
          <w:szCs w:val="24"/>
          <w:shd w:val="clear" w:color="auto" w:fill="FFFFFF"/>
          <w:lang w:eastAsia="zh-CN"/>
        </w:rPr>
        <w:t xml:space="preserve"> εφόσον δεν έχει προηγηθεί χαρτογράφηση δεξιοτήτων που είναι απαραίτητ</w:t>
      </w:r>
      <w:r>
        <w:rPr>
          <w:rFonts w:eastAsia="SimSun"/>
          <w:bCs/>
          <w:szCs w:val="24"/>
          <w:shd w:val="clear" w:color="auto" w:fill="FFFFFF"/>
          <w:lang w:eastAsia="zh-CN"/>
        </w:rPr>
        <w:t>ε</w:t>
      </w:r>
      <w:r w:rsidRPr="00B61A27">
        <w:rPr>
          <w:rFonts w:eastAsia="SimSun"/>
          <w:bCs/>
          <w:szCs w:val="24"/>
          <w:shd w:val="clear" w:color="auto" w:fill="FFFFFF"/>
          <w:lang w:eastAsia="zh-CN"/>
        </w:rPr>
        <w:t>ς για κάθε αρμοδιότητα</w:t>
      </w:r>
      <w:r>
        <w:rPr>
          <w:rFonts w:eastAsia="SimSun"/>
          <w:bCs/>
          <w:szCs w:val="24"/>
          <w:shd w:val="clear" w:color="auto" w:fill="FFFFFF"/>
          <w:lang w:eastAsia="zh-CN"/>
        </w:rPr>
        <w:t>,</w:t>
      </w:r>
      <w:r w:rsidRPr="00B61A27">
        <w:rPr>
          <w:rFonts w:eastAsia="SimSun"/>
          <w:bCs/>
          <w:szCs w:val="24"/>
          <w:shd w:val="clear" w:color="auto" w:fill="FFFFFF"/>
          <w:lang w:eastAsia="zh-CN"/>
        </w:rPr>
        <w:t xml:space="preserve"> όπως επίσης και για ποιον λόγο υπάλληλοι</w:t>
      </w:r>
      <w:r w:rsidR="00E0429F">
        <w:rPr>
          <w:rFonts w:eastAsia="SimSun"/>
          <w:bCs/>
          <w:szCs w:val="24"/>
          <w:shd w:val="clear" w:color="auto" w:fill="FFFFFF"/>
          <w:lang w:eastAsia="zh-CN"/>
        </w:rPr>
        <w:t>,</w:t>
      </w:r>
      <w:r w:rsidRPr="00B61A27">
        <w:rPr>
          <w:rFonts w:eastAsia="SimSun"/>
          <w:bCs/>
          <w:szCs w:val="24"/>
          <w:shd w:val="clear" w:color="auto" w:fill="FFFFFF"/>
          <w:lang w:eastAsia="zh-CN"/>
        </w:rPr>
        <w:t xml:space="preserve"> που ενδέχεται να μην έχουν τ</w:t>
      </w:r>
      <w:r>
        <w:rPr>
          <w:rFonts w:eastAsia="SimSun"/>
          <w:bCs/>
          <w:szCs w:val="24"/>
          <w:shd w:val="clear" w:color="auto" w:fill="FFFFFF"/>
          <w:lang w:eastAsia="zh-CN"/>
        </w:rPr>
        <w:t>ρε</w:t>
      </w:r>
      <w:r w:rsidRPr="00B61A27">
        <w:rPr>
          <w:rFonts w:eastAsia="SimSun"/>
          <w:bCs/>
          <w:szCs w:val="24"/>
          <w:shd w:val="clear" w:color="auto" w:fill="FFFFFF"/>
          <w:lang w:eastAsia="zh-CN"/>
        </w:rPr>
        <w:t>ις αδύναμες δεξιότητες</w:t>
      </w:r>
      <w:r w:rsidR="00E0429F">
        <w:rPr>
          <w:rFonts w:eastAsia="SimSun"/>
          <w:bCs/>
          <w:szCs w:val="24"/>
          <w:shd w:val="clear" w:color="auto" w:fill="FFFFFF"/>
          <w:lang w:eastAsia="zh-CN"/>
        </w:rPr>
        <w:t>,</w:t>
      </w:r>
      <w:r w:rsidRPr="00B61A27">
        <w:rPr>
          <w:rFonts w:eastAsia="SimSun"/>
          <w:bCs/>
          <w:szCs w:val="24"/>
          <w:shd w:val="clear" w:color="auto" w:fill="FFFFFF"/>
          <w:lang w:eastAsia="zh-CN"/>
        </w:rPr>
        <w:t xml:space="preserve"> θα πρέπει υποχρεωτικά να αξιολογηθούν με αυτό</w:t>
      </w:r>
      <w:r w:rsidR="00E0429F">
        <w:rPr>
          <w:rFonts w:eastAsia="SimSun"/>
          <w:bCs/>
          <w:szCs w:val="24"/>
          <w:shd w:val="clear" w:color="auto" w:fill="FFFFFF"/>
          <w:lang w:eastAsia="zh-CN"/>
        </w:rPr>
        <w:t>ν</w:t>
      </w:r>
      <w:r w:rsidRPr="00B61A27">
        <w:rPr>
          <w:rFonts w:eastAsia="SimSun"/>
          <w:bCs/>
          <w:szCs w:val="24"/>
          <w:shd w:val="clear" w:color="auto" w:fill="FFFFFF"/>
          <w:lang w:eastAsia="zh-CN"/>
        </w:rPr>
        <w:t xml:space="preserve"> τον τρόπο. Εξηγήσαμε εκτεν</w:t>
      </w:r>
      <w:r>
        <w:rPr>
          <w:rFonts w:eastAsia="SimSun"/>
          <w:bCs/>
          <w:szCs w:val="24"/>
          <w:shd w:val="clear" w:color="auto" w:fill="FFFFFF"/>
          <w:lang w:eastAsia="zh-CN"/>
        </w:rPr>
        <w:t>έστατα</w:t>
      </w:r>
      <w:r w:rsidRPr="00B61A27">
        <w:rPr>
          <w:rFonts w:eastAsia="SimSun"/>
          <w:bCs/>
          <w:szCs w:val="24"/>
          <w:shd w:val="clear" w:color="auto" w:fill="FFFFFF"/>
          <w:lang w:eastAsia="zh-CN"/>
        </w:rPr>
        <w:t xml:space="preserve"> ποιους κινδύνους εγκυμονεί αυτός ο τρόπος αξιολόγησης</w:t>
      </w:r>
      <w:r>
        <w:rPr>
          <w:rFonts w:eastAsia="SimSun"/>
          <w:bCs/>
          <w:szCs w:val="24"/>
          <w:shd w:val="clear" w:color="auto" w:fill="FFFFFF"/>
          <w:lang w:eastAsia="zh-CN"/>
        </w:rPr>
        <w:t>.</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Σε σχέση τώρα με το νέο σύστημα στοχοθεσίας</w:t>
      </w:r>
      <w:r>
        <w:rPr>
          <w:rFonts w:eastAsia="SimSun"/>
          <w:bCs/>
          <w:szCs w:val="24"/>
          <w:shd w:val="clear" w:color="auto" w:fill="FFFFFF"/>
          <w:lang w:eastAsia="zh-CN"/>
        </w:rPr>
        <w:t xml:space="preserve">, </w:t>
      </w:r>
      <w:r w:rsidR="00791D45" w:rsidRPr="00B61A27">
        <w:rPr>
          <w:rFonts w:eastAsia="SimSun"/>
          <w:bCs/>
          <w:szCs w:val="24"/>
          <w:shd w:val="clear" w:color="auto" w:fill="FFFFFF"/>
          <w:lang w:eastAsia="zh-CN"/>
        </w:rPr>
        <w:t>δηλαδή</w:t>
      </w:r>
      <w:r>
        <w:rPr>
          <w:rFonts w:eastAsia="SimSun"/>
          <w:bCs/>
          <w:szCs w:val="24"/>
          <w:shd w:val="clear" w:color="auto" w:fill="FFFFFF"/>
          <w:lang w:eastAsia="zh-CN"/>
        </w:rPr>
        <w:t xml:space="preserve"> </w:t>
      </w:r>
      <w:r w:rsidRPr="00B61A27">
        <w:rPr>
          <w:rFonts w:eastAsia="SimSun"/>
          <w:bCs/>
          <w:szCs w:val="24"/>
          <w:shd w:val="clear" w:color="auto" w:fill="FFFFFF"/>
          <w:lang w:eastAsia="zh-CN"/>
        </w:rPr>
        <w:t>τον τρόπο καθορισμού και εξειδίκευσης των στόχων</w:t>
      </w:r>
      <w:r>
        <w:rPr>
          <w:rFonts w:eastAsia="SimSun"/>
          <w:bCs/>
          <w:szCs w:val="24"/>
          <w:shd w:val="clear" w:color="auto" w:fill="FFFFFF"/>
          <w:lang w:eastAsia="zh-CN"/>
        </w:rPr>
        <w:t>, α</w:t>
      </w:r>
      <w:r w:rsidRPr="00B61A27">
        <w:rPr>
          <w:rFonts w:eastAsia="SimSun"/>
          <w:bCs/>
          <w:szCs w:val="24"/>
          <w:shd w:val="clear" w:color="auto" w:fill="FFFFFF"/>
          <w:lang w:eastAsia="zh-CN"/>
        </w:rPr>
        <w:t>υτός χαρακτηρίζεται</w:t>
      </w:r>
      <w:r>
        <w:rPr>
          <w:rFonts w:eastAsia="SimSun"/>
          <w:bCs/>
          <w:szCs w:val="24"/>
          <w:shd w:val="clear" w:color="auto" w:fill="FFFFFF"/>
          <w:lang w:eastAsia="zh-CN"/>
        </w:rPr>
        <w:t>,</w:t>
      </w:r>
      <w:r w:rsidRPr="00B61A27">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B61A27">
        <w:rPr>
          <w:rFonts w:eastAsia="SimSun"/>
          <w:bCs/>
          <w:szCs w:val="24"/>
          <w:shd w:val="clear" w:color="auto" w:fill="FFFFFF"/>
          <w:lang w:eastAsia="zh-CN"/>
        </w:rPr>
        <w:t xml:space="preserve"> από μια συγκεντρωτική αντίληψη αφού δεν βασίζεται στη συνεργασία και στην επίτευξη συμφωνίας προϊσταμένων</w:t>
      </w:r>
      <w:r>
        <w:rPr>
          <w:rFonts w:eastAsia="SimSun"/>
          <w:bCs/>
          <w:szCs w:val="24"/>
          <w:shd w:val="clear" w:color="auto" w:fill="FFFFFF"/>
          <w:lang w:eastAsia="zh-CN"/>
        </w:rPr>
        <w:t>-</w:t>
      </w:r>
      <w:r w:rsidRPr="00B61A27">
        <w:rPr>
          <w:rFonts w:eastAsia="SimSun"/>
          <w:bCs/>
          <w:szCs w:val="24"/>
          <w:shd w:val="clear" w:color="auto" w:fill="FFFFFF"/>
          <w:lang w:eastAsia="zh-CN"/>
        </w:rPr>
        <w:t>υπαλλήλων</w:t>
      </w:r>
      <w:r>
        <w:rPr>
          <w:rFonts w:eastAsia="SimSun"/>
          <w:bCs/>
          <w:szCs w:val="24"/>
          <w:shd w:val="clear" w:color="auto" w:fill="FFFFFF"/>
          <w:lang w:eastAsia="zh-CN"/>
        </w:rPr>
        <w:t>,</w:t>
      </w:r>
      <w:r w:rsidRPr="00B61A27">
        <w:rPr>
          <w:rFonts w:eastAsia="SimSun"/>
          <w:bCs/>
          <w:szCs w:val="24"/>
          <w:shd w:val="clear" w:color="auto" w:fill="FFFFFF"/>
          <w:lang w:eastAsia="zh-CN"/>
        </w:rPr>
        <w:t xml:space="preserve"> παρά μόνο εξαντλείται στα ανώτερα </w:t>
      </w:r>
      <w:r>
        <w:rPr>
          <w:rFonts w:eastAsia="SimSun"/>
          <w:bCs/>
          <w:szCs w:val="24"/>
          <w:shd w:val="clear" w:color="auto" w:fill="FFFFFF"/>
          <w:lang w:eastAsia="zh-CN"/>
        </w:rPr>
        <w:t xml:space="preserve">ιεραρχικά </w:t>
      </w:r>
      <w:r w:rsidRPr="00B61A27">
        <w:rPr>
          <w:rFonts w:eastAsia="SimSun"/>
          <w:bCs/>
          <w:szCs w:val="24"/>
          <w:shd w:val="clear" w:color="auto" w:fill="FFFFFF"/>
          <w:lang w:eastAsia="zh-CN"/>
        </w:rPr>
        <w:t>κλιμάκια. Πώς θα επιτευχθούν συγκεκριμένοι στόχοι</w:t>
      </w:r>
      <w:r>
        <w:rPr>
          <w:rFonts w:eastAsia="SimSun"/>
          <w:bCs/>
          <w:szCs w:val="24"/>
          <w:shd w:val="clear" w:color="auto" w:fill="FFFFFF"/>
          <w:lang w:eastAsia="zh-CN"/>
        </w:rPr>
        <w:t>,</w:t>
      </w:r>
      <w:r w:rsidRPr="00B61A27">
        <w:rPr>
          <w:rFonts w:eastAsia="SimSun"/>
          <w:bCs/>
          <w:szCs w:val="24"/>
          <w:shd w:val="clear" w:color="auto" w:fill="FFFFFF"/>
          <w:lang w:eastAsia="zh-CN"/>
        </w:rPr>
        <w:t xml:space="preserve"> όταν αυτοί δεν αποτελούν προϊόν συμφωνίας αλλά επιβολής</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r>
        <w:rPr>
          <w:rFonts w:eastAsia="SimSun"/>
          <w:bCs/>
          <w:szCs w:val="24"/>
          <w:shd w:val="clear" w:color="auto" w:fill="FFFFFF"/>
          <w:lang w:eastAsia="zh-CN"/>
        </w:rPr>
        <w:t>Λέτε ότι η</w:t>
      </w:r>
      <w:r w:rsidRPr="00B61A27">
        <w:rPr>
          <w:rFonts w:eastAsia="SimSun"/>
          <w:bCs/>
          <w:szCs w:val="24"/>
          <w:shd w:val="clear" w:color="auto" w:fill="FFFFFF"/>
          <w:lang w:eastAsia="zh-CN"/>
        </w:rPr>
        <w:t xml:space="preserve"> διαδικασία</w:t>
      </w:r>
      <w:r>
        <w:rPr>
          <w:rFonts w:eastAsia="SimSun"/>
          <w:bCs/>
          <w:szCs w:val="24"/>
          <w:shd w:val="clear" w:color="auto" w:fill="FFFFFF"/>
          <w:lang w:eastAsia="zh-CN"/>
        </w:rPr>
        <w:t>,</w:t>
      </w:r>
      <w:r w:rsidRPr="00B61A27">
        <w:rPr>
          <w:rFonts w:eastAsia="SimSun"/>
          <w:bCs/>
          <w:szCs w:val="24"/>
          <w:shd w:val="clear" w:color="auto" w:fill="FFFFFF"/>
          <w:lang w:eastAsia="zh-CN"/>
        </w:rPr>
        <w:t xml:space="preserve"> όπως προβλέπεται στο νομοσχέδιο</w:t>
      </w:r>
      <w:r>
        <w:rPr>
          <w:rFonts w:eastAsia="SimSun"/>
          <w:bCs/>
          <w:szCs w:val="24"/>
          <w:shd w:val="clear" w:color="auto" w:fill="FFFFFF"/>
          <w:lang w:eastAsia="zh-CN"/>
        </w:rPr>
        <w:t>,</w:t>
      </w:r>
      <w:r w:rsidRPr="00B61A27">
        <w:rPr>
          <w:rFonts w:eastAsia="SimSun"/>
          <w:bCs/>
          <w:szCs w:val="24"/>
          <w:shd w:val="clear" w:color="auto" w:fill="FFFFFF"/>
          <w:lang w:eastAsia="zh-CN"/>
        </w:rPr>
        <w:t xml:space="preserve"> είναι </w:t>
      </w:r>
      <w:r w:rsidRPr="00B61A27">
        <w:rPr>
          <w:rFonts w:eastAsia="SimSun"/>
          <w:bCs/>
          <w:szCs w:val="24"/>
          <w:shd w:val="clear" w:color="auto" w:fill="FFFFFF"/>
          <w:lang w:eastAsia="zh-CN"/>
        </w:rPr>
        <w:lastRenderedPageBreak/>
        <w:t>συναινετική. Ωστόσο αν δεν υπάρχει συναίνεση</w:t>
      </w:r>
      <w:r>
        <w:rPr>
          <w:rFonts w:eastAsia="SimSun"/>
          <w:bCs/>
          <w:szCs w:val="24"/>
          <w:shd w:val="clear" w:color="auto" w:fill="FFFFFF"/>
          <w:lang w:eastAsia="zh-CN"/>
        </w:rPr>
        <w:t>,</w:t>
      </w:r>
      <w:r w:rsidRPr="00B61A27">
        <w:rPr>
          <w:rFonts w:eastAsia="SimSun"/>
          <w:bCs/>
          <w:szCs w:val="24"/>
          <w:shd w:val="clear" w:color="auto" w:fill="FFFFFF"/>
          <w:lang w:eastAsia="zh-CN"/>
        </w:rPr>
        <w:t xml:space="preserve"> αποφασίζει </w:t>
      </w:r>
      <w:r>
        <w:rPr>
          <w:rFonts w:eastAsia="SimSun"/>
          <w:bCs/>
          <w:szCs w:val="24"/>
          <w:shd w:val="clear" w:color="auto" w:fill="FFFFFF"/>
          <w:lang w:eastAsia="zh-CN"/>
        </w:rPr>
        <w:t xml:space="preserve">ο </w:t>
      </w:r>
      <w:r w:rsidRPr="00B61A27">
        <w:rPr>
          <w:rFonts w:eastAsia="SimSun"/>
          <w:bCs/>
          <w:szCs w:val="24"/>
          <w:shd w:val="clear" w:color="auto" w:fill="FFFFFF"/>
          <w:lang w:eastAsia="zh-CN"/>
        </w:rPr>
        <w:t>προϊστάμενος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Οι νόμοι του 2004 και του 2016 ορίζουν το ίδιο</w:t>
      </w:r>
      <w:r>
        <w:rPr>
          <w:rFonts w:eastAsia="SimSun"/>
          <w:bCs/>
          <w:szCs w:val="24"/>
          <w:shd w:val="clear" w:color="auto" w:fill="FFFFFF"/>
          <w:lang w:eastAsia="zh-CN"/>
        </w:rPr>
        <w:t>,</w:t>
      </w:r>
      <w:r w:rsidRPr="00B61A27">
        <w:rPr>
          <w:rFonts w:eastAsia="SimSun"/>
          <w:bCs/>
          <w:szCs w:val="24"/>
          <w:shd w:val="clear" w:color="auto" w:fill="FFFFFF"/>
          <w:lang w:eastAsia="zh-CN"/>
        </w:rPr>
        <w:t xml:space="preserve"> με μια ουσιώδη όμως διαφορά</w:t>
      </w:r>
      <w:r>
        <w:rPr>
          <w:rFonts w:eastAsia="SimSun"/>
          <w:bCs/>
          <w:szCs w:val="24"/>
          <w:shd w:val="clear" w:color="auto" w:fill="FFFFFF"/>
          <w:lang w:eastAsia="zh-CN"/>
        </w:rPr>
        <w:t>:</w:t>
      </w:r>
      <w:r w:rsidRPr="00B61A27">
        <w:rPr>
          <w:rFonts w:eastAsia="SimSun"/>
          <w:bCs/>
          <w:szCs w:val="24"/>
          <w:shd w:val="clear" w:color="auto" w:fill="FFFFFF"/>
          <w:lang w:eastAsia="zh-CN"/>
        </w:rPr>
        <w:t xml:space="preserve"> Αποφασίζει </w:t>
      </w:r>
      <w:r>
        <w:rPr>
          <w:rFonts w:eastAsia="SimSun"/>
          <w:bCs/>
          <w:szCs w:val="24"/>
          <w:shd w:val="clear" w:color="auto" w:fill="FFFFFF"/>
          <w:lang w:eastAsia="zh-CN"/>
        </w:rPr>
        <w:t>μεν ο</w:t>
      </w:r>
      <w:r w:rsidRPr="00B61A27">
        <w:rPr>
          <w:rFonts w:eastAsia="SimSun"/>
          <w:bCs/>
          <w:szCs w:val="24"/>
          <w:shd w:val="clear" w:color="auto" w:fill="FFFFFF"/>
          <w:lang w:eastAsia="zh-CN"/>
        </w:rPr>
        <w:t xml:space="preserve"> προϊστάμενος σε περίπτωση ασυμφωνίας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αφού πρώτα όμως έχει αναλυτικά περιγράψει τη διαδικασία κατά τρόπο που δείχνει ότι απαιτείται συμφωνία</w:t>
      </w:r>
      <w:r>
        <w:rPr>
          <w:rFonts w:eastAsia="SimSun"/>
          <w:bCs/>
          <w:szCs w:val="24"/>
          <w:shd w:val="clear" w:color="auto" w:fill="FFFFFF"/>
          <w:lang w:eastAsia="zh-CN"/>
        </w:rPr>
        <w:t>.</w:t>
      </w:r>
      <w:r w:rsidRPr="00B61A27">
        <w:rPr>
          <w:rFonts w:eastAsia="SimSun"/>
          <w:bCs/>
          <w:szCs w:val="24"/>
          <w:shd w:val="clear" w:color="auto" w:fill="FFFFFF"/>
          <w:lang w:eastAsia="zh-CN"/>
        </w:rPr>
        <w:t xml:space="preserve"> Στο </w:t>
      </w:r>
      <w:r>
        <w:rPr>
          <w:rFonts w:eastAsia="SimSun"/>
          <w:bCs/>
          <w:szCs w:val="24"/>
          <w:shd w:val="clear" w:color="auto" w:fill="FFFFFF"/>
          <w:lang w:eastAsia="zh-CN"/>
        </w:rPr>
        <w:t xml:space="preserve">νομοσχέδιο, κύριε </w:t>
      </w:r>
      <w:r w:rsidRPr="00B61A27">
        <w:rPr>
          <w:rFonts w:eastAsia="SimSun"/>
          <w:bCs/>
          <w:szCs w:val="24"/>
          <w:shd w:val="clear" w:color="auto" w:fill="FFFFFF"/>
          <w:lang w:eastAsia="zh-CN"/>
        </w:rPr>
        <w:t>Βορίδη</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r>
        <w:rPr>
          <w:rFonts w:eastAsia="SimSun"/>
          <w:bCs/>
          <w:szCs w:val="24"/>
          <w:shd w:val="clear" w:color="auto" w:fill="FFFFFF"/>
          <w:lang w:eastAsia="zh-CN"/>
        </w:rPr>
        <w:t>γίνεται</w:t>
      </w:r>
      <w:r w:rsidRPr="00B61A27">
        <w:rPr>
          <w:rFonts w:eastAsia="SimSun"/>
          <w:bCs/>
          <w:szCs w:val="24"/>
          <w:shd w:val="clear" w:color="auto" w:fill="FFFFFF"/>
          <w:lang w:eastAsia="zh-CN"/>
        </w:rPr>
        <w:t xml:space="preserve"> μια τόσο αδύναμη αναφορά στην απαίτηση συμφωνίας και τόσο βιαστική ανάδειξη της απόφασης του προϊσταμένου που καθιστά βέβαιη τη μη τήρηση κα</w:t>
      </w:r>
      <w:r w:rsidR="00791D45">
        <w:rPr>
          <w:rFonts w:eastAsia="SimSun"/>
          <w:bCs/>
          <w:szCs w:val="24"/>
          <w:shd w:val="clear" w:color="auto" w:fill="FFFFFF"/>
          <w:lang w:eastAsia="zh-CN"/>
        </w:rPr>
        <w:t>μ</w:t>
      </w:r>
      <w:r w:rsidRPr="00B61A27">
        <w:rPr>
          <w:rFonts w:eastAsia="SimSun"/>
          <w:bCs/>
          <w:szCs w:val="24"/>
          <w:shd w:val="clear" w:color="auto" w:fill="FFFFFF"/>
          <w:lang w:eastAsia="zh-CN"/>
        </w:rPr>
        <w:t>μίας διαδικασία</w:t>
      </w:r>
      <w:r>
        <w:rPr>
          <w:rFonts w:eastAsia="SimSun"/>
          <w:bCs/>
          <w:szCs w:val="24"/>
          <w:shd w:val="clear" w:color="auto" w:fill="FFFFFF"/>
          <w:lang w:eastAsia="zh-CN"/>
        </w:rPr>
        <w:t>ς</w:t>
      </w:r>
      <w:r w:rsidRPr="00B61A27">
        <w:rPr>
          <w:rFonts w:eastAsia="SimSun"/>
          <w:bCs/>
          <w:szCs w:val="24"/>
          <w:shd w:val="clear" w:color="auto" w:fill="FFFFFF"/>
          <w:lang w:eastAsia="zh-CN"/>
        </w:rPr>
        <w:t xml:space="preserve"> συζήτησης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Επί της ουσίας </w:t>
      </w:r>
      <w:r>
        <w:rPr>
          <w:rFonts w:eastAsia="SimSun"/>
          <w:bCs/>
          <w:szCs w:val="24"/>
          <w:shd w:val="clear" w:color="auto" w:fill="FFFFFF"/>
          <w:lang w:eastAsia="zh-CN"/>
        </w:rPr>
        <w:t>ε</w:t>
      </w:r>
      <w:r w:rsidRPr="00B61A27">
        <w:rPr>
          <w:rFonts w:eastAsia="SimSun"/>
          <w:bCs/>
          <w:szCs w:val="24"/>
          <w:shd w:val="clear" w:color="auto" w:fill="FFFFFF"/>
          <w:lang w:eastAsia="zh-CN"/>
        </w:rPr>
        <w:t>πιβάλλεται η θέληση του προϊσταμένου</w:t>
      </w:r>
      <w:r>
        <w:rPr>
          <w:rFonts w:eastAsia="SimSun"/>
          <w:bCs/>
          <w:szCs w:val="24"/>
          <w:shd w:val="clear" w:color="auto" w:fill="FFFFFF"/>
          <w:lang w:eastAsia="zh-CN"/>
        </w:rPr>
        <w:t>.</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Καταλήγω τώρα στο πιο κρίσιμο ερώτημα</w:t>
      </w:r>
      <w:r>
        <w:rPr>
          <w:rFonts w:eastAsia="SimSun"/>
          <w:bCs/>
          <w:szCs w:val="24"/>
          <w:shd w:val="clear" w:color="auto" w:fill="FFFFFF"/>
          <w:lang w:eastAsia="zh-CN"/>
        </w:rPr>
        <w:t xml:space="preserve"> α</w:t>
      </w:r>
      <w:r w:rsidRPr="00B61A27">
        <w:rPr>
          <w:rFonts w:eastAsia="SimSun"/>
          <w:bCs/>
          <w:szCs w:val="24"/>
          <w:shd w:val="clear" w:color="auto" w:fill="FFFFFF"/>
          <w:lang w:eastAsia="zh-CN"/>
        </w:rPr>
        <w:t>πό όλα</w:t>
      </w:r>
      <w:r>
        <w:rPr>
          <w:rFonts w:eastAsia="SimSun"/>
          <w:bCs/>
          <w:szCs w:val="24"/>
          <w:shd w:val="clear" w:color="auto" w:fill="FFFFFF"/>
          <w:lang w:eastAsia="zh-CN"/>
        </w:rPr>
        <w:t>:</w:t>
      </w:r>
      <w:r w:rsidRPr="00B61A27">
        <w:rPr>
          <w:rFonts w:eastAsia="SimSun"/>
          <w:bCs/>
          <w:szCs w:val="24"/>
          <w:shd w:val="clear" w:color="auto" w:fill="FFFFFF"/>
          <w:lang w:eastAsia="zh-CN"/>
        </w:rPr>
        <w:t xml:space="preserve"> Ποιος αξιολογεί</w:t>
      </w:r>
      <w:r>
        <w:rPr>
          <w:rFonts w:eastAsia="SimSun"/>
          <w:bCs/>
          <w:szCs w:val="24"/>
          <w:shd w:val="clear" w:color="auto" w:fill="FFFFFF"/>
          <w:lang w:eastAsia="zh-CN"/>
        </w:rPr>
        <w:t>;</w:t>
      </w:r>
      <w:r w:rsidRPr="00B61A27">
        <w:rPr>
          <w:rFonts w:eastAsia="SimSun"/>
          <w:bCs/>
          <w:szCs w:val="24"/>
          <w:shd w:val="clear" w:color="auto" w:fill="FFFFFF"/>
          <w:lang w:eastAsia="zh-CN"/>
        </w:rPr>
        <w:t xml:space="preserve"> Στο σημείο αυτό προκύπτει ένα κορυφαίο ζήτημα ηθικής τάξης και νομιμοποίησης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με δεδομένο ότι στις περισσότερες δημόσιες υπηρεσίες οι υπηρετούντες προϊστάμενοι έχουν κατά κύριο λόγο αναλάβει τα καθήκοντά τους με απλή ανάθεση</w:t>
      </w:r>
      <w:r>
        <w:rPr>
          <w:rFonts w:eastAsia="SimSun"/>
          <w:bCs/>
          <w:szCs w:val="24"/>
          <w:shd w:val="clear" w:color="auto" w:fill="FFFFFF"/>
          <w:lang w:eastAsia="zh-CN"/>
        </w:rPr>
        <w:t>,</w:t>
      </w:r>
      <w:r w:rsidRPr="00B61A27">
        <w:rPr>
          <w:rFonts w:eastAsia="SimSun"/>
          <w:bCs/>
          <w:szCs w:val="24"/>
          <w:shd w:val="clear" w:color="auto" w:fill="FFFFFF"/>
          <w:lang w:eastAsia="zh-CN"/>
        </w:rPr>
        <w:t xml:space="preserve"> χωρίς να έχουν περάσει τη διαδικασία της τακτικής κρίσης από τα </w:t>
      </w:r>
      <w:r>
        <w:rPr>
          <w:rFonts w:eastAsia="SimSun"/>
          <w:bCs/>
          <w:szCs w:val="24"/>
          <w:shd w:val="clear" w:color="auto" w:fill="FFFFFF"/>
          <w:lang w:eastAsia="zh-CN"/>
        </w:rPr>
        <w:t>υπηρεσιακά</w:t>
      </w:r>
      <w:r w:rsidRPr="00B61A27">
        <w:rPr>
          <w:rFonts w:eastAsia="SimSun"/>
          <w:bCs/>
          <w:szCs w:val="24"/>
          <w:shd w:val="clear" w:color="auto" w:fill="FFFFFF"/>
          <w:lang w:eastAsia="zh-CN"/>
        </w:rPr>
        <w:t xml:space="preserve"> συμβούλια.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Αναρωτιέμαι στο σημείο αυτό πώς νομιμοποιείται ένας προϊστάμενος που δεν έχει περάσει την αντικειμενική και αξιοκρατική διαδικασία της κρίσης από υπηρεσιακό συμβούλ</w:t>
      </w:r>
      <w:r>
        <w:rPr>
          <w:rFonts w:eastAsia="SimSun"/>
          <w:bCs/>
          <w:szCs w:val="24"/>
          <w:shd w:val="clear" w:color="auto" w:fill="FFFFFF"/>
          <w:lang w:eastAsia="zh-CN"/>
        </w:rPr>
        <w:t>ιο να αξιολογήσει τον υφιστάμενό</w:t>
      </w:r>
      <w:r w:rsidRPr="00B61A27">
        <w:rPr>
          <w:rFonts w:eastAsia="SimSun"/>
          <w:bCs/>
          <w:szCs w:val="24"/>
          <w:shd w:val="clear" w:color="auto" w:fill="FFFFFF"/>
          <w:lang w:eastAsia="zh-CN"/>
        </w:rPr>
        <w:t xml:space="preserve"> του υπάλληλο</w:t>
      </w:r>
      <w:r>
        <w:rPr>
          <w:rFonts w:eastAsia="SimSun"/>
          <w:bCs/>
          <w:szCs w:val="24"/>
          <w:shd w:val="clear" w:color="auto" w:fill="FFFFFF"/>
          <w:lang w:eastAsia="zh-CN"/>
        </w:rPr>
        <w:t>;</w:t>
      </w:r>
      <w:r w:rsidRPr="00B61A27">
        <w:rPr>
          <w:rFonts w:eastAsia="SimSun"/>
          <w:bCs/>
          <w:szCs w:val="24"/>
          <w:shd w:val="clear" w:color="auto" w:fill="FFFFFF"/>
          <w:lang w:eastAsia="zh-CN"/>
        </w:rPr>
        <w:t xml:space="preserve"> Δηλαδή τους υπαλλήλους που δικαιού</w:t>
      </w:r>
      <w:r>
        <w:rPr>
          <w:rFonts w:eastAsia="SimSun"/>
          <w:bCs/>
          <w:szCs w:val="24"/>
          <w:shd w:val="clear" w:color="auto" w:fill="FFFFFF"/>
          <w:lang w:eastAsia="zh-CN"/>
        </w:rPr>
        <w:t>ν</w:t>
      </w:r>
      <w:r w:rsidRPr="00B61A27">
        <w:rPr>
          <w:rFonts w:eastAsia="SimSun"/>
          <w:bCs/>
          <w:szCs w:val="24"/>
          <w:shd w:val="clear" w:color="auto" w:fill="FFFFFF"/>
          <w:lang w:eastAsia="zh-CN"/>
        </w:rPr>
        <w:t>ται το μπόνους αποδοτικότητας</w:t>
      </w:r>
      <w:r w:rsidR="00791D45">
        <w:rPr>
          <w:rFonts w:eastAsia="SimSun"/>
          <w:bCs/>
          <w:szCs w:val="24"/>
          <w:shd w:val="clear" w:color="auto" w:fill="FFFFFF"/>
          <w:lang w:eastAsia="zh-CN"/>
        </w:rPr>
        <w:t>,</w:t>
      </w:r>
      <w:r w:rsidRPr="00B61A27">
        <w:rPr>
          <w:rFonts w:eastAsia="SimSun"/>
          <w:bCs/>
          <w:szCs w:val="24"/>
          <w:shd w:val="clear" w:color="auto" w:fill="FFFFFF"/>
          <w:lang w:eastAsia="zh-CN"/>
        </w:rPr>
        <w:t xml:space="preserve"> παραδεί</w:t>
      </w:r>
      <w:r>
        <w:rPr>
          <w:rFonts w:eastAsia="SimSun"/>
          <w:bCs/>
          <w:szCs w:val="24"/>
          <w:shd w:val="clear" w:color="auto" w:fill="FFFFFF"/>
          <w:lang w:eastAsia="zh-CN"/>
        </w:rPr>
        <w:t>γματος χάρ</w:t>
      </w:r>
      <w:r w:rsidR="00791D45">
        <w:rPr>
          <w:rFonts w:eastAsia="SimSun"/>
          <w:bCs/>
          <w:szCs w:val="24"/>
          <w:shd w:val="clear" w:color="auto" w:fill="FFFFFF"/>
          <w:lang w:eastAsia="zh-CN"/>
        </w:rPr>
        <w:t>ιν,</w:t>
      </w:r>
      <w:r>
        <w:rPr>
          <w:rFonts w:eastAsia="SimSun"/>
          <w:bCs/>
          <w:szCs w:val="24"/>
          <w:shd w:val="clear" w:color="auto" w:fill="FFFFFF"/>
          <w:lang w:eastAsia="zh-CN"/>
        </w:rPr>
        <w:t xml:space="preserve"> θα τους επιλέξουν</w:t>
      </w:r>
      <w:r w:rsidRPr="00B61A27">
        <w:rPr>
          <w:rFonts w:eastAsia="SimSun"/>
          <w:bCs/>
          <w:szCs w:val="24"/>
          <w:shd w:val="clear" w:color="auto" w:fill="FFFFFF"/>
          <w:lang w:eastAsia="zh-CN"/>
        </w:rPr>
        <w:t xml:space="preserve"> προϊστάμενοι οι οποίοι ουδέποτε αξιολογήθηκαν </w:t>
      </w:r>
      <w:r>
        <w:rPr>
          <w:rFonts w:eastAsia="SimSun"/>
          <w:bCs/>
          <w:szCs w:val="24"/>
          <w:shd w:val="clear" w:color="auto" w:fill="FFFFFF"/>
          <w:lang w:eastAsia="zh-CN"/>
        </w:rPr>
        <w:t>για</w:t>
      </w:r>
      <w:r w:rsidRPr="00B61A27">
        <w:rPr>
          <w:rFonts w:eastAsia="SimSun"/>
          <w:bCs/>
          <w:szCs w:val="24"/>
          <w:shd w:val="clear" w:color="auto" w:fill="FFFFFF"/>
          <w:lang w:eastAsia="zh-CN"/>
        </w:rPr>
        <w:t xml:space="preserve"> να λάβουν τη θέση που κατέχουν και σε πολλές περιπτώσεις </w:t>
      </w:r>
      <w:r w:rsidRPr="00B61A27">
        <w:rPr>
          <w:rFonts w:eastAsia="SimSun"/>
          <w:bCs/>
          <w:szCs w:val="24"/>
          <w:shd w:val="clear" w:color="auto" w:fill="FFFFFF"/>
          <w:lang w:eastAsia="zh-CN"/>
        </w:rPr>
        <w:lastRenderedPageBreak/>
        <w:t xml:space="preserve">τα κριτήρια με τα οποία ανέλαβαν αυξημένα καθήκοντα </w:t>
      </w:r>
      <w:r>
        <w:rPr>
          <w:rFonts w:eastAsia="SimSun"/>
          <w:bCs/>
          <w:szCs w:val="24"/>
          <w:shd w:val="clear" w:color="auto" w:fill="FFFFFF"/>
          <w:lang w:eastAsia="zh-CN"/>
        </w:rPr>
        <w:t>ε</w:t>
      </w:r>
      <w:r w:rsidRPr="00B61A27">
        <w:rPr>
          <w:rFonts w:eastAsia="SimSun"/>
          <w:bCs/>
          <w:szCs w:val="24"/>
          <w:shd w:val="clear" w:color="auto" w:fill="FFFFFF"/>
          <w:lang w:eastAsia="zh-CN"/>
        </w:rPr>
        <w:t>ίναι ασαφή ή ακόμα και αμφιλεγόμενα</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Επομένως η προσδοκία που ελπίζ</w:t>
      </w:r>
      <w:r>
        <w:rPr>
          <w:rFonts w:eastAsia="SimSun"/>
          <w:bCs/>
          <w:szCs w:val="24"/>
          <w:shd w:val="clear" w:color="auto" w:fill="FFFFFF"/>
          <w:lang w:eastAsia="zh-CN"/>
        </w:rPr>
        <w:t>ατε</w:t>
      </w:r>
      <w:r w:rsidRPr="00B61A27">
        <w:rPr>
          <w:rFonts w:eastAsia="SimSun"/>
          <w:bCs/>
          <w:szCs w:val="24"/>
          <w:shd w:val="clear" w:color="auto" w:fill="FFFFFF"/>
          <w:lang w:eastAsia="zh-CN"/>
        </w:rPr>
        <w:t xml:space="preserve"> να δημιουργήσετε</w:t>
      </w:r>
      <w:r>
        <w:rPr>
          <w:rFonts w:eastAsia="SimSun"/>
          <w:bCs/>
          <w:szCs w:val="24"/>
          <w:shd w:val="clear" w:color="auto" w:fill="FFFFFF"/>
          <w:lang w:eastAsia="zh-CN"/>
        </w:rPr>
        <w:t>,</w:t>
      </w:r>
      <w:r w:rsidRPr="00B61A27">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B61A27">
        <w:rPr>
          <w:rFonts w:eastAsia="SimSun"/>
          <w:bCs/>
          <w:szCs w:val="24"/>
          <w:shd w:val="clear" w:color="auto" w:fill="FFFFFF"/>
          <w:lang w:eastAsia="zh-CN"/>
        </w:rPr>
        <w:t xml:space="preserve"> σε σχέση με την προτεινόμενη νομοθετική </w:t>
      </w:r>
      <w:r>
        <w:rPr>
          <w:rFonts w:eastAsia="SimSun"/>
          <w:bCs/>
          <w:szCs w:val="24"/>
          <w:shd w:val="clear" w:color="auto" w:fill="FFFFFF"/>
          <w:lang w:eastAsia="zh-CN"/>
        </w:rPr>
        <w:t xml:space="preserve">σας </w:t>
      </w:r>
      <w:r w:rsidRPr="00B61A27">
        <w:rPr>
          <w:rFonts w:eastAsia="SimSun"/>
          <w:bCs/>
          <w:szCs w:val="24"/>
          <w:shd w:val="clear" w:color="auto" w:fill="FFFFFF"/>
          <w:lang w:eastAsia="zh-CN"/>
        </w:rPr>
        <w:t xml:space="preserve">πρωτοβουλία είναι τουλάχιστον αναντίστοιχη με την πραγματικότητα που υπάρχει στο περιβάλλον και στην καθημερινότητα της ελληνικής δημόσιας διοίκησης. Είναι </w:t>
      </w:r>
      <w:r>
        <w:rPr>
          <w:rFonts w:eastAsia="SimSun"/>
          <w:bCs/>
          <w:szCs w:val="24"/>
          <w:shd w:val="clear" w:color="auto" w:fill="FFFFFF"/>
          <w:lang w:eastAsia="zh-CN"/>
        </w:rPr>
        <w:t>υπαρκτά</w:t>
      </w:r>
      <w:r w:rsidRPr="00B61A27">
        <w:rPr>
          <w:rFonts w:eastAsia="SimSun"/>
          <w:bCs/>
          <w:szCs w:val="24"/>
          <w:shd w:val="clear" w:color="auto" w:fill="FFFFFF"/>
          <w:lang w:eastAsia="zh-CN"/>
        </w:rPr>
        <w:t xml:space="preserve"> τα ζητήματα και </w:t>
      </w:r>
      <w:r>
        <w:rPr>
          <w:rFonts w:eastAsia="SimSun"/>
          <w:bCs/>
          <w:szCs w:val="24"/>
          <w:shd w:val="clear" w:color="auto" w:fill="FFFFFF"/>
          <w:lang w:eastAsia="zh-CN"/>
        </w:rPr>
        <w:t xml:space="preserve">οι </w:t>
      </w:r>
      <w:r w:rsidRPr="00B61A27">
        <w:rPr>
          <w:rFonts w:eastAsia="SimSun"/>
          <w:bCs/>
          <w:szCs w:val="24"/>
          <w:shd w:val="clear" w:color="auto" w:fill="FFFFFF"/>
          <w:lang w:eastAsia="zh-CN"/>
        </w:rPr>
        <w:t xml:space="preserve">προβληματισμοί και δεν αποτελούν απλές αιτιάσεις της </w:t>
      </w:r>
      <w:r w:rsidR="00C375EC">
        <w:rPr>
          <w:rFonts w:eastAsia="SimSun"/>
          <w:bCs/>
          <w:szCs w:val="24"/>
          <w:shd w:val="clear" w:color="auto" w:fill="FFFFFF"/>
          <w:lang w:eastAsia="zh-CN"/>
        </w:rPr>
        <w:t>Α</w:t>
      </w:r>
      <w:r w:rsidRPr="00B61A27">
        <w:rPr>
          <w:rFonts w:eastAsia="SimSun"/>
          <w:bCs/>
          <w:szCs w:val="24"/>
          <w:shd w:val="clear" w:color="auto" w:fill="FFFFFF"/>
          <w:lang w:eastAsia="zh-CN"/>
        </w:rPr>
        <w:t>ντιπολίτευσης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αλλά αναδείχτηκαν και από τις τοποθετήσεις των φορέων κατά τη διάρκεια της ακρόασης</w:t>
      </w:r>
      <w:r>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το επισήμανε</w:t>
      </w:r>
      <w:r w:rsidRPr="00B61A27">
        <w:rPr>
          <w:rFonts w:eastAsia="SimSun"/>
          <w:bCs/>
          <w:szCs w:val="24"/>
          <w:shd w:val="clear" w:color="auto" w:fill="FFFFFF"/>
          <w:lang w:eastAsia="zh-CN"/>
        </w:rPr>
        <w:t xml:space="preserve"> το σύνολο της </w:t>
      </w:r>
      <w:r w:rsidR="00C375EC">
        <w:rPr>
          <w:rFonts w:eastAsia="SimSun"/>
          <w:bCs/>
          <w:szCs w:val="24"/>
          <w:shd w:val="clear" w:color="auto" w:fill="FFFFFF"/>
          <w:lang w:eastAsia="zh-CN"/>
        </w:rPr>
        <w:t>Α</w:t>
      </w:r>
      <w:r w:rsidRPr="00B61A27">
        <w:rPr>
          <w:rFonts w:eastAsia="SimSun"/>
          <w:bCs/>
          <w:szCs w:val="24"/>
          <w:shd w:val="clear" w:color="auto" w:fill="FFFFFF"/>
          <w:lang w:eastAsia="zh-CN"/>
        </w:rPr>
        <w:t xml:space="preserve">ντιπολίτευσης στο Κοινοβούλιο αλλά και η πλειοψηφία των φορέων </w:t>
      </w:r>
      <w:r>
        <w:rPr>
          <w:rFonts w:eastAsia="SimSun"/>
          <w:bCs/>
          <w:szCs w:val="24"/>
          <w:shd w:val="clear" w:color="auto" w:fill="FFFFFF"/>
          <w:lang w:eastAsia="zh-CN"/>
        </w:rPr>
        <w:t>ότι</w:t>
      </w:r>
      <w:r w:rsidRPr="00B61A27">
        <w:rPr>
          <w:rFonts w:eastAsia="SimSun"/>
          <w:bCs/>
          <w:szCs w:val="24"/>
          <w:shd w:val="clear" w:color="auto" w:fill="FFFFFF"/>
          <w:lang w:eastAsia="zh-CN"/>
        </w:rPr>
        <w:t xml:space="preserve"> το σύστημα κινήτ</w:t>
      </w:r>
      <w:r>
        <w:rPr>
          <w:rFonts w:eastAsia="SimSun"/>
          <w:bCs/>
          <w:szCs w:val="24"/>
          <w:shd w:val="clear" w:color="auto" w:fill="FFFFFF"/>
          <w:lang w:eastAsia="zh-CN"/>
        </w:rPr>
        <w:t>ρων και ανταμοιβής που εισάγετε</w:t>
      </w:r>
      <w:r w:rsidRPr="00B61A27">
        <w:rPr>
          <w:rFonts w:eastAsia="SimSun"/>
          <w:bCs/>
          <w:szCs w:val="24"/>
          <w:shd w:val="clear" w:color="auto" w:fill="FFFFFF"/>
          <w:lang w:eastAsia="zh-CN"/>
        </w:rPr>
        <w:t xml:space="preserve"> δημιουργεί πολλές και διαφορετικές κατηγορίες υπαλλήλων</w:t>
      </w:r>
      <w:r>
        <w:rPr>
          <w:rFonts w:eastAsia="SimSun"/>
          <w:bCs/>
          <w:szCs w:val="24"/>
          <w:shd w:val="clear" w:color="auto" w:fill="FFFFFF"/>
          <w:lang w:eastAsia="zh-CN"/>
        </w:rPr>
        <w:t>,</w:t>
      </w:r>
      <w:r w:rsidRPr="00B61A27">
        <w:rPr>
          <w:rFonts w:eastAsia="SimSun"/>
          <w:bCs/>
          <w:szCs w:val="24"/>
          <w:shd w:val="clear" w:color="auto" w:fill="FFFFFF"/>
          <w:lang w:eastAsia="zh-CN"/>
        </w:rPr>
        <w:t xml:space="preserve"> καθώς θα αμείβονται ανάλογα με στό</w:t>
      </w:r>
      <w:r>
        <w:rPr>
          <w:rFonts w:eastAsia="SimSun"/>
          <w:bCs/>
          <w:szCs w:val="24"/>
          <w:shd w:val="clear" w:color="auto" w:fill="FFFFFF"/>
          <w:lang w:eastAsia="zh-CN"/>
        </w:rPr>
        <w:t>χους που θα είναι μόνο ποσοτικοί</w:t>
      </w:r>
      <w:r w:rsidRPr="00B61A27">
        <w:rPr>
          <w:rFonts w:eastAsia="SimSun"/>
          <w:bCs/>
          <w:szCs w:val="24"/>
          <w:shd w:val="clear" w:color="auto" w:fill="FFFFFF"/>
          <w:lang w:eastAsia="zh-CN"/>
        </w:rPr>
        <w:t xml:space="preserve">. Αποκλείονται έτσι οι υπάλληλοι των οποίων </w:t>
      </w:r>
      <w:r>
        <w:rPr>
          <w:rFonts w:eastAsia="SimSun"/>
          <w:bCs/>
          <w:szCs w:val="24"/>
          <w:shd w:val="clear" w:color="auto" w:fill="FFFFFF"/>
          <w:lang w:eastAsia="zh-CN"/>
        </w:rPr>
        <w:t xml:space="preserve">η </w:t>
      </w:r>
      <w:r w:rsidRPr="00B61A27">
        <w:rPr>
          <w:rFonts w:eastAsia="SimSun"/>
          <w:bCs/>
          <w:szCs w:val="24"/>
          <w:shd w:val="clear" w:color="auto" w:fill="FFFFFF"/>
          <w:lang w:eastAsia="zh-CN"/>
        </w:rPr>
        <w:t xml:space="preserve">εργασία μπορεί να αξιολογηθεί μόνο βάσει ποιοτικών στόχων και δεικτών.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Στο σημείο αυτό</w:t>
      </w:r>
      <w:r>
        <w:rPr>
          <w:rFonts w:eastAsia="SimSun"/>
          <w:bCs/>
          <w:szCs w:val="24"/>
          <w:shd w:val="clear" w:color="auto" w:fill="FFFFFF"/>
          <w:lang w:eastAsia="zh-CN"/>
        </w:rPr>
        <w:t>,</w:t>
      </w:r>
      <w:r w:rsidRPr="00B61A27">
        <w:rPr>
          <w:rFonts w:eastAsia="SimSun"/>
          <w:bCs/>
          <w:szCs w:val="24"/>
          <w:shd w:val="clear" w:color="auto" w:fill="FFFFFF"/>
          <w:lang w:eastAsia="zh-CN"/>
        </w:rPr>
        <w:t xml:space="preserve"> με τη λογική των μπόνους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ανοίγει </w:t>
      </w:r>
      <w:r>
        <w:rPr>
          <w:rFonts w:eastAsia="SimSun"/>
          <w:bCs/>
          <w:szCs w:val="24"/>
          <w:shd w:val="clear" w:color="auto" w:fill="FFFFFF"/>
          <w:lang w:eastAsia="zh-CN"/>
        </w:rPr>
        <w:t xml:space="preserve">κι </w:t>
      </w:r>
      <w:r w:rsidRPr="00B61A27">
        <w:rPr>
          <w:rFonts w:eastAsia="SimSun"/>
          <w:bCs/>
          <w:szCs w:val="24"/>
          <w:shd w:val="clear" w:color="auto" w:fill="FFFFFF"/>
          <w:lang w:eastAsia="zh-CN"/>
        </w:rPr>
        <w:t>ένα ευρύτερο ζήτημα στρατηγικού προσανατολισμού</w:t>
      </w:r>
      <w:r>
        <w:rPr>
          <w:rFonts w:eastAsia="SimSun"/>
          <w:bCs/>
          <w:szCs w:val="24"/>
          <w:shd w:val="clear" w:color="auto" w:fill="FFFFFF"/>
          <w:lang w:eastAsia="zh-CN"/>
        </w:rPr>
        <w:t>,</w:t>
      </w:r>
      <w:r w:rsidRPr="00B61A27">
        <w:rPr>
          <w:rFonts w:eastAsia="SimSun"/>
          <w:bCs/>
          <w:szCs w:val="24"/>
          <w:shd w:val="clear" w:color="auto" w:fill="FFFFFF"/>
          <w:lang w:eastAsia="zh-CN"/>
        </w:rPr>
        <w:t xml:space="preserve"> το οποίο κάνετε ακόμα και σήμερα πως δεν καταλαβαίνετε</w:t>
      </w:r>
      <w:r>
        <w:rPr>
          <w:rFonts w:eastAsia="SimSun"/>
          <w:bCs/>
          <w:szCs w:val="24"/>
          <w:shd w:val="clear" w:color="auto" w:fill="FFFFFF"/>
          <w:lang w:eastAsia="zh-CN"/>
        </w:rPr>
        <w:t>. Αντί</w:t>
      </w:r>
      <w:r w:rsidRPr="00B61A27">
        <w:rPr>
          <w:rFonts w:eastAsia="SimSun"/>
          <w:bCs/>
          <w:szCs w:val="24"/>
          <w:shd w:val="clear" w:color="auto" w:fill="FFFFFF"/>
          <w:lang w:eastAsia="zh-CN"/>
        </w:rPr>
        <w:t xml:space="preserve"> η πολιτική σας στόχευση να είναι η αποκατάσταση των μισθολογικών αδικιών που υφίσταται η πλειοψηφία του δημοσιοϋπαλληλικού </w:t>
      </w:r>
      <w:r w:rsidRPr="00B61A27">
        <w:rPr>
          <w:rFonts w:eastAsia="SimSun"/>
          <w:bCs/>
          <w:szCs w:val="24"/>
          <w:shd w:val="clear" w:color="auto" w:fill="FFFFFF"/>
          <w:lang w:eastAsia="zh-CN"/>
        </w:rPr>
        <w:lastRenderedPageBreak/>
        <w:t xml:space="preserve">κόσμου </w:t>
      </w:r>
      <w:r>
        <w:rPr>
          <w:rFonts w:eastAsia="SimSun"/>
          <w:bCs/>
          <w:szCs w:val="24"/>
          <w:shd w:val="clear" w:color="auto" w:fill="FFFFFF"/>
          <w:lang w:eastAsia="zh-CN"/>
        </w:rPr>
        <w:t>ε</w:t>
      </w:r>
      <w:r w:rsidRPr="00B61A27">
        <w:rPr>
          <w:rFonts w:eastAsia="SimSun"/>
          <w:bCs/>
          <w:szCs w:val="24"/>
          <w:shd w:val="clear" w:color="auto" w:fill="FFFFFF"/>
          <w:lang w:eastAsia="zh-CN"/>
        </w:rPr>
        <w:t xml:space="preserve">δώ και </w:t>
      </w:r>
      <w:r>
        <w:rPr>
          <w:rFonts w:eastAsia="SimSun"/>
          <w:bCs/>
          <w:szCs w:val="24"/>
          <w:shd w:val="clear" w:color="auto" w:fill="FFFFFF"/>
          <w:lang w:eastAsia="zh-CN"/>
        </w:rPr>
        <w:t>δώδεκα</w:t>
      </w:r>
      <w:r w:rsidRPr="00B61A27">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B61A27">
        <w:rPr>
          <w:rFonts w:eastAsia="SimSun"/>
          <w:bCs/>
          <w:szCs w:val="24"/>
          <w:shd w:val="clear" w:color="auto" w:fill="FFFFFF"/>
          <w:lang w:eastAsia="zh-CN"/>
        </w:rPr>
        <w:t xml:space="preserve"> δημιουργείτ</w:t>
      </w:r>
      <w:r>
        <w:rPr>
          <w:rFonts w:eastAsia="SimSun"/>
          <w:bCs/>
          <w:szCs w:val="24"/>
          <w:shd w:val="clear" w:color="auto" w:fill="FFFFFF"/>
          <w:lang w:eastAsia="zh-CN"/>
        </w:rPr>
        <w:t>ε</w:t>
      </w:r>
      <w:r w:rsidRPr="00B61A27">
        <w:rPr>
          <w:rFonts w:eastAsia="SimSun"/>
          <w:bCs/>
          <w:szCs w:val="24"/>
          <w:shd w:val="clear" w:color="auto" w:fill="FFFFFF"/>
          <w:lang w:eastAsia="zh-CN"/>
        </w:rPr>
        <w:t xml:space="preserve"> έ</w:t>
      </w:r>
      <w:r>
        <w:rPr>
          <w:rFonts w:eastAsia="SimSun"/>
          <w:bCs/>
          <w:szCs w:val="24"/>
          <w:shd w:val="clear" w:color="auto" w:fill="FFFFFF"/>
          <w:lang w:eastAsia="zh-CN"/>
        </w:rPr>
        <w:t>να παράλληλο σύμπαν διαφορετικών μισθολογικών</w:t>
      </w:r>
      <w:r w:rsidRPr="00B61A27">
        <w:rPr>
          <w:rFonts w:eastAsia="SimSun"/>
          <w:bCs/>
          <w:szCs w:val="24"/>
          <w:shd w:val="clear" w:color="auto" w:fill="FFFFFF"/>
          <w:lang w:eastAsia="zh-CN"/>
        </w:rPr>
        <w:t xml:space="preserve"> ταχυτήτων και κατηγοριών.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Έχετε σκεφτεί και κάτι ακόμα</w:t>
      </w:r>
      <w:r>
        <w:rPr>
          <w:rFonts w:eastAsia="SimSun"/>
          <w:bCs/>
          <w:szCs w:val="24"/>
          <w:shd w:val="clear" w:color="auto" w:fill="FFFFFF"/>
          <w:lang w:eastAsia="zh-CN"/>
        </w:rPr>
        <w:t>,</w:t>
      </w:r>
      <w:r w:rsidRPr="00B61A27">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B61A27">
        <w:rPr>
          <w:rFonts w:eastAsia="SimSun"/>
          <w:bCs/>
          <w:szCs w:val="24"/>
          <w:shd w:val="clear" w:color="auto" w:fill="FFFFFF"/>
          <w:lang w:eastAsia="zh-CN"/>
        </w:rPr>
        <w:t xml:space="preserve"> ότι δημιουργείται ο κίνδυνος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ιδιαίτερα σε ότι αφορά την τοπική αυτοδιοίκηση</w:t>
      </w:r>
      <w:r>
        <w:rPr>
          <w:rFonts w:eastAsia="SimSun"/>
          <w:bCs/>
          <w:szCs w:val="24"/>
          <w:shd w:val="clear" w:color="auto" w:fill="FFFFFF"/>
          <w:lang w:eastAsia="zh-CN"/>
        </w:rPr>
        <w:t>, τ</w:t>
      </w:r>
      <w:r w:rsidRPr="00B61A27">
        <w:rPr>
          <w:rFonts w:eastAsia="SimSun"/>
          <w:bCs/>
          <w:szCs w:val="24"/>
          <w:shd w:val="clear" w:color="auto" w:fill="FFFFFF"/>
          <w:lang w:eastAsia="zh-CN"/>
        </w:rPr>
        <w:t xml:space="preserve">ο μπόνους να </w:t>
      </w:r>
      <w:r>
        <w:rPr>
          <w:rFonts w:eastAsia="SimSun"/>
          <w:bCs/>
          <w:szCs w:val="24"/>
          <w:shd w:val="clear" w:color="auto" w:fill="FFFFFF"/>
          <w:lang w:eastAsia="zh-CN"/>
        </w:rPr>
        <w:t>πριμ</w:t>
      </w:r>
      <w:r w:rsidRPr="00B61A27">
        <w:rPr>
          <w:rFonts w:eastAsia="SimSun"/>
          <w:bCs/>
          <w:szCs w:val="24"/>
          <w:shd w:val="clear" w:color="auto" w:fill="FFFFFF"/>
          <w:lang w:eastAsia="zh-CN"/>
        </w:rPr>
        <w:t xml:space="preserve">οδοτήσει ένα κύμα αιτημάτων κινητικότητας προς υπηρεσίες των οποίων οι υπάλληλοι είναι επιλέξιμοι για την πρόσθετη </w:t>
      </w:r>
      <w:r>
        <w:rPr>
          <w:rFonts w:eastAsia="SimSun"/>
          <w:bCs/>
          <w:szCs w:val="24"/>
          <w:shd w:val="clear" w:color="auto" w:fill="FFFFFF"/>
          <w:lang w:eastAsia="zh-CN"/>
        </w:rPr>
        <w:t>αντ</w:t>
      </w:r>
      <w:r w:rsidRPr="00B61A27">
        <w:rPr>
          <w:rFonts w:eastAsia="SimSun"/>
          <w:bCs/>
          <w:szCs w:val="24"/>
          <w:shd w:val="clear" w:color="auto" w:fill="FFFFFF"/>
          <w:lang w:eastAsia="zh-CN"/>
        </w:rPr>
        <w:t>αμοιβή</w:t>
      </w:r>
      <w:r>
        <w:rPr>
          <w:rFonts w:eastAsia="SimSun"/>
          <w:bCs/>
          <w:szCs w:val="24"/>
          <w:shd w:val="clear" w:color="auto" w:fill="FFFFFF"/>
          <w:lang w:eastAsia="zh-CN"/>
        </w:rPr>
        <w:t>,</w:t>
      </w:r>
      <w:r w:rsidRPr="00B61A27">
        <w:rPr>
          <w:rFonts w:eastAsia="SimSun"/>
          <w:bCs/>
          <w:szCs w:val="24"/>
          <w:shd w:val="clear" w:color="auto" w:fill="FFFFFF"/>
          <w:lang w:eastAsia="zh-CN"/>
        </w:rPr>
        <w:t xml:space="preserve"> με αποτέλεσμα να αποδυναμωθούν οι υπόλοιποι </w:t>
      </w:r>
      <w:r>
        <w:rPr>
          <w:rFonts w:eastAsia="SimSun"/>
          <w:bCs/>
          <w:szCs w:val="24"/>
          <w:shd w:val="clear" w:color="auto" w:fill="FFFFFF"/>
          <w:lang w:eastAsia="zh-CN"/>
        </w:rPr>
        <w:t xml:space="preserve">φορείς και υπηρεσίες;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Ξέρω καλά πως ο κ</w:t>
      </w:r>
      <w:r w:rsidRPr="00B61A27">
        <w:rPr>
          <w:rFonts w:eastAsia="SimSun"/>
          <w:bCs/>
          <w:szCs w:val="24"/>
          <w:shd w:val="clear" w:color="auto" w:fill="FFFFFF"/>
          <w:lang w:eastAsia="zh-CN"/>
        </w:rPr>
        <w:t>. Βορίδης αρέσκεται στη διαρκή</w:t>
      </w:r>
      <w:r>
        <w:rPr>
          <w:rFonts w:eastAsia="SimSun"/>
          <w:bCs/>
          <w:szCs w:val="24"/>
          <w:shd w:val="clear" w:color="auto" w:fill="FFFFFF"/>
          <w:lang w:eastAsia="zh-CN"/>
        </w:rPr>
        <w:t>,</w:t>
      </w:r>
      <w:r w:rsidRPr="00B61A27">
        <w:rPr>
          <w:rFonts w:eastAsia="SimSun"/>
          <w:bCs/>
          <w:szCs w:val="24"/>
          <w:shd w:val="clear" w:color="auto" w:fill="FFFFFF"/>
          <w:lang w:eastAsia="zh-CN"/>
        </w:rPr>
        <w:t xml:space="preserve"> μετ</w:t>
      </w:r>
      <w:r>
        <w:rPr>
          <w:rFonts w:eastAsia="SimSun"/>
          <w:bCs/>
          <w:szCs w:val="24"/>
          <w:shd w:val="clear" w:color="auto" w:fill="FFFFFF"/>
          <w:lang w:eastAsia="zh-CN"/>
        </w:rPr>
        <w:t>’</w:t>
      </w:r>
      <w:r w:rsidRPr="00B61A27">
        <w:rPr>
          <w:rFonts w:eastAsia="SimSun"/>
          <w:bCs/>
          <w:szCs w:val="24"/>
          <w:shd w:val="clear" w:color="auto" w:fill="FFFFFF"/>
          <w:lang w:eastAsia="zh-CN"/>
        </w:rPr>
        <w:t xml:space="preserve"> επιτάσεως διεκδίκηση του τίτλου του μεταρρυθμιστή. Όμως τίποτα από όσα σήμερα </w:t>
      </w:r>
      <w:r>
        <w:rPr>
          <w:rFonts w:eastAsia="SimSun"/>
          <w:bCs/>
          <w:szCs w:val="24"/>
          <w:shd w:val="clear" w:color="auto" w:fill="FFFFFF"/>
          <w:lang w:eastAsia="zh-CN"/>
        </w:rPr>
        <w:t>νομοθετείτε</w:t>
      </w:r>
      <w:r w:rsidRPr="00B61A27">
        <w:rPr>
          <w:rFonts w:eastAsia="SimSun"/>
          <w:bCs/>
          <w:szCs w:val="24"/>
          <w:shd w:val="clear" w:color="auto" w:fill="FFFFFF"/>
          <w:lang w:eastAsia="zh-CN"/>
        </w:rPr>
        <w:t xml:space="preserve"> δεν είναι καινούργιο</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r>
        <w:rPr>
          <w:rFonts w:eastAsia="SimSun"/>
          <w:bCs/>
          <w:szCs w:val="24"/>
          <w:shd w:val="clear" w:color="auto" w:fill="FFFFFF"/>
          <w:lang w:eastAsia="zh-CN"/>
        </w:rPr>
        <w:t>Ό,</w:t>
      </w:r>
      <w:r w:rsidRPr="00B61A27">
        <w:rPr>
          <w:rFonts w:eastAsia="SimSun"/>
          <w:bCs/>
          <w:szCs w:val="24"/>
          <w:shd w:val="clear" w:color="auto" w:fill="FFFFFF"/>
          <w:lang w:eastAsia="zh-CN"/>
        </w:rPr>
        <w:t>τι θεσπίστηκε μέχρι και σήμερα απλώς δεν εφαρμόστηκε συστηματικά και στην ολότητά του στην πράξη</w:t>
      </w:r>
      <w:r>
        <w:rPr>
          <w:rFonts w:eastAsia="SimSun"/>
          <w:bCs/>
          <w:szCs w:val="24"/>
          <w:shd w:val="clear" w:color="auto" w:fill="FFFFFF"/>
          <w:lang w:eastAsia="zh-CN"/>
        </w:rPr>
        <w:t>,</w:t>
      </w:r>
      <w:r w:rsidRPr="00B61A27">
        <w:rPr>
          <w:rFonts w:eastAsia="SimSun"/>
          <w:bCs/>
          <w:szCs w:val="24"/>
          <w:shd w:val="clear" w:color="auto" w:fill="FFFFFF"/>
          <w:lang w:eastAsia="zh-CN"/>
        </w:rPr>
        <w:t xml:space="preserve"> ώστε να αλλάξει η κουλτούρα στο δημόσιο και να αποτελεί καθημ</w:t>
      </w:r>
      <w:r>
        <w:rPr>
          <w:rFonts w:eastAsia="SimSun"/>
          <w:bCs/>
          <w:szCs w:val="24"/>
          <w:shd w:val="clear" w:color="auto" w:fill="FFFFFF"/>
          <w:lang w:eastAsia="zh-CN"/>
        </w:rPr>
        <w:t>ερινή διοικητική πραγματικότητα, α</w:t>
      </w:r>
      <w:r w:rsidRPr="00B61A27">
        <w:rPr>
          <w:rFonts w:eastAsia="SimSun"/>
          <w:bCs/>
          <w:szCs w:val="24"/>
          <w:shd w:val="clear" w:color="auto" w:fill="FFFFFF"/>
          <w:lang w:eastAsia="zh-CN"/>
        </w:rPr>
        <w:t xml:space="preserve">πό τον νόμο του 2004 για τη </w:t>
      </w:r>
      <w:r>
        <w:rPr>
          <w:rFonts w:eastAsia="SimSun"/>
          <w:bCs/>
          <w:szCs w:val="24"/>
          <w:shd w:val="clear" w:color="auto" w:fill="FFFFFF"/>
          <w:lang w:eastAsia="zh-CN"/>
        </w:rPr>
        <w:t>συναινετική</w:t>
      </w:r>
      <w:r w:rsidRPr="00B61A27">
        <w:rPr>
          <w:rFonts w:eastAsia="SimSun"/>
          <w:bCs/>
          <w:szCs w:val="24"/>
          <w:shd w:val="clear" w:color="auto" w:fill="FFFFFF"/>
          <w:lang w:eastAsia="zh-CN"/>
        </w:rPr>
        <w:t xml:space="preserve"> στοχοθεσία και σύνδεση της αξιολόγησης με την απόδοση του προσωπικού</w:t>
      </w:r>
      <w:r>
        <w:rPr>
          <w:rFonts w:eastAsia="SimSun"/>
          <w:bCs/>
          <w:szCs w:val="24"/>
          <w:shd w:val="clear" w:color="auto" w:fill="FFFFFF"/>
          <w:lang w:eastAsia="zh-CN"/>
        </w:rPr>
        <w:t>,</w:t>
      </w:r>
      <w:r w:rsidRPr="00B61A27">
        <w:rPr>
          <w:rFonts w:eastAsia="SimSun"/>
          <w:bCs/>
          <w:szCs w:val="24"/>
          <w:shd w:val="clear" w:color="auto" w:fill="FFFFFF"/>
          <w:lang w:eastAsia="zh-CN"/>
        </w:rPr>
        <w:t xml:space="preserve"> αξιολόγηση των δομών μέσω του </w:t>
      </w:r>
      <w:r>
        <w:rPr>
          <w:rFonts w:eastAsia="SimSun"/>
          <w:bCs/>
          <w:szCs w:val="24"/>
          <w:shd w:val="clear" w:color="auto" w:fill="FFFFFF"/>
          <w:lang w:eastAsia="zh-CN"/>
        </w:rPr>
        <w:t>κοινού</w:t>
      </w:r>
      <w:r w:rsidRPr="00B61A27">
        <w:rPr>
          <w:rFonts w:eastAsia="SimSun"/>
          <w:bCs/>
          <w:szCs w:val="24"/>
          <w:shd w:val="clear" w:color="auto" w:fill="FFFFFF"/>
          <w:lang w:eastAsia="zh-CN"/>
        </w:rPr>
        <w:t xml:space="preserve"> πλαισ</w:t>
      </w:r>
      <w:r>
        <w:rPr>
          <w:rFonts w:eastAsia="SimSun"/>
          <w:bCs/>
          <w:szCs w:val="24"/>
          <w:shd w:val="clear" w:color="auto" w:fill="FFFFFF"/>
          <w:lang w:eastAsia="zh-CN"/>
        </w:rPr>
        <w:t>ίου αξιολόγησης που περιλαμβάνονται</w:t>
      </w:r>
      <w:r w:rsidRPr="00B61A27">
        <w:rPr>
          <w:rFonts w:eastAsia="SimSun"/>
          <w:bCs/>
          <w:szCs w:val="24"/>
          <w:shd w:val="clear" w:color="auto" w:fill="FFFFFF"/>
          <w:lang w:eastAsia="zh-CN"/>
        </w:rPr>
        <w:t xml:space="preserve"> στον ίδιο νόμο</w:t>
      </w:r>
      <w:r>
        <w:rPr>
          <w:rFonts w:eastAsia="SimSun"/>
          <w:bCs/>
          <w:szCs w:val="24"/>
          <w:shd w:val="clear" w:color="auto" w:fill="FFFFFF"/>
          <w:lang w:eastAsia="zh-CN"/>
        </w:rPr>
        <w:t>,</w:t>
      </w:r>
      <w:r w:rsidRPr="00B61A27">
        <w:rPr>
          <w:rFonts w:eastAsia="SimSun"/>
          <w:bCs/>
          <w:szCs w:val="24"/>
          <w:shd w:val="clear" w:color="auto" w:fill="FFFFFF"/>
          <w:lang w:eastAsia="zh-CN"/>
        </w:rPr>
        <w:t xml:space="preserve"> τον </w:t>
      </w:r>
      <w:r>
        <w:rPr>
          <w:rFonts w:eastAsia="SimSun"/>
          <w:bCs/>
          <w:szCs w:val="24"/>
          <w:shd w:val="clear" w:color="auto" w:fill="FFFFFF"/>
          <w:lang w:eastAsia="zh-CN"/>
        </w:rPr>
        <w:t>νόμο</w:t>
      </w:r>
      <w:r w:rsidRPr="00B61A27">
        <w:rPr>
          <w:rFonts w:eastAsia="SimSun"/>
          <w:bCs/>
          <w:szCs w:val="24"/>
          <w:shd w:val="clear" w:color="auto" w:fill="FFFFFF"/>
          <w:lang w:eastAsia="zh-CN"/>
        </w:rPr>
        <w:t xml:space="preserve"> του 2016</w:t>
      </w:r>
      <w:r w:rsidR="00F626CF">
        <w:rPr>
          <w:rFonts w:eastAsia="SimSun"/>
          <w:bCs/>
          <w:szCs w:val="24"/>
          <w:shd w:val="clear" w:color="auto" w:fill="FFFFFF"/>
          <w:lang w:eastAsia="zh-CN"/>
        </w:rPr>
        <w:t>,</w:t>
      </w:r>
      <w:r w:rsidRPr="00B61A27">
        <w:rPr>
          <w:rFonts w:eastAsia="SimSun"/>
          <w:bCs/>
          <w:szCs w:val="24"/>
          <w:shd w:val="clear" w:color="auto" w:fill="FFFFFF"/>
          <w:lang w:eastAsia="zh-CN"/>
        </w:rPr>
        <w:t xml:space="preserve"> που κινούνταν στην κατεύθυνση της συναινετικής στοχοθεσίας και σύνδεσης της αξιολόγησης του προσωπικού με την επίτευξη συγκεκριμένων στόχων μέχρι την αξιολόγηση των ετών του 2</w:t>
      </w:r>
      <w:r>
        <w:rPr>
          <w:rFonts w:eastAsia="SimSun"/>
          <w:bCs/>
          <w:szCs w:val="24"/>
          <w:shd w:val="clear" w:color="auto" w:fill="FFFFFF"/>
          <w:lang w:eastAsia="zh-CN"/>
        </w:rPr>
        <w:t>020 και 2021 που ποτέ δεν έγινε</w:t>
      </w:r>
      <w:r w:rsidRPr="00B61A27">
        <w:rPr>
          <w:rFonts w:eastAsia="SimSun"/>
          <w:bCs/>
          <w:szCs w:val="24"/>
          <w:shd w:val="clear" w:color="auto" w:fill="FFFFFF"/>
          <w:lang w:eastAsia="zh-CN"/>
        </w:rPr>
        <w:t>. Δεν λαμβάνεται</w:t>
      </w:r>
      <w:r w:rsidR="00F626CF">
        <w:rPr>
          <w:rFonts w:eastAsia="SimSun"/>
          <w:bCs/>
          <w:szCs w:val="24"/>
          <w:shd w:val="clear" w:color="auto" w:fill="FFFFFF"/>
          <w:lang w:eastAsia="zh-CN"/>
        </w:rPr>
        <w:t>,</w:t>
      </w:r>
      <w:r w:rsidRPr="00B61A27">
        <w:rPr>
          <w:rFonts w:eastAsia="SimSun"/>
          <w:bCs/>
          <w:szCs w:val="24"/>
          <w:shd w:val="clear" w:color="auto" w:fill="FFFFFF"/>
          <w:lang w:eastAsia="zh-CN"/>
        </w:rPr>
        <w:t xml:space="preserve"> λοιπόν</w:t>
      </w:r>
      <w:r w:rsidR="00F626CF">
        <w:rPr>
          <w:rFonts w:eastAsia="SimSun"/>
          <w:bCs/>
          <w:szCs w:val="24"/>
          <w:shd w:val="clear" w:color="auto" w:fill="FFFFFF"/>
          <w:lang w:eastAsia="zh-CN"/>
        </w:rPr>
        <w:t>,</w:t>
      </w:r>
      <w:r w:rsidRPr="00B61A27">
        <w:rPr>
          <w:rFonts w:eastAsia="SimSun"/>
          <w:bCs/>
          <w:szCs w:val="24"/>
          <w:shd w:val="clear" w:color="auto" w:fill="FFFFFF"/>
          <w:lang w:eastAsia="zh-CN"/>
        </w:rPr>
        <w:t xml:space="preserve"> υπ</w:t>
      </w:r>
      <w:r w:rsidR="00F626CF">
        <w:rPr>
          <w:rFonts w:eastAsia="SimSun"/>
          <w:bCs/>
          <w:szCs w:val="24"/>
          <w:shd w:val="clear" w:color="auto" w:fill="FFFFFF"/>
          <w:lang w:eastAsia="zh-CN"/>
        </w:rPr>
        <w:t xml:space="preserve">’ </w:t>
      </w:r>
      <w:r w:rsidRPr="00B61A27">
        <w:rPr>
          <w:rFonts w:eastAsia="SimSun"/>
          <w:bCs/>
          <w:szCs w:val="24"/>
          <w:shd w:val="clear" w:color="auto" w:fill="FFFFFF"/>
          <w:lang w:eastAsia="zh-CN"/>
        </w:rPr>
        <w:t>όψ</w:t>
      </w:r>
      <w:r w:rsidR="00F626CF">
        <w:rPr>
          <w:rFonts w:eastAsia="SimSun"/>
          <w:bCs/>
          <w:szCs w:val="24"/>
          <w:shd w:val="clear" w:color="auto" w:fill="FFFFFF"/>
          <w:lang w:eastAsia="zh-CN"/>
        </w:rPr>
        <w:t>ιν</w:t>
      </w:r>
      <w:r w:rsidRPr="00B61A27">
        <w:rPr>
          <w:rFonts w:eastAsia="SimSun"/>
          <w:bCs/>
          <w:szCs w:val="24"/>
          <w:shd w:val="clear" w:color="auto" w:fill="FFFFFF"/>
          <w:lang w:eastAsia="zh-CN"/>
        </w:rPr>
        <w:t xml:space="preserve"> η ανομοιογένεια που υπάρχει στο</w:t>
      </w:r>
      <w:r>
        <w:rPr>
          <w:rFonts w:eastAsia="SimSun"/>
          <w:bCs/>
          <w:szCs w:val="24"/>
          <w:shd w:val="clear" w:color="auto" w:fill="FFFFFF"/>
          <w:lang w:eastAsia="zh-CN"/>
        </w:rPr>
        <w:t>ν</w:t>
      </w:r>
      <w:r w:rsidRPr="00B61A27">
        <w:rPr>
          <w:rFonts w:eastAsia="SimSun"/>
          <w:bCs/>
          <w:szCs w:val="24"/>
          <w:shd w:val="clear" w:color="auto" w:fill="FFFFFF"/>
          <w:lang w:eastAsia="zh-CN"/>
        </w:rPr>
        <w:t xml:space="preserve"> δημόσιο και ευρύτερο δημόσιο τομέα</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lastRenderedPageBreak/>
        <w:t>Ακόμη και σε ό</w:t>
      </w:r>
      <w:r>
        <w:rPr>
          <w:rFonts w:eastAsia="SimSun"/>
          <w:bCs/>
          <w:szCs w:val="24"/>
          <w:shd w:val="clear" w:color="auto" w:fill="FFFFFF"/>
          <w:lang w:eastAsia="zh-CN"/>
        </w:rPr>
        <w:t>,</w:t>
      </w:r>
      <w:r w:rsidRPr="00B61A27">
        <w:rPr>
          <w:rFonts w:eastAsia="SimSun"/>
          <w:bCs/>
          <w:szCs w:val="24"/>
          <w:shd w:val="clear" w:color="auto" w:fill="FFFFFF"/>
          <w:lang w:eastAsia="zh-CN"/>
        </w:rPr>
        <w:t xml:space="preserve">τι αφορά την τοπική αυτοδιοίκηση </w:t>
      </w:r>
      <w:r>
        <w:rPr>
          <w:rFonts w:eastAsia="SimSun"/>
          <w:bCs/>
          <w:szCs w:val="24"/>
          <w:shd w:val="clear" w:color="auto" w:fill="FFFFFF"/>
          <w:lang w:eastAsia="zh-CN"/>
        </w:rPr>
        <w:t xml:space="preserve">και </w:t>
      </w:r>
      <w:r w:rsidRPr="00B61A27">
        <w:rPr>
          <w:rFonts w:eastAsia="SimSun"/>
          <w:bCs/>
          <w:szCs w:val="24"/>
          <w:shd w:val="clear" w:color="auto" w:fill="FFFFFF"/>
          <w:lang w:eastAsia="zh-CN"/>
        </w:rPr>
        <w:t>ιδιαίτερα σε ό</w:t>
      </w:r>
      <w:r>
        <w:rPr>
          <w:rFonts w:eastAsia="SimSun"/>
          <w:bCs/>
          <w:szCs w:val="24"/>
          <w:shd w:val="clear" w:color="auto" w:fill="FFFFFF"/>
          <w:lang w:eastAsia="zh-CN"/>
        </w:rPr>
        <w:t>,</w:t>
      </w:r>
      <w:r w:rsidRPr="00B61A27">
        <w:rPr>
          <w:rFonts w:eastAsia="SimSun"/>
          <w:bCs/>
          <w:szCs w:val="24"/>
          <w:shd w:val="clear" w:color="auto" w:fill="FFFFFF"/>
          <w:lang w:eastAsia="zh-CN"/>
        </w:rPr>
        <w:t>τι αφορά τους μικρομεσαίου μεγέθους δήμους</w:t>
      </w:r>
      <w:r>
        <w:rPr>
          <w:rFonts w:eastAsia="SimSun"/>
          <w:bCs/>
          <w:szCs w:val="24"/>
          <w:shd w:val="clear" w:color="auto" w:fill="FFFFFF"/>
          <w:lang w:eastAsia="zh-CN"/>
        </w:rPr>
        <w:t xml:space="preserve"> θ</w:t>
      </w:r>
      <w:r w:rsidRPr="00B61A27">
        <w:rPr>
          <w:rFonts w:eastAsia="SimSun"/>
          <w:bCs/>
          <w:szCs w:val="24"/>
          <w:shd w:val="clear" w:color="auto" w:fill="FFFFFF"/>
          <w:lang w:eastAsia="zh-CN"/>
        </w:rPr>
        <w:t>α έπρεπε να υπάρχει εξειδίκευση στο σύστημα αξιολόγησης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λαμβάνοντας υπ</w:t>
      </w:r>
      <w:r w:rsidR="00F626CF">
        <w:rPr>
          <w:rFonts w:eastAsia="SimSun"/>
          <w:bCs/>
          <w:szCs w:val="24"/>
          <w:shd w:val="clear" w:color="auto" w:fill="FFFFFF"/>
          <w:lang w:eastAsia="zh-CN"/>
        </w:rPr>
        <w:t xml:space="preserve">’ </w:t>
      </w:r>
      <w:r w:rsidRPr="00B61A27">
        <w:rPr>
          <w:rFonts w:eastAsia="SimSun"/>
          <w:bCs/>
          <w:szCs w:val="24"/>
          <w:shd w:val="clear" w:color="auto" w:fill="FFFFFF"/>
          <w:lang w:eastAsia="zh-CN"/>
        </w:rPr>
        <w:t>όψ</w:t>
      </w:r>
      <w:r w:rsidR="00F626CF">
        <w:rPr>
          <w:rFonts w:eastAsia="SimSun"/>
          <w:bCs/>
          <w:szCs w:val="24"/>
          <w:shd w:val="clear" w:color="auto" w:fill="FFFFFF"/>
          <w:lang w:eastAsia="zh-CN"/>
        </w:rPr>
        <w:t>ιν</w:t>
      </w:r>
      <w:r w:rsidRPr="00B61A27">
        <w:rPr>
          <w:rFonts w:eastAsia="SimSun"/>
          <w:bCs/>
          <w:szCs w:val="24"/>
          <w:shd w:val="clear" w:color="auto" w:fill="FFFFFF"/>
          <w:lang w:eastAsia="zh-CN"/>
        </w:rPr>
        <w:t xml:space="preserve"> τα ιδιαίτερα προβλήματα που αντιμετωπίζουν και καλούνται καθημερινά να καλύψουν. Συνεπώς είναι πυρηνικό στοιχείο το γεγονός ότι ο νομοθέτης </w:t>
      </w:r>
      <w:r>
        <w:rPr>
          <w:rFonts w:eastAsia="SimSun"/>
          <w:bCs/>
          <w:szCs w:val="24"/>
          <w:shd w:val="clear" w:color="auto" w:fill="FFFFFF"/>
          <w:lang w:eastAsia="zh-CN"/>
        </w:rPr>
        <w:t>δ</w:t>
      </w:r>
      <w:r w:rsidRPr="00B61A27">
        <w:rPr>
          <w:rFonts w:eastAsia="SimSun"/>
          <w:bCs/>
          <w:szCs w:val="24"/>
          <w:shd w:val="clear" w:color="auto" w:fill="FFFFFF"/>
          <w:lang w:eastAsia="zh-CN"/>
        </w:rPr>
        <w:t>εν έχει λάβει καθόλου υπ</w:t>
      </w:r>
      <w:r w:rsidR="00F626CF">
        <w:rPr>
          <w:rFonts w:eastAsia="SimSun"/>
          <w:bCs/>
          <w:szCs w:val="24"/>
          <w:shd w:val="clear" w:color="auto" w:fill="FFFFFF"/>
          <w:lang w:eastAsia="zh-CN"/>
        </w:rPr>
        <w:t xml:space="preserve">’ </w:t>
      </w:r>
      <w:r w:rsidRPr="00B61A27">
        <w:rPr>
          <w:rFonts w:eastAsia="SimSun"/>
          <w:bCs/>
          <w:szCs w:val="24"/>
          <w:shd w:val="clear" w:color="auto" w:fill="FFFFFF"/>
          <w:lang w:eastAsia="zh-CN"/>
        </w:rPr>
        <w:t>όψ</w:t>
      </w:r>
      <w:r w:rsidR="00F626CF">
        <w:rPr>
          <w:rFonts w:eastAsia="SimSun"/>
          <w:bCs/>
          <w:szCs w:val="24"/>
          <w:shd w:val="clear" w:color="auto" w:fill="FFFFFF"/>
          <w:lang w:eastAsia="zh-CN"/>
        </w:rPr>
        <w:t>ιν</w:t>
      </w:r>
      <w:r w:rsidRPr="00B61A27">
        <w:rPr>
          <w:rFonts w:eastAsia="SimSun"/>
          <w:bCs/>
          <w:szCs w:val="24"/>
          <w:shd w:val="clear" w:color="auto" w:fill="FFFFFF"/>
          <w:lang w:eastAsia="zh-CN"/>
        </w:rPr>
        <w:t xml:space="preserve"> του το περιεχόμενο του υπηρεσιακού περιβάλλοντος μέσα στο οποίο πραγ</w:t>
      </w:r>
      <w:r>
        <w:rPr>
          <w:rFonts w:eastAsia="SimSun"/>
          <w:bCs/>
          <w:szCs w:val="24"/>
          <w:shd w:val="clear" w:color="auto" w:fill="FFFFFF"/>
          <w:lang w:eastAsia="zh-CN"/>
        </w:rPr>
        <w:t>ματοποιείται η διοικητική δράση</w:t>
      </w:r>
      <w:r w:rsidRPr="00B61A27">
        <w:rPr>
          <w:rFonts w:eastAsia="SimSun"/>
          <w:bCs/>
          <w:szCs w:val="24"/>
          <w:shd w:val="clear" w:color="auto" w:fill="FFFFFF"/>
          <w:lang w:eastAsia="zh-CN"/>
        </w:rPr>
        <w:t>. Με λίγα λόγια και απλά</w:t>
      </w:r>
      <w:r>
        <w:rPr>
          <w:rFonts w:eastAsia="SimSun"/>
          <w:bCs/>
          <w:szCs w:val="24"/>
          <w:shd w:val="clear" w:color="auto" w:fill="FFFFFF"/>
          <w:lang w:eastAsia="zh-CN"/>
        </w:rPr>
        <w:t>,</w:t>
      </w:r>
      <w:r w:rsidRPr="00B61A27">
        <w:rPr>
          <w:rFonts w:eastAsia="SimSun"/>
          <w:bCs/>
          <w:szCs w:val="24"/>
          <w:shd w:val="clear" w:color="auto" w:fill="FFFFFF"/>
          <w:lang w:eastAsia="zh-CN"/>
        </w:rPr>
        <w:t xml:space="preserve"> αγνοείται παντελώς η πραγματικότητα του ελληνικού δημοσίου και των φορέων του.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Ισχυρίζεστε ότι ο σκοπός του νομοθετήματος είναι να θεσπιστεί μια ολοκληρωμένη προσέγγιση στην ανάπτυξη και ενδυνάμωση του ανθρώπινου δυναμικού του δημοσίου</w:t>
      </w:r>
      <w:r>
        <w:rPr>
          <w:rFonts w:eastAsia="SimSun"/>
          <w:bCs/>
          <w:szCs w:val="24"/>
          <w:shd w:val="clear" w:color="auto" w:fill="FFFFFF"/>
          <w:lang w:eastAsia="zh-CN"/>
        </w:rPr>
        <w:t>,</w:t>
      </w:r>
      <w:r w:rsidRPr="00B61A27">
        <w:rPr>
          <w:rFonts w:eastAsia="SimSun"/>
          <w:bCs/>
          <w:szCs w:val="24"/>
          <w:shd w:val="clear" w:color="auto" w:fill="FFFFFF"/>
          <w:lang w:eastAsia="zh-CN"/>
        </w:rPr>
        <w:t xml:space="preserve"> ώστε</w:t>
      </w:r>
      <w:r>
        <w:rPr>
          <w:rFonts w:eastAsia="SimSun"/>
          <w:bCs/>
          <w:szCs w:val="24"/>
          <w:shd w:val="clear" w:color="auto" w:fill="FFFFFF"/>
          <w:lang w:eastAsia="zh-CN"/>
        </w:rPr>
        <w:t xml:space="preserve"> έτσι</w:t>
      </w:r>
      <w:r w:rsidRPr="00B61A27">
        <w:rPr>
          <w:rFonts w:eastAsia="SimSun"/>
          <w:bCs/>
          <w:szCs w:val="24"/>
          <w:shd w:val="clear" w:color="auto" w:fill="FFFFFF"/>
          <w:lang w:eastAsia="zh-CN"/>
        </w:rPr>
        <w:t xml:space="preserve"> να βελτιωθεί η ποι</w:t>
      </w:r>
      <w:r>
        <w:rPr>
          <w:rFonts w:eastAsia="SimSun"/>
          <w:bCs/>
          <w:szCs w:val="24"/>
          <w:shd w:val="clear" w:color="auto" w:fill="FFFFFF"/>
          <w:lang w:eastAsia="zh-CN"/>
        </w:rPr>
        <w:t>ότητα των παρεχόμενων υπηρεσιών</w:t>
      </w:r>
      <w:r w:rsidRPr="00B61A27">
        <w:rPr>
          <w:rFonts w:eastAsia="SimSun"/>
          <w:bCs/>
          <w:szCs w:val="24"/>
          <w:shd w:val="clear" w:color="auto" w:fill="FFFFFF"/>
          <w:lang w:eastAsia="zh-CN"/>
        </w:rPr>
        <w:t>. Απ</w:t>
      </w:r>
      <w:r>
        <w:rPr>
          <w:rFonts w:eastAsia="SimSun"/>
          <w:bCs/>
          <w:szCs w:val="24"/>
          <w:shd w:val="clear" w:color="auto" w:fill="FFFFFF"/>
          <w:lang w:eastAsia="zh-CN"/>
        </w:rPr>
        <w:t>έχει</w:t>
      </w:r>
      <w:r w:rsidRPr="00B61A27">
        <w:rPr>
          <w:rFonts w:eastAsia="SimSun"/>
          <w:bCs/>
          <w:szCs w:val="24"/>
          <w:shd w:val="clear" w:color="auto" w:fill="FFFFFF"/>
          <w:lang w:eastAsia="zh-CN"/>
        </w:rPr>
        <w:t xml:space="preserve"> όμως χιλιόμετρα από το να χαρακτηριστεί ολοκληρωμένη</w:t>
      </w:r>
      <w:r>
        <w:rPr>
          <w:rFonts w:eastAsia="SimSun"/>
          <w:bCs/>
          <w:szCs w:val="24"/>
          <w:shd w:val="clear" w:color="auto" w:fill="FFFFFF"/>
          <w:lang w:eastAsia="zh-CN"/>
        </w:rPr>
        <w:t>,</w:t>
      </w:r>
      <w:r w:rsidRPr="00B61A27">
        <w:rPr>
          <w:rFonts w:eastAsia="SimSun"/>
          <w:bCs/>
          <w:szCs w:val="24"/>
          <w:shd w:val="clear" w:color="auto" w:fill="FFFFFF"/>
          <w:lang w:eastAsia="zh-CN"/>
        </w:rPr>
        <w:t xml:space="preserve"> καθώς απουσιάζει μια πολύ σημαντική παράμετρος</w:t>
      </w:r>
      <w:r>
        <w:rPr>
          <w:rFonts w:eastAsia="SimSun"/>
          <w:bCs/>
          <w:szCs w:val="24"/>
          <w:shd w:val="clear" w:color="auto" w:fill="FFFFFF"/>
          <w:lang w:eastAsia="zh-CN"/>
        </w:rPr>
        <w:t>,</w:t>
      </w:r>
      <w:r w:rsidRPr="00B61A27">
        <w:rPr>
          <w:rFonts w:eastAsia="SimSun"/>
          <w:bCs/>
          <w:szCs w:val="24"/>
          <w:shd w:val="clear" w:color="auto" w:fill="FFFFFF"/>
          <w:lang w:eastAsia="zh-CN"/>
        </w:rPr>
        <w:t xml:space="preserve"> που επιμένετε με οριακά επιπόλαια επιχειρήματα να προσπερνά</w:t>
      </w:r>
      <w:r>
        <w:rPr>
          <w:rFonts w:eastAsia="SimSun"/>
          <w:bCs/>
          <w:szCs w:val="24"/>
          <w:shd w:val="clear" w:color="auto" w:fill="FFFFFF"/>
          <w:lang w:eastAsia="zh-CN"/>
        </w:rPr>
        <w:t>τε,</w:t>
      </w:r>
      <w:r w:rsidRPr="00B61A27">
        <w:rPr>
          <w:rFonts w:eastAsia="SimSun"/>
          <w:bCs/>
          <w:szCs w:val="24"/>
          <w:shd w:val="clear" w:color="auto" w:fill="FFFFFF"/>
          <w:lang w:eastAsia="zh-CN"/>
        </w:rPr>
        <w:t xml:space="preserve"> η διασύνδεση του συστήματος στοχοθεσίας</w:t>
      </w:r>
      <w:r>
        <w:rPr>
          <w:rFonts w:eastAsia="SimSun"/>
          <w:bCs/>
          <w:szCs w:val="24"/>
          <w:shd w:val="clear" w:color="auto" w:fill="FFFFFF"/>
          <w:lang w:eastAsia="zh-CN"/>
        </w:rPr>
        <w:t>-</w:t>
      </w:r>
      <w:r w:rsidRPr="00B61A27">
        <w:rPr>
          <w:rFonts w:eastAsia="SimSun"/>
          <w:bCs/>
          <w:szCs w:val="24"/>
          <w:shd w:val="clear" w:color="auto" w:fill="FFFFFF"/>
          <w:lang w:eastAsia="zh-CN"/>
        </w:rPr>
        <w:t>αξιολόγησης φυσικά με ένα νέο σύστημα επιλογής προϊσταμένων οργανικών μονάδων των δημοσίων φορέων</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Ενώ επικοινωνήσ</w:t>
      </w:r>
      <w:r>
        <w:rPr>
          <w:rFonts w:eastAsia="SimSun"/>
          <w:bCs/>
          <w:szCs w:val="24"/>
          <w:shd w:val="clear" w:color="auto" w:fill="FFFFFF"/>
          <w:lang w:eastAsia="zh-CN"/>
        </w:rPr>
        <w:t>α</w:t>
      </w:r>
      <w:r w:rsidRPr="00B61A27">
        <w:rPr>
          <w:rFonts w:eastAsia="SimSun"/>
          <w:bCs/>
          <w:szCs w:val="24"/>
          <w:shd w:val="clear" w:color="auto" w:fill="FFFFFF"/>
          <w:lang w:eastAsia="zh-CN"/>
        </w:rPr>
        <w:t>τε σε όλους τους τόνους τη σταθερή σας προσήλωση στην απογραφ</w:t>
      </w:r>
      <w:r>
        <w:rPr>
          <w:rFonts w:eastAsia="SimSun"/>
          <w:bCs/>
          <w:szCs w:val="24"/>
          <w:shd w:val="clear" w:color="auto" w:fill="FFFFFF"/>
          <w:lang w:eastAsia="zh-CN"/>
        </w:rPr>
        <w:t>ειο</w:t>
      </w:r>
      <w:r w:rsidRPr="00B61A27">
        <w:rPr>
          <w:rFonts w:eastAsia="SimSun"/>
          <w:bCs/>
          <w:szCs w:val="24"/>
          <w:shd w:val="clear" w:color="auto" w:fill="FFFFFF"/>
          <w:lang w:eastAsia="zh-CN"/>
        </w:rPr>
        <w:t>κρατικοποίηση του δημοσίου</w:t>
      </w:r>
      <w:r>
        <w:rPr>
          <w:rFonts w:eastAsia="SimSun"/>
          <w:bCs/>
          <w:szCs w:val="24"/>
          <w:shd w:val="clear" w:color="auto" w:fill="FFFFFF"/>
          <w:lang w:eastAsia="zh-CN"/>
        </w:rPr>
        <w:t>, δ</w:t>
      </w:r>
      <w:r w:rsidRPr="00B61A27">
        <w:rPr>
          <w:rFonts w:eastAsia="SimSun"/>
          <w:bCs/>
          <w:szCs w:val="24"/>
          <w:shd w:val="clear" w:color="auto" w:fill="FFFFFF"/>
          <w:lang w:eastAsia="zh-CN"/>
        </w:rPr>
        <w:t>εν συμβαίνει κάτι τέτοιο ούτε στο πνεύμα ούτε στο γράμ</w:t>
      </w:r>
      <w:r>
        <w:rPr>
          <w:rFonts w:eastAsia="SimSun"/>
          <w:bCs/>
          <w:szCs w:val="24"/>
          <w:shd w:val="clear" w:color="auto" w:fill="FFFFFF"/>
          <w:lang w:eastAsia="zh-CN"/>
        </w:rPr>
        <w:t>μα της προτεινόμενης νομοθεσίας</w:t>
      </w:r>
      <w:r w:rsidRPr="00B61A27">
        <w:rPr>
          <w:rFonts w:eastAsia="SimSun"/>
          <w:bCs/>
          <w:szCs w:val="24"/>
          <w:shd w:val="clear" w:color="auto" w:fill="FFFFFF"/>
          <w:lang w:eastAsia="zh-CN"/>
        </w:rPr>
        <w:t>. Με την καθιέρωση νέων θεσμών</w:t>
      </w:r>
      <w:r>
        <w:rPr>
          <w:rFonts w:eastAsia="SimSun"/>
          <w:bCs/>
          <w:szCs w:val="24"/>
          <w:shd w:val="clear" w:color="auto" w:fill="FFFFFF"/>
          <w:lang w:eastAsia="zh-CN"/>
        </w:rPr>
        <w:t>,</w:t>
      </w:r>
      <w:r w:rsidRPr="00B61A27">
        <w:rPr>
          <w:rFonts w:eastAsia="SimSun"/>
          <w:bCs/>
          <w:szCs w:val="24"/>
          <w:shd w:val="clear" w:color="auto" w:fill="FFFFFF"/>
          <w:lang w:eastAsia="zh-CN"/>
        </w:rPr>
        <w:t xml:space="preserve"> όπως αυτός του συμβούλου ανθρώπινου δυναμικού</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r w:rsidRPr="00B61A27">
        <w:rPr>
          <w:rFonts w:eastAsia="SimSun"/>
          <w:bCs/>
          <w:szCs w:val="24"/>
          <w:shd w:val="clear" w:color="auto" w:fill="FFFFFF"/>
          <w:lang w:eastAsia="zh-CN"/>
        </w:rPr>
        <w:lastRenderedPageBreak/>
        <w:t>το</w:t>
      </w:r>
      <w:r>
        <w:rPr>
          <w:rFonts w:eastAsia="SimSun"/>
          <w:bCs/>
          <w:szCs w:val="24"/>
          <w:shd w:val="clear" w:color="auto" w:fill="FFFFFF"/>
          <w:lang w:eastAsia="zh-CN"/>
        </w:rPr>
        <w:t>υ</w:t>
      </w:r>
      <w:r w:rsidRPr="00B61A27">
        <w:rPr>
          <w:rFonts w:eastAsia="SimSun"/>
          <w:bCs/>
          <w:szCs w:val="24"/>
          <w:shd w:val="clear" w:color="auto" w:fill="FFFFFF"/>
          <w:lang w:eastAsia="zh-CN"/>
        </w:rPr>
        <w:t xml:space="preserve"> οποίου οι αρμοδιότητες συγκρούονται και </w:t>
      </w:r>
      <w:r>
        <w:rPr>
          <w:rFonts w:eastAsia="SimSun"/>
          <w:bCs/>
          <w:szCs w:val="24"/>
          <w:shd w:val="clear" w:color="auto" w:fill="FFFFFF"/>
          <w:lang w:eastAsia="zh-CN"/>
        </w:rPr>
        <w:t>αλληλο</w:t>
      </w:r>
      <w:r w:rsidRPr="00B61A27">
        <w:rPr>
          <w:rFonts w:eastAsia="SimSun"/>
          <w:bCs/>
          <w:szCs w:val="24"/>
          <w:shd w:val="clear" w:color="auto" w:fill="FFFFFF"/>
          <w:lang w:eastAsia="zh-CN"/>
        </w:rPr>
        <w:t>επικαλύπτονται με τις υφιστάμενες διευθύνσεις ανθρώπινου δυναμικού</w:t>
      </w:r>
      <w:r>
        <w:rPr>
          <w:rFonts w:eastAsia="SimSun"/>
          <w:bCs/>
          <w:szCs w:val="24"/>
          <w:shd w:val="clear" w:color="auto" w:fill="FFFFFF"/>
          <w:lang w:eastAsia="zh-CN"/>
        </w:rPr>
        <w:t xml:space="preserve"> ο</w:t>
      </w:r>
      <w:r w:rsidRPr="00B61A27">
        <w:rPr>
          <w:rFonts w:eastAsia="SimSun"/>
          <w:bCs/>
          <w:szCs w:val="24"/>
          <w:shd w:val="clear" w:color="auto" w:fill="FFFFFF"/>
          <w:lang w:eastAsia="zh-CN"/>
        </w:rPr>
        <w:t>υσιαστικά ακυρώνετ</w:t>
      </w:r>
      <w:r>
        <w:rPr>
          <w:rFonts w:eastAsia="SimSun"/>
          <w:bCs/>
          <w:szCs w:val="24"/>
          <w:shd w:val="clear" w:color="auto" w:fill="FFFFFF"/>
          <w:lang w:eastAsia="zh-CN"/>
        </w:rPr>
        <w:t>αι στην πράξη η ίδια η διοίκηση</w:t>
      </w:r>
      <w:r w:rsidRPr="00B61A27">
        <w:rPr>
          <w:rFonts w:eastAsia="SimSun"/>
          <w:bCs/>
          <w:szCs w:val="24"/>
          <w:shd w:val="clear" w:color="auto" w:fill="FFFFFF"/>
          <w:lang w:eastAsia="zh-CN"/>
        </w:rPr>
        <w:t>. Δημιουργείται</w:t>
      </w:r>
      <w:r w:rsidR="00395E97">
        <w:rPr>
          <w:rFonts w:eastAsia="SimSun"/>
          <w:bCs/>
          <w:szCs w:val="24"/>
          <w:shd w:val="clear" w:color="auto" w:fill="FFFFFF"/>
          <w:lang w:eastAsia="zh-CN"/>
        </w:rPr>
        <w:t>,</w:t>
      </w:r>
      <w:r w:rsidRPr="00B61A27">
        <w:rPr>
          <w:rFonts w:eastAsia="SimSun"/>
          <w:bCs/>
          <w:szCs w:val="24"/>
          <w:shd w:val="clear" w:color="auto" w:fill="FFFFFF"/>
          <w:lang w:eastAsia="zh-CN"/>
        </w:rPr>
        <w:t xml:space="preserve"> δηλαδή</w:t>
      </w:r>
      <w:r w:rsidR="00395E97">
        <w:rPr>
          <w:rFonts w:eastAsia="SimSun"/>
          <w:bCs/>
          <w:szCs w:val="24"/>
          <w:shd w:val="clear" w:color="auto" w:fill="FFFFFF"/>
          <w:lang w:eastAsia="zh-CN"/>
        </w:rPr>
        <w:t>,</w:t>
      </w:r>
      <w:r w:rsidRPr="00B61A27">
        <w:rPr>
          <w:rFonts w:eastAsia="SimSun"/>
          <w:bCs/>
          <w:szCs w:val="24"/>
          <w:shd w:val="clear" w:color="auto" w:fill="FFFFFF"/>
          <w:lang w:eastAsia="zh-CN"/>
        </w:rPr>
        <w:t xml:space="preserve"> ένας παράνομος μηχανισμός</w:t>
      </w:r>
      <w:r>
        <w:rPr>
          <w:rFonts w:eastAsia="SimSun"/>
          <w:bCs/>
          <w:szCs w:val="24"/>
          <w:shd w:val="clear" w:color="auto" w:fill="FFFFFF"/>
          <w:lang w:eastAsia="zh-CN"/>
        </w:rPr>
        <w:t>, μ</w:t>
      </w:r>
      <w:r w:rsidRPr="00B61A27">
        <w:rPr>
          <w:rFonts w:eastAsia="SimSun"/>
          <w:bCs/>
          <w:szCs w:val="24"/>
          <w:shd w:val="clear" w:color="auto" w:fill="FFFFFF"/>
          <w:lang w:eastAsia="zh-CN"/>
        </w:rPr>
        <w:t>ια ακόμη δομή μέσα στην υπάρχουσα δομή</w:t>
      </w:r>
      <w:r>
        <w:rPr>
          <w:rFonts w:eastAsia="SimSun"/>
          <w:bCs/>
          <w:szCs w:val="24"/>
          <w:shd w:val="clear" w:color="auto" w:fill="FFFFFF"/>
          <w:lang w:eastAsia="zh-CN"/>
        </w:rPr>
        <w:t>,</w:t>
      </w:r>
      <w:r w:rsidRPr="00B61A27">
        <w:rPr>
          <w:rFonts w:eastAsia="SimSun"/>
          <w:bCs/>
          <w:szCs w:val="24"/>
          <w:shd w:val="clear" w:color="auto" w:fill="FFFFFF"/>
          <w:lang w:eastAsia="zh-CN"/>
        </w:rPr>
        <w:t xml:space="preserve"> υποτιμώντας με αυτόν τον τρόπο την ικανότητα </w:t>
      </w:r>
      <w:r>
        <w:rPr>
          <w:rFonts w:eastAsia="SimSun"/>
          <w:bCs/>
          <w:szCs w:val="24"/>
          <w:shd w:val="clear" w:color="auto" w:fill="FFFFFF"/>
          <w:lang w:eastAsia="zh-CN"/>
        </w:rPr>
        <w:t>και</w:t>
      </w:r>
      <w:r w:rsidRPr="00B61A27">
        <w:rPr>
          <w:rFonts w:eastAsia="SimSun"/>
          <w:bCs/>
          <w:szCs w:val="24"/>
          <w:shd w:val="clear" w:color="auto" w:fill="FFFFFF"/>
          <w:lang w:eastAsia="zh-CN"/>
        </w:rPr>
        <w:t xml:space="preserve"> την υπηρεσιακή και επιστημονική επάρκεια των ίδιων των στελεχών της δημόσιας διοίκησης. Εδώ έχουν να γίνουν κρίσεις μια δεκαετία</w:t>
      </w:r>
      <w:r>
        <w:rPr>
          <w:rFonts w:eastAsia="SimSun"/>
          <w:bCs/>
          <w:szCs w:val="24"/>
          <w:shd w:val="clear" w:color="auto" w:fill="FFFFFF"/>
          <w:lang w:eastAsia="zh-CN"/>
        </w:rPr>
        <w:t>, ο</w:t>
      </w:r>
      <w:r w:rsidRPr="00B61A27">
        <w:rPr>
          <w:rFonts w:eastAsia="SimSun"/>
          <w:bCs/>
          <w:szCs w:val="24"/>
          <w:shd w:val="clear" w:color="auto" w:fill="FFFFFF"/>
          <w:lang w:eastAsia="zh-CN"/>
        </w:rPr>
        <w:t xml:space="preserve"> σύμβουλος μας έλειπε</w:t>
      </w:r>
      <w:r>
        <w:rPr>
          <w:rFonts w:eastAsia="SimSun"/>
          <w:bCs/>
          <w:szCs w:val="24"/>
          <w:shd w:val="clear" w:color="auto" w:fill="FFFFFF"/>
          <w:lang w:eastAsia="zh-CN"/>
        </w:rPr>
        <w:t>!</w:t>
      </w:r>
      <w:r w:rsidRPr="00B61A27">
        <w:rPr>
          <w:rFonts w:eastAsia="SimSun"/>
          <w:bCs/>
          <w:szCs w:val="24"/>
          <w:shd w:val="clear" w:color="auto" w:fill="FFFFFF"/>
          <w:lang w:eastAsia="zh-CN"/>
        </w:rPr>
        <w:t xml:space="preserve"> Εκτός κι αν θέλετε να προσφέρετε τίποτα πρόσθετες αμοιβές σε </w:t>
      </w:r>
      <w:r>
        <w:rPr>
          <w:rFonts w:eastAsia="SimSun"/>
          <w:bCs/>
          <w:szCs w:val="24"/>
          <w:shd w:val="clear" w:color="auto" w:fill="FFFFFF"/>
          <w:lang w:eastAsia="zh-CN"/>
        </w:rPr>
        <w:t>«</w:t>
      </w:r>
      <w:r w:rsidRPr="00B61A27">
        <w:rPr>
          <w:rFonts w:eastAsia="SimSun"/>
          <w:bCs/>
          <w:szCs w:val="24"/>
          <w:shd w:val="clear" w:color="auto" w:fill="FFFFFF"/>
          <w:lang w:eastAsia="zh-CN"/>
        </w:rPr>
        <w:t>ημετέρους</w:t>
      </w:r>
      <w:r>
        <w:rPr>
          <w:rFonts w:eastAsia="SimSun"/>
          <w:bCs/>
          <w:szCs w:val="24"/>
          <w:shd w:val="clear" w:color="auto" w:fill="FFFFFF"/>
          <w:lang w:eastAsia="zh-CN"/>
        </w:rPr>
        <w:t>»</w:t>
      </w:r>
      <w:r w:rsidRPr="00B61A27">
        <w:rPr>
          <w:rFonts w:eastAsia="SimSun"/>
          <w:bCs/>
          <w:szCs w:val="24"/>
          <w:shd w:val="clear" w:color="auto" w:fill="FFFFFF"/>
          <w:lang w:eastAsia="zh-CN"/>
        </w:rPr>
        <w:t xml:space="preserve"> του Υπουργείου και το</w:t>
      </w:r>
      <w:r>
        <w:rPr>
          <w:rFonts w:eastAsia="SimSun"/>
          <w:bCs/>
          <w:szCs w:val="24"/>
          <w:shd w:val="clear" w:color="auto" w:fill="FFFFFF"/>
          <w:lang w:eastAsia="zh-CN"/>
        </w:rPr>
        <w:t>υ</w:t>
      </w:r>
      <w:r w:rsidRPr="00B61A27">
        <w:rPr>
          <w:rFonts w:eastAsia="SimSun"/>
          <w:bCs/>
          <w:szCs w:val="24"/>
          <w:shd w:val="clear" w:color="auto" w:fill="FFFFFF"/>
          <w:lang w:eastAsia="zh-CN"/>
        </w:rPr>
        <w:t xml:space="preserve"> </w:t>
      </w:r>
      <w:r>
        <w:rPr>
          <w:rFonts w:eastAsia="SimSun"/>
          <w:bCs/>
          <w:szCs w:val="24"/>
          <w:shd w:val="clear" w:color="auto" w:fill="FFFFFF"/>
          <w:lang w:eastAsia="zh-CN"/>
        </w:rPr>
        <w:t>Εθνικού</w:t>
      </w:r>
      <w:r w:rsidRPr="00B61A27">
        <w:rPr>
          <w:rFonts w:eastAsia="SimSun"/>
          <w:bCs/>
          <w:szCs w:val="24"/>
          <w:shd w:val="clear" w:color="auto" w:fill="FFFFFF"/>
          <w:lang w:eastAsia="zh-CN"/>
        </w:rPr>
        <w:t xml:space="preserve"> Κέντρο</w:t>
      </w:r>
      <w:r>
        <w:rPr>
          <w:rFonts w:eastAsia="SimSun"/>
          <w:bCs/>
          <w:szCs w:val="24"/>
          <w:shd w:val="clear" w:color="auto" w:fill="FFFFFF"/>
          <w:lang w:eastAsia="zh-CN"/>
        </w:rPr>
        <w:t>υ</w:t>
      </w:r>
      <w:r w:rsidRPr="00B61A27">
        <w:rPr>
          <w:rFonts w:eastAsia="SimSun"/>
          <w:bCs/>
          <w:szCs w:val="24"/>
          <w:shd w:val="clear" w:color="auto" w:fill="FFFFFF"/>
          <w:lang w:eastAsia="zh-CN"/>
        </w:rPr>
        <w:t xml:space="preserve"> Δημόσιας Διοίκησης και Αυτοδιοίκησης</w:t>
      </w:r>
      <w:r w:rsidR="00395E97">
        <w:rPr>
          <w:rFonts w:eastAsia="SimSun"/>
          <w:bCs/>
          <w:szCs w:val="24"/>
          <w:shd w:val="clear" w:color="auto" w:fill="FFFFFF"/>
          <w:lang w:eastAsia="zh-CN"/>
        </w:rPr>
        <w:t>,</w:t>
      </w:r>
      <w:r w:rsidRPr="00B61A27">
        <w:rPr>
          <w:rFonts w:eastAsia="SimSun"/>
          <w:bCs/>
          <w:szCs w:val="24"/>
          <w:shd w:val="clear" w:color="auto" w:fill="FFFFFF"/>
          <w:lang w:eastAsia="zh-CN"/>
        </w:rPr>
        <w:t xml:space="preserve"> οι οποίοι θα αναλάβουν να διδάξουν τα σχετικά αντικείμενα στους υποψήφιους να πιστοποιηθούν.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Αλήθεια</w:t>
      </w:r>
      <w:r>
        <w:rPr>
          <w:rFonts w:eastAsia="SimSun"/>
          <w:bCs/>
          <w:szCs w:val="24"/>
          <w:shd w:val="clear" w:color="auto" w:fill="FFFFFF"/>
          <w:lang w:eastAsia="zh-CN"/>
        </w:rPr>
        <w:t>,</w:t>
      </w:r>
      <w:r w:rsidRPr="00B61A27">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B61A27">
        <w:rPr>
          <w:rFonts w:eastAsia="SimSun"/>
          <w:bCs/>
          <w:szCs w:val="24"/>
          <w:shd w:val="clear" w:color="auto" w:fill="FFFFFF"/>
          <w:lang w:eastAsia="zh-CN"/>
        </w:rPr>
        <w:t xml:space="preserve"> γνωρίζετε </w:t>
      </w:r>
      <w:r>
        <w:rPr>
          <w:rFonts w:eastAsia="SimSun"/>
          <w:bCs/>
          <w:szCs w:val="24"/>
          <w:shd w:val="clear" w:color="auto" w:fill="FFFFFF"/>
          <w:lang w:eastAsia="zh-CN"/>
        </w:rPr>
        <w:t>πόσοι</w:t>
      </w:r>
      <w:r w:rsidRPr="00B61A27">
        <w:rPr>
          <w:rFonts w:eastAsia="SimSun"/>
          <w:bCs/>
          <w:szCs w:val="24"/>
          <w:shd w:val="clear" w:color="auto" w:fill="FFFFFF"/>
          <w:lang w:eastAsia="zh-CN"/>
        </w:rPr>
        <w:t xml:space="preserve"> υπάλληλοι του Υπουργείου σας κάνουν στο ΕΚΔΔΑ μαθήματα στοχοθεσίας του </w:t>
      </w:r>
      <w:r>
        <w:rPr>
          <w:rFonts w:eastAsia="SimSun"/>
          <w:bCs/>
          <w:szCs w:val="24"/>
          <w:shd w:val="clear" w:color="auto" w:fill="FFFFFF"/>
          <w:lang w:eastAsia="zh-CN"/>
        </w:rPr>
        <w:t>ν.3230/</w:t>
      </w:r>
      <w:r w:rsidRPr="00B61A27">
        <w:rPr>
          <w:rFonts w:eastAsia="SimSun"/>
          <w:bCs/>
          <w:szCs w:val="24"/>
          <w:shd w:val="clear" w:color="auto" w:fill="FFFFFF"/>
          <w:lang w:eastAsia="zh-CN"/>
        </w:rPr>
        <w:t>2004</w:t>
      </w:r>
      <w:r>
        <w:rPr>
          <w:rFonts w:eastAsia="SimSun"/>
          <w:bCs/>
          <w:szCs w:val="24"/>
          <w:shd w:val="clear" w:color="auto" w:fill="FFFFFF"/>
          <w:lang w:eastAsia="zh-CN"/>
        </w:rPr>
        <w:t xml:space="preserve">, που όμως δεν εφαρμόζεται;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Είναι καθοριστικό για μια αντικειμενική αξιολόγηση</w:t>
      </w:r>
      <w:r>
        <w:rPr>
          <w:rFonts w:eastAsia="SimSun"/>
          <w:bCs/>
          <w:szCs w:val="24"/>
          <w:shd w:val="clear" w:color="auto" w:fill="FFFFFF"/>
          <w:lang w:eastAsia="zh-CN"/>
        </w:rPr>
        <w:t>,</w:t>
      </w:r>
      <w:r w:rsidRPr="00B61A27">
        <w:rPr>
          <w:rFonts w:eastAsia="SimSun"/>
          <w:bCs/>
          <w:szCs w:val="24"/>
          <w:shd w:val="clear" w:color="auto" w:fill="FFFFFF"/>
          <w:lang w:eastAsia="zh-CN"/>
        </w:rPr>
        <w:t xml:space="preserve"> αποδεκτή από όλους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να συντρέχουν δύο βασικές και κρίσιμες προϋποθέσεις</w:t>
      </w:r>
      <w:r>
        <w:rPr>
          <w:rFonts w:eastAsia="SimSun"/>
          <w:bCs/>
          <w:szCs w:val="24"/>
          <w:shd w:val="clear" w:color="auto" w:fill="FFFFFF"/>
          <w:lang w:eastAsia="zh-CN"/>
        </w:rPr>
        <w:t>: τ</w:t>
      </w:r>
      <w:r w:rsidRPr="00B61A27">
        <w:rPr>
          <w:rFonts w:eastAsia="SimSun"/>
          <w:bCs/>
          <w:szCs w:val="24"/>
          <w:shd w:val="clear" w:color="auto" w:fill="FFFFFF"/>
          <w:lang w:eastAsia="zh-CN"/>
        </w:rPr>
        <w:t>α κριτήρια που πρέπει να είναι κατάλληλα να μετρήσουν το</w:t>
      </w:r>
      <w:r>
        <w:rPr>
          <w:rFonts w:eastAsia="SimSun"/>
          <w:bCs/>
          <w:szCs w:val="24"/>
          <w:shd w:val="clear" w:color="auto" w:fill="FFFFFF"/>
          <w:lang w:eastAsia="zh-CN"/>
        </w:rPr>
        <w:t>ν</w:t>
      </w:r>
      <w:r w:rsidRPr="00B61A27">
        <w:rPr>
          <w:rFonts w:eastAsia="SimSun"/>
          <w:bCs/>
          <w:szCs w:val="24"/>
          <w:shd w:val="clear" w:color="auto" w:fill="FFFFFF"/>
          <w:lang w:eastAsia="zh-CN"/>
        </w:rPr>
        <w:t xml:space="preserve"> σκοπό που θέτεις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οι κριτές που πρέπει να είναι αξιόπιστοι. Επειδή κατά το παρελθόν</w:t>
      </w:r>
      <w:r>
        <w:rPr>
          <w:rFonts w:eastAsia="SimSun"/>
          <w:bCs/>
          <w:szCs w:val="24"/>
          <w:shd w:val="clear" w:color="auto" w:fill="FFFFFF"/>
          <w:lang w:eastAsia="zh-CN"/>
        </w:rPr>
        <w:t>,</w:t>
      </w:r>
      <w:r w:rsidRPr="00B61A27">
        <w:rPr>
          <w:rFonts w:eastAsia="SimSun"/>
          <w:bCs/>
          <w:szCs w:val="24"/>
          <w:shd w:val="clear" w:color="auto" w:fill="FFFFFF"/>
          <w:lang w:eastAsia="zh-CN"/>
        </w:rPr>
        <w:t xml:space="preserve"> είτε δεν υπήρχε το ένα </w:t>
      </w:r>
      <w:r>
        <w:rPr>
          <w:rFonts w:eastAsia="SimSun"/>
          <w:bCs/>
          <w:szCs w:val="24"/>
          <w:shd w:val="clear" w:color="auto" w:fill="FFFFFF"/>
          <w:lang w:eastAsia="zh-CN"/>
        </w:rPr>
        <w:t>-</w:t>
      </w:r>
      <w:r w:rsidRPr="00B61A27">
        <w:rPr>
          <w:rFonts w:eastAsia="SimSun"/>
          <w:bCs/>
          <w:szCs w:val="24"/>
          <w:shd w:val="clear" w:color="auto" w:fill="FFFFFF"/>
          <w:lang w:eastAsia="zh-CN"/>
        </w:rPr>
        <w:t>κατάλληλα κριτήρια δηλαδή</w:t>
      </w:r>
      <w:r>
        <w:rPr>
          <w:rFonts w:eastAsia="SimSun"/>
          <w:bCs/>
          <w:szCs w:val="24"/>
          <w:shd w:val="clear" w:color="auto" w:fill="FFFFFF"/>
          <w:lang w:eastAsia="zh-CN"/>
        </w:rPr>
        <w:t>-</w:t>
      </w:r>
      <w:r w:rsidRPr="00B61A27">
        <w:rPr>
          <w:rFonts w:eastAsia="SimSun"/>
          <w:bCs/>
          <w:szCs w:val="24"/>
          <w:shd w:val="clear" w:color="auto" w:fill="FFFFFF"/>
          <w:lang w:eastAsia="zh-CN"/>
        </w:rPr>
        <w:t xml:space="preserve"> είτε το άλλο</w:t>
      </w:r>
      <w:r>
        <w:rPr>
          <w:rFonts w:eastAsia="SimSun"/>
          <w:bCs/>
          <w:szCs w:val="24"/>
          <w:shd w:val="clear" w:color="auto" w:fill="FFFFFF"/>
          <w:lang w:eastAsia="zh-CN"/>
        </w:rPr>
        <w:t xml:space="preserve"> -</w:t>
      </w:r>
      <w:r w:rsidRPr="00B61A27">
        <w:rPr>
          <w:rFonts w:eastAsia="SimSun"/>
          <w:bCs/>
          <w:szCs w:val="24"/>
          <w:shd w:val="clear" w:color="auto" w:fill="FFFFFF"/>
          <w:lang w:eastAsia="zh-CN"/>
        </w:rPr>
        <w:t>αξιόπιστοι κριτές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γι</w:t>
      </w:r>
      <w:r>
        <w:rPr>
          <w:rFonts w:eastAsia="SimSun"/>
          <w:bCs/>
          <w:szCs w:val="24"/>
          <w:shd w:val="clear" w:color="auto" w:fill="FFFFFF"/>
          <w:lang w:eastAsia="zh-CN"/>
        </w:rPr>
        <w:t>’</w:t>
      </w:r>
      <w:r w:rsidRPr="00B61A27">
        <w:rPr>
          <w:rFonts w:eastAsia="SimSun"/>
          <w:bCs/>
          <w:szCs w:val="24"/>
          <w:shd w:val="clear" w:color="auto" w:fill="FFFFFF"/>
          <w:lang w:eastAsia="zh-CN"/>
        </w:rPr>
        <w:t xml:space="preserve"> αυτό ακριβώς η διαδικασία υφίστατο έντονη αμφισβήτηση και συχνά δεν εφαρμοζόταν</w:t>
      </w:r>
      <w:r>
        <w:rPr>
          <w:rFonts w:eastAsia="SimSun"/>
          <w:bCs/>
          <w:szCs w:val="24"/>
          <w:shd w:val="clear" w:color="auto" w:fill="FFFFFF"/>
          <w:lang w:eastAsia="zh-CN"/>
        </w:rPr>
        <w:t>.</w:t>
      </w:r>
      <w:r w:rsidRPr="00B61A27">
        <w:rPr>
          <w:rFonts w:eastAsia="SimSun"/>
          <w:bCs/>
          <w:szCs w:val="24"/>
          <w:shd w:val="clear" w:color="auto" w:fill="FFFFFF"/>
          <w:lang w:eastAsia="zh-CN"/>
        </w:rPr>
        <w:t xml:space="preserve"> Δεν υπήρχε δηλαδή κουλτούρα αξιολόγησης. Μέχρι που ήρθε το 2014 </w:t>
      </w:r>
      <w:r>
        <w:rPr>
          <w:rFonts w:eastAsia="SimSun"/>
          <w:bCs/>
          <w:szCs w:val="24"/>
          <w:shd w:val="clear" w:color="auto" w:fill="FFFFFF"/>
          <w:lang w:eastAsia="zh-CN"/>
        </w:rPr>
        <w:t xml:space="preserve">με τον </w:t>
      </w:r>
      <w:r>
        <w:rPr>
          <w:rFonts w:eastAsia="SimSun"/>
          <w:bCs/>
          <w:szCs w:val="24"/>
          <w:shd w:val="clear" w:color="auto" w:fill="FFFFFF"/>
          <w:lang w:eastAsia="zh-CN"/>
        </w:rPr>
        <w:lastRenderedPageBreak/>
        <w:t>ν.42</w:t>
      </w:r>
      <w:r w:rsidRPr="00B61A27">
        <w:rPr>
          <w:rFonts w:eastAsia="SimSun"/>
          <w:bCs/>
          <w:szCs w:val="24"/>
          <w:shd w:val="clear" w:color="auto" w:fill="FFFFFF"/>
          <w:lang w:eastAsia="zh-CN"/>
        </w:rPr>
        <w:t>50</w:t>
      </w:r>
      <w:r>
        <w:rPr>
          <w:rFonts w:eastAsia="SimSun"/>
          <w:bCs/>
          <w:szCs w:val="24"/>
          <w:shd w:val="clear" w:color="auto" w:fill="FFFFFF"/>
          <w:lang w:eastAsia="zh-CN"/>
        </w:rPr>
        <w:t xml:space="preserve"> ο</w:t>
      </w:r>
      <w:r w:rsidRPr="00B61A27">
        <w:rPr>
          <w:rFonts w:eastAsia="SimSun"/>
          <w:bCs/>
          <w:szCs w:val="24"/>
          <w:shd w:val="clear" w:color="auto" w:fill="FFFFFF"/>
          <w:lang w:eastAsia="zh-CN"/>
        </w:rPr>
        <w:t xml:space="preserve"> τότε Υπουργός κ. Κυριάκος Μητσοτάκης και συνέδεσε την αξιολόγηση με τη δημοσιονομική προσαρμογή</w:t>
      </w:r>
      <w:r>
        <w:rPr>
          <w:rFonts w:eastAsia="SimSun"/>
          <w:bCs/>
          <w:szCs w:val="24"/>
          <w:shd w:val="clear" w:color="auto" w:fill="FFFFFF"/>
          <w:lang w:eastAsia="zh-CN"/>
        </w:rPr>
        <w:t>.</w:t>
      </w:r>
      <w:r w:rsidRPr="00B61A27">
        <w:rPr>
          <w:rFonts w:eastAsia="SimSun"/>
          <w:bCs/>
          <w:szCs w:val="24"/>
          <w:shd w:val="clear" w:color="auto" w:fill="FFFFFF"/>
          <w:lang w:eastAsia="zh-CN"/>
        </w:rPr>
        <w:t xml:space="preserve"> Προώθησε</w:t>
      </w:r>
      <w:r w:rsidR="00153CBE">
        <w:rPr>
          <w:rFonts w:eastAsia="SimSun"/>
          <w:bCs/>
          <w:szCs w:val="24"/>
          <w:shd w:val="clear" w:color="auto" w:fill="FFFFFF"/>
          <w:lang w:eastAsia="zh-CN"/>
        </w:rPr>
        <w:t>,</w:t>
      </w:r>
      <w:r w:rsidRPr="00B61A27">
        <w:rPr>
          <w:rFonts w:eastAsia="SimSun"/>
          <w:bCs/>
          <w:szCs w:val="24"/>
          <w:shd w:val="clear" w:color="auto" w:fill="FFFFFF"/>
          <w:lang w:eastAsia="zh-CN"/>
        </w:rPr>
        <w:t xml:space="preserve"> </w:t>
      </w:r>
      <w:r>
        <w:rPr>
          <w:rFonts w:eastAsia="SimSun"/>
          <w:bCs/>
          <w:szCs w:val="24"/>
          <w:shd w:val="clear" w:color="auto" w:fill="FFFFFF"/>
          <w:lang w:eastAsia="zh-CN"/>
        </w:rPr>
        <w:t>λοιπόν</w:t>
      </w:r>
      <w:r w:rsidR="00153CBE">
        <w:rPr>
          <w:rFonts w:eastAsia="SimSun"/>
          <w:bCs/>
          <w:szCs w:val="24"/>
          <w:shd w:val="clear" w:color="auto" w:fill="FFFFFF"/>
          <w:lang w:eastAsia="zh-CN"/>
        </w:rPr>
        <w:t>,</w:t>
      </w:r>
      <w:r>
        <w:rPr>
          <w:rFonts w:eastAsia="SimSun"/>
          <w:bCs/>
          <w:szCs w:val="24"/>
          <w:shd w:val="clear" w:color="auto" w:fill="FFFFFF"/>
          <w:lang w:eastAsia="zh-CN"/>
        </w:rPr>
        <w:t xml:space="preserve"> </w:t>
      </w:r>
      <w:r w:rsidRPr="00B61A27">
        <w:rPr>
          <w:rFonts w:eastAsia="SimSun"/>
          <w:bCs/>
          <w:szCs w:val="24"/>
          <w:shd w:val="clear" w:color="auto" w:fill="FFFFFF"/>
          <w:lang w:eastAsia="zh-CN"/>
        </w:rPr>
        <w:t>την τιμωρητική αξιολόγηση με σκοπό να μειώσει τον αριθμό των υπαλλήλων</w:t>
      </w:r>
      <w:r>
        <w:rPr>
          <w:rFonts w:eastAsia="SimSun"/>
          <w:bCs/>
          <w:szCs w:val="24"/>
          <w:shd w:val="clear" w:color="auto" w:fill="FFFFFF"/>
          <w:lang w:eastAsia="zh-CN"/>
        </w:rPr>
        <w:t>,</w:t>
      </w:r>
      <w:r w:rsidRPr="00B61A27">
        <w:rPr>
          <w:rFonts w:eastAsia="SimSun"/>
          <w:bCs/>
          <w:szCs w:val="24"/>
          <w:shd w:val="clear" w:color="auto" w:fill="FFFFFF"/>
          <w:lang w:eastAsia="zh-CN"/>
        </w:rPr>
        <w:t xml:space="preserve"> οπότε έφερε αντίθετα αποτελέσματα και επέτεινε </w:t>
      </w:r>
      <w:r>
        <w:rPr>
          <w:rFonts w:eastAsia="SimSun"/>
          <w:bCs/>
          <w:szCs w:val="24"/>
          <w:shd w:val="clear" w:color="auto" w:fill="FFFFFF"/>
          <w:lang w:eastAsia="zh-CN"/>
        </w:rPr>
        <w:t xml:space="preserve">τη </w:t>
      </w:r>
      <w:r w:rsidRPr="00B61A27">
        <w:rPr>
          <w:rFonts w:eastAsia="SimSun"/>
          <w:bCs/>
          <w:szCs w:val="24"/>
          <w:shd w:val="clear" w:color="auto" w:fill="FFFFFF"/>
          <w:lang w:eastAsia="zh-CN"/>
        </w:rPr>
        <w:t xml:space="preserve">δυσφορία </w:t>
      </w:r>
      <w:r>
        <w:rPr>
          <w:rFonts w:eastAsia="SimSun"/>
          <w:bCs/>
          <w:szCs w:val="24"/>
          <w:shd w:val="clear" w:color="auto" w:fill="FFFFFF"/>
          <w:lang w:eastAsia="zh-CN"/>
        </w:rPr>
        <w:t xml:space="preserve">και την </w:t>
      </w:r>
      <w:r w:rsidRPr="00B61A27">
        <w:rPr>
          <w:rFonts w:eastAsia="SimSun"/>
          <w:bCs/>
          <w:szCs w:val="24"/>
          <w:shd w:val="clear" w:color="auto" w:fill="FFFFFF"/>
          <w:lang w:eastAsia="zh-CN"/>
        </w:rPr>
        <w:t>επιφύ</w:t>
      </w:r>
      <w:r>
        <w:rPr>
          <w:rFonts w:eastAsia="SimSun"/>
          <w:bCs/>
          <w:szCs w:val="24"/>
          <w:shd w:val="clear" w:color="auto" w:fill="FFFFFF"/>
          <w:lang w:eastAsia="zh-CN"/>
        </w:rPr>
        <w:t>λαξη για το οποιοδήποτε σύστημα</w:t>
      </w:r>
      <w:r w:rsidRPr="00B61A27">
        <w:rPr>
          <w:rFonts w:eastAsia="SimSun"/>
          <w:bCs/>
          <w:szCs w:val="24"/>
          <w:shd w:val="clear" w:color="auto" w:fill="FFFFFF"/>
          <w:lang w:eastAsia="zh-CN"/>
        </w:rPr>
        <w:t>. Ελπίζω να μην υποκρύπτεται μια τέτοια σκοπι</w:t>
      </w:r>
      <w:r>
        <w:rPr>
          <w:rFonts w:eastAsia="SimSun"/>
          <w:bCs/>
          <w:szCs w:val="24"/>
          <w:shd w:val="clear" w:color="auto" w:fill="FFFFFF"/>
          <w:lang w:eastAsia="zh-CN"/>
        </w:rPr>
        <w:t>μότητα και στο παρόν νομοθέτημα</w:t>
      </w:r>
      <w:r w:rsidRPr="00B61A27">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Συμπερασματικά</w:t>
      </w:r>
      <w:r>
        <w:rPr>
          <w:rFonts w:eastAsia="SimSun"/>
          <w:bCs/>
          <w:szCs w:val="24"/>
          <w:shd w:val="clear" w:color="auto" w:fill="FFFFFF"/>
          <w:lang w:eastAsia="zh-CN"/>
        </w:rPr>
        <w:t>,</w:t>
      </w:r>
      <w:r w:rsidRPr="00B61A27">
        <w:rPr>
          <w:rFonts w:eastAsia="SimSun"/>
          <w:bCs/>
          <w:szCs w:val="24"/>
          <w:shd w:val="clear" w:color="auto" w:fill="FFFFFF"/>
          <w:lang w:eastAsia="zh-CN"/>
        </w:rPr>
        <w:t xml:space="preserve"> κύριε Βορίδη</w:t>
      </w:r>
      <w:r>
        <w:rPr>
          <w:rFonts w:eastAsia="SimSun"/>
          <w:bCs/>
          <w:szCs w:val="24"/>
          <w:shd w:val="clear" w:color="auto" w:fill="FFFFFF"/>
          <w:lang w:eastAsia="zh-CN"/>
        </w:rPr>
        <w:t>,</w:t>
      </w:r>
      <w:r w:rsidRPr="00B61A27">
        <w:rPr>
          <w:rFonts w:eastAsia="SimSun"/>
          <w:bCs/>
          <w:szCs w:val="24"/>
          <w:shd w:val="clear" w:color="auto" w:fill="FFFFFF"/>
          <w:lang w:eastAsia="zh-CN"/>
        </w:rPr>
        <w:t xml:space="preserve"> εισάγονται καινούργια κριτήρια ή δεξιότητες</w:t>
      </w:r>
      <w:r>
        <w:rPr>
          <w:rFonts w:eastAsia="SimSun"/>
          <w:bCs/>
          <w:szCs w:val="24"/>
          <w:shd w:val="clear" w:color="auto" w:fill="FFFFFF"/>
          <w:lang w:eastAsia="zh-CN"/>
        </w:rPr>
        <w:t>,</w:t>
      </w:r>
      <w:r w:rsidRPr="00B61A27">
        <w:rPr>
          <w:rFonts w:eastAsia="SimSun"/>
          <w:bCs/>
          <w:szCs w:val="24"/>
          <w:shd w:val="clear" w:color="auto" w:fill="FFFFFF"/>
          <w:lang w:eastAsia="zh-CN"/>
        </w:rPr>
        <w:t xml:space="preserve"> που ναι μεν μπορεί να είναι γνωστές στη θεωρία και στον ιδιωτικό τομέα</w:t>
      </w:r>
      <w:r>
        <w:rPr>
          <w:rFonts w:eastAsia="SimSun"/>
          <w:bCs/>
          <w:szCs w:val="24"/>
          <w:shd w:val="clear" w:color="auto" w:fill="FFFFFF"/>
          <w:lang w:eastAsia="zh-CN"/>
        </w:rPr>
        <w:t>,</w:t>
      </w:r>
      <w:r w:rsidRPr="00B61A27">
        <w:rPr>
          <w:rFonts w:eastAsia="SimSun"/>
          <w:bCs/>
          <w:szCs w:val="24"/>
          <w:shd w:val="clear" w:color="auto" w:fill="FFFFFF"/>
          <w:lang w:eastAsia="zh-CN"/>
        </w:rPr>
        <w:t xml:space="preserve"> απαιτούν ωστόσο πολλή εργασία για να αποσαφηνιστούν στην ελλ</w:t>
      </w:r>
      <w:r>
        <w:rPr>
          <w:rFonts w:eastAsia="SimSun"/>
          <w:bCs/>
          <w:szCs w:val="24"/>
          <w:shd w:val="clear" w:color="auto" w:fill="FFFFFF"/>
          <w:lang w:eastAsia="zh-CN"/>
        </w:rPr>
        <w:t>ηνική διοικητική πραγματικότητα</w:t>
      </w:r>
      <w:r w:rsidRPr="00B61A27">
        <w:rPr>
          <w:rFonts w:eastAsia="SimSun"/>
          <w:bCs/>
          <w:szCs w:val="24"/>
          <w:shd w:val="clear" w:color="auto" w:fill="FFFFFF"/>
          <w:lang w:eastAsia="zh-CN"/>
        </w:rPr>
        <w:t>. Επομένως δημιουργούν αβεβαιότητα</w:t>
      </w:r>
      <w:r>
        <w:rPr>
          <w:rFonts w:eastAsia="SimSun"/>
          <w:bCs/>
          <w:szCs w:val="24"/>
          <w:shd w:val="clear" w:color="auto" w:fill="FFFFFF"/>
          <w:lang w:eastAsia="zh-CN"/>
        </w:rPr>
        <w:t>,</w:t>
      </w:r>
      <w:r w:rsidRPr="00B61A27">
        <w:rPr>
          <w:rFonts w:eastAsia="SimSun"/>
          <w:bCs/>
          <w:szCs w:val="24"/>
          <w:shd w:val="clear" w:color="auto" w:fill="FFFFFF"/>
          <w:lang w:eastAsia="zh-CN"/>
        </w:rPr>
        <w:t xml:space="preserve"> ενώ θα</w:t>
      </w:r>
      <w:r>
        <w:rPr>
          <w:rFonts w:eastAsia="SimSun"/>
          <w:bCs/>
          <w:szCs w:val="24"/>
          <w:shd w:val="clear" w:color="auto" w:fill="FFFFFF"/>
          <w:lang w:eastAsia="zh-CN"/>
        </w:rPr>
        <w:t xml:space="preserve"> έπρεπε να δημιουργούν σιγουριά</w:t>
      </w:r>
      <w:r w:rsidRPr="00B61A27">
        <w:rPr>
          <w:rFonts w:eastAsia="SimSun"/>
          <w:bCs/>
          <w:szCs w:val="24"/>
          <w:shd w:val="clear" w:color="auto" w:fill="FFFFFF"/>
          <w:lang w:eastAsia="zh-CN"/>
        </w:rPr>
        <w:t>. Οι κριτές είναι εντελώς αναξιόπιστοι</w:t>
      </w:r>
      <w:r>
        <w:rPr>
          <w:rFonts w:eastAsia="SimSun"/>
          <w:bCs/>
          <w:szCs w:val="24"/>
          <w:shd w:val="clear" w:color="auto" w:fill="FFFFFF"/>
          <w:lang w:eastAsia="zh-CN"/>
        </w:rPr>
        <w:t>,</w:t>
      </w:r>
      <w:r w:rsidRPr="00B61A27">
        <w:rPr>
          <w:rFonts w:eastAsia="SimSun"/>
          <w:bCs/>
          <w:szCs w:val="24"/>
          <w:shd w:val="clear" w:color="auto" w:fill="FFFFFF"/>
          <w:lang w:eastAsia="zh-CN"/>
        </w:rPr>
        <w:t xml:space="preserve"> ως σχεδόν όλοι κατέχοντες τη θέση μέσω </w:t>
      </w:r>
      <w:r>
        <w:rPr>
          <w:rFonts w:eastAsia="SimSun"/>
          <w:bCs/>
          <w:szCs w:val="24"/>
          <w:shd w:val="clear" w:color="auto" w:fill="FFFFFF"/>
          <w:lang w:eastAsia="zh-CN"/>
        </w:rPr>
        <w:t>εύνοιας,</w:t>
      </w:r>
      <w:r w:rsidRPr="00B61A27">
        <w:rPr>
          <w:rFonts w:eastAsia="SimSun"/>
          <w:bCs/>
          <w:szCs w:val="24"/>
          <w:shd w:val="clear" w:color="auto" w:fill="FFFFFF"/>
          <w:lang w:eastAsia="zh-CN"/>
        </w:rPr>
        <w:t xml:space="preserve"> πολιτική</w:t>
      </w:r>
      <w:r>
        <w:rPr>
          <w:rFonts w:eastAsia="SimSun"/>
          <w:bCs/>
          <w:szCs w:val="24"/>
          <w:shd w:val="clear" w:color="auto" w:fill="FFFFFF"/>
          <w:lang w:eastAsia="zh-CN"/>
        </w:rPr>
        <w:t>ς</w:t>
      </w:r>
      <w:r w:rsidRPr="00B61A27">
        <w:rPr>
          <w:rFonts w:eastAsia="SimSun"/>
          <w:bCs/>
          <w:szCs w:val="24"/>
          <w:shd w:val="clear" w:color="auto" w:fill="FFFFFF"/>
          <w:lang w:eastAsia="zh-CN"/>
        </w:rPr>
        <w:t xml:space="preserve"> επιλογή</w:t>
      </w:r>
      <w:r>
        <w:rPr>
          <w:rFonts w:eastAsia="SimSun"/>
          <w:bCs/>
          <w:szCs w:val="24"/>
          <w:shd w:val="clear" w:color="auto" w:fill="FFFFFF"/>
          <w:lang w:eastAsia="zh-CN"/>
        </w:rPr>
        <w:t>ς</w:t>
      </w:r>
      <w:r w:rsidRPr="00B61A27">
        <w:rPr>
          <w:rFonts w:eastAsia="SimSun"/>
          <w:bCs/>
          <w:szCs w:val="24"/>
          <w:shd w:val="clear" w:color="auto" w:fill="FFFFFF"/>
          <w:lang w:eastAsia="zh-CN"/>
        </w:rPr>
        <w:t xml:space="preserve"> </w:t>
      </w:r>
      <w:r>
        <w:rPr>
          <w:rFonts w:eastAsia="SimSun"/>
          <w:bCs/>
          <w:szCs w:val="24"/>
          <w:shd w:val="clear" w:color="auto" w:fill="FFFFFF"/>
          <w:lang w:eastAsia="zh-CN"/>
        </w:rPr>
        <w:t>ή τύχης.</w:t>
      </w:r>
      <w:r w:rsidRPr="00B61A27">
        <w:rPr>
          <w:rFonts w:eastAsia="SimSun"/>
          <w:bCs/>
          <w:szCs w:val="24"/>
          <w:shd w:val="clear" w:color="auto" w:fill="FFFFFF"/>
          <w:lang w:eastAsia="zh-CN"/>
        </w:rPr>
        <w:t xml:space="preserve"> Απλά βρέθηκε </w:t>
      </w:r>
      <w:r>
        <w:rPr>
          <w:rFonts w:eastAsia="SimSun"/>
          <w:bCs/>
          <w:szCs w:val="24"/>
          <w:shd w:val="clear" w:color="auto" w:fill="FFFFFF"/>
          <w:lang w:eastAsia="zh-CN"/>
        </w:rPr>
        <w:t>αρχαιότερος στον βαθμό.</w:t>
      </w:r>
      <w:r w:rsidRPr="00B61A27">
        <w:rPr>
          <w:rFonts w:eastAsia="SimSun"/>
          <w:bCs/>
          <w:szCs w:val="24"/>
          <w:shd w:val="clear" w:color="auto" w:fill="FFFFFF"/>
          <w:lang w:eastAsia="zh-CN"/>
        </w:rPr>
        <w:t xml:space="preserve"> Με τον νόμο Βερναρδάκη άρχισαν οι κρίσεις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κρίθηκαν όλοι γενικοί διευθυντές και ορισμένοι διευθυντές του Υπουργείου Διοικητικής Ανασυγκρότησης. Η διαδικασία βέβαια αυτή σταμάτησε αδικαιολόγητα από τη σημερινή Κυβέρνηση</w:t>
      </w:r>
      <w:r>
        <w:rPr>
          <w:rFonts w:eastAsia="SimSun"/>
          <w:bCs/>
          <w:szCs w:val="24"/>
          <w:shd w:val="clear" w:color="auto" w:fill="FFFFFF"/>
          <w:lang w:eastAsia="zh-CN"/>
        </w:rPr>
        <w:t>,</w:t>
      </w:r>
      <w:r w:rsidRPr="00B61A27">
        <w:rPr>
          <w:rFonts w:eastAsia="SimSun"/>
          <w:bCs/>
          <w:szCs w:val="24"/>
          <w:shd w:val="clear" w:color="auto" w:fill="FFFFFF"/>
          <w:lang w:eastAsia="zh-CN"/>
        </w:rPr>
        <w:t xml:space="preserve"> η οποία ψήφισε τον </w:t>
      </w:r>
      <w:r>
        <w:rPr>
          <w:rFonts w:eastAsia="SimSun"/>
          <w:bCs/>
          <w:szCs w:val="24"/>
          <w:shd w:val="clear" w:color="auto" w:fill="FFFFFF"/>
          <w:lang w:eastAsia="zh-CN"/>
        </w:rPr>
        <w:t>ν.4674/</w:t>
      </w:r>
      <w:r w:rsidRPr="00B61A27">
        <w:rPr>
          <w:rFonts w:eastAsia="SimSun"/>
          <w:bCs/>
          <w:szCs w:val="24"/>
          <w:shd w:val="clear" w:color="auto" w:fill="FFFFFF"/>
          <w:lang w:eastAsia="zh-CN"/>
        </w:rPr>
        <w:t>2020 με αλλαγή μορίων για κρίσεις και προαγωγές</w:t>
      </w:r>
      <w:r>
        <w:rPr>
          <w:rFonts w:eastAsia="SimSun"/>
          <w:bCs/>
          <w:szCs w:val="24"/>
          <w:shd w:val="clear" w:color="auto" w:fill="FFFFFF"/>
          <w:lang w:eastAsia="zh-CN"/>
        </w:rPr>
        <w:t>,</w:t>
      </w:r>
      <w:r w:rsidRPr="00B61A27">
        <w:rPr>
          <w:rFonts w:eastAsia="SimSun"/>
          <w:bCs/>
          <w:szCs w:val="24"/>
          <w:shd w:val="clear" w:color="auto" w:fill="FFFFFF"/>
          <w:lang w:eastAsia="zh-CN"/>
        </w:rPr>
        <w:t xml:space="preserve"> τις οποίες ωστόσο δεν έκανε</w:t>
      </w:r>
      <w:r>
        <w:rPr>
          <w:rFonts w:eastAsia="SimSun"/>
          <w:bCs/>
          <w:szCs w:val="24"/>
          <w:shd w:val="clear" w:color="auto" w:fill="FFFFFF"/>
          <w:lang w:eastAsia="zh-CN"/>
        </w:rPr>
        <w:t>.</w:t>
      </w:r>
      <w:r w:rsidRPr="00B61A27">
        <w:rPr>
          <w:rFonts w:eastAsia="SimSun"/>
          <w:bCs/>
          <w:szCs w:val="24"/>
          <w:shd w:val="clear" w:color="auto" w:fill="FFFFFF"/>
          <w:lang w:eastAsia="zh-CN"/>
        </w:rPr>
        <w:t xml:space="preserve"> Σήμερα </w:t>
      </w:r>
      <w:r>
        <w:rPr>
          <w:rFonts w:eastAsia="SimSun"/>
          <w:bCs/>
          <w:szCs w:val="24"/>
          <w:shd w:val="clear" w:color="auto" w:fill="FFFFFF"/>
          <w:lang w:eastAsia="zh-CN"/>
        </w:rPr>
        <w:t>σ</w:t>
      </w:r>
      <w:r w:rsidRPr="00B61A27">
        <w:rPr>
          <w:rFonts w:eastAsia="SimSun"/>
          <w:bCs/>
          <w:szCs w:val="24"/>
          <w:shd w:val="clear" w:color="auto" w:fill="FFFFFF"/>
          <w:lang w:eastAsia="zh-CN"/>
        </w:rPr>
        <w:t>υνεπώς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με ευθύνη της </w:t>
      </w:r>
      <w:r>
        <w:rPr>
          <w:rFonts w:eastAsia="SimSun"/>
          <w:bCs/>
          <w:szCs w:val="24"/>
          <w:shd w:val="clear" w:color="auto" w:fill="FFFFFF"/>
          <w:lang w:eastAsia="zh-CN"/>
        </w:rPr>
        <w:t>Κυβέρνησης της Νέας</w:t>
      </w:r>
      <w:r w:rsidRPr="00B61A27">
        <w:rPr>
          <w:rFonts w:eastAsia="SimSun"/>
          <w:bCs/>
          <w:szCs w:val="24"/>
          <w:shd w:val="clear" w:color="auto" w:fill="FFFFFF"/>
          <w:lang w:eastAsia="zh-CN"/>
        </w:rPr>
        <w:t xml:space="preserve"> Δημοκρατίας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έχουν λήξει ακόμη και οι θητείες των </w:t>
      </w:r>
      <w:r>
        <w:rPr>
          <w:rFonts w:eastAsia="SimSun"/>
          <w:bCs/>
          <w:szCs w:val="24"/>
          <w:shd w:val="clear" w:color="auto" w:fill="FFFFFF"/>
          <w:lang w:eastAsia="zh-CN"/>
        </w:rPr>
        <w:t>κριθέντων</w:t>
      </w:r>
      <w:r w:rsidRPr="00B61A27">
        <w:rPr>
          <w:rFonts w:eastAsia="SimSun"/>
          <w:bCs/>
          <w:szCs w:val="24"/>
          <w:shd w:val="clear" w:color="auto" w:fill="FFFFFF"/>
          <w:lang w:eastAsia="zh-CN"/>
        </w:rPr>
        <w:t xml:space="preserve"> το</w:t>
      </w:r>
      <w:r>
        <w:rPr>
          <w:rFonts w:eastAsia="SimSun"/>
          <w:bCs/>
          <w:szCs w:val="24"/>
          <w:shd w:val="clear" w:color="auto" w:fill="FFFFFF"/>
          <w:lang w:eastAsia="zh-CN"/>
        </w:rPr>
        <w:t>υ</w:t>
      </w:r>
      <w:r w:rsidRPr="00B61A27">
        <w:rPr>
          <w:rFonts w:eastAsia="SimSun"/>
          <w:bCs/>
          <w:szCs w:val="24"/>
          <w:shd w:val="clear" w:color="auto" w:fill="FFFFFF"/>
          <w:lang w:eastAsia="zh-CN"/>
        </w:rPr>
        <w:t xml:space="preserve"> 2018</w:t>
      </w:r>
      <w:r>
        <w:rPr>
          <w:rFonts w:eastAsia="SimSun"/>
          <w:bCs/>
          <w:szCs w:val="24"/>
          <w:shd w:val="clear" w:color="auto" w:fill="FFFFFF"/>
          <w:lang w:eastAsia="zh-CN"/>
        </w:rPr>
        <w:t>-2019</w:t>
      </w:r>
      <w:r w:rsidRPr="00B61A27">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lastRenderedPageBreak/>
        <w:t>Αυτή η κατάσταση</w:t>
      </w:r>
      <w:r w:rsidR="002258E1">
        <w:rPr>
          <w:rFonts w:eastAsia="SimSun"/>
          <w:bCs/>
          <w:szCs w:val="24"/>
          <w:shd w:val="clear" w:color="auto" w:fill="FFFFFF"/>
          <w:lang w:eastAsia="zh-CN"/>
        </w:rPr>
        <w:t>,</w:t>
      </w:r>
      <w:r w:rsidRPr="00B61A27">
        <w:rPr>
          <w:rFonts w:eastAsia="SimSun"/>
          <w:bCs/>
          <w:szCs w:val="24"/>
          <w:shd w:val="clear" w:color="auto" w:fill="FFFFFF"/>
          <w:lang w:eastAsia="zh-CN"/>
        </w:rPr>
        <w:t xml:space="preserve"> που διαιωνίζετ</w:t>
      </w:r>
      <w:r w:rsidR="002258E1">
        <w:rPr>
          <w:rFonts w:eastAsia="SimSun"/>
          <w:bCs/>
          <w:szCs w:val="24"/>
          <w:shd w:val="clear" w:color="auto" w:fill="FFFFFF"/>
          <w:lang w:eastAsia="zh-CN"/>
        </w:rPr>
        <w:t>αι</w:t>
      </w:r>
      <w:r>
        <w:rPr>
          <w:rFonts w:eastAsia="SimSun"/>
          <w:bCs/>
          <w:szCs w:val="24"/>
          <w:shd w:val="clear" w:color="auto" w:fill="FFFFFF"/>
          <w:lang w:eastAsia="zh-CN"/>
        </w:rPr>
        <w:t>,</w:t>
      </w:r>
      <w:r w:rsidRPr="00B61A27">
        <w:rPr>
          <w:rFonts w:eastAsia="SimSun"/>
          <w:bCs/>
          <w:szCs w:val="24"/>
          <w:shd w:val="clear" w:color="auto" w:fill="FFFFFF"/>
          <w:lang w:eastAsia="zh-CN"/>
        </w:rPr>
        <w:t xml:space="preserve"> και δυσφορία εμπνέει και δημιουργεί και δημιουργεί συνθήκες ακατάλληλες για το περιβάλλον της δημόσιας διοίκησης</w:t>
      </w:r>
      <w:r>
        <w:rPr>
          <w:rFonts w:eastAsia="SimSun"/>
          <w:bCs/>
          <w:szCs w:val="24"/>
          <w:shd w:val="clear" w:color="auto" w:fill="FFFFFF"/>
          <w:lang w:eastAsia="zh-CN"/>
        </w:rPr>
        <w:t>.</w:t>
      </w:r>
      <w:r w:rsidRPr="00B61A27">
        <w:rPr>
          <w:rFonts w:eastAsia="SimSun"/>
          <w:bCs/>
          <w:szCs w:val="24"/>
          <w:shd w:val="clear" w:color="auto" w:fill="FFFFFF"/>
          <w:lang w:eastAsia="zh-CN"/>
        </w:rPr>
        <w:t xml:space="preserve"> Σίγουρα δεν αποδίδει εμπιστοσύνη στους κριτές οι οποίοι θα κρίνουν εκείνους με τους οποίους διεκδικούν την ίδια θέση</w:t>
      </w:r>
      <w:r>
        <w:rPr>
          <w:rFonts w:eastAsia="SimSun"/>
          <w:bCs/>
          <w:szCs w:val="24"/>
          <w:shd w:val="clear" w:color="auto" w:fill="FFFFFF"/>
          <w:lang w:eastAsia="zh-CN"/>
        </w:rPr>
        <w:t>.</w:t>
      </w:r>
      <w:r w:rsidRPr="00B61A27">
        <w:rPr>
          <w:rFonts w:eastAsia="SimSun"/>
          <w:bCs/>
          <w:szCs w:val="24"/>
          <w:shd w:val="clear" w:color="auto" w:fill="FFFFFF"/>
          <w:lang w:eastAsia="zh-CN"/>
        </w:rPr>
        <w:t xml:space="preserve"> Ενώ τονίζεται </w:t>
      </w:r>
      <w:r>
        <w:rPr>
          <w:rFonts w:eastAsia="SimSun"/>
          <w:bCs/>
          <w:szCs w:val="24"/>
          <w:shd w:val="clear" w:color="auto" w:fill="FFFFFF"/>
          <w:lang w:eastAsia="zh-CN"/>
        </w:rPr>
        <w:t>ως</w:t>
      </w:r>
      <w:r w:rsidRPr="00B61A27">
        <w:rPr>
          <w:rFonts w:eastAsia="SimSun"/>
          <w:bCs/>
          <w:szCs w:val="24"/>
          <w:shd w:val="clear" w:color="auto" w:fill="FFFFFF"/>
          <w:lang w:eastAsia="zh-CN"/>
        </w:rPr>
        <w:t xml:space="preserve"> σκοπός της αξιολόγησης η απόδοση της υπηρεσίας</w:t>
      </w:r>
      <w:r>
        <w:rPr>
          <w:rFonts w:eastAsia="SimSun"/>
          <w:bCs/>
          <w:szCs w:val="24"/>
          <w:shd w:val="clear" w:color="auto" w:fill="FFFFFF"/>
          <w:lang w:eastAsia="zh-CN"/>
        </w:rPr>
        <w:t>,</w:t>
      </w:r>
      <w:r w:rsidRPr="00B61A27">
        <w:rPr>
          <w:rFonts w:eastAsia="SimSun"/>
          <w:bCs/>
          <w:szCs w:val="24"/>
          <w:shd w:val="clear" w:color="auto" w:fill="FFFFFF"/>
          <w:lang w:eastAsia="zh-CN"/>
        </w:rPr>
        <w:t xml:space="preserve"> άρα κρίσιμο στοιχείο είναι η επίτευξη στόχων</w:t>
      </w:r>
      <w:r>
        <w:rPr>
          <w:rFonts w:eastAsia="SimSun"/>
          <w:bCs/>
          <w:szCs w:val="24"/>
          <w:shd w:val="clear" w:color="auto" w:fill="FFFFFF"/>
          <w:lang w:eastAsia="zh-CN"/>
        </w:rPr>
        <w:t>, κ</w:t>
      </w:r>
      <w:r w:rsidRPr="00B61A27">
        <w:rPr>
          <w:rFonts w:eastAsia="SimSun"/>
          <w:bCs/>
          <w:szCs w:val="24"/>
          <w:shd w:val="clear" w:color="auto" w:fill="FFFFFF"/>
          <w:lang w:eastAsia="zh-CN"/>
        </w:rPr>
        <w:t xml:space="preserve">αταργείται </w:t>
      </w:r>
      <w:r>
        <w:rPr>
          <w:rFonts w:eastAsia="SimSun"/>
          <w:bCs/>
          <w:szCs w:val="24"/>
          <w:shd w:val="clear" w:color="auto" w:fill="FFFFFF"/>
          <w:lang w:eastAsia="zh-CN"/>
        </w:rPr>
        <w:t xml:space="preserve">η </w:t>
      </w:r>
      <w:r w:rsidRPr="00B61A27">
        <w:rPr>
          <w:rFonts w:eastAsia="SimSun"/>
          <w:bCs/>
          <w:szCs w:val="24"/>
          <w:shd w:val="clear" w:color="auto" w:fill="FFFFFF"/>
          <w:lang w:eastAsia="zh-CN"/>
        </w:rPr>
        <w:t>συναινετική και επιλέγεται η αυταρχική</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r>
        <w:rPr>
          <w:rFonts w:eastAsia="SimSun"/>
          <w:bCs/>
          <w:szCs w:val="24"/>
          <w:shd w:val="clear" w:color="auto" w:fill="FFFFFF"/>
          <w:lang w:eastAsia="zh-CN"/>
        </w:rPr>
        <w:t>η</w:t>
      </w:r>
      <w:r w:rsidRPr="00B61A27">
        <w:rPr>
          <w:rFonts w:eastAsia="SimSun"/>
          <w:bCs/>
          <w:szCs w:val="24"/>
          <w:shd w:val="clear" w:color="auto" w:fill="FFFFFF"/>
          <w:lang w:eastAsia="zh-CN"/>
        </w:rPr>
        <w:t xml:space="preserve"> άνωθεν προσδιορισμένη στοχοθεσία</w:t>
      </w:r>
      <w:r>
        <w:rPr>
          <w:rFonts w:eastAsia="SimSun"/>
          <w:bCs/>
          <w:szCs w:val="24"/>
          <w:shd w:val="clear" w:color="auto" w:fill="FFFFFF"/>
          <w:lang w:eastAsia="zh-CN"/>
        </w:rPr>
        <w:t>. Κορυφαία</w:t>
      </w:r>
      <w:r w:rsidRPr="00B61A27">
        <w:rPr>
          <w:rFonts w:eastAsia="SimSun"/>
          <w:bCs/>
          <w:szCs w:val="24"/>
          <w:shd w:val="clear" w:color="auto" w:fill="FFFFFF"/>
          <w:lang w:eastAsia="zh-CN"/>
        </w:rPr>
        <w:t xml:space="preserve"> αντίφαση.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Pr="00B61A27">
        <w:rPr>
          <w:rFonts w:eastAsia="SimSun"/>
          <w:bCs/>
          <w:szCs w:val="24"/>
          <w:shd w:val="clear" w:color="auto" w:fill="FFFFFF"/>
          <w:lang w:eastAsia="zh-CN"/>
        </w:rPr>
        <w:t>ι επειδή</w:t>
      </w:r>
      <w:r>
        <w:rPr>
          <w:rFonts w:eastAsia="SimSun"/>
          <w:bCs/>
          <w:szCs w:val="24"/>
          <w:shd w:val="clear" w:color="auto" w:fill="FFFFFF"/>
          <w:lang w:eastAsia="zh-CN"/>
        </w:rPr>
        <w:t>,</w:t>
      </w:r>
      <w:r w:rsidRPr="00B61A27">
        <w:rPr>
          <w:rFonts w:eastAsia="SimSun"/>
          <w:bCs/>
          <w:szCs w:val="24"/>
          <w:shd w:val="clear" w:color="auto" w:fill="FFFFFF"/>
          <w:lang w:eastAsia="zh-CN"/>
        </w:rPr>
        <w:t xml:space="preserve"> κύριε Βορίδη</w:t>
      </w:r>
      <w:r>
        <w:rPr>
          <w:rFonts w:eastAsia="SimSun"/>
          <w:bCs/>
          <w:szCs w:val="24"/>
          <w:shd w:val="clear" w:color="auto" w:fill="FFFFFF"/>
          <w:lang w:eastAsia="zh-CN"/>
        </w:rPr>
        <w:t>,</w:t>
      </w:r>
      <w:r w:rsidRPr="00B61A27">
        <w:rPr>
          <w:rFonts w:eastAsia="SimSun"/>
          <w:bCs/>
          <w:szCs w:val="24"/>
          <w:shd w:val="clear" w:color="auto" w:fill="FFFFFF"/>
          <w:lang w:eastAsia="zh-CN"/>
        </w:rPr>
        <w:t xml:space="preserve"> προσπαθήσα</w:t>
      </w:r>
      <w:r>
        <w:rPr>
          <w:rFonts w:eastAsia="SimSun"/>
          <w:bCs/>
          <w:szCs w:val="24"/>
          <w:shd w:val="clear" w:color="auto" w:fill="FFFFFF"/>
          <w:lang w:eastAsia="zh-CN"/>
        </w:rPr>
        <w:t>τ</w:t>
      </w:r>
      <w:r w:rsidRPr="00B61A27">
        <w:rPr>
          <w:rFonts w:eastAsia="SimSun"/>
          <w:bCs/>
          <w:szCs w:val="24"/>
          <w:shd w:val="clear" w:color="auto" w:fill="FFFFFF"/>
          <w:lang w:eastAsia="zh-CN"/>
        </w:rPr>
        <w:t xml:space="preserve">ε στις </w:t>
      </w:r>
      <w:r w:rsidR="002258E1">
        <w:rPr>
          <w:rFonts w:eastAsia="SimSun"/>
          <w:bCs/>
          <w:szCs w:val="24"/>
          <w:shd w:val="clear" w:color="auto" w:fill="FFFFFF"/>
          <w:lang w:eastAsia="zh-CN"/>
        </w:rPr>
        <w:t>ε</w:t>
      </w:r>
      <w:r w:rsidRPr="00B61A27">
        <w:rPr>
          <w:rFonts w:eastAsia="SimSun"/>
          <w:bCs/>
          <w:szCs w:val="24"/>
          <w:shd w:val="clear" w:color="auto" w:fill="FFFFFF"/>
          <w:lang w:eastAsia="zh-CN"/>
        </w:rPr>
        <w:t>πιτροπές να διασκεδάσε</w:t>
      </w:r>
      <w:r>
        <w:rPr>
          <w:rFonts w:eastAsia="SimSun"/>
          <w:bCs/>
          <w:szCs w:val="24"/>
          <w:shd w:val="clear" w:color="auto" w:fill="FFFFFF"/>
          <w:lang w:eastAsia="zh-CN"/>
        </w:rPr>
        <w:t>τε</w:t>
      </w:r>
      <w:r w:rsidRPr="00B61A27">
        <w:rPr>
          <w:rFonts w:eastAsia="SimSun"/>
          <w:bCs/>
          <w:szCs w:val="24"/>
          <w:shd w:val="clear" w:color="auto" w:fill="FFFFFF"/>
          <w:lang w:eastAsia="zh-CN"/>
        </w:rPr>
        <w:t xml:space="preserve"> τις εντυπώσεις για το αν είναι συναινετική </w:t>
      </w:r>
      <w:r>
        <w:rPr>
          <w:rFonts w:eastAsia="SimSun"/>
          <w:bCs/>
          <w:szCs w:val="24"/>
          <w:shd w:val="clear" w:color="auto" w:fill="FFFFFF"/>
          <w:lang w:eastAsia="zh-CN"/>
        </w:rPr>
        <w:t xml:space="preserve">ή </w:t>
      </w:r>
      <w:r w:rsidRPr="00B61A27">
        <w:rPr>
          <w:rFonts w:eastAsia="SimSun"/>
          <w:bCs/>
          <w:szCs w:val="24"/>
          <w:shd w:val="clear" w:color="auto" w:fill="FFFFFF"/>
          <w:lang w:eastAsia="zh-CN"/>
        </w:rPr>
        <w:t>όχι</w:t>
      </w:r>
      <w:r>
        <w:rPr>
          <w:rFonts w:eastAsia="SimSun"/>
          <w:bCs/>
          <w:szCs w:val="24"/>
          <w:shd w:val="clear" w:color="auto" w:fill="FFFFFF"/>
          <w:lang w:eastAsia="zh-CN"/>
        </w:rPr>
        <w:t>,</w:t>
      </w:r>
      <w:r w:rsidRPr="00B61A27">
        <w:rPr>
          <w:rFonts w:eastAsia="SimSun"/>
          <w:bCs/>
          <w:szCs w:val="24"/>
          <w:shd w:val="clear" w:color="auto" w:fill="FFFFFF"/>
          <w:lang w:eastAsia="zh-CN"/>
        </w:rPr>
        <w:t xml:space="preserve"> αρκεί η σύγκριση των διατυπώσεων των άρθρων 3 του </w:t>
      </w:r>
      <w:r>
        <w:rPr>
          <w:rFonts w:eastAsia="SimSun"/>
          <w:bCs/>
          <w:szCs w:val="24"/>
          <w:shd w:val="clear" w:color="auto" w:fill="FFFFFF"/>
          <w:lang w:eastAsia="zh-CN"/>
        </w:rPr>
        <w:t>ν.3230/</w:t>
      </w:r>
      <w:r w:rsidRPr="00B61A27">
        <w:rPr>
          <w:rFonts w:eastAsia="SimSun"/>
          <w:bCs/>
          <w:szCs w:val="24"/>
          <w:shd w:val="clear" w:color="auto" w:fill="FFFFFF"/>
          <w:lang w:eastAsia="zh-CN"/>
        </w:rPr>
        <w:t xml:space="preserve">2004 και 22 του </w:t>
      </w:r>
      <w:r>
        <w:rPr>
          <w:rFonts w:eastAsia="SimSun"/>
          <w:bCs/>
          <w:szCs w:val="24"/>
          <w:shd w:val="clear" w:color="auto" w:fill="FFFFFF"/>
          <w:lang w:eastAsia="zh-CN"/>
        </w:rPr>
        <w:t>ν.</w:t>
      </w:r>
      <w:r w:rsidRPr="00B61A27">
        <w:rPr>
          <w:rFonts w:eastAsia="SimSun"/>
          <w:bCs/>
          <w:szCs w:val="24"/>
          <w:shd w:val="clear" w:color="auto" w:fill="FFFFFF"/>
          <w:lang w:eastAsia="zh-CN"/>
        </w:rPr>
        <w:t>43</w:t>
      </w:r>
      <w:r>
        <w:rPr>
          <w:rFonts w:eastAsia="SimSun"/>
          <w:bCs/>
          <w:szCs w:val="24"/>
          <w:shd w:val="clear" w:color="auto" w:fill="FFFFFF"/>
          <w:lang w:eastAsia="zh-CN"/>
        </w:rPr>
        <w:t>69/</w:t>
      </w:r>
      <w:r w:rsidRPr="00B61A27">
        <w:rPr>
          <w:rFonts w:eastAsia="SimSun"/>
          <w:bCs/>
          <w:szCs w:val="24"/>
          <w:shd w:val="clear" w:color="auto" w:fill="FFFFFF"/>
          <w:lang w:eastAsia="zh-CN"/>
        </w:rPr>
        <w:t>2016 με το</w:t>
      </w:r>
      <w:r>
        <w:rPr>
          <w:rFonts w:eastAsia="SimSun"/>
          <w:bCs/>
          <w:szCs w:val="24"/>
          <w:shd w:val="clear" w:color="auto" w:fill="FFFFFF"/>
          <w:lang w:eastAsia="zh-CN"/>
        </w:rPr>
        <w:t>ν</w:t>
      </w:r>
      <w:r w:rsidRPr="00B61A27">
        <w:rPr>
          <w:rFonts w:eastAsia="SimSun"/>
          <w:bCs/>
          <w:szCs w:val="24"/>
          <w:shd w:val="clear" w:color="auto" w:fill="FFFFFF"/>
          <w:lang w:eastAsia="zh-CN"/>
        </w:rPr>
        <w:t xml:space="preserve"> τωρινό</w:t>
      </w:r>
      <w:r>
        <w:rPr>
          <w:rFonts w:eastAsia="SimSun"/>
          <w:bCs/>
          <w:szCs w:val="24"/>
          <w:shd w:val="clear" w:color="auto" w:fill="FFFFFF"/>
          <w:lang w:eastAsia="zh-CN"/>
        </w:rPr>
        <w:t>:</w:t>
      </w:r>
      <w:r w:rsidRPr="00B61A27">
        <w:rPr>
          <w:rFonts w:eastAsia="SimSun"/>
          <w:bCs/>
          <w:szCs w:val="24"/>
          <w:shd w:val="clear" w:color="auto" w:fill="FFFFFF"/>
          <w:lang w:eastAsia="zh-CN"/>
        </w:rPr>
        <w:t xml:space="preserve"> μισή σελί</w:t>
      </w:r>
      <w:r>
        <w:rPr>
          <w:rFonts w:eastAsia="SimSun"/>
          <w:bCs/>
          <w:szCs w:val="24"/>
          <w:shd w:val="clear" w:color="auto" w:fill="FFFFFF"/>
          <w:lang w:eastAsia="zh-CN"/>
        </w:rPr>
        <w:t xml:space="preserve">δα αναλυτική περιγραφή το 2004, άλλη τόση </w:t>
      </w:r>
      <w:r w:rsidRPr="00B61A27">
        <w:rPr>
          <w:rFonts w:eastAsia="SimSun"/>
          <w:bCs/>
          <w:szCs w:val="24"/>
          <w:shd w:val="clear" w:color="auto" w:fill="FFFFFF"/>
          <w:lang w:eastAsia="zh-CN"/>
        </w:rPr>
        <w:t>το 2016</w:t>
      </w:r>
      <w:r>
        <w:rPr>
          <w:rFonts w:eastAsia="SimSun"/>
          <w:bCs/>
          <w:szCs w:val="24"/>
          <w:shd w:val="clear" w:color="auto" w:fill="FFFFFF"/>
          <w:lang w:eastAsia="zh-CN"/>
        </w:rPr>
        <w:t>,</w:t>
      </w:r>
      <w:r w:rsidRPr="00B61A27">
        <w:rPr>
          <w:rFonts w:eastAsia="SimSun"/>
          <w:bCs/>
          <w:szCs w:val="24"/>
          <w:shd w:val="clear" w:color="auto" w:fill="FFFFFF"/>
          <w:lang w:eastAsia="zh-CN"/>
        </w:rPr>
        <w:t xml:space="preserve"> δύο γραμμές τώρα</w:t>
      </w:r>
      <w:r>
        <w:rPr>
          <w:rFonts w:eastAsia="SimSun"/>
          <w:bCs/>
          <w:szCs w:val="24"/>
          <w:shd w:val="clear" w:color="auto" w:fill="FFFFFF"/>
          <w:lang w:eastAsia="zh-CN"/>
        </w:rPr>
        <w:t>.</w:t>
      </w:r>
      <w:r w:rsidRPr="00B61A27">
        <w:rPr>
          <w:rFonts w:eastAsia="SimSun"/>
          <w:bCs/>
          <w:szCs w:val="24"/>
          <w:shd w:val="clear" w:color="auto" w:fill="FFFFFF"/>
          <w:lang w:eastAsia="zh-CN"/>
        </w:rPr>
        <w:t xml:space="preserve"> Σε </w:t>
      </w:r>
      <w:r>
        <w:rPr>
          <w:rFonts w:eastAsia="SimSun"/>
          <w:bCs/>
          <w:szCs w:val="24"/>
          <w:shd w:val="clear" w:color="auto" w:fill="FFFFFF"/>
          <w:lang w:eastAsia="zh-CN"/>
        </w:rPr>
        <w:t>συμβολικό και σημειολογικό</w:t>
      </w:r>
      <w:r w:rsidRPr="00B61A27">
        <w:rPr>
          <w:rFonts w:eastAsia="SimSun"/>
          <w:bCs/>
          <w:szCs w:val="24"/>
          <w:shd w:val="clear" w:color="auto" w:fill="FFFFFF"/>
          <w:lang w:eastAsia="zh-CN"/>
        </w:rPr>
        <w:t xml:space="preserve"> επίπεδο το μήνυμα δόθηκε</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r>
        <w:rPr>
          <w:rFonts w:eastAsia="SimSun"/>
          <w:bCs/>
          <w:szCs w:val="24"/>
          <w:shd w:val="clear" w:color="auto" w:fill="FFFFFF"/>
          <w:lang w:eastAsia="zh-CN"/>
        </w:rPr>
        <w:t>«</w:t>
      </w:r>
      <w:r w:rsidRPr="00B61A27">
        <w:rPr>
          <w:rFonts w:eastAsia="SimSun"/>
          <w:bCs/>
          <w:szCs w:val="24"/>
          <w:shd w:val="clear" w:color="auto" w:fill="FFFFFF"/>
          <w:lang w:eastAsia="zh-CN"/>
        </w:rPr>
        <w:t xml:space="preserve">περιττή </w:t>
      </w:r>
      <w:r>
        <w:rPr>
          <w:rFonts w:eastAsia="SimSun"/>
          <w:bCs/>
          <w:szCs w:val="24"/>
          <w:shd w:val="clear" w:color="auto" w:fill="FFFFFF"/>
          <w:lang w:eastAsia="zh-CN"/>
        </w:rPr>
        <w:t xml:space="preserve">η </w:t>
      </w:r>
      <w:r w:rsidRPr="00B61A27">
        <w:rPr>
          <w:rFonts w:eastAsia="SimSun"/>
          <w:bCs/>
          <w:szCs w:val="24"/>
          <w:shd w:val="clear" w:color="auto" w:fill="FFFFFF"/>
          <w:lang w:eastAsia="zh-CN"/>
        </w:rPr>
        <w:t>κουβέντα</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r>
        <w:rPr>
          <w:rFonts w:eastAsia="SimSun"/>
          <w:bCs/>
          <w:szCs w:val="24"/>
          <w:shd w:val="clear" w:color="auto" w:fill="FFFFFF"/>
          <w:lang w:eastAsia="zh-CN"/>
        </w:rPr>
        <w:t>αποφασίζει ο</w:t>
      </w:r>
      <w:r w:rsidRPr="00B61A27">
        <w:rPr>
          <w:rFonts w:eastAsia="SimSun"/>
          <w:bCs/>
          <w:szCs w:val="24"/>
          <w:shd w:val="clear" w:color="auto" w:fill="FFFFFF"/>
          <w:lang w:eastAsia="zh-CN"/>
        </w:rPr>
        <w:t xml:space="preserve"> προϊστ</w:t>
      </w:r>
      <w:r w:rsidR="008E6C20">
        <w:rPr>
          <w:rFonts w:eastAsia="SimSun"/>
          <w:bCs/>
          <w:szCs w:val="24"/>
          <w:shd w:val="clear" w:color="auto" w:fill="FFFFFF"/>
          <w:lang w:eastAsia="zh-CN"/>
        </w:rPr>
        <w:t>ά</w:t>
      </w:r>
      <w:r w:rsidRPr="00B61A27">
        <w:rPr>
          <w:rFonts w:eastAsia="SimSun"/>
          <w:bCs/>
          <w:szCs w:val="24"/>
          <w:shd w:val="clear" w:color="auto" w:fill="FFFFFF"/>
          <w:lang w:eastAsia="zh-CN"/>
        </w:rPr>
        <w:t>μ</w:t>
      </w:r>
      <w:r w:rsidR="008E6C20">
        <w:rPr>
          <w:rFonts w:eastAsia="SimSun"/>
          <w:bCs/>
          <w:szCs w:val="24"/>
          <w:shd w:val="clear" w:color="auto" w:fill="FFFFFF"/>
          <w:lang w:eastAsia="zh-CN"/>
        </w:rPr>
        <w:t>ε</w:t>
      </w:r>
      <w:r w:rsidRPr="00B61A27">
        <w:rPr>
          <w:rFonts w:eastAsia="SimSun"/>
          <w:bCs/>
          <w:szCs w:val="24"/>
          <w:shd w:val="clear" w:color="auto" w:fill="FFFFFF"/>
          <w:lang w:eastAsia="zh-CN"/>
        </w:rPr>
        <w:t>νος</w:t>
      </w:r>
      <w:r>
        <w:rPr>
          <w:rFonts w:eastAsia="SimSun"/>
          <w:bCs/>
          <w:szCs w:val="24"/>
          <w:shd w:val="clear" w:color="auto" w:fill="FFFFFF"/>
          <w:lang w:eastAsia="zh-CN"/>
        </w:rPr>
        <w:t>».</w:t>
      </w:r>
      <w:r w:rsidRPr="00B61A27">
        <w:rPr>
          <w:rFonts w:eastAsia="SimSun"/>
          <w:bCs/>
          <w:szCs w:val="24"/>
          <w:shd w:val="clear" w:color="auto" w:fill="FFFFFF"/>
          <w:lang w:eastAsia="zh-CN"/>
        </w:rPr>
        <w:t xml:space="preserve"> </w:t>
      </w:r>
      <w:r>
        <w:rPr>
          <w:rFonts w:eastAsia="SimSun"/>
          <w:bCs/>
          <w:szCs w:val="24"/>
          <w:shd w:val="clear" w:color="auto" w:fill="FFFFFF"/>
          <w:lang w:eastAsia="zh-CN"/>
        </w:rPr>
        <w:t>Όλη η ν</w:t>
      </w:r>
      <w:r w:rsidRPr="00B61A27">
        <w:rPr>
          <w:rFonts w:eastAsia="SimSun"/>
          <w:bCs/>
          <w:szCs w:val="24"/>
          <w:shd w:val="clear" w:color="auto" w:fill="FFFFFF"/>
          <w:lang w:eastAsia="zh-CN"/>
        </w:rPr>
        <w:t>ομοθετική πρόταση φαίνεται πως προέκυψε κατόπιν συνεννόησης του Υπουργείου με</w:t>
      </w:r>
      <w:r>
        <w:rPr>
          <w:rFonts w:eastAsia="SimSun"/>
          <w:bCs/>
          <w:szCs w:val="24"/>
          <w:shd w:val="clear" w:color="auto" w:fill="FFFFFF"/>
          <w:lang w:eastAsia="zh-CN"/>
        </w:rPr>
        <w:t xml:space="preserve"> παράγοντες του ιδιωτικού τομέα</w:t>
      </w:r>
      <w:r w:rsidRPr="00B61A27">
        <w:rPr>
          <w:rFonts w:eastAsia="SimSun"/>
          <w:bCs/>
          <w:szCs w:val="24"/>
          <w:shd w:val="clear" w:color="auto" w:fill="FFFFFF"/>
          <w:lang w:eastAsia="zh-CN"/>
        </w:rPr>
        <w:t xml:space="preserve">. Το δήλωσε κατά την ακρόαση των φορέων </w:t>
      </w:r>
      <w:r>
        <w:rPr>
          <w:rFonts w:eastAsia="SimSun"/>
          <w:bCs/>
          <w:szCs w:val="24"/>
          <w:shd w:val="clear" w:color="auto" w:fill="FFFFFF"/>
          <w:lang w:eastAsia="zh-CN"/>
        </w:rPr>
        <w:t>και ο κ. Κακαβάς,</w:t>
      </w:r>
      <w:r w:rsidRPr="00B61A27">
        <w:rPr>
          <w:rFonts w:eastAsia="SimSun"/>
          <w:bCs/>
          <w:szCs w:val="24"/>
          <w:shd w:val="clear" w:color="auto" w:fill="FFFFFF"/>
          <w:lang w:eastAsia="zh-CN"/>
        </w:rPr>
        <w:t xml:space="preserve"> ο πρόεδρος του Γεωτεχνικού Επιμελητηρίου</w:t>
      </w:r>
      <w:r>
        <w:rPr>
          <w:rFonts w:eastAsia="SimSun"/>
          <w:bCs/>
          <w:szCs w:val="24"/>
          <w:shd w:val="clear" w:color="auto" w:fill="FFFFFF"/>
          <w:lang w:eastAsia="zh-CN"/>
        </w:rPr>
        <w:t xml:space="preserve"> </w:t>
      </w:r>
      <w:r w:rsidR="00F43759">
        <w:rPr>
          <w:rFonts w:eastAsia="SimSun"/>
          <w:bCs/>
          <w:szCs w:val="24"/>
          <w:shd w:val="clear" w:color="auto" w:fill="FFFFFF"/>
          <w:lang w:eastAsia="zh-CN"/>
        </w:rPr>
        <w:t>-</w:t>
      </w:r>
      <w:r>
        <w:rPr>
          <w:rFonts w:eastAsia="SimSun"/>
          <w:bCs/>
          <w:szCs w:val="24"/>
          <w:shd w:val="clear" w:color="auto" w:fill="FFFFFF"/>
          <w:lang w:eastAsia="zh-CN"/>
        </w:rPr>
        <w:t>είναι δικός σας, εκλέγεται με τη ΔΑΚΕ</w:t>
      </w:r>
      <w:r w:rsidRPr="00B61A27">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B61A27">
        <w:rPr>
          <w:rFonts w:eastAsia="SimSun"/>
          <w:bCs/>
          <w:szCs w:val="24"/>
          <w:shd w:val="clear" w:color="auto" w:fill="FFFFFF"/>
          <w:lang w:eastAsia="zh-CN"/>
        </w:rPr>
        <w:t>Επιπλέον</w:t>
      </w:r>
      <w:r>
        <w:rPr>
          <w:rFonts w:eastAsia="SimSun"/>
          <w:bCs/>
          <w:szCs w:val="24"/>
          <w:shd w:val="clear" w:color="auto" w:fill="FFFFFF"/>
          <w:lang w:eastAsia="zh-CN"/>
        </w:rPr>
        <w:t>,</w:t>
      </w:r>
      <w:r w:rsidRPr="00B61A27">
        <w:rPr>
          <w:rFonts w:eastAsia="SimSun"/>
          <w:bCs/>
          <w:szCs w:val="24"/>
          <w:shd w:val="clear" w:color="auto" w:fill="FFFFFF"/>
          <w:lang w:eastAsia="zh-CN"/>
        </w:rPr>
        <w:t xml:space="preserve"> τον Μάρτιο </w:t>
      </w:r>
      <w:r>
        <w:rPr>
          <w:rFonts w:eastAsia="SimSun"/>
          <w:bCs/>
          <w:szCs w:val="24"/>
          <w:shd w:val="clear" w:color="auto" w:fill="FFFFFF"/>
          <w:lang w:eastAsia="zh-CN"/>
        </w:rPr>
        <w:t>-</w:t>
      </w:r>
      <w:r w:rsidRPr="00B61A27">
        <w:rPr>
          <w:rFonts w:eastAsia="SimSun"/>
          <w:bCs/>
          <w:szCs w:val="24"/>
          <w:shd w:val="clear" w:color="auto" w:fill="FFFFFF"/>
          <w:lang w:eastAsia="zh-CN"/>
        </w:rPr>
        <w:t xml:space="preserve">εδώ έχω </w:t>
      </w:r>
      <w:r>
        <w:rPr>
          <w:rFonts w:eastAsia="SimSun"/>
          <w:bCs/>
          <w:szCs w:val="24"/>
          <w:shd w:val="clear" w:color="auto" w:fill="FFFFFF"/>
          <w:lang w:eastAsia="zh-CN"/>
        </w:rPr>
        <w:t>και</w:t>
      </w:r>
      <w:r w:rsidRPr="00B61A27">
        <w:rPr>
          <w:rFonts w:eastAsia="SimSun"/>
          <w:bCs/>
          <w:szCs w:val="24"/>
          <w:shd w:val="clear" w:color="auto" w:fill="FFFFFF"/>
          <w:lang w:eastAsia="zh-CN"/>
        </w:rPr>
        <w:t xml:space="preserve"> την απόφαση ανάθεσης σε ιδιωτική εταιρεία</w:t>
      </w:r>
      <w:r>
        <w:rPr>
          <w:rFonts w:eastAsia="SimSun"/>
          <w:bCs/>
          <w:szCs w:val="24"/>
          <w:shd w:val="clear" w:color="auto" w:fill="FFFFFF"/>
          <w:lang w:eastAsia="zh-CN"/>
        </w:rPr>
        <w:t>-</w:t>
      </w:r>
      <w:r w:rsidRPr="00B61A27">
        <w:rPr>
          <w:rFonts w:eastAsia="SimSun"/>
          <w:bCs/>
          <w:szCs w:val="24"/>
          <w:shd w:val="clear" w:color="auto" w:fill="FFFFFF"/>
          <w:lang w:eastAsia="zh-CN"/>
        </w:rPr>
        <w:t xml:space="preserve"> είχε ανατεθεί η σύνταξη σχετικ</w:t>
      </w:r>
      <w:r>
        <w:rPr>
          <w:rFonts w:eastAsia="SimSun"/>
          <w:bCs/>
          <w:szCs w:val="24"/>
          <w:shd w:val="clear" w:color="auto" w:fill="FFFFFF"/>
          <w:lang w:eastAsia="zh-CN"/>
        </w:rPr>
        <w:t>ού σχεδίου σε ιδιωτική εταιρεία</w:t>
      </w:r>
      <w:r w:rsidRPr="00B61A27">
        <w:rPr>
          <w:rFonts w:eastAsia="SimSun"/>
          <w:bCs/>
          <w:szCs w:val="24"/>
          <w:shd w:val="clear" w:color="auto" w:fill="FFFFFF"/>
          <w:lang w:eastAsia="zh-CN"/>
        </w:rPr>
        <w:t xml:space="preserve">. </w:t>
      </w:r>
      <w:r>
        <w:rPr>
          <w:rFonts w:eastAsia="SimSun"/>
          <w:bCs/>
          <w:szCs w:val="24"/>
          <w:shd w:val="clear" w:color="auto" w:fill="FFFFFF"/>
          <w:lang w:eastAsia="zh-CN"/>
        </w:rPr>
        <w:t xml:space="preserve">Δείξτε </w:t>
      </w:r>
      <w:r>
        <w:rPr>
          <w:rFonts w:eastAsia="SimSun"/>
          <w:bCs/>
          <w:szCs w:val="24"/>
          <w:shd w:val="clear" w:color="auto" w:fill="FFFFFF"/>
          <w:lang w:eastAsia="zh-CN"/>
        </w:rPr>
        <w:lastRenderedPageBreak/>
        <w:t>μας τι σας παρέδωσαν, ν</w:t>
      </w:r>
      <w:r w:rsidRPr="00B61A27">
        <w:rPr>
          <w:rFonts w:eastAsia="SimSun"/>
          <w:bCs/>
          <w:szCs w:val="24"/>
          <w:shd w:val="clear" w:color="auto" w:fill="FFFFFF"/>
          <w:lang w:eastAsia="zh-CN"/>
        </w:rPr>
        <w:t>α δούμε τι μας κόστισε 12.000 ευρώ και κατά πόσο μοιάζει με το</w:t>
      </w:r>
      <w:r>
        <w:rPr>
          <w:rFonts w:eastAsia="SimSun"/>
          <w:bCs/>
          <w:szCs w:val="24"/>
          <w:shd w:val="clear" w:color="auto" w:fill="FFFFFF"/>
          <w:lang w:eastAsia="zh-CN"/>
        </w:rPr>
        <w:t xml:space="preserve"> νομοσχέδιο που συζητάμε σήμερα.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Εν κατακλείδι και συμπερασματικά, κύριε Υπουργέ, πραγματικά λυπάμαι, αλλά μια σύνθετη υπόθεση, όπως είναι η διαδικασία της αξιολόγησης με πολλαπλούς σκοπούς, την κάνετε να μοιάζει μέσα από το νομοθέτημά σας ως ένα άθροισμα υπεραπλουστεύσεων.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EF197F" w:rsidRDefault="00120B8D">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EF197F" w:rsidRDefault="00120B8D">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ευχαριστώ, κύριε Μεϊκόπουλε.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Παρακαλώ να κλείσει το σύστημα της ηλεκτρονικής εγγραφής ομιλητών.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Τον λόγο έχει τώρα ο ειδικός αγορητής του Κινήματος Αλλαγής κ. Χάρης Καστανίδης.</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Καλημέρα σας, κύριε Υπουργέ.</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ελληνικό διοικητικό σύστημα ίσως είναι το μόνο διοικητικό σύστημα από τα διοικητικά συστήματα των προηγμένων χωρών που δεν αξιολογείται. Δεν υπάρχει ένα αποτελεσματικό συνεκτικό </w:t>
      </w:r>
      <w:r>
        <w:rPr>
          <w:rFonts w:eastAsia="Times New Roman" w:cs="Times New Roman"/>
          <w:szCs w:val="24"/>
        </w:rPr>
        <w:lastRenderedPageBreak/>
        <w:t>σύστημα αξιολόγησης που να βοηθά και τον δημόσιο υπάλληλο να γίνει καλύτερος και τη δημόσια διοίκηση να εργάζεται υπέρ του δημοσίου συμφέροντος και για το καλό των πολιτών.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Από το 1833, όταν άρχισαν δειλά-δειλά, μετά τη σύσταση του ανεξάρτητου ελληνικού κράτους, να εισάγονται τα πρώτα συστήματα αξιολόγησης μέχρι και σήμερα, έχουν νομοθετηθεί δεκάδες </w:t>
      </w:r>
      <w:r w:rsidR="00724FC2">
        <w:rPr>
          <w:rFonts w:eastAsia="Times New Roman" w:cs="Times New Roman"/>
          <w:szCs w:val="24"/>
        </w:rPr>
        <w:t>σχήματα</w:t>
      </w:r>
      <w:r>
        <w:rPr>
          <w:rFonts w:eastAsia="Times New Roman" w:cs="Times New Roman"/>
          <w:szCs w:val="24"/>
        </w:rPr>
        <w:t>, τα οποία ουσιαστικά ποτέ δεν εφαρμόστηκαν ή δεν εφαρμόστηκαν με τρόπο που να αποδίδουν, για τον απλούστατο λόγο ότι στην Ελλάδα είναι ακόμη και σήμερα εγκατεστημένο στη δημόσια ζωή το καθεστώς της πατρωνίας και πελατείας.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Είναι γνωστό ότι τα πολιτικά πελατειακά δίκτυα είναι ισχυρά στον τόπο ανεξαρτήτως αν, κυρίως από τις κυβερνήσεις του ΠΑΣΟΚ, τ</w:t>
      </w:r>
      <w:r w:rsidR="00724FC2">
        <w:rPr>
          <w:rFonts w:eastAsia="Times New Roman" w:cs="Times New Roman"/>
          <w:szCs w:val="24"/>
        </w:rPr>
        <w:t xml:space="preserve">α </w:t>
      </w:r>
      <w:r>
        <w:rPr>
          <w:rFonts w:eastAsia="Times New Roman" w:cs="Times New Roman"/>
          <w:szCs w:val="24"/>
        </w:rPr>
        <w:t xml:space="preserve">δίκτυα </w:t>
      </w:r>
      <w:r w:rsidR="00724FC2">
        <w:rPr>
          <w:rFonts w:eastAsia="Times New Roman" w:cs="Times New Roman"/>
          <w:szCs w:val="24"/>
        </w:rPr>
        <w:t xml:space="preserve">αυτά </w:t>
      </w:r>
      <w:r>
        <w:rPr>
          <w:rFonts w:eastAsia="Times New Roman" w:cs="Times New Roman"/>
          <w:szCs w:val="24"/>
        </w:rPr>
        <w:t>δέχτηκαν ισχυρά πλήγματα, όπως με τη</w:t>
      </w:r>
      <w:r w:rsidR="00005E25">
        <w:rPr>
          <w:rFonts w:eastAsia="Times New Roman" w:cs="Times New Roman"/>
          <w:szCs w:val="24"/>
        </w:rPr>
        <w:t>ν ψήφιση</w:t>
      </w:r>
      <w:r>
        <w:rPr>
          <w:rFonts w:eastAsia="Times New Roman" w:cs="Times New Roman"/>
          <w:szCs w:val="24"/>
        </w:rPr>
        <w:t xml:space="preserve"> του ν.2190 σχετικά με τις προσλήψεις στο </w:t>
      </w:r>
      <w:r w:rsidR="00E277B6">
        <w:rPr>
          <w:rFonts w:eastAsia="Times New Roman" w:cs="Times New Roman"/>
          <w:szCs w:val="24"/>
        </w:rPr>
        <w:t>δ</w:t>
      </w:r>
      <w:r>
        <w:rPr>
          <w:rFonts w:eastAsia="Times New Roman" w:cs="Times New Roman"/>
          <w:szCs w:val="24"/>
        </w:rPr>
        <w:t>ημόσιο.</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Σε αυτό το </w:t>
      </w:r>
      <w:r w:rsidR="00005E25">
        <w:rPr>
          <w:rFonts w:eastAsia="Times New Roman" w:cs="Times New Roman"/>
          <w:szCs w:val="24"/>
        </w:rPr>
        <w:t>καθεστώς</w:t>
      </w:r>
      <w:r>
        <w:rPr>
          <w:rFonts w:eastAsia="Times New Roman" w:cs="Times New Roman"/>
          <w:szCs w:val="24"/>
        </w:rPr>
        <w:t xml:space="preserve"> πατρωνίας και πελατείας τα πελατειακά δίκτυα δεν επιτρέπουν αξιολόγηση σοβαρή και αποτελεσματική για τον δημόσιο υπάλληλο και τις διοικητικές οργανικές μονάδες, όταν η αξιολόγηση συντελείται στο εσωτερικό των ιεραρχικών δομών. Με άλλους λόγους, εάν οι ιεραρχικώς προϊστάμενοι κρίνουν τους υφισταμένους. Αυτός είναι ο εσωτερικός έλεγχος, η εσωτερική αξιολόγηση.</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Παλαιότερα γινόταν λόγος -και νομίζω ότι μπορεί να γίνει και σήμερα λόγος- για το περίφημο «</w:t>
      </w:r>
      <w:r>
        <w:rPr>
          <w:rFonts w:eastAsia="Times New Roman" w:cs="Times New Roman"/>
          <w:szCs w:val="24"/>
          <w:lang w:val="en-US"/>
        </w:rPr>
        <w:t>merit</w:t>
      </w:r>
      <w:r w:rsidRPr="00F335FB">
        <w:rPr>
          <w:rFonts w:eastAsia="Times New Roman" w:cs="Times New Roman"/>
          <w:szCs w:val="24"/>
        </w:rPr>
        <w:t xml:space="preserve"> </w:t>
      </w:r>
      <w:r>
        <w:rPr>
          <w:rFonts w:eastAsia="Times New Roman" w:cs="Times New Roman"/>
          <w:szCs w:val="24"/>
          <w:lang w:val="en-US"/>
        </w:rPr>
        <w:t>system</w:t>
      </w:r>
      <w:r>
        <w:rPr>
          <w:rFonts w:eastAsia="Times New Roman" w:cs="Times New Roman"/>
          <w:szCs w:val="24"/>
        </w:rPr>
        <w:t xml:space="preserve">». Είναι το σύστημα λαφυραγώγησης. Συνήθως η κομματική αντιδικία παίρνει </w:t>
      </w:r>
      <w:r w:rsidR="00005E25">
        <w:rPr>
          <w:rFonts w:eastAsia="Times New Roman" w:cs="Times New Roman"/>
          <w:szCs w:val="24"/>
        </w:rPr>
        <w:t xml:space="preserve">στο τέλος </w:t>
      </w:r>
      <w:r>
        <w:rPr>
          <w:rFonts w:eastAsia="Times New Roman" w:cs="Times New Roman"/>
          <w:szCs w:val="24"/>
        </w:rPr>
        <w:t>τα χαρακτηριστικά του νικητή στον δημόσιο βίο, που πρέπει να λαφυραγωγήσει, να έχει κέρδη και από τη χρήση των δημοσίων μηχανισμών, των διοικητικών μηχανισμών.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Η Κυβέρνηση σήμερα εισηγείται ένα ακόμη νομοσχέδιο για την αξιολόγηση στο </w:t>
      </w:r>
      <w:r w:rsidR="004B0229">
        <w:rPr>
          <w:rFonts w:eastAsia="Times New Roman" w:cs="Times New Roman"/>
          <w:szCs w:val="24"/>
        </w:rPr>
        <w:t>δ</w:t>
      </w:r>
      <w:r>
        <w:rPr>
          <w:rFonts w:eastAsia="Times New Roman" w:cs="Times New Roman"/>
          <w:szCs w:val="24"/>
        </w:rPr>
        <w:t xml:space="preserve">ημόσιο. Είναι απολύτως δαιδαλώδες, γραφειοκρατικό αυτό που θα επιχειρήσει να κάνει και δεν θα οδηγήσει </w:t>
      </w:r>
      <w:r w:rsidR="00A01E8D">
        <w:rPr>
          <w:rFonts w:eastAsia="Times New Roman" w:cs="Times New Roman"/>
          <w:szCs w:val="24"/>
        </w:rPr>
        <w:t>κάπου</w:t>
      </w:r>
      <w:r>
        <w:rPr>
          <w:rFonts w:eastAsia="Times New Roman" w:cs="Times New Roman"/>
          <w:szCs w:val="24"/>
        </w:rPr>
        <w:t xml:space="preserve">, διότι πρόκειται και πάλι περί εσωτερικής αξιολόγησης, δηλαδή για μια αξιολόγηση που κινείται κυρίως από πάνω προς τα κάτω. Θα σας πω μετά </w:t>
      </w:r>
      <w:r w:rsidR="00A01E8D">
        <w:rPr>
          <w:rFonts w:eastAsia="Times New Roman" w:cs="Times New Roman"/>
          <w:szCs w:val="24"/>
        </w:rPr>
        <w:t xml:space="preserve">και </w:t>
      </w:r>
      <w:r>
        <w:rPr>
          <w:rFonts w:eastAsia="Times New Roman" w:cs="Times New Roman"/>
          <w:szCs w:val="24"/>
        </w:rPr>
        <w:t xml:space="preserve">για τα έντυπα σφυγμού της ομάδας. Έπαθα μια ταχυκαρδία, όταν το </w:t>
      </w:r>
      <w:r w:rsidR="00A01E8D">
        <w:rPr>
          <w:rFonts w:eastAsia="Times New Roman" w:cs="Times New Roman"/>
          <w:szCs w:val="24"/>
        </w:rPr>
        <w:t>διάβασα αυτό</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Κινείται, λοιπόν, κυρίως από πάνω προς τα κάτω, ο ιεραρχικώς προϊστάμενος κρίνει τον υφιστάμενο. Το πλαίσιο των δεξιοτήτων που περιγράφεται και η στοχοθεσία -που περιγράφεται, επίσης, στο προτεινόμενο νομοσχέδιο- οδηγ</w:t>
      </w:r>
      <w:r w:rsidR="00AF34F7">
        <w:rPr>
          <w:rFonts w:eastAsia="Times New Roman" w:cs="Times New Roman"/>
          <w:szCs w:val="24"/>
        </w:rPr>
        <w:t>ούν</w:t>
      </w:r>
      <w:r>
        <w:rPr>
          <w:rFonts w:eastAsia="Times New Roman" w:cs="Times New Roman"/>
          <w:szCs w:val="24"/>
        </w:rPr>
        <w:t xml:space="preserve"> σε βαθμολόγηση με βάση μια πενταβάθμια κλίμακα.</w:t>
      </w:r>
    </w:p>
    <w:p w:rsidR="00EF197F" w:rsidRDefault="00120B8D">
      <w:pPr>
        <w:spacing w:line="600" w:lineRule="auto"/>
        <w:ind w:firstLine="720"/>
        <w:jc w:val="both"/>
        <w:rPr>
          <w:rFonts w:eastAsia="Times New Roman" w:cs="Times New Roman"/>
          <w:szCs w:val="24"/>
        </w:rPr>
      </w:pPr>
      <w:r w:rsidRPr="00756214">
        <w:rPr>
          <w:rFonts w:eastAsia="Times New Roman" w:cs="Times New Roman"/>
          <w:szCs w:val="24"/>
        </w:rPr>
        <w:t>Κύριε Πρόεδρε</w:t>
      </w:r>
      <w:r>
        <w:rPr>
          <w:rFonts w:eastAsia="Times New Roman" w:cs="Times New Roman"/>
          <w:szCs w:val="24"/>
        </w:rPr>
        <w:t xml:space="preserve">, όταν συζητάμε για ένα </w:t>
      </w:r>
      <w:r w:rsidR="00AF34F7">
        <w:rPr>
          <w:rFonts w:eastAsia="Times New Roman" w:cs="Times New Roman"/>
          <w:szCs w:val="24"/>
        </w:rPr>
        <w:t>σχέδιο</w:t>
      </w:r>
      <w:r>
        <w:rPr>
          <w:rFonts w:eastAsia="Times New Roman" w:cs="Times New Roman"/>
          <w:szCs w:val="24"/>
        </w:rPr>
        <w:t xml:space="preserve"> αξιολόγησης, συνήθως θέτουμε τα εξής ερωτήματα; Τι αξιολογούμε; Πώς αξιολογούμε; Κυρίως, όμως, το ερώτημα είναι: </w:t>
      </w:r>
      <w:r w:rsidR="004B0229">
        <w:rPr>
          <w:rFonts w:eastAsia="Times New Roman" w:cs="Times New Roman"/>
          <w:szCs w:val="24"/>
        </w:rPr>
        <w:t>π</w:t>
      </w:r>
      <w:r>
        <w:rPr>
          <w:rFonts w:eastAsia="Times New Roman" w:cs="Times New Roman"/>
          <w:szCs w:val="24"/>
        </w:rPr>
        <w:t xml:space="preserve">οιοι αξιολογούν; Εάν δεν εξασφαλίσεις τη διοικητική και ηθική νομιμοποίηση του αξιολογητή, δεν υπάρχει περίπτωση να προκύψει αποτέλεσμα πραγματικής αξιολόγησης, που δεν θα έχει </w:t>
      </w:r>
      <w:r w:rsidR="006C359E">
        <w:rPr>
          <w:rFonts w:eastAsia="Times New Roman" w:cs="Times New Roman"/>
          <w:szCs w:val="24"/>
        </w:rPr>
        <w:t xml:space="preserve">είτε </w:t>
      </w:r>
      <w:r>
        <w:rPr>
          <w:rFonts w:eastAsia="Times New Roman" w:cs="Times New Roman"/>
          <w:szCs w:val="24"/>
        </w:rPr>
        <w:t xml:space="preserve">στοιχεία </w:t>
      </w:r>
      <w:r>
        <w:rPr>
          <w:rFonts w:eastAsia="Times New Roman" w:cs="Times New Roman"/>
          <w:szCs w:val="24"/>
        </w:rPr>
        <w:lastRenderedPageBreak/>
        <w:t xml:space="preserve">κομματικού οφέλους είτε θα </w:t>
      </w:r>
      <w:r w:rsidR="006C359E">
        <w:rPr>
          <w:rFonts w:eastAsia="Times New Roman" w:cs="Times New Roman"/>
          <w:szCs w:val="24"/>
        </w:rPr>
        <w:t>α</w:t>
      </w:r>
      <w:r>
        <w:rPr>
          <w:rFonts w:eastAsia="Times New Roman" w:cs="Times New Roman"/>
          <w:szCs w:val="24"/>
        </w:rPr>
        <w:t xml:space="preserve">φίσταται από τη γνωστή λογική της </w:t>
      </w:r>
      <w:r w:rsidR="006C359E">
        <w:rPr>
          <w:rFonts w:eastAsia="Times New Roman"/>
          <w:szCs w:val="24"/>
        </w:rPr>
        <w:t>"</w:t>
      </w:r>
      <w:r>
        <w:rPr>
          <w:rFonts w:eastAsia="Times New Roman" w:cs="Times New Roman"/>
          <w:szCs w:val="24"/>
        </w:rPr>
        <w:t>συναδελφικής αλληλεγγύης</w:t>
      </w:r>
      <w:r w:rsidR="006C359E">
        <w:rPr>
          <w:rFonts w:eastAsia="Times New Roman"/>
          <w:szCs w:val="24"/>
        </w:rPr>
        <w:t>"</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Ποιοι είναι, λοιπόν, αυτοί που αξιολογούν, για να περιγράψω τώρα το σύστημα αξιολόγησης που εισηγείται ο κύριος Υπουργός; Αξιολογούν οι </w:t>
      </w:r>
      <w:r w:rsidR="008768DF">
        <w:rPr>
          <w:rFonts w:eastAsia="Times New Roman" w:cs="Times New Roman"/>
          <w:szCs w:val="24"/>
        </w:rPr>
        <w:t>γενικοί</w:t>
      </w:r>
      <w:r>
        <w:rPr>
          <w:rFonts w:eastAsia="Times New Roman" w:cs="Times New Roman"/>
          <w:szCs w:val="24"/>
        </w:rPr>
        <w:t xml:space="preserve"> και </w:t>
      </w:r>
      <w:r w:rsidR="008768DF">
        <w:rPr>
          <w:rFonts w:eastAsia="Times New Roman" w:cs="Times New Roman"/>
          <w:szCs w:val="24"/>
        </w:rPr>
        <w:t>ειδικοί γραμματείς</w:t>
      </w:r>
      <w:r>
        <w:rPr>
          <w:rFonts w:eastAsia="Times New Roman" w:cs="Times New Roman"/>
          <w:szCs w:val="24"/>
        </w:rPr>
        <w:t xml:space="preserve"> τους </w:t>
      </w:r>
      <w:r w:rsidR="008768DF">
        <w:rPr>
          <w:rFonts w:eastAsia="Times New Roman" w:cs="Times New Roman"/>
          <w:szCs w:val="24"/>
        </w:rPr>
        <w:t>γενικούς διευθυντές</w:t>
      </w:r>
      <w:r>
        <w:rPr>
          <w:rFonts w:eastAsia="Times New Roman" w:cs="Times New Roman"/>
          <w:szCs w:val="24"/>
        </w:rPr>
        <w:t xml:space="preserve"> των Υπουργείων. Έχουν τη διοικητική και ηθική νομιμοποίηση οι </w:t>
      </w:r>
      <w:r w:rsidR="008768DF">
        <w:rPr>
          <w:rFonts w:eastAsia="Times New Roman" w:cs="Times New Roman"/>
          <w:szCs w:val="24"/>
        </w:rPr>
        <w:t>γενικοί</w:t>
      </w:r>
      <w:r>
        <w:rPr>
          <w:rFonts w:eastAsia="Times New Roman" w:cs="Times New Roman"/>
          <w:szCs w:val="24"/>
        </w:rPr>
        <w:t xml:space="preserve"> και </w:t>
      </w:r>
      <w:r w:rsidR="008768DF">
        <w:rPr>
          <w:rFonts w:eastAsia="Times New Roman" w:cs="Times New Roman"/>
          <w:szCs w:val="24"/>
        </w:rPr>
        <w:t>ειδικοί γραμματείς,</w:t>
      </w:r>
      <w:r>
        <w:rPr>
          <w:rFonts w:eastAsia="Times New Roman" w:cs="Times New Roman"/>
          <w:szCs w:val="24"/>
        </w:rPr>
        <w:t xml:space="preserve"> που επελέγησαν από τους Υπουργούς της </w:t>
      </w:r>
      <w:r w:rsidR="008768DF">
        <w:rPr>
          <w:rFonts w:eastAsia="Times New Roman" w:cs="Times New Roman"/>
          <w:szCs w:val="24"/>
        </w:rPr>
        <w:t>κ</w:t>
      </w:r>
      <w:r>
        <w:rPr>
          <w:rFonts w:eastAsia="Times New Roman" w:cs="Times New Roman"/>
          <w:szCs w:val="24"/>
        </w:rPr>
        <w:t>υβέρνησης</w:t>
      </w:r>
      <w:r w:rsidR="008768DF">
        <w:rPr>
          <w:rFonts w:eastAsia="Times New Roman" w:cs="Times New Roman"/>
          <w:szCs w:val="24"/>
        </w:rPr>
        <w:t>,</w:t>
      </w:r>
      <w:r>
        <w:rPr>
          <w:rFonts w:eastAsia="Times New Roman" w:cs="Times New Roman"/>
          <w:szCs w:val="24"/>
        </w:rPr>
        <w:t xml:space="preserve"> να ελέγχουν τους </w:t>
      </w:r>
      <w:r w:rsidR="008768DF">
        <w:rPr>
          <w:rFonts w:eastAsia="Times New Roman" w:cs="Times New Roman"/>
          <w:szCs w:val="24"/>
        </w:rPr>
        <w:t>γενικούς διευθυντές</w:t>
      </w:r>
      <w:r>
        <w:rPr>
          <w:rFonts w:eastAsia="Times New Roman" w:cs="Times New Roman"/>
          <w:szCs w:val="24"/>
        </w:rPr>
        <w:t xml:space="preserve">; Θα μπορούσα να δεχτώ ότι έχουν, αν δεν υπήρχε εκείνη η </w:t>
      </w:r>
      <w:r w:rsidR="008768DF">
        <w:rPr>
          <w:rFonts w:eastAsia="Times New Roman"/>
          <w:szCs w:val="24"/>
        </w:rPr>
        <w:t>"</w:t>
      </w:r>
      <w:r>
        <w:rPr>
          <w:rFonts w:eastAsia="Times New Roman" w:cs="Times New Roman"/>
          <w:szCs w:val="24"/>
        </w:rPr>
        <w:t>διαολεμένη</w:t>
      </w:r>
      <w:r w:rsidR="008768DF">
        <w:rPr>
          <w:rFonts w:eastAsia="Times New Roman"/>
          <w:szCs w:val="24"/>
        </w:rPr>
        <w:t>"</w:t>
      </w:r>
      <w:r>
        <w:rPr>
          <w:rFonts w:eastAsia="Times New Roman" w:cs="Times New Roman"/>
          <w:szCs w:val="24"/>
        </w:rPr>
        <w:t xml:space="preserve"> σύλληψη του κ. Γεραπετρίτη με τον ν.4622, που ορίζει ότι έκαστος </w:t>
      </w:r>
      <w:r w:rsidR="008768DF">
        <w:rPr>
          <w:rFonts w:eastAsia="Times New Roman" w:cs="Times New Roman"/>
          <w:szCs w:val="24"/>
        </w:rPr>
        <w:t>γραμματέας, γενικός</w:t>
      </w:r>
      <w:r>
        <w:rPr>
          <w:rFonts w:eastAsia="Times New Roman" w:cs="Times New Roman"/>
          <w:szCs w:val="24"/>
        </w:rPr>
        <w:t xml:space="preserve"> ή </w:t>
      </w:r>
      <w:r w:rsidR="008768DF">
        <w:rPr>
          <w:rFonts w:eastAsia="Times New Roman" w:cs="Times New Roman"/>
          <w:szCs w:val="24"/>
        </w:rPr>
        <w:t>ειδικός</w:t>
      </w:r>
      <w:r>
        <w:rPr>
          <w:rFonts w:eastAsia="Times New Roman" w:cs="Times New Roman"/>
          <w:szCs w:val="24"/>
        </w:rPr>
        <w:t>, υπογράφει συμβόλαιο απόδοσης με τον Υπουργό που τον προτείνει και</w:t>
      </w:r>
      <w:r w:rsidR="005745E1">
        <w:rPr>
          <w:rFonts w:eastAsia="Times New Roman" w:cs="Times New Roman"/>
          <w:szCs w:val="24"/>
        </w:rPr>
        <w:t>,</w:t>
      </w:r>
      <w:r>
        <w:rPr>
          <w:rFonts w:eastAsia="Times New Roman" w:cs="Times New Roman"/>
          <w:szCs w:val="24"/>
        </w:rPr>
        <w:t xml:space="preserve"> με βάση το συμβόλαιο απόδοσης, κρίνεται κατ’ έτος.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Ρώτησα τον κύριο Υπουργό των Εσωτερικών</w:t>
      </w:r>
      <w:r w:rsidR="005745E1">
        <w:rPr>
          <w:rFonts w:eastAsia="Times New Roman" w:cs="Times New Roman"/>
          <w:szCs w:val="24"/>
        </w:rPr>
        <w:t xml:space="preserve">, </w:t>
      </w:r>
      <w:r>
        <w:rPr>
          <w:rFonts w:eastAsia="Times New Roman" w:cs="Times New Roman"/>
          <w:szCs w:val="24"/>
        </w:rPr>
        <w:t xml:space="preserve">κατά τη διάρκεια της συζήτησης στην </w:t>
      </w:r>
      <w:r w:rsidR="00F24ADF">
        <w:rPr>
          <w:rFonts w:eastAsia="Times New Roman" w:cs="Times New Roman"/>
          <w:szCs w:val="24"/>
        </w:rPr>
        <w:t>κοινοβουλευτική επιτροπή</w:t>
      </w:r>
      <w:r w:rsidR="005745E1">
        <w:rPr>
          <w:rFonts w:eastAsia="Times New Roman" w:cs="Times New Roman"/>
          <w:szCs w:val="24"/>
        </w:rPr>
        <w:t>,</w:t>
      </w:r>
      <w:r>
        <w:rPr>
          <w:rFonts w:eastAsia="Times New Roman" w:cs="Times New Roman"/>
          <w:szCs w:val="24"/>
        </w:rPr>
        <w:t xml:space="preserve"> πόσα συμβόλαια απόδοσης υπάρχουν για τους </w:t>
      </w:r>
      <w:r w:rsidR="00F24ADF">
        <w:rPr>
          <w:rFonts w:eastAsia="Times New Roman" w:cs="Times New Roman"/>
          <w:szCs w:val="24"/>
        </w:rPr>
        <w:t>γενικούς</w:t>
      </w:r>
      <w:r>
        <w:rPr>
          <w:rFonts w:eastAsia="Times New Roman" w:cs="Times New Roman"/>
          <w:szCs w:val="24"/>
        </w:rPr>
        <w:t xml:space="preserve"> και </w:t>
      </w:r>
      <w:r w:rsidR="00F24ADF">
        <w:rPr>
          <w:rFonts w:eastAsia="Times New Roman" w:cs="Times New Roman"/>
          <w:szCs w:val="24"/>
        </w:rPr>
        <w:t>ειδικούς γραμματείς</w:t>
      </w:r>
      <w:r>
        <w:rPr>
          <w:rFonts w:eastAsia="Times New Roman" w:cs="Times New Roman"/>
          <w:szCs w:val="24"/>
        </w:rPr>
        <w:t xml:space="preserve"> και</w:t>
      </w:r>
      <w:r w:rsidR="005745E1">
        <w:rPr>
          <w:rFonts w:eastAsia="Times New Roman" w:cs="Times New Roman"/>
          <w:szCs w:val="24"/>
        </w:rPr>
        <w:t>,</w:t>
      </w:r>
      <w:r>
        <w:rPr>
          <w:rFonts w:eastAsia="Times New Roman" w:cs="Times New Roman"/>
          <w:szCs w:val="24"/>
        </w:rPr>
        <w:t xml:space="preserve"> αν υπάρχουν, πόσες φορές κρίθηκαν μέχρι τώρα </w:t>
      </w:r>
      <w:r w:rsidR="00600972">
        <w:rPr>
          <w:rFonts w:eastAsia="Times New Roman" w:cs="Times New Roman"/>
          <w:szCs w:val="24"/>
        </w:rPr>
        <w:t>με βάση την</w:t>
      </w:r>
      <w:r>
        <w:rPr>
          <w:rFonts w:eastAsia="Times New Roman" w:cs="Times New Roman"/>
          <w:szCs w:val="24"/>
        </w:rPr>
        <w:t xml:space="preserve"> πρόβλεψη του ν.4622</w:t>
      </w:r>
      <w:r w:rsidR="00600972">
        <w:rPr>
          <w:rFonts w:eastAsia="Times New Roman" w:cs="Times New Roman"/>
          <w:szCs w:val="24"/>
        </w:rPr>
        <w:t>.</w:t>
      </w:r>
      <w:r>
        <w:rPr>
          <w:rFonts w:eastAsia="Times New Roman" w:cs="Times New Roman"/>
          <w:szCs w:val="24"/>
        </w:rPr>
        <w:t xml:space="preserve"> </w:t>
      </w:r>
      <w:r w:rsidR="00600972">
        <w:rPr>
          <w:rFonts w:eastAsia="Times New Roman" w:cs="Times New Roman"/>
          <w:szCs w:val="24"/>
        </w:rPr>
        <w:t>Ζήτησα, επίσης,</w:t>
      </w:r>
      <w:r>
        <w:rPr>
          <w:rFonts w:eastAsia="Times New Roman" w:cs="Times New Roman"/>
          <w:szCs w:val="24"/>
        </w:rPr>
        <w:t xml:space="preserve"> αν θα μπορούσαμε να έχουμε μια εικόνα των κρίσεων.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Θέτω ξανά το θέμα: Έχουμε </w:t>
      </w:r>
      <w:r w:rsidR="00F24ADF">
        <w:rPr>
          <w:rFonts w:eastAsia="Times New Roman" w:cs="Times New Roman"/>
          <w:szCs w:val="24"/>
        </w:rPr>
        <w:t>γενικούς</w:t>
      </w:r>
      <w:r>
        <w:rPr>
          <w:rFonts w:eastAsia="Times New Roman" w:cs="Times New Roman"/>
          <w:szCs w:val="24"/>
        </w:rPr>
        <w:t xml:space="preserve"> και </w:t>
      </w:r>
      <w:r w:rsidR="00F24ADF">
        <w:rPr>
          <w:rFonts w:eastAsia="Times New Roman" w:cs="Times New Roman"/>
          <w:szCs w:val="24"/>
        </w:rPr>
        <w:t>ειδικούς γραμματείς</w:t>
      </w:r>
      <w:r>
        <w:rPr>
          <w:rFonts w:eastAsia="Times New Roman" w:cs="Times New Roman"/>
          <w:szCs w:val="24"/>
        </w:rPr>
        <w:t xml:space="preserve"> </w:t>
      </w:r>
      <w:r w:rsidR="0004637B">
        <w:rPr>
          <w:rFonts w:eastAsia="Times New Roman" w:cs="Times New Roman"/>
          <w:szCs w:val="24"/>
        </w:rPr>
        <w:t xml:space="preserve">με </w:t>
      </w:r>
      <w:r>
        <w:rPr>
          <w:rFonts w:eastAsia="Times New Roman" w:cs="Times New Roman"/>
          <w:szCs w:val="24"/>
        </w:rPr>
        <w:t>συμβόλαια απόδοσης; Πόσα;</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Αν υπέγραψαν, κύριε Υπουργέ, συμβόλαια απόδοσης, πείτε μου αν ετησίως εκρίθησαν και με ποια αποτελέσματα. Μέχρι στιγμής απαντήσεις δεν έχω λάβει και θα παρακαλέσω, επειδή έχω κάνει έρευνα, να είναι προσεκτική η απάντηση σε αυτό το πεδίο.</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Αν, λοιπόν, δεν έχεις κριθέντες κατά τον ν.4622, ακόμη και </w:t>
      </w:r>
      <w:r w:rsidR="0004637B">
        <w:rPr>
          <w:rFonts w:eastAsia="Times New Roman" w:cs="Times New Roman"/>
          <w:szCs w:val="24"/>
        </w:rPr>
        <w:t>από τους</w:t>
      </w:r>
      <w:r>
        <w:rPr>
          <w:rFonts w:eastAsia="Times New Roman" w:cs="Times New Roman"/>
          <w:szCs w:val="24"/>
        </w:rPr>
        <w:t xml:space="preserve"> υπογράψαντες συμβόλαια απόδοσης </w:t>
      </w:r>
      <w:r w:rsidR="00F24ADF">
        <w:rPr>
          <w:rFonts w:eastAsia="Times New Roman" w:cs="Times New Roman"/>
          <w:szCs w:val="24"/>
        </w:rPr>
        <w:t>γενικούς γραμματείς</w:t>
      </w:r>
      <w:r>
        <w:rPr>
          <w:rFonts w:eastAsia="Times New Roman" w:cs="Times New Roman"/>
          <w:szCs w:val="24"/>
        </w:rPr>
        <w:t xml:space="preserve"> και </w:t>
      </w:r>
      <w:r w:rsidR="00F24ADF">
        <w:rPr>
          <w:rFonts w:eastAsia="Times New Roman" w:cs="Times New Roman"/>
          <w:szCs w:val="24"/>
        </w:rPr>
        <w:t>ειδικούς γραμματείς</w:t>
      </w:r>
      <w:r>
        <w:rPr>
          <w:rFonts w:eastAsia="Times New Roman" w:cs="Times New Roman"/>
          <w:szCs w:val="24"/>
        </w:rPr>
        <w:t xml:space="preserve">, πώς τους νομιμοποιείτε εσείς με το προτεινόμενο νομοσχέδιο να κρίνουν τους </w:t>
      </w:r>
      <w:r w:rsidR="00F24ADF">
        <w:rPr>
          <w:rFonts w:eastAsia="Times New Roman" w:cs="Times New Roman"/>
          <w:szCs w:val="24"/>
        </w:rPr>
        <w:t>γενικούς διευθυντές</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Ποιοι άλλοι κρίνουν; Οι μετακλητοί. Επιλέγω τον μετακλητό της αρεσκείας μου, τον έχω ορίσει επικεφαλής</w:t>
      </w:r>
      <w:r w:rsidR="00486809">
        <w:rPr>
          <w:rFonts w:eastAsia="Times New Roman" w:cs="Times New Roman"/>
          <w:szCs w:val="24"/>
        </w:rPr>
        <w:t xml:space="preserve"> τμήματος ή διεύθυνσης και τώρα αξιολογητή</w:t>
      </w:r>
      <w:r>
        <w:rPr>
          <w:rFonts w:eastAsia="Times New Roman" w:cs="Times New Roman"/>
          <w:szCs w:val="24"/>
        </w:rPr>
        <w:t>. Αυτά είναι πρωτοφανή πράγματα. Ξεκίνησαν με τον ν.4369, τον οποίο εισηγήθηκε ο ΣΥΡΙΖΑ</w:t>
      </w:r>
      <w:r w:rsidR="00486809">
        <w:rPr>
          <w:rFonts w:eastAsia="Times New Roman" w:cs="Times New Roman"/>
          <w:szCs w:val="24"/>
        </w:rPr>
        <w:t>,</w:t>
      </w:r>
      <w:r>
        <w:rPr>
          <w:rFonts w:eastAsia="Times New Roman" w:cs="Times New Roman"/>
          <w:szCs w:val="24"/>
        </w:rPr>
        <w:t xml:space="preserve"> αλλά τότε ήταν περιορισμένος ο αριθμός </w:t>
      </w:r>
      <w:r w:rsidR="00D42C53">
        <w:rPr>
          <w:rFonts w:eastAsia="Times New Roman" w:cs="Times New Roman"/>
          <w:szCs w:val="24"/>
        </w:rPr>
        <w:t xml:space="preserve">των μετακλητών </w:t>
      </w:r>
      <w:r>
        <w:rPr>
          <w:rFonts w:eastAsia="Times New Roman" w:cs="Times New Roman"/>
          <w:szCs w:val="24"/>
        </w:rPr>
        <w:t>που μπορού</w:t>
      </w:r>
      <w:r w:rsidR="00D42C53">
        <w:rPr>
          <w:rFonts w:eastAsia="Times New Roman" w:cs="Times New Roman"/>
          <w:szCs w:val="24"/>
        </w:rPr>
        <w:t>σαν</w:t>
      </w:r>
      <w:r>
        <w:rPr>
          <w:rFonts w:eastAsia="Times New Roman" w:cs="Times New Roman"/>
          <w:szCs w:val="24"/>
        </w:rPr>
        <w:t xml:space="preserve"> να κάνουν αξιολόγηση. Αυξήθηκε ο αριθμός των μετακλητών</w:t>
      </w:r>
      <w:r w:rsidR="00D42C53">
        <w:rPr>
          <w:rFonts w:eastAsia="Times New Roman" w:cs="Times New Roman"/>
          <w:szCs w:val="24"/>
        </w:rPr>
        <w:t xml:space="preserve"> επί Νέας Δημοκρατίας</w:t>
      </w:r>
      <w:r w:rsidR="00512077">
        <w:rPr>
          <w:rFonts w:eastAsia="Times New Roman" w:cs="Times New Roman"/>
          <w:szCs w:val="24"/>
        </w:rPr>
        <w:t>, όπως</w:t>
      </w:r>
      <w:r>
        <w:rPr>
          <w:rFonts w:eastAsia="Times New Roman" w:cs="Times New Roman"/>
          <w:szCs w:val="24"/>
        </w:rPr>
        <w:t xml:space="preserve"> στο Υπουργείο Εργασίας</w:t>
      </w:r>
      <w:r w:rsidR="00512077">
        <w:rPr>
          <w:rFonts w:eastAsia="Times New Roman" w:cs="Times New Roman"/>
          <w:szCs w:val="24"/>
        </w:rPr>
        <w:t xml:space="preserve"> ή</w:t>
      </w:r>
      <w:r>
        <w:rPr>
          <w:rFonts w:eastAsia="Times New Roman" w:cs="Times New Roman"/>
          <w:szCs w:val="24"/>
        </w:rPr>
        <w:t xml:space="preserve"> στο Υπουργείο Μεταναστευτικής Πολιτικής.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Προσλάβαμε, λοιπόν, μετακλητούς. Τους </w:t>
      </w:r>
      <w:r w:rsidR="003622C5">
        <w:rPr>
          <w:rFonts w:eastAsia="Times New Roman" w:cs="Times New Roman"/>
          <w:szCs w:val="24"/>
        </w:rPr>
        <w:t>αναθέσαμε καθήκοντα</w:t>
      </w:r>
      <w:r>
        <w:rPr>
          <w:rFonts w:eastAsia="Times New Roman" w:cs="Times New Roman"/>
          <w:szCs w:val="24"/>
        </w:rPr>
        <w:t xml:space="preserve"> προϊστ</w:t>
      </w:r>
      <w:r w:rsidR="003622C5">
        <w:rPr>
          <w:rFonts w:eastAsia="Times New Roman" w:cs="Times New Roman"/>
          <w:szCs w:val="24"/>
        </w:rPr>
        <w:t>αμένων και τους αρεστούς τους ορίζουμε σήμερα ως αξιολογητές</w:t>
      </w:r>
      <w:r>
        <w:rPr>
          <w:rFonts w:eastAsia="Times New Roman" w:cs="Times New Roman"/>
          <w:szCs w:val="24"/>
        </w:rPr>
        <w:t>. Μάλιστα.</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Ποιοι είναι οι άλλοι αξιολογητές; Οι ιεραρχικώς προϊστάμενοι, δηλαδή οι </w:t>
      </w:r>
      <w:r w:rsidR="00807D23">
        <w:rPr>
          <w:rFonts w:eastAsia="Times New Roman" w:cs="Times New Roman"/>
          <w:szCs w:val="24"/>
        </w:rPr>
        <w:t>γενικοί διευθυντές</w:t>
      </w:r>
      <w:r>
        <w:rPr>
          <w:rFonts w:eastAsia="Times New Roman" w:cs="Times New Roman"/>
          <w:szCs w:val="24"/>
        </w:rPr>
        <w:t xml:space="preserve"> για τους υφισταμένους τους, οι </w:t>
      </w:r>
      <w:r w:rsidR="00807D23">
        <w:rPr>
          <w:rFonts w:eastAsia="Times New Roman" w:cs="Times New Roman"/>
          <w:szCs w:val="24"/>
        </w:rPr>
        <w:t>διευθυντές</w:t>
      </w:r>
      <w:r>
        <w:rPr>
          <w:rFonts w:eastAsia="Times New Roman" w:cs="Times New Roman"/>
          <w:szCs w:val="24"/>
        </w:rPr>
        <w:t xml:space="preserve"> για τους υφισταμένους τους, οι </w:t>
      </w:r>
      <w:r w:rsidR="00807D23">
        <w:rPr>
          <w:rFonts w:eastAsia="Times New Roman" w:cs="Times New Roman"/>
          <w:szCs w:val="24"/>
        </w:rPr>
        <w:t>προϊστάμενοι</w:t>
      </w:r>
      <w:r>
        <w:rPr>
          <w:rFonts w:eastAsia="Times New Roman" w:cs="Times New Roman"/>
          <w:szCs w:val="24"/>
        </w:rPr>
        <w:t xml:space="preserve"> των </w:t>
      </w:r>
      <w:r w:rsidR="00807D23">
        <w:rPr>
          <w:rFonts w:eastAsia="Times New Roman" w:cs="Times New Roman"/>
          <w:szCs w:val="24"/>
        </w:rPr>
        <w:t>τμημάτων</w:t>
      </w:r>
      <w:r>
        <w:rPr>
          <w:rFonts w:eastAsia="Times New Roman" w:cs="Times New Roman"/>
          <w:szCs w:val="24"/>
        </w:rPr>
        <w:t xml:space="preserve"> για τους υφισταμένους τους. Ποιοι είναι όλοι αυτοί; Είναι περίπου δεκαπέντε χιλιάδες άνθρωποι, εκ των οποίων ένας πολύ-πολύ μικρός αριθμός</w:t>
      </w:r>
      <w:r w:rsidR="005E255C">
        <w:rPr>
          <w:rFonts w:eastAsia="Times New Roman" w:cs="Times New Roman"/>
          <w:szCs w:val="24"/>
        </w:rPr>
        <w:t>,</w:t>
      </w:r>
      <w:r>
        <w:rPr>
          <w:rFonts w:eastAsia="Times New Roman" w:cs="Times New Roman"/>
          <w:szCs w:val="24"/>
        </w:rPr>
        <w:t xml:space="preserve"> στο επίπεδο των </w:t>
      </w:r>
      <w:r w:rsidR="00F9602B">
        <w:rPr>
          <w:rFonts w:eastAsia="Times New Roman" w:cs="Times New Roman"/>
          <w:szCs w:val="24"/>
        </w:rPr>
        <w:t>γενικών διευθυντών</w:t>
      </w:r>
      <w:r w:rsidR="005E255C">
        <w:rPr>
          <w:rFonts w:eastAsia="Times New Roman" w:cs="Times New Roman"/>
          <w:szCs w:val="24"/>
        </w:rPr>
        <w:t>,</w:t>
      </w:r>
      <w:r>
        <w:rPr>
          <w:rFonts w:eastAsia="Times New Roman" w:cs="Times New Roman"/>
          <w:szCs w:val="24"/>
        </w:rPr>
        <w:t xml:space="preserve"> έχει κριθεί για τις θέσεις </w:t>
      </w:r>
      <w:r w:rsidR="005E255C">
        <w:rPr>
          <w:rFonts w:eastAsia="Times New Roman" w:cs="Times New Roman"/>
          <w:szCs w:val="24"/>
        </w:rPr>
        <w:t>αυτές</w:t>
      </w:r>
      <w:r>
        <w:rPr>
          <w:rFonts w:eastAsia="Times New Roman" w:cs="Times New Roman"/>
          <w:szCs w:val="24"/>
        </w:rPr>
        <w:t xml:space="preserve">, μετά από αξιολόγηση του Ανώτατου Συμβουλίου Επιλογής Προσωπικού. Όλοι οι άλλοι </w:t>
      </w:r>
      <w:r w:rsidR="00F9602B">
        <w:rPr>
          <w:rFonts w:eastAsia="Times New Roman" w:cs="Times New Roman"/>
          <w:szCs w:val="24"/>
        </w:rPr>
        <w:t>γενικοί διευθυντές, διευθυντές</w:t>
      </w:r>
      <w:r>
        <w:rPr>
          <w:rFonts w:eastAsia="Times New Roman" w:cs="Times New Roman"/>
          <w:szCs w:val="24"/>
        </w:rPr>
        <w:t xml:space="preserve"> και </w:t>
      </w:r>
      <w:r w:rsidR="00F9602B">
        <w:rPr>
          <w:rFonts w:eastAsia="Times New Roman" w:cs="Times New Roman"/>
          <w:szCs w:val="24"/>
        </w:rPr>
        <w:t>προϊστάμενοι</w:t>
      </w:r>
      <w:r>
        <w:rPr>
          <w:rFonts w:eastAsia="Times New Roman" w:cs="Times New Roman"/>
          <w:szCs w:val="24"/>
        </w:rPr>
        <w:t xml:space="preserve"> είναι με ανάθεση καθηκόντων. Και δεν προέρχονται από το παρελθόν. Η συντριπτική πλειοψηφία είναι με ανάθεση καθηκόντων </w:t>
      </w:r>
      <w:r w:rsidR="008974B4">
        <w:rPr>
          <w:rFonts w:eastAsia="Times New Roman" w:cs="Times New Roman"/>
          <w:szCs w:val="24"/>
        </w:rPr>
        <w:t xml:space="preserve">από </w:t>
      </w:r>
      <w:r>
        <w:rPr>
          <w:rFonts w:eastAsia="Times New Roman" w:cs="Times New Roman"/>
          <w:szCs w:val="24"/>
        </w:rPr>
        <w:t>τη</w:t>
      </w:r>
      <w:r w:rsidR="008974B4">
        <w:rPr>
          <w:rFonts w:eastAsia="Times New Roman" w:cs="Times New Roman"/>
          <w:szCs w:val="24"/>
        </w:rPr>
        <w:t>ν</w:t>
      </w:r>
      <w:r>
        <w:rPr>
          <w:rFonts w:eastAsia="Times New Roman" w:cs="Times New Roman"/>
          <w:szCs w:val="24"/>
        </w:rPr>
        <w:t xml:space="preserve"> παρούσα Κυβέρνησης.</w:t>
      </w:r>
    </w:p>
    <w:p w:rsidR="001960E2" w:rsidRDefault="00C55A68">
      <w:pPr>
        <w:spacing w:line="600" w:lineRule="auto"/>
        <w:ind w:firstLine="720"/>
        <w:jc w:val="both"/>
        <w:rPr>
          <w:rFonts w:eastAsia="Times New Roman" w:cs="Times New Roman"/>
          <w:szCs w:val="24"/>
        </w:rPr>
      </w:pPr>
      <w:r>
        <w:rPr>
          <w:rFonts w:eastAsia="Times New Roman" w:cs="Times New Roman"/>
          <w:szCs w:val="24"/>
        </w:rPr>
        <w:t>Αξιολογητές είναι και οι Υπουργοί, κυρίες και κύριοι συνάδελφοι. Σε ποιες περιπτώσεις; Στις περιπτώσεις των αυτοτελών οργανικών μονάδων. Σύμφωνα με τις ρυθμίσεις του νομοσχεδίου, οι υπάλληλοι των αυτοτελών οργανικών μονάδων</w:t>
      </w:r>
      <w:r w:rsidR="008B36FE">
        <w:rPr>
          <w:rFonts w:eastAsia="Times New Roman" w:cs="Times New Roman"/>
          <w:szCs w:val="24"/>
        </w:rPr>
        <w:t>,</w:t>
      </w:r>
      <w:r>
        <w:rPr>
          <w:rFonts w:eastAsia="Times New Roman" w:cs="Times New Roman"/>
          <w:szCs w:val="24"/>
        </w:rPr>
        <w:t xml:space="preserve"> που υπάγονται απευθείας στον Υπουργό</w:t>
      </w:r>
      <w:r w:rsidR="008B36FE">
        <w:rPr>
          <w:rFonts w:eastAsia="Times New Roman" w:cs="Times New Roman"/>
          <w:szCs w:val="24"/>
        </w:rPr>
        <w:t>,</w:t>
      </w:r>
      <w:r>
        <w:rPr>
          <w:rFonts w:eastAsia="Times New Roman" w:cs="Times New Roman"/>
          <w:szCs w:val="24"/>
        </w:rPr>
        <w:t xml:space="preserve"> αξιολογούνται από τον Υπουργό.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Πόσες αυτοτελείς οργανικές μονάδες έχουμε; Δεν έχω συγκεντρώσει το σύνολο, όμως, έχω μετρήσει μερικές από αυτές. Δεκαοκτώ αυτοτελείς οργανικές μονάδες έχουμε στο Υπουργείο Εσωτερικών. Δεκατρείς αυτοτελείς οργανικές μονάδες έχουμε στο Υπουργείο Ψηφιακής Διακυβέρνησης. Δεκατρείς</w:t>
      </w:r>
      <w:r w:rsidR="000D5ED4">
        <w:rPr>
          <w:rFonts w:eastAsia="Times New Roman" w:cs="Times New Roman"/>
          <w:szCs w:val="24"/>
        </w:rPr>
        <w:t>,</w:t>
      </w:r>
      <w:r>
        <w:rPr>
          <w:rFonts w:eastAsia="Times New Roman" w:cs="Times New Roman"/>
          <w:szCs w:val="24"/>
        </w:rPr>
        <w:t xml:space="preserve"> </w:t>
      </w:r>
      <w:r w:rsidR="000D5ED4">
        <w:rPr>
          <w:rFonts w:eastAsia="Times New Roman" w:cs="Times New Roman"/>
          <w:szCs w:val="24"/>
        </w:rPr>
        <w:t>επίσης,</w:t>
      </w:r>
      <w:r>
        <w:rPr>
          <w:rFonts w:eastAsia="Times New Roman" w:cs="Times New Roman"/>
          <w:szCs w:val="24"/>
        </w:rPr>
        <w:t xml:space="preserve"> στο Υπουργείο </w:t>
      </w:r>
      <w:r w:rsidR="000D5ED4">
        <w:rPr>
          <w:rFonts w:eastAsia="Times New Roman" w:cs="Times New Roman"/>
          <w:szCs w:val="24"/>
        </w:rPr>
        <w:t>Περιβάλλοντος και έντεκα</w:t>
      </w:r>
      <w:r>
        <w:rPr>
          <w:rFonts w:eastAsia="Times New Roman" w:cs="Times New Roman"/>
          <w:szCs w:val="24"/>
        </w:rPr>
        <w:t xml:space="preserve"> στο Υπουργείο </w:t>
      </w:r>
      <w:r w:rsidR="000D5ED4">
        <w:rPr>
          <w:rFonts w:eastAsia="Times New Roman" w:cs="Times New Roman"/>
          <w:szCs w:val="24"/>
        </w:rPr>
        <w:lastRenderedPageBreak/>
        <w:t>Εργασίας</w:t>
      </w:r>
      <w:r>
        <w:rPr>
          <w:rFonts w:eastAsia="Times New Roman" w:cs="Times New Roman"/>
          <w:szCs w:val="24"/>
        </w:rPr>
        <w:t>. Όλες αυτές οι οργανικές μονάδες</w:t>
      </w:r>
      <w:r w:rsidR="008B36FE">
        <w:rPr>
          <w:rFonts w:eastAsia="Times New Roman" w:cs="Times New Roman"/>
          <w:szCs w:val="24"/>
        </w:rPr>
        <w:t>,</w:t>
      </w:r>
      <w:r>
        <w:rPr>
          <w:rFonts w:eastAsia="Times New Roman" w:cs="Times New Roman"/>
          <w:szCs w:val="24"/>
        </w:rPr>
        <w:t xml:space="preserve"> που υπάγονται στον Υπουργό</w:t>
      </w:r>
      <w:r w:rsidR="008B36FE">
        <w:rPr>
          <w:rFonts w:eastAsia="Times New Roman" w:cs="Times New Roman"/>
          <w:szCs w:val="24"/>
        </w:rPr>
        <w:t>,</w:t>
      </w:r>
      <w:r>
        <w:rPr>
          <w:rFonts w:eastAsia="Times New Roman" w:cs="Times New Roman"/>
          <w:szCs w:val="24"/>
        </w:rPr>
        <w:t xml:space="preserve"> διαθέτουν υπαλλήλους που εφεξής θα αξιολογούνται από τον Υπουργό.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Συμπέρασμα. Όλοι όσοι καλούνται να αξιολογήσουν -καθώς απαντάμε στο ερώτημα ποιοι αξιολογούν και αν έχουν τη διοικητική και ηθική νομιμοποίηση- στερούνται αυτής της νομιμοποιητικής βάσεως για να αξιολογήσουν.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Η αξιολόγηση μπορεί να γίνει </w:t>
      </w:r>
      <w:r w:rsidR="002B3E1F">
        <w:rPr>
          <w:rFonts w:eastAsia="Times New Roman" w:cs="Times New Roman"/>
          <w:szCs w:val="24"/>
        </w:rPr>
        <w:t xml:space="preserve">και εκ των κάτω προς τα άνω </w:t>
      </w:r>
      <w:r>
        <w:rPr>
          <w:rFonts w:eastAsia="Times New Roman" w:cs="Times New Roman"/>
          <w:szCs w:val="24"/>
        </w:rPr>
        <w:t>με τα έντυπα σφυγμού ομάδας. Τι σημαίνει αυτό; Οι υφιστάμενοι μπορούν να αξιολογήσουν τον προϊστάμενο δι</w:t>
      </w:r>
      <w:r w:rsidR="008B36FE">
        <w:rPr>
          <w:rFonts w:eastAsia="Times New Roman" w:cs="Times New Roman"/>
          <w:szCs w:val="24"/>
        </w:rPr>
        <w:t>ά</w:t>
      </w:r>
      <w:r>
        <w:rPr>
          <w:rFonts w:eastAsia="Times New Roman" w:cs="Times New Roman"/>
          <w:szCs w:val="24"/>
        </w:rPr>
        <w:t xml:space="preserve"> της συντάξεως ενός εγγράφου </w:t>
      </w:r>
      <w:r w:rsidR="003A1770">
        <w:rPr>
          <w:rFonts w:eastAsia="Times New Roman" w:cs="Times New Roman"/>
          <w:szCs w:val="24"/>
        </w:rPr>
        <w:t>που φέρει την υπογραφή</w:t>
      </w:r>
      <w:r>
        <w:rPr>
          <w:rFonts w:eastAsia="Times New Roman" w:cs="Times New Roman"/>
          <w:szCs w:val="24"/>
        </w:rPr>
        <w:t xml:space="preserve"> τους.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Φαντάζομαι ότι δεν χρειάζεται να σας πω ότι ένας υπάλληλος ο οποίος εξαρτάται ως προς την υπηρεσιακή του εξέλιξη από τους προϊσταμένους του θα έχει τη μεγάλη γενναιότητα επωνύμως να υπογράψει ότι ο κ. Καστανίδης ή ο κ. Βορίδης -αν είναι γενικοί διευθυντές, αν είναι προϊστ</w:t>
      </w:r>
      <w:r w:rsidR="00E77692">
        <w:rPr>
          <w:rFonts w:eastAsia="Times New Roman" w:cs="Times New Roman"/>
          <w:szCs w:val="24"/>
        </w:rPr>
        <w:t>ά</w:t>
      </w:r>
      <w:r>
        <w:rPr>
          <w:rFonts w:eastAsia="Times New Roman" w:cs="Times New Roman"/>
          <w:szCs w:val="24"/>
        </w:rPr>
        <w:t>μ</w:t>
      </w:r>
      <w:r w:rsidR="00E77692">
        <w:rPr>
          <w:rFonts w:eastAsia="Times New Roman" w:cs="Times New Roman"/>
          <w:szCs w:val="24"/>
        </w:rPr>
        <w:t>ε</w:t>
      </w:r>
      <w:r>
        <w:rPr>
          <w:rFonts w:eastAsia="Times New Roman" w:cs="Times New Roman"/>
          <w:szCs w:val="24"/>
        </w:rPr>
        <w:t xml:space="preserve">νοι του τμήματος- είναι εξαιρετικοί ή ότι είναι κακοί υπάλληλοι.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Αυτά είναι τα έντυπα σφυγμού ομάδας. Δηλαδή, ο σφυγμός της ομάδας είναι ο ασθμαίνων κατώτερος υπάλληλος, ο οποίος θα κληθεί επωνύμως να αξιολογήσει</w:t>
      </w:r>
      <w:r w:rsidR="00847B7C">
        <w:rPr>
          <w:rFonts w:eastAsia="Times New Roman" w:cs="Times New Roman"/>
          <w:szCs w:val="24"/>
        </w:rPr>
        <w:t xml:space="preserve"> τους ανωτέρους του.</w:t>
      </w:r>
      <w:r>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έρχεται η πενταβάθμια κλίμακα, ένα έως πέντε η αξιολόγηση. Τι λέει η Κυβέρνηση; «Εάν κάποιος αξιολογηθεί </w:t>
      </w:r>
      <w:r w:rsidR="00847B7C">
        <w:rPr>
          <w:rFonts w:eastAsia="Times New Roman" w:cs="Times New Roman"/>
          <w:szCs w:val="24"/>
        </w:rPr>
        <w:t>με έως</w:t>
      </w:r>
      <w:r>
        <w:rPr>
          <w:rFonts w:eastAsia="Times New Roman" w:cs="Times New Roman"/>
          <w:szCs w:val="24"/>
        </w:rPr>
        <w:t xml:space="preserve"> δύο βαθμούς στην πενταβάθμια κλίμακα δικαιούται ενστάσεως. Εάν αξιολογηθεί από τρία και πάνω, δεν δικαιολογείται να υποβάλει ένσταση». Το ερώτημά μου είναι «γιατί;». Εάν, παραδείγματος χάριν, κάποιος πάρει για τις δεξιότητές του τρεις βαθμούς στους πέντε</w:t>
      </w:r>
      <w:r w:rsidR="00D36E8B">
        <w:rPr>
          <w:rFonts w:eastAsia="Times New Roman" w:cs="Times New Roman"/>
          <w:szCs w:val="24"/>
        </w:rPr>
        <w:t>,</w:t>
      </w:r>
      <w:r>
        <w:rPr>
          <w:rFonts w:eastAsia="Times New Roman" w:cs="Times New Roman"/>
          <w:szCs w:val="24"/>
        </w:rPr>
        <w:t xml:space="preserve"> γιατί αυτός δεν δικαιολογείται να κάνει ένσταση; Γιατί δεν έχει δικαίωμα υποβολής ένστασης;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Ας πούμε, όμως, ότι προσπερνάμε το σχετικό θέμα και υποβά</w:t>
      </w:r>
      <w:r w:rsidR="006B65E5">
        <w:rPr>
          <w:rFonts w:eastAsia="Times New Roman" w:cs="Times New Roman"/>
          <w:szCs w:val="24"/>
        </w:rPr>
        <w:t>λ</w:t>
      </w:r>
      <w:r>
        <w:rPr>
          <w:rFonts w:eastAsia="Times New Roman" w:cs="Times New Roman"/>
          <w:szCs w:val="24"/>
        </w:rPr>
        <w:t>λουν ένσταση όσοι πήραν δύο βαθμούς στη πενταβάθμια βαθμολογία. Υποβάλλουν, λοιπόν, την ένσταση τους στην επιτροπή εποπτείας</w:t>
      </w:r>
      <w:r w:rsidR="00922BA2">
        <w:rPr>
          <w:rFonts w:eastAsia="Times New Roman" w:cs="Times New Roman"/>
          <w:szCs w:val="24"/>
        </w:rPr>
        <w:t xml:space="preserve"> </w:t>
      </w:r>
      <w:r w:rsidR="00D30980">
        <w:rPr>
          <w:rFonts w:eastAsia="Times New Roman" w:cs="Times New Roman"/>
          <w:szCs w:val="24"/>
        </w:rPr>
        <w:t xml:space="preserve">- </w:t>
      </w:r>
      <w:r>
        <w:rPr>
          <w:rFonts w:eastAsia="Times New Roman" w:cs="Times New Roman"/>
          <w:szCs w:val="24"/>
        </w:rPr>
        <w:t xml:space="preserve">αξιολόγησης. Θα μιλήσω λίγο αργότερα για την επιτροπή εποπτείας </w:t>
      </w:r>
      <w:r w:rsidR="00922BA2">
        <w:rPr>
          <w:rFonts w:eastAsia="Times New Roman" w:cs="Times New Roman"/>
          <w:szCs w:val="24"/>
        </w:rPr>
        <w:t xml:space="preserve">- </w:t>
      </w:r>
      <w:r>
        <w:rPr>
          <w:rFonts w:eastAsia="Times New Roman" w:cs="Times New Roman"/>
          <w:szCs w:val="24"/>
        </w:rPr>
        <w:t xml:space="preserve">αξιολόγησης. Η επιτροπή εποπτείας αξιολόγησης καλείται να κρίνει την ένσταση του υπαλλήλου ο οποίος θεωρεί ότι αδικήθηκε στη βαθμολογία. Εάν εξετάσει την ένστασή του, έχει καλώς. Να ξέρετε ότι δεν θα εξετάσει την ένστασή του για τους λόγους που σε λίγο θα πω. Εάν, όμως, δεν απαντήσει, σύμφωνα με τις προβλέψεις του κυρίου Υπουργού των εσωτερικών, εντός εξήντα ημερών, θεωρείται ως απορριφθείσα σιωπηρώς η ένστασή του. Δηλαδή, καταργούμε και το στοιχειώδες δικαίωμα του ενιστάμενου της προηγούμενης ακρόασης. Αυτό δεν γίνεται τυχαία.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Εσείς κύριε Υπουργέ, που έχετε διατελέσει και στα έδρανα της δικαιοσύνης, θα καταλάβετε σε λίγο την ουσία του επιχειρήματος.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Οι επιτροπές εποπτείας και αξιολόγησης είναι τριμελείς. Αποτελούνται από έναν εκπρόσωπο του Ανώτατου Συμβουλίου Επιλογής Προσωπικού, έναν εκπρόσωπο του Νομικού Συμβουλίου του Κράτους και έναν εκπρόσωπο της Αρχής Διαφάνειας. Τρεις.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Πριν από λίγο καιρό συζητήσαμε την έκθεση μιας επιτροπής </w:t>
      </w:r>
      <w:r w:rsidR="006165FF">
        <w:rPr>
          <w:rFonts w:eastAsia="Times New Roman" w:cs="Times New Roman"/>
          <w:szCs w:val="24"/>
        </w:rPr>
        <w:t xml:space="preserve">του ΑΣΕΠ </w:t>
      </w:r>
      <w:r>
        <w:rPr>
          <w:rFonts w:eastAsia="Times New Roman" w:cs="Times New Roman"/>
          <w:szCs w:val="24"/>
        </w:rPr>
        <w:t>υπό τον κ. Παπατ</w:t>
      </w:r>
      <w:r w:rsidR="006165FF">
        <w:rPr>
          <w:rFonts w:eastAsia="Times New Roman" w:cs="Times New Roman"/>
          <w:szCs w:val="24"/>
        </w:rPr>
        <w:t>ό</w:t>
      </w:r>
      <w:r>
        <w:rPr>
          <w:rFonts w:eastAsia="Times New Roman" w:cs="Times New Roman"/>
          <w:szCs w:val="24"/>
        </w:rPr>
        <w:t xml:space="preserve">λια, η οποία μας εξηγεί τα εξής εύγλωττα πράγματα. «Έχουμε να κρίνουμε…» -λέει η έκθεση του ΑΣΕΠ- «…δεκαπέντε χιλιάδες ανθρώπους για τις θέσεις γενικών διευθυντών, διευθυντών και προϊσταμένων τμημάτων και με τον αριθμό προσωπικού που διαθέτουμε θα χρειαστούμε </w:t>
      </w:r>
      <w:r w:rsidR="00114356">
        <w:rPr>
          <w:rFonts w:eastAsia="Times New Roman" w:cs="Times New Roman"/>
          <w:szCs w:val="24"/>
        </w:rPr>
        <w:t>πολλά</w:t>
      </w:r>
      <w:r>
        <w:rPr>
          <w:rFonts w:eastAsia="Times New Roman" w:cs="Times New Roman"/>
          <w:szCs w:val="24"/>
        </w:rPr>
        <w:t xml:space="preserve"> χρόνια». Τώρα προσθέτουμε έναν ακόμη εκπρόσωπο του ΑΣΕΠ στις επιτροπές εποπτείας</w:t>
      </w:r>
      <w:r w:rsidR="00077FEC">
        <w:rPr>
          <w:rFonts w:eastAsia="Times New Roman" w:cs="Times New Roman"/>
          <w:szCs w:val="24"/>
        </w:rPr>
        <w:t xml:space="preserve"> </w:t>
      </w:r>
      <w:r>
        <w:rPr>
          <w:rFonts w:eastAsia="Times New Roman" w:cs="Times New Roman"/>
          <w:szCs w:val="24"/>
        </w:rPr>
        <w:t>-</w:t>
      </w:r>
      <w:r w:rsidR="00077FEC">
        <w:rPr>
          <w:rFonts w:eastAsia="Times New Roman" w:cs="Times New Roman"/>
          <w:szCs w:val="24"/>
        </w:rPr>
        <w:t xml:space="preserve"> </w:t>
      </w:r>
      <w:r>
        <w:rPr>
          <w:rFonts w:eastAsia="Times New Roman" w:cs="Times New Roman"/>
          <w:szCs w:val="24"/>
        </w:rPr>
        <w:t xml:space="preserve">αξιολόγησης.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Πόσες είναι οι επιτροπές εποπτείας</w:t>
      </w:r>
      <w:r w:rsidR="00077FEC">
        <w:rPr>
          <w:rFonts w:eastAsia="Times New Roman" w:cs="Times New Roman"/>
          <w:szCs w:val="24"/>
        </w:rPr>
        <w:t xml:space="preserve"> </w:t>
      </w:r>
      <w:r>
        <w:rPr>
          <w:rFonts w:eastAsia="Times New Roman" w:cs="Times New Roman"/>
          <w:szCs w:val="24"/>
        </w:rPr>
        <w:t>-</w:t>
      </w:r>
      <w:r w:rsidR="00077FEC">
        <w:rPr>
          <w:rFonts w:eastAsia="Times New Roman" w:cs="Times New Roman"/>
          <w:szCs w:val="24"/>
        </w:rPr>
        <w:t xml:space="preserve"> </w:t>
      </w:r>
      <w:r>
        <w:rPr>
          <w:rFonts w:eastAsia="Times New Roman" w:cs="Times New Roman"/>
          <w:szCs w:val="24"/>
        </w:rPr>
        <w:t>αξιολόγησης; Όχι λιγότερες από είκοσι πέντε. Μία επιτροπή εποπτείας</w:t>
      </w:r>
      <w:r w:rsidR="00077FEC">
        <w:rPr>
          <w:rFonts w:eastAsia="Times New Roman" w:cs="Times New Roman"/>
          <w:szCs w:val="24"/>
        </w:rPr>
        <w:t xml:space="preserve"> </w:t>
      </w:r>
      <w:r>
        <w:rPr>
          <w:rFonts w:eastAsia="Times New Roman" w:cs="Times New Roman"/>
          <w:szCs w:val="24"/>
        </w:rPr>
        <w:t>-</w:t>
      </w:r>
      <w:r w:rsidR="00077FEC">
        <w:rPr>
          <w:rFonts w:eastAsia="Times New Roman" w:cs="Times New Roman"/>
          <w:szCs w:val="24"/>
        </w:rPr>
        <w:t xml:space="preserve"> </w:t>
      </w:r>
      <w:r>
        <w:rPr>
          <w:rFonts w:eastAsia="Times New Roman" w:cs="Times New Roman"/>
          <w:szCs w:val="24"/>
        </w:rPr>
        <w:t>αξιολόγησης σε κάθε Υπουργείο. Μία τουλάχιστον -λέει η σχετική διάταξη- για το σύνολο των αποκεντρωμένων διοικήσεων. Μία τουλάχιστον για το σύνολο των ΟΤΑ</w:t>
      </w:r>
      <w:r w:rsidR="002F538C">
        <w:rPr>
          <w:rFonts w:eastAsia="Times New Roman" w:cs="Times New Roman"/>
          <w:szCs w:val="24"/>
        </w:rPr>
        <w:t xml:space="preserve"> Α΄</w:t>
      </w:r>
      <w:r>
        <w:rPr>
          <w:rFonts w:eastAsia="Times New Roman" w:cs="Times New Roman"/>
          <w:szCs w:val="24"/>
        </w:rPr>
        <w:t xml:space="preserve"> βαθμού. Και μία τουλάχιστον για τους οργανισμούς αυτοδιοίκησης </w:t>
      </w:r>
      <w:r w:rsidR="002F538C">
        <w:rPr>
          <w:rFonts w:eastAsia="Times New Roman" w:cs="Times New Roman"/>
          <w:szCs w:val="24"/>
        </w:rPr>
        <w:t>Β΄ βαθμού</w:t>
      </w:r>
      <w:r>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Αν αυτές τις </w:t>
      </w:r>
      <w:r w:rsidR="00A573D7">
        <w:rPr>
          <w:rFonts w:eastAsia="Times New Roman" w:cs="Times New Roman"/>
          <w:szCs w:val="24"/>
        </w:rPr>
        <w:t>αθρο</w:t>
      </w:r>
      <w:r>
        <w:rPr>
          <w:rFonts w:eastAsia="Times New Roman" w:cs="Times New Roman"/>
          <w:szCs w:val="24"/>
        </w:rPr>
        <w:t>ίσετε, είναι περίπου είκοσι πέντε επιτροπές εποπτείας</w:t>
      </w:r>
      <w:r w:rsidR="00077FEC">
        <w:rPr>
          <w:rFonts w:eastAsia="Times New Roman" w:cs="Times New Roman"/>
          <w:szCs w:val="24"/>
        </w:rPr>
        <w:t xml:space="preserve"> </w:t>
      </w:r>
      <w:r>
        <w:rPr>
          <w:rFonts w:eastAsia="Times New Roman" w:cs="Times New Roman"/>
          <w:szCs w:val="24"/>
        </w:rPr>
        <w:t>-</w:t>
      </w:r>
      <w:r w:rsidR="00077FEC">
        <w:rPr>
          <w:rFonts w:eastAsia="Times New Roman" w:cs="Times New Roman"/>
          <w:szCs w:val="24"/>
        </w:rPr>
        <w:t xml:space="preserve"> </w:t>
      </w:r>
      <w:r>
        <w:rPr>
          <w:rFonts w:eastAsia="Times New Roman" w:cs="Times New Roman"/>
          <w:szCs w:val="24"/>
        </w:rPr>
        <w:t xml:space="preserve">αξιολόγησης. Εάν </w:t>
      </w:r>
      <w:r w:rsidR="00077FEC">
        <w:rPr>
          <w:rFonts w:eastAsia="Times New Roman" w:cs="Times New Roman"/>
          <w:szCs w:val="24"/>
        </w:rPr>
        <w:t>λ</w:t>
      </w:r>
      <w:r>
        <w:rPr>
          <w:rFonts w:eastAsia="Times New Roman" w:cs="Times New Roman"/>
          <w:szCs w:val="24"/>
        </w:rPr>
        <w:t>ά</w:t>
      </w:r>
      <w:r w:rsidR="00077FEC">
        <w:rPr>
          <w:rFonts w:eastAsia="Times New Roman" w:cs="Times New Roman"/>
          <w:szCs w:val="24"/>
        </w:rPr>
        <w:t>β</w:t>
      </w:r>
      <w:r>
        <w:rPr>
          <w:rFonts w:eastAsia="Times New Roman" w:cs="Times New Roman"/>
          <w:szCs w:val="24"/>
        </w:rPr>
        <w:t>ουμε υπ</w:t>
      </w:r>
      <w:r w:rsidR="00077FEC">
        <w:rPr>
          <w:rFonts w:eastAsia="Times New Roman" w:cs="Times New Roman"/>
          <w:szCs w:val="24"/>
        </w:rPr>
        <w:t xml:space="preserve">’ </w:t>
      </w:r>
      <w:r>
        <w:rPr>
          <w:rFonts w:eastAsia="Times New Roman" w:cs="Times New Roman"/>
          <w:szCs w:val="24"/>
        </w:rPr>
        <w:t>όψ</w:t>
      </w:r>
      <w:r w:rsidR="00077FEC">
        <w:rPr>
          <w:rFonts w:eastAsia="Times New Roman" w:cs="Times New Roman"/>
          <w:szCs w:val="24"/>
        </w:rPr>
        <w:t>ιν</w:t>
      </w:r>
      <w:r>
        <w:rPr>
          <w:rFonts w:eastAsia="Times New Roman" w:cs="Times New Roman"/>
          <w:szCs w:val="24"/>
        </w:rPr>
        <w:t xml:space="preserve"> μας ότι η σχετική ρύθμιση έχει τη διατύπωση «τουλάχιστον», θα μπορούσε κανείς να σκεφτεί ότι αυξάνεται ο αριθμός των επιτροπών αξιολόγησης </w:t>
      </w:r>
      <w:r w:rsidR="00F56A69">
        <w:rPr>
          <w:rFonts w:eastAsia="Times New Roman" w:cs="Times New Roman"/>
          <w:szCs w:val="24"/>
        </w:rPr>
        <w:t xml:space="preserve">μέχρι και </w:t>
      </w:r>
      <w:r>
        <w:rPr>
          <w:rFonts w:eastAsia="Times New Roman" w:cs="Times New Roman"/>
          <w:szCs w:val="24"/>
        </w:rPr>
        <w:t xml:space="preserve">τριακόσιες ογδόντα. Διότι είναι </w:t>
      </w:r>
      <w:r>
        <w:rPr>
          <w:rFonts w:eastAsia="Times New Roman" w:cs="Times New Roman"/>
          <w:szCs w:val="24"/>
        </w:rPr>
        <w:lastRenderedPageBreak/>
        <w:t>δεκαεννέα τα Υπουργεία</w:t>
      </w:r>
      <w:r w:rsidR="00F56A69">
        <w:rPr>
          <w:rFonts w:eastAsia="Times New Roman" w:cs="Times New Roman"/>
          <w:szCs w:val="24"/>
        </w:rPr>
        <w:t>,</w:t>
      </w:r>
      <w:r>
        <w:rPr>
          <w:rFonts w:eastAsia="Times New Roman" w:cs="Times New Roman"/>
          <w:szCs w:val="24"/>
        </w:rPr>
        <w:t xml:space="preserve"> συν τριακόσιοι τριάντα δύο οι οργανισμοί αυτοδιοίκησης</w:t>
      </w:r>
      <w:r w:rsidR="00F56A69">
        <w:rPr>
          <w:rFonts w:eastAsia="Times New Roman" w:cs="Times New Roman"/>
          <w:szCs w:val="24"/>
        </w:rPr>
        <w:t>,</w:t>
      </w:r>
      <w:r>
        <w:rPr>
          <w:rFonts w:eastAsia="Times New Roman" w:cs="Times New Roman"/>
          <w:szCs w:val="24"/>
        </w:rPr>
        <w:t xml:space="preserve"> συν οι ανεξάρτητες αρχές, που επίσης πρέπει να έχουν επιτροπές εποπτείας</w:t>
      </w:r>
      <w:r w:rsidR="00A52595">
        <w:rPr>
          <w:rFonts w:eastAsia="Times New Roman" w:cs="Times New Roman"/>
          <w:szCs w:val="24"/>
        </w:rPr>
        <w:t xml:space="preserve"> </w:t>
      </w:r>
      <w:r>
        <w:rPr>
          <w:rFonts w:eastAsia="Times New Roman" w:cs="Times New Roman"/>
          <w:szCs w:val="24"/>
        </w:rPr>
        <w:t>-</w:t>
      </w:r>
      <w:r w:rsidR="00A52595">
        <w:rPr>
          <w:rFonts w:eastAsia="Times New Roman" w:cs="Times New Roman"/>
          <w:szCs w:val="24"/>
        </w:rPr>
        <w:t xml:space="preserve"> </w:t>
      </w:r>
      <w:r>
        <w:rPr>
          <w:rFonts w:eastAsia="Times New Roman" w:cs="Times New Roman"/>
          <w:szCs w:val="24"/>
        </w:rPr>
        <w:t xml:space="preserve">αξιολόγησης, οπότε κοντά τριακόσιες ογδόντα.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Δεν θα αυθαιρετήσω, παρά το γεγονός ότι δικαιούμαι να ερμηνεύσω έτσι τη διάταξη που εισηγείται ο κύριος Υπουργός, και θα πω ότι δεν </w:t>
      </w:r>
      <w:r w:rsidR="00946A68">
        <w:rPr>
          <w:rFonts w:eastAsia="Times New Roman" w:cs="Times New Roman"/>
          <w:szCs w:val="24"/>
        </w:rPr>
        <w:t xml:space="preserve">θα </w:t>
      </w:r>
      <w:r>
        <w:rPr>
          <w:rFonts w:eastAsia="Times New Roman" w:cs="Times New Roman"/>
          <w:szCs w:val="24"/>
        </w:rPr>
        <w:t>είναι τόσες</w:t>
      </w:r>
      <w:r w:rsidR="00946A68">
        <w:rPr>
          <w:rFonts w:eastAsia="Times New Roman" w:cs="Times New Roman"/>
          <w:szCs w:val="24"/>
        </w:rPr>
        <w:t xml:space="preserve">, αλλά </w:t>
      </w:r>
      <w:r>
        <w:rPr>
          <w:rFonts w:eastAsia="Times New Roman" w:cs="Times New Roman"/>
          <w:szCs w:val="24"/>
        </w:rPr>
        <w:t>μία επιτροπή εποπτείας</w:t>
      </w:r>
      <w:r w:rsidR="00A52595">
        <w:rPr>
          <w:rFonts w:eastAsia="Times New Roman" w:cs="Times New Roman"/>
          <w:szCs w:val="24"/>
        </w:rPr>
        <w:t xml:space="preserve"> </w:t>
      </w:r>
      <w:r>
        <w:rPr>
          <w:rFonts w:eastAsia="Times New Roman" w:cs="Times New Roman"/>
          <w:szCs w:val="24"/>
        </w:rPr>
        <w:t>-</w:t>
      </w:r>
      <w:r w:rsidR="00A52595">
        <w:rPr>
          <w:rFonts w:eastAsia="Times New Roman" w:cs="Times New Roman"/>
          <w:szCs w:val="24"/>
        </w:rPr>
        <w:t xml:space="preserve"> </w:t>
      </w:r>
      <w:r>
        <w:rPr>
          <w:rFonts w:eastAsia="Times New Roman" w:cs="Times New Roman"/>
          <w:szCs w:val="24"/>
        </w:rPr>
        <w:t>αξιολόγησης ανά Υπουργείο</w:t>
      </w:r>
      <w:r w:rsidR="00946A68">
        <w:rPr>
          <w:rFonts w:eastAsia="Times New Roman" w:cs="Times New Roman"/>
          <w:szCs w:val="24"/>
        </w:rPr>
        <w:t xml:space="preserve"> και από</w:t>
      </w:r>
      <w:r>
        <w:rPr>
          <w:rFonts w:eastAsia="Times New Roman" w:cs="Times New Roman"/>
          <w:szCs w:val="24"/>
        </w:rPr>
        <w:t xml:space="preserve"> μία επιτροπή εποπτείας</w:t>
      </w:r>
      <w:r w:rsidR="00A52595">
        <w:rPr>
          <w:rFonts w:eastAsia="Times New Roman" w:cs="Times New Roman"/>
          <w:szCs w:val="24"/>
        </w:rPr>
        <w:t xml:space="preserve"> </w:t>
      </w:r>
      <w:r>
        <w:rPr>
          <w:rFonts w:eastAsia="Times New Roman" w:cs="Times New Roman"/>
          <w:szCs w:val="24"/>
        </w:rPr>
        <w:t>-</w:t>
      </w:r>
      <w:r w:rsidR="00A52595">
        <w:rPr>
          <w:rFonts w:eastAsia="Times New Roman" w:cs="Times New Roman"/>
          <w:szCs w:val="24"/>
        </w:rPr>
        <w:t xml:space="preserve"> </w:t>
      </w:r>
      <w:r>
        <w:rPr>
          <w:rFonts w:eastAsia="Times New Roman" w:cs="Times New Roman"/>
          <w:szCs w:val="24"/>
        </w:rPr>
        <w:t>αξιολόγησης για τις αποκεντρωμένες</w:t>
      </w:r>
      <w:r w:rsidR="00946A68">
        <w:rPr>
          <w:rFonts w:eastAsia="Times New Roman" w:cs="Times New Roman"/>
          <w:szCs w:val="24"/>
        </w:rPr>
        <w:t xml:space="preserve"> διοικήσεις</w:t>
      </w:r>
      <w:r>
        <w:rPr>
          <w:rFonts w:eastAsia="Times New Roman" w:cs="Times New Roman"/>
          <w:szCs w:val="24"/>
        </w:rPr>
        <w:t xml:space="preserve">, για τους ΟΤΑ </w:t>
      </w:r>
      <w:r w:rsidR="002F538C">
        <w:rPr>
          <w:rFonts w:eastAsia="Times New Roman" w:cs="Times New Roman"/>
          <w:szCs w:val="24"/>
        </w:rPr>
        <w:t>Α΄</w:t>
      </w:r>
      <w:r>
        <w:rPr>
          <w:rFonts w:eastAsia="Times New Roman" w:cs="Times New Roman"/>
          <w:szCs w:val="24"/>
        </w:rPr>
        <w:t xml:space="preserve"> και </w:t>
      </w:r>
      <w:r w:rsidR="002F538C">
        <w:rPr>
          <w:rFonts w:eastAsia="Times New Roman" w:cs="Times New Roman"/>
          <w:szCs w:val="24"/>
        </w:rPr>
        <w:t>Β΄ βαθμού</w:t>
      </w:r>
      <w:r>
        <w:rPr>
          <w:rFonts w:eastAsia="Times New Roman" w:cs="Times New Roman"/>
          <w:szCs w:val="24"/>
        </w:rPr>
        <w:t xml:space="preserve"> και για τις ανεξάρτητες αρχές.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έχετε την εντύπωση, κυρίες και κύριοι συνάδελφοι, όταν κραυγάζει το </w:t>
      </w:r>
      <w:r w:rsidR="005239FC">
        <w:rPr>
          <w:rFonts w:eastAsia="Times New Roman" w:cs="Times New Roman"/>
          <w:szCs w:val="24"/>
        </w:rPr>
        <w:t>ΑΣΕΠ</w:t>
      </w:r>
      <w:r>
        <w:rPr>
          <w:rFonts w:eastAsia="Times New Roman" w:cs="Times New Roman"/>
          <w:szCs w:val="24"/>
        </w:rPr>
        <w:t xml:space="preserve"> ότι «θέλω δεκαπέντε χρόνια για να κρίνω δεκαπέντε χιλιάδες υποψηφίους για τις θέσεις προϊσταμένων στη δημόσια διοίκηση» ότι θα βρουν είκοσι πέντε τουλάχιστον ανθρώπους για να τους δώσουν στον Υπουργό Εσωτερικών στις επιτροπές εποπτείας</w:t>
      </w:r>
      <w:r w:rsidR="00A52595">
        <w:rPr>
          <w:rFonts w:eastAsia="Times New Roman" w:cs="Times New Roman"/>
          <w:szCs w:val="24"/>
        </w:rPr>
        <w:t xml:space="preserve"> </w:t>
      </w:r>
      <w:r>
        <w:rPr>
          <w:rFonts w:eastAsia="Times New Roman" w:cs="Times New Roman"/>
          <w:szCs w:val="24"/>
        </w:rPr>
        <w:t>-</w:t>
      </w:r>
      <w:r w:rsidR="00A52595">
        <w:rPr>
          <w:rFonts w:eastAsia="Times New Roman" w:cs="Times New Roman"/>
          <w:szCs w:val="24"/>
        </w:rPr>
        <w:t xml:space="preserve"> </w:t>
      </w:r>
      <w:r>
        <w:rPr>
          <w:rFonts w:eastAsia="Times New Roman" w:cs="Times New Roman"/>
          <w:szCs w:val="24"/>
        </w:rPr>
        <w:t xml:space="preserve">αξιολόγησης για να κρίνουν ενστάσεις;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Καταλάβατε γιατί λέει</w:t>
      </w:r>
      <w:r w:rsidR="005239FC">
        <w:rPr>
          <w:rFonts w:eastAsia="Times New Roman" w:cs="Times New Roman"/>
          <w:szCs w:val="24"/>
        </w:rPr>
        <w:t xml:space="preserve"> </w:t>
      </w:r>
      <w:r>
        <w:rPr>
          <w:rFonts w:eastAsia="Times New Roman" w:cs="Times New Roman"/>
          <w:szCs w:val="24"/>
        </w:rPr>
        <w:t>με πονηρία ο συντάκτης του νομοθετήματος</w:t>
      </w:r>
      <w:r w:rsidR="005239FC">
        <w:rPr>
          <w:rFonts w:eastAsia="Times New Roman" w:cs="Times New Roman"/>
          <w:szCs w:val="24"/>
        </w:rPr>
        <w:t xml:space="preserve"> τα περί σιωπηρής απορρίψεως των ενστάσεων, έστω κι αν καταργείται</w:t>
      </w:r>
      <w:r>
        <w:rPr>
          <w:rFonts w:eastAsia="Times New Roman" w:cs="Times New Roman"/>
          <w:szCs w:val="24"/>
        </w:rPr>
        <w:t xml:space="preserve"> </w:t>
      </w:r>
      <w:r w:rsidR="005E2835">
        <w:rPr>
          <w:rFonts w:eastAsia="Times New Roman" w:cs="Times New Roman"/>
          <w:szCs w:val="24"/>
        </w:rPr>
        <w:t xml:space="preserve">το </w:t>
      </w:r>
      <w:r>
        <w:rPr>
          <w:rFonts w:eastAsia="Times New Roman" w:cs="Times New Roman"/>
          <w:szCs w:val="24"/>
        </w:rPr>
        <w:t>δικαίωμα προηγούμενης ακρόασης των ενισταμένων</w:t>
      </w:r>
      <w:r w:rsidR="005E2835">
        <w:rPr>
          <w:rFonts w:eastAsia="Times New Roman" w:cs="Times New Roman"/>
          <w:szCs w:val="24"/>
        </w:rPr>
        <w:t>;</w:t>
      </w:r>
      <w:r>
        <w:rPr>
          <w:rFonts w:eastAsia="Times New Roman" w:cs="Times New Roman"/>
          <w:szCs w:val="24"/>
        </w:rPr>
        <w:t xml:space="preserve"> Πρόκειται περί ενός απίστευτου συστήματος που επιχειρεί η Κυβέρνηση να εισαγάγει.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Εμείς έχουμε την άποψη -ευχαριστώ για την ανοχή σας, κύριε Πρόεδρε, θα χρειαστώ ένα-δύο λεπτά και κλείνω-, για τους λόγους που στην αρχή της </w:t>
      </w:r>
      <w:r>
        <w:rPr>
          <w:rFonts w:eastAsia="Times New Roman" w:cs="Times New Roman"/>
          <w:szCs w:val="24"/>
        </w:rPr>
        <w:lastRenderedPageBreak/>
        <w:t xml:space="preserve">ομιλίας μου εξήγησα, ότι οποιοδήποτε σύστημα αξιολόγησης για να πετύχει πρέπει να είναι εξωτερικό προς τις ιεραρχικές σχέσεις. Θέλουμε εξωτερικό αξιολογητή.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Τι σημαίνει εξωτερική αξιολόγηση; Ο εξωτερικός αξιολογητής δεν προέρχεται από τη δημόσια διοίκηση, δεν υφίσταται τις διαρθρωμένες ιεραρχικές σχέσεις. Μπορεί να ανήκει σε ένα εθνικ</w:t>
      </w:r>
      <w:r w:rsidR="00BB636A">
        <w:rPr>
          <w:rFonts w:eastAsia="Times New Roman" w:cs="Times New Roman"/>
          <w:szCs w:val="24"/>
        </w:rPr>
        <w:t>ό</w:t>
      </w:r>
      <w:r>
        <w:rPr>
          <w:rFonts w:eastAsia="Times New Roman" w:cs="Times New Roman"/>
          <w:szCs w:val="24"/>
        </w:rPr>
        <w:t xml:space="preserve"> μητρώο αξιολογητών. Είναι άλλης ώρας</w:t>
      </w:r>
      <w:r w:rsidR="00BB636A">
        <w:rPr>
          <w:rFonts w:eastAsia="Times New Roman" w:cs="Times New Roman"/>
          <w:szCs w:val="24"/>
        </w:rPr>
        <w:t xml:space="preserve"> ν</w:t>
      </w:r>
      <w:r>
        <w:rPr>
          <w:rFonts w:eastAsia="Times New Roman" w:cs="Times New Roman"/>
          <w:szCs w:val="24"/>
        </w:rPr>
        <w:t xml:space="preserve">α πω πώς θα διαμορφωθεί αυτό. Έχει, όμως, δύο διαζευκτικές μεταξύ τους δυνατότητες ο εξωτερικός αξιολογητής. </w:t>
      </w:r>
    </w:p>
    <w:p w:rsidR="001960E2" w:rsidRDefault="00C55A68">
      <w:pPr>
        <w:spacing w:line="600" w:lineRule="auto"/>
        <w:ind w:firstLine="720"/>
        <w:jc w:val="both"/>
        <w:rPr>
          <w:rFonts w:eastAsia="Times New Roman" w:cs="Times New Roman"/>
          <w:szCs w:val="24"/>
        </w:rPr>
      </w:pPr>
      <w:r>
        <w:rPr>
          <w:rFonts w:eastAsia="Times New Roman" w:cs="Times New Roman"/>
          <w:szCs w:val="24"/>
        </w:rPr>
        <w:t>Η</w:t>
      </w:r>
      <w:r w:rsidR="00120B8D">
        <w:rPr>
          <w:rFonts w:eastAsia="Times New Roman" w:cs="Times New Roman"/>
          <w:szCs w:val="24"/>
        </w:rPr>
        <w:t xml:space="preserve"> μία δυνατότητα, το ένα καθήκον του είναι να καθοδηγεί τον εσωτερικό αξιολογητή πώς θα κάνει την αξιολόγηση, να τον κατευθύνει, να τον συμβουλεύει. Η άλλη μορφή εξωτερικής αξιολόγησης είναι ότι ο εξωτερικός αξιολογητής πράγματι αξιολογεί ο ίδιος, όχι το σύνολο των δημοσίων υπαλλήλων, αλλά τη διευθύνουσα ομάδα οργανικής μονάδας του δημοσίου. </w:t>
      </w:r>
    </w:p>
    <w:p w:rsidR="00EF197F" w:rsidRDefault="00120B8D">
      <w:pPr>
        <w:spacing w:line="600" w:lineRule="auto"/>
        <w:ind w:firstLine="720"/>
        <w:contextualSpacing/>
        <w:jc w:val="both"/>
        <w:rPr>
          <w:rFonts w:eastAsia="Times New Roman" w:cs="Times New Roman"/>
          <w:szCs w:val="24"/>
        </w:rPr>
      </w:pPr>
      <w:r>
        <w:rPr>
          <w:rFonts w:eastAsia="Times New Roman" w:cs="Times New Roman"/>
          <w:szCs w:val="24"/>
        </w:rPr>
        <w:t>Ποια είναι η διευθύνουσα ομάδα, παραδείγματος χάρ</w:t>
      </w:r>
      <w:r w:rsidR="006C0BA7">
        <w:rPr>
          <w:rFonts w:eastAsia="Times New Roman" w:cs="Times New Roman"/>
          <w:szCs w:val="24"/>
        </w:rPr>
        <w:t>ιν</w:t>
      </w:r>
      <w:r>
        <w:rPr>
          <w:rFonts w:eastAsia="Times New Roman" w:cs="Times New Roman"/>
          <w:szCs w:val="24"/>
        </w:rPr>
        <w:t xml:space="preserve">, σε ένα Υπουργείο; Οι γενικοί διευθυντές και οι διευθυντές. Ο εξωτερικός αξιολογητής ξέρει τη στοχοθεσία που έχει </w:t>
      </w:r>
      <w:r w:rsidR="00D50DF6">
        <w:rPr>
          <w:rFonts w:eastAsia="Times New Roman" w:cs="Times New Roman"/>
          <w:szCs w:val="24"/>
        </w:rPr>
        <w:t>αποφασιστ</w:t>
      </w:r>
      <w:r>
        <w:rPr>
          <w:rFonts w:eastAsia="Times New Roman" w:cs="Times New Roman"/>
          <w:szCs w:val="24"/>
        </w:rPr>
        <w:t>εί, καλεί σε διαβούλευση τη διευθύνουσα ομάδα και την κρίνει με βάση την επιδεξιότητά της να επιτύχει τους στόχους. Ο εξωτερικός αξιολογητής τότε βαθμολογεί τη διευθύνουσα ομάδα και αυτό έχει συνέπειες είτε θετικές</w:t>
      </w:r>
      <w:r w:rsidR="00D50DF6">
        <w:rPr>
          <w:rFonts w:eastAsia="Times New Roman" w:cs="Times New Roman"/>
          <w:szCs w:val="24"/>
        </w:rPr>
        <w:t xml:space="preserve"> είτε</w:t>
      </w:r>
      <w:r>
        <w:rPr>
          <w:rFonts w:eastAsia="Times New Roman" w:cs="Times New Roman"/>
          <w:szCs w:val="24"/>
        </w:rPr>
        <w:t xml:space="preserve"> αρνητικές: αρνητικές σε ό,τι έχει σχέση με </w:t>
      </w:r>
      <w:r>
        <w:rPr>
          <w:rFonts w:eastAsia="Times New Roman" w:cs="Times New Roman"/>
          <w:szCs w:val="24"/>
        </w:rPr>
        <w:lastRenderedPageBreak/>
        <w:t xml:space="preserve">τις προαγωγές και θετικές, γιατί μπορούν να δοθούν κίνητρα ανταμοιβής των υπαλλήλων. </w:t>
      </w:r>
    </w:p>
    <w:p w:rsidR="00EF197F" w:rsidRDefault="00120B8D">
      <w:pPr>
        <w:spacing w:line="600" w:lineRule="auto"/>
        <w:ind w:firstLine="720"/>
        <w:contextualSpacing/>
        <w:jc w:val="both"/>
        <w:rPr>
          <w:rFonts w:eastAsia="Times New Roman" w:cs="Times New Roman"/>
          <w:szCs w:val="24"/>
        </w:rPr>
      </w:pPr>
      <w:r>
        <w:rPr>
          <w:rFonts w:eastAsia="Times New Roman" w:cs="Times New Roman"/>
          <w:szCs w:val="24"/>
        </w:rPr>
        <w:t>Ακόμη και αν διατηρήσουμε μορφές εσωτερικής αξιολόγησης</w:t>
      </w:r>
      <w:r w:rsidR="00D50DF6">
        <w:rPr>
          <w:rFonts w:eastAsia="Times New Roman" w:cs="Times New Roman"/>
          <w:szCs w:val="24"/>
        </w:rPr>
        <w:t>,</w:t>
      </w:r>
      <w:r>
        <w:rPr>
          <w:rFonts w:eastAsia="Times New Roman" w:cs="Times New Roman"/>
          <w:szCs w:val="24"/>
        </w:rPr>
        <w:t xml:space="preserve"> αν δεν διαμορφώσουμε</w:t>
      </w:r>
      <w:r w:rsidR="00B742C6">
        <w:rPr>
          <w:rFonts w:eastAsia="Times New Roman" w:cs="Times New Roman"/>
          <w:szCs w:val="24"/>
        </w:rPr>
        <w:t>,</w:t>
      </w:r>
      <w:r>
        <w:rPr>
          <w:rFonts w:eastAsia="Times New Roman" w:cs="Times New Roman"/>
          <w:szCs w:val="24"/>
        </w:rPr>
        <w:t xml:space="preserve"> κυρίως</w:t>
      </w:r>
      <w:r w:rsidR="00B742C6">
        <w:rPr>
          <w:rFonts w:eastAsia="Times New Roman" w:cs="Times New Roman"/>
          <w:szCs w:val="24"/>
        </w:rPr>
        <w:t>,</w:t>
      </w:r>
      <w:r>
        <w:rPr>
          <w:rFonts w:eastAsia="Times New Roman" w:cs="Times New Roman"/>
          <w:szCs w:val="24"/>
        </w:rPr>
        <w:t xml:space="preserve"> ένα σύστημα εξωτερικής αξιολόγησης </w:t>
      </w:r>
      <w:r w:rsidR="00CB7F0A">
        <w:rPr>
          <w:rFonts w:eastAsia="Times New Roman" w:cs="Times New Roman"/>
          <w:szCs w:val="24"/>
        </w:rPr>
        <w:t>-</w:t>
      </w:r>
      <w:r>
        <w:rPr>
          <w:rFonts w:eastAsia="Times New Roman" w:cs="Times New Roman"/>
          <w:szCs w:val="24"/>
        </w:rPr>
        <w:t>όπως, παραδείγματος χάριν, επιχειρούμε τα τελευταία χρόνια για τα ελληνικά πανεπιστήμια, δεν πρόκειται ποτέ να πλήξουμε τις σχέσεις πατρωνίας</w:t>
      </w:r>
      <w:r w:rsidR="007F2577">
        <w:rPr>
          <w:rFonts w:eastAsia="Times New Roman" w:cs="Times New Roman"/>
          <w:szCs w:val="24"/>
        </w:rPr>
        <w:t>-</w:t>
      </w:r>
      <w:r>
        <w:rPr>
          <w:rFonts w:eastAsia="Times New Roman" w:cs="Times New Roman"/>
          <w:szCs w:val="24"/>
        </w:rPr>
        <w:t>πελατείας, τα πελατειακά δίκτυα και τον κομματισμό σε μια δημόσια διοίκηση που θέλουμε να είναι ακομμάτιστη</w:t>
      </w:r>
      <w:r w:rsidR="007F2577">
        <w:rPr>
          <w:rFonts w:eastAsia="Times New Roman" w:cs="Times New Roman"/>
          <w:szCs w:val="24"/>
        </w:rPr>
        <w:t xml:space="preserve">. </w:t>
      </w:r>
      <w:r>
        <w:rPr>
          <w:rFonts w:eastAsia="Times New Roman" w:cs="Times New Roman"/>
          <w:szCs w:val="24"/>
        </w:rPr>
        <w:t xml:space="preserve">Δεν πρόκειται ποτέ να </w:t>
      </w:r>
      <w:r w:rsidR="00DF40D2">
        <w:rPr>
          <w:rFonts w:eastAsia="Times New Roman" w:cs="Times New Roman"/>
          <w:szCs w:val="24"/>
        </w:rPr>
        <w:t>διαμορφώσ</w:t>
      </w:r>
      <w:r>
        <w:rPr>
          <w:rFonts w:eastAsia="Times New Roman" w:cs="Times New Roman"/>
          <w:szCs w:val="24"/>
        </w:rPr>
        <w:t xml:space="preserve">ουμε μια δημόσια διοίκηση που πετυχαίνει τους στόχους της και που εξυπηρετεί το δημόσιο συμφέρον και τον πολίτη. Δεν πρόκειται ποτέ να βοηθήσουμε τον δημόσιο υπάλληλο να γίνει καλύτερος και παραγωγικός. </w:t>
      </w:r>
    </w:p>
    <w:p w:rsidR="00EF197F" w:rsidRDefault="00120B8D">
      <w:pPr>
        <w:spacing w:line="600" w:lineRule="auto"/>
        <w:ind w:firstLine="720"/>
        <w:contextualSpacing/>
        <w:jc w:val="both"/>
        <w:rPr>
          <w:rFonts w:eastAsia="Times New Roman" w:cs="Times New Roman"/>
          <w:szCs w:val="24"/>
        </w:rPr>
      </w:pPr>
      <w:r>
        <w:rPr>
          <w:rFonts w:eastAsia="Times New Roman" w:cs="Times New Roman"/>
          <w:szCs w:val="24"/>
        </w:rPr>
        <w:t>Αυτές είναι οι σκέψεις μας και γι’ αυτό είμαστε συνολικά απορριπτικοί για το νομοσχέδιο, πλην ελαχίστων διατάξεων</w:t>
      </w:r>
      <w:r w:rsidR="00DF40D2">
        <w:rPr>
          <w:rFonts w:eastAsia="Times New Roman" w:cs="Times New Roman"/>
          <w:szCs w:val="24"/>
        </w:rPr>
        <w:t>.</w:t>
      </w:r>
    </w:p>
    <w:p w:rsidR="00EF197F" w:rsidRDefault="00120B8D">
      <w:pPr>
        <w:spacing w:line="600" w:lineRule="auto"/>
        <w:ind w:firstLine="720"/>
        <w:contextualSpacing/>
        <w:jc w:val="both"/>
        <w:rPr>
          <w:rFonts w:eastAsia="Times New Roman" w:cs="Times New Roman"/>
          <w:szCs w:val="24"/>
        </w:rPr>
      </w:pPr>
      <w:r>
        <w:rPr>
          <w:rFonts w:eastAsia="Times New Roman" w:cs="Times New Roman"/>
          <w:szCs w:val="24"/>
        </w:rPr>
        <w:t>Να είστε καλά.</w:t>
      </w:r>
    </w:p>
    <w:p w:rsidR="00EF197F" w:rsidRDefault="00120B8D">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F197F" w:rsidRDefault="00120B8D">
      <w:pPr>
        <w:tabs>
          <w:tab w:val="left" w:pos="2913"/>
        </w:tabs>
        <w:spacing w:line="600" w:lineRule="auto"/>
        <w:ind w:firstLine="720"/>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Καστανίδη.</w:t>
      </w:r>
    </w:p>
    <w:p w:rsidR="00EF197F" w:rsidRDefault="00120B8D">
      <w:pPr>
        <w:tabs>
          <w:tab w:val="left" w:pos="2913"/>
        </w:tabs>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w:t>
      </w:r>
      <w:r w:rsidRPr="000742D7">
        <w:rPr>
          <w:rFonts w:eastAsia="Times New Roman" w:cs="Times New Roman"/>
        </w:rPr>
        <w:lastRenderedPageBreak/>
        <w:t xml:space="preserve">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δεκατρείς </w:t>
      </w:r>
      <w:r w:rsidRPr="000742D7">
        <w:rPr>
          <w:rFonts w:eastAsia="Times New Roman" w:cs="Times New Roman"/>
        </w:rPr>
        <w:t xml:space="preserve">μαθήτριες </w:t>
      </w:r>
      <w:r>
        <w:rPr>
          <w:rFonts w:eastAsia="Times New Roman" w:cs="Times New Roman"/>
        </w:rPr>
        <w:t xml:space="preserve">και </w:t>
      </w:r>
      <w:r w:rsidRPr="000742D7">
        <w:rPr>
          <w:rFonts w:eastAsia="Times New Roman" w:cs="Times New Roman"/>
        </w:rPr>
        <w:t xml:space="preserve">μαθητές και </w:t>
      </w:r>
      <w:r>
        <w:rPr>
          <w:rFonts w:eastAsia="Times New Roman" w:cs="Times New Roman"/>
        </w:rPr>
        <w:t>τέσσερεις ε</w:t>
      </w:r>
      <w:r w:rsidRPr="000742D7">
        <w:rPr>
          <w:rFonts w:eastAsia="Times New Roman" w:cs="Times New Roman"/>
        </w:rPr>
        <w:t xml:space="preserve">κπαιδευτικοί συνοδοί τους από το </w:t>
      </w:r>
      <w:r>
        <w:rPr>
          <w:rFonts w:eastAsia="Times New Roman" w:cs="Times New Roman"/>
        </w:rPr>
        <w:t>74</w:t>
      </w:r>
      <w:r w:rsidRPr="00334CCF">
        <w:rPr>
          <w:rFonts w:eastAsia="Times New Roman" w:cs="Times New Roman"/>
          <w:vertAlign w:val="superscript"/>
        </w:rPr>
        <w:t>ο</w:t>
      </w:r>
      <w:r>
        <w:rPr>
          <w:rFonts w:eastAsia="Times New Roman" w:cs="Times New Roman"/>
        </w:rPr>
        <w:t xml:space="preserve"> Δημοτικό </w:t>
      </w:r>
      <w:r w:rsidRPr="000742D7">
        <w:rPr>
          <w:rFonts w:eastAsia="Times New Roman" w:cs="Times New Roman"/>
        </w:rPr>
        <w:t>Σχολείο</w:t>
      </w:r>
      <w:r>
        <w:rPr>
          <w:rFonts w:eastAsia="Times New Roman" w:cs="Times New Roman"/>
        </w:rPr>
        <w:t xml:space="preserve"> Αθήνας</w:t>
      </w:r>
      <w:r w:rsidRPr="000742D7">
        <w:rPr>
          <w:rFonts w:eastAsia="Times New Roman" w:cs="Times New Roman"/>
        </w:rPr>
        <w:t xml:space="preserve">. </w:t>
      </w:r>
    </w:p>
    <w:p w:rsidR="00EF197F" w:rsidRDefault="00120B8D">
      <w:pPr>
        <w:spacing w:line="600" w:lineRule="auto"/>
        <w:ind w:left="357" w:firstLine="720"/>
        <w:jc w:val="both"/>
        <w:rPr>
          <w:rFonts w:eastAsia="Times New Roman" w:cs="Times New Roman"/>
        </w:rPr>
      </w:pPr>
      <w:r w:rsidRPr="000742D7">
        <w:rPr>
          <w:rFonts w:eastAsia="Times New Roman" w:cs="Times New Roman"/>
        </w:rPr>
        <w:t xml:space="preserve">Η Βουλή </w:t>
      </w:r>
      <w:r>
        <w:rPr>
          <w:rFonts w:eastAsia="Times New Roman" w:cs="Times New Roman"/>
        </w:rPr>
        <w:t>σ</w:t>
      </w:r>
      <w:r w:rsidR="00206F7F">
        <w:rPr>
          <w:rFonts w:eastAsia="Times New Roman" w:cs="Times New Roman"/>
        </w:rPr>
        <w:t>ά</w:t>
      </w:r>
      <w:r>
        <w:rPr>
          <w:rFonts w:eastAsia="Times New Roman" w:cs="Times New Roman"/>
        </w:rPr>
        <w:t>ς</w:t>
      </w:r>
      <w:r w:rsidRPr="000742D7">
        <w:rPr>
          <w:rFonts w:eastAsia="Times New Roman" w:cs="Times New Roman"/>
        </w:rPr>
        <w:t xml:space="preserve"> καλωσορίζει. </w:t>
      </w:r>
    </w:p>
    <w:p w:rsidR="00EF197F" w:rsidRDefault="00120B8D">
      <w:pPr>
        <w:spacing w:line="600" w:lineRule="auto"/>
        <w:jc w:val="center"/>
        <w:rPr>
          <w:rFonts w:eastAsia="Times New Roman" w:cs="Times New Roman"/>
        </w:rPr>
      </w:pPr>
      <w:r w:rsidRPr="000742D7">
        <w:rPr>
          <w:rFonts w:eastAsia="Times New Roman" w:cs="Times New Roman"/>
        </w:rPr>
        <w:t>(Χειροκροτήματα απ’ όλες τις πτέρυγες της Βουλής)</w:t>
      </w:r>
    </w:p>
    <w:p w:rsidR="00EF197F" w:rsidRDefault="00120B8D">
      <w:pPr>
        <w:spacing w:line="600" w:lineRule="auto"/>
        <w:ind w:firstLine="720"/>
        <w:contextualSpacing/>
        <w:jc w:val="both"/>
        <w:rPr>
          <w:rFonts w:eastAsia="Times New Roman" w:cs="Times New Roman"/>
          <w:szCs w:val="24"/>
        </w:rPr>
      </w:pPr>
      <w:r>
        <w:rPr>
          <w:rFonts w:eastAsia="Times New Roman" w:cs="Times New Roman"/>
          <w:szCs w:val="24"/>
        </w:rPr>
        <w:t>Πριν προχωρήσουμε στον επόμενο αγορητή του Κομμουνιστικού Κόμματος Ελλάδ</w:t>
      </w:r>
      <w:r w:rsidR="0034690B">
        <w:rPr>
          <w:rFonts w:eastAsia="Times New Roman" w:cs="Times New Roman"/>
          <w:szCs w:val="24"/>
        </w:rPr>
        <w:t>α</w:t>
      </w:r>
      <w:r>
        <w:rPr>
          <w:rFonts w:eastAsia="Times New Roman" w:cs="Times New Roman"/>
          <w:szCs w:val="24"/>
        </w:rPr>
        <w:t>ς, ο Πρόεδρος της Κοινοβουλευτικής Ομάδας της Ελληνικής Λύσης</w:t>
      </w:r>
      <w:r w:rsidR="0034690B">
        <w:rPr>
          <w:rFonts w:eastAsia="Times New Roman" w:cs="Times New Roman"/>
          <w:szCs w:val="24"/>
        </w:rPr>
        <w:t xml:space="preserve"> </w:t>
      </w:r>
      <w:r>
        <w:rPr>
          <w:rFonts w:eastAsia="Times New Roman" w:cs="Times New Roman"/>
          <w:szCs w:val="24"/>
        </w:rPr>
        <w:t>κ. Βελόπουλος ζήτησε τον λόγο για μία μικρή παρέμβαση δύο λεπτών. Όχι</w:t>
      </w:r>
      <w:r w:rsidRPr="00334CCF">
        <w:rPr>
          <w:rFonts w:eastAsia="Times New Roman" w:cs="Times New Roman"/>
          <w:szCs w:val="24"/>
        </w:rPr>
        <w:t>,</w:t>
      </w:r>
      <w:r>
        <w:rPr>
          <w:rFonts w:eastAsia="Times New Roman" w:cs="Times New Roman"/>
          <w:szCs w:val="24"/>
        </w:rPr>
        <w:t xml:space="preserve"> η κύρια ομιλία, έτσι;</w:t>
      </w:r>
    </w:p>
    <w:p w:rsidR="00EF197F" w:rsidRDefault="00120B8D">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Όχι.</w:t>
      </w:r>
    </w:p>
    <w:p w:rsidR="00EF197F" w:rsidRDefault="00120B8D">
      <w:pPr>
        <w:spacing w:line="600" w:lineRule="auto"/>
        <w:ind w:firstLine="720"/>
        <w:contextualSpacing/>
        <w:jc w:val="both"/>
        <w:rPr>
          <w:rFonts w:eastAsia="Times New Roman" w:cs="Times New Roman"/>
          <w:szCs w:val="24"/>
        </w:rPr>
      </w:pPr>
      <w:r w:rsidRPr="00334CCF">
        <w:rPr>
          <w:rFonts w:eastAsia="Times New Roman" w:cs="Times New Roman"/>
          <w:b/>
          <w:szCs w:val="24"/>
        </w:rPr>
        <w:t>ΓΕΩΡΓΙΟΣ ΛΑΜΠΡΟΥΛΗΣ (ΣΤ</w:t>
      </w:r>
      <w:r>
        <w:rPr>
          <w:rFonts w:eastAsia="Times New Roman" w:cs="Times New Roman"/>
          <w:b/>
          <w:szCs w:val="24"/>
        </w:rPr>
        <w:t>΄</w:t>
      </w:r>
      <w:r w:rsidRPr="00334CCF">
        <w:rPr>
          <w:rFonts w:eastAsia="Times New Roman" w:cs="Times New Roman"/>
          <w:b/>
          <w:szCs w:val="24"/>
        </w:rPr>
        <w:t xml:space="preserve"> Αντιπρόεδρος της Βουλής):</w:t>
      </w:r>
      <w:r>
        <w:rPr>
          <w:rFonts w:eastAsia="Times New Roman" w:cs="Times New Roman"/>
          <w:b/>
          <w:szCs w:val="24"/>
        </w:rPr>
        <w:t xml:space="preserve"> </w:t>
      </w:r>
      <w:r>
        <w:rPr>
          <w:rFonts w:eastAsia="Times New Roman" w:cs="Times New Roman"/>
          <w:szCs w:val="24"/>
        </w:rPr>
        <w:t>Κόβετε τους εισηγητές;</w:t>
      </w:r>
    </w:p>
    <w:p w:rsidR="00EF197F" w:rsidRDefault="00120B8D">
      <w:pPr>
        <w:tabs>
          <w:tab w:val="left" w:pos="2913"/>
        </w:tabs>
        <w:spacing w:line="600" w:lineRule="auto"/>
        <w:ind w:firstLine="720"/>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Pr>
          <w:rFonts w:eastAsia="Times New Roman" w:cs="Times New Roman"/>
          <w:szCs w:val="24"/>
        </w:rPr>
        <w:t>Κύριε Λαμπρούλη, μισό λεπτό. Δεν θα μιλήσει επί του νομοσχεδίου.</w:t>
      </w:r>
    </w:p>
    <w:p w:rsidR="00EF197F" w:rsidRDefault="00120B8D">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sidRPr="00B82432">
        <w:rPr>
          <w:rFonts w:eastAsia="Times New Roman"/>
          <w:bCs/>
          <w:szCs w:val="24"/>
          <w:lang w:eastAsia="zh-CN"/>
        </w:rPr>
        <w:t xml:space="preserve">Για </w:t>
      </w:r>
      <w:r>
        <w:rPr>
          <w:rFonts w:eastAsia="Times New Roman"/>
          <w:bCs/>
          <w:szCs w:val="24"/>
          <w:lang w:eastAsia="zh-CN"/>
        </w:rPr>
        <w:t xml:space="preserve">πέντε λεπτά θα μιλήσω. </w:t>
      </w:r>
      <w:r w:rsidRPr="00341954">
        <w:rPr>
          <w:rFonts w:eastAsia="Times New Roman"/>
          <w:bCs/>
          <w:szCs w:val="24"/>
          <w:lang w:eastAsia="zh-CN"/>
        </w:rPr>
        <w:t>Εμείς</w:t>
      </w:r>
      <w:r>
        <w:rPr>
          <w:rFonts w:eastAsia="Times New Roman" w:cs="Times New Roman"/>
          <w:szCs w:val="24"/>
        </w:rPr>
        <w:t xml:space="preserve"> </w:t>
      </w:r>
      <w:r>
        <w:rPr>
          <w:rFonts w:eastAsia="Times New Roman"/>
          <w:bCs/>
          <w:szCs w:val="24"/>
          <w:lang w:eastAsia="zh-CN"/>
        </w:rPr>
        <w:t>τ</w:t>
      </w:r>
      <w:r w:rsidRPr="00341954">
        <w:rPr>
          <w:rFonts w:eastAsia="Times New Roman" w:cs="Times New Roman"/>
          <w:szCs w:val="24"/>
        </w:rPr>
        <w:t>ο</w:t>
      </w:r>
      <w:r>
        <w:rPr>
          <w:rFonts w:eastAsia="Times New Roman" w:cs="Times New Roman"/>
          <w:szCs w:val="24"/>
        </w:rPr>
        <w:t xml:space="preserve"> έχουμε κάνει πάρα πολλές φορές. Ακόμη και εγώ έδωσα τον δικό μου λόγο, για να μιλήσουν συνάδελφοι Βουλευτές. Τουλάχιστον, ας έχουμε αμοιβαιότητα σε αυτές τις επιλογές όλοι μας.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πραγματικά, είναι τραγωδία, φαρσοκωμωδία να μιλάς για κράτος στην Ελλάδα, ένα κράτος που φτιάξατε εβδομήντα χρόνια βαθιά κομματικό και μιλάτε για αξιολόγηση. Εντάξει, ο καθένας αξιολογεί αυτά που λέτε, αυτά που κάνετε, όταν εβδομήντα χρόνια φτιάξατε ένα κράτος-ληστή, ένα κράτος-κλέφτη απέναντι στον πολίτη. Και το λέω αυτό έτσι ωμά, για να το καταλάβετε και εσείς και οι υπόλοιποι Βουλευτές της Νέας Δημοκρατίας.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Από χθες και προχθές ακούω συνεχώς ότι αυξάνονται τα έσοδα, ότι έχουμε ανάπτυξη, κλέβοντας τους Έλληνες μέσω της ακρίβειας. Κλέβετε από τη μία τσέπη του Έλληνα τα λεφτά μέσω του μαγαζιού που πηγαίνει, εισπράττετε τον ΦΠΑ και μετά του επιστρέφετε ένα μέρος του ΦΠΑ πίσω στην τσέπη του, κλέβοντάς τον.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Πραγματικά, απορώ, πώς αυτή η ληστεία του Έλληνα γίνεται ανάπτυξη στο μυαλό το δικό σας. Η ληστεία του Έλληνα! Μοιράζετε τα ψίχουλα, όταν κλέβετε τον Έλληνα καθημερινά, αφού η Ελλάδα είναι η χώρα με την υψηλότερη ακρίβεια στην Ευρώπη.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Και</w:t>
      </w:r>
      <w:r w:rsidR="009E2276">
        <w:rPr>
          <w:rFonts w:eastAsia="Times New Roman" w:cs="Times New Roman"/>
          <w:szCs w:val="24"/>
        </w:rPr>
        <w:t>,</w:t>
      </w:r>
      <w:r>
        <w:rPr>
          <w:rFonts w:eastAsia="Times New Roman" w:cs="Times New Roman"/>
          <w:szCs w:val="24"/>
        </w:rPr>
        <w:t xml:space="preserve"> βέβαια, μιλάμε και για ένα κράτος αποτυχημένο, κύριε Υπουργέ, διότι στην Ελλάδα δεν φταίει κανείς. Στην Ελλάδα φταίει η φωτιά, στην Ελλάδα φταίει το νερό, φταίει το χιόνι, φταίει το πουλί στη Γλυφάδα. Έχουμε Υπουργούς που πιάνουν πουλιά στον αέρα</w:t>
      </w:r>
      <w:r w:rsidR="009E2276">
        <w:rPr>
          <w:rFonts w:eastAsia="Times New Roman" w:cs="Times New Roman"/>
          <w:szCs w:val="24"/>
        </w:rPr>
        <w:t>!</w:t>
      </w:r>
      <w:r>
        <w:rPr>
          <w:rFonts w:eastAsia="Times New Roman" w:cs="Times New Roman"/>
          <w:szCs w:val="24"/>
        </w:rPr>
        <w:t xml:space="preserve"> Μπορεί να φταίνε όλα τα υπόλοιπα, εκτός από τη δική μας απρονοησία.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Παραδείγματος χάριν, πριν ένα</w:t>
      </w:r>
      <w:r w:rsidR="00983816">
        <w:rPr>
          <w:rFonts w:eastAsia="Times New Roman" w:cs="Times New Roman"/>
          <w:szCs w:val="24"/>
        </w:rPr>
        <w:t>ν</w:t>
      </w:r>
      <w:r>
        <w:rPr>
          <w:rFonts w:eastAsia="Times New Roman" w:cs="Times New Roman"/>
          <w:szCs w:val="24"/>
        </w:rPr>
        <w:t xml:space="preserve"> χρόνο εδώ μέσα τους είχαμε πει: «Πάρτε πτητικά μέσα». Η Ελλάς ακόμη και τώρα δεν έχει πτητικά μέσα. Το καταλαβαίνετε; </w:t>
      </w:r>
      <w:r w:rsidR="00983816">
        <w:rPr>
          <w:rFonts w:eastAsia="Times New Roman" w:cs="Times New Roman"/>
          <w:szCs w:val="24"/>
        </w:rPr>
        <w:t>Τ</w:t>
      </w:r>
      <w:r>
        <w:rPr>
          <w:rFonts w:eastAsia="Times New Roman" w:cs="Times New Roman"/>
          <w:szCs w:val="24"/>
        </w:rPr>
        <w:t xml:space="preserve">α 3/4 </w:t>
      </w:r>
      <w:r w:rsidR="00B70185">
        <w:rPr>
          <w:rFonts w:eastAsia="Times New Roman" w:cs="Times New Roman"/>
          <w:szCs w:val="24"/>
        </w:rPr>
        <w:t xml:space="preserve">των </w:t>
      </w:r>
      <w:r w:rsidR="00983816">
        <w:rPr>
          <w:rFonts w:eastAsia="Times New Roman" w:cs="Times New Roman"/>
          <w:szCs w:val="24"/>
          <w:lang w:val="en-US"/>
        </w:rPr>
        <w:t>Canadair</w:t>
      </w:r>
      <w:r w:rsidR="00983816">
        <w:rPr>
          <w:rFonts w:eastAsia="Times New Roman" w:cs="Times New Roman"/>
          <w:szCs w:val="24"/>
        </w:rPr>
        <w:t xml:space="preserve"> </w:t>
      </w:r>
      <w:r>
        <w:rPr>
          <w:rFonts w:eastAsia="Times New Roman" w:cs="Times New Roman"/>
          <w:szCs w:val="24"/>
        </w:rPr>
        <w:t>έχουν προβλήματα. Το καλοκαίρι θα έχουμε</w:t>
      </w:r>
      <w:r w:rsidRPr="00ED75AA">
        <w:rPr>
          <w:rFonts w:eastAsia="Times New Roman" w:cs="Times New Roman"/>
          <w:szCs w:val="24"/>
        </w:rPr>
        <w:t xml:space="preserve"> </w:t>
      </w:r>
      <w:r>
        <w:rPr>
          <w:rFonts w:eastAsia="Times New Roman" w:cs="Times New Roman"/>
          <w:szCs w:val="24"/>
        </w:rPr>
        <w:t xml:space="preserve">μεγάλο πρόβλημα, προειδοποιώ για ακόμη μια φορά.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διαβάστε η </w:t>
      </w:r>
      <w:r w:rsidR="000F4AF0">
        <w:rPr>
          <w:rFonts w:eastAsia="Times New Roman" w:cs="Times New Roman"/>
          <w:szCs w:val="24"/>
        </w:rPr>
        <w:t>«</w:t>
      </w:r>
      <w:r>
        <w:rPr>
          <w:rFonts w:eastAsia="Times New Roman" w:cs="Times New Roman"/>
          <w:szCs w:val="24"/>
        </w:rPr>
        <w:t>ΚΑΘΗΜΕΡΙΝΗ</w:t>
      </w:r>
      <w:r w:rsidR="000F4AF0">
        <w:rPr>
          <w:rFonts w:eastAsia="Times New Roman" w:cs="Times New Roman"/>
          <w:szCs w:val="24"/>
        </w:rPr>
        <w:t>»</w:t>
      </w:r>
      <w:r>
        <w:rPr>
          <w:rFonts w:eastAsia="Times New Roman" w:cs="Times New Roman"/>
          <w:szCs w:val="24"/>
        </w:rPr>
        <w:t xml:space="preserve"> τι λέει, πώς κλέβετε τον Έλληνα πολίτη εσείς και η Κυβέρνησή σας, γιατί πραγματικά είστε μια Κυβέρνηση που κλέβει τους Έλληνες. </w:t>
      </w:r>
      <w:r w:rsidR="000F4AF0">
        <w:rPr>
          <w:rFonts w:eastAsia="Times New Roman" w:cs="Times New Roman"/>
          <w:szCs w:val="24"/>
        </w:rPr>
        <w:t>«</w:t>
      </w:r>
      <w:r>
        <w:rPr>
          <w:rFonts w:eastAsia="Times New Roman" w:cs="Times New Roman"/>
          <w:szCs w:val="24"/>
        </w:rPr>
        <w:t>ΚΑΘΗΜΕΡΙΝΗ</w:t>
      </w:r>
      <w:r w:rsidR="000F4AF0">
        <w:rPr>
          <w:rFonts w:eastAsia="Times New Roman" w:cs="Times New Roman"/>
          <w:szCs w:val="24"/>
        </w:rPr>
        <w:t>»</w:t>
      </w:r>
      <w:r>
        <w:rPr>
          <w:rFonts w:eastAsia="Times New Roman" w:cs="Times New Roman"/>
          <w:szCs w:val="24"/>
        </w:rPr>
        <w:t>: «Στην Ελλάδα τα προϊόντα άμεσης ανάγκης είναι δύο έως τρεις φορές ακριβότερα από τις ευρωπαϊκές χώρες». Θα μου πείτε: «Εγώ δεν έχω σχέση με το προϊόν που πωλείται». Ναι, έχεις σχέση με τον ΦΠΑ που εισπράττεις. Αν ένα προϊόν κάνει 100 ευρώ και γίνει 200 ευρώ, τότε ο ΦΠΑ από 24 ευρώ γίνεται 48 ευρώ. Πού πάει; Στο κράτος. Παίρνει τα 48 ευρώ ο κλέφτης, το κράτος -εσείς, κύριοι Υπουργοί…</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θα ήθελα να με ακούει ο κ. Βορίδης, γιατί είναι σοβαρά αυτά που του λέω. Κύριε Υπουργέ μου, πείτε τα στο γραφείο με τον κύριο συνάδελφο. Ακούστε, είναι εποικοδομητικά, θα σας βοηθήσουν και εσάς, πιστέψτε με.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Κλέβετε, λοιπόν, με τον ΦΠΑ τον Έλληνα, αισχροκέρδεια υπάρχει, του δίνετε ψίχουλα πίσω, επιδοματάκι και λειτουργείτε επιδοματικά. Ωραία φιλελεύθερη πολιτική. Πολύ ωραία φιλελεύθερη πολιτική!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έχετε και Υπουργούς που κάνουν δηλώσεις, πραγματικά, τραγικές. «Αν μειώσουμε το ΦΠΑ θα ωφεληθούν οι τουρίστες εις βάρος των Ελλήνων», λέει Υπουργός. Άλλο πουλί μεγάλο αυτό! Πού τους βρήκατε όλους αυτούς; Άλλος Υπουργός </w:t>
      </w:r>
      <w:r w:rsidR="00CE3A3C">
        <w:rPr>
          <w:rFonts w:eastAsia="Times New Roman" w:cs="Times New Roman"/>
          <w:szCs w:val="24"/>
        </w:rPr>
        <w:t>-</w:t>
      </w:r>
      <w:r>
        <w:rPr>
          <w:rFonts w:eastAsia="Times New Roman" w:cs="Times New Roman"/>
          <w:szCs w:val="24"/>
        </w:rPr>
        <w:t>ακούστε- λέει: «Δεν μειώνουμε τους φόρους στα καύσιμα, γιατί θα ευνοηθούν οι πλούσιοι». Τι πουλιά πιάνουν στον αέρα όλοι αυτοί; Υπουργοί δικοί σας είναι. Τους ακούει ο κόσμος και γελάει. Βέβαια, έχετε τα πλυντήρια που λέγονται «μέσα ενημέρωσης». Άλλος Υπουργός: «Είμαστε φίσκα στα νησιά. Με τιμή 2,70 στη βενζίνη, αυτό σημαίνει περισσότερα έσοδα για το κράτος». Τι πουλιά πετάμενα! Πού τους βρήκατε όλους αυτούς; Τους κάνατε και Υπουργούς! Δεν έχετε άλλους; Άλλος Υπουργός: «Η μείωση ΦΠΑ ωφελεί τους τουρίστες και η μείωση φόρου στα καύσιμα τους κατόχους Cayen</w:t>
      </w:r>
      <w:r>
        <w:rPr>
          <w:rFonts w:eastAsia="Times New Roman" w:cs="Times New Roman"/>
          <w:szCs w:val="24"/>
          <w:lang w:val="en-US"/>
        </w:rPr>
        <w:t>ne</w:t>
      </w:r>
      <w:r>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Είστε με τα καλά σας; Έχετε </w:t>
      </w:r>
      <w:r>
        <w:rPr>
          <w:rFonts w:eastAsia="Times New Roman" w:cs="Times New Roman"/>
          <w:szCs w:val="24"/>
          <w:lang w:val="en-US"/>
        </w:rPr>
        <w:t>Cayenne</w:t>
      </w:r>
      <w:r>
        <w:rPr>
          <w:rFonts w:eastAsia="Times New Roman" w:cs="Times New Roman"/>
          <w:szCs w:val="24"/>
        </w:rPr>
        <w:t xml:space="preserve"> εσείς, κύριε Υπουργέ; Όχι. Κανένας εδώ μέσα δεν έχει </w:t>
      </w:r>
      <w:r>
        <w:rPr>
          <w:rFonts w:eastAsia="Times New Roman" w:cs="Times New Roman"/>
          <w:szCs w:val="24"/>
          <w:lang w:val="en-US"/>
        </w:rPr>
        <w:t>Cayenne</w:t>
      </w:r>
      <w:r>
        <w:rPr>
          <w:rFonts w:eastAsia="Times New Roman" w:cs="Times New Roman"/>
          <w:szCs w:val="24"/>
        </w:rPr>
        <w:t xml:space="preserve">, φαντάζομαι. Εάν βγείτε στους Έλληνες, στους φτωχούς ανθρώπους, </w:t>
      </w:r>
      <w:r>
        <w:rPr>
          <w:rFonts w:eastAsia="Times New Roman" w:cs="Times New Roman"/>
          <w:szCs w:val="24"/>
          <w:lang w:val="en-US"/>
        </w:rPr>
        <w:t>Cayenne</w:t>
      </w:r>
      <w:r>
        <w:rPr>
          <w:rFonts w:eastAsia="Times New Roman" w:cs="Times New Roman"/>
          <w:szCs w:val="24"/>
        </w:rPr>
        <w:t xml:space="preserve"> δεν έχει κανείς.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Η μείωση του ειδικού φόρου στα καύσιμα θα βοηθήσει συνολικά όλη την οικονομία, από τον πολύ φτωχό άνθρωπο μέχρι τη βιοτεχνία, το μαγαζί, τον μικρομεσαίο. Τα βασικά οικονομικά δεν ξέρετε. Και τι κάνετε; Προτιμάτε να πληρώνουμε ακριβό φυσικό αέριο. Η Σερβία εξασφάλισε</w:t>
      </w:r>
      <w:r w:rsidRPr="00F925BD">
        <w:rPr>
          <w:rFonts w:eastAsia="Times New Roman" w:cs="Times New Roman"/>
          <w:szCs w:val="24"/>
        </w:rPr>
        <w:t xml:space="preserve"> </w:t>
      </w:r>
      <w:r>
        <w:rPr>
          <w:rFonts w:eastAsia="Times New Roman" w:cs="Times New Roman"/>
          <w:szCs w:val="24"/>
        </w:rPr>
        <w:t xml:space="preserve">να παίρνει φυσικό </w:t>
      </w:r>
      <w:r>
        <w:rPr>
          <w:rFonts w:eastAsia="Times New Roman" w:cs="Times New Roman"/>
          <w:szCs w:val="24"/>
        </w:rPr>
        <w:lastRenderedPageBreak/>
        <w:t xml:space="preserve">αέριο στο 1/10 της τιμής απ’ ό,τι πληρώνει η Ελλάδα, σε τιμές δέκα έως είκοσι φορές φθηνότερα.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Γιατί όμως; Για να επιδοτείτε ανεμογεννήτριες γερμανικές, για να επιδοτείτε </w:t>
      </w:r>
      <w:r w:rsidR="000F38AE">
        <w:rPr>
          <w:rFonts w:eastAsia="Times New Roman" w:cs="Times New Roman"/>
          <w:szCs w:val="24"/>
        </w:rPr>
        <w:t>-</w:t>
      </w:r>
      <w:r>
        <w:rPr>
          <w:rFonts w:eastAsia="Times New Roman" w:cs="Times New Roman"/>
          <w:szCs w:val="24"/>
        </w:rPr>
        <w:t xml:space="preserve">ακούστε- φίλους ολιγάρχες, παρόχους ενέργειας και το κυριότερο την ίδια τη Γερμανία. Τώρα θα φέρετε μέτρα, λέει. Θα αγοράσουμε ψυγεία, θα αλλάξουμε ψυγεία όλοι. Χειροκροτήστε παιδιά, θα αλλάξουμε ψυγεία! Θα αλλάξουμε ψυγεία, κλιματιστικά, βέβαια! Ευτυχώς που παράγει η Ελλάδα και ψυγεία και κλιματιστικά, για να μείνουν τα λεφτά εδώ! Θα δώσετε λεφτά, λοιπόν, επιδότηση, για να τα πάρουν πάλι οι Γερμανοί οι φίλοι σας, αντί να δώσετε κίνητρα για να παράγει η Ελλάδα τα συγκεκριμένα προϊόντα. Σας λέω συγκεκριμένα πράγματα.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πάθατε και ένα μεγάλο χουνέρι. Κοροϊδεύατε τον ΣΥΡΙΖΑ. Έβγαιναν οι Υπουργοί της Νέας Δημοκρατίας </w:t>
      </w:r>
      <w:r w:rsidR="00121FF6">
        <w:rPr>
          <w:rFonts w:eastAsia="Times New Roman" w:cs="Times New Roman"/>
          <w:szCs w:val="24"/>
        </w:rPr>
        <w:t>-</w:t>
      </w:r>
      <w:r>
        <w:rPr>
          <w:rFonts w:eastAsia="Times New Roman" w:cs="Times New Roman"/>
          <w:szCs w:val="24"/>
        </w:rPr>
        <w:t xml:space="preserve">πού να βγάλεις άκρη- και έλεγαν το εξής: «Μαδούρο θα καταντήσει η Ελλάδα, Μαδούρο! Τι θέλει ο ΣΥΡΙΖΑ; Μαδούρο θα μας κάνει Βενεζουέλα, Κολομβία». Αυτά έλεγε ο Υπουργός. Και ξαφνικά ακούμε: «Ο Μαδούρο θα μας πάει στο Μπόλιβαρ, διότι τέτοια δραχμή θα φέρει, με διαρκή υποτίμηση και πετρέλαιο από τη Βενεζουέλα». Τα έλεγε Υπουργός της Νέας Δημοκρατίας.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Τελικά η Κυβέρνηση με τις Ηνωμένες Πολιτείες σκύβει τα γόνατα στον Μαδούρο! Και υπάρχουν και Βουλευτές εδώ της Νέας Δημοκρατίας που έλεγαν για Μαδούρο, κατά το παρελθόν.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εδώ, για να κλείνουμε, θα σας διαβάσω, κύριε Υπουργέ, τα λόγια ενός ολιγάρχη Έλληνα </w:t>
      </w:r>
      <w:r w:rsidR="00121FF6">
        <w:rPr>
          <w:rFonts w:eastAsia="Times New Roman" w:cs="Times New Roman"/>
          <w:szCs w:val="24"/>
        </w:rPr>
        <w:t>-</w:t>
      </w:r>
      <w:r>
        <w:rPr>
          <w:rFonts w:eastAsia="Times New Roman" w:cs="Times New Roman"/>
          <w:szCs w:val="24"/>
        </w:rPr>
        <w:t>κύριε Υπουργέ, ακούστε με λίγο- που είναι και φίλος σας. Δεν είναι κακό να έχουμε φίλους ολιγάρχες. Εγώ δεν έχω φίλους ολιγάρχες. Εσείς μπορεί να έχετε, είστε Κυβέρνηση και καλά κάνετε. Είπε, λοιπόν: «Η Ευρωπαϊκή Ένωση αυτοτραυματίζεται με κυρώσεις κατά Ρωσίας».</w:t>
      </w:r>
    </w:p>
    <w:p w:rsidR="00EF197F" w:rsidRDefault="00120B8D">
      <w:pPr>
        <w:tabs>
          <w:tab w:val="left" w:pos="2913"/>
        </w:tabs>
        <w:spacing w:line="600" w:lineRule="auto"/>
        <w:ind w:firstLine="720"/>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Pr>
          <w:rFonts w:eastAsia="Times New Roman" w:cs="Times New Roman"/>
          <w:szCs w:val="24"/>
        </w:rPr>
        <w:t xml:space="preserve">Κύριε Πρόεδρε, ολοκληρώστε, παρακαλώ, γιατί είναι άλλο η παρέμβαση. Ομιλία κάνετε. </w:t>
      </w:r>
    </w:p>
    <w:p w:rsidR="00EF197F" w:rsidRDefault="00120B8D">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Κλείνω, κύριε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«Αυτή πουλάει ενέργεια με έκπτωση σε Κίνα και Ινδία και το αγοράζουμε στη συνέχεια εμείς από αυτούς πανάκριβα».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Κύριε Βορίδη, ο κ. Μαρινάκης το είπε αυτό. Αυτό σημαίνει κάτι: Βάλτε μυαλό!</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κλείνω, κύριε Υπουργέ, γιατί τα θέματα είναι πιο σοβαρά με την Τουρκία. Πώς αποκαλείτε, κύριε Υπουργέ, εσείς προσωπικά, αυτόν που αποψιλώνει από όπλα νησί που υποτίθεται ότι ο αντίπαλός του θα επιτεθεί; </w:t>
      </w:r>
      <w:r>
        <w:rPr>
          <w:rFonts w:eastAsia="Times New Roman" w:cs="Times New Roman"/>
          <w:szCs w:val="24"/>
        </w:rPr>
        <w:lastRenderedPageBreak/>
        <w:t xml:space="preserve">Πώς αποκαλείς αυτόν που παίρνει το οπλικό σύστημα από ένα ελληνικό νησί, επειδή το λένε οι Αμερικανοί ιμπεριαλιστές; Εκτελεί την εντολή την ώρα που ο ίδιος λέει ότι κινδυνεύει η Ελλάς και ο αντίπαλος λέει ότι θα εισβάλει στο νησί.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Εγώ τον αποκαλώ ή ανόητο ή προδότη ή δεν ξέρει ή κάτι άλλο ξέρει, βαθύτερο απ’ ό,τι ξέρουμε εμείς. Θέλω να λέγεται ανόητος. </w:t>
      </w:r>
    </w:p>
    <w:p w:rsidR="001960E2" w:rsidRDefault="00C55A6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Όμως, είναι δυνατόν να παίρνουμε από αποθέματα </w:t>
      </w:r>
      <w:r w:rsidR="00970080" w:rsidRPr="008845AF">
        <w:rPr>
          <w:rFonts w:eastAsia="Times New Roman" w:cs="Times New Roman"/>
          <w:szCs w:val="24"/>
        </w:rPr>
        <w:t>S</w:t>
      </w:r>
      <w:r w:rsidRPr="008845AF">
        <w:rPr>
          <w:rFonts w:eastAsia="Times New Roman" w:cs="Times New Roman"/>
          <w:szCs w:val="24"/>
        </w:rPr>
        <w:t xml:space="preserve">tinger </w:t>
      </w:r>
      <w:r>
        <w:rPr>
          <w:rFonts w:eastAsia="Times New Roman" w:cs="Times New Roman"/>
          <w:szCs w:val="24"/>
        </w:rPr>
        <w:t>από τα νησιά ή από την Ελλάδα και να τα δίνουμε στην Ουκρανία, την ώρα που ο Ερντογάν λέει ότι θα εισβάλει σε ελληνικό νησί;</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να έρχεται ο Υπουργός κ. Παναγιωτόπουλος στην </w:t>
      </w:r>
      <w:r w:rsidR="00970080">
        <w:rPr>
          <w:rFonts w:eastAsia="Times New Roman" w:cs="Times New Roman"/>
          <w:szCs w:val="24"/>
        </w:rPr>
        <w:t>ε</w:t>
      </w:r>
      <w:r>
        <w:rPr>
          <w:rFonts w:eastAsia="Times New Roman" w:cs="Times New Roman"/>
          <w:szCs w:val="24"/>
        </w:rPr>
        <w:t>πιτροπή -γι’ αυτό ανέβηκα στο Βήμα, κύριε Πρόεδρε,</w:t>
      </w:r>
      <w:r w:rsidR="007B6B06">
        <w:rPr>
          <w:rFonts w:eastAsia="Times New Roman" w:cs="Times New Roman"/>
          <w:szCs w:val="24"/>
        </w:rPr>
        <w:t>-</w:t>
      </w:r>
      <w:r>
        <w:rPr>
          <w:rFonts w:eastAsia="Times New Roman" w:cs="Times New Roman"/>
          <w:szCs w:val="24"/>
        </w:rPr>
        <w:t xml:space="preserve"> και να νομίζει ότι είναι παιδική χαρά; Γίνεται να μιλήσουν τα κόμματα με ανοιχτές κάμερες σε ένα τέτοιο θέμα και να λέει «Ελάτε στο Υπουργείο να σας ενημερώσω»; Ποιος είναι ο κ. Παναγιωτόπουλος; Τι είναι; Επειδή ήταν στο Κολλέγιο Αθηνών, όπως εσείς; Ποιος είναι ο κ. Παναγιωτόπουλος;</w:t>
      </w:r>
      <w:r w:rsidRPr="00263C2B">
        <w:rPr>
          <w:rFonts w:eastAsia="Times New Roman" w:cs="Times New Roman"/>
          <w:szCs w:val="24"/>
        </w:rPr>
        <w:t xml:space="preserve"> </w:t>
      </w:r>
      <w:r>
        <w:rPr>
          <w:rFonts w:eastAsia="Times New Roman" w:cs="Times New Roman"/>
          <w:szCs w:val="24"/>
        </w:rPr>
        <w:t>Να πάω εγώ να ενημερωθώ από τον Παναγιωτόπουλο μόνος μου, έτσι;</w:t>
      </w:r>
    </w:p>
    <w:p w:rsidR="00EF197F" w:rsidRDefault="00120B8D">
      <w:pPr>
        <w:spacing w:line="600" w:lineRule="auto"/>
        <w:ind w:firstLine="720"/>
        <w:jc w:val="both"/>
        <w:rPr>
          <w:rFonts w:eastAsia="Times New Roman" w:cs="Times New Roman"/>
          <w:szCs w:val="24"/>
        </w:rPr>
      </w:pPr>
      <w:r w:rsidRPr="00263C2B">
        <w:rPr>
          <w:rFonts w:eastAsia="Times New Roman"/>
          <w:b/>
          <w:szCs w:val="24"/>
        </w:rPr>
        <w:t xml:space="preserve">ΠΡΟΕΔΡΕΥΩΝ (Χαράλαμπος Αθανασίου): </w:t>
      </w:r>
      <w:r>
        <w:rPr>
          <w:rFonts w:eastAsia="Times New Roman"/>
          <w:szCs w:val="24"/>
        </w:rPr>
        <w:t>Π</w:t>
      </w:r>
      <w:r>
        <w:rPr>
          <w:rFonts w:eastAsia="Times New Roman" w:cs="Times New Roman"/>
          <w:szCs w:val="24"/>
        </w:rPr>
        <w:t>αρακαλώ, κύριε Πρόεδρε, ολοκληρώστε.</w:t>
      </w:r>
    </w:p>
    <w:p w:rsidR="00EF197F" w:rsidRPr="00917FB6" w:rsidRDefault="00120B8D">
      <w:pPr>
        <w:spacing w:line="600" w:lineRule="auto"/>
        <w:ind w:firstLine="720"/>
        <w:jc w:val="both"/>
        <w:rPr>
          <w:rFonts w:eastAsia="Times New Roman" w:cs="Times New Roman"/>
          <w:color w:val="000000" w:themeColor="text1"/>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w:t>
      </w:r>
      <w:r w:rsidRPr="00917FB6">
        <w:rPr>
          <w:rFonts w:eastAsia="Times New Roman" w:cs="Times New Roman"/>
          <w:color w:val="000000" w:themeColor="text1"/>
          <w:szCs w:val="24"/>
        </w:rPr>
        <w:t>Συγγνώμη, κύριε Πρόεδρε, αλλά είναι πολύ σοβαρό το θέμα.</w:t>
      </w:r>
    </w:p>
    <w:p w:rsidR="00EF197F" w:rsidRPr="00917FB6" w:rsidRDefault="00120B8D">
      <w:pPr>
        <w:spacing w:line="600" w:lineRule="auto"/>
        <w:ind w:firstLine="720"/>
        <w:jc w:val="both"/>
        <w:rPr>
          <w:rFonts w:eastAsia="Times New Roman" w:cs="Times New Roman"/>
          <w:color w:val="000000" w:themeColor="text1"/>
          <w:szCs w:val="24"/>
        </w:rPr>
      </w:pPr>
      <w:r w:rsidRPr="00917FB6">
        <w:rPr>
          <w:rFonts w:eastAsia="Times New Roman" w:cs="Times New Roman"/>
          <w:color w:val="000000" w:themeColor="text1"/>
          <w:szCs w:val="24"/>
        </w:rPr>
        <w:t xml:space="preserve">Αυτό έγινε στην </w:t>
      </w:r>
      <w:r w:rsidR="007B6B06" w:rsidRPr="00917FB6">
        <w:rPr>
          <w:rFonts w:eastAsia="Times New Roman" w:cs="Times New Roman"/>
          <w:color w:val="000000" w:themeColor="text1"/>
          <w:szCs w:val="24"/>
        </w:rPr>
        <w:t>ε</w:t>
      </w:r>
      <w:r w:rsidRPr="00917FB6">
        <w:rPr>
          <w:rFonts w:eastAsia="Times New Roman" w:cs="Times New Roman"/>
          <w:color w:val="000000" w:themeColor="text1"/>
          <w:szCs w:val="24"/>
        </w:rPr>
        <w:t>πιτροπή πριν από λίγα λεπτά. Δεν είναι δυνατόν με ανοιχτές κάμερες να συζητάμε τέτοια θέματα στο ελληνικό Κοινοβούλιο με ύφος χιλίων καρδιναλίων.</w:t>
      </w:r>
    </w:p>
    <w:p w:rsidR="00EF197F" w:rsidRPr="00917FB6" w:rsidRDefault="00120B8D">
      <w:pPr>
        <w:spacing w:line="600" w:lineRule="auto"/>
        <w:ind w:firstLine="720"/>
        <w:jc w:val="both"/>
        <w:rPr>
          <w:rFonts w:eastAsia="Times New Roman" w:cs="Times New Roman"/>
          <w:color w:val="000000" w:themeColor="text1"/>
          <w:szCs w:val="24"/>
        </w:rPr>
      </w:pPr>
      <w:r w:rsidRPr="00917FB6">
        <w:rPr>
          <w:rFonts w:eastAsia="Times New Roman" w:cs="Times New Roman"/>
          <w:color w:val="000000" w:themeColor="text1"/>
          <w:szCs w:val="24"/>
        </w:rPr>
        <w:t>Γράφονται και πολλά επικίνδυνα. Ακούω ότι θα αποσύρετε, λέει, στρατό από την ΕΛΔΥΚ, το 30%, γιατί είναι κοστοβόρο. Τι λέτε, μωρέ; Η χούντα το ίδιο έκανε. Οι χουντικοί το ίδιο έκαναν και χάσαμε τη μισή Κύπρο. Τα ξεχνάτε αυτά;</w:t>
      </w:r>
    </w:p>
    <w:p w:rsidR="00EF197F" w:rsidRDefault="005D2688">
      <w:pPr>
        <w:spacing w:line="600" w:lineRule="auto"/>
        <w:ind w:firstLine="720"/>
        <w:jc w:val="both"/>
        <w:rPr>
          <w:rFonts w:eastAsia="Times New Roman" w:cs="Times New Roman"/>
          <w:szCs w:val="24"/>
        </w:rPr>
      </w:pPr>
      <w:r w:rsidRPr="00917FB6">
        <w:rPr>
          <w:rFonts w:eastAsia="Times New Roman" w:cs="Times New Roman"/>
          <w:color w:val="000000" w:themeColor="text1"/>
          <w:szCs w:val="24"/>
        </w:rPr>
        <w:t>Κ</w:t>
      </w:r>
      <w:r w:rsidR="00120B8D" w:rsidRPr="00917FB6">
        <w:rPr>
          <w:rFonts w:eastAsia="Times New Roman" w:cs="Times New Roman"/>
          <w:color w:val="000000" w:themeColor="text1"/>
          <w:szCs w:val="24"/>
        </w:rPr>
        <w:t xml:space="preserve">αι ο Ερντογάν μάς απειλεί. Δεν θα επαναλάβω, λέει, εγώ ο ίδιος τα </w:t>
      </w:r>
      <w:r w:rsidR="00120B8D">
        <w:rPr>
          <w:rFonts w:eastAsia="Times New Roman" w:cs="Times New Roman"/>
          <w:szCs w:val="24"/>
        </w:rPr>
        <w:t>λάθη εκείνων που άφησαν τα νησιά του Αιγαίου στην Ελλάδα. Θα κάνω τη γαλάζια πατρίδα. Και πάει ο Υπουργός σας και παίρνει όπλα από εκεί.</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Και η τελευταία σφαίρα είναι απαραίτητη, όταν η Τουρκία προκαλεί για εισβολή στην Ελλάδα. Δεν το καταλαβαίνετε; Η τελευταία σφαίρα!</w:t>
      </w:r>
    </w:p>
    <w:p w:rsidR="00EF197F" w:rsidRDefault="00120B8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Κάνω έκκληση στον Πρωθυπουργό και στους Αρχηγούς των κομμάτων να κληθούμε οι Αρχηγοί των κομμάτων για ενημέρωση. Οι στιγμές είναι ιστορικά κρίσιμες. Την έχει ανάγκη την ένταση η Τουρκία. Μην πέσουμε στην παγίδα της, αλλά και να μην κάνουμε πίσω.</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Εγώ θα απαντήσω το εξής στον φασίστα κ. Ερντογάν: Γαλάζια πατρίδα είναι μία. Η δική του πατρίδα είναι κατακόκκινη από το αίμα των Ελλήνων που σφάχτηκαν, των Αρμενίων, των Κούρδων, των Ποντίων. Γαλάζια πατρίδα και μόνο γαλάζιο μέρος, κύριε Υπουργέ, είναι το γαλάζιο Αιγαίο της Ελλάδος, που είναι μόνο Ελλάδα και τίποτα άλλο!</w:t>
      </w:r>
      <w:r w:rsidRPr="0042175A">
        <w:rPr>
          <w:rFonts w:eastAsia="Times New Roman" w:cs="Times New Roman"/>
          <w:szCs w:val="24"/>
        </w:rPr>
        <w:t xml:space="preserve"> </w:t>
      </w:r>
      <w:r>
        <w:rPr>
          <w:rFonts w:eastAsia="Times New Roman" w:cs="Times New Roman"/>
          <w:szCs w:val="24"/>
        </w:rPr>
        <w:t>Έτσι πρέπει να απαντούν οι Πρόεδροι των κομμάτων και οι Υπουργοί!</w:t>
      </w:r>
    </w:p>
    <w:p w:rsidR="00EF197F" w:rsidRDefault="00120B8D">
      <w:pPr>
        <w:spacing w:line="600" w:lineRule="auto"/>
        <w:ind w:firstLine="720"/>
        <w:rPr>
          <w:rFonts w:eastAsia="Times New Roman" w:cs="Times New Roman"/>
          <w:szCs w:val="24"/>
        </w:rPr>
      </w:pPr>
      <w:r>
        <w:rPr>
          <w:rFonts w:eastAsia="Times New Roman" w:cs="Times New Roman"/>
          <w:szCs w:val="24"/>
        </w:rPr>
        <w:t>(Παρατεταμένα χειροκροτήματα από την πτέρυγα της Ελληνικής Λύσης)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Όχι να βγαίνει ο Πρωθυπουργός και να λέει «οποιαδήποτε επιθετική ενέργεια, θα έχει συνέπειες». Ποιες είναι αυτές; Το </w:t>
      </w:r>
      <w:r w:rsidR="0058715A">
        <w:rPr>
          <w:rFonts w:eastAsia="Times New Roman" w:cs="Times New Roman"/>
          <w:szCs w:val="24"/>
        </w:rPr>
        <w:t>«</w:t>
      </w:r>
      <w:r>
        <w:rPr>
          <w:rFonts w:eastAsia="Times New Roman" w:cs="Times New Roman"/>
          <w:szCs w:val="24"/>
        </w:rPr>
        <w:t>Γιαβούζ</w:t>
      </w:r>
      <w:r w:rsidR="0058715A">
        <w:rPr>
          <w:rFonts w:eastAsia="Times New Roman" w:cs="Times New Roman"/>
          <w:szCs w:val="24"/>
        </w:rPr>
        <w:t>»</w:t>
      </w:r>
      <w:r>
        <w:rPr>
          <w:rFonts w:eastAsia="Times New Roman" w:cs="Times New Roman"/>
          <w:szCs w:val="24"/>
        </w:rPr>
        <w:t xml:space="preserve"> κάνει βόλτες τώρα στο Αιγαίο. Θα κατέβει το γεωτρύπανο σε λίγο καιρό.</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 κ. Τσίπρας λέει</w:t>
      </w:r>
      <w:r w:rsidR="0058715A">
        <w:rPr>
          <w:rFonts w:eastAsia="Times New Roman" w:cs="Times New Roman"/>
          <w:szCs w:val="24"/>
        </w:rPr>
        <w:t>:</w:t>
      </w:r>
      <w:r>
        <w:rPr>
          <w:rFonts w:eastAsia="Times New Roman" w:cs="Times New Roman"/>
          <w:szCs w:val="24"/>
        </w:rPr>
        <w:t xml:space="preserve"> «Ο Ερντογάν προκαλεί και οι Ευρωπαίοι νίπτουν τας χείρας τους».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 Ανδρουλάκης λέει</w:t>
      </w:r>
      <w:r w:rsidR="0058715A">
        <w:rPr>
          <w:rFonts w:eastAsia="Times New Roman" w:cs="Times New Roman"/>
          <w:szCs w:val="24"/>
        </w:rPr>
        <w:t>:</w:t>
      </w:r>
      <w:r>
        <w:rPr>
          <w:rFonts w:eastAsia="Times New Roman" w:cs="Times New Roman"/>
          <w:szCs w:val="24"/>
        </w:rPr>
        <w:t xml:space="preserve"> «Η Τουρκία είναι τραμπούκος της περιοχής».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Τα λέμε πενήντα χρόνια. Πενήντα χρόνια τα λέμε αυτά.</w:t>
      </w:r>
    </w:p>
    <w:p w:rsidR="00EF197F" w:rsidRDefault="00120B8D">
      <w:pPr>
        <w:spacing w:line="600" w:lineRule="auto"/>
        <w:ind w:firstLine="720"/>
        <w:jc w:val="both"/>
        <w:rPr>
          <w:rFonts w:eastAsia="Times New Roman" w:cs="Times New Roman"/>
          <w:szCs w:val="24"/>
        </w:rPr>
      </w:pPr>
      <w:r>
        <w:rPr>
          <w:rFonts w:eastAsia="Times New Roman" w:cs="Times New Roman"/>
          <w:szCs w:val="24"/>
        </w:rPr>
        <w:t>Η πολιτική όλων σας, πραγματικά, είναι ανεδαφική.</w:t>
      </w:r>
    </w:p>
    <w:p w:rsidR="00EF197F" w:rsidRDefault="00120B8D">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 xml:space="preserve">Κύριε Πρόεδρε, με συγχωρείτε, </w:t>
      </w:r>
      <w:r>
        <w:rPr>
          <w:rFonts w:eastAsia="Times New Roman" w:cs="Times New Roman"/>
          <w:szCs w:val="24"/>
        </w:rPr>
        <w:t xml:space="preserve">αλλά αυτή δεν είναι παρέμβαση. Είναι κυρίως ομιλία και ο </w:t>
      </w:r>
      <w:r>
        <w:rPr>
          <w:rFonts w:eastAsia="Times New Roman" w:cs="Times New Roman"/>
          <w:szCs w:val="24"/>
        </w:rPr>
        <w:lastRenderedPageBreak/>
        <w:t xml:space="preserve">προκάτοχος Προεδρεύων μου είπε ότι θα μιλήσετε τρία λεπτά. </w:t>
      </w:r>
      <w:r w:rsidR="0058715A">
        <w:rPr>
          <w:rFonts w:eastAsia="Times New Roman" w:cs="Times New Roman"/>
          <w:szCs w:val="24"/>
        </w:rPr>
        <w:t>Μ</w:t>
      </w:r>
      <w:r>
        <w:rPr>
          <w:rFonts w:eastAsia="Times New Roman" w:cs="Times New Roman"/>
          <w:szCs w:val="24"/>
        </w:rPr>
        <w:t xml:space="preserve">πορούσατε μετά τους </w:t>
      </w:r>
      <w:r w:rsidR="0058715A">
        <w:rPr>
          <w:rFonts w:eastAsia="Times New Roman" w:cs="Times New Roman"/>
          <w:szCs w:val="24"/>
        </w:rPr>
        <w:t>ε</w:t>
      </w:r>
      <w:r>
        <w:rPr>
          <w:rFonts w:eastAsia="Times New Roman" w:cs="Times New Roman"/>
          <w:szCs w:val="24"/>
        </w:rPr>
        <w:t>ισηγητές, να μιλήσετε για όσο χρόνο θέλατε.</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Ζητώ συγγνώμη. Κλείνω εδώ.</w:t>
      </w:r>
    </w:p>
    <w:p w:rsidR="00EF197F" w:rsidRDefault="00120B8D">
      <w:pPr>
        <w:spacing w:line="600" w:lineRule="auto"/>
        <w:ind w:firstLine="720"/>
        <w:jc w:val="both"/>
        <w:rPr>
          <w:rFonts w:eastAsia="Times New Roman" w:cs="Times New Roman"/>
          <w:szCs w:val="24"/>
        </w:rPr>
      </w:pPr>
      <w:r>
        <w:rPr>
          <w:rFonts w:eastAsia="Times New Roman" w:cs="Times New Roman"/>
          <w:szCs w:val="24"/>
        </w:rPr>
        <w:t>Χθες στο ευρωπαϊκό Κοινοβούλιο, κύριε Πρόεδρε, προτείναμε κάτι σοβαρό. Προτείναμε ό,τι ψήφισμα υπάρχει για την Κύπρο, που ζητάει διζωνική κατοχή το ευρωπαϊκό Κοινοβούλιο, δικοινοτική ομοσπονδία με πολιτική ισότητα, να ισχύσει και στην Τουρκία με τους Κούρδους. Το προτείναμε στην Ευρωβουλή. Αφού η Ευρωβουλή ζητάει αυτό να γίνει στην Κύπρο, το ίδιο να γίνει με τους Κούρδους στην Τουρκία. Κανείς Βουλευτής της Νέας Δημοκρατίας και Ευρωβουλευτής δεν το ψήφισε.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Κλείνω, λέγοντας το εξής, γιατί πιέζει και ο Πρόεδρος. Οι Τούρκοι, λοιπόν, απειλούν -και απευθύνομαι στον ελληνικό λαό- ότι θα πετάξουν στην Ελλάδα τους Έλληνες. Οι στιγμές είναι κρίσιμες για όλους. Πρέπει ο Πρωθυπουργός να πάρει πρωτοβουλίες, να ενημερώσει, αν όχι όλη τη Βουλή, τους Αρχηγούς των κομμάτων. Γιατί δεν μπορεί να αφήνει την ηγεσία του πολιτικού κόσμου εκτός ενημερώσεως.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Αυτό που πρέπει να απαντήσουμε εμείς, επειδή μιλάτε για </w:t>
      </w:r>
      <w:r w:rsidR="0058715A">
        <w:rPr>
          <w:rFonts w:eastAsia="Times New Roman" w:cs="Times New Roman"/>
          <w:szCs w:val="24"/>
        </w:rPr>
        <w:t>Δ</w:t>
      </w:r>
      <w:r>
        <w:rPr>
          <w:rFonts w:eastAsia="Times New Roman" w:cs="Times New Roman"/>
          <w:szCs w:val="24"/>
        </w:rPr>
        <w:t xml:space="preserve">ιεθνές </w:t>
      </w:r>
      <w:r w:rsidR="0058715A">
        <w:rPr>
          <w:rFonts w:eastAsia="Times New Roman" w:cs="Times New Roman"/>
          <w:szCs w:val="24"/>
        </w:rPr>
        <w:t>Δ</w:t>
      </w:r>
      <w:r>
        <w:rPr>
          <w:rFonts w:eastAsia="Times New Roman" w:cs="Times New Roman"/>
          <w:szCs w:val="24"/>
        </w:rPr>
        <w:t xml:space="preserve">ίκαιο συνεχώς και συμμάχους, είναι το εξής -και απευθύνομαι σε όλους τους </w:t>
      </w:r>
      <w:r>
        <w:rPr>
          <w:rFonts w:eastAsia="Times New Roman" w:cs="Times New Roman"/>
          <w:szCs w:val="24"/>
        </w:rPr>
        <w:lastRenderedPageBreak/>
        <w:t>Έλληνες: Οι Έλληνες δεν πρέπει να φοβούνται. Ο Στρατός, η Αεροπορία, το Ναυτικό, οι ένστολοι είναι έτοιμοι να κάνουν ό,τι πρέπει, ό,τι έκαναν, όποτε χρειάστηκε πάρα πολλές φορές!</w:t>
      </w:r>
    </w:p>
    <w:p w:rsidR="00EF197F" w:rsidRDefault="00120B8D">
      <w:pPr>
        <w:spacing w:line="600" w:lineRule="auto"/>
        <w:ind w:firstLine="720"/>
        <w:rPr>
          <w:rFonts w:eastAsia="Times New Roman" w:cs="Times New Roman"/>
          <w:szCs w:val="24"/>
        </w:rPr>
      </w:pPr>
      <w:r>
        <w:rPr>
          <w:rFonts w:eastAsia="Times New Roman" w:cs="Times New Roman"/>
          <w:szCs w:val="24"/>
        </w:rPr>
        <w:t>(Παρατεταμένα χειροκροτήματα από την πτέρυγα της Ελληνικής Λύσης)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Από το 2012 μέχρι το 2022 έξι φορές τους νικήσαμε τους Τούρκους. Όσες φορές ήταν αβοήθητοι από τρίτους οι Τούρκοι -αβοήθητοι-, εμείς κερδίσαμε. Αυτό θα γίνει και τώρα.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Και απαντάμε στον προκλητικό Ερντογάν να σταματήσει να μιλάει πολύ, γιατί όποιος μιλάει, στο τέλος κλαίει και πολύ.</w:t>
      </w:r>
      <w:r w:rsidRPr="000B40EC">
        <w:rPr>
          <w:rFonts w:eastAsia="Times New Roman" w:cs="Times New Roman"/>
          <w:szCs w:val="24"/>
        </w:rPr>
        <w:t xml:space="preserve"> </w:t>
      </w:r>
      <w:r>
        <w:rPr>
          <w:rFonts w:eastAsia="Times New Roman" w:cs="Times New Roman"/>
          <w:szCs w:val="24"/>
        </w:rPr>
        <w:t>Οι Έλληνες ξέρουν να απαντούν, γιατί είμαστε Έλληνες!</w:t>
      </w:r>
    </w:p>
    <w:p w:rsidR="00EF197F" w:rsidRDefault="00120B8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Ζητώ από τον Πρωθυπουργό και πάλι ενημέρωση όλων των πολιτικών Αρχηγών.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Ευχαριστώ πολύ.</w:t>
      </w:r>
    </w:p>
    <w:p w:rsidR="00EF197F" w:rsidRDefault="00120B8D">
      <w:pPr>
        <w:spacing w:line="600" w:lineRule="auto"/>
        <w:ind w:firstLine="720"/>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EF197F" w:rsidRDefault="00120B8D">
      <w:pPr>
        <w:spacing w:line="600" w:lineRule="auto"/>
        <w:ind w:firstLine="720"/>
        <w:jc w:val="both"/>
        <w:rPr>
          <w:rFonts w:eastAsia="Times New Roman"/>
          <w:szCs w:val="24"/>
        </w:rPr>
      </w:pPr>
      <w:r w:rsidRPr="008845AF">
        <w:rPr>
          <w:rFonts w:eastAsia="Times New Roman"/>
          <w:b/>
          <w:szCs w:val="24"/>
        </w:rPr>
        <w:t>ΠΡΟΕΔΡΕΥΩΝ (Χαράλαμπος Αθανασίου):</w:t>
      </w:r>
      <w:r>
        <w:rPr>
          <w:rFonts w:eastAsia="Times New Roman"/>
          <w:b/>
          <w:szCs w:val="24"/>
        </w:rPr>
        <w:t xml:space="preserve"> </w:t>
      </w:r>
      <w:r>
        <w:rPr>
          <w:rFonts w:eastAsia="Times New Roman"/>
          <w:szCs w:val="24"/>
        </w:rPr>
        <w:t>Ευχαριστώ πολύ.</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Πάντως, πρέπει να υπενθυμίσω ότι ο Κανονισμός επιτρέπει μόνο κατ’ εξαίρεση μία σύντομη παρέμβαση για θέμα επικαιρότητας. Δεν προβλέπεται κύρια ομιλία. Θα μπορούσατε, κύριε Πρόεδρε, να πάρετε τον λόγο μετά τους </w:t>
      </w:r>
      <w:r w:rsidR="0058715A">
        <w:rPr>
          <w:rFonts w:eastAsia="Times New Roman" w:cs="Times New Roman"/>
          <w:szCs w:val="24"/>
        </w:rPr>
        <w:t>ε</w:t>
      </w:r>
      <w:r>
        <w:rPr>
          <w:rFonts w:eastAsia="Times New Roman" w:cs="Times New Roman"/>
          <w:szCs w:val="24"/>
        </w:rPr>
        <w:t>ισηγητές, να μιλήσετε όσο θέλετε. Τέλος πάντων.</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ήθελα τον λόγο.</w:t>
      </w:r>
    </w:p>
    <w:p w:rsidR="00EF197F" w:rsidRDefault="00120B8D">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Ορίστε, κύριε Βρούτση.</w:t>
      </w:r>
    </w:p>
    <w:p w:rsidR="00EF197F" w:rsidRDefault="00120B8D">
      <w:pPr>
        <w:spacing w:line="600" w:lineRule="auto"/>
        <w:ind w:firstLine="720"/>
        <w:jc w:val="both"/>
        <w:rPr>
          <w:rFonts w:eastAsia="Times New Roman" w:cs="Times New Roman"/>
          <w:szCs w:val="24"/>
        </w:rPr>
      </w:pPr>
      <w:r>
        <w:rPr>
          <w:rFonts w:eastAsia="Times New Roman"/>
          <w:szCs w:val="24"/>
        </w:rPr>
        <w:t xml:space="preserve">Ο </w:t>
      </w:r>
      <w:r>
        <w:rPr>
          <w:rFonts w:eastAsia="Times New Roman" w:cs="Times New Roman"/>
          <w:szCs w:val="24"/>
        </w:rPr>
        <w:t>Κοινοβουλευτικός Εκπρόσωπος της Νέας Δημοκρατίας κ. Βρούτσης έχει τον λόγο.</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αντιπαρέρχομαι την παρατήρηση ότι ο Πρόεδρος, ο κ. Βελόπουλος, ζήτησε να κάνει μία πολύ σύντομη παρέμβαση και τελικά έκανε τοποθέτηση, όπως και εσείς λέτε.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Όμως, είμαι αναγκασμένος να παρέμβω για το εξής: Μέσα σε αυτή την Αίθουσα, την αίθουσα στην οποία εκπροσωπούνται τα πολιτικά κόμματα, έχουμε πει πολλές φορές ότι τα πατριωτικά αισθήματα για τη χώρα μας, για την Ελλάδα, διαπερνούν όλες τις παρατάξεις, όλα τα κόμματα και κανείς δεν μπορεί να κρίνει τον άλλον για μειοδοτική στάση και κατά πόσο χειρότερο, για την έκφραση την οποία ακούστηκε.</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έκφραση που χρησιμοποίησε ο κ. Βελόπουλος λίγο πριν ήταν προσβλητική για το σύνολο του πολιτικού συστήματος. Χρησιμοποίησε τη λέξη «προδοσία».</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Θα τον παρακαλούσα πάρα πολύ να πάρει πίσω αυτή τη λέξη, γιατί η θέση μας είναι ότι προδότες δεν υπάρχουν σε αυτή την Αίθουσα. Είμαστε όλοι Έλληνες πατριώτες, Βουλευτές που υπηρετούμε το καθήκον μας, υπερασπίζοντας την πατρίδα και ψηφίζοντας νομοσχέδια για το καλό της πατρίδας, προασπιζόμενοι τα πατριωτικά μας αισθήματα. Κανένας από εμάς δεν υπολείπεται απέναντι σε αυτά τα πατριωτικά αισθήματα.</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Παρακαλώ, λοιπόν, κύριε Πρόεδρε, αυτή η λέξη να εξαλειφθεί από την τοποθέτηση του κ. Βελόπουλου.</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Ελπίζω, τώρα που θα έχουμε και την άρση ασυλίας, ο ίδιος ή ο Κοινοβουλευτικός Εκπρόσωπος θα πρέπει να επανορθώσουν. Αλλιώς θα πούμε να διαγραφεί από τα Πρακτικά.</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θα πάρει τώρα ο Αντιπρόεδρος της Βουλής κ. Λαμπρούλης, ως </w:t>
      </w:r>
      <w:r w:rsidR="0058715A">
        <w:rPr>
          <w:rFonts w:eastAsia="Times New Roman" w:cs="Times New Roman"/>
          <w:szCs w:val="24"/>
        </w:rPr>
        <w:t>ε</w:t>
      </w:r>
      <w:r>
        <w:rPr>
          <w:rFonts w:eastAsia="Times New Roman" w:cs="Times New Roman"/>
          <w:szCs w:val="24"/>
        </w:rPr>
        <w:t xml:space="preserve">ιδικός </w:t>
      </w:r>
      <w:r w:rsidR="0058715A">
        <w:rPr>
          <w:rFonts w:eastAsia="Times New Roman" w:cs="Times New Roman"/>
          <w:szCs w:val="24"/>
        </w:rPr>
        <w:t>α</w:t>
      </w:r>
      <w:r>
        <w:rPr>
          <w:rFonts w:eastAsia="Times New Roman" w:cs="Times New Roman"/>
          <w:szCs w:val="24"/>
        </w:rPr>
        <w:t>γορητής του Κομμουνιστικού Κόμματος Ελλάδ</w:t>
      </w:r>
      <w:r w:rsidR="0058715A">
        <w:rPr>
          <w:rFonts w:eastAsia="Times New Roman" w:cs="Times New Roman"/>
          <w:szCs w:val="24"/>
        </w:rPr>
        <w:t>α</w:t>
      </w:r>
      <w:r>
        <w:rPr>
          <w:rFonts w:eastAsia="Times New Roman" w:cs="Times New Roman"/>
          <w:szCs w:val="24"/>
        </w:rPr>
        <w:t>ς. Αμέσως μετά θα διακόψουμε για την άρση ασυλίας.</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Ευχαριστώ, κύριε Πρόεδρε.</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Όπως έχουμε τοποθετηθεί και στις </w:t>
      </w:r>
      <w:r w:rsidR="0058715A">
        <w:rPr>
          <w:rFonts w:eastAsia="Times New Roman" w:cs="Times New Roman"/>
          <w:szCs w:val="24"/>
        </w:rPr>
        <w:t>ε</w:t>
      </w:r>
      <w:r>
        <w:rPr>
          <w:rFonts w:eastAsia="Times New Roman" w:cs="Times New Roman"/>
          <w:szCs w:val="24"/>
        </w:rPr>
        <w:t>πιτροπές κατά τη συζήτηση του συγκεκριμένου νομοσχεδίου, το Κομμουνιστικό Κόμμα Ελλάδ</w:t>
      </w:r>
      <w:r w:rsidR="0058715A">
        <w:rPr>
          <w:rFonts w:eastAsia="Times New Roman" w:cs="Times New Roman"/>
          <w:szCs w:val="24"/>
        </w:rPr>
        <w:t>α</w:t>
      </w:r>
      <w:r>
        <w:rPr>
          <w:rFonts w:eastAsia="Times New Roman" w:cs="Times New Roman"/>
          <w:szCs w:val="24"/>
        </w:rPr>
        <w:t>ς το απορρίπτει, το καταψηφίζει, διότι αποτελεί ένα ακόμα κομμάτι του παζλ των αντιδραστικών, αντιλαϊκών αναδιαρθρώσεων που προωθούνται σε συνέχεια και διαδοχικά από όλες τις κυβερνήσεις -Νέα Δημοκρατία, ΣΥΡΙΖΑ, ΠΑΣΟΚ-, προκειμένου να γίνει η αναγκαία προσαρμογή της δημόσιας διοίκησης στις σημερινές ανάγκες της καπιταλιστικής οικονομίας, ώστε πιο αποτελεσματικά, πιο αποδοτικά, να στηριχθούν οι επενδύσεις, η κερδοφορία των επιχειρηματικών ομίλων. Δηλαδή, να υπηρετείται πιο αποτελεσματικά η στρατηγική της ανταγωνιστικότητας.</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Έτσι και το συγκεκριμένο νομοσχέδιο με τις προβλέψεις του συνδέεται πρώτον, με τον χαρακτήρα του κράτους. Αποτελεί εργαλείο θωράκισής του, που με τον «βούρδουλα» και τη βία της αξιολόγησης, συνολικά με τις αναδιαρθρώσεις στο </w:t>
      </w:r>
      <w:r w:rsidR="0058715A">
        <w:rPr>
          <w:rFonts w:eastAsia="Times New Roman" w:cs="Times New Roman"/>
          <w:szCs w:val="24"/>
        </w:rPr>
        <w:t>δ</w:t>
      </w:r>
      <w:r>
        <w:rPr>
          <w:rFonts w:eastAsia="Times New Roman" w:cs="Times New Roman"/>
          <w:szCs w:val="24"/>
        </w:rPr>
        <w:t>ημόσιο, ενισχύουν την ταξική επιθετικότητα του κράτους απέναντι στους δημοσίους υπαλλήλους και κατ’ επέκταση σε όλους τους εργαζόμενους, στα λαϊκά στρώματα, δυναμώνοντας την τάση υποχώρησης, συμβιβασμού και χειραγώγησης των δημοσίων υπαλλήλων.</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Δεύτερον, έρχεται να συμβάλει και αυτό στις επιδιώξεις για συρρίκνωση των υπαρχουσών κρατικών υπηρεσιών, την ενίσχυση της επιχειρηματικής λειτουργίας τους -δείτε νοσοκομεία, σχολεία, πανεπιστήμια.</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Τρίτον, μέσω της λεγόμενης αξιολόγησης, στοχεύετε στην προώθηση σαρωτικών ιδιωτικοποιήσεων, στην παράδοση ολόκληρων τομέων και υπηρεσιών σε ιδιώτες, προκειμένου να ενισχύσουν την κερδοφορία τους.</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Συνεπώς η λεγόμενη αξιολόγηση δεν έχει καμ</w:t>
      </w:r>
      <w:r w:rsidR="0058715A">
        <w:rPr>
          <w:rFonts w:eastAsia="Times New Roman" w:cs="Times New Roman"/>
          <w:szCs w:val="24"/>
        </w:rPr>
        <w:t>μ</w:t>
      </w:r>
      <w:r>
        <w:rPr>
          <w:rFonts w:eastAsia="Times New Roman" w:cs="Times New Roman"/>
          <w:szCs w:val="24"/>
        </w:rPr>
        <w:t>ία σχέση με την ανάγκη επιστημονικής, τεχνικής, επαγγελματικής στήριξης των δημοσίων υπαλλήλων, ώστε οι ίδιοι και οι κρατικές κοινωνικές υπηρεσίες να γίνουν καλύτερες, σύγχρονες, πιο ποιοτικές στην παροχή αναβαθμισμένων υπηρεσιών για τα λαϊκά στρώματα. Δεν έχει ως σκοπό την ικανοποίηση των διευρυμένων λαϊκών αναγκών ή την εξάλειψη των αιτιών που έχουν οδηγήσει στην υποβάθμιση των υπηρεσιών.</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Επομένως η θέση και η στάση μας απέναντι στην αξιολόγηση έχει να κάνει με το περιεχόμενο και τους σκοπούς που αυτή υπηρετεί. Γενικά, δεν είμαστε ενάντια στην αξιολόγηση αλλά ενάντια στο συγκεκριμένο περιεχόμενο, στους σκοπούς και τις επιδιώξεις που προωθεί το αστικό κράτος και φυσικά, οι κυβερνήσεις που το υπηρετούν μέσω της αξιολόγησης.</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Φυσικά, δεν παραγνωρίζουμε ότι υπάρχουν προβλήματα απόδοσης στην εργασία κάποιων δημοσίων υπαλλήλων. Όμως, υπάρχει για αυτά το αντίστοιχο πλαίσιο, με το οποίο μπορούν να αντιμετωπιστούν.</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Θεωρούμε πως ο δημόσιος υπάλληλος πρέπει να είναι σωστός και αποδοτικός στη δουλειά του. Όμως, άλλο είναι αυτό και άλλο αυτή η απόδοση να συνδέεται με την αξιολόγηση, με την περικοπή μισθού και τις απολύσεις.</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Εάν κάποιος, λοιπόν, καλοπροαίρετα θελήσει να διαπιστώσει πώς επιβραβεύονται οι παραγωγικοί -όπως αναφέρεται και στο νομοσχέδιο- δημόσιοι υπάλληλοι, που η Κυβέρνηση, με αφορμή και το νομοσχέδιο, προπαγάνδιζε όλο το προηγούμενο διάστημα ως ένα νομοσχέδιο τομή κ.λπ., δεν έχει παρά να δει τι έχει συμβεί στους υγειονομικούς των δημόσιων νοσοκομείων καθ’ όλη τη διάρκεια της πανδημίας αλλά και σήμερα. Βρέθηκαν να δουλεύουν εξοντωτικά ωράρια, σε συνθήκες ακραίας </w:t>
      </w:r>
      <w:r w:rsidRPr="002E0CA1">
        <w:rPr>
          <w:rFonts w:eastAsia="Times New Roman" w:cs="Times New Roman"/>
          <w:szCs w:val="24"/>
        </w:rPr>
        <w:t>εντατικοποίησης</w:t>
      </w:r>
      <w:r>
        <w:rPr>
          <w:rFonts w:eastAsia="Times New Roman" w:cs="Times New Roman"/>
          <w:szCs w:val="24"/>
        </w:rPr>
        <w:t>, πρωτοφανούς ψυχικής φθοράς, σε απαξιωμένα και υποστελεχωμένα νοσοκομεία, με πετσοκομμένες αποδοχές και με απλήρωτες εφημερίες, ενώ, μέσω της υποχρεωτικότητας, επτάμισι χιλιάδες πετάχτηκαν στον δρόμο.</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Είναι όλοι αυτοί που σήκωσαν όλο το βάρος αντιμετώπισης της πανδημίας, την ίδια στιγμή που τα μεγάλα ιδιωτικά θεραπευτήρια θησαύριζαν πουλώντας πανάκριβα υπηρεσίες υγείας στους ασθενείς-πελάτες. Έτσι το νομοσχέδιο έρχεται να αντικαταστήσει την ισχύουσα αντιδραστική αξιολόγηση </w:t>
      </w:r>
      <w:r>
        <w:rPr>
          <w:rFonts w:eastAsia="Times New Roman" w:cs="Times New Roman"/>
          <w:szCs w:val="24"/>
        </w:rPr>
        <w:lastRenderedPageBreak/>
        <w:t>που θεσπίστηκε με τον ν.4369/16 από τον ΣΥΡΙΖΑ, που -ας μην ξεχνάμε- ήταν δέσμευση και προαπαιτούμενο του τρίτου μνημονίου, που όλοι μαζί το ψηφίσατε, Νέα Δημοκρατία, ΣΥΡΙΖΑ και ΠΑΣΟΚ.</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Μάλιστα τότε ο ΣΥΡΙΖΑ το εμφάνιζε ως προοδευτικό μέτρο, από τις έως τότε τουλάχιστον ρυθμίσεις που είχαν θεσπίσει οι προηγούμενες κυβερνήσεις της Νέας Δημοκρατίας και του ΠΑΣΟΚ. Η προοδευτική </w:t>
      </w:r>
      <w:r w:rsidR="0058715A">
        <w:rPr>
          <w:rFonts w:eastAsia="Times New Roman" w:cs="Times New Roman"/>
          <w:szCs w:val="24"/>
        </w:rPr>
        <w:t>κ</w:t>
      </w:r>
      <w:r>
        <w:rPr>
          <w:rFonts w:eastAsia="Times New Roman" w:cs="Times New Roman"/>
          <w:szCs w:val="24"/>
        </w:rPr>
        <w:t>υβέρνηση ΣΥΡΙΖΑ με τροπολογία της τότε Υπουργού της κ</w:t>
      </w:r>
      <w:r w:rsidR="0058715A">
        <w:rPr>
          <w:rFonts w:eastAsia="Times New Roman" w:cs="Times New Roman"/>
          <w:szCs w:val="24"/>
        </w:rPr>
        <w:t>.</w:t>
      </w:r>
      <w:r>
        <w:rPr>
          <w:rFonts w:eastAsia="Times New Roman" w:cs="Times New Roman"/>
          <w:szCs w:val="24"/>
        </w:rPr>
        <w:t xml:space="preserve"> Γεροβασίλη, έφτασε στο σημείο να αποκλείσει από τις θέσεις της ευθύνης στους εργαζόμενους που είχαν συμμετάσχει στην απεργία-αποχή τότε της ΑΔΕΔΥ.</w:t>
      </w:r>
    </w:p>
    <w:p w:rsidR="00EF197F" w:rsidRDefault="00120B8D">
      <w:pPr>
        <w:spacing w:line="600" w:lineRule="auto"/>
        <w:ind w:firstLine="720"/>
        <w:jc w:val="both"/>
        <w:rPr>
          <w:rFonts w:eastAsia="Times New Roman" w:cs="Times New Roman"/>
          <w:szCs w:val="24"/>
        </w:rPr>
      </w:pPr>
      <w:r>
        <w:rPr>
          <w:rFonts w:eastAsia="Times New Roman" w:cs="Times New Roman"/>
          <w:szCs w:val="24"/>
        </w:rPr>
        <w:t>Έρχεται, λοιπόν, σήμερα η Νέα Δημοκρατία επικαλούμενη, για παράδειγμα, την αντιμετώπιση της γραφειοκρατίας και πατώντας πάνω στον κοινωνικό αυτοματισμό που όλες οι κυβερνήσεις καλλιέργησαν απέναντι στους εργαζόμενους του δημοσίου και φυσικά αξιοποιώντας τους ισχυρισμούς ότι δεν δουλεύουν πολύ, ότι δεν ελέγχονται από πουθενά ή ότι δεν δίνουν αναφορά σε κανέναν -ζητήματα που το αστικό κράτος και όλοι σας ως πολιτικοί διαχειριστές, όσοι κυβερνήσατε, δημιουργήσατε και αναπαράγετε διαχρονικά-, αξιοποιώντας ακριβώς αυτά τα δικά σας «επιτεύγματα», εντείνει την επίθεση απέναντι σε όλους τους εργαζόμενους του δημοσίου.</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Εξίσου θα ήταν καλό να θυμηθούμε, πως και τα χρόνια των μνημονίων οι δημόσιοι υπάλληλοι στοχοποιήθηκαν πρώτοι για την καπιταλιστική κρίση και </w:t>
      </w:r>
      <w:r>
        <w:rPr>
          <w:rFonts w:eastAsia="Times New Roman" w:cs="Times New Roman"/>
          <w:szCs w:val="24"/>
        </w:rPr>
        <w:lastRenderedPageBreak/>
        <w:t>στη συνέχεια φυσικά η επίθεση γενικεύτηκε και στους εργαζόμενους του ιδιωτικού τομέα. Η άμεση σύνδεση της αξιολόγησης με τη μισθολογική εξέλιξη, τον βαθμό επίτευξης στόχων θα οδηγήσει στη συρρίκνωση μισθών και συντάξεων, στην εξέλιξη των αρεστών που υποτάσσονται στις οδηγίες κυβερνήσεων που υλοποιούν κατευθύνσεις και οδηγίες της Ευρωπαϊκής Ένωσης, τις απαιτήσεις δηλαδή του κεφαλαίου, στην εντατικοποίηση της εργασίας. Γιατί αυτό που επιδιώκετε και αυτό που θέλετε είναι εργαζόμενους σιωπηλούς, φοβισμένους, να μη σηκώνουν κεφάλι</w:t>
      </w:r>
      <w:r w:rsidR="000B6915">
        <w:rPr>
          <w:rFonts w:eastAsia="Times New Roman" w:cs="Times New Roman"/>
          <w:szCs w:val="24"/>
        </w:rPr>
        <w:t>,</w:t>
      </w:r>
      <w:r>
        <w:rPr>
          <w:rFonts w:eastAsia="Times New Roman" w:cs="Times New Roman"/>
          <w:szCs w:val="24"/>
        </w:rPr>
        <w:t xml:space="preserve"> να μη διεκδικούν. Θέλετε να διαμορφώσετε υπαλλήλους ταυτισμένους με το σύστημα, που θα δείχνουν ιδιαίτερο ζήλο στην προώθηση των αντιλαϊκών πολιτικών.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Τα εργαλεία για την υλοποίηση των παραπάνω προωθούνται μέσω των διατάξεων του νομοσχεδίου με πρώτη την αξιολόγηση όπου ενισχύεται ο ρόλος των προϊσταμένων στη διαδικασία της αξιολόγησης, γεγονός που δικαιολογεί και τις επιφυλάξεις για ζητήματα υποκειμενικής κρίσης. Λέτε πως η αξιολόγηση δεν έχει τιμωρητικό χαρακτήρα. Το ακούσαμε και στις </w:t>
      </w:r>
      <w:r w:rsidR="000B6915">
        <w:rPr>
          <w:rFonts w:eastAsia="Times New Roman" w:cs="Times New Roman"/>
          <w:szCs w:val="24"/>
        </w:rPr>
        <w:t>ε</w:t>
      </w:r>
      <w:r>
        <w:rPr>
          <w:rFonts w:eastAsia="Times New Roman" w:cs="Times New Roman"/>
          <w:szCs w:val="24"/>
        </w:rPr>
        <w:t xml:space="preserve">πιτροπές. Όμως, στις περιπτώσεις που αναφέρονται στο νομοσχέδιο, της κακής για παράδειγμα βαθμολόγησης του υπαλλήλου από τον αξιολογητή του, που αναγκαστικά θα επιφέρει την παραπομπή του στο υπηρεσιακό συμβούλιο, που σύμφωνα με τον αντιδραστικό υπαλληλικό κώδικα θα συμπεριληφθεί στους πίνακες μη προακτέων. Αυτό τι είναι;  Ή αντίστοιχα η κακή βαθμολόγηση του προϊσταμένου </w:t>
      </w:r>
      <w:r>
        <w:rPr>
          <w:rFonts w:eastAsia="Times New Roman" w:cs="Times New Roman"/>
          <w:szCs w:val="24"/>
        </w:rPr>
        <w:lastRenderedPageBreak/>
        <w:t>από τον αξιολογητή του με βάση την ανωτέρω διαδικασία δίνει ή όχι τη δυνατότητα παύσης των προϊσταμένων από τα καθήκοντά του λόγω πλημμελούς άσκησης των καθηκόντων του; Και τρίτον, η πρόβλεψη των απαραίτητων τουλάχιστον τριών δεξιοτήτων</w:t>
      </w:r>
      <w:r w:rsidR="000B6915">
        <w:rPr>
          <w:rFonts w:eastAsia="Times New Roman" w:cs="Times New Roman"/>
          <w:szCs w:val="24"/>
        </w:rPr>
        <w:t>,</w:t>
      </w:r>
      <w:r>
        <w:rPr>
          <w:rFonts w:eastAsia="Times New Roman" w:cs="Times New Roman"/>
          <w:szCs w:val="24"/>
        </w:rPr>
        <w:t xml:space="preserve"> ώστε ο υπάλληλος να θεωρείται επαρκής. Αυτά λοιπόν τι είναι;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Δεύτερο εργαλείο: Στοχοθεσία. Ρωτήσαμε και την </w:t>
      </w:r>
      <w:r w:rsidR="000B6915">
        <w:rPr>
          <w:rFonts w:eastAsia="Times New Roman" w:cs="Times New Roman"/>
          <w:szCs w:val="24"/>
        </w:rPr>
        <w:t>ε</w:t>
      </w:r>
      <w:r>
        <w:rPr>
          <w:rFonts w:eastAsia="Times New Roman" w:cs="Times New Roman"/>
          <w:szCs w:val="24"/>
        </w:rPr>
        <w:t>πιτροπή ποιος αλήθεια θα καθορίζει το τι είναι αντικειμενικός στόχος που θα τίθεται βάσει του οποίου θα αξιολογείται το προσωπικό. Το ρωτάμε και τώρα. Οι ανάγκες του λαού για φθηνές και ποιοτικές υπηρεσίες στη μόρφωση, στην υγεία, στις κοινωνικές παροχές ή οι ανάγκες του κεφαλαίου για κερδοφορία μέσω της εμπορευματοποίησης και της ιδιωτικοποίησης κοινωνικών δομών και υπηρεσιών; Το ερώτημα είναι ρητορικό γιατί η απάντηση είναι γνωστή και την βιώνει ο λαός μας στο πετσί του καθημερινά.</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Αντίστοιχα τους στόχους ποιος τους θέτει; Απαντά το νομοσχέδιο: Η </w:t>
      </w:r>
      <w:r w:rsidR="00895907">
        <w:rPr>
          <w:rFonts w:eastAsia="Times New Roman" w:cs="Times New Roman"/>
          <w:szCs w:val="24"/>
        </w:rPr>
        <w:t>Κ</w:t>
      </w:r>
      <w:r>
        <w:rPr>
          <w:rFonts w:eastAsia="Times New Roman" w:cs="Times New Roman"/>
          <w:szCs w:val="24"/>
        </w:rPr>
        <w:t xml:space="preserve">υβέρνηση και ο αρμόδιος </w:t>
      </w:r>
      <w:r w:rsidR="000B6915">
        <w:rPr>
          <w:rFonts w:eastAsia="Times New Roman" w:cs="Times New Roman"/>
          <w:szCs w:val="24"/>
        </w:rPr>
        <w:t>Υ</w:t>
      </w:r>
      <w:r>
        <w:rPr>
          <w:rFonts w:eastAsia="Times New Roman" w:cs="Times New Roman"/>
          <w:szCs w:val="24"/>
        </w:rPr>
        <w:t>πουργός. Συνεπώς για ποιον υπάρχει αποτελεσματικότητα; Για τον λαό και τις ανάγκες του; Όχι βέβαια. Για το κεφάλαιο και μόνο.</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Αντίστοιχα με την εφαρμογή της στοχοθεσίας θα υπάρξει εντατικοποίηση της εργασίας, ενώ θα συμβάλει στην ανάπτυξη του </w:t>
      </w:r>
      <w:r>
        <w:rPr>
          <w:rFonts w:eastAsia="Times New Roman" w:cs="Times New Roman"/>
          <w:szCs w:val="24"/>
        </w:rPr>
        <w:lastRenderedPageBreak/>
        <w:t xml:space="preserve">ανταγωνισμού μεταξύ των υπαλλήλων, συμβάλλοντας στη δημιουργία ενός νοσηρού εργασιακού περιβάλλοντος στις υπηρεσίες.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Τρίτο εργαλείο είναι το </w:t>
      </w:r>
      <w:r w:rsidR="00BE34B3">
        <w:rPr>
          <w:rFonts w:eastAsia="Times New Roman" w:cs="Times New Roman"/>
          <w:szCs w:val="24"/>
        </w:rPr>
        <w:t>ε</w:t>
      </w:r>
      <w:r>
        <w:rPr>
          <w:rFonts w:eastAsia="Times New Roman" w:cs="Times New Roman"/>
          <w:szCs w:val="24"/>
        </w:rPr>
        <w:t xml:space="preserve">νιαίο </w:t>
      </w:r>
      <w:r w:rsidR="00BE34B3">
        <w:rPr>
          <w:rFonts w:eastAsia="Times New Roman" w:cs="Times New Roman"/>
          <w:szCs w:val="24"/>
        </w:rPr>
        <w:t>π</w:t>
      </w:r>
      <w:r>
        <w:rPr>
          <w:rFonts w:eastAsia="Times New Roman" w:cs="Times New Roman"/>
          <w:szCs w:val="24"/>
        </w:rPr>
        <w:t xml:space="preserve">λαίσιο </w:t>
      </w:r>
      <w:r w:rsidR="00BE34B3">
        <w:rPr>
          <w:rFonts w:eastAsia="Times New Roman" w:cs="Times New Roman"/>
          <w:szCs w:val="24"/>
        </w:rPr>
        <w:t>δ</w:t>
      </w:r>
      <w:r>
        <w:rPr>
          <w:rFonts w:eastAsia="Times New Roman" w:cs="Times New Roman"/>
          <w:szCs w:val="24"/>
        </w:rPr>
        <w:t>εξιοτήτων. Η χρήση και μόνο του όρου «δεξιότητες» δείχνει ακριβώς την αντίληψή σας για τους εργαζόμενους, αφού πουθενά δεν αναφέρεστε σε ολόπλευρη γνώσ</w:t>
      </w:r>
      <w:r w:rsidR="00BE34B3">
        <w:rPr>
          <w:rFonts w:eastAsia="Times New Roman" w:cs="Times New Roman"/>
          <w:szCs w:val="24"/>
        </w:rPr>
        <w:t>η</w:t>
      </w:r>
      <w:r>
        <w:rPr>
          <w:rFonts w:eastAsia="Times New Roman" w:cs="Times New Roman"/>
          <w:szCs w:val="24"/>
        </w:rPr>
        <w:t>, σε επιστημονική ειδίκευση των εργαζομένων, αλλά μόνο σε δεξιότητες κι αυτό διότι επιδιώκετε την τυφλή υπακοή στην εφαρμογή των πολιτικών. Επικέντρωση στην αποδοτικότητα και αποτελεσματικότητα που εξυπηρετεί αυτούς τους σχεδιασμούς.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Μετατρέπετε την εκπαίδευση και επιμόρφωση σε στοιχείο ανταγωνισμού μεταξύ υπαλλήλων και ομάδων υπαλλήλων </w:t>
      </w:r>
      <w:r w:rsidR="00BE34B3">
        <w:rPr>
          <w:rFonts w:eastAsia="Times New Roman" w:cs="Times New Roman"/>
          <w:szCs w:val="24"/>
        </w:rPr>
        <w:t xml:space="preserve">ως </w:t>
      </w:r>
      <w:r>
        <w:rPr>
          <w:rFonts w:eastAsia="Times New Roman" w:cs="Times New Roman"/>
          <w:szCs w:val="24"/>
        </w:rPr>
        <w:t>ατομικό στοιχείο υπεροχής του υπαλλήλου έναντι άλλων, ως εφόδιο στον ανταγωνισμό για την κατάληψη θέσης ευθύνης.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Τέταρτον, με τις προβλέψεις για τον σύμβουλο ανάπτυξης του ανθρώπινου δυναμικού ο οποίος θα υπάγεται στο Υπουργείο Εσωτερικών, τι επιδιώκεται στην ουσία; Την κεντρική επίβλεψη και τον συντονισμό της διαδικασίας αξιολόγησης. Και αυτό δείχνει πως η αξιολόγηση αποτελεί</w:t>
      </w:r>
      <w:r w:rsidR="00BE34B3">
        <w:rPr>
          <w:rFonts w:eastAsia="Times New Roman" w:cs="Times New Roman"/>
          <w:szCs w:val="24"/>
        </w:rPr>
        <w:t>,</w:t>
      </w:r>
      <w:r>
        <w:rPr>
          <w:rFonts w:eastAsia="Times New Roman" w:cs="Times New Roman"/>
          <w:szCs w:val="24"/>
        </w:rPr>
        <w:t xml:space="preserve"> όντως</w:t>
      </w:r>
      <w:r w:rsidR="00BE34B3">
        <w:rPr>
          <w:rFonts w:eastAsia="Times New Roman" w:cs="Times New Roman"/>
          <w:szCs w:val="24"/>
        </w:rPr>
        <w:t>,</w:t>
      </w:r>
      <w:r>
        <w:rPr>
          <w:rFonts w:eastAsia="Times New Roman" w:cs="Times New Roman"/>
          <w:szCs w:val="24"/>
        </w:rPr>
        <w:t xml:space="preserve"> στρατηγικό στόχο της Κυβέρνησης και όλων των κυβερνήσεων. Μια διαδικασία που δεν έχει κα</w:t>
      </w:r>
      <w:r w:rsidR="00BE34B3">
        <w:rPr>
          <w:rFonts w:eastAsia="Times New Roman" w:cs="Times New Roman"/>
          <w:szCs w:val="24"/>
        </w:rPr>
        <w:t>μ</w:t>
      </w:r>
      <w:r>
        <w:rPr>
          <w:rFonts w:eastAsia="Times New Roman" w:cs="Times New Roman"/>
          <w:szCs w:val="24"/>
        </w:rPr>
        <w:t xml:space="preserve">μία σχέση με την ανάγκη της επιστημονικής, τεχνικής, επαγγελματικής στήριξης των εργαζομένων, της συστηματικής επιμόρφωσής </w:t>
      </w:r>
      <w:r w:rsidR="00BE34B3">
        <w:rPr>
          <w:rFonts w:eastAsia="Times New Roman" w:cs="Times New Roman"/>
          <w:szCs w:val="24"/>
        </w:rPr>
        <w:lastRenderedPageBreak/>
        <w:t>τους,</w:t>
      </w:r>
      <w:r>
        <w:rPr>
          <w:rFonts w:eastAsia="Times New Roman" w:cs="Times New Roman"/>
          <w:szCs w:val="24"/>
        </w:rPr>
        <w:t xml:space="preserve"> ώστε οι ίδιοι και οι δημόσιες υπηρεσίες να γίνουν σύγχρονες και καλύτερες προκειμένου να παρέχουν αναβαθμισμένες υπηρεσίες.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Πέμπτον, αναστολή της μείωσης της προσωπικής διαφοράς. Γίνεται λόγος για αναστολή εφαρμογής -όχι για κατάργηση- αυτής της απαράδεκτης διάταξης που θέσπισε η </w:t>
      </w:r>
      <w:r w:rsidR="00BE34B3">
        <w:rPr>
          <w:rFonts w:eastAsia="Times New Roman" w:cs="Times New Roman"/>
          <w:szCs w:val="24"/>
        </w:rPr>
        <w:t>κ</w:t>
      </w:r>
      <w:r>
        <w:rPr>
          <w:rFonts w:eastAsia="Times New Roman" w:cs="Times New Roman"/>
          <w:szCs w:val="24"/>
        </w:rPr>
        <w:t xml:space="preserve">υβέρνηση ΣΥΡΙΖΑ. Είναι τουλάχιστον εξοργιστικό να παρουσιάζεται ως αύξηση ή ως παροχή προς τους δημοσίους υπαλλήλους. Φυσικά δεν πρωτοτυπείτε στην εξαπάτηση γιατί τα ίδια επιχειρήσατε και με τις υποτιθέμενες αυξήσεις του </w:t>
      </w:r>
      <w:r w:rsidR="00BE34B3">
        <w:rPr>
          <w:rFonts w:eastAsia="Times New Roman" w:cs="Times New Roman"/>
          <w:szCs w:val="24"/>
        </w:rPr>
        <w:t>ν</w:t>
      </w:r>
      <w:r>
        <w:rPr>
          <w:rFonts w:eastAsia="Times New Roman" w:cs="Times New Roman"/>
          <w:szCs w:val="24"/>
        </w:rPr>
        <w:t>όμου Βρούτση στους συνταξιούχους, τις οποίες ως δι</w:t>
      </w:r>
      <w:r w:rsidR="00BE34B3">
        <w:rPr>
          <w:rFonts w:eastAsia="Times New Roman" w:cs="Times New Roman"/>
          <w:szCs w:val="24"/>
        </w:rPr>
        <w:t>ά</w:t>
      </w:r>
      <w:r>
        <w:rPr>
          <w:rFonts w:eastAsia="Times New Roman" w:cs="Times New Roman"/>
          <w:szCs w:val="24"/>
        </w:rPr>
        <w:t xml:space="preserve"> μαγείας και αυτές τις κατάπιε η προσωπική διαφορά.</w:t>
      </w:r>
    </w:p>
    <w:p w:rsidR="00EF197F" w:rsidRDefault="00120B8D">
      <w:pPr>
        <w:spacing w:line="600" w:lineRule="auto"/>
        <w:ind w:firstLine="720"/>
        <w:jc w:val="both"/>
        <w:rPr>
          <w:rFonts w:eastAsia="Times New Roman" w:cs="Times New Roman"/>
          <w:szCs w:val="24"/>
        </w:rPr>
      </w:pPr>
      <w:r>
        <w:rPr>
          <w:rFonts w:eastAsia="Times New Roman" w:cs="Times New Roman"/>
          <w:szCs w:val="24"/>
        </w:rPr>
        <w:t>Έκτο εργαλείο. Το πολυδιαφημισμένο μπόνους</w:t>
      </w:r>
      <w:r w:rsidR="00BE34B3">
        <w:rPr>
          <w:rFonts w:eastAsia="Times New Roman" w:cs="Times New Roman"/>
          <w:szCs w:val="24"/>
        </w:rPr>
        <w:t>.</w:t>
      </w:r>
      <w:r>
        <w:rPr>
          <w:rFonts w:eastAsia="Times New Roman" w:cs="Times New Roman"/>
          <w:szCs w:val="24"/>
        </w:rPr>
        <w:t xml:space="preserve"> </w:t>
      </w:r>
      <w:r w:rsidR="00BE34B3">
        <w:rPr>
          <w:rFonts w:eastAsia="Times New Roman" w:cs="Times New Roman"/>
          <w:szCs w:val="24"/>
        </w:rPr>
        <w:t>Η</w:t>
      </w:r>
      <w:r>
        <w:rPr>
          <w:rFonts w:eastAsia="Times New Roman" w:cs="Times New Roman"/>
          <w:szCs w:val="24"/>
        </w:rPr>
        <w:t xml:space="preserve"> επιβράβευση αφορά συγκεκριμένες κατηγορίες υπαλλήλων που εμπλέκονται σε διαδικασίες που αποτελούν προτεραιότητα για το κεφάλαιο, ενώ αυτός που θα καθορίζει ποιοι υπάλληλοι θα υλοποιούν τους συγκεκριμένους στόχους των ετήσιων σχεδίων δράσης των </w:t>
      </w:r>
      <w:r w:rsidR="00BE34B3">
        <w:rPr>
          <w:rFonts w:eastAsia="Times New Roman" w:cs="Times New Roman"/>
          <w:szCs w:val="24"/>
        </w:rPr>
        <w:t>Υ</w:t>
      </w:r>
      <w:r>
        <w:rPr>
          <w:rFonts w:eastAsia="Times New Roman" w:cs="Times New Roman"/>
          <w:szCs w:val="24"/>
        </w:rPr>
        <w:t>πουργείων θα είναι ο διευθυντής της αντίστοιχης διεύθυνσης.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Γίνεται αντιληπτό από τον καθένα πως στην πραγματικότητα δεν πρόκειται για επιβράβευση των υπαλλήλων, αλλά για χυδαίο μηχανισμό πειθαρχικής, εξαγοράς και καταυλισμού συνειδήσεων των εργαζομένων. Συγχρόνως συμβάλλει</w:t>
      </w:r>
      <w:r w:rsidR="00BE34B3">
        <w:rPr>
          <w:rFonts w:eastAsia="Times New Roman" w:cs="Times New Roman"/>
          <w:szCs w:val="24"/>
        </w:rPr>
        <w:t>,</w:t>
      </w:r>
      <w:r>
        <w:rPr>
          <w:rFonts w:eastAsia="Times New Roman" w:cs="Times New Roman"/>
          <w:szCs w:val="24"/>
        </w:rPr>
        <w:t xml:space="preserve"> ώστε να δημιουργηθεί ένας μηχανισμός που θα μπορεί να ασκεί πίεση σε όσους δεν είναι αρεστοί, σε όσους σηκώνουν το κεφάλι και διεκδικούν τα δικαιώματά τους.</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Ιδιαίτερα αποκαλυπτικό για τον ρόλο και τον βαθμό ανεξαρτησίας για παράδειγμα της δικαιοσύνης είναι και το σχετικό άρθρο που θεσπίζει μπόνους των δικαστικών υπαλλήλων οι οποίοι εμπλέκονται στην εφαρμογή του </w:t>
      </w:r>
      <w:r w:rsidR="00BE34B3">
        <w:rPr>
          <w:rFonts w:eastAsia="Times New Roman" w:cs="Times New Roman"/>
          <w:szCs w:val="24"/>
        </w:rPr>
        <w:t>Ε</w:t>
      </w:r>
      <w:r>
        <w:rPr>
          <w:rFonts w:eastAsia="Times New Roman" w:cs="Times New Roman"/>
          <w:szCs w:val="24"/>
        </w:rPr>
        <w:t>θνικού Σχεδίου Ανάκαμψης και Ανθεκτικότητας δίνοντας προτεραιότητα στις ζωτικές υποθέσεις του κεφαλαίου του, οι οποίες φυσικά δεν μπορούν να περιμένουν στην ουρά. Την ίδια ώρα για μία απλή υπόθεση απαιτούνται πολύχρονες διαδικασίες ή για παράδειγμα η εκδίκαση υποθέσεων για την καταβολή μη δεδουλευμένων καθυστερεί δύο και τρία χρόνια.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Έτσι απέναντι στο δίκαιο αίτημα των δημοσίων υπαλλήλων για αυξήσεις στους τσακισμένους μισθούς που όλοι σας βάλατε το χεράκι σας γι’ αυτό, Νέα Δημοκρατία, ΣΥΡΙΖΑ και ΠΑΣΟΚ, απαντάτε με έναν άθλιο μηχανισμό που πρώτα και κύρια ακολουθεί τη γνωστή συνταγή του διαίρει και βασίλευε. Ενώ ο εκάστοτε </w:t>
      </w:r>
      <w:r w:rsidR="00BE34B3">
        <w:rPr>
          <w:rFonts w:eastAsia="Times New Roman" w:cs="Times New Roman"/>
          <w:szCs w:val="24"/>
        </w:rPr>
        <w:t>Υ</w:t>
      </w:r>
      <w:r>
        <w:rPr>
          <w:rFonts w:eastAsia="Times New Roman" w:cs="Times New Roman"/>
          <w:szCs w:val="24"/>
        </w:rPr>
        <w:t>πουργός-εργοδότης μπορεί να ανοιγοκλείνει τη στρόφιγγα του μπόνους αυξομειώνοντας στους στόχους και εντάσσοντας ή εξαιρώντας από αυτό εργαζομένους κατά το δοκούν. Σκέτη εξαχρείωση και εκδούλευση προς τους εργαζόμενους, επιβεβαιώνοντας τη γνωστή λαϊκή ρήση για το κόσκινο.</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Έβδομο εργαλείο: Μονάδα </w:t>
      </w:r>
      <w:r w:rsidR="00BE34B3">
        <w:rPr>
          <w:rFonts w:eastAsia="Times New Roman" w:cs="Times New Roman"/>
          <w:szCs w:val="24"/>
        </w:rPr>
        <w:t>ε</w:t>
      </w:r>
      <w:r>
        <w:rPr>
          <w:rFonts w:eastAsia="Times New Roman" w:cs="Times New Roman"/>
          <w:szCs w:val="24"/>
        </w:rPr>
        <w:t xml:space="preserve">σωτερικού </w:t>
      </w:r>
      <w:r w:rsidR="00BE34B3">
        <w:rPr>
          <w:rFonts w:eastAsia="Times New Roman" w:cs="Times New Roman"/>
          <w:szCs w:val="24"/>
        </w:rPr>
        <w:t>ε</w:t>
      </w:r>
      <w:r>
        <w:rPr>
          <w:rFonts w:eastAsia="Times New Roman" w:cs="Times New Roman"/>
          <w:szCs w:val="24"/>
        </w:rPr>
        <w:t xml:space="preserve">λέγχου. Ενισχύεται ακόμα περισσότερο μια εξαιρετικά αντιδραστική και απαράδεκτη διάταξη που δίνει τη δυνατότητα να ασκείται εσωτερικός έλεγχος από ιδιώτες τροποποιώντας τον ν.4759/2021. Η διάταξη αφορά τους εποπτευόμενους φορείς καθώς και τους </w:t>
      </w:r>
      <w:r>
        <w:rPr>
          <w:rFonts w:eastAsia="Times New Roman" w:cs="Times New Roman"/>
          <w:szCs w:val="24"/>
        </w:rPr>
        <w:lastRenderedPageBreak/>
        <w:t>ΟΤΑ Α</w:t>
      </w:r>
      <w:r w:rsidR="00BE34B3">
        <w:rPr>
          <w:rFonts w:eastAsia="Times New Roman" w:cs="Times New Roman"/>
          <w:szCs w:val="24"/>
        </w:rPr>
        <w:t>΄</w:t>
      </w:r>
      <w:r>
        <w:rPr>
          <w:rFonts w:eastAsia="Times New Roman" w:cs="Times New Roman"/>
          <w:szCs w:val="24"/>
        </w:rPr>
        <w:t xml:space="preserve"> και Β</w:t>
      </w:r>
      <w:r w:rsidR="00BE34B3">
        <w:rPr>
          <w:rFonts w:eastAsia="Times New Roman" w:cs="Times New Roman"/>
          <w:szCs w:val="24"/>
        </w:rPr>
        <w:t>΄</w:t>
      </w:r>
      <w:r>
        <w:rPr>
          <w:rFonts w:eastAsia="Times New Roman" w:cs="Times New Roman"/>
          <w:szCs w:val="24"/>
        </w:rPr>
        <w:t xml:space="preserve"> βαθμού δίνοντας πρόσβαση σε ιδιώτες σε κρίσιμες διαδικασίες των φορέων αυτών, όπως ο εσωτερικός έλεγχος.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Μάλιστα με την τροποποίηση που φέρνετε γίνεται πολύ πιο εύκολο να εκχωρηθούν στους ιδιώτες καθώς προβλέπεται πλέον πως η εκχώρηση αυτή μπορεί να γίνει όχι μόνο όταν υπάρχει αδυναμία σύστασης μονάδας εσωτερικού ελέγχου στο φορέα, αλλά και όταν διαπιστώνεται αδυναμία λειτουργίας της συσταθείσας μονάδας εσωτερικού ελέγχου. Βάζετε τον λύκο να φυλάει τα πρόβατα.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Και τελειώνοντας, κύριε Πρόεδρε, θέλω να πω ότι το Κομμουνιστικό Κόμμα υποστηρίζει με όλες του τις δυνάμεις τα δίκαια αιτήματα των δημοσίων υπαλλήλων για ουσιαστικές αυξήσεις στους μισθούς, για επαναφορά εδώ και τώρα του δέκατου τρίτου και δέκατου τέταρτου μισθού, για κατάργηση εδώ και τώρα της εισφοράς αλληλεγγύης, για να προσμετρηθεί στη μισθολογική τους εξέλιξη η διετία 2016</w:t>
      </w:r>
      <w:r w:rsidR="00BE34B3">
        <w:rPr>
          <w:rFonts w:eastAsia="Times New Roman" w:cs="Times New Roman"/>
          <w:szCs w:val="24"/>
        </w:rPr>
        <w:t xml:space="preserve"> </w:t>
      </w:r>
      <w:r>
        <w:rPr>
          <w:rFonts w:eastAsia="Times New Roman" w:cs="Times New Roman"/>
          <w:szCs w:val="24"/>
        </w:rPr>
        <w:t>-</w:t>
      </w:r>
      <w:r w:rsidR="00BE34B3">
        <w:rPr>
          <w:rFonts w:eastAsia="Times New Roman" w:cs="Times New Roman"/>
          <w:szCs w:val="24"/>
        </w:rPr>
        <w:t xml:space="preserve"> </w:t>
      </w:r>
      <w:r>
        <w:rPr>
          <w:rFonts w:eastAsia="Times New Roman" w:cs="Times New Roman"/>
          <w:szCs w:val="24"/>
        </w:rPr>
        <w:t>2017, για να αυξηθεί το αφορολόγητο και να καταργηθούν τα αντιλαϊκά χαράτσια.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Υποστηρίζουμε τον αγώνα των εργαζομένων για να μην περικοπούν τα βαρέα και ανθυγιεινά επιδόματα, για να σταματήσει επιτέλους η ομηρία των χιλιάδων συμβασιούχων που εργάζονται σε κρίσιμες κοινωνικές δομές και πρέπει επιτέλους να μονιμοποιηθούν, να στελεχωθούν με μόνιμο και </w:t>
      </w:r>
      <w:r>
        <w:rPr>
          <w:rFonts w:eastAsia="Times New Roman" w:cs="Times New Roman"/>
          <w:szCs w:val="24"/>
        </w:rPr>
        <w:lastRenderedPageBreak/>
        <w:t>εξειδικευμένο προσωπικό οι τομείς της υγείας, της παιδείας, της κοινωνικής ασφάλισης, της πρόνοιας.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Να, λοιπόν, γιατί και οι εργαζόμενοι στο δημόσιο χρειάζεται να βαδίζουν στον δρόμο του αγώνα, αν θέλουν να δουν ουσιαστική βελτίωση στη ζωή τους και σε αυτόν το</w:t>
      </w:r>
      <w:r w:rsidR="00BE34B3">
        <w:rPr>
          <w:rFonts w:eastAsia="Times New Roman" w:cs="Times New Roman"/>
          <w:szCs w:val="24"/>
        </w:rPr>
        <w:t>ν</w:t>
      </w:r>
      <w:r>
        <w:rPr>
          <w:rFonts w:eastAsia="Times New Roman" w:cs="Times New Roman"/>
          <w:szCs w:val="24"/>
        </w:rPr>
        <w:t xml:space="preserve"> δρόμο ξέρουν πως θα έχουν δίπλα τους αταλάντευτο συνοδοιπόρο το ΚΚΕ.</w:t>
      </w:r>
    </w:p>
    <w:p w:rsidR="00EF197F" w:rsidRDefault="00120B8D">
      <w:pPr>
        <w:spacing w:line="600" w:lineRule="auto"/>
        <w:ind w:firstLine="720"/>
        <w:jc w:val="both"/>
        <w:rPr>
          <w:rFonts w:eastAsia="Times New Roman" w:cs="Times New Roman"/>
          <w:szCs w:val="24"/>
        </w:rPr>
      </w:pPr>
      <w:r w:rsidRPr="00013B55">
        <w:rPr>
          <w:rFonts w:eastAsia="Times New Roman" w:cs="Times New Roman"/>
          <w:b/>
          <w:szCs w:val="24"/>
        </w:rPr>
        <w:t>ΠΡΟΕΔΡΕΥΩΝ (Χαράλαμπος Αθανασίου):</w:t>
      </w:r>
      <w:r>
        <w:rPr>
          <w:rFonts w:eastAsia="Times New Roman" w:cs="Times New Roman"/>
          <w:szCs w:val="24"/>
        </w:rPr>
        <w:t xml:space="preserve"> Ευχαριστώ, κύριε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σημείο αυτό </w:t>
      </w:r>
      <w:r w:rsidR="00D92C21">
        <w:rPr>
          <w:rFonts w:eastAsia="Times New Roman" w:cs="Times New Roman"/>
          <w:szCs w:val="24"/>
        </w:rPr>
        <w:t xml:space="preserve">θα </w:t>
      </w:r>
      <w:r w:rsidR="00D92C21" w:rsidRPr="00D92C21">
        <w:rPr>
          <w:rFonts w:eastAsia="Times New Roman" w:cs="Times New Roman"/>
          <w:szCs w:val="24"/>
        </w:rPr>
        <w:t>διακό</w:t>
      </w:r>
      <w:r w:rsidR="00D92C21">
        <w:rPr>
          <w:rFonts w:eastAsia="Times New Roman" w:cs="Times New Roman"/>
          <w:szCs w:val="24"/>
        </w:rPr>
        <w:t>ψουμε για λίγο τη</w:t>
      </w:r>
      <w:r>
        <w:rPr>
          <w:rFonts w:eastAsia="Times New Roman" w:cs="Times New Roman"/>
          <w:szCs w:val="24"/>
        </w:rPr>
        <w:t xml:space="preserve"> συζήτηση του σχεδίου νόμου του Υπουργείου Εσωτερικών</w:t>
      </w:r>
      <w:r w:rsidR="00D92C21">
        <w:rPr>
          <w:rFonts w:eastAsia="Times New Roman" w:cs="Times New Roman"/>
          <w:szCs w:val="24"/>
        </w:rPr>
        <w:t>, για να προχωρήσουμε στην άρση ασυλίας</w:t>
      </w:r>
      <w:r>
        <w:rPr>
          <w:rFonts w:eastAsia="Times New Roman" w:cs="Times New Roman"/>
          <w:szCs w:val="24"/>
        </w:rPr>
        <w:t>.</w:t>
      </w:r>
    </w:p>
    <w:p w:rsidR="00D136B9" w:rsidRPr="00D92C21" w:rsidRDefault="00D136B9">
      <w:pPr>
        <w:spacing w:line="600" w:lineRule="auto"/>
        <w:ind w:firstLine="720"/>
        <w:jc w:val="center"/>
        <w:rPr>
          <w:rFonts w:eastAsia="Times New Roman" w:cs="Times New Roman"/>
          <w:color w:val="FF0000"/>
          <w:szCs w:val="24"/>
        </w:rPr>
      </w:pPr>
      <w:r w:rsidRPr="00D92C21">
        <w:rPr>
          <w:rFonts w:eastAsia="Times New Roman" w:cs="Times New Roman"/>
          <w:color w:val="FF0000"/>
          <w:szCs w:val="24"/>
        </w:rPr>
        <w:t>ΑΛΛΑΓΗ ΣΕΛΙΔΑΣ ΛΟΓΩ ΑΛΛΑΓΗΣ ΘΕΜΑΤΟΣ</w:t>
      </w:r>
    </w:p>
    <w:p w:rsidR="00EF197F" w:rsidRDefault="00120B8D">
      <w:pPr>
        <w:spacing w:line="600" w:lineRule="auto"/>
        <w:ind w:firstLine="720"/>
        <w:jc w:val="both"/>
        <w:rPr>
          <w:rFonts w:eastAsia="Times New Roman"/>
          <w:b/>
          <w:szCs w:val="24"/>
        </w:rPr>
      </w:pPr>
      <w:r>
        <w:rPr>
          <w:rFonts w:eastAsia="Times New Roman"/>
          <w:b/>
          <w:szCs w:val="24"/>
        </w:rPr>
        <w:t xml:space="preserve">ΠΡΟΕΔΡΕΥΩΝ (Χαράλαμπος Αθανασίου): </w:t>
      </w:r>
      <w:r>
        <w:rPr>
          <w:rFonts w:eastAsia="Times New Roman"/>
          <w:szCs w:val="24"/>
        </w:rPr>
        <w:t>Κυρίες και κύριοι συνάδελφοι, ε</w:t>
      </w:r>
      <w:r>
        <w:rPr>
          <w:rFonts w:eastAsia="Times New Roman" w:cs="Times New Roman"/>
          <w:szCs w:val="24"/>
        </w:rPr>
        <w:t xml:space="preserve">ισερχόμαστε στην </w:t>
      </w:r>
    </w:p>
    <w:p w:rsidR="00EF197F" w:rsidRDefault="00120B8D">
      <w:pPr>
        <w:spacing w:line="600" w:lineRule="auto"/>
        <w:ind w:firstLine="720"/>
        <w:jc w:val="center"/>
        <w:rPr>
          <w:rFonts w:eastAsia="Times New Roman"/>
          <w:b/>
          <w:szCs w:val="24"/>
        </w:rPr>
      </w:pPr>
      <w:r>
        <w:rPr>
          <w:rFonts w:eastAsia="Times New Roman"/>
          <w:b/>
          <w:szCs w:val="24"/>
        </w:rPr>
        <w:t>ΕΙΔΙΚΗ ΗΜΕΡΗΣΙΑ ΔΙΑΤΑΞΗ</w:t>
      </w:r>
    </w:p>
    <w:p w:rsidR="00EF197F" w:rsidRDefault="00120B8D">
      <w:pPr>
        <w:spacing w:line="600" w:lineRule="auto"/>
        <w:ind w:firstLine="720"/>
        <w:jc w:val="both"/>
        <w:rPr>
          <w:rFonts w:eastAsia="Times New Roman"/>
          <w:szCs w:val="24"/>
        </w:rPr>
      </w:pPr>
      <w:r>
        <w:rPr>
          <w:rFonts w:eastAsia="Times New Roman"/>
          <w:szCs w:val="24"/>
        </w:rPr>
        <w:t>Συζήτηση και λήψη απόφασης, σύμφωνα με το άρθρο 62 του Συντάγματος και τ</w:t>
      </w:r>
      <w:r w:rsidR="007D4421">
        <w:rPr>
          <w:rFonts w:eastAsia="Times New Roman"/>
          <w:szCs w:val="24"/>
        </w:rPr>
        <w:t>ο</w:t>
      </w:r>
      <w:r>
        <w:rPr>
          <w:rFonts w:eastAsia="Times New Roman"/>
          <w:szCs w:val="24"/>
        </w:rPr>
        <w:t xml:space="preserve"> άρθρ</w:t>
      </w:r>
      <w:r w:rsidR="007D4421">
        <w:rPr>
          <w:rFonts w:eastAsia="Times New Roman"/>
          <w:szCs w:val="24"/>
        </w:rPr>
        <w:t>ο</w:t>
      </w:r>
      <w:r>
        <w:rPr>
          <w:rFonts w:eastAsia="Times New Roman"/>
          <w:szCs w:val="24"/>
        </w:rPr>
        <w:t xml:space="preserve"> 83 του Κανονισμού της Βουλής, για την αίτηση άρσης της ασυλίας του </w:t>
      </w:r>
      <w:r w:rsidR="0036232F">
        <w:rPr>
          <w:rFonts w:eastAsia="Times New Roman"/>
          <w:szCs w:val="24"/>
        </w:rPr>
        <w:t xml:space="preserve">Βουλευτή και </w:t>
      </w:r>
      <w:r>
        <w:rPr>
          <w:rFonts w:eastAsia="Times New Roman"/>
          <w:szCs w:val="24"/>
        </w:rPr>
        <w:t xml:space="preserve">Προέδρου της Κοινοβουλευτικής Ομάδας </w:t>
      </w:r>
      <w:r w:rsidR="0036232F">
        <w:rPr>
          <w:rFonts w:eastAsia="Times New Roman"/>
          <w:szCs w:val="24"/>
        </w:rPr>
        <w:t>«</w:t>
      </w:r>
      <w:r>
        <w:rPr>
          <w:rFonts w:eastAsia="Times New Roman"/>
          <w:szCs w:val="24"/>
        </w:rPr>
        <w:t>ΕΛΛΗΝΙΚΗ ΛΥΣΗ</w:t>
      </w:r>
      <w:r w:rsidR="0036232F">
        <w:rPr>
          <w:rFonts w:eastAsia="Times New Roman"/>
          <w:szCs w:val="24"/>
        </w:rPr>
        <w:t xml:space="preserve"> </w:t>
      </w:r>
      <w:r w:rsidRPr="009C49CE">
        <w:rPr>
          <w:rFonts w:eastAsia="Times New Roman"/>
          <w:szCs w:val="24"/>
        </w:rPr>
        <w:t>-</w:t>
      </w:r>
      <w:r w:rsidR="0036232F">
        <w:rPr>
          <w:rFonts w:eastAsia="Times New Roman"/>
          <w:szCs w:val="24"/>
        </w:rPr>
        <w:t xml:space="preserve"> </w:t>
      </w:r>
      <w:r>
        <w:rPr>
          <w:rFonts w:eastAsia="Times New Roman"/>
          <w:szCs w:val="24"/>
        </w:rPr>
        <w:t>ΚΥΡΙΑΚΟΣ ΒΕΛΟΠΟΥΛΟΣ</w:t>
      </w:r>
      <w:r w:rsidR="0036232F">
        <w:rPr>
          <w:rFonts w:eastAsia="Times New Roman"/>
          <w:szCs w:val="24"/>
        </w:rPr>
        <w:t>»</w:t>
      </w:r>
      <w:r>
        <w:rPr>
          <w:rFonts w:eastAsia="Times New Roman"/>
          <w:szCs w:val="24"/>
        </w:rPr>
        <w:t xml:space="preserve"> </w:t>
      </w:r>
      <w:r w:rsidR="0036232F">
        <w:rPr>
          <w:rFonts w:eastAsia="Times New Roman"/>
          <w:szCs w:val="24"/>
        </w:rPr>
        <w:t>κ.</w:t>
      </w:r>
      <w:r>
        <w:rPr>
          <w:rFonts w:eastAsia="Times New Roman"/>
          <w:szCs w:val="24"/>
        </w:rPr>
        <w:t xml:space="preserve"> Κυριάκου Βελόπουλου.</w:t>
      </w:r>
    </w:p>
    <w:p w:rsidR="00EF197F" w:rsidRDefault="007D4421">
      <w:pPr>
        <w:spacing w:line="600" w:lineRule="auto"/>
        <w:ind w:firstLine="720"/>
        <w:jc w:val="both"/>
        <w:rPr>
          <w:rFonts w:eastAsia="Times New Roman" w:cs="Times New Roman"/>
          <w:szCs w:val="24"/>
        </w:rPr>
      </w:pPr>
      <w:r>
        <w:rPr>
          <w:rFonts w:eastAsia="Times New Roman"/>
          <w:szCs w:val="24"/>
        </w:rPr>
        <w:lastRenderedPageBreak/>
        <w:t>Θυμίζω ότι α</w:t>
      </w:r>
      <w:r w:rsidR="00120B8D">
        <w:rPr>
          <w:rFonts w:eastAsia="Times New Roman"/>
          <w:szCs w:val="24"/>
        </w:rPr>
        <w:t xml:space="preserve">πό την αρμόδια Ειδική Μόνιμη Επιτροπή Κοινοβουλευτικής Δεοντολογίας </w:t>
      </w:r>
      <w:r w:rsidR="00120B8D">
        <w:rPr>
          <w:rFonts w:eastAsia="Times New Roman" w:cs="Times New Roman"/>
          <w:szCs w:val="24"/>
        </w:rPr>
        <w:t>ανακοινώθηκε η έκθεση της 2</w:t>
      </w:r>
      <w:r w:rsidR="007D7827" w:rsidRPr="007D7827">
        <w:rPr>
          <w:rFonts w:eastAsia="Times New Roman" w:cs="Times New Roman"/>
          <w:szCs w:val="24"/>
          <w:vertAlign w:val="superscript"/>
        </w:rPr>
        <w:t>ας</w:t>
      </w:r>
      <w:r w:rsidR="00120B8D">
        <w:rPr>
          <w:rFonts w:eastAsia="Times New Roman" w:cs="Times New Roman"/>
          <w:szCs w:val="24"/>
        </w:rPr>
        <w:t xml:space="preserve"> Ιουνίου τρέχοντος έτους, σύμφωνα με την οποία τα μέλη </w:t>
      </w:r>
      <w:r>
        <w:rPr>
          <w:rFonts w:eastAsia="Times New Roman" w:cs="Times New Roman"/>
          <w:szCs w:val="24"/>
        </w:rPr>
        <w:t>της ε</w:t>
      </w:r>
      <w:r w:rsidR="00120B8D">
        <w:rPr>
          <w:rFonts w:eastAsia="Times New Roman" w:cs="Times New Roman"/>
          <w:szCs w:val="24"/>
        </w:rPr>
        <w:t>πιτροπής πρότειναν ομόφωνα τη μη άρση της ασυλίας του κ. Κυριάκου Βελόπουλου.</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w:t>
      </w:r>
      <w:r w:rsidR="007D7827">
        <w:rPr>
          <w:rFonts w:eastAsia="Times New Roman" w:cs="Times New Roman"/>
          <w:szCs w:val="24"/>
        </w:rPr>
        <w:t>β</w:t>
      </w:r>
      <w:r>
        <w:rPr>
          <w:rFonts w:eastAsia="Times New Roman" w:cs="Times New Roman"/>
          <w:szCs w:val="24"/>
        </w:rPr>
        <w:t>΄. Ο λόγος δίνεται πάντοτε, εφόσον ζητηθεί, στον Βουλευτή, στον οποίο αφορά η αίτηση και στους Προέδρους των Κοινοβουλευτικών Ομάδων ή στους αναπληρωτές τους.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Σας υπενθυμίζω ότι σύμφωνα με απόφαση της Διάσκεψης των Προέδρων της 7</w:t>
      </w:r>
      <w:r w:rsidRPr="00D92C21">
        <w:rPr>
          <w:rFonts w:eastAsia="Times New Roman" w:cs="Times New Roman"/>
          <w:szCs w:val="24"/>
          <w:vertAlign w:val="superscript"/>
        </w:rPr>
        <w:t>ης</w:t>
      </w:r>
      <w:r>
        <w:rPr>
          <w:rFonts w:eastAsia="Times New Roman" w:cs="Times New Roman"/>
          <w:szCs w:val="24"/>
        </w:rPr>
        <w:t xml:space="preserve"> Μαρτίου 2018 για τη διαδικασία αυτή έχει ενεργοποιηθεί το νέο σύστημα ηλεκτρονικής ονομαστικής ψηφοφορίας.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Επίσης, υπενθυμίζεται ότι η ψήφος σας αφορά το αίτημα του </w:t>
      </w:r>
      <w:r w:rsidR="00D92C21">
        <w:rPr>
          <w:rFonts w:eastAsia="Times New Roman" w:cs="Times New Roman"/>
          <w:szCs w:val="24"/>
        </w:rPr>
        <w:t>ε</w:t>
      </w:r>
      <w:r>
        <w:rPr>
          <w:rFonts w:eastAsia="Times New Roman" w:cs="Times New Roman"/>
          <w:szCs w:val="24"/>
        </w:rPr>
        <w:t>ισαγγελέα, δηλαδή όσοι επιθυμούν ψηφίζουν «υπέρ» ή «κατά» της άρσης ασυλίας. Για όποιον το επιθυμεί μπορεί να ψηφίσει «παρών».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Αφού, λοιπόν, ολοκληρωθεί η συζήτηση επί της περίπτωσης της σημερινής </w:t>
      </w:r>
      <w:r w:rsidR="00D92C21">
        <w:rPr>
          <w:rFonts w:eastAsia="Times New Roman" w:cs="Times New Roman"/>
          <w:szCs w:val="24"/>
        </w:rPr>
        <w:t>ε</w:t>
      </w:r>
      <w:r>
        <w:rPr>
          <w:rFonts w:eastAsia="Times New Roman" w:cs="Times New Roman"/>
          <w:szCs w:val="24"/>
        </w:rPr>
        <w:t xml:space="preserve">ιδικής </w:t>
      </w:r>
      <w:r w:rsidR="00D92C21">
        <w:rPr>
          <w:rFonts w:eastAsia="Times New Roman" w:cs="Times New Roman"/>
          <w:szCs w:val="24"/>
        </w:rPr>
        <w:t>η</w:t>
      </w:r>
      <w:r>
        <w:rPr>
          <w:rFonts w:eastAsia="Times New Roman" w:cs="Times New Roman"/>
          <w:szCs w:val="24"/>
        </w:rPr>
        <w:t xml:space="preserve">μερήσιας </w:t>
      </w:r>
      <w:r w:rsidR="00D92C21">
        <w:rPr>
          <w:rFonts w:eastAsia="Times New Roman" w:cs="Times New Roman"/>
          <w:szCs w:val="24"/>
        </w:rPr>
        <w:t>δ</w:t>
      </w:r>
      <w:r>
        <w:rPr>
          <w:rFonts w:eastAsia="Times New Roman" w:cs="Times New Roman"/>
          <w:szCs w:val="24"/>
        </w:rPr>
        <w:t>ιάταξης, θα προχωρήσουμε σε ονομαστική ηλεκτρονική ψηφοφορία, όπως σας προανέφερα.</w:t>
      </w:r>
    </w:p>
    <w:p w:rsidR="00EF197F" w:rsidRDefault="00120B8D">
      <w:pPr>
        <w:spacing w:line="600" w:lineRule="auto"/>
        <w:ind w:firstLine="720"/>
        <w:jc w:val="both"/>
        <w:rPr>
          <w:rFonts w:eastAsia="Times New Roman"/>
          <w:szCs w:val="24"/>
        </w:rPr>
      </w:pPr>
      <w:r>
        <w:rPr>
          <w:rFonts w:eastAsia="Times New Roman"/>
          <w:szCs w:val="24"/>
        </w:rPr>
        <w:lastRenderedPageBreak/>
        <w:t xml:space="preserve">Η υπόθεση αφορά τον κ. Βελόπουλο. Συγκεκριμένα, κάποιος κύριος, ο οποίος λέει ότι είναι Αρχηγός του </w:t>
      </w:r>
      <w:r w:rsidR="00D92C21">
        <w:rPr>
          <w:rFonts w:eastAsia="Times New Roman"/>
          <w:szCs w:val="24"/>
        </w:rPr>
        <w:t>κ</w:t>
      </w:r>
      <w:r>
        <w:rPr>
          <w:rFonts w:eastAsia="Times New Roman"/>
          <w:szCs w:val="24"/>
        </w:rPr>
        <w:t>όμματος «Ελληνικό Ευρωπαϊκό Κόμμα 1984» ονόματι Κωνσταντίνος Φωτεινός, υπέβαλε μήνυση κατά του κ. Βελόπουλου ότι αντιποιείται το ιατρικό λειτούργημα κατ’ εξακολούθηση.</w:t>
      </w:r>
    </w:p>
    <w:p w:rsidR="00EF197F" w:rsidRDefault="00120B8D">
      <w:pPr>
        <w:spacing w:line="600" w:lineRule="auto"/>
        <w:ind w:firstLine="720"/>
        <w:jc w:val="both"/>
        <w:rPr>
          <w:rFonts w:eastAsia="Times New Roman" w:cs="Times New Roman"/>
          <w:szCs w:val="24"/>
        </w:rPr>
      </w:pPr>
      <w:r>
        <w:rPr>
          <w:rFonts w:eastAsia="Times New Roman"/>
          <w:szCs w:val="24"/>
        </w:rPr>
        <w:t xml:space="preserve">Η </w:t>
      </w:r>
      <w:r w:rsidR="00D92C21">
        <w:rPr>
          <w:rFonts w:eastAsia="Times New Roman"/>
          <w:szCs w:val="24"/>
        </w:rPr>
        <w:t>ε</w:t>
      </w:r>
      <w:r>
        <w:rPr>
          <w:rFonts w:eastAsia="Times New Roman"/>
          <w:szCs w:val="24"/>
        </w:rPr>
        <w:t>πιτροπή έκρινε ότι η μήνυση αυτή ενέχει πολιτική σκοπιμότητα, σύμφωνα με το άρθρο 83 του Κανονισμού της Βουλής, και ομόφωνα προτείνει τη μη άρση της ασυλίας.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Υπάρχει κάποιος συνάδελφος που να θέλει να πάρει τον λόγο για την υπόθεση αυτή; Όχι, δεν υπάρχει κάποιος συνάδελφος. Συνεπώς προχωράμε στην ψηφοφορία.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Υπενθυμίζω ότι αφού καταχωρήσετε την ψήφο σας, έχετε τη δυνατότητα να την ελέγξετε ή και να την αναθεωρήσετε έως τη λήξη της ψηφοφορίας.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Για οποιαδήποτε απορία μπορείτε να απευθυνθείτε στο Προεδρείο, προκειμένου οι αρμόδιοι υπάλληλοι να σας συνδράμουν.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Παρακαλώ τώρα να ανοίξει το σύστημα της ηλεκτρονικής ψηφοφορίας, για να ψηφίσουν οι συνάδελφοι Βουλευτές επί των αιτήσεων άρσης ασυλίας.</w:t>
      </w:r>
    </w:p>
    <w:p w:rsidR="001960E2" w:rsidRDefault="00C55A68">
      <w:pPr>
        <w:spacing w:line="600" w:lineRule="auto"/>
        <w:ind w:firstLine="720"/>
        <w:jc w:val="center"/>
        <w:rPr>
          <w:rFonts w:eastAsia="Times New Roman"/>
          <w:szCs w:val="24"/>
        </w:rPr>
      </w:pPr>
      <w:r>
        <w:rPr>
          <w:rFonts w:eastAsia="Times New Roman"/>
          <w:szCs w:val="24"/>
        </w:rPr>
        <w:t>(ΨΗΦΟΦΟΡΙΑ)</w:t>
      </w:r>
    </w:p>
    <w:p w:rsidR="001960E2" w:rsidRDefault="00C55A68">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ΠΡΟΕΔΡΕΥΩΝ (Χαράλαμπος Αθανασίου):</w:t>
      </w:r>
      <w:r>
        <w:rPr>
          <w:rFonts w:eastAsia="Times New Roman"/>
          <w:szCs w:val="24"/>
        </w:rPr>
        <w:t xml:space="preserve"> Θα ήθελα να σας ενημερώσω ότι έχουν έρθει στο Προεδρείο επιστολές ή τηλεομοιοτυπίες</w:t>
      </w:r>
      <w:r w:rsidR="001D2057">
        <w:rPr>
          <w:rFonts w:eastAsia="Times New Roman"/>
          <w:szCs w:val="24"/>
        </w:rPr>
        <w:t xml:space="preserve"> (</w:t>
      </w:r>
      <w:r>
        <w:rPr>
          <w:rFonts w:eastAsia="Times New Roman"/>
          <w:szCs w:val="24"/>
        </w:rPr>
        <w:t>φαξ</w:t>
      </w:r>
      <w:r w:rsidR="001D2057">
        <w:rPr>
          <w:rFonts w:eastAsia="Times New Roman"/>
          <w:szCs w:val="24"/>
        </w:rPr>
        <w:t>)</w:t>
      </w:r>
      <w:r>
        <w:rPr>
          <w:rFonts w:eastAsia="Times New Roman"/>
          <w:szCs w:val="24"/>
        </w:rPr>
        <w:t xml:space="preserve"> </w:t>
      </w:r>
      <w:r>
        <w:rPr>
          <w:rFonts w:eastAsia="Times New Roman"/>
          <w:szCs w:val="24"/>
        </w:rPr>
        <w:lastRenderedPageBreak/>
        <w:t xml:space="preserve">συναδέλφων, σύμφωνα με το άρθρο 70Α΄ του Κανονισμού της Βουλής, με τις οποίες γνωστοποιούν την ψήφο τους. </w:t>
      </w:r>
    </w:p>
    <w:p w:rsidR="00EF197F" w:rsidRDefault="00120B8D">
      <w:pPr>
        <w:spacing w:line="600" w:lineRule="auto"/>
        <w:ind w:firstLine="720"/>
        <w:jc w:val="both"/>
        <w:rPr>
          <w:rFonts w:eastAsia="Times New Roman"/>
          <w:szCs w:val="24"/>
        </w:rPr>
      </w:pPr>
      <w:r w:rsidRPr="00244CE1">
        <w:rPr>
          <w:rFonts w:eastAsia="Times New Roman"/>
          <w:szCs w:val="24"/>
        </w:rPr>
        <w:t xml:space="preserve">Οι ψήφοι αυτές θα </w:t>
      </w:r>
      <w:r w:rsidR="001D2057">
        <w:rPr>
          <w:rFonts w:eastAsia="Times New Roman"/>
          <w:szCs w:val="24"/>
        </w:rPr>
        <w:t xml:space="preserve">εμφανιστούν </w:t>
      </w:r>
      <w:r w:rsidRPr="00244CE1">
        <w:rPr>
          <w:rFonts w:eastAsia="Times New Roman"/>
          <w:szCs w:val="24"/>
        </w:rPr>
        <w:t>στο ηλεκτρονικό σύστημα</w:t>
      </w:r>
      <w:r w:rsidR="001D2057">
        <w:rPr>
          <w:rFonts w:eastAsia="Times New Roman"/>
          <w:szCs w:val="24"/>
        </w:rPr>
        <w:t>,</w:t>
      </w:r>
      <w:r w:rsidRPr="00244CE1">
        <w:rPr>
          <w:rFonts w:eastAsia="Times New Roman"/>
          <w:szCs w:val="24"/>
        </w:rPr>
        <w:t xml:space="preserve"> </w:t>
      </w:r>
      <w:r w:rsidR="001D2057">
        <w:rPr>
          <w:rFonts w:eastAsia="Times New Roman"/>
          <w:szCs w:val="24"/>
        </w:rPr>
        <w:t>θα καταχωριστούν στα Πρακτικά</w:t>
      </w:r>
      <w:r w:rsidR="001D2057" w:rsidRPr="00244CE1" w:rsidDel="001D2057">
        <w:rPr>
          <w:rFonts w:eastAsia="Times New Roman"/>
          <w:szCs w:val="24"/>
        </w:rPr>
        <w:t xml:space="preserve"> </w:t>
      </w:r>
      <w:r w:rsidR="001D2057">
        <w:rPr>
          <w:rFonts w:eastAsia="Times New Roman"/>
          <w:szCs w:val="24"/>
        </w:rPr>
        <w:t>και</w:t>
      </w:r>
      <w:r w:rsidRPr="00244CE1">
        <w:rPr>
          <w:rFonts w:eastAsia="Times New Roman"/>
          <w:szCs w:val="24"/>
        </w:rPr>
        <w:t xml:space="preserve"> θα συνυπολογιστούν στην καταμέτρηση, η οποία θα ακολουθήσει.</w:t>
      </w:r>
    </w:p>
    <w:p w:rsidR="00EF197F" w:rsidRDefault="00120B8D">
      <w:pPr>
        <w:spacing w:line="600" w:lineRule="auto"/>
        <w:ind w:firstLine="720"/>
        <w:contextualSpacing/>
        <w:jc w:val="both"/>
        <w:rPr>
          <w:rFonts w:eastAsia="Times New Roman"/>
          <w:szCs w:val="24"/>
        </w:rPr>
      </w:pPr>
      <w:r w:rsidRPr="00244CE1">
        <w:rPr>
          <w:rFonts w:eastAsia="Calibri"/>
          <w:szCs w:val="24"/>
        </w:rPr>
        <w:t xml:space="preserve">(Οι προαναφερθείσες επιστολές </w:t>
      </w:r>
      <w:r w:rsidR="001D2057">
        <w:rPr>
          <w:rFonts w:eastAsia="Calibri"/>
          <w:szCs w:val="24"/>
        </w:rPr>
        <w:t xml:space="preserve">καταχωρίζονται στα Πρακτικά και </w:t>
      </w:r>
      <w:r w:rsidRPr="00244CE1">
        <w:rPr>
          <w:rFonts w:eastAsia="Calibri"/>
          <w:szCs w:val="24"/>
        </w:rPr>
        <w:t>έχουν ως εξής:</w:t>
      </w:r>
    </w:p>
    <w:p w:rsidR="001D2057" w:rsidRPr="001D2057" w:rsidRDefault="001D2057">
      <w:pPr>
        <w:spacing w:line="600" w:lineRule="auto"/>
        <w:ind w:firstLine="720"/>
        <w:contextualSpacing/>
        <w:jc w:val="center"/>
        <w:rPr>
          <w:rFonts w:eastAsia="Calibri"/>
          <w:color w:val="FF0000"/>
          <w:szCs w:val="24"/>
        </w:rPr>
      </w:pPr>
      <w:r w:rsidRPr="001D2057">
        <w:rPr>
          <w:rFonts w:eastAsia="Calibri"/>
          <w:color w:val="FF0000"/>
          <w:szCs w:val="24"/>
        </w:rPr>
        <w:t>(ΑΛΛΑΓΗ ΣΕΛΙΔΑΣ)</w:t>
      </w:r>
    </w:p>
    <w:p w:rsidR="001D2057" w:rsidRPr="001D2057" w:rsidRDefault="001D2057">
      <w:pPr>
        <w:spacing w:line="600" w:lineRule="auto"/>
        <w:ind w:firstLine="720"/>
        <w:contextualSpacing/>
        <w:jc w:val="center"/>
        <w:rPr>
          <w:rFonts w:eastAsia="Calibri"/>
          <w:color w:val="FF0000"/>
          <w:szCs w:val="24"/>
        </w:rPr>
      </w:pPr>
      <w:r w:rsidRPr="00580606">
        <w:rPr>
          <w:rFonts w:eastAsia="Calibri"/>
          <w:color w:val="FF0000"/>
          <w:szCs w:val="24"/>
        </w:rPr>
        <w:t xml:space="preserve">(Να μπουν οι σελίδες </w:t>
      </w:r>
      <w:r w:rsidR="005B3A0D">
        <w:rPr>
          <w:rFonts w:eastAsia="Calibri"/>
          <w:color w:val="FF0000"/>
          <w:szCs w:val="24"/>
        </w:rPr>
        <w:t>140.α.</w:t>
      </w:r>
      <w:r w:rsidRPr="001D2057">
        <w:rPr>
          <w:rFonts w:eastAsia="Calibri"/>
          <w:color w:val="FF0000"/>
          <w:szCs w:val="24"/>
        </w:rPr>
        <w:t>)</w:t>
      </w:r>
    </w:p>
    <w:p w:rsidR="001D2057" w:rsidRPr="001D2057" w:rsidRDefault="001D2057">
      <w:pPr>
        <w:spacing w:line="600" w:lineRule="auto"/>
        <w:ind w:firstLine="720"/>
        <w:contextualSpacing/>
        <w:jc w:val="center"/>
        <w:rPr>
          <w:rFonts w:eastAsia="Times New Roman"/>
          <w:color w:val="FF0000"/>
          <w:szCs w:val="24"/>
        </w:rPr>
      </w:pPr>
      <w:r w:rsidRPr="001D2057">
        <w:rPr>
          <w:rFonts w:eastAsia="Calibri"/>
          <w:color w:val="FF0000"/>
          <w:szCs w:val="24"/>
        </w:rPr>
        <w:t>(ΑΛΛΑΓΗ ΣΕΛΙΔΑΣ)</w:t>
      </w:r>
    </w:p>
    <w:p w:rsidR="001960E2" w:rsidRDefault="00C55A68">
      <w:pPr>
        <w:spacing w:line="600" w:lineRule="auto"/>
        <w:ind w:firstLine="720"/>
        <w:jc w:val="both"/>
        <w:rPr>
          <w:rFonts w:eastAsia="Times New Roman" w:cs="Times New Roman"/>
        </w:rPr>
      </w:pPr>
      <w:r w:rsidRPr="00165A49">
        <w:rPr>
          <w:rFonts w:eastAsia="Times New Roman" w:cs="Times New Roman"/>
          <w:b/>
        </w:rPr>
        <w:t xml:space="preserve">ΠΡΟΕΔΡΕΥΩΝ (Χαράλαμπος Αθανασίου): </w:t>
      </w:r>
      <w:r w:rsidRPr="00165A49">
        <w:rPr>
          <w:rFonts w:eastAsia="Times New Roman" w:cs="Times New Roman"/>
        </w:rPr>
        <w:t xml:space="preserve">Εφόσον έχετε ολοκληρώσει την ψηφοφορία, παρακαλώ να κλείσει το σύστημα της ηλεκτρονικής ψηφοφορίας. </w:t>
      </w:r>
    </w:p>
    <w:p w:rsidR="001960E2" w:rsidRDefault="00C55A68">
      <w:pPr>
        <w:spacing w:line="600" w:lineRule="auto"/>
        <w:ind w:firstLine="720"/>
        <w:jc w:val="center"/>
        <w:rPr>
          <w:rFonts w:eastAsia="Times New Roman"/>
          <w:b/>
          <w:bCs/>
          <w:shd w:val="clear" w:color="auto" w:fill="FFFFFF"/>
          <w:lang w:eastAsia="zh-CN"/>
        </w:rPr>
      </w:pPr>
      <w:r w:rsidRPr="00165A49">
        <w:rPr>
          <w:rFonts w:eastAsia="Times New Roman" w:cs="Times New Roman"/>
        </w:rPr>
        <w:t>(ΗΛΕΚΤΡΟΝΙΚΗ ΚΑΤΑΜΕΤΡΗΣΗ)</w:t>
      </w:r>
    </w:p>
    <w:p w:rsidR="00EF197F" w:rsidRDefault="00120B8D">
      <w:pPr>
        <w:spacing w:line="600" w:lineRule="auto"/>
        <w:ind w:firstLine="720"/>
        <w:jc w:val="both"/>
        <w:rPr>
          <w:rFonts w:eastAsia="Times New Roman" w:cs="Times New Roman"/>
        </w:rPr>
      </w:pPr>
      <w:r w:rsidRPr="00627D36">
        <w:rPr>
          <w:rFonts w:eastAsia="Times New Roman"/>
          <w:b/>
          <w:bCs/>
          <w:shd w:val="clear" w:color="auto" w:fill="FFFFFF"/>
          <w:lang w:eastAsia="zh-CN"/>
        </w:rPr>
        <w:t xml:space="preserve">ΠΡΟΕΔΡΕΥΩΝ (Χαράλαμπος Αθανασίου): </w:t>
      </w:r>
      <w:r>
        <w:rPr>
          <w:rFonts w:eastAsia="Times New Roman" w:cs="Times New Roman"/>
        </w:rPr>
        <w:t xml:space="preserve">Έως ότου ολοκληρωθεί η καταμέτρηση και ανακοινωθούν τα αποτελέσματα της ηλεκτρονικής ψηφοφορίας για την άρση ασυλίας, </w:t>
      </w:r>
      <w:r w:rsidR="00667933">
        <w:rPr>
          <w:rFonts w:eastAsia="Times New Roman" w:cs="Times New Roman"/>
        </w:rPr>
        <w:t xml:space="preserve">επανερχόμαστε </w:t>
      </w:r>
      <w:r>
        <w:rPr>
          <w:rFonts w:eastAsia="Times New Roman" w:cs="Times New Roman"/>
        </w:rPr>
        <w:t xml:space="preserve">στη συζήτηση του νομοσχεδίου του Υπουργείου Εσωτερικών. </w:t>
      </w:r>
    </w:p>
    <w:p w:rsidR="00EF197F" w:rsidRDefault="00120B8D">
      <w:pPr>
        <w:spacing w:line="600" w:lineRule="auto"/>
        <w:ind w:firstLine="720"/>
        <w:jc w:val="both"/>
        <w:rPr>
          <w:rFonts w:eastAsia="Times New Roman" w:cs="Times New Roman"/>
        </w:rPr>
      </w:pPr>
      <w:r>
        <w:rPr>
          <w:rFonts w:eastAsia="Times New Roman" w:cs="Times New Roman"/>
        </w:rPr>
        <w:lastRenderedPageBreak/>
        <w:t xml:space="preserve">Πρώτος ομιλητής, λοιπόν, είναι ο ειδικός αγορητής της Ελληνικής Λύσης κ. Κωνσταντίνος Χήτας. </w:t>
      </w:r>
    </w:p>
    <w:p w:rsidR="00EF197F" w:rsidRDefault="00120B8D">
      <w:pPr>
        <w:spacing w:line="600" w:lineRule="auto"/>
        <w:ind w:firstLine="720"/>
        <w:jc w:val="both"/>
        <w:rPr>
          <w:rFonts w:eastAsia="Times New Roman" w:cs="Times New Roman"/>
        </w:rPr>
      </w:pPr>
      <w:r>
        <w:rPr>
          <w:rFonts w:eastAsia="Times New Roman" w:cs="Times New Roman"/>
        </w:rPr>
        <w:t xml:space="preserve">Ορίστε, κύριε Χήτα, έχετε τον λόγο. </w:t>
      </w:r>
    </w:p>
    <w:p w:rsidR="00EF197F" w:rsidRDefault="00120B8D">
      <w:pPr>
        <w:spacing w:line="600" w:lineRule="auto"/>
        <w:ind w:firstLine="720"/>
        <w:jc w:val="both"/>
        <w:rPr>
          <w:rFonts w:eastAsia="Times New Roman" w:cs="Times New Roman"/>
          <w:szCs w:val="24"/>
        </w:rPr>
      </w:pPr>
      <w:r>
        <w:rPr>
          <w:rFonts w:eastAsia="Times New Roman" w:cs="Times New Roman"/>
          <w:b/>
        </w:rPr>
        <w:t>ΚΩΝΣΤΑΝΤΙΝΟΣ ΧΗΤΑΣ:</w:t>
      </w:r>
      <w:r>
        <w:rPr>
          <w:rFonts w:eastAsia="Times New Roman" w:cs="Times New Roman"/>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EF197F" w:rsidRDefault="00120B8D">
      <w:pPr>
        <w:spacing w:line="600" w:lineRule="auto"/>
        <w:ind w:firstLine="720"/>
        <w:jc w:val="both"/>
        <w:rPr>
          <w:rFonts w:eastAsia="Times New Roman" w:cs="Times New Roman"/>
        </w:rPr>
      </w:pPr>
      <w:r w:rsidRPr="00165A49">
        <w:rPr>
          <w:rFonts w:eastAsia="Times New Roman" w:cs="Times New Roman"/>
        </w:rPr>
        <w:t>Κατ</w:t>
      </w:r>
      <w:r>
        <w:rPr>
          <w:rFonts w:eastAsia="Times New Roman" w:cs="Times New Roman"/>
        </w:rPr>
        <w:t>’</w:t>
      </w:r>
      <w:r w:rsidRPr="00165A49">
        <w:rPr>
          <w:rFonts w:eastAsia="Times New Roman" w:cs="Times New Roman"/>
        </w:rPr>
        <w:t xml:space="preserve"> αρχάς </w:t>
      </w:r>
      <w:r>
        <w:rPr>
          <w:rFonts w:eastAsia="Times New Roman" w:cs="Times New Roman"/>
        </w:rPr>
        <w:t xml:space="preserve">να πω ότι θα ήθελα να είναι εδώ και </w:t>
      </w:r>
      <w:r w:rsidRPr="00165A49">
        <w:rPr>
          <w:rFonts w:eastAsia="Times New Roman" w:cs="Times New Roman"/>
        </w:rPr>
        <w:t xml:space="preserve">ο αρμόδιος </w:t>
      </w:r>
      <w:r>
        <w:rPr>
          <w:rFonts w:eastAsia="Times New Roman" w:cs="Times New Roman"/>
        </w:rPr>
        <w:t xml:space="preserve">Υπουργός. Ελπίζω να έρθει </w:t>
      </w:r>
      <w:r w:rsidRPr="00165A49">
        <w:rPr>
          <w:rFonts w:eastAsia="Times New Roman" w:cs="Times New Roman"/>
        </w:rPr>
        <w:t>κάποια στιγμή</w:t>
      </w:r>
      <w:r>
        <w:rPr>
          <w:rFonts w:eastAsia="Times New Roman" w:cs="Times New Roman"/>
        </w:rPr>
        <w:t>.</w:t>
      </w:r>
    </w:p>
    <w:p w:rsidR="00EF197F" w:rsidRDefault="00120B8D">
      <w:pPr>
        <w:spacing w:line="600" w:lineRule="auto"/>
        <w:ind w:firstLine="720"/>
        <w:jc w:val="both"/>
        <w:rPr>
          <w:rFonts w:eastAsia="Times New Roman" w:cs="Times New Roman"/>
        </w:rPr>
      </w:pPr>
      <w:r>
        <w:rPr>
          <w:rFonts w:eastAsia="Times New Roman" w:cs="Times New Roman"/>
        </w:rPr>
        <w:t xml:space="preserve">Πριν </w:t>
      </w:r>
      <w:r w:rsidRPr="00165A49">
        <w:rPr>
          <w:rFonts w:eastAsia="Times New Roman" w:cs="Times New Roman"/>
        </w:rPr>
        <w:t xml:space="preserve">μπω </w:t>
      </w:r>
      <w:r>
        <w:rPr>
          <w:rFonts w:eastAsia="Times New Roman" w:cs="Times New Roman"/>
        </w:rPr>
        <w:t>στα του νομοσχεδίου και στην εισήγησή μου, κύριε Πρόεδρε,</w:t>
      </w:r>
      <w:r w:rsidRPr="00165A49">
        <w:rPr>
          <w:rFonts w:eastAsia="Times New Roman" w:cs="Times New Roman"/>
        </w:rPr>
        <w:t xml:space="preserve"> θα </w:t>
      </w:r>
      <w:r>
        <w:rPr>
          <w:rFonts w:eastAsia="Times New Roman" w:cs="Times New Roman"/>
        </w:rPr>
        <w:t>ήθελα να κάνω</w:t>
      </w:r>
      <w:r w:rsidRPr="00165A49">
        <w:rPr>
          <w:rFonts w:eastAsia="Times New Roman" w:cs="Times New Roman"/>
        </w:rPr>
        <w:t xml:space="preserve"> μ</w:t>
      </w:r>
      <w:r w:rsidR="00533282">
        <w:rPr>
          <w:rFonts w:eastAsia="Times New Roman" w:cs="Times New Roman"/>
        </w:rPr>
        <w:t>ί</w:t>
      </w:r>
      <w:r w:rsidRPr="00165A49">
        <w:rPr>
          <w:rFonts w:eastAsia="Times New Roman" w:cs="Times New Roman"/>
        </w:rPr>
        <w:t xml:space="preserve">α διευκρίνιση για όσα ακούστηκαν πριν από την πλευρά του </w:t>
      </w:r>
      <w:r>
        <w:rPr>
          <w:rFonts w:eastAsia="Times New Roman" w:cs="Times New Roman"/>
        </w:rPr>
        <w:t>Κ</w:t>
      </w:r>
      <w:r w:rsidRPr="00165A49">
        <w:rPr>
          <w:rFonts w:eastAsia="Times New Roman" w:cs="Times New Roman"/>
        </w:rPr>
        <w:t xml:space="preserve">οινοβουλευτικού </w:t>
      </w:r>
      <w:r>
        <w:rPr>
          <w:rFonts w:eastAsia="Times New Roman" w:cs="Times New Roman"/>
        </w:rPr>
        <w:t>Ε</w:t>
      </w:r>
      <w:r w:rsidRPr="00165A49">
        <w:rPr>
          <w:rFonts w:eastAsia="Times New Roman" w:cs="Times New Roman"/>
        </w:rPr>
        <w:t xml:space="preserve">κπροσώπου της </w:t>
      </w:r>
      <w:r>
        <w:rPr>
          <w:rFonts w:eastAsia="Times New Roman" w:cs="Times New Roman"/>
        </w:rPr>
        <w:t xml:space="preserve">Νέας Δημοκρατίας κ. Βρούτση, </w:t>
      </w:r>
      <w:r w:rsidRPr="00165A49">
        <w:rPr>
          <w:rFonts w:eastAsia="Times New Roman" w:cs="Times New Roman"/>
        </w:rPr>
        <w:t xml:space="preserve">ο οποίος μάλλον δεν κατάλαβε </w:t>
      </w:r>
      <w:r>
        <w:rPr>
          <w:rFonts w:eastAsia="Times New Roman" w:cs="Times New Roman"/>
        </w:rPr>
        <w:t>τι ακριβώς είπε ο Πρόεδρός μας, ο Πρόεδρος της Ελληνικής Λύσης κ. Κυριάκος Βελόπουλος. Δ</w:t>
      </w:r>
      <w:r w:rsidRPr="00165A49">
        <w:rPr>
          <w:rFonts w:eastAsia="Times New Roman" w:cs="Times New Roman"/>
        </w:rPr>
        <w:t xml:space="preserve">εν αποκάλεσε κανέναν προδότη στην </w:t>
      </w:r>
      <w:r>
        <w:rPr>
          <w:rFonts w:eastAsia="Times New Roman" w:cs="Times New Roman"/>
        </w:rPr>
        <w:t>Αίθουσα αυτή</w:t>
      </w:r>
      <w:r w:rsidRPr="00165A49">
        <w:rPr>
          <w:rFonts w:eastAsia="Times New Roman" w:cs="Times New Roman"/>
        </w:rPr>
        <w:t xml:space="preserve">. Αυτό το οποίο είπε ακριβώς </w:t>
      </w:r>
      <w:r>
        <w:rPr>
          <w:rFonts w:eastAsia="Times New Roman" w:cs="Times New Roman"/>
        </w:rPr>
        <w:t>-</w:t>
      </w:r>
      <w:r w:rsidRPr="00165A49">
        <w:rPr>
          <w:rFonts w:eastAsia="Times New Roman" w:cs="Times New Roman"/>
        </w:rPr>
        <w:t xml:space="preserve">και </w:t>
      </w:r>
      <w:r>
        <w:rPr>
          <w:rFonts w:eastAsia="Times New Roman" w:cs="Times New Roman"/>
        </w:rPr>
        <w:t xml:space="preserve">θα </w:t>
      </w:r>
      <w:r w:rsidRPr="00165A49">
        <w:rPr>
          <w:rFonts w:eastAsia="Times New Roman" w:cs="Times New Roman"/>
        </w:rPr>
        <w:t xml:space="preserve">το </w:t>
      </w:r>
      <w:r>
        <w:rPr>
          <w:rFonts w:eastAsia="Times New Roman" w:cs="Times New Roman"/>
        </w:rPr>
        <w:t xml:space="preserve">διευκρινίσω κι εγώ για άλλη μία φορά, γιατί </w:t>
      </w:r>
      <w:r w:rsidRPr="00165A49">
        <w:rPr>
          <w:rFonts w:eastAsia="Times New Roman" w:cs="Times New Roman"/>
        </w:rPr>
        <w:t xml:space="preserve">είναι κακό να ακούγονται τέτοιες παρερμηνείες στο ελληνικό </w:t>
      </w:r>
      <w:r>
        <w:rPr>
          <w:rFonts w:eastAsia="Times New Roman" w:cs="Times New Roman"/>
        </w:rPr>
        <w:t xml:space="preserve">Κοινοβούλιο- είναι το πώς </w:t>
      </w:r>
      <w:r w:rsidRPr="00165A49">
        <w:rPr>
          <w:rFonts w:eastAsia="Times New Roman" w:cs="Times New Roman"/>
        </w:rPr>
        <w:t>μπορεί να χαρακτηριστεί κάποιος</w:t>
      </w:r>
      <w:r>
        <w:rPr>
          <w:rFonts w:eastAsia="Times New Roman" w:cs="Times New Roman"/>
        </w:rPr>
        <w:t xml:space="preserve">, όταν </w:t>
      </w:r>
      <w:r w:rsidRPr="00165A49">
        <w:rPr>
          <w:rFonts w:eastAsia="Times New Roman" w:cs="Times New Roman"/>
        </w:rPr>
        <w:t>την ώρα που η τουρκική προκλητικότητα είναι στο κόκκινο</w:t>
      </w:r>
      <w:r>
        <w:rPr>
          <w:rFonts w:eastAsia="Times New Roman" w:cs="Times New Roman"/>
        </w:rPr>
        <w:t>, την ώρα που η Τ</w:t>
      </w:r>
      <w:r w:rsidRPr="00165A49">
        <w:rPr>
          <w:rFonts w:eastAsia="Times New Roman" w:cs="Times New Roman"/>
        </w:rPr>
        <w:t xml:space="preserve">ουρκία διεκδικεί και απειλεί ακόμα και τα νησιά </w:t>
      </w:r>
      <w:r>
        <w:rPr>
          <w:rFonts w:eastAsia="Times New Roman" w:cs="Times New Roman"/>
        </w:rPr>
        <w:t>μας, εμείς την ίδια ώρα</w:t>
      </w:r>
      <w:r w:rsidRPr="00165A49">
        <w:rPr>
          <w:rFonts w:eastAsia="Times New Roman" w:cs="Times New Roman"/>
        </w:rPr>
        <w:t xml:space="preserve"> </w:t>
      </w:r>
      <w:r>
        <w:rPr>
          <w:rFonts w:eastAsia="Times New Roman" w:cs="Times New Roman"/>
        </w:rPr>
        <w:t xml:space="preserve">προχωράμε σε πράξεις, όπως </w:t>
      </w:r>
      <w:r w:rsidRPr="00165A49">
        <w:rPr>
          <w:rFonts w:eastAsia="Times New Roman" w:cs="Times New Roman"/>
        </w:rPr>
        <w:t>να παίρνουμε όπλα από τα νησιά μας.</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Πώς μπορεί να λέγεται αυτός; Μπορεί να λέγεται ή ανόητος ή προδότης ή κάτι άλλο που δεν ξέρουμε και ξέρει αυτός. Δεν είπε κάποιον λοιπόν. Το διευκρινίζω, για να μη δημιουργούνται λανθασμένες εντυπώσεις.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και κύριοι συνάδελφοι της Νέας Δημοκρατίας, επειδή πάλι μιλάμε για το δημόσιο, θέλω να τονίσω στο ξεκίνημα της τοποθέτησης μας το εξής: Είστε Κυβέρνηση εδώ και τρία χρόνια και θα πρέπει κάποια στιγμή να δούμε, κάθε φορά με αφορμή συζήτησης κάποιου νομοσχεδίου, πώς ήρθε η Νέα Δημοκρατία στη διακυβέρνηση της χώρας, τι υποσχέθηκε προεκλογικά και τι κάνει πράξη.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παράδειγμα, κύριε Πρόεδρε, υποσχέθηκε, θυμάμαι τώρα, την ασφάλεια των πολιτών. Υποσχέθηκε </w:t>
      </w:r>
      <w:r w:rsidR="006517F1">
        <w:rPr>
          <w:rFonts w:eastAsia="Times New Roman" w:cs="Times New Roman"/>
          <w:szCs w:val="24"/>
        </w:rPr>
        <w:t>«</w:t>
      </w:r>
      <w:r>
        <w:rPr>
          <w:rFonts w:eastAsia="Times New Roman" w:cs="Times New Roman"/>
          <w:szCs w:val="24"/>
        </w:rPr>
        <w:t>το νόμος και τάξη</w:t>
      </w:r>
      <w:r w:rsidR="006517F1">
        <w:rPr>
          <w:rFonts w:eastAsia="Times New Roman" w:cs="Times New Roman"/>
          <w:szCs w:val="24"/>
        </w:rPr>
        <w:t>»</w:t>
      </w:r>
      <w:r>
        <w:rPr>
          <w:rFonts w:eastAsia="Times New Roman" w:cs="Times New Roman"/>
          <w:szCs w:val="24"/>
        </w:rPr>
        <w:t xml:space="preserve"> που το διαφήμιζε παντού ότι θα κάνει πράξη. Υποσχέθηκε ότι θα ακυρώσει την κατάπτυστη </w:t>
      </w:r>
      <w:r w:rsidR="006517F1">
        <w:rPr>
          <w:rFonts w:eastAsia="Times New Roman" w:cs="Times New Roman"/>
          <w:szCs w:val="24"/>
        </w:rPr>
        <w:t>Σ</w:t>
      </w:r>
      <w:r>
        <w:rPr>
          <w:rFonts w:eastAsia="Times New Roman" w:cs="Times New Roman"/>
          <w:szCs w:val="24"/>
        </w:rPr>
        <w:t>υμφωνία των Πρεσπών</w:t>
      </w:r>
      <w:r w:rsidR="006517F1">
        <w:rPr>
          <w:rFonts w:eastAsia="Times New Roman" w:cs="Times New Roman"/>
          <w:szCs w:val="24"/>
        </w:rPr>
        <w:t>,</w:t>
      </w:r>
      <w:r w:rsidR="006517F1" w:rsidRPr="006517F1">
        <w:rPr>
          <w:rFonts w:eastAsia="Times New Roman" w:cs="Times New Roman"/>
          <w:szCs w:val="24"/>
        </w:rPr>
        <w:t xml:space="preserve"> </w:t>
      </w:r>
      <w:r w:rsidR="006517F1">
        <w:rPr>
          <w:rFonts w:eastAsia="Times New Roman" w:cs="Times New Roman"/>
          <w:szCs w:val="24"/>
        </w:rPr>
        <w:t>για παράδειγμα</w:t>
      </w:r>
      <w:r>
        <w:rPr>
          <w:rFonts w:eastAsia="Times New Roman" w:cs="Times New Roman"/>
          <w:szCs w:val="24"/>
        </w:rPr>
        <w:t>. Υποσχέθηκε τάξη στα πανεπιστήμια. Υποσχέθηκε αξιοκρατία και αριστεία στο δημόσιο, ένα καλύτερο αύριο για τη χώρα και τους Έλληνες πολίτες μας. Μάλιστα.</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Πάμε να δούμε τώρα τι έχετε κάνει μέχρι σήμερα και τι έχετε πετύχει από όλα αυτά. Η απάντηση δυστυχώς είναι τίποτα. Όχι μόνο, για παράδειγμα όλα αυτά που ανέφερα, δεν ακυρώσατε τη </w:t>
      </w:r>
      <w:r w:rsidR="006517F1">
        <w:rPr>
          <w:rFonts w:eastAsia="Times New Roman" w:cs="Times New Roman"/>
          <w:szCs w:val="24"/>
        </w:rPr>
        <w:t>Σ</w:t>
      </w:r>
      <w:r>
        <w:rPr>
          <w:rFonts w:eastAsia="Times New Roman" w:cs="Times New Roman"/>
          <w:szCs w:val="24"/>
        </w:rPr>
        <w:t xml:space="preserve">υμφωνία των Πρεσπών, γιατί φυσικά το κράτος έχει συνέχεια, αλλά υποστηρίζετε τώρα και την ευρωπαϊκή προοπτική των Σκοπίων. Το </w:t>
      </w:r>
      <w:r w:rsidR="006517F1">
        <w:rPr>
          <w:rFonts w:eastAsia="Times New Roman" w:cs="Times New Roman"/>
          <w:szCs w:val="24"/>
        </w:rPr>
        <w:t>«</w:t>
      </w:r>
      <w:r>
        <w:rPr>
          <w:rFonts w:eastAsia="Times New Roman" w:cs="Times New Roman"/>
          <w:szCs w:val="24"/>
        </w:rPr>
        <w:t>νόμος και τάξη</w:t>
      </w:r>
      <w:r w:rsidR="006517F1">
        <w:rPr>
          <w:rFonts w:eastAsia="Times New Roman" w:cs="Times New Roman"/>
          <w:szCs w:val="24"/>
        </w:rPr>
        <w:t>»</w:t>
      </w:r>
      <w:r>
        <w:rPr>
          <w:rFonts w:eastAsia="Times New Roman" w:cs="Times New Roman"/>
          <w:szCs w:val="24"/>
        </w:rPr>
        <w:t xml:space="preserve"> για παράδειγμα, φαίνεται ότι </w:t>
      </w:r>
      <w:r>
        <w:rPr>
          <w:rFonts w:eastAsia="Times New Roman" w:cs="Times New Roman"/>
          <w:szCs w:val="24"/>
        </w:rPr>
        <w:lastRenderedPageBreak/>
        <w:t xml:space="preserve">έμεινε μόνο στα χαρτιά. Η εγκληματικότητα </w:t>
      </w:r>
      <w:r w:rsidR="006517F1">
        <w:rPr>
          <w:rFonts w:eastAsia="Times New Roman" w:cs="Times New Roman"/>
          <w:szCs w:val="24"/>
        </w:rPr>
        <w:t>κ</w:t>
      </w:r>
      <w:r>
        <w:rPr>
          <w:rFonts w:eastAsia="Times New Roman" w:cs="Times New Roman"/>
          <w:szCs w:val="24"/>
        </w:rPr>
        <w:t>τύπησε κόκκινο. Την ίδια στιγμή βλέπετε τι γίνεται με τους παράνομους μετανάστες. Τα λέγαμε χτες στον κ. Μηταράκη. Αλλά η Κυβέρνηση, αυτή η Κυβέρνηση, ενώ απέτυχε σε όλα αυτά που σας ανέφερα -και θα πάω και στον δημόσιο τομέα και στη δημόσια διοίκηση- φαίνεται ότι εξαντλεί την αυστηρότητά της στους Έλληνες πολίτες, στους Έλληνες φορολογούμενους.</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Κύριε Πρόεδρε, σήμερα διαβάσαμε και δεν ήταν έκπληξη, δυστυχώς το περιμέναμε, ότι ανακοινώνεται σε πολύ λίγο ο πληθωρισμός στο 12%, ότι η βενζίνη ανεβαίνει πάνω από τα 2,4 ευρώ το λίτρο. Και αυτή η κυβέρνηση μιλάει για ανάπτυξη. Σοβαρά τώρα; Ποια είναι η ανάπτυξη, για να καταλάβουμε;</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Ανάπτυξη θα πει κύριοι, ευημερία των πολιτών. Βλέπετε κάποια ευημερία των πολιτών εσείς, όταν μιλάτε για ανάπτυξη; Πού τη βλέπετε την ευημερία; Πραγματικά έλεος! Πραγματικά έλεος! Στον ελληνικό λαό, στους Έλληνες πολίτες εφαρμόζετε μια δυσβάστακτη φορολογική πολιτική, μια αδιέξοδη οικονομική πολιτική, με πάρα πολλές στερήσεις που τον έχουν οδηγήσει τον Έλληνα στην ανέχεια, σε αδιέξοδα και σε απόγνωση.</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εσείς, πώς επιχειρείτε τώρα να αντιμετωπίσετε την κατάσταση αυτή; Με επικοινωνιακές τακτικές, με πολιτικές με βαρύγδουπους τίτλους και χαρακτηρισμούς που δεν έχουν κανένα αποτέλεσμα. Έχετε φέρει διάφορα νομοσχέδια. Φέρατε νομοσχέδια με τίτλο «εργασία για όλους», «γιατρός για </w:t>
      </w:r>
      <w:r>
        <w:rPr>
          <w:rFonts w:eastAsia="Times New Roman" w:cs="Times New Roman"/>
          <w:szCs w:val="24"/>
        </w:rPr>
        <w:lastRenderedPageBreak/>
        <w:t>όλους». Ερώτηση: έχει μειωθεί η ανεργία στη χώρα μας; Έχουν περίθαλψη οι Έλληνες που αδυνατούν να πληρώσουν τις εισφορές τους; Έχουν αξιοπρεπή περίθαλψη οι συνταξιούχοι στα νοσοκομεία του ΕΣΥ; Κατά τα άλλα είστε εσείς αυτοί που θα αντιστρέφατε το</w:t>
      </w:r>
      <w:r w:rsidRPr="00C53245">
        <w:rPr>
          <w:rFonts w:eastAsia="Times New Roman" w:cs="Times New Roman"/>
          <w:szCs w:val="24"/>
        </w:rPr>
        <w:t xml:space="preserve"> </w:t>
      </w:r>
      <w:r>
        <w:rPr>
          <w:rFonts w:eastAsia="Times New Roman" w:cs="Times New Roman"/>
          <w:szCs w:val="24"/>
          <w:lang w:val="en-US"/>
        </w:rPr>
        <w:t>brain</w:t>
      </w:r>
      <w:r w:rsidRPr="00C53245">
        <w:rPr>
          <w:rFonts w:eastAsia="Times New Roman" w:cs="Times New Roman"/>
          <w:szCs w:val="24"/>
        </w:rPr>
        <w:t xml:space="preserve"> </w:t>
      </w:r>
      <w:r>
        <w:rPr>
          <w:rFonts w:eastAsia="Times New Roman" w:cs="Times New Roman"/>
          <w:szCs w:val="24"/>
          <w:lang w:val="en-US"/>
        </w:rPr>
        <w:t>drain</w:t>
      </w:r>
      <w:r w:rsidRPr="00C53245">
        <w:rPr>
          <w:rFonts w:eastAsia="Times New Roman" w:cs="Times New Roman"/>
          <w:szCs w:val="24"/>
        </w:rPr>
        <w:t xml:space="preserve"> </w:t>
      </w:r>
      <w:r>
        <w:rPr>
          <w:rFonts w:eastAsia="Times New Roman" w:cs="Times New Roman"/>
          <w:szCs w:val="24"/>
        </w:rPr>
        <w:t>και τώρα η πραγματική ανεργία έχει εκτοξευθεί. Και τώρα φαντάζει ακόμη πιο απίθανη από κάθε άλλη φορά η επιστροφή των επτακοσίων χιλιάδων νέων μας που έχει έχουν ξενιτευτεί.</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Και επειδή το νομοσχέδιό σας -και το συνδυάζω τώρα ιδίως με το brain drain και τη φυγή, την ξενιτιά που βιώνουν τα νέα παιδιά μας, τα επτακόσιες χιλ</w:t>
      </w:r>
      <w:r w:rsidR="005613AA">
        <w:rPr>
          <w:rFonts w:eastAsia="Times New Roman" w:cs="Times New Roman"/>
          <w:szCs w:val="24"/>
        </w:rPr>
        <w:t>ι</w:t>
      </w:r>
      <w:r>
        <w:rPr>
          <w:rFonts w:eastAsia="Times New Roman" w:cs="Times New Roman"/>
          <w:szCs w:val="24"/>
        </w:rPr>
        <w:t xml:space="preserve">άδες </w:t>
      </w:r>
      <w:r w:rsidR="00A705F8">
        <w:rPr>
          <w:rFonts w:eastAsia="Times New Roman" w:cs="Times New Roman"/>
          <w:szCs w:val="24"/>
        </w:rPr>
        <w:t>Ε</w:t>
      </w:r>
      <w:r>
        <w:rPr>
          <w:rFonts w:eastAsia="Times New Roman" w:cs="Times New Roman"/>
          <w:szCs w:val="24"/>
        </w:rPr>
        <w:t xml:space="preserve">λληνόπουλα, το κύμα αυτό φυγής το οποίο δεν θα σταματήσει- έχει να κάνει με το δημόσιο, έχει να κάνει με την αξιοκρατία, θέλω να θυμίσω στο Σώμα ότι ο πρώτος λόγος, ο σημαντικότερος λόγος που επικαλέστηκαν τα νέα μας παιδιά, τα παιδιά μας, που έφυγαν στο εξωτερικό είναι η έλλειψη αξιοκρατίας στο δημόσιο. Αυτός ήταν ο πιο σημαντικός λόγος που έσπρωξε τα παιδιά μας στο να εγκαταλείψουν την πατρίδα τους και να αναζητήσουν την επαγγελματική τους τύχη κάπου αλλού. Με το νομοσχέδιο αυτό λέτε ότι φέρνετε στο δημόσιο -τι ωραία που ακούγονται όλα αυτά- νέες μεθόδους, σύγχρονα εργαλεία, πετυχημένα μοντέλα από το εξωτερικό. Πείτε μου όμως το εξής: έχει η χώρα μας το ίδιο επίπεδο υπηρεσιών του δημοσίου, με αυτές τις χώρες τις οποίες επικαλείστε; Έχει η χώρα μας το ίδιο επίπεδο εξυπηρέτησης των πολιτών με αυτές τις χώρες τις οποίες επικαλείστε; Υπάρχει ένας άνθρωπος </w:t>
      </w:r>
      <w:r>
        <w:rPr>
          <w:rFonts w:eastAsia="Times New Roman" w:cs="Times New Roman"/>
          <w:szCs w:val="24"/>
        </w:rPr>
        <w:lastRenderedPageBreak/>
        <w:t xml:space="preserve">εδώ μέσα ή από αυτούς που μας ακούν εκεί έξω, Έλληνας πολίτης που να μη γνωρίζει πως είναι στρεβλά δομημένο το δημόσιο, ο δημόσιος τομέας; Όλοι ξέρουμε το τι συμβαίνει. Διαφημίζετε, πανηγυρίζετε για τον εκσυγχρονισμό του δημοσίου, για την ψηφιοποίηση του δημοσίου. Έπρεπε δηλαδή, να κλείσει το δημόσιο, να κατεβάσει ρολά με τον </w:t>
      </w:r>
      <w:r w:rsidR="00A705F8">
        <w:rPr>
          <w:rFonts w:eastAsia="Times New Roman" w:cs="Times New Roman"/>
          <w:szCs w:val="24"/>
          <w:lang w:val="en-US"/>
        </w:rPr>
        <w:t>COVID</w:t>
      </w:r>
      <w:r w:rsidRPr="00156087">
        <w:rPr>
          <w:rFonts w:eastAsia="Times New Roman" w:cs="Times New Roman"/>
          <w:szCs w:val="24"/>
        </w:rPr>
        <w:t>,</w:t>
      </w:r>
      <w:r>
        <w:rPr>
          <w:rFonts w:eastAsia="Times New Roman" w:cs="Times New Roman"/>
          <w:szCs w:val="24"/>
        </w:rPr>
        <w:t xml:space="preserve"> να σχηματίζει ο κόσμος ουρές απ’ έξω, έξω από κλειστές πόρτες, να μην μπορεί να εξυπηρετηθεί, για να αντιληφθεί η Κυβέρνηση, το κράτος, η πολιτεία ότι πρέπει επιτέλους το δημόσιο να εκσυγχρονιστεί. Έπρεπε να γίνει αυτό.</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Πράγματι, η δημόσια διοίκηση πρέπει να αναβαθμιστεί. Πρέπει επιτέλους κάποια στιγμή το δημόσιο να εξυπηρετεί και όχι να ταλαιπωρεί τον πολίτη. Αυτό όμως δεν σημαίνει</w:t>
      </w:r>
      <w:r w:rsidR="00A705F8">
        <w:rPr>
          <w:rFonts w:eastAsia="Times New Roman" w:cs="Times New Roman"/>
          <w:szCs w:val="24"/>
        </w:rPr>
        <w:t>,</w:t>
      </w:r>
      <w:r>
        <w:rPr>
          <w:rFonts w:eastAsia="Times New Roman" w:cs="Times New Roman"/>
          <w:szCs w:val="24"/>
        </w:rPr>
        <w:t xml:space="preserve"> όπως το μεταφράζετε </w:t>
      </w:r>
      <w:r w:rsidR="00A705F8">
        <w:rPr>
          <w:rFonts w:eastAsia="Times New Roman" w:cs="Times New Roman"/>
          <w:szCs w:val="24"/>
        </w:rPr>
        <w:t>εσείς,</w:t>
      </w:r>
      <w:r>
        <w:rPr>
          <w:rFonts w:eastAsia="Times New Roman" w:cs="Times New Roman"/>
          <w:szCs w:val="24"/>
        </w:rPr>
        <w:t xml:space="preserve"> αθρόα εισαγωγή ξενόφερτων συστημάτων που δεν μπορούν να εφαρμοστούν στο ελληνικό δημόσιο. Ούτε σημαίνει αθρόα ψηφιοποίηση, χωρίς να υπάρχουν κατάλληλες δικλίδες ασφαλείας. Γιατί ξέρετε τι καταφέρνουμε σε αυτή την περίπτωση; Ψηφιοποιούμε το μπάχαλο. Αυτό κάνουμε. Αντί να βάλουμε μία τάξη και να περάσουμε στην ψηφιοποίηση, εμείς φέρουμε την αναρχία, παίρνουμε το μπάχαλο και λέμε θα ψηφιοποιήσουμε το μπάχαλο και η ταλαιπωρία του πολίτη δεν έχει τέλος, δεν αλλάζει κάτι επί της ουσίας στην καθημερινότητα.</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το νομοσχέδιο αυτό λοιπόν, λέτε ότι συμπληρώνετε το αξιοκρατικό κεκτημένο, ότι ενισχύετε τη διαφάνεια την αξιοκρατία. Προβλέπετε τώρα για </w:t>
      </w:r>
      <w:r>
        <w:rPr>
          <w:rFonts w:eastAsia="Times New Roman" w:cs="Times New Roman"/>
          <w:szCs w:val="24"/>
        </w:rPr>
        <w:lastRenderedPageBreak/>
        <w:t>παράδειγμα τον σύμβουλο ανάπτυξης ανθρώπινου δυναμικού. Σε άλλο νομοσχέδιο προβλέψατε τον σύμβουλο ακεραιότητας. Ακούγονται πολύ ωραία αυτά, πραγματικά. Μπορούν να λύσουν τα προβλήματα αυτά που τόσο όμορφα ακούγονται;</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Έχετε λύσει το μεγαλύτερο πρόβλημα του δημοσίου; Ποιο είναι; Η υποστελέχωση. Μάλιστα. Μη μας πείτε «ναι, το έχουμε λύσει». Γιατί αν είχατε λύσει το πρόβλημα της υποστελέχωσης δεν θα μπλοκάρατε την κινητικότητα, για παράδειγμα, σε διάφορες δημόσιες υπηρεσίες. Και δεν είναι τυχαίο ότι πολλοί υπάλληλοι θέλουν να φύγουν από τις συγκεκριμένες υπηρεσίες.</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Να ρωτήσω κάτι. Δεν είναι αλήθεια ότι σε πολλές υπηρεσίες, ακόμα και σήμερα -τώρα εδώ που μιλάμε, να πούμε πέντε πράγματα να καταλάβει ο κόσμος-, δεν υπάρχουν τα απαραίτητα κομπιούτερ, ηλεκτρονικοί υπολογιστές, δεν υπάρχουν αναλώσιμα σε υπηρεσίες, δεν υπάρχει χαρτί φωτοτυπικού ούτε καν </w:t>
      </w:r>
      <w:r>
        <w:rPr>
          <w:rFonts w:eastAsia="Times New Roman" w:cs="Times New Roman"/>
          <w:szCs w:val="24"/>
          <w:lang w:val="en-US"/>
        </w:rPr>
        <w:t>e</w:t>
      </w:r>
      <w:r w:rsidR="00A705F8">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έχουν όλοι οι υπάλληλοι; Αυτά δυστυχώς είναι μια πραγματικότητα. Πώς περιμένετε</w:t>
      </w:r>
      <w:r w:rsidR="00DD621C">
        <w:rPr>
          <w:rFonts w:eastAsia="Times New Roman" w:cs="Times New Roman"/>
          <w:szCs w:val="24"/>
        </w:rPr>
        <w:t>,</w:t>
      </w:r>
      <w:r>
        <w:rPr>
          <w:rFonts w:eastAsia="Times New Roman" w:cs="Times New Roman"/>
          <w:szCs w:val="24"/>
        </w:rPr>
        <w:t xml:space="preserve"> λοιπόν</w:t>
      </w:r>
      <w:r w:rsidR="00DD621C">
        <w:rPr>
          <w:rFonts w:eastAsia="Times New Roman" w:cs="Times New Roman"/>
          <w:szCs w:val="24"/>
        </w:rPr>
        <w:t>,</w:t>
      </w:r>
      <w:r>
        <w:rPr>
          <w:rFonts w:eastAsia="Times New Roman" w:cs="Times New Roman"/>
          <w:szCs w:val="24"/>
        </w:rPr>
        <w:t xml:space="preserve"> να εξυπηρετηθεί ο πολίτης; Δεν είναι αλήθεια επίσης ότι δεν υπάρχουν οι κατάλληλες κτηριακές υποδομές; Δεν είναι αλήθεια ότι οι φάκελοι σε αρκετές υπηρεσίες, στα δικαστήρια κάνουν στοίβες, ντάνα, ότι υπάρχουν υπόγεια γεμάτα με υποθέσεις; Δεν είναι αλήθεια αυτό; Χρειάζεται να αναφέρουμε εμείς πόσες φορές έχει γίνει μπαλάκι ο ασφαλισμένος, ο ηλικιωμένος που έχει καταθέσει τα χαρτιά του για τη σύνταξη αλλά αγνοείται ο </w:t>
      </w:r>
      <w:r>
        <w:rPr>
          <w:rFonts w:eastAsia="Times New Roman" w:cs="Times New Roman"/>
          <w:szCs w:val="24"/>
        </w:rPr>
        <w:lastRenderedPageBreak/>
        <w:t>φάκελός τους σε διάφορα υποκαταστήματα; Και τις πολλές αδυναμίες και τις πολλές ελλείψεις της διοίκησης, τις μετακυλίετε στους πολίτες. Τους βάζετε λοιπόν τώρα να ξανακάνουν αίτηση σε πλατφόρμες και ουσιαστικά τους εξαναγκάζετε να προσφύγουν σε ιδιώτες, να τρέχουν να προλάβουν ασφυκτικές προθεσμίες.</w:t>
      </w:r>
    </w:p>
    <w:p w:rsidR="001960E2" w:rsidRDefault="00C55A68">
      <w:pPr>
        <w:spacing w:line="600" w:lineRule="auto"/>
        <w:ind w:firstLine="720"/>
        <w:jc w:val="both"/>
        <w:rPr>
          <w:rFonts w:eastAsia="Times New Roman" w:cs="Times New Roman"/>
          <w:szCs w:val="24"/>
        </w:rPr>
      </w:pPr>
      <w:r>
        <w:rPr>
          <w:rFonts w:eastAsia="Times New Roman" w:cs="Times New Roman"/>
          <w:szCs w:val="24"/>
        </w:rPr>
        <w:t>Συντάξεις</w:t>
      </w:r>
      <w:r w:rsidRPr="00121711">
        <w:rPr>
          <w:rFonts w:eastAsia="Times New Roman" w:cs="Times New Roman"/>
          <w:szCs w:val="24"/>
        </w:rPr>
        <w:t xml:space="preserve"> εμπιστοσύνης</w:t>
      </w:r>
      <w:r>
        <w:rPr>
          <w:rFonts w:eastAsia="Times New Roman" w:cs="Times New Roman"/>
          <w:szCs w:val="24"/>
        </w:rPr>
        <w:t>: Έτσι</w:t>
      </w:r>
      <w:r w:rsidRPr="00121711">
        <w:rPr>
          <w:rFonts w:eastAsia="Times New Roman" w:cs="Times New Roman"/>
          <w:szCs w:val="24"/>
        </w:rPr>
        <w:t xml:space="preserve"> </w:t>
      </w:r>
      <w:r>
        <w:rPr>
          <w:rFonts w:eastAsia="Times New Roman" w:cs="Times New Roman"/>
          <w:szCs w:val="24"/>
        </w:rPr>
        <w:t>βαφτίζετε</w:t>
      </w:r>
      <w:r w:rsidRPr="00121711">
        <w:rPr>
          <w:rFonts w:eastAsia="Times New Roman" w:cs="Times New Roman"/>
          <w:szCs w:val="24"/>
        </w:rPr>
        <w:t xml:space="preserve"> τώρα το τεράστιο κόστος που υπάρχει με τις εκκρεμείς υποθέσεις</w:t>
      </w:r>
      <w:r>
        <w:rPr>
          <w:rFonts w:eastAsia="Times New Roman" w:cs="Times New Roman"/>
          <w:szCs w:val="24"/>
        </w:rPr>
        <w:t>.</w:t>
      </w:r>
      <w:r w:rsidRPr="00121711">
        <w:rPr>
          <w:rFonts w:eastAsia="Times New Roman" w:cs="Times New Roman"/>
          <w:szCs w:val="24"/>
        </w:rPr>
        <w:t xml:space="preserve"> </w:t>
      </w:r>
      <w:r>
        <w:rPr>
          <w:rFonts w:eastAsia="Times New Roman" w:cs="Times New Roman"/>
          <w:szCs w:val="24"/>
        </w:rPr>
        <w:t>Με</w:t>
      </w:r>
      <w:r w:rsidRPr="00121711">
        <w:rPr>
          <w:rFonts w:eastAsia="Times New Roman" w:cs="Times New Roman"/>
          <w:szCs w:val="24"/>
        </w:rPr>
        <w:t xml:space="preserve"> όλη αυτή</w:t>
      </w:r>
      <w:r>
        <w:rPr>
          <w:rFonts w:eastAsia="Times New Roman" w:cs="Times New Roman"/>
          <w:szCs w:val="24"/>
        </w:rPr>
        <w:t xml:space="preserve"> την κατάσταση που επικρατεί, ο</w:t>
      </w:r>
      <w:r w:rsidRPr="00121711">
        <w:rPr>
          <w:rFonts w:eastAsia="Times New Roman" w:cs="Times New Roman"/>
          <w:szCs w:val="24"/>
        </w:rPr>
        <w:t xml:space="preserve"> σύμβουλος ανάπτυξης ανθρώπινου δυναμικού είναι αυτό που λείπει</w:t>
      </w:r>
      <w:r>
        <w:rPr>
          <w:rFonts w:eastAsia="Times New Roman" w:cs="Times New Roman"/>
          <w:szCs w:val="24"/>
        </w:rPr>
        <w:t>;</w:t>
      </w:r>
      <w:r w:rsidRPr="00121711">
        <w:rPr>
          <w:rFonts w:eastAsia="Times New Roman" w:cs="Times New Roman"/>
          <w:szCs w:val="24"/>
        </w:rPr>
        <w:t xml:space="preserve"> </w:t>
      </w:r>
      <w:r>
        <w:rPr>
          <w:rFonts w:eastAsia="Times New Roman" w:cs="Times New Roman"/>
          <w:szCs w:val="24"/>
        </w:rPr>
        <w:t>Κ</w:t>
      </w:r>
      <w:r w:rsidRPr="00121711">
        <w:rPr>
          <w:rFonts w:eastAsia="Times New Roman" w:cs="Times New Roman"/>
          <w:szCs w:val="24"/>
        </w:rPr>
        <w:t>αλά τώρα</w:t>
      </w:r>
      <w:r>
        <w:rPr>
          <w:rFonts w:eastAsia="Times New Roman" w:cs="Times New Roman"/>
          <w:szCs w:val="24"/>
        </w:rPr>
        <w:t>,</w:t>
      </w:r>
      <w:r w:rsidRPr="00121711">
        <w:rPr>
          <w:rFonts w:eastAsia="Times New Roman" w:cs="Times New Roman"/>
          <w:szCs w:val="24"/>
        </w:rPr>
        <w:t xml:space="preserve"> είμαστε σοβαροί</w:t>
      </w:r>
      <w:r>
        <w:rPr>
          <w:rFonts w:eastAsia="Times New Roman" w:cs="Times New Roman"/>
          <w:szCs w:val="24"/>
        </w:rPr>
        <w:t>; Μ</w:t>
      </w:r>
      <w:r w:rsidRPr="00121711">
        <w:rPr>
          <w:rFonts w:eastAsia="Times New Roman" w:cs="Times New Roman"/>
          <w:szCs w:val="24"/>
        </w:rPr>
        <w:t>ε όλο αυτό που σας περιέγραψα τώρα εγώ</w:t>
      </w:r>
      <w:r>
        <w:rPr>
          <w:rFonts w:eastAsia="Times New Roman" w:cs="Times New Roman"/>
          <w:szCs w:val="24"/>
        </w:rPr>
        <w:t>, το</w:t>
      </w:r>
      <w:r w:rsidRPr="00121711">
        <w:rPr>
          <w:rFonts w:eastAsia="Times New Roman" w:cs="Times New Roman"/>
          <w:szCs w:val="24"/>
        </w:rPr>
        <w:t xml:space="preserve"> </w:t>
      </w:r>
      <w:r>
        <w:rPr>
          <w:rFonts w:eastAsia="Times New Roman" w:cs="Times New Roman"/>
          <w:szCs w:val="24"/>
        </w:rPr>
        <w:t>«</w:t>
      </w:r>
      <w:r w:rsidRPr="00121711">
        <w:rPr>
          <w:rFonts w:eastAsia="Times New Roman" w:cs="Times New Roman"/>
          <w:szCs w:val="24"/>
        </w:rPr>
        <w:t>κερασάκι</w:t>
      </w:r>
      <w:r>
        <w:rPr>
          <w:rFonts w:eastAsia="Times New Roman" w:cs="Times New Roman"/>
          <w:szCs w:val="24"/>
        </w:rPr>
        <w:t>»</w:t>
      </w:r>
      <w:r w:rsidRPr="00121711">
        <w:rPr>
          <w:rFonts w:eastAsia="Times New Roman" w:cs="Times New Roman"/>
          <w:szCs w:val="24"/>
        </w:rPr>
        <w:t xml:space="preserve"> </w:t>
      </w:r>
      <w:r>
        <w:rPr>
          <w:rFonts w:eastAsia="Times New Roman" w:cs="Times New Roman"/>
          <w:szCs w:val="24"/>
        </w:rPr>
        <w:t>ήταν ο</w:t>
      </w:r>
      <w:r w:rsidRPr="00121711">
        <w:rPr>
          <w:rFonts w:eastAsia="Times New Roman" w:cs="Times New Roman"/>
          <w:szCs w:val="24"/>
        </w:rPr>
        <w:t xml:space="preserve"> σύμβουλος</w:t>
      </w:r>
      <w:r>
        <w:rPr>
          <w:rFonts w:eastAsia="Times New Roman" w:cs="Times New Roman"/>
          <w:szCs w:val="24"/>
        </w:rPr>
        <w:t>; Ε</w:t>
      </w:r>
      <w:r w:rsidRPr="00121711">
        <w:rPr>
          <w:rFonts w:eastAsia="Times New Roman" w:cs="Times New Roman"/>
          <w:szCs w:val="24"/>
        </w:rPr>
        <w:t>ίναι</w:t>
      </w:r>
      <w:r>
        <w:rPr>
          <w:rFonts w:eastAsia="Times New Roman" w:cs="Times New Roman"/>
          <w:szCs w:val="24"/>
        </w:rPr>
        <w:t>,</w:t>
      </w:r>
      <w:r w:rsidRPr="00121711">
        <w:rPr>
          <w:rFonts w:eastAsia="Times New Roman" w:cs="Times New Roman"/>
          <w:szCs w:val="24"/>
        </w:rPr>
        <w:t xml:space="preserve"> ξέρετε</w:t>
      </w:r>
      <w:r>
        <w:rPr>
          <w:rFonts w:eastAsia="Times New Roman" w:cs="Times New Roman"/>
          <w:szCs w:val="24"/>
        </w:rPr>
        <w:t>, σαν να χτίζεται</w:t>
      </w:r>
      <w:r w:rsidRPr="00121711">
        <w:rPr>
          <w:rFonts w:eastAsia="Times New Roman" w:cs="Times New Roman"/>
          <w:szCs w:val="24"/>
        </w:rPr>
        <w:t xml:space="preserve"> μια πολυκατοικία και κοιτάμε πώς θα φτιάξουμε το ρετιρέ</w:t>
      </w:r>
      <w:r>
        <w:rPr>
          <w:rFonts w:eastAsia="Times New Roman" w:cs="Times New Roman"/>
          <w:szCs w:val="24"/>
        </w:rPr>
        <w:t>,</w:t>
      </w:r>
      <w:r w:rsidRPr="00121711">
        <w:rPr>
          <w:rFonts w:eastAsia="Times New Roman" w:cs="Times New Roman"/>
          <w:szCs w:val="24"/>
        </w:rPr>
        <w:t xml:space="preserve"> ρε παιδί μου</w:t>
      </w:r>
      <w:r>
        <w:rPr>
          <w:rFonts w:eastAsia="Times New Roman" w:cs="Times New Roman"/>
          <w:szCs w:val="24"/>
        </w:rPr>
        <w:t>, ή</w:t>
      </w:r>
      <w:r w:rsidRPr="00121711">
        <w:rPr>
          <w:rFonts w:eastAsia="Times New Roman" w:cs="Times New Roman"/>
          <w:szCs w:val="24"/>
        </w:rPr>
        <w:t xml:space="preserve"> </w:t>
      </w:r>
      <w:r>
        <w:rPr>
          <w:rFonts w:eastAsia="Times New Roman" w:cs="Times New Roman"/>
          <w:szCs w:val="24"/>
        </w:rPr>
        <w:t xml:space="preserve">τη βεράντα πάνω, </w:t>
      </w:r>
      <w:r w:rsidRPr="00121711">
        <w:rPr>
          <w:rFonts w:eastAsia="Times New Roman" w:cs="Times New Roman"/>
          <w:szCs w:val="24"/>
        </w:rPr>
        <w:t>ενώ λείπουν οι πρώτοι όροφοι</w:t>
      </w:r>
      <w:r>
        <w:rPr>
          <w:rFonts w:eastAsia="Times New Roman" w:cs="Times New Roman"/>
          <w:szCs w:val="24"/>
        </w:rPr>
        <w:t>. Αυτό ακριβώς συμβαίνει.</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w:t>
      </w:r>
      <w:r w:rsidRPr="00121711">
        <w:rPr>
          <w:rFonts w:eastAsia="Times New Roman" w:cs="Times New Roman"/>
          <w:szCs w:val="24"/>
        </w:rPr>
        <w:t>αι για να είμαστε ξεκάθαροι</w:t>
      </w:r>
      <w:r>
        <w:rPr>
          <w:rFonts w:eastAsia="Times New Roman" w:cs="Times New Roman"/>
          <w:szCs w:val="24"/>
        </w:rPr>
        <w:t>, σ</w:t>
      </w:r>
      <w:r w:rsidRPr="00121711">
        <w:rPr>
          <w:rFonts w:eastAsia="Times New Roman" w:cs="Times New Roman"/>
          <w:szCs w:val="24"/>
        </w:rPr>
        <w:t xml:space="preserve">αφώς </w:t>
      </w:r>
      <w:r>
        <w:rPr>
          <w:rFonts w:eastAsia="Times New Roman" w:cs="Times New Roman"/>
          <w:szCs w:val="24"/>
        </w:rPr>
        <w:t>πρέπει να γίνεται</w:t>
      </w:r>
      <w:r w:rsidRPr="00121711">
        <w:rPr>
          <w:rFonts w:eastAsia="Times New Roman" w:cs="Times New Roman"/>
          <w:szCs w:val="24"/>
        </w:rPr>
        <w:t xml:space="preserve"> αξιολόγηση των δημοσίων υπαλλήλων</w:t>
      </w:r>
      <w:r>
        <w:rPr>
          <w:rFonts w:eastAsia="Times New Roman" w:cs="Times New Roman"/>
          <w:szCs w:val="24"/>
        </w:rPr>
        <w:t>. Εννοείται.</w:t>
      </w:r>
      <w:r w:rsidRPr="00121711">
        <w:rPr>
          <w:rFonts w:eastAsia="Times New Roman" w:cs="Times New Roman"/>
          <w:szCs w:val="24"/>
        </w:rPr>
        <w:t xml:space="preserve"> </w:t>
      </w:r>
      <w:r>
        <w:rPr>
          <w:rFonts w:eastAsia="Times New Roman" w:cs="Times New Roman"/>
          <w:szCs w:val="24"/>
        </w:rPr>
        <w:t>Οι</w:t>
      </w:r>
      <w:r w:rsidRPr="00121711">
        <w:rPr>
          <w:rFonts w:eastAsia="Times New Roman" w:cs="Times New Roman"/>
          <w:szCs w:val="24"/>
        </w:rPr>
        <w:t xml:space="preserve"> δημόσιοι υπάλληλοι έχουν ένα καθήκον να επιτελέσουν απέναντι στον π</w:t>
      </w:r>
      <w:r>
        <w:rPr>
          <w:rFonts w:eastAsia="Times New Roman" w:cs="Times New Roman"/>
          <w:szCs w:val="24"/>
        </w:rPr>
        <w:t xml:space="preserve">ολίτη και να διαφυλάξουν το δημόσιο συμφέρον. </w:t>
      </w:r>
      <w:r w:rsidRPr="00121711">
        <w:rPr>
          <w:rFonts w:eastAsia="Times New Roman" w:cs="Times New Roman"/>
          <w:szCs w:val="24"/>
        </w:rPr>
        <w:t>Ξεκάθαρο αυτό</w:t>
      </w:r>
      <w:r>
        <w:rPr>
          <w:rFonts w:eastAsia="Times New Roman" w:cs="Times New Roman"/>
          <w:szCs w:val="24"/>
        </w:rPr>
        <w:t>. Να πούμε, όμως,</w:t>
      </w:r>
      <w:r w:rsidRPr="00121711">
        <w:rPr>
          <w:rFonts w:eastAsia="Times New Roman" w:cs="Times New Roman"/>
          <w:szCs w:val="24"/>
        </w:rPr>
        <w:t xml:space="preserve"> μία αλήθεια</w:t>
      </w:r>
      <w:r>
        <w:rPr>
          <w:rFonts w:eastAsia="Times New Roman" w:cs="Times New Roman"/>
          <w:szCs w:val="24"/>
        </w:rPr>
        <w:t>; Α</w:t>
      </w:r>
      <w:r w:rsidRPr="00121711">
        <w:rPr>
          <w:rFonts w:eastAsia="Times New Roman" w:cs="Times New Roman"/>
          <w:szCs w:val="24"/>
        </w:rPr>
        <w:t>ξιολόγηση στο δημόσιο</w:t>
      </w:r>
      <w:r>
        <w:rPr>
          <w:rFonts w:eastAsia="Times New Roman" w:cs="Times New Roman"/>
          <w:szCs w:val="24"/>
        </w:rPr>
        <w:t xml:space="preserve"> με εσωτερικό έλεγχο, </w:t>
      </w:r>
      <w:r w:rsidRPr="00121711">
        <w:rPr>
          <w:rFonts w:eastAsia="Times New Roman" w:cs="Times New Roman"/>
          <w:szCs w:val="24"/>
        </w:rPr>
        <w:t>όπως είναι δομημένο το ελληνικό δημόσιο</w:t>
      </w:r>
      <w:r>
        <w:rPr>
          <w:rFonts w:eastAsia="Times New Roman" w:cs="Times New Roman"/>
          <w:szCs w:val="24"/>
        </w:rPr>
        <w:t>,</w:t>
      </w:r>
      <w:r w:rsidRPr="00121711">
        <w:rPr>
          <w:rFonts w:eastAsia="Times New Roman" w:cs="Times New Roman"/>
          <w:szCs w:val="24"/>
        </w:rPr>
        <w:t xml:space="preserve"> με τις στρεβλώσεις που κουβαλά όλα αυτά τα χρόνια και τις παθογένειες</w:t>
      </w:r>
      <w:r>
        <w:rPr>
          <w:rFonts w:eastAsia="Times New Roman" w:cs="Times New Roman"/>
          <w:szCs w:val="24"/>
        </w:rPr>
        <w:t>,</w:t>
      </w:r>
      <w:r w:rsidRPr="00121711">
        <w:rPr>
          <w:rFonts w:eastAsia="Times New Roman" w:cs="Times New Roman"/>
          <w:szCs w:val="24"/>
        </w:rPr>
        <w:t xml:space="preserve"> δεν μπορεί να επιτευχθεί</w:t>
      </w:r>
      <w:r>
        <w:rPr>
          <w:rFonts w:eastAsia="Times New Roman" w:cs="Times New Roman"/>
          <w:szCs w:val="24"/>
        </w:rPr>
        <w:t>.</w:t>
      </w:r>
      <w:r w:rsidRPr="00121711">
        <w:rPr>
          <w:rFonts w:eastAsia="Times New Roman" w:cs="Times New Roman"/>
          <w:szCs w:val="24"/>
        </w:rPr>
        <w:t xml:space="preserve"> Τελεία και παύλα</w:t>
      </w:r>
      <w:r>
        <w:rPr>
          <w:rFonts w:eastAsia="Times New Roman" w:cs="Times New Roman"/>
          <w:szCs w:val="24"/>
        </w:rPr>
        <w:t xml:space="preserve">. Εννοώ αξιολόγηση πραγματική, </w:t>
      </w:r>
      <w:r w:rsidRPr="00121711">
        <w:rPr>
          <w:rFonts w:eastAsia="Times New Roman" w:cs="Times New Roman"/>
          <w:szCs w:val="24"/>
        </w:rPr>
        <w:t>με αντικειμενικά κριτήρια</w:t>
      </w:r>
      <w:r>
        <w:rPr>
          <w:rFonts w:eastAsia="Times New Roman" w:cs="Times New Roman"/>
          <w:szCs w:val="24"/>
        </w:rPr>
        <w:t>,</w:t>
      </w:r>
      <w:r w:rsidRPr="00121711">
        <w:rPr>
          <w:rFonts w:eastAsia="Times New Roman" w:cs="Times New Roman"/>
          <w:szCs w:val="24"/>
        </w:rPr>
        <w:t xml:space="preserve"> να μην αφήνει </w:t>
      </w:r>
      <w:r>
        <w:rPr>
          <w:rFonts w:eastAsia="Times New Roman" w:cs="Times New Roman"/>
          <w:szCs w:val="24"/>
        </w:rPr>
        <w:t xml:space="preserve">περιθώριο η αξιολόγηση αυτή </w:t>
      </w:r>
      <w:r w:rsidRPr="00121711">
        <w:rPr>
          <w:rFonts w:eastAsia="Times New Roman" w:cs="Times New Roman"/>
          <w:szCs w:val="24"/>
        </w:rPr>
        <w:t xml:space="preserve">για </w:t>
      </w:r>
      <w:r>
        <w:rPr>
          <w:rFonts w:eastAsia="Times New Roman" w:cs="Times New Roman"/>
          <w:szCs w:val="24"/>
        </w:rPr>
        <w:t xml:space="preserve">εύνοιες, </w:t>
      </w:r>
      <w:r>
        <w:rPr>
          <w:rFonts w:eastAsia="Times New Roman" w:cs="Times New Roman"/>
          <w:szCs w:val="24"/>
        </w:rPr>
        <w:lastRenderedPageBreak/>
        <w:t>για δυσμένειες, ώστε να προτιμώνται οι «δικοί» μας, οι «</w:t>
      </w:r>
      <w:r w:rsidRPr="00121711">
        <w:rPr>
          <w:rFonts w:eastAsia="Times New Roman" w:cs="Times New Roman"/>
          <w:szCs w:val="24"/>
        </w:rPr>
        <w:t>ημέτεροι</w:t>
      </w:r>
      <w:r>
        <w:rPr>
          <w:rFonts w:eastAsia="Times New Roman" w:cs="Times New Roman"/>
          <w:szCs w:val="24"/>
        </w:rPr>
        <w:t>»,</w:t>
      </w:r>
      <w:r w:rsidRPr="00121711">
        <w:rPr>
          <w:rFonts w:eastAsia="Times New Roman" w:cs="Times New Roman"/>
          <w:szCs w:val="24"/>
        </w:rPr>
        <w:t xml:space="preserve"> να απομακρύνονται οι μη αρεστοί</w:t>
      </w:r>
      <w:r>
        <w:rPr>
          <w:rFonts w:eastAsia="Times New Roman" w:cs="Times New Roman"/>
          <w:szCs w:val="24"/>
        </w:rPr>
        <w:t>. Α</w:t>
      </w:r>
      <w:r w:rsidRPr="00121711">
        <w:rPr>
          <w:rFonts w:eastAsia="Times New Roman" w:cs="Times New Roman"/>
          <w:szCs w:val="24"/>
        </w:rPr>
        <w:t>υτά συμβαίνουν</w:t>
      </w:r>
      <w:r>
        <w:rPr>
          <w:rFonts w:eastAsia="Times New Roman" w:cs="Times New Roman"/>
          <w:szCs w:val="24"/>
        </w:rPr>
        <w:t>.</w:t>
      </w:r>
      <w:r w:rsidRPr="00121711">
        <w:rPr>
          <w:rFonts w:eastAsia="Times New Roman" w:cs="Times New Roman"/>
          <w:szCs w:val="24"/>
        </w:rPr>
        <w:t xml:space="preserve"> </w:t>
      </w:r>
      <w:r>
        <w:rPr>
          <w:rFonts w:eastAsia="Times New Roman" w:cs="Times New Roman"/>
          <w:szCs w:val="24"/>
        </w:rPr>
        <w:t xml:space="preserve">Ξέρετε -δεν είναι εδώ ο κ. Βορίδης- </w:t>
      </w:r>
      <w:r w:rsidRPr="00121711">
        <w:rPr>
          <w:rFonts w:eastAsia="Times New Roman" w:cs="Times New Roman"/>
          <w:szCs w:val="24"/>
        </w:rPr>
        <w:t>όταν μου ανέθεσε το κόμμα να εισηγηθώ το νομοσχέδιο αυτό</w:t>
      </w:r>
      <w:r>
        <w:rPr>
          <w:rFonts w:eastAsia="Times New Roman" w:cs="Times New Roman"/>
          <w:szCs w:val="24"/>
        </w:rPr>
        <w:t>,</w:t>
      </w:r>
      <w:r w:rsidRPr="00121711">
        <w:rPr>
          <w:rFonts w:eastAsia="Times New Roman" w:cs="Times New Roman"/>
          <w:szCs w:val="24"/>
        </w:rPr>
        <w:t xml:space="preserve"> εκτός από την επισταμένη ανάλυση των άρθρων του νομοσχεδίου</w:t>
      </w:r>
      <w:r>
        <w:rPr>
          <w:rFonts w:eastAsia="Times New Roman" w:cs="Times New Roman"/>
          <w:szCs w:val="24"/>
        </w:rPr>
        <w:t>,</w:t>
      </w:r>
      <w:r w:rsidRPr="00121711">
        <w:rPr>
          <w:rFonts w:eastAsia="Times New Roman" w:cs="Times New Roman"/>
          <w:szCs w:val="24"/>
        </w:rPr>
        <w:t xml:space="preserve"> αλλά και την ακρόαση των φορέων</w:t>
      </w:r>
      <w:r>
        <w:rPr>
          <w:rFonts w:eastAsia="Times New Roman" w:cs="Times New Roman"/>
          <w:szCs w:val="24"/>
        </w:rPr>
        <w:t>,</w:t>
      </w:r>
      <w:r w:rsidRPr="00121711">
        <w:rPr>
          <w:rFonts w:eastAsia="Times New Roman" w:cs="Times New Roman"/>
          <w:szCs w:val="24"/>
        </w:rPr>
        <w:t xml:space="preserve"> έκανα</w:t>
      </w:r>
      <w:r>
        <w:rPr>
          <w:rFonts w:eastAsia="Times New Roman" w:cs="Times New Roman"/>
          <w:szCs w:val="24"/>
        </w:rPr>
        <w:t>,</w:t>
      </w:r>
      <w:r w:rsidRPr="00121711">
        <w:rPr>
          <w:rFonts w:eastAsia="Times New Roman" w:cs="Times New Roman"/>
          <w:szCs w:val="24"/>
        </w:rPr>
        <w:t xml:space="preserve"> κύ</w:t>
      </w:r>
      <w:r>
        <w:rPr>
          <w:rFonts w:eastAsia="Times New Roman" w:cs="Times New Roman"/>
          <w:szCs w:val="24"/>
        </w:rPr>
        <w:t>ριε Π</w:t>
      </w:r>
      <w:r w:rsidRPr="00121711">
        <w:rPr>
          <w:rFonts w:eastAsia="Times New Roman" w:cs="Times New Roman"/>
          <w:szCs w:val="24"/>
        </w:rPr>
        <w:t>ρόεδρε</w:t>
      </w:r>
      <w:r>
        <w:rPr>
          <w:rFonts w:eastAsia="Times New Roman" w:cs="Times New Roman"/>
          <w:szCs w:val="24"/>
        </w:rPr>
        <w:t>,</w:t>
      </w:r>
      <w:r w:rsidRPr="00121711">
        <w:rPr>
          <w:rFonts w:eastAsia="Times New Roman" w:cs="Times New Roman"/>
          <w:szCs w:val="24"/>
        </w:rPr>
        <w:t xml:space="preserve"> </w:t>
      </w:r>
      <w:r>
        <w:rPr>
          <w:rFonts w:eastAsia="Times New Roman" w:cs="Times New Roman"/>
          <w:szCs w:val="24"/>
        </w:rPr>
        <w:t>το εξής: Π</w:t>
      </w:r>
      <w:r w:rsidRPr="00121711">
        <w:rPr>
          <w:rFonts w:eastAsia="Times New Roman" w:cs="Times New Roman"/>
          <w:szCs w:val="24"/>
        </w:rPr>
        <w:t>ροέρχομαι</w:t>
      </w:r>
      <w:r>
        <w:rPr>
          <w:rFonts w:eastAsia="Times New Roman" w:cs="Times New Roman"/>
          <w:szCs w:val="24"/>
        </w:rPr>
        <w:t xml:space="preserve"> από</w:t>
      </w:r>
      <w:r w:rsidRPr="00121711">
        <w:rPr>
          <w:rFonts w:eastAsia="Times New Roman" w:cs="Times New Roman"/>
          <w:szCs w:val="24"/>
        </w:rPr>
        <w:t xml:space="preserve"> τον ιδιωτικό τομέα</w:t>
      </w:r>
      <w:r>
        <w:rPr>
          <w:rFonts w:eastAsia="Times New Roman" w:cs="Times New Roman"/>
          <w:szCs w:val="24"/>
        </w:rPr>
        <w:t>, τα ένσημα είκοσι οκτώ χρόνων, πριν μπω στη Β</w:t>
      </w:r>
      <w:r w:rsidRPr="00121711">
        <w:rPr>
          <w:rFonts w:eastAsia="Times New Roman" w:cs="Times New Roman"/>
          <w:szCs w:val="24"/>
        </w:rPr>
        <w:t>ουλή</w:t>
      </w:r>
      <w:r>
        <w:rPr>
          <w:rFonts w:eastAsia="Times New Roman" w:cs="Times New Roman"/>
          <w:szCs w:val="24"/>
        </w:rPr>
        <w:t>,</w:t>
      </w:r>
      <w:r w:rsidRPr="00121711">
        <w:rPr>
          <w:rFonts w:eastAsia="Times New Roman" w:cs="Times New Roman"/>
          <w:szCs w:val="24"/>
        </w:rPr>
        <w:t xml:space="preserve"> που </w:t>
      </w:r>
      <w:r>
        <w:rPr>
          <w:rFonts w:eastAsia="Times New Roman" w:cs="Times New Roman"/>
          <w:szCs w:val="24"/>
        </w:rPr>
        <w:t>κουβαλώ</w:t>
      </w:r>
      <w:r w:rsidRPr="00121711">
        <w:rPr>
          <w:rFonts w:eastAsia="Times New Roman" w:cs="Times New Roman"/>
          <w:szCs w:val="24"/>
        </w:rPr>
        <w:t xml:space="preserve"> στις πλάτες μου</w:t>
      </w:r>
      <w:r>
        <w:rPr>
          <w:rFonts w:eastAsia="Times New Roman" w:cs="Times New Roman"/>
          <w:szCs w:val="24"/>
        </w:rPr>
        <w:t>,</w:t>
      </w:r>
      <w:r w:rsidRPr="00121711">
        <w:rPr>
          <w:rFonts w:eastAsia="Times New Roman" w:cs="Times New Roman"/>
          <w:szCs w:val="24"/>
        </w:rPr>
        <w:t xml:space="preserve"> είναι όλα </w:t>
      </w:r>
      <w:r>
        <w:rPr>
          <w:rFonts w:eastAsia="Times New Roman" w:cs="Times New Roman"/>
          <w:szCs w:val="24"/>
        </w:rPr>
        <w:t>από τον</w:t>
      </w:r>
      <w:r w:rsidRPr="00121711">
        <w:rPr>
          <w:rFonts w:eastAsia="Times New Roman" w:cs="Times New Roman"/>
          <w:szCs w:val="24"/>
        </w:rPr>
        <w:t xml:space="preserve"> ιδιωτικό τομέα</w:t>
      </w:r>
      <w:r>
        <w:rPr>
          <w:rFonts w:eastAsia="Times New Roman" w:cs="Times New Roman"/>
          <w:szCs w:val="24"/>
        </w:rPr>
        <w:t>.</w:t>
      </w:r>
      <w:r w:rsidRPr="00121711">
        <w:rPr>
          <w:rFonts w:eastAsia="Times New Roman" w:cs="Times New Roman"/>
          <w:szCs w:val="24"/>
        </w:rPr>
        <w:t xml:space="preserve"> </w:t>
      </w:r>
      <w:r>
        <w:rPr>
          <w:rFonts w:eastAsia="Times New Roman" w:cs="Times New Roman"/>
          <w:szCs w:val="24"/>
        </w:rPr>
        <w:t>Έτσι, λοιπόν, επέλεξα</w:t>
      </w:r>
      <w:r w:rsidRPr="00121711">
        <w:rPr>
          <w:rFonts w:eastAsia="Times New Roman" w:cs="Times New Roman"/>
          <w:szCs w:val="24"/>
        </w:rPr>
        <w:t xml:space="preserve"> </w:t>
      </w:r>
      <w:r>
        <w:rPr>
          <w:rFonts w:eastAsia="Times New Roman" w:cs="Times New Roman"/>
          <w:szCs w:val="24"/>
        </w:rPr>
        <w:t>να μιλήσω για το θέμα αυτό -</w:t>
      </w:r>
      <w:r w:rsidRPr="00121711">
        <w:rPr>
          <w:rFonts w:eastAsia="Times New Roman" w:cs="Times New Roman"/>
          <w:szCs w:val="24"/>
        </w:rPr>
        <w:t xml:space="preserve">συνήθως όταν </w:t>
      </w:r>
      <w:r>
        <w:rPr>
          <w:rFonts w:eastAsia="Times New Roman" w:cs="Times New Roman"/>
          <w:szCs w:val="24"/>
        </w:rPr>
        <w:t>εισηγούμαι</w:t>
      </w:r>
      <w:r w:rsidRPr="00121711">
        <w:rPr>
          <w:rFonts w:eastAsia="Times New Roman" w:cs="Times New Roman"/>
          <w:szCs w:val="24"/>
        </w:rPr>
        <w:t xml:space="preserve"> θέματα της δημόσι</w:t>
      </w:r>
      <w:r>
        <w:rPr>
          <w:rFonts w:eastAsia="Times New Roman" w:cs="Times New Roman"/>
          <w:szCs w:val="24"/>
        </w:rPr>
        <w:t>ας διοίκησης και του Υπουργείου Ε</w:t>
      </w:r>
      <w:r w:rsidRPr="00121711">
        <w:rPr>
          <w:rFonts w:eastAsia="Times New Roman" w:cs="Times New Roman"/>
          <w:szCs w:val="24"/>
        </w:rPr>
        <w:t>σωτερικών πάντα το κάνω</w:t>
      </w:r>
      <w:r>
        <w:rPr>
          <w:rFonts w:eastAsia="Times New Roman" w:cs="Times New Roman"/>
          <w:szCs w:val="24"/>
        </w:rPr>
        <w:t>- με δέκα δημοσίους υπαλλήλους. Π</w:t>
      </w:r>
      <w:r w:rsidRPr="00121711">
        <w:rPr>
          <w:rFonts w:eastAsia="Times New Roman" w:cs="Times New Roman"/>
          <w:szCs w:val="24"/>
        </w:rPr>
        <w:t>ήρα δέκα γνωστούς μου δημ</w:t>
      </w:r>
      <w:r>
        <w:rPr>
          <w:rFonts w:eastAsia="Times New Roman" w:cs="Times New Roman"/>
          <w:szCs w:val="24"/>
        </w:rPr>
        <w:t xml:space="preserve">οσίους υπαλλήλους και τους είπα: «Παιδιά, </w:t>
      </w:r>
      <w:r w:rsidRPr="00121711">
        <w:rPr>
          <w:rFonts w:eastAsia="Times New Roman" w:cs="Times New Roman"/>
          <w:szCs w:val="24"/>
        </w:rPr>
        <w:t>θα βοηθήσει</w:t>
      </w:r>
      <w:r>
        <w:rPr>
          <w:rFonts w:eastAsia="Times New Roman" w:cs="Times New Roman"/>
          <w:szCs w:val="24"/>
        </w:rPr>
        <w:t>; Π</w:t>
      </w:r>
      <w:r w:rsidRPr="00121711">
        <w:rPr>
          <w:rFonts w:eastAsia="Times New Roman" w:cs="Times New Roman"/>
          <w:szCs w:val="24"/>
        </w:rPr>
        <w:t>ώς είναι η κατάσταση εκεί</w:t>
      </w:r>
      <w:r>
        <w:rPr>
          <w:rFonts w:eastAsia="Times New Roman" w:cs="Times New Roman"/>
          <w:szCs w:val="24"/>
        </w:rPr>
        <w:t>;». Από αυτούς πήρα σφυγμό. Κ</w:t>
      </w:r>
      <w:r w:rsidRPr="00121711">
        <w:rPr>
          <w:rFonts w:eastAsia="Times New Roman" w:cs="Times New Roman"/>
          <w:szCs w:val="24"/>
        </w:rPr>
        <w:t xml:space="preserve">αι δεν πήρα </w:t>
      </w:r>
      <w:r>
        <w:rPr>
          <w:rFonts w:eastAsia="Times New Roman" w:cs="Times New Roman"/>
          <w:szCs w:val="24"/>
        </w:rPr>
        <w:t>δέκα</w:t>
      </w:r>
      <w:r w:rsidRPr="00121711">
        <w:rPr>
          <w:rFonts w:eastAsia="Times New Roman" w:cs="Times New Roman"/>
          <w:szCs w:val="24"/>
        </w:rPr>
        <w:t xml:space="preserve"> δημοσίους υπαλλήλους της </w:t>
      </w:r>
      <w:r>
        <w:rPr>
          <w:rFonts w:eastAsia="Times New Roman" w:cs="Times New Roman"/>
          <w:szCs w:val="24"/>
        </w:rPr>
        <w:t>Ελληνικής Λύσης.</w:t>
      </w:r>
      <w:r w:rsidRPr="00121711">
        <w:rPr>
          <w:rFonts w:eastAsia="Times New Roman" w:cs="Times New Roman"/>
          <w:szCs w:val="24"/>
        </w:rPr>
        <w:t xml:space="preserve"> </w:t>
      </w:r>
      <w:r>
        <w:rPr>
          <w:rFonts w:eastAsia="Times New Roman" w:cs="Times New Roman"/>
          <w:szCs w:val="24"/>
        </w:rPr>
        <w:t>Άλλος ήταν</w:t>
      </w:r>
      <w:r w:rsidRPr="00121711">
        <w:rPr>
          <w:rFonts w:eastAsia="Times New Roman" w:cs="Times New Roman"/>
          <w:szCs w:val="24"/>
        </w:rPr>
        <w:t xml:space="preserve"> δεξιός</w:t>
      </w:r>
      <w:r>
        <w:rPr>
          <w:rFonts w:eastAsia="Times New Roman" w:cs="Times New Roman"/>
          <w:szCs w:val="24"/>
        </w:rPr>
        <w:t>, άλλος</w:t>
      </w:r>
      <w:r w:rsidRPr="00121711">
        <w:rPr>
          <w:rFonts w:eastAsia="Times New Roman" w:cs="Times New Roman"/>
          <w:szCs w:val="24"/>
        </w:rPr>
        <w:t xml:space="preserve"> αριστερός</w:t>
      </w:r>
      <w:r>
        <w:rPr>
          <w:rFonts w:eastAsia="Times New Roman" w:cs="Times New Roman"/>
          <w:szCs w:val="24"/>
        </w:rPr>
        <w:t>, άλλος</w:t>
      </w:r>
      <w:r w:rsidRPr="00121711">
        <w:rPr>
          <w:rFonts w:eastAsia="Times New Roman" w:cs="Times New Roman"/>
          <w:szCs w:val="24"/>
        </w:rPr>
        <w:t xml:space="preserve"> </w:t>
      </w:r>
      <w:r>
        <w:rPr>
          <w:rFonts w:eastAsia="Times New Roman" w:cs="Times New Roman"/>
          <w:szCs w:val="24"/>
        </w:rPr>
        <w:t>νεο</w:t>
      </w:r>
      <w:r w:rsidRPr="00121711">
        <w:rPr>
          <w:rFonts w:eastAsia="Times New Roman" w:cs="Times New Roman"/>
          <w:szCs w:val="24"/>
        </w:rPr>
        <w:t>δημοκράτης</w:t>
      </w:r>
      <w:r>
        <w:rPr>
          <w:rFonts w:eastAsia="Times New Roman" w:cs="Times New Roman"/>
          <w:szCs w:val="24"/>
        </w:rPr>
        <w:t>, κάνα δυο</w:t>
      </w:r>
      <w:r w:rsidRPr="00121711">
        <w:rPr>
          <w:rFonts w:eastAsia="Times New Roman" w:cs="Times New Roman"/>
          <w:szCs w:val="24"/>
        </w:rPr>
        <w:t xml:space="preserve"> </w:t>
      </w:r>
      <w:r>
        <w:rPr>
          <w:rFonts w:eastAsia="Times New Roman" w:cs="Times New Roman"/>
          <w:szCs w:val="24"/>
        </w:rPr>
        <w:t>ήταν ΚΚΕ,</w:t>
      </w:r>
      <w:r w:rsidRPr="00121711">
        <w:rPr>
          <w:rFonts w:eastAsia="Times New Roman" w:cs="Times New Roman"/>
          <w:szCs w:val="24"/>
        </w:rPr>
        <w:t xml:space="preserve"> </w:t>
      </w:r>
      <w:r>
        <w:rPr>
          <w:rFonts w:eastAsia="Times New Roman" w:cs="Times New Roman"/>
          <w:szCs w:val="24"/>
        </w:rPr>
        <w:t>δυο, τρεις</w:t>
      </w:r>
      <w:r w:rsidRPr="00121711">
        <w:rPr>
          <w:rFonts w:eastAsia="Times New Roman" w:cs="Times New Roman"/>
          <w:szCs w:val="24"/>
        </w:rPr>
        <w:t xml:space="preserve"> δικοί </w:t>
      </w:r>
      <w:r>
        <w:rPr>
          <w:rFonts w:eastAsia="Times New Roman" w:cs="Times New Roman"/>
          <w:szCs w:val="24"/>
        </w:rPr>
        <w:t>μας,</w:t>
      </w:r>
      <w:r w:rsidRPr="00121711">
        <w:rPr>
          <w:rFonts w:eastAsia="Times New Roman" w:cs="Times New Roman"/>
          <w:szCs w:val="24"/>
        </w:rPr>
        <w:t xml:space="preserve"> </w:t>
      </w:r>
      <w:r>
        <w:rPr>
          <w:rFonts w:eastAsia="Times New Roman" w:cs="Times New Roman"/>
          <w:szCs w:val="24"/>
        </w:rPr>
        <w:t xml:space="preserve">της </w:t>
      </w:r>
      <w:r w:rsidRPr="00121711">
        <w:rPr>
          <w:rFonts w:eastAsia="Times New Roman" w:cs="Times New Roman"/>
          <w:szCs w:val="24"/>
        </w:rPr>
        <w:t>Ελληνική</w:t>
      </w:r>
      <w:r>
        <w:rPr>
          <w:rFonts w:eastAsia="Times New Roman" w:cs="Times New Roman"/>
          <w:szCs w:val="24"/>
        </w:rPr>
        <w:t>ς</w:t>
      </w:r>
      <w:r w:rsidRPr="00121711">
        <w:rPr>
          <w:rFonts w:eastAsia="Times New Roman" w:cs="Times New Roman"/>
          <w:szCs w:val="24"/>
        </w:rPr>
        <w:t xml:space="preserve"> </w:t>
      </w:r>
      <w:r>
        <w:rPr>
          <w:rFonts w:eastAsia="Times New Roman" w:cs="Times New Roman"/>
          <w:szCs w:val="24"/>
        </w:rPr>
        <w:t>Λύσης.</w:t>
      </w:r>
      <w:r w:rsidRPr="00121711">
        <w:rPr>
          <w:rFonts w:eastAsia="Times New Roman" w:cs="Times New Roman"/>
          <w:szCs w:val="24"/>
        </w:rPr>
        <w:t xml:space="preserve"> </w:t>
      </w:r>
      <w:r>
        <w:rPr>
          <w:rFonts w:eastAsia="Times New Roman" w:cs="Times New Roman"/>
          <w:szCs w:val="24"/>
        </w:rPr>
        <w:t>Ή</w:t>
      </w:r>
      <w:r w:rsidRPr="00121711">
        <w:rPr>
          <w:rFonts w:eastAsia="Times New Roman" w:cs="Times New Roman"/>
          <w:szCs w:val="24"/>
        </w:rPr>
        <w:t>θελα να πάρω το</w:t>
      </w:r>
      <w:r>
        <w:rPr>
          <w:rFonts w:eastAsia="Times New Roman" w:cs="Times New Roman"/>
          <w:szCs w:val="24"/>
        </w:rPr>
        <w:t>ν</w:t>
      </w:r>
      <w:r w:rsidRPr="00121711">
        <w:rPr>
          <w:rFonts w:eastAsia="Times New Roman" w:cs="Times New Roman"/>
          <w:szCs w:val="24"/>
        </w:rPr>
        <w:t xml:space="preserve"> σφυγμό</w:t>
      </w:r>
      <w:r>
        <w:rPr>
          <w:rFonts w:eastAsia="Times New Roman" w:cs="Times New Roman"/>
          <w:szCs w:val="24"/>
        </w:rPr>
        <w:t>,</w:t>
      </w:r>
      <w:r w:rsidRPr="00121711">
        <w:rPr>
          <w:rFonts w:eastAsia="Times New Roman" w:cs="Times New Roman"/>
          <w:szCs w:val="24"/>
        </w:rPr>
        <w:t xml:space="preserve"> να μου πουν τι επικρατεί και πώς τους φαίνεται το νομοσχέδιο</w:t>
      </w:r>
      <w:r>
        <w:rPr>
          <w:rFonts w:eastAsia="Times New Roman" w:cs="Times New Roman"/>
          <w:szCs w:val="24"/>
        </w:rPr>
        <w:t>. Τους είπα: «Να σας πω, ρε</w:t>
      </w:r>
      <w:r w:rsidRPr="00121711">
        <w:rPr>
          <w:rFonts w:eastAsia="Times New Roman" w:cs="Times New Roman"/>
          <w:szCs w:val="24"/>
        </w:rPr>
        <w:t xml:space="preserve"> παιδιά</w:t>
      </w:r>
      <w:r>
        <w:rPr>
          <w:rFonts w:eastAsia="Times New Roman" w:cs="Times New Roman"/>
          <w:szCs w:val="24"/>
        </w:rPr>
        <w:t>, αυτή η Κ</w:t>
      </w:r>
      <w:r w:rsidRPr="00121711">
        <w:rPr>
          <w:rFonts w:eastAsia="Times New Roman" w:cs="Times New Roman"/>
          <w:szCs w:val="24"/>
        </w:rPr>
        <w:t>υβέρνηση φέρνει την αξιολόγηση</w:t>
      </w:r>
      <w:r>
        <w:rPr>
          <w:rFonts w:eastAsia="Times New Roman" w:cs="Times New Roman"/>
          <w:szCs w:val="24"/>
        </w:rPr>
        <w:t>,</w:t>
      </w:r>
      <w:r w:rsidRPr="00121711">
        <w:rPr>
          <w:rFonts w:eastAsia="Times New Roman" w:cs="Times New Roman"/>
          <w:szCs w:val="24"/>
        </w:rPr>
        <w:t xml:space="preserve"> φέρνει </w:t>
      </w:r>
      <w:r>
        <w:rPr>
          <w:rFonts w:eastAsia="Times New Roman" w:cs="Times New Roman"/>
          <w:szCs w:val="24"/>
        </w:rPr>
        <w:t>τη</w:t>
      </w:r>
      <w:r w:rsidRPr="00121711">
        <w:rPr>
          <w:rFonts w:eastAsia="Times New Roman" w:cs="Times New Roman"/>
          <w:szCs w:val="24"/>
        </w:rPr>
        <w:t xml:space="preserve"> στοχοθεσία</w:t>
      </w:r>
      <w:r>
        <w:rPr>
          <w:rFonts w:eastAsia="Times New Roman" w:cs="Times New Roman"/>
          <w:szCs w:val="24"/>
        </w:rPr>
        <w:t xml:space="preserve">, αλλάζει ο Βορίδης αυτά, φέρνει αυτά. Πείτε μου λίγο </w:t>
      </w:r>
      <w:r w:rsidRPr="00121711">
        <w:rPr>
          <w:rFonts w:eastAsia="Times New Roman" w:cs="Times New Roman"/>
          <w:szCs w:val="24"/>
        </w:rPr>
        <w:t>πώς μπορούν να εφαρμοστούν αυτά</w:t>
      </w:r>
      <w:r>
        <w:rPr>
          <w:rFonts w:eastAsia="Times New Roman" w:cs="Times New Roman"/>
          <w:szCs w:val="24"/>
        </w:rPr>
        <w:t>; Είναι υλοποιήσιμα;». Μου απάντησαν ότι δεν είναι και μ</w:t>
      </w:r>
      <w:r w:rsidRPr="00121711">
        <w:rPr>
          <w:rFonts w:eastAsia="Times New Roman" w:cs="Times New Roman"/>
          <w:szCs w:val="24"/>
        </w:rPr>
        <w:t>ου περιέγραψα</w:t>
      </w:r>
      <w:r>
        <w:rPr>
          <w:rFonts w:eastAsia="Times New Roman" w:cs="Times New Roman"/>
          <w:szCs w:val="24"/>
        </w:rPr>
        <w:t>ν</w:t>
      </w:r>
      <w:r w:rsidRPr="00121711">
        <w:rPr>
          <w:rFonts w:eastAsia="Times New Roman" w:cs="Times New Roman"/>
          <w:szCs w:val="24"/>
        </w:rPr>
        <w:t xml:space="preserve"> πράγματα που συμβαίνουν στο δημόσιο</w:t>
      </w:r>
      <w:r>
        <w:rPr>
          <w:rFonts w:eastAsia="Times New Roman" w:cs="Times New Roman"/>
          <w:szCs w:val="24"/>
        </w:rPr>
        <w:t>,</w:t>
      </w:r>
      <w:r w:rsidRPr="00121711">
        <w:rPr>
          <w:rFonts w:eastAsia="Times New Roman" w:cs="Times New Roman"/>
          <w:szCs w:val="24"/>
        </w:rPr>
        <w:t xml:space="preserve"> τα οποία είτε θα τα δο</w:t>
      </w:r>
      <w:r>
        <w:rPr>
          <w:rFonts w:eastAsia="Times New Roman" w:cs="Times New Roman"/>
          <w:szCs w:val="24"/>
        </w:rPr>
        <w:t>ύμε κατάματα είτε θα περιγράφουμε</w:t>
      </w:r>
      <w:r w:rsidRPr="00121711">
        <w:rPr>
          <w:rFonts w:eastAsia="Times New Roman" w:cs="Times New Roman"/>
          <w:szCs w:val="24"/>
        </w:rPr>
        <w:t xml:space="preserve"> μια κατάσταση ειδυλλιακή ότι </w:t>
      </w:r>
      <w:r w:rsidRPr="00121711">
        <w:rPr>
          <w:rFonts w:eastAsia="Times New Roman" w:cs="Times New Roman"/>
          <w:szCs w:val="24"/>
        </w:rPr>
        <w:lastRenderedPageBreak/>
        <w:t xml:space="preserve">είμαστε μια κορυφαία χώρα της </w:t>
      </w:r>
      <w:r>
        <w:rPr>
          <w:rFonts w:eastAsia="Times New Roman" w:cs="Times New Roman"/>
          <w:szCs w:val="24"/>
        </w:rPr>
        <w:t>Ευρωπαϊκής Έ</w:t>
      </w:r>
      <w:r w:rsidRPr="00121711">
        <w:rPr>
          <w:rFonts w:eastAsia="Times New Roman" w:cs="Times New Roman"/>
          <w:szCs w:val="24"/>
        </w:rPr>
        <w:t>νωσης και θα τα κάνουμε όλα τέλεια</w:t>
      </w:r>
      <w:r>
        <w:rPr>
          <w:rFonts w:eastAsia="Times New Roman" w:cs="Times New Roman"/>
          <w:szCs w:val="24"/>
        </w:rPr>
        <w:t xml:space="preserve"> κ.λπ.</w:t>
      </w:r>
      <w:r w:rsidR="009701E9">
        <w:rPr>
          <w:rFonts w:eastAsia="Times New Roman" w:cs="Times New Roman"/>
          <w:szCs w:val="24"/>
        </w:rPr>
        <w:t>.</w:t>
      </w:r>
      <w:r w:rsidRPr="00121711">
        <w:rPr>
          <w:rFonts w:eastAsia="Times New Roman" w:cs="Times New Roman"/>
          <w:szCs w:val="24"/>
        </w:rPr>
        <w:t xml:space="preserve"> </w:t>
      </w:r>
      <w:r>
        <w:rPr>
          <w:rFonts w:eastAsia="Times New Roman" w:cs="Times New Roman"/>
          <w:szCs w:val="24"/>
        </w:rPr>
        <w:t xml:space="preserve">Όχι.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w:t>
      </w:r>
      <w:r w:rsidRPr="00121711">
        <w:rPr>
          <w:rFonts w:eastAsia="Times New Roman" w:cs="Times New Roman"/>
          <w:szCs w:val="24"/>
        </w:rPr>
        <w:t xml:space="preserve">ο νέο σύστημα αξιολόγησης </w:t>
      </w:r>
      <w:r>
        <w:rPr>
          <w:rFonts w:eastAsia="Times New Roman" w:cs="Times New Roman"/>
          <w:szCs w:val="24"/>
        </w:rPr>
        <w:t>το συνδέετε</w:t>
      </w:r>
      <w:r w:rsidRPr="00121711">
        <w:rPr>
          <w:rFonts w:eastAsia="Times New Roman" w:cs="Times New Roman"/>
          <w:szCs w:val="24"/>
        </w:rPr>
        <w:t xml:space="preserve"> </w:t>
      </w:r>
      <w:r>
        <w:rPr>
          <w:rFonts w:eastAsia="Times New Roman" w:cs="Times New Roman"/>
          <w:szCs w:val="24"/>
        </w:rPr>
        <w:t>με εννέα</w:t>
      </w:r>
      <w:r w:rsidRPr="00121711">
        <w:rPr>
          <w:rFonts w:eastAsia="Times New Roman" w:cs="Times New Roman"/>
          <w:szCs w:val="24"/>
        </w:rPr>
        <w:t xml:space="preserve"> διαφορετικές δεξιότητες που η </w:t>
      </w:r>
      <w:r>
        <w:rPr>
          <w:rFonts w:eastAsia="Times New Roman" w:cs="Times New Roman"/>
          <w:szCs w:val="24"/>
        </w:rPr>
        <w:t>καθεμία</w:t>
      </w:r>
      <w:r w:rsidRPr="00121711">
        <w:rPr>
          <w:rFonts w:eastAsia="Times New Roman" w:cs="Times New Roman"/>
          <w:szCs w:val="24"/>
        </w:rPr>
        <w:t xml:space="preserve"> έχει τρεις ή τέσσερις υποκατηγορίες δεξιοτήτων</w:t>
      </w:r>
      <w:r>
        <w:rPr>
          <w:rFonts w:eastAsia="Times New Roman" w:cs="Times New Roman"/>
          <w:szCs w:val="24"/>
        </w:rPr>
        <w:t>.</w:t>
      </w:r>
      <w:r w:rsidRPr="00121711">
        <w:rPr>
          <w:rFonts w:eastAsia="Times New Roman" w:cs="Times New Roman"/>
          <w:szCs w:val="24"/>
        </w:rPr>
        <w:t xml:space="preserve"> Πώς θα μπορεί να διαγνώσει αυτές τις δεξιότητες ο προϊστάμενος</w:t>
      </w:r>
      <w:r w:rsidRPr="00067131">
        <w:rPr>
          <w:rFonts w:eastAsia="Times New Roman" w:cs="Times New Roman"/>
          <w:szCs w:val="24"/>
        </w:rPr>
        <w:t xml:space="preserve"> </w:t>
      </w:r>
      <w:r w:rsidRPr="00121711">
        <w:rPr>
          <w:rFonts w:eastAsia="Times New Roman" w:cs="Times New Roman"/>
          <w:szCs w:val="24"/>
        </w:rPr>
        <w:t>ο οποίος θα κληθεί να αξιολογήσει όλες αυτές τις κατηγορίες</w:t>
      </w:r>
      <w:r>
        <w:rPr>
          <w:rFonts w:eastAsia="Times New Roman" w:cs="Times New Roman"/>
          <w:szCs w:val="24"/>
        </w:rPr>
        <w:t xml:space="preserve">, αφού είναι </w:t>
      </w:r>
      <w:r w:rsidRPr="00121711">
        <w:rPr>
          <w:rFonts w:eastAsia="Times New Roman" w:cs="Times New Roman"/>
          <w:szCs w:val="24"/>
        </w:rPr>
        <w:t xml:space="preserve">αμφίβολο αν ακόμη και </w:t>
      </w:r>
      <w:r>
        <w:rPr>
          <w:rFonts w:eastAsia="Times New Roman" w:cs="Times New Roman"/>
          <w:szCs w:val="24"/>
        </w:rPr>
        <w:t xml:space="preserve">ο </w:t>
      </w:r>
      <w:r w:rsidRPr="00121711">
        <w:rPr>
          <w:rFonts w:eastAsia="Times New Roman" w:cs="Times New Roman"/>
          <w:szCs w:val="24"/>
        </w:rPr>
        <w:t xml:space="preserve">προϊστάμενος διαθέτει αυτές </w:t>
      </w:r>
      <w:r w:rsidR="009701E9">
        <w:rPr>
          <w:rFonts w:eastAsia="Times New Roman" w:cs="Times New Roman"/>
          <w:szCs w:val="24"/>
        </w:rPr>
        <w:t xml:space="preserve">τις </w:t>
      </w:r>
      <w:r w:rsidRPr="00121711">
        <w:rPr>
          <w:rFonts w:eastAsia="Times New Roman" w:cs="Times New Roman"/>
          <w:szCs w:val="24"/>
        </w:rPr>
        <w:t>δεξιότητες</w:t>
      </w:r>
      <w:r>
        <w:rPr>
          <w:rFonts w:eastAsia="Times New Roman" w:cs="Times New Roman"/>
          <w:szCs w:val="24"/>
        </w:rPr>
        <w:t>;</w:t>
      </w:r>
      <w:r w:rsidRPr="00121711">
        <w:rPr>
          <w:rFonts w:eastAsia="Times New Roman" w:cs="Times New Roman"/>
          <w:szCs w:val="24"/>
        </w:rPr>
        <w:t xml:space="preserve"> </w:t>
      </w:r>
      <w:r>
        <w:rPr>
          <w:rFonts w:eastAsia="Times New Roman" w:cs="Times New Roman"/>
          <w:szCs w:val="24"/>
        </w:rPr>
        <w:t>Επίσης, πόσες ανθρωπο</w:t>
      </w:r>
      <w:r w:rsidRPr="00121711">
        <w:rPr>
          <w:rFonts w:eastAsia="Times New Roman" w:cs="Times New Roman"/>
          <w:szCs w:val="24"/>
        </w:rPr>
        <w:t>ώρες θα χρειαστούν για να εφαρμοστούν και να λειτουργήσουν όλα αυτά</w:t>
      </w:r>
      <w:r>
        <w:rPr>
          <w:rFonts w:eastAsia="Times New Roman" w:cs="Times New Roman"/>
          <w:szCs w:val="24"/>
        </w:rPr>
        <w:t>; Θα</w:t>
      </w:r>
      <w:r w:rsidRPr="00121711">
        <w:rPr>
          <w:rFonts w:eastAsia="Times New Roman" w:cs="Times New Roman"/>
          <w:szCs w:val="24"/>
        </w:rPr>
        <w:t xml:space="preserve"> κυνηγούν όλοι οι υπάλληλοι</w:t>
      </w:r>
      <w:r>
        <w:rPr>
          <w:rFonts w:eastAsia="Times New Roman" w:cs="Times New Roman"/>
          <w:szCs w:val="24"/>
        </w:rPr>
        <w:t>, οι</w:t>
      </w:r>
      <w:r w:rsidRPr="00121711">
        <w:rPr>
          <w:rFonts w:eastAsia="Times New Roman" w:cs="Times New Roman"/>
          <w:szCs w:val="24"/>
        </w:rPr>
        <w:t xml:space="preserve"> τμηματάρχες</w:t>
      </w:r>
      <w:r>
        <w:rPr>
          <w:rFonts w:eastAsia="Times New Roman" w:cs="Times New Roman"/>
          <w:szCs w:val="24"/>
        </w:rPr>
        <w:t>,</w:t>
      </w:r>
      <w:r w:rsidRPr="00121711">
        <w:rPr>
          <w:rFonts w:eastAsia="Times New Roman" w:cs="Times New Roman"/>
          <w:szCs w:val="24"/>
        </w:rPr>
        <w:t xml:space="preserve"> οι διευθυντές</w:t>
      </w:r>
      <w:r>
        <w:rPr>
          <w:rFonts w:eastAsia="Times New Roman" w:cs="Times New Roman"/>
          <w:szCs w:val="24"/>
        </w:rPr>
        <w:t>,</w:t>
      </w:r>
      <w:r w:rsidRPr="00121711">
        <w:rPr>
          <w:rFonts w:eastAsia="Times New Roman" w:cs="Times New Roman"/>
          <w:szCs w:val="24"/>
        </w:rPr>
        <w:t xml:space="preserve"> οι γενικοί διευθυντές τις δεκάδες δεξιότητες</w:t>
      </w:r>
      <w:r>
        <w:rPr>
          <w:rFonts w:eastAsia="Times New Roman" w:cs="Times New Roman"/>
          <w:szCs w:val="24"/>
        </w:rPr>
        <w:t>; Θ</w:t>
      </w:r>
      <w:r w:rsidRPr="00121711">
        <w:rPr>
          <w:rFonts w:eastAsia="Times New Roman" w:cs="Times New Roman"/>
          <w:szCs w:val="24"/>
        </w:rPr>
        <w:t>α απομείνει χρόνος να κάνουν καθόλου δουλειά</w:t>
      </w:r>
      <w:r>
        <w:rPr>
          <w:rFonts w:eastAsia="Times New Roman" w:cs="Times New Roman"/>
          <w:szCs w:val="24"/>
        </w:rPr>
        <w:t xml:space="preserve"> εκεί μέσα.</w:t>
      </w:r>
      <w:r w:rsidRPr="00121711">
        <w:rPr>
          <w:rFonts w:eastAsia="Times New Roman" w:cs="Times New Roman"/>
          <w:szCs w:val="24"/>
        </w:rPr>
        <w:t xml:space="preserve"> Τα αντίστοιχα ισχύουν για τη στοχοθεσία που προβλέπεται</w:t>
      </w:r>
      <w:r>
        <w:rPr>
          <w:rFonts w:eastAsia="Times New Roman" w:cs="Times New Roman"/>
          <w:szCs w:val="24"/>
        </w:rPr>
        <w:t>. Π</w:t>
      </w:r>
      <w:r w:rsidRPr="00121711">
        <w:rPr>
          <w:rFonts w:eastAsia="Times New Roman" w:cs="Times New Roman"/>
          <w:szCs w:val="24"/>
        </w:rPr>
        <w:t>όσο θα αλλάξει τα πράγματα</w:t>
      </w:r>
      <w:r>
        <w:rPr>
          <w:rFonts w:eastAsia="Times New Roman" w:cs="Times New Roman"/>
          <w:szCs w:val="24"/>
        </w:rPr>
        <w:t>;</w:t>
      </w:r>
      <w:r w:rsidRPr="00121711">
        <w:rPr>
          <w:rFonts w:eastAsia="Times New Roman" w:cs="Times New Roman"/>
          <w:szCs w:val="24"/>
        </w:rPr>
        <w:t xml:space="preserve"> Θα γίνονται συζητήσεις επί συζητήσεων για το ποιοι θα είναι αυτοί οι στόχοι</w:t>
      </w:r>
      <w:r>
        <w:rPr>
          <w:rFonts w:eastAsia="Times New Roman" w:cs="Times New Roman"/>
          <w:szCs w:val="24"/>
        </w:rPr>
        <w:t>,</w:t>
      </w:r>
      <w:r w:rsidRPr="00121711">
        <w:rPr>
          <w:rFonts w:eastAsia="Times New Roman" w:cs="Times New Roman"/>
          <w:szCs w:val="24"/>
        </w:rPr>
        <w:t xml:space="preserve"> πώς θα επιτευχθούν</w:t>
      </w:r>
      <w:r>
        <w:rPr>
          <w:rFonts w:eastAsia="Times New Roman" w:cs="Times New Roman"/>
          <w:szCs w:val="24"/>
        </w:rPr>
        <w:t>,</w:t>
      </w:r>
      <w:r w:rsidRPr="00121711">
        <w:rPr>
          <w:rFonts w:eastAsia="Times New Roman" w:cs="Times New Roman"/>
          <w:szCs w:val="24"/>
        </w:rPr>
        <w:t xml:space="preserve"> εάν θα επιτευχθούν οι στόχοι</w:t>
      </w:r>
      <w:r>
        <w:rPr>
          <w:rFonts w:eastAsia="Times New Roman" w:cs="Times New Roman"/>
          <w:szCs w:val="24"/>
        </w:rPr>
        <w:t>, ε</w:t>
      </w:r>
      <w:r w:rsidRPr="00121711">
        <w:rPr>
          <w:rFonts w:eastAsia="Times New Roman" w:cs="Times New Roman"/>
          <w:szCs w:val="24"/>
        </w:rPr>
        <w:t xml:space="preserve">άν χρειάζεται αναθεώρηση και πώς θα </w:t>
      </w:r>
      <w:r>
        <w:rPr>
          <w:rFonts w:eastAsia="Times New Roman" w:cs="Times New Roman"/>
          <w:szCs w:val="24"/>
        </w:rPr>
        <w:t>βαθμολογηθούν. Π</w:t>
      </w:r>
      <w:r w:rsidRPr="00121711">
        <w:rPr>
          <w:rFonts w:eastAsia="Times New Roman" w:cs="Times New Roman"/>
          <w:szCs w:val="24"/>
        </w:rPr>
        <w:t>ολλές συζητήσεις</w:t>
      </w:r>
      <w:r>
        <w:rPr>
          <w:rFonts w:eastAsia="Times New Roman" w:cs="Times New Roman"/>
          <w:szCs w:val="24"/>
        </w:rPr>
        <w:t>,</w:t>
      </w:r>
      <w:r w:rsidRPr="00121711">
        <w:rPr>
          <w:rFonts w:eastAsia="Times New Roman" w:cs="Times New Roman"/>
          <w:szCs w:val="24"/>
        </w:rPr>
        <w:t xml:space="preserve"> πολλά στάδια</w:t>
      </w:r>
      <w:r>
        <w:rPr>
          <w:rFonts w:eastAsia="Times New Roman" w:cs="Times New Roman"/>
          <w:szCs w:val="24"/>
        </w:rPr>
        <w:t>, πολλή γραφειοκρατία. Ε</w:t>
      </w:r>
      <w:r w:rsidRPr="00121711">
        <w:rPr>
          <w:rFonts w:eastAsia="Times New Roman" w:cs="Times New Roman"/>
          <w:szCs w:val="24"/>
        </w:rPr>
        <w:t>ννοείται ότι το δημόσιο χρ</w:t>
      </w:r>
      <w:r>
        <w:rPr>
          <w:rFonts w:eastAsia="Times New Roman" w:cs="Times New Roman"/>
          <w:szCs w:val="24"/>
        </w:rPr>
        <w:t xml:space="preserve">ειάζεται να γίνει πιο αποδοτικό, </w:t>
      </w:r>
      <w:r w:rsidRPr="00121711">
        <w:rPr>
          <w:rFonts w:eastAsia="Times New Roman" w:cs="Times New Roman"/>
          <w:szCs w:val="24"/>
        </w:rPr>
        <w:t>να γίνει πιο παραγωγικό</w:t>
      </w:r>
      <w:r>
        <w:rPr>
          <w:rFonts w:eastAsia="Times New Roman" w:cs="Times New Roman"/>
          <w:szCs w:val="24"/>
        </w:rPr>
        <w:t>. Γίνεται, όμως, να δίνετε</w:t>
      </w:r>
      <w:r w:rsidRPr="00121711">
        <w:rPr>
          <w:rFonts w:eastAsia="Times New Roman" w:cs="Times New Roman"/>
          <w:szCs w:val="24"/>
        </w:rPr>
        <w:t xml:space="preserve"> πριμ παραγωγικότητας για να κάνουν οι δημόσιοι υπάλληλοι τη δουλειά </w:t>
      </w:r>
      <w:r>
        <w:rPr>
          <w:rFonts w:eastAsia="Times New Roman" w:cs="Times New Roman"/>
          <w:szCs w:val="24"/>
        </w:rPr>
        <w:t>τους; Τη δουλειά τους</w:t>
      </w:r>
      <w:r w:rsidRPr="00121711">
        <w:rPr>
          <w:rFonts w:eastAsia="Times New Roman" w:cs="Times New Roman"/>
          <w:szCs w:val="24"/>
        </w:rPr>
        <w:t xml:space="preserve"> </w:t>
      </w:r>
      <w:r>
        <w:rPr>
          <w:rFonts w:eastAsia="Times New Roman" w:cs="Times New Roman"/>
          <w:szCs w:val="24"/>
        </w:rPr>
        <w:t>πρέπει να κάνουν. Και τ</w:t>
      </w:r>
      <w:r w:rsidRPr="00121711">
        <w:rPr>
          <w:rFonts w:eastAsia="Times New Roman" w:cs="Times New Roman"/>
          <w:szCs w:val="24"/>
        </w:rPr>
        <w:t>ώρα</w:t>
      </w:r>
      <w:r>
        <w:rPr>
          <w:rFonts w:eastAsia="Times New Roman" w:cs="Times New Roman"/>
          <w:szCs w:val="24"/>
        </w:rPr>
        <w:t>,</w:t>
      </w:r>
      <w:r w:rsidRPr="00121711">
        <w:rPr>
          <w:rFonts w:eastAsia="Times New Roman" w:cs="Times New Roman"/>
          <w:szCs w:val="24"/>
        </w:rPr>
        <w:t xml:space="preserve"> που έρχονται εκλογές</w:t>
      </w:r>
      <w:r>
        <w:rPr>
          <w:rFonts w:eastAsia="Times New Roman" w:cs="Times New Roman"/>
          <w:szCs w:val="24"/>
        </w:rPr>
        <w:t>, τους δίνετε</w:t>
      </w:r>
      <w:r w:rsidRPr="00121711">
        <w:rPr>
          <w:rFonts w:eastAsia="Times New Roman" w:cs="Times New Roman"/>
          <w:szCs w:val="24"/>
        </w:rPr>
        <w:t xml:space="preserve"> μπόνους</w:t>
      </w:r>
      <w:r>
        <w:rPr>
          <w:rFonts w:eastAsia="Times New Roman" w:cs="Times New Roman"/>
          <w:szCs w:val="24"/>
        </w:rPr>
        <w:t>.</w:t>
      </w:r>
      <w:r w:rsidRPr="00121711">
        <w:rPr>
          <w:rFonts w:eastAsia="Times New Roman" w:cs="Times New Roman"/>
          <w:szCs w:val="24"/>
        </w:rPr>
        <w:t xml:space="preserve"> </w:t>
      </w:r>
      <w:r>
        <w:rPr>
          <w:rFonts w:eastAsia="Times New Roman" w:cs="Times New Roman"/>
          <w:szCs w:val="24"/>
        </w:rPr>
        <w:t>Προφανώς!</w:t>
      </w:r>
      <w:r w:rsidRPr="00121711">
        <w:rPr>
          <w:rFonts w:eastAsia="Times New Roman" w:cs="Times New Roman"/>
          <w:szCs w:val="24"/>
        </w:rPr>
        <w:t xml:space="preserve"> </w:t>
      </w:r>
      <w:r>
        <w:rPr>
          <w:rFonts w:eastAsia="Times New Roman" w:cs="Times New Roman"/>
          <w:szCs w:val="24"/>
        </w:rPr>
        <w:t>Ψ</w:t>
      </w:r>
      <w:r w:rsidRPr="00121711">
        <w:rPr>
          <w:rFonts w:eastAsia="Times New Roman" w:cs="Times New Roman"/>
          <w:szCs w:val="24"/>
        </w:rPr>
        <w:t>ηφαλάκια</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sidRPr="00121711">
        <w:rPr>
          <w:rFonts w:eastAsia="Times New Roman" w:cs="Times New Roman"/>
          <w:szCs w:val="24"/>
        </w:rPr>
        <w:lastRenderedPageBreak/>
        <w:t xml:space="preserve">Εσείς δεν είστε που </w:t>
      </w:r>
      <w:r>
        <w:rPr>
          <w:rFonts w:eastAsia="Times New Roman" w:cs="Times New Roman"/>
          <w:szCs w:val="24"/>
        </w:rPr>
        <w:t>καταργήσατε το Υπουργείο Διοικητικής Α</w:t>
      </w:r>
      <w:r w:rsidRPr="00121711">
        <w:rPr>
          <w:rFonts w:eastAsia="Times New Roman" w:cs="Times New Roman"/>
          <w:szCs w:val="24"/>
        </w:rPr>
        <w:t>νασυγκρότησης ως περιττό</w:t>
      </w:r>
      <w:r>
        <w:rPr>
          <w:rFonts w:eastAsia="Times New Roman" w:cs="Times New Roman"/>
          <w:szCs w:val="24"/>
        </w:rPr>
        <w:t>;</w:t>
      </w:r>
      <w:r w:rsidRPr="00121711">
        <w:rPr>
          <w:rFonts w:eastAsia="Times New Roman" w:cs="Times New Roman"/>
          <w:szCs w:val="24"/>
        </w:rPr>
        <w:t xml:space="preserve"> </w:t>
      </w:r>
      <w:r>
        <w:rPr>
          <w:rFonts w:eastAsia="Times New Roman" w:cs="Times New Roman"/>
          <w:szCs w:val="24"/>
        </w:rPr>
        <w:t xml:space="preserve">Η Κυβέρνησή σας το κατήργησε. </w:t>
      </w:r>
      <w:r w:rsidRPr="00121711">
        <w:rPr>
          <w:rFonts w:eastAsia="Times New Roman" w:cs="Times New Roman"/>
          <w:szCs w:val="24"/>
        </w:rPr>
        <w:t>Εσείς δεν είστε που δεν έχετε κα</w:t>
      </w:r>
      <w:r w:rsidR="00714DC3">
        <w:rPr>
          <w:rFonts w:eastAsia="Times New Roman" w:cs="Times New Roman"/>
          <w:szCs w:val="24"/>
        </w:rPr>
        <w:t>μ</w:t>
      </w:r>
      <w:r w:rsidRPr="00121711">
        <w:rPr>
          <w:rFonts w:eastAsia="Times New Roman" w:cs="Times New Roman"/>
          <w:szCs w:val="24"/>
        </w:rPr>
        <w:t xml:space="preserve">μία ευθύνη για την εικόνα του δημοσίου και </w:t>
      </w:r>
      <w:r>
        <w:rPr>
          <w:rFonts w:eastAsia="Times New Roman" w:cs="Times New Roman"/>
          <w:szCs w:val="24"/>
        </w:rPr>
        <w:t>λέτε ότι</w:t>
      </w:r>
      <w:r w:rsidRPr="00121711">
        <w:rPr>
          <w:rFonts w:eastAsia="Times New Roman" w:cs="Times New Roman"/>
          <w:szCs w:val="24"/>
        </w:rPr>
        <w:t xml:space="preserve"> για ό</w:t>
      </w:r>
      <w:r>
        <w:rPr>
          <w:rFonts w:eastAsia="Times New Roman" w:cs="Times New Roman"/>
          <w:szCs w:val="24"/>
        </w:rPr>
        <w:t>λα φταίνε οι δημόσιοι υπάλληλοι; Γιατί δεν φροντίζετε, λοιπόν,</w:t>
      </w:r>
      <w:r w:rsidRPr="00121711">
        <w:rPr>
          <w:rFonts w:eastAsia="Times New Roman" w:cs="Times New Roman"/>
          <w:szCs w:val="24"/>
        </w:rPr>
        <w:t xml:space="preserve"> να υπάρχουν κίνητρα</w:t>
      </w:r>
      <w:r>
        <w:rPr>
          <w:rFonts w:eastAsia="Times New Roman" w:cs="Times New Roman"/>
          <w:szCs w:val="24"/>
        </w:rPr>
        <w:t>, ν</w:t>
      </w:r>
      <w:r w:rsidRPr="00121711">
        <w:rPr>
          <w:rFonts w:eastAsia="Times New Roman" w:cs="Times New Roman"/>
          <w:szCs w:val="24"/>
        </w:rPr>
        <w:t>α υπάρχουν ευκαιρίες</w:t>
      </w:r>
      <w:r>
        <w:rPr>
          <w:rFonts w:eastAsia="Times New Roman" w:cs="Times New Roman"/>
          <w:szCs w:val="24"/>
        </w:rPr>
        <w:t>,</w:t>
      </w:r>
      <w:r w:rsidRPr="00121711">
        <w:rPr>
          <w:rFonts w:eastAsia="Times New Roman" w:cs="Times New Roman"/>
          <w:szCs w:val="24"/>
        </w:rPr>
        <w:t xml:space="preserve"> να είναι όλοι οι </w:t>
      </w:r>
      <w:r>
        <w:rPr>
          <w:rFonts w:eastAsia="Times New Roman" w:cs="Times New Roman"/>
          <w:szCs w:val="24"/>
        </w:rPr>
        <w:t>υπάλληλοι</w:t>
      </w:r>
      <w:r w:rsidRPr="00121711">
        <w:rPr>
          <w:rFonts w:eastAsia="Times New Roman" w:cs="Times New Roman"/>
          <w:szCs w:val="24"/>
        </w:rPr>
        <w:t xml:space="preserve"> παραγωγικοί</w:t>
      </w:r>
      <w:r>
        <w:rPr>
          <w:rFonts w:eastAsia="Times New Roman" w:cs="Times New Roman"/>
          <w:szCs w:val="24"/>
        </w:rPr>
        <w:t>; Κ</w:t>
      </w:r>
      <w:r w:rsidRPr="00121711">
        <w:rPr>
          <w:rFonts w:eastAsia="Times New Roman" w:cs="Times New Roman"/>
          <w:szCs w:val="24"/>
        </w:rPr>
        <w:t>αι μη μας πείτε ότι δεν ξέρετε τι συμβαίνει στις δημόσιες υπηρεσίες</w:t>
      </w:r>
      <w:r>
        <w:rPr>
          <w:rFonts w:eastAsia="Times New Roman" w:cs="Times New Roman"/>
          <w:szCs w:val="24"/>
        </w:rPr>
        <w:t>. Αυτά μου είπαν και οι δέκα δημόσιοι υπάλληλοι, με τους οποίους μίλησα</w:t>
      </w:r>
      <w:r w:rsidRPr="00121711">
        <w:rPr>
          <w:rFonts w:eastAsia="Times New Roman" w:cs="Times New Roman"/>
          <w:szCs w:val="24"/>
        </w:rPr>
        <w:t xml:space="preserve"> προχθές</w:t>
      </w:r>
      <w:r>
        <w:rPr>
          <w:rFonts w:eastAsia="Times New Roman" w:cs="Times New Roman"/>
          <w:szCs w:val="24"/>
        </w:rPr>
        <w:t>.</w:t>
      </w:r>
      <w:r w:rsidRPr="00121711">
        <w:rPr>
          <w:rFonts w:eastAsia="Times New Roman" w:cs="Times New Roman"/>
          <w:szCs w:val="24"/>
        </w:rPr>
        <w:t xml:space="preserve"> Δεν ξέρετε ότι άλλος υπάλληλος κάνει δουλειά για δύο άτομα</w:t>
      </w:r>
      <w:r>
        <w:rPr>
          <w:rFonts w:eastAsia="Times New Roman" w:cs="Times New Roman"/>
          <w:szCs w:val="24"/>
        </w:rPr>
        <w:t>,</w:t>
      </w:r>
      <w:r w:rsidRPr="00121711">
        <w:rPr>
          <w:rFonts w:eastAsia="Times New Roman" w:cs="Times New Roman"/>
          <w:szCs w:val="24"/>
        </w:rPr>
        <w:t xml:space="preserve"> </w:t>
      </w:r>
      <w:r>
        <w:rPr>
          <w:rFonts w:eastAsia="Times New Roman" w:cs="Times New Roman"/>
          <w:szCs w:val="24"/>
        </w:rPr>
        <w:t>άλλος</w:t>
      </w:r>
      <w:r w:rsidRPr="00121711">
        <w:rPr>
          <w:rFonts w:eastAsia="Times New Roman" w:cs="Times New Roman"/>
          <w:szCs w:val="24"/>
        </w:rPr>
        <w:t xml:space="preserve"> δεν δουλεύει καθόλου</w:t>
      </w:r>
      <w:r>
        <w:rPr>
          <w:rFonts w:eastAsia="Times New Roman" w:cs="Times New Roman"/>
          <w:szCs w:val="24"/>
        </w:rPr>
        <w:t>,</w:t>
      </w:r>
      <w:r w:rsidRPr="00121711">
        <w:rPr>
          <w:rFonts w:eastAsia="Times New Roman" w:cs="Times New Roman"/>
          <w:szCs w:val="24"/>
        </w:rPr>
        <w:t xml:space="preserve"> αλλά όλοι πληρώνονται</w:t>
      </w:r>
      <w:r>
        <w:rPr>
          <w:rFonts w:eastAsia="Times New Roman" w:cs="Times New Roman"/>
          <w:szCs w:val="24"/>
        </w:rPr>
        <w:t>;</w:t>
      </w:r>
      <w:r w:rsidRPr="00121711">
        <w:rPr>
          <w:rFonts w:eastAsia="Times New Roman" w:cs="Times New Roman"/>
          <w:szCs w:val="24"/>
        </w:rPr>
        <w:t xml:space="preserve"> Δεν ξέρετε ότι αν έχεις γνωριμίες</w:t>
      </w:r>
      <w:r>
        <w:rPr>
          <w:rFonts w:eastAsia="Times New Roman" w:cs="Times New Roman"/>
          <w:szCs w:val="24"/>
        </w:rPr>
        <w:t>,</w:t>
      </w:r>
      <w:r w:rsidRPr="00121711">
        <w:rPr>
          <w:rFonts w:eastAsia="Times New Roman" w:cs="Times New Roman"/>
          <w:szCs w:val="24"/>
        </w:rPr>
        <w:t xml:space="preserve"> εάν υπάλληλος πάει στην υπηρεσία χαλαρά και ένας άλλος με πολύ άγχος</w:t>
      </w:r>
      <w:r>
        <w:rPr>
          <w:rFonts w:eastAsia="Times New Roman" w:cs="Times New Roman"/>
          <w:szCs w:val="24"/>
        </w:rPr>
        <w:t>, παίρνει δουλειά και</w:t>
      </w:r>
      <w:r w:rsidRPr="00121711">
        <w:rPr>
          <w:rFonts w:eastAsia="Times New Roman" w:cs="Times New Roman"/>
          <w:szCs w:val="24"/>
        </w:rPr>
        <w:t xml:space="preserve"> στο σπίτι για να </w:t>
      </w:r>
      <w:r>
        <w:rPr>
          <w:rFonts w:eastAsia="Times New Roman" w:cs="Times New Roman"/>
          <w:szCs w:val="24"/>
        </w:rPr>
        <w:t>βγάλει</w:t>
      </w:r>
      <w:r w:rsidRPr="00121711">
        <w:rPr>
          <w:rFonts w:eastAsia="Times New Roman" w:cs="Times New Roman"/>
          <w:szCs w:val="24"/>
        </w:rPr>
        <w:t xml:space="preserve"> τον όγκο δουλειάς</w:t>
      </w:r>
      <w:r>
        <w:rPr>
          <w:rFonts w:eastAsia="Times New Roman" w:cs="Times New Roman"/>
          <w:szCs w:val="24"/>
        </w:rPr>
        <w:t>;</w:t>
      </w:r>
      <w:r w:rsidRPr="00121711">
        <w:rPr>
          <w:rFonts w:eastAsia="Times New Roman" w:cs="Times New Roman"/>
          <w:szCs w:val="24"/>
        </w:rPr>
        <w:t xml:space="preserve"> Δεν το ξέρετε αυτό</w:t>
      </w:r>
      <w:r>
        <w:rPr>
          <w:rFonts w:eastAsia="Times New Roman" w:cs="Times New Roman"/>
          <w:szCs w:val="24"/>
        </w:rPr>
        <w:t>;</w:t>
      </w:r>
      <w:r w:rsidRPr="00121711">
        <w:rPr>
          <w:rFonts w:eastAsia="Times New Roman" w:cs="Times New Roman"/>
          <w:szCs w:val="24"/>
        </w:rPr>
        <w:t xml:space="preserve"> Δεν ξέρετε ότι </w:t>
      </w:r>
      <w:r>
        <w:rPr>
          <w:rFonts w:eastAsia="Times New Roman" w:cs="Times New Roman"/>
          <w:szCs w:val="24"/>
        </w:rPr>
        <w:t xml:space="preserve">ο </w:t>
      </w:r>
      <w:r w:rsidRPr="00121711">
        <w:rPr>
          <w:rFonts w:eastAsia="Times New Roman" w:cs="Times New Roman"/>
          <w:szCs w:val="24"/>
        </w:rPr>
        <w:t>υπάλληλος που δουλεύει το</w:t>
      </w:r>
      <w:r>
        <w:rPr>
          <w:rFonts w:eastAsia="Times New Roman" w:cs="Times New Roman"/>
          <w:szCs w:val="24"/>
        </w:rPr>
        <w:t>υ</w:t>
      </w:r>
      <w:r w:rsidRPr="00121711">
        <w:rPr>
          <w:rFonts w:eastAsia="Times New Roman" w:cs="Times New Roman"/>
          <w:szCs w:val="24"/>
        </w:rPr>
        <w:t xml:space="preserve"> φορτώνουν και άλλα για να βγει η δουλειά της οργανικής μονάδας</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714DC3">
        <w:rPr>
          <w:rFonts w:eastAsia="Times New Roman" w:cs="Times New Roman"/>
          <w:b/>
          <w:color w:val="000000" w:themeColor="text1"/>
          <w:szCs w:val="24"/>
        </w:rPr>
        <w:t>ΣΟΦΙΑ ΣΑΚΟΡΑΦΑ</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sidRPr="00121711">
        <w:rPr>
          <w:rFonts w:eastAsia="Times New Roman" w:cs="Times New Roman"/>
          <w:szCs w:val="24"/>
        </w:rPr>
        <w:t xml:space="preserve">Αυτές είναι νοοτροπίες δεκαετιών δυστυχώς και ευθύνονται </w:t>
      </w:r>
      <w:r>
        <w:rPr>
          <w:rFonts w:eastAsia="Times New Roman" w:cs="Times New Roman"/>
          <w:szCs w:val="24"/>
        </w:rPr>
        <w:t>όλες οι κυβερνήσεις γι’</w:t>
      </w:r>
      <w:r w:rsidRPr="00121711">
        <w:rPr>
          <w:rFonts w:eastAsia="Times New Roman" w:cs="Times New Roman"/>
          <w:szCs w:val="24"/>
        </w:rPr>
        <w:t xml:space="preserve"> αυτές τις νοοτροπίες</w:t>
      </w:r>
      <w:r>
        <w:rPr>
          <w:rFonts w:eastAsia="Times New Roman" w:cs="Times New Roman"/>
          <w:szCs w:val="24"/>
        </w:rPr>
        <w:t>.</w:t>
      </w:r>
      <w:r w:rsidRPr="00121711">
        <w:rPr>
          <w:rFonts w:eastAsia="Times New Roman" w:cs="Times New Roman"/>
          <w:szCs w:val="24"/>
        </w:rPr>
        <w:t xml:space="preserve"> Η αλήθεια είναι ότι η γενιά των </w:t>
      </w:r>
      <w:r>
        <w:rPr>
          <w:rFonts w:eastAsia="Times New Roman" w:cs="Times New Roman"/>
          <w:szCs w:val="24"/>
        </w:rPr>
        <w:t>σαραντάρηδων</w:t>
      </w:r>
      <w:r w:rsidRPr="00121711">
        <w:rPr>
          <w:rFonts w:eastAsia="Times New Roman" w:cs="Times New Roman"/>
          <w:szCs w:val="24"/>
        </w:rPr>
        <w:t xml:space="preserve"> που πλέον αρχίζει να παίρνει τα πράγματα στα χέρια της και στον δημόσιο τομέα</w:t>
      </w:r>
      <w:r>
        <w:rPr>
          <w:rFonts w:eastAsia="Times New Roman" w:cs="Times New Roman"/>
          <w:szCs w:val="24"/>
        </w:rPr>
        <w:t>,</w:t>
      </w:r>
      <w:r w:rsidRPr="00121711">
        <w:rPr>
          <w:rFonts w:eastAsia="Times New Roman" w:cs="Times New Roman"/>
          <w:szCs w:val="24"/>
        </w:rPr>
        <w:t xml:space="preserve"> έρχεται με μία άλλη νοοτροπία και λίγο το </w:t>
      </w:r>
      <w:r>
        <w:rPr>
          <w:rFonts w:eastAsia="Times New Roman" w:cs="Times New Roman"/>
          <w:szCs w:val="24"/>
        </w:rPr>
        <w:t>τοπίο</w:t>
      </w:r>
      <w:r w:rsidRPr="00121711">
        <w:rPr>
          <w:rFonts w:eastAsia="Times New Roman" w:cs="Times New Roman"/>
          <w:szCs w:val="24"/>
        </w:rPr>
        <w:t xml:space="preserve"> σιγά σιγά αλλάζει</w:t>
      </w:r>
      <w:r>
        <w:rPr>
          <w:rFonts w:eastAsia="Times New Roman" w:cs="Times New Roman"/>
          <w:szCs w:val="24"/>
        </w:rPr>
        <w:t>. Και στις</w:t>
      </w:r>
      <w:r w:rsidRPr="00121711">
        <w:rPr>
          <w:rFonts w:eastAsia="Times New Roman" w:cs="Times New Roman"/>
          <w:szCs w:val="24"/>
        </w:rPr>
        <w:t xml:space="preserve"> </w:t>
      </w:r>
      <w:r>
        <w:rPr>
          <w:rFonts w:eastAsia="Times New Roman" w:cs="Times New Roman"/>
          <w:szCs w:val="24"/>
        </w:rPr>
        <w:t>υπηρεσίες αυτές, όμως, πάλι</w:t>
      </w:r>
      <w:r w:rsidRPr="00121711">
        <w:rPr>
          <w:rFonts w:eastAsia="Times New Roman" w:cs="Times New Roman"/>
          <w:szCs w:val="24"/>
        </w:rPr>
        <w:t xml:space="preserve"> ο προϊστάμενος διεύθυνσης</w:t>
      </w:r>
      <w:r>
        <w:rPr>
          <w:rFonts w:eastAsia="Times New Roman" w:cs="Times New Roman"/>
          <w:szCs w:val="24"/>
        </w:rPr>
        <w:t xml:space="preserve"> ε</w:t>
      </w:r>
      <w:r w:rsidRPr="00121711">
        <w:rPr>
          <w:rFonts w:eastAsia="Times New Roman" w:cs="Times New Roman"/>
          <w:szCs w:val="24"/>
        </w:rPr>
        <w:t xml:space="preserve">ίναι </w:t>
      </w:r>
      <w:r w:rsidRPr="00121711">
        <w:rPr>
          <w:rFonts w:eastAsia="Times New Roman" w:cs="Times New Roman"/>
          <w:szCs w:val="24"/>
        </w:rPr>
        <w:lastRenderedPageBreak/>
        <w:t>αυτός που θα επιλέξει τους συγκεκριμένους υπαλλήλους</w:t>
      </w:r>
      <w:r>
        <w:rPr>
          <w:rFonts w:eastAsia="Times New Roman" w:cs="Times New Roman"/>
          <w:szCs w:val="24"/>
        </w:rPr>
        <w:t>.</w:t>
      </w:r>
      <w:r w:rsidRPr="00121711">
        <w:rPr>
          <w:rFonts w:eastAsia="Times New Roman" w:cs="Times New Roman"/>
          <w:szCs w:val="24"/>
        </w:rPr>
        <w:t xml:space="preserve"> Τι σημαίνει αυτό δηλαδή</w:t>
      </w:r>
      <w:r>
        <w:rPr>
          <w:rFonts w:eastAsia="Times New Roman" w:cs="Times New Roman"/>
          <w:szCs w:val="24"/>
        </w:rPr>
        <w:t>; Ό</w:t>
      </w:r>
      <w:r w:rsidRPr="00121711">
        <w:rPr>
          <w:rFonts w:eastAsia="Times New Roman" w:cs="Times New Roman"/>
          <w:szCs w:val="24"/>
        </w:rPr>
        <w:t>τι σε μια υπηρεσία</w:t>
      </w:r>
      <w:r>
        <w:rPr>
          <w:rFonts w:eastAsia="Times New Roman" w:cs="Times New Roman"/>
          <w:szCs w:val="24"/>
        </w:rPr>
        <w:t>,</w:t>
      </w:r>
      <w:r w:rsidRPr="00121711">
        <w:rPr>
          <w:rFonts w:eastAsia="Times New Roman" w:cs="Times New Roman"/>
          <w:szCs w:val="24"/>
        </w:rPr>
        <w:t xml:space="preserve"> ακόμη και σε ένα τμήμα</w:t>
      </w:r>
      <w:r>
        <w:rPr>
          <w:rFonts w:eastAsia="Times New Roman" w:cs="Times New Roman"/>
          <w:szCs w:val="24"/>
        </w:rPr>
        <w:t>,</w:t>
      </w:r>
      <w:r w:rsidRPr="00121711">
        <w:rPr>
          <w:rFonts w:eastAsia="Times New Roman" w:cs="Times New Roman"/>
          <w:szCs w:val="24"/>
        </w:rPr>
        <w:t xml:space="preserve"> άλλοι υπάλληλοι θα παίρνουν το πριμ και άλλοι πάλι από την ίδια υπηρεσία δεν θα παίρνουν το πριμ</w:t>
      </w:r>
      <w:r w:rsidR="00714DC3">
        <w:rPr>
          <w:rFonts w:eastAsia="Times New Roman" w:cs="Times New Roman"/>
          <w:szCs w:val="24"/>
        </w:rPr>
        <w:t>;</w:t>
      </w:r>
      <w:r w:rsidRPr="00121711">
        <w:rPr>
          <w:rFonts w:eastAsia="Times New Roman" w:cs="Times New Roman"/>
          <w:szCs w:val="24"/>
        </w:rPr>
        <w:t xml:space="preserve"> Νομίζετε ότι θα επικρατεί ανάμεσα στους υπαλλήλους ένα καλό κλίμα</w:t>
      </w:r>
      <w:r>
        <w:rPr>
          <w:rFonts w:eastAsia="Times New Roman" w:cs="Times New Roman"/>
          <w:szCs w:val="24"/>
        </w:rPr>
        <w:t>; Νομίζετε</w:t>
      </w:r>
      <w:r w:rsidRPr="00121711">
        <w:rPr>
          <w:rFonts w:eastAsia="Times New Roman" w:cs="Times New Roman"/>
          <w:szCs w:val="24"/>
        </w:rPr>
        <w:t xml:space="preserve"> ότι </w:t>
      </w:r>
      <w:r>
        <w:rPr>
          <w:rFonts w:eastAsia="Times New Roman" w:cs="Times New Roman"/>
          <w:szCs w:val="24"/>
        </w:rPr>
        <w:t xml:space="preserve">θα </w:t>
      </w:r>
      <w:r w:rsidRPr="00121711">
        <w:rPr>
          <w:rFonts w:eastAsia="Times New Roman" w:cs="Times New Roman"/>
          <w:szCs w:val="24"/>
        </w:rPr>
        <w:t>υπάρχει εύρυθμη λειτουργία της υπηρεσίας με αυτά</w:t>
      </w:r>
      <w:r>
        <w:rPr>
          <w:rFonts w:eastAsia="Times New Roman" w:cs="Times New Roman"/>
          <w:szCs w:val="24"/>
        </w:rPr>
        <w:t>; Ν</w:t>
      </w:r>
      <w:r w:rsidRPr="00121711">
        <w:rPr>
          <w:rFonts w:eastAsia="Times New Roman" w:cs="Times New Roman"/>
          <w:szCs w:val="24"/>
        </w:rPr>
        <w:t xml:space="preserve">α είμαστε </w:t>
      </w:r>
      <w:r>
        <w:rPr>
          <w:rFonts w:eastAsia="Times New Roman" w:cs="Times New Roman"/>
          <w:szCs w:val="24"/>
        </w:rPr>
        <w:t>πέντε, δηλαδή, εγώ και ο Αβδελάς</w:t>
      </w:r>
      <w:r w:rsidRPr="00121711">
        <w:rPr>
          <w:rFonts w:eastAsia="Times New Roman" w:cs="Times New Roman"/>
          <w:szCs w:val="24"/>
        </w:rPr>
        <w:t xml:space="preserve"> να παίρνουμε το πριμ και οι άλλες τρεις κυρίες</w:t>
      </w:r>
      <w:r>
        <w:rPr>
          <w:rFonts w:eastAsia="Times New Roman" w:cs="Times New Roman"/>
          <w:szCs w:val="24"/>
        </w:rPr>
        <w:t xml:space="preserve"> και ο Μπούμπας</w:t>
      </w:r>
      <w:r w:rsidRPr="00121711">
        <w:rPr>
          <w:rFonts w:eastAsia="Times New Roman" w:cs="Times New Roman"/>
          <w:szCs w:val="24"/>
        </w:rPr>
        <w:t xml:space="preserve"> να μην το παίρνουν</w:t>
      </w:r>
      <w:r>
        <w:rPr>
          <w:rFonts w:eastAsia="Times New Roman" w:cs="Times New Roman"/>
          <w:szCs w:val="24"/>
        </w:rPr>
        <w:t>;</w:t>
      </w:r>
      <w:r w:rsidRPr="00121711">
        <w:rPr>
          <w:rFonts w:eastAsia="Times New Roman" w:cs="Times New Roman"/>
          <w:szCs w:val="24"/>
        </w:rPr>
        <w:t xml:space="preserve"> Θα γίνει χαμός εκεί μέσα</w:t>
      </w:r>
      <w:r>
        <w:rPr>
          <w:rFonts w:eastAsia="Times New Roman" w:cs="Times New Roman"/>
          <w:szCs w:val="24"/>
        </w:rPr>
        <w:t>!</w:t>
      </w:r>
      <w:r w:rsidRPr="00121711">
        <w:rPr>
          <w:rFonts w:eastAsia="Times New Roman" w:cs="Times New Roman"/>
          <w:szCs w:val="24"/>
        </w:rPr>
        <w:t xml:space="preserve"> Θα σας πω τι θα συμβεί</w:t>
      </w:r>
      <w:r>
        <w:rPr>
          <w:rFonts w:eastAsia="Times New Roman" w:cs="Times New Roman"/>
          <w:szCs w:val="24"/>
        </w:rPr>
        <w:t>.</w:t>
      </w:r>
      <w:r w:rsidRPr="00121711">
        <w:rPr>
          <w:rFonts w:eastAsia="Times New Roman" w:cs="Times New Roman"/>
          <w:szCs w:val="24"/>
        </w:rPr>
        <w:t xml:space="preserve"> Οι υπάλληλοι </w:t>
      </w:r>
      <w:r>
        <w:rPr>
          <w:rFonts w:eastAsia="Times New Roman" w:cs="Times New Roman"/>
          <w:szCs w:val="24"/>
        </w:rPr>
        <w:t xml:space="preserve">θα φιλονικούν, </w:t>
      </w:r>
      <w:r w:rsidRPr="00121711">
        <w:rPr>
          <w:rFonts w:eastAsia="Times New Roman" w:cs="Times New Roman"/>
          <w:szCs w:val="24"/>
        </w:rPr>
        <w:t>θα υπάρχουν έχθρες</w:t>
      </w:r>
      <w:r>
        <w:rPr>
          <w:rFonts w:eastAsia="Times New Roman" w:cs="Times New Roman"/>
          <w:szCs w:val="24"/>
        </w:rPr>
        <w:t xml:space="preserve">, </w:t>
      </w:r>
      <w:r w:rsidRPr="00121711">
        <w:rPr>
          <w:rFonts w:eastAsia="Times New Roman" w:cs="Times New Roman"/>
          <w:szCs w:val="24"/>
        </w:rPr>
        <w:t>θα υπάρχουν αντιπάθειες</w:t>
      </w:r>
      <w:r>
        <w:rPr>
          <w:rFonts w:eastAsia="Times New Roman" w:cs="Times New Roman"/>
          <w:szCs w:val="24"/>
        </w:rPr>
        <w:t>,</w:t>
      </w:r>
      <w:r w:rsidRPr="00121711">
        <w:rPr>
          <w:rFonts w:eastAsia="Times New Roman" w:cs="Times New Roman"/>
          <w:szCs w:val="24"/>
        </w:rPr>
        <w:t xml:space="preserve"> δεν θα δουλεύουν</w:t>
      </w:r>
      <w:r>
        <w:rPr>
          <w:rFonts w:eastAsia="Times New Roman" w:cs="Times New Roman"/>
          <w:szCs w:val="24"/>
        </w:rPr>
        <w:t>.</w:t>
      </w:r>
      <w:r w:rsidRPr="00121711">
        <w:rPr>
          <w:rFonts w:eastAsia="Times New Roman" w:cs="Times New Roman"/>
          <w:szCs w:val="24"/>
        </w:rPr>
        <w:t xml:space="preserve"> Θα γίνουν οι δημόσιες υπηρεσίες πεδίο έντονων αντιπαραθέσεων</w:t>
      </w:r>
      <w:r>
        <w:rPr>
          <w:rFonts w:eastAsia="Times New Roman" w:cs="Times New Roman"/>
          <w:szCs w:val="24"/>
        </w:rPr>
        <w:t>.</w:t>
      </w:r>
      <w:r w:rsidRPr="00121711">
        <w:rPr>
          <w:rFonts w:eastAsia="Times New Roman" w:cs="Times New Roman"/>
          <w:szCs w:val="24"/>
        </w:rPr>
        <w:t xml:space="preserve"> Είδαμε τι έγινε </w:t>
      </w:r>
      <w:r>
        <w:rPr>
          <w:rFonts w:eastAsia="Times New Roman" w:cs="Times New Roman"/>
          <w:szCs w:val="24"/>
        </w:rPr>
        <w:t xml:space="preserve">-είναι και ο Υπουργός Υγείας εδώ- </w:t>
      </w:r>
      <w:r w:rsidRPr="00121711">
        <w:rPr>
          <w:rFonts w:eastAsia="Times New Roman" w:cs="Times New Roman"/>
          <w:szCs w:val="24"/>
        </w:rPr>
        <w:t xml:space="preserve">και πώς </w:t>
      </w:r>
      <w:r>
        <w:rPr>
          <w:rFonts w:eastAsia="Times New Roman" w:cs="Times New Roman"/>
          <w:szCs w:val="24"/>
        </w:rPr>
        <w:t>επιβραβεύσατε,</w:t>
      </w:r>
      <w:r w:rsidRPr="00121711">
        <w:rPr>
          <w:rFonts w:eastAsia="Times New Roman" w:cs="Times New Roman"/>
          <w:szCs w:val="24"/>
        </w:rPr>
        <w:t xml:space="preserve"> για παράδειγμα</w:t>
      </w:r>
      <w:r>
        <w:rPr>
          <w:rFonts w:eastAsia="Times New Roman" w:cs="Times New Roman"/>
          <w:szCs w:val="24"/>
        </w:rPr>
        <w:t>,</w:t>
      </w:r>
      <w:r w:rsidRPr="00121711">
        <w:rPr>
          <w:rFonts w:eastAsia="Times New Roman" w:cs="Times New Roman"/>
          <w:szCs w:val="24"/>
        </w:rPr>
        <w:t xml:space="preserve"> τους γιατρούς </w:t>
      </w:r>
      <w:r>
        <w:rPr>
          <w:rFonts w:eastAsia="Times New Roman" w:cs="Times New Roman"/>
          <w:szCs w:val="24"/>
        </w:rPr>
        <w:t>του ΕΣΥ</w:t>
      </w:r>
      <w:r w:rsidRPr="00121711">
        <w:rPr>
          <w:rFonts w:eastAsia="Times New Roman" w:cs="Times New Roman"/>
          <w:szCs w:val="24"/>
        </w:rPr>
        <w:t xml:space="preserve"> και όλο το υγειονομικό προσωπικό</w:t>
      </w:r>
      <w:r>
        <w:rPr>
          <w:rFonts w:eastAsia="Times New Roman" w:cs="Times New Roman"/>
          <w:szCs w:val="24"/>
        </w:rPr>
        <w:t>. Στην αρχή της πανδημίας το</w:t>
      </w:r>
      <w:r w:rsidR="00714DC3">
        <w:rPr>
          <w:rFonts w:eastAsia="Times New Roman" w:cs="Times New Roman"/>
          <w:szCs w:val="24"/>
        </w:rPr>
        <w:t>ύ</w:t>
      </w:r>
      <w:r>
        <w:rPr>
          <w:rFonts w:eastAsia="Times New Roman" w:cs="Times New Roman"/>
          <w:szCs w:val="24"/>
        </w:rPr>
        <w:t>ς χειροκροτούσατε κ</w:t>
      </w:r>
      <w:r w:rsidRPr="00121711">
        <w:rPr>
          <w:rFonts w:eastAsia="Times New Roman" w:cs="Times New Roman"/>
          <w:szCs w:val="24"/>
        </w:rPr>
        <w:t>αι τώρα το</w:t>
      </w:r>
      <w:r>
        <w:rPr>
          <w:rFonts w:eastAsia="Times New Roman" w:cs="Times New Roman"/>
          <w:szCs w:val="24"/>
        </w:rPr>
        <w:t>υς</w:t>
      </w:r>
      <w:r w:rsidRPr="00121711">
        <w:rPr>
          <w:rFonts w:eastAsia="Times New Roman" w:cs="Times New Roman"/>
          <w:szCs w:val="24"/>
        </w:rPr>
        <w:t xml:space="preserve"> έχετε βάλει στο περιθώριο και</w:t>
      </w:r>
      <w:r>
        <w:rPr>
          <w:rFonts w:eastAsia="Times New Roman" w:cs="Times New Roman"/>
          <w:szCs w:val="24"/>
        </w:rPr>
        <w:t xml:space="preserve"> τα νοσοκομεία υπολειτουργούν, </w:t>
      </w:r>
      <w:r w:rsidRPr="00121711">
        <w:rPr>
          <w:rFonts w:eastAsia="Times New Roman" w:cs="Times New Roman"/>
          <w:szCs w:val="24"/>
        </w:rPr>
        <w:t>οι ασθενείς αναγκάζονται να διανύσουν χιλιόμετρα για την απαραίτητη περίθαλψη</w:t>
      </w:r>
      <w:r>
        <w:rPr>
          <w:rFonts w:eastAsia="Times New Roman" w:cs="Times New Roman"/>
          <w:szCs w:val="24"/>
        </w:rPr>
        <w:t>.</w:t>
      </w:r>
      <w:r w:rsidRPr="00121711">
        <w:rPr>
          <w:rFonts w:eastAsia="Times New Roman" w:cs="Times New Roman"/>
          <w:szCs w:val="24"/>
        </w:rPr>
        <w:t xml:space="preserve"> </w:t>
      </w:r>
      <w:r>
        <w:rPr>
          <w:rFonts w:eastAsia="Times New Roman" w:cs="Times New Roman"/>
          <w:szCs w:val="24"/>
        </w:rPr>
        <w:t>Πριμ και επιβραβεύσεις δεν πρέπει να δίνονται αλά</w:t>
      </w:r>
      <w:r w:rsidRPr="00121711">
        <w:rPr>
          <w:rFonts w:eastAsia="Times New Roman" w:cs="Times New Roman"/>
          <w:szCs w:val="24"/>
        </w:rPr>
        <w:t xml:space="preserve"> καρτ</w:t>
      </w:r>
      <w:r>
        <w:rPr>
          <w:rFonts w:eastAsia="Times New Roman" w:cs="Times New Roman"/>
          <w:szCs w:val="24"/>
        </w:rPr>
        <w:t>.</w:t>
      </w:r>
      <w:r w:rsidRPr="0012171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121711">
        <w:rPr>
          <w:rFonts w:eastAsia="Times New Roman" w:cs="Times New Roman"/>
          <w:szCs w:val="24"/>
        </w:rPr>
        <w:t xml:space="preserve">Η αλήθεια είναι πως σε όλη </w:t>
      </w:r>
      <w:r>
        <w:rPr>
          <w:rFonts w:eastAsia="Times New Roman" w:cs="Times New Roman"/>
          <w:szCs w:val="24"/>
        </w:rPr>
        <w:t>σας</w:t>
      </w:r>
      <w:r w:rsidRPr="00121711">
        <w:rPr>
          <w:rFonts w:eastAsia="Times New Roman" w:cs="Times New Roman"/>
          <w:szCs w:val="24"/>
        </w:rPr>
        <w:t xml:space="preserve"> την πολιτική κάνετε πάντα αυτό που σας βολεύει</w:t>
      </w:r>
      <w:r>
        <w:rPr>
          <w:rFonts w:eastAsia="Times New Roman" w:cs="Times New Roman"/>
          <w:szCs w:val="24"/>
        </w:rPr>
        <w:t xml:space="preserve">. Όταν όμως η ίδια η πολιτεία, </w:t>
      </w:r>
      <w:r w:rsidRPr="00121711">
        <w:rPr>
          <w:rFonts w:eastAsia="Times New Roman" w:cs="Times New Roman"/>
          <w:szCs w:val="24"/>
        </w:rPr>
        <w:t>η κάθε κυβ</w:t>
      </w:r>
      <w:r>
        <w:rPr>
          <w:rFonts w:eastAsia="Times New Roman" w:cs="Times New Roman"/>
          <w:szCs w:val="24"/>
        </w:rPr>
        <w:t>έρνηση χρησιμοποιεί το δημόσιο -</w:t>
      </w:r>
      <w:r w:rsidRPr="00121711">
        <w:rPr>
          <w:rFonts w:eastAsia="Times New Roman" w:cs="Times New Roman"/>
          <w:szCs w:val="24"/>
        </w:rPr>
        <w:t>το ξέρουμε όλοι αυτό</w:t>
      </w:r>
      <w:r>
        <w:rPr>
          <w:rFonts w:eastAsia="Times New Roman" w:cs="Times New Roman"/>
          <w:szCs w:val="24"/>
        </w:rPr>
        <w:t>,</w:t>
      </w:r>
      <w:r w:rsidRPr="00121711">
        <w:rPr>
          <w:rFonts w:eastAsia="Times New Roman" w:cs="Times New Roman"/>
          <w:szCs w:val="24"/>
        </w:rPr>
        <w:t xml:space="preserve"> είναι κοινό μυστικό</w:t>
      </w:r>
      <w:r>
        <w:rPr>
          <w:rFonts w:eastAsia="Times New Roman" w:cs="Times New Roman"/>
          <w:szCs w:val="24"/>
        </w:rPr>
        <w:t>-</w:t>
      </w:r>
      <w:r w:rsidRPr="00121711">
        <w:rPr>
          <w:rFonts w:eastAsia="Times New Roman" w:cs="Times New Roman"/>
          <w:szCs w:val="24"/>
        </w:rPr>
        <w:t xml:space="preserve"> για να εξυπηρετήσει τους δικούς της ανθρώπους</w:t>
      </w:r>
      <w:r>
        <w:rPr>
          <w:rFonts w:eastAsia="Times New Roman" w:cs="Times New Roman"/>
          <w:szCs w:val="24"/>
        </w:rPr>
        <w:t>, γ</w:t>
      </w:r>
      <w:r w:rsidRPr="00121711">
        <w:rPr>
          <w:rFonts w:eastAsia="Times New Roman" w:cs="Times New Roman"/>
          <w:szCs w:val="24"/>
        </w:rPr>
        <w:t>ια ποια αξιοκρατία μιλάμε</w:t>
      </w:r>
      <w:r>
        <w:rPr>
          <w:rFonts w:eastAsia="Times New Roman" w:cs="Times New Roman"/>
          <w:szCs w:val="24"/>
        </w:rPr>
        <w:t>;</w:t>
      </w:r>
      <w:r w:rsidRPr="00121711">
        <w:rPr>
          <w:rFonts w:eastAsia="Times New Roman" w:cs="Times New Roman"/>
          <w:szCs w:val="24"/>
        </w:rPr>
        <w:t xml:space="preserve"> Δεν υπάρχει αξιοκρατία</w:t>
      </w:r>
      <w:r>
        <w:rPr>
          <w:rFonts w:eastAsia="Times New Roman" w:cs="Times New Roman"/>
          <w:szCs w:val="24"/>
        </w:rPr>
        <w:t>.</w:t>
      </w:r>
      <w:r w:rsidRPr="00121711">
        <w:rPr>
          <w:rFonts w:eastAsia="Times New Roman" w:cs="Times New Roman"/>
          <w:szCs w:val="24"/>
        </w:rPr>
        <w:t xml:space="preserve"> Βλέπουμε τους δικούς </w:t>
      </w:r>
      <w:r>
        <w:rPr>
          <w:rFonts w:eastAsia="Times New Roman" w:cs="Times New Roman"/>
          <w:szCs w:val="24"/>
        </w:rPr>
        <w:t>μας,</w:t>
      </w:r>
      <w:r w:rsidRPr="00121711">
        <w:rPr>
          <w:rFonts w:eastAsia="Times New Roman" w:cs="Times New Roman"/>
          <w:szCs w:val="24"/>
        </w:rPr>
        <w:t xml:space="preserve"> κάνουμε </w:t>
      </w:r>
      <w:r>
        <w:rPr>
          <w:rFonts w:eastAsia="Times New Roman" w:cs="Times New Roman"/>
          <w:szCs w:val="24"/>
        </w:rPr>
        <w:t>«</w:t>
      </w:r>
      <w:r w:rsidRPr="00121711">
        <w:rPr>
          <w:rFonts w:eastAsia="Times New Roman" w:cs="Times New Roman"/>
          <w:szCs w:val="24"/>
        </w:rPr>
        <w:t>δουλίτσα</w:t>
      </w:r>
      <w:r>
        <w:rPr>
          <w:rFonts w:eastAsia="Times New Roman" w:cs="Times New Roman"/>
          <w:szCs w:val="24"/>
        </w:rPr>
        <w:t>»,</w:t>
      </w:r>
      <w:r w:rsidRPr="00121711">
        <w:rPr>
          <w:rFonts w:eastAsia="Times New Roman" w:cs="Times New Roman"/>
          <w:szCs w:val="24"/>
        </w:rPr>
        <w:t xml:space="preserve"> εξασφαλίζουμε ψηφαλάκια </w:t>
      </w:r>
      <w:r w:rsidRPr="00121711">
        <w:rPr>
          <w:rFonts w:eastAsia="Times New Roman" w:cs="Times New Roman"/>
          <w:szCs w:val="24"/>
        </w:rPr>
        <w:lastRenderedPageBreak/>
        <w:t>και η ζωή συνεχίζεται</w:t>
      </w:r>
      <w:r>
        <w:rPr>
          <w:rFonts w:eastAsia="Times New Roman" w:cs="Times New Roman"/>
          <w:szCs w:val="24"/>
        </w:rPr>
        <w:t>!</w:t>
      </w:r>
      <w:r w:rsidRPr="00121711">
        <w:rPr>
          <w:rFonts w:eastAsia="Times New Roman" w:cs="Times New Roman"/>
          <w:szCs w:val="24"/>
        </w:rPr>
        <w:t xml:space="preserve"> Αυτή είναι η πραγματικότητα</w:t>
      </w:r>
      <w:r>
        <w:rPr>
          <w:rFonts w:eastAsia="Times New Roman" w:cs="Times New Roman"/>
          <w:szCs w:val="24"/>
        </w:rPr>
        <w:t>. Θέλετε</w:t>
      </w:r>
      <w:r w:rsidRPr="00121711">
        <w:rPr>
          <w:rFonts w:eastAsia="Times New Roman" w:cs="Times New Roman"/>
          <w:szCs w:val="24"/>
        </w:rPr>
        <w:t xml:space="preserve"> να λέμε εδώ </w:t>
      </w:r>
      <w:r>
        <w:rPr>
          <w:rFonts w:eastAsia="Times New Roman" w:cs="Times New Roman"/>
          <w:szCs w:val="24"/>
        </w:rPr>
        <w:t xml:space="preserve">αρλούμπες, να λέμε </w:t>
      </w:r>
      <w:r w:rsidRPr="00121711">
        <w:rPr>
          <w:rFonts w:eastAsia="Times New Roman" w:cs="Times New Roman"/>
          <w:szCs w:val="24"/>
        </w:rPr>
        <w:t>τι ωραία που είναι όλα</w:t>
      </w:r>
      <w:r>
        <w:rPr>
          <w:rFonts w:eastAsia="Times New Roman" w:cs="Times New Roman"/>
          <w:szCs w:val="24"/>
        </w:rPr>
        <w:t>,</w:t>
      </w:r>
      <w:r w:rsidRPr="00121711">
        <w:rPr>
          <w:rFonts w:eastAsia="Times New Roman" w:cs="Times New Roman"/>
          <w:szCs w:val="24"/>
        </w:rPr>
        <w:t xml:space="preserve"> καλώς καμωμένα</w:t>
      </w:r>
      <w:r>
        <w:rPr>
          <w:rFonts w:eastAsia="Times New Roman" w:cs="Times New Roman"/>
          <w:szCs w:val="24"/>
        </w:rPr>
        <w:t>; Ότ</w:t>
      </w:r>
      <w:r w:rsidRPr="00121711">
        <w:rPr>
          <w:rFonts w:eastAsia="Times New Roman" w:cs="Times New Roman"/>
          <w:szCs w:val="24"/>
        </w:rPr>
        <w:t>αν οι απευθείας αναθέσεις κυριαρχούν</w:t>
      </w:r>
      <w:r>
        <w:rPr>
          <w:rFonts w:eastAsia="Times New Roman" w:cs="Times New Roman"/>
          <w:szCs w:val="24"/>
        </w:rPr>
        <w:t>,</w:t>
      </w:r>
      <w:r w:rsidRPr="00121711">
        <w:rPr>
          <w:rFonts w:eastAsia="Times New Roman" w:cs="Times New Roman"/>
          <w:szCs w:val="24"/>
        </w:rPr>
        <w:t xml:space="preserve"> οι </w:t>
      </w:r>
      <w:r>
        <w:rPr>
          <w:rFonts w:eastAsia="Times New Roman" w:cs="Times New Roman"/>
          <w:szCs w:val="24"/>
          <w:lang w:val="en-US"/>
        </w:rPr>
        <w:t>fast</w:t>
      </w:r>
      <w:r w:rsidRPr="00B24229">
        <w:rPr>
          <w:rFonts w:eastAsia="Times New Roman" w:cs="Times New Roman"/>
          <w:szCs w:val="24"/>
        </w:rPr>
        <w:t xml:space="preserve"> </w:t>
      </w:r>
      <w:r>
        <w:rPr>
          <w:rFonts w:eastAsia="Times New Roman" w:cs="Times New Roman"/>
          <w:szCs w:val="24"/>
          <w:lang w:val="en-US"/>
        </w:rPr>
        <w:t>track</w:t>
      </w:r>
      <w:r w:rsidRPr="00121711">
        <w:rPr>
          <w:rFonts w:eastAsia="Times New Roman" w:cs="Times New Roman"/>
          <w:szCs w:val="24"/>
        </w:rPr>
        <w:t xml:space="preserve"> διαδικασίες συνεχίζονται</w:t>
      </w:r>
      <w:r>
        <w:rPr>
          <w:rFonts w:eastAsia="Times New Roman" w:cs="Times New Roman"/>
          <w:szCs w:val="24"/>
        </w:rPr>
        <w:t>, π</w:t>
      </w:r>
      <w:r w:rsidRPr="00121711">
        <w:rPr>
          <w:rFonts w:eastAsia="Times New Roman" w:cs="Times New Roman"/>
          <w:szCs w:val="24"/>
        </w:rPr>
        <w:t>ού είναι η διαφάνεια</w:t>
      </w:r>
      <w:r>
        <w:rPr>
          <w:rFonts w:eastAsia="Times New Roman" w:cs="Times New Roman"/>
          <w:szCs w:val="24"/>
        </w:rPr>
        <w:t>; Πού στα κομμάτια</w:t>
      </w:r>
      <w:r w:rsidRPr="00121711">
        <w:rPr>
          <w:rFonts w:eastAsia="Times New Roman" w:cs="Times New Roman"/>
          <w:szCs w:val="24"/>
        </w:rPr>
        <w:t xml:space="preserve"> είναι η νομιμότητα</w:t>
      </w:r>
      <w:r>
        <w:rPr>
          <w:rFonts w:eastAsia="Times New Roman" w:cs="Times New Roman"/>
          <w:szCs w:val="24"/>
        </w:rPr>
        <w:t>,</w:t>
      </w:r>
      <w:r w:rsidRPr="00121711">
        <w:rPr>
          <w:rFonts w:eastAsia="Times New Roman" w:cs="Times New Roman"/>
          <w:szCs w:val="24"/>
        </w:rPr>
        <w:t xml:space="preserve"> όταν η ταλαιπωρία του πολίτη συνεχίζει</w:t>
      </w:r>
      <w:r>
        <w:rPr>
          <w:rFonts w:eastAsia="Times New Roman" w:cs="Times New Roman"/>
          <w:szCs w:val="24"/>
        </w:rPr>
        <w:t>,</w:t>
      </w:r>
      <w:r w:rsidRPr="00121711">
        <w:rPr>
          <w:rFonts w:eastAsia="Times New Roman" w:cs="Times New Roman"/>
          <w:szCs w:val="24"/>
        </w:rPr>
        <w:t xml:space="preserve"> το δημόσιο γίνεται δαιδαλώδες</w:t>
      </w:r>
      <w:r>
        <w:rPr>
          <w:rFonts w:eastAsia="Times New Roman" w:cs="Times New Roman"/>
          <w:szCs w:val="24"/>
        </w:rPr>
        <w:t xml:space="preserve"> και πιο ακριβό, δαπανηρό για τον Έ</w:t>
      </w:r>
      <w:r w:rsidRPr="00121711">
        <w:rPr>
          <w:rFonts w:eastAsia="Times New Roman" w:cs="Times New Roman"/>
          <w:szCs w:val="24"/>
        </w:rPr>
        <w:t>λληνα πολίτη</w:t>
      </w:r>
      <w:r>
        <w:rPr>
          <w:rFonts w:eastAsia="Times New Roman" w:cs="Times New Roman"/>
          <w:szCs w:val="24"/>
        </w:rPr>
        <w:t>;</w:t>
      </w:r>
      <w:r w:rsidRPr="00121711">
        <w:rPr>
          <w:rFonts w:eastAsia="Times New Roman" w:cs="Times New Roman"/>
          <w:szCs w:val="24"/>
        </w:rPr>
        <w:t xml:space="preserve"> Δείτε</w:t>
      </w:r>
      <w:r>
        <w:rPr>
          <w:rFonts w:eastAsia="Times New Roman" w:cs="Times New Roman"/>
          <w:szCs w:val="24"/>
        </w:rPr>
        <w:t>,</w:t>
      </w:r>
      <w:r w:rsidRPr="00121711">
        <w:rPr>
          <w:rFonts w:eastAsia="Times New Roman" w:cs="Times New Roman"/>
          <w:szCs w:val="24"/>
        </w:rPr>
        <w:t xml:space="preserve"> λοιπόν</w:t>
      </w:r>
      <w:r>
        <w:rPr>
          <w:rFonts w:eastAsia="Times New Roman" w:cs="Times New Roman"/>
          <w:szCs w:val="24"/>
        </w:rPr>
        <w:t>,</w:t>
      </w:r>
      <w:r w:rsidRPr="00121711">
        <w:rPr>
          <w:rFonts w:eastAsia="Times New Roman" w:cs="Times New Roman"/>
          <w:szCs w:val="24"/>
        </w:rPr>
        <w:t xml:space="preserve"> ποια είναι τα σημαντικά στοιχεία για να βελτιώσουμε το δημόσιο και </w:t>
      </w:r>
      <w:r>
        <w:rPr>
          <w:rFonts w:eastAsia="Times New Roman" w:cs="Times New Roman"/>
          <w:szCs w:val="24"/>
        </w:rPr>
        <w:t>ιεραρχήστε αυτά</w:t>
      </w:r>
      <w:r w:rsidRPr="00121711">
        <w:rPr>
          <w:rFonts w:eastAsia="Times New Roman" w:cs="Times New Roman"/>
          <w:szCs w:val="24"/>
        </w:rPr>
        <w:t xml:space="preserve"> που πρέπει να γίνουν</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Κλείνοντας, θα επισημάνω και πάλι </w:t>
      </w:r>
      <w:r w:rsidRPr="00121711">
        <w:rPr>
          <w:rFonts w:eastAsia="Times New Roman" w:cs="Times New Roman"/>
          <w:szCs w:val="24"/>
        </w:rPr>
        <w:t>τη χρησιμότητα ενός ψηφιακού χάρτη του δημοσίου</w:t>
      </w:r>
      <w:r>
        <w:rPr>
          <w:rFonts w:eastAsia="Times New Roman" w:cs="Times New Roman"/>
          <w:szCs w:val="24"/>
        </w:rPr>
        <w:t>.</w:t>
      </w:r>
      <w:r w:rsidRPr="00121711">
        <w:rPr>
          <w:rFonts w:eastAsia="Times New Roman" w:cs="Times New Roman"/>
          <w:szCs w:val="24"/>
        </w:rPr>
        <w:t xml:space="preserve"> Πρέπει να κάνουμε το</w:t>
      </w:r>
      <w:r>
        <w:rPr>
          <w:rFonts w:eastAsia="Times New Roman" w:cs="Times New Roman"/>
          <w:szCs w:val="24"/>
        </w:rPr>
        <w:t>ν</w:t>
      </w:r>
      <w:r w:rsidRPr="00121711">
        <w:rPr>
          <w:rFonts w:eastAsia="Times New Roman" w:cs="Times New Roman"/>
          <w:szCs w:val="24"/>
        </w:rPr>
        <w:t xml:space="preserve"> χάρτη του δημοσίου</w:t>
      </w:r>
      <w:r>
        <w:rPr>
          <w:rFonts w:eastAsia="Times New Roman" w:cs="Times New Roman"/>
          <w:szCs w:val="24"/>
        </w:rPr>
        <w:t>, ν</w:t>
      </w:r>
      <w:r w:rsidRPr="00121711">
        <w:rPr>
          <w:rFonts w:eastAsia="Times New Roman" w:cs="Times New Roman"/>
          <w:szCs w:val="24"/>
        </w:rPr>
        <w:t xml:space="preserve">α δούμε τι έχουμε στα χέρια </w:t>
      </w:r>
      <w:r>
        <w:rPr>
          <w:rFonts w:eastAsia="Times New Roman" w:cs="Times New Roman"/>
          <w:szCs w:val="24"/>
        </w:rPr>
        <w:t>μας, π</w:t>
      </w:r>
      <w:r w:rsidRPr="00121711">
        <w:rPr>
          <w:rFonts w:eastAsia="Times New Roman" w:cs="Times New Roman"/>
          <w:szCs w:val="24"/>
        </w:rPr>
        <w:t xml:space="preserve">οιο είναι επιτέλους αυτό το </w:t>
      </w:r>
      <w:r>
        <w:rPr>
          <w:rFonts w:eastAsia="Times New Roman" w:cs="Times New Roman"/>
          <w:szCs w:val="24"/>
        </w:rPr>
        <w:t>ρημάδι</w:t>
      </w:r>
      <w:r w:rsidRPr="00121711">
        <w:rPr>
          <w:rFonts w:eastAsia="Times New Roman" w:cs="Times New Roman"/>
          <w:szCs w:val="24"/>
        </w:rPr>
        <w:t xml:space="preserve"> το δημόσιο</w:t>
      </w:r>
      <w:r>
        <w:rPr>
          <w:rFonts w:eastAsia="Times New Roman" w:cs="Times New Roman"/>
          <w:szCs w:val="24"/>
        </w:rPr>
        <w:t>,</w:t>
      </w:r>
      <w:r w:rsidRPr="00121711">
        <w:rPr>
          <w:rFonts w:eastAsia="Times New Roman" w:cs="Times New Roman"/>
          <w:szCs w:val="24"/>
        </w:rPr>
        <w:t xml:space="preserve"> πόσους υπαλλήλους έχουμε</w:t>
      </w:r>
      <w:r>
        <w:rPr>
          <w:rFonts w:eastAsia="Times New Roman" w:cs="Times New Roman"/>
          <w:szCs w:val="24"/>
        </w:rPr>
        <w:t>,</w:t>
      </w:r>
      <w:r w:rsidRPr="00121711">
        <w:rPr>
          <w:rFonts w:eastAsia="Times New Roman" w:cs="Times New Roman"/>
          <w:szCs w:val="24"/>
        </w:rPr>
        <w:t xml:space="preserve"> πού βρίσκονται αυτοί</w:t>
      </w:r>
      <w:r>
        <w:rPr>
          <w:rFonts w:eastAsia="Times New Roman" w:cs="Times New Roman"/>
          <w:szCs w:val="24"/>
        </w:rPr>
        <w:t>,</w:t>
      </w:r>
      <w:r w:rsidRPr="00121711">
        <w:rPr>
          <w:rFonts w:eastAsia="Times New Roman" w:cs="Times New Roman"/>
          <w:szCs w:val="24"/>
        </w:rPr>
        <w:t xml:space="preserve"> που πονάμε</w:t>
      </w:r>
      <w:r>
        <w:rPr>
          <w:rFonts w:eastAsia="Times New Roman" w:cs="Times New Roman"/>
          <w:szCs w:val="24"/>
        </w:rPr>
        <w:t>, για</w:t>
      </w:r>
      <w:r w:rsidRPr="00121711">
        <w:rPr>
          <w:rFonts w:eastAsia="Times New Roman" w:cs="Times New Roman"/>
          <w:szCs w:val="24"/>
        </w:rPr>
        <w:t xml:space="preserve"> να το καταγράψουμε</w:t>
      </w:r>
      <w:r>
        <w:rPr>
          <w:rFonts w:eastAsia="Times New Roman" w:cs="Times New Roman"/>
          <w:szCs w:val="24"/>
        </w:rPr>
        <w:t>. Ο</w:t>
      </w:r>
      <w:r w:rsidRPr="00121711">
        <w:rPr>
          <w:rFonts w:eastAsia="Times New Roman" w:cs="Times New Roman"/>
          <w:szCs w:val="24"/>
        </w:rPr>
        <w:t xml:space="preserve"> ψηφιακός χάρτης θα αποτυπώνει ανάγλυφα πόσες δημόσιες υπηρεσίες υπάρχουν</w:t>
      </w:r>
      <w:r>
        <w:rPr>
          <w:rFonts w:eastAsia="Times New Roman" w:cs="Times New Roman"/>
          <w:szCs w:val="24"/>
        </w:rPr>
        <w:t>, π</w:t>
      </w:r>
      <w:r w:rsidRPr="00121711">
        <w:rPr>
          <w:rFonts w:eastAsia="Times New Roman" w:cs="Times New Roman"/>
          <w:szCs w:val="24"/>
        </w:rPr>
        <w:t xml:space="preserve">οιος είναι </w:t>
      </w:r>
      <w:r>
        <w:rPr>
          <w:rFonts w:eastAsia="Times New Roman" w:cs="Times New Roman"/>
          <w:szCs w:val="24"/>
        </w:rPr>
        <w:t>ο ακριβής</w:t>
      </w:r>
      <w:r w:rsidRPr="00121711">
        <w:rPr>
          <w:rFonts w:eastAsia="Times New Roman" w:cs="Times New Roman"/>
          <w:szCs w:val="24"/>
        </w:rPr>
        <w:t xml:space="preserve"> αριθμός υπαλλήλων</w:t>
      </w:r>
      <w:r>
        <w:rPr>
          <w:rFonts w:eastAsia="Times New Roman" w:cs="Times New Roman"/>
          <w:szCs w:val="24"/>
        </w:rPr>
        <w:t>.</w:t>
      </w:r>
      <w:r w:rsidRPr="00121711">
        <w:rPr>
          <w:rFonts w:eastAsia="Times New Roman" w:cs="Times New Roman"/>
          <w:szCs w:val="24"/>
        </w:rPr>
        <w:t xml:space="preserve"> Με αυτό τον τρόπο </w:t>
      </w:r>
      <w:r>
        <w:rPr>
          <w:rFonts w:eastAsia="Times New Roman" w:cs="Times New Roman"/>
          <w:szCs w:val="24"/>
        </w:rPr>
        <w:t xml:space="preserve">θα φαίνονται </w:t>
      </w:r>
      <w:r w:rsidRPr="00121711">
        <w:rPr>
          <w:rFonts w:eastAsia="Times New Roman" w:cs="Times New Roman"/>
          <w:szCs w:val="24"/>
        </w:rPr>
        <w:t>ταυτόχρονα και οι κενές θέσεις</w:t>
      </w:r>
      <w:r>
        <w:rPr>
          <w:rFonts w:eastAsia="Times New Roman" w:cs="Times New Roman"/>
          <w:szCs w:val="24"/>
        </w:rPr>
        <w:t xml:space="preserve">, τα </w:t>
      </w:r>
      <w:r w:rsidRPr="00121711">
        <w:rPr>
          <w:rFonts w:eastAsia="Times New Roman" w:cs="Times New Roman"/>
          <w:szCs w:val="24"/>
        </w:rPr>
        <w:t>προβλήματα λειτουργίας όπου υπάρχουν</w:t>
      </w:r>
      <w:r>
        <w:rPr>
          <w:rFonts w:eastAsia="Times New Roman" w:cs="Times New Roman"/>
          <w:szCs w:val="24"/>
        </w:rPr>
        <w:t>.</w:t>
      </w:r>
      <w:r w:rsidRPr="0012171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121711">
        <w:rPr>
          <w:rFonts w:eastAsia="Times New Roman" w:cs="Times New Roman"/>
          <w:szCs w:val="24"/>
        </w:rPr>
        <w:t>Η αξιοκρατία</w:t>
      </w:r>
      <w:r>
        <w:rPr>
          <w:rFonts w:eastAsia="Times New Roman" w:cs="Times New Roman"/>
          <w:szCs w:val="24"/>
        </w:rPr>
        <w:t>,</w:t>
      </w:r>
      <w:r w:rsidRPr="00121711">
        <w:rPr>
          <w:rFonts w:eastAsia="Times New Roman" w:cs="Times New Roman"/>
          <w:szCs w:val="24"/>
        </w:rPr>
        <w:t xml:space="preserve"> λοιπόν</w:t>
      </w:r>
      <w:r>
        <w:rPr>
          <w:rFonts w:eastAsia="Times New Roman" w:cs="Times New Roman"/>
          <w:szCs w:val="24"/>
        </w:rPr>
        <w:t>,</w:t>
      </w:r>
      <w:r w:rsidRPr="00121711">
        <w:rPr>
          <w:rFonts w:eastAsia="Times New Roman" w:cs="Times New Roman"/>
          <w:szCs w:val="24"/>
        </w:rPr>
        <w:t xml:space="preserve"> η ακεραιότητα</w:t>
      </w:r>
      <w:r>
        <w:rPr>
          <w:rFonts w:eastAsia="Times New Roman" w:cs="Times New Roman"/>
          <w:szCs w:val="24"/>
        </w:rPr>
        <w:t>,</w:t>
      </w:r>
      <w:r w:rsidRPr="00121711">
        <w:rPr>
          <w:rFonts w:eastAsia="Times New Roman" w:cs="Times New Roman"/>
          <w:szCs w:val="24"/>
        </w:rPr>
        <w:t xml:space="preserve"> η διαφάνεια</w:t>
      </w:r>
      <w:r>
        <w:rPr>
          <w:rFonts w:eastAsia="Times New Roman" w:cs="Times New Roman"/>
          <w:szCs w:val="24"/>
        </w:rPr>
        <w:t>, δ</w:t>
      </w:r>
      <w:r w:rsidRPr="00121711">
        <w:rPr>
          <w:rFonts w:eastAsia="Times New Roman" w:cs="Times New Roman"/>
          <w:szCs w:val="24"/>
        </w:rPr>
        <w:t xml:space="preserve">εν αρκεί μόνο να </w:t>
      </w:r>
      <w:r>
        <w:rPr>
          <w:rFonts w:eastAsia="Times New Roman" w:cs="Times New Roman"/>
          <w:szCs w:val="24"/>
        </w:rPr>
        <w:t>διακηρύσσονται</w:t>
      </w:r>
      <w:r w:rsidRPr="00121711">
        <w:rPr>
          <w:rFonts w:eastAsia="Times New Roman" w:cs="Times New Roman"/>
          <w:szCs w:val="24"/>
        </w:rPr>
        <w:t xml:space="preserve"> και να μένουν στα λόγια</w:t>
      </w:r>
      <w:r>
        <w:rPr>
          <w:rFonts w:eastAsia="Times New Roman" w:cs="Times New Roman"/>
          <w:szCs w:val="24"/>
        </w:rPr>
        <w:t xml:space="preserve"> ή σε</w:t>
      </w:r>
      <w:r w:rsidRPr="00121711">
        <w:rPr>
          <w:rFonts w:eastAsia="Times New Roman" w:cs="Times New Roman"/>
          <w:szCs w:val="24"/>
        </w:rPr>
        <w:t xml:space="preserve"> ένα νομοσχέδιο το οποίο δεν θα εφαρμ</w:t>
      </w:r>
      <w:r>
        <w:rPr>
          <w:rFonts w:eastAsia="Times New Roman" w:cs="Times New Roman"/>
          <w:szCs w:val="24"/>
        </w:rPr>
        <w:t>οστεί ποτέ. Πρ</w:t>
      </w:r>
      <w:r w:rsidRPr="00121711">
        <w:rPr>
          <w:rFonts w:eastAsia="Times New Roman" w:cs="Times New Roman"/>
          <w:szCs w:val="24"/>
        </w:rPr>
        <w:t>έπει να παίρνουν σάρκα και οστά στη δημόσια διοίκηση</w:t>
      </w:r>
      <w:r>
        <w:rPr>
          <w:rFonts w:eastAsia="Times New Roman" w:cs="Times New Roman"/>
          <w:szCs w:val="24"/>
        </w:rPr>
        <w:t>,</w:t>
      </w:r>
      <w:r w:rsidRPr="00121711">
        <w:rPr>
          <w:rFonts w:eastAsia="Times New Roman" w:cs="Times New Roman"/>
          <w:szCs w:val="24"/>
        </w:rPr>
        <w:t xml:space="preserve"> </w:t>
      </w:r>
      <w:r>
        <w:rPr>
          <w:rFonts w:eastAsia="Times New Roman" w:cs="Times New Roman"/>
          <w:szCs w:val="24"/>
        </w:rPr>
        <w:t>ώστε</w:t>
      </w:r>
      <w:r w:rsidRPr="00121711">
        <w:rPr>
          <w:rFonts w:eastAsia="Times New Roman" w:cs="Times New Roman"/>
          <w:szCs w:val="24"/>
        </w:rPr>
        <w:t xml:space="preserve"> το δημόσιο στο πλευρό του πολίτη και όχι απέναντί του</w:t>
      </w:r>
      <w:r>
        <w:rPr>
          <w:rFonts w:eastAsia="Times New Roman" w:cs="Times New Roman"/>
          <w:szCs w:val="24"/>
        </w:rPr>
        <w:t>.</w:t>
      </w:r>
      <w:r w:rsidRPr="0012171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121711">
        <w:rPr>
          <w:rFonts w:eastAsia="Times New Roman" w:cs="Times New Roman"/>
          <w:szCs w:val="24"/>
        </w:rPr>
        <w:t>Ευχαριστώ</w:t>
      </w:r>
      <w:r>
        <w:rPr>
          <w:rFonts w:eastAsia="Times New Roman" w:cs="Times New Roman"/>
          <w:szCs w:val="24"/>
        </w:rPr>
        <w:t>.</w:t>
      </w:r>
    </w:p>
    <w:p w:rsidR="00EF197F" w:rsidRDefault="00120B8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EF197F" w:rsidRDefault="00120B8D">
      <w:pPr>
        <w:spacing w:line="600" w:lineRule="auto"/>
        <w:ind w:firstLine="720"/>
        <w:jc w:val="both"/>
        <w:rPr>
          <w:rFonts w:eastAsia="Times New Roman" w:cs="Times New Roman"/>
          <w:szCs w:val="24"/>
        </w:rPr>
      </w:pPr>
      <w:r w:rsidRPr="00B24229">
        <w:rPr>
          <w:rFonts w:eastAsia="Times New Roman" w:cs="Times New Roman"/>
          <w:b/>
          <w:szCs w:val="24"/>
        </w:rPr>
        <w:t>ΠΡΟΕΔΡΕΥΟΥΣΑ (Σοφία Σακοράφα):</w:t>
      </w:r>
      <w:r>
        <w:rPr>
          <w:rFonts w:eastAsia="Times New Roman" w:cs="Times New Roman"/>
          <w:szCs w:val="24"/>
        </w:rPr>
        <w:t xml:space="preserve"> Ευχαριστώ</w:t>
      </w:r>
      <w:r w:rsidRPr="00121711">
        <w:rPr>
          <w:rFonts w:eastAsia="Times New Roman" w:cs="Times New Roman"/>
          <w:szCs w:val="24"/>
        </w:rPr>
        <w:t xml:space="preserve"> πολύ</w:t>
      </w:r>
      <w:r>
        <w:rPr>
          <w:rFonts w:eastAsia="Times New Roman" w:cs="Times New Roman"/>
          <w:szCs w:val="24"/>
        </w:rPr>
        <w:t>,</w:t>
      </w:r>
      <w:r w:rsidRPr="00121711">
        <w:rPr>
          <w:rFonts w:eastAsia="Times New Roman" w:cs="Times New Roman"/>
          <w:szCs w:val="24"/>
        </w:rPr>
        <w:t xml:space="preserve"> κύριε συνάδελφε</w:t>
      </w:r>
      <w:r>
        <w:rPr>
          <w:rFonts w:eastAsia="Times New Roman" w:cs="Times New Roman"/>
          <w:szCs w:val="24"/>
        </w:rPr>
        <w:t>.</w:t>
      </w:r>
      <w:r w:rsidRPr="0012171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121711">
        <w:rPr>
          <w:rFonts w:eastAsia="Times New Roman" w:cs="Times New Roman"/>
          <w:szCs w:val="24"/>
        </w:rPr>
        <w:t>Το</w:t>
      </w:r>
      <w:r w:rsidR="00714DC3">
        <w:rPr>
          <w:rFonts w:eastAsia="Times New Roman" w:cs="Times New Roman"/>
          <w:szCs w:val="24"/>
        </w:rPr>
        <w:t>ν</w:t>
      </w:r>
      <w:r w:rsidRPr="00121711">
        <w:rPr>
          <w:rFonts w:eastAsia="Times New Roman" w:cs="Times New Roman"/>
          <w:szCs w:val="24"/>
        </w:rPr>
        <w:t xml:space="preserve"> λόγο τώρα έχει </w:t>
      </w:r>
      <w:r>
        <w:rPr>
          <w:rFonts w:eastAsia="Times New Roman" w:cs="Times New Roman"/>
          <w:szCs w:val="24"/>
        </w:rPr>
        <w:t xml:space="preserve">η </w:t>
      </w:r>
      <w:r w:rsidRPr="00121711">
        <w:rPr>
          <w:rFonts w:eastAsia="Times New Roman" w:cs="Times New Roman"/>
          <w:szCs w:val="24"/>
        </w:rPr>
        <w:t xml:space="preserve">ειδική αγορήτρια </w:t>
      </w:r>
      <w:r>
        <w:rPr>
          <w:rFonts w:eastAsia="Times New Roman" w:cs="Times New Roman"/>
          <w:szCs w:val="24"/>
        </w:rPr>
        <w:t>του ΜέΡΑ25, κ. Φωτεινή Μπακαδήμα.</w:t>
      </w:r>
      <w:r w:rsidRPr="0012171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B24229">
        <w:rPr>
          <w:rFonts w:eastAsia="Times New Roman" w:cs="Times New Roman"/>
          <w:b/>
          <w:szCs w:val="24"/>
        </w:rPr>
        <w:t>ΦΩΤΕΙΝΗ ΜΠΑΚΑΔΗΜΑ:</w:t>
      </w:r>
      <w:r>
        <w:rPr>
          <w:rFonts w:eastAsia="Times New Roman" w:cs="Times New Roman"/>
          <w:szCs w:val="24"/>
        </w:rPr>
        <w:t xml:space="preserve"> </w:t>
      </w:r>
      <w:r w:rsidRPr="00121711">
        <w:rPr>
          <w:rFonts w:eastAsia="Times New Roman" w:cs="Times New Roman"/>
          <w:szCs w:val="24"/>
        </w:rPr>
        <w:t>Σας ευχαριστώ πολύ</w:t>
      </w:r>
      <w:r>
        <w:rPr>
          <w:rFonts w:eastAsia="Times New Roman" w:cs="Times New Roman"/>
          <w:szCs w:val="24"/>
        </w:rPr>
        <w:t>, κυρία Π</w:t>
      </w:r>
      <w:r w:rsidRPr="00121711">
        <w:rPr>
          <w:rFonts w:eastAsia="Times New Roman" w:cs="Times New Roman"/>
          <w:szCs w:val="24"/>
        </w:rPr>
        <w:t>ρόεδρε</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Κύριε Υ</w:t>
      </w:r>
      <w:r w:rsidRPr="00121711">
        <w:rPr>
          <w:rFonts w:eastAsia="Times New Roman" w:cs="Times New Roman"/>
          <w:szCs w:val="24"/>
        </w:rPr>
        <w:t>πουργέ</w:t>
      </w:r>
      <w:r>
        <w:rPr>
          <w:rFonts w:eastAsia="Times New Roman" w:cs="Times New Roman"/>
          <w:szCs w:val="24"/>
        </w:rPr>
        <w:t>,</w:t>
      </w:r>
      <w:r w:rsidRPr="00121711">
        <w:rPr>
          <w:rFonts w:eastAsia="Times New Roman" w:cs="Times New Roman"/>
          <w:szCs w:val="24"/>
        </w:rPr>
        <w:t xml:space="preserve"> κυρίες και κύριοι συνάδελφοι</w:t>
      </w:r>
      <w:r>
        <w:rPr>
          <w:rFonts w:eastAsia="Times New Roman" w:cs="Times New Roman"/>
          <w:szCs w:val="24"/>
        </w:rPr>
        <w:t>, συζητάμε σήμερα ένα νομοσχέδιο του Υπουργείου Ε</w:t>
      </w:r>
      <w:r w:rsidRPr="00121711">
        <w:rPr>
          <w:rFonts w:eastAsia="Times New Roman" w:cs="Times New Roman"/>
          <w:szCs w:val="24"/>
        </w:rPr>
        <w:t xml:space="preserve">σωτερικών το οποίο έχει </w:t>
      </w:r>
      <w:r>
        <w:rPr>
          <w:rFonts w:eastAsia="Times New Roman" w:cs="Times New Roman"/>
          <w:szCs w:val="24"/>
        </w:rPr>
        <w:t>ως</w:t>
      </w:r>
      <w:r w:rsidRPr="00121711">
        <w:rPr>
          <w:rFonts w:eastAsia="Times New Roman" w:cs="Times New Roman"/>
          <w:szCs w:val="24"/>
        </w:rPr>
        <w:t xml:space="preserve"> βασικό θέμα την αξιολόγηση</w:t>
      </w:r>
      <w:r>
        <w:rPr>
          <w:rFonts w:eastAsia="Times New Roman" w:cs="Times New Roman"/>
          <w:szCs w:val="24"/>
        </w:rPr>
        <w:t>,</w:t>
      </w:r>
      <w:r w:rsidRPr="00121711">
        <w:rPr>
          <w:rFonts w:eastAsia="Times New Roman" w:cs="Times New Roman"/>
          <w:szCs w:val="24"/>
        </w:rPr>
        <w:t xml:space="preserve"> τη στοχοθεσία και την επιβράβευση των υπαλλήλων του δημοσίου</w:t>
      </w:r>
      <w:r>
        <w:rPr>
          <w:rFonts w:eastAsia="Times New Roman" w:cs="Times New Roman"/>
          <w:szCs w:val="24"/>
        </w:rPr>
        <w:t>. Είναι ένα νομοσχέδιο που όπως επισήμανε ο Υ</w:t>
      </w:r>
      <w:r w:rsidRPr="00121711">
        <w:rPr>
          <w:rFonts w:eastAsia="Times New Roman" w:cs="Times New Roman"/>
          <w:szCs w:val="24"/>
        </w:rPr>
        <w:t>πουργός</w:t>
      </w:r>
      <w:r>
        <w:rPr>
          <w:rFonts w:eastAsia="Times New Roman" w:cs="Times New Roman"/>
          <w:szCs w:val="24"/>
        </w:rPr>
        <w:t xml:space="preserve"> από την αρχή,</w:t>
      </w:r>
      <w:r w:rsidRPr="00121711">
        <w:rPr>
          <w:rFonts w:eastAsia="Times New Roman" w:cs="Times New Roman"/>
          <w:szCs w:val="24"/>
        </w:rPr>
        <w:t xml:space="preserve"> ακόμη και πριν κατατεθεί</w:t>
      </w:r>
      <w:r>
        <w:rPr>
          <w:rFonts w:eastAsia="Times New Roman" w:cs="Times New Roman"/>
          <w:szCs w:val="24"/>
        </w:rPr>
        <w:t>,</w:t>
      </w:r>
      <w:r w:rsidRPr="00121711">
        <w:rPr>
          <w:rFonts w:eastAsia="Times New Roman" w:cs="Times New Roman"/>
          <w:szCs w:val="24"/>
        </w:rPr>
        <w:t xml:space="preserve"> όταν ανέβηκε στη διαβούλευση</w:t>
      </w:r>
      <w:r>
        <w:rPr>
          <w:rFonts w:eastAsia="Times New Roman" w:cs="Times New Roman"/>
          <w:szCs w:val="24"/>
        </w:rPr>
        <w:t>, θα επιτύχει τη</w:t>
      </w:r>
      <w:r w:rsidRPr="00121711">
        <w:rPr>
          <w:rFonts w:eastAsia="Times New Roman" w:cs="Times New Roman"/>
          <w:szCs w:val="24"/>
        </w:rPr>
        <w:t xml:space="preserve"> διαρκή βελτίωση των δεξιοτήτων των υπαλλήλων</w:t>
      </w:r>
      <w:r>
        <w:rPr>
          <w:rFonts w:eastAsia="Times New Roman" w:cs="Times New Roman"/>
          <w:szCs w:val="24"/>
        </w:rPr>
        <w:t>. Ότ</w:t>
      </w:r>
      <w:r w:rsidRPr="00121711">
        <w:rPr>
          <w:rFonts w:eastAsia="Times New Roman" w:cs="Times New Roman"/>
          <w:szCs w:val="24"/>
        </w:rPr>
        <w:t xml:space="preserve">αν παρουσιάστηκε το νομοσχέδιο υποστηρίχθηκε </w:t>
      </w:r>
      <w:r>
        <w:rPr>
          <w:rFonts w:eastAsia="Times New Roman" w:cs="Times New Roman"/>
          <w:szCs w:val="24"/>
        </w:rPr>
        <w:t>από πλευράς του Υπουργείου Ε</w:t>
      </w:r>
      <w:r w:rsidRPr="00121711">
        <w:rPr>
          <w:rFonts w:eastAsia="Times New Roman" w:cs="Times New Roman"/>
          <w:szCs w:val="24"/>
        </w:rPr>
        <w:t>σωτερικών ότι το νέο σύστημα αξιολόγησης και στοχοθεσίας θα έρθει να αντικαταστήσει το ισχύον σύστημα αξιολόγησης</w:t>
      </w:r>
      <w:r>
        <w:rPr>
          <w:rFonts w:eastAsia="Times New Roman" w:cs="Times New Roman"/>
          <w:szCs w:val="24"/>
        </w:rPr>
        <w:t>,</w:t>
      </w:r>
      <w:r w:rsidRPr="00121711">
        <w:rPr>
          <w:rFonts w:eastAsia="Times New Roman" w:cs="Times New Roman"/>
          <w:szCs w:val="24"/>
        </w:rPr>
        <w:t xml:space="preserve"> ένα σύστημα που είναι χρονοβόρο</w:t>
      </w:r>
      <w:r>
        <w:rPr>
          <w:rFonts w:eastAsia="Times New Roman" w:cs="Times New Roman"/>
          <w:szCs w:val="24"/>
        </w:rPr>
        <w:t>,</w:t>
      </w:r>
      <w:r w:rsidRPr="00121711">
        <w:rPr>
          <w:rFonts w:eastAsia="Times New Roman" w:cs="Times New Roman"/>
          <w:szCs w:val="24"/>
        </w:rPr>
        <w:t xml:space="preserve"> αναποτελεσματικό και επιφέρει ένα σημαντικό διοικητικό κόστος στον κρατικό μηχανισμό</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Σίγουρα αυτό είναι ένα γεγονός που έρχεται να λειτουργήσει επιβαρυντικά, ειδικά σε μία οικονομία αναιμική όπως η δική μας.</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πάλι με το Υπουργείο Εσωτερικών το νέο σύστημα θα φέρει τη βαθμολόγηση των προϊσταμένων και θα ενδυναμώσει τον ρόλο τους μέσα από την παροχή μιας πληθώρας διοικητικών εργαλείων. Καταργείται την ίδια στιγμή η βαθμολόγηση των υπαλλήλων, αποσυνδέεται η αξιολόγηση από την τιμωρία, γεγονός που καθιστά σαφές σε όλους ότι οι επιχειρούμενες αλλαγές έχουν ως στόχο και συμβάλουν στη διαρκή βελτίωση των δεξιοτήτων των υπαλλήλων του </w:t>
      </w:r>
      <w:r w:rsidR="00714DC3">
        <w:rPr>
          <w:rFonts w:eastAsia="Times New Roman" w:cs="Times New Roman"/>
          <w:szCs w:val="24"/>
        </w:rPr>
        <w:t>δ</w:t>
      </w:r>
      <w:r>
        <w:rPr>
          <w:rFonts w:eastAsia="Times New Roman" w:cs="Times New Roman"/>
          <w:szCs w:val="24"/>
        </w:rPr>
        <w:t>ημοσίου, αναδεικνύοντας και αξιοποιώντας τις δυνατότητες και δεξιότητές τους, εντοπίζοντας ταυτόχρονα και βελτιώνοντας τις αδυναμίες τους.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Όμως ας δούμε τι απ’ όλα αυτά ή τον βαθμό που κάποιο από αυτά επιτυγχάνεται τελικά μετά από την εφαρμογή του νομοσχεδίου. Να σημειώσω εκ προοιμίου πως κανείς δεν θα μπορούσε να είναι αντίθετος σε έναν λειτουργικό δημόσιο τομέα με λιγότερη γραφειοκρατία, με στελέχη που θα υπηρετούν στη θέση που θα είναι σύμφωνη με τις δυνατότητες και τις δεξιότητές τους, στελέχη που διαρκώς θα συνεχίζουν να επιμορφώνονται χρησιμοποιώντας και τη διά βίου εξειδίκευση και μάθηση, την ίδια στιγμή που θα μπορούσε να δημιουργηθεί κι ένα πλαίσιο εξυπηρέτησης όλων μας με τον καλύτερο τρόπο. Σίγουρα υπάρχουν παθογένειες στο </w:t>
      </w:r>
      <w:r w:rsidR="00714DC3">
        <w:rPr>
          <w:rFonts w:eastAsia="Times New Roman" w:cs="Times New Roman"/>
          <w:szCs w:val="24"/>
        </w:rPr>
        <w:t>δ</w:t>
      </w:r>
      <w:r>
        <w:rPr>
          <w:rFonts w:eastAsia="Times New Roman" w:cs="Times New Roman"/>
          <w:szCs w:val="24"/>
        </w:rPr>
        <w:t xml:space="preserve">ημόσιο, όπως υπήρχαν διαχρονικά, και τα κόμματα του μνημονιακού τόξου που έχουν διαχειριστεί την εξουσία δεν έκαναν κάτι για να τις βελτιώσουν. Ακριβώς το αντίθετο, συνέβαλαν </w:t>
      </w:r>
      <w:r>
        <w:rPr>
          <w:rFonts w:eastAsia="Times New Roman" w:cs="Times New Roman"/>
          <w:szCs w:val="24"/>
        </w:rPr>
        <w:lastRenderedPageBreak/>
        <w:t>και αυτά το καθένα με τον δικό του τρόπο στο να γίνει η κατάσταση χειρότερη, και όχι γιατί δεν έχουμε αξιόλογα στελέχη ή στελέχη με κατάρτιση ή στελέχη με όρεξη. Ακριβώς το αντίθετο. Υπάρχουν στελέχη στον δημόσιο τομέα που και όρεξη έχουν και κατάρτιση, όμως έρχονται αντιμέτωποι με έναν κυκεώνα γραφειοκρατίας, έρχονται αντιμέτωποι με δυσλειτουργίες ετών που πραγματικά θα πρέπει κάποια στιγμή να συζητήσουμε σοβαρά για το πώς θα αρθούν. Και βέβαια αυτό δεν θα γίνει με τη θεσμοθέτηση, για παράδειγμα, του μπόνους αποδοτικότητας, έστω και αν αυτό λέτε ότι θα λειτουργήσει σε πιλοτική μορφή και φυσικά θα δοθεί σε πρώτο στάδιο στα στελέχη εκείνα που θα χειριστούν τους πόρους του Ταμείου Ανάκαμψης.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Βλέπουμε όμως, όσο και αν διατείνεται περί του αντιθέτου ο Υπουργός, να δημιουργούνται μισθολογικές ανισότητες. Υποστήριξε ο κύριος Υπουργός στην τελευταία συνεδρίαση ότι το μπόνους είναι κάτι έξτρα. Ναι, δεν είπε κανείς ότι θα εντάσσεται στον μηνιαίο μισθό. Εξάλλου αυτή την έννοια έχει το μπόνους, είναι κάτι επιπλέον που θα λάβει ένας εργαζόμενος, ένας υπάλληλος. Όμως γιατί λέμε ότι δημιουργείτε μια ανισότητα και δημιουργείτε υπαλλήλους όχι δύο αλλά πολλών ταχυτήτων; Γιατί έρχεστε να αλλάξετε τον ίδιο τον πυρήνα του δημοσίου τομέα με το νομοθέτημα που προτείνετε, που εισάγετε και που με τις δικές σας ψήφους θα είναι νόμος του κράτους από αύριο. Έρχεστε να πάρετε τον πολίτη από τον πυρήνα του </w:t>
      </w:r>
      <w:r w:rsidR="000C71BD">
        <w:rPr>
          <w:rFonts w:eastAsia="Times New Roman" w:cs="Times New Roman"/>
          <w:szCs w:val="24"/>
        </w:rPr>
        <w:t>δ</w:t>
      </w:r>
      <w:r>
        <w:rPr>
          <w:rFonts w:eastAsia="Times New Roman" w:cs="Times New Roman"/>
          <w:szCs w:val="24"/>
        </w:rPr>
        <w:t xml:space="preserve">ημοσίου, γιατί όλοι γνωρίζουμε ότι πυρήνας </w:t>
      </w:r>
      <w:r>
        <w:rPr>
          <w:rFonts w:eastAsia="Times New Roman" w:cs="Times New Roman"/>
          <w:szCs w:val="24"/>
        </w:rPr>
        <w:lastRenderedPageBreak/>
        <w:t xml:space="preserve">του </w:t>
      </w:r>
      <w:r w:rsidR="000C71BD">
        <w:rPr>
          <w:rFonts w:eastAsia="Times New Roman" w:cs="Times New Roman"/>
          <w:szCs w:val="24"/>
        </w:rPr>
        <w:t>δ</w:t>
      </w:r>
      <w:r>
        <w:rPr>
          <w:rFonts w:eastAsia="Times New Roman" w:cs="Times New Roman"/>
          <w:szCs w:val="24"/>
        </w:rPr>
        <w:t xml:space="preserve">ημοσίου είναι ο πολίτης. Έρχεστε, λοιπόν, να βγάλετε τον πολίτη, έρχεστε να αποσπάσετε τον υπάλληλο όταν θα έπρεπε να τον εντάξετε στην ομάδα της υπηρεσίας του ώστε πραγματικά να νιώσει πως συμβάλλει και εκείνος με τη σειρά του και με τον τρόπο του και με τις δυνάμεις </w:t>
      </w:r>
      <w:r w:rsidR="0038571B">
        <w:rPr>
          <w:rFonts w:eastAsia="Times New Roman" w:cs="Times New Roman"/>
          <w:szCs w:val="24"/>
        </w:rPr>
        <w:t xml:space="preserve">του </w:t>
      </w:r>
      <w:r>
        <w:rPr>
          <w:rFonts w:eastAsia="Times New Roman" w:cs="Times New Roman"/>
          <w:szCs w:val="24"/>
        </w:rPr>
        <w:t>στη βελτίωση της λειτουργίας της υπηρεσίας και τελικά στην καλύτερη εξυπηρέτηση όλων μας, όλων των πολιτών αυτής της χώρας</w:t>
      </w:r>
      <w:r w:rsidR="0038571B">
        <w:rPr>
          <w:rFonts w:eastAsia="Times New Roman" w:cs="Times New Roman"/>
          <w:szCs w:val="24"/>
        </w:rPr>
        <w:t>.</w:t>
      </w:r>
      <w:r>
        <w:rPr>
          <w:rFonts w:eastAsia="Times New Roman" w:cs="Times New Roman"/>
          <w:szCs w:val="24"/>
        </w:rPr>
        <w:t xml:space="preserve"> </w:t>
      </w:r>
      <w:r w:rsidR="0038571B">
        <w:rPr>
          <w:rFonts w:eastAsia="Times New Roman" w:cs="Times New Roman"/>
          <w:szCs w:val="24"/>
        </w:rPr>
        <w:t>Έ</w:t>
      </w:r>
      <w:r>
        <w:rPr>
          <w:rFonts w:eastAsia="Times New Roman" w:cs="Times New Roman"/>
          <w:szCs w:val="24"/>
        </w:rPr>
        <w:t>ρχεστε να του πάρετε την προσοχή από το σύνολο και από την παροχή υπηρεσιών στον πολίτη και να τον στρέψετε στο μπόνους. Πλέον οι υπάλληλοι θα λειτουργούν με το βλέμμα στο μπόνους.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Θα μου πείτε: «γιατί αυτό είναι κακό; Αν κάποιος δουλεύει περισσότερο θα πρέπει να αμειφθεί». Δεν θα διαφωνήσω. Το πρόβλημα</w:t>
      </w:r>
      <w:r w:rsidR="0038571B">
        <w:rPr>
          <w:rFonts w:eastAsia="Times New Roman" w:cs="Times New Roman"/>
          <w:szCs w:val="24"/>
        </w:rPr>
        <w:t>,</w:t>
      </w:r>
      <w:r>
        <w:rPr>
          <w:rFonts w:eastAsia="Times New Roman" w:cs="Times New Roman"/>
          <w:szCs w:val="24"/>
        </w:rPr>
        <w:t xml:space="preserve"> </w:t>
      </w:r>
      <w:r w:rsidR="0038571B">
        <w:rPr>
          <w:rFonts w:eastAsia="Times New Roman" w:cs="Times New Roman"/>
          <w:szCs w:val="24"/>
        </w:rPr>
        <w:t>όμως,</w:t>
      </w:r>
      <w:r>
        <w:rPr>
          <w:rFonts w:eastAsia="Times New Roman" w:cs="Times New Roman"/>
          <w:szCs w:val="24"/>
        </w:rPr>
        <w:t xml:space="preserve"> έγκειται στο γεγονός ότι κάνετε το </w:t>
      </w:r>
      <w:r w:rsidR="0038571B">
        <w:rPr>
          <w:rFonts w:eastAsia="Times New Roman" w:cs="Times New Roman"/>
          <w:szCs w:val="24"/>
        </w:rPr>
        <w:t>δ</w:t>
      </w:r>
      <w:r>
        <w:rPr>
          <w:rFonts w:eastAsia="Times New Roman" w:cs="Times New Roman"/>
          <w:szCs w:val="24"/>
        </w:rPr>
        <w:t xml:space="preserve">ημόσιο ένα υβριδικό δημιούργημα, το θέτετε να λειτουργεί με όρους ιδιωτικού τομέα -εξάλλου το έχει πει από την πρώτη στιγμή ο κύριος Υπουργός-, έρχεστε να κάνετε το </w:t>
      </w:r>
      <w:r w:rsidR="0038571B">
        <w:rPr>
          <w:rFonts w:eastAsia="Times New Roman" w:cs="Times New Roman"/>
          <w:szCs w:val="24"/>
        </w:rPr>
        <w:t>δ</w:t>
      </w:r>
      <w:r>
        <w:rPr>
          <w:rFonts w:eastAsia="Times New Roman" w:cs="Times New Roman"/>
          <w:szCs w:val="24"/>
        </w:rPr>
        <w:t xml:space="preserve">ημόσιο πολυεθνική. Ο προϊστάμενος θα είναι ο </w:t>
      </w:r>
      <w:r>
        <w:rPr>
          <w:rFonts w:eastAsia="Times New Roman" w:cs="Times New Roman"/>
          <w:szCs w:val="24"/>
          <w:lang w:val="en-US"/>
        </w:rPr>
        <w:t>CEO</w:t>
      </w:r>
      <w:r w:rsidRPr="00C25E9F">
        <w:rPr>
          <w:rFonts w:eastAsia="Times New Roman" w:cs="Times New Roman"/>
          <w:szCs w:val="24"/>
        </w:rPr>
        <w:t>.</w:t>
      </w:r>
      <w:r>
        <w:rPr>
          <w:rFonts w:eastAsia="Times New Roman" w:cs="Times New Roman"/>
          <w:szCs w:val="24"/>
        </w:rPr>
        <w:t xml:space="preserve"> Μετακυλίετε λοιπόν σε αυτόν την ευθύνη, εκείνος θα έχει τη δυνατότητα αξιολόγησης των στελεχών και βάζετε τα στελέχη να τρέχουν προσπαθώντας να πετύχουν τους στόχους που θα τους θέσει ο μάνατζερ. Αυτό, κυρίες και κύριοι συνάδελφοι της Συμπολίτευσης, δεν είναι εξυγίανση του </w:t>
      </w:r>
      <w:r w:rsidR="0038571B">
        <w:rPr>
          <w:rFonts w:eastAsia="Times New Roman" w:cs="Times New Roman"/>
          <w:szCs w:val="24"/>
        </w:rPr>
        <w:t>δ</w:t>
      </w:r>
      <w:r>
        <w:rPr>
          <w:rFonts w:eastAsia="Times New Roman" w:cs="Times New Roman"/>
          <w:szCs w:val="24"/>
        </w:rPr>
        <w:t xml:space="preserve">ημοσίου, δεν είναι αξιοποίηση των στελεχών, δεν είναι βελτίωση του τρόπου λειτουργίας των υπηρεσιών. Είναι μια ξεκάθαρη αλλαγή όχι προς το καλύτερο, αλλά είναι μια αλλαγή που σίγουρα εντάσσεται πλήρως </w:t>
      </w:r>
      <w:r>
        <w:rPr>
          <w:rFonts w:eastAsia="Times New Roman" w:cs="Times New Roman"/>
          <w:szCs w:val="24"/>
        </w:rPr>
        <w:lastRenderedPageBreak/>
        <w:t xml:space="preserve">και ακουμπάει πλήρως στη δική σας αντίληψη και ιδεολογία περί του </w:t>
      </w:r>
      <w:r w:rsidR="0038571B">
        <w:rPr>
          <w:rFonts w:eastAsia="Times New Roman" w:cs="Times New Roman"/>
          <w:szCs w:val="24"/>
        </w:rPr>
        <w:t>δ</w:t>
      </w:r>
      <w:r>
        <w:rPr>
          <w:rFonts w:eastAsia="Times New Roman" w:cs="Times New Roman"/>
          <w:szCs w:val="24"/>
        </w:rPr>
        <w:t>ημοσίου και του τρόπου λειτουργίας του.</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Αντιγράφετε και μάλιστα με τον χειρότερο τρόπο που θα μπορούσατε να το κάνετε, δημιουργείτε ένα κακέκτυπο ιδιωτικής εταιρείας, πολυεθνικής, στο </w:t>
      </w:r>
      <w:r w:rsidR="0038571B">
        <w:rPr>
          <w:rFonts w:eastAsia="Times New Roman" w:cs="Times New Roman"/>
          <w:szCs w:val="24"/>
        </w:rPr>
        <w:t>δ</w:t>
      </w:r>
      <w:r>
        <w:rPr>
          <w:rFonts w:eastAsia="Times New Roman" w:cs="Times New Roman"/>
          <w:szCs w:val="24"/>
        </w:rPr>
        <w:t xml:space="preserve">ημόσιο και αυτό προσπαθείτε να το περάσετε με μια μορφή βελτίωσης. Θέλετε να πείσετε τους πολίτες πως πραγματικά αν οι υπάλληλοι στο </w:t>
      </w:r>
      <w:r w:rsidR="0038571B">
        <w:rPr>
          <w:rFonts w:eastAsia="Times New Roman" w:cs="Times New Roman"/>
          <w:szCs w:val="24"/>
        </w:rPr>
        <w:t>δ</w:t>
      </w:r>
      <w:r>
        <w:rPr>
          <w:rFonts w:eastAsia="Times New Roman" w:cs="Times New Roman"/>
          <w:szCs w:val="24"/>
        </w:rPr>
        <w:t xml:space="preserve">ημόσιο τρέχουν για να πετύχουν τους στόχους που θα θέσει ένας μάνατζερ, αύριο το πρωί δεν θα υπάρχει κανένα πρόβλημα, όλα τα προβλήματα, όλες οι παθογένειες, όλα τα ζητήματα θα έχουν λυθεί στο </w:t>
      </w:r>
      <w:r w:rsidR="0038571B">
        <w:rPr>
          <w:rFonts w:eastAsia="Times New Roman" w:cs="Times New Roman"/>
          <w:szCs w:val="24"/>
        </w:rPr>
        <w:t>δ</w:t>
      </w:r>
      <w:r>
        <w:rPr>
          <w:rFonts w:eastAsia="Times New Roman" w:cs="Times New Roman"/>
          <w:szCs w:val="24"/>
        </w:rPr>
        <w:t xml:space="preserve">ημόσιο. Όχι. Ας είμαστε ειλικρινείς στους πολίτες. Τίποτα δεν θα έχει λυθεί. Πέρα από το ότι θα έχουν αξιοποιηθεί κάποια δικά σας στελέχη σε θέσεις - κλειδιά, σε θέσεις μάνατζερ, πέρα από το ότι το </w:t>
      </w:r>
      <w:r w:rsidR="0038571B">
        <w:rPr>
          <w:rFonts w:eastAsia="Times New Roman" w:cs="Times New Roman"/>
          <w:szCs w:val="24"/>
        </w:rPr>
        <w:t>δ</w:t>
      </w:r>
      <w:r>
        <w:rPr>
          <w:rFonts w:eastAsia="Times New Roman" w:cs="Times New Roman"/>
          <w:szCs w:val="24"/>
        </w:rPr>
        <w:t>ημόσιο θα έρθει να γίνει μία πολυεθνική, τίποτε άλλο δεν θα έχει βελτιωθεί.</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Είπα και στην επιτροπή πως πραγματικά είναι θετικό το ότι περνάτε κάποιες επιπλέον δικλίδες και έρχονται στο φως περισσότερες πληροφορίες αναφορικά με τους μετακλητούς. Όμως το πρόβλημα είναι ακριβώς ότι πέρα από το ότι έχετε αυξήσει, έχετε δημιουργήσει, έχετε οικοδομήσει το κράτος την περίοδο της διακυβέρνησής σας και φυσικά χτίσατε σε όλα αυτά που είχατε αφήσει από τις προηγούμενες φορές που είχατε τη διακυβέρνηση της χώρας στα χέρια σας, έχετε επιπλέον πραγματικά δημιουργήσει μία στρατιά μετακλητών στους οποίους έχετε δώσει σε πολλές περιπτώσεις αυξημένες </w:t>
      </w:r>
      <w:r>
        <w:rPr>
          <w:rFonts w:eastAsia="Times New Roman" w:cs="Times New Roman"/>
          <w:szCs w:val="24"/>
        </w:rPr>
        <w:lastRenderedPageBreak/>
        <w:t>αρμοδιότητες και φυσικά χωρίς να τους υποχρεώνετε να λογοδοτούν σε κανέναν. Μας το είπαν και οι φορείς στην ακρόαση των φορέων πως πραγματικά δεν σας ενδιαφέρει, δεν ασχολείστε με το πώς θα μπορέσουν να αρθούν οι μισθολογικές διαφορές αλλά, όπως προείπα, ειδικά με το μπόνους -και όχι μόνο- έρχεστε να δημιουργήσετε ακόμη περισσότερες.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 γνωρίζετε, κυρίες και κύριοι συνάδελφοι της Συμπολίτευσης, πως είναι συνταγματικά οριζόμενο ότι θα πρέπει να λαμβάνεται ίση αμοιβή για ίση εργασία. Επιλέγετε να μην το ακούσετε, επιλέγετε με πλάγιο τρόπο να περάσετε την ιδεολογία σας, για ακόμη μια φορά να την αποτυπώσετε στο </w:t>
      </w:r>
      <w:r w:rsidR="00FE19D0">
        <w:rPr>
          <w:rFonts w:eastAsia="Times New Roman" w:cs="Times New Roman"/>
          <w:szCs w:val="24"/>
        </w:rPr>
        <w:t>δ</w:t>
      </w:r>
      <w:r>
        <w:rPr>
          <w:rFonts w:eastAsia="Times New Roman" w:cs="Times New Roman"/>
          <w:szCs w:val="24"/>
        </w:rPr>
        <w:t xml:space="preserve">ημόσιο. Δυστυχώς προσπαθείτε να παρουσιάσετε ως βήμα εκσυγχρονισμού την πλήρη αποτύπωση της νεοφιλελεύθερης λογικής σας περί </w:t>
      </w:r>
      <w:r w:rsidR="00FE19D0">
        <w:rPr>
          <w:rFonts w:eastAsia="Times New Roman" w:cs="Times New Roman"/>
          <w:szCs w:val="24"/>
        </w:rPr>
        <w:t>δ</w:t>
      </w:r>
      <w:r>
        <w:rPr>
          <w:rFonts w:eastAsia="Times New Roman" w:cs="Times New Roman"/>
          <w:szCs w:val="24"/>
        </w:rPr>
        <w:t>ημοσίου και περί του τρόπου, του σχεδιασμού επάνδρωσής του. Φαίνεται να ξεχνάτε -γιατί θεωρώ πως το γνωρίζετε πολύ καλά- πώς θα πρέπει να λειτουργήσει. Γνωρίζετε πολύ καλά τις αρχές χρηστής διοίκησης, επιλέγετε όμως να υπηρετήσετε την ιδεολογία σας και επιλέγετε να εξυπηρετήσετε τα στελέχη σας και όχι να λειτουργήσετε προς όφελος του συνόλου και των πολλών.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Φυσικά -και θα κλείσω με αυτό- δεν μπορούμε να παραβλέψουμε πως πέρα από τις αφηρημένες έννοιες της ανταμοιβής, της αξιολόγησης και όλα τα επιμέρους ζητήματα, όπως τα κριτήρια αξιολόγησης και πολλά άλλα, θα αποφασίζονται πλέον και παραπέμπονται με το άρθρο 50 του νομοσχεδίου σε </w:t>
      </w:r>
      <w:r>
        <w:rPr>
          <w:rFonts w:eastAsia="Times New Roman" w:cs="Times New Roman"/>
          <w:szCs w:val="24"/>
        </w:rPr>
        <w:lastRenderedPageBreak/>
        <w:t>υπουργικές αποφάσεις. Το είπα και στην επιτροπή, το επαναλαμβάνω και εδώ. Δεν είναι κάτι νέο. Θα μου πείτε πως διαχρονικά τέτοια ζητήματα και πολλά άλλα λύνονταν με υπουργικές αποφάσεις.</w:t>
      </w:r>
    </w:p>
    <w:p w:rsidR="001960E2" w:rsidRDefault="00C55A68">
      <w:pPr>
        <w:spacing w:line="600" w:lineRule="auto"/>
        <w:ind w:firstLine="720"/>
        <w:jc w:val="both"/>
        <w:rPr>
          <w:rFonts w:eastAsia="Times New Roman" w:cs="Times New Roman"/>
          <w:szCs w:val="24"/>
        </w:rPr>
      </w:pPr>
      <w:r w:rsidRPr="00294B32">
        <w:rPr>
          <w:rFonts w:eastAsia="Times New Roman" w:cs="Times New Roman"/>
          <w:szCs w:val="24"/>
        </w:rPr>
        <w:t>Όμως δεν θα πρέπει</w:t>
      </w:r>
      <w:r>
        <w:rPr>
          <w:rFonts w:eastAsia="Times New Roman" w:cs="Times New Roman"/>
          <w:szCs w:val="24"/>
        </w:rPr>
        <w:t>,</w:t>
      </w:r>
      <w:r w:rsidRPr="00294B32">
        <w:rPr>
          <w:rFonts w:eastAsia="Times New Roman" w:cs="Times New Roman"/>
          <w:szCs w:val="24"/>
        </w:rPr>
        <w:t xml:space="preserve"> από τη στιγμή που θεωρείτ</w:t>
      </w:r>
      <w:r>
        <w:rPr>
          <w:rFonts w:eastAsia="Times New Roman" w:cs="Times New Roman"/>
          <w:szCs w:val="24"/>
        </w:rPr>
        <w:t>ε</w:t>
      </w:r>
      <w:r w:rsidRPr="00294B32">
        <w:rPr>
          <w:rFonts w:eastAsia="Times New Roman" w:cs="Times New Roman"/>
          <w:szCs w:val="24"/>
        </w:rPr>
        <w:t xml:space="preserve"> και διατείνε</w:t>
      </w:r>
      <w:r>
        <w:rPr>
          <w:rFonts w:eastAsia="Times New Roman" w:cs="Times New Roman"/>
          <w:szCs w:val="24"/>
        </w:rPr>
        <w:t>στε</w:t>
      </w:r>
      <w:r w:rsidRPr="00294B32">
        <w:rPr>
          <w:rFonts w:eastAsia="Times New Roman" w:cs="Times New Roman"/>
          <w:szCs w:val="24"/>
        </w:rPr>
        <w:t xml:space="preserve"> πως </w:t>
      </w:r>
      <w:r>
        <w:rPr>
          <w:rFonts w:eastAsia="Times New Roman" w:cs="Times New Roman"/>
          <w:szCs w:val="24"/>
        </w:rPr>
        <w:t>έρχεστε να εκσυγχρονίσετε</w:t>
      </w:r>
      <w:r w:rsidRPr="00294B32">
        <w:rPr>
          <w:rFonts w:eastAsia="Times New Roman" w:cs="Times New Roman"/>
          <w:szCs w:val="24"/>
        </w:rPr>
        <w:t xml:space="preserve"> το δημόσιο και έρχεστε να λύσετε παθογένειες</w:t>
      </w:r>
      <w:r>
        <w:rPr>
          <w:rFonts w:eastAsia="Times New Roman" w:cs="Times New Roman"/>
          <w:szCs w:val="24"/>
        </w:rPr>
        <w:t>,</w:t>
      </w:r>
      <w:r w:rsidRPr="00294B32">
        <w:rPr>
          <w:rFonts w:eastAsia="Times New Roman" w:cs="Times New Roman"/>
          <w:szCs w:val="24"/>
        </w:rPr>
        <w:t xml:space="preserve"> έρχεστε να βοηθήσετε στην ανάπτυξη των δεξιοτήτων των υπαλλήλων</w:t>
      </w:r>
      <w:r>
        <w:rPr>
          <w:rFonts w:eastAsia="Times New Roman" w:cs="Times New Roman"/>
          <w:szCs w:val="24"/>
        </w:rPr>
        <w:t>, ν</w:t>
      </w:r>
      <w:r w:rsidRPr="00294B32">
        <w:rPr>
          <w:rFonts w:eastAsia="Times New Roman" w:cs="Times New Roman"/>
          <w:szCs w:val="24"/>
        </w:rPr>
        <w:t>α κάνετε το δημόσιο απόλυτα λειτουργικό</w:t>
      </w:r>
      <w:r>
        <w:rPr>
          <w:rFonts w:eastAsia="Times New Roman" w:cs="Times New Roman"/>
          <w:szCs w:val="24"/>
        </w:rPr>
        <w:t>, ότι δ</w:t>
      </w:r>
      <w:r w:rsidRPr="00294B32">
        <w:rPr>
          <w:rFonts w:eastAsia="Times New Roman" w:cs="Times New Roman"/>
          <w:szCs w:val="24"/>
        </w:rPr>
        <w:t>εν θα υπάρχει γραφειοκρατία</w:t>
      </w:r>
      <w:r>
        <w:rPr>
          <w:rFonts w:eastAsia="Times New Roman" w:cs="Times New Roman"/>
          <w:szCs w:val="24"/>
        </w:rPr>
        <w:t xml:space="preserve"> και</w:t>
      </w:r>
      <w:r w:rsidRPr="00294B32">
        <w:rPr>
          <w:rFonts w:eastAsia="Times New Roman" w:cs="Times New Roman"/>
          <w:szCs w:val="24"/>
        </w:rPr>
        <w:t xml:space="preserve"> όλα </w:t>
      </w:r>
      <w:r>
        <w:rPr>
          <w:rFonts w:eastAsia="Times New Roman" w:cs="Times New Roman"/>
          <w:szCs w:val="24"/>
        </w:rPr>
        <w:t>θα</w:t>
      </w:r>
      <w:r w:rsidRPr="00294B32">
        <w:rPr>
          <w:rFonts w:eastAsia="Times New Roman" w:cs="Times New Roman"/>
          <w:szCs w:val="24"/>
        </w:rPr>
        <w:t xml:space="preserve"> λύνονται και θα γίνονται με το</w:t>
      </w:r>
      <w:r>
        <w:rPr>
          <w:rFonts w:eastAsia="Times New Roman" w:cs="Times New Roman"/>
          <w:szCs w:val="24"/>
        </w:rPr>
        <w:t>ν</w:t>
      </w:r>
      <w:r w:rsidRPr="00294B32">
        <w:rPr>
          <w:rFonts w:eastAsia="Times New Roman" w:cs="Times New Roman"/>
          <w:szCs w:val="24"/>
        </w:rPr>
        <w:t xml:space="preserve"> βέλτιστο τρόπο</w:t>
      </w:r>
      <w:r>
        <w:rPr>
          <w:rFonts w:eastAsia="Times New Roman" w:cs="Times New Roman"/>
          <w:szCs w:val="24"/>
        </w:rPr>
        <w:t xml:space="preserve"> .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w:t>
      </w:r>
      <w:r w:rsidRPr="00294B32">
        <w:rPr>
          <w:rFonts w:eastAsia="Times New Roman" w:cs="Times New Roman"/>
          <w:szCs w:val="24"/>
        </w:rPr>
        <w:t>υχή όλων μας θα ήταν να μην υπάρχει γραφειοκρατία και πραγματικά να μην υπήρχαν ζητήματα και προβλήματα στο δημόσιο</w:t>
      </w:r>
      <w:r>
        <w:rPr>
          <w:rFonts w:eastAsia="Times New Roman" w:cs="Times New Roman"/>
          <w:szCs w:val="24"/>
        </w:rPr>
        <w:t>, να μπορούσε ο</w:t>
      </w:r>
      <w:r w:rsidRPr="00294B32">
        <w:rPr>
          <w:rFonts w:eastAsia="Times New Roman" w:cs="Times New Roman"/>
          <w:szCs w:val="24"/>
        </w:rPr>
        <w:t xml:space="preserve"> πολίτης πολύ εύκολα να εξυπηρετηθεί και να λύσει προβλήματα που μπορεί να αντιμετωπίζει</w:t>
      </w:r>
      <w:r>
        <w:rPr>
          <w:rFonts w:eastAsia="Times New Roman" w:cs="Times New Roman"/>
          <w:szCs w:val="24"/>
        </w:rPr>
        <w:t>,</w:t>
      </w:r>
      <w:r w:rsidRPr="00294B32">
        <w:rPr>
          <w:rFonts w:eastAsia="Times New Roman" w:cs="Times New Roman"/>
          <w:szCs w:val="24"/>
        </w:rPr>
        <w:t xml:space="preserve"> να εξυπηρετηθεί άμεσα σε μία υπηρεσία</w:t>
      </w:r>
      <w:r>
        <w:rPr>
          <w:rFonts w:eastAsia="Times New Roman" w:cs="Times New Roman"/>
          <w:szCs w:val="24"/>
        </w:rPr>
        <w:t>.</w:t>
      </w:r>
      <w:r w:rsidRPr="00294B32">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294B32">
        <w:rPr>
          <w:rFonts w:eastAsia="Times New Roman" w:cs="Times New Roman"/>
          <w:szCs w:val="24"/>
        </w:rPr>
        <w:t xml:space="preserve">Όμως ας μην κρυβόμαστε πίσω από το δάχτυλό </w:t>
      </w:r>
      <w:r>
        <w:rPr>
          <w:rFonts w:eastAsia="Times New Roman" w:cs="Times New Roman"/>
          <w:szCs w:val="24"/>
        </w:rPr>
        <w:t>μας,</w:t>
      </w:r>
      <w:r w:rsidRPr="00294B32">
        <w:rPr>
          <w:rFonts w:eastAsia="Times New Roman" w:cs="Times New Roman"/>
          <w:szCs w:val="24"/>
        </w:rPr>
        <w:t xml:space="preserve"> κάτι τέτοιο δεν θα γίνει ούτε με την ψήφιση του νομοσχεδίου και δεν θα γίνει με κανένα νομοσχέδιο</w:t>
      </w:r>
      <w:r>
        <w:rPr>
          <w:rFonts w:eastAsia="Times New Roman" w:cs="Times New Roman"/>
          <w:szCs w:val="24"/>
        </w:rPr>
        <w:t>, αν</w:t>
      </w:r>
      <w:r w:rsidRPr="00294B32">
        <w:rPr>
          <w:rFonts w:eastAsia="Times New Roman" w:cs="Times New Roman"/>
          <w:szCs w:val="24"/>
        </w:rPr>
        <w:t xml:space="preserve"> δεν υπάρξει μια ολοκληρωμένη στρατηγική που θα έρθει να εκσυγχρονίσει πραγματικά τις δημόσιες υπηρεσίες</w:t>
      </w:r>
      <w:r>
        <w:rPr>
          <w:rFonts w:eastAsia="Times New Roman" w:cs="Times New Roman"/>
          <w:szCs w:val="24"/>
        </w:rPr>
        <w:t>.</w:t>
      </w:r>
      <w:r w:rsidRPr="00294B32">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294B32">
        <w:rPr>
          <w:rFonts w:eastAsia="Times New Roman" w:cs="Times New Roman"/>
          <w:szCs w:val="24"/>
        </w:rPr>
        <w:t xml:space="preserve">Όμως για ακόμη μια φορά επιλέγετε να </w:t>
      </w:r>
      <w:r>
        <w:rPr>
          <w:rFonts w:eastAsia="Times New Roman" w:cs="Times New Roman"/>
          <w:szCs w:val="24"/>
        </w:rPr>
        <w:t>βαφτίσετε</w:t>
      </w:r>
      <w:r w:rsidRPr="00294B32">
        <w:rPr>
          <w:rFonts w:eastAsia="Times New Roman" w:cs="Times New Roman"/>
          <w:szCs w:val="24"/>
        </w:rPr>
        <w:t xml:space="preserve"> το κρέας ψάρι</w:t>
      </w:r>
      <w:r>
        <w:rPr>
          <w:rFonts w:eastAsia="Times New Roman" w:cs="Times New Roman"/>
          <w:szCs w:val="24"/>
        </w:rPr>
        <w:t>,</w:t>
      </w:r>
      <w:r w:rsidRPr="00294B32">
        <w:rPr>
          <w:rFonts w:eastAsia="Times New Roman" w:cs="Times New Roman"/>
          <w:szCs w:val="24"/>
        </w:rPr>
        <w:t xml:space="preserve"> να </w:t>
      </w:r>
      <w:r>
        <w:rPr>
          <w:rFonts w:eastAsia="Times New Roman" w:cs="Times New Roman"/>
          <w:szCs w:val="24"/>
        </w:rPr>
        <w:t>βαφτίσετε</w:t>
      </w:r>
      <w:r w:rsidRPr="00294B32">
        <w:rPr>
          <w:rFonts w:eastAsia="Times New Roman" w:cs="Times New Roman"/>
          <w:szCs w:val="24"/>
        </w:rPr>
        <w:t xml:space="preserve"> τη νεοφιλελεύθερη λογική των μπόνους και του ιδιωτικού τομέα βελτίωση</w:t>
      </w:r>
      <w:r>
        <w:rPr>
          <w:rFonts w:eastAsia="Times New Roman" w:cs="Times New Roman"/>
          <w:szCs w:val="24"/>
        </w:rPr>
        <w:t>,</w:t>
      </w:r>
      <w:r w:rsidRPr="00294B32">
        <w:rPr>
          <w:rFonts w:eastAsia="Times New Roman" w:cs="Times New Roman"/>
          <w:szCs w:val="24"/>
        </w:rPr>
        <w:t xml:space="preserve"> εκσυγχρονισμό</w:t>
      </w:r>
      <w:r>
        <w:rPr>
          <w:rFonts w:eastAsia="Times New Roman" w:cs="Times New Roman"/>
          <w:szCs w:val="24"/>
        </w:rPr>
        <w:t>,</w:t>
      </w:r>
      <w:r w:rsidRPr="00294B32">
        <w:rPr>
          <w:rFonts w:eastAsia="Times New Roman" w:cs="Times New Roman"/>
          <w:szCs w:val="24"/>
        </w:rPr>
        <w:t xml:space="preserve"> αξιοποίηση των στελεχών του δημοσίου</w:t>
      </w:r>
      <w:r>
        <w:rPr>
          <w:rFonts w:eastAsia="Times New Roman" w:cs="Times New Roman"/>
          <w:szCs w:val="24"/>
        </w:rPr>
        <w:t>.</w:t>
      </w:r>
      <w:r w:rsidRPr="00294B32">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294B32">
        <w:rPr>
          <w:rFonts w:eastAsia="Times New Roman" w:cs="Times New Roman"/>
          <w:szCs w:val="24"/>
        </w:rPr>
        <w:lastRenderedPageBreak/>
        <w:t>Ας λύσουμε τα προβλήματα της υποστελέχωσης του δημοσίου</w:t>
      </w:r>
      <w:r>
        <w:rPr>
          <w:rFonts w:eastAsia="Times New Roman" w:cs="Times New Roman"/>
          <w:szCs w:val="24"/>
        </w:rPr>
        <w:t>,</w:t>
      </w:r>
      <w:r w:rsidRPr="00294B32">
        <w:rPr>
          <w:rFonts w:eastAsia="Times New Roman" w:cs="Times New Roman"/>
          <w:szCs w:val="24"/>
        </w:rPr>
        <w:t xml:space="preserve"> ας λύσουμε τα προβλήματα της γραφειοκρατίας</w:t>
      </w:r>
      <w:r>
        <w:rPr>
          <w:rFonts w:eastAsia="Times New Roman" w:cs="Times New Roman"/>
          <w:szCs w:val="24"/>
        </w:rPr>
        <w:t>,</w:t>
      </w:r>
      <w:r w:rsidRPr="00294B32">
        <w:rPr>
          <w:rFonts w:eastAsia="Times New Roman" w:cs="Times New Roman"/>
          <w:szCs w:val="24"/>
        </w:rPr>
        <w:t xml:space="preserve"> ας λύσουμε τα προβλήματα που αντιμετωπίζουν οι υπάλληλοι και οι πολίτες καθημερινά</w:t>
      </w:r>
      <w:r>
        <w:rPr>
          <w:rFonts w:eastAsia="Times New Roman" w:cs="Times New Roman"/>
          <w:szCs w:val="24"/>
        </w:rPr>
        <w:t>,</w:t>
      </w:r>
      <w:r w:rsidRPr="00294B32">
        <w:rPr>
          <w:rFonts w:eastAsia="Times New Roman" w:cs="Times New Roman"/>
          <w:szCs w:val="24"/>
        </w:rPr>
        <w:t xml:space="preserve"> </w:t>
      </w:r>
      <w:r>
        <w:rPr>
          <w:rFonts w:eastAsia="Times New Roman" w:cs="Times New Roman"/>
          <w:szCs w:val="24"/>
        </w:rPr>
        <w:t>όταν</w:t>
      </w:r>
      <w:r w:rsidRPr="00294B32">
        <w:rPr>
          <w:rFonts w:eastAsia="Times New Roman" w:cs="Times New Roman"/>
          <w:szCs w:val="24"/>
        </w:rPr>
        <w:t xml:space="preserve"> πηγαίνουν για παράδειγμα σε μια εφορία να κάνουν μια ρύθμιση χρεών ή να λύσουν κάποιο άλλο ζήτημα που τους ταλανίζει και βλέπουν έναν </w:t>
      </w:r>
      <w:r>
        <w:rPr>
          <w:rFonts w:eastAsia="Times New Roman" w:cs="Times New Roman"/>
          <w:szCs w:val="24"/>
        </w:rPr>
        <w:t xml:space="preserve">ή </w:t>
      </w:r>
      <w:r w:rsidRPr="00294B32">
        <w:rPr>
          <w:rFonts w:eastAsia="Times New Roman" w:cs="Times New Roman"/>
          <w:szCs w:val="24"/>
        </w:rPr>
        <w:t>μία υπάλληλο να πρέπει να αντιμετωπίσει όλους τους πολίτες</w:t>
      </w:r>
      <w:r>
        <w:rPr>
          <w:rFonts w:eastAsia="Times New Roman" w:cs="Times New Roman"/>
          <w:szCs w:val="24"/>
        </w:rPr>
        <w:t>,</w:t>
      </w:r>
      <w:r w:rsidRPr="00294B32">
        <w:rPr>
          <w:rFonts w:eastAsia="Times New Roman" w:cs="Times New Roman"/>
          <w:szCs w:val="24"/>
        </w:rPr>
        <w:t xml:space="preserve"> να φέρει σε πέρας όλες τις υποθέσεις κάθε μέρα και πραγματικά</w:t>
      </w:r>
      <w:r>
        <w:rPr>
          <w:rFonts w:eastAsia="Times New Roman" w:cs="Times New Roman"/>
          <w:szCs w:val="24"/>
        </w:rPr>
        <w:t>,</w:t>
      </w:r>
      <w:r w:rsidRPr="00294B32">
        <w:rPr>
          <w:rFonts w:eastAsia="Times New Roman" w:cs="Times New Roman"/>
          <w:szCs w:val="24"/>
        </w:rPr>
        <w:t xml:space="preserve"> μέσα στη μέρα να </w:t>
      </w:r>
      <w:r>
        <w:rPr>
          <w:rFonts w:eastAsia="Times New Roman" w:cs="Times New Roman"/>
          <w:szCs w:val="24"/>
        </w:rPr>
        <w:t>πελαγώνει ο</w:t>
      </w:r>
      <w:r w:rsidRPr="00294B32">
        <w:rPr>
          <w:rFonts w:eastAsia="Times New Roman" w:cs="Times New Roman"/>
          <w:szCs w:val="24"/>
        </w:rPr>
        <w:t xml:space="preserve"> </w:t>
      </w:r>
      <w:r>
        <w:rPr>
          <w:rFonts w:eastAsia="Times New Roman" w:cs="Times New Roman"/>
          <w:szCs w:val="24"/>
        </w:rPr>
        <w:t>υπάλληλος</w:t>
      </w:r>
      <w:r w:rsidRPr="00294B32">
        <w:rPr>
          <w:rFonts w:eastAsia="Times New Roman" w:cs="Times New Roman"/>
          <w:szCs w:val="24"/>
        </w:rPr>
        <w:t xml:space="preserve"> και να απελπίζεται </w:t>
      </w:r>
      <w:r>
        <w:rPr>
          <w:rFonts w:eastAsia="Times New Roman" w:cs="Times New Roman"/>
          <w:szCs w:val="24"/>
        </w:rPr>
        <w:t>ο</w:t>
      </w:r>
      <w:r w:rsidRPr="00294B32">
        <w:rPr>
          <w:rFonts w:eastAsia="Times New Roman" w:cs="Times New Roman"/>
          <w:szCs w:val="24"/>
        </w:rPr>
        <w:t xml:space="preserve"> πολίτης</w:t>
      </w:r>
      <w:r>
        <w:rPr>
          <w:rFonts w:eastAsia="Times New Roman" w:cs="Times New Roman"/>
          <w:szCs w:val="24"/>
        </w:rPr>
        <w:t>.</w:t>
      </w:r>
      <w:r w:rsidRPr="00294B32">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294B32">
        <w:rPr>
          <w:rFonts w:eastAsia="Times New Roman" w:cs="Times New Roman"/>
          <w:szCs w:val="24"/>
        </w:rPr>
        <w:t>Ας λύσουμε αυτά πρώτα</w:t>
      </w:r>
      <w:r>
        <w:rPr>
          <w:rFonts w:eastAsia="Times New Roman" w:cs="Times New Roman"/>
          <w:szCs w:val="24"/>
        </w:rPr>
        <w:t>. Α</w:t>
      </w:r>
      <w:r w:rsidRPr="00294B32">
        <w:rPr>
          <w:rFonts w:eastAsia="Times New Roman" w:cs="Times New Roman"/>
          <w:szCs w:val="24"/>
        </w:rPr>
        <w:t xml:space="preserve">ς λύσουμε πιο </w:t>
      </w:r>
      <w:r>
        <w:rPr>
          <w:rFonts w:eastAsia="Times New Roman" w:cs="Times New Roman"/>
          <w:szCs w:val="24"/>
        </w:rPr>
        <w:t>απλά</w:t>
      </w:r>
      <w:r w:rsidRPr="00294B32">
        <w:rPr>
          <w:rFonts w:eastAsia="Times New Roman" w:cs="Times New Roman"/>
          <w:szCs w:val="24"/>
        </w:rPr>
        <w:t xml:space="preserve"> ζητήματα</w:t>
      </w:r>
      <w:r>
        <w:rPr>
          <w:rFonts w:eastAsia="Times New Roman" w:cs="Times New Roman"/>
          <w:szCs w:val="24"/>
        </w:rPr>
        <w:t>, όπως όταν, για παράδειγμα,</w:t>
      </w:r>
      <w:r w:rsidRPr="00294B32">
        <w:rPr>
          <w:rFonts w:eastAsia="Times New Roman" w:cs="Times New Roman"/>
          <w:szCs w:val="24"/>
        </w:rPr>
        <w:t xml:space="preserve"> μπαίνει ένας συμπολίτης μας στην ιστοσελίδα του </w:t>
      </w:r>
      <w:r w:rsidR="00FE19D0">
        <w:rPr>
          <w:rFonts w:eastAsia="Times New Roman" w:cs="Times New Roman"/>
          <w:szCs w:val="24"/>
        </w:rPr>
        <w:t>Υ</w:t>
      </w:r>
      <w:r w:rsidRPr="00294B32">
        <w:rPr>
          <w:rFonts w:eastAsia="Times New Roman" w:cs="Times New Roman"/>
          <w:szCs w:val="24"/>
        </w:rPr>
        <w:t>πουργείου και θέλει να βγάλει</w:t>
      </w:r>
      <w:r>
        <w:rPr>
          <w:rFonts w:eastAsia="Times New Roman" w:cs="Times New Roman"/>
          <w:szCs w:val="24"/>
        </w:rPr>
        <w:t xml:space="preserve"> κάτι πολύ απλό, </w:t>
      </w:r>
      <w:r w:rsidRPr="00294B32">
        <w:rPr>
          <w:rFonts w:eastAsia="Times New Roman" w:cs="Times New Roman"/>
          <w:szCs w:val="24"/>
        </w:rPr>
        <w:t>μία εξουσιοδότηση</w:t>
      </w:r>
      <w:r>
        <w:rPr>
          <w:rFonts w:eastAsia="Times New Roman" w:cs="Times New Roman"/>
          <w:szCs w:val="24"/>
        </w:rPr>
        <w:t>,</w:t>
      </w:r>
      <w:r w:rsidRPr="00294B32">
        <w:rPr>
          <w:rFonts w:eastAsia="Times New Roman" w:cs="Times New Roman"/>
          <w:szCs w:val="24"/>
        </w:rPr>
        <w:t xml:space="preserve"> και δεν μπορεί</w:t>
      </w:r>
      <w:r>
        <w:rPr>
          <w:rFonts w:eastAsia="Times New Roman" w:cs="Times New Roman"/>
          <w:szCs w:val="24"/>
        </w:rPr>
        <w:t>,</w:t>
      </w:r>
      <w:r w:rsidRPr="00294B32">
        <w:rPr>
          <w:rFonts w:eastAsia="Times New Roman" w:cs="Times New Roman"/>
          <w:szCs w:val="24"/>
        </w:rPr>
        <w:t xml:space="preserve"> αν δεν έχει κωδικούς</w:t>
      </w:r>
      <w:r>
        <w:rPr>
          <w:rFonts w:eastAsia="Times New Roman" w:cs="Times New Roman"/>
          <w:szCs w:val="24"/>
        </w:rPr>
        <w:t xml:space="preserve"> </w:t>
      </w:r>
      <w:r>
        <w:rPr>
          <w:rFonts w:eastAsia="Times New Roman" w:cs="Times New Roman"/>
          <w:szCs w:val="24"/>
          <w:lang w:val="en-US"/>
        </w:rPr>
        <w:t>e</w:t>
      </w:r>
      <w:r w:rsidRPr="00CE4A5F">
        <w:rPr>
          <w:rFonts w:eastAsia="Times New Roman" w:cs="Times New Roman"/>
          <w:szCs w:val="24"/>
        </w:rPr>
        <w:t>-</w:t>
      </w:r>
      <w:r>
        <w:rPr>
          <w:rFonts w:eastAsia="Times New Roman" w:cs="Times New Roman"/>
          <w:szCs w:val="24"/>
          <w:lang w:val="en-US"/>
        </w:rPr>
        <w:t>banking</w:t>
      </w:r>
      <w:r>
        <w:rPr>
          <w:rFonts w:eastAsia="Times New Roman" w:cs="Times New Roman"/>
          <w:szCs w:val="24"/>
        </w:rPr>
        <w:t xml:space="preserve">. Ας </w:t>
      </w:r>
      <w:r w:rsidRPr="00294B32">
        <w:rPr>
          <w:rFonts w:eastAsia="Times New Roman" w:cs="Times New Roman"/>
          <w:szCs w:val="24"/>
        </w:rPr>
        <w:t xml:space="preserve">λύσουμε τέτοια απλά ζητήματα πρώτα και μετά </w:t>
      </w:r>
      <w:r>
        <w:rPr>
          <w:rFonts w:eastAsia="Times New Roman" w:cs="Times New Roman"/>
          <w:szCs w:val="24"/>
        </w:rPr>
        <w:t>ας</w:t>
      </w:r>
      <w:r w:rsidRPr="00294B32">
        <w:rPr>
          <w:rFonts w:eastAsia="Times New Roman" w:cs="Times New Roman"/>
          <w:szCs w:val="24"/>
        </w:rPr>
        <w:t xml:space="preserve"> έρθουμε να μιλήσουμε για </w:t>
      </w:r>
      <w:r>
        <w:rPr>
          <w:rFonts w:eastAsia="Times New Roman" w:cs="Times New Roman"/>
          <w:szCs w:val="24"/>
        </w:rPr>
        <w:t xml:space="preserve">τον </w:t>
      </w:r>
      <w:r w:rsidRPr="00294B32">
        <w:rPr>
          <w:rFonts w:eastAsia="Times New Roman" w:cs="Times New Roman"/>
          <w:szCs w:val="24"/>
        </w:rPr>
        <w:t>εκσυγχρονισμό του δημοσίου που δεν θα έρθει με τις δικές σας προτάσεις</w:t>
      </w:r>
      <w:r>
        <w:rPr>
          <w:rFonts w:eastAsia="Times New Roman" w:cs="Times New Roman"/>
          <w:szCs w:val="24"/>
        </w:rPr>
        <w:t xml:space="preserve"> και μ</w:t>
      </w:r>
      <w:r w:rsidRPr="00294B32">
        <w:rPr>
          <w:rFonts w:eastAsia="Times New Roman" w:cs="Times New Roman"/>
          <w:szCs w:val="24"/>
        </w:rPr>
        <w:t>ε μπόνους αποδοτικότητας</w:t>
      </w:r>
      <w:r>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Θ</w:t>
      </w:r>
      <w:r w:rsidRPr="00294B32">
        <w:rPr>
          <w:rFonts w:eastAsia="Times New Roman" w:cs="Times New Roman"/>
          <w:szCs w:val="24"/>
        </w:rPr>
        <w:t>α έρθει με στρατηγικό σχεδιασμό</w:t>
      </w:r>
      <w:r>
        <w:rPr>
          <w:rFonts w:eastAsia="Times New Roman" w:cs="Times New Roman"/>
          <w:szCs w:val="24"/>
        </w:rPr>
        <w:t>,</w:t>
      </w:r>
      <w:r w:rsidRPr="00294B32">
        <w:rPr>
          <w:rFonts w:eastAsia="Times New Roman" w:cs="Times New Roman"/>
          <w:szCs w:val="24"/>
        </w:rPr>
        <w:t xml:space="preserve"> συζήτηση</w:t>
      </w:r>
      <w:r>
        <w:rPr>
          <w:rFonts w:eastAsia="Times New Roman" w:cs="Times New Roman"/>
          <w:szCs w:val="24"/>
        </w:rPr>
        <w:t xml:space="preserve">, </w:t>
      </w:r>
      <w:r w:rsidRPr="00294B32">
        <w:rPr>
          <w:rFonts w:eastAsia="Times New Roman" w:cs="Times New Roman"/>
          <w:szCs w:val="24"/>
        </w:rPr>
        <w:t>ανταλλαγή απόψεων</w:t>
      </w:r>
      <w:r>
        <w:rPr>
          <w:rFonts w:eastAsia="Times New Roman" w:cs="Times New Roman"/>
          <w:szCs w:val="24"/>
        </w:rPr>
        <w:t>, όταν πραγματικά θέ</w:t>
      </w:r>
      <w:r w:rsidRPr="00294B32">
        <w:rPr>
          <w:rFonts w:eastAsia="Times New Roman" w:cs="Times New Roman"/>
          <w:szCs w:val="24"/>
        </w:rPr>
        <w:t>σετε και εσείς ως κέντρο της πο</w:t>
      </w:r>
      <w:r>
        <w:rPr>
          <w:rFonts w:eastAsia="Times New Roman" w:cs="Times New Roman"/>
          <w:szCs w:val="24"/>
        </w:rPr>
        <w:t>λιτικής σας τον πολίτη και όχι τα ολιγαρχικά</w:t>
      </w:r>
      <w:r w:rsidRPr="00294B32">
        <w:rPr>
          <w:rFonts w:eastAsia="Times New Roman" w:cs="Times New Roman"/>
          <w:szCs w:val="24"/>
        </w:rPr>
        <w:t xml:space="preserve"> συμφέροντα</w:t>
      </w:r>
      <w:r>
        <w:rPr>
          <w:rFonts w:eastAsia="Times New Roman" w:cs="Times New Roman"/>
          <w:szCs w:val="24"/>
        </w:rPr>
        <w:t>,</w:t>
      </w:r>
      <w:r w:rsidRPr="00294B32">
        <w:rPr>
          <w:rFonts w:eastAsia="Times New Roman" w:cs="Times New Roman"/>
          <w:szCs w:val="24"/>
        </w:rPr>
        <w:t xml:space="preserve"> τους πολλούς και όχι τους λίγους</w:t>
      </w:r>
      <w:r>
        <w:rPr>
          <w:rFonts w:eastAsia="Times New Roman" w:cs="Times New Roman"/>
          <w:szCs w:val="24"/>
        </w:rPr>
        <w:t>, τ</w:t>
      </w:r>
      <w:r w:rsidRPr="00294B32">
        <w:rPr>
          <w:rFonts w:eastAsia="Times New Roman" w:cs="Times New Roman"/>
          <w:szCs w:val="24"/>
        </w:rPr>
        <w:t>ο κοινό καλό και όχι την ιδεολογία</w:t>
      </w:r>
      <w:r>
        <w:rPr>
          <w:rFonts w:eastAsia="Times New Roman" w:cs="Times New Roman"/>
          <w:szCs w:val="24"/>
        </w:rPr>
        <w:t xml:space="preserve"> σας, το κοινό καλό </w:t>
      </w:r>
      <w:r w:rsidRPr="00294B32">
        <w:rPr>
          <w:rFonts w:eastAsia="Times New Roman" w:cs="Times New Roman"/>
          <w:szCs w:val="24"/>
        </w:rPr>
        <w:t>και όχι</w:t>
      </w:r>
      <w:r>
        <w:rPr>
          <w:rFonts w:eastAsia="Times New Roman" w:cs="Times New Roman"/>
          <w:szCs w:val="24"/>
        </w:rPr>
        <w:t xml:space="preserve"> την τέρψη</w:t>
      </w:r>
      <w:r w:rsidRPr="00294B32">
        <w:rPr>
          <w:rFonts w:eastAsia="Times New Roman" w:cs="Times New Roman"/>
          <w:szCs w:val="24"/>
        </w:rPr>
        <w:t xml:space="preserve"> του πολιτικού σας ακροατηρίου</w:t>
      </w:r>
      <w:r>
        <w:rPr>
          <w:rFonts w:eastAsia="Times New Roman" w:cs="Times New Roman"/>
          <w:szCs w:val="24"/>
        </w:rPr>
        <w:t>, τ</w:t>
      </w:r>
      <w:r w:rsidRPr="00294B32">
        <w:rPr>
          <w:rFonts w:eastAsia="Times New Roman" w:cs="Times New Roman"/>
          <w:szCs w:val="24"/>
        </w:rPr>
        <w:t>ο καλό των πολλών και όχι των λίγων</w:t>
      </w:r>
      <w:r>
        <w:rPr>
          <w:rFonts w:eastAsia="Times New Roman" w:cs="Times New Roman"/>
          <w:szCs w:val="24"/>
        </w:rPr>
        <w:t>,</w:t>
      </w:r>
      <w:r w:rsidRPr="00294B32">
        <w:rPr>
          <w:rFonts w:eastAsia="Times New Roman" w:cs="Times New Roman"/>
          <w:szCs w:val="24"/>
        </w:rPr>
        <w:t xml:space="preserve"> άριστων</w:t>
      </w:r>
      <w:r>
        <w:rPr>
          <w:rFonts w:eastAsia="Times New Roman" w:cs="Times New Roman"/>
          <w:szCs w:val="24"/>
        </w:rPr>
        <w:t>, αρεστών και φίλων.</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Ε</w:t>
      </w:r>
      <w:r w:rsidRPr="00340181">
        <w:rPr>
          <w:rFonts w:eastAsia="Times New Roman" w:cs="Times New Roman"/>
          <w:szCs w:val="24"/>
        </w:rPr>
        <w:t>υχαριστώ</w:t>
      </w:r>
      <w:r>
        <w:rPr>
          <w:rFonts w:eastAsia="Times New Roman" w:cs="Times New Roman"/>
          <w:szCs w:val="24"/>
        </w:rPr>
        <w:t>.</w:t>
      </w:r>
    </w:p>
    <w:p w:rsidR="00EF197F" w:rsidRDefault="00120B8D">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ΜέΡΑ25</w:t>
      </w:r>
      <w:r w:rsidRPr="009B2526">
        <w:rPr>
          <w:rFonts w:eastAsia="Times New Roman"/>
          <w:szCs w:val="24"/>
        </w:rPr>
        <w:t>)</w:t>
      </w:r>
    </w:p>
    <w:p w:rsidR="001960E2" w:rsidRDefault="00C55A68">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Κι εγώ σας </w:t>
      </w:r>
      <w:r w:rsidRPr="00294B32">
        <w:rPr>
          <w:rFonts w:eastAsia="Times New Roman" w:cs="Times New Roman"/>
          <w:szCs w:val="24"/>
        </w:rPr>
        <w:t>ευχαριστώ πολύ</w:t>
      </w:r>
      <w:r>
        <w:rPr>
          <w:rFonts w:eastAsia="Times New Roman" w:cs="Times New Roman"/>
          <w:szCs w:val="24"/>
        </w:rPr>
        <w:t>,</w:t>
      </w:r>
      <w:r w:rsidRPr="00294B32">
        <w:rPr>
          <w:rFonts w:eastAsia="Times New Roman" w:cs="Times New Roman"/>
          <w:szCs w:val="24"/>
        </w:rPr>
        <w:t xml:space="preserve"> </w:t>
      </w:r>
      <w:r>
        <w:rPr>
          <w:rFonts w:eastAsia="Times New Roman" w:cs="Times New Roman"/>
          <w:szCs w:val="24"/>
        </w:rPr>
        <w:t>κυρία</w:t>
      </w:r>
      <w:r w:rsidRPr="00294B32">
        <w:rPr>
          <w:rFonts w:eastAsia="Times New Roman" w:cs="Times New Roman"/>
          <w:szCs w:val="24"/>
        </w:rPr>
        <w:t xml:space="preserve"> συνάδελφε</w:t>
      </w:r>
      <w:r>
        <w:rPr>
          <w:rFonts w:eastAsia="Times New Roman" w:cs="Times New Roman"/>
          <w:szCs w:val="24"/>
        </w:rPr>
        <w:t>.</w:t>
      </w:r>
      <w:r w:rsidRPr="00294B32">
        <w:rPr>
          <w:rFonts w:eastAsia="Times New Roman" w:cs="Times New Roman"/>
          <w:szCs w:val="24"/>
        </w:rPr>
        <w:t xml:space="preserve"> Το</w:t>
      </w:r>
      <w:r>
        <w:rPr>
          <w:rFonts w:eastAsia="Times New Roman" w:cs="Times New Roman"/>
          <w:szCs w:val="24"/>
        </w:rPr>
        <w:t>ν</w:t>
      </w:r>
      <w:r w:rsidRPr="00294B32">
        <w:rPr>
          <w:rFonts w:eastAsia="Times New Roman" w:cs="Times New Roman"/>
          <w:szCs w:val="24"/>
        </w:rPr>
        <w:t xml:space="preserve"> λόγο τώρα έχει για δύο λεπτά ο Υπουργός </w:t>
      </w:r>
      <w:r>
        <w:rPr>
          <w:rFonts w:eastAsia="Times New Roman" w:cs="Times New Roman"/>
          <w:szCs w:val="24"/>
        </w:rPr>
        <w:t xml:space="preserve">Υγείας </w:t>
      </w:r>
      <w:r w:rsidRPr="00294B32">
        <w:rPr>
          <w:rFonts w:eastAsia="Times New Roman" w:cs="Times New Roman"/>
          <w:szCs w:val="24"/>
        </w:rPr>
        <w:t>κ</w:t>
      </w:r>
      <w:r>
        <w:rPr>
          <w:rFonts w:eastAsia="Times New Roman" w:cs="Times New Roman"/>
          <w:szCs w:val="24"/>
        </w:rPr>
        <w:t>.</w:t>
      </w:r>
      <w:r w:rsidRPr="00294B32">
        <w:rPr>
          <w:rFonts w:eastAsia="Times New Roman" w:cs="Times New Roman"/>
          <w:szCs w:val="24"/>
        </w:rPr>
        <w:t xml:space="preserve"> Πλεύρης</w:t>
      </w:r>
      <w:r>
        <w:rPr>
          <w:rFonts w:eastAsia="Times New Roman" w:cs="Times New Roman"/>
          <w:szCs w:val="24"/>
        </w:rPr>
        <w:t>, για</w:t>
      </w:r>
      <w:r w:rsidRPr="00294B32">
        <w:rPr>
          <w:rFonts w:eastAsia="Times New Roman" w:cs="Times New Roman"/>
          <w:szCs w:val="24"/>
        </w:rPr>
        <w:t xml:space="preserve"> να τοποθετηθεί επί της τροπολογίας του</w:t>
      </w:r>
      <w:r>
        <w:rPr>
          <w:rFonts w:eastAsia="Times New Roman" w:cs="Times New Roman"/>
          <w:szCs w:val="24"/>
        </w:rPr>
        <w:t>.</w:t>
      </w:r>
      <w:r w:rsidRPr="00294B32">
        <w:rPr>
          <w:rFonts w:eastAsia="Times New Roman" w:cs="Times New Roman"/>
          <w:szCs w:val="24"/>
        </w:rPr>
        <w:t xml:space="preserve"> </w:t>
      </w:r>
    </w:p>
    <w:p w:rsidR="00EF197F" w:rsidRDefault="00120B8D">
      <w:pPr>
        <w:spacing w:line="600" w:lineRule="auto"/>
        <w:ind w:firstLine="720"/>
        <w:jc w:val="both"/>
        <w:rPr>
          <w:rFonts w:eastAsia="Times New Roman"/>
          <w:bCs/>
        </w:rPr>
      </w:pPr>
      <w:r w:rsidRPr="00494684">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Σ</w:t>
      </w:r>
      <w:r w:rsidRPr="00294B32">
        <w:rPr>
          <w:rFonts w:eastAsia="Times New Roman" w:cs="Times New Roman"/>
          <w:szCs w:val="24"/>
        </w:rPr>
        <w:t>ας ευχαριστώ πολύ</w:t>
      </w:r>
      <w:r>
        <w:rPr>
          <w:rFonts w:eastAsia="Times New Roman" w:cs="Times New Roman"/>
          <w:szCs w:val="24"/>
        </w:rPr>
        <w:t xml:space="preserve">, </w:t>
      </w:r>
      <w:r w:rsidRPr="00494684">
        <w:rPr>
          <w:rFonts w:eastAsia="Times New Roman"/>
          <w:bCs/>
        </w:rPr>
        <w:t>κυρία Πρόεδρε</w:t>
      </w:r>
      <w:r>
        <w:rPr>
          <w:rFonts w:eastAsia="Times New Roman"/>
          <w:bCs/>
        </w:rPr>
        <w:t>.</w:t>
      </w:r>
    </w:p>
    <w:p w:rsidR="00EF197F" w:rsidRDefault="00120B8D">
      <w:pPr>
        <w:spacing w:line="600" w:lineRule="auto"/>
        <w:ind w:firstLine="720"/>
        <w:jc w:val="both"/>
        <w:rPr>
          <w:rFonts w:eastAsia="Times New Roman" w:cs="Times New Roman"/>
          <w:szCs w:val="24"/>
        </w:rPr>
      </w:pPr>
      <w:r w:rsidRPr="00294B32">
        <w:rPr>
          <w:rFonts w:eastAsia="Times New Roman" w:cs="Times New Roman"/>
          <w:szCs w:val="24"/>
        </w:rPr>
        <w:t>Το Υπουργείο Υγείας έχει δύο διατάξεις που φέρνει</w:t>
      </w:r>
      <w:r>
        <w:rPr>
          <w:rFonts w:eastAsia="Times New Roman" w:cs="Times New Roman"/>
          <w:szCs w:val="24"/>
        </w:rPr>
        <w:t>,</w:t>
      </w:r>
      <w:r w:rsidRPr="00294B32">
        <w:rPr>
          <w:rFonts w:eastAsia="Times New Roman" w:cs="Times New Roman"/>
          <w:szCs w:val="24"/>
        </w:rPr>
        <w:t xml:space="preserve"> την πρώτη στην τροπολογία του Υπουργείου Εργασίας και Κοινωνικών Υποθέσεων</w:t>
      </w:r>
      <w:r>
        <w:rPr>
          <w:rFonts w:eastAsia="Times New Roman" w:cs="Times New Roman"/>
          <w:szCs w:val="24"/>
        </w:rPr>
        <w:t>. Ε</w:t>
      </w:r>
      <w:r w:rsidRPr="00294B32">
        <w:rPr>
          <w:rFonts w:eastAsia="Times New Roman" w:cs="Times New Roman"/>
          <w:szCs w:val="24"/>
        </w:rPr>
        <w:t>ίναι η επέκταση του καθεστώτος για να μπορούν να πληρώνονται οι εφημερίες που γίνονται από το προσωπικό</w:t>
      </w:r>
      <w:r>
        <w:rPr>
          <w:rFonts w:eastAsia="Times New Roman" w:cs="Times New Roman"/>
          <w:szCs w:val="24"/>
        </w:rPr>
        <w:t>,</w:t>
      </w:r>
      <w:r w:rsidRPr="00294B32">
        <w:rPr>
          <w:rFonts w:eastAsia="Times New Roman" w:cs="Times New Roman"/>
          <w:szCs w:val="24"/>
        </w:rPr>
        <w:t xml:space="preserve"> τους γιατρούς που υπηρετούν στο εθνικό </w:t>
      </w:r>
      <w:r>
        <w:rPr>
          <w:rFonts w:eastAsia="Times New Roman" w:cs="Times New Roman"/>
          <w:szCs w:val="24"/>
        </w:rPr>
        <w:t>σύστημα υγείας και στα εμβολια</w:t>
      </w:r>
      <w:r w:rsidRPr="00294B32">
        <w:rPr>
          <w:rFonts w:eastAsia="Times New Roman" w:cs="Times New Roman"/>
          <w:szCs w:val="24"/>
        </w:rPr>
        <w:t>στικά κέντρα</w:t>
      </w:r>
      <w:r>
        <w:rPr>
          <w:rFonts w:eastAsia="Times New Roman" w:cs="Times New Roman"/>
          <w:szCs w:val="24"/>
        </w:rPr>
        <w:t>.</w:t>
      </w:r>
      <w:r w:rsidRPr="00294B32">
        <w:rPr>
          <w:rFonts w:eastAsia="Times New Roman" w:cs="Times New Roman"/>
          <w:szCs w:val="24"/>
        </w:rPr>
        <w:t xml:space="preserve"> Είναι η διάταξ</w:t>
      </w:r>
      <w:r>
        <w:rPr>
          <w:rFonts w:eastAsia="Times New Roman" w:cs="Times New Roman"/>
          <w:szCs w:val="24"/>
        </w:rPr>
        <w:t>η που υπάρχει για την πανδημία και</w:t>
      </w:r>
      <w:r w:rsidRPr="00294B32">
        <w:rPr>
          <w:rFonts w:eastAsia="Times New Roman" w:cs="Times New Roman"/>
          <w:szCs w:val="24"/>
        </w:rPr>
        <w:t xml:space="preserve"> πληρώνονται άμεσα με τη διαδικασία της προκαταβολής και χωρίς την ανάγκη να προσκομιστεί φορολογική και ασφαλιστική ενημερότητα</w:t>
      </w:r>
      <w:r>
        <w:rPr>
          <w:rFonts w:eastAsia="Times New Roman" w:cs="Times New Roman"/>
          <w:szCs w:val="24"/>
        </w:rPr>
        <w:t>.</w:t>
      </w:r>
      <w:r w:rsidRPr="00294B32">
        <w:rPr>
          <w:rFonts w:eastAsia="Times New Roman" w:cs="Times New Roman"/>
          <w:szCs w:val="24"/>
        </w:rPr>
        <w:t xml:space="preserve"> Ουσιαστικά είναι παράταση </w:t>
      </w:r>
      <w:r>
        <w:rPr>
          <w:rFonts w:eastAsia="Times New Roman" w:cs="Times New Roman"/>
          <w:szCs w:val="24"/>
        </w:rPr>
        <w:t>διάταξης</w:t>
      </w:r>
      <w:r w:rsidRPr="00294B32">
        <w:rPr>
          <w:rFonts w:eastAsia="Times New Roman" w:cs="Times New Roman"/>
          <w:szCs w:val="24"/>
        </w:rPr>
        <w:t xml:space="preserve"> που ισχύ</w:t>
      </w:r>
      <w:r>
        <w:rPr>
          <w:rFonts w:eastAsia="Times New Roman" w:cs="Times New Roman"/>
          <w:szCs w:val="24"/>
        </w:rPr>
        <w:t>ει</w:t>
      </w:r>
      <w:r w:rsidRPr="00294B32">
        <w:rPr>
          <w:rFonts w:eastAsia="Times New Roman" w:cs="Times New Roman"/>
          <w:szCs w:val="24"/>
        </w:rPr>
        <w:t xml:space="preserve"> σε όλη την πανδημία για να πληρώνονται πολύ πιο γρήγορα οι εφημερίες</w:t>
      </w:r>
      <w:r>
        <w:rPr>
          <w:rFonts w:eastAsia="Times New Roman" w:cs="Times New Roman"/>
          <w:szCs w:val="24"/>
        </w:rPr>
        <w:t>.</w:t>
      </w:r>
      <w:r w:rsidRPr="00294B32">
        <w:rPr>
          <w:rFonts w:eastAsia="Times New Roman" w:cs="Times New Roman"/>
          <w:szCs w:val="24"/>
        </w:rPr>
        <w:t xml:space="preserve"> </w:t>
      </w:r>
      <w:r>
        <w:rPr>
          <w:rFonts w:eastAsia="Times New Roman" w:cs="Times New Roman"/>
          <w:szCs w:val="24"/>
        </w:rPr>
        <w:t>Ε</w:t>
      </w:r>
      <w:r w:rsidRPr="00294B32">
        <w:rPr>
          <w:rFonts w:eastAsia="Times New Roman" w:cs="Times New Roman"/>
          <w:szCs w:val="24"/>
        </w:rPr>
        <w:t xml:space="preserve">ίναι να πληρωθούν και οι εφημερίες του </w:t>
      </w:r>
      <w:r>
        <w:rPr>
          <w:rFonts w:eastAsia="Times New Roman" w:cs="Times New Roman"/>
          <w:szCs w:val="24"/>
        </w:rPr>
        <w:t>δευτέρου</w:t>
      </w:r>
      <w:r w:rsidRPr="00294B32">
        <w:rPr>
          <w:rFonts w:eastAsia="Times New Roman" w:cs="Times New Roman"/>
          <w:szCs w:val="24"/>
        </w:rPr>
        <w:t xml:space="preserve"> τριμήνου</w:t>
      </w:r>
      <w:r>
        <w:rPr>
          <w:rFonts w:eastAsia="Times New Roman" w:cs="Times New Roman"/>
          <w:szCs w:val="24"/>
        </w:rPr>
        <w:t>,</w:t>
      </w:r>
      <w:r w:rsidRPr="00294B32">
        <w:rPr>
          <w:rFonts w:eastAsia="Times New Roman" w:cs="Times New Roman"/>
          <w:szCs w:val="24"/>
        </w:rPr>
        <w:t xml:space="preserve"> γι</w:t>
      </w:r>
      <w:r>
        <w:rPr>
          <w:rFonts w:eastAsia="Times New Roman" w:cs="Times New Roman"/>
          <w:szCs w:val="24"/>
        </w:rPr>
        <w:t>’</w:t>
      </w:r>
      <w:r w:rsidRPr="00294B32">
        <w:rPr>
          <w:rFonts w:eastAsia="Times New Roman" w:cs="Times New Roman"/>
          <w:szCs w:val="24"/>
        </w:rPr>
        <w:t xml:space="preserve"> αυτό είναι κατεπείγουσα της διάταξης που έρχεται</w:t>
      </w:r>
      <w:r>
        <w:rPr>
          <w:rFonts w:eastAsia="Times New Roman" w:cs="Times New Roman"/>
          <w:szCs w:val="24"/>
        </w:rPr>
        <w:t>.</w:t>
      </w:r>
      <w:r w:rsidRPr="00294B32">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Το δεύτερο που ρυθμίζουμε είναι το εξής. Στα άρθρα</w:t>
      </w:r>
      <w:r w:rsidRPr="00294B32">
        <w:rPr>
          <w:rFonts w:eastAsia="Times New Roman" w:cs="Times New Roman"/>
          <w:szCs w:val="24"/>
        </w:rPr>
        <w:t xml:space="preserve"> 4 και 5 της τροπολογίας του Υπουργείου Εσωτερικών τροποποιού</w:t>
      </w:r>
      <w:r>
        <w:rPr>
          <w:rFonts w:eastAsia="Times New Roman" w:cs="Times New Roman"/>
          <w:szCs w:val="24"/>
        </w:rPr>
        <w:t>με</w:t>
      </w:r>
      <w:r w:rsidRPr="00294B32">
        <w:rPr>
          <w:rFonts w:eastAsia="Times New Roman" w:cs="Times New Roman"/>
          <w:szCs w:val="24"/>
        </w:rPr>
        <w:t xml:space="preserve"> </w:t>
      </w:r>
      <w:r>
        <w:rPr>
          <w:rFonts w:eastAsia="Times New Roman" w:cs="Times New Roman"/>
          <w:szCs w:val="24"/>
        </w:rPr>
        <w:t>τη διαδικασία σύγκλη</w:t>
      </w:r>
      <w:r w:rsidRPr="00294B32">
        <w:rPr>
          <w:rFonts w:eastAsia="Times New Roman" w:cs="Times New Roman"/>
          <w:szCs w:val="24"/>
        </w:rPr>
        <w:t>σης της Εθνικής Επιτροπής Εμπειρογνωμόνων Δημόσιας Υγείας</w:t>
      </w:r>
      <w:r>
        <w:rPr>
          <w:rFonts w:eastAsia="Times New Roman" w:cs="Times New Roman"/>
          <w:szCs w:val="24"/>
        </w:rPr>
        <w:t>. Ε</w:t>
      </w:r>
      <w:r w:rsidRPr="00294B32">
        <w:rPr>
          <w:rFonts w:eastAsia="Times New Roman" w:cs="Times New Roman"/>
          <w:szCs w:val="24"/>
        </w:rPr>
        <w:t>ίναι η επιτροπή που τρέχει όλο το πρόγραμμα των προληπτικών εξετάσεων</w:t>
      </w:r>
      <w:r>
        <w:rPr>
          <w:rFonts w:eastAsia="Times New Roman" w:cs="Times New Roman"/>
          <w:szCs w:val="24"/>
        </w:rPr>
        <w:t>. Α</w:t>
      </w:r>
      <w:r w:rsidRPr="00294B32">
        <w:rPr>
          <w:rFonts w:eastAsia="Times New Roman" w:cs="Times New Roman"/>
          <w:szCs w:val="24"/>
        </w:rPr>
        <w:t>πό τη μία πλευρά</w:t>
      </w:r>
      <w:r>
        <w:rPr>
          <w:rFonts w:eastAsia="Times New Roman" w:cs="Times New Roman"/>
          <w:szCs w:val="24"/>
        </w:rPr>
        <w:t>,</w:t>
      </w:r>
      <w:r w:rsidRPr="00294B32">
        <w:rPr>
          <w:rFonts w:eastAsia="Times New Roman" w:cs="Times New Roman"/>
          <w:szCs w:val="24"/>
        </w:rPr>
        <w:t xml:space="preserve"> θα πρέπει να συντάσσεται έκθεση πεπραγμένων κάθε έτος ώστε να μπορούμε να έχουμε και τα αποτελέσματα των προληπτικών εξετάσεων που γί</w:t>
      </w:r>
      <w:r>
        <w:rPr>
          <w:rFonts w:eastAsia="Times New Roman" w:cs="Times New Roman"/>
          <w:szCs w:val="24"/>
        </w:rPr>
        <w:t>νονται, ενώ ρυθμίζεται και η σύγκλη</w:t>
      </w:r>
      <w:r w:rsidRPr="00294B32">
        <w:rPr>
          <w:rFonts w:eastAsia="Times New Roman" w:cs="Times New Roman"/>
          <w:szCs w:val="24"/>
        </w:rPr>
        <w:t>ση της ολομέλειας</w:t>
      </w:r>
      <w:r>
        <w:rPr>
          <w:rFonts w:eastAsia="Times New Roman" w:cs="Times New Roman"/>
          <w:szCs w:val="24"/>
        </w:rPr>
        <w:t>,</w:t>
      </w:r>
      <w:r w:rsidRPr="00294B32">
        <w:rPr>
          <w:rFonts w:eastAsia="Times New Roman" w:cs="Times New Roman"/>
          <w:szCs w:val="24"/>
        </w:rPr>
        <w:t xml:space="preserve"> δύο φορές ετησίως</w:t>
      </w:r>
      <w:r>
        <w:rPr>
          <w:rFonts w:eastAsia="Times New Roman" w:cs="Times New Roman"/>
          <w:szCs w:val="24"/>
        </w:rPr>
        <w:t>,</w:t>
      </w:r>
      <w:r w:rsidRPr="00294B32">
        <w:rPr>
          <w:rFonts w:eastAsia="Times New Roman" w:cs="Times New Roman"/>
          <w:szCs w:val="24"/>
        </w:rPr>
        <w:t xml:space="preserve"> και της τακτικής εκτελεστικής συνέλευσης</w:t>
      </w:r>
      <w:r>
        <w:rPr>
          <w:rFonts w:eastAsia="Times New Roman" w:cs="Times New Roman"/>
          <w:szCs w:val="24"/>
        </w:rPr>
        <w:t>,</w:t>
      </w:r>
      <w:r w:rsidRPr="00294B32">
        <w:rPr>
          <w:rFonts w:eastAsia="Times New Roman" w:cs="Times New Roman"/>
          <w:szCs w:val="24"/>
        </w:rPr>
        <w:t xml:space="preserve"> μία φορά κάθε δίμηνο</w:t>
      </w:r>
      <w:r>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Ή</w:t>
      </w:r>
      <w:r w:rsidRPr="00294B32">
        <w:rPr>
          <w:rFonts w:eastAsia="Times New Roman" w:cs="Times New Roman"/>
          <w:szCs w:val="24"/>
        </w:rPr>
        <w:t>ταν οι</w:t>
      </w:r>
      <w:r>
        <w:rPr>
          <w:rFonts w:eastAsia="Times New Roman" w:cs="Times New Roman"/>
          <w:szCs w:val="24"/>
        </w:rPr>
        <w:t xml:space="preserve"> διατάξεις που προέκυψαν από τη</w:t>
      </w:r>
      <w:r w:rsidRPr="00294B32">
        <w:rPr>
          <w:rFonts w:eastAsia="Times New Roman" w:cs="Times New Roman"/>
          <w:szCs w:val="24"/>
        </w:rPr>
        <w:t xml:space="preserve"> λειτουργία της επιτροπής και το κατεπείγον εδώ δικαιολογείται πάλι</w:t>
      </w:r>
      <w:r>
        <w:rPr>
          <w:rFonts w:eastAsia="Times New Roman" w:cs="Times New Roman"/>
          <w:szCs w:val="24"/>
        </w:rPr>
        <w:t xml:space="preserve"> καθώς</w:t>
      </w:r>
      <w:r w:rsidRPr="00294B32">
        <w:rPr>
          <w:rFonts w:eastAsia="Times New Roman" w:cs="Times New Roman"/>
          <w:szCs w:val="24"/>
        </w:rPr>
        <w:t xml:space="preserve"> αύριο ξεκινάει το πρόγραμμα των προληπτικών εξετάσεων που θα ανακοινώσει ο Πρωθυπουργός</w:t>
      </w:r>
      <w:r>
        <w:rPr>
          <w:rFonts w:eastAsia="Times New Roman" w:cs="Times New Roman"/>
          <w:szCs w:val="24"/>
        </w:rPr>
        <w:t>. Ε</w:t>
      </w:r>
      <w:r w:rsidRPr="00294B32">
        <w:rPr>
          <w:rFonts w:eastAsia="Times New Roman" w:cs="Times New Roman"/>
          <w:szCs w:val="24"/>
        </w:rPr>
        <w:t xml:space="preserve">ίναι το πρόγραμμα </w:t>
      </w:r>
      <w:r>
        <w:rPr>
          <w:rFonts w:eastAsia="Times New Roman" w:cs="Times New Roman"/>
          <w:szCs w:val="24"/>
        </w:rPr>
        <w:t>«</w:t>
      </w:r>
      <w:r w:rsidR="00FE19D0">
        <w:rPr>
          <w:rFonts w:eastAsia="Times New Roman" w:cs="Times New Roman"/>
          <w:szCs w:val="24"/>
        </w:rPr>
        <w:t>Δ</w:t>
      </w:r>
      <w:r w:rsidR="00FE19D0" w:rsidRPr="00294B32">
        <w:rPr>
          <w:rFonts w:eastAsia="Times New Roman" w:cs="Times New Roman"/>
          <w:szCs w:val="24"/>
        </w:rPr>
        <w:t>ΟΞΙΑΔΗΣ</w:t>
      </w:r>
      <w:r>
        <w:rPr>
          <w:rFonts w:eastAsia="Times New Roman" w:cs="Times New Roman"/>
          <w:szCs w:val="24"/>
        </w:rPr>
        <w:t>»</w:t>
      </w:r>
      <w:r w:rsidRPr="00294B32">
        <w:rPr>
          <w:rFonts w:eastAsia="Times New Roman" w:cs="Times New Roman"/>
          <w:szCs w:val="24"/>
        </w:rPr>
        <w:t xml:space="preserve"> και ειδικά αύριο είναι το πρόγραμμα του καρκίνου του μαστού που φέρει και το όνομα της Φώφης Γεννηματά</w:t>
      </w:r>
      <w:r>
        <w:rPr>
          <w:rFonts w:eastAsia="Times New Roman" w:cs="Times New Roman"/>
          <w:szCs w:val="24"/>
        </w:rPr>
        <w:t>. Τ</w:t>
      </w:r>
      <w:r w:rsidRPr="00294B32">
        <w:rPr>
          <w:rFonts w:eastAsia="Times New Roman" w:cs="Times New Roman"/>
          <w:szCs w:val="24"/>
        </w:rPr>
        <w:t>ο κατεπείγον είναι ότι όλες αυτές οι δράσεις συνδυάζονται με τις εισηγήσεις της συγκεκριμένης επιτροπής</w:t>
      </w:r>
      <w:r>
        <w:rPr>
          <w:rFonts w:eastAsia="Times New Roman" w:cs="Times New Roman"/>
          <w:szCs w:val="24"/>
        </w:rPr>
        <w:t>.</w:t>
      </w:r>
      <w:r w:rsidRPr="00294B32">
        <w:rPr>
          <w:rFonts w:eastAsia="Times New Roman" w:cs="Times New Roman"/>
          <w:szCs w:val="24"/>
        </w:rPr>
        <w:t xml:space="preserve"> </w:t>
      </w:r>
    </w:p>
    <w:p w:rsidR="00EF197F" w:rsidRDefault="00120B8D">
      <w:pPr>
        <w:spacing w:line="600" w:lineRule="auto"/>
        <w:ind w:firstLine="720"/>
        <w:jc w:val="both"/>
        <w:rPr>
          <w:rFonts w:eastAsia="Times New Roman"/>
          <w:bCs/>
        </w:rPr>
      </w:pPr>
      <w:r w:rsidRPr="00294B32">
        <w:rPr>
          <w:rFonts w:eastAsia="Times New Roman" w:cs="Times New Roman"/>
          <w:szCs w:val="24"/>
        </w:rPr>
        <w:t>Ευχαριστώ πολύ</w:t>
      </w:r>
      <w:r>
        <w:rPr>
          <w:rFonts w:eastAsia="Times New Roman" w:cs="Times New Roman"/>
          <w:szCs w:val="24"/>
        </w:rPr>
        <w:t xml:space="preserve">, </w:t>
      </w:r>
      <w:r w:rsidRPr="006B2551">
        <w:rPr>
          <w:rFonts w:eastAsia="Times New Roman"/>
          <w:bCs/>
        </w:rPr>
        <w:t>κυρία Πρόεδρε</w:t>
      </w:r>
      <w:r>
        <w:rPr>
          <w:rFonts w:eastAsia="Times New Roman"/>
          <w:bCs/>
        </w:rPr>
        <w:t>.</w:t>
      </w:r>
    </w:p>
    <w:p w:rsidR="00EF197F" w:rsidRDefault="00120B8D">
      <w:pPr>
        <w:spacing w:line="600" w:lineRule="auto"/>
        <w:ind w:firstLine="720"/>
        <w:jc w:val="both"/>
        <w:rPr>
          <w:rFonts w:eastAsia="Times New Roman"/>
          <w:bCs/>
        </w:rPr>
      </w:pPr>
      <w:r w:rsidRPr="00E675BF">
        <w:rPr>
          <w:rFonts w:eastAsia="Times New Roman"/>
          <w:b/>
          <w:bCs/>
        </w:rPr>
        <w:t>ΠΡΟΕΔΡΕΥΟΥΣΑ (Σοφία Σακοράφα):</w:t>
      </w:r>
      <w:r>
        <w:rPr>
          <w:rFonts w:eastAsia="Times New Roman"/>
          <w:bCs/>
        </w:rPr>
        <w:t xml:space="preserve"> Σας </w:t>
      </w:r>
      <w:r w:rsidRPr="00E675BF">
        <w:rPr>
          <w:rFonts w:eastAsia="Times New Roman"/>
          <w:bCs/>
        </w:rPr>
        <w:t>ευχαριστώ</w:t>
      </w:r>
      <w:r>
        <w:rPr>
          <w:rFonts w:eastAsia="Times New Roman"/>
          <w:bCs/>
        </w:rPr>
        <w:t xml:space="preserve">, </w:t>
      </w:r>
      <w:r w:rsidRPr="00E675BF">
        <w:rPr>
          <w:rFonts w:eastAsia="Times New Roman"/>
          <w:bCs/>
        </w:rPr>
        <w:t>κύριε Υπουργέ</w:t>
      </w:r>
      <w:r>
        <w:rPr>
          <w:rFonts w:eastAsia="Times New Roman"/>
          <w:bCs/>
        </w:rPr>
        <w:t xml:space="preserve">. </w:t>
      </w:r>
    </w:p>
    <w:p w:rsidR="00EF197F" w:rsidRDefault="00120B8D">
      <w:pPr>
        <w:spacing w:line="600" w:lineRule="auto"/>
        <w:ind w:firstLine="720"/>
        <w:jc w:val="both"/>
        <w:rPr>
          <w:rFonts w:eastAsia="Times New Roman"/>
          <w:bCs/>
        </w:rPr>
      </w:pPr>
      <w:r>
        <w:rPr>
          <w:rFonts w:eastAsia="Times New Roman"/>
          <w:bCs/>
        </w:rPr>
        <w:t>Τον λόγο έχει ο κ. Σκυλακάκης, Υπουργός Οικονομικών.</w:t>
      </w:r>
    </w:p>
    <w:p w:rsidR="00EF197F" w:rsidRDefault="00120B8D">
      <w:pPr>
        <w:spacing w:line="600" w:lineRule="auto"/>
        <w:ind w:firstLine="720"/>
        <w:jc w:val="both"/>
        <w:rPr>
          <w:rFonts w:eastAsia="Times New Roman" w:cs="Times New Roman"/>
          <w:szCs w:val="24"/>
        </w:rPr>
      </w:pPr>
      <w:r w:rsidRPr="00E675BF">
        <w:rPr>
          <w:rFonts w:eastAsia="Times New Roman"/>
          <w:b/>
          <w:bCs/>
        </w:rPr>
        <w:lastRenderedPageBreak/>
        <w:t>ΘΕΟΔΩΡΟΣ ΣΚΥΛΑΚΑΚΗΣ (Αναπληρωτής Υπουργός Οικονομικών):</w:t>
      </w:r>
      <w:r>
        <w:rPr>
          <w:rFonts w:eastAsia="Times New Roman"/>
          <w:b/>
          <w:bCs/>
        </w:rPr>
        <w:t xml:space="preserve"> </w:t>
      </w:r>
      <w:r w:rsidRPr="00294B32">
        <w:rPr>
          <w:rFonts w:eastAsia="Times New Roman" w:cs="Times New Roman"/>
          <w:szCs w:val="24"/>
        </w:rPr>
        <w:t>Κυρίες και κύριοι συνάδελφοι</w:t>
      </w:r>
      <w:r>
        <w:rPr>
          <w:rFonts w:eastAsia="Times New Roman" w:cs="Times New Roman"/>
          <w:szCs w:val="24"/>
        </w:rPr>
        <w:t>,</w:t>
      </w:r>
      <w:r w:rsidRPr="00294B32">
        <w:rPr>
          <w:rFonts w:eastAsia="Times New Roman" w:cs="Times New Roman"/>
          <w:szCs w:val="24"/>
        </w:rPr>
        <w:t xml:space="preserve"> λαμβάνω τον λόγο σε αυτό το νομοσχέδιο για το κομμάτι του συστήματος ανταμοιβής του δημοσίου</w:t>
      </w:r>
      <w:r>
        <w:rPr>
          <w:rFonts w:eastAsia="Times New Roman" w:cs="Times New Roman"/>
          <w:szCs w:val="24"/>
        </w:rPr>
        <w:t>.</w:t>
      </w:r>
      <w:r w:rsidRPr="00294B32">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294B32">
        <w:rPr>
          <w:rFonts w:eastAsia="Times New Roman" w:cs="Times New Roman"/>
          <w:szCs w:val="24"/>
        </w:rPr>
        <w:t>Όπως ξέρετε</w:t>
      </w:r>
      <w:r>
        <w:rPr>
          <w:rFonts w:eastAsia="Times New Roman" w:cs="Times New Roman"/>
          <w:szCs w:val="24"/>
        </w:rPr>
        <w:t>,</w:t>
      </w:r>
      <w:r w:rsidRPr="00294B32">
        <w:rPr>
          <w:rFonts w:eastAsia="Times New Roman" w:cs="Times New Roman"/>
          <w:szCs w:val="24"/>
        </w:rPr>
        <w:t xml:space="preserve"> τα μισθολογικά θέματα ανήκουν στην ευθύνη της δημοσιονομικής πολιτικής</w:t>
      </w:r>
      <w:r>
        <w:rPr>
          <w:rFonts w:eastAsia="Times New Roman" w:cs="Times New Roman"/>
          <w:szCs w:val="24"/>
        </w:rPr>
        <w:t>.</w:t>
      </w:r>
      <w:r w:rsidRPr="00294B32">
        <w:rPr>
          <w:rFonts w:eastAsia="Times New Roman" w:cs="Times New Roman"/>
          <w:szCs w:val="24"/>
        </w:rPr>
        <w:t xml:space="preserve"> Συνεπώς έχουμε συνευθύνη με τον </w:t>
      </w:r>
      <w:r>
        <w:rPr>
          <w:rFonts w:eastAsia="Times New Roman" w:cs="Times New Roman"/>
          <w:szCs w:val="24"/>
        </w:rPr>
        <w:t xml:space="preserve">αγαπητό </w:t>
      </w:r>
      <w:r w:rsidRPr="00294B32">
        <w:rPr>
          <w:rFonts w:eastAsia="Times New Roman" w:cs="Times New Roman"/>
          <w:szCs w:val="24"/>
        </w:rPr>
        <w:t>συνάδελφο Υπουργό Εσωτερικών</w:t>
      </w:r>
      <w:r>
        <w:rPr>
          <w:rFonts w:eastAsia="Times New Roman" w:cs="Times New Roman"/>
          <w:szCs w:val="24"/>
        </w:rPr>
        <w:t>,</w:t>
      </w:r>
      <w:r w:rsidRPr="00294B32">
        <w:rPr>
          <w:rFonts w:eastAsia="Times New Roman" w:cs="Times New Roman"/>
          <w:szCs w:val="24"/>
        </w:rPr>
        <w:t xml:space="preserve"> τον κ</w:t>
      </w:r>
      <w:r>
        <w:rPr>
          <w:rFonts w:eastAsia="Times New Roman" w:cs="Times New Roman"/>
          <w:szCs w:val="24"/>
        </w:rPr>
        <w:t>.</w:t>
      </w:r>
      <w:r w:rsidRPr="00294B32">
        <w:rPr>
          <w:rFonts w:eastAsia="Times New Roman" w:cs="Times New Roman"/>
          <w:szCs w:val="24"/>
        </w:rPr>
        <w:t xml:space="preserve"> Βορίδη</w:t>
      </w:r>
      <w:r>
        <w:rPr>
          <w:rFonts w:eastAsia="Times New Roman" w:cs="Times New Roman"/>
          <w:szCs w:val="24"/>
        </w:rPr>
        <w:t>,</w:t>
      </w:r>
      <w:r w:rsidRPr="00294B32">
        <w:rPr>
          <w:rFonts w:eastAsia="Times New Roman" w:cs="Times New Roman"/>
          <w:szCs w:val="24"/>
        </w:rPr>
        <w:t xml:space="preserve"> για το κομμάτι αυτό του νομοσχεδίου και θα ήθελα λίγο να εξηγήσω τρία πράγματα</w:t>
      </w:r>
      <w:r>
        <w:rPr>
          <w:rFonts w:eastAsia="Times New Roman" w:cs="Times New Roman"/>
          <w:szCs w:val="24"/>
        </w:rPr>
        <w:t>.</w:t>
      </w:r>
      <w:r w:rsidRPr="00294B32">
        <w:rPr>
          <w:rFonts w:eastAsia="Times New Roman" w:cs="Times New Roman"/>
          <w:szCs w:val="24"/>
        </w:rPr>
        <w:t xml:space="preserve"> Το ένα είναι γιατί κάνουμε αυτή την παρέμβαση</w:t>
      </w:r>
      <w:r>
        <w:rPr>
          <w:rFonts w:eastAsia="Times New Roman" w:cs="Times New Roman"/>
          <w:szCs w:val="24"/>
        </w:rPr>
        <w:t>, τ</w:t>
      </w:r>
      <w:r w:rsidRPr="00294B32">
        <w:rPr>
          <w:rFonts w:eastAsia="Times New Roman" w:cs="Times New Roman"/>
          <w:szCs w:val="24"/>
        </w:rPr>
        <w:t>ο δεύτερο είναι πώς δουλεύει το σύστημα και το τρίτο είναι ποιοι είναι οι κρίσιμοι παράγοντες στο σύστημα αυτό</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Το σύστημα ανταμοιβών χ</w:t>
      </w:r>
      <w:r w:rsidRPr="00294B32">
        <w:rPr>
          <w:rFonts w:eastAsia="Times New Roman" w:cs="Times New Roman"/>
          <w:szCs w:val="24"/>
        </w:rPr>
        <w:t>ρειάζεται για δύο πολύ απλούς λόγους</w:t>
      </w:r>
      <w:r>
        <w:rPr>
          <w:rFonts w:eastAsia="Times New Roman" w:cs="Times New Roman"/>
          <w:szCs w:val="24"/>
        </w:rPr>
        <w:t>.</w:t>
      </w:r>
      <w:r w:rsidRPr="00294B32">
        <w:rPr>
          <w:rFonts w:eastAsia="Times New Roman" w:cs="Times New Roman"/>
          <w:szCs w:val="24"/>
        </w:rPr>
        <w:t xml:space="preserve"> Ο ένας είναι διότι οι περ</w:t>
      </w:r>
      <w:r>
        <w:rPr>
          <w:rFonts w:eastAsia="Times New Roman" w:cs="Times New Roman"/>
          <w:szCs w:val="24"/>
        </w:rPr>
        <w:t>ισσότεροι δημόσιοι υπάλληλοι, η</w:t>
      </w:r>
      <w:r w:rsidRPr="00294B32">
        <w:rPr>
          <w:rFonts w:eastAsia="Times New Roman" w:cs="Times New Roman"/>
          <w:szCs w:val="24"/>
        </w:rPr>
        <w:t xml:space="preserve"> μεγάλη πλειοψηφία</w:t>
      </w:r>
      <w:r>
        <w:rPr>
          <w:rFonts w:eastAsia="Times New Roman" w:cs="Times New Roman"/>
          <w:szCs w:val="24"/>
        </w:rPr>
        <w:t>,</w:t>
      </w:r>
      <w:r w:rsidRPr="00294B32">
        <w:rPr>
          <w:rFonts w:eastAsia="Times New Roman" w:cs="Times New Roman"/>
          <w:szCs w:val="24"/>
        </w:rPr>
        <w:t xml:space="preserve"> δεν έχουν επαρκή οικονομικά</w:t>
      </w:r>
      <w:r>
        <w:rPr>
          <w:rFonts w:eastAsia="Times New Roman" w:cs="Times New Roman"/>
          <w:szCs w:val="24"/>
        </w:rPr>
        <w:t xml:space="preserve"> </w:t>
      </w:r>
      <w:r w:rsidRPr="00294B32">
        <w:rPr>
          <w:rFonts w:eastAsia="Times New Roman" w:cs="Times New Roman"/>
          <w:szCs w:val="24"/>
        </w:rPr>
        <w:t xml:space="preserve">κίνητρα </w:t>
      </w:r>
      <w:r>
        <w:rPr>
          <w:rFonts w:eastAsia="Times New Roman" w:cs="Times New Roman"/>
          <w:szCs w:val="24"/>
        </w:rPr>
        <w:t>σ</w:t>
      </w:r>
      <w:r w:rsidRPr="00294B32">
        <w:rPr>
          <w:rFonts w:eastAsia="Times New Roman" w:cs="Times New Roman"/>
          <w:szCs w:val="24"/>
        </w:rPr>
        <w:t>τη διάρκεια της εργασιακής τους ζωής και είναι χρήσιμο να έχουν περισσότερα κίνητρα</w:t>
      </w:r>
      <w:r>
        <w:rPr>
          <w:rFonts w:eastAsia="Times New Roman" w:cs="Times New Roman"/>
          <w:szCs w:val="24"/>
        </w:rPr>
        <w:t>,</w:t>
      </w:r>
      <w:r w:rsidRPr="00294B32">
        <w:rPr>
          <w:rFonts w:eastAsia="Times New Roman" w:cs="Times New Roman"/>
          <w:szCs w:val="24"/>
        </w:rPr>
        <w:t xml:space="preserve"> σε σχέση με </w:t>
      </w:r>
      <w:r>
        <w:rPr>
          <w:rFonts w:eastAsia="Times New Roman" w:cs="Times New Roman"/>
          <w:szCs w:val="24"/>
        </w:rPr>
        <w:t>τη</w:t>
      </w:r>
      <w:r w:rsidRPr="00294B32">
        <w:rPr>
          <w:rFonts w:eastAsia="Times New Roman" w:cs="Times New Roman"/>
          <w:szCs w:val="24"/>
        </w:rPr>
        <w:t xml:space="preserve"> σημεριν</w:t>
      </w:r>
      <w:r>
        <w:rPr>
          <w:rFonts w:eastAsia="Times New Roman" w:cs="Times New Roman"/>
          <w:szCs w:val="24"/>
        </w:rPr>
        <w:t>ή κατάσταση</w:t>
      </w:r>
      <w:r w:rsidRPr="00294B32">
        <w:rPr>
          <w:rFonts w:eastAsia="Times New Roman" w:cs="Times New Roman"/>
          <w:szCs w:val="24"/>
        </w:rPr>
        <w:t xml:space="preserve"> </w:t>
      </w:r>
      <w:r>
        <w:rPr>
          <w:rFonts w:eastAsia="Times New Roman" w:cs="Times New Roman"/>
          <w:szCs w:val="24"/>
        </w:rPr>
        <w:t>που είναι σχεδόν καθόλου κίνητρα.</w:t>
      </w:r>
      <w:r w:rsidRPr="00294B32">
        <w:rPr>
          <w:rFonts w:eastAsia="Times New Roman" w:cs="Times New Roman"/>
          <w:szCs w:val="24"/>
        </w:rPr>
        <w:t xml:space="preserve"> Υπάρχουν ασφαλώς τα αντικίνητρα</w:t>
      </w:r>
      <w:r>
        <w:rPr>
          <w:rFonts w:eastAsia="Times New Roman" w:cs="Times New Roman"/>
          <w:szCs w:val="24"/>
        </w:rPr>
        <w:t>,</w:t>
      </w:r>
      <w:r w:rsidRPr="00294B32">
        <w:rPr>
          <w:rFonts w:eastAsia="Times New Roman" w:cs="Times New Roman"/>
          <w:szCs w:val="24"/>
        </w:rPr>
        <w:t xml:space="preserve"> οι τιμωρίες</w:t>
      </w:r>
      <w:r>
        <w:rPr>
          <w:rFonts w:eastAsia="Times New Roman" w:cs="Times New Roman"/>
          <w:szCs w:val="24"/>
        </w:rPr>
        <w:t>,</w:t>
      </w:r>
      <w:r w:rsidRPr="00294B32">
        <w:rPr>
          <w:rFonts w:eastAsia="Times New Roman" w:cs="Times New Roman"/>
          <w:szCs w:val="24"/>
        </w:rPr>
        <w:t xml:space="preserve"> αν κάποιος δεν κάνει καλά τη δουλειά του</w:t>
      </w:r>
      <w:r>
        <w:rPr>
          <w:rFonts w:eastAsia="Times New Roman" w:cs="Times New Roman"/>
          <w:szCs w:val="24"/>
        </w:rPr>
        <w:t>,</w:t>
      </w:r>
      <w:r w:rsidRPr="00294B32">
        <w:rPr>
          <w:rFonts w:eastAsia="Times New Roman" w:cs="Times New Roman"/>
          <w:szCs w:val="24"/>
        </w:rPr>
        <w:t xml:space="preserve"> αλλά είναι πολύ πιο ορθολογικό ένα σύστημα που συνδυάζει και τα θετικά κίνητρα </w:t>
      </w:r>
      <w:r>
        <w:rPr>
          <w:rFonts w:eastAsia="Times New Roman" w:cs="Times New Roman"/>
          <w:szCs w:val="24"/>
        </w:rPr>
        <w:t>–</w:t>
      </w:r>
      <w:r w:rsidRPr="00294B32">
        <w:rPr>
          <w:rFonts w:eastAsia="Times New Roman" w:cs="Times New Roman"/>
          <w:szCs w:val="24"/>
        </w:rPr>
        <w:t>ηθικά</w:t>
      </w:r>
      <w:r>
        <w:rPr>
          <w:rFonts w:eastAsia="Times New Roman" w:cs="Times New Roman"/>
          <w:szCs w:val="24"/>
        </w:rPr>
        <w:t>,</w:t>
      </w:r>
      <w:r w:rsidRPr="00294B32">
        <w:rPr>
          <w:rFonts w:eastAsia="Times New Roman" w:cs="Times New Roman"/>
          <w:szCs w:val="24"/>
        </w:rPr>
        <w:t xml:space="preserve"> προαγωγών</w:t>
      </w:r>
      <w:r>
        <w:rPr>
          <w:rFonts w:eastAsia="Times New Roman" w:cs="Times New Roman"/>
          <w:szCs w:val="24"/>
        </w:rPr>
        <w:t>-,</w:t>
      </w:r>
      <w:r w:rsidRPr="00294B32">
        <w:rPr>
          <w:rFonts w:eastAsia="Times New Roman" w:cs="Times New Roman"/>
          <w:szCs w:val="24"/>
        </w:rPr>
        <w:t xml:space="preserve"> αλλά και τα οικονομικά</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sidRPr="00294B32">
        <w:rPr>
          <w:rFonts w:eastAsia="Times New Roman" w:cs="Times New Roman"/>
          <w:szCs w:val="24"/>
        </w:rPr>
        <w:t xml:space="preserve">Ο δεύτερος λόγος που παρεμβαίνουμε είναι ότι η </w:t>
      </w:r>
      <w:r>
        <w:rPr>
          <w:rFonts w:eastAsia="Times New Roman" w:cs="Times New Roman"/>
          <w:szCs w:val="24"/>
        </w:rPr>
        <w:t>Κ</w:t>
      </w:r>
      <w:r w:rsidRPr="00294B32">
        <w:rPr>
          <w:rFonts w:eastAsia="Times New Roman" w:cs="Times New Roman"/>
          <w:szCs w:val="24"/>
        </w:rPr>
        <w:t>υβέρνηση και οι κυβερνήσεις γενικότερα δεν έχουν επαρκή εργαλεία από πλευράς</w:t>
      </w:r>
      <w:r>
        <w:rPr>
          <w:rFonts w:eastAsia="Times New Roman" w:cs="Times New Roman"/>
          <w:szCs w:val="24"/>
        </w:rPr>
        <w:t xml:space="preserve"> κινήτρων</w:t>
      </w:r>
      <w:r w:rsidRPr="00294B32">
        <w:rPr>
          <w:rFonts w:eastAsia="Times New Roman" w:cs="Times New Roman"/>
          <w:szCs w:val="24"/>
        </w:rPr>
        <w:t xml:space="preserve"> και πάλι</w:t>
      </w:r>
      <w:r>
        <w:rPr>
          <w:rFonts w:eastAsia="Times New Roman" w:cs="Times New Roman"/>
          <w:szCs w:val="24"/>
        </w:rPr>
        <w:t xml:space="preserve"> για να κινητοποιούν τη</w:t>
      </w:r>
      <w:r w:rsidRPr="00294B32">
        <w:rPr>
          <w:rFonts w:eastAsia="Times New Roman" w:cs="Times New Roman"/>
          <w:szCs w:val="24"/>
        </w:rPr>
        <w:t xml:space="preserve"> δημόσια διοίκηση για την επίτευξη των </w:t>
      </w:r>
      <w:r w:rsidRPr="00294B32">
        <w:rPr>
          <w:rFonts w:eastAsia="Times New Roman" w:cs="Times New Roman"/>
          <w:szCs w:val="24"/>
        </w:rPr>
        <w:lastRenderedPageBreak/>
        <w:t>συγκεκριμένων στόχων που υπάρχουν σε κάθε κυβερνητική πορεία και διαδικασία</w:t>
      </w:r>
      <w:r>
        <w:rPr>
          <w:rFonts w:eastAsia="Times New Roman" w:cs="Times New Roman"/>
          <w:szCs w:val="24"/>
        </w:rPr>
        <w:t>,</w:t>
      </w:r>
      <w:r w:rsidRPr="00294B32">
        <w:rPr>
          <w:rFonts w:eastAsia="Times New Roman" w:cs="Times New Roman"/>
          <w:szCs w:val="24"/>
        </w:rPr>
        <w:t xml:space="preserve"> είτε ειδικών κυβερνητικών στόχων</w:t>
      </w:r>
      <w:r>
        <w:rPr>
          <w:rFonts w:eastAsia="Times New Roman" w:cs="Times New Roman"/>
          <w:szCs w:val="24"/>
        </w:rPr>
        <w:t xml:space="preserve"> -τ</w:t>
      </w:r>
      <w:r w:rsidRPr="00294B32">
        <w:rPr>
          <w:rFonts w:eastAsia="Times New Roman" w:cs="Times New Roman"/>
          <w:szCs w:val="24"/>
        </w:rPr>
        <w:t xml:space="preserve">ο πρόγραμμα που έχει ψηφίσει για την κάθε κυβέρνηση ο </w:t>
      </w:r>
      <w:r>
        <w:rPr>
          <w:rFonts w:eastAsia="Times New Roman" w:cs="Times New Roman"/>
          <w:szCs w:val="24"/>
        </w:rPr>
        <w:t xml:space="preserve">ελληνικός </w:t>
      </w:r>
      <w:r w:rsidRPr="00294B32">
        <w:rPr>
          <w:rFonts w:eastAsia="Times New Roman" w:cs="Times New Roman"/>
          <w:szCs w:val="24"/>
        </w:rPr>
        <w:t>λαός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οι</w:t>
      </w:r>
      <w:r w:rsidRPr="00294B32">
        <w:rPr>
          <w:rFonts w:eastAsia="Times New Roman" w:cs="Times New Roman"/>
          <w:szCs w:val="24"/>
        </w:rPr>
        <w:t xml:space="preserve"> κυβ</w:t>
      </w:r>
      <w:r>
        <w:rPr>
          <w:rFonts w:eastAsia="Times New Roman" w:cs="Times New Roman"/>
          <w:szCs w:val="24"/>
        </w:rPr>
        <w:t>ερνήσεις,</w:t>
      </w:r>
      <w:r w:rsidRPr="00294B32">
        <w:rPr>
          <w:rFonts w:eastAsia="Times New Roman" w:cs="Times New Roman"/>
          <w:szCs w:val="24"/>
        </w:rPr>
        <w:t xml:space="preserve"> μην ξεχνάμε</w:t>
      </w:r>
      <w:r>
        <w:rPr>
          <w:rFonts w:eastAsia="Times New Roman" w:cs="Times New Roman"/>
          <w:szCs w:val="24"/>
        </w:rPr>
        <w:t>,</w:t>
      </w:r>
      <w:r w:rsidRPr="00294B32">
        <w:rPr>
          <w:rFonts w:eastAsia="Times New Roman" w:cs="Times New Roman"/>
          <w:szCs w:val="24"/>
        </w:rPr>
        <w:t xml:space="preserve"> έχουν τη δημοκρατική </w:t>
      </w:r>
      <w:r>
        <w:rPr>
          <w:rFonts w:eastAsia="Times New Roman" w:cs="Times New Roman"/>
          <w:szCs w:val="24"/>
        </w:rPr>
        <w:t>νομιμοποίηση να εφαρμόζουν</w:t>
      </w:r>
      <w:r w:rsidRPr="00294B32">
        <w:rPr>
          <w:rFonts w:eastAsia="Times New Roman" w:cs="Times New Roman"/>
          <w:szCs w:val="24"/>
        </w:rPr>
        <w:t xml:space="preserve"> το πρόγραμμά </w:t>
      </w:r>
      <w:r>
        <w:rPr>
          <w:rFonts w:eastAsia="Times New Roman" w:cs="Times New Roman"/>
          <w:szCs w:val="24"/>
        </w:rPr>
        <w:t>τους-</w:t>
      </w:r>
      <w:r w:rsidRPr="00294B32">
        <w:rPr>
          <w:rFonts w:eastAsia="Times New Roman" w:cs="Times New Roman"/>
          <w:szCs w:val="24"/>
        </w:rPr>
        <w:t xml:space="preserve"> είτε για μ</w:t>
      </w:r>
      <w:r>
        <w:rPr>
          <w:rFonts w:eastAsia="Times New Roman" w:cs="Times New Roman"/>
          <w:szCs w:val="24"/>
        </w:rPr>
        <w:t>ονιμότερους ή α</w:t>
      </w:r>
      <w:r w:rsidRPr="00294B32">
        <w:rPr>
          <w:rFonts w:eastAsia="Times New Roman" w:cs="Times New Roman"/>
          <w:szCs w:val="24"/>
        </w:rPr>
        <w:t>υτονόητου</w:t>
      </w:r>
      <w:r>
        <w:rPr>
          <w:rFonts w:eastAsia="Times New Roman" w:cs="Times New Roman"/>
          <w:szCs w:val="24"/>
        </w:rPr>
        <w:t>ς</w:t>
      </w:r>
      <w:r w:rsidRPr="00294B32">
        <w:rPr>
          <w:rFonts w:eastAsia="Times New Roman" w:cs="Times New Roman"/>
          <w:szCs w:val="24"/>
        </w:rPr>
        <w:t xml:space="preserve"> στόχους</w:t>
      </w:r>
      <w:r>
        <w:rPr>
          <w:rFonts w:eastAsia="Times New Roman" w:cs="Times New Roman"/>
          <w:szCs w:val="24"/>
        </w:rPr>
        <w:t>,</w:t>
      </w:r>
      <w:r w:rsidRPr="00294B32">
        <w:rPr>
          <w:rFonts w:eastAsia="Times New Roman" w:cs="Times New Roman"/>
          <w:szCs w:val="24"/>
        </w:rPr>
        <w:t xml:space="preserve"> όπως είναι στην περίπτωσή </w:t>
      </w:r>
      <w:r>
        <w:rPr>
          <w:rFonts w:eastAsia="Times New Roman" w:cs="Times New Roman"/>
          <w:szCs w:val="24"/>
        </w:rPr>
        <w:t>μας ο</w:t>
      </w:r>
      <w:r w:rsidRPr="00294B32">
        <w:rPr>
          <w:rFonts w:eastAsia="Times New Roman" w:cs="Times New Roman"/>
          <w:szCs w:val="24"/>
        </w:rPr>
        <w:t xml:space="preserve">ι δημοσιονομικοί στόχοι </w:t>
      </w:r>
      <w:r>
        <w:rPr>
          <w:rFonts w:eastAsia="Times New Roman" w:cs="Times New Roman"/>
          <w:szCs w:val="24"/>
        </w:rPr>
        <w:t xml:space="preserve">ή </w:t>
      </w:r>
      <w:r w:rsidRPr="00294B32">
        <w:rPr>
          <w:rFonts w:eastAsia="Times New Roman" w:cs="Times New Roman"/>
          <w:szCs w:val="24"/>
        </w:rPr>
        <w:t xml:space="preserve">οι στόχοι απορρόφησης ευρωπαϊκών πόρων ή η επιτάχυνση </w:t>
      </w:r>
      <w:r>
        <w:rPr>
          <w:rFonts w:eastAsia="Times New Roman" w:cs="Times New Roman"/>
          <w:szCs w:val="24"/>
        </w:rPr>
        <w:t xml:space="preserve">της </w:t>
      </w:r>
      <w:r w:rsidRPr="00294B32">
        <w:rPr>
          <w:rFonts w:eastAsia="Times New Roman" w:cs="Times New Roman"/>
          <w:szCs w:val="24"/>
        </w:rPr>
        <w:t>απονομής</w:t>
      </w:r>
      <w:r>
        <w:rPr>
          <w:rFonts w:eastAsia="Times New Roman" w:cs="Times New Roman"/>
          <w:szCs w:val="24"/>
        </w:rPr>
        <w:t xml:space="preserve"> της</w:t>
      </w:r>
      <w:r w:rsidRPr="00294B32">
        <w:rPr>
          <w:rFonts w:eastAsia="Times New Roman" w:cs="Times New Roman"/>
          <w:szCs w:val="24"/>
        </w:rPr>
        <w:t xml:space="preserve"> δικαιοσύνης</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w:t>
      </w:r>
      <w:r w:rsidRPr="00294B32">
        <w:rPr>
          <w:rFonts w:eastAsia="Times New Roman" w:cs="Times New Roman"/>
          <w:szCs w:val="24"/>
        </w:rPr>
        <w:t xml:space="preserve"> τρίτος λόγος που παρεμβαίνουμε είναι ότι και οι διοικούντες στο δημόσιο</w:t>
      </w:r>
      <w:r>
        <w:rPr>
          <w:rFonts w:eastAsia="Times New Roman" w:cs="Times New Roman"/>
          <w:szCs w:val="24"/>
        </w:rPr>
        <w:t>,</w:t>
      </w:r>
      <w:r w:rsidRPr="00294B32">
        <w:rPr>
          <w:rFonts w:eastAsia="Times New Roman" w:cs="Times New Roman"/>
          <w:szCs w:val="24"/>
        </w:rPr>
        <w:t xml:space="preserve"> οι διευθυντές και οι προϊστάμενοι</w:t>
      </w:r>
      <w:r>
        <w:rPr>
          <w:rFonts w:eastAsia="Times New Roman" w:cs="Times New Roman"/>
          <w:szCs w:val="24"/>
        </w:rPr>
        <w:t>,</w:t>
      </w:r>
      <w:r w:rsidRPr="00294B32">
        <w:rPr>
          <w:rFonts w:eastAsia="Times New Roman" w:cs="Times New Roman"/>
          <w:szCs w:val="24"/>
        </w:rPr>
        <w:t xml:space="preserve"> δεν έχουν ούτε και αυτοί αρκετά εργαλεία για να ασκούν αποτελεσματικά διοίκηση</w:t>
      </w:r>
      <w:r>
        <w:rPr>
          <w:rFonts w:eastAsia="Times New Roman" w:cs="Times New Roman"/>
          <w:szCs w:val="24"/>
        </w:rPr>
        <w:t>.</w:t>
      </w:r>
      <w:r w:rsidRPr="00294B32">
        <w:rPr>
          <w:rFonts w:eastAsia="Times New Roman" w:cs="Times New Roman"/>
          <w:szCs w:val="24"/>
        </w:rPr>
        <w:t xml:space="preserve"> Όποιος έχει ασκήσει διοίκηση στο δημόσιο </w:t>
      </w:r>
      <w:r>
        <w:rPr>
          <w:rFonts w:eastAsia="Times New Roman" w:cs="Times New Roman"/>
          <w:szCs w:val="24"/>
        </w:rPr>
        <w:t>-</w:t>
      </w:r>
      <w:r w:rsidRPr="00294B32">
        <w:rPr>
          <w:rFonts w:eastAsia="Times New Roman" w:cs="Times New Roman"/>
          <w:szCs w:val="24"/>
        </w:rPr>
        <w:t>και πολλοί συνάδελφοι κατά καιρούς για διάφορους λόγους και με διαφόρους τρόπους έχουν ασκήσει διοίκηση στο δημόσιο</w:t>
      </w:r>
      <w:r>
        <w:rPr>
          <w:rFonts w:eastAsia="Times New Roman" w:cs="Times New Roman"/>
          <w:szCs w:val="24"/>
        </w:rPr>
        <w:t>-</w:t>
      </w:r>
      <w:r w:rsidRPr="00294B32">
        <w:rPr>
          <w:rFonts w:eastAsia="Times New Roman" w:cs="Times New Roman"/>
          <w:szCs w:val="24"/>
        </w:rPr>
        <w:t xml:space="preserve"> το γνωρίζ</w:t>
      </w:r>
      <w:r>
        <w:rPr>
          <w:rFonts w:eastAsia="Times New Roman" w:cs="Times New Roman"/>
          <w:szCs w:val="24"/>
        </w:rPr>
        <w:t>ει</w:t>
      </w:r>
      <w:r w:rsidRPr="00294B32">
        <w:rPr>
          <w:rFonts w:eastAsia="Times New Roman" w:cs="Times New Roman"/>
          <w:szCs w:val="24"/>
        </w:rPr>
        <w:t xml:space="preserve"> αυτό πολύ καλά</w:t>
      </w:r>
      <w:r>
        <w:rPr>
          <w:rFonts w:eastAsia="Times New Roman" w:cs="Times New Roman"/>
          <w:szCs w:val="24"/>
        </w:rPr>
        <w:t>.</w:t>
      </w:r>
      <w:r w:rsidRPr="00294B32">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294B32">
        <w:rPr>
          <w:rFonts w:eastAsia="Times New Roman" w:cs="Times New Roman"/>
          <w:szCs w:val="24"/>
        </w:rPr>
        <w:t>Υπάρχει πάντα αυτή η δυσκολία όποιου ασκεί διοίκηση στο δημόσιο ότι</w:t>
      </w:r>
      <w:r>
        <w:rPr>
          <w:rFonts w:eastAsia="Times New Roman" w:cs="Times New Roman"/>
          <w:szCs w:val="24"/>
        </w:rPr>
        <w:t>,</w:t>
      </w:r>
      <w:r w:rsidRPr="00294B32">
        <w:rPr>
          <w:rFonts w:eastAsia="Times New Roman" w:cs="Times New Roman"/>
          <w:szCs w:val="24"/>
        </w:rPr>
        <w:t xml:space="preserve"> σε αντίθεση με άλλα συστήματα </w:t>
      </w:r>
      <w:r>
        <w:rPr>
          <w:rFonts w:eastAsia="Times New Roman" w:cs="Times New Roman"/>
          <w:szCs w:val="24"/>
        </w:rPr>
        <w:t xml:space="preserve">που </w:t>
      </w:r>
      <w:r w:rsidRPr="00294B32">
        <w:rPr>
          <w:rFonts w:eastAsia="Times New Roman" w:cs="Times New Roman"/>
          <w:szCs w:val="24"/>
        </w:rPr>
        <w:t>υπάρχουν στον ιδιωτικό τομέα</w:t>
      </w:r>
      <w:r>
        <w:rPr>
          <w:rFonts w:eastAsia="Times New Roman" w:cs="Times New Roman"/>
          <w:szCs w:val="24"/>
        </w:rPr>
        <w:t xml:space="preserve">, </w:t>
      </w:r>
      <w:r w:rsidRPr="00294B32">
        <w:rPr>
          <w:rFonts w:eastAsia="Times New Roman" w:cs="Times New Roman"/>
          <w:szCs w:val="24"/>
        </w:rPr>
        <w:t>η άσκηση της διοίκησης είναι περισσότερο με διαταγές</w:t>
      </w:r>
      <w:r>
        <w:rPr>
          <w:rFonts w:eastAsia="Times New Roman" w:cs="Times New Roman"/>
          <w:szCs w:val="24"/>
        </w:rPr>
        <w:t>, κ</w:t>
      </w:r>
      <w:r w:rsidRPr="00294B32">
        <w:rPr>
          <w:rFonts w:eastAsia="Times New Roman" w:cs="Times New Roman"/>
          <w:szCs w:val="24"/>
        </w:rPr>
        <w:t>ανόνες που επιβάλλει</w:t>
      </w:r>
      <w:r>
        <w:rPr>
          <w:rFonts w:eastAsia="Times New Roman" w:cs="Times New Roman"/>
          <w:szCs w:val="24"/>
        </w:rPr>
        <w:t>ς</w:t>
      </w:r>
      <w:r w:rsidRPr="00294B32">
        <w:rPr>
          <w:rFonts w:eastAsia="Times New Roman" w:cs="Times New Roman"/>
          <w:szCs w:val="24"/>
        </w:rPr>
        <w:t xml:space="preserve"> και όχι με </w:t>
      </w:r>
      <w:r>
        <w:rPr>
          <w:rFonts w:eastAsia="Times New Roman" w:cs="Times New Roman"/>
          <w:szCs w:val="24"/>
        </w:rPr>
        <w:t>κίνητρα.</w:t>
      </w:r>
      <w:r w:rsidRPr="00294B32">
        <w:rPr>
          <w:rFonts w:eastAsia="Times New Roman" w:cs="Times New Roman"/>
          <w:szCs w:val="24"/>
        </w:rPr>
        <w:t xml:space="preserve"> Αυτό το ξέρουμε όλοι</w:t>
      </w:r>
      <w:r>
        <w:rPr>
          <w:rFonts w:eastAsia="Times New Roman" w:cs="Times New Roman"/>
          <w:szCs w:val="24"/>
        </w:rPr>
        <w:t>. Κ</w:t>
      </w:r>
      <w:r w:rsidRPr="00294B32">
        <w:rPr>
          <w:rFonts w:eastAsia="Times New Roman" w:cs="Times New Roman"/>
          <w:szCs w:val="24"/>
        </w:rPr>
        <w:t>αι λίγο πολύ</w:t>
      </w:r>
      <w:r>
        <w:rPr>
          <w:rFonts w:eastAsia="Times New Roman" w:cs="Times New Roman"/>
          <w:szCs w:val="24"/>
        </w:rPr>
        <w:t>,</w:t>
      </w:r>
      <w:r w:rsidRPr="00294B32">
        <w:rPr>
          <w:rFonts w:eastAsia="Times New Roman" w:cs="Times New Roman"/>
          <w:szCs w:val="24"/>
        </w:rPr>
        <w:t xml:space="preserve"> απ</w:t>
      </w:r>
      <w:r>
        <w:rPr>
          <w:rFonts w:eastAsia="Times New Roman" w:cs="Times New Roman"/>
          <w:szCs w:val="24"/>
        </w:rPr>
        <w:t>’</w:t>
      </w:r>
      <w:r w:rsidRPr="00294B32">
        <w:rPr>
          <w:rFonts w:eastAsia="Times New Roman" w:cs="Times New Roman"/>
          <w:szCs w:val="24"/>
        </w:rPr>
        <w:t xml:space="preserve"> ό</w:t>
      </w:r>
      <w:r>
        <w:rPr>
          <w:rFonts w:eastAsia="Times New Roman" w:cs="Times New Roman"/>
          <w:szCs w:val="24"/>
        </w:rPr>
        <w:t>,</w:t>
      </w:r>
      <w:r w:rsidRPr="00294B32">
        <w:rPr>
          <w:rFonts w:eastAsia="Times New Roman" w:cs="Times New Roman"/>
          <w:szCs w:val="24"/>
        </w:rPr>
        <w:t>τι άκουσα στην Αίθουσα</w:t>
      </w:r>
      <w:r>
        <w:rPr>
          <w:rFonts w:eastAsia="Times New Roman" w:cs="Times New Roman"/>
          <w:szCs w:val="24"/>
        </w:rPr>
        <w:t>,</w:t>
      </w:r>
      <w:r w:rsidRPr="00294B32">
        <w:rPr>
          <w:rFonts w:eastAsia="Times New Roman" w:cs="Times New Roman"/>
          <w:szCs w:val="24"/>
        </w:rPr>
        <w:t xml:space="preserve"> όλοι συμφωνούμε ότι θα </w:t>
      </w:r>
      <w:r>
        <w:rPr>
          <w:rFonts w:eastAsia="Times New Roman" w:cs="Times New Roman"/>
          <w:szCs w:val="24"/>
        </w:rPr>
        <w:t>έπρεπε</w:t>
      </w:r>
      <w:r w:rsidRPr="00294B32">
        <w:rPr>
          <w:rFonts w:eastAsia="Times New Roman" w:cs="Times New Roman"/>
          <w:szCs w:val="24"/>
        </w:rPr>
        <w:t xml:space="preserve"> να υπάρχει ένα σύστημα κινήτρων</w:t>
      </w:r>
      <w:r>
        <w:rPr>
          <w:rFonts w:eastAsia="Times New Roman" w:cs="Times New Roman"/>
          <w:szCs w:val="24"/>
        </w:rPr>
        <w:t>,</w:t>
      </w:r>
      <w:r w:rsidRPr="00294B32">
        <w:rPr>
          <w:rFonts w:eastAsia="Times New Roman" w:cs="Times New Roman"/>
          <w:szCs w:val="24"/>
        </w:rPr>
        <w:t xml:space="preserve"> αλλά όλοι σκέφτονται </w:t>
      </w:r>
      <w:r>
        <w:rPr>
          <w:rFonts w:eastAsia="Times New Roman" w:cs="Times New Roman"/>
          <w:szCs w:val="24"/>
        </w:rPr>
        <w:t xml:space="preserve">ότι θα έπρεπε </w:t>
      </w:r>
      <w:r w:rsidRPr="00294B32">
        <w:rPr>
          <w:rFonts w:eastAsia="Times New Roman" w:cs="Times New Roman"/>
          <w:szCs w:val="24"/>
        </w:rPr>
        <w:t xml:space="preserve">να κάνουμε κάτι άλλο πριν φέρουμε το σύστημα </w:t>
      </w:r>
      <w:r w:rsidRPr="00294B32">
        <w:rPr>
          <w:rFonts w:eastAsia="Times New Roman" w:cs="Times New Roman"/>
          <w:szCs w:val="24"/>
        </w:rPr>
        <w:lastRenderedPageBreak/>
        <w:t>κινήτρων</w:t>
      </w:r>
      <w:r>
        <w:rPr>
          <w:rFonts w:eastAsia="Times New Roman" w:cs="Times New Roman"/>
          <w:szCs w:val="24"/>
        </w:rPr>
        <w:t>:</w:t>
      </w:r>
      <w:r w:rsidRPr="00294B32">
        <w:rPr>
          <w:rFonts w:eastAsia="Times New Roman" w:cs="Times New Roman"/>
          <w:szCs w:val="24"/>
        </w:rPr>
        <w:t xml:space="preserve"> να πάρουμε περισσότερους υπαλλήλους </w:t>
      </w:r>
      <w:r>
        <w:rPr>
          <w:rFonts w:eastAsia="Times New Roman" w:cs="Times New Roman"/>
          <w:szCs w:val="24"/>
        </w:rPr>
        <w:t xml:space="preserve">ή </w:t>
      </w:r>
      <w:r w:rsidRPr="00294B32">
        <w:rPr>
          <w:rFonts w:eastAsia="Times New Roman" w:cs="Times New Roman"/>
          <w:szCs w:val="24"/>
        </w:rPr>
        <w:t>να πάρουμε υπολογιστές</w:t>
      </w:r>
      <w:r>
        <w:rPr>
          <w:rFonts w:eastAsia="Times New Roman" w:cs="Times New Roman"/>
          <w:szCs w:val="24"/>
        </w:rPr>
        <w:t xml:space="preserve"> ή</w:t>
      </w:r>
      <w:r w:rsidRPr="00294B32">
        <w:rPr>
          <w:rFonts w:eastAsia="Times New Roman" w:cs="Times New Roman"/>
          <w:szCs w:val="24"/>
        </w:rPr>
        <w:t xml:space="preserve"> να κάνουμε διάφορα άλλα πράγματα</w:t>
      </w:r>
      <w:r>
        <w:rPr>
          <w:rFonts w:eastAsia="Times New Roman" w:cs="Times New Roman"/>
          <w:szCs w:val="24"/>
        </w:rPr>
        <w:t>.</w:t>
      </w:r>
      <w:r w:rsidRPr="00294B32">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294B32">
        <w:rPr>
          <w:rFonts w:eastAsia="Times New Roman" w:cs="Times New Roman"/>
          <w:szCs w:val="24"/>
        </w:rPr>
        <w:t>Πρέπει να σας πω ότι διεθνώς</w:t>
      </w:r>
      <w:r>
        <w:rPr>
          <w:rFonts w:eastAsia="Times New Roman" w:cs="Times New Roman"/>
          <w:szCs w:val="24"/>
        </w:rPr>
        <w:t>,</w:t>
      </w:r>
      <w:r w:rsidRPr="00294B32">
        <w:rPr>
          <w:rFonts w:eastAsia="Times New Roman" w:cs="Times New Roman"/>
          <w:szCs w:val="24"/>
        </w:rPr>
        <w:t xml:space="preserve"> στον ΟΟΣΑ που είναι </w:t>
      </w:r>
      <w:r>
        <w:rPr>
          <w:rFonts w:eastAsia="Times New Roman" w:cs="Times New Roman"/>
          <w:szCs w:val="24"/>
        </w:rPr>
        <w:t xml:space="preserve">οι </w:t>
      </w:r>
      <w:r w:rsidRPr="00294B32">
        <w:rPr>
          <w:rFonts w:eastAsia="Times New Roman" w:cs="Times New Roman"/>
          <w:szCs w:val="24"/>
        </w:rPr>
        <w:t>αναπτυγμένες χώρες</w:t>
      </w:r>
      <w:r>
        <w:rPr>
          <w:rFonts w:eastAsia="Times New Roman" w:cs="Times New Roman"/>
          <w:szCs w:val="24"/>
        </w:rPr>
        <w:t>,</w:t>
      </w:r>
      <w:r w:rsidRPr="00294B32">
        <w:rPr>
          <w:rFonts w:eastAsia="Times New Roman" w:cs="Times New Roman"/>
          <w:szCs w:val="24"/>
        </w:rPr>
        <w:t xml:space="preserve"> η συντριπτική πλειοψηφία έχει ένα σύστημα ανταπόδοσης και κινήτρων στο δημόσιο</w:t>
      </w:r>
      <w:r>
        <w:rPr>
          <w:rFonts w:eastAsia="Times New Roman" w:cs="Times New Roman"/>
          <w:szCs w:val="24"/>
        </w:rPr>
        <w:t>.</w:t>
      </w:r>
      <w:r w:rsidRPr="00294B32">
        <w:rPr>
          <w:rFonts w:eastAsia="Times New Roman" w:cs="Times New Roman"/>
          <w:szCs w:val="24"/>
        </w:rPr>
        <w:t xml:space="preserve"> Συνεπώς ορθολογικό είναι να φέρουμε αυτό το σύστημα και</w:t>
      </w:r>
      <w:r>
        <w:rPr>
          <w:rFonts w:eastAsia="Times New Roman" w:cs="Times New Roman"/>
          <w:szCs w:val="24"/>
        </w:rPr>
        <w:t>,</w:t>
      </w:r>
      <w:r w:rsidRPr="00294B32">
        <w:rPr>
          <w:rFonts w:eastAsia="Times New Roman" w:cs="Times New Roman"/>
          <w:szCs w:val="24"/>
        </w:rPr>
        <w:t xml:space="preserve"> αν θέλετε</w:t>
      </w:r>
      <w:r>
        <w:rPr>
          <w:rFonts w:eastAsia="Times New Roman" w:cs="Times New Roman"/>
          <w:szCs w:val="24"/>
        </w:rPr>
        <w:t>,</w:t>
      </w:r>
      <w:r w:rsidRPr="00294B32">
        <w:rPr>
          <w:rFonts w:eastAsia="Times New Roman" w:cs="Times New Roman"/>
          <w:szCs w:val="24"/>
        </w:rPr>
        <w:t xml:space="preserve"> μας κινητοποίησε </w:t>
      </w:r>
      <w:r>
        <w:rPr>
          <w:rFonts w:eastAsia="Times New Roman" w:cs="Times New Roman"/>
          <w:szCs w:val="24"/>
        </w:rPr>
        <w:t xml:space="preserve">και </w:t>
      </w:r>
      <w:r w:rsidRPr="00294B32">
        <w:rPr>
          <w:rFonts w:eastAsia="Times New Roman" w:cs="Times New Roman"/>
          <w:szCs w:val="24"/>
        </w:rPr>
        <w:t xml:space="preserve">η μεγάλη πίεση που έχουμε να απορροφήσουμε σωστά τους πόρους του Ταμείου Ανάκαμψης </w:t>
      </w:r>
      <w:r>
        <w:rPr>
          <w:rFonts w:eastAsia="Times New Roman" w:cs="Times New Roman"/>
          <w:szCs w:val="24"/>
        </w:rPr>
        <w:t>που έχει ασφυκτικού</w:t>
      </w:r>
      <w:r w:rsidRPr="00294B32">
        <w:rPr>
          <w:rFonts w:eastAsia="Times New Roman" w:cs="Times New Roman"/>
          <w:szCs w:val="24"/>
        </w:rPr>
        <w:t>ς χρονικούς περιορισμούς και με την ευκαιρία αυτή</w:t>
      </w:r>
      <w:r>
        <w:rPr>
          <w:rFonts w:eastAsia="Times New Roman" w:cs="Times New Roman"/>
          <w:szCs w:val="24"/>
        </w:rPr>
        <w:t>,</w:t>
      </w:r>
      <w:r w:rsidRPr="00294B32">
        <w:rPr>
          <w:rFonts w:eastAsia="Times New Roman" w:cs="Times New Roman"/>
          <w:szCs w:val="24"/>
        </w:rPr>
        <w:t xml:space="preserve"> εισάγουμε ένα αρκετά ευρύτερο σύστημα</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Π</w:t>
      </w:r>
      <w:r w:rsidRPr="00294B32">
        <w:rPr>
          <w:rFonts w:eastAsia="Times New Roman" w:cs="Times New Roman"/>
          <w:szCs w:val="24"/>
        </w:rPr>
        <w:t>ώς δουλεύει αυτό το σύστημα</w:t>
      </w:r>
      <w:r>
        <w:rPr>
          <w:rFonts w:eastAsia="Times New Roman" w:cs="Times New Roman"/>
          <w:szCs w:val="24"/>
        </w:rPr>
        <w:t>; Κατ</w:t>
      </w:r>
      <w:r w:rsidR="00FE19D0">
        <w:rPr>
          <w:rFonts w:eastAsia="Times New Roman" w:cs="Times New Roman"/>
          <w:szCs w:val="24"/>
        </w:rPr>
        <w:t xml:space="preserve">’ </w:t>
      </w:r>
      <w:r w:rsidRPr="00294B32">
        <w:rPr>
          <w:rFonts w:eastAsia="Times New Roman" w:cs="Times New Roman"/>
          <w:szCs w:val="24"/>
        </w:rPr>
        <w:t>αρχ</w:t>
      </w:r>
      <w:r w:rsidR="00FE19D0">
        <w:rPr>
          <w:rFonts w:eastAsia="Times New Roman" w:cs="Times New Roman"/>
          <w:szCs w:val="24"/>
        </w:rPr>
        <w:t>άς</w:t>
      </w:r>
      <w:r>
        <w:rPr>
          <w:rFonts w:eastAsia="Times New Roman" w:cs="Times New Roman"/>
          <w:szCs w:val="24"/>
        </w:rPr>
        <w:t xml:space="preserve"> ν</w:t>
      </w:r>
      <w:r w:rsidRPr="00294B32">
        <w:rPr>
          <w:rFonts w:eastAsia="Times New Roman" w:cs="Times New Roman"/>
          <w:szCs w:val="24"/>
        </w:rPr>
        <w:t>α ξεκαθαρίσουμε</w:t>
      </w:r>
      <w:r>
        <w:rPr>
          <w:rFonts w:eastAsia="Times New Roman" w:cs="Times New Roman"/>
          <w:szCs w:val="24"/>
        </w:rPr>
        <w:t>.</w:t>
      </w:r>
      <w:r w:rsidRPr="00294B32">
        <w:rPr>
          <w:rFonts w:eastAsia="Times New Roman" w:cs="Times New Roman"/>
          <w:szCs w:val="24"/>
        </w:rPr>
        <w:t xml:space="preserve"> Πρόκειται για σύστημα κινήτρων</w:t>
      </w:r>
      <w:r>
        <w:rPr>
          <w:rFonts w:eastAsia="Times New Roman" w:cs="Times New Roman"/>
          <w:szCs w:val="24"/>
        </w:rPr>
        <w:t>.</w:t>
      </w:r>
      <w:r w:rsidRPr="00294B32">
        <w:rPr>
          <w:rFonts w:eastAsia="Times New Roman" w:cs="Times New Roman"/>
          <w:szCs w:val="24"/>
        </w:rPr>
        <w:t xml:space="preserve"> Δεν είναι επίδομα</w:t>
      </w:r>
      <w:r>
        <w:rPr>
          <w:rFonts w:eastAsia="Times New Roman" w:cs="Times New Roman"/>
          <w:szCs w:val="24"/>
        </w:rPr>
        <w:t>. Τ</w:t>
      </w:r>
      <w:r w:rsidRPr="00294B32">
        <w:rPr>
          <w:rFonts w:eastAsia="Times New Roman" w:cs="Times New Roman"/>
          <w:szCs w:val="24"/>
        </w:rPr>
        <w:t>ο επαναλαμβάνω τρεις φορές για εμπέδωση</w:t>
      </w:r>
      <w:r>
        <w:rPr>
          <w:rFonts w:eastAsia="Times New Roman" w:cs="Times New Roman"/>
          <w:szCs w:val="24"/>
        </w:rPr>
        <w:t>. Δ</w:t>
      </w:r>
      <w:r w:rsidRPr="00294B32">
        <w:rPr>
          <w:rFonts w:eastAsia="Times New Roman" w:cs="Times New Roman"/>
          <w:szCs w:val="24"/>
        </w:rPr>
        <w:t>εν είναι επίδομα</w:t>
      </w:r>
      <w:r>
        <w:rPr>
          <w:rFonts w:eastAsia="Times New Roman" w:cs="Times New Roman"/>
          <w:szCs w:val="24"/>
        </w:rPr>
        <w:t>,</w:t>
      </w:r>
      <w:r w:rsidRPr="00294B32">
        <w:rPr>
          <w:rFonts w:eastAsia="Times New Roman" w:cs="Times New Roman"/>
          <w:szCs w:val="24"/>
        </w:rPr>
        <w:t xml:space="preserve"> δεν είναι επίδομα</w:t>
      </w:r>
      <w:r>
        <w:rPr>
          <w:rFonts w:eastAsia="Times New Roman" w:cs="Times New Roman"/>
          <w:szCs w:val="24"/>
        </w:rPr>
        <w:t>, δεν είναι επίδομα.</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Τι σημαίνει «</w:t>
      </w:r>
      <w:r w:rsidR="008500CF">
        <w:rPr>
          <w:rFonts w:eastAsia="SimSun"/>
          <w:bCs/>
          <w:szCs w:val="24"/>
          <w:shd w:val="clear" w:color="auto" w:fill="FFFFFF"/>
          <w:lang w:eastAsia="zh-CN"/>
        </w:rPr>
        <w:t>δ</w:t>
      </w:r>
      <w:r>
        <w:rPr>
          <w:rFonts w:eastAsia="SimSun"/>
          <w:bCs/>
          <w:szCs w:val="24"/>
          <w:shd w:val="clear" w:color="auto" w:fill="FFFFFF"/>
          <w:lang w:eastAsia="zh-CN"/>
        </w:rPr>
        <w:t xml:space="preserve">εν είναι επίδομα»; Δεν αφορά όλους. Δεν μπορεί να αφορά όλους. Ένα επίδομα αφορά όλους. Ένα σύστημα κινήτρων, όταν αφορά όλους, παύει να είναι σύστημα κινήτρων και αφεύκτως θα διολισθήσει στο επίδομα.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Εδώ λοιπόν –το λέω και θα ισχύσει πρώτα από το Γενικό Λογιστήριο του Κράτους αυτό που λέω, που είναι η υπηρεσία που έχω την ευθεία αρμοδιότητα- δεν θα πάρουν όλοι οι υπάλληλοι του Γενικού Λογιστηρίου του Κράτους την ανταμοιβή στο σύστημα ανταμοιβής. Θα υπάρχουν είτε υπηρεσίες εξειδικευμένες, που θα έχουν στοχοθεσία, θα την πετύχουν και θα πάρουν, είτε </w:t>
      </w:r>
      <w:r>
        <w:rPr>
          <w:rFonts w:eastAsia="SimSun"/>
          <w:bCs/>
          <w:szCs w:val="24"/>
          <w:shd w:val="clear" w:color="auto" w:fill="FFFFFF"/>
          <w:lang w:eastAsia="zh-CN"/>
        </w:rPr>
        <w:lastRenderedPageBreak/>
        <w:t xml:space="preserve">έργα που πρέπει να γίνουν –πρότζεκτ θα τα λέγαμε στα αγγλοελληνικά- και όσοι θα συμμετάσχουν στο πρότζεκτ θα τα πάρουν. Αυτό θα ισχύσει γενικότερα.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8F0D89">
        <w:rPr>
          <w:rFonts w:eastAsia="SimSun"/>
          <w:bCs/>
          <w:szCs w:val="24"/>
          <w:shd w:val="clear" w:color="auto" w:fill="FFFFFF"/>
          <w:lang w:eastAsia="zh-CN"/>
        </w:rPr>
        <w:t>Είναι οι πέντε κατηγορίες</w:t>
      </w:r>
      <w:r>
        <w:rPr>
          <w:rFonts w:eastAsia="SimSun"/>
          <w:bCs/>
          <w:szCs w:val="24"/>
          <w:shd w:val="clear" w:color="auto" w:fill="FFFFFF"/>
          <w:lang w:eastAsia="zh-CN"/>
        </w:rPr>
        <w:t>, τις ξ</w:t>
      </w:r>
      <w:r w:rsidRPr="008F0D89">
        <w:rPr>
          <w:rFonts w:eastAsia="SimSun"/>
          <w:bCs/>
          <w:szCs w:val="24"/>
          <w:shd w:val="clear" w:color="auto" w:fill="FFFFFF"/>
          <w:lang w:eastAsia="zh-CN"/>
        </w:rPr>
        <w:t>έρετε</w:t>
      </w:r>
      <w:r>
        <w:rPr>
          <w:rFonts w:eastAsia="SimSun"/>
          <w:bCs/>
          <w:szCs w:val="24"/>
          <w:shd w:val="clear" w:color="auto" w:fill="FFFFFF"/>
          <w:lang w:eastAsia="zh-CN"/>
        </w:rPr>
        <w:t>:</w:t>
      </w:r>
      <w:r w:rsidRPr="008F0D89">
        <w:rPr>
          <w:rFonts w:eastAsia="SimSun"/>
          <w:bCs/>
          <w:szCs w:val="24"/>
          <w:shd w:val="clear" w:color="auto" w:fill="FFFFFF"/>
          <w:lang w:eastAsia="zh-CN"/>
        </w:rPr>
        <w:t xml:space="preserve"> οι κυβερνητικοί στόχοι από το Ενοποιημένο Σχέδιο Κυβερνητικής Πολιτικής</w:t>
      </w:r>
      <w:r>
        <w:rPr>
          <w:rFonts w:eastAsia="SimSun"/>
          <w:bCs/>
          <w:szCs w:val="24"/>
          <w:shd w:val="clear" w:color="auto" w:fill="FFFFFF"/>
          <w:lang w:eastAsia="zh-CN"/>
        </w:rPr>
        <w:t>,</w:t>
      </w:r>
      <w:r w:rsidRPr="008F0D89">
        <w:rPr>
          <w:rFonts w:eastAsia="SimSun"/>
          <w:bCs/>
          <w:szCs w:val="24"/>
          <w:shd w:val="clear" w:color="auto" w:fill="FFFFFF"/>
          <w:lang w:eastAsia="zh-CN"/>
        </w:rPr>
        <w:t xml:space="preserve"> που το ποσό είναι 20 εκατομμύρια</w:t>
      </w:r>
      <w:r>
        <w:rPr>
          <w:rFonts w:eastAsia="SimSun"/>
          <w:bCs/>
          <w:szCs w:val="24"/>
          <w:shd w:val="clear" w:color="auto" w:fill="FFFFFF"/>
          <w:lang w:eastAsia="zh-CN"/>
        </w:rPr>
        <w:t>, τ</w:t>
      </w:r>
      <w:r w:rsidRPr="008F0D89">
        <w:rPr>
          <w:rFonts w:eastAsia="SimSun"/>
          <w:bCs/>
          <w:szCs w:val="24"/>
          <w:shd w:val="clear" w:color="auto" w:fill="FFFFFF"/>
          <w:lang w:eastAsia="zh-CN"/>
        </w:rPr>
        <w:t>ο Εθνικό Σχέδιο Ανάκαμψης</w:t>
      </w:r>
      <w:r>
        <w:rPr>
          <w:rFonts w:eastAsia="SimSun"/>
          <w:bCs/>
          <w:szCs w:val="24"/>
          <w:shd w:val="clear" w:color="auto" w:fill="FFFFFF"/>
          <w:lang w:eastAsia="zh-CN"/>
        </w:rPr>
        <w:t>,</w:t>
      </w:r>
      <w:r w:rsidRPr="008F0D89">
        <w:rPr>
          <w:rFonts w:eastAsia="SimSun"/>
          <w:bCs/>
          <w:szCs w:val="24"/>
          <w:shd w:val="clear" w:color="auto" w:fill="FFFFFF"/>
          <w:lang w:eastAsia="zh-CN"/>
        </w:rPr>
        <w:t xml:space="preserve"> που είναι </w:t>
      </w:r>
      <w:r>
        <w:rPr>
          <w:rFonts w:eastAsia="SimSun"/>
          <w:bCs/>
          <w:szCs w:val="24"/>
          <w:shd w:val="clear" w:color="auto" w:fill="FFFFFF"/>
          <w:lang w:eastAsia="zh-CN"/>
        </w:rPr>
        <w:t>10, ο</w:t>
      </w:r>
      <w:r w:rsidRPr="008F0D89">
        <w:rPr>
          <w:rFonts w:eastAsia="SimSun"/>
          <w:bCs/>
          <w:szCs w:val="24"/>
          <w:shd w:val="clear" w:color="auto" w:fill="FFFFFF"/>
          <w:lang w:eastAsia="zh-CN"/>
        </w:rPr>
        <w:t>ι δημοσιονομικοί στόχοι</w:t>
      </w:r>
      <w:r>
        <w:rPr>
          <w:rFonts w:eastAsia="SimSun"/>
          <w:bCs/>
          <w:szCs w:val="24"/>
          <w:shd w:val="clear" w:color="auto" w:fill="FFFFFF"/>
          <w:lang w:eastAsia="zh-CN"/>
        </w:rPr>
        <w:t>,</w:t>
      </w:r>
      <w:r w:rsidRPr="008F0D89">
        <w:rPr>
          <w:rFonts w:eastAsia="SimSun"/>
          <w:bCs/>
          <w:szCs w:val="24"/>
          <w:shd w:val="clear" w:color="auto" w:fill="FFFFFF"/>
          <w:lang w:eastAsia="zh-CN"/>
        </w:rPr>
        <w:t xml:space="preserve"> που είναι </w:t>
      </w:r>
      <w:r>
        <w:rPr>
          <w:rFonts w:eastAsia="SimSun"/>
          <w:bCs/>
          <w:szCs w:val="24"/>
          <w:shd w:val="clear" w:color="auto" w:fill="FFFFFF"/>
          <w:lang w:eastAsia="zh-CN"/>
        </w:rPr>
        <w:t>5</w:t>
      </w:r>
      <w:r w:rsidRPr="008F0D89">
        <w:rPr>
          <w:rFonts w:eastAsia="SimSun"/>
          <w:bCs/>
          <w:szCs w:val="24"/>
          <w:shd w:val="clear" w:color="auto" w:fill="FFFFFF"/>
          <w:lang w:eastAsia="zh-CN"/>
        </w:rPr>
        <w:t xml:space="preserve"> και καταλαμβάνει αρκετούς</w:t>
      </w:r>
      <w:r>
        <w:rPr>
          <w:rFonts w:eastAsia="SimSun"/>
          <w:bCs/>
          <w:szCs w:val="24"/>
          <w:shd w:val="clear" w:color="auto" w:fill="FFFFFF"/>
          <w:lang w:eastAsia="zh-CN"/>
        </w:rPr>
        <w:t>,</w:t>
      </w:r>
      <w:r w:rsidRPr="008F0D89">
        <w:rPr>
          <w:rFonts w:eastAsia="SimSun"/>
          <w:bCs/>
          <w:szCs w:val="24"/>
          <w:shd w:val="clear" w:color="auto" w:fill="FFFFFF"/>
          <w:lang w:eastAsia="zh-CN"/>
        </w:rPr>
        <w:t xml:space="preserve"> οι δικαστικοί υπάλληλοι</w:t>
      </w:r>
      <w:r>
        <w:rPr>
          <w:rFonts w:eastAsia="SimSun"/>
          <w:bCs/>
          <w:szCs w:val="24"/>
          <w:shd w:val="clear" w:color="auto" w:fill="FFFFFF"/>
          <w:lang w:eastAsia="zh-CN"/>
        </w:rPr>
        <w:t>,</w:t>
      </w:r>
      <w:r w:rsidRPr="008F0D89">
        <w:rPr>
          <w:rFonts w:eastAsia="SimSun"/>
          <w:bCs/>
          <w:szCs w:val="24"/>
          <w:shd w:val="clear" w:color="auto" w:fill="FFFFFF"/>
          <w:lang w:eastAsia="zh-CN"/>
        </w:rPr>
        <w:t xml:space="preserve"> που είναι 11 για όλη την περίοδο</w:t>
      </w:r>
      <w:r>
        <w:rPr>
          <w:rFonts w:eastAsia="SimSun"/>
          <w:bCs/>
          <w:szCs w:val="24"/>
          <w:shd w:val="clear" w:color="auto" w:fill="FFFFFF"/>
          <w:lang w:eastAsia="zh-CN"/>
        </w:rPr>
        <w:t xml:space="preserve"> και</w:t>
      </w:r>
      <w:r w:rsidRPr="008F0D89">
        <w:rPr>
          <w:rFonts w:eastAsia="SimSun"/>
          <w:bCs/>
          <w:szCs w:val="24"/>
          <w:shd w:val="clear" w:color="auto" w:fill="FFFFFF"/>
          <w:lang w:eastAsia="zh-CN"/>
        </w:rPr>
        <w:t xml:space="preserve"> είναι χρήματα </w:t>
      </w:r>
      <w:r>
        <w:rPr>
          <w:rFonts w:eastAsia="SimSun"/>
          <w:bCs/>
          <w:szCs w:val="24"/>
          <w:shd w:val="clear" w:color="auto" w:fill="FFFFFF"/>
          <w:lang w:eastAsia="zh-CN"/>
        </w:rPr>
        <w:t xml:space="preserve">του Ταμείου </w:t>
      </w:r>
      <w:r w:rsidRPr="008F0D89">
        <w:rPr>
          <w:rFonts w:eastAsia="SimSun"/>
          <w:bCs/>
          <w:szCs w:val="24"/>
          <w:shd w:val="clear" w:color="auto" w:fill="FFFFFF"/>
          <w:lang w:eastAsia="zh-CN"/>
        </w:rPr>
        <w:t>Ανάκαμψης</w:t>
      </w:r>
      <w:r>
        <w:rPr>
          <w:rFonts w:eastAsia="SimSun"/>
          <w:bCs/>
          <w:szCs w:val="24"/>
          <w:shd w:val="clear" w:color="auto" w:fill="FFFFFF"/>
          <w:lang w:eastAsia="zh-CN"/>
        </w:rPr>
        <w:t>,</w:t>
      </w:r>
      <w:r w:rsidRPr="008F0D89">
        <w:rPr>
          <w:rFonts w:eastAsia="SimSun"/>
          <w:bCs/>
          <w:szCs w:val="24"/>
          <w:shd w:val="clear" w:color="auto" w:fill="FFFFFF"/>
          <w:lang w:eastAsia="zh-CN"/>
        </w:rPr>
        <w:t xml:space="preserve"> και το ΕΣΠΑ</w:t>
      </w:r>
      <w:r>
        <w:rPr>
          <w:rFonts w:eastAsia="SimSun"/>
          <w:bCs/>
          <w:szCs w:val="24"/>
          <w:shd w:val="clear" w:color="auto" w:fill="FFFFFF"/>
          <w:lang w:eastAsia="zh-CN"/>
        </w:rPr>
        <w:t>.</w:t>
      </w:r>
      <w:r w:rsidRPr="008F0D89">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8F0D89">
        <w:rPr>
          <w:rFonts w:eastAsia="SimSun"/>
          <w:bCs/>
          <w:szCs w:val="24"/>
          <w:shd w:val="clear" w:color="auto" w:fill="FFFFFF"/>
          <w:lang w:eastAsia="zh-CN"/>
        </w:rPr>
        <w:t xml:space="preserve">Και το τρίτο </w:t>
      </w:r>
      <w:r>
        <w:rPr>
          <w:rFonts w:eastAsia="SimSun"/>
          <w:bCs/>
          <w:szCs w:val="24"/>
          <w:shd w:val="clear" w:color="auto" w:fill="FFFFFF"/>
          <w:lang w:eastAsia="zh-CN"/>
        </w:rPr>
        <w:t>-</w:t>
      </w:r>
      <w:r w:rsidRPr="008F0D89">
        <w:rPr>
          <w:rFonts w:eastAsia="SimSun"/>
          <w:bCs/>
          <w:szCs w:val="24"/>
          <w:shd w:val="clear" w:color="auto" w:fill="FFFFFF"/>
          <w:lang w:eastAsia="zh-CN"/>
        </w:rPr>
        <w:t>για να τελειώσω</w:t>
      </w:r>
      <w:r>
        <w:rPr>
          <w:rFonts w:eastAsia="SimSun"/>
          <w:bCs/>
          <w:szCs w:val="24"/>
          <w:shd w:val="clear" w:color="auto" w:fill="FFFFFF"/>
          <w:lang w:eastAsia="zh-CN"/>
        </w:rPr>
        <w:t>-</w:t>
      </w:r>
      <w:r w:rsidRPr="008F0D89">
        <w:rPr>
          <w:rFonts w:eastAsia="SimSun"/>
          <w:bCs/>
          <w:szCs w:val="24"/>
          <w:shd w:val="clear" w:color="auto" w:fill="FFFFFF"/>
          <w:lang w:eastAsia="zh-CN"/>
        </w:rPr>
        <w:t xml:space="preserve"> είναι ποιοι αποφασίζουν. Εδώ λοιπόν έχουμε χωρίσει στα δύο το ποιοι αποφασίζουν</w:t>
      </w:r>
      <w:r>
        <w:rPr>
          <w:rFonts w:eastAsia="SimSun"/>
          <w:bCs/>
          <w:szCs w:val="24"/>
          <w:shd w:val="clear" w:color="auto" w:fill="FFFFFF"/>
          <w:lang w:eastAsia="zh-CN"/>
        </w:rPr>
        <w:t>.</w:t>
      </w:r>
      <w:r w:rsidRPr="008F0D89">
        <w:rPr>
          <w:rFonts w:eastAsia="SimSun"/>
          <w:bCs/>
          <w:szCs w:val="24"/>
          <w:shd w:val="clear" w:color="auto" w:fill="FFFFFF"/>
          <w:lang w:eastAsia="zh-CN"/>
        </w:rPr>
        <w:t xml:space="preserve"> Οι στόχοι ορθώς μπαίνουν από την Κυβέρνηση και την πολιτική ηγεσία σε συνεργασία με τη διοίκηση. </w:t>
      </w:r>
      <w:r>
        <w:rPr>
          <w:rFonts w:eastAsia="SimSun"/>
          <w:bCs/>
          <w:szCs w:val="24"/>
          <w:shd w:val="clear" w:color="auto" w:fill="FFFFFF"/>
          <w:lang w:eastAsia="zh-CN"/>
        </w:rPr>
        <w:t>Όμως για το</w:t>
      </w:r>
      <w:r w:rsidRPr="008F0D89">
        <w:rPr>
          <w:rFonts w:eastAsia="SimSun"/>
          <w:bCs/>
          <w:szCs w:val="24"/>
          <w:shd w:val="clear" w:color="auto" w:fill="FFFFFF"/>
          <w:lang w:eastAsia="zh-CN"/>
        </w:rPr>
        <w:t xml:space="preserve"> ποιοι υπάλληλοι μπαίνουν στο σύστημα και μετά αργότερα</w:t>
      </w:r>
      <w:r>
        <w:rPr>
          <w:rFonts w:eastAsia="SimSun"/>
          <w:bCs/>
          <w:szCs w:val="24"/>
          <w:shd w:val="clear" w:color="auto" w:fill="FFFFFF"/>
          <w:lang w:eastAsia="zh-CN"/>
        </w:rPr>
        <w:t xml:space="preserve"> για το</w:t>
      </w:r>
      <w:r w:rsidRPr="008F0D89">
        <w:rPr>
          <w:rFonts w:eastAsia="SimSun"/>
          <w:bCs/>
          <w:szCs w:val="24"/>
          <w:shd w:val="clear" w:color="auto" w:fill="FFFFFF"/>
          <w:lang w:eastAsia="zh-CN"/>
        </w:rPr>
        <w:t xml:space="preserve"> ποιοι υπάλληλοι θα </w:t>
      </w:r>
      <w:r>
        <w:rPr>
          <w:rFonts w:eastAsia="SimSun"/>
          <w:bCs/>
          <w:szCs w:val="24"/>
          <w:shd w:val="clear" w:color="auto" w:fill="FFFFFF"/>
          <w:lang w:eastAsia="zh-CN"/>
        </w:rPr>
        <w:t>ανταμειφθούν, εκεί τ</w:t>
      </w:r>
      <w:r w:rsidRPr="008F0D89">
        <w:rPr>
          <w:rFonts w:eastAsia="SimSun"/>
          <w:bCs/>
          <w:szCs w:val="24"/>
          <w:shd w:val="clear" w:color="auto" w:fill="FFFFFF"/>
          <w:lang w:eastAsia="zh-CN"/>
        </w:rPr>
        <w:t>ον καθοριστικό</w:t>
      </w:r>
      <w:r>
        <w:rPr>
          <w:rFonts w:eastAsia="SimSun"/>
          <w:bCs/>
          <w:szCs w:val="24"/>
          <w:shd w:val="clear" w:color="auto" w:fill="FFFFFF"/>
          <w:lang w:eastAsia="zh-CN"/>
        </w:rPr>
        <w:t>,</w:t>
      </w:r>
      <w:r w:rsidRPr="008F0D89">
        <w:rPr>
          <w:rFonts w:eastAsia="SimSun"/>
          <w:bCs/>
          <w:szCs w:val="24"/>
          <w:shd w:val="clear" w:color="auto" w:fill="FFFFFF"/>
          <w:lang w:eastAsia="zh-CN"/>
        </w:rPr>
        <w:t xml:space="preserve"> τον μοναδικό ρόλο τον παίζει ο διευθυντής</w:t>
      </w:r>
      <w:r>
        <w:rPr>
          <w:rFonts w:eastAsia="SimSun"/>
          <w:bCs/>
          <w:szCs w:val="24"/>
          <w:shd w:val="clear" w:color="auto" w:fill="FFFFFF"/>
          <w:lang w:eastAsia="zh-CN"/>
        </w:rPr>
        <w:t>,</w:t>
      </w:r>
      <w:r w:rsidRPr="008F0D89">
        <w:rPr>
          <w:rFonts w:eastAsia="SimSun"/>
          <w:bCs/>
          <w:szCs w:val="24"/>
          <w:shd w:val="clear" w:color="auto" w:fill="FFFFFF"/>
          <w:lang w:eastAsia="zh-CN"/>
        </w:rPr>
        <w:t xml:space="preserve"> ο προϊστάμενος μιας μονάδας ή ενός έργου. Γιατί γίνεται αυτό</w:t>
      </w:r>
      <w:r>
        <w:rPr>
          <w:rFonts w:eastAsia="SimSun"/>
          <w:bCs/>
          <w:szCs w:val="24"/>
          <w:shd w:val="clear" w:color="auto" w:fill="FFFFFF"/>
          <w:lang w:eastAsia="zh-CN"/>
        </w:rPr>
        <w:t>;</w:t>
      </w:r>
      <w:r w:rsidRPr="008F0D89">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8F0D89">
        <w:rPr>
          <w:rFonts w:eastAsia="SimSun"/>
          <w:bCs/>
          <w:szCs w:val="24"/>
          <w:shd w:val="clear" w:color="auto" w:fill="FFFFFF"/>
          <w:lang w:eastAsia="zh-CN"/>
        </w:rPr>
        <w:t xml:space="preserve"> έτσι θα δώσουμε πραγματική δύναμη διοικητική στους ανθρώπους αυτούς από τους οποίους </w:t>
      </w:r>
      <w:r>
        <w:rPr>
          <w:rFonts w:eastAsia="SimSun"/>
          <w:bCs/>
          <w:szCs w:val="24"/>
          <w:shd w:val="clear" w:color="auto" w:fill="FFFFFF"/>
          <w:lang w:eastAsia="zh-CN"/>
        </w:rPr>
        <w:t>ζητάμε να πετύχουν τους στόχους μ</w:t>
      </w:r>
      <w:r w:rsidRPr="008F0D89">
        <w:rPr>
          <w:rFonts w:eastAsia="SimSun"/>
          <w:bCs/>
          <w:szCs w:val="24"/>
          <w:shd w:val="clear" w:color="auto" w:fill="FFFFFF"/>
          <w:lang w:eastAsia="zh-CN"/>
        </w:rPr>
        <w:t>ην ξεχνάμε</w:t>
      </w:r>
      <w:r>
        <w:rPr>
          <w:rFonts w:eastAsia="SimSun"/>
          <w:bCs/>
          <w:szCs w:val="24"/>
          <w:shd w:val="clear" w:color="auto" w:fill="FFFFFF"/>
          <w:lang w:eastAsia="zh-CN"/>
        </w:rPr>
        <w:t>,</w:t>
      </w:r>
      <w:r w:rsidRPr="008F0D89">
        <w:rPr>
          <w:rFonts w:eastAsia="SimSun"/>
          <w:bCs/>
          <w:szCs w:val="24"/>
          <w:shd w:val="clear" w:color="auto" w:fill="FFFFFF"/>
          <w:lang w:eastAsia="zh-CN"/>
        </w:rPr>
        <w:t xml:space="preserve"> γι</w:t>
      </w:r>
      <w:r>
        <w:rPr>
          <w:rFonts w:eastAsia="SimSun"/>
          <w:bCs/>
          <w:szCs w:val="24"/>
          <w:shd w:val="clear" w:color="auto" w:fill="FFFFFF"/>
          <w:lang w:eastAsia="zh-CN"/>
        </w:rPr>
        <w:t>’</w:t>
      </w:r>
      <w:r w:rsidRPr="008F0D89">
        <w:rPr>
          <w:rFonts w:eastAsia="SimSun"/>
          <w:bCs/>
          <w:szCs w:val="24"/>
          <w:shd w:val="clear" w:color="auto" w:fill="FFFFFF"/>
          <w:lang w:eastAsia="zh-CN"/>
        </w:rPr>
        <w:t xml:space="preserve"> αυτό </w:t>
      </w:r>
      <w:r>
        <w:rPr>
          <w:rFonts w:eastAsia="SimSun"/>
          <w:bCs/>
          <w:szCs w:val="24"/>
          <w:shd w:val="clear" w:color="auto" w:fill="FFFFFF"/>
          <w:lang w:eastAsia="zh-CN"/>
        </w:rPr>
        <w:t>τους</w:t>
      </w:r>
      <w:r w:rsidRPr="008F0D89">
        <w:rPr>
          <w:rFonts w:eastAsia="SimSun"/>
          <w:bCs/>
          <w:szCs w:val="24"/>
          <w:shd w:val="clear" w:color="auto" w:fill="FFFFFF"/>
          <w:lang w:eastAsia="zh-CN"/>
        </w:rPr>
        <w:t xml:space="preserve"> βάλαμε τους στόχους</w:t>
      </w:r>
      <w:r>
        <w:rPr>
          <w:rFonts w:eastAsia="SimSun"/>
          <w:bCs/>
          <w:szCs w:val="24"/>
          <w:shd w:val="clear" w:color="auto" w:fill="FFFFFF"/>
          <w:lang w:eastAsia="zh-CN"/>
        </w:rPr>
        <w:t>.</w:t>
      </w:r>
      <w:r w:rsidRPr="008F0D89">
        <w:rPr>
          <w:rFonts w:eastAsia="SimSun"/>
          <w:bCs/>
          <w:szCs w:val="24"/>
          <w:shd w:val="clear" w:color="auto" w:fill="FFFFFF"/>
          <w:lang w:eastAsia="zh-CN"/>
        </w:rPr>
        <w:t xml:space="preserve"> Τους στόχους δεν τους βάλαμε για να δώσουμε τα λεφτά</w:t>
      </w:r>
      <w:r>
        <w:rPr>
          <w:rFonts w:eastAsia="SimSun"/>
          <w:bCs/>
          <w:szCs w:val="24"/>
          <w:shd w:val="clear" w:color="auto" w:fill="FFFFFF"/>
          <w:lang w:eastAsia="zh-CN"/>
        </w:rPr>
        <w:t>,</w:t>
      </w:r>
      <w:r w:rsidRPr="008F0D89">
        <w:rPr>
          <w:rFonts w:eastAsia="SimSun"/>
          <w:bCs/>
          <w:szCs w:val="24"/>
          <w:shd w:val="clear" w:color="auto" w:fill="FFFFFF"/>
          <w:lang w:eastAsia="zh-CN"/>
        </w:rPr>
        <w:t xml:space="preserve"> όπως γίνεται στην περίπτωση της διολίσθησης στο επίδομα. </w:t>
      </w:r>
      <w:r>
        <w:rPr>
          <w:rFonts w:eastAsia="SimSun"/>
          <w:bCs/>
          <w:szCs w:val="24"/>
          <w:shd w:val="clear" w:color="auto" w:fill="FFFFFF"/>
          <w:lang w:eastAsia="zh-CN"/>
        </w:rPr>
        <w:t>Βάλαμε</w:t>
      </w:r>
      <w:r w:rsidRPr="008F0D89">
        <w:rPr>
          <w:rFonts w:eastAsia="SimSun"/>
          <w:bCs/>
          <w:szCs w:val="24"/>
          <w:shd w:val="clear" w:color="auto" w:fill="FFFFFF"/>
          <w:lang w:eastAsia="zh-CN"/>
        </w:rPr>
        <w:t xml:space="preserve"> τα λεφτ</w:t>
      </w:r>
      <w:r>
        <w:rPr>
          <w:rFonts w:eastAsia="SimSun"/>
          <w:bCs/>
          <w:szCs w:val="24"/>
          <w:shd w:val="clear" w:color="auto" w:fill="FFFFFF"/>
          <w:lang w:eastAsia="zh-CN"/>
        </w:rPr>
        <w:t>ά για να πετύχουμε τους στόχους</w:t>
      </w:r>
      <w:r w:rsidRPr="008F0D89">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8F0D89">
        <w:rPr>
          <w:rFonts w:eastAsia="SimSun"/>
          <w:bCs/>
          <w:szCs w:val="24"/>
          <w:shd w:val="clear" w:color="auto" w:fill="FFFFFF"/>
          <w:lang w:eastAsia="zh-CN"/>
        </w:rPr>
        <w:lastRenderedPageBreak/>
        <w:t>Αυτό είναι το σύστημα και θα ήθελα να το αξιολογήσει το Σώμα σαν ένα εργαλείο</w:t>
      </w:r>
      <w:r>
        <w:rPr>
          <w:rFonts w:eastAsia="SimSun"/>
          <w:bCs/>
          <w:szCs w:val="24"/>
          <w:shd w:val="clear" w:color="auto" w:fill="FFFFFF"/>
          <w:lang w:eastAsia="zh-CN"/>
        </w:rPr>
        <w:t>,</w:t>
      </w:r>
      <w:r w:rsidRPr="008F0D89">
        <w:rPr>
          <w:rFonts w:eastAsia="SimSun"/>
          <w:bCs/>
          <w:szCs w:val="24"/>
          <w:shd w:val="clear" w:color="auto" w:fill="FFFFFF"/>
          <w:lang w:eastAsia="zh-CN"/>
        </w:rPr>
        <w:t xml:space="preserve"> που</w:t>
      </w:r>
      <w:r>
        <w:rPr>
          <w:rFonts w:eastAsia="SimSun"/>
          <w:bCs/>
          <w:szCs w:val="24"/>
          <w:shd w:val="clear" w:color="auto" w:fill="FFFFFF"/>
          <w:lang w:eastAsia="zh-CN"/>
        </w:rPr>
        <w:t>,</w:t>
      </w:r>
      <w:r w:rsidRPr="008F0D89">
        <w:rPr>
          <w:rFonts w:eastAsia="SimSun"/>
          <w:bCs/>
          <w:szCs w:val="24"/>
          <w:shd w:val="clear" w:color="auto" w:fill="FFFFFF"/>
          <w:lang w:eastAsia="zh-CN"/>
        </w:rPr>
        <w:t xml:space="preserve"> ανεξαρτήτως ποια κυβέρνηση θα υπάρχει στο μέλλον</w:t>
      </w:r>
      <w:r>
        <w:rPr>
          <w:rFonts w:eastAsia="SimSun"/>
          <w:bCs/>
          <w:szCs w:val="24"/>
          <w:shd w:val="clear" w:color="auto" w:fill="FFFFFF"/>
          <w:lang w:eastAsia="zh-CN"/>
        </w:rPr>
        <w:t>,</w:t>
      </w:r>
      <w:r w:rsidRPr="008F0D89">
        <w:rPr>
          <w:rFonts w:eastAsia="SimSun"/>
          <w:bCs/>
          <w:szCs w:val="24"/>
          <w:shd w:val="clear" w:color="auto" w:fill="FFFFFF"/>
          <w:lang w:eastAsia="zh-CN"/>
        </w:rPr>
        <w:t xml:space="preserve"> θα είναι ένα πολύτιμο εργαλείο για να μπορεί οποιαδήποτε κυβέρνηση να ασκεί πολιτική προς οποιαδήποτε κατεύθυνση. Διότι στο τέλος της ημέρας το εργαλείο αυτό θα υπάρχει από δω και πέρα και οι κυβ</w:t>
      </w:r>
      <w:r>
        <w:rPr>
          <w:rFonts w:eastAsia="SimSun"/>
          <w:bCs/>
          <w:szCs w:val="24"/>
          <w:shd w:val="clear" w:color="auto" w:fill="FFFFFF"/>
          <w:lang w:eastAsia="zh-CN"/>
        </w:rPr>
        <w:t>ερνήσεις θα το αξιοποιούν για ό,</w:t>
      </w:r>
      <w:r w:rsidRPr="008F0D89">
        <w:rPr>
          <w:rFonts w:eastAsia="SimSun"/>
          <w:bCs/>
          <w:szCs w:val="24"/>
          <w:shd w:val="clear" w:color="auto" w:fill="FFFFFF"/>
          <w:lang w:eastAsia="zh-CN"/>
        </w:rPr>
        <w:t xml:space="preserve">τι έχει ψηφίσει κάθε φορά ο ελληνικός λαός.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8F0D89">
        <w:rPr>
          <w:rFonts w:eastAsia="SimSun"/>
          <w:bCs/>
          <w:szCs w:val="24"/>
          <w:shd w:val="clear" w:color="auto" w:fill="FFFFFF"/>
          <w:lang w:eastAsia="zh-CN"/>
        </w:rPr>
        <w:t>Σας ευχαριστώ</w:t>
      </w:r>
      <w:r>
        <w:rPr>
          <w:rFonts w:eastAsia="SimSun"/>
          <w:bCs/>
          <w:szCs w:val="24"/>
          <w:shd w:val="clear" w:color="auto" w:fill="FFFFFF"/>
          <w:lang w:eastAsia="zh-CN"/>
        </w:rPr>
        <w:t>.</w:t>
      </w:r>
    </w:p>
    <w:p w:rsidR="00EF197F" w:rsidRDefault="00120B8D">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276EDB">
        <w:rPr>
          <w:rFonts w:eastAsia="SimSun"/>
          <w:b/>
          <w:bCs/>
          <w:szCs w:val="24"/>
          <w:shd w:val="clear" w:color="auto" w:fill="FFFFFF"/>
          <w:lang w:eastAsia="zh-CN"/>
        </w:rPr>
        <w:t>ΠΡΟΕΔΡΕΥΟΥΣΑ (Σοφία Σακοράφα):</w:t>
      </w:r>
      <w:r w:rsidRPr="00276EDB">
        <w:rPr>
          <w:rFonts w:eastAsia="SimSun"/>
          <w:bCs/>
          <w:szCs w:val="24"/>
          <w:shd w:val="clear" w:color="auto" w:fill="FFFFFF"/>
          <w:lang w:eastAsia="zh-CN"/>
        </w:rPr>
        <w:t xml:space="preserve"> </w:t>
      </w:r>
      <w:r>
        <w:rPr>
          <w:rFonts w:eastAsia="SimSun"/>
          <w:bCs/>
          <w:szCs w:val="24"/>
          <w:shd w:val="clear" w:color="auto" w:fill="FFFFFF"/>
          <w:lang w:eastAsia="zh-CN"/>
        </w:rPr>
        <w:t>Κι εγώ σας ευχαριστώ, κύριε Υπουργέ.</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276EDB">
        <w:rPr>
          <w:rFonts w:eastAsia="SimSun"/>
          <w:b/>
          <w:bCs/>
          <w:szCs w:val="24"/>
          <w:shd w:val="clear" w:color="auto" w:fill="FFFFFF"/>
          <w:lang w:eastAsia="zh-CN"/>
        </w:rPr>
        <w:t>ΚΩΝΣΤΑΝΤΙΝΟΣ ΖΑΧΑΡΙΑΔΗΣ:</w:t>
      </w:r>
      <w:r>
        <w:rPr>
          <w:rFonts w:eastAsia="SimSun"/>
          <w:bCs/>
          <w:szCs w:val="24"/>
          <w:shd w:val="clear" w:color="auto" w:fill="FFFFFF"/>
          <w:lang w:eastAsia="zh-CN"/>
        </w:rPr>
        <w:t xml:space="preserve"> Κυρία Πρόεδρε, μπορώ να κάνω μια ερώτηση στον Υπουργό;</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276EDB">
        <w:rPr>
          <w:rFonts w:eastAsia="SimSun"/>
          <w:b/>
          <w:bCs/>
          <w:szCs w:val="24"/>
          <w:shd w:val="clear" w:color="auto" w:fill="FFFFFF"/>
          <w:lang w:eastAsia="zh-CN"/>
        </w:rPr>
        <w:t>ΠΡΟΕΔΡΕΥΟΥΣΑ (Σοφία Σακοράφα):</w:t>
      </w:r>
      <w:r w:rsidRPr="00276EDB">
        <w:rPr>
          <w:rFonts w:eastAsia="SimSun"/>
          <w:bCs/>
          <w:szCs w:val="24"/>
          <w:shd w:val="clear" w:color="auto" w:fill="FFFFFF"/>
          <w:lang w:eastAsia="zh-CN"/>
        </w:rPr>
        <w:t xml:space="preserve"> </w:t>
      </w:r>
      <w:r>
        <w:rPr>
          <w:rFonts w:eastAsia="SimSun"/>
          <w:bCs/>
          <w:szCs w:val="24"/>
          <w:shd w:val="clear" w:color="auto" w:fill="FFFFFF"/>
          <w:lang w:eastAsia="zh-CN"/>
        </w:rPr>
        <w:t xml:space="preserve">Βεβαίως, κύριε Ζαχαριάδη.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ΚΩΝΣΤΑΝΤΙΝΟΣ ΖΑΧΑΡΙΑΔΗΣ:</w:t>
      </w:r>
      <w:r>
        <w:rPr>
          <w:rFonts w:eastAsia="SimSun"/>
          <w:bCs/>
          <w:szCs w:val="24"/>
          <w:shd w:val="clear" w:color="auto" w:fill="FFFFFF"/>
          <w:lang w:eastAsia="zh-CN"/>
        </w:rPr>
        <w:t xml:space="preserve"> </w:t>
      </w:r>
      <w:r w:rsidRPr="008F0D89">
        <w:rPr>
          <w:rFonts w:eastAsia="SimSun"/>
          <w:bCs/>
          <w:szCs w:val="24"/>
          <w:shd w:val="clear" w:color="auto" w:fill="FFFFFF"/>
          <w:lang w:eastAsia="zh-CN"/>
        </w:rPr>
        <w:t>Κύριε Υπουργέ</w:t>
      </w:r>
      <w:r>
        <w:rPr>
          <w:rFonts w:eastAsia="SimSun"/>
          <w:bCs/>
          <w:szCs w:val="24"/>
          <w:shd w:val="clear" w:color="auto" w:fill="FFFFFF"/>
          <w:lang w:eastAsia="zh-CN"/>
        </w:rPr>
        <w:t>,</w:t>
      </w:r>
      <w:r w:rsidRPr="008F0D89">
        <w:rPr>
          <w:rFonts w:eastAsia="SimSun"/>
          <w:bCs/>
          <w:szCs w:val="24"/>
          <w:shd w:val="clear" w:color="auto" w:fill="FFFFFF"/>
          <w:lang w:eastAsia="zh-CN"/>
        </w:rPr>
        <w:t xml:space="preserve"> είμαι πραγματικά έκπληκτος</w:t>
      </w:r>
      <w:r>
        <w:rPr>
          <w:rFonts w:eastAsia="SimSun"/>
          <w:bCs/>
          <w:szCs w:val="24"/>
          <w:shd w:val="clear" w:color="auto" w:fill="FFFFFF"/>
          <w:lang w:eastAsia="zh-CN"/>
        </w:rPr>
        <w:t>.</w:t>
      </w:r>
      <w:r w:rsidRPr="008F0D89">
        <w:rPr>
          <w:rFonts w:eastAsia="SimSun"/>
          <w:bCs/>
          <w:szCs w:val="24"/>
          <w:shd w:val="clear" w:color="auto" w:fill="FFFFFF"/>
          <w:lang w:eastAsia="zh-CN"/>
        </w:rPr>
        <w:t xml:space="preserve"> Ακούγοντας την ομιλία </w:t>
      </w:r>
      <w:r>
        <w:rPr>
          <w:rFonts w:eastAsia="SimSun"/>
          <w:bCs/>
          <w:szCs w:val="24"/>
          <w:shd w:val="clear" w:color="auto" w:fill="FFFFFF"/>
          <w:lang w:eastAsia="zh-CN"/>
        </w:rPr>
        <w:t>σας ν</w:t>
      </w:r>
      <w:r w:rsidRPr="008F0D89">
        <w:rPr>
          <w:rFonts w:eastAsia="SimSun"/>
          <w:bCs/>
          <w:szCs w:val="24"/>
          <w:shd w:val="clear" w:color="auto" w:fill="FFFFFF"/>
          <w:lang w:eastAsia="zh-CN"/>
        </w:rPr>
        <w:t>ομίζω ότι δεν έχετε καταλάβει τι βιώνει ο μέσος δημόσιος υπάλληλος</w:t>
      </w:r>
      <w:r>
        <w:rPr>
          <w:rFonts w:eastAsia="SimSun"/>
          <w:bCs/>
          <w:szCs w:val="24"/>
          <w:shd w:val="clear" w:color="auto" w:fill="FFFFFF"/>
          <w:lang w:eastAsia="zh-CN"/>
        </w:rPr>
        <w:t xml:space="preserve"> μ</w:t>
      </w:r>
      <w:r w:rsidRPr="008F0D89">
        <w:rPr>
          <w:rFonts w:eastAsia="SimSun"/>
          <w:bCs/>
          <w:szCs w:val="24"/>
          <w:shd w:val="clear" w:color="auto" w:fill="FFFFFF"/>
          <w:lang w:eastAsia="zh-CN"/>
        </w:rPr>
        <w:t>έσα σε αυτή την οικονομική κρίση και μέσα σε αυτή</w:t>
      </w:r>
      <w:r>
        <w:rPr>
          <w:rFonts w:eastAsia="SimSun"/>
          <w:bCs/>
          <w:szCs w:val="24"/>
          <w:shd w:val="clear" w:color="auto" w:fill="FFFFFF"/>
          <w:lang w:eastAsia="zh-CN"/>
        </w:rPr>
        <w:t>ν</w:t>
      </w:r>
      <w:r w:rsidRPr="008F0D89">
        <w:rPr>
          <w:rFonts w:eastAsia="SimSun"/>
          <w:bCs/>
          <w:szCs w:val="24"/>
          <w:shd w:val="clear" w:color="auto" w:fill="FFFFFF"/>
          <w:lang w:eastAsia="zh-CN"/>
        </w:rPr>
        <w:t xml:space="preserve"> την οικονομική περιθωριοποίηση με την ενεργειακή φτώχεια</w:t>
      </w:r>
      <w:r>
        <w:rPr>
          <w:rFonts w:eastAsia="SimSun"/>
          <w:bCs/>
          <w:szCs w:val="24"/>
          <w:shd w:val="clear" w:color="auto" w:fill="FFFFFF"/>
          <w:lang w:eastAsia="zh-CN"/>
        </w:rPr>
        <w:t>.</w:t>
      </w:r>
      <w:r w:rsidRPr="008F0D89">
        <w:rPr>
          <w:rFonts w:eastAsia="SimSun"/>
          <w:bCs/>
          <w:szCs w:val="24"/>
          <w:shd w:val="clear" w:color="auto" w:fill="FFFFFF"/>
          <w:lang w:eastAsia="zh-CN"/>
        </w:rPr>
        <w:t xml:space="preserve"> Η πρόσφατη έκθεση του ΙΝΕ της ΓΣΕΕ λέει ότι για τους χαμηλόμισθους συμπολίτες μας η επίδραση του πληθωρισμού στο</w:t>
      </w:r>
      <w:r>
        <w:rPr>
          <w:rFonts w:eastAsia="SimSun"/>
          <w:bCs/>
          <w:szCs w:val="24"/>
          <w:shd w:val="clear" w:color="auto" w:fill="FFFFFF"/>
          <w:lang w:eastAsia="zh-CN"/>
        </w:rPr>
        <w:t>ν</w:t>
      </w:r>
      <w:r w:rsidRPr="008F0D89">
        <w:rPr>
          <w:rFonts w:eastAsia="SimSun"/>
          <w:bCs/>
          <w:szCs w:val="24"/>
          <w:shd w:val="clear" w:color="auto" w:fill="FFFFFF"/>
          <w:lang w:eastAsia="zh-CN"/>
        </w:rPr>
        <w:t xml:space="preserve"> μισθό τους και στα οικογενειακά τους έσοδα δεν είναι στο 9</w:t>
      </w:r>
      <w:r>
        <w:rPr>
          <w:rFonts w:eastAsia="SimSun"/>
          <w:bCs/>
          <w:szCs w:val="24"/>
          <w:shd w:val="clear" w:color="auto" w:fill="FFFFFF"/>
          <w:lang w:eastAsia="zh-CN"/>
        </w:rPr>
        <w:t>%,</w:t>
      </w:r>
      <w:r w:rsidRPr="008F0D89">
        <w:rPr>
          <w:rFonts w:eastAsia="SimSun"/>
          <w:bCs/>
          <w:szCs w:val="24"/>
          <w:shd w:val="clear" w:color="auto" w:fill="FFFFFF"/>
          <w:lang w:eastAsia="zh-CN"/>
        </w:rPr>
        <w:t xml:space="preserve"> 10</w:t>
      </w:r>
      <w:r>
        <w:rPr>
          <w:rFonts w:eastAsia="SimSun"/>
          <w:bCs/>
          <w:szCs w:val="24"/>
          <w:shd w:val="clear" w:color="auto" w:fill="FFFFFF"/>
          <w:lang w:eastAsia="zh-CN"/>
        </w:rPr>
        <w:t>%,</w:t>
      </w:r>
      <w:r w:rsidRPr="008F0D89">
        <w:rPr>
          <w:rFonts w:eastAsia="SimSun"/>
          <w:bCs/>
          <w:szCs w:val="24"/>
          <w:shd w:val="clear" w:color="auto" w:fill="FFFFFF"/>
          <w:lang w:eastAsia="zh-CN"/>
        </w:rPr>
        <w:t xml:space="preserve"> 11% που ανακοινώνει κάθε </w:t>
      </w:r>
      <w:r w:rsidRPr="008F0D89">
        <w:rPr>
          <w:rFonts w:eastAsia="SimSun"/>
          <w:bCs/>
          <w:szCs w:val="24"/>
          <w:shd w:val="clear" w:color="auto" w:fill="FFFFFF"/>
          <w:lang w:eastAsia="zh-CN"/>
        </w:rPr>
        <w:lastRenderedPageBreak/>
        <w:t>μήνα η ΕΛΣΤΑΤ</w:t>
      </w:r>
      <w:r>
        <w:rPr>
          <w:rFonts w:eastAsia="SimSun"/>
          <w:bCs/>
          <w:szCs w:val="24"/>
          <w:shd w:val="clear" w:color="auto" w:fill="FFFFFF"/>
          <w:lang w:eastAsia="zh-CN"/>
        </w:rPr>
        <w:t>,</w:t>
      </w:r>
      <w:r w:rsidRPr="008F0D89">
        <w:rPr>
          <w:rFonts w:eastAsia="SimSun"/>
          <w:bCs/>
          <w:szCs w:val="24"/>
          <w:shd w:val="clear" w:color="auto" w:fill="FFFFFF"/>
          <w:lang w:eastAsia="zh-CN"/>
        </w:rPr>
        <w:t xml:space="preserve"> αλλά είναι πάνω από </w:t>
      </w:r>
      <w:r>
        <w:rPr>
          <w:rFonts w:eastAsia="SimSun"/>
          <w:bCs/>
          <w:szCs w:val="24"/>
          <w:shd w:val="clear" w:color="auto" w:fill="FFFFFF"/>
          <w:lang w:eastAsia="zh-CN"/>
        </w:rPr>
        <w:t>18%</w:t>
      </w:r>
      <w:r w:rsidRPr="008F0D89">
        <w:rPr>
          <w:rFonts w:eastAsia="SimSun"/>
          <w:bCs/>
          <w:szCs w:val="24"/>
          <w:shd w:val="clear" w:color="auto" w:fill="FFFFFF"/>
          <w:lang w:eastAsia="zh-CN"/>
        </w:rPr>
        <w:t>. Γι</w:t>
      </w:r>
      <w:r>
        <w:rPr>
          <w:rFonts w:eastAsia="SimSun"/>
          <w:bCs/>
          <w:szCs w:val="24"/>
          <w:shd w:val="clear" w:color="auto" w:fill="FFFFFF"/>
          <w:lang w:eastAsia="zh-CN"/>
        </w:rPr>
        <w:t>’</w:t>
      </w:r>
      <w:r w:rsidRPr="008F0D89">
        <w:rPr>
          <w:rFonts w:eastAsia="SimSun"/>
          <w:bCs/>
          <w:szCs w:val="24"/>
          <w:shd w:val="clear" w:color="auto" w:fill="FFFFFF"/>
          <w:lang w:eastAsia="zh-CN"/>
        </w:rPr>
        <w:t xml:space="preserve"> αυτόν τον κόσμο</w:t>
      </w:r>
      <w:r>
        <w:rPr>
          <w:rFonts w:eastAsia="SimSun"/>
          <w:bCs/>
          <w:szCs w:val="24"/>
          <w:shd w:val="clear" w:color="auto" w:fill="FFFFFF"/>
          <w:lang w:eastAsia="zh-CN"/>
        </w:rPr>
        <w:t>,</w:t>
      </w:r>
      <w:r w:rsidRPr="008F0D89">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8F0D89">
        <w:rPr>
          <w:rFonts w:eastAsia="SimSun"/>
          <w:bCs/>
          <w:szCs w:val="24"/>
          <w:shd w:val="clear" w:color="auto" w:fill="FFFFFF"/>
          <w:lang w:eastAsia="zh-CN"/>
        </w:rPr>
        <w:t xml:space="preserve"> έχετε να πείτε τίποτα</w:t>
      </w:r>
      <w:r>
        <w:rPr>
          <w:rFonts w:eastAsia="SimSun"/>
          <w:bCs/>
          <w:szCs w:val="24"/>
          <w:shd w:val="clear" w:color="auto" w:fill="FFFFFF"/>
          <w:lang w:eastAsia="zh-CN"/>
        </w:rPr>
        <w:t>;</w:t>
      </w:r>
      <w:r w:rsidRPr="008F0D89">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8F0D89">
        <w:rPr>
          <w:rFonts w:eastAsia="SimSun"/>
          <w:bCs/>
          <w:szCs w:val="24"/>
          <w:shd w:val="clear" w:color="auto" w:fill="FFFFFF"/>
          <w:lang w:eastAsia="zh-CN"/>
        </w:rPr>
        <w:t>Σας έχουμε προτείνει εδώ και μήνες μέτρα τα οποία θα μπορούσαν να ανακουφίσουν αλλά οι μήνες περνούν</w:t>
      </w:r>
      <w:r>
        <w:rPr>
          <w:rFonts w:eastAsia="SimSun"/>
          <w:bCs/>
          <w:szCs w:val="24"/>
          <w:shd w:val="clear" w:color="auto" w:fill="FFFFFF"/>
          <w:lang w:eastAsia="zh-CN"/>
        </w:rPr>
        <w:t>, ο</w:t>
      </w:r>
      <w:r w:rsidRPr="008F0D89">
        <w:rPr>
          <w:rFonts w:eastAsia="SimSun"/>
          <w:bCs/>
          <w:szCs w:val="24"/>
          <w:shd w:val="clear" w:color="auto" w:fill="FFFFFF"/>
          <w:lang w:eastAsia="zh-CN"/>
        </w:rPr>
        <w:t xml:space="preserve"> πληθωρισμός καλπάζει</w:t>
      </w:r>
      <w:r>
        <w:rPr>
          <w:rFonts w:eastAsia="SimSun"/>
          <w:bCs/>
          <w:szCs w:val="24"/>
          <w:shd w:val="clear" w:color="auto" w:fill="FFFFFF"/>
          <w:lang w:eastAsia="zh-CN"/>
        </w:rPr>
        <w:t>, ε</w:t>
      </w:r>
      <w:r w:rsidRPr="008F0D89">
        <w:rPr>
          <w:rFonts w:eastAsia="SimSun"/>
          <w:bCs/>
          <w:szCs w:val="24"/>
          <w:shd w:val="clear" w:color="auto" w:fill="FFFFFF"/>
          <w:lang w:eastAsia="zh-CN"/>
        </w:rPr>
        <w:t>σείς παρακολουθείτε</w:t>
      </w:r>
      <w:r>
        <w:rPr>
          <w:rFonts w:eastAsia="SimSun"/>
          <w:bCs/>
          <w:szCs w:val="24"/>
          <w:shd w:val="clear" w:color="auto" w:fill="FFFFFF"/>
          <w:lang w:eastAsia="zh-CN"/>
        </w:rPr>
        <w:t xml:space="preserve"> -δ</w:t>
      </w:r>
      <w:r w:rsidRPr="008F0D89">
        <w:rPr>
          <w:rFonts w:eastAsia="SimSun"/>
          <w:bCs/>
          <w:szCs w:val="24"/>
          <w:shd w:val="clear" w:color="auto" w:fill="FFFFFF"/>
          <w:lang w:eastAsia="zh-CN"/>
        </w:rPr>
        <w:t>εν ξέρω αν παρακολουθείτε</w:t>
      </w:r>
      <w:r>
        <w:rPr>
          <w:rFonts w:eastAsia="SimSun"/>
          <w:bCs/>
          <w:szCs w:val="24"/>
          <w:shd w:val="clear" w:color="auto" w:fill="FFFFFF"/>
          <w:lang w:eastAsia="zh-CN"/>
        </w:rPr>
        <w:t>- και δεν προτείνετε τίποτα</w:t>
      </w:r>
      <w:r w:rsidRPr="008F0D89">
        <w:rPr>
          <w:rFonts w:eastAsia="SimSun"/>
          <w:bCs/>
          <w:szCs w:val="24"/>
          <w:shd w:val="clear" w:color="auto" w:fill="FFFFFF"/>
          <w:lang w:eastAsia="zh-CN"/>
        </w:rPr>
        <w:t xml:space="preserve">. Έχετε κάποια στρατηγική για το πώς μπορεί όλος αυτός ο μισθωτός κόσμος που αντιμετωπίζει αυτά τα προβλήματα να αντέξει την ακρίβεια ή θα μας κάνετε γενικά περιγράμματα θεωριών περί μπόνους και </w:t>
      </w:r>
      <w:r>
        <w:rPr>
          <w:rFonts w:eastAsia="SimSun"/>
          <w:bCs/>
          <w:szCs w:val="24"/>
          <w:shd w:val="clear" w:color="auto" w:fill="FFFFFF"/>
          <w:lang w:eastAsia="zh-CN"/>
        </w:rPr>
        <w:t xml:space="preserve">μη </w:t>
      </w:r>
      <w:r w:rsidRPr="008F0D89">
        <w:rPr>
          <w:rFonts w:eastAsia="SimSun"/>
          <w:bCs/>
          <w:szCs w:val="24"/>
          <w:shd w:val="clear" w:color="auto" w:fill="FFFFFF"/>
          <w:lang w:eastAsia="zh-CN"/>
        </w:rPr>
        <w:t>μπόνους</w:t>
      </w:r>
      <w:r>
        <w:rPr>
          <w:rFonts w:eastAsia="SimSun"/>
          <w:bCs/>
          <w:szCs w:val="24"/>
          <w:shd w:val="clear" w:color="auto" w:fill="FFFFFF"/>
          <w:lang w:eastAsia="zh-CN"/>
        </w:rPr>
        <w:t xml:space="preserve"> σ</w:t>
      </w:r>
      <w:r w:rsidRPr="008F0D89">
        <w:rPr>
          <w:rFonts w:eastAsia="SimSun"/>
          <w:bCs/>
          <w:szCs w:val="24"/>
          <w:shd w:val="clear" w:color="auto" w:fill="FFFFFF"/>
          <w:lang w:eastAsia="zh-CN"/>
        </w:rPr>
        <w:t>αν να κάνουμε διάλεξη</w:t>
      </w:r>
      <w:r>
        <w:rPr>
          <w:rFonts w:eastAsia="SimSun"/>
          <w:bCs/>
          <w:szCs w:val="24"/>
          <w:shd w:val="clear" w:color="auto" w:fill="FFFFFF"/>
          <w:lang w:eastAsia="zh-CN"/>
        </w:rPr>
        <w:t xml:space="preserve"> στο π</w:t>
      </w:r>
      <w:r w:rsidRPr="008F0D89">
        <w:rPr>
          <w:rFonts w:eastAsia="SimSun"/>
          <w:bCs/>
          <w:szCs w:val="24"/>
          <w:shd w:val="clear" w:color="auto" w:fill="FFFFFF"/>
          <w:lang w:eastAsia="zh-CN"/>
        </w:rPr>
        <w:t>ανεπιστήμιο</w:t>
      </w:r>
      <w:r>
        <w:rPr>
          <w:rFonts w:eastAsia="SimSun"/>
          <w:bCs/>
          <w:szCs w:val="24"/>
          <w:shd w:val="clear" w:color="auto" w:fill="FFFFFF"/>
          <w:lang w:eastAsia="zh-CN"/>
        </w:rPr>
        <w:t>;</w:t>
      </w:r>
      <w:r w:rsidRPr="008F0D89">
        <w:rPr>
          <w:rFonts w:eastAsia="SimSun"/>
          <w:bCs/>
          <w:szCs w:val="24"/>
          <w:shd w:val="clear" w:color="auto" w:fill="FFFFFF"/>
          <w:lang w:eastAsia="zh-CN"/>
        </w:rPr>
        <w:t xml:space="preserve"> Σκέφτεστε να μειώσετε το</w:t>
      </w:r>
      <w:r>
        <w:rPr>
          <w:rFonts w:eastAsia="SimSun"/>
          <w:bCs/>
          <w:szCs w:val="24"/>
          <w:shd w:val="clear" w:color="auto" w:fill="FFFFFF"/>
          <w:lang w:eastAsia="zh-CN"/>
        </w:rPr>
        <w:t>ν</w:t>
      </w:r>
      <w:r w:rsidRPr="008F0D89">
        <w:rPr>
          <w:rFonts w:eastAsia="SimSun"/>
          <w:bCs/>
          <w:szCs w:val="24"/>
          <w:shd w:val="clear" w:color="auto" w:fill="FFFFFF"/>
          <w:lang w:eastAsia="zh-CN"/>
        </w:rPr>
        <w:t xml:space="preserve"> ΦΠΑ στα είδη πρώτης ανάγκης</w:t>
      </w:r>
      <w:r>
        <w:rPr>
          <w:rFonts w:eastAsia="SimSun"/>
          <w:bCs/>
          <w:szCs w:val="24"/>
          <w:shd w:val="clear" w:color="auto" w:fill="FFFFFF"/>
          <w:lang w:eastAsia="zh-CN"/>
        </w:rPr>
        <w:t>,</w:t>
      </w:r>
      <w:r w:rsidRPr="008F0D89">
        <w:rPr>
          <w:rFonts w:eastAsia="SimSun"/>
          <w:bCs/>
          <w:szCs w:val="24"/>
          <w:shd w:val="clear" w:color="auto" w:fill="FFFFFF"/>
          <w:lang w:eastAsia="zh-CN"/>
        </w:rPr>
        <w:t xml:space="preserve"> τον ειδικό φόρο κατανάλωσης στα καύσιμα</w:t>
      </w:r>
      <w:r>
        <w:rPr>
          <w:rFonts w:eastAsia="SimSun"/>
          <w:bCs/>
          <w:szCs w:val="24"/>
          <w:shd w:val="clear" w:color="auto" w:fill="FFFFFF"/>
          <w:lang w:eastAsia="zh-CN"/>
        </w:rPr>
        <w:t>, κ</w:t>
      </w:r>
      <w:r w:rsidRPr="008F0D89">
        <w:rPr>
          <w:rFonts w:eastAsia="SimSun"/>
          <w:bCs/>
          <w:szCs w:val="24"/>
          <w:shd w:val="clear" w:color="auto" w:fill="FFFFFF"/>
          <w:lang w:eastAsia="zh-CN"/>
        </w:rPr>
        <w:t>άποια μισθολογική ενίσχυση στους χαμηλόμισθους στο δημόσιο</w:t>
      </w:r>
      <w:r>
        <w:rPr>
          <w:rFonts w:eastAsia="SimSun"/>
          <w:bCs/>
          <w:szCs w:val="24"/>
          <w:shd w:val="clear" w:color="auto" w:fill="FFFFFF"/>
          <w:lang w:eastAsia="zh-CN"/>
        </w:rPr>
        <w:t>,</w:t>
      </w:r>
      <w:r w:rsidRPr="008F0D89">
        <w:rPr>
          <w:rFonts w:eastAsia="SimSun"/>
          <w:bCs/>
          <w:szCs w:val="24"/>
          <w:shd w:val="clear" w:color="auto" w:fill="FFFFFF"/>
          <w:lang w:eastAsia="zh-CN"/>
        </w:rPr>
        <w:t xml:space="preserve"> για να μπορέσουν να περάσουν αυτή</w:t>
      </w:r>
      <w:r>
        <w:rPr>
          <w:rFonts w:eastAsia="SimSun"/>
          <w:bCs/>
          <w:szCs w:val="24"/>
          <w:shd w:val="clear" w:color="auto" w:fill="FFFFFF"/>
          <w:lang w:eastAsia="zh-CN"/>
        </w:rPr>
        <w:t>ν</w:t>
      </w:r>
      <w:r w:rsidRPr="008F0D89">
        <w:rPr>
          <w:rFonts w:eastAsia="SimSun"/>
          <w:bCs/>
          <w:szCs w:val="24"/>
          <w:shd w:val="clear" w:color="auto" w:fill="FFFFFF"/>
          <w:lang w:eastAsia="zh-CN"/>
        </w:rPr>
        <w:t xml:space="preserve"> τη δυσκολία</w:t>
      </w:r>
      <w:r>
        <w:rPr>
          <w:rFonts w:eastAsia="SimSun"/>
          <w:bCs/>
          <w:szCs w:val="24"/>
          <w:shd w:val="clear" w:color="auto" w:fill="FFFFFF"/>
          <w:lang w:eastAsia="zh-CN"/>
        </w:rPr>
        <w:t>,</w:t>
      </w:r>
      <w:r w:rsidRPr="008F0D89">
        <w:rPr>
          <w:rFonts w:eastAsia="SimSun"/>
          <w:bCs/>
          <w:szCs w:val="24"/>
          <w:shd w:val="clear" w:color="auto" w:fill="FFFFFF"/>
          <w:lang w:eastAsia="zh-CN"/>
        </w:rPr>
        <w:t xml:space="preserve"> πράγματα τα οποία και συζητ</w:t>
      </w:r>
      <w:r>
        <w:rPr>
          <w:rFonts w:eastAsia="SimSun"/>
          <w:bCs/>
          <w:szCs w:val="24"/>
          <w:shd w:val="clear" w:color="auto" w:fill="FFFFFF"/>
          <w:lang w:eastAsia="zh-CN"/>
        </w:rPr>
        <w:t>ώ</w:t>
      </w:r>
      <w:r w:rsidRPr="008F0D89">
        <w:rPr>
          <w:rFonts w:eastAsia="SimSun"/>
          <w:bCs/>
          <w:szCs w:val="24"/>
          <w:shd w:val="clear" w:color="auto" w:fill="FFFFFF"/>
          <w:lang w:eastAsia="zh-CN"/>
        </w:rPr>
        <w:t>νται και εφαρμόζονται</w:t>
      </w:r>
      <w:r>
        <w:rPr>
          <w:rFonts w:eastAsia="SimSun"/>
          <w:bCs/>
          <w:szCs w:val="24"/>
          <w:shd w:val="clear" w:color="auto" w:fill="FFFFFF"/>
          <w:lang w:eastAsia="zh-CN"/>
        </w:rPr>
        <w:t>,</w:t>
      </w:r>
      <w:r w:rsidRPr="008F0D89">
        <w:rPr>
          <w:rFonts w:eastAsia="SimSun"/>
          <w:bCs/>
          <w:szCs w:val="24"/>
          <w:shd w:val="clear" w:color="auto" w:fill="FFFFFF"/>
          <w:lang w:eastAsia="zh-CN"/>
        </w:rPr>
        <w:t xml:space="preserve"> όχι σε κάποια κομματικά γραφεία του ΣΥΡΙΖΑ</w:t>
      </w:r>
      <w:r>
        <w:rPr>
          <w:rFonts w:eastAsia="SimSun"/>
          <w:bCs/>
          <w:szCs w:val="24"/>
          <w:shd w:val="clear" w:color="auto" w:fill="FFFFFF"/>
          <w:lang w:eastAsia="zh-CN"/>
        </w:rPr>
        <w:t>,</w:t>
      </w:r>
      <w:r w:rsidRPr="008F0D89">
        <w:rPr>
          <w:rFonts w:eastAsia="SimSun"/>
          <w:bCs/>
          <w:szCs w:val="24"/>
          <w:shd w:val="clear" w:color="auto" w:fill="FFFFFF"/>
          <w:lang w:eastAsia="zh-CN"/>
        </w:rPr>
        <w:t xml:space="preserve"> αλλά στις περισσότερες ευρωπαϊκές χώρες</w:t>
      </w:r>
      <w:r>
        <w:rPr>
          <w:rFonts w:eastAsia="SimSun"/>
          <w:bCs/>
          <w:szCs w:val="24"/>
          <w:shd w:val="clear" w:color="auto" w:fill="FFFFFF"/>
          <w:lang w:eastAsia="zh-CN"/>
        </w:rPr>
        <w:t>;</w:t>
      </w:r>
      <w:r w:rsidRPr="008F0D89">
        <w:rPr>
          <w:rFonts w:eastAsia="SimSun"/>
          <w:bCs/>
          <w:szCs w:val="24"/>
          <w:shd w:val="clear" w:color="auto" w:fill="FFFFFF"/>
          <w:lang w:eastAsia="zh-CN"/>
        </w:rPr>
        <w:t xml:space="preserve"> </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κυρία Πρόεδρε.</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sidRPr="00914970">
        <w:rPr>
          <w:rFonts w:eastAsia="SimSun"/>
          <w:b/>
          <w:bCs/>
          <w:szCs w:val="24"/>
          <w:shd w:val="clear" w:color="auto" w:fill="FFFFFF"/>
          <w:lang w:eastAsia="zh-CN"/>
        </w:rPr>
        <w:t>ΠΡΟΕΔΡΕΥΟΥΣΑ (Σοφία Σακοράφα):</w:t>
      </w:r>
      <w:r w:rsidRPr="00914970">
        <w:rPr>
          <w:rFonts w:eastAsia="SimSun"/>
          <w:bCs/>
          <w:szCs w:val="24"/>
          <w:shd w:val="clear" w:color="auto" w:fill="FFFFFF"/>
          <w:lang w:eastAsia="zh-CN"/>
        </w:rPr>
        <w:t xml:space="preserve"> </w:t>
      </w:r>
      <w:r>
        <w:rPr>
          <w:rFonts w:eastAsia="SimSun"/>
          <w:bCs/>
          <w:szCs w:val="24"/>
          <w:shd w:val="clear" w:color="auto" w:fill="FFFFFF"/>
          <w:lang w:eastAsia="zh-CN"/>
        </w:rPr>
        <w:t>Κι εγώ σας ευχαριστώ.</w:t>
      </w:r>
    </w:p>
    <w:p w:rsidR="00EF197F" w:rsidRDefault="00120B8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Υπουργέ, θέλετε να απαντήσετε;</w:t>
      </w:r>
    </w:p>
    <w:p w:rsidR="00EF197F" w:rsidRDefault="00120B8D">
      <w:pPr>
        <w:shd w:val="clear" w:color="auto" w:fill="FFFFFF"/>
        <w:spacing w:line="600" w:lineRule="auto"/>
        <w:ind w:firstLine="709"/>
        <w:contextualSpacing/>
        <w:jc w:val="both"/>
        <w:rPr>
          <w:rFonts w:eastAsia="SimSun"/>
          <w:bCs/>
          <w:szCs w:val="24"/>
          <w:shd w:val="clear" w:color="auto" w:fill="FFFFFF"/>
          <w:lang w:eastAsia="zh-CN"/>
        </w:rPr>
      </w:pPr>
      <w:r>
        <w:rPr>
          <w:rFonts w:eastAsia="Times New Roman"/>
          <w:b/>
          <w:color w:val="111111"/>
          <w:szCs w:val="24"/>
        </w:rPr>
        <w:t xml:space="preserve">ΘΕΟΔΩΡΟΣ ΣΚΥΛΑΚΑΚΗΣ (Αναπληρωτής Υπουργός Οικονομικών): </w:t>
      </w:r>
      <w:r>
        <w:rPr>
          <w:rFonts w:eastAsia="Times New Roman"/>
          <w:color w:val="111111"/>
          <w:szCs w:val="24"/>
        </w:rPr>
        <w:t>Μου</w:t>
      </w:r>
      <w:r w:rsidRPr="008F0D89">
        <w:rPr>
          <w:rFonts w:eastAsia="SimSun"/>
          <w:bCs/>
          <w:szCs w:val="24"/>
          <w:shd w:val="clear" w:color="auto" w:fill="FFFFFF"/>
          <w:lang w:eastAsia="zh-CN"/>
        </w:rPr>
        <w:t xml:space="preserve"> κάνει εντύπωση ότι από την πλευρά της Αξιωματικής Αντιπολίτευσης</w:t>
      </w:r>
      <w:r>
        <w:rPr>
          <w:rFonts w:eastAsia="SimSun"/>
          <w:bCs/>
          <w:szCs w:val="24"/>
          <w:shd w:val="clear" w:color="auto" w:fill="FFFFFF"/>
          <w:lang w:eastAsia="zh-CN"/>
        </w:rPr>
        <w:t>,</w:t>
      </w:r>
      <w:r w:rsidRPr="008F0D89">
        <w:rPr>
          <w:rFonts w:eastAsia="SimSun"/>
          <w:bCs/>
          <w:szCs w:val="24"/>
          <w:shd w:val="clear" w:color="auto" w:fill="FFFFFF"/>
          <w:lang w:eastAsia="zh-CN"/>
        </w:rPr>
        <w:t xml:space="preserve"> που ως γνωστόν έκανε διαδοχικές αυξήσεις της φορολογίας </w:t>
      </w:r>
      <w:r w:rsidRPr="008F0D89">
        <w:rPr>
          <w:rFonts w:eastAsia="SimSun"/>
          <w:bCs/>
          <w:szCs w:val="24"/>
          <w:shd w:val="clear" w:color="auto" w:fill="FFFFFF"/>
          <w:lang w:eastAsia="zh-CN"/>
        </w:rPr>
        <w:lastRenderedPageBreak/>
        <w:t>και μείωσε το βιοτικό επίπεδο όλου αυτού του κό</w:t>
      </w:r>
      <w:r>
        <w:rPr>
          <w:rFonts w:eastAsia="SimSun"/>
          <w:bCs/>
          <w:szCs w:val="24"/>
          <w:shd w:val="clear" w:color="auto" w:fill="FFFFFF"/>
          <w:lang w:eastAsia="zh-CN"/>
        </w:rPr>
        <w:t>σμου για λόγους που είναι γνωστοί,</w:t>
      </w:r>
      <w:r w:rsidRPr="008F0D89">
        <w:rPr>
          <w:rFonts w:eastAsia="SimSun"/>
          <w:bCs/>
          <w:szCs w:val="24"/>
          <w:shd w:val="clear" w:color="auto" w:fill="FFFFFF"/>
          <w:lang w:eastAsia="zh-CN"/>
        </w:rPr>
        <w:t xml:space="preserve"> έρχεται τώρα το ενδιαφέρον αυτό</w:t>
      </w:r>
      <w:r>
        <w:rPr>
          <w:rFonts w:eastAsia="SimSun"/>
          <w:bCs/>
          <w:szCs w:val="24"/>
          <w:shd w:val="clear" w:color="auto" w:fill="FFFFFF"/>
          <w:lang w:eastAsia="zh-CN"/>
        </w:rPr>
        <w:t>,</w:t>
      </w:r>
      <w:r w:rsidRPr="008F0D89">
        <w:rPr>
          <w:rFonts w:eastAsia="SimSun"/>
          <w:bCs/>
          <w:szCs w:val="24"/>
          <w:shd w:val="clear" w:color="auto" w:fill="FFFFFF"/>
          <w:lang w:eastAsia="zh-CN"/>
        </w:rPr>
        <w:t xml:space="preserve"> το οποίο το θέτετε και είναι κοινό το ενδιαφέρον προφανώς</w:t>
      </w:r>
      <w:r>
        <w:rPr>
          <w:rFonts w:eastAsia="SimSun"/>
          <w:bCs/>
          <w:szCs w:val="24"/>
          <w:shd w:val="clear" w:color="auto" w:fill="FFFFFF"/>
          <w:lang w:eastAsia="zh-CN"/>
        </w:rPr>
        <w:t>,</w:t>
      </w:r>
      <w:r w:rsidRPr="008F0D89">
        <w:rPr>
          <w:rFonts w:eastAsia="SimSun"/>
          <w:bCs/>
          <w:szCs w:val="24"/>
          <w:shd w:val="clear" w:color="auto" w:fill="FFFFFF"/>
          <w:lang w:eastAsia="zh-CN"/>
        </w:rPr>
        <w:t xml:space="preserve"> α</w:t>
      </w:r>
      <w:r>
        <w:rPr>
          <w:rFonts w:eastAsia="SimSun"/>
          <w:bCs/>
          <w:szCs w:val="24"/>
          <w:shd w:val="clear" w:color="auto" w:fill="FFFFFF"/>
          <w:lang w:eastAsia="zh-CN"/>
        </w:rPr>
        <w:t>λλά σε άσχετο νομοσχέδιο</w:t>
      </w:r>
      <w:r w:rsidRPr="008F0D89">
        <w:rPr>
          <w:rFonts w:eastAsia="SimSun"/>
          <w:bCs/>
          <w:szCs w:val="24"/>
          <w:shd w:val="clear" w:color="auto" w:fill="FFFFFF"/>
          <w:lang w:eastAsia="zh-CN"/>
        </w:rPr>
        <w:t>. Με μεγάλη ευχαρίστηση να συ</w:t>
      </w:r>
      <w:r>
        <w:rPr>
          <w:rFonts w:eastAsia="SimSun"/>
          <w:bCs/>
          <w:szCs w:val="24"/>
          <w:shd w:val="clear" w:color="auto" w:fill="FFFFFF"/>
          <w:lang w:eastAsia="zh-CN"/>
        </w:rPr>
        <w:t>ζητήσουμε τι μέτρα έχουμε λάβει</w:t>
      </w:r>
      <w:r w:rsidRPr="008F0D89">
        <w:rPr>
          <w:rFonts w:eastAsia="SimSun"/>
          <w:bCs/>
          <w:szCs w:val="24"/>
          <w:shd w:val="clear" w:color="auto" w:fill="FFFFFF"/>
          <w:lang w:eastAsia="zh-CN"/>
        </w:rPr>
        <w:t xml:space="preserve">. </w:t>
      </w:r>
      <w:r>
        <w:rPr>
          <w:rFonts w:eastAsia="SimSun"/>
          <w:bCs/>
          <w:szCs w:val="24"/>
          <w:shd w:val="clear" w:color="auto" w:fill="FFFFFF"/>
          <w:lang w:eastAsia="zh-CN"/>
        </w:rPr>
        <w:t>Για π</w:t>
      </w:r>
      <w:r w:rsidRPr="008F0D89">
        <w:rPr>
          <w:rFonts w:eastAsia="SimSun"/>
          <w:bCs/>
          <w:szCs w:val="24"/>
          <w:shd w:val="clear" w:color="auto" w:fill="FFFFFF"/>
          <w:lang w:eastAsia="zh-CN"/>
        </w:rPr>
        <w:t>αράδειγμα τώρα πρόκειται να δοθούν 380 εκατ</w:t>
      </w:r>
      <w:r>
        <w:rPr>
          <w:rFonts w:eastAsia="SimSun"/>
          <w:bCs/>
          <w:szCs w:val="24"/>
          <w:shd w:val="clear" w:color="auto" w:fill="FFFFFF"/>
          <w:lang w:eastAsia="zh-CN"/>
        </w:rPr>
        <w:t>ομμύρια σ</w:t>
      </w:r>
      <w:r w:rsidRPr="008F0D89">
        <w:rPr>
          <w:rFonts w:eastAsia="SimSun"/>
          <w:bCs/>
          <w:szCs w:val="24"/>
          <w:shd w:val="clear" w:color="auto" w:fill="FFFFFF"/>
          <w:lang w:eastAsia="zh-CN"/>
        </w:rPr>
        <w:t>ε αυτούς που πλήρωσαν υπερβολικούς λογαριασμούς</w:t>
      </w:r>
      <w:r>
        <w:rPr>
          <w:rFonts w:eastAsia="SimSun"/>
          <w:bCs/>
          <w:szCs w:val="24"/>
          <w:shd w:val="clear" w:color="auto" w:fill="FFFFFF"/>
          <w:lang w:eastAsia="zh-CN"/>
        </w:rPr>
        <w:t>, και αυτό περιλαμβάνει όλους</w:t>
      </w:r>
      <w:r w:rsidRPr="008F0D89">
        <w:rPr>
          <w:rFonts w:eastAsia="SimSun"/>
          <w:bCs/>
          <w:szCs w:val="24"/>
          <w:shd w:val="clear" w:color="auto" w:fill="FFFFFF"/>
          <w:lang w:eastAsia="zh-CN"/>
        </w:rPr>
        <w:t>. Άλλο παράδειγμα</w:t>
      </w:r>
      <w:r>
        <w:rPr>
          <w:rFonts w:eastAsia="SimSun"/>
          <w:bCs/>
          <w:szCs w:val="24"/>
          <w:shd w:val="clear" w:color="auto" w:fill="FFFFFF"/>
          <w:lang w:eastAsia="zh-CN"/>
        </w:rPr>
        <w:t>,</w:t>
      </w:r>
      <w:r w:rsidRPr="008F0D89">
        <w:rPr>
          <w:rFonts w:eastAsia="SimSun"/>
          <w:bCs/>
          <w:szCs w:val="24"/>
          <w:shd w:val="clear" w:color="auto" w:fill="FFFFFF"/>
          <w:lang w:eastAsia="zh-CN"/>
        </w:rPr>
        <w:t xml:space="preserve"> το </w:t>
      </w:r>
      <w:r w:rsidR="00FE19D0">
        <w:rPr>
          <w:rFonts w:eastAsia="SimSun"/>
          <w:bCs/>
          <w:szCs w:val="24"/>
          <w:shd w:val="clear" w:color="auto" w:fill="FFFFFF"/>
          <w:lang w:eastAsia="zh-CN"/>
        </w:rPr>
        <w:t>«</w:t>
      </w:r>
      <w:r>
        <w:rPr>
          <w:rFonts w:eastAsia="SimSun"/>
          <w:bCs/>
          <w:szCs w:val="24"/>
          <w:shd w:val="clear" w:color="auto" w:fill="FFFFFF"/>
          <w:lang w:val="en-US" w:eastAsia="zh-CN"/>
        </w:rPr>
        <w:t>fuel</w:t>
      </w:r>
      <w:r w:rsidRPr="00D46855">
        <w:rPr>
          <w:rFonts w:eastAsia="SimSun"/>
          <w:bCs/>
          <w:szCs w:val="24"/>
          <w:shd w:val="clear" w:color="auto" w:fill="FFFFFF"/>
          <w:lang w:eastAsia="zh-CN"/>
        </w:rPr>
        <w:t xml:space="preserve"> </w:t>
      </w:r>
      <w:r>
        <w:rPr>
          <w:rFonts w:eastAsia="SimSun"/>
          <w:bCs/>
          <w:szCs w:val="24"/>
          <w:shd w:val="clear" w:color="auto" w:fill="FFFFFF"/>
          <w:lang w:val="en-US" w:eastAsia="zh-CN"/>
        </w:rPr>
        <w:t>pass</w:t>
      </w:r>
      <w:r w:rsidR="00FE19D0">
        <w:rPr>
          <w:rFonts w:eastAsia="SimSun"/>
          <w:bCs/>
          <w:szCs w:val="24"/>
          <w:shd w:val="clear" w:color="auto" w:fill="FFFFFF"/>
          <w:lang w:eastAsia="zh-CN"/>
        </w:rPr>
        <w:t>»</w:t>
      </w:r>
      <w:r>
        <w:rPr>
          <w:rFonts w:eastAsia="SimSun"/>
          <w:bCs/>
          <w:szCs w:val="24"/>
          <w:shd w:val="clear" w:color="auto" w:fill="FFFFFF"/>
          <w:lang w:eastAsia="zh-CN"/>
        </w:rPr>
        <w:t xml:space="preserve">, πιθανόν </w:t>
      </w:r>
      <w:r w:rsidRPr="008F0D89">
        <w:rPr>
          <w:rFonts w:eastAsia="SimSun"/>
          <w:bCs/>
          <w:szCs w:val="24"/>
          <w:shd w:val="clear" w:color="auto" w:fill="FFFFFF"/>
          <w:lang w:eastAsia="zh-CN"/>
        </w:rPr>
        <w:t>μέτρα που θα έχουμε όταν θα έχουμε δημοσιονομικό χώρο για όλον αυτόν τον κόσμο</w:t>
      </w:r>
      <w:r>
        <w:rPr>
          <w:rFonts w:eastAsia="SimSun"/>
          <w:bCs/>
          <w:szCs w:val="24"/>
          <w:shd w:val="clear" w:color="auto" w:fill="FFFFFF"/>
          <w:lang w:eastAsia="zh-CN"/>
        </w:rPr>
        <w:t>.</w:t>
      </w:r>
      <w:r w:rsidRPr="008F0D89">
        <w:rPr>
          <w:rFonts w:eastAsia="SimSun"/>
          <w:bCs/>
          <w:szCs w:val="24"/>
          <w:shd w:val="clear" w:color="auto" w:fill="FFFFFF"/>
          <w:lang w:eastAsia="zh-CN"/>
        </w:rPr>
        <w:t xml:space="preserve"> </w:t>
      </w:r>
    </w:p>
    <w:p w:rsidR="00EF197F" w:rsidRDefault="00120B8D">
      <w:pPr>
        <w:shd w:val="clear" w:color="auto" w:fill="FFFFFF"/>
        <w:spacing w:line="600" w:lineRule="auto"/>
        <w:ind w:firstLine="709"/>
        <w:contextualSpacing/>
        <w:jc w:val="both"/>
        <w:rPr>
          <w:rFonts w:eastAsia="SimSun"/>
          <w:bCs/>
          <w:szCs w:val="24"/>
          <w:shd w:val="clear" w:color="auto" w:fill="FFFFFF"/>
          <w:lang w:eastAsia="zh-CN"/>
        </w:rPr>
      </w:pPr>
      <w:r w:rsidRPr="008F0D89">
        <w:rPr>
          <w:rFonts w:eastAsia="SimSun"/>
          <w:bCs/>
          <w:szCs w:val="24"/>
          <w:shd w:val="clear" w:color="auto" w:fill="FFFFFF"/>
          <w:lang w:eastAsia="zh-CN"/>
        </w:rPr>
        <w:t xml:space="preserve">Αλλά </w:t>
      </w:r>
      <w:r>
        <w:rPr>
          <w:rFonts w:eastAsia="SimSun"/>
          <w:bCs/>
          <w:szCs w:val="24"/>
          <w:shd w:val="clear" w:color="auto" w:fill="FFFFFF"/>
          <w:lang w:eastAsia="zh-CN"/>
        </w:rPr>
        <w:t xml:space="preserve">σήμερα δεν συζητούμε αυτό. </w:t>
      </w:r>
      <w:r w:rsidRPr="008F0D89">
        <w:rPr>
          <w:rFonts w:eastAsia="SimSun"/>
          <w:bCs/>
          <w:szCs w:val="24"/>
          <w:shd w:val="clear" w:color="auto" w:fill="FFFFFF"/>
          <w:lang w:eastAsia="zh-CN"/>
        </w:rPr>
        <w:t xml:space="preserve">Και </w:t>
      </w:r>
      <w:r>
        <w:rPr>
          <w:rFonts w:eastAsia="SimSun"/>
          <w:bCs/>
          <w:szCs w:val="24"/>
          <w:shd w:val="clear" w:color="auto" w:fill="FFFFFF"/>
          <w:lang w:eastAsia="zh-CN"/>
        </w:rPr>
        <w:t>επειδή βλέπω ότι σχολιάζετε</w:t>
      </w:r>
      <w:r w:rsidRPr="008F0D89">
        <w:rPr>
          <w:rFonts w:eastAsia="SimSun"/>
          <w:bCs/>
          <w:szCs w:val="24"/>
          <w:shd w:val="clear" w:color="auto" w:fill="FFFFFF"/>
          <w:lang w:eastAsia="zh-CN"/>
        </w:rPr>
        <w:t xml:space="preserve"> κάτι άσχετο από αυτό που συζητούμε</w:t>
      </w:r>
      <w:r>
        <w:rPr>
          <w:rFonts w:eastAsia="SimSun"/>
          <w:bCs/>
          <w:szCs w:val="24"/>
          <w:shd w:val="clear" w:color="auto" w:fill="FFFFFF"/>
          <w:lang w:eastAsia="zh-CN"/>
        </w:rPr>
        <w:t>,</w:t>
      </w:r>
      <w:r w:rsidRPr="008F0D89">
        <w:rPr>
          <w:rFonts w:eastAsia="SimSun"/>
          <w:bCs/>
          <w:szCs w:val="24"/>
          <w:shd w:val="clear" w:color="auto" w:fill="FFFFFF"/>
          <w:lang w:eastAsia="zh-CN"/>
        </w:rPr>
        <w:t xml:space="preserve"> υποθέτω ότι δεν έχετε κάτι να πείτε γι</w:t>
      </w:r>
      <w:r>
        <w:rPr>
          <w:rFonts w:eastAsia="SimSun"/>
          <w:bCs/>
          <w:szCs w:val="24"/>
          <w:shd w:val="clear" w:color="auto" w:fill="FFFFFF"/>
          <w:lang w:eastAsia="zh-CN"/>
        </w:rPr>
        <w:t>’ αυτό που συζητούμε</w:t>
      </w:r>
      <w:r w:rsidRPr="008F0D89">
        <w:rPr>
          <w:rFonts w:eastAsia="SimSun"/>
          <w:bCs/>
          <w:szCs w:val="24"/>
          <w:shd w:val="clear" w:color="auto" w:fill="FFFFFF"/>
          <w:lang w:eastAsia="zh-CN"/>
        </w:rPr>
        <w:t xml:space="preserve">. </w:t>
      </w:r>
    </w:p>
    <w:p w:rsidR="00EF197F" w:rsidRDefault="00120B8D">
      <w:pPr>
        <w:shd w:val="clear" w:color="auto" w:fill="FFFFFF"/>
        <w:spacing w:line="600" w:lineRule="auto"/>
        <w:ind w:firstLine="709"/>
        <w:contextualSpacing/>
        <w:jc w:val="both"/>
        <w:rPr>
          <w:rFonts w:eastAsia="SimSun"/>
          <w:bCs/>
          <w:szCs w:val="24"/>
          <w:shd w:val="clear" w:color="auto" w:fill="FFFFFF"/>
          <w:lang w:eastAsia="zh-CN"/>
        </w:rPr>
      </w:pPr>
      <w:r w:rsidRPr="00632E96">
        <w:rPr>
          <w:rFonts w:eastAsia="SimSun"/>
          <w:b/>
          <w:bCs/>
          <w:szCs w:val="24"/>
          <w:shd w:val="clear" w:color="auto" w:fill="FFFFFF"/>
          <w:lang w:eastAsia="zh-CN"/>
        </w:rPr>
        <w:t>ΠΡΟΕΔΡΕΥΟΥΣΑ (Σοφία Σακοράφα):</w:t>
      </w:r>
      <w:r w:rsidRPr="00632E96">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κύριε Υπουργέ. </w:t>
      </w:r>
    </w:p>
    <w:p w:rsidR="00EF197F" w:rsidRDefault="00120B8D">
      <w:pPr>
        <w:shd w:val="clear" w:color="auto" w:fill="FFFFFF"/>
        <w:spacing w:line="600" w:lineRule="auto"/>
        <w:ind w:firstLine="709"/>
        <w:contextualSpacing/>
        <w:jc w:val="both"/>
        <w:rPr>
          <w:rFonts w:eastAsia="SimSun"/>
          <w:bCs/>
          <w:szCs w:val="24"/>
          <w:shd w:val="clear" w:color="auto" w:fill="FFFFFF"/>
          <w:lang w:eastAsia="zh-CN"/>
        </w:rPr>
      </w:pPr>
      <w:r w:rsidRPr="008F0D89">
        <w:rPr>
          <w:rFonts w:eastAsia="SimSun"/>
          <w:bCs/>
          <w:szCs w:val="24"/>
          <w:shd w:val="clear" w:color="auto" w:fill="FFFFFF"/>
          <w:lang w:eastAsia="zh-CN"/>
        </w:rPr>
        <w:t>Μπαίνουμε τώρα στον κατάλογο των ομιλητών και θα παρακαλέσω τους συναδέλφους να είναι συνεπείς στο</w:t>
      </w:r>
      <w:r>
        <w:rPr>
          <w:rFonts w:eastAsia="SimSun"/>
          <w:bCs/>
          <w:szCs w:val="24"/>
          <w:shd w:val="clear" w:color="auto" w:fill="FFFFFF"/>
          <w:lang w:eastAsia="zh-CN"/>
        </w:rPr>
        <w:t>ν</w:t>
      </w:r>
      <w:r w:rsidRPr="008F0D89">
        <w:rPr>
          <w:rFonts w:eastAsia="SimSun"/>
          <w:bCs/>
          <w:szCs w:val="24"/>
          <w:shd w:val="clear" w:color="auto" w:fill="FFFFFF"/>
          <w:lang w:eastAsia="zh-CN"/>
        </w:rPr>
        <w:t xml:space="preserve"> χρόνο </w:t>
      </w:r>
      <w:r>
        <w:rPr>
          <w:rFonts w:eastAsia="SimSun"/>
          <w:bCs/>
          <w:szCs w:val="24"/>
          <w:shd w:val="clear" w:color="auto" w:fill="FFFFFF"/>
          <w:lang w:eastAsia="zh-CN"/>
        </w:rPr>
        <w:t>τους,</w:t>
      </w:r>
      <w:r w:rsidRPr="008F0D89">
        <w:rPr>
          <w:rFonts w:eastAsia="SimSun"/>
          <w:bCs/>
          <w:szCs w:val="24"/>
          <w:shd w:val="clear" w:color="auto" w:fill="FFFFFF"/>
          <w:lang w:eastAsia="zh-CN"/>
        </w:rPr>
        <w:t xml:space="preserve"> γιατί έχουμε πάρα πολύ μεγάλο αριθμό συναδέλφων που θέλουν να μιλήσουν. </w:t>
      </w:r>
    </w:p>
    <w:p w:rsidR="00EF197F" w:rsidRDefault="00120B8D">
      <w:pPr>
        <w:shd w:val="clear" w:color="auto" w:fill="FFFFFF"/>
        <w:spacing w:line="600" w:lineRule="auto"/>
        <w:ind w:firstLine="709"/>
        <w:contextualSpacing/>
        <w:jc w:val="both"/>
        <w:rPr>
          <w:rFonts w:eastAsia="SimSun"/>
          <w:bCs/>
          <w:szCs w:val="24"/>
          <w:shd w:val="clear" w:color="auto" w:fill="FFFFFF"/>
          <w:lang w:eastAsia="zh-CN"/>
        </w:rPr>
      </w:pPr>
      <w:r w:rsidRPr="008F0D89">
        <w:rPr>
          <w:rFonts w:eastAsia="SimSun"/>
          <w:bCs/>
          <w:szCs w:val="24"/>
          <w:shd w:val="clear" w:color="auto" w:fill="FFFFFF"/>
          <w:lang w:eastAsia="zh-CN"/>
        </w:rPr>
        <w:t>Το</w:t>
      </w:r>
      <w:r w:rsidR="0057304E">
        <w:rPr>
          <w:rFonts w:eastAsia="SimSun"/>
          <w:bCs/>
          <w:szCs w:val="24"/>
          <w:shd w:val="clear" w:color="auto" w:fill="FFFFFF"/>
          <w:lang w:eastAsia="zh-CN"/>
        </w:rPr>
        <w:t>ν</w:t>
      </w:r>
      <w:r w:rsidRPr="008F0D89">
        <w:rPr>
          <w:rFonts w:eastAsia="SimSun"/>
          <w:bCs/>
          <w:szCs w:val="24"/>
          <w:shd w:val="clear" w:color="auto" w:fill="FFFFFF"/>
          <w:lang w:eastAsia="zh-CN"/>
        </w:rPr>
        <w:t xml:space="preserve"> λόγο έχει ο </w:t>
      </w:r>
      <w:r>
        <w:rPr>
          <w:rFonts w:eastAsia="SimSun"/>
          <w:bCs/>
          <w:szCs w:val="24"/>
          <w:shd w:val="clear" w:color="auto" w:fill="FFFFFF"/>
          <w:lang w:eastAsia="zh-CN"/>
        </w:rPr>
        <w:t>κ. Χειμάρας</w:t>
      </w:r>
      <w:r w:rsidRPr="008F0D89">
        <w:rPr>
          <w:rFonts w:eastAsia="SimSun"/>
          <w:bCs/>
          <w:szCs w:val="24"/>
          <w:shd w:val="clear" w:color="auto" w:fill="FFFFFF"/>
          <w:lang w:eastAsia="zh-CN"/>
        </w:rPr>
        <w:t xml:space="preserve"> εκ μέρους της Νέας </w:t>
      </w:r>
      <w:r>
        <w:rPr>
          <w:rFonts w:eastAsia="SimSun"/>
          <w:bCs/>
          <w:szCs w:val="24"/>
          <w:shd w:val="clear" w:color="auto" w:fill="FFFFFF"/>
          <w:lang w:eastAsia="zh-CN"/>
        </w:rPr>
        <w:t>Δημοκρατίας</w:t>
      </w:r>
      <w:r w:rsidRPr="008F0D89">
        <w:rPr>
          <w:rFonts w:eastAsia="SimSun"/>
          <w:bCs/>
          <w:szCs w:val="24"/>
          <w:shd w:val="clear" w:color="auto" w:fill="FFFFFF"/>
          <w:lang w:eastAsia="zh-CN"/>
        </w:rPr>
        <w:t xml:space="preserve">. </w:t>
      </w:r>
    </w:p>
    <w:p w:rsidR="00EF197F" w:rsidRDefault="00120B8D">
      <w:pPr>
        <w:shd w:val="clear" w:color="auto" w:fill="FFFFFF"/>
        <w:spacing w:line="600" w:lineRule="auto"/>
        <w:ind w:firstLine="709"/>
        <w:contextualSpacing/>
        <w:jc w:val="both"/>
        <w:rPr>
          <w:rFonts w:eastAsia="SimSun"/>
          <w:bCs/>
          <w:szCs w:val="24"/>
          <w:shd w:val="clear" w:color="auto" w:fill="FFFFFF"/>
          <w:lang w:eastAsia="zh-CN"/>
        </w:rPr>
      </w:pPr>
      <w:r w:rsidRPr="00632E96">
        <w:rPr>
          <w:rFonts w:eastAsia="SimSun"/>
          <w:b/>
          <w:bCs/>
          <w:szCs w:val="24"/>
          <w:shd w:val="clear" w:color="auto" w:fill="FFFFFF"/>
          <w:lang w:eastAsia="zh-CN"/>
        </w:rPr>
        <w:t>ΘΕΜΙΣΤΟΚΛΗΣ (ΘΕΜΗΣ) ΧΕΙΜΑΡΑΣ:</w:t>
      </w:r>
      <w:r>
        <w:rPr>
          <w:rFonts w:eastAsia="SimSun"/>
          <w:bCs/>
          <w:szCs w:val="24"/>
          <w:shd w:val="clear" w:color="auto" w:fill="FFFFFF"/>
          <w:lang w:eastAsia="zh-CN"/>
        </w:rPr>
        <w:t xml:space="preserve"> </w:t>
      </w:r>
      <w:r w:rsidRPr="008F0D89">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8F0D89">
        <w:rPr>
          <w:rFonts w:eastAsia="SimSun"/>
          <w:bCs/>
          <w:szCs w:val="24"/>
          <w:shd w:val="clear" w:color="auto" w:fill="FFFFFF"/>
          <w:lang w:eastAsia="zh-CN"/>
        </w:rPr>
        <w:t xml:space="preserve"> κυρία Πρόεδρε</w:t>
      </w:r>
      <w:r>
        <w:rPr>
          <w:rFonts w:eastAsia="SimSun"/>
          <w:bCs/>
          <w:szCs w:val="24"/>
          <w:shd w:val="clear" w:color="auto" w:fill="FFFFFF"/>
          <w:lang w:eastAsia="zh-CN"/>
        </w:rPr>
        <w:t>.</w:t>
      </w:r>
    </w:p>
    <w:p w:rsidR="00EF197F" w:rsidRDefault="00120B8D">
      <w:pPr>
        <w:shd w:val="clear" w:color="auto" w:fill="FFFFFF"/>
        <w:spacing w:line="600" w:lineRule="auto"/>
        <w:ind w:firstLine="709"/>
        <w:contextualSpacing/>
        <w:jc w:val="both"/>
        <w:rPr>
          <w:rFonts w:eastAsia="SimSun"/>
          <w:bCs/>
          <w:szCs w:val="24"/>
          <w:shd w:val="clear" w:color="auto" w:fill="FFFFFF"/>
          <w:lang w:eastAsia="zh-CN"/>
        </w:rPr>
      </w:pPr>
      <w:r w:rsidRPr="008F0D89">
        <w:rPr>
          <w:rFonts w:eastAsia="SimSun"/>
          <w:bCs/>
          <w:szCs w:val="24"/>
          <w:shd w:val="clear" w:color="auto" w:fill="FFFFFF"/>
          <w:lang w:eastAsia="zh-CN"/>
        </w:rPr>
        <w:t>Κύριε Υπουργέ</w:t>
      </w:r>
      <w:r>
        <w:rPr>
          <w:rFonts w:eastAsia="SimSun"/>
          <w:bCs/>
          <w:szCs w:val="24"/>
          <w:shd w:val="clear" w:color="auto" w:fill="FFFFFF"/>
          <w:lang w:eastAsia="zh-CN"/>
        </w:rPr>
        <w:t>,</w:t>
      </w:r>
      <w:r w:rsidRPr="008F0D89">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 τ</w:t>
      </w:r>
      <w:r w:rsidRPr="008F0D89">
        <w:rPr>
          <w:rFonts w:eastAsia="SimSun"/>
          <w:bCs/>
          <w:szCs w:val="24"/>
          <w:shd w:val="clear" w:color="auto" w:fill="FFFFFF"/>
          <w:lang w:eastAsia="zh-CN"/>
        </w:rPr>
        <w:t>ο σημερινό νομοσχέδιο αγγίζει τον πυρήνα της λειτουργίας της δημόσιας διοίκησης</w:t>
      </w:r>
      <w:r>
        <w:rPr>
          <w:rFonts w:eastAsia="SimSun"/>
          <w:bCs/>
          <w:szCs w:val="24"/>
          <w:shd w:val="clear" w:color="auto" w:fill="FFFFFF"/>
          <w:lang w:eastAsia="zh-CN"/>
        </w:rPr>
        <w:t>.</w:t>
      </w:r>
      <w:r w:rsidRPr="008F0D89">
        <w:rPr>
          <w:rFonts w:eastAsia="SimSun"/>
          <w:bCs/>
          <w:szCs w:val="24"/>
          <w:shd w:val="clear" w:color="auto" w:fill="FFFFFF"/>
          <w:lang w:eastAsia="zh-CN"/>
        </w:rPr>
        <w:t xml:space="preserve"> Έχει ως επίκεντρο </w:t>
      </w:r>
      <w:r w:rsidRPr="008F0D89">
        <w:rPr>
          <w:rFonts w:eastAsia="SimSun"/>
          <w:bCs/>
          <w:szCs w:val="24"/>
          <w:shd w:val="clear" w:color="auto" w:fill="FFFFFF"/>
          <w:lang w:eastAsia="zh-CN"/>
        </w:rPr>
        <w:lastRenderedPageBreak/>
        <w:t>την ενίσχυση εφαρμογής της αξιοκρατίας και την ενδυνάμωση των δεξιοτήτων των δημοσίων υπαλλήλων</w:t>
      </w:r>
      <w:r>
        <w:rPr>
          <w:rFonts w:eastAsia="SimSun"/>
          <w:bCs/>
          <w:szCs w:val="24"/>
          <w:shd w:val="clear" w:color="auto" w:fill="FFFFFF"/>
          <w:lang w:eastAsia="zh-CN"/>
        </w:rPr>
        <w:t>.</w:t>
      </w:r>
      <w:r w:rsidRPr="008F0D89">
        <w:rPr>
          <w:rFonts w:eastAsia="SimSun"/>
          <w:bCs/>
          <w:szCs w:val="24"/>
          <w:shd w:val="clear" w:color="auto" w:fill="FFFFFF"/>
          <w:lang w:eastAsia="zh-CN"/>
        </w:rPr>
        <w:t xml:space="preserve"> Ουσιαστικά αποτελεί συνέχεια της νομοθέτησης του Κώδικα Λειτουργίας του Δημοσίου και του </w:t>
      </w:r>
      <w:r w:rsidR="00895907">
        <w:rPr>
          <w:rFonts w:eastAsia="SimSun"/>
          <w:bCs/>
          <w:szCs w:val="24"/>
          <w:shd w:val="clear" w:color="auto" w:fill="FFFFFF"/>
          <w:lang w:eastAsia="zh-CN"/>
        </w:rPr>
        <w:t>ε</w:t>
      </w:r>
      <w:r w:rsidRPr="008F0D89">
        <w:rPr>
          <w:rFonts w:eastAsia="SimSun"/>
          <w:bCs/>
          <w:szCs w:val="24"/>
          <w:shd w:val="clear" w:color="auto" w:fill="FFFFFF"/>
          <w:lang w:eastAsia="zh-CN"/>
        </w:rPr>
        <w:t xml:space="preserve">πιτελικού </w:t>
      </w:r>
      <w:r w:rsidR="00895907">
        <w:rPr>
          <w:rFonts w:eastAsia="SimSun"/>
          <w:bCs/>
          <w:szCs w:val="24"/>
          <w:shd w:val="clear" w:color="auto" w:fill="FFFFFF"/>
          <w:lang w:eastAsia="zh-CN"/>
        </w:rPr>
        <w:t>κ</w:t>
      </w:r>
      <w:r>
        <w:rPr>
          <w:rFonts w:eastAsia="SimSun"/>
          <w:bCs/>
          <w:szCs w:val="24"/>
          <w:shd w:val="clear" w:color="auto" w:fill="FFFFFF"/>
          <w:lang w:eastAsia="zh-CN"/>
        </w:rPr>
        <w:t>ράτους</w:t>
      </w:r>
      <w:r w:rsidRPr="008F0D89">
        <w:rPr>
          <w:rFonts w:eastAsia="SimSun"/>
          <w:bCs/>
          <w:szCs w:val="24"/>
          <w:shd w:val="clear" w:color="auto" w:fill="FFFFFF"/>
          <w:lang w:eastAsia="zh-CN"/>
        </w:rPr>
        <w:t xml:space="preserve">. </w:t>
      </w:r>
    </w:p>
    <w:p w:rsidR="00EF197F" w:rsidRDefault="00120B8D">
      <w:pPr>
        <w:shd w:val="clear" w:color="auto" w:fill="FFFFFF"/>
        <w:spacing w:line="600" w:lineRule="auto"/>
        <w:ind w:firstLine="709"/>
        <w:contextualSpacing/>
        <w:jc w:val="both"/>
        <w:rPr>
          <w:rFonts w:eastAsia="SimSun"/>
          <w:bCs/>
          <w:szCs w:val="24"/>
          <w:shd w:val="clear" w:color="auto" w:fill="FFFFFF"/>
          <w:lang w:eastAsia="zh-CN"/>
        </w:rPr>
      </w:pPr>
      <w:r w:rsidRPr="008F0D89">
        <w:rPr>
          <w:rFonts w:eastAsia="SimSun"/>
          <w:bCs/>
          <w:szCs w:val="24"/>
          <w:shd w:val="clear" w:color="auto" w:fill="FFFFFF"/>
          <w:lang w:eastAsia="zh-CN"/>
        </w:rPr>
        <w:t xml:space="preserve">Είναι γεγονός ότι η συζήτηση αυτή όλα τα προηγούμενα χρόνια διεξαγόταν μέσα σε ένα φορτισμένο πολιτικό πλαίσιο με </w:t>
      </w:r>
      <w:r>
        <w:rPr>
          <w:rFonts w:eastAsia="SimSun"/>
          <w:bCs/>
          <w:szCs w:val="24"/>
          <w:shd w:val="clear" w:color="auto" w:fill="FFFFFF"/>
          <w:lang w:eastAsia="zh-CN"/>
        </w:rPr>
        <w:t>πολλές,</w:t>
      </w:r>
      <w:r w:rsidRPr="008F0D89">
        <w:rPr>
          <w:rFonts w:eastAsia="SimSun"/>
          <w:bCs/>
          <w:szCs w:val="24"/>
          <w:shd w:val="clear" w:color="auto" w:fill="FFFFFF"/>
          <w:lang w:eastAsia="zh-CN"/>
        </w:rPr>
        <w:t xml:space="preserve"> πολλές αντιδράσεις. Το ερώτημα όμως που παραμένει επίκαιρο είναι το εξής</w:t>
      </w:r>
      <w:r>
        <w:rPr>
          <w:rFonts w:eastAsia="SimSun"/>
          <w:bCs/>
          <w:szCs w:val="24"/>
          <w:shd w:val="clear" w:color="auto" w:fill="FFFFFF"/>
          <w:lang w:eastAsia="zh-CN"/>
        </w:rPr>
        <w:t>:</w:t>
      </w:r>
      <w:r w:rsidRPr="008F0D89">
        <w:rPr>
          <w:rFonts w:eastAsia="SimSun"/>
          <w:bCs/>
          <w:szCs w:val="24"/>
          <w:shd w:val="clear" w:color="auto" w:fill="FFFFFF"/>
          <w:lang w:eastAsia="zh-CN"/>
        </w:rPr>
        <w:t xml:space="preserve"> Είμαστε ικανοποιημένοι από το παραγόμενο αποτέλεσμα της δημόσιας διοίκησης και από την αξιολόγηση των δημοσίων υπαλλήλων</w:t>
      </w:r>
      <w:r>
        <w:rPr>
          <w:rFonts w:eastAsia="SimSun"/>
          <w:bCs/>
          <w:szCs w:val="24"/>
          <w:shd w:val="clear" w:color="auto" w:fill="FFFFFF"/>
          <w:lang w:eastAsia="zh-CN"/>
        </w:rPr>
        <w:t>;</w:t>
      </w:r>
      <w:r w:rsidRPr="008F0D89">
        <w:rPr>
          <w:rFonts w:eastAsia="SimSun"/>
          <w:bCs/>
          <w:szCs w:val="24"/>
          <w:shd w:val="clear" w:color="auto" w:fill="FFFFFF"/>
          <w:lang w:eastAsia="zh-CN"/>
        </w:rPr>
        <w:t xml:space="preserve"> Και το ερώτημα αυτό μπαίνει σε μια περίοδο που η απαίτηση της κοινωνίας των πολιτών για ποιοτικές υπηρεσ</w:t>
      </w:r>
      <w:r>
        <w:rPr>
          <w:rFonts w:eastAsia="SimSun"/>
          <w:bCs/>
          <w:szCs w:val="24"/>
          <w:shd w:val="clear" w:color="auto" w:fill="FFFFFF"/>
          <w:lang w:eastAsia="zh-CN"/>
        </w:rPr>
        <w:t>ίες είναι δεδομένη και αυξημένη</w:t>
      </w:r>
      <w:r w:rsidRPr="008F0D89">
        <w:rPr>
          <w:rFonts w:eastAsia="SimSun"/>
          <w:bCs/>
          <w:szCs w:val="24"/>
          <w:shd w:val="clear" w:color="auto" w:fill="FFFFFF"/>
          <w:lang w:eastAsia="zh-CN"/>
        </w:rPr>
        <w:t xml:space="preserve">. </w:t>
      </w:r>
    </w:p>
    <w:p w:rsidR="00EF197F" w:rsidRDefault="00120B8D">
      <w:pPr>
        <w:shd w:val="clear" w:color="auto" w:fill="FFFFFF"/>
        <w:spacing w:line="600" w:lineRule="auto"/>
        <w:ind w:firstLine="709"/>
        <w:contextualSpacing/>
        <w:jc w:val="both"/>
        <w:rPr>
          <w:rFonts w:eastAsia="SimSun"/>
          <w:bCs/>
          <w:szCs w:val="24"/>
          <w:shd w:val="clear" w:color="auto" w:fill="FFFFFF"/>
          <w:lang w:eastAsia="zh-CN"/>
        </w:rPr>
      </w:pPr>
      <w:r w:rsidRPr="008F0D89">
        <w:rPr>
          <w:rFonts w:eastAsia="SimSun"/>
          <w:bCs/>
          <w:szCs w:val="24"/>
          <w:shd w:val="clear" w:color="auto" w:fill="FFFFFF"/>
          <w:lang w:eastAsia="zh-CN"/>
        </w:rPr>
        <w:t>Ένα ακόμη επίκαιρο ερώτημα προς απάντηση είναι αν το υφιστάμενο σύστημα αξιολόγησης</w:t>
      </w:r>
      <w:r>
        <w:rPr>
          <w:rFonts w:eastAsia="SimSun"/>
          <w:bCs/>
          <w:szCs w:val="24"/>
          <w:shd w:val="clear" w:color="auto" w:fill="FFFFFF"/>
          <w:lang w:eastAsia="zh-CN"/>
        </w:rPr>
        <w:t>,</w:t>
      </w:r>
      <w:r w:rsidRPr="008F0D89">
        <w:rPr>
          <w:rFonts w:eastAsia="SimSun"/>
          <w:bCs/>
          <w:szCs w:val="24"/>
          <w:shd w:val="clear" w:color="auto" w:fill="FFFFFF"/>
          <w:lang w:eastAsia="zh-CN"/>
        </w:rPr>
        <w:t xml:space="preserve"> </w:t>
      </w:r>
      <w:r>
        <w:rPr>
          <w:rFonts w:eastAsia="SimSun"/>
          <w:bCs/>
          <w:szCs w:val="24"/>
          <w:shd w:val="clear" w:color="auto" w:fill="FFFFFF"/>
          <w:lang w:eastAsia="zh-CN"/>
        </w:rPr>
        <w:t>νομοθέτημα</w:t>
      </w:r>
      <w:r w:rsidRPr="008F0D89">
        <w:rPr>
          <w:rFonts w:eastAsia="SimSun"/>
          <w:bCs/>
          <w:szCs w:val="24"/>
          <w:shd w:val="clear" w:color="auto" w:fill="FFFFFF"/>
          <w:lang w:eastAsia="zh-CN"/>
        </w:rPr>
        <w:t xml:space="preserve"> της προηγούμενης κυβέρνησης</w:t>
      </w:r>
      <w:r>
        <w:rPr>
          <w:rFonts w:eastAsia="SimSun"/>
          <w:bCs/>
          <w:szCs w:val="24"/>
          <w:shd w:val="clear" w:color="auto" w:fill="FFFFFF"/>
          <w:lang w:eastAsia="zh-CN"/>
        </w:rPr>
        <w:t>,</w:t>
      </w:r>
      <w:r w:rsidRPr="008F0D89">
        <w:rPr>
          <w:rFonts w:eastAsia="SimSun"/>
          <w:bCs/>
          <w:szCs w:val="24"/>
          <w:shd w:val="clear" w:color="auto" w:fill="FFFFFF"/>
          <w:lang w:eastAsia="zh-CN"/>
        </w:rPr>
        <w:t xml:space="preserve"> παράγει τα αναμενόμενα αποτελέσματα</w:t>
      </w:r>
      <w:r>
        <w:rPr>
          <w:rFonts w:eastAsia="SimSun"/>
          <w:bCs/>
          <w:szCs w:val="24"/>
          <w:shd w:val="clear" w:color="auto" w:fill="FFFFFF"/>
          <w:lang w:eastAsia="zh-CN"/>
        </w:rPr>
        <w:t>.</w:t>
      </w:r>
      <w:r w:rsidRPr="008F0D89">
        <w:rPr>
          <w:rFonts w:eastAsia="SimSun"/>
          <w:bCs/>
          <w:szCs w:val="24"/>
          <w:shd w:val="clear" w:color="auto" w:fill="FFFFFF"/>
          <w:lang w:eastAsia="zh-CN"/>
        </w:rPr>
        <w:t xml:space="preserve"> Και η απάντηση </w:t>
      </w:r>
      <w:r>
        <w:rPr>
          <w:rFonts w:eastAsia="SimSun"/>
          <w:bCs/>
          <w:szCs w:val="24"/>
          <w:shd w:val="clear" w:color="auto" w:fill="FFFFFF"/>
          <w:lang w:eastAsia="zh-CN"/>
        </w:rPr>
        <w:t xml:space="preserve">εδώ </w:t>
      </w:r>
      <w:r w:rsidRPr="008F0D89">
        <w:rPr>
          <w:rFonts w:eastAsia="SimSun"/>
          <w:bCs/>
          <w:szCs w:val="24"/>
          <w:shd w:val="clear" w:color="auto" w:fill="FFFFFF"/>
          <w:lang w:eastAsia="zh-CN"/>
        </w:rPr>
        <w:t xml:space="preserve">είναι </w:t>
      </w:r>
      <w:r>
        <w:rPr>
          <w:rFonts w:eastAsia="SimSun"/>
          <w:bCs/>
          <w:szCs w:val="24"/>
          <w:shd w:val="clear" w:color="auto" w:fill="FFFFFF"/>
          <w:lang w:eastAsia="zh-CN"/>
        </w:rPr>
        <w:t>«όχι»</w:t>
      </w:r>
      <w:r w:rsidRPr="008F0D89">
        <w:rPr>
          <w:rFonts w:eastAsia="SimSun"/>
          <w:bCs/>
          <w:szCs w:val="24"/>
          <w:shd w:val="clear" w:color="auto" w:fill="FFFFFF"/>
          <w:lang w:eastAsia="zh-CN"/>
        </w:rPr>
        <w:t>. Όχι</w:t>
      </w:r>
      <w:r>
        <w:rPr>
          <w:rFonts w:eastAsia="SimSun"/>
          <w:bCs/>
          <w:szCs w:val="24"/>
          <w:shd w:val="clear" w:color="auto" w:fill="FFFFFF"/>
          <w:lang w:eastAsia="zh-CN"/>
        </w:rPr>
        <w:t>,</w:t>
      </w:r>
      <w:r w:rsidRPr="008F0D89">
        <w:rPr>
          <w:rFonts w:eastAsia="SimSun"/>
          <w:bCs/>
          <w:szCs w:val="24"/>
          <w:shd w:val="clear" w:color="auto" w:fill="FFFFFF"/>
          <w:lang w:eastAsia="zh-CN"/>
        </w:rPr>
        <w:t xml:space="preserve"> γιατί η αξιολόγηση</w:t>
      </w:r>
      <w:r>
        <w:rPr>
          <w:rFonts w:eastAsia="SimSun"/>
          <w:bCs/>
          <w:szCs w:val="24"/>
          <w:shd w:val="clear" w:color="auto" w:fill="FFFFFF"/>
          <w:lang w:eastAsia="zh-CN"/>
        </w:rPr>
        <w:t xml:space="preserve"> των υπαλλήλων έδειχνε πως το 97%</w:t>
      </w:r>
      <w:r w:rsidRPr="008F0D89">
        <w:rPr>
          <w:rFonts w:eastAsia="SimSun"/>
          <w:bCs/>
          <w:szCs w:val="24"/>
          <w:shd w:val="clear" w:color="auto" w:fill="FFFFFF"/>
          <w:lang w:eastAsia="zh-CN"/>
        </w:rPr>
        <w:t xml:space="preserve"> είχε κριθεί άριστο </w:t>
      </w:r>
      <w:r>
        <w:rPr>
          <w:rFonts w:eastAsia="SimSun"/>
          <w:bCs/>
          <w:szCs w:val="24"/>
          <w:shd w:val="clear" w:color="auto" w:fill="FFFFFF"/>
          <w:lang w:eastAsia="zh-CN"/>
        </w:rPr>
        <w:t>ή</w:t>
      </w:r>
      <w:r w:rsidRPr="008F0D89">
        <w:rPr>
          <w:rFonts w:eastAsia="SimSun"/>
          <w:bCs/>
          <w:szCs w:val="24"/>
          <w:shd w:val="clear" w:color="auto" w:fill="FFFFFF"/>
          <w:lang w:eastAsia="zh-CN"/>
        </w:rPr>
        <w:t xml:space="preserve"> επαρκές και μόνο το 0,16% ανεπαρκές </w:t>
      </w:r>
      <w:r>
        <w:rPr>
          <w:rFonts w:eastAsia="SimSun"/>
          <w:bCs/>
          <w:szCs w:val="24"/>
          <w:shd w:val="clear" w:color="auto" w:fill="FFFFFF"/>
          <w:lang w:eastAsia="zh-CN"/>
        </w:rPr>
        <w:t>ή ακατάλληλο</w:t>
      </w:r>
      <w:r w:rsidRPr="008F0D89">
        <w:rPr>
          <w:rFonts w:eastAsia="SimSun"/>
          <w:bCs/>
          <w:szCs w:val="24"/>
          <w:shd w:val="clear" w:color="auto" w:fill="FFFFFF"/>
          <w:lang w:eastAsia="zh-CN"/>
        </w:rPr>
        <w:t>. Αυτή είναι η υφιστάμενη κατάσταση</w:t>
      </w:r>
      <w:r>
        <w:rPr>
          <w:rFonts w:eastAsia="SimSun"/>
          <w:bCs/>
          <w:szCs w:val="24"/>
          <w:shd w:val="clear" w:color="auto" w:fill="FFFFFF"/>
          <w:lang w:eastAsia="zh-CN"/>
        </w:rPr>
        <w:t>,</w:t>
      </w:r>
      <w:r w:rsidRPr="008F0D89">
        <w:rPr>
          <w:rFonts w:eastAsia="SimSun"/>
          <w:bCs/>
          <w:szCs w:val="24"/>
          <w:shd w:val="clear" w:color="auto" w:fill="FFFFFF"/>
          <w:lang w:eastAsia="zh-CN"/>
        </w:rPr>
        <w:t xml:space="preserve"> η οποία </w:t>
      </w:r>
      <w:r>
        <w:rPr>
          <w:rFonts w:eastAsia="SimSun"/>
          <w:bCs/>
          <w:szCs w:val="24"/>
          <w:shd w:val="clear" w:color="auto" w:fill="FFFFFF"/>
          <w:lang w:eastAsia="zh-CN"/>
        </w:rPr>
        <w:t>προφανώς δεν ικανοποιεί κανέναν</w:t>
      </w:r>
      <w:r w:rsidRPr="008F0D89">
        <w:rPr>
          <w:rFonts w:eastAsia="SimSun"/>
          <w:bCs/>
          <w:szCs w:val="24"/>
          <w:shd w:val="clear" w:color="auto" w:fill="FFFFFF"/>
          <w:lang w:eastAsia="zh-CN"/>
        </w:rPr>
        <w:t xml:space="preserve">. </w:t>
      </w:r>
    </w:p>
    <w:p w:rsidR="00EF197F" w:rsidRDefault="00120B8D">
      <w:pPr>
        <w:shd w:val="clear" w:color="auto" w:fill="FFFFFF"/>
        <w:spacing w:line="600" w:lineRule="auto"/>
        <w:ind w:firstLine="709"/>
        <w:contextualSpacing/>
        <w:jc w:val="both"/>
        <w:rPr>
          <w:rFonts w:eastAsia="SimSun"/>
          <w:bCs/>
          <w:szCs w:val="24"/>
          <w:shd w:val="clear" w:color="auto" w:fill="FFFFFF"/>
          <w:lang w:eastAsia="zh-CN"/>
        </w:rPr>
      </w:pPr>
      <w:r w:rsidRPr="008F0D89">
        <w:rPr>
          <w:rFonts w:eastAsia="SimSun"/>
          <w:bCs/>
          <w:szCs w:val="24"/>
          <w:shd w:val="clear" w:color="auto" w:fill="FFFFFF"/>
          <w:lang w:eastAsia="zh-CN"/>
        </w:rPr>
        <w:t>Ο διαρκής εκσυγχρονισμός της λειτουργίας του δημοσίου</w:t>
      </w:r>
      <w:r>
        <w:rPr>
          <w:rFonts w:eastAsia="SimSun"/>
          <w:bCs/>
          <w:szCs w:val="24"/>
          <w:shd w:val="clear" w:color="auto" w:fill="FFFFFF"/>
          <w:lang w:eastAsia="zh-CN"/>
        </w:rPr>
        <w:t>,</w:t>
      </w:r>
      <w:r w:rsidRPr="008F0D89">
        <w:rPr>
          <w:rFonts w:eastAsia="SimSun"/>
          <w:bCs/>
          <w:szCs w:val="24"/>
          <w:shd w:val="clear" w:color="auto" w:fill="FFFFFF"/>
          <w:lang w:eastAsia="zh-CN"/>
        </w:rPr>
        <w:t xml:space="preserve"> με την ταυτόχρονη ανάδειξη του άξιο</w:t>
      </w:r>
      <w:r>
        <w:rPr>
          <w:rFonts w:eastAsia="SimSun"/>
          <w:bCs/>
          <w:szCs w:val="24"/>
          <w:shd w:val="clear" w:color="auto" w:fill="FFFFFF"/>
          <w:lang w:eastAsia="zh-CN"/>
        </w:rPr>
        <w:t>υ</w:t>
      </w:r>
      <w:r w:rsidRPr="008F0D89">
        <w:rPr>
          <w:rFonts w:eastAsia="SimSun"/>
          <w:bCs/>
          <w:szCs w:val="24"/>
          <w:shd w:val="clear" w:color="auto" w:fill="FFFFFF"/>
          <w:lang w:eastAsia="zh-CN"/>
        </w:rPr>
        <w:t xml:space="preserve"> ανθρώπινου δυναμικού και τη βελτίωση των στελεχών που δεν ανταποκρίνονται με επάρκεια στα καθήκοντά </w:t>
      </w:r>
      <w:r>
        <w:rPr>
          <w:rFonts w:eastAsia="SimSun"/>
          <w:bCs/>
          <w:szCs w:val="24"/>
          <w:shd w:val="clear" w:color="auto" w:fill="FFFFFF"/>
          <w:lang w:eastAsia="zh-CN"/>
        </w:rPr>
        <w:t>τους,</w:t>
      </w:r>
      <w:r w:rsidRPr="008F0D89">
        <w:rPr>
          <w:rFonts w:eastAsia="SimSun"/>
          <w:bCs/>
          <w:szCs w:val="24"/>
          <w:shd w:val="clear" w:color="auto" w:fill="FFFFFF"/>
          <w:lang w:eastAsia="zh-CN"/>
        </w:rPr>
        <w:t xml:space="preserve"> οφείλει να αποτελεί σταθ</w:t>
      </w:r>
      <w:r>
        <w:rPr>
          <w:rFonts w:eastAsia="SimSun"/>
          <w:bCs/>
          <w:szCs w:val="24"/>
          <w:shd w:val="clear" w:color="auto" w:fill="FFFFFF"/>
          <w:lang w:eastAsia="zh-CN"/>
        </w:rPr>
        <w:t>ερή πολιτική για κάθε κυβέρνηση κ</w:t>
      </w:r>
      <w:r w:rsidRPr="008F0D89">
        <w:rPr>
          <w:rFonts w:eastAsia="SimSun"/>
          <w:bCs/>
          <w:szCs w:val="24"/>
          <w:shd w:val="clear" w:color="auto" w:fill="FFFFFF"/>
          <w:lang w:eastAsia="zh-CN"/>
        </w:rPr>
        <w:t xml:space="preserve">αι είναι σίγουρο πως </w:t>
      </w:r>
      <w:r w:rsidRPr="008F0D89">
        <w:rPr>
          <w:rFonts w:eastAsia="SimSun"/>
          <w:bCs/>
          <w:szCs w:val="24"/>
          <w:shd w:val="clear" w:color="auto" w:fill="FFFFFF"/>
          <w:lang w:eastAsia="zh-CN"/>
        </w:rPr>
        <w:lastRenderedPageBreak/>
        <w:t>αποτελεί στρατηγική επιλογή για τη δική μας Κυβέρνηση</w:t>
      </w:r>
      <w:r>
        <w:rPr>
          <w:rFonts w:eastAsia="SimSun"/>
          <w:bCs/>
          <w:szCs w:val="24"/>
          <w:shd w:val="clear" w:color="auto" w:fill="FFFFFF"/>
          <w:lang w:eastAsia="zh-CN"/>
        </w:rPr>
        <w:t>.</w:t>
      </w:r>
      <w:r w:rsidRPr="008F0D89">
        <w:rPr>
          <w:rFonts w:eastAsia="SimSun"/>
          <w:bCs/>
          <w:szCs w:val="24"/>
          <w:shd w:val="clear" w:color="auto" w:fill="FFFFFF"/>
          <w:lang w:eastAsia="zh-CN"/>
        </w:rPr>
        <w:t xml:space="preserve"> Και για</w:t>
      </w:r>
      <w:r>
        <w:rPr>
          <w:rFonts w:eastAsia="SimSun"/>
          <w:bCs/>
          <w:szCs w:val="24"/>
          <w:shd w:val="clear" w:color="auto" w:fill="FFFFFF"/>
          <w:lang w:eastAsia="zh-CN"/>
        </w:rPr>
        <w:t xml:space="preserve"> την επίτευξη του στόχου αυτού η</w:t>
      </w:r>
      <w:r w:rsidRPr="008F0D89">
        <w:rPr>
          <w:rFonts w:eastAsia="SimSun"/>
          <w:bCs/>
          <w:szCs w:val="24"/>
          <w:shd w:val="clear" w:color="auto" w:fill="FFFFFF"/>
          <w:lang w:eastAsia="zh-CN"/>
        </w:rPr>
        <w:t xml:space="preserve"> Κυβέρνησ</w:t>
      </w:r>
      <w:r>
        <w:rPr>
          <w:rFonts w:eastAsia="SimSun"/>
          <w:bCs/>
          <w:szCs w:val="24"/>
          <w:shd w:val="clear" w:color="auto" w:fill="FFFFFF"/>
          <w:lang w:eastAsia="zh-CN"/>
        </w:rPr>
        <w:t>ή</w:t>
      </w:r>
      <w:r w:rsidRPr="008F0D89">
        <w:rPr>
          <w:rFonts w:eastAsia="SimSun"/>
          <w:bCs/>
          <w:szCs w:val="24"/>
          <w:shd w:val="clear" w:color="auto" w:fill="FFFFFF"/>
          <w:lang w:eastAsia="zh-CN"/>
        </w:rPr>
        <w:t xml:space="preserve"> μας ακολουθεί το</w:t>
      </w:r>
      <w:r>
        <w:rPr>
          <w:rFonts w:eastAsia="SimSun"/>
          <w:bCs/>
          <w:szCs w:val="24"/>
          <w:shd w:val="clear" w:color="auto" w:fill="FFFFFF"/>
          <w:lang w:eastAsia="zh-CN"/>
        </w:rPr>
        <w:t>ν</w:t>
      </w:r>
      <w:r w:rsidRPr="008F0D89">
        <w:rPr>
          <w:rFonts w:eastAsia="SimSun"/>
          <w:bCs/>
          <w:szCs w:val="24"/>
          <w:shd w:val="clear" w:color="auto" w:fill="FFFFFF"/>
          <w:lang w:eastAsia="zh-CN"/>
        </w:rPr>
        <w:t xml:space="preserve"> δρόμο της αξιοκρατίας και της ορθολογικής αξιοποίησης του προσωπικού με βάση τις ικανότητες</w:t>
      </w:r>
      <w:r>
        <w:rPr>
          <w:rFonts w:eastAsia="SimSun"/>
          <w:bCs/>
          <w:szCs w:val="24"/>
          <w:shd w:val="clear" w:color="auto" w:fill="FFFFFF"/>
          <w:lang w:eastAsia="zh-CN"/>
        </w:rPr>
        <w:t>,</w:t>
      </w:r>
      <w:r w:rsidRPr="008F0D89">
        <w:rPr>
          <w:rFonts w:eastAsia="SimSun"/>
          <w:bCs/>
          <w:szCs w:val="24"/>
          <w:shd w:val="clear" w:color="auto" w:fill="FFFFFF"/>
          <w:lang w:eastAsia="zh-CN"/>
        </w:rPr>
        <w:t xml:space="preserve"> τις γνώσεις και την εργατικότητα του καθενός</w:t>
      </w:r>
      <w:r>
        <w:rPr>
          <w:rFonts w:eastAsia="SimSun"/>
          <w:bCs/>
          <w:szCs w:val="24"/>
          <w:shd w:val="clear" w:color="auto" w:fill="FFFFFF"/>
          <w:lang w:eastAsia="zh-CN"/>
        </w:rPr>
        <w:t>,</w:t>
      </w:r>
      <w:r w:rsidRPr="008F0D89">
        <w:rPr>
          <w:rFonts w:eastAsia="SimSun"/>
          <w:bCs/>
          <w:szCs w:val="24"/>
          <w:shd w:val="clear" w:color="auto" w:fill="FFFFFF"/>
          <w:lang w:eastAsia="zh-CN"/>
        </w:rPr>
        <w:t xml:space="preserve"> στο πλαίσιο των απαιτήσεων της κάθε υπηρεσίας. Αυτό επιχειρούμε και θέλουμε να αλλάξουμε</w:t>
      </w:r>
      <w:r>
        <w:rPr>
          <w:rFonts w:eastAsia="SimSun"/>
          <w:bCs/>
          <w:szCs w:val="24"/>
          <w:shd w:val="clear" w:color="auto" w:fill="FFFFFF"/>
          <w:lang w:eastAsia="zh-CN"/>
        </w:rPr>
        <w:t xml:space="preserve">. </w:t>
      </w:r>
    </w:p>
    <w:p w:rsidR="00EF197F" w:rsidRDefault="00120B8D">
      <w:pPr>
        <w:shd w:val="clear" w:color="auto" w:fill="FFFFFF"/>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8F0D89">
        <w:rPr>
          <w:rFonts w:eastAsia="SimSun"/>
          <w:bCs/>
          <w:szCs w:val="24"/>
          <w:shd w:val="clear" w:color="auto" w:fill="FFFFFF"/>
          <w:lang w:eastAsia="zh-CN"/>
        </w:rPr>
        <w:t xml:space="preserve"> το ζητούμενο για τον πολίτη</w:t>
      </w:r>
      <w:r>
        <w:rPr>
          <w:rFonts w:eastAsia="SimSun"/>
          <w:bCs/>
          <w:szCs w:val="24"/>
          <w:shd w:val="clear" w:color="auto" w:fill="FFFFFF"/>
          <w:lang w:eastAsia="zh-CN"/>
        </w:rPr>
        <w:t>,</w:t>
      </w:r>
      <w:r w:rsidRPr="008F0D89">
        <w:rPr>
          <w:rFonts w:eastAsia="SimSun"/>
          <w:bCs/>
          <w:szCs w:val="24"/>
          <w:shd w:val="clear" w:color="auto" w:fill="FFFFFF"/>
          <w:lang w:eastAsia="zh-CN"/>
        </w:rPr>
        <w:t xml:space="preserve"> το ζητούμενο για την επιχείρηση είναι να πάψουν να είναι όμηροι της γραφειοκρατίας</w:t>
      </w:r>
      <w:r>
        <w:rPr>
          <w:rFonts w:eastAsia="SimSun"/>
          <w:bCs/>
          <w:szCs w:val="24"/>
          <w:shd w:val="clear" w:color="auto" w:fill="FFFFFF"/>
          <w:lang w:eastAsia="zh-CN"/>
        </w:rPr>
        <w:t>,</w:t>
      </w:r>
      <w:r w:rsidRPr="008F0D89">
        <w:rPr>
          <w:rFonts w:eastAsia="SimSun"/>
          <w:bCs/>
          <w:szCs w:val="24"/>
          <w:shd w:val="clear" w:color="auto" w:fill="FFFFFF"/>
          <w:lang w:eastAsia="zh-CN"/>
        </w:rPr>
        <w:t xml:space="preserve"> να επικρατήσει η γρήγορη και διαφανής εξυπηρέτηση</w:t>
      </w:r>
      <w:r>
        <w:rPr>
          <w:rFonts w:eastAsia="SimSun"/>
          <w:bCs/>
          <w:szCs w:val="24"/>
          <w:shd w:val="clear" w:color="auto" w:fill="FFFFFF"/>
          <w:lang w:eastAsia="zh-CN"/>
        </w:rPr>
        <w:t>,</w:t>
      </w:r>
      <w:r w:rsidRPr="008F0D89">
        <w:rPr>
          <w:rFonts w:eastAsia="SimSun"/>
          <w:bCs/>
          <w:szCs w:val="24"/>
          <w:shd w:val="clear" w:color="auto" w:fill="FFFFFF"/>
          <w:lang w:eastAsia="zh-CN"/>
        </w:rPr>
        <w:t xml:space="preserve"> η αξιοκρατία</w:t>
      </w:r>
      <w:r>
        <w:rPr>
          <w:rFonts w:eastAsia="SimSun"/>
          <w:bCs/>
          <w:szCs w:val="24"/>
          <w:shd w:val="clear" w:color="auto" w:fill="FFFFFF"/>
          <w:lang w:eastAsia="zh-CN"/>
        </w:rPr>
        <w:t>,</w:t>
      </w:r>
      <w:r w:rsidRPr="008F0D89">
        <w:rPr>
          <w:rFonts w:eastAsia="SimSun"/>
          <w:bCs/>
          <w:szCs w:val="24"/>
          <w:shd w:val="clear" w:color="auto" w:fill="FFFFFF"/>
          <w:lang w:eastAsia="zh-CN"/>
        </w:rPr>
        <w:t xml:space="preserve"> η επιβράβευση των υπαλλήλων που εργάζονται με ζήλο και αποτελεσματικότητα. </w:t>
      </w:r>
    </w:p>
    <w:p w:rsidR="00EF197F" w:rsidRDefault="00120B8D">
      <w:pPr>
        <w:shd w:val="clear" w:color="auto" w:fill="FFFFFF"/>
        <w:spacing w:line="600" w:lineRule="auto"/>
        <w:ind w:firstLine="709"/>
        <w:contextualSpacing/>
        <w:jc w:val="both"/>
        <w:rPr>
          <w:rFonts w:eastAsia="SimSun"/>
          <w:bCs/>
          <w:szCs w:val="24"/>
          <w:shd w:val="clear" w:color="auto" w:fill="FFFFFF"/>
          <w:lang w:eastAsia="zh-CN"/>
        </w:rPr>
      </w:pPr>
      <w:r w:rsidRPr="008F0D89">
        <w:rPr>
          <w:rFonts w:eastAsia="SimSun"/>
          <w:bCs/>
          <w:szCs w:val="24"/>
          <w:shd w:val="clear" w:color="auto" w:fill="FFFFFF"/>
          <w:lang w:eastAsia="zh-CN"/>
        </w:rPr>
        <w:t>Η νομοθετική αυτή παρέμβαση αποτελεί μια πολιτική πρωτοβουλία</w:t>
      </w:r>
      <w:r>
        <w:rPr>
          <w:rFonts w:eastAsia="SimSun"/>
          <w:bCs/>
          <w:szCs w:val="24"/>
          <w:shd w:val="clear" w:color="auto" w:fill="FFFFFF"/>
          <w:lang w:eastAsia="zh-CN"/>
        </w:rPr>
        <w:t>,</w:t>
      </w:r>
      <w:r w:rsidRPr="008F0D89">
        <w:rPr>
          <w:rFonts w:eastAsia="SimSun"/>
          <w:bCs/>
          <w:szCs w:val="24"/>
          <w:shd w:val="clear" w:color="auto" w:fill="FFFFFF"/>
          <w:lang w:eastAsia="zh-CN"/>
        </w:rPr>
        <w:t xml:space="preserve"> η οποία έχει έντονο κοινωνικό περιεχόμενο</w:t>
      </w:r>
      <w:r>
        <w:rPr>
          <w:rFonts w:eastAsia="SimSun"/>
          <w:bCs/>
          <w:szCs w:val="24"/>
          <w:shd w:val="clear" w:color="auto" w:fill="FFFFFF"/>
          <w:lang w:eastAsia="zh-CN"/>
        </w:rPr>
        <w:t>,</w:t>
      </w:r>
      <w:r w:rsidRPr="008F0D89">
        <w:rPr>
          <w:rFonts w:eastAsia="SimSun"/>
          <w:bCs/>
          <w:szCs w:val="24"/>
          <w:shd w:val="clear" w:color="auto" w:fill="FFFFFF"/>
          <w:lang w:eastAsia="zh-CN"/>
        </w:rPr>
        <w:t xml:space="preserve"> συμβάλλει στο μεταρρυθμιστικό και ουσιαστικό εκσυγχρονισμό της χώρας. Αναφέρει συχνά </w:t>
      </w:r>
      <w:r>
        <w:rPr>
          <w:rFonts w:eastAsia="SimSun"/>
          <w:bCs/>
          <w:szCs w:val="24"/>
          <w:shd w:val="clear" w:color="auto" w:fill="FFFFFF"/>
          <w:lang w:eastAsia="zh-CN"/>
        </w:rPr>
        <w:t xml:space="preserve">ο </w:t>
      </w:r>
      <w:r w:rsidRPr="008F0D89">
        <w:rPr>
          <w:rFonts w:eastAsia="SimSun"/>
          <w:bCs/>
          <w:szCs w:val="24"/>
          <w:shd w:val="clear" w:color="auto" w:fill="FFFFFF"/>
          <w:lang w:eastAsia="zh-CN"/>
        </w:rPr>
        <w:t>Πρωθυπουργός πως η ευημερία των κρατών και των λαών της δεν εξαρτά</w:t>
      </w:r>
      <w:r>
        <w:rPr>
          <w:rFonts w:eastAsia="SimSun"/>
          <w:bCs/>
          <w:szCs w:val="24"/>
          <w:shd w:val="clear" w:color="auto" w:fill="FFFFFF"/>
          <w:lang w:eastAsia="zh-CN"/>
        </w:rPr>
        <w:t xml:space="preserve">ται μόνο από τη γεωγραφική θέση, τις </w:t>
      </w:r>
      <w:r w:rsidRPr="008F0D89">
        <w:rPr>
          <w:rFonts w:eastAsia="SimSun"/>
          <w:bCs/>
          <w:szCs w:val="24"/>
          <w:shd w:val="clear" w:color="auto" w:fill="FFFFFF"/>
          <w:lang w:eastAsia="zh-CN"/>
        </w:rPr>
        <w:t>πλουτοπαραγωγ</w:t>
      </w:r>
      <w:r>
        <w:rPr>
          <w:rFonts w:eastAsia="SimSun"/>
          <w:bCs/>
          <w:szCs w:val="24"/>
          <w:shd w:val="clear" w:color="auto" w:fill="FFFFFF"/>
          <w:lang w:eastAsia="zh-CN"/>
        </w:rPr>
        <w:t>ικές πηγές και τον πολιτισμό της, αλλά</w:t>
      </w:r>
      <w:r w:rsidRPr="008F0D89">
        <w:rPr>
          <w:rFonts w:eastAsia="SimSun"/>
          <w:bCs/>
          <w:szCs w:val="24"/>
          <w:shd w:val="clear" w:color="auto" w:fill="FFFFFF"/>
          <w:lang w:eastAsia="zh-CN"/>
        </w:rPr>
        <w:t xml:space="preserve"> εξαρτάται εξίσου από την ποιότητα των πολιτ</w:t>
      </w:r>
      <w:r>
        <w:rPr>
          <w:rFonts w:eastAsia="SimSun"/>
          <w:bCs/>
          <w:szCs w:val="24"/>
          <w:shd w:val="clear" w:color="auto" w:fill="FFFFFF"/>
          <w:lang w:eastAsia="zh-CN"/>
        </w:rPr>
        <w:t>ικών και των οικονομικών θεσμών</w:t>
      </w:r>
      <w:r w:rsidRPr="008F0D89">
        <w:rPr>
          <w:rFonts w:eastAsia="SimSun"/>
          <w:bCs/>
          <w:szCs w:val="24"/>
          <w:shd w:val="clear" w:color="auto" w:fill="FFFFFF"/>
          <w:lang w:eastAsia="zh-CN"/>
        </w:rPr>
        <w:t xml:space="preserve">. Και είναι αυτοί οι θεσμοί οι οποίοι καθορίζουν </w:t>
      </w:r>
      <w:r>
        <w:rPr>
          <w:rFonts w:eastAsia="SimSun"/>
          <w:bCs/>
          <w:szCs w:val="24"/>
          <w:shd w:val="clear" w:color="auto" w:fill="FFFFFF"/>
          <w:lang w:eastAsia="zh-CN"/>
        </w:rPr>
        <w:t>το συντηρητικό ή προοδευτικό τη</w:t>
      </w:r>
      <w:r w:rsidRPr="008F0D89">
        <w:rPr>
          <w:rFonts w:eastAsia="SimSun"/>
          <w:bCs/>
          <w:szCs w:val="24"/>
          <w:shd w:val="clear" w:color="auto" w:fill="FFFFFF"/>
          <w:lang w:eastAsia="zh-CN"/>
        </w:rPr>
        <w:t>ς πρόσημο</w:t>
      </w:r>
      <w:r>
        <w:rPr>
          <w:rFonts w:eastAsia="SimSun"/>
          <w:bCs/>
          <w:szCs w:val="24"/>
          <w:shd w:val="clear" w:color="auto" w:fill="FFFFFF"/>
          <w:lang w:eastAsia="zh-CN"/>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Η εξυπηρέτηση, λοιπόν, του πολίτη είναι ο σκοπός της λειτουργίας του κράτους, ώστε ο καθένας, ο κάθε πολίτης να άρει τη δυσπιστία και την επιφυλακτικότητά του σε αυτό.</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επίτευξη του σκοπού αυτού, με το προτεινόμενο σχέδιο νόμου ανάμεσα σε άλλα επιδιώκεται η αναμόρφωση του συστήματος αξιολόγησης του ανθρώπινου δυναμικού, της δημόσιας διοίκησης, στην κατεύθυνση ενίσχυσης της αξιοκρατίας και ενδυνάμωσης των δεξιοτήτων. Εισάγεται ένα νέο πλαίσιο στοχοθεσίας, άρρηκτα συνδεδεμένο με την αξιολόγηση. Ανατίθεται στον προϊστάμενο της οργανικής μονάδας η επίτευξη των στόχων. Υιοθετείται ο θεσμός του Συμβούλου Ανάπτυξης Ανθρώπινου Δυναμικού, με στόχο την καθοδήγηση και την υποστήριξη των στελεχών της δημόσιας διοίκησης. Θεσπίζεται σύγχρονο σύστημα κινήτρων και ανταμοιβής υπαλλήλων, το οποίο θα λειτουργεί ως μηχανισμός επιβράβευσής τους. Προσδιορίζονται οι απαραίτητες δεξιότητες για την άσκηση των καθηκόντων του προσωπικού και την αξιολόγησή τους. Επιδιώκεται η ενίσχυση της διαφάνειας, του πλαισίου που διέπει τους συνεργάτες των ιδιαίτερων γραφείων των μελών της Κυβέρνησης, των Υφυπουργών και των </w:t>
      </w:r>
      <w:r w:rsidR="00DE424D">
        <w:rPr>
          <w:rFonts w:eastAsia="Times New Roman" w:cs="Times New Roman"/>
          <w:szCs w:val="24"/>
        </w:rPr>
        <w:t>γ</w:t>
      </w:r>
      <w:r>
        <w:rPr>
          <w:rFonts w:eastAsia="Times New Roman" w:cs="Times New Roman"/>
          <w:szCs w:val="24"/>
        </w:rPr>
        <w:t xml:space="preserve">ενικών και των </w:t>
      </w:r>
      <w:r w:rsidR="00DE424D">
        <w:rPr>
          <w:rFonts w:eastAsia="Times New Roman" w:cs="Times New Roman"/>
          <w:szCs w:val="24"/>
        </w:rPr>
        <w:t>ε</w:t>
      </w:r>
      <w:r>
        <w:rPr>
          <w:rFonts w:eastAsia="Times New Roman" w:cs="Times New Roman"/>
          <w:szCs w:val="24"/>
        </w:rPr>
        <w:t xml:space="preserve">ιδικών </w:t>
      </w:r>
      <w:r w:rsidR="00DE424D">
        <w:rPr>
          <w:rFonts w:eastAsia="Times New Roman" w:cs="Times New Roman"/>
          <w:szCs w:val="24"/>
        </w:rPr>
        <w:t>γ</w:t>
      </w:r>
      <w:r>
        <w:rPr>
          <w:rFonts w:eastAsia="Times New Roman" w:cs="Times New Roman"/>
          <w:szCs w:val="24"/>
        </w:rPr>
        <w:t>ραμματέων.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Γιατί εστιάζουμε στην αξιολόγηση; Μα, προκειμένου ο κάθε εργαζόμενος, οι προϊστάμενοί του και εν τέλει, το σύνολο της εργασιακής κοινότητας του δημόσιου τομέα να μπορούν να διακρίνουν σημεία βελτίωσης. Διότι, αν η αξιολόγηση παραμένει κενό γράμμα, παραμένει μια τυπική διαδικασία που δεν εστιάζει στο ζητούμενο, εφόσον δεν επιτυγχάνει τη βελτίωση των αδυναμιών του υπαλλήλου.</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ακριβώς είναι η αντίληψη που αλλάζει. Προωθείται με αυτόν τον τρόπο μια αλλαγή φιλοσοφίας στο ελληνικό </w:t>
      </w:r>
      <w:r w:rsidR="00224DB9">
        <w:rPr>
          <w:rFonts w:eastAsia="Times New Roman" w:cs="Times New Roman"/>
          <w:szCs w:val="24"/>
        </w:rPr>
        <w:t>δ</w:t>
      </w:r>
      <w:r>
        <w:rPr>
          <w:rFonts w:eastAsia="Times New Roman" w:cs="Times New Roman"/>
          <w:szCs w:val="24"/>
        </w:rPr>
        <w:t>ημόσιο που βασίζεται στη διαρκή βελτίωση των δεξιοτήτων, μέσα από ολοκληρωμένα σχέδια δράσης, τα οποία δεν ενέχουν τιμωρητικό χαρακτήρα. Αλλάζει η αξιολόγηση των προϊσταμένων, η οποία θα καθορίζεται σε ποσοστό 50% από την επίτευξη της στοχοθεσίας της οργανικής τους μονάδας, σε ποσοστό 40% από την αξιολόγηση των δεξιοτήτων τους και σε ποσοστό 10% από την κρίση των υφισταμένων τους.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νέο σύστημα αξιολόγησης και στοχοθεσίας θα διαμορφώνεται με ρεαλιστικά κριτήρια, προσαρμοσμένα πάντοτε στις πραγματικές δυνατότητες της εκάστοτε οργανικής μονάδας. Συνδέει στενά τη στοχοθεσία με την αξιολόγηση και η υλοποίησή της ανατίθεται στους προϊσταμένους. Αποσυνδέεται η διαδικασία στοχοθεσίας από την απόφαση του Υπουργού και μεταφέρεται σε υπηρεσιακό επίπεδο, ανεξάρτητα από το αν έχει ληφθεί σχετική απόφαση από τον Υπουργό.</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 σημερινό νομοθέτημα συμπληρώνει τον βασικό πυλώνα της μακροπρόθεσμης στρατηγικής για τη βελτίωση των παρεχόμενων υπηρεσιών στη δημόσια διοίκηση, θα ενισχύσει την εμπιστοσύνη των πολιτών στη δημόσια διοίκηση, θα συνδράμει καθοριστικά στην υποστήριξη των ανθρώπων και των υπηρεσιών εκείνων που καλούνται να εφαρμόσουν τις πολιτικές της Γενικής Γραμματείας Ανθρώπινου Δυναμικού Δημόσιου Τομέα, θα προσδώσει κίνητρα </w:t>
      </w:r>
      <w:r>
        <w:rPr>
          <w:rFonts w:eastAsia="Times New Roman" w:cs="Times New Roman"/>
          <w:szCs w:val="24"/>
        </w:rPr>
        <w:lastRenderedPageBreak/>
        <w:t>στους υπαλλήλους, θα λειτουργήσει ως μηχανισμός αυτοβελτίωσης, αλλά και επιβράβευσής τους.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 νέος νόμος δεν είναι και δεν πρέπει να αποτελεί αντικείμενο πολιτικής αντιπαράθεσης και μάλιστα, επίπλαστης. Οι τοποθετήσεις τόσο των φορέων όσο και της Αντιπολίτευσης δεν έδειξαν ανυπέρβλητα εμπόδια σύγκλισης. Για τον λόγο αυτόν και μόνο, σας καλώ να το υπερψηφίσετε.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Ευχαριστώ.</w:t>
      </w:r>
    </w:p>
    <w:p w:rsidR="00EF197F" w:rsidRDefault="00120B8D">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EF197F" w:rsidRDefault="00120B8D">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συνάδελφε.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Τον λόγο τώρα εκ μέρους του ΣΥΡΙΖΑ έχει η κ. Γεροβασίλη.</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ΟΛΓΑ ΓΕΡΟΒΑΣΙΛΗ:</w:t>
      </w:r>
      <w:r>
        <w:rPr>
          <w:rFonts w:eastAsia="Times New Roman" w:cs="Times New Roman"/>
          <w:szCs w:val="24"/>
        </w:rPr>
        <w:t xml:space="preserve"> Κύριε Υπουργέ, κυρίες και κύριοι συνάδελφοι, σύστημα στοχοθεσίας και αξιολόγησης στο </w:t>
      </w:r>
      <w:r w:rsidR="0057304E">
        <w:rPr>
          <w:rFonts w:eastAsia="Times New Roman" w:cs="Times New Roman"/>
          <w:szCs w:val="24"/>
        </w:rPr>
        <w:t>δ</w:t>
      </w:r>
      <w:r>
        <w:rPr>
          <w:rFonts w:eastAsia="Times New Roman" w:cs="Times New Roman"/>
          <w:szCs w:val="24"/>
        </w:rPr>
        <w:t>ημόσιο. Εκ των πραγμάτων -και στις ρυθμίσεις που διαβάζουμε σήμερα, που ήρθαν- νομίζω ότι μας γυρνάει χρόνια πίσω, μας γυρνάει περίπου στο 2014 η λογική των ρυθμίσεων, στην εποχή δηλαδή που ο τότε Υπουργός κ. Μητσοτάκης εφάρμοσε το σύστημα των ποσοστώσεων. Σας θυμίζω υποχρεωτική αρνητική βαθμολογία για το 15% των υπαλλήλων τότε, που κατ’ ευθείαν οδηγούσε σε διαθεσιμότητα και απολύσεις.</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Νομίζω ότι και σήμερα επανέρχονται ρυθμίσεις αντίστοιχης λογικής. Δηλαδή, επαναφέρει σήμερα η Νέα Δημοκρατία τις εκ προοιμίου αρνητικές βαθμολογίες. Υποχρεωτικά, λέει το νομοσχέδιο, ότι οι δημόσιοι υπάλληλοι χωλαίνουν σε τρεις δεξιότητες. Όχι ένας, όχι κάποιοι. Οριζόντια.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Ακούσαμε, κύριε Υπουργέ, από εσάς ότι δεν είναι τιμωρητικό, διότι αφορά όλους. Ακριβώς επειδή αδιακρίτως αφορά όλους, το σύστημα αυτό είναι τιμωρητικό, επανέρχεται στην ίδια παλιά λογική. Αποφασίσατε, δηλαδή, για διακόσιες χιλιάδες υπαλλήλους σε μια νύχτα, με μια διάταξη νόμου, ότι όλοι πάσχουν στις τρεις κατηγορίες, ότι τους λείπουν ή πρέπει να βελτιώσουν υποχρεωτικά τρεις δεξιότητες. Αυτό πώς λέγεται; Τιμωρητικό, αυθαίρετο;</w:t>
      </w:r>
    </w:p>
    <w:p w:rsidR="00EF197F" w:rsidRDefault="00120B8D">
      <w:pPr>
        <w:spacing w:line="600" w:lineRule="auto"/>
        <w:ind w:firstLine="720"/>
        <w:jc w:val="both"/>
        <w:rPr>
          <w:rFonts w:eastAsia="Times New Roman" w:cs="Times New Roman"/>
          <w:szCs w:val="24"/>
        </w:rPr>
      </w:pPr>
      <w:r>
        <w:rPr>
          <w:rFonts w:eastAsia="Times New Roman" w:cs="Times New Roman"/>
          <w:szCs w:val="24"/>
        </w:rPr>
        <w:t>Προσωπικά, βέβαια, δεν θέλω να είμαι αφοριστική και δεν θα σταθώ περισσότερο σε αυτό. Θέλω να καλωσορίσω</w:t>
      </w:r>
      <w:r w:rsidRPr="001C54DD">
        <w:rPr>
          <w:rFonts w:eastAsia="Times New Roman" w:cs="Times New Roman"/>
          <w:szCs w:val="24"/>
        </w:rPr>
        <w:t xml:space="preserve"> </w:t>
      </w:r>
      <w:r>
        <w:rPr>
          <w:rFonts w:eastAsia="Times New Roman" w:cs="Times New Roman"/>
          <w:szCs w:val="24"/>
        </w:rPr>
        <w:t xml:space="preserve">την αναγνώριση -έστω και αργά- από τον κ. Βορίδη και τη Νέα Δημοκρατία, ότι παρέλαβε από τον ΣΥΡΙΖΑ ένα σύστημα αξιολόγησης, που νομίζω ότι είναι το πρώτο που πραγματικά εφαρμόζεται στο </w:t>
      </w:r>
      <w:r w:rsidR="00224DB9">
        <w:rPr>
          <w:rFonts w:eastAsia="Times New Roman" w:cs="Times New Roman"/>
          <w:szCs w:val="24"/>
        </w:rPr>
        <w:t>δ</w:t>
      </w:r>
      <w:r>
        <w:rPr>
          <w:rFonts w:eastAsia="Times New Roman" w:cs="Times New Roman"/>
          <w:szCs w:val="24"/>
        </w:rPr>
        <w:t>ημόσιο έκτοτε και μάλιστα, γίνεται με ηλεκτρονική αξιολόγηση.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Να μην ξεχάσουμε όμως -εγώ δεν το ξεχνάω- ποιος δυναμίτισε τότε τη διαδικασία της μεταρρύθμισης. Ήταν η Νέα Δημοκρατία, που με τη λογική των αρνητικών αξιολογήσεων, των ποσοστώσεων, των οριζόντιων απολύσεων </w:t>
      </w:r>
      <w:r>
        <w:rPr>
          <w:rFonts w:eastAsia="Times New Roman" w:cs="Times New Roman"/>
          <w:szCs w:val="24"/>
        </w:rPr>
        <w:lastRenderedPageBreak/>
        <w:t>έστρεψε δικαίως τους δημοσίους υπαλλήλους απέναντι στο ζήτημα της αξιολόγησης.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Κάναμε αγώνα για να εμπεδωθεί η αξιολόγηση, η μη τιμωρητική αξιολόγηση, αυτής των τριακοσίων εξήντα μοιρών, με αντικειμενικά κριτήρια κ.λπ., ενάντια στην προπαγάνδα, αλλά και στο συνδικαλιστικό κίνημα τότε. Βεβαίως, οι κυβερνήσεις των μνημονίων φούντωσαν και την αντίδραση στο ζήτημα της αξιολόγησης και δικαίως.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Βεβαίως, έχει μείνει ακόμα και σήμερα -το άκουσα σε διάφορες τοποθετήσεις των ημερών- η </w:t>
      </w:r>
      <w:r w:rsidR="00224DB9">
        <w:rPr>
          <w:rFonts w:eastAsia="Times New Roman" w:cs="Times New Roman"/>
          <w:szCs w:val="24"/>
        </w:rPr>
        <w:t>τ</w:t>
      </w:r>
      <w:r>
        <w:rPr>
          <w:rFonts w:eastAsia="Times New Roman" w:cs="Times New Roman"/>
          <w:szCs w:val="24"/>
        </w:rPr>
        <w:t>ροπολογία Γεροβασίλη, που εγκαθίδρυσε την αξιολόγηση, αλλά αυτό έχει μείνει από τον αγώνα εκείνο. Και βέβαια, η Νέα Δημοκρατία μάς λοιδορούσαν και τότε με επίκαιρες ερωτήσεις στη Βουλή για το αν φαίνονται στο σύστημα απογραφής οι συμβασιούχοι, το προσφυγικό και οι έκτακτες ανάγκες, αν όχι, να απολυθούν.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Πόσοι είναι οι συμβασιούχοι σήμερα, κύριε Υπουργέ; Το απευθύνω και στον κ. Γεωργαντά, που κοπτόταν τότε ότι οι εκατό χιλιάδες συμβασιούχοι επί ΣΥΡΙΖΑ ήταν πολλοί και ότι έπρεπε να απολυθούν αρκετοί από αυτούς, για να μειωθεί το κόστος στο </w:t>
      </w:r>
      <w:r w:rsidR="00224DB9">
        <w:rPr>
          <w:rFonts w:eastAsia="Times New Roman" w:cs="Times New Roman"/>
          <w:szCs w:val="24"/>
        </w:rPr>
        <w:t>δ</w:t>
      </w:r>
      <w:r>
        <w:rPr>
          <w:rFonts w:eastAsia="Times New Roman" w:cs="Times New Roman"/>
          <w:szCs w:val="24"/>
        </w:rPr>
        <w:t xml:space="preserve">ημόσιο. Σήμερα είναι εκατόν πενήντα χιλιάδες αυτοί που απογράφονται συμβασιούχοι και μάλιστα, χωρίς να εμπεριέχονται αυτοί που προσελήφθησαν για τον </w:t>
      </w:r>
      <w:r w:rsidR="00224DB9">
        <w:rPr>
          <w:rFonts w:eastAsia="Times New Roman" w:cs="Times New Roman"/>
          <w:szCs w:val="24"/>
          <w:lang w:val="en-US"/>
        </w:rPr>
        <w:t>COVID</w:t>
      </w:r>
      <w:r>
        <w:rPr>
          <w:rFonts w:eastAsia="Times New Roman" w:cs="Times New Roman"/>
          <w:szCs w:val="24"/>
        </w:rPr>
        <w:t>. Έχει σπάσει ή</w:t>
      </w:r>
      <w:r w:rsidRPr="000D27F3">
        <w:rPr>
          <w:rFonts w:eastAsia="Times New Roman" w:cs="Times New Roman"/>
          <w:szCs w:val="24"/>
        </w:rPr>
        <w:t xml:space="preserve"> </w:t>
      </w:r>
      <w:r>
        <w:rPr>
          <w:rFonts w:eastAsia="Times New Roman" w:cs="Times New Roman"/>
          <w:szCs w:val="24"/>
        </w:rPr>
        <w:t xml:space="preserve">δεν έχει σπάσει όλα τα ρεκόρ η Νέα Δημοκρατία για τους μετακλητούς; Από χίλιους επτακοσίους επί </w:t>
      </w:r>
      <w:r>
        <w:rPr>
          <w:rFonts w:eastAsia="Times New Roman" w:cs="Times New Roman"/>
          <w:szCs w:val="24"/>
        </w:rPr>
        <w:lastRenderedPageBreak/>
        <w:t>ΣΥΡΙΖΑ σήμερα είναι τρεις χιλιάδες διακόσιοι σαράντα πέντε, με κόστος 70 εκατομμύρια ανά έτος, διότι αυξήθηκαν και οι αμοιβές τους και ελαττώθηκαν και τα προσόντα πρόσληψης.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Πιέζατε τότε, κύριε Υπουργέ, οι πέντε χιλιάδες πυροσβέστες να απολυθούν, αντί να μονιμοποιηθούν. Και βεβαίως, υπήρχε και τότε μια </w:t>
      </w:r>
      <w:r w:rsidR="00D705C2">
        <w:rPr>
          <w:rFonts w:eastAsia="Times New Roman" w:cs="Times New Roman"/>
          <w:szCs w:val="24"/>
        </w:rPr>
        <w:t>τ</w:t>
      </w:r>
      <w:r>
        <w:rPr>
          <w:rFonts w:eastAsia="Times New Roman" w:cs="Times New Roman"/>
          <w:szCs w:val="24"/>
        </w:rPr>
        <w:t>ροπολογία Γεροβασίλη και εξαιτίας αυτής υπηρετούν και σήμερα στην Πυροσβεστική ως μόνιμοι χιλιάδες πυροσβεστών.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Βεβαίως, συνολικά κατασυκοφαντηθήκαμε και ενώ διαρκούσε και η διαδικασία της αξιολόγησης της χώρας από τους </w:t>
      </w:r>
      <w:r w:rsidR="00D705C2">
        <w:rPr>
          <w:rFonts w:eastAsia="Times New Roman" w:cs="Times New Roman"/>
          <w:szCs w:val="24"/>
        </w:rPr>
        <w:t>θ</w:t>
      </w:r>
      <w:r>
        <w:rPr>
          <w:rFonts w:eastAsia="Times New Roman" w:cs="Times New Roman"/>
          <w:szCs w:val="24"/>
        </w:rPr>
        <w:t>εσμούς και κινδύνευε να μην κλείσουν οι διαπραγματεύσεις και να γίνει η έξοδος από το μνημόνιο το 2018. Να θυμίσω για τους διοικητικούς γραμματείς τις συκοφαντίες, ότι δήθεν ήταν φωτογραφικές οι προκηρύξεις. Ήρθε η Νέα Δημοκρατία σε μια νύχτα, κατήργησε και διόρισε τους άριστους -καμιά φορά και χωρίς πτυχίο- απευθείας, χωρίς κα</w:t>
      </w:r>
      <w:r w:rsidR="00D705C2">
        <w:rPr>
          <w:rFonts w:eastAsia="Times New Roman" w:cs="Times New Roman"/>
          <w:szCs w:val="24"/>
        </w:rPr>
        <w:t>μ</w:t>
      </w:r>
      <w:r>
        <w:rPr>
          <w:rFonts w:eastAsia="Times New Roman" w:cs="Times New Roman"/>
          <w:szCs w:val="24"/>
        </w:rPr>
        <w:t>μία προκήρυξη, χωρίς καμ</w:t>
      </w:r>
      <w:r w:rsidR="00D705C2">
        <w:rPr>
          <w:rFonts w:eastAsia="Times New Roman" w:cs="Times New Roman"/>
          <w:szCs w:val="24"/>
        </w:rPr>
        <w:t>μ</w:t>
      </w:r>
      <w:r>
        <w:rPr>
          <w:rFonts w:eastAsia="Times New Roman" w:cs="Times New Roman"/>
          <w:szCs w:val="24"/>
        </w:rPr>
        <w:t>ία διαδικασία.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 νόμος του ΣΥΡΙΖΑ, ο ν.4369/2016, στόχευσε στην αποκομματικοποίηση του κράτους. Προκήρυξη ΑΣΕΠ για επιλογή διοικητικών γραμματέων στα Υπουργεία και επικεφαλής διοικήσεων, κρίσεις προϊσταμένων, κατάργηση των κομματικών διορισμών.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Τι κάνει η Νέα Δημοκρατία εδώ και τρία χρόνια; Πορεύεται με απευθείας αναθέσεις σε όλο το </w:t>
      </w:r>
      <w:r w:rsidR="00D705C2">
        <w:rPr>
          <w:rFonts w:eastAsia="Times New Roman" w:cs="Times New Roman"/>
          <w:szCs w:val="24"/>
        </w:rPr>
        <w:t>δ</w:t>
      </w:r>
      <w:r>
        <w:rPr>
          <w:rFonts w:eastAsia="Times New Roman" w:cs="Times New Roman"/>
          <w:szCs w:val="24"/>
        </w:rPr>
        <w:t>ημόσιο σε θέσεις προϊσταμένων. Εδώ και τρία χρόνια καμ</w:t>
      </w:r>
      <w:r w:rsidR="00830A4E">
        <w:rPr>
          <w:rFonts w:eastAsia="Times New Roman" w:cs="Times New Roman"/>
          <w:szCs w:val="24"/>
        </w:rPr>
        <w:t>μ</w:t>
      </w:r>
      <w:r>
        <w:rPr>
          <w:rFonts w:eastAsia="Times New Roman" w:cs="Times New Roman"/>
          <w:szCs w:val="24"/>
        </w:rPr>
        <w:t>ία κρίση, καμ</w:t>
      </w:r>
      <w:r w:rsidR="00830A4E">
        <w:rPr>
          <w:rFonts w:eastAsia="Times New Roman" w:cs="Times New Roman"/>
          <w:szCs w:val="24"/>
        </w:rPr>
        <w:t>μ</w:t>
      </w:r>
      <w:r>
        <w:rPr>
          <w:rFonts w:eastAsia="Times New Roman" w:cs="Times New Roman"/>
          <w:szCs w:val="24"/>
        </w:rPr>
        <w:t>ία αξιοκρατία, κα</w:t>
      </w:r>
      <w:r w:rsidR="00830A4E">
        <w:rPr>
          <w:rFonts w:eastAsia="Times New Roman" w:cs="Times New Roman"/>
          <w:szCs w:val="24"/>
        </w:rPr>
        <w:t>μ</w:t>
      </w:r>
      <w:r>
        <w:rPr>
          <w:rFonts w:eastAsia="Times New Roman" w:cs="Times New Roman"/>
          <w:szCs w:val="24"/>
        </w:rPr>
        <w:t>μία αντικειμενικότητα. Και βεβαίως, να μην ξεχνάμε και τις απευθείας αναθέσεις στις προμήθειες.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Επίσης, σήμερα έχει προαναγγελθεί και άλλη τροπολογία από τον Υπουργό -δεν ξέρω αν θα έρθει- για να «φυτευτούν» πάλι κομματικά στελέχη στη θέση των παλιών γενικών γραμματέων, μετά συντονιστών, των αποκεντρωμένων διοικήσεων που λήγει η θητεία. Πρόκειται για κομματικές θέσεις που ο ΣΥΡΙΖΑ κατήργησε πριν από επτά χρόνια. Αυτά για την παλινόρθωση του κομματικού κράτους.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Θέλω να θυμίσω, όμως, ότι με τη διοικητική μεταρρύθμιση που πραγματοποίησε ο ΣΥΡΙΖΑ με τη συνεργασία της </w:t>
      </w:r>
      <w:r w:rsidR="00D705C2">
        <w:rPr>
          <w:rFonts w:eastAsia="Times New Roman" w:cs="Times New Roman"/>
          <w:szCs w:val="24"/>
        </w:rPr>
        <w:t>δ</w:t>
      </w:r>
      <w:r>
        <w:rPr>
          <w:rFonts w:eastAsia="Times New Roman" w:cs="Times New Roman"/>
          <w:szCs w:val="24"/>
        </w:rPr>
        <w:t xml:space="preserve">ημόσιας </w:t>
      </w:r>
      <w:r w:rsidR="00D705C2">
        <w:rPr>
          <w:rFonts w:eastAsia="Times New Roman" w:cs="Times New Roman"/>
          <w:szCs w:val="24"/>
        </w:rPr>
        <w:t>δ</w:t>
      </w:r>
      <w:r>
        <w:rPr>
          <w:rFonts w:eastAsia="Times New Roman" w:cs="Times New Roman"/>
          <w:szCs w:val="24"/>
        </w:rPr>
        <w:t xml:space="preserve">ιοίκησης τότε και επίσης σε συνεργασία με το γαλλικό δημόσιο, την </w:t>
      </w:r>
      <w:r>
        <w:rPr>
          <w:rFonts w:eastAsia="Times New Roman" w:cs="Times New Roman"/>
          <w:szCs w:val="24"/>
          <w:lang w:val="en-US"/>
        </w:rPr>
        <w:t>Expertise</w:t>
      </w:r>
      <w:r w:rsidRPr="009128D8">
        <w:rPr>
          <w:rFonts w:eastAsia="Times New Roman" w:cs="Times New Roman"/>
          <w:szCs w:val="24"/>
        </w:rPr>
        <w:t xml:space="preserve"> </w:t>
      </w:r>
      <w:r>
        <w:rPr>
          <w:rFonts w:eastAsia="Times New Roman" w:cs="Times New Roman"/>
          <w:szCs w:val="24"/>
          <w:lang w:val="en-US"/>
        </w:rPr>
        <w:t>France</w:t>
      </w:r>
      <w:r w:rsidRPr="009128D8">
        <w:rPr>
          <w:rFonts w:eastAsia="Times New Roman" w:cs="Times New Roman"/>
          <w:szCs w:val="24"/>
        </w:rPr>
        <w:t xml:space="preserve">, </w:t>
      </w:r>
      <w:r>
        <w:rPr>
          <w:rFonts w:eastAsia="Times New Roman" w:cs="Times New Roman"/>
          <w:szCs w:val="24"/>
        </w:rPr>
        <w:t xml:space="preserve">την τεχνική βοήθεια, έγιναν τομές και μεταρρυθμίσεις στη χώρα που εφαρμόζονται μέχρι σήμερα.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Υλοποιήσαμε το σύστημα διαχείρισης ανθρώπινου δυναμικού του δημοσίου, το γνωστό </w:t>
      </w:r>
      <w:r>
        <w:rPr>
          <w:rFonts w:eastAsia="Times New Roman" w:cs="Times New Roman"/>
          <w:szCs w:val="24"/>
          <w:lang w:val="en-US"/>
        </w:rPr>
        <w:t>HRMS</w:t>
      </w:r>
      <w:r w:rsidRPr="005E39B9">
        <w:rPr>
          <w:rFonts w:eastAsia="Times New Roman" w:cs="Times New Roman"/>
          <w:szCs w:val="24"/>
        </w:rPr>
        <w:t>,</w:t>
      </w:r>
      <w:r>
        <w:rPr>
          <w:rFonts w:eastAsia="Times New Roman" w:cs="Times New Roman"/>
          <w:szCs w:val="24"/>
        </w:rPr>
        <w:t xml:space="preserve"> προγραμματισμό προσλήψεων, στοχοθεσία, αξιολόγηση δομών υπηρεσιών, ψηφιακά οργανογράμματα, περιγράμματα θέσεων εργασίας, ηλεκτρονική αξιολόγηση δημοσίων υπαλλήλων, ενιαίο σύστημα κινητικότητας, μητρώο στελεχών, προκηρύξεις διοικητικών </w:t>
      </w:r>
      <w:r>
        <w:rPr>
          <w:rFonts w:eastAsia="Times New Roman" w:cs="Times New Roman"/>
          <w:szCs w:val="24"/>
        </w:rPr>
        <w:lastRenderedPageBreak/>
        <w:t xml:space="preserve">γραμματέων, προκηρύξεις προϊσταμένων προοδευτικά σε όλο το δημόσιο, ψηφιακή επιμόρφωση σε συνεργασία με το ΕΚΔΔΑ.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Βεβαίως, στην κάθε μεταρρύθμιση το μέτρο της επιτυχίας είναι η εφαρμογή. Και οι μεταρρυθμίσεις αυτές εφαρμόστηκαν, εφαρμόζονται και έχουν αγκαλιαστεί από τη δημόσια διοίκηση.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Κλείνοντας, ποιος θα φανταζόταν πριν μερικά χρόνια ότι περίπου δύο χιλιάδες φορείς του δημοσίου θα έχουν ψηφιακό οργανόγραμμα; Παραλάβαμε ένα δημόσιο που δεν ήξερε κανείς πού δουλεύει, τι δουλειά κάνει και σε ποια πόλη βρίσκεται. Ποιος θα μιλούσε για ηλεκτρονική αξιολόγηση στο δημόσιο πριν από τον ΣΥΡΙΖΑ;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η χώρα σήμερα δοκιμάζεται από πολλαπλές κρίσεις, ενεργειακή, κρίση ακρίβειας, πανδημία, φωτιές, κλιματική κρίση, εξωτερική πολιτική, και έχει ανάγκη και την ασφάλεια και τη συνέχεια του κράτους και όχι, κύριε Υπουργέ, την κομματικοποίηση του κράτους, την οποία υπηρετείτε πιστά την τελευταία τριετία.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EF197F" w:rsidRDefault="00120B8D">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1960E2" w:rsidRDefault="00C55A68">
      <w:pPr>
        <w:spacing w:line="600" w:lineRule="auto"/>
        <w:ind w:firstLine="720"/>
        <w:jc w:val="both"/>
        <w:rPr>
          <w:rFonts w:eastAsia="Times New Roman" w:cs="Times New Roman"/>
          <w:szCs w:val="24"/>
        </w:rPr>
      </w:pPr>
      <w:r w:rsidRPr="009C538A">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 </w:t>
      </w:r>
    </w:p>
    <w:p w:rsidR="00EF197F" w:rsidRDefault="00667933">
      <w:pPr>
        <w:spacing w:line="600" w:lineRule="auto"/>
        <w:ind w:firstLine="720"/>
        <w:jc w:val="center"/>
        <w:rPr>
          <w:rFonts w:eastAsia="Times New Roman" w:cs="Times New Roman"/>
          <w:szCs w:val="24"/>
        </w:rPr>
      </w:pPr>
      <w:r>
        <w:rPr>
          <w:rFonts w:eastAsia="Times New Roman" w:cs="Times New Roman"/>
          <w:szCs w:val="24"/>
        </w:rPr>
        <w:lastRenderedPageBreak/>
        <w:t>(ΜΕΤΑ ΤΗΝ ΗΛΕΚΤΡΟΝΙΚΗ ΚΑΤΑΜΕΤΡΗΣΗ)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00D54C29">
        <w:rPr>
          <w:rFonts w:eastAsia="Times New Roman" w:cs="Times New Roman"/>
          <w:szCs w:val="24"/>
        </w:rPr>
        <w:t xml:space="preserve">στο σημείο αυτό </w:t>
      </w:r>
      <w:r>
        <w:rPr>
          <w:rFonts w:eastAsia="Times New Roman" w:cs="Times New Roman"/>
          <w:szCs w:val="24"/>
        </w:rPr>
        <w:t xml:space="preserve">έχω την τιμή να σας ανακοινώσω το αποτέλεσμα της διεξαχθείσας ηλεκτρονικής ονομαστικής ψηφοφορίας επί της αιτήσεως άρσης ασυλίας του συναδέλφου Βουλευτή και Προέδρου της Κοινοβουλευτικής Ομάδας της Ελληνικής Λύσης κ. Κυριάκου Βελόπουλου.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Για την υπόθεση του κ. Κυριάκου Βελόπουλου ψήφισαν συνολικά </w:t>
      </w:r>
      <w:r w:rsidR="00B17003">
        <w:rPr>
          <w:rFonts w:eastAsia="Times New Roman" w:cs="Times New Roman"/>
          <w:szCs w:val="24"/>
        </w:rPr>
        <w:t xml:space="preserve">250 </w:t>
      </w:r>
      <w:r>
        <w:rPr>
          <w:rFonts w:eastAsia="Times New Roman" w:cs="Times New Roman"/>
          <w:szCs w:val="24"/>
        </w:rPr>
        <w:t xml:space="preserve">Βουλευτές.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Υπέρ της άρσης ασυλίας, δηλαδή «ΝΑΙ», </w:t>
      </w:r>
      <w:r w:rsidR="00B17003">
        <w:rPr>
          <w:rFonts w:eastAsia="Times New Roman" w:cs="Times New Roman"/>
          <w:szCs w:val="24"/>
        </w:rPr>
        <w:t>εψήφισε ουδείς</w:t>
      </w:r>
      <w:r>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Κατά της άρσης ασυλίας, δηλαδή «ΟΧΙ», </w:t>
      </w:r>
      <w:r w:rsidR="00D54C29">
        <w:rPr>
          <w:rFonts w:eastAsia="Times New Roman" w:cs="Times New Roman"/>
          <w:szCs w:val="24"/>
        </w:rPr>
        <w:t>ε</w:t>
      </w:r>
      <w:r>
        <w:rPr>
          <w:rFonts w:eastAsia="Times New Roman" w:cs="Times New Roman"/>
          <w:szCs w:val="24"/>
        </w:rPr>
        <w:t xml:space="preserve">ψήφισαν </w:t>
      </w:r>
      <w:r w:rsidR="00B17003">
        <w:rPr>
          <w:rFonts w:eastAsia="Times New Roman" w:cs="Times New Roman"/>
          <w:szCs w:val="24"/>
        </w:rPr>
        <w:t xml:space="preserve">250 </w:t>
      </w:r>
      <w:r>
        <w:rPr>
          <w:rFonts w:eastAsia="Times New Roman" w:cs="Times New Roman"/>
          <w:szCs w:val="24"/>
        </w:rPr>
        <w:t xml:space="preserve">Βουλευτές.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«ΠΑΡΩΝ»</w:t>
      </w:r>
      <w:r w:rsidR="00B17003">
        <w:rPr>
          <w:rFonts w:eastAsia="Times New Roman" w:cs="Times New Roman"/>
          <w:szCs w:val="24"/>
        </w:rPr>
        <w:t xml:space="preserve"> εψήφισε ουδείς</w:t>
      </w:r>
      <w:r>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Συνεπώς η αίτηση της εισαγγελικής αρχής απορρίπτεται.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 αποτέλεσμα της διεξαχθείσας ονομαστικής ηλεκτρονικής ψηφοφορίας </w:t>
      </w:r>
      <w:r w:rsidR="00B17003">
        <w:rPr>
          <w:rFonts w:eastAsia="Times New Roman" w:cs="Times New Roman"/>
          <w:szCs w:val="24"/>
        </w:rPr>
        <w:t xml:space="preserve">καταχωρίζεται στα </w:t>
      </w:r>
      <w:r>
        <w:rPr>
          <w:rFonts w:eastAsia="Times New Roman" w:cs="Times New Roman"/>
          <w:szCs w:val="24"/>
        </w:rPr>
        <w:t xml:space="preserve">Πρακτικά της σημερινής συνεδρίασης και έχει ως εξής: </w:t>
      </w:r>
    </w:p>
    <w:p w:rsidR="00CB4B14" w:rsidRPr="00CB4B14" w:rsidRDefault="00CB4B14" w:rsidP="00CB4B14">
      <w:pPr>
        <w:tabs>
          <w:tab w:val="left" w:pos="1791"/>
        </w:tabs>
        <w:spacing w:after="0" w:line="600" w:lineRule="auto"/>
        <w:ind w:firstLine="720"/>
        <w:jc w:val="center"/>
        <w:rPr>
          <w:rFonts w:eastAsia="Times New Roman" w:cs="Times New Roman"/>
          <w:color w:val="FF0000"/>
          <w:szCs w:val="24"/>
        </w:rPr>
      </w:pPr>
      <w:r w:rsidRPr="00CB4B14">
        <w:rPr>
          <w:rFonts w:eastAsia="Times New Roman" w:cs="Times New Roman"/>
          <w:color w:val="FF0000"/>
          <w:szCs w:val="24"/>
        </w:rPr>
        <w:t>ΑΛΛΑΓΗ ΣΕΛΙΔΑΣ</w:t>
      </w:r>
    </w:p>
    <w:tbl>
      <w:tblPr>
        <w:tblW w:w="9340" w:type="dxa"/>
        <w:jc w:val="center"/>
        <w:tblCellMar>
          <w:left w:w="10" w:type="dxa"/>
          <w:right w:w="10" w:type="dxa"/>
        </w:tblCellMar>
        <w:tblLook w:val="04A0" w:firstRow="1" w:lastRow="0" w:firstColumn="1" w:lastColumn="0" w:noHBand="0" w:noVBand="1"/>
      </w:tblPr>
      <w:tblGrid>
        <w:gridCol w:w="4015"/>
        <w:gridCol w:w="1534"/>
        <w:gridCol w:w="2791"/>
        <w:gridCol w:w="1000"/>
      </w:tblGrid>
      <w:tr w:rsidR="001960E2">
        <w:trPr>
          <w:trHeight w:val="300"/>
          <w:jc w:val="center"/>
        </w:trPr>
        <w:tc>
          <w:tcPr>
            <w:tcW w:w="401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rPr>
                <w:rFonts w:ascii="Calibri" w:eastAsia="Times New Roman" w:hAnsi="Calibri" w:cs="Calibri"/>
                <w:color w:val="000000"/>
                <w:szCs w:val="24"/>
              </w:rPr>
            </w:pPr>
            <w:r w:rsidRPr="00030122">
              <w:rPr>
                <w:rFonts w:ascii="Calibri" w:eastAsia="Times New Roman" w:hAnsi="Calibri" w:cs="Calibri"/>
                <w:color w:val="000000"/>
                <w:szCs w:val="24"/>
              </w:rPr>
              <w:t>Ονοματεπώνυμο</w:t>
            </w:r>
          </w:p>
        </w:tc>
        <w:tc>
          <w:tcPr>
            <w:tcW w:w="1534" w:type="dxa"/>
            <w:tcBorders>
              <w:top w:val="single" w:sz="4" w:space="0" w:color="000000"/>
              <w:left w:val="nil"/>
              <w:bottom w:val="single" w:sz="4" w:space="0" w:color="000000"/>
              <w:right w:val="single" w:sz="4" w:space="0" w:color="000000"/>
            </w:tcBorders>
            <w:shd w:val="clear" w:color="auto" w:fill="auto"/>
            <w:noWrap/>
            <w:vAlign w:val="center"/>
            <w:hideMark/>
          </w:tcPr>
          <w:p w:rsidR="00954AC5" w:rsidRPr="00030122" w:rsidRDefault="00120B8D" w:rsidP="00954AC5">
            <w:pPr>
              <w:rPr>
                <w:rFonts w:ascii="Calibri" w:eastAsia="Times New Roman" w:hAnsi="Calibri" w:cs="Calibri"/>
                <w:color w:val="000000"/>
                <w:szCs w:val="24"/>
              </w:rPr>
            </w:pPr>
            <w:r w:rsidRPr="00030122">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954AC5" w:rsidRPr="00030122" w:rsidRDefault="00120B8D" w:rsidP="00954AC5">
            <w:pPr>
              <w:rPr>
                <w:rFonts w:ascii="Calibri" w:eastAsia="Times New Roman" w:hAnsi="Calibri" w:cs="Calibri"/>
                <w:color w:val="000000"/>
                <w:szCs w:val="24"/>
              </w:rPr>
            </w:pPr>
            <w:r w:rsidRPr="00030122">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954AC5" w:rsidRPr="00030122" w:rsidRDefault="00120B8D" w:rsidP="00954AC5">
            <w:pPr>
              <w:rPr>
                <w:rFonts w:ascii="Calibri" w:eastAsia="Times New Roman" w:hAnsi="Calibri" w:cs="Calibri"/>
                <w:color w:val="000000"/>
                <w:szCs w:val="24"/>
              </w:rPr>
            </w:pPr>
            <w:r w:rsidRPr="00030122">
              <w:rPr>
                <w:rFonts w:ascii="Calibri" w:eastAsia="Times New Roman" w:hAnsi="Calibri" w:cs="Calibri"/>
                <w:color w:val="000000"/>
                <w:szCs w:val="24"/>
              </w:rPr>
              <w:t>Ψήφος</w:t>
            </w:r>
          </w:p>
        </w:tc>
      </w:tr>
      <w:tr w:rsidR="001960E2">
        <w:trPr>
          <w:trHeight w:val="18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0"/>
              <w:rPr>
                <w:rFonts w:ascii="Calibri" w:eastAsia="Times New Roman" w:hAnsi="Calibri" w:cs="Calibri"/>
                <w:b/>
                <w:bCs/>
                <w:szCs w:val="24"/>
              </w:rPr>
            </w:pPr>
            <w:r w:rsidRPr="00030122">
              <w:rPr>
                <w:rFonts w:ascii="Calibri" w:eastAsia="Times New Roman" w:hAnsi="Calibri" w:cs="Calibri"/>
                <w:b/>
                <w:bCs/>
                <w:szCs w:val="24"/>
              </w:rPr>
              <w:lastRenderedPageBreak/>
              <w:t>Πράξη: Για τη φερόμενη ως τελεσθείσα αξιόποινη πράξη της αντιποίησης ιατρικού λειτουργήματος κατ' εξακολούθηση (άρθρα 98 Π.Κ. και 339 παρ.2-1 Ν. 4512/2018) (ΣΥΝΟΛΙΚΑ ΨΗΦΟΙ: NAI:0, OXI:250, ΠΡΝ:0)</w:t>
            </w:r>
          </w:p>
        </w:tc>
        <w:tc>
          <w:tcPr>
            <w:tcW w:w="1534" w:type="dxa"/>
            <w:tcBorders>
              <w:top w:val="nil"/>
              <w:left w:val="nil"/>
              <w:bottom w:val="single" w:sz="4" w:space="0" w:color="000000"/>
              <w:right w:val="single" w:sz="4" w:space="0" w:color="000000"/>
            </w:tcBorders>
            <w:shd w:val="clear" w:color="auto" w:fill="auto"/>
            <w:vAlign w:val="center"/>
            <w:hideMark/>
          </w:tcPr>
          <w:p w:rsidR="00954AC5" w:rsidRPr="00030122" w:rsidRDefault="00120B8D" w:rsidP="00954AC5">
            <w:pPr>
              <w:outlineLvl w:val="0"/>
              <w:rPr>
                <w:rFonts w:ascii="Calibri" w:eastAsia="Times New Roman" w:hAnsi="Calibri" w:cs="Calibri"/>
                <w:color w:val="000000"/>
                <w:szCs w:val="24"/>
              </w:rPr>
            </w:pPr>
            <w:r w:rsidRPr="00030122">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954AC5" w:rsidRPr="00030122" w:rsidRDefault="00120B8D" w:rsidP="00954AC5">
            <w:pPr>
              <w:outlineLvl w:val="0"/>
              <w:rPr>
                <w:rFonts w:ascii="Calibri" w:eastAsia="Times New Roman" w:hAnsi="Calibri" w:cs="Calibri"/>
                <w:color w:val="000000"/>
                <w:szCs w:val="24"/>
              </w:rPr>
            </w:pPr>
            <w:r w:rsidRPr="0003012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954AC5" w:rsidRPr="00030122" w:rsidRDefault="00120B8D" w:rsidP="00954AC5">
            <w:pPr>
              <w:outlineLvl w:val="0"/>
              <w:rPr>
                <w:rFonts w:ascii="Calibri" w:eastAsia="Times New Roman" w:hAnsi="Calibri" w:cs="Calibri"/>
                <w:color w:val="000000"/>
                <w:szCs w:val="24"/>
              </w:rPr>
            </w:pPr>
            <w:r w:rsidRPr="00030122">
              <w:rPr>
                <w:rFonts w:ascii="Calibri" w:eastAsia="Times New Roman" w:hAnsi="Calibri" w:cs="Calibri"/>
                <w:color w:val="000000"/>
                <w:szCs w:val="24"/>
              </w:rPr>
              <w:t> </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ΑΒΔΕΛΑΣ ΑΠΟΣΤΟΛΟΣ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ΑΒΡΑΜΑΚΗΣ ΕΛΕΥΘΕΡΙΟΣ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ΑΓΑΘΟΠΟΥΛΟΥ ΕΙΡΗΝΗ-ΕΛΕΝΗ</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ΑΔΑΜΟΠΟΥΛΟΥ ΑΓΓΕΛΙΚΗ</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ΑΔΑΜΟΥ ΚΩΝΣΤΑΝΤΙΝΑ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ΑΘΑΝΑΣΙΟΥ ΑΘΑΝΑΣΙΟΣ(ΝΑΣΟΣ)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ΑΘΑΝΑΣΙΟΥ ΜΑΡΙΑ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ΑΘΑΝΑΣΙΟΥ ΧΑΡΑΛΑΜΠΟΣ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ΑΚΤΥΠΗΣ ΔΙΟΝΥΣΙΟΣ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ΑΛΕΞΙΑΔΗΣ ΤΡΥΦΩΝ</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ΑΛΕΞΟΠΟΥΛΟΥ ΑΝΑΣΤΑΣΙΑ-ΑΙΚΑΤΕΡΙΝΗ</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ΑΛΕΞΟΠΟΥΛΟΥ ΧΡΙΣΤΙΝΑ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ΑΜΑΝΑΤΙΔΗΣ ΓΙΩΡΓΟΣ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ΑΜΑΝΑΤΙΔΗΣ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ΑΜΥΡΑΣ ΓΙΩΡΓΟΣ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ΑΝΑΓΝΩΣΤΟΠΟΥΛΟΥ ΑΘΑΝΑΣΙΑ(ΣΙΑ)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ΑΝΑΣΤΑΣΙΑΔΗΣ ΣΑΒΒΑΣ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lastRenderedPageBreak/>
              <w:t xml:space="preserve">ΑΝΔΡΙΑΝΟΣ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ΑΝΤΩΝΙΑΔΗΣ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ΑΝΤΩΝΙΟΥ ΑΝΤΩΝΙΑ(ΤΟΝΙΑ)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ΑΠΟΣΤΟΛΟΥ ΕΥΑΓΓΕΛΟΣ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ΑΡΑΜΠΑΤΖΗ ΦΩΤΕΙΝΗ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ΑΡΑΧΩΒΙΤΗΣ ΣΤΑΥΡΟΣ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ΑΣΗΜΑΚΟΠΟΥΛΟΥ ΣΟΦΙΑ-ΧΑΪΔΩ</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ΑΥΓΕΝΑΚΗΣ ΕΛΕΥΘΕΡΙΟΣ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ΑΥΓΕΡΙΝΟΠΟΥΛΟΥ ΔΙΟΝΥΣΙΑ-ΘΕΟΔΩΡΑ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ΑΥΛΩΝΙΤΗΣ  ΑΛΕΞΑΝΔΡΟΣ-ΧΡΗΣΤΟΣ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ΑΧΜΕΤ ΙΛΧΑΝ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ΑΧΤΣΙΟΓΛΟΥ ΕΥΤΥΧΙΑ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ΒΑΓΕΝΑ-ΚΗΛΑΗΔΟΝΗ ΑΝΝΑ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ΒΑΓΕΝΑΣ ΔΗΜΗΤΡΙΟΣ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ΒΑΓΙΩΝΑΣ ΓΙΩΡΓΟΣ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ΒΑΡΒΙΤΣΙΩΤΗΣ ΜΙΛΤΙΑΔΗΣ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ΒΑΡΔΑΚΗΣ ΣΩΚΡΑΤΗΣ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ΒΑΡΕΜΕΝΟΣ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ΒΑΣΙΛΕΙΑΔΗΣ ΒΑΣΙΛΕΙΟΣ(ΛΑΚΗΣ)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ΒΑΣΙΛΙΚΟΣ ΒΑΣΙΛΕΙΟΣ(ΒΑΣΙΛΗΣ)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lastRenderedPageBreak/>
              <w:t xml:space="preserve">ΒΕΡΝΑΡΔΑΚΗΣ ΧΡΙΣΤΟΦΟΡΟΣ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ΒΕΣΥΡΟΠΟΥΛΟΣ ΑΠΟΣΤΟΛΟΣ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ΒΕΤΤΑ ΚΑΛΛΙΟΠΗ</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ΒΙΛΙΑΡΔΟΣ ΒΑΣΙΛΕΙΟΣ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ΒΙΤΣΑΣ ΔΗΜΗΤΡΙΟΣ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ΒΛΑΣΗΣ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ΒΛΑΧΟΣ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ΒΟΛΟΥΔΑΚΗΣ ΜΑΝΟΥΣΟΣ-ΚΩΝΣΤΑΝΤΙΝΟΣ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ΒΟΡΙΔΗΣ ΜΑΥΡΟΥΔΗΣ(ΜΑΚΗΣ)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ΒΟΥΛΤΕΨΗ ΣΟΦΙΑ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ΒΟΥΤΣΗΣ ΝΙΚΟΛΑΟΣ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ΒΡΟΥΤΣΗΣ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ΒΡΥΖΙΔΟΥ ΠΑΡΑΣΚΕΥΗ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ΓΕΡΑΠΕΤΡΙΤΗΣ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ΓΕΡΟΒΑΣΙΛΗ ΟΛΓΑ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ΓΕΩΡΓΑΝΤΑΣ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ΓΕΩΡΓΙΑΔΗΣ ΣΠΥΡΙΔΩΝ-ΑΔΩΝΙΣ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ΓΙΑΝΝΑΚΗΣ ΣΤΕΡΓΙΟΣ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6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lastRenderedPageBreak/>
              <w:t>ΓΙΑΝΝΑΚΟΠΟΥΛΟΥ ΚΩΝΣΤΑΝΤΙΝΑ(ΝΑΝΤΙΑ)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ΓΙΑΝΝΟΥΛΗΣ ΧΡΗΣΤΟΣ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ΓΙΟΓΙΑΚΑΣ ΒΑΣΙΛΕΙΟΣ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ΓΚΑΡΑ ΑΝΑΣΤΑΣΙΑ(ΝΑΤΑΣΑ)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ΓΚΙΚΑΣ ΣΤΕΦΑΝΟΣ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ΓΚΙΟΛΑΣ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ΓΚΙΟΥΛΕΚΑΣ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ΓΚΟΚΑΣ ΧΡΗΣΤΟΣ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ΔΕΝΔΙΑΣ ΝΙΚΟΛΑΟΣ-ΓΕΩΡΓΙΟΣ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ΔΕΡΜΕΝΤΖΟΠΟΥΛΟΣ ΧΡΗΣΤΟΣ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ΔΗΜΑΣ ΧΡΙΣΤΟΣ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ΔΗΜΟΣΧΑΚΗΣ ΑΝΑΣΤΑΣΙΟΣ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ΔΟΥΝΙΑ ΠΑΝΑΓΙΩΤΑ(ΝΟΝΗ)</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ΔΡΑΓΑΣΑΚΗΣ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ΕΛΕΥΘΕΡΙΑΔΟΥ ΣΟΥΛΤΑΝΑ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ΖΑΧΑΡΙΑΔΗΣ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ΖΕΪΜΠΕΚ ΧΟΥΣΕΪΝ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ΖΕΜΠΙΛΗΣ ΑΘΑΝΑΣΙΟΣ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ΖΟΥΡΑΡΗΣ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ΗΓΟΥΜΕΝΙΔΗΣ ΝΙΚΟΛΑΟΣ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lastRenderedPageBreak/>
              <w:t>ΘΕΟΔΩΡΙΚΑΚΟΣ ΠΑΝΑΓΙΩΤΗΣ(ΤΑΚΗΣ)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ΘΕΟΧΑΡΗΣ ΘΕΟΧΑΡΗΣ(ΧΑΡΗΣ)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ΘΡΑΨΑΝΙΩΤΗΣ ΕΜΜΑΝΟΥΗΛ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ΚΑΒΒΑΔΑΣ ΑΘΑΝΑΣΙΟΣ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ΚΑΙΡΙΔΗΣ ΔΗΜΗΤΡΙΟΣ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ΚΑΚΛΑΜΑΝΗΣ ΝΙΚΗΤΑΣ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6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ΚΑΛΑΜΑΤΙΑΝΟΣ ΔΙΟΝΥΣΙΟΣ-ΧΑΡΑΛΑΜΠΟΣ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ΚΑΛΑΦΑΤΗΣ ΣΤΑΥΡΟΣ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ΚΑΛΛΙΑΝΟΣ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ΚΑΛΟΓΙΑΝΝΗΣ ΣΤΑΥΡΟΣ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ΚΑΜΙΝΗΣ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ΚΑΠΠΑΤΟΣ ΠΑΝΑΓΗΣ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ΚΑΡΑΘΑΝΑΣΟΠΟΥΛΟΣ ΝΙΚΟΛΑΟΣ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ΚΑΡΑΜΑΝΛΗ ΑΝΝΑ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ΚΑΡΑΜΑΝΛΗΣ ΚΩΝΣΤΑΝΤΙΝΟΣ τ ΑΛΕΞ.</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ΚΑΡΑΜΑΝΛΗΣ ΚΩΝΣΤΑΝΤΙΝΟΣ τ ΑΧΙΛ.</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ΚΑΡΑΣΜΑΝΗΣ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ΚΑΣΙΜΑΤΗ ΕΙΡΗΝΗ(ΝΙΝΑ)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lastRenderedPageBreak/>
              <w:t xml:space="preserve">ΚΑΤΡΙΝΗΣ ΜΙΧΑΗΛ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ΚΑΤΡΟΥΓΚΑΛΟΣ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ΚΑΤΣΑΝΙΩΤΗΣ ΑΝΔΡΕΑΣ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ΚΑΤΣΑΦΑΔΟΣ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ΚΑΤΣΗΣ ΜΑΡΙΟΣ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ΚΑΦΑΝΤΑΡΗ ΧΑΡΟΥΛΑ(ΧΑΡΑ)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ΚΕΔΙΚΟΓΛΟΥ ΣΥΜΕΩΝ(ΣΙΜΟΣ)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ΚΕΛΕΤΣΗΣ ΣΤΑΥΡΟΣ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ΚΕΛΛΑΣ ΧΡΗΣΤΟΣ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ΚΕΡΑΜΕΩΣ ΝΙΚΗ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ΚΕΦΑΛΑ ΜΑΡΙΑ-ΑΛΕΞΑΝΔΡΑ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ΚΙΚΙΛΙΑΣ ΒΑΣΙΛΕΙΟΣ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ΚΟΚΚΑΛΗΣ ΒΑΣΙΛΕΙΟΣ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ΚΟΛΛΙΑΣ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ΚΟΝΣΟΛΑΣ ΕΜΜΑΝΟΥΗΛ(ΜΑΝΟΣ)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ΚΟΝΤΟΓΕΩΡΓΟΣ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ΚΟΤΡΩΝΙΑΣ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ΚΟΥΒΕΛΑΣ ΔΗΜΗΤΡΙΟΣ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lastRenderedPageBreak/>
              <w:t xml:space="preserve">ΚΟΥΜΟΥΤΣΑΚΟΣ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ΚΟΥΤΣΟΥΜΠΑΣ ΑΝΔΡΕΑΣ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ΚΡΗΤΙΚΟΣ ΝΕΟΚΛΗΣ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ΚΩΝΣΤΑΝΤΙΝΙΔΗΣ ΕΥΣΤΑΘΙΟΣ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ΚΩΝΣΤΑΝΤΙΝΟΠΟΥΛΟΣ ΟΔΥΣΣΕΑΣ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ΚΩΝΣΤΑΝΤΟΠΟΥΛΟΣ ΔΗΜΗΤΡΙΟΣ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ΚΩΤΣΗΡΑΣ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ΚΩΤΣΟΣ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ΛΑΖΑΡΙΔΗΣ ΜΑΚΑΡΙΟΣ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ΛΑΜΠΡΟΠΟΥΛΟΣ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ΛΑΜΠΡΟΥΛΗΣ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ΛΑΠΠΑΣ ΣΠΥΡΙΔΩΝΑΣ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ΛΕΟΝΤΑΡΙΔΗΣ ΘΕΟΦΙΛΟΣ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ΛΙΑΚΟΣ ΕΥΑΓΓΕΛΟΣ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ΛΙΑΚΟΥΛΗ ΕΥΑΓΓΕΛΙΑ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6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ΛΙΒΑΝΟΣ ΣΠΥΡΙΔΩΝ-ΠΑΝΑΓΙΩΤΗΣ(ΣΠΗΛΙΟΣ)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ΛΙΟΥΠΗΣ ΑΘΑΝΑΣΙΟΣ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ΛΙΟΥΤΑΣ ΑΘΑΝΑΣΙΟΣ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lastRenderedPageBreak/>
              <w:t xml:space="preserve">ΛΟΒΕΡΔΟΣ ΑΝΔΡΕΑΣ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ΛΟΒΕΡΔΟΣ ΙΩΑΝΝΗΣ-ΜΙΧΑΗΛ(ΓΙΑΝΝΗΣ)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ΜΑΚΡΗ ΖΩΗ(ΖΕΤΤΑ)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ΜΑΛΑΜΑ ΚΥΡΙΑΚΗ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ΜΑΝΗ-ΠΑΠΑΔΗΜΗΤΡΙΟΥ ΑΝΝΑ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ΜΑΝΤΑΣ ΠΕΡΙΚΛΗΣ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ΜΑΝΩΛΑΚΟΣ ΝΙΚΟΛΑΟΣ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ΜΑΡΑΒΕΓΙΑΣ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ΜΑΡΚΟΠΟΥΛΟΣ ΔΗΜΗΤΡΙΟΣ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ΜΑΡΚΟΥ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ΜΑΡΤΙΝΟΥ ΓΕΩΡΓΙΑ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ΜΕΪΚΟΠΟΥΛΟΣ ΑΛΕΞΑΝΔΡΟΣ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ΜΕΛΑΣ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ΜΗΤΑΡΑΚΗΣ ΠΑΝΑΓΙΩΤΗΣ(ΝΟΤΗΣ)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ΜΟΝΟΓΥΙΟΥ ΑΙΚΑΤΕΡΙΝΗ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ΜΟΥΖΑΛΑΣ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ΜΟΥΛΚΙΩΤΗΣ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ΜΠΑΚΑΔΗΜΑ ΦΩΤΕΙΝΗ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lastRenderedPageBreak/>
              <w:t>ΜΠΑΚΟΓΙΑΝΝΗ ΘΕΟΔΩΡΑ(ΝΤΟΡΑ)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ΜΠΑΛΑΦΑΣ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ΜΠΑΡΑΛΙΑΚΟΣ ΞΕΝΟΦΩΝ(ΦΩΝΤΑΣ)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ΜΠΑΡΑΝ ΜΠΟΥΡΧΑΝ</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ΜΠΑΡΚΑΣ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ΜΠΑΡΤΖΩΚΑΣ ΑΝΑΣΤΑΣΙΟΣ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ΜΠΙΑΓΚΗΣ ΔΗΜΗΤΡΙΟΣ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ΜΠΙΖΙΟΥ ΣΤΕΡΓΙΑΝΗ(ΣΤΕΛΛΑ)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ΜΠΛΟΥΧΟΣ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ΜΠΟΓΔΑΝΟΣ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ΜΠΟΥΓΑΣ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ΜΠΟΥΚΩΡΟΣ ΧΡΗΣΤΟΣ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ΜΠΟΥΜΠΑΣ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ΜΠΟΥΡΑΣ ΑΘΑΝΑΣΙΟΣ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ΜΠΟΥΡΝΟΥΣ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6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ΜΠΟΥΤΣΙΚΑΚΗΣ ΧΡΙΣΤΟΦΟΡΟΣ-ΕΜΜΑΝΟΥΗΛ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ΜΥΛΩΝΑΚΗΣ ΑΝΤΩΝΙΟΣ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ΜΩΡΑΪΤΗΣ ΑΘΑΝΑΣΙΟΣ(ΘΑΝΟΣ)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lastRenderedPageBreak/>
              <w:t>ΝΙΚΟΛΑΚΟΠΟΥΛΟΣ ΑΝΔΡΕΑΣ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ΝΟΤΟΠΟΥΛΟΥ ΑΙΚΑΤΕΡΙΝΗ(ΚΑΤΕΡΙΝΑ)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ΞΑΝΘΟΠΟΥΛΟΣ ΘΕΟΦΙΛΟΣ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ΞΑΝΘΟΣ ΑΝΔΡΕΑΣ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6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ΞΕΝΟΓΙΑΝΝΑΚΟΠΟΥΛΟΥ ΜΑΡΙΑ-ΕΛΙΖΑ(ΜΑΡΙΛΙΖΑ)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ΟΙΚΟΝΟΜΟΥ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ΠΑΝΑΓΙΩΤΟΠΟΥΛΟΣ ΝΙΚΟΛΑΟΣ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ΠΑΝΑΣ ΑΠΟΣΤΟΛΟΣ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6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ΠΑΠΑΔΗΜΗΤΡΙΟΥ ΧΑΡΑΛΑΜΠΟΣ(ΜΠΑΜΠΗΣ)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ΠΑΠΑΔΟΠΟΥΛΟΣ ΑΘΑΝΑΣΙΟΣ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ΠΑΠΑΔΟΠΟΥΛΟΣ ΜΙΧΑΗΛ(ΜΙΧΑΛΗΣ)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ΠΑΠΑΗΛΙΟΥ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6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ΠΑΠΑΚΩΣΤΑ-ΠΑΛΙΟΥΡΑ ΑΙΚΑΤΕΡΙΝΗ(ΚΑΤΕΡΙΝΑ)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ΠΑΠΑΝΑΤΣΙΟΥ ΑΙΚΑΤΕΡΙΝΗ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ΠΑΠΠΑΣ ΝΙΚΟΛΑΟΣ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ΠΑΣΧΑΛΙΔΗΣ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ΠΕΡΚΑ ΘΕΟΠΙΣΤΗ(ΠΕΤΗ)</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ΠΙΚΡΑΜΜΕΝΟΣ ΠΑΝΑΓΙΩΤΗΣ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ΠΙΠΙΛΗ ΦΩΤΕΙΝΗ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ΠΛΑΚΙΩΤΑΚΗΣ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lastRenderedPageBreak/>
              <w:t>ΠΛΕΥΡΗΣ ΑΘΑΝΑΣΙΟΣ(ΘΑΝΟΣ)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ΠΝΕΥΜΑΤΙΚΟΣ ΣΠΥΡΙΔΩΝΑΣ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ΠΟΛΑΚΗΣ ΠΑΥΛΟΣ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ΠΟΥΛΑΣ ΑΝΔΡΕΑΣ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ΠΟΥΛΟΥ ΠΑΝΑΓΙΟΥ(ΓΙΩΤΑ)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ΡΑΓΚΟΥΣΗΣ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ΡΑΠΤΗ ΖΩΗ</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ΡΟΥΣΟΠΟΥΛΟΣ ΘΕΟΔΩΡΟΣ(ΘΟΔΩΡΟΣ)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ΣΑΜΑΡΑΣ ΑΝΤΩΝΙΟΣ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ΣΑΡΑΚΙΩΤΗΣ ΙΩΑΝΝΗΣ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ΣΕΝΕΤΑΚΗΣ ΜΑΞΙΜΟΣ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ΣΙΜΟΠΟΥΛΟΣ ΕΥΣΤΡΑΤΙΟΣ(ΣΤΡΑΤΟΣ)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ΣΚΑΝΔΑΛΙΔΗΣ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ΣΚΟΝΔΡΑ ΑΣΗΜΙΝΑ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ΣΚΟΥΡΛΕΤΗΣ ΠΑΝΑΓΙΩΤΗΣ(ΠΑΝΟΣ)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ΣΚΟΥΡΟΛΙΑΚΟΣ ΠΑΝΑΓΙΩΤΗΣ(ΠΑΝΟΣ)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ΣΚΟΥΦΑ ΕΛΙΣΣΑΒΕΤ(ΜΠΕΤΤΥ)</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ΣΚΡΕΚΑΣ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ΣΚΥΛΑΚΑΚΗΣ ΘΕΟΔΩΡΟΣ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ΣΠΑΝΑΚΗΣ ΒΑΣΙΛΕΙΟΣ-ΠΕΤΡΟΣ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lastRenderedPageBreak/>
              <w:t xml:space="preserve">ΣΠΙΡΤΖΗΣ ΧΡΗΣΤΟΣ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ΣΤΑΪΚΟΥΡΑΣ ΧΡΗΣΤΟΣ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ΣΤΑΜΕΝΙΤΗΣ ΔΙΟΝΥΣΙΟΣ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ΣΤΕΦΑΝΑΔΗΣ ΧΡΙΣΤΟΔΟΥΛΟΣ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ΣΤΥΛΙΑΝΙΔΗΣ ΕΥΡΙΠΙΔΗΣ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ΣΤΥΛΙΟΣ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ΣΥΝΤΥΧΑΚΗΣ ΕΜΜΑΝΟΥΗΛ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ΣΥΡΙΓΟΣ ΕΥΑΓΓΕΛΟΣ(ΑΓΓΕΛΟΣ)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ΣΥΡΜΑΛΕΝΙΟΣ ΝΙΚΟΛΑΟΣ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ΤΑΓΑΡΑΣ ΝΙΚΟΛΑΟΣ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ΤΑΡΑΝΤΙΛΗΣ ΧΡΗΣΤΟΣ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ΤΕΛΙΓΙΟΡΙΔΟΥ ΟΛΥΜΠΙΑ</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ΤΖΑΚΡΗ ΘΕΟΔΩΡΑ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ΤΖΑΝΑΚΟΠΟΥΛΟΣ ΔΗΜΗΤΡΙΟΣ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ΤΖΗΚΑΛΑΓΙΑΣ ΖΗΣΗΣ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ΤΖΟΥΦΗ ΜΕΡΟΠΗ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ΤΟΛΚΑΣ ΑΓΓΕΛΟΣ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ΤΡΑΓΑΚΗΣ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ΤΡΙΑΝΤΑΦΥΛΛΙΔΗΣ ΑΛΕΞΑΝΔΡΟΣ(ΑΛΕΚΟΣ)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ΤΣΑΒΔΑΡΙΔΗΣ ΛΑΖΑΡΟΣ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lastRenderedPageBreak/>
              <w:t xml:space="preserve">ΤΣΑΚΑΛΩΤΟΣ ΕΥΚΛΕΙΔΗΣ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ΤΣΙΑΡΑΣ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ΤΣΙΓΚΡΗΣ ΑΓΓΕΛΟΣ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ΤΣΙΛΙΓΓΙΡΗΣ ΣΠΥΡΙΔΩΝ(ΣΠΥΡΟΣ)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ΤΣΙΠΡΑΣ ΑΛΕΞΙΟΣ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ΤΣΙΠΡΑΣ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ΥΨΗΛΑΝΤΗΣ ΒΑΣΙΛΕΙΟΣ-ΝΙΚΟΛΑΟΣ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ΦΑΜΕΛΛΟΣ ΣΩΚΡΑΤΗΣ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ΦΙΛΗΣ ΝΙΚΟΛΑΟΣ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ΦΛΑΜΠΟΥΡΑΡΗΣ ΑΛΕΞΑΝΔΡΟΣ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ΦΟΡΤΩΜΑΣ ΦΙΛΙΠΠΟΣ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ΦΡΑΓΓΙΔΗΣ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ΦΩΤΗΛΑΣ ΙΑΣΩΝ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ΦΩΤΙΟΥ ΘΕΑΝΩ</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ΧΑΡΙΤΟΥ ΔΗΜΗΤΡΙΟΣ(ΤΑΚΗΣ)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ΧΑΡΙΤΣΗΣ ΑΛΕΞΑΝΔΡΟΣ(ΑΛΕΞΗΣ)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ΧΑΤΖΗΒΑΣΙΛΕΙΟΥ ΑΝΑΣΤΑΣΙΟΣ(ΤΑΣΟΣ)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ΧΑΤΖΗΓΙΑΝΝΑΚΗΣ ΜΙΛΤΙΑΔΗΣ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ΧΑΤΖΗΔΑΚΗΣ ΔΙΟΝΥΣΙΟΣ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ΧΑΤΖΗΔΑΚΗΣ ΚΩΝΣΤΑΝΤΙΝΟΣ(ΚΩΣΤΗΣ)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lastRenderedPageBreak/>
              <w:t>ΧΕΙΜΑΡΑΣ ΘΕΜΙΣΤΟΚΛΗΣ(ΘΕΜΗΣ)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ΧΗΤΑΣ ΚΩΝΣΤΑΝΤΙΝΟΣ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ΧΙΟΝΙΔΗΣ ΣΑΒΒΑΣ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ΧΡΥΣΟΜΑΛΛΗΣ ΜΙΛΤΙΑΔΗΣ(ΜΙΛΤΟΣ)</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ΨΥΧΟΓΙΟΣ ΓΕΩΡΓΙΟΣ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outlineLvl w:val="1"/>
              <w:rPr>
                <w:rFonts w:ascii="Calibri" w:eastAsia="Times New Roman" w:hAnsi="Calibri" w:cs="Calibri"/>
                <w:color w:val="000000"/>
                <w:szCs w:val="24"/>
              </w:rPr>
            </w:pPr>
            <w:r w:rsidRPr="00030122">
              <w:rPr>
                <w:rFonts w:ascii="Calibri" w:eastAsia="Times New Roman" w:hAnsi="Calibri" w:cs="Calibri"/>
                <w:color w:val="000000"/>
                <w:szCs w:val="24"/>
              </w:rPr>
              <w:t>ΟΧΙ</w:t>
            </w:r>
          </w:p>
        </w:tc>
      </w:tr>
      <w:tr w:rsidR="001960E2">
        <w:trPr>
          <w:trHeight w:val="300"/>
          <w:jc w:val="center"/>
        </w:trPr>
        <w:tc>
          <w:tcPr>
            <w:tcW w:w="4015" w:type="dxa"/>
            <w:tcBorders>
              <w:top w:val="nil"/>
              <w:left w:val="single" w:sz="4" w:space="0" w:color="000000"/>
              <w:bottom w:val="single" w:sz="4" w:space="0" w:color="000000"/>
              <w:right w:val="single" w:sz="4" w:space="0" w:color="000000"/>
            </w:tcBorders>
            <w:shd w:val="clear" w:color="auto" w:fill="auto"/>
            <w:vAlign w:val="center"/>
            <w:hideMark/>
          </w:tcPr>
          <w:p w:rsidR="00954AC5" w:rsidRPr="00030122" w:rsidRDefault="00120B8D" w:rsidP="00954AC5">
            <w:pPr>
              <w:rPr>
                <w:rFonts w:ascii="Calibri" w:eastAsia="Times New Roman" w:hAnsi="Calibri" w:cs="Calibri"/>
                <w:color w:val="000000"/>
                <w:szCs w:val="24"/>
              </w:rPr>
            </w:pPr>
            <w:r w:rsidRPr="00030122">
              <w:rPr>
                <w:rFonts w:ascii="Calibri" w:eastAsia="Times New Roman" w:hAnsi="Calibri" w:cs="Calibri"/>
                <w:color w:val="000000"/>
                <w:szCs w:val="24"/>
              </w:rPr>
              <w:t> </w:t>
            </w:r>
          </w:p>
        </w:tc>
        <w:tc>
          <w:tcPr>
            <w:tcW w:w="1534"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rPr>
                <w:rFonts w:ascii="Calibri" w:eastAsia="Times New Roman" w:hAnsi="Calibri" w:cs="Calibri"/>
                <w:color w:val="000000"/>
                <w:szCs w:val="24"/>
              </w:rPr>
            </w:pPr>
            <w:r w:rsidRPr="00030122">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rPr>
                <w:rFonts w:ascii="Calibri" w:eastAsia="Times New Roman" w:hAnsi="Calibri" w:cs="Calibri"/>
                <w:color w:val="000000"/>
                <w:szCs w:val="24"/>
              </w:rPr>
            </w:pPr>
            <w:r w:rsidRPr="0003012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954AC5" w:rsidRPr="00030122" w:rsidRDefault="00120B8D" w:rsidP="00954AC5">
            <w:pPr>
              <w:rPr>
                <w:rFonts w:ascii="Calibri" w:eastAsia="Times New Roman" w:hAnsi="Calibri" w:cs="Calibri"/>
                <w:b/>
                <w:bCs/>
                <w:szCs w:val="24"/>
              </w:rPr>
            </w:pPr>
            <w:r w:rsidRPr="00030122">
              <w:rPr>
                <w:rFonts w:ascii="Calibri" w:eastAsia="Times New Roman" w:hAnsi="Calibri" w:cs="Calibri"/>
                <w:b/>
                <w:bCs/>
                <w:szCs w:val="24"/>
              </w:rPr>
              <w:t> </w:t>
            </w:r>
          </w:p>
        </w:tc>
      </w:tr>
    </w:tbl>
    <w:p w:rsidR="00EF197F" w:rsidRDefault="00EF197F">
      <w:pPr>
        <w:spacing w:line="600" w:lineRule="auto"/>
        <w:ind w:firstLine="720"/>
        <w:jc w:val="both"/>
        <w:rPr>
          <w:rFonts w:eastAsia="Times New Roman" w:cs="Times New Roman"/>
          <w:szCs w:val="24"/>
        </w:rPr>
      </w:pPr>
    </w:p>
    <w:tbl>
      <w:tblPr>
        <w:tblW w:w="9214" w:type="dxa"/>
        <w:tblInd w:w="-142" w:type="dxa"/>
        <w:tblLayout w:type="fixed"/>
        <w:tblCellMar>
          <w:left w:w="10" w:type="dxa"/>
          <w:right w:w="10" w:type="dxa"/>
        </w:tblCellMar>
        <w:tblLook w:val="04A0" w:firstRow="1" w:lastRow="0" w:firstColumn="1" w:lastColumn="0" w:noHBand="0" w:noVBand="1"/>
      </w:tblPr>
      <w:tblGrid>
        <w:gridCol w:w="1985"/>
        <w:gridCol w:w="5528"/>
        <w:gridCol w:w="1134"/>
        <w:gridCol w:w="567"/>
      </w:tblGrid>
      <w:tr w:rsidR="001960E2">
        <w:trPr>
          <w:trHeight w:val="150"/>
        </w:trPr>
        <w:tc>
          <w:tcPr>
            <w:tcW w:w="1985"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Cs w:val="24"/>
              </w:rPr>
            </w:pPr>
          </w:p>
        </w:tc>
        <w:tc>
          <w:tcPr>
            <w:tcW w:w="5528"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1134"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567"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r>
      <w:tr w:rsidR="001960E2">
        <w:trPr>
          <w:trHeight w:val="330"/>
        </w:trPr>
        <w:tc>
          <w:tcPr>
            <w:tcW w:w="1985"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5528"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1134"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567"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r>
      <w:tr w:rsidR="001960E2">
        <w:trPr>
          <w:trHeight w:val="15"/>
        </w:trPr>
        <w:tc>
          <w:tcPr>
            <w:tcW w:w="1985"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5528"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1134"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567"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r>
      <w:tr w:rsidR="001960E2">
        <w:trPr>
          <w:trHeight w:val="795"/>
        </w:trPr>
        <w:tc>
          <w:tcPr>
            <w:tcW w:w="1985"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5528" w:type="dxa"/>
            <w:tcBorders>
              <w:top w:val="nil"/>
              <w:left w:val="nil"/>
              <w:bottom w:val="nil"/>
              <w:right w:val="nil"/>
            </w:tcBorders>
            <w:shd w:val="clear" w:color="auto" w:fill="auto"/>
            <w:noWrap/>
            <w:vAlign w:val="bottom"/>
            <w:hideMark/>
          </w:tcPr>
          <w:p w:rsidR="00954AC5" w:rsidRPr="00BC1AC4" w:rsidRDefault="00120B8D" w:rsidP="00954AC5">
            <w:pPr>
              <w:jc w:val="center"/>
              <w:rPr>
                <w:rFonts w:ascii="Calibri" w:eastAsia="Times New Roman" w:hAnsi="Calibri" w:cs="Calibri"/>
                <w:color w:val="000000"/>
                <w:szCs w:val="24"/>
              </w:rPr>
            </w:pPr>
            <w:r w:rsidRPr="00BC1AC4">
              <w:rPr>
                <w:rFonts w:ascii="Calibri" w:eastAsia="Times New Roman" w:hAnsi="Calibri" w:cs="Calibri"/>
                <w:color w:val="000000"/>
                <w:szCs w:val="24"/>
              </w:rPr>
              <w:t>Άρσεις Ασυλίας</w:t>
            </w:r>
          </w:p>
        </w:tc>
        <w:tc>
          <w:tcPr>
            <w:tcW w:w="1134" w:type="dxa"/>
            <w:tcBorders>
              <w:top w:val="nil"/>
              <w:left w:val="nil"/>
              <w:bottom w:val="nil"/>
              <w:right w:val="nil"/>
            </w:tcBorders>
            <w:shd w:val="clear" w:color="auto" w:fill="auto"/>
            <w:noWrap/>
            <w:vAlign w:val="bottom"/>
            <w:hideMark/>
          </w:tcPr>
          <w:p w:rsidR="00954AC5" w:rsidRPr="00BC1AC4" w:rsidRDefault="00954AC5" w:rsidP="00954AC5">
            <w:pPr>
              <w:rPr>
                <w:rFonts w:ascii="Calibri" w:eastAsia="Times New Roman" w:hAnsi="Calibri" w:cs="Calibri"/>
                <w:color w:val="000000"/>
                <w:szCs w:val="24"/>
              </w:rPr>
            </w:pPr>
          </w:p>
        </w:tc>
        <w:tc>
          <w:tcPr>
            <w:tcW w:w="567"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r>
      <w:tr w:rsidR="001960E2">
        <w:trPr>
          <w:trHeight w:val="135"/>
        </w:trPr>
        <w:tc>
          <w:tcPr>
            <w:tcW w:w="1985"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5528"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1134"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567"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r>
      <w:tr w:rsidR="001960E2">
        <w:trPr>
          <w:trHeight w:val="720"/>
        </w:trPr>
        <w:tc>
          <w:tcPr>
            <w:tcW w:w="1985" w:type="dxa"/>
            <w:tcBorders>
              <w:top w:val="nil"/>
              <w:left w:val="nil"/>
              <w:bottom w:val="nil"/>
              <w:right w:val="nil"/>
            </w:tcBorders>
            <w:shd w:val="clear" w:color="auto" w:fill="auto"/>
            <w:hideMark/>
          </w:tcPr>
          <w:p w:rsidR="00954AC5" w:rsidRPr="00BC1AC4" w:rsidRDefault="00120B8D" w:rsidP="00954AC5">
            <w:pPr>
              <w:jc w:val="center"/>
              <w:rPr>
                <w:rFonts w:ascii="Calibri" w:eastAsia="Times New Roman" w:hAnsi="Calibri" w:cs="Calibri"/>
                <w:color w:val="000000"/>
                <w:szCs w:val="24"/>
              </w:rPr>
            </w:pPr>
            <w:r w:rsidRPr="00BC1AC4">
              <w:rPr>
                <w:rFonts w:ascii="Calibri" w:eastAsia="Times New Roman" w:hAnsi="Calibri" w:cs="Calibri"/>
                <w:color w:val="000000"/>
                <w:szCs w:val="24"/>
              </w:rPr>
              <w:t>Ονοματεπώνυμο - Εμπλεκόμενοι</w:t>
            </w:r>
          </w:p>
        </w:tc>
        <w:tc>
          <w:tcPr>
            <w:tcW w:w="5528" w:type="dxa"/>
            <w:tcBorders>
              <w:top w:val="nil"/>
              <w:left w:val="nil"/>
              <w:bottom w:val="nil"/>
              <w:right w:val="nil"/>
            </w:tcBorders>
            <w:shd w:val="clear" w:color="auto" w:fill="auto"/>
            <w:hideMark/>
          </w:tcPr>
          <w:p w:rsidR="00954AC5" w:rsidRPr="00BC1AC4" w:rsidRDefault="00120B8D" w:rsidP="00954AC5">
            <w:pPr>
              <w:jc w:val="center"/>
              <w:rPr>
                <w:rFonts w:ascii="Calibri" w:eastAsia="Times New Roman" w:hAnsi="Calibri" w:cs="Calibri"/>
                <w:color w:val="000000"/>
                <w:szCs w:val="24"/>
              </w:rPr>
            </w:pPr>
            <w:r w:rsidRPr="00BC1AC4">
              <w:rPr>
                <w:rFonts w:ascii="Calibri" w:eastAsia="Times New Roman" w:hAnsi="Calibri" w:cs="Calibri"/>
                <w:color w:val="000000"/>
                <w:szCs w:val="24"/>
              </w:rPr>
              <w:t>Πράξη για την οποία ζητείται η άρση της ασυλίας</w:t>
            </w:r>
          </w:p>
        </w:tc>
        <w:tc>
          <w:tcPr>
            <w:tcW w:w="1701" w:type="dxa"/>
            <w:gridSpan w:val="2"/>
            <w:tcBorders>
              <w:top w:val="nil"/>
              <w:left w:val="nil"/>
              <w:bottom w:val="nil"/>
              <w:right w:val="single" w:sz="4" w:space="0" w:color="000000"/>
            </w:tcBorders>
            <w:shd w:val="clear" w:color="auto" w:fill="auto"/>
            <w:hideMark/>
          </w:tcPr>
          <w:p w:rsidR="00954AC5" w:rsidRPr="00BC1AC4" w:rsidRDefault="00120B8D" w:rsidP="00954AC5">
            <w:pPr>
              <w:jc w:val="center"/>
              <w:rPr>
                <w:rFonts w:ascii="Calibri" w:eastAsia="Times New Roman" w:hAnsi="Calibri" w:cs="Calibri"/>
                <w:color w:val="000000"/>
                <w:szCs w:val="24"/>
              </w:rPr>
            </w:pPr>
            <w:r w:rsidRPr="00BC1AC4">
              <w:rPr>
                <w:rFonts w:ascii="Calibri" w:eastAsia="Times New Roman" w:hAnsi="Calibri" w:cs="Calibri"/>
                <w:color w:val="000000"/>
                <w:szCs w:val="24"/>
              </w:rPr>
              <w:t>Αποτελέσματα</w:t>
            </w:r>
          </w:p>
        </w:tc>
      </w:tr>
      <w:tr w:rsidR="001960E2">
        <w:trPr>
          <w:trHeight w:val="330"/>
        </w:trPr>
        <w:tc>
          <w:tcPr>
            <w:tcW w:w="1985" w:type="dxa"/>
            <w:vMerge w:val="restart"/>
            <w:tcBorders>
              <w:top w:val="nil"/>
              <w:left w:val="nil"/>
              <w:bottom w:val="nil"/>
              <w:right w:val="nil"/>
            </w:tcBorders>
            <w:shd w:val="clear" w:color="auto" w:fill="auto"/>
            <w:hideMark/>
          </w:tcPr>
          <w:p w:rsidR="00954AC5" w:rsidRPr="00BC1AC4" w:rsidRDefault="00120B8D" w:rsidP="00954AC5">
            <w:pPr>
              <w:spacing w:after="240"/>
              <w:rPr>
                <w:rFonts w:ascii="Calibri" w:eastAsia="Times New Roman" w:hAnsi="Calibri" w:cs="Calibri"/>
                <w:color w:val="000000"/>
                <w:szCs w:val="24"/>
              </w:rPr>
            </w:pPr>
            <w:r w:rsidRPr="00BC1AC4">
              <w:rPr>
                <w:rFonts w:ascii="Calibri" w:eastAsia="Times New Roman" w:hAnsi="Calibri" w:cs="Calibri"/>
                <w:color w:val="000000"/>
                <w:szCs w:val="24"/>
              </w:rPr>
              <w:t xml:space="preserve">ΒΕΛΟΠΟΥΛΟΣ ΚΥΡΙΑΚΟΣ </w:t>
            </w:r>
            <w:r w:rsidRPr="00BC1AC4">
              <w:rPr>
                <w:rFonts w:ascii="Calibri" w:eastAsia="Times New Roman" w:hAnsi="Calibri" w:cs="Calibri"/>
                <w:color w:val="000000"/>
                <w:szCs w:val="24"/>
              </w:rPr>
              <w:br/>
            </w:r>
          </w:p>
        </w:tc>
        <w:tc>
          <w:tcPr>
            <w:tcW w:w="5528" w:type="dxa"/>
            <w:vMerge w:val="restart"/>
            <w:tcBorders>
              <w:top w:val="nil"/>
              <w:left w:val="nil"/>
              <w:bottom w:val="nil"/>
              <w:right w:val="nil"/>
            </w:tcBorders>
            <w:shd w:val="clear" w:color="auto" w:fill="auto"/>
            <w:hideMark/>
          </w:tcPr>
          <w:p w:rsidR="00954AC5" w:rsidRPr="00BC1AC4" w:rsidRDefault="00120B8D" w:rsidP="00954AC5">
            <w:pPr>
              <w:jc w:val="center"/>
              <w:rPr>
                <w:rFonts w:ascii="Calibri" w:eastAsia="Times New Roman" w:hAnsi="Calibri" w:cs="Calibri"/>
                <w:color w:val="000000"/>
                <w:szCs w:val="24"/>
              </w:rPr>
            </w:pPr>
            <w:r w:rsidRPr="00BC1AC4">
              <w:rPr>
                <w:rFonts w:ascii="Calibri" w:eastAsia="Times New Roman" w:hAnsi="Calibri" w:cs="Calibri"/>
                <w:color w:val="000000"/>
                <w:szCs w:val="24"/>
              </w:rPr>
              <w:t>Για τη φερόμενη ως τελεσθείσα αξιόποινη πράξη της αντιποίησης ιατρικού λειτουργήματος κατ' εξακολούθηση (άρθρα 98 Π.Κ. και 339 παρ.2-1 Ν. 4512/2018)</w:t>
            </w:r>
          </w:p>
        </w:tc>
        <w:tc>
          <w:tcPr>
            <w:tcW w:w="1134" w:type="dxa"/>
            <w:tcBorders>
              <w:top w:val="nil"/>
              <w:left w:val="nil"/>
              <w:bottom w:val="nil"/>
              <w:right w:val="nil"/>
            </w:tcBorders>
            <w:shd w:val="clear" w:color="auto" w:fill="auto"/>
            <w:noWrap/>
            <w:hideMark/>
          </w:tcPr>
          <w:p w:rsidR="00954AC5" w:rsidRPr="00BC1AC4" w:rsidRDefault="00120B8D" w:rsidP="00954AC5">
            <w:pPr>
              <w:jc w:val="right"/>
              <w:rPr>
                <w:rFonts w:ascii="Calibri" w:eastAsia="Times New Roman" w:hAnsi="Calibri" w:cs="Calibri"/>
                <w:color w:val="000000"/>
                <w:szCs w:val="24"/>
              </w:rPr>
            </w:pPr>
            <w:r w:rsidRPr="00BC1AC4">
              <w:rPr>
                <w:rFonts w:ascii="Calibri" w:eastAsia="Times New Roman" w:hAnsi="Calibri" w:cs="Calibri"/>
                <w:color w:val="000000"/>
                <w:szCs w:val="24"/>
              </w:rPr>
              <w:t>ΝΑΙ</w:t>
            </w:r>
          </w:p>
        </w:tc>
        <w:tc>
          <w:tcPr>
            <w:tcW w:w="567" w:type="dxa"/>
            <w:tcBorders>
              <w:top w:val="nil"/>
              <w:left w:val="nil"/>
              <w:bottom w:val="nil"/>
              <w:right w:val="nil"/>
            </w:tcBorders>
            <w:shd w:val="clear" w:color="auto" w:fill="auto"/>
            <w:noWrap/>
            <w:hideMark/>
          </w:tcPr>
          <w:p w:rsidR="00954AC5" w:rsidRPr="00BC1AC4" w:rsidRDefault="00120B8D" w:rsidP="00954AC5">
            <w:pPr>
              <w:jc w:val="right"/>
              <w:rPr>
                <w:rFonts w:ascii="Calibri" w:eastAsia="Times New Roman" w:hAnsi="Calibri" w:cs="Calibri"/>
                <w:color w:val="000000"/>
                <w:szCs w:val="24"/>
              </w:rPr>
            </w:pPr>
            <w:r w:rsidRPr="00BC1AC4">
              <w:rPr>
                <w:rFonts w:ascii="Calibri" w:eastAsia="Times New Roman" w:hAnsi="Calibri" w:cs="Calibri"/>
                <w:color w:val="000000"/>
                <w:szCs w:val="24"/>
              </w:rPr>
              <w:t>0</w:t>
            </w:r>
          </w:p>
        </w:tc>
      </w:tr>
      <w:tr w:rsidR="001960E2">
        <w:trPr>
          <w:trHeight w:val="330"/>
        </w:trPr>
        <w:tc>
          <w:tcPr>
            <w:tcW w:w="1985" w:type="dxa"/>
            <w:vMerge/>
            <w:tcBorders>
              <w:top w:val="nil"/>
              <w:left w:val="nil"/>
              <w:bottom w:val="nil"/>
              <w:right w:val="nil"/>
            </w:tcBorders>
            <w:vAlign w:val="center"/>
            <w:hideMark/>
          </w:tcPr>
          <w:p w:rsidR="00954AC5" w:rsidRPr="00BC1AC4" w:rsidRDefault="00954AC5" w:rsidP="00954AC5">
            <w:pPr>
              <w:rPr>
                <w:rFonts w:ascii="Calibri" w:eastAsia="Times New Roman" w:hAnsi="Calibri" w:cs="Calibri"/>
                <w:color w:val="000000"/>
                <w:szCs w:val="24"/>
              </w:rPr>
            </w:pPr>
          </w:p>
        </w:tc>
        <w:tc>
          <w:tcPr>
            <w:tcW w:w="5528" w:type="dxa"/>
            <w:vMerge/>
            <w:tcBorders>
              <w:top w:val="nil"/>
              <w:left w:val="nil"/>
              <w:bottom w:val="nil"/>
              <w:right w:val="nil"/>
            </w:tcBorders>
            <w:vAlign w:val="center"/>
            <w:hideMark/>
          </w:tcPr>
          <w:p w:rsidR="00954AC5" w:rsidRPr="00BC1AC4" w:rsidRDefault="00954AC5" w:rsidP="00954AC5">
            <w:pPr>
              <w:rPr>
                <w:rFonts w:ascii="Calibri" w:eastAsia="Times New Roman" w:hAnsi="Calibri" w:cs="Calibri"/>
                <w:color w:val="000000"/>
                <w:szCs w:val="24"/>
              </w:rPr>
            </w:pPr>
          </w:p>
        </w:tc>
        <w:tc>
          <w:tcPr>
            <w:tcW w:w="1134" w:type="dxa"/>
            <w:tcBorders>
              <w:top w:val="nil"/>
              <w:left w:val="nil"/>
              <w:bottom w:val="nil"/>
              <w:right w:val="nil"/>
            </w:tcBorders>
            <w:shd w:val="clear" w:color="auto" w:fill="auto"/>
            <w:noWrap/>
            <w:hideMark/>
          </w:tcPr>
          <w:p w:rsidR="00954AC5" w:rsidRPr="00BC1AC4" w:rsidRDefault="00120B8D" w:rsidP="00954AC5">
            <w:pPr>
              <w:jc w:val="right"/>
              <w:rPr>
                <w:rFonts w:ascii="Calibri" w:eastAsia="Times New Roman" w:hAnsi="Calibri" w:cs="Calibri"/>
                <w:color w:val="000000"/>
                <w:szCs w:val="24"/>
              </w:rPr>
            </w:pPr>
            <w:r w:rsidRPr="00BC1AC4">
              <w:rPr>
                <w:rFonts w:ascii="Calibri" w:eastAsia="Times New Roman" w:hAnsi="Calibri" w:cs="Calibri"/>
                <w:color w:val="000000"/>
                <w:szCs w:val="24"/>
              </w:rPr>
              <w:t>OXI</w:t>
            </w:r>
          </w:p>
        </w:tc>
        <w:tc>
          <w:tcPr>
            <w:tcW w:w="567" w:type="dxa"/>
            <w:tcBorders>
              <w:top w:val="nil"/>
              <w:left w:val="nil"/>
              <w:bottom w:val="nil"/>
              <w:right w:val="nil"/>
            </w:tcBorders>
            <w:shd w:val="clear" w:color="auto" w:fill="auto"/>
            <w:noWrap/>
            <w:hideMark/>
          </w:tcPr>
          <w:p w:rsidR="00954AC5" w:rsidRPr="00BC1AC4" w:rsidRDefault="00120B8D" w:rsidP="00954AC5">
            <w:pPr>
              <w:jc w:val="right"/>
              <w:rPr>
                <w:rFonts w:ascii="Calibri" w:eastAsia="Times New Roman" w:hAnsi="Calibri" w:cs="Calibri"/>
                <w:color w:val="000000"/>
                <w:szCs w:val="24"/>
              </w:rPr>
            </w:pPr>
            <w:r w:rsidRPr="00BC1AC4">
              <w:rPr>
                <w:rFonts w:ascii="Calibri" w:eastAsia="Times New Roman" w:hAnsi="Calibri" w:cs="Calibri"/>
                <w:color w:val="000000"/>
                <w:szCs w:val="24"/>
              </w:rPr>
              <w:t>250</w:t>
            </w:r>
          </w:p>
        </w:tc>
      </w:tr>
      <w:tr w:rsidR="001960E2">
        <w:trPr>
          <w:trHeight w:val="330"/>
        </w:trPr>
        <w:tc>
          <w:tcPr>
            <w:tcW w:w="1985" w:type="dxa"/>
            <w:vMerge/>
            <w:tcBorders>
              <w:top w:val="nil"/>
              <w:left w:val="nil"/>
              <w:bottom w:val="nil"/>
              <w:right w:val="nil"/>
            </w:tcBorders>
            <w:vAlign w:val="center"/>
            <w:hideMark/>
          </w:tcPr>
          <w:p w:rsidR="00954AC5" w:rsidRPr="00BC1AC4" w:rsidRDefault="00954AC5" w:rsidP="00954AC5">
            <w:pPr>
              <w:rPr>
                <w:rFonts w:ascii="Calibri" w:eastAsia="Times New Roman" w:hAnsi="Calibri" w:cs="Calibri"/>
                <w:color w:val="000000"/>
                <w:szCs w:val="24"/>
              </w:rPr>
            </w:pPr>
          </w:p>
        </w:tc>
        <w:tc>
          <w:tcPr>
            <w:tcW w:w="5528" w:type="dxa"/>
            <w:vMerge/>
            <w:tcBorders>
              <w:top w:val="nil"/>
              <w:left w:val="nil"/>
              <w:bottom w:val="nil"/>
              <w:right w:val="nil"/>
            </w:tcBorders>
            <w:vAlign w:val="center"/>
            <w:hideMark/>
          </w:tcPr>
          <w:p w:rsidR="00954AC5" w:rsidRPr="00BC1AC4" w:rsidRDefault="00954AC5" w:rsidP="00954AC5">
            <w:pPr>
              <w:rPr>
                <w:rFonts w:ascii="Calibri" w:eastAsia="Times New Roman" w:hAnsi="Calibri" w:cs="Calibri"/>
                <w:color w:val="000000"/>
                <w:szCs w:val="24"/>
              </w:rPr>
            </w:pPr>
          </w:p>
        </w:tc>
        <w:tc>
          <w:tcPr>
            <w:tcW w:w="1134" w:type="dxa"/>
            <w:tcBorders>
              <w:top w:val="nil"/>
              <w:left w:val="nil"/>
              <w:bottom w:val="nil"/>
              <w:right w:val="nil"/>
            </w:tcBorders>
            <w:shd w:val="clear" w:color="auto" w:fill="auto"/>
            <w:noWrap/>
            <w:hideMark/>
          </w:tcPr>
          <w:p w:rsidR="00954AC5" w:rsidRPr="00BC1AC4" w:rsidRDefault="00120B8D" w:rsidP="00954AC5">
            <w:pPr>
              <w:jc w:val="right"/>
              <w:rPr>
                <w:rFonts w:ascii="Calibri" w:eastAsia="Times New Roman" w:hAnsi="Calibri" w:cs="Calibri"/>
                <w:color w:val="000000"/>
                <w:szCs w:val="24"/>
              </w:rPr>
            </w:pPr>
            <w:r w:rsidRPr="00BC1AC4">
              <w:rPr>
                <w:rFonts w:ascii="Calibri" w:eastAsia="Times New Roman" w:hAnsi="Calibri" w:cs="Calibri"/>
                <w:color w:val="000000"/>
                <w:szCs w:val="24"/>
              </w:rPr>
              <w:t>ΠΡΝ</w:t>
            </w:r>
          </w:p>
        </w:tc>
        <w:tc>
          <w:tcPr>
            <w:tcW w:w="567" w:type="dxa"/>
            <w:tcBorders>
              <w:top w:val="nil"/>
              <w:left w:val="nil"/>
              <w:bottom w:val="nil"/>
              <w:right w:val="nil"/>
            </w:tcBorders>
            <w:shd w:val="clear" w:color="auto" w:fill="auto"/>
            <w:noWrap/>
            <w:hideMark/>
          </w:tcPr>
          <w:p w:rsidR="00954AC5" w:rsidRPr="00BC1AC4" w:rsidRDefault="00120B8D" w:rsidP="00954AC5">
            <w:pPr>
              <w:jc w:val="right"/>
              <w:rPr>
                <w:rFonts w:ascii="Calibri" w:eastAsia="Times New Roman" w:hAnsi="Calibri" w:cs="Calibri"/>
                <w:color w:val="000000"/>
                <w:szCs w:val="24"/>
              </w:rPr>
            </w:pPr>
            <w:r w:rsidRPr="00BC1AC4">
              <w:rPr>
                <w:rFonts w:ascii="Calibri" w:eastAsia="Times New Roman" w:hAnsi="Calibri" w:cs="Calibri"/>
                <w:color w:val="000000"/>
                <w:szCs w:val="24"/>
              </w:rPr>
              <w:t>0</w:t>
            </w:r>
          </w:p>
        </w:tc>
      </w:tr>
      <w:tr w:rsidR="001960E2">
        <w:trPr>
          <w:trHeight w:val="330"/>
        </w:trPr>
        <w:tc>
          <w:tcPr>
            <w:tcW w:w="1985" w:type="dxa"/>
            <w:vMerge/>
            <w:tcBorders>
              <w:top w:val="nil"/>
              <w:left w:val="nil"/>
              <w:bottom w:val="nil"/>
              <w:right w:val="nil"/>
            </w:tcBorders>
            <w:vAlign w:val="center"/>
            <w:hideMark/>
          </w:tcPr>
          <w:p w:rsidR="00954AC5" w:rsidRPr="00BC1AC4" w:rsidRDefault="00954AC5" w:rsidP="00954AC5">
            <w:pPr>
              <w:rPr>
                <w:rFonts w:ascii="Calibri" w:eastAsia="Times New Roman" w:hAnsi="Calibri" w:cs="Calibri"/>
                <w:color w:val="000000"/>
                <w:szCs w:val="24"/>
              </w:rPr>
            </w:pPr>
          </w:p>
        </w:tc>
        <w:tc>
          <w:tcPr>
            <w:tcW w:w="5528" w:type="dxa"/>
            <w:vMerge/>
            <w:tcBorders>
              <w:top w:val="nil"/>
              <w:left w:val="nil"/>
              <w:bottom w:val="nil"/>
              <w:right w:val="nil"/>
            </w:tcBorders>
            <w:vAlign w:val="center"/>
            <w:hideMark/>
          </w:tcPr>
          <w:p w:rsidR="00954AC5" w:rsidRPr="00BC1AC4" w:rsidRDefault="00954AC5" w:rsidP="00954AC5">
            <w:pPr>
              <w:rPr>
                <w:rFonts w:ascii="Calibri" w:eastAsia="Times New Roman" w:hAnsi="Calibri" w:cs="Calibri"/>
                <w:color w:val="000000"/>
                <w:szCs w:val="24"/>
              </w:rPr>
            </w:pPr>
          </w:p>
        </w:tc>
        <w:tc>
          <w:tcPr>
            <w:tcW w:w="1134" w:type="dxa"/>
            <w:tcBorders>
              <w:top w:val="nil"/>
              <w:left w:val="nil"/>
              <w:bottom w:val="nil"/>
              <w:right w:val="nil"/>
            </w:tcBorders>
            <w:shd w:val="clear" w:color="auto" w:fill="auto"/>
            <w:noWrap/>
            <w:hideMark/>
          </w:tcPr>
          <w:p w:rsidR="00954AC5" w:rsidRPr="00BC1AC4" w:rsidRDefault="00120B8D" w:rsidP="00954AC5">
            <w:pPr>
              <w:jc w:val="right"/>
              <w:rPr>
                <w:rFonts w:ascii="Calibri" w:eastAsia="Times New Roman" w:hAnsi="Calibri" w:cs="Calibri"/>
                <w:color w:val="000000"/>
                <w:szCs w:val="24"/>
              </w:rPr>
            </w:pPr>
            <w:r w:rsidRPr="00BC1AC4">
              <w:rPr>
                <w:rFonts w:ascii="Calibri" w:eastAsia="Times New Roman" w:hAnsi="Calibri" w:cs="Calibri"/>
                <w:color w:val="000000"/>
                <w:szCs w:val="24"/>
              </w:rPr>
              <w:t>ΣΥΝ</w:t>
            </w:r>
          </w:p>
        </w:tc>
        <w:tc>
          <w:tcPr>
            <w:tcW w:w="567" w:type="dxa"/>
            <w:tcBorders>
              <w:top w:val="nil"/>
              <w:left w:val="nil"/>
              <w:bottom w:val="nil"/>
              <w:right w:val="nil"/>
            </w:tcBorders>
            <w:shd w:val="clear" w:color="auto" w:fill="auto"/>
            <w:noWrap/>
            <w:hideMark/>
          </w:tcPr>
          <w:p w:rsidR="00954AC5" w:rsidRPr="00BC1AC4" w:rsidRDefault="00120B8D" w:rsidP="00954AC5">
            <w:pPr>
              <w:jc w:val="right"/>
              <w:rPr>
                <w:rFonts w:ascii="Calibri" w:eastAsia="Times New Roman" w:hAnsi="Calibri" w:cs="Calibri"/>
                <w:color w:val="000000"/>
                <w:szCs w:val="24"/>
              </w:rPr>
            </w:pPr>
            <w:r w:rsidRPr="00BC1AC4">
              <w:rPr>
                <w:rFonts w:ascii="Calibri" w:eastAsia="Times New Roman" w:hAnsi="Calibri" w:cs="Calibri"/>
                <w:color w:val="000000"/>
                <w:szCs w:val="24"/>
              </w:rPr>
              <w:t>250</w:t>
            </w:r>
          </w:p>
        </w:tc>
      </w:tr>
      <w:tr w:rsidR="001960E2">
        <w:trPr>
          <w:trHeight w:val="375"/>
        </w:trPr>
        <w:tc>
          <w:tcPr>
            <w:tcW w:w="1985" w:type="dxa"/>
            <w:tcBorders>
              <w:top w:val="nil"/>
              <w:left w:val="nil"/>
              <w:bottom w:val="nil"/>
              <w:right w:val="nil"/>
            </w:tcBorders>
            <w:shd w:val="clear" w:color="auto" w:fill="auto"/>
            <w:noWrap/>
            <w:vAlign w:val="bottom"/>
            <w:hideMark/>
          </w:tcPr>
          <w:p w:rsidR="00954AC5" w:rsidRPr="00BC1AC4" w:rsidRDefault="00954AC5" w:rsidP="00954AC5">
            <w:pPr>
              <w:jc w:val="right"/>
              <w:rPr>
                <w:rFonts w:ascii="Calibri" w:eastAsia="Times New Roman" w:hAnsi="Calibri" w:cs="Calibri"/>
                <w:color w:val="000000"/>
                <w:szCs w:val="24"/>
              </w:rPr>
            </w:pPr>
          </w:p>
        </w:tc>
        <w:tc>
          <w:tcPr>
            <w:tcW w:w="5528"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1134" w:type="dxa"/>
            <w:tcBorders>
              <w:top w:val="nil"/>
              <w:left w:val="nil"/>
              <w:bottom w:val="nil"/>
              <w:right w:val="nil"/>
            </w:tcBorders>
            <w:shd w:val="clear" w:color="auto" w:fill="auto"/>
            <w:noWrap/>
            <w:hideMark/>
          </w:tcPr>
          <w:p w:rsidR="00954AC5" w:rsidRPr="00BC1AC4" w:rsidRDefault="00954AC5" w:rsidP="00954AC5">
            <w:pPr>
              <w:rPr>
                <w:rFonts w:ascii="Times New Roman" w:eastAsia="Times New Roman" w:hAnsi="Times New Roman" w:cs="Times New Roman"/>
                <w:sz w:val="20"/>
              </w:rPr>
            </w:pPr>
          </w:p>
        </w:tc>
        <w:tc>
          <w:tcPr>
            <w:tcW w:w="567" w:type="dxa"/>
            <w:tcBorders>
              <w:top w:val="nil"/>
              <w:left w:val="nil"/>
              <w:bottom w:val="nil"/>
              <w:right w:val="nil"/>
            </w:tcBorders>
            <w:shd w:val="clear" w:color="auto" w:fill="auto"/>
            <w:noWrap/>
            <w:hideMark/>
          </w:tcPr>
          <w:p w:rsidR="00954AC5" w:rsidRPr="00BC1AC4" w:rsidRDefault="00954AC5" w:rsidP="00954AC5">
            <w:pPr>
              <w:jc w:val="right"/>
              <w:rPr>
                <w:rFonts w:ascii="Times New Roman" w:eastAsia="Times New Roman" w:hAnsi="Times New Roman" w:cs="Times New Roman"/>
                <w:sz w:val="20"/>
              </w:rPr>
            </w:pPr>
          </w:p>
        </w:tc>
      </w:tr>
      <w:tr w:rsidR="001960E2">
        <w:trPr>
          <w:trHeight w:val="450"/>
        </w:trPr>
        <w:tc>
          <w:tcPr>
            <w:tcW w:w="1985"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5528" w:type="dxa"/>
            <w:tcBorders>
              <w:top w:val="nil"/>
              <w:left w:val="nil"/>
              <w:bottom w:val="nil"/>
              <w:right w:val="nil"/>
            </w:tcBorders>
            <w:shd w:val="clear" w:color="auto" w:fill="auto"/>
            <w:noWrap/>
            <w:vAlign w:val="bottom"/>
            <w:hideMark/>
          </w:tcPr>
          <w:p w:rsidR="00954AC5" w:rsidRPr="00BC1AC4" w:rsidRDefault="00120B8D" w:rsidP="00954AC5">
            <w:pPr>
              <w:rPr>
                <w:rFonts w:ascii="Calibri" w:eastAsia="Times New Roman" w:hAnsi="Calibri" w:cs="Calibri"/>
                <w:color w:val="000000"/>
                <w:szCs w:val="24"/>
              </w:rPr>
            </w:pPr>
            <w:r w:rsidRPr="00BC1AC4">
              <w:rPr>
                <w:rFonts w:ascii="Calibri" w:eastAsia="Times New Roman" w:hAnsi="Calibri" w:cs="Calibri"/>
                <w:color w:val="000000"/>
                <w:szCs w:val="24"/>
              </w:rPr>
              <w:t>Ο Πρόεδρος</w:t>
            </w:r>
          </w:p>
        </w:tc>
        <w:tc>
          <w:tcPr>
            <w:tcW w:w="1134" w:type="dxa"/>
            <w:tcBorders>
              <w:top w:val="nil"/>
              <w:left w:val="nil"/>
              <w:bottom w:val="nil"/>
              <w:right w:val="nil"/>
            </w:tcBorders>
            <w:shd w:val="clear" w:color="auto" w:fill="auto"/>
            <w:noWrap/>
            <w:hideMark/>
          </w:tcPr>
          <w:p w:rsidR="00954AC5" w:rsidRPr="00BC1AC4" w:rsidRDefault="00954AC5" w:rsidP="00954AC5">
            <w:pPr>
              <w:rPr>
                <w:rFonts w:ascii="Calibri" w:eastAsia="Times New Roman" w:hAnsi="Calibri" w:cs="Calibri"/>
                <w:color w:val="000000"/>
                <w:szCs w:val="24"/>
              </w:rPr>
            </w:pPr>
          </w:p>
        </w:tc>
        <w:tc>
          <w:tcPr>
            <w:tcW w:w="567" w:type="dxa"/>
            <w:tcBorders>
              <w:top w:val="nil"/>
              <w:left w:val="nil"/>
              <w:bottom w:val="nil"/>
              <w:right w:val="nil"/>
            </w:tcBorders>
            <w:shd w:val="clear" w:color="auto" w:fill="auto"/>
            <w:noWrap/>
            <w:hideMark/>
          </w:tcPr>
          <w:p w:rsidR="00954AC5" w:rsidRPr="00BC1AC4" w:rsidRDefault="00954AC5" w:rsidP="00954AC5">
            <w:pPr>
              <w:jc w:val="right"/>
              <w:rPr>
                <w:rFonts w:ascii="Times New Roman" w:eastAsia="Times New Roman" w:hAnsi="Times New Roman" w:cs="Times New Roman"/>
                <w:sz w:val="20"/>
              </w:rPr>
            </w:pPr>
          </w:p>
        </w:tc>
      </w:tr>
      <w:tr w:rsidR="001960E2">
        <w:trPr>
          <w:trHeight w:val="330"/>
        </w:trPr>
        <w:tc>
          <w:tcPr>
            <w:tcW w:w="1985"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5528"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1134" w:type="dxa"/>
            <w:tcBorders>
              <w:top w:val="nil"/>
              <w:left w:val="nil"/>
              <w:bottom w:val="nil"/>
              <w:right w:val="nil"/>
            </w:tcBorders>
            <w:shd w:val="clear" w:color="auto" w:fill="auto"/>
            <w:noWrap/>
            <w:hideMark/>
          </w:tcPr>
          <w:p w:rsidR="00954AC5" w:rsidRPr="00BC1AC4" w:rsidRDefault="00954AC5" w:rsidP="00954AC5">
            <w:pPr>
              <w:rPr>
                <w:rFonts w:ascii="Times New Roman" w:eastAsia="Times New Roman" w:hAnsi="Times New Roman" w:cs="Times New Roman"/>
                <w:sz w:val="20"/>
              </w:rPr>
            </w:pPr>
          </w:p>
        </w:tc>
        <w:tc>
          <w:tcPr>
            <w:tcW w:w="567" w:type="dxa"/>
            <w:tcBorders>
              <w:top w:val="nil"/>
              <w:left w:val="nil"/>
              <w:bottom w:val="nil"/>
              <w:right w:val="nil"/>
            </w:tcBorders>
            <w:shd w:val="clear" w:color="auto" w:fill="auto"/>
            <w:noWrap/>
            <w:hideMark/>
          </w:tcPr>
          <w:p w:rsidR="00954AC5" w:rsidRPr="00BC1AC4" w:rsidRDefault="00954AC5" w:rsidP="00954AC5">
            <w:pPr>
              <w:jc w:val="right"/>
              <w:rPr>
                <w:rFonts w:ascii="Times New Roman" w:eastAsia="Times New Roman" w:hAnsi="Times New Roman" w:cs="Times New Roman"/>
                <w:sz w:val="20"/>
              </w:rPr>
            </w:pPr>
          </w:p>
        </w:tc>
      </w:tr>
      <w:tr w:rsidR="001960E2">
        <w:trPr>
          <w:trHeight w:val="300"/>
        </w:trPr>
        <w:tc>
          <w:tcPr>
            <w:tcW w:w="1985"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5528"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1134" w:type="dxa"/>
            <w:tcBorders>
              <w:top w:val="nil"/>
              <w:left w:val="nil"/>
              <w:bottom w:val="nil"/>
              <w:right w:val="nil"/>
            </w:tcBorders>
            <w:shd w:val="clear" w:color="auto" w:fill="auto"/>
            <w:noWrap/>
            <w:hideMark/>
          </w:tcPr>
          <w:p w:rsidR="00954AC5" w:rsidRPr="00BC1AC4" w:rsidRDefault="00954AC5" w:rsidP="00954AC5">
            <w:pPr>
              <w:rPr>
                <w:rFonts w:ascii="Times New Roman" w:eastAsia="Times New Roman" w:hAnsi="Times New Roman" w:cs="Times New Roman"/>
                <w:sz w:val="20"/>
              </w:rPr>
            </w:pPr>
          </w:p>
        </w:tc>
        <w:tc>
          <w:tcPr>
            <w:tcW w:w="567" w:type="dxa"/>
            <w:tcBorders>
              <w:top w:val="nil"/>
              <w:left w:val="nil"/>
              <w:bottom w:val="nil"/>
              <w:right w:val="nil"/>
            </w:tcBorders>
            <w:shd w:val="clear" w:color="auto" w:fill="auto"/>
            <w:noWrap/>
            <w:hideMark/>
          </w:tcPr>
          <w:p w:rsidR="00954AC5" w:rsidRPr="00BC1AC4" w:rsidRDefault="00954AC5" w:rsidP="00954AC5">
            <w:pPr>
              <w:jc w:val="right"/>
              <w:rPr>
                <w:rFonts w:ascii="Times New Roman" w:eastAsia="Times New Roman" w:hAnsi="Times New Roman" w:cs="Times New Roman"/>
                <w:sz w:val="20"/>
              </w:rPr>
            </w:pPr>
          </w:p>
        </w:tc>
      </w:tr>
      <w:tr w:rsidR="001960E2">
        <w:trPr>
          <w:trHeight w:val="300"/>
        </w:trPr>
        <w:tc>
          <w:tcPr>
            <w:tcW w:w="1985"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5528"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1134" w:type="dxa"/>
            <w:tcBorders>
              <w:top w:val="nil"/>
              <w:left w:val="nil"/>
              <w:bottom w:val="nil"/>
              <w:right w:val="nil"/>
            </w:tcBorders>
            <w:shd w:val="clear" w:color="auto" w:fill="auto"/>
            <w:noWrap/>
            <w:hideMark/>
          </w:tcPr>
          <w:p w:rsidR="00954AC5" w:rsidRPr="00BC1AC4" w:rsidRDefault="00954AC5" w:rsidP="00954AC5">
            <w:pPr>
              <w:rPr>
                <w:rFonts w:ascii="Times New Roman" w:eastAsia="Times New Roman" w:hAnsi="Times New Roman" w:cs="Times New Roman"/>
                <w:sz w:val="20"/>
              </w:rPr>
            </w:pPr>
          </w:p>
        </w:tc>
        <w:tc>
          <w:tcPr>
            <w:tcW w:w="567" w:type="dxa"/>
            <w:tcBorders>
              <w:top w:val="nil"/>
              <w:left w:val="nil"/>
              <w:bottom w:val="nil"/>
              <w:right w:val="nil"/>
            </w:tcBorders>
            <w:shd w:val="clear" w:color="auto" w:fill="auto"/>
            <w:noWrap/>
            <w:hideMark/>
          </w:tcPr>
          <w:p w:rsidR="00954AC5" w:rsidRPr="00BC1AC4" w:rsidRDefault="00954AC5" w:rsidP="00954AC5">
            <w:pPr>
              <w:jc w:val="right"/>
              <w:rPr>
                <w:rFonts w:ascii="Times New Roman" w:eastAsia="Times New Roman" w:hAnsi="Times New Roman" w:cs="Times New Roman"/>
                <w:sz w:val="20"/>
              </w:rPr>
            </w:pPr>
          </w:p>
        </w:tc>
      </w:tr>
      <w:tr w:rsidR="001960E2">
        <w:trPr>
          <w:trHeight w:val="300"/>
        </w:trPr>
        <w:tc>
          <w:tcPr>
            <w:tcW w:w="1985"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5528"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1134" w:type="dxa"/>
            <w:tcBorders>
              <w:top w:val="nil"/>
              <w:left w:val="nil"/>
              <w:bottom w:val="nil"/>
              <w:right w:val="nil"/>
            </w:tcBorders>
            <w:shd w:val="clear" w:color="auto" w:fill="auto"/>
            <w:noWrap/>
            <w:hideMark/>
          </w:tcPr>
          <w:p w:rsidR="00954AC5" w:rsidRPr="00BC1AC4" w:rsidRDefault="00954AC5" w:rsidP="00954AC5">
            <w:pPr>
              <w:rPr>
                <w:rFonts w:ascii="Times New Roman" w:eastAsia="Times New Roman" w:hAnsi="Times New Roman" w:cs="Times New Roman"/>
                <w:sz w:val="20"/>
              </w:rPr>
            </w:pPr>
          </w:p>
        </w:tc>
        <w:tc>
          <w:tcPr>
            <w:tcW w:w="567" w:type="dxa"/>
            <w:tcBorders>
              <w:top w:val="nil"/>
              <w:left w:val="nil"/>
              <w:bottom w:val="nil"/>
              <w:right w:val="nil"/>
            </w:tcBorders>
            <w:shd w:val="clear" w:color="auto" w:fill="auto"/>
            <w:noWrap/>
            <w:hideMark/>
          </w:tcPr>
          <w:p w:rsidR="00954AC5" w:rsidRPr="00BC1AC4" w:rsidRDefault="00954AC5" w:rsidP="00954AC5">
            <w:pPr>
              <w:jc w:val="right"/>
              <w:rPr>
                <w:rFonts w:ascii="Times New Roman" w:eastAsia="Times New Roman" w:hAnsi="Times New Roman" w:cs="Times New Roman"/>
                <w:sz w:val="20"/>
              </w:rPr>
            </w:pPr>
          </w:p>
        </w:tc>
      </w:tr>
      <w:tr w:rsidR="001960E2">
        <w:trPr>
          <w:trHeight w:val="300"/>
        </w:trPr>
        <w:tc>
          <w:tcPr>
            <w:tcW w:w="1985"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5528" w:type="dxa"/>
            <w:tcBorders>
              <w:top w:val="nil"/>
              <w:left w:val="nil"/>
              <w:bottom w:val="nil"/>
              <w:right w:val="nil"/>
            </w:tcBorders>
            <w:shd w:val="clear" w:color="auto" w:fill="auto"/>
            <w:noWrap/>
            <w:vAlign w:val="bottom"/>
            <w:hideMark/>
          </w:tcPr>
          <w:p w:rsidR="00954AC5" w:rsidRPr="00BC1AC4" w:rsidRDefault="00954AC5" w:rsidP="00954AC5">
            <w:pPr>
              <w:rPr>
                <w:rFonts w:ascii="Times New Roman" w:eastAsia="Times New Roman" w:hAnsi="Times New Roman" w:cs="Times New Roman"/>
                <w:sz w:val="20"/>
              </w:rPr>
            </w:pPr>
          </w:p>
        </w:tc>
        <w:tc>
          <w:tcPr>
            <w:tcW w:w="1134" w:type="dxa"/>
            <w:tcBorders>
              <w:top w:val="nil"/>
              <w:left w:val="nil"/>
              <w:bottom w:val="nil"/>
              <w:right w:val="nil"/>
            </w:tcBorders>
            <w:shd w:val="clear" w:color="auto" w:fill="auto"/>
            <w:noWrap/>
            <w:hideMark/>
          </w:tcPr>
          <w:p w:rsidR="00954AC5" w:rsidRPr="00BC1AC4" w:rsidRDefault="00954AC5" w:rsidP="00954AC5">
            <w:pPr>
              <w:rPr>
                <w:rFonts w:ascii="Times New Roman" w:eastAsia="Times New Roman" w:hAnsi="Times New Roman" w:cs="Times New Roman"/>
                <w:sz w:val="20"/>
              </w:rPr>
            </w:pPr>
          </w:p>
        </w:tc>
        <w:tc>
          <w:tcPr>
            <w:tcW w:w="567" w:type="dxa"/>
            <w:tcBorders>
              <w:top w:val="nil"/>
              <w:left w:val="nil"/>
              <w:bottom w:val="nil"/>
              <w:right w:val="nil"/>
            </w:tcBorders>
            <w:shd w:val="clear" w:color="auto" w:fill="auto"/>
            <w:noWrap/>
            <w:hideMark/>
          </w:tcPr>
          <w:p w:rsidR="00954AC5" w:rsidRPr="00BC1AC4" w:rsidRDefault="00954AC5" w:rsidP="00954AC5">
            <w:pPr>
              <w:jc w:val="right"/>
              <w:rPr>
                <w:rFonts w:ascii="Times New Roman" w:eastAsia="Times New Roman" w:hAnsi="Times New Roman" w:cs="Times New Roman"/>
                <w:sz w:val="20"/>
              </w:rPr>
            </w:pPr>
          </w:p>
        </w:tc>
      </w:tr>
    </w:tbl>
    <w:p w:rsidR="001960E2" w:rsidRDefault="00C55A68">
      <w:pPr>
        <w:spacing w:line="600" w:lineRule="auto"/>
        <w:ind w:firstLine="720"/>
        <w:jc w:val="center"/>
        <w:rPr>
          <w:rFonts w:eastAsia="Times New Roman" w:cs="Times New Roman"/>
          <w:b/>
          <w:szCs w:val="24"/>
        </w:rPr>
      </w:pPr>
      <w:r w:rsidRPr="00CB4B14">
        <w:rPr>
          <w:rFonts w:eastAsia="Times New Roman" w:cs="Times New Roman"/>
          <w:color w:val="FF0000"/>
          <w:szCs w:val="24"/>
        </w:rPr>
        <w:t>ΑΛΛΑΓΗ ΣΕΛΙΔΑΣ</w:t>
      </w:r>
    </w:p>
    <w:p w:rsidR="00EF197F" w:rsidRDefault="00120B8D">
      <w:pPr>
        <w:spacing w:line="600" w:lineRule="auto"/>
        <w:ind w:firstLine="720"/>
        <w:jc w:val="both"/>
        <w:rPr>
          <w:rFonts w:eastAsia="Times New Roman" w:cs="Times New Roman"/>
          <w:szCs w:val="24"/>
        </w:rPr>
      </w:pPr>
      <w:r w:rsidRPr="00916AA9">
        <w:rPr>
          <w:rFonts w:eastAsia="Times New Roman" w:cs="Times New Roman"/>
          <w:b/>
          <w:szCs w:val="24"/>
        </w:rPr>
        <w:lastRenderedPageBreak/>
        <w:t xml:space="preserve">ΠΡΟΕΔΡΕΥΟΥΣΑ (Σοφία Σακοράφα): </w:t>
      </w:r>
      <w:r>
        <w:rPr>
          <w:rFonts w:eastAsia="Times New Roman" w:cs="Times New Roman"/>
          <w:szCs w:val="24"/>
        </w:rPr>
        <w:t xml:space="preserve">Κυρίες και κύριοι συνάδελφοι, </w:t>
      </w:r>
      <w:r w:rsidR="00D54C29">
        <w:rPr>
          <w:rFonts w:eastAsia="Times New Roman" w:cs="Times New Roman"/>
          <w:szCs w:val="24"/>
        </w:rPr>
        <w:t>συνεχίζουμε επί του</w:t>
      </w:r>
      <w:r>
        <w:rPr>
          <w:rFonts w:eastAsia="Times New Roman" w:cs="Times New Roman"/>
          <w:szCs w:val="24"/>
        </w:rPr>
        <w:t xml:space="preserve"> σχεδίου νόμου του Υπουργείου Εσωτερικών.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Δίνω τον λόγο τώρα στον κ. Μουλκιώτη εκ μέρους του Κινήματος Αλλαγής. </w:t>
      </w:r>
    </w:p>
    <w:p w:rsidR="00EF197F" w:rsidRDefault="00120B8D">
      <w:pPr>
        <w:spacing w:line="600" w:lineRule="auto"/>
        <w:ind w:firstLine="720"/>
        <w:jc w:val="both"/>
        <w:rPr>
          <w:rFonts w:eastAsia="Times New Roman" w:cs="Times New Roman"/>
          <w:szCs w:val="24"/>
        </w:rPr>
      </w:pPr>
      <w:r w:rsidRPr="004F499A">
        <w:rPr>
          <w:rFonts w:eastAsia="Times New Roman" w:cs="Times New Roman"/>
          <w:b/>
          <w:szCs w:val="24"/>
        </w:rPr>
        <w:t>ΓΕΩΡΓΙΟΣ ΜΟΥΛΚΙΩΤΗΣ:</w:t>
      </w:r>
      <w:r>
        <w:rPr>
          <w:rFonts w:eastAsia="Times New Roman" w:cs="Times New Roman"/>
          <w:szCs w:val="24"/>
        </w:rPr>
        <w:t xml:space="preserve"> Σας ευχαριστώ, κυρία Πρόεδρε.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ερώτημα</w:t>
      </w:r>
      <w:r w:rsidR="00830A4E">
        <w:rPr>
          <w:rFonts w:eastAsia="Times New Roman" w:cs="Times New Roman"/>
          <w:szCs w:val="24"/>
        </w:rPr>
        <w:t>:</w:t>
      </w:r>
      <w:r>
        <w:rPr>
          <w:rFonts w:eastAsia="Times New Roman" w:cs="Times New Roman"/>
          <w:szCs w:val="24"/>
        </w:rPr>
        <w:t xml:space="preserve"> «</w:t>
      </w:r>
      <w:r w:rsidR="00830A4E">
        <w:rPr>
          <w:rFonts w:eastAsia="Times New Roman" w:cs="Times New Roman"/>
          <w:szCs w:val="24"/>
        </w:rPr>
        <w:t>Π</w:t>
      </w:r>
      <w:r>
        <w:rPr>
          <w:rFonts w:eastAsia="Times New Roman" w:cs="Times New Roman"/>
          <w:szCs w:val="24"/>
        </w:rPr>
        <w:t>ού στοχεύει η αξιολόγηση των δημοσίων υπαλλήλων;» προφανώς συμφωνούμε ότι στοχεύει στην αποτελεσματική λειτουργία των δημόσιων υπηρεσιών. Συμφωνούμε ότι η αξιολόγηση πρέπει να είναι καθολική σε όλη την έκταση του δημόσιου τομέα. Και όχι μόνο καθολική, αλλά να είναι και αυστηρή αξιολόγηση. Συμφωνούμε και σ</w:t>
      </w:r>
      <w:r w:rsidR="00CB4B14">
        <w:rPr>
          <w:rFonts w:eastAsia="Times New Roman" w:cs="Times New Roman"/>
          <w:szCs w:val="24"/>
        </w:rPr>
        <w:t xml:space="preserve">ε </w:t>
      </w:r>
      <w:r>
        <w:rPr>
          <w:rFonts w:eastAsia="Times New Roman" w:cs="Times New Roman"/>
          <w:szCs w:val="24"/>
        </w:rPr>
        <w:t xml:space="preserve">αυτό, διότι θεωρούμε ότι μόνο με τον τρόπο αυτό, που μπορεί να βελτιώσει τη διοικητική λογική και διαδικασία, μπορεί να βελτιωθεί και η διοικητική επίδοση, πάντα προς όφελος του πολίτη.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Στο ερώτημα</w:t>
      </w:r>
      <w:r w:rsidR="00830A4E">
        <w:rPr>
          <w:rFonts w:eastAsia="Times New Roman" w:cs="Times New Roman"/>
          <w:szCs w:val="24"/>
        </w:rPr>
        <w:t>:</w:t>
      </w:r>
      <w:r>
        <w:rPr>
          <w:rFonts w:eastAsia="Times New Roman" w:cs="Times New Roman"/>
          <w:szCs w:val="24"/>
        </w:rPr>
        <w:t xml:space="preserve"> «</w:t>
      </w:r>
      <w:r w:rsidR="00830A4E">
        <w:rPr>
          <w:rFonts w:eastAsia="Times New Roman" w:cs="Times New Roman"/>
          <w:szCs w:val="24"/>
        </w:rPr>
        <w:t>Πό</w:t>
      </w:r>
      <w:r>
        <w:rPr>
          <w:rFonts w:eastAsia="Times New Roman" w:cs="Times New Roman"/>
          <w:szCs w:val="24"/>
        </w:rPr>
        <w:t xml:space="preserve">σα πλαίσια αξιολόγησης έχουν θεσμοθετηθεί κατά τη διάρκεια της Μεταπολίτευσης;» -ο εισηγητής μας, ο κ. Καστανίδης, αναφέρθηκε από ίδρυσης του ελληνικού κράτους στα εκατοντάδες θέματα που έχουν θεσμοθετηθεί- η απάντηση είναι ότι έχουμε επτά πλαίσια αξιολόγησης.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Ο κ. Μητσοτάκης για ποια ως μία από τις βασικές μεταρρυθμίσεις είχε προβεί σε ανακοινώσεις για να αναλάβει την εξουσία; Ήταν η αξιολόγηση των </w:t>
      </w:r>
      <w:r>
        <w:rPr>
          <w:rFonts w:eastAsia="Times New Roman" w:cs="Times New Roman"/>
          <w:szCs w:val="24"/>
        </w:rPr>
        <w:lastRenderedPageBreak/>
        <w:t xml:space="preserve">δημοσίων υπαλλήλων, η οποία υποτίθεται ότι θα ήταν μια πολύ σημαντική μεταρρύθμιση που θα οδηγούσε σε μεγάλη αύξηση στην παραγωγικότητα στο δημόσιο, σε περιορισμό του κόστους και, βεβαίως, σε βελτίωση των παρεχόμενων υπηρεσιών προς τους πολίτες.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Ποιο είναι το μόνο πλαίσιο ως αξιολόγηση που έχει ψηφιστεί από την ελληνική Βουλή και δεν έχει εφαρμοστεί; Ένα και μοναδικό. Είναι εκείνο το οποίο θεσμοθετήθηκε επί θητείας του νυν Πρωθυπουργού, του κ. Μητσοτάκη, στο Υπουργείο Διοικητικής Μεταρρύθμισης, που θυμάστε όλοι τι προέβλεπε: Υποχρεωτική ποσόστωση κακώς αξιολογούμενων υπαλλήλων στο 15%, που οδήγησε τότε σε διαθεσιμότητες και απολύσεις και έμεινε στα χαρτιά κατόπιν δυναμικών αντιδράσεων και των αξιολογούμενων και των αξιολογητών.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τότε βεβαίως θυμάμαι στην περιφερειακή αυτοδιοίκηση, έχοντας πολιτική ευθύνη, το πώς είχαμε αντιμετωπίσει τους υπαλλήλους και πώς είχαν αντιμετωπιστεί οι υπάλληλοι που έπρεπε να αξιολογηθούν σώνει και καλά ότι είναι κακοί. Σώνει και καλά, με έμπνευση νόμου του νυν Πρωθυπουργού!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Τι συμβαίνει τώρα; Τρία χρόνια μετά την ανάληψη της εξουσίας από τη Νέα Δημοκρατία η Κυβέρνηση εισηγείται προς ψήφιση ένα νομοσχέδιο που επικεντρώνεται σε μία περίπλοκη γραφειοκρατική διαδικασία αξιολόγησης, η οποία, όμως, όπως και οι προηγούμενες προσπάθειες, δυστυχώς -ο εισηγητής μας αναφέρθηκε αναλυτικότατα και παραστατικότατα- είναι καταδικασμένη να </w:t>
      </w:r>
      <w:r>
        <w:rPr>
          <w:rFonts w:eastAsia="Times New Roman" w:cs="Times New Roman"/>
          <w:szCs w:val="24"/>
        </w:rPr>
        <w:lastRenderedPageBreak/>
        <w:t xml:space="preserve">αποτύχει. Το ίδιο συμβαίνει με κάθε αξιολόγηση που είναι δέσμια των πελατειακών δικτύων και σχέσεων και δεν διενεργείται στο πλαίσιο μιας διαφορετικής διοικητικής νοοτροπίας και διαφορετικής παράδοσης όπως ισχύει σε όλες τις ευρωπαϊκές χώρες.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Όσον αφορά το υπό συζήτηση νομοσχέδιο, θα αναφερθώ σε νέα καίρια σημεία στα οποία εντοπίζεται από πλευράς μας η προβληματικότητά του.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Πρώτο</w:t>
      </w:r>
      <w:r w:rsidR="00151EC4">
        <w:rPr>
          <w:rFonts w:eastAsia="Times New Roman" w:cs="Times New Roman"/>
          <w:szCs w:val="24"/>
        </w:rPr>
        <w:t>ν</w:t>
      </w:r>
      <w:r>
        <w:rPr>
          <w:rFonts w:eastAsia="Times New Roman" w:cs="Times New Roman"/>
          <w:szCs w:val="24"/>
        </w:rPr>
        <w:t xml:space="preserve">, δεν στοχεύει στη συνολική λειτουργία των φορέων. Δεν προβλέπει κάποια αξιολόγηση οργανικών ομάδων, αλλά περιορίζεται στην απόδοση των προσώπων. Με άλλα λόγια, δηλαδή, αξιολογείται η ατομική απόδοση των προϊσταμένων, ανεξάρτητα διαθέσιμων υλικών ή ανθρωπίνων πόρων και κατάλληλης στελέχωσης.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Δεύτερο</w:t>
      </w:r>
      <w:r w:rsidR="00151EC4">
        <w:rPr>
          <w:rFonts w:eastAsia="Times New Roman" w:cs="Times New Roman"/>
          <w:szCs w:val="24"/>
        </w:rPr>
        <w:t>ν</w:t>
      </w:r>
      <w:r>
        <w:rPr>
          <w:rFonts w:eastAsia="Times New Roman" w:cs="Times New Roman"/>
          <w:szCs w:val="24"/>
        </w:rPr>
        <w:t xml:space="preserve">, θεσπίζει κριτήρια αξιολόγησης αρκετά θεωρητικά, με κρίσεις και εκφράσεις λίαν αξιολογικής φύσεως και πάρα πολύ ανοικτά στην ερμηνεία τους, πλατιά, ευρύχωρα, που αποτελούν εργαλείο για τη δημιουργία σχέσεων υποτέλειας καθαρά, ενώ ταυτόχρονα και ουσιαστικά καταργεί την αξιολόγηση από κάτω προς τα πάνω.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Τρίτο</w:t>
      </w:r>
      <w:r w:rsidR="00151EC4">
        <w:rPr>
          <w:rFonts w:eastAsia="Times New Roman" w:cs="Times New Roman"/>
          <w:szCs w:val="24"/>
        </w:rPr>
        <w:t>ν</w:t>
      </w:r>
      <w:r>
        <w:rPr>
          <w:rFonts w:eastAsia="Times New Roman" w:cs="Times New Roman"/>
          <w:szCs w:val="24"/>
        </w:rPr>
        <w:t xml:space="preserve">, με τη θεσμοθέτηση αρμοδιοτήτων του νέου συμβούλου ανάπτυξης ανθρώπινου δυναμικού προβλέπεται ξεκάθαρα και ρητά επικάλυψη </w:t>
      </w:r>
      <w:r>
        <w:rPr>
          <w:rFonts w:eastAsia="Times New Roman" w:cs="Times New Roman"/>
          <w:szCs w:val="24"/>
        </w:rPr>
        <w:lastRenderedPageBreak/>
        <w:t xml:space="preserve">αρμοδιοτήτων. Και αυτή η ασάφεια ως και αυτή τη στιγμή δεν έχει αρθεί. Είναι ένα μείζον ζήτημα.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Τέταρτο</w:t>
      </w:r>
      <w:r w:rsidR="00151EC4">
        <w:rPr>
          <w:rFonts w:eastAsia="Times New Roman" w:cs="Times New Roman"/>
          <w:szCs w:val="24"/>
        </w:rPr>
        <w:t>ν</w:t>
      </w:r>
      <w:r>
        <w:rPr>
          <w:rFonts w:eastAsia="Times New Roman" w:cs="Times New Roman"/>
          <w:szCs w:val="24"/>
        </w:rPr>
        <w:t xml:space="preserve">, προβλέπεται ότι ο Υπουργός μπορεί, και με υπουργική απόφαση ακόμα, να ρυθμίσει επί τα χείρω ή επί τα βελτίω -δεν γνωρίζουμε- διατάξεις νόμου.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Πέμπτο</w:t>
      </w:r>
      <w:r w:rsidR="00151EC4">
        <w:rPr>
          <w:rFonts w:eastAsia="Times New Roman" w:cs="Times New Roman"/>
          <w:szCs w:val="24"/>
        </w:rPr>
        <w:t>ν</w:t>
      </w:r>
      <w:r>
        <w:rPr>
          <w:rFonts w:eastAsia="Times New Roman" w:cs="Times New Roman"/>
          <w:szCs w:val="24"/>
        </w:rPr>
        <w:t xml:space="preserve">, στερείται οποιασδήποτε ρύθμισης ή αναφοράς για το ζήτημα της επιλογής προϊσταμένων, η οποία γίνεται κατά κύριο λόγο με ανάθεση και όχι με διαδικασία των κρίσεων, αποτελώντας έτσι μια διαχρονική παθογένεια της ελληνικής δημόσιας διοίκησης.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Έκτο</w:t>
      </w:r>
      <w:r w:rsidR="00151EC4">
        <w:rPr>
          <w:rFonts w:eastAsia="Times New Roman" w:cs="Times New Roman"/>
          <w:szCs w:val="24"/>
        </w:rPr>
        <w:t>ν</w:t>
      </w:r>
      <w:r>
        <w:rPr>
          <w:rFonts w:eastAsia="Times New Roman" w:cs="Times New Roman"/>
          <w:szCs w:val="24"/>
        </w:rPr>
        <w:t xml:space="preserve">, θεσπίζει αυτό το νομοσχέδιο κίνητρα για συγκεκριμένες κατηγορίες υπαλλήλων, καταστρατηγώντας ακόμα μια φορά το ενιαίο μισθολόγιο και δημιουργώντας επίσης υπαλλήλους πολλών και διαφορετικών ταχυτήτων.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Έβδομο</w:t>
      </w:r>
      <w:r w:rsidR="00151EC4">
        <w:rPr>
          <w:rFonts w:eastAsia="Times New Roman" w:cs="Times New Roman"/>
          <w:szCs w:val="24"/>
        </w:rPr>
        <w:t>ν</w:t>
      </w:r>
      <w:r>
        <w:rPr>
          <w:rFonts w:eastAsia="Times New Roman" w:cs="Times New Roman"/>
          <w:szCs w:val="24"/>
        </w:rPr>
        <w:t xml:space="preserve">, παραπέμπει, κυρίες και κύριοι συνάδελφοι, στις ελληνικές καλένδες την αξιολόγηση των νομιμοποίητων αξιολογητών, καθώς το ΑΣΕΠ, όπως αναφέρθηκε αναλυτικότατα και παραστατικότατα –επαναλαμβάνω- ο εισηγητής μας, λόγω του όγκου του πλήθους επιλογής διακοσίων ενενήντα πέντε γενικών διευθυντών, τριών χιλιάδων διακοσίων ενός διευθυντών, δέκα χιλιάδων τετρακοσίων είκοσι δύο προϊσταμένων τμημάτων κραυγάζει ότι </w:t>
      </w:r>
      <w:r>
        <w:rPr>
          <w:rFonts w:eastAsia="Times New Roman" w:cs="Times New Roman"/>
          <w:szCs w:val="24"/>
        </w:rPr>
        <w:lastRenderedPageBreak/>
        <w:t xml:space="preserve">απαιτούνται κατά την προσέγγιση τουλάχιστον επτά έτη. Μαζί, λοιπόν, με την επιλογή των διοικητών, υποδιοικητών, γραμματέων και άλλων επιτελικών στελεχών ο χρόνος που θα απαιτηθεί για το σύνολο των κρίσεων υπερβαίνει τουλάχιστον τα επτά έτη. Επομένως, τι γίνεται;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Προβλέπει μάλιστα ότι ο μη αξιολογούμενος και ο μη υπογράψας αυτό το συμβόλαιο απόδοσης γενικός ή ειδικός γραμματέας, όπως προέβλεπε ο περίφημος νόμος για το επιτελικό κράτος, θα αξιολογεί τους γενικούς διευθυντές. </w:t>
      </w:r>
    </w:p>
    <w:p w:rsidR="00EF197F" w:rsidRDefault="00120B8D">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Προβλέπει διενέργεια αξιολόγησης από αξιολογητές που δεν έχουν τη διοικητική νομιμοποίηση να αξιολογήσουν, διότι από όλους αυτούς τους χιλιάδες ανθρώπους που κατέχουν θέσεις προϊσταμένων, αυτοί που αξιολογήθηκαν από το ΑΣΕΠ και αξίως κατέχουν τη θέση, είναι ελάχιστοι έως ελαχιστότατοι. Η συντριπτική πλειοψηφία –το γνωρίζετε- είναι κατ’ ανάθεση και, μάλιστα, με εντολή από τους Υπουργούς. </w:t>
      </w:r>
    </w:p>
    <w:p w:rsidR="00EF197F" w:rsidRDefault="00120B8D">
      <w:pPr>
        <w:spacing w:line="600" w:lineRule="auto"/>
        <w:ind w:firstLine="720"/>
        <w:contextualSpacing/>
        <w:jc w:val="both"/>
        <w:rPr>
          <w:rFonts w:eastAsia="Times New Roman" w:cs="Times New Roman"/>
          <w:szCs w:val="24"/>
        </w:rPr>
      </w:pPr>
      <w:r>
        <w:rPr>
          <w:rFonts w:eastAsia="Times New Roman" w:cs="Times New Roman"/>
          <w:szCs w:val="24"/>
        </w:rPr>
        <w:t>Το όγδοο σημείο: Ενώ ο εσωτερικός έλεγχος του δημοσίου και του ευρύτερου δημόσιου τομέα πρέπει να προκύπτει από το ίδιο το δημόσιο και σε καμ</w:t>
      </w:r>
      <w:r w:rsidR="00151EC4">
        <w:rPr>
          <w:rFonts w:eastAsia="Times New Roman" w:cs="Times New Roman"/>
          <w:szCs w:val="24"/>
        </w:rPr>
        <w:t>μ</w:t>
      </w:r>
      <w:r>
        <w:rPr>
          <w:rFonts w:eastAsia="Times New Roman" w:cs="Times New Roman"/>
          <w:szCs w:val="24"/>
        </w:rPr>
        <w:t xml:space="preserve">ία περίπτωση να διενεργείται από άλλους φορείς, προβλέπεται μονάδα εσωτερικού ελέγχου που μπορεί να ανατίθεται σε φυσικό ή νομικό πρόσωπο με σύμβαση παροχής ανεξάρτητων υπηρεσιών. </w:t>
      </w:r>
    </w:p>
    <w:p w:rsidR="00EF197F" w:rsidRDefault="00120B8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το ένατο σημείο: Συνδέει την αξιολόγηση με οικονομικές ανταμοιβές και επιβραβεύσεις, χωρίς όμως να διασφαλίσει τη διεξαγωγή σωστής αποτελεσματικής και αμερόληπτης αξιολόγησης. </w:t>
      </w:r>
    </w:p>
    <w:p w:rsidR="00EF197F" w:rsidRDefault="00120B8D">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εννέα δεδομένα, κυρίες και κύριοι συνάδελφοι, κατά την άποψή μας στερούν τη δυνατότητα νομιμοποίησης της Κυβέρνησης να ισχυρίζεται ότι σκοπεύει να δημιουργήσει το κατάλληλο πλαίσιο αξιόπιστης αξιολόγησης. Είναι ξεκάθαρο ότι με το νομοσχέδιο, το οποίο εισηγείται ο κύριος Υπουργός, η Κυβέρνηση δεν σκοπεύει να δημιουργήσει πλαίσιο ουσιαστικό, αξιόπιστο και να αντέχει στη δημοσιότητα αξιόπιστης αξιολόγησης. </w:t>
      </w:r>
    </w:p>
    <w:p w:rsidR="00EF197F" w:rsidRDefault="00120B8D">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λοιπόν, αποτελεί ένα ακόμη εργαλείο ενίσχυσης της πελατειακής διακυβέρνησης που δεν οδηγεί ούτε σε μία πιο αποτελεσματική δημόσια διοίκηση, αλλά ούτε και σε καλύτερες παρεχόμενες υπηρεσίες προς τους πολίτες. </w:t>
      </w:r>
    </w:p>
    <w:p w:rsidR="00EF197F" w:rsidRDefault="00120B8D">
      <w:pPr>
        <w:spacing w:line="600" w:lineRule="auto"/>
        <w:ind w:firstLine="720"/>
        <w:contextualSpacing/>
        <w:jc w:val="both"/>
        <w:rPr>
          <w:rFonts w:eastAsia="Times New Roman" w:cs="Times New Roman"/>
          <w:szCs w:val="24"/>
        </w:rPr>
      </w:pPr>
      <w:r>
        <w:rPr>
          <w:rFonts w:eastAsia="Times New Roman" w:cs="Times New Roman"/>
          <w:szCs w:val="24"/>
        </w:rPr>
        <w:t>Εξ όλων αυτών δεν μπορεί να υπάρχει άλλη άποψη από το ΠΑΣΟΚ</w:t>
      </w:r>
      <w:r w:rsidR="00E60973">
        <w:rPr>
          <w:rFonts w:eastAsia="Times New Roman" w:cs="Times New Roman"/>
          <w:szCs w:val="24"/>
        </w:rPr>
        <w:t xml:space="preserve"> </w:t>
      </w:r>
      <w:r>
        <w:rPr>
          <w:rFonts w:eastAsia="Times New Roman" w:cs="Times New Roman"/>
          <w:szCs w:val="24"/>
        </w:rPr>
        <w:t>-</w:t>
      </w:r>
      <w:r w:rsidR="00E60973">
        <w:rPr>
          <w:rFonts w:eastAsia="Times New Roman" w:cs="Times New Roman"/>
          <w:szCs w:val="24"/>
        </w:rPr>
        <w:t xml:space="preserve"> </w:t>
      </w:r>
      <w:r>
        <w:rPr>
          <w:rFonts w:eastAsia="Times New Roman" w:cs="Times New Roman"/>
          <w:szCs w:val="24"/>
        </w:rPr>
        <w:t xml:space="preserve">Κίνημα Αλλαγής από την καταψήφισή του. </w:t>
      </w:r>
    </w:p>
    <w:p w:rsidR="00EF197F" w:rsidRDefault="00120B8D">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EF197F" w:rsidRDefault="00120B8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Τον λόγο τώρα εκ μέρους του Κομμουνιστικού Κόμματος Ελλάδ</w:t>
      </w:r>
      <w:r w:rsidR="00E60973">
        <w:rPr>
          <w:rFonts w:eastAsia="Times New Roman" w:cs="Times New Roman"/>
          <w:szCs w:val="24"/>
        </w:rPr>
        <w:t>α</w:t>
      </w:r>
      <w:r>
        <w:rPr>
          <w:rFonts w:eastAsia="Times New Roman" w:cs="Times New Roman"/>
          <w:szCs w:val="24"/>
        </w:rPr>
        <w:t xml:space="preserve">ς έχει ο κ. Συντυχάκης. </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πολύ, κυρία Πρόεδρε.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Πέρα από τα επιμέρους των διατάξεων του σχεδίου νόμου, που ο εισηγητής μας εκτενώς αναφέρθηκε ως όφειλε, νομίζω ότι πρέπει να δοθεί συνέχεια σε σχέση με τις πραγματικές στοχεύσεις της Κυβέρνησης.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Με πρόσχημα τη βελτίωση της λειτουργίας των υπηρεσιών του δημοσίου, πατώντας σε υπαρκτά προβλήματα –φυσικά- στον έναν ή στον άλλο βαθμό προωθείτε και εσείς ως Κυβέρνηση, όπως και οι προηγούμενες, αναδιαρθρώσεις, για να υπηρετήσετε τους στόχους και τις ανάγκες της άρχουσας τάξης, της πραγματικής ιδιοκτήτριας του κράτους σε κάθε ταξική κοινωνία.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Ποιος είναι ο ένοχος για εσάς; Ο εργαζόμενος. Αυτός ενοχοποιείται για την κακοδαιμονία στις δημόσιες υπηρεσίες. Και φυσικά, βρίσκονται στο απυρόβλητο οι πολιτικές που εφαρμόσατε στη δημόσια διοίκηση και οδήγησαν σε φαινόμενα, για τα οποία σήμερα κατηγορείτε τους εργαζόμενους.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Η δημόσια διοίκηση μάς λέτε ότι πρέπει να είναι ουδέτερη, να υπηρετεί το κοινωνικό σύνολο και να είναι πέρα και έξω από κόμματα. Μας λέτε, δηλαδή, ότι η δημόσια διοίκηση δεν έχει ταξικό πρόσημο, είναι μακριά και πέρα από </w:t>
      </w:r>
      <w:r>
        <w:rPr>
          <w:rFonts w:eastAsia="Times New Roman" w:cs="Times New Roman"/>
          <w:szCs w:val="24"/>
        </w:rPr>
        <w:lastRenderedPageBreak/>
        <w:t xml:space="preserve">πολιτικές και ιδεολογικές στοχεύσεις. Ουδέν ψευδέστερο και απατηλό βέβαια και το γνωρίζετε πάρα πολύ καλά.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Αλήθεια, το κράτος ποιανού είναι; Είναι του εργάτη; Είναι του αγρότη; Είναι του αυτοαπασχολούμενου επαγγελματία; Τα Σώματα Ασφαλείας, το αστικό δίκαιο υπηρετούν τον λαό; Όχι βέβαια.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Το κράτος αυτό, για το οποίο δεν γίνεται κουβέντα από την πλευρά σας, είναι το κράτος της άρχουσας τάξης, της αστικής τάξης. Σε ένα τέτοιο κράτος και σε αυτές τις μεταρρυθμίσεις έχετε συμφωνήσει όλοι σας, όχι μόνο η Νέα Δημοκρατία που είναι ο κατ</w:t>
      </w:r>
      <w:r w:rsidR="0028778D">
        <w:rPr>
          <w:rFonts w:eastAsia="Times New Roman" w:cs="Times New Roman"/>
          <w:szCs w:val="24"/>
        </w:rPr>
        <w:t xml:space="preserve">’ </w:t>
      </w:r>
      <w:r>
        <w:rPr>
          <w:rFonts w:eastAsia="Times New Roman" w:cs="Times New Roman"/>
          <w:szCs w:val="24"/>
        </w:rPr>
        <w:t>εξοχήν εκπρόσωπος του κεφαλαίου, αλλά και ο ΣΥΡΙΖΑ και το ΠΑΣΟΚ</w:t>
      </w:r>
      <w:r w:rsidR="00151EC4">
        <w:rPr>
          <w:rFonts w:eastAsia="Times New Roman" w:cs="Times New Roman"/>
          <w:szCs w:val="24"/>
        </w:rPr>
        <w:t xml:space="preserve"> </w:t>
      </w:r>
      <w:r>
        <w:rPr>
          <w:rFonts w:eastAsia="Times New Roman" w:cs="Times New Roman"/>
          <w:szCs w:val="24"/>
        </w:rPr>
        <w:t>-</w:t>
      </w:r>
      <w:r w:rsidR="00151EC4">
        <w:rPr>
          <w:rFonts w:eastAsia="Times New Roman" w:cs="Times New Roman"/>
          <w:szCs w:val="24"/>
        </w:rPr>
        <w:t xml:space="preserve"> </w:t>
      </w:r>
      <w:r>
        <w:rPr>
          <w:rFonts w:eastAsia="Times New Roman" w:cs="Times New Roman"/>
          <w:szCs w:val="24"/>
        </w:rPr>
        <w:t xml:space="preserve">Κίνημα Αλλαγής, όλα τα κόμματα που υποστηρίζουν αυτό το σύστημα.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έρχεται να υπηρετήσει τη στρατηγική της συνέχειας αυτού του κράτους και να κουμπώσει με την εθνική στρατηγική για τη διοικητική μεταρρύθμιση που η ίδια η Νέα Δημοκρατία ξεκίνησε ως </w:t>
      </w:r>
      <w:r w:rsidR="00151EC4">
        <w:rPr>
          <w:rFonts w:eastAsia="Times New Roman" w:cs="Times New Roman"/>
          <w:szCs w:val="24"/>
        </w:rPr>
        <w:t>κ</w:t>
      </w:r>
      <w:r>
        <w:rPr>
          <w:rFonts w:eastAsia="Times New Roman" w:cs="Times New Roman"/>
          <w:szCs w:val="24"/>
        </w:rPr>
        <w:t xml:space="preserve">υβέρνηση το 2014 με Υπουργό τον σημερινό Πρωθυπουργό. Τη συνέχισε ο ΣΥΡΙΖΑ με τους νόμους Γεροβασίλη, Κατρούγκαλου, Βερναρδάκη –έχει προϊστορία ο ΣΥΡΙΖΑ πάνω σε αυτό- αφήνοντας άθικτο όλο το επιχειρησιακό πρόγραμμα 2014-2020 που ξεκίνησε η Νέα Δημοκρατία ως προς τους στόχους, τους άξονες και τις προτεραιότητες που έθετε.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σήμερα, φυσικά, έχει στρωθεί ο δρόμος, άνοιξε η όρεξη για τη Νέα Δημοκρατία, για να γίνει ακόμα πιο επιθετική και αντιλαϊκή η πολιτική της για αντιδραστικές αλλαγές στο δημόσιο. Θέλετε δημοσίους υπαλλήλους υποτακτικούς στην κυβερνητική πολιτική που θα τους μετατρέπει σε πειθήνιο γρανάζι της κρατικής μηχανής. Τους πετάτε τη μπανανόφλουδα των κινήτρων και της ανταμοιβής υπαλλήλων και αυτό το ψευτο-μπόνους για τους δικαστικούς υπαλλήλους.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Μάλιστα, λες και απευθύνεστε σε αδαείς, παρουσιάζετε ως αύξηση ή ως παροχή προς τους δημοσίους υπαλλήλους την προσωρινή αναστολή της μείωσης της προσωπικής διαφοράς κατά τη μισθολογική τους εξέλιξη. Οι εργαζόμενοι, δηλαδή, κατηγοριοποιούνται ακόμα και εάν έχουν τα ίδια προσόντα, ακόμα κι εάν εργάζονται στην ίδια υπηρεσία, κάτι που σημαίνει μεγαλύτερη διάσπαση των εργαζομένων μπροστά στην ενιαία επίθεση που εξαπολύει η Κυβέρνηση. Μα μιλάμε για έναν χυδαίο μηχανισμό εξαγοράς και εκδούλευσης των εργαζομένων.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Δηλαδή, τι θέλετε; Θέλετε οι εργαζόμενοι να είναι πειθαρχημένοι, να είναι στοχοπροσηλωμένοι,  να είναι αδιάλλακτοι στην εφαρμογή των αντιλαϊκών στόχων. Και αυτό το επιβάλλετε με μία σειρά ρυθμίσεων,</w:t>
      </w:r>
      <w:r w:rsidR="00151EC4">
        <w:rPr>
          <w:rFonts w:eastAsia="Times New Roman" w:cs="Times New Roman"/>
          <w:szCs w:val="24"/>
        </w:rPr>
        <w:t xml:space="preserve"> </w:t>
      </w:r>
      <w:r>
        <w:rPr>
          <w:rFonts w:eastAsia="Times New Roman" w:cs="Times New Roman"/>
          <w:szCs w:val="24"/>
        </w:rPr>
        <w:t xml:space="preserve">πειθαρχικών διαδικασιών, αξιολογήσεων και άλλα, που βέβαια έχουν θεσπιστεί ήδη.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εσείς, όχι μόνο δεν τα αλλάζετε, όπως συζητάμε, αλλά το πάτε και ακόμα πιο πέρα. Όλα όσα προβλέπει το σχέδιο νόμου, δηλαδή, δεξιότητες, αξιολόγηση και στοχοθεσία, κίνητρα αποδοτικότητας και ανταμοιβές, σύμβουλοι ακεραιότητας και μονάδες εσωτερικού ελέγχου -μιλάμε τώρα για μηχανισμούς, όχι ψευτιές- συνδέονται και με το σύστημα των προσλήψεων και τις δομημένες συνεντεύξεις που συνιστούν κόφτη, δηλαδή αποκλεισμό κάποιων και ευνόηση εκείνων που αποδέχονται να υπηρετήσουν μια δημόσια διοίκηση ως εργαλείο στήριξης ανταγωνιστικότητας και αποτελεσματικότητας της καπιταλιστικής οικονομίας.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 νομοσχέδιο επί της ουσίας κάνει «λίφτινγκ» στην προηγούμενη αντιδραστική κρατική αξιολόγηση επί ΣΥΡΙΖΑ. Το λέω «αξιολόγηση», για να συνεννοούμαστε, γιατί είναι ένας αντιδραστικός κρατικός έλεγχος των δημοσίων υπαλλήλων. Αυτή την αξιολόγηση που συνάντησε τόσες δίκαιες αντιδράσεις, την επαναφέρετε με τη συσκευασία της στοχοθεσίας και τη συναρτάτε άμεσα με την αποτελεσματικότητα της δημόσιας διοίκησης.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Με την αξιολόγηση και τη στοχοθεσία η Κυβέρνηση στοχεύει στην ενίσχυση, συν τοις άλλοις, και της επιχειρηματικής λειτουργίας των υπηρεσιών του δημοσίου και, μάλιστα, στην προώθηση σαρωτικών ιδιωτικοποιήσεων, προκειμένου να ενισχύσουν την κερδοφορία τους.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πλαίσιο του σημερινού δρόμου ανάπτυξης της σημερινής εξουσίας και του σημερινού αντιδραστικού κρατικού μηχανισμού, το ερώτημα «καλή ή κακή αξιολόγηση, δίκαιη ή άδικη, τιμωρητική ή μη τιμωρητική» -έχουν βρεθεί διάφορες διατυπώσεις και εκφράσεις- είναι υποκριτικό, είναι πονηρό και συσκοτίζει την αλήθεια. Και ποια είναι η αλήθεια; Η αλήθεια είναι ότι δεν μπορεί να υπάρξει αξιολόγηση που θα έχει φιλολαϊκά χαρακτηριστικά.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Και ποιος καθορίζει στο κάτω-κάτω τα κριτήρια αξιολόγησης και τι είδους κριτήρια είναι αυτά; Δεν τα καθορίζει η Κυβέρνηση με βάση τη γενική κυβερνητική πολιτική, τη γενικότερη αντιλαϊκή στρατηγική της Ευρωπαϊκής Ένωσης; Και δεν έχει σημασία αν είναι η Νέα Δημοκρατία, ο ΣΥΡΙΖΑ, το Κίνημα Αλλαγής</w:t>
      </w:r>
      <w:r w:rsidR="00151EC4">
        <w:rPr>
          <w:rFonts w:eastAsia="Times New Roman" w:cs="Times New Roman"/>
          <w:szCs w:val="24"/>
        </w:rPr>
        <w:t xml:space="preserve"> </w:t>
      </w:r>
      <w:r>
        <w:rPr>
          <w:rFonts w:eastAsia="Times New Roman" w:cs="Times New Roman"/>
          <w:szCs w:val="24"/>
        </w:rPr>
        <w:t>-</w:t>
      </w:r>
      <w:r w:rsidR="00151EC4">
        <w:rPr>
          <w:rFonts w:eastAsia="Times New Roman" w:cs="Times New Roman"/>
          <w:szCs w:val="24"/>
        </w:rPr>
        <w:t xml:space="preserve"> </w:t>
      </w:r>
      <w:r>
        <w:rPr>
          <w:rFonts w:eastAsia="Times New Roman" w:cs="Times New Roman"/>
          <w:szCs w:val="24"/>
        </w:rPr>
        <w:t xml:space="preserve">ΠΑΣΟΚ και τα λοιπά, αφού ομονοείτε ότι στην ίδια στρατηγική, στην ίδια λογική.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Μια αντιλαϊκή πολιτική μπορεί να θέτει στην κρατική διοίκηση μόνο αντιλαϊκούς στόχους, όπως, για παράδειγμα, όταν πετσοκόβει τις δαπάνες για την </w:t>
      </w:r>
      <w:r w:rsidR="00151EC4">
        <w:rPr>
          <w:rFonts w:eastAsia="Times New Roman" w:cs="Times New Roman"/>
          <w:szCs w:val="24"/>
        </w:rPr>
        <w:t>υ</w:t>
      </w:r>
      <w:r>
        <w:rPr>
          <w:rFonts w:eastAsia="Times New Roman" w:cs="Times New Roman"/>
          <w:szCs w:val="24"/>
        </w:rPr>
        <w:t xml:space="preserve">γεία εν μέσω επειγουσών αναγκών στην </w:t>
      </w:r>
      <w:r w:rsidR="00151EC4">
        <w:rPr>
          <w:rFonts w:eastAsia="Times New Roman" w:cs="Times New Roman"/>
          <w:szCs w:val="24"/>
        </w:rPr>
        <w:t>υ</w:t>
      </w:r>
      <w:r>
        <w:rPr>
          <w:rFonts w:eastAsia="Times New Roman" w:cs="Times New Roman"/>
          <w:szCs w:val="24"/>
        </w:rPr>
        <w:t xml:space="preserve">γεία. </w:t>
      </w:r>
    </w:p>
    <w:p w:rsidR="00EF197F" w:rsidRDefault="00120B8D">
      <w:pPr>
        <w:spacing w:line="600" w:lineRule="auto"/>
        <w:ind w:firstLine="720"/>
        <w:jc w:val="both"/>
        <w:rPr>
          <w:rFonts w:eastAsia="Times New Roman"/>
          <w:szCs w:val="24"/>
          <w:highlight w:val="white"/>
        </w:rPr>
      </w:pPr>
      <w:r>
        <w:rPr>
          <w:rFonts w:eastAsia="Times New Roman"/>
          <w:szCs w:val="24"/>
          <w:highlight w:val="white"/>
        </w:rPr>
        <w:t>(Στο σημείο αυτό κ</w:t>
      </w:r>
      <w:r w:rsidRPr="00C96F1E">
        <w:rPr>
          <w:rFonts w:eastAsia="Times New Roman"/>
          <w:szCs w:val="24"/>
          <w:highlight w:val="white"/>
        </w:rPr>
        <w:t>τυπάει το κουδούνι λήξεως του χρόνου ομιλίας του κυρίου Βουλευτή)</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Επιτρέψτε μου, ένα λεπτό, κυρία Πρόεδρε.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δεν προσλαμβάνει υγειονομικούς, δεν έχει εξοπλισμό και υποδομές, τότε η αξιολόγηση και η αποδοτικότητα των υγειονομικών υπαλλήλων από τι κρίνεται; Θα κρίνεται από τις υπερωρίες, τις ελλείψεις σε μέσα, την εντατικοποίηση ή, κυρίως, από το πόσο μοχθούν για την επιχειρηματική λειτουργία των δημοσίων νοσοκομείων, παρά τη διάθεσή τους και τις ηρωικές τους προσπάθειες να βοηθήσουν τους ασθενείς. </w:t>
      </w:r>
    </w:p>
    <w:p w:rsidR="001960E2" w:rsidRDefault="00C55A68">
      <w:pPr>
        <w:spacing w:line="600" w:lineRule="auto"/>
        <w:ind w:firstLine="720"/>
        <w:jc w:val="both"/>
        <w:rPr>
          <w:rFonts w:eastAsia="Times New Roman" w:cs="Times New Roman"/>
          <w:szCs w:val="24"/>
        </w:rPr>
      </w:pPr>
      <w:r>
        <w:rPr>
          <w:rFonts w:eastAsia="Times New Roman" w:cs="Times New Roman"/>
          <w:szCs w:val="24"/>
        </w:rPr>
        <w:t>Παραλείπω, βέβαια, κάποια θέματα, γιατί περνάει η ώρα.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Εμείς, ως ΚΚΕ, όταν κάνουμε κάθε φορά κριτική στις αλλαγές και τη λειτουργία του κρατικού μηχανισμού, δεν υπερασπιζόμαστε τον δημόσιο τομέα που υπάρχει σήμερα ούτε κλείνουμε τα μάτια σε υπαρκτά φαινόμενα διαφθοράς. Ούτε αδιαφορούμε για τους αναγκαίους λειτουργικούς εκσυγχρονισμός αυτού του κράτους που σχετίζονται με τις λαϊκές ανάγκες. Ούτε αγνοούμε τις φιλότιμες και ηρωικές, πολλές φορές, προσπάθειες των εργαζομένων στο δημόσιο που έρχονται καθημερινά σε επαφή με τον λαό, τους οποίους βέβαια δεν τους ταυτίζουμε συλλήβδην με την αντιλαϊκή φύση και την αποστολή του δικού σας κράτους, του αστικού κράτους, για την οποία δεν έχουμε βέβαια την παραμικρή αυταπάτη.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Αυτό που θέλουμε να υπερασπιστούμε είναι την αξιοπρέπειά τους στην εργασία, τα δικαιώματά τους και τις υποχρεώσεις τους, που πηγάζουν ακριβώς από αυτή την αξιοπρέπεια.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Το ΚΚΕ, λοιπόν, ακουμπάει στην ουσία του προβλήματος, που βρίσκεται στο γεγονός ότι η δημόσια διοίκηση υπηρετεί μία συγκεκριμένη τάξη. Αυτό πρέπει να αλλάξει.</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Εμείς λέμε, λοιπόν, ότι προϋπόθεση είναι να γίνουν ριζικές αλλαγές στην οικονομία, στην εξουσία και να έρθει στην εξουσία άλλη τάξη. Αυτή </w:t>
      </w:r>
      <w:r w:rsidR="00151EC4">
        <w:rPr>
          <w:rFonts w:eastAsia="Times New Roman" w:cs="Times New Roman"/>
          <w:szCs w:val="24"/>
        </w:rPr>
        <w:t>η</w:t>
      </w:r>
      <w:r>
        <w:rPr>
          <w:rFonts w:eastAsia="Times New Roman" w:cs="Times New Roman"/>
          <w:szCs w:val="24"/>
        </w:rPr>
        <w:t xml:space="preserve"> τάξη είναι η εργατική τάξη, η μόνη προοδευτική που μπορεί να αντικαταστήσει την παλιά, την αστική.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Αυτό</w:t>
      </w:r>
      <w:r w:rsidR="007129E4" w:rsidRPr="007129E4">
        <w:rPr>
          <w:rFonts w:eastAsia="Times New Roman" w:cs="Times New Roman"/>
          <w:szCs w:val="24"/>
        </w:rPr>
        <w:t xml:space="preserve"> </w:t>
      </w:r>
      <w:r>
        <w:rPr>
          <w:rFonts w:eastAsia="Times New Roman" w:cs="Times New Roman"/>
          <w:szCs w:val="24"/>
        </w:rPr>
        <w:t xml:space="preserve">το νέο κοινωνικό σύστημα με την κατάργηση της καπιταλιστικής ιδιοκτησίας και την κοινωνικοποίηση όλων των μέσων παραγωγής θα έχει ως στόχο την ικανοποίηση των αναγκών του λαού. Έτσι ο διοικητικός μηχανισμός δεν θα λειτουργεί με κριτήρια τα καπιταλιστικά συμφέροντα. Θα αφαιρεί το έδαφος διαπλοκής των εργαζομένων στην κρατική διοίκηση και τα διάφορα επιχειρηματικά συμφέροντα. Η κρατική διοίκηση σε μια τέτοια εξουσία θα υπηρετεί την παραγωγή, με στόχο τη διευρυμένη ικανοποίηση των κοινωνικών αναγκών.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κύριε συνάδελφε.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ο </w:t>
      </w:r>
      <w:r w:rsidR="007129E4">
        <w:rPr>
          <w:rFonts w:eastAsia="Times New Roman" w:cs="Times New Roman"/>
          <w:szCs w:val="24"/>
        </w:rPr>
        <w:t xml:space="preserve">επικεφαλής </w:t>
      </w:r>
      <w:r>
        <w:rPr>
          <w:rFonts w:eastAsia="Times New Roman" w:cs="Times New Roman"/>
          <w:szCs w:val="24"/>
        </w:rPr>
        <w:t xml:space="preserve">της Κοινοβουλευτικής Ομάδας του Κινήματος Αλλαγής κ. Κατρίνης. </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 xml:space="preserve">Κυρίες και κύριοι συνάδελφοι, ενώ η ακρίβεια σαρώνει τη χώρα, διαβρώνει νοικοκυριά και επιχειρήσεις και οδηγεί σε απόγνωση τη συντριπτική πλειοψηφία των πολιτών, η Κυβέρνηση προσποιείται ότι συνεχίζει τις μεταρρυθμίσεις.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Δεν μπορώ στο ξεκίνημα της τοποθέτησής μου να μην αναφερθώ στο μεγαλύτερο πρόβλημα που αντιμετωπίζει αυτή τη στιγμή κάθε πολίτης, κάθε ελληνική οικογένεια, κάθε επαγγελματίας, κάθε μικρή ή μεσαία επιχείρηση σε αυτή τη χώρα</w:t>
      </w:r>
      <w:r w:rsidR="00D3061E">
        <w:rPr>
          <w:rFonts w:eastAsia="Times New Roman" w:cs="Times New Roman"/>
          <w:szCs w:val="24"/>
        </w:rPr>
        <w:t xml:space="preserve"> κ</w:t>
      </w:r>
      <w:r>
        <w:rPr>
          <w:rFonts w:eastAsia="Times New Roman" w:cs="Times New Roman"/>
          <w:szCs w:val="24"/>
        </w:rPr>
        <w:t>αι βεβαίως, αναφέρομαι στην ακρίβεια.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Είναι ένα φαινόμενο που δεν εμφανίστηκε μετά </w:t>
      </w:r>
      <w:r w:rsidR="00D3061E">
        <w:rPr>
          <w:rFonts w:eastAsia="Times New Roman" w:cs="Times New Roman"/>
          <w:szCs w:val="24"/>
        </w:rPr>
        <w:t xml:space="preserve">από </w:t>
      </w:r>
      <w:r>
        <w:rPr>
          <w:rFonts w:eastAsia="Times New Roman" w:cs="Times New Roman"/>
          <w:szCs w:val="24"/>
        </w:rPr>
        <w:t>τον πόλεμο στην Ουκρανία, όπως αρέσκεται να λέει η Κυβέρνηση, αλλά έχει κάνει την εμφάνισή του εδώ και σχεδόν έναν χρόνο. Όταν εμείς καλούσαμε την Κυβέρνηση να πάρει μέτρα, η Κυβέρνηση και οι Υπουργοί της μας διαβεβαίωναν ότι όλα θα επανέλθουν στην κανονικότητα</w:t>
      </w:r>
      <w:r w:rsidR="00FB35FE">
        <w:rPr>
          <w:rFonts w:eastAsia="Times New Roman" w:cs="Times New Roman"/>
          <w:szCs w:val="24"/>
        </w:rPr>
        <w:t>,</w:t>
      </w:r>
      <w:r>
        <w:rPr>
          <w:rFonts w:eastAsia="Times New Roman" w:cs="Times New Roman"/>
          <w:szCs w:val="24"/>
        </w:rPr>
        <w:t xml:space="preserve"> λίγο πριν </w:t>
      </w:r>
      <w:r w:rsidR="00D3061E">
        <w:rPr>
          <w:rFonts w:eastAsia="Times New Roman" w:cs="Times New Roman"/>
          <w:szCs w:val="24"/>
        </w:rPr>
        <w:t xml:space="preserve">από </w:t>
      </w:r>
      <w:r>
        <w:rPr>
          <w:rFonts w:eastAsia="Times New Roman" w:cs="Times New Roman"/>
          <w:szCs w:val="24"/>
        </w:rPr>
        <w:t>τα Χριστούγεννα του 2021. Όταν έπεσαν έξω, η απάντησή τους ήταν</w:t>
      </w:r>
      <w:r w:rsidR="00D3061E">
        <w:rPr>
          <w:rFonts w:eastAsia="Times New Roman" w:cs="Times New Roman"/>
          <w:szCs w:val="24"/>
        </w:rPr>
        <w:t xml:space="preserve">: </w:t>
      </w:r>
      <w:r>
        <w:rPr>
          <w:rFonts w:eastAsia="Times New Roman" w:cs="Times New Roman"/>
          <w:szCs w:val="24"/>
        </w:rPr>
        <w:t>«Τι να κάνουμε; Έπεσε έξω και η κ. Λαγκάρντ».</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έτσι είναι αυτή η Κυβέρνηση, κυρίες και κύριοι συνάδελφοι. Απέναντι σε κάθε αποτυχία εφευρίσκει κάθε φορά και μία δικαιολογία. Αντί να αναζητά λύσεις, αναζητά </w:t>
      </w:r>
      <w:r w:rsidR="00D3061E">
        <w:rPr>
          <w:rFonts w:eastAsia="Times New Roman" w:cs="Times New Roman"/>
          <w:szCs w:val="24"/>
        </w:rPr>
        <w:t>–</w:t>
      </w:r>
      <w:r>
        <w:rPr>
          <w:rFonts w:eastAsia="Times New Roman" w:cs="Times New Roman"/>
          <w:szCs w:val="24"/>
        </w:rPr>
        <w:t>διαρκώς</w:t>
      </w:r>
      <w:r w:rsidR="00D3061E">
        <w:rPr>
          <w:rFonts w:eastAsia="Times New Roman" w:cs="Times New Roman"/>
          <w:szCs w:val="24"/>
        </w:rPr>
        <w:t>-</w:t>
      </w:r>
      <w:r>
        <w:rPr>
          <w:rFonts w:eastAsia="Times New Roman" w:cs="Times New Roman"/>
          <w:szCs w:val="24"/>
        </w:rPr>
        <w:t xml:space="preserve"> δικαιολογίες.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Σαν να μην έφτανε αυτό, έχουμε και τις κυνικές και ανεκδιήγητες δηλώσεις Υπουργών, που εξοργίζουν πραγματικά τους πολίτες. Ο Υπουργός Ανάπτυξης μπροστά στις διαμαρτυρίες των πολιτών για την τιμή της βενζίνης, είπε ότι η Ελλάδα έχει μία από τις φθηνότερες τιμές στα καύσιμα, αν</w:t>
      </w:r>
      <w:r w:rsidR="00FB35FE">
        <w:rPr>
          <w:rFonts w:eastAsia="Times New Roman" w:cs="Times New Roman"/>
          <w:szCs w:val="24"/>
        </w:rPr>
        <w:t>, βέβαια,</w:t>
      </w:r>
      <w:r>
        <w:rPr>
          <w:rFonts w:eastAsia="Times New Roman" w:cs="Times New Roman"/>
          <w:szCs w:val="24"/>
        </w:rPr>
        <w:t xml:space="preserve"> αφαιρέσουμε τους φόρους. Βεβαίως, του κυρίου Υπουργού του διαφεύγει ότι και τη βενζίνη</w:t>
      </w:r>
      <w:r w:rsidR="00301EFE">
        <w:rPr>
          <w:rFonts w:eastAsia="Times New Roman" w:cs="Times New Roman"/>
          <w:szCs w:val="24"/>
        </w:rPr>
        <w:t>,</w:t>
      </w:r>
      <w:r>
        <w:rPr>
          <w:rFonts w:eastAsia="Times New Roman" w:cs="Times New Roman"/>
          <w:szCs w:val="24"/>
        </w:rPr>
        <w:t xml:space="preserve"> αλλά και τους φόρους τους πληρώνουν οι πολίτες</w:t>
      </w:r>
      <w:r w:rsidR="00FB35FE">
        <w:rPr>
          <w:rFonts w:eastAsia="Times New Roman" w:cs="Times New Roman"/>
          <w:szCs w:val="24"/>
        </w:rPr>
        <w:t>. Κ</w:t>
      </w:r>
      <w:r>
        <w:rPr>
          <w:rFonts w:eastAsia="Times New Roman" w:cs="Times New Roman"/>
          <w:szCs w:val="24"/>
        </w:rPr>
        <w:t xml:space="preserve">αι γι’ αυτό και ο </w:t>
      </w:r>
      <w:r w:rsidR="00301EFE">
        <w:rPr>
          <w:rFonts w:eastAsia="Times New Roman" w:cs="Times New Roman"/>
          <w:szCs w:val="24"/>
        </w:rPr>
        <w:t>ίδιος,</w:t>
      </w:r>
      <w:r>
        <w:rPr>
          <w:rFonts w:eastAsia="Times New Roman" w:cs="Times New Roman"/>
          <w:szCs w:val="24"/>
        </w:rPr>
        <w:t xml:space="preserve"> αλλά και η Κυβέρνησή του εδώ και καιρό δεν έχουν κάνει απολύτως τίποτα.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Η Ελλάδα, κυρίες και κύριοι συνάδελφοι, έφτασε να έχει την τρίτη ακριβότερη τιμή</w:t>
      </w:r>
      <w:r w:rsidR="00301EFE">
        <w:rPr>
          <w:rFonts w:eastAsia="Times New Roman" w:cs="Times New Roman"/>
          <w:szCs w:val="24"/>
        </w:rPr>
        <w:t xml:space="preserve"> βενζίνης</w:t>
      </w:r>
      <w:r>
        <w:rPr>
          <w:rFonts w:eastAsia="Times New Roman" w:cs="Times New Roman"/>
          <w:szCs w:val="24"/>
        </w:rPr>
        <w:t xml:space="preserve"> στην Ευρώπη και την έβδομη υψηλότερη τιμή παγκοσμίως.</w:t>
      </w:r>
      <w:r w:rsidR="00301EFE">
        <w:rPr>
          <w:rFonts w:eastAsia="Times New Roman" w:cs="Times New Roman"/>
          <w:szCs w:val="24"/>
        </w:rPr>
        <w:t xml:space="preserve"> </w:t>
      </w:r>
      <w:r>
        <w:rPr>
          <w:rFonts w:eastAsia="Times New Roman" w:cs="Times New Roman"/>
          <w:szCs w:val="24"/>
        </w:rPr>
        <w:t>Όταν στην Ελλάδα η μέση τιμή της αμόλυβδης είναι 2,32 ευρώ, στην Ιταλία είναι 1,81 ευρώ. Γιατί; Διότι στην Ιταλία προχώρησαν από τον Μάρτιο ήδη σε μείωση της φορολογίας στα καύσιμα. Διότι στη γειτονική Ιταλία έχουν ήδη φορολογήσει τα υπερκέρδη των παρόχων ενέργειας, ενώ εμείς εδώ ακόμη περιμένουμε να υπολογιστούν.</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Η χώρα είναι εγκλωβισμένη εδώ και έναν χρόνο σε ένα σπιράλ ακρίβειας και ανατιμήσεων, με την Κυβέρνηση απλά να παρακολουθεί, να διαπιστώνει με μεγάλη καθυστέρηση και να παρεμβαίνει χωρίς αποτέλεσμα.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Τα στοιχεία της </w:t>
      </w:r>
      <w:r w:rsidR="00301EFE">
        <w:rPr>
          <w:rFonts w:eastAsia="Times New Roman" w:cs="Times New Roman"/>
          <w:szCs w:val="24"/>
        </w:rPr>
        <w:t xml:space="preserve">EUROSTAT </w:t>
      </w:r>
      <w:r>
        <w:rPr>
          <w:rFonts w:eastAsia="Times New Roman" w:cs="Times New Roman"/>
          <w:szCs w:val="24"/>
        </w:rPr>
        <w:t>είναι αποκαλυπτικά. Ο πληθωρισμός στα τρόφιμα είναι 45% υψηλότερος από τον μέσο όρο της ευρωζώνης. Οι αυξήσεις στο ψωμί, στα γαλακτοκομικά, στο κρέας είναι μεγαλύτερες στη χώρα μας σε σχέση με τις αυξήσεις στις υπόλοιπες ευρωπαϊκές χώρες. Και βεβαίως, λόγω της ατελούς λειτουργίας των αγορών στην Ελλάδα, ό,τι ανεβαίνει, δύσκολα κατεβαίνει.</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Επιπλέον, ο ενεργειακός πληθωρισμός στη χώρα μας είναι 50% υψηλότερος σε σχέση με τον ενεργειακό πληθωρισμό της ευρωζώνης. Το σύνολο των αυξήσεων στη χονδρεμπορική περνάει στη λιανική, στους καταναλωτές. Η Ελλάδα είναι η μόνη χώρα στην οποία συμβαίνει αυτό.</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Ακρίβεια, λοιπόν, υπάρχει εδώ και περίπου έναν χρόνο. Η απροθυμία της Κυβέρνησης να πάρει μέτρα ή να πάρει λίγα και μικρής αποτελεσματικότητας μέτρα</w:t>
      </w:r>
      <w:r w:rsidR="00FB35FE">
        <w:rPr>
          <w:rFonts w:eastAsia="Times New Roman" w:cs="Times New Roman"/>
          <w:szCs w:val="24"/>
        </w:rPr>
        <w:t xml:space="preserve"> -</w:t>
      </w:r>
      <w:r>
        <w:rPr>
          <w:rFonts w:eastAsia="Times New Roman" w:cs="Times New Roman"/>
          <w:szCs w:val="24"/>
        </w:rPr>
        <w:t>όταν πλέον είναι πάρα πολύ αργά</w:t>
      </w:r>
      <w:r w:rsidR="00FB35FE">
        <w:rPr>
          <w:rFonts w:eastAsia="Times New Roman" w:cs="Times New Roman"/>
          <w:szCs w:val="24"/>
        </w:rPr>
        <w:t>-</w:t>
      </w:r>
      <w:r>
        <w:rPr>
          <w:rFonts w:eastAsia="Times New Roman" w:cs="Times New Roman"/>
          <w:szCs w:val="24"/>
        </w:rPr>
        <w:t>, δεν απαντά στο πρόβλημα. Όπως δεν απαντούν και δηλώσεις άλλου Υπουργού</w:t>
      </w:r>
      <w:r w:rsidR="00FB35FE">
        <w:rPr>
          <w:rFonts w:eastAsia="Times New Roman" w:cs="Times New Roman"/>
          <w:szCs w:val="24"/>
        </w:rPr>
        <w:t>,</w:t>
      </w:r>
      <w:r>
        <w:rPr>
          <w:rFonts w:eastAsia="Times New Roman" w:cs="Times New Roman"/>
          <w:szCs w:val="24"/>
        </w:rPr>
        <w:t xml:space="preserve"> που λέει ότι</w:t>
      </w:r>
      <w:r w:rsidR="00FB35FE">
        <w:rPr>
          <w:rFonts w:eastAsia="Times New Roman" w:cs="Times New Roman"/>
          <w:szCs w:val="24"/>
        </w:rPr>
        <w:t>:</w:t>
      </w:r>
      <w:r>
        <w:rPr>
          <w:rFonts w:eastAsia="Times New Roman" w:cs="Times New Roman"/>
          <w:szCs w:val="24"/>
        </w:rPr>
        <w:t xml:space="preserve"> «δεν μειώνουμε τη φορολογία, γιατί θα έχουν όφελος μόνο οι τουρίστες και δεν θα φτάσει στους καταναλωτές».</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Μία τέτοια δήλωση, κυρίες και κύριοι συνάδελφοι, εκτός από προκλητική είναι και ομολογία αποτυχίας ή μάλλον, καλύτερα, απροθυμίας της Κυβέρνησης να ελέγξει τα φαινόμενα αισχροκέρδειας. Γιατί η ακρίβεια σε αρκετές περιπτώσεις -ναι, σε αρκετές περιπτώσεις- έχει μετατραπεί σε αισχροκέρδεια και αυτό το γνωρίζουν πολύ καλά οι καταναλωτές. Το κατήγγειλε το Ινστιτούτο Ελληνικού Γάλακτος εδώ και αρκετούς μήνες, χωρίς να υπάρχει κα</w:t>
      </w:r>
      <w:r w:rsidR="00301EFE">
        <w:rPr>
          <w:rFonts w:eastAsia="Times New Roman" w:cs="Times New Roman"/>
          <w:szCs w:val="24"/>
        </w:rPr>
        <w:t>μ</w:t>
      </w:r>
      <w:r>
        <w:rPr>
          <w:rFonts w:eastAsia="Times New Roman" w:cs="Times New Roman"/>
          <w:szCs w:val="24"/>
        </w:rPr>
        <w:t>μία επίσημη τοποθέτηση από την Κυβέρνηση.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Αισχροκέρδεια</w:t>
      </w:r>
      <w:r w:rsidR="00301EFE">
        <w:rPr>
          <w:rFonts w:eastAsia="Times New Roman" w:cs="Times New Roman"/>
          <w:szCs w:val="24"/>
        </w:rPr>
        <w:t>,</w:t>
      </w:r>
      <w:r>
        <w:rPr>
          <w:rFonts w:eastAsia="Times New Roman" w:cs="Times New Roman"/>
          <w:szCs w:val="24"/>
        </w:rPr>
        <w:t xml:space="preserve"> λοιπόν</w:t>
      </w:r>
      <w:r w:rsidR="00301EFE">
        <w:rPr>
          <w:rFonts w:eastAsia="Times New Roman" w:cs="Times New Roman"/>
          <w:szCs w:val="24"/>
        </w:rPr>
        <w:t>,</w:t>
      </w:r>
      <w:r>
        <w:rPr>
          <w:rFonts w:eastAsia="Times New Roman" w:cs="Times New Roman"/>
          <w:szCs w:val="24"/>
        </w:rPr>
        <w:t xml:space="preserve"> και όχι ακρίβεια. Αυτό είναι το πρόβλημα. Γιατί εδώ και επτά μήνες δεν γίνονταν έλεγχοι, όταν ο πληθωρισμός στη χώρα, πριν ξεκινήσει ο πόλεμος, είχε φτάσει στο 7%. Γιατί και τώρα δεν γίνονται έλεγχοι, παρά μόνο για να ικανοποιήσουν τις επικοινωνιακές ανάγκες του κ. Γεωργιάδη.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Δεν είναι τυχαίο ότι ολόκληρη την περίοδο των εορτών του Πάσχα, όπου διαχρονικά παρατηρούνται ανατιμήσεις αδικαιολόγητες και εις βάρος καταναλωτών, δεν διαπιστώθηκε από το Υπουργείο Ανάπτυξης και από την Κυβέρνηση</w:t>
      </w:r>
      <w:r w:rsidR="00FB35FE">
        <w:rPr>
          <w:rFonts w:eastAsia="Times New Roman" w:cs="Times New Roman"/>
          <w:szCs w:val="24"/>
        </w:rPr>
        <w:t>,</w:t>
      </w:r>
      <w:r>
        <w:rPr>
          <w:rFonts w:eastAsia="Times New Roman" w:cs="Times New Roman"/>
          <w:szCs w:val="24"/>
        </w:rPr>
        <w:t xml:space="preserve"> ούτε μία παράβαση για φαινόμενα αισχροκέρδειας. Ολόκληρη την περίοδο των εορτών δεν υπάρχει ούτε ένα δελτίο Τύπου της αρμόδιας υπηρεσίας που να λέει ότι έκανε ελέγχους και διαπίστωσε φαινόμενα αισχροκέρδειας. Το καταθέτω για τα Πρακτικά.</w:t>
      </w:r>
    </w:p>
    <w:p w:rsidR="00EF197F" w:rsidRDefault="00120B8D">
      <w:pPr>
        <w:spacing w:line="600" w:lineRule="auto"/>
        <w:ind w:firstLine="720"/>
        <w:jc w:val="both"/>
        <w:rPr>
          <w:rFonts w:eastAsia="Times New Roman" w:cs="Times New Roman"/>
          <w:szCs w:val="24"/>
        </w:rPr>
      </w:pPr>
      <w:r w:rsidRPr="00D30DCB">
        <w:rPr>
          <w:rFonts w:eastAsia="Times New Roman" w:cs="Times New Roman"/>
          <w:szCs w:val="24"/>
        </w:rPr>
        <w:t xml:space="preserve">(Στο σημείο αυτό ο </w:t>
      </w:r>
      <w:r w:rsidR="00E0306D">
        <w:rPr>
          <w:rFonts w:eastAsia="Times New Roman" w:cs="Times New Roman"/>
          <w:szCs w:val="24"/>
        </w:rPr>
        <w:t>Ε</w:t>
      </w:r>
      <w:r w:rsidR="00301EFE">
        <w:rPr>
          <w:rFonts w:eastAsia="Times New Roman" w:cs="Times New Roman"/>
          <w:szCs w:val="24"/>
        </w:rPr>
        <w:t xml:space="preserve">πικεφαλής </w:t>
      </w:r>
      <w:r>
        <w:rPr>
          <w:rFonts w:eastAsia="Times New Roman" w:cs="Times New Roman"/>
          <w:szCs w:val="24"/>
        </w:rPr>
        <w:t xml:space="preserve">της Κοινοβουλευτικής Ομάδας του Κινήματος Αλλαγής κ. Μιχαήλ Κατρίνης </w:t>
      </w:r>
      <w:r w:rsidRPr="00D30DCB">
        <w:rPr>
          <w:rFonts w:eastAsia="Times New Roman" w:cs="Times New Roman"/>
          <w:szCs w:val="24"/>
        </w:rPr>
        <w:t>καταθέτει για τα Πρακτικά τ</w:t>
      </w:r>
      <w:r>
        <w:rPr>
          <w:rFonts w:eastAsia="Times New Roman" w:cs="Times New Roman"/>
          <w:szCs w:val="24"/>
        </w:rPr>
        <w:t>ο</w:t>
      </w:r>
      <w:r w:rsidRPr="00D30DCB">
        <w:rPr>
          <w:rFonts w:eastAsia="Times New Roman" w:cs="Times New Roman"/>
          <w:szCs w:val="24"/>
        </w:rPr>
        <w:t xml:space="preserve"> </w:t>
      </w:r>
      <w:r w:rsidRPr="00D30DCB">
        <w:rPr>
          <w:rFonts w:eastAsia="Times New Roman" w:cs="Times New Roman"/>
          <w:szCs w:val="24"/>
        </w:rPr>
        <w:lastRenderedPageBreak/>
        <w:t>προαναφερθέν έγγραφ</w:t>
      </w:r>
      <w:r>
        <w:rPr>
          <w:rFonts w:eastAsia="Times New Roman" w:cs="Times New Roman"/>
          <w:szCs w:val="24"/>
        </w:rPr>
        <w:t>ο</w:t>
      </w:r>
      <w:r w:rsidRPr="00D30DCB">
        <w:rPr>
          <w:rFonts w:eastAsia="Times New Roman" w:cs="Times New Roman"/>
          <w:szCs w:val="24"/>
        </w:rPr>
        <w:t>, τ</w:t>
      </w:r>
      <w:r>
        <w:rPr>
          <w:rFonts w:eastAsia="Times New Roman" w:cs="Times New Roman"/>
          <w:szCs w:val="24"/>
        </w:rPr>
        <w:t>ο</w:t>
      </w:r>
      <w:r w:rsidRPr="00D30DCB">
        <w:rPr>
          <w:rFonts w:eastAsia="Times New Roman" w:cs="Times New Roman"/>
          <w:szCs w:val="24"/>
        </w:rPr>
        <w:t xml:space="preserve"> οποί</w:t>
      </w:r>
      <w:r>
        <w:rPr>
          <w:rFonts w:eastAsia="Times New Roman" w:cs="Times New Roman"/>
          <w:szCs w:val="24"/>
        </w:rPr>
        <w:t>ο</w:t>
      </w:r>
      <w:r w:rsidRPr="00D30DCB">
        <w:rPr>
          <w:rFonts w:eastAsia="Times New Roman" w:cs="Times New Roman"/>
          <w:szCs w:val="24"/>
        </w:rPr>
        <w:t xml:space="preserve"> βρίσκ</w:t>
      </w:r>
      <w:r>
        <w:rPr>
          <w:rFonts w:eastAsia="Times New Roman" w:cs="Times New Roman"/>
          <w:szCs w:val="24"/>
        </w:rPr>
        <w:t>ε</w:t>
      </w:r>
      <w:r w:rsidRPr="00D30DCB">
        <w:rPr>
          <w:rFonts w:eastAsia="Times New Roman" w:cs="Times New Roman"/>
          <w:szCs w:val="24"/>
        </w:rPr>
        <w:t xml:space="preserve">ται στο </w:t>
      </w:r>
      <w:r w:rsidR="00301EFE">
        <w:rPr>
          <w:rFonts w:eastAsia="Times New Roman" w:cs="Times New Roman"/>
          <w:szCs w:val="24"/>
        </w:rPr>
        <w:t>α</w:t>
      </w:r>
      <w:r w:rsidR="00301EFE" w:rsidRPr="00D30DCB">
        <w:rPr>
          <w:rFonts w:eastAsia="Times New Roman" w:cs="Times New Roman"/>
          <w:szCs w:val="24"/>
        </w:rPr>
        <w:t xml:space="preserve">ρχείο </w:t>
      </w:r>
      <w:r w:rsidRPr="00D30DCB">
        <w:rPr>
          <w:rFonts w:eastAsia="Times New Roman" w:cs="Times New Roman"/>
          <w:szCs w:val="24"/>
        </w:rPr>
        <w:t>του Τμήματος Γραμματείας της Διεύθυνσης Στενογραφίας και Πρακτικών της Βουλής)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Άρα σύμφωνα με την Κυβέρνηση, δεν υπάρχει αισχροκέρδεια. Όλα δικαιολογούνται, όλα εξηγούνται και η ακρίβεια είναι εισαγόμενη.</w:t>
      </w:r>
      <w:r w:rsidRPr="00D30DCB">
        <w:rPr>
          <w:rFonts w:eastAsia="Times New Roman" w:cs="Times New Roman"/>
          <w:szCs w:val="24"/>
        </w:rPr>
        <w:t xml:space="preserve"> </w:t>
      </w:r>
      <w:r>
        <w:rPr>
          <w:rFonts w:eastAsia="Times New Roman" w:cs="Times New Roman"/>
          <w:szCs w:val="24"/>
        </w:rPr>
        <w:t>Όμως, δεν είναι έτσι.</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Την ίδια στιγμή, η Κυβέρνηση εξακολουθεί να στηρίζει τα δημόσια έσοδα στους έμμεσους φόρους που πλήττουν τους πιο αδύναμους πολίτες. Έμμεσους και υψηλούς φόρους στα καύσιμα και στα τρόφιμα. Στην Ισπανία 4% ΦΠΑ στα τρόφιμα, στη Γαλλία 5,5%, στην Ελλάδα 13%.</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Το ΠΑΣΟΚ</w:t>
      </w:r>
      <w:r w:rsidR="00FB35FE">
        <w:rPr>
          <w:rFonts w:eastAsia="Times New Roman" w:cs="Times New Roman"/>
          <w:szCs w:val="24"/>
        </w:rPr>
        <w:t>,</w:t>
      </w:r>
      <w:r>
        <w:rPr>
          <w:rFonts w:eastAsia="Times New Roman" w:cs="Times New Roman"/>
          <w:szCs w:val="24"/>
        </w:rPr>
        <w:t xml:space="preserve"> ήδη από τον Δεκέμβριο</w:t>
      </w:r>
      <w:r w:rsidR="00FB35FE">
        <w:rPr>
          <w:rFonts w:eastAsia="Times New Roman" w:cs="Times New Roman"/>
          <w:szCs w:val="24"/>
        </w:rPr>
        <w:t>,</w:t>
      </w:r>
      <w:r>
        <w:rPr>
          <w:rFonts w:eastAsia="Times New Roman" w:cs="Times New Roman"/>
          <w:szCs w:val="24"/>
        </w:rPr>
        <w:t xml:space="preserve"> έχει προτείνει τη μείωση του ΦΠΑ στα βασικά είδη διατροφής στο 6%. Η Κυβέρνηση δεν έχει κάνει τίποτα.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 ίδιο πρότεινε και η Ευρωπαϊκή Επιτροπή στη Σύνοδο Κορυφής του Μαρτίου. </w:t>
      </w:r>
      <w:r w:rsidR="00FB35FE">
        <w:rPr>
          <w:rFonts w:eastAsia="Times New Roman" w:cs="Times New Roman"/>
          <w:szCs w:val="24"/>
        </w:rPr>
        <w:t>«</w:t>
      </w:r>
      <w:r>
        <w:rPr>
          <w:rFonts w:eastAsia="Times New Roman" w:cs="Times New Roman"/>
          <w:szCs w:val="24"/>
        </w:rPr>
        <w:t>Φωνή βοώντος εν τη ερήμω</w:t>
      </w:r>
      <w:r w:rsidR="00FB35FE">
        <w:rPr>
          <w:rFonts w:eastAsia="Times New Roman" w:cs="Times New Roman"/>
          <w:szCs w:val="24"/>
        </w:rPr>
        <w:t>»</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Τώρα, όμως, που η μειωμένη κατανάλωση στα βασικά είδη διατροφής είναι μια οδυνηρή πραγματικότητα για ολοένα και περισσότερους συμπολίτες μας, τώρα η Κυβέρνηση αρχίζει να ψελλίζει ότι σκέπτεται να μειώσει τον ΦΠΑ στα βασικά είδη διατροφής. Άλλωστε η φιλοσοφία της αναδεικνύεται από τον τρόπο με τον οποίο αντιμετώπισε τη φορολόγηση των υπερκερδών των </w:t>
      </w:r>
      <w:r>
        <w:rPr>
          <w:rFonts w:eastAsia="Times New Roman" w:cs="Times New Roman"/>
          <w:szCs w:val="24"/>
        </w:rPr>
        <w:lastRenderedPageBreak/>
        <w:t>παραγωγών ενέργειας. Έκανε και συνεχίζει να κάνει ό,τι μπορεί, πραγματικά, για να μειώσει το ποσό που θα πρέπει οι εταιρείες να καταβάλουν.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Αυτή είναι η λογική της Κυβέρνησης: Απρόθυμη στην επιβολή άμεσων φόρων στους έχοντες και υπερβολικά πρόθυμη στη διατήρηση έμμεσων και άδικων φόρων στους πιο πολλούς, που, ειδικά σε αυτές τις συγκυρίες, είναι ακόμα πιο επαχθείς.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Βέβαια, έχουμε και τη μόνιμη επωδό να μας ρωτάει η Κυβέρνηση και να μας εγκαλεί κάθε φορά «</w:t>
      </w:r>
      <w:r w:rsidR="00A14DAB">
        <w:rPr>
          <w:rFonts w:eastAsia="Times New Roman" w:cs="Times New Roman"/>
          <w:szCs w:val="24"/>
        </w:rPr>
        <w:t xml:space="preserve">πού </w:t>
      </w:r>
      <w:r>
        <w:rPr>
          <w:rFonts w:eastAsia="Times New Roman" w:cs="Times New Roman"/>
          <w:szCs w:val="24"/>
        </w:rPr>
        <w:t xml:space="preserve">θα βρείτε τα λεφτά, για να γίνουν οι μειώσεις στη φορολογία στα καύσιμα και στον ΦΠΑ στα βασικά είδη διατροφής;». </w:t>
      </w:r>
    </w:p>
    <w:p w:rsidR="00EF197F" w:rsidRDefault="00120B8D">
      <w:pPr>
        <w:tabs>
          <w:tab w:val="left" w:pos="2913"/>
        </w:tabs>
        <w:spacing w:line="600" w:lineRule="auto"/>
        <w:ind w:firstLine="720"/>
        <w:jc w:val="both"/>
        <w:rPr>
          <w:rFonts w:eastAsia="Times New Roman" w:cs="Times New Roman"/>
          <w:bCs/>
          <w:szCs w:val="24"/>
        </w:rPr>
      </w:pPr>
      <w:r>
        <w:rPr>
          <w:rFonts w:eastAsia="Times New Roman" w:cs="Times New Roman"/>
          <w:szCs w:val="24"/>
        </w:rPr>
        <w:t xml:space="preserve">Μας εγκαλούν αυτοί που είναι υπεύθυνοι για τη δημοσιονομική διαχείριση, ότι δεν είμαστε εμείς υπεύθυνοι, που επί των ημερών τους και τώρα το επιτόκιο δανεισμού έχει φτάσει στο 3,8% και τα </w:t>
      </w:r>
      <w:r>
        <w:rPr>
          <w:rFonts w:eastAsia="Times New Roman" w:cs="Times New Roman"/>
          <w:bCs/>
          <w:szCs w:val="24"/>
        </w:rPr>
        <w:t>spread</w:t>
      </w:r>
      <w:r>
        <w:rPr>
          <w:rFonts w:eastAsia="Times New Roman" w:cs="Times New Roman"/>
          <w:bCs/>
          <w:szCs w:val="24"/>
          <w:lang w:val="en-US"/>
        </w:rPr>
        <w:t>s</w:t>
      </w:r>
      <w:r w:rsidRPr="00E33D23">
        <w:rPr>
          <w:rFonts w:eastAsia="Times New Roman" w:cs="Times New Roman"/>
          <w:bCs/>
          <w:szCs w:val="24"/>
        </w:rPr>
        <w:t xml:space="preserve"> </w:t>
      </w:r>
      <w:r>
        <w:rPr>
          <w:rFonts w:eastAsia="Times New Roman" w:cs="Times New Roman"/>
          <w:bCs/>
          <w:szCs w:val="24"/>
        </w:rPr>
        <w:t xml:space="preserve">είναι στις </w:t>
      </w:r>
      <w:r w:rsidR="00A14DAB">
        <w:rPr>
          <w:rFonts w:eastAsia="Times New Roman" w:cs="Times New Roman"/>
          <w:bCs/>
          <w:szCs w:val="24"/>
        </w:rPr>
        <w:t xml:space="preserve">διακόσιες πενήντα πέντε </w:t>
      </w:r>
      <w:r>
        <w:rPr>
          <w:rFonts w:eastAsia="Times New Roman" w:cs="Times New Roman"/>
          <w:bCs/>
          <w:szCs w:val="24"/>
        </w:rPr>
        <w:t>μονάδες βάσης. Μας λένε ότι δεν υπάρχουν λεφτά και λεφτόδεντρα, αλλά όταν έρχονται τα αρνητικά μηνύματα από τις δημοσκοπήσεις, ξαφνικά η Κυβέρνηση ξεχνάει το επιχείρημα περί συνετής διαχείρισης και ανακαλύπτει αμέσως και λεφτά και λεφτόδεντρα. Μόνο που όταν το κάνει είναι αργά</w:t>
      </w:r>
      <w:r w:rsidR="00FB35FE">
        <w:rPr>
          <w:rFonts w:eastAsia="Times New Roman" w:cs="Times New Roman"/>
          <w:bCs/>
          <w:szCs w:val="24"/>
        </w:rPr>
        <w:t>. Κ</w:t>
      </w:r>
      <w:r>
        <w:rPr>
          <w:rFonts w:eastAsia="Times New Roman" w:cs="Times New Roman"/>
          <w:bCs/>
          <w:szCs w:val="24"/>
        </w:rPr>
        <w:t xml:space="preserve">αι αυτό επιβεβαιώθηκε ήδη από την πρώτη παρέμβαση που έγινε για την τιμή της βενζίνης. </w:t>
      </w:r>
    </w:p>
    <w:p w:rsidR="00EF197F" w:rsidRDefault="00120B8D">
      <w:pPr>
        <w:tabs>
          <w:tab w:val="left" w:pos="2913"/>
        </w:tabs>
        <w:spacing w:line="600" w:lineRule="auto"/>
        <w:ind w:firstLine="720"/>
        <w:jc w:val="both"/>
        <w:rPr>
          <w:rFonts w:eastAsia="Times New Roman" w:cs="Times New Roman"/>
          <w:bCs/>
          <w:szCs w:val="24"/>
        </w:rPr>
      </w:pPr>
      <w:r>
        <w:rPr>
          <w:rFonts w:eastAsia="Times New Roman" w:cs="Times New Roman"/>
          <w:bCs/>
          <w:szCs w:val="24"/>
        </w:rPr>
        <w:lastRenderedPageBreak/>
        <w:t>Τώρα, η Κυβέρνηση αναζητά και πάλι δημοσιονομικό χώρο</w:t>
      </w:r>
      <w:r w:rsidR="00FB35FE">
        <w:rPr>
          <w:rFonts w:eastAsia="Times New Roman" w:cs="Times New Roman"/>
          <w:bCs/>
          <w:szCs w:val="24"/>
        </w:rPr>
        <w:t>,</w:t>
      </w:r>
      <w:r>
        <w:rPr>
          <w:rFonts w:eastAsia="Times New Roman" w:cs="Times New Roman"/>
          <w:bCs/>
          <w:szCs w:val="24"/>
        </w:rPr>
        <w:t xml:space="preserve"> γιατί ξέρει ότι δεν μπορεί να πάει έτσι στις εκλογές. Και για να φτιάξει αυτό το πακέτο παροχών συνεχίζει να υπερφορολογεί τα τρόφιμα, συνεχίζει να υπερφορολογεί τα καύσιμα, εις βάρος, πλέον, όχι μόνο των αδύνατων συμπολιτών μας, αλλά του συνόλου της μεσαίας τάξης, στο όνομα της οποίας όμνυε προεκλογικά ο κ. Μητσοτάκης το 2019.</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bCs/>
          <w:szCs w:val="24"/>
        </w:rPr>
        <w:t xml:space="preserve">Βέβαια, δεν αντιλαμβάνεται η Κυβέρνηση ότι με τον πληθωρισμό –θα ανακοινωθούν αύριο τα επίσημα νούμερα- </w:t>
      </w:r>
      <w:r>
        <w:rPr>
          <w:rFonts w:eastAsia="Times New Roman" w:cs="Times New Roman"/>
          <w:szCs w:val="24"/>
        </w:rPr>
        <w:t xml:space="preserve">κοντά ή και επάνω από το 12%, η αδυναμία να ελέγξει την ακρίβεια πυροδοτεί ένα νέο κύμα ανατιμήσεων εις βάρος της μεγάλης πλειοψηφίας των πολιτών. Και αυτό γιατί στην Ελλάδα υπάρχει μια Κυβέρνηση που αντί να προβλέπει και να προλαμβάνει τα προβλήματα, τρέχει διαρκώς από πίσω τους. Υπάρχει μια Κυβέρνηση που αντί να αναζητά αποτελεσματικές και άμεσες λύσεις, αναζητά διαρκώς δικαιολογίες για να κατασκευάζει ενόχους και υπεύθυνους.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Θυμάστε πως για την αποτυχημένη διαχείριση </w:t>
      </w:r>
      <w:r w:rsidR="00A14DAB">
        <w:rPr>
          <w:rFonts w:eastAsia="Times New Roman" w:cs="Times New Roman"/>
          <w:szCs w:val="24"/>
        </w:rPr>
        <w:t xml:space="preserve">της </w:t>
      </w:r>
      <w:r>
        <w:rPr>
          <w:rFonts w:eastAsia="Times New Roman" w:cs="Times New Roman"/>
          <w:szCs w:val="24"/>
        </w:rPr>
        <w:t>πανδημίας έφταιγαν οι πολίτες που δεν συμμορφώνονταν. Για τις πυρκαγιές φταίει το φαινόμενο της κλιματικής κρίσης. Για την ακρίβεια φταίει ο πόλεμος στην Ουκρανία. Στην Ελλάδα οι μόνοι που δεν έχουν ποτέ ευθύνες για ό,τι συμβαίνει</w:t>
      </w:r>
      <w:r w:rsidR="00FB35FE">
        <w:rPr>
          <w:rFonts w:eastAsia="Times New Roman" w:cs="Times New Roman"/>
          <w:szCs w:val="24"/>
        </w:rPr>
        <w:t>,</w:t>
      </w:r>
      <w:r>
        <w:rPr>
          <w:rFonts w:eastAsia="Times New Roman" w:cs="Times New Roman"/>
          <w:szCs w:val="24"/>
        </w:rPr>
        <w:t xml:space="preserve"> είναι αυτοί οι οποίοι έχουν την ευθύνη </w:t>
      </w:r>
      <w:r w:rsidR="00A14DAB">
        <w:rPr>
          <w:rFonts w:eastAsia="Times New Roman" w:cs="Times New Roman"/>
          <w:szCs w:val="24"/>
        </w:rPr>
        <w:t xml:space="preserve">της </w:t>
      </w:r>
      <w:r>
        <w:rPr>
          <w:rFonts w:eastAsia="Times New Roman" w:cs="Times New Roman"/>
          <w:szCs w:val="24"/>
        </w:rPr>
        <w:t xml:space="preserve">διαχείρισης της εξουσίας.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Την ίδια στιγμή που σε όλο τον κόσμο όλοι βλέπουν -και οι κυβερνήσεις και τα κράτη- ότι έρχεται επισιτιστική κρίση και λαμβάνουν μέτρα από την κυβέρνηση, η Κυβέρνηση ακόμη δεν έχει ανοίξει τον διάλογο και δεν έχει κάνει μια σοβαρή συζήτηση για να εφαρμοστεί μια πολιτική στόχων</w:t>
      </w:r>
      <w:r w:rsidR="00FB35FE">
        <w:rPr>
          <w:rFonts w:eastAsia="Times New Roman" w:cs="Times New Roman"/>
          <w:szCs w:val="24"/>
        </w:rPr>
        <w:t xml:space="preserve"> σε σχέση με</w:t>
      </w:r>
      <w:r>
        <w:rPr>
          <w:rFonts w:eastAsia="Times New Roman" w:cs="Times New Roman"/>
          <w:szCs w:val="24"/>
        </w:rPr>
        <w:t xml:space="preserve"> τη διατροφική επάρκεια της χώρας.</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Πότε, επιτέλους, θα γίνει μία σοβαρή συζήτηση για τη στήριξη αγροτών και κτηνοτρόφων, οι οποίοι πλήττονται καίρια από την ακρίβεια και εγκαταλείπουν τις καλλιέργειές τους; Αυτοί είναι στους οποίους θα έπρεπε να βασίζεται και να στηρίζεται η διατροφική αυτάρκεια της χώρας. Θα την κάνετε αυτή τη συζήτηση; </w:t>
      </w:r>
      <w:r w:rsidR="00A14DAB">
        <w:rPr>
          <w:rFonts w:eastAsia="Times New Roman" w:cs="Times New Roman"/>
          <w:szCs w:val="24"/>
        </w:rPr>
        <w:t>Δ</w:t>
      </w:r>
      <w:r>
        <w:rPr>
          <w:rFonts w:eastAsia="Times New Roman" w:cs="Times New Roman"/>
          <w:szCs w:val="24"/>
        </w:rPr>
        <w:t>εν είναι κινδυνολογία, δυστυχώς</w:t>
      </w:r>
      <w:r w:rsidR="00A14DAB">
        <w:rPr>
          <w:rFonts w:eastAsia="Times New Roman" w:cs="Times New Roman"/>
          <w:szCs w:val="24"/>
        </w:rPr>
        <w:t>,</w:t>
      </w:r>
      <w:r>
        <w:rPr>
          <w:rFonts w:eastAsia="Times New Roman" w:cs="Times New Roman"/>
          <w:szCs w:val="24"/>
        </w:rPr>
        <w:t xml:space="preserve"> είναι μία οδυνηρή πραγματικότητα.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όπως έχετε αντιληφθεί, απέναντί σας δεν έχετε πλέον τον αναξιόπιστο ΣΥΡΙΖΑ, τον εύκολο αντίπαλο, που είχατε επιλέξει να έχετε. Απέναντί σας έχετε το ΠΑΣΟΚ που ξέρει και κάνει δομική και πραγματική αντιπολίτευση. </w:t>
      </w:r>
    </w:p>
    <w:p w:rsidR="00EF197F" w:rsidRDefault="00120B8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Έρχομαι τώρα στις μεγαλοστομίες που ακούγονται από τα κυβερνητικά έδρανα, σχετικά με το νομοσχέδιο για την αξιολόγηση των δημοσίων υπαλλήλων, γιατί στην Κυβέρνηση μιλούν, κατά κόρον, για μεταρρυθμίσεις και αλλαγές. Είμαι, όμως, υποχρεωμένος να υπενθυμίσω σε όσους προσποιούνται ότι δεν το θυμούνται, </w:t>
      </w:r>
      <w:r w:rsidR="00FB35FE">
        <w:rPr>
          <w:rFonts w:eastAsia="Times New Roman" w:cs="Times New Roman"/>
          <w:szCs w:val="24"/>
        </w:rPr>
        <w:t>πως</w:t>
      </w:r>
      <w:r>
        <w:rPr>
          <w:rFonts w:eastAsia="Times New Roman" w:cs="Times New Roman"/>
          <w:szCs w:val="24"/>
        </w:rPr>
        <w:t xml:space="preserve"> </w:t>
      </w:r>
      <w:r w:rsidR="00A14DAB">
        <w:rPr>
          <w:rFonts w:eastAsia="Times New Roman" w:cs="Times New Roman"/>
          <w:szCs w:val="24"/>
        </w:rPr>
        <w:t xml:space="preserve">η </w:t>
      </w:r>
      <w:r>
        <w:rPr>
          <w:rFonts w:eastAsia="Times New Roman" w:cs="Times New Roman"/>
          <w:szCs w:val="24"/>
        </w:rPr>
        <w:t xml:space="preserve">τελευταία μεγάλη μεταρρύθμιση στον δημόσιο </w:t>
      </w:r>
      <w:r>
        <w:rPr>
          <w:rFonts w:eastAsia="Times New Roman" w:cs="Times New Roman"/>
          <w:szCs w:val="24"/>
        </w:rPr>
        <w:lastRenderedPageBreak/>
        <w:t xml:space="preserve">τομέα ήταν </w:t>
      </w:r>
      <w:r w:rsidR="00A14DAB">
        <w:rPr>
          <w:rFonts w:eastAsia="Times New Roman" w:cs="Times New Roman"/>
          <w:szCs w:val="24"/>
        </w:rPr>
        <w:t xml:space="preserve">ο </w:t>
      </w:r>
      <w:r>
        <w:rPr>
          <w:rFonts w:eastAsia="Times New Roman" w:cs="Times New Roman"/>
          <w:szCs w:val="24"/>
        </w:rPr>
        <w:t>θεσμός του ΑΣΕΠ. Και αυτή η μεταρρύθμιση είχε τη σφραγίδα και την υπογραφή της Κυβέρνησης του ΠΑΣΟΚ</w:t>
      </w:r>
      <w:r w:rsidR="00A14DAB">
        <w:rPr>
          <w:rFonts w:eastAsia="Times New Roman" w:cs="Times New Roman"/>
          <w:szCs w:val="24"/>
        </w:rPr>
        <w:t>,</w:t>
      </w:r>
      <w:r>
        <w:rPr>
          <w:rFonts w:eastAsia="Times New Roman" w:cs="Times New Roman"/>
          <w:szCs w:val="24"/>
        </w:rPr>
        <w:t xml:space="preserve"> με Πρωθυπουργό τον Ανδρέα Παπανδρέου και Υπουργό τον Σάκη Πεπονή. Και, βεβαίως, αυτό είναι κάτι το οποίο έγινε σε συνθήκες και καιρούς που ήταν πολύ πρωτοποριακό, κόντρα τότε στις πολιτικές δυνάμεις της εποχής.</w:t>
      </w:r>
    </w:p>
    <w:p w:rsidR="00EF197F" w:rsidRDefault="00120B8D">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Όπως την υπογραφή του ΠΑΣΟΚ είχε η μεταρρύθμιση </w:t>
      </w:r>
      <w:r w:rsidR="00A14DAB">
        <w:rPr>
          <w:rFonts w:eastAsia="Times New Roman" w:cs="Times New Roman"/>
          <w:szCs w:val="24"/>
        </w:rPr>
        <w:t xml:space="preserve">του προγράμματος </w:t>
      </w:r>
      <w:r>
        <w:rPr>
          <w:rFonts w:eastAsia="Times New Roman" w:cs="Times New Roman"/>
          <w:szCs w:val="24"/>
        </w:rPr>
        <w:t>«</w:t>
      </w:r>
      <w:r w:rsidR="00A14DAB">
        <w:rPr>
          <w:rFonts w:eastAsia="Times New Roman" w:cs="Times New Roman"/>
          <w:szCs w:val="24"/>
        </w:rPr>
        <w:t>ΔΙΑΥΓΕΙΑ</w:t>
      </w:r>
      <w:r>
        <w:rPr>
          <w:rFonts w:eastAsia="Times New Roman" w:cs="Times New Roman"/>
          <w:szCs w:val="24"/>
        </w:rPr>
        <w:t xml:space="preserve">» για τη διαφάνεια στην άσκηση της εξουσίας. Όπως τη σφραγίδα του ΠΑΣΟΚ είχε η μεταρρύθμιση για το </w:t>
      </w:r>
      <w:r>
        <w:rPr>
          <w:rFonts w:eastAsia="Times New Roman" w:cs="Times New Roman"/>
          <w:szCs w:val="24"/>
          <w:lang w:val="en-US"/>
        </w:rPr>
        <w:t>open</w:t>
      </w:r>
      <w:r w:rsidRPr="00E33D23">
        <w:rPr>
          <w:rFonts w:eastAsia="Times New Roman" w:cs="Times New Roman"/>
          <w:szCs w:val="24"/>
        </w:rPr>
        <w:t>.</w:t>
      </w:r>
      <w:r>
        <w:rPr>
          <w:rFonts w:eastAsia="Times New Roman" w:cs="Times New Roman"/>
          <w:szCs w:val="24"/>
          <w:lang w:val="en-US"/>
        </w:rPr>
        <w:t>gov</w:t>
      </w:r>
      <w:r>
        <w:rPr>
          <w:rFonts w:eastAsia="Times New Roman" w:cs="Times New Roman"/>
          <w:szCs w:val="24"/>
        </w:rPr>
        <w:t xml:space="preserve">, τη διαβούλευση, τη διαφανή και ανοιχτή διακυβέρνηση.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Μιλάτε, λοιπόν, στην Κυβέρνηση για αξιολόγηση</w:t>
      </w:r>
      <w:r w:rsidR="00FB35FE">
        <w:rPr>
          <w:rFonts w:eastAsia="Times New Roman" w:cs="Times New Roman"/>
          <w:szCs w:val="24"/>
        </w:rPr>
        <w:t>. Κ</w:t>
      </w:r>
      <w:r>
        <w:rPr>
          <w:rFonts w:eastAsia="Times New Roman" w:cs="Times New Roman"/>
          <w:szCs w:val="24"/>
        </w:rPr>
        <w:t>αι εμείς είμαστε ξεκάθαρα υπέρ της αξιολόγησης τόσο για λόγους πολιτικής εκπαίδευσης κάθε δημόσιου φορέα, όσο</w:t>
      </w:r>
      <w:r w:rsidR="008F039E">
        <w:rPr>
          <w:rFonts w:eastAsia="Times New Roman" w:cs="Times New Roman"/>
          <w:szCs w:val="24"/>
        </w:rPr>
        <w:t>,</w:t>
      </w:r>
      <w:r>
        <w:rPr>
          <w:rFonts w:eastAsia="Times New Roman" w:cs="Times New Roman"/>
          <w:szCs w:val="24"/>
        </w:rPr>
        <w:t xml:space="preserve"> κυρίως</w:t>
      </w:r>
      <w:r w:rsidR="008F039E">
        <w:rPr>
          <w:rFonts w:eastAsia="Times New Roman" w:cs="Times New Roman"/>
          <w:szCs w:val="24"/>
        </w:rPr>
        <w:t>,</w:t>
      </w:r>
      <w:r>
        <w:rPr>
          <w:rFonts w:eastAsia="Times New Roman" w:cs="Times New Roman"/>
          <w:szCs w:val="24"/>
        </w:rPr>
        <w:t xml:space="preserve"> για λόγους αξιοκρατίας για τους ικανούς και άξιους δημόσιους υπαλλήλους που απαξιώνονται συστηματικά και μεθοδικά από μέλη της Κυβέρνησής σας.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Αξιολόγηση, λοιπόν. Δεν διαφωνεί κανείς σε αυτό. Το ερώτημα, όμως, είναι από ποιους θα αξιολογούνται οι δημόσιοι υπάλληλοι. Από κρατικούς λειτουργούς και προϊσταμένους που τοποθέτησε η Κυβέρνηση με τα δικά της κριτήρια; Ή μήπως από μετακλητούς; Σε ό,τι αφορά τους μετακλητούς </w:t>
      </w:r>
      <w:r w:rsidR="008F039E">
        <w:rPr>
          <w:rFonts w:eastAsia="Times New Roman" w:cs="Times New Roman"/>
          <w:szCs w:val="24"/>
        </w:rPr>
        <w:t>-</w:t>
      </w:r>
      <w:r>
        <w:rPr>
          <w:rFonts w:eastAsia="Times New Roman" w:cs="Times New Roman"/>
          <w:szCs w:val="24"/>
        </w:rPr>
        <w:t xml:space="preserve">για τους </w:t>
      </w:r>
      <w:r>
        <w:rPr>
          <w:rFonts w:eastAsia="Times New Roman" w:cs="Times New Roman"/>
          <w:szCs w:val="24"/>
        </w:rPr>
        <w:lastRenderedPageBreak/>
        <w:t xml:space="preserve">οποίους η Νέα Δημοκρατία </w:t>
      </w:r>
      <w:r w:rsidR="008F039E">
        <w:rPr>
          <w:rFonts w:eastAsia="Times New Roman" w:cs="Times New Roman"/>
          <w:szCs w:val="24"/>
        </w:rPr>
        <w:t>όταν</w:t>
      </w:r>
      <w:r>
        <w:rPr>
          <w:rFonts w:eastAsia="Times New Roman" w:cs="Times New Roman"/>
          <w:szCs w:val="24"/>
        </w:rPr>
        <w:t xml:space="preserve"> ήταν αντιπολίτευση ασκούσε σκληρή κριτική</w:t>
      </w:r>
      <w:r w:rsidR="008F039E">
        <w:rPr>
          <w:rFonts w:eastAsia="Times New Roman" w:cs="Times New Roman"/>
          <w:szCs w:val="24"/>
        </w:rPr>
        <w:t xml:space="preserve">- </w:t>
      </w:r>
      <w:r>
        <w:rPr>
          <w:rFonts w:eastAsia="Times New Roman" w:cs="Times New Roman"/>
          <w:szCs w:val="24"/>
        </w:rPr>
        <w:t>το θέμα δεν είναι</w:t>
      </w:r>
      <w:r w:rsidR="008F039E">
        <w:rPr>
          <w:rFonts w:eastAsia="Times New Roman" w:cs="Times New Roman"/>
          <w:szCs w:val="24"/>
        </w:rPr>
        <w:t>,</w:t>
      </w:r>
      <w:r>
        <w:rPr>
          <w:rFonts w:eastAsia="Times New Roman" w:cs="Times New Roman"/>
          <w:szCs w:val="24"/>
        </w:rPr>
        <w:t xml:space="preserve"> προφανώς</w:t>
      </w:r>
      <w:r w:rsidR="008F039E">
        <w:rPr>
          <w:rFonts w:eastAsia="Times New Roman" w:cs="Times New Roman"/>
          <w:szCs w:val="24"/>
        </w:rPr>
        <w:t>,</w:t>
      </w:r>
      <w:r>
        <w:rPr>
          <w:rFonts w:eastAsia="Times New Roman" w:cs="Times New Roman"/>
          <w:szCs w:val="24"/>
        </w:rPr>
        <w:t xml:space="preserve"> μόνο ποσοτικό. Είναι</w:t>
      </w:r>
      <w:r w:rsidR="008F039E">
        <w:rPr>
          <w:rFonts w:eastAsia="Times New Roman" w:cs="Times New Roman"/>
          <w:szCs w:val="24"/>
        </w:rPr>
        <w:t>,</w:t>
      </w:r>
      <w:r>
        <w:rPr>
          <w:rFonts w:eastAsia="Times New Roman" w:cs="Times New Roman"/>
          <w:szCs w:val="24"/>
        </w:rPr>
        <w:t xml:space="preserve"> κυρίως</w:t>
      </w:r>
      <w:r w:rsidR="008F039E">
        <w:rPr>
          <w:rFonts w:eastAsia="Times New Roman" w:cs="Times New Roman"/>
          <w:szCs w:val="24"/>
        </w:rPr>
        <w:t>,</w:t>
      </w:r>
      <w:r>
        <w:rPr>
          <w:rFonts w:eastAsia="Times New Roman" w:cs="Times New Roman"/>
          <w:szCs w:val="24"/>
        </w:rPr>
        <w:t xml:space="preserve"> θέμα διαφάνειας, αξιοκρατίας και κράτους δικαίου, όπως επισημαίνει και η έκθεση της Επιτροπής </w:t>
      </w:r>
      <w:r w:rsidR="008F039E">
        <w:rPr>
          <w:rFonts w:eastAsia="Times New Roman" w:cs="Times New Roman"/>
          <w:szCs w:val="24"/>
          <w:lang w:val="en-US"/>
        </w:rPr>
        <w:t>GRECO</w:t>
      </w:r>
      <w:r w:rsidR="008F039E">
        <w:rPr>
          <w:rFonts w:eastAsia="Times New Roman" w:cs="Times New Roman"/>
          <w:szCs w:val="24"/>
        </w:rPr>
        <w:t xml:space="preserve"> </w:t>
      </w:r>
      <w:r>
        <w:rPr>
          <w:rFonts w:eastAsia="Times New Roman" w:cs="Times New Roman"/>
          <w:szCs w:val="24"/>
        </w:rPr>
        <w:t>του Συμβουλίου της Ευρώπης για φαινόμενα και θέματα διαφθοράς, μία έκθεση κόλαφος η οποία δεν περιποιεί τιμή για τη χώρα μας. Η έκθεση αυτή κάνει αυστηρές συστάσεις</w:t>
      </w:r>
      <w:r w:rsidR="00FB35FE">
        <w:rPr>
          <w:rFonts w:eastAsia="Times New Roman" w:cs="Times New Roman"/>
          <w:szCs w:val="24"/>
        </w:rPr>
        <w:t xml:space="preserve"> -</w:t>
      </w:r>
      <w:r>
        <w:rPr>
          <w:rFonts w:eastAsia="Times New Roman" w:cs="Times New Roman"/>
          <w:szCs w:val="24"/>
        </w:rPr>
        <w:t>κάποιες από τις οποίες έρχεστε να νομοθετήσετε τώρα με καθυστέρηση</w:t>
      </w:r>
      <w:r w:rsidR="00FB35FE">
        <w:rPr>
          <w:rFonts w:eastAsia="Times New Roman" w:cs="Times New Roman"/>
          <w:szCs w:val="24"/>
        </w:rPr>
        <w:t>-</w:t>
      </w:r>
      <w:r>
        <w:rPr>
          <w:rFonts w:eastAsia="Times New Roman" w:cs="Times New Roman"/>
          <w:szCs w:val="24"/>
        </w:rPr>
        <w:t>, αφού πρώτα</w:t>
      </w:r>
      <w:r w:rsidR="008F039E" w:rsidRPr="008F039E">
        <w:rPr>
          <w:rFonts w:eastAsia="Times New Roman" w:cs="Times New Roman"/>
          <w:szCs w:val="24"/>
        </w:rPr>
        <w:t>,</w:t>
      </w:r>
      <w:r>
        <w:rPr>
          <w:rFonts w:eastAsia="Times New Roman" w:cs="Times New Roman"/>
          <w:szCs w:val="24"/>
        </w:rPr>
        <w:t xml:space="preserve"> βεβαίως</w:t>
      </w:r>
      <w:r w:rsidR="008F039E" w:rsidRPr="008F039E">
        <w:rPr>
          <w:rFonts w:eastAsia="Times New Roman" w:cs="Times New Roman"/>
          <w:szCs w:val="24"/>
        </w:rPr>
        <w:t>,</w:t>
      </w:r>
      <w:r>
        <w:rPr>
          <w:rFonts w:eastAsia="Times New Roman" w:cs="Times New Roman"/>
          <w:szCs w:val="24"/>
        </w:rPr>
        <w:t xml:space="preserve"> έχετε δεχθεί πολύ σοβαρές παρατηρήσεις</w:t>
      </w:r>
      <w:r w:rsidR="00FB35FE">
        <w:rPr>
          <w:rFonts w:eastAsia="Times New Roman" w:cs="Times New Roman"/>
          <w:szCs w:val="24"/>
        </w:rPr>
        <w:t xml:space="preserve"> κι </w:t>
      </w:r>
      <w:r>
        <w:rPr>
          <w:rFonts w:eastAsia="Times New Roman" w:cs="Times New Roman"/>
          <w:szCs w:val="24"/>
        </w:rPr>
        <w:t xml:space="preserve">αφού πρώτα σας έχουν τραβήξει το αυτί.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Και σας είπα πριν, κύριε Βορίδη, ότι απέναντί σας δεν έχετε τον ΣΥΡΙΖΑ που επιλέγετε να έχετε ως αντίπαλο. Απέναντί σας έχετε το ΠΑΣΟΚ. Και ξέρετε ποια είναι η διαφορά μας σε σχέση με εσάς; Ότι εμείς όλες αυτές τις μεταρρυθμίσεις τις κάναμε</w:t>
      </w:r>
      <w:r w:rsidR="00FB35FE">
        <w:rPr>
          <w:rFonts w:eastAsia="Times New Roman" w:cs="Times New Roman"/>
          <w:szCs w:val="24"/>
        </w:rPr>
        <w:t>,</w:t>
      </w:r>
      <w:r>
        <w:rPr>
          <w:rFonts w:eastAsia="Times New Roman" w:cs="Times New Roman"/>
          <w:szCs w:val="24"/>
        </w:rPr>
        <w:t xml:space="preserve"> όχι γιατί μας </w:t>
      </w:r>
      <w:r w:rsidR="008F039E">
        <w:rPr>
          <w:rFonts w:eastAsia="Times New Roman" w:cs="Times New Roman"/>
          <w:szCs w:val="24"/>
        </w:rPr>
        <w:t xml:space="preserve">τις </w:t>
      </w:r>
      <w:r>
        <w:rPr>
          <w:rFonts w:eastAsia="Times New Roman" w:cs="Times New Roman"/>
          <w:szCs w:val="24"/>
        </w:rPr>
        <w:t xml:space="preserve">υπέδειξαν ή γιατί μας έκαναν συστάσεις, όλα τα μέτρα διαφάνειας και λογοδοσίας τα </w:t>
      </w:r>
      <w:r w:rsidR="00FB35FE">
        <w:rPr>
          <w:rFonts w:eastAsia="Times New Roman" w:cs="Times New Roman"/>
          <w:szCs w:val="24"/>
        </w:rPr>
        <w:t xml:space="preserve">πήραμε </w:t>
      </w:r>
      <w:r>
        <w:rPr>
          <w:rFonts w:eastAsia="Times New Roman" w:cs="Times New Roman"/>
          <w:szCs w:val="24"/>
        </w:rPr>
        <w:t xml:space="preserve">γιατί ήταν δική μας επιλογή και το κάναμε χωρίς να μας υποχρεώσει </w:t>
      </w:r>
      <w:r w:rsidR="008F039E">
        <w:rPr>
          <w:rFonts w:eastAsia="Times New Roman" w:cs="Times New Roman"/>
          <w:szCs w:val="24"/>
        </w:rPr>
        <w:t>κάποιος</w:t>
      </w:r>
      <w:r>
        <w:rPr>
          <w:rFonts w:eastAsia="Times New Roman" w:cs="Times New Roman"/>
          <w:szCs w:val="24"/>
        </w:rPr>
        <w:t xml:space="preserve">. Όχι όπως εσείς που έρχεστε τώρα να τα κάνετε γιατί δεν έχετε άλλη επιλογή.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Γιατί, κυρίες και κύριοι συνάδελφοι, </w:t>
      </w:r>
      <w:r w:rsidR="008F039E">
        <w:rPr>
          <w:rFonts w:eastAsia="Times New Roman" w:cs="Times New Roman"/>
          <w:szCs w:val="24"/>
        </w:rPr>
        <w:t xml:space="preserve">πραγματικά </w:t>
      </w:r>
      <w:r>
        <w:rPr>
          <w:rFonts w:eastAsia="Times New Roman" w:cs="Times New Roman"/>
          <w:szCs w:val="24"/>
        </w:rPr>
        <w:t>προοδευτική πολιτική είναι να διαμορφώνεις στέρεες προϋποθέσεις για ένα κράτος με δημοκρατικούς κανόνες διαφάνειας και ελέγχου.</w:t>
      </w:r>
    </w:p>
    <w:p w:rsidR="00EF197F" w:rsidRDefault="00120B8D">
      <w:pPr>
        <w:spacing w:line="600" w:lineRule="auto"/>
        <w:ind w:firstLine="720"/>
        <w:jc w:val="both"/>
        <w:rPr>
          <w:rFonts w:eastAsia="Times New Roman" w:cs="Times New Roman"/>
          <w:szCs w:val="24"/>
        </w:rPr>
      </w:pPr>
      <w:r>
        <w:rPr>
          <w:rFonts w:eastAsia="Times New Roman" w:cs="Times New Roman"/>
          <w:szCs w:val="24"/>
        </w:rPr>
        <w:t>Μιλάτε, λοιπόν, για αξιολόγηση στην Κυβέρνηση</w:t>
      </w:r>
      <w:r w:rsidR="00FB35FE">
        <w:rPr>
          <w:rFonts w:eastAsia="Times New Roman" w:cs="Times New Roman"/>
          <w:szCs w:val="24"/>
        </w:rPr>
        <w:t>,</w:t>
      </w:r>
      <w:r>
        <w:rPr>
          <w:rFonts w:eastAsia="Times New Roman" w:cs="Times New Roman"/>
          <w:szCs w:val="24"/>
        </w:rPr>
        <w:t xml:space="preserve"> όταν έχετε ξεπεράσει κάθε ιστορικό όριο με την τοποθέτηση μετακλητών σε θέσεις προϊσταμένων</w:t>
      </w:r>
      <w:r w:rsidR="00FB35FE">
        <w:rPr>
          <w:rFonts w:eastAsia="Times New Roman" w:cs="Times New Roman"/>
          <w:szCs w:val="24"/>
        </w:rPr>
        <w:t xml:space="preserve">. Κι </w:t>
      </w:r>
      <w:r>
        <w:rPr>
          <w:rFonts w:eastAsia="Times New Roman" w:cs="Times New Roman"/>
          <w:szCs w:val="24"/>
        </w:rPr>
        <w:lastRenderedPageBreak/>
        <w:t>όταν τα νομοθετήματα της Κυβέρνησης βρίθουν κατά παρέκκλιση διατάξεων για τοποθετήσεις μετακλητών σε θέσεις προϊσταμένων. Και</w:t>
      </w:r>
      <w:r w:rsidR="008F039E">
        <w:rPr>
          <w:rFonts w:eastAsia="Times New Roman" w:cs="Times New Roman"/>
          <w:szCs w:val="24"/>
        </w:rPr>
        <w:t>,</w:t>
      </w:r>
      <w:r>
        <w:rPr>
          <w:rFonts w:eastAsia="Times New Roman" w:cs="Times New Roman"/>
          <w:szCs w:val="24"/>
        </w:rPr>
        <w:t xml:space="preserve"> βέβαια</w:t>
      </w:r>
      <w:r w:rsidR="008F039E">
        <w:rPr>
          <w:rFonts w:eastAsia="Times New Roman" w:cs="Times New Roman"/>
          <w:szCs w:val="24"/>
        </w:rPr>
        <w:t>,</w:t>
      </w:r>
      <w:r>
        <w:rPr>
          <w:rFonts w:eastAsia="Times New Roman" w:cs="Times New Roman"/>
          <w:szCs w:val="24"/>
        </w:rPr>
        <w:t xml:space="preserve"> μια άλλη μέθοδος που έχετε εφεύρει είναι η επίκληση έκτακτων αναγκών. Στα σωφρονιστικά καταστήματα</w:t>
      </w:r>
      <w:r w:rsidR="00FB35FE">
        <w:rPr>
          <w:rFonts w:eastAsia="Times New Roman" w:cs="Times New Roman"/>
          <w:szCs w:val="24"/>
        </w:rPr>
        <w:t>,</w:t>
      </w:r>
      <w:r>
        <w:rPr>
          <w:rFonts w:eastAsia="Times New Roman" w:cs="Times New Roman"/>
          <w:szCs w:val="24"/>
        </w:rPr>
        <w:t xml:space="preserve"> μέσα σε μία νύχτα</w:t>
      </w:r>
      <w:r w:rsidR="008F039E">
        <w:rPr>
          <w:rFonts w:eastAsia="Times New Roman" w:cs="Times New Roman"/>
          <w:szCs w:val="24"/>
        </w:rPr>
        <w:t>,</w:t>
      </w:r>
      <w:r>
        <w:rPr>
          <w:rFonts w:eastAsia="Times New Roman" w:cs="Times New Roman"/>
          <w:szCs w:val="24"/>
        </w:rPr>
        <w:t xml:space="preserve"> στην κυριολεξία</w:t>
      </w:r>
      <w:r w:rsidR="008F039E">
        <w:rPr>
          <w:rFonts w:eastAsia="Times New Roman" w:cs="Times New Roman"/>
          <w:szCs w:val="24"/>
        </w:rPr>
        <w:t>,</w:t>
      </w:r>
      <w:r>
        <w:rPr>
          <w:rFonts w:eastAsia="Times New Roman" w:cs="Times New Roman"/>
          <w:szCs w:val="24"/>
        </w:rPr>
        <w:t xml:space="preserve"> τοποθετήθηκαν νέοι διευθυντές και αρχιφύλακες. Επιλέγονται οι προϊστάμενοι οι οποίοι </w:t>
      </w:r>
      <w:r w:rsidR="008F039E">
        <w:rPr>
          <w:rFonts w:eastAsia="Times New Roman" w:cs="Times New Roman"/>
          <w:szCs w:val="24"/>
        </w:rPr>
        <w:t>-</w:t>
      </w:r>
      <w:r>
        <w:rPr>
          <w:rFonts w:eastAsia="Times New Roman" w:cs="Times New Roman"/>
          <w:szCs w:val="24"/>
        </w:rPr>
        <w:t>όλως τυχαίως</w:t>
      </w:r>
      <w:r w:rsidR="008F039E">
        <w:rPr>
          <w:rFonts w:eastAsia="Times New Roman" w:cs="Times New Roman"/>
          <w:szCs w:val="24"/>
        </w:rPr>
        <w:t>-</w:t>
      </w:r>
      <w:r>
        <w:rPr>
          <w:rFonts w:eastAsia="Times New Roman" w:cs="Times New Roman"/>
          <w:szCs w:val="24"/>
        </w:rPr>
        <w:t xml:space="preserve"> στη μεγάλη τους πλειοψηφία είναι υποψήφιοι, εκλεγμένοι ή μέλη της παράταξης της ΔΑΚΕ.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Να υπενθυμίσω ότι με άλλη τροπολογία έγινε παύση όλων των υπηρετούντων διευθυντών εκπαίδευσης και η αντικατάστασή τους με άλλους διευθυντές μέχρι να ολοκληρωθεί –υποτίθεται- η προγραμματισμένη μερική αναδιοργάνωση </w:t>
      </w:r>
      <w:r w:rsidR="008F039E">
        <w:rPr>
          <w:rFonts w:eastAsia="Times New Roman" w:cs="Times New Roman"/>
          <w:szCs w:val="24"/>
        </w:rPr>
        <w:t xml:space="preserve">των </w:t>
      </w:r>
      <w:r>
        <w:rPr>
          <w:rFonts w:eastAsia="Times New Roman" w:cs="Times New Roman"/>
          <w:szCs w:val="24"/>
        </w:rPr>
        <w:t xml:space="preserve">δομών της εκπαίδευσης.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Και</w:t>
      </w:r>
      <w:r w:rsidR="008F039E">
        <w:rPr>
          <w:rFonts w:eastAsia="Times New Roman" w:cs="Times New Roman"/>
          <w:szCs w:val="24"/>
        </w:rPr>
        <w:t>,</w:t>
      </w:r>
      <w:r>
        <w:rPr>
          <w:rFonts w:eastAsia="Times New Roman" w:cs="Times New Roman"/>
          <w:szCs w:val="24"/>
        </w:rPr>
        <w:t xml:space="preserve"> βέβαια</w:t>
      </w:r>
      <w:r w:rsidR="008F039E">
        <w:rPr>
          <w:rFonts w:eastAsia="Times New Roman" w:cs="Times New Roman"/>
          <w:szCs w:val="24"/>
        </w:rPr>
        <w:t>,</w:t>
      </w:r>
      <w:r>
        <w:rPr>
          <w:rFonts w:eastAsia="Times New Roman" w:cs="Times New Roman"/>
          <w:szCs w:val="24"/>
        </w:rPr>
        <w:t xml:space="preserve"> ένα ενδεικτικό στοιχείο για το πώς αντιλαμβάνεται η Κυβέρνηση την αξιολόγηση και την αξιοκρατία είναι το έγγραφο της 8</w:t>
      </w:r>
      <w:r w:rsidRPr="00C25C92">
        <w:rPr>
          <w:rFonts w:eastAsia="Times New Roman" w:cs="Times New Roman"/>
          <w:szCs w:val="24"/>
          <w:vertAlign w:val="superscript"/>
        </w:rPr>
        <w:t>ης</w:t>
      </w:r>
      <w:r>
        <w:rPr>
          <w:rFonts w:eastAsia="Times New Roman" w:cs="Times New Roman"/>
          <w:szCs w:val="24"/>
        </w:rPr>
        <w:t xml:space="preserve"> Ιανουαρίου του 2021 του Υπουργείου Μετανάστευσης και Ασύλου το οποίο καταθέτω στα Πρακτικά. </w:t>
      </w:r>
    </w:p>
    <w:p w:rsidR="00EF197F" w:rsidRDefault="00120B8D">
      <w:pPr>
        <w:tabs>
          <w:tab w:val="left" w:pos="2820"/>
        </w:tabs>
        <w:spacing w:line="600" w:lineRule="auto"/>
        <w:ind w:firstLine="720"/>
        <w:jc w:val="both"/>
        <w:rPr>
          <w:rFonts w:eastAsia="Times New Roman"/>
          <w:szCs w:val="24"/>
        </w:rPr>
      </w:pPr>
      <w:r w:rsidRPr="006616FB">
        <w:rPr>
          <w:rFonts w:eastAsia="Times New Roman" w:cs="Times New Roman"/>
          <w:szCs w:val="24"/>
        </w:rPr>
        <w:t xml:space="preserve">(Στο σημείο αυτό ο </w:t>
      </w:r>
      <w:r w:rsidR="00E0306D">
        <w:rPr>
          <w:rFonts w:eastAsia="Times New Roman" w:cs="Times New Roman"/>
          <w:szCs w:val="24"/>
        </w:rPr>
        <w:t>Ε</w:t>
      </w:r>
      <w:r w:rsidR="008F039E">
        <w:rPr>
          <w:rFonts w:eastAsia="Times New Roman" w:cs="Times New Roman"/>
          <w:szCs w:val="24"/>
        </w:rPr>
        <w:t xml:space="preserve">πικεφαλής </w:t>
      </w:r>
      <w:r>
        <w:rPr>
          <w:rFonts w:eastAsia="Times New Roman" w:cs="Times New Roman"/>
          <w:szCs w:val="24"/>
        </w:rPr>
        <w:t>της Κοινοβουλευτικής Ομάδας του Κινήματος Αλλαγή</w:t>
      </w:r>
      <w:r w:rsidR="008F039E">
        <w:rPr>
          <w:rFonts w:eastAsia="Times New Roman" w:cs="Times New Roman"/>
          <w:szCs w:val="24"/>
        </w:rPr>
        <w:t>ς</w:t>
      </w:r>
      <w:r w:rsidRPr="006616FB">
        <w:rPr>
          <w:rFonts w:eastAsia="Times New Roman" w:cs="Times New Roman"/>
          <w:szCs w:val="24"/>
        </w:rPr>
        <w:t xml:space="preserve"> κ. </w:t>
      </w:r>
      <w:r>
        <w:rPr>
          <w:rFonts w:eastAsia="Times New Roman" w:cs="Times New Roman"/>
          <w:szCs w:val="24"/>
        </w:rPr>
        <w:t xml:space="preserve">Μιχαήλ Κατρίνης </w:t>
      </w:r>
      <w:r w:rsidRPr="006616FB">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Σε αυτό, λοιπόν, το έγγραφο</w:t>
      </w:r>
      <w:r w:rsidR="008F039E">
        <w:rPr>
          <w:rFonts w:eastAsia="Times New Roman" w:cs="Times New Roman"/>
          <w:szCs w:val="24"/>
        </w:rPr>
        <w:t>,</w:t>
      </w:r>
      <w:r>
        <w:rPr>
          <w:rFonts w:eastAsia="Times New Roman" w:cs="Times New Roman"/>
          <w:szCs w:val="24"/>
        </w:rPr>
        <w:t xml:space="preserve"> για την απόφαση τοποθέτησης προϊσταμένων</w:t>
      </w:r>
      <w:r w:rsidR="008F039E">
        <w:rPr>
          <w:rFonts w:eastAsia="Times New Roman" w:cs="Times New Roman"/>
          <w:szCs w:val="24"/>
        </w:rPr>
        <w:t>,</w:t>
      </w:r>
      <w:r>
        <w:rPr>
          <w:rFonts w:eastAsia="Times New Roman" w:cs="Times New Roman"/>
          <w:szCs w:val="24"/>
        </w:rPr>
        <w:t xml:space="preserve"> αναφέρεται ότι ελήφθησαν υπ</w:t>
      </w:r>
      <w:r w:rsidR="008F039E">
        <w:rPr>
          <w:rFonts w:eastAsia="Times New Roman" w:cs="Times New Roman"/>
          <w:szCs w:val="24"/>
        </w:rPr>
        <w:t xml:space="preserve">’ όψιν </w:t>
      </w:r>
      <w:r>
        <w:rPr>
          <w:rFonts w:eastAsia="Times New Roman" w:cs="Times New Roman"/>
          <w:szCs w:val="24"/>
        </w:rPr>
        <w:t xml:space="preserve">οι προφορικές εισηγήσεις του Υπουργού και του Γενικού Γραμματέα. Αυτό το γράφει το έγγραφο, είναι μέσα. Έτσι εννοεί η Κυβέρνηση την αξιολόγηση;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Έρχεστε σήμερα και προτείνετε τη συμμετοχή του ΑΣΕΠ στις Επιτροπές Εποπτείας Αξιολόγησης και αλήθεια τι επιδιώκετε με αυτή τη ρύθμιση; Την περαιτέρω ενίσχυση του ΑΣΕΠ, όπως επικαλείστε, ή στην πράξη την υπονόμευση και αποδυνάμωσή του; Γιατί αν υπολογίσουμε ως ένα ελάχιστο αριθμό επιτροπών τις τριακόσιες ογδόντα, αυτές έρχονται να προστεθούν σε μια σειρά ειδικών υπηρεσιακών συμβουλίων</w:t>
      </w:r>
      <w:r w:rsidR="00212BAB">
        <w:rPr>
          <w:rFonts w:eastAsia="Times New Roman" w:cs="Times New Roman"/>
          <w:szCs w:val="24"/>
        </w:rPr>
        <w:t>,</w:t>
      </w:r>
      <w:r>
        <w:rPr>
          <w:rFonts w:eastAsia="Times New Roman" w:cs="Times New Roman"/>
          <w:szCs w:val="24"/>
        </w:rPr>
        <w:t xml:space="preserve"> στα οποία επίσης μετέχει το ΑΣΕΠ και αφορούν </w:t>
      </w:r>
      <w:r w:rsidR="008F039E">
        <w:rPr>
          <w:rFonts w:eastAsia="Times New Roman" w:cs="Times New Roman"/>
          <w:szCs w:val="24"/>
        </w:rPr>
        <w:t>σ</w:t>
      </w:r>
      <w:r>
        <w:rPr>
          <w:rFonts w:eastAsia="Times New Roman" w:cs="Times New Roman"/>
          <w:szCs w:val="24"/>
        </w:rPr>
        <w:t xml:space="preserve">την κρίση των προϊσταμένων. Σε μελέτη που έχει συνταχθεί από το ίδιο το ΑΣΕΠ και έχει παραδοθεί στον Υπουργό αναφέρεται ότι οι εκκρεμείς κρίσεις των προϊσταμένων είναι περισσότερες από δεκαπέντε χιλιάδες με τον εκτιμώμενο χρόνο για να ολοκληρωθεί η διαδικασία να ξεπερνά τα επτά έτη. Και γνωρίζετε -όλοι το ξέρουν σε αυτή την Αίθουσα- ότι είναι ανθρωπίνως αδύνατο να μπορέσει αυτή η </w:t>
      </w:r>
      <w:r w:rsidR="008F039E">
        <w:rPr>
          <w:rFonts w:eastAsia="Times New Roman" w:cs="Times New Roman"/>
          <w:szCs w:val="24"/>
        </w:rPr>
        <w:t xml:space="preserve">ανεξάρτητη αρχή </w:t>
      </w:r>
      <w:r>
        <w:rPr>
          <w:rFonts w:eastAsia="Times New Roman" w:cs="Times New Roman"/>
          <w:szCs w:val="24"/>
        </w:rPr>
        <w:t xml:space="preserve">να ανταποκριθεί στις προβλεπόμενες διαδικασίες εντός εύλογου χρονικού διαστήματος.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Άρα μήπως τελικά επιδιώκετε</w:t>
      </w:r>
      <w:r w:rsidR="00212BAB">
        <w:rPr>
          <w:rFonts w:eastAsia="Times New Roman" w:cs="Times New Roman"/>
          <w:szCs w:val="24"/>
        </w:rPr>
        <w:t>,</w:t>
      </w:r>
      <w:r>
        <w:rPr>
          <w:rFonts w:eastAsia="Times New Roman" w:cs="Times New Roman"/>
          <w:szCs w:val="24"/>
        </w:rPr>
        <w:t xml:space="preserve"> αντί για την ενίσχυση της αντικειμενικότητας και της αξιοκρατίας</w:t>
      </w:r>
      <w:r w:rsidR="00212BAB">
        <w:rPr>
          <w:rFonts w:eastAsia="Times New Roman" w:cs="Times New Roman"/>
          <w:szCs w:val="24"/>
        </w:rPr>
        <w:t>,</w:t>
      </w:r>
      <w:r>
        <w:rPr>
          <w:rFonts w:eastAsia="Times New Roman" w:cs="Times New Roman"/>
          <w:szCs w:val="24"/>
        </w:rPr>
        <w:t xml:space="preserve"> να συμβάλλετε εντέχνως </w:t>
      </w:r>
      <w:r w:rsidR="008F039E">
        <w:rPr>
          <w:rFonts w:eastAsia="Times New Roman" w:cs="Times New Roman"/>
          <w:szCs w:val="24"/>
        </w:rPr>
        <w:t xml:space="preserve">ώστε </w:t>
      </w:r>
      <w:r>
        <w:rPr>
          <w:rFonts w:eastAsia="Times New Roman" w:cs="Times New Roman"/>
          <w:szCs w:val="24"/>
        </w:rPr>
        <w:t xml:space="preserve">να καλλιεργήσετε ένα κλίμα απογοήτευσης και παραίτησης των ενδιαφερομένων, </w:t>
      </w:r>
      <w:r>
        <w:rPr>
          <w:rFonts w:eastAsia="Times New Roman" w:cs="Times New Roman"/>
          <w:szCs w:val="24"/>
        </w:rPr>
        <w:lastRenderedPageBreak/>
        <w:t>αφού το ΑΣΕΠ αναγκαστικά δεν θα κινείται με ταχύτητα; Μήπως επιδιώκετε να εμφανιστεί ως μονόδρομος, ως η μοναδική</w:t>
      </w:r>
      <w:r w:rsidR="00FA5B85">
        <w:rPr>
          <w:rFonts w:eastAsia="Times New Roman" w:cs="Times New Roman"/>
          <w:szCs w:val="24"/>
        </w:rPr>
        <w:t>,</w:t>
      </w:r>
      <w:r>
        <w:rPr>
          <w:rFonts w:eastAsia="Times New Roman" w:cs="Times New Roman"/>
          <w:szCs w:val="24"/>
        </w:rPr>
        <w:t xml:space="preserve"> έσχατη λύση για τους φορείς και τους υπαλλήλους να ακολουθήσουν δικές τους διαδικασίες κρίσης</w:t>
      </w:r>
      <w:r w:rsidR="00212BAB">
        <w:rPr>
          <w:rFonts w:eastAsia="Times New Roman" w:cs="Times New Roman"/>
          <w:szCs w:val="24"/>
        </w:rPr>
        <w:t xml:space="preserve"> και</w:t>
      </w:r>
      <w:r>
        <w:rPr>
          <w:rFonts w:eastAsia="Times New Roman" w:cs="Times New Roman"/>
          <w:szCs w:val="24"/>
        </w:rPr>
        <w:t xml:space="preserve"> αξιολόγησης εκτός του πλαισίου του ΑΣΕΠ; Αυτό τελικά επιδιώκει η Κυβέρνηση;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Εγώ να δεχτώ, κύριε Βορίδη, ότι έχετε καλές προθέσεις και δεν επιδιώκετε την απαξίωση του ΑΣΕΠ. Θα πρέπει, όμως, να το αποδείξετε. Και πώς θα το αποδείξετε, κατά την άποψή μας; Υιοθετώντας άμεσα μέτρα για την ενίσχυσή του. Και σας προτείνω ενώπιον της Εθνικής Αντιπροσωπείας να αναλάβετε τρεις ουσιαστικές δεσμεύσεις. Πρώτον, να φέρετε άμεσα ρύθμιση με την οποία θα δέχεστε ότι το ΑΣΕΠ θα αναλάβει τον προγραμματισμό των κρίσεων των προϊσταμένων, καθώς και των αξιολογήσεων μετά από γνωστοποίηση σε αυτό των σχετικών προτάσεων εκ μέρους των </w:t>
      </w:r>
      <w:r w:rsidR="00FA5B85">
        <w:rPr>
          <w:rFonts w:eastAsia="Times New Roman" w:cs="Times New Roman"/>
          <w:szCs w:val="24"/>
        </w:rPr>
        <w:t>Υπουργείων</w:t>
      </w:r>
      <w:r>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Δεύτερον, να καταστεί ξεκάθαρο ότι το ΑΣΕΠ θα έχει την πλήρη δικαιοδοσία για την υιοθέτηση οργανωτικών βελτιώσεων για τον λειτουργικό εξορθολογισμό της εμπλοκής του στις διαδικασίες κρίσης και αξιολόγησης, καθώς και σε ζητήματα όπως είναι ο χρόνος ή η μέθοδος συνεντεύξεων.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Και, τρίτον, -βεβαίως μπορεί να ακούγεται τετριμμένο- να ενισχύσετε τη στελέχωση του ΑΣΕΠ με συμβούλους και προσωπικό και να παράσχετε</w:t>
      </w:r>
      <w:r w:rsidR="00FA5B85">
        <w:rPr>
          <w:rFonts w:eastAsia="Times New Roman" w:cs="Times New Roman"/>
          <w:szCs w:val="24"/>
        </w:rPr>
        <w:t>,</w:t>
      </w:r>
      <w:r>
        <w:rPr>
          <w:rFonts w:eastAsia="Times New Roman" w:cs="Times New Roman"/>
          <w:szCs w:val="24"/>
        </w:rPr>
        <w:t xml:space="preserve"> </w:t>
      </w:r>
      <w:r w:rsidR="00FA5B85">
        <w:rPr>
          <w:rFonts w:eastAsia="Times New Roman" w:cs="Times New Roman"/>
          <w:szCs w:val="24"/>
        </w:rPr>
        <w:lastRenderedPageBreak/>
        <w:t xml:space="preserve">πραγματικά, </w:t>
      </w:r>
      <w:r>
        <w:rPr>
          <w:rFonts w:eastAsia="Times New Roman" w:cs="Times New Roman"/>
          <w:szCs w:val="24"/>
        </w:rPr>
        <w:t xml:space="preserve">όλα τα μέσα που χρειάζεται για να ανταποκριθεί στις απαιτήσεις που διαμορφώνονται.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ΠΑΣΟΚ πιστεύει ότι η οικονομική και κοινωνική ανάπτυξη στηρίζεται σε ένα</w:t>
      </w:r>
      <w:r w:rsidR="009A69BF">
        <w:rPr>
          <w:rFonts w:eastAsia="Times New Roman" w:cs="Times New Roman"/>
          <w:szCs w:val="24"/>
        </w:rPr>
        <w:t>ν</w:t>
      </w:r>
      <w:r>
        <w:rPr>
          <w:rFonts w:eastAsia="Times New Roman" w:cs="Times New Roman"/>
          <w:szCs w:val="24"/>
        </w:rPr>
        <w:t xml:space="preserve"> αποτελεσματικό και υψηλών απαιτήσεων δημόσιο τομέα, σε ένα</w:t>
      </w:r>
      <w:r w:rsidR="009A69BF">
        <w:rPr>
          <w:rFonts w:eastAsia="Times New Roman" w:cs="Times New Roman"/>
          <w:szCs w:val="24"/>
        </w:rPr>
        <w:t>ν</w:t>
      </w:r>
      <w:r>
        <w:rPr>
          <w:rFonts w:eastAsia="Times New Roman" w:cs="Times New Roman"/>
          <w:szCs w:val="24"/>
        </w:rPr>
        <w:t xml:space="preserve"> δημόσιο τομέα που οι λειτουργοί του θα έχουν όχι μόνο την αίσθηση, αλλά θα το πιστεύουν ότι υπηρετούν ένα κράτος δικαίου και όχι ένα κομματικό και πελατειακό κράτος. Και αυτό είναι κάτι που δεν μπορεί να το εγγυηθεί μια συντηρητική </w:t>
      </w:r>
      <w:r w:rsidR="00E0306D">
        <w:rPr>
          <w:rFonts w:eastAsia="Times New Roman" w:cs="Times New Roman"/>
          <w:szCs w:val="24"/>
        </w:rPr>
        <w:t>Κ</w:t>
      </w:r>
      <w:r>
        <w:rPr>
          <w:rFonts w:eastAsia="Times New Roman" w:cs="Times New Roman"/>
          <w:szCs w:val="24"/>
        </w:rPr>
        <w:t xml:space="preserve">υβέρνηση, η οποία υιοθετεί αναχρονιστικές αντιλήψεις και πρακτικές του παρελθόντος.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Για εμάς, για το ΠΑΣΟΚ, βασικό στοιχείο και βασικός στόχο</w:t>
      </w:r>
      <w:r w:rsidR="00212BAB">
        <w:rPr>
          <w:rFonts w:eastAsia="Times New Roman" w:cs="Times New Roman"/>
          <w:szCs w:val="24"/>
        </w:rPr>
        <w:t>ς</w:t>
      </w:r>
      <w:r>
        <w:rPr>
          <w:rFonts w:eastAsia="Times New Roman" w:cs="Times New Roman"/>
          <w:szCs w:val="24"/>
        </w:rPr>
        <w:t xml:space="preserve"> της πολιτικής μας είναι η πλήρης αποκομματικοποίηση του κράτους. Δεν δεχόμαστε και δεν ανεχόμαστε να παραμένει το κράτος εργαλείο στα χέρια της εκάστοτε εκτελεστικής εξουσίας και είναι ισχυρή μας δέσμευση ένα κράτος δικαίου, ένα κράτος ισονομίας, ένα κράτος ισοπολιτείας, ένα κράτος που διασφαλίζει τα δικαιώματα, αλλά την ίδια στιγμή θέτει και τους κανόνες, ένα κράτος που είναι πλοηγός της ανάπτυξης και ταυτόχρονα εγγυάται την πρόσβαση όλων ανεξαιρέτως των πολιτών σε ποιοτικά και δημόσια αγαθά.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Εμείς είμαστε έτοιμοι </w:t>
      </w:r>
      <w:r w:rsidR="009A69BF">
        <w:rPr>
          <w:rFonts w:eastAsia="Times New Roman" w:cs="Times New Roman"/>
          <w:szCs w:val="24"/>
        </w:rPr>
        <w:t xml:space="preserve">γι’ </w:t>
      </w:r>
      <w:r>
        <w:rPr>
          <w:rFonts w:eastAsia="Times New Roman" w:cs="Times New Roman"/>
          <w:szCs w:val="24"/>
        </w:rPr>
        <w:t xml:space="preserve">αυτή τη μεγάλη αλλαγή με πλήρη επανασχεδιασμό των αρμοδιοτήτων και αποκέντρωση αρμοδιοτήτων, αλλά και των πόρων, με τις επιτελικές αρμοδιότητες να μένουν στο κεντρικό κράτος και </w:t>
      </w:r>
      <w:r>
        <w:rPr>
          <w:rFonts w:eastAsia="Times New Roman" w:cs="Times New Roman"/>
          <w:szCs w:val="24"/>
        </w:rPr>
        <w:lastRenderedPageBreak/>
        <w:t>τις εκτελεστικές και ελεγκτικές αρμοδιότητες να περνούν στην αυτοδιοίκηση, με τον δημόσιο λειτουργό</w:t>
      </w:r>
      <w:r w:rsidR="009A69BF">
        <w:rPr>
          <w:rFonts w:eastAsia="Times New Roman" w:cs="Times New Roman"/>
          <w:szCs w:val="24"/>
        </w:rPr>
        <w:t>,</w:t>
      </w:r>
      <w:r>
        <w:rPr>
          <w:rFonts w:eastAsia="Times New Roman" w:cs="Times New Roman"/>
          <w:szCs w:val="24"/>
        </w:rPr>
        <w:t xml:space="preserve"> επιτέλους</w:t>
      </w:r>
      <w:r w:rsidR="009A69BF">
        <w:rPr>
          <w:rFonts w:eastAsia="Times New Roman" w:cs="Times New Roman"/>
          <w:szCs w:val="24"/>
        </w:rPr>
        <w:t>,</w:t>
      </w:r>
      <w:r>
        <w:rPr>
          <w:rFonts w:eastAsia="Times New Roman" w:cs="Times New Roman"/>
          <w:szCs w:val="24"/>
        </w:rPr>
        <w:t xml:space="preserve"> να έχει ψηλά το κεφάλι, όπως το είχε κάποιες άλλες εποχές, να κρίνεται και να αξιολογείται με διαφάνεια και αντικειμενικότητα, με τον δημόσιο λειτουργό να έχει πρόσβαση σε διαρκή επιμόρφωση, ώστε να εμπλουτίζει τα προσόντα του και να βελτιώνει την απόδοσή του προς όφελος των πολιτών και της κοινωνίας.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Η χώρα, κυρίες και κύριοι συνάδελφοι, χρειάζεται ένα νέο θεσμικό πλαίσιο για την αξιολόγηση που θα στηρίζεται πράγματι στη διαφάνεια και στην αξιοκρατία με κα</w:t>
      </w:r>
      <w:r w:rsidR="00355351">
        <w:rPr>
          <w:rFonts w:eastAsia="Times New Roman" w:cs="Times New Roman"/>
          <w:szCs w:val="24"/>
        </w:rPr>
        <w:t>μ</w:t>
      </w:r>
      <w:r>
        <w:rPr>
          <w:rFonts w:eastAsia="Times New Roman" w:cs="Times New Roman"/>
          <w:szCs w:val="24"/>
        </w:rPr>
        <w:t xml:space="preserve">μία πρόσληψη να μη γίνεται εκτός του ΑΣΕΠ και με περιορισμό δραστικό του αριθμού των μετακλητών.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 μήνυμά μας είναι η πλήρης και απόλυτη αποκομματικοποίηση στο κράτος και στη δημόσια διοίκηση, γιατί θέλουμε να δώσουμε τέλος στη μετατροπή των πολιτών από πελάτες και ομήρους στις εκάστοτε εξουσίες. Να δοθεί, επιτέλους, τέλος σε αυτή την ιδιότυπη ομηρία, η οποία δεν συνάδει με ένα σύγχρονο κράτος δικαίου, δεν συνάδει με μια σύγχρονη ευρωπαϊκή χώρα.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Το ΠΑΣΟΚ, λοιπόν, και θέλει και μπορεί να συνδεθεί και πάλι με τις μεγάλες μεταρρυθμίσεις στο δημόσιο. Το ΠΑΣΟΚ στη νέα εποχή με τον Νίκο Ανδρουλάκη είναι έτοιμο για τις μεγάλες αλλαγές που θα απελευθερώσουν τη χώρα από όλα αυτά που την καθηλώνουν στο χθες.</w:t>
      </w:r>
    </w:p>
    <w:p w:rsidR="00EF197F" w:rsidRDefault="00120B8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Γιατί ήρθε η ώρα, κυρίες και κύριοι συνάδελφοι, να γίνουμε και πάλι πρωταγωνιστές με τη θέληση, αλλά κυρίως με την ψήφο και την επιλογή των Ελλήνων πολιτών.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Σας ευχαριστώ.</w:t>
      </w:r>
    </w:p>
    <w:p w:rsidR="00EF197F" w:rsidRDefault="00120B8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F197F" w:rsidRDefault="00120B8D">
      <w:pPr>
        <w:spacing w:line="600" w:lineRule="auto"/>
        <w:ind w:firstLine="720"/>
        <w:jc w:val="both"/>
        <w:rPr>
          <w:rFonts w:eastAsia="Times New Roman"/>
          <w:color w:val="111111"/>
          <w:szCs w:val="24"/>
        </w:rPr>
      </w:pPr>
      <w:r>
        <w:rPr>
          <w:rFonts w:eastAsia="Times New Roman"/>
          <w:b/>
          <w:color w:val="111111"/>
          <w:szCs w:val="24"/>
        </w:rPr>
        <w:t xml:space="preserve">ΠΡΟΕΔΡΕΥΟΥΣΑ (Σοφία Σακοράφα): </w:t>
      </w:r>
      <w:r>
        <w:rPr>
          <w:rFonts w:eastAsia="Times New Roman"/>
          <w:color w:val="111111"/>
          <w:szCs w:val="24"/>
        </w:rPr>
        <w:t>Και εγώ σας ευχαριστώ, κύριε συνάδελφε.</w:t>
      </w:r>
    </w:p>
    <w:p w:rsidR="00EF197F" w:rsidRDefault="00120B8D">
      <w:pPr>
        <w:spacing w:line="600" w:lineRule="auto"/>
        <w:ind w:firstLine="720"/>
        <w:jc w:val="both"/>
        <w:rPr>
          <w:rFonts w:eastAsia="Times New Roman"/>
          <w:b/>
          <w:color w:val="111111"/>
          <w:szCs w:val="24"/>
        </w:rPr>
      </w:pPr>
      <w:r>
        <w:rPr>
          <w:rFonts w:eastAsia="Times New Roman" w:cs="Times New Roman"/>
          <w:szCs w:val="24"/>
        </w:rPr>
        <w:t>Τον λόγο τώρα έχει ο Υφυπουργός Παιδείας κ. Συρίγος.</w:t>
      </w:r>
    </w:p>
    <w:p w:rsidR="00EF197F" w:rsidRDefault="00120B8D">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 xml:space="preserve">Ευχαριστώ πολύ, κυρία Πρόεδρε.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Πρόκειται για δύο τροπολογίες. Και οι δύο αφορούν σε στεγαστικό επίδομα. Η πρώτη αφορά στο στεγαστικό επίδομα των προπτυχιακών φοιτητών του Δημοκριτείου Πανεπιστημίου, του Πανεπιστημίου Αιγαίου και του Πανεπιστημίου Δυτικής Μακεδονίας. Με τροποποίηση, η οποία είχε γίνει πέρ</w:t>
      </w:r>
      <w:r w:rsidR="00355351">
        <w:rPr>
          <w:rFonts w:eastAsia="Times New Roman" w:cs="Times New Roman"/>
          <w:szCs w:val="24"/>
        </w:rPr>
        <w:t>υ</w:t>
      </w:r>
      <w:r>
        <w:rPr>
          <w:rFonts w:eastAsia="Times New Roman" w:cs="Times New Roman"/>
          <w:szCs w:val="24"/>
        </w:rPr>
        <w:t xml:space="preserve">σι, είχε δοθεί η δυνατότητα για την περσινή χρονιά σε αυτούς οι οποίοι εισήλθαν στο </w:t>
      </w:r>
      <w:r w:rsidR="00355351">
        <w:rPr>
          <w:rFonts w:eastAsia="Times New Roman" w:cs="Times New Roman"/>
          <w:szCs w:val="24"/>
        </w:rPr>
        <w:t xml:space="preserve">πανεπιστήμιο </w:t>
      </w:r>
      <w:r>
        <w:rPr>
          <w:rFonts w:eastAsia="Times New Roman" w:cs="Times New Roman"/>
          <w:szCs w:val="24"/>
        </w:rPr>
        <w:t>το 2022</w:t>
      </w:r>
      <w:r w:rsidR="0028778D">
        <w:rPr>
          <w:rFonts w:eastAsia="Times New Roman" w:cs="Times New Roman"/>
          <w:szCs w:val="24"/>
        </w:rPr>
        <w:t xml:space="preserve"> </w:t>
      </w:r>
      <w:r>
        <w:rPr>
          <w:rFonts w:eastAsia="Times New Roman" w:cs="Times New Roman"/>
          <w:szCs w:val="24"/>
        </w:rPr>
        <w:t>-</w:t>
      </w:r>
      <w:r w:rsidR="0028778D">
        <w:rPr>
          <w:rFonts w:eastAsia="Times New Roman" w:cs="Times New Roman"/>
          <w:szCs w:val="24"/>
        </w:rPr>
        <w:t xml:space="preserve"> </w:t>
      </w:r>
      <w:r>
        <w:rPr>
          <w:rFonts w:eastAsia="Times New Roman" w:cs="Times New Roman"/>
          <w:szCs w:val="24"/>
        </w:rPr>
        <w:t xml:space="preserve">23 να αλλάξει το όριο </w:t>
      </w:r>
      <w:r w:rsidR="00355351">
        <w:rPr>
          <w:rFonts w:eastAsia="Times New Roman" w:cs="Times New Roman"/>
          <w:szCs w:val="24"/>
        </w:rPr>
        <w:t xml:space="preserve">του </w:t>
      </w:r>
      <w:r>
        <w:rPr>
          <w:rFonts w:eastAsia="Times New Roman" w:cs="Times New Roman"/>
          <w:szCs w:val="24"/>
        </w:rPr>
        <w:t xml:space="preserve">στεγαστικού επιδόματος και να ανέλθει από τις 30.000 ευρώ στις 45.000 ευρώ. Οπότε </w:t>
      </w:r>
      <w:r>
        <w:rPr>
          <w:rFonts w:eastAsia="Times New Roman" w:cs="Times New Roman"/>
          <w:szCs w:val="24"/>
        </w:rPr>
        <w:lastRenderedPageBreak/>
        <w:t xml:space="preserve">αυξάνεται ο αριθμός των δικαιούχων για τα τρία συγκεκριμένα πανεπιστήμια που θεωρούμε ότι είναι εθνικοί </w:t>
      </w:r>
      <w:r w:rsidR="00355351">
        <w:rPr>
          <w:rFonts w:eastAsia="Times New Roman" w:cs="Times New Roman"/>
          <w:szCs w:val="24"/>
        </w:rPr>
        <w:t xml:space="preserve">οι </w:t>
      </w:r>
      <w:r>
        <w:rPr>
          <w:rFonts w:eastAsia="Times New Roman" w:cs="Times New Roman"/>
          <w:szCs w:val="24"/>
        </w:rPr>
        <w:t xml:space="preserve">λόγοι που πρέπει να βοηθηθούν.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Με την παρούσα τροπολογία εκείνο το οποίο γίνεται είναι ότι δεν είναι μόνο για τους φοιτητές του 2022</w:t>
      </w:r>
      <w:r w:rsidR="00E0306D">
        <w:rPr>
          <w:rFonts w:eastAsia="Times New Roman" w:cs="Times New Roman"/>
          <w:szCs w:val="24"/>
        </w:rPr>
        <w:t xml:space="preserve"> </w:t>
      </w:r>
      <w:r>
        <w:rPr>
          <w:rFonts w:eastAsia="Times New Roman" w:cs="Times New Roman"/>
          <w:szCs w:val="24"/>
        </w:rPr>
        <w:t>-</w:t>
      </w:r>
      <w:r w:rsidR="00E0306D">
        <w:rPr>
          <w:rFonts w:eastAsia="Times New Roman" w:cs="Times New Roman"/>
          <w:szCs w:val="24"/>
        </w:rPr>
        <w:t xml:space="preserve"> </w:t>
      </w:r>
      <w:r>
        <w:rPr>
          <w:rFonts w:eastAsia="Times New Roman" w:cs="Times New Roman"/>
          <w:szCs w:val="24"/>
        </w:rPr>
        <w:t xml:space="preserve">23, αλλά είναι για το διηνεκές. Όσοι εισέρχονται πλέον στα συγκεκριμένα τρία πανεπιστήμια το στεγαστικό επίδομα θα δίδεται με τους νέους όρους των 45.000 ευρώ ανά άτομο. </w:t>
      </w:r>
    </w:p>
    <w:p w:rsidR="00EF197F" w:rsidRDefault="00355351">
      <w:pPr>
        <w:spacing w:line="600" w:lineRule="auto"/>
        <w:ind w:firstLine="720"/>
        <w:jc w:val="both"/>
        <w:rPr>
          <w:rFonts w:eastAsia="Times New Roman" w:cs="Times New Roman"/>
          <w:szCs w:val="24"/>
        </w:rPr>
      </w:pPr>
      <w:r>
        <w:rPr>
          <w:rFonts w:eastAsia="Times New Roman" w:cs="Times New Roman"/>
          <w:szCs w:val="24"/>
        </w:rPr>
        <w:t>Η δεύτερη</w:t>
      </w:r>
      <w:r w:rsidR="00120B8D">
        <w:rPr>
          <w:rFonts w:eastAsia="Times New Roman" w:cs="Times New Roman"/>
          <w:szCs w:val="24"/>
        </w:rPr>
        <w:t xml:space="preserve"> αφορά στο στεγαστικό επίδομα του Πολεοδομικού Συγκροτήματος Θεσσαλονίκης. Υπάρχει η δυνατότητα χορήγησης επιδόματος σε κάποιον εφόσον κατοικεί στον δήμο της έδρας του πανεπιστημίου. Αυτό ισχύει για όλη την Ελλάδα εκτός από την Αθήνα, όπου λόγω του ότι έχουμε πολλούς δήμους θεωρείται ως κριτήριο μια απόσταση σαράντα δύο χιλιομέτρων από την έδρα του πανεπιστημίου.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Επειδή</w:t>
      </w:r>
      <w:r w:rsidR="00355351">
        <w:rPr>
          <w:rFonts w:eastAsia="Times New Roman" w:cs="Times New Roman"/>
          <w:szCs w:val="24"/>
        </w:rPr>
        <w:t>,</w:t>
      </w:r>
      <w:r>
        <w:rPr>
          <w:rFonts w:eastAsia="Times New Roman" w:cs="Times New Roman"/>
          <w:szCs w:val="24"/>
        </w:rPr>
        <w:t xml:space="preserve"> </w:t>
      </w:r>
      <w:r w:rsidR="00355351">
        <w:rPr>
          <w:rFonts w:eastAsia="Times New Roman" w:cs="Times New Roman"/>
          <w:szCs w:val="24"/>
        </w:rPr>
        <w:t>όμως,</w:t>
      </w:r>
      <w:r>
        <w:rPr>
          <w:rFonts w:eastAsia="Times New Roman" w:cs="Times New Roman"/>
          <w:szCs w:val="24"/>
        </w:rPr>
        <w:t xml:space="preserve"> και στη Θεσσαλονίκη έχουμε αντίστοιχα κριτήρια σε γενικές γραμμές, </w:t>
      </w:r>
      <w:r w:rsidR="00355351">
        <w:rPr>
          <w:rFonts w:eastAsia="Times New Roman" w:cs="Times New Roman"/>
          <w:szCs w:val="24"/>
        </w:rPr>
        <w:t xml:space="preserve">γι’ </w:t>
      </w:r>
      <w:r>
        <w:rPr>
          <w:rFonts w:eastAsia="Times New Roman" w:cs="Times New Roman"/>
          <w:szCs w:val="24"/>
        </w:rPr>
        <w:t xml:space="preserve">αυτό τον λόγο εφαρμόζουμε αντίστοιχο κριτήριο. Δηλαδή, λέμε ότι περιλαμβάνεται οποιαδήποτε πόλη εμπεριέχεται εντός είκοσι χιλιομέτρων από το κέντρο της Θεσσαλονίκης. Με αυτόν τον τρόπο περιλαμβάνουμε και τα τμήματα του Διεθνούς Πανεπιστημίου </w:t>
      </w:r>
      <w:r w:rsidR="00355351">
        <w:rPr>
          <w:rFonts w:eastAsia="Times New Roman" w:cs="Times New Roman"/>
          <w:szCs w:val="24"/>
        </w:rPr>
        <w:t>Ελλάδας</w:t>
      </w:r>
      <w:r>
        <w:rPr>
          <w:rFonts w:eastAsia="Times New Roman" w:cs="Times New Roman"/>
          <w:szCs w:val="24"/>
        </w:rPr>
        <w:t xml:space="preserve">, τα οποία απέχουν από το κέντρο -είναι στη Σίνδο, επί παραδείγματι- και οι φοιτητές μένουν στη γύρω περιοχή.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EF197F" w:rsidRDefault="00120B8D">
      <w:pPr>
        <w:spacing w:line="600" w:lineRule="auto"/>
        <w:ind w:firstLine="720"/>
        <w:jc w:val="both"/>
        <w:rPr>
          <w:rFonts w:eastAsia="Times New Roman" w:cs="Times New Roman"/>
          <w:szCs w:val="24"/>
        </w:rPr>
      </w:pPr>
      <w:r w:rsidRPr="00264B32">
        <w:rPr>
          <w:rFonts w:eastAsia="Times New Roman" w:cs="Times New Roman"/>
          <w:b/>
          <w:szCs w:val="24"/>
        </w:rPr>
        <w:t>ΠΡΟΕΔΡΕΥΟΥΣΑ (Σοφία Σακοράφα):</w:t>
      </w:r>
      <w:r>
        <w:rPr>
          <w:rFonts w:eastAsia="Times New Roman" w:cs="Times New Roman"/>
          <w:szCs w:val="24"/>
        </w:rPr>
        <w:t xml:space="preserve"> Ευχαριστώ και εγώ, κύριε Υπουργέ.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Μπούμπας εκ μέρους της Ελληνικής Λύσης. </w:t>
      </w:r>
    </w:p>
    <w:p w:rsidR="00EF197F" w:rsidRDefault="00120B8D">
      <w:pPr>
        <w:spacing w:line="600" w:lineRule="auto"/>
        <w:ind w:firstLine="720"/>
        <w:jc w:val="both"/>
        <w:rPr>
          <w:rFonts w:eastAsia="Times New Roman"/>
          <w:color w:val="111111"/>
          <w:szCs w:val="24"/>
        </w:rPr>
      </w:pPr>
      <w:r>
        <w:rPr>
          <w:rFonts w:eastAsia="Times New Roman"/>
          <w:b/>
          <w:color w:val="111111"/>
          <w:szCs w:val="24"/>
        </w:rPr>
        <w:t xml:space="preserve">ΚΩΝΣΤΑΝΤΙΝΟΣ ΜΠΟΥΜΠΑΣ: </w:t>
      </w:r>
      <w:r>
        <w:rPr>
          <w:rFonts w:eastAsia="Times New Roman"/>
          <w:color w:val="111111"/>
          <w:szCs w:val="24"/>
        </w:rPr>
        <w:t>Σας ευχαριστώ πολύ, κυρία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δημόσια διοίκηση είναι δημόσιο αγαθό. Ο απώτερος σκοπός της δημόσιας διοίκησης ποιος είναι; Η ομαλή εξυπηρέτηση του πολίτη, ο πολίτης να μην αισθάνεται στο περιθώριο, να μπορεί να εξυπηρετηθεί, να διεκπεραιωθούν κάποια ζητήματα τα οποία βάζει, να είναι ικανοποιημένος από ένα κράτος το οποίο θα είναι αρωγός.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Όμως, με όλα αυτά τα προβλήματα που έχουν συσσωρευτεί σε ένα υδροκέφαλο κράτος θεσπίζετε ένα μοντέλο, κύριε Υπουργέ, στο να μοριοδοτείτε ή να βαθμολογείτε τον προϊστάμενο και απλά να βάζετε ένα τεστ δεξιοτήτων στον απλό υπάλληλο με βάση και τα μπόνους που θα παίρνει ο προϊστάμενος. Δηλαδή, το 50% λέτε στη βαθμολογία του θα είναι από την επίτευξη των στόχων, το 40% </w:t>
      </w:r>
      <w:r w:rsidR="00355351">
        <w:rPr>
          <w:rFonts w:eastAsia="Times New Roman" w:cs="Times New Roman"/>
          <w:szCs w:val="24"/>
        </w:rPr>
        <w:t>-</w:t>
      </w:r>
      <w:r>
        <w:rPr>
          <w:rFonts w:eastAsia="Times New Roman" w:cs="Times New Roman"/>
          <w:szCs w:val="24"/>
        </w:rPr>
        <w:t>για τον προϊστάμενο</w:t>
      </w:r>
      <w:r w:rsidR="00355351">
        <w:rPr>
          <w:rFonts w:eastAsia="Times New Roman" w:cs="Times New Roman"/>
          <w:szCs w:val="24"/>
        </w:rPr>
        <w:t>-</w:t>
      </w:r>
      <w:r>
        <w:rPr>
          <w:rFonts w:eastAsia="Times New Roman" w:cs="Times New Roman"/>
          <w:szCs w:val="24"/>
        </w:rPr>
        <w:t xml:space="preserve"> οι δεξιότητες και το 10% για τον σφυγμό της ομάδας.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Αν θέλουμε να μιλάμε για χρηστή δημόσια διοίκηση, πρέπει να εμφυσήσουμε τη συνέργεια, το ομαδικό πνεύμα. Άρα ο σφυγμός της ομάδας </w:t>
      </w:r>
      <w:r>
        <w:rPr>
          <w:rFonts w:eastAsia="Times New Roman" w:cs="Times New Roman"/>
          <w:szCs w:val="24"/>
        </w:rPr>
        <w:lastRenderedPageBreak/>
        <w:t xml:space="preserve">πρέπει να αποτελέσει έναν πιο κομβικό και ουσιαστικό ρόλο, διότι σήμερα πού χωλαίνει το δημόσιο; Δεν υπάρχει αγαστή συνεργασία μεταξύ των τμημάτων, μεταξύ των υπηρεσιών και εξατομικευμένα πολλές φορές μεταξύ των υπαλλήλων. Δηλαδή, τα γρανάζια της δημόσιας διοίκησης δεν κινούνται σωστά και τα αμορτισέρ για τον πολίτη είναι πάρα πολύ σκληρά, με αποτέλεσμα οι αγκυλώσεις της γραφειοκρατίας, η έλλειψη γνώσεων, πολλές φορές και άλλων συνθηκών να αποτρέπουν τον πολίτη, ο οποίος τελικά θα βγαίνει απογοητευμένος και θα πει ότι </w:t>
      </w:r>
      <w:r w:rsidR="00355351">
        <w:rPr>
          <w:rFonts w:eastAsia="Times New Roman" w:cs="Times New Roman"/>
          <w:szCs w:val="24"/>
        </w:rPr>
        <w:t xml:space="preserve">απλά </w:t>
      </w:r>
      <w:r>
        <w:rPr>
          <w:rFonts w:eastAsia="Times New Roman" w:cs="Times New Roman"/>
          <w:szCs w:val="24"/>
        </w:rPr>
        <w:t xml:space="preserve">δεν έχω εξυπηρετηθεί από τη δημόσια υπηρεσία.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Υπάρχει μια αρχαιοελληνική παροιμία που λέει: «Όψιν είδες, περί της γνώμης μη νόμιζαι». Όταν δεις την όψη ενός υπαλλήλου σκυθρωπού δημοσίου υπαλλήλου, μην περιμένεις να είναι διαφορετική η διάθεσή του. Γιατί, όμως, έχει φτάσει αυτός ο δημόσιος υπάλληλος σε αυτή την κατάσταση; Διότι οι συνθήκες στις οποίες δουλεύει και εργάζεται δεν είναι αυτές που ενδείκνυνται, ο μισθός του είναι παγωμένος για πάνω από μία δεκαετία και οι τελευταίες κυβερνήσεις, όπως και τούτη τώρα, τι κάνει; Βάζει τη λογική πολλών επιδομάτων και όχι βασικού μισθού. Γιατί το πράττει αυτό η εκάστοτε κυβέρνηση; Για να μπορεί να ελέγχει τους απλούς πολίτες και δη τους δημοσίους υπαλλήλους μέσω επιδομάτων. Τα επιδόματα εύκολα μπαίνουν, εύκολα βγαίνουν. Ο βασικός </w:t>
      </w:r>
      <w:r>
        <w:rPr>
          <w:rFonts w:eastAsia="Times New Roman" w:cs="Times New Roman"/>
          <w:szCs w:val="24"/>
        </w:rPr>
        <w:lastRenderedPageBreak/>
        <w:t xml:space="preserve">μισθός κατοχυρώνει τα εργασιακά δικαιώματα και την αμοιβή ενός δημοσίου υπαλλήλου. </w:t>
      </w:r>
      <w:r w:rsidR="00466E9D">
        <w:rPr>
          <w:rFonts w:eastAsia="Times New Roman" w:cs="Times New Roman"/>
          <w:szCs w:val="24"/>
        </w:rPr>
        <w:t xml:space="preserve">Γι’ </w:t>
      </w:r>
      <w:r>
        <w:rPr>
          <w:rFonts w:eastAsia="Times New Roman" w:cs="Times New Roman"/>
          <w:szCs w:val="24"/>
        </w:rPr>
        <w:t>αυτό οι κυβερνήσεις θέλουν τη λογική των επιδομάτων.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Και εμείς</w:t>
      </w:r>
      <w:r w:rsidR="00466E9D">
        <w:rPr>
          <w:rFonts w:eastAsia="Times New Roman" w:cs="Times New Roman"/>
          <w:szCs w:val="24"/>
        </w:rPr>
        <w:t>,</w:t>
      </w:r>
      <w:r>
        <w:rPr>
          <w:rFonts w:eastAsia="Times New Roman" w:cs="Times New Roman"/>
          <w:szCs w:val="24"/>
        </w:rPr>
        <w:t xml:space="preserve"> στην Ελληνική Λύση</w:t>
      </w:r>
      <w:r w:rsidR="00466E9D">
        <w:rPr>
          <w:rFonts w:eastAsia="Times New Roman" w:cs="Times New Roman"/>
          <w:szCs w:val="24"/>
        </w:rPr>
        <w:t>,</w:t>
      </w:r>
      <w:r>
        <w:rPr>
          <w:rFonts w:eastAsia="Times New Roman" w:cs="Times New Roman"/>
          <w:szCs w:val="24"/>
        </w:rPr>
        <w:t xml:space="preserve"> και ο επικεφαλής μας ο Κυριάκος Βελόπουλος τι λέει; Καλό, ανθρώπινο, βασικό μισθό και όχι διάφορα επιδόματα τα οποία λιμνάζουν και θολώνουν τα νερά. Εδώ μέχρι και επιδόματα ανεμιστήρα είχαμε παλιά και μένουν κάποιοι </w:t>
      </w:r>
      <w:r w:rsidR="00466E9D">
        <w:rPr>
          <w:rFonts w:eastAsia="Times New Roman" w:cs="Times New Roman"/>
          <w:szCs w:val="24"/>
        </w:rPr>
        <w:t xml:space="preserve">πραγματικά </w:t>
      </w:r>
      <w:r>
        <w:rPr>
          <w:rFonts w:eastAsia="Times New Roman" w:cs="Times New Roman"/>
          <w:szCs w:val="24"/>
        </w:rPr>
        <w:t xml:space="preserve">εργατικοί δημόσιοι υπάλληλοι στο περιθώριο.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Τώρα, γιατί δεν δημιουργείτε σε ένα ψηφιοποιημένο κράτος, όπως κάνετε την πλατφόρμα της στοχοθεσίας, κύριε Υπουργέ, μια αντίστοιχη ψηφιακή πλατφόρμα που θα εξετάζει αιτήματα πολιτών; Ξέρετε, ο κατάλληλος και ο πιο δίκαιος κριτής σε ένα αξιοκρατικό δημοκρατικό σύστημα λειτουργίας του δημόσιου χαρακτήρα είναι ο ίδιος ο πολίτης. Όμως, θα μπορούσε πολύ καλά και αντικειμενικά αυτή η ψηφιακή υπηρεσία που θα δημιουργηθεί να εξετάζει αιτήματα πολιτών, να τα αποκωδικοποιεί, στην αρχή να είναι γενική –αν θέλετε- αυτή η υπηρεσία –είναι πολύ εύκολο να υλοποιηθεί- και μετά να εξειδικευθεί ανά υπηρεσία ή ανά τμήμα. Διότι οι ίδιοι οι πολίτες, διατυπώνοντας τα παράπονά τους, τα αιτήματά τους, τις παρατηρήσεις τους, θα μας βοηθήσουν να βελτιωθούμε, διότι ο τελικός αποδέκτης είναι ο πολίτης ο οποίος πρέπει να εξυπηρετηθεί-να ικανοποιηθεί, για να αισθανθεί ότι το κράτος θα είναι πραγματικά αρωγός και θα είναι δίπλα του.</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Σήμερα πού έχουμε φτάσει; Ο ένας όροφος μιας υπηρεσίας να μην συνεργάζεται με τον άλλο όροφο, για να μην πω ότι ο ένας υπάλληλος βλέπει ανταγωνιστικά και όχι συναγωνιστικά τον άλλον.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Όμως, θα βάλουμε εμείς δεξιότητες απλά υπό αυτή τη μορφή, η οποία λέτε ότι δεν θα είναι τιμωρητικού χαρακτήρα, αλλά μόνο όσον αφορά </w:t>
      </w:r>
      <w:r w:rsidR="00113880">
        <w:rPr>
          <w:rFonts w:eastAsia="Times New Roman" w:cs="Times New Roman"/>
          <w:szCs w:val="24"/>
        </w:rPr>
        <w:t>σ</w:t>
      </w:r>
      <w:r>
        <w:rPr>
          <w:rFonts w:eastAsia="Times New Roman" w:cs="Times New Roman"/>
          <w:szCs w:val="24"/>
        </w:rPr>
        <w:t>τον προϊστάμενο. Θα ελλοχεύει, βέβαια, ο κίνδυνος και να απολυθεί, αν δεν πιάσει κάποιους στόχους δεξιοτήτων.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Σίγουρα πρέπει να εμφυσήσουμε το «γηράσκω αεί διδασκόμενος» ως διά βίου μάθηση, αλλά θα πρέπει να δούμε γιατί αυτός ο υπάλληλος ο οποίος εργάζεται σε μια υπηρεσία χρόνια δεν αποδίδει απέναντι στο κοινό. Και αυτό υπό ποία έννοια; Έχει ολοκληρωμένο σύστημα μηχανογράφησης; Έχει τα εργαλεία που χρειάζεται προκειμένου να ενημερώσει και να εξυπηρετήσει τον πολίτη;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Μιλάτε μέσα για μια ιερή λέξη, τη λέξη «στοχοθεσία», «στοχοθέτηση». Είναι και πρέπει να γίνεται πάντα σε χρόνο ενεστώτα κυρίως, βραχυπρόθεσμα και σε δεύτερο βαθμό μακροπρόθεσμα. Είναι το όνειρο κάθε ανθρώπου να χρησιμοποιεί τη στοχοθεσία, διότι θα αλλάξει τη ζωή του με επιθυμίες που πρέπει, βεβαίως, να βάλει και στόχους υλοποιήσιμους, στην αρχή βραχυπρόθεσμους και μετά μακροπρόθεσμους.</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Τώρα, τι κάνετε εσείς εδώ; Βάζετε μπόνους, δίνετε εχέγγυα και κίνητρα σε μία μερίδα δημοσίων υπαλλήλων, σε συγκεκριμένα Υπουργεία, για να πιάσουν στόχους και μένουν οι άλλοι απέξω. Αυτό, όμως, θα δημιουργήσει δημόσιους υπαλλήλους δύο ταχυτήτων, να μην πω και παραπάνω. Αυτό είναι ό,τι χειρότερο, διότι έτσι κάποιοι υπάλληλοι θα θεωρηθούν παραγκωνισμένοι-αδικημένοι και κάποιοι δημόσιοι υπάλληλοι θα είναι προνομιούχοι.</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 απώτερος σκοπός, λοιπόν, αν θέλουμε πραγματικά να φέρουμε διαρθρωτικές αλλαγές στη δημόσια διοίκηση, είναι να δώσουμε τις κατάλληλες εργασιακές συνθήκες πρώτα στον δημόσιο υπάλληλο από πλευράς μηχανολογικού, τεχνολογικού εξοπλισμού και μισθολογίου. Δεν μπορείς να έχεις σήμερα έναν δημόσιο υπάλληλο των 800 ευρώ και να απαιτείς να πρέπει να χειρίζεται και να διεκπεραιώνει υποθέσεις που ναι, θέλουν γνώσεις, χωρίς, όμως, να μπορεί αυτός να έχει λύσει τουλάχιστον για τα προς το ζην κάποια ζητήματα.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Το να λέμε ότι είμαστε χώρα των δημοσίων υπαλλήλων είναι και ένας μύθος, διότι σήμερα ο δημόσιος υπάλληλος είναι αιμοδότης για την αγορά, έχει έναν σταθερό μισθό, για να μπορούν πραγματικά να κινηθούν τα γρανάζια -αν θέλετε- της κατανάλωσης.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Αν δούμε τα στατιστικά, οι χώρες που έχουν τους περισσότερους δημοσίους υπαλλήλους είναι οι χώρες του Βορρά, δηλαδή είναι οι Σκανδιναβοί. </w:t>
      </w:r>
      <w:r>
        <w:rPr>
          <w:rFonts w:eastAsia="Times New Roman" w:cs="Times New Roman"/>
          <w:szCs w:val="24"/>
        </w:rPr>
        <w:lastRenderedPageBreak/>
        <w:t>Πρώτοι έρχονται οι Νορβηγοί, ακολουθούν οι Δανοί, οι Σουηδοί, οι Φινλανδοί, οι οποίοι παρέχουν ύψιστες υπηρεσίες δημοσίου χαρακτήρα με ποιοτικά χαρακτηριστικά. Τουναντίον, οι χώρες που έχουν μικρό αριθμό δημοσίων υπαλλήλων είναι αυτές της Ασίας, όπου εκεί βλέπουμε ότι δεν έχουμε ορθή, ποιοτική παροχή υπηρεσιών στους πολίτες.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Άρα, λοιπόν, πρέπει να το δούμε, αφού είμαστε μία χώρα των εξακοσίων χιλιάδων δημοσίων υπαλλήλων, πρέπει να τους αξιοποιήσουμε ορθά. Όλα με ανθρώπους γίνονται, όλα ανθρωποκεντρικό χαρακτήρα έχουν. Δεν μπορούμε σήμερα να μην έχουμε στελεχωμένες υπηρεσίες στη νησιωτική Ελλάδα</w:t>
      </w:r>
      <w:r w:rsidR="00113880">
        <w:rPr>
          <w:rFonts w:eastAsia="Times New Roman" w:cs="Times New Roman"/>
          <w:szCs w:val="24"/>
        </w:rPr>
        <w:t xml:space="preserve"> -</w:t>
      </w:r>
      <w:r>
        <w:rPr>
          <w:rFonts w:eastAsia="Times New Roman" w:cs="Times New Roman"/>
          <w:szCs w:val="24"/>
        </w:rPr>
        <w:t>μια ευαίσθητη περιοχή και λόγω των γνωστών θεμάτων με τους Τούρκους</w:t>
      </w:r>
      <w:r w:rsidR="00113880">
        <w:rPr>
          <w:rFonts w:eastAsia="Times New Roman" w:cs="Times New Roman"/>
          <w:szCs w:val="24"/>
        </w:rPr>
        <w:t xml:space="preserve">- </w:t>
      </w:r>
      <w:r>
        <w:rPr>
          <w:rFonts w:eastAsia="Times New Roman" w:cs="Times New Roman"/>
          <w:szCs w:val="24"/>
        </w:rPr>
        <w:t>ή σε άλλες παραμεθόριες περιοχές. Θα βάλετε και τα κριτήρια εντοπιότητας, μοριοδότησης και φυσικά και τον νόμο της κινητικότητας, αλλά και την υποχρεωτική παρουσία δημοσίου υπάλληλου σε ευαίσθητες περιοχές αρκετά χρόνια, για να μη μετακινείται με διάφορα τηλεφωνήματα. Μόνο έτσι επενδύεις σε αυτό που λέγεται «δημόσια διοίκηση», χρηστή διοίκηση γενικά από πλευράς του κράτους.</w:t>
      </w:r>
    </w:p>
    <w:p w:rsidR="00EF197F" w:rsidRDefault="00120B8D">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Πρέπει να κλείσετε, κύριε συνάδελφε.</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Και σε ό,τι αφορά </w:t>
      </w:r>
      <w:r w:rsidR="00113880">
        <w:rPr>
          <w:rFonts w:eastAsia="Times New Roman" w:cs="Times New Roman"/>
          <w:szCs w:val="24"/>
        </w:rPr>
        <w:t>σ</w:t>
      </w:r>
      <w:r>
        <w:rPr>
          <w:rFonts w:eastAsia="Times New Roman" w:cs="Times New Roman"/>
          <w:szCs w:val="24"/>
        </w:rPr>
        <w:t xml:space="preserve">τον </w:t>
      </w:r>
      <w:r w:rsidR="00113880">
        <w:rPr>
          <w:rFonts w:eastAsia="Times New Roman" w:cs="Times New Roman"/>
          <w:szCs w:val="24"/>
        </w:rPr>
        <w:t>σύμβουλο αξιοποίησης ανθρώπινου δυναμικού</w:t>
      </w:r>
      <w:r>
        <w:rPr>
          <w:rFonts w:eastAsia="Times New Roman" w:cs="Times New Roman"/>
          <w:szCs w:val="24"/>
        </w:rPr>
        <w:t xml:space="preserve"> –ολοκληρώνω- πρέπει να είναι </w:t>
      </w:r>
      <w:r>
        <w:rPr>
          <w:rFonts w:eastAsia="Times New Roman" w:cs="Times New Roman"/>
          <w:szCs w:val="24"/>
        </w:rPr>
        <w:lastRenderedPageBreak/>
        <w:t>εξωτερικός για να είναι αμερόληπτος, να είναι πιο αντικειμενικός και να είναι ένας ουσιαστικός μέντορας σε αυτό που λέγεται «δημόσια διοίκηση». Ο Πλάτων έλεγε ένα πολύ σοφό γνωμικό, «του λόγου το μέτρον εστίν ουχ ο λέγων, αλλ’ ο ακούων». Άρα, λοιπόν, ποιος είναι ο ακούων; Είναι ο ελληνικός λαός, είναι ο φορολογούμενος</w:t>
      </w:r>
      <w:r w:rsidR="00113880">
        <w:rPr>
          <w:rFonts w:eastAsia="Times New Roman" w:cs="Times New Roman"/>
          <w:szCs w:val="24"/>
        </w:rPr>
        <w:t>,</w:t>
      </w:r>
      <w:r>
        <w:rPr>
          <w:rFonts w:eastAsia="Times New Roman" w:cs="Times New Roman"/>
          <w:szCs w:val="24"/>
        </w:rPr>
        <w:t xml:space="preserve"> μεροκαματιάρης πολίτης.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Και εκεί πρέπει να εστιάσετε, κύριε Βορίδη, τις αλλαγές, σε αυτό που λέγεται «διοικητική ανασυγκρότηση και μεταρρύθμιση» και όχι στους στόχους και σε κάποιους προϊσταμένους και υφισταμένους, με απώτερο σκοπό μόνο μέσα από κάποια ταμεία εσόδων ή άλλα να τρέχουν και ο πολίτης να μένει απροστάτευτος και ταλαιπωρημένος.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Σας ευχαριστώ.</w:t>
      </w:r>
    </w:p>
    <w:p w:rsidR="00EF197F" w:rsidRDefault="00120B8D">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EF197F" w:rsidRDefault="00120B8D">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Τον λόγο τώρα έχει ο κ. Λιάκος από τη Νέα Δημοκρατία.</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ΕΥΑΓΓΕΛΟΣ ΛΙΑΚΟΣ: </w:t>
      </w:r>
      <w:r>
        <w:rPr>
          <w:rFonts w:eastAsia="Times New Roman" w:cs="Times New Roman"/>
          <w:szCs w:val="24"/>
        </w:rPr>
        <w:t>Σας ευχαριστώ, κυρία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Αγαπητέ κύριε Υπουργέ, κυρίες και κύριοι συνάδελφοι, συνηθίζουμε να ερχόμαστε σε αυτή την Αίθουσα και να επικεντρωνόμαστε μόνο στα υπέρ ή στα κατά μεμονωμένων άρθρων ενός νομοσχεδίου. Ίσως αν κάναμε ένα βήμα πίσω </w:t>
      </w:r>
      <w:r>
        <w:rPr>
          <w:rFonts w:eastAsia="Times New Roman" w:cs="Times New Roman"/>
          <w:szCs w:val="24"/>
        </w:rPr>
        <w:lastRenderedPageBreak/>
        <w:t>στη σκέψη μας και κοιτούσαμε την ουσία, θα ήταν πιο εύκολο να συγκλίνουμε σε κάποιες βασικές αρχές.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Θα κάνω την αρχή εγώ και θα αναλογιστώ τα εξής: Αρχικά, τι είναι </w:t>
      </w:r>
      <w:r w:rsidR="005D15BA">
        <w:rPr>
          <w:rFonts w:eastAsia="Times New Roman" w:cs="Times New Roman"/>
          <w:szCs w:val="24"/>
        </w:rPr>
        <w:t>δημόσιο</w:t>
      </w:r>
      <w:r>
        <w:rPr>
          <w:rFonts w:eastAsia="Times New Roman" w:cs="Times New Roman"/>
          <w:szCs w:val="24"/>
        </w:rPr>
        <w:t>; Μπορούμε να το ορίσουμε ως ένα σύνολο ανθρώπων, υπηρεσιών</w:t>
      </w:r>
      <w:r w:rsidR="005D15BA">
        <w:rPr>
          <w:rFonts w:eastAsia="Times New Roman" w:cs="Times New Roman"/>
          <w:szCs w:val="24"/>
        </w:rPr>
        <w:t>,</w:t>
      </w:r>
      <w:r>
        <w:rPr>
          <w:rFonts w:eastAsia="Times New Roman" w:cs="Times New Roman"/>
          <w:szCs w:val="24"/>
        </w:rPr>
        <w:t xml:space="preserve"> κινητής και ακίνητης άψυχης ύλης. Γιατί υπάρχει το </w:t>
      </w:r>
      <w:r w:rsidR="005D15BA">
        <w:rPr>
          <w:rFonts w:eastAsia="Times New Roman" w:cs="Times New Roman"/>
          <w:szCs w:val="24"/>
        </w:rPr>
        <w:t>δημόσιο</w:t>
      </w:r>
      <w:r>
        <w:rPr>
          <w:rFonts w:eastAsia="Times New Roman" w:cs="Times New Roman"/>
          <w:szCs w:val="24"/>
        </w:rPr>
        <w:t>; Γιατί έχουμε κάνει μια κοινωνική σύμβαση να υπάρχει μια δημόσια δομή η οποία θα εξυπηρετεί τους πολίτες σε συμφωνηθέντα πράγματα, όπως η δημόσια ασφάλεια, η απονομή δικαίου, η εκπαίδευση, η φύλαξη προσωπικών αρχείων, η πιστοποίηση γεγονότων και άλλα. Από ποιους στελεχώνεται; Η κοινωνική σύμβαση που προανέφερα ορίζει πως κάποιοι πολίτες θα στελεχώνουν τις υπηρεσίες και θα λαμβάνουν μισθό για τις παροχές τους από τους φόρους που πληρώνουμε όλοι οι πολίτες. Ποιος είναι ο στόχος του; Να είναι αποτελεσματικό και να παρέχει το μέγιστο της ποιότητας των υπηρεσιών που παρέχει στους πολίτες. Νομίζω πως στα προηγούμενα μπορούμε να συμφωνήσουμε όλοι.</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πάμε τώρα στον πυρήνα του νομοσχεδίου, ο οποίος είναι ακριβώς αυτός, η επίτευξη του στόχου του </w:t>
      </w:r>
      <w:r w:rsidR="005D15BA">
        <w:rPr>
          <w:rFonts w:eastAsia="Times New Roman" w:cs="Times New Roman"/>
          <w:szCs w:val="24"/>
        </w:rPr>
        <w:t>δημοσίου</w:t>
      </w:r>
      <w:r>
        <w:rPr>
          <w:rFonts w:eastAsia="Times New Roman" w:cs="Times New Roman"/>
          <w:szCs w:val="24"/>
        </w:rPr>
        <w:t xml:space="preserve">. Είναι η πρώτη φορά που ο εργαζόμενος αντιμετωπίζεται ως ολοκληρωμένη οντότητα και το κράτος επενδύει πάνω του τόσο στην ανάπτυξή του όσο και στην επιβράβευσή του. Και αυτό, γιατί μόνο αν αναπτύξεις το έμψυχο δυναμικό σου, μπορείς να </w:t>
      </w:r>
      <w:r>
        <w:rPr>
          <w:rFonts w:eastAsia="Times New Roman" w:cs="Times New Roman"/>
          <w:szCs w:val="24"/>
        </w:rPr>
        <w:lastRenderedPageBreak/>
        <w:t>πετύχεις τον στόχο σου και να αποδείξεις πως σέβεσαι τα χρήματα του Έλληνα φορολογούμενου.</w:t>
      </w:r>
    </w:p>
    <w:p w:rsidR="00EF197F" w:rsidRDefault="00120B8D">
      <w:pPr>
        <w:spacing w:line="600" w:lineRule="auto"/>
        <w:ind w:firstLine="720"/>
        <w:jc w:val="both"/>
        <w:rPr>
          <w:rFonts w:eastAsia="Times New Roman" w:cs="Times New Roman"/>
          <w:szCs w:val="24"/>
        </w:rPr>
      </w:pPr>
      <w:r>
        <w:rPr>
          <w:rFonts w:eastAsia="Times New Roman" w:cs="Times New Roman"/>
          <w:szCs w:val="24"/>
        </w:rPr>
        <w:t>Η αναβάθμιση του δημόσιου τομέα, η καλύτερη αξιοποίηση του έμψυχου δυναμικού και η αποτελεσματικότερη λειτουργία του αποτελούν πάγιο αίτημα της κοινωνίας εδώ και πολλά χρόνια. Ο δημόσιος τομέας κληρονόμησε από τις προηγούμενες δεκαετίες πολλές παθογένειες, παθογένειες τις οποίες καλούμαστε να επιλύσουμε με βασική μας πάντα προτεραιότητα την καλύτερη και γρηγορότερη εξυπηρέτηση των πολιτών.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Στη Νέα Δημοκρατία έχουμε αποδείξει ότι ακούμε την κοινωνία. Γι’ αυτό τον λόγο η ουσιαστική αναβάθμιση του </w:t>
      </w:r>
      <w:r w:rsidR="005D15BA">
        <w:rPr>
          <w:rFonts w:eastAsia="Times New Roman" w:cs="Times New Roman"/>
          <w:szCs w:val="24"/>
        </w:rPr>
        <w:t xml:space="preserve">δημοσίου </w:t>
      </w:r>
      <w:r>
        <w:rPr>
          <w:rFonts w:eastAsia="Times New Roman" w:cs="Times New Roman"/>
          <w:szCs w:val="24"/>
        </w:rPr>
        <w:t>αποτέλεσε προεκλογική δέσμευση του κόμματός μας, αλλά και του ίδιου του Πρωθυπουργού Κυριάκου Μητσοτάκη. Ήδη η Κυβέρνηση έχει υλοποιήσει μια σειρά ουσιαστικών αλλαγών προς αυτή την κατεύθυνση.</w:t>
      </w:r>
    </w:p>
    <w:p w:rsidR="00EF197F" w:rsidRDefault="00120B8D">
      <w:pPr>
        <w:spacing w:line="600" w:lineRule="auto"/>
        <w:ind w:firstLine="720"/>
        <w:jc w:val="both"/>
        <w:rPr>
          <w:rFonts w:eastAsia="Times New Roman" w:cs="Times New Roman"/>
        </w:rPr>
      </w:pPr>
      <w:r w:rsidRPr="008558DE">
        <w:rPr>
          <w:rFonts w:eastAsia="Times New Roman" w:cs="Times New Roman"/>
        </w:rPr>
        <w:t>Στην ίδια ακριβώς κατεύθυνση κινείται και το σημερινό νομοσχέδιο που επιδιώκει τη θέσπιση ενός συστήματος αξιολόγησης του ανθρώπινου δυναμικού της δημόσια</w:t>
      </w:r>
      <w:r>
        <w:rPr>
          <w:rFonts w:eastAsia="Times New Roman" w:cs="Times New Roman"/>
        </w:rPr>
        <w:t>ς διοίκησης</w:t>
      </w:r>
      <w:r w:rsidRPr="008558DE">
        <w:rPr>
          <w:rFonts w:eastAsia="Times New Roman" w:cs="Times New Roman"/>
        </w:rPr>
        <w:t xml:space="preserve">. Το νέο πλαίσιο αποσκοπεί στην ενίσχυση της αξιοκρατίας και </w:t>
      </w:r>
      <w:r>
        <w:rPr>
          <w:rFonts w:eastAsia="Times New Roman" w:cs="Times New Roman"/>
        </w:rPr>
        <w:t>σ</w:t>
      </w:r>
      <w:r w:rsidRPr="008558DE">
        <w:rPr>
          <w:rFonts w:eastAsia="Times New Roman" w:cs="Times New Roman"/>
        </w:rPr>
        <w:t>την ενδυνάμωση των δε</w:t>
      </w:r>
      <w:r>
        <w:rPr>
          <w:rFonts w:eastAsia="Times New Roman" w:cs="Times New Roman"/>
        </w:rPr>
        <w:t>ξιοτήτων των δημοσίων υπαλλήλων</w:t>
      </w:r>
      <w:r w:rsidRPr="008558DE">
        <w:rPr>
          <w:rFonts w:eastAsia="Times New Roman" w:cs="Times New Roman"/>
        </w:rPr>
        <w:t xml:space="preserve">. </w:t>
      </w:r>
      <w:r>
        <w:rPr>
          <w:rFonts w:eastAsia="Times New Roman" w:cs="Times New Roman"/>
        </w:rPr>
        <w:t>Έτ</w:t>
      </w:r>
      <w:r w:rsidRPr="008558DE">
        <w:rPr>
          <w:rFonts w:eastAsia="Times New Roman" w:cs="Times New Roman"/>
        </w:rPr>
        <w:t>σι</w:t>
      </w:r>
      <w:r>
        <w:rPr>
          <w:rFonts w:eastAsia="Times New Roman" w:cs="Times New Roman"/>
        </w:rPr>
        <w:t>, τ</w:t>
      </w:r>
      <w:r w:rsidRPr="008558DE">
        <w:rPr>
          <w:rFonts w:eastAsia="Times New Roman" w:cs="Times New Roman"/>
        </w:rPr>
        <w:t xml:space="preserve">ο βάρος μετατοπίζεται από τη βαθμολόγηση των επιδόσεων των εργαζομένων στην αξιολόγηση και στη βελτίωση των δεξιοτήτων </w:t>
      </w:r>
      <w:r>
        <w:rPr>
          <w:rFonts w:eastAsia="Times New Roman" w:cs="Times New Roman"/>
        </w:rPr>
        <w:t xml:space="preserve">τους. </w:t>
      </w:r>
    </w:p>
    <w:p w:rsidR="00EF197F" w:rsidRDefault="00120B8D">
      <w:pPr>
        <w:spacing w:line="600" w:lineRule="auto"/>
        <w:ind w:firstLine="720"/>
        <w:jc w:val="both"/>
        <w:rPr>
          <w:rFonts w:eastAsia="Times New Roman" w:cs="Times New Roman"/>
        </w:rPr>
      </w:pPr>
      <w:r>
        <w:rPr>
          <w:rFonts w:eastAsia="Times New Roman" w:cs="Times New Roman"/>
        </w:rPr>
        <w:lastRenderedPageBreak/>
        <w:t xml:space="preserve">Με αυτόν τον τρόπο επιτυγχάνεται </w:t>
      </w:r>
      <w:r w:rsidRPr="008558DE">
        <w:rPr>
          <w:rFonts w:eastAsia="Times New Roman" w:cs="Times New Roman"/>
        </w:rPr>
        <w:t>μια ουσιαστική διαφοροποίηση με το προηγούμενο σύστημα</w:t>
      </w:r>
      <w:r>
        <w:rPr>
          <w:rFonts w:eastAsia="Times New Roman" w:cs="Times New Roman"/>
        </w:rPr>
        <w:t>, τ</w:t>
      </w:r>
      <w:r w:rsidRPr="008558DE">
        <w:rPr>
          <w:rFonts w:eastAsia="Times New Roman" w:cs="Times New Roman"/>
        </w:rPr>
        <w:t xml:space="preserve">ο σύστημα της </w:t>
      </w:r>
      <w:r w:rsidR="005D15BA">
        <w:rPr>
          <w:rFonts w:eastAsia="Times New Roman" w:cs="Times New Roman"/>
        </w:rPr>
        <w:t>κ</w:t>
      </w:r>
      <w:r w:rsidRPr="008558DE">
        <w:rPr>
          <w:rFonts w:eastAsia="Times New Roman" w:cs="Times New Roman"/>
        </w:rPr>
        <w:t>υβέρνησης ΣΥΡΙΖΑ</w:t>
      </w:r>
      <w:r>
        <w:rPr>
          <w:rFonts w:eastAsia="Times New Roman" w:cs="Times New Roman"/>
        </w:rPr>
        <w:t>,</w:t>
      </w:r>
      <w:r w:rsidRPr="008558DE">
        <w:rPr>
          <w:rFonts w:eastAsia="Times New Roman" w:cs="Times New Roman"/>
        </w:rPr>
        <w:t xml:space="preserve"> το οποίο κατέτα</w:t>
      </w:r>
      <w:r>
        <w:rPr>
          <w:rFonts w:eastAsia="Times New Roman" w:cs="Times New Roman"/>
        </w:rPr>
        <w:t>σ</w:t>
      </w:r>
      <w:r w:rsidRPr="008558DE">
        <w:rPr>
          <w:rFonts w:eastAsia="Times New Roman" w:cs="Times New Roman"/>
        </w:rPr>
        <w:t xml:space="preserve">σε τους υπαλλήλους σε μια βαθμολογική κλίμακα από </w:t>
      </w:r>
      <w:r w:rsidR="005D15BA">
        <w:rPr>
          <w:rFonts w:eastAsia="Times New Roman" w:cs="Times New Roman"/>
        </w:rPr>
        <w:t>μηδέν</w:t>
      </w:r>
      <w:r w:rsidR="005D15BA" w:rsidRPr="008558DE">
        <w:rPr>
          <w:rFonts w:eastAsia="Times New Roman" w:cs="Times New Roman"/>
        </w:rPr>
        <w:t xml:space="preserve"> </w:t>
      </w:r>
      <w:r w:rsidRPr="008558DE">
        <w:rPr>
          <w:rFonts w:eastAsia="Times New Roman" w:cs="Times New Roman"/>
        </w:rPr>
        <w:t xml:space="preserve">έως </w:t>
      </w:r>
      <w:r w:rsidR="005D15BA">
        <w:rPr>
          <w:rFonts w:eastAsia="Times New Roman" w:cs="Times New Roman"/>
        </w:rPr>
        <w:t>εκατό</w:t>
      </w:r>
      <w:r>
        <w:rPr>
          <w:rFonts w:eastAsia="Times New Roman" w:cs="Times New Roman"/>
        </w:rPr>
        <w:t xml:space="preserve">. Ποιο </w:t>
      </w:r>
      <w:r w:rsidRPr="008558DE">
        <w:rPr>
          <w:rFonts w:eastAsia="Times New Roman" w:cs="Times New Roman"/>
        </w:rPr>
        <w:t>ήταν το αποτέλεσμα</w:t>
      </w:r>
      <w:r>
        <w:rPr>
          <w:rFonts w:eastAsia="Times New Roman" w:cs="Times New Roman"/>
        </w:rPr>
        <w:t>, κυρίες και κύριοι συνάδελφοι; Το 97,61%</w:t>
      </w:r>
      <w:r w:rsidRPr="008558DE">
        <w:rPr>
          <w:rFonts w:eastAsia="Times New Roman" w:cs="Times New Roman"/>
        </w:rPr>
        <w:t xml:space="preserve"> των υπαλλήλων να κρίνονται ως </w:t>
      </w:r>
      <w:r>
        <w:rPr>
          <w:rFonts w:eastAsia="Times New Roman" w:cs="Times New Roman"/>
        </w:rPr>
        <w:t xml:space="preserve">«άριστοι» </w:t>
      </w:r>
      <w:r w:rsidRPr="008558DE">
        <w:rPr>
          <w:rFonts w:eastAsia="Times New Roman" w:cs="Times New Roman"/>
        </w:rPr>
        <w:t xml:space="preserve">ή ως </w:t>
      </w:r>
      <w:r>
        <w:rPr>
          <w:rFonts w:eastAsia="Times New Roman" w:cs="Times New Roman"/>
        </w:rPr>
        <w:t>«</w:t>
      </w:r>
      <w:r w:rsidRPr="008558DE">
        <w:rPr>
          <w:rFonts w:eastAsia="Times New Roman" w:cs="Times New Roman"/>
        </w:rPr>
        <w:t>πολύ επαρκείς</w:t>
      </w:r>
      <w:r>
        <w:rPr>
          <w:rFonts w:eastAsia="Times New Roman" w:cs="Times New Roman"/>
        </w:rPr>
        <w:t xml:space="preserve">». Παρουσιαζόταν, δηλαδή, </w:t>
      </w:r>
      <w:r w:rsidRPr="008558DE">
        <w:rPr>
          <w:rFonts w:eastAsia="Times New Roman" w:cs="Times New Roman"/>
        </w:rPr>
        <w:t xml:space="preserve">μια εικόνα ενός </w:t>
      </w:r>
      <w:r>
        <w:rPr>
          <w:rFonts w:eastAsia="Times New Roman" w:cs="Times New Roman"/>
        </w:rPr>
        <w:t>άψογου</w:t>
      </w:r>
      <w:r w:rsidRPr="008558DE">
        <w:rPr>
          <w:rFonts w:eastAsia="Times New Roman" w:cs="Times New Roman"/>
        </w:rPr>
        <w:t xml:space="preserve"> δημοσίου</w:t>
      </w:r>
      <w:r>
        <w:rPr>
          <w:rFonts w:eastAsia="Times New Roman" w:cs="Times New Roman"/>
        </w:rPr>
        <w:t>,</w:t>
      </w:r>
      <w:r w:rsidRPr="008558DE">
        <w:rPr>
          <w:rFonts w:eastAsia="Times New Roman" w:cs="Times New Roman"/>
        </w:rPr>
        <w:t xml:space="preserve"> μια εικόνα που </w:t>
      </w:r>
      <w:r>
        <w:rPr>
          <w:rFonts w:eastAsia="Times New Roman" w:cs="Times New Roman"/>
        </w:rPr>
        <w:t xml:space="preserve">απέχει </w:t>
      </w:r>
      <w:r w:rsidRPr="008558DE">
        <w:rPr>
          <w:rFonts w:eastAsia="Times New Roman" w:cs="Times New Roman"/>
        </w:rPr>
        <w:t>σαφώ</w:t>
      </w:r>
      <w:r>
        <w:rPr>
          <w:rFonts w:eastAsia="Times New Roman" w:cs="Times New Roman"/>
        </w:rPr>
        <w:t>ς από την πραγματικότητα</w:t>
      </w:r>
      <w:r w:rsidRPr="008558DE">
        <w:rPr>
          <w:rFonts w:eastAsia="Times New Roman" w:cs="Times New Roman"/>
        </w:rPr>
        <w:t xml:space="preserve">. Και πραγματικά απορώ αν η ίδια η </w:t>
      </w:r>
      <w:r w:rsidR="005D15BA">
        <w:rPr>
          <w:rFonts w:eastAsia="Times New Roman" w:cs="Times New Roman"/>
        </w:rPr>
        <w:t>«</w:t>
      </w:r>
      <w:r>
        <w:rPr>
          <w:rFonts w:eastAsia="Times New Roman" w:cs="Times New Roman"/>
          <w:lang w:val="en-US"/>
        </w:rPr>
        <w:t>GOOGLE</w:t>
      </w:r>
      <w:r w:rsidR="005D15BA">
        <w:rPr>
          <w:rFonts w:eastAsia="Times New Roman" w:cs="Times New Roman"/>
        </w:rPr>
        <w:t>»</w:t>
      </w:r>
      <w:r w:rsidRPr="008558DE">
        <w:rPr>
          <w:rFonts w:eastAsia="Times New Roman" w:cs="Times New Roman"/>
        </w:rPr>
        <w:t xml:space="preserve"> έχει τα ίδια νούμερα με εμάς.</w:t>
      </w:r>
    </w:p>
    <w:p w:rsidR="00EF197F" w:rsidRDefault="00120B8D">
      <w:pPr>
        <w:spacing w:line="600" w:lineRule="auto"/>
        <w:ind w:firstLine="720"/>
        <w:jc w:val="both"/>
        <w:rPr>
          <w:rFonts w:eastAsia="Times New Roman" w:cs="Times New Roman"/>
        </w:rPr>
      </w:pPr>
      <w:r>
        <w:rPr>
          <w:rFonts w:eastAsia="Times New Roman" w:cs="Times New Roman"/>
        </w:rPr>
        <w:t>Και όλα αυτά γιατί πολύ</w:t>
      </w:r>
      <w:r w:rsidRPr="008558DE">
        <w:rPr>
          <w:rFonts w:eastAsia="Times New Roman" w:cs="Times New Roman"/>
        </w:rPr>
        <w:t xml:space="preserve"> απλά </w:t>
      </w:r>
      <w:r>
        <w:rPr>
          <w:rFonts w:eastAsia="Times New Roman" w:cs="Times New Roman"/>
        </w:rPr>
        <w:t xml:space="preserve">ο </w:t>
      </w:r>
      <w:r w:rsidRPr="008558DE">
        <w:rPr>
          <w:rFonts w:eastAsia="Times New Roman" w:cs="Times New Roman"/>
        </w:rPr>
        <w:t>αξιολογητής δεν ήθελε να διατυπώσει μια δ</w:t>
      </w:r>
      <w:r>
        <w:rPr>
          <w:rFonts w:eastAsia="Times New Roman" w:cs="Times New Roman"/>
        </w:rPr>
        <w:t xml:space="preserve">υσμενή κρίση προς τον υφιστάμενό του, </w:t>
      </w:r>
      <w:r w:rsidRPr="008558DE">
        <w:rPr>
          <w:rFonts w:eastAsia="Times New Roman" w:cs="Times New Roman"/>
        </w:rPr>
        <w:t>προς τον άνθρωπο</w:t>
      </w:r>
      <w:r w:rsidR="005D15BA">
        <w:rPr>
          <w:rFonts w:eastAsia="Times New Roman" w:cs="Times New Roman"/>
        </w:rPr>
        <w:t>,</w:t>
      </w:r>
      <w:r w:rsidRPr="008558DE">
        <w:rPr>
          <w:rFonts w:eastAsia="Times New Roman" w:cs="Times New Roman"/>
        </w:rPr>
        <w:t xml:space="preserve"> δηλαδή</w:t>
      </w:r>
      <w:r w:rsidR="005D15BA">
        <w:rPr>
          <w:rFonts w:eastAsia="Times New Roman" w:cs="Times New Roman"/>
        </w:rPr>
        <w:t>,</w:t>
      </w:r>
      <w:r w:rsidRPr="008558DE">
        <w:rPr>
          <w:rFonts w:eastAsia="Times New Roman" w:cs="Times New Roman"/>
        </w:rPr>
        <w:t xml:space="preserve"> με τον οποίο μοιράζεται </w:t>
      </w:r>
      <w:r>
        <w:rPr>
          <w:rFonts w:eastAsia="Times New Roman" w:cs="Times New Roman"/>
        </w:rPr>
        <w:t xml:space="preserve">όλο τον </w:t>
      </w:r>
      <w:r w:rsidRPr="008558DE">
        <w:rPr>
          <w:rFonts w:eastAsia="Times New Roman" w:cs="Times New Roman"/>
        </w:rPr>
        <w:t>εργασιακό βίο</w:t>
      </w:r>
      <w:r>
        <w:rPr>
          <w:rFonts w:eastAsia="Times New Roman" w:cs="Times New Roman"/>
        </w:rPr>
        <w:t>, γιατί</w:t>
      </w:r>
      <w:r w:rsidRPr="008558DE">
        <w:rPr>
          <w:rFonts w:eastAsia="Times New Roman" w:cs="Times New Roman"/>
        </w:rPr>
        <w:t xml:space="preserve"> αυτού του τύπου η βαθμολόγηση παραπέμπει σε μια δυσμενή κριτική που μπορεί να έχει τιμωρητικές συνέπειες</w:t>
      </w:r>
      <w:r>
        <w:rPr>
          <w:rFonts w:eastAsia="Times New Roman" w:cs="Times New Roman"/>
        </w:rPr>
        <w:t xml:space="preserve">. </w:t>
      </w:r>
    </w:p>
    <w:p w:rsidR="00EF197F" w:rsidRDefault="00120B8D">
      <w:pPr>
        <w:spacing w:line="600" w:lineRule="auto"/>
        <w:ind w:firstLine="720"/>
        <w:jc w:val="both"/>
        <w:rPr>
          <w:rFonts w:eastAsia="Times New Roman" w:cs="Times New Roman"/>
        </w:rPr>
      </w:pPr>
      <w:r>
        <w:rPr>
          <w:rFonts w:eastAsia="Times New Roman" w:cs="Times New Roman"/>
        </w:rPr>
        <w:t>Επομένως, μέχρι σήμερα εφαρμόζεται</w:t>
      </w:r>
      <w:r w:rsidRPr="008558DE">
        <w:rPr>
          <w:rFonts w:eastAsia="Times New Roman" w:cs="Times New Roman"/>
        </w:rPr>
        <w:t xml:space="preserve"> ένα σύστημα το οποίο είναι αναποτελεσματικό</w:t>
      </w:r>
      <w:r>
        <w:rPr>
          <w:rFonts w:eastAsia="Times New Roman" w:cs="Times New Roman"/>
        </w:rPr>
        <w:t>,</w:t>
      </w:r>
      <w:r w:rsidRPr="008558DE">
        <w:rPr>
          <w:rFonts w:eastAsia="Times New Roman" w:cs="Times New Roman"/>
        </w:rPr>
        <w:t xml:space="preserve"> δαπανηρό και γραφειοκρατικό. Τις παθογένειες αυτού του συστήματος προσπαθεί να λύσει το νομοσχέδιο που συζητάμε σήμερα. Στόχος πλέον δεν είναι να τιμωρήσουμε τους υπαλλήλους</w:t>
      </w:r>
      <w:r>
        <w:rPr>
          <w:rFonts w:eastAsia="Times New Roman" w:cs="Times New Roman"/>
        </w:rPr>
        <w:t>,</w:t>
      </w:r>
      <w:r w:rsidRPr="008558DE">
        <w:rPr>
          <w:rFonts w:eastAsia="Times New Roman" w:cs="Times New Roman"/>
        </w:rPr>
        <w:t xml:space="preserve"> αλλά να τους βοηθήσ</w:t>
      </w:r>
      <w:r>
        <w:rPr>
          <w:rFonts w:eastAsia="Times New Roman" w:cs="Times New Roman"/>
        </w:rPr>
        <w:t>ουμε να βελτιώσουν τις δεξιότητέ</w:t>
      </w:r>
      <w:r w:rsidRPr="008558DE">
        <w:rPr>
          <w:rFonts w:eastAsia="Times New Roman" w:cs="Times New Roman"/>
        </w:rPr>
        <w:t>ς τους μέσα από ολοκληρωμένα σχέδια δράσης. Και αυτό γιατί πιστεύουμε ακράδαντα πως η συντριπτική πλειοψηφία των δημοσίων υπαλλήλων είναι εξαιρετικές προσωπικότητες</w:t>
      </w:r>
      <w:r>
        <w:rPr>
          <w:rFonts w:eastAsia="Times New Roman" w:cs="Times New Roman"/>
        </w:rPr>
        <w:t xml:space="preserve"> και ότι α</w:t>
      </w:r>
      <w:r w:rsidRPr="008558DE">
        <w:rPr>
          <w:rFonts w:eastAsia="Times New Roman" w:cs="Times New Roman"/>
        </w:rPr>
        <w:t xml:space="preserve">πλά μέχρι </w:t>
      </w:r>
      <w:r w:rsidRPr="008558DE">
        <w:rPr>
          <w:rFonts w:eastAsia="Times New Roman" w:cs="Times New Roman"/>
        </w:rPr>
        <w:lastRenderedPageBreak/>
        <w:t>σήμερα απουσ</w:t>
      </w:r>
      <w:r>
        <w:rPr>
          <w:rFonts w:eastAsia="Times New Roman" w:cs="Times New Roman"/>
        </w:rPr>
        <w:t xml:space="preserve">ίαζε </w:t>
      </w:r>
      <w:r w:rsidRPr="008558DE">
        <w:rPr>
          <w:rFonts w:eastAsia="Times New Roman" w:cs="Times New Roman"/>
        </w:rPr>
        <w:t>η καθοδήγηση και το κίνητρο. Για πρώτη φορά εφαρμόζεται ένα σύστημα αξιολόγησης που έχει παράλληλη λειτουργία ενός μηχανισμού επιβράβευσης και παροχής κινήτρων</w:t>
      </w:r>
      <w:r>
        <w:rPr>
          <w:rFonts w:eastAsia="Times New Roman" w:cs="Times New Roman"/>
        </w:rPr>
        <w:t>,</w:t>
      </w:r>
      <w:r w:rsidRPr="008558DE">
        <w:rPr>
          <w:rFonts w:eastAsia="Times New Roman" w:cs="Times New Roman"/>
        </w:rPr>
        <w:t xml:space="preserve"> ενώ η εκκίνηση της διαδικασίας αποσυνδέεται πλήρω</w:t>
      </w:r>
      <w:r>
        <w:rPr>
          <w:rFonts w:eastAsia="Times New Roman" w:cs="Times New Roman"/>
        </w:rPr>
        <w:t>ς από την απόφαση του εκάστοτε Υ</w:t>
      </w:r>
      <w:r w:rsidRPr="008558DE">
        <w:rPr>
          <w:rFonts w:eastAsia="Times New Roman" w:cs="Times New Roman"/>
        </w:rPr>
        <w:t>πουργού και θα γίνεται σε υπηρεσιακό επίπεδο.</w:t>
      </w:r>
    </w:p>
    <w:p w:rsidR="00EF197F" w:rsidRDefault="00120B8D">
      <w:pPr>
        <w:spacing w:line="600" w:lineRule="auto"/>
        <w:ind w:firstLine="720"/>
        <w:jc w:val="both"/>
        <w:rPr>
          <w:rFonts w:eastAsia="Times New Roman" w:cs="Times New Roman"/>
        </w:rPr>
      </w:pPr>
      <w:r>
        <w:rPr>
          <w:rFonts w:eastAsia="Times New Roman" w:cs="Times New Roman"/>
        </w:rPr>
        <w:t xml:space="preserve">Όσον αφορά </w:t>
      </w:r>
      <w:r w:rsidR="005D15BA">
        <w:rPr>
          <w:rFonts w:eastAsia="Times New Roman" w:cs="Times New Roman"/>
        </w:rPr>
        <w:t>σ</w:t>
      </w:r>
      <w:r>
        <w:rPr>
          <w:rFonts w:eastAsia="Times New Roman" w:cs="Times New Roman"/>
        </w:rPr>
        <w:t xml:space="preserve">την αξιολόγηση των προϊσταμένων, </w:t>
      </w:r>
      <w:r w:rsidRPr="008558DE">
        <w:rPr>
          <w:rFonts w:eastAsia="Times New Roman" w:cs="Times New Roman"/>
        </w:rPr>
        <w:t>υιοθετείται ένα τριπλό σύστημα με ασφαλιστικές</w:t>
      </w:r>
      <w:r w:rsidR="005D15BA">
        <w:rPr>
          <w:rFonts w:eastAsia="Times New Roman" w:cs="Times New Roman"/>
        </w:rPr>
        <w:t>,</w:t>
      </w:r>
      <w:r w:rsidRPr="008558DE">
        <w:rPr>
          <w:rFonts w:eastAsia="Times New Roman" w:cs="Times New Roman"/>
        </w:rPr>
        <w:t xml:space="preserve"> βέβαια</w:t>
      </w:r>
      <w:r w:rsidR="005D15BA">
        <w:rPr>
          <w:rFonts w:eastAsia="Times New Roman" w:cs="Times New Roman"/>
        </w:rPr>
        <w:t>,</w:t>
      </w:r>
      <w:r w:rsidRPr="008558DE">
        <w:rPr>
          <w:rFonts w:eastAsia="Times New Roman" w:cs="Times New Roman"/>
        </w:rPr>
        <w:t xml:space="preserve"> δικλίδες προς αποφυγή </w:t>
      </w:r>
      <w:r>
        <w:rPr>
          <w:rFonts w:eastAsia="Times New Roman" w:cs="Times New Roman"/>
        </w:rPr>
        <w:t>εκδικητικών</w:t>
      </w:r>
      <w:r w:rsidRPr="008558DE">
        <w:rPr>
          <w:rFonts w:eastAsia="Times New Roman" w:cs="Times New Roman"/>
        </w:rPr>
        <w:t xml:space="preserve"> συμπεριφορών. </w:t>
      </w:r>
      <w:r>
        <w:rPr>
          <w:rFonts w:eastAsia="Times New Roman" w:cs="Times New Roman"/>
        </w:rPr>
        <w:t xml:space="preserve">Έτσι, </w:t>
      </w:r>
      <w:r w:rsidRPr="008558DE">
        <w:rPr>
          <w:rFonts w:eastAsia="Times New Roman" w:cs="Times New Roman"/>
        </w:rPr>
        <w:t xml:space="preserve">εισάγεται η καινοτομία </w:t>
      </w:r>
      <w:r>
        <w:rPr>
          <w:rFonts w:eastAsia="Times New Roman" w:cs="Times New Roman"/>
        </w:rPr>
        <w:t xml:space="preserve">της κρίσης των υφισταμένων </w:t>
      </w:r>
      <w:r w:rsidRPr="008558DE">
        <w:rPr>
          <w:rFonts w:eastAsia="Times New Roman" w:cs="Times New Roman"/>
        </w:rPr>
        <w:t>για τον προϊστάμενο. Ταυτόχρονα</w:t>
      </w:r>
      <w:r>
        <w:rPr>
          <w:rFonts w:eastAsia="Times New Roman" w:cs="Times New Roman"/>
        </w:rPr>
        <w:t xml:space="preserve">, εισάγεται ο θεσμός </w:t>
      </w:r>
      <w:r w:rsidRPr="008558DE">
        <w:rPr>
          <w:rFonts w:eastAsia="Times New Roman" w:cs="Times New Roman"/>
        </w:rPr>
        <w:t>του συμβούλου ανάπτυξης ανθρώπινου δυναμικού. Μεταξύ άλλων</w:t>
      </w:r>
      <w:r>
        <w:rPr>
          <w:rFonts w:eastAsia="Times New Roman" w:cs="Times New Roman"/>
        </w:rPr>
        <w:t>,</w:t>
      </w:r>
      <w:r w:rsidRPr="008558DE">
        <w:rPr>
          <w:rFonts w:eastAsia="Times New Roman" w:cs="Times New Roman"/>
        </w:rPr>
        <w:t xml:space="preserve"> θα αναλάβει την καθοδήγηση και την υποστήριξη των ανθρώπων και των υπηρεσιών εκείνων που καλούνται να εφαρμόσουν τις πολιτικές της Γενικής Γραμματείας Ανθρωπίνου Δυναμικού του δημόσιου τομέα. </w:t>
      </w:r>
    </w:p>
    <w:p w:rsidR="00EF197F" w:rsidRDefault="00120B8D">
      <w:pPr>
        <w:spacing w:line="600" w:lineRule="auto"/>
        <w:ind w:firstLine="720"/>
        <w:jc w:val="both"/>
        <w:rPr>
          <w:rFonts w:eastAsia="Times New Roman" w:cs="Times New Roman"/>
        </w:rPr>
      </w:pPr>
      <w:r w:rsidRPr="008558DE">
        <w:rPr>
          <w:rFonts w:eastAsia="Times New Roman" w:cs="Times New Roman"/>
        </w:rPr>
        <w:t>Τέλος</w:t>
      </w:r>
      <w:r>
        <w:rPr>
          <w:rFonts w:eastAsia="Times New Roman" w:cs="Times New Roman"/>
        </w:rPr>
        <w:t>,</w:t>
      </w:r>
      <w:r w:rsidRPr="008558DE">
        <w:rPr>
          <w:rFonts w:eastAsia="Times New Roman" w:cs="Times New Roman"/>
        </w:rPr>
        <w:t xml:space="preserve"> στο προς ψήφιση νομοσχέδιο περιέχονται διατάξεις που αφορούν </w:t>
      </w:r>
      <w:r w:rsidR="005D15BA">
        <w:rPr>
          <w:rFonts w:eastAsia="Times New Roman" w:cs="Times New Roman"/>
        </w:rPr>
        <w:t>σ</w:t>
      </w:r>
      <w:r w:rsidRPr="008558DE">
        <w:rPr>
          <w:rFonts w:eastAsia="Times New Roman" w:cs="Times New Roman"/>
        </w:rPr>
        <w:t>τους μετακλητούς υπαλλήλους</w:t>
      </w:r>
      <w:r>
        <w:rPr>
          <w:rFonts w:eastAsia="Times New Roman" w:cs="Times New Roman"/>
        </w:rPr>
        <w:t xml:space="preserve">, </w:t>
      </w:r>
      <w:r w:rsidRPr="008558DE">
        <w:rPr>
          <w:rFonts w:eastAsia="Times New Roman" w:cs="Times New Roman"/>
        </w:rPr>
        <w:t xml:space="preserve">διατάξεις οι οποίες είναι πλήρως εναρμονισμένες με τις παρατηρήσεις της </w:t>
      </w:r>
      <w:r w:rsidR="005D15BA">
        <w:rPr>
          <w:rFonts w:eastAsia="Times New Roman" w:cs="Times New Roman"/>
        </w:rPr>
        <w:t xml:space="preserve">Επιτροπής </w:t>
      </w:r>
      <w:r w:rsidRPr="0059675C">
        <w:rPr>
          <w:rFonts w:eastAsia="Times New Roman" w:cs="Times New Roman"/>
        </w:rPr>
        <w:t>GRECO</w:t>
      </w:r>
      <w:r>
        <w:rPr>
          <w:rFonts w:eastAsia="Times New Roman" w:cs="Times New Roman"/>
        </w:rPr>
        <w:t xml:space="preserve">, </w:t>
      </w:r>
      <w:r w:rsidRPr="008558DE">
        <w:rPr>
          <w:rFonts w:eastAsia="Times New Roman" w:cs="Times New Roman"/>
        </w:rPr>
        <w:t xml:space="preserve">της ομάδας κρατών κατά της διαφθοράς του </w:t>
      </w:r>
      <w:r>
        <w:rPr>
          <w:rFonts w:eastAsia="Times New Roman" w:cs="Times New Roman"/>
        </w:rPr>
        <w:t>Σ</w:t>
      </w:r>
      <w:r w:rsidRPr="008558DE">
        <w:rPr>
          <w:rFonts w:eastAsia="Times New Roman" w:cs="Times New Roman"/>
        </w:rPr>
        <w:t xml:space="preserve">υμβουλίου της </w:t>
      </w:r>
      <w:r>
        <w:rPr>
          <w:rFonts w:eastAsia="Times New Roman" w:cs="Times New Roman"/>
        </w:rPr>
        <w:t>Ε</w:t>
      </w:r>
      <w:r w:rsidRPr="008558DE">
        <w:rPr>
          <w:rFonts w:eastAsia="Times New Roman" w:cs="Times New Roman"/>
        </w:rPr>
        <w:t xml:space="preserve">υρώπης. </w:t>
      </w:r>
      <w:r>
        <w:rPr>
          <w:rFonts w:eastAsia="Times New Roman" w:cs="Times New Roman"/>
        </w:rPr>
        <w:t xml:space="preserve">Μιλάμε, λοιπόν, </w:t>
      </w:r>
      <w:r w:rsidRPr="008558DE">
        <w:rPr>
          <w:rFonts w:eastAsia="Times New Roman" w:cs="Times New Roman"/>
        </w:rPr>
        <w:t xml:space="preserve">για ένα </w:t>
      </w:r>
      <w:r>
        <w:rPr>
          <w:rFonts w:eastAsia="Times New Roman" w:cs="Times New Roman"/>
        </w:rPr>
        <w:t xml:space="preserve">νομοσχέδιο </w:t>
      </w:r>
      <w:r w:rsidRPr="008558DE">
        <w:rPr>
          <w:rFonts w:eastAsia="Times New Roman" w:cs="Times New Roman"/>
        </w:rPr>
        <w:t>που συμβαδίζει με τις απαιτήσεις της εποχής</w:t>
      </w:r>
      <w:r>
        <w:rPr>
          <w:rFonts w:eastAsia="Times New Roman" w:cs="Times New Roman"/>
        </w:rPr>
        <w:t>,</w:t>
      </w:r>
      <w:r w:rsidRPr="008558DE">
        <w:rPr>
          <w:rFonts w:eastAsia="Times New Roman" w:cs="Times New Roman"/>
        </w:rPr>
        <w:t xml:space="preserve"> για μία τελείως διαφορετική φιλοσοφία που δεν στοχεύει στην τιμωρία του υπαλλήλου</w:t>
      </w:r>
      <w:r>
        <w:rPr>
          <w:rFonts w:eastAsia="Times New Roman" w:cs="Times New Roman"/>
        </w:rPr>
        <w:t>,</w:t>
      </w:r>
      <w:r w:rsidRPr="008558DE">
        <w:rPr>
          <w:rFonts w:eastAsia="Times New Roman" w:cs="Times New Roman"/>
        </w:rPr>
        <w:t xml:space="preserve"> αλλά στην εξέλιξή του. </w:t>
      </w:r>
    </w:p>
    <w:p w:rsidR="00EF197F" w:rsidRDefault="00120B8D">
      <w:pPr>
        <w:spacing w:line="600" w:lineRule="auto"/>
        <w:ind w:firstLine="720"/>
        <w:jc w:val="both"/>
        <w:rPr>
          <w:rFonts w:eastAsia="Times New Roman" w:cs="Times New Roman"/>
        </w:rPr>
      </w:pPr>
      <w:r w:rsidRPr="008C3156">
        <w:rPr>
          <w:rFonts w:eastAsia="Times New Roman" w:cs="Times New Roman"/>
        </w:rPr>
        <w:lastRenderedPageBreak/>
        <w:t xml:space="preserve">Κυρίες και κύριοι συνάδελφοι, σε όλες </w:t>
      </w:r>
      <w:r w:rsidR="005D15BA">
        <w:rPr>
          <w:rFonts w:eastAsia="Times New Roman" w:cs="Times New Roman"/>
        </w:rPr>
        <w:t>τις</w:t>
      </w:r>
      <w:r w:rsidR="005D15BA" w:rsidRPr="008C3156">
        <w:rPr>
          <w:rFonts w:eastAsia="Times New Roman" w:cs="Times New Roman"/>
        </w:rPr>
        <w:t xml:space="preserve"> </w:t>
      </w:r>
      <w:r w:rsidRPr="008C3156">
        <w:rPr>
          <w:rFonts w:eastAsia="Times New Roman" w:cs="Times New Roman"/>
        </w:rPr>
        <w:t xml:space="preserve">μετρήσεις της κοινής γνώμης η δημόσια διοίκηση ως θεσμός έχει σταθερά τα πιο χαμηλά ποσοστά τόσο αναφορικά με την αποτελεσματικότητα όσο και με την εμπιστοσύνη. Αιτία γι’ αυτό το φαινόμενο είναι φυσικά οι παθογένειες που τις συνοδεύουν όλα αυτά τα χρόνια, παθογένειες που οδηγούν σε απίστευτη ταλαιπωρία τους πολίτες και διαταράσσουν την αξιοπιστία των κρατικών λειτουργών. </w:t>
      </w:r>
      <w:r>
        <w:rPr>
          <w:rFonts w:eastAsia="Times New Roman" w:cs="Times New Roman"/>
        </w:rPr>
        <w:t>Α</w:t>
      </w:r>
      <w:r w:rsidRPr="008C3156">
        <w:rPr>
          <w:rFonts w:eastAsia="Times New Roman" w:cs="Times New Roman"/>
        </w:rPr>
        <w:t xml:space="preserve">πλά και μόνο η ψήφιση του σημερινού νομοσχεδίου </w:t>
      </w:r>
      <w:r>
        <w:rPr>
          <w:rFonts w:eastAsia="Times New Roman" w:cs="Times New Roman"/>
        </w:rPr>
        <w:t xml:space="preserve">σίγουρα </w:t>
      </w:r>
      <w:r w:rsidRPr="008C3156">
        <w:rPr>
          <w:rFonts w:eastAsia="Times New Roman" w:cs="Times New Roman"/>
        </w:rPr>
        <w:t>δεν αποτελεί πανάκεια</w:t>
      </w:r>
      <w:r>
        <w:rPr>
          <w:rFonts w:eastAsia="Times New Roman" w:cs="Times New Roman"/>
        </w:rPr>
        <w:t>,</w:t>
      </w:r>
      <w:r w:rsidRPr="008C3156">
        <w:rPr>
          <w:rFonts w:eastAsia="Times New Roman" w:cs="Times New Roman"/>
        </w:rPr>
        <w:t xml:space="preserve"> δεν θα επιλύσει σε μία μόνο στιγμή τα προβλήματα δεκαετιών. Είναι</w:t>
      </w:r>
      <w:r>
        <w:rPr>
          <w:rFonts w:eastAsia="Times New Roman" w:cs="Times New Roman"/>
        </w:rPr>
        <w:t>,</w:t>
      </w:r>
      <w:r w:rsidRPr="008C3156">
        <w:rPr>
          <w:rFonts w:eastAsia="Times New Roman" w:cs="Times New Roman"/>
        </w:rPr>
        <w:t xml:space="preserve"> </w:t>
      </w:r>
      <w:r>
        <w:rPr>
          <w:rFonts w:eastAsia="Times New Roman" w:cs="Times New Roman"/>
        </w:rPr>
        <w:t>όμως,</w:t>
      </w:r>
      <w:r w:rsidRPr="008C3156">
        <w:rPr>
          <w:rFonts w:eastAsia="Times New Roman" w:cs="Times New Roman"/>
        </w:rPr>
        <w:t xml:space="preserve"> ένα σημαντικό βήμα προς αυτή την κατεύθυνση και είναι ένα βήμα που δείχνει ότι η </w:t>
      </w:r>
      <w:r>
        <w:rPr>
          <w:rFonts w:eastAsia="Times New Roman" w:cs="Times New Roman"/>
        </w:rPr>
        <w:t>Κ</w:t>
      </w:r>
      <w:r w:rsidRPr="008C3156">
        <w:rPr>
          <w:rFonts w:eastAsia="Times New Roman" w:cs="Times New Roman"/>
        </w:rPr>
        <w:t xml:space="preserve">υβέρνηση της </w:t>
      </w:r>
      <w:r>
        <w:rPr>
          <w:rFonts w:eastAsia="Times New Roman" w:cs="Times New Roman"/>
        </w:rPr>
        <w:t>Νέας Δημοκρατίας και ο Π</w:t>
      </w:r>
      <w:r w:rsidRPr="008C3156">
        <w:rPr>
          <w:rFonts w:eastAsia="Times New Roman" w:cs="Times New Roman"/>
        </w:rPr>
        <w:t xml:space="preserve">ρωθυπουργός ακούνε και καταλαβαίνουν τους πολίτες. </w:t>
      </w:r>
    </w:p>
    <w:p w:rsidR="00EF197F" w:rsidRDefault="00120B8D">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EF197F" w:rsidRDefault="00120B8D">
      <w:pPr>
        <w:spacing w:line="600" w:lineRule="auto"/>
        <w:ind w:firstLine="720"/>
        <w:jc w:val="both"/>
        <w:rPr>
          <w:rFonts w:eastAsia="Times New Roman" w:cs="Times New Roman"/>
        </w:rPr>
      </w:pPr>
      <w:r w:rsidRPr="008C3156">
        <w:rPr>
          <w:rFonts w:eastAsia="Times New Roman" w:cs="Times New Roman"/>
        </w:rPr>
        <w:t xml:space="preserve">Και ενώ προεκλογικά κάποιοι είχατε κάνει σημαία σας </w:t>
      </w:r>
      <w:r>
        <w:rPr>
          <w:rFonts w:eastAsia="Times New Roman" w:cs="Times New Roman"/>
          <w:lang w:val="en-US"/>
        </w:rPr>
        <w:t>fake</w:t>
      </w:r>
      <w:r w:rsidRPr="00877A77">
        <w:rPr>
          <w:rFonts w:eastAsia="Times New Roman" w:cs="Times New Roman"/>
        </w:rPr>
        <w:t xml:space="preserve"> </w:t>
      </w:r>
      <w:r>
        <w:rPr>
          <w:rFonts w:eastAsia="Times New Roman" w:cs="Times New Roman"/>
          <w:lang w:val="en-US"/>
        </w:rPr>
        <w:t>news</w:t>
      </w:r>
      <w:r w:rsidRPr="008C3156">
        <w:rPr>
          <w:rFonts w:eastAsia="Times New Roman" w:cs="Times New Roman"/>
        </w:rPr>
        <w:t xml:space="preserve"> πως θα έρθει η νεοφιλελεύθερη </w:t>
      </w:r>
      <w:r>
        <w:rPr>
          <w:rFonts w:eastAsia="Times New Roman" w:cs="Times New Roman"/>
        </w:rPr>
        <w:t xml:space="preserve">Νέα Δημοκρατία, </w:t>
      </w:r>
      <w:r w:rsidRPr="008C3156">
        <w:rPr>
          <w:rFonts w:eastAsia="Times New Roman" w:cs="Times New Roman"/>
        </w:rPr>
        <w:t xml:space="preserve">η ανάλγητη </w:t>
      </w:r>
      <w:r>
        <w:rPr>
          <w:rFonts w:eastAsia="Times New Roman" w:cs="Times New Roman"/>
        </w:rPr>
        <w:t>Δ</w:t>
      </w:r>
      <w:r w:rsidRPr="008C3156">
        <w:rPr>
          <w:rFonts w:eastAsia="Times New Roman" w:cs="Times New Roman"/>
        </w:rPr>
        <w:t>εξιά να διώξει κόσμο από το δημόσιο</w:t>
      </w:r>
      <w:r>
        <w:rPr>
          <w:rFonts w:eastAsia="Times New Roman" w:cs="Times New Roman"/>
        </w:rPr>
        <w:t>, ε</w:t>
      </w:r>
      <w:r w:rsidRPr="008C3156">
        <w:rPr>
          <w:rFonts w:eastAsia="Times New Roman" w:cs="Times New Roman"/>
        </w:rPr>
        <w:t>κμεταλλευόμενοι</w:t>
      </w:r>
      <w:r w:rsidR="005D15BA">
        <w:rPr>
          <w:rFonts w:eastAsia="Times New Roman" w:cs="Times New Roman"/>
        </w:rPr>
        <w:t>,</w:t>
      </w:r>
      <w:r w:rsidRPr="008C3156">
        <w:rPr>
          <w:rFonts w:eastAsia="Times New Roman" w:cs="Times New Roman"/>
        </w:rPr>
        <w:t xml:space="preserve"> βέβαια</w:t>
      </w:r>
      <w:r w:rsidR="005D15BA">
        <w:rPr>
          <w:rFonts w:eastAsia="Times New Roman" w:cs="Times New Roman"/>
        </w:rPr>
        <w:t>,</w:t>
      </w:r>
      <w:r w:rsidRPr="008C3156">
        <w:rPr>
          <w:rFonts w:eastAsia="Times New Roman" w:cs="Times New Roman"/>
        </w:rPr>
        <w:t xml:space="preserve"> χυδαία τις ανησυχίες </w:t>
      </w:r>
      <w:r>
        <w:rPr>
          <w:rFonts w:eastAsia="Times New Roman" w:cs="Times New Roman"/>
        </w:rPr>
        <w:t xml:space="preserve">τους, </w:t>
      </w:r>
      <w:r w:rsidRPr="008C3156">
        <w:rPr>
          <w:rFonts w:eastAsia="Times New Roman" w:cs="Times New Roman"/>
        </w:rPr>
        <w:t>γιατί αυτό δεν καταλαβαίνετε</w:t>
      </w:r>
      <w:r w:rsidR="005D15BA">
        <w:rPr>
          <w:rFonts w:eastAsia="Times New Roman" w:cs="Times New Roman"/>
        </w:rPr>
        <w:t>, ό</w:t>
      </w:r>
      <w:r>
        <w:rPr>
          <w:rFonts w:eastAsia="Times New Roman" w:cs="Times New Roman"/>
        </w:rPr>
        <w:t xml:space="preserve">τι δεν είναι όλα ψήφοι, </w:t>
      </w:r>
      <w:r w:rsidRPr="008C3156">
        <w:rPr>
          <w:rFonts w:eastAsia="Times New Roman" w:cs="Times New Roman"/>
        </w:rPr>
        <w:t>είναι άνθρωποι. Τι έγινε</w:t>
      </w:r>
      <w:r>
        <w:rPr>
          <w:rFonts w:eastAsia="Times New Roman" w:cs="Times New Roman"/>
        </w:rPr>
        <w:t>, όμως;</w:t>
      </w:r>
      <w:r w:rsidRPr="008C3156">
        <w:rPr>
          <w:rFonts w:eastAsia="Times New Roman" w:cs="Times New Roman"/>
        </w:rPr>
        <w:t xml:space="preserve"> Ψέματα</w:t>
      </w:r>
      <w:r>
        <w:rPr>
          <w:rFonts w:eastAsia="Times New Roman" w:cs="Times New Roman"/>
        </w:rPr>
        <w:t>. Κ</w:t>
      </w:r>
      <w:r w:rsidRPr="008C3156">
        <w:rPr>
          <w:rFonts w:eastAsia="Times New Roman" w:cs="Times New Roman"/>
        </w:rPr>
        <w:t>αι τι άλλο έγινε</w:t>
      </w:r>
      <w:r>
        <w:rPr>
          <w:rFonts w:eastAsia="Times New Roman" w:cs="Times New Roman"/>
        </w:rPr>
        <w:t xml:space="preserve">; </w:t>
      </w:r>
      <w:r w:rsidRPr="008C3156">
        <w:rPr>
          <w:rFonts w:eastAsia="Times New Roman" w:cs="Times New Roman"/>
        </w:rPr>
        <w:t>Το ακριβώς αντίθετο. Επενδύσαμε στην ανάπτυξη των δημόσιων υπαλλήλων</w:t>
      </w:r>
      <w:r>
        <w:rPr>
          <w:rFonts w:eastAsia="Times New Roman" w:cs="Times New Roman"/>
        </w:rPr>
        <w:t>, γιατί, κυρίες και κύριοι συνάδελφοι, στ</w:t>
      </w:r>
      <w:r w:rsidRPr="008C3156">
        <w:rPr>
          <w:rFonts w:eastAsia="Times New Roman" w:cs="Times New Roman"/>
        </w:rPr>
        <w:t xml:space="preserve">όχος μας δεν είναι να συντηρήσουμε ένα αναποτελεσματικό σύστημα απλά και μόνο για να </w:t>
      </w:r>
      <w:r>
        <w:rPr>
          <w:rFonts w:eastAsia="Times New Roman" w:cs="Times New Roman"/>
        </w:rPr>
        <w:lastRenderedPageBreak/>
        <w:t xml:space="preserve">μη δυσαρεστηθούν </w:t>
      </w:r>
      <w:r w:rsidRPr="008C3156">
        <w:rPr>
          <w:rFonts w:eastAsia="Times New Roman" w:cs="Times New Roman"/>
        </w:rPr>
        <w:t>κάποιοι. Στόχος μας είναι να χτίσουμε εκ νέου την εμπιστοσύνη του συνόλου των πολιτών προς το κράτος</w:t>
      </w:r>
      <w:r>
        <w:rPr>
          <w:rFonts w:eastAsia="Times New Roman" w:cs="Times New Roman"/>
        </w:rPr>
        <w:t>, γιατί</w:t>
      </w:r>
      <w:r w:rsidRPr="008C3156">
        <w:rPr>
          <w:rFonts w:eastAsia="Times New Roman" w:cs="Times New Roman"/>
        </w:rPr>
        <w:t xml:space="preserve"> </w:t>
      </w:r>
      <w:r>
        <w:rPr>
          <w:rFonts w:eastAsia="Times New Roman" w:cs="Times New Roman"/>
        </w:rPr>
        <w:t>ως νέος πολίτης δεν θα κουραστώ</w:t>
      </w:r>
      <w:r w:rsidRPr="008C3156">
        <w:rPr>
          <w:rFonts w:eastAsia="Times New Roman" w:cs="Times New Roman"/>
        </w:rPr>
        <w:t xml:space="preserve"> να λέω ότι </w:t>
      </w:r>
      <w:r>
        <w:rPr>
          <w:rFonts w:eastAsia="Times New Roman" w:cs="Times New Roman"/>
        </w:rPr>
        <w:t>σ</w:t>
      </w:r>
      <w:r w:rsidRPr="008C3156">
        <w:rPr>
          <w:rFonts w:eastAsia="Times New Roman" w:cs="Times New Roman"/>
        </w:rPr>
        <w:t xml:space="preserve">το ταξίδι του μετασχηματισμού της χώρας μας σε μια σύγχρονη ευρωπαϊκή </w:t>
      </w:r>
      <w:r w:rsidR="00A14E37">
        <w:rPr>
          <w:rFonts w:eastAsia="Times New Roman" w:cs="Times New Roman"/>
        </w:rPr>
        <w:t xml:space="preserve">χώρα, </w:t>
      </w:r>
      <w:r w:rsidRPr="008C3156">
        <w:rPr>
          <w:rFonts w:eastAsia="Times New Roman" w:cs="Times New Roman"/>
        </w:rPr>
        <w:t>πολίτης και κράτος πρέπει να συμπορευτούν και η συμπόρευση αυτή θα έχει μόνο ένα κύριο συστατικό</w:t>
      </w:r>
      <w:r>
        <w:rPr>
          <w:rFonts w:eastAsia="Times New Roman" w:cs="Times New Roman"/>
        </w:rPr>
        <w:t>:</w:t>
      </w:r>
      <w:r w:rsidRPr="008C3156">
        <w:rPr>
          <w:rFonts w:eastAsia="Times New Roman" w:cs="Times New Roman"/>
        </w:rPr>
        <w:t xml:space="preserve"> την εμπιστοσύνη.</w:t>
      </w:r>
    </w:p>
    <w:p w:rsidR="00EF197F" w:rsidRDefault="00120B8D">
      <w:pPr>
        <w:spacing w:line="600" w:lineRule="auto"/>
        <w:ind w:firstLine="720"/>
        <w:jc w:val="both"/>
        <w:rPr>
          <w:rFonts w:eastAsia="Times New Roman" w:cs="Times New Roman"/>
        </w:rPr>
      </w:pPr>
      <w:r w:rsidRPr="008C3156">
        <w:rPr>
          <w:rFonts w:eastAsia="Times New Roman" w:cs="Times New Roman"/>
        </w:rPr>
        <w:t>Σας ευχαριστώ</w:t>
      </w:r>
      <w:r>
        <w:rPr>
          <w:rFonts w:eastAsia="Times New Roman" w:cs="Times New Roman"/>
        </w:rPr>
        <w:t>.</w:t>
      </w:r>
      <w:r w:rsidRPr="008C3156">
        <w:rPr>
          <w:rFonts w:eastAsia="Times New Roman" w:cs="Times New Roman"/>
        </w:rPr>
        <w:t xml:space="preserve"> </w:t>
      </w:r>
    </w:p>
    <w:p w:rsidR="00EF197F" w:rsidRDefault="00120B8D">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EF197F" w:rsidRDefault="00120B8D">
      <w:pPr>
        <w:spacing w:line="600" w:lineRule="auto"/>
        <w:ind w:firstLine="720"/>
        <w:jc w:val="both"/>
        <w:rPr>
          <w:rFonts w:eastAsia="Times New Roman"/>
          <w:shd w:val="clear" w:color="auto" w:fill="FFFFFF"/>
        </w:rPr>
      </w:pPr>
      <w:r>
        <w:rPr>
          <w:rFonts w:eastAsia="Times New Roman" w:cs="Times New Roman"/>
          <w:b/>
        </w:rPr>
        <w:t xml:space="preserve">ΠΡΟΕΔΡΕΥΟΥΣΑ (Σοφία Σακοράφα): </w:t>
      </w:r>
      <w:r>
        <w:rPr>
          <w:rFonts w:eastAsia="Times New Roman" w:cs="Times New Roman"/>
        </w:rPr>
        <w:t xml:space="preserve">Κι εγώ σας ευχαριστώ, </w:t>
      </w:r>
      <w:r w:rsidRPr="00877A77">
        <w:rPr>
          <w:rFonts w:eastAsia="Times New Roman"/>
          <w:shd w:val="clear" w:color="auto" w:fill="FFFFFF"/>
        </w:rPr>
        <w:t>κύριε συνάδελφε</w:t>
      </w:r>
      <w:r>
        <w:rPr>
          <w:rFonts w:eastAsia="Times New Roman"/>
          <w:shd w:val="clear" w:color="auto" w:fill="FFFFFF"/>
        </w:rPr>
        <w:t>.</w:t>
      </w:r>
    </w:p>
    <w:p w:rsidR="00EF197F" w:rsidRDefault="00120B8D">
      <w:pPr>
        <w:spacing w:line="600" w:lineRule="auto"/>
        <w:ind w:firstLine="720"/>
        <w:jc w:val="both"/>
        <w:rPr>
          <w:rFonts w:eastAsia="Times New Roman" w:cs="Times New Roman"/>
        </w:rPr>
      </w:pPr>
      <w:r>
        <w:rPr>
          <w:rFonts w:eastAsia="Times New Roman" w:cs="Times New Roman"/>
        </w:rPr>
        <w:t xml:space="preserve">Κυρίες και κύριοι συνάδελφοι, θέλω να σας ανακοινώσω ότι σήμερα η συνεδρίαση θα πάει μέχρι το νούμερο </w:t>
      </w:r>
      <w:r w:rsidR="00A14E37">
        <w:rPr>
          <w:rFonts w:eastAsia="Times New Roman" w:cs="Times New Roman"/>
        </w:rPr>
        <w:t>είκοσι πέντε</w:t>
      </w:r>
      <w:r>
        <w:rPr>
          <w:rFonts w:eastAsia="Times New Roman" w:cs="Times New Roman"/>
        </w:rPr>
        <w:t>. Θα μιλήσει, δηλαδή, και ο κ. Μαραβέγιας. Αύριο το πρωί θα ξεκινήσουμε στις 10.00΄.</w:t>
      </w:r>
    </w:p>
    <w:p w:rsidR="00EF197F" w:rsidRDefault="00120B8D">
      <w:pPr>
        <w:spacing w:line="600" w:lineRule="auto"/>
        <w:ind w:firstLine="720"/>
        <w:jc w:val="both"/>
        <w:rPr>
          <w:rFonts w:eastAsia="Times New Roman" w:cs="Times New Roman"/>
        </w:rPr>
      </w:pPr>
      <w:r>
        <w:rPr>
          <w:rFonts w:eastAsia="Times New Roman" w:cs="Times New Roman"/>
        </w:rPr>
        <w:t xml:space="preserve">Τον λόγο έχει τώρα εκ μέρους της Νέας Δημοκρατίας ο κ. Χατζηβασιλείου. </w:t>
      </w:r>
    </w:p>
    <w:p w:rsidR="00EF197F" w:rsidRDefault="00120B8D">
      <w:pPr>
        <w:spacing w:line="600" w:lineRule="auto"/>
        <w:ind w:firstLine="720"/>
        <w:jc w:val="both"/>
        <w:rPr>
          <w:rFonts w:eastAsia="Times New Roman" w:cs="Times New Roman"/>
        </w:rPr>
      </w:pPr>
      <w:r>
        <w:rPr>
          <w:rFonts w:eastAsia="Times New Roman" w:cs="Times New Roman"/>
          <w:b/>
        </w:rPr>
        <w:t xml:space="preserve">ΑΝΑΣΤΑΣΙΟΣ (ΤΑΣΟΣ) </w:t>
      </w:r>
      <w:r w:rsidRPr="00877A77">
        <w:rPr>
          <w:rFonts w:eastAsia="Times New Roman" w:cs="Times New Roman"/>
          <w:b/>
        </w:rPr>
        <w:t>ΧΑΤΖΗΒΑΣΙΛΕΙΟΥ</w:t>
      </w:r>
      <w:r>
        <w:rPr>
          <w:rFonts w:eastAsia="Times New Roman" w:cs="Times New Roman"/>
          <w:b/>
        </w:rPr>
        <w:t xml:space="preserve">: </w:t>
      </w:r>
      <w:r>
        <w:rPr>
          <w:rFonts w:eastAsia="Times New Roman" w:cs="Times New Roman"/>
        </w:rPr>
        <w:t xml:space="preserve">Ευχαριστώ, κυρία Πρόεδρε. </w:t>
      </w:r>
    </w:p>
    <w:p w:rsidR="00EF197F" w:rsidRDefault="00120B8D">
      <w:pPr>
        <w:spacing w:line="600" w:lineRule="auto"/>
        <w:ind w:firstLine="720"/>
        <w:jc w:val="both"/>
        <w:rPr>
          <w:rFonts w:eastAsia="Times New Roman" w:cs="Times New Roman"/>
        </w:rPr>
      </w:pPr>
      <w:r>
        <w:rPr>
          <w:rFonts w:eastAsia="Times New Roman" w:cs="Times New Roman"/>
        </w:rPr>
        <w:t>Κύριε Υπουργέ, κυρίες και κύριοι συνάδελφοι, σήμερα ψηφίζουμε ένα</w:t>
      </w:r>
      <w:r w:rsidRPr="008558DE">
        <w:rPr>
          <w:rFonts w:eastAsia="Times New Roman" w:cs="Times New Roman"/>
        </w:rPr>
        <w:t xml:space="preserve"> νομοσχέδιο που αλλάζει επιτέλους την πορεία της δημόσιας διοίκησης</w:t>
      </w:r>
      <w:r>
        <w:rPr>
          <w:rFonts w:eastAsia="Times New Roman" w:cs="Times New Roman"/>
        </w:rPr>
        <w:t>, ένα</w:t>
      </w:r>
      <w:r w:rsidRPr="008558DE">
        <w:rPr>
          <w:rFonts w:eastAsia="Times New Roman" w:cs="Times New Roman"/>
        </w:rPr>
        <w:t xml:space="preserve"> </w:t>
      </w:r>
      <w:r w:rsidRPr="008558DE">
        <w:rPr>
          <w:rFonts w:eastAsia="Times New Roman" w:cs="Times New Roman"/>
        </w:rPr>
        <w:lastRenderedPageBreak/>
        <w:t>νομοσχέδιο που οργανώνει πολύ καλύτερα τον δημόσιο τομέα και ταυτόχρονα μας δίνει πολύ σημαντικά κίνητρα στα στελέχη του.</w:t>
      </w:r>
    </w:p>
    <w:p w:rsidR="00EF197F" w:rsidRDefault="00120B8D">
      <w:pPr>
        <w:spacing w:line="600" w:lineRule="auto"/>
        <w:ind w:firstLine="720"/>
        <w:jc w:val="both"/>
        <w:rPr>
          <w:rFonts w:eastAsia="Times New Roman" w:cs="Times New Roman"/>
        </w:rPr>
      </w:pPr>
      <w:r w:rsidRPr="008558DE">
        <w:rPr>
          <w:rFonts w:eastAsia="Times New Roman" w:cs="Times New Roman"/>
        </w:rPr>
        <w:t>Συζητώντας όλοι μας καθημερινά με δημοσίους υπαλλήλους και με στελέχη του δημοσίου</w:t>
      </w:r>
      <w:r>
        <w:rPr>
          <w:rFonts w:eastAsia="Times New Roman" w:cs="Times New Roman"/>
        </w:rPr>
        <w:t>,</w:t>
      </w:r>
      <w:r w:rsidRPr="008558DE">
        <w:rPr>
          <w:rFonts w:eastAsia="Times New Roman" w:cs="Times New Roman"/>
        </w:rPr>
        <w:t xml:space="preserve"> </w:t>
      </w:r>
      <w:r w:rsidR="00A14E37">
        <w:rPr>
          <w:rFonts w:eastAsia="Times New Roman" w:cs="Times New Roman"/>
        </w:rPr>
        <w:t>αντιλαμβανόμαστε</w:t>
      </w:r>
      <w:r w:rsidRPr="008558DE">
        <w:rPr>
          <w:rFonts w:eastAsia="Times New Roman" w:cs="Times New Roman"/>
        </w:rPr>
        <w:t xml:space="preserve"> πόσες δυσκολίες</w:t>
      </w:r>
      <w:r>
        <w:rPr>
          <w:rFonts w:eastAsia="Times New Roman" w:cs="Times New Roman"/>
        </w:rPr>
        <w:t>,</w:t>
      </w:r>
      <w:r w:rsidRPr="008558DE">
        <w:rPr>
          <w:rFonts w:eastAsia="Times New Roman" w:cs="Times New Roman"/>
        </w:rPr>
        <w:t xml:space="preserve"> πόσες αγκυλώσεις</w:t>
      </w:r>
      <w:r>
        <w:rPr>
          <w:rFonts w:eastAsia="Times New Roman" w:cs="Times New Roman"/>
        </w:rPr>
        <w:t xml:space="preserve"> και</w:t>
      </w:r>
      <w:r w:rsidRPr="008558DE">
        <w:rPr>
          <w:rFonts w:eastAsia="Times New Roman" w:cs="Times New Roman"/>
        </w:rPr>
        <w:t xml:space="preserve"> πόσα εμπόδια καλούνται να ξεπεράσουν καθημερινά αυτοί οι άνθρωποι. Σκεφτείτε</w:t>
      </w:r>
      <w:r>
        <w:rPr>
          <w:rFonts w:eastAsia="Times New Roman" w:cs="Times New Roman"/>
        </w:rPr>
        <w:t>,</w:t>
      </w:r>
      <w:r w:rsidRPr="008558DE">
        <w:rPr>
          <w:rFonts w:eastAsia="Times New Roman" w:cs="Times New Roman"/>
        </w:rPr>
        <w:t xml:space="preserve"> </w:t>
      </w:r>
      <w:r>
        <w:rPr>
          <w:rFonts w:eastAsia="Times New Roman" w:cs="Times New Roman"/>
        </w:rPr>
        <w:t xml:space="preserve">λοιπόν, πόσοι </w:t>
      </w:r>
      <w:r w:rsidRPr="008558DE">
        <w:rPr>
          <w:rFonts w:eastAsia="Times New Roman" w:cs="Times New Roman"/>
        </w:rPr>
        <w:t>δημόσιοι υπάλληλοι στη χώρα καταδικάζονται σε μειωμένη απόδοση χωρίς να ευθύνονται οι ίδιοι</w:t>
      </w:r>
      <w:r>
        <w:rPr>
          <w:rFonts w:eastAsia="Times New Roman" w:cs="Times New Roman"/>
        </w:rPr>
        <w:t>,</w:t>
      </w:r>
      <w:r w:rsidRPr="008558DE">
        <w:rPr>
          <w:rFonts w:eastAsia="Times New Roman" w:cs="Times New Roman"/>
        </w:rPr>
        <w:t xml:space="preserve"> εξαιτίας των διαχρονικών προβλημάτων και των παθογενειών που έχει ο δημόσιος τομέας. </w:t>
      </w:r>
      <w:r>
        <w:rPr>
          <w:rFonts w:eastAsia="Times New Roman" w:cs="Times New Roman"/>
        </w:rPr>
        <w:t>Σκεφτείτε πόσοι</w:t>
      </w:r>
      <w:r w:rsidRPr="008558DE">
        <w:rPr>
          <w:rFonts w:eastAsia="Times New Roman" w:cs="Times New Roman"/>
        </w:rPr>
        <w:t xml:space="preserve"> δημόσιοι υπάλληλοι προσπαθούν καθημερινά για το κα</w:t>
      </w:r>
      <w:r>
        <w:rPr>
          <w:rFonts w:eastAsia="Times New Roman" w:cs="Times New Roman"/>
        </w:rPr>
        <w:t xml:space="preserve">λύτερο υπέρ των πολιτών βεβαίως, </w:t>
      </w:r>
      <w:r w:rsidRPr="008558DE">
        <w:rPr>
          <w:rFonts w:eastAsia="Times New Roman" w:cs="Times New Roman"/>
        </w:rPr>
        <w:t>χωρίς να έχουν απολύτως κανένα κίνητρο.</w:t>
      </w:r>
    </w:p>
    <w:p w:rsidR="00EF197F" w:rsidRDefault="00120B8D">
      <w:pPr>
        <w:spacing w:line="600" w:lineRule="auto"/>
        <w:ind w:firstLine="720"/>
        <w:jc w:val="both"/>
        <w:rPr>
          <w:rFonts w:eastAsia="Times New Roman" w:cs="Times New Roman"/>
        </w:rPr>
      </w:pPr>
      <w:r w:rsidRPr="008558DE">
        <w:rPr>
          <w:rFonts w:eastAsia="Times New Roman" w:cs="Times New Roman"/>
        </w:rPr>
        <w:t>Το νομοσχέδιο</w:t>
      </w:r>
      <w:r>
        <w:rPr>
          <w:rFonts w:eastAsia="Times New Roman" w:cs="Times New Roman"/>
        </w:rPr>
        <w:t>,</w:t>
      </w:r>
      <w:r w:rsidRPr="008558DE">
        <w:rPr>
          <w:rFonts w:eastAsia="Times New Roman" w:cs="Times New Roman"/>
        </w:rPr>
        <w:t xml:space="preserve"> λοιπόν</w:t>
      </w:r>
      <w:r>
        <w:rPr>
          <w:rFonts w:eastAsia="Times New Roman" w:cs="Times New Roman"/>
        </w:rPr>
        <w:t>,</w:t>
      </w:r>
      <w:r w:rsidRPr="008558DE">
        <w:rPr>
          <w:rFonts w:eastAsia="Times New Roman" w:cs="Times New Roman"/>
        </w:rPr>
        <w:t xml:space="preserve"> έρχεται να θεραπεύσει χρόνια προβλήματα του συστήματος</w:t>
      </w:r>
      <w:r>
        <w:rPr>
          <w:rFonts w:eastAsia="Times New Roman" w:cs="Times New Roman"/>
        </w:rPr>
        <w:t>. Πρώτα απ’</w:t>
      </w:r>
      <w:r w:rsidRPr="008558DE">
        <w:rPr>
          <w:rFonts w:eastAsia="Times New Roman" w:cs="Times New Roman"/>
        </w:rPr>
        <w:t xml:space="preserve"> όλα</w:t>
      </w:r>
      <w:r>
        <w:rPr>
          <w:rFonts w:eastAsia="Times New Roman" w:cs="Times New Roman"/>
        </w:rPr>
        <w:t>,</w:t>
      </w:r>
      <w:r w:rsidRPr="008558DE">
        <w:rPr>
          <w:rFonts w:eastAsia="Times New Roman" w:cs="Times New Roman"/>
        </w:rPr>
        <w:t xml:space="preserve"> φέρνει ένα σαφές πλαίσιο στοχοθεσίας για κάθε οργανική μονάδα</w:t>
      </w:r>
      <w:r>
        <w:rPr>
          <w:rFonts w:eastAsia="Times New Roman" w:cs="Times New Roman"/>
        </w:rPr>
        <w:t>. Φ</w:t>
      </w:r>
      <w:r w:rsidRPr="008558DE">
        <w:rPr>
          <w:rFonts w:eastAsia="Times New Roman" w:cs="Times New Roman"/>
        </w:rPr>
        <w:t xml:space="preserve">έρνει επιτέλους ένα αναγκαίο πλαίσιο αναφοράς και εισάγει μια νέα αντίληψη </w:t>
      </w:r>
      <w:r>
        <w:rPr>
          <w:rFonts w:eastAsia="Times New Roman" w:cs="Times New Roman"/>
        </w:rPr>
        <w:t xml:space="preserve">στη διαδικασία της αξιολόγησης. Χτίζει </w:t>
      </w:r>
      <w:r w:rsidRPr="008558DE">
        <w:rPr>
          <w:rFonts w:eastAsia="Times New Roman" w:cs="Times New Roman"/>
        </w:rPr>
        <w:t>στην ουσία μία ξεκάθαρη και διαλεκτική διαδικασία για τον εντοπισμό των δυνατών σημείων και των αδυναμιών του κάθε υπαλλήλου με μοναδικό σκοπό τη βελτίωσή τους. Ζητούμενο πλέον θα είναι η ανάπτυξη των δεξιοτήτων του κάθε στελέχους στη δημόσια διοίκηση</w:t>
      </w:r>
      <w:r>
        <w:rPr>
          <w:rFonts w:eastAsia="Times New Roman" w:cs="Times New Roman"/>
        </w:rPr>
        <w:t>. Δ</w:t>
      </w:r>
      <w:r w:rsidRPr="008558DE">
        <w:rPr>
          <w:rFonts w:eastAsia="Times New Roman" w:cs="Times New Roman"/>
        </w:rPr>
        <w:t>ιασυνδέονται</w:t>
      </w:r>
      <w:r>
        <w:rPr>
          <w:rFonts w:eastAsia="Times New Roman" w:cs="Times New Roman"/>
        </w:rPr>
        <w:t>,</w:t>
      </w:r>
      <w:r w:rsidRPr="008558DE">
        <w:rPr>
          <w:rFonts w:eastAsia="Times New Roman" w:cs="Times New Roman"/>
        </w:rPr>
        <w:t xml:space="preserve"> λοιπόν</w:t>
      </w:r>
      <w:r>
        <w:rPr>
          <w:rFonts w:eastAsia="Times New Roman" w:cs="Times New Roman"/>
        </w:rPr>
        <w:t>,</w:t>
      </w:r>
      <w:r w:rsidRPr="008558DE">
        <w:rPr>
          <w:rFonts w:eastAsia="Times New Roman" w:cs="Times New Roman"/>
        </w:rPr>
        <w:t xml:space="preserve"> οι δεξιότητες με τη στοχοθεσία και δίνεται σταδιακά έμφαση και στην ομαδική</w:t>
      </w:r>
      <w:r>
        <w:rPr>
          <w:rFonts w:eastAsia="Times New Roman" w:cs="Times New Roman"/>
        </w:rPr>
        <w:t>,</w:t>
      </w:r>
      <w:r w:rsidRPr="008558DE">
        <w:rPr>
          <w:rFonts w:eastAsia="Times New Roman" w:cs="Times New Roman"/>
        </w:rPr>
        <w:t xml:space="preserve"> αλλά και στην ατομική απόδοση. </w:t>
      </w:r>
    </w:p>
    <w:p w:rsidR="00EF197F" w:rsidRDefault="00120B8D">
      <w:pPr>
        <w:spacing w:line="600" w:lineRule="auto"/>
        <w:ind w:firstLine="720"/>
        <w:jc w:val="both"/>
        <w:rPr>
          <w:rFonts w:eastAsia="Times New Roman" w:cs="Times New Roman"/>
        </w:rPr>
      </w:pPr>
      <w:r w:rsidRPr="008558DE">
        <w:rPr>
          <w:rFonts w:eastAsia="Times New Roman" w:cs="Times New Roman"/>
        </w:rPr>
        <w:lastRenderedPageBreak/>
        <w:t>Αφήνουμε</w:t>
      </w:r>
      <w:r>
        <w:rPr>
          <w:rFonts w:eastAsia="Times New Roman" w:cs="Times New Roman"/>
        </w:rPr>
        <w:t>,</w:t>
      </w:r>
      <w:r w:rsidRPr="008558DE">
        <w:rPr>
          <w:rFonts w:eastAsia="Times New Roman" w:cs="Times New Roman"/>
        </w:rPr>
        <w:t xml:space="preserve"> λοιπόν</w:t>
      </w:r>
      <w:r>
        <w:rPr>
          <w:rFonts w:eastAsia="Times New Roman" w:cs="Times New Roman"/>
        </w:rPr>
        <w:t>,</w:t>
      </w:r>
      <w:r w:rsidRPr="008558DE">
        <w:rPr>
          <w:rFonts w:eastAsia="Times New Roman" w:cs="Times New Roman"/>
        </w:rPr>
        <w:t xml:space="preserve"> πίσω το βαθμολογικό σύστημα το οποίο υπάρχει </w:t>
      </w:r>
      <w:r>
        <w:rPr>
          <w:rFonts w:eastAsia="Times New Roman" w:cs="Times New Roman"/>
        </w:rPr>
        <w:t xml:space="preserve">σήμερα, ένα </w:t>
      </w:r>
      <w:r w:rsidRPr="008558DE">
        <w:rPr>
          <w:rFonts w:eastAsia="Times New Roman" w:cs="Times New Roman"/>
        </w:rPr>
        <w:t xml:space="preserve">σύστημα </w:t>
      </w:r>
      <w:r>
        <w:rPr>
          <w:rFonts w:eastAsia="Times New Roman" w:cs="Times New Roman"/>
        </w:rPr>
        <w:t>που</w:t>
      </w:r>
      <w:r w:rsidRPr="008558DE">
        <w:rPr>
          <w:rFonts w:eastAsia="Times New Roman" w:cs="Times New Roman"/>
        </w:rPr>
        <w:t xml:space="preserve"> ψήφισε ο ΣΥΡΙΖΑ και αξιολογεί</w:t>
      </w:r>
      <w:r>
        <w:rPr>
          <w:rFonts w:eastAsia="Times New Roman" w:cs="Times New Roman"/>
        </w:rPr>
        <w:t>,</w:t>
      </w:r>
      <w:r w:rsidRPr="008558DE">
        <w:rPr>
          <w:rFonts w:eastAsia="Times New Roman" w:cs="Times New Roman"/>
        </w:rPr>
        <w:t xml:space="preserve"> όπως είπε και ο </w:t>
      </w:r>
      <w:r>
        <w:rPr>
          <w:rFonts w:eastAsia="Times New Roman" w:cs="Times New Roman"/>
        </w:rPr>
        <w:t xml:space="preserve">Υπουργός, </w:t>
      </w:r>
      <w:r w:rsidRPr="008558DE">
        <w:rPr>
          <w:rFonts w:eastAsia="Times New Roman" w:cs="Times New Roman"/>
        </w:rPr>
        <w:t xml:space="preserve">το </w:t>
      </w:r>
      <w:r>
        <w:rPr>
          <w:rFonts w:eastAsia="Times New Roman" w:cs="Times New Roman"/>
        </w:rPr>
        <w:t>97</w:t>
      </w:r>
      <w:r w:rsidRPr="008558DE">
        <w:rPr>
          <w:rFonts w:eastAsia="Times New Roman" w:cs="Times New Roman"/>
        </w:rPr>
        <w:t>%</w:t>
      </w:r>
      <w:r>
        <w:rPr>
          <w:rFonts w:eastAsia="Times New Roman" w:cs="Times New Roman"/>
        </w:rPr>
        <w:t xml:space="preserve"> </w:t>
      </w:r>
      <w:r w:rsidRPr="008558DE">
        <w:rPr>
          <w:rFonts w:eastAsia="Times New Roman" w:cs="Times New Roman"/>
        </w:rPr>
        <w:t xml:space="preserve">των υπαλλήλων ως </w:t>
      </w:r>
      <w:r>
        <w:rPr>
          <w:rFonts w:eastAsia="Times New Roman" w:cs="Times New Roman"/>
        </w:rPr>
        <w:t>«αρίστους»</w:t>
      </w:r>
      <w:r w:rsidRPr="008558DE">
        <w:rPr>
          <w:rFonts w:eastAsia="Times New Roman" w:cs="Times New Roman"/>
        </w:rPr>
        <w:t xml:space="preserve"> και </w:t>
      </w:r>
      <w:r>
        <w:rPr>
          <w:rFonts w:eastAsia="Times New Roman" w:cs="Times New Roman"/>
        </w:rPr>
        <w:t>«</w:t>
      </w:r>
      <w:r w:rsidRPr="008558DE">
        <w:rPr>
          <w:rFonts w:eastAsia="Times New Roman" w:cs="Times New Roman"/>
        </w:rPr>
        <w:t>πολύ καλούς</w:t>
      </w:r>
      <w:r>
        <w:rPr>
          <w:rFonts w:eastAsia="Times New Roman" w:cs="Times New Roman"/>
        </w:rPr>
        <w:t>»,</w:t>
      </w:r>
      <w:r w:rsidRPr="008558DE">
        <w:rPr>
          <w:rFonts w:eastAsia="Times New Roman" w:cs="Times New Roman"/>
        </w:rPr>
        <w:t xml:space="preserve"> χωρίς ουσιαστικά να δίνει πραγματική διέξοδο βελτίωσης σε κανέναν.</w:t>
      </w:r>
    </w:p>
    <w:p w:rsidR="00EF197F" w:rsidRDefault="00120B8D">
      <w:pPr>
        <w:spacing w:line="600" w:lineRule="auto"/>
        <w:ind w:firstLine="720"/>
        <w:jc w:val="both"/>
        <w:rPr>
          <w:rFonts w:eastAsia="Times New Roman" w:cs="Times New Roman"/>
        </w:rPr>
      </w:pPr>
      <w:r w:rsidRPr="008558DE">
        <w:rPr>
          <w:rFonts w:eastAsia="Times New Roman" w:cs="Times New Roman"/>
        </w:rPr>
        <w:t>Στο εξής</w:t>
      </w:r>
      <w:r>
        <w:rPr>
          <w:rFonts w:eastAsia="Times New Roman" w:cs="Times New Roman"/>
        </w:rPr>
        <w:t>,</w:t>
      </w:r>
      <w:r w:rsidRPr="008558DE">
        <w:rPr>
          <w:rFonts w:eastAsia="Times New Roman" w:cs="Times New Roman"/>
        </w:rPr>
        <w:t xml:space="preserve"> λοιπόν</w:t>
      </w:r>
      <w:r>
        <w:rPr>
          <w:rFonts w:eastAsia="Times New Roman" w:cs="Times New Roman"/>
        </w:rPr>
        <w:t>,</w:t>
      </w:r>
      <w:r w:rsidRPr="008558DE">
        <w:rPr>
          <w:rFonts w:eastAsia="Times New Roman" w:cs="Times New Roman"/>
        </w:rPr>
        <w:t xml:space="preserve"> οι βαθμοί θα αφορούν μόνο </w:t>
      </w:r>
      <w:r w:rsidR="00A14E37">
        <w:rPr>
          <w:rFonts w:eastAsia="Times New Roman" w:cs="Times New Roman"/>
        </w:rPr>
        <w:t>σ</w:t>
      </w:r>
      <w:r w:rsidRPr="008558DE">
        <w:rPr>
          <w:rFonts w:eastAsia="Times New Roman" w:cs="Times New Roman"/>
        </w:rPr>
        <w:t>τους προϊσταμένους. Το σημερινό</w:t>
      </w:r>
      <w:r>
        <w:rPr>
          <w:rFonts w:eastAsia="Times New Roman" w:cs="Times New Roman"/>
        </w:rPr>
        <w:t>,</w:t>
      </w:r>
      <w:r w:rsidRPr="008558DE">
        <w:rPr>
          <w:rFonts w:eastAsia="Times New Roman" w:cs="Times New Roman"/>
        </w:rPr>
        <w:t xml:space="preserve"> λοιπόν</w:t>
      </w:r>
      <w:r>
        <w:rPr>
          <w:rFonts w:eastAsia="Times New Roman" w:cs="Times New Roman"/>
        </w:rPr>
        <w:t>,</w:t>
      </w:r>
      <w:r w:rsidRPr="008558DE">
        <w:rPr>
          <w:rFonts w:eastAsia="Times New Roman" w:cs="Times New Roman"/>
        </w:rPr>
        <w:t xml:space="preserve"> σύστημα είναι πέρα ως πέρα άδικο και είναι άδικο πρώτα για τους ικανούς υπαλλήλους</w:t>
      </w:r>
      <w:r>
        <w:rPr>
          <w:rFonts w:eastAsia="Times New Roman" w:cs="Times New Roman"/>
        </w:rPr>
        <w:t>,</w:t>
      </w:r>
      <w:r w:rsidRPr="008558DE">
        <w:rPr>
          <w:rFonts w:eastAsia="Times New Roman" w:cs="Times New Roman"/>
        </w:rPr>
        <w:t xml:space="preserve"> οι οποίοι δε βλέπουν στην πράξη καμ</w:t>
      </w:r>
      <w:r w:rsidR="00A14E37">
        <w:rPr>
          <w:rFonts w:eastAsia="Times New Roman" w:cs="Times New Roman"/>
        </w:rPr>
        <w:t>μ</w:t>
      </w:r>
      <w:r w:rsidRPr="008558DE">
        <w:rPr>
          <w:rFonts w:eastAsia="Times New Roman" w:cs="Times New Roman"/>
        </w:rPr>
        <w:t>ία ευκαιρία αναγνώρισης των δυνατοτήτων τους και επιβράβευση</w:t>
      </w:r>
      <w:r>
        <w:rPr>
          <w:rFonts w:eastAsia="Times New Roman" w:cs="Times New Roman"/>
        </w:rPr>
        <w:t>ς</w:t>
      </w:r>
      <w:r w:rsidRPr="008558DE">
        <w:rPr>
          <w:rFonts w:eastAsia="Times New Roman" w:cs="Times New Roman"/>
        </w:rPr>
        <w:t xml:space="preserve"> της δουλειάς </w:t>
      </w:r>
      <w:r>
        <w:rPr>
          <w:rFonts w:eastAsia="Times New Roman" w:cs="Times New Roman"/>
        </w:rPr>
        <w:t>τους, όπως συμβαίνει σε κάθε θέση</w:t>
      </w:r>
      <w:r w:rsidRPr="008558DE">
        <w:rPr>
          <w:rFonts w:eastAsia="Times New Roman" w:cs="Times New Roman"/>
        </w:rPr>
        <w:t xml:space="preserve"> εργασίας σε όλο τον κόσμο.</w:t>
      </w:r>
      <w:r>
        <w:rPr>
          <w:rFonts w:eastAsia="Times New Roman" w:cs="Times New Roman"/>
        </w:rPr>
        <w:t xml:space="preserve"> </w:t>
      </w:r>
      <w:r w:rsidRPr="008558DE">
        <w:rPr>
          <w:rFonts w:eastAsia="Times New Roman" w:cs="Times New Roman"/>
        </w:rPr>
        <w:t>Ταυτόχρονα</w:t>
      </w:r>
      <w:r>
        <w:rPr>
          <w:rFonts w:eastAsia="Times New Roman" w:cs="Times New Roman"/>
        </w:rPr>
        <w:t>,</w:t>
      </w:r>
      <w:r w:rsidRPr="008558DE">
        <w:rPr>
          <w:rFonts w:eastAsia="Times New Roman" w:cs="Times New Roman"/>
        </w:rPr>
        <w:t xml:space="preserve"> το σύστημα αυτό είναι άδικο και για εκείνους που έχουν ανάγκη υποστήριξης </w:t>
      </w:r>
      <w:r>
        <w:rPr>
          <w:rFonts w:eastAsia="Times New Roman" w:cs="Times New Roman"/>
        </w:rPr>
        <w:t>για</w:t>
      </w:r>
      <w:r w:rsidRPr="008558DE">
        <w:rPr>
          <w:rFonts w:eastAsia="Times New Roman" w:cs="Times New Roman"/>
        </w:rPr>
        <w:t xml:space="preserve"> την καλύτερη απόδοση </w:t>
      </w:r>
      <w:r>
        <w:rPr>
          <w:rFonts w:eastAsia="Times New Roman" w:cs="Times New Roman"/>
        </w:rPr>
        <w:t>τους, διότι</w:t>
      </w:r>
      <w:r w:rsidRPr="008558DE">
        <w:rPr>
          <w:rFonts w:eastAsia="Times New Roman" w:cs="Times New Roman"/>
        </w:rPr>
        <w:t xml:space="preserve"> στην ουσία του</w:t>
      </w:r>
      <w:r>
        <w:rPr>
          <w:rFonts w:eastAsia="Times New Roman" w:cs="Times New Roman"/>
        </w:rPr>
        <w:t>ς</w:t>
      </w:r>
      <w:r w:rsidRPr="008558DE">
        <w:rPr>
          <w:rFonts w:eastAsia="Times New Roman" w:cs="Times New Roman"/>
        </w:rPr>
        <w:t xml:space="preserve"> στέλνει το μήνυμα </w:t>
      </w:r>
      <w:r>
        <w:rPr>
          <w:rFonts w:eastAsia="Times New Roman" w:cs="Times New Roman"/>
        </w:rPr>
        <w:t>«</w:t>
      </w:r>
      <w:r w:rsidRPr="008558DE">
        <w:rPr>
          <w:rFonts w:eastAsia="Times New Roman" w:cs="Times New Roman"/>
        </w:rPr>
        <w:t xml:space="preserve">εσείς </w:t>
      </w:r>
      <w:r>
        <w:rPr>
          <w:rFonts w:eastAsia="Times New Roman" w:cs="Times New Roman"/>
        </w:rPr>
        <w:t>δείτε</w:t>
      </w:r>
      <w:r w:rsidRPr="008558DE">
        <w:rPr>
          <w:rFonts w:eastAsia="Times New Roman" w:cs="Times New Roman"/>
        </w:rPr>
        <w:t xml:space="preserve"> τι μπορείτε να κάνετε μόνοι </w:t>
      </w:r>
      <w:r>
        <w:rPr>
          <w:rFonts w:eastAsia="Times New Roman" w:cs="Times New Roman"/>
        </w:rPr>
        <w:t>σας, α</w:t>
      </w:r>
      <w:r w:rsidRPr="008558DE">
        <w:rPr>
          <w:rFonts w:eastAsia="Times New Roman" w:cs="Times New Roman"/>
        </w:rPr>
        <w:t>λλιώς βλέπουμε</w:t>
      </w:r>
      <w:r>
        <w:rPr>
          <w:rFonts w:eastAsia="Times New Roman" w:cs="Times New Roman"/>
        </w:rPr>
        <w:t>».</w:t>
      </w:r>
    </w:p>
    <w:p w:rsidR="00EF197F" w:rsidRDefault="00120B8D">
      <w:pPr>
        <w:spacing w:line="600" w:lineRule="auto"/>
        <w:ind w:firstLine="720"/>
        <w:jc w:val="both"/>
        <w:rPr>
          <w:rFonts w:eastAsia="Times New Roman" w:cs="Times New Roman"/>
        </w:rPr>
      </w:pPr>
      <w:r>
        <w:rPr>
          <w:rFonts w:eastAsia="Times New Roman" w:cs="Times New Roman"/>
        </w:rPr>
        <w:t>Με το νομοσχέδιο αυτό, λοιπόν, έρχεται μια</w:t>
      </w:r>
      <w:r w:rsidRPr="008558DE">
        <w:rPr>
          <w:rFonts w:eastAsia="Times New Roman" w:cs="Times New Roman"/>
        </w:rPr>
        <w:t xml:space="preserve"> διαφορετική λογική</w:t>
      </w:r>
      <w:r>
        <w:rPr>
          <w:rFonts w:eastAsia="Times New Roman" w:cs="Times New Roman"/>
        </w:rPr>
        <w:t>,</w:t>
      </w:r>
      <w:r w:rsidRPr="008558DE">
        <w:rPr>
          <w:rFonts w:eastAsia="Times New Roman" w:cs="Times New Roman"/>
        </w:rPr>
        <w:t xml:space="preserve"> μια διαφορετική φιλοσοφία. Σε κάθε</w:t>
      </w:r>
      <w:r w:rsidRPr="00707F06">
        <w:rPr>
          <w:rFonts w:eastAsia="Times New Roman" w:cs="Times New Roman"/>
        </w:rPr>
        <w:t xml:space="preserve"> </w:t>
      </w:r>
      <w:r w:rsidRPr="008558DE">
        <w:rPr>
          <w:rFonts w:eastAsia="Times New Roman" w:cs="Times New Roman"/>
        </w:rPr>
        <w:t>εργασιακή</w:t>
      </w:r>
      <w:r>
        <w:rPr>
          <w:rFonts w:eastAsia="Times New Roman" w:cs="Times New Roman"/>
        </w:rPr>
        <w:t>,</w:t>
      </w:r>
      <w:r w:rsidRPr="008558DE">
        <w:rPr>
          <w:rFonts w:eastAsia="Times New Roman" w:cs="Times New Roman"/>
        </w:rPr>
        <w:t xml:space="preserve"> λοιπόν</w:t>
      </w:r>
      <w:r>
        <w:rPr>
          <w:rFonts w:eastAsia="Times New Roman" w:cs="Times New Roman"/>
        </w:rPr>
        <w:t>,</w:t>
      </w:r>
      <w:r w:rsidRPr="008558DE">
        <w:rPr>
          <w:rFonts w:eastAsia="Times New Roman" w:cs="Times New Roman"/>
        </w:rPr>
        <w:t xml:space="preserve"> κοινότητα ανταλλάσσουν όλοι μαζί απόψεις για το τι μπορεί να καλυτερεύσει και ο κάθε υπάλληλος ξεχωριστά θα εστιάζει στα δικά του δυνατά</w:t>
      </w:r>
      <w:r>
        <w:rPr>
          <w:rFonts w:eastAsia="Times New Roman" w:cs="Times New Roman"/>
        </w:rPr>
        <w:t>, αλλά και αδύναμα σημεία</w:t>
      </w:r>
      <w:r w:rsidRPr="008558DE">
        <w:rPr>
          <w:rFonts w:eastAsia="Times New Roman" w:cs="Times New Roman"/>
        </w:rPr>
        <w:t xml:space="preserve">. </w:t>
      </w:r>
    </w:p>
    <w:p w:rsidR="00EF197F" w:rsidRDefault="00120B8D">
      <w:pPr>
        <w:spacing w:line="600" w:lineRule="auto"/>
        <w:ind w:firstLine="720"/>
        <w:jc w:val="both"/>
        <w:rPr>
          <w:rFonts w:eastAsia="Times New Roman" w:cs="Times New Roman"/>
        </w:rPr>
      </w:pPr>
      <w:r w:rsidRPr="008558DE">
        <w:rPr>
          <w:rFonts w:eastAsia="Times New Roman" w:cs="Times New Roman"/>
        </w:rPr>
        <w:t>Αφήνουμε</w:t>
      </w:r>
      <w:r>
        <w:rPr>
          <w:rFonts w:eastAsia="Times New Roman" w:cs="Times New Roman"/>
        </w:rPr>
        <w:t>,</w:t>
      </w:r>
      <w:r w:rsidRPr="008558DE">
        <w:rPr>
          <w:rFonts w:eastAsia="Times New Roman" w:cs="Times New Roman"/>
        </w:rPr>
        <w:t xml:space="preserve"> λοιπόν</w:t>
      </w:r>
      <w:r>
        <w:rPr>
          <w:rFonts w:eastAsia="Times New Roman" w:cs="Times New Roman"/>
        </w:rPr>
        <w:t>,</w:t>
      </w:r>
      <w:r w:rsidRPr="008558DE">
        <w:rPr>
          <w:rFonts w:eastAsia="Times New Roman" w:cs="Times New Roman"/>
        </w:rPr>
        <w:t xml:space="preserve"> πίσω κάθε τιμωρητική φιλοσοφία και κοιτάμε μόνο μπροστά. </w:t>
      </w:r>
      <w:r>
        <w:rPr>
          <w:rFonts w:eastAsia="Times New Roman" w:cs="Times New Roman"/>
        </w:rPr>
        <w:t xml:space="preserve">Η </w:t>
      </w:r>
      <w:r w:rsidRPr="008558DE">
        <w:rPr>
          <w:rFonts w:eastAsia="Times New Roman" w:cs="Times New Roman"/>
        </w:rPr>
        <w:t xml:space="preserve">αξιολόγηση </w:t>
      </w:r>
      <w:r>
        <w:rPr>
          <w:rFonts w:eastAsia="Times New Roman" w:cs="Times New Roman"/>
        </w:rPr>
        <w:t xml:space="preserve">θα γίνεται </w:t>
      </w:r>
      <w:r w:rsidRPr="008558DE">
        <w:rPr>
          <w:rFonts w:eastAsia="Times New Roman" w:cs="Times New Roman"/>
        </w:rPr>
        <w:t>επιτέλους σταθερά κάθε χρόνο εντός του ίδιου έτους</w:t>
      </w:r>
      <w:r>
        <w:rPr>
          <w:rFonts w:eastAsia="Times New Roman" w:cs="Times New Roman"/>
        </w:rPr>
        <w:t xml:space="preserve"> και</w:t>
      </w:r>
      <w:r w:rsidRPr="008558DE">
        <w:rPr>
          <w:rFonts w:eastAsia="Times New Roman" w:cs="Times New Roman"/>
        </w:rPr>
        <w:t xml:space="preserve"> όχι δύο και τρία χρόνια μετά </w:t>
      </w:r>
      <w:r>
        <w:rPr>
          <w:rFonts w:eastAsia="Times New Roman" w:cs="Times New Roman"/>
        </w:rPr>
        <w:t>α</w:t>
      </w:r>
      <w:r w:rsidRPr="008558DE">
        <w:rPr>
          <w:rFonts w:eastAsia="Times New Roman" w:cs="Times New Roman"/>
        </w:rPr>
        <w:t>ναδρομικά</w:t>
      </w:r>
      <w:r>
        <w:rPr>
          <w:rFonts w:eastAsia="Times New Roman" w:cs="Times New Roman"/>
        </w:rPr>
        <w:t>,</w:t>
      </w:r>
      <w:r w:rsidRPr="008558DE">
        <w:rPr>
          <w:rFonts w:eastAsia="Times New Roman" w:cs="Times New Roman"/>
        </w:rPr>
        <w:t xml:space="preserve"> όπως συνέβαινε σε πάρα πολλές περιπτώσεις μέχρι σήμερα</w:t>
      </w:r>
      <w:r>
        <w:rPr>
          <w:rFonts w:eastAsia="Times New Roman" w:cs="Times New Roman"/>
        </w:rPr>
        <w:t>. Και</w:t>
      </w:r>
      <w:r w:rsidR="00A14E37">
        <w:rPr>
          <w:rFonts w:eastAsia="Times New Roman" w:cs="Times New Roman"/>
        </w:rPr>
        <w:t>,</w:t>
      </w:r>
      <w:r>
        <w:rPr>
          <w:rFonts w:eastAsia="Times New Roman" w:cs="Times New Roman"/>
        </w:rPr>
        <w:t xml:space="preserve"> </w:t>
      </w:r>
      <w:r w:rsidRPr="008558DE">
        <w:rPr>
          <w:rFonts w:eastAsia="Times New Roman" w:cs="Times New Roman"/>
        </w:rPr>
        <w:t>επιτέλους</w:t>
      </w:r>
      <w:r w:rsidR="00A14E37">
        <w:rPr>
          <w:rFonts w:eastAsia="Times New Roman" w:cs="Times New Roman"/>
        </w:rPr>
        <w:t>,</w:t>
      </w:r>
      <w:r w:rsidRPr="008558DE">
        <w:rPr>
          <w:rFonts w:eastAsia="Times New Roman" w:cs="Times New Roman"/>
        </w:rPr>
        <w:t xml:space="preserve"> </w:t>
      </w:r>
      <w:r>
        <w:rPr>
          <w:rFonts w:eastAsia="Times New Roman" w:cs="Times New Roman"/>
        </w:rPr>
        <w:t xml:space="preserve">θα </w:t>
      </w:r>
      <w:r w:rsidRPr="008558DE">
        <w:rPr>
          <w:rFonts w:eastAsia="Times New Roman" w:cs="Times New Roman"/>
        </w:rPr>
        <w:t xml:space="preserve">καταρτιστεί ένα </w:t>
      </w:r>
      <w:r w:rsidRPr="008558DE">
        <w:rPr>
          <w:rFonts w:eastAsia="Times New Roman" w:cs="Times New Roman"/>
        </w:rPr>
        <w:lastRenderedPageBreak/>
        <w:t>ατομικό</w:t>
      </w:r>
      <w:r w:rsidR="00A14E37">
        <w:rPr>
          <w:rFonts w:eastAsia="Times New Roman" w:cs="Times New Roman"/>
        </w:rPr>
        <w:t>,</w:t>
      </w:r>
      <w:r w:rsidRPr="008558DE">
        <w:rPr>
          <w:rFonts w:eastAsia="Times New Roman" w:cs="Times New Roman"/>
        </w:rPr>
        <w:t xml:space="preserve"> λεπτομερές σχέδιο ανάπτυξης δεξιοτήτων για κάθε στέλεχος του δημοσίου με σύγχρονα εργαλεία και σύγχρονα μέσα. Και</w:t>
      </w:r>
      <w:r w:rsidR="0016751C">
        <w:rPr>
          <w:rFonts w:eastAsia="Times New Roman" w:cs="Times New Roman"/>
        </w:rPr>
        <w:t>,</w:t>
      </w:r>
      <w:r w:rsidRPr="008558DE">
        <w:rPr>
          <w:rFonts w:eastAsia="Times New Roman" w:cs="Times New Roman"/>
        </w:rPr>
        <w:t xml:space="preserve"> φυσικά</w:t>
      </w:r>
      <w:r w:rsidR="0016751C">
        <w:rPr>
          <w:rFonts w:eastAsia="Times New Roman" w:cs="Times New Roman"/>
        </w:rPr>
        <w:t>,</w:t>
      </w:r>
      <w:r w:rsidRPr="008558DE">
        <w:rPr>
          <w:rFonts w:eastAsia="Times New Roman" w:cs="Times New Roman"/>
        </w:rPr>
        <w:t xml:space="preserve"> διασφαλίζεται πλήρως η διαδικασία της αξιολόγησης με ειδικές επιτροπές ελέγχου.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κανείς δεν πιστεύει ότι με ένα μαγικό ραβδί λύνονται τα ζητήματα του δημοσίου τομέα μεμιάς. Το αντίθετο. </w:t>
      </w:r>
      <w:r w:rsidR="0016751C">
        <w:rPr>
          <w:rFonts w:eastAsia="Times New Roman" w:cs="Times New Roman"/>
          <w:szCs w:val="24"/>
        </w:rPr>
        <w:t>όμως,</w:t>
      </w:r>
      <w:r>
        <w:rPr>
          <w:rFonts w:eastAsia="Times New Roman" w:cs="Times New Roman"/>
          <w:szCs w:val="24"/>
        </w:rPr>
        <w:t xml:space="preserve"> σήμερα η κυβέρνηση του Υπουργείου Εσωτερικών κάνει ένα μεγάλο, ένα σημαντικό βήμα προς τα εμπρός.</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Άκουσα με μεγάλη προσοχή τις αντιρρήσεις που διατύπωσαν συνάδελφοι από την Αντιπολίτευση. Πιστέψτε με</w:t>
      </w:r>
      <w:r w:rsidR="0016751C">
        <w:rPr>
          <w:rFonts w:eastAsia="Times New Roman" w:cs="Times New Roman"/>
          <w:szCs w:val="24"/>
        </w:rPr>
        <w:t>,</w:t>
      </w:r>
      <w:r>
        <w:rPr>
          <w:rFonts w:eastAsia="Times New Roman" w:cs="Times New Roman"/>
          <w:szCs w:val="24"/>
        </w:rPr>
        <w:t xml:space="preserve"> λοιπόν</w:t>
      </w:r>
      <w:r w:rsidR="0016751C">
        <w:rPr>
          <w:rFonts w:eastAsia="Times New Roman" w:cs="Times New Roman"/>
          <w:szCs w:val="24"/>
        </w:rPr>
        <w:t>,</w:t>
      </w:r>
      <w:r>
        <w:rPr>
          <w:rFonts w:eastAsia="Times New Roman" w:cs="Times New Roman"/>
          <w:szCs w:val="24"/>
        </w:rPr>
        <w:t xml:space="preserve"> ότι τα στελέχη του δημοσίου τομέα βρίσκονται πολύ πιο μπροστά από εσάς. Εσείς</w:t>
      </w:r>
      <w:r w:rsidR="0016751C">
        <w:rPr>
          <w:rFonts w:eastAsia="Times New Roman" w:cs="Times New Roman"/>
          <w:szCs w:val="24"/>
        </w:rPr>
        <w:t>,</w:t>
      </w:r>
      <w:r>
        <w:rPr>
          <w:rFonts w:eastAsia="Times New Roman" w:cs="Times New Roman"/>
          <w:szCs w:val="24"/>
        </w:rPr>
        <w:t xml:space="preserve"> λοιπόν, υποτιμάτε και απαξιώνετε τα στελέχη του δημοσίου τομέα, αρνούμενοι κάθε σύγχρονη μορφή αξιολόγησης. Εσείς, που σήμερα για λόγους αντιπολιτευτικής εμμονής διαφωνείτε με ένα νομοσχέδιο, που αντιμετωπίζει αποφασιστικά πάρα πολλά δυσεπίλυτα προβλήματα στη δημόσια διοίκηση. Στον </w:t>
      </w:r>
      <w:r w:rsidR="0016751C">
        <w:rPr>
          <w:rFonts w:eastAsia="Times New Roman" w:cs="Times New Roman"/>
          <w:szCs w:val="24"/>
        </w:rPr>
        <w:t>21</w:t>
      </w:r>
      <w:r w:rsidR="0016751C" w:rsidRPr="0016751C">
        <w:rPr>
          <w:rFonts w:eastAsia="Times New Roman" w:cs="Times New Roman"/>
          <w:szCs w:val="24"/>
          <w:vertAlign w:val="superscript"/>
        </w:rPr>
        <w:t>ο</w:t>
      </w:r>
      <w:r w:rsidR="0016751C">
        <w:rPr>
          <w:rFonts w:eastAsia="Times New Roman" w:cs="Times New Roman"/>
          <w:szCs w:val="24"/>
        </w:rPr>
        <w:t xml:space="preserve"> </w:t>
      </w:r>
      <w:r>
        <w:rPr>
          <w:rFonts w:eastAsia="Times New Roman" w:cs="Times New Roman"/>
          <w:szCs w:val="24"/>
        </w:rPr>
        <w:t>αιώνα</w:t>
      </w:r>
      <w:r w:rsidR="0016751C">
        <w:rPr>
          <w:rFonts w:eastAsia="Times New Roman" w:cs="Times New Roman"/>
          <w:szCs w:val="24"/>
        </w:rPr>
        <w:t>,</w:t>
      </w:r>
      <w:r>
        <w:rPr>
          <w:rFonts w:eastAsia="Times New Roman" w:cs="Times New Roman"/>
          <w:szCs w:val="24"/>
        </w:rPr>
        <w:t xml:space="preserve"> λοιπόν, στην ψηφιακή εποχή αυτά τα ζητήματα θα έπρεπε ήδη να είχαν λυθεί.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Εμείς</w:t>
      </w:r>
      <w:r w:rsidR="0016751C">
        <w:rPr>
          <w:rFonts w:eastAsia="Times New Roman" w:cs="Times New Roman"/>
          <w:szCs w:val="24"/>
        </w:rPr>
        <w:t>,</w:t>
      </w:r>
      <w:r>
        <w:rPr>
          <w:rFonts w:eastAsia="Times New Roman" w:cs="Times New Roman"/>
          <w:szCs w:val="24"/>
        </w:rPr>
        <w:t xml:space="preserve"> λοιπόν, σήμερα ψηφίζουμε ένα μεταρρυθμιστικό νομοσχέδιο και κοιτάμε αποκλειστικά και μόνο στο μέλλον. Θέλουμε δημόσιο τομέα σύγχρονο και αποτελεσματικό, έναν δημόσιο τομέα ο οποίος θα δίνει κίνητρα στα στελέχη του, για να εξελίσσονται και για το καλό τους και για το καλό της κοινωνίας.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EF197F" w:rsidRDefault="00120B8D">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rsidR="00EF197F" w:rsidRDefault="00120B8D">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του ΜέΡΑ25, </w:t>
      </w:r>
      <w:r>
        <w:rPr>
          <w:rFonts w:eastAsia="Times New Roman" w:cs="Times New Roman"/>
          <w:szCs w:val="24"/>
          <w:lang w:val="en-US"/>
        </w:rPr>
        <w:t>o</w:t>
      </w:r>
      <w:r w:rsidRPr="000E19FF">
        <w:rPr>
          <w:rFonts w:eastAsia="Times New Roman" w:cs="Times New Roman"/>
          <w:szCs w:val="24"/>
        </w:rPr>
        <w:t xml:space="preserve"> </w:t>
      </w:r>
      <w:r>
        <w:rPr>
          <w:rFonts w:eastAsia="Times New Roman" w:cs="Times New Roman"/>
          <w:szCs w:val="24"/>
        </w:rPr>
        <w:t>κ. Βαρουφάκης.</w:t>
      </w:r>
    </w:p>
    <w:p w:rsidR="00EF197F" w:rsidRDefault="00120B8D">
      <w:pPr>
        <w:tabs>
          <w:tab w:val="left" w:pos="3020"/>
        </w:tabs>
        <w:spacing w:line="600" w:lineRule="auto"/>
        <w:ind w:firstLine="720"/>
        <w:jc w:val="both"/>
        <w:rPr>
          <w:rFonts w:eastAsia="Times New Roman" w:cs="Times New Roman"/>
          <w:szCs w:val="24"/>
        </w:rPr>
      </w:pPr>
      <w:r w:rsidRPr="0057049D">
        <w:rPr>
          <w:rFonts w:eastAsia="Times New Roman" w:cs="Times New Roman"/>
          <w:b/>
          <w:szCs w:val="24"/>
        </w:rPr>
        <w:t>ΓΙΑΝΗΣ ΒΑΡΟΥΦΑΚΗΣ (Γραμματέας του ΜέΡΑ25):</w:t>
      </w:r>
      <w:r>
        <w:rPr>
          <w:rFonts w:eastAsia="Times New Roman" w:cs="Times New Roman"/>
          <w:szCs w:val="24"/>
        </w:rPr>
        <w:t xml:space="preserve"> Ευχαριστώ, κυρία Πρόεδρε.</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αξιολόγηση είναι αναπόφευκτη, ακόμα και με την επετηρίδα όταν έχεις ένα ιεραρχικό σύστημα, γιατί και η επετηρίδα είναι μια μορφή αξιολόγησης στη βάση της αρχαιότητας, στη βάση της εμπειρίας. Δεν είναι πάντα κακή. Ένας πιλότος</w:t>
      </w:r>
      <w:r w:rsidRPr="007364D5">
        <w:rPr>
          <w:rFonts w:eastAsia="Times New Roman" w:cs="Times New Roman"/>
          <w:szCs w:val="24"/>
        </w:rPr>
        <w:t>,</w:t>
      </w:r>
      <w:r>
        <w:rPr>
          <w:rFonts w:eastAsia="Times New Roman" w:cs="Times New Roman"/>
          <w:szCs w:val="24"/>
        </w:rPr>
        <w:t xml:space="preserve"> για παράδειγμα</w:t>
      </w:r>
      <w:r w:rsidRPr="007364D5">
        <w:rPr>
          <w:rFonts w:eastAsia="Times New Roman" w:cs="Times New Roman"/>
          <w:szCs w:val="24"/>
        </w:rPr>
        <w:t>,</w:t>
      </w:r>
      <w:r>
        <w:rPr>
          <w:rFonts w:eastAsia="Times New Roman" w:cs="Times New Roman"/>
          <w:szCs w:val="24"/>
        </w:rPr>
        <w:t xml:space="preserve"> ή μία πιλότος ανάλογα με τις ώρες πτήσης έχει και μια εμπειρία, υπάρχει μια αξία, αξιολογείται μέσα από την επετηρίδα. Το πρόβλημα</w:t>
      </w:r>
      <w:r w:rsidRPr="007364D5">
        <w:rPr>
          <w:rFonts w:eastAsia="Times New Roman" w:cs="Times New Roman"/>
          <w:szCs w:val="24"/>
        </w:rPr>
        <w:t>,</w:t>
      </w:r>
      <w:r>
        <w:rPr>
          <w:rFonts w:eastAsia="Times New Roman" w:cs="Times New Roman"/>
          <w:szCs w:val="24"/>
        </w:rPr>
        <w:t xml:space="preserve"> βεβαίως</w:t>
      </w:r>
      <w:r w:rsidRPr="007364D5">
        <w:rPr>
          <w:rFonts w:eastAsia="Times New Roman" w:cs="Times New Roman"/>
          <w:szCs w:val="24"/>
        </w:rPr>
        <w:t>,</w:t>
      </w:r>
      <w:r w:rsidRPr="008F7606">
        <w:rPr>
          <w:rFonts w:eastAsia="Times New Roman" w:cs="Times New Roman"/>
          <w:szCs w:val="24"/>
        </w:rPr>
        <w:t xml:space="preserve"> </w:t>
      </w:r>
      <w:r>
        <w:rPr>
          <w:rFonts w:eastAsia="Times New Roman" w:cs="Times New Roman"/>
          <w:szCs w:val="24"/>
        </w:rPr>
        <w:t xml:space="preserve">με την επετηρίδα και είναι ο λόγος για τον οποίο εμείς δεν τη στηρίζουμε, είναι ότι θυσιάζεις νέους ταλαντούχους, οι οποίοι πρέπει να περιμένουν να συνταξιοδοτηθούν όλοι οι πρεσβύτεροι και μέχρι τότε μπορεί είτε να έχουν φύγει είτε να έχουν χάσει το σφρίγος τους.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ερώτημα είναι τι είδους αξιολόγηση και όχι αν θα έχουμε αξιολόγηση. Αξιολόγηση έχουμε. Έχουμε μια τρισάθλια αξιολόγηση. Το θέμα είναι να έχουμε </w:t>
      </w:r>
      <w:r>
        <w:rPr>
          <w:rFonts w:eastAsia="Times New Roman" w:cs="Times New Roman"/>
          <w:szCs w:val="24"/>
        </w:rPr>
        <w:lastRenderedPageBreak/>
        <w:t xml:space="preserve">μια αξιολόγηση αποτελεσματική. Νομίζω συμφωνούμε. Εδώ υπάρχουν δύο ειδών αξιολογήσεις. Υπάρχει η ενεργητική αξιολόγηση και υπάρχει και η παθητική αξιολόγηση. Παράδειγμα, ο ιδιωτικός τομέας. Πώς λειτουργεί; Στον ιδιωτικό τομέα είναι υποκειμενική η αξιολόγηση. Είναι προϊσταμενο-κεντρική. Έχεις τον προϊστάμενο στις μεγάλες πολυεθνικές, ο οποίος κάνει ένα </w:t>
      </w:r>
      <w:r>
        <w:rPr>
          <w:rFonts w:eastAsia="Times New Roman" w:cs="Times New Roman"/>
          <w:szCs w:val="24"/>
          <w:lang w:val="en-US"/>
        </w:rPr>
        <w:t>evaluation</w:t>
      </w:r>
      <w:r>
        <w:rPr>
          <w:rFonts w:eastAsia="Times New Roman" w:cs="Times New Roman"/>
          <w:szCs w:val="24"/>
        </w:rPr>
        <w:t xml:space="preserve">. Σε καλεί μια φορά το χρόνο, μια φορά σε δύο χρόνια και σου ανακοινώνει τα αποτελέσματα της αξιολόγησης σου. Έχει τα καλά του κι αυτό, διότι αν είναι πεφωτισμένος ο προϊστάμενος μπορεί κάλλιστα να διαλέξει τα ταλέντα, να προωθήσει τους νέους που έχουν αξία. Έχει και τα κακά του. Ιδίως στο ελληνικό δημόσιο, ένα τέτοιο σύστημα όπου ο προϊστάμενος αξιολογεί τους υφισταμένους ουσιαστικά θα αναπαρήγαγε την φαυλοκρατία, θα αναπαρήγαγε τουλάχιστον το </w:t>
      </w:r>
      <w:r>
        <w:rPr>
          <w:rFonts w:eastAsia="Times New Roman" w:cs="Times New Roman"/>
          <w:szCs w:val="24"/>
          <w:lang w:val="en-US"/>
        </w:rPr>
        <w:t>status</w:t>
      </w:r>
      <w:r w:rsidRPr="00892C5E">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Μετά, πέρα της ιεραρχικής υποκειμενικής αξιολόγησης, υπάρχει η ποσοτική αξιολόγηση, εκεί που στρέφεστε, ή «αντικειμενική». Ουσιαστικά είναι ποσοτική. Το κατά πόσο είναι αντικειμενική ή όχι είναι μια άλλη ιστορία. Με άλλα λόγια</w:t>
      </w:r>
      <w:r w:rsidRPr="008F7606">
        <w:rPr>
          <w:rFonts w:eastAsia="Times New Roman" w:cs="Times New Roman"/>
          <w:szCs w:val="24"/>
        </w:rPr>
        <w:t>,</w:t>
      </w:r>
      <w:r>
        <w:rPr>
          <w:rFonts w:eastAsia="Times New Roman" w:cs="Times New Roman"/>
          <w:szCs w:val="24"/>
        </w:rPr>
        <w:t xml:space="preserve"> αντί να είναι προϊσταμενο-κεντρική η αξιολόγηση, η ποσοτική αξιολόγηση είναι δεικτο-κεντρική, βασίζεται σε δείκτες. Μετράμε κάποιους δείκτες, την απόδοση, την αποτελεσματικότητα της ομάδας, του υπαλλήλου, του ανθυπροϊσταμένου. Το καλό σε αυτό όταν έχεις μία ποσοτική αξιολόγηση που βασίζεται στους δείκτες είναι ότι οι κανόνες της </w:t>
      </w:r>
      <w:r>
        <w:rPr>
          <w:rFonts w:eastAsia="Times New Roman" w:cs="Times New Roman"/>
          <w:szCs w:val="24"/>
        </w:rPr>
        <w:lastRenderedPageBreak/>
        <w:t xml:space="preserve">αξιολόγησης είναι κοινοί και είναι στη διαφάνεια. Όλοι ξέρουν ποιοι είναι οι κανόνες και ανάλογα κρίνονται με αυτούς τους δείκτες.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Η τραγωδία</w:t>
      </w:r>
      <w:r w:rsidR="0016751C">
        <w:rPr>
          <w:rFonts w:eastAsia="Times New Roman" w:cs="Times New Roman"/>
          <w:szCs w:val="24"/>
        </w:rPr>
        <w:t>,</w:t>
      </w:r>
      <w:r>
        <w:rPr>
          <w:rFonts w:eastAsia="Times New Roman" w:cs="Times New Roman"/>
          <w:szCs w:val="24"/>
        </w:rPr>
        <w:t xml:space="preserve"> </w:t>
      </w:r>
      <w:r w:rsidR="0016751C">
        <w:rPr>
          <w:rFonts w:eastAsia="Times New Roman" w:cs="Times New Roman"/>
          <w:szCs w:val="24"/>
        </w:rPr>
        <w:t>όμως,</w:t>
      </w:r>
      <w:r>
        <w:rPr>
          <w:rFonts w:eastAsia="Times New Roman" w:cs="Times New Roman"/>
          <w:szCs w:val="24"/>
        </w:rPr>
        <w:t xml:space="preserve"> της ποσοτικής αξιολόγησης είναι αυτό που ο γνωστός </w:t>
      </w:r>
      <w:r w:rsidR="00313EBF">
        <w:rPr>
          <w:rFonts w:eastAsia="Times New Roman" w:cs="Times New Roman"/>
          <w:szCs w:val="24"/>
        </w:rPr>
        <w:t xml:space="preserve">Άγγλος </w:t>
      </w:r>
      <w:r>
        <w:rPr>
          <w:rFonts w:eastAsia="Times New Roman" w:cs="Times New Roman"/>
          <w:szCs w:val="24"/>
        </w:rPr>
        <w:t>οικονομολόγος Τσαρλς Γκού</w:t>
      </w:r>
      <w:r w:rsidRPr="00892C5E">
        <w:rPr>
          <w:rFonts w:eastAsia="Times New Roman" w:cs="Times New Roman"/>
          <w:szCs w:val="24"/>
        </w:rPr>
        <w:t xml:space="preserve">ντχαρτ </w:t>
      </w:r>
      <w:r>
        <w:rPr>
          <w:rFonts w:eastAsia="Times New Roman" w:cs="Times New Roman"/>
          <w:szCs w:val="24"/>
        </w:rPr>
        <w:t>ονόμασε το «παράδοξο των δεικτών», ότι όταν ένας χρήσιμος δείκτης μετατρέπεται σε στόχο, τότε παύει να είναι χρήσιμος και πολλές φορές γίνεται τοξικός. Αυτό το λέω, για να δώσω πολύ συγκεκριμένα παραδείγματα του πώς η στοχοποίηση ενός δείκτη, το να στοχεύεις σε έναν δείκτη αντί απλά να τον χρησιμοποιήσεις για να κάνεις μια διάγνωση της κατάστασης, μπορεί να γίνει τοξική. Γιατί; Γιατί</w:t>
      </w:r>
      <w:r w:rsidR="0016751C">
        <w:rPr>
          <w:rFonts w:eastAsia="Times New Roman" w:cs="Times New Roman"/>
          <w:szCs w:val="24"/>
        </w:rPr>
        <w:t>,</w:t>
      </w:r>
      <w:r>
        <w:rPr>
          <w:rFonts w:eastAsia="Times New Roman" w:cs="Times New Roman"/>
          <w:szCs w:val="24"/>
        </w:rPr>
        <w:t xml:space="preserve"> βασικά</w:t>
      </w:r>
      <w:r w:rsidR="0016751C">
        <w:rPr>
          <w:rFonts w:eastAsia="Times New Roman" w:cs="Times New Roman"/>
          <w:szCs w:val="24"/>
        </w:rPr>
        <w:t>,</w:t>
      </w:r>
      <w:r>
        <w:rPr>
          <w:rFonts w:eastAsia="Times New Roman" w:cs="Times New Roman"/>
          <w:szCs w:val="24"/>
        </w:rPr>
        <w:t xml:space="preserve"> αλλάζει τη συμπεριφορά.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16751C">
        <w:rPr>
          <w:rFonts w:eastAsia="Times New Roman" w:cs="Times New Roman"/>
          <w:b/>
          <w:szCs w:val="24"/>
        </w:rPr>
        <w:t>ΔΗΜΗΤΡΙΟΣ ΒΙΤΣΑΣ</w:t>
      </w:r>
      <w:r>
        <w:rPr>
          <w:rFonts w:eastAsia="Times New Roman" w:cs="Times New Roman"/>
          <w:szCs w:val="24"/>
        </w:rPr>
        <w:t>)</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Θα σας δώσω ένα παράδειγμα από το δικό μου επάγγελμα του καθηγητή. Δεκαετίες σε ξένα πανεπιστήμια, εγώ ο ίδιος στο τέλος κάθε εξαμήνου έκανα αυτοαξιολόγηση, έδινα</w:t>
      </w:r>
      <w:r w:rsidR="0016751C">
        <w:rPr>
          <w:rFonts w:eastAsia="Times New Roman" w:cs="Times New Roman"/>
          <w:szCs w:val="24"/>
        </w:rPr>
        <w:t>,</w:t>
      </w:r>
      <w:r>
        <w:rPr>
          <w:rFonts w:eastAsia="Times New Roman" w:cs="Times New Roman"/>
          <w:szCs w:val="24"/>
        </w:rPr>
        <w:t xml:space="preserve"> δηλαδή</w:t>
      </w:r>
      <w:r w:rsidR="0016751C">
        <w:rPr>
          <w:rFonts w:eastAsia="Times New Roman" w:cs="Times New Roman"/>
          <w:szCs w:val="24"/>
        </w:rPr>
        <w:t>,</w:t>
      </w:r>
      <w:r>
        <w:rPr>
          <w:rFonts w:eastAsia="Times New Roman" w:cs="Times New Roman"/>
          <w:szCs w:val="24"/>
        </w:rPr>
        <w:t xml:space="preserve"> ερωτηματολόγιο στους φοιτητές με πάρα πολλές ερωτήσεις, ανώνυμα να μου απαντήσουν και να κρίνουν εμένα. Γιατί; Διότι είχα ανάγκη ο ίδιος να καταλάβω </w:t>
      </w:r>
      <w:r w:rsidR="0016751C">
        <w:rPr>
          <w:rFonts w:eastAsia="Times New Roman" w:cs="Times New Roman"/>
          <w:szCs w:val="24"/>
        </w:rPr>
        <w:t xml:space="preserve">πως </w:t>
      </w:r>
      <w:r>
        <w:rPr>
          <w:rFonts w:eastAsia="Times New Roman" w:cs="Times New Roman"/>
          <w:szCs w:val="24"/>
        </w:rPr>
        <w:t xml:space="preserve">με βλέπουν εκείνοι. Αυτό είναι το μεγαλύτερο πρόβλημα ενός καθηγητή, ενός οποιουδήποτε, ενός Βουλευτή, ενός προϊσταμένου. Έχει άλλη ιδέα για τον εαυτό του από αυτήν που έχουν οι υφιστάμενοι του γι’ αυτόν ή γι’ αυτή. Αυτή </w:t>
      </w:r>
      <w:r>
        <w:rPr>
          <w:rFonts w:eastAsia="Times New Roman" w:cs="Times New Roman"/>
          <w:szCs w:val="24"/>
        </w:rPr>
        <w:lastRenderedPageBreak/>
        <w:t>ήταν πάρα πολύ χρήσιμη, η ποσοτικοποίηση των απόψεων των φοιτητών. Σε οποιοδήποτε πανεπιστήμιο</w:t>
      </w:r>
      <w:r w:rsidR="0016751C" w:rsidRPr="0016751C">
        <w:rPr>
          <w:rFonts w:eastAsia="Times New Roman" w:cs="Times New Roman"/>
          <w:szCs w:val="24"/>
        </w:rPr>
        <w:t xml:space="preserve"> </w:t>
      </w:r>
      <w:r w:rsidR="0016751C">
        <w:rPr>
          <w:rFonts w:eastAsia="Times New Roman" w:cs="Times New Roman"/>
          <w:szCs w:val="24"/>
        </w:rPr>
        <w:t>δούλεψα</w:t>
      </w:r>
      <w:r w:rsidRPr="009F3F3D">
        <w:rPr>
          <w:rFonts w:eastAsia="Times New Roman" w:cs="Times New Roman"/>
          <w:szCs w:val="24"/>
        </w:rPr>
        <w:t>,</w:t>
      </w:r>
      <w:r>
        <w:rPr>
          <w:rFonts w:eastAsia="Times New Roman" w:cs="Times New Roman"/>
          <w:szCs w:val="24"/>
        </w:rPr>
        <w:t xml:space="preserve"> στην Αμερική, στην Αυστραλία, στη Βρετανία, ο δείκτης έγινε στόχος. </w:t>
      </w:r>
      <w:r>
        <w:rPr>
          <w:rFonts w:eastAsia="Times New Roman" w:cs="Times New Roman"/>
          <w:szCs w:val="24"/>
          <w:lang w:val="en-US"/>
        </w:rPr>
        <w:t>M</w:t>
      </w:r>
      <w:r>
        <w:rPr>
          <w:rFonts w:eastAsia="Times New Roman" w:cs="Times New Roman"/>
          <w:szCs w:val="24"/>
        </w:rPr>
        <w:t>ε άλλα λόγια</w:t>
      </w:r>
      <w:r w:rsidRPr="009F3F3D">
        <w:rPr>
          <w:rFonts w:eastAsia="Times New Roman" w:cs="Times New Roman"/>
          <w:szCs w:val="24"/>
        </w:rPr>
        <w:t>,</w:t>
      </w:r>
      <w:r>
        <w:rPr>
          <w:rFonts w:eastAsia="Times New Roman" w:cs="Times New Roman"/>
          <w:szCs w:val="24"/>
        </w:rPr>
        <w:t xml:space="preserve"> η εξέλιξή σου, ο μισθός, το </w:t>
      </w:r>
      <w:r>
        <w:rPr>
          <w:rFonts w:eastAsia="Times New Roman" w:cs="Times New Roman"/>
          <w:szCs w:val="24"/>
          <w:lang w:val="en-US"/>
        </w:rPr>
        <w:t>status</w:t>
      </w:r>
      <w:r w:rsidRPr="009F3F3D">
        <w:rPr>
          <w:rFonts w:eastAsia="Times New Roman" w:cs="Times New Roman"/>
          <w:szCs w:val="24"/>
        </w:rPr>
        <w:t xml:space="preserve"> </w:t>
      </w:r>
      <w:r>
        <w:rPr>
          <w:rFonts w:eastAsia="Times New Roman" w:cs="Times New Roman"/>
          <w:szCs w:val="24"/>
        </w:rPr>
        <w:t xml:space="preserve">σου μέσα στο τμήμα σου, διασυνδεόταν με το δείκτη αυτόν -αυτό εννοώ, όταν λέω ο δείκτης που γίνεται στόχος- και ξαφνικά δημιουργείται ένα νέο κλίμα. Αυτό που γίνεται είναι πως όλοι μας –φυσιολογικό είναι, είμαστε άνθρωποι- προσπαθούμε να βελτιώσουμε τους δείκτες από τη στιγμή που η βελτίωση του δείκτη σημαίνει μεγαλύτερο μισθό ή ότι δεν θα απολυθούμε ή ότι θα έχουμε ένα ερευνητικό πρόγραμμα που δεν θα είχαμε ή λιγότερες ώρες διδασκαλίας για να έχουμε περισσότερο χρόνο για έρευνα. Μιλάω στο πλαίσιο του πανεπιστημίου, το οποίο γνωρίζω, ανεξάρτητα από χώρα.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Και τι είναι αυτή η αλλαγή της συμπεριφοράς; Είναι θετική για την επιστήμη, είναι θετική για τους φοιτητές; Όχι, δεν είναι</w:t>
      </w:r>
      <w:r w:rsidR="0016751C">
        <w:rPr>
          <w:rFonts w:eastAsia="Times New Roman" w:cs="Times New Roman"/>
          <w:szCs w:val="24"/>
        </w:rPr>
        <w:t>. Γ</w:t>
      </w:r>
      <w:r>
        <w:rPr>
          <w:rFonts w:eastAsia="Times New Roman" w:cs="Times New Roman"/>
          <w:szCs w:val="24"/>
        </w:rPr>
        <w:t xml:space="preserve">ιατί ξαφνικά το πανεπιστήμιο μετατρέπεται σε καλλιστεία καθηγητών. Οι καθηγητές για να πάρουν καλή βαθμολογία από τους φοιτητές, πιστέψτε με, ευκολύνουν τα θέματα. Υποχωρεί η δύσκολη γνώση, γιατί έτσι παίρνεις καλύτερη βαθμολογία. Όταν βάζεις διαφορικές εξισώσεις που δεν μπορεί κανένας να λύσει, αλλά πρέπει να μάθουν να τις λύνουν, σας διαβεβαιώ ότι η βαθμολόγηση σου θα πέσει. Οπότε όταν ο δείκτης γίνεται στόχος, υποχωρούν οι αξίες. Άρα αυτή είναι μια ποσοτική αξιολόγηση που πλήττει τις αξίες. Αυτό πρέπει να το καταλάβετε.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Δεν αρκεί να έχετε καλές προθέσεις, αν έχετε καλές προθέσεις, εισάγοντας ποσοτική αξιολόγηση στο δημόσιο, στο πανεπιστήμιο, στο νοσοκομείο, δεν έχει σημασία </w:t>
      </w:r>
      <w:r w:rsidR="0016751C">
        <w:rPr>
          <w:rFonts w:eastAsia="Times New Roman" w:cs="Times New Roman"/>
          <w:szCs w:val="24"/>
        </w:rPr>
        <w:t>που</w:t>
      </w:r>
      <w:r>
        <w:rPr>
          <w:rFonts w:eastAsia="Times New Roman" w:cs="Times New Roman"/>
          <w:szCs w:val="24"/>
        </w:rPr>
        <w:t xml:space="preserve">. Πάρτε την ΑΑΔΕ. Το ξέρουμε πολύ καλά από το </w:t>
      </w:r>
      <w:r>
        <w:rPr>
          <w:rFonts w:eastAsia="Times New Roman" w:cs="Times New Roman"/>
          <w:szCs w:val="24"/>
          <w:lang w:val="en-US"/>
        </w:rPr>
        <w:t>ERS</w:t>
      </w:r>
      <w:r w:rsidRPr="00593E7F">
        <w:rPr>
          <w:rFonts w:eastAsia="Times New Roman" w:cs="Times New Roman"/>
          <w:szCs w:val="24"/>
        </w:rPr>
        <w:t xml:space="preserve">, </w:t>
      </w:r>
      <w:r>
        <w:rPr>
          <w:rFonts w:eastAsia="Times New Roman" w:cs="Times New Roman"/>
          <w:szCs w:val="24"/>
        </w:rPr>
        <w:t>από τις Ηνωμένες Πολιτείες, το ξέρουμε από την αντίστοιχη υπηρεσία Αρχή Δημοσίων Εσόδων στη Βρετανία και το ξέρουμε και από την ΑΑΔΕ εδώ. Όταν θέτεις ποσοτικούς στόχους στους εφοριακούς, ξεκινάει μια φορομπηχτική διαδικασία. Έχουν έννομο συμφέρον να ρίχνουν φόρους αριστερά και δεξιά, ανεξαρτήτως του αν είναι δίκαιοι ή όχι και μετά τρέχουν οι ανίσχυροι μικρομεσαίοι στα δικαστήρια για να βρουν το δίκιο τους, που ξέρετε πάρα πολύ καλά τι σημαίνει αυτό σε μια χώρα σαν την Ελλάδα και όχι μόνο στην Ελλάδα</w:t>
      </w:r>
      <w:r w:rsidR="00E74DDD">
        <w:rPr>
          <w:rFonts w:eastAsia="Times New Roman" w:cs="Times New Roman"/>
          <w:szCs w:val="24"/>
        </w:rPr>
        <w:t>,</w:t>
      </w:r>
      <w:r>
        <w:rPr>
          <w:rFonts w:eastAsia="Times New Roman" w:cs="Times New Roman"/>
          <w:szCs w:val="24"/>
        </w:rPr>
        <w:t xml:space="preserve"> αλλά και στις Ηνωμένες Πολιτείες.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ενδιαφέρον είναι ότι μέσα σε αυτή τη νεοφιλελεύθερη λαίλαπα που έχουμε τα τελευταία τριάντα χρόνια, που τώρα έρχεται στην Ελλάδα σε μεγάλο βαθμό, χρησιμοποιείτε -εσείς αυτής της ιδεολογικής απόχρωσης- μεθόδους που κάποτε οι φιλελεύθεροι κορόιδευαν τους σοβιετικούς ότι χρησιμοποιούσαν. Ξέρετε την περίπτωση του εργοστασίου </w:t>
      </w:r>
      <w:r w:rsidR="00313EBF">
        <w:rPr>
          <w:rFonts w:eastAsia="Times New Roman" w:cs="Times New Roman"/>
          <w:szCs w:val="24"/>
        </w:rPr>
        <w:t xml:space="preserve">καρφιών </w:t>
      </w:r>
      <w:r>
        <w:rPr>
          <w:rFonts w:eastAsia="Times New Roman" w:cs="Times New Roman"/>
          <w:szCs w:val="24"/>
        </w:rPr>
        <w:t xml:space="preserve">στο Μινσκ το οποίο για να πιάσει τους ποσοτικούς στόχους της </w:t>
      </w:r>
      <w:r w:rsidR="0041567F" w:rsidRPr="00DA31D1">
        <w:rPr>
          <w:rFonts w:eastAsia="Times New Roman" w:cs="Times New Roman"/>
          <w:szCs w:val="24"/>
        </w:rPr>
        <w:t>Γκ</w:t>
      </w:r>
      <w:r w:rsidR="0041567F">
        <w:rPr>
          <w:rFonts w:eastAsia="Times New Roman" w:cs="Times New Roman"/>
          <w:szCs w:val="24"/>
        </w:rPr>
        <w:t>ό</w:t>
      </w:r>
      <w:r w:rsidR="0041567F" w:rsidRPr="00DA31D1">
        <w:rPr>
          <w:rFonts w:eastAsia="Times New Roman" w:cs="Times New Roman"/>
          <w:szCs w:val="24"/>
        </w:rPr>
        <w:t xml:space="preserve">σπλαν </w:t>
      </w:r>
      <w:r>
        <w:rPr>
          <w:rFonts w:eastAsia="Times New Roman" w:cs="Times New Roman"/>
          <w:szCs w:val="24"/>
        </w:rPr>
        <w:t xml:space="preserve">στον αριθμό των καρφιών, τα έκανε </w:t>
      </w:r>
      <w:r w:rsidR="0041567F">
        <w:rPr>
          <w:rFonts w:eastAsia="Times New Roman" w:cs="Times New Roman"/>
          <w:szCs w:val="24"/>
        </w:rPr>
        <w:t>δύο χιλιοστά</w:t>
      </w:r>
      <w:r>
        <w:rPr>
          <w:rFonts w:eastAsia="Times New Roman" w:cs="Times New Roman"/>
          <w:szCs w:val="24"/>
        </w:rPr>
        <w:t xml:space="preserve">, με αποτέλεσμα να είναι άχρηστα. Τι να κάνεις ένα καρφί </w:t>
      </w:r>
      <w:r w:rsidR="0041567F">
        <w:rPr>
          <w:rFonts w:eastAsia="Times New Roman" w:cs="Times New Roman"/>
          <w:szCs w:val="24"/>
        </w:rPr>
        <w:t>δύο χιλιοστών</w:t>
      </w:r>
      <w:r>
        <w:rPr>
          <w:rFonts w:eastAsia="Times New Roman" w:cs="Times New Roman"/>
          <w:szCs w:val="24"/>
        </w:rPr>
        <w:t xml:space="preserve">;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Όταν θέτεις ποσοτικούς στόχους, πρέπει να ξέρεις ότι υπάρχει πολύ μεγάλη πιθανότητα να έχεις υποχώρηση των ποιοτήτων, γιατί οι ποιότητες δεν μετριούνται εύκολα.</w:t>
      </w:r>
    </w:p>
    <w:p w:rsidR="00EF197F" w:rsidRDefault="00120B8D">
      <w:pPr>
        <w:tabs>
          <w:tab w:val="left" w:pos="3020"/>
        </w:tabs>
        <w:spacing w:line="600" w:lineRule="auto"/>
        <w:ind w:firstLine="720"/>
        <w:jc w:val="both"/>
        <w:rPr>
          <w:rFonts w:eastAsia="Times New Roman" w:cs="Times New Roman"/>
          <w:szCs w:val="24"/>
        </w:rPr>
      </w:pPr>
      <w:r w:rsidRPr="00BA5B18">
        <w:rPr>
          <w:rFonts w:eastAsia="Times New Roman" w:cs="Times New Roman"/>
          <w:szCs w:val="24"/>
        </w:rPr>
        <w:t xml:space="preserve">Ένα άλλο παράδειγμα από τον πανεπιστημιακό χώρο. Όταν δεν υπάρχει διασύνδεση του δείκτη με τον μισθό των καθηγητών, με τη δυνατότητά τους να λειτουργούν ως ερευνητές, τότε υπάρχουν δείκτες που είναι πάρα πολύ </w:t>
      </w:r>
      <w:r>
        <w:rPr>
          <w:rFonts w:eastAsia="Times New Roman" w:cs="Times New Roman"/>
          <w:szCs w:val="24"/>
        </w:rPr>
        <w:t xml:space="preserve">χρήσιμοι. Για παράδειγμα, αριθμός δημοσιεύσεων σε περιοδικά, αριθμός ετεροαναφορών, δηλαδή πόσες φορές έχει αναφερθεί η δουλειά σου ως καθηγητής ή ως ερευνητής από συναδέλφους σου στο εξωτερικό και το εσωτερικό, δεν έχει σημασία. Είναι πολύ χρήσιμοι αυτοί οι δείκτες. Μέχρι να διασυνδεθεί ο μισθός του καθηγητή </w:t>
      </w:r>
      <w:r w:rsidR="0041567F">
        <w:rPr>
          <w:rFonts w:eastAsia="Times New Roman" w:cs="Times New Roman"/>
          <w:szCs w:val="24"/>
        </w:rPr>
        <w:t xml:space="preserve">μ’ </w:t>
      </w:r>
      <w:r>
        <w:rPr>
          <w:rFonts w:eastAsia="Times New Roman" w:cs="Times New Roman"/>
          <w:szCs w:val="24"/>
        </w:rPr>
        <w:t>αυτόν το δείκτη.</w:t>
      </w:r>
    </w:p>
    <w:p w:rsidR="001960E2" w:rsidRDefault="00C55A68">
      <w:pPr>
        <w:spacing w:line="600" w:lineRule="auto"/>
        <w:ind w:firstLine="720"/>
        <w:jc w:val="both"/>
        <w:rPr>
          <w:rFonts w:eastAsia="Times New Roman" w:cs="Times New Roman"/>
          <w:szCs w:val="24"/>
        </w:rPr>
      </w:pPr>
      <w:r>
        <w:rPr>
          <w:rFonts w:eastAsia="Times New Roman" w:cs="Times New Roman"/>
          <w:szCs w:val="24"/>
        </w:rPr>
        <w:t xml:space="preserve">Τότε τι γίνεται; Όλοι, </w:t>
      </w:r>
      <w:r w:rsidRPr="00C25D5E">
        <w:rPr>
          <w:rFonts w:eastAsia="Times New Roman" w:cs="Times New Roman"/>
          <w:szCs w:val="24"/>
        </w:rPr>
        <w:t>αντί να γράψουν ένα βιβλίο</w:t>
      </w:r>
      <w:r>
        <w:rPr>
          <w:rFonts w:eastAsia="Times New Roman" w:cs="Times New Roman"/>
          <w:szCs w:val="24"/>
        </w:rPr>
        <w:t>,</w:t>
      </w:r>
      <w:r w:rsidRPr="00C25D5E">
        <w:rPr>
          <w:rFonts w:eastAsia="Times New Roman" w:cs="Times New Roman"/>
          <w:szCs w:val="24"/>
        </w:rPr>
        <w:t xml:space="preserve"> γράφουν δέκα άρθρα</w:t>
      </w:r>
      <w:r>
        <w:rPr>
          <w:rFonts w:eastAsia="Times New Roman" w:cs="Times New Roman"/>
          <w:szCs w:val="24"/>
        </w:rPr>
        <w:t>, αντί να γράψουν άρθρα, γράφουν</w:t>
      </w:r>
      <w:r w:rsidRPr="00C25D5E">
        <w:rPr>
          <w:rFonts w:eastAsia="Times New Roman" w:cs="Times New Roman"/>
          <w:szCs w:val="24"/>
        </w:rPr>
        <w:t xml:space="preserve"> πολύ μικρότερα</w:t>
      </w:r>
      <w:r>
        <w:rPr>
          <w:rFonts w:eastAsia="Times New Roman" w:cs="Times New Roman"/>
          <w:szCs w:val="24"/>
        </w:rPr>
        <w:t xml:space="preserve"> </w:t>
      </w:r>
      <w:r>
        <w:rPr>
          <w:rFonts w:eastAsia="Times New Roman" w:cs="Times New Roman"/>
          <w:szCs w:val="24"/>
          <w:lang w:val="en-US"/>
        </w:rPr>
        <w:t>reports</w:t>
      </w:r>
      <w:r>
        <w:rPr>
          <w:rFonts w:eastAsia="Times New Roman" w:cs="Times New Roman"/>
          <w:szCs w:val="24"/>
        </w:rPr>
        <w:t>, ό</w:t>
      </w:r>
      <w:r w:rsidRPr="00C25D5E">
        <w:rPr>
          <w:rFonts w:eastAsia="Times New Roman" w:cs="Times New Roman"/>
          <w:szCs w:val="24"/>
        </w:rPr>
        <w:t>λοι κάνουν αναφορές σε όλους</w:t>
      </w:r>
      <w:r>
        <w:rPr>
          <w:rFonts w:eastAsia="Times New Roman" w:cs="Times New Roman"/>
          <w:szCs w:val="24"/>
        </w:rPr>
        <w:t xml:space="preserve"> για</w:t>
      </w:r>
      <w:r w:rsidRPr="00C25D5E">
        <w:rPr>
          <w:rFonts w:eastAsia="Times New Roman" w:cs="Times New Roman"/>
          <w:szCs w:val="24"/>
        </w:rPr>
        <w:t xml:space="preserve"> να υπάρχει πληθωρισμός αναφορών και κανένας δεν </w:t>
      </w:r>
      <w:r>
        <w:rPr>
          <w:rFonts w:eastAsia="Times New Roman" w:cs="Times New Roman"/>
          <w:szCs w:val="24"/>
        </w:rPr>
        <w:t>διαβάζει</w:t>
      </w:r>
      <w:r w:rsidRPr="00C25D5E">
        <w:rPr>
          <w:rFonts w:eastAsia="Times New Roman" w:cs="Times New Roman"/>
          <w:szCs w:val="24"/>
        </w:rPr>
        <w:t xml:space="preserve"> τίποτα</w:t>
      </w:r>
      <w:r>
        <w:rPr>
          <w:rFonts w:eastAsia="Times New Roman" w:cs="Times New Roman"/>
          <w:szCs w:val="24"/>
        </w:rPr>
        <w:t>.</w:t>
      </w:r>
      <w:r w:rsidRPr="00C25D5E">
        <w:rPr>
          <w:rFonts w:eastAsia="Times New Roman" w:cs="Times New Roman"/>
          <w:szCs w:val="24"/>
        </w:rPr>
        <w:t xml:space="preserve"> Κανείς δε</w:t>
      </w:r>
      <w:r>
        <w:rPr>
          <w:rFonts w:eastAsia="Times New Roman" w:cs="Times New Roman"/>
          <w:szCs w:val="24"/>
        </w:rPr>
        <w:t>ν</w:t>
      </w:r>
      <w:r w:rsidRPr="00C25D5E">
        <w:rPr>
          <w:rFonts w:eastAsia="Times New Roman" w:cs="Times New Roman"/>
          <w:szCs w:val="24"/>
        </w:rPr>
        <w:t xml:space="preserve"> διαβάζει τη δουλειά των άλλων</w:t>
      </w:r>
      <w:r>
        <w:rPr>
          <w:rFonts w:eastAsia="Times New Roman" w:cs="Times New Roman"/>
          <w:szCs w:val="24"/>
        </w:rPr>
        <w:t>,</w:t>
      </w:r>
      <w:r w:rsidRPr="00C25D5E">
        <w:rPr>
          <w:rFonts w:eastAsia="Times New Roman" w:cs="Times New Roman"/>
          <w:szCs w:val="24"/>
        </w:rPr>
        <w:t xml:space="preserve"> γιατί υπάρχει ένας πληθωρισμός άρθρων που δεν έχουν κα</w:t>
      </w:r>
      <w:r w:rsidR="00A329A8">
        <w:rPr>
          <w:rFonts w:eastAsia="Times New Roman" w:cs="Times New Roman"/>
          <w:szCs w:val="24"/>
        </w:rPr>
        <w:t>μ</w:t>
      </w:r>
      <w:r w:rsidRPr="00C25D5E">
        <w:rPr>
          <w:rFonts w:eastAsia="Times New Roman" w:cs="Times New Roman"/>
          <w:szCs w:val="24"/>
        </w:rPr>
        <w:t>μία επιστημονική αξία</w:t>
      </w:r>
      <w:r>
        <w:rPr>
          <w:rFonts w:eastAsia="Times New Roman" w:cs="Times New Roman"/>
          <w:szCs w:val="24"/>
        </w:rPr>
        <w:t>.</w:t>
      </w:r>
      <w:r w:rsidRPr="00C25D5E">
        <w:rPr>
          <w:rFonts w:eastAsia="Times New Roman" w:cs="Times New Roman"/>
          <w:szCs w:val="24"/>
        </w:rPr>
        <w:t xml:space="preserve"> Να πώς μία προσπάθεια ποσοτικοποίηση</w:t>
      </w:r>
      <w:r>
        <w:rPr>
          <w:rFonts w:eastAsia="Times New Roman" w:cs="Times New Roman"/>
          <w:szCs w:val="24"/>
        </w:rPr>
        <w:t>ς</w:t>
      </w:r>
      <w:r w:rsidRPr="00C25D5E">
        <w:rPr>
          <w:rFonts w:eastAsia="Times New Roman" w:cs="Times New Roman"/>
          <w:szCs w:val="24"/>
        </w:rPr>
        <w:t xml:space="preserve"> της αξιολόγησης στο πανεπιστήμιο οδηγεί στην υποχώρηση της ποιότητας</w:t>
      </w:r>
      <w:r>
        <w:rPr>
          <w:rFonts w:eastAsia="Times New Roman" w:cs="Times New Roman"/>
          <w:szCs w:val="24"/>
        </w:rPr>
        <w:t>.</w:t>
      </w:r>
      <w:r w:rsidRPr="00C25D5E">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Θα αναφέρω δ</w:t>
      </w:r>
      <w:r w:rsidRPr="00C25D5E">
        <w:rPr>
          <w:rFonts w:eastAsia="Times New Roman" w:cs="Times New Roman"/>
          <w:szCs w:val="24"/>
        </w:rPr>
        <w:t>ύο συγκεκριμένα παρ</w:t>
      </w:r>
      <w:r>
        <w:rPr>
          <w:rFonts w:eastAsia="Times New Roman" w:cs="Times New Roman"/>
          <w:szCs w:val="24"/>
        </w:rPr>
        <w:t>αδείγματα από την εμπειρία της Μεγάλης Β</w:t>
      </w:r>
      <w:r w:rsidRPr="00C25D5E">
        <w:rPr>
          <w:rFonts w:eastAsia="Times New Roman" w:cs="Times New Roman"/>
          <w:szCs w:val="24"/>
        </w:rPr>
        <w:t>ρετανίας που την ξέρω πάρα πολύ καλά</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Το ένα μου το</w:t>
      </w:r>
      <w:r w:rsidRPr="00C25D5E">
        <w:rPr>
          <w:rFonts w:eastAsia="Times New Roman" w:cs="Times New Roman"/>
          <w:szCs w:val="24"/>
        </w:rPr>
        <w:t xml:space="preserve"> μετέφερε ο γενικός </w:t>
      </w:r>
      <w:r>
        <w:rPr>
          <w:rFonts w:eastAsia="Times New Roman" w:cs="Times New Roman"/>
          <w:szCs w:val="24"/>
        </w:rPr>
        <w:t>εισαγγελέας στην κυβέρνηση του Μπλερ. Ε</w:t>
      </w:r>
      <w:r w:rsidRPr="00C25D5E">
        <w:rPr>
          <w:rFonts w:eastAsia="Times New Roman" w:cs="Times New Roman"/>
          <w:szCs w:val="24"/>
        </w:rPr>
        <w:t>φάρμοσαν μέ</w:t>
      </w:r>
      <w:r>
        <w:rPr>
          <w:rFonts w:eastAsia="Times New Roman" w:cs="Times New Roman"/>
          <w:szCs w:val="24"/>
        </w:rPr>
        <w:t>θοδο ποσοτικής αξιολόγησης στη Γενική Εισαγγελία της Α</w:t>
      </w:r>
      <w:r w:rsidRPr="00C25D5E">
        <w:rPr>
          <w:rFonts w:eastAsia="Times New Roman" w:cs="Times New Roman"/>
          <w:szCs w:val="24"/>
        </w:rPr>
        <w:t>γγλίας</w:t>
      </w:r>
      <w:r>
        <w:rPr>
          <w:rFonts w:eastAsia="Times New Roman" w:cs="Times New Roman"/>
          <w:szCs w:val="24"/>
        </w:rPr>
        <w:t xml:space="preserve">, στο </w:t>
      </w:r>
      <w:r>
        <w:rPr>
          <w:rFonts w:eastAsia="Times New Roman" w:cs="Times New Roman"/>
          <w:szCs w:val="24"/>
          <w:lang w:val="en-US"/>
        </w:rPr>
        <w:t>Crown</w:t>
      </w:r>
      <w:r w:rsidRPr="00C25D5E">
        <w:rPr>
          <w:rFonts w:eastAsia="Times New Roman" w:cs="Times New Roman"/>
          <w:szCs w:val="24"/>
        </w:rPr>
        <w:t xml:space="preserve"> </w:t>
      </w:r>
      <w:r>
        <w:rPr>
          <w:rFonts w:eastAsia="Times New Roman" w:cs="Times New Roman"/>
          <w:szCs w:val="24"/>
          <w:lang w:val="en-US"/>
        </w:rPr>
        <w:t>Prosecution</w:t>
      </w:r>
      <w:r w:rsidRPr="00C25D5E">
        <w:rPr>
          <w:rFonts w:eastAsia="Times New Roman" w:cs="Times New Roman"/>
          <w:szCs w:val="24"/>
        </w:rPr>
        <w:t xml:space="preserve"> </w:t>
      </w:r>
      <w:r>
        <w:rPr>
          <w:rFonts w:eastAsia="Times New Roman" w:cs="Times New Roman"/>
          <w:szCs w:val="24"/>
          <w:lang w:val="en-US"/>
        </w:rPr>
        <w:t>Service</w:t>
      </w:r>
      <w:r>
        <w:rPr>
          <w:rFonts w:eastAsia="Times New Roman" w:cs="Times New Roman"/>
          <w:szCs w:val="24"/>
        </w:rPr>
        <w:t>, για να το πω και αγγλικά, για να ξέρετε ακριβώς τι εννοώ.</w:t>
      </w:r>
      <w:r w:rsidRPr="00C25D5E">
        <w:rPr>
          <w:rFonts w:eastAsia="Times New Roman" w:cs="Times New Roman"/>
          <w:szCs w:val="24"/>
        </w:rPr>
        <w:t xml:space="preserve"> Το αποτέλεσμα </w:t>
      </w:r>
      <w:r>
        <w:rPr>
          <w:rFonts w:eastAsia="Times New Roman" w:cs="Times New Roman"/>
          <w:szCs w:val="24"/>
        </w:rPr>
        <w:t xml:space="preserve">ποιο ήταν; </w:t>
      </w:r>
      <w:r w:rsidRPr="00C25D5E">
        <w:rPr>
          <w:rFonts w:eastAsia="Times New Roman" w:cs="Times New Roman"/>
          <w:szCs w:val="24"/>
        </w:rPr>
        <w:t>Υπάρχουν αυτή τη στιγμή άνθρωποι στη φυλακή που οι εισαγγελείς γνώριζαν ότι ήταν αθώοι</w:t>
      </w:r>
      <w:r>
        <w:rPr>
          <w:rFonts w:eastAsia="Times New Roman" w:cs="Times New Roman"/>
          <w:szCs w:val="24"/>
        </w:rPr>
        <w:t>. Ξ</w:t>
      </w:r>
      <w:r w:rsidRPr="00C25D5E">
        <w:rPr>
          <w:rFonts w:eastAsia="Times New Roman" w:cs="Times New Roman"/>
          <w:szCs w:val="24"/>
        </w:rPr>
        <w:t xml:space="preserve">εκινούσαν </w:t>
      </w:r>
      <w:r>
        <w:rPr>
          <w:rFonts w:eastAsia="Times New Roman" w:cs="Times New Roman"/>
          <w:szCs w:val="24"/>
        </w:rPr>
        <w:t>μία διωκτική</w:t>
      </w:r>
      <w:r w:rsidRPr="00C25D5E">
        <w:rPr>
          <w:rFonts w:eastAsia="Times New Roman" w:cs="Times New Roman"/>
          <w:szCs w:val="24"/>
        </w:rPr>
        <w:t xml:space="preserve"> διαδικασία</w:t>
      </w:r>
      <w:r>
        <w:rPr>
          <w:rFonts w:eastAsia="Times New Roman" w:cs="Times New Roman"/>
          <w:szCs w:val="24"/>
        </w:rPr>
        <w:t>, μ</w:t>
      </w:r>
      <w:r w:rsidRPr="00C25D5E">
        <w:rPr>
          <w:rFonts w:eastAsia="Times New Roman" w:cs="Times New Roman"/>
          <w:szCs w:val="24"/>
        </w:rPr>
        <w:t xml:space="preserve">ια εισαγγελική διαδικασία </w:t>
      </w:r>
      <w:r>
        <w:rPr>
          <w:rFonts w:eastAsia="Times New Roman" w:cs="Times New Roman"/>
          <w:szCs w:val="24"/>
        </w:rPr>
        <w:t>–</w:t>
      </w:r>
      <w:r w:rsidRPr="00C25D5E">
        <w:rPr>
          <w:rFonts w:eastAsia="Times New Roman" w:cs="Times New Roman"/>
          <w:szCs w:val="24"/>
        </w:rPr>
        <w:t>αυτό</w:t>
      </w:r>
      <w:r>
        <w:rPr>
          <w:rFonts w:eastAsia="Times New Roman" w:cs="Times New Roman"/>
          <w:szCs w:val="24"/>
        </w:rPr>
        <w:t>,</w:t>
      </w:r>
      <w:r w:rsidRPr="00C25D5E">
        <w:rPr>
          <w:rFonts w:eastAsia="Times New Roman" w:cs="Times New Roman"/>
          <w:szCs w:val="24"/>
        </w:rPr>
        <w:t xml:space="preserve"> </w:t>
      </w:r>
      <w:r>
        <w:rPr>
          <w:rFonts w:eastAsia="Times New Roman" w:cs="Times New Roman"/>
          <w:szCs w:val="24"/>
        </w:rPr>
        <w:t>όπως σας είπα, μου το</w:t>
      </w:r>
      <w:r w:rsidRPr="00C25D5E">
        <w:rPr>
          <w:rFonts w:eastAsia="Times New Roman" w:cs="Times New Roman"/>
          <w:szCs w:val="24"/>
        </w:rPr>
        <w:t xml:space="preserve"> είπε ο γενικός εισαγγελέας δεν μου το είπε η υπεράσπιση</w:t>
      </w:r>
      <w:r>
        <w:rPr>
          <w:rFonts w:eastAsia="Times New Roman" w:cs="Times New Roman"/>
          <w:szCs w:val="24"/>
        </w:rPr>
        <w:t>- και στη</w:t>
      </w:r>
      <w:r w:rsidRPr="00C25D5E">
        <w:rPr>
          <w:rFonts w:eastAsia="Times New Roman" w:cs="Times New Roman"/>
          <w:szCs w:val="24"/>
        </w:rPr>
        <w:t xml:space="preserve"> διαδικασία της δίκης ο εκπρόσωπος της εισαγγελίας </w:t>
      </w:r>
      <w:r>
        <w:rPr>
          <w:rFonts w:eastAsia="Times New Roman" w:cs="Times New Roman"/>
          <w:szCs w:val="24"/>
        </w:rPr>
        <w:t>στο δικαστήριο,</w:t>
      </w:r>
      <w:r w:rsidRPr="00C25D5E">
        <w:rPr>
          <w:rFonts w:eastAsia="Times New Roman" w:cs="Times New Roman"/>
          <w:szCs w:val="24"/>
        </w:rPr>
        <w:t xml:space="preserve"> ο κατήγορος</w:t>
      </w:r>
      <w:r>
        <w:rPr>
          <w:rFonts w:eastAsia="Times New Roman" w:cs="Times New Roman"/>
          <w:szCs w:val="24"/>
        </w:rPr>
        <w:t xml:space="preserve"> -</w:t>
      </w:r>
      <w:r w:rsidRPr="00C25D5E">
        <w:rPr>
          <w:rFonts w:eastAsia="Times New Roman" w:cs="Times New Roman"/>
          <w:szCs w:val="24"/>
        </w:rPr>
        <w:t>ο εισαγγελέας</w:t>
      </w:r>
      <w:r>
        <w:rPr>
          <w:rFonts w:eastAsia="Times New Roman" w:cs="Times New Roman"/>
          <w:szCs w:val="24"/>
        </w:rPr>
        <w:t>,</w:t>
      </w:r>
      <w:r w:rsidRPr="00C25D5E">
        <w:rPr>
          <w:rFonts w:eastAsia="Times New Roman" w:cs="Times New Roman"/>
          <w:szCs w:val="24"/>
        </w:rPr>
        <w:t xml:space="preserve"> με δικούς μας όρους</w:t>
      </w:r>
      <w:r>
        <w:rPr>
          <w:rFonts w:eastAsia="Times New Roman" w:cs="Times New Roman"/>
          <w:szCs w:val="24"/>
        </w:rPr>
        <w:t>-</w:t>
      </w:r>
      <w:r w:rsidRPr="00C25D5E">
        <w:rPr>
          <w:rFonts w:eastAsia="Times New Roman" w:cs="Times New Roman"/>
          <w:szCs w:val="24"/>
        </w:rPr>
        <w:t xml:space="preserve"> </w:t>
      </w:r>
      <w:r>
        <w:rPr>
          <w:rFonts w:eastAsia="Times New Roman" w:cs="Times New Roman"/>
          <w:szCs w:val="24"/>
        </w:rPr>
        <w:t xml:space="preserve">μπορεί </w:t>
      </w:r>
      <w:r w:rsidRPr="00C25D5E">
        <w:rPr>
          <w:rFonts w:eastAsia="Times New Roman" w:cs="Times New Roman"/>
          <w:szCs w:val="24"/>
        </w:rPr>
        <w:t>ανακάλυπτε κάποια στοιχεία που μάλλον οδηγούσαν στο συμπέρασμα ότι είναι αθώος</w:t>
      </w:r>
      <w:r>
        <w:rPr>
          <w:rFonts w:eastAsia="Times New Roman" w:cs="Times New Roman"/>
          <w:szCs w:val="24"/>
        </w:rPr>
        <w:t xml:space="preserve"> ο κατηγορούμενος. Ε</w:t>
      </w:r>
      <w:r w:rsidRPr="00C25D5E">
        <w:rPr>
          <w:rFonts w:eastAsia="Times New Roman" w:cs="Times New Roman"/>
          <w:szCs w:val="24"/>
        </w:rPr>
        <w:t>άν το δήλωνε</w:t>
      </w:r>
      <w:r>
        <w:rPr>
          <w:rFonts w:eastAsia="Times New Roman" w:cs="Times New Roman"/>
          <w:szCs w:val="24"/>
        </w:rPr>
        <w:t>,</w:t>
      </w:r>
      <w:r w:rsidRPr="00C25D5E">
        <w:rPr>
          <w:rFonts w:eastAsia="Times New Roman" w:cs="Times New Roman"/>
          <w:szCs w:val="24"/>
        </w:rPr>
        <w:t xml:space="preserve"> </w:t>
      </w:r>
      <w:r>
        <w:rPr>
          <w:rFonts w:eastAsia="Times New Roman" w:cs="Times New Roman"/>
          <w:szCs w:val="24"/>
        </w:rPr>
        <w:t>τι θα γινόταν; Τ</w:t>
      </w:r>
      <w:r w:rsidRPr="00C25D5E">
        <w:rPr>
          <w:rFonts w:eastAsia="Times New Roman" w:cs="Times New Roman"/>
          <w:szCs w:val="24"/>
        </w:rPr>
        <w:t>ο</w:t>
      </w:r>
      <w:r>
        <w:rPr>
          <w:rFonts w:eastAsia="Times New Roman" w:cs="Times New Roman"/>
          <w:szCs w:val="24"/>
        </w:rPr>
        <w:t xml:space="preserve"> ποσοστό των επιτυχημένων διώξεώ</w:t>
      </w:r>
      <w:r w:rsidRPr="00C25D5E">
        <w:rPr>
          <w:rFonts w:eastAsia="Times New Roman" w:cs="Times New Roman"/>
          <w:szCs w:val="24"/>
        </w:rPr>
        <w:t>ν του θα μειωνόταν και θα μειώνονταν τα κονδύλια της εισαγγελίας</w:t>
      </w:r>
      <w:r>
        <w:rPr>
          <w:rFonts w:eastAsia="Times New Roman" w:cs="Times New Roman"/>
          <w:szCs w:val="24"/>
        </w:rPr>
        <w:t>,</w:t>
      </w:r>
      <w:r w:rsidRPr="00C25D5E">
        <w:rPr>
          <w:rFonts w:eastAsia="Times New Roman" w:cs="Times New Roman"/>
          <w:szCs w:val="24"/>
        </w:rPr>
        <w:t xml:space="preserve"> κάτι το οποίο ο ίδιος θεωρούσε ότι είναι επικίνδυνο για την εφαρμογή του νόμου</w:t>
      </w:r>
      <w:r>
        <w:rPr>
          <w:rFonts w:eastAsia="Times New Roman" w:cs="Times New Roman"/>
          <w:szCs w:val="24"/>
        </w:rPr>
        <w:t>.</w:t>
      </w:r>
      <w:r w:rsidRPr="00C25D5E">
        <w:rPr>
          <w:rFonts w:eastAsia="Times New Roman" w:cs="Times New Roman"/>
          <w:szCs w:val="24"/>
        </w:rPr>
        <w:t xml:space="preserve"> Οπότε έχουμε ανθρώπους αυτή</w:t>
      </w:r>
      <w:r>
        <w:rPr>
          <w:rFonts w:eastAsia="Times New Roman" w:cs="Times New Roman"/>
          <w:szCs w:val="24"/>
        </w:rPr>
        <w:t xml:space="preserve"> τη στιγμή στη Βρ</w:t>
      </w:r>
      <w:r w:rsidRPr="00C25D5E">
        <w:rPr>
          <w:rFonts w:eastAsia="Times New Roman" w:cs="Times New Roman"/>
          <w:szCs w:val="24"/>
        </w:rPr>
        <w:t xml:space="preserve">ετανία που είναι αθώοι </w:t>
      </w:r>
      <w:r>
        <w:rPr>
          <w:rFonts w:eastAsia="Times New Roman" w:cs="Times New Roman"/>
          <w:szCs w:val="24"/>
        </w:rPr>
        <w:t>εν γνώσει</w:t>
      </w:r>
      <w:r w:rsidRPr="00C25D5E">
        <w:rPr>
          <w:rFonts w:eastAsia="Times New Roman" w:cs="Times New Roman"/>
          <w:szCs w:val="24"/>
        </w:rPr>
        <w:t xml:space="preserve"> της εισαγγελίας</w:t>
      </w:r>
      <w:r>
        <w:rPr>
          <w:rFonts w:eastAsia="Times New Roman" w:cs="Times New Roman"/>
          <w:szCs w:val="24"/>
        </w:rPr>
        <w:t>,</w:t>
      </w:r>
      <w:r w:rsidRPr="00C25D5E">
        <w:rPr>
          <w:rFonts w:eastAsia="Times New Roman" w:cs="Times New Roman"/>
          <w:szCs w:val="24"/>
        </w:rPr>
        <w:t xml:space="preserve"> λόγω της ποσοτικής αξιολόγησης</w:t>
      </w:r>
      <w:r>
        <w:rPr>
          <w:rFonts w:eastAsia="Times New Roman" w:cs="Times New Roman"/>
          <w:szCs w:val="24"/>
        </w:rPr>
        <w:t xml:space="preserve"> που εισήχθη από την εποχή του Τόνι Μ</w:t>
      </w:r>
      <w:r w:rsidRPr="00C25D5E">
        <w:rPr>
          <w:rFonts w:eastAsia="Times New Roman" w:cs="Times New Roman"/>
          <w:szCs w:val="24"/>
        </w:rPr>
        <w:t>πλερ</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Δεύτερο παράδειγμα: ν</w:t>
      </w:r>
      <w:r w:rsidRPr="00C25D5E">
        <w:rPr>
          <w:rFonts w:eastAsia="Times New Roman" w:cs="Times New Roman"/>
          <w:szCs w:val="24"/>
        </w:rPr>
        <w:t>οσοκομεία</w:t>
      </w:r>
      <w:r>
        <w:rPr>
          <w:rFonts w:eastAsia="Times New Roman" w:cs="Times New Roman"/>
          <w:szCs w:val="24"/>
        </w:rPr>
        <w:t>.</w:t>
      </w:r>
      <w:r w:rsidRPr="00C25D5E">
        <w:rPr>
          <w:rFonts w:eastAsia="Times New Roman" w:cs="Times New Roman"/>
          <w:szCs w:val="24"/>
        </w:rPr>
        <w:t xml:space="preserve"> Αυτό </w:t>
      </w:r>
      <w:r>
        <w:rPr>
          <w:rFonts w:eastAsia="Times New Roman" w:cs="Times New Roman"/>
          <w:szCs w:val="24"/>
        </w:rPr>
        <w:t xml:space="preserve">φαντάζομαι να το ξέρετε. Πρέπει να το </w:t>
      </w:r>
      <w:r w:rsidRPr="00C25D5E">
        <w:rPr>
          <w:rFonts w:eastAsia="Times New Roman" w:cs="Times New Roman"/>
          <w:szCs w:val="24"/>
        </w:rPr>
        <w:t>έχετε ακούσει</w:t>
      </w:r>
      <w:r>
        <w:rPr>
          <w:rFonts w:eastAsia="Times New Roman" w:cs="Times New Roman"/>
          <w:szCs w:val="24"/>
        </w:rPr>
        <w:t>. Εί</w:t>
      </w:r>
      <w:r w:rsidRPr="00C25D5E">
        <w:rPr>
          <w:rFonts w:eastAsia="Times New Roman" w:cs="Times New Roman"/>
          <w:szCs w:val="24"/>
        </w:rPr>
        <w:t xml:space="preserve">τε </w:t>
      </w:r>
      <w:r>
        <w:rPr>
          <w:rFonts w:eastAsia="Times New Roman" w:cs="Times New Roman"/>
          <w:szCs w:val="24"/>
        </w:rPr>
        <w:t xml:space="preserve">στο Ηνωμένο Βασίλειο </w:t>
      </w:r>
      <w:r w:rsidRPr="00C25D5E">
        <w:rPr>
          <w:rFonts w:eastAsia="Times New Roman" w:cs="Times New Roman"/>
          <w:szCs w:val="24"/>
        </w:rPr>
        <w:t>στο εθνικό σύστημα υγείας που είναι δημόσιο</w:t>
      </w:r>
      <w:r>
        <w:rPr>
          <w:rFonts w:eastAsia="Times New Roman" w:cs="Times New Roman"/>
          <w:szCs w:val="24"/>
        </w:rPr>
        <w:t xml:space="preserve"> είτε στην Α</w:t>
      </w:r>
      <w:r w:rsidRPr="00C25D5E">
        <w:rPr>
          <w:rFonts w:eastAsia="Times New Roman" w:cs="Times New Roman"/>
          <w:szCs w:val="24"/>
        </w:rPr>
        <w:t>μερική σε ιδιωτικά νοσοκομεία όπου τμήματα νοσοκομειακά κρίνονται ανάλογα με το ποσοστό των θανάτων</w:t>
      </w:r>
      <w:r>
        <w:rPr>
          <w:rFonts w:eastAsia="Times New Roman" w:cs="Times New Roman"/>
          <w:szCs w:val="24"/>
        </w:rPr>
        <w:t>,</w:t>
      </w:r>
      <w:r w:rsidRPr="00C25D5E">
        <w:rPr>
          <w:rFonts w:eastAsia="Times New Roman" w:cs="Times New Roman"/>
          <w:szCs w:val="24"/>
        </w:rPr>
        <w:t xml:space="preserve"> με τη </w:t>
      </w:r>
      <w:r w:rsidRPr="00C25D5E">
        <w:rPr>
          <w:rFonts w:eastAsia="Times New Roman" w:cs="Times New Roman"/>
          <w:szCs w:val="24"/>
        </w:rPr>
        <w:lastRenderedPageBreak/>
        <w:t>θνησιμότητα</w:t>
      </w:r>
      <w:r>
        <w:rPr>
          <w:rFonts w:eastAsia="Times New Roman" w:cs="Times New Roman"/>
          <w:szCs w:val="24"/>
        </w:rPr>
        <w:t>, ξ</w:t>
      </w:r>
      <w:r w:rsidRPr="00C25D5E">
        <w:rPr>
          <w:rFonts w:eastAsia="Times New Roman" w:cs="Times New Roman"/>
          <w:szCs w:val="24"/>
        </w:rPr>
        <w:t>έρετε πολύ καλά τι γίνεται</w:t>
      </w:r>
      <w:r>
        <w:rPr>
          <w:rFonts w:eastAsia="Times New Roman" w:cs="Times New Roman"/>
          <w:szCs w:val="24"/>
        </w:rPr>
        <w:t xml:space="preserve">: </w:t>
      </w:r>
      <w:r w:rsidRPr="00C25D5E">
        <w:rPr>
          <w:rFonts w:eastAsia="Times New Roman" w:cs="Times New Roman"/>
          <w:szCs w:val="24"/>
        </w:rPr>
        <w:t>Αφήνονται άνθρωποι να πεθάνουν στα ασθενοφόρα</w:t>
      </w:r>
      <w:r>
        <w:rPr>
          <w:rFonts w:eastAsia="Times New Roman" w:cs="Times New Roman"/>
          <w:szCs w:val="24"/>
        </w:rPr>
        <w:t>,</w:t>
      </w:r>
      <w:r w:rsidRPr="00C25D5E">
        <w:rPr>
          <w:rFonts w:eastAsia="Times New Roman" w:cs="Times New Roman"/>
          <w:szCs w:val="24"/>
        </w:rPr>
        <w:t xml:space="preserve"> τα οποία φτάνουν στο νοσοκομείο</w:t>
      </w:r>
      <w:r>
        <w:rPr>
          <w:rFonts w:eastAsia="Times New Roman" w:cs="Times New Roman"/>
          <w:szCs w:val="24"/>
        </w:rPr>
        <w:t>. Αν</w:t>
      </w:r>
      <w:r w:rsidRPr="00C25D5E">
        <w:rPr>
          <w:rFonts w:eastAsia="Times New Roman" w:cs="Times New Roman"/>
          <w:szCs w:val="24"/>
        </w:rPr>
        <w:t xml:space="preserve"> είναι πολύ σοβαρό το περιστατικό</w:t>
      </w:r>
      <w:r>
        <w:rPr>
          <w:rFonts w:eastAsia="Times New Roman" w:cs="Times New Roman"/>
          <w:szCs w:val="24"/>
        </w:rPr>
        <w:t xml:space="preserve"> δ</w:t>
      </w:r>
      <w:r w:rsidRPr="00C25D5E">
        <w:rPr>
          <w:rFonts w:eastAsia="Times New Roman" w:cs="Times New Roman"/>
          <w:szCs w:val="24"/>
        </w:rPr>
        <w:t>εν γίνεται εισαγωγή</w:t>
      </w:r>
      <w:r w:rsidR="00A329A8">
        <w:rPr>
          <w:rFonts w:eastAsia="Times New Roman" w:cs="Times New Roman"/>
          <w:szCs w:val="24"/>
        </w:rPr>
        <w:t>,</w:t>
      </w:r>
      <w:r>
        <w:rPr>
          <w:rFonts w:eastAsia="Times New Roman" w:cs="Times New Roman"/>
          <w:szCs w:val="24"/>
        </w:rPr>
        <w:t xml:space="preserve"> γ</w:t>
      </w:r>
      <w:r w:rsidRPr="00C25D5E">
        <w:rPr>
          <w:rFonts w:eastAsia="Times New Roman" w:cs="Times New Roman"/>
          <w:szCs w:val="24"/>
        </w:rPr>
        <w:t>ιατί αν γίνει και πεθάνει εκείνη τη στιγμή μέσα</w:t>
      </w:r>
      <w:r>
        <w:rPr>
          <w:rFonts w:eastAsia="Times New Roman" w:cs="Times New Roman"/>
          <w:szCs w:val="24"/>
        </w:rPr>
        <w:t>,</w:t>
      </w:r>
      <w:r w:rsidRPr="00C25D5E">
        <w:rPr>
          <w:rFonts w:eastAsia="Times New Roman" w:cs="Times New Roman"/>
          <w:szCs w:val="24"/>
        </w:rPr>
        <w:t xml:space="preserve"> αυξάνεται το ποσοστό της θνησιμότητας και μειώνονται τα κονδύλια του συγκεκριμένου τμήματος</w:t>
      </w:r>
      <w:r>
        <w:rPr>
          <w:rFonts w:eastAsia="Times New Roman" w:cs="Times New Roman"/>
          <w:szCs w:val="24"/>
        </w:rPr>
        <w:t>,</w:t>
      </w:r>
      <w:r w:rsidRPr="00C25D5E">
        <w:rPr>
          <w:rFonts w:eastAsia="Times New Roman" w:cs="Times New Roman"/>
          <w:szCs w:val="24"/>
        </w:rPr>
        <w:t xml:space="preserve"> με αποτέλεσμα να μην μπορεί να θεραπεύσει άλλους ασθενείς αργότερα</w:t>
      </w:r>
      <w:r>
        <w:rPr>
          <w:rFonts w:eastAsia="Times New Roman" w:cs="Times New Roman"/>
          <w:szCs w:val="24"/>
        </w:rPr>
        <w:t>.</w:t>
      </w:r>
      <w:r w:rsidRPr="00C25D5E">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C25D5E">
        <w:rPr>
          <w:rFonts w:eastAsia="Times New Roman" w:cs="Times New Roman"/>
          <w:szCs w:val="24"/>
        </w:rPr>
        <w:t>Με άλλα λόγια</w:t>
      </w:r>
      <w:r>
        <w:rPr>
          <w:rFonts w:eastAsia="Times New Roman" w:cs="Times New Roman"/>
          <w:szCs w:val="24"/>
        </w:rPr>
        <w:t>,</w:t>
      </w:r>
      <w:r w:rsidRPr="00C25D5E">
        <w:rPr>
          <w:rFonts w:eastAsia="Times New Roman" w:cs="Times New Roman"/>
          <w:szCs w:val="24"/>
        </w:rPr>
        <w:t xml:space="preserve"> </w:t>
      </w:r>
      <w:r>
        <w:rPr>
          <w:rFonts w:eastAsia="Times New Roman" w:cs="Times New Roman"/>
          <w:szCs w:val="24"/>
        </w:rPr>
        <w:t xml:space="preserve">η ποσοτικοποιημένη </w:t>
      </w:r>
      <w:r w:rsidRPr="00C25D5E">
        <w:rPr>
          <w:rFonts w:eastAsia="Times New Roman" w:cs="Times New Roman"/>
          <w:szCs w:val="24"/>
        </w:rPr>
        <w:t>αξιολόγηση πολλές φορές</w:t>
      </w:r>
      <w:r>
        <w:rPr>
          <w:rFonts w:eastAsia="Times New Roman" w:cs="Times New Roman"/>
          <w:szCs w:val="24"/>
        </w:rPr>
        <w:t xml:space="preserve"> εισάγει</w:t>
      </w:r>
      <w:r w:rsidRPr="00C25D5E">
        <w:rPr>
          <w:rFonts w:eastAsia="Times New Roman" w:cs="Times New Roman"/>
          <w:szCs w:val="24"/>
        </w:rPr>
        <w:t xml:space="preserve"> μια </w:t>
      </w:r>
      <w:r>
        <w:rPr>
          <w:rFonts w:eastAsia="Times New Roman" w:cs="Times New Roman"/>
          <w:szCs w:val="24"/>
        </w:rPr>
        <w:t>υποσυνείδητη -</w:t>
      </w:r>
      <w:r w:rsidRPr="00C25D5E">
        <w:rPr>
          <w:rFonts w:eastAsia="Times New Roman" w:cs="Times New Roman"/>
          <w:szCs w:val="24"/>
        </w:rPr>
        <w:t>δεν λέω ότι οι άνθρωποι αυτοί τα κάνουν αυτά συνειδητά</w:t>
      </w:r>
      <w:r>
        <w:rPr>
          <w:rFonts w:eastAsia="Times New Roman" w:cs="Times New Roman"/>
          <w:szCs w:val="24"/>
        </w:rPr>
        <w:t>-</w:t>
      </w:r>
      <w:r w:rsidRPr="00C25D5E">
        <w:rPr>
          <w:rFonts w:eastAsia="Times New Roman" w:cs="Times New Roman"/>
          <w:szCs w:val="24"/>
        </w:rPr>
        <w:t xml:space="preserve"> διαδικασία</w:t>
      </w:r>
      <w:r>
        <w:rPr>
          <w:rFonts w:eastAsia="Times New Roman" w:cs="Times New Roman"/>
          <w:szCs w:val="24"/>
        </w:rPr>
        <w:t>:</w:t>
      </w:r>
      <w:r w:rsidRPr="00C25D5E">
        <w:rPr>
          <w:rFonts w:eastAsia="Times New Roman" w:cs="Times New Roman"/>
          <w:szCs w:val="24"/>
        </w:rPr>
        <w:t xml:space="preserve"> </w:t>
      </w:r>
      <w:r>
        <w:rPr>
          <w:rFonts w:eastAsia="Times New Roman" w:cs="Times New Roman"/>
          <w:szCs w:val="24"/>
        </w:rPr>
        <w:t>υ</w:t>
      </w:r>
      <w:r w:rsidRPr="00C25D5E">
        <w:rPr>
          <w:rFonts w:eastAsia="Times New Roman" w:cs="Times New Roman"/>
          <w:szCs w:val="24"/>
        </w:rPr>
        <w:t>πό την πίεση ενός συστήματος τέτοιας αξιολόγησης να τιμωρεί τις ποιότητες</w:t>
      </w:r>
      <w:r>
        <w:rPr>
          <w:rFonts w:eastAsia="Times New Roman" w:cs="Times New Roman"/>
          <w:szCs w:val="24"/>
        </w:rPr>
        <w:t>,</w:t>
      </w:r>
      <w:r w:rsidRPr="00C25D5E">
        <w:rPr>
          <w:rFonts w:eastAsia="Times New Roman" w:cs="Times New Roman"/>
          <w:szCs w:val="24"/>
        </w:rPr>
        <w:t xml:space="preserve"> να υπονομεύει τις αξίες και ουσιαστικά να εξαλείφει την κρίση του ανθρώπου </w:t>
      </w:r>
      <w:r>
        <w:rPr>
          <w:rFonts w:eastAsia="Times New Roman" w:cs="Times New Roman"/>
          <w:szCs w:val="24"/>
        </w:rPr>
        <w:t xml:space="preserve">εκείνη τη </w:t>
      </w:r>
      <w:r w:rsidRPr="00C25D5E">
        <w:rPr>
          <w:rFonts w:eastAsia="Times New Roman" w:cs="Times New Roman"/>
          <w:szCs w:val="24"/>
        </w:rPr>
        <w:t>στιγμή που θέλει να κάνει το δημόσιο καθήκον του</w:t>
      </w:r>
      <w:r>
        <w:rPr>
          <w:rFonts w:eastAsia="Times New Roman" w:cs="Times New Roman"/>
          <w:szCs w:val="24"/>
        </w:rPr>
        <w:t>:</w:t>
      </w:r>
      <w:r w:rsidRPr="00C25D5E">
        <w:rPr>
          <w:rFonts w:eastAsia="Times New Roman" w:cs="Times New Roman"/>
          <w:szCs w:val="24"/>
        </w:rPr>
        <w:t xml:space="preserve"> είτε να αθωώσει έναν αθώο είτε να περιθάλψει έναν τραυματί</w:t>
      </w:r>
      <w:r>
        <w:rPr>
          <w:rFonts w:eastAsia="Times New Roman" w:cs="Times New Roman"/>
          <w:szCs w:val="24"/>
        </w:rPr>
        <w:t>α ο οποίος είναι βαριά τραυματία</w:t>
      </w:r>
      <w:r w:rsidRPr="00C25D5E">
        <w:rPr>
          <w:rFonts w:eastAsia="Times New Roman" w:cs="Times New Roman"/>
          <w:szCs w:val="24"/>
        </w:rPr>
        <w:t>ς και μάλλον θα πεθάνει</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Υπάρχει και</w:t>
      </w:r>
      <w:r w:rsidRPr="00C25D5E">
        <w:rPr>
          <w:rFonts w:eastAsia="Times New Roman" w:cs="Times New Roman"/>
          <w:szCs w:val="24"/>
        </w:rPr>
        <w:t xml:space="preserve"> ένα άλλο ζήτημ</w:t>
      </w:r>
      <w:r>
        <w:rPr>
          <w:rFonts w:eastAsia="Times New Roman" w:cs="Times New Roman"/>
          <w:szCs w:val="24"/>
        </w:rPr>
        <w:t>α το οποίο εγείρει το νομοσχέδιό σας.</w:t>
      </w:r>
      <w:r w:rsidRPr="00C25D5E">
        <w:rPr>
          <w:rFonts w:eastAsia="Times New Roman" w:cs="Times New Roman"/>
          <w:szCs w:val="24"/>
        </w:rPr>
        <w:t xml:space="preserve"> Η διαφορά μεταξύ εσωτερικής και εξωτερικής αξιολόγησης</w:t>
      </w:r>
      <w:r>
        <w:rPr>
          <w:rFonts w:eastAsia="Times New Roman" w:cs="Times New Roman"/>
          <w:szCs w:val="24"/>
        </w:rPr>
        <w:t>.</w:t>
      </w:r>
      <w:r w:rsidRPr="00C25D5E">
        <w:rPr>
          <w:rFonts w:eastAsia="Times New Roman" w:cs="Times New Roman"/>
          <w:szCs w:val="24"/>
        </w:rPr>
        <w:t xml:space="preserve"> </w:t>
      </w:r>
      <w:r>
        <w:rPr>
          <w:rFonts w:eastAsia="Times New Roman" w:cs="Times New Roman"/>
          <w:szCs w:val="24"/>
        </w:rPr>
        <w:t>Πάρα πολλοί</w:t>
      </w:r>
      <w:r w:rsidRPr="00C25D5E">
        <w:rPr>
          <w:rFonts w:eastAsia="Times New Roman" w:cs="Times New Roman"/>
          <w:szCs w:val="24"/>
        </w:rPr>
        <w:t xml:space="preserve"> της δικής σας ιδεολογικής αντίληψης θε</w:t>
      </w:r>
      <w:r>
        <w:rPr>
          <w:rFonts w:eastAsia="Times New Roman" w:cs="Times New Roman"/>
          <w:szCs w:val="24"/>
        </w:rPr>
        <w:t xml:space="preserve">ωρείτε ότι ο ιδιωτικός τομέας τα </w:t>
      </w:r>
      <w:r w:rsidRPr="00C25D5E">
        <w:rPr>
          <w:rFonts w:eastAsia="Times New Roman" w:cs="Times New Roman"/>
          <w:szCs w:val="24"/>
        </w:rPr>
        <w:t>ξέρει</w:t>
      </w:r>
      <w:r>
        <w:rPr>
          <w:rFonts w:eastAsia="Times New Roman" w:cs="Times New Roman"/>
          <w:szCs w:val="24"/>
        </w:rPr>
        <w:t xml:space="preserve"> όλα</w:t>
      </w:r>
      <w:r w:rsidRPr="00C25D5E">
        <w:rPr>
          <w:rFonts w:eastAsia="Times New Roman" w:cs="Times New Roman"/>
          <w:szCs w:val="24"/>
        </w:rPr>
        <w:t xml:space="preserve"> καλύτερα</w:t>
      </w:r>
      <w:r>
        <w:rPr>
          <w:rFonts w:eastAsia="Times New Roman" w:cs="Times New Roman"/>
          <w:szCs w:val="24"/>
        </w:rPr>
        <w:t>.</w:t>
      </w:r>
      <w:r w:rsidRPr="00C25D5E">
        <w:rPr>
          <w:rFonts w:eastAsia="Times New Roman" w:cs="Times New Roman"/>
          <w:szCs w:val="24"/>
        </w:rPr>
        <w:t xml:space="preserve"> Αυτό μπορεί να ισχύει</w:t>
      </w:r>
      <w:r>
        <w:rPr>
          <w:rFonts w:eastAsia="Times New Roman" w:cs="Times New Roman"/>
          <w:szCs w:val="24"/>
        </w:rPr>
        <w:t>,</w:t>
      </w:r>
      <w:r w:rsidRPr="00C25D5E">
        <w:rPr>
          <w:rFonts w:eastAsia="Times New Roman" w:cs="Times New Roman"/>
          <w:szCs w:val="24"/>
        </w:rPr>
        <w:t xml:space="preserve"> μπορεί και να μην ισχύει</w:t>
      </w:r>
      <w:r>
        <w:rPr>
          <w:rFonts w:eastAsia="Times New Roman" w:cs="Times New Roman"/>
          <w:szCs w:val="24"/>
        </w:rPr>
        <w:t>.</w:t>
      </w:r>
      <w:r w:rsidRPr="00C25D5E">
        <w:rPr>
          <w:rFonts w:eastAsia="Times New Roman" w:cs="Times New Roman"/>
          <w:szCs w:val="24"/>
        </w:rPr>
        <w:t xml:space="preserve"> Οπότε τι κάνετε</w:t>
      </w:r>
      <w:r>
        <w:rPr>
          <w:rFonts w:eastAsia="Times New Roman" w:cs="Times New Roman"/>
          <w:szCs w:val="24"/>
        </w:rPr>
        <w:t>;</w:t>
      </w:r>
      <w:r w:rsidRPr="00C25D5E">
        <w:rPr>
          <w:rFonts w:eastAsia="Times New Roman" w:cs="Times New Roman"/>
          <w:szCs w:val="24"/>
        </w:rPr>
        <w:t xml:space="preserve"> Μιλάτε για εξωτερική αξιολόγηση</w:t>
      </w:r>
      <w:r>
        <w:rPr>
          <w:rFonts w:eastAsia="Times New Roman" w:cs="Times New Roman"/>
          <w:szCs w:val="24"/>
        </w:rPr>
        <w:t xml:space="preserve">, δηλαδή να γίνει </w:t>
      </w:r>
      <w:r>
        <w:rPr>
          <w:rFonts w:eastAsia="Times New Roman" w:cs="Times New Roman"/>
          <w:szCs w:val="24"/>
          <w:lang w:val="en-US"/>
        </w:rPr>
        <w:t>subcontracting</w:t>
      </w:r>
      <w:r>
        <w:rPr>
          <w:rFonts w:eastAsia="Times New Roman" w:cs="Times New Roman"/>
          <w:szCs w:val="24"/>
        </w:rPr>
        <w:t xml:space="preserve">, </w:t>
      </w:r>
      <w:r w:rsidRPr="00C25D5E">
        <w:rPr>
          <w:rFonts w:eastAsia="Times New Roman" w:cs="Times New Roman"/>
          <w:szCs w:val="24"/>
        </w:rPr>
        <w:t>να ανατεθεί η αξιολόγηση δημόσιων λειτουργών σε ιδιώτες</w:t>
      </w:r>
      <w:r>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σας πληροφορώ, κύριε Υπουργέ, ότι </w:t>
      </w:r>
      <w:r w:rsidRPr="00C25D5E">
        <w:rPr>
          <w:rFonts w:eastAsia="Times New Roman" w:cs="Times New Roman"/>
          <w:szCs w:val="24"/>
        </w:rPr>
        <w:t>θα φέρει το πάντρεμα των χειρότερων συστατικών του ιδιωτικού με τα χειρότερα συστατικά του δημοσίου</w:t>
      </w:r>
      <w:r>
        <w:rPr>
          <w:rFonts w:eastAsia="Times New Roman" w:cs="Times New Roman"/>
          <w:szCs w:val="24"/>
        </w:rPr>
        <w:t>,</w:t>
      </w:r>
      <w:r w:rsidRPr="00C25D5E">
        <w:rPr>
          <w:rFonts w:eastAsia="Times New Roman" w:cs="Times New Roman"/>
          <w:szCs w:val="24"/>
        </w:rPr>
        <w:t xml:space="preserve"> όχι των καλύτερων από τη μια μεριά και </w:t>
      </w:r>
      <w:r>
        <w:rPr>
          <w:rFonts w:eastAsia="Times New Roman" w:cs="Times New Roman"/>
          <w:szCs w:val="24"/>
        </w:rPr>
        <w:t>των καλύτερων από την άλλη.</w:t>
      </w:r>
      <w:r w:rsidRPr="00C25D5E">
        <w:rPr>
          <w:rFonts w:eastAsia="Times New Roman" w:cs="Times New Roman"/>
          <w:szCs w:val="24"/>
        </w:rPr>
        <w:t xml:space="preserve"> Δεν ξέρω αν μπορείτε να το καταλάβετε</w:t>
      </w:r>
      <w:r>
        <w:rPr>
          <w:rFonts w:eastAsia="Times New Roman" w:cs="Times New Roman"/>
          <w:szCs w:val="24"/>
        </w:rPr>
        <w:t>. Ο</w:t>
      </w:r>
      <w:r w:rsidRPr="00C25D5E">
        <w:rPr>
          <w:rFonts w:eastAsia="Times New Roman" w:cs="Times New Roman"/>
          <w:szCs w:val="24"/>
        </w:rPr>
        <w:t>υσιαστικά όταν</w:t>
      </w:r>
      <w:r>
        <w:rPr>
          <w:rFonts w:eastAsia="Times New Roman" w:cs="Times New Roman"/>
          <w:szCs w:val="24"/>
        </w:rPr>
        <w:t xml:space="preserve"> βάλεις μ</w:t>
      </w:r>
      <w:r w:rsidRPr="00C25D5E">
        <w:rPr>
          <w:rFonts w:eastAsia="Times New Roman" w:cs="Times New Roman"/>
          <w:szCs w:val="24"/>
        </w:rPr>
        <w:t xml:space="preserve">ια </w:t>
      </w:r>
      <w:r>
        <w:rPr>
          <w:rFonts w:eastAsia="Times New Roman" w:cs="Times New Roman"/>
          <w:szCs w:val="24"/>
        </w:rPr>
        <w:t>εταιρεία συμβούλων μέσα σε ένα Υ</w:t>
      </w:r>
      <w:r w:rsidRPr="00C25D5E">
        <w:rPr>
          <w:rFonts w:eastAsia="Times New Roman" w:cs="Times New Roman"/>
          <w:szCs w:val="24"/>
        </w:rPr>
        <w:t>πουργείο να αξιολογήσουν</w:t>
      </w:r>
      <w:r>
        <w:rPr>
          <w:rFonts w:eastAsia="Times New Roman" w:cs="Times New Roman"/>
          <w:szCs w:val="24"/>
        </w:rPr>
        <w:t>,</w:t>
      </w:r>
      <w:r w:rsidRPr="00C25D5E">
        <w:rPr>
          <w:rFonts w:eastAsia="Times New Roman" w:cs="Times New Roman"/>
          <w:szCs w:val="24"/>
        </w:rPr>
        <w:t xml:space="preserve"> για παράδειγμα</w:t>
      </w:r>
      <w:r>
        <w:rPr>
          <w:rFonts w:eastAsia="Times New Roman" w:cs="Times New Roman"/>
          <w:szCs w:val="24"/>
        </w:rPr>
        <w:t>,</w:t>
      </w:r>
      <w:r w:rsidRPr="00C25D5E">
        <w:rPr>
          <w:rFonts w:eastAsia="Times New Roman" w:cs="Times New Roman"/>
          <w:szCs w:val="24"/>
        </w:rPr>
        <w:t xml:space="preserve"> </w:t>
      </w:r>
      <w:r>
        <w:rPr>
          <w:rFonts w:eastAsia="Times New Roman" w:cs="Times New Roman"/>
          <w:szCs w:val="24"/>
        </w:rPr>
        <w:t>τους τμηματάρχες, να αποφασίσουν ποιος θα γίνει τμηματάρχης, α</w:t>
      </w:r>
      <w:r w:rsidRPr="00C25D5E">
        <w:rPr>
          <w:rFonts w:eastAsia="Times New Roman" w:cs="Times New Roman"/>
          <w:szCs w:val="24"/>
        </w:rPr>
        <w:t xml:space="preserve">υτές οι εταιρείες συμβούλων έχουν έννομο συμφέρον να τοποθετούν συνειδητά ή υποσυνείδητα </w:t>
      </w:r>
      <w:r>
        <w:rPr>
          <w:rFonts w:eastAsia="Times New Roman" w:cs="Times New Roman"/>
          <w:szCs w:val="24"/>
        </w:rPr>
        <w:t>-</w:t>
      </w:r>
      <w:r w:rsidRPr="00C25D5E">
        <w:rPr>
          <w:rFonts w:eastAsia="Times New Roman" w:cs="Times New Roman"/>
          <w:szCs w:val="24"/>
        </w:rPr>
        <w:t>πιο συχνά υποσυνείδητα</w:t>
      </w:r>
      <w:r>
        <w:rPr>
          <w:rFonts w:eastAsia="Times New Roman" w:cs="Times New Roman"/>
          <w:szCs w:val="24"/>
        </w:rPr>
        <w:t xml:space="preserve">- </w:t>
      </w:r>
      <w:r w:rsidRPr="00C25D5E">
        <w:rPr>
          <w:rFonts w:eastAsia="Times New Roman" w:cs="Times New Roman"/>
          <w:szCs w:val="24"/>
        </w:rPr>
        <w:t>άτομα της δικής τους νοοτροπίας που</w:t>
      </w:r>
      <w:r>
        <w:rPr>
          <w:rFonts w:eastAsia="Times New Roman" w:cs="Times New Roman"/>
          <w:szCs w:val="24"/>
        </w:rPr>
        <w:t>,</w:t>
      </w:r>
      <w:r w:rsidRPr="00C25D5E">
        <w:rPr>
          <w:rFonts w:eastAsia="Times New Roman" w:cs="Times New Roman"/>
          <w:szCs w:val="24"/>
        </w:rPr>
        <w:t xml:space="preserve"> για παράδειγμα</w:t>
      </w:r>
      <w:r>
        <w:rPr>
          <w:rFonts w:eastAsia="Times New Roman" w:cs="Times New Roman"/>
          <w:szCs w:val="24"/>
        </w:rPr>
        <w:t>,</w:t>
      </w:r>
      <w:r w:rsidRPr="00C25D5E">
        <w:rPr>
          <w:rFonts w:eastAsia="Times New Roman" w:cs="Times New Roman"/>
          <w:szCs w:val="24"/>
        </w:rPr>
        <w:t xml:space="preserve"> συμφωνούν διακαώς με την ιδιωτικοποίηση του νερού</w:t>
      </w:r>
      <w:r>
        <w:rPr>
          <w:rFonts w:eastAsia="Times New Roman" w:cs="Times New Roman"/>
          <w:szCs w:val="24"/>
        </w:rPr>
        <w:t>,</w:t>
      </w:r>
      <w:r w:rsidRPr="00C25D5E">
        <w:rPr>
          <w:rFonts w:eastAsia="Times New Roman" w:cs="Times New Roman"/>
          <w:szCs w:val="24"/>
        </w:rPr>
        <w:t xml:space="preserve"> με το να συνεχιστεί αυτή η ανοησία</w:t>
      </w:r>
      <w:r>
        <w:rPr>
          <w:rFonts w:eastAsia="Times New Roman" w:cs="Times New Roman"/>
          <w:szCs w:val="24"/>
        </w:rPr>
        <w:t xml:space="preserve"> μ</w:t>
      </w:r>
      <w:r w:rsidRPr="00C25D5E">
        <w:rPr>
          <w:rFonts w:eastAsia="Times New Roman" w:cs="Times New Roman"/>
          <w:szCs w:val="24"/>
        </w:rPr>
        <w:t xml:space="preserve">ε το </w:t>
      </w:r>
      <w:r w:rsidR="00A329A8">
        <w:rPr>
          <w:rFonts w:eastAsia="Times New Roman" w:cs="Times New Roman"/>
          <w:szCs w:val="24"/>
        </w:rPr>
        <w:t>Χ</w:t>
      </w:r>
      <w:r w:rsidRPr="00C25D5E">
        <w:rPr>
          <w:rFonts w:eastAsia="Times New Roman" w:cs="Times New Roman"/>
          <w:szCs w:val="24"/>
        </w:rPr>
        <w:t xml:space="preserve">ρηματιστήριο </w:t>
      </w:r>
      <w:r w:rsidR="00A329A8">
        <w:rPr>
          <w:rFonts w:eastAsia="Times New Roman" w:cs="Times New Roman"/>
          <w:szCs w:val="24"/>
        </w:rPr>
        <w:t>Ε</w:t>
      </w:r>
      <w:r w:rsidRPr="00C25D5E">
        <w:rPr>
          <w:rFonts w:eastAsia="Times New Roman" w:cs="Times New Roman"/>
          <w:szCs w:val="24"/>
        </w:rPr>
        <w:t>νέργειας</w:t>
      </w:r>
      <w:r>
        <w:rPr>
          <w:rFonts w:eastAsia="Times New Roman" w:cs="Times New Roman"/>
          <w:szCs w:val="24"/>
        </w:rPr>
        <w:t>,</w:t>
      </w:r>
      <w:r w:rsidRPr="00C25D5E">
        <w:rPr>
          <w:rFonts w:eastAsia="Times New Roman" w:cs="Times New Roman"/>
          <w:szCs w:val="24"/>
        </w:rPr>
        <w:t xml:space="preserve"> με συγκεκριμένες πολιτικές στο περιβάλλον από τις οποίες θα κερδίσει ο γνωστός ολιγάρχης </w:t>
      </w:r>
      <w:r>
        <w:rPr>
          <w:rFonts w:eastAsia="Times New Roman" w:cs="Times New Roman"/>
          <w:szCs w:val="24"/>
        </w:rPr>
        <w:t xml:space="preserve">ή οι γνωστοί </w:t>
      </w:r>
      <w:r w:rsidRPr="00C25D5E">
        <w:rPr>
          <w:rFonts w:eastAsia="Times New Roman" w:cs="Times New Roman"/>
          <w:szCs w:val="24"/>
        </w:rPr>
        <w:t>ολιγάρχες</w:t>
      </w:r>
      <w:r>
        <w:rPr>
          <w:rFonts w:eastAsia="Times New Roman" w:cs="Times New Roman"/>
          <w:szCs w:val="24"/>
        </w:rPr>
        <w:t>. Α</w:t>
      </w:r>
      <w:r w:rsidRPr="00C25D5E">
        <w:rPr>
          <w:rFonts w:eastAsia="Times New Roman" w:cs="Times New Roman"/>
          <w:szCs w:val="24"/>
        </w:rPr>
        <w:t>υτές οι εταιρείες συμβούλων έτσι ζουν</w:t>
      </w:r>
      <w:r>
        <w:rPr>
          <w:rFonts w:eastAsia="Times New Roman" w:cs="Times New Roman"/>
          <w:szCs w:val="24"/>
        </w:rPr>
        <w:t>,</w:t>
      </w:r>
      <w:r w:rsidRPr="00C25D5E">
        <w:rPr>
          <w:rFonts w:eastAsia="Times New Roman" w:cs="Times New Roman"/>
          <w:szCs w:val="24"/>
        </w:rPr>
        <w:t xml:space="preserve"> μέσα από αυτή τη διασύνδεση</w:t>
      </w:r>
      <w:r>
        <w:rPr>
          <w:rFonts w:eastAsia="Times New Roman" w:cs="Times New Roman"/>
          <w:szCs w:val="24"/>
        </w:rPr>
        <w:t xml:space="preserve"> ή</w:t>
      </w:r>
      <w:r w:rsidRPr="00C25D5E">
        <w:rPr>
          <w:rFonts w:eastAsia="Times New Roman" w:cs="Times New Roman"/>
          <w:szCs w:val="24"/>
        </w:rPr>
        <w:t xml:space="preserve"> </w:t>
      </w:r>
      <w:r>
        <w:rPr>
          <w:rFonts w:eastAsia="Times New Roman" w:cs="Times New Roman"/>
          <w:szCs w:val="24"/>
        </w:rPr>
        <w:t>τ</w:t>
      </w:r>
      <w:r w:rsidRPr="00C25D5E">
        <w:rPr>
          <w:rFonts w:eastAsia="Times New Roman" w:cs="Times New Roman"/>
          <w:szCs w:val="24"/>
        </w:rPr>
        <w:t>η διαπλοκή</w:t>
      </w:r>
      <w:r>
        <w:rPr>
          <w:rFonts w:eastAsia="Times New Roman" w:cs="Times New Roman"/>
          <w:szCs w:val="24"/>
        </w:rPr>
        <w:t xml:space="preserve"> μ</w:t>
      </w:r>
      <w:r w:rsidRPr="00C25D5E">
        <w:rPr>
          <w:rFonts w:eastAsia="Times New Roman" w:cs="Times New Roman"/>
          <w:szCs w:val="24"/>
        </w:rPr>
        <w:t xml:space="preserve">ε αυτά τα </w:t>
      </w:r>
      <w:r>
        <w:rPr>
          <w:rFonts w:eastAsia="Times New Roman" w:cs="Times New Roman"/>
          <w:szCs w:val="24"/>
        </w:rPr>
        <w:t>ολιγα</w:t>
      </w:r>
      <w:r w:rsidRPr="00C25D5E">
        <w:rPr>
          <w:rFonts w:eastAsia="Times New Roman" w:cs="Times New Roman"/>
          <w:szCs w:val="24"/>
        </w:rPr>
        <w:t>ρχικά συμφέροντα</w:t>
      </w:r>
      <w:r>
        <w:rPr>
          <w:rFonts w:eastAsia="Times New Roman" w:cs="Times New Roman"/>
          <w:szCs w:val="24"/>
        </w:rPr>
        <w:t>.</w:t>
      </w:r>
      <w:r w:rsidRPr="00C25D5E">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C25D5E">
        <w:rPr>
          <w:rFonts w:eastAsia="Times New Roman" w:cs="Times New Roman"/>
          <w:szCs w:val="24"/>
        </w:rPr>
        <w:t>Με άλλα λόγια</w:t>
      </w:r>
      <w:r>
        <w:rPr>
          <w:rFonts w:eastAsia="Times New Roman" w:cs="Times New Roman"/>
          <w:szCs w:val="24"/>
        </w:rPr>
        <w:t>,</w:t>
      </w:r>
      <w:r w:rsidRPr="00C25D5E">
        <w:rPr>
          <w:rFonts w:eastAsia="Times New Roman" w:cs="Times New Roman"/>
          <w:szCs w:val="24"/>
        </w:rPr>
        <w:t xml:space="preserve"> εισάγοντας εξωτερική αξιολόγηση στο εσωτερικό </w:t>
      </w:r>
      <w:r>
        <w:rPr>
          <w:rFonts w:eastAsia="Times New Roman" w:cs="Times New Roman"/>
          <w:szCs w:val="24"/>
        </w:rPr>
        <w:t>του δημόσιου τομέα δημιουργείτε</w:t>
      </w:r>
      <w:r w:rsidRPr="00C25D5E">
        <w:rPr>
          <w:rFonts w:eastAsia="Times New Roman" w:cs="Times New Roman"/>
          <w:szCs w:val="24"/>
        </w:rPr>
        <w:t xml:space="preserve"> περιστρεφόμενες πόρτες</w:t>
      </w:r>
      <w:r>
        <w:rPr>
          <w:rFonts w:eastAsia="Times New Roman" w:cs="Times New Roman"/>
          <w:szCs w:val="24"/>
        </w:rPr>
        <w:t>.</w:t>
      </w:r>
      <w:r w:rsidRPr="00C25D5E">
        <w:rPr>
          <w:rFonts w:eastAsia="Times New Roman" w:cs="Times New Roman"/>
          <w:szCs w:val="24"/>
        </w:rPr>
        <w:t xml:space="preserve"> Τα ίδια άτομα πηγαίνουν απ</w:t>
      </w:r>
      <w:r>
        <w:rPr>
          <w:rFonts w:eastAsia="Times New Roman" w:cs="Times New Roman"/>
          <w:szCs w:val="24"/>
        </w:rPr>
        <w:t xml:space="preserve">ό τον ιδιωτικό στο δημόσιο τομέα, </w:t>
      </w:r>
      <w:r w:rsidRPr="00C25D5E">
        <w:rPr>
          <w:rFonts w:eastAsia="Times New Roman" w:cs="Times New Roman"/>
          <w:szCs w:val="24"/>
        </w:rPr>
        <w:t xml:space="preserve">όπως γίνεται μεταξύ </w:t>
      </w:r>
      <w:r>
        <w:rPr>
          <w:rFonts w:eastAsia="Times New Roman" w:cs="Times New Roman"/>
          <w:szCs w:val="24"/>
          <w:lang w:val="en-US"/>
        </w:rPr>
        <w:t>Wall</w:t>
      </w:r>
      <w:r w:rsidRPr="00267AAB">
        <w:rPr>
          <w:rFonts w:eastAsia="Times New Roman" w:cs="Times New Roman"/>
          <w:szCs w:val="24"/>
        </w:rPr>
        <w:t xml:space="preserve"> </w:t>
      </w:r>
      <w:r>
        <w:rPr>
          <w:rFonts w:eastAsia="Times New Roman" w:cs="Times New Roman"/>
          <w:szCs w:val="24"/>
          <w:lang w:val="en-US"/>
        </w:rPr>
        <w:t>Street</w:t>
      </w:r>
      <w:r w:rsidRPr="00267AAB">
        <w:rPr>
          <w:rFonts w:eastAsia="Times New Roman" w:cs="Times New Roman"/>
          <w:szCs w:val="24"/>
        </w:rPr>
        <w:t xml:space="preserve"> </w:t>
      </w:r>
      <w:r>
        <w:rPr>
          <w:rFonts w:eastAsia="Times New Roman" w:cs="Times New Roman"/>
          <w:szCs w:val="24"/>
        </w:rPr>
        <w:t xml:space="preserve">και αμερικανικού </w:t>
      </w:r>
      <w:r w:rsidR="00A329A8">
        <w:rPr>
          <w:rFonts w:eastAsia="Times New Roman" w:cs="Times New Roman"/>
          <w:szCs w:val="24"/>
        </w:rPr>
        <w:t>Υπουργείου</w:t>
      </w:r>
      <w:r>
        <w:rPr>
          <w:rFonts w:eastAsia="Times New Roman" w:cs="Times New Roman"/>
          <w:szCs w:val="24"/>
        </w:rPr>
        <w:t xml:space="preserve"> Ο</w:t>
      </w:r>
      <w:r w:rsidRPr="00C25D5E">
        <w:rPr>
          <w:rFonts w:eastAsia="Times New Roman" w:cs="Times New Roman"/>
          <w:szCs w:val="24"/>
        </w:rPr>
        <w:t>ικονομικών</w:t>
      </w:r>
      <w:r>
        <w:rPr>
          <w:rFonts w:eastAsia="Times New Roman" w:cs="Times New Roman"/>
          <w:szCs w:val="24"/>
        </w:rPr>
        <w:t>.</w:t>
      </w:r>
      <w:r w:rsidRPr="00C25D5E">
        <w:rPr>
          <w:rFonts w:eastAsia="Times New Roman" w:cs="Times New Roman"/>
          <w:szCs w:val="24"/>
        </w:rPr>
        <w:t xml:space="preserve"> Ο κύριος</w:t>
      </w:r>
      <w:r>
        <w:rPr>
          <w:rFonts w:eastAsia="Times New Roman" w:cs="Times New Roman"/>
          <w:szCs w:val="24"/>
        </w:rPr>
        <w:t xml:space="preserve"> της</w:t>
      </w:r>
      <w:r w:rsidRPr="00C25D5E">
        <w:rPr>
          <w:rFonts w:eastAsia="Times New Roman" w:cs="Times New Roman"/>
          <w:szCs w:val="24"/>
        </w:rPr>
        <w:t xml:space="preserve"> </w:t>
      </w:r>
      <w:r>
        <w:rPr>
          <w:rFonts w:eastAsia="Times New Roman" w:cs="Times New Roman"/>
          <w:szCs w:val="24"/>
        </w:rPr>
        <w:t>«</w:t>
      </w:r>
      <w:r w:rsidR="00A329A8">
        <w:rPr>
          <w:rFonts w:eastAsia="Times New Roman" w:cs="Times New Roman"/>
          <w:szCs w:val="24"/>
          <w:lang w:val="en-US"/>
        </w:rPr>
        <w:t>GOLDMAN</w:t>
      </w:r>
      <w:r w:rsidR="00A329A8" w:rsidRPr="00267AAB">
        <w:rPr>
          <w:rFonts w:eastAsia="Times New Roman" w:cs="Times New Roman"/>
          <w:szCs w:val="24"/>
        </w:rPr>
        <w:t xml:space="preserve"> </w:t>
      </w:r>
      <w:r w:rsidR="00A329A8">
        <w:rPr>
          <w:rFonts w:eastAsia="Times New Roman" w:cs="Times New Roman"/>
          <w:szCs w:val="24"/>
          <w:lang w:val="en-US"/>
        </w:rPr>
        <w:t>SACHS</w:t>
      </w:r>
      <w:r>
        <w:rPr>
          <w:rFonts w:eastAsia="Times New Roman" w:cs="Times New Roman"/>
          <w:szCs w:val="24"/>
        </w:rPr>
        <w:t>» τη</w:t>
      </w:r>
      <w:r w:rsidRPr="00C25D5E">
        <w:rPr>
          <w:rFonts w:eastAsia="Times New Roman" w:cs="Times New Roman"/>
          <w:szCs w:val="24"/>
        </w:rPr>
        <w:t xml:space="preserve"> μία μέρα </w:t>
      </w:r>
      <w:r>
        <w:rPr>
          <w:rFonts w:eastAsia="Times New Roman" w:cs="Times New Roman"/>
          <w:szCs w:val="24"/>
        </w:rPr>
        <w:t xml:space="preserve">είναι εκεί, την άλλη μέρα είναι στο Υπουργείο Οικονομικών και την επόμενη μέρα ξαναπάει στην </w:t>
      </w:r>
      <w:r w:rsidRPr="00980B5B">
        <w:rPr>
          <w:rFonts w:eastAsia="Times New Roman" w:cs="Times New Roman"/>
          <w:szCs w:val="24"/>
        </w:rPr>
        <w:t>«</w:t>
      </w:r>
      <w:r w:rsidR="00A329A8" w:rsidRPr="00980B5B">
        <w:rPr>
          <w:rFonts w:eastAsia="Times New Roman" w:cs="Times New Roman"/>
          <w:szCs w:val="24"/>
          <w:lang w:val="en-US"/>
        </w:rPr>
        <w:t>GOLDMAN</w:t>
      </w:r>
      <w:r w:rsidR="00A329A8" w:rsidRPr="00980B5B">
        <w:rPr>
          <w:rFonts w:eastAsia="Times New Roman" w:cs="Times New Roman"/>
          <w:szCs w:val="24"/>
        </w:rPr>
        <w:t xml:space="preserve"> </w:t>
      </w:r>
      <w:r w:rsidR="00A329A8" w:rsidRPr="00980B5B">
        <w:rPr>
          <w:rFonts w:eastAsia="Times New Roman" w:cs="Times New Roman"/>
          <w:szCs w:val="24"/>
          <w:lang w:val="en-US"/>
        </w:rPr>
        <w:t>SACHS</w:t>
      </w:r>
      <w:r w:rsidRPr="00980B5B">
        <w:rPr>
          <w:rFonts w:eastAsia="Times New Roman" w:cs="Times New Roman"/>
          <w:szCs w:val="24"/>
        </w:rPr>
        <w:t>»</w:t>
      </w:r>
      <w:r>
        <w:rPr>
          <w:rFonts w:eastAsia="Times New Roman" w:cs="Times New Roman"/>
          <w:szCs w:val="24"/>
        </w:rPr>
        <w:t xml:space="preserve">. </w:t>
      </w:r>
      <w:r w:rsidRPr="00C25D5E">
        <w:rPr>
          <w:rFonts w:eastAsia="Times New Roman" w:cs="Times New Roman"/>
          <w:szCs w:val="24"/>
        </w:rPr>
        <w:t>Αυτό δημιουργείται με το συγκεκριμένο σύστημα αξιολόγησης</w:t>
      </w:r>
      <w:r>
        <w:rPr>
          <w:rFonts w:eastAsia="Times New Roman" w:cs="Times New Roman"/>
          <w:szCs w:val="24"/>
        </w:rPr>
        <w:t>.</w:t>
      </w:r>
      <w:r w:rsidRPr="00C25D5E">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C25D5E">
        <w:rPr>
          <w:rFonts w:eastAsia="Times New Roman" w:cs="Times New Roman"/>
          <w:szCs w:val="24"/>
        </w:rPr>
        <w:lastRenderedPageBreak/>
        <w:t xml:space="preserve">Αυτό δεν σημαίνει ότι </w:t>
      </w:r>
      <w:r>
        <w:rPr>
          <w:rFonts w:eastAsia="Times New Roman" w:cs="Times New Roman"/>
          <w:szCs w:val="24"/>
        </w:rPr>
        <w:t>δεν π</w:t>
      </w:r>
      <w:r w:rsidRPr="00C25D5E">
        <w:rPr>
          <w:rFonts w:eastAsia="Times New Roman" w:cs="Times New Roman"/>
          <w:szCs w:val="24"/>
        </w:rPr>
        <w:t>ρέπει να αλλάξουν τα πράγματα</w:t>
      </w:r>
      <w:r>
        <w:rPr>
          <w:rFonts w:eastAsia="Times New Roman" w:cs="Times New Roman"/>
          <w:szCs w:val="24"/>
        </w:rPr>
        <w:t>. Εμείς δεν ε</w:t>
      </w:r>
      <w:r w:rsidRPr="00C25D5E">
        <w:rPr>
          <w:rFonts w:eastAsia="Times New Roman" w:cs="Times New Roman"/>
          <w:szCs w:val="24"/>
        </w:rPr>
        <w:t xml:space="preserve">ίμαστε εναντίον της </w:t>
      </w:r>
      <w:r>
        <w:rPr>
          <w:rFonts w:eastAsia="Times New Roman" w:cs="Times New Roman"/>
          <w:szCs w:val="24"/>
        </w:rPr>
        <w:t>αποτελμάτωσης</w:t>
      </w:r>
      <w:r w:rsidRPr="00C25D5E">
        <w:rPr>
          <w:rFonts w:eastAsia="Times New Roman" w:cs="Times New Roman"/>
          <w:szCs w:val="24"/>
        </w:rPr>
        <w:t xml:space="preserve"> επειδή η εναλλακτική που θέλετε εσείς είναι τοξική</w:t>
      </w:r>
      <w:r>
        <w:rPr>
          <w:rFonts w:eastAsia="Times New Roman" w:cs="Times New Roman"/>
          <w:szCs w:val="24"/>
        </w:rPr>
        <w:t>.</w:t>
      </w:r>
      <w:r w:rsidRPr="00C25D5E">
        <w:rPr>
          <w:rFonts w:eastAsia="Times New Roman" w:cs="Times New Roman"/>
          <w:szCs w:val="24"/>
        </w:rPr>
        <w:t xml:space="preserve"> Εμείς θέλουμε αναβάθμιση της δημόσιας διοίκησης</w:t>
      </w:r>
      <w:r>
        <w:rPr>
          <w:rFonts w:eastAsia="Times New Roman" w:cs="Times New Roman"/>
          <w:szCs w:val="24"/>
        </w:rPr>
        <w:t>.</w:t>
      </w:r>
      <w:r w:rsidRPr="00C25D5E">
        <w:rPr>
          <w:rFonts w:eastAsia="Times New Roman" w:cs="Times New Roman"/>
          <w:szCs w:val="24"/>
        </w:rPr>
        <w:t xml:space="preserve"> </w:t>
      </w:r>
      <w:r>
        <w:rPr>
          <w:rFonts w:eastAsia="Times New Roman" w:cs="Times New Roman"/>
          <w:szCs w:val="24"/>
        </w:rPr>
        <w:t>Πώς όμως; Μ</w:t>
      </w:r>
      <w:r w:rsidRPr="00C25D5E">
        <w:rPr>
          <w:rFonts w:eastAsia="Times New Roman" w:cs="Times New Roman"/>
          <w:szCs w:val="24"/>
        </w:rPr>
        <w:t xml:space="preserve">ε </w:t>
      </w:r>
      <w:r>
        <w:rPr>
          <w:rFonts w:eastAsia="Times New Roman" w:cs="Times New Roman"/>
          <w:szCs w:val="24"/>
        </w:rPr>
        <w:t>συμμετοχικούς θεσμούς αναβάθμισης και αυτο</w:t>
      </w:r>
      <w:r w:rsidRPr="00C25D5E">
        <w:rPr>
          <w:rFonts w:eastAsia="Times New Roman" w:cs="Times New Roman"/>
          <w:szCs w:val="24"/>
        </w:rPr>
        <w:t>βε</w:t>
      </w:r>
      <w:r>
        <w:rPr>
          <w:rFonts w:eastAsia="Times New Roman" w:cs="Times New Roman"/>
          <w:szCs w:val="24"/>
        </w:rPr>
        <w:t>λτίωσης της δημόσιας διοίκησης.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Θα είμαι</w:t>
      </w:r>
      <w:r w:rsidRPr="00C25D5E">
        <w:rPr>
          <w:rFonts w:eastAsia="Times New Roman" w:cs="Times New Roman"/>
          <w:szCs w:val="24"/>
        </w:rPr>
        <w:t xml:space="preserve"> πολύ συγκεκριμένος</w:t>
      </w:r>
      <w:r>
        <w:rPr>
          <w:rFonts w:eastAsia="Times New Roman" w:cs="Times New Roman"/>
          <w:szCs w:val="24"/>
        </w:rPr>
        <w:t>.</w:t>
      </w:r>
      <w:r w:rsidRPr="00C25D5E">
        <w:rPr>
          <w:rFonts w:eastAsia="Times New Roman" w:cs="Times New Roman"/>
          <w:szCs w:val="24"/>
        </w:rPr>
        <w:t xml:space="preserve"> Κάνουμε </w:t>
      </w:r>
      <w:r>
        <w:rPr>
          <w:rFonts w:eastAsia="Times New Roman" w:cs="Times New Roman"/>
          <w:szCs w:val="24"/>
        </w:rPr>
        <w:t>ως ΜέΡΑ25 εδώ</w:t>
      </w:r>
      <w:r w:rsidRPr="00C25D5E">
        <w:rPr>
          <w:rFonts w:eastAsia="Times New Roman" w:cs="Times New Roman"/>
          <w:szCs w:val="24"/>
        </w:rPr>
        <w:t xml:space="preserve"> και καιρό τρεις προτάσεις</w:t>
      </w:r>
      <w:r>
        <w:rPr>
          <w:rFonts w:eastAsia="Times New Roman" w:cs="Times New Roman"/>
          <w:szCs w:val="24"/>
        </w:rPr>
        <w:t>,</w:t>
      </w:r>
      <w:r w:rsidRPr="00C25D5E">
        <w:rPr>
          <w:rFonts w:eastAsia="Times New Roman" w:cs="Times New Roman"/>
          <w:szCs w:val="24"/>
        </w:rPr>
        <w:t xml:space="preserve"> προβλέπουμε τρεις νέους θεσμούς για την αναβάθμιση και την </w:t>
      </w:r>
      <w:r>
        <w:rPr>
          <w:rFonts w:eastAsia="Times New Roman" w:cs="Times New Roman"/>
          <w:szCs w:val="24"/>
        </w:rPr>
        <w:t>αυτο</w:t>
      </w:r>
      <w:r w:rsidRPr="00C25D5E">
        <w:rPr>
          <w:rFonts w:eastAsia="Times New Roman" w:cs="Times New Roman"/>
          <w:szCs w:val="24"/>
        </w:rPr>
        <w:t>βελτίωση του δημόσιου τομέα</w:t>
      </w:r>
      <w:r>
        <w:rPr>
          <w:rFonts w:eastAsia="Times New Roman" w:cs="Times New Roman"/>
          <w:szCs w:val="24"/>
        </w:rPr>
        <w:t>:</w:t>
      </w:r>
      <w:r w:rsidRPr="00C25D5E">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C25D5E">
        <w:rPr>
          <w:rFonts w:eastAsia="Times New Roman" w:cs="Times New Roman"/>
          <w:szCs w:val="24"/>
        </w:rPr>
        <w:t>Πρώτον</w:t>
      </w:r>
      <w:r>
        <w:rPr>
          <w:rFonts w:eastAsia="Times New Roman" w:cs="Times New Roman"/>
          <w:szCs w:val="24"/>
        </w:rPr>
        <w:t>,</w:t>
      </w:r>
      <w:r w:rsidRPr="00C25D5E">
        <w:rPr>
          <w:rFonts w:eastAsia="Times New Roman" w:cs="Times New Roman"/>
          <w:szCs w:val="24"/>
        </w:rPr>
        <w:t xml:space="preserve"> η αξιολόγηση </w:t>
      </w:r>
      <w:r>
        <w:rPr>
          <w:rFonts w:eastAsia="Times New Roman" w:cs="Times New Roman"/>
          <w:szCs w:val="24"/>
        </w:rPr>
        <w:t xml:space="preserve">ατόμων, μονάδων, </w:t>
      </w:r>
      <w:r w:rsidRPr="00C25D5E">
        <w:rPr>
          <w:rFonts w:eastAsia="Times New Roman" w:cs="Times New Roman"/>
          <w:szCs w:val="24"/>
        </w:rPr>
        <w:t xml:space="preserve">τμημάτων στη δημόσια διοίκηση να γίνεται από κλιμάκια </w:t>
      </w:r>
      <w:r>
        <w:rPr>
          <w:rFonts w:eastAsia="Times New Roman" w:cs="Times New Roman"/>
          <w:szCs w:val="24"/>
        </w:rPr>
        <w:t>κληρωτών</w:t>
      </w:r>
      <w:r w:rsidRPr="00C25D5E">
        <w:rPr>
          <w:rFonts w:eastAsia="Times New Roman" w:cs="Times New Roman"/>
          <w:szCs w:val="24"/>
        </w:rPr>
        <w:t xml:space="preserve"> δημοσίων υπαλλήλων με εξάμηνη θητεία</w:t>
      </w:r>
      <w:r>
        <w:rPr>
          <w:rFonts w:eastAsia="Times New Roman" w:cs="Times New Roman"/>
          <w:szCs w:val="24"/>
        </w:rPr>
        <w:t>, ν</w:t>
      </w:r>
      <w:r w:rsidRPr="00C25D5E">
        <w:rPr>
          <w:rFonts w:eastAsia="Times New Roman" w:cs="Times New Roman"/>
          <w:szCs w:val="24"/>
        </w:rPr>
        <w:t xml:space="preserve">α ξέρουν όλοι ότι </w:t>
      </w:r>
      <w:r>
        <w:rPr>
          <w:rFonts w:eastAsia="Times New Roman" w:cs="Times New Roman"/>
          <w:szCs w:val="24"/>
        </w:rPr>
        <w:t xml:space="preserve">μία, </w:t>
      </w:r>
      <w:r w:rsidRPr="00C25D5E">
        <w:rPr>
          <w:rFonts w:eastAsia="Times New Roman" w:cs="Times New Roman"/>
          <w:szCs w:val="24"/>
        </w:rPr>
        <w:t>δύο φορές στην καριέρα τους θα είναι αξιολογητές για έξι μήνες</w:t>
      </w:r>
      <w:r>
        <w:rPr>
          <w:rFonts w:eastAsia="Times New Roman" w:cs="Times New Roman"/>
          <w:szCs w:val="24"/>
        </w:rPr>
        <w:t>,</w:t>
      </w:r>
      <w:r w:rsidRPr="00C25D5E">
        <w:rPr>
          <w:rFonts w:eastAsia="Times New Roman" w:cs="Times New Roman"/>
          <w:szCs w:val="24"/>
        </w:rPr>
        <w:t xml:space="preserve"> όχι στη δική τους υπηρεσία</w:t>
      </w:r>
      <w:r>
        <w:rPr>
          <w:rFonts w:eastAsia="Times New Roman" w:cs="Times New Roman"/>
          <w:szCs w:val="24"/>
        </w:rPr>
        <w:t>,</w:t>
      </w:r>
      <w:r w:rsidRPr="00C25D5E">
        <w:rPr>
          <w:rFonts w:eastAsia="Times New Roman" w:cs="Times New Roman"/>
          <w:szCs w:val="24"/>
        </w:rPr>
        <w:t xml:space="preserve"> όχι στον δικό τους τόπο</w:t>
      </w:r>
      <w:r>
        <w:rPr>
          <w:rFonts w:eastAsia="Times New Roman" w:cs="Times New Roman"/>
          <w:szCs w:val="24"/>
        </w:rPr>
        <w:t>, σ</w:t>
      </w:r>
      <w:r w:rsidRPr="00C25D5E">
        <w:rPr>
          <w:rFonts w:eastAsia="Times New Roman" w:cs="Times New Roman"/>
          <w:szCs w:val="24"/>
        </w:rPr>
        <w:t>ε μια άλλη πόλη</w:t>
      </w:r>
      <w:r>
        <w:rPr>
          <w:rFonts w:eastAsia="Times New Roman" w:cs="Times New Roman"/>
          <w:szCs w:val="24"/>
        </w:rPr>
        <w:t>,</w:t>
      </w:r>
      <w:r w:rsidRPr="00C25D5E">
        <w:rPr>
          <w:rFonts w:eastAsia="Times New Roman" w:cs="Times New Roman"/>
          <w:szCs w:val="24"/>
        </w:rPr>
        <w:t xml:space="preserve"> σε μια άλλη υπηρεσία</w:t>
      </w:r>
      <w:r>
        <w:rPr>
          <w:rFonts w:eastAsia="Times New Roman" w:cs="Times New Roman"/>
          <w:szCs w:val="24"/>
        </w:rPr>
        <w:t>. Έτσι</w:t>
      </w:r>
      <w:r w:rsidRPr="00C25D5E">
        <w:rPr>
          <w:rFonts w:eastAsia="Times New Roman" w:cs="Times New Roman"/>
          <w:szCs w:val="24"/>
        </w:rPr>
        <w:t xml:space="preserve"> δημιουργείς μια κοινότ</w:t>
      </w:r>
      <w:r>
        <w:rPr>
          <w:rFonts w:eastAsia="Times New Roman" w:cs="Times New Roman"/>
          <w:szCs w:val="24"/>
        </w:rPr>
        <w:t>ητα δημοσίων υπαλλήλων που αυτο</w:t>
      </w:r>
      <w:r w:rsidRPr="00C25D5E">
        <w:rPr>
          <w:rFonts w:eastAsia="Times New Roman" w:cs="Times New Roman"/>
          <w:szCs w:val="24"/>
        </w:rPr>
        <w:t>πληροφορούνται</w:t>
      </w:r>
      <w:r>
        <w:rPr>
          <w:rFonts w:eastAsia="Times New Roman" w:cs="Times New Roman"/>
          <w:szCs w:val="24"/>
        </w:rPr>
        <w:t>,</w:t>
      </w:r>
      <w:r w:rsidRPr="00C25D5E">
        <w:rPr>
          <w:rFonts w:eastAsia="Times New Roman" w:cs="Times New Roman"/>
          <w:szCs w:val="24"/>
        </w:rPr>
        <w:t xml:space="preserve"> μαθαίνουν οι μεν τι κάνουν </w:t>
      </w:r>
      <w:r>
        <w:rPr>
          <w:rFonts w:eastAsia="Times New Roman" w:cs="Times New Roman"/>
          <w:szCs w:val="24"/>
        </w:rPr>
        <w:t>οι δε και</w:t>
      </w:r>
      <w:r w:rsidRPr="00C25D5E">
        <w:rPr>
          <w:rFonts w:eastAsia="Times New Roman" w:cs="Times New Roman"/>
          <w:szCs w:val="24"/>
        </w:rPr>
        <w:t xml:space="preserve"> κρίνουν </w:t>
      </w:r>
      <w:r>
        <w:rPr>
          <w:rFonts w:eastAsia="Times New Roman" w:cs="Times New Roman"/>
          <w:szCs w:val="24"/>
        </w:rPr>
        <w:t xml:space="preserve">οι μεν τους δε </w:t>
      </w:r>
      <w:r w:rsidRPr="00C25D5E">
        <w:rPr>
          <w:rFonts w:eastAsia="Times New Roman" w:cs="Times New Roman"/>
          <w:szCs w:val="24"/>
        </w:rPr>
        <w:t>στη βάση της κληρωτίδα</w:t>
      </w:r>
      <w:r>
        <w:rPr>
          <w:rFonts w:eastAsia="Times New Roman" w:cs="Times New Roman"/>
          <w:szCs w:val="24"/>
        </w:rPr>
        <w:t>ς</w:t>
      </w:r>
      <w:r w:rsidRPr="00C25D5E">
        <w:rPr>
          <w:rFonts w:eastAsia="Times New Roman" w:cs="Times New Roman"/>
          <w:szCs w:val="24"/>
        </w:rPr>
        <w:t xml:space="preserve"> η οποία σπάει τους μη</w:t>
      </w:r>
      <w:r>
        <w:rPr>
          <w:rFonts w:eastAsia="Times New Roman" w:cs="Times New Roman"/>
          <w:szCs w:val="24"/>
        </w:rPr>
        <w:t>χανισμούς της δημιουργίας φαυλοκρ</w:t>
      </w:r>
      <w:r w:rsidRPr="00C25D5E">
        <w:rPr>
          <w:rFonts w:eastAsia="Times New Roman" w:cs="Times New Roman"/>
          <w:szCs w:val="24"/>
        </w:rPr>
        <w:t>ατίας</w:t>
      </w:r>
      <w:r>
        <w:rPr>
          <w:rFonts w:eastAsia="Times New Roman" w:cs="Times New Roman"/>
          <w:szCs w:val="24"/>
        </w:rPr>
        <w:t>.</w:t>
      </w:r>
      <w:r w:rsidRPr="00793433">
        <w:rPr>
          <w:rFonts w:eastAsia="Times New Roman" w:cs="Times New Roman"/>
          <w:szCs w:val="24"/>
        </w:rPr>
        <w:t xml:space="preserve"> </w:t>
      </w:r>
    </w:p>
    <w:p w:rsidR="00EF197F" w:rsidRDefault="00120B8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w:t>
      </w:r>
      <w:r w:rsidRPr="00C25D5E">
        <w:rPr>
          <w:rFonts w:eastAsia="Times New Roman" w:cs="Times New Roman"/>
          <w:szCs w:val="24"/>
        </w:rPr>
        <w:t>ύτε ποσοτική ούτε ιεραρχική</w:t>
      </w:r>
      <w:r>
        <w:rPr>
          <w:rFonts w:eastAsia="Times New Roman" w:cs="Times New Roman"/>
          <w:szCs w:val="24"/>
        </w:rPr>
        <w:t>,</w:t>
      </w:r>
      <w:r w:rsidRPr="00C25D5E">
        <w:rPr>
          <w:rFonts w:eastAsia="Times New Roman" w:cs="Times New Roman"/>
          <w:szCs w:val="24"/>
        </w:rPr>
        <w:t xml:space="preserve"> συμμετοχική και υποκειμενική</w:t>
      </w:r>
      <w:r>
        <w:rPr>
          <w:rFonts w:eastAsia="Times New Roman" w:cs="Times New Roman"/>
          <w:szCs w:val="24"/>
        </w:rPr>
        <w:t>.</w:t>
      </w:r>
      <w:r w:rsidRPr="00C25D5E">
        <w:rPr>
          <w:rFonts w:eastAsia="Times New Roman" w:cs="Times New Roman"/>
          <w:szCs w:val="24"/>
        </w:rPr>
        <w:t xml:space="preserve"> Είναι </w:t>
      </w:r>
      <w:r>
        <w:rPr>
          <w:rFonts w:eastAsia="Times New Roman" w:cs="Times New Roman"/>
          <w:szCs w:val="24"/>
        </w:rPr>
        <w:t xml:space="preserve">ο </w:t>
      </w:r>
      <w:r w:rsidRPr="00C25D5E">
        <w:rPr>
          <w:rFonts w:eastAsia="Times New Roman" w:cs="Times New Roman"/>
          <w:szCs w:val="24"/>
        </w:rPr>
        <w:t>μόνος τρόπος να έχεις σοβαρή αξιολόγηση</w:t>
      </w:r>
      <w:r>
        <w:rPr>
          <w:rFonts w:eastAsia="Times New Roman" w:cs="Times New Roman"/>
          <w:szCs w:val="24"/>
        </w:rPr>
        <w:t>,</w:t>
      </w:r>
      <w:r w:rsidRPr="00C25D5E">
        <w:rPr>
          <w:rFonts w:eastAsia="Times New Roman" w:cs="Times New Roman"/>
          <w:szCs w:val="24"/>
        </w:rPr>
        <w:t xml:space="preserve"> πραγματική αξιολόγηση </w:t>
      </w:r>
      <w:r>
        <w:rPr>
          <w:rFonts w:eastAsia="Times New Roman" w:cs="Times New Roman"/>
          <w:szCs w:val="24"/>
        </w:rPr>
        <w:t xml:space="preserve">και </w:t>
      </w:r>
      <w:r w:rsidRPr="00C25D5E">
        <w:rPr>
          <w:rFonts w:eastAsia="Times New Roman" w:cs="Times New Roman"/>
          <w:szCs w:val="24"/>
        </w:rPr>
        <w:t xml:space="preserve">όχι </w:t>
      </w:r>
      <w:r w:rsidRPr="00C25D5E">
        <w:rPr>
          <w:rFonts w:eastAsia="Times New Roman" w:cs="Times New Roman"/>
          <w:szCs w:val="24"/>
        </w:rPr>
        <w:lastRenderedPageBreak/>
        <w:t>ποσοτικοποίηση</w:t>
      </w:r>
      <w:r>
        <w:rPr>
          <w:rFonts w:eastAsia="Times New Roman" w:cs="Times New Roman"/>
          <w:szCs w:val="24"/>
        </w:rPr>
        <w:t>.</w:t>
      </w:r>
      <w:r w:rsidRPr="00C25D5E">
        <w:rPr>
          <w:rFonts w:eastAsia="Times New Roman" w:cs="Times New Roman"/>
          <w:szCs w:val="24"/>
        </w:rPr>
        <w:t xml:space="preserve"> Είναι ένας θεσμός συλλογικής ευθύνης</w:t>
      </w:r>
      <w:r>
        <w:rPr>
          <w:rFonts w:eastAsia="Times New Roman" w:cs="Times New Roman"/>
          <w:szCs w:val="24"/>
        </w:rPr>
        <w:t>, αυτοβελτίωσης αυτο</w:t>
      </w:r>
      <w:r w:rsidRPr="00C25D5E">
        <w:rPr>
          <w:rFonts w:eastAsia="Times New Roman" w:cs="Times New Roman"/>
          <w:szCs w:val="24"/>
        </w:rPr>
        <w:t>πληροφόρησης και δημιουργίας μιας κοινότητας δημοσίων υπαλλήλων που έχουν στο μυαλό τους το δημόσιο συμφέρον</w:t>
      </w:r>
      <w:r>
        <w:rPr>
          <w:rFonts w:eastAsia="Times New Roman" w:cs="Times New Roman"/>
          <w:szCs w:val="24"/>
        </w:rPr>
        <w:t>.</w:t>
      </w:r>
      <w:r w:rsidRPr="00C25D5E">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Η δεύτερη πρότασή μας,</w:t>
      </w:r>
      <w:r w:rsidRPr="00C25D5E">
        <w:rPr>
          <w:rFonts w:eastAsia="Times New Roman" w:cs="Times New Roman"/>
          <w:szCs w:val="24"/>
        </w:rPr>
        <w:t xml:space="preserve"> ο δεύτερος θεσμός </w:t>
      </w:r>
      <w:r>
        <w:rPr>
          <w:rFonts w:eastAsia="Times New Roman" w:cs="Times New Roman"/>
          <w:szCs w:val="24"/>
        </w:rPr>
        <w:t>έχει ως εξής: Θ</w:t>
      </w:r>
      <w:r w:rsidRPr="00C25D5E">
        <w:rPr>
          <w:rFonts w:eastAsia="Times New Roman" w:cs="Times New Roman"/>
          <w:szCs w:val="24"/>
        </w:rPr>
        <w:t>εωρούμε ότι το ανώτατο προσωπικό πρέπει να επιλέγεται από κοινωνική επιτροπή επιλογής ανώτατου προσωπικού</w:t>
      </w:r>
      <w:r w:rsidR="00A329A8">
        <w:rPr>
          <w:rFonts w:eastAsia="Times New Roman" w:cs="Times New Roman"/>
          <w:szCs w:val="24"/>
        </w:rPr>
        <w:t>,</w:t>
      </w:r>
      <w:r w:rsidRPr="00C25D5E">
        <w:rPr>
          <w:rFonts w:eastAsia="Times New Roman" w:cs="Times New Roman"/>
          <w:szCs w:val="24"/>
        </w:rPr>
        <w:t xml:space="preserve"> είτε </w:t>
      </w:r>
      <w:r>
        <w:rPr>
          <w:rFonts w:eastAsia="Times New Roman" w:cs="Times New Roman"/>
          <w:szCs w:val="24"/>
        </w:rPr>
        <w:t>αυτοί είναι οι διοικούντες την Αρχή Δημοσίων Εσόδων είτε την</w:t>
      </w:r>
      <w:r w:rsidRPr="00C25D5E">
        <w:rPr>
          <w:rFonts w:eastAsia="Times New Roman" w:cs="Times New Roman"/>
          <w:szCs w:val="24"/>
        </w:rPr>
        <w:t xml:space="preserve"> </w:t>
      </w:r>
      <w:r>
        <w:rPr>
          <w:rFonts w:eastAsia="Times New Roman" w:cs="Times New Roman"/>
          <w:szCs w:val="24"/>
        </w:rPr>
        <w:t>ΕΛΣΤΑΤ</w:t>
      </w:r>
      <w:r w:rsidRPr="00C25D5E">
        <w:rPr>
          <w:rFonts w:eastAsia="Times New Roman" w:cs="Times New Roman"/>
          <w:szCs w:val="24"/>
        </w:rPr>
        <w:t xml:space="preserve"> είτε </w:t>
      </w:r>
      <w:r>
        <w:rPr>
          <w:rFonts w:eastAsia="Times New Roman" w:cs="Times New Roman"/>
          <w:szCs w:val="24"/>
        </w:rPr>
        <w:t>οποιο</w:t>
      </w:r>
      <w:r w:rsidRPr="00C25D5E">
        <w:rPr>
          <w:rFonts w:eastAsia="Times New Roman" w:cs="Times New Roman"/>
          <w:szCs w:val="24"/>
        </w:rPr>
        <w:t xml:space="preserve">δήποτε σημαντικό </w:t>
      </w:r>
      <w:r>
        <w:rPr>
          <w:rFonts w:eastAsia="Times New Roman" w:cs="Times New Roman"/>
          <w:szCs w:val="24"/>
        </w:rPr>
        <w:t>ρυθμιστικό οργανισμό.</w:t>
      </w:r>
      <w:r w:rsidRPr="00C25D5E">
        <w:rPr>
          <w:rFonts w:eastAsia="Times New Roman" w:cs="Times New Roman"/>
          <w:szCs w:val="24"/>
        </w:rPr>
        <w:t xml:space="preserve"> </w:t>
      </w:r>
      <w:r>
        <w:rPr>
          <w:rFonts w:eastAsia="Times New Roman" w:cs="Times New Roman"/>
          <w:szCs w:val="24"/>
        </w:rPr>
        <w:t>Τι</w:t>
      </w:r>
      <w:r w:rsidRPr="00C25D5E">
        <w:rPr>
          <w:rFonts w:eastAsia="Times New Roman" w:cs="Times New Roman"/>
          <w:szCs w:val="24"/>
        </w:rPr>
        <w:t xml:space="preserve"> σημαίνει κοινωνική επιτροπή</w:t>
      </w:r>
      <w:r>
        <w:rPr>
          <w:rFonts w:eastAsia="Times New Roman" w:cs="Times New Roman"/>
          <w:szCs w:val="24"/>
        </w:rPr>
        <w:t>. Θα είμαι</w:t>
      </w:r>
      <w:r w:rsidRPr="00C25D5E">
        <w:rPr>
          <w:rFonts w:eastAsia="Times New Roman" w:cs="Times New Roman"/>
          <w:szCs w:val="24"/>
        </w:rPr>
        <w:t xml:space="preserve"> ξεκάθαρος</w:t>
      </w:r>
      <w:r>
        <w:rPr>
          <w:rFonts w:eastAsia="Times New Roman" w:cs="Times New Roman"/>
          <w:szCs w:val="24"/>
        </w:rPr>
        <w:t>: Θ</w:t>
      </w:r>
      <w:r w:rsidRPr="00C25D5E">
        <w:rPr>
          <w:rFonts w:eastAsia="Times New Roman" w:cs="Times New Roman"/>
          <w:szCs w:val="24"/>
        </w:rPr>
        <w:t xml:space="preserve">α αποτελείται κατά το </w:t>
      </w:r>
      <w:r w:rsidR="00A329A8">
        <w:rPr>
          <w:rFonts w:eastAsia="Times New Roman" w:cs="Times New Roman"/>
          <w:szCs w:val="24"/>
        </w:rPr>
        <w:t xml:space="preserve">1/3 </w:t>
      </w:r>
      <w:r>
        <w:rPr>
          <w:rFonts w:eastAsia="Times New Roman" w:cs="Times New Roman"/>
          <w:szCs w:val="24"/>
        </w:rPr>
        <w:t>από</w:t>
      </w:r>
      <w:r w:rsidRPr="00C25D5E">
        <w:rPr>
          <w:rFonts w:eastAsia="Times New Roman" w:cs="Times New Roman"/>
          <w:szCs w:val="24"/>
        </w:rPr>
        <w:t xml:space="preserve"> </w:t>
      </w:r>
      <w:r>
        <w:rPr>
          <w:rFonts w:eastAsia="Times New Roman" w:cs="Times New Roman"/>
          <w:szCs w:val="24"/>
        </w:rPr>
        <w:t>κληρωτούς</w:t>
      </w:r>
      <w:r w:rsidRPr="00C25D5E">
        <w:rPr>
          <w:rFonts w:eastAsia="Times New Roman" w:cs="Times New Roman"/>
          <w:szCs w:val="24"/>
        </w:rPr>
        <w:t xml:space="preserve"> δικαστές</w:t>
      </w:r>
      <w:r>
        <w:rPr>
          <w:rFonts w:eastAsia="Times New Roman" w:cs="Times New Roman"/>
          <w:szCs w:val="24"/>
        </w:rPr>
        <w:t>,</w:t>
      </w:r>
      <w:r w:rsidRPr="00C25D5E">
        <w:rPr>
          <w:rFonts w:eastAsia="Times New Roman" w:cs="Times New Roman"/>
          <w:szCs w:val="24"/>
        </w:rPr>
        <w:t xml:space="preserve"> όχι διορισμένους δικαστές</w:t>
      </w:r>
      <w:r>
        <w:rPr>
          <w:rFonts w:eastAsia="Times New Roman" w:cs="Times New Roman"/>
          <w:szCs w:val="24"/>
        </w:rPr>
        <w:t>,</w:t>
      </w:r>
      <w:r w:rsidRPr="00C25D5E">
        <w:rPr>
          <w:rFonts w:eastAsia="Times New Roman" w:cs="Times New Roman"/>
          <w:szCs w:val="24"/>
        </w:rPr>
        <w:t xml:space="preserve"> κατά </w:t>
      </w:r>
      <w:r w:rsidR="00A329A8">
        <w:rPr>
          <w:rFonts w:eastAsia="Times New Roman" w:cs="Times New Roman"/>
          <w:szCs w:val="24"/>
        </w:rPr>
        <w:t xml:space="preserve">1/3 </w:t>
      </w:r>
      <w:r w:rsidRPr="00C25D5E">
        <w:rPr>
          <w:rFonts w:eastAsia="Times New Roman" w:cs="Times New Roman"/>
          <w:szCs w:val="24"/>
        </w:rPr>
        <w:t>από ειδικούς που θα ορίζουν</w:t>
      </w:r>
      <w:r>
        <w:rPr>
          <w:rFonts w:eastAsia="Times New Roman" w:cs="Times New Roman"/>
          <w:szCs w:val="24"/>
        </w:rPr>
        <w:t xml:space="preserve"> τα κόμματα ανάλογα με τη δύναμή τους στη Β</w:t>
      </w:r>
      <w:r w:rsidRPr="00C25D5E">
        <w:rPr>
          <w:rFonts w:eastAsia="Times New Roman" w:cs="Times New Roman"/>
          <w:szCs w:val="24"/>
        </w:rPr>
        <w:t xml:space="preserve">ουλή και κατά </w:t>
      </w:r>
      <w:r w:rsidR="00A329A8">
        <w:rPr>
          <w:rFonts w:eastAsia="Times New Roman" w:cs="Times New Roman"/>
          <w:szCs w:val="24"/>
        </w:rPr>
        <w:t xml:space="preserve">1/3 </w:t>
      </w:r>
      <w:r>
        <w:rPr>
          <w:rFonts w:eastAsia="Times New Roman" w:cs="Times New Roman"/>
          <w:szCs w:val="24"/>
        </w:rPr>
        <w:t>από κληρωτούς</w:t>
      </w:r>
      <w:r w:rsidRPr="00C25D5E">
        <w:rPr>
          <w:rFonts w:eastAsia="Times New Roman" w:cs="Times New Roman"/>
          <w:szCs w:val="24"/>
        </w:rPr>
        <w:t xml:space="preserve"> πολίτες ως ενόρκους</w:t>
      </w:r>
      <w:r>
        <w:rPr>
          <w:rFonts w:eastAsia="Times New Roman" w:cs="Times New Roman"/>
          <w:szCs w:val="24"/>
        </w:rPr>
        <w:t>.</w:t>
      </w:r>
      <w:r w:rsidRPr="00C25D5E">
        <w:rPr>
          <w:rFonts w:eastAsia="Times New Roman" w:cs="Times New Roman"/>
          <w:szCs w:val="24"/>
        </w:rPr>
        <w:t xml:space="preserve"> Αυτό σημαίνει συμμετοχικό</w:t>
      </w:r>
      <w:r>
        <w:rPr>
          <w:rFonts w:eastAsia="Times New Roman" w:cs="Times New Roman"/>
          <w:szCs w:val="24"/>
        </w:rPr>
        <w:t xml:space="preserve">ς θεσμός </w:t>
      </w:r>
      <w:r w:rsidRPr="00C25D5E">
        <w:rPr>
          <w:rFonts w:eastAsia="Times New Roman" w:cs="Times New Roman"/>
          <w:szCs w:val="24"/>
        </w:rPr>
        <w:t>για την επιλογή του ανώτατου προσωπικού με έναν τρόπο που ξεφεύγει και από τον κρατισμό και από την τυραννία της ολιγαρχίας</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w:t>
      </w:r>
      <w:r w:rsidRPr="00C25D5E">
        <w:rPr>
          <w:rFonts w:eastAsia="Times New Roman" w:cs="Times New Roman"/>
          <w:szCs w:val="24"/>
        </w:rPr>
        <w:t>έλος</w:t>
      </w:r>
      <w:r>
        <w:rPr>
          <w:rFonts w:eastAsia="Times New Roman" w:cs="Times New Roman"/>
          <w:szCs w:val="24"/>
        </w:rPr>
        <w:t>,</w:t>
      </w:r>
      <w:r w:rsidRPr="00C25D5E">
        <w:rPr>
          <w:rFonts w:eastAsia="Times New Roman" w:cs="Times New Roman"/>
          <w:szCs w:val="24"/>
        </w:rPr>
        <w:t xml:space="preserve"> </w:t>
      </w:r>
      <w:r>
        <w:rPr>
          <w:rFonts w:eastAsia="Times New Roman" w:cs="Times New Roman"/>
          <w:szCs w:val="24"/>
        </w:rPr>
        <w:t>προτείνουμε αυτό</w:t>
      </w:r>
      <w:r w:rsidRPr="00C25D5E">
        <w:rPr>
          <w:rFonts w:eastAsia="Times New Roman" w:cs="Times New Roman"/>
          <w:szCs w:val="24"/>
        </w:rPr>
        <w:t xml:space="preserve"> που εμείς ονομάζουμε </w:t>
      </w:r>
      <w:r>
        <w:rPr>
          <w:rFonts w:eastAsia="Times New Roman" w:cs="Times New Roman"/>
          <w:szCs w:val="24"/>
        </w:rPr>
        <w:t>ΔΙΑΣΚΕΠ, Διαβουλευτικά Συμβούλια Κληρωτών και Ε</w:t>
      </w:r>
      <w:r w:rsidRPr="00C25D5E">
        <w:rPr>
          <w:rFonts w:eastAsia="Times New Roman" w:cs="Times New Roman"/>
          <w:szCs w:val="24"/>
        </w:rPr>
        <w:t>κλεγμ</w:t>
      </w:r>
      <w:r>
        <w:rPr>
          <w:rFonts w:eastAsia="Times New Roman" w:cs="Times New Roman"/>
          <w:szCs w:val="24"/>
        </w:rPr>
        <w:t>ένων Π</w:t>
      </w:r>
      <w:r w:rsidRPr="00C25D5E">
        <w:rPr>
          <w:rFonts w:eastAsia="Times New Roman" w:cs="Times New Roman"/>
          <w:szCs w:val="24"/>
        </w:rPr>
        <w:t>ολιτών</w:t>
      </w:r>
      <w:r>
        <w:rPr>
          <w:rFonts w:eastAsia="Times New Roman" w:cs="Times New Roman"/>
          <w:szCs w:val="24"/>
        </w:rPr>
        <w:t>,</w:t>
      </w:r>
      <w:r w:rsidRPr="00C25D5E">
        <w:rPr>
          <w:rFonts w:eastAsia="Times New Roman" w:cs="Times New Roman"/>
          <w:szCs w:val="24"/>
        </w:rPr>
        <w:t xml:space="preserve"> στα οποία να λογοδοτούν η </w:t>
      </w:r>
      <w:r>
        <w:rPr>
          <w:rFonts w:eastAsia="Times New Roman" w:cs="Times New Roman"/>
          <w:szCs w:val="24"/>
        </w:rPr>
        <w:t>ΕΡΤ, η Ανεξάρτητη Αρχή Δημοσίων Ε</w:t>
      </w:r>
      <w:r w:rsidRPr="00C25D5E">
        <w:rPr>
          <w:rFonts w:eastAsia="Times New Roman" w:cs="Times New Roman"/>
          <w:szCs w:val="24"/>
        </w:rPr>
        <w:t>σόδων</w:t>
      </w:r>
      <w:r>
        <w:rPr>
          <w:rFonts w:eastAsia="Times New Roman" w:cs="Times New Roman"/>
          <w:szCs w:val="24"/>
        </w:rPr>
        <w:t>,</w:t>
      </w:r>
      <w:r w:rsidRPr="00C25D5E">
        <w:rPr>
          <w:rFonts w:eastAsia="Times New Roman" w:cs="Times New Roman"/>
          <w:szCs w:val="24"/>
        </w:rPr>
        <w:t xml:space="preserve"> η </w:t>
      </w:r>
      <w:r>
        <w:rPr>
          <w:rFonts w:eastAsia="Times New Roman" w:cs="Times New Roman"/>
          <w:szCs w:val="24"/>
        </w:rPr>
        <w:t>ΕΛΣΤΑΤ,</w:t>
      </w:r>
      <w:r w:rsidRPr="00C25D5E">
        <w:rPr>
          <w:rFonts w:eastAsia="Times New Roman" w:cs="Times New Roman"/>
          <w:szCs w:val="24"/>
        </w:rPr>
        <w:t xml:space="preserve"> οι </w:t>
      </w:r>
      <w:r>
        <w:rPr>
          <w:rFonts w:eastAsia="Times New Roman" w:cs="Times New Roman"/>
          <w:szCs w:val="24"/>
        </w:rPr>
        <w:t>ΔΕΚΟ,</w:t>
      </w:r>
      <w:r w:rsidRPr="00C25D5E">
        <w:rPr>
          <w:rFonts w:eastAsia="Times New Roman" w:cs="Times New Roman"/>
          <w:szCs w:val="24"/>
        </w:rPr>
        <w:t xml:space="preserve"> η </w:t>
      </w:r>
      <w:r>
        <w:rPr>
          <w:rFonts w:eastAsia="Times New Roman" w:cs="Times New Roman"/>
          <w:szCs w:val="24"/>
        </w:rPr>
        <w:t>ΔΕΗ, το Εθνικό Σύστημα Υ</w:t>
      </w:r>
      <w:r w:rsidRPr="00C25D5E">
        <w:rPr>
          <w:rFonts w:eastAsia="Times New Roman" w:cs="Times New Roman"/>
          <w:szCs w:val="24"/>
        </w:rPr>
        <w:t>γείας</w:t>
      </w:r>
      <w:r>
        <w:rPr>
          <w:rFonts w:eastAsia="Times New Roman" w:cs="Times New Roman"/>
          <w:szCs w:val="24"/>
        </w:rPr>
        <w:t>. Θα βλέπα</w:t>
      </w:r>
      <w:r w:rsidRPr="00C25D5E">
        <w:rPr>
          <w:rFonts w:eastAsia="Times New Roman" w:cs="Times New Roman"/>
          <w:szCs w:val="24"/>
        </w:rPr>
        <w:t xml:space="preserve">με να λειτουργεί </w:t>
      </w:r>
      <w:r>
        <w:rPr>
          <w:rFonts w:eastAsia="Times New Roman" w:cs="Times New Roman"/>
          <w:szCs w:val="24"/>
        </w:rPr>
        <w:t>και Εθνικό</w:t>
      </w:r>
      <w:r w:rsidRPr="00C25D5E">
        <w:rPr>
          <w:rFonts w:eastAsia="Times New Roman" w:cs="Times New Roman"/>
          <w:szCs w:val="24"/>
        </w:rPr>
        <w:t xml:space="preserve"> </w:t>
      </w:r>
      <w:r>
        <w:rPr>
          <w:rFonts w:eastAsia="Times New Roman" w:cs="Times New Roman"/>
          <w:szCs w:val="24"/>
        </w:rPr>
        <w:t xml:space="preserve">Διαβουλευτικό Συμβούλιο Παιδείας. Ποιοι θα απαρτίζουν αυτά τα συμβούλια; Κατά το </w:t>
      </w:r>
      <w:r w:rsidR="00511CF2">
        <w:rPr>
          <w:rFonts w:eastAsia="Times New Roman" w:cs="Times New Roman"/>
          <w:szCs w:val="24"/>
        </w:rPr>
        <w:t xml:space="preserve">1/3 </w:t>
      </w:r>
      <w:r>
        <w:rPr>
          <w:rFonts w:eastAsia="Times New Roman" w:cs="Times New Roman"/>
          <w:szCs w:val="24"/>
        </w:rPr>
        <w:t>ειδικοί,</w:t>
      </w:r>
      <w:r w:rsidRPr="00C25D5E">
        <w:rPr>
          <w:rFonts w:eastAsia="Times New Roman" w:cs="Times New Roman"/>
          <w:szCs w:val="24"/>
        </w:rPr>
        <w:t xml:space="preserve"> που θα </w:t>
      </w:r>
      <w:r>
        <w:rPr>
          <w:rFonts w:eastAsia="Times New Roman" w:cs="Times New Roman"/>
          <w:szCs w:val="24"/>
        </w:rPr>
        <w:t xml:space="preserve">διορίζουμε </w:t>
      </w:r>
      <w:r w:rsidRPr="00C25D5E">
        <w:rPr>
          <w:rFonts w:eastAsia="Times New Roman" w:cs="Times New Roman"/>
          <w:szCs w:val="24"/>
        </w:rPr>
        <w:t>εμείς</w:t>
      </w:r>
      <w:r>
        <w:rPr>
          <w:rFonts w:eastAsia="Times New Roman" w:cs="Times New Roman"/>
          <w:szCs w:val="24"/>
        </w:rPr>
        <w:t>,</w:t>
      </w:r>
      <w:r w:rsidRPr="00C25D5E">
        <w:rPr>
          <w:rFonts w:eastAsia="Times New Roman" w:cs="Times New Roman"/>
          <w:szCs w:val="24"/>
        </w:rPr>
        <w:t xml:space="preserve"> τα πολιτικά κόμματα</w:t>
      </w:r>
      <w:r>
        <w:rPr>
          <w:rFonts w:eastAsia="Times New Roman" w:cs="Times New Roman"/>
          <w:szCs w:val="24"/>
        </w:rPr>
        <w:t>,</w:t>
      </w:r>
      <w:r w:rsidRPr="00C25D5E">
        <w:rPr>
          <w:rFonts w:eastAsia="Times New Roman" w:cs="Times New Roman"/>
          <w:szCs w:val="24"/>
        </w:rPr>
        <w:t xml:space="preserve"> </w:t>
      </w:r>
      <w:r>
        <w:rPr>
          <w:rFonts w:eastAsia="Times New Roman" w:cs="Times New Roman"/>
          <w:szCs w:val="24"/>
        </w:rPr>
        <w:t xml:space="preserve">κατά το </w:t>
      </w:r>
      <w:r w:rsidR="00511CF2">
        <w:rPr>
          <w:rFonts w:eastAsia="Times New Roman" w:cs="Times New Roman"/>
          <w:szCs w:val="24"/>
        </w:rPr>
        <w:t xml:space="preserve">1/3 </w:t>
      </w:r>
      <w:r>
        <w:rPr>
          <w:rFonts w:eastAsia="Times New Roman" w:cs="Times New Roman"/>
          <w:szCs w:val="24"/>
        </w:rPr>
        <w:lastRenderedPageBreak/>
        <w:t>κληρωτοί</w:t>
      </w:r>
      <w:r w:rsidRPr="00C25D5E">
        <w:rPr>
          <w:rFonts w:eastAsia="Times New Roman" w:cs="Times New Roman"/>
          <w:szCs w:val="24"/>
        </w:rPr>
        <w:t xml:space="preserve"> του κλάδου</w:t>
      </w:r>
      <w:r>
        <w:rPr>
          <w:rFonts w:eastAsia="Times New Roman" w:cs="Times New Roman"/>
          <w:szCs w:val="24"/>
        </w:rPr>
        <w:t xml:space="preserve"> -α</w:t>
      </w:r>
      <w:r w:rsidRPr="00C25D5E">
        <w:rPr>
          <w:rFonts w:eastAsia="Times New Roman" w:cs="Times New Roman"/>
          <w:szCs w:val="24"/>
        </w:rPr>
        <w:t>ν πρόκειται για την παιδεία εκπαιδευτικοί</w:t>
      </w:r>
      <w:r>
        <w:rPr>
          <w:rFonts w:eastAsia="Times New Roman" w:cs="Times New Roman"/>
          <w:szCs w:val="24"/>
        </w:rPr>
        <w:t>,</w:t>
      </w:r>
      <w:r w:rsidRPr="00C25D5E">
        <w:rPr>
          <w:rFonts w:eastAsia="Times New Roman" w:cs="Times New Roman"/>
          <w:szCs w:val="24"/>
        </w:rPr>
        <w:t xml:space="preserve"> </w:t>
      </w:r>
      <w:r>
        <w:rPr>
          <w:rFonts w:eastAsia="Times New Roman" w:cs="Times New Roman"/>
          <w:szCs w:val="24"/>
        </w:rPr>
        <w:t>κληρωτοί</w:t>
      </w:r>
      <w:r w:rsidRPr="00C25D5E">
        <w:rPr>
          <w:rFonts w:eastAsia="Times New Roman" w:cs="Times New Roman"/>
          <w:szCs w:val="24"/>
        </w:rPr>
        <w:t xml:space="preserve"> </w:t>
      </w:r>
      <w:r>
        <w:rPr>
          <w:rFonts w:eastAsia="Times New Roman" w:cs="Times New Roman"/>
          <w:szCs w:val="24"/>
        </w:rPr>
        <w:t>όμως-</w:t>
      </w:r>
      <w:r w:rsidRPr="00C25D5E">
        <w:rPr>
          <w:rFonts w:eastAsia="Times New Roman" w:cs="Times New Roman"/>
          <w:szCs w:val="24"/>
        </w:rPr>
        <w:t xml:space="preserve"> και </w:t>
      </w:r>
      <w:r>
        <w:rPr>
          <w:rFonts w:eastAsia="Times New Roman" w:cs="Times New Roman"/>
          <w:szCs w:val="24"/>
        </w:rPr>
        <w:t xml:space="preserve">κατά </w:t>
      </w:r>
      <w:r w:rsidR="00511CF2">
        <w:rPr>
          <w:rFonts w:eastAsia="Times New Roman" w:cs="Times New Roman"/>
          <w:szCs w:val="24"/>
        </w:rPr>
        <w:t xml:space="preserve">1/3 </w:t>
      </w:r>
      <w:r w:rsidRPr="00C25D5E">
        <w:rPr>
          <w:rFonts w:eastAsia="Times New Roman" w:cs="Times New Roman"/>
          <w:szCs w:val="24"/>
        </w:rPr>
        <w:t>πολίτες</w:t>
      </w:r>
      <w:r>
        <w:rPr>
          <w:rFonts w:eastAsia="Times New Roman" w:cs="Times New Roman"/>
          <w:szCs w:val="24"/>
        </w:rPr>
        <w:t xml:space="preserve"> ένορκοι.</w:t>
      </w:r>
      <w:r w:rsidRPr="00C25D5E">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C25D5E">
        <w:rPr>
          <w:rFonts w:eastAsia="Times New Roman" w:cs="Times New Roman"/>
          <w:szCs w:val="24"/>
        </w:rPr>
        <w:t xml:space="preserve">Το νομοσχέδιό </w:t>
      </w:r>
      <w:r>
        <w:rPr>
          <w:rFonts w:eastAsia="Times New Roman" w:cs="Times New Roman"/>
          <w:szCs w:val="24"/>
        </w:rPr>
        <w:t>σας, κύριε Υ</w:t>
      </w:r>
      <w:r w:rsidRPr="00C25D5E">
        <w:rPr>
          <w:rFonts w:eastAsia="Times New Roman" w:cs="Times New Roman"/>
          <w:szCs w:val="24"/>
        </w:rPr>
        <w:t>πουργέ</w:t>
      </w:r>
      <w:r>
        <w:rPr>
          <w:rFonts w:eastAsia="Times New Roman" w:cs="Times New Roman"/>
          <w:szCs w:val="24"/>
        </w:rPr>
        <w:t>,</w:t>
      </w:r>
      <w:r w:rsidRPr="00C25D5E">
        <w:rPr>
          <w:rFonts w:eastAsia="Times New Roman" w:cs="Times New Roman"/>
          <w:szCs w:val="24"/>
        </w:rPr>
        <w:t xml:space="preserve"> συνδυάζει το ποσοτικό με την εξωτερική αξιολόγηση</w:t>
      </w:r>
      <w:r>
        <w:rPr>
          <w:rFonts w:eastAsia="Times New Roman" w:cs="Times New Roman"/>
          <w:szCs w:val="24"/>
        </w:rPr>
        <w:t>, μ</w:t>
      </w:r>
      <w:r w:rsidRPr="00C25D5E">
        <w:rPr>
          <w:rFonts w:eastAsia="Times New Roman" w:cs="Times New Roman"/>
          <w:szCs w:val="24"/>
        </w:rPr>
        <w:t>ε άλλα λόγια τις περιστρεφόμενες πόρτες μεταξύ ιδιωτών που απαντούν στους ολιγάρχες και των λιγότερο ικανών δημοσίων υπαλλήλων κατά μέσο όρο</w:t>
      </w:r>
      <w:r>
        <w:rPr>
          <w:rFonts w:eastAsia="Times New Roman" w:cs="Times New Roman"/>
          <w:szCs w:val="24"/>
        </w:rPr>
        <w:t>.</w:t>
      </w:r>
      <w:r w:rsidRPr="00C25D5E">
        <w:rPr>
          <w:rFonts w:eastAsia="Times New Roman" w:cs="Times New Roman"/>
          <w:szCs w:val="24"/>
        </w:rPr>
        <w:t xml:space="preserve"> Γι</w:t>
      </w:r>
      <w:r>
        <w:rPr>
          <w:rFonts w:eastAsia="Times New Roman" w:cs="Times New Roman"/>
          <w:szCs w:val="24"/>
        </w:rPr>
        <w:t>’ αυτό εμείς αντιπροτείνουμε τους συμμετοχικούς θεσμούς αυτο</w:t>
      </w:r>
      <w:r w:rsidRPr="00C25D5E">
        <w:rPr>
          <w:rFonts w:eastAsia="Times New Roman" w:cs="Times New Roman"/>
          <w:szCs w:val="24"/>
        </w:rPr>
        <w:t>βελτίωσης και αναβάθμισης του δημόσιου</w:t>
      </w:r>
      <w:r>
        <w:rPr>
          <w:rFonts w:eastAsia="Times New Roman" w:cs="Times New Roman"/>
          <w:szCs w:val="24"/>
        </w:rPr>
        <w:t xml:space="preserve"> τομέα. Α</w:t>
      </w:r>
      <w:r w:rsidRPr="00C25D5E">
        <w:rPr>
          <w:rFonts w:eastAsia="Times New Roman" w:cs="Times New Roman"/>
          <w:szCs w:val="24"/>
        </w:rPr>
        <w:t xml:space="preserve">πό </w:t>
      </w:r>
      <w:r>
        <w:rPr>
          <w:rFonts w:eastAsia="Times New Roman" w:cs="Times New Roman"/>
          <w:szCs w:val="24"/>
        </w:rPr>
        <w:t>τον ΣΥΡΙΖΑ</w:t>
      </w:r>
      <w:r w:rsidRPr="00C25D5E">
        <w:rPr>
          <w:rFonts w:eastAsia="Times New Roman" w:cs="Times New Roman"/>
          <w:szCs w:val="24"/>
        </w:rPr>
        <w:t xml:space="preserve"> δεν ακούω τίποτα</w:t>
      </w:r>
      <w:r>
        <w:rPr>
          <w:rFonts w:eastAsia="Times New Roman" w:cs="Times New Roman"/>
          <w:szCs w:val="24"/>
        </w:rPr>
        <w:t>. Σιγή.</w:t>
      </w:r>
      <w:r w:rsidRPr="00C25D5E">
        <w:rPr>
          <w:rFonts w:eastAsia="Times New Roman" w:cs="Times New Roman"/>
          <w:szCs w:val="24"/>
        </w:rPr>
        <w:t xml:space="preserve"> Δεν ξέρω πώς</w:t>
      </w:r>
      <w:r>
        <w:rPr>
          <w:rFonts w:eastAsia="Times New Roman" w:cs="Times New Roman"/>
          <w:szCs w:val="24"/>
        </w:rPr>
        <w:t xml:space="preserve"> εσείς</w:t>
      </w:r>
      <w:r w:rsidRPr="00C25D5E">
        <w:rPr>
          <w:rFonts w:eastAsia="Times New Roman" w:cs="Times New Roman"/>
          <w:szCs w:val="24"/>
        </w:rPr>
        <w:t xml:space="preserve"> </w:t>
      </w:r>
      <w:r>
        <w:rPr>
          <w:rFonts w:eastAsia="Times New Roman" w:cs="Times New Roman"/>
          <w:szCs w:val="24"/>
        </w:rPr>
        <w:t>βλέπετε να προχωράμε. Δε</w:t>
      </w:r>
      <w:r w:rsidRPr="00C25D5E">
        <w:rPr>
          <w:rFonts w:eastAsia="Times New Roman" w:cs="Times New Roman"/>
          <w:szCs w:val="24"/>
        </w:rPr>
        <w:t>ν υπάρχει κάποια πρόταση από εσάς η οποία να μπορεί να στ</w:t>
      </w:r>
      <w:r>
        <w:rPr>
          <w:rFonts w:eastAsia="Times New Roman" w:cs="Times New Roman"/>
          <w:szCs w:val="24"/>
        </w:rPr>
        <w:t>αθεί απέναντι στην πρόταση της Κ</w:t>
      </w:r>
      <w:r w:rsidRPr="00C25D5E">
        <w:rPr>
          <w:rFonts w:eastAsia="Times New Roman" w:cs="Times New Roman"/>
          <w:szCs w:val="24"/>
        </w:rPr>
        <w:t>υβέρνησης</w:t>
      </w:r>
      <w:r>
        <w:rPr>
          <w:rFonts w:eastAsia="Times New Roman" w:cs="Times New Roman"/>
          <w:szCs w:val="24"/>
        </w:rPr>
        <w:t>.</w:t>
      </w:r>
      <w:r w:rsidRPr="00C25D5E">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Η πρόταση της Κυβέρνησης είναι τοξική -εξήγησα γιατί-, αλλά η αδράνεια και το να μην έχετε πρόταση δεν δικαιολογείται. Τουλάχιστον πάρτε τη δική μας πρόταση. Ξεπατικώνετε το ΜέΡΑ25, κάντε το και εδώ, δεν είναι πρόβλημα. </w:t>
      </w:r>
    </w:p>
    <w:p w:rsidR="00EF197F" w:rsidRDefault="00120B8D">
      <w:pPr>
        <w:tabs>
          <w:tab w:val="left" w:pos="197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Κλείνω λέγοντας ότι έχει σημασία να το θυμόμαστε αυτό: Κάθε σύστημα αξιολόγησης είναι σύστημα εξουσίας όταν πρόκειται για μια ιεραρχία. Το ερώτημα, λοιπόν, δεν είναι ποια αξιολόγηση θα έχουμε. Το ερώτημα είναι να έχουμε ένα σύστημα αξιολόγησης που να ενδυναμώνει τους ανθρώπους.</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Θα κλείσω με ένα παράδειγμα. Πάρτε την περίοδο της πανδημίας, τα σχολεία μας όταν οι δάσκαλοι και οι καθηγητές αναγκάστηκαν από τη μία μέρα στην άλλη να μείνουν στο σπίτι, με κακές συνδέσεις στο ίντερνετ -κάποιοι είχαν υπολογιστές, κάποιοι δεν είχαν-, με παιδιά στην ίδια κατάσταση. Δεν κάνω κριτική αυτή τη στιγμή, μια κατάσταση περιγράφω. Ποιος θα αξιολογήσει αυτούς τους καθηγητές που δούλεψαν κάτω από αυτές τις συνθήκες; Οι προϊστάμενοί τους; Θα φέρετε κολεγιάρχες; Θα φέρετε εκπροσώπους των πολύ πιο ακριβών και σε καλύτερη τεχνοδομική κατάσταση ιδιωτικών σχολείων να τους κρίνουν ή ένα σύστημα σαν αυτό που εμείς προτείνουμε, συμμετοχικό, όπου οι ίδιοι οι καθηγητές να πάνε από την Αθήνα στη Θεσσαλονίκη, από την Καρδίτσα στο Ηράκλειο της Κρήτης, από την Πάτρα στην Αλεξανδρούπολη να δουν τα προβλήματα των συναδέλφων τους και να γράψουν μια έκθεση στο Υπουργείο; Εμείς θεωρούμε ότι αυτή η μορφή της αξιολόγησης είναι πραγματική αξιολόγηση. Όλα τα άλλα είναι απαξιολόγηση, με στόχο την περαιτέρω λεηλασία των κοινωνικών αγαθών.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Σας ευχαριστώ.</w:t>
      </w:r>
    </w:p>
    <w:p w:rsidR="00EF197F" w:rsidRDefault="00120B8D">
      <w:pPr>
        <w:tabs>
          <w:tab w:val="left" w:pos="197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Τον λόγο έχει ο κ. Κόλλιας από τη Νέα Δημοκρατία και ακολουθεί ο κ. Λιούπης επίσης από τη Νέα Δημοκρατία.</w:t>
      </w:r>
    </w:p>
    <w:p w:rsidR="00EF197F" w:rsidRDefault="00120B8D">
      <w:pPr>
        <w:tabs>
          <w:tab w:val="left" w:pos="1975"/>
        </w:tabs>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ΚΟΛΛΙΑΣ: </w:t>
      </w:r>
      <w:r>
        <w:rPr>
          <w:rFonts w:eastAsia="Times New Roman" w:cs="Times New Roman"/>
          <w:szCs w:val="24"/>
        </w:rPr>
        <w:t>Ευχαριστώ, κύριε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 το σημερινό νομοσχέδιο επιδιώκεται μεταξύ άλλων η πλήρης αναμόρφωση του συστήματος αξιολόγησης του ανθρώπινου δυναμικού της δημόσιας διοίκησης. Βασική κατεύθυνση είναι η ενίσχυση της αξιοκρατίας και η ενδυνάμωση των δεξιοτήτων των δημοσίων υπαλλήλων. Οι προωθούμενες διατάξεις του στοχεύουν συνολικά στη βελτίωση της λειτουργίας των υπηρεσιών και των φορέων του δημοσίου τομέα.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Θεμέλιο λίθο ασφαλώς για τη βελτίωση αυτή συνιστούν ο προσδιορισμός των απαραίτητων δεξιοτήτων του ανθρώπινου δυναμικού που στελεχώνει τις δημόσιες υπηρεσίες και τους φορείς. Επιπλέον και η αξιολόγησή του μέσω στόχων με απώτερο σκοπό τόσο τη συνεχιζόμενη βελτίωση και ανάπτυξη όσο και την επιβράβευση της απόδοσής του.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Γιατί τι συνέβαινε μέχρι σήμερα, αγαπητοί συνάδελφοι; Είχαμε ένα χρονοβόρο, με βαρύ διοικητικό κόστος και αναποτελεσματικό σύστημα αξιολόγησης και επιπλέον ένα οριζόντιο σύστημα όπου αυτός που μοχθούσε περισσότερο και ήταν πιο αποδοτικός λάμβανε τις ίδιες αποδοχές με τον άλλον, τον διπλανό, που κατέβαλε πολύ λιγότερη προσπάθεια. Μην ξεχνάμε ότι παρ’ όλο που από την Μεταπολίτευση έως σήμερα έχουν τεθεί σε εφαρμογή επτά συστήματα αξιολόγησης, ήταν συστήματα που δεν απέδωσαν, που δεν </w:t>
      </w:r>
      <w:r>
        <w:rPr>
          <w:rFonts w:eastAsia="Times New Roman" w:cs="Times New Roman"/>
          <w:szCs w:val="24"/>
        </w:rPr>
        <w:lastRenderedPageBreak/>
        <w:t>αποτύπωσαν την πραγματικότητα αφού το 97% των υπαλλήλων είχε αξιολογηθεί</w:t>
      </w:r>
      <w:r w:rsidR="00AF7E46">
        <w:rPr>
          <w:rFonts w:eastAsia="Times New Roman" w:cs="Times New Roman"/>
          <w:szCs w:val="24"/>
        </w:rPr>
        <w:t>,</w:t>
      </w:r>
      <w:r>
        <w:rPr>
          <w:rFonts w:eastAsia="Times New Roman" w:cs="Times New Roman"/>
          <w:szCs w:val="24"/>
        </w:rPr>
        <w:t xml:space="preserve"> τουλάχιστον</w:t>
      </w:r>
      <w:r w:rsidR="00AF7E46">
        <w:rPr>
          <w:rFonts w:eastAsia="Times New Roman" w:cs="Times New Roman"/>
          <w:szCs w:val="24"/>
        </w:rPr>
        <w:t>,</w:t>
      </w:r>
      <w:r>
        <w:rPr>
          <w:rFonts w:eastAsia="Times New Roman" w:cs="Times New Roman"/>
          <w:szCs w:val="24"/>
        </w:rPr>
        <w:t xml:space="preserve"> ως πολύ επαρκές και το 50% εξ αυτών ως άριστοι.</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Αντίθετα, το νέο μοντέλο προβλέπει μεταξύ άλλων τη βαθμολόγηση των προϊσταμένων με ταυτόχρονη ενδυνάμωση του ρόλου τους μέσα από την παροχή μιας πληθώρας διοικητικών εργαλείων. Πιστεύουμε, αγαπητοί συνάδελφοι, ότι η επιβράβευση της καλής επίδοσης θα ενθαρρύνει την εργασία των δημοσίων υπαλλήλων και επίσης θα επιτελέσει σπουδαίο ρόλο στην πιο αποτελεσματική λειτουργία των δημοσίων δομών.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Η κινητροδότηση αυτή βρίσκεται στο πιλοτικό πρόγραμμα απόδοσης μπόνους αποδοτικότητας και θα δοθεί κατά προτεραιότητα εντός του 2022 σε όσους δημοσίους υπαλλήλους είναι επιφορτισμένοι με τα έργα που χρηματοδοτούνται από το Ταμείο Ανάκαμψης. Όλα αυτά με φόντο τη δημόσια διοίκηση στην εποχή μετά τον κορωνοϊό όπου δίδεται έμφαση πλέον στην κάμψη των αδυναμιών και των αγκυλώσεων που εντοπίζονταν για χρόνια στον τρόπο λειτουργίας των δημόσιων υπηρεσιών. Η πανδημία έφερε τη δημόσια διοίκηση αντιμέτωπη με πλήθος προκλήσεων. Η παλιά γνωστή έλλειψη συντονισμού μεταξύ των αρμόδιων δημόσιων υπηρεσιών έπρεπε να υπερπηδηθεί σε βραχείς χρόνους. Γι’ αυτό και από την ακρόαση των φορέων διαφάνηκε ξεκάθαρα ότι το παρόν σχέδιο νόμου συγκεντρώνει ευρύτερες συνενώσεις.</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Σύμφωνα με τα Τμήματα Α΄ και Β΄ του νομοσχεδίου θεσπίζεται ένα ενιαίο πλαίσιο δεξιοτήτων για το σύνολο του ανθρώπινου δυναμικού της δημόσιας διοίκησης. Εισάγονται νέες ρυθμίσεις για τη στοχοθεσία και την αξιολόγηση της απόδοσης στον δημόσιο τομέα.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Συγκεκριμένα, ορίζεται ότι το ενιαίο πλαίσιο δεξιοτήτων εφαρμόζεται στους υπηρετούντες στον δημόσιο τομέα υπαλλήλους. Παράλληλα λαμβάνεται υπ</w:t>
      </w:r>
      <w:r w:rsidR="00AF7E46">
        <w:rPr>
          <w:rFonts w:eastAsia="Times New Roman" w:cs="Times New Roman"/>
          <w:szCs w:val="24"/>
        </w:rPr>
        <w:t xml:space="preserve">’ </w:t>
      </w:r>
      <w:r>
        <w:rPr>
          <w:rFonts w:eastAsia="Times New Roman" w:cs="Times New Roman"/>
          <w:szCs w:val="24"/>
        </w:rPr>
        <w:t>όψ</w:t>
      </w:r>
      <w:r w:rsidR="00AF7E46">
        <w:rPr>
          <w:rFonts w:eastAsia="Times New Roman" w:cs="Times New Roman"/>
          <w:szCs w:val="24"/>
        </w:rPr>
        <w:t>ιν</w:t>
      </w:r>
      <w:r>
        <w:rPr>
          <w:rFonts w:eastAsia="Times New Roman" w:cs="Times New Roman"/>
          <w:szCs w:val="24"/>
        </w:rPr>
        <w:t xml:space="preserve"> κατά τον σχεδιασμό και την υλοποίηση ιδίως των διαδικασιών επιλογής προσωπικού, επιλογής προϊσταμένων, αξιολόγησης, εκπαίδευσης και κατάρτισης του προσωπικού τους.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Μεταξύ των προβλεπόμενων δεξιοτήτων είναι ο προσανατολισμός στον πολίτη. Το επίκεντρο του ενδιαφέροντός μας, αγαπητοί συνάδελφοι, πάντα θα πρέπει να είναι ο πολίτης, η οργάνωση και ο προγραμματισμός, η αυξημένη ικανότητα αναγνώρισης και επίλυσης των ζητημάτων που προκύπτουν στην εργασία, ο επαγγελματισμός και βεβαίως η ακεραιότητα.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Όσον αφορά την αξιολόγηση και τη στοχοθεσία στον δημόσιο τομέα. προβλέπονται τα ακόλουθα: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Για πρώτη φορά εισάγεται σύστημα στοχοθεσίας το οποίο θα είναι άρρηκτα συνδεδεμένο με την αξιολόγηση. Ο προϊστάμενος της οργανικής μονάδας θα είναι εφεξής επιφορτισμένος με την επίτευξη των στόχων. </w:t>
      </w:r>
      <w:r>
        <w:rPr>
          <w:rFonts w:eastAsia="Times New Roman" w:cs="Times New Roman"/>
          <w:szCs w:val="24"/>
        </w:rPr>
        <w:lastRenderedPageBreak/>
        <w:t>Επιπλέον, ορίζονται ως αξιολογητές των υπαλλήλων και των προϊσταμένων των οργανικών μονάδων οι άμεσα ιεραρχικά προϊστάμενοί τους. Έτσι</w:t>
      </w:r>
      <w:r w:rsidR="00AF7E46">
        <w:rPr>
          <w:rFonts w:eastAsia="Times New Roman" w:cs="Times New Roman"/>
          <w:szCs w:val="24"/>
        </w:rPr>
        <w:t>,</w:t>
      </w:r>
      <w:r>
        <w:rPr>
          <w:rFonts w:eastAsia="Times New Roman" w:cs="Times New Roman"/>
          <w:szCs w:val="24"/>
        </w:rPr>
        <w:t xml:space="preserve"> λοιπόν</w:t>
      </w:r>
      <w:r w:rsidR="00AF7E46">
        <w:rPr>
          <w:rFonts w:eastAsia="Times New Roman" w:cs="Times New Roman"/>
          <w:szCs w:val="24"/>
        </w:rPr>
        <w:t>,</w:t>
      </w:r>
      <w:r>
        <w:rPr>
          <w:rFonts w:eastAsia="Times New Roman" w:cs="Times New Roman"/>
          <w:szCs w:val="24"/>
        </w:rPr>
        <w:t xml:space="preserve"> οι αξιολογητές έχουν υποχρέωση να διενεργούν την αξιολόγηση των άμεσα ιεραρχικά υφισταμένων τους.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Στο πλαίσιο της διαδικασίας καθορισμού και αναθεώρησης των στόχων προβλέπονται τα εξής: το περιεχόμενο των σχεδίων δράσης των Υπουργείων, δηλαδή οι στόχοι, οι δράσεις και τα έργα τους, όπως αυτά έχουν διαμορφωθεί την 15</w:t>
      </w:r>
      <w:r w:rsidRPr="00AF7E46">
        <w:rPr>
          <w:rFonts w:eastAsia="Times New Roman" w:cs="Times New Roman"/>
          <w:szCs w:val="24"/>
          <w:vertAlign w:val="superscript"/>
        </w:rPr>
        <w:t>η</w:t>
      </w:r>
      <w:r>
        <w:rPr>
          <w:rFonts w:eastAsia="Times New Roman" w:cs="Times New Roman"/>
          <w:szCs w:val="24"/>
        </w:rPr>
        <w:t xml:space="preserve"> Νοεμβρίου κάθε έτους, ενσωματώνεται υποχρεωτικά στους στόχους των οικείων οργανικών μονάδων. Ορίζεται ελάχιστος υποχρεωτικός αριθμός τριών στόχων ανά οργανική μονάδα, σε όλα τα επίπεδα διοίκησης.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Επιπρόσθετα, επανακαθορίζεται η διαδικασία αξιολόγησης των προϊσταμένων και των υπαλλήλων, προβλέπονται</w:t>
      </w:r>
      <w:r w:rsidR="00AF7E46">
        <w:rPr>
          <w:rFonts w:eastAsia="Times New Roman" w:cs="Times New Roman"/>
          <w:szCs w:val="24"/>
        </w:rPr>
        <w:t>,</w:t>
      </w:r>
      <w:r>
        <w:rPr>
          <w:rFonts w:eastAsia="Times New Roman" w:cs="Times New Roman"/>
          <w:szCs w:val="24"/>
        </w:rPr>
        <w:t xml:space="preserve"> δηλαδή</w:t>
      </w:r>
      <w:r w:rsidR="00AF7E46">
        <w:rPr>
          <w:rFonts w:eastAsia="Times New Roman" w:cs="Times New Roman"/>
          <w:szCs w:val="24"/>
        </w:rPr>
        <w:t>,</w:t>
      </w:r>
      <w:r>
        <w:rPr>
          <w:rFonts w:eastAsia="Times New Roman" w:cs="Times New Roman"/>
          <w:szCs w:val="24"/>
        </w:rPr>
        <w:t xml:space="preserve"> μεταξύ άλλων τα τρία διαδοχικά στάδια της διαδικασίας, το περιεχόμενο της έκθεσης αξιολόγησης και η βαθμολόγηση. Επομένως ο προϊστάμενος, ο ρόλος του οποίου αναβαθμίζεται, αξιολογείται πλέον τόσο για την επίτευξη των στόχων όσο και για τις δεξιότητές του.</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προωθείται η έννοια της ομάδας ως οργανικής μονάδας, ο προϊστάμενος της οποίας καθίσταται υπεύθυνος για την υλοποίηση των στόχων που ανατίθενται σε αυτή, αλλά ταυτόχρονα και για την κινητοποίηση των υπαλλήλων που την απαρτίζουν. Η παροχή κινήτρων στα </w:t>
      </w:r>
      <w:r>
        <w:rPr>
          <w:rFonts w:eastAsia="Times New Roman" w:cs="Times New Roman"/>
          <w:szCs w:val="24"/>
        </w:rPr>
        <w:lastRenderedPageBreak/>
        <w:t xml:space="preserve">στελέχη και τους υπαλλήλους του </w:t>
      </w:r>
      <w:r w:rsidR="00AF7E46">
        <w:rPr>
          <w:rFonts w:eastAsia="Times New Roman" w:cs="Times New Roman"/>
          <w:szCs w:val="24"/>
        </w:rPr>
        <w:t>δ</w:t>
      </w:r>
      <w:r>
        <w:rPr>
          <w:rFonts w:eastAsia="Times New Roman" w:cs="Times New Roman"/>
          <w:szCs w:val="24"/>
        </w:rPr>
        <w:t xml:space="preserve">ημοσίου που θα εμπλακούν στη διαδικασία πιστεύουμε ότι θα φέρει πολλαπλάσια και εντυπωσιακά αποτελέσματα στην απόδοση του προσωπικού. Παράλληλα αποτελεί ένα διοικητικό εργαλείο που παρέχεται στον προϊστάμενο της οργανικής μονάδας για την αξιοποίηση της εμπειρίας και της τεχνογνωσίας των υπαλλήλων και την υλοποίηση των στόχων της προς όφελος της οικονομίας και της κοινωνίας.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Τελειώνω σε μισό λεπτό, κύριε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Είναι προφανές ότι τέτοιου είδους πρωτοποριακά εργαλεία έχουν εξαιρετικά βαρύνουσα σημασία. Συνδιαμορφώνουν το εργασιακό περιβάλλον εντός του οποίου οι εργαζόμενοι καλούνται να υλοποιήσουν τους στόχους της μονάδας και να εκπληρώσουν την αποστολή της.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Η νομοθετική αυτή πρωτοβουλία, αγαπητοί συνάδελφοι, αλλάζει τα δεδομένα και αντιμετωπίζει αποφασιστικά τις παθογένειες της δημόσιας διοίκησης, όπως τις γνωρίζουμε μέχρι σήμερα.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Εισάγεται μια άλλη φιλοσοφία στην αξιολόγηση των δημοσίων υπαλλήλων, ένα σύστημα που χρησιμοποιείται ευρέως σε όλον τον κόσμο, </w:t>
      </w:r>
      <w:r w:rsidRPr="00E717D1">
        <w:rPr>
          <w:rFonts w:eastAsia="Times New Roman" w:cs="Times New Roman"/>
          <w:szCs w:val="24"/>
        </w:rPr>
        <w:t xml:space="preserve">σε όλους τους οργανισμούς και τίθεται στο επίκεντρο </w:t>
      </w:r>
      <w:r>
        <w:rPr>
          <w:rFonts w:eastAsia="Times New Roman" w:cs="Times New Roman"/>
          <w:szCs w:val="24"/>
        </w:rPr>
        <w:t>η</w:t>
      </w:r>
      <w:r w:rsidRPr="00E717D1">
        <w:rPr>
          <w:rFonts w:eastAsia="Times New Roman" w:cs="Times New Roman"/>
          <w:szCs w:val="24"/>
        </w:rPr>
        <w:t xml:space="preserve"> στοχοθεσία και ο </w:t>
      </w:r>
      <w:r w:rsidRPr="00E717D1">
        <w:rPr>
          <w:rFonts w:eastAsia="Times New Roman" w:cs="Times New Roman"/>
          <w:szCs w:val="24"/>
        </w:rPr>
        <w:lastRenderedPageBreak/>
        <w:t>σχεδιασμός των οργανωτικών δομών</w:t>
      </w:r>
      <w:r>
        <w:rPr>
          <w:rFonts w:eastAsia="Times New Roman" w:cs="Times New Roman"/>
          <w:szCs w:val="24"/>
        </w:rPr>
        <w:t>,</w:t>
      </w:r>
      <w:r w:rsidRPr="00E717D1">
        <w:rPr>
          <w:rFonts w:eastAsia="Times New Roman" w:cs="Times New Roman"/>
          <w:szCs w:val="24"/>
        </w:rPr>
        <w:t xml:space="preserve"> ως μοχλός βελτίωσης της δημόσιας δράσης</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Για όλους αυτούς τους λόγους</w:t>
      </w:r>
      <w:r>
        <w:rPr>
          <w:rFonts w:eastAsia="Times New Roman" w:cs="Times New Roman"/>
          <w:szCs w:val="24"/>
        </w:rPr>
        <w:t>,</w:t>
      </w:r>
      <w:r w:rsidRPr="00E717D1">
        <w:rPr>
          <w:rFonts w:eastAsia="Times New Roman" w:cs="Times New Roman"/>
          <w:szCs w:val="24"/>
        </w:rPr>
        <w:t xml:space="preserve"> κυρίες και κύριοι συνάδελφοι</w:t>
      </w:r>
      <w:r>
        <w:rPr>
          <w:rFonts w:eastAsia="Times New Roman" w:cs="Times New Roman"/>
          <w:szCs w:val="24"/>
        </w:rPr>
        <w:t>,</w:t>
      </w:r>
      <w:r w:rsidRPr="00E717D1">
        <w:rPr>
          <w:rFonts w:eastAsia="Times New Roman" w:cs="Times New Roman"/>
          <w:szCs w:val="24"/>
        </w:rPr>
        <w:t xml:space="preserve"> σας καλώ να το </w:t>
      </w:r>
      <w:r>
        <w:rPr>
          <w:rFonts w:eastAsia="Times New Roman" w:cs="Times New Roman"/>
          <w:szCs w:val="24"/>
        </w:rPr>
        <w:t>υπερ</w:t>
      </w:r>
      <w:r w:rsidRPr="00E717D1">
        <w:rPr>
          <w:rFonts w:eastAsia="Times New Roman" w:cs="Times New Roman"/>
          <w:szCs w:val="24"/>
        </w:rPr>
        <w:t>ψηφίσουμε</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Ευχαριστώ</w:t>
      </w:r>
      <w:r>
        <w:rPr>
          <w:rFonts w:eastAsia="Times New Roman" w:cs="Times New Roman"/>
          <w:szCs w:val="24"/>
        </w:rPr>
        <w:t>,</w:t>
      </w:r>
      <w:r w:rsidRPr="00E717D1">
        <w:rPr>
          <w:rFonts w:eastAsia="Times New Roman" w:cs="Times New Roman"/>
          <w:szCs w:val="24"/>
        </w:rPr>
        <w:t xml:space="preserve"> κύριε πρόεδρε</w:t>
      </w:r>
      <w:r>
        <w:rPr>
          <w:rFonts w:eastAsia="Times New Roman" w:cs="Times New Roman"/>
          <w:szCs w:val="24"/>
        </w:rPr>
        <w:t>.</w:t>
      </w:r>
      <w:r w:rsidRPr="00E717D1">
        <w:rPr>
          <w:rFonts w:eastAsia="Times New Roman" w:cs="Times New Roman"/>
          <w:szCs w:val="24"/>
        </w:rPr>
        <w:t xml:space="preserve"> </w:t>
      </w:r>
    </w:p>
    <w:p w:rsidR="00EF197F" w:rsidRDefault="00120B8D">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EF197F" w:rsidRDefault="00120B8D">
      <w:pPr>
        <w:spacing w:line="600" w:lineRule="auto"/>
        <w:ind w:firstLine="720"/>
        <w:jc w:val="both"/>
        <w:rPr>
          <w:rFonts w:eastAsia="Times New Roman" w:cs="Times New Roman"/>
          <w:szCs w:val="24"/>
        </w:rPr>
      </w:pPr>
      <w:r w:rsidRPr="003027F7">
        <w:rPr>
          <w:rFonts w:eastAsia="Times New Roman" w:cs="Times New Roman"/>
          <w:b/>
          <w:szCs w:val="24"/>
        </w:rPr>
        <w:t>ΠΡΟΕΔΡΕΥΩΝ (</w:t>
      </w:r>
      <w:r>
        <w:rPr>
          <w:rFonts w:eastAsia="Times New Roman" w:cs="Times New Roman"/>
          <w:b/>
          <w:szCs w:val="24"/>
        </w:rPr>
        <w:t>Δημήτριος Βίτσας</w:t>
      </w:r>
      <w:r w:rsidRPr="003027F7">
        <w:rPr>
          <w:rFonts w:eastAsia="Times New Roman" w:cs="Times New Roman"/>
          <w:b/>
          <w:szCs w:val="24"/>
        </w:rPr>
        <w:t>):</w:t>
      </w:r>
      <w:r>
        <w:rPr>
          <w:rFonts w:eastAsia="Times New Roman" w:cs="Times New Roman"/>
          <w:szCs w:val="24"/>
        </w:rPr>
        <w:t xml:space="preserve"> Ευχαριστούμε, κύριε Κόλλια.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Τον λόγο έχει ο κ. Λιούπης και ακολουθεί ο κ. Ακτύπης.</w:t>
      </w:r>
    </w:p>
    <w:p w:rsidR="00EF197F" w:rsidRDefault="00120B8D">
      <w:pPr>
        <w:spacing w:line="600" w:lineRule="auto"/>
        <w:ind w:firstLine="720"/>
        <w:jc w:val="both"/>
        <w:rPr>
          <w:rFonts w:eastAsia="Times New Roman"/>
          <w:bCs/>
        </w:rPr>
      </w:pPr>
      <w:r w:rsidRPr="00762FB1">
        <w:rPr>
          <w:rFonts w:eastAsia="Times New Roman" w:cs="Times New Roman"/>
          <w:b/>
          <w:szCs w:val="24"/>
        </w:rPr>
        <w:t>ΑΘΑΝΑΣΙΟΣ ΛΙΟΥΠΗΣ: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EF197F" w:rsidRDefault="00120B8D">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E717D1">
        <w:rPr>
          <w:rFonts w:eastAsia="Times New Roman" w:cs="Times New Roman"/>
          <w:szCs w:val="24"/>
        </w:rPr>
        <w:t>κυρίες και κύριοι συνάδελφοι</w:t>
      </w:r>
      <w:r>
        <w:rPr>
          <w:rFonts w:eastAsia="Times New Roman" w:cs="Times New Roman"/>
          <w:szCs w:val="24"/>
        </w:rPr>
        <w:t>,</w:t>
      </w:r>
      <w:r w:rsidRPr="00E717D1">
        <w:rPr>
          <w:rFonts w:eastAsia="Times New Roman" w:cs="Times New Roman"/>
          <w:szCs w:val="24"/>
        </w:rPr>
        <w:t xml:space="preserve"> οι παθογένειες και τα προβλήματα στον τρόπο λειτουργίας της δημόσιας διοίκησης είναι λίγο πολύ γνωστά σε όλους μας</w:t>
      </w:r>
      <w:r>
        <w:rPr>
          <w:rFonts w:eastAsia="Times New Roman" w:cs="Times New Roman"/>
          <w:szCs w:val="24"/>
        </w:rPr>
        <w:t>.</w:t>
      </w:r>
      <w:r w:rsidRPr="00E717D1">
        <w:rPr>
          <w:rFonts w:eastAsia="Times New Roman" w:cs="Times New Roman"/>
          <w:szCs w:val="24"/>
        </w:rPr>
        <w:t xml:space="preserve"> Αντιλαμβανόμαστε όλοι ότι οφείλουμε να βελτιώσουμε το επίπεδο των υπηρεσιών που παρέχονται στους πολίτες</w:t>
      </w:r>
      <w:r>
        <w:rPr>
          <w:rFonts w:eastAsia="Times New Roman" w:cs="Times New Roman"/>
          <w:szCs w:val="24"/>
        </w:rPr>
        <w:t>,</w:t>
      </w:r>
      <w:r w:rsidRPr="00E717D1">
        <w:rPr>
          <w:rFonts w:eastAsia="Times New Roman" w:cs="Times New Roman"/>
          <w:szCs w:val="24"/>
        </w:rPr>
        <w:t xml:space="preserve"> να αξιοποιήσουμε καλύτερα το ανθρώπινο δυναμικό της δημόσιας διοίκησης και να θεραπεύσουμε φαινόμενα γραφειοκρατίας και </w:t>
      </w:r>
      <w:r>
        <w:rPr>
          <w:rFonts w:eastAsia="Times New Roman" w:cs="Times New Roman"/>
          <w:szCs w:val="24"/>
        </w:rPr>
        <w:t>αναίτιων</w:t>
      </w:r>
      <w:r w:rsidRPr="00E717D1">
        <w:rPr>
          <w:rFonts w:eastAsia="Times New Roman" w:cs="Times New Roman"/>
          <w:szCs w:val="24"/>
        </w:rPr>
        <w:t xml:space="preserve"> καθυστερήσεων</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Σήμερα περνάμε από την απλή συζήτηση</w:t>
      </w:r>
      <w:r>
        <w:rPr>
          <w:rFonts w:eastAsia="Times New Roman" w:cs="Times New Roman"/>
          <w:szCs w:val="24"/>
        </w:rPr>
        <w:t>,</w:t>
      </w:r>
      <w:r w:rsidRPr="00E717D1">
        <w:rPr>
          <w:rFonts w:eastAsia="Times New Roman" w:cs="Times New Roman"/>
          <w:szCs w:val="24"/>
        </w:rPr>
        <w:t xml:space="preserve"> την απλή καταγραφή των προβληματικών σημείων της δημόσιας διοίκησης στη βελτίωση της λειτουργίας με συγκεκριμένα μέτρα</w:t>
      </w:r>
      <w:r>
        <w:rPr>
          <w:rFonts w:eastAsia="Times New Roman" w:cs="Times New Roman"/>
          <w:szCs w:val="24"/>
        </w:rPr>
        <w:t>,</w:t>
      </w:r>
      <w:r w:rsidRPr="00E717D1">
        <w:rPr>
          <w:rFonts w:eastAsia="Times New Roman" w:cs="Times New Roman"/>
          <w:szCs w:val="24"/>
        </w:rPr>
        <w:t xml:space="preserve"> με συγκεκριμένα βήματα</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lastRenderedPageBreak/>
        <w:t>Η μεγάλη αλλαγή που γίνεται σήμερα είναι ότι μετατοπίζ</w:t>
      </w:r>
      <w:r>
        <w:rPr>
          <w:rFonts w:eastAsia="Times New Roman" w:cs="Times New Roman"/>
          <w:szCs w:val="24"/>
        </w:rPr>
        <w:t>ουμε</w:t>
      </w:r>
      <w:r w:rsidRPr="00E717D1">
        <w:rPr>
          <w:rFonts w:eastAsia="Times New Roman" w:cs="Times New Roman"/>
          <w:szCs w:val="24"/>
        </w:rPr>
        <w:t xml:space="preserve"> το κέντρο ενδιαφέροντος στο ίδιο τον δημόσιο υπάλληλο</w:t>
      </w:r>
      <w:r>
        <w:rPr>
          <w:rFonts w:eastAsia="Times New Roman" w:cs="Times New Roman"/>
          <w:szCs w:val="24"/>
        </w:rPr>
        <w:t>,</w:t>
      </w:r>
      <w:r w:rsidRPr="00E717D1">
        <w:rPr>
          <w:rFonts w:eastAsia="Times New Roman" w:cs="Times New Roman"/>
          <w:szCs w:val="24"/>
        </w:rPr>
        <w:t xml:space="preserve"> στους τρόπους που μπορούμε να βελτιώσουμε τι</w:t>
      </w:r>
      <w:r>
        <w:rPr>
          <w:rFonts w:eastAsia="Times New Roman" w:cs="Times New Roman"/>
          <w:szCs w:val="24"/>
        </w:rPr>
        <w:t>ς ικανότητές του και την απόδοσή</w:t>
      </w:r>
      <w:r w:rsidRPr="00E717D1">
        <w:rPr>
          <w:rFonts w:eastAsia="Times New Roman" w:cs="Times New Roman"/>
          <w:szCs w:val="24"/>
        </w:rPr>
        <w:t xml:space="preserve"> του στην εκτέλεση των καθηκόντων του</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Το σημερινό νομοσχέδιο πρώτον</w:t>
      </w:r>
      <w:r>
        <w:rPr>
          <w:rFonts w:eastAsia="Times New Roman" w:cs="Times New Roman"/>
          <w:szCs w:val="24"/>
        </w:rPr>
        <w:t>,</w:t>
      </w:r>
      <w:r w:rsidRPr="00E717D1">
        <w:rPr>
          <w:rFonts w:eastAsia="Times New Roman" w:cs="Times New Roman"/>
          <w:szCs w:val="24"/>
        </w:rPr>
        <w:t xml:space="preserve"> επανασχεδι</w:t>
      </w:r>
      <w:r>
        <w:rPr>
          <w:rFonts w:eastAsia="Times New Roman" w:cs="Times New Roman"/>
          <w:szCs w:val="24"/>
        </w:rPr>
        <w:t>άζει</w:t>
      </w:r>
      <w:r w:rsidRPr="00E717D1">
        <w:rPr>
          <w:rFonts w:eastAsia="Times New Roman" w:cs="Times New Roman"/>
          <w:szCs w:val="24"/>
        </w:rPr>
        <w:t xml:space="preserve"> το ισχύον σύστημα αξιολόγησης των δημοσίων υπαλλήλων</w:t>
      </w:r>
      <w:r>
        <w:rPr>
          <w:rFonts w:eastAsia="Times New Roman" w:cs="Times New Roman"/>
          <w:szCs w:val="24"/>
        </w:rPr>
        <w:t>, δ</w:t>
      </w:r>
      <w:r w:rsidRPr="00E717D1">
        <w:rPr>
          <w:rFonts w:eastAsia="Times New Roman" w:cs="Times New Roman"/>
          <w:szCs w:val="24"/>
        </w:rPr>
        <w:t>εύτερον</w:t>
      </w:r>
      <w:r>
        <w:rPr>
          <w:rFonts w:eastAsia="Times New Roman" w:cs="Times New Roman"/>
          <w:szCs w:val="24"/>
        </w:rPr>
        <w:t>,</w:t>
      </w:r>
      <w:r w:rsidRPr="00E717D1">
        <w:rPr>
          <w:rFonts w:eastAsia="Times New Roman" w:cs="Times New Roman"/>
          <w:szCs w:val="24"/>
        </w:rPr>
        <w:t xml:space="preserve"> δίνει νέα κατεύθυνση </w:t>
      </w:r>
      <w:r>
        <w:rPr>
          <w:rFonts w:eastAsia="Times New Roman" w:cs="Times New Roman"/>
          <w:szCs w:val="24"/>
        </w:rPr>
        <w:t xml:space="preserve">στη </w:t>
      </w:r>
      <w:r w:rsidRPr="00E717D1">
        <w:rPr>
          <w:rFonts w:eastAsia="Times New Roman" w:cs="Times New Roman"/>
          <w:szCs w:val="24"/>
        </w:rPr>
        <w:t>στοχοθεσία</w:t>
      </w:r>
      <w:r>
        <w:rPr>
          <w:rFonts w:eastAsia="Times New Roman" w:cs="Times New Roman"/>
          <w:szCs w:val="24"/>
        </w:rPr>
        <w:t>, τ</w:t>
      </w:r>
      <w:r w:rsidRPr="00E717D1">
        <w:rPr>
          <w:rFonts w:eastAsia="Times New Roman" w:cs="Times New Roman"/>
          <w:szCs w:val="24"/>
        </w:rPr>
        <w:t>ρίτον</w:t>
      </w:r>
      <w:r>
        <w:rPr>
          <w:rFonts w:eastAsia="Times New Roman" w:cs="Times New Roman"/>
          <w:szCs w:val="24"/>
        </w:rPr>
        <w:t>,</w:t>
      </w:r>
      <w:r w:rsidRPr="00E717D1">
        <w:rPr>
          <w:rFonts w:eastAsia="Times New Roman" w:cs="Times New Roman"/>
          <w:szCs w:val="24"/>
        </w:rPr>
        <w:t xml:space="preserve"> προάγει την αυτοαξιολόγηση</w:t>
      </w:r>
      <w:r>
        <w:rPr>
          <w:rFonts w:eastAsia="Times New Roman" w:cs="Times New Roman"/>
          <w:szCs w:val="24"/>
        </w:rPr>
        <w:t xml:space="preserve"> κ</w:t>
      </w:r>
      <w:r w:rsidRPr="00E717D1">
        <w:rPr>
          <w:rFonts w:eastAsia="Times New Roman" w:cs="Times New Roman"/>
          <w:szCs w:val="24"/>
        </w:rPr>
        <w:t>αι τέταρτον</w:t>
      </w:r>
      <w:r>
        <w:rPr>
          <w:rFonts w:eastAsia="Times New Roman" w:cs="Times New Roman"/>
          <w:szCs w:val="24"/>
        </w:rPr>
        <w:t>,</w:t>
      </w:r>
      <w:r w:rsidRPr="00E717D1">
        <w:rPr>
          <w:rFonts w:eastAsia="Times New Roman" w:cs="Times New Roman"/>
          <w:szCs w:val="24"/>
        </w:rPr>
        <w:t xml:space="preserve"> εφαρμόζει ένα σύστημα ανταμοιβής</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Μ</w:t>
      </w:r>
      <w:r w:rsidRPr="00E717D1">
        <w:rPr>
          <w:rFonts w:eastAsia="Times New Roman" w:cs="Times New Roman"/>
          <w:szCs w:val="24"/>
        </w:rPr>
        <w:t xml:space="preserve">ε βάση τα στοιχεία που έχουμε στη διάθεσή </w:t>
      </w:r>
      <w:r>
        <w:rPr>
          <w:rFonts w:eastAsia="Times New Roman" w:cs="Times New Roman"/>
          <w:szCs w:val="24"/>
        </w:rPr>
        <w:t>μας, τ</w:t>
      </w:r>
      <w:r w:rsidRPr="00E717D1">
        <w:rPr>
          <w:rFonts w:eastAsia="Times New Roman" w:cs="Times New Roman"/>
          <w:szCs w:val="24"/>
        </w:rPr>
        <w:t>ο ισχύον σύστημα αξιολόγησης που ψήφισε η προηγούμενη κυβέρνηση δεν πέτυχε τον σκοπό του</w:t>
      </w:r>
      <w:r>
        <w:rPr>
          <w:rFonts w:eastAsia="Times New Roman" w:cs="Times New Roman"/>
          <w:szCs w:val="24"/>
        </w:rPr>
        <w:t>.</w:t>
      </w:r>
      <w:r w:rsidRPr="00E717D1">
        <w:rPr>
          <w:rFonts w:eastAsia="Times New Roman" w:cs="Times New Roman"/>
          <w:szCs w:val="24"/>
        </w:rPr>
        <w:t xml:space="preserve"> Σχεδόν όλοι οι δημόσιοι υπάλληλοι</w:t>
      </w:r>
      <w:r>
        <w:rPr>
          <w:rFonts w:eastAsia="Times New Roman" w:cs="Times New Roman"/>
          <w:szCs w:val="24"/>
        </w:rPr>
        <w:t>,</w:t>
      </w:r>
      <w:r w:rsidRPr="00E717D1">
        <w:rPr>
          <w:rFonts w:eastAsia="Times New Roman" w:cs="Times New Roman"/>
          <w:szCs w:val="24"/>
        </w:rPr>
        <w:t xml:space="preserve"> για την ακρίβεια το 97</w:t>
      </w:r>
      <w:r>
        <w:rPr>
          <w:rFonts w:eastAsia="Times New Roman" w:cs="Times New Roman"/>
          <w:szCs w:val="24"/>
        </w:rPr>
        <w:t>,6%,</w:t>
      </w:r>
      <w:r w:rsidRPr="00E717D1">
        <w:rPr>
          <w:rFonts w:eastAsia="Times New Roman" w:cs="Times New Roman"/>
          <w:szCs w:val="24"/>
        </w:rPr>
        <w:t xml:space="preserve"> κρίθηκαν επαρκείς</w:t>
      </w:r>
      <w:r>
        <w:rPr>
          <w:rFonts w:eastAsia="Times New Roman" w:cs="Times New Roman"/>
          <w:szCs w:val="24"/>
        </w:rPr>
        <w:t>,</w:t>
      </w:r>
      <w:r w:rsidRPr="00E717D1">
        <w:rPr>
          <w:rFonts w:eastAsia="Times New Roman" w:cs="Times New Roman"/>
          <w:szCs w:val="24"/>
        </w:rPr>
        <w:t xml:space="preserve"> πολύ επαρκείς </w:t>
      </w:r>
      <w:r>
        <w:rPr>
          <w:rFonts w:eastAsia="Times New Roman" w:cs="Times New Roman"/>
          <w:szCs w:val="24"/>
        </w:rPr>
        <w:t>ή</w:t>
      </w:r>
      <w:r w:rsidRPr="00E717D1">
        <w:rPr>
          <w:rFonts w:eastAsia="Times New Roman" w:cs="Times New Roman"/>
          <w:szCs w:val="24"/>
        </w:rPr>
        <w:t xml:space="preserve"> άριστοι</w:t>
      </w:r>
      <w:r>
        <w:rPr>
          <w:rFonts w:eastAsia="Times New Roman" w:cs="Times New Roman"/>
          <w:szCs w:val="24"/>
        </w:rPr>
        <w:t xml:space="preserve"> κ</w:t>
      </w:r>
      <w:r w:rsidRPr="00E717D1">
        <w:rPr>
          <w:rFonts w:eastAsia="Times New Roman" w:cs="Times New Roman"/>
          <w:szCs w:val="24"/>
        </w:rPr>
        <w:t>αι είναι προφανές ότι υπό τον φόβο δυσμενών συνεπειών</w:t>
      </w:r>
      <w:r>
        <w:rPr>
          <w:rFonts w:eastAsia="Times New Roman" w:cs="Times New Roman"/>
          <w:szCs w:val="24"/>
        </w:rPr>
        <w:t>,</w:t>
      </w:r>
      <w:r w:rsidRPr="00E717D1">
        <w:rPr>
          <w:rFonts w:eastAsia="Times New Roman" w:cs="Times New Roman"/>
          <w:szCs w:val="24"/>
        </w:rPr>
        <w:t xml:space="preserve"> η βαθμολόγηση είναι εξαιρετικά επιεική</w:t>
      </w:r>
      <w:r>
        <w:rPr>
          <w:rFonts w:eastAsia="Times New Roman" w:cs="Times New Roman"/>
          <w:szCs w:val="24"/>
        </w:rPr>
        <w:t>ς και σίγουρα όχι αντικειμενική. Γ</w:t>
      </w:r>
      <w:r w:rsidRPr="00E717D1">
        <w:rPr>
          <w:rFonts w:eastAsia="Times New Roman" w:cs="Times New Roman"/>
          <w:szCs w:val="24"/>
        </w:rPr>
        <w:t>ι</w:t>
      </w:r>
      <w:r>
        <w:rPr>
          <w:rFonts w:eastAsia="Times New Roman" w:cs="Times New Roman"/>
          <w:szCs w:val="24"/>
        </w:rPr>
        <w:t>’</w:t>
      </w:r>
      <w:r w:rsidRPr="00E717D1">
        <w:rPr>
          <w:rFonts w:eastAsia="Times New Roman" w:cs="Times New Roman"/>
          <w:szCs w:val="24"/>
        </w:rPr>
        <w:t xml:space="preserve"> αυτό το σημερινό νομοσχέδιο κάνει μια στροφή και επιλέγει την αξιολόγηση με βάση το ενιαίο πλαίσιο δεξιοτήτων</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Η αξιολόγηση δεν έχει σε κα</w:t>
      </w:r>
      <w:r w:rsidR="008F33BB">
        <w:rPr>
          <w:rFonts w:eastAsia="Times New Roman" w:cs="Times New Roman"/>
          <w:szCs w:val="24"/>
        </w:rPr>
        <w:t>μ</w:t>
      </w:r>
      <w:r w:rsidRPr="00E717D1">
        <w:rPr>
          <w:rFonts w:eastAsia="Times New Roman" w:cs="Times New Roman"/>
          <w:szCs w:val="24"/>
        </w:rPr>
        <w:t>μία περίπτωση τιμωρητικό χαρακτήρα</w:t>
      </w:r>
      <w:r>
        <w:rPr>
          <w:rFonts w:eastAsia="Times New Roman" w:cs="Times New Roman"/>
          <w:szCs w:val="24"/>
        </w:rPr>
        <w:t>.</w:t>
      </w:r>
      <w:r w:rsidRPr="00E717D1">
        <w:rPr>
          <w:rFonts w:eastAsia="Times New Roman" w:cs="Times New Roman"/>
          <w:szCs w:val="24"/>
        </w:rPr>
        <w:t xml:space="preserve"> Ο σκοπός της είναι να βοηθήσει προϊσταμένους και υφισ</w:t>
      </w:r>
      <w:r>
        <w:rPr>
          <w:rFonts w:eastAsia="Times New Roman" w:cs="Times New Roman"/>
          <w:szCs w:val="24"/>
        </w:rPr>
        <w:t>ταμένους να βελτιώσουν τα αδύναμ</w:t>
      </w:r>
      <w:r w:rsidRPr="00E717D1">
        <w:rPr>
          <w:rFonts w:eastAsia="Times New Roman" w:cs="Times New Roman"/>
          <w:szCs w:val="24"/>
        </w:rPr>
        <w:t xml:space="preserve">α σημεία </w:t>
      </w:r>
      <w:r>
        <w:rPr>
          <w:rFonts w:eastAsia="Times New Roman" w:cs="Times New Roman"/>
          <w:szCs w:val="24"/>
        </w:rPr>
        <w:t>τους,</w:t>
      </w:r>
      <w:r w:rsidRPr="00E717D1">
        <w:rPr>
          <w:rFonts w:eastAsia="Times New Roman" w:cs="Times New Roman"/>
          <w:szCs w:val="24"/>
        </w:rPr>
        <w:t xml:space="preserve"> να αποκτήσουν δεξιότητες που χρειάζονται και</w:t>
      </w:r>
      <w:r w:rsidR="008F33BB">
        <w:rPr>
          <w:rFonts w:eastAsia="Times New Roman" w:cs="Times New Roman"/>
          <w:szCs w:val="24"/>
        </w:rPr>
        <w:t>,</w:t>
      </w:r>
      <w:r w:rsidRPr="00E717D1">
        <w:rPr>
          <w:rFonts w:eastAsia="Times New Roman" w:cs="Times New Roman"/>
          <w:szCs w:val="24"/>
        </w:rPr>
        <w:t xml:space="preserve"> τελικώς</w:t>
      </w:r>
      <w:r>
        <w:rPr>
          <w:rFonts w:eastAsia="Times New Roman" w:cs="Times New Roman"/>
          <w:szCs w:val="24"/>
        </w:rPr>
        <w:t>,</w:t>
      </w:r>
      <w:r w:rsidRPr="00E717D1">
        <w:rPr>
          <w:rFonts w:eastAsia="Times New Roman" w:cs="Times New Roman"/>
          <w:szCs w:val="24"/>
        </w:rPr>
        <w:t xml:space="preserve"> να γίνουν περισσότερο αποτελεσματικοί για τη δημόσια διοίκηση και τον πολίτη που εξυπηρετούν</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lastRenderedPageBreak/>
        <w:t xml:space="preserve">Οι δεξιότητες περιγράφονται αναλυτικά στο σχέδιο νόμου και είναι εννέα στο σύνολό </w:t>
      </w:r>
      <w:r>
        <w:rPr>
          <w:rFonts w:eastAsia="Times New Roman" w:cs="Times New Roman"/>
          <w:szCs w:val="24"/>
        </w:rPr>
        <w:t>τους:</w:t>
      </w:r>
      <w:r w:rsidRPr="00E717D1">
        <w:rPr>
          <w:rFonts w:eastAsia="Times New Roman" w:cs="Times New Roman"/>
          <w:szCs w:val="24"/>
        </w:rPr>
        <w:t xml:space="preserve"> προσανατολισμός στον πολίτη</w:t>
      </w:r>
      <w:r>
        <w:rPr>
          <w:rFonts w:eastAsia="Times New Roman" w:cs="Times New Roman"/>
          <w:szCs w:val="24"/>
        </w:rPr>
        <w:t>,</w:t>
      </w:r>
      <w:r w:rsidRPr="00E717D1">
        <w:rPr>
          <w:rFonts w:eastAsia="Times New Roman" w:cs="Times New Roman"/>
          <w:szCs w:val="24"/>
        </w:rPr>
        <w:t xml:space="preserve"> ομαδικότητα</w:t>
      </w:r>
      <w:r>
        <w:rPr>
          <w:rFonts w:eastAsia="Times New Roman" w:cs="Times New Roman"/>
          <w:szCs w:val="24"/>
        </w:rPr>
        <w:t xml:space="preserve">, </w:t>
      </w:r>
      <w:r w:rsidRPr="00E717D1">
        <w:rPr>
          <w:rFonts w:eastAsia="Times New Roman" w:cs="Times New Roman"/>
          <w:szCs w:val="24"/>
        </w:rPr>
        <w:t>προσαρμοστικότητα</w:t>
      </w:r>
      <w:r>
        <w:rPr>
          <w:rFonts w:eastAsia="Times New Roman" w:cs="Times New Roman"/>
          <w:szCs w:val="24"/>
        </w:rPr>
        <w:t>,</w:t>
      </w:r>
      <w:r w:rsidRPr="00E717D1">
        <w:rPr>
          <w:rFonts w:eastAsia="Times New Roman" w:cs="Times New Roman"/>
          <w:szCs w:val="24"/>
        </w:rPr>
        <w:t xml:space="preserve"> προσανατολισμός στο αποτέλεσμα</w:t>
      </w:r>
      <w:r>
        <w:rPr>
          <w:rFonts w:eastAsia="Times New Roman" w:cs="Times New Roman"/>
          <w:szCs w:val="24"/>
        </w:rPr>
        <w:t xml:space="preserve">, οργάνωση και </w:t>
      </w:r>
      <w:r w:rsidRPr="00E717D1">
        <w:rPr>
          <w:rFonts w:eastAsia="Times New Roman" w:cs="Times New Roman"/>
          <w:szCs w:val="24"/>
        </w:rPr>
        <w:t>προγραμματισμός</w:t>
      </w:r>
      <w:r>
        <w:rPr>
          <w:rFonts w:eastAsia="Times New Roman" w:cs="Times New Roman"/>
          <w:szCs w:val="24"/>
        </w:rPr>
        <w:t>,</w:t>
      </w:r>
      <w:r w:rsidRPr="00E717D1">
        <w:rPr>
          <w:rFonts w:eastAsia="Times New Roman" w:cs="Times New Roman"/>
          <w:szCs w:val="24"/>
        </w:rPr>
        <w:t xml:space="preserve"> επίλυση προβλημάτων και δημιουργικότητα</w:t>
      </w:r>
      <w:r>
        <w:rPr>
          <w:rFonts w:eastAsia="Times New Roman" w:cs="Times New Roman"/>
          <w:szCs w:val="24"/>
        </w:rPr>
        <w:t xml:space="preserve">, επαγγελματισμός και </w:t>
      </w:r>
      <w:r w:rsidRPr="00E717D1">
        <w:rPr>
          <w:rFonts w:eastAsia="Times New Roman" w:cs="Times New Roman"/>
          <w:szCs w:val="24"/>
        </w:rPr>
        <w:t>ακεραιότητα</w:t>
      </w:r>
      <w:r>
        <w:rPr>
          <w:rFonts w:eastAsia="Times New Roman" w:cs="Times New Roman"/>
          <w:szCs w:val="24"/>
        </w:rPr>
        <w:t>,</w:t>
      </w:r>
      <w:r w:rsidRPr="00E717D1">
        <w:rPr>
          <w:rFonts w:eastAsia="Times New Roman" w:cs="Times New Roman"/>
          <w:szCs w:val="24"/>
        </w:rPr>
        <w:t xml:space="preserve"> διαχείριση γνώσης και αποτελεσματική ηγεσία</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Αλλάζει και όλη η λογική της στοχοθεσίας</w:t>
      </w:r>
      <w:r>
        <w:rPr>
          <w:rFonts w:eastAsia="Times New Roman" w:cs="Times New Roman"/>
          <w:szCs w:val="24"/>
        </w:rPr>
        <w:t>,</w:t>
      </w:r>
      <w:r w:rsidRPr="00E717D1">
        <w:rPr>
          <w:rFonts w:eastAsia="Times New Roman" w:cs="Times New Roman"/>
          <w:szCs w:val="24"/>
        </w:rPr>
        <w:t xml:space="preserve"> η οποία πλέον γίνεται από τους προϊσταμένους σε όλα τα επίπεδα</w:t>
      </w:r>
      <w:r>
        <w:rPr>
          <w:rFonts w:eastAsia="Times New Roman" w:cs="Times New Roman"/>
          <w:szCs w:val="24"/>
        </w:rPr>
        <w:t>,</w:t>
      </w:r>
      <w:r w:rsidRPr="00E717D1">
        <w:rPr>
          <w:rFonts w:eastAsia="Times New Roman" w:cs="Times New Roman"/>
          <w:szCs w:val="24"/>
        </w:rPr>
        <w:t xml:space="preserve"> χωρίς να είναι προαπαιτούμενο εκείνης της πρωτοβουλίας από πλευράς του αρμόδιου υπουργού</w:t>
      </w:r>
      <w:r>
        <w:rPr>
          <w:rFonts w:eastAsia="Times New Roman" w:cs="Times New Roman"/>
          <w:szCs w:val="24"/>
        </w:rPr>
        <w:t>.</w:t>
      </w:r>
      <w:r w:rsidRPr="00E717D1">
        <w:rPr>
          <w:rFonts w:eastAsia="Times New Roman" w:cs="Times New Roman"/>
          <w:szCs w:val="24"/>
        </w:rPr>
        <w:t xml:space="preserve"> Μάλιστα έχει επιλεγεί ένα συναινετικό και συνεργατικό σύστημα για τη στοχοθεσία</w:t>
      </w:r>
      <w:r>
        <w:rPr>
          <w:rFonts w:eastAsia="Times New Roman" w:cs="Times New Roman"/>
          <w:szCs w:val="24"/>
        </w:rPr>
        <w:t>, δ</w:t>
      </w:r>
      <w:r w:rsidRPr="00E717D1">
        <w:rPr>
          <w:rFonts w:eastAsia="Times New Roman" w:cs="Times New Roman"/>
          <w:szCs w:val="24"/>
        </w:rPr>
        <w:t>ηλαδή οι στόχοι καθορίζονται σε συμφωνία μεταξύ του προϊσταμένου και των αξιολογητών</w:t>
      </w:r>
      <w:r>
        <w:rPr>
          <w:rFonts w:eastAsia="Times New Roman" w:cs="Times New Roman"/>
          <w:szCs w:val="24"/>
        </w:rPr>
        <w:t xml:space="preserve"> του.</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Ενσωματώνονται τα σχέδια δράσης των υπουργείων στους στόχους των οργανωτικών μονάδων</w:t>
      </w:r>
      <w:r>
        <w:rPr>
          <w:rFonts w:eastAsia="Times New Roman" w:cs="Times New Roman"/>
          <w:szCs w:val="24"/>
        </w:rPr>
        <w:t>,</w:t>
      </w:r>
      <w:r w:rsidRPr="00E717D1">
        <w:rPr>
          <w:rFonts w:eastAsia="Times New Roman" w:cs="Times New Roman"/>
          <w:szCs w:val="24"/>
        </w:rPr>
        <w:t xml:space="preserve"> ενώ πρέπει κάθε μονάδα να θέσει τρεις τουλάχιστον στόχους</w:t>
      </w:r>
      <w:r>
        <w:rPr>
          <w:rFonts w:eastAsia="Times New Roman" w:cs="Times New Roman"/>
          <w:szCs w:val="24"/>
        </w:rPr>
        <w:t>.</w:t>
      </w:r>
      <w:r w:rsidRPr="00E717D1">
        <w:rPr>
          <w:rFonts w:eastAsia="Times New Roman" w:cs="Times New Roman"/>
          <w:szCs w:val="24"/>
        </w:rPr>
        <w:t xml:space="preserve"> Σημαντικό το γεγονός ότι προβλέπονται και δείκτες μέτρησης για τον βαθμό επίτευξης κάθε στόχου</w:t>
      </w:r>
      <w:r>
        <w:rPr>
          <w:rFonts w:eastAsia="Times New Roman" w:cs="Times New Roman"/>
          <w:szCs w:val="24"/>
        </w:rPr>
        <w:t>,</w:t>
      </w:r>
      <w:r w:rsidRPr="00E717D1">
        <w:rPr>
          <w:rFonts w:eastAsia="Times New Roman" w:cs="Times New Roman"/>
          <w:szCs w:val="24"/>
        </w:rPr>
        <w:t xml:space="preserve"> ώστε να έχουμ</w:t>
      </w:r>
      <w:r>
        <w:rPr>
          <w:rFonts w:eastAsia="Times New Roman" w:cs="Times New Roman"/>
          <w:szCs w:val="24"/>
        </w:rPr>
        <w:t>ε πλήρη εικόνα για την εκπλήρωσή</w:t>
      </w:r>
      <w:r w:rsidRPr="00E717D1">
        <w:rPr>
          <w:rFonts w:eastAsia="Times New Roman" w:cs="Times New Roman"/>
          <w:szCs w:val="24"/>
        </w:rPr>
        <w:t xml:space="preserve"> </w:t>
      </w:r>
      <w:r>
        <w:rPr>
          <w:rFonts w:eastAsia="Times New Roman" w:cs="Times New Roman"/>
          <w:szCs w:val="24"/>
        </w:rPr>
        <w:t>τους ή μη.</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 xml:space="preserve">Η έκθεση αξιολόγησης </w:t>
      </w:r>
      <w:r>
        <w:rPr>
          <w:rFonts w:eastAsia="Times New Roman" w:cs="Times New Roman"/>
          <w:szCs w:val="24"/>
        </w:rPr>
        <w:t>προϊσταμένου</w:t>
      </w:r>
      <w:r w:rsidRPr="00E717D1">
        <w:rPr>
          <w:rFonts w:eastAsia="Times New Roman" w:cs="Times New Roman"/>
          <w:szCs w:val="24"/>
        </w:rPr>
        <w:t xml:space="preserve"> περιλαμβάνει τη βαθμολογία του</w:t>
      </w:r>
      <w:r>
        <w:rPr>
          <w:rFonts w:eastAsia="Times New Roman" w:cs="Times New Roman"/>
          <w:szCs w:val="24"/>
        </w:rPr>
        <w:t>,</w:t>
      </w:r>
      <w:r w:rsidRPr="00E717D1">
        <w:rPr>
          <w:rFonts w:eastAsia="Times New Roman" w:cs="Times New Roman"/>
          <w:szCs w:val="24"/>
        </w:rPr>
        <w:t xml:space="preserve"> την υποχρεωτική επιλογή τριών δεξιοτήτων που χρειάζονται βελτίωση και ένα έως τρεις ανεπτυγμένες δεξιότητες</w:t>
      </w:r>
      <w:r>
        <w:rPr>
          <w:rFonts w:eastAsia="Times New Roman" w:cs="Times New Roman"/>
          <w:szCs w:val="24"/>
        </w:rPr>
        <w:t>.</w:t>
      </w:r>
      <w:r w:rsidRPr="00E717D1">
        <w:rPr>
          <w:rFonts w:eastAsia="Times New Roman" w:cs="Times New Roman"/>
          <w:szCs w:val="24"/>
        </w:rPr>
        <w:t xml:space="preserve"> </w:t>
      </w:r>
      <w:r>
        <w:rPr>
          <w:rFonts w:eastAsia="Times New Roman" w:cs="Times New Roman"/>
          <w:szCs w:val="24"/>
        </w:rPr>
        <w:t>Δ</w:t>
      </w:r>
      <w:r w:rsidRPr="00E717D1">
        <w:rPr>
          <w:rFonts w:eastAsia="Times New Roman" w:cs="Times New Roman"/>
          <w:szCs w:val="24"/>
        </w:rPr>
        <w:t xml:space="preserve">ίνεται μεγάλη βαρύτητα στην επίτευξη της </w:t>
      </w:r>
      <w:r w:rsidRPr="00E717D1">
        <w:rPr>
          <w:rFonts w:eastAsia="Times New Roman" w:cs="Times New Roman"/>
          <w:szCs w:val="24"/>
        </w:rPr>
        <w:lastRenderedPageBreak/>
        <w:t>στοχοθεσίας</w:t>
      </w:r>
      <w:r>
        <w:rPr>
          <w:rFonts w:eastAsia="Times New Roman" w:cs="Times New Roman"/>
          <w:szCs w:val="24"/>
        </w:rPr>
        <w:t>,</w:t>
      </w:r>
      <w:r w:rsidRPr="00E717D1">
        <w:rPr>
          <w:rFonts w:eastAsia="Times New Roman" w:cs="Times New Roman"/>
          <w:szCs w:val="24"/>
        </w:rPr>
        <w:t xml:space="preserve"> η οποία καταλαμβάνει το 50% της βαθμολογίας του προϊσταμένου</w:t>
      </w:r>
      <w:r>
        <w:rPr>
          <w:rFonts w:eastAsia="Times New Roman" w:cs="Times New Roman"/>
          <w:szCs w:val="24"/>
        </w:rPr>
        <w:t>,</w:t>
      </w:r>
      <w:r w:rsidRPr="00E717D1">
        <w:rPr>
          <w:rFonts w:eastAsia="Times New Roman" w:cs="Times New Roman"/>
          <w:szCs w:val="24"/>
        </w:rPr>
        <w:t xml:space="preserve"> όταν το </w:t>
      </w:r>
      <w:r>
        <w:rPr>
          <w:rFonts w:eastAsia="Times New Roman" w:cs="Times New Roman"/>
          <w:szCs w:val="24"/>
        </w:rPr>
        <w:t>40% αφορά τις δεξιότητέ</w:t>
      </w:r>
      <w:r w:rsidRPr="00E717D1">
        <w:rPr>
          <w:rFonts w:eastAsia="Times New Roman" w:cs="Times New Roman"/>
          <w:szCs w:val="24"/>
        </w:rPr>
        <w:t xml:space="preserve">ς του και το </w:t>
      </w:r>
      <w:r>
        <w:rPr>
          <w:rFonts w:eastAsia="Times New Roman" w:cs="Times New Roman"/>
          <w:szCs w:val="24"/>
        </w:rPr>
        <w:t>10%</w:t>
      </w:r>
      <w:r w:rsidRPr="00E717D1">
        <w:rPr>
          <w:rFonts w:eastAsia="Times New Roman" w:cs="Times New Roman"/>
          <w:szCs w:val="24"/>
        </w:rPr>
        <w:t xml:space="preserve"> τη γνώμη από τους υφισταμένους του</w:t>
      </w:r>
      <w:r>
        <w:rPr>
          <w:rFonts w:eastAsia="Times New Roman" w:cs="Times New Roman"/>
          <w:szCs w:val="24"/>
        </w:rPr>
        <w:t>, τον λεγόμενο «σφυγμό»</w:t>
      </w:r>
      <w:r w:rsidRPr="00E717D1">
        <w:rPr>
          <w:rFonts w:eastAsia="Times New Roman" w:cs="Times New Roman"/>
          <w:szCs w:val="24"/>
        </w:rPr>
        <w:t xml:space="preserve"> της ομάδας</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Αντιθέτως</w:t>
      </w:r>
      <w:r>
        <w:rPr>
          <w:rFonts w:eastAsia="Times New Roman" w:cs="Times New Roman"/>
          <w:szCs w:val="24"/>
        </w:rPr>
        <w:t>,</w:t>
      </w:r>
      <w:r w:rsidRPr="00E717D1">
        <w:rPr>
          <w:rFonts w:eastAsia="Times New Roman" w:cs="Times New Roman"/>
          <w:szCs w:val="24"/>
        </w:rPr>
        <w:t xml:space="preserve"> το σύστημα αξιολόγησης για τους υπαλλήλους δεν περιλαμβάνει βαθμολογία</w:t>
      </w:r>
      <w:r>
        <w:rPr>
          <w:rFonts w:eastAsia="Times New Roman" w:cs="Times New Roman"/>
          <w:szCs w:val="24"/>
        </w:rPr>
        <w:t>,</w:t>
      </w:r>
      <w:r w:rsidRPr="00E717D1">
        <w:rPr>
          <w:rFonts w:eastAsia="Times New Roman" w:cs="Times New Roman"/>
          <w:szCs w:val="24"/>
        </w:rPr>
        <w:t xml:space="preserve"> </w:t>
      </w:r>
      <w:r>
        <w:rPr>
          <w:rFonts w:eastAsia="Times New Roman" w:cs="Times New Roman"/>
          <w:szCs w:val="24"/>
        </w:rPr>
        <w:t xml:space="preserve">αλλά </w:t>
      </w:r>
      <w:r w:rsidRPr="00E717D1">
        <w:rPr>
          <w:rFonts w:eastAsia="Times New Roman" w:cs="Times New Roman"/>
          <w:szCs w:val="24"/>
        </w:rPr>
        <w:t>μόνο δεξιότητες</w:t>
      </w:r>
      <w:r>
        <w:rPr>
          <w:rFonts w:eastAsia="Times New Roman" w:cs="Times New Roman"/>
          <w:szCs w:val="24"/>
        </w:rPr>
        <w:t>. Σ</w:t>
      </w:r>
      <w:r w:rsidRPr="00E717D1">
        <w:rPr>
          <w:rFonts w:eastAsia="Times New Roman" w:cs="Times New Roman"/>
          <w:szCs w:val="24"/>
        </w:rPr>
        <w:t>τους υπαλλήλους</w:t>
      </w:r>
      <w:r w:rsidR="008F33BB">
        <w:rPr>
          <w:rFonts w:eastAsia="Times New Roman" w:cs="Times New Roman"/>
          <w:szCs w:val="24"/>
        </w:rPr>
        <w:t>,</w:t>
      </w:r>
      <w:r w:rsidRPr="00E717D1">
        <w:rPr>
          <w:rFonts w:eastAsia="Times New Roman" w:cs="Times New Roman"/>
          <w:szCs w:val="24"/>
        </w:rPr>
        <w:t xml:space="preserve"> δηλαδή</w:t>
      </w:r>
      <w:r w:rsidR="008F33BB">
        <w:rPr>
          <w:rFonts w:eastAsia="Times New Roman" w:cs="Times New Roman"/>
          <w:szCs w:val="24"/>
        </w:rPr>
        <w:t>,</w:t>
      </w:r>
      <w:r w:rsidRPr="00E717D1">
        <w:rPr>
          <w:rFonts w:eastAsia="Times New Roman" w:cs="Times New Roman"/>
          <w:szCs w:val="24"/>
        </w:rPr>
        <w:t xml:space="preserve"> εντοπίζονται τρεις δεξιότητες που χρειάζονται βελτίωση και ανάπτυξη</w:t>
      </w:r>
      <w:r>
        <w:rPr>
          <w:rFonts w:eastAsia="Times New Roman" w:cs="Times New Roman"/>
          <w:szCs w:val="24"/>
        </w:rPr>
        <w:t>,</w:t>
      </w:r>
      <w:r w:rsidRPr="00E717D1">
        <w:rPr>
          <w:rFonts w:eastAsia="Times New Roman" w:cs="Times New Roman"/>
          <w:szCs w:val="24"/>
        </w:rPr>
        <w:t xml:space="preserve"> ενώ καταγράφονται και μία έως τρεις δεξιότητες που βρίσκονται σε καλό επίπεδο</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 xml:space="preserve">Η </w:t>
      </w:r>
      <w:r w:rsidR="008F33BB">
        <w:rPr>
          <w:rFonts w:eastAsia="Times New Roman" w:cs="Times New Roman"/>
          <w:szCs w:val="24"/>
        </w:rPr>
        <w:t>Α</w:t>
      </w:r>
      <w:r w:rsidRPr="00E717D1">
        <w:rPr>
          <w:rFonts w:eastAsia="Times New Roman" w:cs="Times New Roman"/>
          <w:szCs w:val="24"/>
        </w:rPr>
        <w:t>ντιπολίτευση σε αυτό το σημείο παρατήρησε ότι οι δεξιότητες έχουν ένα στοιχείο υποκειμενικό</w:t>
      </w:r>
      <w:r>
        <w:rPr>
          <w:rFonts w:eastAsia="Times New Roman" w:cs="Times New Roman"/>
          <w:szCs w:val="24"/>
        </w:rPr>
        <w:t>,</w:t>
      </w:r>
      <w:r w:rsidRPr="00E717D1">
        <w:rPr>
          <w:rFonts w:eastAsia="Times New Roman" w:cs="Times New Roman"/>
          <w:szCs w:val="24"/>
        </w:rPr>
        <w:t xml:space="preserve"> όμως οι δεξιότητες χρησιμοποιούνται πλέον ευρέως διεθνώς</w:t>
      </w:r>
      <w:r>
        <w:rPr>
          <w:rFonts w:eastAsia="Times New Roman" w:cs="Times New Roman"/>
          <w:szCs w:val="24"/>
        </w:rPr>
        <w:t>,</w:t>
      </w:r>
      <w:r w:rsidRPr="00E717D1">
        <w:rPr>
          <w:rFonts w:eastAsia="Times New Roman" w:cs="Times New Roman"/>
          <w:szCs w:val="24"/>
        </w:rPr>
        <w:t xml:space="preserve"> ακριβώς γιατί αυτά τα στοιχεία πρέπει να αναπτύξει ένας εργαζόμενος για να παράγει το καλύτερο δυνατό αποτέλεσμα</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Δεν πρέπει</w:t>
      </w:r>
      <w:r w:rsidR="008F33BB">
        <w:rPr>
          <w:rFonts w:eastAsia="Times New Roman" w:cs="Times New Roman"/>
          <w:szCs w:val="24"/>
        </w:rPr>
        <w:t>,</w:t>
      </w:r>
      <w:r w:rsidRPr="00E717D1">
        <w:rPr>
          <w:rFonts w:eastAsia="Times New Roman" w:cs="Times New Roman"/>
          <w:szCs w:val="24"/>
        </w:rPr>
        <w:t xml:space="preserve"> δηλαδή</w:t>
      </w:r>
      <w:r w:rsidR="008F33BB">
        <w:rPr>
          <w:rFonts w:eastAsia="Times New Roman" w:cs="Times New Roman"/>
          <w:szCs w:val="24"/>
        </w:rPr>
        <w:t>,</w:t>
      </w:r>
      <w:r w:rsidRPr="00E717D1">
        <w:rPr>
          <w:rFonts w:eastAsia="Times New Roman" w:cs="Times New Roman"/>
          <w:szCs w:val="24"/>
        </w:rPr>
        <w:t xml:space="preserve"> να επιδιώξουμε ο δημόσιος υπάλληλος να εργάζεται με επαγγελματισμό και να φροντίζει για την καλύτερη εξυπηρέτηση του πολίτη</w:t>
      </w:r>
      <w:r>
        <w:rPr>
          <w:rFonts w:eastAsia="Times New Roman" w:cs="Times New Roman"/>
          <w:szCs w:val="24"/>
        </w:rPr>
        <w:t>;</w:t>
      </w:r>
      <w:r w:rsidRPr="00E717D1">
        <w:rPr>
          <w:rFonts w:eastAsia="Times New Roman" w:cs="Times New Roman"/>
          <w:szCs w:val="24"/>
        </w:rPr>
        <w:t xml:space="preserve"> Δεν είναι αυτά κριτήρια το</w:t>
      </w:r>
      <w:r>
        <w:rPr>
          <w:rFonts w:eastAsia="Times New Roman" w:cs="Times New Roman"/>
          <w:szCs w:val="24"/>
        </w:rPr>
        <w:t>υ</w:t>
      </w:r>
      <w:r w:rsidRPr="00E717D1">
        <w:rPr>
          <w:rFonts w:eastAsia="Times New Roman" w:cs="Times New Roman"/>
          <w:szCs w:val="24"/>
        </w:rPr>
        <w:t xml:space="preserve"> εάν εκτελεί σωστά τα καθήκοντά του</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Εισάγεται για πρώτη φορά ο θεσμός του Συμβούλου Ανάπτυξης Ανθρώπινου Δυναμικού</w:t>
      </w:r>
      <w:r>
        <w:rPr>
          <w:rFonts w:eastAsia="Times New Roman" w:cs="Times New Roman"/>
          <w:szCs w:val="24"/>
        </w:rPr>
        <w:t>,</w:t>
      </w:r>
      <w:r w:rsidRPr="00E717D1">
        <w:rPr>
          <w:rFonts w:eastAsia="Times New Roman" w:cs="Times New Roman"/>
          <w:szCs w:val="24"/>
        </w:rPr>
        <w:t xml:space="preserve"> ο οποίος έχει υποστηρικτικό ρόλο προς το ανθρώπινο δυναμικό και</w:t>
      </w:r>
      <w:r w:rsidR="008F33BB">
        <w:rPr>
          <w:rFonts w:eastAsia="Times New Roman" w:cs="Times New Roman"/>
          <w:szCs w:val="24"/>
        </w:rPr>
        <w:t>,</w:t>
      </w:r>
      <w:r w:rsidRPr="00E717D1">
        <w:rPr>
          <w:rFonts w:eastAsia="Times New Roman" w:cs="Times New Roman"/>
          <w:szCs w:val="24"/>
        </w:rPr>
        <w:t xml:space="preserve"> κυρίως</w:t>
      </w:r>
      <w:r>
        <w:rPr>
          <w:rFonts w:eastAsia="Times New Roman" w:cs="Times New Roman"/>
          <w:szCs w:val="24"/>
        </w:rPr>
        <w:t>,</w:t>
      </w:r>
      <w:r w:rsidRPr="00E717D1">
        <w:rPr>
          <w:rFonts w:eastAsia="Times New Roman" w:cs="Times New Roman"/>
          <w:szCs w:val="24"/>
        </w:rPr>
        <w:t xml:space="preserve"> συνδράμει στην εφαρμογή της αξιολόγησης</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Το νομοσχέδιο περιλαμβάνει και μια άλλη καινοτομία</w:t>
      </w:r>
      <w:r>
        <w:rPr>
          <w:rFonts w:eastAsia="Times New Roman" w:cs="Times New Roman"/>
          <w:szCs w:val="24"/>
        </w:rPr>
        <w:t>. Θ</w:t>
      </w:r>
      <w:r w:rsidRPr="00E717D1">
        <w:rPr>
          <w:rFonts w:eastAsia="Times New Roman" w:cs="Times New Roman"/>
          <w:szCs w:val="24"/>
        </w:rPr>
        <w:t>έτει σε εφαρμογή ένα πιλοτικό</w:t>
      </w:r>
      <w:r>
        <w:rPr>
          <w:rFonts w:eastAsia="Times New Roman" w:cs="Times New Roman"/>
          <w:szCs w:val="24"/>
        </w:rPr>
        <w:t>, σ</w:t>
      </w:r>
      <w:r w:rsidRPr="00E717D1">
        <w:rPr>
          <w:rFonts w:eastAsia="Times New Roman" w:cs="Times New Roman"/>
          <w:szCs w:val="24"/>
        </w:rPr>
        <w:t>ε πρώτη φάση</w:t>
      </w:r>
      <w:r>
        <w:rPr>
          <w:rFonts w:eastAsia="Times New Roman" w:cs="Times New Roman"/>
          <w:szCs w:val="24"/>
        </w:rPr>
        <w:t>,</w:t>
      </w:r>
      <w:r w:rsidRPr="00E717D1">
        <w:rPr>
          <w:rFonts w:eastAsia="Times New Roman" w:cs="Times New Roman"/>
          <w:szCs w:val="24"/>
        </w:rPr>
        <w:t xml:space="preserve"> πρόγραμμα κινήτρων και ανταμοιβής για τους </w:t>
      </w:r>
      <w:r w:rsidRPr="00E717D1">
        <w:rPr>
          <w:rFonts w:eastAsia="Times New Roman" w:cs="Times New Roman"/>
          <w:szCs w:val="24"/>
        </w:rPr>
        <w:lastRenderedPageBreak/>
        <w:t>πολιτικούς υπαλλήλους και το ένστολο προσωπικό σε σημαντικές θέσεις του δημοσίου τομέα</w:t>
      </w:r>
      <w:r>
        <w:rPr>
          <w:rFonts w:eastAsia="Times New Roman" w:cs="Times New Roman"/>
          <w:szCs w:val="24"/>
        </w:rPr>
        <w:t>.</w:t>
      </w:r>
      <w:r w:rsidRPr="00E717D1">
        <w:rPr>
          <w:rFonts w:eastAsia="Times New Roman" w:cs="Times New Roman"/>
          <w:szCs w:val="24"/>
        </w:rPr>
        <w:t xml:space="preserve"> Περισσότερες από τις μισές χώρες του ΟΟΣΑ</w:t>
      </w:r>
      <w:r>
        <w:rPr>
          <w:rFonts w:eastAsia="Times New Roman" w:cs="Times New Roman"/>
          <w:szCs w:val="24"/>
        </w:rPr>
        <w:t xml:space="preserve"> –ε</w:t>
      </w:r>
      <w:r w:rsidRPr="00E717D1">
        <w:rPr>
          <w:rFonts w:eastAsia="Times New Roman" w:cs="Times New Roman"/>
          <w:szCs w:val="24"/>
        </w:rPr>
        <w:t>νδεικτικά</w:t>
      </w:r>
      <w:r>
        <w:rPr>
          <w:rFonts w:eastAsia="Times New Roman" w:cs="Times New Roman"/>
          <w:szCs w:val="24"/>
        </w:rPr>
        <w:t>,</w:t>
      </w:r>
      <w:r w:rsidRPr="00E717D1">
        <w:rPr>
          <w:rFonts w:eastAsia="Times New Roman" w:cs="Times New Roman"/>
          <w:szCs w:val="24"/>
        </w:rPr>
        <w:t xml:space="preserve"> Γαλλία</w:t>
      </w:r>
      <w:r>
        <w:rPr>
          <w:rFonts w:eastAsia="Times New Roman" w:cs="Times New Roman"/>
          <w:szCs w:val="24"/>
        </w:rPr>
        <w:t>, Γερμανία, Η</w:t>
      </w:r>
      <w:r w:rsidRPr="00E717D1">
        <w:rPr>
          <w:rFonts w:eastAsia="Times New Roman" w:cs="Times New Roman"/>
          <w:szCs w:val="24"/>
        </w:rPr>
        <w:t>νωμένο Βασίλειο</w:t>
      </w:r>
      <w:r>
        <w:rPr>
          <w:rFonts w:eastAsia="Times New Roman" w:cs="Times New Roman"/>
          <w:szCs w:val="24"/>
        </w:rPr>
        <w:t>-</w:t>
      </w:r>
      <w:r w:rsidRPr="00E717D1">
        <w:rPr>
          <w:rFonts w:eastAsia="Times New Roman" w:cs="Times New Roman"/>
          <w:szCs w:val="24"/>
        </w:rPr>
        <w:t xml:space="preserve"> διαθέτουν σύστημα ανταμοιβής για τους δημοσίους υπαλλήλους τους</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Ο προϊστάμενος καθορίζει ποιοι υπάλληλοι έχουν σημαντικό ρόλο άμεσα στην επίτευξη των στόχων που έχουν τεθεί και επομένως</w:t>
      </w:r>
      <w:r>
        <w:rPr>
          <w:rFonts w:eastAsia="Times New Roman" w:cs="Times New Roman"/>
          <w:szCs w:val="24"/>
        </w:rPr>
        <w:t>,</w:t>
      </w:r>
      <w:r w:rsidRPr="00E717D1">
        <w:rPr>
          <w:rFonts w:eastAsia="Times New Roman" w:cs="Times New Roman"/>
          <w:szCs w:val="24"/>
        </w:rPr>
        <w:t xml:space="preserve"> είναι επιλέξιμοι για την πλέον ανταμοιβή</w:t>
      </w:r>
      <w:r>
        <w:rPr>
          <w:rFonts w:eastAsia="Times New Roman" w:cs="Times New Roman"/>
          <w:szCs w:val="24"/>
        </w:rPr>
        <w:t>. Π</w:t>
      </w:r>
      <w:r w:rsidRPr="00E717D1">
        <w:rPr>
          <w:rFonts w:eastAsia="Times New Roman" w:cs="Times New Roman"/>
          <w:szCs w:val="24"/>
        </w:rPr>
        <w:t>ροκειμένου να υπάρξει όσο το δυνατόν βέλτιστη απόδοση του δημόσιου τομέα</w:t>
      </w:r>
      <w:r>
        <w:rPr>
          <w:rFonts w:eastAsia="Times New Roman" w:cs="Times New Roman"/>
          <w:szCs w:val="24"/>
        </w:rPr>
        <w:t>,</w:t>
      </w:r>
      <w:r w:rsidRPr="00E717D1">
        <w:rPr>
          <w:rFonts w:eastAsia="Times New Roman" w:cs="Times New Roman"/>
          <w:szCs w:val="24"/>
        </w:rPr>
        <w:t xml:space="preserve"> σε σχέση με υλοποίηση των έργων του Ταμείο</w:t>
      </w:r>
      <w:r>
        <w:rPr>
          <w:rFonts w:eastAsia="Times New Roman" w:cs="Times New Roman"/>
          <w:szCs w:val="24"/>
        </w:rPr>
        <w:t>υ</w:t>
      </w:r>
      <w:r w:rsidRPr="00E717D1">
        <w:rPr>
          <w:rFonts w:eastAsia="Times New Roman" w:cs="Times New Roman"/>
          <w:szCs w:val="24"/>
        </w:rPr>
        <w:t xml:space="preserve"> Ανάκαμψης</w:t>
      </w:r>
      <w:r>
        <w:rPr>
          <w:rFonts w:eastAsia="Times New Roman" w:cs="Times New Roman"/>
          <w:szCs w:val="24"/>
        </w:rPr>
        <w:t>, υ</w:t>
      </w:r>
      <w:r w:rsidRPr="00E717D1">
        <w:rPr>
          <w:rFonts w:eastAsia="Times New Roman" w:cs="Times New Roman"/>
          <w:szCs w:val="24"/>
        </w:rPr>
        <w:t>πάρχει πρόβλεψη για επιπλέον αμοιβή για όσους υπηρετούν σε αυτό το πεδίο</w:t>
      </w:r>
      <w:r>
        <w:rPr>
          <w:rFonts w:eastAsia="Times New Roman" w:cs="Times New Roman"/>
          <w:szCs w:val="24"/>
        </w:rPr>
        <w:t xml:space="preserve">. </w:t>
      </w:r>
      <w:r w:rsidRPr="00E717D1">
        <w:rPr>
          <w:rFonts w:eastAsia="Times New Roman" w:cs="Times New Roman"/>
          <w:szCs w:val="24"/>
        </w:rPr>
        <w:t>Επιπλέον</w:t>
      </w:r>
      <w:r>
        <w:rPr>
          <w:rFonts w:eastAsia="Times New Roman" w:cs="Times New Roman"/>
          <w:szCs w:val="24"/>
        </w:rPr>
        <w:t>,</w:t>
      </w:r>
      <w:r w:rsidRPr="00E717D1">
        <w:rPr>
          <w:rFonts w:eastAsia="Times New Roman" w:cs="Times New Roman"/>
          <w:szCs w:val="24"/>
        </w:rPr>
        <w:t xml:space="preserve"> μισθολογικό κίνητρο χορηγείται και σε όσους υπαλλήλους συμμετέχουν στην επίτευξη δημοσιονομικών στόχων</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Και για να έρθω στον αντίλογο που ακούστηκε αυτές τις μέρες</w:t>
      </w:r>
      <w:r>
        <w:rPr>
          <w:rFonts w:eastAsia="Times New Roman" w:cs="Times New Roman"/>
          <w:szCs w:val="24"/>
        </w:rPr>
        <w:t xml:space="preserve">, </w:t>
      </w:r>
      <w:r w:rsidRPr="00E717D1">
        <w:rPr>
          <w:rFonts w:eastAsia="Times New Roman" w:cs="Times New Roman"/>
          <w:szCs w:val="24"/>
        </w:rPr>
        <w:t>όχι δεν έχουμε μπροστά μας μια προσέγγιση με όρους πολυεθνικής</w:t>
      </w:r>
      <w:r>
        <w:rPr>
          <w:rFonts w:eastAsia="Times New Roman" w:cs="Times New Roman"/>
          <w:szCs w:val="24"/>
        </w:rPr>
        <w:t>,</w:t>
      </w:r>
      <w:r w:rsidRPr="00E717D1">
        <w:rPr>
          <w:rFonts w:eastAsia="Times New Roman" w:cs="Times New Roman"/>
          <w:szCs w:val="24"/>
        </w:rPr>
        <w:t xml:space="preserve"> όπως ακούστηκε από την πλευρά της Αξιωματικής Αντιπολίτευσης</w:t>
      </w:r>
      <w:r>
        <w:rPr>
          <w:rFonts w:eastAsia="Times New Roman" w:cs="Times New Roman"/>
          <w:szCs w:val="24"/>
        </w:rPr>
        <w:t>.</w:t>
      </w:r>
      <w:r w:rsidRPr="00E717D1">
        <w:rPr>
          <w:rFonts w:eastAsia="Times New Roman" w:cs="Times New Roman"/>
          <w:szCs w:val="24"/>
        </w:rPr>
        <w:t xml:space="preserve"> Εμφανέστατα αξιοποιούνται πρακτικές του ιδιωτικού τομέα αλλά και πρακτικές που σε διεθνές επίπεδο έχουν υιοθετηθεί για τη δημόσια διοίκηση</w:t>
      </w:r>
      <w:r>
        <w:rPr>
          <w:rFonts w:eastAsia="Times New Roman" w:cs="Times New Roman"/>
          <w:szCs w:val="24"/>
        </w:rPr>
        <w:t>.</w:t>
      </w:r>
      <w:r w:rsidRPr="00E717D1">
        <w:rPr>
          <w:rFonts w:eastAsia="Times New Roman" w:cs="Times New Roman"/>
          <w:szCs w:val="24"/>
        </w:rPr>
        <w:t xml:space="preserve"> Όμως όλες οι αλλαγές είναι προσαρμοσμένες στην ελληνική πραγματικότητα</w:t>
      </w:r>
      <w:r>
        <w:rPr>
          <w:rFonts w:eastAsia="Times New Roman" w:cs="Times New Roman"/>
          <w:szCs w:val="24"/>
        </w:rPr>
        <w:t>,</w:t>
      </w:r>
      <w:r w:rsidRPr="00E717D1">
        <w:rPr>
          <w:rFonts w:eastAsia="Times New Roman" w:cs="Times New Roman"/>
          <w:szCs w:val="24"/>
        </w:rPr>
        <w:t xml:space="preserve"> στο ελληνικό δημόσιο και</w:t>
      </w:r>
      <w:r w:rsidR="008F33BB">
        <w:rPr>
          <w:rFonts w:eastAsia="Times New Roman" w:cs="Times New Roman"/>
          <w:szCs w:val="24"/>
        </w:rPr>
        <w:t>,</w:t>
      </w:r>
      <w:r w:rsidRPr="00E717D1">
        <w:rPr>
          <w:rFonts w:eastAsia="Times New Roman" w:cs="Times New Roman"/>
          <w:szCs w:val="24"/>
        </w:rPr>
        <w:t xml:space="preserve"> κυρίως</w:t>
      </w:r>
      <w:r>
        <w:rPr>
          <w:rFonts w:eastAsia="Times New Roman" w:cs="Times New Roman"/>
          <w:szCs w:val="24"/>
        </w:rPr>
        <w:t>,</w:t>
      </w:r>
      <w:r w:rsidRPr="00E717D1">
        <w:rPr>
          <w:rFonts w:eastAsia="Times New Roman" w:cs="Times New Roman"/>
          <w:szCs w:val="24"/>
        </w:rPr>
        <w:t xml:space="preserve"> είναι πολύ περισσότερο εφαρμόσιμες σε σχέση με το σημερινό σύστημα αξιολόγησης που στην πραγματικότητα είναι αναποτελεσματικό</w:t>
      </w:r>
      <w:r>
        <w:rPr>
          <w:rFonts w:eastAsia="Times New Roman" w:cs="Times New Roman"/>
          <w:szCs w:val="24"/>
        </w:rPr>
        <w:t>,</w:t>
      </w:r>
      <w:r w:rsidRPr="00E717D1">
        <w:rPr>
          <w:rFonts w:eastAsia="Times New Roman" w:cs="Times New Roman"/>
          <w:szCs w:val="24"/>
        </w:rPr>
        <w:t xml:space="preserve"> δεν </w:t>
      </w:r>
      <w:r w:rsidRPr="00E717D1">
        <w:rPr>
          <w:rFonts w:eastAsia="Times New Roman" w:cs="Times New Roman"/>
          <w:szCs w:val="24"/>
        </w:rPr>
        <w:lastRenderedPageBreak/>
        <w:t>βελτιώνει τους υπαλλήλους</w:t>
      </w:r>
      <w:r>
        <w:rPr>
          <w:rFonts w:eastAsia="Times New Roman" w:cs="Times New Roman"/>
          <w:szCs w:val="24"/>
        </w:rPr>
        <w:t>,</w:t>
      </w:r>
      <w:r w:rsidRPr="00E717D1">
        <w:rPr>
          <w:rFonts w:eastAsia="Times New Roman" w:cs="Times New Roman"/>
          <w:szCs w:val="24"/>
        </w:rPr>
        <w:t xml:space="preserve"> δεν βελτιώνει τις υπηρεσίες που παρέχονται</w:t>
      </w:r>
      <w:r>
        <w:rPr>
          <w:rFonts w:eastAsia="Times New Roman" w:cs="Times New Roman"/>
          <w:szCs w:val="24"/>
        </w:rPr>
        <w:t>,</w:t>
      </w:r>
      <w:r w:rsidRPr="00E717D1">
        <w:rPr>
          <w:rFonts w:eastAsia="Times New Roman" w:cs="Times New Roman"/>
          <w:szCs w:val="24"/>
        </w:rPr>
        <w:t xml:space="preserve"> δεν παρέχει εκπαίδευση και κίνητρα</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Οι</w:t>
      </w:r>
      <w:r w:rsidRPr="00E717D1">
        <w:rPr>
          <w:rFonts w:eastAsia="Times New Roman" w:cs="Times New Roman"/>
          <w:szCs w:val="24"/>
        </w:rPr>
        <w:t xml:space="preserve"> ρυθμίσεις που συζητάμε σήμερα φιλοδοξούν να αλλάξουν τον τρόπο λειτουργίας του κρατικού μηχανισμού</w:t>
      </w:r>
      <w:r>
        <w:rPr>
          <w:rFonts w:eastAsia="Times New Roman" w:cs="Times New Roman"/>
          <w:szCs w:val="24"/>
        </w:rPr>
        <w:t>,</w:t>
      </w:r>
      <w:r w:rsidRPr="00E717D1">
        <w:rPr>
          <w:rFonts w:eastAsia="Times New Roman" w:cs="Times New Roman"/>
          <w:szCs w:val="24"/>
        </w:rPr>
        <w:t xml:space="preserve"> για να το</w:t>
      </w:r>
      <w:r>
        <w:rPr>
          <w:rFonts w:eastAsia="Times New Roman" w:cs="Times New Roman"/>
          <w:szCs w:val="24"/>
        </w:rPr>
        <w:t>ν</w:t>
      </w:r>
      <w:r w:rsidRPr="00E717D1">
        <w:rPr>
          <w:rFonts w:eastAsia="Times New Roman" w:cs="Times New Roman"/>
          <w:szCs w:val="24"/>
        </w:rPr>
        <w:t xml:space="preserve"> καταστήσουν περισσότερο ευέλικτο</w:t>
      </w:r>
      <w:r>
        <w:rPr>
          <w:rFonts w:eastAsia="Times New Roman" w:cs="Times New Roman"/>
          <w:szCs w:val="24"/>
        </w:rPr>
        <w:t>,</w:t>
      </w:r>
      <w:r w:rsidRPr="00E717D1">
        <w:rPr>
          <w:rFonts w:eastAsia="Times New Roman" w:cs="Times New Roman"/>
          <w:szCs w:val="24"/>
        </w:rPr>
        <w:t xml:space="preserve"> λειτουργικό και φιλικό προς τον πολίτη</w:t>
      </w:r>
      <w:r>
        <w:rPr>
          <w:rFonts w:eastAsia="Times New Roman" w:cs="Times New Roman"/>
          <w:szCs w:val="24"/>
        </w:rPr>
        <w:t>.</w:t>
      </w:r>
      <w:r w:rsidRPr="00E717D1">
        <w:rPr>
          <w:rFonts w:eastAsia="Times New Roman" w:cs="Times New Roman"/>
          <w:szCs w:val="24"/>
        </w:rPr>
        <w:t xml:space="preserve"> Η σημερινή πρωτοβουλία του Υπουργείου Εσωτερικών δίνει νέα ώθηση στη δημόσια διοίκηση να επιτελέσει καλύτερα τον σκοπό της</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 xml:space="preserve">Οι νέες διατάξεις δεν έχουν καθόλου χαρακτήρα τιμωρητικό ή </w:t>
      </w:r>
      <w:r>
        <w:rPr>
          <w:rFonts w:eastAsia="Times New Roman" w:cs="Times New Roman"/>
          <w:szCs w:val="24"/>
        </w:rPr>
        <w:t>εκφοβιστικό,</w:t>
      </w:r>
      <w:r w:rsidRPr="00E717D1">
        <w:rPr>
          <w:rFonts w:eastAsia="Times New Roman" w:cs="Times New Roman"/>
          <w:szCs w:val="24"/>
        </w:rPr>
        <w:t xml:space="preserve"> το αντίθετο</w:t>
      </w:r>
      <w:r>
        <w:rPr>
          <w:rFonts w:eastAsia="Times New Roman" w:cs="Times New Roman"/>
          <w:szCs w:val="24"/>
        </w:rPr>
        <w:t>. Προωθούν τη βελτίωση, την αυτο</w:t>
      </w:r>
      <w:r w:rsidRPr="00E717D1">
        <w:rPr>
          <w:rFonts w:eastAsia="Times New Roman" w:cs="Times New Roman"/>
          <w:szCs w:val="24"/>
        </w:rPr>
        <w:t>βελτίωση</w:t>
      </w:r>
      <w:r>
        <w:rPr>
          <w:rFonts w:eastAsia="Times New Roman" w:cs="Times New Roman"/>
          <w:szCs w:val="24"/>
        </w:rPr>
        <w:t>,</w:t>
      </w:r>
      <w:r w:rsidRPr="00E717D1">
        <w:rPr>
          <w:rFonts w:eastAsia="Times New Roman" w:cs="Times New Roman"/>
          <w:szCs w:val="24"/>
        </w:rPr>
        <w:t xml:space="preserve"> την καλύτερη συνεργασία μεταξύ προϊσταμέν</w:t>
      </w:r>
      <w:r>
        <w:rPr>
          <w:rFonts w:eastAsia="Times New Roman" w:cs="Times New Roman"/>
          <w:szCs w:val="24"/>
        </w:rPr>
        <w:t>ου</w:t>
      </w:r>
      <w:r w:rsidRPr="00E717D1">
        <w:rPr>
          <w:rFonts w:eastAsia="Times New Roman" w:cs="Times New Roman"/>
          <w:szCs w:val="24"/>
        </w:rPr>
        <w:t xml:space="preserve"> και υφισταμένων και</w:t>
      </w:r>
      <w:r w:rsidR="008F33BB">
        <w:rPr>
          <w:rFonts w:eastAsia="Times New Roman" w:cs="Times New Roman"/>
          <w:szCs w:val="24"/>
        </w:rPr>
        <w:t>,</w:t>
      </w:r>
      <w:r w:rsidRPr="00E717D1">
        <w:rPr>
          <w:rFonts w:eastAsia="Times New Roman" w:cs="Times New Roman"/>
          <w:szCs w:val="24"/>
        </w:rPr>
        <w:t xml:space="preserve"> βεβαίως</w:t>
      </w:r>
      <w:r>
        <w:rPr>
          <w:rFonts w:eastAsia="Times New Roman" w:cs="Times New Roman"/>
          <w:szCs w:val="24"/>
        </w:rPr>
        <w:t>,</w:t>
      </w:r>
      <w:r w:rsidRPr="00E717D1">
        <w:rPr>
          <w:rFonts w:eastAsia="Times New Roman" w:cs="Times New Roman"/>
          <w:szCs w:val="24"/>
        </w:rPr>
        <w:t xml:space="preserve"> επιβραβεύουν όσους έχουν τη διάθεση να εργαστούν συστηματικά για την επίτευξη στόχων</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Πρόκειται για ένα σύστημα απολύτως φιλικό προς τους δημοσίους υπαλλήλους που είμαι σίγουρος ότι θα το εφαρμόσουν με μεγαλύτερο ζήλο σε σχέση με το σημερινό προς όφελος της δημόσιας διοίκησης</w:t>
      </w:r>
      <w:r>
        <w:rPr>
          <w:rFonts w:eastAsia="Times New Roman" w:cs="Times New Roman"/>
          <w:szCs w:val="24"/>
        </w:rPr>
        <w:t>.</w:t>
      </w:r>
      <w:r w:rsidRPr="00E717D1">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sidRPr="00E717D1">
        <w:rPr>
          <w:rFonts w:eastAsia="Times New Roman" w:cs="Times New Roman"/>
          <w:szCs w:val="24"/>
        </w:rPr>
        <w:t>Σας ευχαριστώ</w:t>
      </w:r>
      <w:r>
        <w:rPr>
          <w:rFonts w:eastAsia="Times New Roman" w:cs="Times New Roman"/>
          <w:szCs w:val="24"/>
        </w:rPr>
        <w:t>.</w:t>
      </w:r>
    </w:p>
    <w:p w:rsidR="00EF197F" w:rsidRDefault="00120B8D">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EF197F" w:rsidRDefault="00120B8D">
      <w:pPr>
        <w:spacing w:line="600" w:lineRule="auto"/>
        <w:ind w:firstLine="720"/>
        <w:jc w:val="both"/>
        <w:rPr>
          <w:rFonts w:eastAsia="Times New Roman" w:cs="Times New Roman"/>
          <w:szCs w:val="24"/>
        </w:rPr>
      </w:pPr>
      <w:r w:rsidRPr="006E262A">
        <w:rPr>
          <w:rFonts w:eastAsia="Times New Roman" w:cs="Times New Roman"/>
          <w:b/>
          <w:szCs w:val="24"/>
        </w:rPr>
        <w:t>ΠΡΟΕΔΡΕΥΩΝ (Δημήτριος Βίτσας):</w:t>
      </w:r>
      <w:r w:rsidRPr="006E262A">
        <w:rPr>
          <w:rFonts w:eastAsia="Times New Roman" w:cs="Times New Roman"/>
          <w:szCs w:val="24"/>
        </w:rPr>
        <w:t xml:space="preserve"> </w:t>
      </w:r>
      <w:r>
        <w:rPr>
          <w:rFonts w:eastAsia="Times New Roman" w:cs="Times New Roman"/>
          <w:szCs w:val="24"/>
        </w:rPr>
        <w:t>Ε</w:t>
      </w:r>
      <w:r w:rsidRPr="00E717D1">
        <w:rPr>
          <w:rFonts w:eastAsia="Times New Roman" w:cs="Times New Roman"/>
          <w:szCs w:val="24"/>
        </w:rPr>
        <w:t>υχαριστούμε και εμείς</w:t>
      </w:r>
      <w:r>
        <w:rPr>
          <w:rFonts w:eastAsia="Times New Roman" w:cs="Times New Roman"/>
          <w:szCs w:val="24"/>
        </w:rPr>
        <w:t>, κύριε Λιούπη.</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Ακτύπης και ακολουθεί ο κ. Τσαβδαρίδης, και οι δύο από τη </w:t>
      </w:r>
      <w:r w:rsidRPr="007273F5">
        <w:rPr>
          <w:rFonts w:eastAsia="Times New Roman" w:cs="Times New Roman"/>
          <w:szCs w:val="24"/>
        </w:rPr>
        <w:t>Νέα Δημοκρατία</w:t>
      </w:r>
      <w:r>
        <w:rPr>
          <w:rFonts w:eastAsia="Times New Roman" w:cs="Times New Roman"/>
          <w:szCs w:val="24"/>
        </w:rPr>
        <w:t>.</w:t>
      </w:r>
    </w:p>
    <w:p w:rsidR="00EF197F" w:rsidRDefault="00120B8D">
      <w:pPr>
        <w:spacing w:line="600" w:lineRule="auto"/>
        <w:ind w:firstLine="720"/>
        <w:jc w:val="both"/>
        <w:rPr>
          <w:rFonts w:eastAsia="Times New Roman"/>
          <w:bCs/>
        </w:rPr>
      </w:pPr>
      <w:r w:rsidRPr="006B079B">
        <w:rPr>
          <w:rFonts w:eastAsia="Times New Roman" w:cs="Times New Roman"/>
          <w:b/>
          <w:szCs w:val="24"/>
        </w:rPr>
        <w:t>ΔΙΟΝΥΣΙΟΣ ΑΚΤΥΠΗΣ: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EF197F" w:rsidRDefault="00120B8D">
      <w:pPr>
        <w:spacing w:line="600" w:lineRule="auto"/>
        <w:ind w:firstLine="720"/>
        <w:jc w:val="both"/>
        <w:rPr>
          <w:rFonts w:eastAsia="Times New Roman" w:cs="Times New Roman"/>
          <w:szCs w:val="24"/>
        </w:rPr>
      </w:pPr>
      <w:r w:rsidRPr="006B079B">
        <w:rPr>
          <w:rFonts w:eastAsia="Times New Roman"/>
          <w:bCs/>
        </w:rPr>
        <w:t>Κυρίες και κύριοι συνάδελφοι,</w:t>
      </w:r>
      <w:r>
        <w:rPr>
          <w:rFonts w:eastAsia="Times New Roman"/>
          <w:bCs/>
        </w:rPr>
        <w:t xml:space="preserve"> </w:t>
      </w:r>
      <w:r w:rsidRPr="00E717D1">
        <w:rPr>
          <w:rFonts w:eastAsia="Times New Roman" w:cs="Times New Roman"/>
          <w:szCs w:val="24"/>
        </w:rPr>
        <w:t>οφείλουμε</w:t>
      </w:r>
      <w:r>
        <w:rPr>
          <w:rFonts w:eastAsia="Times New Roman" w:cs="Times New Roman"/>
          <w:szCs w:val="24"/>
        </w:rPr>
        <w:t>,</w:t>
      </w:r>
      <w:r w:rsidRPr="00E717D1">
        <w:rPr>
          <w:rFonts w:eastAsia="Times New Roman" w:cs="Times New Roman"/>
          <w:szCs w:val="24"/>
        </w:rPr>
        <w:t xml:space="preserve"> πιστεύω</w:t>
      </w:r>
      <w:r>
        <w:rPr>
          <w:rFonts w:eastAsia="Times New Roman" w:cs="Times New Roman"/>
          <w:szCs w:val="24"/>
        </w:rPr>
        <w:t>,</w:t>
      </w:r>
      <w:r w:rsidRPr="00E717D1">
        <w:rPr>
          <w:rFonts w:eastAsia="Times New Roman" w:cs="Times New Roman"/>
          <w:szCs w:val="24"/>
        </w:rPr>
        <w:t xml:space="preserve"> όλοι μέσα σε αυτή την Αίθουσα να συμφωνήσουμε πως η συζήτηση περί της ανάγκης για ενίσχυση της αποτελεσματικότητας στη δημόσια διοίκηση είναι μια συζήτηση η οποία θα μου επιτρέψετε να πω πως δεν έπαψε ποτέ να είναι επίκαιρη στην ελληνική κοινωνία ήδη από την ίδρυση του ελληνικού κράτους</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Η</w:t>
      </w:r>
      <w:r w:rsidRPr="00E717D1">
        <w:rPr>
          <w:rFonts w:eastAsia="Times New Roman" w:cs="Times New Roman"/>
          <w:szCs w:val="24"/>
        </w:rPr>
        <w:t xml:space="preserve"> σημερινή Κυβέρνηση μέσα σε ένα νομοσχέδιο ολοκληρωμένο</w:t>
      </w:r>
      <w:r>
        <w:rPr>
          <w:rFonts w:eastAsia="Times New Roman" w:cs="Times New Roman"/>
          <w:szCs w:val="24"/>
        </w:rPr>
        <w:t>,</w:t>
      </w:r>
      <w:r w:rsidRPr="00E717D1">
        <w:rPr>
          <w:rFonts w:eastAsia="Times New Roman" w:cs="Times New Roman"/>
          <w:szCs w:val="24"/>
        </w:rPr>
        <w:t xml:space="preserve"> ευέλικτο και μετασχηματ</w:t>
      </w:r>
      <w:r>
        <w:rPr>
          <w:rFonts w:eastAsia="Times New Roman" w:cs="Times New Roman"/>
          <w:szCs w:val="24"/>
        </w:rPr>
        <w:t>ιστικό</w:t>
      </w:r>
      <w:r w:rsidRPr="00E717D1">
        <w:rPr>
          <w:rFonts w:eastAsia="Times New Roman" w:cs="Times New Roman"/>
          <w:szCs w:val="24"/>
        </w:rPr>
        <w:t xml:space="preserve"> για τη δημόσια διοίκηση επιδιώκει για πρώτη φορά να καλύψει ακριβώς την ανάγκη</w:t>
      </w:r>
      <w:r>
        <w:rPr>
          <w:rFonts w:eastAsia="Times New Roman" w:cs="Times New Roman"/>
          <w:szCs w:val="24"/>
        </w:rPr>
        <w:t xml:space="preserve"> ενίσχυσης</w:t>
      </w:r>
      <w:r w:rsidRPr="00E717D1">
        <w:rPr>
          <w:rFonts w:eastAsia="Times New Roman" w:cs="Times New Roman"/>
          <w:szCs w:val="24"/>
        </w:rPr>
        <w:t xml:space="preserve"> της αποτελεσματικότητας στη δημόσια διοίκηση</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Μέ</w:t>
      </w:r>
      <w:r w:rsidRPr="00E717D1">
        <w:rPr>
          <w:rFonts w:eastAsia="Times New Roman" w:cs="Times New Roman"/>
          <w:szCs w:val="24"/>
        </w:rPr>
        <w:t>σω των διατάξεων του παρόντος</w:t>
      </w:r>
      <w:r>
        <w:rPr>
          <w:rFonts w:eastAsia="Times New Roman" w:cs="Times New Roman"/>
          <w:szCs w:val="24"/>
        </w:rPr>
        <w:t xml:space="preserve"> ε</w:t>
      </w:r>
      <w:r w:rsidRPr="00E717D1">
        <w:rPr>
          <w:rFonts w:eastAsia="Times New Roman" w:cs="Times New Roman"/>
          <w:szCs w:val="24"/>
        </w:rPr>
        <w:t>νισχύουμε την αποτελεσματικότητα με συγκεκριμένα εργαλεία</w:t>
      </w:r>
      <w:r>
        <w:rPr>
          <w:rFonts w:eastAsia="Times New Roman" w:cs="Times New Roman"/>
          <w:szCs w:val="24"/>
        </w:rPr>
        <w:t>,</w:t>
      </w:r>
      <w:r w:rsidRPr="00E717D1">
        <w:rPr>
          <w:rFonts w:eastAsia="Times New Roman" w:cs="Times New Roman"/>
          <w:szCs w:val="24"/>
        </w:rPr>
        <w:t xml:space="preserve"> όπως η στοχοθεσία</w:t>
      </w:r>
      <w:r>
        <w:rPr>
          <w:rFonts w:eastAsia="Times New Roman" w:cs="Times New Roman"/>
          <w:szCs w:val="24"/>
        </w:rPr>
        <w:t>,</w:t>
      </w:r>
      <w:r w:rsidRPr="00E717D1">
        <w:rPr>
          <w:rFonts w:eastAsia="Times New Roman" w:cs="Times New Roman"/>
          <w:szCs w:val="24"/>
        </w:rPr>
        <w:t xml:space="preserve"> η αξιολόγηση</w:t>
      </w:r>
      <w:r>
        <w:rPr>
          <w:rFonts w:eastAsia="Times New Roman" w:cs="Times New Roman"/>
          <w:szCs w:val="24"/>
        </w:rPr>
        <w:t>,</w:t>
      </w:r>
      <w:r w:rsidRPr="00E717D1">
        <w:rPr>
          <w:rFonts w:eastAsia="Times New Roman" w:cs="Times New Roman"/>
          <w:szCs w:val="24"/>
        </w:rPr>
        <w:t xml:space="preserve"> το σύστημα αμοιβών και το ενιαίο πλαίσιο δεξιοτήτων για το σύνολο του ανθρώπινου δυναμικού της δημόσιας διοίκησης</w:t>
      </w:r>
      <w:r>
        <w:rPr>
          <w:rFonts w:eastAsia="Times New Roman" w:cs="Times New Roman"/>
          <w:szCs w:val="24"/>
        </w:rPr>
        <w:t>,</w:t>
      </w:r>
      <w:r w:rsidRPr="00E717D1">
        <w:rPr>
          <w:rFonts w:eastAsia="Times New Roman" w:cs="Times New Roman"/>
          <w:szCs w:val="24"/>
        </w:rPr>
        <w:t xml:space="preserve"> που δεν υπάρχει μέχρι σήμερα στη δημόσια διοίκηση</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Σε ό,τι αφορά την αξιολόγηση, δεν είναι καθόλου τυχαίο πως το πρώτο σύστημα αξιολόγησης στο ανεξάρτητο ελληνικό κράτος θεσμοθετήθηκε με </w:t>
      </w:r>
      <w:r>
        <w:rPr>
          <w:rFonts w:eastAsia="Times New Roman" w:cs="Times New Roman"/>
          <w:szCs w:val="24"/>
        </w:rPr>
        <w:lastRenderedPageBreak/>
        <w:t>διάταγμα το 1833. Από τότε και παρά τις φιλότιμες προσπάθειες που έγιναν σε αυτά τα σχεδόν εκατόν ογδόντα εννιά χρόνια, κανένα απολύτως σύστημα αξιολόγησης δεν πέτυχε.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Είναι, συνεπώς, ξεκάθαρο πως η αξιολόγηση όπως υφίσταται σήμερα στη δημόσια διοίκηση, είναι αναποτελεσματική. Είναι αναποτελεσματική, γιατί το σύστημα βαθμολόγησης είναι απρόσφορο. Είναι αναποτελεσματική, γιατί οι υπάλληλοι του δημοσίου τομέα δεν έχουν σήμερα κίνητρα να αποδώσουν το κάτι παραπάνω στο πεδίο δραστηριότητάς τους. Είναι </w:t>
      </w:r>
      <w:r w:rsidR="00D9182B">
        <w:rPr>
          <w:rFonts w:eastAsia="Times New Roman" w:cs="Times New Roman"/>
          <w:szCs w:val="24"/>
        </w:rPr>
        <w:t>αν</w:t>
      </w:r>
      <w:r>
        <w:rPr>
          <w:rFonts w:eastAsia="Times New Roman" w:cs="Times New Roman"/>
          <w:szCs w:val="24"/>
        </w:rPr>
        <w:t>αποτελεσματική, γιατί η ατομική απόδοση των δημοσίων υπαλλήλων είναι ανέφικτο να αποτυπωθεί στις εσωτερικές διαδικασίες των οργανωτικών μονάδων, αφού απουσιάζει η διασύνδεση δεξιοτήτων και στοχοθεσίας.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Σε αυτές, λοιπόν, τις δυσκολίες το σχέδιο νόμου που έρχεται σήμερα προς ψήφιση στο Κοινοβούλιο επιδιώκει να δώσει επαρκείς και ουσιαστικές απαντήσεις. Μέσω των διατάξεων του παρόντος γίνεται ξεκάθαρο πως η αξιολογική διαδικασία δεν έχει και ούτε θα έπρεπε να έχει τιμωρητικό χαρακτήρα. Άλλωστε, η λέξη τιμωρία συνδέεται με κάποιο αδίκημα. Πάντοτε το αδίκημα είναι πειθαρχικό αδίκημα ή ποινικό αδίκημα που επιφέρει κάποιου είδους πειθαρχική ή ποινική τιμωρία.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Αντίθετα, το νομοσχέδιο προτείνει μια αξιολογική διαδικασία που στόχο έχει ξεκάθαρα να βελτιώσει, να ενδυναμώσει και να βρει τον καλύτερο τρόπο </w:t>
      </w:r>
      <w:r>
        <w:rPr>
          <w:rFonts w:eastAsia="Times New Roman" w:cs="Times New Roman"/>
          <w:szCs w:val="24"/>
        </w:rPr>
        <w:lastRenderedPageBreak/>
        <w:t>αξιοποίησης του προσωπικού. Πυρήνας, άλλωστε, της αξιολόγησης όπως θεσμοθετείται από τις διατάξεις του παρόντος, δεν είναι άλλος από την αναγνώριση της σημασίας του αποτελέσματος, συνδεδεμένου όμως με στόχους, δεξιότητες και κίνητρα απόδοσης των δημοσίων υπαλλήλων.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Η καθιέρωση, στη συνέχεια, ενός συστήματος κινήτρων και ανταμοιβής, το λεγόμενο «μπόνους παραγωγικότητας», αποτελεί μια ακόμη καινοτομία του παρόντος σχεδίου νόμου. Πρόκειται για μια πρόσθετη οικονομική παροχή που συνδέεται με την επίτευξη συγκεκριμένων στόχων για ανθρώπους που πράγματι επιτυγχάνουν αυτούς τους στόχους. Το σύστημα αυτό εισάγεται σε πρώτη φάση πιλοτικά και φιλοδοξεί να λειτουργήσει ως ένας μηχανισμός επιβράβευσης των εργαζομένων που επιλέγουν να εργάζονται σκληρά και υπερβαίνουν καθημερινά εαυτόν, προκειμένου να παράξουν το καλύτερο δυνατό αποτέλεσμα.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Μάλιστα, είναι σημαντικό να ειπωθεί πως, με δεδομένο ότι η χώρα μας το επόμενο διάστημα φιλοδοξεί να απορροφήσει σημαντικούς πόρους από το Ταμείο Ανάκαμψης και Ανθεκτικότητας, είναι αναγκαίο οι υπηρεσίες που θα υποστηρίξουν τα έργα του </w:t>
      </w:r>
      <w:r w:rsidR="00D9182B">
        <w:rPr>
          <w:rFonts w:eastAsia="Times New Roman" w:cs="Times New Roman"/>
          <w:szCs w:val="24"/>
        </w:rPr>
        <w:t>τ</w:t>
      </w:r>
      <w:r>
        <w:rPr>
          <w:rFonts w:eastAsia="Times New Roman" w:cs="Times New Roman"/>
          <w:szCs w:val="24"/>
        </w:rPr>
        <w:t>αμείου να έχουν ισχυρά κίνητρα, ώστε να λειτουργήσουν αποτελεσματικά και κατά το δυνατόν ταχύτερα. Ταυτόχρονα, η πρόκληση της επίτευξης δημοσιονομικών στόχων παραμένει μια σημαντική παράμετρος της δημόσιας πολιτικής.</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Συνεπώς αποτελεί εξαιρετικά εύστοχη παρέμβαση της Κυβέρνησης να εφαρμόσει το εν λόγω μέτρο στην αρχή πιλοτικά στους δημοσίους υπαλλήλους, που σχετίζονται με τα ετήσια σχέδια δράσης των Υπουργείων, τα έργα του Εθνικού Σχεδίου Ανάκαμψης και Ανθεκτικότητας, καθώς και την επίτευξη των δημοσιονομικών στόχων του Υπουργείου Οικονομικών.</w:t>
      </w:r>
    </w:p>
    <w:p w:rsidR="00EF197F" w:rsidRDefault="00120B8D">
      <w:pPr>
        <w:spacing w:line="600" w:lineRule="auto"/>
        <w:ind w:firstLine="720"/>
        <w:jc w:val="both"/>
        <w:rPr>
          <w:rFonts w:eastAsia="Times New Roman" w:cs="Times New Roman"/>
          <w:szCs w:val="24"/>
        </w:rPr>
      </w:pPr>
      <w:r>
        <w:rPr>
          <w:rFonts w:eastAsia="Times New Roman" w:cs="Times New Roman"/>
          <w:szCs w:val="24"/>
        </w:rPr>
        <w:t>Ωστόσο, ακόμη και αυτό το πολύ σημαντικό μέτρο, το οποίο έχει τη στήριξη της κοινωνίας, βρίσκει την Αξιωματική Αντιπολίτευση και όχι μόνο κάθετα αντίθετη. Ο ΣΥΡΙΖΑ θεωρεί πως για τους ικανούς υπαλλήλους, για αυτούς που κάνουν το κάτι παραπάνω, που επιτυγχάνουν τους στόχους, δεν θα πρέπει να δίδεται κανενός τύπου επιβράβευση. Η γνωστή αριστερή λογική του απόλυτου εξισωτισμού, σύμφωνα με την οποία, ανεξάρτητα με το ποια είναι η διάθεση για περισσότερη ή για λιγότερη δουλειά, ανεξάρτητα με την προσφορά και εξέλιξη για παραπάνω προσφορά, οι απολαβές παραμένουν οι ίδιες για όλους, η υπηρεσιακή εξέλιξη είναι απολύτως προδιαγεγραμμένη και δεν διαφοροποιείται όσο ικανός, άξιος, εξελίξιμος και πρόθυμος και αν είναι κανείς.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Ακούστηκαν και πάρα πολλά παραδείγματα, τα οποία βέβαια έδιναν τη μαύρη πλευρά των θεμάτων. Θάνατοι στα ασθενοφόρα, που ακούστηκε προηγουμένως, εργασίες και άρθρα που δεν διαβάζονται. Αναφέρομαι στον δικό μου εργασιακό χώρο όσον αφορά στα νοσοκομεία: Γιατί κάποιος να </w:t>
      </w:r>
      <w:r>
        <w:rPr>
          <w:rFonts w:eastAsia="Times New Roman" w:cs="Times New Roman"/>
          <w:szCs w:val="24"/>
        </w:rPr>
        <w:lastRenderedPageBreak/>
        <w:t>ασχοληθεί, να κάνει περισσότερα χειρουργεία, να ασχοληθεί περισσότερο με εργασίες οι οποίες θα προάγουν την επιστήμη, όταν ξέρει ότι στο τέλος του μήνα όλοι θα είμαστε ίσοι, στο τέλος του χρόνου όλοι θα είμαστε το ίδιο; Επομένως, υπάρχει και η άλλη πλευρά του νομίσματος, την οποία θα πρέπει να δούμε.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Σε ό,τι αφορά δε στην αξιολόγηση, στην οποία αναφέρθηκα παραπάνω, η Αξιωματική Αντιπολίτευση κρατά υψηλούς τόνους ενώ θα έπρεπε να κρατήσει χαμηλούς τόνους. Να υπενθυμίσουμε στον ελληνικό λαό πως ο εξορθολογισμός και η αναβάθμιση της δημόσιας διοίκησης πολεμήθηκε, λοιδορήθηκε, συκοφαντήθηκε σε εγκληματικό βαθμό από τον ΣΥΡΙΖΑ και τα στελέχη του. Οι δυνάμεις της αδράνειας, αυτοί που δεν θέλουν να αλλάξει τίποτα στο κράτος, βρήκαν στο παρελθόν στον ΣΥΡΙΖΑ τον πιο αδίστακτο συμπαραστάτη.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Μόνο υπό το βάρος των μνημονιακών δεσμεύσεων κληθήκατε να εφαρμόσετε τη δική σας αξιολόγηση κουτσά-στραβά και ακόμα και τότε, κάτω από το τραπέζι καλούσατε το ακροατήριό σας να απόσχει και μετά είχατε το θράσος να κατηγορείτε τη Νέα Δημοκρατία ότι δήθεν η αποχή</w:t>
      </w:r>
      <w:r w:rsidR="00D9182B">
        <w:rPr>
          <w:rFonts w:eastAsia="Times New Roman" w:cs="Times New Roman"/>
          <w:szCs w:val="24"/>
        </w:rPr>
        <w:t>,</w:t>
      </w:r>
      <w:r>
        <w:rPr>
          <w:rFonts w:eastAsia="Times New Roman" w:cs="Times New Roman"/>
          <w:szCs w:val="24"/>
        </w:rPr>
        <w:t xml:space="preserve"> του 70%</w:t>
      </w:r>
      <w:r w:rsidR="0095679C">
        <w:rPr>
          <w:rFonts w:eastAsia="Times New Roman" w:cs="Times New Roman"/>
          <w:szCs w:val="24"/>
        </w:rPr>
        <w:t xml:space="preserve"> </w:t>
      </w:r>
      <w:r>
        <w:rPr>
          <w:rFonts w:eastAsia="Times New Roman" w:cs="Times New Roman"/>
          <w:szCs w:val="24"/>
        </w:rPr>
        <w:t>-</w:t>
      </w:r>
      <w:r w:rsidR="0095679C">
        <w:rPr>
          <w:rFonts w:eastAsia="Times New Roman" w:cs="Times New Roman"/>
          <w:szCs w:val="24"/>
        </w:rPr>
        <w:t xml:space="preserve"> </w:t>
      </w:r>
      <w:r>
        <w:rPr>
          <w:rFonts w:eastAsia="Times New Roman" w:cs="Times New Roman"/>
          <w:szCs w:val="24"/>
        </w:rPr>
        <w:t>80% το 2017</w:t>
      </w:r>
      <w:r w:rsidR="00D9182B">
        <w:rPr>
          <w:rFonts w:eastAsia="Times New Roman" w:cs="Times New Roman"/>
          <w:szCs w:val="24"/>
        </w:rPr>
        <w:t>,</w:t>
      </w:r>
      <w:r>
        <w:rPr>
          <w:rFonts w:eastAsia="Times New Roman" w:cs="Times New Roman"/>
          <w:szCs w:val="24"/>
        </w:rPr>
        <w:t xml:space="preserve"> από την αξιολόγηση ήταν προϊόν δικών μας παρεμβάσεων. Όμως, κανείς δεν εντυπωσιάζεται ούτε από αυτά που λέγατε τότε ούτε από αυτά που ακούμε σήμερα.</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Θα ήθελα στο σημείο αυτό να τονίσω πως η εισαγωγή του θεσμού του Συμβουλίου Ανάπτυξης Ανθρώπινου Δυναμικού στη δημόσια διοίκηση είναι ακόμα μια σημαντική πρωτοβουλία.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αποτελεί μια εξαιρετική ευκαιρία αλλαγής στη βάση της δημόσιας διοίκησης. Μέσα από τις διατάξεις του παρόντος η Κυβέρνηση επιδιώκει να επιφέρει ουσιαστικές αλλαγές, να αλλάξει την κατάσταση στον δημόσιο τομέα, ώστε αυτός να πατάει γερά στα πόδια του και να αποδίδει. Άλλωστε, σύσσωμη η ελληνική κοινωνία τάσσεται ξεκάθαρα υπέρ της ουσιαστικής βελτίωσης της δημόσιας διοίκησης και γι’ αυτό η Κυβέρνηση αυτή προχώρησε στη διαμόρφωση του σημερινού καινοτόμου νομοσχεδίου.</w:t>
      </w:r>
    </w:p>
    <w:p w:rsidR="00EF197F" w:rsidRDefault="00120B8D">
      <w:pPr>
        <w:spacing w:line="600" w:lineRule="auto"/>
        <w:ind w:firstLine="720"/>
        <w:jc w:val="both"/>
        <w:rPr>
          <w:rFonts w:eastAsia="Times New Roman" w:cs="Times New Roman"/>
          <w:szCs w:val="24"/>
        </w:rPr>
      </w:pPr>
      <w:r>
        <w:rPr>
          <w:rFonts w:eastAsia="Times New Roman" w:cs="Times New Roman"/>
          <w:szCs w:val="24"/>
        </w:rPr>
        <w:t>Η Νέα Δημοκρατία, άλλωστε, έχει αποδείξει πως από τη στιγμή που ανέλαβε το τιμόνι της χώρας είναι έτοιμη να προχωρήσει σε ουσιαστικές αλλαγές, να δώσει καινοτόμες λύσεις ανεξάρτητα από το πολιτικό κόστος. Το χρωστάμε, άλλωστε, στους συμπολίτες μας.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Σας ευχαριστώ.</w:t>
      </w:r>
    </w:p>
    <w:p w:rsidR="00EF197F" w:rsidRDefault="00120B8D">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EF197F" w:rsidRDefault="00120B8D">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Ευχαριστούμε και εμείς.</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ο Αναπληρωτής Υπουργός Εσωτερικών, ο κ. Πέτσας, για να παρουσιάσει τη μία από τις δύο τροπολογίες και αμέσως μετά ο κ. Τσαβδαρίδης.</w:t>
      </w:r>
    </w:p>
    <w:p w:rsidR="00EF197F" w:rsidRDefault="00120B8D">
      <w:pPr>
        <w:spacing w:line="600" w:lineRule="auto"/>
        <w:ind w:firstLine="720"/>
        <w:jc w:val="both"/>
        <w:rPr>
          <w:rFonts w:eastAsia="Times New Roman" w:cs="Times New Roman"/>
          <w:szCs w:val="24"/>
        </w:rPr>
      </w:pPr>
      <w:r w:rsidRPr="00BB6FB1">
        <w:rPr>
          <w:rFonts w:eastAsia="Times New Roman" w:cs="Times New Roman"/>
          <w:b/>
          <w:szCs w:val="24"/>
        </w:rPr>
        <w:t>ΣΤΥΛΙΑΝΟΣ ΠΕΤΣΑΣ (Αναπληρωτής Υπουργός Εσωτερικών):</w:t>
      </w:r>
      <w:r w:rsidRPr="00BB6FB1">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Πρόκειται για την τροπολογία </w:t>
      </w:r>
      <w:r w:rsidR="00D9182B">
        <w:rPr>
          <w:rFonts w:eastAsia="Times New Roman" w:cs="Times New Roman"/>
          <w:szCs w:val="24"/>
        </w:rPr>
        <w:t>με</w:t>
      </w:r>
      <w:r>
        <w:rPr>
          <w:rFonts w:eastAsia="Times New Roman" w:cs="Times New Roman"/>
          <w:szCs w:val="24"/>
        </w:rPr>
        <w:t xml:space="preserve"> αριθ</w:t>
      </w:r>
      <w:r w:rsidR="00D9182B">
        <w:rPr>
          <w:rFonts w:eastAsia="Times New Roman" w:cs="Times New Roman"/>
          <w:szCs w:val="24"/>
        </w:rPr>
        <w:t>μό</w:t>
      </w:r>
      <w:r>
        <w:rPr>
          <w:rFonts w:eastAsia="Times New Roman" w:cs="Times New Roman"/>
          <w:szCs w:val="24"/>
        </w:rPr>
        <w:t xml:space="preserve"> 1328/128/7-6-2022 και συγκεκριμένα, τα άρθρα 2 και 3 αυτής, που έχουν να κάνουν με κάποιες μεταβατικού χαρακτήρα διατάξεις για το νέο πλαίσιο για την ευζωία των ζώων συντροφιάς, που ψηφίστηκε το φθινόπωρο που μας πέρασε από αυτή τη Βουλή. Είναι, δηλαδή, ο ν.4830/2021.</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Συγκεκριμένα, ως προς το άρθρο 2, πρόκειται για τον επαναπροσδιορισμό του χρόνου έναρξης της υποχρέωσης του ιδιοκτήτη δεσποζόμενου ζώου συντροφιάς για στείρωση ή για αποστολή δείγματος γενετικού υλικού,</w:t>
      </w:r>
      <w:r w:rsidRPr="00572903">
        <w:rPr>
          <w:rFonts w:eastAsia="Times New Roman" w:cs="Times New Roman"/>
          <w:szCs w:val="24"/>
        </w:rPr>
        <w:t xml:space="preserve"> </w:t>
      </w:r>
      <w:r>
        <w:rPr>
          <w:rFonts w:eastAsia="Times New Roman" w:cs="Times New Roman"/>
          <w:szCs w:val="24"/>
          <w:lang w:val="en-US"/>
        </w:rPr>
        <w:t>DNA</w:t>
      </w:r>
      <w:r w:rsidRPr="00572903">
        <w:rPr>
          <w:rFonts w:eastAsia="Times New Roman" w:cs="Times New Roman"/>
          <w:szCs w:val="24"/>
        </w:rPr>
        <w:t>,</w:t>
      </w:r>
      <w:r>
        <w:rPr>
          <w:rFonts w:eastAsia="Times New Roman" w:cs="Times New Roman"/>
          <w:szCs w:val="24"/>
        </w:rPr>
        <w:t xml:space="preserve"> καθώς και της επιβολής των προβλεπόμενων προστίμων για τους παραβάτες, ο οποίος συναρτάται με την έναρξη ισχύος του Εθνικού Μητρώου Ζώων Συντροφιάς και φυσικά του Εργαστηρίου Φύλαξης και Ανάλυσης Γενετικού Υλικού Ζώων Συντροφιάς.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Ως προς το άρθρο 3, πρόκειται για τη μεταβατικού χαρακτήρα διάταξη αναφορικά με την καταχώρηση των φιλοζωικών σωματείων και των φιλοζωικών </w:t>
      </w:r>
      <w:r>
        <w:rPr>
          <w:rFonts w:eastAsia="Times New Roman" w:cs="Times New Roman"/>
          <w:szCs w:val="24"/>
        </w:rPr>
        <w:lastRenderedPageBreak/>
        <w:t>οργανώσεων μη κερδοσκοπικού χαρακτήρα στο Εθνικό Μητρώο Ζώων Συντροφιάς ως τη θέση σε πλήρη λειτουργία αυτού και των υπομητρώων του κατά περίπτωση.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Αυτές οι δύο παρεμβάσεις κρίνονται αναγκαίες, προκειμένου να δοθεί χρόνος μέχρι την πλήρη λειτουργία του Εθνικού Μητρώου Ζώων Συντροφιάς. Προς ενημέρωση της Βουλής, σας αναφέρω ότι έχει γίνει η έκδοση της κοινής υπουργικής απόφασης, έχουν οριστεί οι προδιαγραφές και είμαστε στη φάση αναδόχου για τη λειτουργία του Εθνικού Μητρώου Ζώων Συντροφιάς από τον διαγωνισμό που διενεργεί το Υπουργείο Ψηφιακής Διακυβέρνησης.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F197F" w:rsidRDefault="00120B8D">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Ευχαριστούμε, κύριε Υπουργέ.</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 κ. Τσαβδαρίδης από τη Νέα Δημοκρατία έχει τον λόγο και μετά θα δώσουμε τον λόγο στον κ. Φάμελλο από τον ΣΥΡΙΖΑ, μπας και προλάβει το αεροπλάνο.</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ΛΑΖΑΡΟΣ ΤΣΑΒΔΑΡΙΔΗΣ:</w:t>
      </w:r>
      <w:r>
        <w:rPr>
          <w:rFonts w:eastAsia="Times New Roman" w:cs="Times New Roman"/>
          <w:szCs w:val="24"/>
        </w:rPr>
        <w:t xml:space="preserve"> Κύριε Πρόεδρε, κύριε Υπουργέ, κυρίες και κύριοι συνάδελφοι, το σχέδιο νόμου που συζητούμε σήμερα, ένα ακόμη από μια σειρά νομοθετημάτων που εισήγαγε το αρμόδιο Υπουργείο Εσωτερικών, επιταχύνει τον βηματισμό της δημόσιας διοίκησης προς τη νέα εποχή. Διότι για πρώτη φορά συνδέει την ενίσχυση της αποτελεσματικότητας του δημόσιου </w:t>
      </w:r>
      <w:r>
        <w:rPr>
          <w:rFonts w:eastAsia="Times New Roman" w:cs="Times New Roman"/>
          <w:szCs w:val="24"/>
        </w:rPr>
        <w:lastRenderedPageBreak/>
        <w:t>τομέα και των στελεχών του με συγκεκριμένα εργαλεία, όπως η στοχοθεσία, η αξιολόγηση και το σύστημα αμοιβών, μετατοπίζοντας επιτέλους το κέντρο βάρους από τη στείρα βαθμολόγηση του έμψυχου δυναμικού στην πολύ πιο γόνιμη διαδικασία της αξιοποίησης και βελτίωσης των δεξιοτήτων του.</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Αυτή η απολύτως κινητροδοτική προσέγγιση όχι μόνο θα προσφέρει στην υπηρεσιακή εξέλιξη των στελεχών και θα έχει θετική επίδραση στην οργάνωση της δημόσιας διοίκησης αλλά ακόμη περισσότερο θα συντελέσει ουσιαστικά στην επίτευξη του υπερκείμενου στόχου, στην αποτελεσματικότερη δηλαδή εξυπηρέτηση του ίδιου του πολίτη.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Γιατί πρέπει να προχωρήσει αυτή η μεταρρύθμιση; Γιατί μέχρι σήμερα οι υπάλληλοι του δημοσίου τομέα δεν έχουν πραγματικά κίνητρα να αποδώσουν περισσότερο στον τομέα ευθύνης τους. Γιατί μέχρι σήμερα η ατομική απόδοση των δημοσίων υπαλλήλων, ελλείψει διασύνδεσης δεξιοτήτων και στοχοθεσίας, δεν αποτυπώνεται στις εσωτερικές διαδικασίες των οργανωτικών μονάδων. Γιατί μέχρι σήμερα τα φοβικά σύνδρομα της Αριστεράς έχουν ταυτίσει την αξιολόγηση με την τιμωρία και τη στοχοθεσία με τη στυγνή τάχα εκμετάλλευση του ανθρώπου για χάρη των αριθμών, ποτίζοντας με ανασφάλεια αλλά και καχυποψία τους δημόσιους λειτουργούς και στην ουσία εμποδίζοντας κάθε προσπάθεια εξέλιξης και βελτίωσης του χώρου.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όμως, πρέπει να αλλάξουν. Και θα αλλάξουν με έμφαση στο ψύχραιμο επιχείρημα και στα πραγματικά δεδομένα και όχι στα ιδεοληπτικά συνθήματα όσων θέλουν να δέσουν τη δημόσια διοίκηση στο παρελθόν.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Δεν υπάρχει μέχρι σήμερα στοχοθεσία και αξιολόγηση; Ασφαλώς και υπάρχει. Η στοχοθεσία, όμως, που υπάρχει εμπλέκεται και τελματώνει ανάμεσα σε πολιτικούς και διοικητικούς στόχους, ενώ η αξιολόγηση που ψηφίστηκε επί των ημερών του ΣΥΡΙΖΑ και που αξιολογεί το 97,61% των στελεχών ως εξαιρετικά καλούς ή άριστους δεν παρέχει κα</w:t>
      </w:r>
      <w:r w:rsidR="00442401">
        <w:rPr>
          <w:rFonts w:eastAsia="Times New Roman" w:cs="Times New Roman"/>
          <w:szCs w:val="24"/>
        </w:rPr>
        <w:t>μ</w:t>
      </w:r>
      <w:r>
        <w:rPr>
          <w:rFonts w:eastAsia="Times New Roman" w:cs="Times New Roman"/>
          <w:szCs w:val="24"/>
        </w:rPr>
        <w:t xml:space="preserve">μία μέριμνα περαιτέρω ανάπτυξης δεξιοτήτων ή διόρθωσης πιθανών κενών στην υπηρεσιακή λειτουργία των υπαλλήλων.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Αντιθέτως</w:t>
      </w:r>
      <w:r w:rsidR="00442401">
        <w:rPr>
          <w:rFonts w:eastAsia="Times New Roman" w:cs="Times New Roman"/>
          <w:szCs w:val="24"/>
        </w:rPr>
        <w:t>,</w:t>
      </w:r>
      <w:r>
        <w:rPr>
          <w:rFonts w:eastAsia="Times New Roman" w:cs="Times New Roman"/>
          <w:szCs w:val="24"/>
        </w:rPr>
        <w:t xml:space="preserve"> σήμερα, με την αναθεώρηση της διαδικασίας της στοχοθεσίας όχι μόνο υπάρχει επιτέλους αποσύνδεση από τη στοχοθεσία του εκάστοτε Υπουργού, προκειμένου να επιταχυνθεί έτσι η απόφαση στοχοθεσίας σε επίπεδο καθαρά υπηρεσιακό, αλλά και η αντικειμενικότητα και η επιτυχία της στοχοθεσίας διασφαλίζεται μέσω της πυραμιδικής διασύνδεσης του στόχου του υπαλλήλου με τον στόχο του προϊσταμένου και των ανωτέρων αυτού.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Όσον δε αφορά στη νέα μορφή αξιολόγησης που εισάγεται, όχι μόνο καθορίζεται ένα ενιαίο πλαίσιο δεξιοτήτων για το σύνολο του ανθρώπινου δυναμικού της δημόσιας διοίκησης, έτσι ώστε να υπάρχει κοινή αντίληψη του τι αξιολογείται, τι χρειάζεται να βελτιωθεί, τι χρειάζεται να απαλειφθεί, τι χρειάζεται </w:t>
      </w:r>
      <w:r>
        <w:rPr>
          <w:rFonts w:eastAsia="Times New Roman" w:cs="Times New Roman"/>
          <w:szCs w:val="24"/>
        </w:rPr>
        <w:lastRenderedPageBreak/>
        <w:t>να διορθωθεί αλλά και επιπροσθέτως υιοθετείται ένα κοινό πλαίσιο αξιολόγησης ως επίσημο εργαλείο αυτοαξιολόγησης των υπηρεσιών και των φορέων του δημοσίου τομέα που δεν έχει τιμωρητική φιλοσοφία, αλλά</w:t>
      </w:r>
      <w:r w:rsidR="00442401">
        <w:rPr>
          <w:rFonts w:eastAsia="Times New Roman" w:cs="Times New Roman"/>
          <w:szCs w:val="24"/>
        </w:rPr>
        <w:t xml:space="preserve"> </w:t>
      </w:r>
      <w:r>
        <w:rPr>
          <w:rFonts w:eastAsia="Times New Roman" w:cs="Times New Roman"/>
          <w:szCs w:val="24"/>
        </w:rPr>
        <w:t xml:space="preserve">τουναντίον αποτελεί αποκλειστικά όχημα εκτόξευσης του συνόλου της εργασιακής μονάδας.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Είναι άραγε δυνατόν η αξιολόγηση εν έτει 2022 να μη συμπεριλαμβάνει δεξιότητες όπως ο προσανατολισμός στον πολίτη, η ηγετικότητα, η προσαρμοστικότητα, η ομαδικότητα, η ικανότητα επίλυσης προβλημάτων και η δημιουργικότητα, που επιτέλους συμπεριλαμβάνονται στο παρόν νομοσχέδιο;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Είναι δυνατόν εν έτει 2022 να μην προβλέπεται κινητροδότηση μέσω υλικών επιβραβεύσεων των όποιων υπαλλήλων δίνουν ψυχή στην υπηρεσία και παράγουν πρόσθετο έργο, υλοποιώντας εγκαίρως συγκεκριμένους στόχους;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Είναι δυνατόν να προσπαθούμε εν έτει 2022 να αποδείξουμε τα αυτονόητα;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Μάλλον για τον </w:t>
      </w:r>
      <w:r w:rsidR="00442401">
        <w:rPr>
          <w:rFonts w:eastAsia="Times New Roman" w:cs="Times New Roman"/>
          <w:szCs w:val="24"/>
        </w:rPr>
        <w:t>Σύ</w:t>
      </w:r>
      <w:r>
        <w:rPr>
          <w:rFonts w:eastAsia="Times New Roman" w:cs="Times New Roman"/>
          <w:szCs w:val="24"/>
        </w:rPr>
        <w:t xml:space="preserve">ριζα είναι δυνατόν, καθώς επιλέγει να πετάει «κορώνες» για μια κακή Νέα Δημοκρατία που δημιουργεί δήθεν τεχνητά κενά για να προχωρήσει σε μια ιδιωτικοποίηση, για μια Νέα Δημοκρατία που προχωρεί δήθεν σε κακή αντιγραφή επιχειρηματικών όρων και πρακτικών που </w:t>
      </w:r>
      <w:r>
        <w:rPr>
          <w:rFonts w:eastAsia="Times New Roman" w:cs="Times New Roman"/>
          <w:szCs w:val="24"/>
        </w:rPr>
        <w:lastRenderedPageBreak/>
        <w:t xml:space="preserve">δεν μπορούν να λειτουργήσουν στο δημόσιο και για μια κακή Νέα Δημοκρατία που δημιουργεί δήθεν υπαλλήλους δύο ταχυτήτων μισθολογικά στο δημόσιο.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 ΣΥΡΙΖΑ, τυφλωμένος από αντιπολιτευτικό μένος, δεν άκουσε ούτε τις θετικές γνώμες περί του νομοσχεδίου από την Ένωση Περιφερειών Ελλάδος, ούτε αυτές της Κεντρικής Ένωσης Δήμων Ελλάδος, ούτε της ένωσης των διευθυντικών στελεχών του ιδιωτικού τομέα, η οποία είπε ότι αυτό το νομοσχέδιο προτείνει τις καλύτερες και πιο σύγχρονες πρακτικές διοίκησης, ούτε καν την κραυγαλέα απουσία ουσιαστικής κριτικής των μεγάλων θεσμικών συνδικάτων της ΑΔΕΔΥ και της ΠΟΕ</w:t>
      </w:r>
      <w:r w:rsidR="0095679C">
        <w:rPr>
          <w:rFonts w:eastAsia="Times New Roman" w:cs="Times New Roman"/>
          <w:szCs w:val="24"/>
        </w:rPr>
        <w:t xml:space="preserve"> </w:t>
      </w:r>
      <w:r>
        <w:rPr>
          <w:rFonts w:eastAsia="Times New Roman" w:cs="Times New Roman"/>
          <w:szCs w:val="24"/>
        </w:rPr>
        <w:t>-</w:t>
      </w:r>
      <w:r w:rsidR="0095679C">
        <w:rPr>
          <w:rFonts w:eastAsia="Times New Roman" w:cs="Times New Roman"/>
          <w:szCs w:val="24"/>
        </w:rPr>
        <w:t xml:space="preserve"> </w:t>
      </w:r>
      <w:r>
        <w:rPr>
          <w:rFonts w:eastAsia="Times New Roman" w:cs="Times New Roman"/>
          <w:szCs w:val="24"/>
        </w:rPr>
        <w:t xml:space="preserve">ΟΤΑ.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δημόσιος τομέας της χώρας μας μέσα στην ψηφιακή εποχή αξίζει και μπορεί να λειτουργήσει με ανάλογες ταχύτητες. Παρά τα προβλήματα που κληρονόμησε από τις προηγούμενες δεκαετίες, που συντηρούν ακόμη μια διαστρεβλωμένη εικόνα εναντίον του σε σημαντική μερίδα πολιτών, οι δημόσιοι λειτουργοί μας, ιδιαίτερα οι νέες γενιές τους, ευσυνείδητοι, καταρτισμένοι και καλλιεργημένοι, αξίζουν την απεριόριστη στήριξή μας για να επιτελούν πάντα απρόσκοπτα το έργο τους επ’ ωφελεία των πολιτών.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EF197F" w:rsidRDefault="00120B8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 xml:space="preserve">Ευχαριστούμε και εμείς, κύριε Τσαβδαρίδη.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Ο κ. Φάμελλος από τον ΣΥΡΙΖΑ έχει τον λόγο και ακολουθεί ο κ. Κρητικός από τη Νέα Δημοκρατία.  </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Κύριε Πρόεδρε, έχω αλλάξει με τον κ. Κρητικό.</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Μετά τον κ. Φάμελλο θα μιλήσετε εσείς. Έχετε αλλάξει με τον κ. Κρητικό, για να μην κάνω κανένα λάθος; Ή απλά προηγείστε; </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 xml:space="preserve">Όχι, έχουμε αλλάξει με τον κ. Κρητικό. </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Φάμελλε, έχετε τον λόγο. </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Ευχαριστώ, κύριε Πρόεδρε.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Υπουργέ, θα ξεκινήσω την τοποθέτησή μου με μία παρέμβαση επί της τροπολογίας που έχουμε καταθέσει. Είναι μια τροπολογία η οποία αφορά τη σύνδεση των περιουσιακών ορίων με τα κοινωνικά τιμολόγια. Και οφείλω να πω ότι αυτή η τροπολογία έρχεται, κύριε Υπουργέ, γιατί η Κυβέρνηση αδρανεί σε ένα κοινωνικό πρόβλημα που η ίδια δημιούργησε, αφήνοντας εκτός κοινωνικών τιμολογίων ευάλωτες κοινωνικές ομάδες.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έναρξη εφαρμογής των νέων αντικειμενικών αξιών κατά 20% μεσοσταθμικά στο 55% των περιοχών της χώρας -άρα μιλάμε για μεγάλη έκταση και πολλές οικογένειες- και μετά την εκκαθάριση της αξίας της περιουσίας των πολιτών με την πρόσφατη έκδοση του ΕΝΦΙΑ, δεκάδες χιλιάδες νοικοκυριά που ήταν ενταγμένα στο κοινωνικό οικιακό τιμολόγιο με επιλογή διαχρονικά της πολιτείας μένουν εκτός, απεντάσσονται. Και, μάλιστα, αυτή η επιλογή, κύριε Υπουργέ, γίνεται τώρα σε μια περίοδο που έχουμε πολύ υψηλούς λογαριασμούς ρεύματος, έχουμε μία οξύτατη ακρίβεια, μία κρίση ενεργειακή που τροφοδότησε η πολιτική της Κυβέρνησης, εφόσον πλέον με παραδοχή του Πρωθυπουργού έχετε επιτρέψει υπερκέρδη, και έχουμε αρνητικές συνέπειες της ρήτρας αναπροσαρμογής. Αυτά είπε βγαίνοντας από το Συμβούλιο Κορυφής. Άρα ενώ απειλούνται και τα μεσαία στρώματα με φτωχοποίηση, εσείς απεντάσσετε ευάλωτες κοινωνικές ομάδες από το κοινωνικό οικιακό τιμολόγιο.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Επιπλέον, έχουμε αποκλεισμό από προνοιακές παροχές μιας πολύ μεγάλης μερίδας πληθυσμού. Αποκλείονται πλέον λόγω αντικειμενικών αξιών από το ελάχιστο εγγυημένο εισόδημα. Αποκλείονται από το επίδομα κοινωνικής αλληλεγγύης ανασφάλιστων υπερηλίκων, από το επίδομα στεγαστικής συνδρομής για τους ανασφάλιστους υπερήλικες, αλλά και από το επίδομα στέγασης.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Αναρωτιέμαι. Η Κυβέρνηση θέλει να απενταχθούν αυτές οι κοινωνικές ομάδες από αυτά τα επιδόματα; Γιατί σήμερα το πρωί ο κ. Σκυλακάκης στον </w:t>
      </w:r>
      <w:r w:rsidR="0095679C">
        <w:rPr>
          <w:rFonts w:eastAsia="Times New Roman" w:cs="Times New Roman"/>
          <w:szCs w:val="24"/>
        </w:rPr>
        <w:t>«</w:t>
      </w:r>
      <w:r>
        <w:rPr>
          <w:rFonts w:eastAsia="Times New Roman" w:cs="Times New Roman"/>
          <w:szCs w:val="24"/>
        </w:rPr>
        <w:t>ΑΝΤ1</w:t>
      </w:r>
      <w:r w:rsidR="0095679C">
        <w:rPr>
          <w:rFonts w:eastAsia="Times New Roman" w:cs="Times New Roman"/>
          <w:szCs w:val="24"/>
        </w:rPr>
        <w:t>»</w:t>
      </w:r>
      <w:r>
        <w:rPr>
          <w:rFonts w:eastAsia="Times New Roman" w:cs="Times New Roman"/>
          <w:szCs w:val="24"/>
        </w:rPr>
        <w:t xml:space="preserve"> δεν απάντησε και το παρέπεμψε στον επόμενο προϋπολογισμό. Δηλαδή, για ένα χρόνο, κύριε Βορίδη, θα χαθούν τα επιδόματα με τις επιλογές της δικής σας Κυβέρνησης; Και αυτό γιατί η ένταξη σε αυτά τα επιδόματα είχε ως προϋπόθεση την αξία της ακίνητης περιουσίας. Και ενώ μέχρι χτες ήταν ενταγμένη με δικές σας επιλογές, τώρα πλέον απεντάσσονται.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Η τροπολογία μας, λοιπόν, ξεκάθαρα, επειδή δεν έχει μεταβληθεί η ακίνητη περιουσία των ατόμων αυτών, ζητάει να αρθεί αυτή η αδικία και να αποσυνδεθούν τα επιδόματα από τις νέες αντικειμενικές, δηλαδή όσοι έπαιρναν τα επιδόματα να συνεχίσουν να τα παίρνουν. Αλλιώς, θα είστε εσείς που θα βαρύνεστε με μια οξύτατη κοινωνική αδικία, παρότι δημιουργείτε ταυτόχρονα εσείς το κύμα της ακρίβειας. Ο πληθωρισμός, ο ΦΠΑ που δεν μειώνεται στα τρόφιμα, ο φόρος που δεν μειώνεται από τα καύσιμα, όλα αυτά είναι επιλογές της Κυβέρνησης και τώρα χάνονται και τα επιδόματα.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Νομίζω ότι αυτό πρέπει να γίνει άμεσα, εφόσον η Κυβέρνηση αναγνωρίζει ότι δημιούργησε τα προβλήματα τα οποία δεν λύνει. Γιατί εδώ πρέπει να πούμε ότι η αναλγησία της Κυβέρνησης δεν έχει να κάνει μόνο με τα επιδόματα, έχει να κάνει και με το ότι δεν δέχεστε να ψηφίσετε μια δική μας επίσης νομοθετική πρόταση για να μην κόβεται το ρεύμα σε αυτούς που δεν </w:t>
      </w:r>
      <w:r>
        <w:rPr>
          <w:rFonts w:eastAsia="Times New Roman" w:cs="Times New Roman"/>
          <w:szCs w:val="24"/>
        </w:rPr>
        <w:lastRenderedPageBreak/>
        <w:t xml:space="preserve">μπορούν να πληρώσουν τη ρήτρα αναπροσαρμογής, που πλέον ο Πρωθυπουργός αναγνωρίζει τις αρνητικές της επιπτώσεις. Μάλιστα παρενέβη η «γαλάζια» διοίκηση της ΔΕΗ, που εσείς διορίσατε, στο πρωτοδικείο στη συλλογική αγωγή και ζήτησε να πάει σε πιλοτική δίκη το ζήτημα της ρήτρας, χωρίς να προνοήσει για προσωρινά μέτρα.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Κι έρχεται το Πρωτοδικείο και δίνει προσωρινά μέτρα, αναγνωρίζοντας ότι η Κυβέρνηση είναι ελλειμματική, δηλαδή ότι υπάρχει κοινωνικό πρόβλημα και χρειάζεται κοινωνική προστασία. Κι εσείς σφυρίζετε αδιάφορα. Γιατί; Γιατί λέτε ότι αν δεν πληρωθεί η ρήτρα αναπροσαρμογής -που αναγνωρίζει τις αρνητικές επιπτώσεις ο Πρωθυπουργός και λέτε ότι θα την αναστείλετε, ένα χρόνο μετά- τι θα γίνει; Θα χρεοκοπήσει η ΔΕΗ και θα καταρρεύσει η Κυβέρνηση.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Άρα, κύριε Βορίδη, συνδέετε την κατάρρευση της Κυβέρνησης με κοινωνικά ανάλγητες επιλογές ή τη μη κατάρρευση.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Να σας το ξεκαθαρίσουμε, εμείς δεν θέλουμε να καταρρεύσει η κοινωνία. Εσείς, με μεγάλη μας χαρά, να καταρρεύσετε.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 νομοσχέδιο το οποίο έχετε φέρει, όμως, είναι ένα νομοσχέδιο το οποίο έχει χαρακτηριστεί ότι είναι φλύαρο, είναι έκθεση ιδεών, δημιουργεί μια καινούργια γραφειοκρατία -με όρους που είναι αδιευκρίνιστοι, δεν έχουν νομικό </w:t>
      </w:r>
      <w:r>
        <w:rPr>
          <w:rFonts w:eastAsia="Times New Roman" w:cs="Times New Roman"/>
          <w:szCs w:val="24"/>
        </w:rPr>
        <w:lastRenderedPageBreak/>
        <w:t>περιεχόμενο και διοικητικό προσδιορισμό- αλλάζει τη διαδικασία βάζοντας μόνο από πάνω προς τα κάτω αξιολόγηση -με αντιδημοκρατικά εργαλεία, έξω από το σύγχρονο μάνατζμεντ, σας πληροφορώ, ό,τι κι αν λέτε- μάλιστα, φτάνει σε σημείο να απορρίπτονται ενστάσεις χωρίς αιτιολογία, να περνάει απλά ο χρόνος και να απορρίπτονται. Δεν ξέρω πού το έχετε βρει αυτό, ιδιαίτερα στο διοικητικό δίκαιο. Αλλά, επιπλέον, να υπερισχύει ο κομματισμός, η αναξιοκρατία και η αναπαραγωγή πελατειακών σχέσεων. Εδώ και τρία χρόνια δεν έχετε επιτρέψει να γίνει κα</w:t>
      </w:r>
      <w:r w:rsidR="005B2BF3">
        <w:rPr>
          <w:rFonts w:eastAsia="Times New Roman" w:cs="Times New Roman"/>
          <w:szCs w:val="24"/>
        </w:rPr>
        <w:t>μ</w:t>
      </w:r>
      <w:r>
        <w:rPr>
          <w:rFonts w:eastAsia="Times New Roman" w:cs="Times New Roman"/>
          <w:szCs w:val="24"/>
        </w:rPr>
        <w:t>μία εξέλιξη. Διορίζετε προϊσταμένους και τώρα πολύ απλά λέτε αυτοί οι προϊστάμενοι να κάνουν αξιολόγηση των υφισταμένων. Άρα</w:t>
      </w:r>
      <w:r w:rsidR="0028778D">
        <w:rPr>
          <w:rFonts w:eastAsia="Times New Roman" w:cs="Times New Roman"/>
          <w:szCs w:val="24"/>
        </w:rPr>
        <w:t xml:space="preserve"> </w:t>
      </w:r>
      <w:r>
        <w:rPr>
          <w:rFonts w:eastAsia="Times New Roman" w:cs="Times New Roman"/>
          <w:szCs w:val="24"/>
        </w:rPr>
        <w:t xml:space="preserve">οι κομματικά διορισμένοι να ελέγχουν τους εργαζόμενους και να αναπαράγουν πελατειακές σχέσεις, ρουσφέτια, κομματισμό. Αυτό το δημόσιο θέλετε; Η απάντηση για εμάς είναι απλή. Τέτοια ήταν η </w:t>
      </w:r>
      <w:r w:rsidR="005B2BF3">
        <w:rPr>
          <w:rFonts w:eastAsia="Times New Roman" w:cs="Times New Roman"/>
          <w:szCs w:val="24"/>
        </w:rPr>
        <w:t>Δ</w:t>
      </w:r>
      <w:r>
        <w:rPr>
          <w:rFonts w:eastAsia="Times New Roman" w:cs="Times New Roman"/>
          <w:szCs w:val="24"/>
        </w:rPr>
        <w:t xml:space="preserve">εξιά διαχρονικά. Τέτοιοι είστε. Μη σας πω ότι είστε και χειρότεροι. Και πολύ συχνά εφαρμόζετε και αυταρχικές και αντιδημοκρατικές μεθοδεύσεις.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Άρα φέρνετε ένα νομοσχέδιο το οποίο δεν προάγει την αξιοκρατία στο δημόσιο, αντιθέτως βάζετε μέχρι και ιδιώτες να αξιολογούν υπαλλήλους, ένα πάρτι δηλαδή, ευνοιοκρατίας και ρουσφετολογικό.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Για να πάρουμε δύο, τρεις, περιπτώσεις αξιολόγησης, θα σας αναφέρω, κύριε Βορίδη και πείτε μου εσείς την αξιολόγησή σας για πράγματα που γίνανε εξαιτίας του δικού σας Υπουργείου στη δική σας Κυβέρνηση. Ο κ. Μητσοτάκης, </w:t>
      </w:r>
      <w:r>
        <w:rPr>
          <w:rFonts w:eastAsia="Times New Roman" w:cs="Times New Roman"/>
          <w:szCs w:val="24"/>
        </w:rPr>
        <w:lastRenderedPageBreak/>
        <w:t>για να σβήσει τις ευθύνες του από τις πυρκαγιές του καλοκαιριού, ήρθε στις 13</w:t>
      </w:r>
      <w:r w:rsidR="0095679C">
        <w:rPr>
          <w:rFonts w:eastAsia="Times New Roman" w:cs="Times New Roman"/>
          <w:szCs w:val="24"/>
        </w:rPr>
        <w:t>-</w:t>
      </w:r>
      <w:r>
        <w:rPr>
          <w:rFonts w:eastAsia="Times New Roman" w:cs="Times New Roman"/>
          <w:szCs w:val="24"/>
        </w:rPr>
        <w:t xml:space="preserve">8 με </w:t>
      </w:r>
      <w:r w:rsidR="005B2BF3">
        <w:rPr>
          <w:rFonts w:eastAsia="Times New Roman" w:cs="Times New Roman"/>
          <w:szCs w:val="24"/>
        </w:rPr>
        <w:t>π</w:t>
      </w:r>
      <w:r>
        <w:rPr>
          <w:rFonts w:eastAsia="Times New Roman" w:cs="Times New Roman"/>
          <w:szCs w:val="24"/>
        </w:rPr>
        <w:t xml:space="preserve">ράξη </w:t>
      </w:r>
      <w:r w:rsidR="005B2BF3">
        <w:rPr>
          <w:rFonts w:eastAsia="Times New Roman" w:cs="Times New Roman"/>
          <w:szCs w:val="24"/>
        </w:rPr>
        <w:t>ν</w:t>
      </w:r>
      <w:r>
        <w:rPr>
          <w:rFonts w:eastAsia="Times New Roman" w:cs="Times New Roman"/>
          <w:szCs w:val="24"/>
        </w:rPr>
        <w:t xml:space="preserve">ομοθετικού </w:t>
      </w:r>
      <w:r w:rsidR="005B2BF3">
        <w:rPr>
          <w:rFonts w:eastAsia="Times New Roman" w:cs="Times New Roman"/>
          <w:szCs w:val="24"/>
        </w:rPr>
        <w:t>π</w:t>
      </w:r>
      <w:r>
        <w:rPr>
          <w:rFonts w:eastAsia="Times New Roman" w:cs="Times New Roman"/>
          <w:szCs w:val="24"/>
        </w:rPr>
        <w:t xml:space="preserve">εριεχομένου και ανακοίνωσε ότι φεύγουν από το Υπουργείο Εσωτερικών οι δασικές υπηρεσίες της αποκεντρωμένης διοίκησης και πάνε στο Υπουργείο Περιβάλλοντος και Ενέργειας. Επτά μήνες μετά, χρειαστήκατε δύο νομοθετικές ρυθμίσεις -4915, 4936- μία υπουργική απόφαση -εννέα μήνες μετά για να κάνετε τον καθορισμό των λεπτομερειών της </w:t>
      </w:r>
      <w:r w:rsidR="005B2BF3">
        <w:rPr>
          <w:rFonts w:eastAsia="Times New Roman" w:cs="Times New Roman"/>
          <w:szCs w:val="24"/>
        </w:rPr>
        <w:t>π</w:t>
      </w:r>
      <w:r>
        <w:rPr>
          <w:rFonts w:eastAsia="Times New Roman" w:cs="Times New Roman"/>
          <w:szCs w:val="24"/>
        </w:rPr>
        <w:t xml:space="preserve">ράξης </w:t>
      </w:r>
      <w:r w:rsidR="005B2BF3">
        <w:rPr>
          <w:rFonts w:eastAsia="Times New Roman" w:cs="Times New Roman"/>
          <w:szCs w:val="24"/>
        </w:rPr>
        <w:t>ν</w:t>
      </w:r>
      <w:r>
        <w:rPr>
          <w:rFonts w:eastAsia="Times New Roman" w:cs="Times New Roman"/>
          <w:szCs w:val="24"/>
        </w:rPr>
        <w:t xml:space="preserve">ομοθετικού </w:t>
      </w:r>
      <w:r w:rsidR="005B2BF3">
        <w:rPr>
          <w:rFonts w:eastAsia="Times New Roman" w:cs="Times New Roman"/>
          <w:szCs w:val="24"/>
        </w:rPr>
        <w:t>π</w:t>
      </w:r>
      <w:r>
        <w:rPr>
          <w:rFonts w:eastAsia="Times New Roman" w:cs="Times New Roman"/>
          <w:szCs w:val="24"/>
        </w:rPr>
        <w:t>εριεχομένου- και ενώ ξεκίνησαν την 1</w:t>
      </w:r>
      <w:r w:rsidRPr="005B2BF3">
        <w:rPr>
          <w:rFonts w:eastAsia="Times New Roman" w:cs="Times New Roman"/>
          <w:szCs w:val="24"/>
          <w:vertAlign w:val="superscript"/>
        </w:rPr>
        <w:t xml:space="preserve">η </w:t>
      </w:r>
      <w:r>
        <w:rPr>
          <w:rFonts w:eastAsia="Times New Roman" w:cs="Times New Roman"/>
          <w:szCs w:val="24"/>
        </w:rPr>
        <w:t>Ιουνίου να βαρύνουν τον προϋπολογισμό του Υπουργείου Περιβάλλοντος και Ενέργειας αυτές οι υπηρεσίες, ερχόμαστε, χωρίς προσωπικό, χωρίς πόρους, σύμφωνα με καταγγελίες των συνδικαλιστικών οργανώσεων και εν μέσω αντιπυρικής περιόδου, κυρίες και κύριοι συνάδελφοι, υπήρξε διακοπή των συστημάτων της «ΙΡΙΔΑ» και της «ΔΙΑΥΓΕΙΑ» γι’ αυτές τις υπηρεσίες. Και υπήρξε, στη συνέχεια, σοβαρό πρόβλημα σε πάρα πολλά προγράμματα και έρχεται την 1</w:t>
      </w:r>
      <w:r w:rsidRPr="005B2BF3">
        <w:rPr>
          <w:rFonts w:eastAsia="Times New Roman" w:cs="Times New Roman"/>
          <w:szCs w:val="24"/>
          <w:vertAlign w:val="superscript"/>
        </w:rPr>
        <w:t>η</w:t>
      </w:r>
      <w:r>
        <w:rPr>
          <w:rFonts w:eastAsia="Times New Roman" w:cs="Times New Roman"/>
          <w:szCs w:val="24"/>
        </w:rPr>
        <w:t xml:space="preserve"> Ιουνίου ο Γενικός Γραμματέας </w:t>
      </w:r>
      <w:r w:rsidR="005B2BF3">
        <w:rPr>
          <w:rFonts w:eastAsia="Times New Roman" w:cs="Times New Roman"/>
          <w:szCs w:val="24"/>
        </w:rPr>
        <w:t>Δ</w:t>
      </w:r>
      <w:r>
        <w:rPr>
          <w:rFonts w:eastAsia="Times New Roman" w:cs="Times New Roman"/>
          <w:szCs w:val="24"/>
        </w:rPr>
        <w:t>ασών με επιστολή -την οποία θα καταθέσω, κύριε Πρόεδρε, για να δείτε πώς δουλεύει το δημόσιο επί ημερών Δεξιάς κ</w:t>
      </w:r>
      <w:r w:rsidR="005B2BF3">
        <w:rPr>
          <w:rFonts w:eastAsia="Times New Roman" w:cs="Times New Roman"/>
          <w:szCs w:val="24"/>
        </w:rPr>
        <w:t>.</w:t>
      </w:r>
      <w:r>
        <w:rPr>
          <w:rFonts w:eastAsia="Times New Roman" w:cs="Times New Roman"/>
          <w:szCs w:val="24"/>
        </w:rPr>
        <w:t xml:space="preserve"> Βορίδη και κ</w:t>
      </w:r>
      <w:r w:rsidR="005B2BF3">
        <w:rPr>
          <w:rFonts w:eastAsia="Times New Roman" w:cs="Times New Roman"/>
          <w:szCs w:val="24"/>
        </w:rPr>
        <w:t>.</w:t>
      </w:r>
      <w:r>
        <w:rPr>
          <w:rFonts w:eastAsia="Times New Roman" w:cs="Times New Roman"/>
          <w:szCs w:val="24"/>
        </w:rPr>
        <w:t xml:space="preserve"> Μητσοτάκη- και ζητάει «σας παρακαλούμε πολύ μπορείτε να ανοίξετε πάλι την «ΙΡΙΔΑ» και τη «ΔΙΑΥΓΕΙΑ»» και απαντάει τελικά 1 Ιουνίου ο αντίστοιχος Γενικός Γραμματέας Εσωτερικών, ο κ. Σταυριανουδάκης και λέει κάνουμε τη χάρη στο Υπουργείο Περιβάλλοντος, γιατί τα έχουμε κάνει μαντάρα εννέα μήνες –κι αναρωτιέμαι, δεν ντρέπεστε για όλα αυτά που γίνονται στο </w:t>
      </w:r>
      <w:r>
        <w:rPr>
          <w:rFonts w:eastAsia="Times New Roman" w:cs="Times New Roman"/>
          <w:szCs w:val="24"/>
        </w:rPr>
        <w:lastRenderedPageBreak/>
        <w:t xml:space="preserve">Υπουργείο σας- και ανοίγει το σύστημα αυτό, όχι μέχρι τέλος του χρόνου όπως ζητούσε ο κ. Αραβώσης, αλλά μέχρι -αν δεν κάνω λάθος- τις 31/10.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Τους έχουμε πει πάρα πολλές φορές, δουλειές στο πόδι δεν γίνονται, μέσα στην αντιπυρική περίοδο να μην μπορούν να πληρωθούν πολλές φορές και να μη δοθούν εντολές για μετακινήσεις μέσων της δασικής υπηρεσίας κι έχουν αφήσει τις δασικές υπηρεσίες στον αέρα από πέρ</w:t>
      </w:r>
      <w:r w:rsidR="005B2BF3">
        <w:rPr>
          <w:rFonts w:eastAsia="Times New Roman" w:cs="Times New Roman"/>
          <w:szCs w:val="24"/>
        </w:rPr>
        <w:t>υ</w:t>
      </w:r>
      <w:r>
        <w:rPr>
          <w:rFonts w:eastAsia="Times New Roman" w:cs="Times New Roman"/>
          <w:szCs w:val="24"/>
        </w:rPr>
        <w:t xml:space="preserve">σι τον Αύγουστο, γιατί προκειμένου να καλύψουν τη δική τους ανεπάρκεια προσπάθησαν να μεταφέρουν εικονικά τις υπηρεσίες στο Υπουργείο Περιβάλλοντος και Ενέργειας.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5B2BF3">
        <w:rPr>
          <w:rFonts w:eastAsia="Times New Roman" w:cs="Times New Roman"/>
          <w:b/>
          <w:szCs w:val="24"/>
        </w:rPr>
        <w:t>ΑΠΟΣΤΟΛΟΣ ΑΒΔΕΛΑΣ</w:t>
      </w:r>
      <w:r>
        <w:rPr>
          <w:rFonts w:eastAsia="Times New Roman" w:cs="Times New Roman"/>
          <w:szCs w:val="24"/>
        </w:rPr>
        <w:t>)</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θα καταθέσω, κύριε Πρόεδρε, τα έγγραφα αυτά.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Μήπως είναι το μόνο; Όχι, δεν είναι το μόνο. Εδώ είδαμε τον κ. Στυλιανίδη να απουσιάζει -Υπουργός Κλιματικής Κρίσης- από τη συζήτηση του κλιματικού νόμου, να κάνει όμως ημερίδες για δορυφορικά εργαλεία στην πυρόσβεση και τελικά οι πυρκαγιές να σβήνονται με κουβαδάκια και ποτιστήρια.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Σας άρεσε, κύριε Βορίδη, αυτό που γινόταν στη Βούλα και στη Γλυφάδα; Εμάς δεν μας άρεσε καθόλου. Δεν ονειρευόμαστε μια τέτοια Ελλάδα, όπως την έχετε καταντήσει.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Γιατί υπάρχουν κι άλλα προβλήματα: Το </w:t>
      </w:r>
      <w:r w:rsidR="005B2BF3">
        <w:rPr>
          <w:rFonts w:eastAsia="Times New Roman" w:cs="Times New Roman"/>
          <w:szCs w:val="24"/>
        </w:rPr>
        <w:t>Κ</w:t>
      </w:r>
      <w:r>
        <w:rPr>
          <w:rFonts w:eastAsia="Times New Roman" w:cs="Times New Roman"/>
          <w:szCs w:val="24"/>
        </w:rPr>
        <w:t xml:space="preserve">τηματολόγιο είχε ανακοινώσει ψηφιακή υποβολή εγγράφων. Το αναίρεσαν κι αυτό, η «ψηφιακή Ελλάδα». Το Βατερλό είναι το </w:t>
      </w:r>
      <w:r w:rsidR="005B2BF3">
        <w:rPr>
          <w:rFonts w:eastAsia="Times New Roman" w:cs="Times New Roman"/>
          <w:szCs w:val="24"/>
        </w:rPr>
        <w:t>Κ</w:t>
      </w:r>
      <w:r>
        <w:rPr>
          <w:rFonts w:eastAsia="Times New Roman" w:cs="Times New Roman"/>
          <w:szCs w:val="24"/>
        </w:rPr>
        <w:t xml:space="preserve">τηματολόγιο του κ. Πιερρακάκη. Και μιλάμε για αξιολόγηση.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Και εγώ λέω το πολύ απλό, κύριε Βορίδη, θα αξιολογηθείτε κι εσείς; Γιατί θα καταθέσω, κύριε Πρόεδρε -και κλείνω με αυτό- έγγραφο του προϋπολογισμού του 2020 όπου ο κ</w:t>
      </w:r>
      <w:r w:rsidR="005B2BF3">
        <w:rPr>
          <w:rFonts w:eastAsia="Times New Roman" w:cs="Times New Roman"/>
          <w:szCs w:val="24"/>
        </w:rPr>
        <w:t>.</w:t>
      </w:r>
      <w:r>
        <w:rPr>
          <w:rFonts w:eastAsia="Times New Roman" w:cs="Times New Roman"/>
          <w:szCs w:val="24"/>
        </w:rPr>
        <w:t xml:space="preserve"> Βορίδης και ο κ. Σταϊκούρας έβαζαν στόχο στο Υπουργείο Εσωτερικών, εν όψει και της κλιματικής κρίσης, τη μείωση κατά 5% της ενέργειας στα δημόσια κτίρια.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σας πληροφορώ ότι δεν έχουν κάνει τίποτα τρία χρόνια, ότι έχουν παγώσει το πρόγραμμα εξοικονόμησης ενέργειας που είχε αφήσει η κυβέρνηση του ΣΥΡΙΖΑ με προϋπολογισμό και πιλοτικά έργα ενταγμένα, τα απέταξαν -θέλουν να ιδιωτικοποιήσουν, κιόλας, δημόσια κτ</w:t>
      </w:r>
      <w:r w:rsidR="00954AC5">
        <w:rPr>
          <w:rFonts w:eastAsia="Times New Roman" w:cs="Times New Roman"/>
          <w:szCs w:val="24"/>
        </w:rPr>
        <w:t>ή</w:t>
      </w:r>
      <w:r>
        <w:rPr>
          <w:rFonts w:eastAsia="Times New Roman" w:cs="Times New Roman"/>
          <w:szCs w:val="24"/>
        </w:rPr>
        <w:t xml:space="preserve">ρια για να τα βάλουν στην ενεργειακή αναβάθμιση.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Και θα ήθελα, κύριε Βορίδη, να μου πείτε αν θα αξιολογηθείτε εσείς για το 5% που δεν πιάσατε ουδέποτε, ούτε το 2020 ούτε το 2021. Γιατί αυτοί είναι οι στόχοι που βάζει η Κυβέρνηση των αρίστων.</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καταλαβαίνετε, κύριε Πρόεδρε, σε ένα τέτοιο υποκριτικό και κομματικό νομοσχέδιο, δεν πρέπει να μιλάμε για αξιολόγηση. Περιμένουμε να δούμε αν έχετε εσείς το κουράγιο να αξιολογήσετε το δικό σας ανεπιτυχές μάνατζμεντ. Αλλά σε κάθε περίπτωση, δεν είναι μακριά ο χρόνος, θα σας αξιολογήσει η κοινωνία και θα ξαναβρεθείτε εκεί, στην αντιπολίτευση.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EF197F" w:rsidRDefault="00120B8D">
      <w:pPr>
        <w:spacing w:line="600" w:lineRule="auto"/>
        <w:ind w:left="360" w:firstLine="360"/>
        <w:jc w:val="both"/>
        <w:rPr>
          <w:rFonts w:eastAsia="Times New Roman" w:cs="Times New Roman"/>
          <w:szCs w:val="24"/>
        </w:rPr>
      </w:pPr>
      <w:r w:rsidRPr="000D63A8">
        <w:rPr>
          <w:rFonts w:eastAsia="Times New Roman" w:cs="Times New Roman"/>
          <w:szCs w:val="24"/>
        </w:rPr>
        <w:t>(</w:t>
      </w:r>
      <w:r>
        <w:rPr>
          <w:rFonts w:eastAsia="Times New Roman" w:cs="Times New Roman"/>
          <w:szCs w:val="24"/>
        </w:rPr>
        <w:t>Στο σημείο αυτό ο Βουλευτής κ. Σωκράτης Φάμελλος</w:t>
      </w:r>
      <w:r w:rsidRPr="000D63A8">
        <w:rPr>
          <w:rFonts w:eastAsia="Times New Roman" w:cs="Times New Roman"/>
          <w:szCs w:val="24"/>
        </w:rPr>
        <w:t xml:space="preserve"> καταθέτει για τα </w:t>
      </w:r>
      <w:r>
        <w:rPr>
          <w:rFonts w:eastAsia="Times New Roman" w:cs="Times New Roman"/>
          <w:szCs w:val="24"/>
        </w:rPr>
        <w:t>Π</w:t>
      </w:r>
      <w:r w:rsidRPr="000D63A8">
        <w:rPr>
          <w:rFonts w:eastAsia="Times New Roman" w:cs="Times New Roman"/>
          <w:szCs w:val="24"/>
        </w:rPr>
        <w:t xml:space="preserve">ρακτικά τα προαναφερθέντα έγγραφα, τα οποία βρίσκονται στο </w:t>
      </w:r>
      <w:r w:rsidR="00954AC5">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EF197F" w:rsidRDefault="00120B8D">
      <w:pPr>
        <w:spacing w:line="600" w:lineRule="auto"/>
        <w:ind w:left="360" w:firstLine="360"/>
        <w:jc w:val="center"/>
        <w:rPr>
          <w:rFonts w:eastAsia="Times New Roman" w:cs="Times New Roman"/>
          <w:szCs w:val="24"/>
        </w:rPr>
      </w:pPr>
      <w:r>
        <w:rPr>
          <w:rFonts w:eastAsia="Times New Roman" w:cs="Times New Roman"/>
          <w:szCs w:val="24"/>
        </w:rPr>
        <w:t>(Χειροκροτήματα από την πτέρυγα του ΣΥΡΙΖΑ)</w:t>
      </w:r>
    </w:p>
    <w:p w:rsidR="00EF197F" w:rsidRDefault="00120B8D">
      <w:pPr>
        <w:spacing w:line="600" w:lineRule="auto"/>
        <w:ind w:firstLine="720"/>
        <w:jc w:val="both"/>
        <w:rPr>
          <w:rFonts w:eastAsia="Times New Roman" w:cs="Times New Roman"/>
          <w:szCs w:val="24"/>
        </w:rPr>
      </w:pPr>
      <w:r w:rsidRPr="00906BD0">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Φάμελλε.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Καλησπέρα σας και από εμένα.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954AC5">
        <w:rPr>
          <w:rFonts w:eastAsia="Times New Roman" w:cs="Times New Roman"/>
          <w:szCs w:val="24"/>
        </w:rPr>
        <w:t>.</w:t>
      </w:r>
      <w:r>
        <w:rPr>
          <w:rFonts w:eastAsia="Times New Roman" w:cs="Times New Roman"/>
          <w:szCs w:val="24"/>
        </w:rPr>
        <w:t xml:space="preserve"> Ασημίνα Σκόνδρα από τη Νέα Δημοκρατία. </w:t>
      </w:r>
    </w:p>
    <w:p w:rsidR="00EF197F" w:rsidRDefault="00120B8D">
      <w:pPr>
        <w:spacing w:line="600" w:lineRule="auto"/>
        <w:ind w:firstLine="720"/>
        <w:jc w:val="both"/>
        <w:rPr>
          <w:rFonts w:eastAsia="Times New Roman" w:cs="Times New Roman"/>
          <w:szCs w:val="24"/>
        </w:rPr>
      </w:pPr>
      <w:r w:rsidRPr="00906BD0">
        <w:rPr>
          <w:rFonts w:eastAsia="Times New Roman" w:cs="Times New Roman"/>
          <w:b/>
          <w:szCs w:val="24"/>
        </w:rPr>
        <w:t>ΑΣΗΜΙΝΑ ΣΚΟΝΔΡΑ:</w:t>
      </w:r>
      <w:r>
        <w:rPr>
          <w:rFonts w:eastAsia="Times New Roman" w:cs="Times New Roman"/>
          <w:szCs w:val="24"/>
        </w:rPr>
        <w:t xml:space="preserve"> Ευχαριστώ, κύριε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εγώ θα συμφωνήσω απόλυτα με τον κ</w:t>
      </w:r>
      <w:r w:rsidR="00954AC5">
        <w:rPr>
          <w:rFonts w:eastAsia="Times New Roman" w:cs="Times New Roman"/>
          <w:szCs w:val="24"/>
        </w:rPr>
        <w:t>.</w:t>
      </w:r>
      <w:r>
        <w:rPr>
          <w:rFonts w:eastAsia="Times New Roman" w:cs="Times New Roman"/>
          <w:szCs w:val="24"/>
        </w:rPr>
        <w:t xml:space="preserve"> Φάμελλο, που μίλησε προηγουμένως, ότι πράγματι ο τελευταίος αξιολογητής είναι ο λαός.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και κύριοι συνάδελφοι, συζητάμε ένα νομοσχέδιο που εισάγει διατάξεις με σκοπό τον εκσυγχρονισμό, τη βελτίωση και την αποτελεσματικότητα του δημοσίου τομέα. Μπορεί κανείς να διαφωνήσει ότι ο δημόσιος τομέας χρειάζεται δομικές αλλαγές, ότι είναι αναγκαίο να εναρμονιστεί με την εξέλιξη της κοινωνίας, τα σύγχρονα δεδομένα, τις ανάγκες και των πολιτών αλλά και αυτών καθ’ αυτών των δημοσίων λειτουργών;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Αυτή η αλλαγή επιχειρείται σήμερα, εισάγοντας το ενιαίο πλαίσιο δεξιοτήτων, το σύστημα στοχοθεσίας και αξιολόγησης, το σύστημα κινήτρων και ανταμοιβής, την αυτοαξιολόγηση, την ελάττωση της εποπτείας. Αναβαθμίζει το δημόσιο, αξιοποιώντας καλύτερα και δικαιότερα το έμψυχο δυναμικό μέσω βελτίωσης των δεξιοτήτων του, αλλά και κινήτρων. Αλλάζει τον προσανατολισμό της αξιολόγησης που, για να είμαστε ειλικρινείς, ουδέποτε εφαρμόστηκε αλλά έχει δαιμονοποιηθεί ακόμα και ως όρος. Απορίας άξιο το ποιοι και γιατί καλλιεργούν αυτόν τον αρνητισμό, διότι ο μεγάλος όγκος των δημοσίων υπαλλήλων είναι σύμφωνος, χωρίς αστερίσκους. Το νομοσχέδιο της προσδίδει σύγχρονο χαρακτήρα και νέο τρόπο εφαρμογής, διευρύνει το στενό </w:t>
      </w:r>
      <w:r>
        <w:rPr>
          <w:rFonts w:eastAsia="Times New Roman" w:cs="Times New Roman"/>
          <w:szCs w:val="24"/>
        </w:rPr>
        <w:lastRenderedPageBreak/>
        <w:t xml:space="preserve">επιθεωρησιακό της πλαίσιο και τροποποιεί την φιλοσοφία της, έτσι ώστε να είναι εφαρμόσιμη, αντικειμενική και δίκαιη.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Εν προκειμένω, θεσμοθετείται ένα βιώσιμο σύστημα για την ενίσχυση της ταχύτητας και της αποτελεσματικότητας του δημοσίου τομέα. Δεν παραβλέπει ότι η ψυχή του είναι οι δημόσιοι λειτουργοί, σε όλο το εύρος της ιεραρχίας. Γι’ αυτό το σκεπτικό του νομοσχεδίου περιλαμβάνει την ενεργή συμμετοχή του κάθε υπαλλήλου ως σημαντική και ξεχωριστή οντότητα, δίνοντάς του λόγο και ευκαιρίες.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αυτό με την εφαρμογή του θα αλλάξει και κάτι ακόμα. Την παγιωμένη αντίληψη ότι το βραδυκίνητο και αναποτελεσματικό δημόσιο οφείλεται στην αδιαφορία, το βόλεμα και τη χαλάρωση των δημοσίων υπαλλήλων. Μια αντίληψη που αδικεί κατάφωρα και προσβάλλει το μεγαλύτερο ποσοστό των ανθρώπων που το στελεχώνουν. Η αντικειμενική αλήθεια είναι ότι η εικόνα που παρουσίασε το δημόσιο οφείλεται στην άναρχη γιγάντωση του, στην έλλειψη δομικού σχεδιασμού και στην ανισοκατανομή ανθρώπινου δυναμικού ανά τομέα. Αυτές είναι παθογένειες που προέκυψαν από το πελατειακό κράτος, την αναξιοκρατία και τη σχέση αλληλεξάρτησης συνδικαλισμού και κομμάτων πολλά χρόνια πριν την οικονομική κρίση.</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Πέραν της κατάθεσης της πολιτικής μου θέσης, μεταφέρω και προσωπικό βίωμα, καθώς είμαι μάρτυρας του άναρχου μετασχηματισμού του δημοσίου τομέα, που συνοδεύτηκε και από την διαστρέβλωση των αρχών, των τύπων, της αξιοκρατίας και την αλλοίωση σφαιρικά. </w:t>
      </w:r>
    </w:p>
    <w:p w:rsidR="001960E2" w:rsidRDefault="00C55A68">
      <w:pPr>
        <w:spacing w:line="600" w:lineRule="auto"/>
        <w:ind w:firstLine="720"/>
        <w:jc w:val="both"/>
        <w:rPr>
          <w:rFonts w:eastAsia="Times New Roman" w:cs="Times New Roman"/>
          <w:szCs w:val="24"/>
        </w:rPr>
      </w:pPr>
      <w:r>
        <w:rPr>
          <w:rFonts w:eastAsia="Times New Roman" w:cs="Times New Roman"/>
          <w:szCs w:val="24"/>
        </w:rPr>
        <w:t xml:space="preserve">Σαφώς, τα τελευταία χρόνια η κατάσταση στο </w:t>
      </w:r>
      <w:r w:rsidR="00954AC5">
        <w:rPr>
          <w:rFonts w:eastAsia="Times New Roman" w:cs="Times New Roman"/>
          <w:szCs w:val="24"/>
        </w:rPr>
        <w:t>δ</w:t>
      </w:r>
      <w:r>
        <w:rPr>
          <w:rFonts w:eastAsia="Times New Roman" w:cs="Times New Roman"/>
          <w:szCs w:val="24"/>
        </w:rPr>
        <w:t xml:space="preserve">ημόσιο έχει βελτιωθεί. Η καθιέρωση του ΑΣΕΠ, το υψηλότερο μορφωτικό επίπεδο των νεώτερων υπαλλήλων και οι νέες τεχνολογίες έχουν συμβάλει καθοριστικά. Δεν είναι τυχαίο ότι στην περίοδο της πανδημίας εφαρμόστηκε ταχύτατα και επιτυχημένα η τηλεργασία και πολλές άλλες συναλλαγές προς εξυπηρέτηση των πολιτών.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Οι συνεπείς και ευσυνείδητοι υπάλληλοι, κυρίες και κύριοι συνάδελφοι, είναι οι πολλοί και σε όλους τους τομείς. Θα αναφερθώ πάλι στην πανδημία όπου οι εργαζόμενοι στην υγεία υπερέβαλαν εαυτόν υπηρετώντας τους πολίτες. Επίσης, οι αστυνομικοί των 800 ευρώ ρισκάρουν καθημερινά τη ζωή τους, τα στελέχη των Ενόπλων Δυνάμεων και των Σωμάτων Ασφαλείας γενικότερα βρίσκονται νυχθημερόν στην υπηρεσία του πολίτη και της πατρίδας, οι εκπαιδευτικοί στελεχώνουν και τα πιο ακριτικά σχολεία. Φυσικά, τα παραδείγματα είναι ατελείωτα.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ένας από τους βασικούς άξονες της αποτελεσματικής οργάνωσης και λειτουργίας του </w:t>
      </w:r>
      <w:r w:rsidR="00954AC5">
        <w:rPr>
          <w:rFonts w:eastAsia="Times New Roman" w:cs="Times New Roman"/>
          <w:szCs w:val="24"/>
        </w:rPr>
        <w:t>δ</w:t>
      </w:r>
      <w:r>
        <w:rPr>
          <w:rFonts w:eastAsia="Times New Roman" w:cs="Times New Roman"/>
          <w:szCs w:val="24"/>
        </w:rPr>
        <w:t xml:space="preserve">ημοσίου είναι και η διαχείριση του έμψυχου δυναμικού, γιατί είναι άρρηκτα συνδεδεμένη με την </w:t>
      </w:r>
      <w:r>
        <w:rPr>
          <w:rFonts w:eastAsia="Times New Roman" w:cs="Times New Roman"/>
          <w:szCs w:val="24"/>
        </w:rPr>
        <w:lastRenderedPageBreak/>
        <w:t xml:space="preserve">ποιότητα και ταχύτητα των παρεχόμενων υπηρεσιών. Έχει διαπιστωθεί ότι η απουσία της κινητικότητας, η αδυναμία αξιολόγησης, η έλλειψη κατάρτισης και η σχέση της </w:t>
      </w:r>
      <w:r w:rsidR="00954AC5">
        <w:rPr>
          <w:rFonts w:eastAsia="Times New Roman" w:cs="Times New Roman"/>
          <w:szCs w:val="24"/>
        </w:rPr>
        <w:t>δ</w:t>
      </w:r>
      <w:r>
        <w:rPr>
          <w:rFonts w:eastAsia="Times New Roman" w:cs="Times New Roman"/>
          <w:szCs w:val="24"/>
        </w:rPr>
        <w:t xml:space="preserve">ημόσιας </w:t>
      </w:r>
      <w:r w:rsidR="00954AC5">
        <w:rPr>
          <w:rFonts w:eastAsia="Times New Roman" w:cs="Times New Roman"/>
          <w:szCs w:val="24"/>
        </w:rPr>
        <w:t>δ</w:t>
      </w:r>
      <w:r>
        <w:rPr>
          <w:rFonts w:eastAsia="Times New Roman" w:cs="Times New Roman"/>
          <w:szCs w:val="24"/>
        </w:rPr>
        <w:t xml:space="preserve">ιοίκησης με την πολιτική ηγεσία, αποτελούν κύρια προβλήματα.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Γι’ αυτό, κύριε Υπουργέ, θεωρώ ότι η καθιέρωση του </w:t>
      </w:r>
      <w:r w:rsidR="00954AC5">
        <w:rPr>
          <w:rFonts w:eastAsia="Times New Roman" w:cs="Times New Roman"/>
          <w:szCs w:val="24"/>
        </w:rPr>
        <w:t>σ</w:t>
      </w:r>
      <w:r>
        <w:rPr>
          <w:rFonts w:eastAsia="Times New Roman" w:cs="Times New Roman"/>
          <w:szCs w:val="24"/>
        </w:rPr>
        <w:t xml:space="preserve">υμβούλου </w:t>
      </w:r>
      <w:r w:rsidR="00954AC5">
        <w:rPr>
          <w:rFonts w:eastAsia="Times New Roman" w:cs="Times New Roman"/>
          <w:szCs w:val="24"/>
        </w:rPr>
        <w:t>α</w:t>
      </w:r>
      <w:r>
        <w:rPr>
          <w:rFonts w:eastAsia="Times New Roman" w:cs="Times New Roman"/>
          <w:szCs w:val="24"/>
        </w:rPr>
        <w:t xml:space="preserve">νάπτυξης </w:t>
      </w:r>
      <w:r w:rsidR="00954AC5">
        <w:rPr>
          <w:rFonts w:eastAsia="Times New Roman" w:cs="Times New Roman"/>
          <w:szCs w:val="24"/>
        </w:rPr>
        <w:t>α</w:t>
      </w:r>
      <w:r>
        <w:rPr>
          <w:rFonts w:eastAsia="Times New Roman" w:cs="Times New Roman"/>
          <w:szCs w:val="24"/>
        </w:rPr>
        <w:t xml:space="preserve">νθρώπινου </w:t>
      </w:r>
      <w:r w:rsidR="00954AC5">
        <w:rPr>
          <w:rFonts w:eastAsia="Times New Roman" w:cs="Times New Roman"/>
          <w:szCs w:val="24"/>
        </w:rPr>
        <w:t>δ</w:t>
      </w:r>
      <w:r>
        <w:rPr>
          <w:rFonts w:eastAsia="Times New Roman" w:cs="Times New Roman"/>
          <w:szCs w:val="24"/>
        </w:rPr>
        <w:t>υναμικού θα συνεισφέρει ουσιαστικά.</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Αυτές τις παθογένειες έρχεται να θεραπεύσει το νομοσχέδιο του Υπουργού κ. Βορίδη και να προσαρμόσει όλο το πλαίσιο στις συνεχώς μεταβαλλόμενες συνθήκες. Μετατοπίζει το ενδιαφέρον στην ανάπτυξη των δεξιοτήτων του υπαλλήλου που μπορούν να τον κάνουν καλύτερο. Συνδέει την αξιολόγηση με συγκεκριμένους μετρήσιμους στόχους που με τη σειρά τους φέρουν ανταμοιβές επιβράβευσης.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Μήπως είναι αρκετά φιλελεύθερη για τα μέτρα σας, συνάδελφοι του ΣΥΡΙΖΑ, η έννοια του μπόνους στο </w:t>
      </w:r>
      <w:r w:rsidR="006B6B74">
        <w:rPr>
          <w:rFonts w:eastAsia="Times New Roman" w:cs="Times New Roman"/>
          <w:szCs w:val="24"/>
        </w:rPr>
        <w:t>δ</w:t>
      </w:r>
      <w:r>
        <w:rPr>
          <w:rFonts w:eastAsia="Times New Roman" w:cs="Times New Roman"/>
          <w:szCs w:val="24"/>
        </w:rPr>
        <w:t xml:space="preserve">ημόσιο; Διότι η λογική είναι αυτή, δηλαδή όποιος δουλεύει περισσότερο και παράγει περισσότερο πρέπει να ανταμείβεται περισσότερο. Γιατί πρέπει οι δημόσιοι υπάλληλοι να εξαιρούνται από αυτό; Τους θεωρείτε εργαζόμενους υποδεέστερης κατηγορίας;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Και κάτι άλλο. Μπόνους δίνονταν και στο παρελθόν, αλλά υπό μορφή οριζόντιων επιδομάτων με απίθανους τίτλους και μάλιστα όχι σε όλες τις </w:t>
      </w:r>
      <w:r>
        <w:rPr>
          <w:rFonts w:eastAsia="Times New Roman" w:cs="Times New Roman"/>
          <w:szCs w:val="24"/>
        </w:rPr>
        <w:lastRenderedPageBreak/>
        <w:t xml:space="preserve">Υπηρεσίες. Μιλούσαμε για πριμ παραγωγικότητας, επίδομα μεταφοράς φακέλου, επίδομα γρήγορης προσέλευσης και άλλα ευφάνταστα. Αυτό ήταν απολύτως άδικο για τους συνεπείς και επιμελείς δημοσίους λειτουργούς, κατατάσσοντάς τους σε υπαλλήλους διαφορετικών ταχυτήτων.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Αντιπολίτευσης, θα ήθελα να σας θυμίσω ακόμα ότι σχετικά με την αξιολόγηση, εσείς την επαναφέρατε με το άρθρο 17 του ν.4369/2016. Προφανώς και δεν εξυπηρέτησε τον σκοπό της, αφού κατά τη διακυβέρνησή σας η αυτοαξιολόγηση</w:t>
      </w:r>
      <w:r w:rsidR="006B6B74">
        <w:rPr>
          <w:rFonts w:eastAsia="Times New Roman" w:cs="Times New Roman"/>
          <w:szCs w:val="24"/>
        </w:rPr>
        <w:t>,</w:t>
      </w:r>
      <w:r>
        <w:rPr>
          <w:rFonts w:eastAsia="Times New Roman" w:cs="Times New Roman"/>
          <w:szCs w:val="24"/>
        </w:rPr>
        <w:t xml:space="preserve"> που εφαρμόστηκε ανέδειξε το συντριπτικό ποσοστό του 97% ως πολύ επαρκείς και το 50% αυτών ως άριστους. Με τη λογική που εσείς πλαισιώσατε την αυτοαξιολόγηση καταργήσατε με έναν νόμο και ένα άρθρο τη θεμελιώδη αρχή του δημοσίου μάνατζμεντ που ορίζει ως παραμέτρους επιτυχούς διοίκησης την ποιότητα, την οικονομικότητα, την αποδοτικότητα και την αποτελεσματικότητα της παρεχόμενης εργασίας και του υπαλλήλου και του </w:t>
      </w:r>
      <w:r w:rsidR="006B6B74">
        <w:rPr>
          <w:rFonts w:eastAsia="Times New Roman" w:cs="Times New Roman"/>
          <w:szCs w:val="24"/>
        </w:rPr>
        <w:t>ο</w:t>
      </w:r>
      <w:r>
        <w:rPr>
          <w:rFonts w:eastAsia="Times New Roman" w:cs="Times New Roman"/>
          <w:szCs w:val="24"/>
        </w:rPr>
        <w:t xml:space="preserve">ργανισμού.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Η επίτευξη των ανωτέρω στόχων προϋποθέτει τη γνώση της αγοράς, χρονικό προσδιορισμό τους και δυνατότητα μέτρησής τους, αυτά δηλαδή που περιλαμβάνει το παρόν νομοσχέδιο. Απαιτεί όμως και θαρραλέα πολιτική βούληση, ώστε να ξεπεραστούν τα όποια εμπόδια λειτουργούν ως τροχοπέδη σε κάθε αλλαγή του δημοσίου τομέα.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στη Νέα Δημοκρατία αποδεικνύουμε και επιδεικνύουμε το πολιτικό ανάστημα και διορθώνουμε παθογένειες και δυσλειτουργίες δεκαετιών. Επεμβαίνουμε με μεταρρυθμίσεις εμπνευσμένες από τον σύγχρονο τρόπο διακυβέρνησης.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Σήμερα επίσης νομοθετούμε για τους πολίτες, δυσαρεστώντας ενδεχομένως κάποιες μειοψηφικές συντεχνίες. Αυτή, όμως, είναι, κυρίες και κύριοι συνάδελφοι, η ειδοποιός διαφορά μεταξύ της δικής μας οπτικής και των δικών σας ιδεοληψιών που ακροβατούν μεταξύ κρατισμού και κοινοκτημοσύνης, αναλόγως της περίστασης.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Ευχαριστώ πολύ.</w:t>
      </w:r>
    </w:p>
    <w:p w:rsidR="00EF197F" w:rsidRDefault="00120B8D">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κυρία Σκόνδρα.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Καλείται στο Βήμα ο κ. Γεώργιος Κωτσός από τη Νέα Δημοκρατία και να ετοιμάζεται η κ</w:t>
      </w:r>
      <w:r w:rsidR="006B6B74">
        <w:rPr>
          <w:rFonts w:eastAsia="Times New Roman" w:cs="Times New Roman"/>
          <w:szCs w:val="24"/>
        </w:rPr>
        <w:t>.</w:t>
      </w:r>
      <w:r>
        <w:rPr>
          <w:rFonts w:eastAsia="Times New Roman" w:cs="Times New Roman"/>
          <w:szCs w:val="24"/>
        </w:rPr>
        <w:t xml:space="preserve"> Γκαρά από τον ΣΥΡΙΖΑ</w:t>
      </w:r>
      <w:r w:rsidR="006B6B74">
        <w:rPr>
          <w:rFonts w:eastAsia="Times New Roman" w:cs="Times New Roman"/>
          <w:szCs w:val="24"/>
        </w:rPr>
        <w:t xml:space="preserve"> </w:t>
      </w:r>
      <w:r>
        <w:rPr>
          <w:rFonts w:eastAsia="Times New Roman" w:cs="Times New Roman"/>
          <w:szCs w:val="24"/>
        </w:rPr>
        <w:t>-</w:t>
      </w:r>
      <w:r w:rsidR="006B6B74">
        <w:rPr>
          <w:rFonts w:eastAsia="Times New Roman" w:cs="Times New Roman"/>
          <w:szCs w:val="24"/>
        </w:rPr>
        <w:t xml:space="preserve"> </w:t>
      </w:r>
      <w:r>
        <w:rPr>
          <w:rFonts w:eastAsia="Times New Roman" w:cs="Times New Roman"/>
          <w:szCs w:val="24"/>
        </w:rPr>
        <w:t>Προοδευτική Συμμαχία.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Ευχαριστώ πολύ, κύριε Πρόεδρε.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είναι διάχυτη η αντίληψη που υπάρχει στον δημόσιο διάλογο ότι το κράτος, οι κρατικές δομές και ιδιαίτερα η </w:t>
      </w:r>
      <w:r w:rsidR="006B6B74">
        <w:rPr>
          <w:rFonts w:eastAsia="Times New Roman" w:cs="Times New Roman"/>
          <w:szCs w:val="24"/>
        </w:rPr>
        <w:t>δ</w:t>
      </w:r>
      <w:r>
        <w:rPr>
          <w:rFonts w:eastAsia="Times New Roman" w:cs="Times New Roman"/>
          <w:szCs w:val="24"/>
        </w:rPr>
        <w:t xml:space="preserve">ημόσια </w:t>
      </w:r>
      <w:r w:rsidR="006B6B74">
        <w:rPr>
          <w:rFonts w:eastAsia="Times New Roman" w:cs="Times New Roman"/>
          <w:szCs w:val="24"/>
        </w:rPr>
        <w:t>δ</w:t>
      </w:r>
      <w:r>
        <w:rPr>
          <w:rFonts w:eastAsia="Times New Roman" w:cs="Times New Roman"/>
          <w:szCs w:val="24"/>
        </w:rPr>
        <w:t xml:space="preserve">ιοίκηση δεν μπορεί να αποτελέσει πεδίο εθνικής πολιτικής. Είναι ορθό; Δεν θα έπρεπε στο επίπεδο της </w:t>
      </w:r>
      <w:r w:rsidR="006B6B74">
        <w:rPr>
          <w:rFonts w:eastAsia="Times New Roman" w:cs="Times New Roman"/>
          <w:szCs w:val="24"/>
        </w:rPr>
        <w:t>δ</w:t>
      </w:r>
      <w:r>
        <w:rPr>
          <w:rFonts w:eastAsia="Times New Roman" w:cs="Times New Roman"/>
          <w:szCs w:val="24"/>
        </w:rPr>
        <w:t xml:space="preserve">ημόσιας </w:t>
      </w:r>
      <w:r w:rsidR="006B6B74">
        <w:rPr>
          <w:rFonts w:eastAsia="Times New Roman" w:cs="Times New Roman"/>
          <w:szCs w:val="24"/>
        </w:rPr>
        <w:t>δ</w:t>
      </w:r>
      <w:r>
        <w:rPr>
          <w:rFonts w:eastAsia="Times New Roman" w:cs="Times New Roman"/>
          <w:szCs w:val="24"/>
        </w:rPr>
        <w:t xml:space="preserve">ιοίκησης να υπάρχει η πολιτική ωριμότητα από όλες τις πολιτικές δυνάμεις ώστε να τη διαμορφώσουμε έτσι που πραγματικά να μπορεί να υπηρετεί με τους καλύτερους δυνατούς όρους τις δημόσιες πολιτικές; Δεν είναι η ώρα μέσα από μία εποικοδομητική, σοβαρή και ουσιαστική συζήτηση, να μετεξελίξουμε το κράτος μας, τις δομές του, τη </w:t>
      </w:r>
      <w:r w:rsidR="00114114">
        <w:rPr>
          <w:rFonts w:eastAsia="Times New Roman" w:cs="Times New Roman"/>
          <w:szCs w:val="24"/>
        </w:rPr>
        <w:t>δ</w:t>
      </w:r>
      <w:r>
        <w:rPr>
          <w:rFonts w:eastAsia="Times New Roman" w:cs="Times New Roman"/>
          <w:szCs w:val="24"/>
        </w:rPr>
        <w:t xml:space="preserve">ημόσια </w:t>
      </w:r>
      <w:r w:rsidR="00114114">
        <w:rPr>
          <w:rFonts w:eastAsia="Times New Roman" w:cs="Times New Roman"/>
          <w:szCs w:val="24"/>
        </w:rPr>
        <w:t>δ</w:t>
      </w:r>
      <w:r>
        <w:rPr>
          <w:rFonts w:eastAsia="Times New Roman" w:cs="Times New Roman"/>
          <w:szCs w:val="24"/>
        </w:rPr>
        <w:t xml:space="preserve">ιοίκηση, έτσι ώστε να συνάδουν με ένα ανεπτυγμένο, ένα στιβαρό, ένα σοβαρό ευρωπαϊκό δημοκρατικό κράτος και σε κάθε περίπτωση να ωθήσουμε τη </w:t>
      </w:r>
      <w:r w:rsidR="00114114">
        <w:rPr>
          <w:rFonts w:eastAsia="Times New Roman" w:cs="Times New Roman"/>
          <w:szCs w:val="24"/>
        </w:rPr>
        <w:t>δ</w:t>
      </w:r>
      <w:r>
        <w:rPr>
          <w:rFonts w:eastAsia="Times New Roman" w:cs="Times New Roman"/>
          <w:szCs w:val="24"/>
        </w:rPr>
        <w:t xml:space="preserve">ημόσια </w:t>
      </w:r>
      <w:r w:rsidR="00114114">
        <w:rPr>
          <w:rFonts w:eastAsia="Times New Roman" w:cs="Times New Roman"/>
          <w:szCs w:val="24"/>
        </w:rPr>
        <w:t>δ</w:t>
      </w:r>
      <w:r>
        <w:rPr>
          <w:rFonts w:eastAsia="Times New Roman" w:cs="Times New Roman"/>
          <w:szCs w:val="24"/>
        </w:rPr>
        <w:t>ιοίκηση ώστε να γίνει αποτελεσματική, ουσιαστική, αποδοτική και φιλική προς τον πολίτη;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κεντροδεξιές ή κεντροαριστερές δημόσιες πολιτικές μπορεί να υπάρχουν, όπως και αριστερές ενίοτε ή πατριωτικές δεξιές. Η </w:t>
      </w:r>
      <w:r w:rsidR="00114114">
        <w:rPr>
          <w:rFonts w:eastAsia="Times New Roman" w:cs="Times New Roman"/>
          <w:szCs w:val="24"/>
        </w:rPr>
        <w:t>δ</w:t>
      </w:r>
      <w:r>
        <w:rPr>
          <w:rFonts w:eastAsia="Times New Roman" w:cs="Times New Roman"/>
          <w:szCs w:val="24"/>
        </w:rPr>
        <w:t xml:space="preserve">ημόσια </w:t>
      </w:r>
      <w:r w:rsidR="00114114">
        <w:rPr>
          <w:rFonts w:eastAsia="Times New Roman" w:cs="Times New Roman"/>
          <w:szCs w:val="24"/>
        </w:rPr>
        <w:t>δ</w:t>
      </w:r>
      <w:r>
        <w:rPr>
          <w:rFonts w:eastAsia="Times New Roman" w:cs="Times New Roman"/>
          <w:szCs w:val="24"/>
        </w:rPr>
        <w:t xml:space="preserve">ιοίκηση, όμως, δεν μπορεί να είναι ούτε κεντροαριστερή ούτε κεντροδεξιά ούτε οτιδήποτε άλλο. Πρέπει να είναι εθνική η </w:t>
      </w:r>
      <w:r w:rsidR="00114114">
        <w:rPr>
          <w:rFonts w:eastAsia="Times New Roman" w:cs="Times New Roman"/>
          <w:szCs w:val="24"/>
        </w:rPr>
        <w:t>δ</w:t>
      </w:r>
      <w:r>
        <w:rPr>
          <w:rFonts w:eastAsia="Times New Roman" w:cs="Times New Roman"/>
          <w:szCs w:val="24"/>
        </w:rPr>
        <w:t xml:space="preserve">ημόσια </w:t>
      </w:r>
      <w:r w:rsidR="00114114">
        <w:rPr>
          <w:rFonts w:eastAsia="Times New Roman" w:cs="Times New Roman"/>
          <w:szCs w:val="24"/>
        </w:rPr>
        <w:t>δ</w:t>
      </w:r>
      <w:r>
        <w:rPr>
          <w:rFonts w:eastAsia="Times New Roman" w:cs="Times New Roman"/>
          <w:szCs w:val="24"/>
        </w:rPr>
        <w:t xml:space="preserve">ιοίκηση που μπορεί να υπηρετεί τις δημόσιες πολιτικές από όπου και αν προέρχονται.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Είναι εφικτή μια εθνική συμφωνία για μία ανεξάρτητη </w:t>
      </w:r>
      <w:r w:rsidR="00BE68F8">
        <w:rPr>
          <w:rFonts w:eastAsia="Times New Roman" w:cs="Times New Roman"/>
          <w:szCs w:val="24"/>
        </w:rPr>
        <w:t>δ</w:t>
      </w:r>
      <w:r>
        <w:rPr>
          <w:rFonts w:eastAsia="Times New Roman" w:cs="Times New Roman"/>
          <w:szCs w:val="24"/>
        </w:rPr>
        <w:t xml:space="preserve">ημόσια </w:t>
      </w:r>
      <w:r w:rsidR="00BE68F8">
        <w:rPr>
          <w:rFonts w:eastAsia="Times New Roman" w:cs="Times New Roman"/>
          <w:szCs w:val="24"/>
        </w:rPr>
        <w:t>δ</w:t>
      </w:r>
      <w:r>
        <w:rPr>
          <w:rFonts w:eastAsia="Times New Roman" w:cs="Times New Roman"/>
          <w:szCs w:val="24"/>
        </w:rPr>
        <w:t xml:space="preserve">ιοίκηση που θα υπηρετεί αποτελεσματικά, ουσιαστικά, φιλικά τις δημόσιες πολιτικές, </w:t>
      </w:r>
      <w:r>
        <w:rPr>
          <w:rFonts w:eastAsia="Times New Roman" w:cs="Times New Roman"/>
          <w:szCs w:val="24"/>
        </w:rPr>
        <w:lastRenderedPageBreak/>
        <w:t xml:space="preserve">όποιος και αν τις εκφράζει, αλλά κυρίως αυτή η </w:t>
      </w:r>
      <w:r w:rsidR="00BE68F8">
        <w:rPr>
          <w:rFonts w:eastAsia="Times New Roman" w:cs="Times New Roman"/>
          <w:szCs w:val="24"/>
        </w:rPr>
        <w:t>δ</w:t>
      </w:r>
      <w:r>
        <w:rPr>
          <w:rFonts w:eastAsia="Times New Roman" w:cs="Times New Roman"/>
          <w:szCs w:val="24"/>
        </w:rPr>
        <w:t xml:space="preserve">ημόσια </w:t>
      </w:r>
      <w:r w:rsidR="00BE68F8">
        <w:rPr>
          <w:rFonts w:eastAsia="Times New Roman" w:cs="Times New Roman"/>
          <w:szCs w:val="24"/>
        </w:rPr>
        <w:t>δ</w:t>
      </w:r>
      <w:r>
        <w:rPr>
          <w:rFonts w:eastAsia="Times New Roman" w:cs="Times New Roman"/>
          <w:szCs w:val="24"/>
        </w:rPr>
        <w:t xml:space="preserve">ιοίκηση να είναι γρήγορη και φιλική προς τον πολίτη; Η αποτελεσματική </w:t>
      </w:r>
      <w:r w:rsidR="00BE68F8">
        <w:rPr>
          <w:rFonts w:eastAsia="Times New Roman" w:cs="Times New Roman"/>
          <w:szCs w:val="24"/>
        </w:rPr>
        <w:t>δ</w:t>
      </w:r>
      <w:r>
        <w:rPr>
          <w:rFonts w:eastAsia="Times New Roman" w:cs="Times New Roman"/>
          <w:szCs w:val="24"/>
        </w:rPr>
        <w:t xml:space="preserve">ημόσια </w:t>
      </w:r>
      <w:r w:rsidR="00BE68F8">
        <w:rPr>
          <w:rFonts w:eastAsia="Times New Roman" w:cs="Times New Roman"/>
          <w:szCs w:val="24"/>
        </w:rPr>
        <w:t>δ</w:t>
      </w:r>
      <w:r>
        <w:rPr>
          <w:rFonts w:eastAsia="Times New Roman" w:cs="Times New Roman"/>
          <w:szCs w:val="24"/>
        </w:rPr>
        <w:t xml:space="preserve">ιοίκηση απαιτεί αποτελεσματική εφαρμογή του προγραμματισμού, βελτίωση του δημόσιου μάνατζμεντ.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Εδώ θα μου επιτρέψετε να δανεισθώ κάτι που μου είχε πει πάρα πολλά χρόνια πιο πριν ένας τεχνικός σύμβουλος που με υποστήριζε ως Πρόεδρος της ΤΕΔΚ στην Εθνική Επιτροπή Παρακολούθησης του ΕΣΠΑ, ο Πάνος Μαΐστρος. Μου είχε πει, λοιπόν, κάτι σημαντικό που τότε δεν το είχα καταλάβει καλά, αλλά περνώντας τα χρόνια και υπηρετώντας την τοπική αυτοδιοίκηση και τη </w:t>
      </w:r>
      <w:r w:rsidR="00BE68F8">
        <w:rPr>
          <w:rFonts w:eastAsia="Times New Roman" w:cs="Times New Roman"/>
          <w:szCs w:val="24"/>
        </w:rPr>
        <w:t>δ</w:t>
      </w:r>
      <w:r>
        <w:rPr>
          <w:rFonts w:eastAsia="Times New Roman" w:cs="Times New Roman"/>
          <w:szCs w:val="24"/>
        </w:rPr>
        <w:t xml:space="preserve">ημόσια </w:t>
      </w:r>
      <w:r w:rsidR="00BE68F8">
        <w:rPr>
          <w:rFonts w:eastAsia="Times New Roman" w:cs="Times New Roman"/>
          <w:szCs w:val="24"/>
        </w:rPr>
        <w:t>δ</w:t>
      </w:r>
      <w:r>
        <w:rPr>
          <w:rFonts w:eastAsia="Times New Roman" w:cs="Times New Roman"/>
          <w:szCs w:val="24"/>
        </w:rPr>
        <w:t xml:space="preserve">ιοίκηση το ένιωθα όλο και πιο έντονα. Μου είχε πει ότι η </w:t>
      </w:r>
      <w:r w:rsidR="00BE68F8">
        <w:rPr>
          <w:rFonts w:eastAsia="Times New Roman" w:cs="Times New Roman"/>
          <w:szCs w:val="24"/>
        </w:rPr>
        <w:t>δ</w:t>
      </w:r>
      <w:r>
        <w:rPr>
          <w:rFonts w:eastAsia="Times New Roman" w:cs="Times New Roman"/>
          <w:szCs w:val="24"/>
        </w:rPr>
        <w:t xml:space="preserve">ημόσια </w:t>
      </w:r>
      <w:r w:rsidR="00BE68F8">
        <w:rPr>
          <w:rFonts w:eastAsia="Times New Roman" w:cs="Times New Roman"/>
          <w:szCs w:val="24"/>
        </w:rPr>
        <w:t>δ</w:t>
      </w:r>
      <w:r>
        <w:rPr>
          <w:rFonts w:eastAsia="Times New Roman" w:cs="Times New Roman"/>
          <w:szCs w:val="24"/>
        </w:rPr>
        <w:t xml:space="preserve">ιοίκηση στην Ελλάδα, το μάνατζμεντ στην Ελλάδα βασίζεται σε δύο μεθόδους και ένα αξίωμα. Η πρώτη μέθοδος λέει το εξής: Όσο τα πράγματα είναι χαλαρά και δεν μας πιέζουν ημερομηνίες ή προθεσμίες, είναι το «Έχει ο </w:t>
      </w:r>
      <w:r w:rsidR="00BE68F8">
        <w:rPr>
          <w:rFonts w:eastAsia="Times New Roman" w:cs="Times New Roman"/>
          <w:szCs w:val="24"/>
        </w:rPr>
        <w:t>θ</w:t>
      </w:r>
      <w:r>
        <w:rPr>
          <w:rFonts w:eastAsia="Times New Roman" w:cs="Times New Roman"/>
          <w:szCs w:val="24"/>
        </w:rPr>
        <w:t xml:space="preserve">εός». Η δεύτερη μέθοδος λέει το εξής: Όσο πλησιάζουμε προς το τέλος προθεσμιών </w:t>
      </w:r>
      <w:r w:rsidR="00BE68F8">
        <w:rPr>
          <w:rFonts w:eastAsia="Times New Roman" w:cs="Times New Roman"/>
          <w:szCs w:val="24"/>
        </w:rPr>
        <w:t>-</w:t>
      </w:r>
      <w:r>
        <w:rPr>
          <w:rFonts w:eastAsia="Times New Roman" w:cs="Times New Roman"/>
          <w:szCs w:val="24"/>
        </w:rPr>
        <w:t xml:space="preserve">μας πιέζει πιθανότατα η Ευρωπαϊκή Ένωση για απορροφητικότητες ή κάποιες προθεσμίες εσωτερικές- είναι το «Γιούρια να προλάβουμε».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Το αξίωμα πάνω στο οποίο βασιζόταν όλη αυτή η διαδικασία του «</w:t>
      </w:r>
      <w:r>
        <w:rPr>
          <w:rFonts w:eastAsia="Times New Roman" w:cs="Times New Roman"/>
          <w:szCs w:val="24"/>
          <w:lang w:val="en-US"/>
        </w:rPr>
        <w:t>public</w:t>
      </w:r>
      <w:r w:rsidRPr="00EC5191">
        <w:rPr>
          <w:rFonts w:eastAsia="Times New Roman" w:cs="Times New Roman"/>
          <w:szCs w:val="24"/>
        </w:rPr>
        <w:t xml:space="preserve"> </w:t>
      </w:r>
      <w:r>
        <w:rPr>
          <w:rFonts w:eastAsia="Times New Roman" w:cs="Times New Roman"/>
          <w:szCs w:val="24"/>
          <w:lang w:val="en-US"/>
        </w:rPr>
        <w:t>management</w:t>
      </w:r>
      <w:r>
        <w:rPr>
          <w:rFonts w:eastAsia="Times New Roman" w:cs="Times New Roman"/>
          <w:szCs w:val="24"/>
        </w:rPr>
        <w:t xml:space="preserve">» ήταν ότι η Ελλάδα ποτέ δεν πεθαίνει. Είναι έτσι; Η Ελλάδα ποτέ δεν πεθαίνει; Έφτασε πολύ κοντά μετά τα μνημόνια και επιβάλλεται να επανορθώσουμε, να επαναξιολογήσουμε, να επαναλειτουργήσουμε και να </w:t>
      </w:r>
      <w:r>
        <w:rPr>
          <w:rFonts w:eastAsia="Times New Roman" w:cs="Times New Roman"/>
          <w:szCs w:val="24"/>
        </w:rPr>
        <w:lastRenderedPageBreak/>
        <w:t xml:space="preserve">επαναπρογραμματίσουμε το σύνολο της </w:t>
      </w:r>
      <w:r w:rsidR="00BE68F8">
        <w:rPr>
          <w:rFonts w:eastAsia="Times New Roman" w:cs="Times New Roman"/>
          <w:szCs w:val="24"/>
        </w:rPr>
        <w:t>δ</w:t>
      </w:r>
      <w:r>
        <w:rPr>
          <w:rFonts w:eastAsia="Times New Roman" w:cs="Times New Roman"/>
          <w:szCs w:val="24"/>
        </w:rPr>
        <w:t xml:space="preserve">ημόσιας </w:t>
      </w:r>
      <w:r w:rsidR="00BE68F8">
        <w:rPr>
          <w:rFonts w:eastAsia="Times New Roman" w:cs="Times New Roman"/>
          <w:szCs w:val="24"/>
        </w:rPr>
        <w:t>δ</w:t>
      </w:r>
      <w:r>
        <w:rPr>
          <w:rFonts w:eastAsia="Times New Roman" w:cs="Times New Roman"/>
          <w:szCs w:val="24"/>
        </w:rPr>
        <w:t xml:space="preserve">ιοίκησης μέσα από την οργάνωση και τον εκσυγχρονισμό της δομής της, μέσα από την οργάνωση των λειτουργιών της, μέσα από την εισαγωγή των νέων τεχνολογιών, της πληροφορικής και φυσικά από αυτόν που πραγματικά μετουσιώνει τη </w:t>
      </w:r>
      <w:r w:rsidR="00BE68F8">
        <w:rPr>
          <w:rFonts w:eastAsia="Times New Roman" w:cs="Times New Roman"/>
          <w:szCs w:val="24"/>
        </w:rPr>
        <w:t>δ</w:t>
      </w:r>
      <w:r>
        <w:rPr>
          <w:rFonts w:eastAsia="Times New Roman" w:cs="Times New Roman"/>
          <w:szCs w:val="24"/>
        </w:rPr>
        <w:t xml:space="preserve">ημόσια </w:t>
      </w:r>
      <w:r w:rsidR="00BE68F8">
        <w:rPr>
          <w:rFonts w:eastAsia="Times New Roman" w:cs="Times New Roman"/>
          <w:szCs w:val="24"/>
        </w:rPr>
        <w:t>δ</w:t>
      </w:r>
      <w:r>
        <w:rPr>
          <w:rFonts w:eastAsia="Times New Roman" w:cs="Times New Roman"/>
          <w:szCs w:val="24"/>
        </w:rPr>
        <w:t xml:space="preserve">ιοίκηση σε πράξη, που δεν είναι τίποτα άλλο παρά το ανθρώπινο δυναμικό της ίδιας της </w:t>
      </w:r>
      <w:r w:rsidR="00BE68F8">
        <w:rPr>
          <w:rFonts w:eastAsia="Times New Roman" w:cs="Times New Roman"/>
          <w:szCs w:val="24"/>
        </w:rPr>
        <w:t>δ</w:t>
      </w:r>
      <w:r>
        <w:rPr>
          <w:rFonts w:eastAsia="Times New Roman" w:cs="Times New Roman"/>
          <w:szCs w:val="24"/>
        </w:rPr>
        <w:t xml:space="preserve">ημόσιας </w:t>
      </w:r>
      <w:r w:rsidR="00BE68F8">
        <w:rPr>
          <w:rFonts w:eastAsia="Times New Roman" w:cs="Times New Roman"/>
          <w:szCs w:val="24"/>
        </w:rPr>
        <w:t>δ</w:t>
      </w:r>
      <w:r>
        <w:rPr>
          <w:rFonts w:eastAsia="Times New Roman" w:cs="Times New Roman"/>
          <w:szCs w:val="24"/>
        </w:rPr>
        <w:t xml:space="preserve">ιοίκησης. </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w:t>
      </w:r>
      <w:r w:rsidRPr="003C343F">
        <w:rPr>
          <w:rFonts w:eastAsia="Times New Roman" w:cs="Times New Roman"/>
          <w:szCs w:val="24"/>
        </w:rPr>
        <w:t>,</w:t>
      </w:r>
      <w:r>
        <w:rPr>
          <w:rFonts w:eastAsia="Times New Roman" w:cs="Times New Roman"/>
          <w:szCs w:val="24"/>
        </w:rPr>
        <w:t xml:space="preserve"> λοιπόν</w:t>
      </w:r>
      <w:r w:rsidRPr="003C343F">
        <w:rPr>
          <w:rFonts w:eastAsia="Times New Roman" w:cs="Times New Roman"/>
          <w:szCs w:val="24"/>
        </w:rPr>
        <w:t>,</w:t>
      </w:r>
      <w:r>
        <w:rPr>
          <w:rFonts w:eastAsia="Times New Roman" w:cs="Times New Roman"/>
          <w:szCs w:val="24"/>
        </w:rPr>
        <w:t xml:space="preserve"> έρχεται να κάνει τώρα και η Κυβέρνησή μας</w:t>
      </w:r>
      <w:r w:rsidRPr="003C343F">
        <w:rPr>
          <w:rFonts w:eastAsia="Times New Roman" w:cs="Times New Roman"/>
          <w:szCs w:val="24"/>
        </w:rPr>
        <w:t>,</w:t>
      </w:r>
      <w:r>
        <w:rPr>
          <w:rFonts w:eastAsia="Times New Roman" w:cs="Times New Roman"/>
          <w:szCs w:val="24"/>
        </w:rPr>
        <w:t xml:space="preserve"> ο Υπουργός μας με το παρόν σχέδιο νόμου</w:t>
      </w:r>
      <w:r w:rsidRPr="003C343F">
        <w:rPr>
          <w:rFonts w:eastAsia="Times New Roman" w:cs="Times New Roman"/>
          <w:szCs w:val="24"/>
        </w:rPr>
        <w:t xml:space="preserve"> </w:t>
      </w:r>
      <w:r>
        <w:rPr>
          <w:rFonts w:eastAsia="Times New Roman" w:cs="Times New Roman"/>
          <w:szCs w:val="24"/>
        </w:rPr>
        <w:t>να δούμε πώς μπορούμε να βελτιώσουμε, να αξιολογήσουμε κατ</w:t>
      </w:r>
      <w:r w:rsidR="00BE68F8">
        <w:rPr>
          <w:rFonts w:eastAsia="Times New Roman" w:cs="Times New Roman"/>
          <w:szCs w:val="24"/>
        </w:rPr>
        <w:t xml:space="preserve">’ </w:t>
      </w:r>
      <w:r>
        <w:rPr>
          <w:rFonts w:eastAsia="Times New Roman" w:cs="Times New Roman"/>
          <w:szCs w:val="24"/>
        </w:rPr>
        <w:t>αρχ</w:t>
      </w:r>
      <w:r w:rsidR="00BE68F8">
        <w:rPr>
          <w:rFonts w:eastAsia="Times New Roman" w:cs="Times New Roman"/>
          <w:szCs w:val="24"/>
        </w:rPr>
        <w:t>άς</w:t>
      </w:r>
      <w:r>
        <w:rPr>
          <w:rFonts w:eastAsia="Times New Roman" w:cs="Times New Roman"/>
          <w:szCs w:val="24"/>
        </w:rPr>
        <w:t xml:space="preserve"> τις δομές της δημόσιας διοίκησης, το ανθρώπινο δυναμικό που υπηρετεί στη δημόσια διοίκηση και στη συνέχεια αφού διαπιστώσουμε πλεονεκτήματα και μειονεκτήματα μέσα από μία ορθή αξιολόγηση να δούμε πώς μπορούμε να βελτιώσουμε, να επαναπροσδιορίσουμε και να αναπτύξουμε με τον καλύτερο δυνατό τρόπο το </w:t>
      </w:r>
      <w:r>
        <w:rPr>
          <w:rFonts w:eastAsia="Times New Roman" w:cs="Times New Roman"/>
          <w:szCs w:val="24"/>
          <w:lang w:val="en-US"/>
        </w:rPr>
        <w:t>public</w:t>
      </w:r>
      <w:r w:rsidRPr="001B2C1E">
        <w:rPr>
          <w:rFonts w:eastAsia="Times New Roman" w:cs="Times New Roman"/>
          <w:szCs w:val="24"/>
        </w:rPr>
        <w:t xml:space="preserve"> </w:t>
      </w:r>
      <w:r>
        <w:rPr>
          <w:rFonts w:eastAsia="Times New Roman" w:cs="Times New Roman"/>
          <w:szCs w:val="24"/>
          <w:lang w:val="en-US"/>
        </w:rPr>
        <w:t>management</w:t>
      </w:r>
      <w:r>
        <w:rPr>
          <w:rFonts w:eastAsia="Times New Roman" w:cs="Times New Roman"/>
          <w:szCs w:val="24"/>
        </w:rPr>
        <w:t>.</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είναι αλήθεια ότι γενικά και αόριστα για την αξιολόγηση σχεδόν κανείς δεν τάσσεται κατά. Όταν φτάνουμε, όμως, να εξειδικεύσουμε στο πώς μπορεί να γίνει αυτή η αξιολόγηση, στο πώς μπορούμε να την δρομολογήσουμε εκεί μπορούν να ε</w:t>
      </w:r>
      <w:r w:rsidRPr="002B5043">
        <w:rPr>
          <w:rFonts w:eastAsia="Times New Roman" w:cs="Times New Roman"/>
          <w:szCs w:val="24"/>
        </w:rPr>
        <w:t>φ</w:t>
      </w:r>
      <w:r>
        <w:rPr>
          <w:rFonts w:eastAsia="Times New Roman" w:cs="Times New Roman"/>
          <w:szCs w:val="24"/>
        </w:rPr>
        <w:t xml:space="preserve">ευρεθούν χίλιες και άλλες τόσες δικαιολογίες, προκειμένου στο τέλος να μην συμφωνήσουμε και να μην προχωρήσει αυτή η διαδικασία. </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Μα, πείτε μου, σας παρακαλώ, το εξής, οτιδήποτε κινείται σε αυτό το περιβάλλον, οτιδήποτε κινείται στη φύση δεν αξιολογείται καθημερινά, ακόμη και τα έμβια όντα στο αν θα παραμείνουν ζωντανά ή όχι, αν είναι γρήγορα, αν είναι δυνατά ή αν είναι οτιδήποτε άλλο; Είναι δυνατόν σε έναν ζωντανό μηχανισμό και οργανισμό που υπηρετείται από ανθρώπους, όπως είναι η δημόσια διοίκηση, να μην έχουμε αυτόν τον ακρογωνιαίο λίθο της αξιολόγησης μέσα από ένα σύγχρονο αποτελεσματικό, αλλά και αντικειμενικό σύστημα για να μπορέσουμε να διαπιστώσουμε πού είναι τα αδύναμα σημεία, πού είναι τα πλεονεκτήματα και να βελτιώσουμε;</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είναι γεγονός ότι το ανθρώπινο δυναμικό που υπηρετεί τη δημόσια διοίκηση απαιτείται να ενημερώνεται διαρκώς, να εξελίσσεται, να αυτοβελτιώνεται μέσα από τη δι</w:t>
      </w:r>
      <w:r w:rsidR="00BE68F8">
        <w:rPr>
          <w:rFonts w:eastAsia="Times New Roman" w:cs="Times New Roman"/>
          <w:szCs w:val="24"/>
        </w:rPr>
        <w:t>ά</w:t>
      </w:r>
      <w:r>
        <w:rPr>
          <w:rFonts w:eastAsia="Times New Roman" w:cs="Times New Roman"/>
          <w:szCs w:val="24"/>
        </w:rPr>
        <w:t xml:space="preserve"> βίου μάθηση, μέσα από την εξέλιξη, μέσα από την ενημέρωση; Δεν θα πρέπει αυτά να τα παρέχουμε στη δημόσια διοίκηση και στους υπηρέτες της δημόσιας διοίκησης, που επί της ουσίας τι είναι; </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υπηρέτες του λαού μας, είναι υπηρέτες του πολίτη που έχει την απαίτηση -και το δικαιούται- η δημόσια διοίκηση να τον εξυπηρετεί άμεσα, να τον εξυπηρετεί αξιόπιστα, να τον εξυπηρετεί αποτελεσματικά και όχι να τον αντιμετωπίζει πολλές φορές εχθρικά, να τον αντιμετωπίζει πολλές φορές μειωτικά ή με πολύ μεγάλες καθυστερήσεις. </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Νομίζω ότι αυτό είναι το στοίχημα για την Κυβέρνησή μας, για την χώρα μας, για την Ελλάδα μας. Και αυτό το στοίχημα καλούμαστε, κύριε Υπουργέ, να το πετύχουμε και να το κερδίσουμε. Είμαι βέβαιος ότι και εσείς, εάν ξεφύγετε λίγο από τις μικροκομματικές και ιδεολογικές αγκυλώσεις, θα συμφωνήσετε με το νομοσχέδιο που προχωρούμε για να μπορέσουμε πραγματικά να στήσουμε μια δημόσια διοίκηση που θα είναι αντάξια της χώρας μας, αντάξια των πολιτών μας και κυρίως θα είναι φιλική προς τους πολίτες μας.</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rsidR="00EF197F" w:rsidRDefault="00120B8D">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 xml:space="preserve">Και εμείς ευχαριστούμε. </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BE68F8">
        <w:rPr>
          <w:rFonts w:eastAsia="Times New Roman" w:cs="Times New Roman"/>
          <w:szCs w:val="24"/>
        </w:rPr>
        <w:t>.</w:t>
      </w:r>
      <w:r>
        <w:rPr>
          <w:rFonts w:eastAsia="Times New Roman" w:cs="Times New Roman"/>
          <w:szCs w:val="24"/>
        </w:rPr>
        <w:t xml:space="preserve"> Αναστασία Γκαρά από το ΣΥΡΙΖΑ - Προοδευτική Συμμαχία και να ετοιμάζεται ο κ. Νεοκλής Κρητικός από τη Νέα Δημοκρατία. </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κυρία Γκαρά, έχετε τον λόγο.</w:t>
      </w:r>
    </w:p>
    <w:p w:rsidR="00EF197F" w:rsidRDefault="00120B8D">
      <w:pPr>
        <w:tabs>
          <w:tab w:val="left" w:pos="1506"/>
          <w:tab w:val="center" w:pos="4753"/>
        </w:tabs>
        <w:spacing w:line="600" w:lineRule="auto"/>
        <w:ind w:firstLine="720"/>
        <w:jc w:val="both"/>
        <w:rPr>
          <w:rFonts w:eastAsia="Times New Roman" w:cs="Times New Roman"/>
          <w:szCs w:val="24"/>
        </w:rPr>
      </w:pPr>
      <w:r w:rsidRPr="001B2C1E">
        <w:rPr>
          <w:rFonts w:eastAsia="Times New Roman" w:cs="Times New Roman"/>
          <w:b/>
          <w:szCs w:val="24"/>
        </w:rPr>
        <w:t>ΑΝΑΣΤΑΣΙΑ ΓΚΑΡΑ:</w:t>
      </w:r>
      <w:r>
        <w:rPr>
          <w:rFonts w:eastAsia="Times New Roman" w:cs="Times New Roman"/>
          <w:szCs w:val="24"/>
        </w:rPr>
        <w:t xml:space="preserve"> Κύριε Πρόεδρε, βρισκόμαστε σε μια περίοδο που η ακρίβεια σαρώνει τη χώρα με τα νοικοκυριά και τις επιχειρήσεις να έχουν στην κυριολεξία γονατίσει, τον πληθωρισμό να ξεπερνά το 11%, μικρή και μεσαία τάξη για την οποία κόπτεται η Νέα Δημοκρατία μόνο στα λόγια να οδηγείται σε φτωχοποίηση και απόγνωση. </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Σε αυτό το ασφυκτικό περιβάλλον, λοιπόν, η Κυβέρνηση Μητσοτάκη υπηρετώντας πιστά τον ρόλο του επιταχυντή και πολλαπλασιαστή αυτής της κρίσης, εξυπηρετώντας παράλληλα συγκεκριμένα οικονομικά και πελατειακά συμφέροντα φέρνει σήμερα προς ψήφιση ένα ακόμη νομοσχέδιο που χαρακτηρίζεται από την ενίσχυση του πελατειακού κράτους, την ευνοιοκρατία, προεκλογικά βολέματα και προφανώς την αναξιοκρατία, διότι για την Νέα Δημοκρατία μιλάμε.</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Εισάγετε ένα νομοσχέδιο για την αξιολόγηση, για την ενίσχυση της αποτελεσματικότητας της δημόσιας διοίκησης, την αποδοτικότητα των δημοσίων υπαλλήλων, όπως ισχυρίζεστε και στον τίτλο του νομοσχεδίου. Ωστόσο το σύστημα, το οποίο προτείνετε στο παρόν σχέδιο νόμου δεν θα οδηγήσει σε κα</w:t>
      </w:r>
      <w:r w:rsidR="00BE68F8">
        <w:rPr>
          <w:rFonts w:eastAsia="Times New Roman" w:cs="Times New Roman"/>
          <w:szCs w:val="24"/>
        </w:rPr>
        <w:t>μ</w:t>
      </w:r>
      <w:r>
        <w:rPr>
          <w:rFonts w:eastAsia="Times New Roman" w:cs="Times New Roman"/>
          <w:szCs w:val="24"/>
        </w:rPr>
        <w:t>μία περίπτωση ούτε σε σοβαρή αξιολόγηση ούτε σε διαφάνεια ούτε στη βελτίωση απόδοσης των δημοσίων υπαλλήλων και των εργαζομένων ούτε στη βελτίωση ποιότητας των υπηρεσιών ούτε και σε αποκομματικοποίηση των δημοσίων υπηρεσιών και του δημοσίου συστήματος ή την αποκέντρωση των υπηρεσιών, το οποίο είναι αναγκαίο. Είναι ένα σύστημα, το οποίο μας γυρίζει πολλά χρόνια πίσω παρά τις μεγάλες μεταρρυθμίσεις που έγιναν σε σύντομο χρονικό διάστημα επί διακυβέρνησης του ΣΥΡΙΖΑ, όπως για παράδειγμα η ηλεκτρονική αξιολόγηση.</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Εμφανής στο νομοσχέδιο, κυρίες και κύριοι συνάδελφοι, είναι η εμμονή της Νέας Δημοκρατίας να περιορίσει, για άλλη μία φορά, τον αριθμό των δημοσίων υπαλλήλων στο όνομα της εκάστοτε αξιολόγησης. Και αυτό, προφανώς, δεν είναι κάτι καινούργιο για την Νέα Δημοκρατία. Όλοι και όλες θυμόμαστε τον κ. Μητσοτάκη, ως Υπουργό, να πρωτοστατεί σε απολύσεις και σε διαθεσιμότητα δεκαπέντε χιλιάδων υπαλλήλων στο όνομα του εκσυγχρονισμού και της αξιολόγησης, τότε. Θυμόμαστε τις απολύσεις εκπαιδευτικών, σχολικών φυλάκων, προσωπικού στα πανεπιστήμια και δημόσιες υπηρεσίες, την κατάργηση της δημοτικής αστυνομίας, την αποψίλωση του Εθνικού Συστήματος Υγείας, το μαύρο και τις απολύσεις στην ΕΡΤ. Όλα είχαν την υπογραφή της Νέας Δημοκρατίας. Την ίδια λογική επαναφέρεται και σήμερα και με αυτό το νομοσχέδιο. </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Αντί, λοιπόν,</w:t>
      </w:r>
      <w:r w:rsidRPr="00C95FCE">
        <w:rPr>
          <w:rFonts w:eastAsia="Times New Roman" w:cs="Times New Roman"/>
          <w:szCs w:val="24"/>
        </w:rPr>
        <w:t xml:space="preserve"> </w:t>
      </w:r>
      <w:r>
        <w:rPr>
          <w:rFonts w:eastAsia="Times New Roman" w:cs="Times New Roman"/>
          <w:szCs w:val="24"/>
        </w:rPr>
        <w:t xml:space="preserve">σήμερα σε ένα δύσκολο περιβάλλον, το οποίο βιώνουμε, να συζητάμε για την ενίσχυση των δημόσιων υπηρεσιών ώστε να εξυπηρετούνται οι πολίτες, αντί να συζητάμε για την αποκατάσταση των αδικιών που συντελέστηκαν σε βάρος των δημοσίων υπαλλήλων κυρίως την εποχή των πρώτων μνημονίων, για το ξεπάγωμα των μισθών </w:t>
      </w:r>
      <w:r w:rsidRPr="00834CC4">
        <w:rPr>
          <w:rFonts w:eastAsia="Times New Roman" w:cs="Times New Roman"/>
          <w:szCs w:val="24"/>
        </w:rPr>
        <w:t>ή</w:t>
      </w:r>
      <w:r>
        <w:rPr>
          <w:rFonts w:eastAsia="Times New Roman" w:cs="Times New Roman"/>
          <w:b/>
          <w:szCs w:val="24"/>
        </w:rPr>
        <w:t xml:space="preserve"> </w:t>
      </w:r>
      <w:r>
        <w:rPr>
          <w:rFonts w:eastAsia="Times New Roman" w:cs="Times New Roman"/>
          <w:szCs w:val="24"/>
        </w:rPr>
        <w:t xml:space="preserve">για το κλείσιμο της μισθολογικής ανισότητας μεταξύ ανδρών και γυναικών που παρατηρείται σε πάρα πολλούς οργανισμούς, εσείς επιλέγετε να μας γυρίσετε σε μία </w:t>
      </w:r>
      <w:r>
        <w:rPr>
          <w:rFonts w:eastAsia="Times New Roman" w:cs="Times New Roman"/>
          <w:szCs w:val="24"/>
        </w:rPr>
        <w:lastRenderedPageBreak/>
        <w:t>αναχρονιστική τιμωρητική εν τέλει μη λειτουργική πρακτική για τους δημόσιους φορείς.</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Αναφέρεστε στην ατομική αξιολόγηση των δημοσίων υπαλλήλων, αλλά δεν συνυπολογίζετε σε αυτό το σύστημα την κατάσταση στην οποία βρίσκονται οι δομές και οι δημόσιες υπηρεσίες, για τη βελτίωση των οποίων, βέβαια, όχι μόνο αδιαφορείτε, αλλά τις περισσότερες τις οδηγείτε και σε συρρίκνωση, ειδικά στην περιφέρεια και το βιώνουμε καθημερινά στην επαρχία. Δομές υποστελεχωμένες χωρίς προσωπικό, χωρίς υποδομή, χωρίς πόρους, με απαρχαιωμένο εξοπλισμό που συνειδητά απαξιώνετε, συνειδητά αδιαφορείτε, ώστε μετά να τις κλείσετε ή να τις ιδιωτικοποιήσετε, όπως πολύ πρόσφατα έχετε κάνει με τη ΔΕΗ, για να πλουτίζουν «γαλάζια» </w:t>
      </w:r>
      <w:r>
        <w:rPr>
          <w:rFonts w:eastAsia="Times New Roman" w:cs="Times New Roman"/>
          <w:szCs w:val="24"/>
          <w:lang w:val="en-US"/>
        </w:rPr>
        <w:t>golden</w:t>
      </w:r>
      <w:r w:rsidRPr="00636B32">
        <w:rPr>
          <w:rFonts w:eastAsia="Times New Roman" w:cs="Times New Roman"/>
          <w:szCs w:val="24"/>
        </w:rPr>
        <w:t xml:space="preserve"> </w:t>
      </w:r>
      <w:r>
        <w:rPr>
          <w:rFonts w:eastAsia="Times New Roman" w:cs="Times New Roman"/>
          <w:szCs w:val="24"/>
          <w:lang w:val="en-US"/>
        </w:rPr>
        <w:t>boys</w:t>
      </w:r>
      <w:r w:rsidRPr="00636B32">
        <w:rPr>
          <w:rFonts w:eastAsia="Times New Roman" w:cs="Times New Roman"/>
          <w:szCs w:val="24"/>
        </w:rPr>
        <w:t xml:space="preserve"> </w:t>
      </w:r>
      <w:r>
        <w:rPr>
          <w:rFonts w:eastAsia="Times New Roman" w:cs="Times New Roman"/>
          <w:szCs w:val="24"/>
        </w:rPr>
        <w:t xml:space="preserve">του κ. Μητσοτάκη στις πλάτες των Ελλήνων φορολογουμένων, των Ελλήνων πολιτών, που παθαίνουν εγκεφαλικά όταν βλέπουν τους φουσκωμένους λογαριασμούς. </w:t>
      </w:r>
      <w:r>
        <w:rPr>
          <w:rFonts w:eastAsia="Times New Roman" w:cs="Times New Roman"/>
          <w:szCs w:val="24"/>
          <w:lang w:val="en-US"/>
        </w:rPr>
        <w:t>T</w:t>
      </w:r>
      <w:r>
        <w:rPr>
          <w:rFonts w:eastAsia="Times New Roman" w:cs="Times New Roman"/>
          <w:szCs w:val="24"/>
        </w:rPr>
        <w:t xml:space="preserve">α ίδια παιδιά, όμως, έχουν αξιολογηθεί και παίρνουν μπόνους. </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μόνο που έχετε φροντίσει, βέβαια, είναι η αύξηση του αριθμού μετακλητών στις δημόσιες υπηρεσίες. Από χίλιους επτακόσιους μετακλητούς μέσα σε δυόμισι περίπου χρόνια έφτασαν στους τρεις χιλιάδες διακόσιους πενήντα με παχουλότατους μισθούς και μπόνους σε πάρα πολλές υπηρεσίες.</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Εκτός, όμως, από τα παραπάνω, κυρίες και κύριοι συνάδελφοι, στο παρόν νομοσχέδιο ενισχύονται ο κομματισμός, η αναξιοκρατία και οι </w:t>
      </w:r>
      <w:r>
        <w:rPr>
          <w:rFonts w:eastAsia="Times New Roman" w:cs="Times New Roman"/>
          <w:szCs w:val="24"/>
        </w:rPr>
        <w:lastRenderedPageBreak/>
        <w:t xml:space="preserve">πελατειακές σχέσεις και σε άλλες διατάξεις και με ποικίλους τρόπους. Ενώ εδώ και τρία χρόνια η Νέα Δημοκρατία έχει παγώσει τις κρίσεις προσωπικού στο δημόσιο και τοποθετεί προϊσταμένους με απευθείας ανάθεση, προβλέπει στη συνέχεια πως αυτοί οι διορισμένοι προϊστάμενοι στις δημόσιες υπηρεσίες που δεν έχουν επιλεγεί με αξιοκρατικές διαδικασίες, παρά την αριστεία που επικαλείται η Νέα Δημοκρατία, θα καθορίζουν και θα κρίνουν το μέλλον των υφισταμένων τους στις δημόσιες υπηρεσίες, πόσω μάλλον όταν οι συγκεκριμένοι προϊστάμενοι είναι «γαλάζια» </w:t>
      </w:r>
      <w:r>
        <w:rPr>
          <w:rFonts w:eastAsia="Times New Roman" w:cs="Times New Roman"/>
          <w:szCs w:val="24"/>
          <w:lang w:val="en-US"/>
        </w:rPr>
        <w:t>golden</w:t>
      </w:r>
      <w:r w:rsidRPr="00636B32">
        <w:rPr>
          <w:rFonts w:eastAsia="Times New Roman" w:cs="Times New Roman"/>
          <w:szCs w:val="24"/>
        </w:rPr>
        <w:t xml:space="preserve"> </w:t>
      </w:r>
      <w:r>
        <w:rPr>
          <w:rFonts w:eastAsia="Times New Roman" w:cs="Times New Roman"/>
          <w:szCs w:val="24"/>
          <w:lang w:val="en-US"/>
        </w:rPr>
        <w:t>boys</w:t>
      </w:r>
      <w:r w:rsidRPr="00636B32">
        <w:rPr>
          <w:rFonts w:eastAsia="Times New Roman" w:cs="Times New Roman"/>
          <w:szCs w:val="24"/>
        </w:rPr>
        <w:t xml:space="preserve"> </w:t>
      </w:r>
      <w:r>
        <w:rPr>
          <w:rFonts w:eastAsia="Times New Roman" w:cs="Times New Roman"/>
          <w:szCs w:val="24"/>
        </w:rPr>
        <w:t xml:space="preserve">και σε κάποιες περιπτώσεις, όπως έχουν πράξει στον ΕΦΚΑ, στελέχη του ιδιωτικού τομέα. </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βασικό ερώτημα, ξανατίθεται: Ποιος αξιολογεί, πώς αξιολογεί, πόσο ανεξάρτητο μπορεί να είναι ένα σύστημα αξιολόγησης, το οποίο κυρίως βασίζεται στην ιεραρχία; Κομματικοί διορισμένοι διευθυντές θα κρίνουν τους δημοσίους υπαλλήλους υφιστάμενους εργαζόμενους. Αυτό το δημόσιο θέλουμε; Ειλικρινά, αυτό το δημόσιο θέλουμε; Θεωρούμε ότι θα βελτιωθεί η λειτουργία και οι υπηρεσίες;</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Μάλιστα, κύριε Υπουργέ, δεν προχωράτε στη θέσπιση αντικειμενικών κριτηρίων για την αξιολόγηση και τοποθέτηση προϊσταμένων στο δημόσιο, αλλά συνειδητά και εδώ ενισχύετε τον κομματισμό και τις πελατειακές σχέσεις, όπως είπα και πριν. Διορισμός προϊσταμένων με το σύστημα απευθείας ανάθεσης, διότι εκεί δεν χρειάζεται αξιολόγηση, διότι δεν σας ενδιαφέρει μία </w:t>
      </w:r>
      <w:r>
        <w:rPr>
          <w:rFonts w:eastAsia="Times New Roman" w:cs="Times New Roman"/>
          <w:szCs w:val="24"/>
        </w:rPr>
        <w:lastRenderedPageBreak/>
        <w:t xml:space="preserve">ακομμάτιστη, λειτουργική, σύγχρονη δημόσια διοίκηση που θα εξυπηρετεί το δημόσιο συμφέρον. Σας ενδιαφέρει, κυρίως, η αναπαραγωγή του κομματισμού, η αναπαραγωγή των πελατειακών σχέσεων και των σχέσεων εξάρτησης.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0459C3">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rsidR="00EF197F" w:rsidRDefault="00120B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Παράλληλα, προβλέπετε «σύστημα κινήτρων και ανταμοιβής υπαλλήλων», έτσι το έχετε ονομάσει και ακούγεται πάρα πολύ ωραίο, προφανώς! Προβλέπετε, όμως, ο εκάστοτε διευθυντής να είναι αυτός</w:t>
      </w:r>
      <w:r w:rsidR="000459C3">
        <w:rPr>
          <w:rFonts w:eastAsia="Times New Roman" w:cs="Times New Roman"/>
          <w:szCs w:val="24"/>
        </w:rPr>
        <w:t>,</w:t>
      </w:r>
      <w:r>
        <w:rPr>
          <w:rFonts w:eastAsia="Times New Roman" w:cs="Times New Roman"/>
          <w:szCs w:val="24"/>
        </w:rPr>
        <w:t xml:space="preserve"> που θα ορίζει ποιοι υπάλληλοι θα είναι επιλέξιμοι για την καταβολή αυτής της ανταμοιβής των μπόνους έπειτα από την υλοποίηση συγκεκριμένων στόχων που θα τεθούν μόνο σε αυτούς κατ’ επιλογή του διευθυντή!</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Πέρα από το γεγονός ότι υπάρχουν ενστάσεις </w:t>
      </w:r>
      <w:r w:rsidR="008B7F23">
        <w:rPr>
          <w:rFonts w:eastAsia="Times New Roman" w:cs="Times New Roman"/>
          <w:szCs w:val="24"/>
        </w:rPr>
        <w:t>-</w:t>
      </w:r>
      <w:r>
        <w:rPr>
          <w:rFonts w:eastAsia="Times New Roman" w:cs="Times New Roman"/>
          <w:szCs w:val="24"/>
        </w:rPr>
        <w:t xml:space="preserve">το είπαν και οι φορείς- για τη διαδικασία της επίτευξης στόχων, έτσι όπως περιγράφεται και μέσα στο νομοσχέδιο, η απόλυτη εξουσία που θα απολαμβάνουν οι διευθυντές, ώστε να καθορίζουν ποιοι συνάδελφοί τους θα είναι ικανοί να λαμβάνουν μπόνους, δεν είναι απλά ότι δημιουργεί </w:t>
      </w:r>
      <w:r>
        <w:rPr>
          <w:rFonts w:eastAsia="Times New Roman" w:cs="Times New Roman"/>
          <w:szCs w:val="24"/>
          <w:lang w:val="en-US"/>
        </w:rPr>
        <w:t>a</w:t>
      </w:r>
      <w:r w:rsidRPr="00F0326F">
        <w:rPr>
          <w:rFonts w:eastAsia="Times New Roman" w:cs="Times New Roman"/>
          <w:szCs w:val="24"/>
        </w:rPr>
        <w:t xml:space="preserve"> </w:t>
      </w:r>
      <w:r>
        <w:rPr>
          <w:rFonts w:eastAsia="Times New Roman" w:cs="Times New Roman"/>
          <w:szCs w:val="24"/>
          <w:lang w:val="en-US"/>
        </w:rPr>
        <w:t>priori</w:t>
      </w:r>
      <w:r w:rsidRPr="00F0326F">
        <w:rPr>
          <w:rFonts w:eastAsia="Times New Roman" w:cs="Times New Roman"/>
          <w:szCs w:val="24"/>
        </w:rPr>
        <w:t xml:space="preserve"> </w:t>
      </w:r>
      <w:r>
        <w:rPr>
          <w:rFonts w:eastAsia="Times New Roman" w:cs="Times New Roman"/>
          <w:szCs w:val="24"/>
        </w:rPr>
        <w:t xml:space="preserve">δημοσίους υπαλλήλους δύο και τριών ταχυτήτων, αλλά αποτελεί έσχατο σημείο εκφυλισμού της δημόσιας διοίκησης και μετατροπή της σε ένα πεδίο δοσοληψίας και σχέσης εξάρτησης. </w:t>
      </w:r>
    </w:p>
    <w:p w:rsidR="00EF197F" w:rsidRDefault="00120B8D">
      <w:pPr>
        <w:spacing w:line="600" w:lineRule="auto"/>
        <w:ind w:firstLine="720"/>
        <w:jc w:val="both"/>
        <w:rPr>
          <w:rFonts w:eastAsia="Times New Roman" w:cs="Times New Roman"/>
          <w:szCs w:val="24"/>
        </w:rPr>
      </w:pPr>
      <w:r w:rsidRPr="00330672">
        <w:rPr>
          <w:rFonts w:eastAsia="Times New Roman" w:cs="Times New Roman"/>
          <w:szCs w:val="24"/>
        </w:rPr>
        <w:lastRenderedPageBreak/>
        <w:t xml:space="preserve">(Στο σημείο αυτό κτυπάει το κουδούνι λήξεως του χρόνου ομιλίας </w:t>
      </w:r>
      <w:r>
        <w:rPr>
          <w:rFonts w:eastAsia="Times New Roman" w:cs="Times New Roman"/>
          <w:szCs w:val="24"/>
        </w:rPr>
        <w:t>της κυρίας Βουλευτού</w:t>
      </w:r>
      <w:r w:rsidRPr="00330672">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Δυστυχώς, κύριε Υπουργέ -και λυπάμαι που το λέω- το σύστημα αξιολόγησης που προτείνετε δεν οδηγεί σε κα</w:t>
      </w:r>
      <w:r w:rsidR="008B7F23">
        <w:rPr>
          <w:rFonts w:eastAsia="Times New Roman" w:cs="Times New Roman"/>
          <w:szCs w:val="24"/>
        </w:rPr>
        <w:t>μ</w:t>
      </w:r>
      <w:r>
        <w:rPr>
          <w:rFonts w:eastAsia="Times New Roman" w:cs="Times New Roman"/>
          <w:szCs w:val="24"/>
        </w:rPr>
        <w:t xml:space="preserve">μία περίπτωση σε εξυγίανση του </w:t>
      </w:r>
      <w:r w:rsidR="008B7F23">
        <w:rPr>
          <w:rFonts w:eastAsia="Times New Roman" w:cs="Times New Roman"/>
          <w:szCs w:val="24"/>
        </w:rPr>
        <w:t>δ</w:t>
      </w:r>
      <w:r>
        <w:rPr>
          <w:rFonts w:eastAsia="Times New Roman" w:cs="Times New Roman"/>
          <w:szCs w:val="24"/>
        </w:rPr>
        <w:t xml:space="preserve">ημοσίου ή σε βελτίωση της αποδοτικότητας των υπαλλήλων, αλλά ενισχύει τον κομματισμό, τις σχέσεις εξάρτησης, αλλά και το αίσθημα φόβου και ανελευθερίας το οποίο έχει επιβληθεί εδώ και καιρό στους δημόσιους λειτουργούς.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Κλείνοντας, επιτρέψτε μου να αναφερθώ πολύ συνοπτικά στην τροπολογία την οποία έχουμε καταθέσει οι Βουλευτές του ΣΥΡΙΖΑ, ζητώντας να μην αποκλείονται νοικοκυριά από τα κοινωνικά, οικιακά τιμολόγια και τα προνοιακά επιδόματα λόγω της αύξησης των νέων αντικειμενικών αξιών.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την ώρα που η ακρίβεια σαρώνει, νοικοκυριά να αποκλείονται από προνοιακά επιδόματα και κοινωνικά τιμολόγια, όχι γιατί έχει μεταβληθεί το εισόδημά τους ή έχει μεταβληθεί η περιουσιακή τους κατάσταση το 2021, αλλά επειδή αυξήθηκαν κατά περίπου 20% οι αντικειμενικές αξίες.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 ελάχιστο το οποίο οφείλουμε να κάνουμε μέσα στο Κοινοβούλιο και αυτό ζητάμε και με την τροπολογία -και καλούμε τους συναδέλφους να την </w:t>
      </w:r>
      <w:r>
        <w:rPr>
          <w:rFonts w:eastAsia="Times New Roman" w:cs="Times New Roman"/>
          <w:szCs w:val="24"/>
        </w:rPr>
        <w:lastRenderedPageBreak/>
        <w:t xml:space="preserve">ψηφίσουν- είναι στις αιτήσεις που καταθέτουν τα νοικοκυριά, που η αξία της περιουσίας τους αυξήθηκε λόγω των νέων αντικειμενικών αξιών, να υπολογίζονται με βάση τον ΕΝΦΙΑ του 2021, ενώ σε όσους έχει μειωθεί, να υπολογίζεται με τον ΕΝΦΙΑ του 2022. Με αυτή τη ρύθμιση οι αιτούντες δεν θα αποκλείονται άδικα από αναγκαία, σε αυτή τη δύσκολη περίοδο, προνοιακά επιδόματα.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EF197F" w:rsidRDefault="00120B8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F197F" w:rsidRDefault="00120B8D">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Νεοκλής Κρητικός από τη Νέα Δημοκρατία και στη συνέχεια θα δώσουμε τον λόγο στον Κοινοβουλευτικό Εκπρόσωπο του ΜέΡΑ25 κ. Γρηγοριάδη.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Κύριε Κρητικέ, έχετε τον λόγο. </w:t>
      </w:r>
    </w:p>
    <w:p w:rsidR="00EF197F" w:rsidRDefault="00120B8D">
      <w:pPr>
        <w:spacing w:line="600" w:lineRule="auto"/>
        <w:ind w:firstLine="720"/>
        <w:jc w:val="both"/>
        <w:rPr>
          <w:rFonts w:eastAsia="Times New Roman" w:cs="Times New Roman"/>
          <w:szCs w:val="24"/>
        </w:rPr>
      </w:pPr>
      <w:r w:rsidRPr="00CC07F2">
        <w:rPr>
          <w:rFonts w:eastAsia="Times New Roman" w:cs="Times New Roman"/>
          <w:b/>
          <w:szCs w:val="24"/>
        </w:rPr>
        <w:t>ΝΕΟΚΛΗΣ ΚΡΗΤΙΚΟΣ:</w:t>
      </w:r>
      <w:r>
        <w:rPr>
          <w:rFonts w:eastAsia="Times New Roman" w:cs="Times New Roman"/>
          <w:szCs w:val="24"/>
        </w:rPr>
        <w:t xml:space="preserve"> Ευχαριστώ, κύριε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μεγαλύτερη πρόκληση για μια κυβέρνηση, για μία διοίκηση είναι να δημιουργεί εκείνες τις συνθήκες για τη σωστή λειτουργία του κράτους, τη σωστή εκτέλεση διαδικασιών και λειτουργιών, που έχουν ως τελικό αποδέκτη τον πολίτη και την εύρυθμη λειτουργία της κοινωνίας μας.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Ο δημόσιος τομέας αποτελεί τη ραχοκοκαλιά της λειτουργίας του κράτους, το πλαίσιο μέσω του οποίου μπορεί να προοδεύσει και να εξελιχθεί. Η έννοια της προόδου και της εξέλιξης στα όρια του φυσιολογικού και του μέτρου εμπεριέχουν την ανάπτυξη των δεξιοτήτων των στελεχών του.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Στη συγκεκριμένη περίπτωση η ανάπτυξη των δεξιοτήτων του ανθρώπινου δυναμικού του δημοσίου τομέα αποτελεί ικανή και αναγκαία συνθήκη για την προοπτική που θέλουμε να δώσουμε, την εξέλιξη που θέλουμε να προκαλέσουμε, την αναγέννηση που θέλουμε να πάρει σάρκα και οστά.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Θέλουμε ένα δημόσιο τομέα ο οποίος δεν θα κολλάει σε τυπολατρικές και γραφειοκρατικές αγκυλώσεις και αν ποτέ βρίσκεται μπροστά σε τέτοιες, να υπάρχει η θέληση και η γνώση από τα στελέχη του να τις ξεπερνούν και να δίνουν λύσεις, προτάσσοντας την αποτελεσματικότητα στην υπηρεσία του πολίτη. Ακόμα δυο στοιχεία που θέλουμε να χαρακτηρίζουν το δημόσιο τομέα είναι η ταχύτητα εξυπηρέτησης και η διαφάνεια των διαδικασιών, θεμελιώδη στοιχεία για ένα αποτελεσματικό κράτος δικαίου.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τα τελευταία χρόνια, με ιδιαίτερη ένταση και μεθοδικότητα, από την Κυβέρνησή μας έχουν περάσει στην ψηφιακή εποχή και στην εξ αποστάσεως εξυπηρέτηση πολλές διαδικασίες του δημοσίου τομέα. Οι πολίτες μπορούν εύκολα και γρήγορα να λαμβάνουν έγγραφα, τα οποία χρειάζονται καθημερινά, μέσω της ψηφιακής πλατφόρμας του </w:t>
      </w:r>
      <w:r>
        <w:rPr>
          <w:rFonts w:eastAsia="Times New Roman" w:cs="Times New Roman"/>
          <w:szCs w:val="24"/>
          <w:lang w:val="en-US"/>
        </w:rPr>
        <w:t>gov</w:t>
      </w:r>
      <w:r w:rsidRPr="00357C42">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εδώ </w:t>
      </w:r>
      <w:r>
        <w:rPr>
          <w:rFonts w:eastAsia="Times New Roman" w:cs="Times New Roman"/>
          <w:szCs w:val="24"/>
        </w:rPr>
        <w:lastRenderedPageBreak/>
        <w:t xml:space="preserve">δημοσίως να συγχαρώ τον συντοπίτη μου Υπουργό Ψηφιακής Διακυβέρνησης Κυριάκο Πιερακάκη, για τη μεθοδικότητα με την οποία εμπλούτισε τις δυνατότητες της ψηφιακής εξυπηρέτησης.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Όμως, η ψηφιακή αυτή μετάβαση συνακόλουθα απαιτεί και εκπαίδευση του ανθρώπινου δυναμικού, νέες δεξιότητες, κατάρτιση σε νέες διαδικασίες και προγράμματα. Στόχος λοιπόν του παρόντος νομοσχεδίου είναι να δημιουργήσει ένα πλαίσιο ανάπτυξης και δεξιοτήτων, μέσα από συγκεκριμένες ενέργειες, όπως να καταργήσει το παρωχημένο μοντέλο αξιολόγησης, το βαθμολογικό σύστημα που ίσχυε μέχρι πρότινος για το </w:t>
      </w:r>
      <w:r w:rsidR="004124AB">
        <w:rPr>
          <w:rFonts w:eastAsia="Times New Roman" w:cs="Times New Roman"/>
          <w:szCs w:val="24"/>
        </w:rPr>
        <w:t>δ</w:t>
      </w:r>
      <w:r>
        <w:rPr>
          <w:rFonts w:eastAsia="Times New Roman" w:cs="Times New Roman"/>
          <w:szCs w:val="24"/>
        </w:rPr>
        <w:t xml:space="preserve">ημόσιο, να θέσει στόχους μετρήσιμους και να εισαγάγει για πρώτη φορά ποιοτικούς συντελεστές στην αξιολόγηση των δεξιοτήτων των υπαλλήλων, αλλά και των προϊσταμένων κατά τα πρότυπα του ιδιωτικού τομέα.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Επειδή η αξιολόγηση χρειάζεται να είναι μια διαρκής δυναμική διαδικασία, πρέπει να αξιολογούνται οι γνώσεις αλλά και οι δεξιότητες του καθενός, η εργατικότητά του, η ικανότητα συνεργασίας και τα αποτελέσματα της δουλειάς του, συνοπτικά τι πραγματικά προσφέρει κάθε υπάλληλος στην υπηρεσία του. Χρειάζεται να τεθεί ένα ενιαίο πλαίσιο δεξιοτήτων που θα αποτυπώνονται όλες εκείνες οι δεξιότητες που πρέπει να συγκεντρώνει ένας δημόσιος υπάλληλος, εάν πράγματι θέλουμε ένα </w:t>
      </w:r>
      <w:r w:rsidR="004124AB">
        <w:rPr>
          <w:rFonts w:eastAsia="Times New Roman" w:cs="Times New Roman"/>
          <w:szCs w:val="24"/>
        </w:rPr>
        <w:t>δ</w:t>
      </w:r>
      <w:r>
        <w:rPr>
          <w:rFonts w:eastAsia="Times New Roman" w:cs="Times New Roman"/>
          <w:szCs w:val="24"/>
        </w:rPr>
        <w:t xml:space="preserve">ημόσιο λειτουργικό, γρήγορο και με υψηλή παραγωγικότητα.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σημειώσω εδώ ότι σε περιπτώσεις όπου θα υπάρχουν συνεχείς παραλείψεις από στελέχη του </w:t>
      </w:r>
      <w:r w:rsidR="004124AB">
        <w:rPr>
          <w:rFonts w:eastAsia="Times New Roman" w:cs="Times New Roman"/>
          <w:szCs w:val="24"/>
        </w:rPr>
        <w:t>δ</w:t>
      </w:r>
      <w:r>
        <w:rPr>
          <w:rFonts w:eastAsia="Times New Roman" w:cs="Times New Roman"/>
          <w:szCs w:val="24"/>
        </w:rPr>
        <w:t xml:space="preserve">ημοσίου και παρά τις επισημάνσεις και τις ενημερώσεις δεν θα μπορούν να εκτελέσουν σωστά τα καθήκοντά τους και στη χειρότερη περίπτωση θα πέφτουν σε πειθαρχικά παραπτώματα, εκεί με βάση τον Δημοσιοϋπαλληλικό Κώδικα θα γίνονται και οι απαραίτητες ενέργειες. Σε αυτές τις περιπτώσεις τη λύση θα τη δίνει το πειθαρχικό δίκαιο και δευτερευόντως η αξιολόγηση. Η αξιολόγηση στην ουσία της θα προσπαθεί να προλάβει και να θεραπεύσει τις κακές πρακτικές και να εντοπίσει τις προβληματικές διαδικασίες.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Θέλουμε, κύριοι, την αποκάλυψη και όχι τη συγκάλυψη. Θέλουμε την ταχύτητα και τη διαφάνεια. Θέλουμε ένα σύγχρονο δημόσιο τομέα, ο οποίος θα κληθεί να συμβάλει καταλυτικά στην υλοποίηση του σχεδίου «Ελλάδα 2.0» και να υποστηρίξει τα έργα που θα πραγματοποιηθούν, προκειμένου να απορροφήσουμε τους πόρους από το Ταμείο Ανάκαμψης.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Συνολικά είναι ένα νομοσχέδιο που αναβαθμίζει το πλαίσιο λειτουργίας του δημοσίου τομέα, που θέτει τις βάσεις στα πρότυπα των κρατών της Δύσης, όπου η λογοδοσία δεν είναι ταυτισμένη με την τιμωρία, αλλά είναι συνυφασμένη με τη διαφάνεια, την ταχύτητα, την εξέλιξη και την αποτελεσματική εξυπηρέτηση των πολιτών. Αποτελεσματική διοίκηση, κυρίες και κύριοι, σημαίνει δίκαιο κράτος για τους πολλούς. Αυτό εμείς υποστηρίζουμε, αυτό θέλουμε.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Συγχαρητήρια, κύριε Υπουργέ, για την παρούσα νομοθετική σας πρωτοβουλία.</w:t>
      </w:r>
    </w:p>
    <w:p w:rsidR="00EF197F" w:rsidRDefault="00120B8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F197F" w:rsidRDefault="00120B8D">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Στους χρόνους τα πηγαίνει καλά ο κ. Κρητικός!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του ΜέΡΑ25 κ. Κλέων Γρηγοριάδης. </w:t>
      </w:r>
    </w:p>
    <w:p w:rsidR="00EF197F" w:rsidRDefault="00120B8D">
      <w:pPr>
        <w:spacing w:line="600" w:lineRule="auto"/>
        <w:ind w:firstLine="720"/>
        <w:jc w:val="both"/>
        <w:rPr>
          <w:rFonts w:eastAsia="Times New Roman" w:cs="Times New Roman"/>
          <w:szCs w:val="24"/>
        </w:rPr>
      </w:pPr>
      <w:r w:rsidRPr="000D545D">
        <w:rPr>
          <w:rFonts w:eastAsia="Times New Roman" w:cs="Times New Roman"/>
          <w:b/>
          <w:szCs w:val="24"/>
        </w:rPr>
        <w:t>ΚΛΕΩΝ ΓΡΗΓΟΡΙΑΔΗΣ:</w:t>
      </w:r>
      <w:r>
        <w:rPr>
          <w:rFonts w:eastAsia="Times New Roman" w:cs="Times New Roman"/>
          <w:szCs w:val="24"/>
        </w:rPr>
        <w:t xml:space="preserve"> Σας ευχαριστώ πολύ, κύριε Πρόεδρε, που μου δίνετε τον λόγο.</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κατά τη γνώμη μας στο ΜέΡΑ25 είναι φανερό ότι το σχέδιο νόμου που φέρνετε σήμερα στη Βουλή αποσκοπεί</w:t>
      </w:r>
      <w:r w:rsidR="00482A62">
        <w:rPr>
          <w:rFonts w:eastAsia="Times New Roman" w:cs="Times New Roman"/>
          <w:szCs w:val="24"/>
        </w:rPr>
        <w:t>,</w:t>
      </w:r>
      <w:r>
        <w:rPr>
          <w:rFonts w:eastAsia="Times New Roman" w:cs="Times New Roman"/>
          <w:szCs w:val="24"/>
        </w:rPr>
        <w:t xml:space="preserve"> κυρίως</w:t>
      </w:r>
      <w:r w:rsidR="00482A62">
        <w:rPr>
          <w:rFonts w:eastAsia="Times New Roman" w:cs="Times New Roman"/>
          <w:szCs w:val="24"/>
        </w:rPr>
        <w:t>,</w:t>
      </w:r>
      <w:r>
        <w:rPr>
          <w:rFonts w:eastAsia="Times New Roman" w:cs="Times New Roman"/>
          <w:szCs w:val="24"/>
        </w:rPr>
        <w:t xml:space="preserve"> στο να πείσει το λαό μας, τον ελληνικό λαό δηλαδή που μας ακούει, ότι κάθε φορά που υφίστανται ταλαιπωρία στο «πάρε-δώσε», στις σχέσεις του με το </w:t>
      </w:r>
      <w:r w:rsidR="00482A62">
        <w:rPr>
          <w:rFonts w:eastAsia="Times New Roman" w:cs="Times New Roman"/>
          <w:szCs w:val="24"/>
        </w:rPr>
        <w:t>δ</w:t>
      </w:r>
      <w:r>
        <w:rPr>
          <w:rFonts w:eastAsia="Times New Roman" w:cs="Times New Roman"/>
          <w:szCs w:val="24"/>
        </w:rPr>
        <w:t xml:space="preserve">ημόσιο, με τις δημόσιες υπηρεσίες, δεν ευθύνεται τίποτε άλλο παρά η κακή ποιότητα -έτσι να το πει κανείς;- των δημοσίων υπαλλήλων μας ή η αδιαφορία τους -έτσι να το πει κανείς;- ή ακόμα χειρότερα η φυγοπονία τους, δηλαδή η τεμπελιά τους. Γιατί αυτά που προσπαθεί να διορθώσει το σχέδιο νόμου σας, αγαπητέ κύριε Υπουργέ, είναι ακριβώς σε αυτή την κατεύθυνση.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Σας κοιτάω στα μάτια και σας λέω στα ίσα το εξής. Το να πιστεύετε ότι θα πείσετε έστω και έναν Έλληνα πολίτη, από αυτούς βρίσκονται έξω από τη Βουλή, να μην πιστεύει στα μάτια του, αλλά να πιστεύει στα σχέδια νόμου που φτιάχνετε, κατά τη γνώμη μας στο ΜέΡΑ25 είναι το λιγότερο γραφικό.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Για να καταλάβετε θα πω ένα παράδειγμα. Είναι σαν να έχετε κατεβάσει σε έναν ποδοσφαιρικό αγώνα μια ομάδα με επτά παίκτες, ενώ όλοι ξέρουμε ότι συμμετέχουν έντεκα σε κάθε ομάδα, και να πιστεύετε ότι θα καταφέρετε να πείσετε το φίλαθλο κοινό, που βρίσκεται στο γήπεδο, ότι για τη μειωμένη απόδοση της ομάδας, για την ανικανότητά της να ανταγωνιστεί την αντίπαλη ομάδα που έχει έντεκα παίκτες δεν φταίει το ότι υπολείπεται κατά τέσσερις παίκτες του αντιπάλου, αλλά μόνον η κακή ποιότητα και η αδιαφορία των συγκεκριμένων ποδοσφαιριστών. Δεν το πιστεύει κανείς. </w:t>
      </w:r>
    </w:p>
    <w:p w:rsidR="00EF197F" w:rsidRDefault="00120B8D">
      <w:pPr>
        <w:spacing w:line="600" w:lineRule="auto"/>
        <w:ind w:firstLine="720"/>
        <w:jc w:val="both"/>
        <w:rPr>
          <w:rFonts w:eastAsia="Times New Roman"/>
          <w:szCs w:val="24"/>
        </w:rPr>
      </w:pPr>
      <w:r>
        <w:rPr>
          <w:rFonts w:eastAsia="Times New Roman"/>
          <w:szCs w:val="24"/>
        </w:rPr>
        <w:t>Ξ</w:t>
      </w:r>
      <w:r w:rsidRPr="00F85734">
        <w:rPr>
          <w:rFonts w:eastAsia="Times New Roman"/>
          <w:szCs w:val="24"/>
        </w:rPr>
        <w:t>έρετε τι εννοώ</w:t>
      </w:r>
      <w:r>
        <w:rPr>
          <w:rFonts w:eastAsia="Times New Roman"/>
          <w:szCs w:val="24"/>
        </w:rPr>
        <w:t>;</w:t>
      </w:r>
      <w:r w:rsidRPr="00F85734">
        <w:rPr>
          <w:rFonts w:eastAsia="Times New Roman"/>
          <w:szCs w:val="24"/>
        </w:rPr>
        <w:t xml:space="preserve"> Εννοώ ότι</w:t>
      </w:r>
      <w:r>
        <w:rPr>
          <w:rFonts w:eastAsia="Times New Roman"/>
          <w:szCs w:val="24"/>
        </w:rPr>
        <w:t>,</w:t>
      </w:r>
      <w:r w:rsidRPr="00F85734">
        <w:rPr>
          <w:rFonts w:eastAsia="Times New Roman"/>
          <w:szCs w:val="24"/>
        </w:rPr>
        <w:t xml:space="preserve"> δυστυχώς</w:t>
      </w:r>
      <w:r>
        <w:rPr>
          <w:rFonts w:eastAsia="Times New Roman"/>
          <w:szCs w:val="24"/>
        </w:rPr>
        <w:t>,</w:t>
      </w:r>
      <w:r w:rsidRPr="00F85734">
        <w:rPr>
          <w:rFonts w:eastAsia="Times New Roman"/>
          <w:szCs w:val="24"/>
        </w:rPr>
        <w:t xml:space="preserve"> για </w:t>
      </w:r>
      <w:r>
        <w:rPr>
          <w:rFonts w:eastAsia="Times New Roman"/>
          <w:szCs w:val="24"/>
        </w:rPr>
        <w:t>ε</w:t>
      </w:r>
      <w:r w:rsidRPr="00F85734">
        <w:rPr>
          <w:rFonts w:eastAsia="Times New Roman"/>
          <w:szCs w:val="24"/>
        </w:rPr>
        <w:t xml:space="preserve">σάς </w:t>
      </w:r>
      <w:r>
        <w:rPr>
          <w:rFonts w:eastAsia="Times New Roman"/>
          <w:szCs w:val="24"/>
        </w:rPr>
        <w:t>-</w:t>
      </w:r>
      <w:r w:rsidRPr="00F85734">
        <w:rPr>
          <w:rFonts w:eastAsia="Times New Roman"/>
          <w:szCs w:val="24"/>
        </w:rPr>
        <w:t>όχι εσάς προσωπικά</w:t>
      </w:r>
      <w:r>
        <w:rPr>
          <w:rFonts w:eastAsia="Times New Roman"/>
          <w:szCs w:val="24"/>
        </w:rPr>
        <w:t>,</w:t>
      </w:r>
      <w:r w:rsidRPr="00F85734">
        <w:rPr>
          <w:rFonts w:eastAsia="Times New Roman"/>
          <w:szCs w:val="24"/>
        </w:rPr>
        <w:t xml:space="preserve"> για τη Νέα Δημοκρατία</w:t>
      </w:r>
      <w:r>
        <w:rPr>
          <w:rFonts w:eastAsia="Times New Roman"/>
          <w:szCs w:val="24"/>
        </w:rPr>
        <w:t>-</w:t>
      </w:r>
      <w:r w:rsidRPr="00F85734">
        <w:rPr>
          <w:rFonts w:eastAsia="Times New Roman"/>
          <w:szCs w:val="24"/>
        </w:rPr>
        <w:t xml:space="preserve"> κάθε φορά που ένας από εμάς</w:t>
      </w:r>
      <w:r>
        <w:rPr>
          <w:rFonts w:eastAsia="Times New Roman"/>
          <w:szCs w:val="24"/>
        </w:rPr>
        <w:t>,</w:t>
      </w:r>
      <w:r w:rsidRPr="00F85734">
        <w:rPr>
          <w:rFonts w:eastAsia="Times New Roman"/>
          <w:szCs w:val="24"/>
        </w:rPr>
        <w:t xml:space="preserve"> ένας Έλληνας πολίτης μπαίνει σε ένα </w:t>
      </w:r>
      <w:r>
        <w:rPr>
          <w:rFonts w:eastAsia="Times New Roman"/>
          <w:szCs w:val="24"/>
        </w:rPr>
        <w:t>υπουργείο ή μπαίνει μέσα σε μι</w:t>
      </w:r>
      <w:r w:rsidRPr="00F85734">
        <w:rPr>
          <w:rFonts w:eastAsia="Times New Roman"/>
          <w:szCs w:val="24"/>
        </w:rPr>
        <w:t>α δημόσια υπηρεσία</w:t>
      </w:r>
      <w:r>
        <w:rPr>
          <w:rFonts w:eastAsia="Times New Roman"/>
          <w:szCs w:val="24"/>
        </w:rPr>
        <w:t>, τότε</w:t>
      </w:r>
      <w:r w:rsidRPr="00F85734">
        <w:rPr>
          <w:rFonts w:eastAsia="Times New Roman"/>
          <w:szCs w:val="24"/>
        </w:rPr>
        <w:t xml:space="preserve"> θυμάται ότι σε κάποιο γραφείο που πριν από έντεκα χρόνια έβρισκε δύο ή τρεις δημοσίους υπαλλήλους που εξυπηρετούσαν το κοινό </w:t>
      </w:r>
      <w:r>
        <w:rPr>
          <w:rFonts w:eastAsia="Times New Roman"/>
          <w:szCs w:val="24"/>
        </w:rPr>
        <w:t>-</w:t>
      </w:r>
      <w:r w:rsidRPr="00F85734">
        <w:rPr>
          <w:rFonts w:eastAsia="Times New Roman"/>
          <w:szCs w:val="24"/>
        </w:rPr>
        <w:t xml:space="preserve">και </w:t>
      </w:r>
      <w:r>
        <w:rPr>
          <w:rFonts w:eastAsia="Times New Roman"/>
          <w:szCs w:val="24"/>
        </w:rPr>
        <w:t xml:space="preserve">δεν </w:t>
      </w:r>
      <w:r w:rsidRPr="00F85734">
        <w:rPr>
          <w:rFonts w:eastAsia="Times New Roman"/>
          <w:szCs w:val="24"/>
        </w:rPr>
        <w:t>έφταν</w:t>
      </w:r>
      <w:r>
        <w:rPr>
          <w:rFonts w:eastAsia="Times New Roman"/>
          <w:szCs w:val="24"/>
        </w:rPr>
        <w:t>αν</w:t>
      </w:r>
      <w:r w:rsidRPr="00F85734">
        <w:rPr>
          <w:rFonts w:eastAsia="Times New Roman"/>
          <w:szCs w:val="24"/>
        </w:rPr>
        <w:t xml:space="preserve"> και τότε</w:t>
      </w:r>
      <w:r>
        <w:rPr>
          <w:rFonts w:eastAsia="Times New Roman"/>
          <w:szCs w:val="24"/>
        </w:rPr>
        <w:t>,</w:t>
      </w:r>
      <w:r w:rsidRPr="00F85734">
        <w:rPr>
          <w:rFonts w:eastAsia="Times New Roman"/>
          <w:szCs w:val="24"/>
        </w:rPr>
        <w:t xml:space="preserve"> ήταν οριακά</w:t>
      </w:r>
      <w:r>
        <w:rPr>
          <w:rFonts w:eastAsia="Times New Roman"/>
          <w:szCs w:val="24"/>
        </w:rPr>
        <w:t>-</w:t>
      </w:r>
      <w:r w:rsidRPr="00F85734">
        <w:rPr>
          <w:rFonts w:eastAsia="Times New Roman"/>
          <w:szCs w:val="24"/>
        </w:rPr>
        <w:t xml:space="preserve"> </w:t>
      </w:r>
      <w:r>
        <w:rPr>
          <w:rFonts w:eastAsia="Times New Roman"/>
          <w:szCs w:val="24"/>
        </w:rPr>
        <w:t xml:space="preserve">τώρα </w:t>
      </w:r>
      <w:r w:rsidRPr="00F85734">
        <w:rPr>
          <w:rFonts w:eastAsia="Times New Roman"/>
          <w:szCs w:val="24"/>
        </w:rPr>
        <w:t xml:space="preserve">στη θέση τους </w:t>
      </w:r>
      <w:r>
        <w:rPr>
          <w:rFonts w:eastAsia="Times New Roman"/>
          <w:szCs w:val="24"/>
        </w:rPr>
        <w:t>βρίσκει,</w:t>
      </w:r>
      <w:r w:rsidRPr="00F85734">
        <w:rPr>
          <w:rFonts w:eastAsia="Times New Roman"/>
          <w:szCs w:val="24"/>
        </w:rPr>
        <w:t xml:space="preserve"> στην καλύτερη περίπτωση</w:t>
      </w:r>
      <w:r>
        <w:rPr>
          <w:rFonts w:eastAsia="Times New Roman"/>
          <w:szCs w:val="24"/>
        </w:rPr>
        <w:t>, έναν ή, ακόμα χειρότερα, ελληνικέ λαέ που μας ακούς από εκεί έξω, κ</w:t>
      </w:r>
      <w:r w:rsidRPr="00F85734">
        <w:rPr>
          <w:rFonts w:eastAsia="Times New Roman"/>
          <w:szCs w:val="24"/>
        </w:rPr>
        <w:t>ανέναν</w:t>
      </w:r>
      <w:r>
        <w:rPr>
          <w:rFonts w:eastAsia="Times New Roman"/>
          <w:szCs w:val="24"/>
        </w:rPr>
        <w:t>,</w:t>
      </w:r>
      <w:r w:rsidRPr="00F85734">
        <w:rPr>
          <w:rFonts w:eastAsia="Times New Roman"/>
          <w:szCs w:val="24"/>
        </w:rPr>
        <w:t xml:space="preserve"> αν έχει την ατυχία το παράρτημα το</w:t>
      </w:r>
      <w:r>
        <w:rPr>
          <w:rFonts w:eastAsia="Times New Roman"/>
          <w:szCs w:val="24"/>
        </w:rPr>
        <w:t>υ</w:t>
      </w:r>
      <w:r w:rsidRPr="00F85734">
        <w:rPr>
          <w:rFonts w:eastAsia="Times New Roman"/>
          <w:szCs w:val="24"/>
        </w:rPr>
        <w:t xml:space="preserve"> </w:t>
      </w:r>
      <w:r w:rsidR="0028778D">
        <w:rPr>
          <w:rFonts w:eastAsia="Times New Roman"/>
          <w:szCs w:val="24"/>
        </w:rPr>
        <w:t>Υ</w:t>
      </w:r>
      <w:r w:rsidRPr="00F85734">
        <w:rPr>
          <w:rFonts w:eastAsia="Times New Roman"/>
          <w:szCs w:val="24"/>
        </w:rPr>
        <w:t xml:space="preserve">πουργείο </w:t>
      </w:r>
      <w:r>
        <w:rPr>
          <w:rFonts w:eastAsia="Times New Roman"/>
          <w:szCs w:val="24"/>
        </w:rPr>
        <w:t xml:space="preserve">ή </w:t>
      </w:r>
      <w:r w:rsidRPr="00F85734">
        <w:rPr>
          <w:rFonts w:eastAsia="Times New Roman"/>
          <w:szCs w:val="24"/>
        </w:rPr>
        <w:t>της υπηρεσίας που απευθύνθηκε</w:t>
      </w:r>
      <w:r>
        <w:rPr>
          <w:rFonts w:eastAsia="Times New Roman"/>
          <w:szCs w:val="24"/>
        </w:rPr>
        <w:t xml:space="preserve"> </w:t>
      </w:r>
      <w:r w:rsidRPr="00F85734">
        <w:rPr>
          <w:rFonts w:eastAsia="Times New Roman"/>
          <w:szCs w:val="24"/>
        </w:rPr>
        <w:lastRenderedPageBreak/>
        <w:t>να έχει συγχωνευθεί με κάποιο άλλο</w:t>
      </w:r>
      <w:r>
        <w:rPr>
          <w:rFonts w:eastAsia="Times New Roman"/>
          <w:szCs w:val="24"/>
        </w:rPr>
        <w:t>.</w:t>
      </w:r>
      <w:r w:rsidRPr="00F85734">
        <w:rPr>
          <w:rFonts w:eastAsia="Times New Roman"/>
          <w:szCs w:val="24"/>
        </w:rPr>
        <w:t xml:space="preserve"> </w:t>
      </w:r>
      <w:r>
        <w:rPr>
          <w:rFonts w:eastAsia="Times New Roman"/>
          <w:szCs w:val="24"/>
        </w:rPr>
        <w:t>Τ</w:t>
      </w:r>
      <w:r w:rsidRPr="00F85734">
        <w:rPr>
          <w:rFonts w:eastAsia="Times New Roman"/>
          <w:szCs w:val="24"/>
        </w:rPr>
        <w:t>ότε</w:t>
      </w:r>
      <w:r>
        <w:rPr>
          <w:rFonts w:eastAsia="Times New Roman"/>
          <w:szCs w:val="24"/>
        </w:rPr>
        <w:t>,</w:t>
      </w:r>
      <w:r w:rsidRPr="00F85734">
        <w:rPr>
          <w:rFonts w:eastAsia="Times New Roman"/>
          <w:szCs w:val="24"/>
        </w:rPr>
        <w:t xml:space="preserve"> όταν αδειάσει από το άλλο</w:t>
      </w:r>
      <w:r>
        <w:rPr>
          <w:rFonts w:eastAsia="Times New Roman"/>
          <w:szCs w:val="24"/>
        </w:rPr>
        <w:t>,</w:t>
      </w:r>
      <w:r w:rsidRPr="00F85734">
        <w:rPr>
          <w:rFonts w:eastAsia="Times New Roman"/>
          <w:szCs w:val="24"/>
        </w:rPr>
        <w:t xml:space="preserve"> θα είναι σε αυτό</w:t>
      </w:r>
      <w:r>
        <w:rPr>
          <w:rFonts w:eastAsia="Times New Roman"/>
          <w:szCs w:val="24"/>
        </w:rPr>
        <w:t>.</w:t>
      </w:r>
    </w:p>
    <w:p w:rsidR="00EF197F" w:rsidRDefault="00120B8D">
      <w:pPr>
        <w:spacing w:line="600" w:lineRule="auto"/>
        <w:ind w:firstLine="720"/>
        <w:jc w:val="both"/>
        <w:rPr>
          <w:rFonts w:eastAsia="Times New Roman"/>
          <w:szCs w:val="24"/>
        </w:rPr>
      </w:pPr>
      <w:r>
        <w:rPr>
          <w:rFonts w:eastAsia="Times New Roman"/>
          <w:szCs w:val="24"/>
        </w:rPr>
        <w:t>Ε</w:t>
      </w:r>
      <w:r w:rsidRPr="00F85734">
        <w:rPr>
          <w:rFonts w:eastAsia="Times New Roman"/>
          <w:szCs w:val="24"/>
        </w:rPr>
        <w:t>ίναι η γνωστή</w:t>
      </w:r>
      <w:r>
        <w:rPr>
          <w:rFonts w:eastAsia="Times New Roman"/>
          <w:szCs w:val="24"/>
        </w:rPr>
        <w:t>, κύριε Υ</w:t>
      </w:r>
      <w:r w:rsidRPr="00F85734">
        <w:rPr>
          <w:rFonts w:eastAsia="Times New Roman"/>
          <w:szCs w:val="24"/>
        </w:rPr>
        <w:t>πουργέ</w:t>
      </w:r>
      <w:r>
        <w:rPr>
          <w:rFonts w:eastAsia="Times New Roman"/>
          <w:szCs w:val="24"/>
        </w:rPr>
        <w:t xml:space="preserve">, </w:t>
      </w:r>
      <w:r w:rsidRPr="00EF0EF2">
        <w:rPr>
          <w:rFonts w:eastAsia="Times New Roman"/>
          <w:szCs w:val="24"/>
        </w:rPr>
        <w:t>κυρίες και κύριοι Βουλευτές,</w:t>
      </w:r>
      <w:r>
        <w:rPr>
          <w:rFonts w:eastAsia="Times New Roman"/>
          <w:szCs w:val="24"/>
        </w:rPr>
        <w:t xml:space="preserve"> κατά τη γνώμη μας στο ΜέΡΑ25,</w:t>
      </w:r>
      <w:r w:rsidRPr="00F85734">
        <w:rPr>
          <w:rFonts w:eastAsia="Times New Roman"/>
          <w:szCs w:val="24"/>
        </w:rPr>
        <w:t xml:space="preserve"> </w:t>
      </w:r>
      <w:r>
        <w:rPr>
          <w:rFonts w:eastAsia="Times New Roman"/>
          <w:szCs w:val="24"/>
        </w:rPr>
        <w:t>πολύ αμαρτωλή</w:t>
      </w:r>
      <w:r w:rsidRPr="00F85734">
        <w:rPr>
          <w:rFonts w:eastAsia="Times New Roman"/>
          <w:szCs w:val="24"/>
        </w:rPr>
        <w:t xml:space="preserve"> ιστορία στην οποία προσπαθείτε</w:t>
      </w:r>
      <w:r>
        <w:rPr>
          <w:rFonts w:eastAsia="Times New Roman"/>
          <w:szCs w:val="24"/>
        </w:rPr>
        <w:t xml:space="preserve"> να τους </w:t>
      </w:r>
      <w:r w:rsidRPr="00F85734">
        <w:rPr>
          <w:rFonts w:eastAsia="Times New Roman"/>
          <w:szCs w:val="24"/>
        </w:rPr>
        <w:t xml:space="preserve">κάνετε να ξεχάσουν ότι έχετε </w:t>
      </w:r>
      <w:r>
        <w:rPr>
          <w:rFonts w:eastAsia="Times New Roman"/>
          <w:szCs w:val="24"/>
        </w:rPr>
        <w:t>«ξεδοντιάσει»</w:t>
      </w:r>
      <w:r w:rsidRPr="00F85734">
        <w:rPr>
          <w:rFonts w:eastAsia="Times New Roman"/>
          <w:szCs w:val="24"/>
        </w:rPr>
        <w:t xml:space="preserve"> τα πάντα</w:t>
      </w:r>
      <w:r>
        <w:rPr>
          <w:rFonts w:eastAsia="Times New Roman"/>
          <w:szCs w:val="24"/>
        </w:rPr>
        <w:t>.</w:t>
      </w:r>
      <w:r w:rsidRPr="00F85734">
        <w:rPr>
          <w:rFonts w:eastAsia="Times New Roman"/>
          <w:szCs w:val="24"/>
        </w:rPr>
        <w:t xml:space="preserve"> </w:t>
      </w:r>
      <w:r>
        <w:rPr>
          <w:rFonts w:eastAsia="Times New Roman"/>
          <w:szCs w:val="24"/>
        </w:rPr>
        <w:t>Το κάνετε</w:t>
      </w:r>
      <w:r w:rsidRPr="00F85734">
        <w:rPr>
          <w:rFonts w:eastAsia="Times New Roman"/>
          <w:szCs w:val="24"/>
        </w:rPr>
        <w:t xml:space="preserve"> προκειμένου να κρύψετε ότι όπως ακριβώς έχετε </w:t>
      </w:r>
      <w:r>
        <w:rPr>
          <w:rFonts w:eastAsia="Times New Roman"/>
          <w:szCs w:val="24"/>
        </w:rPr>
        <w:t>«ξεδοντιάσει»</w:t>
      </w:r>
      <w:r w:rsidRPr="00F85734">
        <w:rPr>
          <w:rFonts w:eastAsia="Times New Roman"/>
          <w:szCs w:val="24"/>
        </w:rPr>
        <w:t xml:space="preserve"> εδώ και χρόνια το Εθνικό Σύστημα Υγείας από γιατρούς και νοσηλευτές</w:t>
      </w:r>
      <w:r>
        <w:rPr>
          <w:rFonts w:eastAsia="Times New Roman"/>
          <w:szCs w:val="24"/>
        </w:rPr>
        <w:t>,</w:t>
      </w:r>
      <w:r w:rsidRPr="00F85734">
        <w:rPr>
          <w:rFonts w:eastAsia="Times New Roman"/>
          <w:szCs w:val="24"/>
        </w:rPr>
        <w:t xml:space="preserve"> όπως ακριβώς έχετε </w:t>
      </w:r>
      <w:r>
        <w:rPr>
          <w:rFonts w:eastAsia="Times New Roman"/>
          <w:szCs w:val="24"/>
        </w:rPr>
        <w:t xml:space="preserve">«ξεδοντιάσει» </w:t>
      </w:r>
      <w:r w:rsidRPr="00F85734">
        <w:rPr>
          <w:rFonts w:eastAsia="Times New Roman"/>
          <w:szCs w:val="24"/>
        </w:rPr>
        <w:t xml:space="preserve">το εκπαιδευτικό μας σύστημα από δασκάλους και καθηγητές </w:t>
      </w:r>
      <w:r w:rsidR="00482A62">
        <w:rPr>
          <w:rFonts w:eastAsia="Times New Roman"/>
          <w:szCs w:val="24"/>
        </w:rPr>
        <w:t>-</w:t>
      </w:r>
      <w:r>
        <w:rPr>
          <w:rFonts w:eastAsia="Times New Roman"/>
          <w:szCs w:val="24"/>
        </w:rPr>
        <w:t>σαράντα δύο χιλιάδες</w:t>
      </w:r>
      <w:r w:rsidRPr="00F85734">
        <w:rPr>
          <w:rFonts w:eastAsia="Times New Roman"/>
          <w:szCs w:val="24"/>
        </w:rPr>
        <w:t xml:space="preserve"> λείπουν στη μία περίπτωση </w:t>
      </w:r>
      <w:r>
        <w:rPr>
          <w:rFonts w:eastAsia="Times New Roman"/>
          <w:szCs w:val="24"/>
        </w:rPr>
        <w:t>και τριάντα πέντε χιλιάδες</w:t>
      </w:r>
      <w:r w:rsidRPr="00F85734">
        <w:rPr>
          <w:rFonts w:eastAsia="Times New Roman"/>
          <w:szCs w:val="24"/>
        </w:rPr>
        <w:t xml:space="preserve"> </w:t>
      </w:r>
      <w:r>
        <w:rPr>
          <w:rFonts w:eastAsia="Times New Roman"/>
          <w:szCs w:val="24"/>
        </w:rPr>
        <w:t>λείπουν στην άλλη την</w:t>
      </w:r>
      <w:r w:rsidRPr="00F85734">
        <w:rPr>
          <w:rFonts w:eastAsia="Times New Roman"/>
          <w:szCs w:val="24"/>
        </w:rPr>
        <w:t xml:space="preserve"> τελευταία</w:t>
      </w:r>
      <w:r>
        <w:rPr>
          <w:rFonts w:eastAsia="Times New Roman"/>
          <w:szCs w:val="24"/>
        </w:rPr>
        <w:t xml:space="preserve"> δεκαετία,</w:t>
      </w:r>
      <w:r w:rsidRPr="00F85734">
        <w:rPr>
          <w:rFonts w:eastAsia="Times New Roman"/>
          <w:szCs w:val="24"/>
        </w:rPr>
        <w:t xml:space="preserve"> τόσοι περισσότεροι ήταν σε αυτές τις δύο περιπτώσεις που </w:t>
      </w:r>
      <w:r>
        <w:rPr>
          <w:rFonts w:eastAsia="Times New Roman"/>
          <w:szCs w:val="24"/>
        </w:rPr>
        <w:t>σας ανέφερα δέκα</w:t>
      </w:r>
      <w:r w:rsidRPr="00F85734">
        <w:rPr>
          <w:rFonts w:eastAsia="Times New Roman"/>
          <w:szCs w:val="24"/>
        </w:rPr>
        <w:t xml:space="preserve"> χρόνια μόλις πριν</w:t>
      </w:r>
      <w:r>
        <w:rPr>
          <w:rFonts w:eastAsia="Times New Roman"/>
          <w:szCs w:val="24"/>
        </w:rPr>
        <w:t>, με μείον</w:t>
      </w:r>
      <w:r w:rsidRPr="00F85734">
        <w:rPr>
          <w:rFonts w:eastAsia="Times New Roman"/>
          <w:szCs w:val="24"/>
        </w:rPr>
        <w:t xml:space="preserve"> </w:t>
      </w:r>
      <w:r>
        <w:rPr>
          <w:rFonts w:eastAsia="Times New Roman"/>
          <w:szCs w:val="24"/>
        </w:rPr>
        <w:t>σαράντα χιλιάδες</w:t>
      </w:r>
      <w:r w:rsidRPr="00F85734">
        <w:rPr>
          <w:rFonts w:eastAsia="Times New Roman"/>
          <w:szCs w:val="24"/>
        </w:rPr>
        <w:t xml:space="preserve"> κατά περίπτωση σε παιδεία και υγεία</w:t>
      </w:r>
      <w:r>
        <w:rPr>
          <w:rFonts w:eastAsia="Times New Roman"/>
          <w:szCs w:val="24"/>
        </w:rPr>
        <w:t xml:space="preserve"> π</w:t>
      </w:r>
      <w:r w:rsidRPr="00F85734">
        <w:rPr>
          <w:rFonts w:eastAsia="Times New Roman"/>
          <w:szCs w:val="24"/>
        </w:rPr>
        <w:t>αλεύουμε</w:t>
      </w:r>
      <w:r>
        <w:rPr>
          <w:rFonts w:eastAsia="Times New Roman"/>
          <w:szCs w:val="24"/>
        </w:rPr>
        <w:t xml:space="preserve">- έτσι </w:t>
      </w:r>
      <w:r w:rsidRPr="00F85734">
        <w:rPr>
          <w:rFonts w:eastAsia="Times New Roman"/>
          <w:szCs w:val="24"/>
        </w:rPr>
        <w:t xml:space="preserve">έχετε </w:t>
      </w:r>
      <w:r>
        <w:rPr>
          <w:rFonts w:eastAsia="Times New Roman"/>
          <w:szCs w:val="24"/>
        </w:rPr>
        <w:t>«ξεδοντιάσει»</w:t>
      </w:r>
      <w:r w:rsidRPr="00F85734">
        <w:rPr>
          <w:rFonts w:eastAsia="Times New Roman"/>
          <w:szCs w:val="24"/>
        </w:rPr>
        <w:t xml:space="preserve"> τα πάντα</w:t>
      </w:r>
      <w:r>
        <w:rPr>
          <w:rFonts w:eastAsia="Times New Roman"/>
          <w:szCs w:val="24"/>
        </w:rPr>
        <w:t>.</w:t>
      </w:r>
      <w:r w:rsidRPr="00F85734">
        <w:rPr>
          <w:rFonts w:eastAsia="Times New Roman"/>
          <w:szCs w:val="24"/>
        </w:rPr>
        <w:t xml:space="preserve"> </w:t>
      </w:r>
    </w:p>
    <w:p w:rsidR="00EF197F" w:rsidRDefault="00120B8D">
      <w:pPr>
        <w:spacing w:line="600" w:lineRule="auto"/>
        <w:ind w:firstLine="720"/>
        <w:jc w:val="both"/>
        <w:rPr>
          <w:rFonts w:eastAsia="Times New Roman"/>
          <w:szCs w:val="24"/>
        </w:rPr>
      </w:pPr>
      <w:r w:rsidRPr="00F85734">
        <w:rPr>
          <w:rFonts w:eastAsia="Times New Roman"/>
          <w:szCs w:val="24"/>
        </w:rPr>
        <w:t xml:space="preserve">Προχθές μιλάγαμε </w:t>
      </w:r>
      <w:r>
        <w:rPr>
          <w:rFonts w:eastAsia="Times New Roman"/>
          <w:szCs w:val="24"/>
        </w:rPr>
        <w:t>για τη δικαιοσύνη. Τους έλεγα</w:t>
      </w:r>
      <w:r w:rsidRPr="00F85734">
        <w:rPr>
          <w:rFonts w:eastAsia="Times New Roman"/>
          <w:szCs w:val="24"/>
        </w:rPr>
        <w:t xml:space="preserve"> και πάλι </w:t>
      </w:r>
      <w:r>
        <w:rPr>
          <w:rFonts w:eastAsia="Times New Roman"/>
          <w:szCs w:val="24"/>
        </w:rPr>
        <w:t xml:space="preserve">ότι </w:t>
      </w:r>
      <w:r w:rsidRPr="00F85734">
        <w:rPr>
          <w:rFonts w:eastAsia="Times New Roman"/>
          <w:szCs w:val="24"/>
        </w:rPr>
        <w:t>το πρόβλημα είναι ένα</w:t>
      </w:r>
      <w:r>
        <w:rPr>
          <w:rFonts w:eastAsia="Times New Roman"/>
          <w:szCs w:val="24"/>
        </w:rPr>
        <w:t>. Έψαχναν</w:t>
      </w:r>
      <w:r w:rsidRPr="00F85734">
        <w:rPr>
          <w:rFonts w:eastAsia="Times New Roman"/>
          <w:szCs w:val="24"/>
        </w:rPr>
        <w:t xml:space="preserve"> να βρουν όλοι εδώ</w:t>
      </w:r>
      <w:r>
        <w:rPr>
          <w:rFonts w:eastAsia="Times New Roman"/>
          <w:szCs w:val="24"/>
        </w:rPr>
        <w:t>,</w:t>
      </w:r>
      <w:r w:rsidRPr="00F85734">
        <w:rPr>
          <w:rFonts w:eastAsia="Times New Roman"/>
          <w:szCs w:val="24"/>
        </w:rPr>
        <w:t xml:space="preserve"> όλοι οι σοφοί του έθνους</w:t>
      </w:r>
      <w:r>
        <w:rPr>
          <w:rFonts w:eastAsia="Times New Roman"/>
          <w:szCs w:val="24"/>
        </w:rPr>
        <w:t>,</w:t>
      </w:r>
      <w:r w:rsidRPr="00F85734">
        <w:rPr>
          <w:rFonts w:eastAsia="Times New Roman"/>
          <w:szCs w:val="24"/>
        </w:rPr>
        <w:t xml:space="preserve"> </w:t>
      </w:r>
      <w:r>
        <w:rPr>
          <w:rFonts w:eastAsia="Times New Roman"/>
          <w:szCs w:val="24"/>
        </w:rPr>
        <w:t>π</w:t>
      </w:r>
      <w:r w:rsidRPr="00F85734">
        <w:rPr>
          <w:rFonts w:eastAsia="Times New Roman"/>
          <w:szCs w:val="24"/>
        </w:rPr>
        <w:t xml:space="preserve">ώς γίνεται και </w:t>
      </w:r>
      <w:r>
        <w:rPr>
          <w:rFonts w:eastAsia="Times New Roman"/>
          <w:szCs w:val="24"/>
        </w:rPr>
        <w:t xml:space="preserve">απονέμεται τόσο </w:t>
      </w:r>
      <w:r w:rsidRPr="00F85734">
        <w:rPr>
          <w:rFonts w:eastAsia="Times New Roman"/>
          <w:szCs w:val="24"/>
        </w:rPr>
        <w:t>αργά η δικαιοσύνη στην Ελλάδα</w:t>
      </w:r>
      <w:r>
        <w:rPr>
          <w:rFonts w:eastAsia="Times New Roman"/>
          <w:szCs w:val="24"/>
        </w:rPr>
        <w:t>. Μα, γίνεται γιατί την</w:t>
      </w:r>
      <w:r w:rsidRPr="00F85734">
        <w:rPr>
          <w:rFonts w:eastAsia="Times New Roman"/>
          <w:szCs w:val="24"/>
        </w:rPr>
        <w:t xml:space="preserve"> </w:t>
      </w:r>
      <w:r>
        <w:rPr>
          <w:rFonts w:eastAsia="Times New Roman"/>
          <w:szCs w:val="24"/>
        </w:rPr>
        <w:t xml:space="preserve">απονέμουν </w:t>
      </w:r>
      <w:r w:rsidRPr="00F85734">
        <w:rPr>
          <w:rFonts w:eastAsia="Times New Roman"/>
          <w:szCs w:val="24"/>
        </w:rPr>
        <w:t xml:space="preserve">οι μισοί δικαστικοί σχεδόν από αυτούς που </w:t>
      </w:r>
      <w:r>
        <w:rPr>
          <w:rFonts w:eastAsia="Times New Roman"/>
          <w:szCs w:val="24"/>
        </w:rPr>
        <w:t>εκαλούντο</w:t>
      </w:r>
      <w:r w:rsidRPr="00F85734">
        <w:rPr>
          <w:rFonts w:eastAsia="Times New Roman"/>
          <w:szCs w:val="24"/>
        </w:rPr>
        <w:t xml:space="preserve"> να την απονέμουν πριν μόλις από δέκα χρόνια</w:t>
      </w:r>
      <w:r>
        <w:rPr>
          <w:rFonts w:eastAsia="Times New Roman"/>
          <w:szCs w:val="24"/>
        </w:rPr>
        <w:t>.</w:t>
      </w:r>
      <w:r w:rsidRPr="00F85734">
        <w:rPr>
          <w:rFonts w:eastAsia="Times New Roman"/>
          <w:szCs w:val="24"/>
        </w:rPr>
        <w:t xml:space="preserve"> Αυτό είναι το πρόβλημα</w:t>
      </w:r>
      <w:r>
        <w:rPr>
          <w:rFonts w:eastAsia="Times New Roman"/>
          <w:szCs w:val="24"/>
        </w:rPr>
        <w:t>.</w:t>
      </w:r>
      <w:r w:rsidRPr="00F85734">
        <w:rPr>
          <w:rFonts w:eastAsia="Times New Roman"/>
          <w:szCs w:val="24"/>
        </w:rPr>
        <w:t xml:space="preserve"> </w:t>
      </w:r>
    </w:p>
    <w:p w:rsidR="00EF197F" w:rsidRDefault="00120B8D">
      <w:pPr>
        <w:spacing w:line="600" w:lineRule="auto"/>
        <w:ind w:firstLine="720"/>
        <w:jc w:val="both"/>
        <w:rPr>
          <w:rFonts w:eastAsia="Times New Roman"/>
          <w:szCs w:val="24"/>
        </w:rPr>
      </w:pPr>
      <w:r>
        <w:rPr>
          <w:rFonts w:eastAsia="Times New Roman"/>
          <w:szCs w:val="24"/>
        </w:rPr>
        <w:t>Έ</w:t>
      </w:r>
      <w:r w:rsidRPr="00F85734">
        <w:rPr>
          <w:rFonts w:eastAsia="Times New Roman"/>
          <w:szCs w:val="24"/>
        </w:rPr>
        <w:t>τσι</w:t>
      </w:r>
      <w:r>
        <w:rPr>
          <w:rFonts w:eastAsia="Times New Roman"/>
          <w:szCs w:val="24"/>
        </w:rPr>
        <w:t>,</w:t>
      </w:r>
      <w:r w:rsidRPr="00F85734">
        <w:rPr>
          <w:rFonts w:eastAsia="Times New Roman"/>
          <w:szCs w:val="24"/>
        </w:rPr>
        <w:t xml:space="preserve"> λοιπόν</w:t>
      </w:r>
      <w:r>
        <w:rPr>
          <w:rFonts w:eastAsia="Times New Roman"/>
          <w:szCs w:val="24"/>
        </w:rPr>
        <w:t>,</w:t>
      </w:r>
      <w:r w:rsidRPr="00F85734">
        <w:rPr>
          <w:rFonts w:eastAsia="Times New Roman"/>
          <w:szCs w:val="24"/>
        </w:rPr>
        <w:t xml:space="preserve"> </w:t>
      </w:r>
      <w:r>
        <w:rPr>
          <w:rFonts w:eastAsia="Times New Roman"/>
          <w:szCs w:val="24"/>
        </w:rPr>
        <w:t xml:space="preserve">ακολουθείται </w:t>
      </w:r>
      <w:r w:rsidRPr="00F85734">
        <w:rPr>
          <w:rFonts w:eastAsia="Times New Roman"/>
          <w:szCs w:val="24"/>
        </w:rPr>
        <w:t xml:space="preserve">ακριβώς </w:t>
      </w:r>
      <w:r>
        <w:rPr>
          <w:rFonts w:eastAsia="Times New Roman"/>
          <w:szCs w:val="24"/>
        </w:rPr>
        <w:t>η ίδια μέθοδος. Κ</w:t>
      </w:r>
      <w:r w:rsidRPr="00F85734">
        <w:rPr>
          <w:rFonts w:eastAsia="Times New Roman"/>
          <w:szCs w:val="24"/>
        </w:rPr>
        <w:t>αι ποια είναι η μέθοδος</w:t>
      </w:r>
      <w:r>
        <w:rPr>
          <w:rFonts w:eastAsia="Times New Roman"/>
          <w:szCs w:val="24"/>
        </w:rPr>
        <w:t>,</w:t>
      </w:r>
      <w:r w:rsidRPr="00F85734">
        <w:rPr>
          <w:rFonts w:eastAsia="Times New Roman"/>
          <w:szCs w:val="24"/>
        </w:rPr>
        <w:t xml:space="preserve"> για να </w:t>
      </w:r>
      <w:r>
        <w:rPr>
          <w:rFonts w:eastAsia="Times New Roman"/>
          <w:szCs w:val="24"/>
        </w:rPr>
        <w:t xml:space="preserve">την </w:t>
      </w:r>
      <w:r w:rsidRPr="00F85734">
        <w:rPr>
          <w:rFonts w:eastAsia="Times New Roman"/>
          <w:szCs w:val="24"/>
        </w:rPr>
        <w:t xml:space="preserve">ακούει και </w:t>
      </w:r>
      <w:r>
        <w:rPr>
          <w:rFonts w:eastAsia="Times New Roman"/>
          <w:szCs w:val="24"/>
        </w:rPr>
        <w:t xml:space="preserve">ο </w:t>
      </w:r>
      <w:r w:rsidRPr="00F85734">
        <w:rPr>
          <w:rFonts w:eastAsia="Times New Roman"/>
          <w:szCs w:val="24"/>
        </w:rPr>
        <w:t xml:space="preserve">ελληνικός λαός που μας ακούει και να την </w:t>
      </w:r>
      <w:r w:rsidRPr="00F85734">
        <w:rPr>
          <w:rFonts w:eastAsia="Times New Roman"/>
          <w:szCs w:val="24"/>
        </w:rPr>
        <w:lastRenderedPageBreak/>
        <w:t>καταλαβαίνει</w:t>
      </w:r>
      <w:r>
        <w:rPr>
          <w:rFonts w:eastAsia="Times New Roman"/>
          <w:szCs w:val="24"/>
        </w:rPr>
        <w:t>; Η μέθοδος είναι συγκεκριμένη. Ε</w:t>
      </w:r>
      <w:r w:rsidRPr="00F85734">
        <w:rPr>
          <w:rFonts w:eastAsia="Times New Roman"/>
          <w:szCs w:val="24"/>
        </w:rPr>
        <w:t xml:space="preserve">ίναι ότι όποιος συνταξιοδοτείται στο </w:t>
      </w:r>
      <w:r>
        <w:rPr>
          <w:rFonts w:eastAsia="Times New Roman"/>
          <w:szCs w:val="24"/>
        </w:rPr>
        <w:t>ΕΣΥ</w:t>
      </w:r>
      <w:r w:rsidRPr="00F85734">
        <w:rPr>
          <w:rFonts w:eastAsia="Times New Roman"/>
          <w:szCs w:val="24"/>
        </w:rPr>
        <w:t xml:space="preserve"> ή </w:t>
      </w:r>
      <w:r>
        <w:rPr>
          <w:rFonts w:eastAsia="Times New Roman"/>
          <w:szCs w:val="24"/>
        </w:rPr>
        <w:t xml:space="preserve">στα σχολεία </w:t>
      </w:r>
      <w:r w:rsidRPr="00F85734">
        <w:rPr>
          <w:rFonts w:eastAsia="Times New Roman"/>
          <w:szCs w:val="24"/>
        </w:rPr>
        <w:t xml:space="preserve">ή στα λύκεια ή στη δικαιοσύνη ή στις δημόσιες υπηρεσίες </w:t>
      </w:r>
      <w:r>
        <w:rPr>
          <w:rFonts w:eastAsia="Times New Roman"/>
          <w:szCs w:val="24"/>
        </w:rPr>
        <w:t xml:space="preserve">και </w:t>
      </w:r>
      <w:r w:rsidRPr="00F85734">
        <w:rPr>
          <w:rFonts w:eastAsia="Times New Roman"/>
          <w:szCs w:val="24"/>
        </w:rPr>
        <w:t>στα υπουργεία δεν προσλαμβάνεται για κανέναν λόγο</w:t>
      </w:r>
      <w:r>
        <w:rPr>
          <w:rFonts w:eastAsia="Times New Roman"/>
          <w:szCs w:val="24"/>
        </w:rPr>
        <w:t xml:space="preserve"> κανένας</w:t>
      </w:r>
      <w:r w:rsidRPr="00F85734">
        <w:rPr>
          <w:rFonts w:eastAsia="Times New Roman"/>
          <w:szCs w:val="24"/>
        </w:rPr>
        <w:t xml:space="preserve"> απολύτως στη θέση του</w:t>
      </w:r>
      <w:r>
        <w:rPr>
          <w:rFonts w:eastAsia="Times New Roman"/>
          <w:szCs w:val="24"/>
        </w:rPr>
        <w:t xml:space="preserve">. Αν λέω ψέματα, ας με διαψεύσει όποιος πάρει τον λόγο μετά από εμάς. Εδώ είμαστε. </w:t>
      </w:r>
    </w:p>
    <w:p w:rsidR="00EF197F" w:rsidRDefault="00120B8D">
      <w:pPr>
        <w:spacing w:line="600" w:lineRule="auto"/>
        <w:ind w:firstLine="720"/>
        <w:jc w:val="both"/>
        <w:rPr>
          <w:rFonts w:eastAsia="Times New Roman"/>
          <w:szCs w:val="24"/>
        </w:rPr>
      </w:pPr>
      <w:r>
        <w:rPr>
          <w:rFonts w:eastAsia="Times New Roman"/>
          <w:szCs w:val="24"/>
        </w:rPr>
        <w:t>Σ</w:t>
      </w:r>
      <w:r w:rsidRPr="00F85734">
        <w:rPr>
          <w:rFonts w:eastAsia="Times New Roman"/>
          <w:szCs w:val="24"/>
        </w:rPr>
        <w:t>ας είναι αδύνατον να παραδεχτείτε ενώπιον του ελληνικού λαού</w:t>
      </w:r>
      <w:r>
        <w:rPr>
          <w:rFonts w:eastAsia="Times New Roman"/>
          <w:szCs w:val="24"/>
        </w:rPr>
        <w:t>,</w:t>
      </w:r>
      <w:r w:rsidRPr="00F85734">
        <w:rPr>
          <w:rFonts w:eastAsia="Times New Roman"/>
          <w:szCs w:val="24"/>
        </w:rPr>
        <w:t xml:space="preserve"> κοιτώντας </w:t>
      </w:r>
      <w:r>
        <w:rPr>
          <w:rFonts w:eastAsia="Times New Roman"/>
          <w:szCs w:val="24"/>
        </w:rPr>
        <w:t xml:space="preserve">τον </w:t>
      </w:r>
      <w:r w:rsidRPr="00F85734">
        <w:rPr>
          <w:rFonts w:eastAsia="Times New Roman"/>
          <w:szCs w:val="24"/>
        </w:rPr>
        <w:t>στα μάτια</w:t>
      </w:r>
      <w:r>
        <w:rPr>
          <w:rFonts w:eastAsia="Times New Roman"/>
          <w:szCs w:val="24"/>
        </w:rPr>
        <w:t>,</w:t>
      </w:r>
      <w:r w:rsidRPr="00F85734">
        <w:rPr>
          <w:rFonts w:eastAsia="Times New Roman"/>
          <w:szCs w:val="24"/>
        </w:rPr>
        <w:t xml:space="preserve"> ότι τίποτε απολύτως πια δεν λειτουργεί εύρυθμα σε αυτή την χώρα</w:t>
      </w:r>
      <w:r>
        <w:rPr>
          <w:rFonts w:eastAsia="Times New Roman"/>
          <w:szCs w:val="24"/>
        </w:rPr>
        <w:t>,</w:t>
      </w:r>
      <w:r w:rsidRPr="00F85734">
        <w:rPr>
          <w:rFonts w:eastAsia="Times New Roman"/>
          <w:szCs w:val="24"/>
        </w:rPr>
        <w:t xml:space="preserve"> </w:t>
      </w:r>
      <w:r>
        <w:rPr>
          <w:rFonts w:eastAsia="Times New Roman"/>
          <w:szCs w:val="24"/>
        </w:rPr>
        <w:t xml:space="preserve">που </w:t>
      </w:r>
      <w:r w:rsidRPr="00F85734">
        <w:rPr>
          <w:rFonts w:eastAsia="Times New Roman"/>
          <w:szCs w:val="24"/>
        </w:rPr>
        <w:t xml:space="preserve">λόγω της πολιτικής απόφασης </w:t>
      </w:r>
      <w:r>
        <w:rPr>
          <w:rFonts w:eastAsia="Times New Roman"/>
          <w:szCs w:val="24"/>
        </w:rPr>
        <w:t>των τριών μεγάλων και μνημονιακότατων κομμάτων της Β</w:t>
      </w:r>
      <w:r w:rsidRPr="00F85734">
        <w:rPr>
          <w:rFonts w:eastAsia="Times New Roman"/>
          <w:szCs w:val="24"/>
        </w:rPr>
        <w:t xml:space="preserve">ουλής </w:t>
      </w:r>
      <w:r>
        <w:rPr>
          <w:rFonts w:eastAsia="Times New Roman"/>
          <w:szCs w:val="24"/>
        </w:rPr>
        <w:t xml:space="preserve">μας </w:t>
      </w:r>
      <w:r w:rsidRPr="00F85734">
        <w:rPr>
          <w:rFonts w:eastAsia="Times New Roman"/>
          <w:szCs w:val="24"/>
        </w:rPr>
        <w:t xml:space="preserve">που κυβέρνησαν και κυβερνούν να αποδεχθούν </w:t>
      </w:r>
      <w:r w:rsidR="00482A62">
        <w:rPr>
          <w:rFonts w:eastAsia="Times New Roman"/>
          <w:szCs w:val="24"/>
        </w:rPr>
        <w:t>-</w:t>
      </w:r>
      <w:r>
        <w:rPr>
          <w:rFonts w:eastAsia="Times New Roman"/>
          <w:szCs w:val="24"/>
        </w:rPr>
        <w:t xml:space="preserve">ποια είναι η απόφαση η </w:t>
      </w:r>
      <w:r w:rsidRPr="007D3B13">
        <w:rPr>
          <w:rFonts w:eastAsia="Times New Roman"/>
          <w:szCs w:val="24"/>
        </w:rPr>
        <w:t>πολιτική</w:t>
      </w:r>
      <w:r>
        <w:rPr>
          <w:rFonts w:eastAsia="Times New Roman"/>
          <w:szCs w:val="24"/>
        </w:rPr>
        <w:t xml:space="preserve">;- </w:t>
      </w:r>
      <w:r w:rsidRPr="00F85734">
        <w:rPr>
          <w:rFonts w:eastAsia="Times New Roman"/>
          <w:szCs w:val="24"/>
        </w:rPr>
        <w:t xml:space="preserve">όλοι σας την οικονομική κατοχή των Βρυξελλών στην πατρίδα </w:t>
      </w:r>
      <w:r>
        <w:rPr>
          <w:rFonts w:eastAsia="Times New Roman"/>
          <w:szCs w:val="24"/>
        </w:rPr>
        <w:t>μας, ν</w:t>
      </w:r>
      <w:r w:rsidRPr="00F85734">
        <w:rPr>
          <w:rFonts w:eastAsia="Times New Roman"/>
          <w:szCs w:val="24"/>
        </w:rPr>
        <w:t>α μετατρέψετε όλοι σας μαζί</w:t>
      </w:r>
      <w:r>
        <w:rPr>
          <w:rFonts w:eastAsia="Times New Roman"/>
          <w:szCs w:val="24"/>
        </w:rPr>
        <w:t>,</w:t>
      </w:r>
      <w:r w:rsidRPr="00F85734">
        <w:rPr>
          <w:rFonts w:eastAsia="Times New Roman"/>
          <w:szCs w:val="24"/>
        </w:rPr>
        <w:t xml:space="preserve"> σε συνεργασία </w:t>
      </w:r>
      <w:r>
        <w:rPr>
          <w:rFonts w:eastAsia="Times New Roman"/>
          <w:szCs w:val="24"/>
        </w:rPr>
        <w:t xml:space="preserve">αγαστή </w:t>
      </w:r>
      <w:r w:rsidRPr="00F85734">
        <w:rPr>
          <w:rFonts w:eastAsia="Times New Roman"/>
          <w:szCs w:val="24"/>
        </w:rPr>
        <w:t>τον ελληνικό λαό</w:t>
      </w:r>
      <w:r>
        <w:rPr>
          <w:rFonts w:eastAsia="Times New Roman"/>
          <w:szCs w:val="24"/>
        </w:rPr>
        <w:t>,</w:t>
      </w:r>
      <w:r w:rsidRPr="00F85734">
        <w:rPr>
          <w:rFonts w:eastAsia="Times New Roman"/>
          <w:szCs w:val="24"/>
        </w:rPr>
        <w:t xml:space="preserve"> σε υποδειγματικό κρατούμενο</w:t>
      </w:r>
      <w:r>
        <w:rPr>
          <w:rFonts w:eastAsia="Times New Roman"/>
          <w:szCs w:val="24"/>
        </w:rPr>
        <w:t>. Σ</w:t>
      </w:r>
      <w:r w:rsidRPr="00F85734">
        <w:rPr>
          <w:rFonts w:eastAsia="Times New Roman"/>
          <w:szCs w:val="24"/>
        </w:rPr>
        <w:t>ημείωσ</w:t>
      </w:r>
      <w:r>
        <w:rPr>
          <w:rFonts w:eastAsia="Times New Roman"/>
          <w:szCs w:val="24"/>
        </w:rPr>
        <w:t>η! Θ</w:t>
      </w:r>
      <w:r w:rsidRPr="00F85734">
        <w:rPr>
          <w:rFonts w:eastAsia="Times New Roman"/>
          <w:szCs w:val="24"/>
        </w:rPr>
        <w:t xml:space="preserve">υμήσου </w:t>
      </w:r>
      <w:r>
        <w:rPr>
          <w:rFonts w:eastAsia="Times New Roman"/>
          <w:szCs w:val="24"/>
        </w:rPr>
        <w:t>το αυτό, ελληνικέ λαέ!</w:t>
      </w:r>
      <w:r w:rsidRPr="00F85734">
        <w:rPr>
          <w:rFonts w:eastAsia="Times New Roman"/>
          <w:szCs w:val="24"/>
        </w:rPr>
        <w:t xml:space="preserve"> </w:t>
      </w:r>
      <w:r>
        <w:rPr>
          <w:rFonts w:eastAsia="Times New Roman"/>
          <w:szCs w:val="24"/>
        </w:rPr>
        <w:t>Α</w:t>
      </w:r>
      <w:r w:rsidRPr="00F85734">
        <w:rPr>
          <w:rFonts w:eastAsia="Times New Roman"/>
          <w:szCs w:val="24"/>
        </w:rPr>
        <w:t>ν και όταν το ρωτήσατε τον ελληνικό λαό τον Ιούλιο</w:t>
      </w:r>
      <w:r>
        <w:rPr>
          <w:rFonts w:eastAsia="Times New Roman"/>
          <w:szCs w:val="24"/>
        </w:rPr>
        <w:t xml:space="preserve"> </w:t>
      </w:r>
      <w:r w:rsidRPr="00F85734">
        <w:rPr>
          <w:rFonts w:eastAsia="Times New Roman"/>
          <w:szCs w:val="24"/>
        </w:rPr>
        <w:t>το</w:t>
      </w:r>
      <w:r>
        <w:rPr>
          <w:rFonts w:eastAsia="Times New Roman"/>
          <w:szCs w:val="24"/>
        </w:rPr>
        <w:t>υ</w:t>
      </w:r>
      <w:r w:rsidRPr="00F85734">
        <w:rPr>
          <w:rFonts w:eastAsia="Times New Roman"/>
          <w:szCs w:val="24"/>
        </w:rPr>
        <w:t xml:space="preserve"> 2015 </w:t>
      </w:r>
      <w:r>
        <w:rPr>
          <w:rFonts w:eastAsia="Times New Roman"/>
          <w:szCs w:val="24"/>
        </w:rPr>
        <w:t>ο ίδιος, ο ελληνικός λαός σά</w:t>
      </w:r>
      <w:r w:rsidRPr="00F85734">
        <w:rPr>
          <w:rFonts w:eastAsia="Times New Roman"/>
          <w:szCs w:val="24"/>
        </w:rPr>
        <w:t>ς δήλωσε ευκρινώς κα</w:t>
      </w:r>
      <w:r>
        <w:rPr>
          <w:rFonts w:eastAsia="Times New Roman"/>
          <w:szCs w:val="24"/>
        </w:rPr>
        <w:t>ι ευθαρσώς πως προτιμάει την έρ</w:t>
      </w:r>
      <w:r w:rsidRPr="00F85734">
        <w:rPr>
          <w:rFonts w:eastAsia="Times New Roman"/>
          <w:szCs w:val="24"/>
        </w:rPr>
        <w:t>μη την απελευθέρωσή του και δέχεται γενναία να πάρει τα όποια ρίσκα συνοδεύουν</w:t>
      </w:r>
      <w:r>
        <w:rPr>
          <w:rFonts w:eastAsia="Times New Roman"/>
          <w:szCs w:val="24"/>
        </w:rPr>
        <w:t xml:space="preserve"> αυτή</w:t>
      </w:r>
      <w:r w:rsidRPr="00F85734">
        <w:rPr>
          <w:rFonts w:eastAsia="Times New Roman"/>
          <w:szCs w:val="24"/>
        </w:rPr>
        <w:t xml:space="preserve"> την απελευθέρωση</w:t>
      </w:r>
      <w:r>
        <w:rPr>
          <w:rFonts w:eastAsia="Times New Roman"/>
          <w:szCs w:val="24"/>
        </w:rPr>
        <w:t xml:space="preserve">. Αυτό είπε το 62% από τους </w:t>
      </w:r>
      <w:r w:rsidRPr="00F85734">
        <w:rPr>
          <w:rFonts w:eastAsia="Times New Roman"/>
          <w:szCs w:val="24"/>
        </w:rPr>
        <w:t>συμπατριώτες μας</w:t>
      </w:r>
      <w:r>
        <w:rPr>
          <w:rFonts w:eastAsia="Times New Roman"/>
          <w:szCs w:val="24"/>
        </w:rPr>
        <w:t>.</w:t>
      </w:r>
      <w:r w:rsidRPr="00F85734">
        <w:rPr>
          <w:rFonts w:eastAsia="Times New Roman"/>
          <w:szCs w:val="24"/>
        </w:rPr>
        <w:t xml:space="preserve"> Λόγω λοιπόν αυτής της καταστροφικής σας απόφασης</w:t>
      </w:r>
      <w:r>
        <w:rPr>
          <w:rFonts w:eastAsia="Times New Roman"/>
          <w:szCs w:val="24"/>
        </w:rPr>
        <w:t>,</w:t>
      </w:r>
      <w:r w:rsidRPr="00F85734">
        <w:rPr>
          <w:rFonts w:eastAsia="Times New Roman"/>
          <w:szCs w:val="24"/>
        </w:rPr>
        <w:t xml:space="preserve"> είστε αναγκασμένοι τώρα</w:t>
      </w:r>
      <w:r>
        <w:rPr>
          <w:rFonts w:eastAsia="Times New Roman"/>
          <w:szCs w:val="24"/>
        </w:rPr>
        <w:t>,</w:t>
      </w:r>
      <w:r w:rsidRPr="00F85734">
        <w:rPr>
          <w:rFonts w:eastAsia="Times New Roman"/>
          <w:szCs w:val="24"/>
        </w:rPr>
        <w:t xml:space="preserve"> για να αποφεύγετε τη μ</w:t>
      </w:r>
      <w:r>
        <w:rPr>
          <w:rFonts w:eastAsia="Times New Roman"/>
          <w:szCs w:val="24"/>
        </w:rPr>
        <w:t>ν</w:t>
      </w:r>
      <w:r w:rsidRPr="00F85734">
        <w:rPr>
          <w:rFonts w:eastAsia="Times New Roman"/>
          <w:szCs w:val="24"/>
        </w:rPr>
        <w:t xml:space="preserve">ήμη των ανθρώπων που συσσωρεύεται </w:t>
      </w:r>
      <w:r>
        <w:rPr>
          <w:rFonts w:eastAsia="Times New Roman"/>
          <w:szCs w:val="24"/>
        </w:rPr>
        <w:t>-κ</w:t>
      </w:r>
      <w:r w:rsidRPr="00F85734">
        <w:rPr>
          <w:rFonts w:eastAsia="Times New Roman"/>
          <w:szCs w:val="24"/>
        </w:rPr>
        <w:t xml:space="preserve">αι πιστέψτε με οσονούπω θα </w:t>
      </w:r>
      <w:r w:rsidRPr="00F85734">
        <w:rPr>
          <w:rFonts w:eastAsia="Times New Roman"/>
          <w:szCs w:val="24"/>
        </w:rPr>
        <w:lastRenderedPageBreak/>
        <w:t xml:space="preserve">ξεσηκωθούν εναντίον </w:t>
      </w:r>
      <w:r>
        <w:rPr>
          <w:rFonts w:eastAsia="Times New Roman"/>
          <w:szCs w:val="24"/>
        </w:rPr>
        <w:t>σας-</w:t>
      </w:r>
      <w:r w:rsidRPr="00F85734">
        <w:rPr>
          <w:rFonts w:eastAsia="Times New Roman"/>
          <w:szCs w:val="24"/>
        </w:rPr>
        <w:t xml:space="preserve"> και την οργή τους </w:t>
      </w:r>
      <w:r>
        <w:rPr>
          <w:rFonts w:eastAsia="Times New Roman"/>
          <w:szCs w:val="24"/>
        </w:rPr>
        <w:t>-τ</w:t>
      </w:r>
      <w:r w:rsidRPr="00F85734">
        <w:rPr>
          <w:rFonts w:eastAsia="Times New Roman"/>
          <w:szCs w:val="24"/>
        </w:rPr>
        <w:t>ι άλλο</w:t>
      </w:r>
      <w:r>
        <w:rPr>
          <w:rFonts w:eastAsia="Times New Roman"/>
          <w:szCs w:val="24"/>
        </w:rPr>
        <w:t>;- να δαιμονοποιείτε</w:t>
      </w:r>
      <w:r w:rsidRPr="00F85734">
        <w:rPr>
          <w:rFonts w:eastAsia="Times New Roman"/>
          <w:szCs w:val="24"/>
        </w:rPr>
        <w:t xml:space="preserve"> και να συκοφαντεί</w:t>
      </w:r>
      <w:r>
        <w:rPr>
          <w:rFonts w:eastAsia="Times New Roman"/>
          <w:szCs w:val="24"/>
        </w:rPr>
        <w:t>τε</w:t>
      </w:r>
      <w:r w:rsidRPr="00F85734">
        <w:rPr>
          <w:rFonts w:eastAsia="Times New Roman"/>
          <w:szCs w:val="24"/>
        </w:rPr>
        <w:t xml:space="preserve"> συλλήβδην όλους ανεξαιρέτως τους δημόσιους λειτουργούς</w:t>
      </w:r>
      <w:r>
        <w:rPr>
          <w:rFonts w:eastAsia="Times New Roman"/>
          <w:szCs w:val="24"/>
        </w:rPr>
        <w:t>.</w:t>
      </w:r>
      <w:r w:rsidRPr="00F85734">
        <w:rPr>
          <w:rFonts w:eastAsia="Times New Roman"/>
          <w:szCs w:val="24"/>
        </w:rPr>
        <w:t xml:space="preserve"> </w:t>
      </w:r>
    </w:p>
    <w:p w:rsidR="00EF197F" w:rsidRDefault="00120B8D">
      <w:pPr>
        <w:spacing w:line="600" w:lineRule="auto"/>
        <w:ind w:firstLine="720"/>
        <w:jc w:val="both"/>
        <w:rPr>
          <w:rFonts w:eastAsia="Times New Roman"/>
          <w:szCs w:val="24"/>
        </w:rPr>
      </w:pPr>
      <w:r>
        <w:rPr>
          <w:rFonts w:eastAsia="Times New Roman"/>
          <w:szCs w:val="24"/>
        </w:rPr>
        <w:t xml:space="preserve">Καλά, </w:t>
      </w:r>
      <w:r w:rsidRPr="00F85734">
        <w:rPr>
          <w:rFonts w:eastAsia="Times New Roman"/>
          <w:szCs w:val="24"/>
        </w:rPr>
        <w:t>υπάρχουν κανάλια της διαπλοκής</w:t>
      </w:r>
      <w:r>
        <w:rPr>
          <w:rFonts w:eastAsia="Times New Roman"/>
          <w:szCs w:val="24"/>
        </w:rPr>
        <w:t>.</w:t>
      </w:r>
      <w:r w:rsidRPr="00F85734">
        <w:rPr>
          <w:rFonts w:eastAsia="Times New Roman"/>
          <w:szCs w:val="24"/>
        </w:rPr>
        <w:t xml:space="preserve"> </w:t>
      </w:r>
      <w:r>
        <w:rPr>
          <w:rFonts w:eastAsia="Times New Roman"/>
          <w:szCs w:val="24"/>
        </w:rPr>
        <w:t>Ό</w:t>
      </w:r>
      <w:r w:rsidRPr="00F85734">
        <w:rPr>
          <w:rFonts w:eastAsia="Times New Roman"/>
          <w:szCs w:val="24"/>
        </w:rPr>
        <w:t xml:space="preserve">πως το </w:t>
      </w:r>
      <w:r w:rsidR="00482A62">
        <w:rPr>
          <w:rFonts w:eastAsia="Times New Roman"/>
          <w:szCs w:val="24"/>
        </w:rPr>
        <w:t>«</w:t>
      </w:r>
      <w:r>
        <w:rPr>
          <w:rFonts w:eastAsia="Times New Roman"/>
          <w:szCs w:val="24"/>
          <w:lang w:val="en-US"/>
        </w:rPr>
        <w:t>MEGA</w:t>
      </w:r>
      <w:r w:rsidR="00482A62">
        <w:rPr>
          <w:rFonts w:eastAsia="Times New Roman"/>
          <w:szCs w:val="24"/>
        </w:rPr>
        <w:t>»</w:t>
      </w:r>
      <w:r w:rsidRPr="00F85734">
        <w:rPr>
          <w:rFonts w:eastAsia="Times New Roman"/>
          <w:szCs w:val="24"/>
        </w:rPr>
        <w:t xml:space="preserve"> του κ</w:t>
      </w:r>
      <w:r>
        <w:rPr>
          <w:rFonts w:eastAsia="Times New Roman"/>
          <w:szCs w:val="24"/>
        </w:rPr>
        <w:t>.</w:t>
      </w:r>
      <w:r w:rsidRPr="00F85734">
        <w:rPr>
          <w:rFonts w:eastAsia="Times New Roman"/>
          <w:szCs w:val="24"/>
        </w:rPr>
        <w:t xml:space="preserve"> Μαρινάκη</w:t>
      </w:r>
      <w:r>
        <w:rPr>
          <w:rFonts w:eastAsia="Times New Roman"/>
          <w:szCs w:val="24"/>
        </w:rPr>
        <w:t>,</w:t>
      </w:r>
      <w:r w:rsidRPr="00F85734">
        <w:rPr>
          <w:rFonts w:eastAsia="Times New Roman"/>
          <w:szCs w:val="24"/>
        </w:rPr>
        <w:t xml:space="preserve"> στο οποίο ο</w:t>
      </w:r>
      <w:r>
        <w:rPr>
          <w:rFonts w:eastAsia="Times New Roman"/>
          <w:szCs w:val="24"/>
        </w:rPr>
        <w:t xml:space="preserve"> κ.</w:t>
      </w:r>
      <w:r w:rsidRPr="00F85734">
        <w:rPr>
          <w:rFonts w:eastAsia="Times New Roman"/>
          <w:szCs w:val="24"/>
        </w:rPr>
        <w:t xml:space="preserve"> Ευαγγελάτος </w:t>
      </w:r>
      <w:r w:rsidR="00482A62">
        <w:rPr>
          <w:rFonts w:eastAsia="Times New Roman"/>
          <w:szCs w:val="24"/>
        </w:rPr>
        <w:t>-</w:t>
      </w:r>
      <w:r w:rsidRPr="00F85734">
        <w:rPr>
          <w:rFonts w:eastAsia="Times New Roman"/>
          <w:szCs w:val="24"/>
        </w:rPr>
        <w:t>μιλ</w:t>
      </w:r>
      <w:r>
        <w:rPr>
          <w:rFonts w:eastAsia="Times New Roman"/>
          <w:szCs w:val="24"/>
        </w:rPr>
        <w:t>άω</w:t>
      </w:r>
      <w:r w:rsidRPr="00F85734">
        <w:rPr>
          <w:rFonts w:eastAsia="Times New Roman"/>
          <w:szCs w:val="24"/>
        </w:rPr>
        <w:t xml:space="preserve"> πάντα με ονόματα από εδώ</w:t>
      </w:r>
      <w:r w:rsidRPr="007D3B13">
        <w:rPr>
          <w:rFonts w:eastAsia="Times New Roman"/>
          <w:szCs w:val="24"/>
        </w:rPr>
        <w:t>-</w:t>
      </w:r>
      <w:r w:rsidRPr="00F85734">
        <w:rPr>
          <w:rFonts w:eastAsia="Times New Roman"/>
          <w:szCs w:val="24"/>
        </w:rPr>
        <w:t xml:space="preserve"> προσπαθεί να μας πείσει ότι για το </w:t>
      </w:r>
      <w:r w:rsidRPr="00A6506E">
        <w:rPr>
          <w:rFonts w:eastAsia="Times New Roman"/>
          <w:szCs w:val="24"/>
        </w:rPr>
        <w:t xml:space="preserve">αδιέξοδο που </w:t>
      </w:r>
      <w:r w:rsidR="0020018E" w:rsidRPr="00A6506E">
        <w:rPr>
          <w:rFonts w:eastAsia="Times New Roman"/>
          <w:szCs w:val="24"/>
        </w:rPr>
        <w:t xml:space="preserve">θα </w:t>
      </w:r>
      <w:r w:rsidRPr="00A6506E">
        <w:rPr>
          <w:rFonts w:eastAsia="Times New Roman"/>
          <w:szCs w:val="24"/>
        </w:rPr>
        <w:t xml:space="preserve">πάει τρία </w:t>
      </w:r>
      <w:r w:rsidR="0020018E" w:rsidRPr="00A6506E">
        <w:rPr>
          <w:rFonts w:eastAsia="Times New Roman"/>
          <w:szCs w:val="24"/>
        </w:rPr>
        <w:t>ευρώ</w:t>
      </w:r>
      <w:r w:rsidRPr="00A6506E">
        <w:rPr>
          <w:rFonts w:eastAsia="Times New Roman"/>
          <w:szCs w:val="24"/>
        </w:rPr>
        <w:t xml:space="preserve"> σε λίγο η τιμή της αμόλυβδης</w:t>
      </w:r>
      <w:r w:rsidR="0020018E" w:rsidRPr="00A6506E">
        <w:rPr>
          <w:rFonts w:eastAsia="Times New Roman"/>
          <w:szCs w:val="24"/>
        </w:rPr>
        <w:t>,</w:t>
      </w:r>
      <w:r w:rsidRPr="00A6506E">
        <w:rPr>
          <w:rFonts w:eastAsia="Times New Roman"/>
          <w:szCs w:val="24"/>
        </w:rPr>
        <w:t xml:space="preserve"> της απλής φταίνε οι βενζινοπώλες</w:t>
      </w:r>
      <w:r w:rsidRPr="004C52DD">
        <w:rPr>
          <w:rFonts w:eastAsia="Times New Roman"/>
          <w:color w:val="FF0000"/>
          <w:szCs w:val="24"/>
        </w:rPr>
        <w:t>.</w:t>
      </w:r>
      <w:r w:rsidRPr="00F85734">
        <w:rPr>
          <w:rFonts w:eastAsia="Times New Roman"/>
          <w:szCs w:val="24"/>
        </w:rPr>
        <w:t xml:space="preserve"> Αυτό δεν το </w:t>
      </w:r>
      <w:r>
        <w:rPr>
          <w:rFonts w:eastAsia="Times New Roman"/>
          <w:szCs w:val="24"/>
        </w:rPr>
        <w:t>«</w:t>
      </w:r>
      <w:r w:rsidRPr="00F85734">
        <w:rPr>
          <w:rFonts w:eastAsia="Times New Roman"/>
          <w:szCs w:val="24"/>
        </w:rPr>
        <w:t>τρώει</w:t>
      </w:r>
      <w:r>
        <w:rPr>
          <w:rFonts w:eastAsia="Times New Roman"/>
          <w:szCs w:val="24"/>
        </w:rPr>
        <w:t>»</w:t>
      </w:r>
      <w:r w:rsidRPr="00F85734">
        <w:rPr>
          <w:rFonts w:eastAsia="Times New Roman"/>
          <w:szCs w:val="24"/>
        </w:rPr>
        <w:t xml:space="preserve"> κανείς</w:t>
      </w:r>
      <w:r>
        <w:rPr>
          <w:rFonts w:eastAsia="Times New Roman"/>
          <w:szCs w:val="24"/>
        </w:rPr>
        <w:t xml:space="preserve">, κύριε Βορίδη μου! Ζούμε </w:t>
      </w:r>
      <w:r w:rsidRPr="00F85734">
        <w:rPr>
          <w:rFonts w:eastAsia="Times New Roman"/>
          <w:szCs w:val="24"/>
        </w:rPr>
        <w:t>σε αυτή τη χώρα</w:t>
      </w:r>
      <w:r>
        <w:rPr>
          <w:rFonts w:eastAsia="Times New Roman"/>
          <w:szCs w:val="24"/>
        </w:rPr>
        <w:t>.</w:t>
      </w:r>
      <w:r w:rsidRPr="00F85734">
        <w:rPr>
          <w:rFonts w:eastAsia="Times New Roman"/>
          <w:szCs w:val="24"/>
        </w:rPr>
        <w:t xml:space="preserve"> Κανείς δεν μπορεί να πιστέψει ότι </w:t>
      </w:r>
      <w:r>
        <w:rPr>
          <w:rFonts w:eastAsia="Times New Roman"/>
          <w:szCs w:val="24"/>
        </w:rPr>
        <w:t>ένας βενζινοπώλη</w:t>
      </w:r>
      <w:r w:rsidRPr="00F85734">
        <w:rPr>
          <w:rFonts w:eastAsia="Times New Roman"/>
          <w:szCs w:val="24"/>
        </w:rPr>
        <w:t>ς στο</w:t>
      </w:r>
      <w:r>
        <w:rPr>
          <w:rFonts w:eastAsia="Times New Roman"/>
          <w:szCs w:val="24"/>
        </w:rPr>
        <w:t xml:space="preserve"> Νέο Η</w:t>
      </w:r>
      <w:r w:rsidRPr="00F85734">
        <w:rPr>
          <w:rFonts w:eastAsia="Times New Roman"/>
          <w:szCs w:val="24"/>
        </w:rPr>
        <w:t xml:space="preserve">ράκλειο </w:t>
      </w:r>
      <w:r>
        <w:rPr>
          <w:rFonts w:eastAsia="Times New Roman"/>
          <w:szCs w:val="24"/>
        </w:rPr>
        <w:t xml:space="preserve">που μένω εγώ ή </w:t>
      </w:r>
      <w:r w:rsidRPr="00F85734">
        <w:rPr>
          <w:rFonts w:eastAsia="Times New Roman"/>
          <w:szCs w:val="24"/>
        </w:rPr>
        <w:t xml:space="preserve">στον Πειραιά είναι αυτός που </w:t>
      </w:r>
      <w:r>
        <w:rPr>
          <w:rFonts w:eastAsia="Times New Roman"/>
          <w:szCs w:val="24"/>
        </w:rPr>
        <w:t xml:space="preserve">αισχροκερδεί </w:t>
      </w:r>
      <w:r w:rsidRPr="00F85734">
        <w:rPr>
          <w:rFonts w:eastAsia="Times New Roman"/>
          <w:szCs w:val="24"/>
        </w:rPr>
        <w:t>εις βάρος τους και δεν είναι ο κ</w:t>
      </w:r>
      <w:r>
        <w:rPr>
          <w:rFonts w:eastAsia="Times New Roman"/>
          <w:szCs w:val="24"/>
        </w:rPr>
        <w:t>.</w:t>
      </w:r>
      <w:r w:rsidRPr="00F85734">
        <w:rPr>
          <w:rFonts w:eastAsia="Times New Roman"/>
          <w:szCs w:val="24"/>
        </w:rPr>
        <w:t xml:space="preserve"> Βαρδινογιάννης που</w:t>
      </w:r>
      <w:r>
        <w:rPr>
          <w:rFonts w:eastAsia="Times New Roman"/>
          <w:szCs w:val="24"/>
        </w:rPr>
        <w:t xml:space="preserve"> έχει</w:t>
      </w:r>
      <w:r w:rsidRPr="00F85734">
        <w:rPr>
          <w:rFonts w:eastAsia="Times New Roman"/>
          <w:szCs w:val="24"/>
        </w:rPr>
        <w:t xml:space="preserve"> τα διυλιστήρια</w:t>
      </w:r>
      <w:r>
        <w:rPr>
          <w:rFonts w:eastAsia="Times New Roman"/>
          <w:szCs w:val="24"/>
        </w:rPr>
        <w:t>.</w:t>
      </w:r>
      <w:r w:rsidRPr="00F85734">
        <w:rPr>
          <w:rFonts w:eastAsia="Times New Roman"/>
          <w:szCs w:val="24"/>
        </w:rPr>
        <w:t xml:space="preserve"> </w:t>
      </w:r>
      <w:r>
        <w:rPr>
          <w:rFonts w:eastAsia="Times New Roman"/>
          <w:szCs w:val="24"/>
        </w:rPr>
        <w:t>Κ</w:t>
      </w:r>
      <w:r w:rsidRPr="00F85734">
        <w:rPr>
          <w:rFonts w:eastAsia="Times New Roman"/>
          <w:szCs w:val="24"/>
        </w:rPr>
        <w:t>αταλάβατε</w:t>
      </w:r>
      <w:r>
        <w:rPr>
          <w:rFonts w:eastAsia="Times New Roman"/>
          <w:szCs w:val="24"/>
        </w:rPr>
        <w:t>; Ξ</w:t>
      </w:r>
      <w:r w:rsidRPr="00F85734">
        <w:rPr>
          <w:rFonts w:eastAsia="Times New Roman"/>
          <w:szCs w:val="24"/>
        </w:rPr>
        <w:t xml:space="preserve">έρουν ότι υπάρχει </w:t>
      </w:r>
      <w:r>
        <w:rPr>
          <w:rFonts w:eastAsia="Times New Roman"/>
          <w:szCs w:val="24"/>
        </w:rPr>
        <w:t xml:space="preserve">αλλοτριωμένος ή </w:t>
      </w:r>
      <w:r w:rsidRPr="00F85734">
        <w:rPr>
          <w:rFonts w:eastAsia="Times New Roman"/>
          <w:szCs w:val="24"/>
        </w:rPr>
        <w:t>κατεστραμμένο</w:t>
      </w:r>
      <w:r>
        <w:rPr>
          <w:rFonts w:eastAsia="Times New Roman"/>
          <w:szCs w:val="24"/>
        </w:rPr>
        <w:t>ς ηθικά βενζινοπώλη</w:t>
      </w:r>
      <w:r w:rsidRPr="00F85734">
        <w:rPr>
          <w:rFonts w:eastAsia="Times New Roman"/>
          <w:szCs w:val="24"/>
        </w:rPr>
        <w:t>ς</w:t>
      </w:r>
      <w:r>
        <w:rPr>
          <w:rFonts w:eastAsia="Times New Roman"/>
          <w:szCs w:val="24"/>
        </w:rPr>
        <w:t>.</w:t>
      </w:r>
      <w:r w:rsidRPr="00F85734">
        <w:rPr>
          <w:rFonts w:eastAsia="Times New Roman"/>
          <w:szCs w:val="24"/>
        </w:rPr>
        <w:t xml:space="preserve"> </w:t>
      </w:r>
      <w:r>
        <w:rPr>
          <w:rFonts w:eastAsia="Times New Roman"/>
          <w:szCs w:val="24"/>
        </w:rPr>
        <w:t>Θ</w:t>
      </w:r>
      <w:r w:rsidRPr="00F85734">
        <w:rPr>
          <w:rFonts w:eastAsia="Times New Roman"/>
          <w:szCs w:val="24"/>
        </w:rPr>
        <w:t>α υπάρχουν</w:t>
      </w:r>
      <w:r>
        <w:rPr>
          <w:rFonts w:eastAsia="Times New Roman"/>
          <w:szCs w:val="24"/>
        </w:rPr>
        <w:t>.</w:t>
      </w:r>
      <w:r w:rsidRPr="00F85734">
        <w:rPr>
          <w:rFonts w:eastAsia="Times New Roman"/>
          <w:szCs w:val="24"/>
        </w:rPr>
        <w:t xml:space="preserve"> </w:t>
      </w:r>
      <w:r>
        <w:rPr>
          <w:rFonts w:eastAsia="Times New Roman"/>
          <w:szCs w:val="24"/>
        </w:rPr>
        <w:t xml:space="preserve">Εδώ </w:t>
      </w:r>
      <w:r w:rsidRPr="00F85734">
        <w:rPr>
          <w:rFonts w:eastAsia="Times New Roman"/>
          <w:szCs w:val="24"/>
        </w:rPr>
        <w:t xml:space="preserve">υπάρχουν </w:t>
      </w:r>
      <w:r w:rsidR="00482A62" w:rsidRPr="00F85734">
        <w:rPr>
          <w:rFonts w:eastAsia="Times New Roman"/>
          <w:szCs w:val="24"/>
        </w:rPr>
        <w:t>Β</w:t>
      </w:r>
      <w:r w:rsidRPr="00F85734">
        <w:rPr>
          <w:rFonts w:eastAsia="Times New Roman"/>
          <w:szCs w:val="24"/>
        </w:rPr>
        <w:t>ουλευτές</w:t>
      </w:r>
      <w:r>
        <w:rPr>
          <w:rFonts w:eastAsia="Times New Roman"/>
          <w:szCs w:val="24"/>
        </w:rPr>
        <w:t>.</w:t>
      </w:r>
      <w:r w:rsidRPr="00F85734">
        <w:rPr>
          <w:rFonts w:eastAsia="Times New Roman"/>
          <w:szCs w:val="24"/>
        </w:rPr>
        <w:t xml:space="preserve"> </w:t>
      </w:r>
      <w:r>
        <w:rPr>
          <w:rFonts w:eastAsia="Times New Roman"/>
          <w:szCs w:val="24"/>
        </w:rPr>
        <w:t xml:space="preserve">Δεν </w:t>
      </w:r>
      <w:r w:rsidRPr="00F85734">
        <w:rPr>
          <w:rFonts w:eastAsia="Times New Roman"/>
          <w:szCs w:val="24"/>
        </w:rPr>
        <w:t xml:space="preserve">λέω για </w:t>
      </w:r>
      <w:r>
        <w:rPr>
          <w:rFonts w:eastAsia="Times New Roman"/>
          <w:szCs w:val="24"/>
        </w:rPr>
        <w:t>άλλους.</w:t>
      </w:r>
      <w:r w:rsidRPr="00F85734">
        <w:rPr>
          <w:rFonts w:eastAsia="Times New Roman"/>
          <w:szCs w:val="24"/>
        </w:rPr>
        <w:t xml:space="preserve"> </w:t>
      </w:r>
      <w:r>
        <w:rPr>
          <w:rFonts w:eastAsia="Times New Roman"/>
          <w:szCs w:val="24"/>
        </w:rPr>
        <w:t>Υ</w:t>
      </w:r>
      <w:r w:rsidRPr="00F85734">
        <w:rPr>
          <w:rFonts w:eastAsia="Times New Roman"/>
          <w:szCs w:val="24"/>
        </w:rPr>
        <w:t xml:space="preserve">πάρχουν </w:t>
      </w:r>
      <w:r w:rsidR="00482A62" w:rsidRPr="00F85734">
        <w:rPr>
          <w:rFonts w:eastAsia="Times New Roman"/>
          <w:szCs w:val="24"/>
        </w:rPr>
        <w:t>Β</w:t>
      </w:r>
      <w:r w:rsidRPr="00F85734">
        <w:rPr>
          <w:rFonts w:eastAsia="Times New Roman"/>
          <w:szCs w:val="24"/>
        </w:rPr>
        <w:t>ουλευτές</w:t>
      </w:r>
      <w:r>
        <w:rPr>
          <w:rFonts w:eastAsia="Times New Roman"/>
          <w:szCs w:val="24"/>
        </w:rPr>
        <w:t>.</w:t>
      </w:r>
      <w:r w:rsidRPr="00F85734">
        <w:rPr>
          <w:rFonts w:eastAsia="Times New Roman"/>
          <w:szCs w:val="24"/>
        </w:rPr>
        <w:t xml:space="preserve"> </w:t>
      </w:r>
      <w:r>
        <w:rPr>
          <w:rFonts w:eastAsia="Times New Roman"/>
          <w:szCs w:val="24"/>
        </w:rPr>
        <w:t>Θ</w:t>
      </w:r>
      <w:r w:rsidRPr="00F85734">
        <w:rPr>
          <w:rFonts w:eastAsia="Times New Roman"/>
          <w:szCs w:val="24"/>
        </w:rPr>
        <w:t>α υπάρχει</w:t>
      </w:r>
      <w:r>
        <w:rPr>
          <w:rFonts w:eastAsia="Times New Roman"/>
          <w:szCs w:val="24"/>
        </w:rPr>
        <w:t>. Φαντάζεται κανείς ότι τ</w:t>
      </w:r>
      <w:r w:rsidRPr="00F85734">
        <w:rPr>
          <w:rFonts w:eastAsia="Times New Roman"/>
          <w:szCs w:val="24"/>
        </w:rPr>
        <w:t xml:space="preserve">ο </w:t>
      </w:r>
      <w:r>
        <w:rPr>
          <w:rFonts w:eastAsia="Times New Roman"/>
          <w:szCs w:val="24"/>
        </w:rPr>
        <w:t>«</w:t>
      </w:r>
      <w:r w:rsidRPr="00F85734">
        <w:rPr>
          <w:rFonts w:eastAsia="Times New Roman"/>
          <w:szCs w:val="24"/>
        </w:rPr>
        <w:t>μεγάλο ψάρι</w:t>
      </w:r>
      <w:r>
        <w:rPr>
          <w:rFonts w:eastAsia="Times New Roman"/>
          <w:szCs w:val="24"/>
        </w:rPr>
        <w:t>»</w:t>
      </w:r>
      <w:r w:rsidRPr="00F85734">
        <w:rPr>
          <w:rFonts w:eastAsia="Times New Roman"/>
          <w:szCs w:val="24"/>
        </w:rPr>
        <w:t xml:space="preserve"> που λέγεται Βαρδινογιάννης ή όπως αλλιώς λέγεται ο άλλος που έχει τα υπόλοιπα πετρέλαια</w:t>
      </w:r>
      <w:r>
        <w:rPr>
          <w:rFonts w:eastAsia="Times New Roman"/>
          <w:szCs w:val="24"/>
        </w:rPr>
        <w:t>,</w:t>
      </w:r>
      <w:r w:rsidRPr="00F85734">
        <w:rPr>
          <w:rFonts w:eastAsia="Times New Roman"/>
          <w:szCs w:val="24"/>
        </w:rPr>
        <w:t xml:space="preserve"> θα αφήσει το </w:t>
      </w:r>
      <w:r>
        <w:rPr>
          <w:rFonts w:eastAsia="Times New Roman"/>
          <w:szCs w:val="24"/>
        </w:rPr>
        <w:t>«</w:t>
      </w:r>
      <w:r w:rsidRPr="00F85734">
        <w:rPr>
          <w:rFonts w:eastAsia="Times New Roman"/>
          <w:szCs w:val="24"/>
        </w:rPr>
        <w:t>μικρό ψάρι</w:t>
      </w:r>
      <w:r>
        <w:rPr>
          <w:rFonts w:eastAsia="Times New Roman"/>
          <w:szCs w:val="24"/>
        </w:rPr>
        <w:t>»,</w:t>
      </w:r>
      <w:r w:rsidRPr="00F85734">
        <w:rPr>
          <w:rFonts w:eastAsia="Times New Roman"/>
          <w:szCs w:val="24"/>
        </w:rPr>
        <w:t xml:space="preserve"> το</w:t>
      </w:r>
      <w:r>
        <w:rPr>
          <w:rFonts w:eastAsia="Times New Roman"/>
          <w:szCs w:val="24"/>
        </w:rPr>
        <w:t>ν</w:t>
      </w:r>
      <w:r w:rsidRPr="00F85734">
        <w:rPr>
          <w:rFonts w:eastAsia="Times New Roman"/>
          <w:szCs w:val="24"/>
        </w:rPr>
        <w:t xml:space="preserve"> μικρό κατεστραμμένο το</w:t>
      </w:r>
      <w:r>
        <w:rPr>
          <w:rFonts w:eastAsia="Times New Roman"/>
          <w:szCs w:val="24"/>
        </w:rPr>
        <w:t xml:space="preserve">ν </w:t>
      </w:r>
      <w:r w:rsidRPr="00953D78">
        <w:rPr>
          <w:rFonts w:eastAsia="Times New Roman"/>
          <w:szCs w:val="24"/>
        </w:rPr>
        <w:t>βενζινοπ</w:t>
      </w:r>
      <w:r w:rsidR="00953D78">
        <w:rPr>
          <w:rFonts w:eastAsia="Times New Roman"/>
          <w:szCs w:val="24"/>
        </w:rPr>
        <w:t>ώλη</w:t>
      </w:r>
      <w:r>
        <w:rPr>
          <w:rFonts w:eastAsia="Times New Roman"/>
          <w:szCs w:val="24"/>
        </w:rPr>
        <w:t xml:space="preserve"> να</w:t>
      </w:r>
      <w:r w:rsidRPr="00F85734">
        <w:rPr>
          <w:rFonts w:eastAsia="Times New Roman"/>
          <w:szCs w:val="24"/>
        </w:rPr>
        <w:t xml:space="preserve"> κάνει </w:t>
      </w:r>
      <w:r>
        <w:rPr>
          <w:rFonts w:eastAsia="Times New Roman"/>
          <w:szCs w:val="24"/>
        </w:rPr>
        <w:t>αισχροκέρδεια</w:t>
      </w:r>
      <w:r w:rsidRPr="00F85734">
        <w:rPr>
          <w:rFonts w:eastAsia="Times New Roman"/>
          <w:szCs w:val="24"/>
        </w:rPr>
        <w:t xml:space="preserve"> στα καύσιμα</w:t>
      </w:r>
      <w:r>
        <w:rPr>
          <w:rFonts w:eastAsia="Times New Roman"/>
          <w:szCs w:val="24"/>
        </w:rPr>
        <w:t>; Ό</w:t>
      </w:r>
      <w:r w:rsidRPr="00F85734">
        <w:rPr>
          <w:rFonts w:eastAsia="Times New Roman"/>
          <w:szCs w:val="24"/>
        </w:rPr>
        <w:t xml:space="preserve">λοι ξέρουν ότι </w:t>
      </w:r>
      <w:r>
        <w:rPr>
          <w:rFonts w:eastAsia="Times New Roman"/>
          <w:szCs w:val="24"/>
        </w:rPr>
        <w:t>αισχροκερδεί.</w:t>
      </w:r>
      <w:r w:rsidRPr="00F85734">
        <w:rPr>
          <w:rFonts w:eastAsia="Times New Roman"/>
          <w:szCs w:val="24"/>
        </w:rPr>
        <w:t xml:space="preserve"> </w:t>
      </w:r>
      <w:r>
        <w:rPr>
          <w:rFonts w:eastAsia="Times New Roman"/>
          <w:szCs w:val="24"/>
        </w:rPr>
        <w:t>Το ψάρι βρωμά από το</w:t>
      </w:r>
      <w:r w:rsidRPr="00164499">
        <w:rPr>
          <w:rFonts w:eastAsia="Times New Roman"/>
          <w:szCs w:val="24"/>
        </w:rPr>
        <w:t xml:space="preserve"> </w:t>
      </w:r>
      <w:r>
        <w:rPr>
          <w:rFonts w:eastAsia="Times New Roman"/>
          <w:szCs w:val="24"/>
        </w:rPr>
        <w:t>κεφάλι! Κ</w:t>
      </w:r>
      <w:r w:rsidRPr="00F85734">
        <w:rPr>
          <w:rFonts w:eastAsia="Times New Roman"/>
          <w:szCs w:val="24"/>
        </w:rPr>
        <w:t>αι αυτός που έχει και το μαχαίρι και το πεπόνι</w:t>
      </w:r>
      <w:r>
        <w:rPr>
          <w:rFonts w:eastAsia="Times New Roman"/>
          <w:szCs w:val="24"/>
        </w:rPr>
        <w:t>,</w:t>
      </w:r>
      <w:r w:rsidRPr="00F85734">
        <w:rPr>
          <w:rFonts w:eastAsia="Times New Roman"/>
          <w:szCs w:val="24"/>
        </w:rPr>
        <w:t xml:space="preserve"> τα σφάζει και τα τρώει</w:t>
      </w:r>
      <w:r>
        <w:rPr>
          <w:rFonts w:eastAsia="Times New Roman"/>
          <w:szCs w:val="24"/>
        </w:rPr>
        <w:t>!</w:t>
      </w:r>
      <w:r w:rsidRPr="00F85734">
        <w:rPr>
          <w:rFonts w:eastAsia="Times New Roman"/>
          <w:szCs w:val="24"/>
        </w:rPr>
        <w:t xml:space="preserve"> </w:t>
      </w:r>
      <w:r>
        <w:rPr>
          <w:rFonts w:eastAsia="Times New Roman"/>
          <w:szCs w:val="24"/>
        </w:rPr>
        <w:t>Δ</w:t>
      </w:r>
      <w:r w:rsidRPr="00F85734">
        <w:rPr>
          <w:rFonts w:eastAsia="Times New Roman"/>
          <w:szCs w:val="24"/>
        </w:rPr>
        <w:t>εν αφήνει το</w:t>
      </w:r>
      <w:r>
        <w:rPr>
          <w:rFonts w:eastAsia="Times New Roman"/>
          <w:szCs w:val="24"/>
        </w:rPr>
        <w:t>ν βενζινοπώλη.</w:t>
      </w:r>
      <w:r w:rsidRPr="00F85734">
        <w:rPr>
          <w:rFonts w:eastAsia="Times New Roman"/>
          <w:szCs w:val="24"/>
        </w:rPr>
        <w:t xml:space="preserve"> Λέω</w:t>
      </w:r>
      <w:r>
        <w:rPr>
          <w:rFonts w:eastAsia="Times New Roman"/>
          <w:szCs w:val="24"/>
        </w:rPr>
        <w:t>,</w:t>
      </w:r>
      <w:r w:rsidRPr="00F85734">
        <w:rPr>
          <w:rFonts w:eastAsia="Times New Roman"/>
          <w:szCs w:val="24"/>
        </w:rPr>
        <w:t xml:space="preserve"> λοιπόν</w:t>
      </w:r>
      <w:r>
        <w:rPr>
          <w:rFonts w:eastAsia="Times New Roman"/>
          <w:szCs w:val="24"/>
        </w:rPr>
        <w:t>,</w:t>
      </w:r>
      <w:r w:rsidRPr="00F85734">
        <w:rPr>
          <w:rFonts w:eastAsia="Times New Roman"/>
          <w:szCs w:val="24"/>
        </w:rPr>
        <w:t xml:space="preserve"> πάψ</w:t>
      </w:r>
      <w:r>
        <w:rPr>
          <w:rFonts w:eastAsia="Times New Roman"/>
          <w:szCs w:val="24"/>
        </w:rPr>
        <w:t>τ</w:t>
      </w:r>
      <w:r w:rsidRPr="00F85734">
        <w:rPr>
          <w:rFonts w:eastAsia="Times New Roman"/>
          <w:szCs w:val="24"/>
        </w:rPr>
        <w:t>ε να συκοφαντεί</w:t>
      </w:r>
      <w:r>
        <w:rPr>
          <w:rFonts w:eastAsia="Times New Roman"/>
          <w:szCs w:val="24"/>
        </w:rPr>
        <w:t>τε.</w:t>
      </w:r>
      <w:r w:rsidRPr="00F85734">
        <w:rPr>
          <w:rFonts w:eastAsia="Times New Roman"/>
          <w:szCs w:val="24"/>
        </w:rPr>
        <w:t xml:space="preserve"> Δεν έχει κανένα νόημα</w:t>
      </w:r>
      <w:r>
        <w:rPr>
          <w:rFonts w:eastAsia="Times New Roman"/>
          <w:szCs w:val="24"/>
        </w:rPr>
        <w:t>.</w:t>
      </w:r>
      <w:r w:rsidRPr="00F85734">
        <w:rPr>
          <w:rFonts w:eastAsia="Times New Roman"/>
          <w:szCs w:val="24"/>
        </w:rPr>
        <w:t xml:space="preserve"> </w:t>
      </w:r>
    </w:p>
    <w:p w:rsidR="00EF197F" w:rsidRDefault="00120B8D">
      <w:pPr>
        <w:spacing w:line="600" w:lineRule="auto"/>
        <w:ind w:firstLine="720"/>
        <w:jc w:val="both"/>
        <w:rPr>
          <w:rFonts w:eastAsia="Times New Roman"/>
          <w:szCs w:val="24"/>
        </w:rPr>
      </w:pPr>
      <w:r>
        <w:rPr>
          <w:rFonts w:eastAsia="Times New Roman"/>
          <w:szCs w:val="24"/>
        </w:rPr>
        <w:t>Δεν θα αργή</w:t>
      </w:r>
      <w:r w:rsidRPr="00F85734">
        <w:rPr>
          <w:rFonts w:eastAsia="Times New Roman"/>
          <w:szCs w:val="24"/>
        </w:rPr>
        <w:t>σω πολύ ακόμα</w:t>
      </w:r>
      <w:r>
        <w:rPr>
          <w:rFonts w:eastAsia="Times New Roman"/>
          <w:szCs w:val="24"/>
        </w:rPr>
        <w:t>, κύριε</w:t>
      </w:r>
      <w:r w:rsidRPr="00D4179D">
        <w:rPr>
          <w:rFonts w:eastAsia="Times New Roman"/>
          <w:szCs w:val="24"/>
        </w:rPr>
        <w:t xml:space="preserve"> Πρόεδρε,</w:t>
      </w:r>
      <w:r w:rsidRPr="00F85734">
        <w:rPr>
          <w:rFonts w:eastAsia="Times New Roman"/>
          <w:szCs w:val="24"/>
        </w:rPr>
        <w:t xml:space="preserve"> αν και βλέπω ότι έχω </w:t>
      </w:r>
      <w:r>
        <w:rPr>
          <w:rFonts w:eastAsia="Times New Roman"/>
          <w:szCs w:val="24"/>
        </w:rPr>
        <w:t xml:space="preserve">ακόμα </w:t>
      </w:r>
      <w:r w:rsidRPr="00F85734">
        <w:rPr>
          <w:rFonts w:eastAsia="Times New Roman"/>
          <w:szCs w:val="24"/>
        </w:rPr>
        <w:t>λίγο χρόνο</w:t>
      </w:r>
      <w:r>
        <w:rPr>
          <w:rFonts w:eastAsia="Times New Roman"/>
          <w:szCs w:val="24"/>
        </w:rPr>
        <w:t xml:space="preserve">. Θα </w:t>
      </w:r>
      <w:r w:rsidRPr="00164499">
        <w:rPr>
          <w:rFonts w:eastAsia="Times New Roman"/>
          <w:szCs w:val="24"/>
        </w:rPr>
        <w:t>π</w:t>
      </w:r>
      <w:r>
        <w:rPr>
          <w:rFonts w:eastAsia="Times New Roman"/>
          <w:szCs w:val="24"/>
        </w:rPr>
        <w:t xml:space="preserve">ω λοιπόν ένα δεύτερο πρόβλημα. Το πρόβλημα που </w:t>
      </w:r>
      <w:r>
        <w:rPr>
          <w:rFonts w:eastAsia="Times New Roman"/>
          <w:szCs w:val="24"/>
        </w:rPr>
        <w:lastRenderedPageBreak/>
        <w:t xml:space="preserve">ανέλυσα το αντιμετωπίζετε καιρό. </w:t>
      </w:r>
      <w:r w:rsidRPr="00F85734">
        <w:rPr>
          <w:rFonts w:eastAsia="Times New Roman"/>
          <w:szCs w:val="24"/>
        </w:rPr>
        <w:t xml:space="preserve">Το δεύτερο πρόβλημα που αντιμετωπίζετε </w:t>
      </w:r>
      <w:r>
        <w:rPr>
          <w:rFonts w:eastAsia="Times New Roman"/>
          <w:szCs w:val="24"/>
        </w:rPr>
        <w:t>προσφάτως τους τελευταίους τρεις</w:t>
      </w:r>
      <w:r w:rsidRPr="00F85734">
        <w:rPr>
          <w:rFonts w:eastAsia="Times New Roman"/>
          <w:szCs w:val="24"/>
        </w:rPr>
        <w:t xml:space="preserve"> μήνες</w:t>
      </w:r>
      <w:r>
        <w:rPr>
          <w:rFonts w:eastAsia="Times New Roman"/>
          <w:szCs w:val="24"/>
        </w:rPr>
        <w:t>, κύριε Υ</w:t>
      </w:r>
      <w:r w:rsidRPr="00F85734">
        <w:rPr>
          <w:rFonts w:eastAsia="Times New Roman"/>
          <w:szCs w:val="24"/>
        </w:rPr>
        <w:t>πουργέ</w:t>
      </w:r>
      <w:r>
        <w:rPr>
          <w:rFonts w:eastAsia="Times New Roman"/>
          <w:szCs w:val="24"/>
        </w:rPr>
        <w:t xml:space="preserve">, είναι </w:t>
      </w:r>
      <w:r w:rsidRPr="00F85734">
        <w:rPr>
          <w:rFonts w:eastAsia="Times New Roman"/>
          <w:szCs w:val="24"/>
        </w:rPr>
        <w:t>η παντελής αδιαφορία των πολι</w:t>
      </w:r>
      <w:r>
        <w:rPr>
          <w:rFonts w:eastAsia="Times New Roman"/>
          <w:szCs w:val="24"/>
        </w:rPr>
        <w:t xml:space="preserve">τών για όποιο τελικά νομοσχέδιο. Νομίζετε ότι τους νοιάζει; Νομίζει κανείς σε αυτή την Αίθουσα σοβαρά ότι </w:t>
      </w:r>
      <w:r w:rsidRPr="00F85734">
        <w:rPr>
          <w:rFonts w:eastAsia="Times New Roman"/>
          <w:szCs w:val="24"/>
        </w:rPr>
        <w:t>νοιάζει κανέναν Έλληνα πολίτη αν θα βελτιωθούν οι υπηρεσίες που τους προσφέρει το δημόσιο</w:t>
      </w:r>
      <w:r>
        <w:rPr>
          <w:rFonts w:eastAsia="Times New Roman"/>
          <w:szCs w:val="24"/>
        </w:rPr>
        <w:t>;</w:t>
      </w:r>
      <w:r w:rsidRPr="00F85734">
        <w:rPr>
          <w:rFonts w:eastAsia="Times New Roman"/>
          <w:szCs w:val="24"/>
        </w:rPr>
        <w:t xml:space="preserve"> Δεν τους νοιάζει</w:t>
      </w:r>
      <w:r>
        <w:rPr>
          <w:rFonts w:eastAsia="Times New Roman"/>
          <w:szCs w:val="24"/>
        </w:rPr>
        <w:t>.</w:t>
      </w:r>
      <w:r w:rsidRPr="00F85734">
        <w:rPr>
          <w:rFonts w:eastAsia="Times New Roman"/>
          <w:szCs w:val="24"/>
        </w:rPr>
        <w:t xml:space="preserve"> </w:t>
      </w:r>
      <w:r>
        <w:rPr>
          <w:rFonts w:eastAsia="Times New Roman"/>
          <w:szCs w:val="24"/>
        </w:rPr>
        <w:t>Ό</w:t>
      </w:r>
      <w:r w:rsidRPr="00F85734">
        <w:rPr>
          <w:rFonts w:eastAsia="Times New Roman"/>
          <w:szCs w:val="24"/>
        </w:rPr>
        <w:t>χι για</w:t>
      </w:r>
      <w:r>
        <w:rPr>
          <w:rFonts w:eastAsia="Times New Roman"/>
          <w:szCs w:val="24"/>
        </w:rPr>
        <w:t xml:space="preserve">τί είναι ανάλγητοι, </w:t>
      </w:r>
      <w:r w:rsidRPr="00F85734">
        <w:rPr>
          <w:rFonts w:eastAsia="Times New Roman"/>
          <w:szCs w:val="24"/>
        </w:rPr>
        <w:t xml:space="preserve">όχι </w:t>
      </w:r>
      <w:r>
        <w:rPr>
          <w:rFonts w:eastAsia="Times New Roman"/>
          <w:szCs w:val="24"/>
        </w:rPr>
        <w:t xml:space="preserve">γιατί είναι αδιάφοροι, όχι γιατί δεν </w:t>
      </w:r>
      <w:r w:rsidRPr="00F85734">
        <w:rPr>
          <w:rFonts w:eastAsia="Times New Roman"/>
          <w:szCs w:val="24"/>
        </w:rPr>
        <w:t xml:space="preserve">θέλουν να έχουν </w:t>
      </w:r>
      <w:r>
        <w:rPr>
          <w:rFonts w:eastAsia="Times New Roman"/>
          <w:szCs w:val="24"/>
        </w:rPr>
        <w:t xml:space="preserve">ένα </w:t>
      </w:r>
      <w:r w:rsidR="00CA3F37">
        <w:rPr>
          <w:rFonts w:eastAsia="Times New Roman"/>
          <w:szCs w:val="24"/>
        </w:rPr>
        <w:t>δ</w:t>
      </w:r>
      <w:r>
        <w:rPr>
          <w:rFonts w:eastAsia="Times New Roman"/>
          <w:szCs w:val="24"/>
        </w:rPr>
        <w:t>ημόσιο της</w:t>
      </w:r>
      <w:r w:rsidRPr="00F85734">
        <w:rPr>
          <w:rFonts w:eastAsia="Times New Roman"/>
          <w:szCs w:val="24"/>
        </w:rPr>
        <w:t xml:space="preserve"> προκοπής</w:t>
      </w:r>
      <w:r>
        <w:rPr>
          <w:rFonts w:eastAsia="Times New Roman"/>
          <w:szCs w:val="24"/>
        </w:rPr>
        <w:t>.</w:t>
      </w:r>
      <w:r w:rsidRPr="00F85734">
        <w:rPr>
          <w:rFonts w:eastAsia="Times New Roman"/>
          <w:szCs w:val="24"/>
        </w:rPr>
        <w:t xml:space="preserve"> </w:t>
      </w:r>
    </w:p>
    <w:p w:rsidR="00EF197F" w:rsidRDefault="00120B8D">
      <w:pPr>
        <w:spacing w:line="600" w:lineRule="auto"/>
        <w:ind w:firstLine="720"/>
        <w:jc w:val="both"/>
        <w:rPr>
          <w:rFonts w:eastAsia="Times New Roman"/>
          <w:szCs w:val="24"/>
        </w:rPr>
      </w:pPr>
      <w:r w:rsidRPr="00F85734">
        <w:rPr>
          <w:rFonts w:eastAsia="Times New Roman"/>
          <w:szCs w:val="24"/>
        </w:rPr>
        <w:t>Δεν τους νοιάζει</w:t>
      </w:r>
      <w:r>
        <w:rPr>
          <w:rFonts w:eastAsia="Times New Roman"/>
          <w:szCs w:val="24"/>
        </w:rPr>
        <w:t>, κυρίες και κύριοι Β</w:t>
      </w:r>
      <w:r w:rsidRPr="00F85734">
        <w:rPr>
          <w:rFonts w:eastAsia="Times New Roman"/>
          <w:szCs w:val="24"/>
        </w:rPr>
        <w:t>ουλευτές</w:t>
      </w:r>
      <w:r>
        <w:rPr>
          <w:rFonts w:eastAsia="Times New Roman"/>
          <w:szCs w:val="24"/>
        </w:rPr>
        <w:t>, κύριε Υ</w:t>
      </w:r>
      <w:r w:rsidRPr="00F85734">
        <w:rPr>
          <w:rFonts w:eastAsia="Times New Roman"/>
          <w:szCs w:val="24"/>
        </w:rPr>
        <w:t xml:space="preserve">πουργέ </w:t>
      </w:r>
      <w:r>
        <w:rPr>
          <w:rFonts w:eastAsia="Times New Roman"/>
          <w:szCs w:val="24"/>
        </w:rPr>
        <w:t>-</w:t>
      </w:r>
      <w:r w:rsidRPr="00F85734">
        <w:rPr>
          <w:rFonts w:eastAsia="Times New Roman"/>
          <w:szCs w:val="24"/>
        </w:rPr>
        <w:t xml:space="preserve">χαίρομαι </w:t>
      </w:r>
      <w:r>
        <w:rPr>
          <w:rFonts w:eastAsia="Times New Roman"/>
          <w:szCs w:val="24"/>
        </w:rPr>
        <w:t>που με</w:t>
      </w:r>
      <w:r w:rsidRPr="00F85734">
        <w:rPr>
          <w:rFonts w:eastAsia="Times New Roman"/>
          <w:szCs w:val="24"/>
        </w:rPr>
        <w:t xml:space="preserve"> ακούτε με προσοχή</w:t>
      </w:r>
      <w:r>
        <w:rPr>
          <w:rFonts w:eastAsia="Times New Roman"/>
          <w:szCs w:val="24"/>
        </w:rPr>
        <w:t>-</w:t>
      </w:r>
      <w:r w:rsidRPr="00F85734">
        <w:rPr>
          <w:rFonts w:eastAsia="Times New Roman"/>
          <w:szCs w:val="24"/>
        </w:rPr>
        <w:t xml:space="preserve"> καν το εάν σε </w:t>
      </w:r>
      <w:r>
        <w:rPr>
          <w:rFonts w:eastAsia="Times New Roman"/>
          <w:szCs w:val="24"/>
        </w:rPr>
        <w:t>είκοσι πέντε</w:t>
      </w:r>
      <w:r w:rsidRPr="00F85734">
        <w:rPr>
          <w:rFonts w:eastAsia="Times New Roman"/>
          <w:szCs w:val="24"/>
        </w:rPr>
        <w:t xml:space="preserve"> χρόνια θα υπάρχει πλανήτης</w:t>
      </w:r>
      <w:r>
        <w:rPr>
          <w:rFonts w:eastAsia="Times New Roman"/>
          <w:szCs w:val="24"/>
        </w:rPr>
        <w:t>.</w:t>
      </w:r>
      <w:r w:rsidRPr="00F85734">
        <w:rPr>
          <w:rFonts w:eastAsia="Times New Roman"/>
          <w:szCs w:val="24"/>
        </w:rPr>
        <w:t xml:space="preserve"> Εδώ πέρα είχαμε το λιγότερο ενδιαφέρον</w:t>
      </w:r>
      <w:r>
        <w:rPr>
          <w:rFonts w:eastAsia="Times New Roman"/>
          <w:szCs w:val="24"/>
        </w:rPr>
        <w:t>.</w:t>
      </w:r>
      <w:r w:rsidRPr="00F85734">
        <w:rPr>
          <w:rFonts w:eastAsia="Times New Roman"/>
          <w:szCs w:val="24"/>
        </w:rPr>
        <w:t xml:space="preserve"> Οι άνθρωποι έλεγαν έξω </w:t>
      </w:r>
      <w:r>
        <w:rPr>
          <w:rFonts w:eastAsia="Times New Roman"/>
          <w:szCs w:val="24"/>
        </w:rPr>
        <w:t>«Κ</w:t>
      </w:r>
      <w:r w:rsidRPr="00F85734">
        <w:rPr>
          <w:rFonts w:eastAsia="Times New Roman"/>
          <w:szCs w:val="24"/>
        </w:rPr>
        <w:t>αι</w:t>
      </w:r>
      <w:r>
        <w:rPr>
          <w:rFonts w:eastAsia="Times New Roman"/>
          <w:szCs w:val="24"/>
        </w:rPr>
        <w:t>!</w:t>
      </w:r>
      <w:r w:rsidRPr="00F85734">
        <w:rPr>
          <w:rFonts w:eastAsia="Times New Roman"/>
          <w:szCs w:val="24"/>
        </w:rPr>
        <w:t xml:space="preserve"> </w:t>
      </w:r>
      <w:r>
        <w:rPr>
          <w:rFonts w:eastAsia="Times New Roman"/>
          <w:szCs w:val="24"/>
        </w:rPr>
        <w:t xml:space="preserve">Και </w:t>
      </w:r>
      <w:r w:rsidRPr="00F85734">
        <w:rPr>
          <w:rFonts w:eastAsia="Times New Roman"/>
          <w:szCs w:val="24"/>
        </w:rPr>
        <w:t>τι με νοιάζει</w:t>
      </w:r>
      <w:r>
        <w:rPr>
          <w:rFonts w:eastAsia="Times New Roman"/>
          <w:szCs w:val="24"/>
        </w:rPr>
        <w:t>.</w:t>
      </w:r>
      <w:r w:rsidRPr="00F85734">
        <w:rPr>
          <w:rFonts w:eastAsia="Times New Roman"/>
          <w:szCs w:val="24"/>
        </w:rPr>
        <w:t xml:space="preserve"> Εγώ σε </w:t>
      </w:r>
      <w:r>
        <w:rPr>
          <w:rFonts w:eastAsia="Times New Roman"/>
          <w:szCs w:val="24"/>
        </w:rPr>
        <w:t xml:space="preserve">είκοσι πέντε </w:t>
      </w:r>
      <w:r w:rsidRPr="00F85734">
        <w:rPr>
          <w:rFonts w:eastAsia="Times New Roman"/>
          <w:szCs w:val="24"/>
        </w:rPr>
        <w:t>χρόνια θα έχω πεθάνει από την πείνα</w:t>
      </w:r>
      <w:r>
        <w:rPr>
          <w:rFonts w:eastAsia="Times New Roman"/>
          <w:szCs w:val="24"/>
        </w:rPr>
        <w:t>».</w:t>
      </w:r>
      <w:r w:rsidRPr="00F85734">
        <w:rPr>
          <w:rFonts w:eastAsia="Times New Roman"/>
          <w:szCs w:val="24"/>
        </w:rPr>
        <w:t xml:space="preserve"> Αυτό είναι το πρόβλημα</w:t>
      </w:r>
      <w:r>
        <w:rPr>
          <w:rFonts w:eastAsia="Times New Roman"/>
          <w:szCs w:val="24"/>
        </w:rPr>
        <w:t xml:space="preserve"> σας. Ξέρετε π</w:t>
      </w:r>
      <w:r w:rsidRPr="00F85734">
        <w:rPr>
          <w:rFonts w:eastAsia="Times New Roman"/>
          <w:szCs w:val="24"/>
        </w:rPr>
        <w:t>οιο είναι το πρόβλημα ακριβώς</w:t>
      </w:r>
      <w:r>
        <w:rPr>
          <w:rFonts w:eastAsia="Times New Roman"/>
          <w:szCs w:val="24"/>
        </w:rPr>
        <w:t>;</w:t>
      </w:r>
      <w:r w:rsidRPr="00F85734">
        <w:rPr>
          <w:rFonts w:eastAsia="Times New Roman"/>
          <w:szCs w:val="24"/>
        </w:rPr>
        <w:t xml:space="preserve"> </w:t>
      </w:r>
      <w:r>
        <w:rPr>
          <w:rFonts w:eastAsia="Times New Roman"/>
          <w:szCs w:val="24"/>
        </w:rPr>
        <w:t>Ε</w:t>
      </w:r>
      <w:r w:rsidRPr="00F85734">
        <w:rPr>
          <w:rFonts w:eastAsia="Times New Roman"/>
          <w:szCs w:val="24"/>
        </w:rPr>
        <w:t xml:space="preserve">ίναι ότι </w:t>
      </w:r>
      <w:r>
        <w:rPr>
          <w:rFonts w:eastAsia="Times New Roman"/>
          <w:szCs w:val="24"/>
        </w:rPr>
        <w:t>οι</w:t>
      </w:r>
      <w:r w:rsidRPr="00F85734">
        <w:rPr>
          <w:rFonts w:eastAsia="Times New Roman"/>
          <w:szCs w:val="24"/>
        </w:rPr>
        <w:t xml:space="preserve"> πολιτικές </w:t>
      </w:r>
      <w:r>
        <w:rPr>
          <w:rFonts w:eastAsia="Times New Roman"/>
          <w:szCs w:val="24"/>
        </w:rPr>
        <w:t>σας φτω</w:t>
      </w:r>
      <w:r w:rsidRPr="00F85734">
        <w:rPr>
          <w:rFonts w:eastAsia="Times New Roman"/>
          <w:szCs w:val="24"/>
        </w:rPr>
        <w:t>χοποιούν ραγδαία τους Έλληνες</w:t>
      </w:r>
      <w:r>
        <w:rPr>
          <w:rFonts w:eastAsia="Times New Roman"/>
          <w:szCs w:val="24"/>
        </w:rPr>
        <w:t xml:space="preserve">. Αναφέρω </w:t>
      </w:r>
      <w:r w:rsidRPr="00F85734">
        <w:rPr>
          <w:rFonts w:eastAsia="Times New Roman"/>
          <w:szCs w:val="24"/>
        </w:rPr>
        <w:t xml:space="preserve">τις πολιτικές σας </w:t>
      </w:r>
      <w:r>
        <w:rPr>
          <w:rFonts w:eastAsia="Times New Roman"/>
          <w:szCs w:val="24"/>
        </w:rPr>
        <w:t>σ</w:t>
      </w:r>
      <w:r w:rsidRPr="00F85734">
        <w:rPr>
          <w:rFonts w:eastAsia="Times New Roman"/>
          <w:szCs w:val="24"/>
        </w:rPr>
        <w:t>την ενέργεια</w:t>
      </w:r>
      <w:r>
        <w:rPr>
          <w:rFonts w:eastAsia="Times New Roman"/>
          <w:szCs w:val="24"/>
        </w:rPr>
        <w:t>.</w:t>
      </w:r>
      <w:r w:rsidRPr="00F85734">
        <w:rPr>
          <w:rFonts w:eastAsia="Times New Roman"/>
          <w:szCs w:val="24"/>
        </w:rPr>
        <w:t xml:space="preserve"> Και μην </w:t>
      </w:r>
      <w:r>
        <w:rPr>
          <w:rFonts w:eastAsia="Times New Roman"/>
          <w:szCs w:val="24"/>
        </w:rPr>
        <w:t>μου πείτε</w:t>
      </w:r>
      <w:r w:rsidRPr="00F85734">
        <w:rPr>
          <w:rFonts w:eastAsia="Times New Roman"/>
          <w:szCs w:val="24"/>
        </w:rPr>
        <w:t xml:space="preserve"> για πόλεμο</w:t>
      </w:r>
      <w:r>
        <w:rPr>
          <w:rFonts w:eastAsia="Times New Roman"/>
          <w:szCs w:val="24"/>
        </w:rPr>
        <w:t>. Ό</w:t>
      </w:r>
      <w:r w:rsidRPr="00F85734">
        <w:rPr>
          <w:rFonts w:eastAsia="Times New Roman"/>
          <w:szCs w:val="24"/>
        </w:rPr>
        <w:t xml:space="preserve">χι σε </w:t>
      </w:r>
      <w:r>
        <w:rPr>
          <w:rFonts w:eastAsia="Times New Roman"/>
          <w:szCs w:val="24"/>
        </w:rPr>
        <w:t>ε</w:t>
      </w:r>
      <w:r w:rsidRPr="00F85734">
        <w:rPr>
          <w:rFonts w:eastAsia="Times New Roman"/>
          <w:szCs w:val="24"/>
        </w:rPr>
        <w:t>μένα</w:t>
      </w:r>
      <w:r>
        <w:rPr>
          <w:rFonts w:eastAsia="Times New Roman"/>
          <w:szCs w:val="24"/>
        </w:rPr>
        <w:t>,</w:t>
      </w:r>
      <w:r w:rsidRPr="00F85734">
        <w:rPr>
          <w:rFonts w:eastAsia="Times New Roman"/>
          <w:szCs w:val="24"/>
        </w:rPr>
        <w:t xml:space="preserve"> όχι στο </w:t>
      </w:r>
      <w:r>
        <w:rPr>
          <w:rFonts w:eastAsia="Times New Roman"/>
          <w:szCs w:val="24"/>
        </w:rPr>
        <w:t>ΜέΡΑ</w:t>
      </w:r>
      <w:r w:rsidRPr="00F85734">
        <w:rPr>
          <w:rFonts w:eastAsia="Times New Roman"/>
          <w:szCs w:val="24"/>
        </w:rPr>
        <w:t>25</w:t>
      </w:r>
      <w:r>
        <w:rPr>
          <w:rFonts w:eastAsia="Times New Roman"/>
          <w:szCs w:val="24"/>
        </w:rPr>
        <w:t>, όχι</w:t>
      </w:r>
      <w:r w:rsidRPr="00F85734">
        <w:rPr>
          <w:rFonts w:eastAsia="Times New Roman"/>
          <w:szCs w:val="24"/>
        </w:rPr>
        <w:t xml:space="preserve"> σε εμάς αυτά για πόλεμο</w:t>
      </w:r>
      <w:r>
        <w:rPr>
          <w:rFonts w:eastAsia="Times New Roman"/>
          <w:szCs w:val="24"/>
        </w:rPr>
        <w:t>!</w:t>
      </w:r>
      <w:r w:rsidRPr="00F85734">
        <w:rPr>
          <w:rFonts w:eastAsia="Times New Roman"/>
          <w:szCs w:val="24"/>
        </w:rPr>
        <w:t xml:space="preserve"> </w:t>
      </w:r>
      <w:r>
        <w:rPr>
          <w:rFonts w:eastAsia="Times New Roman"/>
          <w:szCs w:val="24"/>
        </w:rPr>
        <w:t>Ό</w:t>
      </w:r>
      <w:r w:rsidRPr="00F85734">
        <w:rPr>
          <w:rFonts w:eastAsia="Times New Roman"/>
          <w:szCs w:val="24"/>
        </w:rPr>
        <w:t>ταν λέω για τις πολιτικές σας την ενέργεια</w:t>
      </w:r>
      <w:r>
        <w:rPr>
          <w:rFonts w:eastAsia="Times New Roman"/>
          <w:szCs w:val="24"/>
        </w:rPr>
        <w:t>,</w:t>
      </w:r>
      <w:r w:rsidRPr="00F85734">
        <w:rPr>
          <w:rFonts w:eastAsia="Times New Roman"/>
          <w:szCs w:val="24"/>
        </w:rPr>
        <w:t xml:space="preserve"> λέω για τις πολιτικές </w:t>
      </w:r>
      <w:r>
        <w:rPr>
          <w:rFonts w:eastAsia="Times New Roman"/>
          <w:szCs w:val="24"/>
        </w:rPr>
        <w:t xml:space="preserve">σας. Ξέρετε τι εννοώ; Το </w:t>
      </w:r>
      <w:r w:rsidR="00CA3F37" w:rsidRPr="00F85734">
        <w:rPr>
          <w:rFonts w:eastAsia="Times New Roman"/>
          <w:szCs w:val="24"/>
        </w:rPr>
        <w:t>Χ</w:t>
      </w:r>
      <w:r w:rsidRPr="00F85734">
        <w:rPr>
          <w:rFonts w:eastAsia="Times New Roman"/>
          <w:szCs w:val="24"/>
        </w:rPr>
        <w:t xml:space="preserve">ρηματιστήριο </w:t>
      </w:r>
      <w:r w:rsidR="00CA3F37" w:rsidRPr="00F85734">
        <w:rPr>
          <w:rFonts w:eastAsia="Times New Roman"/>
          <w:szCs w:val="24"/>
        </w:rPr>
        <w:t>Ε</w:t>
      </w:r>
      <w:r w:rsidRPr="00F85734">
        <w:rPr>
          <w:rFonts w:eastAsia="Times New Roman"/>
          <w:szCs w:val="24"/>
        </w:rPr>
        <w:t>νέργειας</w:t>
      </w:r>
      <w:r>
        <w:rPr>
          <w:rFonts w:eastAsia="Times New Roman"/>
          <w:szCs w:val="24"/>
        </w:rPr>
        <w:t>, ε</w:t>
      </w:r>
      <w:r w:rsidRPr="00F85734">
        <w:rPr>
          <w:rFonts w:eastAsia="Times New Roman"/>
          <w:szCs w:val="24"/>
        </w:rPr>
        <w:t>σείς μας βάλατε</w:t>
      </w:r>
      <w:r>
        <w:rPr>
          <w:rFonts w:eastAsia="Times New Roman"/>
          <w:szCs w:val="24"/>
        </w:rPr>
        <w:t>,</w:t>
      </w:r>
      <w:r w:rsidRPr="00F85734">
        <w:rPr>
          <w:rFonts w:eastAsia="Times New Roman"/>
          <w:szCs w:val="24"/>
        </w:rPr>
        <w:t xml:space="preserve"> εσείς μας </w:t>
      </w:r>
      <w:r>
        <w:rPr>
          <w:rFonts w:eastAsia="Times New Roman"/>
          <w:szCs w:val="24"/>
        </w:rPr>
        <w:t xml:space="preserve">κρατάτε, </w:t>
      </w:r>
      <w:r w:rsidRPr="00F85734">
        <w:rPr>
          <w:rFonts w:eastAsia="Times New Roman"/>
          <w:szCs w:val="24"/>
        </w:rPr>
        <w:t xml:space="preserve"> και τη ρήτρα</w:t>
      </w:r>
      <w:r>
        <w:rPr>
          <w:rFonts w:eastAsia="Times New Roman"/>
          <w:szCs w:val="24"/>
        </w:rPr>
        <w:t>.</w:t>
      </w:r>
      <w:r w:rsidRPr="00F85734">
        <w:rPr>
          <w:rFonts w:eastAsia="Times New Roman"/>
          <w:szCs w:val="24"/>
        </w:rPr>
        <w:t xml:space="preserve"> </w:t>
      </w:r>
      <w:r>
        <w:rPr>
          <w:rFonts w:eastAsia="Times New Roman"/>
          <w:szCs w:val="24"/>
        </w:rPr>
        <w:t>Η</w:t>
      </w:r>
      <w:r w:rsidRPr="00F85734">
        <w:rPr>
          <w:rFonts w:eastAsia="Times New Roman"/>
          <w:szCs w:val="24"/>
        </w:rPr>
        <w:t xml:space="preserve"> ρήτρα και το </w:t>
      </w:r>
      <w:r w:rsidR="00CA3F37" w:rsidRPr="00F85734">
        <w:rPr>
          <w:rFonts w:eastAsia="Times New Roman"/>
          <w:szCs w:val="24"/>
        </w:rPr>
        <w:t>Χ</w:t>
      </w:r>
      <w:r w:rsidRPr="00F85734">
        <w:rPr>
          <w:rFonts w:eastAsia="Times New Roman"/>
          <w:szCs w:val="24"/>
        </w:rPr>
        <w:t xml:space="preserve">ρηματιστήριο </w:t>
      </w:r>
      <w:r>
        <w:rPr>
          <w:rFonts w:eastAsia="Times New Roman"/>
          <w:szCs w:val="24"/>
        </w:rPr>
        <w:t>-α</w:t>
      </w:r>
      <w:r w:rsidRPr="00F85734">
        <w:rPr>
          <w:rFonts w:eastAsia="Times New Roman"/>
          <w:szCs w:val="24"/>
        </w:rPr>
        <w:t>υτά έχουν εκτοξεύσει την ανεργία στην Ελλάδα</w:t>
      </w:r>
      <w:r>
        <w:rPr>
          <w:rFonts w:eastAsia="Times New Roman"/>
          <w:szCs w:val="24"/>
        </w:rPr>
        <w:t>-</w:t>
      </w:r>
      <w:r w:rsidRPr="00F85734">
        <w:rPr>
          <w:rFonts w:eastAsia="Times New Roman"/>
          <w:szCs w:val="24"/>
        </w:rPr>
        <w:t xml:space="preserve"> δεν έχουν την παραμικρή απολύτως σχέση με τον πόλεμο</w:t>
      </w:r>
      <w:r>
        <w:rPr>
          <w:rFonts w:eastAsia="Times New Roman"/>
          <w:szCs w:val="24"/>
        </w:rPr>
        <w:t>. Ο</w:t>
      </w:r>
      <w:r w:rsidRPr="00F85734">
        <w:rPr>
          <w:rFonts w:eastAsia="Times New Roman"/>
          <w:szCs w:val="24"/>
        </w:rPr>
        <w:t xml:space="preserve"> πόλεμος θα φανεί αργότερα</w:t>
      </w:r>
      <w:r>
        <w:rPr>
          <w:rFonts w:eastAsia="Times New Roman"/>
          <w:szCs w:val="24"/>
        </w:rPr>
        <w:t xml:space="preserve">, </w:t>
      </w:r>
      <w:r>
        <w:rPr>
          <w:rFonts w:eastAsia="Times New Roman"/>
          <w:szCs w:val="24"/>
        </w:rPr>
        <w:lastRenderedPageBreak/>
        <w:t>τ</w:t>
      </w:r>
      <w:r w:rsidRPr="00F85734">
        <w:rPr>
          <w:rFonts w:eastAsia="Times New Roman"/>
          <w:szCs w:val="24"/>
        </w:rPr>
        <w:t>ότε που η απλ</w:t>
      </w:r>
      <w:r>
        <w:rPr>
          <w:rFonts w:eastAsia="Times New Roman"/>
          <w:szCs w:val="24"/>
        </w:rPr>
        <w:t>ή αμόλυβδη θα κάνει 4 ευρώ, δ</w:t>
      </w:r>
      <w:r w:rsidRPr="00F85734">
        <w:rPr>
          <w:rFonts w:eastAsia="Times New Roman"/>
          <w:szCs w:val="24"/>
        </w:rPr>
        <w:t>υστυχώς</w:t>
      </w:r>
      <w:r>
        <w:rPr>
          <w:rFonts w:eastAsia="Times New Roman"/>
          <w:szCs w:val="24"/>
        </w:rPr>
        <w:t>,</w:t>
      </w:r>
      <w:r w:rsidRPr="00F85734">
        <w:rPr>
          <w:rFonts w:eastAsia="Times New Roman"/>
          <w:szCs w:val="24"/>
        </w:rPr>
        <w:t xml:space="preserve"> στα βενζινάδικα</w:t>
      </w:r>
      <w:r>
        <w:rPr>
          <w:rFonts w:eastAsia="Times New Roman"/>
          <w:szCs w:val="24"/>
        </w:rPr>
        <w:t>. Α</w:t>
      </w:r>
      <w:r w:rsidRPr="00F85734">
        <w:rPr>
          <w:rFonts w:eastAsia="Times New Roman"/>
          <w:szCs w:val="24"/>
        </w:rPr>
        <w:t>υτά είναι τα προβλήματ</w:t>
      </w:r>
      <w:r>
        <w:rPr>
          <w:rFonts w:eastAsia="Times New Roman"/>
          <w:szCs w:val="24"/>
        </w:rPr>
        <w:t>ά</w:t>
      </w:r>
      <w:r w:rsidRPr="00F85734">
        <w:rPr>
          <w:rFonts w:eastAsia="Times New Roman"/>
          <w:szCs w:val="24"/>
        </w:rPr>
        <w:t xml:space="preserve"> σας</w:t>
      </w:r>
      <w:r>
        <w:rPr>
          <w:rFonts w:eastAsia="Times New Roman"/>
          <w:szCs w:val="24"/>
        </w:rPr>
        <w:t>.</w:t>
      </w:r>
      <w:r w:rsidRPr="00F85734">
        <w:rPr>
          <w:rFonts w:eastAsia="Times New Roman"/>
          <w:szCs w:val="24"/>
        </w:rPr>
        <w:t xml:space="preserve"> </w:t>
      </w:r>
    </w:p>
    <w:p w:rsidR="00EF197F" w:rsidRDefault="00120B8D">
      <w:pPr>
        <w:spacing w:line="600" w:lineRule="auto"/>
        <w:ind w:firstLine="720"/>
        <w:jc w:val="both"/>
        <w:rPr>
          <w:rFonts w:eastAsia="Times New Roman"/>
          <w:szCs w:val="24"/>
        </w:rPr>
      </w:pPr>
      <w:r>
        <w:rPr>
          <w:rFonts w:eastAsia="Times New Roman"/>
          <w:szCs w:val="24"/>
        </w:rPr>
        <w:t>Κλείνω, κύριε Πρόεδρε. Δ</w:t>
      </w:r>
      <w:r w:rsidRPr="00F85734">
        <w:rPr>
          <w:rFonts w:eastAsia="Times New Roman"/>
          <w:szCs w:val="24"/>
        </w:rPr>
        <w:t xml:space="preserve">εν θα </w:t>
      </w:r>
      <w:r>
        <w:rPr>
          <w:rFonts w:eastAsia="Times New Roman"/>
          <w:szCs w:val="24"/>
        </w:rPr>
        <w:t>ξαναμιλήσω</w:t>
      </w:r>
      <w:r w:rsidRPr="00F85734">
        <w:rPr>
          <w:rFonts w:eastAsia="Times New Roman"/>
          <w:szCs w:val="24"/>
        </w:rPr>
        <w:t xml:space="preserve"> ούτε σήμερα</w:t>
      </w:r>
      <w:r>
        <w:rPr>
          <w:rFonts w:eastAsia="Times New Roman"/>
          <w:szCs w:val="24"/>
        </w:rPr>
        <w:t>,</w:t>
      </w:r>
      <w:r w:rsidRPr="00F85734">
        <w:rPr>
          <w:rFonts w:eastAsia="Times New Roman"/>
          <w:szCs w:val="24"/>
        </w:rPr>
        <w:t xml:space="preserve"> ούτε αύριο</w:t>
      </w:r>
      <w:r>
        <w:rPr>
          <w:rFonts w:eastAsia="Times New Roman"/>
          <w:szCs w:val="24"/>
        </w:rPr>
        <w:t>, επομένως ας πάω μέχρι τα εννιά</w:t>
      </w:r>
      <w:r w:rsidRPr="00F85734">
        <w:rPr>
          <w:rFonts w:eastAsia="Times New Roman"/>
          <w:szCs w:val="24"/>
        </w:rPr>
        <w:t xml:space="preserve"> λεπτά</w:t>
      </w:r>
      <w:r>
        <w:rPr>
          <w:rFonts w:eastAsia="Times New Roman"/>
          <w:szCs w:val="24"/>
        </w:rPr>
        <w:t>.</w:t>
      </w:r>
      <w:r w:rsidRPr="00F85734">
        <w:rPr>
          <w:rFonts w:eastAsia="Times New Roman"/>
          <w:szCs w:val="24"/>
        </w:rPr>
        <w:t xml:space="preserve"> </w:t>
      </w:r>
      <w:r>
        <w:rPr>
          <w:rFonts w:eastAsia="Times New Roman"/>
          <w:szCs w:val="24"/>
        </w:rPr>
        <w:t>Θα αναφερθώ σ</w:t>
      </w:r>
      <w:r w:rsidRPr="00F85734">
        <w:rPr>
          <w:rFonts w:eastAsia="Times New Roman"/>
          <w:szCs w:val="24"/>
        </w:rPr>
        <w:t>τα ελληνοτουρκικά</w:t>
      </w:r>
      <w:r>
        <w:rPr>
          <w:rFonts w:eastAsia="Times New Roman"/>
          <w:szCs w:val="24"/>
        </w:rPr>
        <w:t>.</w:t>
      </w:r>
      <w:r w:rsidRPr="00F85734">
        <w:rPr>
          <w:rFonts w:eastAsia="Times New Roman"/>
          <w:szCs w:val="24"/>
        </w:rPr>
        <w:t xml:space="preserve"> Νομίζω ότι είναι πολύ πιο σημαντικά</w:t>
      </w:r>
      <w:r>
        <w:rPr>
          <w:rFonts w:eastAsia="Times New Roman"/>
          <w:szCs w:val="24"/>
        </w:rPr>
        <w:t xml:space="preserve">. Γι’ </w:t>
      </w:r>
      <w:r w:rsidRPr="00F85734">
        <w:rPr>
          <w:rFonts w:eastAsia="Times New Roman"/>
          <w:szCs w:val="24"/>
        </w:rPr>
        <w:t xml:space="preserve">αυτό νομίζω ότι </w:t>
      </w:r>
      <w:r>
        <w:rPr>
          <w:rFonts w:eastAsia="Times New Roman"/>
          <w:szCs w:val="24"/>
        </w:rPr>
        <w:t xml:space="preserve">για πολύ </w:t>
      </w:r>
      <w:r w:rsidRPr="00F85734">
        <w:rPr>
          <w:rFonts w:eastAsia="Times New Roman"/>
          <w:szCs w:val="24"/>
        </w:rPr>
        <w:t xml:space="preserve">ενδιαφέροντα νομοσχέδια όπως το δικό σας ή το προηγούμενο της δικαιοσύνης </w:t>
      </w:r>
      <w:r>
        <w:rPr>
          <w:rFonts w:eastAsia="Times New Roman"/>
          <w:szCs w:val="24"/>
        </w:rPr>
        <w:t xml:space="preserve">ή </w:t>
      </w:r>
      <w:r w:rsidRPr="00F85734">
        <w:rPr>
          <w:rFonts w:eastAsia="Times New Roman"/>
          <w:szCs w:val="24"/>
        </w:rPr>
        <w:t xml:space="preserve">η </w:t>
      </w:r>
      <w:r>
        <w:rPr>
          <w:rFonts w:eastAsia="Times New Roman"/>
          <w:szCs w:val="24"/>
        </w:rPr>
        <w:t>κορυφή</w:t>
      </w:r>
      <w:r w:rsidRPr="00F85734">
        <w:rPr>
          <w:rFonts w:eastAsia="Times New Roman"/>
          <w:szCs w:val="24"/>
        </w:rPr>
        <w:t xml:space="preserve"> των νομοσχεδίων για την κλιματική καταστροφή</w:t>
      </w:r>
      <w:r>
        <w:rPr>
          <w:rFonts w:eastAsia="Times New Roman"/>
          <w:szCs w:val="24"/>
        </w:rPr>
        <w:t xml:space="preserve"> -π</w:t>
      </w:r>
      <w:r w:rsidRPr="00F85734">
        <w:rPr>
          <w:rFonts w:eastAsia="Times New Roman"/>
          <w:szCs w:val="24"/>
        </w:rPr>
        <w:t xml:space="preserve">ου σημαίνει ότι τα παιδιά μας δεν έχουν </w:t>
      </w:r>
      <w:r>
        <w:rPr>
          <w:rFonts w:eastAsia="Times New Roman"/>
          <w:szCs w:val="24"/>
        </w:rPr>
        <w:t>πλανήτη για να τον σώσουν, α</w:t>
      </w:r>
      <w:r w:rsidRPr="00F85734">
        <w:rPr>
          <w:rFonts w:eastAsia="Times New Roman"/>
          <w:szCs w:val="24"/>
        </w:rPr>
        <w:t xml:space="preserve">ν εμείς </w:t>
      </w:r>
      <w:r>
        <w:rPr>
          <w:rFonts w:eastAsia="Times New Roman"/>
          <w:szCs w:val="24"/>
        </w:rPr>
        <w:t>ολιγωρήσουμε και ολιγωρούμε, δεν</w:t>
      </w:r>
      <w:r w:rsidRPr="00F85734">
        <w:rPr>
          <w:rFonts w:eastAsia="Times New Roman"/>
          <w:szCs w:val="24"/>
        </w:rPr>
        <w:t xml:space="preserve"> θα σωθεί </w:t>
      </w:r>
      <w:r>
        <w:rPr>
          <w:rFonts w:eastAsia="Times New Roman"/>
          <w:szCs w:val="24"/>
        </w:rPr>
        <w:t xml:space="preserve">ο </w:t>
      </w:r>
      <w:r w:rsidRPr="00F85734">
        <w:rPr>
          <w:rFonts w:eastAsia="Times New Roman"/>
          <w:szCs w:val="24"/>
        </w:rPr>
        <w:t>πλανήτης</w:t>
      </w:r>
      <w:r>
        <w:rPr>
          <w:rFonts w:eastAsia="Times New Roman"/>
          <w:szCs w:val="24"/>
        </w:rPr>
        <w:t>- π</w:t>
      </w:r>
      <w:r w:rsidRPr="00F85734">
        <w:rPr>
          <w:rFonts w:eastAsia="Times New Roman"/>
          <w:szCs w:val="24"/>
        </w:rPr>
        <w:t>έρα λοιπόν από</w:t>
      </w:r>
      <w:r>
        <w:rPr>
          <w:rFonts w:eastAsia="Times New Roman"/>
          <w:szCs w:val="24"/>
        </w:rPr>
        <w:t xml:space="preserve"> το γεγονός ότι όλοι αδιαφορούν, </w:t>
      </w:r>
      <w:r w:rsidRPr="00F85734">
        <w:rPr>
          <w:rFonts w:eastAsia="Times New Roman"/>
          <w:szCs w:val="24"/>
        </w:rPr>
        <w:t>αδιαφορούν όλοι για όλα αυτά και για έναν επιπλέον λόγο</w:t>
      </w:r>
      <w:r>
        <w:rPr>
          <w:rFonts w:eastAsia="Times New Roman"/>
          <w:szCs w:val="24"/>
        </w:rPr>
        <w:t>,</w:t>
      </w:r>
      <w:r w:rsidRPr="00F85734">
        <w:rPr>
          <w:rFonts w:eastAsia="Times New Roman"/>
          <w:szCs w:val="24"/>
        </w:rPr>
        <w:t xml:space="preserve"> για τα περίφημα ελληνοτουρκικά</w:t>
      </w:r>
      <w:r>
        <w:rPr>
          <w:rFonts w:eastAsia="Times New Roman"/>
          <w:szCs w:val="24"/>
        </w:rPr>
        <w:t>, ελληνικέ λαέ.</w:t>
      </w:r>
    </w:p>
    <w:p w:rsidR="00EF197F" w:rsidRDefault="00120B8D">
      <w:pPr>
        <w:spacing w:line="600" w:lineRule="auto"/>
        <w:ind w:firstLine="720"/>
        <w:jc w:val="both"/>
        <w:rPr>
          <w:rFonts w:eastAsia="Times New Roman"/>
          <w:szCs w:val="24"/>
        </w:rPr>
      </w:pPr>
      <w:r>
        <w:rPr>
          <w:rFonts w:eastAsia="Times New Roman"/>
          <w:szCs w:val="24"/>
        </w:rPr>
        <w:t>Α</w:t>
      </w:r>
      <w:r w:rsidRPr="00F85734">
        <w:rPr>
          <w:rFonts w:eastAsia="Times New Roman"/>
          <w:szCs w:val="24"/>
        </w:rPr>
        <w:t xml:space="preserve">ς πάρουμε </w:t>
      </w:r>
      <w:r>
        <w:rPr>
          <w:rFonts w:eastAsia="Times New Roman"/>
          <w:szCs w:val="24"/>
        </w:rPr>
        <w:t xml:space="preserve">για </w:t>
      </w:r>
      <w:r w:rsidRPr="00F85734">
        <w:rPr>
          <w:rFonts w:eastAsia="Times New Roman"/>
          <w:szCs w:val="24"/>
        </w:rPr>
        <w:t>δύο λεπτά μία βαθιά ανάσα και ας αναλογιστούμε από τη μία την ανάγλυφη τρέχουσα πραγματικότητα</w:t>
      </w:r>
      <w:r w:rsidR="00CA3F37">
        <w:rPr>
          <w:rFonts w:eastAsia="Times New Roman"/>
          <w:szCs w:val="24"/>
        </w:rPr>
        <w:t>,</w:t>
      </w:r>
      <w:r w:rsidRPr="00F85734">
        <w:rPr>
          <w:rFonts w:eastAsia="Times New Roman"/>
          <w:szCs w:val="24"/>
        </w:rPr>
        <w:t xml:space="preserve"> που επικρατεί στρατιωτικά</w:t>
      </w:r>
      <w:r>
        <w:rPr>
          <w:rFonts w:eastAsia="Times New Roman"/>
          <w:szCs w:val="24"/>
        </w:rPr>
        <w:t xml:space="preserve"> στη χώρα μας και από την άλλη </w:t>
      </w:r>
      <w:r w:rsidRPr="00F85734">
        <w:rPr>
          <w:rFonts w:eastAsia="Times New Roman"/>
          <w:szCs w:val="24"/>
        </w:rPr>
        <w:t>την εικόνα της πραγματικότητας</w:t>
      </w:r>
      <w:r>
        <w:rPr>
          <w:rFonts w:eastAsia="Times New Roman"/>
          <w:szCs w:val="24"/>
        </w:rPr>
        <w:t xml:space="preserve">, </w:t>
      </w:r>
      <w:r w:rsidRPr="00D4179D">
        <w:rPr>
          <w:rFonts w:eastAsia="Times New Roman"/>
          <w:szCs w:val="24"/>
        </w:rPr>
        <w:t>κύριε Υπουργέ,</w:t>
      </w:r>
      <w:r>
        <w:rPr>
          <w:rFonts w:eastAsia="Times New Roman"/>
          <w:szCs w:val="24"/>
        </w:rPr>
        <w:t xml:space="preserve"> </w:t>
      </w:r>
      <w:r w:rsidRPr="00F85734">
        <w:rPr>
          <w:rFonts w:eastAsia="Times New Roman"/>
          <w:szCs w:val="24"/>
        </w:rPr>
        <w:t>που θέλουν να δώσουν τα παρασιτικά μέσα μαζικής ενημέρωσης και</w:t>
      </w:r>
      <w:r>
        <w:rPr>
          <w:rFonts w:eastAsia="Times New Roman"/>
          <w:szCs w:val="24"/>
        </w:rPr>
        <w:t>,</w:t>
      </w:r>
      <w:r w:rsidRPr="00F85734">
        <w:rPr>
          <w:rFonts w:eastAsia="Times New Roman"/>
          <w:szCs w:val="24"/>
        </w:rPr>
        <w:t xml:space="preserve"> δυστυχώς</w:t>
      </w:r>
      <w:r>
        <w:rPr>
          <w:rFonts w:eastAsia="Times New Roman"/>
          <w:szCs w:val="24"/>
        </w:rPr>
        <w:t>, και η Κ</w:t>
      </w:r>
      <w:r w:rsidRPr="00F85734">
        <w:rPr>
          <w:rFonts w:eastAsia="Times New Roman"/>
          <w:szCs w:val="24"/>
        </w:rPr>
        <w:t>υβέρνησή σας</w:t>
      </w:r>
      <w:r>
        <w:rPr>
          <w:rFonts w:eastAsia="Times New Roman"/>
          <w:szCs w:val="24"/>
        </w:rPr>
        <w:t>.</w:t>
      </w:r>
      <w:r w:rsidRPr="00F85734">
        <w:rPr>
          <w:rFonts w:eastAsia="Times New Roman"/>
          <w:szCs w:val="24"/>
        </w:rPr>
        <w:t xml:space="preserve"> Τα μέσα λοιπόν αυτά</w:t>
      </w:r>
      <w:r>
        <w:rPr>
          <w:rFonts w:eastAsia="Times New Roman"/>
          <w:szCs w:val="24"/>
        </w:rPr>
        <w:t>,</w:t>
      </w:r>
      <w:r w:rsidRPr="00F85734">
        <w:rPr>
          <w:rFonts w:eastAsia="Times New Roman"/>
          <w:szCs w:val="24"/>
        </w:rPr>
        <w:t xml:space="preserve"> των γνωστών κατόχων ιδιοκτητών της ολιγαρχίας και</w:t>
      </w:r>
      <w:r>
        <w:rPr>
          <w:rFonts w:eastAsia="Times New Roman"/>
          <w:szCs w:val="24"/>
        </w:rPr>
        <w:t xml:space="preserve"> η Κυβέρνησή σας συνεπικουρεί, έχουν δημιουργήσει</w:t>
      </w:r>
      <w:r w:rsidRPr="00F85734">
        <w:rPr>
          <w:rFonts w:eastAsia="Times New Roman"/>
          <w:szCs w:val="24"/>
        </w:rPr>
        <w:t xml:space="preserve"> ένα κλίμα περίπου </w:t>
      </w:r>
      <w:r>
        <w:rPr>
          <w:rFonts w:eastAsia="Times New Roman"/>
          <w:szCs w:val="24"/>
        </w:rPr>
        <w:t>«π</w:t>
      </w:r>
      <w:r w:rsidRPr="00F85734">
        <w:rPr>
          <w:rFonts w:eastAsia="Times New Roman"/>
          <w:szCs w:val="24"/>
        </w:rPr>
        <w:t>όλεμος με την Τουρκία προ των θυρών</w:t>
      </w:r>
      <w:r>
        <w:rPr>
          <w:rFonts w:eastAsia="Times New Roman"/>
          <w:szCs w:val="24"/>
        </w:rPr>
        <w:t>».</w:t>
      </w:r>
      <w:r w:rsidRPr="00F85734">
        <w:rPr>
          <w:rFonts w:eastAsia="Times New Roman"/>
          <w:szCs w:val="24"/>
        </w:rPr>
        <w:t xml:space="preserve"> Παρακολουθώντας κάποι</w:t>
      </w:r>
      <w:r>
        <w:rPr>
          <w:rFonts w:eastAsia="Times New Roman"/>
          <w:szCs w:val="24"/>
        </w:rPr>
        <w:t>ε</w:t>
      </w:r>
      <w:r w:rsidRPr="00F85734">
        <w:rPr>
          <w:rFonts w:eastAsia="Times New Roman"/>
          <w:szCs w:val="24"/>
        </w:rPr>
        <w:t xml:space="preserve">ς ειδήσεις από τα συστημικά μέσα ενημέρωσης </w:t>
      </w:r>
      <w:r>
        <w:rPr>
          <w:rFonts w:eastAsia="Times New Roman"/>
          <w:szCs w:val="24"/>
        </w:rPr>
        <w:t>ή</w:t>
      </w:r>
      <w:r w:rsidRPr="00F85734">
        <w:rPr>
          <w:rFonts w:eastAsia="Times New Roman"/>
          <w:szCs w:val="24"/>
        </w:rPr>
        <w:t xml:space="preserve"> ακούγοντας τον </w:t>
      </w:r>
      <w:r w:rsidR="00CA3F37" w:rsidRPr="00F85734">
        <w:rPr>
          <w:rFonts w:eastAsia="Times New Roman"/>
          <w:szCs w:val="24"/>
        </w:rPr>
        <w:t>Κ</w:t>
      </w:r>
      <w:r w:rsidRPr="00F85734">
        <w:rPr>
          <w:rFonts w:eastAsia="Times New Roman"/>
          <w:szCs w:val="24"/>
        </w:rPr>
        <w:t xml:space="preserve">υβερνητικό </w:t>
      </w:r>
      <w:r w:rsidR="00CA3F37" w:rsidRPr="00F85734">
        <w:rPr>
          <w:rFonts w:eastAsia="Times New Roman"/>
          <w:szCs w:val="24"/>
        </w:rPr>
        <w:t>Ε</w:t>
      </w:r>
      <w:r w:rsidRPr="00F85734">
        <w:rPr>
          <w:rFonts w:eastAsia="Times New Roman"/>
          <w:szCs w:val="24"/>
        </w:rPr>
        <w:t>κπρόσωπο</w:t>
      </w:r>
      <w:r>
        <w:rPr>
          <w:rFonts w:eastAsia="Times New Roman"/>
          <w:szCs w:val="24"/>
        </w:rPr>
        <w:t xml:space="preserve"> ή τον κ.</w:t>
      </w:r>
      <w:r w:rsidRPr="00F85734">
        <w:rPr>
          <w:rFonts w:eastAsia="Times New Roman"/>
          <w:szCs w:val="24"/>
        </w:rPr>
        <w:t xml:space="preserve"> Ευαγγελάτο που είναι κάτι</w:t>
      </w:r>
      <w:r>
        <w:rPr>
          <w:rFonts w:eastAsia="Times New Roman"/>
          <w:szCs w:val="24"/>
        </w:rPr>
        <w:t xml:space="preserve"> </w:t>
      </w:r>
      <w:r>
        <w:rPr>
          <w:rFonts w:eastAsia="Times New Roman"/>
          <w:szCs w:val="24"/>
        </w:rPr>
        <w:lastRenderedPageBreak/>
        <w:t xml:space="preserve">σαν </w:t>
      </w:r>
      <w:r w:rsidR="00AD0B5E">
        <w:rPr>
          <w:rFonts w:eastAsia="Times New Roman"/>
          <w:szCs w:val="24"/>
        </w:rPr>
        <w:t>Κ</w:t>
      </w:r>
      <w:r>
        <w:rPr>
          <w:rFonts w:eastAsia="Times New Roman"/>
          <w:szCs w:val="24"/>
        </w:rPr>
        <w:t xml:space="preserve">υβερνητικός </w:t>
      </w:r>
      <w:r w:rsidR="00AD0B5E">
        <w:rPr>
          <w:rFonts w:eastAsia="Times New Roman"/>
          <w:szCs w:val="24"/>
        </w:rPr>
        <w:t>Ε</w:t>
      </w:r>
      <w:r>
        <w:rPr>
          <w:rFonts w:eastAsia="Times New Roman"/>
          <w:szCs w:val="24"/>
        </w:rPr>
        <w:t>κπρόσωπος, είμ</w:t>
      </w:r>
      <w:r w:rsidRPr="00F85734">
        <w:rPr>
          <w:rFonts w:eastAsia="Times New Roman"/>
          <w:szCs w:val="24"/>
        </w:rPr>
        <w:t xml:space="preserve">αι βέβαιος ότι όπου να </w:t>
      </w:r>
      <w:r>
        <w:rPr>
          <w:rFonts w:eastAsia="Times New Roman"/>
          <w:szCs w:val="24"/>
        </w:rPr>
        <w:t>’</w:t>
      </w:r>
      <w:r w:rsidRPr="00F85734">
        <w:rPr>
          <w:rFonts w:eastAsia="Times New Roman"/>
          <w:szCs w:val="24"/>
        </w:rPr>
        <w:t xml:space="preserve">ναι θα ηχήσουν οι σειρήνες του πολέμου </w:t>
      </w:r>
      <w:r>
        <w:rPr>
          <w:rFonts w:eastAsia="Times New Roman"/>
          <w:szCs w:val="24"/>
        </w:rPr>
        <w:t xml:space="preserve">με </w:t>
      </w:r>
      <w:r w:rsidRPr="00F85734">
        <w:rPr>
          <w:rFonts w:eastAsia="Times New Roman"/>
          <w:szCs w:val="24"/>
        </w:rPr>
        <w:t>την Τουρκία</w:t>
      </w:r>
      <w:r>
        <w:rPr>
          <w:rFonts w:eastAsia="Times New Roman"/>
          <w:szCs w:val="24"/>
        </w:rPr>
        <w:t>.</w:t>
      </w:r>
      <w:r w:rsidRPr="00F85734">
        <w:rPr>
          <w:rFonts w:eastAsia="Times New Roman"/>
          <w:szCs w:val="24"/>
        </w:rPr>
        <w:t xml:space="preserve"> </w:t>
      </w:r>
      <w:r>
        <w:rPr>
          <w:rFonts w:eastAsia="Times New Roman"/>
          <w:szCs w:val="24"/>
        </w:rPr>
        <w:t>Κα</w:t>
      </w:r>
      <w:r w:rsidRPr="00F85734">
        <w:rPr>
          <w:rFonts w:eastAsia="Times New Roman"/>
          <w:szCs w:val="24"/>
        </w:rPr>
        <w:t>ι το χειρότερο είναι ότι δεν μπορεί κανείς να το αποκλείσει και τελείως</w:t>
      </w:r>
      <w:r>
        <w:rPr>
          <w:rFonts w:eastAsia="Times New Roman"/>
          <w:szCs w:val="24"/>
        </w:rPr>
        <w:t>.</w:t>
      </w:r>
      <w:r w:rsidRPr="00F85734">
        <w:rPr>
          <w:rFonts w:eastAsia="Times New Roman"/>
          <w:szCs w:val="24"/>
        </w:rPr>
        <w:t xml:space="preserve"> </w:t>
      </w:r>
    </w:p>
    <w:p w:rsidR="00EF197F" w:rsidRDefault="00120B8D">
      <w:pPr>
        <w:spacing w:line="600" w:lineRule="auto"/>
        <w:ind w:firstLine="720"/>
        <w:jc w:val="both"/>
        <w:rPr>
          <w:rFonts w:eastAsia="Times New Roman"/>
          <w:szCs w:val="24"/>
        </w:rPr>
      </w:pPr>
      <w:r w:rsidRPr="00F85734">
        <w:rPr>
          <w:rFonts w:eastAsia="Times New Roman"/>
          <w:szCs w:val="24"/>
        </w:rPr>
        <w:t xml:space="preserve">Αυτό όμως </w:t>
      </w:r>
      <w:r>
        <w:rPr>
          <w:rFonts w:eastAsia="Times New Roman"/>
          <w:szCs w:val="24"/>
        </w:rPr>
        <w:t>που</w:t>
      </w:r>
      <w:r w:rsidRPr="00F85734">
        <w:rPr>
          <w:rFonts w:eastAsia="Times New Roman"/>
          <w:szCs w:val="24"/>
        </w:rPr>
        <w:t xml:space="preserve"> δεν αναφέρεται ούτε ως νύξη στα πουλημέν</w:t>
      </w:r>
      <w:r>
        <w:rPr>
          <w:rFonts w:eastAsia="Times New Roman"/>
          <w:szCs w:val="24"/>
        </w:rPr>
        <w:t>α μέσα μαζικής ενημέρωσης-</w:t>
      </w:r>
      <w:r w:rsidRPr="00F85734">
        <w:rPr>
          <w:rFonts w:eastAsia="Times New Roman"/>
          <w:szCs w:val="24"/>
        </w:rPr>
        <w:t>παραπληροφόρησης</w:t>
      </w:r>
      <w:r>
        <w:rPr>
          <w:rFonts w:eastAsia="Times New Roman"/>
          <w:szCs w:val="24"/>
        </w:rPr>
        <w:t xml:space="preserve"> είναι </w:t>
      </w:r>
      <w:r w:rsidRPr="00F85734">
        <w:rPr>
          <w:rFonts w:eastAsia="Times New Roman"/>
          <w:szCs w:val="24"/>
        </w:rPr>
        <w:t>η ανάγλυφη αλήθεια</w:t>
      </w:r>
      <w:r>
        <w:rPr>
          <w:rFonts w:eastAsia="Times New Roman"/>
          <w:szCs w:val="24"/>
        </w:rPr>
        <w:t>. Και</w:t>
      </w:r>
      <w:r w:rsidRPr="00F85734">
        <w:rPr>
          <w:rFonts w:eastAsia="Times New Roman"/>
          <w:szCs w:val="24"/>
        </w:rPr>
        <w:t xml:space="preserve"> ξέρετε ποια είναι </w:t>
      </w:r>
      <w:r>
        <w:rPr>
          <w:rFonts w:eastAsia="Times New Roman"/>
          <w:szCs w:val="24"/>
        </w:rPr>
        <w:t xml:space="preserve">αυτή η ανάγλυφη </w:t>
      </w:r>
      <w:r w:rsidRPr="00F85734">
        <w:rPr>
          <w:rFonts w:eastAsia="Times New Roman"/>
          <w:szCs w:val="24"/>
        </w:rPr>
        <w:t>αλήθεια</w:t>
      </w:r>
      <w:r>
        <w:rPr>
          <w:rFonts w:eastAsia="Times New Roman"/>
          <w:szCs w:val="24"/>
        </w:rPr>
        <w:t>, κ</w:t>
      </w:r>
      <w:r w:rsidRPr="00F85734">
        <w:rPr>
          <w:rFonts w:eastAsia="Times New Roman"/>
          <w:szCs w:val="24"/>
        </w:rPr>
        <w:t xml:space="preserve">υρίες και κύριοι </w:t>
      </w:r>
      <w:r>
        <w:rPr>
          <w:rFonts w:eastAsia="Times New Roman"/>
          <w:szCs w:val="24"/>
        </w:rPr>
        <w:t>Β</w:t>
      </w:r>
      <w:r w:rsidRPr="00F85734">
        <w:rPr>
          <w:rFonts w:eastAsia="Times New Roman"/>
          <w:szCs w:val="24"/>
        </w:rPr>
        <w:t>ουλευτές</w:t>
      </w:r>
      <w:r>
        <w:rPr>
          <w:rFonts w:eastAsia="Times New Roman"/>
          <w:szCs w:val="24"/>
        </w:rPr>
        <w:t>,</w:t>
      </w:r>
      <w:r w:rsidRPr="00F85734">
        <w:rPr>
          <w:rFonts w:eastAsia="Times New Roman"/>
          <w:szCs w:val="24"/>
        </w:rPr>
        <w:t xml:space="preserve"> </w:t>
      </w:r>
      <w:r>
        <w:rPr>
          <w:rFonts w:eastAsia="Times New Roman"/>
          <w:szCs w:val="24"/>
        </w:rPr>
        <w:t>ελληνικέ λαέ που μας ακούς</w:t>
      </w:r>
      <w:r w:rsidRPr="00F85734">
        <w:rPr>
          <w:rFonts w:eastAsia="Times New Roman"/>
          <w:szCs w:val="24"/>
        </w:rPr>
        <w:t xml:space="preserve"> εκεί έξω</w:t>
      </w:r>
      <w:r>
        <w:rPr>
          <w:rFonts w:eastAsia="Times New Roman"/>
          <w:szCs w:val="24"/>
        </w:rPr>
        <w:t>;</w:t>
      </w:r>
      <w:r w:rsidRPr="00F85734">
        <w:rPr>
          <w:rFonts w:eastAsia="Times New Roman"/>
          <w:szCs w:val="24"/>
        </w:rPr>
        <w:t xml:space="preserve"> Η ανάγλυφη αλήθεια είναι ότι </w:t>
      </w:r>
      <w:r>
        <w:rPr>
          <w:rFonts w:eastAsia="Times New Roman"/>
          <w:szCs w:val="24"/>
        </w:rPr>
        <w:t xml:space="preserve">αυτή </w:t>
      </w:r>
      <w:r w:rsidRPr="00F85734">
        <w:rPr>
          <w:rFonts w:eastAsia="Times New Roman"/>
          <w:szCs w:val="24"/>
        </w:rPr>
        <w:t>τη στιγμή που μιλάμε οι Αμερικάνοι</w:t>
      </w:r>
      <w:r>
        <w:rPr>
          <w:rFonts w:eastAsia="Times New Roman"/>
          <w:szCs w:val="24"/>
        </w:rPr>
        <w:t xml:space="preserve"> και όχι οι Τούρκοι στρατιώτες σουλατσάρουν</w:t>
      </w:r>
      <w:r w:rsidRPr="00F85734">
        <w:rPr>
          <w:rFonts w:eastAsia="Times New Roman"/>
          <w:szCs w:val="24"/>
        </w:rPr>
        <w:t xml:space="preserve"> στην Κρήτη</w:t>
      </w:r>
      <w:r>
        <w:rPr>
          <w:rFonts w:eastAsia="Times New Roman"/>
          <w:szCs w:val="24"/>
        </w:rPr>
        <w:t>,</w:t>
      </w:r>
      <w:r w:rsidRPr="00F85734">
        <w:rPr>
          <w:rFonts w:eastAsia="Times New Roman"/>
          <w:szCs w:val="24"/>
        </w:rPr>
        <w:t xml:space="preserve"> στην Αλεξανδρούπολη</w:t>
      </w:r>
      <w:r>
        <w:rPr>
          <w:rFonts w:eastAsia="Times New Roman"/>
          <w:szCs w:val="24"/>
        </w:rPr>
        <w:t>,</w:t>
      </w:r>
      <w:r w:rsidRPr="00F85734">
        <w:rPr>
          <w:rFonts w:eastAsia="Times New Roman"/>
          <w:szCs w:val="24"/>
        </w:rPr>
        <w:t xml:space="preserve"> στη Λάρισα και</w:t>
      </w:r>
      <w:r>
        <w:rPr>
          <w:rFonts w:eastAsia="Times New Roman"/>
          <w:szCs w:val="24"/>
        </w:rPr>
        <w:t xml:space="preserve"> σε όλες τις υπόλοιπες περιοχές, </w:t>
      </w:r>
      <w:r w:rsidRPr="00F85734">
        <w:rPr>
          <w:rFonts w:eastAsia="Times New Roman"/>
          <w:szCs w:val="24"/>
        </w:rPr>
        <w:t xml:space="preserve">που εσείς λυπάμαι που το λέω </w:t>
      </w:r>
      <w:r>
        <w:rPr>
          <w:rFonts w:eastAsia="Times New Roman"/>
          <w:szCs w:val="24"/>
        </w:rPr>
        <w:t xml:space="preserve">τέως </w:t>
      </w:r>
      <w:r w:rsidRPr="00F85734">
        <w:rPr>
          <w:rFonts w:eastAsia="Times New Roman"/>
          <w:szCs w:val="24"/>
        </w:rPr>
        <w:t>σύντροφοί μου του ΣΥΡΙΖΑ</w:t>
      </w:r>
      <w:r>
        <w:rPr>
          <w:rFonts w:eastAsia="Times New Roman"/>
          <w:szCs w:val="24"/>
        </w:rPr>
        <w:t xml:space="preserve"> παραχωρήσατε</w:t>
      </w:r>
      <w:r w:rsidRPr="00F85734">
        <w:rPr>
          <w:rFonts w:eastAsia="Times New Roman"/>
          <w:szCs w:val="24"/>
        </w:rPr>
        <w:t xml:space="preserve"> ασμένως </w:t>
      </w:r>
      <w:r>
        <w:rPr>
          <w:rFonts w:eastAsia="Times New Roman"/>
          <w:szCs w:val="24"/>
        </w:rPr>
        <w:t>σ</w:t>
      </w:r>
      <w:r w:rsidRPr="00F85734">
        <w:rPr>
          <w:rFonts w:eastAsia="Times New Roman"/>
          <w:szCs w:val="24"/>
        </w:rPr>
        <w:t>τις Ηνωμένες Πολιτείες Αμερικής</w:t>
      </w:r>
      <w:r>
        <w:rPr>
          <w:rFonts w:eastAsia="Times New Roman"/>
          <w:szCs w:val="24"/>
        </w:rPr>
        <w:t>.</w:t>
      </w:r>
      <w:r w:rsidRPr="00F85734">
        <w:rPr>
          <w:rFonts w:eastAsia="Times New Roman"/>
          <w:szCs w:val="24"/>
        </w:rPr>
        <w:t xml:space="preserve"> </w:t>
      </w:r>
    </w:p>
    <w:p w:rsidR="00EF197F" w:rsidRDefault="00120B8D">
      <w:pPr>
        <w:spacing w:line="600" w:lineRule="auto"/>
        <w:ind w:firstLine="720"/>
        <w:jc w:val="both"/>
        <w:rPr>
          <w:rFonts w:eastAsia="Times New Roman"/>
          <w:szCs w:val="24"/>
        </w:rPr>
      </w:pPr>
      <w:r>
        <w:rPr>
          <w:rFonts w:eastAsia="Times New Roman"/>
          <w:szCs w:val="24"/>
        </w:rPr>
        <w:t>Ν</w:t>
      </w:r>
      <w:r w:rsidRPr="00F85734">
        <w:rPr>
          <w:rFonts w:eastAsia="Times New Roman"/>
          <w:szCs w:val="24"/>
        </w:rPr>
        <w:t>α το πούμε ξεκάθαρα</w:t>
      </w:r>
      <w:r>
        <w:rPr>
          <w:rFonts w:eastAsia="Times New Roman"/>
          <w:szCs w:val="24"/>
        </w:rPr>
        <w:t>, κύριε Υ</w:t>
      </w:r>
      <w:r w:rsidRPr="00F85734">
        <w:rPr>
          <w:rFonts w:eastAsia="Times New Roman"/>
          <w:szCs w:val="24"/>
        </w:rPr>
        <w:t>πουργέ</w:t>
      </w:r>
      <w:r>
        <w:rPr>
          <w:rFonts w:eastAsia="Times New Roman"/>
          <w:szCs w:val="24"/>
        </w:rPr>
        <w:t>; Ν</w:t>
      </w:r>
      <w:r w:rsidRPr="00F85734">
        <w:rPr>
          <w:rFonts w:eastAsia="Times New Roman"/>
          <w:szCs w:val="24"/>
        </w:rPr>
        <w:t>α το πούμε</w:t>
      </w:r>
      <w:r>
        <w:rPr>
          <w:rFonts w:eastAsia="Times New Roman"/>
          <w:szCs w:val="24"/>
        </w:rPr>
        <w:t>. Η</w:t>
      </w:r>
      <w:r w:rsidRPr="00F85734">
        <w:rPr>
          <w:rFonts w:eastAsia="Times New Roman"/>
          <w:szCs w:val="24"/>
        </w:rPr>
        <w:t xml:space="preserve"> </w:t>
      </w:r>
      <w:r>
        <w:rPr>
          <w:rFonts w:eastAsia="Times New Roman"/>
          <w:szCs w:val="24"/>
        </w:rPr>
        <w:t>Ε</w:t>
      </w:r>
      <w:r w:rsidRPr="00F85734">
        <w:rPr>
          <w:rFonts w:eastAsia="Times New Roman"/>
          <w:szCs w:val="24"/>
        </w:rPr>
        <w:t>λλάδα αυτή τη</w:t>
      </w:r>
      <w:r>
        <w:rPr>
          <w:rFonts w:eastAsia="Times New Roman"/>
          <w:szCs w:val="24"/>
        </w:rPr>
        <w:t xml:space="preserve"> στιγμή που μιλάμε, τώρα, ελληνικέ λαέ που μας ακούς</w:t>
      </w:r>
      <w:r w:rsidRPr="00F85734">
        <w:rPr>
          <w:rFonts w:eastAsia="Times New Roman"/>
          <w:szCs w:val="24"/>
        </w:rPr>
        <w:t xml:space="preserve"> από εκεί έξω</w:t>
      </w:r>
      <w:r>
        <w:rPr>
          <w:rFonts w:eastAsia="Times New Roman"/>
          <w:szCs w:val="24"/>
        </w:rPr>
        <w:t>,</w:t>
      </w:r>
      <w:r w:rsidRPr="00F85734">
        <w:rPr>
          <w:rFonts w:eastAsia="Times New Roman"/>
          <w:szCs w:val="24"/>
        </w:rPr>
        <w:t xml:space="preserve"> είναι μια απέραντη αμερικανική στρατιωτική βάση και τίποτα παραπάνω</w:t>
      </w:r>
      <w:r>
        <w:rPr>
          <w:rFonts w:eastAsia="Times New Roman"/>
          <w:szCs w:val="24"/>
        </w:rPr>
        <w:t>.</w:t>
      </w:r>
      <w:r w:rsidRPr="00F85734">
        <w:rPr>
          <w:rFonts w:eastAsia="Times New Roman"/>
          <w:szCs w:val="24"/>
        </w:rPr>
        <w:t xml:space="preserve"> </w:t>
      </w:r>
    </w:p>
    <w:p w:rsidR="00EF197F" w:rsidRDefault="00120B8D">
      <w:pPr>
        <w:spacing w:line="600" w:lineRule="auto"/>
        <w:ind w:firstLine="720"/>
        <w:jc w:val="both"/>
        <w:rPr>
          <w:rFonts w:eastAsia="Times New Roman"/>
          <w:szCs w:val="24"/>
        </w:rPr>
      </w:pPr>
      <w:r w:rsidRPr="00F85734">
        <w:rPr>
          <w:rFonts w:eastAsia="Times New Roman"/>
          <w:szCs w:val="24"/>
        </w:rPr>
        <w:t>Αυτή η αντίφαση</w:t>
      </w:r>
      <w:r>
        <w:rPr>
          <w:rFonts w:eastAsia="Times New Roman"/>
          <w:szCs w:val="24"/>
        </w:rPr>
        <w:t>, κύριε Υ</w:t>
      </w:r>
      <w:r w:rsidRPr="00F85734">
        <w:rPr>
          <w:rFonts w:eastAsia="Times New Roman"/>
          <w:szCs w:val="24"/>
        </w:rPr>
        <w:t>πουργέ</w:t>
      </w:r>
      <w:r>
        <w:rPr>
          <w:rFonts w:eastAsia="Times New Roman"/>
          <w:szCs w:val="24"/>
        </w:rPr>
        <w:t>,</w:t>
      </w:r>
      <w:r w:rsidRPr="00F85734">
        <w:rPr>
          <w:rFonts w:eastAsia="Times New Roman"/>
          <w:szCs w:val="24"/>
        </w:rPr>
        <w:t xml:space="preserve"> μεταξύ τεχνητής μιντιακής πραγματικότητας και της </w:t>
      </w:r>
      <w:r>
        <w:rPr>
          <w:rFonts w:eastAsia="Times New Roman"/>
          <w:szCs w:val="24"/>
        </w:rPr>
        <w:t>ανάγλυφης</w:t>
      </w:r>
      <w:r w:rsidRPr="00F85734">
        <w:rPr>
          <w:rFonts w:eastAsia="Times New Roman"/>
          <w:szCs w:val="24"/>
        </w:rPr>
        <w:t xml:space="preserve"> πραγματικής πραγματικότητας</w:t>
      </w:r>
      <w:r>
        <w:rPr>
          <w:rFonts w:eastAsia="Times New Roman"/>
          <w:szCs w:val="24"/>
        </w:rPr>
        <w:t>,</w:t>
      </w:r>
      <w:r w:rsidRPr="00F85734">
        <w:rPr>
          <w:rFonts w:eastAsia="Times New Roman"/>
          <w:szCs w:val="24"/>
        </w:rPr>
        <w:t xml:space="preserve"> έχει ένα</w:t>
      </w:r>
      <w:r>
        <w:rPr>
          <w:rFonts w:eastAsia="Times New Roman"/>
          <w:szCs w:val="24"/>
        </w:rPr>
        <w:t>ν</w:t>
      </w:r>
      <w:r w:rsidRPr="00F85734">
        <w:rPr>
          <w:rFonts w:eastAsia="Times New Roman"/>
          <w:szCs w:val="24"/>
        </w:rPr>
        <w:t xml:space="preserve"> πολύ συγκεκριμένο</w:t>
      </w:r>
      <w:r>
        <w:rPr>
          <w:rFonts w:eastAsia="Times New Roman"/>
          <w:szCs w:val="24"/>
        </w:rPr>
        <w:t>,</w:t>
      </w:r>
      <w:r w:rsidRPr="00F85734">
        <w:rPr>
          <w:rFonts w:eastAsia="Times New Roman"/>
          <w:szCs w:val="24"/>
        </w:rPr>
        <w:t xml:space="preserve"> έχετε ένα πολύ συγκεκριμένο επικοινωνιακό σκοπό</w:t>
      </w:r>
      <w:r>
        <w:rPr>
          <w:rFonts w:eastAsia="Times New Roman"/>
          <w:szCs w:val="24"/>
        </w:rPr>
        <w:t>,</w:t>
      </w:r>
      <w:r w:rsidRPr="00F85734">
        <w:rPr>
          <w:rFonts w:eastAsia="Times New Roman"/>
          <w:szCs w:val="24"/>
        </w:rPr>
        <w:t xml:space="preserve"> να φοβίσε</w:t>
      </w:r>
      <w:r>
        <w:rPr>
          <w:rFonts w:eastAsia="Times New Roman"/>
          <w:szCs w:val="24"/>
        </w:rPr>
        <w:t>τε</w:t>
      </w:r>
      <w:r w:rsidRPr="00F85734">
        <w:rPr>
          <w:rFonts w:eastAsia="Times New Roman"/>
          <w:szCs w:val="24"/>
        </w:rPr>
        <w:t xml:space="preserve"> τους πολίτες ώστε να καταστήσε</w:t>
      </w:r>
      <w:r>
        <w:rPr>
          <w:rFonts w:eastAsia="Times New Roman"/>
          <w:szCs w:val="24"/>
        </w:rPr>
        <w:t>τε</w:t>
      </w:r>
      <w:r w:rsidRPr="00F85734">
        <w:rPr>
          <w:rFonts w:eastAsia="Times New Roman"/>
          <w:szCs w:val="24"/>
        </w:rPr>
        <w:t xml:space="preserve"> την πραγματικότητα της μετατροπής της Ελλάδας</w:t>
      </w:r>
      <w:r>
        <w:rPr>
          <w:rFonts w:eastAsia="Times New Roman"/>
          <w:szCs w:val="24"/>
        </w:rPr>
        <w:t xml:space="preserve"> σε μόνιμη αμερικάνικη</w:t>
      </w:r>
      <w:r w:rsidRPr="00F85734">
        <w:rPr>
          <w:rFonts w:eastAsia="Times New Roman"/>
          <w:szCs w:val="24"/>
        </w:rPr>
        <w:t xml:space="preserve"> βάση ως αποδεκτή</w:t>
      </w:r>
      <w:r>
        <w:rPr>
          <w:rFonts w:eastAsia="Times New Roman"/>
          <w:szCs w:val="24"/>
        </w:rPr>
        <w:t>.</w:t>
      </w:r>
      <w:r w:rsidRPr="00F85734">
        <w:rPr>
          <w:rFonts w:eastAsia="Times New Roman"/>
          <w:szCs w:val="24"/>
        </w:rPr>
        <w:t xml:space="preserve"> Δεν είναι στο λαϊκό υποσυνείδητο και το ξέρετε</w:t>
      </w:r>
      <w:r>
        <w:rPr>
          <w:rFonts w:eastAsia="Times New Roman"/>
          <w:szCs w:val="24"/>
        </w:rPr>
        <w:t>.</w:t>
      </w:r>
      <w:r w:rsidRPr="00F85734">
        <w:rPr>
          <w:rFonts w:eastAsia="Times New Roman"/>
          <w:szCs w:val="24"/>
        </w:rPr>
        <w:t xml:space="preserve"> </w:t>
      </w:r>
      <w:r>
        <w:rPr>
          <w:rFonts w:eastAsia="Times New Roman"/>
          <w:szCs w:val="24"/>
        </w:rPr>
        <w:t>Π</w:t>
      </w:r>
      <w:r w:rsidRPr="00F85734">
        <w:rPr>
          <w:rFonts w:eastAsia="Times New Roman"/>
          <w:szCs w:val="24"/>
        </w:rPr>
        <w:t>ως</w:t>
      </w:r>
      <w:r>
        <w:rPr>
          <w:rFonts w:eastAsia="Times New Roman"/>
          <w:szCs w:val="24"/>
        </w:rPr>
        <w:t>; Ε</w:t>
      </w:r>
      <w:r w:rsidRPr="00F85734">
        <w:rPr>
          <w:rFonts w:eastAsia="Times New Roman"/>
          <w:szCs w:val="24"/>
        </w:rPr>
        <w:t xml:space="preserve">μπλέκοντας τη χώρα μας ως πιόνι </w:t>
      </w:r>
      <w:r w:rsidRPr="00F85734">
        <w:rPr>
          <w:rFonts w:eastAsia="Times New Roman"/>
          <w:szCs w:val="24"/>
        </w:rPr>
        <w:lastRenderedPageBreak/>
        <w:t>των ΗΠΑ</w:t>
      </w:r>
      <w:r>
        <w:rPr>
          <w:rFonts w:eastAsia="Times New Roman"/>
          <w:szCs w:val="24"/>
        </w:rPr>
        <w:t>,</w:t>
      </w:r>
      <w:r w:rsidRPr="00F85734">
        <w:rPr>
          <w:rFonts w:eastAsia="Times New Roman"/>
          <w:szCs w:val="24"/>
        </w:rPr>
        <w:t xml:space="preserve"> χωρίς κα</w:t>
      </w:r>
      <w:r w:rsidR="00CA3F37">
        <w:rPr>
          <w:rFonts w:eastAsia="Times New Roman"/>
          <w:szCs w:val="24"/>
        </w:rPr>
        <w:t>μ</w:t>
      </w:r>
      <w:r w:rsidRPr="00F85734">
        <w:rPr>
          <w:rFonts w:eastAsia="Times New Roman"/>
          <w:szCs w:val="24"/>
        </w:rPr>
        <w:t xml:space="preserve">μία ενημέρωση </w:t>
      </w:r>
      <w:r>
        <w:rPr>
          <w:rFonts w:eastAsia="Times New Roman"/>
          <w:szCs w:val="24"/>
        </w:rPr>
        <w:t>-</w:t>
      </w:r>
      <w:r w:rsidRPr="00F85734">
        <w:rPr>
          <w:rFonts w:eastAsia="Times New Roman"/>
          <w:szCs w:val="24"/>
        </w:rPr>
        <w:t>από άλλους τα μαθαίνουμε</w:t>
      </w:r>
      <w:r>
        <w:rPr>
          <w:rFonts w:eastAsia="Times New Roman"/>
          <w:szCs w:val="24"/>
        </w:rPr>
        <w:t>-, χωρίς κα</w:t>
      </w:r>
      <w:r w:rsidR="00CA3F37">
        <w:rPr>
          <w:rFonts w:eastAsia="Times New Roman"/>
          <w:szCs w:val="24"/>
        </w:rPr>
        <w:t>μ</w:t>
      </w:r>
      <w:r>
        <w:rPr>
          <w:rFonts w:eastAsia="Times New Roman"/>
          <w:szCs w:val="24"/>
        </w:rPr>
        <w:t>μία</w:t>
      </w:r>
      <w:r w:rsidRPr="00F85734">
        <w:rPr>
          <w:rFonts w:eastAsia="Times New Roman"/>
          <w:szCs w:val="24"/>
        </w:rPr>
        <w:t xml:space="preserve"> σ</w:t>
      </w:r>
      <w:r>
        <w:rPr>
          <w:rFonts w:eastAsia="Times New Roman"/>
          <w:szCs w:val="24"/>
        </w:rPr>
        <w:t xml:space="preserve">υζήτηση ή </w:t>
      </w:r>
      <w:r w:rsidRPr="00F85734">
        <w:rPr>
          <w:rFonts w:eastAsia="Times New Roman"/>
          <w:szCs w:val="24"/>
        </w:rPr>
        <w:t>διαφάνεια</w:t>
      </w:r>
      <w:r>
        <w:rPr>
          <w:rFonts w:eastAsia="Times New Roman"/>
          <w:szCs w:val="24"/>
        </w:rPr>
        <w:t>.</w:t>
      </w:r>
      <w:r w:rsidRPr="00F85734">
        <w:rPr>
          <w:rFonts w:eastAsia="Times New Roman"/>
          <w:szCs w:val="24"/>
        </w:rPr>
        <w:t xml:space="preserve"> </w:t>
      </w:r>
      <w:r>
        <w:rPr>
          <w:rFonts w:eastAsia="Times New Roman"/>
          <w:szCs w:val="24"/>
        </w:rPr>
        <w:t>Α</w:t>
      </w:r>
      <w:r w:rsidRPr="00F85734">
        <w:rPr>
          <w:rFonts w:eastAsia="Times New Roman"/>
          <w:szCs w:val="24"/>
        </w:rPr>
        <w:t>κολουθείτ</w:t>
      </w:r>
      <w:r>
        <w:rPr>
          <w:rFonts w:eastAsia="Times New Roman"/>
          <w:szCs w:val="24"/>
        </w:rPr>
        <w:t>ε</w:t>
      </w:r>
      <w:r w:rsidRPr="00F85734">
        <w:rPr>
          <w:rFonts w:eastAsia="Times New Roman"/>
          <w:szCs w:val="24"/>
        </w:rPr>
        <w:t xml:space="preserve"> πιστά</w:t>
      </w:r>
      <w:r>
        <w:rPr>
          <w:rFonts w:eastAsia="Times New Roman"/>
          <w:szCs w:val="24"/>
        </w:rPr>
        <w:t xml:space="preserve"> </w:t>
      </w:r>
      <w:r w:rsidRPr="007301DE">
        <w:rPr>
          <w:rFonts w:eastAsia="Times New Roman"/>
          <w:szCs w:val="24"/>
        </w:rPr>
        <w:t>ό</w:t>
      </w:r>
      <w:r>
        <w:rPr>
          <w:rFonts w:eastAsia="Times New Roman"/>
          <w:szCs w:val="24"/>
        </w:rPr>
        <w:t>,τι σας λέει η πρεσβεία των ΗΠΑ. Και οι υπόλοιποι μαθαίνουμε</w:t>
      </w:r>
      <w:r w:rsidRPr="00F85734">
        <w:rPr>
          <w:rFonts w:eastAsia="Times New Roman"/>
          <w:szCs w:val="24"/>
        </w:rPr>
        <w:t xml:space="preserve"> ψήγματα της αλήθειας από δηλώσεις </w:t>
      </w:r>
      <w:r>
        <w:rPr>
          <w:rFonts w:eastAsia="Times New Roman"/>
          <w:szCs w:val="24"/>
        </w:rPr>
        <w:t>Αμερικανών</w:t>
      </w:r>
      <w:r w:rsidRPr="00F85734">
        <w:rPr>
          <w:rFonts w:eastAsia="Times New Roman"/>
          <w:szCs w:val="24"/>
        </w:rPr>
        <w:t xml:space="preserve"> ή Γερμανών αξιωματούχων</w:t>
      </w:r>
      <w:r>
        <w:rPr>
          <w:rFonts w:eastAsia="Times New Roman"/>
          <w:szCs w:val="24"/>
        </w:rPr>
        <w:t>.</w:t>
      </w:r>
      <w:r w:rsidRPr="00F85734">
        <w:rPr>
          <w:rFonts w:eastAsia="Times New Roman"/>
          <w:szCs w:val="24"/>
        </w:rPr>
        <w:t xml:space="preserve"> Και είναι ντροπή</w:t>
      </w:r>
      <w:r>
        <w:rPr>
          <w:rFonts w:eastAsia="Times New Roman"/>
          <w:szCs w:val="24"/>
        </w:rPr>
        <w:t>!</w:t>
      </w:r>
      <w:r w:rsidRPr="00F85734">
        <w:rPr>
          <w:rFonts w:eastAsia="Times New Roman"/>
          <w:szCs w:val="24"/>
        </w:rPr>
        <w:t xml:space="preserve"> Μήπως πρέπει τελικά να καλέσουμε τον πρέσβη των Ηνωμένων Πολιτειών σ</w:t>
      </w:r>
      <w:r>
        <w:rPr>
          <w:rFonts w:eastAsia="Times New Roman"/>
          <w:szCs w:val="24"/>
        </w:rPr>
        <w:t>τη Β</w:t>
      </w:r>
      <w:r w:rsidRPr="00F85734">
        <w:rPr>
          <w:rFonts w:eastAsia="Times New Roman"/>
          <w:szCs w:val="24"/>
        </w:rPr>
        <w:t xml:space="preserve">ουλή για να μας ενημερώνει ως </w:t>
      </w:r>
      <w:r>
        <w:rPr>
          <w:rFonts w:eastAsia="Times New Roman"/>
          <w:szCs w:val="24"/>
        </w:rPr>
        <w:t xml:space="preserve">ο </w:t>
      </w:r>
      <w:r w:rsidRPr="00F85734">
        <w:rPr>
          <w:rFonts w:eastAsia="Times New Roman"/>
          <w:szCs w:val="24"/>
        </w:rPr>
        <w:t>τοποτηρητής των</w:t>
      </w:r>
      <w:r>
        <w:rPr>
          <w:rFonts w:eastAsia="Times New Roman"/>
          <w:szCs w:val="24"/>
        </w:rPr>
        <w:t xml:space="preserve"> επικυριάρχων</w:t>
      </w:r>
      <w:r w:rsidRPr="00F85734">
        <w:rPr>
          <w:rFonts w:eastAsia="Times New Roman"/>
          <w:szCs w:val="24"/>
        </w:rPr>
        <w:t xml:space="preserve"> μας</w:t>
      </w:r>
      <w:r>
        <w:rPr>
          <w:rFonts w:eastAsia="Times New Roman"/>
          <w:szCs w:val="24"/>
        </w:rPr>
        <w:t>.</w:t>
      </w:r>
      <w:r w:rsidRPr="00F85734">
        <w:rPr>
          <w:rFonts w:eastAsia="Times New Roman"/>
          <w:szCs w:val="24"/>
        </w:rPr>
        <w:t xml:space="preserve"> Αυτό αναρωτιέμαι</w:t>
      </w:r>
      <w:r>
        <w:rPr>
          <w:rFonts w:eastAsia="Times New Roman"/>
          <w:szCs w:val="24"/>
        </w:rPr>
        <w:t>.</w:t>
      </w:r>
    </w:p>
    <w:p w:rsidR="00EF197F" w:rsidRDefault="00120B8D">
      <w:pPr>
        <w:spacing w:line="600" w:lineRule="auto"/>
        <w:ind w:firstLine="720"/>
        <w:jc w:val="both"/>
        <w:rPr>
          <w:rFonts w:eastAsia="Times New Roman"/>
          <w:szCs w:val="24"/>
        </w:rPr>
      </w:pPr>
      <w:r w:rsidRPr="00F85734">
        <w:rPr>
          <w:rFonts w:eastAsia="Times New Roman"/>
          <w:szCs w:val="24"/>
        </w:rPr>
        <w:t>Κλείνω με αυτή τη φράση</w:t>
      </w:r>
      <w:r>
        <w:rPr>
          <w:rFonts w:eastAsia="Times New Roman"/>
          <w:szCs w:val="24"/>
        </w:rPr>
        <w:t>, κύριε Π</w:t>
      </w:r>
      <w:r w:rsidRPr="00F85734">
        <w:rPr>
          <w:rFonts w:eastAsia="Times New Roman"/>
          <w:szCs w:val="24"/>
        </w:rPr>
        <w:t>ρόεδρε</w:t>
      </w:r>
      <w:r>
        <w:rPr>
          <w:rFonts w:eastAsia="Times New Roman"/>
          <w:szCs w:val="24"/>
        </w:rPr>
        <w:t>. Κυρίες και κύριοι Β</w:t>
      </w:r>
      <w:r w:rsidRPr="00F85734">
        <w:rPr>
          <w:rFonts w:eastAsia="Times New Roman"/>
          <w:szCs w:val="24"/>
        </w:rPr>
        <w:t>ουλευτές</w:t>
      </w:r>
      <w:r>
        <w:rPr>
          <w:rFonts w:eastAsia="Times New Roman"/>
          <w:szCs w:val="24"/>
        </w:rPr>
        <w:t>, φ</w:t>
      </w:r>
      <w:r w:rsidRPr="00F85734">
        <w:rPr>
          <w:rFonts w:eastAsia="Times New Roman"/>
          <w:szCs w:val="24"/>
        </w:rPr>
        <w:t>έτος συμπληρώνονται</w:t>
      </w:r>
      <w:r>
        <w:rPr>
          <w:rFonts w:eastAsia="Times New Roman"/>
          <w:szCs w:val="24"/>
        </w:rPr>
        <w:t xml:space="preserve"> εκατό</w:t>
      </w:r>
      <w:r w:rsidRPr="00F85734">
        <w:rPr>
          <w:rFonts w:eastAsia="Times New Roman"/>
          <w:szCs w:val="24"/>
        </w:rPr>
        <w:t xml:space="preserve"> χρόνια</w:t>
      </w:r>
      <w:r>
        <w:rPr>
          <w:rFonts w:eastAsia="Times New Roman"/>
          <w:szCs w:val="24"/>
        </w:rPr>
        <w:t>, ένας αιώνας από τη Μικρασιατική Κ</w:t>
      </w:r>
      <w:r w:rsidRPr="00F85734">
        <w:rPr>
          <w:rFonts w:eastAsia="Times New Roman"/>
          <w:szCs w:val="24"/>
        </w:rPr>
        <w:t>αταστροφή</w:t>
      </w:r>
      <w:r>
        <w:rPr>
          <w:rFonts w:eastAsia="Times New Roman"/>
          <w:szCs w:val="24"/>
        </w:rPr>
        <w:t>, κύριε Υ</w:t>
      </w:r>
      <w:r w:rsidRPr="00F85734">
        <w:rPr>
          <w:rFonts w:eastAsia="Times New Roman"/>
          <w:szCs w:val="24"/>
        </w:rPr>
        <w:t>πουργέ</w:t>
      </w:r>
      <w:r>
        <w:rPr>
          <w:rFonts w:eastAsia="Times New Roman"/>
          <w:szCs w:val="24"/>
        </w:rPr>
        <w:t>. Οφείλουμε, ν</w:t>
      </w:r>
      <w:r w:rsidRPr="00F85734">
        <w:rPr>
          <w:rFonts w:eastAsia="Times New Roman"/>
          <w:szCs w:val="24"/>
        </w:rPr>
        <w:t xml:space="preserve">ομίζουμε στο </w:t>
      </w:r>
      <w:r>
        <w:rPr>
          <w:rFonts w:eastAsia="Times New Roman"/>
          <w:szCs w:val="24"/>
        </w:rPr>
        <w:t>ΜέΡΑ</w:t>
      </w:r>
      <w:r w:rsidRPr="00F85734">
        <w:rPr>
          <w:rFonts w:eastAsia="Times New Roman"/>
          <w:szCs w:val="24"/>
        </w:rPr>
        <w:t>25</w:t>
      </w:r>
      <w:r>
        <w:rPr>
          <w:rFonts w:eastAsia="Times New Roman"/>
          <w:szCs w:val="24"/>
        </w:rPr>
        <w:t>,</w:t>
      </w:r>
      <w:r w:rsidRPr="00F85734">
        <w:rPr>
          <w:rFonts w:eastAsia="Times New Roman"/>
          <w:szCs w:val="24"/>
        </w:rPr>
        <w:t xml:space="preserve"> ως λαός να διδασκόμαστε από τα παθήματα </w:t>
      </w:r>
      <w:r>
        <w:rPr>
          <w:rFonts w:eastAsia="Times New Roman"/>
          <w:szCs w:val="24"/>
        </w:rPr>
        <w:t>μας, από</w:t>
      </w:r>
      <w:r w:rsidRPr="00F85734">
        <w:rPr>
          <w:rFonts w:eastAsia="Times New Roman"/>
          <w:szCs w:val="24"/>
        </w:rPr>
        <w:t xml:space="preserve"> τις εθνικές καταστροφές</w:t>
      </w:r>
      <w:r>
        <w:rPr>
          <w:rFonts w:eastAsia="Times New Roman"/>
          <w:szCs w:val="24"/>
        </w:rPr>
        <w:t>.</w:t>
      </w:r>
      <w:r w:rsidRPr="00F85734">
        <w:rPr>
          <w:rFonts w:eastAsia="Times New Roman"/>
          <w:szCs w:val="24"/>
        </w:rPr>
        <w:t xml:space="preserve"> </w:t>
      </w:r>
    </w:p>
    <w:p w:rsidR="001960E2" w:rsidRDefault="00C55A68">
      <w:pPr>
        <w:spacing w:after="0" w:line="600" w:lineRule="auto"/>
        <w:ind w:firstLine="720"/>
        <w:jc w:val="both"/>
        <w:rPr>
          <w:rFonts w:eastAsia="Times New Roman" w:cs="Times New Roman"/>
          <w:szCs w:val="24"/>
        </w:rPr>
      </w:pPr>
      <w:r>
        <w:rPr>
          <w:rFonts w:eastAsia="Times New Roman"/>
          <w:szCs w:val="24"/>
        </w:rPr>
        <w:t>Η ιστορία λέει, κύριε Υ</w:t>
      </w:r>
      <w:r w:rsidRPr="00F85734">
        <w:rPr>
          <w:rFonts w:eastAsia="Times New Roman"/>
          <w:szCs w:val="24"/>
        </w:rPr>
        <w:t>πουργέ</w:t>
      </w:r>
      <w:r>
        <w:rPr>
          <w:rFonts w:eastAsia="Times New Roman"/>
          <w:szCs w:val="24"/>
        </w:rPr>
        <w:t>,</w:t>
      </w:r>
      <w:r w:rsidRPr="00F85734">
        <w:rPr>
          <w:rFonts w:eastAsia="Times New Roman"/>
          <w:szCs w:val="24"/>
        </w:rPr>
        <w:t xml:space="preserve"> ότι ανέκαθεν </w:t>
      </w:r>
      <w:r>
        <w:rPr>
          <w:rFonts w:eastAsia="Times New Roman"/>
          <w:szCs w:val="24"/>
        </w:rPr>
        <w:t>-</w:t>
      </w:r>
      <w:r w:rsidRPr="00F85734">
        <w:rPr>
          <w:rFonts w:eastAsia="Times New Roman"/>
          <w:szCs w:val="24"/>
        </w:rPr>
        <w:t>και θα συνεχίσουν να το κάνουν</w:t>
      </w:r>
      <w:r>
        <w:rPr>
          <w:rFonts w:eastAsia="Times New Roman"/>
          <w:szCs w:val="24"/>
        </w:rPr>
        <w:t>-</w:t>
      </w:r>
      <w:r w:rsidRPr="00F85734">
        <w:rPr>
          <w:rFonts w:eastAsia="Times New Roman"/>
          <w:szCs w:val="24"/>
        </w:rPr>
        <w:t xml:space="preserve"> </w:t>
      </w:r>
      <w:r>
        <w:rPr>
          <w:rFonts w:eastAsia="Times New Roman"/>
          <w:szCs w:val="24"/>
        </w:rPr>
        <w:t>οι μεγάλες δυνάμεις και εργαλειοποιούν ε</w:t>
      </w:r>
      <w:r w:rsidRPr="00F85734">
        <w:rPr>
          <w:rFonts w:eastAsia="Times New Roman"/>
          <w:szCs w:val="24"/>
        </w:rPr>
        <w:t>μάς τους μικρούς</w:t>
      </w:r>
      <w:r>
        <w:rPr>
          <w:rFonts w:eastAsia="Times New Roman"/>
          <w:szCs w:val="24"/>
        </w:rPr>
        <w:t>,</w:t>
      </w:r>
      <w:r w:rsidRPr="00F85734">
        <w:rPr>
          <w:rFonts w:eastAsia="Times New Roman"/>
          <w:szCs w:val="24"/>
        </w:rPr>
        <w:t xml:space="preserve"> μας χρησιμοποιούν για τα δικά τους συμφέροντα χωρίς να ενδιαφέρονται ποτέ για τον πόνο</w:t>
      </w:r>
      <w:r w:rsidR="00446943">
        <w:rPr>
          <w:rFonts w:eastAsia="Times New Roman"/>
          <w:szCs w:val="24"/>
        </w:rPr>
        <w:t>,</w:t>
      </w:r>
      <w:r w:rsidRPr="00F85734">
        <w:rPr>
          <w:rFonts w:eastAsia="Times New Roman"/>
          <w:szCs w:val="24"/>
        </w:rPr>
        <w:t xml:space="preserve"> που μπορεί να προκληθεί αργότερα από τις ενέργειες </w:t>
      </w:r>
      <w:r>
        <w:rPr>
          <w:rFonts w:eastAsia="Times New Roman"/>
          <w:szCs w:val="24"/>
        </w:rPr>
        <w:t xml:space="preserve">της εργαλειοποίησής </w:t>
      </w:r>
      <w:r w:rsidRPr="00F85734">
        <w:rPr>
          <w:rFonts w:eastAsia="Times New Roman"/>
          <w:szCs w:val="24"/>
        </w:rPr>
        <w:t>μας</w:t>
      </w:r>
      <w:r>
        <w:rPr>
          <w:rFonts w:eastAsia="Times New Roman"/>
          <w:szCs w:val="24"/>
        </w:rPr>
        <w:t>.</w:t>
      </w:r>
      <w:r w:rsidRPr="00F85734">
        <w:rPr>
          <w:rFonts w:eastAsia="Times New Roman"/>
          <w:szCs w:val="24"/>
        </w:rPr>
        <w:t xml:space="preserve"> </w:t>
      </w:r>
      <w:r>
        <w:rPr>
          <w:rFonts w:eastAsia="Times New Roman"/>
          <w:szCs w:val="24"/>
        </w:rPr>
        <w:t>Ό</w:t>
      </w:r>
      <w:r w:rsidRPr="00F85734">
        <w:rPr>
          <w:rFonts w:eastAsia="Times New Roman"/>
          <w:szCs w:val="24"/>
        </w:rPr>
        <w:t>πως το 1922</w:t>
      </w:r>
      <w:r>
        <w:rPr>
          <w:rFonts w:eastAsia="Times New Roman"/>
          <w:szCs w:val="24"/>
        </w:rPr>
        <w:t>, κύριε Υ</w:t>
      </w:r>
      <w:r w:rsidRPr="00F85734">
        <w:rPr>
          <w:rFonts w:eastAsia="Times New Roman"/>
          <w:szCs w:val="24"/>
        </w:rPr>
        <w:t>πουργέ</w:t>
      </w:r>
      <w:r>
        <w:rPr>
          <w:rFonts w:eastAsia="Times New Roman"/>
          <w:szCs w:val="24"/>
        </w:rPr>
        <w:t>,</w:t>
      </w:r>
      <w:r w:rsidRPr="00F85734">
        <w:rPr>
          <w:rFonts w:eastAsia="Times New Roman"/>
          <w:szCs w:val="24"/>
        </w:rPr>
        <w:t xml:space="preserve"> οι μεγάλες δυνάμεις τότε χρησιμοποίησαν και πάλι χυδαία την πατρίδα </w:t>
      </w:r>
      <w:r>
        <w:rPr>
          <w:rFonts w:eastAsia="Times New Roman"/>
          <w:szCs w:val="24"/>
        </w:rPr>
        <w:t>μας,</w:t>
      </w:r>
      <w:r w:rsidRPr="00F85734">
        <w:rPr>
          <w:rFonts w:eastAsia="Times New Roman"/>
          <w:szCs w:val="24"/>
        </w:rPr>
        <w:t xml:space="preserve"> την Ελλάδα</w:t>
      </w:r>
      <w:r>
        <w:rPr>
          <w:rFonts w:eastAsia="Times New Roman"/>
          <w:szCs w:val="24"/>
        </w:rPr>
        <w:t>,</w:t>
      </w:r>
      <w:r w:rsidRPr="00F85734">
        <w:rPr>
          <w:rFonts w:eastAsia="Times New Roman"/>
          <w:szCs w:val="24"/>
        </w:rPr>
        <w:t xml:space="preserve"> ως αντιπερισπασμό</w:t>
      </w:r>
      <w:r>
        <w:rPr>
          <w:rFonts w:eastAsia="Times New Roman"/>
          <w:szCs w:val="24"/>
        </w:rPr>
        <w:t>, κύριε Π</w:t>
      </w:r>
      <w:r w:rsidRPr="00F85734">
        <w:rPr>
          <w:rFonts w:eastAsia="Times New Roman"/>
          <w:szCs w:val="24"/>
        </w:rPr>
        <w:t>ρόεδρε</w:t>
      </w:r>
      <w:r>
        <w:rPr>
          <w:rFonts w:eastAsia="Times New Roman"/>
          <w:szCs w:val="24"/>
        </w:rPr>
        <w:t>,</w:t>
      </w:r>
      <w:r w:rsidRPr="00F85734">
        <w:rPr>
          <w:rFonts w:eastAsia="Times New Roman"/>
          <w:szCs w:val="24"/>
        </w:rPr>
        <w:t xml:space="preserve"> στους </w:t>
      </w:r>
      <w:r>
        <w:rPr>
          <w:rFonts w:eastAsia="Times New Roman"/>
          <w:szCs w:val="24"/>
        </w:rPr>
        <w:t xml:space="preserve">Νεότουρκους του Κεμάλ </w:t>
      </w:r>
      <w:r w:rsidRPr="00F85734">
        <w:rPr>
          <w:rFonts w:eastAsia="Times New Roman"/>
          <w:szCs w:val="24"/>
        </w:rPr>
        <w:t xml:space="preserve">ώστε άκοπα και χωρίς αντίσταση από τη μεριά τους </w:t>
      </w:r>
      <w:r>
        <w:rPr>
          <w:rFonts w:eastAsia="Times New Roman"/>
          <w:szCs w:val="24"/>
        </w:rPr>
        <w:t>-ε</w:t>
      </w:r>
      <w:r w:rsidRPr="00F85734">
        <w:rPr>
          <w:rFonts w:eastAsia="Times New Roman"/>
          <w:szCs w:val="24"/>
        </w:rPr>
        <w:t>μείς ήμασταν ο κιμάς για τα κανόνια</w:t>
      </w:r>
      <w:r>
        <w:rPr>
          <w:rFonts w:eastAsia="Times New Roman"/>
          <w:szCs w:val="24"/>
        </w:rPr>
        <w:t>,</w:t>
      </w:r>
      <w:r w:rsidRPr="00F85734">
        <w:rPr>
          <w:rFonts w:eastAsia="Times New Roman"/>
          <w:szCs w:val="24"/>
        </w:rPr>
        <w:t xml:space="preserve"> οι Έλληνες</w:t>
      </w:r>
      <w:r>
        <w:rPr>
          <w:rFonts w:eastAsia="Times New Roman"/>
          <w:szCs w:val="24"/>
        </w:rPr>
        <w:t>-</w:t>
      </w:r>
      <w:r w:rsidRPr="00F85734">
        <w:rPr>
          <w:rFonts w:eastAsia="Times New Roman"/>
          <w:szCs w:val="24"/>
        </w:rPr>
        <w:t xml:space="preserve"> να βάλουν χέρι </w:t>
      </w:r>
      <w:r>
        <w:rPr>
          <w:rFonts w:eastAsia="Times New Roman"/>
          <w:szCs w:val="24"/>
        </w:rPr>
        <w:t>στις πετρελαιοφόρες</w:t>
      </w:r>
      <w:r w:rsidRPr="00F85734">
        <w:rPr>
          <w:rFonts w:eastAsia="Times New Roman"/>
          <w:szCs w:val="24"/>
        </w:rPr>
        <w:t xml:space="preserve"> περιοχές τις τεράστιες της Μέσης Ανατολής</w:t>
      </w:r>
      <w:r>
        <w:rPr>
          <w:rFonts w:eastAsia="Times New Roman"/>
          <w:szCs w:val="24"/>
        </w:rPr>
        <w:t xml:space="preserve"> -θυμάστε το</w:t>
      </w:r>
      <w:r w:rsidRPr="00F85734">
        <w:rPr>
          <w:rFonts w:eastAsia="Times New Roman"/>
          <w:szCs w:val="24"/>
        </w:rPr>
        <w:t xml:space="preserve"> Λόρενς της Αραβίας οι πιο παλιοί από εσάς</w:t>
      </w:r>
      <w:r>
        <w:rPr>
          <w:rFonts w:eastAsia="Times New Roman"/>
          <w:szCs w:val="24"/>
        </w:rPr>
        <w:t>-</w:t>
      </w:r>
      <w:r w:rsidRPr="00F85734">
        <w:rPr>
          <w:rFonts w:eastAsia="Times New Roman"/>
          <w:szCs w:val="24"/>
        </w:rPr>
        <w:t xml:space="preserve"> που </w:t>
      </w:r>
      <w:r w:rsidRPr="00F85734">
        <w:rPr>
          <w:rFonts w:eastAsia="Times New Roman"/>
          <w:szCs w:val="24"/>
        </w:rPr>
        <w:lastRenderedPageBreak/>
        <w:t>ήταν τότε ακόμα υπό οθωμανική κατοχή και κυριαρχία</w:t>
      </w:r>
      <w:r>
        <w:rPr>
          <w:rFonts w:eastAsia="Times New Roman"/>
          <w:szCs w:val="24"/>
        </w:rPr>
        <w:t>.</w:t>
      </w:r>
      <w:r w:rsidRPr="00F85734">
        <w:rPr>
          <w:rFonts w:eastAsia="Times New Roman"/>
          <w:szCs w:val="24"/>
        </w:rPr>
        <w:t xml:space="preserve"> </w:t>
      </w:r>
      <w:r>
        <w:rPr>
          <w:rFonts w:eastAsia="Times New Roman" w:cs="Times New Roman"/>
          <w:szCs w:val="24"/>
        </w:rPr>
        <w:t xml:space="preserve">Έτσι τώρα πάλι μας εργαλειοποιούν ως χρήσιμους ηλίθιους. Κι έχετε ιστορική πολιτική ευθύνη όσοι συμμετέχετε στην Κυβέρνηση που δέχεστε την εργαλειοποίησή μας από τις Ηνωμένες Πολιτείες Αμερικής.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Η εποχή που ζούμε μας επιβάλλει να πάρουμε αυτό το μάθημα πολύ σοβαρά. Μας επιβάλλει να αναλογιστούμε τι σημαίνει μια πραγματικά αδέσμευτη εξωτερική πολιτική.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Είμαστε ξεκάθαροι: Ουρλιάζοντας το ΜέΡΑ25 λέει «ναι», ξελαρυγγιαζόμαστε, σε ένα νέο Κίνημα Αδεσμεύτων. Ξέρω, ξέρω. Αυτά δεν γίνονται. Αυτή είναι η επίσημη θέση της Νέας Δημοκρατίας. Ο Ανδρέας Παπανδρέου είχε άλλη γνώμη. Είχε τη γνώμη ότι γίνονται τη δεκαετία του 1980 και έγιναν, κύριε Υπουργέ. Έγιναν, κυρίες και κύριοι Βουλευτές, γιατί ένας άνδρας, ένας πολιτικός στιβαρός -διαφωνούμε σε πάρα πολλά μαζί του- είχε το κύρος, είχε το ήθος, αλλά κυρίως είχε τη λεβεντιά, είχε δηλαδή τη γενναιότητα να πει: «Όχι ρε, θα πάω με τους </w:t>
      </w:r>
      <w:r w:rsidR="00446943">
        <w:rPr>
          <w:rFonts w:eastAsia="Times New Roman" w:cs="Times New Roman"/>
          <w:szCs w:val="24"/>
        </w:rPr>
        <w:t>α</w:t>
      </w:r>
      <w:r>
        <w:rPr>
          <w:rFonts w:eastAsia="Times New Roman" w:cs="Times New Roman"/>
          <w:szCs w:val="24"/>
        </w:rPr>
        <w:t>δέσμευτους. Δεν θα γίνω τσιράκι κανενός. Γιατί είμαστε τροφή για τα κανόνια σας όταν γινόμαστε τσιράκια».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 ΜέΡΑ25 δεν κρύβει τα λόγια του και προτείνει εδώ και χρόνια περιφερειακή συνδιάσκεψη των χωρών της Ανατολικής Μεσογείου -επτά χώρες είναι, ζωή να έχουν- για να διευθετηθούν οριστικά τα θέματα των χωρικών υδάτων και το μόνο που μένει να συζητάμε με την Τουρκία είναι αυτό της </w:t>
      </w:r>
      <w:r>
        <w:rPr>
          <w:rFonts w:eastAsia="Times New Roman" w:cs="Times New Roman"/>
          <w:szCs w:val="24"/>
        </w:rPr>
        <w:lastRenderedPageBreak/>
        <w:t xml:space="preserve">υφαλοκρηπίδας. Εδώ είναι η δυνατότητά σας να δείξετε ότι το θέλετε. Γιατί μπορεί να συμβεί. Όσο συζητάμε, κύριε Υπουργέ, με την Τουρκία είμαστε ένας μικρός Δαβίδ εναντίον ενός τεράστιου Γολιάθ. Μόλις βάλουμε την Τουρκία να είναι σε ένα τραπέζι με άλλους έξι συζητητές, γινόμαστε όλοι ίσοι. Αυτό είναι πολύ απλό και το ουρλιάζουμε.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Ευχαριστώ πάρα πολύ για την τεράστια αντοχή σας, κύριε Πρόεδρε.</w:t>
      </w:r>
    </w:p>
    <w:p w:rsidR="00EF197F" w:rsidRDefault="00120B8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Κύριε Πρόεδρε, θα ήθελα να ρωτήσω κάτι τον κύριο Υπουργό.</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Παρακαλώ, έχετε τον λόγο.</w:t>
      </w:r>
    </w:p>
    <w:p w:rsidR="00EF197F" w:rsidRDefault="00120B8D">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 xml:space="preserve">Θα ήθελα απλώς να ρωτήσω τον κύριο Υπουργό εάν ενδεχομένως προτίθεται να προτείνει κάποια τροπολογία πρόσθετη σε αυτή που ήδη υπέβαλαν τα μέλη της Κυβέρνησης. Έχετε κάποια άλλη τροπολογία ή όχι;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s="Times New Roman"/>
          <w:szCs w:val="24"/>
        </w:rPr>
        <w:t>Το Υπουργείο Εσωτερικών δεν έχει άλλη τροπολογία. Να ενημερωθώ και να σας πω αν θα υπάρξει από πλευράς Κυβερνήσεως άλλη. Νομίζω, όμως, κατ</w:t>
      </w:r>
      <w:r w:rsidR="008254C1">
        <w:rPr>
          <w:rFonts w:eastAsia="Times New Roman" w:cs="Times New Roman"/>
          <w:szCs w:val="24"/>
        </w:rPr>
        <w:t xml:space="preserve">’ </w:t>
      </w:r>
      <w:r>
        <w:rPr>
          <w:rFonts w:eastAsia="Times New Roman" w:cs="Times New Roman"/>
          <w:szCs w:val="24"/>
        </w:rPr>
        <w:t>αρχ</w:t>
      </w:r>
      <w:r w:rsidR="008254C1">
        <w:rPr>
          <w:rFonts w:eastAsia="Times New Roman" w:cs="Times New Roman"/>
          <w:szCs w:val="24"/>
        </w:rPr>
        <w:t>άς</w:t>
      </w:r>
      <w:r>
        <w:rPr>
          <w:rFonts w:eastAsia="Times New Roman" w:cs="Times New Roman"/>
          <w:szCs w:val="24"/>
        </w:rPr>
        <w:t xml:space="preserve"> ότι δεν είναι στην πρόθεσή μας.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lastRenderedPageBreak/>
        <w:t>Ε</w:t>
      </w:r>
      <w:r>
        <w:rPr>
          <w:rFonts w:eastAsia="Times New Roman" w:cs="Times New Roman"/>
          <w:szCs w:val="24"/>
        </w:rPr>
        <w:t>πειδή δόθηκε η ευκαιρία και για να τοποθετηθούν οι συνάδελφοι, θέλω να πω ότι από τις βουλευτικές τροπολογίες που έχουν κατατεθεί θα κάνω δεκτή την τροπολογία με γενικό αριθμό 1327 και ειδικό 127 που κατατέθηκε από τον Βουλευτή της Νέας Δημοκρατίας, τον, κ. Μπούγα.</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sidRPr="00071FFE">
        <w:rPr>
          <w:rFonts w:eastAsia="Times New Roman" w:cs="Times New Roman"/>
          <w:szCs w:val="24"/>
        </w:rPr>
        <w:t>Για τις τροπολογίες με γενικό αριθμό 1328 και 1329</w:t>
      </w:r>
      <w:r>
        <w:rPr>
          <w:rFonts w:eastAsia="Times New Roman" w:cs="Times New Roman"/>
          <w:szCs w:val="24"/>
        </w:rPr>
        <w:t xml:space="preserve"> θα τοποθετηθείτε αύριο;</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 xml:space="preserve">Προφανώς κάνω δεκτές τις υπουργικές τροπολογίες που έχουν κατατεθεί. Την τροπολογία με γενικό αριθμό 1326 που έχει κατατεθεί από την πλευρά του ΣΥΡΙΖΑ την απορρίπτω.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Ευχαριστώ πολύ, κύριε Υπουργέ.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Καλείται στο Βήμα η κ. Μαρία Κεφάλα από τη Νέα Δημοκρατία και να ετοιμάζεται η </w:t>
      </w:r>
      <w:r w:rsidR="008254C1">
        <w:rPr>
          <w:rFonts w:eastAsia="Times New Roman" w:cs="Times New Roman"/>
          <w:szCs w:val="24"/>
        </w:rPr>
        <w:t>Α</w:t>
      </w:r>
      <w:r>
        <w:rPr>
          <w:rFonts w:eastAsia="Times New Roman" w:cs="Times New Roman"/>
          <w:szCs w:val="24"/>
        </w:rPr>
        <w:t xml:space="preserve">νεξάρτητη Βουλευτής κ. Αγγελική Αδαμοπούλου.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ΜΑΡΙΑ</w:t>
      </w:r>
      <w:r w:rsidR="008254C1">
        <w:rPr>
          <w:rFonts w:eastAsia="Times New Roman"/>
          <w:b/>
          <w:color w:val="111111"/>
          <w:szCs w:val="24"/>
        </w:rPr>
        <w:t xml:space="preserve"> </w:t>
      </w:r>
      <w:r>
        <w:rPr>
          <w:rFonts w:eastAsia="Times New Roman"/>
          <w:b/>
          <w:color w:val="111111"/>
          <w:szCs w:val="24"/>
        </w:rPr>
        <w:t>-</w:t>
      </w:r>
      <w:r w:rsidR="008254C1">
        <w:rPr>
          <w:rFonts w:eastAsia="Times New Roman"/>
          <w:b/>
          <w:color w:val="111111"/>
          <w:szCs w:val="24"/>
        </w:rPr>
        <w:t xml:space="preserve"> </w:t>
      </w:r>
      <w:r>
        <w:rPr>
          <w:rFonts w:eastAsia="Times New Roman"/>
          <w:b/>
          <w:color w:val="111111"/>
          <w:szCs w:val="24"/>
        </w:rPr>
        <w:t xml:space="preserve">ΑΛΕΞΑΝΔΡΑ ΚΕΦΑΛΑ: </w:t>
      </w:r>
      <w:r>
        <w:rPr>
          <w:rFonts w:eastAsia="Times New Roman" w:cs="Times New Roman"/>
          <w:szCs w:val="24"/>
        </w:rPr>
        <w:t>Ευχαριστώ πολύ, κύριε Πρόεδρε.</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με το σημερινό νομοσχέδιο αναμορφώνεται πλήρως το σύστημα αξιολόγησης του ανθρώπινου δυναμικού της </w:t>
      </w:r>
      <w:r w:rsidR="008254C1">
        <w:rPr>
          <w:rFonts w:eastAsia="Times New Roman" w:cs="Times New Roman"/>
          <w:szCs w:val="24"/>
        </w:rPr>
        <w:t>δ</w:t>
      </w:r>
      <w:r>
        <w:rPr>
          <w:rFonts w:eastAsia="Times New Roman" w:cs="Times New Roman"/>
          <w:szCs w:val="24"/>
        </w:rPr>
        <w:t xml:space="preserve">ημόσιας </w:t>
      </w:r>
      <w:r w:rsidR="008254C1">
        <w:rPr>
          <w:rFonts w:eastAsia="Times New Roman" w:cs="Times New Roman"/>
          <w:szCs w:val="24"/>
        </w:rPr>
        <w:t>δ</w:t>
      </w:r>
      <w:r>
        <w:rPr>
          <w:rFonts w:eastAsia="Times New Roman" w:cs="Times New Roman"/>
          <w:szCs w:val="24"/>
        </w:rPr>
        <w:t xml:space="preserve">ιοίκησης. Το νέο, ολοκληρωμένο, λειτουργικό και διαφανές σύστημα αξιολόγησης και στοχοθεσίας που εισάγεται πρόκειται να επιφέρει τις </w:t>
      </w:r>
      <w:r>
        <w:rPr>
          <w:rFonts w:eastAsia="Times New Roman" w:cs="Times New Roman"/>
          <w:szCs w:val="24"/>
        </w:rPr>
        <w:lastRenderedPageBreak/>
        <w:t xml:space="preserve">αναγκαίες δομικές αλλαγές που απαιτούνται για την εύρυθμη και αποδοτική λειτουργία της </w:t>
      </w:r>
      <w:r w:rsidR="008254C1">
        <w:rPr>
          <w:rFonts w:eastAsia="Times New Roman" w:cs="Times New Roman"/>
          <w:szCs w:val="24"/>
        </w:rPr>
        <w:t>δ</w:t>
      </w:r>
      <w:r>
        <w:rPr>
          <w:rFonts w:eastAsia="Times New Roman" w:cs="Times New Roman"/>
          <w:szCs w:val="24"/>
        </w:rPr>
        <w:t xml:space="preserve">ημόσιας </w:t>
      </w:r>
      <w:r w:rsidR="008254C1">
        <w:rPr>
          <w:rFonts w:eastAsia="Times New Roman" w:cs="Times New Roman"/>
          <w:szCs w:val="24"/>
        </w:rPr>
        <w:t>δ</w:t>
      </w:r>
      <w:r>
        <w:rPr>
          <w:rFonts w:eastAsia="Times New Roman" w:cs="Times New Roman"/>
          <w:szCs w:val="24"/>
        </w:rPr>
        <w:t>ιοίκησης.</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Αυτή η καινοτόμα νομοθετική παρέμβαση αλλάζει τα δεδομένα που ισχύουν μέχρι σήμερα στον δημόσιο τομέα. Αντιμετωπίζει αποφασιστικά προβλήματα του παρελθόντος που διογκώθηκαν με τη διακυβέρνηση του ΣΥΡΙΖΑ και αυτό δημιουργεί, όπως είναι φυσικό, μια αμηχανία στην Αξιωματική Αντιπολίτευση που σήμερα διαφωνεί απλά για να διαφωνήσει.</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το νομοθέτημα αυτό των </w:t>
      </w:r>
      <w:r w:rsidR="008254C1">
        <w:rPr>
          <w:rFonts w:eastAsia="Times New Roman" w:cs="Times New Roman"/>
          <w:szCs w:val="24"/>
        </w:rPr>
        <w:t>πενήντα τριών</w:t>
      </w:r>
      <w:r>
        <w:rPr>
          <w:rFonts w:eastAsia="Times New Roman" w:cs="Times New Roman"/>
          <w:szCs w:val="24"/>
        </w:rPr>
        <w:t xml:space="preserve"> άρθρων και </w:t>
      </w:r>
      <w:r w:rsidR="008254C1">
        <w:rPr>
          <w:rFonts w:eastAsia="Times New Roman" w:cs="Times New Roman"/>
          <w:szCs w:val="24"/>
        </w:rPr>
        <w:t>έξι</w:t>
      </w:r>
      <w:r>
        <w:rPr>
          <w:rFonts w:eastAsia="Times New Roman" w:cs="Times New Roman"/>
          <w:szCs w:val="24"/>
        </w:rPr>
        <w:t xml:space="preserve"> τμημάτων βελτιώνεται η λειτουργία των υπηρεσιών και των φορέων του δημόσιου τομέα, ενισχύεται η αξιοκρατία, ενδυναμώνονται οι δεξιότητες των δημοσίων υπαλλήλων. Στο πλαίσιο των παραπάνω κατευθύνσεων υλοποιείται και ο πρωταρχικός σκοπός του δημοσίου τομέα, η εξυπηρέτηση του πολίτη.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συνολική λειτουργία του και τα παραγόμενα αποτελέσματα εξαρτώνται άμεσα από τη συμπεριφορά και την απόδοση του ανθρώπινου δυναμικού. Είναι σημαντικό να συνειδητοποιήσουμε την αναγκαιότητα και τη σπουδαιότητα της αξιοποίησης του ανθρώπινου δυναμικού στις προσπάθειες βελτίωσης της ποιότητας των υπηρεσιών. Μια αποτελεσματική αξιοποίηση και ανάπτυξη των δυνατοτήτων των εργαζομένων προσφέρει τις συνθήκες εκείνες μέσα από τις οποίες το προσωπικό μπορεί να </w:t>
      </w:r>
      <w:r>
        <w:rPr>
          <w:rFonts w:eastAsia="Times New Roman" w:cs="Times New Roman"/>
          <w:szCs w:val="24"/>
        </w:rPr>
        <w:lastRenderedPageBreak/>
        <w:t xml:space="preserve">αναπτύξει και να καλλιεργήσει τις δεξιότητές του προκειμένου να αναπτυχθεί και περαιτέρω.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Αδιαμφισβήτητα, τα τελευταία χρόνια έχουν επέλθει αρκετές σημαντικές αλλαγές στον ευρύτερο δημόσιο τομέα. Πλέον η πλειοψηφία των δημοσίων υπαλλήλων διαθέτει πανεπιστημιακή μόρφωση, αλλά και την απαραίτητη εξοικείωση με τις νέες τεχνολογίες. Αυτή η εξοικείωση ήταν άλλωστε που συνέβαλε αποτελεσματικά, ιδιαίτερα κατά την περίοδο της πανδημίας, και στην ταχύτατη εφαρμογή και υλοποίηση νέων τρόπων ψηφιακής συναλλαγής των πολιτών με το </w:t>
      </w:r>
      <w:r w:rsidR="0054669B">
        <w:rPr>
          <w:rFonts w:eastAsia="Times New Roman" w:cs="Times New Roman"/>
          <w:szCs w:val="24"/>
        </w:rPr>
        <w:t>δ</w:t>
      </w:r>
      <w:r>
        <w:rPr>
          <w:rFonts w:eastAsia="Times New Roman" w:cs="Times New Roman"/>
          <w:szCs w:val="24"/>
        </w:rPr>
        <w:t xml:space="preserve">ημόσιο.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Αυτά από μόνα τους, όμως, φυσικά δεν αρκούν για να μπορούμε να μιλάμε για έναν δημόσιο τομέα χωρίς παθογένειες. Αυτές τις παθογένειες είναι που καλείται σήμερα η Κυβέρνηση της Νέας Δημοκρατίας να ξεπεράσει και το κάνει με βήματα καινοτόμα, με καινοτόμες νομοθετικές πρωτοβουλίες σαν και τη σημερινή, που αποτελεί άλμα στον εκσυγχρονισμό της </w:t>
      </w:r>
      <w:r w:rsidR="0054669B">
        <w:rPr>
          <w:rFonts w:eastAsia="Times New Roman" w:cs="Times New Roman"/>
          <w:szCs w:val="24"/>
        </w:rPr>
        <w:t>δ</w:t>
      </w:r>
      <w:r>
        <w:rPr>
          <w:rFonts w:eastAsia="Times New Roman" w:cs="Times New Roman"/>
          <w:szCs w:val="24"/>
        </w:rPr>
        <w:t xml:space="preserve">ημόσιας </w:t>
      </w:r>
      <w:r w:rsidR="0054669B">
        <w:rPr>
          <w:rFonts w:eastAsia="Times New Roman" w:cs="Times New Roman"/>
          <w:szCs w:val="24"/>
        </w:rPr>
        <w:t>δ</w:t>
      </w:r>
      <w:r>
        <w:rPr>
          <w:rFonts w:eastAsia="Times New Roman" w:cs="Times New Roman"/>
          <w:szCs w:val="24"/>
        </w:rPr>
        <w:t xml:space="preserve">ιοίκησης.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Νομοσχέδια σαν αυτό που συζητάμε αποδεικνύουν την εντελώς διαφορετική ματιά και προσέγγιση που έχουμε και στο κεφάλαιο αξιολόγηση. Μια από τις διαχωριστικές γραμμές άλλωστε στη Νέα Δημοκρατία και τον ΣΥΡΙΖΑ είναι η αποδοχή ή όχι της αξιοκρατίας και της αξιολόγησης. Εμείς θέλουμε αξιοκρατία παντού, αξιολόγηση παντού και για όλους. Εσείς, κύριοι του ΣΥΡΙΖΑ, προτιμάτε την ισοπέδωση παντού και για όλα.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Όσο η κοινωνία εξελίσσεται τόσο παράλληλα αυξάνονται και οι απαιτήσεις των πολιτών για περισσότερο ποιοτικές υπηρεσίες και αποτελεσματικότητα των δομών του κράτους. Σήμερα συνδέουμε την ενίσχυση της αποτελεσματικότητας με συγκεκριμένα εργαλεία. Εισάγουμε στοίχημα στοχοθεσίας το οποίο είναι άρρηκτα συνδεδεμένο με την αξιολόγηση, ενώ παράλληλα ανατίθεται στον προϊστάμενο της οργανικής μονάδας η επίτευξη των στόχων. Ο προϊστάμενος, ο ρόλος του οποίου αναβαθμίζεται, αξιολογείται πλέον τόσο για την επίτευξη των στόχων όσο και για τις δεξιότητές του.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Αποτελεί αναγκαιότητα σήμερα ένα επικαιροποιημένο, άρτιο, αντικειμενικό και αποτελεσματικό σύστημα αξιολόγησης. Και θα αναρωτηθεί κανείς: Δεν υπήρχε σύστημα αξιολόγησης στη </w:t>
      </w:r>
      <w:r w:rsidR="006B7A98">
        <w:rPr>
          <w:rFonts w:eastAsia="Times New Roman" w:cs="Times New Roman"/>
          <w:szCs w:val="24"/>
        </w:rPr>
        <w:t>δ</w:t>
      </w:r>
      <w:r>
        <w:rPr>
          <w:rFonts w:eastAsia="Times New Roman" w:cs="Times New Roman"/>
          <w:szCs w:val="24"/>
        </w:rPr>
        <w:t xml:space="preserve">ημόσια </w:t>
      </w:r>
      <w:r w:rsidR="006B7A98">
        <w:rPr>
          <w:rFonts w:eastAsia="Times New Roman" w:cs="Times New Roman"/>
          <w:szCs w:val="24"/>
        </w:rPr>
        <w:t>δ</w:t>
      </w:r>
      <w:r>
        <w:rPr>
          <w:rFonts w:eastAsia="Times New Roman" w:cs="Times New Roman"/>
          <w:szCs w:val="24"/>
        </w:rPr>
        <w:t xml:space="preserve">ιοίκηση; Υπάρχει και σήμερα. Το ζητούμενο, όμως, είναι να μιλάμε για ένα τυπικό σύστημα αξιολόγησης που βασίζεται στη βαθμολογία; Όχι. Και μιλώ για τυπικό σύστημα, γιατί αν δει κάποιος τη βαθμολογία των δημοσίων υπαλλήλων θα διαπιστώσει ότι οι περισσότεροι συγκεντρώνουν βαθμολογία μεταξύ </w:t>
      </w:r>
      <w:r w:rsidR="006B7A98">
        <w:rPr>
          <w:rFonts w:eastAsia="Times New Roman" w:cs="Times New Roman"/>
          <w:szCs w:val="24"/>
        </w:rPr>
        <w:t>ενενήντα</w:t>
      </w:r>
      <w:r>
        <w:rPr>
          <w:rFonts w:eastAsia="Times New Roman" w:cs="Times New Roman"/>
          <w:szCs w:val="24"/>
        </w:rPr>
        <w:t xml:space="preserve"> και </w:t>
      </w:r>
      <w:r w:rsidR="006B7A98">
        <w:rPr>
          <w:rFonts w:eastAsia="Times New Roman" w:cs="Times New Roman"/>
          <w:szCs w:val="24"/>
        </w:rPr>
        <w:t>εκατό</w:t>
      </w:r>
      <w:r>
        <w:rPr>
          <w:rFonts w:eastAsia="Times New Roman" w:cs="Times New Roman"/>
          <w:szCs w:val="24"/>
        </w:rPr>
        <w:t xml:space="preserve">. Είναι, λοιπόν, ένα σύστημα ξεπερασμένο από την ίδια την εποχή.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μοντέλο αξιολόγησης που εισάγουμε αποτελεί ένα πραγματικά δίκαιο σύστημα</w:t>
      </w:r>
      <w:r w:rsidR="00D82761">
        <w:rPr>
          <w:rFonts w:eastAsia="Times New Roman" w:cs="Times New Roman"/>
          <w:szCs w:val="24"/>
        </w:rPr>
        <w:t>,</w:t>
      </w:r>
      <w:r>
        <w:rPr>
          <w:rFonts w:eastAsia="Times New Roman" w:cs="Times New Roman"/>
          <w:szCs w:val="24"/>
        </w:rPr>
        <w:t xml:space="preserve"> που μεριμνά για τους καλούς και άξιους υπαλλήλους και προωθεί την αξιοκρατία, τους επιβραβεύει, ενώ παράλληλα αποτελεί και τη βάση για τη βελτίωση όσων χρειάζονται. Η δικαιοσύνη, κυρίες και κύριοι συνάδελφοι του </w:t>
      </w:r>
      <w:r>
        <w:rPr>
          <w:rFonts w:eastAsia="Times New Roman" w:cs="Times New Roman"/>
          <w:szCs w:val="24"/>
        </w:rPr>
        <w:lastRenderedPageBreak/>
        <w:t xml:space="preserve">ΣΥΡΙΖΑ, απαιτεί αναγνώριση των καλύτερων και σεβασμό στην εργασία τους, όχι ισοπέδωση και μαζοποίηση.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Νέα Δημοκρατία είχε δεσμευτεί για ένα σύγχρονο και αντικειμενικό σύστημα αξιολόγησης και σήμερα το κάνει πράξη. Βάσει του νομοσχεδίου, οι δημόσιοι υπάλληλοι θα αξιολογούνται σε εννέα δεξιότητες με σκοπό την ανεύρεση των δυνατών και αδύναμων σημείων τους, προκειμένου τα πρώτα να ενισχυθούν και τα δεύτερα να βελτιωθούν.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Εισάγεται πλέον ο θεσμός του Συμβούλου Ανάπτυξης Ανθρώπινου Δυναμικού ο οποίος, μεταξύ άλλων, αναλαμβάνει την καθοδήγηση και την υποστήριξη των ανθρώπων και των υπηρεσιών εκείνων που καλούνται να εφαρμόσουν τις πολιτικές της Γενικής Γραμματείας Δυναμικού Δημοσίου Τομέα.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Περαιτέρω, καθιερώνεται ένα καινοτόμο, σύγχρονο σύστημα κινήτρων και ανταμοιβής των υπαλλήλων το οποίο λειτουργεί ως μηχανισμός επιβράβευσής τους. Ταυτόχρονα, όμως, το ίδιο σύστημα λειτουργεί και ως διοικητικό εργαλείο στα χέρια του προϊσταμένου προκειμένου να αξιοποιηθούν τόσο η εμπειρία όσο και η τεχνογνωσία των υπαλλήλων για την υλοποίηση των στόχων που έχουν τεθεί.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Τέλος, στο νομοσχέδιο περιγράφεται εκτενώς η από μέρους των δημοσίων υπηρεσιών υιοθέτηση του κοινού πλαισίου αξιολόγησης. Αφορά πρακτικά σε μια μέθοδο αυτοαξιολόγησης του δημόσιου τομέα ώστε εκείνος να </w:t>
      </w:r>
      <w:r>
        <w:rPr>
          <w:rFonts w:eastAsia="Times New Roman" w:cs="Times New Roman"/>
          <w:szCs w:val="24"/>
        </w:rPr>
        <w:lastRenderedPageBreak/>
        <w:t xml:space="preserve">είναι σε θέση να παρακολουθήσει τον βαθμό επίτευξης στόχων και πρωτοβουλιών που ενισχύουν την αποτελεσματικότητά του.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παρόν νομοσχέδιο αλλάζει η αντίληψη και η νοοτροπία που επικρατούσε ως τώρα στον δημόσιο τομέα. Αυτό που επιχειρείται συνολικά και στοχευμένα είναι η υλοποίηση αποκλειστικά και μόνο σχεδίων δράσεων βελτίωσης του. Δεν βλέπω τιμωρητικό χαρακτήρα και δεν δέχομαι αυτές τις φωνές που μιλούν για κάτι τέτοιο.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Κλείνοντας, θα ήθελα να επισημάνω κάτι που είπα και εισαγωγικά. Σκοπός της λειτουργίας του κράτους είναι η εξυπηρέτηση του πολίτη. Κάθε κίνηση και παρέμβασή μας γίνεται προς αυτή την κατεύθυνση. Στόχος μας είναι το κράτος να είναι δίπλα σε κάθε πολίτη και με το σημερινό νομοσχέδιο αποδεικνύουμε στην πράξη πως η Κυβέρνηση της Νέας Δημοκρατίας λειτουργεί με όρους σύγχρονους και με το βλέμμα στο μέλλον. Γι’ αυτό και η παρούσα νομοθετική πρωτοβουλία αποτελεί μονόδρομο για τον εκσυγχρονισμό της </w:t>
      </w:r>
      <w:r w:rsidR="00A042B1">
        <w:rPr>
          <w:rFonts w:eastAsia="Times New Roman" w:cs="Times New Roman"/>
          <w:szCs w:val="24"/>
        </w:rPr>
        <w:t>δ</w:t>
      </w:r>
      <w:r>
        <w:rPr>
          <w:rFonts w:eastAsia="Times New Roman" w:cs="Times New Roman"/>
          <w:szCs w:val="24"/>
        </w:rPr>
        <w:t xml:space="preserve">ημόσιας </w:t>
      </w:r>
      <w:r w:rsidR="00A042B1">
        <w:rPr>
          <w:rFonts w:eastAsia="Times New Roman" w:cs="Times New Roman"/>
          <w:szCs w:val="24"/>
        </w:rPr>
        <w:t>δ</w:t>
      </w:r>
      <w:r>
        <w:rPr>
          <w:rFonts w:eastAsia="Times New Roman" w:cs="Times New Roman"/>
          <w:szCs w:val="24"/>
        </w:rPr>
        <w:t xml:space="preserve">ιοίκησης. </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w:t>
      </w:r>
    </w:p>
    <w:p w:rsidR="00EF197F" w:rsidRDefault="00120B8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F197F" w:rsidRDefault="00120B8D">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rsidR="00EF197F" w:rsidRDefault="00120B8D">
      <w:pPr>
        <w:shd w:val="clear" w:color="auto" w:fill="FFFFFF"/>
        <w:spacing w:line="600" w:lineRule="auto"/>
        <w:ind w:left="-142" w:firstLine="720"/>
        <w:contextualSpacing/>
        <w:jc w:val="both"/>
        <w:rPr>
          <w:rFonts w:eastAsia="Times New Roman"/>
          <w:b/>
          <w:color w:val="111111"/>
          <w:szCs w:val="24"/>
        </w:rPr>
      </w:pPr>
      <w:r>
        <w:rPr>
          <w:rFonts w:eastAsia="Times New Roman" w:cs="Times New Roman"/>
          <w:szCs w:val="24"/>
        </w:rPr>
        <w:lastRenderedPageBreak/>
        <w:t xml:space="preserve">Καλείται στο Βήμα η </w:t>
      </w:r>
      <w:r w:rsidR="00A042B1">
        <w:rPr>
          <w:rFonts w:eastAsia="Times New Roman" w:cs="Times New Roman"/>
          <w:szCs w:val="24"/>
        </w:rPr>
        <w:t>Α</w:t>
      </w:r>
      <w:r>
        <w:rPr>
          <w:rFonts w:eastAsia="Times New Roman" w:cs="Times New Roman"/>
          <w:szCs w:val="24"/>
        </w:rPr>
        <w:t>νεξάρτητη Βουλευτής της Α</w:t>
      </w:r>
      <w:r w:rsidR="00A042B1">
        <w:rPr>
          <w:rFonts w:eastAsia="Times New Roman" w:cs="Times New Roman"/>
          <w:szCs w:val="24"/>
        </w:rPr>
        <w:t>΄</w:t>
      </w:r>
      <w:r>
        <w:rPr>
          <w:rFonts w:eastAsia="Times New Roman" w:cs="Times New Roman"/>
          <w:szCs w:val="24"/>
        </w:rPr>
        <w:t xml:space="preserve"> Αθηνών κ. Αγγελική Αδαμοπούλου και να ετοιμάζεται η κ. Παναγιού Πούλου από τον ΣΥΡΙΖΑ - Προοδευτική Συμμαχία.</w:t>
      </w:r>
    </w:p>
    <w:p w:rsidR="00EF197F" w:rsidRDefault="00120B8D">
      <w:pPr>
        <w:autoSpaceDE w:val="0"/>
        <w:autoSpaceDN w:val="0"/>
        <w:adjustRightInd w:val="0"/>
        <w:spacing w:line="600" w:lineRule="auto"/>
        <w:ind w:firstLine="720"/>
        <w:jc w:val="both"/>
        <w:rPr>
          <w:rFonts w:eastAsia="Times New Roman" w:cs="Times New Roman"/>
          <w:szCs w:val="24"/>
        </w:rPr>
      </w:pPr>
      <w:r w:rsidRPr="00657A54">
        <w:rPr>
          <w:rFonts w:eastAsia="Times New Roman" w:cs="Times New Roman"/>
          <w:b/>
          <w:szCs w:val="24"/>
        </w:rPr>
        <w:t>ΑΓΓΕΛΙΚΗ ΑΔΑΜΟΠΟΥΛΟΥ:</w:t>
      </w:r>
      <w:r w:rsidRPr="00657A54">
        <w:rPr>
          <w:rFonts w:eastAsia="Times New Roman" w:cs="Times New Roman"/>
          <w:szCs w:val="24"/>
        </w:rPr>
        <w:t xml:space="preserve"> </w:t>
      </w:r>
      <w:r>
        <w:rPr>
          <w:rFonts w:eastAsia="Times New Roman" w:cs="Times New Roman"/>
          <w:szCs w:val="24"/>
        </w:rPr>
        <w:t xml:space="preserve">Σας ευχαριστώ, κύριε Πρόεδρε. </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όταν ακούμε από την Κυβέρνηση της Νέας Δημοκρατίας του κ. Μητσοτάκη τη λέξη «αξιοκρατία», δεν ξέρω αν θα πρέπει να κλάψουμε ή να γελάσουμε. Και αναφέρομαι στη λέξη «αξιοκρατία» διότι υποτίθεται, κύριε Υπουργέ, ότι το νομοσχέδιο το οποίο εισάγετε σήμερα με την αξιολόγηση, τη στοχοθεσία και την αποτελεσματικότητα της δημόσιας διοίκησης, αυτή την αποστολή έχει, να εμπεδωθεί δηλαδή στη δημόσια διοίκηση ένα σύστημα αξιοκρατίας απρόσωπης, τίμιας, ουδέτερης και αντικειμενικής. </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όσο καλές και αν φαίνονται οι προθέσεις της Κυβέρνησης και του Υπουργείου δεν μπορεί να μας πείσει. Και δεν μπορεί να μας πείσει για αυτές τις προθέσεις της, πρώτον, διότι η Κυβέρνηση από την αρχή της διακυβέρνησής της ήταν που άλλαξε το πάγιο πλαίσιο των προσόντων για τους μετακλητούς των Υπουργών. Για τους μετακλητούς συγκεκριμένα, οι οποίοι είναι πρόσωπα που επιλέγονται από τους Υπουργούς, χαίρουν της απολύτου εμπιστοσύνης τους και καλούνται να γνωμοδοτούν και να ερμηνεύουν σύνθετα και πολύπλοκα ζητήματα, ορίσατε από την αρχή της διακυβέρνησής σας ότι </w:t>
      </w:r>
      <w:r>
        <w:rPr>
          <w:rFonts w:eastAsia="Times New Roman" w:cs="Times New Roman"/>
          <w:szCs w:val="24"/>
        </w:rPr>
        <w:lastRenderedPageBreak/>
        <w:t xml:space="preserve">αρκεί να είναι απλά απόφοιτοι </w:t>
      </w:r>
      <w:r w:rsidR="00E21CC3">
        <w:rPr>
          <w:rFonts w:eastAsia="Times New Roman" w:cs="Times New Roman"/>
          <w:szCs w:val="24"/>
        </w:rPr>
        <w:t>ε</w:t>
      </w:r>
      <w:r>
        <w:rPr>
          <w:rFonts w:eastAsia="Times New Roman" w:cs="Times New Roman"/>
          <w:szCs w:val="24"/>
        </w:rPr>
        <w:t xml:space="preserve">παγγελματικού ή </w:t>
      </w:r>
      <w:r w:rsidR="00E21CC3">
        <w:rPr>
          <w:rFonts w:eastAsia="Times New Roman" w:cs="Times New Roman"/>
          <w:szCs w:val="24"/>
        </w:rPr>
        <w:t>γ</w:t>
      </w:r>
      <w:r>
        <w:rPr>
          <w:rFonts w:eastAsia="Times New Roman" w:cs="Times New Roman"/>
          <w:szCs w:val="24"/>
        </w:rPr>
        <w:t xml:space="preserve">ενικού </w:t>
      </w:r>
      <w:r w:rsidR="00E21CC3">
        <w:rPr>
          <w:rFonts w:eastAsia="Times New Roman" w:cs="Times New Roman"/>
          <w:szCs w:val="24"/>
        </w:rPr>
        <w:t>λ</w:t>
      </w:r>
      <w:r>
        <w:rPr>
          <w:rFonts w:eastAsia="Times New Roman" w:cs="Times New Roman"/>
          <w:szCs w:val="24"/>
        </w:rPr>
        <w:t xml:space="preserve">υκείου ή να κατέχουν απλά καλή γνώση κάποιας ξένης γλώσσας, τη στιγμή μάλιστα που ο ένας εκ των δύο μετακλητών των Βουλευτών χρειάζεται να κατέχει άριστη γνώση μιας ξένης γλώσσας σε επίπεδο </w:t>
      </w:r>
      <w:r>
        <w:rPr>
          <w:rFonts w:eastAsia="Times New Roman" w:cs="Times New Roman"/>
          <w:szCs w:val="24"/>
          <w:lang w:val="en-US"/>
        </w:rPr>
        <w:t>Proficiency</w:t>
      </w:r>
      <w:r>
        <w:rPr>
          <w:rFonts w:eastAsia="Times New Roman" w:cs="Times New Roman"/>
          <w:szCs w:val="24"/>
        </w:rPr>
        <w:t xml:space="preserve">. Αφού λοιπόν μειώσατε τα προσόντα τους, προκλητικά και επιδεικτικά αυξήσατε και τους μισθούς τους. Ήταν μία ένδειξη αυτή ως προς την αξιοκρατία που υποτίθεται ότι υπηρετείτε. </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πρόκειται για μία Κυβέρνηση η οποία ελέγχει τόσο ενδελεχώς την αξιοκρατία και τα προσόντα εν πάση περιπτώσει των στελεχών της που βρέθηκε Υφυπουργός αυτής της Κυβέρνησης να την εκθέτει ανεπανόρθωτα με το δήθεν ΜΒΑ που είχε, ενώ ο Υπουργός Ανάπτυξης συγκεκριμένα έχει για </w:t>
      </w:r>
      <w:r w:rsidR="00AD0B5E">
        <w:rPr>
          <w:rFonts w:eastAsia="Times New Roman" w:cs="Times New Roman"/>
          <w:szCs w:val="24"/>
        </w:rPr>
        <w:t>γ</w:t>
      </w:r>
      <w:r>
        <w:rPr>
          <w:rFonts w:eastAsia="Times New Roman" w:cs="Times New Roman"/>
          <w:szCs w:val="24"/>
        </w:rPr>
        <w:t xml:space="preserve">ενικό </w:t>
      </w:r>
      <w:r w:rsidR="00AD0B5E">
        <w:rPr>
          <w:rFonts w:eastAsia="Times New Roman" w:cs="Times New Roman"/>
          <w:szCs w:val="24"/>
        </w:rPr>
        <w:t>δ</w:t>
      </w:r>
      <w:r>
        <w:rPr>
          <w:rFonts w:eastAsia="Times New Roman" w:cs="Times New Roman"/>
          <w:szCs w:val="24"/>
        </w:rPr>
        <w:t xml:space="preserve">ιευθυντή στο προσωπικό του γραφείο ένα άτομο το οποίο είναι απλά απόφοιτος </w:t>
      </w:r>
      <w:r w:rsidR="00E21CC3">
        <w:rPr>
          <w:rFonts w:eastAsia="Times New Roman" w:cs="Times New Roman"/>
          <w:szCs w:val="24"/>
        </w:rPr>
        <w:t>λ</w:t>
      </w:r>
      <w:r>
        <w:rPr>
          <w:rFonts w:eastAsia="Times New Roman" w:cs="Times New Roman"/>
          <w:szCs w:val="24"/>
        </w:rPr>
        <w:t xml:space="preserve">υκείου. Και όταν πήρε διαστάσεις το ζήτημα, τότε απλά δήλωσε ότι είναι σαν να έχει δέκα πτυχία. </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πω για τον διοικητή της ΕΥΠ; Βεβαίως πρώτα ο Πρωθυπουργός φρόντισε να την υπαγάγει απευθείας στον εαυτό του και εν μία νυκτί περάσατε τροπολογία ορίζοντας ότι ο διοικητής της ΕΥΠ δεν χρειάζεται να είναι κάτοχος πανεπιστημιακού τίτλου σπουδών. </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πολλά τα παραδείγματα, είναι πάμπολλα τα παραδείγματα, δεν μου φτάνει ο χρόνος για να αριθμήσω. Τελειώνω μόνο ως προς αυτή την </w:t>
      </w:r>
      <w:r>
        <w:rPr>
          <w:rFonts w:eastAsia="Times New Roman" w:cs="Times New Roman"/>
          <w:szCs w:val="24"/>
        </w:rPr>
        <w:lastRenderedPageBreak/>
        <w:t xml:space="preserve">αναφορά λέγοντας ότι βγήκε και ο κ. Πατέρας και είχε πει με ποιο τρόπο τοποθετούνται οι διοικητές των νοσοκομείων όταν κυβερνά η Νέα Δημοκρατία. </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λοιπόν το οποίο συμπεραίνουμε από όλα αυτά αλλά και από τη μέχρι τώρα διακυβέρνησή σας, είναι ότι αποδεικνύεται περίτρανα πως δεν έχετε καμία σχέση ούτε με την αξιοκρατία ούτε με την αξιολόγηση και το βλέπουμε και στο παρόν νομοσχέδιο, όπου τι λέτε άκουσον</w:t>
      </w:r>
      <w:r w:rsidR="00E21CC3">
        <w:rPr>
          <w:rFonts w:eastAsia="Times New Roman" w:cs="Times New Roman"/>
          <w:szCs w:val="24"/>
        </w:rPr>
        <w:t xml:space="preserve"> </w:t>
      </w:r>
      <w:r>
        <w:rPr>
          <w:rFonts w:eastAsia="Times New Roman" w:cs="Times New Roman"/>
          <w:szCs w:val="24"/>
        </w:rPr>
        <w:t>-</w:t>
      </w:r>
      <w:r w:rsidR="00E21CC3">
        <w:rPr>
          <w:rFonts w:eastAsia="Times New Roman" w:cs="Times New Roman"/>
          <w:szCs w:val="24"/>
        </w:rPr>
        <w:t xml:space="preserve"> </w:t>
      </w:r>
      <w:r>
        <w:rPr>
          <w:rFonts w:eastAsia="Times New Roman" w:cs="Times New Roman"/>
          <w:szCs w:val="24"/>
        </w:rPr>
        <w:t xml:space="preserve">άκουσον; Ότι οι </w:t>
      </w:r>
      <w:r w:rsidR="00E21CC3">
        <w:rPr>
          <w:rFonts w:eastAsia="Times New Roman" w:cs="Times New Roman"/>
          <w:szCs w:val="24"/>
        </w:rPr>
        <w:t>γ</w:t>
      </w:r>
      <w:r>
        <w:rPr>
          <w:rFonts w:eastAsia="Times New Roman" w:cs="Times New Roman"/>
          <w:szCs w:val="24"/>
        </w:rPr>
        <w:t xml:space="preserve">ενικοί </w:t>
      </w:r>
      <w:r w:rsidR="00E21CC3">
        <w:rPr>
          <w:rFonts w:eastAsia="Times New Roman" w:cs="Times New Roman"/>
          <w:szCs w:val="24"/>
        </w:rPr>
        <w:t>γ</w:t>
      </w:r>
      <w:r>
        <w:rPr>
          <w:rFonts w:eastAsia="Times New Roman" w:cs="Times New Roman"/>
          <w:szCs w:val="24"/>
        </w:rPr>
        <w:t xml:space="preserve">ραμματείς ή οι </w:t>
      </w:r>
      <w:r w:rsidR="00E21CC3">
        <w:rPr>
          <w:rFonts w:eastAsia="Times New Roman" w:cs="Times New Roman"/>
          <w:szCs w:val="24"/>
        </w:rPr>
        <w:t>ε</w:t>
      </w:r>
      <w:r>
        <w:rPr>
          <w:rFonts w:eastAsia="Times New Roman" w:cs="Times New Roman"/>
          <w:szCs w:val="24"/>
        </w:rPr>
        <w:t xml:space="preserve">ιδικοί </w:t>
      </w:r>
      <w:r w:rsidR="00E21CC3">
        <w:rPr>
          <w:rFonts w:eastAsia="Times New Roman" w:cs="Times New Roman"/>
          <w:szCs w:val="24"/>
        </w:rPr>
        <w:t>γ</w:t>
      </w:r>
      <w:r>
        <w:rPr>
          <w:rFonts w:eastAsia="Times New Roman" w:cs="Times New Roman"/>
          <w:szCs w:val="24"/>
        </w:rPr>
        <w:t xml:space="preserve">ραμματείς είναι αυτοί οι οποίοι θα αξιολογούν τους </w:t>
      </w:r>
      <w:r w:rsidR="00E21CC3">
        <w:rPr>
          <w:rFonts w:eastAsia="Times New Roman" w:cs="Times New Roman"/>
          <w:szCs w:val="24"/>
        </w:rPr>
        <w:t>γ</w:t>
      </w:r>
      <w:r>
        <w:rPr>
          <w:rFonts w:eastAsia="Times New Roman" w:cs="Times New Roman"/>
          <w:szCs w:val="24"/>
        </w:rPr>
        <w:t xml:space="preserve">ενικούς </w:t>
      </w:r>
      <w:r w:rsidR="00E21CC3">
        <w:rPr>
          <w:rFonts w:eastAsia="Times New Roman" w:cs="Times New Roman"/>
          <w:szCs w:val="24"/>
        </w:rPr>
        <w:t>δ</w:t>
      </w:r>
      <w:r>
        <w:rPr>
          <w:rFonts w:eastAsia="Times New Roman" w:cs="Times New Roman"/>
          <w:szCs w:val="24"/>
        </w:rPr>
        <w:t xml:space="preserve">ιευθυντές. Και όταν λέμε </w:t>
      </w:r>
      <w:r w:rsidR="00E21CC3">
        <w:rPr>
          <w:rFonts w:eastAsia="Times New Roman" w:cs="Times New Roman"/>
          <w:szCs w:val="24"/>
        </w:rPr>
        <w:t>γ</w:t>
      </w:r>
      <w:r>
        <w:rPr>
          <w:rFonts w:eastAsia="Times New Roman" w:cs="Times New Roman"/>
          <w:szCs w:val="24"/>
        </w:rPr>
        <w:t xml:space="preserve">ενικούς ή </w:t>
      </w:r>
      <w:r w:rsidR="00E21CC3">
        <w:rPr>
          <w:rFonts w:eastAsia="Times New Roman" w:cs="Times New Roman"/>
          <w:szCs w:val="24"/>
        </w:rPr>
        <w:t>ε</w:t>
      </w:r>
      <w:r>
        <w:rPr>
          <w:rFonts w:eastAsia="Times New Roman" w:cs="Times New Roman"/>
          <w:szCs w:val="24"/>
        </w:rPr>
        <w:t xml:space="preserve">ιδικούς </w:t>
      </w:r>
      <w:r w:rsidR="00E21CC3">
        <w:rPr>
          <w:rFonts w:eastAsia="Times New Roman" w:cs="Times New Roman"/>
          <w:szCs w:val="24"/>
        </w:rPr>
        <w:t>γ</w:t>
      </w:r>
      <w:r>
        <w:rPr>
          <w:rFonts w:eastAsia="Times New Roman" w:cs="Times New Roman"/>
          <w:szCs w:val="24"/>
        </w:rPr>
        <w:t xml:space="preserve">ραμματείς τι εννοούμε δηλαδή; Εννοούμε μετακλητούς, εννοούμε πρόσωπα τα οποία τοποθετήθηκαν εκεί ως «φυτεμένοι» εκλεκτοί των Υπουργών, άτομα τα οποία δεν αξιολογήθηκαν ποτέ, άτομα τα οποία τοποθετήθηκαν με αμιγώς κομματικά κριτήρια. </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από τους χιλιάδες οι οποίοι θα στελεχώσουν τις θέσεις των προϊσταμένων και οι οποίοι καλούνται να αξιολογούν, το ερώτημα είναι πόσοι από αυτούς αξιολογήθηκαν μέσα από ένα σύστημα δημόσιου διαγωνισμού του ΑΣΕΠ; Μάθαμε ότι στο Υπουργείο σας, κύριε Υπουργέ, έχει λήξει η θητεία τεσσάρων </w:t>
      </w:r>
      <w:r w:rsidR="00E21CC3">
        <w:rPr>
          <w:rFonts w:eastAsia="Times New Roman" w:cs="Times New Roman"/>
          <w:szCs w:val="24"/>
        </w:rPr>
        <w:t>γ</w:t>
      </w:r>
      <w:r>
        <w:rPr>
          <w:rFonts w:eastAsia="Times New Roman" w:cs="Times New Roman"/>
          <w:szCs w:val="24"/>
        </w:rPr>
        <w:t xml:space="preserve">ενικών </w:t>
      </w:r>
      <w:r w:rsidR="00E21CC3">
        <w:rPr>
          <w:rFonts w:eastAsia="Times New Roman" w:cs="Times New Roman"/>
          <w:szCs w:val="24"/>
        </w:rPr>
        <w:t>δ</w:t>
      </w:r>
      <w:r>
        <w:rPr>
          <w:rFonts w:eastAsia="Times New Roman" w:cs="Times New Roman"/>
          <w:szCs w:val="24"/>
        </w:rPr>
        <w:t>ιευθυντών. Δεν έχουν προκηρυχθεί οι σχετικές θέσεις. Εδώ απλά ρωτάω: Πώς θα καλυφθούν αυτές οι θέσεις; Θα αξιολογηθούν αυτοί που θα έρθουν; Μέσα από μια από ποια διαδικασία θα καλυφθούν αυτές οι θέσεις και με ποια εχέγγυα αξιολόγησης και αξιοκρατίας;</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Να αναφερθώ και σε κάποια πράγματα που είπαν οι φορείς κατά την ακρόασή τους. Είπαν ότι αυτό το νομοσχέδιο περιορίζεται σε ένα σύστημα αξιολόγησης της ατομικής επίδοσης και της απόδοσης των υπαλλήλων χωρίς να υπάρχει κα</w:t>
      </w:r>
      <w:r w:rsidR="00E21CC3">
        <w:rPr>
          <w:rFonts w:eastAsia="Times New Roman" w:cs="Times New Roman"/>
          <w:szCs w:val="24"/>
        </w:rPr>
        <w:t>μ</w:t>
      </w:r>
      <w:r>
        <w:rPr>
          <w:rFonts w:eastAsia="Times New Roman" w:cs="Times New Roman"/>
          <w:szCs w:val="24"/>
        </w:rPr>
        <w:t xml:space="preserve">μία πρόβλεψη για αξιολόγηση των ίδιων των οργανικών μονάδων, των ίδιων των υπηρεσιών και των συνθηκών δηλαδή με λίγα λόγια υπό τις οποίες απασχολούνται οι υπάλληλοι αυτοί, χωρίς να αξιολογούνται καν οι προϊστάμενοι αυτών των υπαλλήλων. Έγινε αναφορά ως προς το ότι απουσιάζει ρύθμιση για το ζήτημα της επιλογής των προϊσταμένων, η οποία συνήθως γίνεται με ανάθεση και όχι μέσα από μία διαδικασία κρίσεων και αξιολογήσεων. </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το ερώτημα είναι λοιπόν, αυτούς τους υπαλλήλους ποιοι θα τους κρίνουν, ποιοι θα τους αξιολογούν, ποιοι είναι αυτοί που θα θέτουν τους στόχους και θα κατανέμουν και τα μπόνους επίτευξης των στόχων; Είναι οι μετακλητοί; Είναι οι άνθρωποι οι οποίοι τοποθετήθηκαν με ανάθεση; Είναι οι ιδιωτικοί υπάλληλοι που αμείβονται με 4.000 και 8.000 ευρώ όπως γίνεται στον ΕΦΚΑ; Είναι άτομα δηλαδή τα οποία δεν έχουν κριθεί. </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δεν το λέω αυτό -όπως πιστεύω και η υπόλοιπη Αντιπολίτευση- διότι είμαστε κατά της αξιολόγησης. Δεν είμαστε κατά της αξιολόγησης, αλλά να γίνεται μια ολοκληρωμένη αξιολόγηση των υπαλλήλων και των προϊσταμένων και των μονάδων των υπηρεσιών μέσα στις οποίες καλούνται να εκτελούν τα </w:t>
      </w:r>
      <w:r>
        <w:rPr>
          <w:rFonts w:eastAsia="Times New Roman" w:cs="Times New Roman"/>
          <w:szCs w:val="24"/>
        </w:rPr>
        <w:lastRenderedPageBreak/>
        <w:t>καθήκοντά τους. Είναι πολλά λοιπόν τα ερωτήματα, ακόμη και ως προς τη σκοπιμότητα και την εφαρμογή του μπόνους παραγωγικότητας.</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πω και ως προς τα κριτήρια αξιολόγησης ότι είναι ευάλωτα σε υποκειμενικότητα και αδιαφάνεια. Θα αναφέρω χαρακτηριστικά την εστίαση και τον προσανατολισμό στις ανάγκες του πολίτη, που σας είπε χαρακτηριστικά εκπρόσωπος των φορέων ότι πώς είναι δυνατόν να ζητάμε από τον υπάλληλο να έχει έναν πλήρη προσανατολισμό στις ανάγκες του πολίτη, όταν οι υπηρεσίες που παρέχονται ετεροκατευθύνονται από τις μνημονιακές δεσμεύσεις και υποχρεώσεις οι οποίες είναι σε βάρος των αναγκών των πολιτών και εξυπηρετούν τα συμφέροντα των ολίγων;</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Πάνω λοιπόν σε αυτή τη σταθερή γραμμή και εμμονή που έχετε -και λέω «εμμονή», διότι σας έχει διαψεύσει ως προς την αποτελεσματικότητά της- πάτε να εφαρμόσετε στη δημόσια διοίκηση τον κανόνα της ιδιωτικής οικονομίας, της αγοράς, του ιδιωτικού τομέα που είδαμε σε άλλες χώρες ότι είναι συστήματα χρεοκοπημένα, είναι συστήματα αποτυχημένα. Το ίδιο ακριβώς μοντέλο βλέπουμε ότι πάτε να εφαρμόσετε στην Ελλάδα, όπου είδαμε τις ντροπές με τη </w:t>
      </w:r>
      <w:r w:rsidR="00E21CC3">
        <w:rPr>
          <w:rFonts w:eastAsia="Times New Roman" w:cs="Times New Roman"/>
          <w:szCs w:val="24"/>
        </w:rPr>
        <w:t>«</w:t>
      </w:r>
      <w:r w:rsidR="00E21CC3">
        <w:rPr>
          <w:rFonts w:eastAsia="Times New Roman" w:cs="Times New Roman"/>
          <w:szCs w:val="24"/>
          <w:lang w:val="en-US"/>
        </w:rPr>
        <w:t>LEHMAN</w:t>
      </w:r>
      <w:r w:rsidR="00E21CC3" w:rsidRPr="006F5114">
        <w:rPr>
          <w:rFonts w:eastAsia="Times New Roman" w:cs="Times New Roman"/>
          <w:szCs w:val="24"/>
        </w:rPr>
        <w:t xml:space="preserve"> </w:t>
      </w:r>
      <w:r w:rsidR="00E21CC3">
        <w:rPr>
          <w:rFonts w:eastAsia="Times New Roman" w:cs="Times New Roman"/>
          <w:szCs w:val="24"/>
          <w:lang w:val="en-US"/>
        </w:rPr>
        <w:t>BROTHERS</w:t>
      </w:r>
      <w:r w:rsidR="00E21CC3">
        <w:rPr>
          <w:rFonts w:eastAsia="Times New Roman" w:cs="Times New Roman"/>
          <w:szCs w:val="24"/>
        </w:rPr>
        <w:t>»</w:t>
      </w:r>
      <w:r>
        <w:rPr>
          <w:rFonts w:eastAsia="Times New Roman" w:cs="Times New Roman"/>
          <w:szCs w:val="24"/>
        </w:rPr>
        <w:t xml:space="preserve">, με διάφορες εταιρείες των οποίων τα υπεραμειβόμενα </w:t>
      </w:r>
      <w:r w:rsidR="00E21CC3">
        <w:rPr>
          <w:rFonts w:eastAsia="Times New Roman" w:cs="Times New Roman"/>
          <w:szCs w:val="24"/>
          <w:lang w:val="en-US"/>
        </w:rPr>
        <w:t>g</w:t>
      </w:r>
      <w:r>
        <w:rPr>
          <w:rFonts w:eastAsia="Times New Roman" w:cs="Times New Roman"/>
          <w:szCs w:val="24"/>
        </w:rPr>
        <w:t xml:space="preserve">olden </w:t>
      </w:r>
      <w:r w:rsidR="00E21CC3">
        <w:rPr>
          <w:rFonts w:eastAsia="Times New Roman" w:cs="Times New Roman"/>
          <w:szCs w:val="24"/>
          <w:lang w:val="en-US"/>
        </w:rPr>
        <w:t>b</w:t>
      </w:r>
      <w:r>
        <w:rPr>
          <w:rFonts w:eastAsia="Times New Roman" w:cs="Times New Roman"/>
          <w:szCs w:val="24"/>
        </w:rPr>
        <w:t xml:space="preserve">oys έπαιρναν παχυλούς μισθούς, ετήσιους μισθούς και 20 εκατομμύρια περίπου δολάρια, όταν ο κόσμος, όταν ο λαός δεν είχε να πληρώσει για τα βασικά. Και το ίδιο πάτε να εφαρμόσετε και εδώ, όταν στο </w:t>
      </w:r>
      <w:r>
        <w:rPr>
          <w:rFonts w:eastAsia="Times New Roman" w:cs="Times New Roman"/>
          <w:szCs w:val="24"/>
        </w:rPr>
        <w:lastRenderedPageBreak/>
        <w:t>εξωτερικό οι εμπνευστές και οι θιασώτες αυτών των μοντέλων λένε «</w:t>
      </w:r>
      <w:r>
        <w:rPr>
          <w:rFonts w:eastAsia="Times New Roman" w:cs="Times New Roman"/>
          <w:szCs w:val="24"/>
          <w:lang w:val="en-US"/>
        </w:rPr>
        <w:t>mea</w:t>
      </w:r>
      <w:r w:rsidRPr="006F5114">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xml:space="preserve">» και πάνε να ανακαλέσουν τα μοντέλα αυτά. Δεν αφουγκράζεστε ούτε τις σφυγμομετρήσεις τις παγκόσμιες και τις εγχώριες που λένε όχι στην ιδιωτικοποίηση των αγαθών. </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κάπως έτσι λοιπόν πάνω σε αυτή τη λογική του επιχειρείν θέλετε να φορτώσετε στη δημόσια διοίκηση τους εξωτερικούς συμβούλους και αυτοί με τους παχυλούς μισθούς, οι οποίοι θα έρχονται να αξιολογούν τον δημόσιο υπάλληλο, άνθρωποι οι οποίοι δεν έχουν την παραμικρή γνώση και την παραμικρή εμπειρία και την παραμικρή σχέση με την παθογένεια, με το δαιδαλώδη και πολύπλοκο γραφειοκρατικό μηχανισμό από τον οποίο πάσχει η δημόσια διοίκηση, η υποστελεχωμένη δημόσια διοίκηση. </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μιλάμε για αξιολόγηση, αλλά δεν είδαμε ούτε προβλέψεις για στελέχωση της δημόσιας διοίκησης και για το πώς ακριβώς θα αντιμετωπιστεί όλο αυτό το απόστημα της γραφειοκρατίας που ταλαιπωρεί τόσα χρόνια τους δημοσίους υπαλλήλους, τους οποίους έχετε καταδικάσει σε ένα απόσπασμα υποαμειβόμενους χωρίς σεβασμό στο πρόσωπό τους σε συνθήκες αναξιοπρεπείς. Και πάτε να εφαρμόσετε, απ’ ότι κατάλαβα στην επιτροπή, ακόμη και το σύστημα του εσωτερικού ελέγχου από τους εξωτερικούς συμβούλους, που πολύ σωστά σας επεσήμανε ο κ. Καστανίδης ότι αυτό είναι </w:t>
      </w:r>
      <w:r>
        <w:rPr>
          <w:rFonts w:eastAsia="Times New Roman" w:cs="Times New Roman"/>
          <w:szCs w:val="24"/>
        </w:rPr>
        <w:lastRenderedPageBreak/>
        <w:t xml:space="preserve">μία κρατική υπόθεση η οποία πρέπει να παρέχεται από την κεντρική διοίκηση ή την αποκεντρωμένη ή τους ΟΤΑ. </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E21CC3">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Έπρεπε λοιπόν όλοι και η παρούσα Κυβέρνηση και οι προηγούμενες να έρθετε σε έναν δημόσιο διάλογο με τους υπαλλήλους που καθημερινά αντιμετωπίζουν αυτή τη γάγγραινα της δημόσιας διοίκησης και να ακούσετε τα προβλήματά τους και τις προτάσεις τους και να τις ενσωματώσετε στον εκάστοτε νόμο. </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Τελειώνω λοιπόν λέγοντας ότι το δημόσιο είναι όπως το εκπαιδευτικό σύστημα, δηλαδή όλες οι κυβερνήσεις που πέρασαν είχαν φαεινές ιδέες αλλά εννέα στις δέκα παρέδωσαν μια δημόσια διοίκηση χειρότερη από αυτή που παρέλαβαν. Η διαφορά με τη δική σας Κυβέρνηση είναι ότι οι προηγούμενες κυβερνήσεις είχαν πιο αγαθές προθέσεις. </w:t>
      </w:r>
    </w:p>
    <w:p w:rsidR="00EF197F" w:rsidRDefault="00120B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θέλω να τελειώσω με κάτι και ευχαριστώ για την ανοχή σας κύριε Πρόεδρε. Τελείως συμπτωματικά διάβαζα αυτές τις μέρες μια συνέντευξη της κ</w:t>
      </w:r>
      <w:r w:rsidR="00E21CC3">
        <w:rPr>
          <w:rFonts w:eastAsia="Times New Roman" w:cs="Times New Roman"/>
          <w:szCs w:val="24"/>
        </w:rPr>
        <w:t>.</w:t>
      </w:r>
      <w:r>
        <w:rPr>
          <w:rFonts w:eastAsia="Times New Roman" w:cs="Times New Roman"/>
          <w:szCs w:val="24"/>
        </w:rPr>
        <w:t xml:space="preserve"> Συμεωνίδου</w:t>
      </w:r>
      <w:r w:rsidR="00E21CC3">
        <w:rPr>
          <w:rFonts w:eastAsia="Times New Roman" w:cs="Times New Roman"/>
          <w:szCs w:val="24"/>
        </w:rPr>
        <w:t xml:space="preserve"> </w:t>
      </w:r>
      <w:r>
        <w:rPr>
          <w:rFonts w:eastAsia="Times New Roman" w:cs="Times New Roman"/>
          <w:szCs w:val="24"/>
        </w:rPr>
        <w:t>-</w:t>
      </w:r>
      <w:r w:rsidR="00E21CC3">
        <w:rPr>
          <w:rFonts w:eastAsia="Times New Roman" w:cs="Times New Roman"/>
          <w:szCs w:val="24"/>
        </w:rPr>
        <w:t xml:space="preserve"> </w:t>
      </w:r>
      <w:r>
        <w:rPr>
          <w:rFonts w:eastAsia="Times New Roman" w:cs="Times New Roman"/>
          <w:szCs w:val="24"/>
        </w:rPr>
        <w:t>Καστανίδου, της καθηγήτριας ποινικών και εγκληματολογικών επιστημών.</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τη ρώτησε ο δημοσιογράφος αν εφαρμόζονται οι νόμοι στην Ελλάδα και, αν όχι, γιατί, είπε το εξής: Όχι δεν εφαρμόζονται, δεν υπάρχει ισονομία, δεν υπάρχει ισότιμη εφαρμογή των νόμων και γι’ αυτό, λέει, φταίει το γεγονός ότι το κράτος δεν κατάφερε μέχρι τώρα να εκσυγχρονίσει και να οργανώσει τη δημόσια διοίκηση με τέτοιο τρόπο ώστε να την κάνει αποτελεσματική. Άρα λοιπόν μια αποτελεσματική, οργανωμένη και σύγχρονη δημόσια διοίκηση οδηγεί στο να γίνεται πραγματική εφαρμογή των νόμων.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EF197F" w:rsidRDefault="00120B8D">
      <w:pPr>
        <w:spacing w:after="0" w:line="600" w:lineRule="auto"/>
        <w:ind w:firstLine="720"/>
        <w:jc w:val="both"/>
        <w:rPr>
          <w:rFonts w:eastAsia="Times New Roman" w:cs="Times New Roman"/>
          <w:szCs w:val="24"/>
        </w:rPr>
      </w:pPr>
      <w:r w:rsidRPr="00343277">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Αδαμοπούλου.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Τον λόγο έχει η κ</w:t>
      </w:r>
      <w:r w:rsidR="00E21CC3">
        <w:rPr>
          <w:rFonts w:eastAsia="Times New Roman" w:cs="Times New Roman"/>
          <w:szCs w:val="24"/>
        </w:rPr>
        <w:t>.</w:t>
      </w:r>
      <w:r>
        <w:rPr>
          <w:rFonts w:eastAsia="Times New Roman" w:cs="Times New Roman"/>
          <w:szCs w:val="24"/>
        </w:rPr>
        <w:t xml:space="preserve"> Παναγιού Πούλου από τον ΣΥΡΙΖΑ</w:t>
      </w:r>
      <w:r w:rsidR="00E21CC3">
        <w:rPr>
          <w:rFonts w:eastAsia="Times New Roman" w:cs="Times New Roman"/>
          <w:szCs w:val="24"/>
        </w:rPr>
        <w:t xml:space="preserve"> </w:t>
      </w:r>
      <w:r>
        <w:rPr>
          <w:rFonts w:eastAsia="Times New Roman" w:cs="Times New Roman"/>
          <w:szCs w:val="24"/>
        </w:rPr>
        <w:t>-</w:t>
      </w:r>
      <w:r w:rsidR="00E21CC3">
        <w:rPr>
          <w:rFonts w:eastAsia="Times New Roman" w:cs="Times New Roman"/>
          <w:szCs w:val="24"/>
        </w:rPr>
        <w:t xml:space="preserve"> </w:t>
      </w:r>
      <w:r>
        <w:rPr>
          <w:rFonts w:eastAsia="Times New Roman" w:cs="Times New Roman"/>
          <w:szCs w:val="24"/>
        </w:rPr>
        <w:t>Προοδευτική Συμμαχία και να ετοιμάζεται ο κ. Μπιάγκης από το ΠΑΣΟΚ</w:t>
      </w:r>
      <w:r w:rsidR="00E21CC3">
        <w:rPr>
          <w:rFonts w:eastAsia="Times New Roman" w:cs="Times New Roman"/>
          <w:szCs w:val="24"/>
        </w:rPr>
        <w:t xml:space="preserve"> </w:t>
      </w:r>
      <w:r>
        <w:rPr>
          <w:rFonts w:eastAsia="Times New Roman" w:cs="Times New Roman"/>
          <w:szCs w:val="24"/>
        </w:rPr>
        <w:t>-</w:t>
      </w:r>
      <w:r w:rsidR="00E21CC3">
        <w:rPr>
          <w:rFonts w:eastAsia="Times New Roman" w:cs="Times New Roman"/>
          <w:szCs w:val="24"/>
        </w:rPr>
        <w:t xml:space="preserve"> </w:t>
      </w:r>
      <w:r>
        <w:rPr>
          <w:rFonts w:eastAsia="Times New Roman" w:cs="Times New Roman"/>
          <w:szCs w:val="24"/>
        </w:rPr>
        <w:t xml:space="preserve">Κίνημα Αλλαγής. </w:t>
      </w:r>
    </w:p>
    <w:p w:rsidR="00EF197F" w:rsidRDefault="00120B8D">
      <w:pPr>
        <w:spacing w:after="0" w:line="600" w:lineRule="auto"/>
        <w:ind w:firstLine="720"/>
        <w:jc w:val="both"/>
        <w:rPr>
          <w:rFonts w:eastAsia="Times New Roman" w:cs="Times New Roman"/>
          <w:szCs w:val="24"/>
        </w:rPr>
      </w:pPr>
      <w:r w:rsidRPr="00343277">
        <w:rPr>
          <w:rFonts w:eastAsia="Times New Roman" w:cs="Times New Roman"/>
          <w:b/>
          <w:szCs w:val="24"/>
        </w:rPr>
        <w:t>ΠΑΝΑΓΙΟΥ (ΓΙΩΤΑ) ΠΟΥΛΟΥ:</w:t>
      </w:r>
      <w:r>
        <w:rPr>
          <w:rFonts w:eastAsia="Times New Roman" w:cs="Times New Roman"/>
          <w:szCs w:val="24"/>
        </w:rPr>
        <w:t xml:space="preserve"> Ευχαριστώ πολύ, κύριε Πρόεδρε.</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γνωρίζουμε ότι διαχρονικά η Νέα Δημοκρατία δεν είναι δυνατή στη μετάφραση, κάνει συχνά μεταφραστικά λάθη και παραλείψεις και συχνά άλλα λέει και άλλα εννοεί. Επομένως, όταν η Κυβέρνηση Μητσοτάκη λέει ότι εισάγει ένα σύστημα στοχοθεσίας, αξιολόγησης και ανταμοιβής του ανθρώπινου δυναμικού στο </w:t>
      </w:r>
      <w:r w:rsidR="00657DCA">
        <w:rPr>
          <w:rFonts w:eastAsia="Times New Roman" w:cs="Times New Roman"/>
          <w:szCs w:val="24"/>
        </w:rPr>
        <w:t>δ</w:t>
      </w:r>
      <w:r>
        <w:rPr>
          <w:rFonts w:eastAsia="Times New Roman" w:cs="Times New Roman"/>
          <w:szCs w:val="24"/>
        </w:rPr>
        <w:t xml:space="preserve">ημόσιο στην πραγματικότητα εννοεί ένα σύστημα συγκεντρωτισμού, κομματοκρατίας και αναποτελεσματικότητας. Χαμένη και αυτή τη φορά λοιπόν στη μετάφραση είναι </w:t>
      </w:r>
      <w:r>
        <w:rPr>
          <w:rFonts w:eastAsia="Times New Roman" w:cs="Times New Roman"/>
          <w:szCs w:val="24"/>
        </w:rPr>
        <w:lastRenderedPageBreak/>
        <w:t xml:space="preserve">η Κυβέρνηση, αλλά και ο ιδιωτικός φορέας, η Ένωση Ανωτάτων Στελεχών Επιχειρήσεων, στον οποίο ανέθεσε την εκπόνηση του νομοσχεδίου.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 xml:space="preserve">Όμως έχουμε μάθει πλέον τη γλώσσα σας, κύριοι Υπουργοί, και μπορούμε να καταλάβουμε ότι πρώτον, το νομοσχέδιό σας θα φέρει περισσότερο συγκεντρωτισμό, αφού η αξιολόγηση θα γίνεται από τα πάνω, από φυτευτές δομές συμβούλων ανάπτυξης ανθρώπινου δυναμικού, χωρίς τη συναίνεση και συμμετοχή των υπαλλήλων, που δεν θα έχουν καν δικαίωμα ένστασης.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Δεύτερον, το νομοσχέδιό σας θα ενισχύσει την κομματοκρατία, αφού η αξιολόγηση θα γίνεται από τους προϊσταμένους που έχουν επιλεγεί από εσάς με απευθείας ανάθεση ή προέρχονται από τον ιδιωτικό τομέα, όπως για παράδειγμα στον ΕΦΚΑ, και επομένως</w:t>
      </w:r>
      <w:r w:rsidR="00346994">
        <w:rPr>
          <w:rFonts w:eastAsia="Times New Roman" w:cs="Times New Roman"/>
          <w:szCs w:val="24"/>
        </w:rPr>
        <w:t>,</w:t>
      </w:r>
      <w:r>
        <w:rPr>
          <w:rFonts w:eastAsia="Times New Roman" w:cs="Times New Roman"/>
          <w:szCs w:val="24"/>
        </w:rPr>
        <w:t xml:space="preserve"> θα αξιολογούν αντίστοιχα τους υφισταμένους τους στη βάση γαλάζιων πιστοποιητικών.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 xml:space="preserve">Και τρίτον, το νομοσχέδιό σας δεν θα βελτιώσει την αποτελεσματικότητα της διοίκησης, αφού καταργείται η έννοια της συνολικής και αντικειμενικής αξιολόγησης του φορέα, της δομής και αντικαθίσταται από την αξιολόγηση των υπαλλήλων ως μεμονωμένων μονάδων.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 xml:space="preserve">Αλλά ας περάσουμε τώρα, κυρίες και κύριοι συνάδελφοι, στη μεγάλη μαύρη τρύπα του νομοσχεδίου, στα σοβαρά προβλήματα δηλαδή που θα προκαλέσει η εφαρμογή του στην </w:t>
      </w:r>
      <w:r w:rsidR="00346994">
        <w:rPr>
          <w:rFonts w:eastAsia="Times New Roman" w:cs="Times New Roman"/>
          <w:szCs w:val="24"/>
        </w:rPr>
        <w:t>τοπική αυτοδιοίκηση</w:t>
      </w:r>
      <w:r>
        <w:rPr>
          <w:rFonts w:eastAsia="Times New Roman" w:cs="Times New Roman"/>
          <w:szCs w:val="24"/>
        </w:rPr>
        <w:t xml:space="preserve">, στο επίπεδο </w:t>
      </w:r>
      <w:r>
        <w:rPr>
          <w:rFonts w:eastAsia="Times New Roman" w:cs="Times New Roman"/>
          <w:szCs w:val="24"/>
        </w:rPr>
        <w:lastRenderedPageBreak/>
        <w:t xml:space="preserve">διακυβέρνησης που βρίσκεται εγγύτερα στον πολίτη, που σηκώνει δυσανάλογα μεγάλο βάρος από την επίλυση των κοινωνικών προβλημάτων, αλλά είναι και πάλι ο μεγάλος χαμένος της νομοθέτησής σας, κύριε Υπουργέ.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 xml:space="preserve">Βέβαια δεν μας εκπλήσσει αυτό. Ας θυμηθούμε τι έχει κάνει η Κυβέρνησή σας για την </w:t>
      </w:r>
      <w:r w:rsidR="00346994">
        <w:rPr>
          <w:rFonts w:eastAsia="Times New Roman" w:cs="Times New Roman"/>
          <w:szCs w:val="24"/>
        </w:rPr>
        <w:t xml:space="preserve">αυτοδιοίκηση </w:t>
      </w:r>
      <w:r>
        <w:rPr>
          <w:rFonts w:eastAsia="Times New Roman" w:cs="Times New Roman"/>
          <w:szCs w:val="24"/>
        </w:rPr>
        <w:t xml:space="preserve">εδώ και τρία χρόνια. Αποκέντρωση, αρμοδιότητες και πόρους της τάξατε, αλλά μόνο εγκατάλειψη, απορρύθμιση και κομματικό έλεγχο της δώσατε, δημιουργώντας πλαστές πλειοψηφίες των δημάρχων και περιφερειαρχών στις οικονομικές επιτροπές και παραχωρώντας σε αυτές αρμοδιότητες που αρπάξατε από τα συμβούλια και τις τοπικές κοινότητες.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 xml:space="preserve">Και εξ όσων μαθαίνουμε, κύριε Υπουργέ, συνεχίζετε αυτόν τον σχεδιασμό, αφαιρώντας το δικαίωμα στους επικεφαλής των παρατάξεων να εισάγουν εκτός ημερήσιας διάταξης θέματα. Τρομάζετε, δεν αντέχετε στον διάλογο με την κοινωνία. Διότι αυτή είναι η γαλάζια ολιγαρχική δυστοπία σας που ονειρεύεστε για την </w:t>
      </w:r>
      <w:r w:rsidR="00346994">
        <w:rPr>
          <w:rFonts w:eastAsia="Times New Roman" w:cs="Times New Roman"/>
          <w:szCs w:val="24"/>
        </w:rPr>
        <w:t>αυτοδιοίκηση</w:t>
      </w:r>
      <w:r>
        <w:rPr>
          <w:rFonts w:eastAsia="Times New Roman" w:cs="Times New Roman"/>
          <w:szCs w:val="24"/>
        </w:rPr>
        <w:t>, ένα μοντέλο με ελεγχόμενους δημάρχους-μάνατζερ, που ξεπουλάνε τα πάντα με αποφάσεις οικονομικών επιτροπών και κάνουν απευθείας αναθέσεις σε ημετέρους ακόμα και στις ανταποδοτικές υπηρεσίες της καθαριότητας, του πρασίνου, του οδοφωτισμού. Δηλαδή τα άμεσα δημοτικά τέλη τα διαχειρίζεστε εσείς με ιδιωτικό τρόπο.</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 xml:space="preserve">Και επιπλέον αναστήσατε εκ νεκρών ένα αντιδημοκρατικό υπερπλειοψηφικό εκλογικό σύστημα μόνο και μόνο για να επανεκλεγούν οι </w:t>
      </w:r>
      <w:r>
        <w:rPr>
          <w:rFonts w:eastAsia="Times New Roman" w:cs="Times New Roman"/>
          <w:szCs w:val="24"/>
        </w:rPr>
        <w:lastRenderedPageBreak/>
        <w:t xml:space="preserve">εκλεκτοί σας. Βέβαια την περασμένη εβδομάδα ήρθε το πρώτο χαστούκι από το Συμβούλιο της Επικρατείας για τις αντισυνταγματικές αλλαγές που φέρατε το 2019 στην </w:t>
      </w:r>
      <w:r w:rsidR="007643DD">
        <w:rPr>
          <w:rFonts w:eastAsia="Times New Roman" w:cs="Times New Roman"/>
          <w:szCs w:val="24"/>
        </w:rPr>
        <w:t>αυτοδιοίκηση</w:t>
      </w:r>
      <w:r>
        <w:rPr>
          <w:rFonts w:eastAsia="Times New Roman" w:cs="Times New Roman"/>
          <w:szCs w:val="24"/>
        </w:rPr>
        <w:t xml:space="preserve">, νοθεύοντας την αρχή της λαϊκής κυριαρχίας. Και έπεται συνέχεια, να είστε βέβαιοι για αυτό.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Και τώρα, για να δώσετε νέο χτύπημα στη λειτουργία των ΟΤΑ, φέρνετε το εντελώς ακατάλληλο, άνισο και άδικο πλαίσιο για την αξιολόγηση του προσωπικού στους δήμους. Σας τα είπαν στην ακρόαση των φορέων η ΚΕΔΕ και η ΠΟΠ</w:t>
      </w:r>
      <w:r w:rsidR="00AC55B0">
        <w:rPr>
          <w:rFonts w:eastAsia="Times New Roman" w:cs="Times New Roman"/>
          <w:szCs w:val="24"/>
        </w:rPr>
        <w:t>-</w:t>
      </w:r>
      <w:r>
        <w:rPr>
          <w:rFonts w:eastAsia="Times New Roman" w:cs="Times New Roman"/>
          <w:szCs w:val="24"/>
        </w:rPr>
        <w:t xml:space="preserve"> ΟΤΑ, αλλά, όπως λέει και ο λαός, </w:t>
      </w:r>
      <w:r w:rsidR="007643DD">
        <w:rPr>
          <w:rFonts w:eastAsia="Times New Roman" w:cs="Times New Roman"/>
          <w:szCs w:val="24"/>
        </w:rPr>
        <w:t>«</w:t>
      </w:r>
      <w:r>
        <w:rPr>
          <w:rFonts w:eastAsia="Times New Roman" w:cs="Times New Roman"/>
          <w:szCs w:val="24"/>
        </w:rPr>
        <w:t>στου κουφού την πόρτα όσο θέλεις βρόντα</w:t>
      </w:r>
      <w:r w:rsidR="007643DD">
        <w:rPr>
          <w:rFonts w:eastAsia="Times New Roman" w:cs="Times New Roman"/>
          <w:szCs w:val="24"/>
        </w:rPr>
        <w:t>»</w:t>
      </w:r>
      <w:r>
        <w:rPr>
          <w:rFonts w:eastAsia="Times New Roman" w:cs="Times New Roman"/>
          <w:szCs w:val="24"/>
        </w:rPr>
        <w:t xml:space="preserve">. Γιατί πώς θα αξιολογείτε, κύριοι Υπουργοί, την ατομική απόδοση των υπαλλήλων στους δήμους όταν δεν εξασφαλίζετε τις απαραίτητες οργανωτικές προϋποθέσεις που θα τους επιτρέψουν να αποδώσουν, όταν δεν υπάρχουν καν οργανισμοί εσωτερικής υπηρεσίας ΟΕΥ, που θα υλοποιούν την αξιολόγηση;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 xml:space="preserve">Αλλά τη λύση εδώ την έχετε έτοιμη, αφού με το άρθρο 40 μεταφέρετε σε ιδιώτες τον εσωτερικό έλεγχο. </w:t>
      </w:r>
      <w:r w:rsidR="007643DD">
        <w:rPr>
          <w:rFonts w:eastAsia="Times New Roman" w:cs="Times New Roman"/>
          <w:szCs w:val="24"/>
        </w:rPr>
        <w:t>Εσείς,</w:t>
      </w:r>
      <w:r>
        <w:rPr>
          <w:rFonts w:eastAsia="Times New Roman" w:cs="Times New Roman"/>
          <w:szCs w:val="24"/>
        </w:rPr>
        <w:t xml:space="preserve"> λοιπόν, που έχετε εγκαταλείψει εδώ και τρία χρόνια τους δήμους χωρίς χρηματοδότηση και προσωπικό, ενώ τους φορτώνετε διαρκώς με νέες βαριές αρμοδιότητες, όπως είναι το πλαίσιο για τα ζώα συντροφιάς, παριστάνετε τώρα τους αυστηρούς αξιολογητές.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Αξιολογείτε την ανικανότητά σας, που ακόμα δεν έχετε εκδώσει τις υπουργικές αποφάσεις για την εφαρμογή του νόμου -αναφέρομαι στα ζώα συντροφιάς- μετά από έναν χρόνο;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Όμως ομολογείτε την αποτυχία σας σήμερα με την τροπολογία του κ. Πέτσα. Όσο για το μητρώο που ετοιμάζει, μας είπε ότι ετοιμάζεστε να αναθέσετε ξανά σε ημέτερους ξοδεύοντας δημόσιο χρήμα. Μπορούσατε να επεκτείνετε το υπάρχον στο ΥΠΑΑΤ.</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 xml:space="preserve">Και ενώ, κυρίες και κύριοι συνάδελφοι, οι Υπουργοί Γεωργίας συζητούν στην Ευρωπαϊκή Ένωση για τα ζώα συντροφιάς εμείς εδώ -πρωτοτυπία της αριστείας πάλι της Νέας Δημοκρατίας- την αρμοδιότητα τη μεταφέραμε στο Υπουργείο Εσωτερικών. Πάντως επικοινωνία κάνατε και τότε, πανηγυρίζοντας ότι φροντίζατε για τα ζώα συντροφιάς. Το αποτέλεσμα είναι οι δήμοι να είναι σε απόγνωση και τα ζώα απροστάτευτα.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 xml:space="preserve">Και μπαίνει ξανά και ξανά, και εδώ με το νομοσχέδιο σήμερα, το κρίσιμο ζήτημα ανισοτήτων και αδικιών μεταξύ των δήμων, που δεν έχουν τις ίδιες δυνατότητες. Πώς θα βάλετε στην ίδια ζυγαριά και θα αξιολογήσετε το προσωπικό σε δήμους που έχουν επαρκή υλικοτεχνική υποδομή, στελέχωση και πόρους και ταυτόχρονα σε δήμους που όλα αυτά είναι άπιαστο όνειρο; Και πάλι εισάγετε από την πίσω πόρτα ένα απαράδεκτο καθεστώς δύο ταχυτήτων στην </w:t>
      </w:r>
      <w:r w:rsidR="007643DD">
        <w:rPr>
          <w:rFonts w:eastAsia="Times New Roman" w:cs="Times New Roman"/>
          <w:szCs w:val="24"/>
        </w:rPr>
        <w:t>αυτοδιοίκηση</w:t>
      </w:r>
      <w:r>
        <w:rPr>
          <w:rFonts w:eastAsia="Times New Roman" w:cs="Times New Roman"/>
          <w:szCs w:val="24"/>
        </w:rPr>
        <w:t xml:space="preserve">. Από τη μία οι μεγάλοι δήμοι, που θα μπορούν να </w:t>
      </w:r>
      <w:r>
        <w:rPr>
          <w:rFonts w:eastAsia="Times New Roman" w:cs="Times New Roman"/>
          <w:szCs w:val="24"/>
        </w:rPr>
        <w:lastRenderedPageBreak/>
        <w:t xml:space="preserve">ανταποκρίνονται, και από την άλλη το χάος, οι μεσαίοι και μικροί δήμοι με τις τεράστιες ελλείψεις σε επιστημονικό προσωπικό, που αποψιλώνετε αδιάκοπα λόγω συνταξιοδοτήσεων και κινητικότητας.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Τα στοιχεία ως προς αυτό της ΕΕΤΑΑ είναι αποκαλυπτικά. Οι τεχνικές υπηρεσίες λειτουργούν ικανοποιητικά σε διακόσιους τριάντα πέντε δήμους, με μερική υποστήριξη σε εβδομήντα πέντε, ενώ εντελώς απουσιάζουν σε είκοσι δύο. Επίσης, σε εκατόν εξήντα οκτώ δήμους λειτουργούν οι υπηρεσίες δόμησης, σε δεκαέξι λειτουργούν μερικώς, ενώ σε εκατόν εξήντα τέσσερις δήμους απουσιάζουν εντελώς.</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Και μάλιστα εσείς επικεντρώνετε τα κίνητρα μόνο στις τεχνικές υπηρεσίες των ΟΤΑ εκεί δηλαδή</w:t>
      </w:r>
      <w:r w:rsidR="007643DD">
        <w:rPr>
          <w:rFonts w:eastAsia="Times New Roman" w:cs="Times New Roman"/>
          <w:szCs w:val="24"/>
        </w:rPr>
        <w:t>,</w:t>
      </w:r>
      <w:r>
        <w:rPr>
          <w:rFonts w:eastAsia="Times New Roman" w:cs="Times New Roman"/>
          <w:szCs w:val="24"/>
        </w:rPr>
        <w:t xml:space="preserve"> που υπάρχουν οι περισσότερες ανισότητες. Δεν χρειάζεται λοιπόν να είναι κανείς προφήτης για να προβλέψει ότι η απόδοση των υπαλλήλων στους μεγάλους δήμους μοιραία θα εμφανιστεί στην αξιολόγησή σας ως σημαντικά ανώτερη σε σχέση με τους υπόλοιπους δήμους.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Αλλά το πιο σημαντικό είναι ότι η δεδομένη αδυναμία των μικρομεσαίων δήμων να ανταποκριθούν δεν θα είναι χωρίς συνέπειες, αφού θα συνεκτιμάτε την προσκόμιση πιστοποιητικού ορθής και ολοκληρωμένης εφαρμογής του κοινού πλαισίου αξιολόγησης για την αξιολόγηση των αιτημάτων τους.</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 xml:space="preserve">Δηλαδή, τι μας λέτε, κύριε Υπουργέ; Ότι όσοι δήμοι δεν θα μπορούν για αντικειμενικούς λόγους να ανταποκριθούν αντί να λαμβάνουν περισσότερη </w:t>
      </w:r>
      <w:r>
        <w:rPr>
          <w:rFonts w:eastAsia="Times New Roman" w:cs="Times New Roman"/>
          <w:szCs w:val="24"/>
        </w:rPr>
        <w:lastRenderedPageBreak/>
        <w:t>ενίσχυση, ώστε να αρθούν στο επίπεδο των υπολοίπων, θα λαμβάνουν λιγότερη; Τους καταδικάζετε δηλαδή</w:t>
      </w:r>
      <w:r w:rsidR="007643DD">
        <w:rPr>
          <w:rFonts w:eastAsia="Times New Roman" w:cs="Times New Roman"/>
          <w:szCs w:val="24"/>
        </w:rPr>
        <w:t>,</w:t>
      </w:r>
      <w:r>
        <w:rPr>
          <w:rFonts w:eastAsia="Times New Roman" w:cs="Times New Roman"/>
          <w:szCs w:val="24"/>
        </w:rPr>
        <w:t xml:space="preserve"> σε μόνιμη υστέρηση; Ή μήπως θα πρέπει οι δήμαρχοι να περάσουν πάλι από τα υπουργικά σας γραφεία, για να ζητήσουν χάρες; Αυτός είναι ο σκοπός σας, να εργαλειοποιήσετε ακόμα και την αξιολόγηση;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 xml:space="preserve">Οι άνθρωποι της </w:t>
      </w:r>
      <w:r w:rsidR="007643DD">
        <w:rPr>
          <w:rFonts w:eastAsia="Times New Roman" w:cs="Times New Roman"/>
          <w:szCs w:val="24"/>
        </w:rPr>
        <w:t xml:space="preserve">αυτοδιοίκησης </w:t>
      </w:r>
      <w:r>
        <w:rPr>
          <w:rFonts w:eastAsia="Times New Roman" w:cs="Times New Roman"/>
          <w:szCs w:val="24"/>
        </w:rPr>
        <w:t xml:space="preserve">νιώθουν και πάλι ότι προσπαθείτε να τους φορέσετε ένα σαμάρι, ένα ακατάλληλο πλαίσιο που ταιριάζει μόνο στην κεντρική διοίκηση. Άδικο έχουν; Κλείνετε και πάλι τα μάτια μπροστά στις ιδιαίτερες συνθήκες της </w:t>
      </w:r>
      <w:r w:rsidR="007643DD">
        <w:rPr>
          <w:rFonts w:eastAsia="Times New Roman" w:cs="Times New Roman"/>
          <w:szCs w:val="24"/>
        </w:rPr>
        <w:t xml:space="preserve">αυτοδιοίκησης </w:t>
      </w:r>
      <w:r>
        <w:rPr>
          <w:rFonts w:eastAsia="Times New Roman" w:cs="Times New Roman"/>
          <w:szCs w:val="24"/>
        </w:rPr>
        <w:t xml:space="preserve">και αδιαφορείτε για την κραυγή αγωνίας που υψώνουν οι αιρετοί.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Μητσοτάκη των γαλάζιων μετακλητών, των golden boys, των απευθείας αναθέσεων και της ιδιωτικοποιημένης πλέον νομοθέτησης δεν μπορεί να δημιουργήσει ένα αντικειμενικό και λειτουργικό πλαίσιο αξιολόγησης του </w:t>
      </w:r>
      <w:r w:rsidR="007643DD">
        <w:rPr>
          <w:rFonts w:eastAsia="Times New Roman" w:cs="Times New Roman"/>
          <w:szCs w:val="24"/>
        </w:rPr>
        <w:t>δημοσίου</w:t>
      </w:r>
      <w:r>
        <w:rPr>
          <w:rFonts w:eastAsia="Times New Roman" w:cs="Times New Roman"/>
          <w:szCs w:val="24"/>
        </w:rPr>
        <w:t xml:space="preserve">.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Η νέα κυβέρνηση του ΣΥΡΙΖΑ</w:t>
      </w:r>
      <w:r w:rsidR="007643DD">
        <w:rPr>
          <w:rFonts w:eastAsia="Times New Roman" w:cs="Times New Roman"/>
          <w:szCs w:val="24"/>
        </w:rPr>
        <w:t xml:space="preserve"> </w:t>
      </w:r>
      <w:r>
        <w:rPr>
          <w:rFonts w:eastAsia="Times New Roman" w:cs="Times New Roman"/>
          <w:szCs w:val="24"/>
        </w:rPr>
        <w:t>-</w:t>
      </w:r>
      <w:r w:rsidR="007643DD">
        <w:rPr>
          <w:rFonts w:eastAsia="Times New Roman" w:cs="Times New Roman"/>
          <w:szCs w:val="24"/>
        </w:rPr>
        <w:t xml:space="preserve"> </w:t>
      </w:r>
      <w:r>
        <w:rPr>
          <w:rFonts w:eastAsia="Times New Roman" w:cs="Times New Roman"/>
          <w:szCs w:val="24"/>
        </w:rPr>
        <w:t>Προοδευτική Συμμαχία δεσμεύεται να φέρει ένα νέο, ολοκληρωμένο και διαφανές πλαίσιο με αξιολόγηση δομών, αξιολόγηση υφιστάμενων, αλλά και προϊσταμένων, με έμφαση στην κοινωνική λογοδοσία.</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 xml:space="preserve">Κύριε Βορίδη, θέλω πραγματικά να σας απαντήσω προσωπικά στο εξής. Τελευταία αρέσκεστε στο να λέτε «η </w:t>
      </w:r>
      <w:r w:rsidR="007643DD">
        <w:rPr>
          <w:rFonts w:eastAsia="Times New Roman" w:cs="Times New Roman"/>
          <w:szCs w:val="24"/>
        </w:rPr>
        <w:t xml:space="preserve">αριστερή </w:t>
      </w:r>
      <w:r>
        <w:rPr>
          <w:rFonts w:eastAsia="Times New Roman" w:cs="Times New Roman"/>
          <w:szCs w:val="24"/>
        </w:rPr>
        <w:t xml:space="preserve">Αντιπολίτευση», «η </w:t>
      </w:r>
      <w:r w:rsidR="007643DD">
        <w:rPr>
          <w:rFonts w:eastAsia="Times New Roman" w:cs="Times New Roman"/>
          <w:szCs w:val="24"/>
        </w:rPr>
        <w:lastRenderedPageBreak/>
        <w:t xml:space="preserve">αριστερή </w:t>
      </w:r>
      <w:r>
        <w:rPr>
          <w:rFonts w:eastAsia="Times New Roman" w:cs="Times New Roman"/>
          <w:szCs w:val="24"/>
        </w:rPr>
        <w:t xml:space="preserve">Αντιπολίτευση», «η </w:t>
      </w:r>
      <w:r w:rsidR="007643DD">
        <w:rPr>
          <w:rFonts w:eastAsia="Times New Roman" w:cs="Times New Roman"/>
          <w:szCs w:val="24"/>
        </w:rPr>
        <w:t xml:space="preserve">αριστερή </w:t>
      </w:r>
      <w:r>
        <w:rPr>
          <w:rFonts w:eastAsia="Times New Roman" w:cs="Times New Roman"/>
          <w:szCs w:val="24"/>
        </w:rPr>
        <w:t xml:space="preserve">Αντιπολίτευση». Σας άκουσα να το επαναλαμβάνετε πάνω από είκοσι φορές κατά τη διάρκεια της συζήτησης του νομοσχεδίου. Λοιπόν αυτή η </w:t>
      </w:r>
      <w:r w:rsidR="007643DD">
        <w:rPr>
          <w:rFonts w:eastAsia="Times New Roman" w:cs="Times New Roman"/>
          <w:szCs w:val="24"/>
        </w:rPr>
        <w:t xml:space="preserve">αριστερή </w:t>
      </w:r>
      <w:r>
        <w:rPr>
          <w:rFonts w:eastAsia="Times New Roman" w:cs="Times New Roman"/>
          <w:szCs w:val="24"/>
        </w:rPr>
        <w:t xml:space="preserve">Αντιπολίτευση, σας διαβεβαιώ ότι, θα είναι η αυριανή προοδευτική κυβέρνηση έτσι όπως και η </w:t>
      </w:r>
      <w:r w:rsidR="00555B3B">
        <w:rPr>
          <w:rFonts w:eastAsia="Times New Roman" w:cs="Times New Roman"/>
          <w:szCs w:val="24"/>
        </w:rPr>
        <w:t xml:space="preserve">αριστερή </w:t>
      </w:r>
      <w:r>
        <w:rPr>
          <w:rFonts w:eastAsia="Times New Roman" w:cs="Times New Roman"/>
          <w:szCs w:val="24"/>
        </w:rPr>
        <w:t xml:space="preserve">παρένθεση κυβέρνησε τον τόπο για τεσσεράμισι χρόνια. </w:t>
      </w:r>
    </w:p>
    <w:p w:rsidR="00EF197F" w:rsidRDefault="00120B8D">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EF197F" w:rsidRDefault="00120B8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F197F" w:rsidRDefault="00120B8D">
      <w:pPr>
        <w:spacing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cs="Times New Roman"/>
          <w:szCs w:val="24"/>
        </w:rPr>
        <w:t>Καλείται στο Βήμα ο κ. Δημήτριος Μπιάγκης από το ΠΑΣΟΚ</w:t>
      </w:r>
      <w:r w:rsidR="00555B3B">
        <w:rPr>
          <w:rFonts w:eastAsia="Times New Roman" w:cs="Times New Roman"/>
          <w:szCs w:val="24"/>
        </w:rPr>
        <w:t xml:space="preserve"> </w:t>
      </w:r>
      <w:r>
        <w:rPr>
          <w:rFonts w:eastAsia="Times New Roman" w:cs="Times New Roman"/>
          <w:szCs w:val="24"/>
        </w:rPr>
        <w:t>-</w:t>
      </w:r>
      <w:r w:rsidR="00555B3B">
        <w:rPr>
          <w:rFonts w:eastAsia="Times New Roman" w:cs="Times New Roman"/>
          <w:szCs w:val="24"/>
        </w:rPr>
        <w:t xml:space="preserve"> </w:t>
      </w:r>
      <w:r>
        <w:rPr>
          <w:rFonts w:eastAsia="Times New Roman" w:cs="Times New Roman"/>
          <w:szCs w:val="24"/>
        </w:rPr>
        <w:t xml:space="preserve">Κίνημα Αλλαγής και να ετοιμάζεται η </w:t>
      </w:r>
      <w:r w:rsidR="00555B3B">
        <w:rPr>
          <w:rFonts w:eastAsia="Times New Roman" w:cs="Times New Roman"/>
          <w:szCs w:val="24"/>
        </w:rPr>
        <w:t xml:space="preserve">κ. </w:t>
      </w:r>
      <w:r>
        <w:rPr>
          <w:rFonts w:eastAsia="Times New Roman" w:cs="Times New Roman"/>
          <w:szCs w:val="24"/>
        </w:rPr>
        <w:t>Ραλλία Χρηστίδου από τον ΣΥΡΙΖΑ</w:t>
      </w:r>
      <w:r w:rsidR="00555B3B">
        <w:rPr>
          <w:rFonts w:eastAsia="Times New Roman" w:cs="Times New Roman"/>
          <w:szCs w:val="24"/>
        </w:rPr>
        <w:t xml:space="preserve"> </w:t>
      </w:r>
      <w:r>
        <w:rPr>
          <w:rFonts w:eastAsia="Times New Roman" w:cs="Times New Roman"/>
          <w:szCs w:val="24"/>
        </w:rPr>
        <w:t>-</w:t>
      </w:r>
      <w:r w:rsidR="00555B3B">
        <w:rPr>
          <w:rFonts w:eastAsia="Times New Roman" w:cs="Times New Roman"/>
          <w:szCs w:val="24"/>
        </w:rPr>
        <w:t xml:space="preserve"> </w:t>
      </w:r>
      <w:r>
        <w:rPr>
          <w:rFonts w:eastAsia="Times New Roman" w:cs="Times New Roman"/>
          <w:szCs w:val="24"/>
        </w:rPr>
        <w:t>Προοδευτική Συμμαχία.</w:t>
      </w:r>
    </w:p>
    <w:p w:rsidR="00EF197F" w:rsidRDefault="00120B8D">
      <w:pPr>
        <w:spacing w:line="600" w:lineRule="auto"/>
        <w:ind w:firstLine="720"/>
        <w:jc w:val="both"/>
        <w:rPr>
          <w:rFonts w:eastAsia="Times New Roman" w:cs="Times New Roman"/>
          <w:szCs w:val="24"/>
        </w:rPr>
      </w:pPr>
      <w:r>
        <w:rPr>
          <w:rFonts w:eastAsia="Times New Roman" w:cs="Times New Roman"/>
          <w:szCs w:val="24"/>
        </w:rPr>
        <w:t>Ορίστε, κύριε Μπιάγκη.</w:t>
      </w:r>
    </w:p>
    <w:p w:rsidR="00EF197F" w:rsidRDefault="00120B8D">
      <w:pPr>
        <w:spacing w:line="600" w:lineRule="auto"/>
        <w:ind w:firstLine="720"/>
        <w:jc w:val="both"/>
        <w:rPr>
          <w:rFonts w:eastAsia="Times New Roman" w:cs="Times New Roman"/>
          <w:szCs w:val="24"/>
        </w:rPr>
      </w:pPr>
      <w:r w:rsidRPr="00C05DA5">
        <w:rPr>
          <w:rFonts w:eastAsia="Times New Roman" w:cs="Times New Roman"/>
          <w:b/>
          <w:szCs w:val="24"/>
        </w:rPr>
        <w:t>ΔΗΜΗΤΡΙΟΣ ΜΠΙΑΓΚΗΣ:</w:t>
      </w:r>
      <w:r>
        <w:rPr>
          <w:rFonts w:eastAsia="Times New Roman" w:cs="Times New Roman"/>
          <w:szCs w:val="24"/>
        </w:rPr>
        <w:t xml:space="preserve"> Ευχαριστώ πολύ, κύριε Πρόεδρε.</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κυρίες και κύριοι συνάδελφοι, το παρόν σχέδιο νόμου, ξεδιπλώνει πια ξεκάθαρα κατά τη γνώμη μου και απροκάλυπτα -θα έλεγα- τους πολιτικούς σχεδιασμούς και αποτελεί σαφέστατα μια προσπάθεια στήριξης των όποιων εν δυνάμει υποστηρικτών σας. Με το παρόν σχέδιο νόμου επιχειρείτε να δημιουργήσετε αντίβαρα. Απευθύνεστε στοχευμένα σε ένα κοινό, στους δημόσιους υπαλλήλους, προκειμένου να καλύψετε έτσι τις όποιες ενδεχόμενες απώλειες και διαρροές ψηφοφόρων υπάρξουν.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αν θέλουμε πραγματικά να είμαστε συνεπείς και υπεύθυνοι πολιτικά, η συγκυρία απαιτεί θαρραλέα βήματα και πολιτικές προτάσεις γενναίες. Η δημόσια διοίκηση χρειάζεται μια πολύ δυνατή επανεκκίνηση με στελέχωση υπηρεσιών, με εξειδίκευση των δημοσίων υπαλλήλων, με συνεχή κατάρτιση, με τη διασφάλιση των απαραίτητων συνθηκών, των απαιτούμενων δομών και του απαραίτητου εξοπλισμού.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Κύριε Υπουργέ, καθημερινά διαπιστώνουμε ότι το </w:t>
      </w:r>
      <w:r w:rsidR="00555B3B">
        <w:rPr>
          <w:rFonts w:eastAsia="Times New Roman" w:cs="Times New Roman"/>
          <w:szCs w:val="24"/>
        </w:rPr>
        <w:t xml:space="preserve">δημόσιο </w:t>
      </w:r>
      <w:r>
        <w:rPr>
          <w:rFonts w:eastAsia="Times New Roman" w:cs="Times New Roman"/>
          <w:szCs w:val="24"/>
        </w:rPr>
        <w:t xml:space="preserve">στην Ελλάδα όχι απλά υστερεί σε σύγκριση με άλλα ευρωπαϊκά κράτη, αλλά είναι από τα πιο άκρως ατροφικά και δυσλειτουργικά συστήματα που υπάρχουν. Δεν εξυπηρετεί πια ούτε τις ανάγκες του κράτους ούτε τις ανάγκες του πολίτη. Ο δε δημόσιος υπάλληλος χάνεται καθημερινά σε μια ατέρμονη και ατελείωτη γραφειοκρατία, πνίγεται συνεχώς στην πολυνομία. Σε αυτό, λοιπόν, το πλαίσιο αντί να καθίσετε να σχεδιάζετε, να δείτε πώς θα μπορούσατε ενδεχομένως να μετατρέψετε το δημόσιο τομέα πιο λειτουργικό πιο αποτελεσματικό, προχωράτε με το παρόν σχέδιο νόμου σε ένα παρωχημένο μοντέλο δημόσιας διοίκησης, ενισχύοντας ξανά τις πελατειακές σχέσεις και τον πατρονισμό, από τη στιγμή που αυτό το μοντέλο έχει πολλάκις αποτύχει.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αξιολόγηση είναι λέξη δυναμική και ηχεί πράγματι πολύ ωραία, εντυπωσιακά θα έλεγα. Ο κόσμος δε που μας </w:t>
      </w:r>
      <w:r>
        <w:rPr>
          <w:rFonts w:eastAsia="Times New Roman" w:cs="Times New Roman"/>
          <w:szCs w:val="24"/>
        </w:rPr>
        <w:lastRenderedPageBreak/>
        <w:t>παρακολουθεί θα πιστεύει ότι κάτι νέο, πρωτοποριακό εισάγεται στη δημόσια ζωή. Εν</w:t>
      </w:r>
      <w:r w:rsidR="00555B3B">
        <w:rPr>
          <w:rFonts w:eastAsia="Times New Roman" w:cs="Times New Roman"/>
          <w:szCs w:val="24"/>
        </w:rPr>
        <w:t xml:space="preserve"> </w:t>
      </w:r>
      <w:r>
        <w:rPr>
          <w:rFonts w:eastAsia="Times New Roman" w:cs="Times New Roman"/>
          <w:szCs w:val="24"/>
        </w:rPr>
        <w:t xml:space="preserve">τούτοις, ο ακαθόριστος και αόριστος τρόπος της αξιολόγησης χωρίς να διευκρινίζονται τα κριτήρια, το πρωτόκολλο που θα ακολουθείται, οι όροι και μάλιστα, τη στιγμή που για λόγους εντυπωσιασμού, επίπλαστης διαφάνειας διευκρινίζεται απλά και μόνο η σύνθεση της επιτροπής αξιολόγησης, πολύ φοβάμαι ότι όλο αυτό εν τέλει θα οδηγήσει σε μια αυτοκαταστροφική αυτοαξιολόγηση των δομών και των υπηρεσιών του </w:t>
      </w:r>
      <w:r w:rsidR="00555B3B">
        <w:rPr>
          <w:rFonts w:eastAsia="Times New Roman" w:cs="Times New Roman"/>
          <w:szCs w:val="24"/>
        </w:rPr>
        <w:t>δημοσίου</w:t>
      </w:r>
      <w:r>
        <w:rPr>
          <w:rFonts w:eastAsia="Times New Roman" w:cs="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ενίσχυση της διοικητικής ικανότητας των υπηρεσιών του </w:t>
      </w:r>
      <w:r w:rsidR="00555B3B">
        <w:rPr>
          <w:rFonts w:eastAsia="Times New Roman" w:cs="Times New Roman"/>
          <w:szCs w:val="24"/>
        </w:rPr>
        <w:t xml:space="preserve">δημοσίου </w:t>
      </w:r>
      <w:r>
        <w:rPr>
          <w:rFonts w:eastAsia="Times New Roman" w:cs="Times New Roman"/>
          <w:szCs w:val="24"/>
        </w:rPr>
        <w:t xml:space="preserve">δεν επιτυγχάνεται με αυτόν τον τρόπο. Ούτε η φερεγγυότητα διασφαλίζεται μέσα από τον θεσμό του Συμβουλίου Ανάπτυξης Ανθρώπινου Δυναμικού. Επιβάλλεται πια, αν θέλουμε να προχωρήσουμε βήματα μπροστά, να δημιουργήσουμε ένα καλύτερο εργασιακό περιβάλλον, που θα συνοδεύεται σίγουρα από αξιόλογες κρίσεις, οι οποίες όμως θα ακολουθούν πολύ συγκεκριμένους, αδιάβλητους, αυστηρούς, αμερόληπτους και απρόσωπους κανόνες, ένα εργασιακό περιβάλλον δε που θα παρέχει στον εργαζόμενο τα κατάλληλα εφόδια και που θα του διασφαλίζει τα πραγματικά κίνητρα, και μισθολογικά αλλά και αξιακά.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Κύριε Υπουργέ, ως υπεύθυνος Ναυτιλίας και Νησιωτικής Πολιτικής του ΠΑΣΟΚ</w:t>
      </w:r>
      <w:r w:rsidR="00555B3B">
        <w:rPr>
          <w:rFonts w:eastAsia="Times New Roman" w:cs="Times New Roman"/>
          <w:szCs w:val="24"/>
        </w:rPr>
        <w:t xml:space="preserve"> </w:t>
      </w:r>
      <w:r>
        <w:rPr>
          <w:rFonts w:eastAsia="Times New Roman" w:cs="Times New Roman"/>
          <w:szCs w:val="24"/>
        </w:rPr>
        <w:t>-</w:t>
      </w:r>
      <w:r w:rsidR="00555B3B">
        <w:rPr>
          <w:rFonts w:eastAsia="Times New Roman" w:cs="Times New Roman"/>
          <w:szCs w:val="24"/>
        </w:rPr>
        <w:t xml:space="preserve"> </w:t>
      </w:r>
      <w:r w:rsidR="005A36E2">
        <w:rPr>
          <w:rFonts w:eastAsia="Times New Roman" w:cs="Times New Roman"/>
          <w:szCs w:val="24"/>
        </w:rPr>
        <w:t xml:space="preserve">Κινήματος </w:t>
      </w:r>
      <w:r>
        <w:rPr>
          <w:rFonts w:eastAsia="Times New Roman" w:cs="Times New Roman"/>
          <w:szCs w:val="24"/>
        </w:rPr>
        <w:t xml:space="preserve">Αλλαγής θα ήθελα να αναφερθώ σε μερικά πολύ κρίσιμα και καίρια θέματα που αφορούν τα νησιά μας. Δεν θα κουραστώ, λοιπόν, να </w:t>
      </w:r>
      <w:r>
        <w:rPr>
          <w:rFonts w:eastAsia="Times New Roman" w:cs="Times New Roman"/>
          <w:szCs w:val="24"/>
        </w:rPr>
        <w:lastRenderedPageBreak/>
        <w:t>αναδεικνύω σε κάθε αντίστοιχη συζήτηση και κοινοβουλευτική διαδικασία που αφορά ψήφιση σχεδίου νόμου τη διάταξη του άρθρου 101 του Συντάγματος, σύμφωνα με την οποία ο κοινός νομοθέτης και η διοίκηση, όταν δρουν κανονιστικά, υποχρεούνται να λαμβάνουν υπ</w:t>
      </w:r>
      <w:r w:rsidR="00555B3B">
        <w:rPr>
          <w:rFonts w:eastAsia="Times New Roman" w:cs="Times New Roman"/>
          <w:szCs w:val="24"/>
        </w:rPr>
        <w:t xml:space="preserve">’ όψιν </w:t>
      </w:r>
      <w:r>
        <w:rPr>
          <w:rFonts w:eastAsia="Times New Roman" w:cs="Times New Roman"/>
          <w:szCs w:val="24"/>
        </w:rPr>
        <w:t xml:space="preserve">τις ιδιαίτερες συνθήκες των νησιωτικών και ορεινών περιοχών μεριμνώντας για την </w:t>
      </w:r>
      <w:r w:rsidR="00555B3B">
        <w:rPr>
          <w:rFonts w:eastAsia="Times New Roman" w:cs="Times New Roman"/>
          <w:szCs w:val="24"/>
        </w:rPr>
        <w:t xml:space="preserve">ανάπτυξή </w:t>
      </w:r>
      <w:r>
        <w:rPr>
          <w:rFonts w:eastAsia="Times New Roman" w:cs="Times New Roman"/>
          <w:szCs w:val="24"/>
        </w:rPr>
        <w:t xml:space="preserve">τους.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Δεν θα κουραστώ, αγαπητές και αγαπητοί συνάδελφοι, να υπενθυμίσω ότι σύμφωνα με την παραπάνω συνταγματική ρήτρα σε κάθε νομοθετική ρύθμιση θα πρέπει να λαμβάνεται ιδιαίτερη μέριμνα για τις τουριστικές και ορεινές περιοχές. Δυστυχώς, όμως, τα τρία σχεδόν χρόνια που μετέχω ως Βουλευτής και νησιωτικής μάλιστα περιφέρειας στο </w:t>
      </w:r>
      <w:r w:rsidR="00555B3B">
        <w:rPr>
          <w:rFonts w:eastAsia="Times New Roman" w:cs="Times New Roman"/>
          <w:szCs w:val="24"/>
        </w:rPr>
        <w:t xml:space="preserve">ελληνικό </w:t>
      </w:r>
      <w:r>
        <w:rPr>
          <w:rFonts w:eastAsia="Times New Roman" w:cs="Times New Roman"/>
          <w:szCs w:val="24"/>
        </w:rPr>
        <w:t xml:space="preserve">Κοινοβούλιο διαπιστώνω ότι απουσιάζει η εν λόγω συνταγματική υποχρέωση στο σύνολο σχεδόν των σχεδίων νόμων που έχουν κατατεθεί προς ψήφιση, αγνοώντας παράλληλα και τις αντίστοιχες συστάσεις, κύριε Υπουργέ που έχουν γίνει από την Επιτροπή Νησιωτικών και Ορεινών Περιοχών.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Δεν αποτελεί, λοιπόν, πλέον έκπληξη ότι και σε αυτό το σχέδιο νόμου, κύριε Υπουργέ, αγνοείται η πρόβλεψη ιδιαίτερων διατάξεων για την ενίσχυση της συνοχής και της ανάπτυξης των νησιωτικών και ορεινών περιοχών, αν και από έναν Υπουργό με το δικό σας χαρτοφυλάκιο, θα ανέμενε κάποιος -αν μη τι άλλο- μεγαλύτερη ευαισθησία και επιμέλεια επί του θέματος. Είναι γνωστά, άλλωστε, τα προβλήματα υποστελέχωσης και δυσλειτουργιών και των </w:t>
      </w:r>
      <w:r>
        <w:rPr>
          <w:rFonts w:eastAsia="Times New Roman" w:cs="Times New Roman"/>
          <w:szCs w:val="24"/>
        </w:rPr>
        <w:lastRenderedPageBreak/>
        <w:t xml:space="preserve">υπηρεσιών του </w:t>
      </w:r>
      <w:r w:rsidR="00555B3B">
        <w:rPr>
          <w:rFonts w:eastAsia="Times New Roman" w:cs="Times New Roman"/>
          <w:szCs w:val="24"/>
        </w:rPr>
        <w:t xml:space="preserve">δημοσίου </w:t>
      </w:r>
      <w:r>
        <w:rPr>
          <w:rFonts w:eastAsia="Times New Roman" w:cs="Times New Roman"/>
          <w:szCs w:val="24"/>
        </w:rPr>
        <w:t>της ελληνικής περιφέρειας και δη των νησιών και των απομακρυσμένων και ορεινών περιοχών, όπως γνωστή είναι και η σημασία της αποτελεσματικής παροχής επαρκών δημοσίων υπηρεσιών στους πολίτες που ζουν και εργάζονται εκεί. Εύλογα, λοιπόν, θα αναμέναμε να συμπεριληφθούν στο εν λόγω σχέδιο νόμου κατάλληλες προβλέψεις αφ</w:t>
      </w:r>
      <w:r w:rsidR="00555B3B">
        <w:rPr>
          <w:rFonts w:eastAsia="Times New Roman" w:cs="Times New Roman"/>
          <w:szCs w:val="24"/>
        </w:rPr>
        <w:t xml:space="preserve">’ </w:t>
      </w:r>
      <w:r>
        <w:rPr>
          <w:rFonts w:eastAsia="Times New Roman" w:cs="Times New Roman"/>
          <w:szCs w:val="24"/>
        </w:rPr>
        <w:t xml:space="preserve">ενός για την παροχή κινήτρων και για την πρόληψη και παραμονή δημοσίων υπαλλήλων </w:t>
      </w:r>
      <w:r w:rsidR="00555B3B">
        <w:rPr>
          <w:rFonts w:eastAsia="Times New Roman" w:cs="Times New Roman"/>
          <w:szCs w:val="24"/>
        </w:rPr>
        <w:t xml:space="preserve">στις </w:t>
      </w:r>
      <w:r>
        <w:rPr>
          <w:rFonts w:eastAsia="Times New Roman" w:cs="Times New Roman"/>
          <w:szCs w:val="24"/>
        </w:rPr>
        <w:t>νησιωτικές και ορεινές περιοχές</w:t>
      </w:r>
      <w:r w:rsidR="007E75A5">
        <w:rPr>
          <w:rFonts w:eastAsia="Times New Roman" w:cs="Times New Roman"/>
          <w:szCs w:val="24"/>
        </w:rPr>
        <w:t>,</w:t>
      </w:r>
      <w:r>
        <w:rPr>
          <w:rFonts w:eastAsia="Times New Roman" w:cs="Times New Roman"/>
          <w:szCs w:val="24"/>
        </w:rPr>
        <w:t xml:space="preserve"> πέραν των όποιων οριζόντιων μέτρων αφορούν το σύνολο των δημοσίων υπαλλήλων της χώρας.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κύριε Υπουργέ, επιτρέψτε μου να επαναλάβω μια τροπολογία που είχαμε καταθέσει ως </w:t>
      </w:r>
      <w:r w:rsidR="007E75A5">
        <w:rPr>
          <w:rFonts w:eastAsia="Times New Roman" w:cs="Times New Roman"/>
          <w:szCs w:val="24"/>
        </w:rPr>
        <w:t xml:space="preserve">Κοινοβουλευτική Ομάδα </w:t>
      </w:r>
      <w:r>
        <w:rPr>
          <w:rFonts w:eastAsia="Times New Roman" w:cs="Times New Roman"/>
          <w:szCs w:val="24"/>
        </w:rPr>
        <w:t>του ΠΑΣΟΚ, η οποία μπορεί μεν να αφορούσε μόνο αποκλειστικά και μόνο το ιατρικό νοσηλευτικό και τις δομές υγείας, παρ’ όλα αυτά όμως με αφορμή το παρόν σχέδιο νόμου μού δίνεται η ευκαιρία να το επαναλάβω και να ανοίξω το</w:t>
      </w:r>
      <w:r w:rsidR="007E75A5">
        <w:rPr>
          <w:rFonts w:eastAsia="Times New Roman" w:cs="Times New Roman"/>
          <w:szCs w:val="24"/>
        </w:rPr>
        <w:t>ν</w:t>
      </w:r>
      <w:r>
        <w:rPr>
          <w:rFonts w:eastAsia="Times New Roman" w:cs="Times New Roman"/>
          <w:szCs w:val="24"/>
        </w:rPr>
        <w:t xml:space="preserve"> διάλογο </w:t>
      </w:r>
      <w:r w:rsidR="007E75A5">
        <w:rPr>
          <w:rFonts w:eastAsia="Times New Roman" w:cs="Times New Roman"/>
          <w:szCs w:val="24"/>
        </w:rPr>
        <w:t xml:space="preserve">προτείνοντάς </w:t>
      </w:r>
      <w:r>
        <w:rPr>
          <w:rFonts w:eastAsia="Times New Roman" w:cs="Times New Roman"/>
          <w:szCs w:val="24"/>
        </w:rPr>
        <w:t xml:space="preserve">σας και από εδώ για άλλη μια φορά, κύριε Υπουργέ, από την Ολομέλεια της Βουλής, την αναγκαιότητα να θεσπίσετε ειδικά μπόνους, κίνητρα για τη στελέχωση των δημόσιων και ιδιωτικών υπηρεσιών στο σύνολό τους και των δομών υγείας. Επιτρέψτε μου να δώσω έμφαση.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Κλείνοντας, αγαπητοί συνάδελφοι, θα περιμέναμε εν έτει 2022 να δούμε ένα καινοτόμο νομοσχέδιο, που θα έδινε αέρα και πνοή στο δημόσιο υπάλληλο, για να προσφέρει με μεγαλύτερη δημιουργικότητα τις υπηρεσίες του, που θα </w:t>
      </w:r>
      <w:r>
        <w:rPr>
          <w:rFonts w:eastAsia="Times New Roman" w:cs="Times New Roman"/>
          <w:szCs w:val="24"/>
        </w:rPr>
        <w:lastRenderedPageBreak/>
        <w:t>συνέβαλε και θα συντελούσε στην αναμόρφωση και στην αναβάθμιση των παροχών και των υπηρεσιών του δημοσίου. Δυστυχώς, αρέσκεστε σε εύηχους τίτλους και αξιολογούμενους γρίφους, μήπως με αυτόν τον τρόπο κερδίσετε για ακόμα μια φορά και πάλι τις εντυπώσεις, εν</w:t>
      </w:r>
      <w:r w:rsidR="007E75A5">
        <w:rPr>
          <w:rFonts w:eastAsia="Times New Roman" w:cs="Times New Roman"/>
          <w:szCs w:val="24"/>
        </w:rPr>
        <w:t xml:space="preserve"> </w:t>
      </w:r>
      <w:r>
        <w:rPr>
          <w:rFonts w:eastAsia="Times New Roman" w:cs="Times New Roman"/>
          <w:szCs w:val="24"/>
        </w:rPr>
        <w:t>όψει μάλιστα και της τρέχουσας προεκλογικής περιόδου που έχουμε μπροστά μας.</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Δεν λείπει μόνο η αξιολόγηση, κύριε Υπουργέ, από το </w:t>
      </w:r>
      <w:r w:rsidR="007E75A5">
        <w:rPr>
          <w:rFonts w:eastAsia="Times New Roman" w:cs="Times New Roman"/>
          <w:szCs w:val="24"/>
        </w:rPr>
        <w:t>δημόσιο</w:t>
      </w:r>
      <w:r>
        <w:rPr>
          <w:rFonts w:eastAsia="Times New Roman" w:cs="Times New Roman"/>
          <w:szCs w:val="24"/>
        </w:rPr>
        <w:t xml:space="preserve">. Δυστυχώς, λείπουν πολλά περισσότερα και κυρίως ποιοτικά στοιχεία, όπως η αναγνώριση, η αλληλεγγύη, ο σεβασμός, η ενσυναίσθηση, έννοιες εντελώς απούσες. Οι δε παρούσες έννοιες, όπως αυτή της ομαδικότητας, πολύ φοβάμαι ότι με τον τρόπο που τελικά εισάγονται θα προκαλέσουν τα αντίθετα από τα επιδιωκόμενα αποτελέσματα.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Για εμάς στο ΠΑΣΟΚ, στο Κίνημα Αλλαγής, το παρόν σχέδιο νόμου δεν θα δώσει λύσεις, κύριε Υπουργέ. Δεν απαντά στα πραγματικά προβλήματα του δημοσίου. Αντιθέτως, με αυτές σας τις επιλογές δημιουργείτε επιπρόσθετες δυσλειτουργίες στις ήδη υπάρχουσες. Για άλλη μια φορά οι όποιες κομματικές σας στοχεύσεις εμπλέκονται με δική σας ευθύνη εις βάρους του δημοσίου συμφέροντος, της κοινωνίας και των πολιτών αυτού του τόπου.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EF197F" w:rsidRDefault="00120B8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F197F" w:rsidRDefault="00120B8D">
      <w:pPr>
        <w:spacing w:line="600" w:lineRule="auto"/>
        <w:ind w:firstLine="720"/>
        <w:jc w:val="both"/>
        <w:rPr>
          <w:rFonts w:eastAsia="Times New Roman" w:cs="Times New Roman"/>
          <w:szCs w:val="24"/>
        </w:rPr>
      </w:pPr>
      <w:r w:rsidRPr="00327161">
        <w:rPr>
          <w:rFonts w:eastAsia="Times New Roman"/>
          <w:b/>
          <w:bCs/>
          <w:szCs w:val="24"/>
          <w:shd w:val="clear" w:color="auto" w:fill="FFFFFF"/>
        </w:rPr>
        <w:lastRenderedPageBreak/>
        <w:t xml:space="preserve">ΠΡΟΕΔΡΕΥΩΝ (Απόστολος Αβδελάς): </w:t>
      </w:r>
      <w:r>
        <w:rPr>
          <w:rFonts w:eastAsia="Times New Roman" w:cs="Times New Roman"/>
          <w:szCs w:val="24"/>
        </w:rPr>
        <w:t xml:space="preserve">Και καλείται στο Βήμα η </w:t>
      </w:r>
      <w:r w:rsidR="007E75A5">
        <w:rPr>
          <w:rFonts w:eastAsia="Times New Roman" w:cs="Times New Roman"/>
          <w:szCs w:val="24"/>
        </w:rPr>
        <w:t xml:space="preserve">κ. </w:t>
      </w:r>
      <w:r>
        <w:rPr>
          <w:rFonts w:eastAsia="Times New Roman" w:cs="Times New Roman"/>
          <w:szCs w:val="24"/>
        </w:rPr>
        <w:t>Ραλλία Χρηστίδου από το ΣΥΡΙΖΑ</w:t>
      </w:r>
      <w:r w:rsidR="007E75A5">
        <w:rPr>
          <w:rFonts w:eastAsia="Times New Roman" w:cs="Times New Roman"/>
          <w:szCs w:val="24"/>
        </w:rPr>
        <w:t xml:space="preserve"> </w:t>
      </w:r>
      <w:r>
        <w:rPr>
          <w:rFonts w:eastAsia="Times New Roman" w:cs="Times New Roman"/>
          <w:szCs w:val="24"/>
        </w:rPr>
        <w:t>-</w:t>
      </w:r>
      <w:r w:rsidR="007E75A5">
        <w:rPr>
          <w:rFonts w:eastAsia="Times New Roman" w:cs="Times New Roman"/>
          <w:szCs w:val="24"/>
        </w:rPr>
        <w:t xml:space="preserve"> </w:t>
      </w:r>
      <w:r>
        <w:rPr>
          <w:rFonts w:eastAsia="Times New Roman" w:cs="Times New Roman"/>
          <w:szCs w:val="24"/>
        </w:rPr>
        <w:t>Προοδευτική Συμμαχία και να ετοιμάζεται ο Συρμαλένιος επίσης από τον ΣΥΡΙΖΑ</w:t>
      </w:r>
      <w:r w:rsidR="007E75A5">
        <w:rPr>
          <w:rFonts w:eastAsia="Times New Roman" w:cs="Times New Roman"/>
          <w:szCs w:val="24"/>
        </w:rPr>
        <w:t xml:space="preserve"> </w:t>
      </w:r>
      <w:r>
        <w:rPr>
          <w:rFonts w:eastAsia="Times New Roman" w:cs="Times New Roman"/>
          <w:szCs w:val="24"/>
        </w:rPr>
        <w:t>-</w:t>
      </w:r>
      <w:r w:rsidR="007E75A5">
        <w:rPr>
          <w:rFonts w:eastAsia="Times New Roman" w:cs="Times New Roman"/>
          <w:szCs w:val="24"/>
        </w:rPr>
        <w:t xml:space="preserve"> </w:t>
      </w:r>
      <w:r>
        <w:rPr>
          <w:rFonts w:eastAsia="Times New Roman" w:cs="Times New Roman"/>
          <w:szCs w:val="24"/>
        </w:rPr>
        <w:t xml:space="preserve">Προοδευτική Συμμαχία. </w:t>
      </w:r>
    </w:p>
    <w:p w:rsidR="00EF197F" w:rsidRDefault="00120B8D">
      <w:pPr>
        <w:spacing w:line="600" w:lineRule="auto"/>
        <w:ind w:firstLine="720"/>
        <w:jc w:val="both"/>
        <w:rPr>
          <w:rFonts w:eastAsia="Times New Roman" w:cs="Times New Roman"/>
          <w:szCs w:val="24"/>
        </w:rPr>
      </w:pPr>
      <w:r w:rsidRPr="00C05DA5">
        <w:rPr>
          <w:rFonts w:eastAsia="Times New Roman" w:cs="Times New Roman"/>
          <w:b/>
          <w:szCs w:val="24"/>
        </w:rPr>
        <w:t>ΡΑΛΛΙΑ ΧΡΗΣΤΙΔΟΥ:</w:t>
      </w:r>
      <w:r>
        <w:rPr>
          <w:rFonts w:eastAsia="Times New Roman" w:cs="Times New Roman"/>
          <w:szCs w:val="24"/>
        </w:rPr>
        <w:t xml:space="preserve"> Ευχαριστώ πολύ, κύριε Πρόεδρε.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εμάς η συνεχής βελτίωση και η ποιότητα στην λειτουργία της δημόσιας διοίκησης είναι ένας αγώνας χωρίς τερματισμό, χωρίς γραμμή τερματισμού. Η αποτελεσματικότητα του </w:t>
      </w:r>
      <w:r w:rsidR="007E75A5">
        <w:rPr>
          <w:rFonts w:eastAsia="Times New Roman" w:cs="Times New Roman"/>
          <w:szCs w:val="24"/>
        </w:rPr>
        <w:t xml:space="preserve">δημοσίου </w:t>
      </w:r>
      <w:r>
        <w:rPr>
          <w:rFonts w:eastAsia="Times New Roman" w:cs="Times New Roman"/>
          <w:szCs w:val="24"/>
        </w:rPr>
        <w:t xml:space="preserve">δεν έχει μόνο άμεσο αντίκτυπο στην καθημερινότητα όλων μας, αλλά αποτελεί προϋπόθεση της δίκαιης κοινωνίας, αποτελεί προαπαιτούμενο για την άμβλυνση των κοινωνικών ανισοτήτων, που για μας δεν είναι καθόλου φυσικές αυτές οι ανισότητες, όπως είναι για τον </w:t>
      </w:r>
      <w:r w:rsidR="007E75A5">
        <w:rPr>
          <w:rFonts w:eastAsia="Times New Roman" w:cs="Times New Roman"/>
          <w:szCs w:val="24"/>
        </w:rPr>
        <w:t xml:space="preserve">κ. </w:t>
      </w:r>
      <w:r>
        <w:rPr>
          <w:rFonts w:eastAsia="Times New Roman" w:cs="Times New Roman"/>
          <w:szCs w:val="24"/>
        </w:rPr>
        <w:t>Μητσοτάκη και για τους ολιγάρχες του φιλελευθερισμού.</w:t>
      </w:r>
    </w:p>
    <w:p w:rsidR="00EF197F" w:rsidRDefault="00120B8D">
      <w:pPr>
        <w:spacing w:line="600" w:lineRule="auto"/>
        <w:ind w:firstLine="720"/>
        <w:jc w:val="both"/>
        <w:rPr>
          <w:rFonts w:eastAsia="Times New Roman" w:cs="Times New Roman"/>
          <w:szCs w:val="24"/>
        </w:rPr>
      </w:pPr>
      <w:r>
        <w:rPr>
          <w:rFonts w:eastAsia="Times New Roman" w:cs="Times New Roman"/>
          <w:szCs w:val="24"/>
        </w:rPr>
        <w:t>Εύλογα, συνεπώς, βάζουμε στο στόχαστρο το παρόν νομοσχέδιο, όταν επί τρία χρόνια είναι καταγεγραμμένα τα δείγματα γραφής σας, η πραγματική απέχθεια της Νέας Δημοκρατίας για τις δημόσιες υπηρεσίες, που επιλέγετε να παραμείνουν υποστελεχωμένες και υποχρηματοδοτούμενες, παρ</w:t>
      </w:r>
      <w:r w:rsidR="00BF26B5">
        <w:rPr>
          <w:rFonts w:eastAsia="Times New Roman" w:cs="Times New Roman"/>
          <w:szCs w:val="24"/>
        </w:rPr>
        <w:t xml:space="preserve">’ </w:t>
      </w:r>
      <w:r>
        <w:rPr>
          <w:rFonts w:eastAsia="Times New Roman" w:cs="Times New Roman"/>
          <w:szCs w:val="24"/>
        </w:rPr>
        <w:t>ότι δεν υπάρχουν πια μνημόνια, ώστε εσκεμμένα να απαξιώνονται στην κοινή γνώμη.</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Δηλώνετε στον τίτλο του νομοσχεδίου ότι αφορά την αξιοποίηση του ανθρώπινου δυναμικού του </w:t>
      </w:r>
      <w:r w:rsidR="007E75A5">
        <w:rPr>
          <w:rFonts w:eastAsia="Times New Roman" w:cs="Times New Roman"/>
          <w:szCs w:val="24"/>
        </w:rPr>
        <w:t>δημοσίου</w:t>
      </w:r>
      <w:r>
        <w:rPr>
          <w:rFonts w:eastAsia="Times New Roman" w:cs="Times New Roman"/>
          <w:szCs w:val="24"/>
        </w:rPr>
        <w:t xml:space="preserve">. Μάλιστα. Τι φέρνετε στην </w:t>
      </w:r>
      <w:r>
        <w:rPr>
          <w:rFonts w:eastAsia="Times New Roman" w:cs="Times New Roman"/>
          <w:szCs w:val="24"/>
        </w:rPr>
        <w:lastRenderedPageBreak/>
        <w:t>πραγματικότητα; Μία αδιαφανή διαδικασία αξιολόγησης με κριτήρια μη μετρήσιμες έννοιες, έννοιες που επιδέχονται πολλαπλές ερμηνείες ή κα</w:t>
      </w:r>
      <w:r w:rsidR="007E75A5">
        <w:rPr>
          <w:rFonts w:eastAsia="Times New Roman" w:cs="Times New Roman"/>
          <w:szCs w:val="24"/>
        </w:rPr>
        <w:t>μ</w:t>
      </w:r>
      <w:r>
        <w:rPr>
          <w:rFonts w:eastAsia="Times New Roman" w:cs="Times New Roman"/>
          <w:szCs w:val="24"/>
        </w:rPr>
        <w:t>μία ερμηνεία, όπως η ηγετικότητα που υπάρχει στο</w:t>
      </w:r>
      <w:r w:rsidR="007E75A5">
        <w:rPr>
          <w:rFonts w:eastAsia="Times New Roman" w:cs="Times New Roman"/>
          <w:szCs w:val="24"/>
        </w:rPr>
        <w:t>ν</w:t>
      </w:r>
      <w:r>
        <w:rPr>
          <w:rFonts w:eastAsia="Times New Roman" w:cs="Times New Roman"/>
          <w:szCs w:val="24"/>
        </w:rPr>
        <w:t xml:space="preserve"> νόμο, αλλά δεν υπάρχει σε κανένα λεξικό της ελληνικής γλώσσας. </w:t>
      </w:r>
    </w:p>
    <w:p w:rsidR="00EF197F" w:rsidRDefault="00120B8D">
      <w:pPr>
        <w:spacing w:line="600" w:lineRule="auto"/>
        <w:ind w:firstLine="720"/>
        <w:jc w:val="both"/>
        <w:rPr>
          <w:rFonts w:eastAsia="Times New Roman"/>
          <w:b/>
          <w:bCs/>
          <w:szCs w:val="24"/>
        </w:rPr>
      </w:pPr>
      <w:r>
        <w:rPr>
          <w:rFonts w:eastAsia="Times New Roman" w:cs="Times New Roman"/>
          <w:szCs w:val="24"/>
        </w:rPr>
        <w:t xml:space="preserve">Και ας είμαστε ειλικρινείς, οι συντάκτες του νομοσχεδίου ή δεν έχουν καθόλου άποψη για τις εξελίξεις στην επιστήμη της δημόσιας διοίκησης ή σκόπιμα προσποιούνται ότι αγνοούν ότι διεθνώς εγκαταλείπεται το αυταρχικό μοντέλο διοίκησης από τα πάνω προς τα κάτω. </w:t>
      </w:r>
    </w:p>
    <w:p w:rsidR="00EF197F" w:rsidRDefault="00120B8D">
      <w:pPr>
        <w:spacing w:line="600" w:lineRule="auto"/>
        <w:ind w:firstLine="720"/>
        <w:jc w:val="both"/>
        <w:rPr>
          <w:rFonts w:eastAsia="Times New Roman"/>
          <w:bCs/>
          <w:szCs w:val="24"/>
        </w:rPr>
      </w:pPr>
      <w:r>
        <w:rPr>
          <w:rFonts w:eastAsia="Times New Roman"/>
          <w:bCs/>
          <w:szCs w:val="24"/>
        </w:rPr>
        <w:t xml:space="preserve">Δηλαδή, να πιστέψουμε ότι στο Υπουργείο δεν γνωρίζουν ότι η σύγχρονη δημόσια διοίκηση έχει ως προαπαιτούμενο τη συμμετοχή, ως προαπαιτούμενο την ενδυνάμωση και τη συστράτευση των υπαλλήλων, ώστε να μη φοβούνται να ανταποκριθούν στις αλλαγές που απαιτούνται; Γιατί αυτά απουσιάζουν και το μόνο που υπάρχει είναι το άγρυπνο μάτι του αξιολογητή; </w:t>
      </w:r>
    </w:p>
    <w:p w:rsidR="00EF197F" w:rsidRDefault="00120B8D">
      <w:pPr>
        <w:spacing w:line="600" w:lineRule="auto"/>
        <w:ind w:firstLine="720"/>
        <w:jc w:val="both"/>
        <w:rPr>
          <w:rFonts w:eastAsia="Times New Roman"/>
          <w:bCs/>
          <w:szCs w:val="24"/>
        </w:rPr>
      </w:pPr>
      <w:r>
        <w:rPr>
          <w:rFonts w:eastAsia="Times New Roman"/>
          <w:bCs/>
          <w:szCs w:val="24"/>
        </w:rPr>
        <w:t>Με δεδομένο, μάλιστα, ότι ο αξιολογητής αυτός είναι ένας, δηλαδή ο προϊστάμενος, οδηγούμαστε σε μια διαδικασία εξαρχής ευάλωτη στην αδιαφάνεια, όπως πάντα συμβαίνει με τα μονοπρόσωπα όργανα εξουσίας και στην ουσία θεσπίζεται ένας μηχανισμός που ανταποκρίνεται στη λογική της διοίκησης του ’50 και του ’60, στη λογική του πιστοποιητικού των «γαλάζιων» φρονημάτων, η οποία δεν έχει κα</w:t>
      </w:r>
      <w:r w:rsidR="007E75A5">
        <w:rPr>
          <w:rFonts w:eastAsia="Times New Roman"/>
          <w:bCs/>
          <w:szCs w:val="24"/>
        </w:rPr>
        <w:t>μ</w:t>
      </w:r>
      <w:r>
        <w:rPr>
          <w:rFonts w:eastAsia="Times New Roman"/>
          <w:bCs/>
          <w:szCs w:val="24"/>
        </w:rPr>
        <w:t>μία σχέση με τις ανάγκες ενός σύγχρονου κράτους του 21</w:t>
      </w:r>
      <w:r w:rsidRPr="00A73F42">
        <w:rPr>
          <w:rFonts w:eastAsia="Times New Roman"/>
          <w:bCs/>
          <w:szCs w:val="24"/>
          <w:vertAlign w:val="superscript"/>
        </w:rPr>
        <w:t>ου</w:t>
      </w:r>
      <w:r>
        <w:rPr>
          <w:rFonts w:eastAsia="Times New Roman"/>
          <w:bCs/>
          <w:szCs w:val="24"/>
        </w:rPr>
        <w:t xml:space="preserve"> αιώνα. </w:t>
      </w:r>
    </w:p>
    <w:p w:rsidR="00EF197F" w:rsidRDefault="00120B8D">
      <w:pPr>
        <w:spacing w:line="600" w:lineRule="auto"/>
        <w:ind w:firstLine="720"/>
        <w:jc w:val="both"/>
        <w:rPr>
          <w:rFonts w:eastAsia="Times New Roman"/>
          <w:bCs/>
          <w:szCs w:val="24"/>
        </w:rPr>
      </w:pPr>
      <w:r>
        <w:rPr>
          <w:rFonts w:eastAsia="Times New Roman"/>
          <w:bCs/>
          <w:szCs w:val="24"/>
        </w:rPr>
        <w:lastRenderedPageBreak/>
        <w:t xml:space="preserve">Για άλλη μια φορά είναι παρούσα η συντήρηση που διατρέχει κάθε νομοθέτημα της Κυβέρνησης Μητσοτάκη, ο κομματισμός, η αναπαραγωγή των πελατειακών σχέσεων, τα μόνιμα μυωπικά γυαλιά που καθιστούν ολόκληρη τη σύλληψη του νόμου εκ βάθρων και αντιφατική, αλλά και αντιδημοκρατική. </w:t>
      </w:r>
    </w:p>
    <w:p w:rsidR="00EF197F" w:rsidRDefault="00120B8D">
      <w:pPr>
        <w:spacing w:line="600" w:lineRule="auto"/>
        <w:ind w:firstLine="720"/>
        <w:jc w:val="both"/>
        <w:rPr>
          <w:rFonts w:eastAsia="Times New Roman"/>
          <w:bCs/>
          <w:szCs w:val="24"/>
        </w:rPr>
      </w:pPr>
      <w:r>
        <w:rPr>
          <w:rFonts w:eastAsia="Times New Roman"/>
          <w:bCs/>
          <w:szCs w:val="24"/>
        </w:rPr>
        <w:t xml:space="preserve">Αυτή η αντιδημοκρατική διάσταση του σχεδίου νόμου πολλαπλασιάζεται από το γεγονός ότι απουσιάζει οποιαδήποτε ρύθμιση ή αναφορά για το ζήτημα επιλογής προϊσταμένων, η οποία γίνεται από την παρούσα Κυβέρνηση κατ’ εξακολούθηση με ανάθεση και όχι με διαδικασία κρίσεων, δημιουργώντας έτσι ένα απόστημα, μια παθογένεια εντός του σώματος της ελληνικής δημόσιας διοίκησης. </w:t>
      </w:r>
    </w:p>
    <w:p w:rsidR="00EF197F" w:rsidRDefault="00120B8D">
      <w:pPr>
        <w:spacing w:line="600" w:lineRule="auto"/>
        <w:ind w:firstLine="720"/>
        <w:jc w:val="both"/>
        <w:rPr>
          <w:rFonts w:eastAsia="Times New Roman"/>
          <w:bCs/>
          <w:szCs w:val="24"/>
        </w:rPr>
      </w:pPr>
      <w:r>
        <w:rPr>
          <w:rFonts w:eastAsia="Times New Roman"/>
          <w:bCs/>
          <w:szCs w:val="24"/>
        </w:rPr>
        <w:t>Το θέμα που προκύπτει είναι προφανές</w:t>
      </w:r>
      <w:r w:rsidRPr="00A73F42">
        <w:rPr>
          <w:rFonts w:eastAsia="Times New Roman"/>
          <w:bCs/>
          <w:szCs w:val="24"/>
        </w:rPr>
        <w:t xml:space="preserve">: </w:t>
      </w:r>
      <w:r>
        <w:rPr>
          <w:rFonts w:eastAsia="Times New Roman"/>
          <w:bCs/>
          <w:szCs w:val="24"/>
        </w:rPr>
        <w:t xml:space="preserve">Ποιοι θα κρίνουν, ποιοι θα αξιολογούν, ποιοι θα βάζουν τους στόχους, ποιοι θα κατανέμουν τα μπόνους επίτευξης στόχων; Η απάντησή σας ποια είναι; Οι δοτοί που έχουν τοποθετηθεί με εντελώς αναξιοκρατικό τρόπο στις θέσεις ευθύνης. </w:t>
      </w:r>
    </w:p>
    <w:p w:rsidR="00EF197F" w:rsidRDefault="00120B8D">
      <w:pPr>
        <w:spacing w:line="600" w:lineRule="auto"/>
        <w:ind w:firstLine="720"/>
        <w:jc w:val="both"/>
        <w:rPr>
          <w:rFonts w:eastAsia="Times New Roman"/>
          <w:bCs/>
          <w:szCs w:val="24"/>
        </w:rPr>
      </w:pPr>
      <w:r>
        <w:rPr>
          <w:rFonts w:eastAsia="Times New Roman"/>
          <w:bCs/>
          <w:szCs w:val="24"/>
        </w:rPr>
        <w:t>Ρωτάμε</w:t>
      </w:r>
      <w:r w:rsidRPr="00A73F42">
        <w:rPr>
          <w:rFonts w:eastAsia="Times New Roman"/>
          <w:bCs/>
          <w:szCs w:val="24"/>
        </w:rPr>
        <w:t xml:space="preserve">: </w:t>
      </w:r>
      <w:r>
        <w:rPr>
          <w:rFonts w:eastAsia="Times New Roman"/>
          <w:bCs/>
          <w:szCs w:val="24"/>
        </w:rPr>
        <w:t xml:space="preserve">Στο κτήριο της Σταδίου έχουν λήξει από πέρσι οι θητείες τεσσάρων γενικών διευθυντών και δεν έχουν ακόμα προκηρυχθεί, ναι ή όχι; Οι διευθυντές είναι με ανάθεση, ναι ή όχι; Όλοι οι τμηματάρχες είναι επίσης τοποθετημένοι με ανάθεση, ναι ή όχι; Όλοι αυτοί τώρα θα αξιολογούν τους υφισταμένους. Μάλιστα. Σε τι κρίσεις θα προβεί αυτό το υποσύστημα «ημετέρων» που επικάθεται τόσα χρόνια τώρα στην ελληνική δημόσια διοίκηση </w:t>
      </w:r>
      <w:r>
        <w:rPr>
          <w:rFonts w:eastAsia="Times New Roman"/>
          <w:bCs/>
          <w:szCs w:val="24"/>
        </w:rPr>
        <w:lastRenderedPageBreak/>
        <w:t xml:space="preserve">που επιδιώκει να την καθορίζει ασφυκτικά και σίγουρα δεν θέλει να την εξορθολογίσει; Αυτού του μηχανισμού τις επιδιώξεις εξυπηρετεί το σχέδιο νόμου που φέρνετε. </w:t>
      </w:r>
    </w:p>
    <w:p w:rsidR="00EF197F" w:rsidRDefault="00120B8D">
      <w:pPr>
        <w:spacing w:line="600" w:lineRule="auto"/>
        <w:ind w:firstLine="720"/>
        <w:jc w:val="both"/>
        <w:rPr>
          <w:rFonts w:eastAsia="Times New Roman"/>
          <w:bCs/>
          <w:szCs w:val="24"/>
        </w:rPr>
      </w:pPr>
      <w:r>
        <w:rPr>
          <w:rFonts w:eastAsia="Times New Roman"/>
          <w:bCs/>
          <w:szCs w:val="24"/>
        </w:rPr>
        <w:t>Υπάρχει άλλος τρόπος; Και βέβαια υπάρχει. Η συμμετοχή των ίδιων των υπαλλήλων στη συγκρότηση των στόχων, όπως προέβλεπε ο ν</w:t>
      </w:r>
      <w:r w:rsidR="007E75A5">
        <w:rPr>
          <w:rFonts w:eastAsia="Times New Roman"/>
          <w:bCs/>
          <w:szCs w:val="24"/>
        </w:rPr>
        <w:t>.</w:t>
      </w:r>
      <w:r>
        <w:rPr>
          <w:rFonts w:eastAsia="Times New Roman"/>
          <w:bCs/>
          <w:szCs w:val="24"/>
        </w:rPr>
        <w:t>4369 του ΣΥΡΙΖΑ που εγκαταλείφθηκε χωρίς ποτέ να εφαρμοστεί επί της ουσίας, ο οποίος κινούνταν στην ακριβώς αντίθετη λογική από το παρόν σχέδιο νόμου. Επιδίωκε τη συστράτευση των λειτουργών της δημόσιας διοίκησης με στόχο τη βελτίωση της λειτουργίας των υπηρεσιών και την αλλαγή της οργανωσιακής κουλτούρας. Στον ν</w:t>
      </w:r>
      <w:r w:rsidR="007E75A5">
        <w:rPr>
          <w:rFonts w:eastAsia="Times New Roman"/>
          <w:bCs/>
          <w:szCs w:val="24"/>
        </w:rPr>
        <w:t>.</w:t>
      </w:r>
      <w:r>
        <w:rPr>
          <w:rFonts w:eastAsia="Times New Roman"/>
          <w:bCs/>
          <w:szCs w:val="24"/>
        </w:rPr>
        <w:t xml:space="preserve">4369 προβλεπόταν επίσης αξιολόγηση του οργανωσιακού περιβάλλοντος μέσα στο οποίο λαμβάνει χώρα η διοικητική δράση. Τέτοια αξιολόγηση φυσικά στο παρόν νομοσχέδιο δεν υπάρχει. </w:t>
      </w:r>
    </w:p>
    <w:p w:rsidR="00EF197F" w:rsidRDefault="00120B8D">
      <w:pPr>
        <w:spacing w:line="600" w:lineRule="auto"/>
        <w:ind w:firstLine="720"/>
        <w:jc w:val="both"/>
        <w:rPr>
          <w:rFonts w:eastAsia="Times New Roman"/>
          <w:bCs/>
          <w:szCs w:val="24"/>
        </w:rPr>
      </w:pPr>
      <w:r>
        <w:rPr>
          <w:rFonts w:eastAsia="Times New Roman"/>
          <w:bCs/>
          <w:szCs w:val="24"/>
        </w:rPr>
        <w:t xml:space="preserve">Παρομοίως, απουσιάζει οποιαδήποτε αναφορά στην υποστελέχωση. Κατά μέσο όρο όλες οι υπηρεσίες υπολείπονται κατά 30%, κυρίες και κύριοι συνάδελφοι, του αριθμού των ατόμων που προβλέπονται στο αντίστοιχο οργανόγραμμα. Υπάρχουν φορείς που τα κενά φτάνουν στο διπλάσιο ποσοστό. </w:t>
      </w:r>
    </w:p>
    <w:p w:rsidR="00EF197F" w:rsidRDefault="00120B8D">
      <w:pPr>
        <w:spacing w:line="600" w:lineRule="auto"/>
        <w:ind w:firstLine="720"/>
        <w:jc w:val="both"/>
        <w:rPr>
          <w:rFonts w:eastAsia="Times New Roman"/>
          <w:bCs/>
          <w:szCs w:val="24"/>
        </w:rPr>
      </w:pPr>
      <w:r>
        <w:rPr>
          <w:rFonts w:eastAsia="Times New Roman"/>
          <w:bCs/>
          <w:szCs w:val="24"/>
        </w:rPr>
        <w:t xml:space="preserve">Πώς θα αξιολογηθεί το προσωπικό, ας πούμε, της Πυροσβεστικής Υπηρεσίας που αριθμεί περίπου </w:t>
      </w:r>
      <w:r w:rsidR="00661C74">
        <w:rPr>
          <w:rFonts w:eastAsia="Times New Roman"/>
          <w:bCs/>
          <w:szCs w:val="24"/>
        </w:rPr>
        <w:t xml:space="preserve">τέσσερις χιλιάδες </w:t>
      </w:r>
      <w:r>
        <w:rPr>
          <w:rFonts w:eastAsia="Times New Roman"/>
          <w:bCs/>
          <w:szCs w:val="24"/>
        </w:rPr>
        <w:t xml:space="preserve">κενές οργανικές θέσεις; Πώς θα αξιολογηθεί το προσωπικό των νοσοκομείων που με υπεράνθρωπες </w:t>
      </w:r>
      <w:r>
        <w:rPr>
          <w:rFonts w:eastAsia="Times New Roman"/>
          <w:bCs/>
          <w:szCs w:val="24"/>
        </w:rPr>
        <w:lastRenderedPageBreak/>
        <w:t xml:space="preserve">προσπάθειες καλείται με μόνο όπλο τη συνείδησή του να αντιμετωπίσει τις τεράστιες ελλείψεις όχι μόνο λόγω της αδιαφορίας σας, αλλά και λόγω της στρατηγικής σας που θέλει τον πολίτη πελάτη των κλινικαρχών και άρα το Εθνικό Σύστημα Υγείας ανυπεράσπιστο; Πώς θα αξιολογηθεί το προσωπικό των ΟΤΑ, όταν συστηματικά φορτώνετε με αρμοδιότητες τους δήμους χωρίς τους αντίστοιχους πόρους; Πώς θα κάνουν το καθήκον τους οι υπάλληλοι, οι δημόσιοι υπηρετούντες, όταν βρίσκονται αντιμέτωποι καθημερινά με την πολυνομία που πολλαπλασιάστηκε με το επιτελικό σας μπάχαλο, όταν συνεχώς νομοθετείτε κατά παρέκκλιση ρυθμίσεις με </w:t>
      </w:r>
      <w:r>
        <w:rPr>
          <w:rFonts w:eastAsia="Times New Roman"/>
          <w:bCs/>
          <w:szCs w:val="24"/>
          <w:lang w:val="en-US"/>
        </w:rPr>
        <w:t>fast</w:t>
      </w:r>
      <w:r w:rsidRPr="00AB0D73">
        <w:rPr>
          <w:rFonts w:eastAsia="Times New Roman"/>
          <w:bCs/>
          <w:szCs w:val="24"/>
        </w:rPr>
        <w:t xml:space="preserve"> </w:t>
      </w:r>
      <w:r>
        <w:rPr>
          <w:rFonts w:eastAsia="Times New Roman"/>
          <w:bCs/>
          <w:szCs w:val="24"/>
          <w:lang w:val="en-US"/>
        </w:rPr>
        <w:t>track</w:t>
      </w:r>
      <w:r>
        <w:rPr>
          <w:rFonts w:eastAsia="Times New Roman"/>
          <w:bCs/>
          <w:szCs w:val="24"/>
        </w:rPr>
        <w:t xml:space="preserve"> διαδικασίες και βέβαια με απευθείας αναθέσεις; </w:t>
      </w:r>
    </w:p>
    <w:p w:rsidR="00EF197F" w:rsidRDefault="00120B8D">
      <w:pPr>
        <w:spacing w:line="600" w:lineRule="auto"/>
        <w:ind w:firstLine="720"/>
        <w:jc w:val="both"/>
        <w:rPr>
          <w:rFonts w:eastAsia="Times New Roman"/>
          <w:bCs/>
          <w:szCs w:val="24"/>
        </w:rPr>
      </w:pPr>
      <w:r>
        <w:rPr>
          <w:rFonts w:eastAsia="Times New Roman"/>
          <w:bCs/>
          <w:szCs w:val="24"/>
        </w:rPr>
        <w:t xml:space="preserve">Κυρίες και κύριοι συνάδελφοι, το ξέρετε ότι λέω αλήθεια. Έχουμε ένα δημόσιο τομέα χωρίς επαρκές προσωπικό, αφημένο χωρίς πόρους, χωρίς υποδομές. Έχουμε ένα δημόσιο τομέα με προσωπικό εξαιρετικά κακοπληρωμένο. Σύμφωνα με πρόσφατη έρευνα της ΑΔΕΔΥ για την εξέλιξη των μισθών στο δημόσιο, διαπιστώθηκε ότι στην περίπτωση της Ελλάδας κατά την περίοδο 2008-2020 ο μέσος μισθός υποχώρησε κατά 25,6%, ενώ αντίθετα στην Ευρωζώνη αυξήθηκε κατά 21,4% και στην Ευρωπαϊκή Ένωση κατά 23,8%. Έχουμε ένα δημόσιο τομέα με τις θέσεις ευθύνης στελεχωμένες όλες σχεδόν από «ημετέρους». Έχουμε την εικόνα ενός δημοσίου που αντιμετωπίζεται άλλοτε ως λάφυρο για την εξυπηρέτηση «ημετέρων» και </w:t>
      </w:r>
      <w:r>
        <w:rPr>
          <w:rFonts w:eastAsia="Times New Roman"/>
          <w:bCs/>
          <w:szCs w:val="24"/>
        </w:rPr>
        <w:lastRenderedPageBreak/>
        <w:t xml:space="preserve">άλλοτε ως εμπόδιο της άπληστης κερδοφορίας των φίλων και των χορηγών τους. </w:t>
      </w:r>
    </w:p>
    <w:p w:rsidR="00EF197F" w:rsidRDefault="00120B8D">
      <w:pPr>
        <w:spacing w:line="600" w:lineRule="auto"/>
        <w:ind w:firstLine="720"/>
        <w:jc w:val="both"/>
        <w:rPr>
          <w:rFonts w:eastAsia="Times New Roman"/>
          <w:bCs/>
          <w:szCs w:val="24"/>
        </w:rPr>
      </w:pPr>
      <w:r>
        <w:rPr>
          <w:rFonts w:eastAsia="Times New Roman"/>
          <w:bCs/>
          <w:szCs w:val="24"/>
        </w:rPr>
        <w:t xml:space="preserve">Είναι γεγονός –το παραδέχτηκε ο κύριος Υπουργός στις </w:t>
      </w:r>
      <w:r w:rsidR="00661C74">
        <w:rPr>
          <w:rFonts w:eastAsia="Times New Roman"/>
          <w:bCs/>
          <w:szCs w:val="24"/>
        </w:rPr>
        <w:t>επιτροπές</w:t>
      </w:r>
      <w:r>
        <w:rPr>
          <w:rFonts w:eastAsia="Times New Roman"/>
          <w:bCs/>
          <w:szCs w:val="24"/>
        </w:rPr>
        <w:t>- ότι πράγματι έχουμε πάρα πολύ διαφορετικές αντιλήψεις για τη λειτουργία των δημόσιων υπηρεσιών. Ευτυχώς, λέμε εμείς, που έχουμε διαφορετικές απόψεις. Εσείς θέλετε ένα δημόσιο που θα εξυπηρετεί τις κομματικές σας βλέψεις. Εμείς θέλουμε ένα σύγχρονο και αποτελεσματικό δημόσιο. Εσείς θέλετε ένα δημόσιο αποτελεσματικό για τα συμφέροντα της Κυβέρνησης. Εμείς θέλουμε ένα αποτελεσματικό δημόσιο για τα συμφέροντα του ελληνικού λαού. Λόγω τιμής, είμαστε περήφανες και περήφανοι που έχουμε τόσο διαφορετικές αντιλήψεις από εσάς.</w:t>
      </w:r>
    </w:p>
    <w:p w:rsidR="00EF197F" w:rsidRDefault="00120B8D">
      <w:pPr>
        <w:spacing w:line="600" w:lineRule="auto"/>
        <w:ind w:firstLine="720"/>
        <w:jc w:val="both"/>
        <w:rPr>
          <w:rFonts w:eastAsia="Times New Roman"/>
          <w:bCs/>
          <w:szCs w:val="24"/>
        </w:rPr>
      </w:pPr>
      <w:r>
        <w:rPr>
          <w:rFonts w:eastAsia="Times New Roman"/>
          <w:bCs/>
          <w:szCs w:val="24"/>
        </w:rPr>
        <w:t>Ευχαριστώ πολύ.</w:t>
      </w:r>
    </w:p>
    <w:p w:rsidR="00EF197F" w:rsidRDefault="00120B8D">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rsidR="00EF197F" w:rsidRDefault="00120B8D">
      <w:pPr>
        <w:spacing w:line="600" w:lineRule="auto"/>
        <w:ind w:firstLine="720"/>
        <w:jc w:val="both"/>
        <w:rPr>
          <w:rFonts w:eastAsia="Times New Roman"/>
          <w:bCs/>
          <w:szCs w:val="24"/>
        </w:rPr>
      </w:pPr>
      <w:r w:rsidRPr="00075A77">
        <w:rPr>
          <w:rFonts w:eastAsia="Times New Roman"/>
          <w:b/>
          <w:bCs/>
          <w:szCs w:val="24"/>
        </w:rPr>
        <w:t>ΠΡΟΕΔΡΕΥΩΝ (Απόστολος Αβδελάς):</w:t>
      </w:r>
      <w:r w:rsidRPr="00AB0D73">
        <w:rPr>
          <w:rFonts w:eastAsia="Times New Roman"/>
          <w:bCs/>
          <w:szCs w:val="24"/>
        </w:rPr>
        <w:t xml:space="preserve"> </w:t>
      </w:r>
      <w:r>
        <w:rPr>
          <w:rFonts w:eastAsia="Times New Roman"/>
          <w:bCs/>
          <w:szCs w:val="24"/>
        </w:rPr>
        <w:t>Ευχαριστούμε, κυρία Χρηστίδου.</w:t>
      </w:r>
    </w:p>
    <w:p w:rsidR="00EF197F" w:rsidRDefault="00120B8D">
      <w:pPr>
        <w:spacing w:line="600" w:lineRule="auto"/>
        <w:ind w:firstLine="720"/>
        <w:jc w:val="both"/>
        <w:rPr>
          <w:rFonts w:eastAsia="Times New Roman"/>
          <w:bCs/>
          <w:szCs w:val="24"/>
        </w:rPr>
      </w:pPr>
      <w:r>
        <w:rPr>
          <w:rFonts w:eastAsia="Times New Roman"/>
          <w:bCs/>
          <w:szCs w:val="24"/>
        </w:rPr>
        <w:t>Καλείται στο Βήμα ο Βουλευτής του ΣΥΡΙΖΑ</w:t>
      </w:r>
      <w:r w:rsidR="00661C74">
        <w:rPr>
          <w:rFonts w:eastAsia="Times New Roman"/>
          <w:bCs/>
          <w:szCs w:val="24"/>
        </w:rPr>
        <w:t xml:space="preserve"> </w:t>
      </w:r>
      <w:r>
        <w:rPr>
          <w:rFonts w:eastAsia="Times New Roman"/>
          <w:bCs/>
          <w:szCs w:val="24"/>
        </w:rPr>
        <w:t>-</w:t>
      </w:r>
      <w:r w:rsidR="00661C74">
        <w:rPr>
          <w:rFonts w:eastAsia="Times New Roman"/>
          <w:bCs/>
          <w:szCs w:val="24"/>
        </w:rPr>
        <w:t xml:space="preserve"> </w:t>
      </w:r>
      <w:r>
        <w:rPr>
          <w:rFonts w:eastAsia="Times New Roman"/>
          <w:bCs/>
          <w:szCs w:val="24"/>
        </w:rPr>
        <w:t>Προοδευτική Συμμαχία κ. Νικόλαος Συρμαλένιος και μετά έχει τον λόγο η Βουλευτής του ΣΥΡΙΖΑ</w:t>
      </w:r>
      <w:r w:rsidR="00661C74">
        <w:rPr>
          <w:rFonts w:eastAsia="Times New Roman"/>
          <w:bCs/>
          <w:szCs w:val="24"/>
        </w:rPr>
        <w:t xml:space="preserve"> </w:t>
      </w:r>
      <w:r>
        <w:rPr>
          <w:rFonts w:eastAsia="Times New Roman"/>
          <w:bCs/>
          <w:szCs w:val="24"/>
        </w:rPr>
        <w:t>-</w:t>
      </w:r>
      <w:r w:rsidR="00661C74">
        <w:rPr>
          <w:rFonts w:eastAsia="Times New Roman"/>
          <w:bCs/>
          <w:szCs w:val="24"/>
        </w:rPr>
        <w:t xml:space="preserve"> </w:t>
      </w:r>
      <w:r>
        <w:rPr>
          <w:rFonts w:eastAsia="Times New Roman"/>
          <w:bCs/>
          <w:szCs w:val="24"/>
        </w:rPr>
        <w:t xml:space="preserve">Προοδευτική Συμμαχία </w:t>
      </w:r>
      <w:r w:rsidR="00661C74">
        <w:rPr>
          <w:rFonts w:eastAsia="Times New Roman"/>
          <w:bCs/>
          <w:szCs w:val="24"/>
        </w:rPr>
        <w:t xml:space="preserve">κ. </w:t>
      </w:r>
      <w:r>
        <w:rPr>
          <w:rFonts w:eastAsia="Times New Roman"/>
          <w:bCs/>
          <w:szCs w:val="24"/>
        </w:rPr>
        <w:t>Θεανώ Φωτίου.</w:t>
      </w:r>
    </w:p>
    <w:p w:rsidR="00EF197F" w:rsidRDefault="00120B8D">
      <w:pPr>
        <w:spacing w:line="600" w:lineRule="auto"/>
        <w:ind w:firstLine="720"/>
        <w:jc w:val="both"/>
        <w:rPr>
          <w:rFonts w:eastAsia="Times New Roman"/>
          <w:bCs/>
          <w:szCs w:val="24"/>
        </w:rPr>
      </w:pPr>
      <w:r>
        <w:rPr>
          <w:rFonts w:eastAsia="Times New Roman"/>
          <w:bCs/>
          <w:szCs w:val="24"/>
        </w:rPr>
        <w:t>Ορίστε, κύριε συνάδελφε, έχετε τον λόγο.</w:t>
      </w:r>
    </w:p>
    <w:p w:rsidR="00EF197F" w:rsidRDefault="00120B8D">
      <w:pPr>
        <w:spacing w:line="600" w:lineRule="auto"/>
        <w:ind w:firstLine="720"/>
        <w:jc w:val="both"/>
        <w:rPr>
          <w:rFonts w:eastAsia="Times New Roman"/>
          <w:bCs/>
          <w:szCs w:val="24"/>
        </w:rPr>
      </w:pPr>
      <w:r w:rsidRPr="00075A77">
        <w:rPr>
          <w:rFonts w:eastAsia="Times New Roman"/>
          <w:b/>
          <w:bCs/>
          <w:szCs w:val="24"/>
        </w:rPr>
        <w:lastRenderedPageBreak/>
        <w:t>ΝΙΚΟΛΑΟΣ ΣΥΡΜΑΛΕΝΙΟΣ:</w:t>
      </w:r>
      <w:r>
        <w:rPr>
          <w:rFonts w:eastAsia="Times New Roman"/>
          <w:bCs/>
          <w:szCs w:val="24"/>
        </w:rPr>
        <w:t xml:space="preserve"> Ευχαριστώ πολύ, κύριε Πρόεδρε.</w:t>
      </w:r>
    </w:p>
    <w:p w:rsidR="00EF197F" w:rsidRDefault="00120B8D">
      <w:pPr>
        <w:spacing w:line="600" w:lineRule="auto"/>
        <w:ind w:firstLine="720"/>
        <w:jc w:val="both"/>
        <w:rPr>
          <w:rFonts w:eastAsia="Times New Roman"/>
          <w:bCs/>
          <w:szCs w:val="24"/>
        </w:rPr>
      </w:pPr>
      <w:r>
        <w:rPr>
          <w:rFonts w:eastAsia="Times New Roman"/>
          <w:bCs/>
          <w:szCs w:val="24"/>
        </w:rPr>
        <w:t>Κύριε Υπουργέ, κυρίες και κύριοι συνάδελφοι, έρχεται σήμερα άλλος ένας νόμος για τη δημόσια διοίκηση μετά από δεκαετίες που αυτή η δημόσια διοίκηση -την οποία αποκαλούμε όλοι και αποκαλεί και ο ελληνικός λαός «μεγάλο ασθενή»- δεν έχει δει ουσιαστικές αλλαγές τέτοιες που να μπορούμε να πούμε ότι έχουμε ένα κράτος αποτελεσματικό, μια δημόσια διοίκηση αποτελεσματική που να εξυπηρετεί τους πολίτες.</w:t>
      </w:r>
    </w:p>
    <w:p w:rsidR="00EF197F" w:rsidRDefault="00120B8D">
      <w:pPr>
        <w:spacing w:line="600" w:lineRule="auto"/>
        <w:ind w:firstLine="720"/>
        <w:jc w:val="both"/>
        <w:rPr>
          <w:rFonts w:eastAsia="Times New Roman"/>
          <w:bCs/>
          <w:szCs w:val="24"/>
        </w:rPr>
      </w:pPr>
      <w:r>
        <w:rPr>
          <w:rFonts w:eastAsia="Times New Roman"/>
          <w:bCs/>
          <w:szCs w:val="24"/>
        </w:rPr>
        <w:t xml:space="preserve">Βεβαίως, οι κυβερνήσεις της </w:t>
      </w:r>
      <w:r w:rsidR="00661C74">
        <w:rPr>
          <w:rFonts w:eastAsia="Times New Roman"/>
          <w:bCs/>
          <w:szCs w:val="24"/>
        </w:rPr>
        <w:t xml:space="preserve">Δεξιάς </w:t>
      </w:r>
      <w:r>
        <w:rPr>
          <w:rFonts w:eastAsia="Times New Roman"/>
          <w:bCs/>
          <w:szCs w:val="24"/>
        </w:rPr>
        <w:t xml:space="preserve">πάντα ήθελαν μια δημόσια διοίκηση που να εξυπηρετεί τα μεγάλα ιδιωτικά συμφέροντα. Έτσι την οικοδόμησαν και με το κομματικό κράτος από το ’50 και μετά. Οικοδόμησαν μια δημόσια διοίκηση αναξιοκρατική, κομματική, η οποία ήταν δυνάστης τελικά στον ελληνικό λαό και χρησιμοποιούσε τους δημοσίους υπαλλήλους ως θύτες και θύματα. </w:t>
      </w:r>
    </w:p>
    <w:p w:rsidR="00EF197F" w:rsidRDefault="00120B8D">
      <w:pPr>
        <w:spacing w:line="600" w:lineRule="auto"/>
        <w:ind w:firstLine="720"/>
        <w:jc w:val="both"/>
        <w:rPr>
          <w:rFonts w:eastAsia="Times New Roman"/>
          <w:bCs/>
          <w:szCs w:val="24"/>
        </w:rPr>
      </w:pPr>
      <w:r>
        <w:rPr>
          <w:rFonts w:eastAsia="Times New Roman"/>
          <w:bCs/>
          <w:szCs w:val="24"/>
        </w:rPr>
        <w:t xml:space="preserve">Η μόνη ουσιαστική αλλαγή που έχει γίνει τα τελευταία χρόνια είναι η ψηφιοποίηση τομέων της δημόσιας διοίκησης και αυτό είναι πολύ καλό και σημαντικό. Βεβαίως η ψηφιοποίηση δεν είναι έργο της Νέας Δημοκρατίας των τριών τελευταίων χρόνων. Έχει ξεκινήσει εδώ και αρκετά χρόνια, εντάθηκε και στη δική μας διακυβέρνηση και σήμερα συνεχίζεται -και καλώς συνεχίζεται- σε κάποιους τομείς, υπό την πίεση βέβαια και των ευρωπαϊκών οδηγιών και συνθηκών. </w:t>
      </w:r>
    </w:p>
    <w:p w:rsidR="00EF197F" w:rsidRDefault="00120B8D">
      <w:pPr>
        <w:spacing w:line="600" w:lineRule="auto"/>
        <w:ind w:firstLine="720"/>
        <w:jc w:val="both"/>
        <w:rPr>
          <w:rFonts w:eastAsia="Times New Roman"/>
          <w:bCs/>
          <w:szCs w:val="24"/>
        </w:rPr>
      </w:pPr>
      <w:r>
        <w:rPr>
          <w:rFonts w:eastAsia="Times New Roman"/>
          <w:bCs/>
          <w:szCs w:val="24"/>
        </w:rPr>
        <w:lastRenderedPageBreak/>
        <w:t xml:space="preserve">Μετά τη δεκαετία του ’90 επικράτησε με τη λογική του νεοφιλελευθερισμού μια άλλη ιδέα, ότι δηλαδή χρειαζόμαστε λιγότερο κράτος, ότι δεν θέλουμε αυτήν τη δημόσια διοίκηση τη διογκωμένη, η οποία θα ανακατεύεται σ’ όλα τα επίπεδα και σ’ όλους τους τομείς. Θέλουμε, λοιπόν, λιγότερο κράτος και αυτό θα το συνοδεύουμε με εκχώρηση κρίσιμων τομέων της οικονομίας και της κοινωνίας στον ιδιωτικό τομέα. </w:t>
      </w:r>
    </w:p>
    <w:p w:rsidR="00EF197F" w:rsidRDefault="00120B8D">
      <w:pPr>
        <w:spacing w:line="600" w:lineRule="auto"/>
        <w:ind w:firstLine="720"/>
        <w:jc w:val="both"/>
        <w:rPr>
          <w:rFonts w:eastAsia="Times New Roman"/>
          <w:bCs/>
          <w:szCs w:val="24"/>
        </w:rPr>
      </w:pPr>
      <w:r>
        <w:rPr>
          <w:rFonts w:eastAsia="Times New Roman"/>
          <w:bCs/>
          <w:szCs w:val="24"/>
        </w:rPr>
        <w:t>Αυτό προσπαθήσατε να οικοδομήσετε όταν ήσασταν κυβέρνηση, ακόμα και πριν από τα μνημόνια. Βεβαίως μετά ήλθε και ο «οδοστρωτήρας» των μνημονίων που μετέτρεψε τη δημόσια διοίκηση απλώς σε ένα όργανο επιτελικό, του οποίου αφαιρέθηκαν οι ουσιαστικές αρμοδιότητες και όλα αποφασίζονταν από κάποια οικονομικά κέντρα των θεσμών, τα οποία υπηρετούσαν οι κυβερνήσεις.</w:t>
      </w:r>
    </w:p>
    <w:p w:rsidR="001960E2" w:rsidRDefault="00C55A68">
      <w:pPr>
        <w:tabs>
          <w:tab w:val="left" w:pos="3020"/>
        </w:tabs>
        <w:spacing w:line="600" w:lineRule="auto"/>
        <w:ind w:firstLine="720"/>
        <w:jc w:val="both"/>
        <w:rPr>
          <w:rFonts w:eastAsia="Times New Roman" w:cs="Times New Roman"/>
          <w:szCs w:val="24"/>
        </w:rPr>
      </w:pPr>
      <w:r>
        <w:rPr>
          <w:rFonts w:eastAsia="Times New Roman" w:cs="Times New Roman"/>
          <w:szCs w:val="24"/>
        </w:rPr>
        <w:t>Τι κάνετε, λοιπόν, σήμερα; Θεσμοθετείτε μια νέα -υποτίθεται- δημόσια διοίκηση, ένα δίκτυο συμβούλων ανάπτυξης ανθρώπινου δυναμικού. Τι κάνει αυτό το δίκτυο; Ακυρώνει την ιεραρχία; Είναι παράλληλο σύστημα διοίκησης; Τι ακριβώς κάνει; «Δίκτυο συμβούλων ανάπτυξης ανθρώπινου δυναμικού». Πού είναι το ανθρώπινο δυναμικό το οποίο υπάρχει και είναι και αξιόμαχο και έχει πολύ μεγάλες ικανότητες και δεξιότητες αυτό το προσωπικό που υπηρετεί επί πολλά χρόνια σε Υπουργεία και στη δημόσια διοίκηση;</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Δεύτερο ζήτημα, φέρνετε μια αξιολόγηση, αξιολόγηση εκ των άνω, χωρίς κα</w:t>
      </w:r>
      <w:r w:rsidR="00C11B5D">
        <w:rPr>
          <w:rFonts w:eastAsia="Times New Roman" w:cs="Times New Roman"/>
          <w:szCs w:val="24"/>
        </w:rPr>
        <w:t>μ</w:t>
      </w:r>
      <w:r>
        <w:rPr>
          <w:rFonts w:eastAsia="Times New Roman" w:cs="Times New Roman"/>
          <w:szCs w:val="24"/>
        </w:rPr>
        <w:t>μία συμμετοχή των από κάτω. Και όταν λέω των από κάτω, εννοώ της ολομέλειας των τμημάτων και των διευθύνσεων, μια ιδέα δική μας που την εισαγάγαμε στη δημόσια διοίκηση από τη δεκαετία του 1980. Βεβαίως τότε για εσάς αυτό ήταν ένα περίεργο πράγμα, το οποίο δεν θέλατε να αντιμετωπίσετε, διότι θέλατε τα πάντα να κατευθύνονται εκ των άνω μέσα από τους γενικούς διευθυντές στους οποίους πάντα ελέγχατε με κομματικά κριτήρια. Όταν ακούσατε τη λέξη «ολομέλεια», δηλαδή</w:t>
      </w:r>
      <w:r w:rsidR="00C11B5D">
        <w:rPr>
          <w:rFonts w:eastAsia="Times New Roman" w:cs="Times New Roman"/>
          <w:szCs w:val="24"/>
        </w:rPr>
        <w:t>,</w:t>
      </w:r>
      <w:r>
        <w:rPr>
          <w:rFonts w:eastAsia="Times New Roman" w:cs="Times New Roman"/>
          <w:szCs w:val="24"/>
        </w:rPr>
        <w:t xml:space="preserve"> ότι θα μαζεύονται οι υπάλληλοι του κάθε τμήματος και της κάθε διεύθυνσης για να στοχοθετούν, για να αξιολογούν, για να κρίνονται και να κρίνουν το αποτέλεσμα της δουλειάς τους και να κρίνονται και μεταξύ τους τότε βγάλατε σπυράκια και γι’ αυτό ακριβώς το καταργείτε τώρα. Αυτός, όμως, ήταν ο ρόλος της ολομέλειας που θεσμοθετήσαμε και εμείς με τον ν.4369/2016 και που τώρα βεβαίως το καταργείτε. </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 κάνετε τώρα; Επί της ουσίας δεν δίνετε δικαίωμα ένστασης στους αξιολογούμενους, αφού η μη λήψη απόφασης από την επιτροπή εποπτείας αξιολόγησης, εάν περάσουν δύο μήνες, εξήντα μέρες, ισοδυναμεί με απόρριψη. Η επιλογή των προϊσταμένων εξακολουθεί να γίνεται με ανάθεση, ενώ με τον νέο νόμο για τον ΕΦΚΑ ανοίγετε τον δρόμο στους ιδιώτες. Βεβαίως ανοίγετε τον δρόμο και στα </w:t>
      </w:r>
      <w:r>
        <w:rPr>
          <w:rFonts w:eastAsia="Times New Roman" w:cs="Times New Roman"/>
          <w:szCs w:val="24"/>
          <w:lang w:val="en-US"/>
        </w:rPr>
        <w:t>golden</w:t>
      </w:r>
      <w:r w:rsidRPr="005C0B69">
        <w:rPr>
          <w:rFonts w:eastAsia="Times New Roman" w:cs="Times New Roman"/>
          <w:szCs w:val="24"/>
        </w:rPr>
        <w:t xml:space="preserve"> </w:t>
      </w:r>
      <w:r>
        <w:rPr>
          <w:rFonts w:eastAsia="Times New Roman" w:cs="Times New Roman"/>
          <w:szCs w:val="24"/>
          <w:lang w:val="en-US"/>
        </w:rPr>
        <w:t>boys</w:t>
      </w:r>
      <w:r w:rsidRPr="005C0B69">
        <w:rPr>
          <w:rFonts w:eastAsia="Times New Roman" w:cs="Times New Roman"/>
          <w:szCs w:val="24"/>
        </w:rPr>
        <w:t xml:space="preserve"> </w:t>
      </w:r>
      <w:r>
        <w:rPr>
          <w:rFonts w:eastAsia="Times New Roman" w:cs="Times New Roman"/>
          <w:szCs w:val="24"/>
        </w:rPr>
        <w:t xml:space="preserve">με μισθούς πολύ διαφορετικούς από το ενιαίο </w:t>
      </w:r>
      <w:r>
        <w:rPr>
          <w:rFonts w:eastAsia="Times New Roman" w:cs="Times New Roman"/>
          <w:szCs w:val="24"/>
        </w:rPr>
        <w:lastRenderedPageBreak/>
        <w:t>μισθολόγιο και ενισχύετε πάλι τον κομματισμό, όπως λειτουργούσατε επί δεκαετίες.</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θα αποφύγω τον πειρασμό να θυμίσω ότι τον Νοέμβριο του 2014 ο </w:t>
      </w:r>
      <w:r w:rsidR="005141B2">
        <w:rPr>
          <w:rFonts w:eastAsia="Times New Roman" w:cs="Times New Roman"/>
          <w:szCs w:val="24"/>
        </w:rPr>
        <w:t xml:space="preserve">Πρωθυπουργός </w:t>
      </w:r>
      <w:r>
        <w:rPr>
          <w:rFonts w:eastAsia="Times New Roman" w:cs="Times New Roman"/>
          <w:szCs w:val="24"/>
        </w:rPr>
        <w:t>τότε, ο κ. Σαμαράς, διόρισε όλους τους γενικούς διευθυντές σε όλο το δημόσιο. Γιατί τους διόρισε; Γιατί θεώρησε ότι εφόσον θα επίκειται μια νέα κυβέρνηση που φαινόταν από παντού ότι θα είναι μια κυβέρνηση του ΣΥΡΙΖΑ, αυτοί θα αποτελούσαν τον βραχίονα του φρένου μιας κυβερνητικής πολιτικής, ένα αντίβαρο στην κυβερνητική πολιτική του ΣΥΡΙΖΑ εφόσον θα έλεγχε όλους τους γενικούς διευθυντές.</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Εμείς κάναμε προσπάθεια για αξιοκρατική δημόσια διοίκηση και ανάδειξη στελεχών. Θεσμοθετήσαμε το μητρώο στελεχών. Θεσμοθετήσαμε την αξιολόγηση και από τα πάνω και από τα κάτω. Τώρα όλα τα καταργείτε.</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Υπάρχουν άλλα δύο ζητήματα, κύριε Πρόεδρε, που θα μου πάρουν ένα λεπτό. Το ένα ζήτημα είναι το μεγάλο θέμα της υποστελέχωσης -αναφέρθηκε και ένας συνάδελφος πριν-, ιδιαίτερα στην περιφέρεια, αλλά περισσότερο και στη νησιωτική Ελλάδα. Αυτή η υποστελέχωση έχει ξεπεράσει κάθε όριο. Μιλάω για τις αποκεντρωμένες υπηρεσίες των Υπουργείων. Θέλετε να σας πω για τη Σύρο που είναι πρωτεύουσα των Κυκλάδων και πρωτεύουσα της </w:t>
      </w:r>
      <w:r w:rsidR="005141B2">
        <w:rPr>
          <w:rFonts w:eastAsia="Times New Roman" w:cs="Times New Roman"/>
          <w:szCs w:val="24"/>
        </w:rPr>
        <w:t xml:space="preserve">Περιφέρειας </w:t>
      </w:r>
      <w:r>
        <w:rPr>
          <w:rFonts w:eastAsia="Times New Roman" w:cs="Times New Roman"/>
          <w:szCs w:val="24"/>
        </w:rPr>
        <w:t xml:space="preserve">Νοτίου Αιγαίου; Στην </w:t>
      </w:r>
      <w:r w:rsidR="005141B2">
        <w:rPr>
          <w:rFonts w:eastAsia="Times New Roman" w:cs="Times New Roman"/>
          <w:szCs w:val="24"/>
        </w:rPr>
        <w:t xml:space="preserve">Κτηματική Υπηρεσία </w:t>
      </w:r>
      <w:r>
        <w:rPr>
          <w:rFonts w:eastAsia="Times New Roman" w:cs="Times New Roman"/>
          <w:szCs w:val="24"/>
        </w:rPr>
        <w:t xml:space="preserve">του δημοσίου είναι δύο υπάλληλοι για να βγάλουν τη δουλειά όλης της </w:t>
      </w:r>
      <w:r w:rsidR="005141B2">
        <w:rPr>
          <w:rFonts w:eastAsia="Times New Roman" w:cs="Times New Roman"/>
          <w:szCs w:val="24"/>
        </w:rPr>
        <w:t xml:space="preserve">Κτηματικής Υπηρεσίας </w:t>
      </w:r>
      <w:r>
        <w:rPr>
          <w:rFonts w:eastAsia="Times New Roman" w:cs="Times New Roman"/>
          <w:szCs w:val="24"/>
        </w:rPr>
        <w:t xml:space="preserve">σε σαράντα οκτώ </w:t>
      </w:r>
      <w:r>
        <w:rPr>
          <w:rFonts w:eastAsia="Times New Roman" w:cs="Times New Roman"/>
          <w:szCs w:val="24"/>
        </w:rPr>
        <w:lastRenderedPageBreak/>
        <w:t xml:space="preserve">νησιά. Στην </w:t>
      </w:r>
      <w:r w:rsidR="005141B2">
        <w:rPr>
          <w:rFonts w:eastAsia="Times New Roman" w:cs="Times New Roman"/>
          <w:szCs w:val="24"/>
        </w:rPr>
        <w:t>Υπηρεσία Τουρισμού</w:t>
      </w:r>
      <w:r>
        <w:rPr>
          <w:rFonts w:eastAsia="Times New Roman" w:cs="Times New Roman"/>
          <w:szCs w:val="24"/>
        </w:rPr>
        <w:t xml:space="preserve"> είναι δύο με τρεις υπάλληλοι, που είναι μια τουριστική περιοχή, ο βραχίονας της οικονομικής ανάπτυξης της χώρας. Στην αποκεντρωμένη διοίκηση Αιγαίου άμα μπείτε θα δείτε να στοιβάζονται οι εκκρεμείς φάκελοι και ιδιαίτερα σε χωροταξικά και περιβαλλοντικά ζητήματα. Αλλά και στην αυτοδιοίκηση, στην </w:t>
      </w:r>
      <w:r w:rsidR="005141B2">
        <w:rPr>
          <w:rFonts w:eastAsia="Times New Roman" w:cs="Times New Roman"/>
          <w:szCs w:val="24"/>
        </w:rPr>
        <w:t xml:space="preserve">Περιφέρεια </w:t>
      </w:r>
      <w:r>
        <w:rPr>
          <w:rFonts w:eastAsia="Times New Roman" w:cs="Times New Roman"/>
          <w:szCs w:val="24"/>
        </w:rPr>
        <w:t xml:space="preserve">Νοτίου Αιγαίου είναι ζήτημα να έχουν καλυφθεί το 50% των οργανικών θέσεων. Όπως επίσης και στους δήμους, στις τεχνικές υπηρεσίες παραδείγματος χάριν ή στις πολεοδομίες που κάποτε είχατε πει και ψηφίσατε ένα νομοσχέδιο ότι θα έχουμε τουλάχιστον έξι υπαλλήλους. Εμείς δεν είδαμε ούτε έναν υπάλληλο να έρχεται. Έχουμε αυτήν τη στιγμή μια Σαντορίνη, πρώτο παγκόσμιο τουριστικό προορισμό, που έχει έξι νησιά και έχει δύο υπαλλήλους μηχανικούς. Έχουμε μια </w:t>
      </w:r>
      <w:r w:rsidR="005141B2">
        <w:rPr>
          <w:rFonts w:eastAsia="Times New Roman" w:cs="Times New Roman"/>
          <w:szCs w:val="24"/>
        </w:rPr>
        <w:t>Μήλο</w:t>
      </w:r>
      <w:r>
        <w:rPr>
          <w:rFonts w:eastAsia="Times New Roman" w:cs="Times New Roman"/>
          <w:szCs w:val="24"/>
        </w:rPr>
        <w:t xml:space="preserve"> με τέσσερα νησιά με έναν μηχανικό υπάλληλο. Έχουμε μια Νάξο με επτά νησιά με </w:t>
      </w:r>
      <w:r w:rsidR="00B533D3">
        <w:rPr>
          <w:rFonts w:eastAsia="Times New Roman" w:cs="Times New Roman"/>
          <w:szCs w:val="24"/>
        </w:rPr>
        <w:t>δυο-</w:t>
      </w:r>
      <w:r>
        <w:rPr>
          <w:rFonts w:eastAsia="Times New Roman" w:cs="Times New Roman"/>
          <w:szCs w:val="24"/>
        </w:rPr>
        <w:t xml:space="preserve">τρεις το πολύ, αν θυμάμαι καλά, μηχανικούς. Και τι κάνετε; Υπάρχει ο κανόνας ένας προς έναν, για τις προσλήψεις που εμείς κατακτήσαμε, βγαίνοντας από τα μνημόνια, γιατί ξεκίνησε από το δέκα προς ένα και το πέντε προς ένα και πήγαμε στο ένα προς ένα. Πώς σχεδιάζετε τη στελέχωση των δημόσιων υπηρεσιών; Πώς; </w:t>
      </w:r>
      <w:r w:rsidR="005141B2">
        <w:rPr>
          <w:rFonts w:eastAsia="Times New Roman" w:cs="Times New Roman"/>
          <w:szCs w:val="24"/>
        </w:rPr>
        <w:t xml:space="preserve">Προκηρύσσεται </w:t>
      </w:r>
      <w:r>
        <w:rPr>
          <w:rFonts w:eastAsia="Times New Roman" w:cs="Times New Roman"/>
          <w:szCs w:val="24"/>
        </w:rPr>
        <w:t xml:space="preserve">διαγωνισμός ή θέλετε να βάλετε τα golden boys για να τελειώνει η ιστορία, να βλέπουμε τη δημόσια διοίκηση κάτω από το πρίσμα της αγοράς και μόνο της εξυπηρέτησης των ιδιωτικών συμφερόντων; Και δεν αναφέρομαι στις δομές υγείας, όπου και εκεί υπάρχει τεράστιο </w:t>
      </w:r>
      <w:r>
        <w:rPr>
          <w:rFonts w:eastAsia="Times New Roman" w:cs="Times New Roman"/>
          <w:szCs w:val="24"/>
        </w:rPr>
        <w:lastRenderedPageBreak/>
        <w:t>πρόβλημα γιατρών, νοσηλευτών, διοικητικού προσωπικού, γιατί δεν ανήκουν στον στενό πυρήνα της δημόσιας διοίκησης.</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Το δεύτερο θέμα, κύριε Πρόεδρε, είναι το θέμα του μισθολογίου. Έχουμε μείωση έως και 40% από το 2011 του μισθολογίου των δημοσίων υπαλλήλων. Εσείς τι κάνετε; Καθιερώνετε τα μπόνους σε συγκεκριμένες υπηρεσίες, σε εκλεκτούς και ημετέρους και βάζετε τους δημόσιους υπαλλήλους να αντιμάχονται μεταξύ τους και να αντιπαλεύουν μεταξύ τους, οξύνοντας τον εσωτερικό ανταγωνισμό.</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Κλείνοντας, κύριε Υπουργέ, θα σας πω και εγώ ένα θέμα με την αυτοδιοίκηση. Αναγκαστήκατε από το Συμβούλιο της Επικρατείας να σας επαναφέρει στην τάξη, γιατί ακύρωσε τις κατεπείγουσες ρυθμίσεις του Ιουλίου του 2019 σε ό,τι αφορά την παραχάραξη της λαϊκής βούλησης στις δημοτικές κοινότητες, που ορίζατε αντιδήμαρχο μόνο αν ανήκε στην παράταξη του δημάρχου και όχι αυτόν που ψήφισε ο λαός. Σας επανέφερε στην τάξη. Τι θα κάνετε; Θα αλλάξετε τον νόμο να προσαρμοστείτε στις αποφάσεις του Συμβουλίου Επικρατείας ή θα κρατάτε καθυστέρηση μέχρι τις εκλογές, για να δείτε τι θα κάνετε μετά;</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Είναι σίγουρο ότι και αυτό το νομοσχέδιο θα μείνει στα αζήτητα της ιστορίας.</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EF197F" w:rsidRDefault="00120B8D">
      <w:pPr>
        <w:tabs>
          <w:tab w:val="left" w:pos="3020"/>
        </w:tabs>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rsidR="00EF197F" w:rsidRDefault="00120B8D">
      <w:pPr>
        <w:tabs>
          <w:tab w:val="left" w:pos="3020"/>
        </w:tabs>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Καλείται στο Βήμα η κ. Θεανώ Φωτίου από τον ΣΥΡΙΖΑ - Προοδευτική Συμμαχία και θα κλείσουμε με τον κ. Σταμενίτη από τη Νέα Δημοκρατία.</w:t>
      </w:r>
    </w:p>
    <w:p w:rsidR="00EF197F" w:rsidRDefault="00120B8D">
      <w:pPr>
        <w:tabs>
          <w:tab w:val="left" w:pos="3020"/>
        </w:tabs>
        <w:spacing w:line="600" w:lineRule="auto"/>
        <w:ind w:firstLine="720"/>
        <w:jc w:val="both"/>
        <w:rPr>
          <w:rFonts w:eastAsia="Times New Roman" w:cs="Times New Roman"/>
          <w:szCs w:val="24"/>
        </w:rPr>
      </w:pPr>
      <w:r w:rsidRPr="007C2449">
        <w:rPr>
          <w:rFonts w:eastAsia="Times New Roman" w:cs="Times New Roman"/>
          <w:b/>
          <w:szCs w:val="24"/>
        </w:rPr>
        <w:t>ΘΕΑΝΩ ΦΩΤΙΟΥ:</w:t>
      </w:r>
      <w:r>
        <w:rPr>
          <w:rFonts w:eastAsia="Times New Roman" w:cs="Times New Roman"/>
          <w:szCs w:val="24"/>
        </w:rPr>
        <w:t xml:space="preserve"> Ευχαριστώ, κύριε Πρόεδρε.</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Υπουργέ, με το νομοσχέδιο αυτό που για άλλη μια φορά η Νέα Δημοκρατία θα το ψηφίσει μόνη της, επιχειρείται η άλωση του δημοσίου από τον σκληρό κομματικό μηχανισμό της Νέας Δημοκρατίας. Οι </w:t>
      </w:r>
      <w:r w:rsidR="005141B2">
        <w:rPr>
          <w:rFonts w:eastAsia="Times New Roman" w:cs="Times New Roman"/>
          <w:szCs w:val="24"/>
        </w:rPr>
        <w:t>διορισμένοι</w:t>
      </w:r>
      <w:r>
        <w:rPr>
          <w:rFonts w:eastAsia="Times New Roman" w:cs="Times New Roman"/>
          <w:szCs w:val="24"/>
        </w:rPr>
        <w:t xml:space="preserve"> από τη Νέα Δημοκρατία γενικοί και ειδικοί γραμματείς αξιολογούν τους γενικούς γραμματείς, δηλαδή την κορυφή της ιεραρχίας της δημοσιοϋπαλληλίας. Ακόμη και οι μετακλητοί που διόρισε η Νέα Δημοκρατία κρίνουν.</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t>Εκείνο, όμως, που είναι εξοργιστικό και πραγματικά είναι πέρα από κάθε φαντασία είναι το κόλπο για να ακυρώσετε κάθε πιθανή ένσταση στις αξιολογήσεις. Αυτό –νομίζω- θα πέσει και στην πρώτη προσφυγή. Αν η ένσταση δεν εξεταστεί εντός δεκαπέντε ημερών, θεωρείται ότι έχει απορριφθεί. Κράτος δικαίου! Ούτε να κάνεις ένσταση δεν μπορείς.</w:t>
      </w:r>
    </w:p>
    <w:p w:rsidR="00EF197F" w:rsidRDefault="00120B8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Δεν θα επεκταθώ, γιατί ο εισηγητής μας τα ανέλυσε διεξοδικά και κατέδειξε το δαιδαλώδες γραφειοκρατικό και κυρίως πλήρως αναξιόπιστο σύστημα αξιολόγησης που προτείνετε. Και άκουσα πάρα πολλά ενδιαφέροντα και από τις τοποθετήσεις και του κ. Καστανίδη, ο οποίος έκανε και ένα μάθημα, τι θα πει αξιολογώ, ποιόν αξιολογώ, γιατί τον αξιολογώ κ.λπ.</w:t>
      </w:r>
      <w:r w:rsidR="005141B2">
        <w:rPr>
          <w:rFonts w:eastAsia="Times New Roman" w:cs="Times New Roman"/>
          <w:szCs w:val="24"/>
        </w:rPr>
        <w:t>.</w:t>
      </w:r>
    </w:p>
    <w:p w:rsidR="00EF197F" w:rsidRDefault="00120B8D">
      <w:pPr>
        <w:spacing w:line="600" w:lineRule="auto"/>
        <w:ind w:firstLine="720"/>
        <w:jc w:val="both"/>
        <w:rPr>
          <w:rFonts w:eastAsia="Times New Roman"/>
          <w:szCs w:val="24"/>
        </w:rPr>
      </w:pPr>
      <w:r>
        <w:rPr>
          <w:rFonts w:eastAsia="Times New Roman"/>
          <w:szCs w:val="24"/>
        </w:rPr>
        <w:t>Νομίζω ότι όλα αυτά λέγονται εις ώτα μη ακουόντων. Εγώ θα ασχοληθώ ειδικά με την τροπολογία που καταθέτει ο ΣΥΡΙΖΑ</w:t>
      </w:r>
      <w:r w:rsidR="005141B2">
        <w:rPr>
          <w:rFonts w:eastAsia="Times New Roman"/>
          <w:szCs w:val="24"/>
        </w:rPr>
        <w:t xml:space="preserve"> </w:t>
      </w:r>
      <w:r>
        <w:rPr>
          <w:rFonts w:eastAsia="Times New Roman"/>
          <w:szCs w:val="24"/>
        </w:rPr>
        <w:t>-</w:t>
      </w:r>
      <w:r w:rsidR="005141B2">
        <w:rPr>
          <w:rFonts w:eastAsia="Times New Roman"/>
          <w:szCs w:val="24"/>
        </w:rPr>
        <w:t xml:space="preserve"> </w:t>
      </w:r>
      <w:r>
        <w:rPr>
          <w:rFonts w:eastAsia="Times New Roman"/>
          <w:szCs w:val="24"/>
        </w:rPr>
        <w:t>Προοδευτική συμμαχία για την αποσύνδεση του ΚΟΤ και των προνοιακών παροχών από τις νέες αντικειμενικές αξίες. Διότι με την αύξηση των νέων αντικειμενικών αξιών κατά 20% μεσοσταθμικά στο 5</w:t>
      </w:r>
      <w:r w:rsidRPr="00D74FE5">
        <w:rPr>
          <w:rFonts w:eastAsia="Times New Roman"/>
          <w:szCs w:val="24"/>
        </w:rPr>
        <w:t>5</w:t>
      </w:r>
      <w:r>
        <w:rPr>
          <w:rFonts w:eastAsia="Times New Roman"/>
          <w:szCs w:val="24"/>
        </w:rPr>
        <w:t>% των περιοχών της χώρας,</w:t>
      </w:r>
      <w:r w:rsidRPr="00D74FE5">
        <w:rPr>
          <w:rFonts w:eastAsia="Times New Roman"/>
          <w:szCs w:val="24"/>
        </w:rPr>
        <w:t xml:space="preserve"> εκατοντάδες χιλιάδες πολίτες </w:t>
      </w:r>
      <w:r>
        <w:rPr>
          <w:rFonts w:eastAsia="Times New Roman"/>
          <w:szCs w:val="24"/>
        </w:rPr>
        <w:t>–</w:t>
      </w:r>
      <w:r w:rsidRPr="00D74FE5">
        <w:rPr>
          <w:rFonts w:eastAsia="Times New Roman"/>
          <w:szCs w:val="24"/>
        </w:rPr>
        <w:t>ακού</w:t>
      </w:r>
      <w:r>
        <w:rPr>
          <w:rFonts w:eastAsia="Times New Roman"/>
          <w:szCs w:val="24"/>
        </w:rPr>
        <w:t>στε, κύριε Υπουργέ, σας αφορά-</w:t>
      </w:r>
      <w:r w:rsidRPr="00D74FE5">
        <w:rPr>
          <w:rFonts w:eastAsia="Times New Roman"/>
          <w:szCs w:val="24"/>
        </w:rPr>
        <w:t xml:space="preserve"> κυρίως ευάλωτοι </w:t>
      </w:r>
      <w:r>
        <w:rPr>
          <w:rFonts w:eastAsia="Times New Roman"/>
          <w:szCs w:val="24"/>
        </w:rPr>
        <w:t xml:space="preserve">και φτωχοί χάνουν τα επιδόματά τους, το ΚΟΤ α, το ΚΟΤ β, το </w:t>
      </w:r>
      <w:r w:rsidR="00AD0B5E">
        <w:rPr>
          <w:rFonts w:eastAsia="Times New Roman"/>
          <w:szCs w:val="24"/>
        </w:rPr>
        <w:t>ε</w:t>
      </w:r>
      <w:r>
        <w:rPr>
          <w:rFonts w:eastAsia="Times New Roman"/>
          <w:szCs w:val="24"/>
        </w:rPr>
        <w:t xml:space="preserve">λάχιστο </w:t>
      </w:r>
      <w:r w:rsidR="00AD0B5E">
        <w:rPr>
          <w:rFonts w:eastAsia="Times New Roman"/>
          <w:szCs w:val="24"/>
        </w:rPr>
        <w:t>ε</w:t>
      </w:r>
      <w:r>
        <w:rPr>
          <w:rFonts w:eastAsia="Times New Roman"/>
          <w:szCs w:val="24"/>
        </w:rPr>
        <w:t>γγυημένο</w:t>
      </w:r>
      <w:r w:rsidR="00AD0B5E">
        <w:rPr>
          <w:rFonts w:eastAsia="Times New Roman"/>
          <w:szCs w:val="24"/>
        </w:rPr>
        <w:t xml:space="preserve"> ε</w:t>
      </w:r>
      <w:r>
        <w:rPr>
          <w:rFonts w:eastAsia="Times New Roman"/>
          <w:szCs w:val="24"/>
        </w:rPr>
        <w:t>ισόδημα, πρώην ΚΕΑ, το επίδομα</w:t>
      </w:r>
      <w:r w:rsidRPr="00D74FE5">
        <w:rPr>
          <w:rFonts w:eastAsia="Times New Roman"/>
          <w:szCs w:val="24"/>
        </w:rPr>
        <w:t xml:space="preserve"> </w:t>
      </w:r>
      <w:r>
        <w:rPr>
          <w:rFonts w:eastAsia="Times New Roman"/>
          <w:szCs w:val="24"/>
        </w:rPr>
        <w:t>κ</w:t>
      </w:r>
      <w:r w:rsidRPr="00D74FE5">
        <w:rPr>
          <w:rFonts w:eastAsia="Times New Roman"/>
          <w:szCs w:val="24"/>
        </w:rPr>
        <w:t xml:space="preserve">οινωνικής </w:t>
      </w:r>
      <w:r>
        <w:rPr>
          <w:rFonts w:eastAsia="Times New Roman"/>
          <w:szCs w:val="24"/>
        </w:rPr>
        <w:t>α</w:t>
      </w:r>
      <w:r w:rsidRPr="00D74FE5">
        <w:rPr>
          <w:rFonts w:eastAsia="Times New Roman"/>
          <w:szCs w:val="24"/>
        </w:rPr>
        <w:t xml:space="preserve">λληλεγγύης </w:t>
      </w:r>
      <w:r>
        <w:rPr>
          <w:rFonts w:eastAsia="Times New Roman"/>
          <w:szCs w:val="24"/>
        </w:rPr>
        <w:t xml:space="preserve">ανασφάλιστων υπερηλίκων, </w:t>
      </w:r>
      <w:r w:rsidRPr="00D74FE5">
        <w:rPr>
          <w:rFonts w:eastAsia="Times New Roman"/>
          <w:szCs w:val="24"/>
        </w:rPr>
        <w:t xml:space="preserve">το επίδομα στεγαστικής συνδρομής για τους ανασφάλιστους υπερήλικες και το επίδομα </w:t>
      </w:r>
      <w:r>
        <w:rPr>
          <w:rFonts w:eastAsia="Times New Roman"/>
          <w:szCs w:val="24"/>
        </w:rPr>
        <w:t>στέγασης.</w:t>
      </w:r>
      <w:r w:rsidRPr="00D74FE5">
        <w:rPr>
          <w:rFonts w:eastAsia="Times New Roman"/>
          <w:szCs w:val="24"/>
        </w:rPr>
        <w:t xml:space="preserve"> Μάλλον δεν το έχετε καταλάβει ή </w:t>
      </w:r>
      <w:r>
        <w:rPr>
          <w:rFonts w:eastAsia="Times New Roman"/>
          <w:szCs w:val="24"/>
        </w:rPr>
        <w:t>το κάνετε εσκεμμένα διότι επιχειρήσατε με τις ρυθμίσεις για τον ΕΝΦΙΑ φέτος να δείξετε ότι κάνετε φοροελαφρύνσεις ευνοώντας στην πραγματικότητα τους μεγαλοϊδιοκτήτες, ενώ η συντριπτική πλειοψηφία θα δει 50 με 60 ευρώ στην καλύτερη των περιπτώσεων για ένα χρόνο μείωση του ΕΝΦΙΑ. Αυτό θα δει, αν το δει. Αυτές ήταν και οι φοβερές μειώσεις φόρων που κάνατε.</w:t>
      </w:r>
      <w:r w:rsidRPr="00D74FE5">
        <w:rPr>
          <w:rFonts w:eastAsia="Times New Roman"/>
          <w:szCs w:val="24"/>
        </w:rPr>
        <w:t xml:space="preserve"> </w:t>
      </w:r>
    </w:p>
    <w:p w:rsidR="00EF197F" w:rsidRDefault="00120B8D">
      <w:pPr>
        <w:spacing w:line="600" w:lineRule="auto"/>
        <w:ind w:firstLine="720"/>
        <w:jc w:val="both"/>
        <w:rPr>
          <w:rFonts w:eastAsia="Times New Roman"/>
          <w:szCs w:val="24"/>
        </w:rPr>
      </w:pPr>
      <w:r>
        <w:rPr>
          <w:rFonts w:eastAsia="Times New Roman"/>
          <w:szCs w:val="24"/>
        </w:rPr>
        <w:lastRenderedPageBreak/>
        <w:t xml:space="preserve">Ακούστε όμως τώρα τι κάνετε παράλληλα με τις αυξήσεις των αντικειμενικών αξιών οι οποίες αγγίζουν το 50% σε πολλές λαϊκές γειτονιές της χώρας, εκεί δηλαδή που είναι οι ευάλωτοι, που είναι οι φτωχοί, που δεν έχουν να ζήσουν και παίρνουν 200 ευρώ ΚΕΑ. Ελάχιστον </w:t>
      </w:r>
      <w:r w:rsidR="005141B2">
        <w:rPr>
          <w:rFonts w:eastAsia="Times New Roman"/>
          <w:szCs w:val="24"/>
        </w:rPr>
        <w:t>εγγυημένο</w:t>
      </w:r>
      <w:r>
        <w:rPr>
          <w:rFonts w:eastAsia="Times New Roman"/>
          <w:szCs w:val="24"/>
        </w:rPr>
        <w:t xml:space="preserve"> </w:t>
      </w:r>
      <w:r w:rsidR="005141B2">
        <w:rPr>
          <w:rFonts w:eastAsia="Times New Roman"/>
          <w:szCs w:val="24"/>
        </w:rPr>
        <w:t xml:space="preserve">εισόδημα </w:t>
      </w:r>
      <w:r>
        <w:rPr>
          <w:rFonts w:eastAsia="Times New Roman"/>
          <w:szCs w:val="24"/>
        </w:rPr>
        <w:t>το είπατε. Σιγά! Να σας δώσω παραδείγματα αυξήσεων. Στη Νέα Χαλκηδόνα από 31,5%</w:t>
      </w:r>
      <w:r w:rsidR="00AD0B5E">
        <w:rPr>
          <w:rFonts w:eastAsia="Times New Roman"/>
          <w:szCs w:val="24"/>
        </w:rPr>
        <w:t xml:space="preserve"> </w:t>
      </w:r>
      <w:r>
        <w:rPr>
          <w:rFonts w:eastAsia="Times New Roman"/>
          <w:szCs w:val="24"/>
        </w:rPr>
        <w:t>-</w:t>
      </w:r>
      <w:r w:rsidR="00AD0B5E">
        <w:rPr>
          <w:rFonts w:eastAsia="Times New Roman"/>
          <w:szCs w:val="24"/>
        </w:rPr>
        <w:t xml:space="preserve"> </w:t>
      </w:r>
      <w:r>
        <w:rPr>
          <w:rFonts w:eastAsia="Times New Roman"/>
          <w:szCs w:val="24"/>
        </w:rPr>
        <w:t>43%. Στο Μοσχάτο από 29%</w:t>
      </w:r>
      <w:r w:rsidR="00AD0B5E">
        <w:rPr>
          <w:rFonts w:eastAsia="Times New Roman"/>
          <w:szCs w:val="24"/>
        </w:rPr>
        <w:t xml:space="preserve"> </w:t>
      </w:r>
      <w:r>
        <w:rPr>
          <w:rFonts w:eastAsia="Times New Roman"/>
          <w:szCs w:val="24"/>
        </w:rPr>
        <w:t>-</w:t>
      </w:r>
      <w:r w:rsidR="00AD0B5E">
        <w:rPr>
          <w:rFonts w:eastAsia="Times New Roman"/>
          <w:szCs w:val="24"/>
        </w:rPr>
        <w:t xml:space="preserve"> </w:t>
      </w:r>
      <w:r>
        <w:rPr>
          <w:rFonts w:eastAsia="Times New Roman"/>
          <w:szCs w:val="24"/>
        </w:rPr>
        <w:t>50%. Στους Αγίους Αναργύρους από 37%</w:t>
      </w:r>
      <w:r w:rsidR="00AD0B5E">
        <w:rPr>
          <w:rFonts w:eastAsia="Times New Roman"/>
          <w:szCs w:val="24"/>
        </w:rPr>
        <w:t xml:space="preserve"> </w:t>
      </w:r>
      <w:r>
        <w:rPr>
          <w:rFonts w:eastAsia="Times New Roman"/>
          <w:szCs w:val="24"/>
        </w:rPr>
        <w:t>-</w:t>
      </w:r>
      <w:r w:rsidR="00AD0B5E">
        <w:rPr>
          <w:rFonts w:eastAsia="Times New Roman"/>
          <w:szCs w:val="24"/>
        </w:rPr>
        <w:t xml:space="preserve"> </w:t>
      </w:r>
      <w:r>
        <w:rPr>
          <w:rFonts w:eastAsia="Times New Roman"/>
          <w:szCs w:val="24"/>
        </w:rPr>
        <w:t>40%. Στο Αιγάλ</w:t>
      </w:r>
      <w:r w:rsidR="00BA5B18">
        <w:rPr>
          <w:rFonts w:eastAsia="Times New Roman"/>
          <w:szCs w:val="24"/>
        </w:rPr>
        <w:t>ε</w:t>
      </w:r>
      <w:r>
        <w:rPr>
          <w:rFonts w:eastAsia="Times New Roman"/>
          <w:szCs w:val="24"/>
        </w:rPr>
        <w:t>ω από 19%</w:t>
      </w:r>
      <w:r w:rsidR="00AD0B5E">
        <w:rPr>
          <w:rFonts w:eastAsia="Times New Roman"/>
          <w:szCs w:val="24"/>
        </w:rPr>
        <w:t xml:space="preserve"> </w:t>
      </w:r>
      <w:r>
        <w:rPr>
          <w:rFonts w:eastAsia="Times New Roman"/>
          <w:szCs w:val="24"/>
        </w:rPr>
        <w:t>-</w:t>
      </w:r>
      <w:r w:rsidR="00AD0B5E">
        <w:rPr>
          <w:rFonts w:eastAsia="Times New Roman"/>
          <w:szCs w:val="24"/>
        </w:rPr>
        <w:t xml:space="preserve"> </w:t>
      </w:r>
      <w:r>
        <w:rPr>
          <w:rFonts w:eastAsia="Times New Roman"/>
          <w:szCs w:val="24"/>
        </w:rPr>
        <w:t>36%. Δεν θυμάμαι που εκλέγεσθε, κύριε Βορίδη, για να σας πω εκεί τι γίνεται. Στη δε επέκταση του Ευόσμου στη Θεσσαλονίκη από 23%</w:t>
      </w:r>
      <w:r w:rsidR="00AD0B5E">
        <w:rPr>
          <w:rFonts w:eastAsia="Times New Roman"/>
          <w:szCs w:val="24"/>
        </w:rPr>
        <w:t xml:space="preserve"> </w:t>
      </w:r>
      <w:r>
        <w:rPr>
          <w:rFonts w:eastAsia="Times New Roman"/>
          <w:szCs w:val="24"/>
        </w:rPr>
        <w:t>-</w:t>
      </w:r>
      <w:r w:rsidR="00AD0B5E">
        <w:rPr>
          <w:rFonts w:eastAsia="Times New Roman"/>
          <w:szCs w:val="24"/>
        </w:rPr>
        <w:t xml:space="preserve"> </w:t>
      </w:r>
      <w:r>
        <w:rPr>
          <w:rFonts w:eastAsia="Times New Roman"/>
          <w:szCs w:val="24"/>
        </w:rPr>
        <w:t>33%. Με την εφαρμογή των νέων αξιών δεν αυξάνεται γι’ αυτούς τους ιδιοκτήτες μόνο ο ΕΝΦΙΑ. Αυτό είναι το λιγότερο. Κόβονται ή μειώνονται όλες οι παροχές που παίρνουν, τα επιδόματα, οι εκπτώσεις από φόρους, τέλη κ</w:t>
      </w:r>
      <w:r w:rsidR="005141B2">
        <w:rPr>
          <w:rFonts w:eastAsia="Times New Roman"/>
          <w:szCs w:val="24"/>
        </w:rPr>
        <w:t>.</w:t>
      </w:r>
      <w:r>
        <w:rPr>
          <w:rFonts w:eastAsia="Times New Roman"/>
          <w:szCs w:val="24"/>
        </w:rPr>
        <w:t>λπ.</w:t>
      </w:r>
      <w:r w:rsidR="005141B2">
        <w:rPr>
          <w:rFonts w:eastAsia="Times New Roman"/>
          <w:szCs w:val="24"/>
        </w:rPr>
        <w:t>.</w:t>
      </w:r>
      <w:r>
        <w:rPr>
          <w:rFonts w:eastAsia="Times New Roman"/>
          <w:szCs w:val="24"/>
        </w:rPr>
        <w:t xml:space="preserve"> </w:t>
      </w:r>
    </w:p>
    <w:p w:rsidR="00EF197F" w:rsidRDefault="00120B8D">
      <w:pPr>
        <w:spacing w:line="600" w:lineRule="auto"/>
        <w:ind w:firstLine="720"/>
        <w:jc w:val="both"/>
        <w:rPr>
          <w:rFonts w:eastAsia="Times New Roman"/>
          <w:szCs w:val="24"/>
        </w:rPr>
      </w:pPr>
      <w:r>
        <w:rPr>
          <w:rFonts w:eastAsia="Times New Roman"/>
          <w:szCs w:val="24"/>
        </w:rPr>
        <w:t>Πέρυσι το καλοκαίρι το Υπουργείο Οικονομικών, ο κ. Σταϊκούρας είχε ανακοινώσει ότι στο πλαίσιο αυτής της ρύθμισης θα υπάρξει μια ομάδα εργασίας που θα μελετήσει τον προσδιορισμό των συνεπειών σε φόρους, τέλη, κοινωνικά επιδόματα κ</w:t>
      </w:r>
      <w:r w:rsidR="00797F4B">
        <w:rPr>
          <w:rFonts w:eastAsia="Times New Roman"/>
          <w:szCs w:val="24"/>
        </w:rPr>
        <w:t>.</w:t>
      </w:r>
      <w:r>
        <w:rPr>
          <w:rFonts w:eastAsia="Times New Roman"/>
          <w:szCs w:val="24"/>
        </w:rPr>
        <w:t>λπ</w:t>
      </w:r>
      <w:r w:rsidR="00797F4B">
        <w:rPr>
          <w:rFonts w:eastAsia="Times New Roman"/>
          <w:szCs w:val="24"/>
        </w:rPr>
        <w:t>.</w:t>
      </w:r>
      <w:r>
        <w:rPr>
          <w:rFonts w:eastAsia="Times New Roman"/>
          <w:szCs w:val="24"/>
        </w:rPr>
        <w:t xml:space="preserve">, καθώς και για υποβολή προτάσεων για απαραίτητες προσαρμογές. Ο κ. Σταϊκούρας τηρεί σιγή ιχθύος φέτος. Κουβέντα γι’ αυτό το θέμα. Γιατί; Πιστεύω ότι αυτό ο κ. Σταϊκούρας το κάνει εσκεμμένα. Γιατί, όπως θα σας δείξω αμέσως, τα μειωμένα έσοδα λόγω των κόλπων που έκανε με τον ΕΝΦΙΑ ο κ. Σταϊκούρας φέτος, θα τα ισοφαρίσει από τα επιδόματα </w:t>
      </w:r>
      <w:r>
        <w:rPr>
          <w:rFonts w:eastAsia="Times New Roman"/>
          <w:szCs w:val="24"/>
        </w:rPr>
        <w:lastRenderedPageBreak/>
        <w:t xml:space="preserve">που δεν θα δώσει σε εκατοντάδες χιλιάδες ανθρώπους. Γιατί αν δεν είναι αυτό που καταγγέλλω, αν δεν είναι αυτός ο ισολογισμός που καταγγέλλω, τότε δεν έχετε παρά να ψηφίσετε όλοι την τροπολογία που καταθέσαμε. </w:t>
      </w:r>
    </w:p>
    <w:p w:rsidR="00EF197F" w:rsidRDefault="00120B8D">
      <w:pPr>
        <w:spacing w:line="600" w:lineRule="auto"/>
        <w:ind w:firstLine="720"/>
        <w:jc w:val="both"/>
        <w:rPr>
          <w:rFonts w:eastAsia="Times New Roman"/>
          <w:szCs w:val="24"/>
        </w:rPr>
      </w:pPr>
      <w:r>
        <w:rPr>
          <w:rFonts w:eastAsia="Times New Roman"/>
          <w:szCs w:val="24"/>
        </w:rPr>
        <w:t>Ελπίζω να το κατάλαβε ο ελληνικός λαός. Είναι η γνωστή ιστορία που κάνουν πάντα οι νεοφιλελευθέροι. Λένε «από εκεί θα χάσω, εδώ θα εισπράξω». Εδώ, λοιπόν, είναι «θα χάσω κάτι τι από τα έσοδα του κράτους λόγω του ΕΝΦΙΑ, θα τα εισπράξω όμως από τα επιδόματα που δεν θα δώσω στους υπερήλικες, τους ανασφάλιστους, στους φτωχούς με το ΚΕΑ κ.ο.κ</w:t>
      </w:r>
      <w:r w:rsidR="008C12F6">
        <w:rPr>
          <w:rFonts w:eastAsia="Times New Roman"/>
          <w:szCs w:val="24"/>
        </w:rPr>
        <w:t>.</w:t>
      </w:r>
      <w:r>
        <w:rPr>
          <w:rFonts w:eastAsia="Times New Roman"/>
          <w:szCs w:val="24"/>
        </w:rPr>
        <w:t>». Αυτή είναι όλη η ιστορία.</w:t>
      </w:r>
    </w:p>
    <w:p w:rsidR="00EF197F" w:rsidRDefault="00120B8D">
      <w:pPr>
        <w:spacing w:line="600" w:lineRule="auto"/>
        <w:ind w:firstLine="720"/>
        <w:jc w:val="both"/>
        <w:rPr>
          <w:rFonts w:eastAsia="Times New Roman"/>
          <w:szCs w:val="24"/>
        </w:rPr>
      </w:pPr>
      <w:r>
        <w:rPr>
          <w:rFonts w:eastAsia="Times New Roman"/>
          <w:szCs w:val="24"/>
        </w:rPr>
        <w:t xml:space="preserve">Όμως ξέρετε πολύ καλά ότι τα κριτήρια για να πάρουν αυτά τα επιδόματα οι άνθρωποι αυτοί είναι τα εισοδηματικά κριτήρια και η αξία περιουσίας. Οι άνθρωποι αυτοί όμως εν μια νυκτί εξ αιτίας του κράτους που αύξησε τις αντικειμενικές αξίες δεν απέκτησαν νέα περιουσία. Θα σας πω ένα παράδειγμα. Σε μια απ’ αυτές τις περιοχές που είπα υπάρχει παραδείγματος χάριν κάποιος που έπαιρνε ΚΕΑ, δηλαδή </w:t>
      </w:r>
      <w:r w:rsidR="00797F4B">
        <w:rPr>
          <w:rFonts w:eastAsia="Times New Roman"/>
          <w:szCs w:val="24"/>
        </w:rPr>
        <w:t>ελάχιστο εγγυημένο εισόδημα</w:t>
      </w:r>
      <w:r>
        <w:rPr>
          <w:rFonts w:eastAsia="Times New Roman"/>
          <w:szCs w:val="24"/>
        </w:rPr>
        <w:t xml:space="preserve">, 200 ευρώ τον μήνα για να ζήσει. Συγχρόνως και το ΚΟΤ α, το πιο φτηνό, αυτό που είχαμε κάνει εμείς το 2018. Ξαφνικά, λοιπόν, σε μια νύχτα </w:t>
      </w:r>
      <w:r w:rsidR="00797F4B">
        <w:rPr>
          <w:rFonts w:eastAsia="Times New Roman"/>
          <w:szCs w:val="24"/>
        </w:rPr>
        <w:t xml:space="preserve">οι </w:t>
      </w:r>
      <w:r>
        <w:rPr>
          <w:rFonts w:eastAsia="Times New Roman"/>
          <w:szCs w:val="24"/>
        </w:rPr>
        <w:t xml:space="preserve">80.000 αντικειμενική αξία του σπιτιού του έγιναν 96.000. Αύξηση 20%. Δεν σας λέω 50 και τέτοια. Του κόπηκαν όλα. Πάει και τέλειωσε. </w:t>
      </w:r>
    </w:p>
    <w:p w:rsidR="00EF197F" w:rsidRDefault="00120B8D">
      <w:pPr>
        <w:spacing w:line="600" w:lineRule="auto"/>
        <w:ind w:firstLine="720"/>
        <w:jc w:val="both"/>
        <w:rPr>
          <w:rFonts w:eastAsia="Times New Roman"/>
          <w:szCs w:val="24"/>
        </w:rPr>
      </w:pPr>
      <w:r>
        <w:rPr>
          <w:rFonts w:eastAsia="Times New Roman"/>
          <w:szCs w:val="24"/>
        </w:rPr>
        <w:lastRenderedPageBreak/>
        <w:t xml:space="preserve">(Στο σημείο αυτό </w:t>
      </w:r>
      <w:r w:rsidR="00797F4B">
        <w:rPr>
          <w:rFonts w:eastAsia="Times New Roman"/>
          <w:szCs w:val="24"/>
        </w:rPr>
        <w:t xml:space="preserve">κτυπάει </w:t>
      </w:r>
      <w:r>
        <w:rPr>
          <w:rFonts w:eastAsia="Times New Roman"/>
          <w:szCs w:val="24"/>
        </w:rPr>
        <w:t>το κουδούνι λήξ</w:t>
      </w:r>
      <w:r w:rsidR="00AD0B5E">
        <w:rPr>
          <w:rFonts w:eastAsia="Times New Roman"/>
          <w:szCs w:val="24"/>
        </w:rPr>
        <w:t>εω</w:t>
      </w:r>
      <w:r>
        <w:rPr>
          <w:rFonts w:eastAsia="Times New Roman"/>
          <w:szCs w:val="24"/>
        </w:rPr>
        <w:t xml:space="preserve">ς της ομιλίας της κυρίας Βουλευτού) </w:t>
      </w:r>
    </w:p>
    <w:p w:rsidR="00EF197F" w:rsidRDefault="00120B8D">
      <w:pPr>
        <w:spacing w:line="600" w:lineRule="auto"/>
        <w:ind w:firstLine="720"/>
        <w:jc w:val="both"/>
        <w:rPr>
          <w:rFonts w:eastAsia="Times New Roman"/>
          <w:szCs w:val="24"/>
        </w:rPr>
      </w:pPr>
      <w:r>
        <w:rPr>
          <w:rFonts w:eastAsia="Times New Roman"/>
          <w:szCs w:val="24"/>
        </w:rPr>
        <w:t xml:space="preserve">Τελειώνω, κύριε Πρόεδρε. Το ίδιο συμβαίνει και με όλα τα άλλα τρία επιδόματα. Ξέρετε για τι πληθυσμό μιλάμε; Μιλάμε για </w:t>
      </w:r>
      <w:r w:rsidR="00797F4B">
        <w:rPr>
          <w:rFonts w:eastAsia="Times New Roman"/>
          <w:szCs w:val="24"/>
        </w:rPr>
        <w:t xml:space="preserve">ένα εκατομμύριο τριακόσιες χιλιάδες </w:t>
      </w:r>
      <w:r>
        <w:rPr>
          <w:rFonts w:eastAsia="Times New Roman"/>
          <w:szCs w:val="24"/>
        </w:rPr>
        <w:t xml:space="preserve">ανθρώπους. Αυτός είναι ο πληθυσμός για τον οποίον μιλάμε. Ξέρετε σε πόσες εκατοντάδες χιλιάδες θα κοπούν τα επιδόματα; Εγώ περιμένω μια στοιχειώδη ευαισθησία. Δεν μπορείτε να μας λέτε για τον ευαίσθητο κ. Μητσοτάκη, για το πόσο νοιάζεται για τους ευάλωτους και τους φτωχούς και να κάνετε αυτό το νταβαντούρι τώρα, αυτόν τον ισολογισμό «ό,τι δεν εισέπραξα από τον ΕΝΦΙΑ θα το πάρω από τα επιδόματα που δεν θα δώσω». Μα, είναι ντροπή, είναι αθλιότητα. </w:t>
      </w:r>
    </w:p>
    <w:p w:rsidR="00EF197F" w:rsidRDefault="00120B8D">
      <w:pPr>
        <w:spacing w:line="600" w:lineRule="auto"/>
        <w:ind w:firstLine="720"/>
        <w:jc w:val="both"/>
        <w:rPr>
          <w:rFonts w:eastAsia="Times New Roman"/>
          <w:szCs w:val="24"/>
        </w:rPr>
      </w:pPr>
      <w:r>
        <w:rPr>
          <w:rFonts w:eastAsia="Times New Roman"/>
          <w:szCs w:val="24"/>
        </w:rPr>
        <w:t xml:space="preserve">Γι’ αυτό λέω ότι η μόνη λύση είναι να αποσυνδεθούν τα επιδόματα και το ΚΟΤ από τις νέες αντικειμενικές αξίες στην περίπτωση που εμφανίζονται αυξημένες φέτος, ανεβάζοντας τη συνολική αξία της αμετάβλητης από πέρυσι περιουσίας τους. Δεν απέκτησαν άλλη. Αμετάβλητη. Άρα, η λύση είναι να έρχεται από την ΑΑΔΕ στις ψηφιακές πλατφόρμες αιτήσεων η συνολική αξία της περιουσίας με βάση τον προσδιορισμό του ΕΝΦΙΑ του 2021 οπότε δεν θα υπάρξει αυτή η επίπτωση που είπα. Αντίθετα στις ελάχιστες περιπτώσεις, μα πολύ ελάχιστες που υπήρξε μείωση των αντικειμενικών αξιών να πάμε με τις </w:t>
      </w:r>
      <w:r>
        <w:rPr>
          <w:rFonts w:eastAsia="Times New Roman"/>
          <w:szCs w:val="24"/>
        </w:rPr>
        <w:lastRenderedPageBreak/>
        <w:t xml:space="preserve">φετινές για να μη χάσουν οι άνθρωποι αυτοί πράγματι το όφελος που θα έχουν από τα επιδόματά τους. </w:t>
      </w:r>
    </w:p>
    <w:p w:rsidR="00EF197F" w:rsidRDefault="00120B8D">
      <w:pPr>
        <w:spacing w:line="600" w:lineRule="auto"/>
        <w:ind w:firstLine="720"/>
        <w:jc w:val="both"/>
        <w:rPr>
          <w:rFonts w:eastAsia="Times New Roman"/>
          <w:szCs w:val="24"/>
        </w:rPr>
      </w:pPr>
      <w:r>
        <w:rPr>
          <w:rFonts w:eastAsia="Times New Roman"/>
          <w:szCs w:val="24"/>
        </w:rPr>
        <w:t xml:space="preserve">Εγώ σας καλώ, κύριε Υπουργέ, να με διαψεύσετε πραγματικά και να πείτε «όχι, δεν είχαμε αυτή την πρόθεση. Λάθος, κυρία Φωτίου. Ψηφίζουμε την τροπολογία ή φέρνουμε άλλη εμείς που θα αποκαταστήσει αυτή την ιστορία». Θα το κάνετε; </w:t>
      </w:r>
    </w:p>
    <w:p w:rsidR="00EF197F" w:rsidRDefault="00120B8D">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rsidR="00EF197F" w:rsidRDefault="00120B8D">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κυρία Φωτίου. </w:t>
      </w:r>
    </w:p>
    <w:p w:rsidR="00EF197F" w:rsidRDefault="00120B8D">
      <w:pPr>
        <w:spacing w:line="600" w:lineRule="auto"/>
        <w:ind w:firstLine="720"/>
        <w:jc w:val="both"/>
        <w:rPr>
          <w:rFonts w:eastAsia="Times New Roman"/>
          <w:szCs w:val="24"/>
        </w:rPr>
      </w:pPr>
      <w:r>
        <w:rPr>
          <w:rFonts w:eastAsia="Times New Roman"/>
          <w:szCs w:val="24"/>
        </w:rPr>
        <w:t xml:space="preserve">Έχει απορρίψει την τροπολογία, κυρία Φωτίου, ο Υπουργός. Δεν ξέρω αν το έχετε ακούσει. </w:t>
      </w:r>
    </w:p>
    <w:p w:rsidR="00EF197F" w:rsidRDefault="00120B8D">
      <w:pPr>
        <w:spacing w:line="600" w:lineRule="auto"/>
        <w:ind w:firstLine="720"/>
        <w:jc w:val="both"/>
        <w:rPr>
          <w:rFonts w:eastAsia="Times New Roman"/>
          <w:szCs w:val="24"/>
        </w:rPr>
      </w:pPr>
      <w:r>
        <w:rPr>
          <w:rFonts w:eastAsia="Times New Roman"/>
          <w:szCs w:val="24"/>
        </w:rPr>
        <w:t>Θα κλείσουμε με τον κ. Διονύσιο Σταμενίτη από τη Νέα Δημοκρατία.</w:t>
      </w:r>
    </w:p>
    <w:p w:rsidR="00EF197F" w:rsidRDefault="00120B8D">
      <w:pPr>
        <w:spacing w:line="600" w:lineRule="auto"/>
        <w:ind w:firstLine="720"/>
        <w:jc w:val="both"/>
        <w:rPr>
          <w:rFonts w:eastAsia="Times New Roman"/>
          <w:szCs w:val="24"/>
        </w:rPr>
      </w:pPr>
      <w:r>
        <w:rPr>
          <w:rFonts w:eastAsia="Times New Roman"/>
          <w:szCs w:val="24"/>
        </w:rPr>
        <w:t>Αύριο πρώτος ομιλητής θα είναι ο κ. Χρήστος Γιαννούλης από τον ΣΥΡΙΖΑ</w:t>
      </w:r>
      <w:r w:rsidR="00600588">
        <w:rPr>
          <w:rFonts w:eastAsia="Times New Roman"/>
          <w:szCs w:val="24"/>
        </w:rPr>
        <w:t xml:space="preserve"> </w:t>
      </w:r>
      <w:r>
        <w:rPr>
          <w:rFonts w:eastAsia="Times New Roman"/>
          <w:szCs w:val="24"/>
        </w:rPr>
        <w:t>-</w:t>
      </w:r>
      <w:r w:rsidR="00600588">
        <w:rPr>
          <w:rFonts w:eastAsia="Times New Roman"/>
          <w:szCs w:val="24"/>
        </w:rPr>
        <w:t xml:space="preserve"> </w:t>
      </w:r>
      <w:r>
        <w:rPr>
          <w:rFonts w:eastAsia="Times New Roman"/>
          <w:szCs w:val="24"/>
        </w:rPr>
        <w:t>Προοδευτική Συμμαχία, στη συνέχεια ο κ. Ιλχάν Αχμέτ από το ΠΑΣΟΚ</w:t>
      </w:r>
      <w:r w:rsidR="00600588">
        <w:rPr>
          <w:rFonts w:eastAsia="Times New Roman"/>
          <w:szCs w:val="24"/>
        </w:rPr>
        <w:t xml:space="preserve"> </w:t>
      </w:r>
      <w:r>
        <w:rPr>
          <w:rFonts w:eastAsia="Times New Roman"/>
          <w:szCs w:val="24"/>
        </w:rPr>
        <w:t>-</w:t>
      </w:r>
      <w:r w:rsidR="00600588">
        <w:rPr>
          <w:rFonts w:eastAsia="Times New Roman"/>
          <w:szCs w:val="24"/>
        </w:rPr>
        <w:t xml:space="preserve"> </w:t>
      </w:r>
      <w:r>
        <w:rPr>
          <w:rFonts w:eastAsia="Times New Roman"/>
          <w:szCs w:val="24"/>
        </w:rPr>
        <w:t xml:space="preserve">Κίνημα Αλλαγής και τρίτος ο </w:t>
      </w:r>
      <w:r w:rsidR="00600588">
        <w:rPr>
          <w:rFonts w:eastAsia="Times New Roman"/>
          <w:szCs w:val="24"/>
        </w:rPr>
        <w:t xml:space="preserve">Κοινοβουλευτικός Εκπρόσωπος </w:t>
      </w:r>
      <w:r>
        <w:rPr>
          <w:rFonts w:eastAsia="Times New Roman"/>
          <w:szCs w:val="24"/>
        </w:rPr>
        <w:t xml:space="preserve">της Ελληνικής Λύσης, κ. Βιλιάρδος. </w:t>
      </w:r>
    </w:p>
    <w:p w:rsidR="00EF197F" w:rsidRDefault="00120B8D">
      <w:pPr>
        <w:spacing w:line="600" w:lineRule="auto"/>
        <w:ind w:firstLine="720"/>
        <w:jc w:val="both"/>
        <w:rPr>
          <w:rFonts w:eastAsia="Times New Roman"/>
          <w:szCs w:val="24"/>
        </w:rPr>
      </w:pPr>
      <w:r>
        <w:rPr>
          <w:rFonts w:eastAsia="Times New Roman"/>
          <w:szCs w:val="24"/>
        </w:rPr>
        <w:t>Κύριε Σταμενίτη, έχετε τον λόγο.</w:t>
      </w:r>
    </w:p>
    <w:p w:rsidR="00EF197F" w:rsidRDefault="00120B8D">
      <w:pPr>
        <w:spacing w:line="600" w:lineRule="auto"/>
        <w:ind w:firstLine="720"/>
        <w:jc w:val="both"/>
        <w:rPr>
          <w:rFonts w:eastAsia="Times New Roman"/>
          <w:szCs w:val="24"/>
        </w:rPr>
      </w:pPr>
      <w:r>
        <w:rPr>
          <w:rFonts w:eastAsia="Times New Roman"/>
          <w:b/>
          <w:szCs w:val="24"/>
        </w:rPr>
        <w:t>ΔΙΟΝΥΣΙΟΣ ΣΤΑΜΕΝΙΤΗΣ:</w:t>
      </w:r>
      <w:r w:rsidRPr="00D74FE5">
        <w:rPr>
          <w:rFonts w:eastAsia="Times New Roman"/>
          <w:szCs w:val="24"/>
        </w:rPr>
        <w:t xml:space="preserve"> Αγαπητές και αγαπητοί συνάδελφοι</w:t>
      </w:r>
      <w:r>
        <w:rPr>
          <w:rFonts w:eastAsia="Times New Roman"/>
          <w:szCs w:val="24"/>
        </w:rPr>
        <w:t>,</w:t>
      </w:r>
      <w:r w:rsidRPr="00D74FE5">
        <w:rPr>
          <w:rFonts w:eastAsia="Times New Roman"/>
          <w:szCs w:val="24"/>
        </w:rPr>
        <w:t xml:space="preserve"> οι Έλληνες πολίτες είδαν τη μείωση του </w:t>
      </w:r>
      <w:r>
        <w:rPr>
          <w:rFonts w:eastAsia="Times New Roman"/>
          <w:szCs w:val="24"/>
        </w:rPr>
        <w:t xml:space="preserve">ΕΝΦΙΑ. Αυτά περί </w:t>
      </w:r>
      <w:r w:rsidRPr="00D74FE5">
        <w:rPr>
          <w:rFonts w:eastAsia="Times New Roman"/>
          <w:szCs w:val="24"/>
        </w:rPr>
        <w:t>20</w:t>
      </w:r>
      <w:r>
        <w:rPr>
          <w:rFonts w:eastAsia="Times New Roman"/>
          <w:szCs w:val="24"/>
        </w:rPr>
        <w:t>,</w:t>
      </w:r>
      <w:r w:rsidRPr="00D74FE5">
        <w:rPr>
          <w:rFonts w:eastAsia="Times New Roman"/>
          <w:szCs w:val="24"/>
        </w:rPr>
        <w:t xml:space="preserve"> 30</w:t>
      </w:r>
      <w:r>
        <w:rPr>
          <w:rFonts w:eastAsia="Times New Roman"/>
          <w:szCs w:val="24"/>
        </w:rPr>
        <w:t>, 50</w:t>
      </w:r>
      <w:r w:rsidRPr="00D74FE5">
        <w:rPr>
          <w:rFonts w:eastAsia="Times New Roman"/>
          <w:szCs w:val="24"/>
        </w:rPr>
        <w:t xml:space="preserve"> ευρώ που </w:t>
      </w:r>
      <w:r w:rsidRPr="00D74FE5">
        <w:rPr>
          <w:rFonts w:eastAsia="Times New Roman"/>
          <w:szCs w:val="24"/>
        </w:rPr>
        <w:lastRenderedPageBreak/>
        <w:t>είπατε</w:t>
      </w:r>
      <w:r>
        <w:rPr>
          <w:rFonts w:eastAsia="Times New Roman"/>
          <w:szCs w:val="24"/>
        </w:rPr>
        <w:t>,</w:t>
      </w:r>
      <w:r w:rsidRPr="00D74FE5">
        <w:rPr>
          <w:rFonts w:eastAsia="Times New Roman"/>
          <w:szCs w:val="24"/>
        </w:rPr>
        <w:t xml:space="preserve"> που είναι απειροελάχιστα ποσά</w:t>
      </w:r>
      <w:r>
        <w:rPr>
          <w:rFonts w:eastAsia="Times New Roman"/>
          <w:szCs w:val="24"/>
        </w:rPr>
        <w:t>.</w:t>
      </w:r>
      <w:r w:rsidRPr="00D74FE5">
        <w:rPr>
          <w:rFonts w:eastAsia="Times New Roman"/>
          <w:szCs w:val="24"/>
        </w:rPr>
        <w:t xml:space="preserve"> </w:t>
      </w:r>
      <w:r>
        <w:rPr>
          <w:rFonts w:eastAsia="Times New Roman"/>
          <w:szCs w:val="24"/>
        </w:rPr>
        <w:t>Ε</w:t>
      </w:r>
      <w:r w:rsidRPr="00D74FE5">
        <w:rPr>
          <w:rFonts w:eastAsia="Times New Roman"/>
          <w:szCs w:val="24"/>
        </w:rPr>
        <w:t xml:space="preserve">ίδαν ότι μειώθηκε ο </w:t>
      </w:r>
      <w:r>
        <w:rPr>
          <w:rFonts w:eastAsia="Times New Roman"/>
          <w:szCs w:val="24"/>
        </w:rPr>
        <w:t>ΕΝΦΙΑ</w:t>
      </w:r>
      <w:r w:rsidRPr="00D74FE5">
        <w:rPr>
          <w:rFonts w:eastAsia="Times New Roman"/>
          <w:szCs w:val="24"/>
        </w:rPr>
        <w:t xml:space="preserve"> τουλάχιστον </w:t>
      </w:r>
      <w:r>
        <w:rPr>
          <w:rFonts w:eastAsia="Times New Roman"/>
          <w:szCs w:val="24"/>
        </w:rPr>
        <w:t>30%.</w:t>
      </w:r>
      <w:r w:rsidRPr="00D74FE5">
        <w:rPr>
          <w:rFonts w:eastAsia="Times New Roman"/>
          <w:szCs w:val="24"/>
        </w:rPr>
        <w:t xml:space="preserve"> Συγκεκριμένα οι πολίτες της Πέλλας</w:t>
      </w:r>
      <w:r>
        <w:rPr>
          <w:rFonts w:eastAsia="Times New Roman"/>
          <w:szCs w:val="24"/>
        </w:rPr>
        <w:t xml:space="preserve"> στην οποία εκλέγομαι</w:t>
      </w:r>
      <w:r w:rsidRPr="00D74FE5">
        <w:rPr>
          <w:rFonts w:eastAsia="Times New Roman"/>
          <w:szCs w:val="24"/>
        </w:rPr>
        <w:t xml:space="preserve"> είδαν ότι πλήρωσαν </w:t>
      </w:r>
      <w:r>
        <w:rPr>
          <w:rFonts w:eastAsia="Times New Roman"/>
          <w:szCs w:val="24"/>
        </w:rPr>
        <w:t xml:space="preserve">22.929.142 το 2018 και φέτος θα πληρώσουν 14.479.867 ευρώ. Απειροελάχιστη μείωση. </w:t>
      </w:r>
    </w:p>
    <w:p w:rsidR="00EF197F" w:rsidRDefault="00120B8D">
      <w:pPr>
        <w:spacing w:line="600" w:lineRule="auto"/>
        <w:ind w:firstLine="720"/>
        <w:jc w:val="both"/>
        <w:rPr>
          <w:rFonts w:eastAsia="Times New Roman"/>
          <w:szCs w:val="24"/>
        </w:rPr>
      </w:pPr>
      <w:r>
        <w:rPr>
          <w:rFonts w:eastAsia="Times New Roman"/>
          <w:szCs w:val="24"/>
        </w:rPr>
        <w:t xml:space="preserve">Επίσης, θα ήθελα να σας κάνω μια υπενθύμιση. </w:t>
      </w:r>
      <w:r w:rsidRPr="00D74FE5">
        <w:rPr>
          <w:rFonts w:eastAsia="Times New Roman"/>
          <w:szCs w:val="24"/>
        </w:rPr>
        <w:t xml:space="preserve">Αυτή η </w:t>
      </w:r>
      <w:r>
        <w:rPr>
          <w:rFonts w:eastAsia="Times New Roman"/>
          <w:szCs w:val="24"/>
        </w:rPr>
        <w:t>Κ</w:t>
      </w:r>
      <w:r w:rsidRPr="00D74FE5">
        <w:rPr>
          <w:rFonts w:eastAsia="Times New Roman"/>
          <w:szCs w:val="24"/>
        </w:rPr>
        <w:t xml:space="preserve">υβέρνηση προσέλαβε πάνω από </w:t>
      </w:r>
      <w:r w:rsidR="00600588">
        <w:rPr>
          <w:rFonts w:eastAsia="Times New Roman"/>
          <w:szCs w:val="24"/>
        </w:rPr>
        <w:t xml:space="preserve">δεκαπέντε χιλιάδες </w:t>
      </w:r>
      <w:r w:rsidRPr="00D74FE5">
        <w:rPr>
          <w:rFonts w:eastAsia="Times New Roman"/>
          <w:szCs w:val="24"/>
        </w:rPr>
        <w:t>μόνιμους εκπαιδευτικούς που είχαν να προσληφθούν από το 2010</w:t>
      </w:r>
      <w:r>
        <w:rPr>
          <w:rFonts w:eastAsia="Times New Roman"/>
          <w:szCs w:val="24"/>
        </w:rPr>
        <w:t>.</w:t>
      </w:r>
      <w:r w:rsidRPr="00D74FE5">
        <w:rPr>
          <w:rFonts w:eastAsia="Times New Roman"/>
          <w:szCs w:val="24"/>
        </w:rPr>
        <w:t xml:space="preserve"> </w:t>
      </w:r>
      <w:r>
        <w:rPr>
          <w:rFonts w:eastAsia="Times New Roman"/>
          <w:szCs w:val="24"/>
        </w:rPr>
        <w:t>Επίσης,</w:t>
      </w:r>
      <w:r w:rsidRPr="00D74FE5">
        <w:rPr>
          <w:rFonts w:eastAsia="Times New Roman"/>
          <w:szCs w:val="24"/>
        </w:rPr>
        <w:t xml:space="preserve"> έκανε πάνω από </w:t>
      </w:r>
      <w:r w:rsidR="00600588">
        <w:rPr>
          <w:rFonts w:eastAsia="Times New Roman"/>
          <w:szCs w:val="24"/>
        </w:rPr>
        <w:t>δεκαπέντε χιλιάδες</w:t>
      </w:r>
      <w:r w:rsidRPr="00D74FE5">
        <w:rPr>
          <w:rFonts w:eastAsia="Times New Roman"/>
          <w:szCs w:val="24"/>
        </w:rPr>
        <w:t xml:space="preserve"> προσλήψεις μόνιμων και επικουρικών στο</w:t>
      </w:r>
      <w:r>
        <w:rPr>
          <w:rFonts w:eastAsia="Times New Roman"/>
          <w:szCs w:val="24"/>
        </w:rPr>
        <w:t>ν</w:t>
      </w:r>
      <w:r w:rsidRPr="00D74FE5">
        <w:rPr>
          <w:rFonts w:eastAsia="Times New Roman"/>
          <w:szCs w:val="24"/>
        </w:rPr>
        <w:t xml:space="preserve"> τομέα τους στο </w:t>
      </w:r>
      <w:r>
        <w:rPr>
          <w:rFonts w:eastAsia="Times New Roman"/>
          <w:szCs w:val="24"/>
        </w:rPr>
        <w:t>ΕΣΥ</w:t>
      </w:r>
      <w:r w:rsidRPr="00D74FE5">
        <w:rPr>
          <w:rFonts w:eastAsia="Times New Roman"/>
          <w:szCs w:val="24"/>
        </w:rPr>
        <w:t xml:space="preserve"> είτε για γιατρούς</w:t>
      </w:r>
      <w:r>
        <w:rPr>
          <w:rFonts w:eastAsia="Times New Roman"/>
          <w:szCs w:val="24"/>
        </w:rPr>
        <w:t>,</w:t>
      </w:r>
      <w:r w:rsidRPr="00D74FE5">
        <w:rPr>
          <w:rFonts w:eastAsia="Times New Roman"/>
          <w:szCs w:val="24"/>
        </w:rPr>
        <w:t xml:space="preserve"> είτε για νοσηλευτές</w:t>
      </w:r>
      <w:r>
        <w:rPr>
          <w:rFonts w:eastAsia="Times New Roman"/>
          <w:szCs w:val="24"/>
        </w:rPr>
        <w:t>,</w:t>
      </w:r>
      <w:r w:rsidRPr="00D74FE5">
        <w:rPr>
          <w:rFonts w:eastAsia="Times New Roman"/>
          <w:szCs w:val="24"/>
        </w:rPr>
        <w:t xml:space="preserve"> είτε για λοιπό προσωπικό</w:t>
      </w:r>
      <w:r>
        <w:rPr>
          <w:rFonts w:eastAsia="Times New Roman"/>
          <w:szCs w:val="24"/>
        </w:rPr>
        <w:t>. Και έρχε</w:t>
      </w:r>
      <w:r w:rsidRPr="00D74FE5">
        <w:rPr>
          <w:rFonts w:eastAsia="Times New Roman"/>
          <w:szCs w:val="24"/>
        </w:rPr>
        <w:t xml:space="preserve">ται τώρα ο διαγωνισμός για τους </w:t>
      </w:r>
      <w:r w:rsidR="00600588">
        <w:rPr>
          <w:rFonts w:eastAsia="Times New Roman"/>
          <w:szCs w:val="24"/>
        </w:rPr>
        <w:t xml:space="preserve">τέσσερις χιλιάδες εννιακόσιους </w:t>
      </w:r>
      <w:r w:rsidRPr="00D74FE5">
        <w:rPr>
          <w:rFonts w:eastAsia="Times New Roman"/>
          <w:szCs w:val="24"/>
        </w:rPr>
        <w:t xml:space="preserve">μόνιμους στον τομέα υγείας και τους </w:t>
      </w:r>
      <w:r w:rsidR="00600588">
        <w:rPr>
          <w:rFonts w:eastAsia="Times New Roman"/>
          <w:szCs w:val="24"/>
        </w:rPr>
        <w:t>επτακόσιους πενήντα</w:t>
      </w:r>
      <w:r w:rsidRPr="00D74FE5">
        <w:rPr>
          <w:rFonts w:eastAsia="Times New Roman"/>
          <w:szCs w:val="24"/>
        </w:rPr>
        <w:t xml:space="preserve"> γιατρούς</w:t>
      </w:r>
      <w:r>
        <w:rPr>
          <w:rFonts w:eastAsia="Times New Roman"/>
          <w:szCs w:val="24"/>
        </w:rPr>
        <w:t>.</w:t>
      </w:r>
    </w:p>
    <w:p w:rsidR="00EF197F" w:rsidRDefault="00120B8D">
      <w:pPr>
        <w:spacing w:line="600" w:lineRule="auto"/>
        <w:ind w:firstLine="720"/>
        <w:jc w:val="both"/>
        <w:rPr>
          <w:rFonts w:eastAsia="Times New Roman"/>
          <w:szCs w:val="24"/>
        </w:rPr>
      </w:pPr>
      <w:r>
        <w:rPr>
          <w:rFonts w:eastAsia="Times New Roman"/>
          <w:szCs w:val="24"/>
        </w:rPr>
        <w:t xml:space="preserve">Και ένα </w:t>
      </w:r>
      <w:r w:rsidRPr="00D74FE5">
        <w:rPr>
          <w:rFonts w:eastAsia="Times New Roman"/>
          <w:szCs w:val="24"/>
        </w:rPr>
        <w:t>τελευταίο για να πάμε στο θέμα</w:t>
      </w:r>
      <w:r>
        <w:rPr>
          <w:rFonts w:eastAsia="Times New Roman"/>
          <w:szCs w:val="24"/>
        </w:rPr>
        <w:t>.</w:t>
      </w:r>
      <w:r w:rsidRPr="00D74FE5">
        <w:rPr>
          <w:rFonts w:eastAsia="Times New Roman"/>
          <w:szCs w:val="24"/>
        </w:rPr>
        <w:t xml:space="preserve"> Αυτά τα κε</w:t>
      </w:r>
      <w:r>
        <w:rPr>
          <w:rFonts w:eastAsia="Times New Roman"/>
          <w:szCs w:val="24"/>
        </w:rPr>
        <w:t>νά που βρήκατε στο δημόσιο προκλή</w:t>
      </w:r>
      <w:r w:rsidRPr="00D74FE5">
        <w:rPr>
          <w:rFonts w:eastAsia="Times New Roman"/>
          <w:szCs w:val="24"/>
        </w:rPr>
        <w:t>θηκαν τα τρία χρόνια της πανδημίας</w:t>
      </w:r>
      <w:r>
        <w:rPr>
          <w:rFonts w:eastAsia="Times New Roman"/>
          <w:szCs w:val="24"/>
        </w:rPr>
        <w:t>;</w:t>
      </w:r>
      <w:r w:rsidRPr="00D74FE5">
        <w:rPr>
          <w:rFonts w:eastAsia="Times New Roman"/>
          <w:szCs w:val="24"/>
        </w:rPr>
        <w:t xml:space="preserve"> Δεν υπήρχαν πριν </w:t>
      </w:r>
      <w:r>
        <w:rPr>
          <w:rFonts w:eastAsia="Times New Roman"/>
          <w:szCs w:val="24"/>
        </w:rPr>
        <w:t xml:space="preserve">τα τεσσεράμισι χρόνια </w:t>
      </w:r>
      <w:r w:rsidR="00600588">
        <w:rPr>
          <w:rFonts w:eastAsia="Times New Roman"/>
          <w:szCs w:val="24"/>
        </w:rPr>
        <w:t xml:space="preserve">πού </w:t>
      </w:r>
      <w:r>
        <w:rPr>
          <w:rFonts w:eastAsia="Times New Roman"/>
          <w:szCs w:val="24"/>
        </w:rPr>
        <w:t>ήσασταν Κυβέρνηση;</w:t>
      </w:r>
      <w:r w:rsidRPr="00D74FE5">
        <w:rPr>
          <w:rFonts w:eastAsia="Times New Roman"/>
          <w:szCs w:val="24"/>
        </w:rPr>
        <w:t xml:space="preserve"> Τι κάνατε για αυτά</w:t>
      </w:r>
      <w:r>
        <w:rPr>
          <w:rFonts w:eastAsia="Times New Roman"/>
          <w:szCs w:val="24"/>
        </w:rPr>
        <w:t>,</w:t>
      </w:r>
      <w:r w:rsidRPr="00D74FE5">
        <w:rPr>
          <w:rFonts w:eastAsia="Times New Roman"/>
          <w:szCs w:val="24"/>
        </w:rPr>
        <w:t xml:space="preserve"> </w:t>
      </w:r>
      <w:r>
        <w:rPr>
          <w:rFonts w:eastAsia="Times New Roman"/>
          <w:szCs w:val="24"/>
        </w:rPr>
        <w:t>γ</w:t>
      </w:r>
      <w:r w:rsidRPr="00D74FE5">
        <w:rPr>
          <w:rFonts w:eastAsia="Times New Roman"/>
          <w:szCs w:val="24"/>
        </w:rPr>
        <w:t xml:space="preserve">ια τον τουριστικό τομέα της </w:t>
      </w:r>
      <w:r>
        <w:rPr>
          <w:rFonts w:eastAsia="Times New Roman"/>
          <w:szCs w:val="24"/>
        </w:rPr>
        <w:t>Σύρου</w:t>
      </w:r>
      <w:r w:rsidRPr="00D74FE5">
        <w:rPr>
          <w:rFonts w:eastAsia="Times New Roman"/>
          <w:szCs w:val="24"/>
        </w:rPr>
        <w:t xml:space="preserve"> ή την </w:t>
      </w:r>
      <w:r w:rsidR="00600588">
        <w:rPr>
          <w:rFonts w:eastAsia="Times New Roman"/>
          <w:szCs w:val="24"/>
        </w:rPr>
        <w:t>Α</w:t>
      </w:r>
      <w:r w:rsidR="00600588" w:rsidRPr="00D74FE5">
        <w:rPr>
          <w:rFonts w:eastAsia="Times New Roman"/>
          <w:szCs w:val="24"/>
        </w:rPr>
        <w:t xml:space="preserve">στυνομία </w:t>
      </w:r>
      <w:r>
        <w:rPr>
          <w:rFonts w:eastAsia="Times New Roman"/>
          <w:szCs w:val="24"/>
        </w:rPr>
        <w:t>ή</w:t>
      </w:r>
      <w:r w:rsidRPr="00D74FE5">
        <w:rPr>
          <w:rFonts w:eastAsia="Times New Roman"/>
          <w:szCs w:val="24"/>
        </w:rPr>
        <w:t xml:space="preserve"> την </w:t>
      </w:r>
      <w:r w:rsidR="00600588">
        <w:rPr>
          <w:rFonts w:eastAsia="Times New Roman"/>
          <w:szCs w:val="24"/>
        </w:rPr>
        <w:t>Π</w:t>
      </w:r>
      <w:r w:rsidR="00600588" w:rsidRPr="00D74FE5">
        <w:rPr>
          <w:rFonts w:eastAsia="Times New Roman"/>
          <w:szCs w:val="24"/>
        </w:rPr>
        <w:t>ολεοδομία</w:t>
      </w:r>
      <w:r>
        <w:rPr>
          <w:rFonts w:eastAsia="Times New Roman"/>
          <w:szCs w:val="24"/>
        </w:rPr>
        <w:t>;</w:t>
      </w:r>
      <w:r w:rsidRPr="00D74FE5">
        <w:rPr>
          <w:rFonts w:eastAsia="Times New Roman"/>
          <w:szCs w:val="24"/>
        </w:rPr>
        <w:t xml:space="preserve"> Τώρα δημιουργήθηκαν</w:t>
      </w:r>
      <w:r>
        <w:rPr>
          <w:rFonts w:eastAsia="Times New Roman"/>
          <w:szCs w:val="24"/>
        </w:rPr>
        <w:t>;</w:t>
      </w:r>
      <w:r w:rsidRPr="00D74FE5">
        <w:rPr>
          <w:rFonts w:eastAsia="Times New Roman"/>
          <w:szCs w:val="24"/>
        </w:rPr>
        <w:t xml:space="preserve"> Καλό είναι </w:t>
      </w:r>
      <w:r>
        <w:rPr>
          <w:rFonts w:eastAsia="Times New Roman"/>
          <w:szCs w:val="24"/>
        </w:rPr>
        <w:t>όταν</w:t>
      </w:r>
      <w:r w:rsidRPr="00D74FE5">
        <w:rPr>
          <w:rFonts w:eastAsia="Times New Roman"/>
          <w:szCs w:val="24"/>
        </w:rPr>
        <w:t xml:space="preserve"> κάνουμε κριτική</w:t>
      </w:r>
      <w:r>
        <w:rPr>
          <w:rFonts w:eastAsia="Times New Roman"/>
          <w:szCs w:val="24"/>
        </w:rPr>
        <w:t xml:space="preserve"> ν</w:t>
      </w:r>
      <w:r w:rsidRPr="00D74FE5">
        <w:rPr>
          <w:rFonts w:eastAsia="Times New Roman"/>
          <w:szCs w:val="24"/>
        </w:rPr>
        <w:t>α έχουμε στα</w:t>
      </w:r>
      <w:r>
        <w:rPr>
          <w:rFonts w:eastAsia="Times New Roman"/>
          <w:szCs w:val="24"/>
        </w:rPr>
        <w:t>θερές βάσεις να μη λαϊκίζουμε.</w:t>
      </w:r>
      <w:r w:rsidRPr="00D74FE5">
        <w:rPr>
          <w:rFonts w:eastAsia="Times New Roman"/>
          <w:szCs w:val="24"/>
        </w:rPr>
        <w:t xml:space="preserve"> </w:t>
      </w:r>
    </w:p>
    <w:p w:rsidR="00EF197F" w:rsidRDefault="00120B8D">
      <w:pPr>
        <w:spacing w:line="600" w:lineRule="auto"/>
        <w:ind w:firstLine="720"/>
        <w:jc w:val="both"/>
        <w:rPr>
          <w:rFonts w:eastAsia="Times New Roman" w:cs="Times New Roman"/>
          <w:szCs w:val="24"/>
        </w:rPr>
      </w:pPr>
      <w:r>
        <w:rPr>
          <w:rFonts w:eastAsia="Times New Roman" w:cs="Times New Roman"/>
          <w:szCs w:val="24"/>
        </w:rPr>
        <w:t>Και τώρα τι κάνουμε; Σήμερα συζητάμε το σχέδιο νόμου του Υπουργείου Εσωτερικών</w:t>
      </w:r>
      <w:r w:rsidR="00AD0B5E">
        <w:rPr>
          <w:rFonts w:eastAsia="Times New Roman" w:cs="Times New Roman"/>
          <w:szCs w:val="24"/>
        </w:rPr>
        <w:t>:</w:t>
      </w:r>
      <w:r>
        <w:rPr>
          <w:rFonts w:eastAsia="Times New Roman" w:cs="Times New Roman"/>
          <w:szCs w:val="24"/>
        </w:rPr>
        <w:t xml:space="preserve"> «Σύστημα στοχοθεσίας, αξιολόγησης και ανταμοιβής για την ενίσχυση της αποτελεσματικότητας της δημόσιας διοίκησης και άλλες διατάξεις </w:t>
      </w:r>
      <w:r>
        <w:rPr>
          <w:rFonts w:eastAsia="Times New Roman" w:cs="Times New Roman"/>
          <w:szCs w:val="24"/>
        </w:rPr>
        <w:lastRenderedPageBreak/>
        <w:t xml:space="preserve">για το ανθρώπινο δυναμικό του δημόσιου τομέα». Πρόκειται για μια νομοθετική πρωτοβουλία με την οποία επιδιώκεται η βελτίωση της λειτουργίας των υπηρεσιών και των φορέων του δημοσίου τομέα, μέσα από μια ολοκληρωμένη προσέγγιση για την ανάπτυξη και ενδυνάμωση του ανθρώπινου δυναμικού, αλλά και μέσα από την εισαγωγή της έννοιας της αυτοαξιολόγησης. Η νομοθετική αυτή πρωτοβουλία, πρέπει να επισημάνουμε -και εδώ είναι η διαφορά μας- είναι και αυτή υλοποίηση μιας προεκλογικής μας δέσμευσης στο πλαίσιο της δημιουργίας ενός σύγχρονου αποδοτικότερου κράτους, πιο φιλικό προς τον πολίτη.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σύστημα αξιολόγησης σήμερα στο δημόσιο; Όπως γνωρίζουμε πολύ καλά, υπάρχει και εφαρμόζεται το σύστημα που ψήφισε η προηγούμενη κυβέρνηση ΣΥΡΙΖΑ. Είναι αποδοτικό το σύστημα αυτό; Σύμφωνα με τα στοιχεία που παρουσίασε και ο Υπουργός Εσωτερικών, ο κ. Βορίδης, στις συνεδριάσεις των επιτροπών -και τα οποία έχουν ιδιαίτερο ενδιαφέρον- μπορούμε να συνάδουμε πως όχι, δεν είναι αποδοτικό. Πώς οδηγούμαστε σε αυτό το συμπέρασμα; Μα, από τα δεδομένα που βγαίνουν, που μας λένε ότι σήμερα το 98% περίπου των δημόσιων λειτουργών που έχουν αξιολογηθεί κινούνται στην κλίμακα από επαρκής, πολύ επαρκής, ως άριστη.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Και εδώ τίθεται το κρίσιμο ερώτημα, τι πετυχαίνουμε με ένα σύστημα που δεν επισημαίνει αδυναμίες, που δεν βρίσκει τίποτα να διορθώσει; Τι πετυχαίνουμε στην πραγματικότητα με ένα σύστημα που δεν βρίσκει περιθώρια βελτίωσης; Γιατί όταν το 98% του ανθρώπινου δυναμικού δεν παρουσιάζει κα</w:t>
      </w:r>
      <w:r w:rsidR="00600588">
        <w:rPr>
          <w:rFonts w:eastAsia="Times New Roman" w:cs="Times New Roman"/>
          <w:szCs w:val="24"/>
        </w:rPr>
        <w:t>μ</w:t>
      </w:r>
      <w:r>
        <w:rPr>
          <w:rFonts w:eastAsia="Times New Roman" w:cs="Times New Roman"/>
          <w:szCs w:val="24"/>
        </w:rPr>
        <w:t xml:space="preserve">μία αδυναμία, τότε σημαίνει ότι δεν υπάρχουν περιθώρια βελτίωσης.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Αυτό που πετυχαίνουμε, λοιπόν, είναι μια στασιμότητα που, από ένα σημείο και έπειτα, σημαίνει και μείωση των επιδόσεων και μείωση παραγωγικότητας. Και ξέρετε πότε ένα σύστημα αξιολόγησης δεν βρίσκει αδυναμίες στους αξιολογούμενους; Όταν αυτός που αξιολογεί ξέρει ότι η υπόδειξη της αδυναμίας θα λειτουργήσει τιμωρητικά για τον αξιολογούμενο και συνεπώς επιλέγει να τον αξιολογήσει μόνο θετικά.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Με λίγα λόγια, αυτό που διαθέτουμε σήμερα και το ονομάζουμε σύστημα αξιολόγησης είναι ένα σύστημα διατήρησης της υφιστάμενης κατάστασης, ένα σύστημα στασιμότητας. Αυτά τα δεδομένα έρχεται να ανατρέψει η ηγεσία του Υπουργείου Εσωτερικών, βασιζόμενη στην αρχή ότι η αξιολόγηση, πρωτίστως, σημαίνει πρόοδος, σημαίνει βελτίωση των αδυναμιών, διόρθωση των αστοχιών, σημαίνει, επίσης, στοχοθεσία και προσπάθεια επίτευξης των στόχων. Σημαίνει ότι δεν αξιολογούμε για να τιμωρήσουμε, αλλά αξιολογούμε για να βελτιώσουμε και ακόμα περισσότερο -αν θέλετε- αξιολογούμε για να επιβραβεύσουμε.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 xml:space="preserve">Προς την κατεύθυνση αυτή της υιοθέτησης αυτών των πρακτικών και της δημιουργίας ενός δυναμικού πλαισίου, το παρόν σχέδιο νόμου εισάγει συγκεκριμένες ρυθμίσεις, όπως ο καθορισμός ενιαίου πλαισίου δεξιοτήτων για το σύνολο του ανθρώπινου δυναμικού της δημόσιας διοίκησης, η θέσπιση ενός νέου λειτουργικού διαφανούς πλαισίου στοχοθεσίας και αξιολόγησης απόδοσης στο δημόσιο τομέα, η εισαγωγή του θεσμού του συμβούλου ανάπτυξης ανθρώπινου δυναμικού στη δημόσια διοίκηση, όπως επίσης η καθιέρωση ενός συστήματος κινήτρων και ανταμοιβής των δημοσίων υπαλλήλων, αλλά και η υιοθέτηση μιας μεθόδου αυτοαξιολόγησης των υπηρεσιών και των φορέων του δημοσίου τομέα.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Παράλληλα, με το παρόν σχέδιο νόμου τροποποιούνται οι διατάξεις που αφορούν τους συνεργάτες των ιδιαίτερων γραφείων των μελών της </w:t>
      </w:r>
      <w:r w:rsidR="00C4293B">
        <w:rPr>
          <w:rFonts w:eastAsia="Times New Roman" w:cs="Times New Roman"/>
          <w:szCs w:val="24"/>
        </w:rPr>
        <w:t xml:space="preserve">Κυβέρνησης </w:t>
      </w:r>
      <w:r>
        <w:rPr>
          <w:rFonts w:eastAsia="Times New Roman" w:cs="Times New Roman"/>
          <w:szCs w:val="24"/>
        </w:rPr>
        <w:t>-</w:t>
      </w:r>
      <w:r w:rsidR="00C4293B">
        <w:rPr>
          <w:rFonts w:eastAsia="Times New Roman" w:cs="Times New Roman"/>
          <w:szCs w:val="24"/>
        </w:rPr>
        <w:t>Υφυπουργών</w:t>
      </w:r>
      <w:r>
        <w:rPr>
          <w:rFonts w:eastAsia="Times New Roman" w:cs="Times New Roman"/>
          <w:szCs w:val="24"/>
        </w:rPr>
        <w:t xml:space="preserve">, γενικών και ειδικών γραμματέων- και εισάγονται ρυθμίσεις που έχουν ως στόχο τη διασφάλιση της ακεραιότητας και της λογοδοσίας των παραπάνω προσώπων, καθώς και την αποφυγή σύγκρουσης συμφερόντων. Οι ρυθμίσεις αφορούν τη δημοσιοποίηση των στοιχείων τους και την αποσαφήνιση των υποχρεώσεων και των αρμοδιοτήτων τους, ενώ προβλέπονται και υποχρεώσεις για συγκεκριμένο χρονικό διάστημα από τον τερματισμό της εκτέλεσης των καθηκόντων τους. Χαρακτηριστική είναι η ρύθμιση για υποχρέωση των εν λόγω προσώπων να λαμβάνουν άδεια για </w:t>
      </w:r>
      <w:r>
        <w:rPr>
          <w:rFonts w:eastAsia="Times New Roman" w:cs="Times New Roman"/>
          <w:szCs w:val="24"/>
        </w:rPr>
        <w:lastRenderedPageBreak/>
        <w:t xml:space="preserve">άσκηση συναφούς επαγγελματικής δραστηριότητας με τον φορέα που απασχολήθηκαν ως και δώδεκα μήνες μετά την αποχώρησή τους.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την ανάληψη των καθηκόντων διακυβέρνησης της χώρας η Νέα Δημοκρατία δεσμεύτηκε για ένα κράτος σύγχρονο, αποτελεσματικό και φιλικό προς τον πολίτη. Είχαμε μιλήσει για την ανάγκη μετασχηματισμού του δημοσίου τομέα και σε επίπεδο υλικών μέσων -εκσυγχρονισμού μέσω της χρήσης της εισαγωγής νέων τεχνολογιών- αλλά και σε επίπεδο ανθρώπινου δυναμικού. Η εμφάνιση της υγειονομικής κρίσης μάς οδήγησε στην εφαρμογή πολιτικών με στόχο τον ψηφιακό μετασχηματισμό γρηγορότερα απ’ ό,τι προγραμματίζαμε και πραγματικά προς την κατεύθυνση αυτή δεν έχουν γίνει απλώς βήματα, αλλά έχουν γίνει άλματα.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Το ψηφιακό κράτος για την Ελλάδα γίνεται μέρα με τη μέρα πραγματικότητα. Ήδη ένα πλήθος υπηρεσιών είναι προσβάσιμες για τους πολίτες από το κινητό τους ή από τον υπολογιστή τους. Παράλληλα, όμως, είναι κοινή παραδοχή ότι όση τεχνολογία και να προσθέσεις όσο ψηφιακά εργαλεία και να αξιοποιήσεις, ο ανθρώπινος παράγοντας δεν μπορεί να συγκριθεί με τίποτα, αλλά ούτε και να αντικατασταθεί, ενώ ταυτόχρονα η υγειονομική κρίση και οι αλλαγές που επέφερε στον τρόπο λειτουργίας των δημοσίων υπηρεσιών, έφερε στο προσκήνιο την ανάγκη μετατόπισης του σημείου αναφοράς της δημόσιας διοίκησης στον υπάλληλο και τις δεξιότητες που διαθέτει. </w:t>
      </w:r>
    </w:p>
    <w:p w:rsidR="00EF197F" w:rsidRDefault="00120B8D">
      <w:pPr>
        <w:spacing w:line="600" w:lineRule="auto"/>
        <w:ind w:firstLine="720"/>
        <w:jc w:val="both"/>
        <w:rPr>
          <w:rFonts w:eastAsia="Times New Roman" w:cs="Times New Roman"/>
          <w:szCs w:val="24"/>
        </w:rPr>
      </w:pPr>
      <w:r>
        <w:rPr>
          <w:rFonts w:eastAsia="Times New Roman" w:cs="Times New Roman"/>
          <w:szCs w:val="24"/>
        </w:rPr>
        <w:lastRenderedPageBreak/>
        <w:t>Οι δημόσιοι λειτουργοί είναι αυτοί που είναι επιφορτισμένοι με το βάρος της ορθής λειτουργίας του δημόσιου τομέα, της διοίκησης και του συντονισμού των υπηρεσιών και σε αυτούς πρέπει να παρέχουμε όλα τα εφόδια για να μπορούν να γίνουν περισσότερο αποδοτικοί και να αναπτύσσονται. Γι’ αυτούς πρέπει να δημιουργούμε το πλαίσιο ώστε να βελτιώνονται, αλλά και να τους επιβραβεύουμε όταν χρειαστεί. Σε αυτούς, επίσης, πρέπει να δίνουμε τη δυνατότητα ανέλιξης και μάλιστα με το</w:t>
      </w:r>
      <w:r w:rsidR="00C4293B">
        <w:rPr>
          <w:rFonts w:eastAsia="Times New Roman" w:cs="Times New Roman"/>
          <w:szCs w:val="24"/>
        </w:rPr>
        <w:t>ν</w:t>
      </w:r>
      <w:r>
        <w:rPr>
          <w:rFonts w:eastAsia="Times New Roman" w:cs="Times New Roman"/>
          <w:szCs w:val="24"/>
        </w:rPr>
        <w:t xml:space="preserve"> ρυθμό που η δουλειά τους και ο κόπος τους επιβάλλει. Και πιστεύουμε ότι με τις ρυθμίσεις του σχεδίου νόμου του Υπουργείου Εσωτερικών για την αξιολόγηση του ανθρώπινου δυναμικού στο δημόσιο τομέα, αυτούς τους στόχους θα τους πετύχουμε. </w:t>
      </w:r>
    </w:p>
    <w:p w:rsidR="00EF197F" w:rsidRDefault="00120B8D">
      <w:pPr>
        <w:spacing w:line="600" w:lineRule="auto"/>
        <w:ind w:firstLine="720"/>
        <w:jc w:val="both"/>
        <w:rPr>
          <w:rFonts w:eastAsia="Times New Roman" w:cs="Times New Roman"/>
          <w:szCs w:val="24"/>
        </w:rPr>
      </w:pPr>
      <w:r>
        <w:rPr>
          <w:rFonts w:eastAsia="Times New Roman" w:cs="Times New Roman"/>
          <w:szCs w:val="24"/>
        </w:rPr>
        <w:t xml:space="preserve">Σήμερα, λοιπόν, που η κοινωνία συζητάει πιο ώριμα από ποτέ για την αξιολόγηση, σήμερα που οι δημόσιοι υπάλληλοι αντιλαμβάνονται και οι ίδιοι ότι με ένα ευέλικτο, σύγχρονο σύστημα αξιολόγησης, ουσιαστικά, ευνοούνται οι ίδιοι, σήμερα που έχουμε κάνει βήματα για την αλλαγή, συνολικά, του μοντέλου της κρατικής και της δημόσιας διοίκησης, είναι απαραίτητο με την ψήφο μας να προχωρήσουμε στην υιοθέτηση ενός νέου μοντέλου αξιολόγησης που απαντά στις σύγχρονες απαιτήσεις, όπως αυτά που προτείνει το σημερινό σχέδιο νόμου. </w:t>
      </w:r>
    </w:p>
    <w:p w:rsidR="00EF197F" w:rsidRDefault="00120B8D">
      <w:pPr>
        <w:spacing w:line="600" w:lineRule="auto"/>
        <w:ind w:firstLine="720"/>
        <w:jc w:val="both"/>
        <w:rPr>
          <w:rFonts w:eastAsia="Times New Roman" w:cs="Times New Roman"/>
          <w:szCs w:val="24"/>
        </w:rPr>
      </w:pPr>
      <w:r>
        <w:rPr>
          <w:rFonts w:eastAsia="Times New Roman" w:cs="Times New Roman"/>
          <w:szCs w:val="24"/>
        </w:rPr>
        <w:t>Σας ευχαριστώ.</w:t>
      </w:r>
    </w:p>
    <w:p w:rsidR="00EF197F" w:rsidRDefault="00120B8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F197F" w:rsidRDefault="00120B8D">
      <w:pPr>
        <w:spacing w:line="600" w:lineRule="auto"/>
        <w:ind w:firstLine="720"/>
        <w:jc w:val="both"/>
        <w:rPr>
          <w:rFonts w:eastAsia="Times New Roman" w:cs="Times New Roman"/>
          <w:szCs w:val="24"/>
        </w:rPr>
      </w:pPr>
      <w:r w:rsidRPr="003B70C8">
        <w:rPr>
          <w:rFonts w:eastAsia="Times New Roman" w:cs="Times New Roman"/>
          <w:b/>
          <w:szCs w:val="24"/>
        </w:rPr>
        <w:lastRenderedPageBreak/>
        <w:t xml:space="preserve">ΠΡΟΕΔΡΕΥΩΝ </w:t>
      </w:r>
      <w:r>
        <w:rPr>
          <w:rFonts w:eastAsia="Times New Roman" w:cs="Times New Roman"/>
          <w:b/>
          <w:szCs w:val="24"/>
        </w:rPr>
        <w:t>(Απόστολος Αβδελάς</w:t>
      </w:r>
      <w:r w:rsidRPr="003B70C8">
        <w:rPr>
          <w:rFonts w:eastAsia="Times New Roman" w:cs="Times New Roman"/>
          <w:b/>
          <w:szCs w:val="24"/>
        </w:rPr>
        <w:t>):</w:t>
      </w:r>
      <w:r>
        <w:rPr>
          <w:rFonts w:eastAsia="Times New Roman" w:cs="Times New Roman"/>
          <w:szCs w:val="24"/>
        </w:rPr>
        <w:t xml:space="preserve"> Κι εμείς σας ευχαριστούμε, κύριε Σταμενίτη. </w:t>
      </w:r>
    </w:p>
    <w:p w:rsidR="00EF197F" w:rsidRDefault="00120B8D">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δεκατρείς φοιτητές από το Ελληνικό Αμερικανικό Πανεπιστήμιο.</w:t>
      </w:r>
    </w:p>
    <w:p w:rsidR="00EF197F" w:rsidRDefault="00120B8D">
      <w:pPr>
        <w:spacing w:line="600" w:lineRule="auto"/>
        <w:ind w:left="357" w:firstLine="720"/>
        <w:jc w:val="both"/>
        <w:rPr>
          <w:rFonts w:eastAsia="Times New Roman" w:cs="Times New Roman"/>
        </w:rPr>
      </w:pPr>
      <w:r>
        <w:rPr>
          <w:rFonts w:eastAsia="Times New Roman" w:cs="Times New Roman"/>
        </w:rPr>
        <w:t xml:space="preserve">Η Βουλή τούς καλωσορίζει. </w:t>
      </w:r>
    </w:p>
    <w:p w:rsidR="00EF197F" w:rsidRDefault="00120B8D">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rsidR="00EF197F" w:rsidRDefault="00120B8D">
      <w:pPr>
        <w:spacing w:line="600" w:lineRule="auto"/>
        <w:ind w:firstLine="720"/>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rsidR="00EF197F" w:rsidRDefault="00120B8D">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rsidR="00EF197F" w:rsidRDefault="00120B8D">
      <w:pPr>
        <w:spacing w:line="600" w:lineRule="auto"/>
        <w:ind w:firstLine="720"/>
        <w:jc w:val="both"/>
        <w:rPr>
          <w:rFonts w:eastAsia="Times New Roman" w:cs="Times New Roman"/>
          <w:szCs w:val="24"/>
        </w:rPr>
      </w:pPr>
      <w:r w:rsidRPr="003B70C8">
        <w:rPr>
          <w:rFonts w:eastAsia="Times New Roman" w:cs="Times New Roman"/>
          <w:b/>
          <w:szCs w:val="24"/>
        </w:rPr>
        <w:t>ΠΡΟΕΔΡΕΥΩΝ (</w:t>
      </w:r>
      <w:r>
        <w:rPr>
          <w:rFonts w:eastAsia="Times New Roman" w:cs="Times New Roman"/>
          <w:b/>
          <w:szCs w:val="24"/>
        </w:rPr>
        <w:t>Απόστολος Αβδελάς</w:t>
      </w:r>
      <w:r w:rsidRPr="003B70C8">
        <w:rPr>
          <w:rFonts w:eastAsia="Times New Roman" w:cs="Times New Roman"/>
          <w:b/>
          <w:szCs w:val="24"/>
        </w:rPr>
        <w:t>):</w:t>
      </w:r>
      <w:r>
        <w:rPr>
          <w:rFonts w:eastAsia="Times New Roman" w:cs="Times New Roman"/>
          <w:szCs w:val="24"/>
        </w:rPr>
        <w:t xml:space="preserve"> </w:t>
      </w:r>
      <w:r w:rsidRPr="00C76C56">
        <w:rPr>
          <w:rFonts w:eastAsia="Times New Roman" w:cs="Times New Roman"/>
          <w:szCs w:val="24"/>
        </w:rPr>
        <w:t xml:space="preserve">Με τη συναίνεση του Σώματος και ώρα </w:t>
      </w:r>
      <w:r>
        <w:rPr>
          <w:rFonts w:eastAsia="Times New Roman" w:cs="Times New Roman"/>
          <w:szCs w:val="24"/>
        </w:rPr>
        <w:t>18.06΄</w:t>
      </w:r>
      <w:r w:rsidRPr="00C76C56">
        <w:rPr>
          <w:rFonts w:eastAsia="Times New Roman" w:cs="Times New Roman"/>
          <w:szCs w:val="24"/>
        </w:rPr>
        <w:t xml:space="preserve"> λύεται η συνεδρίαση για </w:t>
      </w:r>
      <w:r w:rsidRPr="003B70C8">
        <w:rPr>
          <w:rFonts w:eastAsia="Times New Roman" w:cs="Times New Roman"/>
          <w:szCs w:val="24"/>
        </w:rPr>
        <w:t>αύριο</w:t>
      </w:r>
      <w:r>
        <w:rPr>
          <w:rFonts w:eastAsia="Times New Roman" w:cs="Times New Roman"/>
          <w:szCs w:val="24"/>
        </w:rPr>
        <w:t>,</w:t>
      </w:r>
      <w:r w:rsidRPr="00C76C56">
        <w:rPr>
          <w:rFonts w:eastAsia="Times New Roman" w:cs="Times New Roman"/>
          <w:szCs w:val="24"/>
        </w:rPr>
        <w:t xml:space="preserve"> </w:t>
      </w:r>
      <w:r>
        <w:rPr>
          <w:rFonts w:eastAsia="Times New Roman" w:cs="Times New Roman"/>
          <w:szCs w:val="24"/>
        </w:rPr>
        <w:t xml:space="preserve">ημέρα Πέμπτη 9 Ιουνίου 2022 </w:t>
      </w:r>
      <w:r w:rsidRPr="00C76C56">
        <w:rPr>
          <w:rFonts w:eastAsia="Times New Roman" w:cs="Times New Roman"/>
          <w:szCs w:val="24"/>
        </w:rPr>
        <w:t>και ώρα 10.00΄, με α</w:t>
      </w:r>
      <w:r>
        <w:rPr>
          <w:rFonts w:eastAsia="Times New Roman" w:cs="Times New Roman"/>
          <w:szCs w:val="24"/>
        </w:rPr>
        <w:t xml:space="preserve">ντικείμενο εργασιών του Σώματος: </w:t>
      </w:r>
      <w:r w:rsidRPr="00C76C56">
        <w:rPr>
          <w:rFonts w:eastAsia="Times New Roman" w:cs="Times New Roman"/>
          <w:szCs w:val="24"/>
        </w:rPr>
        <w:t>νομοθετική εργασία</w:t>
      </w:r>
      <w:r>
        <w:rPr>
          <w:rFonts w:eastAsia="Times New Roman" w:cs="Times New Roman"/>
          <w:szCs w:val="24"/>
        </w:rPr>
        <w:t>, συνέχιση της συζήτησης και ψήφιση του σχεδίου νόμου του Υπουργείου Εσωτερικών</w:t>
      </w:r>
      <w:r w:rsidR="00490936">
        <w:rPr>
          <w:rFonts w:eastAsia="Times New Roman" w:cs="Times New Roman"/>
          <w:szCs w:val="24"/>
        </w:rPr>
        <w:t>:</w:t>
      </w:r>
      <w:r>
        <w:rPr>
          <w:rFonts w:eastAsia="Times New Roman" w:cs="Times New Roman"/>
          <w:szCs w:val="24"/>
        </w:rPr>
        <w:t xml:space="preserve"> «Σύστημα στοχοθεσίας, αξιολόγησης και ανταμοιβής για την ενίσχυση της αποτελεσματικότητας της δημόσιας διοίκησης και άλλες διατάξεις για το ανθρώπινο δυναμικό του δημοσίου τομέα». </w:t>
      </w:r>
    </w:p>
    <w:p w:rsidR="00EF197F" w:rsidRDefault="00120B8D">
      <w:pPr>
        <w:spacing w:line="600" w:lineRule="auto"/>
        <w:jc w:val="both"/>
        <w:rPr>
          <w:rFonts w:eastAsia="SimSun"/>
          <w:szCs w:val="24"/>
          <w:lang w:val="en-US" w:eastAsia="zh-CN"/>
        </w:rPr>
      </w:pPr>
      <w:r w:rsidRPr="00C76C56">
        <w:rPr>
          <w:rFonts w:eastAsia="Times New Roman" w:cs="Times New Roman"/>
          <w:b/>
          <w:bCs/>
          <w:szCs w:val="24"/>
        </w:rPr>
        <w:lastRenderedPageBreak/>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 xml:space="preserve">                   ΟΙ ΓΡΑΜΜΑΤΕΙΣ</w:t>
      </w:r>
      <w:bookmarkStart w:id="52" w:name="_GoBack"/>
      <w:bookmarkEnd w:id="52"/>
    </w:p>
    <w:sectPr w:rsidR="00EF197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hideGrammaticalErrors/>
  <w:trackRevisions/>
  <w:documentProtection w:edit="trackedChanges" w:enforcement="1" w:cryptProviderType="rsaFull" w:cryptAlgorithmClass="hash" w:cryptAlgorithmType="typeAny" w:cryptAlgorithmSid="4" w:cryptSpinCount="50000" w:hash="5Btlv42Y/I3DEBghgohRc/hGM/0=" w:salt="iFNslyKM/o8/HFsfRfHvD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7F"/>
    <w:rsid w:val="00005E25"/>
    <w:rsid w:val="000114DA"/>
    <w:rsid w:val="000208F0"/>
    <w:rsid w:val="00027E15"/>
    <w:rsid w:val="00040750"/>
    <w:rsid w:val="00043B7D"/>
    <w:rsid w:val="000459C3"/>
    <w:rsid w:val="0004637B"/>
    <w:rsid w:val="00065C2B"/>
    <w:rsid w:val="00076C66"/>
    <w:rsid w:val="00077FEC"/>
    <w:rsid w:val="00092091"/>
    <w:rsid w:val="000926EB"/>
    <w:rsid w:val="00096715"/>
    <w:rsid w:val="000A6CAD"/>
    <w:rsid w:val="000A7FF0"/>
    <w:rsid w:val="000B33AC"/>
    <w:rsid w:val="000B5081"/>
    <w:rsid w:val="000B6915"/>
    <w:rsid w:val="000C71BD"/>
    <w:rsid w:val="000D013C"/>
    <w:rsid w:val="000D5D65"/>
    <w:rsid w:val="000D5ED4"/>
    <w:rsid w:val="000D5FF9"/>
    <w:rsid w:val="000F38AE"/>
    <w:rsid w:val="000F4AF0"/>
    <w:rsid w:val="00102A38"/>
    <w:rsid w:val="00113880"/>
    <w:rsid w:val="00114114"/>
    <w:rsid w:val="00114356"/>
    <w:rsid w:val="00120B8D"/>
    <w:rsid w:val="00121FF6"/>
    <w:rsid w:val="001433E8"/>
    <w:rsid w:val="00147830"/>
    <w:rsid w:val="00151EC4"/>
    <w:rsid w:val="00153CBE"/>
    <w:rsid w:val="0015492D"/>
    <w:rsid w:val="0016751C"/>
    <w:rsid w:val="00174EE6"/>
    <w:rsid w:val="001960E2"/>
    <w:rsid w:val="001B24BE"/>
    <w:rsid w:val="001B4593"/>
    <w:rsid w:val="001C1C97"/>
    <w:rsid w:val="001D0B40"/>
    <w:rsid w:val="001D2057"/>
    <w:rsid w:val="001D24C5"/>
    <w:rsid w:val="001D642A"/>
    <w:rsid w:val="001D7CB3"/>
    <w:rsid w:val="001F5CFF"/>
    <w:rsid w:val="0020018E"/>
    <w:rsid w:val="00206645"/>
    <w:rsid w:val="00206F7F"/>
    <w:rsid w:val="00210647"/>
    <w:rsid w:val="00212BAB"/>
    <w:rsid w:val="00224DB9"/>
    <w:rsid w:val="002258E1"/>
    <w:rsid w:val="002657C5"/>
    <w:rsid w:val="00272B2C"/>
    <w:rsid w:val="00281C9B"/>
    <w:rsid w:val="002821AE"/>
    <w:rsid w:val="0028778D"/>
    <w:rsid w:val="00291F97"/>
    <w:rsid w:val="002A3E24"/>
    <w:rsid w:val="002B3E1F"/>
    <w:rsid w:val="002C5E39"/>
    <w:rsid w:val="002E6E1F"/>
    <w:rsid w:val="002F538C"/>
    <w:rsid w:val="002F6755"/>
    <w:rsid w:val="002F7FA5"/>
    <w:rsid w:val="00301EFE"/>
    <w:rsid w:val="003030D1"/>
    <w:rsid w:val="00313EBF"/>
    <w:rsid w:val="0034690B"/>
    <w:rsid w:val="00346994"/>
    <w:rsid w:val="003509FF"/>
    <w:rsid w:val="00355351"/>
    <w:rsid w:val="003622C5"/>
    <w:rsid w:val="0036232F"/>
    <w:rsid w:val="00366EC6"/>
    <w:rsid w:val="0038571B"/>
    <w:rsid w:val="00395E97"/>
    <w:rsid w:val="003970FF"/>
    <w:rsid w:val="003A1770"/>
    <w:rsid w:val="003A6336"/>
    <w:rsid w:val="003A6ABE"/>
    <w:rsid w:val="003F06A1"/>
    <w:rsid w:val="004124AB"/>
    <w:rsid w:val="0041567F"/>
    <w:rsid w:val="00442401"/>
    <w:rsid w:val="00446943"/>
    <w:rsid w:val="00466E9D"/>
    <w:rsid w:val="00480DCE"/>
    <w:rsid w:val="00482A62"/>
    <w:rsid w:val="00484915"/>
    <w:rsid w:val="00486809"/>
    <w:rsid w:val="00490936"/>
    <w:rsid w:val="004A4389"/>
    <w:rsid w:val="004A50D1"/>
    <w:rsid w:val="004B0229"/>
    <w:rsid w:val="004B1B0B"/>
    <w:rsid w:val="004B3B15"/>
    <w:rsid w:val="004B5BB1"/>
    <w:rsid w:val="004C52DD"/>
    <w:rsid w:val="004D4961"/>
    <w:rsid w:val="004D7916"/>
    <w:rsid w:val="00511CF2"/>
    <w:rsid w:val="00512077"/>
    <w:rsid w:val="0051266F"/>
    <w:rsid w:val="005141B2"/>
    <w:rsid w:val="005239FC"/>
    <w:rsid w:val="00533282"/>
    <w:rsid w:val="005343EA"/>
    <w:rsid w:val="0054669B"/>
    <w:rsid w:val="00555B3B"/>
    <w:rsid w:val="00557688"/>
    <w:rsid w:val="005613AA"/>
    <w:rsid w:val="0057304E"/>
    <w:rsid w:val="005745E1"/>
    <w:rsid w:val="00580606"/>
    <w:rsid w:val="00586E4A"/>
    <w:rsid w:val="0058715A"/>
    <w:rsid w:val="005A36E2"/>
    <w:rsid w:val="005B24A4"/>
    <w:rsid w:val="005B2BF3"/>
    <w:rsid w:val="005B3A0D"/>
    <w:rsid w:val="005C295D"/>
    <w:rsid w:val="005D15BA"/>
    <w:rsid w:val="005D2688"/>
    <w:rsid w:val="005D2C38"/>
    <w:rsid w:val="005E10D1"/>
    <w:rsid w:val="005E255C"/>
    <w:rsid w:val="005E27A0"/>
    <w:rsid w:val="005E2835"/>
    <w:rsid w:val="005F2412"/>
    <w:rsid w:val="006003DC"/>
    <w:rsid w:val="00600588"/>
    <w:rsid w:val="00600972"/>
    <w:rsid w:val="006165FF"/>
    <w:rsid w:val="00634F20"/>
    <w:rsid w:val="006517F1"/>
    <w:rsid w:val="006520F7"/>
    <w:rsid w:val="00657DCA"/>
    <w:rsid w:val="00661C74"/>
    <w:rsid w:val="006647FD"/>
    <w:rsid w:val="00667933"/>
    <w:rsid w:val="00676F5B"/>
    <w:rsid w:val="00691089"/>
    <w:rsid w:val="006B4249"/>
    <w:rsid w:val="006B65E5"/>
    <w:rsid w:val="006B6B74"/>
    <w:rsid w:val="006B7A98"/>
    <w:rsid w:val="006C0BA7"/>
    <w:rsid w:val="006C359E"/>
    <w:rsid w:val="00705B2C"/>
    <w:rsid w:val="007129E4"/>
    <w:rsid w:val="00714DC3"/>
    <w:rsid w:val="00714FB4"/>
    <w:rsid w:val="00717036"/>
    <w:rsid w:val="00717830"/>
    <w:rsid w:val="00724FC2"/>
    <w:rsid w:val="007254CF"/>
    <w:rsid w:val="0073751D"/>
    <w:rsid w:val="00742255"/>
    <w:rsid w:val="007578A6"/>
    <w:rsid w:val="007643DD"/>
    <w:rsid w:val="007668B9"/>
    <w:rsid w:val="007672A7"/>
    <w:rsid w:val="00791D45"/>
    <w:rsid w:val="00797F4B"/>
    <w:rsid w:val="007A292F"/>
    <w:rsid w:val="007A2D4E"/>
    <w:rsid w:val="007B1044"/>
    <w:rsid w:val="007B5D50"/>
    <w:rsid w:val="007B6B06"/>
    <w:rsid w:val="007D2334"/>
    <w:rsid w:val="007D4421"/>
    <w:rsid w:val="007D5675"/>
    <w:rsid w:val="007D7827"/>
    <w:rsid w:val="007E52F9"/>
    <w:rsid w:val="007E75A5"/>
    <w:rsid w:val="007F2577"/>
    <w:rsid w:val="007F7E35"/>
    <w:rsid w:val="008064E4"/>
    <w:rsid w:val="00807D23"/>
    <w:rsid w:val="008254C1"/>
    <w:rsid w:val="00830A4E"/>
    <w:rsid w:val="00831946"/>
    <w:rsid w:val="00847B7C"/>
    <w:rsid w:val="008500CF"/>
    <w:rsid w:val="00852045"/>
    <w:rsid w:val="008606F1"/>
    <w:rsid w:val="008768DF"/>
    <w:rsid w:val="00895907"/>
    <w:rsid w:val="008974B4"/>
    <w:rsid w:val="008A62FD"/>
    <w:rsid w:val="008B36FE"/>
    <w:rsid w:val="008B7F23"/>
    <w:rsid w:val="008C12F6"/>
    <w:rsid w:val="008C17E6"/>
    <w:rsid w:val="008D3E8F"/>
    <w:rsid w:val="008D3F20"/>
    <w:rsid w:val="008E6C20"/>
    <w:rsid w:val="008F039E"/>
    <w:rsid w:val="008F33BB"/>
    <w:rsid w:val="00917FB6"/>
    <w:rsid w:val="00922BA2"/>
    <w:rsid w:val="00924718"/>
    <w:rsid w:val="00944156"/>
    <w:rsid w:val="00946553"/>
    <w:rsid w:val="00946A68"/>
    <w:rsid w:val="00953D78"/>
    <w:rsid w:val="00954AC5"/>
    <w:rsid w:val="0095679C"/>
    <w:rsid w:val="00970080"/>
    <w:rsid w:val="009701E9"/>
    <w:rsid w:val="009725CE"/>
    <w:rsid w:val="00983816"/>
    <w:rsid w:val="00984F95"/>
    <w:rsid w:val="00995AA7"/>
    <w:rsid w:val="009A2500"/>
    <w:rsid w:val="009A536B"/>
    <w:rsid w:val="009A69BF"/>
    <w:rsid w:val="009D1267"/>
    <w:rsid w:val="009D2412"/>
    <w:rsid w:val="009E2276"/>
    <w:rsid w:val="009E275D"/>
    <w:rsid w:val="009F0743"/>
    <w:rsid w:val="00A01240"/>
    <w:rsid w:val="00A01E8D"/>
    <w:rsid w:val="00A042B1"/>
    <w:rsid w:val="00A14DAB"/>
    <w:rsid w:val="00A14E37"/>
    <w:rsid w:val="00A20644"/>
    <w:rsid w:val="00A30EFB"/>
    <w:rsid w:val="00A329A8"/>
    <w:rsid w:val="00A41F44"/>
    <w:rsid w:val="00A47A00"/>
    <w:rsid w:val="00A52595"/>
    <w:rsid w:val="00A573D7"/>
    <w:rsid w:val="00A6506E"/>
    <w:rsid w:val="00A705F8"/>
    <w:rsid w:val="00A86377"/>
    <w:rsid w:val="00AA2ECE"/>
    <w:rsid w:val="00AA33FE"/>
    <w:rsid w:val="00AC2069"/>
    <w:rsid w:val="00AC55B0"/>
    <w:rsid w:val="00AC7BCB"/>
    <w:rsid w:val="00AD081A"/>
    <w:rsid w:val="00AD0B5E"/>
    <w:rsid w:val="00AD4A6E"/>
    <w:rsid w:val="00AD677B"/>
    <w:rsid w:val="00AF34F7"/>
    <w:rsid w:val="00AF7E46"/>
    <w:rsid w:val="00B01DF9"/>
    <w:rsid w:val="00B069DF"/>
    <w:rsid w:val="00B17003"/>
    <w:rsid w:val="00B269B8"/>
    <w:rsid w:val="00B45EAC"/>
    <w:rsid w:val="00B533D3"/>
    <w:rsid w:val="00B70185"/>
    <w:rsid w:val="00B742C6"/>
    <w:rsid w:val="00B83BA6"/>
    <w:rsid w:val="00BA08F2"/>
    <w:rsid w:val="00BA2079"/>
    <w:rsid w:val="00BA5B18"/>
    <w:rsid w:val="00BB636A"/>
    <w:rsid w:val="00BC5AFA"/>
    <w:rsid w:val="00BE1400"/>
    <w:rsid w:val="00BE2D4B"/>
    <w:rsid w:val="00BE34B3"/>
    <w:rsid w:val="00BE68F8"/>
    <w:rsid w:val="00BF26B5"/>
    <w:rsid w:val="00BF457A"/>
    <w:rsid w:val="00BF5AD0"/>
    <w:rsid w:val="00C034E3"/>
    <w:rsid w:val="00C11B5D"/>
    <w:rsid w:val="00C311CC"/>
    <w:rsid w:val="00C34A98"/>
    <w:rsid w:val="00C375EC"/>
    <w:rsid w:val="00C4293B"/>
    <w:rsid w:val="00C55A68"/>
    <w:rsid w:val="00C62234"/>
    <w:rsid w:val="00C94313"/>
    <w:rsid w:val="00CA3F37"/>
    <w:rsid w:val="00CA4CF8"/>
    <w:rsid w:val="00CB4B14"/>
    <w:rsid w:val="00CB7F0A"/>
    <w:rsid w:val="00CE3A3C"/>
    <w:rsid w:val="00CE3B97"/>
    <w:rsid w:val="00D1277D"/>
    <w:rsid w:val="00D136B9"/>
    <w:rsid w:val="00D236A3"/>
    <w:rsid w:val="00D3061E"/>
    <w:rsid w:val="00D30980"/>
    <w:rsid w:val="00D32327"/>
    <w:rsid w:val="00D36E8B"/>
    <w:rsid w:val="00D42C53"/>
    <w:rsid w:val="00D469BF"/>
    <w:rsid w:val="00D50DF6"/>
    <w:rsid w:val="00D54C29"/>
    <w:rsid w:val="00D705C2"/>
    <w:rsid w:val="00D82761"/>
    <w:rsid w:val="00D9182B"/>
    <w:rsid w:val="00D92C21"/>
    <w:rsid w:val="00D95742"/>
    <w:rsid w:val="00DA057B"/>
    <w:rsid w:val="00DA12D5"/>
    <w:rsid w:val="00DB0FD6"/>
    <w:rsid w:val="00DB647B"/>
    <w:rsid w:val="00DD621C"/>
    <w:rsid w:val="00DE16E5"/>
    <w:rsid w:val="00DE424D"/>
    <w:rsid w:val="00DF40D2"/>
    <w:rsid w:val="00E0306D"/>
    <w:rsid w:val="00E0429F"/>
    <w:rsid w:val="00E127D2"/>
    <w:rsid w:val="00E1742A"/>
    <w:rsid w:val="00E21CC3"/>
    <w:rsid w:val="00E277B6"/>
    <w:rsid w:val="00E431D1"/>
    <w:rsid w:val="00E46FE0"/>
    <w:rsid w:val="00E5220B"/>
    <w:rsid w:val="00E60973"/>
    <w:rsid w:val="00E64A79"/>
    <w:rsid w:val="00E65CCC"/>
    <w:rsid w:val="00E71228"/>
    <w:rsid w:val="00E7296D"/>
    <w:rsid w:val="00E74DDD"/>
    <w:rsid w:val="00E77692"/>
    <w:rsid w:val="00E94851"/>
    <w:rsid w:val="00EA4A38"/>
    <w:rsid w:val="00EA4D23"/>
    <w:rsid w:val="00EA6BA2"/>
    <w:rsid w:val="00EA6E07"/>
    <w:rsid w:val="00EB3221"/>
    <w:rsid w:val="00EB3A92"/>
    <w:rsid w:val="00ED4858"/>
    <w:rsid w:val="00EF1582"/>
    <w:rsid w:val="00EF197F"/>
    <w:rsid w:val="00F05510"/>
    <w:rsid w:val="00F2325D"/>
    <w:rsid w:val="00F24ADF"/>
    <w:rsid w:val="00F36703"/>
    <w:rsid w:val="00F43759"/>
    <w:rsid w:val="00F46515"/>
    <w:rsid w:val="00F56A69"/>
    <w:rsid w:val="00F6098A"/>
    <w:rsid w:val="00F626CF"/>
    <w:rsid w:val="00F84CBA"/>
    <w:rsid w:val="00F85263"/>
    <w:rsid w:val="00F9190B"/>
    <w:rsid w:val="00F9602B"/>
    <w:rsid w:val="00FA5B85"/>
    <w:rsid w:val="00FB35FE"/>
    <w:rsid w:val="00FB543B"/>
    <w:rsid w:val="00FC4648"/>
    <w:rsid w:val="00FD1A53"/>
    <w:rsid w:val="00FE19D0"/>
    <w:rsid w:val="00FE3E3F"/>
    <w:rsid w:val="00FE56E9"/>
    <w:rsid w:val="00FF4D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37C0"/>
  <w15:docId w15:val="{492A2881-FBA0-44C8-8396-51068C48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54AC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54A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https://intra-new.parliament.gr/praktika/Lists/Incoming_Metadata/EditForm.aspx?ID=1416&amp;Source=/praktika/MergedMinutes/Forms/AllItems.aspx</Url>
      <Description>Έγιναν επισημάνσεις</Description>
    </Status>
    <MetadataID xmlns="ae387081-d271-40f6-acab-ed2331aeb73b">1416</MetadataID>
    <Meeting xmlns="ae387081-d271-40f6-acab-ed2331aeb73b">ΡΛΣΤ´</Meeting>
    <Period xmlns="ae387081-d271-40f6-acab-ed2331aeb73b">ΙΗ´</Period>
    <Recordings xmlns="ae387081-d271-40f6-acab-ed2331aeb73b">1</Recordings>
    <Session xmlns="ae387081-d271-40f6-acab-ed2331aeb73b">Γ´</Session>
    <Date xmlns="ae387081-d271-40f6-acab-ed2331aeb73b">2022-06-07T21:00:00+00:00</Date>
  </documentManagement>
</p:properties>
</file>

<file path=customXml/itemProps1.xml><?xml version="1.0" encoding="utf-8"?>
<ds:datastoreItem xmlns:ds="http://schemas.openxmlformats.org/officeDocument/2006/customXml" ds:itemID="{2BB3777E-C79F-44BF-9F15-EBDDB97DF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010CF6-E07D-4BB6-95A1-2C8CA4F81AA2}">
  <ds:schemaRefs>
    <ds:schemaRef ds:uri="http://schemas.microsoft.com/sharepoint/v3/contenttype/forms"/>
  </ds:schemaRefs>
</ds:datastoreItem>
</file>

<file path=customXml/itemProps3.xml><?xml version="1.0" encoding="utf-8"?>
<ds:datastoreItem xmlns:ds="http://schemas.openxmlformats.org/officeDocument/2006/customXml" ds:itemID="{2E3B01E6-EB9A-4FB8-B83D-8C15572A0904}">
  <ds:schemaRefs>
    <ds:schemaRef ds:uri="http://schemas.microsoft.com/office/2006/metadata/properties"/>
    <ds:schemaRef ds:uri="http://schemas.microsoft.com/office/infopath/2007/PartnerControls"/>
    <ds:schemaRef ds:uri="ae387081-d271-40f6-acab-ed2331aeb73b"/>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372</Pages>
  <Words>70288</Words>
  <Characters>379560</Characters>
  <Application>Microsoft Office Word</Application>
  <DocSecurity>0</DocSecurity>
  <Lines>3163</Lines>
  <Paragraphs>897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448951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Γκούμα Ευαγγελία</dc:creator>
  <cp:lastModifiedBy>Γκούμα Ευαγγελία</cp:lastModifiedBy>
  <cp:revision>3</cp:revision>
  <dcterms:created xsi:type="dcterms:W3CDTF">2022-06-16T06:20:00Z</dcterms:created>
  <dcterms:modified xsi:type="dcterms:W3CDTF">2022-06-16T07:59:00Z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