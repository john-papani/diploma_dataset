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371CD" w14:textId="77777777" w:rsidR="003E1823" w:rsidRPr="003E1823" w:rsidRDefault="003E1823" w:rsidP="003E1823">
      <w:pPr>
        <w:spacing w:after="0" w:line="360" w:lineRule="auto"/>
        <w:rPr>
          <w:ins w:id="0" w:author="Φλούδα Χριστίνα" w:date="2018-09-17T10:45:00Z"/>
          <w:rFonts w:eastAsia="Times New Roman"/>
          <w:szCs w:val="24"/>
          <w:lang w:eastAsia="en-US"/>
        </w:rPr>
      </w:pPr>
      <w:ins w:id="1" w:author="Φλούδα Χριστίνα" w:date="2018-09-17T10:45:00Z">
        <w:r w:rsidRPr="003E182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E116AB6" w14:textId="77777777" w:rsidR="003E1823" w:rsidRPr="003E1823" w:rsidRDefault="003E1823" w:rsidP="003E1823">
      <w:pPr>
        <w:spacing w:after="0" w:line="360" w:lineRule="auto"/>
        <w:rPr>
          <w:ins w:id="2" w:author="Φλούδα Χριστίνα" w:date="2018-09-17T10:45:00Z"/>
          <w:rFonts w:eastAsia="Times New Roman"/>
          <w:szCs w:val="24"/>
          <w:lang w:eastAsia="en-US"/>
        </w:rPr>
      </w:pPr>
    </w:p>
    <w:p w14:paraId="5D37AC85" w14:textId="77777777" w:rsidR="003E1823" w:rsidRPr="003E1823" w:rsidRDefault="003E1823" w:rsidP="003E1823">
      <w:pPr>
        <w:spacing w:after="0" w:line="360" w:lineRule="auto"/>
        <w:rPr>
          <w:ins w:id="3" w:author="Φλούδα Χριστίνα" w:date="2018-09-17T10:45:00Z"/>
          <w:rFonts w:eastAsia="Times New Roman"/>
          <w:szCs w:val="24"/>
          <w:lang w:eastAsia="en-US"/>
        </w:rPr>
      </w:pPr>
      <w:ins w:id="4" w:author="Φλούδα Χριστίνα" w:date="2018-09-17T10:45:00Z">
        <w:r w:rsidRPr="003E1823">
          <w:rPr>
            <w:rFonts w:eastAsia="Times New Roman"/>
            <w:szCs w:val="24"/>
            <w:lang w:eastAsia="en-US"/>
          </w:rPr>
          <w:t>ΠΙΝΑΚΑΣ ΠΕΡΙΕΧΟΜΕΝΩΝ</w:t>
        </w:r>
      </w:ins>
    </w:p>
    <w:p w14:paraId="3BE25371" w14:textId="77777777" w:rsidR="003E1823" w:rsidRPr="003E1823" w:rsidRDefault="003E1823" w:rsidP="003E1823">
      <w:pPr>
        <w:spacing w:after="0" w:line="360" w:lineRule="auto"/>
        <w:rPr>
          <w:ins w:id="5" w:author="Φλούδα Χριστίνα" w:date="2018-09-17T10:45:00Z"/>
          <w:rFonts w:eastAsia="Times New Roman"/>
          <w:szCs w:val="24"/>
          <w:lang w:eastAsia="en-US"/>
        </w:rPr>
      </w:pPr>
      <w:ins w:id="6" w:author="Φλούδα Χριστίνα" w:date="2018-09-17T10:45:00Z">
        <w:r w:rsidRPr="003E1823">
          <w:rPr>
            <w:rFonts w:eastAsia="Times New Roman"/>
            <w:szCs w:val="24"/>
            <w:lang w:eastAsia="en-US"/>
          </w:rPr>
          <w:t xml:space="preserve">ΙΖ΄ ΠΕΡΙΟΔΟΣ </w:t>
        </w:r>
      </w:ins>
    </w:p>
    <w:p w14:paraId="74A7E9D1" w14:textId="77777777" w:rsidR="003E1823" w:rsidRPr="003E1823" w:rsidRDefault="003E1823" w:rsidP="003E1823">
      <w:pPr>
        <w:spacing w:after="0" w:line="360" w:lineRule="auto"/>
        <w:rPr>
          <w:ins w:id="7" w:author="Φλούδα Χριστίνα" w:date="2018-09-17T10:45:00Z"/>
          <w:rFonts w:eastAsia="Times New Roman"/>
          <w:szCs w:val="24"/>
          <w:lang w:eastAsia="en-US"/>
        </w:rPr>
      </w:pPr>
      <w:ins w:id="8" w:author="Φλούδα Χριστίνα" w:date="2018-09-17T10:45:00Z">
        <w:r w:rsidRPr="003E1823">
          <w:rPr>
            <w:rFonts w:eastAsia="Times New Roman"/>
            <w:szCs w:val="24"/>
            <w:lang w:eastAsia="en-US"/>
          </w:rPr>
          <w:t>ΠΡΟΕΔΡΕΥΟΜΕΝΗΣ ΚΟΙΝΟΒΟΥΛΕΥΤΙΚΗΣ ΔΗΜΟΚΡΑΤΙΑΣ</w:t>
        </w:r>
      </w:ins>
    </w:p>
    <w:p w14:paraId="38A12ADB" w14:textId="77777777" w:rsidR="006600FC" w:rsidRPr="00642151" w:rsidRDefault="006600FC" w:rsidP="006600FC">
      <w:pPr>
        <w:spacing w:after="0" w:line="360" w:lineRule="auto"/>
        <w:rPr>
          <w:ins w:id="9" w:author="Φλούδα Χριστίνα" w:date="2018-09-17T13:17:00Z"/>
          <w:rFonts w:eastAsia="Times New Roman"/>
          <w:szCs w:val="24"/>
          <w:lang w:eastAsia="en-US"/>
        </w:rPr>
      </w:pPr>
      <w:ins w:id="10" w:author="Φλούδα Χριστίνα" w:date="2018-09-17T13:17:00Z">
        <w:r w:rsidRPr="00642151">
          <w:rPr>
            <w:rFonts w:eastAsia="Times New Roman"/>
            <w:szCs w:val="24"/>
            <w:lang w:eastAsia="en-US"/>
          </w:rPr>
          <w:t>ΤΜΗΜΑ ΔΙΑΚΟΠΗΣ ΕΡΓΑΣΙΩΝ ΒΟΥΛΗΣ</w:t>
        </w:r>
      </w:ins>
    </w:p>
    <w:p w14:paraId="19F5F365" w14:textId="77777777" w:rsidR="006600FC" w:rsidRPr="00642151" w:rsidRDefault="006600FC" w:rsidP="006600FC">
      <w:pPr>
        <w:spacing w:after="0" w:line="360" w:lineRule="auto"/>
        <w:rPr>
          <w:ins w:id="11" w:author="Φλούδα Χριστίνα" w:date="2018-09-17T13:17:00Z"/>
          <w:rFonts w:eastAsia="Times New Roman"/>
          <w:szCs w:val="24"/>
          <w:lang w:eastAsia="en-US"/>
        </w:rPr>
      </w:pPr>
      <w:ins w:id="12" w:author="Φλούδα Χριστίνα" w:date="2018-09-17T13:17:00Z">
        <w:r w:rsidRPr="00642151">
          <w:rPr>
            <w:rFonts w:eastAsia="Times New Roman"/>
            <w:szCs w:val="24"/>
            <w:lang w:eastAsia="en-US"/>
          </w:rPr>
          <w:t>ΘΕΡΟΥΣ 2018</w:t>
        </w:r>
      </w:ins>
    </w:p>
    <w:p w14:paraId="749FB9D1" w14:textId="77777777" w:rsidR="003E1823" w:rsidRPr="003E1823" w:rsidRDefault="003E1823" w:rsidP="003E1823">
      <w:pPr>
        <w:spacing w:after="0" w:line="360" w:lineRule="auto"/>
        <w:rPr>
          <w:ins w:id="13" w:author="Φλούδα Χριστίνα" w:date="2018-09-17T10:45:00Z"/>
          <w:rFonts w:eastAsia="Times New Roman"/>
          <w:szCs w:val="24"/>
          <w:lang w:eastAsia="en-US"/>
        </w:rPr>
      </w:pPr>
      <w:bookmarkStart w:id="14" w:name="_GoBack"/>
      <w:bookmarkEnd w:id="14"/>
    </w:p>
    <w:p w14:paraId="2EA88A80" w14:textId="77777777" w:rsidR="003E1823" w:rsidRPr="003E1823" w:rsidRDefault="003E1823" w:rsidP="003E1823">
      <w:pPr>
        <w:spacing w:after="0" w:line="360" w:lineRule="auto"/>
        <w:rPr>
          <w:ins w:id="15" w:author="Φλούδα Χριστίνα" w:date="2018-09-17T10:45:00Z"/>
          <w:rFonts w:eastAsia="Times New Roman"/>
          <w:szCs w:val="24"/>
          <w:lang w:eastAsia="en-US"/>
        </w:rPr>
      </w:pPr>
      <w:ins w:id="16" w:author="Φλούδα Χριστίνα" w:date="2018-09-17T10:45:00Z">
        <w:r w:rsidRPr="003E1823">
          <w:rPr>
            <w:rFonts w:eastAsia="Times New Roman"/>
            <w:szCs w:val="24"/>
            <w:lang w:eastAsia="en-US"/>
          </w:rPr>
          <w:t>ΣΥΝΕΔΡΙΑΣΗ Ι΄</w:t>
        </w:r>
      </w:ins>
    </w:p>
    <w:p w14:paraId="12D628D8" w14:textId="77777777" w:rsidR="003E1823" w:rsidRPr="003E1823" w:rsidRDefault="003E1823" w:rsidP="003E1823">
      <w:pPr>
        <w:spacing w:after="0" w:line="360" w:lineRule="auto"/>
        <w:rPr>
          <w:ins w:id="17" w:author="Φλούδα Χριστίνα" w:date="2018-09-17T10:45:00Z"/>
          <w:rFonts w:eastAsia="Times New Roman"/>
          <w:szCs w:val="24"/>
          <w:lang w:eastAsia="en-US"/>
        </w:rPr>
      </w:pPr>
      <w:ins w:id="18" w:author="Φλούδα Χριστίνα" w:date="2018-09-17T10:45:00Z">
        <w:r w:rsidRPr="003E1823">
          <w:rPr>
            <w:rFonts w:eastAsia="Times New Roman"/>
            <w:szCs w:val="24"/>
            <w:lang w:eastAsia="en-US"/>
          </w:rPr>
          <w:t>Πέμπτη  6 Σεπτεμβρίου 2018</w:t>
        </w:r>
      </w:ins>
    </w:p>
    <w:p w14:paraId="3CE99FDD" w14:textId="77777777" w:rsidR="003E1823" w:rsidRPr="003E1823" w:rsidRDefault="003E1823" w:rsidP="003E1823">
      <w:pPr>
        <w:spacing w:after="0" w:line="360" w:lineRule="auto"/>
        <w:rPr>
          <w:ins w:id="19" w:author="Φλούδα Χριστίνα" w:date="2018-09-17T10:45:00Z"/>
          <w:rFonts w:eastAsia="Times New Roman"/>
          <w:szCs w:val="24"/>
          <w:lang w:eastAsia="en-US"/>
        </w:rPr>
      </w:pPr>
    </w:p>
    <w:p w14:paraId="69A6C05E" w14:textId="77777777" w:rsidR="003E1823" w:rsidRPr="003E1823" w:rsidRDefault="003E1823" w:rsidP="003E1823">
      <w:pPr>
        <w:spacing w:after="0" w:line="360" w:lineRule="auto"/>
        <w:rPr>
          <w:ins w:id="20" w:author="Φλούδα Χριστίνα" w:date="2018-09-17T10:45:00Z"/>
          <w:rFonts w:eastAsia="Times New Roman"/>
          <w:szCs w:val="24"/>
          <w:lang w:eastAsia="en-US"/>
        </w:rPr>
      </w:pPr>
      <w:ins w:id="21" w:author="Φλούδα Χριστίνα" w:date="2018-09-17T10:45:00Z">
        <w:r w:rsidRPr="003E1823">
          <w:rPr>
            <w:rFonts w:eastAsia="Times New Roman"/>
            <w:szCs w:val="24"/>
            <w:lang w:eastAsia="en-US"/>
          </w:rPr>
          <w:t>ΘΕΜΑΤΑ</w:t>
        </w:r>
      </w:ins>
    </w:p>
    <w:p w14:paraId="3D2EC33F" w14:textId="77777777" w:rsidR="003E1823" w:rsidRPr="003E1823" w:rsidRDefault="003E1823" w:rsidP="003E1823">
      <w:pPr>
        <w:spacing w:after="0" w:line="360" w:lineRule="auto"/>
        <w:rPr>
          <w:ins w:id="22" w:author="Φλούδα Χριστίνα" w:date="2018-09-17T10:45:00Z"/>
          <w:rFonts w:eastAsia="Times New Roman"/>
          <w:szCs w:val="24"/>
          <w:lang w:eastAsia="en-US"/>
        </w:rPr>
      </w:pPr>
      <w:ins w:id="23" w:author="Φλούδα Χριστίνα" w:date="2018-09-17T10:45:00Z">
        <w:r w:rsidRPr="003E1823">
          <w:rPr>
            <w:rFonts w:eastAsia="Times New Roman"/>
            <w:szCs w:val="24"/>
            <w:lang w:eastAsia="en-US"/>
          </w:rPr>
          <w:t xml:space="preserve"> </w:t>
        </w:r>
        <w:r w:rsidRPr="003E1823">
          <w:rPr>
            <w:rFonts w:eastAsia="Times New Roman"/>
            <w:szCs w:val="24"/>
            <w:lang w:eastAsia="en-US"/>
          </w:rPr>
          <w:br/>
          <w:t xml:space="preserve">Α. ΕΙΔΙΚΑ ΘΕΜΑΤΑ </w:t>
        </w:r>
        <w:r w:rsidRPr="003E1823">
          <w:rPr>
            <w:rFonts w:eastAsia="Times New Roman"/>
            <w:szCs w:val="24"/>
            <w:lang w:eastAsia="en-US"/>
          </w:rPr>
          <w:br/>
          <w:t xml:space="preserve">1. Επικύρωση Πρακτικών, σελ. </w:t>
        </w:r>
        <w:r w:rsidRPr="003E1823">
          <w:rPr>
            <w:rFonts w:eastAsia="Times New Roman"/>
            <w:szCs w:val="24"/>
            <w:lang w:eastAsia="en-US"/>
          </w:rPr>
          <w:br/>
          <w:t xml:space="preserve">2. Επί διαδικαστικού θέματος, σελ. </w:t>
        </w:r>
        <w:r w:rsidRPr="003E1823">
          <w:rPr>
            <w:rFonts w:eastAsia="Times New Roman"/>
            <w:szCs w:val="24"/>
            <w:lang w:eastAsia="en-US"/>
          </w:rPr>
          <w:br/>
          <w:t xml:space="preserve">3.  Άδεια απουσίας του Βουλευτή κ. Β. </w:t>
        </w:r>
        <w:proofErr w:type="spellStart"/>
        <w:r w:rsidRPr="003E1823">
          <w:rPr>
            <w:rFonts w:eastAsia="Times New Roman"/>
            <w:szCs w:val="24"/>
            <w:lang w:eastAsia="en-US"/>
          </w:rPr>
          <w:t>Κεγκέρογλου</w:t>
        </w:r>
        <w:proofErr w:type="spellEnd"/>
        <w:r w:rsidRPr="003E1823">
          <w:rPr>
            <w:rFonts w:eastAsia="Times New Roman"/>
            <w:szCs w:val="24"/>
            <w:lang w:eastAsia="en-US"/>
          </w:rPr>
          <w:t xml:space="preserve">, σελ. </w:t>
        </w:r>
        <w:r w:rsidRPr="003E1823">
          <w:rPr>
            <w:rFonts w:eastAsia="Times New Roman"/>
            <w:szCs w:val="24"/>
            <w:lang w:eastAsia="en-US"/>
          </w:rPr>
          <w:br/>
          <w:t xml:space="preserve"> </w:t>
        </w:r>
        <w:r w:rsidRPr="003E1823">
          <w:rPr>
            <w:rFonts w:eastAsia="Times New Roman"/>
            <w:szCs w:val="24"/>
            <w:lang w:eastAsia="en-US"/>
          </w:rPr>
          <w:br/>
          <w:t xml:space="preserve">Β. ΚΟΙΝΟΒΟΥΛΕΥΤΙΚΟΣ ΕΛΕΓΧΟΣ </w:t>
        </w:r>
        <w:r w:rsidRPr="003E1823">
          <w:rPr>
            <w:rFonts w:eastAsia="Times New Roman"/>
            <w:szCs w:val="24"/>
            <w:lang w:eastAsia="en-US"/>
          </w:rPr>
          <w:br/>
          <w:t xml:space="preserve">Ανακοίνωση αναφορών, σελ. </w:t>
        </w:r>
        <w:r w:rsidRPr="003E1823">
          <w:rPr>
            <w:rFonts w:eastAsia="Times New Roman"/>
            <w:szCs w:val="24"/>
            <w:lang w:eastAsia="en-US"/>
          </w:rPr>
          <w:br/>
          <w:t xml:space="preserve"> </w:t>
        </w:r>
        <w:r w:rsidRPr="003E1823">
          <w:rPr>
            <w:rFonts w:eastAsia="Times New Roman"/>
            <w:szCs w:val="24"/>
            <w:lang w:eastAsia="en-US"/>
          </w:rPr>
          <w:br/>
          <w:t xml:space="preserve">Γ. ΝΟΜΟΘΕΤΙΚΗ ΕΡΓΑΣΙΑ </w:t>
        </w:r>
        <w:r w:rsidRPr="003E1823">
          <w:rPr>
            <w:rFonts w:eastAsia="Times New Roman"/>
            <w:szCs w:val="24"/>
            <w:lang w:eastAsia="en-US"/>
          </w:rPr>
          <w:br/>
          <w:t>1. Κατάθεση σχεδίων νόμων:</w:t>
        </w:r>
        <w:r w:rsidRPr="003E1823">
          <w:rPr>
            <w:rFonts w:eastAsia="Times New Roman"/>
            <w:szCs w:val="24"/>
            <w:lang w:eastAsia="en-US"/>
          </w:rPr>
          <w:br/>
          <w:t xml:space="preserve">    α) Ο Υπουργός Ψηφιακής Πολιτικής, Τηλεπικοινωνιών και Ενημέρωσης, ο Αντιπρόεδρος της Κυβέρνησης και Υπουργός Οικονομίας και Ανάπτυξης, καθώς και οι Υπουργοί Εσωτερικών, Δικαιοσύνης, Διαφάνειας και Ανθρωπίνων Δικαιωμάτων, Οικονομικών, Διοικητικής Ανασυγκρότησης και Προστασίας του Πολίτη κατέθεσαν στις 3-9-2018 σχέδιο νόμου με τίτλο: «Πρόσβαση των μονίμων κατοίκων των περιοχών εκτός τηλεοπτικής κάλυψης στους ελληνικούς τηλεοπτικούς σταθμούς ελεύθερης λήψης εθνικής εμβέλειας», σελ. </w:t>
        </w:r>
        <w:r w:rsidRPr="003E1823">
          <w:rPr>
            <w:rFonts w:eastAsia="Times New Roman"/>
            <w:szCs w:val="24"/>
            <w:lang w:eastAsia="en-US"/>
          </w:rPr>
          <w:br/>
          <w:t xml:space="preserve">    β) Ο Υπουργός Υποδομών και Μεταφορών και οι Υπουργοί Εσωτερικών, Εθνικής  Άμυνας, Δικαιοσύνης, Διαφάνειας και Ανθρωπίνων Δικαιωμάτων, Οικονομικών, Περιβάλλοντος και Ενέργειας, Ναυτιλίας και Νησιωτικής Πολιτικής, Προστασίας του Πολίτη, καθώς και ο Αναπληρωτής Υπουργός </w:t>
        </w:r>
        <w:r w:rsidRPr="003E1823">
          <w:rPr>
            <w:rFonts w:eastAsia="Times New Roman"/>
            <w:szCs w:val="24"/>
            <w:lang w:eastAsia="en-US"/>
          </w:rPr>
          <w:lastRenderedPageBreak/>
          <w:t xml:space="preserve">Περιβάλλοντος και Ενέργειας κατέθεσαν στις 5-9-2018 σχέδιο νόμου με τίτλο: «Θέματα </w:t>
        </w:r>
        <w:proofErr w:type="spellStart"/>
        <w:r w:rsidRPr="003E1823">
          <w:rPr>
            <w:rFonts w:eastAsia="Times New Roman"/>
            <w:szCs w:val="24"/>
            <w:lang w:eastAsia="en-US"/>
          </w:rPr>
          <w:t>υδατοδρομίων</w:t>
        </w:r>
        <w:proofErr w:type="spellEnd"/>
        <w:r w:rsidRPr="003E1823">
          <w:rPr>
            <w:rFonts w:eastAsia="Times New Roman"/>
            <w:szCs w:val="24"/>
            <w:lang w:eastAsia="en-US"/>
          </w:rPr>
          <w:t xml:space="preserve">, αστικών οδικών μεταφορών και λοιπές διατάξεις». Παραπέμπεται στην αρμόδια Διαρκή Επιτροπή, σελ. </w:t>
        </w:r>
        <w:r w:rsidRPr="003E1823">
          <w:rPr>
            <w:rFonts w:eastAsia="Times New Roman"/>
            <w:szCs w:val="24"/>
            <w:lang w:eastAsia="en-US"/>
          </w:rPr>
          <w:br/>
          <w:t>2. Κατάθεση Εκθέσεων Διαρκών Επιτροπών:</w:t>
        </w:r>
        <w:r w:rsidRPr="003E1823">
          <w:rPr>
            <w:rFonts w:eastAsia="Times New Roman"/>
            <w:szCs w:val="24"/>
            <w:lang w:eastAsia="en-US"/>
          </w:rPr>
          <w:br/>
          <w:t xml:space="preserve">    α) Οι Διαρκείς Επιτροπές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με τίτλο: «Πρόσβαση των μονίμων κατοίκων των περιοχών εκτός τηλεοπτικής κάλυψης στους ελληνικούς τηλεοπτικούς σταθμούς ελεύθερης λήψης εθνικής εμβέλειας», σελ. </w:t>
        </w:r>
        <w:r w:rsidRPr="003E1823">
          <w:rPr>
            <w:rFonts w:eastAsia="Times New Roman"/>
            <w:szCs w:val="24"/>
            <w:lang w:eastAsia="en-US"/>
          </w:rPr>
          <w:br/>
          <w:t xml:space="preserve">    β) Οι Διαρκείς Επιτροπές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με τίτλο: «Πρόσβαση των μονίμων κατοίκων των περιοχών εκτός τηλεοπτικής κάλυψης στους ελληνικούς τηλεοπτικούς σταθμούς ελεύθερης λήψης εθνικής εμβέλειας», σελ. </w:t>
        </w:r>
        <w:r w:rsidRPr="003E1823">
          <w:rPr>
            <w:rFonts w:eastAsia="Times New Roman"/>
            <w:szCs w:val="24"/>
            <w:lang w:eastAsia="en-US"/>
          </w:rPr>
          <w:br/>
          <w:t xml:space="preserve">3. Συζήτηση και ψήφιση επί της αρχής, των άρθρων και του συνόλου του σχεδίου νόμου του Υπουργείου Παιδείας,  Έρευνας και Θρησκευμάτων: «Κύρωση της Σύμβασης μεταξύ του Ομοσπονδιακού Υπουργείου Οικογένειας, Τρίτης Ηλικίας, Γυναικών και Νεολαίας της Ομοσπονδιακής Δημοκρατίας της Γερμανίας και του Υπουργείου Παιδείας,  Έρευνας και Θρησκευμάτων της Ελληνικής Δημοκρατίας για τη συνεργασία στον τομέα της νεολαίας και την προετοιμασία για την ίδρυση ενός </w:t>
        </w:r>
        <w:proofErr w:type="spellStart"/>
        <w:r w:rsidRPr="003E1823">
          <w:rPr>
            <w:rFonts w:eastAsia="Times New Roman"/>
            <w:szCs w:val="24"/>
            <w:lang w:eastAsia="en-US"/>
          </w:rPr>
          <w:t>Ελληνογερμανικού</w:t>
        </w:r>
        <w:proofErr w:type="spellEnd"/>
        <w:r w:rsidRPr="003E1823">
          <w:rPr>
            <w:rFonts w:eastAsia="Times New Roman"/>
            <w:szCs w:val="24"/>
            <w:lang w:eastAsia="en-US"/>
          </w:rPr>
          <w:t xml:space="preserve"> Ιδρύματος Νεολαίας», σελ. </w:t>
        </w:r>
        <w:r w:rsidRPr="003E1823">
          <w:rPr>
            <w:rFonts w:eastAsia="Times New Roman"/>
            <w:szCs w:val="24"/>
            <w:lang w:eastAsia="en-US"/>
          </w:rPr>
          <w:br/>
        </w:r>
      </w:ins>
    </w:p>
    <w:p w14:paraId="46050D58" w14:textId="77777777" w:rsidR="003E1823" w:rsidRPr="003E1823" w:rsidRDefault="003E1823" w:rsidP="003E1823">
      <w:pPr>
        <w:spacing w:after="0" w:line="360" w:lineRule="auto"/>
        <w:rPr>
          <w:ins w:id="24" w:author="Φλούδα Χριστίνα" w:date="2018-09-17T10:45:00Z"/>
          <w:rFonts w:eastAsia="Times New Roman"/>
          <w:szCs w:val="24"/>
          <w:lang w:eastAsia="en-US"/>
        </w:rPr>
      </w:pPr>
      <w:ins w:id="25" w:author="Φλούδα Χριστίνα" w:date="2018-09-17T10:45:00Z">
        <w:r w:rsidRPr="003E1823">
          <w:rPr>
            <w:rFonts w:eastAsia="Times New Roman"/>
            <w:szCs w:val="24"/>
            <w:lang w:eastAsia="en-US"/>
          </w:rPr>
          <w:t>ΠΡΟΕΔΡΕΥΩΝ</w:t>
        </w:r>
      </w:ins>
    </w:p>
    <w:p w14:paraId="4ADDD16B" w14:textId="77777777" w:rsidR="003E1823" w:rsidRPr="003E1823" w:rsidRDefault="003E1823" w:rsidP="003E1823">
      <w:pPr>
        <w:spacing w:after="0" w:line="360" w:lineRule="auto"/>
        <w:rPr>
          <w:ins w:id="26" w:author="Φλούδα Χριστίνα" w:date="2018-09-17T10:45:00Z"/>
          <w:rFonts w:eastAsia="Times New Roman"/>
          <w:szCs w:val="24"/>
          <w:lang w:eastAsia="en-US"/>
        </w:rPr>
      </w:pPr>
      <w:ins w:id="27" w:author="Φλούδα Χριστίνα" w:date="2018-09-17T10:45:00Z">
        <w:r w:rsidRPr="003E1823">
          <w:rPr>
            <w:rFonts w:eastAsia="Times New Roman"/>
            <w:szCs w:val="24"/>
            <w:lang w:eastAsia="en-US"/>
          </w:rPr>
          <w:t>ΚΑΚΛΑΜΑΝΗΣ Ν. , σελ.</w:t>
        </w:r>
        <w:r w:rsidRPr="003E1823">
          <w:rPr>
            <w:rFonts w:eastAsia="Times New Roman"/>
            <w:szCs w:val="24"/>
            <w:lang w:eastAsia="en-US"/>
          </w:rPr>
          <w:br/>
        </w:r>
      </w:ins>
    </w:p>
    <w:p w14:paraId="3AB7D7A7" w14:textId="77777777" w:rsidR="003E1823" w:rsidRPr="003E1823" w:rsidRDefault="003E1823" w:rsidP="003E1823">
      <w:pPr>
        <w:spacing w:after="0" w:line="360" w:lineRule="auto"/>
        <w:rPr>
          <w:ins w:id="28" w:author="Φλούδα Χριστίνα" w:date="2018-09-17T10:45:00Z"/>
          <w:rFonts w:eastAsia="Times New Roman"/>
          <w:szCs w:val="24"/>
          <w:lang w:eastAsia="en-US"/>
        </w:rPr>
      </w:pPr>
    </w:p>
    <w:p w14:paraId="39D8FD15" w14:textId="77777777" w:rsidR="003E1823" w:rsidRPr="003E1823" w:rsidRDefault="003E1823" w:rsidP="003E1823">
      <w:pPr>
        <w:spacing w:after="0" w:line="360" w:lineRule="auto"/>
        <w:rPr>
          <w:ins w:id="29" w:author="Φλούδα Χριστίνα" w:date="2018-09-17T10:45:00Z"/>
          <w:rFonts w:eastAsia="Times New Roman"/>
          <w:szCs w:val="24"/>
          <w:lang w:eastAsia="en-US"/>
        </w:rPr>
      </w:pPr>
      <w:ins w:id="30" w:author="Φλούδα Χριστίνα" w:date="2018-09-17T10:45:00Z">
        <w:r w:rsidRPr="003E1823">
          <w:rPr>
            <w:rFonts w:eastAsia="Times New Roman"/>
            <w:szCs w:val="24"/>
            <w:lang w:eastAsia="en-US"/>
          </w:rPr>
          <w:t>ΟΜΙΛΗΤΕΣ</w:t>
        </w:r>
      </w:ins>
    </w:p>
    <w:p w14:paraId="29BD6C45" w14:textId="5471D92E" w:rsidR="003E1823" w:rsidRDefault="003E1823" w:rsidP="003E1823">
      <w:pPr>
        <w:spacing w:line="600" w:lineRule="auto"/>
        <w:ind w:firstLine="720"/>
        <w:jc w:val="center"/>
        <w:rPr>
          <w:ins w:id="31" w:author="Φλούδα Χριστίνα" w:date="2018-09-17T10:45:00Z"/>
          <w:rFonts w:eastAsia="Times New Roman"/>
          <w:szCs w:val="24"/>
        </w:rPr>
      </w:pPr>
      <w:ins w:id="32" w:author="Φλούδα Χριστίνα" w:date="2018-09-17T10:45:00Z">
        <w:r w:rsidRPr="003E1823">
          <w:rPr>
            <w:rFonts w:eastAsia="Times New Roman"/>
            <w:szCs w:val="24"/>
            <w:lang w:eastAsia="en-US"/>
          </w:rPr>
          <w:br/>
          <w:t>Α. Επί διαδικαστικού θέματος:</w:t>
        </w:r>
        <w:r w:rsidRPr="003E1823">
          <w:rPr>
            <w:rFonts w:eastAsia="Times New Roman"/>
            <w:szCs w:val="24"/>
            <w:lang w:eastAsia="en-US"/>
          </w:rPr>
          <w:br/>
          <w:t>ΓΑΒΡΟΓΛΟΥ Κ. , σελ.</w:t>
        </w:r>
        <w:r w:rsidRPr="003E1823">
          <w:rPr>
            <w:rFonts w:eastAsia="Times New Roman"/>
            <w:szCs w:val="24"/>
            <w:lang w:eastAsia="en-US"/>
          </w:rPr>
          <w:br/>
          <w:t>ΚΑΚΛΑΜΑΝΗΣ Ν. , σελ.</w:t>
        </w:r>
        <w:r w:rsidRPr="003E1823">
          <w:rPr>
            <w:rFonts w:eastAsia="Times New Roman"/>
            <w:szCs w:val="24"/>
            <w:lang w:eastAsia="en-US"/>
          </w:rPr>
          <w:br/>
        </w:r>
        <w:r w:rsidRPr="003E1823">
          <w:rPr>
            <w:rFonts w:eastAsia="Times New Roman"/>
            <w:szCs w:val="24"/>
            <w:lang w:eastAsia="en-US"/>
          </w:rPr>
          <w:lastRenderedPageBreak/>
          <w:t>ΡΙΖΟΥΛΗΣ Α. , σελ.</w:t>
        </w:r>
        <w:r w:rsidRPr="003E1823">
          <w:rPr>
            <w:rFonts w:eastAsia="Times New Roman"/>
            <w:szCs w:val="24"/>
            <w:lang w:eastAsia="en-US"/>
          </w:rPr>
          <w:br/>
        </w:r>
        <w:r w:rsidRPr="003E1823">
          <w:rPr>
            <w:rFonts w:eastAsia="Times New Roman"/>
            <w:szCs w:val="24"/>
            <w:lang w:eastAsia="en-US"/>
          </w:rPr>
          <w:br/>
          <w:t>Β. Επί του σχεδίου νόμου του Υπουργείου Παιδείας,  Έρευνας και Θρησκευμάτων:</w:t>
        </w:r>
        <w:r w:rsidRPr="003E1823">
          <w:rPr>
            <w:rFonts w:eastAsia="Times New Roman"/>
            <w:szCs w:val="24"/>
            <w:lang w:eastAsia="en-US"/>
          </w:rPr>
          <w:br/>
          <w:t>ΓΑΒΡΟΓΛΟΥ Κ. , σελ.</w:t>
        </w:r>
        <w:r w:rsidRPr="003E1823">
          <w:rPr>
            <w:rFonts w:eastAsia="Times New Roman"/>
            <w:szCs w:val="24"/>
            <w:lang w:eastAsia="en-US"/>
          </w:rPr>
          <w:br/>
          <w:t>ΚΟΥΚΟΔΗΜΟΣ Κ. , σελ.</w:t>
        </w:r>
        <w:r w:rsidRPr="003E1823">
          <w:rPr>
            <w:rFonts w:eastAsia="Times New Roman"/>
            <w:szCs w:val="24"/>
            <w:lang w:eastAsia="en-US"/>
          </w:rPr>
          <w:br/>
          <w:t>ΚΩΝΣΤΑΝΤΟΠΟΥΛΟΣ Δ. , σελ.</w:t>
        </w:r>
        <w:r w:rsidRPr="003E1823">
          <w:rPr>
            <w:rFonts w:eastAsia="Times New Roman"/>
            <w:szCs w:val="24"/>
            <w:lang w:eastAsia="en-US"/>
          </w:rPr>
          <w:br/>
          <w:t>ΜΑΥΡΩΤΑΣ Γ. , σελ.</w:t>
        </w:r>
        <w:r w:rsidRPr="003E1823">
          <w:rPr>
            <w:rFonts w:eastAsia="Times New Roman"/>
            <w:szCs w:val="24"/>
            <w:lang w:eastAsia="en-US"/>
          </w:rPr>
          <w:br/>
          <w:t>ΠΑΝΑΓΙΩΤΑΡΟΣ Η. , σελ.</w:t>
        </w:r>
        <w:r w:rsidRPr="003E1823">
          <w:rPr>
            <w:rFonts w:eastAsia="Times New Roman"/>
            <w:szCs w:val="24"/>
            <w:lang w:eastAsia="en-US"/>
          </w:rPr>
          <w:br/>
          <w:t>ΠΑΠΑΧΡΙΣΤΟΠΟΥΛΟΣ Α. , σελ.</w:t>
        </w:r>
        <w:r w:rsidRPr="003E1823">
          <w:rPr>
            <w:rFonts w:eastAsia="Times New Roman"/>
            <w:szCs w:val="24"/>
            <w:lang w:eastAsia="en-US"/>
          </w:rPr>
          <w:br/>
          <w:t>ΡΙΖΟΥΛΗΣ Α. , σελ.</w:t>
        </w:r>
        <w:r w:rsidRPr="003E1823">
          <w:rPr>
            <w:rFonts w:eastAsia="Times New Roman"/>
            <w:szCs w:val="24"/>
            <w:lang w:eastAsia="en-US"/>
          </w:rPr>
          <w:br/>
          <w:t>ΤΑΣΣΟΣ Σ. , σελ.</w:t>
        </w:r>
        <w:r w:rsidRPr="003E1823">
          <w:rPr>
            <w:rFonts w:eastAsia="Times New Roman"/>
            <w:szCs w:val="24"/>
            <w:lang w:eastAsia="en-US"/>
          </w:rPr>
          <w:br/>
          <w:t>ΦΩΚΑΣ Α. , σελ.</w:t>
        </w:r>
        <w:r w:rsidRPr="003E1823">
          <w:rPr>
            <w:rFonts w:eastAsia="Times New Roman"/>
            <w:szCs w:val="24"/>
            <w:lang w:eastAsia="en-US"/>
          </w:rPr>
          <w:br/>
        </w:r>
      </w:ins>
    </w:p>
    <w:p w14:paraId="23E5BE15" w14:textId="5CC9187D" w:rsidR="00B95DC6" w:rsidRDefault="003E1823">
      <w:pPr>
        <w:spacing w:line="600" w:lineRule="auto"/>
        <w:ind w:firstLine="720"/>
        <w:jc w:val="center"/>
        <w:rPr>
          <w:rFonts w:eastAsia="Times New Roman"/>
          <w:szCs w:val="24"/>
        </w:rPr>
      </w:pPr>
      <w:r w:rsidRPr="007045E2">
        <w:rPr>
          <w:rFonts w:eastAsia="Times New Roman"/>
          <w:szCs w:val="24"/>
        </w:rPr>
        <w:t>ΠΡΑΚΤΙΚΑ ΒΟΥΛΗΣ</w:t>
      </w:r>
    </w:p>
    <w:p w14:paraId="23E5BE16" w14:textId="77777777" w:rsidR="00B95DC6" w:rsidRDefault="003E1823">
      <w:pPr>
        <w:spacing w:line="600" w:lineRule="auto"/>
        <w:ind w:firstLine="720"/>
        <w:jc w:val="center"/>
        <w:rPr>
          <w:rFonts w:eastAsia="Times New Roman"/>
          <w:szCs w:val="24"/>
        </w:rPr>
      </w:pPr>
      <w:r>
        <w:rPr>
          <w:rFonts w:eastAsia="Times New Roman"/>
          <w:szCs w:val="24"/>
        </w:rPr>
        <w:t>ΙΖ</w:t>
      </w:r>
      <w:r w:rsidRPr="007045E2">
        <w:rPr>
          <w:rFonts w:eastAsia="Times New Roman"/>
          <w:szCs w:val="24"/>
        </w:rPr>
        <w:t xml:space="preserve">΄ ΠΕΡΙΟΔΟΣ </w:t>
      </w:r>
    </w:p>
    <w:p w14:paraId="23E5BE17" w14:textId="77777777" w:rsidR="00B95DC6" w:rsidRDefault="003E1823">
      <w:pPr>
        <w:spacing w:line="600" w:lineRule="auto"/>
        <w:ind w:firstLine="720"/>
        <w:jc w:val="center"/>
        <w:rPr>
          <w:rFonts w:eastAsia="Times New Roman"/>
          <w:szCs w:val="24"/>
        </w:rPr>
      </w:pPr>
      <w:r w:rsidRPr="007045E2">
        <w:rPr>
          <w:rFonts w:eastAsia="Times New Roman"/>
          <w:szCs w:val="24"/>
        </w:rPr>
        <w:t>ΠΡΟΕΔΡΕΥΟΜΕΝΗΣ ΚΟΙΝΟΒΟΥΛΕΥΤΙΚΗΣ ΔΗΜΟΚΡΑΤΙΑΣ</w:t>
      </w:r>
    </w:p>
    <w:p w14:paraId="23E5BE18" w14:textId="77777777" w:rsidR="00B95DC6" w:rsidRDefault="003E1823">
      <w:pPr>
        <w:spacing w:line="600" w:lineRule="auto"/>
        <w:ind w:firstLine="720"/>
        <w:jc w:val="center"/>
        <w:rPr>
          <w:rFonts w:eastAsia="Times New Roman"/>
          <w:szCs w:val="24"/>
        </w:rPr>
      </w:pPr>
      <w:r>
        <w:rPr>
          <w:rFonts w:eastAsia="Times New Roman"/>
          <w:szCs w:val="24"/>
        </w:rPr>
        <w:t>ΣΥΝΟΔΟΣ Γ΄</w:t>
      </w:r>
    </w:p>
    <w:p w14:paraId="23E5BE19" w14:textId="77777777" w:rsidR="00B95DC6" w:rsidRDefault="003E1823">
      <w:pPr>
        <w:spacing w:line="600" w:lineRule="auto"/>
        <w:ind w:firstLine="720"/>
        <w:jc w:val="center"/>
        <w:rPr>
          <w:rFonts w:eastAsia="Times New Roman"/>
          <w:szCs w:val="24"/>
        </w:rPr>
      </w:pPr>
      <w:r>
        <w:rPr>
          <w:rFonts w:eastAsia="Times New Roman"/>
          <w:szCs w:val="24"/>
        </w:rPr>
        <w:t>ΤΜΗΜΑ ΔΙΑΚΟΠΗΣ ΕΡΓΑΣΙΩΝ ΤΗΣ ΒΟΥΛΗΣ</w:t>
      </w:r>
    </w:p>
    <w:p w14:paraId="23E5BE1A" w14:textId="77777777" w:rsidR="00B95DC6" w:rsidRDefault="003E1823">
      <w:pPr>
        <w:spacing w:line="600" w:lineRule="auto"/>
        <w:ind w:firstLine="720"/>
        <w:jc w:val="center"/>
        <w:rPr>
          <w:rFonts w:eastAsia="Times New Roman"/>
          <w:szCs w:val="24"/>
        </w:rPr>
      </w:pPr>
      <w:r>
        <w:rPr>
          <w:rFonts w:eastAsia="Times New Roman"/>
          <w:szCs w:val="24"/>
        </w:rPr>
        <w:lastRenderedPageBreak/>
        <w:t>ΘΕΡΟΥΣ 2018</w:t>
      </w:r>
    </w:p>
    <w:p w14:paraId="23E5BE1B" w14:textId="77777777" w:rsidR="00B95DC6" w:rsidRDefault="003E1823">
      <w:pPr>
        <w:spacing w:line="600" w:lineRule="auto"/>
        <w:ind w:firstLine="720"/>
        <w:jc w:val="center"/>
        <w:rPr>
          <w:rFonts w:eastAsia="Times New Roman"/>
          <w:szCs w:val="24"/>
        </w:rPr>
      </w:pPr>
      <w:r w:rsidRPr="007045E2">
        <w:rPr>
          <w:rFonts w:eastAsia="Times New Roman"/>
          <w:szCs w:val="24"/>
        </w:rPr>
        <w:t xml:space="preserve">ΣΥΝΕΔΡΙΑΣΗ </w:t>
      </w:r>
      <w:r>
        <w:rPr>
          <w:rFonts w:eastAsia="Times New Roman"/>
          <w:szCs w:val="24"/>
        </w:rPr>
        <w:t>Ι</w:t>
      </w:r>
      <w:r w:rsidRPr="007045E2">
        <w:rPr>
          <w:rFonts w:eastAsia="Times New Roman"/>
          <w:szCs w:val="24"/>
        </w:rPr>
        <w:t>΄</w:t>
      </w:r>
    </w:p>
    <w:p w14:paraId="23E5BE1C" w14:textId="77777777" w:rsidR="00B95DC6" w:rsidRDefault="003E1823">
      <w:pPr>
        <w:spacing w:line="600" w:lineRule="auto"/>
        <w:ind w:firstLine="720"/>
        <w:jc w:val="center"/>
        <w:rPr>
          <w:rFonts w:eastAsia="Times New Roman"/>
          <w:szCs w:val="24"/>
        </w:rPr>
      </w:pPr>
      <w:r>
        <w:rPr>
          <w:rFonts w:eastAsia="Times New Roman"/>
          <w:szCs w:val="24"/>
        </w:rPr>
        <w:t>Πέμπτη 6 Σεπτεμβρίου 2018</w:t>
      </w:r>
    </w:p>
    <w:p w14:paraId="23E5BE1D" w14:textId="77777777" w:rsidR="00B95DC6" w:rsidRDefault="003E1823">
      <w:pPr>
        <w:spacing w:line="600" w:lineRule="auto"/>
        <w:ind w:firstLine="720"/>
        <w:jc w:val="both"/>
        <w:rPr>
          <w:rFonts w:eastAsia="Times New Roman"/>
          <w:szCs w:val="24"/>
        </w:rPr>
      </w:pPr>
      <w:r>
        <w:rPr>
          <w:rFonts w:eastAsia="Times New Roman"/>
          <w:szCs w:val="24"/>
        </w:rPr>
        <w:t>Αθήνα, σήμερα στις 6 Σεπτεμβρίου 2018</w:t>
      </w:r>
      <w:r w:rsidRPr="007045E2">
        <w:rPr>
          <w:rFonts w:eastAsia="Times New Roman"/>
          <w:szCs w:val="24"/>
        </w:rPr>
        <w:t xml:space="preserve">, ημέρα </w:t>
      </w:r>
      <w:r>
        <w:rPr>
          <w:rFonts w:eastAsia="Times New Roman"/>
          <w:szCs w:val="24"/>
        </w:rPr>
        <w:t>Πέμπτη και ώρα 10.17</w:t>
      </w:r>
      <w:r w:rsidRPr="007045E2">
        <w:rPr>
          <w:rFonts w:eastAsia="Times New Roman"/>
          <w:szCs w:val="24"/>
        </w:rPr>
        <w:t>΄</w:t>
      </w:r>
      <w:r w:rsidRPr="00A01E48">
        <w:rPr>
          <w:rFonts w:eastAsia="Times New Roman"/>
          <w:szCs w:val="24"/>
        </w:rPr>
        <w:t>,</w:t>
      </w:r>
      <w:r w:rsidRPr="007045E2">
        <w:rPr>
          <w:rFonts w:eastAsia="Times New Roman"/>
          <w:szCs w:val="24"/>
        </w:rPr>
        <w:t xml:space="preserve"> συνήλθε στην Αίθουσα </w:t>
      </w:r>
      <w:r>
        <w:rPr>
          <w:rFonts w:eastAsia="Times New Roman"/>
          <w:szCs w:val="24"/>
        </w:rPr>
        <w:t>της Γερουσίας</w:t>
      </w:r>
      <w:r w:rsidRPr="007045E2">
        <w:rPr>
          <w:rFonts w:eastAsia="Times New Roman"/>
          <w:szCs w:val="24"/>
        </w:rPr>
        <w:t xml:space="preserve"> του Βουλευτηρίου </w:t>
      </w:r>
      <w:r>
        <w:rPr>
          <w:rFonts w:eastAsia="Times New Roman"/>
          <w:szCs w:val="24"/>
        </w:rPr>
        <w:t>το Τμήμα Διακοπής Εργασιών της Βουλής (Β΄ σύνθεση)</w:t>
      </w:r>
      <w:r w:rsidRPr="007045E2">
        <w:rPr>
          <w:rFonts w:eastAsia="Times New Roman"/>
          <w:szCs w:val="24"/>
        </w:rPr>
        <w:t xml:space="preserve"> για να συ</w:t>
      </w:r>
      <w:r>
        <w:rPr>
          <w:rFonts w:eastAsia="Times New Roman"/>
          <w:szCs w:val="24"/>
        </w:rPr>
        <w:t>νεδριάσει υπό την προεδρία του Δ΄ Αντιπ</w:t>
      </w:r>
      <w:r w:rsidRPr="007045E2">
        <w:rPr>
          <w:rFonts w:eastAsia="Times New Roman"/>
          <w:szCs w:val="24"/>
        </w:rPr>
        <w:t xml:space="preserve">ροέδρου αυτής κ. </w:t>
      </w:r>
      <w:r w:rsidRPr="007D4287">
        <w:rPr>
          <w:rFonts w:eastAsia="Times New Roman"/>
          <w:b/>
          <w:szCs w:val="24"/>
        </w:rPr>
        <w:t>ΝΙΚΗΤΑ ΚΑΚΛΑΜΑΝΗ</w:t>
      </w:r>
      <w:r>
        <w:rPr>
          <w:rFonts w:eastAsia="Times New Roman"/>
          <w:szCs w:val="24"/>
        </w:rPr>
        <w:t>.</w:t>
      </w:r>
    </w:p>
    <w:p w14:paraId="23E5BE1E" w14:textId="77777777" w:rsidR="00B95DC6" w:rsidRDefault="003E1823">
      <w:pPr>
        <w:tabs>
          <w:tab w:val="left" w:pos="2738"/>
          <w:tab w:val="center" w:pos="4753"/>
          <w:tab w:val="left" w:pos="5723"/>
        </w:tabs>
        <w:spacing w:line="600" w:lineRule="auto"/>
        <w:ind w:firstLine="720"/>
        <w:jc w:val="both"/>
        <w:rPr>
          <w:rFonts w:eastAsia="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sidRPr="007045E2">
        <w:rPr>
          <w:rFonts w:eastAsia="Times New Roman"/>
          <w:szCs w:val="24"/>
        </w:rPr>
        <w:t>Κυρίες και κύριοι συνάδελφοι, αρχίζει η συνεδρίαση.</w:t>
      </w:r>
    </w:p>
    <w:p w14:paraId="23E5BE1F" w14:textId="77777777" w:rsidR="00B95DC6" w:rsidRDefault="003E1823">
      <w:pPr>
        <w:spacing w:line="600" w:lineRule="auto"/>
        <w:ind w:firstLine="720"/>
        <w:jc w:val="both"/>
        <w:rPr>
          <w:rFonts w:eastAsia="Times New Roman"/>
          <w:szCs w:val="24"/>
        </w:rPr>
      </w:pPr>
      <w:r w:rsidRPr="007045E2">
        <w:rPr>
          <w:rFonts w:eastAsia="Times New Roman"/>
          <w:szCs w:val="24"/>
        </w:rPr>
        <w:t xml:space="preserve">(ΕΠΙΚΥΡΩΣΗ ΠΡΑΚΤΙΚΩΝ: Σύμφωνα με την από </w:t>
      </w:r>
      <w:r>
        <w:rPr>
          <w:rFonts w:eastAsia="Times New Roman"/>
          <w:szCs w:val="24"/>
        </w:rPr>
        <w:t>30-8-2018</w:t>
      </w:r>
      <w:r w:rsidRPr="007045E2">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Α΄</w:t>
      </w:r>
      <w:r w:rsidRPr="007045E2">
        <w:rPr>
          <w:rFonts w:eastAsia="Times New Roman"/>
          <w:szCs w:val="24"/>
        </w:rPr>
        <w:t xml:space="preserve"> συνεδριάσεώς του, της </w:t>
      </w:r>
      <w:r>
        <w:rPr>
          <w:rFonts w:eastAsia="Times New Roman"/>
          <w:szCs w:val="24"/>
        </w:rPr>
        <w:t>Πέμπτης 30 Αυγούστου 2018</w:t>
      </w:r>
      <w:r w:rsidRPr="007045E2">
        <w:rPr>
          <w:rFonts w:eastAsia="Times New Roman"/>
          <w:szCs w:val="24"/>
        </w:rPr>
        <w:t>, σε ό,</w:t>
      </w:r>
      <w:r>
        <w:rPr>
          <w:rFonts w:eastAsia="Times New Roman"/>
          <w:szCs w:val="24"/>
        </w:rPr>
        <w:t xml:space="preserve">τι αφορά την ψήφιση στο σύνολο των σχεδίων νόμων: α. «Κύρωση των τροποποιήσεων της Σύμβασης για την εκτίμηση των περιβαλλοντικών επιπτώσεων σε διασυνοριακό πλαίσιο, που υπεγράφη στο </w:t>
      </w:r>
      <w:proofErr w:type="spellStart"/>
      <w:r>
        <w:rPr>
          <w:rFonts w:eastAsia="Times New Roman"/>
          <w:szCs w:val="24"/>
        </w:rPr>
        <w:t>Espoo</w:t>
      </w:r>
      <w:proofErr w:type="spellEnd"/>
      <w:r>
        <w:rPr>
          <w:rFonts w:eastAsia="Times New Roman"/>
          <w:szCs w:val="24"/>
        </w:rPr>
        <w:t xml:space="preserve"> της Φινλανδίας το 1991 και κυρώθηκε με τον ν.2540/1997 (Α΄ 249)», β. «Κύρωση της τροποποίησης που έγινε στο </w:t>
      </w:r>
      <w:proofErr w:type="spellStart"/>
      <w:r>
        <w:rPr>
          <w:rFonts w:eastAsia="Times New Roman"/>
          <w:szCs w:val="24"/>
        </w:rPr>
        <w:t>Κιγκάλι</w:t>
      </w:r>
      <w:proofErr w:type="spellEnd"/>
      <w:r>
        <w:rPr>
          <w:rFonts w:eastAsia="Times New Roman"/>
          <w:szCs w:val="24"/>
        </w:rPr>
        <w:t xml:space="preserve"> (Ρουάντα) στις 10-15 Οκτωβρίου 2016, του Πρωτοκόλλου του Μόντρεαλ του 1987, που κυρώθηκε με τον ν.1818/1988 (ΦΕΚ 253 Α΄), σχετικά με τις ουσίες που καταστρέφουν τη στιβάδα του όζοντος».</w:t>
      </w:r>
    </w:p>
    <w:p w14:paraId="23E5BE20" w14:textId="77777777" w:rsidR="00B95DC6" w:rsidRDefault="003E1823">
      <w:pPr>
        <w:spacing w:line="600" w:lineRule="auto"/>
        <w:ind w:firstLine="720"/>
        <w:jc w:val="both"/>
        <w:rPr>
          <w:rFonts w:eastAsia="Times New Roman"/>
          <w:szCs w:val="24"/>
        </w:rPr>
      </w:pPr>
      <w:r w:rsidRPr="007045E2">
        <w:rPr>
          <w:rFonts w:eastAsia="Times New Roman"/>
          <w:szCs w:val="24"/>
        </w:rPr>
        <w:t xml:space="preserve">Παρακαλείται ο </w:t>
      </w:r>
      <w:r>
        <w:rPr>
          <w:rFonts w:eastAsia="Times New Roman"/>
          <w:szCs w:val="24"/>
        </w:rPr>
        <w:t xml:space="preserve">κύριος </w:t>
      </w:r>
      <w:r w:rsidRPr="007045E2">
        <w:rPr>
          <w:rFonts w:eastAsia="Times New Roman"/>
          <w:szCs w:val="24"/>
        </w:rPr>
        <w:t xml:space="preserve">Γραμματέας να ανακοινώσει τις αναφορές προς το </w:t>
      </w:r>
      <w:r>
        <w:rPr>
          <w:rFonts w:eastAsia="Times New Roman"/>
          <w:szCs w:val="24"/>
        </w:rPr>
        <w:t>Τμήμα</w:t>
      </w:r>
      <w:r w:rsidRPr="007045E2">
        <w:rPr>
          <w:rFonts w:eastAsia="Times New Roman"/>
          <w:szCs w:val="24"/>
        </w:rPr>
        <w:t xml:space="preserve">. </w:t>
      </w:r>
    </w:p>
    <w:p w14:paraId="23E5BE21" w14:textId="77777777" w:rsidR="00B95DC6" w:rsidRDefault="003E1823">
      <w:pPr>
        <w:spacing w:line="600" w:lineRule="auto"/>
        <w:ind w:firstLine="720"/>
        <w:jc w:val="both"/>
        <w:rPr>
          <w:rFonts w:eastAsia="Times New Roman" w:cs="Times New Roman"/>
          <w:szCs w:val="24"/>
        </w:rPr>
      </w:pPr>
      <w:r w:rsidRPr="007045E2">
        <w:rPr>
          <w:rFonts w:eastAsia="Times New Roman"/>
          <w:szCs w:val="24"/>
        </w:rPr>
        <w:t>(Α</w:t>
      </w:r>
      <w:r>
        <w:rPr>
          <w:rFonts w:eastAsia="Times New Roman"/>
          <w:szCs w:val="24"/>
        </w:rPr>
        <w:t>νακοινώνονται προς το Τμήμ</w:t>
      </w:r>
      <w:r w:rsidRPr="007045E2">
        <w:rPr>
          <w:rFonts w:eastAsia="Times New Roman"/>
          <w:szCs w:val="24"/>
        </w:rPr>
        <w:t>α από το</w:t>
      </w:r>
      <w:r>
        <w:rPr>
          <w:rFonts w:eastAsia="Times New Roman"/>
          <w:szCs w:val="24"/>
        </w:rPr>
        <w:t xml:space="preserve">ν Γραμματέα της Βουλής κ. Ιωάννη </w:t>
      </w:r>
      <w:proofErr w:type="spellStart"/>
      <w:r>
        <w:rPr>
          <w:rFonts w:eastAsia="Times New Roman"/>
          <w:szCs w:val="24"/>
        </w:rPr>
        <w:t>Σαρακιώτη</w:t>
      </w:r>
      <w:proofErr w:type="spellEnd"/>
      <w:r w:rsidRPr="007045E2">
        <w:rPr>
          <w:rFonts w:eastAsia="Times New Roman"/>
          <w:szCs w:val="24"/>
        </w:rPr>
        <w:t xml:space="preserve">, Βουλευτή </w:t>
      </w:r>
      <w:r>
        <w:rPr>
          <w:rFonts w:eastAsia="Times New Roman"/>
          <w:szCs w:val="24"/>
        </w:rPr>
        <w:t>Φθιώτιδας</w:t>
      </w:r>
      <w:r w:rsidRPr="007045E2">
        <w:rPr>
          <w:rFonts w:eastAsia="Times New Roman"/>
          <w:szCs w:val="24"/>
        </w:rPr>
        <w:t xml:space="preserve">, τα </w:t>
      </w:r>
      <w:r w:rsidRPr="007A28D9">
        <w:rPr>
          <w:rFonts w:eastAsia="Times New Roman"/>
          <w:szCs w:val="24"/>
        </w:rPr>
        <w:t>ακόλουθα</w:t>
      </w:r>
      <w:r w:rsidRPr="007045E2">
        <w:rPr>
          <w:rFonts w:eastAsia="Times New Roman"/>
          <w:szCs w:val="24"/>
        </w:rPr>
        <w:t>:</w:t>
      </w:r>
      <w:r w:rsidRPr="007045E2">
        <w:rPr>
          <w:rFonts w:eastAsia="Times New Roman" w:cs="Times New Roman"/>
          <w:szCs w:val="24"/>
        </w:rPr>
        <w:t xml:space="preserve"> </w:t>
      </w:r>
    </w:p>
    <w:p w14:paraId="23E5BE22" w14:textId="77777777" w:rsidR="00B95DC6" w:rsidRDefault="003E1823">
      <w:pPr>
        <w:spacing w:after="0" w:line="600" w:lineRule="auto"/>
        <w:ind w:firstLine="720"/>
        <w:contextualSpacing/>
        <w:jc w:val="both"/>
        <w:rPr>
          <w:rFonts w:eastAsiaTheme="minorHAnsi"/>
          <w:szCs w:val="24"/>
          <w:lang w:eastAsia="en-US"/>
        </w:rPr>
      </w:pPr>
      <w:r w:rsidRPr="00A01E48">
        <w:rPr>
          <w:rFonts w:eastAsiaTheme="minorHAnsi"/>
          <w:szCs w:val="24"/>
          <w:lang w:eastAsia="en-US"/>
        </w:rPr>
        <w:lastRenderedPageBreak/>
        <w:t>Α. ΚΑΤΑΘΕΣΗ ΑΝΑΦΟΡΩΝ</w:t>
      </w:r>
    </w:p>
    <w:p w14:paraId="23E5BE23" w14:textId="77777777" w:rsidR="00B95DC6" w:rsidRDefault="003E1823">
      <w:pPr>
        <w:spacing w:after="0" w:line="600" w:lineRule="auto"/>
        <w:ind w:firstLine="720"/>
        <w:contextualSpacing/>
        <w:jc w:val="center"/>
        <w:rPr>
          <w:rFonts w:eastAsiaTheme="minorHAnsi"/>
          <w:color w:val="FF0000"/>
          <w:szCs w:val="24"/>
          <w:lang w:eastAsia="en-US"/>
        </w:rPr>
      </w:pPr>
      <w:r w:rsidRPr="00ED1C24">
        <w:rPr>
          <w:rFonts w:eastAsiaTheme="minorHAnsi"/>
          <w:color w:val="FF0000"/>
          <w:szCs w:val="24"/>
          <w:lang w:eastAsia="en-US"/>
        </w:rPr>
        <w:t xml:space="preserve">(Να μπει η σελ. </w:t>
      </w:r>
      <w:r w:rsidRPr="009A45B5">
        <w:rPr>
          <w:rFonts w:eastAsiaTheme="minorHAnsi"/>
          <w:color w:val="FF0000"/>
          <w:szCs w:val="24"/>
          <w:lang w:eastAsia="en-US"/>
        </w:rPr>
        <w:t>5</w:t>
      </w:r>
      <w:r w:rsidRPr="00ED1C24">
        <w:rPr>
          <w:rFonts w:eastAsiaTheme="minorHAnsi"/>
          <w:color w:val="FF0000"/>
          <w:szCs w:val="24"/>
          <w:lang w:eastAsia="en-US"/>
        </w:rPr>
        <w:t>α)</w:t>
      </w:r>
    </w:p>
    <w:p w14:paraId="23E5BE24" w14:textId="77777777" w:rsidR="00B95DC6" w:rsidRDefault="003E1823">
      <w:pPr>
        <w:spacing w:after="0" w:line="600" w:lineRule="auto"/>
        <w:ind w:firstLine="720"/>
        <w:contextualSpacing/>
        <w:jc w:val="both"/>
        <w:rPr>
          <w:rFonts w:eastAsiaTheme="minorHAnsi"/>
          <w:szCs w:val="24"/>
          <w:lang w:eastAsia="en-US"/>
        </w:rPr>
      </w:pPr>
      <w:r w:rsidRPr="00A01E48">
        <w:rPr>
          <w:rFonts w:eastAsiaTheme="minorHAnsi"/>
          <w:szCs w:val="24"/>
          <w:lang w:eastAsia="en-US"/>
        </w:rPr>
        <w:t>Β. ΑΠΑΝΤΗΣΕΙΣ ΥΠΟΥΡΓΩΝ ΣΕ ΕΡΩΤΗΣΕΙΣ ΒΟΥΛΕΥΤΩΝ</w:t>
      </w:r>
    </w:p>
    <w:p w14:paraId="23E5BE25" w14:textId="77777777" w:rsidR="00B95DC6" w:rsidRDefault="003E1823">
      <w:pPr>
        <w:spacing w:after="0" w:line="600" w:lineRule="auto"/>
        <w:ind w:firstLine="720"/>
        <w:contextualSpacing/>
        <w:jc w:val="center"/>
        <w:rPr>
          <w:rFonts w:eastAsiaTheme="minorHAnsi"/>
          <w:color w:val="FF0000"/>
          <w:szCs w:val="24"/>
          <w:lang w:eastAsia="en-US"/>
        </w:rPr>
      </w:pPr>
      <w:r w:rsidRPr="009A45B5">
        <w:rPr>
          <w:rFonts w:eastAsiaTheme="minorHAnsi"/>
          <w:color w:val="FF0000"/>
          <w:szCs w:val="24"/>
          <w:lang w:eastAsia="en-US"/>
        </w:rPr>
        <w:t>(Να μπει η σελ. 5 β)</w:t>
      </w:r>
    </w:p>
    <w:p w14:paraId="23E5BE26" w14:textId="77777777" w:rsidR="00B95DC6" w:rsidRDefault="003E1823">
      <w:pPr>
        <w:spacing w:after="0" w:line="600" w:lineRule="auto"/>
        <w:ind w:firstLine="720"/>
        <w:contextualSpacing/>
        <w:jc w:val="center"/>
        <w:rPr>
          <w:rFonts w:eastAsiaTheme="minorHAnsi"/>
          <w:color w:val="FF0000"/>
          <w:szCs w:val="24"/>
          <w:lang w:eastAsia="en-US"/>
        </w:rPr>
      </w:pPr>
      <w:r w:rsidRPr="008C445A">
        <w:rPr>
          <w:rFonts w:eastAsiaTheme="minorHAnsi"/>
          <w:color w:val="FF0000"/>
          <w:szCs w:val="24"/>
          <w:lang w:eastAsia="en-US"/>
        </w:rPr>
        <w:t>(</w:t>
      </w:r>
      <w:r w:rsidRPr="000C3FFD">
        <w:rPr>
          <w:rFonts w:eastAsiaTheme="minorHAnsi"/>
          <w:color w:val="FF0000"/>
          <w:szCs w:val="24"/>
          <w:lang w:eastAsia="en-US"/>
        </w:rPr>
        <w:t>ΑΛΛΑΓΗ ΣΕΛΙΔΑΣ)</w:t>
      </w:r>
    </w:p>
    <w:p w14:paraId="23E5BE27" w14:textId="77777777" w:rsidR="00B95DC6" w:rsidRDefault="003E1823">
      <w:pPr>
        <w:spacing w:line="600" w:lineRule="auto"/>
        <w:ind w:firstLine="720"/>
        <w:jc w:val="both"/>
        <w:rPr>
          <w:rFonts w:eastAsia="Times New Roman"/>
          <w:color w:val="000000"/>
          <w:szCs w:val="24"/>
          <w:shd w:val="clear" w:color="auto" w:fill="FFFFFF"/>
        </w:rPr>
      </w:pPr>
      <w:r w:rsidRPr="007E06CE">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Κυρίες και κύριοι συνάδελφοι, έχω την τιμή να ανακοινώσω στο Τμήμα ότι η Διαρκής Επιτροπή Μορφωτικών Υποθέσεων καταθέτει την έκθεσή της στο σχέδιο νόμου του Υπουργείου Παιδείας, Έρευνας και Θρησκευμάτων με τίτλο: «Κύρωση της Σύμβασης μεταξύ του Ομοσπονδιακού Υπουργείου Οικογένειας, Τρίτης Ηλικίας, Γυναικών και Νεολαίας της Ομοσπονδιακής Δημοκρατίας της Γερμανίας και του Υπουργείου Παιδείας, Έρευνας και Θρησκευμάτων της Ελληνικής Δημοκρατίας για τη συνεργασία στον τομέα της νεολαίας και την προετοιμασία για την ίδρυση ενός </w:t>
      </w:r>
      <w:proofErr w:type="spellStart"/>
      <w:r>
        <w:rPr>
          <w:rFonts w:eastAsia="Times New Roman"/>
          <w:color w:val="000000"/>
          <w:szCs w:val="24"/>
          <w:shd w:val="clear" w:color="auto" w:fill="FFFFFF"/>
        </w:rPr>
        <w:t>Ελληνογερμανικού</w:t>
      </w:r>
      <w:proofErr w:type="spellEnd"/>
      <w:r>
        <w:rPr>
          <w:rFonts w:eastAsia="Times New Roman"/>
          <w:color w:val="000000"/>
          <w:szCs w:val="24"/>
          <w:shd w:val="clear" w:color="auto" w:fill="FFFFFF"/>
        </w:rPr>
        <w:t xml:space="preserve"> Ιδρύματος Νεολαίας».</w:t>
      </w:r>
    </w:p>
    <w:p w14:paraId="23E5BE28" w14:textId="77777777" w:rsidR="00B95DC6" w:rsidRDefault="003E182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ο Υπουργός Ψηφιακής Πολιτικής, Τηλεπικοινωνιών και Ενημέρωσης, ο Αντιπρόεδρος της Κυβέρνησης και Υπουργός Οικονομίας και Ανάπτυξης, καθώς και οι Υπουργοί Εσωτερικών, Δικαιοσύνης, Διαφάνειας και Ανθρωπίνων Δικαιωμάτων, Οικονομικών, Διοικητικής Ανασυγκρότησης και Προστασίας του Πολίτη κατέθεσαν στις 3-9-2018 σχέδιο νόμου με τίτλο: «Πρόσβαση των μονίμων κατοίκων των περιοχών εκτός τηλεοπτικής κάλυψης στους ελληνικούς τηλεοπτικούς σταθμούς ελεύθερης λήψης εθνικής εμβέλειας». </w:t>
      </w:r>
    </w:p>
    <w:p w14:paraId="23E5BE29" w14:textId="77777777" w:rsidR="00B95DC6" w:rsidRDefault="003E182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Παραπέμφθηκε στις συναρμόδιες Διαρκείς Επιτροπές.</w:t>
      </w:r>
    </w:p>
    <w:p w14:paraId="23E5BE2A" w14:textId="77777777" w:rsidR="00B95DC6" w:rsidRDefault="003E182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Ακόμα, ο Υπουργός Υποδομών και Μεταφορών και οι Υπουργοί Εσωτερικών, Εθνικής Άμυνας, Δικαιοσύνης, Διαφάνειας και Ανθρωπίνων Δικαιωμάτων, Οικονομικών, Περιβάλλοντος και Ενέργειας, Ναυτιλίας και Νησιωτικής Πολιτικής, Προστασίας του Πολίτη, καθώς και ο Αναπληρωτής Υπουργός Περιβάλλοντος και Ενέργειας κατέθεσαν στις 5-9-2018 σχέδιο νόμου με τίτλο: «Θέματα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αστικών οδικών μεταφορών και λοιπές διατάξεις». </w:t>
      </w:r>
    </w:p>
    <w:p w14:paraId="23E5BE2B" w14:textId="77777777" w:rsidR="00B95DC6" w:rsidRDefault="003E182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Παραπέμπεται στην αρμόδια Διαρκή Επιτροπή.</w:t>
      </w:r>
    </w:p>
    <w:p w14:paraId="23E5BE2C" w14:textId="77777777" w:rsidR="00B95DC6" w:rsidRDefault="003E182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Τέλος, οι Διαρκείς Επιτροπές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με τίτλο: «Πρόσβαση των μονίμων κατοίκων των περιοχών εκτός τηλεοπτικής κάλυψης στους ελληνικούς τηλεοπτικούς σταθμούς ελεύθερης λήψης εθνικής εμβέλειας».</w:t>
      </w:r>
    </w:p>
    <w:p w14:paraId="23E5BE2D" w14:textId="77777777" w:rsidR="00B95DC6" w:rsidRDefault="003E1823">
      <w:pPr>
        <w:spacing w:line="600" w:lineRule="auto"/>
        <w:ind w:firstLine="720"/>
        <w:jc w:val="both"/>
        <w:rPr>
          <w:rFonts w:eastAsia="Times New Roman"/>
          <w:szCs w:val="24"/>
          <w:shd w:val="clear" w:color="auto" w:fill="FFFFFF"/>
        </w:rPr>
      </w:pPr>
      <w:r w:rsidRPr="009C7889">
        <w:rPr>
          <w:rFonts w:eastAsia="Times New Roman"/>
          <w:szCs w:val="24"/>
          <w:shd w:val="clear" w:color="auto" w:fill="FFFFFF"/>
        </w:rPr>
        <w:t xml:space="preserve">Επιπροσθέτως, για να υπάρχει στα Πρακτικά, η Βουλή εγκρίνει άδεια του Βουλευτή κ. </w:t>
      </w:r>
      <w:proofErr w:type="spellStart"/>
      <w:r w:rsidRPr="009C7889">
        <w:rPr>
          <w:rFonts w:eastAsia="Times New Roman"/>
          <w:szCs w:val="24"/>
          <w:shd w:val="clear" w:color="auto" w:fill="FFFFFF"/>
        </w:rPr>
        <w:t>Κεγκέρογλου</w:t>
      </w:r>
      <w:proofErr w:type="spellEnd"/>
      <w:r w:rsidRPr="009C7889">
        <w:rPr>
          <w:rFonts w:eastAsia="Times New Roman"/>
          <w:szCs w:val="24"/>
          <w:shd w:val="clear" w:color="auto" w:fill="FFFFFF"/>
        </w:rPr>
        <w:t xml:space="preserve"> που έχει λήξει –δεν είχαμε άλλη συνεδρίαση- για απουσία του στο εξωτερικό.</w:t>
      </w:r>
    </w:p>
    <w:p w14:paraId="23E5BE2E"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23E5BE2F" w14:textId="77777777" w:rsidR="00B95DC6" w:rsidRDefault="003E1823">
      <w:pPr>
        <w:spacing w:line="600" w:lineRule="auto"/>
        <w:jc w:val="center"/>
        <w:rPr>
          <w:rFonts w:eastAsia="Times New Roman" w:cs="Times New Roman"/>
          <w:b/>
          <w:szCs w:val="24"/>
        </w:rPr>
      </w:pPr>
      <w:r>
        <w:rPr>
          <w:rFonts w:eastAsia="Times New Roman" w:cs="Times New Roman"/>
          <w:b/>
          <w:szCs w:val="24"/>
        </w:rPr>
        <w:t>ΝΟΜΟΘΕΤΙΚΗΣ ΕΡΓΑΣΙΑΣ</w:t>
      </w:r>
    </w:p>
    <w:p w14:paraId="23E5BE30"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«Κύρωση της Σύμβασης μεταξύ του Ομοσπονδιακού Υπουργείου Οικογένειας, Τρίτης Ηλικίας, Γυναι</w:t>
      </w:r>
      <w:r>
        <w:rPr>
          <w:rFonts w:eastAsia="Times New Roman" w:cs="Times New Roman"/>
          <w:szCs w:val="24"/>
        </w:rPr>
        <w:lastRenderedPageBreak/>
        <w:t xml:space="preserve">κών και Νεολαίας της Ομοσπονδιακής Δημοκρατίας της Γερμανίας και του Υπουργείου Παιδείας, Έρευνας και Θρησκευμάτων της Ελληνικής Δημοκρατίας για τη συνεργασία στον τομέα της νεολαίας και την προετοιμασία για την ίδρυση ενός </w:t>
      </w:r>
      <w:proofErr w:type="spellStart"/>
      <w:r>
        <w:rPr>
          <w:rFonts w:eastAsia="Times New Roman" w:cs="Times New Roman"/>
          <w:szCs w:val="24"/>
        </w:rPr>
        <w:t>Ελληνογερμανικού</w:t>
      </w:r>
      <w:proofErr w:type="spellEnd"/>
      <w:r>
        <w:rPr>
          <w:rFonts w:eastAsia="Times New Roman" w:cs="Times New Roman"/>
          <w:szCs w:val="24"/>
        </w:rPr>
        <w:t xml:space="preserve"> Ιδρύματος Νεολαίας».</w:t>
      </w:r>
    </w:p>
    <w:p w14:paraId="23E5BE31"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με τη διαδικασία του άρθρου 108 του Κανονισμού της Βουλής, δηλαδή μπορούν να λάβουν τον λόγο όσοι έχουν αντίρρηση επί της κυρώσεως αυτής της σύμβασης.</w:t>
      </w:r>
    </w:p>
    <w:p w14:paraId="23E5BE32"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Από ό,τι είδα από τα Πρακτικά, αντίρρηση είχαν η Χρυσή Αυγή και το Κομμουνιστικό Κόμμα Ελλάδας. «Κατά» ψήφισε η Χρυσή Αυγή και «παρών» το ΚΚΕ.</w:t>
      </w:r>
    </w:p>
    <w:p w14:paraId="23E5BE33"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Επομένως για πέντε λεπτά ποιος θα ήθελε να λάβει τον λόγο από τη Χρυσή Αυγή;</w:t>
      </w:r>
    </w:p>
    <w:p w14:paraId="23E5BE34" w14:textId="77777777" w:rsidR="00B95DC6" w:rsidRDefault="003E1823">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Κύριε Πρόεδρε, συγγνώμη, αλλά θα μπορούσαμε να έχουμε για δύο λεπτά οι εισηγητές τον λόγο για κάποιες επισημάνσεις που έγιναν στην επιτροπή;</w:t>
      </w:r>
    </w:p>
    <w:p w14:paraId="23E5BE35" w14:textId="77777777" w:rsidR="00B95DC6" w:rsidRDefault="003E1823">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Θα μιλήσουν όπως πρέπει, σύμφωνα με τον Κανονισμό. Βάσει του Κανονισμού δεν έχετε δικαίωμα. Θα το δούμε, εν πάση </w:t>
      </w:r>
      <w:proofErr w:type="spellStart"/>
      <w:r>
        <w:rPr>
          <w:rFonts w:eastAsia="Times New Roman" w:cs="Times New Roman"/>
          <w:szCs w:val="24"/>
        </w:rPr>
        <w:t>περιπτώσει</w:t>
      </w:r>
      <w:proofErr w:type="spellEnd"/>
      <w:r>
        <w:rPr>
          <w:rFonts w:eastAsia="Times New Roman" w:cs="Times New Roman"/>
          <w:szCs w:val="24"/>
        </w:rPr>
        <w:t>. Εντάξει, για τρία λεπτά θα κάνουμε μια παρέκκλιση. Δεν έχουμε και κάτι άλλο.</w:t>
      </w:r>
    </w:p>
    <w:p w14:paraId="23E5BE36"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Παναγιώταρε</w:t>
      </w:r>
      <w:proofErr w:type="spellEnd"/>
      <w:r>
        <w:rPr>
          <w:rFonts w:eastAsia="Times New Roman" w:cs="Times New Roman"/>
          <w:szCs w:val="24"/>
        </w:rPr>
        <w:t>, έχετε τον λόγο.</w:t>
      </w:r>
    </w:p>
    <w:p w14:paraId="23E5BE37" w14:textId="77777777" w:rsidR="00B95DC6" w:rsidRDefault="003E1823">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23E5BE38"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lastRenderedPageBreak/>
        <w:t xml:space="preserve">Μια ακόμη ανούσια κύρωση σύμβασης μεταξύ Ελλάδος - Γερμανίας, η οποία αφορά την ίδρυση του </w:t>
      </w:r>
      <w:proofErr w:type="spellStart"/>
      <w:r>
        <w:rPr>
          <w:rFonts w:eastAsia="Times New Roman" w:cs="Times New Roman"/>
          <w:szCs w:val="24"/>
        </w:rPr>
        <w:t>Ελληνογερμανικού</w:t>
      </w:r>
      <w:proofErr w:type="spellEnd"/>
      <w:r>
        <w:rPr>
          <w:rFonts w:eastAsia="Times New Roman" w:cs="Times New Roman"/>
          <w:szCs w:val="24"/>
        </w:rPr>
        <w:t xml:space="preserve"> Ιδρύματος Νεολαίας, όπως αναφέρεται. Στόχος αυτού του ιδρύματος είναι η εμβάθυνση των σχέσεων ανάμεσα στους νέους και τους υπεύθυνους για θέματα νεολαίας, συν επιπλέον η καταπολέμηση των διαφόρων στερεοτύπων.</w:t>
      </w:r>
    </w:p>
    <w:p w14:paraId="23E5BE39"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Ρωτούμε: Ποια είναι αυτά τα στερεότυπα; Θα μπορούσατε να γίνετε πιο συγκεκριμένοι; Μήπως είναι τα στερεότυπα στα οποία αναφερόσασταν μέχρι το 2015 για τη Γερμανία με τα χειρότερα λόγια ή για όσους εδώ στήριζαν τις </w:t>
      </w:r>
      <w:proofErr w:type="spellStart"/>
      <w:r>
        <w:rPr>
          <w:rFonts w:eastAsia="Times New Roman" w:cs="Times New Roman"/>
          <w:szCs w:val="24"/>
        </w:rPr>
        <w:t>εθνοκτόνες</w:t>
      </w:r>
      <w:proofErr w:type="spellEnd"/>
      <w:r>
        <w:rPr>
          <w:rFonts w:eastAsia="Times New Roman" w:cs="Times New Roman"/>
          <w:szCs w:val="24"/>
        </w:rPr>
        <w:t xml:space="preserve"> πολιτικές της κ. </w:t>
      </w:r>
      <w:proofErr w:type="spellStart"/>
      <w:r>
        <w:rPr>
          <w:rFonts w:eastAsia="Times New Roman" w:cs="Times New Roman"/>
          <w:szCs w:val="24"/>
        </w:rPr>
        <w:t>Μέρκελ</w:t>
      </w:r>
      <w:proofErr w:type="spellEnd"/>
      <w:r>
        <w:rPr>
          <w:rFonts w:eastAsia="Times New Roman" w:cs="Times New Roman"/>
          <w:szCs w:val="24"/>
        </w:rPr>
        <w:t>, τους οποίους χαρακτηρίζατε ως γερμανοτσολιάδες; Μήπως εσείς ήσασταν και είστε αυτοί που διαιωνίζετε αυτά τα στερεότυπα των γερμανοτσολιάδων, των επιγόνων των κατακτητών ή οτιδήποτε άλλο; Αλήθεια, με τις πρακτικές σας από το 2015 έως τώρα μήπως αυτοδιαψεύδεστε; Μήπως είστε εσείς αυτοί τους οποίους χαρακτηρίζατε μέχρι το 2015;</w:t>
      </w:r>
    </w:p>
    <w:p w14:paraId="23E5BE3A"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Να προσθέσουμε το εξής: Σε ποια νεολαία αναφέρεστε; Μήπως, ειδικά στο κομμάτι της ελληνικής νεολαίας, έχετε κατά νου αυτούς οι οποίοι κατά εκατοντάδες χιλιάδες μεταναστεύουν, φεύγουν από την πατρίδα, όχι με τη θέλησή τους, λόγω αυτών των αντεθνικών πολιτικών που μας έχουν επιβληθεί από την κ. </w:t>
      </w:r>
      <w:proofErr w:type="spellStart"/>
      <w:r>
        <w:rPr>
          <w:rFonts w:eastAsia="Times New Roman" w:cs="Times New Roman"/>
          <w:szCs w:val="24"/>
        </w:rPr>
        <w:t>Μέρκελ</w:t>
      </w:r>
      <w:proofErr w:type="spellEnd"/>
      <w:r>
        <w:rPr>
          <w:rFonts w:eastAsia="Times New Roman" w:cs="Times New Roman"/>
          <w:szCs w:val="24"/>
        </w:rPr>
        <w:t>, από τη Γερμανία, από τον κ. Σόιμπλε; Να μη σας θυμίσουμε τους χαρακτηρισμούς τους οποίους αποδίδατε στους εν λόγω Γερμανούς πολιτικούς.</w:t>
      </w:r>
    </w:p>
    <w:p w14:paraId="23E5BE3B"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Και λέτε για το συγκεκριμένο Ίδρυμα ότι θα πρέπει να βοηθήσουμε ώστε από τούδε και στο εξής, από την ίδρυσή του, να υπάρχει μια λήθη, να ξεχαστούν τα λάθη του παρελθόντος. Μήπως στα </w:t>
      </w:r>
      <w:r>
        <w:rPr>
          <w:rFonts w:eastAsia="Times New Roman" w:cs="Times New Roman"/>
          <w:szCs w:val="24"/>
        </w:rPr>
        <w:lastRenderedPageBreak/>
        <w:t xml:space="preserve">λάθη, στις παραλείψεις, σε όλα όσα δημιουργούσαν προβλήματα μεταξύ Ελλάδας και Γερμανίας είναι και το κατοχικό δάνειο, για το οποίο κάποτε ήσασταν στα κάγκελα, αλλά τέσσερα χρόνια τώρα στην Κυβέρνηση δεν έχετε κάνει τίποτα απολύτως, παρά μόνο επισκέψεις στελεχών σας έγιναν στις μαρτυρικές περιοχές στον Χορτιάτη, στην </w:t>
      </w:r>
      <w:proofErr w:type="spellStart"/>
      <w:r>
        <w:rPr>
          <w:rFonts w:eastAsia="Times New Roman" w:cs="Times New Roman"/>
          <w:szCs w:val="24"/>
        </w:rPr>
        <w:t>Κάνδανο</w:t>
      </w:r>
      <w:proofErr w:type="spellEnd"/>
      <w:r>
        <w:rPr>
          <w:rFonts w:eastAsia="Times New Roman" w:cs="Times New Roman"/>
          <w:szCs w:val="24"/>
        </w:rPr>
        <w:t xml:space="preserve">, στο Δίστομο, όπου πάτε και τους λέτε ότι δεν έχει χαθεί τίποτα και ότι έχουμε πάντα το δικαίωμα να διεκδικήσουμε τις γερμανικές αποζημιώσεις, τις γερμανικές επανορθώσεις για όσα έγιναν ή για το κατοχικό δάνειο; </w:t>
      </w:r>
    </w:p>
    <w:p w14:paraId="23E5BE3C"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Όμως, στην πράξη δεν κάνατε τίποτα απολύτως, σε αντίθεση με εμάς τους κακούς, τους φασίστες, όπως λέτε, τους γερμανόφιλους -ή οτιδήποτε άλλο- που απαιτούμε να διεκδικηθεί άμεσα κατ’ αρχάς το γερμανικό δάνειο και μαζί μ’ αυτό να ακολουθήσει και η απαίτηση των γερμανικών αποζημιώσεων, όπως έχουν κάνει όλα τα κράτη της Ευρώπης, πλην της Ελλάδας. </w:t>
      </w:r>
    </w:p>
    <w:p w14:paraId="23E5BE3D"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Γι’ αυτό το ίδρυμα ομιλείτε; Θεωρούμε ότι είναι μια ανούσια –επαναλαμβάνω και κλείνω με αυτό- κύρωση σύμβασης. Πρόκειται για ένα ίδρυμα το οποίο θα μας επιβάλει αυτά τα οποία θέλει η μια πλευρά, όπως έχει γίνει πολλά χρόνια τώρα, δυστυχώς, με διάφορες συμφωνίες και κυρώσεις μεταξύ των κρατών της Βαλκανικής, των όμορων κρατών της Ελλάδας. Εμείς μιλάμε στα βιβλία μας για το τι καλοί που ήταν οι Τούρκοι, οι Βούλγαροι, οι Σκοπιανοί, οι Αλβανοί και όλοι αυτοί που εχθρεύονταν και </w:t>
      </w:r>
      <w:proofErr w:type="spellStart"/>
      <w:r>
        <w:rPr>
          <w:rFonts w:eastAsia="Times New Roman" w:cs="Times New Roman"/>
          <w:szCs w:val="24"/>
        </w:rPr>
        <w:t>σκύλευαν</w:t>
      </w:r>
      <w:proofErr w:type="spellEnd"/>
      <w:r>
        <w:rPr>
          <w:rFonts w:eastAsia="Times New Roman" w:cs="Times New Roman"/>
          <w:szCs w:val="24"/>
        </w:rPr>
        <w:t xml:space="preserve"> την πατρίδα μας για εκατοντάδες χρόνια, ενώ εκείνοι συνεχίζουν στα σχολικά τους βιβλία ή οπουδήποτε αλλού να λένε αυτά που έλεγαν εδώ και εκατοντάδες χρόνια.</w:t>
      </w:r>
    </w:p>
    <w:p w14:paraId="23E5BE3E"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Σαφώς και </w:t>
      </w:r>
      <w:proofErr w:type="spellStart"/>
      <w:r>
        <w:rPr>
          <w:rFonts w:eastAsia="Times New Roman" w:cs="Times New Roman"/>
          <w:szCs w:val="24"/>
        </w:rPr>
        <w:t>τασσόμεθα</w:t>
      </w:r>
      <w:proofErr w:type="spellEnd"/>
      <w:r>
        <w:rPr>
          <w:rFonts w:eastAsia="Times New Roman" w:cs="Times New Roman"/>
          <w:szCs w:val="24"/>
        </w:rPr>
        <w:t xml:space="preserve"> «κατά». </w:t>
      </w:r>
    </w:p>
    <w:p w14:paraId="23E5BE3F"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3E5BE40" w14:textId="77777777" w:rsidR="00B95DC6" w:rsidRDefault="003E1823">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Εκ μέρους του Κομμουνιστικού Κόμματος Ελλάδας ο κ. Τάσσος έχει τον λόγο.</w:t>
      </w:r>
    </w:p>
    <w:p w14:paraId="23E5BE41" w14:textId="77777777" w:rsidR="00B95DC6" w:rsidRDefault="003E1823">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Ευχαριστώ πολύ, κύριε Πρόεδρε.</w:t>
      </w:r>
    </w:p>
    <w:p w14:paraId="23E5BE42"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Παρά τις επιφυλάξεις μας για τη σχετική σύμβαση, επιλέγουμε να τοποθετηθούμε με «παρών» στη βάση της προσέγγισης του κόμματός μας για τη φιλία και τη συνεργασία λαών και νεολαίας, κάνοντας όμως επιπλέον την εξής τοποθέτηση. Το ΚΚΕ θέλει να προειδοποιήσει ότι θα καταδικάσει και θα αντιπαλέψει αποφασιστικά κάθε απόπειρα αξιοποίησης του «</w:t>
      </w:r>
      <w:proofErr w:type="spellStart"/>
      <w:r>
        <w:rPr>
          <w:rFonts w:eastAsia="Times New Roman" w:cs="Times New Roman"/>
          <w:szCs w:val="24"/>
        </w:rPr>
        <w:t>Ελληνογερμανικού</w:t>
      </w:r>
      <w:proofErr w:type="spellEnd"/>
      <w:r>
        <w:rPr>
          <w:rFonts w:eastAsia="Times New Roman" w:cs="Times New Roman"/>
          <w:szCs w:val="24"/>
        </w:rPr>
        <w:t xml:space="preserve"> Ιδρύματος Νεολαίας» για άλλους σκοπούς και ιδιαίτερα για την παραχάραξη της ιστορικής αλήθειας και της υπονόμευσης του αιτήματος του λαού μας για τις πολεμικές αποζημιώσεις, για τις ναζιστικές θηριωδίες, τις τρομακτικές καταστροφές και τη λεηλασία στα χρόνια της Κατοχής. </w:t>
      </w:r>
    </w:p>
    <w:p w14:paraId="23E5BE43"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Έχουμε πει κι άλλες φορές ότι με καμιά δεκαριά υποτροφίες φοιτητών και άλλες κινήσεις δεν μπορεί να ξεμπερδέψει η Κυβέρνηση –και κάθε κυβέρνηση- από τις πολεμικές αποζημιώσεις της Γερμανίας προς τον ελληνικό λαό. </w:t>
      </w:r>
    </w:p>
    <w:p w14:paraId="23E5BE44" w14:textId="77777777" w:rsidR="00B95DC6" w:rsidRDefault="003E1823">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κατά παρέκκλιση του Κανονισμού, θα παρακαλέσω τον Υπουργό να μιλήσει τελευταίος. Επειδή αυτήν την εβδομάδα υπήρχε μόνο η σημερινή συνεδρίαση, θα ζητήσω από κάθε κόμμα με τη σειρά ή ο εισηγητής ή ο Κοινοβουλευτικός </w:t>
      </w:r>
      <w:r>
        <w:rPr>
          <w:rFonts w:eastAsia="Times New Roman" w:cs="Times New Roman"/>
          <w:szCs w:val="24"/>
        </w:rPr>
        <w:lastRenderedPageBreak/>
        <w:t>Εκπρόσωπος, εφόσον θέλει, να λάβει τον λόγο για τρία λεπτά, θα ακούσει τους πάντες ο Υπουργός και θα κλείσει εκείνος τη συνεδρίαση.</w:t>
      </w:r>
    </w:p>
    <w:p w14:paraId="23E5BE45"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Κύριε Υπουργέ, συμφωνείτε;</w:t>
      </w:r>
    </w:p>
    <w:p w14:paraId="23E5BE46" w14:textId="77777777" w:rsidR="00B95DC6" w:rsidRDefault="003E1823">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Μπορώ να διαφωνήσω, κύριε Πρόεδρε; </w:t>
      </w:r>
    </w:p>
    <w:p w14:paraId="23E5BE47" w14:textId="77777777" w:rsidR="00B95DC6" w:rsidRDefault="003E1823">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Όχι, το λέω γιατί κανονικά έπρεπε τώρα να μιλήσετε. Όμως, νομίζω ότι πρέπει να το πάμε λίγο πιο οργανωμένα. </w:t>
      </w:r>
    </w:p>
    <w:p w14:paraId="23E5BE48"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Από τον ΣΥΡΙΖΑ, λοιπόν, έχει τον λόγο ο κ. </w:t>
      </w:r>
      <w:proofErr w:type="spellStart"/>
      <w:r>
        <w:rPr>
          <w:rFonts w:eastAsia="Times New Roman" w:cs="Times New Roman"/>
          <w:szCs w:val="24"/>
        </w:rPr>
        <w:t>Ριζούλης</w:t>
      </w:r>
      <w:proofErr w:type="spellEnd"/>
      <w:r>
        <w:rPr>
          <w:rFonts w:eastAsia="Times New Roman" w:cs="Times New Roman"/>
          <w:szCs w:val="24"/>
        </w:rPr>
        <w:t>.</w:t>
      </w:r>
    </w:p>
    <w:p w14:paraId="23E5BE49"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Ριζούλη</w:t>
      </w:r>
      <w:proofErr w:type="spellEnd"/>
      <w:r>
        <w:rPr>
          <w:rFonts w:eastAsia="Times New Roman" w:cs="Times New Roman"/>
          <w:szCs w:val="24"/>
        </w:rPr>
        <w:t>, έχετε τον λόγο για τρία λεπτά.</w:t>
      </w:r>
    </w:p>
    <w:p w14:paraId="23E5BE4A" w14:textId="77777777" w:rsidR="00B95DC6" w:rsidRDefault="003E1823">
      <w:pPr>
        <w:spacing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Ευχαριστώ, κύριε Πρόεδρε.</w:t>
      </w:r>
    </w:p>
    <w:p w14:paraId="23E5BE4B"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Θα αναφερθώ σε δυο, τρία ζητήματα τα οποία εισηγητικά τέθηκαν από μένα στην επιτροπή, αλλά και από άλλους συναδέλφους της πλειοψηφίας δόθηκε έμφαση. </w:t>
      </w:r>
    </w:p>
    <w:p w14:paraId="23E5BE4C"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Κατ’ αρχάς θέλω να σημειώσω, επειδή μιλάμε για ένα ίδρυμα, το οποίο θέλει να διευθετήσει και να δει το μέλλον σε σωστή βάση, δυο νεολαιών, της Ελλάδας και της Γερμανίας, ότι οι σχέσεις μεταξύ κρατών γενικά διαφοροποιούνται ανάλογα με την ιστορική και πολιτική συγκυρία και αν θέλουμε αυτές να </w:t>
      </w:r>
      <w:proofErr w:type="spellStart"/>
      <w:r>
        <w:rPr>
          <w:rFonts w:eastAsia="Times New Roman" w:cs="Times New Roman"/>
          <w:szCs w:val="24"/>
        </w:rPr>
        <w:t>οριοθετούνται</w:t>
      </w:r>
      <w:proofErr w:type="spellEnd"/>
      <w:r>
        <w:rPr>
          <w:rFonts w:eastAsia="Times New Roman" w:cs="Times New Roman"/>
          <w:szCs w:val="24"/>
        </w:rPr>
        <w:t xml:space="preserve"> από την αρχή της αμοιβαιότητας, ώστε να χτιστεί ένα στέρεο μέλλον </w:t>
      </w:r>
      <w:r>
        <w:rPr>
          <w:rFonts w:eastAsia="Times New Roman" w:cs="Times New Roman"/>
          <w:szCs w:val="24"/>
        </w:rPr>
        <w:lastRenderedPageBreak/>
        <w:t xml:space="preserve">συνεργασίας και φιλίας κυρίως ανάμεσα στους νέους, αυτό προϋποθέτει τη γνώση της ιστορικής αλήθειας. </w:t>
      </w:r>
    </w:p>
    <w:p w14:paraId="23E5BE4D"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Στην περίπτωση των δυο λαών, λοιπόν, είναι αναγκαία η γνώση από τους νέους και τις νέες των δυο χωρών, Ελλάδας και Γερμανίας, των εγκλημάτων των ναζιστικών στρατευμάτων στην Ελλάδα την περίοδο 1941-1945. Για να προστατευθεί η δημοκρατία στην Ευρώπη με αλληλοσεβασμό μεταξύ των λαών, απαραίτητη είναι η γνώση του παρελθόντος, ώστε να αποτραπεί η αναβίωση σε οποιαδήποτε ευρωπαϊκή χώρα ιδεών μίσους. Απαραίτητο γι’ αυτό είναι η γνώση της ιστορικής αλήθειας, όπως είπα και προηγουμένως. </w:t>
      </w:r>
    </w:p>
    <w:p w14:paraId="23E5BE4E"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Στο πλαίσιο αυτό ζητήθηκαν αλλαγές κατά τη συνεδρίαση της επιτροπής,</w:t>
      </w:r>
      <w:r w:rsidRPr="00AF57D9">
        <w:rPr>
          <w:rFonts w:eastAsia="Times New Roman" w:cs="Times New Roman"/>
          <w:szCs w:val="24"/>
        </w:rPr>
        <w:t xml:space="preserve"> </w:t>
      </w:r>
      <w:r>
        <w:rPr>
          <w:rFonts w:eastAsia="Times New Roman" w:cs="Times New Roman"/>
          <w:szCs w:val="24"/>
        </w:rPr>
        <w:t xml:space="preserve">όπως είπα και στην αρχή, που προφανώς το νόημα τους υπήρχε στο μυαλό του νομοθέτη, αλλά θεωρώ πως η διευκρίνιση και η προσθήκη αυτών ή η απαλοιφή κάποιων λέξεων, όπως ακούστηκε και από άλλους ομιλητές κατά τη συνεδρίαση της επιτροπής, συμβάλλει στο στέρεο μέλλον φιλίας και συνεργασίας που ειπώθηκε. Ζητήθηκε λοιπόν, η απάλειψη του όρου «στερεότυπα» από την αιτιολογική έκθεση, που δημιουργεί ερωτηματικά και υποψίες, όπως εκφράστηκαν τόσο στην επιτροπή όσο και από τις οργανώσεις τμημάτων κατά τη γερμανική κατοχή και από εκπροσώπους μαρτυρικών πόλεων, καθώς και η προσθήκη πως στις επισκέψεις των δύο νεολαιών -Γερμανών και Ελλήνων και κυρίως της γερμανικής νεολαίας- θα περιλαμβάνονται -και αυτό θα γράφεται στις δράσεις- μαρτυρικές πόλεις και χωριά της περιόδου 1941-1945. Επίσης θα πρέπει να διευθετηθεί το ζήτημα ενός ιδρύματος νεολαίας όπως </w:t>
      </w:r>
      <w:r>
        <w:rPr>
          <w:rFonts w:eastAsia="Times New Roman" w:cs="Times New Roman"/>
          <w:szCs w:val="24"/>
        </w:rPr>
        <w:lastRenderedPageBreak/>
        <w:t xml:space="preserve">μπήκε από κάποιους ομιλητές -και στην Ελλάδα ή ό,τι άλλο-, καθώς από την άλλη πλευρά είναι θεσμοθετημένο. </w:t>
      </w:r>
    </w:p>
    <w:p w14:paraId="23E5BE4F"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τονίσω ακόμα μια φορά πως η ίδρυση του ιδρύματος ουδεμία σχέση έχει με τη διεκδίκηση από τη χώρα μας των γερμανικών αποζημιώσεων, οι οποίες είναι ενεργές νομικώς και δικαστικώς </w:t>
      </w:r>
      <w:proofErr w:type="spellStart"/>
      <w:r>
        <w:rPr>
          <w:rFonts w:eastAsia="Times New Roman" w:cs="Times New Roman"/>
          <w:szCs w:val="24"/>
        </w:rPr>
        <w:t>επιδιώξιμες</w:t>
      </w:r>
      <w:proofErr w:type="spellEnd"/>
      <w:r>
        <w:rPr>
          <w:rFonts w:eastAsia="Times New Roman" w:cs="Times New Roman"/>
          <w:szCs w:val="24"/>
        </w:rPr>
        <w:t xml:space="preserve">. Υπενθυμίζω τις πρόσφατες δηλώσεις του Προέδρου της Δημοκρατίας στον </w:t>
      </w:r>
      <w:r w:rsidRPr="005115AD">
        <w:rPr>
          <w:rFonts w:eastAsia="Times New Roman" w:cs="Times New Roman"/>
          <w:szCs w:val="24"/>
        </w:rPr>
        <w:t>Χορτι</w:t>
      </w:r>
      <w:r>
        <w:rPr>
          <w:rFonts w:eastAsia="Times New Roman" w:cs="Times New Roman"/>
          <w:szCs w:val="24"/>
        </w:rPr>
        <w:t>ά</w:t>
      </w:r>
      <w:r w:rsidRPr="005115AD">
        <w:rPr>
          <w:rFonts w:eastAsia="Times New Roman" w:cs="Times New Roman"/>
          <w:szCs w:val="24"/>
        </w:rPr>
        <w:t>τη</w:t>
      </w:r>
      <w:r>
        <w:rPr>
          <w:rFonts w:eastAsia="Times New Roman" w:cs="Times New Roman"/>
          <w:szCs w:val="24"/>
        </w:rPr>
        <w:t xml:space="preserve">, του Πρωθυπουργού για ιστορικό χρέος στη διεκδίκηση των αποζημιώσεων από την </w:t>
      </w:r>
      <w:proofErr w:type="spellStart"/>
      <w:r>
        <w:rPr>
          <w:rFonts w:eastAsia="Times New Roman" w:cs="Times New Roman"/>
          <w:szCs w:val="24"/>
        </w:rPr>
        <w:t>Κάνδανο</w:t>
      </w:r>
      <w:proofErr w:type="spellEnd"/>
      <w:r>
        <w:rPr>
          <w:rFonts w:eastAsia="Times New Roman" w:cs="Times New Roman"/>
          <w:szCs w:val="24"/>
        </w:rPr>
        <w:t xml:space="preserve"> Κρήτης, αλλά και του Προέδρου της Βουλής. Το πόρισμα της επιτροπής της διεκδίκησης των γερμανικών αποζημιώσεων υπάρχει και αναμένουμε την κατάθεση του στην Ολομέλεια της Βουλής για την κύρωση του.</w:t>
      </w:r>
    </w:p>
    <w:p w14:paraId="23E5BE50"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Ευχαριστώ.</w:t>
      </w:r>
    </w:p>
    <w:p w14:paraId="23E5BE51" w14:textId="77777777" w:rsidR="00B95DC6" w:rsidRDefault="003E1823">
      <w:pPr>
        <w:spacing w:after="0" w:line="600" w:lineRule="auto"/>
        <w:ind w:firstLine="720"/>
        <w:jc w:val="both"/>
        <w:rPr>
          <w:rFonts w:eastAsia="Times New Roman" w:cs="Times New Roman"/>
          <w:szCs w:val="24"/>
        </w:rPr>
      </w:pPr>
      <w:r w:rsidRPr="005115AD">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23E5BE52"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Τον λόγο έχει ο κ. Κουκοδήμος εκ μέρους της Νέας Δημοκρατίας για τρία λεπτά.</w:t>
      </w:r>
    </w:p>
    <w:p w14:paraId="23E5BE53" w14:textId="77777777" w:rsidR="00B95DC6" w:rsidRDefault="003E1823">
      <w:pPr>
        <w:spacing w:after="0" w:line="600" w:lineRule="auto"/>
        <w:ind w:firstLine="720"/>
        <w:jc w:val="both"/>
        <w:rPr>
          <w:rFonts w:eastAsia="Times New Roman" w:cs="Times New Roman"/>
          <w:szCs w:val="24"/>
        </w:rPr>
      </w:pPr>
      <w:r w:rsidRPr="001564EA">
        <w:rPr>
          <w:rFonts w:eastAsia="Times New Roman" w:cs="Times New Roman"/>
          <w:b/>
          <w:szCs w:val="24"/>
        </w:rPr>
        <w:t>ΚΩΝΣΤΑΝΤΙΝΟΣ ΚΟΥΚΟΔΗΜΟΣ:</w:t>
      </w:r>
      <w:r>
        <w:rPr>
          <w:rFonts w:eastAsia="Times New Roman" w:cs="Times New Roman"/>
          <w:szCs w:val="24"/>
        </w:rPr>
        <w:t xml:space="preserve"> Κύριε Πρόεδρε, εμείς δεν έχουμε να προσθέσουμε κάτι. Είπαμε στην επιτροπή ότι συμφωνούμε. Απορώ, βέβαια, με τον συνάδελφο του ΣΥΡΙΖΑ που αναμόχλευσε πάλι το θέμα. Δεν έχουμε καμμία αντίρρηση. Συμφωνούμε.</w:t>
      </w:r>
    </w:p>
    <w:p w14:paraId="23E5BE54"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Ευχαριστώ.</w:t>
      </w:r>
    </w:p>
    <w:p w14:paraId="23E5BE55" w14:textId="77777777" w:rsidR="00B95DC6" w:rsidRDefault="003E1823">
      <w:pPr>
        <w:spacing w:after="0" w:line="600" w:lineRule="auto"/>
        <w:ind w:firstLine="720"/>
        <w:jc w:val="both"/>
        <w:rPr>
          <w:rFonts w:eastAsia="Times New Roman" w:cs="Times New Roman"/>
          <w:szCs w:val="24"/>
        </w:rPr>
      </w:pPr>
      <w:r w:rsidRPr="005115AD">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Ευχαριστούμε πολύ.</w:t>
      </w:r>
    </w:p>
    <w:p w14:paraId="23E5BE56"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Ο κ. Δημήτριος Κωνσταντόπουλος από τη Δημοκρατική Συμπαράταξη έχει τον λόγο για τρία λεπτά.</w:t>
      </w:r>
    </w:p>
    <w:p w14:paraId="23E5BE57"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lastRenderedPageBreak/>
        <w:t>Ορίστε.</w:t>
      </w:r>
    </w:p>
    <w:p w14:paraId="23E5BE58" w14:textId="77777777" w:rsidR="00B95DC6" w:rsidRDefault="003E1823">
      <w:pPr>
        <w:spacing w:after="0" w:line="600" w:lineRule="auto"/>
        <w:ind w:firstLine="720"/>
        <w:jc w:val="both"/>
        <w:rPr>
          <w:rFonts w:eastAsia="Times New Roman" w:cs="Times New Roman"/>
          <w:szCs w:val="24"/>
        </w:rPr>
      </w:pPr>
      <w:r w:rsidRPr="002A78B6">
        <w:rPr>
          <w:rFonts w:eastAsia="Times New Roman" w:cs="Times New Roman"/>
          <w:b/>
          <w:szCs w:val="24"/>
        </w:rPr>
        <w:t>ΔΗΜΗΤΡΙΟΣ ΚΩΝΣΤΑΝΤΟΠΟΥΛΟΣ:</w:t>
      </w:r>
      <w:r>
        <w:rPr>
          <w:rFonts w:eastAsia="Times New Roman" w:cs="Times New Roman"/>
          <w:szCs w:val="24"/>
        </w:rPr>
        <w:t xml:space="preserve"> Ευχαριστώ.</w:t>
      </w:r>
    </w:p>
    <w:p w14:paraId="23E5BE59"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 xml:space="preserve">Συζητήθηκε σήμερα στην Ολομέλεια το νομοσχέδιο για την κύρωση της σύμβασης μεταξύ Ελλάδας και Γερμανίας για τη συνεργασία στον τομέα της νεολαίας, για την προετοιμασία για την ίδρυση του </w:t>
      </w:r>
      <w:proofErr w:type="spellStart"/>
      <w:r>
        <w:rPr>
          <w:rFonts w:eastAsia="Times New Roman" w:cs="Times New Roman"/>
          <w:szCs w:val="24"/>
        </w:rPr>
        <w:t>Ελληνογερμανικού</w:t>
      </w:r>
      <w:proofErr w:type="spellEnd"/>
      <w:r>
        <w:rPr>
          <w:rFonts w:eastAsia="Times New Roman" w:cs="Times New Roman"/>
          <w:szCs w:val="24"/>
        </w:rPr>
        <w:t xml:space="preserve"> Ιδρύματος Νεολαίας.</w:t>
      </w:r>
    </w:p>
    <w:p w14:paraId="23E5BE5A"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σύμβαση περιγράφεται με κάθε λεπτομέρεια το πλαίσιο συνεργασίας των δύο χωρών στον τομέα της νεολαίας. Αξίζει να σημειωθεί ότι τα συμβαλλόμενα μέρη θα συστήσουν μια επιτροπή εμπειρογνωμόνων, με εκπροσώπους και των δύο χωρών. Η επιτροπή αυτή θα συνεδριάζει τουλάχιστον δύο φορές ετησίως, εναλλάξ στις δύο χώρες και στόχος της είναι να προετοιμάσει την ίδρυση και λειτουργία του ιδρύματος το 2019. </w:t>
      </w:r>
    </w:p>
    <w:p w14:paraId="23E5BE5B"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 xml:space="preserve">Τώρα στο ερώτημα, όπως είπαμε και στην επιτροπή, αν είναι αναγκαία η ίδρυση ενός </w:t>
      </w:r>
      <w:proofErr w:type="spellStart"/>
      <w:r>
        <w:rPr>
          <w:rFonts w:eastAsia="Times New Roman" w:cs="Times New Roman"/>
          <w:szCs w:val="24"/>
        </w:rPr>
        <w:t>Ελληνογερμανικού</w:t>
      </w:r>
      <w:proofErr w:type="spellEnd"/>
      <w:r>
        <w:rPr>
          <w:rFonts w:eastAsia="Times New Roman" w:cs="Times New Roman"/>
          <w:szCs w:val="24"/>
        </w:rPr>
        <w:t xml:space="preserve"> Ιδρύματος Νεολαίας, η Δημοκρατική Συμπαράταξη έχει απαντήσει εδώ και καιρό και είναι απολύτως αναγκαία για τους εξής λόγους. Πρώτον, γιατί οι </w:t>
      </w:r>
      <w:proofErr w:type="spellStart"/>
      <w:r>
        <w:rPr>
          <w:rFonts w:eastAsia="Times New Roman" w:cs="Times New Roman"/>
          <w:szCs w:val="24"/>
        </w:rPr>
        <w:t>ελληνογερμανικές</w:t>
      </w:r>
      <w:proofErr w:type="spellEnd"/>
      <w:r>
        <w:rPr>
          <w:rFonts w:eastAsia="Times New Roman" w:cs="Times New Roman"/>
          <w:szCs w:val="24"/>
        </w:rPr>
        <w:t xml:space="preserve"> σχέσεις έχουν μια μακρόχρονη ιστορία, μια ιστορία που στηρίχθηκε όχι μόνο σε πολιτικά και οικονομικά δεδομένα, αλλά κυρίως στην αλληλεπίδραση των δύο πολιτισμών. Γι’ αυτό και δημιουργήθηκε ένας ιδιαίτερος δεσμός μεταξύ των δύο λαών.</w:t>
      </w:r>
    </w:p>
    <w:p w14:paraId="23E5BE5C"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 xml:space="preserve">Δεύτερον, μετά τη γερμανική εισβολή στην Ελλάδα το 1941 άνοιξαν πληγές που οφείλουμε να κλείσουμε ενώ δημιουργήθηκαν προλήψεις και στερεότυπα που οφείλουμε να ανατρέψουμε. Γι’ αυτό </w:t>
      </w:r>
      <w:r>
        <w:rPr>
          <w:rFonts w:eastAsia="Times New Roman" w:cs="Times New Roman"/>
          <w:szCs w:val="24"/>
        </w:rPr>
        <w:lastRenderedPageBreak/>
        <w:t>και θεωρούμε σημαντική τη διοργάνωση σεμιναρίων με παιδαγωγούς που συμμετείχαν σε προγράμματα ανταλλαγής, σχετικά με τα γεγονότα της περιόδου 1941-1944. Επίσης, διότι η ελληνική κοινωνία στη Γερμανία είναι ανεπτυγμένη, το ελληνικό στοιχείο θα έλεγα είναι πολύ μεγάλο.</w:t>
      </w:r>
    </w:p>
    <w:p w14:paraId="23E5BE5D"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Τέλος, γιατί με το ξέσπασμα της κρίσης οι σχέσεις μας με τη Γερμανία άρχισαν και πάλι να δοκιμάζονται κάτω από έντονες αντιπαραθέσεις, σχετικά με τη δημοσιονομική προσαρμογή της χώρας μας, που αναζωογόνησαν στερεότυπα, τα οποία πρέπει -θα έλεγα- να θεωρούνται και από τις δύο πλευρές ξεπερασμένα.</w:t>
      </w:r>
    </w:p>
    <w:p w14:paraId="23E5BE5E"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 xml:space="preserve">Ευελπιστούμε, λοιπόν, και αναμένουμε ότι η ίδρυση του </w:t>
      </w:r>
      <w:proofErr w:type="spellStart"/>
      <w:r>
        <w:rPr>
          <w:rFonts w:eastAsia="Times New Roman" w:cs="Times New Roman"/>
          <w:szCs w:val="24"/>
        </w:rPr>
        <w:t>Ελληνογερμανικού</w:t>
      </w:r>
      <w:proofErr w:type="spellEnd"/>
      <w:r>
        <w:rPr>
          <w:rFonts w:eastAsia="Times New Roman" w:cs="Times New Roman"/>
          <w:szCs w:val="24"/>
        </w:rPr>
        <w:t xml:space="preserve"> Ιδρύματος Νεολαίας θα προωθήσει τις </w:t>
      </w:r>
      <w:proofErr w:type="spellStart"/>
      <w:r>
        <w:rPr>
          <w:rFonts w:eastAsia="Times New Roman" w:cs="Times New Roman"/>
          <w:szCs w:val="24"/>
        </w:rPr>
        <w:t>ελληνογερμανικές</w:t>
      </w:r>
      <w:proofErr w:type="spellEnd"/>
      <w:r>
        <w:rPr>
          <w:rFonts w:eastAsia="Times New Roman" w:cs="Times New Roman"/>
          <w:szCs w:val="24"/>
        </w:rPr>
        <w:t xml:space="preserve"> σχέσεις και θα συνεργαστεί μεταξύ των δύο λαών και των χωρών.</w:t>
      </w:r>
    </w:p>
    <w:p w14:paraId="23E5BE5F"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πέρα από τη βελτίωση των διμερών σχέσεων, ευελπιστούμε ότι το </w:t>
      </w:r>
      <w:proofErr w:type="spellStart"/>
      <w:r>
        <w:rPr>
          <w:rFonts w:eastAsia="Times New Roman" w:cs="Times New Roman"/>
          <w:szCs w:val="24"/>
        </w:rPr>
        <w:t>Ελληνογερμανικό</w:t>
      </w:r>
      <w:proofErr w:type="spellEnd"/>
      <w:r>
        <w:rPr>
          <w:rFonts w:eastAsia="Times New Roman" w:cs="Times New Roman"/>
          <w:szCs w:val="24"/>
        </w:rPr>
        <w:t xml:space="preserve"> Ίδρυμα Νεολαίας θα συμβάλει στην τόνωση του ευρωπαϊκού ιδεώδους, θα εξαλείψει στερεότυπα που δημιουργήθηκαν στη συλλογική συνείδηση τα τελευταία χρόνια για το ευρωπαϊκό οικοδόμημα και θα οδηγήσει στην κατανόηση της σημερινής ανάγκης για περαιτέρω σύγκλιση. Άλλωστε, μην ξεχνάμε ότι ο Πρόεδρος </w:t>
      </w:r>
      <w:proofErr w:type="spellStart"/>
      <w:r>
        <w:rPr>
          <w:rFonts w:eastAsia="Times New Roman" w:cs="Times New Roman"/>
          <w:szCs w:val="24"/>
        </w:rPr>
        <w:t>Γιούνκερ</w:t>
      </w:r>
      <w:proofErr w:type="spellEnd"/>
      <w:r>
        <w:rPr>
          <w:rFonts w:eastAsia="Times New Roman" w:cs="Times New Roman"/>
          <w:szCs w:val="24"/>
        </w:rPr>
        <w:t xml:space="preserve"> είπε στην ομιλία του για τη Λευκή Βίβλο: «Δεν θα κριθούμε για όσα παραλάβαμε, αλλά για όσα θα παραδώσουμε στις επόμενες γενιές».</w:t>
      </w:r>
    </w:p>
    <w:p w14:paraId="23E5BE60" w14:textId="77777777" w:rsidR="00B95DC6" w:rsidRDefault="003E1823">
      <w:pPr>
        <w:spacing w:after="0" w:line="600" w:lineRule="auto"/>
        <w:ind w:firstLine="720"/>
        <w:jc w:val="both"/>
        <w:rPr>
          <w:rFonts w:eastAsia="Times New Roman" w:cs="Times New Roman"/>
          <w:szCs w:val="24"/>
        </w:rPr>
      </w:pPr>
      <w:r>
        <w:rPr>
          <w:rFonts w:eastAsia="Times New Roman" w:cs="Times New Roman"/>
          <w:szCs w:val="24"/>
        </w:rPr>
        <w:t xml:space="preserve">Κλείνοντας, να πω ότι σήμερα, τετρακόσιες πενήντα χιλιάδες νέοι άνθρωποι εγκατέλειψαν τη χώρα λόγω της κρίσης και έχουμε υποχρέωση αυτούς τους ανθρώπους να τους φέρουμε πάλι πίσω. Μην ξεχνάτε ότι αυτοί οι άνθρωποι με τα πτυχία, τα μεταπτυχιακά, τα διδακτορικά είναι τα φωτεινά </w:t>
      </w:r>
      <w:r>
        <w:rPr>
          <w:rFonts w:eastAsia="Times New Roman" w:cs="Times New Roman"/>
          <w:szCs w:val="24"/>
        </w:rPr>
        <w:lastRenderedPageBreak/>
        <w:t>μυαλά τα οποία η χώρα μας έχει ανάγκη. Χρέος και στοίχημα όλων μας να γυρίσει η νέα γενιά πάλι πίσω.</w:t>
      </w:r>
    </w:p>
    <w:p w14:paraId="23E5BE61" w14:textId="77777777" w:rsidR="00B95DC6" w:rsidRDefault="003E1823">
      <w:pPr>
        <w:spacing w:line="600" w:lineRule="auto"/>
        <w:ind w:firstLine="720"/>
        <w:contextualSpacing/>
        <w:jc w:val="both"/>
        <w:rPr>
          <w:rFonts w:eastAsia="Times New Roman"/>
          <w:szCs w:val="24"/>
        </w:rPr>
      </w:pPr>
      <w:r>
        <w:rPr>
          <w:rFonts w:eastAsia="Times New Roman"/>
          <w:szCs w:val="24"/>
          <w:lang w:val="en-US"/>
        </w:rPr>
        <w:t>H</w:t>
      </w:r>
      <w:r w:rsidRPr="00BA78A1">
        <w:rPr>
          <w:rFonts w:eastAsia="Times New Roman"/>
          <w:szCs w:val="24"/>
        </w:rPr>
        <w:t xml:space="preserve"> </w:t>
      </w:r>
      <w:r>
        <w:rPr>
          <w:rFonts w:eastAsia="Times New Roman"/>
          <w:szCs w:val="24"/>
        </w:rPr>
        <w:t xml:space="preserve">Δημοκρατική Συμπαράταξη συμβάλλει με κάθε τρόπο, ώστε το </w:t>
      </w:r>
      <w:proofErr w:type="spellStart"/>
      <w:r>
        <w:rPr>
          <w:rFonts w:eastAsia="Times New Roman"/>
          <w:szCs w:val="24"/>
        </w:rPr>
        <w:t>Ελληνογερμανικό</w:t>
      </w:r>
      <w:proofErr w:type="spellEnd"/>
      <w:r>
        <w:rPr>
          <w:rFonts w:eastAsia="Times New Roman"/>
          <w:szCs w:val="24"/>
        </w:rPr>
        <w:t xml:space="preserve"> Ίδρυμα Νεολαίας να εκπληρώσει τους καταστατικούς του σκοπούς και να λειτουργήσει εποικοδομητικά για τη νέα γενιά των δύο χωρών. Γι’ αυτό, όπως αναφέραμε και στην επιτροπή, υπερψηφίζουμε το παρόν νομοσχέδιο.</w:t>
      </w:r>
    </w:p>
    <w:p w14:paraId="23E5BE62" w14:textId="77777777" w:rsidR="00B95DC6" w:rsidRDefault="003E1823">
      <w:pPr>
        <w:spacing w:line="600" w:lineRule="auto"/>
        <w:ind w:firstLine="720"/>
        <w:contextualSpacing/>
        <w:jc w:val="both"/>
        <w:rPr>
          <w:rFonts w:eastAsia="Times New Roman"/>
          <w:szCs w:val="24"/>
        </w:rPr>
      </w:pPr>
      <w:r>
        <w:rPr>
          <w:rFonts w:eastAsia="Times New Roman"/>
          <w:szCs w:val="24"/>
        </w:rPr>
        <w:t>Σας ευχαριστώ.</w:t>
      </w:r>
    </w:p>
    <w:p w14:paraId="23E5BE63" w14:textId="77777777" w:rsidR="00B95DC6" w:rsidRDefault="003E1823">
      <w:pPr>
        <w:spacing w:line="600" w:lineRule="auto"/>
        <w:ind w:firstLine="720"/>
        <w:contextualSpacing/>
        <w:jc w:val="both"/>
        <w:rPr>
          <w:rFonts w:eastAsia="Times New Roman"/>
          <w:szCs w:val="24"/>
        </w:rPr>
      </w:pPr>
      <w:r w:rsidRPr="00F92659">
        <w:rPr>
          <w:rFonts w:eastAsia="Times New Roman"/>
          <w:b/>
          <w:szCs w:val="24"/>
        </w:rPr>
        <w:t>ΠΡΟΕΔΡΕΥΩΝ (Νικήτας Κακλαμάνης):</w:t>
      </w:r>
      <w:r w:rsidRPr="00BA78A1">
        <w:rPr>
          <w:rFonts w:eastAsia="Times New Roman"/>
          <w:szCs w:val="24"/>
        </w:rPr>
        <w:t xml:space="preserve"> </w:t>
      </w:r>
      <w:r>
        <w:rPr>
          <w:rFonts w:eastAsia="Times New Roman"/>
          <w:szCs w:val="24"/>
        </w:rPr>
        <w:t>Ευχαριστούμε.</w:t>
      </w:r>
    </w:p>
    <w:p w14:paraId="23E5BE64" w14:textId="77777777" w:rsidR="00B95DC6" w:rsidRDefault="003E1823">
      <w:pPr>
        <w:spacing w:line="600" w:lineRule="auto"/>
        <w:ind w:firstLine="720"/>
        <w:contextualSpacing/>
        <w:jc w:val="both"/>
        <w:rPr>
          <w:rFonts w:eastAsia="Times New Roman"/>
          <w:szCs w:val="24"/>
        </w:rPr>
      </w:pPr>
      <w:r>
        <w:rPr>
          <w:rFonts w:eastAsia="Times New Roman"/>
          <w:szCs w:val="24"/>
          <w:lang w:val="en-US"/>
        </w:rPr>
        <w:t>O</w:t>
      </w:r>
      <w:r w:rsidRPr="00BA78A1">
        <w:rPr>
          <w:rFonts w:eastAsia="Times New Roman"/>
          <w:szCs w:val="24"/>
        </w:rPr>
        <w:t xml:space="preserve"> </w:t>
      </w:r>
      <w:r>
        <w:rPr>
          <w:rFonts w:eastAsia="Times New Roman"/>
          <w:szCs w:val="24"/>
        </w:rPr>
        <w:t xml:space="preserve">κ. </w:t>
      </w:r>
      <w:proofErr w:type="spellStart"/>
      <w:r>
        <w:rPr>
          <w:rFonts w:eastAsia="Times New Roman"/>
          <w:szCs w:val="24"/>
        </w:rPr>
        <w:t>Παναγιώταρος</w:t>
      </w:r>
      <w:proofErr w:type="spellEnd"/>
      <w:r>
        <w:rPr>
          <w:rFonts w:eastAsia="Times New Roman"/>
          <w:szCs w:val="24"/>
        </w:rPr>
        <w:t xml:space="preserve"> έχει τοποθετηθεί. Ο κ. Τάσσος έχει τοποθετηθεί.</w:t>
      </w:r>
    </w:p>
    <w:p w14:paraId="23E5BE65" w14:textId="77777777" w:rsidR="00B95DC6" w:rsidRDefault="003E1823">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Παπαχριστόπουλος</w:t>
      </w:r>
      <w:proofErr w:type="spellEnd"/>
      <w:r>
        <w:rPr>
          <w:rFonts w:eastAsia="Times New Roman"/>
          <w:szCs w:val="24"/>
        </w:rPr>
        <w:t xml:space="preserve"> για τρία λεπτά.</w:t>
      </w:r>
    </w:p>
    <w:p w14:paraId="23E5BE66" w14:textId="77777777" w:rsidR="00B95DC6" w:rsidRDefault="003E1823">
      <w:pPr>
        <w:spacing w:line="600" w:lineRule="auto"/>
        <w:ind w:firstLine="720"/>
        <w:contextualSpacing/>
        <w:jc w:val="both"/>
        <w:rPr>
          <w:rFonts w:eastAsia="Times New Roman"/>
          <w:szCs w:val="24"/>
        </w:rPr>
      </w:pPr>
      <w:r w:rsidRPr="00F92659">
        <w:rPr>
          <w:rFonts w:eastAsia="Times New Roman"/>
          <w:b/>
          <w:szCs w:val="24"/>
        </w:rPr>
        <w:t>ΑΘΑΝΑΣΙΟΣ ΠΑΠΑΧΡΙΣΤΟΠΟΥΛΟΣ:</w:t>
      </w:r>
      <w:r>
        <w:rPr>
          <w:rFonts w:eastAsia="Times New Roman"/>
          <w:szCs w:val="24"/>
        </w:rPr>
        <w:t xml:space="preserve"> Ευχαριστώ, κύριε Πρόεδρε.</w:t>
      </w:r>
    </w:p>
    <w:p w14:paraId="23E5BE67" w14:textId="77777777" w:rsidR="00B95DC6" w:rsidRDefault="003E1823">
      <w:pPr>
        <w:spacing w:line="600" w:lineRule="auto"/>
        <w:ind w:firstLine="720"/>
        <w:contextualSpacing/>
        <w:jc w:val="both"/>
        <w:rPr>
          <w:rFonts w:eastAsia="Times New Roman"/>
          <w:szCs w:val="24"/>
        </w:rPr>
      </w:pPr>
      <w:r>
        <w:rPr>
          <w:rFonts w:eastAsia="Times New Roman"/>
          <w:szCs w:val="24"/>
        </w:rPr>
        <w:t>Θέλω να πιστεύω ότι αυτό είναι ένα βήμα στην πολιτική ενοποίηση των χωρών της Ευρωπαϊκής Ένωσης. Αυτή είναι η δική μου εκτίμηση και αίσθηση. Είναι θετικό βήμα, όμως πολύ μικρό και πολύ καθυστερημένο, γιατί όσοι πραγματικά πιστεύουν στην πολιτική ενοποίηση, που εδώ και δεκαετίες δεν γίνεται, βλέπουν ότι κάποιες χώρες χαράζουν τη δική τους πορεία. Μία απ’ αυτές είναι η δυτική Γερμανία, η οποία εκμεταλλεύεται τις κρίσεις σε άλλες μικρές χώρες και η ίδια από τις κρίσεις αυτές έχει πλουτίσει.</w:t>
      </w:r>
    </w:p>
    <w:p w14:paraId="23E5BE68" w14:textId="77777777" w:rsidR="00B95DC6" w:rsidRDefault="003E1823">
      <w:pPr>
        <w:spacing w:line="600" w:lineRule="auto"/>
        <w:ind w:firstLine="720"/>
        <w:contextualSpacing/>
        <w:jc w:val="both"/>
        <w:rPr>
          <w:rFonts w:eastAsia="Times New Roman"/>
          <w:szCs w:val="24"/>
        </w:rPr>
      </w:pPr>
      <w:r>
        <w:rPr>
          <w:rFonts w:eastAsia="Times New Roman"/>
          <w:szCs w:val="24"/>
        </w:rPr>
        <w:t>Μια δεύτερη παρατήρηση</w:t>
      </w:r>
      <w:r w:rsidRPr="00F92659">
        <w:rPr>
          <w:rFonts w:eastAsia="Times New Roman"/>
          <w:szCs w:val="24"/>
        </w:rPr>
        <w:t>:</w:t>
      </w:r>
      <w:r>
        <w:rPr>
          <w:rFonts w:eastAsia="Times New Roman"/>
          <w:szCs w:val="24"/>
        </w:rPr>
        <w:t xml:space="preserve"> Κατ’ αρχάς λέω από πριν, για να μην παρεξηγηθώ, ότι είμαστε θετικοί σ’ αυτό το καθυστερημένο και μικρό, πολύ μικρό βήμα, γιατί στην ιεράρχηση προτεραιοτήτων θα </w:t>
      </w:r>
      <w:r>
        <w:rPr>
          <w:rFonts w:eastAsia="Times New Roman"/>
          <w:szCs w:val="24"/>
        </w:rPr>
        <w:lastRenderedPageBreak/>
        <w:t xml:space="preserve">έπρεπε να είχαν προηγηθεί πολλά άλλα βήματα για την πραγματική πολιτική ενοποίηση της Ευρώπης, που δεν έχουν γίνει. Βλέπουμε, λοιπόν, καθημερινά και σ’ αυτήν τη χώρα, αλλά και σε άλλες χώρες, με συμπεριφορές –συγχωρήστε μου την έκφραση- «κακομαθημένων» χωρών να φυτρώνουν σαν τα μανιτάρια τα ακροδεξιά κινήματα. Στην ίδια τη Γερμανία αυτήν τη στιγμή, κύριε Πρόεδρε, κύριε Υπουργέ, λυπάμαι που το λέω, αλλά το </w:t>
      </w:r>
      <w:proofErr w:type="spellStart"/>
      <w:r>
        <w:rPr>
          <w:rFonts w:eastAsia="Times New Roman"/>
          <w:szCs w:val="24"/>
          <w:lang w:val="en-US"/>
        </w:rPr>
        <w:t>AfD</w:t>
      </w:r>
      <w:proofErr w:type="spellEnd"/>
      <w:r w:rsidRPr="00956B03">
        <w:rPr>
          <w:rFonts w:eastAsia="Times New Roman"/>
          <w:szCs w:val="24"/>
        </w:rPr>
        <w:t xml:space="preserve"> </w:t>
      </w:r>
      <w:r>
        <w:rPr>
          <w:rFonts w:eastAsia="Times New Roman"/>
          <w:szCs w:val="24"/>
        </w:rPr>
        <w:t xml:space="preserve">«παίρνει κεφάλι», οι </w:t>
      </w:r>
      <w:proofErr w:type="spellStart"/>
      <w:r>
        <w:rPr>
          <w:rFonts w:eastAsia="Times New Roman"/>
          <w:szCs w:val="24"/>
        </w:rPr>
        <w:t>χριστιανοκοινωνιστές</w:t>
      </w:r>
      <w:proofErr w:type="spellEnd"/>
      <w:r>
        <w:rPr>
          <w:rFonts w:eastAsia="Times New Roman"/>
          <w:szCs w:val="24"/>
        </w:rPr>
        <w:t xml:space="preserve"> «παίρνουν κεφάλι» σε διπλανές χώρες. Τα ξέρουμε όλοι αυτά, δεν θα τα αναλύσω. Γενικά βλέπουμε ότι στην ιεράρχηση προτεραιοτήτων οι Αρχηγοί των κρατών της Ευρωπαϊκής Ένωσης θα έπρεπε να έχουν προλάβει αυτήν την εξέλιξη, που είναι απίστευτη. </w:t>
      </w:r>
    </w:p>
    <w:p w14:paraId="23E5BE69" w14:textId="77777777" w:rsidR="00B95DC6" w:rsidRDefault="003E1823">
      <w:pPr>
        <w:spacing w:line="600" w:lineRule="auto"/>
        <w:ind w:firstLine="720"/>
        <w:contextualSpacing/>
        <w:jc w:val="both"/>
        <w:rPr>
          <w:rFonts w:eastAsia="Times New Roman"/>
          <w:szCs w:val="24"/>
        </w:rPr>
      </w:pPr>
      <w:r>
        <w:rPr>
          <w:rFonts w:eastAsia="Times New Roman"/>
          <w:szCs w:val="24"/>
        </w:rPr>
        <w:t xml:space="preserve">Ένας καθοριστικός παράγοντας, που τον πληρώνει η χώρα μας πολύ ακριβά, είναι το μεταναστευτικό. Ό,τι και να μου πει κανείς, δεν πιστεύω ότι δέκα, δεκαπέντε, είκοσι, είκοσι οκτώ ηγέτες στην Ευρωπαϊκή Ένωση δεν μπορούν να κάνουν τίποτα. Θα έπρεπε να δώσουν όλη τους την ψυχή, όλη τους τη δυναμική για να σταματήσει ο πόλεμος στη Συρία, ο οποίος εκτρέφει αυτά τα ακροδεξιά, καινούργια κατασκευάσματα, είτε λέγονται </w:t>
      </w:r>
      <w:proofErr w:type="spellStart"/>
      <w:r>
        <w:rPr>
          <w:rFonts w:eastAsia="Times New Roman"/>
          <w:szCs w:val="24"/>
        </w:rPr>
        <w:t>Σαλβίνι</w:t>
      </w:r>
      <w:proofErr w:type="spellEnd"/>
      <w:r>
        <w:rPr>
          <w:rFonts w:eastAsia="Times New Roman"/>
          <w:szCs w:val="24"/>
        </w:rPr>
        <w:t xml:space="preserve">, είτε </w:t>
      </w:r>
      <w:proofErr w:type="spellStart"/>
      <w:r>
        <w:rPr>
          <w:rFonts w:eastAsia="Times New Roman"/>
          <w:szCs w:val="24"/>
        </w:rPr>
        <w:t>Βίντερς</w:t>
      </w:r>
      <w:proofErr w:type="spellEnd"/>
      <w:r>
        <w:rPr>
          <w:rFonts w:eastAsia="Times New Roman"/>
          <w:szCs w:val="24"/>
        </w:rPr>
        <w:t xml:space="preserve"> κ.λπ.. </w:t>
      </w:r>
    </w:p>
    <w:p w14:paraId="23E5BE6A" w14:textId="77777777" w:rsidR="00B95DC6" w:rsidRDefault="003E1823">
      <w:pPr>
        <w:spacing w:line="600" w:lineRule="auto"/>
        <w:ind w:firstLine="720"/>
        <w:contextualSpacing/>
        <w:jc w:val="both"/>
        <w:rPr>
          <w:rFonts w:eastAsia="Times New Roman"/>
          <w:szCs w:val="24"/>
        </w:rPr>
      </w:pPr>
      <w:r>
        <w:rPr>
          <w:rFonts w:eastAsia="Times New Roman"/>
          <w:szCs w:val="24"/>
        </w:rPr>
        <w:t xml:space="preserve">Εν ολίγοις, για να μην καθυστερώ, κύριε Πρόεδρε –γιατί δεν είναι αυτό το θέμα μας- καλή είναι η ίδρυση αυτού του </w:t>
      </w:r>
      <w:proofErr w:type="spellStart"/>
      <w:r>
        <w:rPr>
          <w:rFonts w:eastAsia="Times New Roman"/>
          <w:szCs w:val="24"/>
        </w:rPr>
        <w:t>Ελληνογερμανικού</w:t>
      </w:r>
      <w:proofErr w:type="spellEnd"/>
      <w:r>
        <w:rPr>
          <w:rFonts w:eastAsia="Times New Roman"/>
          <w:szCs w:val="24"/>
        </w:rPr>
        <w:t xml:space="preserve"> Ιδρύματος Νεολαίας, αλλά είναι μικρό βήμα, είναι ελάχιστο βήμα στην πολιτική ενοποίησης των χωρών της Ευρώπης. Διαφωνώ εδώ με το ΚΚΕ, το οποίο σέβομαι, γιατί πιστεύω στην ενοποίηση της Ευρώπης, στην πολιτική ενοποίηση και θα πρέπει να δουλέψουμε σκληρά σ’ αυτήν την κατεύθυνση όσο γίνεται, όσο μας παίρνει, μέσα από εκεί. Δεν έχουμε άλλη επιλογή. </w:t>
      </w:r>
    </w:p>
    <w:p w14:paraId="23E5BE6B" w14:textId="77777777" w:rsidR="00B95DC6" w:rsidRDefault="003E1823">
      <w:pPr>
        <w:spacing w:line="600" w:lineRule="auto"/>
        <w:ind w:firstLine="720"/>
        <w:contextualSpacing/>
        <w:jc w:val="both"/>
        <w:rPr>
          <w:rFonts w:eastAsia="Times New Roman"/>
          <w:szCs w:val="24"/>
        </w:rPr>
      </w:pPr>
      <w:r>
        <w:rPr>
          <w:rFonts w:eastAsia="Times New Roman"/>
          <w:szCs w:val="24"/>
        </w:rPr>
        <w:lastRenderedPageBreak/>
        <w:t>Δεν θέλω να πω περισσότερα. Εννοείται ότι είμαστε θετικοί στην ψήφιση αυτού του νομοσχεδίου.</w:t>
      </w:r>
    </w:p>
    <w:p w14:paraId="23E5BE6C" w14:textId="77777777" w:rsidR="00B95DC6" w:rsidRDefault="003E1823">
      <w:pPr>
        <w:spacing w:line="600" w:lineRule="auto"/>
        <w:ind w:firstLine="720"/>
        <w:contextualSpacing/>
        <w:jc w:val="both"/>
        <w:rPr>
          <w:rFonts w:eastAsia="Times New Roman"/>
          <w:szCs w:val="24"/>
        </w:rPr>
      </w:pPr>
      <w:r>
        <w:rPr>
          <w:rFonts w:eastAsia="Times New Roman"/>
          <w:szCs w:val="24"/>
        </w:rPr>
        <w:t>Ευχαριστώ.</w:t>
      </w:r>
    </w:p>
    <w:p w14:paraId="23E5BE6D" w14:textId="77777777" w:rsidR="00B95DC6" w:rsidRDefault="003E1823">
      <w:pPr>
        <w:spacing w:line="600" w:lineRule="auto"/>
        <w:ind w:firstLine="720"/>
        <w:contextualSpacing/>
        <w:jc w:val="both"/>
        <w:rPr>
          <w:rFonts w:eastAsia="Times New Roman"/>
          <w:szCs w:val="24"/>
        </w:rPr>
      </w:pPr>
      <w:r w:rsidRPr="009304BC">
        <w:rPr>
          <w:rFonts w:eastAsia="Times New Roman"/>
          <w:b/>
          <w:szCs w:val="24"/>
        </w:rPr>
        <w:t>ΠΡΟΕΔΡΕΥΩΝ (Νικήτας Κακλαμάνης):</w:t>
      </w:r>
      <w:r w:rsidRPr="005C456F">
        <w:rPr>
          <w:rFonts w:eastAsia="Times New Roman"/>
          <w:szCs w:val="24"/>
        </w:rPr>
        <w:t xml:space="preserve"> </w:t>
      </w:r>
      <w:r>
        <w:rPr>
          <w:rFonts w:eastAsia="Times New Roman"/>
          <w:szCs w:val="24"/>
          <w:lang w:val="en-US"/>
        </w:rPr>
        <w:t>O</w:t>
      </w:r>
      <w:r w:rsidRPr="005C456F">
        <w:rPr>
          <w:rFonts w:eastAsia="Times New Roman"/>
          <w:szCs w:val="24"/>
        </w:rPr>
        <w:t xml:space="preserve"> </w:t>
      </w:r>
      <w:r>
        <w:rPr>
          <w:rFonts w:eastAsia="Times New Roman"/>
          <w:szCs w:val="24"/>
        </w:rPr>
        <w:t xml:space="preserve">κ. </w:t>
      </w:r>
      <w:proofErr w:type="spellStart"/>
      <w:r>
        <w:rPr>
          <w:rFonts w:eastAsia="Times New Roman"/>
          <w:szCs w:val="24"/>
        </w:rPr>
        <w:t>Μαυρωτάς</w:t>
      </w:r>
      <w:proofErr w:type="spellEnd"/>
      <w:r>
        <w:rPr>
          <w:rFonts w:eastAsia="Times New Roman"/>
          <w:szCs w:val="24"/>
        </w:rPr>
        <w:t xml:space="preserve"> έχει τον λόγο.</w:t>
      </w:r>
    </w:p>
    <w:p w14:paraId="23E5BE6E" w14:textId="77777777" w:rsidR="00B95DC6" w:rsidRDefault="003E1823">
      <w:pPr>
        <w:spacing w:line="600" w:lineRule="auto"/>
        <w:ind w:firstLine="720"/>
        <w:contextualSpacing/>
        <w:jc w:val="both"/>
        <w:rPr>
          <w:rFonts w:eastAsia="Times New Roman"/>
          <w:szCs w:val="24"/>
        </w:rPr>
      </w:pPr>
      <w:r w:rsidRPr="009304BC">
        <w:rPr>
          <w:rFonts w:eastAsia="Times New Roman"/>
          <w:b/>
          <w:szCs w:val="24"/>
        </w:rPr>
        <w:t>ΓΕΩΡΓΙΟΣ ΜΑΥΡΩΤΑΣ:</w:t>
      </w:r>
      <w:r w:rsidRPr="005C456F">
        <w:rPr>
          <w:rFonts w:eastAsia="Times New Roman"/>
          <w:szCs w:val="24"/>
        </w:rPr>
        <w:t xml:space="preserve"> </w:t>
      </w:r>
      <w:r>
        <w:rPr>
          <w:rFonts w:eastAsia="Times New Roman"/>
          <w:szCs w:val="24"/>
        </w:rPr>
        <w:t xml:space="preserve">Κύριε Πρόεδρε, δεν θα μιλήσω πολύ. Ήμασταν θετικοί και στην επιτροπή για την ίδρυση του </w:t>
      </w:r>
      <w:proofErr w:type="spellStart"/>
      <w:r>
        <w:rPr>
          <w:rFonts w:eastAsia="Times New Roman"/>
          <w:szCs w:val="24"/>
        </w:rPr>
        <w:t>Ελληνογερμανικού</w:t>
      </w:r>
      <w:proofErr w:type="spellEnd"/>
      <w:r>
        <w:rPr>
          <w:rFonts w:eastAsia="Times New Roman"/>
          <w:szCs w:val="24"/>
        </w:rPr>
        <w:t xml:space="preserve"> Ιδρύματος Νεολαίας. Είμαστε υπέρ της εξωστρέφειας, υπέρ της αλληλεγγύης και της σύσφιγξης των σχέσεων μεταξύ των ευρωπαϊκών λαών και καλό θα είναι αυτά τα βήματα να γίνονται και να ξεκινάνε και από τις επόμενες, τις νέες γενιές, τιμώντας και όχι ξεχνώντας βέβαια το παρελθόν, αλλά ατενίζοντας με μία αισιοδοξία και με κοινά οράματα το μέλλον. Είμαστε θετικοί στην κύρωση αυτής της συμφωνίας.</w:t>
      </w:r>
    </w:p>
    <w:p w14:paraId="23E5BE6F" w14:textId="77777777" w:rsidR="00B95DC6" w:rsidRDefault="003E1823">
      <w:pPr>
        <w:spacing w:line="600" w:lineRule="auto"/>
        <w:ind w:firstLine="720"/>
        <w:contextualSpacing/>
        <w:jc w:val="both"/>
        <w:rPr>
          <w:rFonts w:eastAsia="Times New Roman"/>
          <w:szCs w:val="24"/>
        </w:rPr>
      </w:pPr>
      <w:r w:rsidRPr="009304BC">
        <w:rPr>
          <w:rFonts w:eastAsia="Times New Roman"/>
          <w:b/>
          <w:szCs w:val="24"/>
        </w:rPr>
        <w:t>ΠΡΟΕΔΡΕΥΩΝ (Νικήτας Κακλαμάνης):</w:t>
      </w:r>
      <w:r w:rsidRPr="005C456F">
        <w:rPr>
          <w:rFonts w:eastAsia="Times New Roman"/>
          <w:szCs w:val="24"/>
        </w:rPr>
        <w:t xml:space="preserve"> </w:t>
      </w:r>
      <w:r>
        <w:rPr>
          <w:rFonts w:eastAsia="Times New Roman"/>
          <w:szCs w:val="24"/>
        </w:rPr>
        <w:t xml:space="preserve">Ευχαριστώ, κύριε </w:t>
      </w:r>
      <w:proofErr w:type="spellStart"/>
      <w:r>
        <w:rPr>
          <w:rFonts w:eastAsia="Times New Roman"/>
          <w:szCs w:val="24"/>
        </w:rPr>
        <w:t>Μαυρωτά</w:t>
      </w:r>
      <w:proofErr w:type="spellEnd"/>
      <w:r>
        <w:rPr>
          <w:rFonts w:eastAsia="Times New Roman"/>
          <w:szCs w:val="24"/>
        </w:rPr>
        <w:t>.</w:t>
      </w:r>
    </w:p>
    <w:p w14:paraId="23E5BE70" w14:textId="77777777" w:rsidR="00B95DC6" w:rsidRDefault="003E1823">
      <w:pPr>
        <w:spacing w:line="600" w:lineRule="auto"/>
        <w:ind w:firstLine="720"/>
        <w:contextualSpacing/>
        <w:jc w:val="both"/>
        <w:rPr>
          <w:rFonts w:eastAsia="Times New Roman"/>
          <w:szCs w:val="24"/>
        </w:rPr>
      </w:pPr>
      <w:r>
        <w:rPr>
          <w:rFonts w:eastAsia="Times New Roman"/>
          <w:szCs w:val="24"/>
        </w:rPr>
        <w:t>Τον λόγο έχει ο κ. Φωκάς.</w:t>
      </w:r>
    </w:p>
    <w:p w14:paraId="23E5BE71" w14:textId="77777777" w:rsidR="00B95DC6" w:rsidRDefault="003E1823">
      <w:pPr>
        <w:spacing w:line="600" w:lineRule="auto"/>
        <w:ind w:firstLine="720"/>
        <w:contextualSpacing/>
        <w:jc w:val="both"/>
        <w:rPr>
          <w:rFonts w:eastAsia="Times New Roman"/>
          <w:szCs w:val="24"/>
        </w:rPr>
      </w:pPr>
      <w:r w:rsidRPr="009304BC">
        <w:rPr>
          <w:rFonts w:eastAsia="Times New Roman"/>
          <w:b/>
          <w:szCs w:val="24"/>
        </w:rPr>
        <w:t xml:space="preserve">ΑΡΙΣΤΕΙΔΗΣ ΦΩΚΑΣ: </w:t>
      </w:r>
      <w:r>
        <w:rPr>
          <w:rFonts w:eastAsia="Times New Roman"/>
          <w:szCs w:val="24"/>
        </w:rPr>
        <w:t>Ευχαριστώ, κύριε Πρόεδρε.</w:t>
      </w:r>
    </w:p>
    <w:p w14:paraId="23E5BE72" w14:textId="77777777" w:rsidR="00B95DC6" w:rsidRDefault="003E1823">
      <w:pPr>
        <w:spacing w:line="600" w:lineRule="auto"/>
        <w:ind w:firstLine="720"/>
        <w:jc w:val="both"/>
        <w:rPr>
          <w:rFonts w:eastAsia="Times New Roman" w:cs="Times New Roman"/>
          <w:szCs w:val="24"/>
        </w:rPr>
      </w:pPr>
      <w:r>
        <w:rPr>
          <w:rFonts w:eastAsia="Times New Roman"/>
          <w:szCs w:val="24"/>
        </w:rPr>
        <w:t xml:space="preserve">Είμαστε υπέρ της υπογραφής της σύμβασης μεταξύ των αρμόδιων Υπουργείων Γερμανίας και Ελλάδος για την ίδρυση του Ιδρύματος Νεολαίας. Θα θέλαμε οι νέοι που θα συμμετάσχουν στο ίδρυμα αυτό να ξεκινήσουν από μηδενική βάση, να ξεκινήσουν από το νηπιαγωγείο και όχι από το λύκειο. Όταν λέμε «συνεργασία δύο χωρών», εννοούμε αλληλεγγύη, η οποία λείπει όλα αυτά τα χρόνια, αλλά και εμπιστοσύνη μεταξύ των </w:t>
      </w:r>
      <w:proofErr w:type="spellStart"/>
      <w:r>
        <w:rPr>
          <w:rFonts w:eastAsia="Times New Roman"/>
          <w:szCs w:val="24"/>
        </w:rPr>
        <w:t>λαών.</w:t>
      </w:r>
      <w:r>
        <w:rPr>
          <w:rFonts w:eastAsia="Times New Roman" w:cs="Times New Roman"/>
          <w:szCs w:val="24"/>
        </w:rPr>
        <w:t>Για</w:t>
      </w:r>
      <w:proofErr w:type="spellEnd"/>
      <w:r>
        <w:rPr>
          <w:rFonts w:eastAsia="Times New Roman" w:cs="Times New Roman"/>
          <w:szCs w:val="24"/>
        </w:rPr>
        <w:t xml:space="preserve"> να γίνω πιο σαφής, η Ελλάδα ένα χρέος το οποίο ήταν ιδιωτικό </w:t>
      </w:r>
      <w:r>
        <w:rPr>
          <w:rFonts w:eastAsia="Times New Roman" w:cs="Times New Roman"/>
          <w:szCs w:val="24"/>
        </w:rPr>
        <w:lastRenderedPageBreak/>
        <w:t xml:space="preserve">το έκανε διακρατικό. Έσωσε τις ευρωπαϊκές τράπεζες και αντί αυτού ο ελληνικός λαός γονάτισε μπροστά στους δανειστές. Θα πρέπει οι νέοι που θα συμμετάσχουν στο ίδρυμα αυτό να ξεκινήσουν από το αυτονόητο, από την αλληλεγγύη και τη συνεργασία μεταξύ των χωρών. </w:t>
      </w:r>
    </w:p>
    <w:p w14:paraId="23E5BE73"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Είμαστε θετικοί και ψηφί</w:t>
      </w:r>
      <w:r w:rsidRPr="009B640B">
        <w:rPr>
          <w:rFonts w:eastAsia="Times New Roman" w:cs="Times New Roman"/>
          <w:szCs w:val="24"/>
        </w:rPr>
        <w:t>ζ</w:t>
      </w:r>
      <w:r>
        <w:rPr>
          <w:rFonts w:eastAsia="Times New Roman" w:cs="Times New Roman"/>
          <w:szCs w:val="24"/>
        </w:rPr>
        <w:t xml:space="preserve">ουμε «υπέρ». </w:t>
      </w:r>
    </w:p>
    <w:p w14:paraId="23E5BE74"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3E5BE75" w14:textId="77777777" w:rsidR="00B95DC6" w:rsidRDefault="003E1823">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Ευχαριστώ, κύριε Φωκά. </w:t>
      </w:r>
    </w:p>
    <w:p w14:paraId="23E5BE76"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κύριος Υπουργός για πέντε λεπτά και επειδή θα απαντήσει σε όλους, αν και σχεδόν όλοι ήταν «υπέρ», θα έχει μία μικρή ανοχή αν χρειαστεί. </w:t>
      </w:r>
    </w:p>
    <w:p w14:paraId="23E5BE77"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23E5BE78" w14:textId="77777777" w:rsidR="00B95DC6" w:rsidRDefault="003E1823">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Ευχαριστώ, κύριε Πρόεδρε. </w:t>
      </w:r>
    </w:p>
    <w:p w14:paraId="23E5BE79"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w:t>
      </w:r>
      <w:r w:rsidRPr="00883A21">
        <w:rPr>
          <w:rFonts w:eastAsia="Times New Roman" w:cs="Times New Roman"/>
          <w:szCs w:val="24"/>
        </w:rPr>
        <w:t>εστιάσουμε</w:t>
      </w:r>
      <w:r>
        <w:rPr>
          <w:rFonts w:eastAsia="Times New Roman" w:cs="Times New Roman"/>
          <w:szCs w:val="24"/>
        </w:rPr>
        <w:t xml:space="preserve"> στο γεγονός ότι υπάρχει μία πάρα πολύ πλατιά συμφωνία, συναίνεση, γύρω από αυτό το κείμενο. Αυτό είναι ένα πολύ θετικό βήμα. Να δούμε τώρα πώς θα εξασφαλιστεί η κατοχύρωση των ερωτημάτων που έθεσαν πάρα πολλοί συνάδελφοι, σίγουρα όχι όλοι. </w:t>
      </w:r>
    </w:p>
    <w:p w14:paraId="23E5BE7A"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Παρενθετικά να πούμε ότι η χώρα μας -και </w:t>
      </w:r>
      <w:r w:rsidRPr="00883A21">
        <w:rPr>
          <w:rFonts w:eastAsia="Times New Roman" w:cs="Times New Roman"/>
          <w:szCs w:val="24"/>
        </w:rPr>
        <w:t>ευτυχώς- αμέσως μετά</w:t>
      </w:r>
      <w:r>
        <w:rPr>
          <w:rFonts w:eastAsia="Times New Roman" w:cs="Times New Roman"/>
          <w:szCs w:val="24"/>
        </w:rPr>
        <w:t xml:space="preserve"> τον </w:t>
      </w:r>
      <w:r w:rsidRPr="001B2650">
        <w:rPr>
          <w:rFonts w:eastAsia="Times New Roman" w:cs="Times New Roman"/>
          <w:szCs w:val="24"/>
        </w:rPr>
        <w:t>Β</w:t>
      </w:r>
      <w:r>
        <w:rPr>
          <w:rFonts w:eastAsia="Times New Roman" w:cs="Times New Roman"/>
          <w:szCs w:val="24"/>
        </w:rPr>
        <w:t xml:space="preserve">΄ Παγκόσμιο πόλεμο ανέπτυξε πάρα πολύ στενούς δεσμούς με την επιστημονική κοινότητα της Γερμανίας. Αυτό έχει μία </w:t>
      </w:r>
      <w:r>
        <w:rPr>
          <w:rFonts w:eastAsia="Times New Roman" w:cs="Times New Roman"/>
          <w:szCs w:val="24"/>
        </w:rPr>
        <w:lastRenderedPageBreak/>
        <w:t xml:space="preserve">πολύ μεγάλη σημασία. Άρα οι επιστήμονες και οι νεολαίοι είναι πάντα δύο πυλώνες, δύο κοινωνικές κατηγορίες που ενισχύουν επί της ουσίας διακρατικές σχέσεις. Αυτό το ξέρουμε, διότι και οι αξίες της νεολαίας και οι επιστημονικές αξίες και συνεργασίες μένουν πάντοτε έξω από τις όποιες πολιτικές διαμάχες. </w:t>
      </w:r>
    </w:p>
    <w:p w14:paraId="23E5BE7B"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Εντοπίζουμε το θέμα που θίγεται γύρω από τη λέξη «στερεότυπο», το θέμα της συμπερίληψης, ώστε οι επισκέψεις να συμπεριλαμβάνουν και μαρτυρικούς τόπους και βεβαίως το εξαιρετικά </w:t>
      </w:r>
      <w:r w:rsidRPr="00883A21">
        <w:rPr>
          <w:rFonts w:eastAsia="Times New Roman" w:cs="Times New Roman"/>
          <w:szCs w:val="24"/>
        </w:rPr>
        <w:t>σημαντικό ζήτημα των αποζημιώσεων</w:t>
      </w:r>
      <w:r>
        <w:rPr>
          <w:rFonts w:eastAsia="Times New Roman" w:cs="Times New Roman"/>
          <w:szCs w:val="24"/>
        </w:rPr>
        <w:t xml:space="preserve"> –για το οποίο γνωρίζετε τις πρωτοβουλίες που έχουμε πάρει και, όπως είπε και ο κ. </w:t>
      </w:r>
      <w:proofErr w:type="spellStart"/>
      <w:r>
        <w:rPr>
          <w:rFonts w:eastAsia="Times New Roman" w:cs="Times New Roman"/>
          <w:szCs w:val="24"/>
        </w:rPr>
        <w:t>Ριζούλης</w:t>
      </w:r>
      <w:proofErr w:type="spellEnd"/>
      <w:r>
        <w:rPr>
          <w:rFonts w:eastAsia="Times New Roman" w:cs="Times New Roman"/>
          <w:szCs w:val="24"/>
        </w:rPr>
        <w:t xml:space="preserve">, θα έρθει και στην Ολομέλεια της Βουλής-, ώστε αυτά να είναι μέρος της τελικής συμφωνίας όταν θα ιδρυθεί το ίδρυμα αυτό. </w:t>
      </w:r>
    </w:p>
    <w:p w14:paraId="23E5BE7C"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t xml:space="preserve">Επειδή, όμως, υπάρχουν διάφοροι κοινοβουλευτικοί και τεχνικοί περιορισμοί για να αλλάξει η αιτιολογική έκθεση κ.λπ., θα ήθελα να δεσμευτώ –προφανώς ως Υπουργός Παιδείας- να στείλω μία επιστολή στον αντίστοιχο Υπουργό της Γερμανίας που να κωδικοποιεί αυτά τα ερωτήματα που αναδείχθηκαν στη διάρκεια της συζήτησης στη Βουλή. Οπότε θα έχουμε το κείμενο αυτό. Όπως γνωρίζετε, λόγω κανονισμών, δεν μπορεί να αλλάξει η εισηγητική έκθεση. </w:t>
      </w:r>
    </w:p>
    <w:p w14:paraId="23E5BE7D" w14:textId="77777777" w:rsidR="00B95DC6" w:rsidRDefault="003E1823">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Λόγω του άρθρου 108, ψηφίζεται ατόφια, ως έχει, η κύρωση. Δεν επιτρέπεται καμμία αλλαγή. Άρα, πάμε μόνο σε αυτό που λέτε εσείς, στο τι μπορεί να συμφωνηθεί κατά τη διάρκεια της λειτουργίας του ιδρύματος νεολαίας. </w:t>
      </w:r>
    </w:p>
    <w:p w14:paraId="23E5BE7E" w14:textId="77777777" w:rsidR="00B95DC6" w:rsidRDefault="003E1823">
      <w:pPr>
        <w:spacing w:line="600" w:lineRule="auto"/>
        <w:ind w:firstLine="720"/>
        <w:jc w:val="both"/>
        <w:rPr>
          <w:rFonts w:eastAsia="Times New Roman" w:cs="Times New Roman"/>
          <w:szCs w:val="24"/>
        </w:rPr>
      </w:pPr>
      <w:r w:rsidRPr="00B02663">
        <w:rPr>
          <w:rFonts w:eastAsia="Times New Roman" w:cs="Times New Roman"/>
          <w:b/>
          <w:szCs w:val="24"/>
        </w:rPr>
        <w:lastRenderedPageBreak/>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Αυτό που μόλις τώρα είπε ο Πρόεδρος θα το έχουμε υπ’ </w:t>
      </w:r>
      <w:proofErr w:type="spellStart"/>
      <w:r>
        <w:rPr>
          <w:rFonts w:eastAsia="Times New Roman" w:cs="Times New Roman"/>
          <w:szCs w:val="24"/>
        </w:rPr>
        <w:t>όψιν</w:t>
      </w:r>
      <w:proofErr w:type="spellEnd"/>
      <w:r>
        <w:rPr>
          <w:rFonts w:eastAsia="Times New Roman" w:cs="Times New Roman"/>
          <w:szCs w:val="24"/>
        </w:rPr>
        <w:t xml:space="preserve"> στη διάρκεια συγκρότησης του ιδρύματος, αλλά μέσα στα κείμενα θα υπάρχει και μια επιστολή δική μου προς τον Γερμανό Υπουργό που θα εντοπίζει με σαφήνεια αυτά που διατυπώθηκαν στη Βουλή.</w:t>
      </w:r>
    </w:p>
    <w:p w14:paraId="23E5BE7F" w14:textId="77777777" w:rsidR="00B95DC6" w:rsidRDefault="003E1823">
      <w:pPr>
        <w:tabs>
          <w:tab w:val="left" w:pos="7375"/>
        </w:tabs>
        <w:ind w:firstLine="709"/>
        <w:rPr>
          <w:rFonts w:eastAsia="Times New Roman" w:cs="Times New Roman"/>
          <w:szCs w:val="24"/>
        </w:rPr>
      </w:pPr>
      <w:r>
        <w:rPr>
          <w:rFonts w:eastAsia="Times New Roman" w:cs="Times New Roman"/>
          <w:szCs w:val="24"/>
        </w:rPr>
        <w:t>Σας ευχαριστώ.</w:t>
      </w:r>
    </w:p>
    <w:p w14:paraId="23E5BE80" w14:textId="77777777" w:rsidR="00B95DC6" w:rsidRDefault="003E1823">
      <w:pPr>
        <w:spacing w:line="600" w:lineRule="auto"/>
        <w:ind w:firstLine="720"/>
        <w:jc w:val="both"/>
        <w:rPr>
          <w:rFonts w:eastAsia="Times New Roman" w:cs="Times New Roman"/>
          <w:szCs w:val="24"/>
        </w:rPr>
      </w:pPr>
      <w:r w:rsidRPr="00A44EBF">
        <w:rPr>
          <w:rFonts w:eastAsia="Times New Roman" w:cs="Times New Roman"/>
          <w:b/>
          <w:szCs w:val="24"/>
        </w:rPr>
        <w:t>ΠΡΟΕΔΡΕΥΩΝ (Νικήτας Κακλαμάνης):</w:t>
      </w:r>
      <w:r>
        <w:rPr>
          <w:rFonts w:eastAsia="Times New Roman" w:cs="Times New Roman"/>
          <w:szCs w:val="24"/>
        </w:rPr>
        <w:t xml:space="preserve"> Ευχαριστούμε, κύριε Υπουργέ. </w:t>
      </w:r>
    </w:p>
    <w:p w14:paraId="23E5BE81" w14:textId="77777777" w:rsidR="00B95DC6" w:rsidRDefault="003E1823">
      <w:pPr>
        <w:spacing w:line="600" w:lineRule="auto"/>
        <w:ind w:firstLine="720"/>
        <w:jc w:val="both"/>
        <w:rPr>
          <w:rFonts w:eastAsia="Times New Roman"/>
          <w:szCs w:val="24"/>
        </w:rPr>
      </w:pPr>
      <w:r>
        <w:rPr>
          <w:rFonts w:eastAsia="Times New Roman" w:cs="Times New Roman"/>
          <w:szCs w:val="24"/>
        </w:rPr>
        <w:t>Κηρύσσεται περαιωμένη η συζήτηση επί της αρχής</w:t>
      </w:r>
      <w:r w:rsidRPr="002B507A">
        <w:rPr>
          <w:rFonts w:eastAsia="Times New Roman" w:cs="Times New Roman"/>
          <w:szCs w:val="24"/>
        </w:rPr>
        <w:t xml:space="preserve"> </w:t>
      </w:r>
      <w:r>
        <w:rPr>
          <w:rFonts w:eastAsia="Times New Roman" w:cs="Times New Roman"/>
          <w:szCs w:val="24"/>
        </w:rPr>
        <w:t xml:space="preserve">και επί των άρθρων του σχεδίου νόμου του Υπουργείου Παιδείας, Έρευνας και Θρησκευμάτων: </w:t>
      </w:r>
      <w:r w:rsidRPr="001A2EFC">
        <w:rPr>
          <w:rFonts w:eastAsia="Times New Roman"/>
          <w:szCs w:val="24"/>
        </w:rPr>
        <w:t xml:space="preserve">«Κύρωση της Σύμβασης μεταξύ του Ομοσπονδιακού Υπουργείου Οικογένειας, Τρίτης Ηλικίας, Γυναικών και Νεολαίας της Ομοσπονδιακής Δημοκρατίας της Γερμανίας και του Υπουργείου Παιδείας, Έρευνας και Θρησκευμάτων της Ελληνικής Δημοκρατίας για τη συνεργασία στον τομέα της νεολαίας και την προετοιμασία για την ίδρυση ενός </w:t>
      </w:r>
      <w:proofErr w:type="spellStart"/>
      <w:r w:rsidRPr="001A2EFC">
        <w:rPr>
          <w:rFonts w:eastAsia="Times New Roman"/>
          <w:szCs w:val="24"/>
        </w:rPr>
        <w:t>Ελλην</w:t>
      </w:r>
      <w:r>
        <w:rPr>
          <w:rFonts w:eastAsia="Times New Roman"/>
          <w:szCs w:val="24"/>
        </w:rPr>
        <w:t>ογερμανικού</w:t>
      </w:r>
      <w:proofErr w:type="spellEnd"/>
      <w:r>
        <w:rPr>
          <w:rFonts w:eastAsia="Times New Roman"/>
          <w:szCs w:val="24"/>
        </w:rPr>
        <w:t xml:space="preserve"> Ιδρύματος Νεολαίας».</w:t>
      </w:r>
    </w:p>
    <w:p w14:paraId="23E5BE82" w14:textId="77777777" w:rsidR="00B95DC6" w:rsidRDefault="003E1823">
      <w:pPr>
        <w:spacing w:line="600" w:lineRule="auto"/>
        <w:ind w:firstLine="720"/>
        <w:jc w:val="both"/>
        <w:rPr>
          <w:rFonts w:eastAsia="Times New Roman" w:cs="Times New Roman"/>
          <w:szCs w:val="24"/>
        </w:rPr>
      </w:pPr>
      <w:r>
        <w:rPr>
          <w:rFonts w:eastAsia="Times New Roman"/>
          <w:szCs w:val="24"/>
        </w:rPr>
        <w:t>Ε</w:t>
      </w:r>
      <w:r>
        <w:rPr>
          <w:rFonts w:eastAsia="Times New Roman" w:cs="Times New Roman"/>
          <w:szCs w:val="24"/>
        </w:rPr>
        <w:t>ρωτάται το Τμήμα: Γίνεται δεκτό το νομοσχέδιο;</w:t>
      </w:r>
    </w:p>
    <w:p w14:paraId="23E5BE83" w14:textId="77777777" w:rsidR="00B95DC6" w:rsidRDefault="003E1823">
      <w:pPr>
        <w:spacing w:line="600" w:lineRule="auto"/>
        <w:ind w:firstLine="720"/>
        <w:jc w:val="both"/>
        <w:rPr>
          <w:rFonts w:eastAsia="Times New Roman" w:cs="Times New Roman"/>
          <w:szCs w:val="24"/>
        </w:rPr>
      </w:pPr>
      <w:r w:rsidRPr="00A324AA">
        <w:rPr>
          <w:rFonts w:eastAsia="Times New Roman" w:cs="Times New Roman"/>
          <w:b/>
          <w:szCs w:val="24"/>
        </w:rPr>
        <w:t>ΑΝΔΡΕΑΣ ΡΙΖΟΥΛΗΣ:</w:t>
      </w:r>
      <w:r>
        <w:rPr>
          <w:rFonts w:eastAsia="Times New Roman" w:cs="Times New Roman"/>
          <w:szCs w:val="24"/>
        </w:rPr>
        <w:t xml:space="preserve"> Ναι.</w:t>
      </w:r>
    </w:p>
    <w:p w14:paraId="23E5BE84" w14:textId="77777777" w:rsidR="00B95DC6" w:rsidRDefault="003E1823">
      <w:pPr>
        <w:spacing w:line="600" w:lineRule="auto"/>
        <w:ind w:firstLine="720"/>
        <w:jc w:val="both"/>
        <w:rPr>
          <w:rFonts w:eastAsia="Times New Roman" w:cs="Times New Roman"/>
          <w:szCs w:val="24"/>
        </w:rPr>
      </w:pPr>
      <w:r w:rsidRPr="00A324AA">
        <w:rPr>
          <w:rFonts w:eastAsia="Times New Roman" w:cs="Times New Roman"/>
          <w:b/>
          <w:szCs w:val="24"/>
        </w:rPr>
        <w:t>ΚΩΝΣΤΑΝΤΙΝΟΣ ΚΟΥΚΟΔΗΜΟΣ:</w:t>
      </w:r>
      <w:r>
        <w:rPr>
          <w:rFonts w:eastAsia="Times New Roman" w:cs="Times New Roman"/>
          <w:szCs w:val="24"/>
        </w:rPr>
        <w:t xml:space="preserve"> Ναι.</w:t>
      </w:r>
    </w:p>
    <w:p w14:paraId="23E5BE85" w14:textId="77777777" w:rsidR="00B95DC6" w:rsidRDefault="003E1823">
      <w:pPr>
        <w:spacing w:line="600" w:lineRule="auto"/>
        <w:ind w:firstLine="720"/>
        <w:jc w:val="both"/>
        <w:rPr>
          <w:rFonts w:eastAsia="Times New Roman" w:cs="Times New Roman"/>
          <w:szCs w:val="24"/>
        </w:rPr>
      </w:pPr>
      <w:r w:rsidRPr="00A324AA">
        <w:rPr>
          <w:rFonts w:eastAsia="Times New Roman" w:cs="Times New Roman"/>
          <w:b/>
          <w:szCs w:val="24"/>
        </w:rPr>
        <w:t>ΔΗΜΗΤΡΙΟΣ ΚΩΝΣΤΑΝΤΟΠΟΥΛΟΣ:</w:t>
      </w:r>
      <w:r>
        <w:rPr>
          <w:rFonts w:eastAsia="Times New Roman" w:cs="Times New Roman"/>
          <w:szCs w:val="24"/>
        </w:rPr>
        <w:t xml:space="preserve"> Ναι.</w:t>
      </w:r>
    </w:p>
    <w:p w14:paraId="23E5BE86" w14:textId="77777777" w:rsidR="00B95DC6" w:rsidRDefault="003E1823">
      <w:pPr>
        <w:spacing w:line="600" w:lineRule="auto"/>
        <w:ind w:firstLine="720"/>
        <w:jc w:val="both"/>
        <w:rPr>
          <w:rFonts w:eastAsia="Times New Roman" w:cs="Times New Roman"/>
          <w:szCs w:val="24"/>
        </w:rPr>
      </w:pPr>
      <w:r w:rsidRPr="00A324AA">
        <w:rPr>
          <w:rFonts w:eastAsia="Times New Roman" w:cs="Times New Roman"/>
          <w:b/>
          <w:szCs w:val="24"/>
        </w:rPr>
        <w:t>ΗΛΙΑΣ ΠΑΝΑΓΙΩΤΑΡΟΣ:</w:t>
      </w:r>
      <w:r>
        <w:rPr>
          <w:rFonts w:eastAsia="Times New Roman" w:cs="Times New Roman"/>
          <w:szCs w:val="24"/>
        </w:rPr>
        <w:t xml:space="preserve"> Όχι.</w:t>
      </w:r>
    </w:p>
    <w:p w14:paraId="23E5BE87" w14:textId="77777777" w:rsidR="00B95DC6" w:rsidRDefault="003E1823">
      <w:pPr>
        <w:spacing w:line="600" w:lineRule="auto"/>
        <w:ind w:firstLine="720"/>
        <w:jc w:val="both"/>
        <w:rPr>
          <w:rFonts w:eastAsia="Times New Roman" w:cs="Times New Roman"/>
          <w:szCs w:val="24"/>
        </w:rPr>
      </w:pPr>
      <w:r w:rsidRPr="00A324AA">
        <w:rPr>
          <w:rFonts w:eastAsia="Times New Roman" w:cs="Times New Roman"/>
          <w:b/>
          <w:szCs w:val="24"/>
        </w:rPr>
        <w:t>ΣΤΑΥΡΟΣ ΤΑΣΣΟΣ:</w:t>
      </w:r>
      <w:r>
        <w:rPr>
          <w:rFonts w:eastAsia="Times New Roman" w:cs="Times New Roman"/>
          <w:szCs w:val="24"/>
        </w:rPr>
        <w:t xml:space="preserve"> Παρών.</w:t>
      </w:r>
    </w:p>
    <w:p w14:paraId="23E5BE88" w14:textId="77777777" w:rsidR="00B95DC6" w:rsidRDefault="003E1823">
      <w:pPr>
        <w:spacing w:line="600" w:lineRule="auto"/>
        <w:ind w:firstLine="720"/>
        <w:jc w:val="both"/>
        <w:rPr>
          <w:rFonts w:eastAsia="Times New Roman" w:cs="Times New Roman"/>
          <w:szCs w:val="24"/>
        </w:rPr>
      </w:pPr>
      <w:r w:rsidRPr="00A324AA">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23E5BE89" w14:textId="77777777" w:rsidR="00B95DC6" w:rsidRDefault="003E1823">
      <w:pPr>
        <w:spacing w:line="600" w:lineRule="auto"/>
        <w:ind w:firstLine="720"/>
        <w:jc w:val="both"/>
        <w:rPr>
          <w:rFonts w:eastAsia="Times New Roman" w:cs="Times New Roman"/>
          <w:szCs w:val="24"/>
        </w:rPr>
      </w:pPr>
      <w:r w:rsidRPr="00A324AA">
        <w:rPr>
          <w:rFonts w:eastAsia="Times New Roman" w:cs="Times New Roman"/>
          <w:b/>
          <w:szCs w:val="24"/>
        </w:rPr>
        <w:t>ΓΕΩΡΓΙΟΣ ΜΑΥΡΩΤΑΣ:</w:t>
      </w:r>
      <w:r>
        <w:rPr>
          <w:rFonts w:eastAsia="Times New Roman" w:cs="Times New Roman"/>
          <w:szCs w:val="24"/>
        </w:rPr>
        <w:t xml:space="preserve"> Ναι.</w:t>
      </w:r>
    </w:p>
    <w:p w14:paraId="23E5BE8A" w14:textId="77777777" w:rsidR="00B95DC6" w:rsidRDefault="003E1823">
      <w:pPr>
        <w:spacing w:line="600" w:lineRule="auto"/>
        <w:ind w:firstLine="720"/>
        <w:jc w:val="both"/>
        <w:rPr>
          <w:rFonts w:eastAsia="Times New Roman" w:cs="Times New Roman"/>
          <w:szCs w:val="24"/>
        </w:rPr>
      </w:pPr>
      <w:r w:rsidRPr="00A324AA">
        <w:rPr>
          <w:rFonts w:eastAsia="Times New Roman" w:cs="Times New Roman"/>
          <w:b/>
          <w:szCs w:val="24"/>
        </w:rPr>
        <w:t>ΑΡΙΣΤΕΙΔΗΣ ΦΩΚΑΣ:</w:t>
      </w:r>
      <w:r>
        <w:rPr>
          <w:rFonts w:eastAsia="Times New Roman" w:cs="Times New Roman"/>
          <w:szCs w:val="24"/>
        </w:rPr>
        <w:t xml:space="preserve"> Ναι.</w:t>
      </w:r>
    </w:p>
    <w:p w14:paraId="23E5BE8B" w14:textId="77777777" w:rsidR="00B95DC6" w:rsidRDefault="003E1823">
      <w:pPr>
        <w:spacing w:line="600" w:lineRule="auto"/>
        <w:ind w:firstLine="720"/>
        <w:jc w:val="both"/>
        <w:rPr>
          <w:rFonts w:eastAsia="Times New Roman"/>
          <w:szCs w:val="24"/>
        </w:rPr>
      </w:pPr>
      <w:r w:rsidRPr="00A44EBF">
        <w:rPr>
          <w:rFonts w:eastAsia="Times New Roman" w:cs="Times New Roman"/>
          <w:b/>
          <w:szCs w:val="24"/>
        </w:rPr>
        <w:t>ΠΡΟΕΔΡΕΥΩΝ (Νικήτας Κακλαμάνης):</w:t>
      </w:r>
      <w:r>
        <w:rPr>
          <w:rFonts w:eastAsia="Times New Roman" w:cs="Times New Roman"/>
          <w:szCs w:val="24"/>
        </w:rPr>
        <w:t xml:space="preserve"> Συνεπώς το </w:t>
      </w:r>
      <w:r w:rsidRPr="00E2475C">
        <w:rPr>
          <w:rFonts w:eastAsia="Times New Roman" w:cs="Times New Roman"/>
          <w:szCs w:val="24"/>
        </w:rPr>
        <w:t>σχέδιο νόμου</w:t>
      </w:r>
      <w:r>
        <w:rPr>
          <w:rFonts w:eastAsia="Times New Roman" w:cs="Times New Roman"/>
          <w:szCs w:val="24"/>
        </w:rPr>
        <w:t xml:space="preserve"> του Υπουργείου Παιδείας, Έρευνας και Θρησκευμάτων: </w:t>
      </w:r>
      <w:r w:rsidRPr="001A2EFC">
        <w:rPr>
          <w:rFonts w:eastAsia="Times New Roman"/>
          <w:szCs w:val="24"/>
        </w:rPr>
        <w:t xml:space="preserve">«Κύρωση της Σύμβασης μεταξύ του Ομοσπονδιακού Υπουργείου Οικογένειας, Τρίτης Ηλικίας, Γυναικών και Νεολαίας της Ομοσπονδιακής Δημοκρατίας της Γερμανίας και του Υπουργείου Παιδείας, Έρευνας και Θρησκευμάτων της Ελληνικής Δημοκρατίας για τη συνεργασία στον τομέα της νεολαίας και την προετοιμασία για την ίδρυση ενός </w:t>
      </w:r>
      <w:proofErr w:type="spellStart"/>
      <w:r w:rsidRPr="001A2EFC">
        <w:rPr>
          <w:rFonts w:eastAsia="Times New Roman"/>
          <w:szCs w:val="24"/>
        </w:rPr>
        <w:t>Ελλην</w:t>
      </w:r>
      <w:r>
        <w:rPr>
          <w:rFonts w:eastAsia="Times New Roman"/>
          <w:szCs w:val="24"/>
        </w:rPr>
        <w:t>ογερμανικού</w:t>
      </w:r>
      <w:proofErr w:type="spellEnd"/>
      <w:r>
        <w:rPr>
          <w:rFonts w:eastAsia="Times New Roman"/>
          <w:szCs w:val="24"/>
        </w:rPr>
        <w:t xml:space="preserve"> Ιδρύματος Νεολαίας» έγινε δεκτό κατά πλειοψηφία, </w:t>
      </w:r>
      <w:r w:rsidRPr="00E2475C">
        <w:rPr>
          <w:rFonts w:eastAsia="Times New Roman"/>
          <w:szCs w:val="24"/>
        </w:rPr>
        <w:t>σε μόνη συζήτηση</w:t>
      </w:r>
      <w:r>
        <w:rPr>
          <w:rFonts w:eastAsia="Times New Roman"/>
          <w:szCs w:val="24"/>
        </w:rPr>
        <w:t>,</w:t>
      </w:r>
      <w:r w:rsidRPr="00585573">
        <w:rPr>
          <w:rFonts w:eastAsia="Times New Roman"/>
          <w:szCs w:val="24"/>
        </w:rPr>
        <w:t xml:space="preserve"> </w:t>
      </w:r>
      <w:r>
        <w:rPr>
          <w:rFonts w:eastAsia="Times New Roman"/>
          <w:szCs w:val="24"/>
        </w:rPr>
        <w:t>επί της αρχής, των άρθρων και του συνόλου και έχει ως εξής:</w:t>
      </w:r>
    </w:p>
    <w:p w14:paraId="23E5BE8C" w14:textId="77777777" w:rsidR="00B95DC6" w:rsidRDefault="003E1823">
      <w:pPr>
        <w:spacing w:line="600" w:lineRule="auto"/>
        <w:ind w:firstLine="720"/>
        <w:jc w:val="center"/>
        <w:rPr>
          <w:rFonts w:eastAsia="Times New Roman"/>
          <w:szCs w:val="24"/>
        </w:rPr>
      </w:pPr>
      <w:r w:rsidRPr="001D0632">
        <w:rPr>
          <w:rFonts w:eastAsia="Times New Roman"/>
          <w:color w:val="C00000"/>
          <w:szCs w:val="24"/>
        </w:rPr>
        <w:t>(Να καταχωριστεί το κείμενο του νομοσχεδίου σελ. 28α)</w:t>
      </w:r>
    </w:p>
    <w:p w14:paraId="23E5BE8D" w14:textId="77777777" w:rsidR="00B95DC6" w:rsidRDefault="003E1823">
      <w:pPr>
        <w:spacing w:line="600" w:lineRule="auto"/>
        <w:ind w:left="142" w:firstLine="578"/>
        <w:jc w:val="both"/>
        <w:rPr>
          <w:rFonts w:eastAsia="Times New Roman" w:cs="Times New Roman"/>
          <w:szCs w:val="24"/>
        </w:rPr>
      </w:pPr>
      <w:r w:rsidRPr="00A44EBF">
        <w:rPr>
          <w:rFonts w:eastAsia="Times New Roman" w:cs="Times New Roman"/>
          <w:b/>
          <w:szCs w:val="24"/>
        </w:rPr>
        <w:t>ΠΡΟΕΔΡΕΥΩΝ (Νικήτας Κακλαμάνης):</w:t>
      </w:r>
      <w:r>
        <w:rPr>
          <w:rFonts w:eastAsia="Times New Roman" w:cs="Times New Roman"/>
          <w:szCs w:val="24"/>
        </w:rPr>
        <w:t xml:space="preserve"> Παρακαλώ το Τμήμα να εξουσιοδοτήσει το Προεδρείο για την υπ’ ευθύνη του επικύρωση των Πρακτικών ως προς την ψήφιση στο σύνολο του παραπάνω νομοσχεδίου.</w:t>
      </w:r>
    </w:p>
    <w:p w14:paraId="23E5BE8E" w14:textId="77777777" w:rsidR="00B95DC6" w:rsidRDefault="003E1823">
      <w:pPr>
        <w:spacing w:line="600" w:lineRule="auto"/>
        <w:ind w:firstLine="720"/>
        <w:jc w:val="both"/>
        <w:rPr>
          <w:rFonts w:eastAsia="Times New Roman" w:cs="Times New Roman"/>
          <w:szCs w:val="24"/>
        </w:rPr>
      </w:pPr>
      <w:r>
        <w:rPr>
          <w:rFonts w:eastAsia="Times New Roman" w:cs="Times New Roman"/>
          <w:b/>
          <w:szCs w:val="24"/>
        </w:rPr>
        <w:t xml:space="preserve">ΟΛΟΙ </w:t>
      </w:r>
      <w:r w:rsidRPr="00333955">
        <w:rPr>
          <w:rFonts w:eastAsia="Times New Roman" w:cs="Times New Roman"/>
          <w:b/>
          <w:szCs w:val="24"/>
        </w:rPr>
        <w:t>ΟΙ ΒΟΥΛΕΥΤΕΣ:</w:t>
      </w:r>
      <w:r>
        <w:rPr>
          <w:rFonts w:eastAsia="Times New Roman" w:cs="Times New Roman"/>
          <w:szCs w:val="24"/>
        </w:rPr>
        <w:t xml:space="preserve"> Μάλιστα, μάλιστα.</w:t>
      </w:r>
    </w:p>
    <w:p w14:paraId="23E5BE8F" w14:textId="77777777" w:rsidR="00B95DC6" w:rsidRDefault="003E1823">
      <w:pPr>
        <w:spacing w:line="600" w:lineRule="auto"/>
        <w:ind w:firstLine="720"/>
        <w:jc w:val="both"/>
        <w:rPr>
          <w:rFonts w:eastAsia="Times New Roman" w:cs="Times New Roman"/>
          <w:szCs w:val="24"/>
        </w:rPr>
      </w:pPr>
      <w:r w:rsidRPr="00A44EBF">
        <w:rPr>
          <w:rFonts w:eastAsia="Times New Roman" w:cs="Times New Roman"/>
          <w:b/>
          <w:szCs w:val="24"/>
        </w:rPr>
        <w:t>ΠΡΟΕΔΡΕΥΩΝ (Νικήτας Κακλαμάνης):</w:t>
      </w:r>
      <w:r>
        <w:rPr>
          <w:rFonts w:eastAsia="Times New Roman" w:cs="Times New Roman"/>
          <w:szCs w:val="24"/>
        </w:rPr>
        <w:t xml:space="preserve"> Συνεπώς το Τμήμα παρέσχε τη ζητηθείσα εξουσιοδότηση.</w:t>
      </w:r>
    </w:p>
    <w:p w14:paraId="23E5BE90" w14:textId="77777777" w:rsidR="00B95DC6" w:rsidRDefault="003E182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23E5BE91" w14:textId="77777777" w:rsidR="00B95DC6" w:rsidRDefault="003E1823">
      <w:pPr>
        <w:spacing w:line="600" w:lineRule="auto"/>
        <w:ind w:firstLine="720"/>
        <w:jc w:val="both"/>
        <w:rPr>
          <w:rFonts w:eastAsia="Times New Roman" w:cs="Times New Roman"/>
          <w:szCs w:val="24"/>
        </w:rPr>
      </w:pPr>
      <w:r w:rsidRPr="00333955">
        <w:rPr>
          <w:rFonts w:eastAsia="Times New Roman" w:cs="Times New Roman"/>
          <w:b/>
          <w:szCs w:val="24"/>
        </w:rPr>
        <w:t>ΟΛΟΙ ΟΙ ΒΟΥΛΕΥΤΕΣ:</w:t>
      </w:r>
      <w:r>
        <w:rPr>
          <w:rFonts w:eastAsia="Times New Roman" w:cs="Times New Roman"/>
          <w:szCs w:val="24"/>
        </w:rPr>
        <w:t xml:space="preserve"> Μάλιστα, μάλιστα.</w:t>
      </w:r>
    </w:p>
    <w:p w14:paraId="23E5BE92" w14:textId="77777777" w:rsidR="00B95DC6" w:rsidRDefault="003E1823">
      <w:pPr>
        <w:spacing w:line="600" w:lineRule="auto"/>
        <w:ind w:firstLine="720"/>
        <w:jc w:val="both"/>
        <w:rPr>
          <w:rFonts w:eastAsia="Times New Roman" w:cs="Times New Roman"/>
          <w:b/>
          <w:szCs w:val="24"/>
        </w:rPr>
      </w:pPr>
      <w:r w:rsidRPr="00A44EBF">
        <w:rPr>
          <w:rFonts w:eastAsia="Times New Roman" w:cs="Times New Roman"/>
          <w:b/>
          <w:szCs w:val="24"/>
        </w:rPr>
        <w:t>ΠΡΟΕΔΡΕΥΩΝ (Νικήτας Κακλαμάνης):</w:t>
      </w:r>
      <w:r>
        <w:rPr>
          <w:rFonts w:eastAsia="Times New Roman" w:cs="Times New Roman"/>
          <w:szCs w:val="24"/>
        </w:rPr>
        <w:t xml:space="preserve"> Με τη συναίνεση του </w:t>
      </w:r>
      <w:r w:rsidRPr="00333955">
        <w:rPr>
          <w:rFonts w:eastAsia="Times New Roman" w:cs="Times New Roman"/>
          <w:szCs w:val="24"/>
        </w:rPr>
        <w:t>Τμήματος</w:t>
      </w:r>
      <w:r>
        <w:rPr>
          <w:rFonts w:eastAsia="Times New Roman" w:cs="Times New Roman"/>
          <w:szCs w:val="24"/>
        </w:rPr>
        <w:t xml:space="preserve"> και ώρα 10.45΄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p>
    <w:p w14:paraId="23E5BE93" w14:textId="77777777" w:rsidR="00B95DC6" w:rsidRDefault="003E1823">
      <w:pPr>
        <w:spacing w:line="600" w:lineRule="auto"/>
        <w:ind w:left="720"/>
        <w:jc w:val="both"/>
        <w:rPr>
          <w:rFonts w:eastAsia="Times New Roman" w:cs="Times New Roman"/>
          <w:b/>
          <w:szCs w:val="24"/>
        </w:rPr>
      </w:pPr>
      <w:r>
        <w:rPr>
          <w:rFonts w:eastAsia="Times New Roman" w:cs="Times New Roman"/>
          <w:b/>
          <w:szCs w:val="24"/>
        </w:rPr>
        <w:t>Ο ΠΡΟΕΔΡΟΣ                                                                    ΟΙ ΓΡΑΜΜΑΤΕΙΣ</w:t>
      </w:r>
    </w:p>
    <w:sectPr w:rsidR="00B95D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W0g0VSxmlTunVV+jHbEPSFuM8JA=" w:salt="1enFh9Th+DxpsZnUl9Gk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C6"/>
    <w:rsid w:val="003E1823"/>
    <w:rsid w:val="006600FC"/>
    <w:rsid w:val="00662354"/>
    <w:rsid w:val="00B95D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BE15"/>
  <w15:docId w15:val="{7FF6DA60-9416-45B1-AF27-6FE243A3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147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B1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684</MetadataID>
    <Session xmlns="641f345b-441b-4b81-9152-adc2e73ba5e1">Β´</Session>
    <Date xmlns="641f345b-441b-4b81-9152-adc2e73ba5e1">2018-09-05T21:00:00+00:00</Date>
    <Status xmlns="641f345b-441b-4b81-9152-adc2e73ba5e1">
      <Url>http://srv-sp1/praktika/Lists/Incoming_Metadata/EditForm.aspx?ID=684&amp;Source=/praktika/Recordings_Library/Forms/AllItems.aspx</Url>
      <Description>Δημοσιεύτηκε</Description>
    </Status>
    <Meeting xmlns="641f345b-441b-4b81-9152-adc2e73ba5e1">Ι´</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19540B-8832-470D-ACF9-BEE842210F1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DFDB6FF8-87EB-43B0-BF34-2E315749F513}">
  <ds:schemaRefs>
    <ds:schemaRef ds:uri="http://schemas.microsoft.com/sharepoint/v3/contenttype/forms"/>
  </ds:schemaRefs>
</ds:datastoreItem>
</file>

<file path=customXml/itemProps3.xml><?xml version="1.0" encoding="utf-8"?>
<ds:datastoreItem xmlns:ds="http://schemas.openxmlformats.org/officeDocument/2006/customXml" ds:itemID="{1CACDA30-1E6F-4CF5-BABB-4B2C6EFE9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4449</Words>
  <Characters>24030</Characters>
  <Application>Microsoft Office Word</Application>
  <DocSecurity>0</DocSecurity>
  <Lines>200</Lines>
  <Paragraphs>56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2018-09-17T07:46:00Z</dcterms:created>
  <dcterms:modified xsi:type="dcterms:W3CDTF">2018-09-17T10:17:00Z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