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4171D" w14:textId="77777777" w:rsidR="00401636" w:rsidRPr="00401636" w:rsidRDefault="00401636" w:rsidP="00401636">
      <w:pPr>
        <w:spacing w:after="200" w:line="360" w:lineRule="auto"/>
        <w:rPr>
          <w:ins w:id="0" w:author="Φλούδα Χριστίνα" w:date="2018-05-31T11:58:00Z"/>
          <w:rFonts w:eastAsia="Times New Roman"/>
          <w:szCs w:val="24"/>
          <w:lang w:eastAsia="en-US"/>
        </w:rPr>
      </w:pPr>
      <w:ins w:id="1" w:author="Φλούδα Χριστίνα" w:date="2018-05-31T11:58:00Z">
        <w:r w:rsidRPr="0040163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2A7856E" w14:textId="77777777" w:rsidR="00401636" w:rsidRPr="00401636" w:rsidRDefault="00401636" w:rsidP="00401636">
      <w:pPr>
        <w:spacing w:after="200" w:line="360" w:lineRule="auto"/>
        <w:rPr>
          <w:ins w:id="2" w:author="Φλούδα Χριστίνα" w:date="2018-05-31T11:58:00Z"/>
          <w:rFonts w:eastAsia="Times New Roman"/>
          <w:szCs w:val="24"/>
          <w:lang w:eastAsia="en-US"/>
        </w:rPr>
      </w:pPr>
    </w:p>
    <w:p w14:paraId="1FB6BB42" w14:textId="77777777" w:rsidR="00401636" w:rsidRPr="00401636" w:rsidRDefault="00401636" w:rsidP="00401636">
      <w:pPr>
        <w:spacing w:after="200" w:line="360" w:lineRule="auto"/>
        <w:rPr>
          <w:ins w:id="3" w:author="Φλούδα Χριστίνα" w:date="2018-05-31T11:58:00Z"/>
          <w:rFonts w:eastAsia="Times New Roman"/>
          <w:szCs w:val="24"/>
          <w:lang w:eastAsia="en-US"/>
        </w:rPr>
      </w:pPr>
      <w:ins w:id="4" w:author="Φλούδα Χριστίνα" w:date="2018-05-31T11:58:00Z">
        <w:r w:rsidRPr="00401636">
          <w:rPr>
            <w:rFonts w:eastAsia="Times New Roman"/>
            <w:szCs w:val="24"/>
            <w:lang w:eastAsia="en-US"/>
          </w:rPr>
          <w:t>ΠΙΝΑΚΑΣ ΠΕΡΙΕΧΟΜΕΝΩΝ</w:t>
        </w:r>
      </w:ins>
    </w:p>
    <w:p w14:paraId="403A94D7" w14:textId="77777777" w:rsidR="00401636" w:rsidRPr="00401636" w:rsidRDefault="00401636" w:rsidP="00401636">
      <w:pPr>
        <w:spacing w:after="200" w:line="360" w:lineRule="auto"/>
        <w:rPr>
          <w:ins w:id="5" w:author="Φλούδα Χριστίνα" w:date="2018-05-31T11:58:00Z"/>
          <w:rFonts w:eastAsia="Times New Roman"/>
          <w:szCs w:val="24"/>
          <w:lang w:eastAsia="en-US"/>
        </w:rPr>
      </w:pPr>
      <w:ins w:id="6" w:author="Φλούδα Χριστίνα" w:date="2018-05-31T11:58:00Z">
        <w:r w:rsidRPr="00401636">
          <w:rPr>
            <w:rFonts w:eastAsia="Times New Roman"/>
            <w:szCs w:val="24"/>
            <w:lang w:eastAsia="en-US"/>
          </w:rPr>
          <w:t xml:space="preserve">ΙΖ’ ΠΕΡΙΟΔΟΣ </w:t>
        </w:r>
      </w:ins>
    </w:p>
    <w:p w14:paraId="226CC8FC" w14:textId="77777777" w:rsidR="00401636" w:rsidRPr="00401636" w:rsidRDefault="00401636" w:rsidP="00401636">
      <w:pPr>
        <w:spacing w:after="200" w:line="360" w:lineRule="auto"/>
        <w:rPr>
          <w:ins w:id="7" w:author="Φλούδα Χριστίνα" w:date="2018-05-31T11:58:00Z"/>
          <w:rFonts w:eastAsia="Times New Roman"/>
          <w:szCs w:val="24"/>
          <w:lang w:eastAsia="en-US"/>
        </w:rPr>
      </w:pPr>
      <w:ins w:id="8" w:author="Φλούδα Χριστίνα" w:date="2018-05-31T11:58:00Z">
        <w:r w:rsidRPr="00401636">
          <w:rPr>
            <w:rFonts w:eastAsia="Times New Roman"/>
            <w:szCs w:val="24"/>
            <w:lang w:eastAsia="en-US"/>
          </w:rPr>
          <w:t>ΠΡΟΕΔΡΕΥΟΜΕΝΗΣ ΚΟΙΝΟΒΟΥΛΕΥΤΙΚΗΣ ΔΗΜΟΚΡΑΤΙΑΣ</w:t>
        </w:r>
      </w:ins>
    </w:p>
    <w:p w14:paraId="42672CF6" w14:textId="77777777" w:rsidR="00401636" w:rsidRPr="00401636" w:rsidRDefault="00401636" w:rsidP="00401636">
      <w:pPr>
        <w:spacing w:after="200" w:line="360" w:lineRule="auto"/>
        <w:rPr>
          <w:ins w:id="9" w:author="Φλούδα Χριστίνα" w:date="2018-05-31T11:58:00Z"/>
          <w:rFonts w:eastAsia="Times New Roman"/>
          <w:szCs w:val="24"/>
          <w:lang w:eastAsia="en-US"/>
        </w:rPr>
      </w:pPr>
      <w:ins w:id="10" w:author="Φλούδα Χριστίνα" w:date="2018-05-31T11:58:00Z">
        <w:r w:rsidRPr="00401636">
          <w:rPr>
            <w:rFonts w:eastAsia="Times New Roman"/>
            <w:szCs w:val="24"/>
            <w:lang w:eastAsia="en-US"/>
          </w:rPr>
          <w:t>ΣΥΝΟΔΟΣ Γ΄</w:t>
        </w:r>
      </w:ins>
    </w:p>
    <w:p w14:paraId="0B34A2CD" w14:textId="77777777" w:rsidR="00401636" w:rsidRPr="00401636" w:rsidRDefault="00401636" w:rsidP="00401636">
      <w:pPr>
        <w:spacing w:after="200" w:line="360" w:lineRule="auto"/>
        <w:rPr>
          <w:ins w:id="11" w:author="Φλούδα Χριστίνα" w:date="2018-05-31T11:58:00Z"/>
          <w:rFonts w:eastAsia="Times New Roman"/>
          <w:szCs w:val="24"/>
          <w:lang w:eastAsia="en-US"/>
        </w:rPr>
      </w:pPr>
    </w:p>
    <w:p w14:paraId="7D56463F" w14:textId="77777777" w:rsidR="00401636" w:rsidRPr="00401636" w:rsidRDefault="00401636" w:rsidP="00401636">
      <w:pPr>
        <w:spacing w:after="200" w:line="360" w:lineRule="auto"/>
        <w:rPr>
          <w:ins w:id="12" w:author="Φλούδα Χριστίνα" w:date="2018-05-31T11:58:00Z"/>
          <w:rFonts w:eastAsia="Times New Roman"/>
          <w:szCs w:val="24"/>
          <w:lang w:eastAsia="en-US"/>
        </w:rPr>
      </w:pPr>
      <w:ins w:id="13" w:author="Φλούδα Χριστίνα" w:date="2018-05-31T11:58:00Z">
        <w:r w:rsidRPr="00401636">
          <w:rPr>
            <w:rFonts w:eastAsia="Times New Roman"/>
            <w:szCs w:val="24"/>
            <w:lang w:eastAsia="en-US"/>
          </w:rPr>
          <w:t>ΣΥΝΕΔΡΙΑΣΗ ΡΚΕ΄</w:t>
        </w:r>
      </w:ins>
    </w:p>
    <w:p w14:paraId="71D1CC6E" w14:textId="77777777" w:rsidR="00401636" w:rsidRPr="00401636" w:rsidRDefault="00401636" w:rsidP="00401636">
      <w:pPr>
        <w:spacing w:after="200" w:line="360" w:lineRule="auto"/>
        <w:rPr>
          <w:ins w:id="14" w:author="Φλούδα Χριστίνα" w:date="2018-05-31T11:58:00Z"/>
          <w:rFonts w:eastAsia="Times New Roman"/>
          <w:szCs w:val="24"/>
          <w:lang w:eastAsia="en-US"/>
        </w:rPr>
      </w:pPr>
      <w:ins w:id="15" w:author="Φλούδα Χριστίνα" w:date="2018-05-31T11:58:00Z">
        <w:r w:rsidRPr="00401636">
          <w:rPr>
            <w:rFonts w:eastAsia="Times New Roman"/>
            <w:szCs w:val="24"/>
            <w:lang w:eastAsia="en-US"/>
          </w:rPr>
          <w:t>Παρασκευή  25 Μαΐου 2018</w:t>
        </w:r>
      </w:ins>
    </w:p>
    <w:p w14:paraId="189C8762" w14:textId="77777777" w:rsidR="00401636" w:rsidRPr="00401636" w:rsidRDefault="00401636" w:rsidP="00401636">
      <w:pPr>
        <w:spacing w:after="200" w:line="360" w:lineRule="auto"/>
        <w:rPr>
          <w:ins w:id="16" w:author="Φλούδα Χριστίνα" w:date="2018-05-31T11:58:00Z"/>
          <w:rFonts w:eastAsia="Times New Roman"/>
          <w:szCs w:val="24"/>
          <w:lang w:eastAsia="en-US"/>
        </w:rPr>
      </w:pPr>
    </w:p>
    <w:p w14:paraId="480271F9" w14:textId="77777777" w:rsidR="00401636" w:rsidRPr="00401636" w:rsidRDefault="00401636" w:rsidP="00401636">
      <w:pPr>
        <w:spacing w:after="200" w:line="360" w:lineRule="auto"/>
        <w:rPr>
          <w:ins w:id="17" w:author="Φλούδα Χριστίνα" w:date="2018-05-31T11:58:00Z"/>
          <w:rFonts w:eastAsia="Times New Roman"/>
          <w:szCs w:val="24"/>
          <w:lang w:eastAsia="en-US"/>
        </w:rPr>
      </w:pPr>
      <w:ins w:id="18" w:author="Φλούδα Χριστίνα" w:date="2018-05-31T11:58:00Z">
        <w:r w:rsidRPr="00401636">
          <w:rPr>
            <w:rFonts w:eastAsia="Times New Roman"/>
            <w:szCs w:val="24"/>
            <w:lang w:eastAsia="en-US"/>
          </w:rPr>
          <w:t>ΘΕΜΑΤΑ</w:t>
        </w:r>
      </w:ins>
    </w:p>
    <w:p w14:paraId="20DB4037" w14:textId="77777777" w:rsidR="00401636" w:rsidRPr="00401636" w:rsidRDefault="00401636" w:rsidP="00401636">
      <w:pPr>
        <w:spacing w:after="200" w:line="360" w:lineRule="auto"/>
        <w:rPr>
          <w:ins w:id="19" w:author="Φλούδα Χριστίνα" w:date="2018-05-31T11:58:00Z"/>
          <w:rFonts w:eastAsia="Times New Roman"/>
          <w:szCs w:val="24"/>
          <w:lang w:eastAsia="en-US"/>
        </w:rPr>
      </w:pPr>
      <w:ins w:id="20" w:author="Φλούδα Χριστίνα" w:date="2018-05-31T11:58:00Z">
        <w:r w:rsidRPr="00401636">
          <w:rPr>
            <w:rFonts w:eastAsia="Times New Roman"/>
            <w:szCs w:val="24"/>
            <w:lang w:eastAsia="en-US"/>
          </w:rPr>
          <w:t xml:space="preserve"> </w:t>
        </w:r>
        <w:r w:rsidRPr="00401636">
          <w:rPr>
            <w:rFonts w:eastAsia="Times New Roman"/>
            <w:szCs w:val="24"/>
            <w:lang w:eastAsia="en-US"/>
          </w:rPr>
          <w:br/>
          <w:t xml:space="preserve">Α. ΕΙΔΙΚΑ ΘΕΜΑΤΑ </w:t>
        </w:r>
        <w:r w:rsidRPr="00401636">
          <w:rPr>
            <w:rFonts w:eastAsia="Times New Roman"/>
            <w:szCs w:val="24"/>
            <w:lang w:eastAsia="en-US"/>
          </w:rPr>
          <w:br/>
          <w:t xml:space="preserve">1.  Άδεια απουσίας των Βουλευτών κ.κ. Β. </w:t>
        </w:r>
        <w:proofErr w:type="spellStart"/>
        <w:r w:rsidRPr="00401636">
          <w:rPr>
            <w:rFonts w:eastAsia="Times New Roman"/>
            <w:szCs w:val="24"/>
            <w:lang w:eastAsia="en-US"/>
          </w:rPr>
          <w:t>Γιόγακα</w:t>
        </w:r>
        <w:proofErr w:type="spellEnd"/>
        <w:r w:rsidRPr="00401636">
          <w:rPr>
            <w:rFonts w:eastAsia="Times New Roman"/>
            <w:szCs w:val="24"/>
            <w:lang w:eastAsia="en-US"/>
          </w:rPr>
          <w:t xml:space="preserve">, Α. Χριστοδουλοπούλου και Κ. </w:t>
        </w:r>
        <w:proofErr w:type="spellStart"/>
        <w:r w:rsidRPr="00401636">
          <w:rPr>
            <w:rFonts w:eastAsia="Times New Roman"/>
            <w:szCs w:val="24"/>
            <w:lang w:eastAsia="en-US"/>
          </w:rPr>
          <w:t>Ζουράρη</w:t>
        </w:r>
        <w:proofErr w:type="spellEnd"/>
        <w:r w:rsidRPr="00401636">
          <w:rPr>
            <w:rFonts w:eastAsia="Times New Roman"/>
            <w:szCs w:val="24"/>
            <w:lang w:eastAsia="en-US"/>
          </w:rPr>
          <w:t xml:space="preserve">, σελ. </w:t>
        </w:r>
        <w:r w:rsidRPr="00401636">
          <w:rPr>
            <w:rFonts w:eastAsia="Times New Roman"/>
            <w:szCs w:val="24"/>
            <w:lang w:eastAsia="en-US"/>
          </w:rPr>
          <w:br/>
          <w:t xml:space="preserve">2. Ανακοινώνεται ότι τη συνεδρίαση παρακολουθούν μαθητές από το 8ο Δημοτικό Σχολείο Πετρούπολης και από το 1ο Δημοτικό Σχολείο </w:t>
        </w:r>
        <w:proofErr w:type="spellStart"/>
        <w:r w:rsidRPr="00401636">
          <w:rPr>
            <w:rFonts w:eastAsia="Times New Roman"/>
            <w:szCs w:val="24"/>
            <w:lang w:eastAsia="en-US"/>
          </w:rPr>
          <w:t>Βρουτάδων</w:t>
        </w:r>
        <w:proofErr w:type="spellEnd"/>
        <w:r w:rsidRPr="00401636">
          <w:rPr>
            <w:rFonts w:eastAsia="Times New Roman"/>
            <w:szCs w:val="24"/>
            <w:lang w:eastAsia="en-US"/>
          </w:rPr>
          <w:t xml:space="preserve"> Χίου, σελ. </w:t>
        </w:r>
        <w:r w:rsidRPr="00401636">
          <w:rPr>
            <w:rFonts w:eastAsia="Times New Roman"/>
            <w:szCs w:val="24"/>
            <w:lang w:eastAsia="en-US"/>
          </w:rPr>
          <w:br/>
          <w:t xml:space="preserve">3. Επί διαδικαστικού θέματος, σελ. </w:t>
        </w:r>
        <w:r w:rsidRPr="00401636">
          <w:rPr>
            <w:rFonts w:eastAsia="Times New Roman"/>
            <w:szCs w:val="24"/>
            <w:lang w:eastAsia="en-US"/>
          </w:rPr>
          <w:br/>
          <w:t xml:space="preserve"> </w:t>
        </w:r>
        <w:r w:rsidRPr="00401636">
          <w:rPr>
            <w:rFonts w:eastAsia="Times New Roman"/>
            <w:szCs w:val="24"/>
            <w:lang w:eastAsia="en-US"/>
          </w:rPr>
          <w:br/>
          <w:t xml:space="preserve">Β. ΚΟΙΝΟΒΟΥΛΕΥΤΙΚΟΣ ΕΛΕΓΧΟΣ </w:t>
        </w:r>
        <w:r w:rsidRPr="00401636">
          <w:rPr>
            <w:rFonts w:eastAsia="Times New Roman"/>
            <w:szCs w:val="24"/>
            <w:lang w:eastAsia="en-US"/>
          </w:rPr>
          <w:br/>
          <w:t>Συζήτηση επικαίρων ερωτήσεων:</w:t>
        </w:r>
        <w:r w:rsidRPr="00401636">
          <w:rPr>
            <w:rFonts w:eastAsia="Times New Roman"/>
            <w:szCs w:val="24"/>
            <w:lang w:eastAsia="en-US"/>
          </w:rPr>
          <w:br/>
          <w:t>α) Προς τον Υπουργό Ψηφιακής Πολιτικής, Τηλεπικοινωνιών και Ενημέρωσης με θέμα "Κατασκευή ψευδών ειδήσεων (</w:t>
        </w:r>
        <w:proofErr w:type="spellStart"/>
        <w:r w:rsidRPr="00401636">
          <w:rPr>
            <w:rFonts w:eastAsia="Times New Roman"/>
            <w:szCs w:val="24"/>
            <w:lang w:eastAsia="en-US"/>
          </w:rPr>
          <w:t>fake</w:t>
        </w:r>
        <w:proofErr w:type="spellEnd"/>
        <w:r w:rsidRPr="00401636">
          <w:rPr>
            <w:rFonts w:eastAsia="Times New Roman"/>
            <w:szCs w:val="24"/>
            <w:lang w:eastAsia="en-US"/>
          </w:rPr>
          <w:t xml:space="preserve"> </w:t>
        </w:r>
        <w:proofErr w:type="spellStart"/>
        <w:r w:rsidRPr="00401636">
          <w:rPr>
            <w:rFonts w:eastAsia="Times New Roman"/>
            <w:szCs w:val="24"/>
            <w:lang w:eastAsia="en-US"/>
          </w:rPr>
          <w:t>news</w:t>
        </w:r>
        <w:proofErr w:type="spellEnd"/>
        <w:r w:rsidRPr="00401636">
          <w:rPr>
            <w:rFonts w:eastAsia="Times New Roman"/>
            <w:szCs w:val="24"/>
            <w:lang w:eastAsia="en-US"/>
          </w:rPr>
          <w:t xml:space="preserve">) με τη συμμετοχή Ελλήνων αξιωματούχων και την αρωγή κρατικών ΜΜΕ", σελ.                                             β) Προς τον Υπουργό Περιβάλλοντος και Ενέργειας: </w:t>
        </w:r>
        <w:r w:rsidRPr="00401636">
          <w:rPr>
            <w:rFonts w:eastAsia="Times New Roman"/>
            <w:szCs w:val="24"/>
            <w:lang w:eastAsia="en-US"/>
          </w:rPr>
          <w:br/>
          <w:t xml:space="preserve"> i. με θέμα: "Κόβουν το ρεύμα στους ΤΟΕΒ - Εκβιάζουν τους αγρότες", σελ. </w:t>
        </w:r>
        <w:r w:rsidRPr="00401636">
          <w:rPr>
            <w:rFonts w:eastAsia="Times New Roman"/>
            <w:szCs w:val="24"/>
            <w:lang w:eastAsia="en-US"/>
          </w:rPr>
          <w:br/>
          <w:t xml:space="preserve"> </w:t>
        </w:r>
        <w:proofErr w:type="spellStart"/>
        <w:r w:rsidRPr="00401636">
          <w:rPr>
            <w:rFonts w:eastAsia="Times New Roman"/>
            <w:szCs w:val="24"/>
            <w:lang w:eastAsia="en-US"/>
          </w:rPr>
          <w:t>ii</w:t>
        </w:r>
        <w:proofErr w:type="spellEnd"/>
        <w:r w:rsidRPr="00401636">
          <w:rPr>
            <w:rFonts w:eastAsia="Times New Roman"/>
            <w:szCs w:val="24"/>
            <w:lang w:eastAsia="en-US"/>
          </w:rPr>
          <w:t xml:space="preserve">. με θέμα: "Τροποποίηση του άρθρου 59 του Ν. 4512/2014 (ΦΕΚ 5 Α’ /17-01-2018) και ανάληψη νομοθετικής πρωτοβουλίας για τους χώρους απόληψης υλικών από φυσικές αποθέσεις στον Ν.  Έβρου", σελ. </w:t>
        </w:r>
        <w:r w:rsidRPr="00401636">
          <w:rPr>
            <w:rFonts w:eastAsia="Times New Roman"/>
            <w:szCs w:val="24"/>
            <w:lang w:eastAsia="en-US"/>
          </w:rPr>
          <w:br/>
          <w:t xml:space="preserve"> </w:t>
        </w:r>
        <w:r w:rsidRPr="00401636">
          <w:rPr>
            <w:rFonts w:eastAsia="Times New Roman"/>
            <w:szCs w:val="24"/>
            <w:lang w:eastAsia="en-US"/>
          </w:rPr>
          <w:br/>
          <w:t xml:space="preserve">Γ. ΝΟΜΟΘΕΤΙΚΗ ΕΡΓΑΣΙΑ </w:t>
        </w:r>
        <w:r w:rsidRPr="00401636">
          <w:rPr>
            <w:rFonts w:eastAsia="Times New Roman"/>
            <w:szCs w:val="24"/>
            <w:lang w:eastAsia="en-US"/>
          </w:rPr>
          <w:br/>
          <w:t xml:space="preserve">Κατάθεση Εκθέσεων Διαρκών Επιτροπών: </w:t>
        </w:r>
        <w:r w:rsidRPr="00401636">
          <w:rPr>
            <w:rFonts w:eastAsia="Times New Roman"/>
            <w:szCs w:val="24"/>
            <w:lang w:eastAsia="en-US"/>
          </w:rPr>
          <w:br/>
          <w:t xml:space="preserve">i. Η Διαρκής Επιτροπή Μορφωτικών Υποθέσεων καταθέτει την έκθεσή της στο σχέδιο νόμου του Υπουργείου Παιδείας,  Έρευνας και Θρησκευμάτων "Κύρωση της Συμφωνίας μεταξύ του Εκπαιδευτικού, Επιστημονικού και Πολιτιστικού Οργανισμού των Ηνωμένων Εθνών (UNESCO) και της Κυβέρνησης της Ελληνικής Δημοκρατίας αναφορικά με την ίδρυση του Κέντρου Ολοκληρωμένης και Διεπιστημονικής Διαχείρισης Υδάτινων Πόρων στο Αριστοτέλειο Πανεπιστήμιο Θεσσαλονίκης, ως Κέντρου Κατηγορίας 2 υπό την Αιγίδα της UNESCO", σελ. </w:t>
        </w:r>
        <w:r w:rsidRPr="00401636">
          <w:rPr>
            <w:rFonts w:eastAsia="Times New Roman"/>
            <w:szCs w:val="24"/>
            <w:lang w:eastAsia="en-US"/>
          </w:rPr>
          <w:br/>
          <w:t xml:space="preserve"> </w:t>
        </w:r>
        <w:proofErr w:type="spellStart"/>
        <w:r w:rsidRPr="00401636">
          <w:rPr>
            <w:rFonts w:eastAsia="Times New Roman"/>
            <w:szCs w:val="24"/>
            <w:lang w:eastAsia="en-US"/>
          </w:rPr>
          <w:t>ii</w:t>
        </w:r>
        <w:proofErr w:type="spellEnd"/>
        <w:r w:rsidRPr="00401636">
          <w:rPr>
            <w:rFonts w:eastAsia="Times New Roman"/>
            <w:szCs w:val="24"/>
            <w:lang w:eastAsia="en-US"/>
          </w:rPr>
          <w:t xml:space="preserve">. Η Διαρκής Επιτροπή Παραγωγής και Εμπορίου καταθέτει την έκθεσή της στο σχέδιο νόμου του Υπουργείου Οικονομίας και Ανάπτυξης "Τροποποίηση του ν.3190/1955 περί Εταιριών Περιορισμένης Ευθύνης και άλλες διατάξεις", σελ. </w:t>
        </w:r>
        <w:r w:rsidRPr="00401636">
          <w:rPr>
            <w:rFonts w:eastAsia="Times New Roman"/>
            <w:szCs w:val="24"/>
            <w:lang w:eastAsia="en-US"/>
          </w:rPr>
          <w:br/>
        </w:r>
      </w:ins>
    </w:p>
    <w:p w14:paraId="163B40E5" w14:textId="77777777" w:rsidR="00401636" w:rsidRPr="00401636" w:rsidRDefault="00401636" w:rsidP="00401636">
      <w:pPr>
        <w:spacing w:after="200" w:line="360" w:lineRule="auto"/>
        <w:rPr>
          <w:ins w:id="21" w:author="Φλούδα Χριστίνα" w:date="2018-05-31T11:58:00Z"/>
          <w:rFonts w:eastAsia="Times New Roman"/>
          <w:szCs w:val="24"/>
          <w:lang w:eastAsia="en-US"/>
        </w:rPr>
      </w:pPr>
    </w:p>
    <w:p w14:paraId="7A354C88" w14:textId="77777777" w:rsidR="00401636" w:rsidRPr="00401636" w:rsidRDefault="00401636" w:rsidP="00401636">
      <w:pPr>
        <w:spacing w:after="200" w:line="360" w:lineRule="auto"/>
        <w:rPr>
          <w:ins w:id="22" w:author="Φλούδα Χριστίνα" w:date="2018-05-31T11:58:00Z"/>
          <w:rFonts w:eastAsia="Times New Roman"/>
          <w:szCs w:val="24"/>
          <w:lang w:eastAsia="en-US"/>
        </w:rPr>
      </w:pPr>
      <w:ins w:id="23" w:author="Φλούδα Χριστίνα" w:date="2018-05-31T11:58:00Z">
        <w:r w:rsidRPr="00401636">
          <w:rPr>
            <w:rFonts w:eastAsia="Times New Roman"/>
            <w:szCs w:val="24"/>
            <w:lang w:eastAsia="en-US"/>
          </w:rPr>
          <w:t>ΠΡΟΕΔΡΕΥΩΝ</w:t>
        </w:r>
        <w:r w:rsidRPr="00401636">
          <w:rPr>
            <w:rFonts w:eastAsia="Times New Roman"/>
            <w:szCs w:val="24"/>
            <w:lang w:eastAsia="en-US"/>
          </w:rPr>
          <w:br/>
          <w:t>ΚΑΚΛΑΜΑΝΗΣ Ν. , σελ.</w:t>
        </w:r>
        <w:r w:rsidRPr="00401636">
          <w:rPr>
            <w:rFonts w:eastAsia="Times New Roman"/>
            <w:szCs w:val="24"/>
            <w:lang w:eastAsia="en-US"/>
          </w:rPr>
          <w:br/>
        </w:r>
      </w:ins>
    </w:p>
    <w:p w14:paraId="69C5F836" w14:textId="77777777" w:rsidR="00401636" w:rsidRPr="00401636" w:rsidRDefault="00401636" w:rsidP="00401636">
      <w:pPr>
        <w:spacing w:after="200" w:line="360" w:lineRule="auto"/>
        <w:rPr>
          <w:ins w:id="24" w:author="Φλούδα Χριστίνα" w:date="2018-05-31T11:58:00Z"/>
          <w:rFonts w:eastAsia="Times New Roman"/>
          <w:szCs w:val="24"/>
          <w:lang w:eastAsia="en-US"/>
        </w:rPr>
      </w:pPr>
      <w:ins w:id="25" w:author="Φλούδα Χριστίνα" w:date="2018-05-31T11:58:00Z">
        <w:r w:rsidRPr="00401636">
          <w:rPr>
            <w:rFonts w:eastAsia="Times New Roman"/>
            <w:szCs w:val="24"/>
            <w:lang w:eastAsia="en-US"/>
          </w:rPr>
          <w:t>ΟΜΙΛΗΤΕΣ</w:t>
        </w:r>
      </w:ins>
    </w:p>
    <w:p w14:paraId="6AD024BA" w14:textId="77777777" w:rsidR="00401636" w:rsidRPr="00401636" w:rsidRDefault="00401636" w:rsidP="00401636">
      <w:pPr>
        <w:spacing w:after="200" w:line="360" w:lineRule="auto"/>
        <w:rPr>
          <w:ins w:id="26" w:author="Φλούδα Χριστίνα" w:date="2018-05-31T11:58:00Z"/>
          <w:rFonts w:eastAsia="Times New Roman"/>
          <w:szCs w:val="24"/>
          <w:lang w:eastAsia="en-US"/>
        </w:rPr>
      </w:pPr>
      <w:ins w:id="27" w:author="Φλούδα Χριστίνα" w:date="2018-05-31T11:58:00Z">
        <w:r w:rsidRPr="00401636">
          <w:rPr>
            <w:rFonts w:eastAsia="Times New Roman"/>
            <w:szCs w:val="24"/>
            <w:lang w:eastAsia="en-US"/>
          </w:rPr>
          <w:t>Α. Επί διαδικαστικού θέματος:</w:t>
        </w:r>
        <w:r w:rsidRPr="00401636">
          <w:rPr>
            <w:rFonts w:eastAsia="Times New Roman"/>
            <w:szCs w:val="24"/>
            <w:lang w:eastAsia="en-US"/>
          </w:rPr>
          <w:br/>
          <w:t>ΚΑΚΛΑΜΑΝΗΣ Ν. , σελ.</w:t>
        </w:r>
        <w:r w:rsidRPr="00401636">
          <w:rPr>
            <w:rFonts w:eastAsia="Times New Roman"/>
            <w:szCs w:val="24"/>
            <w:lang w:eastAsia="en-US"/>
          </w:rPr>
          <w:br/>
        </w:r>
        <w:r w:rsidRPr="00401636">
          <w:rPr>
            <w:rFonts w:eastAsia="Times New Roman"/>
            <w:szCs w:val="24"/>
            <w:lang w:eastAsia="en-US"/>
          </w:rPr>
          <w:br/>
          <w:t>Β. Επί των επικαίρων ερωτήσεων:</w:t>
        </w:r>
        <w:r w:rsidRPr="00401636">
          <w:rPr>
            <w:rFonts w:eastAsia="Times New Roman"/>
            <w:szCs w:val="24"/>
            <w:lang w:eastAsia="en-US"/>
          </w:rPr>
          <w:br/>
          <w:t>ΔΗΜΟΣΧΑΚΗΣ Α. , σελ.</w:t>
        </w:r>
        <w:r w:rsidRPr="00401636">
          <w:rPr>
            <w:rFonts w:eastAsia="Times New Roman"/>
            <w:szCs w:val="24"/>
            <w:lang w:eastAsia="en-US"/>
          </w:rPr>
          <w:br/>
          <w:t>ΜΑΝΙΑΤΗΣ Ι. , σελ.</w:t>
        </w:r>
        <w:r w:rsidRPr="00401636">
          <w:rPr>
            <w:rFonts w:eastAsia="Times New Roman"/>
            <w:szCs w:val="24"/>
            <w:lang w:eastAsia="en-US"/>
          </w:rPr>
          <w:br/>
          <w:t>ΠΑΠΑΘΕΟΔΩΡΟΥ Θ. , σελ.</w:t>
        </w:r>
        <w:r w:rsidRPr="00401636">
          <w:rPr>
            <w:rFonts w:eastAsia="Times New Roman"/>
            <w:szCs w:val="24"/>
            <w:lang w:eastAsia="en-US"/>
          </w:rPr>
          <w:br/>
          <w:t>ΠΑΠΠΑΣ Ν. , σελ.</w:t>
        </w:r>
        <w:r w:rsidRPr="00401636">
          <w:rPr>
            <w:rFonts w:eastAsia="Times New Roman"/>
            <w:szCs w:val="24"/>
            <w:lang w:eastAsia="en-US"/>
          </w:rPr>
          <w:br/>
          <w:t>ΣΤΑΘΑΚΗΣ Γ. , σελ.</w:t>
        </w:r>
        <w:r w:rsidRPr="00401636">
          <w:rPr>
            <w:rFonts w:eastAsia="Times New Roman"/>
            <w:szCs w:val="24"/>
            <w:lang w:eastAsia="en-US"/>
          </w:rPr>
          <w:br/>
        </w:r>
        <w:r w:rsidRPr="00401636">
          <w:rPr>
            <w:rFonts w:eastAsia="Times New Roman"/>
            <w:szCs w:val="24"/>
            <w:lang w:eastAsia="en-US"/>
          </w:rPr>
          <w:br/>
          <w:t>Γ. ΠΑΡΕΜΒΑΣΕΙΣ:</w:t>
        </w:r>
        <w:r w:rsidRPr="00401636">
          <w:rPr>
            <w:rFonts w:eastAsia="Times New Roman"/>
            <w:szCs w:val="24"/>
            <w:lang w:eastAsia="en-US"/>
          </w:rPr>
          <w:br/>
          <w:t>ΜΠΑΡΚΑΣ Κ. , σελ.</w:t>
        </w:r>
        <w:r w:rsidRPr="00401636">
          <w:rPr>
            <w:rFonts w:eastAsia="Times New Roman"/>
            <w:szCs w:val="24"/>
            <w:lang w:eastAsia="en-US"/>
          </w:rPr>
          <w:br/>
        </w:r>
      </w:ins>
    </w:p>
    <w:p w14:paraId="03B6E4CC" w14:textId="77777777" w:rsidR="00401636" w:rsidRDefault="00401636">
      <w:pPr>
        <w:spacing w:line="600" w:lineRule="auto"/>
        <w:ind w:firstLine="720"/>
        <w:contextualSpacing/>
        <w:jc w:val="center"/>
        <w:rPr>
          <w:ins w:id="28" w:author="Φλούδα Χριστίνα" w:date="2018-05-31T11:58:00Z"/>
          <w:rFonts w:eastAsia="Times New Roman" w:cs="Times New Roman"/>
          <w:szCs w:val="24"/>
        </w:rPr>
      </w:pPr>
    </w:p>
    <w:p w14:paraId="31C7D2D5" w14:textId="2318A677" w:rsidR="00EF69DF" w:rsidRDefault="00401636">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31C7D2D6" w14:textId="77777777" w:rsidR="00EF69DF" w:rsidRDefault="00401636">
      <w:pPr>
        <w:spacing w:line="600" w:lineRule="auto"/>
        <w:ind w:firstLine="720"/>
        <w:contextualSpacing/>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31C7D2D7" w14:textId="77777777" w:rsidR="00EF69DF" w:rsidRDefault="00401636">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1C7D2D8" w14:textId="77777777" w:rsidR="00EF69DF" w:rsidRDefault="00401636">
      <w:pPr>
        <w:spacing w:line="600" w:lineRule="auto"/>
        <w:ind w:firstLine="720"/>
        <w:contextualSpacing/>
        <w:jc w:val="center"/>
        <w:rPr>
          <w:rFonts w:eastAsia="Times New Roman" w:cs="Times New Roman"/>
          <w:szCs w:val="24"/>
        </w:rPr>
      </w:pPr>
      <w:r>
        <w:rPr>
          <w:rFonts w:eastAsia="Times New Roman" w:cs="Times New Roman"/>
          <w:szCs w:val="24"/>
        </w:rPr>
        <w:t>ΣΥΝΟΔΟΣ Γ΄</w:t>
      </w:r>
    </w:p>
    <w:p w14:paraId="31C7D2D9" w14:textId="77777777" w:rsidR="00EF69DF" w:rsidRDefault="00401636">
      <w:pPr>
        <w:spacing w:line="600" w:lineRule="auto"/>
        <w:ind w:firstLine="720"/>
        <w:contextualSpacing/>
        <w:jc w:val="center"/>
        <w:rPr>
          <w:rFonts w:eastAsia="Times New Roman" w:cs="Times New Roman"/>
          <w:szCs w:val="24"/>
        </w:rPr>
      </w:pPr>
      <w:r>
        <w:rPr>
          <w:rFonts w:eastAsia="Times New Roman" w:cs="Times New Roman"/>
          <w:szCs w:val="24"/>
        </w:rPr>
        <w:t>ΣΥΝΕΔΡΙΑΣΗ ΡΚΕ΄</w:t>
      </w:r>
    </w:p>
    <w:p w14:paraId="31C7D2DA" w14:textId="77777777" w:rsidR="00EF69DF" w:rsidRDefault="00401636">
      <w:pPr>
        <w:spacing w:line="600" w:lineRule="auto"/>
        <w:ind w:firstLine="720"/>
        <w:contextualSpacing/>
        <w:jc w:val="center"/>
        <w:rPr>
          <w:rFonts w:eastAsia="Times New Roman" w:cs="Times New Roman"/>
          <w:szCs w:val="24"/>
        </w:rPr>
      </w:pPr>
      <w:r>
        <w:rPr>
          <w:rFonts w:eastAsia="Times New Roman" w:cs="Times New Roman"/>
          <w:szCs w:val="24"/>
        </w:rPr>
        <w:t>Παρασκευή 25 Μαΐου 2018</w:t>
      </w:r>
    </w:p>
    <w:p w14:paraId="31C7D2DB"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25 Μαΐου</w:t>
      </w:r>
      <w:r w:rsidRPr="00164209">
        <w:rPr>
          <w:rFonts w:eastAsia="Times New Roman" w:cs="Times New Roman"/>
          <w:szCs w:val="24"/>
        </w:rPr>
        <w:t xml:space="preserve"> 2018,</w:t>
      </w:r>
      <w:r>
        <w:rPr>
          <w:rFonts w:eastAsia="Times New Roman" w:cs="Times New Roman"/>
          <w:szCs w:val="24"/>
        </w:rPr>
        <w:t xml:space="preserve"> ημέρα Παρασκευή και ώρα 10.05΄</w:t>
      </w:r>
      <w:r w:rsidRPr="007C6894">
        <w:rPr>
          <w:rFonts w:eastAsia="Times New Roman" w:cs="Times New Roman"/>
          <w:szCs w:val="24"/>
        </w:rPr>
        <w:t>,</w:t>
      </w:r>
      <w:r>
        <w:rPr>
          <w:rFonts w:eastAsia="Times New Roman" w:cs="Times New Roman"/>
          <w:szCs w:val="24"/>
        </w:rPr>
        <w:t xml:space="preserve"> συνήλθε στην Αίθουσα</w:t>
      </w:r>
      <w:r w:rsidRPr="00756276">
        <w:rPr>
          <w:rFonts w:eastAsia="Times New Roman" w:cs="Times New Roman"/>
          <w:szCs w:val="24"/>
        </w:rPr>
        <w:t xml:space="preserve"> </w:t>
      </w:r>
      <w:r>
        <w:rPr>
          <w:rFonts w:eastAsia="Times New Roman" w:cs="Times New Roman"/>
          <w:szCs w:val="24"/>
        </w:rPr>
        <w:t xml:space="preserve">των συνεδριάσεων του Βουλευτηρίου η Βουλή σε ολομέλεια για να συνεδριάσει υπό την προεδρία του Δ΄ Αντιπροέδρου αυτής κ. </w:t>
      </w:r>
      <w:r w:rsidRPr="0045432E">
        <w:rPr>
          <w:rFonts w:eastAsia="Times New Roman" w:cs="Times New Roman"/>
          <w:b/>
          <w:szCs w:val="24"/>
        </w:rPr>
        <w:t>ΝΙΚΗΤΑ ΚΑΚΛΑΜΑΝΗ</w:t>
      </w:r>
      <w:r>
        <w:rPr>
          <w:rFonts w:eastAsia="Times New Roman" w:cs="Times New Roman"/>
          <w:szCs w:val="24"/>
        </w:rPr>
        <w:t>.</w:t>
      </w:r>
    </w:p>
    <w:p w14:paraId="31C7D2DC"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b/>
          <w:bCs/>
          <w:szCs w:val="24"/>
        </w:rPr>
        <w:t>ΠΡΟΕΔΡΕΥΩΝ (</w:t>
      </w:r>
      <w:r>
        <w:rPr>
          <w:rFonts w:eastAsia="Times New Roman" w:cs="Times New Roman"/>
          <w:b/>
          <w:szCs w:val="24"/>
        </w:rPr>
        <w:t>Νικήτας Κακλαμάνης)</w:t>
      </w:r>
      <w:r>
        <w:rPr>
          <w:rFonts w:eastAsia="Times New Roman" w:cs="Times New Roman"/>
          <w:b/>
          <w:bCs/>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αρχίζει η συνεδρίαση.</w:t>
      </w:r>
    </w:p>
    <w:p w14:paraId="31C7D2DD"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Πριν εισέλθουμε στη συζήτηση των </w:t>
      </w:r>
      <w:r>
        <w:rPr>
          <w:rFonts w:eastAsia="Times New Roman" w:cs="Times New Roman"/>
          <w:szCs w:val="24"/>
        </w:rPr>
        <w:t>επικαίρων ερωτήσεων επιτρέψτε μου</w:t>
      </w:r>
      <w:r>
        <w:rPr>
          <w:rFonts w:eastAsia="Times New Roman" w:cs="Times New Roman"/>
          <w:szCs w:val="24"/>
        </w:rPr>
        <w:t xml:space="preserve"> να ανακοινώσω προς το Σώμα τα εξής:</w:t>
      </w:r>
    </w:p>
    <w:p w14:paraId="31C7D2DE"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Διαρκής Επιτροπή Μορφωτικών Υποθέσεων καταθέτει την έκθεσή της στο σχέδιο νόμου του Υπουργείου Παιδ</w:t>
      </w:r>
      <w:bookmarkStart w:id="29" w:name="_GoBack"/>
      <w:bookmarkEnd w:id="29"/>
      <w:r>
        <w:rPr>
          <w:rFonts w:eastAsia="Times New Roman" w:cs="Times New Roman"/>
          <w:szCs w:val="24"/>
        </w:rPr>
        <w:t>είας, Έρευνας και Θρησκευμάτων</w:t>
      </w:r>
      <w:r>
        <w:rPr>
          <w:rFonts w:eastAsia="Times New Roman" w:cs="Times New Roman"/>
          <w:szCs w:val="24"/>
        </w:rPr>
        <w:t>:</w:t>
      </w:r>
      <w:r>
        <w:rPr>
          <w:rFonts w:eastAsia="Times New Roman" w:cs="Times New Roman"/>
          <w:szCs w:val="24"/>
        </w:rPr>
        <w:t xml:space="preserve"> «Κύρωση της Συμφωνίας μεταξύ του Εκπαιδευτικού, Επιστ</w:t>
      </w:r>
      <w:r>
        <w:rPr>
          <w:rFonts w:eastAsia="Times New Roman" w:cs="Times New Roman"/>
          <w:szCs w:val="24"/>
        </w:rPr>
        <w:t>ημονικού και Πολιτιστικού Οργανισμού των Ηνωμένων Εθνών (</w:t>
      </w:r>
      <w:r>
        <w:rPr>
          <w:rFonts w:eastAsia="Times New Roman" w:cs="Times New Roman"/>
          <w:szCs w:val="24"/>
          <w:lang w:val="en-US"/>
        </w:rPr>
        <w:t>UNESCO</w:t>
      </w:r>
      <w:r w:rsidRPr="006932D5">
        <w:rPr>
          <w:rFonts w:eastAsia="Times New Roman" w:cs="Times New Roman"/>
          <w:szCs w:val="24"/>
        </w:rPr>
        <w:t xml:space="preserve">) </w:t>
      </w:r>
      <w:r>
        <w:rPr>
          <w:rFonts w:eastAsia="Times New Roman" w:cs="Times New Roman"/>
          <w:szCs w:val="24"/>
        </w:rPr>
        <w:t>και της Κυβέρνησης της Ελληνικής Δημοκρατίας αναφορικά με την ίδρυση του Κέντρου Ολοκληρωμένης και Διεπιστημονικής Διαχείρισης Υδάτινων Πόρων στο Αριστοτέλειο Πανεπιστήμιο Θεσσαλονίκης, ως Κέ</w:t>
      </w:r>
      <w:r>
        <w:rPr>
          <w:rFonts w:eastAsia="Times New Roman" w:cs="Times New Roman"/>
          <w:szCs w:val="24"/>
        </w:rPr>
        <w:t xml:space="preserve">ντρου Κατηγορίας 2 υπό την Αιγίδα της </w:t>
      </w:r>
      <w:r>
        <w:rPr>
          <w:rFonts w:eastAsia="Times New Roman" w:cs="Times New Roman"/>
          <w:szCs w:val="24"/>
          <w:lang w:val="en-US"/>
        </w:rPr>
        <w:t>UNESCO</w:t>
      </w:r>
      <w:r>
        <w:rPr>
          <w:rFonts w:eastAsia="Times New Roman" w:cs="Times New Roman"/>
          <w:szCs w:val="24"/>
        </w:rPr>
        <w:t>».</w:t>
      </w:r>
    </w:p>
    <w:p w14:paraId="31C7D2DF"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Επίσης, η</w:t>
      </w:r>
      <w:r>
        <w:rPr>
          <w:rFonts w:eastAsia="Times New Roman" w:cs="Times New Roman"/>
          <w:szCs w:val="24"/>
        </w:rPr>
        <w:t xml:space="preserve"> Διαρκής Επιτροπή Παραγωγής και Εμπορίου καταθέτει την έκθεσή της στο σχέδιο νόμου του Υπουργείου Οικονομίας και Ανάπτυξης</w:t>
      </w:r>
      <w:r>
        <w:rPr>
          <w:rFonts w:eastAsia="Times New Roman" w:cs="Times New Roman"/>
          <w:szCs w:val="24"/>
        </w:rPr>
        <w:t>:</w:t>
      </w:r>
      <w:r>
        <w:rPr>
          <w:rFonts w:eastAsia="Times New Roman" w:cs="Times New Roman"/>
          <w:szCs w:val="24"/>
        </w:rPr>
        <w:t xml:space="preserve"> «Τροποποίηση του ν.3190/1955 περί Εταιριών Περιορισμένης Ευθύνης και άλλες δ</w:t>
      </w:r>
      <w:r>
        <w:rPr>
          <w:rFonts w:eastAsia="Times New Roman" w:cs="Times New Roman"/>
          <w:szCs w:val="24"/>
        </w:rPr>
        <w:t>ιατάξεις».</w:t>
      </w:r>
    </w:p>
    <w:p w14:paraId="31C7D2E0"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w:t>
      </w:r>
      <w:r>
        <w:rPr>
          <w:rFonts w:eastAsia="Times New Roman" w:cs="Times New Roman"/>
          <w:szCs w:val="24"/>
        </w:rPr>
        <w:t xml:space="preserve"> ο</w:t>
      </w:r>
      <w:r>
        <w:rPr>
          <w:rFonts w:eastAsia="Times New Roman" w:cs="Times New Roman"/>
          <w:szCs w:val="24"/>
        </w:rPr>
        <w:t xml:space="preserve"> Βουλευτής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ζητεί άδεια ολιγοήμερης απουσίας </w:t>
      </w:r>
      <w:r>
        <w:rPr>
          <w:rFonts w:eastAsia="Times New Roman" w:cs="Times New Roman"/>
          <w:szCs w:val="24"/>
        </w:rPr>
        <w:t>σ</w:t>
      </w:r>
      <w:r>
        <w:rPr>
          <w:rFonts w:eastAsia="Times New Roman" w:cs="Times New Roman"/>
          <w:szCs w:val="24"/>
        </w:rPr>
        <w:t xml:space="preserve">το εξωτερικό από 18 </w:t>
      </w:r>
      <w:r>
        <w:rPr>
          <w:rFonts w:eastAsia="Times New Roman" w:cs="Times New Roman"/>
          <w:szCs w:val="24"/>
        </w:rPr>
        <w:t xml:space="preserve">Ιουνίου </w:t>
      </w:r>
      <w:r>
        <w:rPr>
          <w:rFonts w:eastAsia="Times New Roman" w:cs="Times New Roman"/>
          <w:szCs w:val="24"/>
        </w:rPr>
        <w:t>έως 20 Ιουνίου</w:t>
      </w:r>
      <w:r>
        <w:rPr>
          <w:rFonts w:eastAsia="Times New Roman" w:cs="Times New Roman"/>
          <w:szCs w:val="24"/>
        </w:rPr>
        <w:t xml:space="preserve"> 2018</w:t>
      </w:r>
      <w:r>
        <w:rPr>
          <w:rFonts w:eastAsia="Times New Roman" w:cs="Times New Roman"/>
          <w:szCs w:val="24"/>
        </w:rPr>
        <w:t>.</w:t>
      </w:r>
    </w:p>
    <w:p w14:paraId="31C7D2E1"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31C7D2E2" w14:textId="77777777" w:rsidR="00EF69DF" w:rsidRDefault="00401636">
      <w:pPr>
        <w:spacing w:line="600" w:lineRule="auto"/>
        <w:ind w:firstLine="720"/>
        <w:contextualSpacing/>
        <w:jc w:val="both"/>
        <w:rPr>
          <w:rFonts w:eastAsia="Times New Roman" w:cs="Times New Roman"/>
          <w:szCs w:val="24"/>
        </w:rPr>
      </w:pPr>
      <w:r w:rsidRPr="00E3004D">
        <w:rPr>
          <w:rFonts w:eastAsia="Times New Roman" w:cs="Times New Roman"/>
          <w:b/>
          <w:szCs w:val="24"/>
        </w:rPr>
        <w:t xml:space="preserve">ΟΛΟΙ </w:t>
      </w:r>
      <w:r>
        <w:rPr>
          <w:rFonts w:eastAsia="Times New Roman" w:cs="Times New Roman"/>
          <w:b/>
          <w:szCs w:val="24"/>
        </w:rPr>
        <w:t xml:space="preserve">ΟΙ </w:t>
      </w:r>
      <w:r w:rsidRPr="00E3004D">
        <w:rPr>
          <w:rFonts w:eastAsia="Times New Roman" w:cs="Times New Roman"/>
          <w:b/>
          <w:szCs w:val="24"/>
        </w:rPr>
        <w:t>ΒΟΥΛΕΥΤΕΣ:</w:t>
      </w:r>
      <w:r>
        <w:rPr>
          <w:rFonts w:eastAsia="Times New Roman" w:cs="Times New Roman"/>
          <w:szCs w:val="24"/>
        </w:rPr>
        <w:t xml:space="preserve"> Μάλιστα, μάλιστα.</w:t>
      </w:r>
    </w:p>
    <w:p w14:paraId="31C7D2E3" w14:textId="77777777" w:rsidR="00EF69DF" w:rsidRDefault="00401636">
      <w:pPr>
        <w:spacing w:line="600" w:lineRule="auto"/>
        <w:ind w:firstLine="720"/>
        <w:contextualSpacing/>
        <w:jc w:val="both"/>
        <w:rPr>
          <w:rFonts w:eastAsia="Times New Roman" w:cs="Times New Roman"/>
          <w:szCs w:val="24"/>
        </w:rPr>
      </w:pPr>
      <w:r w:rsidRPr="00E3004D">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Συνεπώς η</w:t>
      </w:r>
      <w:r>
        <w:rPr>
          <w:rFonts w:eastAsia="Times New Roman" w:cs="Times New Roman"/>
          <w:szCs w:val="24"/>
        </w:rPr>
        <w:t xml:space="preserve"> Βου</w:t>
      </w:r>
      <w:r>
        <w:rPr>
          <w:rFonts w:eastAsia="Times New Roman" w:cs="Times New Roman"/>
          <w:szCs w:val="24"/>
        </w:rPr>
        <w:t>λή ενέκρινε τη ζητηθείσα άδεια.</w:t>
      </w:r>
    </w:p>
    <w:p w14:paraId="31C7D2E4"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Επίσης, η</w:t>
      </w:r>
      <w:r>
        <w:rPr>
          <w:rFonts w:eastAsia="Times New Roman" w:cs="Times New Roman"/>
          <w:szCs w:val="24"/>
        </w:rPr>
        <w:t xml:space="preserve"> Βουλευτής κ</w:t>
      </w:r>
      <w:r>
        <w:rPr>
          <w:rFonts w:eastAsia="Times New Roman" w:cs="Times New Roman"/>
          <w:szCs w:val="24"/>
        </w:rPr>
        <w:t xml:space="preserve">. </w:t>
      </w:r>
      <w:r>
        <w:rPr>
          <w:rFonts w:eastAsia="Times New Roman" w:cs="Times New Roman"/>
          <w:szCs w:val="24"/>
        </w:rPr>
        <w:t xml:space="preserve">Αναστασία Χριστοδουλοπούλου ζητεί άδεια ολιγοήμερης απουσίας στο εξωτερικό από 25 </w:t>
      </w:r>
      <w:r>
        <w:rPr>
          <w:rFonts w:eastAsia="Times New Roman" w:cs="Times New Roman"/>
          <w:szCs w:val="24"/>
        </w:rPr>
        <w:t xml:space="preserve">Μαΐου </w:t>
      </w:r>
      <w:r>
        <w:rPr>
          <w:rFonts w:eastAsia="Times New Roman" w:cs="Times New Roman"/>
          <w:szCs w:val="24"/>
        </w:rPr>
        <w:t>έως 26 Μαΐου</w:t>
      </w:r>
      <w:r>
        <w:rPr>
          <w:rFonts w:eastAsia="Times New Roman" w:cs="Times New Roman"/>
          <w:szCs w:val="24"/>
        </w:rPr>
        <w:t xml:space="preserve"> 2018</w:t>
      </w:r>
      <w:r>
        <w:rPr>
          <w:rFonts w:eastAsia="Times New Roman" w:cs="Times New Roman"/>
          <w:szCs w:val="24"/>
        </w:rPr>
        <w:t>.</w:t>
      </w:r>
      <w:r w:rsidRPr="001C6A56">
        <w:rPr>
          <w:rFonts w:eastAsia="Times New Roman" w:cs="Times New Roman"/>
          <w:szCs w:val="24"/>
        </w:rPr>
        <w:t xml:space="preserve"> </w:t>
      </w:r>
    </w:p>
    <w:p w14:paraId="31C7D2E5"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31C7D2E6" w14:textId="77777777" w:rsidR="00EF69DF" w:rsidRDefault="00401636">
      <w:pPr>
        <w:spacing w:line="600" w:lineRule="auto"/>
        <w:ind w:firstLine="720"/>
        <w:contextualSpacing/>
        <w:jc w:val="both"/>
        <w:rPr>
          <w:rFonts w:eastAsia="Times New Roman" w:cs="Times New Roman"/>
          <w:szCs w:val="24"/>
        </w:rPr>
      </w:pPr>
      <w:r w:rsidRPr="00E3004D">
        <w:rPr>
          <w:rFonts w:eastAsia="Times New Roman" w:cs="Times New Roman"/>
          <w:b/>
          <w:szCs w:val="24"/>
        </w:rPr>
        <w:t xml:space="preserve">ΟΛΟΙ </w:t>
      </w:r>
      <w:r>
        <w:rPr>
          <w:rFonts w:eastAsia="Times New Roman" w:cs="Times New Roman"/>
          <w:b/>
          <w:szCs w:val="24"/>
        </w:rPr>
        <w:t xml:space="preserve">ΟΙ </w:t>
      </w:r>
      <w:r w:rsidRPr="00E3004D">
        <w:rPr>
          <w:rFonts w:eastAsia="Times New Roman" w:cs="Times New Roman"/>
          <w:b/>
          <w:szCs w:val="24"/>
        </w:rPr>
        <w:t>ΒΟΥΛΕΥΤΕΣ:</w:t>
      </w:r>
      <w:r>
        <w:rPr>
          <w:rFonts w:eastAsia="Times New Roman" w:cs="Times New Roman"/>
          <w:szCs w:val="24"/>
        </w:rPr>
        <w:t xml:space="preserve"> Μάλιστα, μάλιστα.</w:t>
      </w:r>
    </w:p>
    <w:p w14:paraId="31C7D2E7" w14:textId="77777777" w:rsidR="00EF69DF" w:rsidRDefault="00401636">
      <w:pPr>
        <w:spacing w:line="600" w:lineRule="auto"/>
        <w:ind w:firstLine="720"/>
        <w:contextualSpacing/>
        <w:jc w:val="both"/>
        <w:rPr>
          <w:rFonts w:eastAsia="Times New Roman" w:cs="Times New Roman"/>
          <w:szCs w:val="24"/>
        </w:rPr>
      </w:pPr>
      <w:r w:rsidRPr="00E3004D">
        <w:rPr>
          <w:rFonts w:eastAsia="Times New Roman" w:cs="Times New Roman"/>
          <w:b/>
          <w:szCs w:val="24"/>
        </w:rPr>
        <w:t>ΠΡΟΕΔΡΕΥΩΝ (Νικήτας Κακλαμάνης):</w:t>
      </w:r>
      <w:r w:rsidRPr="001C6A56">
        <w:rPr>
          <w:rFonts w:eastAsia="Times New Roman" w:cs="Times New Roman"/>
          <w:szCs w:val="24"/>
        </w:rPr>
        <w:t xml:space="preserve"> </w:t>
      </w:r>
      <w:r>
        <w:rPr>
          <w:rFonts w:eastAsia="Times New Roman" w:cs="Times New Roman"/>
          <w:szCs w:val="24"/>
        </w:rPr>
        <w:t>Σ</w:t>
      </w:r>
      <w:r>
        <w:rPr>
          <w:rFonts w:eastAsia="Times New Roman" w:cs="Times New Roman"/>
          <w:szCs w:val="24"/>
        </w:rPr>
        <w:t>υνεπώς η</w:t>
      </w:r>
      <w:r>
        <w:rPr>
          <w:rFonts w:eastAsia="Times New Roman" w:cs="Times New Roman"/>
          <w:szCs w:val="24"/>
        </w:rPr>
        <w:t xml:space="preserve"> Βουλή ενέκρινε</w:t>
      </w:r>
      <w:r>
        <w:rPr>
          <w:rFonts w:eastAsia="Times New Roman" w:cs="Times New Roman"/>
          <w:szCs w:val="24"/>
        </w:rPr>
        <w:t xml:space="preserve"> τη ζητηθείσα άδεια</w:t>
      </w:r>
      <w:r>
        <w:rPr>
          <w:rFonts w:eastAsia="Times New Roman" w:cs="Times New Roman"/>
          <w:szCs w:val="24"/>
        </w:rPr>
        <w:t>.</w:t>
      </w:r>
    </w:p>
    <w:p w14:paraId="31C7D2E8"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ο</w:t>
      </w:r>
      <w:r>
        <w:rPr>
          <w:rFonts w:eastAsia="Times New Roman" w:cs="Times New Roman"/>
          <w:szCs w:val="24"/>
        </w:rPr>
        <w:t xml:space="preserve"> Βουλευτής κ. Κωνσταντίνος </w:t>
      </w:r>
      <w:proofErr w:type="spellStart"/>
      <w:r>
        <w:rPr>
          <w:rFonts w:eastAsia="Times New Roman" w:cs="Times New Roman"/>
          <w:szCs w:val="24"/>
        </w:rPr>
        <w:t>Ζουράρις</w:t>
      </w:r>
      <w:proofErr w:type="spellEnd"/>
      <w:r>
        <w:rPr>
          <w:rFonts w:eastAsia="Times New Roman" w:cs="Times New Roman"/>
          <w:szCs w:val="24"/>
        </w:rPr>
        <w:t xml:space="preserve"> ζητεί άδεια ολιγοήμερης απουσίας από 25 </w:t>
      </w:r>
      <w:r>
        <w:rPr>
          <w:rFonts w:eastAsia="Times New Roman" w:cs="Times New Roman"/>
          <w:szCs w:val="24"/>
        </w:rPr>
        <w:t xml:space="preserve">Ιουνίου </w:t>
      </w:r>
      <w:r>
        <w:rPr>
          <w:rFonts w:eastAsia="Times New Roman" w:cs="Times New Roman"/>
          <w:szCs w:val="24"/>
        </w:rPr>
        <w:t>έως 29 Ιουνίου</w:t>
      </w:r>
      <w:r>
        <w:rPr>
          <w:rFonts w:eastAsia="Times New Roman" w:cs="Times New Roman"/>
          <w:szCs w:val="24"/>
        </w:rPr>
        <w:t xml:space="preserve"> 2018</w:t>
      </w:r>
      <w:r>
        <w:rPr>
          <w:rFonts w:eastAsia="Times New Roman" w:cs="Times New Roman"/>
          <w:szCs w:val="24"/>
        </w:rPr>
        <w:t>.</w:t>
      </w:r>
    </w:p>
    <w:p w14:paraId="31C7D2E9"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31C7D2EA" w14:textId="77777777" w:rsidR="00EF69DF" w:rsidRDefault="00401636">
      <w:pPr>
        <w:spacing w:line="600" w:lineRule="auto"/>
        <w:ind w:firstLine="720"/>
        <w:contextualSpacing/>
        <w:jc w:val="both"/>
        <w:rPr>
          <w:rFonts w:eastAsia="Times New Roman" w:cs="Times New Roman"/>
          <w:szCs w:val="24"/>
        </w:rPr>
      </w:pPr>
      <w:r w:rsidRPr="00E3004D">
        <w:rPr>
          <w:rFonts w:eastAsia="Times New Roman" w:cs="Times New Roman"/>
          <w:b/>
          <w:szCs w:val="24"/>
        </w:rPr>
        <w:t xml:space="preserve">ΟΛΟΙ </w:t>
      </w:r>
      <w:r>
        <w:rPr>
          <w:rFonts w:eastAsia="Times New Roman" w:cs="Times New Roman"/>
          <w:b/>
          <w:szCs w:val="24"/>
        </w:rPr>
        <w:t xml:space="preserve">ΟΙ </w:t>
      </w:r>
      <w:r w:rsidRPr="00E3004D">
        <w:rPr>
          <w:rFonts w:eastAsia="Times New Roman" w:cs="Times New Roman"/>
          <w:b/>
          <w:szCs w:val="24"/>
        </w:rPr>
        <w:t>ΒΟΥΛΕΥΤΕΣ:</w:t>
      </w:r>
      <w:r>
        <w:rPr>
          <w:rFonts w:eastAsia="Times New Roman" w:cs="Times New Roman"/>
          <w:szCs w:val="24"/>
        </w:rPr>
        <w:t xml:space="preserve"> Μάλιστα, μάλιστα.</w:t>
      </w:r>
    </w:p>
    <w:p w14:paraId="31C7D2EB"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η</w:t>
      </w:r>
      <w:r>
        <w:rPr>
          <w:rFonts w:eastAsia="Times New Roman" w:cs="Times New Roman"/>
          <w:szCs w:val="24"/>
        </w:rPr>
        <w:t xml:space="preserve"> Βουλή ενέκρινε</w:t>
      </w:r>
      <w:r>
        <w:rPr>
          <w:rFonts w:eastAsia="Times New Roman" w:cs="Times New Roman"/>
          <w:szCs w:val="24"/>
        </w:rPr>
        <w:t xml:space="preserve"> τη ζητηθείσα άδεια</w:t>
      </w:r>
      <w:r>
        <w:rPr>
          <w:rFonts w:eastAsia="Times New Roman" w:cs="Times New Roman"/>
          <w:szCs w:val="24"/>
        </w:rPr>
        <w:t>.</w:t>
      </w:r>
    </w:p>
    <w:p w14:paraId="31C7D2EC"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w:t>
      </w:r>
      <w:r>
        <w:rPr>
          <w:rFonts w:eastAsia="Times New Roman" w:cs="Times New Roman"/>
          <w:szCs w:val="24"/>
        </w:rPr>
        <w:t>ισερχόμαστε στη συζήτηση των</w:t>
      </w:r>
    </w:p>
    <w:p w14:paraId="31C7D2ED" w14:textId="77777777" w:rsidR="00EF69DF" w:rsidRDefault="00401636">
      <w:pPr>
        <w:spacing w:line="600" w:lineRule="auto"/>
        <w:ind w:firstLine="720"/>
        <w:contextualSpacing/>
        <w:jc w:val="center"/>
        <w:rPr>
          <w:rFonts w:eastAsia="Times New Roman" w:cs="Times New Roman"/>
          <w:b/>
          <w:szCs w:val="24"/>
        </w:rPr>
      </w:pPr>
      <w:r w:rsidRPr="00DF7721">
        <w:rPr>
          <w:rFonts w:eastAsia="Times New Roman" w:cs="Times New Roman"/>
          <w:b/>
          <w:szCs w:val="24"/>
        </w:rPr>
        <w:t>ΕΠΙΚΑΙΡΩΝ ΕΡΩΤΗΣΕΩΝ</w:t>
      </w:r>
    </w:p>
    <w:p w14:paraId="31C7D2EE"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Κατ’ αρχάς επιτρέψτε μου να σας ανακοινώσω τις επίκαιρες ερωτήσεις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τις οποίες υπάρχει η σχετική επιστολή από τον Γραμματέα της Κυβέρνησ</w:t>
      </w:r>
      <w:r>
        <w:rPr>
          <w:rFonts w:eastAsia="Times New Roman" w:cs="Times New Roman"/>
          <w:szCs w:val="24"/>
        </w:rPr>
        <w:t>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δεν θα συζητηθούν</w:t>
      </w:r>
      <w:r>
        <w:rPr>
          <w:rFonts w:eastAsia="Times New Roman" w:cs="Times New Roman"/>
          <w:szCs w:val="24"/>
        </w:rPr>
        <w:t>.</w:t>
      </w:r>
    </w:p>
    <w:p w14:paraId="31C7D2EF"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w:t>
      </w:r>
      <w:r>
        <w:rPr>
          <w:rFonts w:eastAsia="Times New Roman" w:cs="Times New Roman"/>
          <w:szCs w:val="24"/>
        </w:rPr>
        <w:t xml:space="preserve">ρίτη </w:t>
      </w:r>
      <w:r>
        <w:rPr>
          <w:rFonts w:eastAsia="Times New Roman" w:cs="Times New Roman"/>
          <w:szCs w:val="24"/>
        </w:rPr>
        <w:t xml:space="preserve">με αριθμό 1544/24-4-2018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Λέσβου της Νέας Δημοκρατίας κ. </w:t>
      </w:r>
      <w:r w:rsidRPr="004B6AF7">
        <w:rPr>
          <w:rFonts w:eastAsia="Times New Roman" w:cs="Times New Roman"/>
          <w:bCs/>
          <w:szCs w:val="24"/>
        </w:rPr>
        <w:t>Χαράλαμπου Αθανασίου</w:t>
      </w:r>
      <w:r>
        <w:rPr>
          <w:rFonts w:eastAsia="Times New Roman" w:cs="Times New Roman"/>
          <w:b/>
          <w:bCs/>
          <w:szCs w:val="24"/>
        </w:rPr>
        <w:t xml:space="preserve"> </w:t>
      </w:r>
      <w:r>
        <w:rPr>
          <w:rFonts w:eastAsia="Times New Roman" w:cs="Times New Roman"/>
          <w:szCs w:val="24"/>
        </w:rPr>
        <w:t xml:space="preserve">προς τον Υπουργό </w:t>
      </w:r>
      <w:r w:rsidRPr="004B6AF7">
        <w:rPr>
          <w:rFonts w:eastAsia="Times New Roman" w:cs="Times New Roman"/>
          <w:bCs/>
          <w:szCs w:val="24"/>
        </w:rPr>
        <w:t>Μεταναστευτικής Πολιτικής,</w:t>
      </w:r>
      <w:r>
        <w:rPr>
          <w:rFonts w:eastAsia="Times New Roman" w:cs="Times New Roman"/>
          <w:szCs w:val="24"/>
        </w:rPr>
        <w:t xml:space="preserve"> σχετικά με τη λήψη </w:t>
      </w:r>
      <w:r>
        <w:rPr>
          <w:rFonts w:eastAsia="Times New Roman" w:cs="Times New Roman"/>
          <w:szCs w:val="24"/>
        </w:rPr>
        <w:lastRenderedPageBreak/>
        <w:t xml:space="preserve">μέτρων προκειμένου να </w:t>
      </w:r>
      <w:proofErr w:type="spellStart"/>
      <w:r>
        <w:rPr>
          <w:rFonts w:eastAsia="Times New Roman" w:cs="Times New Roman"/>
          <w:szCs w:val="24"/>
        </w:rPr>
        <w:t>αποσυμφορηθούν</w:t>
      </w:r>
      <w:proofErr w:type="spellEnd"/>
      <w:r>
        <w:rPr>
          <w:rFonts w:eastAsia="Times New Roman" w:cs="Times New Roman"/>
          <w:szCs w:val="24"/>
        </w:rPr>
        <w:t xml:space="preserve"> τα νησιά του Ανατολικού Αιγαίου και ιδιαίτερα η Λέσβος με τη μεταφορά των μεταναστών στην Ηπειρωτική Ελλάδα, δεν θα συζητηθεί μετά από συνεννόηση του αρμοδίου Υπουργού και του Βουλευτή.</w:t>
      </w:r>
    </w:p>
    <w:p w14:paraId="31C7D2F0"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τρίτη </w:t>
      </w:r>
      <w:r>
        <w:rPr>
          <w:rFonts w:eastAsia="Times New Roman" w:cs="Times New Roman"/>
          <w:szCs w:val="24"/>
        </w:rPr>
        <w:t xml:space="preserve">με αριθμό 1671/21-5-2018 επίκαιρη ερώτηση </w:t>
      </w:r>
      <w:r>
        <w:rPr>
          <w:rFonts w:eastAsia="Times New Roman" w:cs="Times New Roman"/>
          <w:szCs w:val="24"/>
        </w:rPr>
        <w:t xml:space="preserve">πρώτου κύκλου </w:t>
      </w:r>
      <w:r>
        <w:rPr>
          <w:rFonts w:eastAsia="Times New Roman" w:cs="Times New Roman"/>
          <w:szCs w:val="24"/>
        </w:rPr>
        <w:t>του Η΄ Αντιπροέδρου της Βουλής και Βουλευτή Β΄ Πειραι</w:t>
      </w:r>
      <w:r>
        <w:rPr>
          <w:rFonts w:eastAsia="Times New Roman" w:cs="Times New Roman"/>
          <w:szCs w:val="24"/>
        </w:rPr>
        <w:t>ώς</w:t>
      </w:r>
      <w:r>
        <w:rPr>
          <w:rFonts w:eastAsia="Times New Roman" w:cs="Times New Roman"/>
          <w:szCs w:val="24"/>
        </w:rPr>
        <w:t xml:space="preserve"> των Ανεξαρτήτων Ελλήνων κ.</w:t>
      </w:r>
      <w:r>
        <w:rPr>
          <w:rFonts w:eastAsia="Times New Roman" w:cs="Times New Roman"/>
          <w:b/>
          <w:bCs/>
          <w:szCs w:val="24"/>
        </w:rPr>
        <w:t xml:space="preserve"> </w:t>
      </w:r>
      <w:r w:rsidRPr="004B6AF7">
        <w:rPr>
          <w:rFonts w:eastAsia="Times New Roman" w:cs="Times New Roman"/>
          <w:bCs/>
          <w:szCs w:val="24"/>
        </w:rPr>
        <w:t xml:space="preserve">Δημητρίου Καμμένου </w:t>
      </w:r>
      <w:r>
        <w:rPr>
          <w:rFonts w:eastAsia="Times New Roman" w:cs="Times New Roman"/>
          <w:szCs w:val="24"/>
        </w:rPr>
        <w:t xml:space="preserve">προς τον Υπουργό </w:t>
      </w:r>
      <w:r w:rsidRPr="004B6AF7">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 «Ποιήματα μίσους από παιδιά της μειονότητας σε τελετή στην Ξάνθη», δεν θα συζη</w:t>
      </w:r>
      <w:r>
        <w:rPr>
          <w:rFonts w:eastAsia="Times New Roman" w:cs="Times New Roman"/>
          <w:szCs w:val="24"/>
        </w:rPr>
        <w:t>τηθεί λόγω κωλύματος του αρμοδίου Υπουργού, ο οποίος θα βρίσκεται στο εξωτερικό.</w:t>
      </w:r>
    </w:p>
    <w:p w14:paraId="31C7D2F1"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1660/17-5-2018 επίκαιρη ερώτηση πρώτου κύκλου του Βουλευτή Α΄ Θεσσαλονίκης της Ένωσης Κεντρώων κ. </w:t>
      </w:r>
      <w:r w:rsidRPr="00CA2B51">
        <w:rPr>
          <w:rFonts w:eastAsia="Times New Roman" w:cs="Times New Roman"/>
          <w:bCs/>
          <w:szCs w:val="24"/>
        </w:rPr>
        <w:t xml:space="preserve">Ιωάννη </w:t>
      </w:r>
      <w:proofErr w:type="spellStart"/>
      <w:r w:rsidRPr="00CA2B51">
        <w:rPr>
          <w:rFonts w:eastAsia="Times New Roman" w:cs="Times New Roman"/>
          <w:bCs/>
          <w:szCs w:val="24"/>
        </w:rPr>
        <w:t>Σαρίδη</w:t>
      </w:r>
      <w:proofErr w:type="spellEnd"/>
      <w:r w:rsidRPr="00CA2B51">
        <w:rPr>
          <w:rFonts w:eastAsia="Times New Roman" w:cs="Times New Roman"/>
          <w:bCs/>
          <w:szCs w:val="24"/>
        </w:rPr>
        <w:t xml:space="preserve"> </w:t>
      </w:r>
      <w:r w:rsidRPr="00CA2B51">
        <w:rPr>
          <w:rFonts w:eastAsia="Times New Roman" w:cs="Times New Roman"/>
          <w:szCs w:val="24"/>
        </w:rPr>
        <w:t xml:space="preserve">προς τον Υπουργό </w:t>
      </w:r>
      <w:r w:rsidRPr="00CA2B51">
        <w:rPr>
          <w:rFonts w:eastAsia="Times New Roman" w:cs="Times New Roman"/>
          <w:bCs/>
          <w:szCs w:val="24"/>
        </w:rPr>
        <w:t>Παιδείας, Έρευνας και Θρησ</w:t>
      </w:r>
      <w:r w:rsidRPr="00CA2B51">
        <w:rPr>
          <w:rFonts w:eastAsia="Times New Roman" w:cs="Times New Roman"/>
          <w:bCs/>
          <w:szCs w:val="24"/>
        </w:rPr>
        <w:t>κευμάτων</w:t>
      </w:r>
      <w:r w:rsidRPr="00CA2B51">
        <w:rPr>
          <w:rFonts w:eastAsia="Times New Roman" w:cs="Times New Roman"/>
          <w:b/>
          <w:bCs/>
          <w:szCs w:val="24"/>
        </w:rPr>
        <w:t xml:space="preserve"> </w:t>
      </w:r>
      <w:r>
        <w:rPr>
          <w:rFonts w:eastAsia="Times New Roman" w:cs="Times New Roman"/>
          <w:szCs w:val="24"/>
        </w:rPr>
        <w:t xml:space="preserve">με </w:t>
      </w:r>
      <w:r>
        <w:rPr>
          <w:rFonts w:eastAsia="Times New Roman" w:cs="Times New Roman"/>
          <w:szCs w:val="24"/>
        </w:rPr>
        <w:lastRenderedPageBreak/>
        <w:t>θέμα: « δημοκρατικής εκπροσώπησης φοιτητών στο ΕΑΠ»</w:t>
      </w:r>
      <w:r>
        <w:rPr>
          <w:rFonts w:eastAsia="Times New Roman" w:cs="Times New Roman"/>
          <w:szCs w:val="24"/>
        </w:rPr>
        <w:t>,</w:t>
      </w:r>
      <w:r>
        <w:rPr>
          <w:rFonts w:eastAsia="Times New Roman" w:cs="Times New Roman"/>
          <w:szCs w:val="24"/>
        </w:rPr>
        <w:t xml:space="preserve"> δεν θα συζητηθεί λόγω κωλύματος του Υπουργού Παιδείας, θα βρίσκεται στο εξωτερικό.</w:t>
      </w:r>
    </w:p>
    <w:p w14:paraId="31C7D2F2"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Η πέμπτη με αριθμό 1640/15-5-2018 επίκαιρη ερώτηση δεύτερου κύκλου της Βουλευτού Επικρατείας της Νέας Δημοκρ</w:t>
      </w:r>
      <w:r>
        <w:rPr>
          <w:rFonts w:eastAsia="Times New Roman" w:cs="Times New Roman"/>
          <w:szCs w:val="24"/>
        </w:rPr>
        <w:t>ατίας κ</w:t>
      </w:r>
      <w:r>
        <w:rPr>
          <w:rFonts w:eastAsia="Times New Roman" w:cs="Times New Roman"/>
          <w:szCs w:val="24"/>
        </w:rPr>
        <w:t>.</w:t>
      </w:r>
      <w:r>
        <w:rPr>
          <w:rFonts w:eastAsia="Times New Roman" w:cs="Times New Roman"/>
          <w:szCs w:val="24"/>
        </w:rPr>
        <w:t xml:space="preserve"> </w:t>
      </w:r>
      <w:r w:rsidRPr="00CA2B51">
        <w:rPr>
          <w:rFonts w:eastAsia="Times New Roman" w:cs="Times New Roman"/>
          <w:bCs/>
          <w:szCs w:val="24"/>
        </w:rPr>
        <w:t xml:space="preserve">Νίκης </w:t>
      </w:r>
      <w:proofErr w:type="spellStart"/>
      <w:r w:rsidRPr="00CA2B51">
        <w:rPr>
          <w:rFonts w:eastAsia="Times New Roman" w:cs="Times New Roman"/>
          <w:bCs/>
          <w:szCs w:val="24"/>
        </w:rPr>
        <w:t>Κεραμέως</w:t>
      </w:r>
      <w:proofErr w:type="spellEnd"/>
      <w:r w:rsidRPr="00CA2B51">
        <w:rPr>
          <w:rFonts w:eastAsia="Times New Roman" w:cs="Times New Roman"/>
          <w:b/>
          <w:szCs w:val="24"/>
        </w:rPr>
        <w:t xml:space="preserve"> </w:t>
      </w:r>
      <w:r w:rsidRPr="00D4783A">
        <w:rPr>
          <w:rFonts w:eastAsia="Times New Roman" w:cs="Times New Roman"/>
          <w:szCs w:val="24"/>
        </w:rPr>
        <w:t>προς τον Υπουργό</w:t>
      </w:r>
      <w:r w:rsidRPr="00CA2B51">
        <w:rPr>
          <w:rFonts w:eastAsia="Times New Roman" w:cs="Times New Roman"/>
          <w:b/>
          <w:szCs w:val="24"/>
        </w:rPr>
        <w:t xml:space="preserve"> </w:t>
      </w:r>
      <w:r w:rsidRPr="00CA2B51">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 xml:space="preserve">με θέμα: «Έχει τελικά κάποιο σχέδιο η Κυβέρνηση για τον τρόπο εισαγωγής στην </w:t>
      </w:r>
      <w:r>
        <w:rPr>
          <w:rFonts w:eastAsia="Times New Roman" w:cs="Times New Roman"/>
          <w:szCs w:val="24"/>
        </w:rPr>
        <w:t>τ</w:t>
      </w:r>
      <w:r>
        <w:rPr>
          <w:rFonts w:eastAsia="Times New Roman" w:cs="Times New Roman"/>
          <w:szCs w:val="24"/>
        </w:rPr>
        <w:t>ριτοβάθμια εκπαίδευση;»</w:t>
      </w:r>
      <w:r>
        <w:rPr>
          <w:rFonts w:eastAsia="Times New Roman" w:cs="Times New Roman"/>
          <w:szCs w:val="24"/>
        </w:rPr>
        <w:t>,</w:t>
      </w:r>
      <w:r>
        <w:rPr>
          <w:rFonts w:eastAsia="Times New Roman" w:cs="Times New Roman"/>
          <w:szCs w:val="24"/>
        </w:rPr>
        <w:t xml:space="preserve"> δεν θα συζητηθεί λόγω κωλύματος του Υπουργού Παιδείας. Αιτία απουσία στο εξω</w:t>
      </w:r>
      <w:r>
        <w:rPr>
          <w:rFonts w:eastAsia="Times New Roman" w:cs="Times New Roman"/>
          <w:szCs w:val="24"/>
        </w:rPr>
        <w:t>τερικό.</w:t>
      </w:r>
    </w:p>
    <w:p w14:paraId="31C7D2F3" w14:textId="77777777" w:rsidR="00EF69DF" w:rsidRDefault="00401636">
      <w:pPr>
        <w:spacing w:line="600" w:lineRule="auto"/>
        <w:ind w:firstLine="720"/>
        <w:contextualSpacing/>
        <w:jc w:val="both"/>
        <w:rPr>
          <w:rFonts w:eastAsia="Times New Roman" w:cs="Times New Roman"/>
          <w:szCs w:val="24"/>
        </w:rPr>
      </w:pPr>
      <w:r w:rsidRPr="00CA2B51">
        <w:rPr>
          <w:rFonts w:eastAsia="Times New Roman" w:cs="Times New Roman"/>
          <w:szCs w:val="24"/>
        </w:rPr>
        <w:t xml:space="preserve">Η </w:t>
      </w:r>
      <w:r>
        <w:rPr>
          <w:rFonts w:eastAsia="Times New Roman" w:cs="Times New Roman"/>
          <w:szCs w:val="24"/>
        </w:rPr>
        <w:t>έκτη με αριθμό 1618/8-5-2018 ε</w:t>
      </w:r>
      <w:r w:rsidRPr="00CA2B51">
        <w:rPr>
          <w:rFonts w:eastAsia="Times New Roman" w:cs="Times New Roman"/>
          <w:szCs w:val="24"/>
        </w:rPr>
        <w:t xml:space="preserve">πίκαιρη </w:t>
      </w:r>
      <w:r>
        <w:rPr>
          <w:rFonts w:eastAsia="Times New Roman" w:cs="Times New Roman"/>
          <w:szCs w:val="24"/>
        </w:rPr>
        <w:t>ε</w:t>
      </w:r>
      <w:r w:rsidRPr="00CA2B51">
        <w:rPr>
          <w:rFonts w:eastAsia="Times New Roman" w:cs="Times New Roman"/>
          <w:szCs w:val="24"/>
        </w:rPr>
        <w:t xml:space="preserve">ρώτηση </w:t>
      </w:r>
      <w:r>
        <w:rPr>
          <w:rFonts w:eastAsia="Times New Roman" w:cs="Times New Roman"/>
          <w:szCs w:val="24"/>
        </w:rPr>
        <w:t xml:space="preserve">δεύτερου κύκλου </w:t>
      </w:r>
      <w:r w:rsidRPr="00CA2B51">
        <w:rPr>
          <w:rFonts w:eastAsia="Times New Roman" w:cs="Times New Roman"/>
          <w:szCs w:val="24"/>
        </w:rPr>
        <w:t>του Βουλευτή Αχαΐας του Κομμουνιστικού Κόμματος Ελλάδ</w:t>
      </w:r>
      <w:r>
        <w:rPr>
          <w:rFonts w:eastAsia="Times New Roman" w:cs="Times New Roman"/>
          <w:szCs w:val="24"/>
        </w:rPr>
        <w:t>α</w:t>
      </w:r>
      <w:r w:rsidRPr="00CA2B51">
        <w:rPr>
          <w:rFonts w:eastAsia="Times New Roman" w:cs="Times New Roman"/>
          <w:szCs w:val="24"/>
        </w:rPr>
        <w:t xml:space="preserve">ς κ. </w:t>
      </w:r>
      <w:r w:rsidRPr="00CA2B51">
        <w:rPr>
          <w:rFonts w:eastAsia="Times New Roman" w:cs="Times New Roman"/>
          <w:bCs/>
          <w:szCs w:val="24"/>
        </w:rPr>
        <w:t xml:space="preserve">Νικολάου </w:t>
      </w:r>
      <w:proofErr w:type="spellStart"/>
      <w:r w:rsidRPr="00CA2B51">
        <w:rPr>
          <w:rFonts w:eastAsia="Times New Roman" w:cs="Times New Roman"/>
          <w:bCs/>
          <w:szCs w:val="24"/>
        </w:rPr>
        <w:t>Καραθανασόπουλου</w:t>
      </w:r>
      <w:proofErr w:type="spellEnd"/>
      <w:r w:rsidRPr="00CA2B51">
        <w:rPr>
          <w:rFonts w:eastAsia="Times New Roman" w:cs="Times New Roman"/>
          <w:b/>
          <w:bCs/>
          <w:szCs w:val="24"/>
        </w:rPr>
        <w:t xml:space="preserve"> </w:t>
      </w:r>
      <w:r w:rsidRPr="00CA2B51">
        <w:rPr>
          <w:rFonts w:eastAsia="Times New Roman" w:cs="Times New Roman"/>
          <w:szCs w:val="24"/>
        </w:rPr>
        <w:t>προς τον Υπουργό</w:t>
      </w:r>
      <w:r w:rsidRPr="00CA2B51">
        <w:rPr>
          <w:rFonts w:eastAsia="Times New Roman" w:cs="Times New Roman"/>
          <w:b/>
          <w:bCs/>
          <w:szCs w:val="24"/>
        </w:rPr>
        <w:t xml:space="preserve"> </w:t>
      </w:r>
      <w:r w:rsidRPr="00CA2B51">
        <w:rPr>
          <w:rFonts w:eastAsia="Times New Roman" w:cs="Times New Roman"/>
          <w:bCs/>
          <w:szCs w:val="24"/>
        </w:rPr>
        <w:t>Παιδείας, Έρευνας και Θρησκευ</w:t>
      </w:r>
      <w:r w:rsidRPr="00CA2B51">
        <w:rPr>
          <w:rFonts w:eastAsia="Times New Roman" w:cs="Times New Roman"/>
          <w:bCs/>
          <w:szCs w:val="24"/>
        </w:rPr>
        <w:lastRenderedPageBreak/>
        <w:t>μάτων,</w:t>
      </w:r>
      <w:r w:rsidRPr="00CA2B51">
        <w:rPr>
          <w:rFonts w:eastAsia="Times New Roman" w:cs="Times New Roman"/>
          <w:b/>
          <w:bCs/>
          <w:szCs w:val="24"/>
        </w:rPr>
        <w:t xml:space="preserve"> </w:t>
      </w:r>
      <w:r w:rsidRPr="00CA2B51">
        <w:rPr>
          <w:rFonts w:eastAsia="Times New Roman" w:cs="Times New Roman"/>
          <w:szCs w:val="24"/>
        </w:rPr>
        <w:t>με θέμα: «Προβλήματα</w:t>
      </w:r>
      <w:r>
        <w:rPr>
          <w:rFonts w:eastAsia="Times New Roman" w:cs="Times New Roman"/>
          <w:szCs w:val="24"/>
        </w:rPr>
        <w:t xml:space="preserve"> του τμήματος Αρχιτεκτονικής του Πανεπιστημίου Πατρών»</w:t>
      </w:r>
      <w:r>
        <w:rPr>
          <w:rFonts w:eastAsia="Times New Roman" w:cs="Times New Roman"/>
          <w:szCs w:val="24"/>
        </w:rPr>
        <w:t>,</w:t>
      </w:r>
      <w:r>
        <w:rPr>
          <w:rFonts w:eastAsia="Times New Roman" w:cs="Times New Roman"/>
          <w:szCs w:val="24"/>
        </w:rPr>
        <w:t xml:space="preserve"> δεν θα συζητηθεί λόγω κωλύματος του Υπουργού Παιδείας. Αιτία απουσία στο εξωτερικό.</w:t>
      </w:r>
    </w:p>
    <w:p w14:paraId="31C7D2F4"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Η τέταρτη με αριθμό 1589/3-5-2018 επίκαιρη ερώτηση δεύτερου κύκλου του Βουλευτή Αρκαδίας της Δημοκρατικής Συμπαράταξ</w:t>
      </w:r>
      <w:r>
        <w:rPr>
          <w:rFonts w:eastAsia="Times New Roman" w:cs="Times New Roman"/>
          <w:szCs w:val="24"/>
        </w:rPr>
        <w:t xml:space="preserve">ης ΠΑΣΟΚ – ΔΗΜΑΡ κ. </w:t>
      </w:r>
      <w:r w:rsidRPr="00CA2B51">
        <w:rPr>
          <w:rFonts w:eastAsia="Times New Roman" w:cs="Times New Roman"/>
          <w:bCs/>
          <w:szCs w:val="24"/>
        </w:rPr>
        <w:t xml:space="preserve">Οδυσσέα Κωνσταντινόπουλου </w:t>
      </w:r>
      <w:r>
        <w:rPr>
          <w:rFonts w:eastAsia="Times New Roman" w:cs="Times New Roman"/>
          <w:szCs w:val="24"/>
        </w:rPr>
        <w:t xml:space="preserve">προς τον Υπουργό </w:t>
      </w:r>
      <w:r>
        <w:rPr>
          <w:rFonts w:eastAsia="Times New Roman" w:cs="Times New Roman"/>
          <w:b/>
          <w:bCs/>
          <w:szCs w:val="24"/>
        </w:rPr>
        <w:t> </w:t>
      </w:r>
      <w:r w:rsidRPr="00CA2B51">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 xml:space="preserve">με θέμα: «Ελεγχόμενη </w:t>
      </w:r>
      <w:proofErr w:type="spellStart"/>
      <w:r>
        <w:rPr>
          <w:rFonts w:eastAsia="Times New Roman" w:cs="Times New Roman"/>
          <w:szCs w:val="24"/>
        </w:rPr>
        <w:t>χωροθέτηση</w:t>
      </w:r>
      <w:proofErr w:type="spellEnd"/>
      <w:r>
        <w:rPr>
          <w:rFonts w:eastAsia="Times New Roman" w:cs="Times New Roman"/>
          <w:szCs w:val="24"/>
        </w:rPr>
        <w:t xml:space="preserve"> των θερμοκηπίων παραγωγής και της μεταποιητικής μονάδας επεξεργασίας και παραγωγής τελικών προϊόντων φαρμακευτικής κάνναβης»</w:t>
      </w:r>
      <w:r>
        <w:rPr>
          <w:rFonts w:eastAsia="Times New Roman" w:cs="Times New Roman"/>
          <w:szCs w:val="24"/>
        </w:rPr>
        <w:t>,</w:t>
      </w:r>
      <w:r>
        <w:rPr>
          <w:rFonts w:eastAsia="Times New Roman" w:cs="Times New Roman"/>
          <w:szCs w:val="24"/>
        </w:rPr>
        <w:t xml:space="preserve"> δεν θα σ</w:t>
      </w:r>
      <w:r>
        <w:rPr>
          <w:rFonts w:eastAsia="Times New Roman" w:cs="Times New Roman"/>
          <w:szCs w:val="24"/>
        </w:rPr>
        <w:t xml:space="preserve">υζητηθεί λόγω κωλύματος του Αναπληρωτού Υπουργού Οικονομίας και Ανάπτυξης κ. Αλεξάνδρου </w:t>
      </w:r>
      <w:proofErr w:type="spellStart"/>
      <w:r>
        <w:rPr>
          <w:rFonts w:eastAsia="Times New Roman" w:cs="Times New Roman"/>
          <w:szCs w:val="24"/>
        </w:rPr>
        <w:t>Χαρίτση</w:t>
      </w:r>
      <w:proofErr w:type="spellEnd"/>
      <w:r>
        <w:rPr>
          <w:rFonts w:eastAsia="Times New Roman" w:cs="Times New Roman"/>
          <w:szCs w:val="24"/>
        </w:rPr>
        <w:t>.</w:t>
      </w:r>
    </w:p>
    <w:p w14:paraId="31C7D2F5"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4297/12-3-2018 ερώτηση των </w:t>
      </w:r>
      <w:r>
        <w:rPr>
          <w:rFonts w:eastAsia="Times New Roman" w:cs="Times New Roman"/>
          <w:szCs w:val="24"/>
        </w:rPr>
        <w:t>κύκλου των α</w:t>
      </w:r>
      <w:r>
        <w:rPr>
          <w:rFonts w:eastAsia="Times New Roman" w:cs="Times New Roman"/>
          <w:szCs w:val="24"/>
        </w:rPr>
        <w:t>ναφορών</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ρωτήσεων του Βουλευτή Β΄ Αθηνών της Δημοκρατικής Συμπαράταξης ΠΑΣΟΚ – ΔΗΜΑΡ κ. </w:t>
      </w:r>
      <w:r w:rsidRPr="00CA2B51">
        <w:rPr>
          <w:rFonts w:eastAsia="Times New Roman" w:cs="Times New Roman"/>
          <w:bCs/>
          <w:szCs w:val="24"/>
        </w:rPr>
        <w:t>Γεωργίου -</w:t>
      </w:r>
      <w:r w:rsidRPr="00CA2B51">
        <w:rPr>
          <w:rFonts w:eastAsia="Times New Roman" w:cs="Times New Roman"/>
          <w:bCs/>
          <w:szCs w:val="24"/>
        </w:rPr>
        <w:t xml:space="preserve"> Δημητρίου Καρρά</w:t>
      </w:r>
      <w:r w:rsidRPr="00CA2B51">
        <w:rPr>
          <w:rFonts w:eastAsia="Times New Roman" w:cs="Times New Roman"/>
          <w:b/>
          <w:bCs/>
          <w:szCs w:val="24"/>
        </w:rPr>
        <w:t xml:space="preserve"> </w:t>
      </w:r>
      <w:r w:rsidRPr="00CA2B51">
        <w:rPr>
          <w:rFonts w:eastAsia="Times New Roman" w:cs="Times New Roman"/>
          <w:szCs w:val="24"/>
        </w:rPr>
        <w:t xml:space="preserve">προς τον </w:t>
      </w:r>
      <w:r w:rsidRPr="00CA2B51">
        <w:rPr>
          <w:rFonts w:eastAsia="Times New Roman" w:cs="Times New Roman"/>
          <w:szCs w:val="24"/>
        </w:rPr>
        <w:lastRenderedPageBreak/>
        <w:t>Υπουργό</w:t>
      </w:r>
      <w:r w:rsidRPr="00CA2B51">
        <w:rPr>
          <w:rFonts w:eastAsia="Times New Roman" w:cs="Times New Roman"/>
          <w:b/>
          <w:bCs/>
          <w:szCs w:val="24"/>
        </w:rPr>
        <w:t xml:space="preserve"> </w:t>
      </w:r>
      <w:r w:rsidRPr="00CA2B51">
        <w:rPr>
          <w:rFonts w:eastAsia="Times New Roman" w:cs="Times New Roman"/>
          <w:bCs/>
          <w:szCs w:val="24"/>
        </w:rPr>
        <w:t>Οικονομίας και Ανάπτυξης,</w:t>
      </w:r>
      <w:r w:rsidRPr="00CA2B51">
        <w:rPr>
          <w:rFonts w:eastAsia="Times New Roman" w:cs="Times New Roman"/>
          <w:b/>
          <w:bCs/>
          <w:szCs w:val="24"/>
        </w:rPr>
        <w:t xml:space="preserve"> </w:t>
      </w:r>
      <w:r w:rsidRPr="00CA2B51">
        <w:rPr>
          <w:rFonts w:eastAsia="Times New Roman" w:cs="Times New Roman"/>
          <w:szCs w:val="24"/>
        </w:rPr>
        <w:t>σχετικά με τις προθέσ</w:t>
      </w:r>
      <w:r>
        <w:rPr>
          <w:rFonts w:eastAsia="Times New Roman" w:cs="Times New Roman"/>
          <w:szCs w:val="24"/>
        </w:rPr>
        <w:t>εις της Κυβέρνησης των ΗΠΑ να επιβάλλει εισαγωγικούς δασμούς και τις επιπτώσεις του μέτρου στις ελληνικές εξαγωγές, δεν θα συζητηθεί λόγω κωλύματος του Αναπληρωτού Υπουργού Οι</w:t>
      </w:r>
      <w:r>
        <w:rPr>
          <w:rFonts w:eastAsia="Times New Roman" w:cs="Times New Roman"/>
          <w:szCs w:val="24"/>
        </w:rPr>
        <w:t xml:space="preserve">κονομίας και Ανάπτυξης κ. Αλεξάνδρου </w:t>
      </w:r>
      <w:proofErr w:type="spellStart"/>
      <w:r>
        <w:rPr>
          <w:rFonts w:eastAsia="Times New Roman" w:cs="Times New Roman"/>
          <w:szCs w:val="24"/>
        </w:rPr>
        <w:t>Χαρίτση</w:t>
      </w:r>
      <w:proofErr w:type="spellEnd"/>
      <w:r>
        <w:rPr>
          <w:rFonts w:eastAsia="Times New Roman" w:cs="Times New Roman"/>
          <w:szCs w:val="24"/>
        </w:rPr>
        <w:t>.</w:t>
      </w:r>
    </w:p>
    <w:p w14:paraId="31C7D2F6"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1674/21-5-2018 επίκαιρη ερώτηση πρώτου κύκλου του Βουλευτή Λασιθίου της Νέας Δημοκρατίας κ. </w:t>
      </w:r>
      <w:r w:rsidRPr="00CA2B51">
        <w:rPr>
          <w:rFonts w:eastAsia="Times New Roman" w:cs="Times New Roman"/>
          <w:bCs/>
          <w:szCs w:val="24"/>
        </w:rPr>
        <w:t xml:space="preserve">Ιωάννη </w:t>
      </w:r>
      <w:proofErr w:type="spellStart"/>
      <w:r w:rsidRPr="00CA2B51">
        <w:rPr>
          <w:rFonts w:eastAsia="Times New Roman" w:cs="Times New Roman"/>
          <w:bCs/>
          <w:szCs w:val="24"/>
        </w:rPr>
        <w:t>Πλακιωτάκη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CA2B51">
        <w:rPr>
          <w:rFonts w:eastAsia="Times New Roman" w:cs="Times New Roman"/>
          <w:bCs/>
          <w:szCs w:val="24"/>
        </w:rPr>
        <w:t>Ναυτιλίας και Νησιωτικής Πολιτικής,</w:t>
      </w:r>
      <w:r>
        <w:rPr>
          <w:rFonts w:eastAsia="Times New Roman" w:cs="Times New Roman"/>
          <w:szCs w:val="24"/>
        </w:rPr>
        <w:t xml:space="preserve"> με θέμα: «Αξιοποίηση </w:t>
      </w:r>
      <w:r>
        <w:rPr>
          <w:rFonts w:eastAsia="Times New Roman" w:cs="Times New Roman"/>
          <w:szCs w:val="24"/>
        </w:rPr>
        <w:t>χ</w:t>
      </w:r>
      <w:r>
        <w:rPr>
          <w:rFonts w:eastAsia="Times New Roman" w:cs="Times New Roman"/>
          <w:szCs w:val="24"/>
        </w:rPr>
        <w:t>ρηματοδ</w:t>
      </w:r>
      <w:r>
        <w:rPr>
          <w:rFonts w:eastAsia="Times New Roman" w:cs="Times New Roman"/>
          <w:szCs w:val="24"/>
        </w:rPr>
        <w:t xml:space="preserve">οτήσεων από </w:t>
      </w:r>
      <w:r>
        <w:rPr>
          <w:rFonts w:eastAsia="Times New Roman" w:cs="Times New Roman"/>
          <w:szCs w:val="24"/>
        </w:rPr>
        <w:t>τ</w:t>
      </w:r>
      <w:r>
        <w:rPr>
          <w:rFonts w:eastAsia="Times New Roman" w:cs="Times New Roman"/>
          <w:szCs w:val="24"/>
        </w:rPr>
        <w:t>αμεία Ε</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την προμήθεια νέων σκαφών του Λιμενικού Σώματος – Ελληνικής Ακτοφυλακής για την ενίσχυση της επιτήρησης των θαλασσίων συνόρων, την αποτελεσματική έρευνα και διάσωση και την καταπολέμηση του εγκλήματος στη θάλασσα», δεν θα συζητη</w:t>
      </w:r>
      <w:r>
        <w:rPr>
          <w:rFonts w:eastAsia="Times New Roman" w:cs="Times New Roman"/>
          <w:szCs w:val="24"/>
        </w:rPr>
        <w:t xml:space="preserve">θεί λόγω κωλύματος του Υπουργού Ναυτιλίας και Νησιωτικής Πολιτικής, κ. </w:t>
      </w:r>
      <w:proofErr w:type="spellStart"/>
      <w:r>
        <w:rPr>
          <w:rFonts w:eastAsia="Times New Roman" w:cs="Times New Roman"/>
          <w:szCs w:val="24"/>
        </w:rPr>
        <w:t>Κουρουμπλή</w:t>
      </w:r>
      <w:proofErr w:type="spellEnd"/>
      <w:r>
        <w:rPr>
          <w:rFonts w:eastAsia="Times New Roman" w:cs="Times New Roman"/>
          <w:szCs w:val="24"/>
        </w:rPr>
        <w:t>.</w:t>
      </w:r>
    </w:p>
    <w:p w14:paraId="31C7D2F7" w14:textId="77777777" w:rsidR="00EF69DF" w:rsidRDefault="00EF69DF">
      <w:pPr>
        <w:spacing w:line="600" w:lineRule="auto"/>
        <w:ind w:firstLine="720"/>
        <w:contextualSpacing/>
        <w:jc w:val="both"/>
        <w:rPr>
          <w:rFonts w:eastAsia="Times New Roman" w:cs="Times New Roman"/>
          <w:szCs w:val="24"/>
        </w:rPr>
      </w:pPr>
    </w:p>
    <w:p w14:paraId="31C7D2F8"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Αρχίζουμε τη συζήτηση με τη</w:t>
      </w:r>
      <w:r>
        <w:rPr>
          <w:rFonts w:eastAsia="Times New Roman" w:cs="Times New Roman"/>
          <w:szCs w:val="24"/>
        </w:rPr>
        <w:t xml:space="preserve"> δεύτερη με αριθμό 1692/22-5-2018 επίκαιρη ερώτηση δεύτερου κύκλου του Βουλευτή Αχαΐας της Δημοκρατικής Συμπαράταξης ΠΑΣΟΚ – ΔΗΜΑΡ κ. </w:t>
      </w:r>
      <w:r w:rsidRPr="00CA2B51">
        <w:rPr>
          <w:rFonts w:eastAsia="Times New Roman" w:cs="Times New Roman"/>
          <w:bCs/>
          <w:szCs w:val="24"/>
        </w:rPr>
        <w:t xml:space="preserve">Θεόδωρου </w:t>
      </w:r>
      <w:r w:rsidRPr="00CA2B51">
        <w:rPr>
          <w:rFonts w:eastAsia="Times New Roman" w:cs="Times New Roman"/>
          <w:bCs/>
          <w:szCs w:val="24"/>
        </w:rPr>
        <w:t>Παπαθεοδώρου</w:t>
      </w:r>
      <w:r>
        <w:rPr>
          <w:rFonts w:eastAsia="Times New Roman" w:cs="Times New Roman"/>
          <w:b/>
          <w:bCs/>
          <w:szCs w:val="24"/>
        </w:rPr>
        <w:t xml:space="preserve"> </w:t>
      </w:r>
      <w:r>
        <w:rPr>
          <w:rFonts w:eastAsia="Times New Roman" w:cs="Times New Roman"/>
          <w:szCs w:val="24"/>
        </w:rPr>
        <w:t>προς τον</w:t>
      </w:r>
      <w:r w:rsidRPr="00552058">
        <w:rPr>
          <w:rFonts w:eastAsia="Times New Roman" w:cs="Times New Roman"/>
          <w:szCs w:val="24"/>
        </w:rPr>
        <w:t xml:space="preserve"> Υπουργό</w:t>
      </w:r>
      <w:r w:rsidRPr="00CA2B51">
        <w:rPr>
          <w:rFonts w:eastAsia="Times New Roman" w:cs="Times New Roman"/>
          <w:b/>
          <w:szCs w:val="24"/>
        </w:rPr>
        <w:t xml:space="preserve"> </w:t>
      </w:r>
      <w:r w:rsidRPr="00CA2B51">
        <w:rPr>
          <w:rFonts w:eastAsia="Times New Roman" w:cs="Times New Roman"/>
          <w:bCs/>
          <w:szCs w:val="24"/>
        </w:rPr>
        <w:t> Ψηφιακής Πολιτικής, Τηλεπικοινωνιών και Ενημέρωσης,</w:t>
      </w:r>
      <w:r>
        <w:rPr>
          <w:rFonts w:eastAsia="Times New Roman" w:cs="Times New Roman"/>
          <w:b/>
          <w:bCs/>
          <w:szCs w:val="24"/>
        </w:rPr>
        <w:t xml:space="preserve"> </w:t>
      </w:r>
      <w:r>
        <w:rPr>
          <w:rFonts w:eastAsia="Times New Roman" w:cs="Times New Roman"/>
          <w:szCs w:val="24"/>
        </w:rPr>
        <w:t>με θέμα: «Κατασκευή ψευδών ειδήσεων (</w:t>
      </w:r>
      <w:proofErr w:type="spellStart"/>
      <w:r>
        <w:rPr>
          <w:rFonts w:eastAsia="Times New Roman" w:cs="Times New Roman"/>
          <w:szCs w:val="24"/>
        </w:rPr>
        <w:t>fake</w:t>
      </w:r>
      <w:proofErr w:type="spellEnd"/>
      <w:r>
        <w:rPr>
          <w:rFonts w:eastAsia="Times New Roman" w:cs="Times New Roman"/>
          <w:szCs w:val="24"/>
        </w:rPr>
        <w:t xml:space="preserve"> </w:t>
      </w:r>
      <w:proofErr w:type="spellStart"/>
      <w:r>
        <w:rPr>
          <w:rFonts w:eastAsia="Times New Roman" w:cs="Times New Roman"/>
          <w:szCs w:val="24"/>
        </w:rPr>
        <w:t>news</w:t>
      </w:r>
      <w:proofErr w:type="spellEnd"/>
      <w:r>
        <w:rPr>
          <w:rFonts w:eastAsia="Times New Roman" w:cs="Times New Roman"/>
          <w:szCs w:val="24"/>
        </w:rPr>
        <w:t>) με τη συμμετοχή Ελλήνων αξιωματούχων και την αρωγή κρατικών ΜΜΕ».</w:t>
      </w:r>
    </w:p>
    <w:p w14:paraId="31C7D2F9"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Υπουργός Ψηφιακής Πολιτικής, Τη</w:t>
      </w:r>
      <w:r>
        <w:rPr>
          <w:rFonts w:eastAsia="Times New Roman" w:cs="Times New Roman"/>
          <w:szCs w:val="24"/>
        </w:rPr>
        <w:t>λεπικοινωνιών και Ενημέρωσης, κ. Νικόλαος Παππάς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 οποίος</w:t>
      </w:r>
      <w:r>
        <w:rPr>
          <w:rFonts w:eastAsia="Times New Roman" w:cs="Times New Roman"/>
          <w:szCs w:val="24"/>
        </w:rPr>
        <w:t xml:space="preserve"> είναι παρών.</w:t>
      </w:r>
    </w:p>
    <w:p w14:paraId="31C7D2FA"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Κύριε Παπαθεοδώρου έχετε τον λόγο.</w:t>
      </w:r>
    </w:p>
    <w:p w14:paraId="31C7D2FB" w14:textId="77777777" w:rsidR="00EF69DF" w:rsidRDefault="00401636">
      <w:pPr>
        <w:spacing w:line="600" w:lineRule="auto"/>
        <w:ind w:firstLine="720"/>
        <w:contextualSpacing/>
        <w:jc w:val="both"/>
        <w:rPr>
          <w:rFonts w:eastAsia="Times New Roman" w:cs="Times New Roman"/>
          <w:szCs w:val="24"/>
        </w:rPr>
      </w:pPr>
      <w:r w:rsidRPr="00992622">
        <w:rPr>
          <w:rFonts w:eastAsia="Times New Roman" w:cs="Times New Roman"/>
          <w:b/>
          <w:szCs w:val="24"/>
        </w:rPr>
        <w:t>ΘΕΟΔΩΡΟΣ ΠΑΠΑΘΕΟΔΩΡΟΥ:</w:t>
      </w:r>
      <w:r>
        <w:rPr>
          <w:rFonts w:eastAsia="Times New Roman" w:cs="Times New Roman"/>
          <w:szCs w:val="24"/>
        </w:rPr>
        <w:t xml:space="preserve"> Ευχαριστώ, κύριε Πρόεδρε, κύριοι Υπουργοί.</w:t>
      </w:r>
    </w:p>
    <w:p w14:paraId="31C7D2FC"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Η ερώτησή μου, κύριε Υπουργέ, αναφέρεται σε ένα περιστατικό</w:t>
      </w:r>
      <w:r>
        <w:rPr>
          <w:rFonts w:eastAsia="Times New Roman" w:cs="Times New Roman"/>
          <w:szCs w:val="24"/>
        </w:rPr>
        <w:t>,</w:t>
      </w:r>
      <w:r>
        <w:rPr>
          <w:rFonts w:eastAsia="Times New Roman" w:cs="Times New Roman"/>
          <w:szCs w:val="24"/>
        </w:rPr>
        <w:t xml:space="preserve"> το οποίο έλαβε χώρα στ</w:t>
      </w:r>
      <w:r>
        <w:rPr>
          <w:rFonts w:eastAsia="Times New Roman" w:cs="Times New Roman"/>
          <w:szCs w:val="24"/>
        </w:rPr>
        <w:t>ις 17 Σεπτεμβρίου 2016 κατά τη διάρκεια της παραμονής σας στη Νέα Υόρκη και εμπλέκει δύο Έλληνες δημοσιογράφους, έναν σύμβουλό σας, το ΑΠΕ και τις αμερικανικές αρχές.</w:t>
      </w:r>
    </w:p>
    <w:p w14:paraId="31C7D2FD"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τα ερωτήματα που ανακύπτουν είναι πολλά και μοιάζουν να παραπέμπουν σε </w:t>
      </w:r>
      <w:r>
        <w:rPr>
          <w:rFonts w:eastAsia="Times New Roman" w:cs="Times New Roman"/>
          <w:szCs w:val="24"/>
          <w:lang w:val="en-US"/>
        </w:rPr>
        <w:t>fake</w:t>
      </w:r>
      <w:r w:rsidRPr="0099262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r>
        <w:rPr>
          <w:rFonts w:eastAsia="Times New Roman" w:cs="Times New Roman"/>
          <w:szCs w:val="24"/>
        </w:rPr>
        <w:t>οι απαντήσεις σας νομίζω ότι είναι αναγκαίες και θα βοηθήσουν να διασκεδάσουμε κάποιες εντυπώσεις που έχουν δημιουργηθεί.</w:t>
      </w:r>
    </w:p>
    <w:p w14:paraId="31C7D2FE" w14:textId="77777777" w:rsidR="00EF69DF" w:rsidRDefault="00401636">
      <w:pPr>
        <w:spacing w:line="600" w:lineRule="auto"/>
        <w:ind w:firstLine="720"/>
        <w:contextualSpacing/>
        <w:jc w:val="both"/>
        <w:rPr>
          <w:rFonts w:eastAsia="Times New Roman"/>
          <w:szCs w:val="24"/>
        </w:rPr>
      </w:pPr>
      <w:r>
        <w:rPr>
          <w:rFonts w:eastAsia="Times New Roman" w:cs="Times New Roman"/>
          <w:szCs w:val="24"/>
        </w:rPr>
        <w:t>Παράθεση των γεγονότων θα κάνω χωρίς αξιολογικές κρίσεις.</w:t>
      </w:r>
    </w:p>
    <w:p w14:paraId="31C7D2FF"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Στις 17 Σεπτεμβρίου ζητείται από την ελληνική αποστολή στην υπηρεσία Διπλωμα</w:t>
      </w:r>
      <w:r>
        <w:rPr>
          <w:rFonts w:eastAsia="Times New Roman"/>
          <w:szCs w:val="24"/>
        </w:rPr>
        <w:t xml:space="preserve">τικής Ασφάλειας του Υπουργείου Εξωτερικών των Ηνωμένων Πολιτειών να ελέγξει δύο Έλληνες δημοσιογράφους που παραμένουν στον χώρο του καφέ και εστιατορίου στο ξενοδοχείο που είχατε καταλύσει. </w:t>
      </w:r>
      <w:r>
        <w:rPr>
          <w:rFonts w:eastAsia="Times New Roman"/>
          <w:szCs w:val="24"/>
        </w:rPr>
        <w:lastRenderedPageBreak/>
        <w:t>Οι αμερικανικές υπηρεσίες κάνουν την εξακρίβωση στοιχείων, οι δημο</w:t>
      </w:r>
      <w:r>
        <w:rPr>
          <w:rFonts w:eastAsia="Times New Roman"/>
          <w:szCs w:val="24"/>
        </w:rPr>
        <w:t>σιογράφοι αναγνωρίζονται από την ασφάλεια της ελληνικής αποστολής και το συμβάν θεωρείται λήξαν. Εντύπωση προκαλεί η συνέχεια στην Ελλάδα, όπως αναμεταδίδεται.</w:t>
      </w:r>
    </w:p>
    <w:p w14:paraId="31C7D300"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Το ΑΠΕ με τηλεγράφημά του, κύριε Υπουργέ, στις 18 Σεπτεμβρίου στις 21</w:t>
      </w:r>
      <w:r>
        <w:rPr>
          <w:rFonts w:eastAsia="Times New Roman"/>
          <w:szCs w:val="24"/>
        </w:rPr>
        <w:t>.</w:t>
      </w:r>
      <w:r>
        <w:rPr>
          <w:rFonts w:eastAsia="Times New Roman"/>
          <w:szCs w:val="24"/>
        </w:rPr>
        <w:t>06΄ ανακοινώνει ότι οι δύο</w:t>
      </w:r>
      <w:r>
        <w:rPr>
          <w:rFonts w:eastAsia="Times New Roman"/>
          <w:szCs w:val="24"/>
        </w:rPr>
        <w:t xml:space="preserve"> Έλληνες δημοσιογράφοι </w:t>
      </w:r>
      <w:r>
        <w:rPr>
          <w:rFonts w:eastAsia="Times New Roman"/>
          <w:szCs w:val="24"/>
        </w:rPr>
        <w:t xml:space="preserve">συνελήφθησαν </w:t>
      </w:r>
      <w:r>
        <w:rPr>
          <w:rFonts w:eastAsia="Times New Roman"/>
          <w:szCs w:val="24"/>
        </w:rPr>
        <w:t>στη Νέα Υόρκη</w:t>
      </w:r>
      <w:r w:rsidRPr="00AB0AD9">
        <w:rPr>
          <w:rFonts w:eastAsia="Times New Roman"/>
          <w:szCs w:val="24"/>
        </w:rPr>
        <w:t xml:space="preserve"> </w:t>
      </w:r>
      <w:r>
        <w:rPr>
          <w:rFonts w:eastAsia="Times New Roman"/>
          <w:szCs w:val="24"/>
        </w:rPr>
        <w:t>για πλαστογραφία</w:t>
      </w:r>
      <w:r>
        <w:rPr>
          <w:rFonts w:eastAsia="Times New Roman"/>
          <w:szCs w:val="24"/>
        </w:rPr>
        <w:t>, ενώ με νεότερο τηλεγράφημά του στις 23.35΄ ώρα Ελλάδας, φιλοξενεί δηλώσεις σας για «τεράστια ευθύνη για αυτούς που τους έβαλαν να το κάνουν», δηλαδή για την αθλιότητα της πλαστογραφίας και</w:t>
      </w:r>
      <w:r>
        <w:rPr>
          <w:rFonts w:eastAsia="Times New Roman"/>
          <w:szCs w:val="24"/>
        </w:rPr>
        <w:t xml:space="preserve"> ίσως του όποιου ρεπορτάζ γινόταν για τις δραστηριότητες των κυβερνητικών στελεχών.</w:t>
      </w:r>
    </w:p>
    <w:p w14:paraId="31C7D301"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Καταθέτω στα Πρακτικά και τα δύο τηλεγραφήματα του ΑΠΕ, γιατί έχει σημασία να δείτε πώς συμπληρώνονται και με τις δικές σας δηλώσεις.</w:t>
      </w:r>
    </w:p>
    <w:p w14:paraId="31C7D302" w14:textId="77777777" w:rsidR="00EF69DF" w:rsidRDefault="00401636">
      <w:pPr>
        <w:spacing w:line="600" w:lineRule="auto"/>
        <w:ind w:firstLine="720"/>
        <w:contextualSpacing/>
        <w:jc w:val="both"/>
        <w:rPr>
          <w:rFonts w:eastAsia="Times New Roman" w:cs="Times New Roman"/>
          <w:szCs w:val="24"/>
        </w:rPr>
      </w:pPr>
      <w:r w:rsidRPr="000D63A8">
        <w:rPr>
          <w:rFonts w:eastAsia="Times New Roman" w:cs="Times New Roman"/>
          <w:szCs w:val="24"/>
        </w:rPr>
        <w:lastRenderedPageBreak/>
        <w:t xml:space="preserve">(Στο σημείο αυτό ο Βουλευτής κ. </w:t>
      </w:r>
      <w:r>
        <w:rPr>
          <w:rFonts w:eastAsia="Times New Roman" w:cs="Times New Roman"/>
          <w:szCs w:val="24"/>
        </w:rPr>
        <w:t>Θεόδωρ</w:t>
      </w:r>
      <w:r>
        <w:rPr>
          <w:rFonts w:eastAsia="Times New Roman" w:cs="Times New Roman"/>
          <w:szCs w:val="24"/>
        </w:rPr>
        <w:t>ος Παπαθεοδώρου</w:t>
      </w:r>
      <w:r w:rsidRPr="000D63A8">
        <w:rPr>
          <w:rFonts w:eastAsia="Times New Roman" w:cs="Times New Roman"/>
          <w:szCs w:val="24"/>
        </w:rPr>
        <w:t xml:space="preserve"> καταθέτει για τα Πρακτικά τα προαναφερθέντα </w:t>
      </w:r>
      <w:r>
        <w:rPr>
          <w:rFonts w:eastAsia="Times New Roman" w:cs="Times New Roman"/>
          <w:szCs w:val="24"/>
        </w:rPr>
        <w:t>τηλεγραφήματα</w:t>
      </w:r>
      <w:r w:rsidRPr="000D63A8">
        <w:rPr>
          <w:rFonts w:eastAsia="Times New Roman" w:cs="Times New Roman"/>
          <w:szCs w:val="24"/>
        </w:rPr>
        <w:t>, τ</w:t>
      </w:r>
      <w:r>
        <w:rPr>
          <w:rFonts w:eastAsia="Times New Roman" w:cs="Times New Roman"/>
          <w:szCs w:val="24"/>
        </w:rPr>
        <w:t>α οποία βρίσκονται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1C7D303"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Στην Ελλάδα η είδηση θεωρείται σοβαρή, όλα τα μέσα την αναμεταδίδουν, ε</w:t>
      </w:r>
      <w:r>
        <w:rPr>
          <w:rFonts w:eastAsia="Times New Roman"/>
          <w:szCs w:val="24"/>
        </w:rPr>
        <w:t>πικρίνοντας τη «δημοσιογραφία της περούκας», που πάντως δεν φαίνεται να είχε χρησιμοποιηθεί από τους δύο δημοσιογράφους κατά τη σύλληψή τους.</w:t>
      </w:r>
    </w:p>
    <w:p w14:paraId="31C7D304"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Στις 20 και 27 Σεπτεμβρίου ο σύμβουλός σας δίνει συνέντευξη στην </w:t>
      </w:r>
      <w:r>
        <w:rPr>
          <w:rFonts w:eastAsia="Times New Roman"/>
          <w:szCs w:val="24"/>
        </w:rPr>
        <w:t xml:space="preserve">εφημερίδα </w:t>
      </w:r>
      <w:r>
        <w:rPr>
          <w:rFonts w:eastAsia="Times New Roman"/>
          <w:szCs w:val="24"/>
        </w:rPr>
        <w:t>«</w:t>
      </w:r>
      <w:r>
        <w:rPr>
          <w:rFonts w:eastAsia="Times New Roman"/>
          <w:szCs w:val="24"/>
        </w:rPr>
        <w:t xml:space="preserve">Η </w:t>
      </w:r>
      <w:r>
        <w:rPr>
          <w:rFonts w:eastAsia="Times New Roman"/>
          <w:szCs w:val="24"/>
        </w:rPr>
        <w:t>ΑΥΓΗ</w:t>
      </w:r>
      <w:r>
        <w:rPr>
          <w:rFonts w:eastAsia="Times New Roman"/>
          <w:szCs w:val="24"/>
        </w:rPr>
        <w:t>»</w:t>
      </w:r>
      <w:r>
        <w:rPr>
          <w:rFonts w:eastAsia="Times New Roman"/>
          <w:szCs w:val="24"/>
        </w:rPr>
        <w:t xml:space="preserve"> και αρθρογραφεί </w:t>
      </w:r>
      <w:r>
        <w:rPr>
          <w:rFonts w:eastAsia="Times New Roman"/>
          <w:szCs w:val="24"/>
        </w:rPr>
        <w:t xml:space="preserve">και </w:t>
      </w:r>
      <w:r>
        <w:rPr>
          <w:rFonts w:eastAsia="Times New Roman"/>
          <w:szCs w:val="24"/>
        </w:rPr>
        <w:t>στ</w:t>
      </w:r>
      <w:r>
        <w:rPr>
          <w:rFonts w:eastAsia="Times New Roman"/>
          <w:szCs w:val="24"/>
        </w:rPr>
        <w:t>ην εφημε</w:t>
      </w:r>
      <w:r>
        <w:rPr>
          <w:rFonts w:eastAsia="Times New Roman"/>
          <w:szCs w:val="24"/>
        </w:rPr>
        <w:t>ρίδα</w:t>
      </w:r>
      <w:r>
        <w:rPr>
          <w:rFonts w:eastAsia="Times New Roman"/>
          <w:szCs w:val="24"/>
        </w:rPr>
        <w:t xml:space="preserve"> </w:t>
      </w:r>
      <w:r>
        <w:rPr>
          <w:rFonts w:eastAsia="Times New Roman"/>
          <w:szCs w:val="24"/>
        </w:rPr>
        <w:t>«</w:t>
      </w:r>
      <w:r>
        <w:rPr>
          <w:rFonts w:eastAsia="Times New Roman"/>
          <w:szCs w:val="24"/>
        </w:rPr>
        <w:t xml:space="preserve">ΤΟ </w:t>
      </w:r>
      <w:r>
        <w:rPr>
          <w:rFonts w:eastAsia="Times New Roman"/>
          <w:szCs w:val="24"/>
        </w:rPr>
        <w:t>ΧΩΝΙ</w:t>
      </w:r>
      <w:r>
        <w:rPr>
          <w:rFonts w:eastAsia="Times New Roman"/>
          <w:szCs w:val="24"/>
        </w:rPr>
        <w:t>»</w:t>
      </w:r>
      <w:r>
        <w:rPr>
          <w:rFonts w:eastAsia="Times New Roman"/>
          <w:szCs w:val="24"/>
        </w:rPr>
        <w:t xml:space="preserve"> για το πόσο ζεστά έχουν πάρει οι αμερικανικές αρχές αυτή τη σοβαρή υπόθεση, για τις καταθέσεις που έχουν δοθεί από Έλληνες διπλωμάτες, την προοπτική άσκησης ποινικών διώξεων σε αυτή την ύποπτη υπόθεση, </w:t>
      </w:r>
      <w:r>
        <w:rPr>
          <w:rFonts w:eastAsia="Times New Roman"/>
          <w:szCs w:val="24"/>
        </w:rPr>
        <w:lastRenderedPageBreak/>
        <w:t>που ίσως να κρύβονται πίσω από τη φαινο</w:t>
      </w:r>
      <w:r>
        <w:rPr>
          <w:rFonts w:eastAsia="Times New Roman"/>
          <w:szCs w:val="24"/>
        </w:rPr>
        <w:t>μενικά ανώδυνη πλαστογραφία υπογραφής απόδειξης αξίας 15,24 δολαρίων άλλα πράγματα.</w:t>
      </w:r>
    </w:p>
    <w:p w14:paraId="31C7D305" w14:textId="77777777" w:rsidR="00EF69DF" w:rsidRDefault="00401636">
      <w:pPr>
        <w:tabs>
          <w:tab w:val="left" w:pos="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Σας καταθέτω</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 xml:space="preserve"> και τα δύο </w:t>
      </w:r>
      <w:r>
        <w:rPr>
          <w:rFonts w:eastAsia="Times New Roman"/>
          <w:szCs w:val="24"/>
        </w:rPr>
        <w:t xml:space="preserve">αυτά </w:t>
      </w:r>
      <w:r>
        <w:rPr>
          <w:rFonts w:eastAsia="Times New Roman"/>
          <w:szCs w:val="24"/>
        </w:rPr>
        <w:t>δημοσιεύματα</w:t>
      </w:r>
      <w:r>
        <w:rPr>
          <w:rFonts w:eastAsia="Times New Roman"/>
          <w:szCs w:val="24"/>
        </w:rPr>
        <w:t xml:space="preserve"> των εφημερίδων «Η </w:t>
      </w:r>
      <w:r>
        <w:rPr>
          <w:rFonts w:eastAsia="Times New Roman"/>
          <w:szCs w:val="24"/>
        </w:rPr>
        <w:t>Α</w:t>
      </w:r>
      <w:r>
        <w:rPr>
          <w:rFonts w:eastAsia="Times New Roman"/>
          <w:szCs w:val="24"/>
        </w:rPr>
        <w:t>ΥΓΗ</w:t>
      </w:r>
      <w:r>
        <w:rPr>
          <w:rFonts w:eastAsia="Times New Roman"/>
          <w:szCs w:val="24"/>
        </w:rPr>
        <w:t>»</w:t>
      </w:r>
      <w:r>
        <w:rPr>
          <w:rFonts w:eastAsia="Times New Roman"/>
          <w:szCs w:val="24"/>
        </w:rPr>
        <w:t xml:space="preserve"> και </w:t>
      </w:r>
      <w:r>
        <w:rPr>
          <w:rFonts w:eastAsia="Times New Roman"/>
          <w:szCs w:val="24"/>
        </w:rPr>
        <w:t>«ΤΟ</w:t>
      </w:r>
      <w:r>
        <w:rPr>
          <w:rFonts w:eastAsia="Times New Roman"/>
          <w:szCs w:val="24"/>
        </w:rPr>
        <w:t xml:space="preserve"> ΧΩΝΙ</w:t>
      </w:r>
      <w:r>
        <w:rPr>
          <w:rFonts w:eastAsia="Times New Roman"/>
          <w:szCs w:val="24"/>
        </w:rPr>
        <w:t>»</w:t>
      </w:r>
      <w:r>
        <w:rPr>
          <w:rFonts w:eastAsia="Times New Roman"/>
          <w:szCs w:val="24"/>
        </w:rPr>
        <w:t>.</w:t>
      </w:r>
    </w:p>
    <w:p w14:paraId="31C7D306" w14:textId="77777777" w:rsidR="00EF69DF" w:rsidRDefault="00401636">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Θεόδωρος Παπαθεοδώρου </w:t>
      </w:r>
      <w:r w:rsidRPr="000D63A8">
        <w:rPr>
          <w:rFonts w:eastAsia="Times New Roman" w:cs="Times New Roman"/>
          <w:szCs w:val="24"/>
        </w:rPr>
        <w:t>καταθέτει για τα Πρακτικά τα</w:t>
      </w:r>
      <w:r w:rsidRPr="000D63A8">
        <w:rPr>
          <w:rFonts w:eastAsia="Times New Roman" w:cs="Times New Roman"/>
          <w:szCs w:val="24"/>
        </w:rPr>
        <w:t xml:space="preserve"> προαναφερθέντα</w:t>
      </w:r>
      <w:r>
        <w:rPr>
          <w:rFonts w:eastAsia="Times New Roman" w:cs="Times New Roman"/>
          <w:szCs w:val="24"/>
        </w:rPr>
        <w:t xml:space="preserve"> δημοσιεύματα</w:t>
      </w:r>
      <w:r>
        <w:rPr>
          <w:rFonts w:eastAsia="Times New Roman" w:cs="Times New Roman"/>
          <w:szCs w:val="24"/>
        </w:rPr>
        <w:t>, τα οποία βρίσκονται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1C7D307" w14:textId="77777777" w:rsidR="00EF69DF" w:rsidRDefault="00401636">
      <w:pPr>
        <w:spacing w:line="600" w:lineRule="auto"/>
        <w:ind w:firstLine="720"/>
        <w:contextualSpacing/>
        <w:jc w:val="both"/>
        <w:rPr>
          <w:rFonts w:eastAsia="Times New Roman"/>
          <w:szCs w:val="24"/>
        </w:rPr>
      </w:pPr>
      <w:r>
        <w:rPr>
          <w:rFonts w:eastAsia="Times New Roman"/>
          <w:szCs w:val="24"/>
        </w:rPr>
        <w:t xml:space="preserve">Τέλος, οι δύο Έλληνες δημοσιογράφοι απολύονται από τα κανάλια και τις εφημερίδες που δούλευαν, τα περισσότερα μέσα </w:t>
      </w:r>
      <w:r>
        <w:rPr>
          <w:rFonts w:eastAsia="Times New Roman"/>
          <w:szCs w:val="24"/>
        </w:rPr>
        <w:t>το</w:t>
      </w:r>
      <w:r>
        <w:rPr>
          <w:rFonts w:eastAsia="Times New Roman"/>
          <w:szCs w:val="24"/>
        </w:rPr>
        <w:t>ύ</w:t>
      </w:r>
      <w:r>
        <w:rPr>
          <w:rFonts w:eastAsia="Times New Roman"/>
          <w:szCs w:val="24"/>
        </w:rPr>
        <w:t>ς επικρίνουν για τον τρόπο που ασκούν τα καθήκοντά τους και μέχρι τα μέσα Οκτωβρίου στην Ελλάδα συζητάμε για ποιο πράγμα; Για τις διώξεις των αμερικανικών αρχών που βρίσκονται σε εξέλιξη.</w:t>
      </w:r>
    </w:p>
    <w:p w14:paraId="31C7D308"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Κύριε Υπουργέ, η ερώτηση είναι πάρα πολύ απλή: Τι από όλα αυτά εί</w:t>
      </w:r>
      <w:r>
        <w:rPr>
          <w:rFonts w:eastAsia="Times New Roman"/>
          <w:szCs w:val="24"/>
        </w:rPr>
        <w:t xml:space="preserve">ναι αλήθεια και τι από όλα αυτά μπορούν να θεωρηθεί ότι είναι </w:t>
      </w:r>
      <w:r>
        <w:rPr>
          <w:rFonts w:eastAsia="Times New Roman"/>
          <w:szCs w:val="24"/>
          <w:lang w:val="en-US"/>
        </w:rPr>
        <w:t>fake</w:t>
      </w:r>
      <w:r w:rsidRPr="00710D28">
        <w:rPr>
          <w:rFonts w:eastAsia="Times New Roman"/>
          <w:szCs w:val="24"/>
        </w:rPr>
        <w:t xml:space="preserve"> </w:t>
      </w:r>
      <w:r>
        <w:rPr>
          <w:rFonts w:eastAsia="Times New Roman"/>
          <w:szCs w:val="24"/>
          <w:lang w:val="en-US"/>
        </w:rPr>
        <w:t>news</w:t>
      </w:r>
      <w:r>
        <w:rPr>
          <w:rFonts w:eastAsia="Times New Roman"/>
          <w:szCs w:val="24"/>
        </w:rPr>
        <w:t>,</w:t>
      </w:r>
      <w:r w:rsidRPr="00710D28">
        <w:rPr>
          <w:rFonts w:eastAsia="Times New Roman"/>
          <w:szCs w:val="24"/>
        </w:rPr>
        <w:t xml:space="preserve"> </w:t>
      </w:r>
      <w:r>
        <w:rPr>
          <w:rFonts w:eastAsia="Times New Roman"/>
          <w:szCs w:val="24"/>
        </w:rPr>
        <w:t>δηλαδή κατασκευασμένες ειδήσεις;</w:t>
      </w:r>
    </w:p>
    <w:p w14:paraId="31C7D309"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Ευχαριστώ.</w:t>
      </w:r>
    </w:p>
    <w:p w14:paraId="31C7D30A"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710D28">
        <w:rPr>
          <w:rFonts w:eastAsia="Times New Roman"/>
          <w:b/>
          <w:szCs w:val="24"/>
        </w:rPr>
        <w:t>ΠΡΟΕΔΡΕΥΩΝ (Νικήτας Κακλαμάνης):</w:t>
      </w:r>
      <w:r>
        <w:rPr>
          <w:rFonts w:eastAsia="Times New Roman"/>
          <w:szCs w:val="24"/>
        </w:rPr>
        <w:t xml:space="preserve"> Με μια σχετική άνεση, κύριε Υπουργέ, έχετε τον λόγο.</w:t>
      </w:r>
    </w:p>
    <w:p w14:paraId="31C7D30B"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4B2475">
        <w:rPr>
          <w:rFonts w:eastAsia="Times New Roman"/>
          <w:b/>
          <w:szCs w:val="24"/>
        </w:rPr>
        <w:t>ΝΙΚΟΛΑΟΣ ΠΑΠΠΑΣ (Υπουργός Ψηφιακής Πολιτικής, Τηλεπικ</w:t>
      </w:r>
      <w:r w:rsidRPr="004B2475">
        <w:rPr>
          <w:rFonts w:eastAsia="Times New Roman"/>
          <w:b/>
          <w:szCs w:val="24"/>
        </w:rPr>
        <w:t>οινωνιών και Ενημέρωσης):</w:t>
      </w:r>
      <w:r>
        <w:rPr>
          <w:rFonts w:eastAsia="Times New Roman"/>
          <w:szCs w:val="24"/>
        </w:rPr>
        <w:t xml:space="preserve"> Θα προσπαθήσω, κύριε Πρόεδρε, να είμαι μέσα στον χρόνο.</w:t>
      </w:r>
    </w:p>
    <w:p w14:paraId="31C7D30C"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Κύριε Παπαθεοδώρου, ειλικρινά πιστεύω ότι αδικείται και τον εαυτό σας και εμένα που Παρασκευή στον </w:t>
      </w:r>
      <w:r>
        <w:rPr>
          <w:rFonts w:eastAsia="Times New Roman"/>
          <w:szCs w:val="24"/>
        </w:rPr>
        <w:t>κ</w:t>
      </w:r>
      <w:r>
        <w:rPr>
          <w:rFonts w:eastAsia="Times New Roman"/>
          <w:szCs w:val="24"/>
        </w:rPr>
        <w:t xml:space="preserve">οινοβουλευτικό </w:t>
      </w:r>
      <w:r>
        <w:rPr>
          <w:rFonts w:eastAsia="Times New Roman"/>
          <w:szCs w:val="24"/>
        </w:rPr>
        <w:t>έ</w:t>
      </w:r>
      <w:r>
        <w:rPr>
          <w:rFonts w:eastAsia="Times New Roman"/>
          <w:szCs w:val="24"/>
        </w:rPr>
        <w:t>λεγχο καλούμαστε να συζητήσουμε αυτό το πράγμα. Το Υπουργε</w:t>
      </w:r>
      <w:r>
        <w:rPr>
          <w:rFonts w:eastAsia="Times New Roman"/>
          <w:szCs w:val="24"/>
        </w:rPr>
        <w:t xml:space="preserve">ίο μας έχει πολλές δράσεις. Θα μπορούσατε πραγματικά να με «ανακρίνετε» για το πώς ασκούμε την </w:t>
      </w:r>
      <w:r>
        <w:rPr>
          <w:rFonts w:eastAsia="Times New Roman"/>
          <w:szCs w:val="24"/>
        </w:rPr>
        <w:lastRenderedPageBreak/>
        <w:t xml:space="preserve">πολιτική μας, </w:t>
      </w:r>
      <w:r>
        <w:rPr>
          <w:rFonts w:eastAsia="Times New Roman"/>
          <w:szCs w:val="24"/>
        </w:rPr>
        <w:t xml:space="preserve">το οποίο </w:t>
      </w:r>
      <w:r>
        <w:rPr>
          <w:rFonts w:eastAsia="Times New Roman"/>
          <w:szCs w:val="24"/>
        </w:rPr>
        <w:t>κάνετε πάρα πολύ συχνά</w:t>
      </w:r>
      <w:r>
        <w:rPr>
          <w:rFonts w:eastAsia="Times New Roman"/>
          <w:szCs w:val="24"/>
        </w:rPr>
        <w:t>,</w:t>
      </w:r>
      <w:r>
        <w:rPr>
          <w:rFonts w:eastAsia="Times New Roman"/>
          <w:szCs w:val="24"/>
        </w:rPr>
        <w:t xml:space="preserve"> γιατί έτσι λειτουργεί η δημοκρατία.</w:t>
      </w:r>
    </w:p>
    <w:p w14:paraId="31C7D30D"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Τώρα, μας φέρνετε στη Βουλή να απαντήσουμε για ποιο πράγμα; Για το αν μεταμφιέ</w:t>
      </w:r>
      <w:r>
        <w:rPr>
          <w:rFonts w:eastAsia="Times New Roman"/>
          <w:szCs w:val="24"/>
        </w:rPr>
        <w:t>στηκαν οι κύριοι και μας ακολουθούσαν στη Νέα Υόρκη; Το έχουν ομολογήσει. Για το εάν πλαστογράφησαν την υπογραφή ανθρώπου που τότε ήταν συνεργάτης μου; Το έχουν ομολογήσει. Για το εάν κρατήθηκαν από τις αμερικανικές αρχές; Διότι αυτά τα πράγματα είναι πολύ</w:t>
      </w:r>
      <w:r>
        <w:rPr>
          <w:rFonts w:eastAsia="Times New Roman"/>
          <w:szCs w:val="24"/>
        </w:rPr>
        <w:t xml:space="preserve"> σοβαρά. Εντοπίστηκαν άνθρωποι να παρακολουθούν μέλη ξένης αποστολής. Αυτό έκαναν. Δεν το έχουν αμφισβητήσει ούτε οι ίδιοι. Ειλικρινά, δεν καταλαβαίνω το περιερχόμενο της ερώτησης.</w:t>
      </w:r>
    </w:p>
    <w:p w14:paraId="31C7D30E"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Κρατήθηκαν, λοιπόν, από τις αμερικάνικες αρχές, οι τελευταίες με ρώτησαν αν</w:t>
      </w:r>
      <w:r>
        <w:rPr>
          <w:rFonts w:eastAsia="Times New Roman"/>
          <w:szCs w:val="24"/>
        </w:rPr>
        <w:t xml:space="preserve"> πρέπει και θέλω να κινηθώ νομικά και απάντησα ότι δεν θα το κάνω, διότι είμαι Υπουργός και επί του Τύπου και δεν το θεωρώ δέον </w:t>
      </w:r>
      <w:r>
        <w:rPr>
          <w:rFonts w:eastAsia="Times New Roman"/>
          <w:szCs w:val="24"/>
        </w:rPr>
        <w:lastRenderedPageBreak/>
        <w:t xml:space="preserve">να κινούμαι νομικά εναντίον δημοσιογράφων. Θεωρώ ότι ήταν μεγάλη απρέπεια αυτό που έκαναν και μάλιστα ήμουν και προσεκτικός στη </w:t>
      </w:r>
      <w:r>
        <w:rPr>
          <w:rFonts w:eastAsia="Times New Roman"/>
          <w:szCs w:val="24"/>
        </w:rPr>
        <w:t>δήλωσή μου και τους έδωσα και μία διέξοδο, είπα ότι κάποιοι τους έβαλαν να το κάνουν.</w:t>
      </w:r>
    </w:p>
    <w:p w14:paraId="31C7D30F"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Από κει και πέρα, πραγματικά μου κάνει εντύπωση που αυτό αποτελεί αντικείμενο </w:t>
      </w:r>
      <w:r>
        <w:rPr>
          <w:rFonts w:eastAsia="Times New Roman"/>
          <w:szCs w:val="24"/>
        </w:rPr>
        <w:t>κ</w:t>
      </w:r>
      <w:r>
        <w:rPr>
          <w:rFonts w:eastAsia="Times New Roman"/>
          <w:szCs w:val="24"/>
        </w:rPr>
        <w:t xml:space="preserve">οινοβουλευτικού </w:t>
      </w:r>
      <w:r>
        <w:rPr>
          <w:rFonts w:eastAsia="Times New Roman"/>
          <w:szCs w:val="24"/>
        </w:rPr>
        <w:t>ε</w:t>
      </w:r>
      <w:r>
        <w:rPr>
          <w:rFonts w:eastAsia="Times New Roman"/>
          <w:szCs w:val="24"/>
        </w:rPr>
        <w:t xml:space="preserve">λέγχου. Με εκπλήσσει ειλικρινώς. Είναι πράγματα τα οποία έχουν παραδεχτεί </w:t>
      </w:r>
      <w:r>
        <w:rPr>
          <w:rFonts w:eastAsia="Times New Roman"/>
          <w:szCs w:val="24"/>
        </w:rPr>
        <w:t xml:space="preserve">οι ίδιοι. Δεν βρέθηκε μέσο ενημέρωσης εδώ να πει ότι «καλώς έκαναν». Δεν βρέθηκε. Και ερχόμαστε τώρα, δύο χρόνια μετά, στο πλαίσιο του </w:t>
      </w:r>
      <w:r>
        <w:rPr>
          <w:rFonts w:eastAsia="Times New Roman"/>
          <w:szCs w:val="24"/>
        </w:rPr>
        <w:t>κ</w:t>
      </w:r>
      <w:r>
        <w:rPr>
          <w:rFonts w:eastAsia="Times New Roman"/>
          <w:szCs w:val="24"/>
        </w:rPr>
        <w:t xml:space="preserve">οινοβουλευτικού </w:t>
      </w:r>
      <w:r>
        <w:rPr>
          <w:rFonts w:eastAsia="Times New Roman"/>
          <w:szCs w:val="24"/>
        </w:rPr>
        <w:t>ε</w:t>
      </w:r>
      <w:r>
        <w:rPr>
          <w:rFonts w:eastAsia="Times New Roman"/>
          <w:szCs w:val="24"/>
        </w:rPr>
        <w:t>λέγχου να ερωτηθώ τι; Αν μας παρακολουθούσαν; Έχουν απαντήσει οι ίδιοι. «Έκαναν», λέει, «μεγάλες αποκαλ</w:t>
      </w:r>
      <w:r>
        <w:rPr>
          <w:rFonts w:eastAsia="Times New Roman"/>
          <w:szCs w:val="24"/>
        </w:rPr>
        <w:t>ύψεις». Περιμένανε να πάμε σε ακριβά εστιατόρια για να φάμε. Δεν συνέβη τίποτα τέτοιο.</w:t>
      </w:r>
    </w:p>
    <w:p w14:paraId="31C7D310"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Έχει εξαιρετικά και φθηνά ελληνικά εστιατόρια, κύριε Πρόεδρε, η Νέα Υόρκη, από Έλληνες της διασποράς, </w:t>
      </w:r>
      <w:r>
        <w:rPr>
          <w:rFonts w:eastAsia="Times New Roman"/>
          <w:szCs w:val="24"/>
        </w:rPr>
        <w:t xml:space="preserve">στα οποία </w:t>
      </w:r>
      <w:r>
        <w:rPr>
          <w:rFonts w:eastAsia="Times New Roman"/>
          <w:szCs w:val="24"/>
        </w:rPr>
        <w:t xml:space="preserve">απολαύσαμε φθηνό και </w:t>
      </w:r>
      <w:r>
        <w:rPr>
          <w:rFonts w:eastAsia="Times New Roman"/>
          <w:szCs w:val="24"/>
        </w:rPr>
        <w:lastRenderedPageBreak/>
        <w:t xml:space="preserve">πολύ καλό φαΐ. Περίμεναν να δουν να </w:t>
      </w:r>
      <w:r>
        <w:rPr>
          <w:rFonts w:eastAsia="Times New Roman"/>
          <w:szCs w:val="24"/>
        </w:rPr>
        <w:t>κάνουμε ακριβά ψώνια. Έχουν παρέλθει, όμως, αυτές οι ημέρες, κύριε Παπαθεοδώρου.</w:t>
      </w:r>
    </w:p>
    <w:p w14:paraId="31C7D311"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Και να σας πω κάτι; Επειδή οι συγκεκριμένοι δεν είναι πρώτη φορά που το κάνουν, θα σας έλεγα να συζητήσετε λίγο με την κ</w:t>
      </w:r>
      <w:r>
        <w:rPr>
          <w:rFonts w:eastAsia="Times New Roman"/>
          <w:szCs w:val="24"/>
        </w:rPr>
        <w:t>.</w:t>
      </w:r>
      <w:r>
        <w:rPr>
          <w:rFonts w:eastAsia="Times New Roman"/>
          <w:szCs w:val="24"/>
        </w:rPr>
        <w:t xml:space="preserve"> Άννα Διαμαντοπούλου, που είναι στέλεχος του κόμματός </w:t>
      </w:r>
      <w:r>
        <w:rPr>
          <w:rFonts w:eastAsia="Times New Roman"/>
          <w:szCs w:val="24"/>
        </w:rPr>
        <w:t>σας και να τη ρωτήσετε για την αντίστοιχη εμπειρία που είχε.</w:t>
      </w:r>
    </w:p>
    <w:p w14:paraId="31C7D312"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556324">
        <w:rPr>
          <w:rFonts w:eastAsia="Times New Roman"/>
          <w:b/>
          <w:szCs w:val="24"/>
        </w:rPr>
        <w:t>ΘΕΟΔΩΡΟΣ ΠΑΠΑΘΕΟΔΩΡΟΥ:</w:t>
      </w:r>
      <w:r>
        <w:rPr>
          <w:rFonts w:eastAsia="Times New Roman"/>
          <w:szCs w:val="24"/>
        </w:rPr>
        <w:t xml:space="preserve"> Είναι σε άλλο κόμμα.</w:t>
      </w:r>
    </w:p>
    <w:p w14:paraId="31C7D313"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Ωραία. </w:t>
      </w:r>
    </w:p>
    <w:p w14:paraId="31C7D314" w14:textId="77777777" w:rsidR="00EF69DF" w:rsidRDefault="0040163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000000" w:themeColor="text1"/>
          <w:szCs w:val="24"/>
        </w:rPr>
      </w:pPr>
      <w:r>
        <w:rPr>
          <w:rFonts w:eastAsia="Times New Roman"/>
          <w:szCs w:val="24"/>
        </w:rPr>
        <w:t xml:space="preserve">Ας πούμε, λοιπόν, από τώρα ότι θα ξαναβρεθούμε την άλλη Παρασκευή να </w:t>
      </w:r>
      <w:r w:rsidRPr="00005293">
        <w:rPr>
          <w:rFonts w:eastAsia="Times New Roman"/>
          <w:color w:val="000000" w:themeColor="text1"/>
          <w:szCs w:val="24"/>
        </w:rPr>
        <w:t>συζητήσουμε κάτι σοβαρότερο.</w:t>
      </w:r>
    </w:p>
    <w:p w14:paraId="31C7D315" w14:textId="77777777" w:rsidR="00EF69DF" w:rsidRDefault="00401636">
      <w:pPr>
        <w:spacing w:line="600" w:lineRule="auto"/>
        <w:ind w:firstLine="720"/>
        <w:contextualSpacing/>
        <w:jc w:val="both"/>
        <w:rPr>
          <w:rFonts w:eastAsia="Times New Roman"/>
          <w:color w:val="000000" w:themeColor="text1"/>
          <w:szCs w:val="24"/>
        </w:rPr>
      </w:pPr>
      <w:r w:rsidRPr="00005293">
        <w:rPr>
          <w:rFonts w:eastAsia="Times New Roman"/>
          <w:b/>
          <w:color w:val="000000" w:themeColor="text1"/>
          <w:szCs w:val="24"/>
        </w:rPr>
        <w:t>ΠΡΟΕΔΡΕΥΩΝ (Νικήτας Κακλαμάνης):</w:t>
      </w:r>
      <w:r w:rsidRPr="00005293">
        <w:rPr>
          <w:rFonts w:eastAsia="Times New Roman"/>
          <w:color w:val="000000" w:themeColor="text1"/>
          <w:szCs w:val="24"/>
        </w:rPr>
        <w:t xml:space="preserve"> Ορίστε, κύριε Παπαθεοδώρου, έχετε τον λόγο.</w:t>
      </w:r>
    </w:p>
    <w:p w14:paraId="31C7D316" w14:textId="77777777" w:rsidR="00EF69DF" w:rsidRDefault="00401636">
      <w:pPr>
        <w:spacing w:line="600" w:lineRule="auto"/>
        <w:ind w:firstLine="720"/>
        <w:contextualSpacing/>
        <w:jc w:val="both"/>
        <w:rPr>
          <w:rFonts w:eastAsia="Times New Roman"/>
          <w:color w:val="000000" w:themeColor="text1"/>
          <w:szCs w:val="24"/>
        </w:rPr>
      </w:pPr>
      <w:r w:rsidRPr="00005293">
        <w:rPr>
          <w:rFonts w:eastAsia="Times New Roman"/>
          <w:b/>
          <w:color w:val="000000" w:themeColor="text1"/>
          <w:szCs w:val="24"/>
        </w:rPr>
        <w:lastRenderedPageBreak/>
        <w:t>ΘΕΟΔΩΡΟΣ ΠΑΠΑΘΕΟΔΩΡΟΥ:</w:t>
      </w:r>
      <w:r w:rsidRPr="00005293">
        <w:rPr>
          <w:rFonts w:eastAsia="Times New Roman"/>
          <w:color w:val="000000" w:themeColor="text1"/>
          <w:szCs w:val="24"/>
        </w:rPr>
        <w:t xml:space="preserve"> Κύριε Υπουργέ, χαίρομαι που δεν το θεωρείτε σοβαρό και χαί</w:t>
      </w:r>
      <w:r w:rsidRPr="00005293">
        <w:rPr>
          <w:rFonts w:eastAsia="Times New Roman"/>
          <w:color w:val="000000" w:themeColor="text1"/>
          <w:szCs w:val="24"/>
        </w:rPr>
        <w:t xml:space="preserve">ρομαι που είστε τόσο ανοικτός στον </w:t>
      </w:r>
      <w:r w:rsidRPr="00005293">
        <w:rPr>
          <w:rFonts w:eastAsia="Times New Roman"/>
          <w:color w:val="000000" w:themeColor="text1"/>
          <w:szCs w:val="24"/>
        </w:rPr>
        <w:t>κοινοβουλευτικό έλεγχ</w:t>
      </w:r>
      <w:r w:rsidRPr="00005293">
        <w:rPr>
          <w:rFonts w:eastAsia="Times New Roman"/>
          <w:color w:val="000000" w:themeColor="text1"/>
          <w:szCs w:val="24"/>
        </w:rPr>
        <w:t xml:space="preserve">ο, γιατί από ό,τι θυμάμαι, δέκα φορές είχα καταθέσει την ερώτηση για το ποιος πλήρωνε τον Άρη </w:t>
      </w:r>
      <w:proofErr w:type="spellStart"/>
      <w:r w:rsidRPr="00005293">
        <w:rPr>
          <w:rFonts w:eastAsia="Times New Roman"/>
          <w:color w:val="000000" w:themeColor="text1"/>
          <w:szCs w:val="24"/>
        </w:rPr>
        <w:t>Δαβαράκη</w:t>
      </w:r>
      <w:proofErr w:type="spellEnd"/>
      <w:r w:rsidRPr="00005293">
        <w:rPr>
          <w:rFonts w:eastAsia="Times New Roman"/>
          <w:color w:val="000000" w:themeColor="text1"/>
          <w:szCs w:val="24"/>
        </w:rPr>
        <w:t>, ο οποίος έλεγε ότι τα χρήματα έρχονταν από τον λογαριασμό σας και δεν είχατε έρθει να απαντήσετε</w:t>
      </w:r>
      <w:r w:rsidRPr="00005293">
        <w:rPr>
          <w:rFonts w:eastAsia="Times New Roman"/>
          <w:color w:val="000000" w:themeColor="text1"/>
          <w:szCs w:val="24"/>
        </w:rPr>
        <w:t xml:space="preserve">. </w:t>
      </w:r>
    </w:p>
    <w:p w14:paraId="31C7D317" w14:textId="77777777" w:rsidR="00EF69DF" w:rsidRDefault="00401636">
      <w:pPr>
        <w:spacing w:line="600" w:lineRule="auto"/>
        <w:ind w:firstLine="720"/>
        <w:contextualSpacing/>
        <w:jc w:val="both"/>
        <w:rPr>
          <w:rFonts w:eastAsia="Times New Roman"/>
          <w:szCs w:val="24"/>
        </w:rPr>
      </w:pPr>
      <w:r w:rsidRPr="00005293">
        <w:rPr>
          <w:rFonts w:eastAsia="Times New Roman"/>
          <w:color w:val="000000" w:themeColor="text1"/>
          <w:szCs w:val="24"/>
        </w:rPr>
        <w:t xml:space="preserve">Θα πάμε, όμως, σε αυτό. Εμένα δεν με πειράζει τι έκαναν οι δημοσιογράφοι, εάν άσκησαν με τον τρόπο τους σωστή δημοσιογραφία ή εάν </w:t>
      </w:r>
      <w:r>
        <w:rPr>
          <w:rFonts w:eastAsia="Times New Roman"/>
          <w:szCs w:val="24"/>
        </w:rPr>
        <w:t>σεβάστηκαν τη δεοντολογία. Με ενδιαφέρει πάρα πολύ το πώς από κυβερνητικές πηγές αναμεταδίδουμε στην Ελλάδα το αν υπήρχαν σ</w:t>
      </w:r>
      <w:r>
        <w:rPr>
          <w:rFonts w:eastAsia="Times New Roman"/>
          <w:szCs w:val="24"/>
        </w:rPr>
        <w:t>υλλήψεις ή όχι.</w:t>
      </w:r>
    </w:p>
    <w:p w14:paraId="31C7D318" w14:textId="77777777" w:rsidR="00EF69DF" w:rsidRDefault="00401636">
      <w:pPr>
        <w:spacing w:line="600" w:lineRule="auto"/>
        <w:ind w:firstLine="720"/>
        <w:contextualSpacing/>
        <w:jc w:val="both"/>
        <w:rPr>
          <w:rFonts w:eastAsia="Times New Roman"/>
          <w:szCs w:val="24"/>
        </w:rPr>
      </w:pPr>
      <w:r>
        <w:rPr>
          <w:rFonts w:eastAsia="Times New Roman"/>
          <w:szCs w:val="24"/>
        </w:rPr>
        <w:t xml:space="preserve">Το γελοίο της υπόθεση -έχετε δίκιο- είναι το εξής. Η ελληνική αποστολή φαίνεται να έχει ζητήσει επισήμως από τις αμερικανικές αρχές την </w:t>
      </w:r>
      <w:r>
        <w:rPr>
          <w:rFonts w:eastAsia="Times New Roman"/>
          <w:szCs w:val="24"/>
        </w:rPr>
        <w:lastRenderedPageBreak/>
        <w:t xml:space="preserve">απαγγελία κατηγοριών εναντίον Ελλήνων δημοσιογράφων χωρίς διαπιστωμένο αδίκημα. Είπατε προηγουμένως ότι </w:t>
      </w:r>
      <w:r>
        <w:rPr>
          <w:rFonts w:eastAsia="Times New Roman"/>
          <w:szCs w:val="24"/>
        </w:rPr>
        <w:t xml:space="preserve">«κρατήθηκαν». Είναι καλύτερο από αυτό το οποίο έγραφε το ΑΠΕ, δηλαδή ότι «συνελήφθησαν». Ούτε κρατήθηκαν ούτε συνελήφθησαν. Αυτό, όμως, αποδεικνύεται από έγγραφα. Έτσι δεν είναι; </w:t>
      </w:r>
    </w:p>
    <w:p w14:paraId="31C7D319" w14:textId="77777777" w:rsidR="00EF69DF" w:rsidRDefault="00401636">
      <w:pPr>
        <w:spacing w:line="600" w:lineRule="auto"/>
        <w:ind w:firstLine="720"/>
        <w:contextualSpacing/>
        <w:jc w:val="both"/>
        <w:rPr>
          <w:rFonts w:eastAsia="Times New Roman"/>
          <w:szCs w:val="24"/>
        </w:rPr>
      </w:pPr>
      <w:r>
        <w:rPr>
          <w:rFonts w:eastAsia="Times New Roman"/>
          <w:szCs w:val="24"/>
        </w:rPr>
        <w:t>Αυτό, λοιπόν, που μας ενδιαφέρει είναι με την εγκυρότητα του ΑΠΕ, αλλά και τ</w:t>
      </w:r>
      <w:r>
        <w:rPr>
          <w:rFonts w:eastAsia="Times New Roman"/>
          <w:szCs w:val="24"/>
        </w:rPr>
        <w:t>ην εγκυρότητα των κυβερνητικών κύκλων</w:t>
      </w:r>
      <w:r>
        <w:rPr>
          <w:rFonts w:eastAsia="Times New Roman"/>
          <w:szCs w:val="24"/>
        </w:rPr>
        <w:t>,</w:t>
      </w:r>
      <w:r>
        <w:rPr>
          <w:rFonts w:eastAsia="Times New Roman"/>
          <w:szCs w:val="24"/>
        </w:rPr>
        <w:t xml:space="preserve"> στους οποίους είχε αναφερθεί, για συλλήψεις, αδικήματα πλαστογραφίας μεταμφιεσμένων δημοσιογράφων -είναι αυτά τα οποία λέτε- ενώ η ελληνική αποστολή, κύριε Υπουργέ, από τις 18 Σεπτεμβρίου, δηλαδή από την επόμενη μέρα,</w:t>
      </w:r>
      <w:r>
        <w:rPr>
          <w:rFonts w:eastAsia="Times New Roman"/>
          <w:szCs w:val="24"/>
        </w:rPr>
        <w:t xml:space="preserve"> είχε την απάντηση των αμερικανικών αρχών. Άρα κάποιος έλεγε συνειδητά ψέματα ή εσείς λάβατε την απάντηση ότι κανένας δεν συνελήφθη, ότι έγινε εξακρίβωση στοιχείων και από εκεί και πέρα οι άνθρωποι κυκλοφορούσαν ελεύθεροι. </w:t>
      </w:r>
    </w:p>
    <w:p w14:paraId="31C7D31A" w14:textId="77777777" w:rsidR="00EF69DF" w:rsidRDefault="00401636">
      <w:pPr>
        <w:spacing w:line="600" w:lineRule="auto"/>
        <w:ind w:firstLine="720"/>
        <w:contextualSpacing/>
        <w:jc w:val="both"/>
        <w:rPr>
          <w:rFonts w:eastAsia="Times New Roman"/>
          <w:szCs w:val="24"/>
        </w:rPr>
      </w:pPr>
      <w:r>
        <w:rPr>
          <w:rFonts w:eastAsia="Times New Roman"/>
          <w:szCs w:val="24"/>
        </w:rPr>
        <w:lastRenderedPageBreak/>
        <w:t>Αυτό που με ενδιαφέρει εμένα δεν</w:t>
      </w:r>
      <w:r>
        <w:rPr>
          <w:rFonts w:eastAsia="Times New Roman"/>
          <w:szCs w:val="24"/>
        </w:rPr>
        <w:t xml:space="preserve"> είναι εάν έκαναν καλά τη δουλειά τους ή εάν υπέγραφαν δεξιά και αριστερά. Με ενδιαφέρει πώς από μια πηγή κυβερνητική βγαίνει στην Ελλάδα ότι συνελήφθησαν δημοσιογράφοι και πώς εμφανίζεται στην αμερικανική, πλέον, πλευρά η ελληνική αποστολή να ζητά τη σύλλ</w:t>
      </w:r>
      <w:r>
        <w:rPr>
          <w:rFonts w:eastAsia="Times New Roman"/>
          <w:szCs w:val="24"/>
        </w:rPr>
        <w:t>ηψη των δημοσιογράφων, «</w:t>
      </w:r>
      <w:r>
        <w:rPr>
          <w:rFonts w:eastAsia="Times New Roman"/>
          <w:szCs w:val="24"/>
          <w:lang w:val="en-US"/>
        </w:rPr>
        <w:t>pressing</w:t>
      </w:r>
      <w:r w:rsidRPr="00B06C58">
        <w:rPr>
          <w:rFonts w:eastAsia="Times New Roman"/>
          <w:szCs w:val="24"/>
        </w:rPr>
        <w:t xml:space="preserve"> </w:t>
      </w:r>
      <w:r>
        <w:rPr>
          <w:rFonts w:eastAsia="Times New Roman"/>
          <w:szCs w:val="24"/>
          <w:lang w:val="en-US"/>
        </w:rPr>
        <w:t>charges</w:t>
      </w:r>
      <w:r>
        <w:rPr>
          <w:rFonts w:eastAsia="Times New Roman"/>
          <w:szCs w:val="24"/>
        </w:rPr>
        <w:t>»</w:t>
      </w:r>
      <w:r w:rsidRPr="00B06C58">
        <w:rPr>
          <w:rFonts w:eastAsia="Times New Roman"/>
          <w:szCs w:val="24"/>
        </w:rPr>
        <w:t xml:space="preserve">, </w:t>
      </w:r>
      <w:r>
        <w:rPr>
          <w:rFonts w:eastAsia="Times New Roman"/>
          <w:szCs w:val="24"/>
        </w:rPr>
        <w:t>δηλαδή απαγγελία κατηγοριών.</w:t>
      </w:r>
    </w:p>
    <w:p w14:paraId="31C7D31B" w14:textId="77777777" w:rsidR="00EF69DF" w:rsidRDefault="00401636">
      <w:pPr>
        <w:spacing w:line="600" w:lineRule="auto"/>
        <w:ind w:firstLine="720"/>
        <w:contextualSpacing/>
        <w:jc w:val="both"/>
        <w:rPr>
          <w:rFonts w:eastAsia="Times New Roman"/>
          <w:szCs w:val="24"/>
        </w:rPr>
      </w:pPr>
      <w:r>
        <w:rPr>
          <w:rFonts w:eastAsia="Times New Roman"/>
          <w:szCs w:val="24"/>
        </w:rPr>
        <w:t xml:space="preserve">Αυτό, λοιπόν, έχει σημασία, εάν η ελληνική αποστολή, στην οποία συμμετείχατε, ζήτησε από την πρώτη κιόλας στιγμή να προσαχθούν και δεν </w:t>
      </w:r>
      <w:proofErr w:type="spellStart"/>
      <w:r>
        <w:rPr>
          <w:rFonts w:eastAsia="Times New Roman"/>
          <w:szCs w:val="24"/>
        </w:rPr>
        <w:t>προσήχθησαν</w:t>
      </w:r>
      <w:proofErr w:type="spellEnd"/>
      <w:r>
        <w:rPr>
          <w:rFonts w:eastAsia="Times New Roman"/>
          <w:szCs w:val="24"/>
        </w:rPr>
        <w:t xml:space="preserve"> οι συγκεκριμένοι δημοσιογράφοι. </w:t>
      </w:r>
    </w:p>
    <w:p w14:paraId="31C7D31C" w14:textId="77777777" w:rsidR="00EF69DF" w:rsidRDefault="00401636">
      <w:pPr>
        <w:spacing w:line="600" w:lineRule="auto"/>
        <w:ind w:firstLine="720"/>
        <w:contextualSpacing/>
        <w:jc w:val="both"/>
        <w:rPr>
          <w:rFonts w:eastAsia="Times New Roman"/>
          <w:szCs w:val="24"/>
        </w:rPr>
      </w:pPr>
      <w:r>
        <w:rPr>
          <w:rFonts w:eastAsia="Times New Roman"/>
          <w:szCs w:val="24"/>
        </w:rPr>
        <w:t>Αυτό που με πειράζει, κύριε Υπουργέ, είναι και κάτι άλλο και έχει πολύ μεγάλη σημασία. Ξέρετε πότε βγήκαν όλα αυτά; Θα είμαι στον χρόνο μου ακριβής, κύριε Πρόεδρε. Βγήκαν όταν το Κέντρο Ξένων Ανταποκριτών του Υπουργείου Εξωτερικών των ΗΠΑ, αυτοί δηλαδή που</w:t>
      </w:r>
      <w:r>
        <w:rPr>
          <w:rFonts w:eastAsia="Times New Roman"/>
          <w:szCs w:val="24"/>
        </w:rPr>
        <w:t xml:space="preserve"> είναι διαπιστευμένοι στο Υπουργείο Εξωτερικών στην υπόθεση αυτή, ζήτησε</w:t>
      </w:r>
      <w:r>
        <w:rPr>
          <w:rFonts w:eastAsia="Times New Roman"/>
          <w:szCs w:val="24"/>
        </w:rPr>
        <w:t>,</w:t>
      </w:r>
      <w:r>
        <w:rPr>
          <w:rFonts w:eastAsia="Times New Roman"/>
          <w:szCs w:val="24"/>
        </w:rPr>
        <w:t xml:space="preserve"> τόσο </w:t>
      </w:r>
      <w:r>
        <w:rPr>
          <w:rFonts w:eastAsia="Times New Roman"/>
          <w:szCs w:val="24"/>
        </w:rPr>
        <w:lastRenderedPageBreak/>
        <w:t xml:space="preserve">από την Υπηρεσία Διπλωματικής Ασφάλειας του Υπουργείου Εξωτερικών όσο και από την </w:t>
      </w:r>
      <w:r>
        <w:rPr>
          <w:rFonts w:eastAsia="Times New Roman"/>
          <w:szCs w:val="24"/>
        </w:rPr>
        <w:t>Α</w:t>
      </w:r>
      <w:r>
        <w:rPr>
          <w:rFonts w:eastAsia="Times New Roman"/>
          <w:szCs w:val="24"/>
        </w:rPr>
        <w:t>στυνομία της Νέας Υόρκης</w:t>
      </w:r>
      <w:r>
        <w:rPr>
          <w:rFonts w:eastAsia="Times New Roman"/>
          <w:szCs w:val="24"/>
        </w:rPr>
        <w:t>,</w:t>
      </w:r>
      <w:r>
        <w:rPr>
          <w:rFonts w:eastAsia="Times New Roman"/>
          <w:szCs w:val="24"/>
        </w:rPr>
        <w:t xml:space="preserve"> βεβαίωση για το εάν υπήρξε γεγονός, εάν υπήρξε αδίκημα και πώς η </w:t>
      </w:r>
      <w:r>
        <w:rPr>
          <w:rFonts w:eastAsia="Times New Roman"/>
          <w:szCs w:val="24"/>
        </w:rPr>
        <w:t>Α</w:t>
      </w:r>
      <w:r>
        <w:rPr>
          <w:rFonts w:eastAsia="Times New Roman"/>
          <w:szCs w:val="24"/>
        </w:rPr>
        <w:t>στ</w:t>
      </w:r>
      <w:r>
        <w:rPr>
          <w:rFonts w:eastAsia="Times New Roman"/>
          <w:szCs w:val="24"/>
        </w:rPr>
        <w:t xml:space="preserve">υνομία </w:t>
      </w:r>
      <w:r>
        <w:rPr>
          <w:rFonts w:eastAsia="Times New Roman"/>
          <w:szCs w:val="24"/>
        </w:rPr>
        <w:t>χειρίστηκε</w:t>
      </w:r>
      <w:r>
        <w:rPr>
          <w:rFonts w:eastAsia="Times New Roman"/>
          <w:szCs w:val="24"/>
        </w:rPr>
        <w:t xml:space="preserve"> αυτό το αδίκημα. </w:t>
      </w:r>
    </w:p>
    <w:p w14:paraId="31C7D31D" w14:textId="77777777" w:rsidR="00EF69DF" w:rsidRDefault="00401636">
      <w:pPr>
        <w:spacing w:line="600" w:lineRule="auto"/>
        <w:ind w:firstLine="720"/>
        <w:contextualSpacing/>
        <w:jc w:val="both"/>
        <w:rPr>
          <w:rFonts w:eastAsia="Times New Roman"/>
          <w:szCs w:val="24"/>
        </w:rPr>
      </w:pPr>
      <w:r>
        <w:rPr>
          <w:rFonts w:eastAsia="Times New Roman"/>
          <w:szCs w:val="24"/>
        </w:rPr>
        <w:t>Ξέρετε ποια ήταν η απάντηση; Η επίσημη απάντηση των αμερικανικών αρχών, που την είχατε και εσείς, ήταν</w:t>
      </w:r>
      <w:r w:rsidRPr="001509FB">
        <w:rPr>
          <w:rFonts w:eastAsia="Times New Roman"/>
          <w:szCs w:val="24"/>
        </w:rPr>
        <w:t xml:space="preserve">: </w:t>
      </w:r>
      <w:r>
        <w:rPr>
          <w:rFonts w:eastAsia="Times New Roman"/>
          <w:szCs w:val="24"/>
        </w:rPr>
        <w:t>«Ειδικοί εκπρόσωποι της Διπλωματικής Υπηρεσίας Ασφαλείας του Υπουργείου Εξωτερικών των ΗΠΑ δεν συνέλαβαν τους δημοσι</w:t>
      </w:r>
      <w:r>
        <w:rPr>
          <w:rFonts w:eastAsia="Times New Roman"/>
          <w:szCs w:val="24"/>
        </w:rPr>
        <w:t xml:space="preserve">ογράφους, στις 17 Σεπτεμβρίου 2016, στο ξενοδοχείο </w:t>
      </w:r>
      <w:r>
        <w:rPr>
          <w:rFonts w:eastAsia="Times New Roman"/>
          <w:szCs w:val="24"/>
          <w:lang w:val="en-US"/>
        </w:rPr>
        <w:t>Westin</w:t>
      </w:r>
      <w:r w:rsidRPr="00B06C58">
        <w:rPr>
          <w:rFonts w:eastAsia="Times New Roman"/>
          <w:szCs w:val="24"/>
        </w:rPr>
        <w:t xml:space="preserve"> </w:t>
      </w:r>
      <w:r>
        <w:rPr>
          <w:rFonts w:eastAsia="Times New Roman"/>
          <w:szCs w:val="24"/>
        </w:rPr>
        <w:t xml:space="preserve">της Νέας Υόρκης κατά τη διάρκεια της συνόδου των Ηνωμένων Εθνών. Σας παραπέμπουμε στην </w:t>
      </w:r>
      <w:r>
        <w:rPr>
          <w:rFonts w:eastAsia="Times New Roman"/>
          <w:szCs w:val="24"/>
        </w:rPr>
        <w:t>Α</w:t>
      </w:r>
      <w:r>
        <w:rPr>
          <w:rFonts w:eastAsia="Times New Roman"/>
          <w:szCs w:val="24"/>
        </w:rPr>
        <w:t xml:space="preserve">στυνομία της Νέας Υόρκης να επιβεβαιώσετε ότι τα δύο άτομα δεν συνελήφθησαν από την </w:t>
      </w:r>
      <w:r>
        <w:rPr>
          <w:rFonts w:eastAsia="Times New Roman"/>
          <w:szCs w:val="24"/>
        </w:rPr>
        <w:t>Α</w:t>
      </w:r>
      <w:r>
        <w:rPr>
          <w:rFonts w:eastAsia="Times New Roman"/>
          <w:szCs w:val="24"/>
        </w:rPr>
        <w:t>στυνομία της Νέας Υόρκης»</w:t>
      </w:r>
      <w:r>
        <w:rPr>
          <w:rFonts w:eastAsia="Times New Roman"/>
          <w:szCs w:val="24"/>
        </w:rPr>
        <w:t xml:space="preserve">. </w:t>
      </w:r>
    </w:p>
    <w:p w14:paraId="31C7D31E" w14:textId="77777777" w:rsidR="00EF69DF" w:rsidRDefault="00401636">
      <w:pPr>
        <w:spacing w:line="600" w:lineRule="auto"/>
        <w:ind w:firstLine="720"/>
        <w:contextualSpacing/>
        <w:jc w:val="both"/>
        <w:rPr>
          <w:rFonts w:eastAsia="Times New Roman"/>
          <w:szCs w:val="24"/>
        </w:rPr>
      </w:pPr>
      <w:r>
        <w:rPr>
          <w:rFonts w:eastAsia="Times New Roman"/>
          <w:szCs w:val="24"/>
        </w:rPr>
        <w:lastRenderedPageBreak/>
        <w:t>Άρα ποιος ήταν αυτός ο οποίος κατασκεύασε την είδηση στην Ελλάδα; Γιατί το ΑΠΕ με δύο συνεχή του τηλεγραφήματα, τα οποία προέρχονται από κυβερνητικές πηγές, όπως λέει -δεν το λέω εγώ αυτό- αναμεταδίδει αυτά τα πράγματα στην Ελλάδα; Και το ερώτημα είναι</w:t>
      </w:r>
      <w:r w:rsidRPr="00C27D55">
        <w:rPr>
          <w:rFonts w:eastAsia="Times New Roman"/>
          <w:szCs w:val="24"/>
        </w:rPr>
        <w:t>:</w:t>
      </w:r>
      <w:r>
        <w:rPr>
          <w:rFonts w:eastAsia="Times New Roman"/>
          <w:szCs w:val="24"/>
        </w:rPr>
        <w:t xml:space="preserve"> </w:t>
      </w:r>
      <w:r>
        <w:rPr>
          <w:rFonts w:eastAsia="Times New Roman"/>
          <w:szCs w:val="24"/>
        </w:rPr>
        <w:t>γ</w:t>
      </w:r>
      <w:r>
        <w:rPr>
          <w:rFonts w:eastAsia="Times New Roman"/>
          <w:szCs w:val="24"/>
        </w:rPr>
        <w:t xml:space="preserve">ιατί η ελληνική αποστολή ζήτησε να απαγγελθούν κατηγορίες; Διότι, αυτό, κύριε Υπουργέ, εμφανίζεται στις απαντήσεις του Υπουργείου Εξωτερικών, όπου λέει ότι η </w:t>
      </w:r>
      <w:r>
        <w:rPr>
          <w:rFonts w:eastAsia="Times New Roman"/>
          <w:szCs w:val="24"/>
        </w:rPr>
        <w:t>Α</w:t>
      </w:r>
      <w:r>
        <w:rPr>
          <w:rFonts w:eastAsia="Times New Roman"/>
          <w:szCs w:val="24"/>
        </w:rPr>
        <w:t>στυνομία της Νέας Υόρκης χειρίζεται το αίτημα της ελληνικής αποστολής να απαγγελθούν κατηγορίες</w:t>
      </w:r>
      <w:r>
        <w:rPr>
          <w:rFonts w:eastAsia="Times New Roman"/>
          <w:szCs w:val="24"/>
        </w:rPr>
        <w:t xml:space="preserve"> εναντίον των δύο δημοσιογράφων. </w:t>
      </w:r>
    </w:p>
    <w:p w14:paraId="31C7D31F" w14:textId="77777777" w:rsidR="00EF69DF" w:rsidRDefault="00401636">
      <w:pPr>
        <w:spacing w:line="600" w:lineRule="auto"/>
        <w:ind w:firstLine="720"/>
        <w:contextualSpacing/>
        <w:jc w:val="both"/>
        <w:rPr>
          <w:rFonts w:eastAsia="Times New Roman"/>
          <w:b/>
          <w:szCs w:val="24"/>
        </w:rPr>
      </w:pPr>
      <w:r>
        <w:rPr>
          <w:rFonts w:eastAsia="Times New Roman"/>
          <w:szCs w:val="24"/>
        </w:rPr>
        <w:t>Αυτή είναι η αλήθεια. Αφήστε τους δύο δημοσιογράφους. Απαντήστε μου σε αυτό και εγώ θα είμαι ικανοποιημένος.</w:t>
      </w:r>
    </w:p>
    <w:p w14:paraId="31C7D320" w14:textId="77777777" w:rsidR="00EF69DF" w:rsidRDefault="00401636">
      <w:pPr>
        <w:spacing w:line="600" w:lineRule="auto"/>
        <w:ind w:firstLine="720"/>
        <w:contextualSpacing/>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Νομίζω ότι ο Υπουργός έχει ήδη απαντήσει, να μας πει το σκεπτικό του βέβαια.</w:t>
      </w:r>
    </w:p>
    <w:p w14:paraId="31C7D321"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Τον</w:t>
      </w:r>
      <w:r>
        <w:rPr>
          <w:rFonts w:eastAsia="Times New Roman" w:cs="Times New Roman"/>
          <w:szCs w:val="24"/>
        </w:rPr>
        <w:t xml:space="preserve"> λόγο έχει ο </w:t>
      </w:r>
      <w:r w:rsidRPr="002A21B5">
        <w:rPr>
          <w:rFonts w:eastAsia="Times New Roman" w:cs="Times New Roman"/>
          <w:szCs w:val="24"/>
        </w:rPr>
        <w:t>Υπουργός Ψηφιακής Πολιτικής</w:t>
      </w:r>
      <w:r>
        <w:rPr>
          <w:rFonts w:eastAsia="Times New Roman" w:cs="Times New Roman"/>
          <w:szCs w:val="24"/>
        </w:rPr>
        <w:t>,</w:t>
      </w:r>
      <w:r w:rsidRPr="002A21B5">
        <w:rPr>
          <w:rFonts w:eastAsia="Times New Roman" w:cs="Times New Roman"/>
          <w:szCs w:val="24"/>
        </w:rPr>
        <w:t xml:space="preserve"> Τηλεπικοινωνιών και Ενημέρωσης κ. Νικόλαος Παππάς. </w:t>
      </w:r>
    </w:p>
    <w:p w14:paraId="31C7D322" w14:textId="77777777" w:rsidR="00EF69DF" w:rsidRDefault="00401636">
      <w:pPr>
        <w:spacing w:line="600" w:lineRule="auto"/>
        <w:ind w:firstLine="720"/>
        <w:contextualSpacing/>
        <w:jc w:val="both"/>
        <w:rPr>
          <w:rFonts w:eastAsia="Times New Roman" w:cs="Times New Roman"/>
          <w:szCs w:val="24"/>
        </w:rPr>
      </w:pPr>
      <w:r w:rsidRPr="00A610E5">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Επαναλαμβάνω, λοιπόν, </w:t>
      </w:r>
      <w:r>
        <w:rPr>
          <w:rFonts w:eastAsia="Times New Roman" w:cs="Times New Roman"/>
          <w:szCs w:val="24"/>
        </w:rPr>
        <w:t xml:space="preserve">ότι </w:t>
      </w:r>
      <w:r>
        <w:rPr>
          <w:rFonts w:eastAsia="Times New Roman" w:cs="Times New Roman"/>
          <w:szCs w:val="24"/>
        </w:rPr>
        <w:t>η πλαστοπροσωπία έγινε. Πήγαν και υπέγραψαν σε απόδειξη το</w:t>
      </w:r>
      <w:r>
        <w:rPr>
          <w:rFonts w:eastAsia="Times New Roman" w:cs="Times New Roman"/>
          <w:szCs w:val="24"/>
        </w:rPr>
        <w:t>υ ξενοδοχείου με όνομα συνεργάτη μου. Το είχαν ξανακάνει με συνεργάτιδα της κ</w:t>
      </w:r>
      <w:r>
        <w:rPr>
          <w:rFonts w:eastAsia="Times New Roman" w:cs="Times New Roman"/>
          <w:szCs w:val="24"/>
        </w:rPr>
        <w:t>.</w:t>
      </w:r>
      <w:r>
        <w:rPr>
          <w:rFonts w:eastAsia="Times New Roman" w:cs="Times New Roman"/>
          <w:szCs w:val="24"/>
        </w:rPr>
        <w:t xml:space="preserve"> Διαμαντοπούλου. Αυτό είναι το πρώτο. </w:t>
      </w:r>
    </w:p>
    <w:p w14:paraId="31C7D323"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Δεύτερον, χαίρομαι που δεν αμφισβητείτε τα γεγονότα, ότι οι άνθρωποι αυτοί μεταμφιέστηκαν και είχαν σκοπό να παρακολουθήσουν και παρακολουθ</w:t>
      </w:r>
      <w:r>
        <w:rPr>
          <w:rFonts w:eastAsia="Times New Roman" w:cs="Times New Roman"/>
          <w:szCs w:val="24"/>
        </w:rPr>
        <w:t>ούσαν.</w:t>
      </w:r>
    </w:p>
    <w:p w14:paraId="31C7D324"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Άρα, λοιπόν, και τα γεγονότα είναι ακριβή και χαίρομαι -επιτρέψτε μου να διαβλέψω- την προσπάθειά σας να αποστασιοποιηθείτε και από αυτή την πρακτική. Την καλωσορίζω, λοιπόν. Από εκεί και πέρα πολύ φοβάμαι ότι δεν έχω να προσθέσω τίποτα άλλο. Τα γεγ</w:t>
      </w:r>
      <w:r>
        <w:rPr>
          <w:rFonts w:eastAsia="Times New Roman" w:cs="Times New Roman"/>
          <w:szCs w:val="24"/>
        </w:rPr>
        <w:t xml:space="preserve">ονότα μιλάνε από </w:t>
      </w:r>
      <w:r>
        <w:rPr>
          <w:rFonts w:eastAsia="Times New Roman" w:cs="Times New Roman"/>
          <w:szCs w:val="24"/>
        </w:rPr>
        <w:lastRenderedPageBreak/>
        <w:t>μόνα τους. Αυτοί οι άνθρωποι μεταμφιέστηκαν για να μας παρακολουθούν. Ας κρίνει ο καθένας αν πρέπει να ασκείται έτσι η δημοσιογραφία, ας κρίνει και ο καθένας αν με τον τρόπο τον δικό σας, κύριε Παπαθεοδώρου, πρέπει να ασκείται και η πολιτι</w:t>
      </w:r>
      <w:r>
        <w:rPr>
          <w:rFonts w:eastAsia="Times New Roman" w:cs="Times New Roman"/>
          <w:szCs w:val="24"/>
        </w:rPr>
        <w:t xml:space="preserve">κή. Διότι εμείς εδώ μέσα στο Κοινοβούλιο πρέπει να αποδεικνύουμε, κύριε Παπαθεοδώρου, ότι αν δεν πρέπει μία φορά να υπάρχει </w:t>
      </w:r>
      <w:r>
        <w:rPr>
          <w:rFonts w:eastAsia="Times New Roman" w:cs="Times New Roman"/>
          <w:szCs w:val="24"/>
        </w:rPr>
        <w:t>«</w:t>
      </w:r>
      <w:r>
        <w:rPr>
          <w:rFonts w:eastAsia="Times New Roman" w:cs="Times New Roman"/>
          <w:szCs w:val="24"/>
        </w:rPr>
        <w:t>δημοσιογραφικός εμετός</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πρέπει δέκα φορές να υπάρχει και ο </w:t>
      </w:r>
      <w:r>
        <w:rPr>
          <w:rFonts w:eastAsia="Times New Roman" w:cs="Times New Roman"/>
          <w:szCs w:val="24"/>
        </w:rPr>
        <w:t>«</w:t>
      </w:r>
      <w:r>
        <w:rPr>
          <w:rFonts w:eastAsia="Times New Roman" w:cs="Times New Roman"/>
          <w:szCs w:val="24"/>
        </w:rPr>
        <w:t>πολιτικός εμετός</w:t>
      </w:r>
      <w:r>
        <w:rPr>
          <w:rFonts w:eastAsia="Times New Roman" w:cs="Times New Roman"/>
          <w:szCs w:val="24"/>
        </w:rPr>
        <w:t>»</w:t>
      </w:r>
      <w:r>
        <w:rPr>
          <w:rFonts w:eastAsia="Times New Roman" w:cs="Times New Roman"/>
          <w:szCs w:val="24"/>
        </w:rPr>
        <w:t>. Και αυτός είναι ένας πήχης ο οποίος -όπως φαίνε</w:t>
      </w:r>
      <w:r>
        <w:rPr>
          <w:rFonts w:eastAsia="Times New Roman" w:cs="Times New Roman"/>
          <w:szCs w:val="24"/>
        </w:rPr>
        <w:t xml:space="preserve">ται για μερικούς- είναι πολύ ψηλά για να τον περάσουν. </w:t>
      </w:r>
    </w:p>
    <w:p w14:paraId="31C7D325" w14:textId="77777777" w:rsidR="00EF69DF" w:rsidRDefault="00401636">
      <w:pPr>
        <w:spacing w:line="600" w:lineRule="auto"/>
        <w:ind w:firstLine="720"/>
        <w:contextualSpacing/>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Ευχαριστούμε, κύριε Υπουργέ. </w:t>
      </w:r>
    </w:p>
    <w:p w14:paraId="31C7D326"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στις επόμενες δύο ερωτήσεις στις οποίες θα απαντήσει ο Υπουργός Περιβάλλοντος και Ενέργειας κ. Γιώργος Σταθάκης</w:t>
      </w:r>
      <w:r>
        <w:rPr>
          <w:rFonts w:eastAsia="Times New Roman" w:cs="Times New Roman"/>
          <w:szCs w:val="24"/>
        </w:rPr>
        <w:t>,</w:t>
      </w:r>
      <w:r>
        <w:rPr>
          <w:rFonts w:eastAsia="Times New Roman" w:cs="Times New Roman"/>
          <w:szCs w:val="24"/>
        </w:rPr>
        <w:t xml:space="preserve"> που είναι παρ</w:t>
      </w:r>
      <w:r>
        <w:rPr>
          <w:rFonts w:eastAsia="Times New Roman" w:cs="Times New Roman"/>
          <w:szCs w:val="24"/>
        </w:rPr>
        <w:t xml:space="preserve">ών. </w:t>
      </w:r>
    </w:p>
    <w:p w14:paraId="31C7D327"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Θα συζητηθεί</w:t>
      </w:r>
      <w:r>
        <w:rPr>
          <w:rFonts w:eastAsia="Times New Roman" w:cs="Times New Roman"/>
          <w:szCs w:val="24"/>
        </w:rPr>
        <w:t>, λοιπόν,</w:t>
      </w:r>
      <w:r w:rsidRPr="00AC5FC7">
        <w:rPr>
          <w:rFonts w:eastAsia="Times New Roman" w:cs="Times New Roman"/>
          <w:szCs w:val="24"/>
        </w:rPr>
        <w:t xml:space="preserve"> η δεύτερη με αριθμό 1653/15-5-2018 επίκαιρη ερώτηση πρώτου κύκλου του</w:t>
      </w:r>
      <w:r>
        <w:rPr>
          <w:rFonts w:ascii="Verdana" w:eastAsia="Times New Roman" w:hAnsi="Verdana" w:cs="Times New Roman"/>
          <w:color w:val="000000"/>
          <w:sz w:val="17"/>
          <w:szCs w:val="17"/>
          <w:shd w:val="clear" w:color="auto" w:fill="FFFFFF"/>
        </w:rPr>
        <w:t xml:space="preserve"> </w:t>
      </w:r>
      <w:r w:rsidRPr="00AC5FC7">
        <w:rPr>
          <w:rFonts w:eastAsia="Times New Roman" w:cs="Times New Roman"/>
          <w:szCs w:val="24"/>
        </w:rPr>
        <w:t>Βουλευτή της Δημοκρατικής Συμπαράταξης ΠΑΣΟΚ – ΔΗΜΑΡ κ.</w:t>
      </w:r>
      <w:r w:rsidRPr="00AC5FC7">
        <w:rPr>
          <w:rFonts w:eastAsia="Times New Roman" w:cs="Times New Roman"/>
          <w:bCs/>
          <w:szCs w:val="24"/>
        </w:rPr>
        <w:t xml:space="preserve"> Ιωάννη Μανιάτη</w:t>
      </w:r>
      <w:r>
        <w:rPr>
          <w:rFonts w:eastAsia="Times New Roman" w:cs="Times New Roman"/>
          <w:b/>
          <w:bCs/>
          <w:szCs w:val="24"/>
        </w:rPr>
        <w:t xml:space="preserve"> </w:t>
      </w:r>
      <w:r w:rsidRPr="00AC5FC7">
        <w:rPr>
          <w:rFonts w:eastAsia="Times New Roman" w:cs="Times New Roman"/>
          <w:szCs w:val="24"/>
        </w:rPr>
        <w:t>προς τον Υπουργό</w:t>
      </w:r>
      <w:r>
        <w:rPr>
          <w:rFonts w:eastAsia="Times New Roman" w:cs="Times New Roman"/>
          <w:b/>
          <w:bCs/>
          <w:szCs w:val="24"/>
        </w:rPr>
        <w:t xml:space="preserve"> </w:t>
      </w:r>
      <w:r w:rsidRPr="00AC5FC7">
        <w:rPr>
          <w:rFonts w:eastAsia="Times New Roman" w:cs="Times New Roman"/>
          <w:bCs/>
          <w:szCs w:val="24"/>
        </w:rPr>
        <w:t>Περιβάλλοντος και Ενέργειας,</w:t>
      </w:r>
      <w:r>
        <w:rPr>
          <w:rFonts w:eastAsia="Times New Roman" w:cs="Times New Roman"/>
          <w:szCs w:val="24"/>
        </w:rPr>
        <w:t xml:space="preserve"> </w:t>
      </w:r>
      <w:r w:rsidRPr="00AC5FC7">
        <w:rPr>
          <w:rFonts w:eastAsia="Times New Roman" w:cs="Times New Roman"/>
          <w:szCs w:val="24"/>
        </w:rPr>
        <w:t xml:space="preserve">με θέμα: «Κόβουν το ρεύμα στους ΤΟΕΒ – </w:t>
      </w:r>
      <w:r w:rsidRPr="00AC5FC7">
        <w:rPr>
          <w:rFonts w:eastAsia="Times New Roman" w:cs="Times New Roman"/>
          <w:szCs w:val="24"/>
        </w:rPr>
        <w:t>Εκβιάζουν τους αγρότες».</w:t>
      </w:r>
    </w:p>
    <w:p w14:paraId="31C7D328"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Μανιάτη, έχετε τον λόγο. </w:t>
      </w:r>
    </w:p>
    <w:p w14:paraId="31C7D329" w14:textId="77777777" w:rsidR="00EF69DF" w:rsidRDefault="00401636">
      <w:pPr>
        <w:spacing w:line="600" w:lineRule="auto"/>
        <w:ind w:firstLine="720"/>
        <w:contextualSpacing/>
        <w:jc w:val="both"/>
        <w:rPr>
          <w:rFonts w:eastAsia="Times New Roman" w:cs="Times New Roman"/>
          <w:szCs w:val="24"/>
        </w:rPr>
      </w:pPr>
      <w:r w:rsidRPr="00AC5FC7">
        <w:rPr>
          <w:rFonts w:eastAsia="Times New Roman" w:cs="Times New Roman"/>
          <w:b/>
          <w:szCs w:val="24"/>
        </w:rPr>
        <w:t>ΙΩΑΝΝΗΣ ΜΑΝΙΑΤΗΣ:</w:t>
      </w:r>
      <w:r>
        <w:rPr>
          <w:rFonts w:eastAsia="Times New Roman" w:cs="Times New Roman"/>
          <w:szCs w:val="24"/>
        </w:rPr>
        <w:t xml:space="preserve"> </w:t>
      </w:r>
      <w:r w:rsidRPr="0017397F">
        <w:rPr>
          <w:rFonts w:eastAsia="Times New Roman" w:cs="Times New Roman"/>
          <w:szCs w:val="24"/>
        </w:rPr>
        <w:t>Ευχαριστώ</w:t>
      </w:r>
      <w:r>
        <w:rPr>
          <w:rFonts w:eastAsia="Times New Roman" w:cs="Times New Roman"/>
          <w:szCs w:val="24"/>
        </w:rPr>
        <w:t xml:space="preserve"> πολύ</w:t>
      </w:r>
      <w:r w:rsidRPr="0017397F">
        <w:rPr>
          <w:rFonts w:eastAsia="Times New Roman" w:cs="Times New Roman"/>
          <w:szCs w:val="24"/>
        </w:rPr>
        <w:t>, κύριε Πρόεδρε</w:t>
      </w:r>
      <w:r>
        <w:rPr>
          <w:rFonts w:eastAsia="Times New Roman" w:cs="Times New Roman"/>
          <w:szCs w:val="24"/>
        </w:rPr>
        <w:t xml:space="preserve">. </w:t>
      </w:r>
    </w:p>
    <w:p w14:paraId="31C7D32A"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Κύριε Υπουργέ, θέλω σήμερα να κάνουμε μία συζήτηση με απόλυτη σοβαρότητα</w:t>
      </w:r>
      <w:r>
        <w:rPr>
          <w:rFonts w:eastAsia="Times New Roman" w:cs="Times New Roman"/>
          <w:szCs w:val="24"/>
        </w:rPr>
        <w:t>,</w:t>
      </w:r>
      <w:r>
        <w:rPr>
          <w:rFonts w:eastAsia="Times New Roman" w:cs="Times New Roman"/>
          <w:szCs w:val="24"/>
        </w:rPr>
        <w:t xml:space="preserve"> γιατί το θέμα το οποίο αναφέρω στην επίκαιρη ερώτησή μου είναι ίσως το σοβα</w:t>
      </w:r>
      <w:r>
        <w:rPr>
          <w:rFonts w:eastAsia="Times New Roman" w:cs="Times New Roman"/>
          <w:szCs w:val="24"/>
        </w:rPr>
        <w:t>ρότερο θέμα που απασχολεί τους αγρότες όλης της χώρας. Και αναφέρομαι, κύριε Πρόεδρε, στους περίπου τριακόσιες χιλιάδες Έλληνες αγρότες</w:t>
      </w:r>
      <w:r>
        <w:rPr>
          <w:rFonts w:eastAsia="Times New Roman" w:cs="Times New Roman"/>
          <w:szCs w:val="24"/>
        </w:rPr>
        <w:t>,</w:t>
      </w:r>
      <w:r>
        <w:rPr>
          <w:rFonts w:eastAsia="Times New Roman" w:cs="Times New Roman"/>
          <w:szCs w:val="24"/>
        </w:rPr>
        <w:t xml:space="preserve"> που είναι οργανωμένοι σε Τοπικούς Οργανισμούς Εγγείων Βελτιώσεων, και για τους οποίους σε όλη σχεδόν την Ελλάδα υπάρχει</w:t>
      </w:r>
      <w:r>
        <w:rPr>
          <w:rFonts w:eastAsia="Times New Roman" w:cs="Times New Roman"/>
          <w:szCs w:val="24"/>
        </w:rPr>
        <w:t xml:space="preserve"> ένα τεράστιο θέμα. Η αναφορά μου</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γίνεται για τους περίπου </w:t>
      </w:r>
      <w:r>
        <w:rPr>
          <w:rFonts w:eastAsia="Times New Roman" w:cs="Times New Roman"/>
          <w:szCs w:val="24"/>
        </w:rPr>
        <w:lastRenderedPageBreak/>
        <w:t>είκοσι ΤΟΕΒ της Αργολίδας</w:t>
      </w:r>
      <w:r>
        <w:rPr>
          <w:rFonts w:eastAsia="Times New Roman" w:cs="Times New Roman"/>
          <w:szCs w:val="24"/>
        </w:rPr>
        <w:t xml:space="preserve">, </w:t>
      </w:r>
      <w:r>
        <w:rPr>
          <w:rFonts w:eastAsia="Times New Roman" w:cs="Times New Roman"/>
          <w:szCs w:val="24"/>
        </w:rPr>
        <w:t xml:space="preserve">ενώ </w:t>
      </w:r>
      <w:r>
        <w:rPr>
          <w:rFonts w:eastAsia="Times New Roman" w:cs="Times New Roman"/>
          <w:szCs w:val="24"/>
        </w:rPr>
        <w:t>σήμερα που μιλάμε εδώ και τέσσερις μέρες έχει κόψει το ρεύμα η ΔΕΗ σε όλα τα αντλιοστάσια -επαναλαμβάνω- και κινδυνεύει με απόλυτη καταστροφή όλη η παραγωγή,</w:t>
      </w:r>
      <w:r>
        <w:rPr>
          <w:rFonts w:eastAsia="Times New Roman" w:cs="Times New Roman"/>
          <w:szCs w:val="24"/>
        </w:rPr>
        <w:t xml:space="preserve"> βερίκοκο, πορτοκάλι, κηπευτικά</w:t>
      </w:r>
      <w:r>
        <w:rPr>
          <w:rFonts w:eastAsia="Times New Roman" w:cs="Times New Roman"/>
          <w:szCs w:val="24"/>
        </w:rPr>
        <w:t>,</w:t>
      </w:r>
      <w:r>
        <w:rPr>
          <w:rFonts w:eastAsia="Times New Roman" w:cs="Times New Roman"/>
          <w:szCs w:val="24"/>
        </w:rPr>
        <w:t xml:space="preserve"> τα πάντα. </w:t>
      </w:r>
    </w:p>
    <w:p w14:paraId="31C7D32B"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Πού βρισκόμαστε και γιατί φτάσαμε εδώ; Θα σας διαβάσω, κύριε Υπουργέ -και θα ήθελα την ερμηνεία σας- τρείς αριθμούς. Το 2013 ο ΓΟΕΒ Αργολίδας χρωστούσε στη ΔΕΗ 420.000 ευρώ, το 2014 χρωστούσε στη ΔΕΗ 403.000. Το </w:t>
      </w:r>
      <w:r>
        <w:rPr>
          <w:rFonts w:eastAsia="Times New Roman" w:cs="Times New Roman"/>
          <w:szCs w:val="24"/>
        </w:rPr>
        <w:t>2015 εκτινάσσεται το χρέος και διπλασιάζεται στις 800.000 ευρώ, το 2016 στις 1.200.000 ευρώ και το 2017 στα 2.060.000 ευρώ. Από τις 400.000 ευρώ χρέος του 2013 και 2014 φτάσαμε το 2017 σε χρέος 2.060.000 ευρώ. θα ήθελα μία πρώτη ερμηνεία από εσάς, κύριε Υπ</w:t>
      </w:r>
      <w:r>
        <w:rPr>
          <w:rFonts w:eastAsia="Times New Roman" w:cs="Times New Roman"/>
          <w:szCs w:val="24"/>
        </w:rPr>
        <w:t xml:space="preserve">ουργέ. </w:t>
      </w:r>
    </w:p>
    <w:p w14:paraId="31C7D32C"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θα ήθελα να καταθέσω και μία πρόταση, γιατί εμείς είμαστε σοβαρό κόμμα, δεν λειτουργούμε ως </w:t>
      </w:r>
      <w:r>
        <w:rPr>
          <w:rFonts w:eastAsia="Times New Roman" w:cs="Times New Roman"/>
          <w:szCs w:val="24"/>
        </w:rPr>
        <w:t>Α</w:t>
      </w:r>
      <w:r>
        <w:rPr>
          <w:rFonts w:eastAsia="Times New Roman" w:cs="Times New Roman"/>
          <w:szCs w:val="24"/>
        </w:rPr>
        <w:t xml:space="preserve">ντιπολίτευση όπως λειτουργούσε ο </w:t>
      </w:r>
      <w:r w:rsidRPr="00C0242A">
        <w:rPr>
          <w:rFonts w:eastAsia="Times New Roman" w:cs="Times New Roman"/>
          <w:szCs w:val="24"/>
        </w:rPr>
        <w:t>ΣΥΡΙΖΑ</w:t>
      </w:r>
      <w:r>
        <w:rPr>
          <w:rFonts w:eastAsia="Times New Roman" w:cs="Times New Roman"/>
          <w:szCs w:val="24"/>
        </w:rPr>
        <w:t xml:space="preserve"> όταν ήταν αντιπολίτευση. Η πρότασή μου έχει τέσσερα σκέλη. </w:t>
      </w:r>
    </w:p>
    <w:p w14:paraId="31C7D32D"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κύριε Πρόεδρε, στη μία η ώρα θα υπάρξουν ασφαλιστικά μέτρα που έχουν καταθέσει οι αγρότες της Αργολίδας, προκειμένου να επανέλθει το ρεύμα και να ομαλοποιηθεί η καλλιέργεια. </w:t>
      </w:r>
    </w:p>
    <w:p w14:paraId="31C7D32E"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Έχει τέσσερα σκέλη, διαβάζω τους τίτλους και ζητώ κύριε Υπουργέ, την </w:t>
      </w:r>
      <w:r>
        <w:rPr>
          <w:rFonts w:eastAsia="Times New Roman" w:cs="Times New Roman"/>
          <w:szCs w:val="24"/>
        </w:rPr>
        <w:t xml:space="preserve">άποψή σας. </w:t>
      </w:r>
    </w:p>
    <w:p w14:paraId="31C7D32F"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Πρώτον</w:t>
      </w:r>
      <w:r>
        <w:rPr>
          <w:rFonts w:eastAsia="Times New Roman" w:cs="Times New Roman"/>
          <w:szCs w:val="24"/>
        </w:rPr>
        <w:t>,</w:t>
      </w:r>
      <w:r>
        <w:rPr>
          <w:rFonts w:eastAsia="Times New Roman" w:cs="Times New Roman"/>
          <w:szCs w:val="24"/>
        </w:rPr>
        <w:t xml:space="preserve"> η προκαταβολή του 30% που ζητάει η ΔΕΗ να τους δώσει τη δυνατότητα να έχει έναν μήνα παράταση</w:t>
      </w:r>
      <w:r>
        <w:rPr>
          <w:rFonts w:eastAsia="Times New Roman" w:cs="Times New Roman"/>
          <w:szCs w:val="24"/>
        </w:rPr>
        <w:t>,</w:t>
      </w:r>
      <w:r>
        <w:rPr>
          <w:rFonts w:eastAsia="Times New Roman" w:cs="Times New Roman"/>
          <w:szCs w:val="24"/>
        </w:rPr>
        <w:t xml:space="preserve"> έτσι ώστε να τρέξει το νερό και να αρχίσουν οι καλλιέργειες να μην καταστραφούν. </w:t>
      </w:r>
    </w:p>
    <w:p w14:paraId="31C7D330"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Δεύτερον, να δοθούν πολλές δόσεις όχι μόνο είκοσι τέσσερις,</w:t>
      </w:r>
      <w:r>
        <w:rPr>
          <w:rFonts w:eastAsia="Times New Roman" w:cs="Times New Roman"/>
          <w:szCs w:val="24"/>
        </w:rPr>
        <w:t xml:space="preserve"> όπως το αντίστοιχο που κάνουμε στα κόκκινα δάνεια τις εκατό δόσεις, το αντίστοιχο να δώσει η ΔΕΗ και για τους τριακόσιες χιλιάδες περίπου αγρότες </w:t>
      </w:r>
      <w:r>
        <w:rPr>
          <w:rFonts w:eastAsia="Times New Roman" w:cs="Times New Roman"/>
          <w:szCs w:val="24"/>
        </w:rPr>
        <w:lastRenderedPageBreak/>
        <w:t xml:space="preserve">της Ελλάδας. Εμένα με αφορούν οι περίπου δώδεκα χιλιάδες της Αργολίδας. </w:t>
      </w:r>
    </w:p>
    <w:p w14:paraId="31C7D331"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Τρίτη πρόταση</w:t>
      </w:r>
      <w:r>
        <w:rPr>
          <w:rFonts w:eastAsia="Times New Roman" w:cs="Times New Roman"/>
          <w:szCs w:val="24"/>
        </w:rPr>
        <w:t>:</w:t>
      </w:r>
      <w:r>
        <w:rPr>
          <w:rFonts w:eastAsia="Times New Roman" w:cs="Times New Roman"/>
          <w:szCs w:val="24"/>
        </w:rPr>
        <w:t xml:space="preserve"> Να συνδεθεί η πολιτικ</w:t>
      </w:r>
      <w:r>
        <w:rPr>
          <w:rFonts w:eastAsia="Times New Roman" w:cs="Times New Roman"/>
          <w:szCs w:val="24"/>
        </w:rPr>
        <w:t>ή τ</w:t>
      </w:r>
      <w:r>
        <w:rPr>
          <w:rFonts w:eastAsia="Times New Roman" w:cs="Times New Roman"/>
          <w:szCs w:val="24"/>
        </w:rPr>
        <w:t>ή</w:t>
      </w:r>
      <w:r>
        <w:rPr>
          <w:rFonts w:eastAsia="Times New Roman" w:cs="Times New Roman"/>
          <w:szCs w:val="24"/>
        </w:rPr>
        <w:t xml:space="preserve">ς ΔΕΗ στο πότε πρέπει ή θέλει να κόψει το ρεύμα στους αγρότες και όχι, με το πότε οι αγρότες παίρνουν τις αποζημιώσεις τους από τις καταστροφές ή τις επιδοτήσεις για τα επιδοτούμενα προϊόντα. </w:t>
      </w:r>
    </w:p>
    <w:p w14:paraId="31C7D332"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Δεν γίνεται η πολιτεία να καθυστερεί δυόμισι χρόνια να τους</w:t>
      </w:r>
      <w:r>
        <w:rPr>
          <w:rFonts w:eastAsia="Times New Roman" w:cs="Times New Roman"/>
          <w:szCs w:val="24"/>
        </w:rPr>
        <w:t xml:space="preserve"> δώσει την αποζημίωση όταν έπεσε χιόνι ή χαλάζι και αντίστοιχα το κράτος με το άλλο χέρι ως το 51% της ΔΕΗ να τους λέει, «φέρτε τα τώρα», όταν δεν τους έχει δώσει την αποζημίωση».</w:t>
      </w:r>
    </w:p>
    <w:p w14:paraId="31C7D333"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w:t>
      </w:r>
      <w:r>
        <w:rPr>
          <w:rFonts w:eastAsia="Times New Roman" w:cs="Times New Roman"/>
          <w:szCs w:val="24"/>
        </w:rPr>
        <w:t>υλευτή)</w:t>
      </w:r>
    </w:p>
    <w:p w14:paraId="31C7D334" w14:textId="77777777" w:rsidR="00EF69DF" w:rsidRDefault="00401636">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Το τέταρτο σκέλος –και ευχαριστώ για την ανοχή σας, κύριε Πρόεδρε- της πρότασής μου είναι να διασφαλίσουμε απολύτως –και θα ήθελα τη </w:t>
      </w:r>
      <w:r>
        <w:rPr>
          <w:rFonts w:eastAsia="Times New Roman" w:cs="Times New Roman"/>
          <w:szCs w:val="24"/>
        </w:rPr>
        <w:lastRenderedPageBreak/>
        <w:t xml:space="preserve">δέσμευσή σας- ότι δεν θα υπάρξει για το επόμενο χρονικό διάστημα αύξηση της τιμής του ηλεκτρικού ρεύματος για τους </w:t>
      </w:r>
      <w:r>
        <w:rPr>
          <w:rFonts w:eastAsia="Times New Roman" w:cs="Times New Roman"/>
          <w:szCs w:val="24"/>
        </w:rPr>
        <w:t xml:space="preserve">αγρότες. Γιατί, η πρόσφατη μελέτη </w:t>
      </w:r>
      <w:r w:rsidRPr="00005293">
        <w:rPr>
          <w:rFonts w:eastAsia="Times New Roman" w:cs="Times New Roman"/>
          <w:color w:val="000000" w:themeColor="text1"/>
          <w:szCs w:val="24"/>
        </w:rPr>
        <w:t xml:space="preserve">της </w:t>
      </w:r>
      <w:r w:rsidRPr="00005293">
        <w:rPr>
          <w:rFonts w:eastAsia="Times New Roman" w:cs="Times New Roman"/>
          <w:color w:val="000000" w:themeColor="text1"/>
          <w:szCs w:val="24"/>
        </w:rPr>
        <w:t>«</w:t>
      </w:r>
      <w:proofErr w:type="spellStart"/>
      <w:r w:rsidRPr="00005293">
        <w:rPr>
          <w:rFonts w:eastAsia="Times New Roman" w:cs="Times New Roman"/>
          <w:color w:val="000000" w:themeColor="text1"/>
          <w:szCs w:val="24"/>
          <w:lang w:val="en-US"/>
        </w:rPr>
        <w:t>M</w:t>
      </w:r>
      <w:r w:rsidRPr="00005293">
        <w:rPr>
          <w:rFonts w:eastAsia="Times New Roman" w:cs="Times New Roman"/>
          <w:color w:val="000000" w:themeColor="text1"/>
          <w:szCs w:val="24"/>
          <w:lang w:val="en-US"/>
        </w:rPr>
        <w:t>c</w:t>
      </w:r>
      <w:r w:rsidRPr="00005293">
        <w:rPr>
          <w:rFonts w:eastAsia="Times New Roman" w:cs="Times New Roman"/>
          <w:color w:val="000000" w:themeColor="text1"/>
          <w:szCs w:val="24"/>
          <w:lang w:val="en-US"/>
        </w:rPr>
        <w:t>KENZIE</w:t>
      </w:r>
      <w:proofErr w:type="spellEnd"/>
      <w:r w:rsidRPr="00005293">
        <w:rPr>
          <w:rFonts w:eastAsia="Times New Roman" w:cs="Times New Roman"/>
          <w:color w:val="000000" w:themeColor="text1"/>
          <w:szCs w:val="24"/>
        </w:rPr>
        <w:t>»</w:t>
      </w:r>
      <w:r w:rsidRPr="00005293">
        <w:rPr>
          <w:rFonts w:eastAsia="Times New Roman" w:cs="Times New Roman"/>
          <w:color w:val="000000" w:themeColor="text1"/>
          <w:szCs w:val="24"/>
        </w:rPr>
        <w:t xml:space="preserve"> για τη ΔΕΗ μάς είπε ότι υπάρχει και ένα τέτοιο σενάριο, προκειμένου να αντιμετωπιστούν τα τεράστια οικονομικά, χρηματοοικονομικά προβλήματα που αντιμετωπίζει η ΔΕΗ. </w:t>
      </w:r>
    </w:p>
    <w:p w14:paraId="31C7D335" w14:textId="77777777" w:rsidR="00EF69DF" w:rsidRDefault="00401636">
      <w:pPr>
        <w:spacing w:line="600" w:lineRule="auto"/>
        <w:ind w:firstLine="720"/>
        <w:contextualSpacing/>
        <w:jc w:val="both"/>
        <w:rPr>
          <w:rFonts w:eastAsia="Times New Roman" w:cs="Times New Roman"/>
          <w:color w:val="000000" w:themeColor="text1"/>
          <w:szCs w:val="24"/>
        </w:rPr>
      </w:pPr>
      <w:r w:rsidRPr="00005293">
        <w:rPr>
          <w:rFonts w:eastAsia="Times New Roman" w:cs="Times New Roman"/>
          <w:color w:val="000000" w:themeColor="text1"/>
          <w:szCs w:val="24"/>
        </w:rPr>
        <w:t>Στη δευτερολογία μου θα επανέλθω με την ο</w:t>
      </w:r>
      <w:r w:rsidRPr="00005293">
        <w:rPr>
          <w:rFonts w:eastAsia="Times New Roman" w:cs="Times New Roman"/>
          <w:color w:val="000000" w:themeColor="text1"/>
          <w:szCs w:val="24"/>
        </w:rPr>
        <w:t>λοκλήρωση μιας</w:t>
      </w:r>
      <w:r w:rsidRPr="00005293">
        <w:rPr>
          <w:rFonts w:eastAsia="Times New Roman" w:cs="Times New Roman"/>
          <w:color w:val="000000" w:themeColor="text1"/>
          <w:szCs w:val="24"/>
        </w:rPr>
        <w:t>,</w:t>
      </w:r>
      <w:r w:rsidRPr="00005293">
        <w:rPr>
          <w:rFonts w:eastAsia="Times New Roman" w:cs="Times New Roman"/>
          <w:color w:val="000000" w:themeColor="text1"/>
          <w:szCs w:val="24"/>
        </w:rPr>
        <w:t xml:space="preserve"> </w:t>
      </w:r>
      <w:r w:rsidRPr="00005293">
        <w:rPr>
          <w:rFonts w:eastAsia="Times New Roman" w:cs="Times New Roman"/>
          <w:color w:val="000000" w:themeColor="text1"/>
          <w:szCs w:val="24"/>
        </w:rPr>
        <w:t>επίσης,</w:t>
      </w:r>
      <w:r w:rsidRPr="00005293">
        <w:rPr>
          <w:rFonts w:eastAsia="Times New Roman" w:cs="Times New Roman"/>
          <w:color w:val="000000" w:themeColor="text1"/>
          <w:szCs w:val="24"/>
        </w:rPr>
        <w:t xml:space="preserve"> θετικής πρότασης και θα ήθελα να ακούσω την άποψη του Υπουργού.</w:t>
      </w:r>
    </w:p>
    <w:p w14:paraId="31C7D336" w14:textId="77777777" w:rsidR="00EF69DF" w:rsidRDefault="00401636">
      <w:pPr>
        <w:spacing w:line="600" w:lineRule="auto"/>
        <w:ind w:firstLine="720"/>
        <w:contextualSpacing/>
        <w:jc w:val="both"/>
        <w:rPr>
          <w:rFonts w:eastAsia="Times New Roman"/>
          <w:color w:val="000000" w:themeColor="text1"/>
          <w:szCs w:val="24"/>
        </w:rPr>
      </w:pPr>
      <w:r w:rsidRPr="00005293">
        <w:rPr>
          <w:rFonts w:eastAsia="Times New Roman"/>
          <w:b/>
          <w:color w:val="000000" w:themeColor="text1"/>
          <w:szCs w:val="24"/>
        </w:rPr>
        <w:t xml:space="preserve">ΠΡΟΕΔΡΕΥΩΝ (Νικήτας Κακλαμάνης): </w:t>
      </w:r>
      <w:r w:rsidRPr="00005293">
        <w:rPr>
          <w:rFonts w:eastAsia="Times New Roman"/>
          <w:color w:val="000000" w:themeColor="text1"/>
          <w:szCs w:val="24"/>
        </w:rPr>
        <w:t>Τον λόγο έχει ο κύριος Υπουργός. Θα έχετε και εσείς μια σχετική άνεση χρόνου.</w:t>
      </w:r>
    </w:p>
    <w:p w14:paraId="31C7D337" w14:textId="77777777" w:rsidR="00EF69DF" w:rsidRDefault="00401636">
      <w:pPr>
        <w:spacing w:line="600" w:lineRule="auto"/>
        <w:ind w:firstLine="720"/>
        <w:contextualSpacing/>
        <w:jc w:val="both"/>
        <w:rPr>
          <w:rFonts w:eastAsia="Times New Roman"/>
          <w:color w:val="000000" w:themeColor="text1"/>
          <w:szCs w:val="24"/>
        </w:rPr>
      </w:pPr>
      <w:r w:rsidRPr="00005293">
        <w:rPr>
          <w:rFonts w:eastAsia="Times New Roman"/>
          <w:color w:val="000000" w:themeColor="text1"/>
          <w:szCs w:val="24"/>
        </w:rPr>
        <w:t>Ορίστε, έχετε τον λόγο.</w:t>
      </w:r>
    </w:p>
    <w:p w14:paraId="31C7D338" w14:textId="77777777" w:rsidR="00EF69DF" w:rsidRDefault="00401636">
      <w:pPr>
        <w:spacing w:line="600" w:lineRule="auto"/>
        <w:ind w:firstLine="720"/>
        <w:contextualSpacing/>
        <w:jc w:val="both"/>
        <w:rPr>
          <w:rFonts w:eastAsia="Times New Roman"/>
          <w:bCs/>
          <w:szCs w:val="24"/>
        </w:rPr>
      </w:pPr>
      <w:r w:rsidRPr="00CA0B54">
        <w:rPr>
          <w:rFonts w:eastAsia="Times New Roman"/>
          <w:b/>
          <w:bCs/>
          <w:szCs w:val="24"/>
        </w:rPr>
        <w:t xml:space="preserve">ΓΕΩΡΓΙΟΣ ΣΤΑΘΑΚΗΣ (Υπουργός </w:t>
      </w:r>
      <w:r w:rsidRPr="00CA0B54">
        <w:rPr>
          <w:rFonts w:eastAsia="Times New Roman"/>
          <w:b/>
          <w:bCs/>
          <w:szCs w:val="24"/>
        </w:rPr>
        <w:t>Περιβάλλοντος και Ενέργειας):</w:t>
      </w:r>
      <w:r>
        <w:rPr>
          <w:rFonts w:eastAsia="Times New Roman"/>
          <w:bCs/>
          <w:szCs w:val="24"/>
        </w:rPr>
        <w:t xml:space="preserve"> Στο συγκεκριμένο θέμα νομίζω ότι πρέπει να συμφωνήσουμε πως όλοι οι ΤΟΕΒ δεν είναι ίδιοι. Επαναλαμβάνω όλοι οι ΤΟΕΒ δεν είναι ίδιοι!</w:t>
      </w:r>
    </w:p>
    <w:p w14:paraId="31C7D339" w14:textId="77777777" w:rsidR="00EF69DF" w:rsidRDefault="00401636">
      <w:pPr>
        <w:spacing w:line="600" w:lineRule="auto"/>
        <w:ind w:firstLine="720"/>
        <w:contextualSpacing/>
        <w:jc w:val="both"/>
        <w:rPr>
          <w:rFonts w:eastAsia="Times New Roman"/>
          <w:bCs/>
          <w:szCs w:val="24"/>
        </w:rPr>
      </w:pPr>
      <w:r>
        <w:rPr>
          <w:rFonts w:eastAsia="Times New Roman"/>
          <w:bCs/>
          <w:szCs w:val="24"/>
        </w:rPr>
        <w:lastRenderedPageBreak/>
        <w:t>Υπάρχουν συσσωρευμένα χρέη από 40 μέχρι 50 εκατομμύρια ευρώ από τους ΤΟΕΒ και άλλα τόσα από μ</w:t>
      </w:r>
      <w:r>
        <w:rPr>
          <w:rFonts w:eastAsia="Times New Roman"/>
          <w:bCs/>
          <w:szCs w:val="24"/>
        </w:rPr>
        <w:t xml:space="preserve">εμονωμένους αγρότες. Θα ήθελα να υπογραμμίσω ότι </w:t>
      </w:r>
      <w:r>
        <w:rPr>
          <w:rFonts w:eastAsia="Times New Roman"/>
          <w:bCs/>
          <w:szCs w:val="24"/>
        </w:rPr>
        <w:t xml:space="preserve">τα χρέη αυτά </w:t>
      </w:r>
      <w:r>
        <w:rPr>
          <w:rFonts w:eastAsia="Times New Roman"/>
          <w:bCs/>
          <w:szCs w:val="24"/>
        </w:rPr>
        <w:t xml:space="preserve">είναι τριών κατηγοριών. Είναι χρέη κακοδιαχείρισης προηγούμενων ετών. Άρα έχουμε ΤΟΕΒ που πληρώνουν κανονικά τη ΔΕΗ από ένα χρονικό σημείο και πέρα με νέες διοικήσεις. Έχουν, όμως, συσσωρευμένο </w:t>
      </w:r>
      <w:r>
        <w:rPr>
          <w:rFonts w:eastAsia="Times New Roman"/>
          <w:bCs/>
          <w:szCs w:val="24"/>
        </w:rPr>
        <w:t xml:space="preserve">χρέος από παλαιότερες κακοδιαχειρίσεις, το οποίο δεν μπορούν να το διαχειριστούν. </w:t>
      </w:r>
    </w:p>
    <w:p w14:paraId="31C7D33A" w14:textId="77777777" w:rsidR="00EF69DF" w:rsidRDefault="00401636">
      <w:pPr>
        <w:spacing w:line="600" w:lineRule="auto"/>
        <w:ind w:firstLine="720"/>
        <w:contextualSpacing/>
        <w:jc w:val="both"/>
        <w:rPr>
          <w:rFonts w:eastAsia="Times New Roman"/>
          <w:bCs/>
          <w:szCs w:val="24"/>
        </w:rPr>
      </w:pPr>
      <w:r>
        <w:rPr>
          <w:rFonts w:eastAsia="Times New Roman"/>
          <w:bCs/>
          <w:szCs w:val="24"/>
        </w:rPr>
        <w:t>Η απάντηση σε αυτό το ερώτημα είναι απλή. Η ΔΕΗ καλείται να εξαντλήσει, εφόσον πρόκειται για διοικήσεις αξιόπιστες, όλες τις δυνατότητες που έχει</w:t>
      </w:r>
      <w:r>
        <w:rPr>
          <w:rFonts w:eastAsia="Times New Roman"/>
          <w:bCs/>
          <w:szCs w:val="24"/>
        </w:rPr>
        <w:t>,</w:t>
      </w:r>
      <w:r>
        <w:rPr>
          <w:rFonts w:eastAsia="Times New Roman"/>
          <w:bCs/>
          <w:szCs w:val="24"/>
        </w:rPr>
        <w:t xml:space="preserve"> για να καλύψει τα παλιά χρ</w:t>
      </w:r>
      <w:r>
        <w:rPr>
          <w:rFonts w:eastAsia="Times New Roman"/>
          <w:bCs/>
          <w:szCs w:val="24"/>
        </w:rPr>
        <w:t>έη των ΤΟΕΒ με το μάξιμουμ των δυνατοτήτων της. Έχω τη βεβαιότητα και ισχυρά στοιχεία ότι η ΔΕΗ κάνει ρυθμίσεις σε αυτή την περίπτωση και πέρα των είκοσι τεσσάρων δόσεων. Υπάρχουν περιθώρια. Έχουν γίνει ρυθμίσεις και με σαράντα ή πενήντα δόσεις.</w:t>
      </w:r>
    </w:p>
    <w:p w14:paraId="31C7D33B" w14:textId="77777777" w:rsidR="00EF69DF" w:rsidRDefault="00401636">
      <w:pPr>
        <w:spacing w:line="600" w:lineRule="auto"/>
        <w:ind w:firstLine="720"/>
        <w:contextualSpacing/>
        <w:jc w:val="both"/>
        <w:rPr>
          <w:rFonts w:eastAsia="Times New Roman"/>
          <w:bCs/>
          <w:szCs w:val="24"/>
        </w:rPr>
      </w:pPr>
      <w:r>
        <w:rPr>
          <w:rFonts w:eastAsia="Times New Roman"/>
          <w:bCs/>
          <w:szCs w:val="24"/>
        </w:rPr>
        <w:lastRenderedPageBreak/>
        <w:t>Έχουμε και</w:t>
      </w:r>
      <w:r>
        <w:rPr>
          <w:rFonts w:eastAsia="Times New Roman"/>
          <w:bCs/>
          <w:szCs w:val="24"/>
        </w:rPr>
        <w:t xml:space="preserve"> μια δεύτερη κατηγορία ΤΟΕΒ</w:t>
      </w:r>
      <w:r>
        <w:rPr>
          <w:rFonts w:eastAsia="Times New Roman"/>
          <w:bCs/>
          <w:szCs w:val="24"/>
        </w:rPr>
        <w:t>.</w:t>
      </w:r>
      <w:r>
        <w:rPr>
          <w:rFonts w:eastAsia="Times New Roman"/>
          <w:bCs/>
          <w:szCs w:val="24"/>
        </w:rPr>
        <w:t xml:space="preserve"> Μια μεγάλη μερίδα αγροτών πληρώνει τις υποχρεώσεις της. Μια άλλη μερίδα δεν πληρώνει τις υποχρεώσεις της. Σε αυτή την περίπτωση με κάποιον τρόπο πρέπει να διασφαλιστεί η ομαλή λειτουργία και η υπεράσπιση των δικαιωμάτων των αγρ</w:t>
      </w:r>
      <w:r>
        <w:rPr>
          <w:rFonts w:eastAsia="Times New Roman"/>
          <w:bCs/>
          <w:szCs w:val="24"/>
        </w:rPr>
        <w:t xml:space="preserve">οτών οι οποίοι είναι τυπικοί στις υποχρεώσεις </w:t>
      </w:r>
      <w:r>
        <w:rPr>
          <w:rFonts w:eastAsia="Times New Roman"/>
          <w:bCs/>
          <w:szCs w:val="24"/>
        </w:rPr>
        <w:t>τους,</w:t>
      </w:r>
      <w:r>
        <w:rPr>
          <w:rFonts w:eastAsia="Times New Roman"/>
          <w:bCs/>
          <w:szCs w:val="24"/>
        </w:rPr>
        <w:t xml:space="preserve"> έναντι αυτών που συστηματικά δεν πληρώνουν.</w:t>
      </w:r>
    </w:p>
    <w:p w14:paraId="31C7D33C" w14:textId="77777777" w:rsidR="00EF69DF" w:rsidRDefault="00401636">
      <w:pPr>
        <w:spacing w:line="600" w:lineRule="auto"/>
        <w:ind w:firstLine="720"/>
        <w:contextualSpacing/>
        <w:jc w:val="both"/>
        <w:rPr>
          <w:rFonts w:eastAsia="Times New Roman"/>
          <w:bCs/>
          <w:szCs w:val="24"/>
        </w:rPr>
      </w:pPr>
      <w:r>
        <w:rPr>
          <w:rFonts w:eastAsia="Times New Roman"/>
          <w:bCs/>
          <w:szCs w:val="24"/>
        </w:rPr>
        <w:t>Και στον τομέα αυτό νομίζω ότι η ΔΕΗ έχει κάνει επαφές με τους ΤΟΕΒ. Προσπαθεί να βρει λύσεις στη συγκεκριμένη περίπτωση, τηρώντας πιο κοντά την ιδέα τού κατά π</w:t>
      </w:r>
      <w:r>
        <w:rPr>
          <w:rFonts w:eastAsia="Times New Roman"/>
          <w:bCs/>
          <w:szCs w:val="24"/>
        </w:rPr>
        <w:t xml:space="preserve">όσο είναι συνεπείς στις ρυθμίσεις που έχουν γίνει ήδη από τα προηγούμενα χρόνια, δηλαδή το 2016, το 2017 ή το τρέχον έτος. </w:t>
      </w:r>
    </w:p>
    <w:p w14:paraId="31C7D33D" w14:textId="77777777" w:rsidR="00EF69DF" w:rsidRDefault="00401636">
      <w:pPr>
        <w:spacing w:line="600" w:lineRule="auto"/>
        <w:ind w:firstLine="720"/>
        <w:contextualSpacing/>
        <w:jc w:val="both"/>
        <w:rPr>
          <w:rFonts w:eastAsia="Times New Roman"/>
          <w:bCs/>
          <w:szCs w:val="24"/>
        </w:rPr>
      </w:pPr>
      <w:r>
        <w:rPr>
          <w:rFonts w:eastAsia="Times New Roman"/>
          <w:bCs/>
          <w:szCs w:val="24"/>
        </w:rPr>
        <w:lastRenderedPageBreak/>
        <w:t>Και έχουμε και μια τρίτη κατηγορία ΤΟΕΒ απόλυτα προβληματική, η οποία όχι μόνο δεν πληρώνει τη ΔΕΗ αλλά υπάρχουν και σημαντικά θέματ</w:t>
      </w:r>
      <w:r>
        <w:rPr>
          <w:rFonts w:eastAsia="Times New Roman"/>
          <w:bCs/>
          <w:szCs w:val="24"/>
        </w:rPr>
        <w:t xml:space="preserve">α ατασθαλιών. Δυστυχώς κάποιοι από αυτούς τους ΤΟΕΒ είναι στην περιοχή σας. </w:t>
      </w:r>
    </w:p>
    <w:p w14:paraId="31C7D33E" w14:textId="77777777" w:rsidR="00EF69DF" w:rsidRDefault="00401636">
      <w:pPr>
        <w:spacing w:line="600" w:lineRule="auto"/>
        <w:ind w:firstLine="720"/>
        <w:contextualSpacing/>
        <w:jc w:val="both"/>
        <w:rPr>
          <w:rFonts w:eastAsia="Times New Roman"/>
          <w:bCs/>
          <w:szCs w:val="24"/>
        </w:rPr>
      </w:pPr>
      <w:r>
        <w:rPr>
          <w:rFonts w:eastAsia="Times New Roman"/>
          <w:bCs/>
          <w:szCs w:val="24"/>
        </w:rPr>
        <w:t xml:space="preserve">(Στο σημείο αυτό </w:t>
      </w:r>
      <w:r>
        <w:rPr>
          <w:rFonts w:eastAsia="Times New Roman"/>
          <w:bCs/>
          <w:szCs w:val="24"/>
        </w:rPr>
        <w:t>κ</w:t>
      </w:r>
      <w:r>
        <w:rPr>
          <w:rFonts w:eastAsia="Times New Roman"/>
          <w:bCs/>
          <w:szCs w:val="24"/>
        </w:rPr>
        <w:t>τυπάει το κουδούνι λήξεως του χρόνου ομιλίας του κυρίου Υπουργού)</w:t>
      </w:r>
    </w:p>
    <w:p w14:paraId="31C7D33F" w14:textId="77777777" w:rsidR="00EF69DF" w:rsidRDefault="00401636">
      <w:pPr>
        <w:spacing w:line="600" w:lineRule="auto"/>
        <w:ind w:firstLine="720"/>
        <w:contextualSpacing/>
        <w:jc w:val="both"/>
        <w:rPr>
          <w:rFonts w:eastAsia="Times New Roman"/>
          <w:bCs/>
          <w:szCs w:val="24"/>
        </w:rPr>
      </w:pPr>
      <w:r>
        <w:rPr>
          <w:rFonts w:eastAsia="Times New Roman"/>
          <w:bCs/>
          <w:szCs w:val="24"/>
        </w:rPr>
        <w:t xml:space="preserve">Και έρχομαι τώρα στην Αργολίδα. Έξι ΤΟΕΒ αυτή τη στιγμή στην Αργολίδα χρωστούν 2,7 εκατομμύρια </w:t>
      </w:r>
      <w:r>
        <w:rPr>
          <w:rFonts w:eastAsia="Times New Roman"/>
          <w:bCs/>
          <w:szCs w:val="24"/>
        </w:rPr>
        <w:t>ευρώ. Οι δύο έχουν προχωρήσει σε συμφωνία. Οι υπόλοιποι δεν έρχονται σε ουσιαστικό και παραγωγικό διάλογο με τη ΔΕΗ. Συνεπώς χωρίς διάλογο, χωρίς σοβαρή συζήτηση δεν υπάρχει περίπτωση να υπάρξει λύση.</w:t>
      </w:r>
    </w:p>
    <w:p w14:paraId="31C7D340"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Σε κάποια από αυτές τις περιπτώσεις έχει κοινοποιηθεί κ</w:t>
      </w:r>
      <w:r>
        <w:rPr>
          <w:rFonts w:eastAsia="Times New Roman" w:cs="Times New Roman"/>
          <w:szCs w:val="24"/>
        </w:rPr>
        <w:t xml:space="preserve">αι σε εσάς και σε άλλους ο έλεγχος που έγινε από ορκωτούς λογιστές, από συγκεκριμένο γραφείο, οι οποίοι εντόπισαν σοβαρά αδικήματα υπεξαίρεσης, ξεπλύματος χρήματος, φοροδιαφυγής και ούτω καθ’ εξής. </w:t>
      </w:r>
    </w:p>
    <w:p w14:paraId="31C7D341"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Αυτή η τρίτη και τελευταία κατηγορία</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ξεπερνάει</w:t>
      </w:r>
      <w:r>
        <w:rPr>
          <w:rFonts w:eastAsia="Times New Roman" w:cs="Times New Roman"/>
          <w:szCs w:val="24"/>
        </w:rPr>
        <w:t xml:space="preserve"> και θέλει πλέον διαφορετικού τύπου ρυθμίσεις γι’ αυτή την κατηγορία των ΤΟΕΒ. Υπενθυμίζω ότι ο έλεγχος των ΤΟΕΒ νομοθετικά έχει περάσει στις περιφέρειες. </w:t>
      </w:r>
    </w:p>
    <w:p w14:paraId="31C7D342"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Εμείς θεωρούμε ότι πρέπει να υπάρξουν λύσεις κατηγοριοποιημένες και άρα</w:t>
      </w:r>
      <w:r>
        <w:rPr>
          <w:rFonts w:eastAsia="Times New Roman" w:cs="Times New Roman"/>
          <w:szCs w:val="24"/>
        </w:rPr>
        <w:t>,</w:t>
      </w:r>
      <w:r>
        <w:rPr>
          <w:rFonts w:eastAsia="Times New Roman" w:cs="Times New Roman"/>
          <w:szCs w:val="24"/>
        </w:rPr>
        <w:t xml:space="preserve"> πρώτον, ικανές να στηρίξουν με τη μεγαλύτερη δυνατή ρύθμιση </w:t>
      </w:r>
      <w:r>
        <w:rPr>
          <w:rFonts w:eastAsia="Times New Roman" w:cs="Times New Roman"/>
          <w:szCs w:val="24"/>
        </w:rPr>
        <w:t>-</w:t>
      </w:r>
      <w:r>
        <w:rPr>
          <w:rFonts w:eastAsia="Times New Roman" w:cs="Times New Roman"/>
          <w:szCs w:val="24"/>
        </w:rPr>
        <w:t>όσον αφορά τη διάρκεια και τις προκαταβολές που υπονοήσατε για τους ΤΟΕΒ οι οποίοι έχουν κάνει διακανονισμούς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όσους</w:t>
      </w:r>
      <w:r>
        <w:rPr>
          <w:rFonts w:eastAsia="Times New Roman" w:cs="Times New Roman"/>
          <w:szCs w:val="24"/>
        </w:rPr>
        <w:t xml:space="preserve"> είναι πάρα πολύ εντάξει στους διακανονισμούς που έχουν προηγηθεί και ζητούν β</w:t>
      </w:r>
      <w:r>
        <w:rPr>
          <w:rFonts w:eastAsia="Times New Roman" w:cs="Times New Roman"/>
          <w:szCs w:val="24"/>
        </w:rPr>
        <w:t xml:space="preserve">ελτιώσεις. Είναι κατανοητό να γίνουν. </w:t>
      </w:r>
    </w:p>
    <w:p w14:paraId="31C7D343"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να επιλύσουμε το πρόβλημα των ΤΟΕΒ </w:t>
      </w:r>
      <w:r>
        <w:rPr>
          <w:rFonts w:eastAsia="Times New Roman" w:cs="Times New Roman"/>
          <w:szCs w:val="24"/>
        </w:rPr>
        <w:t>-</w:t>
      </w:r>
      <w:r>
        <w:rPr>
          <w:rFonts w:eastAsia="Times New Roman" w:cs="Times New Roman"/>
          <w:szCs w:val="24"/>
        </w:rPr>
        <w:t>στους οποίους έχουμε άνιση συμπεριφορά αγροτών</w:t>
      </w:r>
      <w:r>
        <w:rPr>
          <w:rFonts w:eastAsia="Times New Roman" w:cs="Times New Roman"/>
          <w:szCs w:val="24"/>
        </w:rPr>
        <w:t>-</w:t>
      </w:r>
      <w:r>
        <w:rPr>
          <w:rFonts w:eastAsia="Times New Roman" w:cs="Times New Roman"/>
          <w:szCs w:val="24"/>
        </w:rPr>
        <w:t xml:space="preserve"> το οποίο απαιτεί ειδική ρύθμιση και από τους ΤΟΕΒ και από τους ελεγκτικούς μηχανισμούς και φυσικά από το Υπουργείο Αγροτική</w:t>
      </w:r>
      <w:r>
        <w:rPr>
          <w:rFonts w:eastAsia="Times New Roman" w:cs="Times New Roman"/>
          <w:szCs w:val="24"/>
        </w:rPr>
        <w:t xml:space="preserve">ς Ανάπτυξης, ώστε να βρούμε έναν τρόπο με τον οποίο οι μη συνεπείς αγρότες να μπορούν να δεσμευτούν ότι θα ικανοποιούν τις ανάγκες τους. </w:t>
      </w:r>
    </w:p>
    <w:p w14:paraId="31C7D344"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Και στην τρίτη περίπτωση φοβάμαι ότι θα πάμε σε προσωρινές λύσεις, δηλαδή σε ΤΟΕΒ οι οποίοι θα κάνουν προσωρινή συζήτη</w:t>
      </w:r>
      <w:r>
        <w:rPr>
          <w:rFonts w:eastAsia="Times New Roman" w:cs="Times New Roman"/>
          <w:szCs w:val="24"/>
        </w:rPr>
        <w:t>ση, προσωρινές διοικήσεις, εφόσον έχουμε τέτοιας μεγάλη φύσεως νομικά προβλήματα, διοικήσεις οι οποίες θα μπορέσουν να προσέλθουν πλέον στη διαπραγμάτευση</w:t>
      </w:r>
      <w:r>
        <w:rPr>
          <w:rFonts w:eastAsia="Times New Roman" w:cs="Times New Roman"/>
          <w:szCs w:val="24"/>
        </w:rPr>
        <w:t>,</w:t>
      </w:r>
      <w:r>
        <w:rPr>
          <w:rFonts w:eastAsia="Times New Roman" w:cs="Times New Roman"/>
          <w:szCs w:val="24"/>
        </w:rPr>
        <w:t xml:space="preserve"> αντί να απέχουν παντελώς απ’ αυτή για τους λόγους που μόλις ανέφερα.</w:t>
      </w:r>
    </w:p>
    <w:p w14:paraId="31C7D345" w14:textId="77777777" w:rsidR="00EF69DF" w:rsidRDefault="00401636">
      <w:pPr>
        <w:spacing w:line="600" w:lineRule="auto"/>
        <w:ind w:firstLine="720"/>
        <w:contextualSpacing/>
        <w:jc w:val="both"/>
        <w:rPr>
          <w:rFonts w:eastAsia="Times New Roman" w:cs="Times New Roman"/>
          <w:szCs w:val="24"/>
        </w:rPr>
      </w:pPr>
      <w:r w:rsidRPr="004520A0">
        <w:rPr>
          <w:rFonts w:eastAsia="Times New Roman" w:cs="Times New Roman"/>
          <w:b/>
          <w:szCs w:val="24"/>
        </w:rPr>
        <w:t>ΠΡΟΕΔΡΕΥΩΝ (Νικήτας Κακλαμάνης)</w:t>
      </w:r>
      <w:r w:rsidRPr="004520A0">
        <w:rPr>
          <w:rFonts w:eastAsia="Times New Roman" w:cs="Times New Roman"/>
          <w:b/>
          <w:szCs w:val="24"/>
        </w:rPr>
        <w:t>:</w:t>
      </w:r>
      <w:r>
        <w:rPr>
          <w:rFonts w:eastAsia="Times New Roman" w:cs="Times New Roman"/>
          <w:szCs w:val="24"/>
        </w:rPr>
        <w:t xml:space="preserve"> Ορίστε, κύριε Μανιάτη, έχετε τον λόγο.</w:t>
      </w:r>
    </w:p>
    <w:p w14:paraId="31C7D346" w14:textId="77777777" w:rsidR="00EF69DF" w:rsidRDefault="00401636">
      <w:pPr>
        <w:spacing w:line="600" w:lineRule="auto"/>
        <w:ind w:firstLine="720"/>
        <w:contextualSpacing/>
        <w:jc w:val="both"/>
        <w:rPr>
          <w:rFonts w:eastAsia="Times New Roman" w:cs="Times New Roman"/>
          <w:szCs w:val="24"/>
        </w:rPr>
      </w:pPr>
      <w:r w:rsidRPr="004520A0">
        <w:rPr>
          <w:rFonts w:eastAsia="Times New Roman" w:cs="Times New Roman"/>
          <w:b/>
          <w:szCs w:val="24"/>
        </w:rPr>
        <w:lastRenderedPageBreak/>
        <w:t>ΙΩΑΝΝΗΣ ΜΑΝΙΑΤΗΣ:</w:t>
      </w:r>
      <w:r>
        <w:rPr>
          <w:rFonts w:eastAsia="Times New Roman" w:cs="Times New Roman"/>
          <w:szCs w:val="24"/>
        </w:rPr>
        <w:t xml:space="preserve"> Κύριε Υπουργέ, μου αρέσει να βλέπω έναν εκπρόσωπο του ΣΥΡΙΖΑ –εσείς είστε ένας σοβαρός άνθρωπος- να μην απαντά στο βασικό ερώτημα τού τι συνέβη με εκείνο το περίφημο σύνθημα «</w:t>
      </w:r>
      <w:r>
        <w:rPr>
          <w:rFonts w:eastAsia="Times New Roman" w:cs="Times New Roman"/>
          <w:szCs w:val="24"/>
        </w:rPr>
        <w:t>Δ</w:t>
      </w:r>
      <w:r>
        <w:rPr>
          <w:rFonts w:eastAsia="Times New Roman" w:cs="Times New Roman"/>
          <w:szCs w:val="24"/>
        </w:rPr>
        <w:t>εν πληρώνω», που οδήγ</w:t>
      </w:r>
      <w:r>
        <w:rPr>
          <w:rFonts w:eastAsia="Times New Roman" w:cs="Times New Roman"/>
          <w:szCs w:val="24"/>
        </w:rPr>
        <w:t>ησε κάποιους το 1,5 δισεκατομμύριο χρέος στη ΔΕΗ του 2014</w:t>
      </w:r>
      <w:r>
        <w:rPr>
          <w:rFonts w:eastAsia="Times New Roman" w:cs="Times New Roman"/>
          <w:szCs w:val="24"/>
        </w:rPr>
        <w:t>,</w:t>
      </w:r>
      <w:r>
        <w:rPr>
          <w:rFonts w:eastAsia="Times New Roman" w:cs="Times New Roman"/>
          <w:szCs w:val="24"/>
        </w:rPr>
        <w:t xml:space="preserve"> να έχει φτάσει στα 3,5 δισεκατομμύρια σήμερα, παρά το γεγονός ότι με διάφορα -σε εισαγωγικά- «κόλπα» γίνεται προσπάθεια από την πλευρά της Κυβέρνησης να </w:t>
      </w:r>
      <w:proofErr w:type="spellStart"/>
      <w:r>
        <w:rPr>
          <w:rFonts w:eastAsia="Times New Roman" w:cs="Times New Roman"/>
          <w:szCs w:val="24"/>
        </w:rPr>
        <w:t>αποκρυβεί</w:t>
      </w:r>
      <w:proofErr w:type="spellEnd"/>
      <w:r>
        <w:rPr>
          <w:rFonts w:eastAsia="Times New Roman" w:cs="Times New Roman"/>
          <w:szCs w:val="24"/>
        </w:rPr>
        <w:t>.</w:t>
      </w:r>
    </w:p>
    <w:p w14:paraId="31C7D347"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Δεν μου απαντήσατε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στο γ</w:t>
      </w:r>
      <w:r>
        <w:rPr>
          <w:rFonts w:eastAsia="Times New Roman" w:cs="Times New Roman"/>
          <w:szCs w:val="24"/>
        </w:rPr>
        <w:t>ιατί νομίζετε ότι για παράδειγμα στον ΓΟΕΒ Αργολίδας είχαμε 400.000 το 2013 και το 2014 και μου είπατε 2.600.000 το 2017.</w:t>
      </w:r>
    </w:p>
    <w:p w14:paraId="31C7D348"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Τώρα για να ξεκαθαρίσουμε κάτι, εγώ ακούω από τον Υπουργό ότι υπάρχουν έλεγχοι από ελεγκτές και λογιστές, κάτι που επικροτώ και χειροκ</w:t>
      </w:r>
      <w:r>
        <w:rPr>
          <w:rFonts w:eastAsia="Times New Roman" w:cs="Times New Roman"/>
          <w:szCs w:val="24"/>
        </w:rPr>
        <w:t>ροτώ. Πρέπει οτιδήποτε υπάρχει ως πόρισμα</w:t>
      </w:r>
      <w:r>
        <w:rPr>
          <w:rFonts w:eastAsia="Times New Roman" w:cs="Times New Roman"/>
          <w:szCs w:val="24"/>
        </w:rPr>
        <w:t>,</w:t>
      </w:r>
      <w:r>
        <w:rPr>
          <w:rFonts w:eastAsia="Times New Roman" w:cs="Times New Roman"/>
          <w:szCs w:val="24"/>
        </w:rPr>
        <w:t xml:space="preserve"> να δοθεί άμεσα στη δημοσιότητα. Θα πρέπει να ξέρουν οι αγρότες</w:t>
      </w:r>
      <w:r>
        <w:rPr>
          <w:rFonts w:eastAsia="Times New Roman" w:cs="Times New Roman"/>
          <w:szCs w:val="24"/>
        </w:rPr>
        <w:t>,</w:t>
      </w:r>
      <w:r>
        <w:rPr>
          <w:rFonts w:eastAsia="Times New Roman" w:cs="Times New Roman"/>
          <w:szCs w:val="24"/>
        </w:rPr>
        <w:t xml:space="preserve"> ποιοι κακοδιαχειρίστηκαν τα </w:t>
      </w:r>
      <w:r>
        <w:rPr>
          <w:rFonts w:eastAsia="Times New Roman" w:cs="Times New Roman"/>
          <w:szCs w:val="24"/>
        </w:rPr>
        <w:lastRenderedPageBreak/>
        <w:t xml:space="preserve">λεφτά της τσέπης τους, γιατί τα πλήρωσαν οι αγρότες αυτά, και να τιμωρηθούν οι διοικήσεις. </w:t>
      </w:r>
    </w:p>
    <w:p w14:paraId="31C7D349"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Βάζω, όμως, ένα μεγάλο ερώτημ</w:t>
      </w:r>
      <w:r>
        <w:rPr>
          <w:rFonts w:eastAsia="Times New Roman" w:cs="Times New Roman"/>
          <w:szCs w:val="24"/>
        </w:rPr>
        <w:t>α</w:t>
      </w:r>
      <w:r>
        <w:rPr>
          <w:rFonts w:eastAsia="Times New Roman" w:cs="Times New Roman"/>
          <w:szCs w:val="24"/>
        </w:rPr>
        <w:t>.</w:t>
      </w:r>
      <w:r>
        <w:rPr>
          <w:rFonts w:eastAsia="Times New Roman" w:cs="Times New Roman"/>
          <w:szCs w:val="24"/>
        </w:rPr>
        <w:t xml:space="preserve"> Καλά, Υπουργέ μου, τρ</w:t>
      </w:r>
      <w:r>
        <w:rPr>
          <w:rFonts w:eastAsia="Times New Roman" w:cs="Times New Roman"/>
          <w:szCs w:val="24"/>
        </w:rPr>
        <w:t>ιά</w:t>
      </w:r>
      <w:r>
        <w:rPr>
          <w:rFonts w:eastAsia="Times New Roman" w:cs="Times New Roman"/>
          <w:szCs w:val="24"/>
        </w:rPr>
        <w:t>μισι χρόνια δεν τα βλέπατε; Τώρα ξαφνικά ήρθε ο έλεγχος μετά από τρ</w:t>
      </w:r>
      <w:r>
        <w:rPr>
          <w:rFonts w:eastAsia="Times New Roman" w:cs="Times New Roman"/>
          <w:szCs w:val="24"/>
        </w:rPr>
        <w:t>ιά</w:t>
      </w:r>
      <w:r>
        <w:rPr>
          <w:rFonts w:eastAsia="Times New Roman" w:cs="Times New Roman"/>
          <w:szCs w:val="24"/>
        </w:rPr>
        <w:t>μισι χρόνια που κυβερνά ο ΣΥΡΙΖΑ; Εγώ θα ήθελα αυτό να το έχετε κάνει πολύ νωρίτερα.</w:t>
      </w:r>
    </w:p>
    <w:p w14:paraId="31C7D34A"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Όμως, κύριε Πρόεδρε, θέλω να περάσω στο επόμενο ζήτημα της δικής μου δευτερο</w:t>
      </w:r>
      <w:r>
        <w:rPr>
          <w:rFonts w:eastAsia="Times New Roman" w:cs="Times New Roman"/>
          <w:szCs w:val="24"/>
        </w:rPr>
        <w:t xml:space="preserve">λογίας. </w:t>
      </w:r>
    </w:p>
    <w:p w14:paraId="31C7D34B"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κύριε Υπουργέ, εάν δεν υπάρχει πελάτης δεν υπάρχει και </w:t>
      </w:r>
      <w:proofErr w:type="spellStart"/>
      <w:r>
        <w:rPr>
          <w:rFonts w:eastAsia="Times New Roman" w:cs="Times New Roman"/>
          <w:szCs w:val="24"/>
        </w:rPr>
        <w:t>πάροχος</w:t>
      </w:r>
      <w:proofErr w:type="spellEnd"/>
      <w:r>
        <w:rPr>
          <w:rFonts w:eastAsia="Times New Roman" w:cs="Times New Roman"/>
          <w:szCs w:val="24"/>
        </w:rPr>
        <w:t>. Η ΔΕΗ πρέπει να συνειδητοποιήσει ότι ο πελάτης Έλληνας αγρότης</w:t>
      </w:r>
      <w:r>
        <w:rPr>
          <w:rFonts w:eastAsia="Times New Roman" w:cs="Times New Roman"/>
          <w:szCs w:val="24"/>
        </w:rPr>
        <w:t>,</w:t>
      </w:r>
      <w:r>
        <w:rPr>
          <w:rFonts w:eastAsia="Times New Roman" w:cs="Times New Roman"/>
          <w:szCs w:val="24"/>
        </w:rPr>
        <w:t xml:space="preserve"> είναι ένας πελάτης που μπορεί να της δώσει καλά έσοδα, που προσπαθεί να είναι συνεπής στις υποχρεώσεις του</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ά το γεγονός ότι τα τελευταία τρ</w:t>
      </w:r>
      <w:r>
        <w:rPr>
          <w:rFonts w:eastAsia="Times New Roman" w:cs="Times New Roman"/>
          <w:szCs w:val="24"/>
        </w:rPr>
        <w:t>ιά</w:t>
      </w:r>
      <w:r>
        <w:rPr>
          <w:rFonts w:eastAsia="Times New Roman" w:cs="Times New Roman"/>
          <w:szCs w:val="24"/>
        </w:rPr>
        <w:t xml:space="preserve">μισι χρόνια αντιμετωπίζει τρομακτικά βάρη από πλευράς ασφαλιστικών εισφορών και φορολογικών εισφορών. </w:t>
      </w:r>
    </w:p>
    <w:p w14:paraId="31C7D34C"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θα πρέπει να υπάρχει στοιχειώδης απλή λογική, όπως για παράδειγμα, στις τέσσερις προτάσεις που σας ανέφερα νωρίτερ</w:t>
      </w:r>
      <w:r>
        <w:rPr>
          <w:rFonts w:eastAsia="Times New Roman" w:cs="Times New Roman"/>
          <w:szCs w:val="24"/>
        </w:rPr>
        <w:t>α και λυπάμαι να πω ότι δεν άκουσα και στα τέσσερα ζητήματα τη θετική σας απάντηση. Ακούω ότι υπάρχει μια κατεύθυνση στη ΔΕΗ να δίνονται έως και πενήντα δόσεις. Εμείς ζητούμε να υπάρχουν εκατό δόσεις</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στις περιπτώσεις εκείνες</w:t>
      </w:r>
      <w:r>
        <w:rPr>
          <w:rFonts w:eastAsia="Times New Roman" w:cs="Times New Roman"/>
          <w:szCs w:val="24"/>
        </w:rPr>
        <w:t>,</w:t>
      </w:r>
      <w:r>
        <w:rPr>
          <w:rFonts w:eastAsia="Times New Roman" w:cs="Times New Roman"/>
          <w:szCs w:val="24"/>
        </w:rPr>
        <w:t xml:space="preserve"> όπου υπάρχει φερεγγ</w:t>
      </w:r>
      <w:r>
        <w:rPr>
          <w:rFonts w:eastAsia="Times New Roman" w:cs="Times New Roman"/>
          <w:szCs w:val="24"/>
        </w:rPr>
        <w:t xml:space="preserve">υότητα απέναντι στον συνομιλητή της ΔΕΗ τον αντίστοιχο ΤΟΕΒ. </w:t>
      </w:r>
    </w:p>
    <w:p w14:paraId="31C7D34D"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Όμως θέλω να μου πείτε και ποιοι ΤΟΕΒ Αργολίδας έχουν αυτό το πρόβλημα που είπατε.</w:t>
      </w:r>
    </w:p>
    <w:p w14:paraId="31C7D34E"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Θέλω να λεχθεί εδώ δημόσια</w:t>
      </w:r>
      <w:r>
        <w:rPr>
          <w:rFonts w:eastAsia="Times New Roman" w:cs="Times New Roman"/>
          <w:szCs w:val="24"/>
        </w:rPr>
        <w:t>,</w:t>
      </w:r>
      <w:r>
        <w:rPr>
          <w:rFonts w:eastAsia="Times New Roman" w:cs="Times New Roman"/>
          <w:szCs w:val="24"/>
        </w:rPr>
        <w:t xml:space="preserve"> για να λογοδοτήσουν όσοι έχουν κακοδιαχειριστεί χρήματα του αγρότη της Αργολίδας.</w:t>
      </w:r>
    </w:p>
    <w:p w14:paraId="31C7D34F"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τελειώσω με μια πρόταση με την οποία νομίζω ότι θα συμφωνήσει ο Υπουργός. Το 2014 εμείς κάναμε μια δομικού χαρακτήρα παρέμβαση</w:t>
      </w:r>
      <w:r>
        <w:rPr>
          <w:rFonts w:eastAsia="Times New Roman" w:cs="Times New Roman"/>
          <w:szCs w:val="24"/>
        </w:rPr>
        <w:t>,</w:t>
      </w:r>
      <w:r>
        <w:rPr>
          <w:rFonts w:eastAsia="Times New Roman" w:cs="Times New Roman"/>
          <w:szCs w:val="24"/>
        </w:rPr>
        <w:t xml:space="preserve"> για να διευκολύνουμε τους αγρότες στο ενεργειακό </w:t>
      </w:r>
      <w:r>
        <w:rPr>
          <w:rFonts w:eastAsia="Times New Roman" w:cs="Times New Roman"/>
          <w:szCs w:val="24"/>
        </w:rPr>
        <w:lastRenderedPageBreak/>
        <w:t>τους κόστος. Το 2014, λοιπόν, νομοθετήσαμε τον λεγόμενο συμψη</w:t>
      </w:r>
      <w:r>
        <w:rPr>
          <w:rFonts w:eastAsia="Times New Roman" w:cs="Times New Roman"/>
          <w:szCs w:val="24"/>
        </w:rPr>
        <w:t>φισμό ενέργειας. Με άλλα λόγια να μπορούν οι ΤΟΕΒ</w:t>
      </w:r>
      <w:r>
        <w:rPr>
          <w:rFonts w:eastAsia="Times New Roman" w:cs="Times New Roman"/>
          <w:szCs w:val="24"/>
        </w:rPr>
        <w:t>,</w:t>
      </w:r>
      <w:r>
        <w:rPr>
          <w:rFonts w:eastAsia="Times New Roman" w:cs="Times New Roman"/>
          <w:szCs w:val="24"/>
        </w:rPr>
        <w:t xml:space="preserve"> και ειδικά οι ΤΟΕΒ</w:t>
      </w:r>
      <w:r>
        <w:rPr>
          <w:rFonts w:eastAsia="Times New Roman" w:cs="Times New Roman"/>
          <w:szCs w:val="24"/>
        </w:rPr>
        <w:t>,</w:t>
      </w:r>
      <w:r>
        <w:rPr>
          <w:rFonts w:eastAsia="Times New Roman" w:cs="Times New Roman"/>
          <w:szCs w:val="24"/>
        </w:rPr>
        <w:t xml:space="preserve"> να εγκαταστήσουν μονάδες </w:t>
      </w:r>
      <w:proofErr w:type="spellStart"/>
      <w:r>
        <w:rPr>
          <w:rFonts w:eastAsia="Times New Roman" w:cs="Times New Roman"/>
          <w:szCs w:val="24"/>
        </w:rPr>
        <w:t>φωτοβολταϊκών</w:t>
      </w:r>
      <w:proofErr w:type="spellEnd"/>
      <w:r>
        <w:rPr>
          <w:rFonts w:eastAsia="Times New Roman" w:cs="Times New Roman"/>
          <w:szCs w:val="24"/>
        </w:rPr>
        <w:t>, ώστε να μειώσουν κατά 60% περίπου το ενεργειακό τους κόστος.</w:t>
      </w:r>
    </w:p>
    <w:p w14:paraId="31C7D350"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Αυτό ήταν μια πολύ σημαντική παρέμβαση, η οποία έπρεπε να έχει συνέχεια. Δυστυχώς επ</w:t>
      </w:r>
      <w:r>
        <w:rPr>
          <w:rFonts w:eastAsia="Times New Roman" w:cs="Times New Roman"/>
          <w:szCs w:val="24"/>
        </w:rPr>
        <w:t>ί δύο χρόνια</w:t>
      </w:r>
      <w:r>
        <w:rPr>
          <w:rFonts w:eastAsia="Times New Roman" w:cs="Times New Roman"/>
          <w:szCs w:val="24"/>
        </w:rPr>
        <w:t>,</w:t>
      </w:r>
      <w:r>
        <w:rPr>
          <w:rFonts w:eastAsia="Times New Roman" w:cs="Times New Roman"/>
          <w:szCs w:val="24"/>
        </w:rPr>
        <w:t xml:space="preserve"> με τη σημερινή Κυβέρνηση</w:t>
      </w:r>
      <w:r>
        <w:rPr>
          <w:rFonts w:eastAsia="Times New Roman" w:cs="Times New Roman"/>
          <w:szCs w:val="24"/>
        </w:rPr>
        <w:t>,</w:t>
      </w:r>
      <w:r>
        <w:rPr>
          <w:rFonts w:eastAsia="Times New Roman" w:cs="Times New Roman"/>
          <w:szCs w:val="24"/>
        </w:rPr>
        <w:t xml:space="preserve"> δεν υπήρχε συνέχεια. Εγώ χαίρομαι που ο σημερινός Υπουργός το προχώρησε και το επεξέτεινε. Το θεωρώ θετικό και το υπερψήφισα τότε ως εισηγητής της Δημοκρατικής Συμπαράταξης. Όμως υπάρχει ένα τεράστιο κενό. Ποιο είναι</w:t>
      </w:r>
      <w:r>
        <w:rPr>
          <w:rFonts w:eastAsia="Times New Roman" w:cs="Times New Roman"/>
          <w:szCs w:val="24"/>
        </w:rPr>
        <w:t xml:space="preserve"> αυτό το κενό; Πώς βοηθάμε να γίνει πράξη η νομοθεσία</w:t>
      </w:r>
      <w:r>
        <w:rPr>
          <w:rFonts w:eastAsia="Times New Roman" w:cs="Times New Roman"/>
          <w:szCs w:val="24"/>
        </w:rPr>
        <w:t>,</w:t>
      </w:r>
      <w:r>
        <w:rPr>
          <w:rFonts w:eastAsia="Times New Roman" w:cs="Times New Roman"/>
          <w:szCs w:val="24"/>
        </w:rPr>
        <w:t xml:space="preserve"> που συμφωνούμε ότι πρέπει να υλοποιήσουμε;</w:t>
      </w:r>
    </w:p>
    <w:p w14:paraId="31C7D351"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Βουλευτή) </w:t>
      </w:r>
    </w:p>
    <w:p w14:paraId="31C7D352"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σας λέω ότι ούτε στο δικό σας επιχειρησιακό πρόγραμμα ούτε</w:t>
      </w:r>
      <w:r>
        <w:rPr>
          <w:rFonts w:eastAsia="Times New Roman" w:cs="Times New Roman"/>
          <w:szCs w:val="24"/>
        </w:rPr>
        <w:t xml:space="preserve"> στο επιχειρησιακό πρόγραμμα του Υπουργείου Αγροτικής Ανάπτυξης ούτε στο επιχειρησιακό πρόγραμμα του Υπουργείου Ψηφιακής Πολιτικής έχει δοθεί μέχρι σήμερα</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έστω και </w:t>
      </w:r>
      <w:r>
        <w:rPr>
          <w:rFonts w:eastAsia="Times New Roman" w:cs="Times New Roman"/>
          <w:szCs w:val="24"/>
        </w:rPr>
        <w:t xml:space="preserve">1 </w:t>
      </w:r>
      <w:r>
        <w:rPr>
          <w:rFonts w:eastAsia="Times New Roman" w:cs="Times New Roman"/>
          <w:szCs w:val="24"/>
        </w:rPr>
        <w:t>ευρώ για τους Έλληνες αγρότες, για τους ΤΟΕΒ. Επαναλαμβάνω ότι έχουμε τετρακ</w:t>
      </w:r>
      <w:r>
        <w:rPr>
          <w:rFonts w:eastAsia="Times New Roman" w:cs="Times New Roman"/>
          <w:szCs w:val="24"/>
        </w:rPr>
        <w:t>όσιους ΤΟΕΒ σε όλη την Ελλάδα, στους οποίους είναι ενταγμένοι τριακόσιες χιλιάδες Έλληνες αγρότες.</w:t>
      </w:r>
    </w:p>
    <w:p w14:paraId="31C7D353"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Εγώ σας ζητώ να συντονιστείτε ως Κυβέρνηση τα τρία συναρμόδια Υπουργεία. Έχουμε πηγές χρηματοδότησης</w:t>
      </w:r>
      <w:r>
        <w:rPr>
          <w:rFonts w:eastAsia="Times New Roman" w:cs="Times New Roman"/>
          <w:szCs w:val="24"/>
        </w:rPr>
        <w:t>.</w:t>
      </w:r>
      <w:r>
        <w:rPr>
          <w:rFonts w:eastAsia="Times New Roman" w:cs="Times New Roman"/>
          <w:szCs w:val="24"/>
        </w:rPr>
        <w:t xml:space="preserve"> Είναι το ΕΣΠΑ, είναι η Ευρωπαϊκή Τράπεζα Επενδύσεων, είναι το πακέτο </w:t>
      </w:r>
      <w:proofErr w:type="spellStart"/>
      <w:r>
        <w:rPr>
          <w:rFonts w:eastAsia="Times New Roman" w:cs="Times New Roman"/>
          <w:szCs w:val="24"/>
        </w:rPr>
        <w:t>Γιούνκερ</w:t>
      </w:r>
      <w:proofErr w:type="spellEnd"/>
      <w:r>
        <w:rPr>
          <w:rFonts w:eastAsia="Times New Roman" w:cs="Times New Roman"/>
          <w:szCs w:val="24"/>
        </w:rPr>
        <w:t xml:space="preserve"> και συνδυάζονται τρεις επιμέρους τομείς ευρωπαϊκών πολιτικών. Είναι η τομεακή πολιτική για ενέργεια και προστασία περιβάλλοντος, είναι η τομεακή πολιτική Κοινή Αγροτική Πολιτική</w:t>
      </w:r>
      <w:r>
        <w:rPr>
          <w:rFonts w:eastAsia="Times New Roman" w:cs="Times New Roman"/>
          <w:szCs w:val="24"/>
        </w:rPr>
        <w:t xml:space="preserve"> για τους αγρότες, και είναι και η τομεακή πολιτική ψηφιακή οικονομία. </w:t>
      </w:r>
    </w:p>
    <w:p w14:paraId="31C7D354"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δεν υπάρχει άλλος τομέας της οικονομίας μας όσο ο αγροτικός τομέας </w:t>
      </w:r>
      <w:r>
        <w:rPr>
          <w:rFonts w:eastAsia="Times New Roman" w:cs="Times New Roman"/>
          <w:szCs w:val="24"/>
        </w:rPr>
        <w:t>-</w:t>
      </w:r>
      <w:r>
        <w:rPr>
          <w:rFonts w:eastAsia="Times New Roman" w:cs="Times New Roman"/>
          <w:szCs w:val="24"/>
        </w:rPr>
        <w:t>αυτό που ονομάζουμε πια σύγχρονη ψηφιακή γεωργία, γεωργία ακριβείας</w:t>
      </w:r>
      <w:r>
        <w:rPr>
          <w:rFonts w:eastAsia="Times New Roman" w:cs="Times New Roman"/>
          <w:szCs w:val="24"/>
        </w:rPr>
        <w:t>-</w:t>
      </w:r>
      <w:r>
        <w:rPr>
          <w:rFonts w:eastAsia="Times New Roman" w:cs="Times New Roman"/>
          <w:szCs w:val="24"/>
        </w:rPr>
        <w:t xml:space="preserve"> που να μπορεί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εξ</w:t>
      </w:r>
      <w:r>
        <w:rPr>
          <w:rFonts w:eastAsia="Times New Roman" w:cs="Times New Roman"/>
          <w:szCs w:val="24"/>
        </w:rPr>
        <w:t>ασφαλίσει τόσα πολλά χρήματα, προκειμένου να μειωθεί το ενεργειακό κόστος.</w:t>
      </w:r>
    </w:p>
    <w:p w14:paraId="31C7D355"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Σας ζητώ, λοιπόν, κύριε Υπουργέ, με πρωτοβουλία δική σας να συνεννοηθείτε, ώστε άμεσα οι ΤΟΕΒ που έχουν τη δυνατότητα να το κάνουν, και οι μεμονωμένοι αγρότες ομάδες αγροτών όταν μπ</w:t>
      </w:r>
      <w:r>
        <w:rPr>
          <w:rFonts w:eastAsia="Times New Roman" w:cs="Times New Roman"/>
          <w:szCs w:val="24"/>
        </w:rPr>
        <w:t xml:space="preserve">ορούν, να εγκαταστήσουν εδώ και τώρα </w:t>
      </w:r>
      <w:proofErr w:type="spellStart"/>
      <w:r>
        <w:rPr>
          <w:rFonts w:eastAsia="Times New Roman" w:cs="Times New Roman"/>
          <w:szCs w:val="24"/>
        </w:rPr>
        <w:t>φωτοβολταϊκά</w:t>
      </w:r>
      <w:proofErr w:type="spellEnd"/>
      <w:r>
        <w:rPr>
          <w:rFonts w:eastAsia="Times New Roman" w:cs="Times New Roman"/>
          <w:szCs w:val="24"/>
        </w:rPr>
        <w:t xml:space="preserve">, έτσι ώστε να μειωθεί κατά 60% το ενεργειακό κόστος και με </w:t>
      </w:r>
      <w:r>
        <w:rPr>
          <w:rFonts w:eastAsia="Times New Roman" w:cs="Times New Roman"/>
          <w:szCs w:val="24"/>
        </w:rPr>
        <w:t xml:space="preserve">αυτόν </w:t>
      </w:r>
      <w:r>
        <w:rPr>
          <w:rFonts w:eastAsia="Times New Roman" w:cs="Times New Roman"/>
          <w:szCs w:val="24"/>
        </w:rPr>
        <w:t xml:space="preserve">τον τρόπο να προχωρήσουμε σε ένα άλλο παραγωγικό μοντέλο, με μια γεωργία ποιότητας που θα παράγει ανταγωνιστικά προϊόντα και θα κρατήσει και </w:t>
      </w:r>
      <w:r>
        <w:rPr>
          <w:rFonts w:eastAsia="Times New Roman" w:cs="Times New Roman"/>
          <w:szCs w:val="24"/>
        </w:rPr>
        <w:t>τον αγρότη στο χωράφι του.</w:t>
      </w:r>
    </w:p>
    <w:p w14:paraId="31C7D356"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31C7D357" w14:textId="77777777" w:rsidR="00EF69DF" w:rsidRDefault="00401636">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lastRenderedPageBreak/>
        <w:t>ΠΡΟΕΔΡΕΥΩΝ (Νικήτας Κακλαμάνης):</w:t>
      </w:r>
      <w:r>
        <w:rPr>
          <w:rFonts w:eastAsia="Times New Roman" w:cs="Times New Roman"/>
          <w:szCs w:val="24"/>
        </w:rPr>
        <w:t xml:space="preserve"> Ωραία. Τώρα το επίμαχο θέμα είναι αν θα πάρουν ρεύμα σήμερα οι ΤΟΕΒ στην Αργολίδα. Το άλλο είναι…</w:t>
      </w:r>
    </w:p>
    <w:p w14:paraId="31C7D358" w14:textId="77777777" w:rsidR="00EF69DF" w:rsidRDefault="004016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Και όχι μόνο, κύριε Πρόεδρε.</w:t>
      </w:r>
    </w:p>
    <w:p w14:paraId="31C7D359" w14:textId="77777777" w:rsidR="00EF69DF" w:rsidRDefault="00401636">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t>ΠΡΟΕΔΡΕΥΩΝ (Νική</w:t>
      </w:r>
      <w:r w:rsidRPr="00795A96">
        <w:rPr>
          <w:rFonts w:eastAsia="Times New Roman" w:cs="Times New Roman"/>
          <w:b/>
          <w:szCs w:val="24"/>
        </w:rPr>
        <w:t>τας Κακλαμάνης):</w:t>
      </w:r>
      <w:r>
        <w:rPr>
          <w:rFonts w:eastAsia="Times New Roman" w:cs="Times New Roman"/>
          <w:szCs w:val="24"/>
        </w:rPr>
        <w:t xml:space="preserve"> Και όχι μόνο. Σωστά, κύριε Μπάρκα.</w:t>
      </w:r>
    </w:p>
    <w:p w14:paraId="31C7D35A" w14:textId="77777777" w:rsidR="00EF69DF" w:rsidRDefault="004016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31C7D35B" w14:textId="77777777" w:rsidR="00EF69DF" w:rsidRDefault="00401636">
      <w:pPr>
        <w:tabs>
          <w:tab w:val="left" w:pos="3642"/>
          <w:tab w:val="center" w:pos="4753"/>
          <w:tab w:val="left" w:pos="6214"/>
        </w:tabs>
        <w:spacing w:line="600" w:lineRule="auto"/>
        <w:ind w:firstLine="720"/>
        <w:contextualSpacing/>
        <w:jc w:val="both"/>
        <w:rPr>
          <w:rFonts w:eastAsia="Times New Roman" w:cs="Times New Roman"/>
          <w:szCs w:val="24"/>
        </w:rPr>
      </w:pPr>
      <w:r w:rsidRPr="009B4B37">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Η απάντηση για το πρώτο θέμα είναι ότι όλοι θα ανοίξουν διάλογο με τη ΔΕΗ τώρα. Δεν υπάρχει άλλη λύση. Υπάρχουν διά</w:t>
      </w:r>
      <w:r>
        <w:rPr>
          <w:rFonts w:eastAsia="Times New Roman" w:cs="Times New Roman"/>
          <w:szCs w:val="24"/>
        </w:rPr>
        <w:t>φορες σκέψεις για να στηρίξουμε αυτήν την προσπάθεια –επαναλαμβάνω- με διευκολύνσεις κάθε μορφής και είδους, οι οποίες θα κάνουν ρεαλιστική την αντιμετώπιση αυτού του προβλήματος.</w:t>
      </w:r>
    </w:p>
    <w:p w14:paraId="31C7D35C" w14:textId="77777777" w:rsidR="00EF69DF" w:rsidRDefault="004016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τώρα στο δεύτερο θέμα που θίξατε. Έχετε δίκιο ότι όταν συζητήσαμε στις </w:t>
      </w:r>
      <w:r>
        <w:rPr>
          <w:rFonts w:eastAsia="Times New Roman" w:cs="Times New Roman"/>
          <w:szCs w:val="24"/>
        </w:rPr>
        <w:t>ενεργειακές κοινότητες είπαμε ότι πρέπει να βρούμε και χρηματοδοτικά εργαλεία για να το διευκολύνουμε. Η συγκυρία τώρα είναι πολύ καλή. Χθες εξασφαλίσαμε για πρώτη φορά 32 εκατομμύρια από το ΕΣΠΑ για στήριξη των ενεργειακών κοινοτήτων. Θα είναι το πρώτο χρ</w:t>
      </w:r>
      <w:r>
        <w:rPr>
          <w:rFonts w:eastAsia="Times New Roman" w:cs="Times New Roman"/>
          <w:szCs w:val="24"/>
        </w:rPr>
        <w:t>ηματοδοτικό εργαλείο για να ξεκινήσει. Και επειδή είναι ένας θεσμός με τεράστια δυναμική και προοπτική, θεωρούμε ότι το έναυσμα αυτό θα δώσει ώθηση και σε πολλούς άλλους, και στους ΤΟΕΒ και στους δήμους και σε ομάδες ιδιωτών, προκειμένου να κινηθούν. Και τ</w:t>
      </w:r>
      <w:r>
        <w:rPr>
          <w:rFonts w:eastAsia="Times New Roman" w:cs="Times New Roman"/>
          <w:szCs w:val="24"/>
        </w:rPr>
        <w:t>ότε θα αναζητήσουμε και επιπρόσθετους πόρους. Πάντως, η αρχή έγινε και χαίρομαι ιδιαίτερα που θα προχωρήσει ο πρώτος κύκλος επενδύσεων από ενεργειακές κοινότητες.</w:t>
      </w:r>
    </w:p>
    <w:p w14:paraId="31C7D35D" w14:textId="77777777" w:rsidR="00EF69DF" w:rsidRDefault="004016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Ρεύμα θα έρθει, κύριε Πρόεδρε, για τους αγρότες της Αργολίδας; Δεν ακούσαμε</w:t>
      </w:r>
      <w:r>
        <w:rPr>
          <w:rFonts w:eastAsia="Times New Roman" w:cs="Times New Roman"/>
          <w:szCs w:val="24"/>
        </w:rPr>
        <w:t>.</w:t>
      </w:r>
    </w:p>
    <w:p w14:paraId="31C7D35E" w14:textId="77777777" w:rsidR="00EF69DF" w:rsidRDefault="00401636">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lastRenderedPageBreak/>
        <w:t>ΠΡΟΕΔΡΕΥΩΝ (Νικήτας Κακλαμάνης):</w:t>
      </w:r>
      <w:r>
        <w:rPr>
          <w:rFonts w:eastAsia="Times New Roman" w:cs="Times New Roman"/>
          <w:szCs w:val="24"/>
        </w:rPr>
        <w:t xml:space="preserve"> Δεν μπορώ να κάνω κάποιου άλλου είδους παρέμβαση.</w:t>
      </w:r>
    </w:p>
    <w:p w14:paraId="31C7D35F" w14:textId="77777777" w:rsidR="00EF69DF" w:rsidRDefault="004016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…για διάλογο…(δεν ακούστηκε)</w:t>
      </w:r>
    </w:p>
    <w:p w14:paraId="31C7D360" w14:textId="77777777" w:rsidR="00EF69DF" w:rsidRDefault="004016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Μα, τι διάλογο; Εδώ καταστρέφεται η παραγωγή.</w:t>
      </w:r>
    </w:p>
    <w:p w14:paraId="31C7D361" w14:textId="77777777" w:rsidR="00EF69DF" w:rsidRDefault="00401636">
      <w:pPr>
        <w:spacing w:line="600" w:lineRule="auto"/>
        <w:ind w:firstLine="720"/>
        <w:contextualSpacing/>
        <w:jc w:val="both"/>
        <w:rPr>
          <w:rFonts w:eastAsia="Times New Roman" w:cs="Times New Roman"/>
          <w:szCs w:val="24"/>
        </w:rPr>
      </w:pPr>
      <w:r w:rsidRPr="008111CD">
        <w:rPr>
          <w:rFonts w:eastAsia="Times New Roman"/>
          <w:b/>
          <w:bCs/>
        </w:rPr>
        <w:t xml:space="preserve">ΠΡΟΕΔΡΕΥΩΝ (Νικήτας </w:t>
      </w:r>
      <w:r w:rsidRPr="008111CD">
        <w:rPr>
          <w:rFonts w:eastAsia="Times New Roman"/>
          <w:b/>
          <w:bCs/>
        </w:rPr>
        <w:t>Κακλαμάνης):</w:t>
      </w:r>
      <w:r>
        <w:rPr>
          <w:rFonts w:eastAsia="Times New Roman" w:cs="Times New Roman"/>
          <w:szCs w:val="24"/>
        </w:rPr>
        <w:t xml:space="preserve"> Ωραία. Ωραία, δεν εννοώ που καταστρέφεται η παραγωγή.</w:t>
      </w:r>
    </w:p>
    <w:p w14:paraId="31C7D362"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Προχωρούμε στη συζήτηση της πρώτης με αριθμό 1675/21-5-2018 επίκαιρης ε</w:t>
      </w:r>
      <w:r w:rsidRPr="00343486">
        <w:rPr>
          <w:rFonts w:eastAsia="Times New Roman" w:cs="Times New Roman"/>
          <w:szCs w:val="24"/>
        </w:rPr>
        <w:t>ρώτηση</w:t>
      </w:r>
      <w:r>
        <w:rPr>
          <w:rFonts w:eastAsia="Times New Roman" w:cs="Times New Roman"/>
          <w:szCs w:val="24"/>
        </w:rPr>
        <w:t>ς</w:t>
      </w:r>
      <w:r w:rsidRPr="00343486">
        <w:rPr>
          <w:rFonts w:eastAsia="Times New Roman" w:cs="Times New Roman"/>
          <w:szCs w:val="24"/>
        </w:rPr>
        <w:t xml:space="preserve"> </w:t>
      </w:r>
      <w:r>
        <w:rPr>
          <w:rFonts w:eastAsia="Times New Roman" w:cs="Times New Roman"/>
          <w:szCs w:val="24"/>
        </w:rPr>
        <w:t xml:space="preserve">δεύτερου κύκλου </w:t>
      </w:r>
      <w:r w:rsidRPr="00343486">
        <w:rPr>
          <w:rFonts w:eastAsia="Times New Roman" w:cs="Times New Roman"/>
          <w:szCs w:val="24"/>
        </w:rPr>
        <w:t xml:space="preserve">του Βουλευτή Έβρου της Νέας Δημοκρατίας κ. Αναστασίου </w:t>
      </w:r>
      <w:proofErr w:type="spellStart"/>
      <w:r w:rsidRPr="00343486">
        <w:rPr>
          <w:rFonts w:eastAsia="Times New Roman" w:cs="Times New Roman"/>
          <w:szCs w:val="24"/>
        </w:rPr>
        <w:t>Δημοσχάκη</w:t>
      </w:r>
      <w:proofErr w:type="spellEnd"/>
      <w:r w:rsidRPr="00343486">
        <w:rPr>
          <w:rFonts w:eastAsia="Times New Roman" w:cs="Times New Roman"/>
          <w:szCs w:val="24"/>
        </w:rPr>
        <w:t xml:space="preserve"> προς τον Υπουργό Περιβάλλοντος</w:t>
      </w:r>
      <w:r w:rsidRPr="00343486">
        <w:rPr>
          <w:rFonts w:eastAsia="Times New Roman" w:cs="Times New Roman"/>
          <w:szCs w:val="24"/>
        </w:rPr>
        <w:t xml:space="preserve"> και Ενέργειας, με θέμα: «Τροποποίηση του άρθρου 59 του </w:t>
      </w:r>
      <w:r>
        <w:rPr>
          <w:rFonts w:eastAsia="Times New Roman" w:cs="Times New Roman"/>
          <w:szCs w:val="24"/>
        </w:rPr>
        <w:t>ν.</w:t>
      </w:r>
      <w:r w:rsidRPr="00343486">
        <w:rPr>
          <w:rFonts w:eastAsia="Times New Roman" w:cs="Times New Roman"/>
          <w:szCs w:val="24"/>
        </w:rPr>
        <w:t>4512/2014 (ΦΕΚ 5 Α΄/17-01-2018) και ανάληψη νομοθετικής πρωτοβουλίας για τους χώρους απόληψης υλικών από φυσικές αποθέσεις στον Ν</w:t>
      </w:r>
      <w:r>
        <w:rPr>
          <w:rFonts w:eastAsia="Times New Roman" w:cs="Times New Roman"/>
          <w:szCs w:val="24"/>
        </w:rPr>
        <w:t>ομό</w:t>
      </w:r>
      <w:r w:rsidRPr="00343486">
        <w:rPr>
          <w:rFonts w:eastAsia="Times New Roman" w:cs="Times New Roman"/>
          <w:szCs w:val="24"/>
        </w:rPr>
        <w:t xml:space="preserve"> </w:t>
      </w:r>
      <w:r w:rsidRPr="00343486">
        <w:rPr>
          <w:rFonts w:eastAsia="Times New Roman" w:cs="Times New Roman"/>
          <w:szCs w:val="24"/>
        </w:rPr>
        <w:t>Έβρου».</w:t>
      </w:r>
    </w:p>
    <w:p w14:paraId="31C7D363"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Δημοσχάκη</w:t>
      </w:r>
      <w:proofErr w:type="spellEnd"/>
      <w:r>
        <w:rPr>
          <w:rFonts w:eastAsia="Times New Roman" w:cs="Times New Roman"/>
          <w:szCs w:val="24"/>
        </w:rPr>
        <w:t>, έχετε τον λόγο</w:t>
      </w:r>
      <w:r>
        <w:rPr>
          <w:rFonts w:eastAsia="Times New Roman" w:cs="Times New Roman"/>
          <w:szCs w:val="24"/>
        </w:rPr>
        <w:t xml:space="preserve"> για </w:t>
      </w:r>
      <w:r>
        <w:rPr>
          <w:rFonts w:eastAsia="Times New Roman" w:cs="Times New Roman"/>
          <w:szCs w:val="24"/>
        </w:rPr>
        <w:t>να αναπτύξετε την επί</w:t>
      </w:r>
      <w:r>
        <w:rPr>
          <w:rFonts w:eastAsia="Times New Roman" w:cs="Times New Roman"/>
          <w:szCs w:val="24"/>
        </w:rPr>
        <w:t>καιρη ερώτηση.</w:t>
      </w:r>
    </w:p>
    <w:p w14:paraId="31C7D364"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Ευχαριστώ, κύριε Πρόεδρε. </w:t>
      </w:r>
    </w:p>
    <w:p w14:paraId="31C7D365"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στο πολυνομοσχέδιο της Κυβέρνησης για τη </w:t>
      </w:r>
      <w:r>
        <w:rPr>
          <w:rFonts w:eastAsia="Times New Roman" w:cs="Times New Roman"/>
          <w:szCs w:val="24"/>
        </w:rPr>
        <w:t>τρίτη</w:t>
      </w:r>
      <w:r>
        <w:rPr>
          <w:rFonts w:eastAsia="Times New Roman" w:cs="Times New Roman"/>
          <w:szCs w:val="24"/>
        </w:rPr>
        <w:t xml:space="preserve"> αξιολόγηση, στον </w:t>
      </w:r>
      <w:r>
        <w:rPr>
          <w:rFonts w:eastAsia="Times New Roman" w:cs="Times New Roman"/>
          <w:szCs w:val="24"/>
        </w:rPr>
        <w:t>ν.</w:t>
      </w:r>
      <w:r>
        <w:rPr>
          <w:rFonts w:eastAsia="Times New Roman" w:cs="Times New Roman"/>
          <w:szCs w:val="24"/>
        </w:rPr>
        <w:t>4512/2018, που ψηφίστηκε τον Ιανουάριο μήνα, στο άρθρο 44 περί λατομείων υιοθετήσατε σχετική πρότασή μ</w:t>
      </w:r>
      <w:r>
        <w:rPr>
          <w:rFonts w:eastAsia="Times New Roman" w:cs="Times New Roman"/>
          <w:szCs w:val="24"/>
        </w:rPr>
        <w:t xml:space="preserve">ου </w:t>
      </w:r>
      <w:r>
        <w:rPr>
          <w:rFonts w:eastAsia="Times New Roman" w:cs="Times New Roman"/>
          <w:szCs w:val="24"/>
        </w:rPr>
        <w:t xml:space="preserve">η οποία </w:t>
      </w:r>
      <w:r>
        <w:rPr>
          <w:rFonts w:eastAsia="Times New Roman" w:cs="Times New Roman"/>
          <w:szCs w:val="24"/>
        </w:rPr>
        <w:t xml:space="preserve">αφορούσε τις δημοτικές εκτάσεις που αποτελούν ή θα αποτελέσουν λατομικούς χώρους. Με αυτόν τον τρόπο δώσατε λύση -και σας ευχαρίστησα δημόσια- σ’ ένα πρόβλημα που ταλαιπωρούσε τον Δήμο Διδυμοτείχου, αλλά αφορούσε και τον </w:t>
      </w:r>
      <w:r>
        <w:rPr>
          <w:rFonts w:eastAsia="Times New Roman" w:cs="Times New Roman"/>
          <w:szCs w:val="24"/>
        </w:rPr>
        <w:t xml:space="preserve">κεντρικό </w:t>
      </w:r>
      <w:r>
        <w:rPr>
          <w:rFonts w:eastAsia="Times New Roman" w:cs="Times New Roman"/>
          <w:szCs w:val="24"/>
        </w:rPr>
        <w:t xml:space="preserve">και τον </w:t>
      </w:r>
      <w:r>
        <w:rPr>
          <w:rFonts w:eastAsia="Times New Roman" w:cs="Times New Roman"/>
          <w:szCs w:val="24"/>
        </w:rPr>
        <w:t xml:space="preserve">βόρειο </w:t>
      </w:r>
      <w:r>
        <w:rPr>
          <w:rFonts w:eastAsia="Times New Roman" w:cs="Times New Roman"/>
          <w:szCs w:val="24"/>
        </w:rPr>
        <w:t xml:space="preserve">Έβρο, κάνοντας όμως μισό το καλό στην περιοχή μου. Για την ιστορία, μάλιστα, θέλω να πω ότι οι κυβερνητικοί Βουλευτές, κύριε Πρόεδρε, της εκλογικής μου περιφέρειας, αντί να χαίρονται με αυτή τη ρύθμιση, έκλαιγαν με κοινές δηλώσεις στα </w:t>
      </w:r>
      <w:r>
        <w:rPr>
          <w:rFonts w:eastAsia="Times New Roman" w:cs="Times New Roman"/>
          <w:szCs w:val="24"/>
        </w:rPr>
        <w:lastRenderedPageBreak/>
        <w:t>μέσα ενημέρωσης που υ</w:t>
      </w:r>
      <w:r>
        <w:rPr>
          <w:rFonts w:eastAsia="Times New Roman" w:cs="Times New Roman"/>
          <w:szCs w:val="24"/>
        </w:rPr>
        <w:t xml:space="preserve">ιοθετήσατε μια δικαία πρόταση ενός Βουλευτού της Αξιωματικής Αντιπολίτευσης. </w:t>
      </w:r>
    </w:p>
    <w:p w14:paraId="31C7D366"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Γιατί; Γιατί με την ψήφιση του παραπάνω άρθρου και με το άρθρο 59 που ζητούμε να συμπληρωθεί του </w:t>
      </w:r>
      <w:r>
        <w:rPr>
          <w:rFonts w:eastAsia="Times New Roman" w:cs="Times New Roman"/>
          <w:szCs w:val="24"/>
        </w:rPr>
        <w:t>ν.</w:t>
      </w:r>
      <w:r>
        <w:rPr>
          <w:rFonts w:eastAsia="Times New Roman" w:cs="Times New Roman"/>
          <w:szCs w:val="24"/>
        </w:rPr>
        <w:t>4280/2014 δίνεται η δυνατότητα για εξορύξεις αδρανών υλικών, που θα χρησιμοποιη</w:t>
      </w:r>
      <w:r>
        <w:rPr>
          <w:rFonts w:eastAsia="Times New Roman" w:cs="Times New Roman"/>
          <w:szCs w:val="24"/>
        </w:rPr>
        <w:t xml:space="preserve">θούν όμως αποκλειστικά και μόνο για τις εργασίες του καθέτου οδικού άξονα της Εγνατίας, στο τμήμα που ήδη αυτή τη στιγμή πραγματοποιείται, από </w:t>
      </w:r>
      <w:proofErr w:type="spellStart"/>
      <w:r>
        <w:rPr>
          <w:rFonts w:eastAsia="Times New Roman" w:cs="Times New Roman"/>
          <w:szCs w:val="24"/>
        </w:rPr>
        <w:t>Αρδάνιο</w:t>
      </w:r>
      <w:proofErr w:type="spellEnd"/>
      <w:r>
        <w:rPr>
          <w:rFonts w:eastAsia="Times New Roman" w:cs="Times New Roman"/>
          <w:szCs w:val="24"/>
        </w:rPr>
        <w:t xml:space="preserve">, Μάνδρα, μέχρι Ψαθάδες. </w:t>
      </w:r>
    </w:p>
    <w:p w14:paraId="31C7D367"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όμως, έχει εγκριθεί και μια σειρά άλλων έργων στον </w:t>
      </w:r>
      <w:r>
        <w:rPr>
          <w:rFonts w:eastAsia="Times New Roman" w:cs="Times New Roman"/>
          <w:szCs w:val="24"/>
        </w:rPr>
        <w:t xml:space="preserve">κεντρικό </w:t>
      </w:r>
      <w:r>
        <w:rPr>
          <w:rFonts w:eastAsia="Times New Roman" w:cs="Times New Roman"/>
          <w:szCs w:val="24"/>
        </w:rPr>
        <w:t xml:space="preserve">και </w:t>
      </w:r>
      <w:r>
        <w:rPr>
          <w:rFonts w:eastAsia="Times New Roman" w:cs="Times New Roman"/>
          <w:szCs w:val="24"/>
        </w:rPr>
        <w:t>βό</w:t>
      </w:r>
      <w:r>
        <w:rPr>
          <w:rFonts w:eastAsia="Times New Roman" w:cs="Times New Roman"/>
          <w:szCs w:val="24"/>
        </w:rPr>
        <w:t>ρειο</w:t>
      </w:r>
      <w:r>
        <w:rPr>
          <w:rFonts w:eastAsia="Times New Roman" w:cs="Times New Roman"/>
          <w:szCs w:val="24"/>
        </w:rPr>
        <w:t xml:space="preserve"> Έβρο, τα οποία είναι της κατηγορίας του προγράμματος δημοσίων επενδύσεων και λοιπών προγραμμάτων της Ευρωπαϊκής Ένωσης, τα οποία γίνονται είτε με επισπεύδουσα την τοπική </w:t>
      </w:r>
      <w:r>
        <w:rPr>
          <w:rFonts w:eastAsia="Times New Roman" w:cs="Times New Roman"/>
          <w:szCs w:val="24"/>
        </w:rPr>
        <w:t xml:space="preserve">περιφέρεια </w:t>
      </w:r>
      <w:r>
        <w:rPr>
          <w:rFonts w:eastAsia="Times New Roman" w:cs="Times New Roman"/>
          <w:szCs w:val="24"/>
        </w:rPr>
        <w:t xml:space="preserve">είτε με επισπεύδοντες τους τοπικούς </w:t>
      </w:r>
      <w:r>
        <w:rPr>
          <w:rFonts w:eastAsia="Times New Roman" w:cs="Times New Roman"/>
          <w:szCs w:val="24"/>
        </w:rPr>
        <w:t>δήμους</w:t>
      </w:r>
      <w:r>
        <w:rPr>
          <w:rFonts w:eastAsia="Times New Roman" w:cs="Times New Roman"/>
          <w:szCs w:val="24"/>
        </w:rPr>
        <w:t xml:space="preserve">. </w:t>
      </w:r>
    </w:p>
    <w:p w14:paraId="31C7D368"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1C7D369"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Για να γίνουν, όμως, αυτά τα έργα, θα πρέπει να εφαρμοστούν οι μελέτες. Οι μελέτες είχαν προβλέψει κατά το παρελθόν ότι η μεταφορά των αδρανών υλικών θα προέρχεται από τα τοπικά λατομεία. Αντιλαμβά</w:t>
      </w:r>
      <w:r>
        <w:rPr>
          <w:rFonts w:eastAsia="Times New Roman" w:cs="Times New Roman"/>
          <w:szCs w:val="24"/>
        </w:rPr>
        <w:t xml:space="preserve">νεστε, όμως, ότι τα υπάρχοντα λατομεία λειτουργούν μεταξύ Αλεξανδρούπολης και Κομοτηνής. Από την Αλεξανδρούπολη μέχρι το βόρειο κομμάτι του </w:t>
      </w:r>
      <w:r>
        <w:rPr>
          <w:rFonts w:eastAsia="Times New Roman" w:cs="Times New Roman"/>
          <w:szCs w:val="24"/>
        </w:rPr>
        <w:t xml:space="preserve">νομού </w:t>
      </w:r>
      <w:r>
        <w:rPr>
          <w:rFonts w:eastAsia="Times New Roman" w:cs="Times New Roman"/>
          <w:szCs w:val="24"/>
        </w:rPr>
        <w:t xml:space="preserve">έχουμε απόσταση </w:t>
      </w:r>
      <w:proofErr w:type="spellStart"/>
      <w:r>
        <w:rPr>
          <w:rFonts w:eastAsia="Times New Roman" w:cs="Times New Roman"/>
          <w:szCs w:val="24"/>
        </w:rPr>
        <w:t>εκατόν</w:t>
      </w:r>
      <w:proofErr w:type="spellEnd"/>
      <w:r>
        <w:rPr>
          <w:rFonts w:eastAsia="Times New Roman" w:cs="Times New Roman"/>
          <w:szCs w:val="24"/>
        </w:rPr>
        <w:t xml:space="preserve"> ενενήντα χιλιομέτρων και η επιβάρυνση για τη μεταφορά επιβαρύνει το έργο, κύριε Πρόεδρε</w:t>
      </w:r>
      <w:r>
        <w:rPr>
          <w:rFonts w:eastAsia="Times New Roman" w:cs="Times New Roman"/>
          <w:szCs w:val="24"/>
        </w:rPr>
        <w:t xml:space="preserve">, κατά 25% έως 30%. Αντιλαμβάνεστε όλοι ότι αυτοί οι προϋπολογισμοί, σύμφωνα με τις μελέτες, τίθενται σε κίνδυνο. </w:t>
      </w:r>
    </w:p>
    <w:p w14:paraId="31C7D36A"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Και τι ζητούμε; Ζητούμε την τροποποίηση και τη συμπλήρωση του άρθρου που είπαμε και για τα έργα αυτά και να μπορέσετε να επισπεύ</w:t>
      </w:r>
      <w:r>
        <w:rPr>
          <w:rFonts w:eastAsia="Times New Roman" w:cs="Times New Roman"/>
          <w:szCs w:val="24"/>
        </w:rPr>
        <w:lastRenderedPageBreak/>
        <w:t xml:space="preserve">σετε, για να </w:t>
      </w:r>
      <w:r>
        <w:rPr>
          <w:rFonts w:eastAsia="Times New Roman" w:cs="Times New Roman"/>
          <w:szCs w:val="24"/>
        </w:rPr>
        <w:t xml:space="preserve">λειτουργήσουν όλοι αυτοί οι δημόσιοι χώροι που έχουν χαρακτηρισθεί ως λατομεία, ώστε να μπορέσουμε να αποκαταστήσουμε τα καίρια πλήγματα που έχουν δεχθεί όλοι οι δρόμοι, κυρίως στην περιοχή του </w:t>
      </w:r>
      <w:r>
        <w:rPr>
          <w:rFonts w:eastAsia="Times New Roman" w:cs="Times New Roman"/>
          <w:szCs w:val="24"/>
        </w:rPr>
        <w:t xml:space="preserve">βορείου </w:t>
      </w:r>
      <w:r>
        <w:rPr>
          <w:rFonts w:eastAsia="Times New Roman" w:cs="Times New Roman"/>
          <w:szCs w:val="24"/>
        </w:rPr>
        <w:t xml:space="preserve">και του </w:t>
      </w:r>
      <w:r>
        <w:rPr>
          <w:rFonts w:eastAsia="Times New Roman" w:cs="Times New Roman"/>
          <w:szCs w:val="24"/>
        </w:rPr>
        <w:t>κεντρικού</w:t>
      </w:r>
      <w:r>
        <w:rPr>
          <w:rFonts w:eastAsia="Times New Roman" w:cs="Times New Roman"/>
          <w:szCs w:val="24"/>
        </w:rPr>
        <w:t xml:space="preserve"> Έβρου.</w:t>
      </w:r>
    </w:p>
    <w:p w14:paraId="31C7D36B"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όμως, προέκυψε, </w:t>
      </w:r>
      <w:r>
        <w:rPr>
          <w:rFonts w:eastAsia="Times New Roman" w:cs="Times New Roman"/>
          <w:szCs w:val="24"/>
        </w:rPr>
        <w:t>σ</w:t>
      </w:r>
      <w:r>
        <w:rPr>
          <w:rFonts w:eastAsia="Times New Roman" w:cs="Times New Roman"/>
          <w:szCs w:val="24"/>
        </w:rPr>
        <w:t xml:space="preserve">το πλαίσιο </w:t>
      </w:r>
      <w:r>
        <w:rPr>
          <w:rFonts w:eastAsia="Times New Roman" w:cs="Times New Roman"/>
          <w:szCs w:val="24"/>
        </w:rPr>
        <w:t>της επίκαιρη</w:t>
      </w:r>
      <w:r>
        <w:rPr>
          <w:rFonts w:eastAsia="Times New Roman" w:cs="Times New Roman"/>
          <w:szCs w:val="24"/>
        </w:rPr>
        <w:t>ς</w:t>
      </w:r>
      <w:r>
        <w:rPr>
          <w:rFonts w:eastAsia="Times New Roman" w:cs="Times New Roman"/>
          <w:szCs w:val="24"/>
        </w:rPr>
        <w:t xml:space="preserve"> ερώτησής μας, και πρόβλημα </w:t>
      </w:r>
      <w:r w:rsidRPr="009B6687">
        <w:rPr>
          <w:rFonts w:eastAsia="Times New Roman" w:cs="Times New Roman"/>
          <w:szCs w:val="24"/>
        </w:rPr>
        <w:t>απόληψης</w:t>
      </w:r>
      <w:r>
        <w:rPr>
          <w:rFonts w:eastAsia="Times New Roman" w:cs="Times New Roman"/>
          <w:szCs w:val="24"/>
        </w:rPr>
        <w:t xml:space="preserve"> υλικών από φυσικές αποθέσεις για την αντιμετώπιση των πληγμάτων που έχουν προκληθεί από τα αλλεπάλληλα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που είχαμε φέτος στην </w:t>
      </w:r>
      <w:proofErr w:type="spellStart"/>
      <w:r>
        <w:rPr>
          <w:rFonts w:eastAsia="Times New Roman" w:cs="Times New Roman"/>
          <w:szCs w:val="24"/>
        </w:rPr>
        <w:t>παρέβρια</w:t>
      </w:r>
      <w:proofErr w:type="spellEnd"/>
      <w:r>
        <w:rPr>
          <w:rFonts w:eastAsia="Times New Roman" w:cs="Times New Roman"/>
          <w:szCs w:val="24"/>
        </w:rPr>
        <w:t xml:space="preserve"> περιοχή. </w:t>
      </w:r>
    </w:p>
    <w:p w14:paraId="31C7D36C"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κατά το παρελθόν, κύριε Υπουργέ, λυνόταν με πράξη νομοθετικού περιεχομένου. Αυτή έχει πάψει πλέον να ισχύει. Συνεπώς, έχετε έναν δρόμο. Τι θα κάνετε; Θα τροποποιήσετε και θα συμπληρώσετε το άρθρο 59; Θα προχωρήσετε σε νομοθετικές ρυθμίσεις για </w:t>
      </w:r>
      <w:r>
        <w:rPr>
          <w:rFonts w:eastAsia="Times New Roman" w:cs="Times New Roman"/>
          <w:szCs w:val="24"/>
        </w:rPr>
        <w:t xml:space="preserve">την απόληψη υλικών με διαδικασίες </w:t>
      </w:r>
      <w:r>
        <w:rPr>
          <w:rFonts w:eastAsia="Times New Roman" w:cs="Times New Roman"/>
          <w:szCs w:val="24"/>
          <w:lang w:val="en-US"/>
        </w:rPr>
        <w:t>fast</w:t>
      </w:r>
      <w:r w:rsidRPr="006A594C">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για να το πω έτσι ωμά, που το έχουμε </w:t>
      </w:r>
      <w:r>
        <w:rPr>
          <w:rFonts w:eastAsia="Times New Roman" w:cs="Times New Roman"/>
          <w:szCs w:val="24"/>
        </w:rPr>
        <w:lastRenderedPageBreak/>
        <w:t xml:space="preserve">πραγματικά ανάγκη; Αλλιώς, θα έχουμε σοβαρότατα προβλήματα εις ό,τι αφορά τα έργα μας στην περιοχή. </w:t>
      </w:r>
    </w:p>
    <w:p w14:paraId="31C7D36D"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1C7D36E" w14:textId="77777777" w:rsidR="00EF69DF" w:rsidRDefault="00401636">
      <w:pPr>
        <w:spacing w:line="600" w:lineRule="auto"/>
        <w:ind w:firstLine="720"/>
        <w:contextualSpacing/>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w:t>
      </w:r>
      <w:r w:rsidRPr="00A40179">
        <w:rPr>
          <w:rFonts w:eastAsia="Times New Roman" w:cs="Times New Roman"/>
          <w:szCs w:val="24"/>
        </w:rPr>
        <w:t>Κυρίες και κύριοι συνά</w:t>
      </w:r>
      <w:r w:rsidRPr="00A40179">
        <w:rPr>
          <w:rFonts w:eastAsia="Times New Roman" w:cs="Times New Roman"/>
          <w:szCs w:val="24"/>
        </w:rPr>
        <w:t>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w:t>
      </w:r>
      <w:r w:rsidRPr="00A40179">
        <w:rPr>
          <w:rFonts w:eastAsia="Times New Roman" w:cs="Times New Roman"/>
          <w:szCs w:val="24"/>
        </w:rPr>
        <w:t xml:space="preserve">ι </w:t>
      </w:r>
      <w:r>
        <w:rPr>
          <w:rFonts w:eastAsia="Times New Roman" w:cs="Times New Roman"/>
          <w:szCs w:val="24"/>
        </w:rPr>
        <w:t xml:space="preserve">λειτουργίας της Βουλής, είκοσι ένας μαθητές και μαθήτριες </w:t>
      </w:r>
      <w:r w:rsidRPr="00A40179">
        <w:rPr>
          <w:rFonts w:eastAsia="Times New Roman" w:cs="Times New Roman"/>
          <w:szCs w:val="24"/>
        </w:rPr>
        <w:t xml:space="preserve">και </w:t>
      </w:r>
      <w:r>
        <w:rPr>
          <w:rFonts w:eastAsia="Times New Roman" w:cs="Times New Roman"/>
          <w:szCs w:val="24"/>
        </w:rPr>
        <w:t xml:space="preserve">ένας </w:t>
      </w:r>
      <w:r>
        <w:rPr>
          <w:rFonts w:eastAsia="Times New Roman" w:cs="Times New Roman"/>
          <w:szCs w:val="24"/>
        </w:rPr>
        <w:t>συνοδός</w:t>
      </w:r>
      <w:r>
        <w:rPr>
          <w:rFonts w:eastAsia="Times New Roman" w:cs="Times New Roman"/>
          <w:szCs w:val="24"/>
        </w:rPr>
        <w:t xml:space="preserve"> </w:t>
      </w:r>
      <w:r>
        <w:rPr>
          <w:rFonts w:eastAsia="Times New Roman" w:cs="Times New Roman"/>
          <w:szCs w:val="24"/>
        </w:rPr>
        <w:t>εκπαιδευτικός</w:t>
      </w:r>
      <w:r w:rsidRPr="00A40179">
        <w:rPr>
          <w:rFonts w:eastAsia="Times New Roman" w:cs="Times New Roman"/>
          <w:szCs w:val="24"/>
        </w:rPr>
        <w:t xml:space="preserve"> </w:t>
      </w:r>
      <w:r>
        <w:rPr>
          <w:rFonts w:eastAsia="Times New Roman" w:cs="Times New Roman"/>
          <w:szCs w:val="24"/>
        </w:rPr>
        <w:t>από το 8</w:t>
      </w:r>
      <w:r w:rsidRPr="00A40179">
        <w:rPr>
          <w:rFonts w:eastAsia="Times New Roman" w:cs="Times New Roman"/>
          <w:szCs w:val="24"/>
          <w:vertAlign w:val="superscript"/>
        </w:rPr>
        <w:t>ο</w:t>
      </w:r>
      <w:r>
        <w:rPr>
          <w:rFonts w:eastAsia="Times New Roman" w:cs="Times New Roman"/>
          <w:szCs w:val="24"/>
        </w:rPr>
        <w:t xml:space="preserve"> Δημοτικό Σχολείο της Πετρούπολης.</w:t>
      </w:r>
    </w:p>
    <w:p w14:paraId="31C7D36F" w14:textId="77777777" w:rsidR="00EF69DF" w:rsidRDefault="00401636">
      <w:pPr>
        <w:spacing w:line="600" w:lineRule="auto"/>
        <w:ind w:firstLine="720"/>
        <w:contextualSpacing/>
        <w:jc w:val="both"/>
        <w:rPr>
          <w:rFonts w:eastAsia="Times New Roman" w:cs="Times New Roman"/>
          <w:szCs w:val="24"/>
        </w:rPr>
      </w:pPr>
      <w:r w:rsidRPr="00A40179">
        <w:rPr>
          <w:rFonts w:eastAsia="Times New Roman" w:cs="Times New Roman"/>
          <w:szCs w:val="24"/>
        </w:rPr>
        <w:t xml:space="preserve">Η Βουλή </w:t>
      </w:r>
      <w:r>
        <w:rPr>
          <w:rFonts w:eastAsia="Times New Roman" w:cs="Times New Roman"/>
          <w:szCs w:val="24"/>
        </w:rPr>
        <w:t>σάς</w:t>
      </w:r>
      <w:r w:rsidRPr="00A40179">
        <w:rPr>
          <w:rFonts w:eastAsia="Times New Roman" w:cs="Times New Roman"/>
          <w:szCs w:val="24"/>
        </w:rPr>
        <w:t xml:space="preserve"> καλωσορίζει</w:t>
      </w:r>
      <w:r>
        <w:rPr>
          <w:rFonts w:eastAsia="Times New Roman" w:cs="Times New Roman"/>
          <w:szCs w:val="24"/>
        </w:rPr>
        <w:t>, παιδιά</w:t>
      </w:r>
      <w:r w:rsidRPr="00A40179">
        <w:rPr>
          <w:rFonts w:eastAsia="Times New Roman" w:cs="Times New Roman"/>
          <w:szCs w:val="24"/>
        </w:rPr>
        <w:t xml:space="preserve">. </w:t>
      </w:r>
    </w:p>
    <w:p w14:paraId="31C7D370" w14:textId="77777777" w:rsidR="00EF69DF" w:rsidRDefault="00401636">
      <w:pPr>
        <w:spacing w:line="600" w:lineRule="auto"/>
        <w:ind w:firstLine="720"/>
        <w:contextualSpacing/>
        <w:jc w:val="center"/>
        <w:rPr>
          <w:rFonts w:eastAsia="Times New Roman" w:cs="Times New Roman"/>
          <w:szCs w:val="24"/>
        </w:rPr>
      </w:pPr>
      <w:r w:rsidRPr="00A40179">
        <w:rPr>
          <w:rFonts w:eastAsia="Times New Roman" w:cs="Times New Roman"/>
          <w:szCs w:val="24"/>
        </w:rPr>
        <w:t>(Χειροκροτήματα απ’ όλες τις πτέρυγες της Βουλής)</w:t>
      </w:r>
    </w:p>
    <w:p w14:paraId="31C7D371"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w:t>
      </w:r>
      <w:r>
        <w:rPr>
          <w:rFonts w:eastAsia="Times New Roman" w:cs="Times New Roman"/>
          <w:szCs w:val="24"/>
        </w:rPr>
        <w:t>λόγο.</w:t>
      </w:r>
    </w:p>
    <w:p w14:paraId="31C7D372" w14:textId="77777777" w:rsidR="00EF69DF" w:rsidRDefault="00401636">
      <w:pPr>
        <w:spacing w:line="600" w:lineRule="auto"/>
        <w:ind w:firstLine="720"/>
        <w:contextualSpacing/>
        <w:jc w:val="both"/>
        <w:rPr>
          <w:rFonts w:eastAsia="Times New Roman" w:cs="Times New Roman"/>
          <w:szCs w:val="24"/>
        </w:rPr>
      </w:pPr>
      <w:r w:rsidRPr="004E7D37">
        <w:rPr>
          <w:rFonts w:eastAsia="Times New Roman" w:cs="Times New Roman"/>
          <w:b/>
          <w:szCs w:val="24"/>
        </w:rPr>
        <w:lastRenderedPageBreak/>
        <w:t>ΓΕΩΡΓΙΟΣ ΣΤΑΘΑΚΗΣ (Υπουργός</w:t>
      </w:r>
      <w:r>
        <w:rPr>
          <w:rFonts w:eastAsia="Times New Roman" w:cs="Times New Roman"/>
          <w:b/>
          <w:szCs w:val="24"/>
        </w:rPr>
        <w:t xml:space="preserve"> Περιβάλλοντος και Ενέργειας</w:t>
      </w:r>
      <w:r w:rsidRPr="004E7D37">
        <w:rPr>
          <w:rFonts w:eastAsia="Times New Roman" w:cs="Times New Roman"/>
          <w:b/>
          <w:szCs w:val="24"/>
        </w:rPr>
        <w:t>):</w:t>
      </w:r>
      <w:r>
        <w:rPr>
          <w:rFonts w:eastAsia="Times New Roman" w:cs="Times New Roman"/>
          <w:szCs w:val="24"/>
        </w:rPr>
        <w:t xml:space="preserve"> </w:t>
      </w:r>
      <w:r w:rsidRPr="007C0C1A">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xml:space="preserve">, μνημονεύσατε τον λατομικό νόμο. Όπως ξέρετε, πλέον έχουμε ενιαία λατομική νομοθεσία. </w:t>
      </w:r>
      <w:r w:rsidRPr="00B83DBF">
        <w:rPr>
          <w:rFonts w:eastAsia="Times New Roman" w:cs="Times New Roman"/>
          <w:szCs w:val="24"/>
        </w:rPr>
        <w:t>Υπάρχει</w:t>
      </w:r>
      <w:r>
        <w:rPr>
          <w:rFonts w:eastAsia="Times New Roman" w:cs="Times New Roman"/>
          <w:szCs w:val="24"/>
        </w:rPr>
        <w:t xml:space="preserve"> ενιαίο σύστημα διατάξεων, έναντι ενός αποσπασματικού συστήματος, που υπήρχε στο πα</w:t>
      </w:r>
      <w:r>
        <w:rPr>
          <w:rFonts w:eastAsia="Times New Roman" w:cs="Times New Roman"/>
          <w:szCs w:val="24"/>
        </w:rPr>
        <w:t xml:space="preserve">ρελθόν. Υπάρχει </w:t>
      </w:r>
      <w:proofErr w:type="spellStart"/>
      <w:r>
        <w:rPr>
          <w:rFonts w:eastAsia="Times New Roman" w:cs="Times New Roman"/>
          <w:szCs w:val="24"/>
        </w:rPr>
        <w:t>εξορθολογισμός</w:t>
      </w:r>
      <w:proofErr w:type="spellEnd"/>
      <w:r>
        <w:rPr>
          <w:rFonts w:eastAsia="Times New Roman" w:cs="Times New Roman"/>
          <w:szCs w:val="24"/>
        </w:rPr>
        <w:t xml:space="preserve"> των διαδικασιών και απλούστευση της </w:t>
      </w:r>
      <w:proofErr w:type="spellStart"/>
      <w:r>
        <w:rPr>
          <w:rFonts w:eastAsia="Times New Roman" w:cs="Times New Roman"/>
          <w:szCs w:val="24"/>
        </w:rPr>
        <w:t>αδειοδότησης</w:t>
      </w:r>
      <w:proofErr w:type="spellEnd"/>
      <w:r>
        <w:rPr>
          <w:rFonts w:eastAsia="Times New Roman" w:cs="Times New Roman"/>
          <w:szCs w:val="24"/>
        </w:rPr>
        <w:t xml:space="preserve">. Ταυτόχρονα, αναμορφώνεται όλη η διαδικασία καθορισμού λατομικών περιοχών. Όπως αναφέρατε και εσείς, αυτό είναι αρμοδιότητα της </w:t>
      </w:r>
      <w:r>
        <w:rPr>
          <w:rFonts w:eastAsia="Times New Roman" w:cs="Times New Roman"/>
          <w:szCs w:val="24"/>
        </w:rPr>
        <w:t>περιφέρειας</w:t>
      </w:r>
      <w:r>
        <w:rPr>
          <w:rFonts w:eastAsia="Times New Roman" w:cs="Times New Roman"/>
          <w:szCs w:val="24"/>
        </w:rPr>
        <w:t xml:space="preserve">. </w:t>
      </w:r>
    </w:p>
    <w:p w14:paraId="31C7D373" w14:textId="77777777" w:rsidR="00EF69DF" w:rsidRDefault="00401636">
      <w:pPr>
        <w:spacing w:line="600" w:lineRule="auto"/>
        <w:ind w:firstLine="720"/>
        <w:contextualSpacing/>
        <w:jc w:val="both"/>
        <w:rPr>
          <w:rFonts w:eastAsia="Times New Roman" w:cs="Times New Roman"/>
          <w:szCs w:val="24"/>
        </w:rPr>
      </w:pP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δημιουργήσαμε την ειδική ρ</w:t>
      </w:r>
      <w:r>
        <w:rPr>
          <w:rFonts w:eastAsia="Times New Roman" w:cs="Times New Roman"/>
          <w:szCs w:val="24"/>
        </w:rPr>
        <w:t xml:space="preserve">ύθμιση που αφορά την περιφερειακή ενότητα Έβρου, </w:t>
      </w:r>
      <w:r w:rsidRPr="00183013">
        <w:rPr>
          <w:rFonts w:eastAsia="Times New Roman" w:cs="Times New Roman"/>
        </w:rPr>
        <w:t>όπως</w:t>
      </w:r>
      <w:r>
        <w:rPr>
          <w:rFonts w:eastAsia="Times New Roman" w:cs="Times New Roman"/>
          <w:szCs w:val="24"/>
        </w:rPr>
        <w:t xml:space="preserve"> σωστά επισημάνατε, και τις νησιωτικές περιοχές, προκειμένου να μην ισχύει η απόσταση των χιλίων μέτρων για τον καθορισμό νέων λατομικών περιοχών, όσον αφορά την απόσταση από εγκεκριμένα όρια οικισμών κα</w:t>
      </w:r>
      <w:r>
        <w:rPr>
          <w:rFonts w:eastAsia="Times New Roman" w:cs="Times New Roman"/>
          <w:szCs w:val="24"/>
        </w:rPr>
        <w:t xml:space="preserve">ι οικιστικών περιοχών. </w:t>
      </w:r>
    </w:p>
    <w:p w14:paraId="31C7D374"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 θέμα που </w:t>
      </w:r>
      <w:r>
        <w:rPr>
          <w:rFonts w:eastAsia="Times New Roman" w:cs="Times New Roman"/>
          <w:szCs w:val="24"/>
        </w:rPr>
        <w:t>θέσατε</w:t>
      </w:r>
      <w:r>
        <w:rPr>
          <w:rFonts w:eastAsia="Times New Roman" w:cs="Times New Roman"/>
          <w:szCs w:val="24"/>
        </w:rPr>
        <w:t xml:space="preserve">, όσον αφορά την καθυστέρηση οριοθέτησης των λατομικών περιοχών στον Έβρο, δεν μπορούμε να κάνουμε τίποτε. Είναι δουλειά της </w:t>
      </w:r>
      <w:r>
        <w:rPr>
          <w:rFonts w:eastAsia="Times New Roman" w:cs="Times New Roman"/>
          <w:szCs w:val="24"/>
        </w:rPr>
        <w:t>περιφέρειας</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να προχωρήσει και να οριοθετήσει αυτές τις περιοχές, όσο χρόνο </w:t>
      </w:r>
      <w:r w:rsidRPr="00F331DF">
        <w:rPr>
          <w:rFonts w:eastAsia="Times New Roman"/>
          <w:bCs/>
        </w:rPr>
        <w:t>κα</w:t>
      </w:r>
      <w:r w:rsidRPr="00F331DF">
        <w:rPr>
          <w:rFonts w:eastAsia="Times New Roman"/>
          <w:bCs/>
        </w:rPr>
        <w:t>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πάρει. Υποθέτω ότι είναι μία δραστηριότητα στην οποία δεν μπορούμε να παρέμβουμε. Πρέπει να προχωρήσουν, για να υπάρχει επάρκεια και σαφείς κανόνες στη λειτουργία.</w:t>
      </w:r>
    </w:p>
    <w:p w14:paraId="31C7D375"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Αναγνωρίζω ότι υπάρχει ένα πρόβλημα με τον βόρειο και τον νότιο Έβρο. Μου επισημαίνουν,</w:t>
      </w:r>
      <w:r>
        <w:rPr>
          <w:rFonts w:eastAsia="Times New Roman" w:cs="Times New Roman"/>
          <w:szCs w:val="24"/>
        </w:rPr>
        <w:t xml:space="preserve"> πάντως, ότι προσωρινά υπάρχει και άλλη λατομική περιοχή, η περιοχή της Πυλαίας Έβρου, η οποία καλύπτει, κατά κάποιον τρόπο, ως ενδιάμεση, το κόστος μεταφοράς που επικαλείστε. </w:t>
      </w:r>
    </w:p>
    <w:p w14:paraId="31C7D376"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Συνεπώς δεν υπάρχουν περιθώρια αυτή τη στιγμή να πάρουμε κάποια επιπρόσθετη νομ</w:t>
      </w:r>
      <w:r>
        <w:rPr>
          <w:rFonts w:eastAsia="Times New Roman" w:cs="Times New Roman"/>
          <w:szCs w:val="24"/>
        </w:rPr>
        <w:t>οθετική πρωτοβουλία, εφόσον έχουν τεθεί με σαφήνεια οι κανόνες.</w:t>
      </w:r>
    </w:p>
    <w:p w14:paraId="31C7D377"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Σχετικά με το δεύτερο ερώτημά σας, υπάρχουν βραχυπρόθεσμα και μεσοπρόθεσμα μέτρα. </w:t>
      </w:r>
    </w:p>
    <w:p w14:paraId="31C7D378"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Τα βραχυπρόθεσμα </w:t>
      </w:r>
      <w:r w:rsidRPr="00D66BCA">
        <w:rPr>
          <w:rFonts w:eastAsia="Times New Roman"/>
          <w:bCs/>
        </w:rPr>
        <w:t>είναι</w:t>
      </w:r>
      <w:r>
        <w:rPr>
          <w:rFonts w:eastAsia="Times New Roman" w:cs="Times New Roman"/>
          <w:szCs w:val="24"/>
        </w:rPr>
        <w:t xml:space="preserve"> τα εξής. Όπως ξέρετε, για να συμβεί αυτό το οποίο προτείνετε, όσον αφορά την εναπόθεση</w:t>
      </w:r>
      <w:r>
        <w:rPr>
          <w:rFonts w:eastAsia="Times New Roman" w:cs="Times New Roman"/>
          <w:szCs w:val="24"/>
        </w:rPr>
        <w:t xml:space="preserve"> και τις ζημιές που μπορεί να προκύψουν, η διαδικασία είναι μία και μοναδική. Εκδίδεται πράξη νομοθετικού περιεχομένου, σε περίπτωση που έχουμε ζημιές, </w:t>
      </w:r>
      <w:r w:rsidRPr="00681296">
        <w:rPr>
          <w:rFonts w:eastAsia="Times New Roman" w:cs="Times New Roman"/>
          <w:szCs w:val="24"/>
        </w:rPr>
        <w:t>οι οποί</w:t>
      </w:r>
      <w:r>
        <w:rPr>
          <w:rFonts w:eastAsia="Times New Roman" w:cs="Times New Roman"/>
          <w:szCs w:val="24"/>
        </w:rPr>
        <w:t>ες προκύπτουν από ακραία καιρικά φαινόμενα. Αν εντάσσεται εκεί, εντάξει. Αν δεν εντάσσεται, νομίζ</w:t>
      </w:r>
      <w:r>
        <w:rPr>
          <w:rFonts w:eastAsia="Times New Roman" w:cs="Times New Roman"/>
          <w:szCs w:val="24"/>
        </w:rPr>
        <w:t xml:space="preserve">ω ότι από εκεί και πέρα δεν μπορούμε να κάνουμε κάτι άλλο. </w:t>
      </w:r>
    </w:p>
    <w:p w14:paraId="31C7D379"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Υπάρχει, όπως ξέρετε, πράξη νομοθετικού περιεχομένου έως τον Οκτώβριο του 2018. Άρα</w:t>
      </w:r>
      <w:r>
        <w:rPr>
          <w:rFonts w:eastAsia="Times New Roman" w:cs="Times New Roman"/>
          <w:szCs w:val="24"/>
        </w:rPr>
        <w:t xml:space="preserve"> η Περιφέρεια και η Διεύθυνση Τεχνικού Ελέγχου έχουν τη δυνατότητα να προχωρήσουν στην ολοκλήρωση των απαιτούμενων έργων. </w:t>
      </w:r>
    </w:p>
    <w:p w14:paraId="31C7D37A"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31C7D37B"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Μεσοπρόθεσμα, όμως -και αυτό το υπογραμμίζω- όπως</w:t>
      </w:r>
      <w:r>
        <w:rPr>
          <w:rFonts w:eastAsia="Times New Roman" w:cs="Times New Roman"/>
          <w:szCs w:val="24"/>
        </w:rPr>
        <w:t xml:space="preserve"> ξέρετε, όλο το σύστημα διαχείρισης των υδάτινων πόρων έχει περάσει σε μια νέα φάση, έχοντας ενσωματώσει τις </w:t>
      </w:r>
      <w:r>
        <w:rPr>
          <w:rFonts w:eastAsia="Times New Roman" w:cs="Times New Roman"/>
          <w:szCs w:val="24"/>
        </w:rPr>
        <w:t xml:space="preserve">οδηγίες </w:t>
      </w:r>
      <w:r>
        <w:rPr>
          <w:rFonts w:eastAsia="Times New Roman" w:cs="Times New Roman"/>
          <w:szCs w:val="24"/>
        </w:rPr>
        <w:t>της Ευρωπαϊκής Ένωσης. Η Ειδική Γραμματεία Υδάτων του ΥΠΕΝ έχει καταρτίσει και θεωρήσει ειδικό σχέδιο διαχείρισης κινδύνων πλημμύρας της λε</w:t>
      </w:r>
      <w:r>
        <w:rPr>
          <w:rFonts w:eastAsia="Times New Roman" w:cs="Times New Roman"/>
          <w:szCs w:val="24"/>
        </w:rPr>
        <w:t xml:space="preserve">κάνης απορροής του ποταμού Έβρου. Εκκρεμεί η έγκριση της Εθνικής Επιτροπής Υδάτων γι’ αυτό. </w:t>
      </w:r>
    </w:p>
    <w:p w14:paraId="31C7D37C"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Αυτό νομίζω φτιάχνει το νέο πλαίσιο, μέσα στο οποίο θα υπάρχουν διαχειριστικά σχέδια για το σύνολο των περιοχών της χώρας. Και αυτό είναι, νομίζω, το πλαίσιο μέσα </w:t>
      </w:r>
      <w:r>
        <w:rPr>
          <w:rFonts w:eastAsia="Times New Roman" w:cs="Times New Roman"/>
          <w:szCs w:val="24"/>
        </w:rPr>
        <w:t xml:space="preserve">στο οποίο ορθολογικά θα κινηθούμε τα επόμενα χρόνια. </w:t>
      </w:r>
    </w:p>
    <w:p w14:paraId="31C7D37D" w14:textId="77777777" w:rsidR="00EF69DF" w:rsidRDefault="00401636">
      <w:pPr>
        <w:spacing w:line="600" w:lineRule="auto"/>
        <w:ind w:firstLine="720"/>
        <w:contextualSpacing/>
        <w:jc w:val="both"/>
        <w:rPr>
          <w:rFonts w:eastAsia="Times New Roman" w:cs="Times New Roman"/>
          <w:szCs w:val="24"/>
        </w:rPr>
      </w:pPr>
      <w:r w:rsidRPr="00641445">
        <w:rPr>
          <w:rFonts w:eastAsia="Times New Roman" w:cs="Times New Roman"/>
          <w:b/>
          <w:szCs w:val="24"/>
        </w:rPr>
        <w:lastRenderedPageBreak/>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w:t>
      </w:r>
      <w:r>
        <w:rPr>
          <w:rFonts w:eastAsia="Times New Roman" w:cs="Times New Roman"/>
          <w:szCs w:val="24"/>
        </w:rPr>
        <w:t>η της αίθουσας «ΕΛΕΥΘΕΡΙΟΣ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τρεις συνοδοί εκπαιδευτικοί από το 1</w:t>
      </w:r>
      <w:r w:rsidRPr="00D33D4D">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Δημοτικό Σχολείο </w:t>
      </w:r>
      <w:proofErr w:type="spellStart"/>
      <w:r>
        <w:rPr>
          <w:rFonts w:eastAsia="Times New Roman" w:cs="Times New Roman"/>
          <w:szCs w:val="24"/>
        </w:rPr>
        <w:t>Βροντάδου</w:t>
      </w:r>
      <w:proofErr w:type="spellEnd"/>
      <w:r>
        <w:rPr>
          <w:rFonts w:eastAsia="Times New Roman" w:cs="Times New Roman"/>
          <w:szCs w:val="24"/>
        </w:rPr>
        <w:t xml:space="preserve"> Χίου.</w:t>
      </w:r>
    </w:p>
    <w:p w14:paraId="31C7D37E"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σάς </w:t>
      </w:r>
      <w:r>
        <w:rPr>
          <w:rFonts w:eastAsia="Times New Roman" w:cs="Times New Roman"/>
          <w:szCs w:val="24"/>
        </w:rPr>
        <w:t xml:space="preserve">καλωσορίζει, παιδιά. </w:t>
      </w:r>
    </w:p>
    <w:p w14:paraId="31C7D37F" w14:textId="77777777" w:rsidR="00EF69DF" w:rsidRDefault="0040163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1C7D380"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Δημοσχάκη</w:t>
      </w:r>
      <w:proofErr w:type="spellEnd"/>
      <w:r>
        <w:rPr>
          <w:rFonts w:eastAsia="Times New Roman" w:cs="Times New Roman"/>
          <w:szCs w:val="24"/>
        </w:rPr>
        <w:t>, έχετε τον λόγο.</w:t>
      </w:r>
    </w:p>
    <w:p w14:paraId="31C7D381" w14:textId="77777777" w:rsidR="00EF69DF" w:rsidRDefault="00401636">
      <w:pPr>
        <w:spacing w:line="600" w:lineRule="auto"/>
        <w:ind w:firstLine="720"/>
        <w:contextualSpacing/>
        <w:jc w:val="both"/>
        <w:rPr>
          <w:rFonts w:eastAsia="Times New Roman" w:cs="Times New Roman"/>
          <w:szCs w:val="24"/>
        </w:rPr>
      </w:pPr>
      <w:r w:rsidRPr="00AD230A">
        <w:rPr>
          <w:rFonts w:eastAsia="Times New Roman" w:cs="Times New Roman"/>
          <w:b/>
          <w:szCs w:val="24"/>
        </w:rPr>
        <w:t xml:space="preserve">ΑΝΑΣΤΑΣΙΟΣ </w:t>
      </w:r>
      <w:r>
        <w:rPr>
          <w:rFonts w:eastAsia="Times New Roman" w:cs="Times New Roman"/>
          <w:b/>
          <w:szCs w:val="24"/>
        </w:rPr>
        <w:t xml:space="preserve">(ΤΑΣΟΣ) </w:t>
      </w:r>
      <w:r w:rsidRPr="00AD230A">
        <w:rPr>
          <w:rFonts w:eastAsia="Times New Roman" w:cs="Times New Roman"/>
          <w:b/>
          <w:szCs w:val="24"/>
        </w:rPr>
        <w:t>ΔΗΜΟΣΧΑΚΗΣ:</w:t>
      </w:r>
      <w:r>
        <w:rPr>
          <w:rFonts w:eastAsia="Times New Roman" w:cs="Times New Roman"/>
          <w:szCs w:val="24"/>
        </w:rPr>
        <w:t xml:space="preserve"> Ευχαριστώ, κύριε Πρόεδρε.</w:t>
      </w:r>
    </w:p>
    <w:p w14:paraId="31C7D382"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πίστευα ότι</w:t>
      </w:r>
      <w:r>
        <w:rPr>
          <w:rFonts w:eastAsia="Times New Roman" w:cs="Times New Roman"/>
          <w:szCs w:val="24"/>
        </w:rPr>
        <w:t>,</w:t>
      </w:r>
      <w:r>
        <w:rPr>
          <w:rFonts w:eastAsia="Times New Roman" w:cs="Times New Roman"/>
          <w:szCs w:val="24"/>
        </w:rPr>
        <w:t xml:space="preserve"> επειδή σας διακρίνει ευθυδικία, θα παίρνατε θέση λύσης σε </w:t>
      </w:r>
      <w:r>
        <w:rPr>
          <w:rFonts w:eastAsia="Times New Roman" w:cs="Times New Roman"/>
          <w:szCs w:val="24"/>
        </w:rPr>
        <w:t xml:space="preserve">ό,τι αφορά τα δύο προβλήματά μας. Στον βόρειο Έβρο θα εκτελεστεί το 50% του ειδικού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αξίας 26 εκατομμυρίων ευρώ.</w:t>
      </w:r>
    </w:p>
    <w:p w14:paraId="31C7D383"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Εάν μεταφέρουμε τα υλικά από τον </w:t>
      </w:r>
      <w:r>
        <w:rPr>
          <w:rFonts w:eastAsia="Times New Roman" w:cs="Times New Roman"/>
          <w:szCs w:val="24"/>
        </w:rPr>
        <w:t>ν</w:t>
      </w:r>
      <w:r>
        <w:rPr>
          <w:rFonts w:eastAsia="Times New Roman" w:cs="Times New Roman"/>
          <w:szCs w:val="24"/>
        </w:rPr>
        <w:t>ότιο Έβρο -και η Πυλαία είναι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ότιο Έβρο- θα επιβαρυνθούν αυτά τα έργα </w:t>
      </w:r>
      <w:r>
        <w:rPr>
          <w:rFonts w:eastAsia="Times New Roman" w:cs="Times New Roman"/>
          <w:szCs w:val="24"/>
        </w:rPr>
        <w:t xml:space="preserve">κατά 7,2 εκατομμύρια. Δεν υπάρχουν, διότι θα είναι πέραν αυτών που έχουν προβλεφθεί με τις σχετικές μελέτες. </w:t>
      </w:r>
    </w:p>
    <w:p w14:paraId="31C7D384"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Φυσικά, το σύνολο των έργων αφορά μόνο έργα οδοποιίας. Το οδικό δίκτυο στο πονεμένο τρίγωνο των δεκαεπτά χωριών έχει τα κακά του χάλια. Το οδικό δ</w:t>
      </w:r>
      <w:r>
        <w:rPr>
          <w:rFonts w:eastAsia="Times New Roman" w:cs="Times New Roman"/>
          <w:szCs w:val="24"/>
        </w:rPr>
        <w:t>ίκτυο –το περιφερειακό</w:t>
      </w:r>
      <w:r>
        <w:rPr>
          <w:rFonts w:eastAsia="Times New Roman" w:cs="Times New Roman"/>
          <w:szCs w:val="24"/>
        </w:rPr>
        <w:t>,</w:t>
      </w:r>
      <w:r>
        <w:rPr>
          <w:rFonts w:eastAsia="Times New Roman" w:cs="Times New Roman"/>
          <w:szCs w:val="24"/>
        </w:rPr>
        <w:t xml:space="preserve"> δηλαδή- από Ορεστιάδα μέχρι Κυπρίνο έχει σοβαρότατα προβλήματα και χωρίς οδική σήμανση, δηλαδή κάθετη και οριζόντια, με κίνδυνο να έχουμε τροχαία ατυχήματα. </w:t>
      </w:r>
    </w:p>
    <w:p w14:paraId="31C7D385"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στο οδικό δίκτυο Διδυμοτείχου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Λάδη</w:t>
      </w:r>
      <w:proofErr w:type="spellEnd"/>
      <w:r>
        <w:rPr>
          <w:rFonts w:eastAsia="Times New Roman" w:cs="Times New Roman"/>
          <w:szCs w:val="24"/>
        </w:rPr>
        <w:t xml:space="preserve"> και Διδυμοτείχου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Μεταξάδων, που είναι τα δύο παραποτάμια οδικά δίκτυα του </w:t>
      </w:r>
      <w:proofErr w:type="spellStart"/>
      <w:r>
        <w:rPr>
          <w:rFonts w:eastAsia="Times New Roman" w:cs="Times New Roman"/>
          <w:szCs w:val="24"/>
        </w:rPr>
        <w:t>Ερυθροποτάμου</w:t>
      </w:r>
      <w:proofErr w:type="spellEnd"/>
      <w:r>
        <w:rPr>
          <w:rFonts w:eastAsia="Times New Roman" w:cs="Times New Roman"/>
          <w:szCs w:val="24"/>
        </w:rPr>
        <w:t>, έχουμε σοβαρότατα προβλήματα. Γι</w:t>
      </w:r>
      <w:r>
        <w:rPr>
          <w:rFonts w:eastAsia="Times New Roman" w:cs="Times New Roman"/>
          <w:szCs w:val="24"/>
        </w:rPr>
        <w:t>α</w:t>
      </w:r>
      <w:r>
        <w:rPr>
          <w:rFonts w:eastAsia="Times New Roman" w:cs="Times New Roman"/>
          <w:szCs w:val="24"/>
        </w:rPr>
        <w:t xml:space="preserve"> αυτό και σας λέω ότι δεν μπορούν να γίνουν αυτά τα έργα με καπέλο 30%. </w:t>
      </w:r>
    </w:p>
    <w:p w14:paraId="31C7D386"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Χθες με επισκέφθηκε ο Δήμαρχος </w:t>
      </w:r>
      <w:proofErr w:type="spellStart"/>
      <w:r>
        <w:rPr>
          <w:rFonts w:eastAsia="Times New Roman" w:cs="Times New Roman"/>
          <w:szCs w:val="24"/>
        </w:rPr>
        <w:t>Σουφλίου</w:t>
      </w:r>
      <w:proofErr w:type="spellEnd"/>
      <w:r>
        <w:rPr>
          <w:rFonts w:eastAsia="Times New Roman" w:cs="Times New Roman"/>
          <w:szCs w:val="24"/>
        </w:rPr>
        <w:t xml:space="preserve">, ο κ. Ευάγγελος </w:t>
      </w:r>
      <w:proofErr w:type="spellStart"/>
      <w:r>
        <w:rPr>
          <w:rFonts w:eastAsia="Times New Roman" w:cs="Times New Roman"/>
          <w:szCs w:val="24"/>
        </w:rPr>
        <w:t>Πουλιλιός</w:t>
      </w:r>
      <w:proofErr w:type="spellEnd"/>
      <w:r>
        <w:rPr>
          <w:rFonts w:eastAsia="Times New Roman" w:cs="Times New Roman"/>
          <w:szCs w:val="24"/>
        </w:rPr>
        <w:t>, που</w:t>
      </w:r>
      <w:r>
        <w:rPr>
          <w:rFonts w:eastAsia="Times New Roman" w:cs="Times New Roman"/>
          <w:szCs w:val="24"/>
        </w:rPr>
        <w:t>,</w:t>
      </w:r>
      <w:r>
        <w:rPr>
          <w:rFonts w:eastAsia="Times New Roman" w:cs="Times New Roman"/>
          <w:szCs w:val="24"/>
        </w:rPr>
        <w:t xml:space="preserve"> ακούγοντας ότι σήμερα έχουμε αυτή την επίκαιρη ερώτηση</w:t>
      </w:r>
      <w:r>
        <w:rPr>
          <w:rFonts w:eastAsia="Times New Roman" w:cs="Times New Roman"/>
          <w:szCs w:val="24"/>
        </w:rPr>
        <w:t>,</w:t>
      </w:r>
      <w:r>
        <w:rPr>
          <w:rFonts w:eastAsia="Times New Roman" w:cs="Times New Roman"/>
          <w:szCs w:val="24"/>
        </w:rPr>
        <w:t xml:space="preserve"> μου έδωσε ένα παράδειγμα,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προγράμματος </w:t>
      </w:r>
      <w:r>
        <w:rPr>
          <w:rFonts w:eastAsia="Times New Roman" w:cs="Times New Roman"/>
          <w:szCs w:val="24"/>
        </w:rPr>
        <w:t>«</w:t>
      </w:r>
      <w:r>
        <w:rPr>
          <w:rFonts w:eastAsia="Times New Roman" w:cs="Times New Roman"/>
          <w:szCs w:val="24"/>
          <w:lang w:val="en-US"/>
        </w:rPr>
        <w:t>INTER</w:t>
      </w:r>
      <w:r>
        <w:rPr>
          <w:rFonts w:eastAsia="Times New Roman" w:cs="Times New Roman"/>
          <w:szCs w:val="24"/>
          <w:lang w:val="en-US"/>
        </w:rPr>
        <w:t>R</w:t>
      </w:r>
      <w:r>
        <w:rPr>
          <w:rFonts w:eastAsia="Times New Roman" w:cs="Times New Roman"/>
          <w:szCs w:val="24"/>
          <w:lang w:val="en-US"/>
        </w:rPr>
        <w:t>EG</w:t>
      </w:r>
      <w:r>
        <w:rPr>
          <w:rFonts w:eastAsia="Times New Roman" w:cs="Times New Roman"/>
          <w:szCs w:val="24"/>
        </w:rPr>
        <w:t>»</w:t>
      </w:r>
      <w:r>
        <w:rPr>
          <w:rFonts w:eastAsia="Times New Roman" w:cs="Times New Roman"/>
          <w:szCs w:val="24"/>
        </w:rPr>
        <w:t xml:space="preserve"> Ελλάδος και της γειτονικής Βουλγαρίας: Στον ορεινό όγκο είχε ένα έργο από κοινού, έργο οδοποιίας, πλησίον της συνοριακής γραμμής, 1 ε</w:t>
      </w:r>
      <w:r>
        <w:rPr>
          <w:rFonts w:eastAsia="Times New Roman" w:cs="Times New Roman"/>
          <w:szCs w:val="24"/>
        </w:rPr>
        <w:t xml:space="preserve">κατομμυρίου. Ο εργολήπτης ζήτησε 191.000 ευρώ, προκειμένου να εκτελέσει το έργο. Υποσχέθηκε -με απόφαση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σ</w:t>
      </w:r>
      <w:r>
        <w:rPr>
          <w:rFonts w:eastAsia="Times New Roman" w:cs="Times New Roman"/>
          <w:szCs w:val="24"/>
        </w:rPr>
        <w:t>υμβουλίου- ότι θα τα καταβάλουν από άλλη πηγή. Αυτοί οι άνθρωποι κινούνται στα όρια της νομιμότητας, κύριε Πρόεδρε, και αυτοί είναι πολλέ</w:t>
      </w:r>
      <w:r>
        <w:rPr>
          <w:rFonts w:eastAsia="Times New Roman" w:cs="Times New Roman"/>
          <w:szCs w:val="24"/>
        </w:rPr>
        <w:t xml:space="preserve">ς φορές γενναίοι, αλλά και πολλές φορές μετεξελίσσονται σε κατηγορουμένους. Αυτό το πρόβλημα </w:t>
      </w:r>
      <w:r>
        <w:rPr>
          <w:rFonts w:eastAsia="Times New Roman" w:cs="Times New Roman"/>
          <w:szCs w:val="24"/>
        </w:rPr>
        <w:lastRenderedPageBreak/>
        <w:t xml:space="preserve">είναι «ζωντανό» και το ίδιο πρόβλημα θα έχουμε με όλους τους δημάρχους, με όλους τους δήμους και με την </w:t>
      </w:r>
      <w:r>
        <w:rPr>
          <w:rFonts w:eastAsia="Times New Roman" w:cs="Times New Roman"/>
          <w:szCs w:val="24"/>
        </w:rPr>
        <w:t>π</w:t>
      </w:r>
      <w:r>
        <w:rPr>
          <w:rFonts w:eastAsia="Times New Roman" w:cs="Times New Roman"/>
          <w:szCs w:val="24"/>
        </w:rPr>
        <w:t xml:space="preserve">εριφέρεια. </w:t>
      </w:r>
    </w:p>
    <w:p w14:paraId="31C7D387"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ότι αυτό που είπατε για τα </w:t>
      </w:r>
      <w:proofErr w:type="spellStart"/>
      <w:r>
        <w:rPr>
          <w:rFonts w:eastAsia="Times New Roman" w:cs="Times New Roman"/>
          <w:szCs w:val="24"/>
        </w:rPr>
        <w:t>πλημ</w:t>
      </w:r>
      <w:r>
        <w:rPr>
          <w:rFonts w:eastAsia="Times New Roman" w:cs="Times New Roman"/>
          <w:szCs w:val="24"/>
        </w:rPr>
        <w:t>μυρικά</w:t>
      </w:r>
      <w:proofErr w:type="spellEnd"/>
      <w:r>
        <w:rPr>
          <w:rFonts w:eastAsia="Times New Roman" w:cs="Times New Roman"/>
          <w:szCs w:val="24"/>
        </w:rPr>
        <w:t xml:space="preserve"> φαινόμενα, πράγματι, με το σχέδιο αντιμετώπισης πλημύρας απορροής της λεκάνης του Έβρου, που είναι η μεγαλύτερη στη Νοτιοανατολική Ευρώπη και τρίτη στην Ευρώπη, προβλέπει οριστική τοποθεσία σε ό,τι αφορά τους </w:t>
      </w:r>
      <w:proofErr w:type="spellStart"/>
      <w:r>
        <w:rPr>
          <w:rFonts w:eastAsia="Times New Roman" w:cs="Times New Roman"/>
          <w:szCs w:val="24"/>
        </w:rPr>
        <w:t>δανειοθαλάμους</w:t>
      </w:r>
      <w:proofErr w:type="spellEnd"/>
      <w:r>
        <w:rPr>
          <w:rFonts w:eastAsia="Times New Roman" w:cs="Times New Roman"/>
          <w:szCs w:val="24"/>
        </w:rPr>
        <w:t xml:space="preserve"> ή, για να χρησιμοποιήσουμ</w:t>
      </w:r>
      <w:r>
        <w:rPr>
          <w:rFonts w:eastAsia="Times New Roman" w:cs="Times New Roman"/>
          <w:szCs w:val="24"/>
        </w:rPr>
        <w:t>ε και την επιστημονική ορολογία, λήψης υλικών για την αποκατάσταση και συντήρηση των αναχωμάτων. Δεν μπορούμε να περιμένουμε τη</w:t>
      </w:r>
      <w:r>
        <w:rPr>
          <w:rFonts w:eastAsia="Times New Roman" w:cs="Times New Roman"/>
          <w:szCs w:val="24"/>
        </w:rPr>
        <w:t>ν</w:t>
      </w:r>
      <w:r>
        <w:rPr>
          <w:rFonts w:eastAsia="Times New Roman" w:cs="Times New Roman"/>
          <w:szCs w:val="24"/>
        </w:rPr>
        <w:t xml:space="preserve"> πράξη νομοθετικού περιεχομένου. Εμείς είμαστε </w:t>
      </w:r>
      <w:proofErr w:type="spellStart"/>
      <w:r>
        <w:rPr>
          <w:rFonts w:eastAsia="Times New Roman" w:cs="Times New Roman"/>
          <w:szCs w:val="24"/>
        </w:rPr>
        <w:t>νοικοκυραίοι</w:t>
      </w:r>
      <w:proofErr w:type="spellEnd"/>
      <w:r>
        <w:rPr>
          <w:rFonts w:eastAsia="Times New Roman" w:cs="Times New Roman"/>
          <w:szCs w:val="24"/>
        </w:rPr>
        <w:t xml:space="preserve"> και από την πρώτη στιγμή σ</w:t>
      </w:r>
      <w:r>
        <w:rPr>
          <w:rFonts w:eastAsia="Times New Roman" w:cs="Times New Roman"/>
          <w:szCs w:val="24"/>
        </w:rPr>
        <w:t>ά</w:t>
      </w:r>
      <w:r>
        <w:rPr>
          <w:rFonts w:eastAsia="Times New Roman" w:cs="Times New Roman"/>
          <w:szCs w:val="24"/>
        </w:rPr>
        <w:t xml:space="preserve">ς ζητούμε να μας λύσετε τα προβλήματα. </w:t>
      </w:r>
    </w:p>
    <w:p w14:paraId="31C7D388"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ε ό,τι αφορά τους </w:t>
      </w:r>
      <w:proofErr w:type="spellStart"/>
      <w:r>
        <w:rPr>
          <w:rFonts w:eastAsia="Times New Roman" w:cs="Times New Roman"/>
          <w:szCs w:val="24"/>
        </w:rPr>
        <w:t>δανειοθαλάμους</w:t>
      </w:r>
      <w:proofErr w:type="spellEnd"/>
      <w:r>
        <w:rPr>
          <w:rFonts w:eastAsia="Times New Roman" w:cs="Times New Roman"/>
          <w:szCs w:val="24"/>
        </w:rPr>
        <w:t>, έχετε υποχρέωση να το πράξετε. Σε ό,τι αφορά τις λατομικές περιοχές, πράγματι θέλουν περιβαλλο</w:t>
      </w:r>
      <w:r>
        <w:rPr>
          <w:rFonts w:eastAsia="Times New Roman" w:cs="Times New Roman"/>
          <w:szCs w:val="24"/>
        </w:rPr>
        <w:lastRenderedPageBreak/>
        <w:t>ντικές μελέτες, θέλουν στρατηγικές μελέτες, θέλουν προθεσμίες. Εσείς, όμως, έχετε την υπογραφή και τη σφραγίδα του κράτους. Εσεί</w:t>
      </w:r>
      <w:r>
        <w:rPr>
          <w:rFonts w:eastAsia="Times New Roman" w:cs="Times New Roman"/>
          <w:szCs w:val="24"/>
        </w:rPr>
        <w:t xml:space="preserve">ς μπορείτε να φέρετε σχετική νομοθετική πρόβλεψη, η οποία να δίνει το περιθώριο της χρήσης αυτών των λατομικών περιοχών, για να μπορέσουμε να εξασφαλίσουμε τα υλικά, διότι άλλη λύση δεν υπάρχει. </w:t>
      </w:r>
    </w:p>
    <w:p w14:paraId="31C7D389"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Έχουμε και άλλα προβλήματα σε ό,τι αφορά την παράνομη είσοδο</w:t>
      </w:r>
      <w:r>
        <w:rPr>
          <w:rFonts w:eastAsia="Times New Roman" w:cs="Times New Roman"/>
          <w:szCs w:val="24"/>
        </w:rPr>
        <w:t xml:space="preserve"> αδρανών υλικών από τις γειτονικές χώρες. Δεν </w:t>
      </w:r>
      <w:proofErr w:type="spellStart"/>
      <w:r>
        <w:rPr>
          <w:rFonts w:eastAsia="Times New Roman" w:cs="Times New Roman"/>
          <w:szCs w:val="24"/>
        </w:rPr>
        <w:t>περιποιεί</w:t>
      </w:r>
      <w:proofErr w:type="spellEnd"/>
      <w:r>
        <w:rPr>
          <w:rFonts w:eastAsia="Times New Roman" w:cs="Times New Roman"/>
          <w:szCs w:val="24"/>
        </w:rPr>
        <w:t xml:space="preserve"> τιμή για το ελληνικό κράτος να φτάνει σε αυτό το σημείο. </w:t>
      </w:r>
    </w:p>
    <w:p w14:paraId="31C7D38A"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1C7D38B"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κύριος Υπουργός έχει τον λόγο. </w:t>
      </w:r>
    </w:p>
    <w:p w14:paraId="31C7D38C"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w:t>
      </w:r>
      <w:r>
        <w:rPr>
          <w:rFonts w:eastAsia="Times New Roman" w:cs="Times New Roman"/>
          <w:b/>
          <w:szCs w:val="24"/>
        </w:rPr>
        <w:t xml:space="preserve">ς): </w:t>
      </w:r>
      <w:r>
        <w:rPr>
          <w:rFonts w:eastAsia="Times New Roman" w:cs="Times New Roman"/>
          <w:szCs w:val="24"/>
        </w:rPr>
        <w:t>Θα ξεκινήσω από το δεύτερο θέμα. Συμφωνούμε ότι η πράξη νο</w:t>
      </w:r>
      <w:r>
        <w:rPr>
          <w:rFonts w:eastAsia="Times New Roman" w:cs="Times New Roman"/>
          <w:szCs w:val="24"/>
        </w:rPr>
        <w:lastRenderedPageBreak/>
        <w:t>μοθετικού περιεχομένου του 2015 ισχύει. Υπάρχει μια διαδικασία παράτασης έως τον Οκτώβρη του 2018. Είναι αρμοδιότητα της Διεύθυνσης Τεχνικού Ελέγχου της Αποκεντρωμένης Διοίκησης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w:t>
      </w:r>
      <w:r>
        <w:rPr>
          <w:rFonts w:eastAsia="Times New Roman" w:cs="Times New Roman"/>
          <w:szCs w:val="24"/>
        </w:rPr>
        <w:t xml:space="preserve">κης να ολοκληρώσει αυτό το έργο μέσα στο προβλεπόμενο διάστημα. Άρα θεωρούμε ότι η κεντρική Κυβέρνηση έχει φτιάξει τις προϋποθέσεις, για να απαντηθεί αυτό το ερώτημα. </w:t>
      </w:r>
    </w:p>
    <w:p w14:paraId="31C7D38D"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θέμα των αδρανών υλικών και του κόστους μεταφοράς. </w:t>
      </w:r>
    </w:p>
    <w:p w14:paraId="31C7D38E"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Δεν μου απαντήσατε,</w:t>
      </w:r>
      <w:r>
        <w:rPr>
          <w:rFonts w:eastAsia="Times New Roman" w:cs="Times New Roman"/>
          <w:szCs w:val="24"/>
        </w:rPr>
        <w:t xml:space="preserve"> εφόσον υπάρχει ενδιάμεση λατομική περιοχή, η Πυλαία Έβρου, γιατί δεν καλύπτει αυτό το πρόβλημα. Αυτό είναι το πρώτο. </w:t>
      </w:r>
    </w:p>
    <w:p w14:paraId="31C7D38F"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Δεύτερον, η αποτίμηση του κόστους μεταφοράς εντός Έβρου -από το</w:t>
      </w:r>
      <w:r>
        <w:rPr>
          <w:rFonts w:eastAsia="Times New Roman" w:cs="Times New Roman"/>
          <w:szCs w:val="24"/>
        </w:rPr>
        <w:t>ν</w:t>
      </w:r>
      <w:r>
        <w:rPr>
          <w:rFonts w:eastAsia="Times New Roman" w:cs="Times New Roman"/>
          <w:szCs w:val="24"/>
        </w:rPr>
        <w:t xml:space="preserve"> νότιο στο</w:t>
      </w:r>
      <w:r>
        <w:rPr>
          <w:rFonts w:eastAsia="Times New Roman" w:cs="Times New Roman"/>
          <w:szCs w:val="24"/>
        </w:rPr>
        <w:t>ν</w:t>
      </w:r>
      <w:r>
        <w:rPr>
          <w:rFonts w:eastAsia="Times New Roman" w:cs="Times New Roman"/>
          <w:szCs w:val="24"/>
        </w:rPr>
        <w:t xml:space="preserve"> βόρειο- στο 30%, όπως είπατε, το οποίο θέτει σε κίνδυνο </w:t>
      </w:r>
      <w:r>
        <w:rPr>
          <w:rFonts w:eastAsia="Times New Roman" w:cs="Times New Roman"/>
          <w:szCs w:val="24"/>
        </w:rPr>
        <w:lastRenderedPageBreak/>
        <w:t>την ο</w:t>
      </w:r>
      <w:r>
        <w:rPr>
          <w:rFonts w:eastAsia="Times New Roman" w:cs="Times New Roman"/>
          <w:szCs w:val="24"/>
        </w:rPr>
        <w:t xml:space="preserve">λοκλήρωση ενός έργου που χρηματοδοτείται από το Πρόγραμμα Δημοσίων Επενδύσεων, είναι ίσως λίγο υπερβολικό. </w:t>
      </w:r>
    </w:p>
    <w:p w14:paraId="31C7D390"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πάντως, το να αρχίσουμε να διαμορφώνουμε εξαιρέσεις από το</w:t>
      </w:r>
      <w:r>
        <w:rPr>
          <w:rFonts w:eastAsia="Times New Roman" w:cs="Times New Roman"/>
          <w:szCs w:val="24"/>
        </w:rPr>
        <w:t>ν</w:t>
      </w:r>
      <w:r>
        <w:rPr>
          <w:rFonts w:eastAsia="Times New Roman" w:cs="Times New Roman"/>
          <w:szCs w:val="24"/>
        </w:rPr>
        <w:t xml:space="preserve"> νόμο -όπως σας είπα πριν, μέσα στον επόμενο ένα</w:t>
      </w:r>
      <w:r>
        <w:rPr>
          <w:rFonts w:eastAsia="Times New Roman" w:cs="Times New Roman"/>
          <w:szCs w:val="24"/>
        </w:rPr>
        <w:t>ν</w:t>
      </w:r>
      <w:r>
        <w:rPr>
          <w:rFonts w:eastAsia="Times New Roman" w:cs="Times New Roman"/>
          <w:szCs w:val="24"/>
        </w:rPr>
        <w:t xml:space="preserve"> χρόνο θα έχουμε πλήρω</w:t>
      </w:r>
      <w:r>
        <w:rPr>
          <w:rFonts w:eastAsia="Times New Roman" w:cs="Times New Roman"/>
          <w:szCs w:val="24"/>
        </w:rPr>
        <w:t>ς οριοθετημένες λατομικές περιοχές- ίσως δεν είναι η κατάλληλη μέθοδος απέναντι σε έναν νόμο, τον οποίο ψηφίσαμε τον Γενάρη και ο οποίος, επιτέλους, όπως συμφώνησαν και οι περισσότερες πτέρυγες της Βουλής, έθεσε ένα νέο πεδίο στα λατομεία, το οποίο διευκολ</w:t>
      </w:r>
      <w:r>
        <w:rPr>
          <w:rFonts w:eastAsia="Times New Roman" w:cs="Times New Roman"/>
          <w:szCs w:val="24"/>
        </w:rPr>
        <w:t xml:space="preserve">ύνει και τη λειτουργία των λατομικών περιοχών και τη </w:t>
      </w:r>
      <w:proofErr w:type="spellStart"/>
      <w:r>
        <w:rPr>
          <w:rFonts w:eastAsia="Times New Roman" w:cs="Times New Roman"/>
          <w:szCs w:val="24"/>
        </w:rPr>
        <w:t>χωροθέτηση</w:t>
      </w:r>
      <w:proofErr w:type="spellEnd"/>
      <w:r>
        <w:rPr>
          <w:rFonts w:eastAsia="Times New Roman" w:cs="Times New Roman"/>
          <w:szCs w:val="24"/>
        </w:rPr>
        <w:t xml:space="preserve"> νέων και την απλοποίηση των διαδικασιών. </w:t>
      </w:r>
    </w:p>
    <w:p w14:paraId="31C7D391" w14:textId="77777777" w:rsidR="00EF69DF" w:rsidRDefault="00401636">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Κύριε Υπουργέ, εσείς είστε στο ένα άκρο της Ελλάδος και ο κ. </w:t>
      </w:r>
      <w:proofErr w:type="spellStart"/>
      <w:r>
        <w:rPr>
          <w:rFonts w:eastAsia="Times New Roman" w:cs="Times New Roman"/>
          <w:szCs w:val="24"/>
        </w:rPr>
        <w:t>Δημοσχάκης</w:t>
      </w:r>
      <w:proofErr w:type="spellEnd"/>
      <w:r>
        <w:rPr>
          <w:rFonts w:eastAsia="Times New Roman" w:cs="Times New Roman"/>
          <w:szCs w:val="24"/>
        </w:rPr>
        <w:t xml:space="preserve"> στο άλλο. Επειδή του κάνατε μια ερώτηση, θα του δώσω τον λόγο για ένα λεπτό για να απαντήσει στην ερώτηση. </w:t>
      </w:r>
    </w:p>
    <w:p w14:paraId="31C7D392"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(ΤΑΣΟΣ) ΔΗΜΟΣΧΑΚΗΣ: </w:t>
      </w:r>
      <w:r>
        <w:rPr>
          <w:rFonts w:eastAsia="Times New Roman" w:cs="Times New Roman"/>
          <w:szCs w:val="24"/>
        </w:rPr>
        <w:t xml:space="preserve">Ευχαριστώ, κύριε Πρόεδρε. </w:t>
      </w:r>
    </w:p>
    <w:p w14:paraId="31C7D393"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λέμε να </w:t>
      </w:r>
      <w:r>
        <w:rPr>
          <w:rFonts w:eastAsia="Times New Roman" w:cs="Times New Roman"/>
          <w:szCs w:val="24"/>
        </w:rPr>
        <w:t>καταστρατηγήσετε τον νόμο. Επειδή, όμως, είναι ένα καθολικό αίτημα όλων των παραγόντων, αλλά κυρίως των κατοίκων που στοιχίζονται πίσω από αυτούς, μπορείτε να θέσετε σε λειτουργία όλα αυτά τα λατομεία και να εφοδιάσουν όλες τις εταιρείες που πραγματοποιούν</w:t>
      </w:r>
      <w:r>
        <w:rPr>
          <w:rFonts w:eastAsia="Times New Roman" w:cs="Times New Roman"/>
          <w:szCs w:val="24"/>
        </w:rPr>
        <w:t xml:space="preserve"> τα έργα και να μην επιβαρυνθεί το ελληνικό κράτος και οι πολίτες μας επιπλέον με έξοδα για συγκεκριμένα έργα. Μπορείτε να βάλετε και προθεσμία με μία προσθήκη, ώστε </w:t>
      </w:r>
      <w:r>
        <w:rPr>
          <w:rFonts w:eastAsia="Times New Roman" w:cs="Times New Roman"/>
          <w:szCs w:val="24"/>
        </w:rPr>
        <w:t xml:space="preserve">να </w:t>
      </w:r>
      <w:r>
        <w:rPr>
          <w:rFonts w:eastAsia="Times New Roman" w:cs="Times New Roman"/>
          <w:szCs w:val="24"/>
        </w:rPr>
        <w:t>«τρέχει» η προθεσμία σε ό,τι αφορά τον καθορισμό των λατομικών περιοχών, χωρίς να παραβ</w:t>
      </w:r>
      <w:r>
        <w:rPr>
          <w:rFonts w:eastAsia="Times New Roman" w:cs="Times New Roman"/>
          <w:szCs w:val="24"/>
        </w:rPr>
        <w:t xml:space="preserve">ιάσουμε τον νόμο. </w:t>
      </w:r>
    </w:p>
    <w:p w14:paraId="31C7D394"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Νομίζω, κύριε Υπουργέ, ότι οφείλετε να το πράξετε αυτό. Δεν είμαι άδικος. Δεν έφτασα τυχαία στο σημείο αυτό. Βλέπετε πως έχω επιμονή. Σας συνάντησα και σας επέδωσα σχετικό σημείωμα. Είχατε μαζί σας τη νομική σας σύμβουλο και μου είπατε ό</w:t>
      </w:r>
      <w:r>
        <w:rPr>
          <w:rFonts w:eastAsia="Times New Roman" w:cs="Times New Roman"/>
          <w:szCs w:val="24"/>
        </w:rPr>
        <w:t>τι…</w:t>
      </w:r>
    </w:p>
    <w:p w14:paraId="31C7D395" w14:textId="77777777" w:rsidR="00EF69DF" w:rsidRDefault="00401636">
      <w:pPr>
        <w:spacing w:line="600" w:lineRule="auto"/>
        <w:ind w:firstLine="720"/>
        <w:contextualSpacing/>
        <w:jc w:val="both"/>
        <w:rPr>
          <w:rFonts w:eastAsia="Times New Roman" w:cs="Times New Roman"/>
          <w:szCs w:val="24"/>
        </w:rPr>
      </w:pPr>
      <w:r w:rsidRPr="00570134">
        <w:rPr>
          <w:rFonts w:eastAsia="Times New Roman" w:cs="Times New Roman"/>
          <w:b/>
          <w:szCs w:val="24"/>
        </w:rPr>
        <w:lastRenderedPageBreak/>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 Κύριε </w:t>
      </w:r>
      <w:proofErr w:type="spellStart"/>
      <w:r>
        <w:rPr>
          <w:rFonts w:eastAsia="Times New Roman" w:cs="Times New Roman"/>
          <w:szCs w:val="24"/>
        </w:rPr>
        <w:t>Δημοσχάκη</w:t>
      </w:r>
      <w:proofErr w:type="spellEnd"/>
      <w:r>
        <w:rPr>
          <w:rFonts w:eastAsia="Times New Roman" w:cs="Times New Roman"/>
          <w:szCs w:val="24"/>
        </w:rPr>
        <w:t xml:space="preserve">, μην κάνουμε τώρα άλλη διάλεξη. Είπαμε να παραβιάσω τον Κανονισμό, αλλά μέχρι κάποιο σημείο. </w:t>
      </w:r>
    </w:p>
    <w:p w14:paraId="31C7D396"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Ευχαριστώ, κύριε Πρόεδρε. </w:t>
      </w:r>
    </w:p>
    <w:p w14:paraId="31C7D397"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Επίσης, κατέθεσα γραπτή ερώτηση και τώρα επιμένω μ</w:t>
      </w:r>
      <w:r>
        <w:rPr>
          <w:rFonts w:eastAsia="Times New Roman" w:cs="Times New Roman"/>
          <w:szCs w:val="24"/>
        </w:rPr>
        <w:t>ε την επίκαιρη. Είμαι σίγουρος ότι</w:t>
      </w:r>
      <w:r>
        <w:rPr>
          <w:rFonts w:eastAsia="Times New Roman" w:cs="Times New Roman"/>
          <w:szCs w:val="24"/>
        </w:rPr>
        <w:t>,</w:t>
      </w:r>
      <w:r>
        <w:rPr>
          <w:rFonts w:eastAsia="Times New Roman" w:cs="Times New Roman"/>
          <w:szCs w:val="24"/>
        </w:rPr>
        <w:t xml:space="preserve"> αν το εξετάσετε, θα βρείτε λύση. </w:t>
      </w:r>
    </w:p>
    <w:p w14:paraId="31C7D398"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σας ευχαριστώ πολύ. </w:t>
      </w:r>
    </w:p>
    <w:p w14:paraId="31C7D399" w14:textId="77777777" w:rsidR="00EF69DF" w:rsidRDefault="00401636">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Κι εγώ. </w:t>
      </w:r>
    </w:p>
    <w:p w14:paraId="31C7D39A"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ως </w:t>
      </w:r>
      <w:proofErr w:type="spellStart"/>
      <w:r>
        <w:rPr>
          <w:rFonts w:eastAsia="Times New Roman" w:cs="Times New Roman"/>
          <w:szCs w:val="24"/>
        </w:rPr>
        <w:t>Κρης</w:t>
      </w:r>
      <w:proofErr w:type="spellEnd"/>
      <w:r>
        <w:rPr>
          <w:rFonts w:eastAsia="Times New Roman" w:cs="Times New Roman"/>
          <w:szCs w:val="24"/>
        </w:rPr>
        <w:t xml:space="preserve"> Βουλευτής θα δει με συμπάθεια…</w:t>
      </w:r>
    </w:p>
    <w:p w14:paraId="31C7D39B" w14:textId="77777777" w:rsidR="00EF69DF" w:rsidRDefault="00401636">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Εκεί δεν έχουμε τέτοια προβλήματα. </w:t>
      </w:r>
    </w:p>
    <w:p w14:paraId="31C7D39C" w14:textId="77777777" w:rsidR="00EF69DF" w:rsidRDefault="00401636">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Pr>
          <w:rFonts w:eastAsia="Times New Roman" w:cs="Times New Roman"/>
          <w:szCs w:val="24"/>
        </w:rPr>
        <w:t xml:space="preserve"> Δεν έχετε. Γι</w:t>
      </w:r>
      <w:r>
        <w:rPr>
          <w:rFonts w:eastAsia="Times New Roman" w:cs="Times New Roman"/>
          <w:szCs w:val="24"/>
        </w:rPr>
        <w:t>α</w:t>
      </w:r>
      <w:r>
        <w:rPr>
          <w:rFonts w:eastAsia="Times New Roman" w:cs="Times New Roman"/>
          <w:szCs w:val="24"/>
        </w:rPr>
        <w:t xml:space="preserve"> αυτό πρέπει, κύριε Υπουργέ, να δείτε με ευρύτητα την άλλη πλευρά της Ελλάδος. </w:t>
      </w:r>
    </w:p>
    <w:p w14:paraId="31C7D39D" w14:textId="77777777" w:rsidR="00EF69DF" w:rsidRDefault="00401636">
      <w:pPr>
        <w:spacing w:line="600" w:lineRule="auto"/>
        <w:ind w:firstLine="540"/>
        <w:contextualSpacing/>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 xml:space="preserve">λοκληρώθηκε η συζήτηση των επικαίρων ερωτήσεων. </w:t>
      </w:r>
    </w:p>
    <w:p w14:paraId="31C7D39E" w14:textId="77777777" w:rsidR="00EF69DF" w:rsidRDefault="00401636">
      <w:pPr>
        <w:spacing w:line="600" w:lineRule="auto"/>
        <w:ind w:firstLine="540"/>
        <w:contextualSpacing/>
        <w:jc w:val="both"/>
        <w:rPr>
          <w:rFonts w:eastAsia="Times New Roman" w:cs="Times New Roman"/>
          <w:szCs w:val="24"/>
        </w:rPr>
      </w:pPr>
      <w:r>
        <w:rPr>
          <w:rFonts w:eastAsia="Times New Roman" w:cs="Times New Roman"/>
          <w:szCs w:val="24"/>
        </w:rPr>
        <w:t>Κυρίες και κύριοι συνάδελφοι, δ</w:t>
      </w:r>
      <w:r w:rsidRPr="00004C07">
        <w:rPr>
          <w:rFonts w:eastAsia="Times New Roman" w:cs="Times New Roman"/>
          <w:szCs w:val="24"/>
        </w:rPr>
        <w:t xml:space="preserve">έχεστε </w:t>
      </w:r>
      <w:r w:rsidRPr="00004C07">
        <w:rPr>
          <w:rFonts w:eastAsia="Times New Roman" w:cs="Times New Roman"/>
          <w:szCs w:val="24"/>
        </w:rPr>
        <w:t xml:space="preserve">στο </w:t>
      </w:r>
      <w:r w:rsidRPr="00004C07">
        <w:rPr>
          <w:rFonts w:eastAsia="Times New Roman" w:cs="Times New Roman"/>
          <w:szCs w:val="24"/>
        </w:rPr>
        <w:t>σημείο αυτό να λύσουμε τη συνεδρίαση;</w:t>
      </w:r>
    </w:p>
    <w:p w14:paraId="31C7D39F" w14:textId="77777777" w:rsidR="00EF69DF" w:rsidRDefault="00401636">
      <w:pPr>
        <w:spacing w:line="600" w:lineRule="auto"/>
        <w:ind w:firstLine="540"/>
        <w:contextualSpacing/>
        <w:jc w:val="both"/>
        <w:rPr>
          <w:rFonts w:eastAsia="Times New Roman" w:cs="Times New Roman"/>
          <w:szCs w:val="24"/>
        </w:rPr>
      </w:pPr>
      <w:r w:rsidRPr="00004C07">
        <w:rPr>
          <w:rFonts w:eastAsia="Times New Roman" w:cs="Times New Roman"/>
          <w:b/>
          <w:bCs/>
          <w:szCs w:val="24"/>
        </w:rPr>
        <w:t xml:space="preserve">ΟΛΟΙ ΟΙ ΒΟΥΛΕΥΤΕΣ: </w:t>
      </w:r>
      <w:r w:rsidRPr="00004C07">
        <w:rPr>
          <w:rFonts w:eastAsia="Times New Roman" w:cs="Times New Roman"/>
          <w:szCs w:val="24"/>
        </w:rPr>
        <w:t>Μάλιστα, μάλιστα.</w:t>
      </w:r>
    </w:p>
    <w:p w14:paraId="31C7D3A0" w14:textId="77777777" w:rsidR="00EF69DF" w:rsidRDefault="00401636">
      <w:pPr>
        <w:spacing w:line="600" w:lineRule="auto"/>
        <w:ind w:firstLine="54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sidRPr="00004C07">
        <w:rPr>
          <w:rFonts w:eastAsia="Times New Roman" w:cs="Times New Roman"/>
          <w:szCs w:val="24"/>
        </w:rPr>
        <w:t xml:space="preserve">Με τη </w:t>
      </w:r>
      <w:r>
        <w:rPr>
          <w:rFonts w:eastAsia="Times New Roman" w:cs="Times New Roman"/>
          <w:szCs w:val="24"/>
        </w:rPr>
        <w:t>συναίνεση του Σώματος και ώρα 11</w:t>
      </w:r>
      <w:r w:rsidRPr="00004C07">
        <w:rPr>
          <w:rFonts w:eastAsia="Times New Roman" w:cs="Times New Roman"/>
          <w:szCs w:val="24"/>
        </w:rPr>
        <w:t>.00</w:t>
      </w:r>
      <w:r>
        <w:rPr>
          <w:rFonts w:eastAsia="Times New Roman" w:cs="Times New Roman"/>
          <w:szCs w:val="24"/>
        </w:rPr>
        <w:t>΄</w:t>
      </w:r>
      <w:r w:rsidRPr="00004C07">
        <w:rPr>
          <w:rFonts w:eastAsia="Times New Roman" w:cs="Times New Roman"/>
          <w:szCs w:val="24"/>
        </w:rPr>
        <w:t xml:space="preserve"> </w:t>
      </w:r>
      <w:proofErr w:type="spellStart"/>
      <w:r w:rsidRPr="00004C07">
        <w:rPr>
          <w:rFonts w:eastAsia="Times New Roman" w:cs="Times New Roman"/>
          <w:szCs w:val="24"/>
        </w:rPr>
        <w:t>λύεται</w:t>
      </w:r>
      <w:proofErr w:type="spellEnd"/>
      <w:r w:rsidRPr="00004C07">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Τρίτη 29 Μαΐου 2018 και ώρα 11.0</w:t>
      </w:r>
      <w:r w:rsidRPr="00004C07">
        <w:rPr>
          <w:rFonts w:eastAsia="Times New Roman" w:cs="Times New Roman"/>
          <w:szCs w:val="24"/>
        </w:rPr>
        <w:t xml:space="preserve">0΄, με αντικείμενο εργασιών του </w:t>
      </w:r>
      <w:r w:rsidRPr="00004C07">
        <w:rPr>
          <w:rFonts w:eastAsia="Times New Roman" w:cs="Times New Roman"/>
          <w:szCs w:val="24"/>
        </w:rPr>
        <w:t>Σώματος</w:t>
      </w:r>
      <w:r>
        <w:rPr>
          <w:rFonts w:eastAsia="Times New Roman" w:cs="Times New Roman"/>
          <w:szCs w:val="24"/>
        </w:rPr>
        <w:t>:</w:t>
      </w:r>
      <w:r w:rsidRPr="00004C07">
        <w:rPr>
          <w:rFonts w:eastAsia="Times New Roman" w:cs="Times New Roman"/>
          <w:szCs w:val="24"/>
        </w:rPr>
        <w:t xml:space="preserve"> </w:t>
      </w:r>
      <w:r>
        <w:rPr>
          <w:rFonts w:eastAsia="Times New Roman" w:cs="Times New Roman"/>
          <w:szCs w:val="24"/>
        </w:rPr>
        <w:t>νομοθετική εργασία,</w:t>
      </w:r>
      <w:r w:rsidRPr="00004C07">
        <w:rPr>
          <w:rFonts w:eastAsia="Times New Roman" w:cs="Times New Roman"/>
          <w:szCs w:val="24"/>
        </w:rPr>
        <w:t xml:space="preserve"> σύμφωνα μ</w:t>
      </w:r>
      <w:r>
        <w:rPr>
          <w:rFonts w:eastAsia="Times New Roman" w:cs="Times New Roman"/>
          <w:szCs w:val="24"/>
        </w:rPr>
        <w:t xml:space="preserve">ε την ημερήσια διάταξη που θα </w:t>
      </w:r>
      <w:r w:rsidRPr="00004C07">
        <w:rPr>
          <w:rFonts w:eastAsia="Times New Roman" w:cs="Times New Roman"/>
          <w:szCs w:val="24"/>
        </w:rPr>
        <w:t xml:space="preserve">διανεμηθεί. </w:t>
      </w:r>
    </w:p>
    <w:p w14:paraId="31C7D3A1" w14:textId="77777777" w:rsidR="00EF69DF" w:rsidRDefault="00401636">
      <w:pPr>
        <w:spacing w:line="600" w:lineRule="auto"/>
        <w:contextualSpacing/>
        <w:jc w:val="both"/>
        <w:rPr>
          <w:rFonts w:eastAsia="Times New Roman" w:cs="Times New Roman"/>
          <w:szCs w:val="24"/>
        </w:rPr>
      </w:pPr>
      <w:r>
        <w:rPr>
          <w:rFonts w:eastAsia="Times New Roman" w:cs="Times New Roman"/>
          <w:b/>
          <w:bCs/>
          <w:szCs w:val="24"/>
          <w:lang w:val="en-US"/>
        </w:rPr>
        <w:t xml:space="preserve">O </w:t>
      </w:r>
      <w:r w:rsidRPr="00004C07">
        <w:rPr>
          <w:rFonts w:eastAsia="Times New Roman" w:cs="Times New Roman"/>
          <w:b/>
          <w:bCs/>
          <w:szCs w:val="24"/>
        </w:rPr>
        <w:t xml:space="preserve">ΠΡΟΕΔΡΟΣ                                                        </w:t>
      </w:r>
      <w:r>
        <w:rPr>
          <w:rFonts w:eastAsia="Times New Roman" w:cs="Times New Roman"/>
          <w:b/>
          <w:bCs/>
          <w:szCs w:val="24"/>
        </w:rPr>
        <w:t xml:space="preserve">                       </w:t>
      </w:r>
      <w:r w:rsidRPr="00004C07">
        <w:rPr>
          <w:rFonts w:eastAsia="Times New Roman" w:cs="Times New Roman"/>
          <w:b/>
          <w:bCs/>
          <w:szCs w:val="24"/>
        </w:rPr>
        <w:t xml:space="preserve"> ΟΙ ΓΡΑΜΜΑΤΕΙΣ</w:t>
      </w:r>
      <w:r>
        <w:rPr>
          <w:rFonts w:eastAsia="Times New Roman" w:cs="Times New Roman"/>
          <w:szCs w:val="24"/>
        </w:rPr>
        <w:t xml:space="preserve"> </w:t>
      </w:r>
    </w:p>
    <w:p w14:paraId="31C7D3A2" w14:textId="77777777" w:rsidR="00EF69DF" w:rsidRDefault="00EF69DF">
      <w:pPr>
        <w:spacing w:line="600" w:lineRule="auto"/>
        <w:ind w:firstLine="720"/>
        <w:contextualSpacing/>
        <w:jc w:val="both"/>
        <w:rPr>
          <w:rFonts w:eastAsia="Times New Roman" w:cs="Times New Roman"/>
          <w:szCs w:val="24"/>
        </w:rPr>
      </w:pPr>
    </w:p>
    <w:sectPr w:rsidR="00EF69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pMsXZ/IO7Qou2p+PdiUoG0Sk2T4=" w:salt="i8XxY0LkkUzqsEKZT+zYe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9DF"/>
    <w:rsid w:val="00401636"/>
    <w:rsid w:val="00723A8A"/>
    <w:rsid w:val="00EF69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D2D5"/>
  <w15:docId w15:val="{F1E067CE-1A4A-4852-AE63-D2BE2D77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419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A4195"/>
    <w:rPr>
      <w:rFonts w:ascii="Segoe UI" w:hAnsi="Segoe UI" w:cs="Segoe UI"/>
      <w:sz w:val="18"/>
      <w:szCs w:val="18"/>
    </w:rPr>
  </w:style>
  <w:style w:type="paragraph" w:styleId="a4">
    <w:name w:val="Revision"/>
    <w:hidden/>
    <w:uiPriority w:val="99"/>
    <w:semiHidden/>
    <w:rsid w:val="00ED09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640</MetadataID>
    <Session xmlns="641f345b-441b-4b81-9152-adc2e73ba5e1">Γ´</Session>
    <Date xmlns="641f345b-441b-4b81-9152-adc2e73ba5e1">2018-05-24T21:00:00+00:00</Date>
    <Status xmlns="641f345b-441b-4b81-9152-adc2e73ba5e1">
      <Url>http://srv-sp1/praktika/Lists/Incoming_Metadata/EditForm.aspx?ID=640&amp;Source=/praktika/Recordings_Library/Forms/AllItems.aspx</Url>
      <Description>Δημοσιεύτηκε</Description>
    </Status>
    <Meeting xmlns="641f345b-441b-4b81-9152-adc2e73ba5e1">ΡΚΕ´</Meeting>
  </documentManagement>
</p:properties>
</file>

<file path=customXml/itemProps1.xml><?xml version="1.0" encoding="utf-8"?>
<ds:datastoreItem xmlns:ds="http://schemas.openxmlformats.org/officeDocument/2006/customXml" ds:itemID="{0BA5008C-CC92-44D2-A142-176DE1902C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B3649D-5322-4561-95AD-D89B9A2D2D8C}">
  <ds:schemaRefs>
    <ds:schemaRef ds:uri="http://schemas.microsoft.com/sharepoint/v3/contenttype/forms"/>
  </ds:schemaRefs>
</ds:datastoreItem>
</file>

<file path=customXml/itemProps3.xml><?xml version="1.0" encoding="utf-8"?>
<ds:datastoreItem xmlns:ds="http://schemas.openxmlformats.org/officeDocument/2006/customXml" ds:itemID="{C18AF79B-C34C-4FF3-9AFF-14C6C215130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7646</Words>
  <Characters>41290</Characters>
  <Application>Microsoft Office Word</Application>
  <DocSecurity>0</DocSecurity>
  <Lines>344</Lines>
  <Paragraphs>97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2018-05-31T08:58:00Z</dcterms:created>
  <dcterms:modified xsi:type="dcterms:W3CDTF">2018-05-31T08:58:00Z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