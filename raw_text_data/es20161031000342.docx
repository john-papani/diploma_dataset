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3A357" w14:textId="77777777" w:rsidR="00AD32A0" w:rsidRPr="00AD32A0" w:rsidRDefault="00AD32A0" w:rsidP="00AD32A0">
      <w:pPr>
        <w:spacing w:after="0" w:line="360" w:lineRule="auto"/>
        <w:rPr>
          <w:ins w:id="0" w:author="Φλούδα Χριστίνα" w:date="2016-11-03T12:40:00Z"/>
          <w:rFonts w:eastAsia="Times New Roman"/>
          <w:szCs w:val="24"/>
          <w:lang w:eastAsia="en-US"/>
        </w:rPr>
      </w:pPr>
      <w:bookmarkStart w:id="1" w:name="_GoBack"/>
      <w:bookmarkEnd w:id="1"/>
      <w:ins w:id="2" w:author="Φλούδα Χριστίνα" w:date="2016-11-03T12:40:00Z">
        <w:r w:rsidRPr="00AD32A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3FE1F63" w14:textId="77777777" w:rsidR="00AD32A0" w:rsidRPr="00AD32A0" w:rsidRDefault="00AD32A0" w:rsidP="00AD32A0">
      <w:pPr>
        <w:spacing w:after="0" w:line="360" w:lineRule="auto"/>
        <w:rPr>
          <w:ins w:id="3" w:author="Φλούδα Χριστίνα" w:date="2016-11-03T12:40:00Z"/>
          <w:rFonts w:eastAsia="Times New Roman"/>
          <w:szCs w:val="24"/>
          <w:lang w:eastAsia="en-US"/>
        </w:rPr>
      </w:pPr>
    </w:p>
    <w:p w14:paraId="7707109F" w14:textId="77777777" w:rsidR="00AD32A0" w:rsidRPr="00AD32A0" w:rsidRDefault="00AD32A0" w:rsidP="00AD32A0">
      <w:pPr>
        <w:spacing w:after="0" w:line="360" w:lineRule="auto"/>
        <w:rPr>
          <w:ins w:id="4" w:author="Φλούδα Χριστίνα" w:date="2016-11-03T12:40:00Z"/>
          <w:rFonts w:eastAsia="Times New Roman"/>
          <w:szCs w:val="24"/>
          <w:lang w:eastAsia="en-US"/>
        </w:rPr>
      </w:pPr>
      <w:ins w:id="5" w:author="Φλούδα Χριστίνα" w:date="2016-11-03T12:40:00Z">
        <w:r w:rsidRPr="00AD32A0">
          <w:rPr>
            <w:rFonts w:eastAsia="Times New Roman"/>
            <w:szCs w:val="24"/>
            <w:lang w:eastAsia="en-US"/>
          </w:rPr>
          <w:t>ΠΙΝΑΚΑΣ ΠΕΡΙΕΧΟΜΕΝΩΝ</w:t>
        </w:r>
      </w:ins>
    </w:p>
    <w:p w14:paraId="6515A71C" w14:textId="77777777" w:rsidR="00AD32A0" w:rsidRPr="00AD32A0" w:rsidRDefault="00AD32A0" w:rsidP="00AD32A0">
      <w:pPr>
        <w:spacing w:after="0" w:line="360" w:lineRule="auto"/>
        <w:rPr>
          <w:ins w:id="6" w:author="Φλούδα Χριστίνα" w:date="2016-11-03T12:40:00Z"/>
          <w:rFonts w:eastAsia="Times New Roman"/>
          <w:szCs w:val="24"/>
          <w:lang w:eastAsia="en-US"/>
        </w:rPr>
      </w:pPr>
      <w:ins w:id="7" w:author="Φλούδα Χριστίνα" w:date="2016-11-03T12:40:00Z">
        <w:r w:rsidRPr="00AD32A0">
          <w:rPr>
            <w:rFonts w:eastAsia="Times New Roman"/>
            <w:szCs w:val="24"/>
            <w:lang w:eastAsia="en-US"/>
          </w:rPr>
          <w:t xml:space="preserve">ΙΖ΄ ΠΕΡΙΟΔΟΣ </w:t>
        </w:r>
      </w:ins>
    </w:p>
    <w:p w14:paraId="0AB8C70D" w14:textId="77777777" w:rsidR="00AD32A0" w:rsidRPr="00AD32A0" w:rsidRDefault="00AD32A0" w:rsidP="00AD32A0">
      <w:pPr>
        <w:spacing w:after="0" w:line="360" w:lineRule="auto"/>
        <w:rPr>
          <w:ins w:id="8" w:author="Φλούδα Χριστίνα" w:date="2016-11-03T12:40:00Z"/>
          <w:rFonts w:eastAsia="Times New Roman"/>
          <w:szCs w:val="24"/>
          <w:lang w:eastAsia="en-US"/>
        </w:rPr>
      </w:pPr>
      <w:ins w:id="9" w:author="Φλούδα Χριστίνα" w:date="2016-11-03T12:40:00Z">
        <w:r w:rsidRPr="00AD32A0">
          <w:rPr>
            <w:rFonts w:eastAsia="Times New Roman"/>
            <w:szCs w:val="24"/>
            <w:lang w:eastAsia="en-US"/>
          </w:rPr>
          <w:t>ΠΡΟΕΔΡΕΥΟΜΕΝΗΣ ΚΟΙΝΟΒΟΥΛΕΥΤΙΚΗΣ ΔΗΜΟΚΡΑΤΙΑΣ</w:t>
        </w:r>
      </w:ins>
    </w:p>
    <w:p w14:paraId="6DB8E415" w14:textId="77777777" w:rsidR="00AD32A0" w:rsidRPr="00AD32A0" w:rsidRDefault="00AD32A0" w:rsidP="00AD32A0">
      <w:pPr>
        <w:spacing w:after="0" w:line="360" w:lineRule="auto"/>
        <w:rPr>
          <w:ins w:id="10" w:author="Φλούδα Χριστίνα" w:date="2016-11-03T12:40:00Z"/>
          <w:rFonts w:eastAsia="Times New Roman"/>
          <w:szCs w:val="24"/>
          <w:lang w:eastAsia="en-US"/>
        </w:rPr>
      </w:pPr>
      <w:ins w:id="11" w:author="Φλούδα Χριστίνα" w:date="2016-11-03T12:40:00Z">
        <w:r w:rsidRPr="00AD32A0">
          <w:rPr>
            <w:rFonts w:eastAsia="Times New Roman"/>
            <w:szCs w:val="24"/>
            <w:lang w:eastAsia="en-US"/>
          </w:rPr>
          <w:t>ΣΥΝΟΔΟΣ Β΄</w:t>
        </w:r>
      </w:ins>
    </w:p>
    <w:p w14:paraId="6912F9D4" w14:textId="77777777" w:rsidR="00AD32A0" w:rsidRPr="00AD32A0" w:rsidRDefault="00AD32A0" w:rsidP="00AD32A0">
      <w:pPr>
        <w:spacing w:after="0" w:line="360" w:lineRule="auto"/>
        <w:rPr>
          <w:ins w:id="12" w:author="Φλούδα Χριστίνα" w:date="2016-11-03T12:40:00Z"/>
          <w:rFonts w:eastAsia="Times New Roman"/>
          <w:szCs w:val="24"/>
          <w:lang w:eastAsia="en-US"/>
        </w:rPr>
      </w:pPr>
    </w:p>
    <w:p w14:paraId="18073221" w14:textId="77777777" w:rsidR="00AD32A0" w:rsidRPr="00AD32A0" w:rsidRDefault="00AD32A0" w:rsidP="00AD32A0">
      <w:pPr>
        <w:spacing w:after="0" w:line="360" w:lineRule="auto"/>
        <w:rPr>
          <w:ins w:id="13" w:author="Φλούδα Χριστίνα" w:date="2016-11-03T12:40:00Z"/>
          <w:rFonts w:eastAsia="Times New Roman"/>
          <w:szCs w:val="24"/>
          <w:lang w:eastAsia="en-US"/>
        </w:rPr>
      </w:pPr>
      <w:ins w:id="14" w:author="Φλούδα Χριστίνα" w:date="2016-11-03T12:40:00Z">
        <w:r w:rsidRPr="00AD32A0">
          <w:rPr>
            <w:rFonts w:eastAsia="Times New Roman"/>
            <w:szCs w:val="24"/>
            <w:lang w:eastAsia="en-US"/>
          </w:rPr>
          <w:t>ΣΥΝΕΔΡΙΑΣΗ ΙΖ΄</w:t>
        </w:r>
      </w:ins>
    </w:p>
    <w:p w14:paraId="671AD5FB" w14:textId="77777777" w:rsidR="00AD32A0" w:rsidRPr="00AD32A0" w:rsidRDefault="00AD32A0" w:rsidP="00AD32A0">
      <w:pPr>
        <w:spacing w:after="0" w:line="360" w:lineRule="auto"/>
        <w:rPr>
          <w:ins w:id="15" w:author="Φλούδα Χριστίνα" w:date="2016-11-03T12:40:00Z"/>
          <w:rFonts w:eastAsia="Times New Roman"/>
          <w:szCs w:val="24"/>
          <w:lang w:eastAsia="en-US"/>
        </w:rPr>
      </w:pPr>
      <w:ins w:id="16" w:author="Φλούδα Χριστίνα" w:date="2016-11-03T12:40:00Z">
        <w:r w:rsidRPr="00AD32A0">
          <w:rPr>
            <w:rFonts w:eastAsia="Times New Roman"/>
            <w:szCs w:val="24"/>
            <w:lang w:eastAsia="en-US"/>
          </w:rPr>
          <w:t>Δευτέρα  31 Οκτωβρίου 2016</w:t>
        </w:r>
      </w:ins>
    </w:p>
    <w:p w14:paraId="0B8FEEA8" w14:textId="77777777" w:rsidR="00AD32A0" w:rsidRPr="00AD32A0" w:rsidRDefault="00AD32A0" w:rsidP="00AD32A0">
      <w:pPr>
        <w:spacing w:after="0" w:line="360" w:lineRule="auto"/>
        <w:rPr>
          <w:ins w:id="17" w:author="Φλούδα Χριστίνα" w:date="2016-11-03T12:40:00Z"/>
          <w:rFonts w:eastAsia="Times New Roman"/>
          <w:szCs w:val="24"/>
          <w:lang w:eastAsia="en-US"/>
        </w:rPr>
      </w:pPr>
    </w:p>
    <w:p w14:paraId="2BC348CC" w14:textId="77777777" w:rsidR="00AD32A0" w:rsidRPr="00AD32A0" w:rsidRDefault="00AD32A0" w:rsidP="00AD32A0">
      <w:pPr>
        <w:spacing w:after="0" w:line="360" w:lineRule="auto"/>
        <w:rPr>
          <w:ins w:id="18" w:author="Φλούδα Χριστίνα" w:date="2016-11-03T12:40:00Z"/>
          <w:rFonts w:eastAsia="Times New Roman"/>
          <w:szCs w:val="24"/>
          <w:lang w:eastAsia="en-US"/>
        </w:rPr>
      </w:pPr>
      <w:ins w:id="19" w:author="Φλούδα Χριστίνα" w:date="2016-11-03T12:40:00Z">
        <w:r w:rsidRPr="00AD32A0">
          <w:rPr>
            <w:rFonts w:eastAsia="Times New Roman"/>
            <w:szCs w:val="24"/>
            <w:lang w:eastAsia="en-US"/>
          </w:rPr>
          <w:t>ΘΕΜΑΤΑ</w:t>
        </w:r>
      </w:ins>
    </w:p>
    <w:p w14:paraId="7DCC8290" w14:textId="77777777" w:rsidR="00AD32A0" w:rsidRPr="00AD32A0" w:rsidRDefault="00AD32A0" w:rsidP="00AD32A0">
      <w:pPr>
        <w:spacing w:after="0" w:line="360" w:lineRule="auto"/>
        <w:rPr>
          <w:ins w:id="20" w:author="Φλούδα Χριστίνα" w:date="2016-11-03T12:40:00Z"/>
          <w:rFonts w:eastAsia="Times New Roman"/>
          <w:szCs w:val="24"/>
          <w:lang w:eastAsia="en-US"/>
        </w:rPr>
      </w:pPr>
      <w:ins w:id="21" w:author="Φλούδα Χριστίνα" w:date="2016-11-03T12:40:00Z">
        <w:r w:rsidRPr="00AD32A0">
          <w:rPr>
            <w:rFonts w:eastAsia="Times New Roman"/>
            <w:szCs w:val="24"/>
            <w:lang w:eastAsia="en-US"/>
          </w:rPr>
          <w:t xml:space="preserve"> </w:t>
        </w:r>
        <w:r w:rsidRPr="00AD32A0">
          <w:rPr>
            <w:rFonts w:eastAsia="Times New Roman"/>
            <w:szCs w:val="24"/>
            <w:lang w:eastAsia="en-US"/>
          </w:rPr>
          <w:br/>
          <w:t xml:space="preserve">Α. ΕΙΔΙΚΑ ΘΕΜΑΤΑ </w:t>
        </w:r>
        <w:r w:rsidRPr="00AD32A0">
          <w:rPr>
            <w:rFonts w:eastAsia="Times New Roman"/>
            <w:szCs w:val="24"/>
            <w:lang w:eastAsia="en-US"/>
          </w:rPr>
          <w:br/>
          <w:t xml:space="preserve">1. Επικύρωση Πρακτικών, σελ. </w:t>
        </w:r>
        <w:r w:rsidRPr="00AD32A0">
          <w:rPr>
            <w:rFonts w:eastAsia="Times New Roman"/>
            <w:szCs w:val="24"/>
            <w:lang w:eastAsia="en-US"/>
          </w:rPr>
          <w:br/>
          <w:t xml:space="preserve">2.  Άδεια απουσίας των Βουλευτών κ.κ. Γ. Κασαπίδη, Ν. Νικολόπουλου, Θ. Μπακογιάννη, Ι. </w:t>
        </w:r>
        <w:proofErr w:type="spellStart"/>
        <w:r w:rsidRPr="00AD32A0">
          <w:rPr>
            <w:rFonts w:eastAsia="Times New Roman"/>
            <w:szCs w:val="24"/>
            <w:lang w:eastAsia="en-US"/>
          </w:rPr>
          <w:t>Σαχινίδη</w:t>
        </w:r>
        <w:proofErr w:type="spellEnd"/>
        <w:r w:rsidRPr="00AD32A0">
          <w:rPr>
            <w:rFonts w:eastAsia="Times New Roman"/>
            <w:szCs w:val="24"/>
            <w:lang w:eastAsia="en-US"/>
          </w:rPr>
          <w:t xml:space="preserve"> και Θ. </w:t>
        </w:r>
        <w:proofErr w:type="spellStart"/>
        <w:r w:rsidRPr="00AD32A0">
          <w:rPr>
            <w:rFonts w:eastAsia="Times New Roman"/>
            <w:szCs w:val="24"/>
            <w:lang w:eastAsia="en-US"/>
          </w:rPr>
          <w:t>Φορτσάκη</w:t>
        </w:r>
        <w:proofErr w:type="spellEnd"/>
        <w:r w:rsidRPr="00AD32A0">
          <w:rPr>
            <w:rFonts w:eastAsia="Times New Roman"/>
            <w:szCs w:val="24"/>
            <w:lang w:eastAsia="en-US"/>
          </w:rPr>
          <w:t xml:space="preserve">, σελ. </w:t>
        </w:r>
        <w:r w:rsidRPr="00AD32A0">
          <w:rPr>
            <w:rFonts w:eastAsia="Times New Roman"/>
            <w:szCs w:val="24"/>
            <w:lang w:eastAsia="en-US"/>
          </w:rPr>
          <w:br/>
          <w:t xml:space="preserve">3. Ανακοινώνεται ότι τη συνεδρίαση παρακολουθούν μαθητές από το 1ο ΕΠΑΛ Καλαμάτας και το Γυμνάσιο Πάτμου, σελ. </w:t>
        </w:r>
        <w:r w:rsidRPr="00AD32A0">
          <w:rPr>
            <w:rFonts w:eastAsia="Times New Roman"/>
            <w:szCs w:val="24"/>
            <w:lang w:eastAsia="en-US"/>
          </w:rPr>
          <w:br/>
          <w:t xml:space="preserve">4. Συλλυπητήρια αναφορά για τον χαμό του πρώην Βουλευτή και Υπουργού, Καθηγητή Ψυχιατρικής Κώστα Στεφανή και τήρηση ενός λεπτού σιγής στη μνήμη του, σελ. </w:t>
        </w:r>
        <w:r w:rsidRPr="00AD32A0">
          <w:rPr>
            <w:rFonts w:eastAsia="Times New Roman"/>
            <w:szCs w:val="24"/>
            <w:lang w:eastAsia="en-US"/>
          </w:rPr>
          <w:br/>
          <w:t xml:space="preserve">5. Επί διαδικαστικού θέματος, σελ. </w:t>
        </w:r>
        <w:r w:rsidRPr="00AD32A0">
          <w:rPr>
            <w:rFonts w:eastAsia="Times New Roman"/>
            <w:szCs w:val="24"/>
            <w:lang w:eastAsia="en-US"/>
          </w:rPr>
          <w:br/>
          <w:t xml:space="preserve">6. Ανακοινώνεται ότι Υπουργός Δικαιοσύνης, Διαφάνειας και Ανθρωπίνων Δικαιωμάτων διαβίβασε στη Βουλή, σύμφωνα με το άρθρο 86 του Συντάγματος και το ν. 3126/2003 «Ποινική ευθύνη των Υπουργών», όπως ισχύει, στις 31/10/2016:α) Ποινική δικογραφία που αφορά στον Υπουργό Υγείας κ. Ανδρέα Ξανθό και στον Αναπληρωτή Υπουργό Υγείας κ. Παύλο </w:t>
        </w:r>
        <w:proofErr w:type="spellStart"/>
        <w:r w:rsidRPr="00AD32A0">
          <w:rPr>
            <w:rFonts w:eastAsia="Times New Roman"/>
            <w:szCs w:val="24"/>
            <w:lang w:eastAsia="en-US"/>
          </w:rPr>
          <w:t>Πολάκη</w:t>
        </w:r>
        <w:proofErr w:type="spellEnd"/>
        <w:r w:rsidRPr="00AD32A0">
          <w:rPr>
            <w:rFonts w:eastAsia="Times New Roman"/>
            <w:szCs w:val="24"/>
            <w:lang w:eastAsia="en-US"/>
          </w:rPr>
          <w:t xml:space="preserve"> και β) Ποινική δικογραφία που αφορά στον πρώην Πρωθυπουργό κ. Γεώργιο Παπανδρέου, σελ. </w:t>
        </w:r>
        <w:r w:rsidRPr="00AD32A0">
          <w:rPr>
            <w:rFonts w:eastAsia="Times New Roman"/>
            <w:szCs w:val="24"/>
            <w:lang w:eastAsia="en-US"/>
          </w:rPr>
          <w:br/>
          <w:t xml:space="preserve"> </w:t>
        </w:r>
        <w:r w:rsidRPr="00AD32A0">
          <w:rPr>
            <w:rFonts w:eastAsia="Times New Roman"/>
            <w:szCs w:val="24"/>
            <w:lang w:eastAsia="en-US"/>
          </w:rPr>
          <w:br/>
          <w:t xml:space="preserve">Β. ΚΟΙΝΟΒΟΥΛΕΥΤΙΚΟΣ ΕΛΕΓΧΟΣ </w:t>
        </w:r>
        <w:r w:rsidRPr="00AD32A0">
          <w:rPr>
            <w:rFonts w:eastAsia="Times New Roman"/>
            <w:szCs w:val="24"/>
            <w:lang w:eastAsia="en-US"/>
          </w:rPr>
          <w:br/>
          <w:t>Συζήτηση επικαίρων ερωτήσεων:</w:t>
        </w:r>
        <w:r w:rsidRPr="00AD32A0">
          <w:rPr>
            <w:rFonts w:eastAsia="Times New Roman"/>
            <w:szCs w:val="24"/>
            <w:lang w:eastAsia="en-US"/>
          </w:rPr>
          <w:br/>
          <w:t xml:space="preserve">   α) Προς τον Υπουργό Πολιτισμού και Αθλητισμού, σχετικά με την οριοθέτηση-</w:t>
        </w:r>
        <w:proofErr w:type="spellStart"/>
        <w:r w:rsidRPr="00AD32A0">
          <w:rPr>
            <w:rFonts w:eastAsia="Times New Roman"/>
            <w:szCs w:val="24"/>
            <w:lang w:eastAsia="en-US"/>
          </w:rPr>
          <w:t>αναοριοθέτηση</w:t>
        </w:r>
        <w:proofErr w:type="spellEnd"/>
        <w:r w:rsidRPr="00AD32A0">
          <w:rPr>
            <w:rFonts w:eastAsia="Times New Roman"/>
            <w:szCs w:val="24"/>
            <w:lang w:eastAsia="en-US"/>
          </w:rPr>
          <w:t xml:space="preserve"> των αρχαιολογικών χώρων της Βέροιας, σελ. </w:t>
        </w:r>
        <w:r w:rsidRPr="00AD32A0">
          <w:rPr>
            <w:rFonts w:eastAsia="Times New Roman"/>
            <w:szCs w:val="24"/>
            <w:lang w:eastAsia="en-US"/>
          </w:rPr>
          <w:br/>
          <w:t xml:space="preserve">   β) Προς τον Υπουργό Οικονομικών σχετικά με την ανάγκη ένταξης του νομού  Έβρου στην Α’ κλιματική ζώνη για την χορήγηση επιδόματος θέρμανσης, σελ. </w:t>
        </w:r>
        <w:r w:rsidRPr="00AD32A0">
          <w:rPr>
            <w:rFonts w:eastAsia="Times New Roman"/>
            <w:szCs w:val="24"/>
            <w:lang w:eastAsia="en-US"/>
          </w:rPr>
          <w:br/>
          <w:t xml:space="preserve">   γ) Προς τον Υπουργό Οικονομίας, Ανάπτυξης και Τουρισμού:</w:t>
        </w:r>
        <w:r w:rsidRPr="00AD32A0">
          <w:rPr>
            <w:rFonts w:eastAsia="Times New Roman"/>
            <w:szCs w:val="24"/>
            <w:lang w:eastAsia="en-US"/>
          </w:rPr>
          <w:br/>
          <w:t xml:space="preserve">       i. σχετικά με τη χορήγηση παράτασης ολοκλήρωσης έργων του προγράμματος «Ενίσχυση μικρομεσαίων επιχειρήσεων που δραστηριοποιούνται στους τομείς Μεταποίησης, Τουρισμού, Εμπορίου-Υπηρεσιών», σελ. </w:t>
        </w:r>
        <w:r w:rsidRPr="00AD32A0">
          <w:rPr>
            <w:rFonts w:eastAsia="Times New Roman"/>
            <w:szCs w:val="24"/>
            <w:lang w:eastAsia="en-US"/>
          </w:rPr>
          <w:br/>
          <w:t xml:space="preserve">       </w:t>
        </w:r>
        <w:proofErr w:type="spellStart"/>
        <w:r w:rsidRPr="00AD32A0">
          <w:rPr>
            <w:rFonts w:eastAsia="Times New Roman"/>
            <w:szCs w:val="24"/>
            <w:lang w:eastAsia="en-US"/>
          </w:rPr>
          <w:t>ii</w:t>
        </w:r>
        <w:proofErr w:type="spellEnd"/>
        <w:r w:rsidRPr="00AD32A0">
          <w:rPr>
            <w:rFonts w:eastAsia="Times New Roman"/>
            <w:szCs w:val="24"/>
            <w:lang w:eastAsia="en-US"/>
          </w:rPr>
          <w:t xml:space="preserve">. σχετικά με την επιδότηση του συστήματος εισροών - εκροών στα πρατήρια υγρών καυσίμων, σελ. </w:t>
        </w:r>
        <w:r w:rsidRPr="00AD32A0">
          <w:rPr>
            <w:rFonts w:eastAsia="Times New Roman"/>
            <w:szCs w:val="24"/>
            <w:lang w:eastAsia="en-US"/>
          </w:rPr>
          <w:br/>
          <w:t xml:space="preserve">   δ) Προς τον Υπουργό Υποδομών, Μεταφορών και Δικτύων:</w:t>
        </w:r>
        <w:r w:rsidRPr="00AD32A0">
          <w:rPr>
            <w:rFonts w:eastAsia="Times New Roman"/>
            <w:szCs w:val="24"/>
            <w:lang w:eastAsia="en-US"/>
          </w:rPr>
          <w:br/>
          <w:t xml:space="preserve">       i. σχετικά με τον σχεδιασμό για τις αστικές συγκοινωνίες της Αθήνας και το χρονοδιάγραμμα υπογραφής των συμβάσεων από το Υπουργείο Εργασίας για την μετακίνηση των </w:t>
        </w:r>
        <w:proofErr w:type="spellStart"/>
        <w:r w:rsidRPr="00AD32A0">
          <w:rPr>
            <w:rFonts w:eastAsia="Times New Roman"/>
            <w:szCs w:val="24"/>
            <w:lang w:eastAsia="en-US"/>
          </w:rPr>
          <w:t>ΑμεΑ</w:t>
        </w:r>
        <w:proofErr w:type="spellEnd"/>
        <w:r w:rsidRPr="00AD32A0">
          <w:rPr>
            <w:rFonts w:eastAsia="Times New Roman"/>
            <w:szCs w:val="24"/>
            <w:lang w:eastAsia="en-US"/>
          </w:rPr>
          <w:t xml:space="preserve"> και των ευπαθών ομάδων για το 2016, σελ. </w:t>
        </w:r>
        <w:r w:rsidRPr="00AD32A0">
          <w:rPr>
            <w:rFonts w:eastAsia="Times New Roman"/>
            <w:szCs w:val="24"/>
            <w:lang w:eastAsia="en-US"/>
          </w:rPr>
          <w:br/>
          <w:t xml:space="preserve">       </w:t>
        </w:r>
        <w:proofErr w:type="spellStart"/>
        <w:r w:rsidRPr="00AD32A0">
          <w:rPr>
            <w:rFonts w:eastAsia="Times New Roman"/>
            <w:szCs w:val="24"/>
            <w:lang w:eastAsia="en-US"/>
          </w:rPr>
          <w:t>ii</w:t>
        </w:r>
        <w:proofErr w:type="spellEnd"/>
        <w:r w:rsidRPr="00AD32A0">
          <w:rPr>
            <w:rFonts w:eastAsia="Times New Roman"/>
            <w:szCs w:val="24"/>
            <w:lang w:eastAsia="en-US"/>
          </w:rPr>
          <w:t xml:space="preserve">. σχετικά με την «προκλητική» διάθεση 5,4 εκ. ευρώ από εθνικούς πόρους για την υλοποίηση δύο συμβάσεων </w:t>
        </w:r>
        <w:proofErr w:type="spellStart"/>
        <w:r w:rsidRPr="00AD32A0">
          <w:rPr>
            <w:rFonts w:eastAsia="Times New Roman"/>
            <w:szCs w:val="24"/>
            <w:lang w:eastAsia="en-US"/>
          </w:rPr>
          <w:t>επικαιροποίησης</w:t>
        </w:r>
        <w:proofErr w:type="spellEnd"/>
        <w:r w:rsidRPr="00AD32A0">
          <w:rPr>
            <w:rFonts w:eastAsia="Times New Roman"/>
            <w:szCs w:val="24"/>
            <w:lang w:eastAsia="en-US"/>
          </w:rPr>
          <w:t xml:space="preserve"> Τεχνικών Προδιαγραφών, σελ. </w:t>
        </w:r>
        <w:r w:rsidRPr="00AD32A0">
          <w:rPr>
            <w:rFonts w:eastAsia="Times New Roman"/>
            <w:szCs w:val="24"/>
            <w:lang w:eastAsia="en-US"/>
          </w:rPr>
          <w:br/>
          <w:t xml:space="preserve">       </w:t>
        </w:r>
        <w:proofErr w:type="spellStart"/>
        <w:r w:rsidRPr="00AD32A0">
          <w:rPr>
            <w:rFonts w:eastAsia="Times New Roman"/>
            <w:szCs w:val="24"/>
            <w:lang w:eastAsia="en-US"/>
          </w:rPr>
          <w:t>iii</w:t>
        </w:r>
        <w:proofErr w:type="spellEnd"/>
        <w:r w:rsidRPr="00AD32A0">
          <w:rPr>
            <w:rFonts w:eastAsia="Times New Roman"/>
            <w:szCs w:val="24"/>
            <w:lang w:eastAsia="en-US"/>
          </w:rPr>
          <w:t xml:space="preserve">. σχετικά με τα έργα τραμ και μετρό στον Πειραιά, σελ. </w:t>
        </w:r>
        <w:r w:rsidRPr="00AD32A0">
          <w:rPr>
            <w:rFonts w:eastAsia="Times New Roman"/>
            <w:szCs w:val="24"/>
            <w:lang w:eastAsia="en-US"/>
          </w:rPr>
          <w:br/>
          <w:t xml:space="preserve">       </w:t>
        </w:r>
        <w:proofErr w:type="spellStart"/>
        <w:r w:rsidRPr="00AD32A0">
          <w:rPr>
            <w:rFonts w:eastAsia="Times New Roman"/>
            <w:szCs w:val="24"/>
            <w:lang w:eastAsia="en-US"/>
          </w:rPr>
          <w:t>iv</w:t>
        </w:r>
        <w:proofErr w:type="spellEnd"/>
        <w:r w:rsidRPr="00AD32A0">
          <w:rPr>
            <w:rFonts w:eastAsia="Times New Roman"/>
            <w:szCs w:val="24"/>
            <w:lang w:eastAsia="en-US"/>
          </w:rPr>
          <w:t xml:space="preserve">. σχετικά με την εκκίνηση της διαδικασίας για την ιδιωτικοποίηση της Εγνατίας Οδού Α.Ε., την παραχώρηση του οδικού της δικτύου και τα ζητήματα που προκύπτουν, σελ. </w:t>
        </w:r>
        <w:r w:rsidRPr="00AD32A0">
          <w:rPr>
            <w:rFonts w:eastAsia="Times New Roman"/>
            <w:szCs w:val="24"/>
            <w:lang w:eastAsia="en-US"/>
          </w:rPr>
          <w:br/>
          <w:t xml:space="preserve">   ε) Προς τον Υπουργό Υγείας, σχετικά με τα εγκαταλελειμμένα Κέντρα Υγείας και Περιφερειακά Ιατρεία Ρόδου, Κω και Καρπάθου, σελ. </w:t>
        </w:r>
        <w:r w:rsidRPr="00AD32A0">
          <w:rPr>
            <w:rFonts w:eastAsia="Times New Roman"/>
            <w:szCs w:val="24"/>
            <w:lang w:eastAsia="en-US"/>
          </w:rPr>
          <w:br/>
        </w:r>
      </w:ins>
    </w:p>
    <w:p w14:paraId="29B9C0F4" w14:textId="77777777" w:rsidR="00AD32A0" w:rsidRPr="00AD32A0" w:rsidRDefault="00AD32A0" w:rsidP="00AD32A0">
      <w:pPr>
        <w:spacing w:after="0" w:line="360" w:lineRule="auto"/>
        <w:rPr>
          <w:ins w:id="22" w:author="Φλούδα Χριστίνα" w:date="2016-11-03T12:40:00Z"/>
          <w:rFonts w:eastAsia="Times New Roman"/>
          <w:szCs w:val="24"/>
          <w:lang w:eastAsia="en-US"/>
        </w:rPr>
      </w:pPr>
      <w:ins w:id="23" w:author="Φλούδα Χριστίνα" w:date="2016-11-03T12:40:00Z">
        <w:r w:rsidRPr="00AD32A0">
          <w:rPr>
            <w:rFonts w:eastAsia="Times New Roman"/>
            <w:szCs w:val="24"/>
            <w:lang w:eastAsia="en-US"/>
          </w:rPr>
          <w:t>ΠΡΟΕΔΡΕΥΟΝΤΕΣ</w:t>
        </w:r>
      </w:ins>
    </w:p>
    <w:p w14:paraId="562C272F" w14:textId="77777777" w:rsidR="00AD32A0" w:rsidRPr="00AD32A0" w:rsidRDefault="00AD32A0" w:rsidP="00AD32A0">
      <w:pPr>
        <w:spacing w:after="0" w:line="360" w:lineRule="auto"/>
        <w:rPr>
          <w:ins w:id="24" w:author="Φλούδα Χριστίνα" w:date="2016-11-03T12:40:00Z"/>
          <w:rFonts w:eastAsia="Times New Roman"/>
          <w:szCs w:val="24"/>
          <w:lang w:eastAsia="en-US"/>
        </w:rPr>
      </w:pPr>
    </w:p>
    <w:p w14:paraId="76E8080B" w14:textId="77777777" w:rsidR="00AD32A0" w:rsidRPr="00AD32A0" w:rsidRDefault="00AD32A0" w:rsidP="00AD32A0">
      <w:pPr>
        <w:spacing w:after="0" w:line="360" w:lineRule="auto"/>
        <w:rPr>
          <w:ins w:id="25" w:author="Φλούδα Χριστίνα" w:date="2016-11-03T12:40:00Z"/>
          <w:rFonts w:eastAsia="Times New Roman"/>
          <w:szCs w:val="24"/>
          <w:lang w:eastAsia="en-US"/>
        </w:rPr>
      </w:pPr>
      <w:ins w:id="26" w:author="Φλούδα Χριστίνα" w:date="2016-11-03T12:40:00Z">
        <w:r w:rsidRPr="00AD32A0">
          <w:rPr>
            <w:rFonts w:eastAsia="Times New Roman"/>
            <w:szCs w:val="24"/>
            <w:lang w:eastAsia="en-US"/>
          </w:rPr>
          <w:t>ΚΡΕΜΑΣΤΙΝΟΣ Δ. , σελ.</w:t>
        </w:r>
        <w:r w:rsidRPr="00AD32A0">
          <w:rPr>
            <w:rFonts w:eastAsia="Times New Roman"/>
            <w:szCs w:val="24"/>
            <w:lang w:eastAsia="en-US"/>
          </w:rPr>
          <w:br/>
          <w:t>ΛΥΚΟΥΔΗΣ Σ. , σελ.</w:t>
        </w:r>
        <w:r w:rsidRPr="00AD32A0">
          <w:rPr>
            <w:rFonts w:eastAsia="Times New Roman"/>
            <w:szCs w:val="24"/>
            <w:lang w:eastAsia="en-US"/>
          </w:rPr>
          <w:br/>
        </w:r>
      </w:ins>
    </w:p>
    <w:p w14:paraId="3E898342" w14:textId="77777777" w:rsidR="00AD32A0" w:rsidRPr="00AD32A0" w:rsidRDefault="00AD32A0" w:rsidP="00AD32A0">
      <w:pPr>
        <w:spacing w:after="0" w:line="360" w:lineRule="auto"/>
        <w:rPr>
          <w:ins w:id="27" w:author="Φλούδα Χριστίνα" w:date="2016-11-03T12:40:00Z"/>
          <w:rFonts w:eastAsia="Times New Roman"/>
          <w:szCs w:val="24"/>
          <w:lang w:eastAsia="en-US"/>
        </w:rPr>
      </w:pPr>
    </w:p>
    <w:p w14:paraId="3C7D5F28" w14:textId="77777777" w:rsidR="00AD32A0" w:rsidRPr="00AD32A0" w:rsidRDefault="00AD32A0" w:rsidP="00AD32A0">
      <w:pPr>
        <w:spacing w:after="0" w:line="360" w:lineRule="auto"/>
        <w:rPr>
          <w:ins w:id="28" w:author="Φλούδα Χριστίνα" w:date="2016-11-03T12:40:00Z"/>
          <w:rFonts w:eastAsia="Times New Roman"/>
          <w:szCs w:val="24"/>
          <w:lang w:eastAsia="en-US"/>
        </w:rPr>
      </w:pPr>
      <w:ins w:id="29" w:author="Φλούδα Χριστίνα" w:date="2016-11-03T12:40:00Z">
        <w:r w:rsidRPr="00AD32A0">
          <w:rPr>
            <w:rFonts w:eastAsia="Times New Roman"/>
            <w:szCs w:val="24"/>
            <w:lang w:eastAsia="en-US"/>
          </w:rPr>
          <w:t>ΟΜΙΛΗΤΕΣ</w:t>
        </w:r>
      </w:ins>
    </w:p>
    <w:p w14:paraId="61AE0ADD" w14:textId="30B855C0" w:rsidR="00AD32A0" w:rsidRDefault="00AD32A0" w:rsidP="00AD32A0">
      <w:pPr>
        <w:spacing w:after="0" w:line="600" w:lineRule="auto"/>
        <w:ind w:firstLine="720"/>
        <w:jc w:val="both"/>
        <w:rPr>
          <w:ins w:id="30" w:author="Φλούδα Χριστίνα" w:date="2016-11-03T12:40:00Z"/>
          <w:rFonts w:eastAsia="Times New Roman"/>
          <w:szCs w:val="24"/>
        </w:rPr>
        <w:pPrChange w:id="31" w:author="Φλούδα Χριστίνα" w:date="2016-11-03T12:40:00Z">
          <w:pPr>
            <w:spacing w:after="0" w:line="600" w:lineRule="auto"/>
            <w:ind w:firstLine="720"/>
            <w:jc w:val="center"/>
          </w:pPr>
        </w:pPrChange>
      </w:pPr>
      <w:ins w:id="32" w:author="Φλούδα Χριστίνα" w:date="2016-11-03T12:40:00Z">
        <w:r w:rsidRPr="00AD32A0">
          <w:rPr>
            <w:rFonts w:eastAsia="Times New Roman"/>
            <w:szCs w:val="24"/>
            <w:lang w:eastAsia="en-US"/>
          </w:rPr>
          <w:br/>
          <w:t>Α. Επί διαδικαστικού θέματος:</w:t>
        </w:r>
        <w:r w:rsidRPr="00AD32A0">
          <w:rPr>
            <w:rFonts w:eastAsia="Times New Roman"/>
            <w:szCs w:val="24"/>
            <w:lang w:eastAsia="en-US"/>
          </w:rPr>
          <w:br/>
          <w:t>ΓΕΩΡΓΙΑΔΗΣ Σ. , σελ.</w:t>
        </w:r>
        <w:r w:rsidRPr="00AD32A0">
          <w:rPr>
            <w:rFonts w:eastAsia="Times New Roman"/>
            <w:szCs w:val="24"/>
            <w:lang w:eastAsia="en-US"/>
          </w:rPr>
          <w:br/>
          <w:t>ΚΡΕΜΑΣΤΙΝΟΣ Δ. , σελ.</w:t>
        </w:r>
        <w:r w:rsidRPr="00AD32A0">
          <w:rPr>
            <w:rFonts w:eastAsia="Times New Roman"/>
            <w:szCs w:val="24"/>
            <w:lang w:eastAsia="en-US"/>
          </w:rPr>
          <w:br/>
          <w:t>ΛΥΚΟΥΔΗΣ Σ. , σελ.</w:t>
        </w:r>
        <w:r w:rsidRPr="00AD32A0">
          <w:rPr>
            <w:rFonts w:eastAsia="Times New Roman"/>
            <w:szCs w:val="24"/>
            <w:lang w:eastAsia="en-US"/>
          </w:rPr>
          <w:br/>
          <w:t>ΤΖΑΚΡΗ Θ. , σελ.</w:t>
        </w:r>
        <w:r w:rsidRPr="00AD32A0">
          <w:rPr>
            <w:rFonts w:eastAsia="Times New Roman"/>
            <w:szCs w:val="24"/>
            <w:lang w:eastAsia="en-US"/>
          </w:rPr>
          <w:br/>
        </w:r>
        <w:r w:rsidRPr="00AD32A0">
          <w:rPr>
            <w:rFonts w:eastAsia="Times New Roman"/>
            <w:szCs w:val="24"/>
            <w:lang w:eastAsia="en-US"/>
          </w:rPr>
          <w:br/>
          <w:t>Β. Επί των επικαίρων ερωτήσεων:</w:t>
        </w:r>
        <w:r w:rsidRPr="00AD32A0">
          <w:rPr>
            <w:rFonts w:eastAsia="Times New Roman"/>
            <w:szCs w:val="24"/>
            <w:lang w:eastAsia="en-US"/>
          </w:rPr>
          <w:br/>
          <w:t>ΑΛΕΞΙΑΔΗΣ Τ. , σελ.</w:t>
        </w:r>
        <w:r w:rsidRPr="00AD32A0">
          <w:rPr>
            <w:rFonts w:eastAsia="Times New Roman"/>
            <w:szCs w:val="24"/>
            <w:lang w:eastAsia="en-US"/>
          </w:rPr>
          <w:br/>
          <w:t>ΑΡΒΑΝΙΤΙΔΗΣ Γ. , σελ.</w:t>
        </w:r>
        <w:r w:rsidRPr="00AD32A0">
          <w:rPr>
            <w:rFonts w:eastAsia="Times New Roman"/>
            <w:szCs w:val="24"/>
            <w:lang w:eastAsia="en-US"/>
          </w:rPr>
          <w:br/>
          <w:t>ΓΕΩΡΓΑΝΤΑΣ Γ. , σελ.</w:t>
        </w:r>
        <w:r w:rsidRPr="00AD32A0">
          <w:rPr>
            <w:rFonts w:eastAsia="Times New Roman"/>
            <w:szCs w:val="24"/>
            <w:lang w:eastAsia="en-US"/>
          </w:rPr>
          <w:br/>
          <w:t>ΓΕΩΡΓΙΑΔΗΣ Σ. , σελ.</w:t>
        </w:r>
        <w:r w:rsidRPr="00AD32A0">
          <w:rPr>
            <w:rFonts w:eastAsia="Times New Roman"/>
            <w:szCs w:val="24"/>
            <w:lang w:eastAsia="en-US"/>
          </w:rPr>
          <w:br/>
          <w:t>ΔΗΜΟΣΧΑΚΗΣ Α. , σελ.</w:t>
        </w:r>
        <w:r w:rsidRPr="00AD32A0">
          <w:rPr>
            <w:rFonts w:eastAsia="Times New Roman"/>
            <w:szCs w:val="24"/>
            <w:lang w:eastAsia="en-US"/>
          </w:rPr>
          <w:br/>
          <w:t>ΚΑΜΜΕΝΟΣ Δ. , σελ.</w:t>
        </w:r>
        <w:r w:rsidRPr="00AD32A0">
          <w:rPr>
            <w:rFonts w:eastAsia="Times New Roman"/>
            <w:szCs w:val="24"/>
            <w:lang w:eastAsia="en-US"/>
          </w:rPr>
          <w:br/>
          <w:t>ΚΕΓΚΕΡΟΓΛΟΥ Β. , σελ.</w:t>
        </w:r>
        <w:r w:rsidRPr="00AD32A0">
          <w:rPr>
            <w:rFonts w:eastAsia="Times New Roman"/>
            <w:szCs w:val="24"/>
            <w:lang w:eastAsia="en-US"/>
          </w:rPr>
          <w:br/>
          <w:t>ΚΕΦΑΛΙΔΟΥ Χ. , σελ.</w:t>
        </w:r>
        <w:r w:rsidRPr="00AD32A0">
          <w:rPr>
            <w:rFonts w:eastAsia="Times New Roman"/>
            <w:szCs w:val="24"/>
            <w:lang w:eastAsia="en-US"/>
          </w:rPr>
          <w:br/>
          <w:t>ΚΟΥΖΗΛΟΣ Ν. , σελ.</w:t>
        </w:r>
        <w:r w:rsidRPr="00AD32A0">
          <w:rPr>
            <w:rFonts w:eastAsia="Times New Roman"/>
            <w:szCs w:val="24"/>
            <w:lang w:eastAsia="en-US"/>
          </w:rPr>
          <w:br/>
          <w:t>ΚΡΕΜΑΣΤΙΝΟΣ Δ. , σελ.</w:t>
        </w:r>
        <w:r w:rsidRPr="00AD32A0">
          <w:rPr>
            <w:rFonts w:eastAsia="Times New Roman"/>
            <w:szCs w:val="24"/>
            <w:lang w:eastAsia="en-US"/>
          </w:rPr>
          <w:br/>
          <w:t>ΜΠΑΛΤΑΣ Α. , σελ.</w:t>
        </w:r>
        <w:r w:rsidRPr="00AD32A0">
          <w:rPr>
            <w:rFonts w:eastAsia="Times New Roman"/>
            <w:szCs w:val="24"/>
            <w:lang w:eastAsia="en-US"/>
          </w:rPr>
          <w:br/>
          <w:t>ΜΠΟΥΚΩΡΟΣ Χ. , σελ.</w:t>
        </w:r>
        <w:r w:rsidRPr="00AD32A0">
          <w:rPr>
            <w:rFonts w:eastAsia="Times New Roman"/>
            <w:szCs w:val="24"/>
            <w:lang w:eastAsia="en-US"/>
          </w:rPr>
          <w:br/>
          <w:t>ΞΑΝΘΟΣ Α. , σελ.</w:t>
        </w:r>
        <w:r w:rsidRPr="00AD32A0">
          <w:rPr>
            <w:rFonts w:eastAsia="Times New Roman"/>
            <w:szCs w:val="24"/>
            <w:lang w:eastAsia="en-US"/>
          </w:rPr>
          <w:br/>
          <w:t>ΠΕΤΡΟΠΟΥΛΟΣ Α. , σελ.</w:t>
        </w:r>
        <w:r w:rsidRPr="00AD32A0">
          <w:rPr>
            <w:rFonts w:eastAsia="Times New Roman"/>
            <w:szCs w:val="24"/>
            <w:lang w:eastAsia="en-US"/>
          </w:rPr>
          <w:br/>
          <w:t>ΣΠΙΡΤΖΗΣ Χ. , σελ.</w:t>
        </w:r>
        <w:r w:rsidRPr="00AD32A0">
          <w:rPr>
            <w:rFonts w:eastAsia="Times New Roman"/>
            <w:szCs w:val="24"/>
            <w:lang w:eastAsia="en-US"/>
          </w:rPr>
          <w:br/>
          <w:t>ΤΖΑΚΡΗ Θ. , σελ.</w:t>
        </w:r>
        <w:r w:rsidRPr="00AD32A0">
          <w:rPr>
            <w:rFonts w:eastAsia="Times New Roman"/>
            <w:szCs w:val="24"/>
            <w:lang w:eastAsia="en-US"/>
          </w:rPr>
          <w:br/>
          <w:t>ΧΑΡΙΤΣΗΣ Α. , σελ.</w:t>
        </w:r>
        <w:r w:rsidRPr="00AD32A0">
          <w:rPr>
            <w:rFonts w:eastAsia="Times New Roman"/>
            <w:szCs w:val="24"/>
            <w:lang w:eastAsia="en-US"/>
          </w:rPr>
          <w:br/>
          <w:t>ΧΡΥΣΟΒΕΛΩΝΗ Μ. , σελ.</w:t>
        </w:r>
      </w:ins>
    </w:p>
    <w:p w14:paraId="25060113" w14:textId="77777777" w:rsidR="006300E5" w:rsidRDefault="00AD32A0">
      <w:pPr>
        <w:spacing w:after="0" w:line="600" w:lineRule="auto"/>
        <w:ind w:firstLine="720"/>
        <w:jc w:val="center"/>
        <w:rPr>
          <w:rFonts w:eastAsia="Times New Roman"/>
          <w:szCs w:val="24"/>
        </w:rPr>
      </w:pPr>
      <w:r>
        <w:rPr>
          <w:rFonts w:eastAsia="Times New Roman"/>
          <w:szCs w:val="24"/>
        </w:rPr>
        <w:t>ΠΡΑΚΤΙΚΑ ΒΟΥΛΗΣ</w:t>
      </w:r>
    </w:p>
    <w:p w14:paraId="25060114" w14:textId="77777777" w:rsidR="006300E5" w:rsidRDefault="00AD32A0">
      <w:pPr>
        <w:spacing w:after="0" w:line="600" w:lineRule="auto"/>
        <w:ind w:firstLine="720"/>
        <w:jc w:val="center"/>
        <w:rPr>
          <w:rFonts w:eastAsia="Times New Roman"/>
          <w:szCs w:val="24"/>
        </w:rPr>
      </w:pPr>
      <w:r>
        <w:rPr>
          <w:rFonts w:eastAsia="Times New Roman"/>
          <w:szCs w:val="24"/>
        </w:rPr>
        <w:t xml:space="preserve">ΙΖ΄ ΠΕΡΙΟΔΟΣ </w:t>
      </w:r>
    </w:p>
    <w:p w14:paraId="25060115" w14:textId="77777777" w:rsidR="006300E5" w:rsidRDefault="00AD32A0">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5060116" w14:textId="77777777" w:rsidR="006300E5" w:rsidRDefault="00AD32A0">
      <w:pPr>
        <w:spacing w:after="0" w:line="600" w:lineRule="auto"/>
        <w:ind w:firstLine="720"/>
        <w:jc w:val="center"/>
        <w:rPr>
          <w:rFonts w:eastAsia="Times New Roman"/>
          <w:szCs w:val="24"/>
        </w:rPr>
      </w:pPr>
      <w:r>
        <w:rPr>
          <w:rFonts w:eastAsia="Times New Roman"/>
          <w:szCs w:val="24"/>
        </w:rPr>
        <w:t>ΣΥΝΟΔΟΣ Β΄</w:t>
      </w:r>
    </w:p>
    <w:p w14:paraId="25060117" w14:textId="77777777" w:rsidR="006300E5" w:rsidRDefault="00AD32A0">
      <w:pPr>
        <w:spacing w:after="0" w:line="600" w:lineRule="auto"/>
        <w:ind w:firstLine="720"/>
        <w:jc w:val="center"/>
        <w:rPr>
          <w:rFonts w:eastAsia="Times New Roman"/>
          <w:szCs w:val="24"/>
        </w:rPr>
      </w:pPr>
      <w:r>
        <w:rPr>
          <w:rFonts w:eastAsia="Times New Roman"/>
          <w:szCs w:val="24"/>
        </w:rPr>
        <w:t>ΣΥΝΕΔΡΙΑΣΗ ΙΖ΄</w:t>
      </w:r>
    </w:p>
    <w:p w14:paraId="25060118" w14:textId="77777777" w:rsidR="006300E5" w:rsidRDefault="00AD32A0">
      <w:pPr>
        <w:spacing w:after="0" w:line="600" w:lineRule="auto"/>
        <w:ind w:firstLine="720"/>
        <w:jc w:val="center"/>
        <w:rPr>
          <w:rFonts w:eastAsia="Times New Roman"/>
          <w:szCs w:val="24"/>
        </w:rPr>
      </w:pPr>
      <w:r>
        <w:rPr>
          <w:rFonts w:eastAsia="Times New Roman"/>
          <w:szCs w:val="24"/>
        </w:rPr>
        <w:t>Δευτέρα 31 Οκτωβρίου 2016</w:t>
      </w:r>
    </w:p>
    <w:p w14:paraId="25060119" w14:textId="673DA7D7" w:rsidR="006300E5" w:rsidRDefault="00AD32A0">
      <w:pPr>
        <w:spacing w:after="0" w:line="600" w:lineRule="auto"/>
        <w:ind w:firstLine="720"/>
        <w:jc w:val="both"/>
        <w:rPr>
          <w:rFonts w:eastAsia="Times New Roman"/>
          <w:szCs w:val="24"/>
        </w:rPr>
      </w:pPr>
      <w:r>
        <w:rPr>
          <w:rFonts w:eastAsia="Times New Roman"/>
          <w:szCs w:val="24"/>
        </w:rPr>
        <w:t>Αθήνα, σήμερα στις 31 Οκτωβρίου 2016 ημέρα Δευτέρα και ώρα 18</w:t>
      </w:r>
      <w:r>
        <w:rPr>
          <w:rFonts w:eastAsia="Times New Roman"/>
          <w:szCs w:val="24"/>
        </w:rPr>
        <w:t>.</w:t>
      </w:r>
      <w:r>
        <w:rPr>
          <w:rFonts w:eastAsia="Times New Roman"/>
          <w:szCs w:val="24"/>
        </w:rPr>
        <w:t>33΄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002032">
        <w:rPr>
          <w:rFonts w:eastAsia="Times New Roman"/>
          <w:b/>
          <w:szCs w:val="24"/>
        </w:rPr>
        <w:t>ΔΗΜΗΤΡΙΟΥ ΚΡΕΜΑΣΤΙΝΟΥ</w:t>
      </w:r>
      <w:r>
        <w:rPr>
          <w:rFonts w:eastAsia="Times New Roman"/>
          <w:szCs w:val="24"/>
        </w:rPr>
        <w:t>.</w:t>
      </w:r>
      <w:ins w:id="33" w:author="Φλούδα Χριστίνα" w:date="2016-11-03T12:21:00Z">
        <w:r w:rsidR="009E4E6B">
          <w:rPr>
            <w:rFonts w:eastAsia="Times New Roman"/>
            <w:szCs w:val="24"/>
          </w:rPr>
          <w:t xml:space="preserve"> </w:t>
        </w:r>
      </w:ins>
    </w:p>
    <w:p w14:paraId="2506011A" w14:textId="77777777" w:rsidR="006300E5" w:rsidRDefault="00AD32A0">
      <w:pPr>
        <w:spacing w:after="0" w:line="600" w:lineRule="auto"/>
        <w:ind w:firstLine="720"/>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2506011B" w14:textId="77777777" w:rsidR="006300E5" w:rsidRDefault="00AD32A0">
      <w:pPr>
        <w:spacing w:after="0" w:line="600" w:lineRule="auto"/>
        <w:ind w:firstLine="720"/>
        <w:jc w:val="both"/>
        <w:rPr>
          <w:rFonts w:eastAsia="Times New Roman"/>
          <w:szCs w:val="24"/>
        </w:rPr>
      </w:pPr>
      <w:r>
        <w:rPr>
          <w:rFonts w:eastAsia="Times New Roman"/>
          <w:szCs w:val="24"/>
        </w:rPr>
        <w:t>(ΕΠ</w:t>
      </w:r>
      <w:r>
        <w:rPr>
          <w:rFonts w:eastAsia="Times New Roman"/>
          <w:szCs w:val="24"/>
        </w:rPr>
        <w:t>ΙΚΥΡΩΣΗ ΠΡΑΚΤΙΚΩΝ: Σύμφωνα με την από 25</w:t>
      </w:r>
      <w:r w:rsidRPr="00692B5A">
        <w:rPr>
          <w:rFonts w:eastAsia="Times New Roman"/>
          <w:szCs w:val="24"/>
        </w:rPr>
        <w:t>-</w:t>
      </w:r>
      <w:r>
        <w:rPr>
          <w:rFonts w:eastAsia="Times New Roman"/>
          <w:szCs w:val="24"/>
        </w:rPr>
        <w:t>10</w:t>
      </w:r>
      <w:r w:rsidRPr="00692B5A">
        <w:rPr>
          <w:rFonts w:eastAsia="Times New Roman"/>
          <w:szCs w:val="24"/>
        </w:rPr>
        <w:t>-</w:t>
      </w:r>
      <w:r>
        <w:rPr>
          <w:rFonts w:eastAsia="Times New Roman"/>
          <w:szCs w:val="24"/>
        </w:rPr>
        <w:t xml:space="preserve">2016 εξουσιοδότηση του Σώματος επικυρώθηκαν με ευθύνη του Προεδρείου τα Πρακτικά της ΙΣΤ΄ συνεδριάσεώς του, της Τρίτης 25 Οκτωβρίου </w:t>
      </w:r>
      <w:r>
        <w:rPr>
          <w:rFonts w:eastAsia="Times New Roman"/>
          <w:szCs w:val="24"/>
        </w:rPr>
        <w:lastRenderedPageBreak/>
        <w:t>2016, σε ό,τι αφορά την ψήφιση στο σύνολο του σχεδίου νόμου του Υπουργείου Εθνικ</w:t>
      </w:r>
      <w:r>
        <w:rPr>
          <w:rFonts w:eastAsia="Times New Roman"/>
          <w:szCs w:val="24"/>
        </w:rPr>
        <w:t>ής Άμυνας</w:t>
      </w:r>
      <w:r>
        <w:rPr>
          <w:rFonts w:eastAsia="Times New Roman"/>
          <w:szCs w:val="24"/>
        </w:rPr>
        <w:t>:</w:t>
      </w:r>
      <w:r>
        <w:rPr>
          <w:rFonts w:eastAsia="Times New Roman"/>
          <w:szCs w:val="24"/>
        </w:rPr>
        <w:t xml:space="preserve"> </w:t>
      </w:r>
      <w:r>
        <w:rPr>
          <w:rFonts w:eastAsia="Times New Roman" w:cs="Times New Roman"/>
          <w:szCs w:val="24"/>
        </w:rPr>
        <w:t xml:space="preserve">«Κύρωση του Μνημονίου Συνεννόησης σχετικά με την Οργάνωση, Διοίκηση, Ασφάλεια, Χρηματοδότηση και Στελέχωση του Μικτού Κλιμάκιου του ΝΑΤΟ για τον Ηλεκτρονικό Πόλεμο [Joint </w:t>
      </w:r>
      <w:proofErr w:type="spellStart"/>
      <w:r>
        <w:rPr>
          <w:rFonts w:eastAsia="Times New Roman" w:cs="Times New Roman"/>
          <w:szCs w:val="24"/>
        </w:rPr>
        <w:t>Electronic</w:t>
      </w:r>
      <w:proofErr w:type="spellEnd"/>
      <w:r>
        <w:rPr>
          <w:rFonts w:eastAsia="Times New Roman" w:cs="Times New Roman"/>
          <w:szCs w:val="24"/>
        </w:rPr>
        <w:t xml:space="preserve"> </w:t>
      </w:r>
      <w:proofErr w:type="spellStart"/>
      <w:r>
        <w:rPr>
          <w:rFonts w:eastAsia="Times New Roman" w:cs="Times New Roman"/>
          <w:szCs w:val="24"/>
        </w:rPr>
        <w:t>Warfare</w:t>
      </w:r>
      <w:proofErr w:type="spellEnd"/>
      <w:r>
        <w:rPr>
          <w:rFonts w:eastAsia="Times New Roman" w:cs="Times New Roman"/>
          <w:szCs w:val="24"/>
        </w:rPr>
        <w:t xml:space="preserve"> </w:t>
      </w:r>
      <w:proofErr w:type="spellStart"/>
      <w:r>
        <w:rPr>
          <w:rFonts w:eastAsia="Times New Roman" w:cs="Times New Roman"/>
          <w:szCs w:val="24"/>
        </w:rPr>
        <w:t>Core</w:t>
      </w:r>
      <w:proofErr w:type="spellEnd"/>
      <w:r>
        <w:rPr>
          <w:rFonts w:eastAsia="Times New Roman" w:cs="Times New Roman"/>
          <w:szCs w:val="24"/>
        </w:rPr>
        <w:t xml:space="preserve"> </w:t>
      </w:r>
      <w:proofErr w:type="spellStart"/>
      <w:r>
        <w:rPr>
          <w:rFonts w:eastAsia="Times New Roman" w:cs="Times New Roman"/>
          <w:szCs w:val="24"/>
        </w:rPr>
        <w:t>Staff</w:t>
      </w:r>
      <w:proofErr w:type="spellEnd"/>
      <w:r>
        <w:rPr>
          <w:rFonts w:eastAsia="Times New Roman" w:cs="Times New Roman"/>
          <w:szCs w:val="24"/>
        </w:rPr>
        <w:t xml:space="preserve"> (JEWCS)] προς υποστήριξη του NATO, μεταξύ το</w:t>
      </w:r>
      <w:r>
        <w:rPr>
          <w:rFonts w:eastAsia="Times New Roman" w:cs="Times New Roman"/>
          <w:szCs w:val="24"/>
        </w:rPr>
        <w:t>υ Υπουργού Άμυνας της Γαλλικής Δημοκρατίας, του Ομοσπονδιακού Υπουργείου Άμυνας της Ομοσπονδιακής Δημοκρατίας της Γερμανίας, του Υπουργείου Εθνικής Άμυνας της Ελληνικής Δημοκρατίας, του Υπουργείου Άμυνας της Ιταλικής Δημοκρατίας, του Υπουργού Άμυνας του Βα</w:t>
      </w:r>
      <w:r>
        <w:rPr>
          <w:rFonts w:eastAsia="Times New Roman" w:cs="Times New Roman"/>
          <w:szCs w:val="24"/>
        </w:rPr>
        <w:t>σιλείου των Κάτω Χωρών, του Υπουργείου Άμυνας του Βασιλείου της Νορβηγίας, του Υπουργού Εθνικής Άμυνας της Δημοκρατίας της Πολωνίας, του Υπουργείου Άμυνας του Ηνωμένου Βασιλείου Μεγάλης Βρετανίας και Βορείου Ιρλανδίας, του Υπουργείου Άμυνας των Ηνωμένων Πο</w:t>
      </w:r>
      <w:r>
        <w:rPr>
          <w:rFonts w:eastAsia="Times New Roman" w:cs="Times New Roman"/>
          <w:szCs w:val="24"/>
        </w:rPr>
        <w:t>λιτειών της Αμερικής, του Ανώτατου Στρατηγείου Συμμαχικών Δυνάμεων της Ευρώπης και του Αρχηγείου της Ανώτατης Συμμαχικής Διοίκησης Μετασχηματισμού και άλλες διατάξεις»)</w:t>
      </w:r>
    </w:p>
    <w:p w14:paraId="2506011C" w14:textId="77777777" w:rsidR="006300E5" w:rsidRDefault="00AD32A0">
      <w:pPr>
        <w:spacing w:after="0" w:line="600" w:lineRule="auto"/>
        <w:ind w:firstLine="720"/>
        <w:jc w:val="both"/>
        <w:rPr>
          <w:rFonts w:eastAsia="Times New Roman"/>
          <w:szCs w:val="24"/>
        </w:rPr>
      </w:pPr>
      <w:r>
        <w:rPr>
          <w:rFonts w:eastAsia="Times New Roman"/>
          <w:szCs w:val="24"/>
        </w:rPr>
        <w:lastRenderedPageBreak/>
        <w:t>Κυρίες και κύριοι Βουλευτές, με βαθύτατη θλίψη σ</w:t>
      </w:r>
      <w:r>
        <w:rPr>
          <w:rFonts w:eastAsia="Times New Roman"/>
          <w:szCs w:val="24"/>
        </w:rPr>
        <w:t>ά</w:t>
      </w:r>
      <w:r>
        <w:rPr>
          <w:rFonts w:eastAsia="Times New Roman"/>
          <w:szCs w:val="24"/>
        </w:rPr>
        <w:t>ς ανακοινώνω ότι ο πρώην Βουλευτής και</w:t>
      </w:r>
      <w:r>
        <w:rPr>
          <w:rFonts w:eastAsia="Times New Roman"/>
          <w:szCs w:val="24"/>
        </w:rPr>
        <w:t xml:space="preserve"> Υπουργός, ο </w:t>
      </w:r>
      <w:r>
        <w:rPr>
          <w:rFonts w:eastAsia="Times New Roman"/>
          <w:szCs w:val="24"/>
        </w:rPr>
        <w:t>κ</w:t>
      </w:r>
      <w:r>
        <w:rPr>
          <w:rFonts w:eastAsia="Times New Roman"/>
          <w:szCs w:val="24"/>
        </w:rPr>
        <w:t>αθηγητής Ψυχιατρικής Κώστας Στεφανής έφυγε από κοντά μας το περασμένο Σάββατο. Η απώλεια είναι τεράστια.</w:t>
      </w:r>
    </w:p>
    <w:p w14:paraId="2506011D" w14:textId="77777777" w:rsidR="006300E5" w:rsidRDefault="00AD32A0">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κ</w:t>
      </w:r>
      <w:r>
        <w:rPr>
          <w:rFonts w:eastAsia="Times New Roman"/>
          <w:szCs w:val="24"/>
        </w:rPr>
        <w:t xml:space="preserve">αθηγητής Στεφανής υπήρξε ο θεμελιωτής της σύγχρονης </w:t>
      </w:r>
      <w:r>
        <w:rPr>
          <w:rFonts w:eastAsia="Times New Roman"/>
          <w:szCs w:val="24"/>
        </w:rPr>
        <w:t>Ψ</w:t>
      </w:r>
      <w:r>
        <w:rPr>
          <w:rFonts w:eastAsia="Times New Roman"/>
          <w:szCs w:val="24"/>
        </w:rPr>
        <w:t>υχιατρικής με διεθνή παρουσία. Υπηρέτησε ως Υπουργός Υγείας τη χώρα και την τίμησ</w:t>
      </w:r>
      <w:r>
        <w:rPr>
          <w:rFonts w:eastAsia="Times New Roman"/>
          <w:szCs w:val="24"/>
        </w:rPr>
        <w:t xml:space="preserve">ε σε όλα τα επίπεδα. </w:t>
      </w:r>
      <w:r>
        <w:rPr>
          <w:rFonts w:eastAsia="Times New Roman"/>
          <w:szCs w:val="24"/>
        </w:rPr>
        <w:t>Υ</w:t>
      </w:r>
      <w:r>
        <w:rPr>
          <w:rFonts w:eastAsia="Times New Roman"/>
          <w:szCs w:val="24"/>
        </w:rPr>
        <w:t>πήρξε στενός φίλος μου και για εμένα είναι μεγάλη απώλεια.</w:t>
      </w:r>
    </w:p>
    <w:p w14:paraId="2506011E" w14:textId="77777777" w:rsidR="006300E5" w:rsidRDefault="00AD32A0">
      <w:pPr>
        <w:spacing w:after="0" w:line="600" w:lineRule="auto"/>
        <w:ind w:firstLine="720"/>
        <w:jc w:val="both"/>
        <w:rPr>
          <w:rFonts w:eastAsia="Times New Roman"/>
          <w:szCs w:val="24"/>
        </w:rPr>
      </w:pPr>
      <w:r>
        <w:rPr>
          <w:rFonts w:eastAsia="Times New Roman"/>
          <w:szCs w:val="24"/>
        </w:rPr>
        <w:t>Η Βουλή και εγώ προσωπικά εκφράζουμε τα θερμότερα των συλλυπητηρίων μας στην οικογένειά του. Η Βουλή, τιμώντας τη μνήμη του, θα κρατήσει ενός λεπτού σιγή.</w:t>
      </w:r>
    </w:p>
    <w:p w14:paraId="2506011F" w14:textId="77777777" w:rsidR="006300E5" w:rsidRDefault="00AD32A0">
      <w:pPr>
        <w:spacing w:after="0" w:line="600" w:lineRule="auto"/>
        <w:ind w:firstLine="720"/>
        <w:jc w:val="center"/>
        <w:rPr>
          <w:rFonts w:eastAsia="Times New Roman"/>
          <w:szCs w:val="24"/>
        </w:rPr>
      </w:pPr>
      <w:r>
        <w:rPr>
          <w:rFonts w:eastAsia="Times New Roman"/>
          <w:szCs w:val="24"/>
        </w:rPr>
        <w:t>(Στο σημείο αυτό τηρ</w:t>
      </w:r>
      <w:r>
        <w:rPr>
          <w:rFonts w:eastAsia="Times New Roman"/>
          <w:szCs w:val="24"/>
        </w:rPr>
        <w:t>είται στην Αίθουσα ενός λεπτού σιγή)</w:t>
      </w:r>
    </w:p>
    <w:p w14:paraId="25060120" w14:textId="77777777" w:rsidR="006300E5" w:rsidRDefault="00AD32A0">
      <w:pPr>
        <w:spacing w:after="0" w:line="600" w:lineRule="auto"/>
        <w:ind w:firstLine="720"/>
        <w:jc w:val="both"/>
        <w:rPr>
          <w:rFonts w:eastAsia="Times New Roman"/>
          <w:szCs w:val="24"/>
        </w:rPr>
      </w:pPr>
      <w:r>
        <w:rPr>
          <w:rFonts w:eastAsia="Times New Roman"/>
          <w:szCs w:val="24"/>
        </w:rPr>
        <w:t>Ας είναι αιωνία η μνήμη του!</w:t>
      </w:r>
    </w:p>
    <w:p w14:paraId="25060121" w14:textId="77777777" w:rsidR="006300E5" w:rsidRDefault="00AD32A0">
      <w:pPr>
        <w:spacing w:after="0" w:line="600" w:lineRule="auto"/>
        <w:ind w:firstLine="720"/>
        <w:jc w:val="both"/>
        <w:rPr>
          <w:rFonts w:eastAsia="Times New Roman"/>
        </w:rPr>
      </w:pPr>
      <w:r>
        <w:rPr>
          <w:rFonts w:eastAsia="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w:t>
      </w:r>
      <w:r>
        <w:rPr>
          <w:rFonts w:eastAsia="Times New Roman"/>
        </w:rPr>
        <w:lastRenderedPageBreak/>
        <w:t>κα</w:t>
      </w:r>
      <w:r>
        <w:rPr>
          <w:rFonts w:eastAsia="Times New Roman"/>
        </w:rPr>
        <w:t>ι τον τρόπο οργάνωσης και λειτουργίας της Βουλής, σαράντα εννέα μαθητές και μαθήτριες και τρεις συνοδοί εκπαιδευτικοί από το 1</w:t>
      </w:r>
      <w:r>
        <w:rPr>
          <w:rFonts w:eastAsia="Times New Roman"/>
          <w:vertAlign w:val="superscript"/>
        </w:rPr>
        <w:t>ο</w:t>
      </w:r>
      <w:r>
        <w:rPr>
          <w:rFonts w:eastAsia="Times New Roman"/>
        </w:rPr>
        <w:t xml:space="preserve"> ΕΠΑΛ Καλαμάτας. </w:t>
      </w:r>
    </w:p>
    <w:p w14:paraId="25060122" w14:textId="77777777" w:rsidR="006300E5" w:rsidRDefault="00AD32A0">
      <w:pPr>
        <w:spacing w:after="0" w:line="600" w:lineRule="auto"/>
        <w:ind w:left="360" w:firstLine="360"/>
        <w:jc w:val="both"/>
        <w:rPr>
          <w:rFonts w:eastAsia="Times New Roman"/>
        </w:rPr>
      </w:pPr>
      <w:r>
        <w:rPr>
          <w:rFonts w:eastAsia="Times New Roman"/>
        </w:rPr>
        <w:t xml:space="preserve">Η Βουλή τούς καλωσορίζει. </w:t>
      </w:r>
    </w:p>
    <w:p w14:paraId="25060123" w14:textId="77777777" w:rsidR="006300E5" w:rsidRDefault="00AD32A0">
      <w:pPr>
        <w:spacing w:after="0" w:line="600" w:lineRule="auto"/>
        <w:ind w:left="360"/>
        <w:jc w:val="center"/>
        <w:rPr>
          <w:rFonts w:eastAsia="Times New Roman"/>
        </w:rPr>
      </w:pPr>
      <w:r>
        <w:rPr>
          <w:rFonts w:eastAsia="Times New Roman"/>
        </w:rPr>
        <w:t>(Χειροκροτήματα απ’ όλες τις πτέρυγες της Βουλής)</w:t>
      </w:r>
    </w:p>
    <w:p w14:paraId="25060124" w14:textId="77777777" w:rsidR="006300E5" w:rsidRDefault="00AD32A0">
      <w:pPr>
        <w:spacing w:after="0" w:line="600" w:lineRule="auto"/>
        <w:ind w:firstLine="720"/>
        <w:jc w:val="both"/>
        <w:rPr>
          <w:rFonts w:eastAsia="Times New Roman"/>
          <w:szCs w:val="24"/>
        </w:rPr>
      </w:pPr>
      <w:r>
        <w:rPr>
          <w:rFonts w:eastAsia="Times New Roman"/>
          <w:szCs w:val="24"/>
        </w:rPr>
        <w:t>Εισερχόμ</w:t>
      </w:r>
      <w:r>
        <w:rPr>
          <w:rFonts w:eastAsia="Times New Roman"/>
          <w:szCs w:val="24"/>
        </w:rPr>
        <w:t>αστε</w:t>
      </w:r>
      <w:r>
        <w:rPr>
          <w:rFonts w:eastAsia="Times New Roman"/>
          <w:szCs w:val="24"/>
        </w:rPr>
        <w:t xml:space="preserve"> στη συζήτηση των </w:t>
      </w:r>
    </w:p>
    <w:p w14:paraId="25060125" w14:textId="77777777" w:rsidR="006300E5" w:rsidRDefault="00AD32A0">
      <w:pPr>
        <w:spacing w:after="0" w:line="600" w:lineRule="auto"/>
        <w:ind w:firstLine="720"/>
        <w:jc w:val="center"/>
        <w:rPr>
          <w:rFonts w:eastAsia="Times New Roman"/>
          <w:b/>
          <w:szCs w:val="24"/>
        </w:rPr>
      </w:pPr>
      <w:r>
        <w:rPr>
          <w:rFonts w:eastAsia="Times New Roman"/>
          <w:b/>
          <w:szCs w:val="24"/>
        </w:rPr>
        <w:t>ΕΠΙΚΑΙΡΩΝ ΕΡΩΤΗΣΕΩΝ</w:t>
      </w:r>
    </w:p>
    <w:p w14:paraId="25060126" w14:textId="77777777" w:rsidR="006300E5" w:rsidRDefault="00AD32A0">
      <w:pPr>
        <w:spacing w:after="0" w:line="600" w:lineRule="auto"/>
        <w:ind w:firstLine="720"/>
        <w:jc w:val="both"/>
        <w:rPr>
          <w:rFonts w:eastAsia="Times New Roman"/>
          <w:szCs w:val="24"/>
        </w:rPr>
      </w:pPr>
      <w:r>
        <w:rPr>
          <w:rFonts w:eastAsia="Times New Roman"/>
          <w:szCs w:val="24"/>
        </w:rPr>
        <w:t>Θα ξεκινήσουμε με την</w:t>
      </w:r>
      <w:r>
        <w:rPr>
          <w:rFonts w:eastAsia="Times New Roman"/>
          <w:szCs w:val="24"/>
        </w:rPr>
        <w:t xml:space="preserve"> έβδομη με αριθμό 87/12-10-2016 επίκαιρη ερώτηση δεύτερου κύκλου της Βουλευτού Δράμας της Δημοκρατικής Συμπαράταξης ΠΑΣΟΚ-ΔΗΜΑΡ κ</w:t>
      </w:r>
      <w:r>
        <w:rPr>
          <w:rFonts w:eastAsia="Times New Roman"/>
          <w:szCs w:val="24"/>
        </w:rPr>
        <w:t>.</w:t>
      </w:r>
      <w:r>
        <w:rPr>
          <w:rFonts w:eastAsia="Times New Roman"/>
          <w:szCs w:val="24"/>
        </w:rPr>
        <w:t xml:space="preserve"> </w:t>
      </w:r>
      <w:r>
        <w:rPr>
          <w:rFonts w:eastAsia="Times New Roman"/>
          <w:bCs/>
          <w:szCs w:val="24"/>
        </w:rPr>
        <w:t xml:space="preserve">Χαράς </w:t>
      </w:r>
      <w:proofErr w:type="spellStart"/>
      <w:r>
        <w:rPr>
          <w:rFonts w:eastAsia="Times New Roman"/>
          <w:bCs/>
          <w:szCs w:val="24"/>
        </w:rPr>
        <w:t>Κεφαλίδου</w:t>
      </w:r>
      <w:proofErr w:type="spellEnd"/>
      <w:r>
        <w:rPr>
          <w:rFonts w:eastAsia="Times New Roman"/>
          <w:b/>
          <w:bCs/>
          <w:szCs w:val="24"/>
        </w:rPr>
        <w:t xml:space="preserve"> </w:t>
      </w:r>
      <w:r>
        <w:rPr>
          <w:rFonts w:eastAsia="Times New Roman"/>
          <w:szCs w:val="24"/>
        </w:rPr>
        <w:t xml:space="preserve"> προς τον Υπουργό </w:t>
      </w:r>
      <w:r>
        <w:rPr>
          <w:rFonts w:eastAsia="Times New Roman"/>
          <w:bCs/>
          <w:szCs w:val="24"/>
        </w:rPr>
        <w:t>Πολιτισμού και Αθλητισμού,</w:t>
      </w:r>
      <w:r>
        <w:rPr>
          <w:rFonts w:eastAsia="Times New Roman"/>
          <w:szCs w:val="24"/>
        </w:rPr>
        <w:t xml:space="preserve"> σχετικά με την οριοθέτη</w:t>
      </w:r>
      <w:r>
        <w:rPr>
          <w:rFonts w:eastAsia="Times New Roman"/>
          <w:szCs w:val="24"/>
        </w:rPr>
        <w:t>ση-</w:t>
      </w:r>
      <w:proofErr w:type="spellStart"/>
      <w:r>
        <w:rPr>
          <w:rFonts w:eastAsia="Times New Roman"/>
          <w:szCs w:val="24"/>
        </w:rPr>
        <w:t>αναοριοθέτηση</w:t>
      </w:r>
      <w:proofErr w:type="spellEnd"/>
      <w:r>
        <w:rPr>
          <w:rFonts w:eastAsia="Times New Roman"/>
          <w:szCs w:val="24"/>
        </w:rPr>
        <w:t xml:space="preserve"> των αρχαιολογικών χώρων της Βέροιας. </w:t>
      </w:r>
    </w:p>
    <w:p w14:paraId="25060127" w14:textId="77777777" w:rsidR="006300E5" w:rsidRDefault="00AD32A0">
      <w:pPr>
        <w:spacing w:after="0" w:line="600" w:lineRule="auto"/>
        <w:ind w:firstLine="720"/>
        <w:jc w:val="both"/>
        <w:rPr>
          <w:rFonts w:eastAsia="Times New Roman"/>
          <w:szCs w:val="24"/>
        </w:rPr>
      </w:pPr>
      <w:r>
        <w:rPr>
          <w:rFonts w:eastAsia="Times New Roman"/>
          <w:szCs w:val="24"/>
        </w:rPr>
        <w:t xml:space="preserve">Στην ερώτηση της κ. </w:t>
      </w:r>
      <w:proofErr w:type="spellStart"/>
      <w:r>
        <w:rPr>
          <w:rFonts w:eastAsia="Times New Roman"/>
          <w:szCs w:val="24"/>
        </w:rPr>
        <w:t>Κεφαλίδου</w:t>
      </w:r>
      <w:proofErr w:type="spellEnd"/>
      <w:r>
        <w:rPr>
          <w:rFonts w:eastAsia="Times New Roman"/>
          <w:szCs w:val="24"/>
        </w:rPr>
        <w:t xml:space="preserve"> θα απαντήσει ο Υπουργός κ. Μπαλτάς.</w:t>
      </w:r>
    </w:p>
    <w:p w14:paraId="25060128" w14:textId="77777777" w:rsidR="006300E5" w:rsidRDefault="00AD32A0">
      <w:pPr>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Κεφαλίδου</w:t>
      </w:r>
      <w:proofErr w:type="spellEnd"/>
      <w:r>
        <w:rPr>
          <w:rFonts w:eastAsia="Times New Roman"/>
          <w:szCs w:val="24"/>
        </w:rPr>
        <w:t>, έχετε τον λόγο για δύο λεπτά.</w:t>
      </w:r>
    </w:p>
    <w:p w14:paraId="25060129"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ΧΑΡΟΥΛΑ (ΧΑΡΑ) ΚΕΦΑΛΙΔΟΥ:</w:t>
      </w:r>
      <w:r>
        <w:rPr>
          <w:rFonts w:eastAsia="Times New Roman"/>
          <w:szCs w:val="24"/>
        </w:rPr>
        <w:t xml:space="preserve"> Ευχαριστώ, κύριε Πρόεδρε.</w:t>
      </w:r>
    </w:p>
    <w:p w14:paraId="2506012A" w14:textId="77777777" w:rsidR="006300E5" w:rsidRDefault="00AD32A0">
      <w:pPr>
        <w:spacing w:after="0" w:line="600" w:lineRule="auto"/>
        <w:ind w:firstLine="720"/>
        <w:jc w:val="both"/>
        <w:rPr>
          <w:rFonts w:eastAsia="Times New Roman"/>
          <w:szCs w:val="24"/>
        </w:rPr>
      </w:pPr>
      <w:r>
        <w:rPr>
          <w:rFonts w:eastAsia="Times New Roman"/>
          <w:szCs w:val="24"/>
        </w:rPr>
        <w:t>Επιτρέψτε μου</w:t>
      </w:r>
      <w:r>
        <w:rPr>
          <w:rFonts w:eastAsia="Times New Roman"/>
          <w:szCs w:val="24"/>
        </w:rPr>
        <w:t xml:space="preserve"> να εκφράσω και τα προσωπικά μου συλλυπητήρια για την απώλεια του Κ</w:t>
      </w:r>
      <w:r>
        <w:rPr>
          <w:rFonts w:eastAsia="Times New Roman"/>
          <w:szCs w:val="24"/>
        </w:rPr>
        <w:t>ώστα</w:t>
      </w:r>
      <w:r>
        <w:rPr>
          <w:rFonts w:eastAsia="Times New Roman"/>
          <w:szCs w:val="24"/>
        </w:rPr>
        <w:t xml:space="preserve"> Στεφανή, μιας εξέχουσας προσωπικότητας στον χώρο της </w:t>
      </w:r>
      <w:r>
        <w:rPr>
          <w:rFonts w:eastAsia="Times New Roman"/>
          <w:szCs w:val="24"/>
        </w:rPr>
        <w:t>ι</w:t>
      </w:r>
      <w:r>
        <w:rPr>
          <w:rFonts w:eastAsia="Times New Roman"/>
          <w:szCs w:val="24"/>
        </w:rPr>
        <w:t xml:space="preserve">ατρικής και της </w:t>
      </w:r>
      <w:r>
        <w:rPr>
          <w:rFonts w:eastAsia="Times New Roman"/>
          <w:szCs w:val="24"/>
        </w:rPr>
        <w:t>π</w:t>
      </w:r>
      <w:r>
        <w:rPr>
          <w:rFonts w:eastAsia="Times New Roman"/>
          <w:szCs w:val="24"/>
        </w:rPr>
        <w:t xml:space="preserve">ολιτικής, </w:t>
      </w:r>
      <w:r>
        <w:rPr>
          <w:rFonts w:eastAsia="Times New Roman"/>
          <w:szCs w:val="24"/>
        </w:rPr>
        <w:t>ενό</w:t>
      </w:r>
      <w:r>
        <w:rPr>
          <w:rFonts w:eastAsia="Times New Roman"/>
          <w:szCs w:val="24"/>
        </w:rPr>
        <w:t xml:space="preserve">ς </w:t>
      </w:r>
      <w:r>
        <w:rPr>
          <w:rFonts w:eastAsia="Times New Roman"/>
          <w:szCs w:val="24"/>
        </w:rPr>
        <w:t>α</w:t>
      </w:r>
      <w:r>
        <w:rPr>
          <w:rFonts w:eastAsia="Times New Roman"/>
          <w:szCs w:val="24"/>
        </w:rPr>
        <w:t>νθρ</w:t>
      </w:r>
      <w:r>
        <w:rPr>
          <w:rFonts w:eastAsia="Times New Roman"/>
          <w:szCs w:val="24"/>
        </w:rPr>
        <w:t>ώ</w:t>
      </w:r>
      <w:r>
        <w:rPr>
          <w:rFonts w:eastAsia="Times New Roman"/>
          <w:szCs w:val="24"/>
        </w:rPr>
        <w:t>πο</w:t>
      </w:r>
      <w:r>
        <w:rPr>
          <w:rFonts w:eastAsia="Times New Roman"/>
          <w:szCs w:val="24"/>
        </w:rPr>
        <w:t>υ</w:t>
      </w:r>
      <w:r>
        <w:rPr>
          <w:rFonts w:eastAsia="Times New Roman"/>
          <w:szCs w:val="24"/>
        </w:rPr>
        <w:t xml:space="preserve"> που λάμπρυνε </w:t>
      </w:r>
      <w:r>
        <w:rPr>
          <w:rFonts w:eastAsia="Times New Roman"/>
          <w:szCs w:val="24"/>
        </w:rPr>
        <w:t>με την παρουσία του και τη στάση ζωής του</w:t>
      </w:r>
      <w:r>
        <w:rPr>
          <w:rFonts w:eastAsia="Times New Roman"/>
          <w:szCs w:val="24"/>
        </w:rPr>
        <w:t xml:space="preserve"> τη Δημοκρατική Συμπαράταξη.</w:t>
      </w:r>
    </w:p>
    <w:p w14:paraId="2506012B" w14:textId="77777777" w:rsidR="006300E5" w:rsidRDefault="00AD32A0">
      <w:pPr>
        <w:spacing w:after="0" w:line="600" w:lineRule="auto"/>
        <w:ind w:firstLine="720"/>
        <w:jc w:val="both"/>
        <w:rPr>
          <w:rFonts w:eastAsia="Times New Roman"/>
          <w:szCs w:val="24"/>
        </w:rPr>
      </w:pPr>
      <w:r>
        <w:rPr>
          <w:rFonts w:eastAsia="Times New Roman"/>
          <w:szCs w:val="24"/>
        </w:rPr>
        <w:t>Έν</w:t>
      </w:r>
      <w:r>
        <w:rPr>
          <w:rFonts w:eastAsia="Times New Roman"/>
          <w:szCs w:val="24"/>
        </w:rPr>
        <w:t>α μι</w:t>
      </w:r>
      <w:r>
        <w:rPr>
          <w:rFonts w:eastAsia="Times New Roman"/>
          <w:szCs w:val="24"/>
        </w:rPr>
        <w:t xml:space="preserve">κρό σχόλιο σε σχέση με αυτά που ζούμε τα τελευταία εικοσιτετράωρα. Εύχομαι πραγματικά η αναμονή για την </w:t>
      </w:r>
      <w:proofErr w:type="spellStart"/>
      <w:r>
        <w:rPr>
          <w:rFonts w:eastAsia="Times New Roman"/>
          <w:szCs w:val="24"/>
        </w:rPr>
        <w:t>καθαρογραφή</w:t>
      </w:r>
      <w:proofErr w:type="spellEnd"/>
      <w:r>
        <w:rPr>
          <w:rFonts w:eastAsia="Times New Roman"/>
          <w:szCs w:val="24"/>
        </w:rPr>
        <w:t xml:space="preserve"> της απόφασης του Συμβουλίου της Επικρατείας να μην αποτελέσει άλλοθι για την παραπομπή στις ελληνικές καλένδες της συγκρότησης του Εθνικού Ρ</w:t>
      </w:r>
      <w:r>
        <w:rPr>
          <w:rFonts w:eastAsia="Times New Roman"/>
          <w:szCs w:val="24"/>
        </w:rPr>
        <w:t>αδιοτηλεοπτικού Συμβουλίου.</w:t>
      </w:r>
    </w:p>
    <w:p w14:paraId="2506012C" w14:textId="77777777" w:rsidR="006300E5" w:rsidRDefault="00AD32A0">
      <w:pPr>
        <w:spacing w:after="0" w:line="600" w:lineRule="auto"/>
        <w:ind w:firstLine="720"/>
        <w:jc w:val="both"/>
        <w:rPr>
          <w:rFonts w:eastAsia="Times New Roman"/>
          <w:szCs w:val="24"/>
        </w:rPr>
      </w:pPr>
      <w:r>
        <w:rPr>
          <w:rFonts w:eastAsia="Times New Roman"/>
          <w:szCs w:val="24"/>
        </w:rPr>
        <w:t xml:space="preserve">Κύριε Υπουργέ, κυρίες και κύριοι συνάδελφοι, </w:t>
      </w:r>
      <w:r>
        <w:rPr>
          <w:rFonts w:eastAsia="Times New Roman"/>
          <w:szCs w:val="24"/>
        </w:rPr>
        <w:t>από τον Αύγουστο</w:t>
      </w:r>
      <w:r>
        <w:rPr>
          <w:rFonts w:eastAsia="Times New Roman"/>
          <w:szCs w:val="24"/>
        </w:rPr>
        <w:t xml:space="preserve"> έχει καταγραφεί </w:t>
      </w:r>
      <w:r>
        <w:rPr>
          <w:rFonts w:eastAsia="Times New Roman"/>
          <w:szCs w:val="24"/>
        </w:rPr>
        <w:t xml:space="preserve">στον Τύπο </w:t>
      </w:r>
      <w:r>
        <w:rPr>
          <w:rFonts w:eastAsia="Times New Roman"/>
          <w:szCs w:val="24"/>
        </w:rPr>
        <w:t>έντονη ανησυχία και προβληματισμός στην τοπική κοινωνία της Βέροιας, αλλά και ευρύτερα, για τους χειρισμούς και τις ενέργειες του Υπουργείου</w:t>
      </w:r>
      <w:r>
        <w:rPr>
          <w:rFonts w:eastAsia="Times New Roman"/>
          <w:szCs w:val="24"/>
        </w:rPr>
        <w:t xml:space="preserve"> Πολιτισμού και Αθλητισμού, που έχουν ως στόχο την ενιαία κήρυξη ολόκληρης της πόλης της Βέροιας ως αρχαιολογικό χώρο.</w:t>
      </w:r>
    </w:p>
    <w:p w14:paraId="2506012D" w14:textId="77777777" w:rsidR="006300E5" w:rsidRDefault="00AD32A0">
      <w:pPr>
        <w:spacing w:after="0" w:line="600" w:lineRule="auto"/>
        <w:ind w:firstLine="720"/>
        <w:jc w:val="both"/>
        <w:rPr>
          <w:rFonts w:eastAsia="Times New Roman"/>
          <w:szCs w:val="24"/>
        </w:rPr>
      </w:pPr>
      <w:r>
        <w:rPr>
          <w:rFonts w:eastAsia="Times New Roman"/>
          <w:szCs w:val="24"/>
        </w:rPr>
        <w:lastRenderedPageBreak/>
        <w:t xml:space="preserve">Η προσπάθειά σας να ανατρέψετε τον ισχύοντα αρχαιολογικό χάρτη της περιοχής, όπου υπάρχουν ανακηρύξεις </w:t>
      </w:r>
      <w:proofErr w:type="spellStart"/>
      <w:r>
        <w:rPr>
          <w:rFonts w:eastAsia="Times New Roman"/>
          <w:szCs w:val="24"/>
        </w:rPr>
        <w:t>εκατόν</w:t>
      </w:r>
      <w:proofErr w:type="spellEnd"/>
      <w:r>
        <w:rPr>
          <w:rFonts w:eastAsia="Times New Roman"/>
          <w:szCs w:val="24"/>
        </w:rPr>
        <w:t xml:space="preserve"> τριών μνημείων και τεσσάρων</w:t>
      </w:r>
      <w:r>
        <w:rPr>
          <w:rFonts w:eastAsia="Times New Roman"/>
          <w:szCs w:val="24"/>
        </w:rPr>
        <w:t xml:space="preserve"> ιστορικών τόπων, έχει προκαλέσει τεράστια αναστάτωση στους πολίτες. Οι δημότες της πόλης έχουν πλήρη συναίσθηση της αξίας της πολιτιστικής και αρχιτεκτονικής τους κληρονομιάς και έχουν έμπρακτα αποδείξει το ενδιαφέρον τους για τη διάσωσή της. Παραδείγματα</w:t>
      </w:r>
      <w:r>
        <w:rPr>
          <w:rFonts w:eastAsia="Times New Roman"/>
          <w:szCs w:val="24"/>
        </w:rPr>
        <w:t xml:space="preserve"> πάρα πολλά, </w:t>
      </w:r>
      <w:r>
        <w:rPr>
          <w:rFonts w:eastAsia="Times New Roman"/>
          <w:szCs w:val="24"/>
        </w:rPr>
        <w:t>όπως</w:t>
      </w:r>
      <w:r>
        <w:rPr>
          <w:rFonts w:eastAsia="Times New Roman"/>
          <w:szCs w:val="24"/>
        </w:rPr>
        <w:t>,</w:t>
      </w:r>
      <w:r>
        <w:rPr>
          <w:rFonts w:eastAsia="Times New Roman"/>
          <w:szCs w:val="24"/>
        </w:rPr>
        <w:t xml:space="preserve"> παραδείγματος χάριν</w:t>
      </w:r>
      <w:r>
        <w:rPr>
          <w:rFonts w:eastAsia="Times New Roman"/>
          <w:szCs w:val="24"/>
        </w:rPr>
        <w:t>,</w:t>
      </w:r>
      <w:r>
        <w:rPr>
          <w:rFonts w:eastAsia="Times New Roman"/>
          <w:szCs w:val="24"/>
        </w:rPr>
        <w:t xml:space="preserve"> η κινητοποίηση του Δήμου της Βέροιας τη δεκαετία του 1980. </w:t>
      </w:r>
      <w:r>
        <w:rPr>
          <w:rFonts w:eastAsia="Times New Roman"/>
          <w:szCs w:val="24"/>
        </w:rPr>
        <w:t>Δεν</w:t>
      </w:r>
      <w:r>
        <w:rPr>
          <w:rFonts w:eastAsia="Times New Roman"/>
          <w:szCs w:val="24"/>
        </w:rPr>
        <w:t xml:space="preserve"> μιλάμε για μια κοινωνία που είναι αδιάφορη. Μάλλον το αντίθετο.</w:t>
      </w:r>
    </w:p>
    <w:p w14:paraId="2506012E" w14:textId="77777777" w:rsidR="006300E5" w:rsidRDefault="00AD32A0">
      <w:pPr>
        <w:spacing w:after="0" w:line="600" w:lineRule="auto"/>
        <w:ind w:firstLine="720"/>
        <w:jc w:val="both"/>
        <w:rPr>
          <w:rFonts w:eastAsia="Times New Roman"/>
          <w:szCs w:val="24"/>
        </w:rPr>
      </w:pPr>
      <w:r>
        <w:rPr>
          <w:rFonts w:eastAsia="Times New Roman"/>
          <w:szCs w:val="24"/>
        </w:rPr>
        <w:t>Οι τοπικές αρχές λοιπόν εξασφάλισαν χρηματοδοτήσεις διαχρονικά για την αποκατάσταση όψεων</w:t>
      </w:r>
      <w:r>
        <w:rPr>
          <w:rFonts w:eastAsia="Times New Roman"/>
          <w:szCs w:val="24"/>
        </w:rPr>
        <w:t xml:space="preserve"> και στεγών σε πολυάριθμα παραδοσιακά κτήρια, έχουν καταφέρει με αναπλάσεις, πεζοδρομήσεις, με αγορές, αποκαταστάσεις και </w:t>
      </w:r>
      <w:proofErr w:type="spellStart"/>
      <w:r>
        <w:rPr>
          <w:rFonts w:eastAsia="Times New Roman"/>
          <w:szCs w:val="24"/>
        </w:rPr>
        <w:t>επαναχρήσεις</w:t>
      </w:r>
      <w:proofErr w:type="spellEnd"/>
      <w:r>
        <w:rPr>
          <w:rFonts w:eastAsia="Times New Roman"/>
          <w:szCs w:val="24"/>
        </w:rPr>
        <w:t xml:space="preserve"> διατηρητέων κτηρίων να αλλάξουν την όψη της Βέροιας. Σήμερα </w:t>
      </w:r>
      <w:r>
        <w:rPr>
          <w:rFonts w:eastAsia="Times New Roman"/>
          <w:szCs w:val="24"/>
        </w:rPr>
        <w:t>στ</w:t>
      </w:r>
      <w:r>
        <w:rPr>
          <w:rFonts w:eastAsia="Times New Roman"/>
          <w:szCs w:val="24"/>
        </w:rPr>
        <w:t>η</w:t>
      </w:r>
      <w:r>
        <w:rPr>
          <w:rFonts w:eastAsia="Times New Roman"/>
          <w:szCs w:val="24"/>
        </w:rPr>
        <w:t>ν</w:t>
      </w:r>
      <w:r>
        <w:rPr>
          <w:rFonts w:eastAsia="Times New Roman"/>
          <w:szCs w:val="24"/>
        </w:rPr>
        <w:t xml:space="preserve"> πόλη της Βέροιας δεν έχει </w:t>
      </w:r>
      <w:r>
        <w:rPr>
          <w:rFonts w:eastAsia="Times New Roman"/>
          <w:szCs w:val="24"/>
        </w:rPr>
        <w:t xml:space="preserve">απομείνει </w:t>
      </w:r>
      <w:r>
        <w:rPr>
          <w:rFonts w:eastAsia="Times New Roman"/>
          <w:szCs w:val="24"/>
        </w:rPr>
        <w:t>αχαρτογράφητ</w:t>
      </w:r>
      <w:r>
        <w:rPr>
          <w:rFonts w:eastAsia="Times New Roman"/>
          <w:szCs w:val="24"/>
        </w:rPr>
        <w:t xml:space="preserve">η </w:t>
      </w:r>
      <w:r>
        <w:rPr>
          <w:rFonts w:eastAsia="Times New Roman"/>
          <w:szCs w:val="24"/>
        </w:rPr>
        <w:t>αρχαιο</w:t>
      </w:r>
      <w:r>
        <w:rPr>
          <w:rFonts w:eastAsia="Times New Roman"/>
          <w:szCs w:val="24"/>
        </w:rPr>
        <w:t>λογικ</w:t>
      </w:r>
      <w:r>
        <w:rPr>
          <w:rFonts w:eastAsia="Times New Roman"/>
          <w:szCs w:val="24"/>
        </w:rPr>
        <w:t>ά</w:t>
      </w:r>
      <w:r>
        <w:rPr>
          <w:rFonts w:eastAsia="Times New Roman"/>
          <w:szCs w:val="24"/>
        </w:rPr>
        <w:t xml:space="preserve"> περιοχ</w:t>
      </w:r>
      <w:r>
        <w:rPr>
          <w:rFonts w:eastAsia="Times New Roman"/>
          <w:szCs w:val="24"/>
        </w:rPr>
        <w:t>ή</w:t>
      </w:r>
      <w:r>
        <w:rPr>
          <w:rFonts w:eastAsia="Times New Roman"/>
          <w:szCs w:val="24"/>
        </w:rPr>
        <w:t>.</w:t>
      </w:r>
    </w:p>
    <w:p w14:paraId="2506012F" w14:textId="77777777" w:rsidR="006300E5" w:rsidRDefault="00AD32A0">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w:t>
      </w:r>
      <w:r>
        <w:rPr>
          <w:rFonts w:eastAsia="Times New Roman"/>
          <w:szCs w:val="24"/>
        </w:rPr>
        <w:t>ει</w:t>
      </w:r>
      <w:r>
        <w:rPr>
          <w:rFonts w:eastAsia="Times New Roman"/>
          <w:szCs w:val="24"/>
        </w:rPr>
        <w:t xml:space="preserve"> το κουδούνι λήξεως του χρόνου ομιλίας της κυρίας Βουλευτού)</w:t>
      </w:r>
    </w:p>
    <w:p w14:paraId="25060130" w14:textId="77777777" w:rsidR="006300E5" w:rsidRDefault="00AD32A0">
      <w:pPr>
        <w:spacing w:after="0" w:line="600" w:lineRule="auto"/>
        <w:ind w:firstLine="720"/>
        <w:jc w:val="both"/>
        <w:rPr>
          <w:rFonts w:eastAsia="Times New Roman"/>
          <w:szCs w:val="24"/>
        </w:rPr>
      </w:pPr>
      <w:r>
        <w:rPr>
          <w:rFonts w:eastAsia="Times New Roman"/>
          <w:szCs w:val="24"/>
        </w:rPr>
        <w:t>Θα χρειαστώ ένα λεπτό ακόμη, κύριε Πρόεδρε.</w:t>
      </w:r>
    </w:p>
    <w:p w14:paraId="25060131" w14:textId="77777777" w:rsidR="006300E5" w:rsidRDefault="00AD32A0">
      <w:pPr>
        <w:spacing w:after="0" w:line="600" w:lineRule="auto"/>
        <w:ind w:firstLine="720"/>
        <w:jc w:val="both"/>
        <w:rPr>
          <w:rFonts w:eastAsia="Times New Roman"/>
          <w:szCs w:val="24"/>
        </w:rPr>
      </w:pPr>
      <w:r>
        <w:rPr>
          <w:rFonts w:eastAsia="Times New Roman"/>
          <w:szCs w:val="24"/>
        </w:rPr>
        <w:lastRenderedPageBreak/>
        <w:t>Τ</w:t>
      </w:r>
      <w:r>
        <w:rPr>
          <w:rFonts w:eastAsia="Times New Roman"/>
          <w:szCs w:val="24"/>
        </w:rPr>
        <w:t>ο</w:t>
      </w:r>
      <w:r>
        <w:rPr>
          <w:rFonts w:eastAsia="Times New Roman"/>
          <w:szCs w:val="24"/>
        </w:rPr>
        <w:t xml:space="preserve"> υφιστάμενο</w:t>
      </w:r>
      <w:r>
        <w:rPr>
          <w:rFonts w:eastAsia="Times New Roman"/>
          <w:szCs w:val="24"/>
        </w:rPr>
        <w:t xml:space="preserve"> </w:t>
      </w:r>
      <w:r>
        <w:rPr>
          <w:rFonts w:eastAsia="Times New Roman"/>
          <w:szCs w:val="24"/>
        </w:rPr>
        <w:t>καθεστώς</w:t>
      </w:r>
      <w:r>
        <w:rPr>
          <w:rFonts w:eastAsia="Times New Roman"/>
          <w:szCs w:val="24"/>
        </w:rPr>
        <w:t xml:space="preserve"> ανταποκρίνεται στην προστασία και την ανάδειξη των μνημείων.</w:t>
      </w:r>
    </w:p>
    <w:p w14:paraId="25060132" w14:textId="77777777" w:rsidR="006300E5" w:rsidRDefault="00AD32A0">
      <w:pPr>
        <w:spacing w:after="0" w:line="600" w:lineRule="auto"/>
        <w:ind w:firstLine="720"/>
        <w:jc w:val="both"/>
        <w:rPr>
          <w:rFonts w:eastAsia="Times New Roman"/>
          <w:szCs w:val="24"/>
        </w:rPr>
      </w:pPr>
      <w:r>
        <w:rPr>
          <w:rFonts w:eastAsia="Times New Roman"/>
          <w:szCs w:val="24"/>
        </w:rPr>
        <w:t>Ε</w:t>
      </w:r>
      <w:r>
        <w:rPr>
          <w:rFonts w:eastAsia="Times New Roman"/>
          <w:szCs w:val="24"/>
        </w:rPr>
        <w:t>νώ το Υπουργείο Πολιτισμού</w:t>
      </w:r>
      <w:r>
        <w:rPr>
          <w:rFonts w:eastAsia="Times New Roman"/>
          <w:szCs w:val="24"/>
        </w:rPr>
        <w:t xml:space="preserve"> θα έπρεπε να επιβραβεύει μια πόλη που αγαπά, αναδεικνύει και προστατεύει τα μνημεία της, όλο</w:t>
      </w:r>
      <w:r>
        <w:rPr>
          <w:rFonts w:eastAsia="Times New Roman"/>
          <w:szCs w:val="24"/>
        </w:rPr>
        <w:t>ι</w:t>
      </w:r>
      <w:r>
        <w:rPr>
          <w:rFonts w:eastAsia="Times New Roman"/>
          <w:szCs w:val="24"/>
        </w:rPr>
        <w:t xml:space="preserve"> ο</w:t>
      </w:r>
      <w:r>
        <w:rPr>
          <w:rFonts w:eastAsia="Times New Roman"/>
          <w:szCs w:val="24"/>
        </w:rPr>
        <w:t>ι</w:t>
      </w:r>
      <w:r>
        <w:rPr>
          <w:rFonts w:eastAsia="Times New Roman"/>
          <w:szCs w:val="24"/>
        </w:rPr>
        <w:t xml:space="preserve"> τοπικο</w:t>
      </w:r>
      <w:r>
        <w:rPr>
          <w:rFonts w:eastAsia="Times New Roman"/>
          <w:szCs w:val="24"/>
        </w:rPr>
        <w:t>ί</w:t>
      </w:r>
      <w:r>
        <w:rPr>
          <w:rFonts w:eastAsia="Times New Roman"/>
          <w:szCs w:val="24"/>
        </w:rPr>
        <w:t xml:space="preserve"> φορείς</w:t>
      </w:r>
      <w:r>
        <w:rPr>
          <w:rFonts w:eastAsia="Times New Roman"/>
          <w:szCs w:val="24"/>
        </w:rPr>
        <w:t>,</w:t>
      </w:r>
      <w:r>
        <w:rPr>
          <w:rFonts w:eastAsia="Times New Roman"/>
          <w:szCs w:val="24"/>
        </w:rPr>
        <w:t xml:space="preserve"> επιμελητήρια</w:t>
      </w:r>
      <w:r>
        <w:rPr>
          <w:rFonts w:eastAsia="Times New Roman"/>
          <w:szCs w:val="24"/>
        </w:rPr>
        <w:t>,</w:t>
      </w:r>
      <w:r>
        <w:rPr>
          <w:rFonts w:eastAsia="Times New Roman"/>
          <w:szCs w:val="24"/>
        </w:rPr>
        <w:t xml:space="preserve"> επιστημονικοί και εμπορικοί σύλλογοι, αισθάνονται ότι το αρμόδιο Υπουργείο τούς τιμωρεί </w:t>
      </w:r>
      <w:r>
        <w:rPr>
          <w:rFonts w:eastAsia="Times New Roman"/>
          <w:szCs w:val="24"/>
        </w:rPr>
        <w:t>με</w:t>
      </w:r>
      <w:r>
        <w:rPr>
          <w:rFonts w:eastAsia="Times New Roman"/>
          <w:szCs w:val="24"/>
        </w:rPr>
        <w:t xml:space="preserve"> </w:t>
      </w:r>
      <w:r>
        <w:rPr>
          <w:rFonts w:eastAsia="Times New Roman"/>
          <w:szCs w:val="24"/>
        </w:rPr>
        <w:t>τις πρόσφατες</w:t>
      </w:r>
      <w:r>
        <w:rPr>
          <w:rFonts w:eastAsia="Times New Roman"/>
          <w:szCs w:val="24"/>
        </w:rPr>
        <w:t xml:space="preserve"> ενέργει</w:t>
      </w:r>
      <w:r>
        <w:rPr>
          <w:rFonts w:eastAsia="Times New Roman"/>
          <w:szCs w:val="24"/>
        </w:rPr>
        <w:t>έ</w:t>
      </w:r>
      <w:r>
        <w:rPr>
          <w:rFonts w:eastAsia="Times New Roman"/>
          <w:szCs w:val="24"/>
        </w:rPr>
        <w:t xml:space="preserve">ς </w:t>
      </w:r>
      <w:r>
        <w:rPr>
          <w:rFonts w:eastAsia="Times New Roman"/>
          <w:szCs w:val="24"/>
        </w:rPr>
        <w:t>του.</w:t>
      </w:r>
      <w:r>
        <w:rPr>
          <w:rFonts w:eastAsia="Times New Roman"/>
          <w:szCs w:val="24"/>
        </w:rPr>
        <w:t xml:space="preserve"> </w:t>
      </w:r>
      <w:r>
        <w:rPr>
          <w:rFonts w:eastAsia="Times New Roman"/>
          <w:szCs w:val="24"/>
        </w:rPr>
        <w:t>Συγκεκρι</w:t>
      </w:r>
      <w:r>
        <w:rPr>
          <w:rFonts w:eastAsia="Times New Roman"/>
          <w:szCs w:val="24"/>
        </w:rPr>
        <w:t>μένα</w:t>
      </w:r>
      <w:r>
        <w:rPr>
          <w:rFonts w:eastAsia="Times New Roman"/>
          <w:szCs w:val="24"/>
        </w:rPr>
        <w:t xml:space="preserve"> πρόκειται για</w:t>
      </w:r>
      <w:r>
        <w:rPr>
          <w:rFonts w:eastAsia="Times New Roman"/>
          <w:szCs w:val="24"/>
        </w:rPr>
        <w:t xml:space="preserve"> το </w:t>
      </w:r>
      <w:r>
        <w:rPr>
          <w:rFonts w:eastAsia="Times New Roman"/>
          <w:szCs w:val="24"/>
        </w:rPr>
        <w:t xml:space="preserve">έγγραφο που </w:t>
      </w:r>
      <w:r>
        <w:rPr>
          <w:rFonts w:eastAsia="Times New Roman"/>
          <w:szCs w:val="24"/>
        </w:rPr>
        <w:t>απέστειλε το Υπουργείο</w:t>
      </w:r>
      <w:r>
        <w:rPr>
          <w:rFonts w:eastAsia="Times New Roman"/>
          <w:szCs w:val="24"/>
        </w:rPr>
        <w:t xml:space="preserve"> στις αρχές Ιουνίου και ενημέρωσε ότι </w:t>
      </w:r>
      <w:r>
        <w:rPr>
          <w:rFonts w:eastAsia="Times New Roman"/>
          <w:szCs w:val="24"/>
        </w:rPr>
        <w:t>κινείται η διαδικασία</w:t>
      </w:r>
      <w:r>
        <w:rPr>
          <w:rFonts w:eastAsia="Times New Roman"/>
          <w:szCs w:val="24"/>
        </w:rPr>
        <w:t>,</w:t>
      </w:r>
      <w:r>
        <w:rPr>
          <w:rFonts w:eastAsia="Times New Roman"/>
          <w:szCs w:val="24"/>
        </w:rPr>
        <w:t xml:space="preserve"> ώστε</w:t>
      </w:r>
      <w:r>
        <w:rPr>
          <w:rFonts w:eastAsia="Times New Roman"/>
          <w:szCs w:val="24"/>
        </w:rPr>
        <w:t xml:space="preserve"> να </w:t>
      </w:r>
      <w:r>
        <w:rPr>
          <w:rFonts w:eastAsia="Times New Roman"/>
          <w:szCs w:val="24"/>
        </w:rPr>
        <w:t xml:space="preserve">κηρυχθεί </w:t>
      </w:r>
      <w:r>
        <w:rPr>
          <w:rFonts w:eastAsia="Times New Roman"/>
          <w:szCs w:val="24"/>
        </w:rPr>
        <w:t>όλη η πόλη της Βέροιας</w:t>
      </w:r>
      <w:r>
        <w:rPr>
          <w:rFonts w:eastAsia="Times New Roman"/>
          <w:szCs w:val="24"/>
        </w:rPr>
        <w:t xml:space="preserve"> </w:t>
      </w:r>
      <w:r>
        <w:rPr>
          <w:rFonts w:eastAsia="Times New Roman"/>
          <w:szCs w:val="24"/>
        </w:rPr>
        <w:t>αρχαιολογικ</w:t>
      </w:r>
      <w:r>
        <w:rPr>
          <w:rFonts w:eastAsia="Times New Roman"/>
          <w:szCs w:val="24"/>
        </w:rPr>
        <w:t>ός</w:t>
      </w:r>
      <w:r>
        <w:rPr>
          <w:rFonts w:eastAsia="Times New Roman"/>
          <w:szCs w:val="24"/>
        </w:rPr>
        <w:t xml:space="preserve"> τόπο</w:t>
      </w:r>
      <w:r>
        <w:rPr>
          <w:rFonts w:eastAsia="Times New Roman"/>
          <w:szCs w:val="24"/>
        </w:rPr>
        <w:t>ς</w:t>
      </w:r>
      <w:r>
        <w:rPr>
          <w:rFonts w:eastAsia="Times New Roman"/>
          <w:szCs w:val="24"/>
        </w:rPr>
        <w:t xml:space="preserve">. Εκεί έχει βρει αντίθετη σύσσωμη την κοινωνία και </w:t>
      </w:r>
      <w:r>
        <w:rPr>
          <w:rFonts w:eastAsia="Times New Roman"/>
          <w:szCs w:val="24"/>
        </w:rPr>
        <w:t xml:space="preserve">τους Βουλευτές </w:t>
      </w:r>
      <w:r>
        <w:rPr>
          <w:rFonts w:eastAsia="Times New Roman"/>
          <w:szCs w:val="24"/>
        </w:rPr>
        <w:t>τη</w:t>
      </w:r>
      <w:r>
        <w:rPr>
          <w:rFonts w:eastAsia="Times New Roman"/>
          <w:szCs w:val="24"/>
        </w:rPr>
        <w:t>ς</w:t>
      </w:r>
      <w:r>
        <w:rPr>
          <w:rFonts w:eastAsia="Times New Roman"/>
          <w:szCs w:val="24"/>
        </w:rPr>
        <w:t xml:space="preserve"> </w:t>
      </w:r>
      <w:r>
        <w:rPr>
          <w:rFonts w:eastAsia="Times New Roman"/>
          <w:szCs w:val="24"/>
        </w:rPr>
        <w:t>Α</w:t>
      </w:r>
      <w:r>
        <w:rPr>
          <w:rFonts w:eastAsia="Times New Roman"/>
          <w:szCs w:val="24"/>
        </w:rPr>
        <w:t>ντιπολίτευση</w:t>
      </w:r>
      <w:r>
        <w:rPr>
          <w:rFonts w:eastAsia="Times New Roman"/>
          <w:szCs w:val="24"/>
        </w:rPr>
        <w:t>ς</w:t>
      </w:r>
      <w:r>
        <w:rPr>
          <w:rFonts w:eastAsia="Times New Roman"/>
          <w:szCs w:val="24"/>
        </w:rPr>
        <w:t xml:space="preserve"> και όχι άδικα. Έχουν διχαστεί ακόμα και οι τοπικοί Βουλευτές του ΣΥΡΙΖΑ. </w:t>
      </w:r>
    </w:p>
    <w:p w14:paraId="25060133" w14:textId="77777777" w:rsidR="006300E5" w:rsidRDefault="00AD32A0">
      <w:pPr>
        <w:spacing w:after="0" w:line="600" w:lineRule="auto"/>
        <w:ind w:firstLine="720"/>
        <w:jc w:val="both"/>
        <w:rPr>
          <w:rFonts w:eastAsia="Times New Roman"/>
          <w:szCs w:val="24"/>
        </w:rPr>
      </w:pPr>
      <w:r>
        <w:rPr>
          <w:rFonts w:eastAsia="Times New Roman"/>
          <w:szCs w:val="24"/>
        </w:rPr>
        <w:t xml:space="preserve">Κύριε Υπουργέ, γνωρίζετε ότι αυτή η προτεινόμενη κήρυξη αφορά έκταση </w:t>
      </w:r>
      <w:r>
        <w:rPr>
          <w:rFonts w:eastAsia="Times New Roman"/>
          <w:szCs w:val="24"/>
        </w:rPr>
        <w:t xml:space="preserve">οκτώ χιλιάδων </w:t>
      </w:r>
      <w:proofErr w:type="spellStart"/>
      <w:r>
        <w:rPr>
          <w:rFonts w:eastAsia="Times New Roman"/>
          <w:szCs w:val="24"/>
        </w:rPr>
        <w:t>εκατόν</w:t>
      </w:r>
      <w:proofErr w:type="spellEnd"/>
      <w:r>
        <w:rPr>
          <w:rFonts w:eastAsia="Times New Roman"/>
          <w:szCs w:val="24"/>
        </w:rPr>
        <w:t xml:space="preserve"> είκοσι ενός </w:t>
      </w:r>
      <w:r>
        <w:rPr>
          <w:rFonts w:eastAsia="Times New Roman"/>
          <w:szCs w:val="24"/>
        </w:rPr>
        <w:t>στρεμμάτων</w:t>
      </w:r>
      <w:r>
        <w:rPr>
          <w:rFonts w:eastAsia="Times New Roman"/>
          <w:szCs w:val="24"/>
        </w:rPr>
        <w:t>,</w:t>
      </w:r>
      <w:r>
        <w:rPr>
          <w:rFonts w:eastAsia="Times New Roman"/>
          <w:szCs w:val="24"/>
        </w:rPr>
        <w:t xml:space="preserve"> στα οποία περιλαμβάνονται…</w:t>
      </w:r>
    </w:p>
    <w:p w14:paraId="25060134" w14:textId="77777777" w:rsidR="006300E5" w:rsidRDefault="00AD32A0">
      <w:pPr>
        <w:spacing w:after="0" w:line="600" w:lineRule="auto"/>
        <w:ind w:firstLine="720"/>
        <w:jc w:val="both"/>
        <w:rPr>
          <w:rFonts w:eastAsia="Times New Roman"/>
          <w:szCs w:val="24"/>
        </w:rPr>
      </w:pPr>
      <w:r>
        <w:rPr>
          <w:rFonts w:eastAsia="Times New Roman"/>
          <w:b/>
          <w:szCs w:val="24"/>
        </w:rPr>
        <w:t>ΠΡΟΕΔΡΕΥΩΝ (Δημήτριος Κρεμα</w:t>
      </w:r>
      <w:r>
        <w:rPr>
          <w:rFonts w:eastAsia="Times New Roman"/>
          <w:b/>
          <w:szCs w:val="24"/>
        </w:rPr>
        <w:t>στινός):</w:t>
      </w:r>
      <w:r>
        <w:rPr>
          <w:rFonts w:eastAsia="Times New Roman"/>
          <w:szCs w:val="24"/>
        </w:rPr>
        <w:t xml:space="preserve"> Παρακαλώ, ολοκληρώστε.</w:t>
      </w:r>
    </w:p>
    <w:p w14:paraId="25060135" w14:textId="77777777" w:rsidR="006300E5" w:rsidRDefault="00AD32A0">
      <w:pPr>
        <w:spacing w:after="0"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Είναι σημαντικό να ειπωθούν κάποια πράγματα, κύριε Πρόεδρε. </w:t>
      </w:r>
    </w:p>
    <w:p w14:paraId="25060136"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Θα τα πείτε στη δευτερολογία σας.</w:t>
      </w:r>
    </w:p>
    <w:p w14:paraId="25060137" w14:textId="77777777" w:rsidR="006300E5" w:rsidRDefault="00AD32A0">
      <w:pPr>
        <w:spacing w:after="0"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Δεν υπάρχει χρόνος. Θα τα πω τώρα και ας </w:t>
      </w:r>
      <w:r>
        <w:rPr>
          <w:rFonts w:eastAsia="Times New Roman"/>
          <w:szCs w:val="24"/>
        </w:rPr>
        <w:t>κρατήσετε χρόνο από τη δευτερολογία μου, κύριε Πρόεδρε.</w:t>
      </w:r>
    </w:p>
    <w:p w14:paraId="25060138" w14:textId="77777777" w:rsidR="006300E5" w:rsidRDefault="00AD32A0">
      <w:pPr>
        <w:spacing w:after="0" w:line="600" w:lineRule="auto"/>
        <w:ind w:firstLine="720"/>
        <w:jc w:val="both"/>
        <w:rPr>
          <w:rFonts w:eastAsia="Times New Roman"/>
          <w:szCs w:val="24"/>
        </w:rPr>
      </w:pPr>
      <w:r>
        <w:rPr>
          <w:rFonts w:eastAsia="Times New Roman"/>
          <w:szCs w:val="24"/>
        </w:rPr>
        <w:t>…</w:t>
      </w:r>
      <w:r>
        <w:rPr>
          <w:rFonts w:eastAsia="Times New Roman"/>
          <w:szCs w:val="24"/>
        </w:rPr>
        <w:t>περιλαμβάνονται και αδόμητες περιοχές</w:t>
      </w:r>
      <w:r>
        <w:rPr>
          <w:rFonts w:eastAsia="Times New Roman"/>
          <w:szCs w:val="24"/>
        </w:rPr>
        <w:t>,</w:t>
      </w:r>
      <w:r>
        <w:rPr>
          <w:rFonts w:eastAsia="Times New Roman"/>
          <w:szCs w:val="24"/>
        </w:rPr>
        <w:t xml:space="preserve"> υπό ένταξη στο σχέδιο πόλης. </w:t>
      </w:r>
      <w:r>
        <w:rPr>
          <w:rFonts w:eastAsia="Times New Roman"/>
          <w:szCs w:val="24"/>
        </w:rPr>
        <w:t>Μ</w:t>
      </w:r>
      <w:r>
        <w:rPr>
          <w:rFonts w:eastAsia="Times New Roman"/>
          <w:szCs w:val="24"/>
        </w:rPr>
        <w:t xml:space="preserve">ε </w:t>
      </w:r>
      <w:r>
        <w:rPr>
          <w:rFonts w:eastAsia="Times New Roman"/>
          <w:szCs w:val="24"/>
        </w:rPr>
        <w:t xml:space="preserve">αυτό που προτείνει </w:t>
      </w:r>
      <w:r>
        <w:rPr>
          <w:rFonts w:eastAsia="Times New Roman"/>
          <w:szCs w:val="24"/>
        </w:rPr>
        <w:t>το Υπουργείο σε ολόκληρο πλέον το πολεοδομικό συγκρότημα της πόλης θα απαιτείται έγκριση είτε από το τοπικό α</w:t>
      </w:r>
      <w:r>
        <w:rPr>
          <w:rFonts w:eastAsia="Times New Roman"/>
          <w:szCs w:val="24"/>
        </w:rPr>
        <w:t xml:space="preserve">ρχαιολογικό συμβούλιο είτε από το </w:t>
      </w:r>
      <w:r>
        <w:rPr>
          <w:rFonts w:eastAsia="Times New Roman"/>
          <w:szCs w:val="24"/>
        </w:rPr>
        <w:t>κ</w:t>
      </w:r>
      <w:r>
        <w:rPr>
          <w:rFonts w:eastAsia="Times New Roman"/>
          <w:szCs w:val="24"/>
        </w:rPr>
        <w:t xml:space="preserve">εντρικό </w:t>
      </w:r>
      <w:r>
        <w:rPr>
          <w:rFonts w:eastAsia="Times New Roman"/>
          <w:szCs w:val="24"/>
        </w:rPr>
        <w:t>α</w:t>
      </w:r>
      <w:r>
        <w:rPr>
          <w:rFonts w:eastAsia="Times New Roman"/>
          <w:szCs w:val="24"/>
        </w:rPr>
        <w:t xml:space="preserve">ρχαιολογικό </w:t>
      </w:r>
      <w:r>
        <w:rPr>
          <w:rFonts w:eastAsia="Times New Roman"/>
          <w:szCs w:val="24"/>
        </w:rPr>
        <w:t>σ</w:t>
      </w:r>
      <w:r>
        <w:rPr>
          <w:rFonts w:eastAsia="Times New Roman"/>
          <w:szCs w:val="24"/>
        </w:rPr>
        <w:t>υμβούλιο</w:t>
      </w:r>
      <w:r>
        <w:rPr>
          <w:rFonts w:eastAsia="Times New Roman"/>
          <w:szCs w:val="24"/>
        </w:rPr>
        <w:t>, η οποία</w:t>
      </w:r>
      <w:r>
        <w:rPr>
          <w:rFonts w:eastAsia="Times New Roman"/>
          <w:szCs w:val="24"/>
        </w:rPr>
        <w:t xml:space="preserve"> θα προηγείται </w:t>
      </w:r>
      <w:r>
        <w:rPr>
          <w:rFonts w:eastAsia="Times New Roman"/>
          <w:szCs w:val="24"/>
        </w:rPr>
        <w:t>από τις άδειες των άλλων αρχών</w:t>
      </w:r>
      <w:r>
        <w:rPr>
          <w:rFonts w:eastAsia="Times New Roman"/>
          <w:szCs w:val="24"/>
        </w:rPr>
        <w:t>. Οι επιπτώσεις θα είναι τεράστιες.</w:t>
      </w:r>
    </w:p>
    <w:p w14:paraId="25060139" w14:textId="77777777" w:rsidR="006300E5" w:rsidRDefault="00AD32A0">
      <w:pPr>
        <w:spacing w:after="0" w:line="600" w:lineRule="auto"/>
        <w:ind w:firstLine="720"/>
        <w:jc w:val="both"/>
        <w:rPr>
          <w:rFonts w:eastAsia="Times New Roman"/>
          <w:szCs w:val="24"/>
        </w:rPr>
      </w:pPr>
      <w:r>
        <w:rPr>
          <w:rFonts w:eastAsia="Times New Roman"/>
          <w:szCs w:val="24"/>
        </w:rPr>
        <w:t>Σας ρωτώ, λοιπόν,</w:t>
      </w:r>
      <w:r>
        <w:rPr>
          <w:rFonts w:eastAsia="Times New Roman"/>
          <w:szCs w:val="24"/>
        </w:rPr>
        <w:t xml:space="preserve"> κύρι</w:t>
      </w:r>
      <w:r>
        <w:rPr>
          <w:rFonts w:eastAsia="Times New Roman"/>
          <w:szCs w:val="24"/>
        </w:rPr>
        <w:t>ε</w:t>
      </w:r>
      <w:r>
        <w:rPr>
          <w:rFonts w:eastAsia="Times New Roman"/>
          <w:szCs w:val="24"/>
        </w:rPr>
        <w:t xml:space="preserve"> Υπουργ</w:t>
      </w:r>
      <w:r>
        <w:rPr>
          <w:rFonts w:eastAsia="Times New Roman"/>
          <w:szCs w:val="24"/>
        </w:rPr>
        <w:t>έ</w:t>
      </w:r>
      <w:r>
        <w:rPr>
          <w:rFonts w:eastAsia="Times New Roman"/>
          <w:szCs w:val="24"/>
        </w:rPr>
        <w:t>: Πρώτον, είναι έτσι τα πράγματα; Αν ναι, ποιους σκοπούς εξυπηρετεί μι</w:t>
      </w:r>
      <w:r>
        <w:rPr>
          <w:rFonts w:eastAsia="Times New Roman"/>
          <w:szCs w:val="24"/>
        </w:rPr>
        <w:t xml:space="preserve">α τέτοια ενέργεια; Δεύτερον, έχετε προβλέψει να δώσετε αποζημιώσεις </w:t>
      </w:r>
      <w:r>
        <w:rPr>
          <w:rFonts w:eastAsia="Times New Roman"/>
          <w:szCs w:val="24"/>
        </w:rPr>
        <w:t xml:space="preserve">σε όσους πληγούν </w:t>
      </w:r>
      <w:r>
        <w:rPr>
          <w:rFonts w:eastAsia="Times New Roman"/>
          <w:szCs w:val="24"/>
        </w:rPr>
        <w:t xml:space="preserve">για την </w:t>
      </w:r>
      <w:proofErr w:type="spellStart"/>
      <w:r>
        <w:rPr>
          <w:rFonts w:eastAsia="Times New Roman"/>
          <w:szCs w:val="24"/>
        </w:rPr>
        <w:t>απομείωση</w:t>
      </w:r>
      <w:proofErr w:type="spellEnd"/>
      <w:r>
        <w:rPr>
          <w:rFonts w:eastAsia="Times New Roman"/>
          <w:szCs w:val="24"/>
        </w:rPr>
        <w:t xml:space="preserve"> της αξίας της ακίνητης περιουσίας</w:t>
      </w:r>
      <w:r>
        <w:rPr>
          <w:rFonts w:eastAsia="Times New Roman"/>
          <w:szCs w:val="24"/>
        </w:rPr>
        <w:t xml:space="preserve"> τους;</w:t>
      </w:r>
      <w:r>
        <w:rPr>
          <w:rFonts w:eastAsia="Times New Roman"/>
          <w:szCs w:val="24"/>
        </w:rPr>
        <w:t xml:space="preserve"> </w:t>
      </w:r>
      <w:r>
        <w:rPr>
          <w:rFonts w:eastAsia="Times New Roman"/>
          <w:szCs w:val="24"/>
        </w:rPr>
        <w:t>Δ</w:t>
      </w:r>
      <w:r>
        <w:rPr>
          <w:rFonts w:eastAsia="Times New Roman"/>
          <w:szCs w:val="24"/>
        </w:rPr>
        <w:t>ιότι, όπως ξέρετε, οι πολίτες έχουν εξαντληθεί από τ</w:t>
      </w:r>
      <w:r>
        <w:rPr>
          <w:rFonts w:eastAsia="Times New Roman"/>
          <w:szCs w:val="24"/>
        </w:rPr>
        <w:t xml:space="preserve">ην </w:t>
      </w:r>
      <w:r>
        <w:rPr>
          <w:rFonts w:eastAsia="Times New Roman"/>
          <w:szCs w:val="24"/>
        </w:rPr>
        <w:t>καταβ</w:t>
      </w:r>
      <w:r>
        <w:rPr>
          <w:rFonts w:eastAsia="Times New Roman"/>
          <w:szCs w:val="24"/>
        </w:rPr>
        <w:t>ολή του</w:t>
      </w:r>
      <w:r>
        <w:rPr>
          <w:rFonts w:eastAsia="Times New Roman"/>
          <w:szCs w:val="24"/>
        </w:rPr>
        <w:t xml:space="preserve"> ΕΝΦΙΑ </w:t>
      </w:r>
      <w:r>
        <w:rPr>
          <w:rFonts w:eastAsia="Times New Roman"/>
          <w:szCs w:val="24"/>
        </w:rPr>
        <w:t>–</w:t>
      </w:r>
      <w:r>
        <w:rPr>
          <w:rFonts w:eastAsia="Times New Roman"/>
          <w:szCs w:val="24"/>
        </w:rPr>
        <w:t xml:space="preserve">και θα συνεχίσουν να </w:t>
      </w:r>
      <w:r>
        <w:rPr>
          <w:rFonts w:eastAsia="Times New Roman"/>
          <w:szCs w:val="24"/>
        </w:rPr>
        <w:t>ματώνουν–</w:t>
      </w:r>
      <w:r>
        <w:rPr>
          <w:rFonts w:eastAsia="Times New Roman"/>
          <w:szCs w:val="24"/>
        </w:rPr>
        <w:t xml:space="preserve"> για </w:t>
      </w:r>
      <w:r>
        <w:rPr>
          <w:rFonts w:eastAsia="Times New Roman"/>
          <w:szCs w:val="24"/>
        </w:rPr>
        <w:t>μια</w:t>
      </w:r>
      <w:r>
        <w:rPr>
          <w:rFonts w:eastAsia="Times New Roman"/>
          <w:szCs w:val="24"/>
        </w:rPr>
        <w:t xml:space="preserve"> περιουσία </w:t>
      </w:r>
      <w:r>
        <w:rPr>
          <w:rFonts w:eastAsia="Times New Roman"/>
          <w:szCs w:val="24"/>
        </w:rPr>
        <w:t>που</w:t>
      </w:r>
      <w:r>
        <w:rPr>
          <w:rFonts w:eastAsia="Times New Roman"/>
          <w:szCs w:val="24"/>
        </w:rPr>
        <w:t xml:space="preserve"> θα απαξιώνεται καθημερινά</w:t>
      </w:r>
      <w:r>
        <w:rPr>
          <w:rFonts w:eastAsia="Times New Roman"/>
          <w:szCs w:val="24"/>
        </w:rPr>
        <w:t>.</w:t>
      </w:r>
    </w:p>
    <w:p w14:paraId="2506013A" w14:textId="77777777" w:rsidR="006300E5" w:rsidRDefault="00AD32A0">
      <w:pPr>
        <w:spacing w:after="0" w:line="600" w:lineRule="auto"/>
        <w:ind w:firstLine="720"/>
        <w:jc w:val="both"/>
        <w:rPr>
          <w:rFonts w:eastAsia="Times New Roman"/>
          <w:szCs w:val="24"/>
        </w:rPr>
      </w:pPr>
      <w:r>
        <w:rPr>
          <w:rFonts w:eastAsia="Times New Roman"/>
          <w:szCs w:val="24"/>
        </w:rPr>
        <w:lastRenderedPageBreak/>
        <w:t>Ευχαριστώ.</w:t>
      </w:r>
    </w:p>
    <w:p w14:paraId="2506013B" w14:textId="77777777" w:rsidR="006300E5" w:rsidRDefault="00AD32A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εμείς ευχαριστούμε.</w:t>
      </w:r>
    </w:p>
    <w:p w14:paraId="2506013C" w14:textId="77777777" w:rsidR="006300E5" w:rsidRDefault="00AD32A0">
      <w:pPr>
        <w:spacing w:after="0" w:line="600" w:lineRule="auto"/>
        <w:ind w:firstLine="720"/>
        <w:jc w:val="both"/>
        <w:rPr>
          <w:rFonts w:eastAsia="Times New Roman"/>
          <w:szCs w:val="24"/>
        </w:rPr>
      </w:pPr>
      <w:r>
        <w:rPr>
          <w:rFonts w:eastAsia="Times New Roman"/>
          <w:szCs w:val="24"/>
        </w:rPr>
        <w:t>Κύριε Υπουργέ, έχετε τον λόγο.</w:t>
      </w:r>
    </w:p>
    <w:p w14:paraId="2506013D" w14:textId="77777777" w:rsidR="006300E5" w:rsidRDefault="00AD32A0">
      <w:pPr>
        <w:spacing w:after="0" w:line="600" w:lineRule="auto"/>
        <w:ind w:firstLine="720"/>
        <w:jc w:val="both"/>
        <w:rPr>
          <w:rFonts w:eastAsia="Times New Roman"/>
          <w:szCs w:val="24"/>
        </w:rPr>
      </w:pPr>
      <w:r>
        <w:rPr>
          <w:rFonts w:eastAsia="Times New Roman"/>
          <w:b/>
          <w:szCs w:val="24"/>
        </w:rPr>
        <w:t>ΑΡΙΣΤΕΙΔΗΣ ΜΠΑΛΤΑΣ (Υπουργός Πολιτισμού και Αθλητισμού):</w:t>
      </w:r>
      <w:r>
        <w:rPr>
          <w:rFonts w:eastAsia="Times New Roman"/>
          <w:szCs w:val="24"/>
        </w:rPr>
        <w:t xml:space="preserve"> Ευχαριστώ, κύριε Πρόεδρε.</w:t>
      </w:r>
    </w:p>
    <w:p w14:paraId="2506013E" w14:textId="77777777" w:rsidR="006300E5" w:rsidRDefault="00AD32A0">
      <w:pPr>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Κεφαλίδου</w:t>
      </w:r>
      <w:proofErr w:type="spellEnd"/>
      <w:r>
        <w:rPr>
          <w:rFonts w:eastAsia="Times New Roman"/>
          <w:szCs w:val="24"/>
        </w:rPr>
        <w:t>, κάποτε πρέ</w:t>
      </w:r>
      <w:r>
        <w:rPr>
          <w:rFonts w:eastAsia="Times New Roman"/>
          <w:szCs w:val="24"/>
        </w:rPr>
        <w:t xml:space="preserve">πει να συνεννοηθούμε σ’ αυτή τη Βουλή για κάποια πράγματα που αφορούν ολόκληρο τον τόπο και την αρχαιολογική του κληρονομιά και τους θησαυρούς που κρύβει ακόμα η γη στα σπλάχνα της. Πρέπει να συνεννοηθούμε. </w:t>
      </w:r>
    </w:p>
    <w:p w14:paraId="2506013F" w14:textId="77777777" w:rsidR="006300E5" w:rsidRDefault="00AD32A0">
      <w:pPr>
        <w:spacing w:after="0" w:line="600" w:lineRule="auto"/>
        <w:ind w:firstLine="720"/>
        <w:jc w:val="both"/>
        <w:rPr>
          <w:rFonts w:eastAsia="Times New Roman"/>
          <w:szCs w:val="24"/>
        </w:rPr>
      </w:pPr>
      <w:r>
        <w:rPr>
          <w:rFonts w:eastAsia="Times New Roman"/>
          <w:szCs w:val="24"/>
        </w:rPr>
        <w:t>Πρέπει, λοιπόν, να καταλάβουμε όλοι ότι άλλο η κ</w:t>
      </w:r>
      <w:r>
        <w:rPr>
          <w:rFonts w:eastAsia="Times New Roman"/>
          <w:szCs w:val="24"/>
        </w:rPr>
        <w:t>ήρυξη αρχαιολογικού χώρου, άλλο η δόμηση κατά ζώνες, ζώνη Α΄, ζώνη Β΄, ζώνη Γ΄. Η κήρυξη ενός αρχαιολογικού χώρου ως αρχαιολογικού χώρου δεν έχει επιπτώσεις στις κηρύξεις στις ζώνες Α΄, Β΄, Γ΄. Η ζώνη Α΄ –επαναλαμβάνω</w:t>
      </w:r>
      <w:r>
        <w:rPr>
          <w:rFonts w:eastAsia="Times New Roman"/>
          <w:szCs w:val="24"/>
        </w:rPr>
        <w:t>,</w:t>
      </w:r>
      <w:r>
        <w:rPr>
          <w:rFonts w:eastAsia="Times New Roman"/>
          <w:szCs w:val="24"/>
        </w:rPr>
        <w:t xml:space="preserve"> γιατί πιθανόν δεν το ξέρετε- είναι η </w:t>
      </w:r>
      <w:r>
        <w:rPr>
          <w:rFonts w:eastAsia="Times New Roman"/>
          <w:szCs w:val="24"/>
        </w:rPr>
        <w:t>ζώνη του μνημείου καθαυτό, οπότε εκεί δεν υπάρχει δυνατότητα να χτιστεί τίποτα. Η ζώνη Β΄ είναι η εγγύηση του μνημείου και άρα οι όροι δόμησης συναρτώνται ως ένα</w:t>
      </w:r>
      <w:r>
        <w:rPr>
          <w:rFonts w:eastAsia="Times New Roman"/>
          <w:szCs w:val="24"/>
        </w:rPr>
        <w:t>ν</w:t>
      </w:r>
      <w:r>
        <w:rPr>
          <w:rFonts w:eastAsia="Times New Roman"/>
          <w:szCs w:val="24"/>
        </w:rPr>
        <w:t xml:space="preserve"> βαθμό με την ποιότητα </w:t>
      </w:r>
      <w:r>
        <w:rPr>
          <w:rFonts w:eastAsia="Times New Roman"/>
          <w:szCs w:val="24"/>
        </w:rPr>
        <w:lastRenderedPageBreak/>
        <w:t>του μνημείου και το τι πρέπει να γίνει αυτό. Στη ζώνη Γ</w:t>
      </w:r>
      <w:r>
        <w:rPr>
          <w:rFonts w:eastAsia="Times New Roman"/>
          <w:szCs w:val="24"/>
        </w:rPr>
        <w:t>΄</w:t>
      </w:r>
      <w:r>
        <w:rPr>
          <w:rFonts w:eastAsia="Times New Roman"/>
          <w:szCs w:val="24"/>
        </w:rPr>
        <w:t xml:space="preserve"> δεν υπάρχει απ</w:t>
      </w:r>
      <w:r>
        <w:rPr>
          <w:rFonts w:eastAsia="Times New Roman"/>
          <w:szCs w:val="24"/>
        </w:rPr>
        <w:t>ολύτως κανένας μορφολογικός περιορισμός σε ό,τι αφορά το χτίσιμο.</w:t>
      </w:r>
    </w:p>
    <w:p w14:paraId="25060140" w14:textId="77777777" w:rsidR="006300E5" w:rsidRDefault="00AD32A0">
      <w:pPr>
        <w:spacing w:after="0" w:line="600" w:lineRule="auto"/>
        <w:ind w:firstLine="720"/>
        <w:jc w:val="both"/>
        <w:rPr>
          <w:rFonts w:eastAsia="Times New Roman"/>
          <w:szCs w:val="24"/>
        </w:rPr>
      </w:pPr>
      <w:r>
        <w:rPr>
          <w:rFonts w:eastAsia="Times New Roman"/>
          <w:szCs w:val="24"/>
        </w:rPr>
        <w:t>Επαναλαμβάνω –το λέτε σ’ ένα σημείο της επίκαιρης ερώτησης, αλλά δεν φαίνεται να το έχετε εμπεδώσει- ότι η Αθήνα μέχρι τους Αμπελόκηπους είναι αρχαιολογικός τόπος, η Πάτρα –δεν ξέρω πόσο μεγ</w:t>
      </w:r>
      <w:r>
        <w:rPr>
          <w:rFonts w:eastAsia="Times New Roman"/>
          <w:szCs w:val="24"/>
        </w:rPr>
        <w:t xml:space="preserve">άλο μέρος της- είναι αρχαιολογικός τόπος και εκεί, στις αντίστοιχες ζώνες Γ΄, δεν έχει υπάρξει κανενός είδους εμπόδιο στους κατοίκους να χτίσουν. Η κήρυξη αρχαιολογικού χώρου ως </w:t>
      </w:r>
      <w:r>
        <w:rPr>
          <w:rFonts w:eastAsia="Times New Roman"/>
          <w:szCs w:val="24"/>
        </w:rPr>
        <w:t>αρχαιολογικού</w:t>
      </w:r>
      <w:r>
        <w:rPr>
          <w:rFonts w:eastAsia="Times New Roman"/>
          <w:szCs w:val="24"/>
        </w:rPr>
        <w:t xml:space="preserve"> χώρου σημαίνει απλώς ότι η Αρχαιολογική Υπηρεσία έχει μια μεγαλύ</w:t>
      </w:r>
      <w:r>
        <w:rPr>
          <w:rFonts w:eastAsia="Times New Roman"/>
          <w:szCs w:val="24"/>
        </w:rPr>
        <w:t>τερη εποπτεία στα όσα γίνονται στο</w:t>
      </w:r>
      <w:r>
        <w:rPr>
          <w:rFonts w:eastAsia="Times New Roman"/>
          <w:szCs w:val="24"/>
        </w:rPr>
        <w:t>ν</w:t>
      </w:r>
      <w:r>
        <w:rPr>
          <w:rFonts w:eastAsia="Times New Roman"/>
          <w:szCs w:val="24"/>
        </w:rPr>
        <w:t xml:space="preserve"> χώρο αυτό και παρεμβαίνει μόνο όταν στο σκάψιμο βρίσκεται αρχαιολογικός χώρος. Απλώς ειδοποιείται νωρίτερα</w:t>
      </w:r>
      <w:r>
        <w:rPr>
          <w:rFonts w:eastAsia="Times New Roman"/>
          <w:szCs w:val="24"/>
        </w:rPr>
        <w:t>,</w:t>
      </w:r>
      <w:r>
        <w:rPr>
          <w:rFonts w:eastAsia="Times New Roman"/>
          <w:szCs w:val="24"/>
        </w:rPr>
        <w:t xml:space="preserve"> για να είναι εκεί στο σκάψιμο, ώστε να το διαπιστώσει. Αυτό είναι ένα θέμα</w:t>
      </w:r>
      <w:r>
        <w:rPr>
          <w:rFonts w:eastAsia="Times New Roman"/>
          <w:szCs w:val="24"/>
        </w:rPr>
        <w:t>,</w:t>
      </w:r>
      <w:r>
        <w:rPr>
          <w:rFonts w:eastAsia="Times New Roman"/>
          <w:szCs w:val="24"/>
        </w:rPr>
        <w:t xml:space="preserve"> το οποίο φαίνεται να μη γίνεται κατα</w:t>
      </w:r>
      <w:r>
        <w:rPr>
          <w:rFonts w:eastAsia="Times New Roman"/>
          <w:szCs w:val="24"/>
        </w:rPr>
        <w:t xml:space="preserve">νοητό. </w:t>
      </w:r>
    </w:p>
    <w:p w14:paraId="25060141" w14:textId="77777777" w:rsidR="006300E5" w:rsidRDefault="00AD32A0">
      <w:pPr>
        <w:spacing w:after="0" w:line="600" w:lineRule="auto"/>
        <w:ind w:firstLine="720"/>
        <w:jc w:val="both"/>
        <w:rPr>
          <w:rFonts w:eastAsia="Times New Roman"/>
          <w:szCs w:val="24"/>
        </w:rPr>
      </w:pPr>
      <w:r>
        <w:rPr>
          <w:rFonts w:eastAsia="Times New Roman"/>
          <w:szCs w:val="24"/>
        </w:rPr>
        <w:t xml:space="preserve">Άρα διάφοροι κάτοικοι διαμαρτύρονται, οι μεν διότι κηρύχτηκε αρχαιολογικός χώρος, οι δε –παραδόξως και ρωτήστε κάποιους άλλους δήμους- επειδή δεν κηρύχθηκε αρχαιολογικός χώρος. </w:t>
      </w:r>
    </w:p>
    <w:p w14:paraId="25060142" w14:textId="77777777" w:rsidR="006300E5" w:rsidRDefault="00AD32A0">
      <w:pPr>
        <w:spacing w:after="0" w:line="600" w:lineRule="auto"/>
        <w:ind w:firstLine="720"/>
        <w:jc w:val="both"/>
        <w:rPr>
          <w:rFonts w:eastAsia="Times New Roman"/>
          <w:szCs w:val="24"/>
        </w:rPr>
      </w:pPr>
      <w:r>
        <w:rPr>
          <w:rFonts w:eastAsia="Times New Roman"/>
          <w:szCs w:val="24"/>
        </w:rPr>
        <w:lastRenderedPageBreak/>
        <w:t xml:space="preserve">Όπως ξέρετε, η Βέροια έχει ένα πλήθος αρχαιολογικών θησαυρών, </w:t>
      </w:r>
      <w:proofErr w:type="spellStart"/>
      <w:r>
        <w:rPr>
          <w:rFonts w:eastAsia="Times New Roman"/>
          <w:szCs w:val="24"/>
        </w:rPr>
        <w:t>εκατόν</w:t>
      </w:r>
      <w:proofErr w:type="spellEnd"/>
      <w:r>
        <w:rPr>
          <w:rFonts w:eastAsia="Times New Roman"/>
          <w:szCs w:val="24"/>
        </w:rPr>
        <w:t xml:space="preserve"> τ</w:t>
      </w:r>
      <w:r>
        <w:rPr>
          <w:rFonts w:eastAsia="Times New Roman"/>
          <w:szCs w:val="24"/>
        </w:rPr>
        <w:t xml:space="preserve">ρεις, όπως λέτε, και </w:t>
      </w:r>
      <w:proofErr w:type="spellStart"/>
      <w:r>
        <w:rPr>
          <w:rFonts w:eastAsia="Times New Roman"/>
          <w:szCs w:val="24"/>
        </w:rPr>
        <w:t>εκατόν</w:t>
      </w:r>
      <w:proofErr w:type="spellEnd"/>
      <w:r>
        <w:rPr>
          <w:rFonts w:eastAsia="Times New Roman"/>
          <w:szCs w:val="24"/>
        </w:rPr>
        <w:t xml:space="preserve"> τριάντα δύο διατηρητέα κτήρια. Η κήρυξη αρχαιολογικού χώρου σε ολόκληρη την πόλη σημαίνει ότι αυτά ενοποιούνται και φτιάχνονται όροι σωστότερης και καλύτερης δόμησης. </w:t>
      </w:r>
    </w:p>
    <w:p w14:paraId="25060143" w14:textId="77777777" w:rsidR="006300E5" w:rsidRDefault="00AD32A0">
      <w:pPr>
        <w:spacing w:after="0" w:line="600" w:lineRule="auto"/>
        <w:ind w:firstLine="720"/>
        <w:jc w:val="both"/>
        <w:rPr>
          <w:rFonts w:eastAsia="Times New Roman"/>
          <w:szCs w:val="24"/>
        </w:rPr>
      </w:pPr>
      <w:r>
        <w:rPr>
          <w:rFonts w:eastAsia="Times New Roman"/>
          <w:szCs w:val="24"/>
        </w:rPr>
        <w:t>Στο άλλο σκέλος της επίκαιρης ερώτησής σας θα απαντήσω στη δ</w:t>
      </w:r>
      <w:r>
        <w:rPr>
          <w:rFonts w:eastAsia="Times New Roman"/>
          <w:szCs w:val="24"/>
        </w:rPr>
        <w:t>ευτερολογία μου.</w:t>
      </w:r>
    </w:p>
    <w:p w14:paraId="25060144" w14:textId="77777777" w:rsidR="006300E5" w:rsidRDefault="00AD32A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Κυρία </w:t>
      </w:r>
      <w:proofErr w:type="spellStart"/>
      <w:r>
        <w:rPr>
          <w:rFonts w:eastAsia="Times New Roman"/>
          <w:szCs w:val="24"/>
        </w:rPr>
        <w:t>Κεφαλίδου</w:t>
      </w:r>
      <w:proofErr w:type="spellEnd"/>
      <w:r>
        <w:rPr>
          <w:rFonts w:eastAsia="Times New Roman"/>
          <w:szCs w:val="24"/>
        </w:rPr>
        <w:t>, έχετε τον λόγο για τρία λεπτά</w:t>
      </w:r>
      <w:r>
        <w:rPr>
          <w:rFonts w:eastAsia="Times New Roman"/>
          <w:szCs w:val="24"/>
        </w:rPr>
        <w:t>,</w:t>
      </w:r>
      <w:r>
        <w:rPr>
          <w:rFonts w:eastAsia="Times New Roman"/>
          <w:szCs w:val="24"/>
        </w:rPr>
        <w:t xml:space="preserve"> για να δευτερολογήσετε.</w:t>
      </w:r>
    </w:p>
    <w:p w14:paraId="25060145" w14:textId="77777777" w:rsidR="006300E5" w:rsidRDefault="00AD32A0">
      <w:pPr>
        <w:spacing w:after="0"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Κύριε Υπουργέ, όπως καταλαβαίνετε, απαντώντας σε φάσεις δεν δίνετε τη δυνατότητα σ’ έναν Βουλευτή που έχει τη δυνατότητα μετά από σας να πάρει τον λόγο, να έχει ολοκληρωμένη εικόνα της απάντησής σας και να είναι αποτελεσματικός σ’ αυτό που ρωτάει. Κρατάτε</w:t>
      </w:r>
      <w:r>
        <w:rPr>
          <w:rFonts w:eastAsia="Times New Roman"/>
          <w:szCs w:val="24"/>
        </w:rPr>
        <w:t xml:space="preserve"> κάτι για το δεύτερο μέρος</w:t>
      </w:r>
      <w:r>
        <w:rPr>
          <w:rFonts w:eastAsia="Times New Roman"/>
          <w:szCs w:val="24"/>
        </w:rPr>
        <w:t>,</w:t>
      </w:r>
      <w:r>
        <w:rPr>
          <w:rFonts w:eastAsia="Times New Roman"/>
          <w:szCs w:val="24"/>
        </w:rPr>
        <w:t xml:space="preserve"> που εγώ δεν θα έχω τη δυνατότητα να μιλήσω. </w:t>
      </w:r>
    </w:p>
    <w:p w14:paraId="25060146" w14:textId="77777777" w:rsidR="006300E5" w:rsidRDefault="00AD32A0">
      <w:pPr>
        <w:spacing w:after="0" w:line="600" w:lineRule="auto"/>
        <w:ind w:firstLine="720"/>
        <w:jc w:val="both"/>
        <w:rPr>
          <w:rFonts w:eastAsia="Times New Roman"/>
          <w:szCs w:val="24"/>
        </w:rPr>
      </w:pPr>
      <w:r>
        <w:rPr>
          <w:rFonts w:eastAsia="Times New Roman"/>
          <w:szCs w:val="24"/>
        </w:rPr>
        <w:t>Εγώ θα σας πω, λοιπόν…</w:t>
      </w:r>
    </w:p>
    <w:p w14:paraId="25060147"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ΑΡΙΣΤΕΙΔΗΣ ΜΠΑΛΤΑΣ (Υπουργός Πολιτισμού και Αθλητισμού):</w:t>
      </w:r>
      <w:r>
        <w:rPr>
          <w:rFonts w:eastAsia="Times New Roman"/>
          <w:szCs w:val="24"/>
        </w:rPr>
        <w:t xml:space="preserve"> Να δευτερολογήσω τώρα</w:t>
      </w:r>
      <w:r>
        <w:rPr>
          <w:rFonts w:eastAsia="Times New Roman"/>
          <w:szCs w:val="24"/>
        </w:rPr>
        <w:t>,</w:t>
      </w:r>
      <w:r>
        <w:rPr>
          <w:rFonts w:eastAsia="Times New Roman"/>
          <w:szCs w:val="24"/>
        </w:rPr>
        <w:t xml:space="preserve"> για να μην ανησυχεί η κ. </w:t>
      </w:r>
      <w:proofErr w:type="spellStart"/>
      <w:r>
        <w:rPr>
          <w:rFonts w:eastAsia="Times New Roman"/>
          <w:szCs w:val="24"/>
        </w:rPr>
        <w:t>Κεφαλίδου</w:t>
      </w:r>
      <w:proofErr w:type="spellEnd"/>
      <w:r>
        <w:rPr>
          <w:rFonts w:eastAsia="Times New Roman"/>
          <w:szCs w:val="24"/>
        </w:rPr>
        <w:t>;</w:t>
      </w:r>
    </w:p>
    <w:p w14:paraId="25060148" w14:textId="77777777" w:rsidR="006300E5" w:rsidRDefault="00AD32A0">
      <w:pPr>
        <w:spacing w:after="0"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Ευχαρίστως, προκει</w:t>
      </w:r>
      <w:r>
        <w:rPr>
          <w:rFonts w:eastAsia="Times New Roman"/>
          <w:szCs w:val="24"/>
        </w:rPr>
        <w:t>μένου να έχουμε πλήρη εικόνα. Ευχαρίστως, αλλά δεν ξέρω αν μπορεί να συμβεί αυτό, κύριε Πρόεδρε.</w:t>
      </w:r>
    </w:p>
    <w:p w14:paraId="25060149"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Συνεχίστε, κυρία </w:t>
      </w:r>
      <w:proofErr w:type="spellStart"/>
      <w:r>
        <w:rPr>
          <w:rFonts w:eastAsia="Times New Roman" w:cs="Times New Roman"/>
          <w:szCs w:val="24"/>
        </w:rPr>
        <w:t>Κεφαλίδου</w:t>
      </w:r>
      <w:proofErr w:type="spellEnd"/>
      <w:r>
        <w:rPr>
          <w:rFonts w:eastAsia="Times New Roman" w:cs="Times New Roman"/>
          <w:szCs w:val="24"/>
        </w:rPr>
        <w:t xml:space="preserve">. </w:t>
      </w:r>
    </w:p>
    <w:p w14:paraId="2506014A"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Συνεχίζω, λοιπόν.</w:t>
      </w:r>
    </w:p>
    <w:p w14:paraId="2506014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Την επιχειρηματολογία σας, κύριε Υπουργέ, την </w:t>
      </w:r>
      <w:r>
        <w:rPr>
          <w:rFonts w:eastAsia="Times New Roman" w:cs="Times New Roman"/>
          <w:szCs w:val="24"/>
        </w:rPr>
        <w:t>κατανοώ. Εξάλλου αυτ</w:t>
      </w:r>
      <w:r>
        <w:rPr>
          <w:rFonts w:eastAsia="Times New Roman" w:cs="Times New Roman"/>
          <w:szCs w:val="24"/>
        </w:rPr>
        <w:t>ό</w:t>
      </w:r>
      <w:r>
        <w:rPr>
          <w:rFonts w:eastAsia="Times New Roman" w:cs="Times New Roman"/>
          <w:szCs w:val="24"/>
        </w:rPr>
        <w:t xml:space="preserve"> ειπ</w:t>
      </w:r>
      <w:r>
        <w:rPr>
          <w:rFonts w:eastAsia="Times New Roman" w:cs="Times New Roman"/>
          <w:szCs w:val="24"/>
        </w:rPr>
        <w:t>ώθηκε</w:t>
      </w:r>
      <w:r>
        <w:rPr>
          <w:rFonts w:eastAsia="Times New Roman" w:cs="Times New Roman"/>
          <w:szCs w:val="24"/>
        </w:rPr>
        <w:t xml:space="preserve"> και στ</w:t>
      </w:r>
      <w:r>
        <w:rPr>
          <w:rFonts w:eastAsia="Times New Roman" w:cs="Times New Roman"/>
          <w:szCs w:val="24"/>
        </w:rPr>
        <w:t>ι</w:t>
      </w:r>
      <w:r>
        <w:rPr>
          <w:rFonts w:eastAsia="Times New Roman" w:cs="Times New Roman"/>
          <w:szCs w:val="24"/>
        </w:rPr>
        <w:t xml:space="preserve">ς </w:t>
      </w:r>
      <w:r>
        <w:rPr>
          <w:rFonts w:eastAsia="Times New Roman" w:cs="Times New Roman"/>
          <w:szCs w:val="24"/>
        </w:rPr>
        <w:t xml:space="preserve">συναντήσεις </w:t>
      </w:r>
      <w:r>
        <w:rPr>
          <w:rFonts w:eastAsia="Times New Roman" w:cs="Times New Roman"/>
          <w:szCs w:val="24"/>
        </w:rPr>
        <w:t xml:space="preserve">που κάνατε τέλος Σεπτέμβρη στο Υπουργείο </w:t>
      </w:r>
      <w:r>
        <w:rPr>
          <w:rFonts w:eastAsia="Times New Roman" w:cs="Times New Roman"/>
          <w:szCs w:val="24"/>
        </w:rPr>
        <w:t>σας με τους φορείς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λλά το αποτέλεσμα</w:t>
      </w:r>
      <w:r>
        <w:rPr>
          <w:rFonts w:eastAsia="Times New Roman" w:cs="Times New Roman"/>
          <w:szCs w:val="24"/>
        </w:rPr>
        <w:t xml:space="preserve"> μετράει</w:t>
      </w:r>
      <w:r>
        <w:rPr>
          <w:rFonts w:eastAsia="Times New Roman" w:cs="Times New Roman"/>
          <w:szCs w:val="24"/>
        </w:rPr>
        <w:t xml:space="preserve">. </w:t>
      </w:r>
    </w:p>
    <w:p w14:paraId="2506014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Γνωρίζω</w:t>
      </w:r>
      <w:r>
        <w:rPr>
          <w:rFonts w:eastAsia="Times New Roman" w:cs="Times New Roman"/>
          <w:szCs w:val="24"/>
        </w:rPr>
        <w:t xml:space="preserve"> </w:t>
      </w:r>
      <w:r>
        <w:rPr>
          <w:rFonts w:eastAsia="Times New Roman" w:cs="Times New Roman"/>
          <w:szCs w:val="24"/>
        </w:rPr>
        <w:t>τις ευαισθησίες και τη σημασία με την οποία προσεγγίζει το Υπουργείο Πολιτισμού τα ζητήματα της πολιτιστικ</w:t>
      </w:r>
      <w:r>
        <w:rPr>
          <w:rFonts w:eastAsia="Times New Roman" w:cs="Times New Roman"/>
          <w:szCs w:val="24"/>
        </w:rPr>
        <w:t xml:space="preserve">ής </w:t>
      </w:r>
      <w:r>
        <w:rPr>
          <w:rFonts w:eastAsia="Times New Roman" w:cs="Times New Roman"/>
          <w:szCs w:val="24"/>
        </w:rPr>
        <w:t>μας</w:t>
      </w:r>
      <w:r>
        <w:rPr>
          <w:rFonts w:eastAsia="Times New Roman" w:cs="Times New Roman"/>
          <w:szCs w:val="24"/>
        </w:rPr>
        <w:t xml:space="preserve"> κληρονομιάς. </w:t>
      </w:r>
      <w:r>
        <w:rPr>
          <w:rFonts w:eastAsia="Times New Roman" w:cs="Times New Roman"/>
          <w:szCs w:val="24"/>
        </w:rPr>
        <w:t>Π</w:t>
      </w:r>
      <w:r>
        <w:rPr>
          <w:rFonts w:eastAsia="Times New Roman" w:cs="Times New Roman"/>
          <w:szCs w:val="24"/>
        </w:rPr>
        <w:t xml:space="preserve">ιστέψτε με τόσο η ίδια όσο και οι πολίτες της Βέροιας </w:t>
      </w:r>
      <w:r>
        <w:rPr>
          <w:rFonts w:eastAsia="Times New Roman" w:cs="Times New Roman"/>
          <w:szCs w:val="24"/>
        </w:rPr>
        <w:t>έχουμε</w:t>
      </w:r>
      <w:r>
        <w:rPr>
          <w:rFonts w:eastAsia="Times New Roman" w:cs="Times New Roman"/>
          <w:szCs w:val="24"/>
        </w:rPr>
        <w:t xml:space="preserve"> τις ίδιες ευαισθησίες. </w:t>
      </w:r>
    </w:p>
    <w:p w14:paraId="2506014D"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εβιασμένες αποφάσεις και ενέργειες σαν αυτ</w:t>
      </w:r>
      <w:r>
        <w:rPr>
          <w:rFonts w:eastAsia="Times New Roman" w:cs="Times New Roman"/>
          <w:szCs w:val="24"/>
        </w:rPr>
        <w:t>ή</w:t>
      </w:r>
      <w:r>
        <w:rPr>
          <w:rFonts w:eastAsia="Times New Roman" w:cs="Times New Roman"/>
          <w:szCs w:val="24"/>
        </w:rPr>
        <w:t xml:space="preserve"> που εξήγγειλε το Υπουργείο, ότι όλη η πόλη της Βέροιας αδιακρίτως και εκ προοιμίου θα κηρυχθεί αρχαιολογι</w:t>
      </w:r>
      <w:r>
        <w:rPr>
          <w:rFonts w:eastAsia="Times New Roman" w:cs="Times New Roman"/>
          <w:szCs w:val="24"/>
        </w:rPr>
        <w:t>κός χώρος, το μόνο που καταφέρν</w:t>
      </w:r>
      <w:r>
        <w:rPr>
          <w:rFonts w:eastAsia="Times New Roman" w:cs="Times New Roman"/>
          <w:szCs w:val="24"/>
        </w:rPr>
        <w:t>ει</w:t>
      </w:r>
      <w:r>
        <w:rPr>
          <w:rFonts w:eastAsia="Times New Roman" w:cs="Times New Roman"/>
          <w:szCs w:val="24"/>
        </w:rPr>
        <w:t xml:space="preserve"> –μέχρι σήμερα τουλάχιστον- είναι να εξωθήσ</w:t>
      </w:r>
      <w:r>
        <w:rPr>
          <w:rFonts w:eastAsia="Times New Roman" w:cs="Times New Roman"/>
          <w:szCs w:val="24"/>
        </w:rPr>
        <w:t>ει</w:t>
      </w:r>
      <w:r>
        <w:rPr>
          <w:rFonts w:eastAsia="Times New Roman" w:cs="Times New Roman"/>
          <w:szCs w:val="24"/>
        </w:rPr>
        <w:t xml:space="preserve"> την τοπική κοινωνία στο να περάσει στην αντίπερα όχθη. </w:t>
      </w:r>
      <w:r>
        <w:rPr>
          <w:rFonts w:eastAsia="Times New Roman" w:cs="Times New Roman"/>
          <w:szCs w:val="24"/>
        </w:rPr>
        <w:t xml:space="preserve">Ό,τι </w:t>
      </w:r>
      <w:r>
        <w:rPr>
          <w:rFonts w:eastAsia="Times New Roman" w:cs="Times New Roman"/>
          <w:szCs w:val="24"/>
        </w:rPr>
        <w:t xml:space="preserve">οι ίδιοι οι κάτοικοι θεωρούν </w:t>
      </w:r>
      <w:r>
        <w:rPr>
          <w:rFonts w:eastAsia="Times New Roman" w:cs="Times New Roman"/>
          <w:szCs w:val="24"/>
        </w:rPr>
        <w:t xml:space="preserve">μέχρι σήμερα </w:t>
      </w:r>
      <w:r>
        <w:rPr>
          <w:rFonts w:eastAsia="Times New Roman" w:cs="Times New Roman"/>
          <w:szCs w:val="24"/>
        </w:rPr>
        <w:t xml:space="preserve">ευλογία, θα μετατραπεί σε κατάρα. </w:t>
      </w:r>
    </w:p>
    <w:p w14:paraId="2506014E"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Αλλά, α</w:t>
      </w:r>
      <w:r>
        <w:rPr>
          <w:rFonts w:eastAsia="Times New Roman" w:cs="Times New Roman"/>
          <w:szCs w:val="24"/>
        </w:rPr>
        <w:t>υτό θέλετε</w:t>
      </w:r>
      <w:r>
        <w:rPr>
          <w:rFonts w:eastAsia="Times New Roman" w:cs="Times New Roman"/>
          <w:szCs w:val="24"/>
        </w:rPr>
        <w:t>,</w:t>
      </w:r>
      <w:r>
        <w:rPr>
          <w:rFonts w:eastAsia="Times New Roman" w:cs="Times New Roman"/>
          <w:szCs w:val="24"/>
        </w:rPr>
        <w:t xml:space="preserve"> κύριε Υπουργέ; </w:t>
      </w:r>
    </w:p>
    <w:p w14:paraId="2506014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w:t>
      </w:r>
      <w:r>
        <w:rPr>
          <w:rFonts w:eastAsia="Times New Roman" w:cs="Times New Roman"/>
          <w:szCs w:val="24"/>
        </w:rPr>
        <w:t xml:space="preserve">α μιλάμε με όρους πραγματικούς και να μην περιοριζόμαστε σε ασκήσεις επί </w:t>
      </w:r>
      <w:proofErr w:type="spellStart"/>
      <w:r>
        <w:rPr>
          <w:rFonts w:eastAsia="Times New Roman" w:cs="Times New Roman"/>
          <w:szCs w:val="24"/>
        </w:rPr>
        <w:t>χάρτου</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α σας πω ένα πολύ απλό παράδειγμα: Πέρσι ξεκίνησε ένα έργο αγροτικής οδοποιίας από τον Δήμο της Βέροιας στην περιοχή Ριζώματα, για να μπορέσουν οι αγρότες να διακινούν τα προ</w:t>
      </w:r>
      <w:r>
        <w:rPr>
          <w:rFonts w:eastAsia="Times New Roman" w:cs="Times New Roman"/>
          <w:szCs w:val="24"/>
        </w:rPr>
        <w:t xml:space="preserve">ϊόντα τους Ελλάδα. </w:t>
      </w:r>
      <w:r>
        <w:rPr>
          <w:rFonts w:eastAsia="Times New Roman" w:cs="Times New Roman"/>
          <w:szCs w:val="24"/>
        </w:rPr>
        <w:t>Η</w:t>
      </w:r>
      <w:r>
        <w:rPr>
          <w:rFonts w:eastAsia="Times New Roman" w:cs="Times New Roman"/>
          <w:szCs w:val="24"/>
        </w:rPr>
        <w:t xml:space="preserve"> Αρχαιολογική Υπηρεσία </w:t>
      </w:r>
      <w:r>
        <w:rPr>
          <w:rFonts w:eastAsia="Times New Roman" w:cs="Times New Roman"/>
          <w:szCs w:val="24"/>
        </w:rPr>
        <w:t>προέβη σε</w:t>
      </w:r>
      <w:r>
        <w:rPr>
          <w:rFonts w:eastAsia="Times New Roman" w:cs="Times New Roman"/>
          <w:szCs w:val="24"/>
        </w:rPr>
        <w:t xml:space="preserve"> έλεγχο σκοπιμότητας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αμφισβητώντας την ανάγκη δημιουργίας ασφαλτοστρωμένου δρόμου, γιατί θεώρησε ότι</w:t>
      </w:r>
      <w:r>
        <w:rPr>
          <w:rFonts w:eastAsia="Times New Roman" w:cs="Times New Roman"/>
          <w:szCs w:val="24"/>
        </w:rPr>
        <w:t xml:space="preserve"> </w:t>
      </w:r>
      <w:r>
        <w:rPr>
          <w:rFonts w:eastAsia="Times New Roman" w:cs="Times New Roman"/>
          <w:szCs w:val="24"/>
        </w:rPr>
        <w:t xml:space="preserve">σε έναν χώρο που έχει κηρυχθεί αρχαιολογικός το να πέσει άσφαλτος δεν συνάδει με τις περιβαλλοντικές </w:t>
      </w:r>
      <w:r>
        <w:rPr>
          <w:rFonts w:eastAsia="Times New Roman" w:cs="Times New Roman"/>
          <w:szCs w:val="24"/>
        </w:rPr>
        <w:t xml:space="preserve">της </w:t>
      </w:r>
      <w:r>
        <w:rPr>
          <w:rFonts w:eastAsia="Times New Roman" w:cs="Times New Roman"/>
          <w:szCs w:val="24"/>
        </w:rPr>
        <w:t xml:space="preserve">ευαισθησίες </w:t>
      </w:r>
      <w:r>
        <w:rPr>
          <w:rFonts w:eastAsia="Times New Roman" w:cs="Times New Roman"/>
          <w:szCs w:val="24"/>
        </w:rPr>
        <w:t xml:space="preserve">και </w:t>
      </w:r>
      <w:r>
        <w:rPr>
          <w:rFonts w:eastAsia="Times New Roman" w:cs="Times New Roman"/>
          <w:szCs w:val="24"/>
        </w:rPr>
        <w:t xml:space="preserve">την ανάδειξη του χώρου. </w:t>
      </w:r>
    </w:p>
    <w:p w14:paraId="2506015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Τελικά </w:t>
      </w:r>
      <w:r>
        <w:rPr>
          <w:rFonts w:eastAsia="Times New Roman" w:cs="Times New Roman"/>
          <w:szCs w:val="24"/>
        </w:rPr>
        <w:t>τ</w:t>
      </w:r>
      <w:r>
        <w:rPr>
          <w:rFonts w:eastAsia="Times New Roman" w:cs="Times New Roman"/>
          <w:szCs w:val="24"/>
        </w:rPr>
        <w:t>ο Υπουργείο είναι κατά του να δημιουργούνται υποδομές για τους αγρότες; Γιατί</w:t>
      </w:r>
      <w:r>
        <w:rPr>
          <w:rFonts w:eastAsia="Times New Roman" w:cs="Times New Roman"/>
          <w:szCs w:val="24"/>
        </w:rPr>
        <w:t>,</w:t>
      </w:r>
      <w:r>
        <w:rPr>
          <w:rFonts w:eastAsia="Times New Roman" w:cs="Times New Roman"/>
          <w:szCs w:val="24"/>
        </w:rPr>
        <w:t xml:space="preserve"> εάν δεν το καταλάβατε, </w:t>
      </w:r>
      <w:r>
        <w:rPr>
          <w:rFonts w:eastAsia="Times New Roman" w:cs="Times New Roman"/>
          <w:szCs w:val="24"/>
        </w:rPr>
        <w:t xml:space="preserve">αυτό θα γίνεται σε </w:t>
      </w:r>
      <w:r>
        <w:rPr>
          <w:rFonts w:eastAsia="Times New Roman" w:cs="Times New Roman"/>
          <w:szCs w:val="24"/>
        </w:rPr>
        <w:t>κάθε πρωτοβουλία στην πόλη</w:t>
      </w:r>
      <w:r>
        <w:rPr>
          <w:rFonts w:eastAsia="Times New Roman" w:cs="Times New Roman"/>
          <w:szCs w:val="24"/>
        </w:rPr>
        <w:t>. Η Αρχαιολογία</w:t>
      </w:r>
      <w:r>
        <w:rPr>
          <w:rFonts w:eastAsia="Times New Roman" w:cs="Times New Roman"/>
          <w:szCs w:val="24"/>
        </w:rPr>
        <w:t xml:space="preserve"> θα αποφασίζει για το  </w:t>
      </w:r>
      <w:r>
        <w:rPr>
          <w:rFonts w:eastAsia="Times New Roman" w:cs="Times New Roman"/>
          <w:szCs w:val="24"/>
        </w:rPr>
        <w:t xml:space="preserve">αν </w:t>
      </w:r>
      <w:r>
        <w:rPr>
          <w:rFonts w:eastAsia="Times New Roman" w:cs="Times New Roman"/>
          <w:szCs w:val="24"/>
        </w:rPr>
        <w:t xml:space="preserve">θα γίνει </w:t>
      </w:r>
      <w:r>
        <w:rPr>
          <w:rFonts w:eastAsia="Times New Roman" w:cs="Times New Roman"/>
          <w:szCs w:val="24"/>
        </w:rPr>
        <w:t>και πο</w:t>
      </w:r>
      <w:r>
        <w:rPr>
          <w:rFonts w:eastAsia="Times New Roman" w:cs="Times New Roman"/>
          <w:szCs w:val="24"/>
        </w:rPr>
        <w:t>ιο έργο</w:t>
      </w:r>
      <w:r>
        <w:rPr>
          <w:rFonts w:eastAsia="Times New Roman" w:cs="Times New Roman"/>
          <w:szCs w:val="24"/>
        </w:rPr>
        <w:t xml:space="preserve"> </w:t>
      </w:r>
      <w:r>
        <w:rPr>
          <w:rFonts w:eastAsia="Times New Roman" w:cs="Times New Roman"/>
          <w:szCs w:val="24"/>
        </w:rPr>
        <w:t>στην πόλη της Βέροιας</w:t>
      </w:r>
      <w:r>
        <w:rPr>
          <w:rFonts w:eastAsia="Times New Roman" w:cs="Times New Roman"/>
          <w:szCs w:val="24"/>
        </w:rPr>
        <w:t xml:space="preserve">. </w:t>
      </w:r>
    </w:p>
    <w:p w14:paraId="25060151"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Ξέρετε και ξέρω κι εγώ -και η πρόσφατη ιστορία όλης της χώρας το αποδεικνύει- </w:t>
      </w:r>
      <w:r>
        <w:rPr>
          <w:rFonts w:eastAsia="Times New Roman" w:cs="Times New Roman"/>
          <w:szCs w:val="24"/>
        </w:rPr>
        <w:t>πως</w:t>
      </w:r>
      <w:r>
        <w:rPr>
          <w:rFonts w:eastAsia="Times New Roman" w:cs="Times New Roman"/>
          <w:szCs w:val="24"/>
        </w:rPr>
        <w:t xml:space="preserve"> τίποτα δεν μπορεί να προχωρήσει σωστά και ουσιαστικά, εάν αυτοί που καλούνται να το υλοποιήσουν στέκονται απέναντι.</w:t>
      </w:r>
    </w:p>
    <w:p w14:paraId="2506015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Τελικά</w:t>
      </w:r>
      <w:r>
        <w:rPr>
          <w:rFonts w:eastAsia="Times New Roman" w:cs="Times New Roman"/>
          <w:szCs w:val="24"/>
        </w:rPr>
        <w:t>,</w:t>
      </w:r>
      <w:r>
        <w:rPr>
          <w:rFonts w:eastAsia="Times New Roman" w:cs="Times New Roman"/>
          <w:szCs w:val="24"/>
        </w:rPr>
        <w:t xml:space="preserve"> κύριε Υπουργέ, ποι</w:t>
      </w:r>
      <w:r>
        <w:rPr>
          <w:rFonts w:eastAsia="Times New Roman" w:cs="Times New Roman"/>
          <w:szCs w:val="24"/>
        </w:rPr>
        <w:t xml:space="preserve">οι είναι αυτοί που κατ’ </w:t>
      </w:r>
      <w:proofErr w:type="spellStart"/>
      <w:r>
        <w:rPr>
          <w:rFonts w:eastAsia="Times New Roman" w:cs="Times New Roman"/>
          <w:szCs w:val="24"/>
        </w:rPr>
        <w:t>ουσίαν</w:t>
      </w:r>
      <w:proofErr w:type="spellEnd"/>
      <w:r>
        <w:rPr>
          <w:rFonts w:eastAsia="Times New Roman" w:cs="Times New Roman"/>
          <w:szCs w:val="24"/>
        </w:rPr>
        <w:t xml:space="preserve"> και στην πράξη καλούνται να τιμούν και να προστατεύσουν τους θησαυρούς του τόπου μας πέρα από τους ίδιους τους πολίτες; Και τι μπορεί να περιμένει ένα κράτος από αυτούς</w:t>
      </w:r>
      <w:r>
        <w:rPr>
          <w:rFonts w:eastAsia="Times New Roman" w:cs="Times New Roman"/>
          <w:szCs w:val="24"/>
        </w:rPr>
        <w:t>,</w:t>
      </w:r>
      <w:r>
        <w:rPr>
          <w:rFonts w:eastAsia="Times New Roman" w:cs="Times New Roman"/>
          <w:szCs w:val="24"/>
        </w:rPr>
        <w:t xml:space="preserve"> όταν τους απαξιώνει, τους δεσμεύει υπέρμετρα και ανούσι</w:t>
      </w:r>
      <w:r>
        <w:rPr>
          <w:rFonts w:eastAsia="Times New Roman" w:cs="Times New Roman"/>
          <w:szCs w:val="24"/>
        </w:rPr>
        <w:t xml:space="preserve">α; </w:t>
      </w:r>
    </w:p>
    <w:p w14:paraId="25060153" w14:textId="77777777" w:rsidR="006300E5" w:rsidRDefault="00AD32A0">
      <w:pPr>
        <w:spacing w:after="0" w:line="600" w:lineRule="auto"/>
        <w:ind w:firstLine="720"/>
        <w:jc w:val="both"/>
        <w:rPr>
          <w:rFonts w:eastAsia="Times New Roman" w:cs="Times New Roman"/>
          <w:szCs w:val="24"/>
        </w:rPr>
      </w:pPr>
      <w:r>
        <w:rPr>
          <w:rFonts w:eastAsia="Times New Roman"/>
          <w:szCs w:val="24"/>
        </w:rPr>
        <w:t>(</w:t>
      </w:r>
      <w:r>
        <w:rPr>
          <w:rFonts w:eastAsia="Times New Roman"/>
          <w:szCs w:val="24"/>
        </w:rPr>
        <w:t>Στο σημείο αυτό κτυπάει το κουδούνι λήξεως του χρόνου ομιλίας της κυρίας Βουλευτού)</w:t>
      </w:r>
    </w:p>
    <w:p w14:paraId="25060154"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Κύριε Υπουργέ, τον κόσμο της Βέροιας τον θέλετε μαζί σας σε αυτή την προσπάθεια για να προστατεύσουμε την πολιτιστική μας κληρονομιά. Αυτό</w:t>
      </w:r>
      <w:r>
        <w:rPr>
          <w:rFonts w:eastAsia="Times New Roman" w:cs="Times New Roman"/>
          <w:szCs w:val="24"/>
        </w:rPr>
        <w:t>, όμως,</w:t>
      </w:r>
      <w:r>
        <w:rPr>
          <w:rFonts w:eastAsia="Times New Roman" w:cs="Times New Roman"/>
          <w:szCs w:val="24"/>
        </w:rPr>
        <w:t xml:space="preserve"> σημαίνει ότι η πολιτε</w:t>
      </w:r>
      <w:r>
        <w:rPr>
          <w:rFonts w:eastAsia="Times New Roman" w:cs="Times New Roman"/>
          <w:szCs w:val="24"/>
        </w:rPr>
        <w:t xml:space="preserve">ία οφείλει πριν εξαγγείλει </w:t>
      </w:r>
      <w:r>
        <w:rPr>
          <w:rFonts w:eastAsia="Times New Roman" w:cs="Times New Roman"/>
          <w:szCs w:val="24"/>
        </w:rPr>
        <w:lastRenderedPageBreak/>
        <w:t>αποφάσεις και δημιουργήσει δυσμενή τετελεσμένα, να ακούει τον κόσμο, να συνυπολογί</w:t>
      </w:r>
      <w:r>
        <w:rPr>
          <w:rFonts w:eastAsia="Times New Roman" w:cs="Times New Roman"/>
          <w:szCs w:val="24"/>
        </w:rPr>
        <w:t>ζ</w:t>
      </w:r>
      <w:r>
        <w:rPr>
          <w:rFonts w:eastAsia="Times New Roman" w:cs="Times New Roman"/>
          <w:szCs w:val="24"/>
        </w:rPr>
        <w:t xml:space="preserve">ει τις προβαλλόμενες αντιρρήσεις και η όποια απόφαση να είναι προϊόν δημοκρατικού διαλόγου, βασισμένη σε επαρκή κατανοητή αιτιολογία </w:t>
      </w:r>
      <w:r>
        <w:rPr>
          <w:rFonts w:eastAsia="Times New Roman" w:cs="Times New Roman"/>
          <w:szCs w:val="24"/>
        </w:rPr>
        <w:t xml:space="preserve">θα μου πείτε </w:t>
      </w:r>
      <w:r>
        <w:rPr>
          <w:rFonts w:eastAsia="Times New Roman" w:cs="Times New Roman"/>
          <w:szCs w:val="24"/>
        </w:rPr>
        <w:t xml:space="preserve">«ψιλά» γράμματα, κύριε Υπουργέ. </w:t>
      </w:r>
    </w:p>
    <w:p w14:paraId="25060155"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ολοκληρώστε. </w:t>
      </w:r>
    </w:p>
    <w:p w14:paraId="25060156"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Τελειώνω, κύριε Πρόεδρε. </w:t>
      </w:r>
    </w:p>
    <w:p w14:paraId="25060157"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Για να πειστεί ο Υπουργός, εκτός από τις κινητοποιήσεις που έχουν γίνει τελευταία, θα υπάρξει μια </w:t>
      </w:r>
      <w:r>
        <w:rPr>
          <w:rFonts w:eastAsia="Times New Roman" w:cs="Times New Roman"/>
          <w:szCs w:val="24"/>
        </w:rPr>
        <w:t xml:space="preserve">εκ νέου </w:t>
      </w:r>
      <w:r>
        <w:rPr>
          <w:rFonts w:eastAsia="Times New Roman" w:cs="Times New Roman"/>
          <w:szCs w:val="24"/>
        </w:rPr>
        <w:t xml:space="preserve">πρωτοβουλία από τους πέντε διατελέσαντες –από το 1982 μέχρι σήμερα- </w:t>
      </w:r>
      <w:r>
        <w:rPr>
          <w:rFonts w:eastAsia="Times New Roman" w:cs="Times New Roman"/>
          <w:szCs w:val="24"/>
        </w:rPr>
        <w:t>δ</w:t>
      </w:r>
      <w:r>
        <w:rPr>
          <w:rFonts w:eastAsia="Times New Roman" w:cs="Times New Roman"/>
          <w:szCs w:val="24"/>
        </w:rPr>
        <w:t xml:space="preserve">ημάρχους. Θα σας επισκεφτούν για να </w:t>
      </w:r>
      <w:r>
        <w:rPr>
          <w:rFonts w:eastAsia="Times New Roman" w:cs="Times New Roman"/>
          <w:szCs w:val="24"/>
        </w:rPr>
        <w:t xml:space="preserve">γίνει </w:t>
      </w:r>
      <w:r>
        <w:rPr>
          <w:rFonts w:eastAsia="Times New Roman" w:cs="Times New Roman"/>
          <w:szCs w:val="24"/>
        </w:rPr>
        <w:t xml:space="preserve">μια πιο αναλυτική κουβέντα. </w:t>
      </w:r>
    </w:p>
    <w:p w14:paraId="25060158"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Ευχαριστώ και περιμένω την απάντησή σας. </w:t>
      </w:r>
    </w:p>
    <w:p w14:paraId="25060159"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w:t>
      </w:r>
    </w:p>
    <w:p w14:paraId="2506015A"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w:t>
      </w:r>
      <w:r>
        <w:rPr>
          <w:rFonts w:eastAsia="Times New Roman" w:cs="Times New Roman"/>
          <w:szCs w:val="24"/>
        </w:rPr>
        <w:t xml:space="preserve">όγο. </w:t>
      </w:r>
    </w:p>
    <w:p w14:paraId="2506015B" w14:textId="77777777" w:rsidR="006300E5" w:rsidRDefault="00AD32A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ΑΡΙΣΤΕΙΔΗΣ ΜΠΑΛΤΑΣ (Υπουργός Πολιτισμού και Αθλητισμού): </w:t>
      </w:r>
      <w:r>
        <w:rPr>
          <w:rFonts w:eastAsia="Times New Roman" w:cs="Times New Roman"/>
          <w:szCs w:val="24"/>
        </w:rPr>
        <w:t xml:space="preserve">Ευχαριστώ για το μάθημα, κυρία </w:t>
      </w:r>
      <w:proofErr w:type="spellStart"/>
      <w:r>
        <w:rPr>
          <w:rFonts w:eastAsia="Times New Roman" w:cs="Times New Roman"/>
          <w:szCs w:val="24"/>
        </w:rPr>
        <w:t>Κεφαλίδου</w:t>
      </w:r>
      <w:proofErr w:type="spellEnd"/>
      <w:r>
        <w:rPr>
          <w:rFonts w:eastAsia="Times New Roman" w:cs="Times New Roman"/>
          <w:szCs w:val="24"/>
        </w:rPr>
        <w:t>, αλλά είναι λίγο μεταγενέστερο.</w:t>
      </w:r>
    </w:p>
    <w:p w14:paraId="2506015C" w14:textId="77777777" w:rsidR="006300E5" w:rsidRDefault="00AD32A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Επιτρέψτε μου να πω τα εξής: Πρώτον, αυτό που λέτε «βεβιασμένες ενέργειες» θα έλεγα ότι συμβαίνει το αντίθετο. Αυτή η πρ</w:t>
      </w:r>
      <w:r>
        <w:rPr>
          <w:rFonts w:eastAsia="Times New Roman" w:cs="Times New Roman"/>
          <w:szCs w:val="24"/>
        </w:rPr>
        <w:t xml:space="preserve">όταση έχει ξεκινήσει από καιρό και πριν οριστικοποιηθεί μέσω ΚΑΣ προϋποτίθεται αναλυτική συζήτηση με τους κατοίκους και όλους τους φορείς. </w:t>
      </w:r>
    </w:p>
    <w:p w14:paraId="2506015D" w14:textId="77777777" w:rsidR="006300E5" w:rsidRDefault="00AD32A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Δεν οδήγησε πουθενά όμως. </w:t>
      </w:r>
    </w:p>
    <w:p w14:paraId="2506015E" w14:textId="77777777" w:rsidR="006300E5" w:rsidRDefault="00AD32A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 xml:space="preserve">Δεύτερον, έχω συναντηθεί με τον </w:t>
      </w:r>
      <w:r>
        <w:rPr>
          <w:rFonts w:eastAsia="Times New Roman" w:cs="Times New Roman"/>
          <w:szCs w:val="24"/>
        </w:rPr>
        <w:t>δ</w:t>
      </w:r>
      <w:r>
        <w:rPr>
          <w:rFonts w:eastAsia="Times New Roman" w:cs="Times New Roman"/>
          <w:szCs w:val="24"/>
        </w:rPr>
        <w:t xml:space="preserve">ήμαρχο και με μια ομάδα κατοίκων εδώ και ενάμιση μήνα και έχουμε κάνει μια πολύ εξαντλητική συζήτηση. Έκανα μια δεύτερη συζήτηση με τον </w:t>
      </w:r>
      <w:r>
        <w:rPr>
          <w:rFonts w:eastAsia="Times New Roman" w:cs="Times New Roman"/>
          <w:szCs w:val="24"/>
        </w:rPr>
        <w:t>δ</w:t>
      </w:r>
      <w:r>
        <w:rPr>
          <w:rFonts w:eastAsia="Times New Roman" w:cs="Times New Roman"/>
          <w:szCs w:val="24"/>
        </w:rPr>
        <w:t>ήμαρχο πριν από λίγες μέρες και θα σας πω την κατάληξη. Σε κάποια στιγμή της κουβέντας</w:t>
      </w:r>
      <w:r>
        <w:rPr>
          <w:rFonts w:eastAsia="Times New Roman" w:cs="Times New Roman"/>
          <w:szCs w:val="24"/>
        </w:rPr>
        <w:t xml:space="preserve"> του είπα: «Τι είδους δελτίο Τύπου θέλετε να βγάλετε»; Είχαμε μια πολύ εποικοδομητική συζήτηση και στο θέμα της διαφωνίας μας. Του απάντησα: «Μην βρείτε διαφωνίες, </w:t>
      </w:r>
      <w:r>
        <w:rPr>
          <w:rFonts w:eastAsia="Times New Roman" w:cs="Times New Roman"/>
          <w:szCs w:val="24"/>
        </w:rPr>
        <w:lastRenderedPageBreak/>
        <w:t>διότι δεν υπάρχει διαφωνία εδώ. Πρέπει να διευκρινίσουμε κάποια πράγματα και θα δείτε ότι δε</w:t>
      </w:r>
      <w:r>
        <w:rPr>
          <w:rFonts w:eastAsia="Times New Roman" w:cs="Times New Roman"/>
          <w:szCs w:val="24"/>
        </w:rPr>
        <w:t xml:space="preserve">ν υπάρχουν διαφωνίες». Συμφωνήσαμε με την κύριο </w:t>
      </w:r>
      <w:r>
        <w:rPr>
          <w:rFonts w:eastAsia="Times New Roman" w:cs="Times New Roman"/>
          <w:szCs w:val="24"/>
        </w:rPr>
        <w:t>δ</w:t>
      </w:r>
      <w:r>
        <w:rPr>
          <w:rFonts w:eastAsia="Times New Roman" w:cs="Times New Roman"/>
          <w:szCs w:val="24"/>
        </w:rPr>
        <w:t xml:space="preserve">ήμαρχο σε εκείνη τη συνάντηση ότι θα υπάρξει μια τρίτη συνάντηση με χάρτες, με παρούσα την κ.  </w:t>
      </w:r>
      <w:proofErr w:type="spellStart"/>
      <w:r>
        <w:rPr>
          <w:rFonts w:eastAsia="Times New Roman" w:cs="Times New Roman"/>
          <w:szCs w:val="24"/>
        </w:rPr>
        <w:t>Κουταλίδου</w:t>
      </w:r>
      <w:proofErr w:type="spellEnd"/>
      <w:r>
        <w:rPr>
          <w:rFonts w:eastAsia="Times New Roman" w:cs="Times New Roman"/>
          <w:szCs w:val="24"/>
        </w:rPr>
        <w:t xml:space="preserve">, την οποία όλοι εκτιμούν για τη δουλειά που έκανε στη Βέροια. </w:t>
      </w:r>
    </w:p>
    <w:p w14:paraId="2506015F" w14:textId="77777777" w:rsidR="006300E5" w:rsidRDefault="00AD32A0">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Και παρά τις εντάσεις που έχουν δημιου</w:t>
      </w:r>
      <w:r>
        <w:rPr>
          <w:rFonts w:eastAsia="Times New Roman" w:cs="Times New Roman"/>
          <w:szCs w:val="24"/>
        </w:rPr>
        <w:t xml:space="preserve">ργηθεί, θέλουμε να βρεθούμε ακριβώς στο ίδιο τραπέζι για να δούμε βήμα το βήμα όλα τα επίμαχα σημεία και να καταλάβουν οι κάτοικοι ότι η κήρυξη μιας τέτοιας περίπτωσης σαν τη Βέροια θα δημιουργήσει το ανάποδα απ’ ό,τι λέτε στην ερώτησή σας. </w:t>
      </w:r>
    </w:p>
    <w:p w14:paraId="2506016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Ούτε θα αυξηθο</w:t>
      </w:r>
      <w:r>
        <w:rPr>
          <w:rFonts w:eastAsia="Times New Roman" w:cs="Times New Roman"/>
          <w:szCs w:val="24"/>
        </w:rPr>
        <w:t>ύν τα έξοδά τους ούτε θα χάσουν αξία τα οικόπεδά τους και τα κτίσματά τους. Το ακριβώς ανάποδο. Γιατί</w:t>
      </w:r>
      <w:r>
        <w:rPr>
          <w:rFonts w:eastAsia="Times New Roman" w:cs="Times New Roman"/>
          <w:szCs w:val="24"/>
        </w:rPr>
        <w:t>,</w:t>
      </w:r>
      <w:r>
        <w:rPr>
          <w:rFonts w:eastAsia="Times New Roman" w:cs="Times New Roman"/>
          <w:szCs w:val="24"/>
        </w:rPr>
        <w:t xml:space="preserve"> όπως ξέρετε, άμα κάπου ένα κτίριο γειτνιάζει </w:t>
      </w:r>
      <w:r>
        <w:rPr>
          <w:rFonts w:eastAsia="Times New Roman" w:cs="Times New Roman"/>
          <w:szCs w:val="24"/>
        </w:rPr>
        <w:t>-</w:t>
      </w:r>
      <w:r>
        <w:rPr>
          <w:rFonts w:eastAsia="Times New Roman" w:cs="Times New Roman"/>
          <w:szCs w:val="24"/>
        </w:rPr>
        <w:t>με την ευρύτερ</w:t>
      </w:r>
      <w:r>
        <w:rPr>
          <w:rFonts w:eastAsia="Times New Roman" w:cs="Times New Roman"/>
          <w:szCs w:val="24"/>
        </w:rPr>
        <w:t>η</w:t>
      </w:r>
      <w:r>
        <w:rPr>
          <w:rFonts w:eastAsia="Times New Roman" w:cs="Times New Roman"/>
          <w:szCs w:val="24"/>
        </w:rPr>
        <w:t xml:space="preserve"> έννοια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 έναν αρχαιολογικό χώρο κι αυτός ο αρχαιολογικός χώρος είναι απολύτως επισκέψιμος</w:t>
      </w:r>
      <w:r>
        <w:rPr>
          <w:rFonts w:eastAsia="Times New Roman" w:cs="Times New Roman"/>
          <w:szCs w:val="24"/>
        </w:rPr>
        <w:t xml:space="preserve"> και η Βέροια γίνει αυτό που πρέπει να γίνει, δηλαδή, κέντρο παγκόσμιου ενδιαφέροντος και παγκόσμιας </w:t>
      </w:r>
      <w:proofErr w:type="spellStart"/>
      <w:r>
        <w:rPr>
          <w:rFonts w:eastAsia="Times New Roman" w:cs="Times New Roman"/>
          <w:szCs w:val="24"/>
        </w:rPr>
        <w:t>επισκεψιμότητας</w:t>
      </w:r>
      <w:proofErr w:type="spellEnd"/>
      <w:r>
        <w:rPr>
          <w:rFonts w:eastAsia="Times New Roman" w:cs="Times New Roman"/>
          <w:szCs w:val="24"/>
        </w:rPr>
        <w:t xml:space="preserve">, τα κτήρια μάλλον θα αποκτήσουν αξία παρά θα χάσουν. </w:t>
      </w:r>
    </w:p>
    <w:p w14:paraId="25060161"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Περιμένετε να δούμε και την τελευταία συνάντηση που θα κάνουμε με όλους. </w:t>
      </w:r>
      <w:r>
        <w:rPr>
          <w:rFonts w:eastAsia="Times New Roman" w:cs="Times New Roman"/>
          <w:szCs w:val="24"/>
        </w:rPr>
        <w:t>Σας βεβαιώνω</w:t>
      </w:r>
      <w:r>
        <w:rPr>
          <w:rFonts w:eastAsia="Times New Roman" w:cs="Times New Roman"/>
          <w:szCs w:val="24"/>
        </w:rPr>
        <w:t xml:space="preserve"> </w:t>
      </w:r>
      <w:r>
        <w:rPr>
          <w:rFonts w:eastAsia="Times New Roman" w:cs="Times New Roman"/>
          <w:szCs w:val="24"/>
        </w:rPr>
        <w:t xml:space="preserve">ότι μιλάω με όλους τους δημάρχους. Προ ημερών μίλησα με τον </w:t>
      </w:r>
      <w:r>
        <w:rPr>
          <w:rFonts w:eastAsia="Times New Roman" w:cs="Times New Roman"/>
          <w:szCs w:val="24"/>
        </w:rPr>
        <w:t>δ</w:t>
      </w:r>
      <w:r>
        <w:rPr>
          <w:rFonts w:eastAsia="Times New Roman" w:cs="Times New Roman"/>
          <w:szCs w:val="24"/>
        </w:rPr>
        <w:t>ήμαρχο της Νάουσας –διπλανή πόλη στη Βέροια- που άλλο δεν είχε παρά να πει «κάντε κ</w:t>
      </w:r>
      <w:r>
        <w:rPr>
          <w:rFonts w:eastAsia="Times New Roman" w:cs="Times New Roman"/>
          <w:szCs w:val="24"/>
        </w:rPr>
        <w:t>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εμάς όσα μπορ</w:t>
      </w:r>
      <w:r>
        <w:rPr>
          <w:rFonts w:eastAsia="Times New Roman" w:cs="Times New Roman"/>
          <w:szCs w:val="24"/>
        </w:rPr>
        <w:t>είτε</w:t>
      </w:r>
      <w:r>
        <w:rPr>
          <w:rFonts w:eastAsia="Times New Roman" w:cs="Times New Roman"/>
          <w:szCs w:val="24"/>
        </w:rPr>
        <w:t xml:space="preserve"> περισσότερα για τους αρχαιολογικούς χώρους». Μετά ξανασυζητάμε.</w:t>
      </w:r>
    </w:p>
    <w:p w14:paraId="2506016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5060163"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25060164"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η πρώτη με αριθμό 135</w:t>
      </w:r>
      <w:r>
        <w:rPr>
          <w:rFonts w:eastAsia="Times New Roman" w:cs="Times New Roman"/>
          <w:szCs w:val="24"/>
        </w:rPr>
        <w:t>/</w:t>
      </w:r>
      <w:r>
        <w:rPr>
          <w:rFonts w:eastAsia="Times New Roman" w:cs="Times New Roman"/>
          <w:szCs w:val="24"/>
        </w:rPr>
        <w:t>21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2016 επίκαιρη ερώτηση πρώτου κύκλου του Βουλευτή Έβρου της Νέας Δημοκρατίας κ. </w:t>
      </w:r>
      <w:r>
        <w:rPr>
          <w:rFonts w:eastAsia="Times New Roman" w:cs="Times New Roman"/>
          <w:szCs w:val="24"/>
        </w:rPr>
        <w:t xml:space="preserve">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Οικονομικών σχετικά με την ανάγκη ένταξης τ</w:t>
      </w:r>
      <w:r>
        <w:rPr>
          <w:rFonts w:eastAsia="Times New Roman" w:cs="Times New Roman"/>
          <w:szCs w:val="24"/>
        </w:rPr>
        <w:t xml:space="preserve">ου </w:t>
      </w:r>
      <w:r>
        <w:rPr>
          <w:rFonts w:eastAsia="Times New Roman" w:cs="Times New Roman"/>
          <w:szCs w:val="24"/>
        </w:rPr>
        <w:t>Ν</w:t>
      </w:r>
      <w:r>
        <w:rPr>
          <w:rFonts w:eastAsia="Times New Roman" w:cs="Times New Roman"/>
          <w:szCs w:val="24"/>
        </w:rPr>
        <w:t xml:space="preserve">ομού Έβρου στην Α΄ κλιματική ζώνη για τη χορήγηση </w:t>
      </w:r>
      <w:r>
        <w:rPr>
          <w:rFonts w:eastAsia="Times New Roman" w:cs="Times New Roman"/>
          <w:szCs w:val="24"/>
        </w:rPr>
        <w:t xml:space="preserve">του </w:t>
      </w:r>
      <w:r>
        <w:rPr>
          <w:rFonts w:eastAsia="Times New Roman" w:cs="Times New Roman"/>
          <w:szCs w:val="24"/>
        </w:rPr>
        <w:t xml:space="preserve">επιδόματος θέρμανσης. </w:t>
      </w:r>
    </w:p>
    <w:p w14:paraId="25060165"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Αναπληρωτής Υπουργός κ. Αλεξιάδης. </w:t>
      </w:r>
    </w:p>
    <w:p w14:paraId="25060166"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έχετε τον λόγο για δυο λεπτά.</w:t>
      </w:r>
    </w:p>
    <w:p w14:paraId="25060167"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Κι εγώ ευχαριστώ.</w:t>
      </w:r>
    </w:p>
    <w:p w14:paraId="25060168"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Κύριε Υπου</w:t>
      </w:r>
      <w:r>
        <w:rPr>
          <w:rFonts w:eastAsia="Times New Roman" w:cs="Times New Roman"/>
          <w:szCs w:val="24"/>
        </w:rPr>
        <w:t>ργέ, θα έχετε τον λόγο για τρία λεπτά.</w:t>
      </w:r>
    </w:p>
    <w:p w14:paraId="25060169"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Ευχαριστώ, κύριε Πρόεδρε.</w:t>
      </w:r>
    </w:p>
    <w:p w14:paraId="2506016A"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Ευχαριστώ και τον κύριο Βουλευτή του Έβρου</w:t>
      </w:r>
      <w:r>
        <w:rPr>
          <w:rFonts w:eastAsia="Times New Roman" w:cs="Times New Roman"/>
          <w:szCs w:val="24"/>
        </w:rPr>
        <w:t>,</w:t>
      </w:r>
      <w:r>
        <w:rPr>
          <w:rFonts w:eastAsia="Times New Roman" w:cs="Times New Roman"/>
          <w:szCs w:val="24"/>
        </w:rPr>
        <w:t xml:space="preserve"> που μου έδωσε τη δυνατότητα με την ερώτησή του να ξεκαθαρίσω πάρα πολλά πράγματα για το θέμα τ</w:t>
      </w:r>
      <w:r>
        <w:rPr>
          <w:rFonts w:eastAsia="Times New Roman" w:cs="Times New Roman"/>
          <w:szCs w:val="24"/>
        </w:rPr>
        <w:t xml:space="preserve">ου επιδόματος θέρμανσης. Αν κάποιος παρασυρθεί από δελτία των </w:t>
      </w:r>
      <w:r>
        <w:rPr>
          <w:rFonts w:eastAsia="Times New Roman" w:cs="Times New Roman"/>
          <w:szCs w:val="24"/>
        </w:rPr>
        <w:t xml:space="preserve">20.00΄ </w:t>
      </w:r>
      <w:r>
        <w:rPr>
          <w:rFonts w:eastAsia="Times New Roman" w:cs="Times New Roman"/>
          <w:szCs w:val="24"/>
        </w:rPr>
        <w:t xml:space="preserve">ή από αναρτήσεις σε διάφορα «έγκυρα» </w:t>
      </w:r>
      <w:r>
        <w:rPr>
          <w:rFonts w:eastAsia="Times New Roman" w:cs="Times New Roman"/>
          <w:szCs w:val="24"/>
          <w:lang w:val="en-US"/>
        </w:rPr>
        <w:t>site</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 xml:space="preserve">σε οικονομικές εφημερίδες, θα </w:t>
      </w:r>
      <w:r>
        <w:rPr>
          <w:rFonts w:eastAsia="Times New Roman" w:cs="Times New Roman"/>
          <w:szCs w:val="24"/>
        </w:rPr>
        <w:t xml:space="preserve">οδηγηθεί </w:t>
      </w:r>
      <w:r>
        <w:rPr>
          <w:rFonts w:eastAsia="Times New Roman" w:cs="Times New Roman"/>
          <w:szCs w:val="24"/>
        </w:rPr>
        <w:t xml:space="preserve">σε μια λογική καταστροφολογίας, όπως προσπαθούν να κάνουν κάποιοι </w:t>
      </w:r>
      <w:r>
        <w:rPr>
          <w:rFonts w:eastAsia="Times New Roman" w:cs="Times New Roman"/>
          <w:szCs w:val="24"/>
        </w:rPr>
        <w:t xml:space="preserve">μονίμως </w:t>
      </w:r>
      <w:r>
        <w:rPr>
          <w:rFonts w:eastAsia="Times New Roman" w:cs="Times New Roman"/>
          <w:szCs w:val="24"/>
        </w:rPr>
        <w:t xml:space="preserve">για αυτή την Κυβέρνηση. </w:t>
      </w:r>
    </w:p>
    <w:p w14:paraId="2506016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Θέλ</w:t>
      </w:r>
      <w:r>
        <w:rPr>
          <w:rFonts w:eastAsia="Times New Roman" w:cs="Times New Roman"/>
          <w:szCs w:val="24"/>
        </w:rPr>
        <w:t>ω, λοιπόν, να πω με σαφήνεια ότι τα αναγραφόμενα για το επίδομα θέρμανσης είναι παραπλανητικά και ψευδή. Η Κυβέρνηση, όπως και το 2015, έτσι και το 2016</w:t>
      </w:r>
      <w:r>
        <w:rPr>
          <w:rFonts w:eastAsia="Times New Roman" w:cs="Times New Roman"/>
          <w:szCs w:val="24"/>
        </w:rPr>
        <w:t>,</w:t>
      </w:r>
      <w:r>
        <w:rPr>
          <w:rFonts w:eastAsia="Times New Roman" w:cs="Times New Roman"/>
          <w:szCs w:val="24"/>
        </w:rPr>
        <w:t xml:space="preserve"> θα δώσει επίδομα θέρμανσης. Θα είναι στο ίδιο περίπου όριο με πέρυσι. Πέρυσι δώσαμε 106 εκατομμύρια -π</w:t>
      </w:r>
      <w:r>
        <w:rPr>
          <w:rFonts w:eastAsia="Times New Roman" w:cs="Times New Roman"/>
          <w:szCs w:val="24"/>
        </w:rPr>
        <w:t xml:space="preserve">άνω από το όριο του προϋπολογισμού- 105 θα προβλεφθούν και φέτος. Δώσαμε πέρυσι περισσότερο για να καλύψουμε όλες τις </w:t>
      </w:r>
      <w:r>
        <w:rPr>
          <w:rFonts w:eastAsia="Times New Roman" w:cs="Times New Roman"/>
          <w:szCs w:val="24"/>
        </w:rPr>
        <w:lastRenderedPageBreak/>
        <w:t>περιπτώσεις. Δεν έμεινε κανένας πο</w:t>
      </w:r>
      <w:r>
        <w:rPr>
          <w:rFonts w:eastAsia="Times New Roman" w:cs="Times New Roman"/>
          <w:szCs w:val="24"/>
        </w:rPr>
        <w:t>λ</w:t>
      </w:r>
      <w:r>
        <w:rPr>
          <w:rFonts w:eastAsia="Times New Roman" w:cs="Times New Roman"/>
          <w:szCs w:val="24"/>
        </w:rPr>
        <w:t>ίτης που να έκανε αίτηση</w:t>
      </w:r>
      <w:r>
        <w:rPr>
          <w:rFonts w:eastAsia="Times New Roman" w:cs="Times New Roman"/>
          <w:szCs w:val="24"/>
        </w:rPr>
        <w:t>,</w:t>
      </w:r>
      <w:r>
        <w:rPr>
          <w:rFonts w:eastAsia="Times New Roman" w:cs="Times New Roman"/>
          <w:szCs w:val="24"/>
        </w:rPr>
        <w:t xml:space="preserve"> να είχε τα κριτήρια και να μην αποζημιώθηκε.</w:t>
      </w:r>
    </w:p>
    <w:p w14:paraId="2506016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Άρα σε αυτό το επίπεδο, ευχαριστ</w:t>
      </w:r>
      <w:r>
        <w:rPr>
          <w:rFonts w:eastAsia="Times New Roman" w:cs="Times New Roman"/>
          <w:szCs w:val="24"/>
        </w:rPr>
        <w:t xml:space="preserve">ώ, γιατί μου δίνετε τη δυνατότητα να ξεκαθαρίσω τι ακριβώς θα γίνει με το επίδομα θέρμανσης και να πω ότι δεν θα ισχύσουν όλα αυτά τα </w:t>
      </w:r>
      <w:proofErr w:type="spellStart"/>
      <w:r>
        <w:rPr>
          <w:rFonts w:eastAsia="Times New Roman" w:cs="Times New Roman"/>
          <w:szCs w:val="24"/>
        </w:rPr>
        <w:t>καταστροφολογικά</w:t>
      </w:r>
      <w:proofErr w:type="spellEnd"/>
      <w:r>
        <w:rPr>
          <w:rFonts w:eastAsia="Times New Roman" w:cs="Times New Roman"/>
          <w:szCs w:val="24"/>
        </w:rPr>
        <w:t xml:space="preserve"> που ακούγονται. </w:t>
      </w:r>
    </w:p>
    <w:p w14:paraId="2506016D"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Έρχομαι τώρα στο δεύτερο σημείο της απάντησής μου. Άκουσα με έκπληξη -γιατί σας έχω συνη</w:t>
      </w:r>
      <w:r>
        <w:rPr>
          <w:rFonts w:eastAsia="Times New Roman" w:cs="Times New Roman"/>
          <w:szCs w:val="24"/>
        </w:rPr>
        <w:t xml:space="preserve">θίσει σε έναν ήπιο πολιτικό λόγο- να μιλάτε για </w:t>
      </w:r>
      <w:r>
        <w:rPr>
          <w:rFonts w:eastAsia="Times New Roman" w:cs="Times New Roman"/>
          <w:szCs w:val="24"/>
        </w:rPr>
        <w:t>«</w:t>
      </w:r>
      <w:r>
        <w:rPr>
          <w:rFonts w:eastAsia="Times New Roman" w:cs="Times New Roman"/>
          <w:szCs w:val="24"/>
        </w:rPr>
        <w:t>αβλαβείς διελεύσεις</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w:t>
      </w:r>
      <w:r>
        <w:rPr>
          <w:rFonts w:eastAsia="Times New Roman" w:cs="Times New Roman"/>
          <w:szCs w:val="24"/>
        </w:rPr>
        <w:t>παράλογες αποφάσεις</w:t>
      </w:r>
      <w:r>
        <w:rPr>
          <w:rFonts w:eastAsia="Times New Roman" w:cs="Times New Roman"/>
          <w:szCs w:val="24"/>
        </w:rPr>
        <w:t>»</w:t>
      </w:r>
      <w:r>
        <w:rPr>
          <w:rFonts w:eastAsia="Times New Roman" w:cs="Times New Roman"/>
          <w:szCs w:val="24"/>
        </w:rPr>
        <w:t xml:space="preserve"> και για μια σειρά από πράγματα. </w:t>
      </w:r>
    </w:p>
    <w:p w14:paraId="2506016E"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Αυτή είναι η αλήθεια. Γιατί δεν θέλετε να την ακούσετε;</w:t>
      </w:r>
    </w:p>
    <w:p w14:paraId="2506016F"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w:t>
      </w:r>
      <w:r>
        <w:rPr>
          <w:rFonts w:eastAsia="Times New Roman" w:cs="Times New Roman"/>
          <w:b/>
          <w:szCs w:val="24"/>
        </w:rPr>
        <w:t>Οικονομικών):</w:t>
      </w:r>
      <w:r>
        <w:rPr>
          <w:rFonts w:eastAsia="Times New Roman" w:cs="Times New Roman"/>
          <w:szCs w:val="24"/>
        </w:rPr>
        <w:t xml:space="preserve"> Ως Υπουργός δεν έχω έρθει στον Έβρο. Θα έρθω για να πω συγκεκριμένα πράγματα, όταν έρθει η ώρα. Μην ανησυχείτε γι’ αυτό. </w:t>
      </w:r>
    </w:p>
    <w:p w14:paraId="25060170"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Σας προσκαλούμε. Είστε καλοδεχούμενος. </w:t>
      </w:r>
    </w:p>
    <w:p w14:paraId="25060171"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w:t>
      </w:r>
      <w:r>
        <w:rPr>
          <w:rFonts w:eastAsia="Times New Roman" w:cs="Times New Roman"/>
          <w:b/>
          <w:szCs w:val="24"/>
        </w:rPr>
        <w:t>ν):</w:t>
      </w:r>
      <w:r>
        <w:rPr>
          <w:rFonts w:eastAsia="Times New Roman" w:cs="Times New Roman"/>
          <w:szCs w:val="24"/>
        </w:rPr>
        <w:t xml:space="preserve"> Βεβαίως. Ξέρετε τις ιδιαίτερες σχέσεις μου με τη Θράκη και τον Νομό Έβρου. Όμως δεν μπορώ να δεχθώ την κριτική σας για παράλογες αποφάσεις και να ακούω ότι η Κυβέρνησή μας ενέταξε τον Έβρο στην Α΄ </w:t>
      </w:r>
      <w:r>
        <w:rPr>
          <w:rFonts w:eastAsia="Times New Roman" w:cs="Times New Roman"/>
          <w:szCs w:val="24"/>
        </w:rPr>
        <w:t>ζ</w:t>
      </w:r>
      <w:r>
        <w:rPr>
          <w:rFonts w:eastAsia="Times New Roman" w:cs="Times New Roman"/>
          <w:szCs w:val="24"/>
        </w:rPr>
        <w:t xml:space="preserve">ώνη. </w:t>
      </w:r>
    </w:p>
    <w:p w14:paraId="2506017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Έχω εδώ το αντίστοιχο ΦΕΚ, είναι το ΦΕΚ Β΄ 3049/</w:t>
      </w:r>
      <w:r>
        <w:rPr>
          <w:rFonts w:eastAsia="Times New Roman" w:cs="Times New Roman"/>
          <w:szCs w:val="24"/>
        </w:rPr>
        <w:t>16</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2012. Υπουργός Οικονομικών τότε δεν ήμουν εγώ ούτε ο κ. </w:t>
      </w:r>
      <w:proofErr w:type="spellStart"/>
      <w:r>
        <w:rPr>
          <w:rFonts w:eastAsia="Times New Roman" w:cs="Times New Roman"/>
          <w:szCs w:val="24"/>
        </w:rPr>
        <w:t>Τσακαλώτος</w:t>
      </w:r>
      <w:proofErr w:type="spellEnd"/>
      <w:r>
        <w:rPr>
          <w:rFonts w:eastAsia="Times New Roman" w:cs="Times New Roman"/>
          <w:szCs w:val="24"/>
        </w:rPr>
        <w:t>. Το ΦΕΚ αυτό το υπογράφει</w:t>
      </w:r>
      <w:r>
        <w:rPr>
          <w:rFonts w:eastAsia="Times New Roman" w:cs="Times New Roman"/>
          <w:szCs w:val="24"/>
        </w:rPr>
        <w:t>,</w:t>
      </w:r>
      <w:r>
        <w:rPr>
          <w:rFonts w:eastAsia="Times New Roman" w:cs="Times New Roman"/>
          <w:szCs w:val="24"/>
        </w:rPr>
        <w:t xml:space="preserve"> ως Υπουργός Οικονομικών</w:t>
      </w:r>
      <w:r>
        <w:rPr>
          <w:rFonts w:eastAsia="Times New Roman" w:cs="Times New Roman"/>
          <w:szCs w:val="24"/>
        </w:rPr>
        <w:t>,</w:t>
      </w:r>
      <w:r>
        <w:rPr>
          <w:rFonts w:eastAsia="Times New Roman" w:cs="Times New Roman"/>
          <w:szCs w:val="24"/>
        </w:rPr>
        <w:t xml:space="preserve"> σε συγκεκριμένη </w:t>
      </w:r>
      <w:r>
        <w:rPr>
          <w:rFonts w:eastAsia="Times New Roman" w:cs="Times New Roman"/>
          <w:szCs w:val="24"/>
        </w:rPr>
        <w:t>κ</w:t>
      </w:r>
      <w:r>
        <w:rPr>
          <w:rFonts w:eastAsia="Times New Roman" w:cs="Times New Roman"/>
          <w:szCs w:val="24"/>
        </w:rPr>
        <w:t>υβέρνηση ο κ. Στουρνάρας. Το ξαναλέω: 16 Νοεμβρίου του 2012. Με εκείνο το ΦΕΚ -δεν κατηγορώ τον κ. Στουρνάρα προσω</w:t>
      </w:r>
      <w:r>
        <w:rPr>
          <w:rFonts w:eastAsia="Times New Roman" w:cs="Times New Roman"/>
          <w:szCs w:val="24"/>
        </w:rPr>
        <w:t xml:space="preserve">πικά, αλλά θυμίζω ποια κυβέρνηση ήταν τότε, δεν ήταν </w:t>
      </w:r>
      <w:r>
        <w:rPr>
          <w:rFonts w:eastAsia="Times New Roman" w:cs="Times New Roman"/>
          <w:szCs w:val="24"/>
        </w:rPr>
        <w:t>κ</w:t>
      </w:r>
      <w:r>
        <w:rPr>
          <w:rFonts w:eastAsia="Times New Roman" w:cs="Times New Roman"/>
          <w:szCs w:val="24"/>
        </w:rPr>
        <w:t xml:space="preserve">υβέρνηση ΣΥΡΙΖΑ- καθορίστηκαν οι τέσσερις κλιματικές ζώνες. </w:t>
      </w:r>
    </w:p>
    <w:p w14:paraId="25060173"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Επειδή εγώ στο Υπουργείο Οικονομικών είμαι από το 1987, έψαξα το αρχείο μου και βρήκα ότι τότε έγινε από την πολιτική ηγεσία του Υπουργείου Ο</w:t>
      </w:r>
      <w:r>
        <w:rPr>
          <w:rFonts w:eastAsia="Times New Roman" w:cs="Times New Roman"/>
          <w:szCs w:val="24"/>
        </w:rPr>
        <w:t>ικονομικών συγκεκριμένη ομάδα εργασίας</w:t>
      </w:r>
      <w:r>
        <w:rPr>
          <w:rFonts w:eastAsia="Times New Roman" w:cs="Times New Roman"/>
          <w:szCs w:val="24"/>
        </w:rPr>
        <w:t>,</w:t>
      </w:r>
      <w:r>
        <w:rPr>
          <w:rFonts w:eastAsia="Times New Roman" w:cs="Times New Roman"/>
          <w:szCs w:val="24"/>
        </w:rPr>
        <w:t xml:space="preserve"> για να καταν</w:t>
      </w:r>
      <w:r>
        <w:rPr>
          <w:rFonts w:eastAsia="Times New Roman" w:cs="Times New Roman"/>
          <w:szCs w:val="24"/>
        </w:rPr>
        <w:t>εί</w:t>
      </w:r>
      <w:r>
        <w:rPr>
          <w:rFonts w:eastAsia="Times New Roman" w:cs="Times New Roman"/>
          <w:szCs w:val="24"/>
        </w:rPr>
        <w:t xml:space="preserve">μει όσο πιο σωστά μπορούσε το επίδομα θέρμανσης. Αυτή η ομάδα εργασίας -το ξαναλέω, όχι επί Κυβέρνησης ΣΥΡΙΖΑ- κατένειμε τη χώρα σε τέσσερις ζώνες με βάση τις τιμές της μέσης θερμοκρασίας </w:t>
      </w:r>
      <w:r>
        <w:rPr>
          <w:rFonts w:eastAsia="Times New Roman" w:cs="Times New Roman"/>
          <w:szCs w:val="24"/>
        </w:rPr>
        <w:lastRenderedPageBreak/>
        <w:t>που πήρε από τ</w:t>
      </w:r>
      <w:r>
        <w:rPr>
          <w:rFonts w:eastAsia="Times New Roman" w:cs="Times New Roman"/>
          <w:szCs w:val="24"/>
        </w:rPr>
        <w:t xml:space="preserve">ην Εθνική Μετεωρολογική Υπηρεσία </w:t>
      </w:r>
      <w:r>
        <w:rPr>
          <w:rFonts w:eastAsia="Times New Roman" w:cs="Times New Roman"/>
          <w:szCs w:val="24"/>
        </w:rPr>
        <w:t>-</w:t>
      </w:r>
      <w:r>
        <w:rPr>
          <w:rFonts w:eastAsia="Times New Roman" w:cs="Times New Roman"/>
          <w:szCs w:val="24"/>
        </w:rPr>
        <w:t>με χρονιές που εξέτασε, από το 1975 έως το 2004</w:t>
      </w:r>
      <w:r>
        <w:rPr>
          <w:rFonts w:eastAsia="Times New Roman" w:cs="Times New Roman"/>
          <w:szCs w:val="24"/>
        </w:rPr>
        <w:t>-</w:t>
      </w:r>
      <w:r>
        <w:rPr>
          <w:rFonts w:eastAsia="Times New Roman" w:cs="Times New Roman"/>
          <w:szCs w:val="24"/>
        </w:rPr>
        <w:t xml:space="preserve"> και με βάση αυτή την ομάδα εργασίας -το ξαναλέω</w:t>
      </w:r>
      <w:r>
        <w:rPr>
          <w:rFonts w:eastAsia="Times New Roman" w:cs="Times New Roman"/>
          <w:szCs w:val="24"/>
        </w:rPr>
        <w:t>,</w:t>
      </w:r>
      <w:r>
        <w:rPr>
          <w:rFonts w:eastAsia="Times New Roman" w:cs="Times New Roman"/>
          <w:szCs w:val="24"/>
        </w:rPr>
        <w:t xml:space="preserve"> του 2012</w:t>
      </w:r>
      <w:r>
        <w:rPr>
          <w:rFonts w:eastAsia="Times New Roman" w:cs="Times New Roman"/>
          <w:szCs w:val="24"/>
        </w:rPr>
        <w:t>-</w:t>
      </w:r>
      <w:r>
        <w:rPr>
          <w:rFonts w:eastAsia="Times New Roman" w:cs="Times New Roman"/>
          <w:szCs w:val="24"/>
        </w:rPr>
        <w:t xml:space="preserve"> η χώρα κατανεμήθηκε σε τέσσερις περιοχές. </w:t>
      </w:r>
    </w:p>
    <w:p w14:paraId="25060174"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w:t>
      </w:r>
      <w:r>
        <w:rPr>
          <w:rFonts w:eastAsia="Times New Roman" w:cs="Times New Roman"/>
          <w:szCs w:val="24"/>
        </w:rPr>
        <w:t>ου Αναπληρωτή Υπουργού)</w:t>
      </w:r>
    </w:p>
    <w:p w14:paraId="25060175"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14:paraId="25060176"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Άρα την όποια κριτική σας για παράλογες αποφάσεις ότι ξεκίνησαν κάποιοι από τον Έβρο κ.λπ., να τη δεχθώ, αλλά την κάνετε σε λάθος κυβέρνηση. Εμείς το 201</w:t>
      </w:r>
      <w:r>
        <w:rPr>
          <w:rFonts w:eastAsia="Times New Roman" w:cs="Times New Roman"/>
          <w:szCs w:val="24"/>
        </w:rPr>
        <w:t>5</w:t>
      </w:r>
      <w:r>
        <w:rPr>
          <w:rFonts w:eastAsia="Times New Roman" w:cs="Times New Roman"/>
          <w:szCs w:val="24"/>
        </w:rPr>
        <w:t xml:space="preserve"> πήραμε τις </w:t>
      </w:r>
      <w:r>
        <w:rPr>
          <w:rFonts w:eastAsia="Times New Roman" w:cs="Times New Roman"/>
          <w:szCs w:val="24"/>
        </w:rPr>
        <w:t>ζ</w:t>
      </w:r>
      <w:r>
        <w:rPr>
          <w:rFonts w:eastAsia="Times New Roman" w:cs="Times New Roman"/>
          <w:szCs w:val="24"/>
        </w:rPr>
        <w:t>ώνες όπως ήταν, αλλά ακριβώς επειδή ενδια</w:t>
      </w:r>
      <w:r>
        <w:rPr>
          <w:rFonts w:eastAsia="Times New Roman" w:cs="Times New Roman"/>
          <w:szCs w:val="24"/>
        </w:rPr>
        <w:t xml:space="preserve">φερόμαστε για τη </w:t>
      </w:r>
      <w:r>
        <w:rPr>
          <w:rFonts w:eastAsia="Times New Roman" w:cs="Times New Roman"/>
          <w:szCs w:val="24"/>
        </w:rPr>
        <w:t>β</w:t>
      </w:r>
      <w:r>
        <w:rPr>
          <w:rFonts w:eastAsia="Times New Roman" w:cs="Times New Roman"/>
          <w:szCs w:val="24"/>
        </w:rPr>
        <w:t xml:space="preserve">όρεια Ελλάδα και για να αποκαταστήσουμε αδικίες, τρεις νομούς, ήτοι τον Νομό Ιωαννίνων και τον Νομό Σερρών τους ανεβάσαμε από τη </w:t>
      </w:r>
      <w:r>
        <w:rPr>
          <w:rFonts w:eastAsia="Times New Roman" w:cs="Times New Roman"/>
          <w:szCs w:val="24"/>
        </w:rPr>
        <w:t>ζ</w:t>
      </w:r>
      <w:r>
        <w:rPr>
          <w:rFonts w:eastAsia="Times New Roman" w:cs="Times New Roman"/>
          <w:szCs w:val="24"/>
        </w:rPr>
        <w:t xml:space="preserve">ώνη Β΄ στη </w:t>
      </w:r>
      <w:r>
        <w:rPr>
          <w:rFonts w:eastAsia="Times New Roman" w:cs="Times New Roman"/>
          <w:szCs w:val="24"/>
        </w:rPr>
        <w:t>ζ</w:t>
      </w:r>
      <w:r>
        <w:rPr>
          <w:rFonts w:eastAsia="Times New Roman" w:cs="Times New Roman"/>
          <w:szCs w:val="24"/>
        </w:rPr>
        <w:t>ώνη Α΄ και τον Νομό Μαγνησίας, που ήταν άδικο να είναι στην ίδια περιοχή με τον Νομό Αττικής, το</w:t>
      </w:r>
      <w:r>
        <w:rPr>
          <w:rFonts w:eastAsia="Times New Roman" w:cs="Times New Roman"/>
          <w:szCs w:val="24"/>
        </w:rPr>
        <w:t xml:space="preserve">ν ανεβάσαμε στη </w:t>
      </w:r>
      <w:r>
        <w:rPr>
          <w:rFonts w:eastAsia="Times New Roman" w:cs="Times New Roman"/>
          <w:szCs w:val="24"/>
        </w:rPr>
        <w:t>ζ</w:t>
      </w:r>
      <w:r>
        <w:rPr>
          <w:rFonts w:eastAsia="Times New Roman" w:cs="Times New Roman"/>
          <w:szCs w:val="24"/>
        </w:rPr>
        <w:t>ώνη Β΄. Άρα η κριτική σας μάλλον έπρεπε να κατευθυνθεί αλλού, κύριε Βουλευτά.</w:t>
      </w:r>
    </w:p>
    <w:p w14:paraId="25060177"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Ευχαριστούμε. </w:t>
      </w:r>
    </w:p>
    <w:p w14:paraId="25060178"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xml:space="preserve">, έχετε τον λόγο για τρία λεπτά. </w:t>
      </w:r>
    </w:p>
    <w:p w14:paraId="25060179"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Σας κατηγορώ παίρνοντας  αφορμή από το τελευταίο που είπατε, διότι συμπεριλάβατε τα Ιωάννινα και τον Νομό Σερρών στην Α΄ </w:t>
      </w:r>
      <w:r>
        <w:rPr>
          <w:rFonts w:eastAsia="Times New Roman" w:cs="Times New Roman"/>
          <w:szCs w:val="24"/>
        </w:rPr>
        <w:t>κ</w:t>
      </w:r>
      <w:r>
        <w:rPr>
          <w:rFonts w:eastAsia="Times New Roman" w:cs="Times New Roman"/>
          <w:szCs w:val="24"/>
        </w:rPr>
        <w:t xml:space="preserve">λιματική </w:t>
      </w:r>
      <w:r>
        <w:rPr>
          <w:rFonts w:eastAsia="Times New Roman" w:cs="Times New Roman"/>
          <w:szCs w:val="24"/>
        </w:rPr>
        <w:t>ζ</w:t>
      </w:r>
      <w:r>
        <w:rPr>
          <w:rFonts w:eastAsia="Times New Roman" w:cs="Times New Roman"/>
          <w:szCs w:val="24"/>
        </w:rPr>
        <w:t xml:space="preserve">ώνη και αγνοήσατε τον Έβρο. </w:t>
      </w:r>
    </w:p>
    <w:p w14:paraId="2506017A"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Σε ό,τι αφορά τη Νέα Δημοκρατία</w:t>
      </w:r>
      <w:r>
        <w:rPr>
          <w:rFonts w:eastAsia="Times New Roman" w:cs="Times New Roman"/>
          <w:szCs w:val="24"/>
        </w:rPr>
        <w:t xml:space="preserve"> –γιατί </w:t>
      </w:r>
      <w:r>
        <w:rPr>
          <w:rFonts w:eastAsia="Times New Roman" w:cs="Times New Roman"/>
          <w:szCs w:val="24"/>
        </w:rPr>
        <w:t xml:space="preserve">εδώ </w:t>
      </w:r>
      <w:r>
        <w:rPr>
          <w:rFonts w:eastAsia="Times New Roman" w:cs="Times New Roman"/>
          <w:szCs w:val="24"/>
        </w:rPr>
        <w:t>μιλώ</w:t>
      </w:r>
      <w:r>
        <w:rPr>
          <w:rFonts w:eastAsia="Times New Roman" w:cs="Times New Roman"/>
          <w:szCs w:val="24"/>
        </w:rPr>
        <w:t xml:space="preserve"> εκ μέρους της Νέας Δημοκρατίας </w:t>
      </w:r>
      <w:r>
        <w:rPr>
          <w:rFonts w:eastAsia="Times New Roman" w:cs="Times New Roman"/>
          <w:szCs w:val="24"/>
        </w:rPr>
        <w:t xml:space="preserve">και όχι εξ </w:t>
      </w:r>
      <w:r>
        <w:rPr>
          <w:rFonts w:eastAsia="Times New Roman" w:cs="Times New Roman"/>
          <w:szCs w:val="24"/>
        </w:rPr>
        <w:t>ονόμ</w:t>
      </w:r>
      <w:r>
        <w:rPr>
          <w:rFonts w:eastAsia="Times New Roman" w:cs="Times New Roman"/>
          <w:szCs w:val="24"/>
        </w:rPr>
        <w:t>ατός μου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τα κόμματα είναι ζώντες οργανισμοί και αλλάζουν πολιτικές και τις διορθώνουν</w:t>
      </w:r>
      <w:r>
        <w:rPr>
          <w:rFonts w:eastAsia="Times New Roman" w:cs="Times New Roman"/>
          <w:szCs w:val="24"/>
        </w:rPr>
        <w:t>,</w:t>
      </w:r>
      <w:r>
        <w:rPr>
          <w:rFonts w:eastAsia="Times New Roman" w:cs="Times New Roman"/>
          <w:szCs w:val="24"/>
        </w:rPr>
        <w:t xml:space="preserve"> όπου επιβάλλεται. Γνωρίζει η Νέα Δημοκρατία ότι σήμερα κάνω αυτή την επίκαιρη ερώτηση στον Υπουργό Οικονομικών και θέλω να διορθώσετε. Αν επιμένετε </w:t>
      </w:r>
      <w:r>
        <w:rPr>
          <w:rFonts w:eastAsia="Times New Roman" w:cs="Times New Roman"/>
          <w:szCs w:val="24"/>
        </w:rPr>
        <w:t xml:space="preserve">θα </w:t>
      </w:r>
      <w:r>
        <w:rPr>
          <w:rFonts w:eastAsia="Times New Roman" w:cs="Times New Roman"/>
          <w:szCs w:val="24"/>
        </w:rPr>
        <w:t>συνεχί</w:t>
      </w:r>
      <w:r>
        <w:rPr>
          <w:rFonts w:eastAsia="Times New Roman" w:cs="Times New Roman"/>
          <w:szCs w:val="24"/>
        </w:rPr>
        <w:t>σετ</w:t>
      </w:r>
      <w:r>
        <w:rPr>
          <w:rFonts w:eastAsia="Times New Roman" w:cs="Times New Roman"/>
          <w:szCs w:val="24"/>
        </w:rPr>
        <w:t>ε γι</w:t>
      </w:r>
      <w:r>
        <w:rPr>
          <w:rFonts w:eastAsia="Times New Roman" w:cs="Times New Roman"/>
          <w:szCs w:val="24"/>
        </w:rPr>
        <w:t xml:space="preserve">α δεύτερη φορά να είστε άδικος και είναι κρίμα να είστε άδικος εσείς, </w:t>
      </w:r>
      <w:r>
        <w:rPr>
          <w:rFonts w:eastAsia="Times New Roman" w:cs="Times New Roman"/>
          <w:szCs w:val="24"/>
        </w:rPr>
        <w:t>και π</w:t>
      </w:r>
      <w:r>
        <w:rPr>
          <w:rFonts w:eastAsia="Times New Roman" w:cs="Times New Roman"/>
          <w:szCs w:val="24"/>
        </w:rPr>
        <w:t xml:space="preserve">ραγματικά </w:t>
      </w:r>
      <w:r>
        <w:rPr>
          <w:rFonts w:eastAsia="Times New Roman" w:cs="Times New Roman"/>
          <w:szCs w:val="24"/>
        </w:rPr>
        <w:t xml:space="preserve">να μην </w:t>
      </w:r>
      <w:r>
        <w:rPr>
          <w:rFonts w:eastAsia="Times New Roman" w:cs="Times New Roman"/>
          <w:szCs w:val="24"/>
        </w:rPr>
        <w:t xml:space="preserve">αντιλαμβάνεστε ότι δεν συμπεριλαμβάνεται στην Α΄ </w:t>
      </w:r>
      <w:r>
        <w:rPr>
          <w:rFonts w:eastAsia="Times New Roman" w:cs="Times New Roman"/>
          <w:szCs w:val="24"/>
        </w:rPr>
        <w:t>κ</w:t>
      </w:r>
      <w:r>
        <w:rPr>
          <w:rFonts w:eastAsia="Times New Roman" w:cs="Times New Roman"/>
          <w:szCs w:val="24"/>
        </w:rPr>
        <w:t xml:space="preserve">λιματική </w:t>
      </w:r>
      <w:r>
        <w:rPr>
          <w:rFonts w:eastAsia="Times New Roman" w:cs="Times New Roman"/>
          <w:szCs w:val="24"/>
        </w:rPr>
        <w:t>ζ</w:t>
      </w:r>
      <w:r>
        <w:rPr>
          <w:rFonts w:eastAsia="Times New Roman" w:cs="Times New Roman"/>
          <w:szCs w:val="24"/>
        </w:rPr>
        <w:t xml:space="preserve">ώνη ο βορειότερος </w:t>
      </w:r>
      <w:r>
        <w:rPr>
          <w:rFonts w:eastAsia="Times New Roman" w:cs="Times New Roman"/>
          <w:szCs w:val="24"/>
        </w:rPr>
        <w:t>ν</w:t>
      </w:r>
      <w:r>
        <w:rPr>
          <w:rFonts w:eastAsia="Times New Roman" w:cs="Times New Roman"/>
          <w:szCs w:val="24"/>
        </w:rPr>
        <w:t xml:space="preserve">ομός. Αυτό και μόνο. Δεν χρειάζεται τίποτε άλλο να πούμε. Είναι ο </w:t>
      </w:r>
      <w:r>
        <w:rPr>
          <w:rFonts w:eastAsia="Times New Roman" w:cs="Times New Roman"/>
          <w:szCs w:val="24"/>
        </w:rPr>
        <w:lastRenderedPageBreak/>
        <w:t xml:space="preserve">βορειότερος </w:t>
      </w:r>
      <w:r>
        <w:rPr>
          <w:rFonts w:eastAsia="Times New Roman" w:cs="Times New Roman"/>
          <w:szCs w:val="24"/>
        </w:rPr>
        <w:t>ν</w:t>
      </w:r>
      <w:r>
        <w:rPr>
          <w:rFonts w:eastAsia="Times New Roman" w:cs="Times New Roman"/>
          <w:szCs w:val="24"/>
        </w:rPr>
        <w:t xml:space="preserve">ομός, </w:t>
      </w:r>
      <w:r>
        <w:rPr>
          <w:rFonts w:eastAsia="Times New Roman" w:cs="Times New Roman"/>
          <w:szCs w:val="24"/>
        </w:rPr>
        <w:t xml:space="preserve">ο Βορράς. Από εκεί έρχεται το πρόβλημα. Τα ρεύματα όλης της πρώην Σοβιετικής Ένωσης σκάνε στον Έβρο. Αυτό δεν το λέω μόνο εγώ, το λένε οι ειδικοί επιστήμονες. </w:t>
      </w:r>
    </w:p>
    <w:p w14:paraId="2506017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Υπάρχουν συγκεκριμένοι λόγοι που επιβάλλουν την ένταξη του Νομού Έβρου στην πρώτη κλιματική ζώνη</w:t>
      </w:r>
      <w:r>
        <w:rPr>
          <w:rFonts w:eastAsia="Times New Roman" w:cs="Times New Roman"/>
          <w:szCs w:val="24"/>
        </w:rPr>
        <w:t xml:space="preserve"> -όπως για τη χορήγηση επιδόματος θέρμανσης- και δεν μπορείτε να τους αγνοήσετε. </w:t>
      </w:r>
    </w:p>
    <w:p w14:paraId="2506017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ν</w:t>
      </w:r>
      <w:r>
        <w:rPr>
          <w:rFonts w:eastAsia="Times New Roman" w:cs="Times New Roman"/>
          <w:szCs w:val="24"/>
        </w:rPr>
        <w:t xml:space="preserve">ομός μας είναι μεγάλος, οι αποστάσεις από το ένα άκρο στο άλλο ξεπερνούν τα </w:t>
      </w:r>
      <w:r>
        <w:rPr>
          <w:rFonts w:eastAsia="Times New Roman" w:cs="Times New Roman"/>
          <w:szCs w:val="24"/>
        </w:rPr>
        <w:t xml:space="preserve">διακόσια </w:t>
      </w:r>
      <w:r>
        <w:rPr>
          <w:rFonts w:eastAsia="Times New Roman" w:cs="Times New Roman"/>
          <w:szCs w:val="24"/>
        </w:rPr>
        <w:t xml:space="preserve">χιλιόμετρα και ποικίλλουν οι θερμοκρασίες. Δεν πρέπει να σας διαφεύγει το γεγονός ότι </w:t>
      </w:r>
      <w:r>
        <w:rPr>
          <w:rFonts w:eastAsia="Times New Roman" w:cs="Times New Roman"/>
          <w:szCs w:val="24"/>
        </w:rPr>
        <w:t>σε μερικές περιοχές ο υδράργυρος δείχνει κάτω από το μηδέν, μείον είκοσι βαθμούς και πέρα, με το χιόνι και τον παγετό να αποτελούν συνηθισμένα φαινόμενα κυρίως στον κεντρικό και βόρειο Έβρο.</w:t>
      </w:r>
    </w:p>
    <w:p w14:paraId="2506017D" w14:textId="77777777" w:rsidR="006300E5" w:rsidRDefault="00AD32A0">
      <w:pPr>
        <w:spacing w:after="0" w:line="600" w:lineRule="auto"/>
        <w:jc w:val="both"/>
        <w:rPr>
          <w:rFonts w:eastAsia="Times New Roman" w:cs="Times New Roman"/>
          <w:szCs w:val="24"/>
        </w:rPr>
      </w:pPr>
      <w:r>
        <w:rPr>
          <w:rFonts w:eastAsia="Times New Roman" w:cs="Times New Roman"/>
          <w:szCs w:val="24"/>
        </w:rPr>
        <w:t xml:space="preserve"> </w:t>
      </w:r>
      <w:r>
        <w:rPr>
          <w:rFonts w:eastAsia="Times New Roman" w:cs="Times New Roman"/>
          <w:szCs w:val="24"/>
        </w:rPr>
        <w:tab/>
      </w:r>
      <w:r>
        <w:rPr>
          <w:rFonts w:eastAsia="Times New Roman" w:cs="Times New Roman"/>
          <w:szCs w:val="24"/>
        </w:rPr>
        <w:t>Επίσης, στην πεδιάδα του Έβρου, στη λεκάνη απορροής του ποταμού</w:t>
      </w:r>
      <w:r>
        <w:rPr>
          <w:rFonts w:eastAsia="Times New Roman" w:cs="Times New Roman"/>
          <w:szCs w:val="24"/>
        </w:rPr>
        <w:t xml:space="preserve"> Έβρου, η οποία είναι η μεγαλύτερη της </w:t>
      </w:r>
      <w:r>
        <w:rPr>
          <w:rFonts w:eastAsia="Times New Roman" w:cs="Times New Roman"/>
          <w:szCs w:val="24"/>
        </w:rPr>
        <w:t>ν</w:t>
      </w:r>
      <w:r>
        <w:rPr>
          <w:rFonts w:eastAsia="Times New Roman" w:cs="Times New Roman"/>
          <w:szCs w:val="24"/>
        </w:rPr>
        <w:t>οτιοανατολικής Ευρώπης, με τους τέσσερις παραποτάμους, ένθεν και ένθεν των συνόρων, δημιουργούνται καιρικές συνθήκες υγρασίας αλλά και υψηλού πολικού παγετού. Ίδια εικόνα, με έντονα καιρικά φαινόμενα, επικρατεί και σ</w:t>
      </w:r>
      <w:r>
        <w:rPr>
          <w:rFonts w:eastAsia="Times New Roman" w:cs="Times New Roman"/>
          <w:szCs w:val="24"/>
        </w:rPr>
        <w:t xml:space="preserve">τις παράκτιες περιοχές μας. </w:t>
      </w:r>
    </w:p>
    <w:p w14:paraId="2506017E"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lastRenderedPageBreak/>
        <w:t>Εκτός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από τις ακραίες καιρικές συνθήκες που καθιστούν αναγκαία την ένταξη του </w:t>
      </w:r>
      <w:r>
        <w:rPr>
          <w:rFonts w:eastAsia="Times New Roman" w:cs="Times New Roman"/>
          <w:szCs w:val="24"/>
        </w:rPr>
        <w:t>ν</w:t>
      </w:r>
      <w:r>
        <w:rPr>
          <w:rFonts w:eastAsia="Times New Roman" w:cs="Times New Roman"/>
          <w:szCs w:val="24"/>
        </w:rPr>
        <w:t xml:space="preserve">ομού στην </w:t>
      </w:r>
      <w:r>
        <w:rPr>
          <w:rFonts w:eastAsia="Times New Roman" w:cs="Times New Roman"/>
          <w:szCs w:val="24"/>
        </w:rPr>
        <w:t xml:space="preserve">Α΄ </w:t>
      </w:r>
      <w:r>
        <w:rPr>
          <w:rFonts w:eastAsia="Times New Roman" w:cs="Times New Roman"/>
          <w:szCs w:val="24"/>
        </w:rPr>
        <w:t>κλιματική ζώνη, υπάρχουν και σοβαροί οικονομικοί λόγοι. Τους γνωρίζετε, δεν χρειάζεται να τους πω. Κάθε μέρα ασχολείστε με τα οι</w:t>
      </w:r>
      <w:r>
        <w:rPr>
          <w:rFonts w:eastAsia="Times New Roman" w:cs="Times New Roman"/>
          <w:szCs w:val="24"/>
        </w:rPr>
        <w:t>κονομικά προβλήματα αυτών των πολιτών αλλά και όλης της χώρας. Το αποτέλεσμα είναι να παρατηρείται το φαινόμενο να προμηθεύονται οι κάτοικοι καύσιμα από τις γειτονικές μας χώρες και κυρίως από τη Βουλγαρία, όπου επικρατούν πολύ πιο χαμηλές τιμές και με ό,τ</w:t>
      </w:r>
      <w:r>
        <w:rPr>
          <w:rFonts w:eastAsia="Times New Roman" w:cs="Times New Roman"/>
          <w:szCs w:val="24"/>
        </w:rPr>
        <w:t xml:space="preserve">ι αυτό συνεπάγεται. Αυτή η εικόνα θα πρέπει να προβληματίσει την Κυβέρνηση, εκτός και αν πορεύεστε κι εσείς με την πρόσφατη λογική του </w:t>
      </w:r>
      <w:r>
        <w:rPr>
          <w:rFonts w:eastAsia="Times New Roman" w:cs="Times New Roman"/>
          <w:szCs w:val="24"/>
        </w:rPr>
        <w:t>π</w:t>
      </w:r>
      <w:r>
        <w:rPr>
          <w:rFonts w:eastAsia="Times New Roman" w:cs="Times New Roman"/>
          <w:szCs w:val="24"/>
        </w:rPr>
        <w:t xml:space="preserve">ροέδρου του ΟΑΕΕ, με την προτροπή του «πηγαίνετε στη Βουλγαρία». Δεν είναι αυτή λογική! Δεν τιμά το ελληνικό κράτος. </w:t>
      </w:r>
    </w:p>
    <w:p w14:paraId="2506017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25060180"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Κλείνω, κύριε Πρόεδρε.</w:t>
      </w:r>
    </w:p>
    <w:p w14:paraId="25060181"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 xml:space="preserve">Για τους κατοίκους του Έβρου η ένταξη, κύριε Υπουργέ, του </w:t>
      </w:r>
      <w:r>
        <w:rPr>
          <w:rFonts w:eastAsia="Times New Roman" w:cs="Times New Roman"/>
          <w:szCs w:val="24"/>
        </w:rPr>
        <w:t>ν</w:t>
      </w:r>
      <w:r>
        <w:rPr>
          <w:rFonts w:eastAsia="Times New Roman" w:cs="Times New Roman"/>
          <w:szCs w:val="24"/>
        </w:rPr>
        <w:t xml:space="preserve">ομού στην </w:t>
      </w:r>
      <w:r>
        <w:rPr>
          <w:rFonts w:eastAsia="Times New Roman" w:cs="Times New Roman"/>
          <w:szCs w:val="24"/>
        </w:rPr>
        <w:t xml:space="preserve">Α΄ </w:t>
      </w:r>
      <w:r>
        <w:rPr>
          <w:rFonts w:eastAsia="Times New Roman" w:cs="Times New Roman"/>
          <w:szCs w:val="24"/>
        </w:rPr>
        <w:t>κλιματική ζώνη έχει μεγάλη σημασία. Σε μια εποχή που τα νοικοκυριά έχουν πιεστεί οικο</w:t>
      </w:r>
      <w:r>
        <w:rPr>
          <w:rFonts w:eastAsia="Times New Roman" w:cs="Times New Roman"/>
          <w:szCs w:val="24"/>
        </w:rPr>
        <w:t xml:space="preserve">νομικά και οι οικογένειες αντιμετωπίζουν </w:t>
      </w:r>
      <w:r>
        <w:rPr>
          <w:rFonts w:eastAsia="Times New Roman" w:cs="Times New Roman"/>
          <w:szCs w:val="24"/>
        </w:rPr>
        <w:lastRenderedPageBreak/>
        <w:t>πολλά προβλήματα ήταν μια ανάσα το να προμηθεύονται πιο φθηνά το πετρέλαιο. Αφού δεν κάνατε πράξη τα όσα υποσχεθήκατε σχετικά με έναν ευρύτερο αναπτυξιακό νόμο για τον Έβρο και τη Σαμοθράκη, τουλάχιστον αποκαταστήστ</w:t>
      </w:r>
      <w:r>
        <w:rPr>
          <w:rFonts w:eastAsia="Times New Roman" w:cs="Times New Roman"/>
          <w:szCs w:val="24"/>
        </w:rPr>
        <w:t>ε αυτή την αδικία. Το Υπουργείο, άλλωστε, έχει δεσμευθεί ότι θα επανεξετάσει το θέμα, για να χορηγηθούν τα επιδόματα με πιο δίκαιο τρόπο.</w:t>
      </w:r>
    </w:p>
    <w:p w14:paraId="25060182"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 xml:space="preserve">Όλες οι κυβερνητικές αποφάσεις επιβάλλεται να ξεκινούν από τον Έβρο. Το λέω και το πιστεύω, διότι εάν δεν ασχοληθείτε </w:t>
      </w:r>
      <w:r>
        <w:rPr>
          <w:rFonts w:eastAsia="Times New Roman" w:cs="Times New Roman"/>
          <w:szCs w:val="24"/>
        </w:rPr>
        <w:t xml:space="preserve">με τα προβλήματα του Έβρου και κυρίως εσείς που έχετε την ευαισθησία και κατάγεστε από εκεί, τα προβλήματα του Έβρου δεν θα πνίξουν μόνο εμάς, τους </w:t>
      </w:r>
      <w:proofErr w:type="spellStart"/>
      <w:r>
        <w:rPr>
          <w:rFonts w:eastAsia="Times New Roman" w:cs="Times New Roman"/>
          <w:szCs w:val="24"/>
        </w:rPr>
        <w:t>Εβρίτες</w:t>
      </w:r>
      <w:proofErr w:type="spellEnd"/>
      <w:r>
        <w:rPr>
          <w:rFonts w:eastAsia="Times New Roman" w:cs="Times New Roman"/>
          <w:szCs w:val="24"/>
        </w:rPr>
        <w:t xml:space="preserve">, θα πνίξουν όλη τη χώρα. Αντιλαμβάνεστε τι εννοώ. Κάθε μέρα που πηγαίνετε στο γραφείο σας, το πρώτο </w:t>
      </w:r>
      <w:r>
        <w:rPr>
          <w:rFonts w:eastAsia="Times New Roman" w:cs="Times New Roman"/>
          <w:szCs w:val="24"/>
        </w:rPr>
        <w:t>πράγμα από το οποίο πρέπει να ξεκινάτε είναι τι θα κάνουμε για τον Έβρο. Εκεί είναι η προφυλακή του έθνους, η προφυλακή της χώρας και είναι λάθος να μη δίνετε αυτό που ανήκει σ</w:t>
      </w:r>
      <w:r>
        <w:rPr>
          <w:rFonts w:eastAsia="Times New Roman" w:cs="Times New Roman"/>
          <w:szCs w:val="24"/>
        </w:rPr>
        <w:t>ε</w:t>
      </w:r>
      <w:r>
        <w:rPr>
          <w:rFonts w:eastAsia="Times New Roman" w:cs="Times New Roman"/>
          <w:szCs w:val="24"/>
        </w:rPr>
        <w:t xml:space="preserve"> αυτούς τους ανθρώπους. Αυτό το εισπράττω σε όλο μου το οδοιπορικό. Και ξέρετε </w:t>
      </w:r>
      <w:r>
        <w:rPr>
          <w:rFonts w:eastAsia="Times New Roman" w:cs="Times New Roman"/>
          <w:szCs w:val="24"/>
        </w:rPr>
        <w:t xml:space="preserve">πολύ καλά ότι γυρίζω όλο τον </w:t>
      </w:r>
      <w:r>
        <w:rPr>
          <w:rFonts w:eastAsia="Times New Roman" w:cs="Times New Roman"/>
          <w:szCs w:val="24"/>
        </w:rPr>
        <w:t>ν</w:t>
      </w:r>
      <w:r>
        <w:rPr>
          <w:rFonts w:eastAsia="Times New Roman" w:cs="Times New Roman"/>
          <w:szCs w:val="24"/>
        </w:rPr>
        <w:t xml:space="preserve">ομό, από χωριό σε χωριό. </w:t>
      </w:r>
    </w:p>
    <w:p w14:paraId="25060183" w14:textId="77777777" w:rsidR="006300E5" w:rsidRDefault="00AD32A0">
      <w:pPr>
        <w:spacing w:after="0" w:line="600" w:lineRule="auto"/>
        <w:ind w:firstLine="567"/>
        <w:jc w:val="both"/>
        <w:rPr>
          <w:rFonts w:eastAsia="Times New Roman" w:cs="Times New Roman"/>
          <w:szCs w:val="24"/>
        </w:rPr>
      </w:pPr>
      <w:r w:rsidRPr="00A918D1">
        <w:rPr>
          <w:rFonts w:eastAsia="Times New Roman" w:cs="Times New Roman"/>
          <w:color w:val="000000" w:themeColor="text1"/>
          <w:szCs w:val="24"/>
        </w:rPr>
        <w:lastRenderedPageBreak/>
        <w:t xml:space="preserve">Το παράπονο, λοιπόν, είναι πολύ μεγάλο. Παρακαλώ, κύριε Υπουργέ, να διορθώσετε αυτή την πολιτική σας. Δεν μπορείτε να συμπεριλαμβάνετε μόνο </w:t>
      </w:r>
      <w:r>
        <w:rPr>
          <w:rFonts w:eastAsia="Times New Roman" w:cs="Times New Roman"/>
          <w:szCs w:val="24"/>
        </w:rPr>
        <w:t>τους δ</w:t>
      </w:r>
      <w:r>
        <w:rPr>
          <w:rFonts w:eastAsia="Times New Roman" w:cs="Times New Roman"/>
          <w:szCs w:val="24"/>
        </w:rPr>
        <w:t>ύ</w:t>
      </w:r>
      <w:r>
        <w:rPr>
          <w:rFonts w:eastAsia="Times New Roman" w:cs="Times New Roman"/>
          <w:szCs w:val="24"/>
        </w:rPr>
        <w:t xml:space="preserve">ο νομούς που </w:t>
      </w:r>
      <w:proofErr w:type="spellStart"/>
      <w:r>
        <w:rPr>
          <w:rFonts w:eastAsia="Times New Roman" w:cs="Times New Roman"/>
          <w:szCs w:val="24"/>
        </w:rPr>
        <w:t>προείπατε</w:t>
      </w:r>
      <w:proofErr w:type="spellEnd"/>
      <w:r>
        <w:rPr>
          <w:rFonts w:eastAsia="Times New Roman" w:cs="Times New Roman"/>
          <w:szCs w:val="24"/>
        </w:rPr>
        <w:t xml:space="preserve"> και να μην είναι στο δικό σας </w:t>
      </w:r>
      <w:r>
        <w:rPr>
          <w:rFonts w:eastAsia="Times New Roman" w:cs="Times New Roman"/>
          <w:szCs w:val="24"/>
        </w:rPr>
        <w:t>σχέδιο ο Νομός Έβρου. Είναι κρίμα απ’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θ</w:t>
      </w:r>
      <w:r>
        <w:rPr>
          <w:rFonts w:eastAsia="Times New Roman" w:cs="Times New Roman"/>
          <w:szCs w:val="24"/>
        </w:rPr>
        <w:t>εό!</w:t>
      </w:r>
    </w:p>
    <w:p w14:paraId="25060184"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 xml:space="preserve">Σας ευχαριστώ πολύ, κύριε Πρόεδρε. </w:t>
      </w:r>
    </w:p>
    <w:p w14:paraId="25060185" w14:textId="77777777" w:rsidR="006300E5" w:rsidRDefault="00AD32A0">
      <w:pPr>
        <w:spacing w:after="0"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Υπουργέ, έχετε τον λόγο.</w:t>
      </w:r>
    </w:p>
    <w:p w14:paraId="25060186"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 </w:t>
      </w:r>
    </w:p>
    <w:p w14:paraId="25060187"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Κύριε Βουλευτά, να συμφωνή</w:t>
      </w:r>
      <w:r>
        <w:rPr>
          <w:rFonts w:eastAsia="Times New Roman" w:cs="Times New Roman"/>
          <w:szCs w:val="24"/>
        </w:rPr>
        <w:t>σουμε στο αυτονόητο ότι η Θράκη χρειάζεται εθνική ομοψυχία, χρειάζεται εθνικό σχεδιασμό και χρειάζεται όλοι να αφήσουμε στην άκρη τις όποιες κομματικές αντιπαραθέσεις και να δούμε με ποιον τρόπο και η Θράκη και η Μακεδονία και οι άλλες περιοχές της χώρας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αντιμετωπίζουν ειδικά οικονομικά και εθνικά προβλήματα</w:t>
      </w:r>
      <w:r>
        <w:rPr>
          <w:rFonts w:eastAsia="Times New Roman" w:cs="Times New Roman"/>
          <w:szCs w:val="24"/>
        </w:rPr>
        <w:t>,</w:t>
      </w:r>
      <w:r>
        <w:rPr>
          <w:rFonts w:eastAsia="Times New Roman" w:cs="Times New Roman"/>
          <w:szCs w:val="24"/>
        </w:rPr>
        <w:t xml:space="preserve"> θα είναι στο επίκεντρο των πολιτικών μας. Σ</w:t>
      </w:r>
      <w:r>
        <w:rPr>
          <w:rFonts w:eastAsia="Times New Roman" w:cs="Times New Roman"/>
          <w:szCs w:val="24"/>
        </w:rPr>
        <w:t>ε</w:t>
      </w:r>
      <w:r>
        <w:rPr>
          <w:rFonts w:eastAsia="Times New Roman" w:cs="Times New Roman"/>
          <w:szCs w:val="24"/>
        </w:rPr>
        <w:t xml:space="preserve"> αυτό συμφωνούμε όλοι και νομίζω ότι δεν χρειάζεται να προσθέσω κάτι πάνω σ’ αυτό. </w:t>
      </w:r>
    </w:p>
    <w:p w14:paraId="25060188"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lastRenderedPageBreak/>
        <w:t>Σε ό,τι αφορά το θέμα των ζωνών</w:t>
      </w:r>
      <w:r>
        <w:rPr>
          <w:rFonts w:eastAsia="Times New Roman" w:cs="Times New Roman"/>
          <w:szCs w:val="24"/>
        </w:rPr>
        <w:t>,</w:t>
      </w:r>
      <w:r>
        <w:rPr>
          <w:rFonts w:eastAsia="Times New Roman" w:cs="Times New Roman"/>
          <w:szCs w:val="24"/>
        </w:rPr>
        <w:t xml:space="preserve"> με βάση τις οποίες χορηγείται το επ</w:t>
      </w:r>
      <w:r>
        <w:rPr>
          <w:rFonts w:eastAsia="Times New Roman" w:cs="Times New Roman"/>
          <w:szCs w:val="24"/>
        </w:rPr>
        <w:t>ίδομα θέρμανσης, εγώ απ</w:t>
      </w:r>
      <w:r>
        <w:rPr>
          <w:rFonts w:eastAsia="Times New Roman" w:cs="Times New Roman"/>
          <w:szCs w:val="24"/>
        </w:rPr>
        <w:t>ά</w:t>
      </w:r>
      <w:r>
        <w:rPr>
          <w:rFonts w:eastAsia="Times New Roman" w:cs="Times New Roman"/>
          <w:szCs w:val="24"/>
        </w:rPr>
        <w:t xml:space="preserve">ντησα ως προς την κριτική σας στο ποιος έκανε τις ζώνες. Οι ζώνες δεν ήταν μια επιλογή της Κυβέρνησης ΣΥΡΙΖΑ. </w:t>
      </w:r>
    </w:p>
    <w:p w14:paraId="25060189"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Μα, εσείς το διορθώσατε. Γιατί δεν βάλατε μέσα τον Έβρο;</w:t>
      </w:r>
    </w:p>
    <w:p w14:paraId="2506018A"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ΤΡΥΦΩΝ ΑΛΕΞΙΑΔΗΣ (Αναπληρωτής Υπο</w:t>
      </w:r>
      <w:r>
        <w:rPr>
          <w:rFonts w:eastAsia="Times New Roman" w:cs="Times New Roman"/>
          <w:b/>
          <w:szCs w:val="24"/>
        </w:rPr>
        <w:t>υργός Οικονομικών):</w:t>
      </w:r>
      <w:r>
        <w:rPr>
          <w:rFonts w:eastAsia="Times New Roman" w:cs="Times New Roman"/>
          <w:szCs w:val="24"/>
        </w:rPr>
        <w:t xml:space="preserve"> Θα σας απαντήσω. Εμείς το 2015</w:t>
      </w:r>
      <w:r>
        <w:rPr>
          <w:rFonts w:eastAsia="Times New Roman" w:cs="Times New Roman"/>
          <w:szCs w:val="24"/>
        </w:rPr>
        <w:t>,</w:t>
      </w:r>
      <w:r>
        <w:rPr>
          <w:rFonts w:eastAsia="Times New Roman" w:cs="Times New Roman"/>
          <w:szCs w:val="24"/>
        </w:rPr>
        <w:t xml:space="preserve"> μέσα στα όσα προβλήματα είχαμε</w:t>
      </w:r>
      <w:r>
        <w:rPr>
          <w:rFonts w:eastAsia="Times New Roman" w:cs="Times New Roman"/>
          <w:szCs w:val="24"/>
        </w:rPr>
        <w:t>,</w:t>
      </w:r>
      <w:r>
        <w:rPr>
          <w:rFonts w:eastAsia="Times New Roman" w:cs="Times New Roman"/>
          <w:szCs w:val="24"/>
        </w:rPr>
        <w:t xml:space="preserve"> δεν κάναμε τίποτε άλλο παρά να πάρουμε το προηγούμενο μοντέλο του επιδόματος θέρμανσης, που ήταν σε αρκετά σημεία επιτυχημένο και να προσπαθήσουμε μέσα απ’ αυτό το μοντέλο </w:t>
      </w:r>
      <w:r>
        <w:rPr>
          <w:rFonts w:eastAsia="Times New Roman" w:cs="Times New Roman"/>
          <w:szCs w:val="24"/>
        </w:rPr>
        <w:t xml:space="preserve">να αποκαταστήσουμε αδικίες και κάναμε ορισμένες παρεμβάσεις. Πιθανόν να έπρεπε να κάνουμε κι άλλες. Αυτό ακριβώς εξετάζουμε φέτος. </w:t>
      </w:r>
    </w:p>
    <w:p w14:paraId="2506018B"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 xml:space="preserve">Φέτος, όπως έχω πει πολύ καιρό </w:t>
      </w:r>
      <w:r>
        <w:rPr>
          <w:rFonts w:eastAsia="Times New Roman" w:cs="Times New Roman"/>
          <w:szCs w:val="24"/>
        </w:rPr>
        <w:t>-</w:t>
      </w:r>
      <w:r>
        <w:rPr>
          <w:rFonts w:eastAsia="Times New Roman" w:cs="Times New Roman"/>
          <w:szCs w:val="24"/>
        </w:rPr>
        <w:t>πριν και δεν έρχομαι να το πω τώρα εδώ</w:t>
      </w:r>
      <w:r>
        <w:rPr>
          <w:rFonts w:eastAsia="Times New Roman" w:cs="Times New Roman"/>
          <w:szCs w:val="24"/>
        </w:rPr>
        <w:t>-</w:t>
      </w:r>
      <w:r>
        <w:rPr>
          <w:rFonts w:eastAsia="Times New Roman" w:cs="Times New Roman"/>
          <w:szCs w:val="24"/>
        </w:rPr>
        <w:t xml:space="preserve"> με δεδομένο ότι είναι σαφές ότι θα δοθεί το ίδιο ποσό που δόθηκε και πέρυσι, δηλαδή 105 εκατομμύρια</w:t>
      </w:r>
      <w:r>
        <w:rPr>
          <w:rFonts w:eastAsia="Times New Roman" w:cs="Times New Roman"/>
          <w:szCs w:val="24"/>
        </w:rPr>
        <w:t>,</w:t>
      </w:r>
      <w:r>
        <w:rPr>
          <w:rFonts w:eastAsia="Times New Roman" w:cs="Times New Roman"/>
          <w:szCs w:val="24"/>
        </w:rPr>
        <w:t xml:space="preserve"> θα διανεμηθούν στους </w:t>
      </w:r>
      <w:r>
        <w:rPr>
          <w:rFonts w:eastAsia="Times New Roman" w:cs="Times New Roman"/>
          <w:szCs w:val="24"/>
        </w:rPr>
        <w:lastRenderedPageBreak/>
        <w:t>πολίτες ως επίδομα θέρμανσης, ανακουφίζοντας κυρίως περιοχές και πολίτες που έχουν σημαντικά προβλήματα, το Υπουργείο Οικονομικών επα</w:t>
      </w:r>
      <w:r>
        <w:rPr>
          <w:rFonts w:eastAsia="Times New Roman" w:cs="Times New Roman"/>
          <w:szCs w:val="24"/>
        </w:rPr>
        <w:t xml:space="preserve">νεξετάζει τις περιοχές που θα ενταχθούν στις συγκεκριμένες ζώνες. Και επανεξετάζει τις περιοχές, διότι έχουμε το δεδομένο μέσα σε έναν νομό στην πόλη που είναι παραλιακή και στο ορεινό μέρος </w:t>
      </w:r>
      <w:r>
        <w:rPr>
          <w:rFonts w:eastAsia="Times New Roman" w:cs="Times New Roman"/>
          <w:szCs w:val="24"/>
        </w:rPr>
        <w:t>-</w:t>
      </w:r>
      <w:r>
        <w:rPr>
          <w:rFonts w:eastAsia="Times New Roman" w:cs="Times New Roman"/>
          <w:szCs w:val="24"/>
        </w:rPr>
        <w:t xml:space="preserve">που έχει θερμοκρασίες οι οποίες απαιτούν να ανάψει το καλοριφέρ </w:t>
      </w:r>
      <w:r>
        <w:rPr>
          <w:rFonts w:eastAsia="Times New Roman" w:cs="Times New Roman"/>
          <w:szCs w:val="24"/>
        </w:rPr>
        <w:t>τον Σεπτέμβριο και να κλείσει τον Απρίλιο</w:t>
      </w:r>
      <w:r>
        <w:rPr>
          <w:rFonts w:eastAsia="Times New Roman" w:cs="Times New Roman"/>
          <w:szCs w:val="24"/>
        </w:rPr>
        <w:t>-</w:t>
      </w:r>
      <w:r>
        <w:rPr>
          <w:rFonts w:eastAsia="Times New Roman" w:cs="Times New Roman"/>
          <w:szCs w:val="24"/>
        </w:rPr>
        <w:t xml:space="preserve"> να έχουμε ίδιο επίδομα θέρμανσης. </w:t>
      </w:r>
    </w:p>
    <w:p w14:paraId="2506018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Αυτό εξετάζουμε αυτή την περίοδο. Θα κάνετε λίγο υπομονή ακόμη, θα εκδοθεί η απόφαση για το επίδομα θέρμανσης και θα κοιτάξουμε ακόμη και να «σπάσουμε» νομούς σε δύο διαφορετικές</w:t>
      </w:r>
      <w:r>
        <w:rPr>
          <w:rFonts w:eastAsia="Times New Roman" w:cs="Times New Roman"/>
          <w:szCs w:val="24"/>
        </w:rPr>
        <w:t xml:space="preserve"> ζώνες -εάν μπορέσουμε τεχνικά να το κάνουμε, αυτό εξετάζουμε- έτσι ώστε να αντιμετωπίσουμε προβλήματα διαφορετικών θερμοκρασιών. Διότι το προηγούμενο μοντέλο προέβλεπε όλος ο νομός να πάει σε μία ζώνη. Έχουμε, όμως, περιοχές μέσα στον ίδιο νομό, όπως είπα</w:t>
      </w:r>
      <w:r>
        <w:rPr>
          <w:rFonts w:eastAsia="Times New Roman" w:cs="Times New Roman"/>
          <w:szCs w:val="24"/>
        </w:rPr>
        <w:t xml:space="preserve">τε για τον Νομό Έβρου, που είναι τελείως διαφορετικές, με τελείως διαφορετικές θερμοκρασίες, όπως για παράδειγμα το νότιο μέρος του </w:t>
      </w:r>
      <w:r>
        <w:rPr>
          <w:rFonts w:eastAsia="Times New Roman" w:cs="Times New Roman"/>
          <w:szCs w:val="24"/>
        </w:rPr>
        <w:t>ν</w:t>
      </w:r>
      <w:r>
        <w:rPr>
          <w:rFonts w:eastAsia="Times New Roman" w:cs="Times New Roman"/>
          <w:szCs w:val="24"/>
        </w:rPr>
        <w:t xml:space="preserve">ομού σε σύγκριση με το βόρειο ή το πεδινό μέρος του </w:t>
      </w:r>
      <w:r>
        <w:rPr>
          <w:rFonts w:eastAsia="Times New Roman" w:cs="Times New Roman"/>
          <w:szCs w:val="24"/>
        </w:rPr>
        <w:t>ν</w:t>
      </w:r>
      <w:r>
        <w:rPr>
          <w:rFonts w:eastAsia="Times New Roman" w:cs="Times New Roman"/>
          <w:szCs w:val="24"/>
        </w:rPr>
        <w:t xml:space="preserve">ομού σε σύγκριση με το ορεινό. </w:t>
      </w:r>
    </w:p>
    <w:p w14:paraId="2506018D"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Εμείς, λοιπόν, εξετάζουμε είτε ολόκληρ</w:t>
      </w:r>
      <w:r>
        <w:rPr>
          <w:rFonts w:eastAsia="Times New Roman" w:cs="Times New Roman"/>
          <w:szCs w:val="24"/>
        </w:rPr>
        <w:t>οι νομοί να μετακινηθούν από μία ζώνη σε μία άλλη -προς τα πάνω βεβαίως- είτε νομοί να σπάσουν σε δύο τμήματα και να μετακινηθεί το μέρος του νομού που έχει πολύ χαμηλές θερμοκρασίες στο επιπλέον μέρος.</w:t>
      </w:r>
    </w:p>
    <w:p w14:paraId="2506018E"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Αυτό που θέλω να επισημάνω είναι ότι…</w:t>
      </w:r>
    </w:p>
    <w:p w14:paraId="2506018F"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ΑΝΑΣΤΑΣΙΟΣ (ΤΑΣ</w:t>
      </w:r>
      <w:r>
        <w:rPr>
          <w:rFonts w:eastAsia="Times New Roman" w:cs="Times New Roman"/>
          <w:b/>
          <w:szCs w:val="24"/>
        </w:rPr>
        <w:t xml:space="preserve">ΟΣ) ΔΗΜΟΣΧΑΚΗΣ: </w:t>
      </w:r>
      <w:r>
        <w:rPr>
          <w:rFonts w:eastAsia="Times New Roman" w:cs="Times New Roman"/>
          <w:szCs w:val="24"/>
        </w:rPr>
        <w:t xml:space="preserve">Αυτά είναι θεωρητικά. Για τον Έβρο τι θα κάνετε; Μη μας λέτε θεωρίες. </w:t>
      </w:r>
    </w:p>
    <w:p w14:paraId="25060190"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Θα κάνετε λίγο υπομονή ακόμη, θα βγει η απόφαση…</w:t>
      </w:r>
    </w:p>
    <w:p w14:paraId="25060191"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Βεβαίως, να ανακοινωθεί.</w:t>
      </w:r>
    </w:p>
    <w:p w14:paraId="25060192"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Να βγω και να ανακοινώσω σήμερα την απόφαση δεν είναι σωστό.</w:t>
      </w:r>
    </w:p>
    <w:p w14:paraId="25060193"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Γι’ αυτό ήρθαμε εδώ, για να ανακοινωθούν…</w:t>
      </w:r>
    </w:p>
    <w:p w14:paraId="25060194"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Όχι, κύριε Βουλε</w:t>
      </w:r>
      <w:r>
        <w:rPr>
          <w:rFonts w:eastAsia="Times New Roman" w:cs="Times New Roman"/>
          <w:szCs w:val="24"/>
        </w:rPr>
        <w:t>υτά. Δεν έχω δυνατότητα σήμερα να ανακοινώσω το τι θα γίνει με την άλφα ή βήτα περιοχή.</w:t>
      </w:r>
    </w:p>
    <w:p w14:paraId="25060195"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να μη γίνονται διακοπές.</w:t>
      </w:r>
    </w:p>
    <w:p w14:paraId="25060196"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Κλείνοντας λέω ότι είναι σαφές…</w:t>
      </w:r>
    </w:p>
    <w:p w14:paraId="25060197"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ΑΝΑΣΤΑΣΙΟΣ (Τ</w:t>
      </w:r>
      <w:r>
        <w:rPr>
          <w:rFonts w:eastAsia="Times New Roman" w:cs="Times New Roman"/>
          <w:b/>
          <w:szCs w:val="24"/>
        </w:rPr>
        <w:t xml:space="preserve">ΑΣΟΣ) ΔΗΜΟΣΧΑΚΗΣ: </w:t>
      </w:r>
      <w:r>
        <w:rPr>
          <w:rFonts w:eastAsia="Times New Roman" w:cs="Times New Roman"/>
          <w:szCs w:val="24"/>
        </w:rPr>
        <w:t xml:space="preserve">Το πρόβλημα είναι μεγάλο, κύριε Πρόεδρε. Μας έχουν στην ίδια κατηγορία με τους Νομούς των Τρικάλων και της Καρδίτσας. Είναι κρίμα από τον </w:t>
      </w:r>
      <w:r>
        <w:rPr>
          <w:rFonts w:eastAsia="Times New Roman" w:cs="Times New Roman"/>
          <w:szCs w:val="24"/>
        </w:rPr>
        <w:t>θ</w:t>
      </w:r>
      <w:r>
        <w:rPr>
          <w:rFonts w:eastAsia="Times New Roman" w:cs="Times New Roman"/>
          <w:szCs w:val="24"/>
        </w:rPr>
        <w:t>εό! Τι σχέση έχει ο Νομός Έβρου με τους Νομούς Τρικάλων και Καρδίτσας;</w:t>
      </w:r>
    </w:p>
    <w:p w14:paraId="25060198"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w:t>
      </w:r>
      <w:r>
        <w:rPr>
          <w:rFonts w:eastAsia="Times New Roman" w:cs="Times New Roman"/>
          <w:b/>
          <w:szCs w:val="24"/>
        </w:rPr>
        <w:t>τινός):</w:t>
      </w:r>
      <w:r>
        <w:rPr>
          <w:rFonts w:eastAsia="Times New Roman" w:cs="Times New Roman"/>
          <w:szCs w:val="24"/>
        </w:rPr>
        <w:t xml:space="preserve"> Παρακαλώ! </w:t>
      </w:r>
    </w:p>
    <w:p w14:paraId="25060199"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Συνεχίστε, κύριε Υπουργέ.</w:t>
      </w:r>
    </w:p>
    <w:p w14:paraId="2506019A"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Νομίζω ότι απ</w:t>
      </w:r>
      <w:r>
        <w:rPr>
          <w:rFonts w:eastAsia="Times New Roman" w:cs="Times New Roman"/>
          <w:szCs w:val="24"/>
        </w:rPr>
        <w:t>ά</w:t>
      </w:r>
      <w:r>
        <w:rPr>
          <w:rFonts w:eastAsia="Times New Roman" w:cs="Times New Roman"/>
          <w:szCs w:val="24"/>
        </w:rPr>
        <w:t xml:space="preserve">ντησα, κύριε Βουλευτά, πως η αρχική κατανομή έγινε το 2012, όταν </w:t>
      </w:r>
      <w:r>
        <w:rPr>
          <w:rFonts w:eastAsia="Times New Roman" w:cs="Times New Roman"/>
          <w:szCs w:val="24"/>
        </w:rPr>
        <w:t>κ</w:t>
      </w:r>
      <w:r>
        <w:rPr>
          <w:rFonts w:eastAsia="Times New Roman" w:cs="Times New Roman"/>
          <w:szCs w:val="24"/>
        </w:rPr>
        <w:t>υβέρνηση δεν ήταν ο ΣΥΡΙΖΑ. Ο ΣΥΡΙΖΑ και ο κ. Αλεξιάδης, ειδικά, φταίμε για όλ</w:t>
      </w:r>
      <w:r>
        <w:rPr>
          <w:rFonts w:eastAsia="Times New Roman" w:cs="Times New Roman"/>
          <w:szCs w:val="24"/>
        </w:rPr>
        <w:t xml:space="preserve">α τα δεινά σε αυτόν τον τόπο, για την καταστροφή της Θράκης, για τα πάντα! Κάπου, όμως, να έχουμε την κριτική εστιασμένη. </w:t>
      </w:r>
    </w:p>
    <w:p w14:paraId="2506019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Σε ό,τι αφορά το επίδομα θέρμανσης, για να κλείσω και να μη «φάω» άλλο τον χρόνο, θα ήθελα να πω το εξής. Το επίδομα θέρμανσης το 201</w:t>
      </w:r>
      <w:r>
        <w:rPr>
          <w:rFonts w:eastAsia="Times New Roman" w:cs="Times New Roman"/>
          <w:szCs w:val="24"/>
        </w:rPr>
        <w:t>6 θα είναι πιο δίκαιο και πιο αναλογικό απ’ ό,τι την προηγούμενη χρονιά, είτε με την ένταξη περιοχών στη ζώνη που πρέπει να είναι είτε με το «σπάσιμο» περιοχών σε διαφορετικές ζώνες.</w:t>
      </w:r>
    </w:p>
    <w:p w14:paraId="2506019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Ευχαριστώ για τον χρόνο σας.</w:t>
      </w:r>
    </w:p>
    <w:p w14:paraId="2506019D"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Κύριοι σ</w:t>
      </w:r>
      <w:r>
        <w:rPr>
          <w:rFonts w:eastAsia="Times New Roman" w:cs="Times New Roman"/>
          <w:szCs w:val="24"/>
        </w:rPr>
        <w:t xml:space="preserve">υνάδελφοι, θα ήθελα να ανακοινώσω στο Σώμα ότι ο Γενικός Γραμματέας της Κυβέρνησης κ. Καλογήρου γνωστοποιεί ότι δεν θα συζητηθούν λόγω </w:t>
      </w:r>
      <w:r>
        <w:rPr>
          <w:rFonts w:eastAsia="Times New Roman" w:cs="Times New Roman"/>
          <w:szCs w:val="24"/>
        </w:rPr>
        <w:lastRenderedPageBreak/>
        <w:t xml:space="preserve">κωλύματος των αρμοδίων Υπουργών και θα επαναπροσδιοριστούν για συζήτηση οι κάτωθι επίκαιρες ερωτήσεις: </w:t>
      </w:r>
    </w:p>
    <w:p w14:paraId="2506019E"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Η πέμπτη με αριθμ</w:t>
      </w:r>
      <w:r>
        <w:rPr>
          <w:rFonts w:eastAsia="Times New Roman" w:cs="Times New Roman"/>
          <w:szCs w:val="24"/>
        </w:rPr>
        <w:t>ό 133/18-10-2016 επίκαιρη ερώτηση πρώτου κύκλου του Βουλευτή Α΄ Θεσσαλονίκης της Ένωσης Κεντρώων κ.</w:t>
      </w:r>
      <w:r>
        <w:rPr>
          <w:rFonts w:eastAsia="Times New Roman" w:cs="Times New Roman"/>
          <w:szCs w:val="24"/>
        </w:rPr>
        <w:t xml:space="preserve">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szCs w:val="24"/>
        </w:rPr>
        <w:t xml:space="preserve"> </w:t>
      </w:r>
      <w:r>
        <w:rPr>
          <w:rFonts w:eastAsia="Times New Roman" w:cs="Times New Roman"/>
          <w:szCs w:val="24"/>
        </w:rPr>
        <w:t xml:space="preserve">σχετικά με τη διαχείριση των «κόκκινων» δανείων της </w:t>
      </w:r>
      <w:r>
        <w:rPr>
          <w:rFonts w:eastAsia="Times New Roman" w:cs="Times New Roman"/>
          <w:szCs w:val="24"/>
        </w:rPr>
        <w:t>π</w:t>
      </w:r>
      <w:r>
        <w:rPr>
          <w:rFonts w:eastAsia="Times New Roman" w:cs="Times New Roman"/>
          <w:szCs w:val="24"/>
        </w:rPr>
        <w:t xml:space="preserve">ρώην </w:t>
      </w:r>
      <w:proofErr w:type="spellStart"/>
      <w:r>
        <w:rPr>
          <w:rFonts w:eastAsia="Times New Roman" w:cs="Times New Roman"/>
          <w:szCs w:val="24"/>
        </w:rPr>
        <w:t>ΑΤΕbank</w:t>
      </w:r>
      <w:proofErr w:type="spellEnd"/>
      <w:r>
        <w:rPr>
          <w:rFonts w:eastAsia="Times New Roman" w:cs="Times New Roman"/>
          <w:szCs w:val="24"/>
        </w:rPr>
        <w:t xml:space="preserve">, κατά άδικο τρόπο για τους οφειλέτες της, δεν θα συζητηθεί λόγω κωλύματος (φόρτος εργασίας)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xml:space="preserve"> .</w:t>
      </w:r>
    </w:p>
    <w:p w14:paraId="2506019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Επίσης, για τον ίδιο λόγο δεν θα συζητηθεί και η τέταρτη με αριθμό 131/17-10-2016 επίκαιρη ερώτηση δεύτερου κύ</w:t>
      </w:r>
      <w:r>
        <w:rPr>
          <w:rFonts w:eastAsia="Times New Roman" w:cs="Times New Roman"/>
          <w:szCs w:val="24"/>
        </w:rPr>
        <w:t>κλου του Βουλευτή Β΄ Αθηνών του Λαϊκού Συνδέσμου – Χρυσή Αυγή κ.</w:t>
      </w:r>
      <w:r>
        <w:rPr>
          <w:rFonts w:eastAsia="Times New Roman" w:cs="Times New Roman"/>
          <w:szCs w:val="24"/>
        </w:rPr>
        <w:t xml:space="preserve">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szCs w:val="24"/>
        </w:rPr>
        <w:t xml:space="preserve"> </w:t>
      </w:r>
      <w:r>
        <w:rPr>
          <w:rFonts w:eastAsia="Times New Roman" w:cs="Times New Roman"/>
          <w:szCs w:val="24"/>
        </w:rPr>
        <w:t>σχετικά με τη «</w:t>
      </w:r>
      <w:r>
        <w:rPr>
          <w:rFonts w:eastAsia="Times New Roman" w:cs="Times New Roman"/>
          <w:szCs w:val="24"/>
        </w:rPr>
        <w:t>ν</w:t>
      </w:r>
      <w:r>
        <w:rPr>
          <w:rFonts w:eastAsia="Times New Roman" w:cs="Times New Roman"/>
          <w:szCs w:val="24"/>
        </w:rPr>
        <w:t>ομοθετική ρύθμιση για επέκταση εγκεκριμένων εξόδων πέραν των νοσηλίων».</w:t>
      </w:r>
    </w:p>
    <w:p w14:paraId="250601A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Η έκτη με αριθμό 127/18-10-2016 επίκαιρη ερώτηση δεύτερ</w:t>
      </w:r>
      <w:r>
        <w:rPr>
          <w:rFonts w:eastAsia="Times New Roman" w:cs="Times New Roman"/>
          <w:szCs w:val="24"/>
        </w:rPr>
        <w:t xml:space="preserve">ου κύκλου του Βουλευτή Αιτωλοακαρνανίας του Κομμουνιστικού Κόμματος </w:t>
      </w:r>
      <w:r>
        <w:rPr>
          <w:rFonts w:eastAsia="Times New Roman" w:cs="Times New Roman"/>
          <w:szCs w:val="24"/>
        </w:rPr>
        <w:t xml:space="preserve">Ελλάδας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 xml:space="preserve">Νικολάου </w:t>
      </w:r>
      <w:proofErr w:type="spellStart"/>
      <w:r>
        <w:rPr>
          <w:rFonts w:eastAsia="Times New Roman" w:cs="Times New Roman"/>
          <w:bCs/>
          <w:szCs w:val="24"/>
        </w:rPr>
        <w:t>Μωραϊτη</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 xml:space="preserve">Παιδείας, Έρευνας </w:t>
      </w:r>
      <w:r>
        <w:rPr>
          <w:rFonts w:eastAsia="Times New Roman" w:cs="Times New Roman"/>
          <w:bCs/>
          <w:szCs w:val="24"/>
        </w:rPr>
        <w:lastRenderedPageBreak/>
        <w:t>και Θρησκευμάτων,</w:t>
      </w:r>
      <w:r>
        <w:rPr>
          <w:rFonts w:eastAsia="Times New Roman" w:cs="Times New Roman"/>
          <w:szCs w:val="24"/>
        </w:rPr>
        <w:t xml:space="preserve"> </w:t>
      </w:r>
      <w:r>
        <w:rPr>
          <w:rFonts w:eastAsia="Times New Roman" w:cs="Times New Roman"/>
          <w:szCs w:val="24"/>
        </w:rPr>
        <w:t>σχετικά με τα προβλήματα της στέγασης των σπουδαστών στο ΤΕΙ Ηπείρου, δεν θα συζητηθεί λόγω κωλύματος της α</w:t>
      </w:r>
      <w:r>
        <w:rPr>
          <w:rFonts w:eastAsia="Times New Roman" w:cs="Times New Roman"/>
          <w:szCs w:val="24"/>
        </w:rPr>
        <w:t>ρμόδιας Αναπληρώτριας Υπουργού Παιδείας, Έρευνας και Θρησκευμάτων κ. Αθανασίας Αναγνωστοπούλου, η οποία θα βρίσκεται εκτός Αθηνών.</w:t>
      </w:r>
    </w:p>
    <w:p w14:paraId="250601A1"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Η ένατη με αριθμό 62/10-10-2016 επίκαιρη ερώτηση δεύτερου κύκλου του Βουλευτή Εύβοιας του Λαϊκού Συνδέσμου – Χρυσή Αυγή κ.</w:t>
      </w:r>
      <w:r>
        <w:rPr>
          <w:rFonts w:eastAsia="Times New Roman" w:cs="Times New Roman"/>
          <w:szCs w:val="24"/>
        </w:rPr>
        <w:t xml:space="preserve"> </w:t>
      </w:r>
      <w:r>
        <w:rPr>
          <w:rFonts w:eastAsia="Times New Roman" w:cs="Times New Roman"/>
          <w:bCs/>
          <w:szCs w:val="24"/>
        </w:rPr>
        <w:t>Νι</w:t>
      </w:r>
      <w:r>
        <w:rPr>
          <w:rFonts w:eastAsia="Times New Roman" w:cs="Times New Roman"/>
          <w:bCs/>
          <w:szCs w:val="24"/>
        </w:rPr>
        <w:t>κολάου Μίχου</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Εσωτερικών και Διοικητικής Ανασυγκρότησης,</w:t>
      </w:r>
      <w:r>
        <w:rPr>
          <w:rFonts w:eastAsia="Times New Roman" w:cs="Times New Roman"/>
          <w:szCs w:val="24"/>
        </w:rPr>
        <w:t xml:space="preserve"> </w:t>
      </w:r>
      <w:r>
        <w:rPr>
          <w:rFonts w:eastAsia="Times New Roman" w:cs="Times New Roman"/>
          <w:szCs w:val="24"/>
        </w:rPr>
        <w:t xml:space="preserve">σχετικά με την «εκτόπιση </w:t>
      </w:r>
      <w:r>
        <w:rPr>
          <w:rFonts w:eastAsia="Times New Roman" w:cs="Times New Roman"/>
          <w:szCs w:val="24"/>
        </w:rPr>
        <w:t xml:space="preserve">τριάντα έξι χιλιάδων επτακοσίων εξήντα εννέα </w:t>
      </w:r>
      <w:r>
        <w:rPr>
          <w:rFonts w:eastAsia="Times New Roman" w:cs="Times New Roman"/>
          <w:szCs w:val="24"/>
        </w:rPr>
        <w:t xml:space="preserve">τέκνων Ελλήνων από τους βρεφονηπιακούς σταθμούς», δεν θα συζητηθεί λόγω κωλύματος (ανειλημμένες υποχρεώσεις) του </w:t>
      </w:r>
      <w:r>
        <w:rPr>
          <w:rFonts w:eastAsia="Times New Roman" w:cs="Times New Roman"/>
          <w:szCs w:val="24"/>
        </w:rPr>
        <w:t xml:space="preserve">Υπουργού Εσωτερικών και Διοικητικής Ανασυγκρότησης κ. </w:t>
      </w:r>
      <w:proofErr w:type="spellStart"/>
      <w:r>
        <w:rPr>
          <w:rFonts w:eastAsia="Times New Roman" w:cs="Times New Roman"/>
          <w:szCs w:val="24"/>
        </w:rPr>
        <w:t>Κουρουμπλή</w:t>
      </w:r>
      <w:proofErr w:type="spellEnd"/>
      <w:r>
        <w:rPr>
          <w:rFonts w:eastAsia="Times New Roman" w:cs="Times New Roman"/>
          <w:szCs w:val="24"/>
        </w:rPr>
        <w:t>.</w:t>
      </w:r>
    </w:p>
    <w:p w14:paraId="250601A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Η πέμπτη με αριθμό 96/14-10-2016 επίκαιρη ερώτηση δεύτερου κύκλου του Ε΄ Αντιπροέδρου της Βουλής και Βουλευτή Δωδεκανήσου της Δημοκρατικής Συμπαράταξης ΠΑ.ΣΟ.Κ. – ΔΗΜ.ΑΡ. κ.</w:t>
      </w:r>
      <w:r>
        <w:rPr>
          <w:rFonts w:eastAsia="Times New Roman" w:cs="Times New Roman"/>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w:t>
      </w:r>
      <w:r>
        <w:rPr>
          <w:rFonts w:eastAsia="Times New Roman" w:cs="Times New Roman"/>
          <w:bCs/>
          <w:szCs w:val="24"/>
        </w:rPr>
        <w:t>τινού</w:t>
      </w:r>
      <w:proofErr w:type="spellEnd"/>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bCs/>
          <w:szCs w:val="24"/>
        </w:rPr>
        <w:t xml:space="preserve"> </w:t>
      </w:r>
      <w:r>
        <w:rPr>
          <w:rFonts w:eastAsia="Times New Roman" w:cs="Times New Roman"/>
          <w:szCs w:val="24"/>
        </w:rPr>
        <w:t xml:space="preserve">σχετικά με το εύρος χρήσης της τηλεϊατρικής στην Ελλάδα, δεν θα συζητηθεί λόγω κωλύματος (φόρτος εργασίας)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w:t>
      </w:r>
    </w:p>
    <w:p w14:paraId="250601A3"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Επίσης, για τον ίδιο λόγο δεν θα συζητηθεί και η δέκατη με αριθμό 85/11-10-2</w:t>
      </w:r>
      <w:r>
        <w:rPr>
          <w:rFonts w:eastAsia="Times New Roman" w:cs="Times New Roman"/>
          <w:szCs w:val="24"/>
        </w:rPr>
        <w:t>016 επίκαιρη ερώτηση δεύτερου κύκλου του Βουλευτή Β΄ Θεσσαλονίκης του Κομμουνιστικού Κόμματος Ελλάδος κ.</w:t>
      </w:r>
      <w:r>
        <w:rPr>
          <w:rFonts w:eastAsia="Times New Roman" w:cs="Times New Roman"/>
          <w:szCs w:val="24"/>
        </w:rPr>
        <w:t xml:space="preserve"> </w:t>
      </w:r>
      <w:r>
        <w:rPr>
          <w:rFonts w:eastAsia="Times New Roman" w:cs="Times New Roman"/>
          <w:szCs w:val="24"/>
        </w:rPr>
        <w:t>Αθανασίου (</w:t>
      </w:r>
      <w:r>
        <w:rPr>
          <w:rFonts w:eastAsia="Times New Roman" w:cs="Times New Roman"/>
          <w:bCs/>
          <w:szCs w:val="24"/>
        </w:rPr>
        <w:t xml:space="preserve">Σάκη) </w:t>
      </w:r>
      <w:proofErr w:type="spellStart"/>
      <w:r>
        <w:rPr>
          <w:rFonts w:eastAsia="Times New Roman" w:cs="Times New Roman"/>
          <w:bCs/>
          <w:szCs w:val="24"/>
        </w:rPr>
        <w:t>Βαρδαλή</w:t>
      </w:r>
      <w:proofErr w:type="spellEnd"/>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bCs/>
          <w:szCs w:val="24"/>
        </w:rPr>
        <w:t xml:space="preserve"> </w:t>
      </w:r>
      <w:r>
        <w:rPr>
          <w:rFonts w:eastAsia="Times New Roman" w:cs="Times New Roman"/>
          <w:szCs w:val="24"/>
        </w:rPr>
        <w:t xml:space="preserve">σχετικά με τα προβλήματα λειτουργίας του </w:t>
      </w:r>
      <w:r>
        <w:rPr>
          <w:rFonts w:eastAsia="Times New Roman" w:cs="Times New Roman"/>
          <w:szCs w:val="24"/>
        </w:rPr>
        <w:t>Α</w:t>
      </w:r>
      <w:r>
        <w:rPr>
          <w:rFonts w:eastAsia="Times New Roman" w:cs="Times New Roman"/>
          <w:szCs w:val="24"/>
        </w:rPr>
        <w:t>ντικαρκινικού Νοσοκομείου «</w:t>
      </w:r>
      <w:proofErr w:type="spellStart"/>
      <w:r>
        <w:rPr>
          <w:rFonts w:eastAsia="Times New Roman" w:cs="Times New Roman"/>
          <w:szCs w:val="24"/>
        </w:rPr>
        <w:t>Θεαγένειο</w:t>
      </w:r>
      <w:proofErr w:type="spellEnd"/>
      <w:r>
        <w:rPr>
          <w:rFonts w:eastAsia="Times New Roman" w:cs="Times New Roman"/>
          <w:szCs w:val="24"/>
        </w:rPr>
        <w:t xml:space="preserve">» στην Περιφερειακή </w:t>
      </w:r>
      <w:r>
        <w:rPr>
          <w:rFonts w:eastAsia="Times New Roman" w:cs="Times New Roman"/>
          <w:szCs w:val="24"/>
        </w:rPr>
        <w:t>Ενότητα Θεσσαλονίκης.</w:t>
      </w:r>
    </w:p>
    <w:p w14:paraId="250601A4"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Η τέταρτη με αριθμό 139/25-10-2016 επίκαιρη ερώτηση πρώτου κύκλου της Βουλευτού Β΄ Πειραι</w:t>
      </w:r>
      <w:r>
        <w:rPr>
          <w:rFonts w:eastAsia="Times New Roman" w:cs="Times New Roman"/>
          <w:szCs w:val="24"/>
        </w:rPr>
        <w:t>ώς</w:t>
      </w:r>
      <w:r>
        <w:rPr>
          <w:rFonts w:eastAsia="Times New Roman" w:cs="Times New Roman"/>
          <w:szCs w:val="24"/>
        </w:rPr>
        <w:t xml:space="preserve">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r>
        <w:rPr>
          <w:rFonts w:eastAsia="Times New Roman" w:cs="Times New Roman"/>
          <w:bCs/>
          <w:szCs w:val="24"/>
        </w:rPr>
        <w:t xml:space="preserve">Διαμάντως </w:t>
      </w:r>
      <w:proofErr w:type="spellStart"/>
      <w:r>
        <w:rPr>
          <w:rFonts w:eastAsia="Times New Roman" w:cs="Times New Roman"/>
          <w:bCs/>
          <w:szCs w:val="24"/>
        </w:rPr>
        <w:t>Μανωλάκου</w:t>
      </w:r>
      <w:proofErr w:type="spellEnd"/>
      <w:r>
        <w:rPr>
          <w:rFonts w:eastAsia="Times New Roman" w:cs="Times New Roman"/>
          <w:szCs w:val="24"/>
        </w:rPr>
        <w:t xml:space="preserve"> </w:t>
      </w:r>
      <w:r>
        <w:rPr>
          <w:rFonts w:eastAsia="Times New Roman" w:cs="Times New Roman"/>
          <w:szCs w:val="24"/>
        </w:rPr>
        <w:t>προς τους Υπουργούς</w:t>
      </w:r>
      <w:r>
        <w:rPr>
          <w:rFonts w:eastAsia="Times New Roman" w:cs="Times New Roman"/>
          <w:szCs w:val="24"/>
        </w:rPr>
        <w:t xml:space="preserve"> </w:t>
      </w:r>
      <w:r>
        <w:rPr>
          <w:rFonts w:eastAsia="Times New Roman" w:cs="Times New Roman"/>
          <w:bCs/>
          <w:szCs w:val="24"/>
        </w:rPr>
        <w:t>Εσωτερικών και Διοικητικής Ανασυγκρότησης</w:t>
      </w:r>
      <w:r>
        <w:rPr>
          <w:rFonts w:eastAsia="Times New Roman" w:cs="Times New Roman"/>
          <w:bCs/>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bCs/>
          <w:szCs w:val="24"/>
        </w:rPr>
        <w:t>Εθνικής Άμυνας,</w:t>
      </w:r>
      <w:r>
        <w:rPr>
          <w:rFonts w:eastAsia="Times New Roman" w:cs="Times New Roman"/>
          <w:bCs/>
          <w:szCs w:val="24"/>
        </w:rPr>
        <w:t xml:space="preserve"> </w:t>
      </w:r>
      <w:r>
        <w:rPr>
          <w:rFonts w:eastAsia="Times New Roman" w:cs="Times New Roman"/>
          <w:szCs w:val="24"/>
        </w:rPr>
        <w:t>σ</w:t>
      </w:r>
      <w:r>
        <w:rPr>
          <w:rFonts w:eastAsia="Times New Roman" w:cs="Times New Roman"/>
          <w:szCs w:val="24"/>
        </w:rPr>
        <w:t>χετικά με τις συνθήκες διαβίωσης στο Κέντρο Φιλοξενίας Προσφύγων στο Σχιστό, δεν θα συζητηθεί λόγω κωλύματος της ερωτώσας Βουλευτού.</w:t>
      </w:r>
    </w:p>
    <w:p w14:paraId="250601A5"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Δεν θα συζητηθεί, σε συνεννόηση του ερωτώντος Βουλευτή με τον αρμόδιο Υπουργό, η τρίτη με αριθμό 140/25-10-2016 επίκαιρη ερ</w:t>
      </w:r>
      <w:r>
        <w:rPr>
          <w:rFonts w:eastAsia="Times New Roman" w:cs="Times New Roman"/>
          <w:szCs w:val="24"/>
        </w:rPr>
        <w:t xml:space="preserve">ώτηση δεύτερου κύκλου του Βουλευτή Β΄ Θεσσαλονίκης του Κομμουνιστικού Κόμματος Ελλάδας κ. Αθανασίου (Σάκη) </w:t>
      </w:r>
      <w:proofErr w:type="spellStart"/>
      <w:r>
        <w:rPr>
          <w:rFonts w:eastAsia="Times New Roman" w:cs="Times New Roman"/>
          <w:szCs w:val="24"/>
        </w:rPr>
        <w:t>Βαρδαλή</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τους </w:t>
      </w:r>
      <w:proofErr w:type="spellStart"/>
      <w:r>
        <w:rPr>
          <w:rFonts w:eastAsia="Times New Roman" w:cs="Times New Roman"/>
          <w:szCs w:val="24"/>
        </w:rPr>
        <w:t>εκατόν</w:t>
      </w:r>
      <w:proofErr w:type="spellEnd"/>
      <w:r>
        <w:rPr>
          <w:rFonts w:eastAsia="Times New Roman" w:cs="Times New Roman"/>
          <w:szCs w:val="24"/>
        </w:rPr>
        <w:t xml:space="preserve"> ογδόντα εργαζόμενους του Εργοστασίου </w:t>
      </w:r>
      <w:r>
        <w:rPr>
          <w:rFonts w:eastAsia="Times New Roman" w:cs="Times New Roman"/>
          <w:szCs w:val="24"/>
        </w:rPr>
        <w:lastRenderedPageBreak/>
        <w:t>Λιπασ</w:t>
      </w:r>
      <w:r>
        <w:rPr>
          <w:rFonts w:eastAsia="Times New Roman" w:cs="Times New Roman"/>
          <w:szCs w:val="24"/>
        </w:rPr>
        <w:t xml:space="preserve">μάτων Νέας </w:t>
      </w:r>
      <w:proofErr w:type="spellStart"/>
      <w:r>
        <w:rPr>
          <w:rFonts w:eastAsia="Times New Roman" w:cs="Times New Roman"/>
          <w:szCs w:val="24"/>
        </w:rPr>
        <w:t>Καρβάλης</w:t>
      </w:r>
      <w:proofErr w:type="spellEnd"/>
      <w:r>
        <w:rPr>
          <w:rFonts w:eastAsia="Times New Roman" w:cs="Times New Roman"/>
          <w:szCs w:val="24"/>
        </w:rPr>
        <w:t xml:space="preserve"> στην Περιφερειακή Ενότητα Καβάλας που εδώ και πέντε μήνες βρίσκονται σε αγωνιστικές κινητοποιήσεις. </w:t>
      </w:r>
    </w:p>
    <w:p w14:paraId="250601A6"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Θα συζητηθεί τώρα η δωδέκατη με αριθμό 11/3-10-2016 επίκαιρη ερώτηση δεύτερου κύκλου του Βουλευτή Β΄ Θεσσαλονίκης της Δημοκρατικής Συμπ</w:t>
      </w:r>
      <w:r>
        <w:rPr>
          <w:rFonts w:eastAsia="Times New Roman" w:cs="Times New Roman"/>
          <w:szCs w:val="24"/>
        </w:rPr>
        <w:t>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Γεωργίου </w:t>
      </w:r>
      <w:proofErr w:type="spellStart"/>
      <w:r>
        <w:rPr>
          <w:rFonts w:eastAsia="Times New Roman" w:cs="Times New Roman"/>
          <w:szCs w:val="24"/>
        </w:rPr>
        <w:t>Αρβανιτίδη</w:t>
      </w:r>
      <w:proofErr w:type="spellEnd"/>
      <w:r>
        <w:rPr>
          <w:rFonts w:eastAsia="Times New Roman" w:cs="Times New Roman"/>
          <w:szCs w:val="24"/>
        </w:rPr>
        <w:t xml:space="preserve"> προς τον Υπουργό Οικονομίας, Ανάπτυξης και Τουρισμού, σχετικά με τη χορήγηση παράτασης ολοκλήρωσης έργων του προγράμματος «Ενίσχυση μικρομεσαίων επιχειρήσεων που δραστηριοποιούνται στους τομείς </w:t>
      </w:r>
      <w:r>
        <w:rPr>
          <w:rFonts w:eastAsia="Times New Roman" w:cs="Times New Roman"/>
          <w:szCs w:val="24"/>
        </w:rPr>
        <w:t>μ</w:t>
      </w:r>
      <w:r>
        <w:rPr>
          <w:rFonts w:eastAsia="Times New Roman" w:cs="Times New Roman"/>
          <w:szCs w:val="24"/>
        </w:rPr>
        <w:t xml:space="preserve">εταποίησης, </w:t>
      </w:r>
      <w:r>
        <w:rPr>
          <w:rFonts w:eastAsia="Times New Roman" w:cs="Times New Roman"/>
          <w:szCs w:val="24"/>
        </w:rPr>
        <w:t>τ</w:t>
      </w:r>
      <w:r>
        <w:rPr>
          <w:rFonts w:eastAsia="Times New Roman" w:cs="Times New Roman"/>
          <w:szCs w:val="24"/>
        </w:rPr>
        <w:t>ου</w:t>
      </w:r>
      <w:r>
        <w:rPr>
          <w:rFonts w:eastAsia="Times New Roman" w:cs="Times New Roman"/>
          <w:szCs w:val="24"/>
        </w:rPr>
        <w:t xml:space="preserve">ρισμού, </w:t>
      </w:r>
      <w:r>
        <w:rPr>
          <w:rFonts w:eastAsia="Times New Roman" w:cs="Times New Roman"/>
          <w:szCs w:val="24"/>
        </w:rPr>
        <w:t>ε</w:t>
      </w:r>
      <w:r>
        <w:rPr>
          <w:rFonts w:eastAsia="Times New Roman" w:cs="Times New Roman"/>
          <w:szCs w:val="24"/>
        </w:rPr>
        <w:t>μπορίου-</w:t>
      </w:r>
      <w:r>
        <w:rPr>
          <w:rFonts w:eastAsia="Times New Roman" w:cs="Times New Roman"/>
          <w:szCs w:val="24"/>
        </w:rPr>
        <w:t>υ</w:t>
      </w:r>
      <w:r>
        <w:rPr>
          <w:rFonts w:eastAsia="Times New Roman" w:cs="Times New Roman"/>
          <w:szCs w:val="24"/>
        </w:rPr>
        <w:t xml:space="preserve">πηρεσιών». </w:t>
      </w:r>
    </w:p>
    <w:p w14:paraId="250601A7"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κ. </w:t>
      </w:r>
      <w:proofErr w:type="spellStart"/>
      <w:r>
        <w:rPr>
          <w:rFonts w:eastAsia="Times New Roman" w:cs="Times New Roman"/>
          <w:szCs w:val="24"/>
        </w:rPr>
        <w:t>Χαρίτσης</w:t>
      </w:r>
      <w:proofErr w:type="spellEnd"/>
      <w:r>
        <w:rPr>
          <w:rFonts w:eastAsia="Times New Roman" w:cs="Times New Roman"/>
          <w:szCs w:val="24"/>
        </w:rPr>
        <w:t xml:space="preserve">. </w:t>
      </w:r>
    </w:p>
    <w:p w14:paraId="250601A8"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Αρβανιτίδη</w:t>
      </w:r>
      <w:proofErr w:type="spellEnd"/>
      <w:r>
        <w:rPr>
          <w:rFonts w:eastAsia="Times New Roman" w:cs="Times New Roman"/>
          <w:szCs w:val="24"/>
        </w:rPr>
        <w:t xml:space="preserve">, έχετε τον λόγο για δύο λεπτά. </w:t>
      </w:r>
    </w:p>
    <w:p w14:paraId="250601A9"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Κύριε Πρόεδρε, θα ήθελα να κάνω χρήση και της δευτερολογίας μου στη</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πρωτολογία</w:t>
      </w:r>
      <w:proofErr w:type="spellEnd"/>
      <w:r>
        <w:rPr>
          <w:rFonts w:eastAsia="Times New Roman" w:cs="Times New Roman"/>
          <w:szCs w:val="24"/>
        </w:rPr>
        <w:t xml:space="preserve">. </w:t>
      </w:r>
    </w:p>
    <w:p w14:paraId="250601AA"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χαίρομαι που έστω </w:t>
      </w:r>
      <w:r>
        <w:rPr>
          <w:rFonts w:eastAsia="Times New Roman" w:cs="Times New Roman"/>
          <w:szCs w:val="24"/>
        </w:rPr>
        <w:t xml:space="preserve">και με κάποια καθυστέρηση είμαστε σε θέση να συζητήσουμε το θέμα το οποίο εκτιμώ ότι είναι κάτι παραπάνω από επίκαιρο και αφορά το μέλλον αρκετών επενδύσεων στη χώρα. </w:t>
      </w:r>
    </w:p>
    <w:p w14:paraId="250601A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Η ερώτησή μου αφορά τις ιδιωτικές επενδύσεις του </w:t>
      </w:r>
      <w:r>
        <w:rPr>
          <w:rFonts w:eastAsia="Times New Roman" w:cs="Times New Roman"/>
          <w:szCs w:val="24"/>
        </w:rPr>
        <w:t>π</w:t>
      </w:r>
      <w:r>
        <w:rPr>
          <w:rFonts w:eastAsia="Times New Roman" w:cs="Times New Roman"/>
          <w:szCs w:val="24"/>
        </w:rPr>
        <w:t xml:space="preserve">ρογράμματος ΕΣΠΑ 2007-2013, οι οποίες </w:t>
      </w:r>
      <w:r>
        <w:rPr>
          <w:rFonts w:eastAsia="Times New Roman" w:cs="Times New Roman"/>
          <w:szCs w:val="24"/>
        </w:rPr>
        <w:t xml:space="preserve">βρίσκονται στον «αέρα», αν δεν δοθεί παράταση για την ολοκλήρωσή τους. Συγκεκριμένα, πρόκειται για έργα του </w:t>
      </w:r>
      <w:r>
        <w:rPr>
          <w:rFonts w:eastAsia="Times New Roman" w:cs="Times New Roman"/>
          <w:szCs w:val="24"/>
        </w:rPr>
        <w:t>π</w:t>
      </w:r>
      <w:r>
        <w:rPr>
          <w:rFonts w:eastAsia="Times New Roman" w:cs="Times New Roman"/>
          <w:szCs w:val="24"/>
        </w:rPr>
        <w:t xml:space="preserve">ρογράμματος «Ενίσχυση </w:t>
      </w:r>
      <w:r>
        <w:rPr>
          <w:rFonts w:eastAsia="Times New Roman" w:cs="Times New Roman"/>
          <w:szCs w:val="24"/>
        </w:rPr>
        <w:t>μικρομεσαίων επιχειρήσεων</w:t>
      </w:r>
      <w:r>
        <w:rPr>
          <w:rFonts w:eastAsia="Times New Roman" w:cs="Times New Roman"/>
          <w:szCs w:val="24"/>
        </w:rPr>
        <w:t xml:space="preserve"> που δραστηριοποιούνται στους τομείς </w:t>
      </w:r>
      <w:r>
        <w:rPr>
          <w:rFonts w:eastAsia="Times New Roman" w:cs="Times New Roman"/>
          <w:szCs w:val="24"/>
        </w:rPr>
        <w:t>μεταποίησης, τουρισμού, εμπορίου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υπηρεσιών</w:t>
      </w:r>
      <w:r>
        <w:rPr>
          <w:rFonts w:eastAsia="Times New Roman" w:cs="Times New Roman"/>
          <w:szCs w:val="24"/>
        </w:rPr>
        <w:t>», τα οποία δεν έχουν ολοκληρωθεί μέχρι τις 31-12-2015. Σύμφωνα με τη μέχρι στιγμής πληροφόρηση -και εδώ εντοπίζεται το μείζον πρόβλημα- υπάρχει η πιθανότητα να κριθούν ως επιλέξιμες μόνο πιστοποιημένες δαπάνες της ενδιάμεσης επαλήθευσης και όχι συνολικά ε</w:t>
      </w:r>
      <w:r>
        <w:rPr>
          <w:rFonts w:eastAsia="Times New Roman" w:cs="Times New Roman"/>
          <w:szCs w:val="24"/>
        </w:rPr>
        <w:t xml:space="preserve">γκεκριμένες δαπάνες των έργων. Αυτό πρακτικά σημαίνει ότι οι επενδυτές θα μείνουν χωρίς χρηματοδότηση για έργα που έχουν ξεκινήσει και δεν θα ολοκληρωθούν ποτέ. </w:t>
      </w:r>
    </w:p>
    <w:p w14:paraId="250601A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Θυμίζω ότι σε πολλές περιπτώσεις η μη ολοκλήρωση επενδυτικών σχεδίων του εν λόγω </w:t>
      </w:r>
      <w:r>
        <w:rPr>
          <w:rFonts w:eastAsia="Times New Roman" w:cs="Times New Roman"/>
          <w:szCs w:val="24"/>
        </w:rPr>
        <w:t>π</w:t>
      </w:r>
      <w:r>
        <w:rPr>
          <w:rFonts w:eastAsia="Times New Roman" w:cs="Times New Roman"/>
          <w:szCs w:val="24"/>
        </w:rPr>
        <w:t>ρογράμματος δεν οφείλεται σε υπαιτιότητα των επενδυτών αλλά σε εξωγενείς παράγοντες, όπως η μεγάλη καθυστέρηση καταβολής της πρώτης ενδιάμεσης πληρωμής από το ίδιο το πρόγραμμα, οι αλλεπάλληλες γραφειοκρατικές καθυστερήσεις, η αδυναμία πρόσβασης στο τραπεζ</w:t>
      </w:r>
      <w:r>
        <w:rPr>
          <w:rFonts w:eastAsia="Times New Roman" w:cs="Times New Roman"/>
          <w:szCs w:val="24"/>
        </w:rPr>
        <w:t xml:space="preserve">ικό σύστημα, η επιβολή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250601AD"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Να σας δώσω ένα μικρό παράδειγμα: Υπάρχει περίπτωση που πολεοδομία απαντά σε επενδυτή ότι χρειάζεται έγκριση αρχιτεκτονικής επιτροπής, η οποία καν δεν είχε συσταθεί, με αποτέλεσμα να εκδοθεί η οικοδομική άδεια </w:t>
      </w:r>
      <w:r>
        <w:rPr>
          <w:rFonts w:eastAsia="Times New Roman" w:cs="Times New Roman"/>
          <w:szCs w:val="24"/>
        </w:rPr>
        <w:t xml:space="preserve">τέσσερις μήνες πριν από την ολοκλήρωση του </w:t>
      </w:r>
      <w:r>
        <w:rPr>
          <w:rFonts w:eastAsia="Times New Roman" w:cs="Times New Roman"/>
          <w:szCs w:val="24"/>
        </w:rPr>
        <w:t>π</w:t>
      </w:r>
      <w:r>
        <w:rPr>
          <w:rFonts w:eastAsia="Times New Roman" w:cs="Times New Roman"/>
          <w:szCs w:val="24"/>
        </w:rPr>
        <w:t xml:space="preserve">ρογράμματος. </w:t>
      </w:r>
    </w:p>
    <w:p w14:paraId="250601AE"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Κύριε Υπουργέ, τα προβλήματα αυτά δεν εντοπίζονται μόνο στο Υπουργείο σας ή μόνο σε ένα πρόγραμμα. Το θέμα έχει απασχολήσει και άλλα Υπουργεία, τα οποία κλήθηκαν να χειριστούν αντίστοιχες περιπτώσει</w:t>
      </w:r>
      <w:r>
        <w:rPr>
          <w:rFonts w:eastAsia="Times New Roman" w:cs="Times New Roman"/>
          <w:szCs w:val="24"/>
        </w:rPr>
        <w:t>ς. Άρα η σημερινή συζήτηση αποκτά ευρύτερο ενδιαφέρον. Εξ όσων γνωρίζω, το Υπουρ</w:t>
      </w:r>
      <w:r>
        <w:rPr>
          <w:rFonts w:eastAsia="Times New Roman" w:cs="Times New Roman"/>
          <w:szCs w:val="24"/>
        </w:rPr>
        <w:lastRenderedPageBreak/>
        <w:t>γείο Αγροτικής Ανάπτυξης και Τροφίμων χορήγησε παράταση ολοκλήρωσης σε όσα έργα είχαν υποβληθεί μέχρι τις 31-12-2015, έστω και για μια ενδιάμεση πληρωμή, έργα τα οποία θεωρήθηκ</w:t>
      </w:r>
      <w:r>
        <w:rPr>
          <w:rFonts w:eastAsia="Times New Roman" w:cs="Times New Roman"/>
          <w:szCs w:val="24"/>
        </w:rPr>
        <w:t xml:space="preserve">αν ως ανειλημμένες υποχρεώσεις του Υπουργείου. </w:t>
      </w:r>
    </w:p>
    <w:p w14:paraId="250601A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Το ζητούμενο, λοιπόν, είναι να ενημερώσετε τη Βουλή και κατ’ επέκταση τους πολίτες, που έχουν επενδύσει χιλιάδες ευρώ και αγωνιούν για τις προθέσεις σας. Το λέω αυτό γιατί δεν είναι δυνατόν το κράτος να αντιμ</w:t>
      </w:r>
      <w:r>
        <w:rPr>
          <w:rFonts w:eastAsia="Times New Roman" w:cs="Times New Roman"/>
          <w:szCs w:val="24"/>
        </w:rPr>
        <w:t xml:space="preserve">ετωπίζει τους επενδυτές με διαφορετικό τρόπο, ανάλογα με το ποιο Υπουργείο έχει προχωρήσει το </w:t>
      </w:r>
      <w:r>
        <w:rPr>
          <w:rFonts w:eastAsia="Times New Roman" w:cs="Times New Roman"/>
          <w:szCs w:val="24"/>
        </w:rPr>
        <w:t>π</w:t>
      </w:r>
      <w:r>
        <w:rPr>
          <w:rFonts w:eastAsia="Times New Roman" w:cs="Times New Roman"/>
          <w:szCs w:val="24"/>
        </w:rPr>
        <w:t xml:space="preserve">ρόγραμμα. </w:t>
      </w:r>
    </w:p>
    <w:p w14:paraId="250601B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Πρέπει, λοιπόν, να είναι απολύτως σαφές αν υπάρχει πιθανότητα να κριθούν ως επιλέξιμες μόνο οι πιστοποιημένες δαπάνες ενδιάμεσης επαλήθευσης και όχι η</w:t>
      </w:r>
      <w:r>
        <w:rPr>
          <w:rFonts w:eastAsia="Times New Roman" w:cs="Times New Roman"/>
          <w:szCs w:val="24"/>
        </w:rPr>
        <w:t xml:space="preserve"> συνολικά εγκεκριμένες δαπάνες των έργων. Σε αυτή την περίπτωση, την οποία προσωπικά απεύχομαι, είναι δεδομένο ότι θα υπάρξουν «λουκέτα», θα πέσουν βροχή σε ημιτελή έργα, τα οποία θα εκποιηθούν σε εξευτελιστικές τιμές και όλα αυτά σε μια περίοδο που η χώρα</w:t>
      </w:r>
      <w:r>
        <w:rPr>
          <w:rFonts w:eastAsia="Times New Roman" w:cs="Times New Roman"/>
          <w:szCs w:val="24"/>
        </w:rPr>
        <w:t xml:space="preserve"> μας έχει ανάγκη από επενδύσεις. </w:t>
      </w:r>
    </w:p>
    <w:p w14:paraId="250601B1"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κλείσω θυμίζοντας ότι οι αισιόδοξες εκτιμήσεις του οικονομικού επιτελείου της Κυβέρνησης, που έχουν αποτυπωθεί στο προσχέδιο του </w:t>
      </w:r>
      <w:r>
        <w:rPr>
          <w:rFonts w:eastAsia="Times New Roman" w:cs="Times New Roman"/>
          <w:szCs w:val="24"/>
        </w:rPr>
        <w:t>π</w:t>
      </w:r>
      <w:r>
        <w:rPr>
          <w:rFonts w:eastAsia="Times New Roman" w:cs="Times New Roman"/>
          <w:szCs w:val="24"/>
        </w:rPr>
        <w:t xml:space="preserve">ροϋπολογισμού για το 2017, στηρίζονται κατά βάση στις ιδιωτικές επενδύσεις και στην </w:t>
      </w:r>
      <w:r>
        <w:rPr>
          <w:rFonts w:eastAsia="Times New Roman" w:cs="Times New Roman"/>
          <w:szCs w:val="24"/>
        </w:rPr>
        <w:t xml:space="preserve">ιδιωτική κατανάλωση. Επίσης, πρέπει όλοι να σκεφτούμε τι μήνυμα εκπέμπουμε σχετικά με τις δυνατότητες επενδύσεων στη χώρα. </w:t>
      </w:r>
    </w:p>
    <w:p w14:paraId="250601B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Κατά συνέπεια, κύριε Υπουργέ, το ερώτημα είναι το εξής: Πώς θα χειριστείτε το θέμα αυτό συγκεκριμένα και αν προτίθεστε να δώσετε παρ</w:t>
      </w:r>
      <w:r>
        <w:rPr>
          <w:rFonts w:eastAsia="Times New Roman" w:cs="Times New Roman"/>
          <w:szCs w:val="24"/>
        </w:rPr>
        <w:t xml:space="preserve">άταση για την ομαλή ολοκλήρωση των εν λόγω επενδυτικών σχεδίων. </w:t>
      </w:r>
    </w:p>
    <w:p w14:paraId="250601B3"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50601B4"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250601B5"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50601B6"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(Υφυπουργός Οικονομίας, Ανάπτυξης και Τουρισμού): </w:t>
      </w:r>
      <w:r>
        <w:rPr>
          <w:rFonts w:eastAsia="Times New Roman" w:cs="Times New Roman"/>
          <w:szCs w:val="24"/>
        </w:rPr>
        <w:t>Ευχαριστώ, κύριε</w:t>
      </w:r>
      <w:r>
        <w:rPr>
          <w:rFonts w:eastAsia="Times New Roman" w:cs="Times New Roman"/>
          <w:szCs w:val="24"/>
        </w:rPr>
        <w:t xml:space="preserve"> Πρόεδρε. </w:t>
      </w:r>
    </w:p>
    <w:p w14:paraId="250601B7"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και τον κ. </w:t>
      </w:r>
      <w:proofErr w:type="spellStart"/>
      <w:r>
        <w:rPr>
          <w:rFonts w:eastAsia="Times New Roman" w:cs="Times New Roman"/>
          <w:szCs w:val="24"/>
        </w:rPr>
        <w:t>Αρβανιτίδη</w:t>
      </w:r>
      <w:proofErr w:type="spellEnd"/>
      <w:r>
        <w:rPr>
          <w:rFonts w:eastAsia="Times New Roman" w:cs="Times New Roman"/>
          <w:szCs w:val="24"/>
        </w:rPr>
        <w:t xml:space="preserve"> για την ερώτησή του, γιατί μου δίνει την ευκαιρία να ξεκαθαρίσω λίγο τα πράγματα. Αναφέρομαι μόνο στο συγκεκριμένο </w:t>
      </w:r>
      <w:r>
        <w:rPr>
          <w:rFonts w:eastAsia="Times New Roman" w:cs="Times New Roman"/>
          <w:szCs w:val="24"/>
        </w:rPr>
        <w:t>π</w:t>
      </w:r>
      <w:r>
        <w:rPr>
          <w:rFonts w:eastAsia="Times New Roman" w:cs="Times New Roman"/>
          <w:szCs w:val="24"/>
        </w:rPr>
        <w:t>ρόγραμμα</w:t>
      </w:r>
      <w:r>
        <w:rPr>
          <w:rFonts w:eastAsia="Times New Roman" w:cs="Times New Roman"/>
          <w:szCs w:val="24"/>
        </w:rPr>
        <w:t>,</w:t>
      </w:r>
      <w:r>
        <w:rPr>
          <w:rFonts w:eastAsia="Times New Roman" w:cs="Times New Roman"/>
          <w:szCs w:val="24"/>
        </w:rPr>
        <w:t xml:space="preserve"> για το οποίο τέθηκε η ερώτηση. </w:t>
      </w:r>
    </w:p>
    <w:p w14:paraId="250601B8"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Η πραγματικότητα, λοιπόν, είναι η εξής: Σύμφωνα με την </w:t>
      </w:r>
      <w:r>
        <w:rPr>
          <w:rFonts w:eastAsia="Times New Roman" w:cs="Times New Roman"/>
          <w:szCs w:val="24"/>
        </w:rPr>
        <w:t xml:space="preserve">προκήρυξη του </w:t>
      </w:r>
      <w:r>
        <w:rPr>
          <w:rFonts w:eastAsia="Times New Roman" w:cs="Times New Roman"/>
          <w:szCs w:val="24"/>
        </w:rPr>
        <w:t>π</w:t>
      </w:r>
      <w:r>
        <w:rPr>
          <w:rFonts w:eastAsia="Times New Roman" w:cs="Times New Roman"/>
          <w:szCs w:val="24"/>
        </w:rPr>
        <w:t xml:space="preserve">ρογράμματος –υπενθυμίζω ότι το </w:t>
      </w:r>
      <w:r>
        <w:rPr>
          <w:rFonts w:eastAsia="Times New Roman" w:cs="Times New Roman"/>
          <w:szCs w:val="24"/>
        </w:rPr>
        <w:t>π</w:t>
      </w:r>
      <w:r>
        <w:rPr>
          <w:rFonts w:eastAsia="Times New Roman" w:cs="Times New Roman"/>
          <w:szCs w:val="24"/>
        </w:rPr>
        <w:t xml:space="preserve">ρόγραμμα προκηρύχθηκε το 2013- η καταληκτική ημερομηνία για τις ιδιωτικές αυτές επενδύσεις ήταν στις 30-6-2015. </w:t>
      </w:r>
    </w:p>
    <w:p w14:paraId="250601B9"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Εμείς, λοιπόν, ήρθαμε και ανταποκρινόμενοι και στα αιτήματα τα οποία βεβαίως κι εμείς είχαμε λάβ</w:t>
      </w:r>
      <w:r>
        <w:rPr>
          <w:rFonts w:eastAsia="Times New Roman" w:cs="Times New Roman"/>
          <w:szCs w:val="24"/>
        </w:rPr>
        <w:t>ει από τους ενδιαφερόμενους, προχωρήσαμε σε παράταση αυτής της ημερομηνίας μέχρι την 31</w:t>
      </w:r>
      <w:r>
        <w:rPr>
          <w:rFonts w:eastAsia="Times New Roman" w:cs="Times New Roman"/>
          <w:szCs w:val="24"/>
          <w:vertAlign w:val="superscript"/>
        </w:rPr>
        <w:t>η</w:t>
      </w:r>
      <w:r>
        <w:rPr>
          <w:rFonts w:eastAsia="Times New Roman" w:cs="Times New Roman"/>
          <w:szCs w:val="24"/>
        </w:rPr>
        <w:t xml:space="preserve"> Δεκεμβρίου 2015. Αυτή η παράταση –και αυτό θέλω να είναι σαφές- είναι και η μεγαλύτερη δυνατή που μπορεί να δοθεί βάσει του κανονιστικού πλαισίου του ΕΣΠΑ 2007-2013. Α</w:t>
      </w:r>
      <w:r>
        <w:rPr>
          <w:rFonts w:eastAsia="Times New Roman" w:cs="Times New Roman"/>
          <w:szCs w:val="24"/>
        </w:rPr>
        <w:t xml:space="preserve">υτό πάρα πολύ απλά σημαίνει ότι οι δαπάνες, οι οποίες είναι επιλέξιμες να πληρωθούν βάσει του </w:t>
      </w:r>
      <w:r>
        <w:rPr>
          <w:rFonts w:eastAsia="Times New Roman" w:cs="Times New Roman"/>
          <w:szCs w:val="24"/>
        </w:rPr>
        <w:t>Κ</w:t>
      </w:r>
      <w:r>
        <w:rPr>
          <w:rFonts w:eastAsia="Times New Roman" w:cs="Times New Roman"/>
          <w:szCs w:val="24"/>
        </w:rPr>
        <w:t xml:space="preserve">ανονισμού του Ευρωπαϊκού Ταμείου Περιφερειακής Ανάπτυξης είναι αυτές οι οποίες πραγματοποιούνται μέχρι τις 31 Δεκεμβρίου 2015. </w:t>
      </w:r>
    </w:p>
    <w:p w14:paraId="250601BA"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Αναφέρατε στην ερώτησή σας -το </w:t>
      </w:r>
      <w:r>
        <w:rPr>
          <w:rFonts w:eastAsia="Times New Roman" w:cs="Times New Roman"/>
          <w:szCs w:val="24"/>
        </w:rPr>
        <w:t>είπατε και τώρα προφορικά- την περίπτωση του Προγράμματος Αγροτικής Ανάπτυξης. Το Πρόγραμμα Αγροτικής Ανάπτυξης έχει διαφορετικό κανονισμό από τα προγράμματα του Ευρωπαϊκού Ταμείου Περιφερειακής Ανάπτυξης. Άρα αυτό αποτελεί για εμάς κανονιστική δέσμευση, κ</w:t>
      </w:r>
      <w:r>
        <w:rPr>
          <w:rFonts w:eastAsia="Times New Roman" w:cs="Times New Roman"/>
          <w:szCs w:val="24"/>
        </w:rPr>
        <w:t xml:space="preserve">ανονιστική υποχρέωση, σε σχέση με τις δαπάνες ο οποίες είναι επιλέξιμες να πληρωθούν από το συγχρηματοδοτούμενο πρόγραμμα. </w:t>
      </w:r>
    </w:p>
    <w:p w14:paraId="250601B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Εάν θέλαμε να χρηματοδοτήσουμε δαπάνες οι οποίες πραγματοποιούνται μέσα στο 2016, αυτό θα έπρεπε να γίνει από εθνικούς πόρους, δηλαδ</w:t>
      </w:r>
      <w:r>
        <w:rPr>
          <w:rFonts w:eastAsia="Times New Roman" w:cs="Times New Roman"/>
          <w:szCs w:val="24"/>
        </w:rPr>
        <w:t xml:space="preserve">ή, θα έπρεπε να γίνει με πόρους οι οποίοι θα πληρωθούν από τον Έλληνα φορολογούμενο. Νομίζω συμφωνούμε ότι αυτό δεν μπορεί να είναι εφικτό. Αυτά σε σχέση με την παράταση. </w:t>
      </w:r>
    </w:p>
    <w:p w14:paraId="250601BC" w14:textId="77777777" w:rsidR="006300E5" w:rsidRDefault="00AD32A0">
      <w:pPr>
        <w:spacing w:after="0" w:line="600" w:lineRule="auto"/>
        <w:ind w:firstLine="720"/>
        <w:jc w:val="both"/>
        <w:rPr>
          <w:rFonts w:eastAsia="Times New Roman" w:cs="Times New Roman"/>
          <w:szCs w:val="24"/>
        </w:rPr>
      </w:pPr>
      <w:r w:rsidRPr="0042176F">
        <w:rPr>
          <w:rFonts w:eastAsia="Times New Roman" w:cs="Times New Roman"/>
          <w:szCs w:val="24"/>
        </w:rPr>
        <w:lastRenderedPageBreak/>
        <w:t>Σε σχέση με το δεύτερο ερώτημα</w:t>
      </w:r>
      <w:r w:rsidRPr="004D6843">
        <w:rPr>
          <w:rFonts w:eastAsia="Times New Roman" w:cs="Times New Roman"/>
          <w:szCs w:val="24"/>
        </w:rPr>
        <w:t xml:space="preserve"> που περιλαμβάνεται στη συγκεκριμένη ερώτηση, εάν υπάρ</w:t>
      </w:r>
      <w:r w:rsidRPr="004D6843">
        <w:rPr>
          <w:rFonts w:eastAsia="Times New Roman" w:cs="Times New Roman"/>
          <w:szCs w:val="24"/>
        </w:rPr>
        <w:t>χει</w:t>
      </w:r>
      <w:r>
        <w:rPr>
          <w:rFonts w:eastAsia="Times New Roman" w:cs="Times New Roman"/>
          <w:szCs w:val="24"/>
        </w:rPr>
        <w:t>,</w:t>
      </w:r>
      <w:r w:rsidRPr="004D6843">
        <w:rPr>
          <w:rFonts w:eastAsia="Times New Roman" w:cs="Times New Roman"/>
          <w:szCs w:val="24"/>
        </w:rPr>
        <w:t xml:space="preserve"> δηλαδή</w:t>
      </w:r>
      <w:r>
        <w:rPr>
          <w:rFonts w:eastAsia="Times New Roman" w:cs="Times New Roman"/>
          <w:szCs w:val="24"/>
        </w:rPr>
        <w:t>,</w:t>
      </w:r>
      <w:r w:rsidRPr="004D6843">
        <w:rPr>
          <w:rFonts w:eastAsia="Times New Roman" w:cs="Times New Roman"/>
          <w:szCs w:val="24"/>
        </w:rPr>
        <w:t xml:space="preserve"> περίπτωση να τηρηθούν ως επιλέξιμες μόνο οι </w:t>
      </w:r>
      <w:r>
        <w:rPr>
          <w:rFonts w:eastAsia="Times New Roman" w:cs="Times New Roman"/>
          <w:szCs w:val="24"/>
        </w:rPr>
        <w:t>πιστοποιημένες δαπάνες ενδιάμεσης επαλήθευσης, λέω ότι όχι δεν είναι έτσι τα πράγματα. Θα σας εξηγήσω τι συμβαίνει με τα έργα και πώς εμείς κάναμε και κάνουμε ό,τι είναι δυνατό</w:t>
      </w:r>
      <w:r>
        <w:rPr>
          <w:rFonts w:eastAsia="Times New Roman" w:cs="Times New Roman"/>
          <w:szCs w:val="24"/>
        </w:rPr>
        <w:t>,</w:t>
      </w:r>
      <w:r>
        <w:rPr>
          <w:rFonts w:eastAsia="Times New Roman" w:cs="Times New Roman"/>
          <w:szCs w:val="24"/>
        </w:rPr>
        <w:t xml:space="preserve"> για να διευκολύνουμε </w:t>
      </w:r>
      <w:r>
        <w:rPr>
          <w:rFonts w:eastAsia="Times New Roman" w:cs="Times New Roman"/>
          <w:szCs w:val="24"/>
        </w:rPr>
        <w:t xml:space="preserve">την κατάσταση. </w:t>
      </w:r>
    </w:p>
    <w:p w14:paraId="250601BD"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Πολλοί από τους δικαιούχους, παρ</w:t>
      </w:r>
      <w:r>
        <w:rPr>
          <w:rFonts w:eastAsia="Times New Roman" w:cs="Times New Roman"/>
          <w:szCs w:val="24"/>
        </w:rPr>
        <w:t xml:space="preserve">’ </w:t>
      </w:r>
      <w:r>
        <w:rPr>
          <w:rFonts w:eastAsia="Times New Roman" w:cs="Times New Roman"/>
          <w:szCs w:val="24"/>
        </w:rPr>
        <w:t>ότι τα έργα ξεκίνησαν από τον Οκτώβρη του 2013, δεν είχαν δώσει σημείο ζωής μέχρι τις 30 Ιουνίου 2015. Εμείς, λοιπόν, το μόνο που τους ζητήσαμε</w:t>
      </w:r>
      <w:r>
        <w:rPr>
          <w:rFonts w:eastAsia="Times New Roman" w:cs="Times New Roman"/>
          <w:szCs w:val="24"/>
        </w:rPr>
        <w:t>,</w:t>
      </w:r>
      <w:r>
        <w:rPr>
          <w:rFonts w:eastAsia="Times New Roman" w:cs="Times New Roman"/>
          <w:szCs w:val="24"/>
        </w:rPr>
        <w:t xml:space="preserve"> είναι μέχρι τις 31 Δεκεμβρίου 2015 να δώσουν το «παρών», έτσι</w:t>
      </w:r>
      <w:r>
        <w:rPr>
          <w:rFonts w:eastAsia="Times New Roman" w:cs="Times New Roman"/>
          <w:szCs w:val="24"/>
        </w:rPr>
        <w:t xml:space="preserve"> ώστε να γνωρίζουμε ότι τα έργα αυτά είναι ενεργά και σε εξέλιξη. </w:t>
      </w:r>
    </w:p>
    <w:p w14:paraId="250601BE"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Το ζήτημα για τις δαπάνες ενδιάμεσης επαλήθευσης είναι ότι δεν έχει σημασία</w:t>
      </w:r>
      <w:r>
        <w:rPr>
          <w:rFonts w:eastAsia="Times New Roman" w:cs="Times New Roman"/>
          <w:szCs w:val="24"/>
        </w:rPr>
        <w:t>,</w:t>
      </w:r>
      <w:r>
        <w:rPr>
          <w:rFonts w:eastAsia="Times New Roman" w:cs="Times New Roman"/>
          <w:szCs w:val="24"/>
        </w:rPr>
        <w:t xml:space="preserve"> εάν μιλάμε για ενδιάμεση επαλήθευση ή για τελικό έλεγχο. Κάθε δαπάνη μπορεί να πληρωθεί μέχρι τις 31 Δεκεμβρίου </w:t>
      </w:r>
      <w:r>
        <w:rPr>
          <w:rFonts w:eastAsia="Times New Roman" w:cs="Times New Roman"/>
          <w:szCs w:val="24"/>
        </w:rPr>
        <w:t>2015. Μέσα στο 2016, όμως, κάναμε ό,τι είναι δυνατόν</w:t>
      </w:r>
      <w:r>
        <w:rPr>
          <w:rFonts w:eastAsia="Times New Roman" w:cs="Times New Roman"/>
          <w:szCs w:val="24"/>
        </w:rPr>
        <w:t>,</w:t>
      </w:r>
      <w:r>
        <w:rPr>
          <w:rFonts w:eastAsia="Times New Roman" w:cs="Times New Roman"/>
          <w:szCs w:val="24"/>
        </w:rPr>
        <w:t xml:space="preserve"> έτσι ώστε να μπορέσει να γίνει ολοκλήρωση </w:t>
      </w:r>
      <w:r>
        <w:rPr>
          <w:rFonts w:eastAsia="Times New Roman" w:cs="Times New Roman"/>
          <w:szCs w:val="24"/>
        </w:rPr>
        <w:lastRenderedPageBreak/>
        <w:t>αυτών των έργων, βεβαίως</w:t>
      </w:r>
      <w:r>
        <w:rPr>
          <w:rFonts w:eastAsia="Times New Roman" w:cs="Times New Roman"/>
          <w:szCs w:val="24"/>
        </w:rPr>
        <w:t>,</w:t>
      </w:r>
      <w:r>
        <w:rPr>
          <w:rFonts w:eastAsia="Times New Roman" w:cs="Times New Roman"/>
          <w:szCs w:val="24"/>
        </w:rPr>
        <w:t xml:space="preserve"> χωρίς τη χρήση δημοσίων πόρων. Τροποποιήσαμε το αρχικό σχέδιο. Δώσαμε τη δυνατότητα τρίτης τροποποίησης του αρχικού σχεδίου μέχρι 28 Φ</w:t>
      </w:r>
      <w:r>
        <w:rPr>
          <w:rFonts w:eastAsia="Times New Roman" w:cs="Times New Roman"/>
          <w:szCs w:val="24"/>
        </w:rPr>
        <w:t>εβρουαρίου 2016. Κατόπιν δώσαμε παράταση μέχρι τις 20 Μαΐου 2016 για τα αιτήματα τελικής επαλήθευσης ολοκλήρωσης επένδυσης</w:t>
      </w:r>
      <w:r>
        <w:rPr>
          <w:rFonts w:eastAsia="Times New Roman" w:cs="Times New Roman"/>
          <w:szCs w:val="24"/>
        </w:rPr>
        <w:t>,</w:t>
      </w:r>
      <w:r>
        <w:rPr>
          <w:rFonts w:eastAsia="Times New Roman" w:cs="Times New Roman"/>
          <w:szCs w:val="24"/>
        </w:rPr>
        <w:t xml:space="preserve"> σε όσους έκαναν αυτή την τροποποίηση, ενώ για τους υπόλοιπους μέχρι τις 15 Απριλίου 2016. </w:t>
      </w:r>
    </w:p>
    <w:p w14:paraId="250601B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w:t>
      </w:r>
      <w:r>
        <w:rPr>
          <w:rFonts w:eastAsia="Times New Roman" w:cs="Times New Roman"/>
          <w:szCs w:val="24"/>
        </w:rPr>
        <w:t>ως του χρόνου ομιλίας του κυρίου Υφυπουργού)</w:t>
      </w:r>
    </w:p>
    <w:p w14:paraId="250601C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Θα χρειαστώ λιγάκι την ανοχή σας, κύριε Πρόεδρε, σας παρακαλώ πολύ. </w:t>
      </w:r>
    </w:p>
    <w:p w14:paraId="250601C1"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Όταν στον έλεγχο, μάλιστα, που έγινε τους τελευταίους μήνες</w:t>
      </w:r>
      <w:r>
        <w:rPr>
          <w:rFonts w:eastAsia="Times New Roman" w:cs="Times New Roman"/>
          <w:szCs w:val="24"/>
        </w:rPr>
        <w:t>,</w:t>
      </w:r>
      <w:r>
        <w:rPr>
          <w:rFonts w:eastAsia="Times New Roman" w:cs="Times New Roman"/>
          <w:szCs w:val="24"/>
        </w:rPr>
        <w:t xml:space="preserve"> διαπιστωνόταν ότι δεν έχει ολοκληρωθεί το έργο αλλά υπάρχει δυνατότητα ολοκλήρωση</w:t>
      </w:r>
      <w:r>
        <w:rPr>
          <w:rFonts w:eastAsia="Times New Roman" w:cs="Times New Roman"/>
          <w:szCs w:val="24"/>
        </w:rPr>
        <w:t>ς, εμείς δίναμε το περιθώριο -και το δίνουμε ακόμη- μέχρι και στο «και πέντε» της προθεσμίας, μέχρι δηλαδή και το τέλος του 2016, να ολοκληρωθεί το έργο</w:t>
      </w:r>
      <w:r>
        <w:rPr>
          <w:rFonts w:eastAsia="Times New Roman" w:cs="Times New Roman"/>
          <w:szCs w:val="24"/>
        </w:rPr>
        <w:t>,</w:t>
      </w:r>
      <w:r>
        <w:rPr>
          <w:rFonts w:eastAsia="Times New Roman" w:cs="Times New Roman"/>
          <w:szCs w:val="24"/>
        </w:rPr>
        <w:t xml:space="preserve"> για να μη μείνουν τα έργα ημιτελή. </w:t>
      </w:r>
    </w:p>
    <w:p w14:paraId="250601C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Επίσης θα ήθελα να πω ότι για την άδεια λειτουργίας</w:t>
      </w:r>
      <w:r>
        <w:rPr>
          <w:rFonts w:eastAsia="Times New Roman" w:cs="Times New Roman"/>
          <w:szCs w:val="24"/>
        </w:rPr>
        <w:t>,</w:t>
      </w:r>
      <w:r>
        <w:rPr>
          <w:rFonts w:eastAsia="Times New Roman" w:cs="Times New Roman"/>
          <w:szCs w:val="24"/>
        </w:rPr>
        <w:t xml:space="preserve"> εξασφαλίσαμε </w:t>
      </w:r>
      <w:r>
        <w:rPr>
          <w:rFonts w:eastAsia="Times New Roman" w:cs="Times New Roman"/>
          <w:szCs w:val="24"/>
        </w:rPr>
        <w:t xml:space="preserve">τη μέγιστη δυνατή παράταση μέχρι τις 31 Δεκεμβρίου 2016. Επειδή, όμως, αναφερθήκατε και στα ζητήματα που σχετίζονται με καθυστερήσεις στο </w:t>
      </w:r>
      <w:r>
        <w:rPr>
          <w:rFonts w:eastAsia="Times New Roman" w:cs="Times New Roman"/>
          <w:szCs w:val="24"/>
        </w:rPr>
        <w:t>π</w:t>
      </w:r>
      <w:r>
        <w:rPr>
          <w:rFonts w:eastAsia="Times New Roman" w:cs="Times New Roman"/>
          <w:szCs w:val="24"/>
        </w:rPr>
        <w:t>ρόγραμμα, να σας πω ότι δώσαμε</w:t>
      </w:r>
      <w:r>
        <w:rPr>
          <w:rFonts w:eastAsia="Times New Roman" w:cs="Times New Roman"/>
          <w:szCs w:val="24"/>
        </w:rPr>
        <w:t>,</w:t>
      </w:r>
      <w:r>
        <w:rPr>
          <w:rFonts w:eastAsia="Times New Roman" w:cs="Times New Roman"/>
          <w:szCs w:val="24"/>
        </w:rPr>
        <w:t xml:space="preserve"> λοιπόν, βάσει αυτών που σας προανέφερα, όλες τις δυνατές παρατάσεις που προβλέπει ο κ</w:t>
      </w:r>
      <w:r>
        <w:rPr>
          <w:rFonts w:eastAsia="Times New Roman" w:cs="Times New Roman"/>
          <w:szCs w:val="24"/>
        </w:rPr>
        <w:t xml:space="preserve">ανονισμός του </w:t>
      </w:r>
      <w:r>
        <w:rPr>
          <w:rFonts w:eastAsia="Times New Roman" w:cs="Times New Roman"/>
          <w:szCs w:val="24"/>
        </w:rPr>
        <w:t>π</w:t>
      </w:r>
      <w:r>
        <w:rPr>
          <w:rFonts w:eastAsia="Times New Roman" w:cs="Times New Roman"/>
          <w:szCs w:val="24"/>
        </w:rPr>
        <w:t xml:space="preserve">ρογράμματος. Ενώ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νομίζω ότι δεν συνδέονται με τη συγκεκριμένη περίπτωση, καθώς η υποχρέωση των επενδυτών ήταν να ολοκληρώσουν τις επενδύσεις τους βάσει του </w:t>
      </w:r>
      <w:r>
        <w:rPr>
          <w:rFonts w:eastAsia="Times New Roman" w:cs="Times New Roman"/>
          <w:szCs w:val="24"/>
        </w:rPr>
        <w:t>π</w:t>
      </w:r>
      <w:r>
        <w:rPr>
          <w:rFonts w:eastAsia="Times New Roman" w:cs="Times New Roman"/>
          <w:szCs w:val="24"/>
        </w:rPr>
        <w:t>ρογράμματος στις 30 Ιουνίου 2015 πριν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την επιβολή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p>
    <w:p w14:paraId="250601C3"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Αυτό το οποίο νομίζω ότι πολιτικά είναι κάτι πολύ σημαντικό και νομίζω ότι πρέπει να συμφωνήσουμε και μεταξύ μας</w:t>
      </w:r>
      <w:r>
        <w:rPr>
          <w:rFonts w:eastAsia="Times New Roman" w:cs="Times New Roman"/>
          <w:szCs w:val="24"/>
        </w:rPr>
        <w:t>,</w:t>
      </w:r>
      <w:r>
        <w:rPr>
          <w:rFonts w:eastAsia="Times New Roman" w:cs="Times New Roman"/>
          <w:szCs w:val="24"/>
        </w:rPr>
        <w:t xml:space="preserve"> είναι ότι δεν πρέπει να επαναλάβουμε αυτά τα λάθη του παρελθόντος. Για τον λόγο αυτό στο νέο ΕΣΠΑ, το ΕΣΠΑ 2014-2020, βασικό</w:t>
      </w:r>
      <w:r>
        <w:rPr>
          <w:rFonts w:eastAsia="Times New Roman" w:cs="Times New Roman"/>
          <w:szCs w:val="24"/>
        </w:rPr>
        <w:t xml:space="preserve"> κριτήριο που βάζουμε για την επιλογή των έργων</w:t>
      </w:r>
      <w:r>
        <w:rPr>
          <w:rFonts w:eastAsia="Times New Roman" w:cs="Times New Roman"/>
          <w:szCs w:val="24"/>
        </w:rPr>
        <w:t>,</w:t>
      </w:r>
      <w:r>
        <w:rPr>
          <w:rFonts w:eastAsia="Times New Roman" w:cs="Times New Roman"/>
          <w:szCs w:val="24"/>
        </w:rPr>
        <w:t xml:space="preserve"> είναι η ωριμότητα αυτών των προτάσεων, διότι θέλουμε έργα</w:t>
      </w:r>
      <w:r>
        <w:rPr>
          <w:rFonts w:eastAsia="Times New Roman" w:cs="Times New Roman"/>
          <w:szCs w:val="24"/>
        </w:rPr>
        <w:t>,</w:t>
      </w:r>
      <w:r>
        <w:rPr>
          <w:rFonts w:eastAsia="Times New Roman" w:cs="Times New Roman"/>
          <w:szCs w:val="24"/>
        </w:rPr>
        <w:t xml:space="preserve"> τα οποία θα μπορούν να ολοκληρωθούν μέσα στα </w:t>
      </w:r>
      <w:r>
        <w:rPr>
          <w:rFonts w:eastAsia="Times New Roman" w:cs="Times New Roman"/>
          <w:szCs w:val="24"/>
        </w:rPr>
        <w:lastRenderedPageBreak/>
        <w:t>προβλεπόμενα χρονοδιαγράμματα των προγραμμάτων και όχι να έχουμε έργα-«κουφάρια» -όπως πολλές φορές έγι</w:t>
      </w:r>
      <w:r>
        <w:rPr>
          <w:rFonts w:eastAsia="Times New Roman" w:cs="Times New Roman"/>
          <w:szCs w:val="24"/>
        </w:rPr>
        <w:t xml:space="preserve">νε στο παρελθόν και στην περίπτωση των έργων στα οποία αναφέρεστε- τα οποία δεν μπορούν ποτέ να ολοκληρωθούν. </w:t>
      </w:r>
    </w:p>
    <w:p w14:paraId="250601C4"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Βάζουμε, λοιπόν, ως κριτήριο την ωριμότητα. Επίσης προσπαθούμε να ενισχύσουμε τη χρηματοδότηση, γιατί όπως σωστά κι εσείς θέσατε και στην ερώτησή</w:t>
      </w:r>
      <w:r>
        <w:rPr>
          <w:rFonts w:eastAsia="Times New Roman" w:cs="Times New Roman"/>
          <w:szCs w:val="24"/>
        </w:rPr>
        <w:t xml:space="preserve"> σας, το 2013 καθυστέρησε πολύ η χρηματοδότηση, η προκαταβολή αυτών των έργων και άρα καθυστέρησε και η υλοποίησή τους. Δημιουργήσαμε τον </w:t>
      </w:r>
      <w:proofErr w:type="spellStart"/>
      <w:r>
        <w:rPr>
          <w:rFonts w:eastAsia="Times New Roman" w:cs="Times New Roman"/>
          <w:szCs w:val="24"/>
        </w:rPr>
        <w:t>καταπιστευτικό</w:t>
      </w:r>
      <w:proofErr w:type="spellEnd"/>
      <w:r>
        <w:rPr>
          <w:rFonts w:eastAsia="Times New Roman" w:cs="Times New Roman"/>
          <w:szCs w:val="24"/>
        </w:rPr>
        <w:t xml:space="preserve"> λογαριασμό, για να μπορέσουμε να χρηματοδοτήσουμε πολύ πιο γρήγορα σε σχέση με το παρελθόν τέτοιου τύπο</w:t>
      </w:r>
      <w:r>
        <w:rPr>
          <w:rFonts w:eastAsia="Times New Roman" w:cs="Times New Roman"/>
          <w:szCs w:val="24"/>
        </w:rPr>
        <w:t>υ έργα. Νομίζουμε ότι με αυτές τις μέριμνες και με αυτά τα μέτρα τα οποία λάβαμε</w:t>
      </w:r>
      <w:r>
        <w:rPr>
          <w:rFonts w:eastAsia="Times New Roman" w:cs="Times New Roman"/>
          <w:szCs w:val="24"/>
        </w:rPr>
        <w:t>,</w:t>
      </w:r>
      <w:r>
        <w:rPr>
          <w:rFonts w:eastAsia="Times New Roman" w:cs="Times New Roman"/>
          <w:szCs w:val="24"/>
        </w:rPr>
        <w:t xml:space="preserve"> μπορούμε στη νέα προγραμματική περίοδο να προχωρήσουμε στην υλοποίηση επενδύσεων</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σημαντικές επενδύσεις της ιδιωτικής οικονομίας, για να μπορέσει να επ</w:t>
      </w:r>
      <w:r>
        <w:rPr>
          <w:rFonts w:eastAsia="Times New Roman" w:cs="Times New Roman"/>
          <w:szCs w:val="24"/>
        </w:rPr>
        <w:t>ιστρέψει η ελληνική οικονομία σε ρυθμούς ανάπτυξης, οι οποίες όμως θα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ολοκληρωμένες και θα παράγουν πολλαπλασιαστικά αποτελέσματα για την ελληνική οικονομία. </w:t>
      </w:r>
    </w:p>
    <w:p w14:paraId="250601C5"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250601C6"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Αρβανιτίδη</w:t>
      </w:r>
      <w:proofErr w:type="spellEnd"/>
      <w:r>
        <w:rPr>
          <w:rFonts w:eastAsia="Times New Roman" w:cs="Times New Roman"/>
          <w:szCs w:val="24"/>
        </w:rPr>
        <w:t>, έχετε τ</w:t>
      </w:r>
      <w:r>
        <w:rPr>
          <w:rFonts w:eastAsia="Times New Roman" w:cs="Times New Roman"/>
          <w:szCs w:val="24"/>
        </w:rPr>
        <w:t xml:space="preserve">ον λόγο για τη δευτερολογία σας για τρία λεπτά. </w:t>
      </w:r>
    </w:p>
    <w:p w14:paraId="250601C7" w14:textId="77777777" w:rsidR="006300E5" w:rsidRDefault="00AD32A0">
      <w:pPr>
        <w:spacing w:after="0" w:line="600" w:lineRule="auto"/>
        <w:ind w:firstLine="720"/>
        <w:jc w:val="both"/>
        <w:rPr>
          <w:rFonts w:eastAsia="Times New Roman" w:cs="Times New Roman"/>
          <w:szCs w:val="24"/>
        </w:rPr>
      </w:pPr>
      <w:r>
        <w:rPr>
          <w:rFonts w:eastAsia="Times New Roman"/>
          <w:b/>
          <w:szCs w:val="24"/>
        </w:rPr>
        <w:t>ΓΕΩΡΓΙΟΣ ΑΡΒΑΝΙΤΙΔΗΣ:</w:t>
      </w:r>
      <w:r>
        <w:rPr>
          <w:rFonts w:eastAsia="Times New Roman" w:cs="Times New Roman"/>
          <w:szCs w:val="24"/>
        </w:rPr>
        <w:t xml:space="preserve"> Δεν θέλω να προσθέσω κάτι, κύριε Πρόεδρε.</w:t>
      </w:r>
    </w:p>
    <w:p w14:paraId="250601C8" w14:textId="77777777" w:rsidR="006300E5" w:rsidRDefault="00AD32A0">
      <w:pPr>
        <w:tabs>
          <w:tab w:val="left" w:pos="2608"/>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Δεν θέλετε. Κάνατε χρήση του πρώτου χρόνου. </w:t>
      </w:r>
    </w:p>
    <w:p w14:paraId="250601C9" w14:textId="77777777" w:rsidR="006300E5" w:rsidRDefault="00AD32A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νομίζω ότι δεν έχετε να πείτε τίποτα παραπάνω, αφού δεν δευτερολογεί ο κ. </w:t>
      </w:r>
      <w:proofErr w:type="spellStart"/>
      <w:r>
        <w:rPr>
          <w:rFonts w:eastAsia="Times New Roman" w:cs="Times New Roman"/>
          <w:szCs w:val="24"/>
        </w:rPr>
        <w:t>Αρβανιτίδης</w:t>
      </w:r>
      <w:proofErr w:type="spellEnd"/>
      <w:r>
        <w:rPr>
          <w:rFonts w:eastAsia="Times New Roman" w:cs="Times New Roman"/>
          <w:szCs w:val="24"/>
        </w:rPr>
        <w:t xml:space="preserve">. </w:t>
      </w:r>
    </w:p>
    <w:p w14:paraId="250601CA" w14:textId="77777777" w:rsidR="006300E5" w:rsidRDefault="00AD32A0">
      <w:pPr>
        <w:tabs>
          <w:tab w:val="left" w:pos="2608"/>
        </w:tabs>
        <w:spacing w:after="0" w:line="600" w:lineRule="auto"/>
        <w:ind w:firstLine="720"/>
        <w:jc w:val="both"/>
        <w:rPr>
          <w:rFonts w:eastAsia="Times New Roman" w:cs="Times New Roman"/>
          <w:szCs w:val="24"/>
        </w:rPr>
      </w:pPr>
      <w:r>
        <w:rPr>
          <w:rFonts w:eastAsia="Times New Roman" w:cs="Times New Roman"/>
          <w:szCs w:val="24"/>
        </w:rPr>
        <w:t>Θα συζητηθεί η</w:t>
      </w:r>
      <w:r>
        <w:rPr>
          <w:rFonts w:eastAsia="Times New Roman" w:cs="Times New Roman"/>
          <w:szCs w:val="24"/>
        </w:rPr>
        <w:t xml:space="preserve"> δεύτερη με αριθμό 141/25-10-2016 επίκαιρη ερώτηση δεύτερου κύκλου του Βουλευτή Ηρακλείου της Δημοκρατικής Συμπαράταξης ΠΑΣΟΚ-ΔΗΜΑΡ κ. </w:t>
      </w:r>
      <w:r>
        <w:rPr>
          <w:rFonts w:eastAsia="Times New Roman" w:cs="Times New Roman"/>
          <w:bCs/>
          <w:szCs w:val="24"/>
        </w:rPr>
        <w:t>Βα</w:t>
      </w:r>
      <w:r>
        <w:rPr>
          <w:rFonts w:eastAsia="Times New Roman" w:cs="Times New Roman"/>
          <w:bCs/>
          <w:szCs w:val="24"/>
        </w:rPr>
        <w:t xml:space="preserve">σιλείου </w:t>
      </w:r>
      <w:proofErr w:type="spellStart"/>
      <w:r>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τον σχεδιασμό για τις αστικές συγκοινωνίες της Αθήνας και το χρονοδιάγραμμα υπογραφής των συμβάσεων από το Υπουργείο Εργασίας για την μετακίνηση των Α</w:t>
      </w:r>
      <w:r>
        <w:rPr>
          <w:rFonts w:eastAsia="Times New Roman" w:cs="Times New Roman"/>
          <w:szCs w:val="24"/>
        </w:rPr>
        <w:t>ΜΕ</w:t>
      </w:r>
      <w:r>
        <w:rPr>
          <w:rFonts w:eastAsia="Times New Roman" w:cs="Times New Roman"/>
          <w:szCs w:val="24"/>
        </w:rPr>
        <w:t xml:space="preserve">Α και των ευπαθών ομάδων για το 2016. </w:t>
      </w:r>
    </w:p>
    <w:p w14:paraId="250601CB" w14:textId="77777777" w:rsidR="006300E5" w:rsidRDefault="00AD32A0">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Στην επίκαιρη ερώτηση θα απαντήσει η Υφυπουργός κ</w:t>
      </w:r>
      <w:r>
        <w:rPr>
          <w:rFonts w:eastAsia="Times New Roman" w:cs="Times New Roman"/>
          <w:szCs w:val="24"/>
        </w:rPr>
        <w:t>.</w:t>
      </w:r>
      <w:r>
        <w:rPr>
          <w:rFonts w:eastAsia="Times New Roman" w:cs="Times New Roman"/>
          <w:szCs w:val="24"/>
        </w:rPr>
        <w:t xml:space="preserve"> Μαρίνα </w:t>
      </w:r>
      <w:proofErr w:type="spellStart"/>
      <w:r>
        <w:rPr>
          <w:rFonts w:eastAsia="Times New Roman" w:cs="Times New Roman"/>
          <w:szCs w:val="24"/>
        </w:rPr>
        <w:t>Χρυσοβελώνη</w:t>
      </w:r>
      <w:proofErr w:type="spellEnd"/>
      <w:r>
        <w:rPr>
          <w:rFonts w:eastAsia="Times New Roman" w:cs="Times New Roman"/>
          <w:szCs w:val="24"/>
        </w:rPr>
        <w:t xml:space="preserve">. </w:t>
      </w:r>
    </w:p>
    <w:p w14:paraId="250601CC" w14:textId="77777777" w:rsidR="006300E5" w:rsidRDefault="00AD32A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Παρακαλώ, έχετε τον λόγο, κύριε </w:t>
      </w:r>
      <w:proofErr w:type="spellStart"/>
      <w:r>
        <w:rPr>
          <w:rFonts w:eastAsia="Times New Roman" w:cs="Times New Roman"/>
          <w:szCs w:val="24"/>
        </w:rPr>
        <w:t>Κεγκέρογλου</w:t>
      </w:r>
      <w:proofErr w:type="spellEnd"/>
      <w:r>
        <w:rPr>
          <w:rFonts w:eastAsia="Times New Roman" w:cs="Times New Roman"/>
          <w:szCs w:val="24"/>
        </w:rPr>
        <w:t>.</w:t>
      </w:r>
    </w:p>
    <w:p w14:paraId="250601CD" w14:textId="77777777" w:rsidR="006300E5" w:rsidRDefault="00AD32A0">
      <w:pPr>
        <w:tabs>
          <w:tab w:val="left" w:pos="2608"/>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250601CE" w14:textId="77777777" w:rsidR="006300E5" w:rsidRDefault="00AD32A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Κυρία Υπουργέ, όλα τα στοιχεία για το κλείσιμο του </w:t>
      </w:r>
      <w:r>
        <w:rPr>
          <w:rFonts w:eastAsia="Times New Roman" w:cs="Times New Roman"/>
          <w:szCs w:val="24"/>
        </w:rPr>
        <w:t>2015 και για το 2016 μέχρι σήμερα δείχνουν ότι οι αστικές συγκοινωνίες Αθηνών, ουσιαστικά Αττικής, οδηγούνται σε αδιέξοδο κι αυτό όχι γιατί δεν έχουν τις δυνατότητες να είναι πλεονασματικές αλλά λόγω των κυβερνητικών αποφάσεων, ολιγωριών και αδιεξόδων.</w:t>
      </w:r>
    </w:p>
    <w:p w14:paraId="250601CF" w14:textId="77777777" w:rsidR="006300E5" w:rsidRDefault="00AD32A0">
      <w:pPr>
        <w:tabs>
          <w:tab w:val="left" w:pos="2608"/>
        </w:tabs>
        <w:spacing w:after="0" w:line="600" w:lineRule="auto"/>
        <w:ind w:firstLine="720"/>
        <w:jc w:val="both"/>
        <w:rPr>
          <w:rFonts w:eastAsia="Times New Roman" w:cs="Times New Roman"/>
          <w:szCs w:val="24"/>
        </w:rPr>
      </w:pPr>
      <w:r>
        <w:rPr>
          <w:rFonts w:eastAsia="Times New Roman" w:cs="Times New Roman"/>
          <w:szCs w:val="24"/>
        </w:rPr>
        <w:t>Συγ</w:t>
      </w:r>
      <w:r>
        <w:rPr>
          <w:rFonts w:eastAsia="Times New Roman" w:cs="Times New Roman"/>
          <w:szCs w:val="24"/>
        </w:rPr>
        <w:t>κεκριμένα το 2015 το έλλειμμα ήταν 117 εκατομμύρια ευρώ. Για το 2016 αναμένεται ότι αυτό το έλλειμμα</w:t>
      </w:r>
      <w:r>
        <w:rPr>
          <w:rFonts w:eastAsia="Times New Roman" w:cs="Times New Roman"/>
          <w:szCs w:val="24"/>
        </w:rPr>
        <w:t>,</w:t>
      </w:r>
      <w:r>
        <w:rPr>
          <w:rFonts w:eastAsia="Times New Roman" w:cs="Times New Roman"/>
          <w:szCs w:val="24"/>
        </w:rPr>
        <w:t xml:space="preserve"> με τα αισιόδοξα σενάρια του Υπουργείου και του </w:t>
      </w:r>
      <w:r>
        <w:rPr>
          <w:rFonts w:eastAsia="Times New Roman" w:cs="Times New Roman"/>
          <w:szCs w:val="24"/>
        </w:rPr>
        <w:t>ο</w:t>
      </w:r>
      <w:r>
        <w:rPr>
          <w:rFonts w:eastAsia="Times New Roman" w:cs="Times New Roman"/>
          <w:szCs w:val="24"/>
        </w:rPr>
        <w:t>ργανισμού</w:t>
      </w:r>
      <w:r>
        <w:rPr>
          <w:rFonts w:eastAsia="Times New Roman" w:cs="Times New Roman"/>
          <w:szCs w:val="24"/>
        </w:rPr>
        <w:t>,</w:t>
      </w:r>
      <w:r>
        <w:rPr>
          <w:rFonts w:eastAsia="Times New Roman" w:cs="Times New Roman"/>
          <w:szCs w:val="24"/>
        </w:rPr>
        <w:t xml:space="preserve"> θα είναι 77 εκατομμύρια ευρώ, ενώ στην πραγματικότητα θα κλείσει με περισσότερα, διότι ακόμα κα</w:t>
      </w:r>
      <w:r>
        <w:rPr>
          <w:rFonts w:eastAsia="Times New Roman" w:cs="Times New Roman"/>
          <w:szCs w:val="24"/>
        </w:rPr>
        <w:t>ι σήμερα μπορούμε να το εκτιμήσουμε από τα στοιχεία του οκταμήνου.</w:t>
      </w:r>
    </w:p>
    <w:p w14:paraId="250601D0" w14:textId="77777777" w:rsidR="006300E5" w:rsidRDefault="00AD32A0">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Λέω, λοιπόν, ότι γι’ αυτό το αδιέξοδο στις συγκοινωνίες των Αθηνών ευθύνεται η Κυβέρνηση, γιατί αντί να βελτιώσει τη δυνατότητα των συγκοινωνιών, ούτως ώστε να έχουμε την </w:t>
      </w:r>
      <w:proofErr w:type="spellStart"/>
      <w:r>
        <w:rPr>
          <w:rFonts w:eastAsia="Times New Roman" w:cs="Times New Roman"/>
          <w:szCs w:val="24"/>
        </w:rPr>
        <w:t>εισπραξιμότητα</w:t>
      </w:r>
      <w:proofErr w:type="spellEnd"/>
      <w:r>
        <w:rPr>
          <w:rFonts w:eastAsia="Times New Roman" w:cs="Times New Roman"/>
          <w:szCs w:val="24"/>
        </w:rPr>
        <w:t xml:space="preserve"> που</w:t>
      </w:r>
      <w:r>
        <w:rPr>
          <w:rFonts w:eastAsia="Times New Roman" w:cs="Times New Roman"/>
          <w:szCs w:val="24"/>
        </w:rPr>
        <w:t xml:space="preserve"> τους αναλογεί, αντί το κάθε Υπουργείο να εκπληρώσει τις υποχρεώσεις προς τον ΟΑΣΑ, έρχεται το Υπουργείο </w:t>
      </w:r>
      <w:r>
        <w:rPr>
          <w:rFonts w:eastAsia="Times New Roman" w:cs="Times New Roman"/>
          <w:szCs w:val="24"/>
        </w:rPr>
        <w:t xml:space="preserve">Υποδομών Μεταφορών και Δικτύων </w:t>
      </w:r>
      <w:r>
        <w:rPr>
          <w:rFonts w:eastAsia="Times New Roman" w:cs="Times New Roman"/>
          <w:szCs w:val="24"/>
        </w:rPr>
        <w:t>και αυξάνει το εισιτήριο και ταυτόχρονα αφήνει όλο το σύστημα των αστικών συγκοινωνιών και ιδιαίτερα τα λεωφορεία στην τ</w:t>
      </w:r>
      <w:r>
        <w:rPr>
          <w:rFonts w:eastAsia="Times New Roman" w:cs="Times New Roman"/>
          <w:szCs w:val="24"/>
        </w:rPr>
        <w:t>ύχη τους, με αποτέλεσμα να αυξάνονται συνεχώς τα λεωφορεία</w:t>
      </w:r>
      <w:r>
        <w:rPr>
          <w:rFonts w:eastAsia="Times New Roman" w:cs="Times New Roman"/>
          <w:szCs w:val="24"/>
        </w:rPr>
        <w:t>,</w:t>
      </w:r>
      <w:r>
        <w:rPr>
          <w:rFonts w:eastAsia="Times New Roman" w:cs="Times New Roman"/>
          <w:szCs w:val="24"/>
        </w:rPr>
        <w:t xml:space="preserve"> τα οποία τίθενται εκτός δραστηριότητας. </w:t>
      </w:r>
    </w:p>
    <w:p w14:paraId="250601D1" w14:textId="77777777" w:rsidR="006300E5" w:rsidRDefault="00AD32A0">
      <w:pPr>
        <w:tabs>
          <w:tab w:val="left" w:pos="2608"/>
        </w:tabs>
        <w:spacing w:after="0" w:line="600" w:lineRule="auto"/>
        <w:ind w:firstLine="720"/>
        <w:jc w:val="both"/>
        <w:rPr>
          <w:rFonts w:eastAsia="Times New Roman" w:cs="Times New Roman"/>
          <w:szCs w:val="24"/>
        </w:rPr>
      </w:pPr>
      <w:r>
        <w:rPr>
          <w:rFonts w:eastAsia="Times New Roman" w:cs="Times New Roman"/>
          <w:szCs w:val="24"/>
        </w:rPr>
        <w:t>Έτσι, λοιπόν, σήμερα αυτό το οποίο ρωτάμε</w:t>
      </w:r>
      <w:r>
        <w:rPr>
          <w:rFonts w:eastAsia="Times New Roman" w:cs="Times New Roman"/>
          <w:szCs w:val="24"/>
        </w:rPr>
        <w:t>,</w:t>
      </w:r>
      <w:r>
        <w:rPr>
          <w:rFonts w:eastAsia="Times New Roman" w:cs="Times New Roman"/>
          <w:szCs w:val="24"/>
        </w:rPr>
        <w:t xml:space="preserve"> είναι πρώτον, πότε θα εκπληρώσουν τα Υπουργεία τις υποχρεώσεις προς τον ΟΑΣΑ, που οφείλονται σε μεταφορά μαθητών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υπαθών ομάδων, ατόμων με αναπηρία και ανέργων. </w:t>
      </w:r>
    </w:p>
    <w:p w14:paraId="250601D2" w14:textId="77777777" w:rsidR="006300E5" w:rsidRDefault="00AD32A0">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Συγκεκριμένα για το β΄ εξάμηνο του 2015 και μόνο για τα άτομα με αναπηρία το Υπουργείο Εργασίας οφείλει 29,5 εκατομμύρια ευρώ. Μόνο για τα άτομα με αναπηρία οφείλει για το 2016 65 εκατομμύρια ευρώ και δεν </w:t>
      </w:r>
      <w:r>
        <w:rPr>
          <w:rFonts w:eastAsia="Times New Roman" w:cs="Times New Roman"/>
          <w:szCs w:val="24"/>
        </w:rPr>
        <w:t xml:space="preserve">έχουν υπογραφεί ακόμη οι συμβάσεις, ενώ τελειώνει το 2016. </w:t>
      </w:r>
    </w:p>
    <w:p w14:paraId="250601D3" w14:textId="77777777" w:rsidR="006300E5" w:rsidRDefault="00AD32A0">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Ιδιαίτερα για τους ανέργους ο κ. </w:t>
      </w:r>
      <w:proofErr w:type="spellStart"/>
      <w:r>
        <w:rPr>
          <w:rFonts w:eastAsia="Times New Roman" w:cs="Times New Roman"/>
          <w:szCs w:val="24"/>
        </w:rPr>
        <w:t>Σπίρτζης</w:t>
      </w:r>
      <w:proofErr w:type="spellEnd"/>
      <w:r>
        <w:rPr>
          <w:rFonts w:eastAsia="Times New Roman" w:cs="Times New Roman"/>
          <w:szCs w:val="24"/>
        </w:rPr>
        <w:t xml:space="preserve"> έχει θεωρήσει </w:t>
      </w:r>
      <w:r>
        <w:rPr>
          <w:rFonts w:eastAsia="Times New Roman" w:cs="Times New Roman"/>
          <w:szCs w:val="24"/>
        </w:rPr>
        <w:t>τον ΟΑΣΑ</w:t>
      </w:r>
      <w:r>
        <w:rPr>
          <w:rFonts w:eastAsia="Times New Roman" w:cs="Times New Roman"/>
          <w:szCs w:val="24"/>
        </w:rPr>
        <w:t xml:space="preserve"> </w:t>
      </w:r>
      <w:r>
        <w:rPr>
          <w:rFonts w:eastAsia="Times New Roman" w:cs="Times New Roman"/>
          <w:szCs w:val="24"/>
        </w:rPr>
        <w:t xml:space="preserve">ως </w:t>
      </w:r>
      <w:proofErr w:type="spellStart"/>
      <w:r>
        <w:rPr>
          <w:rFonts w:eastAsia="Times New Roman" w:cs="Times New Roman"/>
          <w:szCs w:val="24"/>
        </w:rPr>
        <w:t>δι</w:t>
      </w:r>
      <w:r>
        <w:rPr>
          <w:rFonts w:eastAsia="Times New Roman" w:cs="Times New Roman"/>
          <w:szCs w:val="24"/>
        </w:rPr>
        <w:t>ικό</w:t>
      </w:r>
      <w:proofErr w:type="spellEnd"/>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 xml:space="preserve">εργαλείο και λέει: «Μεταφέρετε τους ανέργους –πολύ καλά μέχρι εδώ-, αλλά δεν πληρώνω». Το «δεν πληρώνω» και το τζάμπα </w:t>
      </w:r>
      <w:r>
        <w:rPr>
          <w:rFonts w:eastAsia="Times New Roman" w:cs="Times New Roman"/>
          <w:szCs w:val="24"/>
        </w:rPr>
        <w:t>που λέτε και εσείς τελείωσε</w:t>
      </w:r>
      <w:r>
        <w:rPr>
          <w:rFonts w:eastAsia="Times New Roman" w:cs="Times New Roman"/>
          <w:szCs w:val="24"/>
        </w:rPr>
        <w:t>,</w:t>
      </w:r>
      <w:r>
        <w:rPr>
          <w:rFonts w:eastAsia="Times New Roman" w:cs="Times New Roman"/>
          <w:szCs w:val="24"/>
        </w:rPr>
        <w:t xml:space="preserve"> γιατί θα τελειώσετε τους οργανισμούς. Οφείλετε να εκπληρώσετε τις υποχρεώσεις της πολιτείας έναντι του ΟΑΣΑ. </w:t>
      </w:r>
      <w:r>
        <w:rPr>
          <w:rFonts w:eastAsia="Times New Roman" w:cs="Times New Roman"/>
          <w:szCs w:val="24"/>
        </w:rPr>
        <w:t xml:space="preserve">Να καταβληθούν τα οφειλόμενα </w:t>
      </w:r>
      <w:r>
        <w:rPr>
          <w:rFonts w:eastAsia="Times New Roman" w:cs="Times New Roman"/>
          <w:szCs w:val="24"/>
        </w:rPr>
        <w:t>για τις μετακινήσεις των ανέργων.</w:t>
      </w:r>
    </w:p>
    <w:p w14:paraId="250601D4" w14:textId="77777777" w:rsidR="006300E5" w:rsidRDefault="00AD32A0">
      <w:pPr>
        <w:tabs>
          <w:tab w:val="left" w:pos="2608"/>
        </w:tabs>
        <w:spacing w:after="0" w:line="600" w:lineRule="auto"/>
        <w:ind w:firstLine="720"/>
        <w:jc w:val="both"/>
        <w:rPr>
          <w:rFonts w:eastAsia="Times New Roman" w:cs="Times New Roman"/>
          <w:szCs w:val="24"/>
        </w:rPr>
      </w:pPr>
      <w:r w:rsidRPr="00032ED1">
        <w:rPr>
          <w:rFonts w:eastAsia="Times New Roman" w:cs="Times New Roman"/>
          <w:szCs w:val="24"/>
        </w:rPr>
        <w:t>Ευχαριστώ, κύριε Πρόεδρε.</w:t>
      </w:r>
    </w:p>
    <w:p w14:paraId="250601D5" w14:textId="77777777" w:rsidR="006300E5" w:rsidRDefault="00AD32A0">
      <w:pPr>
        <w:spacing w:after="0" w:line="600" w:lineRule="auto"/>
        <w:ind w:firstLine="720"/>
        <w:jc w:val="both"/>
        <w:rPr>
          <w:rFonts w:eastAsia="Times New Roman" w:cs="Times New Roman"/>
          <w:szCs w:val="24"/>
        </w:rPr>
      </w:pPr>
      <w:r w:rsidRPr="001A31CA">
        <w:rPr>
          <w:rFonts w:eastAsia="Times New Roman" w:cs="Times New Roman"/>
          <w:b/>
          <w:szCs w:val="24"/>
        </w:rPr>
        <w:t>ΠΡΟΕΔΡΕΥΩΝ (Δημ</w:t>
      </w:r>
      <w:r w:rsidRPr="00032ED1">
        <w:rPr>
          <w:rFonts w:eastAsia="Times New Roman" w:cs="Times New Roman"/>
          <w:b/>
          <w:szCs w:val="24"/>
        </w:rPr>
        <w:t xml:space="preserve">ήτριος Κρεμαστινός): </w:t>
      </w:r>
      <w:r w:rsidRPr="00032ED1">
        <w:rPr>
          <w:rFonts w:eastAsia="Times New Roman" w:cs="Times New Roman"/>
          <w:szCs w:val="24"/>
        </w:rPr>
        <w:t xml:space="preserve">Και εγώ ευχαριστώ, κύριε </w:t>
      </w:r>
      <w:proofErr w:type="spellStart"/>
      <w:r w:rsidRPr="00032ED1">
        <w:rPr>
          <w:rFonts w:eastAsia="Times New Roman" w:cs="Times New Roman"/>
          <w:szCs w:val="24"/>
        </w:rPr>
        <w:t>Κεγκέρογλου</w:t>
      </w:r>
      <w:proofErr w:type="spellEnd"/>
      <w:r w:rsidRPr="00032ED1">
        <w:rPr>
          <w:rFonts w:eastAsia="Times New Roman" w:cs="Times New Roman"/>
          <w:szCs w:val="24"/>
        </w:rPr>
        <w:t xml:space="preserve">. </w:t>
      </w:r>
    </w:p>
    <w:p w14:paraId="250601D6"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Τον λόγο έχει η Υφυπουργός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Χρυσοβελώνη</w:t>
      </w:r>
      <w:proofErr w:type="spellEnd"/>
      <w:r>
        <w:rPr>
          <w:rFonts w:eastAsia="Times New Roman" w:cs="Times New Roman"/>
          <w:szCs w:val="24"/>
        </w:rPr>
        <w:t>.</w:t>
      </w:r>
    </w:p>
    <w:p w14:paraId="250601D7"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Ευχαριστώ, κύριε Πρόεδρε.</w:t>
      </w:r>
    </w:p>
    <w:p w14:paraId="250601D8"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Κύριε Βουλευτά, πραγματικά</w:t>
      </w:r>
      <w:r>
        <w:rPr>
          <w:rFonts w:eastAsia="Times New Roman" w:cs="Times New Roman"/>
          <w:szCs w:val="24"/>
        </w:rPr>
        <w:t>,</w:t>
      </w:r>
      <w:r>
        <w:rPr>
          <w:rFonts w:eastAsia="Times New Roman" w:cs="Times New Roman"/>
          <w:szCs w:val="24"/>
        </w:rPr>
        <w:t xml:space="preserve"> παρουσιάζει πάρα πολύ μεγάλο ενδι</w:t>
      </w:r>
      <w:r>
        <w:rPr>
          <w:rFonts w:eastAsia="Times New Roman" w:cs="Times New Roman"/>
          <w:szCs w:val="24"/>
        </w:rPr>
        <w:t xml:space="preserve">αφέρον η ερώτηση την οποία μου κάνετε, δεδομένου ότι αναφέρετε, δυστυχώς, κάποια στοιχεία τα οποία είναι ανακριβή και αυτό έχει ακόμη </w:t>
      </w:r>
      <w:r>
        <w:rPr>
          <w:rFonts w:eastAsia="Times New Roman" w:cs="Times New Roman"/>
          <w:szCs w:val="24"/>
        </w:rPr>
        <w:lastRenderedPageBreak/>
        <w:t>μεγαλύτερο ενδιαφέρον, γιατί όλοι γνωρίζουμε ότι διατελέσατε Υφυπουργός Εργασίας και Κοινωνικής Ασφάλισης από τον Σεπτέμβρ</w:t>
      </w:r>
      <w:r>
        <w:rPr>
          <w:rFonts w:eastAsia="Times New Roman" w:cs="Times New Roman"/>
          <w:szCs w:val="24"/>
        </w:rPr>
        <w:t xml:space="preserve">ιο του 2010 μέχρι τον Ιούνιο του 2011. </w:t>
      </w:r>
    </w:p>
    <w:p w14:paraId="250601D9"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Γιατί αναφέρω ότι υπάρχει ανακρίβεια σε κάποια από τα στοιχεία τα οποία παρουσιάζετε; Σύμφωνα, λοιπόν, με το Ευρωπαϊκό Σύστημα Λογαριασμών, αναφέρομαι στον </w:t>
      </w:r>
      <w:r>
        <w:rPr>
          <w:rFonts w:eastAsia="Times New Roman" w:cs="Times New Roman"/>
          <w:szCs w:val="24"/>
          <w:lang w:val="en-US"/>
        </w:rPr>
        <w:t>ESA</w:t>
      </w:r>
      <w:r>
        <w:rPr>
          <w:rFonts w:eastAsia="Times New Roman" w:cs="Times New Roman"/>
          <w:szCs w:val="24"/>
        </w:rPr>
        <w:t xml:space="preserve"> 95, με τον οποίο παρακολουθείται ο </w:t>
      </w:r>
      <w:r>
        <w:rPr>
          <w:rFonts w:eastAsia="Times New Roman" w:cs="Times New Roman"/>
          <w:szCs w:val="24"/>
        </w:rPr>
        <w:t>ό</w:t>
      </w:r>
      <w:r>
        <w:rPr>
          <w:rFonts w:eastAsia="Times New Roman" w:cs="Times New Roman"/>
          <w:szCs w:val="24"/>
        </w:rPr>
        <w:t>μιλος ΟΑΣΑ από το έτ</w:t>
      </w:r>
      <w:r>
        <w:rPr>
          <w:rFonts w:eastAsia="Times New Roman" w:cs="Times New Roman"/>
          <w:szCs w:val="24"/>
        </w:rPr>
        <w:t>ος 2013 από το Υπουργείο Οικονομικών, καθώς επίσης και από το Υπουργείο Υποδομών, Μεταφορών και Δικτύων, το έλλειμα των αστικών συγκοινωνιών της Αθήνας για το έτος 2015 δεν ανήλθε σε καμμία περίπτωση στο ποσό των 100 εκατομμυρίων ευρώ, που αναφέρετε στην ε</w:t>
      </w:r>
      <w:r>
        <w:rPr>
          <w:rFonts w:eastAsia="Times New Roman" w:cs="Times New Roman"/>
          <w:szCs w:val="24"/>
        </w:rPr>
        <w:t xml:space="preserve">ρώτησή σας ή των 117 εκατομμυρίων ευρώ που τώρα αναφέρατε, όπως παρουσιάζετε, αλλά σε 37 εκατομμύρια ευρώ. </w:t>
      </w:r>
    </w:p>
    <w:p w14:paraId="250601DA" w14:textId="77777777" w:rsidR="006300E5" w:rsidRDefault="00AD32A0">
      <w:pPr>
        <w:tabs>
          <w:tab w:val="left" w:pos="709"/>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Αυτό προκύπτει εναργώς από τα απολογιστικά οικονομικά μεγέθη των εταιρειών του </w:t>
      </w:r>
      <w:r>
        <w:rPr>
          <w:rFonts w:eastAsia="Times New Roman" w:cs="Times New Roman"/>
          <w:szCs w:val="24"/>
        </w:rPr>
        <w:t>ο</w:t>
      </w:r>
      <w:r>
        <w:rPr>
          <w:rFonts w:eastAsia="Times New Roman" w:cs="Times New Roman"/>
          <w:szCs w:val="24"/>
        </w:rPr>
        <w:t>μίλου, τα οποία οποτεδήποτε θελήσετε και εσείς να ελέγξετε, ευχαρίστ</w:t>
      </w:r>
      <w:r>
        <w:rPr>
          <w:rFonts w:eastAsia="Times New Roman" w:cs="Times New Roman"/>
          <w:szCs w:val="24"/>
        </w:rPr>
        <w:t xml:space="preserve">ως θα τεθούν στη διάθεσή σας. </w:t>
      </w:r>
    </w:p>
    <w:p w14:paraId="250601D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Εικάζω ότι αναφέρεστε στις υποχρεώσεις που παρουσιάζει η ΟΣΥ στις 31-12-2015. Όμως εντελώς τεχνηέντως δεν μπορώ να θεωρήσω ότι αυτό μπορεί να οφείλεται σε άγνοια. Κάνετε μια σύγχυση των συσσωρευμένων ελλειμμάτων με τα λειτουρ</w:t>
      </w:r>
      <w:r>
        <w:rPr>
          <w:rFonts w:eastAsia="Times New Roman" w:cs="Times New Roman"/>
          <w:szCs w:val="24"/>
        </w:rPr>
        <w:t xml:space="preserve">γικά ελλείμματα. </w:t>
      </w:r>
    </w:p>
    <w:p w14:paraId="250601D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Τόσο για την ΟΣΥ όσο και για τη ΣΤΑΣΥ είναι παγκοίνως γνωστό</w:t>
      </w:r>
      <w:r>
        <w:rPr>
          <w:rFonts w:eastAsia="Times New Roman" w:cs="Times New Roman"/>
          <w:szCs w:val="24"/>
        </w:rPr>
        <w:t>,</w:t>
      </w:r>
      <w:r>
        <w:rPr>
          <w:rFonts w:eastAsia="Times New Roman" w:cs="Times New Roman"/>
          <w:szCs w:val="24"/>
        </w:rPr>
        <w:t xml:space="preserve"> ότι υπάρχουν απλήρωτες υποχρεώσεις προηγούμενων ετών, τις οποίες, κύριε Βουλευτά, κληρονομήσαμε από εσάς. </w:t>
      </w:r>
    </w:p>
    <w:p w14:paraId="250601DD"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Τελείως ενδεικτικά και σε καμμία περίπτωση περιοριστικά αναφέρω τις ε</w:t>
      </w:r>
      <w:r>
        <w:rPr>
          <w:rFonts w:eastAsia="Times New Roman" w:cs="Times New Roman"/>
          <w:szCs w:val="24"/>
        </w:rPr>
        <w:t xml:space="preserve">ξής υποχρεώσεις σε βασικούς προμηθευτές. Για παράδειγμα η ΔΕΠΑ οφείλει 58 εκατομμύρια, η ΔΕΗ 18 εκατομμύρια, ασφαλιστικά ταμεία περίπου 9 εκατομμύρια. Αυτά κληρονομήσαμε από εσάς. </w:t>
      </w:r>
    </w:p>
    <w:p w14:paraId="250601DE"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Ωστόσο πρέπει να επισημάνω ότι τα 77 εκατομμύρια ευρώ περί των οποίων αναφέ</w:t>
      </w:r>
      <w:r>
        <w:rPr>
          <w:rFonts w:eastAsia="Times New Roman" w:cs="Times New Roman"/>
          <w:szCs w:val="24"/>
        </w:rPr>
        <w:t xml:space="preserve">ρατε τώρα και κάνετε αναφορά και στην ερώτησή σας, δεν αποτελούν αισιόδοξα σενάρια, όπως αναφέρετε, αλλά έναν εγκεκριμένο στόχο, ο οποίος έχει τεθεί από το Υπουργείο Οικονομικών στον αντίστοιχο </w:t>
      </w:r>
      <w:r>
        <w:rPr>
          <w:rFonts w:eastAsia="Times New Roman" w:cs="Times New Roman"/>
          <w:szCs w:val="24"/>
        </w:rPr>
        <w:t>ό</w:t>
      </w:r>
      <w:r>
        <w:rPr>
          <w:rFonts w:eastAsia="Times New Roman" w:cs="Times New Roman"/>
          <w:szCs w:val="24"/>
        </w:rPr>
        <w:t xml:space="preserve">μιλο για το έτος 2016. </w:t>
      </w:r>
    </w:p>
    <w:p w14:paraId="250601D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από τα απολογιστικά στοιχεία του οκταμήνου του 2016 τα οποία έχουν τεθεί υπ’ </w:t>
      </w:r>
      <w:proofErr w:type="spellStart"/>
      <w:r>
        <w:rPr>
          <w:rFonts w:eastAsia="Times New Roman" w:cs="Times New Roman"/>
          <w:szCs w:val="24"/>
        </w:rPr>
        <w:t>όψιν</w:t>
      </w:r>
      <w:proofErr w:type="spellEnd"/>
      <w:r>
        <w:rPr>
          <w:rFonts w:eastAsia="Times New Roman" w:cs="Times New Roman"/>
          <w:szCs w:val="24"/>
        </w:rPr>
        <w:t xml:space="preserve"> μας -και μπορείτε ασφαλώς να ελέγξετε- προκύπτει ότι το λειτουργικό έλλειμμα των εταιρειών του </w:t>
      </w:r>
      <w:r>
        <w:rPr>
          <w:rFonts w:eastAsia="Times New Roman" w:cs="Times New Roman"/>
          <w:szCs w:val="24"/>
        </w:rPr>
        <w:t>ο</w:t>
      </w:r>
      <w:r>
        <w:rPr>
          <w:rFonts w:eastAsia="Times New Roman" w:cs="Times New Roman"/>
          <w:szCs w:val="24"/>
        </w:rPr>
        <w:t>μίλου ΟΑΣΑ</w:t>
      </w:r>
      <w:r>
        <w:rPr>
          <w:rFonts w:eastAsia="Times New Roman" w:cs="Times New Roman"/>
          <w:szCs w:val="24"/>
        </w:rPr>
        <w:t>,</w:t>
      </w:r>
      <w:r>
        <w:rPr>
          <w:rFonts w:eastAsia="Times New Roman" w:cs="Times New Roman"/>
          <w:szCs w:val="24"/>
        </w:rPr>
        <w:t xml:space="preserve"> διαμορφώθηκε σε 31 εκατομμύρια ευρώ και οι ζημίες οκταμήνου διαμορφώθηκαν σε 34 εκατομμύρια ευρώ. </w:t>
      </w:r>
    </w:p>
    <w:p w14:paraId="250601E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14:paraId="250601E1"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Παρακαλώ, λίγη ανοχή ως προς τον χρόνο, κύριε Πρόεδρε. </w:t>
      </w:r>
    </w:p>
    <w:p w14:paraId="250601E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Δηλαδή βλέπουμ</w:t>
      </w:r>
      <w:r>
        <w:rPr>
          <w:rFonts w:eastAsia="Times New Roman" w:cs="Times New Roman"/>
          <w:szCs w:val="24"/>
        </w:rPr>
        <w:t xml:space="preserve">ε ότι υπάρχει ένα ποσοστό 44% επί του ετήσιου εγκεκριμένου στόχου και όπως φαίνεται, θα κλείσει σε πολύ καλύτερο αποτέλεσμα. </w:t>
      </w:r>
    </w:p>
    <w:p w14:paraId="250601E3"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Σε ό,τι αφορά στην υπογραφή συμβάσεων με το Υπουργείο Εργασίας για τις μετακινήσεις των ευπαθών κοινωνικών ομάδων είτε ελεύθερα εί</w:t>
      </w:r>
      <w:r>
        <w:rPr>
          <w:rFonts w:eastAsia="Times New Roman" w:cs="Times New Roman"/>
          <w:szCs w:val="24"/>
        </w:rPr>
        <w:t>τε με μειωμένο κόμιστρο</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για τις μετακινήσεις των Α</w:t>
      </w:r>
      <w:r>
        <w:rPr>
          <w:rFonts w:eastAsia="Times New Roman" w:cs="Times New Roman"/>
          <w:szCs w:val="24"/>
        </w:rPr>
        <w:t>ΜΕ</w:t>
      </w:r>
      <w:r>
        <w:rPr>
          <w:rFonts w:eastAsia="Times New Roman" w:cs="Times New Roman"/>
          <w:szCs w:val="24"/>
        </w:rPr>
        <w:t xml:space="preserve">Α και των πολυτέκνων, θέλω να σας ενημερώσω ότι ήδη οι αντίστοιχες συμβάσεις βρίσκονται στο Ελεγκτικό Συνέδριο και μόλις τελειώσει ο έλεγχος, θα ακολουθήσει η υπογραφή τους. </w:t>
      </w:r>
    </w:p>
    <w:p w14:paraId="250601E4"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Σε αυτό το περιβάλλο</w:t>
      </w:r>
      <w:r>
        <w:rPr>
          <w:rFonts w:eastAsia="Times New Roman" w:cs="Times New Roman"/>
          <w:szCs w:val="24"/>
        </w:rPr>
        <w:t xml:space="preserve">ν η τιμολογιακή πολιτική που ακολουθούμε και που εφαρμόζεται αυτή τη στιγμή στις αστικές συγκοινωνίες, θα σας πω με πολύ μεγάλη ειλικρίνεια ότι είναι η χαμηλότερη που υπάρχει στην Ευρώπη. </w:t>
      </w:r>
    </w:p>
    <w:p w14:paraId="250601E5"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Βέβαια σε αυτό το περιβάλλον το μειωμένο εισιτήριο των 0,60 ευρώ κα</w:t>
      </w:r>
      <w:r>
        <w:rPr>
          <w:rFonts w:eastAsia="Times New Roman" w:cs="Times New Roman"/>
          <w:szCs w:val="24"/>
        </w:rPr>
        <w:t xml:space="preserve">ι η μηνιαία κάρτα των 30 ευρώ που χρησιμοποιούν οι ευπαθείς κοινωνικές ομάδες, δεν έχουν αυξηθεί και έχουν παραμείνει στο ίδιο επίπεδο. </w:t>
      </w:r>
    </w:p>
    <w:p w14:paraId="250601E6"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Δυστυχώς εξάντλησα 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r>
        <w:rPr>
          <w:rFonts w:eastAsia="Times New Roman" w:cs="Times New Roman"/>
          <w:szCs w:val="24"/>
        </w:rPr>
        <w:t>,</w:t>
      </w:r>
      <w:r>
        <w:rPr>
          <w:rFonts w:eastAsia="Times New Roman" w:cs="Times New Roman"/>
          <w:szCs w:val="24"/>
        </w:rPr>
        <w:t xml:space="preserve"> στο να σας κάνω μια γενικότερη επισκόπηση, δεδομένου ότι θέτετε πράγματα στο ιστ</w:t>
      </w:r>
      <w:r>
        <w:rPr>
          <w:rFonts w:eastAsia="Times New Roman" w:cs="Times New Roman"/>
          <w:szCs w:val="24"/>
        </w:rPr>
        <w:t>ορικό της ερώτησή σας, οπότε αναγκαστικά για τον σχεδιασμό τον οποίο θα ακολουθήσουμε στη συνέχεια και τον οποίο έχουμε ήδη ξεκινήσει να εφαρμόζουμε στις αστικές συγκοινωνίες</w:t>
      </w:r>
      <w:r>
        <w:rPr>
          <w:rFonts w:eastAsia="Times New Roman" w:cs="Times New Roman"/>
          <w:szCs w:val="24"/>
        </w:rPr>
        <w:t>,</w:t>
      </w:r>
      <w:r>
        <w:rPr>
          <w:rFonts w:eastAsia="Times New Roman" w:cs="Times New Roman"/>
          <w:szCs w:val="24"/>
        </w:rPr>
        <w:t xml:space="preserve"> θα σας απαντήσω, κύριε Βουλευτά, στο δεύτερο σκέλος της τοποθέτησής μου. </w:t>
      </w:r>
    </w:p>
    <w:p w14:paraId="250601E7"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ΒΑΣΙΛΕ</w:t>
      </w:r>
      <w:r>
        <w:rPr>
          <w:rFonts w:eastAsia="Times New Roman" w:cs="Times New Roman"/>
          <w:b/>
          <w:szCs w:val="24"/>
        </w:rPr>
        <w:t>ΙΟΣ ΚΕΓΚΕΡΟΓΛΟΥ:</w:t>
      </w:r>
      <w:r>
        <w:rPr>
          <w:rFonts w:eastAsia="Times New Roman" w:cs="Times New Roman"/>
          <w:szCs w:val="24"/>
        </w:rPr>
        <w:t xml:space="preserve"> Απαντήστε, γιατί τον πήρατε τον χρόνο. Έχουμε και συνέχεια. </w:t>
      </w:r>
    </w:p>
    <w:p w14:paraId="250601E8"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ΜΑΡΙΝΑ ΧΡΥΣΟΒΕΛΩΝΗ (Υφυπουργός Υποδομών, Μεταφορών και Δικτύων):</w:t>
      </w:r>
      <w:r>
        <w:rPr>
          <w:rFonts w:eastAsia="Times New Roman" w:cs="Times New Roman"/>
          <w:szCs w:val="24"/>
        </w:rPr>
        <w:t xml:space="preserve"> Ορίστε;</w:t>
      </w:r>
    </w:p>
    <w:p w14:paraId="250601E9"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Παρακαλώ!</w:t>
      </w:r>
    </w:p>
    <w:p w14:paraId="250601EA"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τρία λεπτά. </w:t>
      </w:r>
    </w:p>
    <w:p w14:paraId="250601EB"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ΒΑΣΙΛΕΙΟ</w:t>
      </w:r>
      <w:r>
        <w:rPr>
          <w:rFonts w:eastAsia="Times New Roman" w:cs="Times New Roman"/>
          <w:b/>
          <w:szCs w:val="24"/>
        </w:rPr>
        <w:t xml:space="preserve">Σ ΚΕΓΚΕΡΟΓΛΟΥ: </w:t>
      </w:r>
      <w:r>
        <w:rPr>
          <w:rFonts w:eastAsia="Times New Roman" w:cs="Times New Roman"/>
          <w:szCs w:val="24"/>
        </w:rPr>
        <w:t xml:space="preserve">Κύριε Πρόεδρε, αυτά τα οποία ακούσαμε από την κ. </w:t>
      </w:r>
      <w:proofErr w:type="spellStart"/>
      <w:r>
        <w:rPr>
          <w:rFonts w:eastAsia="Times New Roman" w:cs="Times New Roman"/>
          <w:szCs w:val="24"/>
        </w:rPr>
        <w:t>Χρυσοβελώνη</w:t>
      </w:r>
      <w:proofErr w:type="spellEnd"/>
      <w:r>
        <w:rPr>
          <w:rFonts w:eastAsia="Times New Roman" w:cs="Times New Roman"/>
          <w:szCs w:val="24"/>
        </w:rPr>
        <w:t>,</w:t>
      </w:r>
      <w:r>
        <w:rPr>
          <w:rFonts w:eastAsia="Times New Roman" w:cs="Times New Roman"/>
          <w:szCs w:val="24"/>
        </w:rPr>
        <w:t xml:space="preserve">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η δημιουργική λογιστική μιας Κυβέρνησης, η οποία θέλει να παρουσιάζει το άσπρο μαύρο. Εάν ήταν έτσι ικανοποιητικά τα πράγματα στα οικονομικά, όπως τα λέτε, και </w:t>
      </w:r>
      <w:r>
        <w:rPr>
          <w:rFonts w:eastAsia="Times New Roman" w:cs="Times New Roman"/>
          <w:szCs w:val="24"/>
        </w:rPr>
        <w:t xml:space="preserve">με τα </w:t>
      </w:r>
      <w:proofErr w:type="spellStart"/>
      <w:r>
        <w:rPr>
          <w:rFonts w:eastAsia="Times New Roman" w:cs="Times New Roman"/>
          <w:szCs w:val="24"/>
        </w:rPr>
        <w:t>χρωστούμενα</w:t>
      </w:r>
      <w:proofErr w:type="spellEnd"/>
      <w:r>
        <w:rPr>
          <w:rFonts w:eastAsia="Times New Roman" w:cs="Times New Roman"/>
          <w:szCs w:val="24"/>
        </w:rPr>
        <w:t xml:space="preserve"> των Υπουργείων του 2015 βγάζει πλεόνασμα ο </w:t>
      </w:r>
      <w:r>
        <w:rPr>
          <w:rFonts w:eastAsia="Times New Roman" w:cs="Times New Roman"/>
          <w:szCs w:val="24"/>
        </w:rPr>
        <w:t>ο</w:t>
      </w:r>
      <w:r>
        <w:rPr>
          <w:rFonts w:eastAsia="Times New Roman" w:cs="Times New Roman"/>
          <w:szCs w:val="24"/>
        </w:rPr>
        <w:t xml:space="preserve">ργανισμός. </w:t>
      </w:r>
    </w:p>
    <w:p w14:paraId="250601E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Με πλεόνασμα, λοιπόν, δικαιούστε να κάνετε αύξηση εισιτηρίου; Πείτε μας τώρα! Δικαιούστε;</w:t>
      </w:r>
    </w:p>
    <w:p w14:paraId="250601ED"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Ολοκληρώστε και θα σας απαν</w:t>
      </w:r>
      <w:r>
        <w:rPr>
          <w:rFonts w:eastAsia="Times New Roman" w:cs="Times New Roman"/>
          <w:szCs w:val="24"/>
        </w:rPr>
        <w:t xml:space="preserve">τήσω μετά. </w:t>
      </w:r>
    </w:p>
    <w:p w14:paraId="250601EE"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Άρα όλα αυτά που είπατε</w:t>
      </w:r>
      <w:r>
        <w:rPr>
          <w:rFonts w:eastAsia="Times New Roman" w:cs="Times New Roman"/>
          <w:szCs w:val="24"/>
        </w:rPr>
        <w:t>,</w:t>
      </w:r>
      <w:r>
        <w:rPr>
          <w:rFonts w:eastAsia="Times New Roman" w:cs="Times New Roman"/>
          <w:szCs w:val="24"/>
        </w:rPr>
        <w:t xml:space="preserve"> είναι μια δημιουργική λογιστική. Μόνο το Υπουργείο Εργασίας χρωστάει από το β΄ εξάμηνο του 2015 29,5 εκατομμύρια. Για το 2016 δεν έχει υπογράψει ακόμη συμβάσεις. </w:t>
      </w:r>
    </w:p>
    <w:p w14:paraId="250601E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 xml:space="preserve">ας λέει τώρα η κ. </w:t>
      </w:r>
      <w:proofErr w:type="spellStart"/>
      <w:r>
        <w:rPr>
          <w:rFonts w:eastAsia="Times New Roman" w:cs="Times New Roman"/>
          <w:szCs w:val="24"/>
        </w:rPr>
        <w:t>Χρυσοβελώνη</w:t>
      </w:r>
      <w:proofErr w:type="spellEnd"/>
      <w:r>
        <w:rPr>
          <w:rFonts w:eastAsia="Times New Roman" w:cs="Times New Roman"/>
          <w:szCs w:val="24"/>
        </w:rPr>
        <w:t xml:space="preserve"> ότ</w:t>
      </w:r>
      <w:r>
        <w:rPr>
          <w:rFonts w:eastAsia="Times New Roman" w:cs="Times New Roman"/>
          <w:szCs w:val="24"/>
        </w:rPr>
        <w:t xml:space="preserve">ι είναι στο Ελεγκτικό Συνέδριο. Πότε; Τον Νοέμβριο του 2016; Για δείτε το 2014 πότε υπογράφτηκαν οι συμβάσεις. </w:t>
      </w:r>
    </w:p>
    <w:p w14:paraId="250601F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Έχουν εκδοθεί για το 2016 κάρτες για τα άτομα με αναπηρία; Καμμία! </w:t>
      </w:r>
    </w:p>
    <w:p w14:paraId="250601F1"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Έρχεστε εδώ και αντί να απαντήσετε με μια δόση αυτοκριτικής, μας λέτε με θρά</w:t>
      </w:r>
      <w:r>
        <w:rPr>
          <w:rFonts w:eastAsia="Times New Roman" w:cs="Times New Roman"/>
          <w:szCs w:val="24"/>
        </w:rPr>
        <w:t>σος ότι τα δικά μας στοιχεία είναι λάθος; Δεν μου λέτε, αν ήταν έτσι τα πράγματα, γιατί δεν υπάρχουν ανταλλακτικά για τα λεωφορεία; Γιατί αντί των χιλίων τριακοσίων ογδόντα λεωφορείων που κυκλοφορούσαν το 2014, τώρα κυκλοφορούν μόνο εννιακόσια τριάντα οκτώ</w:t>
      </w:r>
      <w:r>
        <w:rPr>
          <w:rFonts w:eastAsia="Times New Roman" w:cs="Times New Roman"/>
          <w:szCs w:val="24"/>
        </w:rPr>
        <w:t xml:space="preserve">; </w:t>
      </w:r>
    </w:p>
    <w:p w14:paraId="250601F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Γιατί βγάζετε ανταλλακτικά από το ένα λεωφορείο</w:t>
      </w:r>
      <w:r>
        <w:rPr>
          <w:rFonts w:eastAsia="Times New Roman" w:cs="Times New Roman"/>
          <w:szCs w:val="24"/>
        </w:rPr>
        <w:t>,</w:t>
      </w:r>
      <w:r>
        <w:rPr>
          <w:rFonts w:eastAsia="Times New Roman" w:cs="Times New Roman"/>
          <w:szCs w:val="24"/>
        </w:rPr>
        <w:t xml:space="preserve"> για να φτιάξετε τα άλλα; Αλίμονο αν σκάσει λάστιχο σε ένα από τα λεωφορεία. Αμέσως αρχίζει το μάδημα των ανταλλακτικών</w:t>
      </w:r>
      <w:r>
        <w:rPr>
          <w:rFonts w:eastAsia="Times New Roman" w:cs="Times New Roman"/>
          <w:szCs w:val="24"/>
        </w:rPr>
        <w:t>,</w:t>
      </w:r>
      <w:r>
        <w:rPr>
          <w:rFonts w:eastAsia="Times New Roman" w:cs="Times New Roman"/>
          <w:szCs w:val="24"/>
        </w:rPr>
        <w:t xml:space="preserve"> για να μπουν σε άλλα λεωφορεία, διότι δεν πληρώνουν τους προμηθευτές, δεν υπάρχουν ανταλλακτικά και αυτό έχει ως αποτέλεσμα</w:t>
      </w:r>
      <w:r>
        <w:rPr>
          <w:rFonts w:eastAsia="Times New Roman" w:cs="Times New Roman"/>
          <w:szCs w:val="24"/>
        </w:rPr>
        <w:t>,</w:t>
      </w:r>
      <w:r>
        <w:rPr>
          <w:rFonts w:eastAsia="Times New Roman" w:cs="Times New Roman"/>
          <w:szCs w:val="24"/>
        </w:rPr>
        <w:t xml:space="preserve"> να αυξάνεται συνεχώς ο αριθμός των παροπλισμένων λεωφορείων. </w:t>
      </w:r>
    </w:p>
    <w:p w14:paraId="250601F3"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Όλα αυτά που μας είπατε</w:t>
      </w:r>
      <w:r>
        <w:rPr>
          <w:rFonts w:eastAsia="Times New Roman" w:cs="Times New Roman"/>
          <w:szCs w:val="24"/>
        </w:rPr>
        <w:t>,</w:t>
      </w:r>
      <w:r>
        <w:rPr>
          <w:rFonts w:eastAsia="Times New Roman" w:cs="Times New Roman"/>
          <w:szCs w:val="24"/>
        </w:rPr>
        <w:t xml:space="preserve"> είναι μια δικαιολογία που δεν στέκει. Θα μπ</w:t>
      </w:r>
      <w:r>
        <w:rPr>
          <w:rFonts w:eastAsia="Times New Roman" w:cs="Times New Roman"/>
          <w:szCs w:val="24"/>
        </w:rPr>
        <w:t>ορούσατε, όπως σας είπα, να κάνετε την αυτοκριτική σας. Το σύνολο των υποχρεώσεων του δημοσίου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αρκετά μεγάλο. Σας είπα ορισμένα νούμερα. Υπάρχει και για το 2015 επιπλέον διεκδίκηση.</w:t>
      </w:r>
    </w:p>
    <w:p w14:paraId="250601F4"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Πιστεύω ότι χρησιμοποιείτε τον ΟΑΣΑ ως εργαλείο για πολιτ</w:t>
      </w:r>
      <w:r>
        <w:rPr>
          <w:rFonts w:eastAsia="Times New Roman" w:cs="Times New Roman"/>
          <w:szCs w:val="24"/>
        </w:rPr>
        <w:t xml:space="preserve">ική χωρίς να πληρώνετε, όπως κάνει ο κ. </w:t>
      </w:r>
      <w:proofErr w:type="spellStart"/>
      <w:r>
        <w:rPr>
          <w:rFonts w:eastAsia="Times New Roman" w:cs="Times New Roman"/>
          <w:szCs w:val="24"/>
        </w:rPr>
        <w:t>Σπίρτζης</w:t>
      </w:r>
      <w:proofErr w:type="spellEnd"/>
      <w:r>
        <w:rPr>
          <w:rFonts w:eastAsia="Times New Roman" w:cs="Times New Roman"/>
          <w:szCs w:val="24"/>
        </w:rPr>
        <w:t>, ο οποίος θεωρεί ότι μόνο στην Αττική υπάρχουν άνεργοι, κύριε Πρόεδρε. Δεν υπάρχουν πουθενά αλλού στην Ελλάδα. Διέταξε –ακριβώς αυτή τη φράση χρησιμοποίησε- τον ΟΑΣΑ να μεταφέρει τους ανέργους, αλλά χωρίς να</w:t>
      </w:r>
      <w:r>
        <w:rPr>
          <w:rFonts w:eastAsia="Times New Roman" w:cs="Times New Roman"/>
          <w:szCs w:val="24"/>
        </w:rPr>
        <w:t xml:space="preserve"> δίνει τα χρήματα που αναλογούν. </w:t>
      </w:r>
    </w:p>
    <w:p w14:paraId="250601F5"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Όχι. Έχει ψηφιστεί διάταξη από τον ίδιο τον κ. </w:t>
      </w:r>
      <w:proofErr w:type="spellStart"/>
      <w:r>
        <w:rPr>
          <w:rFonts w:eastAsia="Times New Roman" w:cs="Times New Roman"/>
          <w:szCs w:val="24"/>
        </w:rPr>
        <w:t>Σπίρτζη</w:t>
      </w:r>
      <w:proofErr w:type="spellEnd"/>
      <w:r>
        <w:rPr>
          <w:rFonts w:eastAsia="Times New Roman" w:cs="Times New Roman"/>
          <w:szCs w:val="24"/>
        </w:rPr>
        <w:t xml:space="preserve"> στον ν.4337</w:t>
      </w:r>
      <w:r>
        <w:rPr>
          <w:rFonts w:eastAsia="Times New Roman" w:cs="Times New Roman"/>
          <w:szCs w:val="24"/>
        </w:rPr>
        <w:t>,</w:t>
      </w:r>
      <w:r>
        <w:rPr>
          <w:rFonts w:eastAsia="Times New Roman" w:cs="Times New Roman"/>
          <w:szCs w:val="24"/>
        </w:rPr>
        <w:t xml:space="preserve"> που λέει ότι τα Υπουργεία είναι υποχρεωμένα να πληρώνουν για τις υπηρεσίες που εκτελεί ο ΟΑΣΑ</w:t>
      </w:r>
      <w:r>
        <w:rPr>
          <w:rFonts w:eastAsia="Times New Roman" w:cs="Times New Roman"/>
          <w:szCs w:val="24"/>
        </w:rPr>
        <w:t>,</w:t>
      </w:r>
      <w:r>
        <w:rPr>
          <w:rFonts w:eastAsia="Times New Roman" w:cs="Times New Roman"/>
          <w:szCs w:val="24"/>
        </w:rPr>
        <w:t xml:space="preserve"> και για τις μεταφορές των ευπαθών ομάδων που κάνει και αν δ</w:t>
      </w:r>
      <w:r>
        <w:rPr>
          <w:rFonts w:eastAsia="Times New Roman" w:cs="Times New Roman"/>
          <w:szCs w:val="24"/>
        </w:rPr>
        <w:t xml:space="preserve">εν εκπληρώνονται, προειδοποιείται το Υπουργείο ότι θα σταματήσει το έργο. </w:t>
      </w:r>
    </w:p>
    <w:p w14:paraId="250601F6" w14:textId="77777777" w:rsidR="006300E5" w:rsidRDefault="00AD32A0">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50601F7"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Το έργο δεν πρέπει να σταματήσει, γιατί αφορά ευαίσθητες κοινωνικές ομάδες ανάπηρους, ηλικιωμένου</w:t>
      </w:r>
      <w:r>
        <w:rPr>
          <w:rFonts w:eastAsia="Times New Roman" w:cs="Times New Roman"/>
          <w:szCs w:val="24"/>
        </w:rPr>
        <w:t xml:space="preserve">ς. Δεν πρέπει να βγάλουμε έξω και να κατεβάσουμε από τα λεωφορεία τους ανάπηρους. Πρέπει να κατεβάσουμε τον Υπουργό που δεν τηρεί τις δεσμεύσεις του και εν προκειμένω τον Υπουργό Εργασίας ή οποιονδήποτε άλλον κάνει το κορόιδο. </w:t>
      </w:r>
    </w:p>
    <w:p w14:paraId="250601F8"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Γι’ αυτό, λοιπόν, σας λέω να</w:t>
      </w:r>
      <w:r>
        <w:rPr>
          <w:rFonts w:eastAsia="Times New Roman" w:cs="Times New Roman"/>
          <w:szCs w:val="24"/>
        </w:rPr>
        <w:t xml:space="preserve"> αφήσετε τις δικαιολογίες. Εφαρμόστε τον νόμο και προπάντων εφαρμόστε ένα σχέδιο</w:t>
      </w:r>
      <w:r>
        <w:rPr>
          <w:rFonts w:eastAsia="Times New Roman" w:cs="Times New Roman"/>
          <w:szCs w:val="24"/>
        </w:rPr>
        <w:t>,</w:t>
      </w:r>
      <w:r>
        <w:rPr>
          <w:rFonts w:eastAsia="Times New Roman" w:cs="Times New Roman"/>
          <w:szCs w:val="24"/>
        </w:rPr>
        <w:t xml:space="preserve"> το οποίο σας ζήτησα να μας πείτε αλλά δεν μας το είπατε.</w:t>
      </w:r>
    </w:p>
    <w:p w14:paraId="250601F9"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Να μας πείτε και τι γίνεται με το πρόγραμμα για την τηλεματική και το ηλεκτρονικό εισιτήριο. Θα συνεχιστεί αυτό που είδε το φως της δημοσιότητας, δηλαδή να τοποθετούνται συστήματα τηλεματικής και ηλεκτρονικού εισιτηρίου σε λεωφορεία που είναι παροπλισμένα </w:t>
      </w:r>
      <w:r>
        <w:rPr>
          <w:rFonts w:eastAsia="Times New Roman" w:cs="Times New Roman"/>
          <w:szCs w:val="24"/>
        </w:rPr>
        <w:t xml:space="preserve">ή θα πάνε σε λίγες μέρες για </w:t>
      </w:r>
      <w:r>
        <w:rPr>
          <w:rFonts w:eastAsia="Times New Roman" w:cs="Times New Roman"/>
          <w:szCs w:val="24"/>
          <w:lang w:val="en-US"/>
        </w:rPr>
        <w:t>scrap</w:t>
      </w:r>
      <w:r>
        <w:rPr>
          <w:rFonts w:eastAsia="Times New Roman" w:cs="Times New Roman"/>
          <w:szCs w:val="24"/>
        </w:rPr>
        <w:t xml:space="preserve">; Είναι δυνατόν αυτό; </w:t>
      </w:r>
    </w:p>
    <w:p w14:paraId="250601FA"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ήθελα λίγο χρόνο να ολοκληρώσω. </w:t>
      </w:r>
    </w:p>
    <w:p w14:paraId="250601F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Θα καταθέσω κάποιες φωτογραφίες για τα Πρακτικά, που δείχνουν ότι είναι τοποθετημένα τα συστήματα τηλεματικής και ηλεκτρονικού εισιτηρίου σε λεωφορε</w:t>
      </w:r>
      <w:r>
        <w:rPr>
          <w:rFonts w:eastAsia="Times New Roman" w:cs="Times New Roman"/>
          <w:szCs w:val="24"/>
        </w:rPr>
        <w:t>ία που πάνε για απόσυρση. Αυτό το αίσχος πρέπει να σταματήσει είτε με τροποποίηση της σύμβασης, αν χρειάζεται</w:t>
      </w:r>
      <w:r>
        <w:rPr>
          <w:rFonts w:eastAsia="Times New Roman" w:cs="Times New Roman"/>
          <w:szCs w:val="24"/>
        </w:rPr>
        <w:t>,</w:t>
      </w:r>
      <w:r>
        <w:rPr>
          <w:rFonts w:eastAsia="Times New Roman" w:cs="Times New Roman"/>
          <w:szCs w:val="24"/>
        </w:rPr>
        <w:t xml:space="preserve"> είτε με το να συντηρήσετε λεωφορεία και να τα κάνετε να κυκλοφορούν, ώστε να τοποθετήσετε όλα αυτά τα συστήματα. </w:t>
      </w:r>
    </w:p>
    <w:p w14:paraId="250601F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Όλα αυτά πρέπει να γίνονται</w:t>
      </w:r>
      <w:r>
        <w:rPr>
          <w:rFonts w:eastAsia="Times New Roman" w:cs="Times New Roman"/>
          <w:szCs w:val="24"/>
        </w:rPr>
        <w:t>,</w:t>
      </w:r>
      <w:r>
        <w:rPr>
          <w:rFonts w:eastAsia="Times New Roman" w:cs="Times New Roman"/>
          <w:szCs w:val="24"/>
        </w:rPr>
        <w:t xml:space="preserve"> πά</w:t>
      </w:r>
      <w:r>
        <w:rPr>
          <w:rFonts w:eastAsia="Times New Roman" w:cs="Times New Roman"/>
          <w:szCs w:val="24"/>
        </w:rPr>
        <w:t>ντα με κριτήριο να διαφυλάξετε το δημόσιο συμφέρον. Δεν μπορεί να λέει η εταιρ</w:t>
      </w:r>
      <w:r>
        <w:rPr>
          <w:rFonts w:eastAsia="Times New Roman" w:cs="Times New Roman"/>
          <w:szCs w:val="24"/>
        </w:rPr>
        <w:t>ε</w:t>
      </w:r>
      <w:r>
        <w:rPr>
          <w:rFonts w:eastAsia="Times New Roman" w:cs="Times New Roman"/>
          <w:szCs w:val="24"/>
        </w:rPr>
        <w:t>ία «εγώ είχα υποχρέωση να βάλω τόσα μηχανήματα και τα βάζω σε οποιαδήποτε λεωφορεία ακόμα και χωρίς λάστιχα». Θα δείτε τις φωτογραφίες για να πειστείτε για το θέμα. Έχουμε ακόμα</w:t>
      </w:r>
      <w:r>
        <w:rPr>
          <w:rFonts w:eastAsia="Times New Roman" w:cs="Times New Roman"/>
          <w:szCs w:val="24"/>
        </w:rPr>
        <w:t xml:space="preserve"> και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ένο</w:t>
      </w:r>
      <w:proofErr w:type="spellEnd"/>
      <w:r>
        <w:rPr>
          <w:rFonts w:eastAsia="Times New Roman" w:cs="Times New Roman"/>
          <w:szCs w:val="24"/>
        </w:rPr>
        <w:t xml:space="preserve"> λεωφορείο</w:t>
      </w:r>
      <w:r>
        <w:rPr>
          <w:rFonts w:eastAsia="Times New Roman" w:cs="Times New Roman"/>
          <w:szCs w:val="24"/>
        </w:rPr>
        <w:t>,</w:t>
      </w:r>
      <w:r>
        <w:rPr>
          <w:rFonts w:eastAsia="Times New Roman" w:cs="Times New Roman"/>
          <w:szCs w:val="24"/>
        </w:rPr>
        <w:t xml:space="preserve"> στο οποίο έχει τοποθετηθεί το σύστημα τηλεματικής. Είναι δυνατόν; </w:t>
      </w:r>
    </w:p>
    <w:p w14:paraId="250601FD"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Εδώ ερχόμαστε σε μια αντίφαση. Θα μπορούσε ο </w:t>
      </w:r>
      <w:r>
        <w:rPr>
          <w:rFonts w:eastAsia="Times New Roman" w:cs="Times New Roman"/>
          <w:szCs w:val="24"/>
        </w:rPr>
        <w:t>οργανισμός</w:t>
      </w:r>
      <w:r>
        <w:rPr>
          <w:rFonts w:eastAsia="Times New Roman" w:cs="Times New Roman"/>
          <w:szCs w:val="24"/>
        </w:rPr>
        <w:t xml:space="preserve">, αν είχε δοθεί η πρέπουσα σημασία από το Υπουργείο, να έχει εκείνα τα έσοδα ώστε και τη συντήρηση στα </w:t>
      </w:r>
      <w:r>
        <w:rPr>
          <w:rFonts w:eastAsia="Times New Roman" w:cs="Times New Roman"/>
          <w:szCs w:val="24"/>
        </w:rPr>
        <w:t>λεωφορεία να μπορεί να κάνει ο ΟΑΣΑ και τα έσοδα να είναι αρκετά μεγάλα και έτσι δεν θα χρειαζόταν κα</w:t>
      </w:r>
      <w:r>
        <w:rPr>
          <w:rFonts w:eastAsia="Times New Roman" w:cs="Times New Roman"/>
          <w:szCs w:val="24"/>
        </w:rPr>
        <w:t>μ</w:t>
      </w:r>
      <w:r>
        <w:rPr>
          <w:rFonts w:eastAsia="Times New Roman" w:cs="Times New Roman"/>
          <w:szCs w:val="24"/>
        </w:rPr>
        <w:t>μία επιχορήγηση από το κράτος.</w:t>
      </w:r>
    </w:p>
    <w:p w14:paraId="250601FE" w14:textId="77777777" w:rsidR="006300E5" w:rsidRDefault="00AD32A0">
      <w:pPr>
        <w:tabs>
          <w:tab w:val="left" w:pos="1134"/>
        </w:tabs>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επανειλημμένα το κουδούνι λήξεως του χρόνου ομιλίας του κυρίου Βουλευτή)</w:t>
      </w:r>
    </w:p>
    <w:p w14:paraId="250601FF" w14:textId="77777777" w:rsidR="006300E5" w:rsidRDefault="00AD32A0">
      <w:pPr>
        <w:tabs>
          <w:tab w:val="left" w:pos="1134"/>
        </w:tabs>
        <w:spacing w:after="0" w:line="600" w:lineRule="auto"/>
        <w:ind w:firstLine="720"/>
        <w:jc w:val="both"/>
        <w:rPr>
          <w:rFonts w:eastAsia="Times New Roman" w:cs="Times New Roman"/>
          <w:szCs w:val="24"/>
        </w:rPr>
      </w:pPr>
      <w:r>
        <w:rPr>
          <w:rFonts w:eastAsia="Times New Roman"/>
          <w:b/>
          <w:bCs/>
        </w:rPr>
        <w:t>ΠΡΟΕΔΡΕΥΩΝ (Δημήτριος Κρε</w:t>
      </w:r>
      <w:r>
        <w:rPr>
          <w:rFonts w:eastAsia="Times New Roman"/>
          <w:b/>
          <w:bCs/>
        </w:rPr>
        <w:t>μαστινός):</w:t>
      </w:r>
      <w:r>
        <w:rPr>
          <w:rFonts w:eastAsia="Times New Roman" w:cs="Times New Roman"/>
          <w:szCs w:val="24"/>
        </w:rPr>
        <w:t xml:space="preserve"> Ολοκληρώστε,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25060200"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Ολοκληρώνω, κύριε Πρόεδρε, με αυτό που είπα για την υπόλοιπη χώρα. Το Υπουργείο Εργασίας οφείλει –και οφείλει, βέβαια, να το ζητήσει πρώτος ο κ. </w:t>
      </w:r>
      <w:proofErr w:type="spellStart"/>
      <w:r>
        <w:rPr>
          <w:rFonts w:eastAsia="Times New Roman" w:cs="Times New Roman"/>
          <w:szCs w:val="24"/>
        </w:rPr>
        <w:t>Σπίρτζης</w:t>
      </w:r>
      <w:proofErr w:type="spellEnd"/>
      <w:r>
        <w:rPr>
          <w:rFonts w:eastAsia="Times New Roman" w:cs="Times New Roman"/>
          <w:szCs w:val="24"/>
        </w:rPr>
        <w:t xml:space="preserve"> για να το κάνει το Υπουργείο Εργασί</w:t>
      </w:r>
      <w:r>
        <w:rPr>
          <w:rFonts w:eastAsia="Times New Roman" w:cs="Times New Roman"/>
          <w:szCs w:val="24"/>
        </w:rPr>
        <w:t xml:space="preserve">ας- και να πληρώσει τα 50 εκατομμύρια που αντιστοιχούν τον χρόνο στη μεταφορά των ανέργων, αλλά επίσης να πληρώσει και τα λεφτά που αντιστοιχούν στη μεταφορά των ανέργων στην υπόλοιπη χώρα. Δεν είναι δεύτερης και τρίτης κατηγορίας οι άνεργοι της υπόλοιπης </w:t>
      </w:r>
      <w:r>
        <w:rPr>
          <w:rFonts w:eastAsia="Times New Roman" w:cs="Times New Roman"/>
          <w:szCs w:val="24"/>
        </w:rPr>
        <w:t>χώρας και από πέρυσι τέτοιο καιρό αδιαφορεί η πολιτεία εντελώς για αυτούς.</w:t>
      </w:r>
    </w:p>
    <w:p w14:paraId="25060201"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Τελειώνοντας, λοιπόν, θέλω να πω ότι το ίδιο το διοικητικό συμβούλιο του ΟΑΣΑ λέει με επιστολή του ότι το Υπουργείο Εργασίας δεν πληροί τις υποχρεώσεις του. Δεν το λέω εγώ! Τα νούμε</w:t>
      </w:r>
      <w:r>
        <w:rPr>
          <w:rFonts w:eastAsia="Times New Roman" w:cs="Times New Roman"/>
          <w:szCs w:val="24"/>
        </w:rPr>
        <w:t>ρα από τον ΟΑΣΑ είναι εδώ!</w:t>
      </w:r>
    </w:p>
    <w:p w14:paraId="25060202"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Τα στοιχεία που σας είπα για τα ελλείμματα είναι από τα επίσημα στοιχεία, από τον προϋπολογισμό του έργου. Εδώ είναι και ο ν.4337 -τον οποίο και καταθέτω- που λέει ότι τα </w:t>
      </w:r>
      <w:r>
        <w:rPr>
          <w:rFonts w:eastAsia="Times New Roman" w:cs="Times New Roman"/>
          <w:szCs w:val="24"/>
        </w:rPr>
        <w:t xml:space="preserve">Υπουργεία </w:t>
      </w:r>
      <w:r>
        <w:rPr>
          <w:rFonts w:eastAsia="Times New Roman" w:cs="Times New Roman"/>
          <w:szCs w:val="24"/>
        </w:rPr>
        <w:t xml:space="preserve">είναι υποχρεωμένα να καταβάλουν τις υποχρεώσεις </w:t>
      </w:r>
      <w:r>
        <w:rPr>
          <w:rFonts w:eastAsia="Times New Roman" w:cs="Times New Roman"/>
          <w:szCs w:val="24"/>
        </w:rPr>
        <w:t>τους ως προς τη μεταφορά ανθρώπων που ανήκουν στις ευπαθείς ομάδες.</w:t>
      </w:r>
    </w:p>
    <w:p w14:paraId="25060203"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5060204"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w:t>
      </w:r>
      <w:r>
        <w:rPr>
          <w:rFonts w:eastAsia="Times New Roman" w:cs="Times New Roman"/>
          <w:szCs w:val="24"/>
        </w:rPr>
        <w:t xml:space="preserve"> της Διεύθυνσης Στενογραφίας και Πρακτικών της Βουλής)</w:t>
      </w:r>
    </w:p>
    <w:p w14:paraId="25060205"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 κύριε </w:t>
      </w:r>
      <w:proofErr w:type="spellStart"/>
      <w:r>
        <w:rPr>
          <w:rFonts w:eastAsia="Times New Roman" w:cs="Times New Roman"/>
          <w:szCs w:val="24"/>
        </w:rPr>
        <w:t>Κεγκέρογλου</w:t>
      </w:r>
      <w:proofErr w:type="spellEnd"/>
      <w:r>
        <w:rPr>
          <w:rFonts w:eastAsia="Times New Roman" w:cs="Times New Roman"/>
          <w:szCs w:val="24"/>
        </w:rPr>
        <w:t>.</w:t>
      </w:r>
    </w:p>
    <w:p w14:paraId="25060206"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Ορίστε, κυρία Υφυπουργέ, έχετε τον λόγο και πάλι. </w:t>
      </w:r>
    </w:p>
    <w:p w14:paraId="25060207"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Κύριε Βουλε</w:t>
      </w:r>
      <w:r>
        <w:rPr>
          <w:rFonts w:eastAsia="Times New Roman" w:cs="Times New Roman"/>
          <w:szCs w:val="24"/>
        </w:rPr>
        <w:t xml:space="preserve">υτά, μας καταλογίσατε διάφορα πράγματα, τα οποία βεβαίως είναι αβάσιμα και απολύτως ανακριβή. </w:t>
      </w:r>
      <w:r>
        <w:rPr>
          <w:rFonts w:eastAsia="Times New Roman" w:cs="Times New Roman"/>
          <w:szCs w:val="24"/>
        </w:rPr>
        <w:lastRenderedPageBreak/>
        <w:t>Ωστόσο, δεν βλέπω από τη δική σας πλευρά να υπάρχει ένα ίχνος αυτοκριτικής γι’ αυτό το οποίο μας κληρονομήσατε. Σας το ανέφερα προηγουμένως με πάρα πολύ συγκεκριμ</w:t>
      </w:r>
      <w:r>
        <w:rPr>
          <w:rFonts w:eastAsia="Times New Roman" w:cs="Times New Roman"/>
          <w:szCs w:val="24"/>
        </w:rPr>
        <w:t>ένους αριθμούς, αλλά γι’ αυτό δεν άκουσα καμμία απολύτως απάντηση και κανένα αντεπιχείρημα από τη δική σας πλευρά.</w:t>
      </w:r>
    </w:p>
    <w:p w14:paraId="25060208"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Επειδή η ερώτησή σας αναφέρεται στο ποιος είναι ο κυβερνητικός σχεδιασμός για τις αστικές συγκοινωνίες, θέλω να σας πω ότι αυτός ο σχεδιασμός</w:t>
      </w:r>
      <w:r>
        <w:rPr>
          <w:rFonts w:eastAsia="Times New Roman" w:cs="Times New Roman"/>
          <w:szCs w:val="24"/>
        </w:rPr>
        <w:t xml:space="preserve"> βρίσκεται ήδη σε πλήρη εξέλιξη. </w:t>
      </w:r>
    </w:p>
    <w:p w14:paraId="25060209"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Συγκεκριμένα, στην ερώτησή σας αναφέρετε –αλλά προφανώς τώρα το ξεχάσατε- για την επέκταση της γραμμής του </w:t>
      </w:r>
      <w:r>
        <w:rPr>
          <w:rFonts w:eastAsia="Times New Roman" w:cs="Times New Roman"/>
          <w:szCs w:val="24"/>
        </w:rPr>
        <w:t xml:space="preserve">μετρό </w:t>
      </w:r>
      <w:r>
        <w:rPr>
          <w:rFonts w:eastAsia="Times New Roman" w:cs="Times New Roman"/>
          <w:szCs w:val="24"/>
        </w:rPr>
        <w:t>που προωθείται και που αναμφισβήτητα θα οδηγήσει στην αποσυμφόρηση σταθμών υψηλής κινητικότητας και στην εξυπ</w:t>
      </w:r>
      <w:r>
        <w:rPr>
          <w:rFonts w:eastAsia="Times New Roman" w:cs="Times New Roman"/>
          <w:szCs w:val="24"/>
        </w:rPr>
        <w:t xml:space="preserve">ηρέτηση μεγαλύτερου αριθμού επιβατών, αλλά και περιοχών. </w:t>
      </w:r>
    </w:p>
    <w:p w14:paraId="2506020A"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Εκτός τώρα από την επέκταση της Γραμμής 3, το Υπουργείο Υποδομών, Μεταφορών και Δικτύων και η «Α</w:t>
      </w:r>
      <w:r>
        <w:rPr>
          <w:rFonts w:eastAsia="Times New Roman" w:cs="Times New Roman"/>
          <w:szCs w:val="24"/>
        </w:rPr>
        <w:t>ΤΤΙΚΟ</w:t>
      </w:r>
      <w:r>
        <w:rPr>
          <w:rFonts w:eastAsia="Times New Roman" w:cs="Times New Roman"/>
          <w:szCs w:val="24"/>
        </w:rPr>
        <w:t xml:space="preserve"> Μ</w:t>
      </w:r>
      <w:r>
        <w:rPr>
          <w:rFonts w:eastAsia="Times New Roman" w:cs="Times New Roman"/>
          <w:szCs w:val="24"/>
        </w:rPr>
        <w:t>ΕΤΡΟ</w:t>
      </w:r>
      <w:r>
        <w:rPr>
          <w:rFonts w:eastAsia="Times New Roman" w:cs="Times New Roman"/>
          <w:szCs w:val="24"/>
        </w:rPr>
        <w:t xml:space="preserve">» εκπονούν όλες τις απαραίτητες μελέτες που χρειάζονται για τη νέα Γραμμή 4 του </w:t>
      </w:r>
      <w:r>
        <w:rPr>
          <w:rFonts w:eastAsia="Times New Roman" w:cs="Times New Roman"/>
          <w:szCs w:val="24"/>
        </w:rPr>
        <w:t xml:space="preserve">μετρό </w:t>
      </w:r>
      <w:r>
        <w:rPr>
          <w:rFonts w:eastAsia="Times New Roman" w:cs="Times New Roman"/>
          <w:szCs w:val="24"/>
        </w:rPr>
        <w:t>της Α</w:t>
      </w:r>
      <w:r>
        <w:rPr>
          <w:rFonts w:eastAsia="Times New Roman" w:cs="Times New Roman"/>
          <w:szCs w:val="24"/>
        </w:rPr>
        <w:t xml:space="preserve">θήνας. Η διαδικασία προβλέπεται να γίνει και να προχωρήσει με τμηματική δημοπράτηση του έργου σε πέντε φάσεις. </w:t>
      </w:r>
    </w:p>
    <w:p w14:paraId="2506020B"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Αν παρακολουθείτε την επικαιρότητα, στις 25 Σεπτεμβρίου ανακοινώθηκε η υλοποίηση και η δημοπράτηση κατά προτεραιότητα του πρώτου τμήματος που πη</w:t>
      </w:r>
      <w:r>
        <w:rPr>
          <w:rFonts w:eastAsia="Times New Roman" w:cs="Times New Roman"/>
          <w:szCs w:val="24"/>
        </w:rPr>
        <w:t xml:space="preserve">γαίνει από το Άλσος </w:t>
      </w:r>
      <w:proofErr w:type="spellStart"/>
      <w:r>
        <w:rPr>
          <w:rFonts w:eastAsia="Times New Roman" w:cs="Times New Roman"/>
          <w:szCs w:val="24"/>
        </w:rPr>
        <w:t>Βεΐκου-Γουδή</w:t>
      </w:r>
      <w:proofErr w:type="spellEnd"/>
      <w:r>
        <w:rPr>
          <w:rFonts w:eastAsia="Times New Roman" w:cs="Times New Roman"/>
          <w:szCs w:val="24"/>
        </w:rPr>
        <w:t xml:space="preserve"> με δεκατέσσερις σταθμούς. </w:t>
      </w:r>
    </w:p>
    <w:p w14:paraId="2506020C"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Παράλληλα, στον Πειραιά προχωρεί η επέκταση του τραμ.</w:t>
      </w:r>
    </w:p>
    <w:p w14:paraId="2506020D"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Εγώ δεν έχω ρωτήσει για το </w:t>
      </w:r>
      <w:r>
        <w:rPr>
          <w:rFonts w:eastAsia="Times New Roman" w:cs="Times New Roman"/>
          <w:szCs w:val="24"/>
        </w:rPr>
        <w:t>μετρό</w:t>
      </w:r>
      <w:r>
        <w:rPr>
          <w:rFonts w:eastAsia="Times New Roman" w:cs="Times New Roman"/>
          <w:szCs w:val="24"/>
        </w:rPr>
        <w:t>!</w:t>
      </w:r>
    </w:p>
    <w:p w14:paraId="2506020E"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Επειδή, όμως, ρωτάτε</w:t>
      </w:r>
      <w:r>
        <w:rPr>
          <w:rFonts w:eastAsia="Times New Roman" w:cs="Times New Roman"/>
          <w:szCs w:val="24"/>
        </w:rPr>
        <w:t xml:space="preserve"> για τον σχεδιασμό μας όσον αφορά τις αστικές συγκοινωνίες, θα ακούσετε τον σχεδιασμό στο σύνολό του και όχι όπως τον οριοθετείτε εσείς. Κάντε λίγη υπομονή!</w:t>
      </w:r>
    </w:p>
    <w:p w14:paraId="2506020F"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Παράλληλα, λοιπόν, στον Πειραιά προχωρούν η επέκταση του τραμ από το Νέο Φάληρο μέχρι το κέντρο του</w:t>
      </w:r>
      <w:r>
        <w:rPr>
          <w:rFonts w:eastAsia="Times New Roman" w:cs="Times New Roman"/>
          <w:szCs w:val="24"/>
        </w:rPr>
        <w:t xml:space="preserve"> Πειραιά, η </w:t>
      </w:r>
      <w:proofErr w:type="spellStart"/>
      <w:r>
        <w:rPr>
          <w:rFonts w:eastAsia="Times New Roman" w:cs="Times New Roman"/>
          <w:szCs w:val="24"/>
        </w:rPr>
        <w:t>υπογειοποίηση</w:t>
      </w:r>
      <w:proofErr w:type="spellEnd"/>
      <w:r>
        <w:rPr>
          <w:rFonts w:eastAsia="Times New Roman" w:cs="Times New Roman"/>
          <w:szCs w:val="24"/>
        </w:rPr>
        <w:t xml:space="preserve"> της </w:t>
      </w:r>
      <w:r>
        <w:rPr>
          <w:rFonts w:eastAsia="Times New Roman" w:cs="Times New Roman"/>
          <w:szCs w:val="24"/>
        </w:rPr>
        <w:t xml:space="preserve">Γραμμής </w:t>
      </w:r>
      <w:r>
        <w:rPr>
          <w:rFonts w:eastAsia="Times New Roman" w:cs="Times New Roman"/>
          <w:szCs w:val="24"/>
        </w:rPr>
        <w:t xml:space="preserve">1 στο τμήμα Νέο Φάληρο-Πειραιά και η επέκταση του τραμ προς Κερατσίνι και Πέραμα. </w:t>
      </w:r>
    </w:p>
    <w:p w14:paraId="25060210"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εφαρμόζεται η στρατηγική της </w:t>
      </w:r>
      <w:proofErr w:type="spellStart"/>
      <w:r>
        <w:rPr>
          <w:rFonts w:eastAsia="Times New Roman" w:cs="Times New Roman"/>
          <w:szCs w:val="24"/>
        </w:rPr>
        <w:t>ομιλοποίησης</w:t>
      </w:r>
      <w:proofErr w:type="spellEnd"/>
      <w:r>
        <w:rPr>
          <w:rFonts w:eastAsia="Times New Roman" w:cs="Times New Roman"/>
          <w:szCs w:val="24"/>
        </w:rPr>
        <w:t>, η οποία, όπως καταλαβαίνετε, θα προσδώσει ένα πολύ θετικό πρόσημο στις αστικές συγκοινωνίες με έναν καλύτερο συντονισμό και με ένα μάζεμα των υπηρεσιών. Κατ’ επέκταση, αυτό θα συντελέσει στην εξοικονόμησ</w:t>
      </w:r>
      <w:r>
        <w:rPr>
          <w:rFonts w:eastAsia="Times New Roman" w:cs="Times New Roman"/>
          <w:szCs w:val="24"/>
        </w:rPr>
        <w:t xml:space="preserve">η πόρων. </w:t>
      </w:r>
    </w:p>
    <w:p w14:paraId="25060211"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Εξίσου σημαντικό έργο που συμβάλλει στην εξυγίανση του τοπίου των συγκοινωνιών της Αθήνας είναι και η τηλεματική, στην οποία αναφερθήκατε και εσείς, η οποία τυγχάνει της πολύ ευρείας αποδοχής του επιβατικού κοινού. </w:t>
      </w:r>
    </w:p>
    <w:p w14:paraId="25060212"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Παρ’ όλο που, όπως θα έλεγα, υ</w:t>
      </w:r>
      <w:r>
        <w:rPr>
          <w:rFonts w:eastAsia="Times New Roman" w:cs="Times New Roman"/>
          <w:szCs w:val="24"/>
        </w:rPr>
        <w:t>πονομεύθηκε και υποβαθμίστηκε η σημασία την οποία έχει, η τηλεματική ολοκληρώθηκε με ΣΔΙΤ, με την εγκατάσταση εξοπλισμού σε δύο χιλιάδες λεωφορεία και τρόλεϊ και χίλιες έξυπνες στάσεις για την παρακολούθηση του συγκοινωνιακού έργου σε πραγματικό χρόνο, αλλ</w:t>
      </w:r>
      <w:r>
        <w:rPr>
          <w:rFonts w:eastAsia="Times New Roman" w:cs="Times New Roman"/>
          <w:szCs w:val="24"/>
        </w:rPr>
        <w:t xml:space="preserve">ά βεβαίως και για την πληροφόρηση του κοινού για την εκτέλεση των δρομολογίων. </w:t>
      </w:r>
    </w:p>
    <w:p w14:paraId="25060213" w14:textId="77777777" w:rsidR="006300E5" w:rsidRDefault="00AD32A0">
      <w:pPr>
        <w:spacing w:after="0" w:line="600" w:lineRule="auto"/>
        <w:ind w:firstLine="720"/>
        <w:jc w:val="both"/>
        <w:rPr>
          <w:rFonts w:eastAsia="Times New Roman"/>
          <w:bCs/>
        </w:rPr>
      </w:pPr>
      <w:r>
        <w:rPr>
          <w:rFonts w:eastAsia="Times New Roman"/>
          <w:bCs/>
        </w:rPr>
        <w:t xml:space="preserve">(Στο σημείο αυτό </w:t>
      </w:r>
      <w:r>
        <w:rPr>
          <w:rFonts w:eastAsia="Times New Roman"/>
          <w:bCs/>
        </w:rPr>
        <w:t xml:space="preserve">κτυπάει </w:t>
      </w:r>
      <w:r>
        <w:rPr>
          <w:rFonts w:eastAsia="Times New Roman"/>
          <w:bCs/>
        </w:rPr>
        <w:t>το κουδούνι λήξεως του χρόνου ομιλίας της κυρίας Υφυπουργού)</w:t>
      </w:r>
    </w:p>
    <w:p w14:paraId="25060214" w14:textId="77777777" w:rsidR="006300E5" w:rsidRDefault="00AD32A0">
      <w:pPr>
        <w:spacing w:after="0" w:line="600" w:lineRule="auto"/>
        <w:ind w:firstLine="720"/>
        <w:jc w:val="both"/>
        <w:rPr>
          <w:rFonts w:eastAsia="Times New Roman"/>
          <w:bCs/>
        </w:rPr>
      </w:pPr>
      <w:r>
        <w:rPr>
          <w:rFonts w:eastAsia="Times New Roman"/>
          <w:bCs/>
        </w:rPr>
        <w:t>Κύριε Πρόεδρε, θα ήθελα, σας παρακαλώ, για λίγο την ανοχή σας.</w:t>
      </w:r>
    </w:p>
    <w:p w14:paraId="25060215" w14:textId="77777777" w:rsidR="006300E5" w:rsidRDefault="00AD32A0">
      <w:pPr>
        <w:spacing w:after="0" w:line="600" w:lineRule="auto"/>
        <w:ind w:firstLine="720"/>
        <w:jc w:val="both"/>
        <w:rPr>
          <w:rFonts w:eastAsia="Times New Roman"/>
          <w:bCs/>
        </w:rPr>
      </w:pPr>
      <w:r>
        <w:rPr>
          <w:rFonts w:eastAsia="Times New Roman"/>
          <w:bCs/>
        </w:rPr>
        <w:lastRenderedPageBreak/>
        <w:t>Επίσης, στις αρχές του 2017</w:t>
      </w:r>
      <w:r>
        <w:rPr>
          <w:rFonts w:eastAsia="Times New Roman"/>
          <w:bCs/>
        </w:rPr>
        <w:t xml:space="preserve"> ξεκινάει η εφαρμογή του ηλεκτρονικού εισιτηρίου το οποίο, όπως καταλαβαίνετε, θα οδηγήσει στην αύξηση των εσόδων, ενώ θα συντελέσει στην καταπολέμηση της </w:t>
      </w:r>
      <w:proofErr w:type="spellStart"/>
      <w:r>
        <w:rPr>
          <w:rFonts w:eastAsia="Times New Roman"/>
          <w:bCs/>
        </w:rPr>
        <w:t>εισιτηριοδιαφυγής</w:t>
      </w:r>
      <w:proofErr w:type="spellEnd"/>
      <w:r>
        <w:rPr>
          <w:rFonts w:eastAsia="Times New Roman"/>
          <w:bCs/>
        </w:rPr>
        <w:t xml:space="preserve"> και, βεβαίως, στην καλύτερη εξυπηρέτηση του κοινού και, ασφαλώς, στην ασφάλεια των </w:t>
      </w:r>
      <w:r>
        <w:rPr>
          <w:rFonts w:eastAsia="Times New Roman"/>
          <w:bCs/>
        </w:rPr>
        <w:t xml:space="preserve">επιβατών. </w:t>
      </w:r>
    </w:p>
    <w:p w14:paraId="25060216" w14:textId="77777777" w:rsidR="006300E5" w:rsidRDefault="00AD32A0">
      <w:pPr>
        <w:spacing w:after="0" w:line="600" w:lineRule="auto"/>
        <w:ind w:firstLine="720"/>
        <w:jc w:val="both"/>
        <w:rPr>
          <w:rFonts w:eastAsia="Times New Roman"/>
          <w:bCs/>
        </w:rPr>
      </w:pPr>
      <w:r>
        <w:rPr>
          <w:rFonts w:eastAsia="Times New Roman"/>
          <w:bCs/>
        </w:rPr>
        <w:t xml:space="preserve">Η διαδικασία μέσω ΣΔΙΤ προχωράει απολύτως κανονικά εντός προβλεπόμενου χρονοδιαγράμματος και σύντομα θα μπορέσετε να δείτε και εσείς τα θετικά αποτελέσματα αυτής της εφαρμογής. </w:t>
      </w:r>
    </w:p>
    <w:p w14:paraId="25060217" w14:textId="77777777" w:rsidR="006300E5" w:rsidRDefault="00AD32A0">
      <w:pPr>
        <w:spacing w:after="0" w:line="600" w:lineRule="auto"/>
        <w:ind w:firstLine="720"/>
        <w:jc w:val="both"/>
        <w:rPr>
          <w:rFonts w:eastAsia="Times New Roman"/>
          <w:bCs/>
        </w:rPr>
      </w:pPr>
      <w:r>
        <w:rPr>
          <w:rFonts w:eastAsia="Times New Roman"/>
          <w:bCs/>
        </w:rPr>
        <w:t xml:space="preserve">Όλες αυτές οι δραστηριότητες στις οποίες αναφέρθηκα έχουν, ανάμεσα </w:t>
      </w:r>
      <w:r>
        <w:rPr>
          <w:rFonts w:eastAsia="Times New Roman"/>
          <w:bCs/>
        </w:rPr>
        <w:t xml:space="preserve">στα άλλα, και τον εξής στόχο: να μπορέσουν να εξοικονομηθούν πόροι. Και εάν συνδυάσουμε τους πόρους που θα εξοικονομηθούν με τα χρηματοδοτικά εργαλεία τα οποία παρέχονται, καταλαβαίνετε ότι θα οδηγήσουν σε μελλοντικές επενδύσεις, όπως είναι και η ανανέωση </w:t>
      </w:r>
      <w:r>
        <w:rPr>
          <w:rFonts w:eastAsia="Times New Roman"/>
          <w:bCs/>
        </w:rPr>
        <w:t>του στόλου, στην οποία και εσείς αναφερθήκατε στην ερώτησή σας.</w:t>
      </w:r>
    </w:p>
    <w:p w14:paraId="25060218" w14:textId="77777777" w:rsidR="006300E5" w:rsidRDefault="00AD32A0">
      <w:pPr>
        <w:spacing w:after="0" w:line="600" w:lineRule="auto"/>
        <w:ind w:firstLine="720"/>
        <w:jc w:val="both"/>
        <w:rPr>
          <w:rFonts w:eastAsia="Times New Roman"/>
          <w:bCs/>
        </w:rPr>
      </w:pPr>
      <w:r>
        <w:rPr>
          <w:rFonts w:eastAsia="Times New Roman"/>
          <w:bCs/>
        </w:rPr>
        <w:lastRenderedPageBreak/>
        <w:t xml:space="preserve">Στο ίδιο πνεύμα της αναβάθμισης των συγκοινωνιών της Αθήνας εντάσσεται, κύριε Βουλευτά, και η πρόσληψη </w:t>
      </w:r>
      <w:proofErr w:type="spellStart"/>
      <w:r>
        <w:rPr>
          <w:rFonts w:eastAsia="Times New Roman"/>
          <w:bCs/>
        </w:rPr>
        <w:t>εκατόν</w:t>
      </w:r>
      <w:proofErr w:type="spellEnd"/>
      <w:r>
        <w:rPr>
          <w:rFonts w:eastAsia="Times New Roman"/>
          <w:bCs/>
        </w:rPr>
        <w:t xml:space="preserve"> εξήντα ατόμων στον ΟΑΣΑ και επτακοσίων πενήντα τριών ατόμων στην ΟΣΥ, διαδικασία η</w:t>
      </w:r>
      <w:r>
        <w:rPr>
          <w:rFonts w:eastAsia="Times New Roman"/>
          <w:bCs/>
        </w:rPr>
        <w:t xml:space="preserve"> οποία έχει ολοκληρωθεί.</w:t>
      </w:r>
    </w:p>
    <w:p w14:paraId="25060219" w14:textId="77777777" w:rsidR="006300E5" w:rsidRDefault="00AD32A0">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szCs w:val="24"/>
        </w:rPr>
        <w:t>Εν κατακλείδι όλες αυτές οι ενέργειες, που σας ανέφερα, οδηγούν στην κυριολεξία στον μετασχηματισμό του συστήματος των δημοσίων μέσων μεταφοράς στην Αθήνα, ώστε να μπορούμε να εστιάσουμε στην καλύτερη εξυπηρέτηση του επιβατικού κοι</w:t>
      </w:r>
      <w:r>
        <w:rPr>
          <w:rFonts w:eastAsia="Times New Roman"/>
          <w:szCs w:val="24"/>
        </w:rPr>
        <w:t xml:space="preserve">νού, με έναν τρόπο πιο οικονομικό δίνοντας, επίσης, πάρα πολύ σημαντικό στίγμα στο θέμα που αφορά το περιβαλλοντικό αποτύπωμα. </w:t>
      </w:r>
    </w:p>
    <w:p w14:paraId="2506021A" w14:textId="77777777" w:rsidR="006300E5" w:rsidRDefault="00AD32A0">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szCs w:val="24"/>
        </w:rPr>
        <w:t xml:space="preserve">Όσον αφορά δε τους υπαινιγμούς τους οποίους κάνατε για το κομμάτι της τηλεματικής, ότι υπάρχουν λεωφορεία τα οποία είναι </w:t>
      </w:r>
      <w:proofErr w:type="spellStart"/>
      <w:r>
        <w:rPr>
          <w:rFonts w:eastAsia="Times New Roman"/>
          <w:szCs w:val="24"/>
        </w:rPr>
        <w:t>απαξιωμ</w:t>
      </w:r>
      <w:r>
        <w:rPr>
          <w:rFonts w:eastAsia="Times New Roman"/>
          <w:szCs w:val="24"/>
        </w:rPr>
        <w:t>ένα</w:t>
      </w:r>
      <w:proofErr w:type="spellEnd"/>
      <w:r>
        <w:rPr>
          <w:rFonts w:eastAsia="Times New Roman"/>
          <w:szCs w:val="24"/>
        </w:rPr>
        <w:t xml:space="preserve"> ή κατεστραμμένα, θέλω, λοιπόν, να σας πω, όπως ξέρετε, ότι η τηλεματική είναι ένα έργο που ξεκίνησε επί δικής σας ακόμα θητείας. Το πού θα εγκατασταθεί η τηλεματική ορίστηκε από τον ΟΣΥ, διότι ο ΟΣΥ μας έδωσε τα δεδομένα. Όμως, όπως καταλαβαίνετε, επει</w:t>
      </w:r>
      <w:r>
        <w:rPr>
          <w:rFonts w:eastAsia="Times New Roman"/>
          <w:szCs w:val="24"/>
        </w:rPr>
        <w:t xml:space="preserve">δή η τηλεματική είναι ένα έργο το οποίο είναι ζωντανό, δεν υπάρχει η δυνατότητα, όταν ένα λεωφορείο έχει εν πάση </w:t>
      </w:r>
      <w:proofErr w:type="spellStart"/>
      <w:r>
        <w:rPr>
          <w:rFonts w:eastAsia="Times New Roman"/>
          <w:szCs w:val="24"/>
        </w:rPr>
        <w:lastRenderedPageBreak/>
        <w:t>περιπτώσει</w:t>
      </w:r>
      <w:proofErr w:type="spellEnd"/>
      <w:r>
        <w:rPr>
          <w:rFonts w:eastAsia="Times New Roman"/>
          <w:szCs w:val="24"/>
        </w:rPr>
        <w:t xml:space="preserve"> είτε τρακάρει είτε καεί, όπως αναφέρατε στην ερώτησή σας, να αποσυρθεί η τηλεματική, γιατί αυτό το λεωφορείο έχει προβλεφθεί να επαν</w:t>
      </w:r>
      <w:r>
        <w:rPr>
          <w:rFonts w:eastAsia="Times New Roman"/>
          <w:szCs w:val="24"/>
        </w:rPr>
        <w:t xml:space="preserve">έλθει σε ασφαλείς συνθήκες μεταφοράς και σε περίπτωση κατά την οποία αυτό δεν είναι δυνατόν, υπάρχει η δυνατότητα της μεταφοράς του όλου συστήματος σε άλλα λεωφορεία. </w:t>
      </w:r>
    </w:p>
    <w:p w14:paraId="2506021B" w14:textId="77777777" w:rsidR="006300E5" w:rsidRDefault="00AD32A0">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szCs w:val="24"/>
        </w:rPr>
        <w:t>Επομένως, μην προσπαθείτε να δημιουργήσετε λανθασμένες εντυπώσεις. Και βεβαίως, μην προσ</w:t>
      </w:r>
      <w:r>
        <w:rPr>
          <w:rFonts w:eastAsia="Times New Roman"/>
          <w:szCs w:val="24"/>
        </w:rPr>
        <w:t xml:space="preserve">παθείτε να </w:t>
      </w:r>
      <w:proofErr w:type="spellStart"/>
      <w:r>
        <w:rPr>
          <w:rFonts w:eastAsia="Times New Roman"/>
          <w:szCs w:val="24"/>
        </w:rPr>
        <w:t>μετακυλίσετε</w:t>
      </w:r>
      <w:proofErr w:type="spellEnd"/>
      <w:r>
        <w:rPr>
          <w:rFonts w:eastAsia="Times New Roman"/>
          <w:szCs w:val="24"/>
        </w:rPr>
        <w:t xml:space="preserve"> το βάρος των δικών σας ευθυνών στην παρούσα Κυβέρνηση, η οποία κάνει ό,τι είναι δυνατόν για να μπορέσει να δώσει στους πολίτες δημόσιες αστικές συγκοινωνίες οι οποίες να είναι ασφαλείς.</w:t>
      </w:r>
    </w:p>
    <w:p w14:paraId="2506021C" w14:textId="77777777" w:rsidR="006300E5" w:rsidRDefault="00AD32A0">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Αίσχος, αίσχος! </w:t>
      </w:r>
    </w:p>
    <w:p w14:paraId="2506021D" w14:textId="77777777" w:rsidR="006300E5" w:rsidRDefault="00AD32A0">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b/>
          <w:szCs w:val="24"/>
        </w:rPr>
        <w:t>ΜΑΡΙΝΑ</w:t>
      </w:r>
      <w:r>
        <w:rPr>
          <w:rFonts w:eastAsia="Times New Roman"/>
          <w:b/>
          <w:szCs w:val="24"/>
        </w:rPr>
        <w:t xml:space="preserve"> ΧΡΥΣΟΒΕΛΩΝΗ (Υφυπουργός Υποδομών, Μεταφορών και Δικτύων): </w:t>
      </w:r>
      <w:r>
        <w:rPr>
          <w:rFonts w:eastAsia="Times New Roman"/>
          <w:szCs w:val="24"/>
        </w:rPr>
        <w:t xml:space="preserve">Αναφέρομαι σε δημόσιες συγκοινωνίες, γιατί εσείς κάνατε ό,τι περνούσε από το χέρι σας για να τις απαξιώσετε. </w:t>
      </w:r>
    </w:p>
    <w:p w14:paraId="2506021E" w14:textId="77777777" w:rsidR="006300E5" w:rsidRDefault="00AD32A0">
      <w:pPr>
        <w:tabs>
          <w:tab w:val="left" w:pos="1138"/>
          <w:tab w:val="left" w:pos="1565"/>
          <w:tab w:val="left" w:pos="2965"/>
          <w:tab w:val="center" w:pos="4753"/>
        </w:tabs>
        <w:spacing w:after="0"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szCs w:val="24"/>
        </w:rPr>
        <w:t xml:space="preserve"> Σας ευχαριστώ.</w:t>
      </w:r>
    </w:p>
    <w:p w14:paraId="2506021F" w14:textId="77777777" w:rsidR="006300E5" w:rsidRDefault="00AD32A0">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lastRenderedPageBreak/>
        <w:t>Προχωρούμε στ</w:t>
      </w:r>
      <w:r>
        <w:rPr>
          <w:rFonts w:eastAsia="Times New Roman"/>
          <w:szCs w:val="24"/>
        </w:rPr>
        <w:t>η δεύτερη με αριθμό 137</w:t>
      </w:r>
      <w:r>
        <w:rPr>
          <w:rFonts w:eastAsia="Times New Roman"/>
          <w:szCs w:val="24"/>
        </w:rPr>
        <w:t xml:space="preserve">/21-10-2016 επίκαιρη ερώτηση πρώτου κύκλου </w:t>
      </w:r>
      <w:r>
        <w:rPr>
          <w:rFonts w:eastAsia="Times New Roman"/>
          <w:szCs w:val="24"/>
        </w:rPr>
        <w:t xml:space="preserve">της Βουλευτού </w:t>
      </w:r>
      <w:r>
        <w:rPr>
          <w:rFonts w:eastAsia="Times New Roman"/>
          <w:szCs w:val="24"/>
        </w:rPr>
        <w:t>Χαλκιδικής του Λα</w:t>
      </w:r>
      <w:r>
        <w:rPr>
          <w:rFonts w:eastAsia="Times New Roman"/>
          <w:szCs w:val="24"/>
        </w:rPr>
        <w:t xml:space="preserve">ϊκού Συνδέσμου – Χρυσή Αυγή </w:t>
      </w:r>
      <w:r>
        <w:rPr>
          <w:rFonts w:eastAsia="Times New Roman"/>
          <w:szCs w:val="24"/>
        </w:rPr>
        <w:t xml:space="preserve">κ Σωτηρίας Βλάχου </w:t>
      </w:r>
      <w:r>
        <w:rPr>
          <w:rFonts w:eastAsia="Times New Roman"/>
          <w:szCs w:val="24"/>
        </w:rPr>
        <w:t xml:space="preserve">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το άμεσο κλείσιμο συνόρων, φύλαξη από τις Ένοπλες Δυνάμεις και δη</w:t>
      </w:r>
      <w:r>
        <w:rPr>
          <w:rFonts w:eastAsia="Times New Roman"/>
          <w:szCs w:val="24"/>
        </w:rPr>
        <w:t xml:space="preserve">μοψήφισμα για το </w:t>
      </w:r>
      <w:proofErr w:type="spellStart"/>
      <w:r>
        <w:rPr>
          <w:rFonts w:eastAsia="Times New Roman"/>
          <w:szCs w:val="24"/>
        </w:rPr>
        <w:t>λαθρομεταναστευτικό</w:t>
      </w:r>
      <w:proofErr w:type="spellEnd"/>
      <w:r>
        <w:rPr>
          <w:rFonts w:eastAsia="Times New Roman"/>
          <w:szCs w:val="24"/>
        </w:rPr>
        <w:t xml:space="preserve"> ζήτημα, δεν θα συζητηθεί λόγω αναρμοδιότητας του Υπουργείου. Αρμόδιο Υπουργείο είναι το Υπουργείο Εθνικής Άμυνας. </w:t>
      </w:r>
    </w:p>
    <w:p w14:paraId="25060220" w14:textId="77777777" w:rsidR="006300E5" w:rsidRDefault="00AD32A0">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 xml:space="preserve">Συνεχίζουμε </w:t>
      </w:r>
      <w:r>
        <w:rPr>
          <w:rFonts w:eastAsia="Times New Roman"/>
          <w:szCs w:val="24"/>
        </w:rPr>
        <w:t xml:space="preserve">στην όγδοη με αριθμό 61/10-10-2016 επίκαιρη ερώτηση δεύτερου κύκλου του Βουλευτή Α΄ </w:t>
      </w:r>
      <w:r>
        <w:rPr>
          <w:rFonts w:eastAsia="Times New Roman"/>
          <w:szCs w:val="24"/>
        </w:rPr>
        <w:t>Πειραιώς</w:t>
      </w:r>
      <w:r>
        <w:rPr>
          <w:rFonts w:eastAsia="Times New Roman"/>
          <w:szCs w:val="24"/>
        </w:rPr>
        <w:t xml:space="preserve"> </w:t>
      </w:r>
      <w:r>
        <w:rPr>
          <w:rFonts w:eastAsia="Times New Roman"/>
          <w:szCs w:val="24"/>
        </w:rPr>
        <w:t>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 xml:space="preserve">Νικολάου </w:t>
      </w:r>
      <w:proofErr w:type="spellStart"/>
      <w:r>
        <w:rPr>
          <w:rFonts w:eastAsia="Times New Roman"/>
          <w:bCs/>
          <w:szCs w:val="24"/>
        </w:rPr>
        <w:t>Κούζηλου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τον υπολογισμό των κύριων συντάξεων του Ναυτικού Απομαχικού Ταμείου (ΝΑΤ). </w:t>
      </w:r>
    </w:p>
    <w:p w14:paraId="25060221" w14:textId="77777777" w:rsidR="006300E5" w:rsidRDefault="00AD32A0">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 xml:space="preserve">Στην </w:t>
      </w:r>
      <w:r>
        <w:rPr>
          <w:rFonts w:eastAsia="Times New Roman"/>
          <w:szCs w:val="24"/>
        </w:rPr>
        <w:t xml:space="preserve">επίκαιρη </w:t>
      </w:r>
      <w:r>
        <w:rPr>
          <w:rFonts w:eastAsia="Times New Roman"/>
          <w:szCs w:val="24"/>
        </w:rPr>
        <w:t xml:space="preserve">ερώτηση θα απαντήσει ο Υφυπουργός κ. Πετρόπουλος. </w:t>
      </w:r>
    </w:p>
    <w:p w14:paraId="25060222" w14:textId="77777777" w:rsidR="006300E5" w:rsidRDefault="00AD32A0">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Κούζηλε</w:t>
      </w:r>
      <w:proofErr w:type="spellEnd"/>
      <w:r>
        <w:rPr>
          <w:rFonts w:eastAsia="Times New Roman"/>
          <w:szCs w:val="24"/>
        </w:rPr>
        <w:t>, έχετε τον λόγο για δυο λεπτά.</w:t>
      </w:r>
    </w:p>
    <w:p w14:paraId="25060223" w14:textId="77777777" w:rsidR="006300E5" w:rsidRDefault="00AD32A0">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b/>
          <w:szCs w:val="24"/>
        </w:rPr>
        <w:t>ΝΙΚΟΛΑΟΣ ΚΟΥΖΗΛΟΣ:</w:t>
      </w:r>
      <w:r>
        <w:rPr>
          <w:rFonts w:eastAsia="Times New Roman"/>
          <w:szCs w:val="24"/>
        </w:rPr>
        <w:t xml:space="preserve"> Ευχαριστώ πολύ, κύριε Πρόεδρε. </w:t>
      </w:r>
    </w:p>
    <w:p w14:paraId="25060224" w14:textId="77777777" w:rsidR="006300E5" w:rsidRDefault="00AD32A0">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lastRenderedPageBreak/>
        <w:t>Κύριε Υπουργέ, την 1</w:t>
      </w:r>
      <w:r>
        <w:rPr>
          <w:rFonts w:eastAsia="Times New Roman"/>
          <w:szCs w:val="24"/>
          <w:vertAlign w:val="superscript"/>
        </w:rPr>
        <w:t>η</w:t>
      </w:r>
      <w:r>
        <w:rPr>
          <w:rFonts w:eastAsia="Times New Roman"/>
          <w:szCs w:val="24"/>
        </w:rPr>
        <w:t xml:space="preserve"> Αυγούστου 2016 κοινοποιήθηκε στους αρμόδιους φορείς ο καθορισμός της διαδικασία</w:t>
      </w:r>
      <w:r>
        <w:rPr>
          <w:rFonts w:eastAsia="Times New Roman"/>
          <w:szCs w:val="24"/>
        </w:rPr>
        <w:t xml:space="preserve">ς για τον τρόπο της αποτυπώσεως απογραφής περιουσιακών στοιχείων και χρηματικών διαθεσίμων του ΝΑΤ, όπου από 1-1-2017 θα ενταχθούν στον ενιαίο φορέα κοινωνικής ασφάλισης. </w:t>
      </w:r>
    </w:p>
    <w:p w14:paraId="25060225" w14:textId="77777777" w:rsidR="006300E5" w:rsidRDefault="00AD32A0">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Το πρόβλημα είναι η δέσμευση του Υπουργείου. Και εσείς είπατε σε παλαιότερη επίκαιρη</w:t>
      </w:r>
      <w:r>
        <w:rPr>
          <w:rFonts w:eastAsia="Times New Roman"/>
          <w:szCs w:val="24"/>
        </w:rPr>
        <w:t xml:space="preserve"> ερώτησή μου για τον ΕΛΟΕΝ ότι θα προσπαθήσετε να κοιτάξετε για την αυτοτέλεια να μην ενταχθεί το ΝΑΤ στον ειδικό φορέα και ότι θα παραμείνει αυτόνομο διότι είναι ένα ταμείο με πολλές ιδιαιτερότητες. </w:t>
      </w:r>
    </w:p>
    <w:p w14:paraId="25060226" w14:textId="77777777" w:rsidR="006300E5" w:rsidRDefault="00AD32A0">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 xml:space="preserve">Έχουν προκύψει, όμως, και κάποια άλλα προβλήματα στην </w:t>
      </w:r>
      <w:r>
        <w:rPr>
          <w:rFonts w:eastAsia="Times New Roman"/>
          <w:szCs w:val="24"/>
        </w:rPr>
        <w:t>πορεία, όπως ο τρόπος υπολογισμού των συντάξεων, βασικό. Και οι πληροφορίες λένε ότι αυτή τη στιγμή δεν ξέρουν πώς θα υπολογίσουν, δεν μπορούν να δώσουν συντάξεις στο ΝΑΤ, γιατί δεν ξέρουν να τις υπολογίσουν. Υπάρχει αυτό το πρόβλημα. Βασικά, με ποιον τρόπ</w:t>
      </w:r>
      <w:r>
        <w:rPr>
          <w:rFonts w:eastAsia="Times New Roman"/>
          <w:szCs w:val="24"/>
        </w:rPr>
        <w:t>ο θα υπολογίζονται η κύρια σύνταξη –γιατί μιλάμε για την κύρια σύνταξη- του ΝΑΤ;</w:t>
      </w:r>
    </w:p>
    <w:p w14:paraId="25060227" w14:textId="77777777" w:rsidR="006300E5" w:rsidRDefault="00AD32A0">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Δεύτερον, ισχύει η ανταποδοτικότητα στον υπολογισμό των συντάξεων του ΝΑΤ και εάν όχι, γιατί;</w:t>
      </w:r>
    </w:p>
    <w:p w14:paraId="25060228" w14:textId="77777777" w:rsidR="006300E5" w:rsidRDefault="00AD32A0">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lastRenderedPageBreak/>
        <w:t>Σας ευχαριστώ πολύ.</w:t>
      </w:r>
    </w:p>
    <w:p w14:paraId="25060229" w14:textId="77777777" w:rsidR="006300E5" w:rsidRDefault="00AD32A0">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b/>
          <w:bCs/>
        </w:rPr>
        <w:t>ΠΡΟΕΔΡΕΥΩΝ (Δημήτριος Κρεμαστινός):</w:t>
      </w:r>
      <w:r>
        <w:rPr>
          <w:rFonts w:eastAsia="Times New Roman"/>
          <w:szCs w:val="24"/>
        </w:rPr>
        <w:t xml:space="preserve"> Παρακαλώ τον λόγο έχει ο </w:t>
      </w:r>
      <w:r>
        <w:rPr>
          <w:rFonts w:eastAsia="Times New Roman"/>
          <w:szCs w:val="24"/>
        </w:rPr>
        <w:t xml:space="preserve">Υφυπουργός κ. Πετρόπουλος. </w:t>
      </w:r>
    </w:p>
    <w:p w14:paraId="2506022A" w14:textId="77777777" w:rsidR="006300E5" w:rsidRDefault="00AD32A0">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Ευχαριστώ, κύριε Πρόεδρε. </w:t>
      </w:r>
    </w:p>
    <w:p w14:paraId="2506022B" w14:textId="77777777" w:rsidR="006300E5" w:rsidRDefault="00AD32A0">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Οι δεσμεύσεις για τη διαχείριση του λογαριασμού που είπατε, παραμένουν ακέραιες, όπως ακριβώς είχα δηλώσει</w:t>
      </w:r>
      <w:r>
        <w:rPr>
          <w:rFonts w:eastAsia="Times New Roman"/>
          <w:szCs w:val="24"/>
        </w:rPr>
        <w:t xml:space="preserve"> προ μηνών. </w:t>
      </w:r>
    </w:p>
    <w:p w14:paraId="2506022C" w14:textId="77777777" w:rsidR="006300E5" w:rsidRDefault="00AD32A0">
      <w:pPr>
        <w:tabs>
          <w:tab w:val="left" w:pos="1138"/>
          <w:tab w:val="left" w:pos="1565"/>
          <w:tab w:val="left" w:pos="2965"/>
          <w:tab w:val="center" w:pos="4753"/>
        </w:tabs>
        <w:spacing w:after="0" w:line="600" w:lineRule="auto"/>
        <w:ind w:firstLine="720"/>
        <w:contextualSpacing/>
        <w:jc w:val="both"/>
        <w:rPr>
          <w:rFonts w:eastAsia="Times New Roman"/>
          <w:szCs w:val="24"/>
        </w:rPr>
      </w:pPr>
      <w:r>
        <w:rPr>
          <w:rFonts w:eastAsia="Times New Roman"/>
          <w:szCs w:val="24"/>
        </w:rPr>
        <w:t xml:space="preserve">Ειδικά για τους ναυτικούς μας, υπενθυμίζω ότι διατηρήσαμε τις διατάξεις εκείνες που κρατούν τα όρια ηλικίας εκεί που ήταν και πριν τον </w:t>
      </w:r>
      <w:r>
        <w:rPr>
          <w:rFonts w:eastAsia="Times New Roman"/>
          <w:szCs w:val="24"/>
        </w:rPr>
        <w:t>ν.</w:t>
      </w:r>
      <w:r>
        <w:rPr>
          <w:rFonts w:eastAsia="Times New Roman"/>
          <w:szCs w:val="24"/>
        </w:rPr>
        <w:t xml:space="preserve">4336. Μιλάω για εκείνους τους ναυτικούς που υπάγονται στις διατάξεις των παραγράφων 1 έως 3 του άρθρου 14 </w:t>
      </w:r>
      <w:r>
        <w:rPr>
          <w:rFonts w:eastAsia="Times New Roman"/>
          <w:szCs w:val="24"/>
        </w:rPr>
        <w:t xml:space="preserve">του </w:t>
      </w:r>
      <w:r>
        <w:rPr>
          <w:rFonts w:eastAsia="Times New Roman"/>
          <w:szCs w:val="24"/>
        </w:rPr>
        <w:t>π.δ</w:t>
      </w:r>
      <w:r>
        <w:rPr>
          <w:rFonts w:eastAsia="Times New Roman"/>
          <w:szCs w:val="24"/>
        </w:rPr>
        <w:t>.</w:t>
      </w:r>
      <w:r>
        <w:rPr>
          <w:rFonts w:eastAsia="Times New Roman"/>
          <w:szCs w:val="24"/>
        </w:rPr>
        <w:t xml:space="preserve">1913/78, για να μην προκαλούνται συγχύσεις τι σημαίνει αυτό. </w:t>
      </w:r>
    </w:p>
    <w:p w14:paraId="2506022D"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Διατηρήσαμε, επίσης, και το ύψος των εισφορών, ώστε να μην υπάρχει μείωση, αλλά να είναι σε ένα υψηλό επίπεδο με τις διαφοροποιήσεις που προβλέπονται επίσης στο </w:t>
      </w:r>
      <w:r>
        <w:rPr>
          <w:rFonts w:eastAsia="Times New Roman" w:cs="Times New Roman"/>
          <w:szCs w:val="24"/>
        </w:rPr>
        <w:t>π.δ.</w:t>
      </w:r>
      <w:r>
        <w:rPr>
          <w:rFonts w:eastAsia="Times New Roman" w:cs="Times New Roman"/>
          <w:szCs w:val="24"/>
        </w:rPr>
        <w:t>973</w:t>
      </w:r>
      <w:r>
        <w:rPr>
          <w:rFonts w:eastAsia="Times New Roman" w:cs="Times New Roman"/>
          <w:szCs w:val="24"/>
        </w:rPr>
        <w:t xml:space="preserve">/1978, διότι έχει </w:t>
      </w:r>
      <w:r>
        <w:rPr>
          <w:rFonts w:eastAsia="Times New Roman" w:cs="Times New Roman"/>
          <w:szCs w:val="24"/>
        </w:rPr>
        <w:t xml:space="preserve">σημασία αν το σκάφος είναι ποντοπόρο, αν είναι </w:t>
      </w:r>
      <w:proofErr w:type="spellStart"/>
      <w:r>
        <w:rPr>
          <w:rFonts w:eastAsia="Times New Roman" w:cs="Times New Roman"/>
          <w:szCs w:val="24"/>
        </w:rPr>
        <w:t>υπερτάνκερ</w:t>
      </w:r>
      <w:proofErr w:type="spellEnd"/>
      <w:r>
        <w:rPr>
          <w:rFonts w:eastAsia="Times New Roman" w:cs="Times New Roman"/>
          <w:szCs w:val="24"/>
        </w:rPr>
        <w:t xml:space="preserve">, αν είναι μικρό τάνκερ, η σχετική αμοιβή που προβλέπεται από τις συμβάσεις κατά αντιστοίχιση της υπηρεσίας στο αντίστοιχο πλοίο. Φυσικά πήραμε υπ’ </w:t>
      </w:r>
      <w:proofErr w:type="spellStart"/>
      <w:r>
        <w:rPr>
          <w:rFonts w:eastAsia="Times New Roman" w:cs="Times New Roman"/>
          <w:szCs w:val="24"/>
        </w:rPr>
        <w:t>όψιν</w:t>
      </w:r>
      <w:proofErr w:type="spellEnd"/>
      <w:r>
        <w:rPr>
          <w:rFonts w:eastAsia="Times New Roman" w:cs="Times New Roman"/>
          <w:szCs w:val="24"/>
        </w:rPr>
        <w:t xml:space="preserve"> μας το ότι οι ναυτικοί θα έχουν και αυτοί το τ</w:t>
      </w:r>
      <w:r>
        <w:rPr>
          <w:rFonts w:eastAsia="Times New Roman" w:cs="Times New Roman"/>
          <w:szCs w:val="24"/>
        </w:rPr>
        <w:t xml:space="preserve">μήμα της εθνικής σύνταξης στον προσδιορισμό της σύνταξής τους μαζί με το ανταποδοτικό κομμάτι, το οποίο προσδιορίζεται από το ύψος των εισφορών, που, όπως είπα, δεν μεταβάλαμε και παραμένει με τις διαφοροποιήσεις των καραβιών στο ύψος που λέμε, που ίσχυαν </w:t>
      </w:r>
      <w:r>
        <w:rPr>
          <w:rFonts w:eastAsia="Times New Roman" w:cs="Times New Roman"/>
          <w:szCs w:val="24"/>
        </w:rPr>
        <w:t xml:space="preserve">και πριν. Επομένως, η ανταποδοτικότητα διατηρείται στο ακέραιο. </w:t>
      </w:r>
    </w:p>
    <w:p w14:paraId="2506022E"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Είναι γεγονός ότι επεξεργαζόμαστε τις σχετικές εγκυκλίους, γιατί είναι περίπλοκο το σύστημα του ΝΑΤ και επειδή μπαίνει σε έναν ενιαίο τρόπο μέσα από τα πληροφορικά συστήματα που θα ισχύσουν σ</w:t>
      </w:r>
      <w:r>
        <w:rPr>
          <w:rFonts w:eastAsia="Times New Roman" w:cs="Times New Roman"/>
          <w:szCs w:val="24"/>
        </w:rPr>
        <w:t xml:space="preserve">τον ΕΦΚΑ ο υπολογισμός των συντάξεων, με τις διαφοροποιήσεις, επαναλαμβάνω που ισχύουν, που </w:t>
      </w:r>
      <w:r>
        <w:rPr>
          <w:rFonts w:eastAsia="Times New Roman" w:cs="Times New Roman"/>
          <w:szCs w:val="24"/>
        </w:rPr>
        <w:lastRenderedPageBreak/>
        <w:t>είναι ιδιαίτερα πολύπλοκες εδώ, θέλει ιδιαίτερη επεξεργασία και προσοχή και αυτές δεν έχουν ολοκληρωθεί. Όμως, θα ολοκληρωθούν στο προσεχές διάστημα και σίγουρα από</w:t>
      </w:r>
      <w:r>
        <w:rPr>
          <w:rFonts w:eastAsia="Times New Roman" w:cs="Times New Roman"/>
          <w:szCs w:val="24"/>
        </w:rPr>
        <w:t xml:space="preserve">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17 θα μπορεί να λειτουργήσει και πολύ νωρίτερα, γιατί θα μπορούν να δοκιμαστούν όλα αυτά.</w:t>
      </w:r>
    </w:p>
    <w:p w14:paraId="2506022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Μην σας εντυπωσιάζει ότι στάλθηκε 1</w:t>
      </w:r>
      <w:r>
        <w:rPr>
          <w:rFonts w:eastAsia="Times New Roman" w:cs="Times New Roman"/>
          <w:szCs w:val="24"/>
          <w:vertAlign w:val="superscript"/>
        </w:rPr>
        <w:t>η</w:t>
      </w:r>
      <w:r>
        <w:rPr>
          <w:rFonts w:eastAsia="Times New Roman" w:cs="Times New Roman"/>
          <w:szCs w:val="24"/>
        </w:rPr>
        <w:t xml:space="preserve"> Αυγούστου αυτό το έγγραφο. Δεν είναι μόνον στο ΝΑΤ. Εστάλη σε όλους τους φορείς, ακριβώς επειδή πρέπει ο ΕΦΚΑ να δει με τι περιουσία ξεκινάει. Σε αυτόν τον υπολογισμό λαμβάνονται υπ’ </w:t>
      </w:r>
      <w:proofErr w:type="spellStart"/>
      <w:r>
        <w:rPr>
          <w:rFonts w:eastAsia="Times New Roman" w:cs="Times New Roman"/>
          <w:szCs w:val="24"/>
        </w:rPr>
        <w:t>όψιν</w:t>
      </w:r>
      <w:proofErr w:type="spellEnd"/>
      <w:r>
        <w:rPr>
          <w:rFonts w:eastAsia="Times New Roman" w:cs="Times New Roman"/>
          <w:szCs w:val="24"/>
        </w:rPr>
        <w:t xml:space="preserve"> οι ιδιαιτερότητες της διατήρησης του ΝΑΤ για τις μη συνταξιοδοτικές</w:t>
      </w:r>
      <w:r>
        <w:rPr>
          <w:rFonts w:eastAsia="Times New Roman" w:cs="Times New Roman"/>
          <w:szCs w:val="24"/>
        </w:rPr>
        <w:t xml:space="preserve"> λειτουργίες όπως είχαμε πει.</w:t>
      </w:r>
    </w:p>
    <w:p w14:paraId="2506023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Ευχαριστώ.</w:t>
      </w:r>
    </w:p>
    <w:p w14:paraId="25060231"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2506023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Κούζηλε</w:t>
      </w:r>
      <w:proofErr w:type="spellEnd"/>
      <w:r>
        <w:rPr>
          <w:rFonts w:eastAsia="Times New Roman" w:cs="Times New Roman"/>
          <w:szCs w:val="24"/>
        </w:rPr>
        <w:t>, έχετε τον λόγο και πάλι για πέντε λεπτά.</w:t>
      </w:r>
    </w:p>
    <w:p w14:paraId="25060233"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Το πρόβλημα -το </w:t>
      </w:r>
      <w:proofErr w:type="spellStart"/>
      <w:r>
        <w:rPr>
          <w:rFonts w:eastAsia="Times New Roman" w:cs="Times New Roman"/>
          <w:szCs w:val="24"/>
        </w:rPr>
        <w:t>ξανατονίζω</w:t>
      </w:r>
      <w:proofErr w:type="spellEnd"/>
      <w:r>
        <w:rPr>
          <w:rFonts w:eastAsia="Times New Roman" w:cs="Times New Roman"/>
          <w:szCs w:val="24"/>
        </w:rPr>
        <w:t>- είναι ότι αυτήν τη στιγμή δεν ξέρει κανείς πώς θα υπ</w:t>
      </w:r>
      <w:r>
        <w:rPr>
          <w:rFonts w:eastAsia="Times New Roman" w:cs="Times New Roman"/>
          <w:szCs w:val="24"/>
        </w:rPr>
        <w:t xml:space="preserve">ολογιστεί η σύνταξη.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Έτσι όπως υπολογίζεται μέχρι τώρα για </w:t>
      </w:r>
      <w:r>
        <w:rPr>
          <w:rFonts w:eastAsia="Times New Roman" w:cs="Times New Roman"/>
          <w:szCs w:val="24"/>
        </w:rPr>
        <w:lastRenderedPageBreak/>
        <w:t>όλους τους υπόλοιπους θα ισχύει και για το ΝΑΤ; Αυτό είναι το βασικό ερώτημα. Ό,τι δηλαδή θα ισχύει για όλους τους υπόλοιπους θα ισχύει για το ΝΑΤ; Αυτό είναι το βασικό. Γ</w:t>
      </w:r>
      <w:r>
        <w:rPr>
          <w:rFonts w:eastAsia="Times New Roman" w:cs="Times New Roman"/>
          <w:szCs w:val="24"/>
        </w:rPr>
        <w:t>ιατί με είκοσι τρία χρόνια, -και δεν βάζουμε προσαυξήσεις, το 26% (ν.2932/2001 ΦΕΚ 145)- με βασικό μισθό μεικτά 3.000 ένας Έλληνας πλοίαρχος, πόση σύνταξη θα πάρει; Απλό το ερώτημα; Και οι κρατήσεις του είναι περίπου 1.000 ευρώ. Αφού είναι ανταποδοτικό, στ</w:t>
      </w:r>
      <w:r>
        <w:rPr>
          <w:rFonts w:eastAsia="Times New Roman" w:cs="Times New Roman"/>
          <w:szCs w:val="24"/>
        </w:rPr>
        <w:t>α είκοσι τρία χρόνια τι σύνταξη θα πάρει;</w:t>
      </w:r>
    </w:p>
    <w:p w14:paraId="25060234"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Δεν πρέπει να ξεχνάμε ότι είναι κατοχυρωμένο δικαίωμα πλέον του Έλληνα ναυτικού για τη σύνταξή του. Οι συλλογικές συμβάσεις μιλάνε για : «ιδιόμορφο, βαρύ και ανθυγιεινό επάγγελμα». Επίσης, μετά το περίφημο </w:t>
      </w:r>
      <w:r>
        <w:rPr>
          <w:rFonts w:eastAsia="Times New Roman" w:cs="Times New Roman"/>
          <w:szCs w:val="24"/>
          <w:lang w:val="en-US"/>
        </w:rPr>
        <w:t>PS</w:t>
      </w:r>
      <w:r>
        <w:rPr>
          <w:rFonts w:eastAsia="Times New Roman" w:cs="Times New Roman"/>
          <w:szCs w:val="24"/>
        </w:rPr>
        <w:t>Ι, που</w:t>
      </w:r>
      <w:r>
        <w:rPr>
          <w:rFonts w:eastAsia="Times New Roman" w:cs="Times New Roman"/>
          <w:szCs w:val="24"/>
        </w:rPr>
        <w:t xml:space="preserve"> το ΝΑΤ έχασε το 50% των αποθεματικών του, τι θα γίνει; Και υπάρχει μία μαύρη τρύπα στο ΝΑΤ. </w:t>
      </w:r>
    </w:p>
    <w:p w14:paraId="25060235"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Όλα αυτά ανησυχούν πάρα πολύ όλους αυτούς που παίρνουν σύνταξη. Θα σας δώσω ένα πολύ απλό παράδειγμα: Αυτοί που πήγαν τις τελευταίες μέρες να πάρουν τις συντάξεις</w:t>
      </w:r>
      <w:r>
        <w:rPr>
          <w:rFonts w:eastAsia="Times New Roman" w:cs="Times New Roman"/>
          <w:szCs w:val="24"/>
        </w:rPr>
        <w:t xml:space="preserve"> τους είδαν σε άλλους </w:t>
      </w:r>
      <w:r>
        <w:rPr>
          <w:rFonts w:eastAsia="Times New Roman" w:cs="Times New Roman"/>
          <w:szCs w:val="24"/>
        </w:rPr>
        <w:lastRenderedPageBreak/>
        <w:t>να κόβεται η επικουρική, σε άλλους να κόβεται η κύρια σύνταξη και λέγανε όλοι γιατί κόβεται η κύρια σύνταξη. Εκείνο ήταν το πρόβλημα που είχε δημιουργηθεί και υπάρχει μία αναστάτωση αυτήν τη στιγμή.</w:t>
      </w:r>
    </w:p>
    <w:p w14:paraId="25060236"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Δεν σας κρύβω ότι μέσα από το ΝΑΤ ό</w:t>
      </w:r>
      <w:r>
        <w:rPr>
          <w:rFonts w:eastAsia="Times New Roman" w:cs="Times New Roman"/>
          <w:szCs w:val="24"/>
        </w:rPr>
        <w:t>λοι οι γνωστοί, όλοι οι φίλοι που μιλάμε αυτό που λένε είναι το εξής: «Δεν ξέρουμε πώς θα υπολογιστεί. Έρχεται ο κόσμος και τι θα τους πούμε; Και σε όποιον κόπηκε τώρα η κύρια σύνταξη αυτούς τους τελευταίους τρεις μήνες και πρέπει να πάρει παραπάνω χρήματα</w:t>
      </w:r>
      <w:r>
        <w:rPr>
          <w:rFonts w:eastAsia="Times New Roman" w:cs="Times New Roman"/>
          <w:szCs w:val="24"/>
        </w:rPr>
        <w:t xml:space="preserve"> τι θα κάνει; Θα τα πάρει πίσω;»</w:t>
      </w:r>
    </w:p>
    <w:p w14:paraId="25060237"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Σας </w:t>
      </w:r>
      <w:proofErr w:type="spellStart"/>
      <w:r>
        <w:rPr>
          <w:rFonts w:eastAsia="Times New Roman" w:cs="Times New Roman"/>
          <w:szCs w:val="24"/>
        </w:rPr>
        <w:t>ξανατονίζω</w:t>
      </w:r>
      <w:proofErr w:type="spellEnd"/>
      <w:r>
        <w:rPr>
          <w:rFonts w:eastAsia="Times New Roman" w:cs="Times New Roman"/>
          <w:szCs w:val="24"/>
        </w:rPr>
        <w:t xml:space="preserve"> ότι το θέμα είναι το πώς θα υπολογιστεί. Να σας κάνω και μία πρόταση: Την επόμενη μία εβδομάδα που θα έρθει, βγάλτε μια ανακοίνωση και πείτε: </w:t>
      </w:r>
      <w:r>
        <w:rPr>
          <w:rFonts w:eastAsia="Times New Roman" w:cs="Times New Roman"/>
          <w:szCs w:val="24"/>
        </w:rPr>
        <w:t xml:space="preserve">πρώτο </w:t>
      </w:r>
      <w:r>
        <w:rPr>
          <w:rFonts w:eastAsia="Times New Roman" w:cs="Times New Roman"/>
          <w:szCs w:val="24"/>
        </w:rPr>
        <w:t xml:space="preserve">παράδειγμα, με είκοσι τρία χρόνια –σας είπα, μην βάλουμε το </w:t>
      </w:r>
      <w:r>
        <w:rPr>
          <w:rFonts w:eastAsia="Times New Roman" w:cs="Times New Roman"/>
          <w:szCs w:val="24"/>
        </w:rPr>
        <w:t>15% και το 25%, δηλαδή τις προσαυξήσεις με τα χρόνια της θαλάσσιας υπηρεσίας- τι σύνταξη θα πάρει; Όλες τις βαθμίδες, όλες τις κατηγορίες, για να φύγει τελείως και να ηρεμήσουν όλοι οι άνθρωποι.</w:t>
      </w:r>
    </w:p>
    <w:p w14:paraId="25060238"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5060239"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Κύριε Υφυ</w:t>
      </w:r>
      <w:r>
        <w:rPr>
          <w:rFonts w:eastAsia="Times New Roman"/>
          <w:szCs w:val="24"/>
        </w:rPr>
        <w:t>πουργέ, έχετε τον λόγο.</w:t>
      </w:r>
    </w:p>
    <w:p w14:paraId="2506023A" w14:textId="77777777" w:rsidR="006300E5" w:rsidRDefault="00AD32A0">
      <w:pPr>
        <w:spacing w:after="0"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Ευχαριστώ, κύριε Πρόεδρε.</w:t>
      </w:r>
    </w:p>
    <w:p w14:paraId="2506023B" w14:textId="77777777" w:rsidR="006300E5" w:rsidRDefault="00AD32A0">
      <w:pPr>
        <w:spacing w:after="0" w:line="600" w:lineRule="auto"/>
        <w:ind w:firstLine="720"/>
        <w:jc w:val="both"/>
        <w:rPr>
          <w:rFonts w:eastAsia="Times New Roman"/>
          <w:szCs w:val="24"/>
        </w:rPr>
      </w:pPr>
      <w:r>
        <w:rPr>
          <w:rFonts w:eastAsia="Times New Roman"/>
          <w:szCs w:val="24"/>
        </w:rPr>
        <w:t>Όταν θα εκδοθεί εγκύκλιος, θα είναι όλα σαφή. Δεν έχει εκδοθεί ακόμα. Και βεβαίως</w:t>
      </w:r>
      <w:r>
        <w:rPr>
          <w:rFonts w:eastAsia="Times New Roman"/>
          <w:szCs w:val="24"/>
        </w:rPr>
        <w:t>,</w:t>
      </w:r>
      <w:r>
        <w:rPr>
          <w:rFonts w:eastAsia="Times New Roman"/>
          <w:szCs w:val="24"/>
        </w:rPr>
        <w:t xml:space="preserve"> σήμερα δεν γνωρίζουν στο ΝΑΤ</w:t>
      </w:r>
      <w:r>
        <w:rPr>
          <w:rFonts w:eastAsia="Times New Roman"/>
          <w:szCs w:val="24"/>
        </w:rPr>
        <w:t xml:space="preserve"> πώς θα βγει αυτή η σύνταξη, διότι δεν έχει εκδοθεί η σχετική εγκύκλιος. Αυτό που θα λάβουμε υπ’ </w:t>
      </w:r>
      <w:proofErr w:type="spellStart"/>
      <w:r>
        <w:rPr>
          <w:rFonts w:eastAsia="Times New Roman"/>
          <w:szCs w:val="24"/>
        </w:rPr>
        <w:t>όψιν</w:t>
      </w:r>
      <w:proofErr w:type="spellEnd"/>
      <w:r>
        <w:rPr>
          <w:rFonts w:eastAsia="Times New Roman"/>
          <w:szCs w:val="24"/>
        </w:rPr>
        <w:t xml:space="preserve"> μας, όμως, κατά τη σύνταξη της εγκυκλίου είναι οι ιδιαιτερότητες του ναυτικού επαγγέλματος, ο μειωμένος χρόνος ασφάλισης που συνδέεται με το επάγγελμα, όπ</w:t>
      </w:r>
      <w:r>
        <w:rPr>
          <w:rFonts w:eastAsia="Times New Roman"/>
          <w:szCs w:val="24"/>
        </w:rPr>
        <w:t xml:space="preserve">ως γίνεται ιδιαίτερα στα ποντοπόρα πλοία και στα μεγάλα τάνκερ και σε μια σειρά άλλες κατηγορίες. Συνεπώς, εκεί πρέπει να </w:t>
      </w:r>
      <w:proofErr w:type="spellStart"/>
      <w:r>
        <w:rPr>
          <w:rFonts w:eastAsia="Times New Roman"/>
          <w:szCs w:val="24"/>
        </w:rPr>
        <w:t>παραμετροποιήσουμε</w:t>
      </w:r>
      <w:proofErr w:type="spellEnd"/>
      <w:r>
        <w:rPr>
          <w:rFonts w:eastAsia="Times New Roman"/>
          <w:szCs w:val="24"/>
        </w:rPr>
        <w:t xml:space="preserve"> κάποιους συντελεστές, ώστε η σύνταξη που θα εκδίδεται να μην έχει μια απόκλιση αδικαιολόγητη σε σχέση με τις ιδιαιτ</w:t>
      </w:r>
      <w:r>
        <w:rPr>
          <w:rFonts w:eastAsia="Times New Roman"/>
          <w:szCs w:val="24"/>
        </w:rPr>
        <w:t>ερότητες, επαναλαμβάνω, που έχει το επάγγελμα του ναυτικού.</w:t>
      </w:r>
    </w:p>
    <w:p w14:paraId="2506023C" w14:textId="77777777" w:rsidR="006300E5" w:rsidRDefault="00AD32A0">
      <w:pPr>
        <w:spacing w:after="0" w:line="600" w:lineRule="auto"/>
        <w:ind w:firstLine="720"/>
        <w:jc w:val="both"/>
        <w:rPr>
          <w:rFonts w:eastAsia="Times New Roman"/>
          <w:szCs w:val="24"/>
        </w:rPr>
      </w:pPr>
      <w:r>
        <w:rPr>
          <w:rFonts w:eastAsia="Times New Roman"/>
          <w:szCs w:val="24"/>
        </w:rPr>
        <w:lastRenderedPageBreak/>
        <w:t xml:space="preserve">Πάρτε υπ’ </w:t>
      </w:r>
      <w:proofErr w:type="spellStart"/>
      <w:r>
        <w:rPr>
          <w:rFonts w:eastAsia="Times New Roman"/>
          <w:szCs w:val="24"/>
        </w:rPr>
        <w:t>όψιν</w:t>
      </w:r>
      <w:proofErr w:type="spellEnd"/>
      <w:r>
        <w:rPr>
          <w:rFonts w:eastAsia="Times New Roman"/>
          <w:szCs w:val="24"/>
        </w:rPr>
        <w:t xml:space="preserve"> σας ότι διατηρήσαμε μειωμένα τα όρια ηλικίας. Δεν αυξήθηκαν για τους ναυτικούς. Πάρτε υπ’ </w:t>
      </w:r>
      <w:proofErr w:type="spellStart"/>
      <w:r>
        <w:rPr>
          <w:rFonts w:eastAsia="Times New Roman"/>
          <w:szCs w:val="24"/>
        </w:rPr>
        <w:t>όψιν</w:t>
      </w:r>
      <w:proofErr w:type="spellEnd"/>
      <w:r>
        <w:rPr>
          <w:rFonts w:eastAsia="Times New Roman"/>
          <w:szCs w:val="24"/>
        </w:rPr>
        <w:t xml:space="preserve"> σας ότι οι εισφορές που καταβάλλονται για τους ναυτικούς διατηρούνται με την ιδιαιτερό</w:t>
      </w:r>
      <w:r>
        <w:rPr>
          <w:rFonts w:eastAsia="Times New Roman"/>
          <w:szCs w:val="24"/>
        </w:rPr>
        <w:t xml:space="preserve">τητα που έχουν κατά κατηγορία σκάφους, πλοίου στο οποίο υπηρετεί ο ναυτικός και ακριβώς επειδή υπάρχει μια διαφοροποίηση στην εισφορά, αυτό το αυξημένο ποσό εισφοράς, που είναι πραγματικά αυξημένο σε σχέση με άλλους, θα λαμβάνεται υπ’ </w:t>
      </w:r>
      <w:proofErr w:type="spellStart"/>
      <w:r>
        <w:rPr>
          <w:rFonts w:eastAsia="Times New Roman"/>
          <w:szCs w:val="24"/>
        </w:rPr>
        <w:t>όψιν</w:t>
      </w:r>
      <w:proofErr w:type="spellEnd"/>
      <w:r>
        <w:rPr>
          <w:rFonts w:eastAsia="Times New Roman"/>
          <w:szCs w:val="24"/>
        </w:rPr>
        <w:t xml:space="preserve"> για την προσαύξη</w:t>
      </w:r>
      <w:r>
        <w:rPr>
          <w:rFonts w:eastAsia="Times New Roman"/>
          <w:szCs w:val="24"/>
        </w:rPr>
        <w:t>ση της σύνταξης.</w:t>
      </w:r>
    </w:p>
    <w:p w14:paraId="2506023D" w14:textId="77777777" w:rsidR="006300E5" w:rsidRDefault="00AD32A0">
      <w:pPr>
        <w:spacing w:after="0" w:line="600" w:lineRule="auto"/>
        <w:ind w:firstLine="720"/>
        <w:jc w:val="both"/>
        <w:rPr>
          <w:rFonts w:eastAsia="Times New Roman"/>
          <w:szCs w:val="24"/>
        </w:rPr>
      </w:pPr>
      <w:r>
        <w:rPr>
          <w:rFonts w:eastAsia="Times New Roman"/>
          <w:szCs w:val="24"/>
        </w:rPr>
        <w:t>Έτσι</w:t>
      </w:r>
      <w:r>
        <w:rPr>
          <w:rFonts w:eastAsia="Times New Roman"/>
          <w:szCs w:val="24"/>
        </w:rPr>
        <w:t>,</w:t>
      </w:r>
      <w:r>
        <w:rPr>
          <w:rFonts w:eastAsia="Times New Roman"/>
          <w:szCs w:val="24"/>
        </w:rPr>
        <w:t xml:space="preserve"> λοιπόν, θα έχουμε μια ανταποδοτικότητα στην περίπτωση των ναυτικών που δεν είναι αυτή η οποία θα ισχύσει σε άλλους ασφαλισμένους. Θα έχει διαφοροποίηση, θα είναι ευνοϊκότερη</w:t>
      </w:r>
      <w:r>
        <w:rPr>
          <w:rFonts w:eastAsia="Times New Roman"/>
          <w:szCs w:val="24"/>
        </w:rPr>
        <w:t>,</w:t>
      </w:r>
      <w:r>
        <w:rPr>
          <w:rFonts w:eastAsia="Times New Roman"/>
          <w:szCs w:val="24"/>
        </w:rPr>
        <w:t xml:space="preserve"> σε σχέση με τα χρόνια και τους συντελεστές αναπλήρωσης που</w:t>
      </w:r>
      <w:r>
        <w:rPr>
          <w:rFonts w:eastAsia="Times New Roman"/>
          <w:szCs w:val="24"/>
        </w:rPr>
        <w:t xml:space="preserve"> προβλέπει ο νόμος, λαμβάνοντας υπ’ </w:t>
      </w:r>
      <w:proofErr w:type="spellStart"/>
      <w:r>
        <w:rPr>
          <w:rFonts w:eastAsia="Times New Roman"/>
          <w:szCs w:val="24"/>
        </w:rPr>
        <w:t>όψιν</w:t>
      </w:r>
      <w:proofErr w:type="spellEnd"/>
      <w:r>
        <w:rPr>
          <w:rFonts w:eastAsia="Times New Roman"/>
          <w:szCs w:val="24"/>
        </w:rPr>
        <w:t xml:space="preserve"> αυτές τις παραμέτρους. Αυτοί οι παράμετροι δεν έχουν ολοκληρωθεί στην επεξεργασία που τώρα γίνεται. Όταν θα ολοκληρωθεί, θα είναι σαφή τα πράγματα και πραγματικά θα έχουμε συντάξεις</w:t>
      </w:r>
      <w:r>
        <w:rPr>
          <w:rFonts w:eastAsia="Times New Roman"/>
          <w:szCs w:val="24"/>
        </w:rPr>
        <w:t>,</w:t>
      </w:r>
      <w:r>
        <w:rPr>
          <w:rFonts w:eastAsia="Times New Roman"/>
          <w:szCs w:val="24"/>
        </w:rPr>
        <w:t xml:space="preserve"> οι οποίες για τους ναυτικούς μας</w:t>
      </w:r>
      <w:r>
        <w:rPr>
          <w:rFonts w:eastAsia="Times New Roman"/>
          <w:szCs w:val="24"/>
        </w:rPr>
        <w:t xml:space="preserve"> θα εξασφαλίζουν αξιοπρεπές επίπεδο ζωής, λαμβάνοντας υπ’ </w:t>
      </w:r>
      <w:proofErr w:type="spellStart"/>
      <w:r>
        <w:rPr>
          <w:rFonts w:eastAsia="Times New Roman"/>
          <w:szCs w:val="24"/>
        </w:rPr>
        <w:t>όψιν</w:t>
      </w:r>
      <w:proofErr w:type="spellEnd"/>
      <w:r>
        <w:rPr>
          <w:rFonts w:eastAsia="Times New Roman"/>
          <w:szCs w:val="24"/>
        </w:rPr>
        <w:t xml:space="preserve"> και την εθνική σύνταξη την οποία θα παίρνουν και εκείνοι.</w:t>
      </w:r>
    </w:p>
    <w:p w14:paraId="2506023E" w14:textId="77777777" w:rsidR="006300E5" w:rsidRDefault="00AD32A0">
      <w:pPr>
        <w:spacing w:after="0" w:line="600" w:lineRule="auto"/>
        <w:ind w:firstLine="720"/>
        <w:jc w:val="both"/>
        <w:rPr>
          <w:rFonts w:eastAsia="Times New Roman"/>
          <w:szCs w:val="24"/>
        </w:rPr>
      </w:pPr>
      <w:r>
        <w:rPr>
          <w:rFonts w:eastAsia="Times New Roman"/>
          <w:szCs w:val="24"/>
        </w:rPr>
        <w:lastRenderedPageBreak/>
        <w:t>Πρέπει να σας πω ότι περίπου 1 δισεκατομμύριο είναι το ποσό που καταβάλλεται κάθε έτος από τα ταμειακά διαθέσιμα του κράτους για την εν</w:t>
      </w:r>
      <w:r>
        <w:rPr>
          <w:rFonts w:eastAsia="Times New Roman"/>
          <w:szCs w:val="24"/>
        </w:rPr>
        <w:t>ίσχυση των συντάξεων των ναυτικών. Αυτό το ποσό είναι πάρα πολύ υψηλό. Όμως πρέπει να δούμε την αντιμετώπιση των αναγκών των ναυτικών</w:t>
      </w:r>
      <w:r>
        <w:rPr>
          <w:rFonts w:eastAsia="Times New Roman"/>
          <w:szCs w:val="24"/>
        </w:rPr>
        <w:t>,</w:t>
      </w:r>
      <w:r>
        <w:rPr>
          <w:rFonts w:eastAsia="Times New Roman"/>
          <w:szCs w:val="24"/>
        </w:rPr>
        <w:t xml:space="preserve"> όχι με έναν τρόπο λογιστικό, λογιστικής αποτίμησης, τι κοστίζει, αλλά με έναν τρόπο που πραγματικά θα δίνει ώθηση στις δη</w:t>
      </w:r>
      <w:r>
        <w:rPr>
          <w:rFonts w:eastAsia="Times New Roman"/>
          <w:szCs w:val="24"/>
        </w:rPr>
        <w:t xml:space="preserve">μιουργικές πλευρές του συστήματος, για να μπορέσουμε να έχουμε μια καλυτέρευση των συντάξεων. Υπολογίζουμε ότι θα έχουμε μια γενναία ενίσχυση και συμμετοχή της κρατικής χρηματοδότησης στο σύστημα και στα πλαίσια αυτά θα οργανώσουμε καλύτερα τις </w:t>
      </w:r>
      <w:proofErr w:type="spellStart"/>
      <w:r>
        <w:rPr>
          <w:rFonts w:eastAsia="Times New Roman"/>
          <w:szCs w:val="24"/>
        </w:rPr>
        <w:t>χρηματοροές</w:t>
      </w:r>
      <w:proofErr w:type="spellEnd"/>
      <w:r>
        <w:rPr>
          <w:rFonts w:eastAsia="Times New Roman"/>
          <w:szCs w:val="24"/>
        </w:rPr>
        <w:t xml:space="preserve"> που θα υπάρχουν για την καλυτέρευση των συνταξιοδοτικών παροχών και προς τους ναυτικούς.</w:t>
      </w:r>
    </w:p>
    <w:p w14:paraId="2506023F" w14:textId="77777777" w:rsidR="006300E5" w:rsidRDefault="00AD32A0">
      <w:pPr>
        <w:spacing w:after="0" w:line="600" w:lineRule="auto"/>
        <w:ind w:firstLine="720"/>
        <w:jc w:val="both"/>
        <w:rPr>
          <w:rFonts w:eastAsia="Times New Roman"/>
          <w:szCs w:val="24"/>
        </w:rPr>
      </w:pPr>
      <w:r>
        <w:rPr>
          <w:rFonts w:eastAsia="Times New Roman"/>
          <w:szCs w:val="24"/>
        </w:rPr>
        <w:t>Ευχαριστώ πολύ.</w:t>
      </w:r>
    </w:p>
    <w:p w14:paraId="25060240" w14:textId="77777777" w:rsidR="006300E5" w:rsidRDefault="00AD32A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 Προχωρούμε </w:t>
      </w:r>
      <w:r>
        <w:rPr>
          <w:rFonts w:eastAsia="Times New Roman"/>
          <w:szCs w:val="24"/>
        </w:rPr>
        <w:t>σ</w:t>
      </w:r>
      <w:r>
        <w:rPr>
          <w:rFonts w:eastAsia="Times New Roman"/>
          <w:szCs w:val="24"/>
        </w:rPr>
        <w:t>την υπ’ αριθμόν…</w:t>
      </w:r>
    </w:p>
    <w:p w14:paraId="25060241" w14:textId="77777777" w:rsidR="006300E5" w:rsidRDefault="00AD32A0">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μισό λεπτό. Μια διευκρίνιση, κύριε Πρόεδρε.</w:t>
      </w:r>
    </w:p>
    <w:p w14:paraId="25060242" w14:textId="77777777" w:rsidR="006300E5" w:rsidRDefault="00AD32A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p>
    <w:p w14:paraId="25060243"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ΝΙΚΟΛΑΟΣ ΚΟΥΖΗΛΟΣ:</w:t>
      </w:r>
      <w:r>
        <w:rPr>
          <w:rFonts w:eastAsia="Times New Roman"/>
          <w:szCs w:val="24"/>
        </w:rPr>
        <w:t xml:space="preserve"> Η κύρια σύνταξη μειώθηκε τους τελευταίους μήνες…</w:t>
      </w:r>
    </w:p>
    <w:p w14:paraId="25060244" w14:textId="77777777" w:rsidR="006300E5" w:rsidRDefault="00AD32A0">
      <w:pPr>
        <w:spacing w:after="0"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w:t>
      </w:r>
      <w:r>
        <w:rPr>
          <w:rFonts w:eastAsia="Times New Roman"/>
          <w:b/>
          <w:szCs w:val="24"/>
        </w:rPr>
        <w:t>Αλληλεγγύης):</w:t>
      </w:r>
      <w:r>
        <w:rPr>
          <w:rFonts w:eastAsia="Times New Roman"/>
          <w:szCs w:val="24"/>
        </w:rPr>
        <w:t xml:space="preserve"> Μείωση σε κύρια σύνταξη δεν υπήρξε σε κανέναν απολύτως.</w:t>
      </w:r>
    </w:p>
    <w:p w14:paraId="25060245" w14:textId="77777777" w:rsidR="006300E5" w:rsidRDefault="00AD32A0">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Σας διαβεβαιώνω. Μειώθηκε του πατέρα μου.</w:t>
      </w:r>
    </w:p>
    <w:p w14:paraId="25060246" w14:textId="77777777" w:rsidR="006300E5" w:rsidRDefault="00AD32A0">
      <w:pPr>
        <w:spacing w:after="0"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Για κύρια σύνταξη.</w:t>
      </w:r>
    </w:p>
    <w:p w14:paraId="25060247" w14:textId="77777777" w:rsidR="006300E5" w:rsidRDefault="00AD32A0">
      <w:pPr>
        <w:spacing w:after="0" w:line="600" w:lineRule="auto"/>
        <w:ind w:firstLine="720"/>
        <w:jc w:val="both"/>
        <w:rPr>
          <w:rFonts w:eastAsia="Times New Roman"/>
          <w:szCs w:val="24"/>
        </w:rPr>
      </w:pPr>
      <w:r>
        <w:rPr>
          <w:rFonts w:eastAsia="Times New Roman"/>
          <w:b/>
          <w:szCs w:val="24"/>
        </w:rPr>
        <w:t>ΝΙΚΟΛΑΟΣ ΚΟ</w:t>
      </w:r>
      <w:r>
        <w:rPr>
          <w:rFonts w:eastAsia="Times New Roman"/>
          <w:b/>
          <w:szCs w:val="24"/>
        </w:rPr>
        <w:t>ΥΖΗΛΟΣ:</w:t>
      </w:r>
      <w:r>
        <w:rPr>
          <w:rFonts w:eastAsia="Times New Roman"/>
          <w:szCs w:val="24"/>
        </w:rPr>
        <w:t xml:space="preserve"> Για κύρια σύνταξη σας λέω.</w:t>
      </w:r>
    </w:p>
    <w:p w14:paraId="25060248" w14:textId="77777777" w:rsidR="006300E5" w:rsidRDefault="00AD32A0">
      <w:pPr>
        <w:spacing w:after="0"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Δεν μιλάω για λόγους διαφορετικής, ίσως, στάθμισης από άποψη φορολογική ή άλλη, αλλά μείωση από τον υπολογισμό της κύριας σύντ</w:t>
      </w:r>
      <w:r>
        <w:rPr>
          <w:rFonts w:eastAsia="Times New Roman"/>
          <w:szCs w:val="24"/>
        </w:rPr>
        <w:t>αξης δεν έχει γίνει και δεν πρόκειται να γίνει σε καμ</w:t>
      </w:r>
      <w:r>
        <w:rPr>
          <w:rFonts w:eastAsia="Times New Roman"/>
          <w:szCs w:val="24"/>
        </w:rPr>
        <w:t>μ</w:t>
      </w:r>
      <w:r>
        <w:rPr>
          <w:rFonts w:eastAsia="Times New Roman"/>
          <w:szCs w:val="24"/>
        </w:rPr>
        <w:t xml:space="preserve">ία περίπτωση. </w:t>
      </w:r>
    </w:p>
    <w:p w14:paraId="25060249"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ΝΙΚΟΛΑΟΣ ΚΟΥΖΗΛΟΣ:</w:t>
      </w:r>
      <w:r>
        <w:rPr>
          <w:rFonts w:eastAsia="Times New Roman"/>
          <w:szCs w:val="24"/>
        </w:rPr>
        <w:t xml:space="preserve"> Σας το λέω, το βεβαιώνω από τον πατέρα μου.</w:t>
      </w:r>
    </w:p>
    <w:p w14:paraId="2506024A" w14:textId="77777777" w:rsidR="006300E5" w:rsidRDefault="00AD32A0">
      <w:pPr>
        <w:spacing w:after="0"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Είναι και προϋπολογισμένο το </w:t>
      </w:r>
      <w:r>
        <w:rPr>
          <w:rFonts w:eastAsia="Times New Roman"/>
          <w:szCs w:val="24"/>
        </w:rPr>
        <w:t>ποσό από όλους τους φορείς.</w:t>
      </w:r>
    </w:p>
    <w:p w14:paraId="2506024B" w14:textId="77777777" w:rsidR="006300E5" w:rsidRDefault="00AD32A0">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Κάνετε λάθος.</w:t>
      </w:r>
    </w:p>
    <w:p w14:paraId="2506024C" w14:textId="77777777" w:rsidR="006300E5" w:rsidRDefault="00AD32A0">
      <w:pPr>
        <w:spacing w:after="0"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Αν έχει γίνει κάποιο λάθος, να το δούμε. Αλλά θα είναι λάθος.</w:t>
      </w:r>
    </w:p>
    <w:p w14:paraId="2506024D" w14:textId="77777777" w:rsidR="006300E5" w:rsidRDefault="00AD32A0">
      <w:pPr>
        <w:spacing w:after="0" w:line="600" w:lineRule="auto"/>
        <w:ind w:firstLine="720"/>
        <w:jc w:val="both"/>
        <w:rPr>
          <w:rFonts w:eastAsia="Times New Roman"/>
          <w:szCs w:val="24"/>
        </w:rPr>
      </w:pPr>
      <w:r>
        <w:rPr>
          <w:rFonts w:eastAsia="Times New Roman"/>
          <w:b/>
          <w:szCs w:val="24"/>
        </w:rPr>
        <w:t>ΝΙΚΟΛΑΟΣ ΚΟΥΖΗΛΟΣ:</w:t>
      </w:r>
      <w:r>
        <w:rPr>
          <w:rFonts w:eastAsia="Times New Roman"/>
          <w:szCs w:val="24"/>
        </w:rPr>
        <w:t xml:space="preserve"> Σας το είπα, τρεις </w:t>
      </w:r>
      <w:r>
        <w:rPr>
          <w:rFonts w:eastAsia="Times New Roman"/>
          <w:szCs w:val="24"/>
        </w:rPr>
        <w:t>μήνες τώρα κόβουν από την κύρια σύνταξη του πατέρα μου, όχι από την επικουρική.</w:t>
      </w:r>
    </w:p>
    <w:p w14:paraId="2506024E" w14:textId="77777777" w:rsidR="006300E5" w:rsidRDefault="00AD32A0">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Η ιστορία της μείωσης ή μη μείωσης των συντάξεων είναι ένα αίνιγμα</w:t>
      </w:r>
      <w:r>
        <w:rPr>
          <w:rFonts w:eastAsia="Times New Roman"/>
          <w:szCs w:val="24"/>
        </w:rPr>
        <w:t>,</w:t>
      </w:r>
      <w:r>
        <w:rPr>
          <w:rFonts w:eastAsia="Times New Roman"/>
          <w:szCs w:val="24"/>
        </w:rPr>
        <w:t xml:space="preserve"> που πρέπει να επιλυθεί. Είναι στην επικαιρότητα καθημερινά.</w:t>
      </w:r>
    </w:p>
    <w:p w14:paraId="2506024F"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ΑΝΑΣΤΑΣΙΟΣ Π</w:t>
      </w:r>
      <w:r>
        <w:rPr>
          <w:rFonts w:eastAsia="Times New Roman"/>
          <w:b/>
          <w:szCs w:val="24"/>
        </w:rPr>
        <w:t>ΕΤΡΟΠΟΥΛΟΣ (Υφυπουργός Εργασίας, Κοινωνικής Ασφάλισης και Κοινωνικής Αλληλεγγύης):</w:t>
      </w:r>
      <w:r>
        <w:rPr>
          <w:rFonts w:eastAsia="Times New Roman"/>
          <w:szCs w:val="24"/>
        </w:rPr>
        <w:t xml:space="preserve"> Κύριε Πρόεδρε, εντάξει, είναι κάτι σαφές. Πραγματικά, επειδή είναι τα πράγματα ιδιαίτερα πολύπλοκα, μπορεί να συμβεί και κάποιο λάθος. Εάν έχει συμβεί, θα το δούμε.</w:t>
      </w:r>
    </w:p>
    <w:p w14:paraId="25060250" w14:textId="77777777" w:rsidR="006300E5" w:rsidRDefault="00AD32A0">
      <w:pPr>
        <w:spacing w:after="0" w:line="600" w:lineRule="auto"/>
        <w:ind w:firstLine="720"/>
        <w:jc w:val="both"/>
        <w:rPr>
          <w:rFonts w:eastAsia="Times New Roman"/>
          <w:szCs w:val="24"/>
        </w:rPr>
      </w:pPr>
      <w:r>
        <w:rPr>
          <w:rFonts w:eastAsia="Times New Roman"/>
          <w:b/>
          <w:szCs w:val="24"/>
        </w:rPr>
        <w:t>ΠΡΟΕΔΡΕΥ</w:t>
      </w:r>
      <w:r>
        <w:rPr>
          <w:rFonts w:eastAsia="Times New Roman"/>
          <w:b/>
          <w:szCs w:val="24"/>
        </w:rPr>
        <w:t>ΩΝ (Δημήτριος Κρεμαστινός):</w:t>
      </w:r>
      <w:r>
        <w:rPr>
          <w:rFonts w:eastAsia="Times New Roman"/>
          <w:szCs w:val="24"/>
        </w:rPr>
        <w:t xml:space="preserve"> Ευχαριστώ.</w:t>
      </w:r>
    </w:p>
    <w:p w14:paraId="25060251" w14:textId="77777777" w:rsidR="006300E5" w:rsidRDefault="00AD32A0">
      <w:pPr>
        <w:spacing w:after="0" w:line="600" w:lineRule="auto"/>
        <w:ind w:firstLine="720"/>
        <w:jc w:val="both"/>
        <w:rPr>
          <w:rFonts w:eastAsia="Times New Roman"/>
          <w:szCs w:val="24"/>
        </w:rPr>
      </w:pPr>
      <w:r>
        <w:rPr>
          <w:rFonts w:eastAsia="Times New Roman"/>
          <w:szCs w:val="24"/>
        </w:rPr>
        <w:t xml:space="preserve">Προχωρούμε </w:t>
      </w:r>
      <w:r>
        <w:rPr>
          <w:rFonts w:eastAsia="Times New Roman"/>
          <w:szCs w:val="24"/>
        </w:rPr>
        <w:t>σ</w:t>
      </w:r>
      <w:r>
        <w:rPr>
          <w:rFonts w:eastAsia="Times New Roman"/>
          <w:szCs w:val="24"/>
        </w:rPr>
        <w:t xml:space="preserve">την </w:t>
      </w:r>
      <w:r>
        <w:rPr>
          <w:rFonts w:eastAsia="Times New Roman"/>
          <w:szCs w:val="24"/>
        </w:rPr>
        <w:t>ενδέκατη</w:t>
      </w:r>
      <w:r>
        <w:rPr>
          <w:rFonts w:eastAsia="Times New Roman"/>
          <w:szCs w:val="24"/>
        </w:rPr>
        <w:t xml:space="preserve"> </w:t>
      </w:r>
      <w:r>
        <w:rPr>
          <w:rFonts w:eastAsia="Times New Roman"/>
          <w:szCs w:val="24"/>
        </w:rPr>
        <w:t>με αριθμό</w:t>
      </w:r>
      <w:r>
        <w:rPr>
          <w:rFonts w:eastAsia="Times New Roman"/>
          <w:szCs w:val="24"/>
        </w:rPr>
        <w:t xml:space="preserve"> 94/14-10-2016 επίκαιρη ερώτηση </w:t>
      </w:r>
      <w:r>
        <w:rPr>
          <w:rFonts w:eastAsia="Times New Roman"/>
          <w:szCs w:val="24"/>
        </w:rPr>
        <w:t xml:space="preserve">δεύτερου κύκλου </w:t>
      </w:r>
      <w:r>
        <w:rPr>
          <w:rFonts w:eastAsia="Times New Roman"/>
          <w:szCs w:val="24"/>
        </w:rPr>
        <w:t xml:space="preserve">του Βουλευτή Β΄ Αθηνών της Νέας Δημοκρατίας κ. </w:t>
      </w:r>
      <w:r>
        <w:rPr>
          <w:rFonts w:eastAsia="Times New Roman"/>
          <w:bCs/>
          <w:szCs w:val="24"/>
        </w:rPr>
        <w:t>Σπυρίδωνος-</w:t>
      </w:r>
      <w:proofErr w:type="spellStart"/>
      <w:r>
        <w:rPr>
          <w:rFonts w:eastAsia="Times New Roman"/>
          <w:bCs/>
          <w:szCs w:val="24"/>
        </w:rPr>
        <w:t>Αδώνιδος</w:t>
      </w:r>
      <w:proofErr w:type="spellEnd"/>
      <w:r>
        <w:rPr>
          <w:rFonts w:eastAsia="Times New Roman"/>
          <w:bCs/>
          <w:szCs w:val="24"/>
        </w:rPr>
        <w:t xml:space="preserve"> Γεωργιάδη</w:t>
      </w:r>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b/>
          <w:bCs/>
          <w:szCs w:val="24"/>
        </w:rPr>
        <w:t xml:space="preserve"> </w:t>
      </w:r>
      <w:r>
        <w:rPr>
          <w:rFonts w:eastAsia="Times New Roman"/>
          <w:szCs w:val="24"/>
        </w:rPr>
        <w:t>σχετικά</w:t>
      </w:r>
      <w:r>
        <w:rPr>
          <w:rFonts w:eastAsia="Times New Roman"/>
          <w:szCs w:val="24"/>
        </w:rPr>
        <w:t xml:space="preserve"> με την «προκλητική» διάθεση 5,4 εκ. ευρώ από εθνικούς πόρους για την υλοποίηση δύο συμβάσεων </w:t>
      </w:r>
      <w:proofErr w:type="spellStart"/>
      <w:r>
        <w:rPr>
          <w:rFonts w:eastAsia="Times New Roman"/>
          <w:szCs w:val="24"/>
        </w:rPr>
        <w:t>επικαιροποίησης</w:t>
      </w:r>
      <w:proofErr w:type="spellEnd"/>
      <w:r>
        <w:rPr>
          <w:rFonts w:eastAsia="Times New Roman"/>
          <w:szCs w:val="24"/>
        </w:rPr>
        <w:t xml:space="preserve"> </w:t>
      </w:r>
      <w:r>
        <w:rPr>
          <w:rFonts w:eastAsia="Times New Roman"/>
          <w:szCs w:val="24"/>
        </w:rPr>
        <w:t>τ</w:t>
      </w:r>
      <w:r>
        <w:rPr>
          <w:rFonts w:eastAsia="Times New Roman"/>
          <w:szCs w:val="24"/>
        </w:rPr>
        <w:t xml:space="preserve">εχνικών </w:t>
      </w:r>
      <w:r>
        <w:rPr>
          <w:rFonts w:eastAsia="Times New Roman"/>
          <w:szCs w:val="24"/>
        </w:rPr>
        <w:t>π</w:t>
      </w:r>
      <w:r>
        <w:rPr>
          <w:rFonts w:eastAsia="Times New Roman"/>
          <w:szCs w:val="24"/>
        </w:rPr>
        <w:t>ροδιαγραφών.</w:t>
      </w:r>
    </w:p>
    <w:p w14:paraId="25060252" w14:textId="77777777" w:rsidR="006300E5" w:rsidRDefault="00AD32A0">
      <w:pPr>
        <w:spacing w:after="0" w:line="600" w:lineRule="auto"/>
        <w:ind w:firstLine="720"/>
        <w:jc w:val="both"/>
        <w:rPr>
          <w:rFonts w:eastAsia="Times New Roman"/>
          <w:szCs w:val="24"/>
        </w:rPr>
      </w:pPr>
      <w:r>
        <w:rPr>
          <w:rFonts w:eastAsia="Times New Roman"/>
          <w:szCs w:val="24"/>
        </w:rPr>
        <w:t xml:space="preserve">Θα απαντήσει ο Υπουργός Υποδομών, Μεταφορών και Δικτύων, κ. </w:t>
      </w:r>
      <w:proofErr w:type="spellStart"/>
      <w:r>
        <w:rPr>
          <w:rFonts w:eastAsia="Times New Roman"/>
          <w:szCs w:val="24"/>
        </w:rPr>
        <w:t>Σπίρτζης</w:t>
      </w:r>
      <w:proofErr w:type="spellEnd"/>
      <w:r>
        <w:rPr>
          <w:rFonts w:eastAsia="Times New Roman"/>
          <w:szCs w:val="24"/>
        </w:rPr>
        <w:t>.</w:t>
      </w:r>
    </w:p>
    <w:p w14:paraId="25060253" w14:textId="77777777" w:rsidR="006300E5" w:rsidRDefault="00AD32A0">
      <w:pPr>
        <w:spacing w:after="0" w:line="600" w:lineRule="auto"/>
        <w:ind w:firstLine="720"/>
        <w:jc w:val="both"/>
        <w:rPr>
          <w:rFonts w:eastAsia="Times New Roman"/>
          <w:szCs w:val="24"/>
        </w:rPr>
      </w:pPr>
      <w:r>
        <w:rPr>
          <w:rFonts w:eastAsia="Times New Roman"/>
          <w:szCs w:val="24"/>
        </w:rPr>
        <w:t>Παρακαλώ, κύριε Γεωργιάδη, έχετε τον λόγο.</w:t>
      </w:r>
    </w:p>
    <w:p w14:paraId="25060254" w14:textId="77777777" w:rsidR="006300E5" w:rsidRDefault="00AD32A0">
      <w:pPr>
        <w:spacing w:after="0" w:line="600" w:lineRule="auto"/>
        <w:ind w:firstLine="720"/>
        <w:jc w:val="both"/>
        <w:rPr>
          <w:rFonts w:eastAsia="Times New Roman"/>
          <w:szCs w:val="24"/>
        </w:rPr>
      </w:pPr>
      <w:r>
        <w:rPr>
          <w:rFonts w:eastAsia="Times New Roman"/>
          <w:b/>
          <w:szCs w:val="24"/>
        </w:rPr>
        <w:t>ΣΠΥΡΙΔΩΝ-Α</w:t>
      </w:r>
      <w:r>
        <w:rPr>
          <w:rFonts w:eastAsia="Times New Roman"/>
          <w:b/>
          <w:szCs w:val="24"/>
        </w:rPr>
        <w:t xml:space="preserve">ΔΩΝΙΣ ΓΕΩΡΓΙΑΔΗΣ: </w:t>
      </w:r>
      <w:r>
        <w:rPr>
          <w:rFonts w:eastAsia="Times New Roman"/>
          <w:szCs w:val="24"/>
        </w:rPr>
        <w:t>Ευχαριστώ πολύ, κύριε Πρόεδρε.</w:t>
      </w:r>
    </w:p>
    <w:p w14:paraId="25060255" w14:textId="77777777" w:rsidR="006300E5" w:rsidRDefault="00AD32A0">
      <w:pPr>
        <w:spacing w:after="0" w:line="600" w:lineRule="auto"/>
        <w:ind w:firstLine="720"/>
        <w:jc w:val="both"/>
        <w:rPr>
          <w:rFonts w:eastAsia="Times New Roman"/>
          <w:szCs w:val="24"/>
        </w:rPr>
      </w:pPr>
      <w:r>
        <w:rPr>
          <w:rFonts w:eastAsia="Times New Roman"/>
          <w:szCs w:val="24"/>
        </w:rPr>
        <w:lastRenderedPageBreak/>
        <w:t>Κύριε Υπουργέ, η ερώτησή μου ήταν γραπτή, όπως ξέρετε. Εγώ δεν είμαι ειδικός στα τεχνικά έργα, όπως προφανώς είστε εσείς. Αυτά, όμως, τα οποία μου κατέθεσε μια σειρά μηχανικών που ήλθαν στο γραφείο μου να μο</w:t>
      </w:r>
      <w:r>
        <w:rPr>
          <w:rFonts w:eastAsia="Times New Roman"/>
          <w:szCs w:val="24"/>
        </w:rPr>
        <w:t xml:space="preserve">υ εξηγήσουν αυτό το θέμα, μου φάνηκαν εξαιρετικά απίστευτα. Το λέω εν τάχει, για να καταλάβουν οι τηλεθεατές που θα δουν όταν προβληθεί από το κανάλι της Βουλής η σχετική μας συζήτηση, περί τίνος πρόκειται. </w:t>
      </w:r>
    </w:p>
    <w:p w14:paraId="25060256" w14:textId="77777777" w:rsidR="006300E5" w:rsidRDefault="00AD32A0">
      <w:pPr>
        <w:spacing w:after="0" w:line="600" w:lineRule="auto"/>
        <w:ind w:firstLine="720"/>
        <w:jc w:val="both"/>
        <w:rPr>
          <w:rFonts w:eastAsia="Times New Roman"/>
          <w:szCs w:val="24"/>
        </w:rPr>
      </w:pPr>
      <w:r>
        <w:rPr>
          <w:rFonts w:eastAsia="Times New Roman"/>
          <w:szCs w:val="24"/>
        </w:rPr>
        <w:t>Εκδίδετε μια προκήρυξη δύο συμβάσεων παροχής υπη</w:t>
      </w:r>
      <w:r>
        <w:rPr>
          <w:rFonts w:eastAsia="Times New Roman"/>
          <w:szCs w:val="24"/>
        </w:rPr>
        <w:t xml:space="preserve">ρεσιών, για την </w:t>
      </w:r>
      <w:proofErr w:type="spellStart"/>
      <w:r>
        <w:rPr>
          <w:rFonts w:eastAsia="Times New Roman"/>
          <w:szCs w:val="24"/>
        </w:rPr>
        <w:t>επικαιροποίηση</w:t>
      </w:r>
      <w:proofErr w:type="spellEnd"/>
      <w:r>
        <w:rPr>
          <w:rFonts w:eastAsia="Times New Roman"/>
          <w:szCs w:val="24"/>
        </w:rPr>
        <w:t xml:space="preserve"> δύο όρων. Συγκεκριμένα: «Οδηγός εκπόνησης, περιεχόμενα και </w:t>
      </w:r>
      <w:proofErr w:type="spellStart"/>
      <w:r>
        <w:rPr>
          <w:rFonts w:eastAsia="Times New Roman"/>
          <w:szCs w:val="24"/>
        </w:rPr>
        <w:t>προεκτιμώμενες</w:t>
      </w:r>
      <w:proofErr w:type="spellEnd"/>
      <w:r>
        <w:rPr>
          <w:rFonts w:eastAsia="Times New Roman"/>
          <w:szCs w:val="24"/>
        </w:rPr>
        <w:t xml:space="preserve"> αμοιβές μελετών αποχέτευσης </w:t>
      </w:r>
      <w:proofErr w:type="spellStart"/>
      <w:r>
        <w:rPr>
          <w:rFonts w:eastAsia="Times New Roman"/>
          <w:szCs w:val="24"/>
        </w:rPr>
        <w:t>ομβρίων</w:t>
      </w:r>
      <w:proofErr w:type="spellEnd"/>
      <w:r>
        <w:rPr>
          <w:rFonts w:eastAsia="Times New Roman"/>
          <w:szCs w:val="24"/>
        </w:rPr>
        <w:t xml:space="preserve"> και υδραυλικών συγκοινωνιακών έργων» και «Οδηγός εκπόνησης, περιεχόμενα και </w:t>
      </w:r>
      <w:proofErr w:type="spellStart"/>
      <w:r>
        <w:rPr>
          <w:rFonts w:eastAsia="Times New Roman"/>
          <w:szCs w:val="24"/>
        </w:rPr>
        <w:t>προεκτιμώμενες</w:t>
      </w:r>
      <w:proofErr w:type="spellEnd"/>
      <w:r>
        <w:rPr>
          <w:rFonts w:eastAsia="Times New Roman"/>
          <w:szCs w:val="24"/>
        </w:rPr>
        <w:t xml:space="preserve"> αμοιβές μελετών εγγειοβε</w:t>
      </w:r>
      <w:r>
        <w:rPr>
          <w:rFonts w:eastAsia="Times New Roman"/>
          <w:szCs w:val="24"/>
        </w:rPr>
        <w:t>λτιωτικών έργων και έργων υδρομάστευσης».</w:t>
      </w:r>
    </w:p>
    <w:p w14:paraId="25060257" w14:textId="77777777" w:rsidR="006300E5" w:rsidRDefault="00AD32A0">
      <w:pPr>
        <w:spacing w:after="0" w:line="600" w:lineRule="auto"/>
        <w:ind w:firstLine="720"/>
        <w:jc w:val="both"/>
        <w:rPr>
          <w:rFonts w:eastAsia="Times New Roman"/>
          <w:szCs w:val="24"/>
        </w:rPr>
      </w:pPr>
      <w:r>
        <w:rPr>
          <w:rFonts w:eastAsia="Times New Roman"/>
          <w:szCs w:val="24"/>
        </w:rPr>
        <w:lastRenderedPageBreak/>
        <w:t xml:space="preserve">Γι’ αυτές τις </w:t>
      </w:r>
      <w:proofErr w:type="spellStart"/>
      <w:r>
        <w:rPr>
          <w:rFonts w:eastAsia="Times New Roman"/>
          <w:szCs w:val="24"/>
        </w:rPr>
        <w:t>επικαιροποιήσεις</w:t>
      </w:r>
      <w:proofErr w:type="spellEnd"/>
      <w:r>
        <w:rPr>
          <w:rFonts w:eastAsia="Times New Roman"/>
          <w:szCs w:val="24"/>
        </w:rPr>
        <w:t xml:space="preserve"> τεχνικών προδιαγραφών δεσμεύετε 5,4 εκατομμύρια από εθνικούς πόρους. Ξαναλέω, 5,4 εκατομμύρια ευρώ. Υπάρχει βέβαια</w:t>
      </w:r>
      <w:r>
        <w:rPr>
          <w:rFonts w:eastAsia="Times New Roman"/>
          <w:szCs w:val="24"/>
        </w:rPr>
        <w:t>,</w:t>
      </w:r>
      <w:r>
        <w:rPr>
          <w:rFonts w:eastAsia="Times New Roman"/>
          <w:szCs w:val="24"/>
        </w:rPr>
        <w:t xml:space="preserve"> το πρώτο ερώτημα: Γιατί από εθνικούς πόρους και δεν μπήκε στο ΕΣΠΑ;</w:t>
      </w:r>
      <w:r>
        <w:rPr>
          <w:rFonts w:eastAsia="Times New Roman"/>
          <w:szCs w:val="24"/>
        </w:rPr>
        <w:t xml:space="preserve"> Αυτό είναι ένα τεχνικό ερώτημα, που φαντάζομαι ότι θα μου το εξηγήσετε περίπου εύκολα. </w:t>
      </w:r>
    </w:p>
    <w:p w14:paraId="25060258" w14:textId="77777777" w:rsidR="006300E5" w:rsidRDefault="00AD32A0">
      <w:pPr>
        <w:spacing w:after="0" w:line="600" w:lineRule="auto"/>
        <w:ind w:firstLine="720"/>
        <w:jc w:val="both"/>
        <w:rPr>
          <w:rFonts w:eastAsia="Times New Roman"/>
          <w:szCs w:val="24"/>
        </w:rPr>
      </w:pPr>
      <w:r>
        <w:rPr>
          <w:rFonts w:eastAsia="Times New Roman"/>
          <w:szCs w:val="24"/>
        </w:rPr>
        <w:t xml:space="preserve">Ο κυριότερος λόγος που έκανα την ερώτηση, όμως, είναι γιατί οι άνθρωποι αυτοί μου εξήγησαν ότι αυτό το έργο το οποίο ζητάτε να γίνει, σήμερα στην αγορά κύριε Πρόεδρε, </w:t>
      </w:r>
      <w:r>
        <w:rPr>
          <w:rFonts w:eastAsia="Times New Roman"/>
          <w:szCs w:val="24"/>
        </w:rPr>
        <w:t xml:space="preserve">μου είπαν «50 </w:t>
      </w:r>
      <w:proofErr w:type="spellStart"/>
      <w:r>
        <w:rPr>
          <w:rFonts w:eastAsia="Times New Roman"/>
          <w:szCs w:val="24"/>
        </w:rPr>
        <w:t>χιλιαρικάκια</w:t>
      </w:r>
      <w:proofErr w:type="spellEnd"/>
      <w:r>
        <w:rPr>
          <w:rFonts w:eastAsia="Times New Roman"/>
          <w:szCs w:val="24"/>
        </w:rPr>
        <w:t>, βία».</w:t>
      </w:r>
    </w:p>
    <w:p w14:paraId="25060259" w14:textId="77777777" w:rsidR="006300E5" w:rsidRDefault="00AD32A0">
      <w:pPr>
        <w:spacing w:after="0" w:line="600" w:lineRule="auto"/>
        <w:ind w:firstLine="720"/>
        <w:jc w:val="both"/>
        <w:rPr>
          <w:rFonts w:eastAsia="Times New Roman"/>
          <w:szCs w:val="24"/>
        </w:rPr>
      </w:pPr>
      <w:r>
        <w:rPr>
          <w:rFonts w:eastAsia="Times New Roman"/>
          <w:b/>
          <w:szCs w:val="24"/>
        </w:rPr>
        <w:t>ΧΡΗΣΤΟΣ ΣΠΙΡΤΖΗΣ (Υπουργός Υποδομών</w:t>
      </w:r>
      <w:r>
        <w:rPr>
          <w:rFonts w:eastAsia="Times New Roman"/>
          <w:b/>
          <w:szCs w:val="24"/>
        </w:rPr>
        <w:t>,</w:t>
      </w:r>
      <w:r w:rsidRPr="007A5346">
        <w:rPr>
          <w:rFonts w:eastAsia="Times New Roman"/>
          <w:b/>
          <w:szCs w:val="24"/>
        </w:rPr>
        <w:t xml:space="preserve"> </w:t>
      </w:r>
      <w:r>
        <w:rPr>
          <w:rFonts w:eastAsia="Times New Roman"/>
          <w:b/>
          <w:szCs w:val="24"/>
        </w:rPr>
        <w:t>Μεταφορών</w:t>
      </w:r>
      <w:r>
        <w:rPr>
          <w:rFonts w:eastAsia="Times New Roman"/>
          <w:b/>
          <w:szCs w:val="24"/>
        </w:rPr>
        <w:t xml:space="preserve"> </w:t>
      </w:r>
      <w:r>
        <w:rPr>
          <w:rFonts w:eastAsia="Times New Roman"/>
          <w:b/>
          <w:szCs w:val="24"/>
        </w:rPr>
        <w:t>και Δικτύων):</w:t>
      </w:r>
      <w:r>
        <w:rPr>
          <w:rFonts w:eastAsia="Times New Roman"/>
          <w:szCs w:val="24"/>
        </w:rPr>
        <w:t xml:space="preserve"> Πολλά λέτε.</w:t>
      </w:r>
    </w:p>
    <w:p w14:paraId="2506025A" w14:textId="77777777" w:rsidR="006300E5" w:rsidRDefault="00AD32A0">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Αν λέω και πολλά ακόμα καλύτερα.</w:t>
      </w:r>
    </w:p>
    <w:p w14:paraId="2506025B" w14:textId="77777777" w:rsidR="006300E5" w:rsidRDefault="00AD32A0">
      <w:pPr>
        <w:spacing w:after="0" w:line="600" w:lineRule="auto"/>
        <w:ind w:firstLine="720"/>
        <w:jc w:val="both"/>
        <w:rPr>
          <w:rFonts w:eastAsia="Times New Roman"/>
          <w:szCs w:val="24"/>
        </w:rPr>
      </w:pPr>
      <w:r>
        <w:rPr>
          <w:rFonts w:eastAsia="Times New Roman"/>
          <w:szCs w:val="24"/>
        </w:rPr>
        <w:t xml:space="preserve">Άρα, λοιπόν, υπάρχει το εξής κόλπο που γίνεται, λέει, στην πιάτσα: Είναι </w:t>
      </w:r>
      <w:proofErr w:type="spellStart"/>
      <w:r>
        <w:rPr>
          <w:rFonts w:eastAsia="Times New Roman"/>
          <w:szCs w:val="24"/>
        </w:rPr>
        <w:t>συνεννοημένοι</w:t>
      </w:r>
      <w:proofErr w:type="spellEnd"/>
      <w:r>
        <w:rPr>
          <w:rFonts w:eastAsia="Times New Roman"/>
          <w:szCs w:val="24"/>
        </w:rPr>
        <w:t xml:space="preserve"> </w:t>
      </w:r>
      <w:r>
        <w:rPr>
          <w:rFonts w:eastAsia="Times New Roman"/>
          <w:szCs w:val="24"/>
        </w:rPr>
        <w:t>πέντε, θα κάνουν μια ωραία έκπτωση 90%, θα βγει ο Υπουργός να πει το «πήραμε όλο 550 χιλιάρικα» και θα μοιραστούν 500. Σας λέω πως ακριβώς μου το είπαν.</w:t>
      </w:r>
    </w:p>
    <w:p w14:paraId="2506025C" w14:textId="77777777" w:rsidR="006300E5" w:rsidRDefault="00AD32A0">
      <w:pPr>
        <w:spacing w:after="0" w:line="600" w:lineRule="auto"/>
        <w:ind w:firstLine="720"/>
        <w:jc w:val="both"/>
        <w:rPr>
          <w:rFonts w:eastAsia="Times New Roman"/>
          <w:szCs w:val="24"/>
        </w:rPr>
      </w:pPr>
      <w:r>
        <w:rPr>
          <w:rFonts w:eastAsia="Times New Roman"/>
          <w:szCs w:val="24"/>
        </w:rPr>
        <w:lastRenderedPageBreak/>
        <w:t xml:space="preserve">Αν και είναι γνωστό ότι δεν έχω πολύ μεγάλη εκτίμηση για την … </w:t>
      </w:r>
    </w:p>
    <w:p w14:paraId="2506025D" w14:textId="77777777" w:rsidR="006300E5" w:rsidRDefault="00AD32A0">
      <w:pPr>
        <w:spacing w:after="0" w:line="600" w:lineRule="auto"/>
        <w:ind w:firstLine="720"/>
        <w:jc w:val="both"/>
        <w:rPr>
          <w:rFonts w:eastAsia="Times New Roman"/>
          <w:szCs w:val="24"/>
        </w:rPr>
      </w:pPr>
      <w:r>
        <w:rPr>
          <w:rFonts w:eastAsia="Times New Roman"/>
          <w:b/>
          <w:szCs w:val="24"/>
        </w:rPr>
        <w:t>ΧΡΗΣΤΟΣ ΣΠΙΡΤΖΗΣ (Υπουργός Υποδομών</w:t>
      </w:r>
      <w:r>
        <w:rPr>
          <w:rFonts w:eastAsia="Times New Roman"/>
          <w:b/>
          <w:szCs w:val="24"/>
        </w:rPr>
        <w:t>,</w:t>
      </w:r>
      <w:r w:rsidRPr="00B74D13">
        <w:rPr>
          <w:rFonts w:eastAsia="Times New Roman"/>
          <w:b/>
          <w:szCs w:val="24"/>
        </w:rPr>
        <w:t xml:space="preserve"> </w:t>
      </w:r>
      <w:r>
        <w:rPr>
          <w:rFonts w:eastAsia="Times New Roman"/>
          <w:b/>
          <w:szCs w:val="24"/>
        </w:rPr>
        <w:t>Με</w:t>
      </w:r>
      <w:r>
        <w:rPr>
          <w:rFonts w:eastAsia="Times New Roman"/>
          <w:b/>
          <w:szCs w:val="24"/>
        </w:rPr>
        <w:t>ταφορών</w:t>
      </w:r>
      <w:r>
        <w:rPr>
          <w:rFonts w:eastAsia="Times New Roman"/>
          <w:b/>
          <w:szCs w:val="24"/>
        </w:rPr>
        <w:t xml:space="preserve"> και Δικτύων): </w:t>
      </w:r>
      <w:r>
        <w:rPr>
          <w:rFonts w:eastAsia="Times New Roman"/>
          <w:szCs w:val="24"/>
        </w:rPr>
        <w:t>Μα τι λέτε τώρα; Κύριε Πρόεδρε, για όνομα του Θεού!</w:t>
      </w:r>
    </w:p>
    <w:p w14:paraId="2506025E" w14:textId="77777777" w:rsidR="006300E5" w:rsidRDefault="00AD32A0">
      <w:pPr>
        <w:spacing w:after="0"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Και το έχω ξαναπεί στη Βουλή αυτό. Με θέμα την </w:t>
      </w:r>
      <w:r>
        <w:rPr>
          <w:rFonts w:eastAsia="Times New Roman"/>
          <w:szCs w:val="24"/>
          <w:lang w:val="en-US"/>
        </w:rPr>
        <w:t>A</w:t>
      </w:r>
      <w:r>
        <w:rPr>
          <w:rFonts w:eastAsia="Times New Roman"/>
          <w:szCs w:val="24"/>
          <w:lang w:val="en-US"/>
        </w:rPr>
        <w:t>ttica</w:t>
      </w:r>
      <w:r>
        <w:rPr>
          <w:rFonts w:eastAsia="Times New Roman"/>
          <w:szCs w:val="24"/>
        </w:rPr>
        <w:t xml:space="preserve"> </w:t>
      </w:r>
      <w:r>
        <w:rPr>
          <w:rFonts w:eastAsia="Times New Roman"/>
          <w:szCs w:val="24"/>
          <w:lang w:val="en-US"/>
        </w:rPr>
        <w:t>B</w:t>
      </w:r>
      <w:r>
        <w:rPr>
          <w:rFonts w:eastAsia="Times New Roman"/>
          <w:szCs w:val="24"/>
          <w:lang w:val="en-US"/>
        </w:rPr>
        <w:t>ank</w:t>
      </w:r>
      <w:r>
        <w:rPr>
          <w:rFonts w:eastAsia="Times New Roman"/>
          <w:szCs w:val="24"/>
        </w:rPr>
        <w:t xml:space="preserve"> κάναμε τη συζήτηση…</w:t>
      </w:r>
    </w:p>
    <w:p w14:paraId="2506025F" w14:textId="77777777" w:rsidR="006300E5" w:rsidRDefault="00AD32A0">
      <w:pPr>
        <w:spacing w:after="0" w:line="600" w:lineRule="auto"/>
        <w:ind w:firstLine="720"/>
        <w:jc w:val="both"/>
        <w:rPr>
          <w:rFonts w:eastAsia="Times New Roman"/>
          <w:szCs w:val="24"/>
        </w:rPr>
      </w:pPr>
      <w:r>
        <w:rPr>
          <w:rFonts w:eastAsia="Times New Roman"/>
          <w:b/>
          <w:szCs w:val="24"/>
        </w:rPr>
        <w:t>ΧΡΗΣΤΟΣ ΣΠΙΡΤΖΗΣ (Υπουργός Υποδομών</w:t>
      </w:r>
      <w:r w:rsidRPr="00181D67">
        <w:rPr>
          <w:rFonts w:eastAsia="Times New Roman"/>
          <w:b/>
          <w:szCs w:val="24"/>
        </w:rPr>
        <w:t xml:space="preserve">, </w:t>
      </w:r>
      <w:r>
        <w:rPr>
          <w:rFonts w:eastAsia="Times New Roman"/>
          <w:b/>
          <w:szCs w:val="24"/>
        </w:rPr>
        <w:t>Μεταφορών</w:t>
      </w:r>
      <w:r>
        <w:rPr>
          <w:rFonts w:eastAsia="Times New Roman"/>
          <w:b/>
          <w:szCs w:val="24"/>
        </w:rPr>
        <w:t xml:space="preserve"> και Δικτύων): </w:t>
      </w:r>
      <w:r>
        <w:rPr>
          <w:rFonts w:eastAsia="Times New Roman"/>
          <w:szCs w:val="24"/>
        </w:rPr>
        <w:t>Σοβαρά μιλάτε;</w:t>
      </w:r>
      <w:r>
        <w:rPr>
          <w:rFonts w:eastAsia="Times New Roman"/>
          <w:szCs w:val="24"/>
        </w:rPr>
        <w:t xml:space="preserve"> Να ανακαλέσετε!</w:t>
      </w:r>
    </w:p>
    <w:p w14:paraId="25060260" w14:textId="77777777" w:rsidR="006300E5" w:rsidRDefault="00AD32A0">
      <w:pPr>
        <w:spacing w:after="0"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Για την </w:t>
      </w:r>
      <w:r>
        <w:rPr>
          <w:rFonts w:eastAsia="Times New Roman"/>
          <w:szCs w:val="24"/>
          <w:lang w:val="en-US"/>
        </w:rPr>
        <w:t>A</w:t>
      </w:r>
      <w:r>
        <w:rPr>
          <w:rFonts w:eastAsia="Times New Roman"/>
          <w:szCs w:val="24"/>
          <w:lang w:val="en-US"/>
        </w:rPr>
        <w:t>ttica</w:t>
      </w:r>
      <w:r>
        <w:rPr>
          <w:rFonts w:eastAsia="Times New Roman"/>
          <w:szCs w:val="24"/>
        </w:rPr>
        <w:t xml:space="preserve"> </w:t>
      </w:r>
      <w:r>
        <w:rPr>
          <w:rFonts w:eastAsia="Times New Roman"/>
          <w:szCs w:val="24"/>
          <w:lang w:val="en-US"/>
        </w:rPr>
        <w:t>Bank</w:t>
      </w:r>
      <w:r>
        <w:rPr>
          <w:rFonts w:eastAsia="Times New Roman"/>
          <w:szCs w:val="24"/>
        </w:rPr>
        <w:t xml:space="preserve"> μιλάω.</w:t>
      </w:r>
    </w:p>
    <w:p w14:paraId="25060261" w14:textId="77777777" w:rsidR="006300E5" w:rsidRDefault="00AD32A0">
      <w:pPr>
        <w:spacing w:after="0" w:line="600" w:lineRule="auto"/>
        <w:ind w:firstLine="720"/>
        <w:jc w:val="both"/>
        <w:rPr>
          <w:rFonts w:eastAsia="Times New Roman"/>
          <w:szCs w:val="24"/>
        </w:rPr>
      </w:pPr>
      <w:r>
        <w:rPr>
          <w:rFonts w:eastAsia="Times New Roman"/>
          <w:b/>
          <w:szCs w:val="24"/>
        </w:rPr>
        <w:t>ΧΡΗΣΤΟΣ ΣΠΙΡΤΖΗΣ (Υπουργός Υποδομών</w:t>
      </w:r>
      <w:r w:rsidRPr="004179E4">
        <w:rPr>
          <w:rFonts w:eastAsia="Times New Roman"/>
          <w:b/>
          <w:szCs w:val="24"/>
        </w:rPr>
        <w:t>,</w:t>
      </w:r>
      <w:r w:rsidRPr="00181D67">
        <w:rPr>
          <w:rFonts w:eastAsia="Times New Roman"/>
          <w:b/>
          <w:szCs w:val="24"/>
        </w:rPr>
        <w:t xml:space="preserve"> </w:t>
      </w:r>
      <w:r>
        <w:rPr>
          <w:rFonts w:eastAsia="Times New Roman"/>
          <w:b/>
          <w:szCs w:val="24"/>
        </w:rPr>
        <w:t>Μεταφορών</w:t>
      </w:r>
      <w:r>
        <w:rPr>
          <w:rFonts w:eastAsia="Times New Roman"/>
          <w:b/>
          <w:szCs w:val="24"/>
        </w:rPr>
        <w:t xml:space="preserve"> και Δικτύων): </w:t>
      </w:r>
      <w:r>
        <w:rPr>
          <w:rFonts w:eastAsia="Times New Roman"/>
          <w:szCs w:val="24"/>
        </w:rPr>
        <w:t>Κύριε Πρόεδρε…</w:t>
      </w:r>
    </w:p>
    <w:p w14:paraId="25060262" w14:textId="77777777" w:rsidR="006300E5" w:rsidRDefault="00AD32A0">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Γεωργιάδη, οι χαρακτηρισμοί δεν χρειάζονται.</w:t>
      </w:r>
    </w:p>
    <w:p w14:paraId="25060263"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 xml:space="preserve">ΣΠΥΡΙΔΩΝ-ΑΔΩΝΙΣ ΓΕΩΡΓΙΑΔΗΣ: </w:t>
      </w:r>
      <w:r>
        <w:rPr>
          <w:rFonts w:eastAsia="Times New Roman"/>
          <w:szCs w:val="24"/>
        </w:rPr>
        <w:t>Δεν είπα τίποτα. Είπα ότι εγώ δεν έχω εμπιστοσύνη. Μπορεί να με πείσει. Πού είναι το πρόβλημα;</w:t>
      </w:r>
    </w:p>
    <w:p w14:paraId="25060264" w14:textId="77777777" w:rsidR="006300E5" w:rsidRDefault="00AD32A0">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να διαγραφεί ο χαρακτηρισμός από τα Πρακτικά.</w:t>
      </w:r>
    </w:p>
    <w:p w14:paraId="25060265" w14:textId="77777777" w:rsidR="006300E5" w:rsidRDefault="00AD32A0">
      <w:pPr>
        <w:spacing w:after="0"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Είμαι υποχρεω</w:t>
      </w:r>
      <w:r>
        <w:rPr>
          <w:rFonts w:eastAsia="Times New Roman"/>
          <w:szCs w:val="24"/>
        </w:rPr>
        <w:t xml:space="preserve">μένος να έχω εμπιστοσύνη; Όταν βλέπω ότι έχουν χαθεί τα λεφτά των μηχανικών στην </w:t>
      </w:r>
      <w:r>
        <w:rPr>
          <w:rFonts w:eastAsia="Times New Roman"/>
          <w:szCs w:val="24"/>
          <w:lang w:val="en-US"/>
        </w:rPr>
        <w:t>ATTICA</w:t>
      </w:r>
      <w:r>
        <w:rPr>
          <w:rFonts w:eastAsia="Times New Roman"/>
          <w:szCs w:val="24"/>
        </w:rPr>
        <w:t xml:space="preserve"> </w:t>
      </w:r>
      <w:r>
        <w:rPr>
          <w:rFonts w:eastAsia="Times New Roman"/>
          <w:szCs w:val="24"/>
          <w:lang w:val="en-US"/>
        </w:rPr>
        <w:t>BANK</w:t>
      </w:r>
      <w:r>
        <w:rPr>
          <w:rFonts w:eastAsia="Times New Roman"/>
          <w:szCs w:val="24"/>
        </w:rPr>
        <w:t>;</w:t>
      </w:r>
    </w:p>
    <w:p w14:paraId="25060266" w14:textId="77777777" w:rsidR="006300E5" w:rsidRDefault="00AD32A0">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w:t>
      </w:r>
    </w:p>
    <w:p w14:paraId="25060267" w14:textId="77777777" w:rsidR="006300E5" w:rsidRDefault="00AD32A0">
      <w:pPr>
        <w:spacing w:after="0"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Όταν θα έλθει η ώρα, θα μας εξηγήσετε.</w:t>
      </w:r>
    </w:p>
    <w:p w14:paraId="25060268" w14:textId="77777777" w:rsidR="006300E5" w:rsidRDefault="00AD32A0">
      <w:pPr>
        <w:spacing w:after="0" w:line="600" w:lineRule="auto"/>
        <w:ind w:firstLine="720"/>
        <w:jc w:val="both"/>
        <w:rPr>
          <w:rFonts w:eastAsia="Times New Roman"/>
          <w:szCs w:val="24"/>
        </w:rPr>
      </w:pPr>
      <w:r>
        <w:rPr>
          <w:rFonts w:eastAsia="Times New Roman"/>
          <w:b/>
          <w:szCs w:val="24"/>
        </w:rPr>
        <w:t>ΧΡΗΣΤΟΣ ΣΠΙΡΤΖΗΣ (Υπουργός Υποδομών</w:t>
      </w:r>
      <w:r w:rsidRPr="004179E4">
        <w:rPr>
          <w:rFonts w:eastAsia="Times New Roman"/>
          <w:b/>
          <w:szCs w:val="24"/>
        </w:rPr>
        <w:t xml:space="preserve">, </w:t>
      </w:r>
      <w:r>
        <w:rPr>
          <w:rFonts w:eastAsia="Times New Roman"/>
          <w:b/>
          <w:szCs w:val="24"/>
        </w:rPr>
        <w:t>Μεταφορών</w:t>
      </w:r>
      <w:r>
        <w:rPr>
          <w:rFonts w:eastAsia="Times New Roman"/>
          <w:b/>
          <w:szCs w:val="24"/>
        </w:rPr>
        <w:t xml:space="preserve"> κα</w:t>
      </w:r>
      <w:r>
        <w:rPr>
          <w:rFonts w:eastAsia="Times New Roman"/>
          <w:b/>
          <w:szCs w:val="24"/>
        </w:rPr>
        <w:t xml:space="preserve">ι Δικτύων): </w:t>
      </w:r>
      <w:r>
        <w:rPr>
          <w:rFonts w:eastAsia="Times New Roman"/>
          <w:szCs w:val="24"/>
        </w:rPr>
        <w:t>Όποτε θέλετε.</w:t>
      </w:r>
    </w:p>
    <w:p w14:paraId="25060269" w14:textId="77777777" w:rsidR="006300E5" w:rsidRDefault="00AD32A0">
      <w:pPr>
        <w:spacing w:after="0"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Όταν θα έλθει η ώρα. Εκεί που πρέπει θα εξηγηθούν όλα.</w:t>
      </w:r>
    </w:p>
    <w:p w14:paraId="2506026A" w14:textId="77777777" w:rsidR="006300E5" w:rsidRDefault="00AD32A0">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όχι χαρακτηρισμούς.</w:t>
      </w:r>
    </w:p>
    <w:p w14:paraId="2506026B"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ΧΡΗΣΤΟΣ ΣΠΙΡΤΖΗΣ (Υπουργός Υποδομών</w:t>
      </w:r>
      <w:r w:rsidRPr="003F63F8">
        <w:rPr>
          <w:rFonts w:eastAsia="Times New Roman"/>
          <w:b/>
          <w:szCs w:val="24"/>
        </w:rPr>
        <w:t xml:space="preserve">, </w:t>
      </w:r>
      <w:r>
        <w:rPr>
          <w:rFonts w:eastAsia="Times New Roman"/>
          <w:b/>
          <w:szCs w:val="24"/>
        </w:rPr>
        <w:t>Μεταφορών</w:t>
      </w:r>
      <w:r>
        <w:rPr>
          <w:rFonts w:eastAsia="Times New Roman"/>
          <w:b/>
          <w:szCs w:val="24"/>
        </w:rPr>
        <w:t xml:space="preserve"> και Δικτύων): </w:t>
      </w:r>
      <w:r>
        <w:rPr>
          <w:rFonts w:eastAsia="Times New Roman"/>
          <w:szCs w:val="24"/>
        </w:rPr>
        <w:t>Εκεί που πρέπει να τ</w:t>
      </w:r>
      <w:r>
        <w:rPr>
          <w:rFonts w:eastAsia="Times New Roman"/>
          <w:szCs w:val="24"/>
        </w:rPr>
        <w:t>α εξηγήσω.</w:t>
      </w:r>
    </w:p>
    <w:p w14:paraId="2506026C" w14:textId="77777777" w:rsidR="006300E5" w:rsidRDefault="00AD32A0">
      <w:pPr>
        <w:spacing w:after="0"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Δεν ξεχνάμε τίποτα, ξέρετε.</w:t>
      </w:r>
    </w:p>
    <w:p w14:paraId="2506026D" w14:textId="77777777" w:rsidR="006300E5" w:rsidRDefault="00AD32A0">
      <w:pPr>
        <w:spacing w:after="0" w:line="600" w:lineRule="auto"/>
        <w:ind w:firstLine="720"/>
        <w:jc w:val="both"/>
        <w:rPr>
          <w:rFonts w:eastAsia="Times New Roman"/>
          <w:szCs w:val="24"/>
        </w:rPr>
      </w:pPr>
      <w:r>
        <w:rPr>
          <w:rFonts w:eastAsia="Times New Roman"/>
          <w:b/>
          <w:szCs w:val="24"/>
        </w:rPr>
        <w:t>ΧΡΗΣΤΟΣ ΣΠΙΡΤΖΗΣ (Υπουργός Υποδομών</w:t>
      </w:r>
      <w:r w:rsidRPr="000A3C3D">
        <w:rPr>
          <w:rFonts w:eastAsia="Times New Roman"/>
          <w:b/>
          <w:szCs w:val="24"/>
        </w:rPr>
        <w:t>,</w:t>
      </w:r>
      <w:r w:rsidRPr="003F63F8">
        <w:rPr>
          <w:rFonts w:eastAsia="Times New Roman"/>
          <w:b/>
          <w:szCs w:val="24"/>
        </w:rPr>
        <w:t xml:space="preserve"> </w:t>
      </w:r>
      <w:r>
        <w:rPr>
          <w:rFonts w:eastAsia="Times New Roman"/>
          <w:b/>
          <w:szCs w:val="24"/>
        </w:rPr>
        <w:t>Μεταφορών</w:t>
      </w:r>
      <w:r>
        <w:rPr>
          <w:rFonts w:eastAsia="Times New Roman"/>
          <w:b/>
          <w:szCs w:val="24"/>
        </w:rPr>
        <w:t xml:space="preserve"> και Δικτύων): </w:t>
      </w:r>
      <w:r>
        <w:rPr>
          <w:rFonts w:eastAsia="Times New Roman"/>
          <w:szCs w:val="24"/>
        </w:rPr>
        <w:t>Ούτε εγώ ξεχνώ.</w:t>
      </w:r>
    </w:p>
    <w:p w14:paraId="2506026E" w14:textId="77777777" w:rsidR="006300E5" w:rsidRDefault="00AD32A0">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w:t>
      </w:r>
    </w:p>
    <w:p w14:paraId="2506026F" w14:textId="77777777" w:rsidR="006300E5" w:rsidRDefault="00AD32A0">
      <w:pPr>
        <w:spacing w:after="0"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Δεν ξεχνάμε τίποτα! Και το πώς έχασε τ</w:t>
      </w:r>
      <w:r>
        <w:rPr>
          <w:rFonts w:eastAsia="Times New Roman"/>
          <w:szCs w:val="24"/>
        </w:rPr>
        <w:t>α λεφτά το ταμείο που εκπροσωπούσατε, δεν το ξεχνάμε.</w:t>
      </w:r>
    </w:p>
    <w:p w14:paraId="25060270" w14:textId="77777777" w:rsidR="006300E5" w:rsidRDefault="00AD32A0">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οι χαρακτηρισμοί δημιουργούν οξύτητα. Παρακαλώ, να διαγραφεί ο χαρακτηρισμός.</w:t>
      </w:r>
    </w:p>
    <w:p w14:paraId="25060271" w14:textId="77777777" w:rsidR="006300E5" w:rsidRDefault="00AD32A0">
      <w:pPr>
        <w:spacing w:after="0"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Λοιπόν, έκανα την ερώτηση γραπτώς</w:t>
      </w:r>
      <w:r w:rsidRPr="00730C72">
        <w:rPr>
          <w:rFonts w:eastAsia="Times New Roman"/>
          <w:szCs w:val="24"/>
        </w:rPr>
        <w:t>,</w:t>
      </w:r>
      <w:r>
        <w:rPr>
          <w:rFonts w:eastAsia="Times New Roman"/>
          <w:szCs w:val="24"/>
        </w:rPr>
        <w:t xml:space="preserve"> γιατί περίμενα </w:t>
      </w:r>
      <w:r>
        <w:rPr>
          <w:rFonts w:eastAsia="Times New Roman"/>
          <w:szCs w:val="24"/>
        </w:rPr>
        <w:t xml:space="preserve">γραπτώς να μου απαντήσετε, τεχνικά. Λέω «μπορεί να αδικούν τον άνθρωπο, να είναι υπερβολικό». Άρα η πρώτη </w:t>
      </w:r>
      <w:r>
        <w:rPr>
          <w:rFonts w:eastAsia="Times New Roman"/>
          <w:szCs w:val="24"/>
        </w:rPr>
        <w:lastRenderedPageBreak/>
        <w:t>μου ερώτηση είναι γιατί δεν μου απαντήσατε γραπτώς. Ή ήταν τόσο δύσκολο να πείτε στην υπηρεσία σας, ότι «ξέρετε, με ρωτάει ένας Βουλευτής του Κοινοβου</w:t>
      </w:r>
      <w:r>
        <w:rPr>
          <w:rFonts w:eastAsia="Times New Roman"/>
          <w:szCs w:val="24"/>
        </w:rPr>
        <w:t>λίου, γι’ αυτό το τεχνικό έργο, γράψτε την απάντηση να πάτε να του το δώσετε»; Γιατί έπρεπε να παρέλθει η προθεσμία, να το κάνω πρώτη φορά επίκαιρη, να μην μπορείτε την πρώτη φορά και να έλθετε εδώ τη δεύτερη φορά, για ένα θέμα που προφανώς θα μας πείτε ότ</w:t>
      </w:r>
      <w:r>
        <w:rPr>
          <w:rFonts w:eastAsia="Times New Roman"/>
          <w:szCs w:val="24"/>
        </w:rPr>
        <w:t>ι είναι καθαρά τεχνικό; Άρα, η ερώτη</w:t>
      </w:r>
      <w:r>
        <w:rPr>
          <w:rFonts w:eastAsia="Times New Roman"/>
          <w:szCs w:val="24"/>
        </w:rPr>
        <w:t>σή</w:t>
      </w:r>
      <w:r>
        <w:rPr>
          <w:rFonts w:eastAsia="Times New Roman"/>
          <w:szCs w:val="24"/>
        </w:rPr>
        <w:t xml:space="preserve"> μου είναι πώς δικαιολογούνται τα 5,4 εκατομμύρια. </w:t>
      </w:r>
    </w:p>
    <w:p w14:paraId="25060272" w14:textId="77777777" w:rsidR="006300E5" w:rsidRDefault="00AD32A0">
      <w:pPr>
        <w:spacing w:after="0" w:line="600" w:lineRule="auto"/>
        <w:ind w:firstLine="720"/>
        <w:jc w:val="both"/>
        <w:rPr>
          <w:rFonts w:eastAsia="Times New Roman"/>
          <w:szCs w:val="24"/>
        </w:rPr>
      </w:pPr>
      <w:r>
        <w:rPr>
          <w:rFonts w:eastAsia="Times New Roman"/>
          <w:szCs w:val="24"/>
        </w:rPr>
        <w:t xml:space="preserve">Θα καταθέσω για τα Πρακτικά -επειδή ενοχλήθηκε ο κύριος Πρόεδρος πριν-δική σας απόφαση για είκοσι μία </w:t>
      </w:r>
      <w:proofErr w:type="spellStart"/>
      <w:r>
        <w:rPr>
          <w:rFonts w:eastAsia="Times New Roman"/>
          <w:szCs w:val="24"/>
        </w:rPr>
        <w:t>επικαιροποιήσεις</w:t>
      </w:r>
      <w:proofErr w:type="spellEnd"/>
      <w:r>
        <w:rPr>
          <w:rFonts w:eastAsia="Times New Roman"/>
          <w:szCs w:val="24"/>
        </w:rPr>
        <w:t xml:space="preserve"> σε παρόμοιο έργο, στο οποίο δεσμεύσατε 27 </w:t>
      </w:r>
      <w:r>
        <w:rPr>
          <w:rFonts w:eastAsia="Times New Roman"/>
          <w:szCs w:val="24"/>
        </w:rPr>
        <w:t>χιλιάδες.</w:t>
      </w:r>
    </w:p>
    <w:p w14:paraId="25060273" w14:textId="77777777" w:rsidR="006300E5" w:rsidRDefault="00AD32A0">
      <w:pPr>
        <w:spacing w:after="0" w:line="600" w:lineRule="auto"/>
        <w:ind w:firstLine="720"/>
        <w:jc w:val="both"/>
        <w:rPr>
          <w:rFonts w:eastAsia="Times New Roman"/>
          <w:szCs w:val="24"/>
        </w:rPr>
      </w:pPr>
      <w:r>
        <w:rPr>
          <w:rFonts w:eastAsia="Times New Roman"/>
          <w:szCs w:val="24"/>
        </w:rPr>
        <w:t>Παρακαλώ πολύ, το καταθέτω για τα Πρακτικά, επειδή με ειρωνευτήκατε ότι το 50 είναι και πολύ.</w:t>
      </w:r>
    </w:p>
    <w:p w14:paraId="25060274" w14:textId="77777777" w:rsidR="006300E5" w:rsidRDefault="00AD32A0">
      <w:pPr>
        <w:spacing w:after="0" w:line="600" w:lineRule="auto"/>
        <w:ind w:firstLine="720"/>
        <w:jc w:val="both"/>
        <w:rPr>
          <w:rFonts w:eastAsia="Times New Roman"/>
          <w:szCs w:val="24"/>
        </w:rPr>
      </w:pPr>
      <w:r>
        <w:rPr>
          <w:rFonts w:eastAsia="Times New Roman"/>
          <w:szCs w:val="24"/>
        </w:rPr>
        <w:t xml:space="preserve">(Στο σημείο αυτό ο Βουλευτής κ. Σπυρίδων-Άδωνις Γεωργιάδης καταθέτει για τα Πρακτικά τα προαναφερθέντα έγγραφα, τα οποία βρίσκονται στο </w:t>
      </w:r>
      <w:r>
        <w:rPr>
          <w:rFonts w:eastAsia="Times New Roman"/>
          <w:szCs w:val="24"/>
        </w:rPr>
        <w:t xml:space="preserve">αρχείο </w:t>
      </w:r>
      <w:r>
        <w:rPr>
          <w:rFonts w:eastAsia="Times New Roman"/>
          <w:szCs w:val="24"/>
        </w:rPr>
        <w:t>του Τμήμα</w:t>
      </w:r>
      <w:r>
        <w:rPr>
          <w:rFonts w:eastAsia="Times New Roman"/>
          <w:szCs w:val="24"/>
        </w:rPr>
        <w:t>τος Γραμματείας της Διεύθυνσης Στενογραφίας και Πρακτικών της Βουλής)</w:t>
      </w:r>
    </w:p>
    <w:p w14:paraId="25060275" w14:textId="77777777" w:rsidR="006300E5" w:rsidRDefault="00AD32A0">
      <w:pPr>
        <w:spacing w:after="0" w:line="600" w:lineRule="auto"/>
        <w:ind w:firstLine="720"/>
        <w:jc w:val="both"/>
        <w:rPr>
          <w:rFonts w:eastAsia="Times New Roman"/>
          <w:szCs w:val="24"/>
        </w:rPr>
      </w:pPr>
      <w:r>
        <w:rPr>
          <w:rFonts w:eastAsia="Times New Roman"/>
          <w:szCs w:val="24"/>
        </w:rPr>
        <w:lastRenderedPageBreak/>
        <w:t xml:space="preserve">Εσείς ο ίδιος για είκοσι μία </w:t>
      </w:r>
      <w:proofErr w:type="spellStart"/>
      <w:r>
        <w:rPr>
          <w:rFonts w:eastAsia="Times New Roman"/>
          <w:szCs w:val="24"/>
        </w:rPr>
        <w:t>επικαιροποιήσεις</w:t>
      </w:r>
      <w:proofErr w:type="spellEnd"/>
      <w:r>
        <w:rPr>
          <w:rFonts w:eastAsia="Times New Roman"/>
          <w:szCs w:val="24"/>
        </w:rPr>
        <w:t xml:space="preserve"> δεσμεύσατε 27 χιλιάδες. Τώρα για δύο </w:t>
      </w:r>
      <w:proofErr w:type="spellStart"/>
      <w:r>
        <w:rPr>
          <w:rFonts w:eastAsia="Times New Roman"/>
          <w:szCs w:val="24"/>
        </w:rPr>
        <w:t>επικαιροποιήσεις</w:t>
      </w:r>
      <w:proofErr w:type="spellEnd"/>
      <w:r>
        <w:rPr>
          <w:rFonts w:eastAsia="Times New Roman"/>
          <w:szCs w:val="24"/>
        </w:rPr>
        <w:t xml:space="preserve"> 5,5 εκατομμύρια. Εγώ δεν λέω, θα μας το εξηγήσετε. </w:t>
      </w:r>
    </w:p>
    <w:p w14:paraId="25060276" w14:textId="77777777" w:rsidR="006300E5" w:rsidRDefault="00AD32A0">
      <w:pPr>
        <w:spacing w:after="0" w:line="600" w:lineRule="auto"/>
        <w:ind w:firstLine="720"/>
        <w:jc w:val="both"/>
        <w:rPr>
          <w:rFonts w:eastAsia="Times New Roman"/>
          <w:szCs w:val="24"/>
        </w:rPr>
      </w:pPr>
      <w:r>
        <w:rPr>
          <w:rFonts w:eastAsia="Times New Roman"/>
          <w:szCs w:val="24"/>
        </w:rPr>
        <w:t>Μ</w:t>
      </w:r>
      <w:r>
        <w:rPr>
          <w:rFonts w:eastAsia="Times New Roman"/>
          <w:szCs w:val="24"/>
        </w:rPr>
        <w:t>ια και είμαστε στην επικαιρότητα,</w:t>
      </w:r>
      <w:r>
        <w:rPr>
          <w:rFonts w:eastAsia="Times New Roman"/>
          <w:szCs w:val="24"/>
        </w:rPr>
        <w:t xml:space="preserve"> μια και είστε και πολύ καλός φίλος του κ. Παππά, ήσασταν κι εσείς στην Βενεζουέλα μαζί με τον κ. Αρτεμίου και την </w:t>
      </w:r>
      <w:r>
        <w:rPr>
          <w:rFonts w:eastAsia="Times New Roman"/>
          <w:szCs w:val="24"/>
          <w:lang w:val="en-US"/>
        </w:rPr>
        <w:t>offshore</w:t>
      </w:r>
      <w:r>
        <w:rPr>
          <w:rFonts w:eastAsia="Times New Roman"/>
          <w:szCs w:val="24"/>
        </w:rPr>
        <w:t>; Γιατί σήμερα μάθαμε, κύριε Πρόεδρε, και το εξής αμίμητο: Ότι ο κ. Παππάς εστάλη από τον κ. Τσίπρα το 2013 στη Βενεζουέλα. Εκείνος λ</w:t>
      </w:r>
      <w:r>
        <w:rPr>
          <w:rFonts w:eastAsia="Times New Roman"/>
          <w:szCs w:val="24"/>
        </w:rPr>
        <w:t xml:space="preserve">έει ότι πήγε για ανταλλαγή αγροτικών προϊόντων με την </w:t>
      </w:r>
      <w:proofErr w:type="spellStart"/>
      <w:r>
        <w:rPr>
          <w:rFonts w:eastAsia="Times New Roman"/>
          <w:szCs w:val="24"/>
        </w:rPr>
        <w:t>μπολιβαριανή</w:t>
      </w:r>
      <w:proofErr w:type="spellEnd"/>
      <w:r>
        <w:rPr>
          <w:rFonts w:eastAsia="Times New Roman"/>
          <w:szCs w:val="24"/>
        </w:rPr>
        <w:t xml:space="preserve"> δημοκρατία, αλλά μαζί του δεν είχε πάρει κάποιον από τον αγροτικό τομέα του ΣΥΡΙΖΑ, είχε πάρει έναν δικηγόρο </w:t>
      </w:r>
      <w:r>
        <w:rPr>
          <w:rFonts w:eastAsia="Times New Roman"/>
          <w:szCs w:val="24"/>
          <w:lang w:val="en-US"/>
        </w:rPr>
        <w:t>offshore</w:t>
      </w:r>
      <w:r>
        <w:rPr>
          <w:rFonts w:eastAsia="Times New Roman"/>
          <w:szCs w:val="24"/>
        </w:rPr>
        <w:t>. Και λέω</w:t>
      </w:r>
      <w:r>
        <w:rPr>
          <w:rFonts w:eastAsia="Times New Roman"/>
          <w:szCs w:val="24"/>
        </w:rPr>
        <w:t>,</w:t>
      </w:r>
      <w:r>
        <w:rPr>
          <w:rFonts w:eastAsia="Times New Roman"/>
          <w:szCs w:val="24"/>
        </w:rPr>
        <w:t xml:space="preserve"> μια και είναι καλός σας φίλος ο κ. Παππάς, αν μπορείτε να μας</w:t>
      </w:r>
      <w:r>
        <w:rPr>
          <w:rFonts w:eastAsia="Times New Roman"/>
          <w:szCs w:val="24"/>
        </w:rPr>
        <w:t xml:space="preserve"> διαφωτίσετε για το ταξίδι στη Βενεζουέλα, για τον ρόλο του κ. Αρτεμίου, που γενικώς δεν απαντάει ο ΣΥΡΙΖΑ. Και είδα πριν </w:t>
      </w:r>
      <w:r>
        <w:rPr>
          <w:rFonts w:eastAsia="Times New Roman"/>
          <w:szCs w:val="24"/>
        </w:rPr>
        <w:t>ότι</w:t>
      </w:r>
      <w:r>
        <w:rPr>
          <w:rFonts w:eastAsia="Times New Roman"/>
          <w:szCs w:val="24"/>
        </w:rPr>
        <w:t xml:space="preserve"> ηλεκτριστήκατε με το σχόλι</w:t>
      </w:r>
      <w:r>
        <w:rPr>
          <w:rFonts w:eastAsia="Times New Roman"/>
          <w:szCs w:val="24"/>
        </w:rPr>
        <w:t>ό</w:t>
      </w:r>
      <w:r>
        <w:rPr>
          <w:rFonts w:eastAsia="Times New Roman"/>
          <w:szCs w:val="24"/>
        </w:rPr>
        <w:t xml:space="preserve"> μου. Μην ηλεκτρίζεστε εύκολα, γιατί πολλά θα έλθουν στη φόρα τις μέρες που έρχονται.</w:t>
      </w:r>
    </w:p>
    <w:p w14:paraId="25060277" w14:textId="77777777" w:rsidR="006300E5" w:rsidRDefault="00AD32A0">
      <w:pPr>
        <w:spacing w:after="0" w:line="600" w:lineRule="auto"/>
        <w:ind w:firstLine="720"/>
        <w:jc w:val="both"/>
        <w:rPr>
          <w:rFonts w:eastAsia="Times New Roman"/>
          <w:szCs w:val="24"/>
        </w:rPr>
      </w:pPr>
      <w:r>
        <w:rPr>
          <w:rFonts w:eastAsia="Times New Roman"/>
          <w:szCs w:val="24"/>
        </w:rPr>
        <w:t>Ευχαριστώ πολύ.</w:t>
      </w:r>
    </w:p>
    <w:p w14:paraId="25060278"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Υπουργέ, ο χαρακτηρισμός διεγράφη. Σας παρακαλώ, εφόσον διεγράφη, να μη γίνει συζήτηση επ’ αυτού.</w:t>
      </w:r>
    </w:p>
    <w:p w14:paraId="25060279"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w:t>
      </w:r>
      <w:r>
        <w:rPr>
          <w:rFonts w:eastAsia="Times New Roman" w:cs="Times New Roman"/>
          <w:b/>
          <w:szCs w:val="24"/>
        </w:rPr>
        <w:t xml:space="preserve"> Μεταφορών και Δικτύων):</w:t>
      </w:r>
      <w:r>
        <w:rPr>
          <w:rFonts w:eastAsia="Times New Roman" w:cs="Times New Roman"/>
          <w:szCs w:val="24"/>
        </w:rPr>
        <w:t xml:space="preserve"> Δεν γίνεται κάθε φορά να διαγράφονται οι χαρακτηρισμοί </w:t>
      </w:r>
      <w:r>
        <w:rPr>
          <w:rFonts w:eastAsia="Times New Roman" w:cs="Times New Roman"/>
          <w:szCs w:val="24"/>
        </w:rPr>
        <w:t xml:space="preserve">του κ. Γεωργιάδη. </w:t>
      </w:r>
    </w:p>
    <w:p w14:paraId="2506027A"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Διεγράφη. Είστε υποχρεωμένος</w:t>
      </w:r>
      <w:r>
        <w:rPr>
          <w:rFonts w:eastAsia="Times New Roman" w:cs="Times New Roman"/>
          <w:szCs w:val="24"/>
        </w:rPr>
        <w:t>,</w:t>
      </w:r>
      <w:r>
        <w:rPr>
          <w:rFonts w:eastAsia="Times New Roman" w:cs="Times New Roman"/>
          <w:szCs w:val="24"/>
        </w:rPr>
        <w:t xml:space="preserve"> βάσει του Κανονισμού</w:t>
      </w:r>
      <w:r>
        <w:rPr>
          <w:rFonts w:eastAsia="Times New Roman" w:cs="Times New Roman"/>
          <w:szCs w:val="24"/>
        </w:rPr>
        <w:t>,</w:t>
      </w:r>
      <w:r>
        <w:rPr>
          <w:rFonts w:eastAsia="Times New Roman" w:cs="Times New Roman"/>
          <w:szCs w:val="24"/>
        </w:rPr>
        <w:t xml:space="preserve"> να απαντήσετε στην ερώτηση. Για οτιδήποτε άλλο δεν είστε υποχρεωμένος. </w:t>
      </w:r>
    </w:p>
    <w:p w14:paraId="2506027B"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w:t>
      </w:r>
      <w:r>
        <w:rPr>
          <w:rFonts w:eastAsia="Times New Roman" w:cs="Times New Roman"/>
          <w:b/>
          <w:szCs w:val="24"/>
        </w:rPr>
        <w:t xml:space="preserve"> Μεταφορών και Δικτύων):</w:t>
      </w:r>
      <w:r>
        <w:rPr>
          <w:rFonts w:eastAsia="Times New Roman" w:cs="Times New Roman"/>
          <w:szCs w:val="24"/>
        </w:rPr>
        <w:t xml:space="preserve"> Θα απαντήσω στην</w:t>
      </w:r>
      <w:r>
        <w:rPr>
          <w:rFonts w:eastAsia="Times New Roman" w:cs="Times New Roman"/>
          <w:szCs w:val="24"/>
        </w:rPr>
        <w:t xml:space="preserve"> ερώτηση και θα απαντήσω και σε όλα τα άλλα. Εγώ θέλω εδώ δημόσια να απαντήσω. </w:t>
      </w:r>
    </w:p>
    <w:p w14:paraId="2506027C"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να μην υπάρχει οξύτητα. Παρακαλώ.</w:t>
      </w:r>
    </w:p>
    <w:p w14:paraId="2506027D"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w:t>
      </w:r>
      <w:r>
        <w:rPr>
          <w:rFonts w:eastAsia="Times New Roman" w:cs="Times New Roman"/>
          <w:b/>
          <w:szCs w:val="24"/>
        </w:rPr>
        <w:t xml:space="preserve"> Μεταφορών και Δικτύων):</w:t>
      </w:r>
      <w:r>
        <w:rPr>
          <w:rFonts w:eastAsia="Times New Roman" w:cs="Times New Roman"/>
          <w:szCs w:val="24"/>
        </w:rPr>
        <w:t xml:space="preserve"> Στο πρώτο που θα απαντήσω είναι στο </w:t>
      </w:r>
      <w:r>
        <w:rPr>
          <w:rFonts w:eastAsia="Times New Roman" w:cs="Times New Roman"/>
          <w:szCs w:val="24"/>
        </w:rPr>
        <w:t>ερώτημα του κ. Γεωργιάδη</w:t>
      </w:r>
      <w:r>
        <w:rPr>
          <w:rFonts w:eastAsia="Times New Roman" w:cs="Times New Roman"/>
          <w:szCs w:val="24"/>
        </w:rPr>
        <w:t>,</w:t>
      </w:r>
      <w:r>
        <w:rPr>
          <w:rFonts w:eastAsia="Times New Roman" w:cs="Times New Roman"/>
          <w:szCs w:val="24"/>
        </w:rPr>
        <w:t xml:space="preserve"> που αφορά το γιατί δεν απάντησα γραπτά. Δεν απάντησα </w:t>
      </w:r>
      <w:r>
        <w:rPr>
          <w:rFonts w:eastAsia="Times New Roman" w:cs="Times New Roman"/>
          <w:szCs w:val="24"/>
        </w:rPr>
        <w:lastRenderedPageBreak/>
        <w:t xml:space="preserve">επίτηδες. Για να έρθετε εδώ, κύριε Γεωργιάδη και να αναδειχθεί ο άθλιος, </w:t>
      </w:r>
      <w:proofErr w:type="spellStart"/>
      <w:r>
        <w:rPr>
          <w:rFonts w:eastAsia="Times New Roman" w:cs="Times New Roman"/>
          <w:szCs w:val="24"/>
        </w:rPr>
        <w:t>λασπωτικός</w:t>
      </w:r>
      <w:proofErr w:type="spellEnd"/>
      <w:r>
        <w:rPr>
          <w:rFonts w:eastAsia="Times New Roman" w:cs="Times New Roman"/>
          <w:szCs w:val="24"/>
        </w:rPr>
        <w:t>, στρεβλωτικός τρόπος που ρωτάτε κάθε φορά για οποιοδήποτε θέμα. Την ίδια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στιγμή λέτε: «Εγώ δεν είμαι ειδικός σε τεχνικά θέματα. Πέρασαν κάποιοι μηχανικοί από το γραφείο μου και μου τα είπαν». Γιατί δεν έκαναν μία ένσταση στις προδιαγραφές του διαγωνισμού; Είναι ένας διαγωνισμός που έγινε εν </w:t>
      </w:r>
      <w:proofErr w:type="spellStart"/>
      <w:r>
        <w:rPr>
          <w:rFonts w:eastAsia="Times New Roman" w:cs="Times New Roman"/>
          <w:szCs w:val="24"/>
        </w:rPr>
        <w:t>κρυπτώ</w:t>
      </w:r>
      <w:proofErr w:type="spellEnd"/>
      <w:r>
        <w:rPr>
          <w:rFonts w:eastAsia="Times New Roman" w:cs="Times New Roman"/>
          <w:szCs w:val="24"/>
        </w:rPr>
        <w:t xml:space="preserve"> ή έγινε με απευθείας ανάθεση </w:t>
      </w:r>
      <w:r>
        <w:rPr>
          <w:rFonts w:eastAsia="Times New Roman" w:cs="Times New Roman"/>
          <w:szCs w:val="24"/>
        </w:rPr>
        <w:t xml:space="preserve">ή με πρόχειρο διαγωνισμό, όπως έκαναν πολλά στελέχη της Νέας Δημοκρατίας στο παρελθόν κι έχουν καταλήξει στις αίθουσες των δικαστηρίων κι έχουν βγει αποφάσεις; </w:t>
      </w:r>
    </w:p>
    <w:p w14:paraId="2506027E"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Όμως, καλό είναι, κύριε Πρόεδρε, να τα λέμε</w:t>
      </w:r>
      <w:r>
        <w:rPr>
          <w:rFonts w:eastAsia="Times New Roman" w:cs="Times New Roman"/>
          <w:szCs w:val="24"/>
        </w:rPr>
        <w:t>,</w:t>
      </w:r>
      <w:r>
        <w:rPr>
          <w:rFonts w:eastAsia="Times New Roman" w:cs="Times New Roman"/>
          <w:szCs w:val="24"/>
        </w:rPr>
        <w:t xml:space="preserve"> για να δούμε και την ηθική του καθένα και το τι λέ</w:t>
      </w:r>
      <w:r>
        <w:rPr>
          <w:rFonts w:eastAsia="Times New Roman" w:cs="Times New Roman"/>
          <w:szCs w:val="24"/>
        </w:rPr>
        <w:t xml:space="preserve">ει μέσα στο Κοινοβούλιο κι έξω απ’ αυτό. Εδώ έχουμε -και απαντάω στον Πρόεδρο, γιατί εκεί πρέπει να απαντήσω, εκεί είναι η σοβαρότητα- πραγματικά μια πολύ μεγάλη στρέβλωση. Έχουμε </w:t>
      </w:r>
      <w:r>
        <w:rPr>
          <w:rFonts w:eastAsia="Times New Roman" w:cs="Times New Roman"/>
          <w:szCs w:val="24"/>
        </w:rPr>
        <w:t>το π.δ.</w:t>
      </w:r>
      <w:r>
        <w:rPr>
          <w:rFonts w:eastAsia="Times New Roman" w:cs="Times New Roman"/>
          <w:szCs w:val="24"/>
        </w:rPr>
        <w:t>696/74</w:t>
      </w:r>
      <w:r>
        <w:rPr>
          <w:rFonts w:eastAsia="Times New Roman" w:cs="Times New Roman"/>
          <w:szCs w:val="24"/>
        </w:rPr>
        <w:t>,</w:t>
      </w:r>
      <w:r>
        <w:rPr>
          <w:rFonts w:eastAsia="Times New Roman" w:cs="Times New Roman"/>
          <w:szCs w:val="24"/>
        </w:rPr>
        <w:t xml:space="preserve"> που αποτελεί ευαγγέλιο για τις τεχνικές μελέτες. Περιλαμβάνει</w:t>
      </w:r>
      <w:r>
        <w:rPr>
          <w:rFonts w:eastAsia="Times New Roman" w:cs="Times New Roman"/>
          <w:szCs w:val="24"/>
        </w:rPr>
        <w:t xml:space="preserve"> όλες τις κατηγορίες μελετών; Όχι. Έχει σύγχρονες προδιαγραφές; Όχι. Τι ζούμε λοιπόν όλα αυτά τα χρόνια; Έχουν περάσει σαράντα δύο χρόνια περίπου, έχουν αλλάξει όλα στους τεχνικούς κανονισμούς και στην επιστήμη και ζούμε να ανατίθενται </w:t>
      </w:r>
      <w:r>
        <w:rPr>
          <w:rFonts w:eastAsia="Times New Roman" w:cs="Times New Roman"/>
          <w:szCs w:val="24"/>
        </w:rPr>
        <w:lastRenderedPageBreak/>
        <w:t>μελέτες κατά το δοκο</w:t>
      </w:r>
      <w:r>
        <w:rPr>
          <w:rFonts w:eastAsia="Times New Roman" w:cs="Times New Roman"/>
          <w:szCs w:val="24"/>
        </w:rPr>
        <w:t xml:space="preserve">ύν, χωρίς να ξέρουμε με βάση ποιον Κανονισμό, ποια σύγχρονη προδιαγραφή και όλα τα υπόλοιπα. </w:t>
      </w:r>
    </w:p>
    <w:p w14:paraId="2506027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Πώς βγήκε η </w:t>
      </w:r>
      <w:proofErr w:type="spellStart"/>
      <w:r>
        <w:rPr>
          <w:rFonts w:eastAsia="Times New Roman" w:cs="Times New Roman"/>
          <w:szCs w:val="24"/>
        </w:rPr>
        <w:t>προεκτιμώμενη</w:t>
      </w:r>
      <w:proofErr w:type="spellEnd"/>
      <w:r>
        <w:rPr>
          <w:rFonts w:eastAsia="Times New Roman" w:cs="Times New Roman"/>
          <w:szCs w:val="24"/>
        </w:rPr>
        <w:t xml:space="preserve"> αμοιβή αυτών των διαγωνισμών, η αμοιβή δηλαδή του προϋπολογισμού; Από τον νόμο του κ. Σουφλιά. Δεν βάζει ούτε ο Υπουργός ούτε η υπηρεσία</w:t>
      </w:r>
      <w:r>
        <w:rPr>
          <w:rFonts w:eastAsia="Times New Roman" w:cs="Times New Roman"/>
          <w:szCs w:val="24"/>
        </w:rPr>
        <w:t xml:space="preserve"> ό,τι τιμή θέλει. Έγινε το 2005. Πώς μπορεί να αναθεωρηθούν αυτές οι τιμές; Μόνο αν έχουμε συγκεκριμένες σύγχρονες προδιαγραφές, που θα έχει λογαριαστεί ότι σε αυτές τις μελέτες χρειάζονται αυτές οι επιστημονικές ανθρωποώρες και επομένως, να έχουμε έναν κώ</w:t>
      </w:r>
      <w:r>
        <w:rPr>
          <w:rFonts w:eastAsia="Times New Roman" w:cs="Times New Roman"/>
          <w:szCs w:val="24"/>
        </w:rPr>
        <w:t xml:space="preserve">δικα </w:t>
      </w:r>
      <w:proofErr w:type="spellStart"/>
      <w:r>
        <w:rPr>
          <w:rFonts w:eastAsia="Times New Roman" w:cs="Times New Roman"/>
          <w:szCs w:val="24"/>
        </w:rPr>
        <w:t>προεκτιμώμενων</w:t>
      </w:r>
      <w:proofErr w:type="spellEnd"/>
      <w:r>
        <w:rPr>
          <w:rFonts w:eastAsia="Times New Roman" w:cs="Times New Roman"/>
          <w:szCs w:val="24"/>
        </w:rPr>
        <w:t xml:space="preserve"> αμοιβών</w:t>
      </w:r>
      <w:r>
        <w:rPr>
          <w:rFonts w:eastAsia="Times New Roman" w:cs="Times New Roman"/>
          <w:szCs w:val="24"/>
        </w:rPr>
        <w:t>,</w:t>
      </w:r>
      <w:r>
        <w:rPr>
          <w:rFonts w:eastAsia="Times New Roman" w:cs="Times New Roman"/>
          <w:szCs w:val="24"/>
        </w:rPr>
        <w:t xml:space="preserve"> που δεν θα οδηγήσει σε στρεβλώσεις και σε σχέση με την ποιότητα των μελετών και σε σχέση με τις αμοιβές. </w:t>
      </w:r>
    </w:p>
    <w:p w14:paraId="2506028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Το δεύτερο. Αυτή είναι η προϋπολογιστική τιμή</w:t>
      </w:r>
      <w:r>
        <w:rPr>
          <w:rFonts w:eastAsia="Times New Roman" w:cs="Times New Roman"/>
          <w:szCs w:val="24"/>
        </w:rPr>
        <w:t>,</w:t>
      </w:r>
      <w:r>
        <w:rPr>
          <w:rFonts w:eastAsia="Times New Roman" w:cs="Times New Roman"/>
          <w:szCs w:val="24"/>
        </w:rPr>
        <w:t xml:space="preserve"> δεν είναι η </w:t>
      </w:r>
      <w:proofErr w:type="spellStart"/>
      <w:r>
        <w:rPr>
          <w:rFonts w:eastAsia="Times New Roman" w:cs="Times New Roman"/>
          <w:szCs w:val="24"/>
        </w:rPr>
        <w:t>συμβασιοποιημένη</w:t>
      </w:r>
      <w:proofErr w:type="spellEnd"/>
      <w:r>
        <w:rPr>
          <w:rFonts w:eastAsia="Times New Roman" w:cs="Times New Roman"/>
          <w:szCs w:val="24"/>
        </w:rPr>
        <w:t>. Εκεί, λοιπόν, έχει καταφέρει η Νέα Δημοκρατί</w:t>
      </w:r>
      <w:r>
        <w:rPr>
          <w:rFonts w:eastAsia="Times New Roman" w:cs="Times New Roman"/>
          <w:szCs w:val="24"/>
        </w:rPr>
        <w:t xml:space="preserve">α με τις απελευθερώσεις κι όλα τα υπόλοιπα, να έχουμε 80%, 85%, 90%, 92% εκπτώσεις στις </w:t>
      </w:r>
      <w:proofErr w:type="spellStart"/>
      <w:r>
        <w:rPr>
          <w:rFonts w:eastAsia="Times New Roman" w:cs="Times New Roman"/>
          <w:szCs w:val="24"/>
        </w:rPr>
        <w:t>προεκτιμώμενες</w:t>
      </w:r>
      <w:proofErr w:type="spellEnd"/>
      <w:r>
        <w:rPr>
          <w:rFonts w:eastAsia="Times New Roman" w:cs="Times New Roman"/>
          <w:szCs w:val="24"/>
        </w:rPr>
        <w:t xml:space="preserve"> αμοιβές μελετών απ’ αυτά που είχε δεσμευτεί και από αυτά που υπηρετεί, με προφανές αποτέλεσμα στην ποιότητα των μελετών και μετά στο κόστος των έργων. </w:t>
      </w:r>
    </w:p>
    <w:p w14:paraId="25060281"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 xml:space="preserve">α έπρεπε κανονικά, κύριε Πρόεδρε, να είχαμε εγκληθεί, γιατί δεν έχουμε βγάλει και για άλλες κατηγορίες, αλλά δυστυχώς, τα οικονομικά του Υπουργείου δεν είναι τόσο ανθηρά για να βγάλουμε για τις είκοσι εννέα κατηγορίες μελετών, ίδιες. </w:t>
      </w:r>
    </w:p>
    <w:p w14:paraId="2506028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Υπάρχει το εξής παράδ</w:t>
      </w:r>
      <w:r>
        <w:rPr>
          <w:rFonts w:eastAsia="Times New Roman" w:cs="Times New Roman"/>
          <w:szCs w:val="24"/>
        </w:rPr>
        <w:t>ειγμα</w:t>
      </w:r>
      <w:r>
        <w:rPr>
          <w:rFonts w:eastAsia="Times New Roman" w:cs="Times New Roman"/>
          <w:szCs w:val="24"/>
        </w:rPr>
        <w:t>,</w:t>
      </w:r>
      <w:r>
        <w:rPr>
          <w:rFonts w:eastAsia="Times New Roman" w:cs="Times New Roman"/>
          <w:szCs w:val="24"/>
        </w:rPr>
        <w:t xml:space="preserve"> που λέει ο Βουλευτής</w:t>
      </w:r>
      <w:r>
        <w:rPr>
          <w:rFonts w:eastAsia="Times New Roman" w:cs="Times New Roman"/>
          <w:szCs w:val="24"/>
        </w:rPr>
        <w:t>,</w:t>
      </w:r>
      <w:r>
        <w:rPr>
          <w:rFonts w:eastAsia="Times New Roman" w:cs="Times New Roman"/>
          <w:szCs w:val="24"/>
        </w:rPr>
        <w:t xml:space="preserve"> που κάνει την ερώτηση: Καλά εσείς αναθέσατε –κάνει και τη σύγκριση, αυτό είναι το ωραίο- μία σύμβαση κι έχετε δεσμεύσει σε 27.000 -τελικά ανατέθηκε με 23.985 με ΦΠΑ, δηλαδή 27.000- την </w:t>
      </w:r>
      <w:proofErr w:type="spellStart"/>
      <w:r>
        <w:rPr>
          <w:rFonts w:eastAsia="Times New Roman" w:cs="Times New Roman"/>
          <w:szCs w:val="24"/>
        </w:rPr>
        <w:t>επικαιροποίηση</w:t>
      </w:r>
      <w:proofErr w:type="spellEnd"/>
      <w:r>
        <w:rPr>
          <w:rFonts w:eastAsia="Times New Roman" w:cs="Times New Roman"/>
          <w:szCs w:val="24"/>
        </w:rPr>
        <w:t xml:space="preserve"> είκοσι ένα ελληνικών τεχνικ</w:t>
      </w:r>
      <w:r>
        <w:rPr>
          <w:rFonts w:eastAsia="Times New Roman" w:cs="Times New Roman"/>
          <w:szCs w:val="24"/>
        </w:rPr>
        <w:t>ών προδιαγραφών υδραυλικών έργων», που ήταν προδιαγραφές κατασκευής εκτέλεσης εργασιών, όχι μελετών. Θα πω μερικούς τίτλους</w:t>
      </w:r>
      <w:r>
        <w:rPr>
          <w:rFonts w:eastAsia="Times New Roman" w:cs="Times New Roman"/>
          <w:szCs w:val="24"/>
        </w:rPr>
        <w:t>,</w:t>
      </w:r>
      <w:r>
        <w:rPr>
          <w:rFonts w:eastAsia="Times New Roman" w:cs="Times New Roman"/>
          <w:szCs w:val="24"/>
        </w:rPr>
        <w:t xml:space="preserve"> μπας και γίνει κατανοητό, γιατί πολλοί στην Αίθουσα είναι νομικοί: «Στεγανοποίηση με ασφαλτική μεμβράνη», «Αποστράγγιση με </w:t>
      </w:r>
      <w:proofErr w:type="spellStart"/>
      <w:r>
        <w:rPr>
          <w:rFonts w:eastAsia="Times New Roman" w:cs="Times New Roman"/>
          <w:szCs w:val="24"/>
        </w:rPr>
        <w:t>γεωσυνθε</w:t>
      </w:r>
      <w:r>
        <w:rPr>
          <w:rFonts w:eastAsia="Times New Roman" w:cs="Times New Roman"/>
          <w:szCs w:val="24"/>
        </w:rPr>
        <w:t>τικά</w:t>
      </w:r>
      <w:proofErr w:type="spellEnd"/>
      <w:r>
        <w:rPr>
          <w:rFonts w:eastAsia="Times New Roman" w:cs="Times New Roman"/>
          <w:szCs w:val="24"/>
        </w:rPr>
        <w:t xml:space="preserve"> φύλλα». </w:t>
      </w:r>
    </w:p>
    <w:p w14:paraId="25060283" w14:textId="77777777" w:rsidR="006300E5" w:rsidRDefault="00AD32A0">
      <w:pPr>
        <w:spacing w:after="0" w:line="600" w:lineRule="auto"/>
        <w:ind w:firstLine="720"/>
        <w:jc w:val="both"/>
        <w:rPr>
          <w:rFonts w:eastAsia="Times New Roman"/>
          <w:szCs w:val="24"/>
        </w:rPr>
      </w:pPr>
      <w:r>
        <w:rPr>
          <w:rFonts w:eastAsia="Times New Roman"/>
          <w:szCs w:val="24"/>
        </w:rPr>
        <w:t>Το αντικείμενο της σύμβασης αυτής ήταν κάποιες λεκτικές παρεμβάσεις-διορθώσεις στο κείμενο που είχε δημοσιευτεί στο ΦΕΚ 2221Β/30-7-2012 στα πλαίσια της υπ’ αριθμόν ΔΙΠΑΔ 273/17-7-2012 α</w:t>
      </w:r>
      <w:r>
        <w:rPr>
          <w:rFonts w:eastAsia="Times New Roman"/>
          <w:szCs w:val="24"/>
        </w:rPr>
        <w:lastRenderedPageBreak/>
        <w:t>πόφασης του Αναπληρωτή Υπουργού Ανάπτυξης, Ανταγωνιστικότ</w:t>
      </w:r>
      <w:r>
        <w:rPr>
          <w:rFonts w:eastAsia="Times New Roman"/>
          <w:szCs w:val="24"/>
        </w:rPr>
        <w:t>ητας, Υποδομών, Μεταφορών και Δικτύων κ. Καλογιάννη με θέμα</w:t>
      </w:r>
      <w:r>
        <w:rPr>
          <w:rFonts w:eastAsia="Times New Roman"/>
          <w:szCs w:val="24"/>
        </w:rPr>
        <w:t>:</w:t>
      </w:r>
      <w:r>
        <w:rPr>
          <w:rFonts w:eastAsia="Times New Roman"/>
          <w:szCs w:val="24"/>
        </w:rPr>
        <w:t xml:space="preserve"> «Έγκριση 440 ελληνικών τεχνικών προδιαγραφών ΕΤΕΠ με υποχρεωτική εφαρμογή σ’ όλα τα δημόσια έργα». Αυτό έγινε από το Ινστιτούτο Οικονομίας Κατασκευών που στη συνέχεια η φοβερή κυβέρνηση της Νέας </w:t>
      </w:r>
      <w:r>
        <w:rPr>
          <w:rFonts w:eastAsia="Times New Roman"/>
          <w:szCs w:val="24"/>
        </w:rPr>
        <w:t>Δημοκρατίας το διέλυσε και δεν υπάρχει ούτε ως εργαλείο.</w:t>
      </w:r>
    </w:p>
    <w:p w14:paraId="25060284" w14:textId="77777777" w:rsidR="006300E5" w:rsidRDefault="00AD32A0">
      <w:pPr>
        <w:spacing w:after="0" w:line="600" w:lineRule="auto"/>
        <w:ind w:firstLine="720"/>
        <w:jc w:val="both"/>
        <w:rPr>
          <w:rFonts w:eastAsia="Times New Roman"/>
          <w:szCs w:val="24"/>
        </w:rPr>
      </w:pPr>
      <w:r>
        <w:rPr>
          <w:rFonts w:eastAsia="Times New Roman"/>
          <w:szCs w:val="24"/>
        </w:rPr>
        <w:t>Οι δύο συμβάσεις που θα γίνουν όταν ολοκληρωθεί ο διεθνής διαγωνισμός, αφορούν τη σύνταξη προδιαγραφών εκπόνησης μελέτης. Συγκεκριμένα, αφορούν τις υδραυλικές μελέτες για τα εγγειοβελτιωτικά έργα, αρ</w:t>
      </w:r>
      <w:r>
        <w:rPr>
          <w:rFonts w:eastAsia="Times New Roman"/>
          <w:szCs w:val="24"/>
        </w:rPr>
        <w:t xml:space="preserve">δευτικά έργα, αποστραγγιστικά έργα, έργα προσαγωγής, έργα υδρομάστευσης, φράγματα, </w:t>
      </w:r>
      <w:proofErr w:type="spellStart"/>
      <w:r>
        <w:rPr>
          <w:rFonts w:eastAsia="Times New Roman"/>
          <w:szCs w:val="24"/>
        </w:rPr>
        <w:t>λιμνοδεξαμενές</w:t>
      </w:r>
      <w:proofErr w:type="spellEnd"/>
      <w:r>
        <w:rPr>
          <w:rFonts w:eastAsia="Times New Roman"/>
          <w:szCs w:val="24"/>
        </w:rPr>
        <w:t xml:space="preserve">, έργα αποχέτευσης </w:t>
      </w:r>
      <w:proofErr w:type="spellStart"/>
      <w:r>
        <w:rPr>
          <w:rFonts w:eastAsia="Times New Roman"/>
          <w:szCs w:val="24"/>
        </w:rPr>
        <w:t>ομβρίων</w:t>
      </w:r>
      <w:proofErr w:type="spellEnd"/>
      <w:r>
        <w:rPr>
          <w:rFonts w:eastAsia="Times New Roman"/>
          <w:szCs w:val="24"/>
        </w:rPr>
        <w:t xml:space="preserve">, οριοθετήσεις, αντιπλημμυρικά, αντιδιαβρωτικά έργα χειμάρρων κ.λπ., έργα ανάσχεσης σε εσωτερικά δίκτυα, </w:t>
      </w:r>
      <w:proofErr w:type="spellStart"/>
      <w:r>
        <w:rPr>
          <w:rFonts w:eastAsia="Times New Roman"/>
          <w:szCs w:val="24"/>
        </w:rPr>
        <w:t>συλλεκτήρες</w:t>
      </w:r>
      <w:proofErr w:type="spellEnd"/>
      <w:r>
        <w:rPr>
          <w:rFonts w:eastAsia="Times New Roman"/>
          <w:szCs w:val="24"/>
        </w:rPr>
        <w:t>, «πράσινες» πολι</w:t>
      </w:r>
      <w:r>
        <w:rPr>
          <w:rFonts w:eastAsia="Times New Roman"/>
          <w:szCs w:val="24"/>
        </w:rPr>
        <w:t xml:space="preserve">τικές διαχείρισης </w:t>
      </w:r>
      <w:proofErr w:type="spellStart"/>
      <w:r>
        <w:rPr>
          <w:rFonts w:eastAsia="Times New Roman"/>
          <w:szCs w:val="24"/>
        </w:rPr>
        <w:t>ομβρίων</w:t>
      </w:r>
      <w:proofErr w:type="spellEnd"/>
      <w:r>
        <w:rPr>
          <w:rFonts w:eastAsia="Times New Roman"/>
          <w:szCs w:val="24"/>
        </w:rPr>
        <w:t>, υδραυλικά συγκοινωνιακών έργων, αποχέτευση συγκοινωνιακών έργων, εξωτερικές λεκάνες, οδικές σήραγγες.</w:t>
      </w:r>
    </w:p>
    <w:p w14:paraId="25060285" w14:textId="77777777" w:rsidR="006300E5" w:rsidRDefault="00AD32A0">
      <w:pPr>
        <w:spacing w:after="0"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Ζ΄ Αντιπρόεδρος της Βουλής κ. </w:t>
      </w:r>
      <w:r w:rsidRPr="00F954EF">
        <w:rPr>
          <w:rFonts w:eastAsia="Times New Roman"/>
          <w:b/>
          <w:szCs w:val="24"/>
        </w:rPr>
        <w:t>ΣΠΥΡΙΔΩΝ ΛΥΚΟΥΔΗΣ</w:t>
      </w:r>
      <w:r>
        <w:rPr>
          <w:rFonts w:eastAsia="Times New Roman"/>
          <w:szCs w:val="24"/>
        </w:rPr>
        <w:t>)</w:t>
      </w:r>
    </w:p>
    <w:p w14:paraId="25060286" w14:textId="77777777" w:rsidR="006300E5" w:rsidRDefault="00AD32A0">
      <w:pPr>
        <w:spacing w:after="0" w:line="600" w:lineRule="auto"/>
        <w:ind w:firstLine="720"/>
        <w:jc w:val="both"/>
        <w:rPr>
          <w:rFonts w:eastAsia="Times New Roman"/>
          <w:szCs w:val="24"/>
        </w:rPr>
      </w:pPr>
      <w:r>
        <w:rPr>
          <w:rFonts w:eastAsia="Times New Roman"/>
          <w:szCs w:val="24"/>
        </w:rPr>
        <w:t>Για τις περισσότερες απ’ αυ</w:t>
      </w:r>
      <w:r>
        <w:rPr>
          <w:rFonts w:eastAsia="Times New Roman"/>
          <w:szCs w:val="24"/>
        </w:rPr>
        <w:t xml:space="preserve">τές τις κατηγορίες στη χώρα μας δεν υπάρχουν σήμερα προδιαγραφές πουθενά, άρα η κάθε υπηρεσία ή ο κάθε μελετητής, όπως τον βολεύει κάθε φορά, τις προδιαγράφει. </w:t>
      </w:r>
    </w:p>
    <w:p w14:paraId="25060287" w14:textId="77777777" w:rsidR="006300E5" w:rsidRDefault="00AD32A0">
      <w:pPr>
        <w:spacing w:after="0" w:line="600" w:lineRule="auto"/>
        <w:ind w:firstLine="720"/>
        <w:jc w:val="both"/>
        <w:rPr>
          <w:rFonts w:eastAsia="Times New Roman"/>
          <w:szCs w:val="24"/>
        </w:rPr>
      </w:pPr>
      <w:r>
        <w:rPr>
          <w:rFonts w:eastAsia="Times New Roman"/>
          <w:szCs w:val="24"/>
        </w:rPr>
        <w:t>Οι συμβάσεις αυτές δεν έγιναν ακόμη γιατί είναι στη φάση της αξιολόγησης. Είμαστε στη διαγωνιστ</w:t>
      </w:r>
      <w:r>
        <w:rPr>
          <w:rFonts w:eastAsia="Times New Roman"/>
          <w:szCs w:val="24"/>
        </w:rPr>
        <w:t>ική διαδικασία. Είναι συμβάσεις διαγωνισμού που έγιναν με το</w:t>
      </w:r>
      <w:r>
        <w:rPr>
          <w:rFonts w:eastAsia="Times New Roman"/>
          <w:szCs w:val="24"/>
        </w:rPr>
        <w:t>ν</w:t>
      </w:r>
      <w:r>
        <w:rPr>
          <w:rFonts w:eastAsia="Times New Roman"/>
          <w:szCs w:val="24"/>
        </w:rPr>
        <w:t xml:space="preserve"> ν.3316/2005. Είναι διεθνείς διαγωνισμοί. Δημοσιεύτηκαν δύο μήνες στην Ευρωπαϊκή Επιτροπή, στη σελίδα της, στο Υπουργείο, στο Τεχνικό Επιμελητήριο και επειδή γίνονται και ερωτήσεις, υπάρχουν ομόφ</w:t>
      </w:r>
      <w:r>
        <w:rPr>
          <w:rFonts w:eastAsia="Times New Roman"/>
          <w:szCs w:val="24"/>
        </w:rPr>
        <w:t>ωνες γνωμοδοτήσεις από τα αρμόδια όργανα, υπάρχουν έγγραφα από άλλα Υπουργεία και ειδικές γραμματείες</w:t>
      </w:r>
      <w:r>
        <w:rPr>
          <w:rFonts w:eastAsia="Times New Roman"/>
          <w:szCs w:val="24"/>
        </w:rPr>
        <w:t>,</w:t>
      </w:r>
      <w:r>
        <w:rPr>
          <w:rFonts w:eastAsia="Times New Roman"/>
          <w:szCs w:val="24"/>
        </w:rPr>
        <w:t xml:space="preserve"> όπως είναι η Ειδική Γραμματεία Υδάτων</w:t>
      </w:r>
      <w:r>
        <w:rPr>
          <w:rFonts w:eastAsia="Times New Roman"/>
          <w:szCs w:val="24"/>
        </w:rPr>
        <w:t>,</w:t>
      </w:r>
      <w:r>
        <w:rPr>
          <w:rFonts w:eastAsia="Times New Roman"/>
          <w:szCs w:val="24"/>
        </w:rPr>
        <w:t xml:space="preserve"> που θέλει κάποια στιγμή να γίνουν σοβαρές μελέτες στα αντιπλημμυρικά έργα ή στα έργα που έχουμε διευθέτηση χειμάρρ</w:t>
      </w:r>
      <w:r>
        <w:rPr>
          <w:rFonts w:eastAsia="Times New Roman"/>
          <w:szCs w:val="24"/>
        </w:rPr>
        <w:t xml:space="preserve">ων ή ποταμών και το ζητούν επιτακτικά. </w:t>
      </w:r>
    </w:p>
    <w:p w14:paraId="25060288" w14:textId="77777777" w:rsidR="006300E5" w:rsidRDefault="00AD32A0">
      <w:pPr>
        <w:spacing w:after="0" w:line="600" w:lineRule="auto"/>
        <w:ind w:firstLine="720"/>
        <w:jc w:val="both"/>
        <w:rPr>
          <w:rFonts w:eastAsia="Times New Roman"/>
          <w:szCs w:val="24"/>
        </w:rPr>
      </w:pPr>
      <w:r>
        <w:rPr>
          <w:rFonts w:eastAsia="Times New Roman"/>
          <w:szCs w:val="24"/>
        </w:rPr>
        <w:lastRenderedPageBreak/>
        <w:t xml:space="preserve">Εδώ είναι –και πρέπει να σας έχει σταλεί- το τεύχος της </w:t>
      </w:r>
      <w:proofErr w:type="spellStart"/>
      <w:r>
        <w:rPr>
          <w:rFonts w:eastAsia="Times New Roman"/>
          <w:szCs w:val="24"/>
        </w:rPr>
        <w:t>προεκτιμώμενης</w:t>
      </w:r>
      <w:proofErr w:type="spellEnd"/>
      <w:r>
        <w:rPr>
          <w:rFonts w:eastAsia="Times New Roman"/>
          <w:szCs w:val="24"/>
        </w:rPr>
        <w:t xml:space="preserve"> αμοιβής και πώς υπολογίστηκε. Θα τα καταθέσουμε αυτά, για να υπάρχουν. Εδώ είναι το γιατί βγήκε απ’ αυτή την υπηρεσία κανόνων και ποιότητας και ό</w:t>
      </w:r>
      <w:r>
        <w:rPr>
          <w:rFonts w:eastAsia="Times New Roman"/>
          <w:szCs w:val="24"/>
        </w:rPr>
        <w:t xml:space="preserve">χι από κάποια άλλη. Γίνονται συνεργασίες στις υπηρεσίες σε ό,τι αφορά τις προδιαγραφές μελετών. </w:t>
      </w:r>
    </w:p>
    <w:p w14:paraId="25060289" w14:textId="77777777" w:rsidR="006300E5" w:rsidRDefault="00AD32A0">
      <w:pPr>
        <w:spacing w:after="0" w:line="600" w:lineRule="auto"/>
        <w:ind w:firstLine="720"/>
        <w:jc w:val="both"/>
        <w:rPr>
          <w:rFonts w:eastAsia="Times New Roman"/>
          <w:szCs w:val="24"/>
        </w:rPr>
      </w:pPr>
      <w:r>
        <w:rPr>
          <w:rFonts w:eastAsia="Times New Roman"/>
          <w:szCs w:val="24"/>
        </w:rPr>
        <w:t>Είναι βαρύ το έργο, πολύ βαρύ το έργο. Είναι κρίμα που δεν έχουμε χρήματα και στις είκοσι εννέα κατηγορίες για να βγάλουμε τέτοια για να σταματήσουμε τις στρεβ</w:t>
      </w:r>
      <w:r>
        <w:rPr>
          <w:rFonts w:eastAsia="Times New Roman"/>
          <w:szCs w:val="24"/>
        </w:rPr>
        <w:t xml:space="preserve">λώσεις που έχουμε. Εδώ είναι η θέση του ΣΕΒ, του Συνδέσμου Μελετητικών Γραφείων, εδώ είναι πάκο από ημερίδες του ΤΕΕ σε διάφορες ανυποψίαστες χρονικές στιγμές από το </w:t>
      </w:r>
      <w:r>
        <w:rPr>
          <w:rFonts w:eastAsia="Times New Roman"/>
          <w:szCs w:val="24"/>
        </w:rPr>
        <w:t>΄</w:t>
      </w:r>
      <w:r>
        <w:rPr>
          <w:rFonts w:eastAsia="Times New Roman"/>
          <w:szCs w:val="24"/>
        </w:rPr>
        <w:t>74 μέχρι σήμερα και εδώ είναι οι ΠΕΤΕΠ που λέτε εσείς, για να έχετε και μια σύγκριση. Αυτ</w:t>
      </w:r>
      <w:r>
        <w:rPr>
          <w:rFonts w:eastAsia="Times New Roman"/>
          <w:szCs w:val="24"/>
        </w:rPr>
        <w:t>ό είναι το παραδοτέο έργο όλων των ΠΕΤΕΠ. Το συγκρίνουμε αυτό με μία βιβλιοθήκη. Στο ένα θέλουμε σαράντα μέρες και στο άλλο θέλουμε δύο χρόνια για να το κάνουμε, σύμφωνα με τις προδιαγραφές που έχουμε.</w:t>
      </w:r>
    </w:p>
    <w:p w14:paraId="2506028A"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Κύριε Υπουργέ, επειδή </w:t>
      </w:r>
      <w:r>
        <w:rPr>
          <w:rFonts w:eastAsia="Times New Roman"/>
          <w:szCs w:val="24"/>
        </w:rPr>
        <w:t>έχετε και δευτερολογία, σας παρακαλώ να ολοκληρώσετε.</w:t>
      </w:r>
    </w:p>
    <w:p w14:paraId="2506028B" w14:textId="77777777" w:rsidR="006300E5" w:rsidRDefault="00AD32A0">
      <w:pPr>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Ολοκληρώνω, κύριε Πρόεδρε.</w:t>
      </w:r>
    </w:p>
    <w:p w14:paraId="2506028C" w14:textId="77777777" w:rsidR="006300E5" w:rsidRDefault="00AD32A0">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Αφήστε τον, κύριε Πρόεδρε. Μην τον κόβετε.</w:t>
      </w:r>
    </w:p>
    <w:p w14:paraId="2506028D" w14:textId="77777777" w:rsidR="006300E5" w:rsidRDefault="00AD32A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Γεωργ</w:t>
      </w:r>
      <w:r>
        <w:rPr>
          <w:rFonts w:eastAsia="Times New Roman"/>
          <w:szCs w:val="24"/>
        </w:rPr>
        <w:t>ιάδη, σας παρακαλώ. Αφήστε να διαχειριστούμε τον χρόνο.</w:t>
      </w:r>
    </w:p>
    <w:p w14:paraId="2506028E" w14:textId="77777777" w:rsidR="006300E5" w:rsidRDefault="00AD32A0">
      <w:pPr>
        <w:spacing w:after="0" w:line="600" w:lineRule="auto"/>
        <w:ind w:firstLine="720"/>
        <w:jc w:val="both"/>
        <w:rPr>
          <w:rFonts w:eastAsia="Times New Roman"/>
          <w:szCs w:val="24"/>
        </w:rPr>
      </w:pPr>
      <w:r>
        <w:rPr>
          <w:rFonts w:eastAsia="Times New Roman"/>
          <w:szCs w:val="24"/>
        </w:rPr>
        <w:t>Συνεχίστε, κύριε Υπουργέ.</w:t>
      </w:r>
    </w:p>
    <w:p w14:paraId="2506028F" w14:textId="77777777" w:rsidR="006300E5" w:rsidRDefault="00AD32A0">
      <w:pPr>
        <w:spacing w:after="0"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Μάλλον δεν έχετε παρακολουθήσει την προηγούμενη συζήτηση, αλλά έχετε δίκιο.</w:t>
      </w:r>
    </w:p>
    <w:p w14:paraId="25060290" w14:textId="77777777" w:rsidR="006300E5" w:rsidRDefault="00AD32A0">
      <w:pPr>
        <w:spacing w:after="0" w:line="600" w:lineRule="auto"/>
        <w:ind w:firstLine="720"/>
        <w:jc w:val="both"/>
        <w:rPr>
          <w:rFonts w:eastAsia="Times New Roman"/>
          <w:szCs w:val="24"/>
        </w:rPr>
      </w:pPr>
      <w:r>
        <w:rPr>
          <w:rFonts w:eastAsia="Times New Roman"/>
          <w:szCs w:val="24"/>
        </w:rPr>
        <w:lastRenderedPageBreak/>
        <w:t xml:space="preserve">(Στο σημείο αυτό ο Υπουργός Υποδομών, Μεταφορών και Δικτύων κ. Χρήστος </w:t>
      </w:r>
      <w:proofErr w:type="spellStart"/>
      <w:r>
        <w:rPr>
          <w:rFonts w:eastAsia="Times New Roman"/>
          <w:szCs w:val="24"/>
        </w:rPr>
        <w:t>Σπίρτζης</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5060291" w14:textId="77777777" w:rsidR="006300E5" w:rsidRDefault="00AD32A0">
      <w:pPr>
        <w:spacing w:after="0" w:line="600" w:lineRule="auto"/>
        <w:ind w:firstLine="720"/>
        <w:jc w:val="both"/>
        <w:rPr>
          <w:rFonts w:eastAsia="Times New Roman"/>
          <w:szCs w:val="24"/>
        </w:rPr>
      </w:pPr>
      <w:r>
        <w:rPr>
          <w:rFonts w:eastAsia="Times New Roman"/>
          <w:b/>
          <w:szCs w:val="24"/>
        </w:rPr>
        <w:t>ΠΡΟΕΔΡΕΥΩΝ (Σ</w:t>
      </w:r>
      <w:r>
        <w:rPr>
          <w:rFonts w:eastAsia="Times New Roman"/>
          <w:b/>
          <w:szCs w:val="24"/>
        </w:rPr>
        <w:t>πυρίδων Λυκούδης):</w:t>
      </w:r>
      <w:r>
        <w:rPr>
          <w:rFonts w:eastAsia="Times New Roman"/>
          <w:szCs w:val="24"/>
        </w:rPr>
        <w:t xml:space="preserve"> Κύριε Γεωργιάδη, έχετε τον λόγο για τρία λεπτά.</w:t>
      </w:r>
    </w:p>
    <w:p w14:paraId="25060292" w14:textId="77777777" w:rsidR="006300E5" w:rsidRDefault="00AD32A0">
      <w:pPr>
        <w:spacing w:after="0"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Πάμε να τα πάρουμε με τη σειρά γιατί θα με τρελάνετε. </w:t>
      </w:r>
    </w:p>
    <w:p w14:paraId="25060293" w14:textId="77777777" w:rsidR="006300E5" w:rsidRDefault="00AD32A0">
      <w:pPr>
        <w:spacing w:after="0"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 xml:space="preserve">αρχάς, κύριε Υπουργέ, ξεκινήσατε λέγοντας ότι επίτηδες δεν απαντήσατε για να αντιμετωπίσετε εμένα τον λασπολόγο. Δηλαδή, προσέξτε τι λέτε. Προτιμήσατε να μην απαντήσετε γραπτώς, άρα δεν θα έπαιρνε κανείς είδηση αν αυτό που ρωτάω είναι λογικό ή όχι, για να </w:t>
      </w:r>
      <w:r>
        <w:rPr>
          <w:rFonts w:eastAsia="Times New Roman"/>
          <w:szCs w:val="24"/>
        </w:rPr>
        <w:t xml:space="preserve">μπορέσω να καταλάβω τι είναι αυτό που λέτε, αλλά για να δείξετε πόσο λασπολόγος είμαι, προτιμήσατε να την κάνετε επίκαιρη ερώτηση, ξεπερνώντας όλους τους χρονικούς προσδιορισμούς. </w:t>
      </w:r>
    </w:p>
    <w:p w14:paraId="25060294" w14:textId="77777777" w:rsidR="006300E5" w:rsidRDefault="00AD32A0">
      <w:pPr>
        <w:spacing w:after="0" w:line="600" w:lineRule="auto"/>
        <w:ind w:firstLine="720"/>
        <w:jc w:val="both"/>
        <w:rPr>
          <w:rFonts w:eastAsia="Times New Roman"/>
          <w:szCs w:val="24"/>
        </w:rPr>
      </w:pPr>
      <w:r>
        <w:rPr>
          <w:rFonts w:eastAsia="Times New Roman"/>
          <w:szCs w:val="24"/>
        </w:rPr>
        <w:lastRenderedPageBreak/>
        <w:t>Γιατί, κύριε Υπουργέ, δεν τα βάζατε κάτω από το γραφείο, ώστε να πάρει κάπο</w:t>
      </w:r>
      <w:r>
        <w:rPr>
          <w:rFonts w:eastAsia="Times New Roman"/>
          <w:szCs w:val="24"/>
        </w:rPr>
        <w:t>ιος ένα τηλέφωνο στο δικό μου γραφείο και να πει «κάνε την επίκαιρη» και έπρεπε να εξαντληθούν όλες οι κοινοβουλευτικές προθεσμίες και να αναβάλουμε και μια φορά την επίκαιρη ερώτηση γιατί δεν μπορούσατε να έλθετε;</w:t>
      </w:r>
    </w:p>
    <w:p w14:paraId="25060295"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Άρα θεωρώ ότι εάν όντως αυτό που είπατε τ</w:t>
      </w:r>
      <w:r>
        <w:rPr>
          <w:rFonts w:eastAsia="Times New Roman" w:cs="Times New Roman"/>
          <w:szCs w:val="24"/>
        </w:rPr>
        <w:t xml:space="preserve">ο εννοείτε, φερθήκατε πολύ </w:t>
      </w:r>
      <w:proofErr w:type="spellStart"/>
      <w:r>
        <w:rPr>
          <w:rFonts w:eastAsia="Times New Roman" w:cs="Times New Roman"/>
          <w:szCs w:val="24"/>
        </w:rPr>
        <w:t>αντισυναδελφικά</w:t>
      </w:r>
      <w:proofErr w:type="spellEnd"/>
      <w:r>
        <w:rPr>
          <w:rFonts w:eastAsia="Times New Roman" w:cs="Times New Roman"/>
          <w:szCs w:val="24"/>
        </w:rPr>
        <w:t xml:space="preserve">. </w:t>
      </w:r>
    </w:p>
    <w:p w14:paraId="25060296"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Ενώ εσείς μες στη συναδελφικότητα!</w:t>
      </w:r>
    </w:p>
    <w:p w14:paraId="25060297"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Ένα απλό τηλεφώνημα από την αρχή και δεν θα μας είχε φέρει εδώ έναν, ενάμιση μήνα πριν,</w:t>
      </w:r>
      <w:r>
        <w:rPr>
          <w:rFonts w:eastAsia="Times New Roman" w:cs="Times New Roman"/>
          <w:szCs w:val="24"/>
        </w:rPr>
        <w:t xml:space="preserve"> για να μην έχετε και στεναχώριες. </w:t>
      </w:r>
    </w:p>
    <w:p w14:paraId="25060298"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Τι απαντήσατε όμως; Ακούστε, κύριε Πρόεδρε, τι </w:t>
      </w:r>
      <w:proofErr w:type="spellStart"/>
      <w:r>
        <w:rPr>
          <w:rFonts w:eastAsia="Times New Roman" w:cs="Times New Roman"/>
          <w:szCs w:val="24"/>
        </w:rPr>
        <w:t>απήντησε</w:t>
      </w:r>
      <w:proofErr w:type="spellEnd"/>
      <w:r>
        <w:rPr>
          <w:rFonts w:eastAsia="Times New Roman" w:cs="Times New Roman"/>
          <w:szCs w:val="24"/>
        </w:rPr>
        <w:t xml:space="preserve">. Πρώτο σκέλος: «Δεν φταίω εγώ που δεσμεύω 5,5 εκατομμύρια ευρώ. Ο κακός ο Σουφλιάς και το παλιό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φταίει που με αναγκάζουν να δεσμεύσω αυτά τα π</w:t>
      </w:r>
      <w:r>
        <w:rPr>
          <w:rFonts w:eastAsia="Times New Roman" w:cs="Times New Roman"/>
          <w:szCs w:val="24"/>
        </w:rPr>
        <w:t>οσά. Και η κακιά Νέα Δημοκρατία που έδιναν εκπτώσεις 92% και οι προηγούμενοι από εμένα που τώρα είναι στα δικαστήρια»!</w:t>
      </w:r>
    </w:p>
    <w:p w14:paraId="25060299"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αρχάς, παρατήρηση πρώτη: Όταν είπα πριν ότι αμφισβητώ την ηθική σας συγκρότηση, πεταχτήκατε πάνω. Δικαίως! Εγώ το δέχομαι ότι άμα κά</w:t>
      </w:r>
      <w:r>
        <w:rPr>
          <w:rFonts w:eastAsia="Times New Roman" w:cs="Times New Roman"/>
          <w:szCs w:val="24"/>
        </w:rPr>
        <w:t xml:space="preserve">ποιος σε προσβάλλει πρέπει να πεταχτείς και το θεωρώ δείγμα υγείας εκ μέρους σας. Δεν μου λέτε, σε ποιους αναφέρεστε; Πείτε ποια είναι τα ονόματα εκείνα από τη Νέα Δημοκρατία που έχουν κάνει αυτά τα πράγματα. Γιατί τα λέτε γενικώς στη Νέα Δημοκρατία; </w:t>
      </w:r>
    </w:p>
    <w:p w14:paraId="2506029A"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Το λ</w:t>
      </w:r>
      <w:r>
        <w:rPr>
          <w:rFonts w:eastAsia="Times New Roman" w:cs="Times New Roman"/>
          <w:szCs w:val="24"/>
        </w:rPr>
        <w:t xml:space="preserve">έω για τον εξής απλό λόγο, κύριε Υπουργέ. Εδώ θέλετε εσείς του ΣΥΡΙΖΑ να παρουσιάζεστε ως το νέο, το καινούργιο. Εσείς </w:t>
      </w:r>
      <w:proofErr w:type="spellStart"/>
      <w:r>
        <w:rPr>
          <w:rFonts w:eastAsia="Times New Roman" w:cs="Times New Roman"/>
          <w:szCs w:val="24"/>
        </w:rPr>
        <w:t>πασόκος</w:t>
      </w:r>
      <w:proofErr w:type="spellEnd"/>
      <w:r>
        <w:rPr>
          <w:rFonts w:eastAsia="Times New Roman" w:cs="Times New Roman"/>
          <w:szCs w:val="24"/>
        </w:rPr>
        <w:t xml:space="preserve"> από το </w:t>
      </w:r>
      <w:r>
        <w:rPr>
          <w:rFonts w:eastAsia="Times New Roman" w:cs="Times New Roman"/>
          <w:szCs w:val="24"/>
        </w:rPr>
        <w:t>΄</w:t>
      </w:r>
      <w:r>
        <w:rPr>
          <w:rFonts w:eastAsia="Times New Roman" w:cs="Times New Roman"/>
          <w:szCs w:val="24"/>
        </w:rPr>
        <w:t xml:space="preserve">80, </w:t>
      </w:r>
      <w:proofErr w:type="spellStart"/>
      <w:r>
        <w:rPr>
          <w:rFonts w:eastAsia="Times New Roman" w:cs="Times New Roman"/>
          <w:szCs w:val="24"/>
        </w:rPr>
        <w:t>αρχι-πασόκος</w:t>
      </w:r>
      <w:proofErr w:type="spellEnd"/>
      <w:r>
        <w:rPr>
          <w:rFonts w:eastAsia="Times New Roman" w:cs="Times New Roman"/>
          <w:szCs w:val="24"/>
        </w:rPr>
        <w:t xml:space="preserve"> από το </w:t>
      </w:r>
      <w:r>
        <w:rPr>
          <w:rFonts w:eastAsia="Times New Roman" w:cs="Times New Roman"/>
          <w:szCs w:val="24"/>
        </w:rPr>
        <w:t>΄</w:t>
      </w:r>
      <w:r>
        <w:rPr>
          <w:rFonts w:eastAsia="Times New Roman" w:cs="Times New Roman"/>
          <w:szCs w:val="24"/>
        </w:rPr>
        <w:t xml:space="preserve">80, σε όλα τα κόλπα του ΠΑΣΟΚ από το </w:t>
      </w:r>
      <w:r>
        <w:rPr>
          <w:rFonts w:eastAsia="Times New Roman" w:cs="Times New Roman"/>
          <w:szCs w:val="24"/>
        </w:rPr>
        <w:t>΄</w:t>
      </w:r>
      <w:r>
        <w:rPr>
          <w:rFonts w:eastAsia="Times New Roman" w:cs="Times New Roman"/>
          <w:szCs w:val="24"/>
        </w:rPr>
        <w:t>80, τώρα θα κάνετε μαθήματα στη Νέα Δημοκρατία και στον Σο</w:t>
      </w:r>
      <w:r>
        <w:rPr>
          <w:rFonts w:eastAsia="Times New Roman" w:cs="Times New Roman"/>
          <w:szCs w:val="24"/>
        </w:rPr>
        <w:t>υφλιά!</w:t>
      </w:r>
    </w:p>
    <w:p w14:paraId="2506029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Επίσης, θα σας έλεγα να ρωτήσετε την </w:t>
      </w:r>
      <w:proofErr w:type="spellStart"/>
      <w:r>
        <w:rPr>
          <w:rFonts w:eastAsia="Times New Roman" w:cs="Times New Roman"/>
          <w:szCs w:val="24"/>
        </w:rPr>
        <w:t>παρακαθήμενή</w:t>
      </w:r>
      <w:proofErr w:type="spellEnd"/>
      <w:r>
        <w:rPr>
          <w:rFonts w:eastAsia="Times New Roman" w:cs="Times New Roman"/>
          <w:szCs w:val="24"/>
        </w:rPr>
        <w:t xml:space="preserve"> σας κυρία Υφυπουργό, η οποία την εποχή του Σουφλιά ήταν στη Νέα Δημοκρατία. Εσείς τι λέτε; Την εποχή που ήσασταν στη Νέα Δημοκρατία έκανε </w:t>
      </w:r>
      <w:proofErr w:type="spellStart"/>
      <w:r>
        <w:rPr>
          <w:rFonts w:eastAsia="Times New Roman" w:cs="Times New Roman"/>
          <w:szCs w:val="24"/>
        </w:rPr>
        <w:t>λαμογιές</w:t>
      </w:r>
      <w:proofErr w:type="spellEnd"/>
      <w:r>
        <w:rPr>
          <w:rFonts w:eastAsia="Times New Roman" w:cs="Times New Roman"/>
          <w:szCs w:val="24"/>
        </w:rPr>
        <w:t xml:space="preserve"> ο Σουφλιάς και η Νέα Δημοκρατία; Και τώρα συνεργάζεσ</w:t>
      </w:r>
      <w:r>
        <w:rPr>
          <w:rFonts w:eastAsia="Times New Roman" w:cs="Times New Roman"/>
          <w:szCs w:val="24"/>
        </w:rPr>
        <w:t xml:space="preserve">τε με αυτόν που λέτε ότι έκανε </w:t>
      </w:r>
      <w:proofErr w:type="spellStart"/>
      <w:r>
        <w:rPr>
          <w:rFonts w:eastAsia="Times New Roman" w:cs="Times New Roman"/>
          <w:szCs w:val="24"/>
        </w:rPr>
        <w:t>λαμογιές</w:t>
      </w:r>
      <w:proofErr w:type="spellEnd"/>
      <w:r>
        <w:rPr>
          <w:rFonts w:eastAsia="Times New Roman" w:cs="Times New Roman"/>
          <w:szCs w:val="24"/>
        </w:rPr>
        <w:t xml:space="preserve"> ο Σουφλιάς και η Νέα Δημοκρατία γιατί τα βρήκατε στις καρέκλες; Αυτό λέτε; </w:t>
      </w:r>
    </w:p>
    <w:p w14:paraId="2506029C"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ΜΑΡΙΝΑ ΧΡΥΣΟΒΕΛΩΝΗ (Υφυπουργός Υποδομών, Μεταφορών και Δικτύων): </w:t>
      </w:r>
      <w:r>
        <w:rPr>
          <w:rFonts w:eastAsia="Times New Roman" w:cs="Times New Roman"/>
          <w:szCs w:val="24"/>
        </w:rPr>
        <w:t>…(δεν ακούστηκε)</w:t>
      </w:r>
    </w:p>
    <w:p w14:paraId="2506029D"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Δικός σας, </w:t>
      </w:r>
      <w:proofErr w:type="spellStart"/>
      <w:r>
        <w:rPr>
          <w:rFonts w:eastAsia="Times New Roman" w:cs="Times New Roman"/>
          <w:szCs w:val="24"/>
        </w:rPr>
        <w:t>πασόκος</w:t>
      </w:r>
      <w:proofErr w:type="spellEnd"/>
      <w:r>
        <w:rPr>
          <w:rFonts w:eastAsia="Times New Roman" w:cs="Times New Roman"/>
          <w:szCs w:val="24"/>
        </w:rPr>
        <w:t xml:space="preserve"> είναι! Έχει</w:t>
      </w:r>
      <w:r>
        <w:rPr>
          <w:rFonts w:eastAsia="Times New Roman" w:cs="Times New Roman"/>
          <w:szCs w:val="24"/>
        </w:rPr>
        <w:t xml:space="preserve"> φορέσει τη φανέλα του ΣΥΡΙΖΑ για να ξεχωρίζει, αλλά </w:t>
      </w:r>
      <w:proofErr w:type="spellStart"/>
      <w:r>
        <w:rPr>
          <w:rFonts w:eastAsia="Times New Roman" w:cs="Times New Roman"/>
          <w:szCs w:val="24"/>
        </w:rPr>
        <w:t>πασόκος</w:t>
      </w:r>
      <w:proofErr w:type="spellEnd"/>
      <w:r>
        <w:rPr>
          <w:rFonts w:eastAsia="Times New Roman" w:cs="Times New Roman"/>
          <w:szCs w:val="24"/>
        </w:rPr>
        <w:t xml:space="preserve"> παλιός είναι του </w:t>
      </w:r>
      <w:r>
        <w:rPr>
          <w:rFonts w:eastAsia="Times New Roman" w:cs="Times New Roman"/>
          <w:szCs w:val="24"/>
        </w:rPr>
        <w:t>΄</w:t>
      </w:r>
      <w:r>
        <w:rPr>
          <w:rFonts w:eastAsia="Times New Roman" w:cs="Times New Roman"/>
          <w:szCs w:val="24"/>
        </w:rPr>
        <w:t xml:space="preserve">80. </w:t>
      </w:r>
    </w:p>
    <w:p w14:paraId="2506029E"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Εκεί είμαι!</w:t>
      </w:r>
    </w:p>
    <w:p w14:paraId="2506029F"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Εκεί. Προφανώς εκεί είστε. Μην μας το παίζετε και καινούργιος. Γιατί εί</w:t>
      </w:r>
      <w:r>
        <w:rPr>
          <w:rFonts w:eastAsia="Times New Roman" w:cs="Times New Roman"/>
          <w:szCs w:val="24"/>
        </w:rPr>
        <w:t xml:space="preserve">ναι τρομερό αυτό! Σε όλα τα κόλπα! </w:t>
      </w:r>
    </w:p>
    <w:p w14:paraId="250602A0"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Καλά κάνετε! </w:t>
      </w:r>
    </w:p>
    <w:p w14:paraId="250602A1"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Άρα για να καταλάβω, αυτό το έργο που «ο κακός Σουφλιάς και το παλιό κακό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το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w:t>
      </w:r>
      <w:r>
        <w:rPr>
          <w:rFonts w:eastAsia="Times New Roman" w:cs="Times New Roman"/>
          <w:szCs w:val="24"/>
        </w:rPr>
        <w:t>74 σ</w:t>
      </w:r>
      <w:r>
        <w:rPr>
          <w:rFonts w:eastAsia="Times New Roman" w:cs="Times New Roman"/>
          <w:szCs w:val="24"/>
        </w:rPr>
        <w:t>α</w:t>
      </w:r>
      <w:r>
        <w:rPr>
          <w:rFonts w:eastAsia="Times New Roman" w:cs="Times New Roman"/>
          <w:szCs w:val="24"/>
        </w:rPr>
        <w:t xml:space="preserve">ς δεσμεύει να </w:t>
      </w:r>
      <w:r>
        <w:rPr>
          <w:rFonts w:eastAsia="Times New Roman" w:cs="Times New Roman"/>
          <w:szCs w:val="24"/>
        </w:rPr>
        <w:t>το βγάλετε στα 5,4 εκατομμύρια ευρώ» πόσο πιστεύετε τελικώς ότι θα κατακυρωθεί; Για να έρθουμε μετά</w:t>
      </w:r>
      <w:r>
        <w:rPr>
          <w:rFonts w:eastAsia="Times New Roman" w:cs="Times New Roman"/>
          <w:szCs w:val="24"/>
        </w:rPr>
        <w:t>,</w:t>
      </w:r>
      <w:r>
        <w:rPr>
          <w:rFonts w:eastAsia="Times New Roman" w:cs="Times New Roman"/>
          <w:szCs w:val="24"/>
        </w:rPr>
        <w:t xml:space="preserve"> όταν γίνει η σύμβαση</w:t>
      </w:r>
      <w:r>
        <w:rPr>
          <w:rFonts w:eastAsia="Times New Roman" w:cs="Times New Roman"/>
          <w:szCs w:val="24"/>
        </w:rPr>
        <w:t>,</w:t>
      </w:r>
      <w:r>
        <w:rPr>
          <w:rFonts w:eastAsia="Times New Roman" w:cs="Times New Roman"/>
          <w:szCs w:val="24"/>
        </w:rPr>
        <w:t xml:space="preserve"> να δούμε εάν </w:t>
      </w:r>
      <w:r>
        <w:rPr>
          <w:rFonts w:eastAsia="Times New Roman" w:cs="Times New Roman"/>
          <w:szCs w:val="24"/>
        </w:rPr>
        <w:lastRenderedPageBreak/>
        <w:t xml:space="preserve">αυτό που θα πληρώσετε είναι αυτό που πρέπει να πληρωθεί ή κάτι παραπάνω. Αυτό περιμένω να μου πείτε. Σας λέω, όμως, ότι </w:t>
      </w:r>
      <w:r>
        <w:rPr>
          <w:rFonts w:eastAsia="Times New Roman" w:cs="Times New Roman"/>
          <w:szCs w:val="24"/>
        </w:rPr>
        <w:t xml:space="preserve">εάν είναι πάνω από 50.000 μην το δώσετε. Θα σας βρω εγώ </w:t>
      </w:r>
      <w:r>
        <w:rPr>
          <w:rFonts w:eastAsia="Times New Roman" w:cs="Times New Roman"/>
          <w:szCs w:val="24"/>
        </w:rPr>
        <w:t xml:space="preserve">άλλον με </w:t>
      </w:r>
      <w:r>
        <w:rPr>
          <w:rFonts w:eastAsia="Times New Roman" w:cs="Times New Roman"/>
          <w:szCs w:val="24"/>
        </w:rPr>
        <w:t>50.000 να κάνει αυτό που λέτε!</w:t>
      </w:r>
    </w:p>
    <w:p w14:paraId="250602A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Τώρα, κατά έναν περίεργο τρόπο, κύριε Υπουργέ, παρ’ όλο που είπατε τόσα πολλά και τόσα πολλά, για το θέμα της επικαιρότητας και του φίλου σας του κ. Παππά δεν ε</w:t>
      </w:r>
      <w:r>
        <w:rPr>
          <w:rFonts w:eastAsia="Times New Roman" w:cs="Times New Roman"/>
          <w:szCs w:val="24"/>
        </w:rPr>
        <w:t xml:space="preserve">ίπατε τίποτα. </w:t>
      </w:r>
    </w:p>
    <w:p w14:paraId="250602A3"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Στη </w:t>
      </w:r>
      <w:proofErr w:type="spellStart"/>
      <w:r>
        <w:rPr>
          <w:rFonts w:eastAsia="Times New Roman" w:cs="Times New Roman"/>
          <w:szCs w:val="24"/>
        </w:rPr>
        <w:t>δευτερομιλία</w:t>
      </w:r>
      <w:proofErr w:type="spellEnd"/>
      <w:r>
        <w:rPr>
          <w:rFonts w:eastAsia="Times New Roman" w:cs="Times New Roman"/>
          <w:szCs w:val="24"/>
        </w:rPr>
        <w:t xml:space="preserve"> μου. </w:t>
      </w:r>
    </w:p>
    <w:p w14:paraId="250602A4"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Α, τώρα, πολύ ωραία. Γιατί ξέρετε –και επαναλαμβάνω- ότι της επικαιρότητας το θέμα τώρα είναι ότι πήγαμε, κύριε Πρόεδρε, στη Βενε</w:t>
      </w:r>
      <w:r>
        <w:rPr>
          <w:rFonts w:eastAsia="Times New Roman" w:cs="Times New Roman"/>
          <w:szCs w:val="24"/>
        </w:rPr>
        <w:t xml:space="preserve">ζουέλα με τον κ. Αρτεμίου –δικηγόρος που εξειδικεύεται στις </w:t>
      </w:r>
      <w:r>
        <w:rPr>
          <w:rFonts w:eastAsia="Times New Roman" w:cs="Times New Roman"/>
          <w:szCs w:val="24"/>
          <w:lang w:val="en-US"/>
        </w:rPr>
        <w:t>offshore</w:t>
      </w:r>
      <w:r>
        <w:rPr>
          <w:rFonts w:eastAsia="Times New Roman" w:cs="Times New Roman"/>
          <w:szCs w:val="24"/>
        </w:rPr>
        <w:t>- για να ψωνίσουμε, λέει, από τα σο</w:t>
      </w:r>
      <w:r>
        <w:rPr>
          <w:rFonts w:eastAsia="Times New Roman" w:cs="Times New Roman"/>
          <w:szCs w:val="24"/>
        </w:rPr>
        <w:t>υ</w:t>
      </w:r>
      <w:r>
        <w:rPr>
          <w:rFonts w:eastAsia="Times New Roman" w:cs="Times New Roman"/>
          <w:szCs w:val="24"/>
        </w:rPr>
        <w:t xml:space="preserve">περμάρκετ του Τσάβες και του </w:t>
      </w:r>
      <w:proofErr w:type="spellStart"/>
      <w:r>
        <w:rPr>
          <w:rFonts w:eastAsia="Times New Roman" w:cs="Times New Roman"/>
          <w:szCs w:val="24"/>
        </w:rPr>
        <w:t>Μαδούρο</w:t>
      </w:r>
      <w:proofErr w:type="spellEnd"/>
      <w:r>
        <w:rPr>
          <w:rFonts w:eastAsia="Times New Roman" w:cs="Times New Roman"/>
          <w:szCs w:val="24"/>
        </w:rPr>
        <w:t>. Ειλικρινά, πιο αστεία δικαιολογία από αυτήν που είπε σήμερα ο κ. Παππάς στην εκπομπή του κ. Νίκου Χατζηνικολάου δε</w:t>
      </w:r>
      <w:r>
        <w:rPr>
          <w:rFonts w:eastAsia="Times New Roman" w:cs="Times New Roman"/>
          <w:szCs w:val="24"/>
        </w:rPr>
        <w:t>ν έχω ξανακούσει!</w:t>
      </w:r>
    </w:p>
    <w:p w14:paraId="250602A5"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είπε, κύριε Πρόεδρε, για να κλείσω; </w:t>
      </w:r>
      <w:r>
        <w:rPr>
          <w:rFonts w:eastAsia="Times New Roman" w:cs="Times New Roman"/>
          <w:szCs w:val="24"/>
        </w:rPr>
        <w:t>Είπε ό</w:t>
      </w:r>
      <w:r>
        <w:rPr>
          <w:rFonts w:eastAsia="Times New Roman" w:cs="Times New Roman"/>
          <w:szCs w:val="24"/>
        </w:rPr>
        <w:t xml:space="preserve">τι ο τότε </w:t>
      </w:r>
      <w:r>
        <w:rPr>
          <w:rFonts w:eastAsia="Times New Roman" w:cs="Times New Roman"/>
          <w:szCs w:val="24"/>
        </w:rPr>
        <w:t>α</w:t>
      </w:r>
      <w:r>
        <w:rPr>
          <w:rFonts w:eastAsia="Times New Roman" w:cs="Times New Roman"/>
          <w:szCs w:val="24"/>
        </w:rPr>
        <w:t xml:space="preserve">ρχηγός της </w:t>
      </w:r>
      <w:r>
        <w:rPr>
          <w:rFonts w:eastAsia="Times New Roman" w:cs="Times New Roman"/>
          <w:szCs w:val="24"/>
        </w:rPr>
        <w:t>α</w:t>
      </w:r>
      <w:r>
        <w:rPr>
          <w:rFonts w:eastAsia="Times New Roman" w:cs="Times New Roman"/>
          <w:szCs w:val="24"/>
        </w:rPr>
        <w:t xml:space="preserve">ξιωματικής </w:t>
      </w:r>
      <w:r>
        <w:rPr>
          <w:rFonts w:eastAsia="Times New Roman" w:cs="Times New Roman"/>
          <w:szCs w:val="24"/>
        </w:rPr>
        <w:t>α</w:t>
      </w:r>
      <w:r>
        <w:rPr>
          <w:rFonts w:eastAsia="Times New Roman" w:cs="Times New Roman"/>
          <w:szCs w:val="24"/>
        </w:rPr>
        <w:t>ντιπολιτεύσεως Αλέξης Τσίπρας –που δεν ήταν ακόμα πρωθυπουργός, θα γινόταν- έστειλε το δεξί του χέρι, τον κ. Παππά, στη Βενεζουέλα για να διερευνήσουν τις αντ</w:t>
      </w:r>
      <w:r>
        <w:rPr>
          <w:rFonts w:eastAsia="Times New Roman" w:cs="Times New Roman"/>
          <w:szCs w:val="24"/>
        </w:rPr>
        <w:t xml:space="preserve">αλλαγές αγροτικών προϊόντων για όταν «θα» γινόταν πρωθυπουργός. Αλλά αυτό δεν το έκανε έχοντας μαζί του τους επικεφαλής της αγροτικής πολιτικής του ΣΥΡΙΖΑ, αλλά έναν δικηγόρο από την Κύπρο ο οποίος εξειδικεύεται μόνο σε </w:t>
      </w:r>
      <w:r>
        <w:rPr>
          <w:rFonts w:eastAsia="Times New Roman" w:cs="Times New Roman"/>
          <w:szCs w:val="24"/>
          <w:lang w:val="en-US"/>
        </w:rPr>
        <w:t>offshore</w:t>
      </w:r>
      <w:r>
        <w:rPr>
          <w:rFonts w:eastAsia="Times New Roman" w:cs="Times New Roman"/>
          <w:szCs w:val="24"/>
        </w:rPr>
        <w:t xml:space="preserve"> και σε τίποτα άλλο –τώρα, γ</w:t>
      </w:r>
      <w:r>
        <w:rPr>
          <w:rFonts w:eastAsia="Times New Roman" w:cs="Times New Roman"/>
          <w:szCs w:val="24"/>
        </w:rPr>
        <w:t xml:space="preserve">ιατί θα περνάγανε τα βλίτα και τα ραπανάκια και το σανό μέσω </w:t>
      </w:r>
      <w:r>
        <w:rPr>
          <w:rFonts w:eastAsia="Times New Roman" w:cs="Times New Roman"/>
          <w:szCs w:val="24"/>
          <w:lang w:val="en-US"/>
        </w:rPr>
        <w:t>offshore</w:t>
      </w:r>
      <w:r>
        <w:rPr>
          <w:rFonts w:eastAsia="Times New Roman" w:cs="Times New Roman"/>
          <w:szCs w:val="24"/>
        </w:rPr>
        <w:t xml:space="preserve"> δεν ξέρω- κι αυτό –προσέξτε!- ενώ τον ρωτάει η εφημερίδα </w:t>
      </w:r>
      <w:r>
        <w:rPr>
          <w:rFonts w:eastAsia="Times New Roman" w:cs="Times New Roman"/>
          <w:szCs w:val="24"/>
        </w:rPr>
        <w:t>«</w:t>
      </w:r>
      <w:r>
        <w:rPr>
          <w:rFonts w:eastAsia="Times New Roman" w:cs="Times New Roman"/>
          <w:szCs w:val="24"/>
        </w:rPr>
        <w:t>ΕΛΕΥΘΕΡΟΣ ΤΥΠΟΣ</w:t>
      </w:r>
      <w:r>
        <w:rPr>
          <w:rFonts w:eastAsia="Times New Roman" w:cs="Times New Roman"/>
          <w:szCs w:val="24"/>
        </w:rPr>
        <w:t>»</w:t>
      </w:r>
      <w:r>
        <w:rPr>
          <w:rFonts w:eastAsia="Times New Roman" w:cs="Times New Roman"/>
          <w:szCs w:val="24"/>
        </w:rPr>
        <w:t xml:space="preserve"> τόσο καιρό να απαντήσει εάν ξέρουν ή όχι τον κ. Αρτεμίου και ο φίλος του κ. </w:t>
      </w:r>
      <w:proofErr w:type="spellStart"/>
      <w:r>
        <w:rPr>
          <w:rFonts w:eastAsia="Times New Roman" w:cs="Times New Roman"/>
          <w:szCs w:val="24"/>
        </w:rPr>
        <w:t>Σπίρτζη</w:t>
      </w:r>
      <w:proofErr w:type="spellEnd"/>
      <w:r>
        <w:rPr>
          <w:rFonts w:eastAsia="Times New Roman" w:cs="Times New Roman"/>
          <w:szCs w:val="24"/>
        </w:rPr>
        <w:t>, κ. Παππάς, ποιεί την νήσσα</w:t>
      </w:r>
      <w:r>
        <w:rPr>
          <w:rFonts w:eastAsia="Times New Roman" w:cs="Times New Roman"/>
          <w:szCs w:val="24"/>
        </w:rPr>
        <w:t xml:space="preserve">ν. Αυτό στα νέα ελληνικά σημαίνει ότι κάνει την πάπια. </w:t>
      </w:r>
    </w:p>
    <w:p w14:paraId="250602A6"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Πείτε μας, κύριε </w:t>
      </w:r>
      <w:proofErr w:type="spellStart"/>
      <w:r>
        <w:rPr>
          <w:rFonts w:eastAsia="Times New Roman" w:cs="Times New Roman"/>
          <w:szCs w:val="24"/>
        </w:rPr>
        <w:t>Σπίρτζη</w:t>
      </w:r>
      <w:proofErr w:type="spellEnd"/>
      <w:r>
        <w:rPr>
          <w:rFonts w:eastAsia="Times New Roman" w:cs="Times New Roman"/>
          <w:szCs w:val="24"/>
        </w:rPr>
        <w:t xml:space="preserve">, εάν ξέρετε </w:t>
      </w:r>
      <w:r>
        <w:rPr>
          <w:rFonts w:eastAsia="Times New Roman" w:cs="Times New Roman"/>
          <w:szCs w:val="24"/>
        </w:rPr>
        <w:t xml:space="preserve">γιατί </w:t>
      </w:r>
      <w:r>
        <w:rPr>
          <w:rFonts w:eastAsia="Times New Roman" w:cs="Times New Roman"/>
          <w:szCs w:val="24"/>
        </w:rPr>
        <w:t xml:space="preserve">ο φίλος </w:t>
      </w:r>
      <w:r>
        <w:rPr>
          <w:rFonts w:eastAsia="Times New Roman" w:cs="Times New Roman"/>
          <w:szCs w:val="24"/>
        </w:rPr>
        <w:t>σας,</w:t>
      </w:r>
      <w:r>
        <w:rPr>
          <w:rFonts w:eastAsia="Times New Roman" w:cs="Times New Roman"/>
          <w:szCs w:val="24"/>
        </w:rPr>
        <w:t xml:space="preserve"> ο κ. Παππάς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πήρε μαζί του στη Βενεζουέλα </w:t>
      </w:r>
      <w:r>
        <w:rPr>
          <w:rFonts w:eastAsia="Times New Roman" w:cs="Times New Roman"/>
          <w:szCs w:val="24"/>
        </w:rPr>
        <w:t xml:space="preserve">τον δικηγόρο των </w:t>
      </w:r>
      <w:r>
        <w:rPr>
          <w:rFonts w:eastAsia="Times New Roman" w:cs="Times New Roman"/>
          <w:szCs w:val="24"/>
          <w:lang w:val="en-US"/>
        </w:rPr>
        <w:t>offshore</w:t>
      </w:r>
      <w:r>
        <w:rPr>
          <w:rFonts w:eastAsia="Times New Roman" w:cs="Times New Roman"/>
          <w:szCs w:val="24"/>
        </w:rPr>
        <w:t>, τον κ. Αρτεμίου. Τον ξέρει περισσότερο; Τώρα που μπαινοβγαίνει ο κ. Αρτεμίο</w:t>
      </w:r>
      <w:r>
        <w:rPr>
          <w:rFonts w:eastAsia="Times New Roman" w:cs="Times New Roman"/>
          <w:szCs w:val="24"/>
        </w:rPr>
        <w:t xml:space="preserve">υ στο Μέγαρο Μαξίμου και είδαμε φωτογραφίες, έχουν και τώρα σχέση από τότε; Γιατί μας είπε ότι πήγε ο </w:t>
      </w:r>
      <w:r>
        <w:rPr>
          <w:rFonts w:eastAsia="Times New Roman" w:cs="Times New Roman"/>
          <w:szCs w:val="24"/>
        </w:rPr>
        <w:lastRenderedPageBreak/>
        <w:t xml:space="preserve">κ. Αρτεμίου για ένα μεγάλο έργο, για μια μεγάλη επένδυση. Ας τα ακούσουμε και αυτά και ας έχουμε στο μυαλό μας και πώς θα πληρώσουμε τελικώς, αφού τα 5,4 </w:t>
      </w:r>
      <w:r>
        <w:rPr>
          <w:rFonts w:eastAsia="Times New Roman" w:cs="Times New Roman"/>
          <w:szCs w:val="24"/>
        </w:rPr>
        <w:t xml:space="preserve">εκατομμύρια συμφωνήσαμε ότι είναι πολλά. </w:t>
      </w:r>
    </w:p>
    <w:p w14:paraId="250602A7"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250602A8"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250602A9"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Τρία λεπτά και σύμφωνα με τον Κανονισμό ό</w:t>
      </w:r>
      <w:r>
        <w:rPr>
          <w:rFonts w:eastAsia="Times New Roman" w:cs="Times New Roman"/>
          <w:szCs w:val="24"/>
        </w:rPr>
        <w:t xml:space="preserve">πως και ο ερωτών, έτσι δεν είναι; </w:t>
      </w:r>
    </w:p>
    <w:p w14:paraId="250602AA"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Μόνο που η ερώτηση δεν αφορά τον κ. Αρτεμίου, ούτε στην τοποθέτηση του κ. Γεωργιάδη ούτε στη δική σας απάντηση. </w:t>
      </w:r>
    </w:p>
    <w:p w14:paraId="250602AB"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Ναι, αλλά δεν δ</w:t>
      </w:r>
      <w:r>
        <w:rPr>
          <w:rFonts w:eastAsia="Times New Roman" w:cs="Times New Roman"/>
          <w:szCs w:val="24"/>
        </w:rPr>
        <w:t xml:space="preserve">ιακόψατε κανέναν, κύριε Πρόεδρε. </w:t>
      </w:r>
    </w:p>
    <w:p w14:paraId="250602AC"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Οφείλω και εγώ να περιφρουρήσω λίγο το θέμα που συζητάμε. </w:t>
      </w:r>
    </w:p>
    <w:p w14:paraId="250602AD"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Το βλέπω, αλλά όσον αφορά την Κυβέρνηση, όχι όσον αφορά τους Βουλευτές</w:t>
      </w:r>
      <w:r>
        <w:rPr>
          <w:rFonts w:eastAsia="Times New Roman" w:cs="Times New Roman"/>
          <w:szCs w:val="24"/>
        </w:rPr>
        <w:t xml:space="preserve"> της Αντιπολίτευσης. </w:t>
      </w:r>
    </w:p>
    <w:p w14:paraId="250602AE"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Πρώτον, έγινε κατανοητό ακόμα και από τον κ. Γεωργιάδη ότι χρειάζεται να έχουμε τεχνικές προδιαγραφές μελετών, γιατί δεν το έθιξε το θέμα στη </w:t>
      </w:r>
      <w:proofErr w:type="spellStart"/>
      <w:r>
        <w:rPr>
          <w:rFonts w:eastAsia="Times New Roman" w:cs="Times New Roman"/>
          <w:szCs w:val="24"/>
        </w:rPr>
        <w:t>δευτερομιλία</w:t>
      </w:r>
      <w:proofErr w:type="spellEnd"/>
      <w:r>
        <w:rPr>
          <w:rFonts w:eastAsia="Times New Roman" w:cs="Times New Roman"/>
          <w:szCs w:val="24"/>
        </w:rPr>
        <w:t xml:space="preserve"> του. </w:t>
      </w:r>
    </w:p>
    <w:p w14:paraId="250602A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Δεύτερον, εγώ δεν είπα για το «κακό»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του 1974. Είπα </w:t>
      </w:r>
      <w:r>
        <w:rPr>
          <w:rFonts w:eastAsia="Times New Roman" w:cs="Times New Roman"/>
          <w:szCs w:val="24"/>
        </w:rPr>
        <w:t xml:space="preserve">ότι είναι ευαγγέλιο. Ούτε είπα ότι είναι κακός ο κ. Σουφλιάς για τον κώδικα </w:t>
      </w:r>
      <w:proofErr w:type="spellStart"/>
      <w:r>
        <w:rPr>
          <w:rFonts w:eastAsia="Times New Roman" w:cs="Times New Roman"/>
          <w:szCs w:val="24"/>
        </w:rPr>
        <w:t>προεκτιμώμενων</w:t>
      </w:r>
      <w:proofErr w:type="spellEnd"/>
      <w:r>
        <w:rPr>
          <w:rFonts w:eastAsia="Times New Roman" w:cs="Times New Roman"/>
          <w:szCs w:val="24"/>
        </w:rPr>
        <w:t xml:space="preserve"> αμοιβών. Εκεί που λέω ότι είναι κακός ο κ. Σουφλιάς το λέω ευθαρσώς, σε σχέση, ας πούμε, με τις συμβάσεις των αυτοκινητοδρόμων, αλλά όχι γι’ αυτό. Θα μπορούσε βέβαια</w:t>
      </w:r>
      <w:r>
        <w:rPr>
          <w:rFonts w:eastAsia="Times New Roman" w:cs="Times New Roman"/>
          <w:szCs w:val="24"/>
        </w:rPr>
        <w:t xml:space="preserve"> να γίνει καλύτερα αν είχαμε –αυτό είπα- έναν κανονισμό </w:t>
      </w:r>
      <w:proofErr w:type="spellStart"/>
      <w:r>
        <w:rPr>
          <w:rFonts w:eastAsia="Times New Roman" w:cs="Times New Roman"/>
          <w:szCs w:val="24"/>
        </w:rPr>
        <w:t>προεκτιμώμενων</w:t>
      </w:r>
      <w:proofErr w:type="spellEnd"/>
      <w:r>
        <w:rPr>
          <w:rFonts w:eastAsia="Times New Roman" w:cs="Times New Roman"/>
          <w:szCs w:val="24"/>
        </w:rPr>
        <w:t xml:space="preserve"> αμοιβών και προδιαγραφών</w:t>
      </w:r>
      <w:r>
        <w:rPr>
          <w:rFonts w:eastAsia="Times New Roman" w:cs="Times New Roman"/>
          <w:szCs w:val="24"/>
        </w:rPr>
        <w:t>,</w:t>
      </w:r>
      <w:r>
        <w:rPr>
          <w:rFonts w:eastAsia="Times New Roman" w:cs="Times New Roman"/>
          <w:szCs w:val="24"/>
        </w:rPr>
        <w:t xml:space="preserve"> για να υπολογίζονται οι αμοιβές σύμφωνα με τις σύγχρονες προδιαγραφές. Κι αυτό πάμε να κάνουμε. Και αυτό, πιστέψτε με, δεν κάνει ούτε 10.000 ούτε 50.000. Ρωτήσ</w:t>
      </w:r>
      <w:r>
        <w:rPr>
          <w:rFonts w:eastAsia="Times New Roman" w:cs="Times New Roman"/>
          <w:szCs w:val="24"/>
        </w:rPr>
        <w:t xml:space="preserve">τε όποιον θέλετε, που να είναι σχετικός. </w:t>
      </w:r>
    </w:p>
    <w:p w14:paraId="250602B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Περαιτέρω, από τα ερωτήματα που βάλατε στην </w:t>
      </w:r>
      <w:proofErr w:type="spellStart"/>
      <w:r>
        <w:rPr>
          <w:rFonts w:eastAsia="Times New Roman" w:cs="Times New Roman"/>
          <w:szCs w:val="24"/>
        </w:rPr>
        <w:t>δευτερομιλία</w:t>
      </w:r>
      <w:proofErr w:type="spellEnd"/>
      <w:r>
        <w:rPr>
          <w:rFonts w:eastAsia="Times New Roman" w:cs="Times New Roman"/>
          <w:szCs w:val="24"/>
        </w:rPr>
        <w:t xml:space="preserve"> σας, καταλαβαίνω πάρα πολύ καλά ότι δεν θα είχατε κανένα πρόβλημα αν δεν βγάζαμε προδιαγραφές για τα αντιπλημμυρικά έργα, τα </w:t>
      </w:r>
      <w:proofErr w:type="spellStart"/>
      <w:r>
        <w:rPr>
          <w:rFonts w:eastAsia="Times New Roman" w:cs="Times New Roman"/>
          <w:szCs w:val="24"/>
        </w:rPr>
        <w:t>εγγειοβελτικά</w:t>
      </w:r>
      <w:proofErr w:type="spellEnd"/>
      <w:r>
        <w:rPr>
          <w:rFonts w:eastAsia="Times New Roman" w:cs="Times New Roman"/>
          <w:szCs w:val="24"/>
        </w:rPr>
        <w:t xml:space="preserve"> και όλα τα υπόλοιπ</w:t>
      </w:r>
      <w:r>
        <w:rPr>
          <w:rFonts w:eastAsia="Times New Roman" w:cs="Times New Roman"/>
          <w:szCs w:val="24"/>
        </w:rPr>
        <w:t xml:space="preserve">α και βγάζαμε προδιαγραφές φυλακών κομμουνιστών. Να σας χαίρεται η Νέα Δημοκρατία που είστε και Αντιπρόεδρός της. </w:t>
      </w:r>
    </w:p>
    <w:p w14:paraId="250602B1"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Πραγματικά, εγώ όντως το 1980 ήμουν έντεκα χρονών, ΠΑΣΟΚ, λάτρης του Ανδρέα Παπανδρέου.</w:t>
      </w:r>
    </w:p>
    <w:p w14:paraId="250602B2"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Να τα πείτε στην κ. </w:t>
      </w:r>
      <w:proofErr w:type="spellStart"/>
      <w:r>
        <w:rPr>
          <w:rFonts w:eastAsia="Times New Roman" w:cs="Times New Roman"/>
          <w:szCs w:val="24"/>
        </w:rPr>
        <w:t>Χρυσο</w:t>
      </w:r>
      <w:r>
        <w:rPr>
          <w:rFonts w:eastAsia="Times New Roman" w:cs="Times New Roman"/>
          <w:szCs w:val="24"/>
        </w:rPr>
        <w:t>βελώνη</w:t>
      </w:r>
      <w:proofErr w:type="spellEnd"/>
      <w:r>
        <w:rPr>
          <w:rFonts w:eastAsia="Times New Roman" w:cs="Times New Roman"/>
          <w:szCs w:val="24"/>
        </w:rPr>
        <w:t xml:space="preserve">. </w:t>
      </w:r>
    </w:p>
    <w:p w14:paraId="250602B3"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Τα ξέρει. </w:t>
      </w:r>
    </w:p>
    <w:p w14:paraId="250602B4"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 xml:space="preserve">Τη δική σας εξέλιξη κοιτάξτε! </w:t>
      </w:r>
    </w:p>
    <w:p w14:paraId="250602B5"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 Σας ευχαριστώ για</w:t>
      </w:r>
      <w:r>
        <w:rPr>
          <w:rFonts w:eastAsia="Times New Roman" w:cs="Times New Roman"/>
          <w:szCs w:val="24"/>
        </w:rPr>
        <w:t xml:space="preserve"> τον χαρακτηρισμό «</w:t>
      </w:r>
      <w:proofErr w:type="spellStart"/>
      <w:r>
        <w:rPr>
          <w:rFonts w:eastAsia="Times New Roman" w:cs="Times New Roman"/>
          <w:szCs w:val="24"/>
        </w:rPr>
        <w:t>ανθυποπασόκος</w:t>
      </w:r>
      <w:proofErr w:type="spellEnd"/>
      <w:r>
        <w:rPr>
          <w:rFonts w:eastAsia="Times New Roman" w:cs="Times New Roman"/>
          <w:szCs w:val="24"/>
        </w:rPr>
        <w:t xml:space="preserve">». Κοιτάξτε μην είστε όμως εσείς σήμερα, όχι όταν ήσασταν έντεκα χρονών, </w:t>
      </w:r>
      <w:proofErr w:type="spellStart"/>
      <w:r>
        <w:rPr>
          <w:rFonts w:eastAsia="Times New Roman" w:cs="Times New Roman"/>
          <w:szCs w:val="24"/>
        </w:rPr>
        <w:t>γενόσημο</w:t>
      </w:r>
      <w:proofErr w:type="spellEnd"/>
      <w:r>
        <w:rPr>
          <w:rFonts w:eastAsia="Times New Roman" w:cs="Times New Roman"/>
          <w:szCs w:val="24"/>
        </w:rPr>
        <w:t xml:space="preserve"> της Χρυσής Αυγής. </w:t>
      </w:r>
    </w:p>
    <w:p w14:paraId="250602B6"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Ορίστε; </w:t>
      </w:r>
    </w:p>
    <w:p w14:paraId="250602B7" w14:textId="77777777" w:rsidR="006300E5" w:rsidRDefault="00AD32A0">
      <w:pPr>
        <w:spacing w:after="0" w:line="600" w:lineRule="auto"/>
        <w:ind w:firstLine="720"/>
        <w:jc w:val="both"/>
        <w:rPr>
          <w:rFonts w:eastAsia="Times New Roman" w:cs="Times New Roman"/>
          <w:b/>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Μην είστε σήμερα γι’ αυτά</w:t>
      </w:r>
      <w:r>
        <w:rPr>
          <w:rFonts w:eastAsia="Times New Roman" w:cs="Times New Roman"/>
          <w:szCs w:val="24"/>
        </w:rPr>
        <w:t xml:space="preserve"> που λέτε για τις φυλακές των κομμουνιστών </w:t>
      </w:r>
      <w:proofErr w:type="spellStart"/>
      <w:r>
        <w:rPr>
          <w:rFonts w:eastAsia="Times New Roman" w:cs="Times New Roman"/>
          <w:szCs w:val="24"/>
        </w:rPr>
        <w:t>γενόσημο</w:t>
      </w:r>
      <w:proofErr w:type="spellEnd"/>
      <w:r>
        <w:rPr>
          <w:rFonts w:eastAsia="Times New Roman" w:cs="Times New Roman"/>
          <w:szCs w:val="24"/>
        </w:rPr>
        <w:t xml:space="preserve"> της Χρυσής Αυγής.</w:t>
      </w:r>
    </w:p>
    <w:p w14:paraId="250602B8"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επί προσωπικού ζητώ τον λόγο!</w:t>
      </w:r>
    </w:p>
    <w:p w14:paraId="250602B9" w14:textId="77777777" w:rsidR="006300E5" w:rsidRDefault="00AD32A0">
      <w:pPr>
        <w:spacing w:after="0" w:line="600" w:lineRule="auto"/>
        <w:ind w:firstLine="720"/>
        <w:jc w:val="both"/>
        <w:rPr>
          <w:rFonts w:eastAsia="Times New Roman" w:cs="Times New Roman"/>
          <w:b/>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Και πάμε στο </w:t>
      </w:r>
      <w:r>
        <w:rPr>
          <w:rFonts w:eastAsia="Times New Roman" w:cs="Times New Roman"/>
          <w:szCs w:val="24"/>
        </w:rPr>
        <w:t>τ</w:t>
      </w:r>
      <w:r>
        <w:rPr>
          <w:rFonts w:eastAsia="Times New Roman" w:cs="Times New Roman"/>
          <w:szCs w:val="24"/>
        </w:rPr>
        <w:t xml:space="preserve">αμείο των </w:t>
      </w:r>
      <w:r>
        <w:rPr>
          <w:rFonts w:eastAsia="Times New Roman" w:cs="Times New Roman"/>
          <w:szCs w:val="24"/>
        </w:rPr>
        <w:t>μ</w:t>
      </w:r>
      <w:r>
        <w:rPr>
          <w:rFonts w:eastAsia="Times New Roman" w:cs="Times New Roman"/>
          <w:szCs w:val="24"/>
        </w:rPr>
        <w:t xml:space="preserve">ηχανικών που είπατε στην </w:t>
      </w:r>
      <w:proofErr w:type="spellStart"/>
      <w:r>
        <w:rPr>
          <w:rFonts w:eastAsia="Times New Roman" w:cs="Times New Roman"/>
          <w:szCs w:val="24"/>
        </w:rPr>
        <w:t>πρ</w:t>
      </w:r>
      <w:r>
        <w:rPr>
          <w:rFonts w:eastAsia="Times New Roman" w:cs="Times New Roman"/>
          <w:szCs w:val="24"/>
        </w:rPr>
        <w:t>ωτομιλία</w:t>
      </w:r>
      <w:proofErr w:type="spellEnd"/>
      <w:r>
        <w:rPr>
          <w:rFonts w:eastAsia="Times New Roman" w:cs="Times New Roman"/>
          <w:szCs w:val="24"/>
        </w:rPr>
        <w:t xml:space="preserve"> σας και για τη Βενεζουέλα. </w:t>
      </w:r>
    </w:p>
    <w:p w14:paraId="250602BA"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Προσέξτε, κύριε Γεωργιάδη. Εμείς δεν δεχόμαστε απειλές. Όποτε θέλετε για το </w:t>
      </w:r>
      <w:r>
        <w:rPr>
          <w:rFonts w:eastAsia="Times New Roman" w:cs="Times New Roman"/>
          <w:szCs w:val="24"/>
        </w:rPr>
        <w:t>τ</w:t>
      </w:r>
      <w:r>
        <w:rPr>
          <w:rFonts w:eastAsia="Times New Roman" w:cs="Times New Roman"/>
          <w:szCs w:val="24"/>
        </w:rPr>
        <w:t>αμείο των μηχανικών. Προσέξτε μην βάλετε κανέναν δικό σας φυλακή μόνο. Προσέξτε, γιατί δικός σας θα πάει φυλακή!</w:t>
      </w:r>
    </w:p>
    <w:p w14:paraId="250602B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Και πάμε και στη Βενεζουέλα. </w:t>
      </w:r>
      <w:r>
        <w:rPr>
          <w:rFonts w:eastAsia="Times New Roman" w:cs="Times New Roman"/>
          <w:szCs w:val="24"/>
        </w:rPr>
        <w:t>Πραγματικά, δεν βλέπω καμία δολιότητα να συζητάς με μια χώρα που έχει πρόβλημα στα τρόφιμα σε σχέση με ανταλλαγή προϊόντων. Είναι κάτι πολύ σύνηθες στη διεθνή πρακτική. Να έπαιρνε, ας πούμε, η Ελλάδα πετρέλαιο και να έδινε αγροτικά προϊόντα. Τώρα, γιατί επ</w:t>
      </w:r>
      <w:r>
        <w:rPr>
          <w:rFonts w:eastAsia="Times New Roman" w:cs="Times New Roman"/>
          <w:szCs w:val="24"/>
        </w:rPr>
        <w:t xml:space="preserve">ιλέχθηκε εκείνη τη χρονική στιγμή να συνοδεύσει τον Νίκο Παππά ο συγκεκριμένος δικηγόρος που λέτε, </w:t>
      </w:r>
      <w:r>
        <w:rPr>
          <w:rFonts w:eastAsia="Times New Roman" w:cs="Times New Roman"/>
          <w:szCs w:val="24"/>
        </w:rPr>
        <w:lastRenderedPageBreak/>
        <w:t>φαντάζομαι ότι οι κύριοι που διατάσσετε σε διάφορες χώρες με περούκες μπορούν να σας ενημερώσουν. Δεν είναι η πρώτη φορά που παρακολουθείτε πού πάνε τα στελέ</w:t>
      </w:r>
      <w:r>
        <w:rPr>
          <w:rFonts w:eastAsia="Times New Roman" w:cs="Times New Roman"/>
          <w:szCs w:val="24"/>
        </w:rPr>
        <w:t xml:space="preserve">χη του ΣΥΡΙΖΑ και της Κυβέρνησης και με ποιους και με ποιον τρόπο τα παρουσιάζετε. </w:t>
      </w:r>
    </w:p>
    <w:p w14:paraId="250602B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και για την ανοχή. </w:t>
      </w:r>
    </w:p>
    <w:p w14:paraId="250602BD"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250602BE"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θα ήθελα τον λόγο επί προσωπικού. </w:t>
      </w:r>
    </w:p>
    <w:p w14:paraId="250602BF"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Γεωργιάδη, επειδή αναφέρθηκε το όνομά σας και μόνο, αλλά παρακαλώ, μια διευκρίνιση, μια παρατήρηση, όχι πολλή ώρα.  </w:t>
      </w:r>
    </w:p>
    <w:p w14:paraId="250602C0"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Ένα λεπτό θα κάνω. </w:t>
      </w:r>
    </w:p>
    <w:p w14:paraId="250602C1"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Σας ευχαριστώ πολύ.  </w:t>
      </w:r>
    </w:p>
    <w:p w14:paraId="250602C2"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Κατ’ αρχάς θα σας παρακαλούσα να διαγράψετε από τα Πρακτικά αυτά που είπατε. Μπορεί να σας ενημερώσει η κυρία Υφυπουργός. Τον κ. Παναγιώτη Καμμένο τον έχω καταδικάσει πρωτοδίκως σε 15.000-20.000 ευρώ –δεν θυμάμαι ακριβώς το ποσ</w:t>
      </w:r>
      <w:r>
        <w:rPr>
          <w:rFonts w:eastAsia="Times New Roman" w:cs="Times New Roman"/>
          <w:szCs w:val="24"/>
        </w:rPr>
        <w:t xml:space="preserve">ό- για την προσπάθεια ταυτίσεώς μου με τη Χρυσή Αυγή. </w:t>
      </w:r>
    </w:p>
    <w:p w14:paraId="250602C3"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 xml:space="preserve">Μπορείτε να σταματήσετε να αναφέρεστε σε ανθρώπους που δεν βρίσκονται εδώ;  </w:t>
      </w:r>
    </w:p>
    <w:p w14:paraId="250602C4"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Υπάρχει καταδικαστική απόφαση. </w:t>
      </w:r>
      <w:r>
        <w:rPr>
          <w:rFonts w:eastAsia="Times New Roman" w:cs="Times New Roman"/>
          <w:szCs w:val="24"/>
        </w:rPr>
        <w:t>Παρακαλώ πολύ να το ανακαλέσετε.</w:t>
      </w:r>
    </w:p>
    <w:p w14:paraId="250602C5"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Να μη χρησιμοποιείτε το Βήμα για να κάνετε αναφορά προσώπων που δεν είναι εδώ αυτή τη στιγμή και να πετάτε λάσπη!</w:t>
      </w:r>
    </w:p>
    <w:p w14:paraId="250602C6"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Μα, είναι ένα γε</w:t>
      </w:r>
      <w:r>
        <w:rPr>
          <w:rFonts w:eastAsia="Times New Roman" w:cs="Times New Roman"/>
          <w:szCs w:val="24"/>
        </w:rPr>
        <w:t xml:space="preserve">γονός. Υπάρχει καταδικαστική απόφαση. Τι να κάνουμε; </w:t>
      </w:r>
    </w:p>
    <w:p w14:paraId="250602C7"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 xml:space="preserve">Τελειώνετέ το τώρα. </w:t>
      </w:r>
    </w:p>
    <w:p w14:paraId="250602C8"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Κι εσείς, κυρία Υπουργέ, μην παίρνετε έτσι τον λόγο. Με </w:t>
      </w:r>
      <w:proofErr w:type="spellStart"/>
      <w:r>
        <w:rPr>
          <w:rFonts w:eastAsia="Times New Roman" w:cs="Times New Roman"/>
          <w:szCs w:val="24"/>
        </w:rPr>
        <w:t>συγχωρείτε</w:t>
      </w:r>
      <w:proofErr w:type="spellEnd"/>
      <w:r>
        <w:rPr>
          <w:rFonts w:eastAsia="Times New Roman" w:cs="Times New Roman"/>
          <w:szCs w:val="24"/>
        </w:rPr>
        <w:t xml:space="preserve">, σας παρακαλώ.  </w:t>
      </w:r>
    </w:p>
    <w:p w14:paraId="250602C9"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Για όνομα του Θεού τώρα!</w:t>
      </w:r>
    </w:p>
    <w:p w14:paraId="250602CA"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Να ολοκληρώσω.</w:t>
      </w:r>
    </w:p>
    <w:p w14:paraId="250602C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Να αντιδικούμε όσο θέλετε, αλλά επειδή δεν θεωρώ ότι η πολιτική αντιπαράθεση πρέπει να γίνεται στα δικαστήρια και επειδή </w:t>
      </w:r>
      <w:r>
        <w:rPr>
          <w:rFonts w:eastAsia="Times New Roman" w:cs="Times New Roman"/>
          <w:szCs w:val="24"/>
        </w:rPr>
        <w:t>αυτό με προσβάλλει βάναυσα, θα σας πω τι είπα κι αν θέλετε το διορθώνετε.</w:t>
      </w:r>
    </w:p>
    <w:p w14:paraId="250602C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Εγώ ποτέ δεν είπα να βάζουν φυλακή τους κομμουνιστές. Ποτέ. Εγώ είμαι φιλελεύθερος πολιτικός.</w:t>
      </w:r>
    </w:p>
    <w:p w14:paraId="250602CD"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Ναι, το βλέπω!</w:t>
      </w:r>
    </w:p>
    <w:p w14:paraId="250602CE"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ΣΠΥΡΙΔΩΝ-ΑΔΩ</w:t>
      </w:r>
      <w:r>
        <w:rPr>
          <w:rFonts w:eastAsia="Times New Roman" w:cs="Times New Roman"/>
          <w:b/>
          <w:szCs w:val="24"/>
        </w:rPr>
        <w:t>ΝΙΣ ΓΕΩΡΓΙΑΔΗΣ:</w:t>
      </w:r>
      <w:r>
        <w:rPr>
          <w:rFonts w:eastAsia="Times New Roman" w:cs="Times New Roman"/>
          <w:szCs w:val="24"/>
        </w:rPr>
        <w:t xml:space="preserve"> Θέλω όλοι να μπορούν να λένε τη γνώμη τους. Δεν είμαι σαν κι εσάς. Εσείς, η Κυβέρνησή σας δηλαδή, πήγε να εκβιάσει δικαστικό για να ανατρέψει αποτέλεσμα της </w:t>
      </w:r>
      <w:r>
        <w:rPr>
          <w:rFonts w:eastAsia="Times New Roman" w:cs="Times New Roman"/>
          <w:szCs w:val="24"/>
        </w:rPr>
        <w:t xml:space="preserve">ολομέλειας </w:t>
      </w:r>
      <w:r>
        <w:rPr>
          <w:rFonts w:eastAsia="Times New Roman" w:cs="Times New Roman"/>
          <w:szCs w:val="24"/>
        </w:rPr>
        <w:t xml:space="preserve">του </w:t>
      </w:r>
      <w:proofErr w:type="spellStart"/>
      <w:r>
        <w:rPr>
          <w:rFonts w:eastAsia="Times New Roman" w:cs="Times New Roman"/>
          <w:szCs w:val="24"/>
        </w:rPr>
        <w:t>ΣτΕ</w:t>
      </w:r>
      <w:proofErr w:type="spellEnd"/>
      <w:r>
        <w:rPr>
          <w:rFonts w:eastAsia="Times New Roman" w:cs="Times New Roman"/>
          <w:szCs w:val="24"/>
        </w:rPr>
        <w:t xml:space="preserve">. Τα ξέρουμε, τα μάθαμε, τα ξέρει όλη η Ελλάδα. </w:t>
      </w:r>
    </w:p>
    <w:p w14:paraId="250602C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Εγώ είπα τι ισχύ</w:t>
      </w:r>
      <w:r>
        <w:rPr>
          <w:rFonts w:eastAsia="Times New Roman" w:cs="Times New Roman"/>
          <w:szCs w:val="24"/>
        </w:rPr>
        <w:t xml:space="preserve">ει σε ορισμένες ανατολικές χώρες. Θέλετε να συμφωνήσουμε μαζί ότι κακώς ισχύει; Να σας πω κακώς ισχύει. Αλλά δεν είναι δικό μου. Είναι αυτό που ισχύει σ’ αυτές τις χώρες για τους δικούς τους ιστορικούς λόγους. </w:t>
      </w:r>
    </w:p>
    <w:p w14:paraId="250602D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Παρακαλώ πολύ, λοιπόν, να ανακαλέσετε αυτό πο</w:t>
      </w:r>
      <w:r>
        <w:rPr>
          <w:rFonts w:eastAsia="Times New Roman" w:cs="Times New Roman"/>
          <w:szCs w:val="24"/>
        </w:rPr>
        <w:t xml:space="preserve">υ είπατε γιατί με προσβάλλει βάναυσα. Και επαναλαμβάνω, έχω ήδη καταδικάσει έναν Υπουργό της Κυβερνήσεως Τσίπρα γι’ αυτό. </w:t>
      </w:r>
    </w:p>
    <w:p w14:paraId="250602D1"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50602D2"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Τι σημαίνει ότι «έχω καταδικάσει»; Δικαστής είστε;</w:t>
      </w:r>
    </w:p>
    <w:p w14:paraId="250602D3"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Το δικαστήριο, κυρία μου. </w:t>
      </w:r>
    </w:p>
    <w:p w14:paraId="250602D4"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 xml:space="preserve">Έχετε μεγάλη ταύτιση με τη δικαιοσύνη! </w:t>
      </w:r>
    </w:p>
    <w:p w14:paraId="250602D5"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Υπουργέ, σας παρακαλώ.</w:t>
      </w:r>
    </w:p>
    <w:p w14:paraId="250602D6"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Κύριε Υπουργέ, θα απαντήσετε επ’ αυ</w:t>
      </w:r>
      <w:r>
        <w:rPr>
          <w:rFonts w:eastAsia="Times New Roman" w:cs="Times New Roman"/>
          <w:szCs w:val="24"/>
        </w:rPr>
        <w:t xml:space="preserve">τού; </w:t>
      </w:r>
    </w:p>
    <w:p w14:paraId="250602D7"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Τι να πω; </w:t>
      </w:r>
    </w:p>
    <w:p w14:paraId="250602D8"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Σε αυτό που σας ζητάει. Αν πείτε ότι ανακαλείτε, τέλειωσε. Αν πείτε «δεν ανακαλώ», θα δει τι θα κάνει ο κ. Γεωργιάδης. Αλλά ας πάμε παρακάτω. Έχου</w:t>
      </w:r>
      <w:r>
        <w:rPr>
          <w:rFonts w:eastAsia="Times New Roman" w:cs="Times New Roman"/>
          <w:szCs w:val="24"/>
        </w:rPr>
        <w:t xml:space="preserve">με κοινοβουλευτικό έλεγχο. </w:t>
      </w:r>
    </w:p>
    <w:p w14:paraId="250602D9"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Δεν ανακαλεί. </w:t>
      </w:r>
    </w:p>
    <w:p w14:paraId="250602DA"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Όχι βέβαια. </w:t>
      </w:r>
    </w:p>
    <w:p w14:paraId="250602DB"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ΣΠΥΡΙΔΩΝ-ΑΔΩΝΙΣ ΓΕΩΡΓΙΑΔΗΣ:</w:t>
      </w:r>
      <w:r>
        <w:rPr>
          <w:rFonts w:eastAsia="Times New Roman" w:cs="Times New Roman"/>
          <w:szCs w:val="24"/>
        </w:rPr>
        <w:t xml:space="preserve"> Παρ’ όλο που ενημερωθήκατε. Αυτό, ξέρετε, είναι επιβαρυντικό. </w:t>
      </w:r>
    </w:p>
    <w:p w14:paraId="250602DC"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Συνεχίζουμε με τη</w:t>
      </w:r>
      <w:r>
        <w:rPr>
          <w:rFonts w:eastAsia="Times New Roman" w:cs="Times New Roman"/>
          <w:szCs w:val="24"/>
        </w:rPr>
        <w:t xml:space="preserve"> δέκατη τρίτη με αριθμό 122/18-10-2016 επίκαιρη ερώτηση δεύτερου κύκλου του Βουλευτή </w:t>
      </w:r>
      <w:r>
        <w:rPr>
          <w:rFonts w:eastAsia="Times New Roman" w:cs="Times New Roman"/>
          <w:szCs w:val="24"/>
        </w:rPr>
        <w:t xml:space="preserve">Β΄ </w:t>
      </w:r>
      <w:r>
        <w:rPr>
          <w:rFonts w:eastAsia="Times New Roman" w:cs="Times New Roman"/>
          <w:szCs w:val="24"/>
        </w:rPr>
        <w:t xml:space="preserve">Πειραιά των Ανεξαρτήτων Ελλήνων κ. Δημητρίου Καμμένου προς τον Υπουργό Υποδομών, Μεταφορών και Δικτύων, σχετικά με τα έργα τραμ και μετρό στον Πειραιά. </w:t>
      </w:r>
    </w:p>
    <w:p w14:paraId="250602DD"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Κύριε συνάδελφε</w:t>
      </w:r>
      <w:r>
        <w:rPr>
          <w:rFonts w:eastAsia="Times New Roman" w:cs="Times New Roman"/>
          <w:szCs w:val="24"/>
        </w:rPr>
        <w:t xml:space="preserve">, έχετε τον λόγο για δύο λεπτά, προκειμένου να </w:t>
      </w:r>
      <w:proofErr w:type="spellStart"/>
      <w:r>
        <w:rPr>
          <w:rFonts w:eastAsia="Times New Roman" w:cs="Times New Roman"/>
          <w:szCs w:val="24"/>
        </w:rPr>
        <w:t>πρωτολογήσετε</w:t>
      </w:r>
      <w:proofErr w:type="spellEnd"/>
      <w:r>
        <w:rPr>
          <w:rFonts w:eastAsia="Times New Roman" w:cs="Times New Roman"/>
          <w:szCs w:val="24"/>
        </w:rPr>
        <w:t xml:space="preserve">. </w:t>
      </w:r>
    </w:p>
    <w:p w14:paraId="250602DE"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Ευχαριστώ πολύ, κύριε Πρόεδρε. </w:t>
      </w:r>
    </w:p>
    <w:p w14:paraId="250602D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Δεν ξέρω αν έχει τόσο μεγάλο ενδιαφέρον η προηγούμενη συζήτηση που είναι εκτός των ερωτήσεων, εγώ όμως θα μπω στο θέμα, διότι εμείς στον Πειρ</w:t>
      </w:r>
      <w:r>
        <w:rPr>
          <w:rFonts w:eastAsia="Times New Roman" w:cs="Times New Roman"/>
          <w:szCs w:val="24"/>
        </w:rPr>
        <w:t xml:space="preserve">αιά έχουμε τεράστιο ζήτημα με τα δύο μεγάλα έργα του μετρό. </w:t>
      </w:r>
    </w:p>
    <w:p w14:paraId="250602E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Είναι έργα πνοής, έργα υποδομών για τον τουρισμό, για τους πολίτες, για τα μαγαζιά, για την οικονομία τόσο το τραμ όσο και το μετρό με τις δύο γραμμές. Όμως, έχουν παρατηρηθεί τα τελευταία χρόνια</w:t>
      </w:r>
      <w:r>
        <w:rPr>
          <w:rFonts w:eastAsia="Times New Roman" w:cs="Times New Roman"/>
          <w:szCs w:val="24"/>
        </w:rPr>
        <w:t>, βάσει της προκήρυξης της αρχής των έργων, πάρα πολύ σημαντικές καθυστερήσεις. Δεν υποστηρίζω ότι αυτές οι καθυστερήσεις –τουλάχιστον απ’ ό,τι γνωρίζω και θα ερωτηθείτε γι’ αυτό- γίνονται για λόγο παράλογο ή παράτυπο ή πιθανόν, όπως θα πει κάποιος πονηρός</w:t>
      </w:r>
      <w:r>
        <w:rPr>
          <w:rFonts w:eastAsia="Times New Roman" w:cs="Times New Roman"/>
          <w:szCs w:val="24"/>
        </w:rPr>
        <w:t xml:space="preserve">, για να κερδηθούν περισσότερα χρήματα ή να γίνουν υπερτιμολογήσεις. Έχουν γίνει, διότι έχουν βρεθεί αρχαία –το σημειώνω- σε πολύ χαμηλό βάθος, σε ενάμισι ή δυο μέτρα στη Βασιλέως Γεωργίου. </w:t>
      </w:r>
    </w:p>
    <w:p w14:paraId="250602E1"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Επίσης, το θέμα του </w:t>
      </w:r>
      <w:r>
        <w:rPr>
          <w:rFonts w:eastAsia="Times New Roman" w:cs="Times New Roman"/>
          <w:szCs w:val="24"/>
        </w:rPr>
        <w:t xml:space="preserve">μετρό </w:t>
      </w:r>
      <w:r>
        <w:rPr>
          <w:rFonts w:eastAsia="Times New Roman" w:cs="Times New Roman"/>
          <w:szCs w:val="24"/>
        </w:rPr>
        <w:t>είναι πάρα πολύ σημαντικό. Και αυτό έχε</w:t>
      </w:r>
      <w:r>
        <w:rPr>
          <w:rFonts w:eastAsia="Times New Roman" w:cs="Times New Roman"/>
          <w:szCs w:val="24"/>
        </w:rPr>
        <w:t xml:space="preserve">ι καθυστερήσει, όπως λένε άλλοι για δυο και άλλοι για τρία χρόνια και πιθανόν να τραβήξει περισσότερο. Το ίδιο συμβαίνει και με το τραμ. </w:t>
      </w:r>
    </w:p>
    <w:p w14:paraId="250602E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250602E3"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Θα επανέλθω στη δευτερολογία μου γ</w:t>
      </w:r>
      <w:r>
        <w:rPr>
          <w:rFonts w:eastAsia="Times New Roman" w:cs="Times New Roman"/>
          <w:szCs w:val="24"/>
        </w:rPr>
        <w:t xml:space="preserve">ια κάποια σημαντικά ζητήματα για τις γειτονιές και για τον τουρισμό. </w:t>
      </w:r>
    </w:p>
    <w:p w14:paraId="250602E4"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θα θέλαμε να μάθουμε από εσάς ως καθ’ ύλην αρμόδιο τι κάνει η Κυβέρνησή μας, σχετικά με τις καθυστερήσεις στα έργα του μετρό και του τραμ στον Πειραιά. Πότε αναμένεται να </w:t>
      </w:r>
      <w:r>
        <w:rPr>
          <w:rFonts w:eastAsia="Times New Roman" w:cs="Times New Roman"/>
          <w:szCs w:val="24"/>
        </w:rPr>
        <w:t xml:space="preserve">ολοκληρωθούν τα έργα; Έχουν ενημερωθεί οι φορείς και οι πολίτες του Πειραιά για το νέο χρονοδιάγραμμα; </w:t>
      </w:r>
    </w:p>
    <w:p w14:paraId="250602E5"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Είναι λίγο ακαδημαϊκή η κουβέντα, αλλά πρέπει να την κάνουμε και αυτή. Νομίζω ότι είναι πιο ουσιαστική από την προηγούμενη κουβέντα και συγχωρήστε με γι</w:t>
      </w:r>
      <w:r>
        <w:rPr>
          <w:rFonts w:eastAsia="Times New Roman" w:cs="Times New Roman"/>
          <w:szCs w:val="24"/>
        </w:rPr>
        <w:t>’ αυτό. Πόσο σημαντική είναι η καθυστέρηση για την οικονομία του Πειραιά και για τον τουριστικό πόλο εισόδου, αφού είναι το μεγαλύτερο λιμάνι της χώρας; Μπορούμε να εξετάσουμε την ανεξέλεγκτη καταστροφή της πόλης και την οικονομική καταστροφή των δεκάδων ε</w:t>
      </w:r>
      <w:r>
        <w:rPr>
          <w:rFonts w:eastAsia="Times New Roman" w:cs="Times New Roman"/>
          <w:szCs w:val="24"/>
        </w:rPr>
        <w:t xml:space="preserve">πιχειρηματιών; Μήπως θα υπάρξει ή μήπως θα έπρεπε να ζητήσουμε, εάν φέρει ευθύνη η </w:t>
      </w:r>
      <w:r>
        <w:rPr>
          <w:rFonts w:eastAsia="Times New Roman" w:cs="Times New Roman"/>
          <w:szCs w:val="24"/>
        </w:rPr>
        <w:t>«</w:t>
      </w:r>
      <w:r>
        <w:rPr>
          <w:rFonts w:eastAsia="Times New Roman" w:cs="Times New Roman"/>
          <w:szCs w:val="24"/>
        </w:rPr>
        <w:t>ΑΤΤΙΚΟ ΜΕΤΡΟ</w:t>
      </w:r>
      <w:r>
        <w:rPr>
          <w:rFonts w:eastAsia="Times New Roman" w:cs="Times New Roman"/>
          <w:szCs w:val="24"/>
        </w:rPr>
        <w:t>»</w:t>
      </w:r>
      <w:r>
        <w:rPr>
          <w:rFonts w:eastAsia="Times New Roman" w:cs="Times New Roman"/>
          <w:szCs w:val="24"/>
        </w:rPr>
        <w:t xml:space="preserve">, κάποια αντισταθμιστικά ωφελήματα προς όφελος των επιχειρήσεων του Πειραιά; </w:t>
      </w:r>
    </w:p>
    <w:p w14:paraId="250602E6"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Τέλος, θα ήθελα να μας πείτε εάν και κατά πόσο βρίσκονται σε μεγάλο βάθος τα αρχα</w:t>
      </w:r>
      <w:r>
        <w:rPr>
          <w:rFonts w:eastAsia="Times New Roman" w:cs="Times New Roman"/>
          <w:szCs w:val="24"/>
        </w:rPr>
        <w:t xml:space="preserve">ία και τι συμβαίνει με τους αρχαιολογικούς χώρους που είχαν βρεθεί κατά τη διάρκεια της ανασκαφής. </w:t>
      </w:r>
    </w:p>
    <w:p w14:paraId="250602E7"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250602E8"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250602E9"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14:paraId="250602EA"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Αγαπητέ συνάδελφε, όντως τα έργα του μετρό και του τραμ στον Πειραιά και σε άλλες περιοχές έχουν ταλαιπωρήσει πάρα πολύ τους πολίτες, τους επαγγελματίες της περιοχής, έχουν επιβαρύνει την κίνηση </w:t>
      </w:r>
      <w:r>
        <w:rPr>
          <w:rFonts w:eastAsia="Times New Roman" w:cs="Times New Roman"/>
          <w:szCs w:val="24"/>
        </w:rPr>
        <w:t xml:space="preserve">και πολλές φορές, όταν γίνονται τέτοιου είδους έργα μέσα στον αστικό ιστό, είναι αναπόφευκτη η ταλαιπωρία. </w:t>
      </w:r>
    </w:p>
    <w:p w14:paraId="250602E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Όμως, εδώ έχουμε κάποιες καθυστερήσεις από τα προηγούμενα χρόνια, που δεν έχουν να κάνουν με την </w:t>
      </w:r>
      <w:r>
        <w:rPr>
          <w:rFonts w:eastAsia="Times New Roman" w:cs="Times New Roman"/>
          <w:szCs w:val="24"/>
        </w:rPr>
        <w:t xml:space="preserve">υπηρεσία </w:t>
      </w:r>
      <w:r>
        <w:rPr>
          <w:rFonts w:eastAsia="Times New Roman" w:cs="Times New Roman"/>
          <w:szCs w:val="24"/>
        </w:rPr>
        <w:t>ή με το πώς πήγαινε το έργο. Έχουν να κάνο</w:t>
      </w:r>
      <w:r>
        <w:rPr>
          <w:rFonts w:eastAsia="Times New Roman" w:cs="Times New Roman"/>
          <w:szCs w:val="24"/>
        </w:rPr>
        <w:t xml:space="preserve">υν με τις χρόνιες στρεβλώσεις που έχουμε καταγγείλει και διορθώθηκαν στον προηγούμενο νόμο που ψηφίσαμε για τα δημόσια έργα, όπως είναι, πρώτον, η έλλειψη σοβαρών μελετών, αξιόπιστων μελετών, όπως είναι, δεύτερον, οι διαδικασίες για την </w:t>
      </w:r>
      <w:r>
        <w:rPr>
          <w:rFonts w:eastAsia="Times New Roman" w:cs="Times New Roman"/>
          <w:szCs w:val="24"/>
        </w:rPr>
        <w:lastRenderedPageBreak/>
        <w:t xml:space="preserve">αρχαιολογία </w:t>
      </w:r>
      <w:r>
        <w:rPr>
          <w:rFonts w:eastAsia="Times New Roman" w:cs="Times New Roman"/>
          <w:szCs w:val="24"/>
        </w:rPr>
        <w:t>και τις</w:t>
      </w:r>
      <w:r>
        <w:rPr>
          <w:rFonts w:eastAsia="Times New Roman" w:cs="Times New Roman"/>
          <w:szCs w:val="24"/>
        </w:rPr>
        <w:t xml:space="preserve"> αρχαιολογικές υπηρεσίες, όπως είναι διάφορες πρωτοβουλίες που είχε λάβει το Υπουργείο Οικονομικών στις προηγούμενες κυβερνήσεις σε πολλά έργα της χώρας μας -μέσα σ’ αυτά είναι και το </w:t>
      </w:r>
      <w:r>
        <w:rPr>
          <w:rFonts w:eastAsia="Times New Roman" w:cs="Times New Roman"/>
          <w:szCs w:val="24"/>
        </w:rPr>
        <w:t xml:space="preserve">μετρό </w:t>
      </w:r>
      <w:r>
        <w:rPr>
          <w:rFonts w:eastAsia="Times New Roman" w:cs="Times New Roman"/>
          <w:szCs w:val="24"/>
        </w:rPr>
        <w:t>του Πειραιά- όπου είχαμε επί της ουσίας μη απόδοση του φόρου προστ</w:t>
      </w:r>
      <w:r>
        <w:rPr>
          <w:rFonts w:eastAsia="Times New Roman" w:cs="Times New Roman"/>
          <w:szCs w:val="24"/>
        </w:rPr>
        <w:t xml:space="preserve">ιθέμενης αξίας και επομένως, «κόλλημα» των έργων. </w:t>
      </w:r>
    </w:p>
    <w:p w14:paraId="250602E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Σας έχω από την </w:t>
      </w:r>
      <w:r>
        <w:rPr>
          <w:rFonts w:eastAsia="Times New Roman" w:cs="Times New Roman"/>
          <w:szCs w:val="24"/>
        </w:rPr>
        <w:t xml:space="preserve">υπηρεσία </w:t>
      </w:r>
      <w:r>
        <w:rPr>
          <w:rFonts w:eastAsia="Times New Roman" w:cs="Times New Roman"/>
          <w:szCs w:val="24"/>
        </w:rPr>
        <w:t xml:space="preserve">και από την </w:t>
      </w:r>
      <w:r>
        <w:rPr>
          <w:rFonts w:eastAsia="Times New Roman" w:cs="Times New Roman"/>
          <w:szCs w:val="24"/>
        </w:rPr>
        <w:t>«</w:t>
      </w:r>
      <w:r>
        <w:rPr>
          <w:rFonts w:eastAsia="Times New Roman" w:cs="Times New Roman"/>
          <w:szCs w:val="24"/>
        </w:rPr>
        <w:t>ΑΤΤΙΚΟ ΜΕΤΡΟ</w:t>
      </w:r>
      <w:r>
        <w:rPr>
          <w:rFonts w:eastAsia="Times New Roman" w:cs="Times New Roman"/>
          <w:szCs w:val="24"/>
        </w:rPr>
        <w:t>»</w:t>
      </w:r>
      <w:r>
        <w:rPr>
          <w:rFonts w:eastAsia="Times New Roman" w:cs="Times New Roman"/>
          <w:szCs w:val="24"/>
        </w:rPr>
        <w:t xml:space="preserve"> μια συγκεκριμένη απάντηση για τα έργα του τραμ και ξεχωριστά για τα έργα του μετρό. Θα ήθελα, εάν θέλετε, να τα κωδικοποιήσουμε, αλλά το ζητούμενο για το</w:t>
      </w:r>
      <w:r>
        <w:rPr>
          <w:rFonts w:eastAsia="Times New Roman" w:cs="Times New Roman"/>
          <w:szCs w:val="24"/>
        </w:rPr>
        <w:t xml:space="preserve">υς πολίτες είναι το εξής: Σε σχέση με τον Πειραιά, στις λεωφόρους που έχουμε σήμερα δεσμεύσεις χώρων, τον Δεκέμβριο θα έχουν ολοκληρωθεί οι εργασίες, άρα δεν θα έχουμε τόσο βαριές κυκλοφοριακές επιπτώσεις. Έχουν λυθεί τα θεσμικά ζητήματα. Υπάρχει μία πολύ </w:t>
      </w:r>
      <w:r>
        <w:rPr>
          <w:rFonts w:eastAsia="Times New Roman" w:cs="Times New Roman"/>
          <w:szCs w:val="24"/>
        </w:rPr>
        <w:t xml:space="preserve">στενή συνεργασία με τον Δήμο Πειραιά, άρα έχουμε αποφύγει αυτό που συνέβαινε κατά το παρελθόν κυρίως στα έργα του μετρό και στο τραμ σε σχέση με τη </w:t>
      </w:r>
      <w:proofErr w:type="spellStart"/>
      <w:r>
        <w:rPr>
          <w:rFonts w:eastAsia="Times New Roman" w:cs="Times New Roman"/>
          <w:szCs w:val="24"/>
        </w:rPr>
        <w:t>χωροθέτηση</w:t>
      </w:r>
      <w:proofErr w:type="spellEnd"/>
      <w:r>
        <w:rPr>
          <w:rFonts w:eastAsia="Times New Roman" w:cs="Times New Roman"/>
          <w:szCs w:val="24"/>
        </w:rPr>
        <w:t xml:space="preserve"> πολύ κρίσιμων εγκαταστάσεων, όπως ήταν ο υποσταθμός που έχει μεταφερθεί σαν σχεδιασμός τέσσερις φ</w:t>
      </w:r>
      <w:r>
        <w:rPr>
          <w:rFonts w:eastAsia="Times New Roman" w:cs="Times New Roman"/>
          <w:szCs w:val="24"/>
        </w:rPr>
        <w:t xml:space="preserve">ορές ή η όδευση του τραμ, όπου έχει συμβεί το ίδιο. </w:t>
      </w:r>
      <w:r>
        <w:rPr>
          <w:rFonts w:eastAsia="Times New Roman" w:cs="Times New Roman"/>
          <w:szCs w:val="24"/>
        </w:rPr>
        <w:lastRenderedPageBreak/>
        <w:t xml:space="preserve">Βέβαια, είχαμε από το παρελθόν πολύ μεγάλη καθυστέρηση και με τις αρχαιολογικές ανασκαφές και τα ευρήματα που βρήκαμε. </w:t>
      </w:r>
    </w:p>
    <w:p w14:paraId="250602ED"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Κάνουμε μια προσπάθεια να τελειώσει το έργο του τραμ το πρώτο εξάμηνο του 2017. Θα σ</w:t>
      </w:r>
      <w:r>
        <w:rPr>
          <w:rFonts w:eastAsia="Times New Roman" w:cs="Times New Roman"/>
          <w:szCs w:val="24"/>
        </w:rPr>
        <w:t xml:space="preserve">ας καταθέσω και την απάντηση της </w:t>
      </w:r>
      <w:r>
        <w:rPr>
          <w:rFonts w:eastAsia="Times New Roman" w:cs="Times New Roman"/>
          <w:szCs w:val="24"/>
        </w:rPr>
        <w:t>«</w:t>
      </w:r>
      <w:r>
        <w:rPr>
          <w:rFonts w:eastAsia="Times New Roman" w:cs="Times New Roman"/>
          <w:szCs w:val="24"/>
        </w:rPr>
        <w:t>ΑΤΤΙΚΟ-ΜΕΤΡΟ</w:t>
      </w:r>
      <w:r>
        <w:rPr>
          <w:rFonts w:eastAsia="Times New Roman" w:cs="Times New Roman"/>
          <w:szCs w:val="24"/>
        </w:rPr>
        <w:t>»</w:t>
      </w:r>
      <w:r>
        <w:rPr>
          <w:rFonts w:eastAsia="Times New Roman" w:cs="Times New Roman"/>
          <w:szCs w:val="24"/>
        </w:rPr>
        <w:t>.</w:t>
      </w:r>
    </w:p>
    <w:p w14:paraId="250602EE"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Υποδομών, Μεταφορών και Δικτύων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w:t>
      </w:r>
      <w:r>
        <w:rPr>
          <w:rFonts w:eastAsia="Times New Roman" w:cs="Times New Roman"/>
          <w:szCs w:val="24"/>
        </w:rPr>
        <w:t>ραφίας και Πρακτικών της Βουλής)</w:t>
      </w:r>
    </w:p>
    <w:p w14:paraId="250602E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έργο του μετρό, γνωρίζετε ότι βρέθηκε ένας πολύ μεγάλος αγωγός της ΕΥΔΑΠ, που δεν ήταν στα σχέδια. Ήταν πολύ παλιός αγωγός, δεν δειχνόταν στην πραγματική του θέση, σύμφωνα με τη μελέτη που υπήρχε και επομένως </w:t>
      </w:r>
      <w:r>
        <w:rPr>
          <w:rFonts w:eastAsia="Times New Roman" w:cs="Times New Roman"/>
          <w:szCs w:val="24"/>
        </w:rPr>
        <w:t>χρειάστηκε να κάνουμε μεταφορά της θέσης όλου του σταθμού. Αυτό, όπως καταλαβαίνετε, θα φέρει κάποια καθυστέρηση στο έργο του μετρό του Πειραιά, που είναι πολύ σημαντική.</w:t>
      </w:r>
    </w:p>
    <w:p w14:paraId="250602F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50602F1"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κ. Καμμένος έχει τον λόγο.</w:t>
      </w:r>
    </w:p>
    <w:p w14:paraId="250602F2"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ΔΗΜΗΤΡΙΟ</w:t>
      </w:r>
      <w:r>
        <w:rPr>
          <w:rFonts w:eastAsia="Times New Roman" w:cs="Times New Roman"/>
          <w:b/>
          <w:szCs w:val="24"/>
        </w:rPr>
        <w:t xml:space="preserve">Σ ΚΑΜΜΕΝΟΣ: </w:t>
      </w:r>
      <w:r>
        <w:rPr>
          <w:rFonts w:eastAsia="Times New Roman" w:cs="Times New Roman"/>
          <w:szCs w:val="24"/>
        </w:rPr>
        <w:t>Ευχαριστώ πολύ, κύριε Πρόεδρε.</w:t>
      </w:r>
    </w:p>
    <w:p w14:paraId="250602F3"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Κύριε Υπουργέ, σας ευχαριστώ πάρα πολύ. Είναι πολύ σημαντικό να μελετήσουμε και τα έγγραφα που δώσατε. Θέλω να ρωτήσω αν είναι απόρρητα, αν δηλαδή μπορούμε να τα επικοινωνήσουμε και με κατοίκους και με ενδιαφερόμε</w:t>
      </w:r>
      <w:r>
        <w:rPr>
          <w:rFonts w:eastAsia="Times New Roman" w:cs="Times New Roman"/>
          <w:szCs w:val="24"/>
        </w:rPr>
        <w:t>νους φορείς στον Πειραιά για πλήρη ενημέρωσή τους, απλώς πρέπει να το ξεκαθαρίσουμε.</w:t>
      </w:r>
    </w:p>
    <w:p w14:paraId="250602F4"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Βεβαίως, βεβαίως.</w:t>
      </w:r>
    </w:p>
    <w:p w14:paraId="250602F5"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Είναι πολύ σημαντικό εδώ να αναφέρουμε ότι υπάρχει ένας προβληματισμός κ</w:t>
      </w:r>
      <w:r>
        <w:rPr>
          <w:rFonts w:eastAsia="Times New Roman" w:cs="Times New Roman"/>
          <w:szCs w:val="24"/>
        </w:rPr>
        <w:t>αι θα ήθελα αν γνωρίζετε να μας απαντήσετε. Κάποια στιγμή στη γραμμή που πήγαινε προς τον Κορυδαλλό, τέλος πάντων, αποφασίστηκε να μεταφερθεί υπόγεια η έξοδος των χωμάτων. Ξέρετε το πρό</w:t>
      </w:r>
      <w:r>
        <w:rPr>
          <w:rFonts w:eastAsia="Times New Roman" w:cs="Times New Roman"/>
          <w:szCs w:val="24"/>
        </w:rPr>
        <w:lastRenderedPageBreak/>
        <w:t xml:space="preserve">βλημα που υπήρχε. Πήγε πολύ πίσω, διότι χρησιμοποιούσαν την ίδια </w:t>
      </w:r>
      <w:proofErr w:type="spellStart"/>
      <w:r>
        <w:rPr>
          <w:rFonts w:eastAsia="Times New Roman" w:cs="Times New Roman"/>
          <w:szCs w:val="24"/>
        </w:rPr>
        <w:t>τροχιο</w:t>
      </w:r>
      <w:r>
        <w:rPr>
          <w:rFonts w:eastAsia="Times New Roman" w:cs="Times New Roman"/>
          <w:szCs w:val="24"/>
        </w:rPr>
        <w:t>γραμμή</w:t>
      </w:r>
      <w:proofErr w:type="spellEnd"/>
      <w:r>
        <w:rPr>
          <w:rFonts w:eastAsia="Times New Roman" w:cs="Times New Roman"/>
          <w:szCs w:val="24"/>
        </w:rPr>
        <w:t xml:space="preserve"> να μπαίνει ο μετροπόντικας και συγχρόνως να φορτώνονται τα υλικά και να βγαίνουν από την ίδια γραμμή. Ήταν κάτι που καθυστερούσε τραγικά το έργο. Διαφοροποιήσαμε και βγάλαμε σαν Κυβέρνηση, επί των ημερών μας, άλλο σημείο εξόδου. </w:t>
      </w:r>
    </w:p>
    <w:p w14:paraId="250602F6"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Ρωτώ, λοιπόν: Αυτό </w:t>
      </w:r>
      <w:r>
        <w:rPr>
          <w:rFonts w:eastAsia="Times New Roman" w:cs="Times New Roman"/>
          <w:szCs w:val="24"/>
        </w:rPr>
        <w:t>ήταν πρόβλημα της μελέτης; Δεν είχε γίνει καλή μελέτη; Έμπαινε στην ίδια γραμμή; Όλη αυτή η καθυστέρηση είναι λάθος κάποιου και πιθανόν να πρέπει να ζητήσουμε ευθύνες από κάποιον που δεν το μελέτησε σωστά εκείνη τη στιγμή και αναγκαστήκαμε να καθυστερήσουμ</w:t>
      </w:r>
      <w:r>
        <w:rPr>
          <w:rFonts w:eastAsia="Times New Roman" w:cs="Times New Roman"/>
          <w:szCs w:val="24"/>
        </w:rPr>
        <w:t>ε πολύ και να ανοίξουμε άλλη τρύπα σε άλλο μέρος του Πειραιά για να βγαίνουν τα χώματα;</w:t>
      </w:r>
    </w:p>
    <w:p w14:paraId="250602F7"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Πρέπει να επισημάνουμε εδώ ότι οι τρύπες είναι ανοικτές. Καταλαβαίνω τι θα γίνει και στη Λαμπράκη και στην Αγία Τριάδα, αλλά ο χειμώνας ήρθε ήδη, έχουμε βροχές, δεν πρέ</w:t>
      </w:r>
      <w:r>
        <w:rPr>
          <w:rFonts w:eastAsia="Times New Roman" w:cs="Times New Roman"/>
          <w:szCs w:val="24"/>
        </w:rPr>
        <w:t xml:space="preserve">πει να γίνουν άλλες ζημιές. Θα πρέπει να προσέξουμε ιδιαίτερα την ασφάλεια των πολιτών, οι οποίοι είτε περπατούν είτε πηγαίνουν με τα αυτοκίνητα και υπάρχουν χώματα στους κεντρικούς δρόμους του Πειραιά. </w:t>
      </w:r>
    </w:p>
    <w:p w14:paraId="250602F8"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βάλουμε κάποιες ρήτρες αυτή τη στιγμή στην </w:t>
      </w:r>
      <w:r>
        <w:rPr>
          <w:rFonts w:eastAsia="Times New Roman" w:cs="Times New Roman"/>
          <w:szCs w:val="24"/>
        </w:rPr>
        <w:t>«</w:t>
      </w:r>
      <w:r>
        <w:rPr>
          <w:rFonts w:eastAsia="Times New Roman" w:cs="Times New Roman"/>
          <w:szCs w:val="24"/>
        </w:rPr>
        <w:t>ΑΤΤΙΚ</w:t>
      </w:r>
      <w:r>
        <w:rPr>
          <w:rFonts w:eastAsia="Times New Roman" w:cs="Times New Roman"/>
          <w:szCs w:val="24"/>
        </w:rPr>
        <w:t>Ο ΜΕΤΡΟ</w:t>
      </w:r>
      <w:r>
        <w:rPr>
          <w:rFonts w:eastAsia="Times New Roman" w:cs="Times New Roman"/>
          <w:szCs w:val="24"/>
        </w:rPr>
        <w:t>»</w:t>
      </w:r>
      <w:r>
        <w:rPr>
          <w:rFonts w:eastAsia="Times New Roman" w:cs="Times New Roman"/>
          <w:szCs w:val="24"/>
        </w:rPr>
        <w:t xml:space="preserve"> ή στο τραμ, ώστε να διαφυλάξουν την ασφάλεια των πολιτών σε σχέση με τα μπάζα που είναι επάνω στα πεζοδρόμια, διότι θα ξεκολλήσουν. Το ξέρουμε, είναι κατηφόρα και είναι πολύ επικίνδυνο. </w:t>
      </w:r>
    </w:p>
    <w:p w14:paraId="250602F9"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Τέλος, πρέπει το χρονοδιάγραμμα να είναι σαφές, διότι ναι με</w:t>
      </w:r>
      <w:r>
        <w:rPr>
          <w:rFonts w:eastAsia="Times New Roman" w:cs="Times New Roman"/>
          <w:szCs w:val="24"/>
        </w:rPr>
        <w:t xml:space="preserve">ν μπορούμε εμείς σαν Κυβέρνηση να πούμε ότι έγιναν κάποια λάθη και ότι θα υλοποιηθεί ένα-δύο χρόνια αργότερα, αλλά αυτό μεταφράζεται σε χρήμα, το οποίο πιθανόν χάνουμε ή δεν παίρνουμε από τους τουρίστες, οι οποίοι με ένα μετρό και με ένα τραμ στον Πειραιά </w:t>
      </w:r>
      <w:r>
        <w:rPr>
          <w:rFonts w:eastAsia="Times New Roman" w:cs="Times New Roman"/>
          <w:szCs w:val="24"/>
        </w:rPr>
        <w:t xml:space="preserve">θα έμπαιναν και θα πήγαιναν μέχρι και στο </w:t>
      </w:r>
      <w:r>
        <w:rPr>
          <w:rFonts w:eastAsia="Times New Roman" w:cs="Times New Roman"/>
          <w:szCs w:val="24"/>
        </w:rPr>
        <w:t xml:space="preserve">αεροδρόμιο </w:t>
      </w:r>
      <w:r>
        <w:rPr>
          <w:rFonts w:eastAsia="Times New Roman" w:cs="Times New Roman"/>
          <w:szCs w:val="24"/>
        </w:rPr>
        <w:t xml:space="preserve">ή οπουδήποτε αλλού κι έτσι θα μπορούσε, λοιπόν, να αναπτυχθεί η οικονομική δραστηριότητα από τον τουρισμό, συν ότι θα πρέπει να </w:t>
      </w:r>
      <w:proofErr w:type="spellStart"/>
      <w:r>
        <w:rPr>
          <w:rFonts w:eastAsia="Times New Roman" w:cs="Times New Roman"/>
          <w:szCs w:val="24"/>
        </w:rPr>
        <w:t>αποσυμφορηθεί</w:t>
      </w:r>
      <w:proofErr w:type="spellEnd"/>
      <w:r>
        <w:rPr>
          <w:rFonts w:eastAsia="Times New Roman" w:cs="Times New Roman"/>
          <w:szCs w:val="24"/>
        </w:rPr>
        <w:t xml:space="preserve"> η πόλη μας, αλλά και τα μαγαζιά τα οποία έχουν τεράστιο πρόβλ</w:t>
      </w:r>
      <w:r>
        <w:rPr>
          <w:rFonts w:eastAsia="Times New Roman" w:cs="Times New Roman"/>
          <w:szCs w:val="24"/>
        </w:rPr>
        <w:t>ημα με τους τζίρους και την προσβασιμότητα. Τα γνωρίζουμε, πρέπει να είμαστε σαφείς και να δώσουμε απαντήσεις.</w:t>
      </w:r>
    </w:p>
    <w:p w14:paraId="250602FA"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Υπήρχε και η παλιά ελληνική ταινία που έλεγε για το λιμάνι του Πειραιά «…να φτάσει και να πιάσουμε λιμάνι». Το δανείζομαι από ένα </w:t>
      </w:r>
      <w:r>
        <w:rPr>
          <w:rFonts w:eastAsia="Times New Roman" w:cs="Times New Roman"/>
          <w:szCs w:val="24"/>
          <w:lang w:val="en-US"/>
        </w:rPr>
        <w:t>blog</w:t>
      </w:r>
      <w:r>
        <w:rPr>
          <w:rFonts w:eastAsia="Times New Roman" w:cs="Times New Roman"/>
          <w:szCs w:val="24"/>
        </w:rPr>
        <w:t>, αλλά πρέπ</w:t>
      </w:r>
      <w:r>
        <w:rPr>
          <w:rFonts w:eastAsia="Times New Roman" w:cs="Times New Roman"/>
          <w:szCs w:val="24"/>
        </w:rPr>
        <w:t xml:space="preserve">ει να πιάσουμε λιμάνι. Σας παρακαλώ πάρα πολύ, θα </w:t>
      </w:r>
      <w:r>
        <w:rPr>
          <w:rFonts w:eastAsia="Times New Roman" w:cs="Times New Roman"/>
          <w:szCs w:val="24"/>
        </w:rPr>
        <w:lastRenderedPageBreak/>
        <w:t>σας ελέγξω γι’ αυτό, γι’ αυτό είμαστε εδώ, όχι για την πόλη επειδή εκλέγομαι στη Β΄ Πειραιά, αλλά πρέπει να το λύσουμε, γιατί είναι λιμάνι εισόδου. Δεν έχω να πω κάτι άλλο.</w:t>
      </w:r>
    </w:p>
    <w:p w14:paraId="250602F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Όσον αφορά για την προηγούμενη ερ</w:t>
      </w:r>
      <w:r>
        <w:rPr>
          <w:rFonts w:eastAsia="Times New Roman" w:cs="Times New Roman"/>
          <w:szCs w:val="24"/>
        </w:rPr>
        <w:t xml:space="preserve">ώτηση, με την άδειά σας, κύριε Πρόεδρε, αν και είμαι μέσα στον χρόνο μου, όποιος μιλά για επισκέψεις και για </w:t>
      </w:r>
      <w:r>
        <w:rPr>
          <w:rFonts w:eastAsia="Times New Roman" w:cs="Times New Roman"/>
          <w:szCs w:val="24"/>
          <w:lang w:val="en-US"/>
        </w:rPr>
        <w:t>offshore</w:t>
      </w:r>
      <w:r>
        <w:rPr>
          <w:rFonts w:eastAsia="Times New Roman" w:cs="Times New Roman"/>
          <w:szCs w:val="24"/>
        </w:rPr>
        <w:t xml:space="preserve">, εκτός </w:t>
      </w:r>
      <w:r>
        <w:rPr>
          <w:rFonts w:eastAsia="Times New Roman" w:cs="Times New Roman"/>
          <w:szCs w:val="24"/>
        </w:rPr>
        <w:t>Ελλάδας</w:t>
      </w:r>
      <w:r>
        <w:rPr>
          <w:rFonts w:eastAsia="Times New Roman" w:cs="Times New Roman"/>
          <w:szCs w:val="24"/>
        </w:rPr>
        <w:t>, θα έπρεπε να σκεφθεί πριν μιλήσει ποια δικά του στελέχη ήταν στην ομάδα διαπραγμάτευσης για το ελληνικό χρέος, μπαινοβγαίν</w:t>
      </w:r>
      <w:r>
        <w:rPr>
          <w:rFonts w:eastAsia="Times New Roman" w:cs="Times New Roman"/>
          <w:szCs w:val="24"/>
        </w:rPr>
        <w:t>αν από τα βαν δύο χρόνια από το 2012 και διαπραγματευόντουσαν για την Ελλάδα τα δημοσιονομικά οικονομικά της Ελλάδας και το χρέος το οποίο το έβρισκαν βιώσιμο –δεν θέλω να αναφέρω τα ονόματα- και οι οποίοι καταδικάστηκαν. Πήραν δανεικά τα οποία δεν ξέρουμε</w:t>
      </w:r>
      <w:r>
        <w:rPr>
          <w:rFonts w:eastAsia="Times New Roman" w:cs="Times New Roman"/>
          <w:szCs w:val="24"/>
        </w:rPr>
        <w:t xml:space="preserve"> πώς θα τα ξεπληρώσουν και με μία δανειακή σχέση με αυτόν που τα πήραν για να μην είναι φυλακή και να είναι έξω κι έρχονται να ελέγξουν εμάς, οι οποίοι πήγαμε να κάνουμε την επίσκεψη σαν Κυβέρνηση, όπως είπε και ο κύριος Υπουργός για τα αγροτικά προϊόντα. </w:t>
      </w:r>
      <w:r>
        <w:rPr>
          <w:rFonts w:eastAsia="Times New Roman" w:cs="Times New Roman"/>
          <w:szCs w:val="24"/>
        </w:rPr>
        <w:t>Θα ήθελα να είμαστε πιο συνετοί και πιο μαζεμένοι.</w:t>
      </w:r>
    </w:p>
    <w:p w14:paraId="250602F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50602FD"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Και εμείς ευχαριστούμε, κύριε συνάδελφε.</w:t>
      </w:r>
    </w:p>
    <w:p w14:paraId="250602FE"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Ο κύριος Υπουργός έχει τον λόγο για τρία λεπτά.</w:t>
      </w:r>
    </w:p>
    <w:p w14:paraId="250602FF"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Κύριε </w:t>
      </w:r>
      <w:r>
        <w:rPr>
          <w:rFonts w:eastAsia="Times New Roman" w:cs="Times New Roman"/>
          <w:szCs w:val="24"/>
        </w:rPr>
        <w:t>συνάδελφε, έχω κωδικοποιήσει ανά σταθμό και ανά διαδικασία τους λόγους καθυστέρησης και θα σας τους παραδώσω.</w:t>
      </w:r>
    </w:p>
    <w:p w14:paraId="25060300"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Ναι, ναι, βεβαίως.</w:t>
      </w:r>
    </w:p>
    <w:p w14:paraId="25060301"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Έχετε απόλυτο δίκιο για τον σταθμό του Κορυδαλ</w:t>
      </w:r>
      <w:r>
        <w:rPr>
          <w:rFonts w:eastAsia="Times New Roman" w:cs="Times New Roman"/>
          <w:szCs w:val="24"/>
        </w:rPr>
        <w:t xml:space="preserve">λού, αλλά για να έχουμε και μια αίσθηση, αυτό το πρόβλημα ήταν πρόβλημα καθυστέρησης μετεγκατάστασης εργοταξίου λόγω έλλειψης έγκρισης μελέτης περιβαλλοντολογικών όρων -αυτοί είναι για τη διάθεση των χωμάτων- και λόγω παρουσίας, βεβαίως, και </w:t>
      </w:r>
      <w:proofErr w:type="spellStart"/>
      <w:r>
        <w:rPr>
          <w:rFonts w:eastAsia="Times New Roman" w:cs="Times New Roman"/>
          <w:szCs w:val="24"/>
        </w:rPr>
        <w:t>κραστικών</w:t>
      </w:r>
      <w:proofErr w:type="spellEnd"/>
      <w:r>
        <w:rPr>
          <w:rFonts w:eastAsia="Times New Roman" w:cs="Times New Roman"/>
          <w:szCs w:val="24"/>
        </w:rPr>
        <w:t xml:space="preserve"> </w:t>
      </w:r>
      <w:proofErr w:type="spellStart"/>
      <w:r>
        <w:rPr>
          <w:rFonts w:eastAsia="Times New Roman" w:cs="Times New Roman"/>
          <w:szCs w:val="24"/>
        </w:rPr>
        <w:t>εγκύ</w:t>
      </w:r>
      <w:r>
        <w:rPr>
          <w:rFonts w:eastAsia="Times New Roman" w:cs="Times New Roman"/>
          <w:szCs w:val="24"/>
        </w:rPr>
        <w:t>λων</w:t>
      </w:r>
      <w:proofErr w:type="spellEnd"/>
      <w:r>
        <w:rPr>
          <w:rFonts w:eastAsia="Times New Roman" w:cs="Times New Roman"/>
          <w:szCs w:val="24"/>
        </w:rPr>
        <w:t xml:space="preserve"> μέσα στη γη, στο έδαφος έχουμε είκοσι μήνες συνολική καθυστέρηση. </w:t>
      </w:r>
    </w:p>
    <w:p w14:paraId="2506030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Αυτές οι καθυστερήσεις, που έχουμε βρει στο μετρό του Πειραιά, δεν είναι καθυστερήσεις που είναι λίγες μέρες ή ένας μήνας και όντως κοστίζουν και σε χρόνο και σε χρήμα για το ελληνικό Δ</w:t>
      </w:r>
      <w:r>
        <w:rPr>
          <w:rFonts w:eastAsia="Times New Roman" w:cs="Times New Roman"/>
          <w:szCs w:val="24"/>
        </w:rPr>
        <w:t xml:space="preserve">ημόσιο, αλλά </w:t>
      </w:r>
      <w:r>
        <w:rPr>
          <w:rFonts w:eastAsia="Times New Roman" w:cs="Times New Roman"/>
          <w:szCs w:val="24"/>
        </w:rPr>
        <w:lastRenderedPageBreak/>
        <w:t>κοστίζουν και σε ταλαιπωρία για τους πολίτες. Ένας πάγιος λόγος ήταν αυτό που σας είπα, ότι δεν αποδιδόταν ο ΦΠΑ, σύμφωνα με το ν.4281/2014, το οποίο θεραπεύτηκε τον Οκτώβριο του 2016 με τροπολογία που κάναμε.</w:t>
      </w:r>
    </w:p>
    <w:p w14:paraId="25060303"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Παρακαλώ κι εγώ από την πλευρά μου να συνεχίσετε να μας ελέγχετε, όχι γιατί αν δεν μας ελέγχετε, δεν έχουμε τη δέουσα επιμέλεια –το ανάποδο θα έλεγα, καταβάλλουμε μια πολύ μεγάλη προσπάθεια-, αλλά ο έλεγχος από το Κοινοβούλιο σε τέτοια θέματα φέρνει και μι</w:t>
      </w:r>
      <w:r>
        <w:rPr>
          <w:rFonts w:eastAsia="Times New Roman" w:cs="Times New Roman"/>
          <w:szCs w:val="24"/>
        </w:rPr>
        <w:t xml:space="preserve">α εγρήγορση και στις υπηρεσίες και στους εποπτευόμενους φορείς. Άρα, θα είναι ακόμη καλύτερο. </w:t>
      </w:r>
    </w:p>
    <w:p w14:paraId="25060304"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5060305"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Προχωράμε στην τρίτη με αριθμό 134/20-10-2016 επίκαιρη ερώτηση πρώτου κύκλου του </w:t>
      </w:r>
      <w:r>
        <w:rPr>
          <w:rFonts w:eastAsia="Times New Roman" w:cs="Times New Roman"/>
          <w:szCs w:val="24"/>
        </w:rPr>
        <w:t xml:space="preserve">Ε΄ </w:t>
      </w:r>
      <w:r>
        <w:rPr>
          <w:rFonts w:eastAsia="Times New Roman" w:cs="Times New Roman"/>
          <w:szCs w:val="24"/>
        </w:rPr>
        <w:t>Αντιπροέδρου της Βουλής και Β</w:t>
      </w:r>
      <w:r>
        <w:rPr>
          <w:rFonts w:eastAsia="Times New Roman" w:cs="Times New Roman"/>
          <w:szCs w:val="24"/>
        </w:rPr>
        <w:t xml:space="preserve">ουλευτή Δωδεκανήσου της Δημοκρατικής Συμπαράταξης ΠΑΣΟΚ-ΔΗΜΑΡ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Υγείας, σχετικά με τα εγκαταλελειμμένα </w:t>
      </w:r>
      <w:r>
        <w:rPr>
          <w:rFonts w:eastAsia="Times New Roman" w:cs="Times New Roman"/>
          <w:szCs w:val="24"/>
        </w:rPr>
        <w:t>κέντρα υγείας</w:t>
      </w:r>
      <w:r>
        <w:rPr>
          <w:rFonts w:eastAsia="Times New Roman" w:cs="Times New Roman"/>
          <w:szCs w:val="24"/>
        </w:rPr>
        <w:t xml:space="preserve"> και </w:t>
      </w:r>
      <w:r>
        <w:rPr>
          <w:rFonts w:eastAsia="Times New Roman" w:cs="Times New Roman"/>
          <w:szCs w:val="24"/>
        </w:rPr>
        <w:t xml:space="preserve">περιφερειακά ιατρεία </w:t>
      </w:r>
      <w:r>
        <w:rPr>
          <w:rFonts w:eastAsia="Times New Roman" w:cs="Times New Roman"/>
          <w:szCs w:val="24"/>
        </w:rPr>
        <w:t>Ρόδου, Κω και Καρπάθου.</w:t>
      </w:r>
    </w:p>
    <w:p w14:paraId="25060306"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Θα απαντήσει ο Υπουργός κ. Ξανθός.</w:t>
      </w:r>
    </w:p>
    <w:p w14:paraId="25060307"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w:t>
      </w:r>
      <w:r>
        <w:rPr>
          <w:rFonts w:eastAsia="Times New Roman" w:cs="Times New Roman"/>
          <w:szCs w:val="24"/>
        </w:rPr>
        <w:t>έ</w:t>
      </w:r>
      <w:proofErr w:type="spellEnd"/>
      <w:r>
        <w:rPr>
          <w:rFonts w:eastAsia="Times New Roman" w:cs="Times New Roman"/>
          <w:szCs w:val="24"/>
        </w:rPr>
        <w:t xml:space="preserve">, έχετε δυο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25060308"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Κύριε Πρόεδρε, επειδή συνήθως στις ερωτήσεις </w:t>
      </w:r>
      <w:proofErr w:type="spellStart"/>
      <w:r>
        <w:rPr>
          <w:rFonts w:eastAsia="Times New Roman" w:cs="Times New Roman"/>
          <w:szCs w:val="24"/>
        </w:rPr>
        <w:t>επικαλούμεθα</w:t>
      </w:r>
      <w:proofErr w:type="spellEnd"/>
      <w:r>
        <w:rPr>
          <w:rFonts w:eastAsia="Times New Roman" w:cs="Times New Roman"/>
          <w:szCs w:val="24"/>
        </w:rPr>
        <w:t xml:space="preserve"> αριθμούς και αυτοί, οι οποίοι επικαλούνται, λένε άλλους αριθμούς και το Υπουργείο απαντά με άλλους αριθ</w:t>
      </w:r>
      <w:r>
        <w:rPr>
          <w:rFonts w:eastAsia="Times New Roman" w:cs="Times New Roman"/>
          <w:szCs w:val="24"/>
        </w:rPr>
        <w:t>μούς, αντί να ακολουθήσω αυτή την τακτική θα καταθέσω στα Πρακτικά και θα διαβάσω επιστολή, που απευθύνεται προς εμένα, του Προέδρου της Δημοτικής Ενότητας Αρχαγγέλου, δηλαδή πρώην Δήμου Αρχαγγέλου, με έναν πληθυσμό περί τους σαράντα χιλιάδες κατοίκους, πο</w:t>
      </w:r>
      <w:r>
        <w:rPr>
          <w:rFonts w:eastAsia="Times New Roman" w:cs="Times New Roman"/>
          <w:szCs w:val="24"/>
        </w:rPr>
        <w:t>υ το καλοκαίρι λόγω τουρισμού μπορεί να ανεβαίνει και στους εξήντα με εβδομήντα χιλιάδες.</w:t>
      </w:r>
    </w:p>
    <w:p w14:paraId="25060309"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Γράφει, λοιπόν, ο Πρόεδρος, που απευθύνεται σε εμένα, λέγοντας τα εξής: «Μαζί επισκεφτήκαμε το καλοκαίρι το Κέντρο Υγείας Αρχαγγέλου, όπου διαπιστώθηκε ότι εκ των δέκ</w:t>
      </w:r>
      <w:r>
        <w:rPr>
          <w:rFonts w:eastAsia="Times New Roman" w:cs="Times New Roman"/>
          <w:szCs w:val="24"/>
        </w:rPr>
        <w:t xml:space="preserve">α γιατρών, που κατά καιρούς υπηρετούσαν, έχουν απομείνει μόνο τρείς, εκ των οποίων οι δυο συνταξιοδοτούνται τον επόμενο χρόνο. Μάλιστα, ο ένας εκ των τριών γιατρών απεβίωσε αιφνιδίως τον περασμένο μήνα. Έτσι, ολόκληρο το </w:t>
      </w:r>
      <w:r>
        <w:rPr>
          <w:rFonts w:eastAsia="Times New Roman" w:cs="Times New Roman"/>
          <w:szCs w:val="24"/>
        </w:rPr>
        <w:lastRenderedPageBreak/>
        <w:t>κέντρο</w:t>
      </w:r>
      <w:r>
        <w:rPr>
          <w:rFonts w:eastAsia="Times New Roman" w:cs="Times New Roman"/>
          <w:szCs w:val="24"/>
        </w:rPr>
        <w:t xml:space="preserve"> </w:t>
      </w:r>
      <w:r>
        <w:rPr>
          <w:rFonts w:eastAsia="Times New Roman" w:cs="Times New Roman"/>
          <w:szCs w:val="24"/>
        </w:rPr>
        <w:t xml:space="preserve">υγείας </w:t>
      </w:r>
      <w:r>
        <w:rPr>
          <w:rFonts w:eastAsia="Times New Roman" w:cs="Times New Roman"/>
          <w:szCs w:val="24"/>
        </w:rPr>
        <w:t>στηρίζεται μόνο σε δυ</w:t>
      </w:r>
      <w:r>
        <w:rPr>
          <w:rFonts w:eastAsia="Times New Roman" w:cs="Times New Roman"/>
          <w:szCs w:val="24"/>
        </w:rPr>
        <w:t xml:space="preserve">ο γιατρούς. Ως εκ τούτου το </w:t>
      </w:r>
      <w:r>
        <w:rPr>
          <w:rFonts w:eastAsia="Times New Roman" w:cs="Times New Roman"/>
          <w:szCs w:val="24"/>
        </w:rPr>
        <w:t>κέντρο υγείας</w:t>
      </w:r>
      <w:r>
        <w:rPr>
          <w:rFonts w:eastAsia="Times New Roman" w:cs="Times New Roman"/>
          <w:szCs w:val="24"/>
        </w:rPr>
        <w:t xml:space="preserve">, όχι απλώς υπολειτουργεί, αλλά εν τοις </w:t>
      </w:r>
      <w:proofErr w:type="spellStart"/>
      <w:r>
        <w:rPr>
          <w:rFonts w:eastAsia="Times New Roman" w:cs="Times New Roman"/>
          <w:szCs w:val="24"/>
        </w:rPr>
        <w:t>πράγμασι</w:t>
      </w:r>
      <w:proofErr w:type="spellEnd"/>
      <w:r>
        <w:rPr>
          <w:rFonts w:eastAsia="Times New Roman" w:cs="Times New Roman"/>
          <w:szCs w:val="24"/>
        </w:rPr>
        <w:t xml:space="preserve"> δεν λειτουργεί. </w:t>
      </w:r>
    </w:p>
    <w:p w14:paraId="2506030A"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Παρακαλώ να πράξετε το συντομότερο δυνατό και όπως μπορείτε για να μας βοηθήσετε στην τόσο σημαντική και νευραλγική στελέχωση και λειτουργία του Κέντ</w:t>
      </w:r>
      <w:r>
        <w:rPr>
          <w:rFonts w:eastAsia="Times New Roman" w:cs="Times New Roman"/>
          <w:szCs w:val="24"/>
        </w:rPr>
        <w:t xml:space="preserve">ρου Υγείας Αρχαγγέλου. Ο Πρόεδρος, Αργυρός Αργυρού». </w:t>
      </w:r>
    </w:p>
    <w:p w14:paraId="2506030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2506030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w:t>
      </w:r>
      <w:r>
        <w:rPr>
          <w:rFonts w:eastAsia="Times New Roman" w:cs="Times New Roman"/>
          <w:szCs w:val="24"/>
        </w:rPr>
        <w:t xml:space="preserve">Ε΄ </w:t>
      </w:r>
      <w:r>
        <w:rPr>
          <w:rFonts w:eastAsia="Times New Roman" w:cs="Times New Roman"/>
          <w:szCs w:val="24"/>
        </w:rPr>
        <w:t>Αντιπρόεδρος της Βουλής κ. Δημήτριος Κρεμαστινός καταθέτει για τα Πρακτικά την προαναφερθείσα επιστολή, η οποία βρίσκεται στο αρχείο του Τμήματος Γραμματε</w:t>
      </w:r>
      <w:r>
        <w:rPr>
          <w:rFonts w:eastAsia="Times New Roman" w:cs="Times New Roman"/>
          <w:szCs w:val="24"/>
        </w:rPr>
        <w:t>ίας της Διεύθυνσης Στενογραφίας και Πρακτικών της Βουλής)</w:t>
      </w:r>
    </w:p>
    <w:p w14:paraId="2506030D"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Επικοινώνησα με τον </w:t>
      </w:r>
      <w:r>
        <w:rPr>
          <w:rFonts w:eastAsia="Times New Roman" w:cs="Times New Roman"/>
          <w:szCs w:val="24"/>
        </w:rPr>
        <w:t xml:space="preserve">διοικητή </w:t>
      </w:r>
      <w:r>
        <w:rPr>
          <w:rFonts w:eastAsia="Times New Roman" w:cs="Times New Roman"/>
          <w:szCs w:val="24"/>
        </w:rPr>
        <w:t xml:space="preserve">του </w:t>
      </w:r>
      <w:r>
        <w:rPr>
          <w:rFonts w:eastAsia="Times New Roman" w:cs="Times New Roman"/>
          <w:szCs w:val="24"/>
        </w:rPr>
        <w:t>κέντρου υγείας</w:t>
      </w:r>
      <w:r>
        <w:rPr>
          <w:rFonts w:eastAsia="Times New Roman" w:cs="Times New Roman"/>
          <w:szCs w:val="24"/>
        </w:rPr>
        <w:t xml:space="preserve">, τον </w:t>
      </w:r>
      <w:r>
        <w:rPr>
          <w:rFonts w:eastAsia="Times New Roman" w:cs="Times New Roman"/>
          <w:szCs w:val="24"/>
        </w:rPr>
        <w:t>διευθυντή</w:t>
      </w:r>
      <w:r>
        <w:rPr>
          <w:rFonts w:eastAsia="Times New Roman" w:cs="Times New Roman"/>
          <w:szCs w:val="24"/>
        </w:rPr>
        <w:t xml:space="preserve">, ο οποίος μου είπε ότι το κενό του γιατρού, που ευρέθη νεκρός, το καλύπτει ένας άλλος γιατρός κατόπιν –λέει- προσωπικής συμφωνίας και </w:t>
      </w:r>
      <w:r>
        <w:rPr>
          <w:rFonts w:eastAsia="Times New Roman" w:cs="Times New Roman"/>
          <w:szCs w:val="24"/>
        </w:rPr>
        <w:lastRenderedPageBreak/>
        <w:t>ό</w:t>
      </w:r>
      <w:r>
        <w:rPr>
          <w:rFonts w:eastAsia="Times New Roman" w:cs="Times New Roman"/>
          <w:szCs w:val="24"/>
        </w:rPr>
        <w:t xml:space="preserve">χι διορισμού. Αυτό πράγματι δεν το καταλαβαίνω. Αυτό μου είπε, αλλά εν τοις </w:t>
      </w:r>
      <w:proofErr w:type="spellStart"/>
      <w:r>
        <w:rPr>
          <w:rFonts w:eastAsia="Times New Roman" w:cs="Times New Roman"/>
          <w:szCs w:val="24"/>
        </w:rPr>
        <w:t>πράγμασι</w:t>
      </w:r>
      <w:proofErr w:type="spellEnd"/>
      <w:r>
        <w:rPr>
          <w:rFonts w:eastAsia="Times New Roman" w:cs="Times New Roman"/>
          <w:szCs w:val="24"/>
        </w:rPr>
        <w:t xml:space="preserve"> πρέπει να λειτουργήσει στοιχειωδώς το </w:t>
      </w:r>
      <w:r>
        <w:rPr>
          <w:rFonts w:eastAsia="Times New Roman" w:cs="Times New Roman"/>
          <w:szCs w:val="24"/>
        </w:rPr>
        <w:t>κέντρο υγείας</w:t>
      </w:r>
      <w:r>
        <w:rPr>
          <w:rFonts w:eastAsia="Times New Roman" w:cs="Times New Roman"/>
          <w:szCs w:val="24"/>
        </w:rPr>
        <w:t>, το οποίο βέβαια ούτε με τους τρεις γιατρούς λειτουργεί.</w:t>
      </w:r>
    </w:p>
    <w:p w14:paraId="2506030E"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Δεν θα μιλήσω για τις άλλες δυο περιπτώσεις, διότι δίνω προτερ</w:t>
      </w:r>
      <w:r>
        <w:rPr>
          <w:rFonts w:eastAsia="Times New Roman" w:cs="Times New Roman"/>
          <w:szCs w:val="24"/>
        </w:rPr>
        <w:t>αιότητα σε αυτήν και στη δευτερολογία μου θα αναπτύξω και τα υπόλοιπα. Άρα, επικεντρώνομαι σε αυτό το σημείο.</w:t>
      </w:r>
    </w:p>
    <w:p w14:paraId="2506030F"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2506031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25060311"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Αγα</w:t>
      </w:r>
      <w:r>
        <w:rPr>
          <w:rFonts w:eastAsia="Times New Roman" w:cs="Times New Roman"/>
          <w:szCs w:val="24"/>
        </w:rPr>
        <w:t xml:space="preserve">πητέ συνάδελφε, δεν έχω κανένα λόγο να αμφισβητήσω την εικόνα, την οποία παρουσιάζετε για το συγκεκριμένο Κέντρο Υγείας. Η εικόνα, η οποία από την άποψη των αριθμών και της στελέχωσης δίνει η </w:t>
      </w:r>
      <w:r>
        <w:rPr>
          <w:rFonts w:eastAsia="Times New Roman" w:cs="Times New Roman"/>
          <w:szCs w:val="24"/>
        </w:rPr>
        <w:t>υ</w:t>
      </w:r>
      <w:r>
        <w:rPr>
          <w:rFonts w:eastAsia="Times New Roman" w:cs="Times New Roman"/>
          <w:szCs w:val="24"/>
        </w:rPr>
        <w:t xml:space="preserve">πηρεσία, είναι ότι στο συγκεκριμένο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υπηρετούν αυτ</w:t>
      </w:r>
      <w:r>
        <w:rPr>
          <w:rFonts w:eastAsia="Times New Roman" w:cs="Times New Roman"/>
          <w:szCs w:val="24"/>
        </w:rPr>
        <w:t xml:space="preserve">ή τη στιγμή τρεις διευθυντές γενικής ιατρικής -ειδικευμένοι γενικοί γιατροί με το βαθμό του </w:t>
      </w:r>
      <w:r>
        <w:rPr>
          <w:rFonts w:eastAsia="Times New Roman" w:cs="Times New Roman"/>
          <w:szCs w:val="24"/>
        </w:rPr>
        <w:lastRenderedPageBreak/>
        <w:t>δ</w:t>
      </w:r>
      <w:r>
        <w:rPr>
          <w:rFonts w:eastAsia="Times New Roman" w:cs="Times New Roman"/>
          <w:szCs w:val="24"/>
        </w:rPr>
        <w:t xml:space="preserve">ιευθυντή- και δυο γιατροί υπόχρεοι υπηρεσίας υπαίθρου. Άρα, συνολικά πέντε γιατροί. Επίσης, υπηρετούν και δεκατρία άτομα ακόμη λοιπό προσωπικό, νοσηλευτές, χειριστές ακτινολογικού, βοηθητικό προσωπικό. </w:t>
      </w:r>
    </w:p>
    <w:p w14:paraId="2506031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Μάλιστα, πρόσφατα με μία προκήρυξη, η οποία ολοκληρώθ</w:t>
      </w:r>
      <w:r>
        <w:rPr>
          <w:rFonts w:eastAsia="Times New Roman" w:cs="Times New Roman"/>
          <w:szCs w:val="24"/>
        </w:rPr>
        <w:t xml:space="preserve">ηκε, τη γνωστή προκήρυξη 4Κ και 5Κ, την πρώτη προκήρυξη ενίσχυσης του ΕΣΥ με μόνιμο προσωπικό μετά από έξι χρόνια, ενισχύθηκε το προσωπικό του συγκεκριμένου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υ</w:t>
      </w:r>
      <w:r>
        <w:rPr>
          <w:rFonts w:eastAsia="Times New Roman" w:cs="Times New Roman"/>
          <w:szCs w:val="24"/>
        </w:rPr>
        <w:t xml:space="preserve">γείας με δύο επιπλέον νοσηλευτές. </w:t>
      </w:r>
    </w:p>
    <w:p w14:paraId="25060313"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Ξέρω, επίσης, ότι είχε ζητηθεί η κάλυψη μιας θέσης επικ</w:t>
      </w:r>
      <w:r>
        <w:rPr>
          <w:rFonts w:eastAsia="Times New Roman" w:cs="Times New Roman"/>
          <w:szCs w:val="24"/>
        </w:rPr>
        <w:t xml:space="preserve">ουρικού παιδιάτρου, χωρίς όμως ανταπόκριση. Επίσης, ξέρω ότι έχει ζητηθεί και έχει εγκριθεί η κάλυψη μιας θέσης επικουρικού καρδιολόγου. </w:t>
      </w:r>
    </w:p>
    <w:p w14:paraId="25060314"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Το συγκεκριμένο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όπως και αρκετά κέντρα υγείας στη νησιωτική χώρα, αντιμετωπίζει διαχρονικά προβλήματα σ</w:t>
      </w:r>
      <w:r>
        <w:rPr>
          <w:rFonts w:eastAsia="Times New Roman" w:cs="Times New Roman"/>
          <w:szCs w:val="24"/>
        </w:rPr>
        <w:t xml:space="preserve">τελέχωσης. Και αυτό είναι γνωστό. Έχουμε κάνει πολύ συστηματικές προσπάθειες να ενισχύσουμε τα κίνητρα προσέλκυσης. Δώσαμε ένα πολύ σημαντικό, νομίζω, επίδομα 400 ευρώ </w:t>
      </w:r>
      <w:r>
        <w:rPr>
          <w:rFonts w:eastAsia="Times New Roman" w:cs="Times New Roman"/>
          <w:szCs w:val="24"/>
        </w:rPr>
        <w:lastRenderedPageBreak/>
        <w:t>ως κίνητρο για την κάλυψη σε τριακόσια έντεκα περιφερειακά ιατρεία σε νησιωτικές, άγονες</w:t>
      </w:r>
      <w:r>
        <w:rPr>
          <w:rFonts w:eastAsia="Times New Roman" w:cs="Times New Roman"/>
          <w:szCs w:val="24"/>
        </w:rPr>
        <w:t xml:space="preserve"> και δυσπρόσιτες περιοχές της χώρας για την κάλυψη των θέσεων από αγροτικούς γιατρούς. Κι αυτό ευτυχώς είχε αποτέλεσμα και έχουν καλυφθεί ήδη αρκετά περιφερειακά ιατρεία που ήταν μακροχρονίως κενά. </w:t>
      </w:r>
    </w:p>
    <w:p w14:paraId="25060315"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Υπάρχει επίσης συνέργεια και καλή συνεργασία με πάρα πολλ</w:t>
      </w:r>
      <w:r>
        <w:rPr>
          <w:rFonts w:eastAsia="Times New Roman" w:cs="Times New Roman"/>
          <w:szCs w:val="24"/>
        </w:rPr>
        <w:t xml:space="preserve">ές περιφερειακές αυτοδιοικήσεις, που ξέρετε πολύ καλά ότι, όπως και η Περιφέρεια Νοτίου Αιγαίου, έχουν εγκρίνει ένα κοινωνικό μπόνους για την προσέλκυση αγροτικών και επικουρικών ιατρών. </w:t>
      </w:r>
    </w:p>
    <w:p w14:paraId="25060316"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Παρ’ όλα αυτά τα κίνητρα, αρκετές φορές παρ</w:t>
      </w:r>
      <w:r>
        <w:rPr>
          <w:rFonts w:eastAsia="Times New Roman" w:cs="Times New Roman"/>
          <w:szCs w:val="24"/>
        </w:rPr>
        <w:t xml:space="preserve">’ </w:t>
      </w:r>
      <w:r>
        <w:rPr>
          <w:rFonts w:eastAsia="Times New Roman" w:cs="Times New Roman"/>
          <w:szCs w:val="24"/>
        </w:rPr>
        <w:t xml:space="preserve">ότι από την πλευρά της </w:t>
      </w:r>
      <w:r>
        <w:rPr>
          <w:rFonts w:eastAsia="Times New Roman" w:cs="Times New Roman"/>
          <w:szCs w:val="24"/>
        </w:rPr>
        <w:t>Πολιτείας ζητείται το ενδιαφέρον των γιατρών να καλύψουν κενά στο σύστημα υγείας, δεν υπάρχει η ανάλογη ανταπόκριση. Αυτό δημιουργεί πραγματική δυσκολία και πραγματική αδυναμία της Πολιτείας να καλύψει τις υγειονομικές ανάγκες των ανθρώπων αυτών των περιοχ</w:t>
      </w:r>
      <w:r>
        <w:rPr>
          <w:rFonts w:eastAsia="Times New Roman" w:cs="Times New Roman"/>
          <w:szCs w:val="24"/>
        </w:rPr>
        <w:t xml:space="preserve">ών και ξέρουμε πολύ καλά ότι υπάρχει κι ένα αίσθημα ανασφάλειας από την πλευρά τους για την ώρα της ανάγκης, για μια σοβαρή αρρώστια απειλητική για τη ζωή. </w:t>
      </w:r>
    </w:p>
    <w:p w14:paraId="25060317"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Νομίζω όμως ότι αυτό</w:t>
      </w:r>
      <w:r>
        <w:rPr>
          <w:rFonts w:eastAsia="Times New Roman" w:cs="Times New Roman"/>
          <w:szCs w:val="24"/>
        </w:rPr>
        <w:t>,</w:t>
      </w:r>
      <w:r>
        <w:rPr>
          <w:rFonts w:eastAsia="Times New Roman" w:cs="Times New Roman"/>
          <w:szCs w:val="24"/>
        </w:rPr>
        <w:t xml:space="preserve"> που πρέπει να κάνουμε είναι να συνεχίσουμε με έναν πολύ πιο συστηματικό τρόπο</w:t>
      </w:r>
      <w:r>
        <w:rPr>
          <w:rFonts w:eastAsia="Times New Roman" w:cs="Times New Roman"/>
          <w:szCs w:val="24"/>
        </w:rPr>
        <w:t xml:space="preserve"> να σχεδιάζουμε την κάλυψη των κενών στο σύστημα υγείας -και αυτό κάνουμε- και να αναπτύσσουμε νέες δομές, ιδιαίτερα στο κομμάτι της πρωτοβάθμιας φροντίδας. Θα πω στη δευτερολογία μου με έναν σύντομο τρόπο, έναν σχεδιασμό που έχουμε δρομολογήσει για την αν</w:t>
      </w:r>
      <w:r>
        <w:rPr>
          <w:rFonts w:eastAsia="Times New Roman" w:cs="Times New Roman"/>
          <w:szCs w:val="24"/>
        </w:rPr>
        <w:t xml:space="preserve">άπτυξη νέων αποκεντρωμένων δομών, των λεγόμενων «τοπικών μονάδων υγείας». Οχτώ από αυτές τις μονάδες θα αφορούν την Περιφέρεια του Νοτίου Αιγαίου και συγκεκριμένα τα νησιά της Ρόδου, της Κω και της Καλύμνου. </w:t>
      </w:r>
    </w:p>
    <w:p w14:paraId="25060318"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Πιστεύω ότι με αυτόν τον τρόπο και μέσα από προ</w:t>
      </w:r>
      <w:r>
        <w:rPr>
          <w:rFonts w:eastAsia="Times New Roman" w:cs="Times New Roman"/>
          <w:szCs w:val="24"/>
        </w:rPr>
        <w:t>γράμματα που χρηματοδοτούνται και από ευρωπαϊκούς πόρους, από το ΕΣΠΑ, θα μπορέσουμε να δημιουργήσουμε ένα νέο μοντέλο υπηρεσιών πρωτοβάθμιας φροντίδας υγείας, στελεχωμένο με τη λογική του οικογενειακού γιατρού αλλά και της ομάδας υγείας, μιας διεπιστημονι</w:t>
      </w:r>
      <w:r>
        <w:rPr>
          <w:rFonts w:eastAsia="Times New Roman" w:cs="Times New Roman"/>
          <w:szCs w:val="24"/>
        </w:rPr>
        <w:t xml:space="preserve">κής ομάδας, η οποία θα προσφέρει ολιστική φροντίδα στον ασθενή και θα δίνει έμφαση στην πρόληψη, στην αγωγή υγείας και στην κοινοτική ιατρική. Με αυτόν τον τρόπο πιστεύουμε </w:t>
      </w:r>
      <w:r>
        <w:rPr>
          <w:rFonts w:eastAsia="Times New Roman" w:cs="Times New Roman"/>
          <w:szCs w:val="24"/>
        </w:rPr>
        <w:lastRenderedPageBreak/>
        <w:t>ότι μπορούμε σταδιακά να καλύψουμε αυτά τα σημαντικά και αναγνωρίσιμα κενά που υπάρ</w:t>
      </w:r>
      <w:r>
        <w:rPr>
          <w:rFonts w:eastAsia="Times New Roman" w:cs="Times New Roman"/>
          <w:szCs w:val="24"/>
        </w:rPr>
        <w:t xml:space="preserve">χουν στις υπηρεσίες. </w:t>
      </w:r>
    </w:p>
    <w:p w14:paraId="25060319"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xml:space="preserve">, έχετε τον λόγο για τρία λεπτά για τη δευτερολογία σας. </w:t>
      </w:r>
    </w:p>
    <w:p w14:paraId="2506031A"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Γι’ αυτό απέφυγα να επικαλεστώ αριθμούς και επικαλέστηκα επιστολές, γιατί ξέ</w:t>
      </w:r>
      <w:r>
        <w:rPr>
          <w:rFonts w:eastAsia="Times New Roman" w:cs="Times New Roman"/>
          <w:szCs w:val="24"/>
        </w:rPr>
        <w:t xml:space="preserve">ρω ότι οι αριθμοί πάντα ευημερούν, αλλά η πραγματικότητα είναι τραγική. </w:t>
      </w:r>
    </w:p>
    <w:p w14:paraId="2506031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Θα καταθέσω ένα δεύτερο έγγραφο, του Διευθυντή του Κέντρου Υγείας Αρχαγγέλου κ. </w:t>
      </w:r>
      <w:proofErr w:type="spellStart"/>
      <w:r>
        <w:rPr>
          <w:rFonts w:eastAsia="Times New Roman" w:cs="Times New Roman"/>
          <w:szCs w:val="24"/>
        </w:rPr>
        <w:t>Μαγκαφάκη</w:t>
      </w:r>
      <w:proofErr w:type="spellEnd"/>
      <w:r>
        <w:rPr>
          <w:rFonts w:eastAsia="Times New Roman" w:cs="Times New Roman"/>
          <w:szCs w:val="24"/>
        </w:rPr>
        <w:t xml:space="preserve">, με υπογραφή του, που λέει ότι «σήμερα, περίπου τριάντα χρόνια μετά, το </w:t>
      </w:r>
      <w:r>
        <w:rPr>
          <w:rFonts w:eastAsia="Times New Roman" w:cs="Times New Roman"/>
          <w:szCs w:val="24"/>
        </w:rPr>
        <w:t>κ</w:t>
      </w:r>
      <w:r>
        <w:rPr>
          <w:rFonts w:eastAsia="Times New Roman" w:cs="Times New Roman"/>
          <w:szCs w:val="24"/>
        </w:rPr>
        <w:t xml:space="preserve">έντρο μας βρίσκεται </w:t>
      </w:r>
      <w:r>
        <w:rPr>
          <w:rFonts w:eastAsia="Times New Roman" w:cs="Times New Roman"/>
          <w:szCs w:val="24"/>
        </w:rPr>
        <w:t xml:space="preserve">σε πολύ δυσάρεστη θέση, όσον αφορά στις κτηριακές εγκαταστάσεις και στη στελέχωσή του, με αποτέλεσμα αυτό να έχει αντίκτυπο και στις προσφερόμενες υπηρεσίες προς το κοινό». Και ζητεί, πέραν των άλλων, εκτός </w:t>
      </w:r>
      <w:r>
        <w:rPr>
          <w:rFonts w:eastAsia="Times New Roman" w:cs="Times New Roman"/>
          <w:szCs w:val="24"/>
        </w:rPr>
        <w:lastRenderedPageBreak/>
        <w:t>από τα ιατρικά που είπαμε, να γίνει στατική εκτίμ</w:t>
      </w:r>
      <w:r>
        <w:rPr>
          <w:rFonts w:eastAsia="Times New Roman" w:cs="Times New Roman"/>
          <w:szCs w:val="24"/>
        </w:rPr>
        <w:t xml:space="preserve">ηση του κτηρίου, καθώς έχει παρατηρηθεί κάποια ροπή και κινδυνεύει. Αυτά τα λέει ο κ. </w:t>
      </w:r>
      <w:proofErr w:type="spellStart"/>
      <w:r>
        <w:rPr>
          <w:rFonts w:eastAsia="Times New Roman" w:cs="Times New Roman"/>
          <w:szCs w:val="24"/>
        </w:rPr>
        <w:t>Μαγκαφάκης</w:t>
      </w:r>
      <w:proofErr w:type="spellEnd"/>
      <w:r>
        <w:rPr>
          <w:rFonts w:eastAsia="Times New Roman" w:cs="Times New Roman"/>
          <w:szCs w:val="24"/>
        </w:rPr>
        <w:t xml:space="preserve">. </w:t>
      </w:r>
    </w:p>
    <w:p w14:paraId="2506031C" w14:textId="77777777" w:rsidR="006300E5" w:rsidRDefault="00AD32A0">
      <w:pPr>
        <w:tabs>
          <w:tab w:val="left" w:pos="2608"/>
        </w:tabs>
        <w:spacing w:after="0" w:line="600" w:lineRule="auto"/>
        <w:ind w:firstLine="720"/>
        <w:jc w:val="both"/>
        <w:rPr>
          <w:rFonts w:eastAsia="Times New Roman"/>
          <w:szCs w:val="24"/>
        </w:rPr>
      </w:pPr>
      <w:r>
        <w:rPr>
          <w:rFonts w:eastAsia="Times New Roman"/>
          <w:szCs w:val="24"/>
        </w:rPr>
        <w:t>Λέει επίσης ότι πρέπει να βρεθεί μια λύση ώστε να αντικατασταθούν μηχανήματα που δεν λειτουργούν πια, όπως κλίβανοι, φωτοτυπικά, εκτυπωτές, τηλεφωνικές συσκε</w:t>
      </w:r>
      <w:r>
        <w:rPr>
          <w:rFonts w:eastAsia="Times New Roman"/>
          <w:szCs w:val="24"/>
        </w:rPr>
        <w:t>υές και άλλα και ότι τους έχουν δωρίσει κλιματισμό οι κάτοικοι, για να μπορούν τον χειμώνα να παρέχουν ανθρώπινη περίθαλψη.</w:t>
      </w:r>
    </w:p>
    <w:p w14:paraId="2506031D" w14:textId="77777777" w:rsidR="006300E5" w:rsidRDefault="00AD32A0">
      <w:pPr>
        <w:tabs>
          <w:tab w:val="left" w:pos="2608"/>
        </w:tabs>
        <w:spacing w:after="0" w:line="600" w:lineRule="auto"/>
        <w:ind w:firstLine="720"/>
        <w:jc w:val="both"/>
        <w:rPr>
          <w:rFonts w:eastAsia="Times New Roman"/>
          <w:szCs w:val="24"/>
        </w:rPr>
      </w:pPr>
      <w:r>
        <w:rPr>
          <w:rFonts w:eastAsia="Times New Roman"/>
          <w:szCs w:val="24"/>
        </w:rPr>
        <w:t xml:space="preserve">Το έγγραφο το υπογράφει ο Διευθυντής του Κέντρου Υγείας Αρχαγγέλου, </w:t>
      </w:r>
      <w:proofErr w:type="spellStart"/>
      <w:r>
        <w:rPr>
          <w:rFonts w:eastAsia="Times New Roman"/>
          <w:szCs w:val="24"/>
        </w:rPr>
        <w:t>Μαγκαφάκης</w:t>
      </w:r>
      <w:proofErr w:type="spellEnd"/>
      <w:r>
        <w:rPr>
          <w:rFonts w:eastAsia="Times New Roman"/>
          <w:szCs w:val="24"/>
        </w:rPr>
        <w:t xml:space="preserve"> Δημήτριος.</w:t>
      </w:r>
    </w:p>
    <w:p w14:paraId="2506031E" w14:textId="77777777" w:rsidR="006300E5" w:rsidRDefault="00AD32A0">
      <w:pPr>
        <w:tabs>
          <w:tab w:val="left" w:pos="2820"/>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Ε΄ Αντιπρόεδρος της </w:t>
      </w:r>
      <w:r>
        <w:rPr>
          <w:rFonts w:eastAsia="Times New Roman" w:cs="Times New Roman"/>
          <w:szCs w:val="24"/>
        </w:rPr>
        <w:t>Βουλής κ. Δημήτριος Κρεμαστινός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506031F" w14:textId="77777777" w:rsidR="006300E5" w:rsidRDefault="00AD32A0">
      <w:pPr>
        <w:tabs>
          <w:tab w:val="left" w:pos="2608"/>
        </w:tabs>
        <w:spacing w:after="0" w:line="600" w:lineRule="auto"/>
        <w:ind w:firstLine="720"/>
        <w:jc w:val="both"/>
        <w:rPr>
          <w:rFonts w:eastAsia="Times New Roman"/>
          <w:szCs w:val="24"/>
        </w:rPr>
      </w:pPr>
      <w:r>
        <w:rPr>
          <w:rFonts w:eastAsia="Times New Roman"/>
          <w:szCs w:val="24"/>
        </w:rPr>
        <w:t>Καλό είναι, κύριε Υπουργέ, να τα δείτε αυτά. Να πάτε κάτω στις υ</w:t>
      </w:r>
      <w:r>
        <w:rPr>
          <w:rFonts w:eastAsia="Times New Roman"/>
          <w:szCs w:val="24"/>
        </w:rPr>
        <w:t xml:space="preserve">πηρεσίες σας και να πείτε: Τι λένε αυτοί οι άνθρωποι; Είναι εξωπραγματικοί; Αν είναι εξωπραγματικοί να το δούμε. Όμως δεν μπορεί να είναι εξωπραγματικοί. </w:t>
      </w:r>
    </w:p>
    <w:p w14:paraId="25060320" w14:textId="77777777" w:rsidR="006300E5" w:rsidRDefault="00AD32A0">
      <w:pPr>
        <w:tabs>
          <w:tab w:val="left" w:pos="2608"/>
        </w:tabs>
        <w:spacing w:after="0" w:line="600" w:lineRule="auto"/>
        <w:ind w:firstLine="720"/>
        <w:jc w:val="both"/>
        <w:rPr>
          <w:rFonts w:eastAsia="Times New Roman"/>
          <w:szCs w:val="24"/>
        </w:rPr>
      </w:pPr>
      <w:r>
        <w:rPr>
          <w:rFonts w:eastAsia="Times New Roman"/>
          <w:szCs w:val="24"/>
        </w:rPr>
        <w:lastRenderedPageBreak/>
        <w:t>Άρα, είναι το δεύτερο αυτό.</w:t>
      </w:r>
    </w:p>
    <w:p w14:paraId="25060321" w14:textId="77777777" w:rsidR="006300E5" w:rsidRDefault="00AD32A0">
      <w:pPr>
        <w:tabs>
          <w:tab w:val="left" w:pos="2608"/>
        </w:tabs>
        <w:spacing w:after="0" w:line="600" w:lineRule="auto"/>
        <w:ind w:firstLine="720"/>
        <w:jc w:val="both"/>
        <w:rPr>
          <w:rFonts w:eastAsia="Times New Roman"/>
          <w:szCs w:val="24"/>
        </w:rPr>
      </w:pPr>
      <w:r>
        <w:rPr>
          <w:rFonts w:eastAsia="Times New Roman"/>
          <w:szCs w:val="24"/>
        </w:rPr>
        <w:t>Τώρα θα σας πω μια προσωπική μου εμπειρία. Το καλοκαίρι βρέθηκα τυχαία στ</w:t>
      </w:r>
      <w:r>
        <w:rPr>
          <w:rFonts w:eastAsia="Times New Roman"/>
          <w:szCs w:val="24"/>
        </w:rPr>
        <w:t xml:space="preserve">η Λίνδο κατά σύμπτωση την ίδια μέρα που γίνονταν τα εγκαίνια του Κέντρου Υγείας στη Σαντορίνη. Η Λίνδος δέχεται περίπου τους ίδιους τουρίστες με τη Σαντορίνη, μπορεί και περισσότερους, διότι είναι οι τουρίστες της Ρόδου που πάνε υποχρεωτικά στη Λίνδο. </w:t>
      </w:r>
    </w:p>
    <w:p w14:paraId="25060322" w14:textId="77777777" w:rsidR="006300E5" w:rsidRDefault="00AD32A0">
      <w:pPr>
        <w:tabs>
          <w:tab w:val="left" w:pos="2608"/>
        </w:tabs>
        <w:spacing w:after="0" w:line="600" w:lineRule="auto"/>
        <w:ind w:firstLine="720"/>
        <w:jc w:val="both"/>
        <w:rPr>
          <w:rFonts w:eastAsia="Times New Roman"/>
          <w:szCs w:val="24"/>
        </w:rPr>
      </w:pPr>
      <w:r>
        <w:rPr>
          <w:rFonts w:eastAsia="Times New Roman"/>
          <w:szCs w:val="24"/>
        </w:rPr>
        <w:t>Όλα</w:t>
      </w:r>
      <w:r>
        <w:rPr>
          <w:rFonts w:eastAsia="Times New Roman"/>
          <w:szCs w:val="24"/>
        </w:rPr>
        <w:t xml:space="preserve"> αυτά τα </w:t>
      </w:r>
      <w:r>
        <w:rPr>
          <w:rFonts w:eastAsia="Times New Roman"/>
          <w:szCs w:val="24"/>
        </w:rPr>
        <w:t>κ</w:t>
      </w:r>
      <w:r>
        <w:rPr>
          <w:rFonts w:eastAsia="Times New Roman"/>
          <w:szCs w:val="24"/>
        </w:rPr>
        <w:t xml:space="preserve">έντρα, που είναι και της </w:t>
      </w:r>
      <w:proofErr w:type="spellStart"/>
      <w:r>
        <w:rPr>
          <w:rFonts w:eastAsia="Times New Roman"/>
          <w:szCs w:val="24"/>
        </w:rPr>
        <w:t>Αντιμάχειας</w:t>
      </w:r>
      <w:proofErr w:type="spellEnd"/>
      <w:r>
        <w:rPr>
          <w:rFonts w:eastAsia="Times New Roman"/>
          <w:szCs w:val="24"/>
        </w:rPr>
        <w:t xml:space="preserve"> στην Κω και το Κέντρο Υγείας Καρπάθου και άλλα εβδομήντα κέντρα σε όλη την Ελλάδα -από την εποχή του Αβραμόπουλου-, όπως είχα πει και όταν ήμουν </w:t>
      </w:r>
      <w:r>
        <w:rPr>
          <w:rFonts w:eastAsia="Times New Roman"/>
          <w:szCs w:val="24"/>
        </w:rPr>
        <w:t>π</w:t>
      </w:r>
      <w:r>
        <w:rPr>
          <w:rFonts w:eastAsia="Times New Roman"/>
          <w:szCs w:val="24"/>
        </w:rPr>
        <w:t>ρόεδρος της Επιτροπής Κοινωνικών Υποθέσεων, δεν έχουν μέλλον. Τ</w:t>
      </w:r>
      <w:r>
        <w:rPr>
          <w:rFonts w:eastAsia="Times New Roman"/>
          <w:szCs w:val="24"/>
        </w:rPr>
        <w:t xml:space="preserve">α μηχανήματα σαπίζουν. </w:t>
      </w:r>
    </w:p>
    <w:p w14:paraId="25060323" w14:textId="77777777" w:rsidR="006300E5" w:rsidRDefault="00AD32A0">
      <w:pPr>
        <w:tabs>
          <w:tab w:val="left" w:pos="2608"/>
        </w:tabs>
        <w:spacing w:after="0" w:line="600" w:lineRule="auto"/>
        <w:ind w:firstLine="720"/>
        <w:jc w:val="both"/>
        <w:rPr>
          <w:rFonts w:eastAsia="Times New Roman"/>
          <w:szCs w:val="24"/>
        </w:rPr>
      </w:pPr>
      <w:r>
        <w:rPr>
          <w:rFonts w:eastAsia="Times New Roman"/>
          <w:szCs w:val="24"/>
        </w:rPr>
        <w:t xml:space="preserve">Εγώ πήγα στη Λίνδο και είναι ένας γιατρός στο αναβαθμισμένο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γείας και όταν υπάρξει πρόβλημα αναζητείται αυτός ο γιατρός, με χιλιάδες ανθρώπους επισκέπτες το καλοκαίρι, το χειμώνα όχι. Όμως φανταστείτε ότι γίνεται ένα ατύχημα</w:t>
      </w:r>
      <w:r>
        <w:rPr>
          <w:rFonts w:eastAsia="Times New Roman"/>
          <w:szCs w:val="24"/>
        </w:rPr>
        <w:t xml:space="preserve">, χτυπάει κάποιος και ψάχνουν να βρούνε τον γιατρό. Είναι δυνατόν έτσι να παρέχουμε φροντίδα υγείας στον κόσμο; Θα μου πείτε: Η Κυβέρνηση αυτή θα τα λύσει </w:t>
      </w:r>
      <w:r>
        <w:rPr>
          <w:rFonts w:eastAsia="Times New Roman"/>
          <w:szCs w:val="24"/>
        </w:rPr>
        <w:lastRenderedPageBreak/>
        <w:t>όλα; Όχι βέβαια, αλλά πρέπει να εστιαστεί στην πραγματικότητα. Αφήστε τους διάφορους επιτελείς του Υπ</w:t>
      </w:r>
      <w:r>
        <w:rPr>
          <w:rFonts w:eastAsia="Times New Roman"/>
          <w:szCs w:val="24"/>
        </w:rPr>
        <w:t xml:space="preserve">ουργείου. Στις ΔΥΠΕ πηγαίνετε ο ίδιος, σε αυτά τα δύο </w:t>
      </w:r>
      <w:r>
        <w:rPr>
          <w:rFonts w:eastAsia="Times New Roman"/>
          <w:szCs w:val="24"/>
        </w:rPr>
        <w:t>κ</w:t>
      </w:r>
      <w:r>
        <w:rPr>
          <w:rFonts w:eastAsia="Times New Roman"/>
          <w:szCs w:val="24"/>
        </w:rPr>
        <w:t>έντρα, όπως ακριβώς σας είπα, και στα άλλα και στη Λίνδο και στην Κάρπαθο. Θα τα δείτε αυτά.</w:t>
      </w:r>
    </w:p>
    <w:p w14:paraId="25060324" w14:textId="77777777" w:rsidR="006300E5" w:rsidRDefault="00AD32A0">
      <w:pPr>
        <w:tabs>
          <w:tab w:val="left" w:pos="2608"/>
        </w:tabs>
        <w:spacing w:after="0" w:line="600" w:lineRule="auto"/>
        <w:ind w:firstLine="720"/>
        <w:jc w:val="both"/>
        <w:rPr>
          <w:rFonts w:eastAsia="Times New Roman"/>
          <w:szCs w:val="24"/>
        </w:rPr>
      </w:pPr>
      <w:r>
        <w:rPr>
          <w:rFonts w:eastAsia="Times New Roman"/>
          <w:szCs w:val="24"/>
        </w:rPr>
        <w:t xml:space="preserve">Εγώ πρότεινα όταν ήμουν </w:t>
      </w:r>
      <w:r>
        <w:rPr>
          <w:rFonts w:eastAsia="Times New Roman"/>
          <w:szCs w:val="24"/>
        </w:rPr>
        <w:t>π</w:t>
      </w:r>
      <w:r>
        <w:rPr>
          <w:rFonts w:eastAsia="Times New Roman"/>
          <w:szCs w:val="24"/>
        </w:rPr>
        <w:t>ρόεδρος της Επιτροπής Κοινωνικών Υποθέσεων, να έρθει νομοθετική ρύθμιση να γίνουν υ</w:t>
      </w:r>
      <w:r>
        <w:rPr>
          <w:rFonts w:eastAsia="Times New Roman"/>
          <w:szCs w:val="24"/>
        </w:rPr>
        <w:t xml:space="preserve">βριδικά ή οτιδήποτε, γιατί προκειμένου να σαπίζουν τα μηχανήματα, να μην προσφέρεται υπηρεσία, οποιαδήποτε λύση είναι ανεκτή, σε συνεργασία με τον </w:t>
      </w:r>
      <w:r>
        <w:rPr>
          <w:rFonts w:eastAsia="Times New Roman"/>
          <w:szCs w:val="24"/>
        </w:rPr>
        <w:t>ι</w:t>
      </w:r>
      <w:r>
        <w:rPr>
          <w:rFonts w:eastAsia="Times New Roman"/>
          <w:szCs w:val="24"/>
        </w:rPr>
        <w:t xml:space="preserve">ατρικό </w:t>
      </w:r>
      <w:r>
        <w:rPr>
          <w:rFonts w:eastAsia="Times New Roman"/>
          <w:szCs w:val="24"/>
        </w:rPr>
        <w:t>σ</w:t>
      </w:r>
      <w:r>
        <w:rPr>
          <w:rFonts w:eastAsia="Times New Roman"/>
          <w:szCs w:val="24"/>
        </w:rPr>
        <w:t xml:space="preserve">ύλλογο, με τον </w:t>
      </w:r>
      <w:r>
        <w:rPr>
          <w:rFonts w:eastAsia="Times New Roman"/>
          <w:szCs w:val="24"/>
        </w:rPr>
        <w:t>δ</w:t>
      </w:r>
      <w:r>
        <w:rPr>
          <w:rFonts w:eastAsia="Times New Roman"/>
          <w:szCs w:val="24"/>
        </w:rPr>
        <w:t xml:space="preserve">ήμο, με οτιδήποτε, με τους γιατρούς, εν πάση </w:t>
      </w:r>
      <w:proofErr w:type="spellStart"/>
      <w:r>
        <w:rPr>
          <w:rFonts w:eastAsia="Times New Roman"/>
          <w:szCs w:val="24"/>
        </w:rPr>
        <w:t>περιπτώσει</w:t>
      </w:r>
      <w:proofErr w:type="spellEnd"/>
      <w:r>
        <w:rPr>
          <w:rFonts w:eastAsia="Times New Roman"/>
          <w:szCs w:val="24"/>
        </w:rPr>
        <w:t xml:space="preserve">. </w:t>
      </w:r>
    </w:p>
    <w:p w14:paraId="25060325" w14:textId="77777777" w:rsidR="006300E5" w:rsidRDefault="00AD32A0">
      <w:pPr>
        <w:tabs>
          <w:tab w:val="left" w:pos="2608"/>
        </w:tabs>
        <w:spacing w:after="0" w:line="600" w:lineRule="auto"/>
        <w:ind w:firstLine="720"/>
        <w:jc w:val="both"/>
        <w:rPr>
          <w:rFonts w:eastAsia="Times New Roman"/>
          <w:szCs w:val="24"/>
        </w:rPr>
      </w:pPr>
      <w:r>
        <w:rPr>
          <w:rFonts w:eastAsia="Times New Roman"/>
          <w:szCs w:val="24"/>
        </w:rPr>
        <w:t>Θα σαπίσουν αυτά τα πράγματα. Σαπίζουν. Δεν είναι υπερβολή αυτά που σας λέω. Πάρτε το αεροπλάνο και πηγαίνετε στη Λίνδο αύριο το πρωί. Είναι μια τραγική ιστορία, που δεν φταίει φυσικά ο κύριος Ξανθός. Αυτά γίνανε επί Αβραμόπουλου. Ούτε κανονισμό έχουν, ούτ</w:t>
      </w:r>
      <w:r>
        <w:rPr>
          <w:rFonts w:eastAsia="Times New Roman"/>
          <w:szCs w:val="24"/>
        </w:rPr>
        <w:t xml:space="preserve">ε οργανισμό, ούτε προβλέπουν τίποτα. Αν οι κάτοικοι πάνε εκεί και κοιτάνε τον κήπο, έχει καλώς. Δεν υπάρχει τίποτα. Να μην λέω μόνο για τον κήπο, δεν υπάρχουν νοσηλευτές σε αυτά. Δεν υπάρχει τίποτα. </w:t>
      </w:r>
    </w:p>
    <w:p w14:paraId="25060326" w14:textId="77777777" w:rsidR="006300E5" w:rsidRDefault="00AD32A0">
      <w:pPr>
        <w:tabs>
          <w:tab w:val="left" w:pos="2608"/>
        </w:tabs>
        <w:spacing w:after="0" w:line="600" w:lineRule="auto"/>
        <w:ind w:firstLine="720"/>
        <w:jc w:val="both"/>
        <w:rPr>
          <w:rFonts w:eastAsia="Times New Roman"/>
          <w:szCs w:val="24"/>
        </w:rPr>
      </w:pPr>
      <w:r>
        <w:rPr>
          <w:rFonts w:eastAsia="Times New Roman"/>
          <w:szCs w:val="24"/>
        </w:rPr>
        <w:lastRenderedPageBreak/>
        <w:t>Κατά συνέπεια, εγώ δεν έρχομαι να σας κάνω αντιπολίτευση</w:t>
      </w:r>
      <w:r>
        <w:rPr>
          <w:rFonts w:eastAsia="Times New Roman"/>
          <w:szCs w:val="24"/>
        </w:rPr>
        <w:t>, έρχομαι να περιγράψω μια τραγική κατάσταση και προτείνω αύριο το πρωί να πάτε να τα δείτε ή πάρτε ένα τηλέφωνο αυτούς και πείτε: «Ξέρετε, στη Βουλή ήρθε ο Αντιπρόεδρος και κατέθεσε έγγραφα. Έχουν κα</w:t>
      </w:r>
      <w:r>
        <w:rPr>
          <w:rFonts w:eastAsia="Times New Roman"/>
          <w:szCs w:val="24"/>
        </w:rPr>
        <w:t>μ</w:t>
      </w:r>
      <w:r>
        <w:rPr>
          <w:rFonts w:eastAsia="Times New Roman"/>
          <w:szCs w:val="24"/>
        </w:rPr>
        <w:t>μία βάση αυτά τα έγγραφα;». Και τότε καλέστε αυτούς που</w:t>
      </w:r>
      <w:r>
        <w:rPr>
          <w:rFonts w:eastAsia="Times New Roman"/>
          <w:szCs w:val="24"/>
        </w:rPr>
        <w:t xml:space="preserve"> σας λένε ό,τι σας λένε -γιατί ο Υπουργός δεν μπορεί να πηγαίνει σε όλη την Ελλάδα κάθε μέρα, το αντιλαμβάνομαι κι εγώ- και να τους πείτε: Βρε παιδιά, τι γίνεται εδώ; Τι μου λέτε εμένα; Είναι δυνατόν αυτά να είναι έτσι κι αυτοί να λένε αυτά με αυτά τα έγγρ</w:t>
      </w:r>
      <w:r>
        <w:rPr>
          <w:rFonts w:eastAsia="Times New Roman"/>
          <w:szCs w:val="24"/>
        </w:rPr>
        <w:t>αφα;</w:t>
      </w:r>
    </w:p>
    <w:p w14:paraId="25060327" w14:textId="77777777" w:rsidR="006300E5" w:rsidRDefault="00AD32A0">
      <w:pPr>
        <w:tabs>
          <w:tab w:val="left" w:pos="282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25060328" w14:textId="77777777" w:rsidR="006300E5" w:rsidRDefault="00AD32A0">
      <w:pPr>
        <w:tabs>
          <w:tab w:val="left" w:pos="2820"/>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5060329" w14:textId="77777777" w:rsidR="006300E5" w:rsidRDefault="00AD32A0">
      <w:pPr>
        <w:tabs>
          <w:tab w:val="left" w:pos="2820"/>
        </w:tabs>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Κύριε συνάδελφε, το ερώτημα δεν είναι αν υπάρχουν προβλήματα στο σύστημα υγείας στη χώρα μας. Προβλήματα υπήρχαν ακόμη και πρι</w:t>
      </w:r>
      <w:r>
        <w:rPr>
          <w:rFonts w:eastAsia="Times New Roman" w:cs="Times New Roman"/>
          <w:szCs w:val="24"/>
        </w:rPr>
        <w:t>ν από την κρίση και πριν από το μνημόνιο και πριν από τα μέτρα περικοπών στις δημόσιες δαπάνες.</w:t>
      </w:r>
    </w:p>
    <w:p w14:paraId="2506032A" w14:textId="77777777" w:rsidR="006300E5" w:rsidRDefault="00AD32A0">
      <w:pPr>
        <w:tabs>
          <w:tab w:val="left" w:pos="2820"/>
        </w:tabs>
        <w:spacing w:after="0" w:line="600" w:lineRule="auto"/>
        <w:ind w:firstLine="720"/>
        <w:jc w:val="both"/>
        <w:rPr>
          <w:rFonts w:eastAsia="Times New Roman"/>
          <w:szCs w:val="24"/>
        </w:rPr>
      </w:pPr>
      <w:r>
        <w:rPr>
          <w:rFonts w:eastAsia="Times New Roman"/>
          <w:b/>
          <w:szCs w:val="24"/>
        </w:rPr>
        <w:t xml:space="preserve">ΔΗΜΗΤΡΙΟΣ ΚΡΕΜΑΣΤΙΝΟΣ (Ε΄ Αντιπρόεδρος της Βουλής): </w:t>
      </w:r>
      <w:r>
        <w:rPr>
          <w:rFonts w:eastAsia="Times New Roman"/>
          <w:szCs w:val="24"/>
        </w:rPr>
        <w:t>Ασφαλώς.</w:t>
      </w:r>
    </w:p>
    <w:p w14:paraId="2506032B" w14:textId="77777777" w:rsidR="006300E5" w:rsidRDefault="00AD32A0">
      <w:pPr>
        <w:tabs>
          <w:tab w:val="left" w:pos="2608"/>
        </w:tabs>
        <w:spacing w:after="0"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Και πάντα υπήρχαν ακάλυπτες ανάγκες, οι οποίες αυξήθηκαν στην περ</w:t>
      </w:r>
      <w:r>
        <w:rPr>
          <w:rFonts w:eastAsia="Times New Roman" w:cs="Times New Roman"/>
          <w:szCs w:val="24"/>
        </w:rPr>
        <w:t>ίοδο της κρίσης. Και αυτό το οποίο κάναμε με πολύ συστηματικό τρόπο πέρυσι ήταν να δώσουμε μια πολύ σημαντική προτεραιότητα στη δημόσια περίθαλψη. Αυτό έχει ανάγκη ο κόσμος την περίοδο της οικονομικής και κοινωνικής κρίσης και της φτωχοποίησης, να στηρίξου</w:t>
      </w:r>
      <w:r>
        <w:rPr>
          <w:rFonts w:eastAsia="Times New Roman" w:cs="Times New Roman"/>
          <w:szCs w:val="24"/>
        </w:rPr>
        <w:t>με κατ’ αρχάς τα δημόσια νοσοκομεία, τα οποία είχαν υποδεχθεί όλη την πίεση, ακριβώς επειδή έχει τεράστια κενά το σύστημα πρωτοβάθμιας φροντίδας υγείας, ιδιαίτερα στα τμήματα επειγόντων περιστατικών και στα τακτικά εξωτερικά ιατρεία. Αυτό έγινε με έναν απο</w:t>
      </w:r>
      <w:r>
        <w:rPr>
          <w:rFonts w:eastAsia="Times New Roman" w:cs="Times New Roman"/>
          <w:szCs w:val="24"/>
        </w:rPr>
        <w:t>τελεσματικό, κατά την άποψή μου, τρόπο.</w:t>
      </w:r>
      <w:r>
        <w:rPr>
          <w:rFonts w:eastAsia="Times New Roman" w:cs="Times New Roman"/>
          <w:szCs w:val="24"/>
        </w:rPr>
        <w:t xml:space="preserve"> </w:t>
      </w:r>
      <w:r>
        <w:rPr>
          <w:rFonts w:eastAsia="Times New Roman" w:cs="Times New Roman"/>
          <w:szCs w:val="24"/>
        </w:rPr>
        <w:t>Υπήρξε και χρηματοδοτική ενίσχυση των λειτουργικών δαπανών στα νοσοκομεία, καθώς και δέσμες παρεμβάσεων και ενίσχυσής τους με ανθρώπινο δυναμικό, και με μόνιμο και με επικουρικό προσωπικό. Έχουμε προσλάβει πάνω από χ</w:t>
      </w:r>
      <w:r>
        <w:rPr>
          <w:rFonts w:eastAsia="Times New Roman" w:cs="Times New Roman"/>
          <w:szCs w:val="24"/>
        </w:rPr>
        <w:t xml:space="preserve">ίλιους διακόσιους επικουρικούς γιατρούς. </w:t>
      </w:r>
    </w:p>
    <w:p w14:paraId="2506032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Αυτή ήταν μια πολύ κρίσιμη αλλά και καίρια παρέμβαση για να κρατηθεί το σύστημα υγείας όρθιο. Η αλήθεια είναι ότι η πρωτοβάθμια φροντίδα έμεινε λίγο πίσω διότι, όπως σας είπα, προτεραιότητα είχαν </w:t>
      </w:r>
      <w:r>
        <w:rPr>
          <w:rFonts w:eastAsia="Times New Roman" w:cs="Times New Roman"/>
          <w:szCs w:val="24"/>
        </w:rPr>
        <w:lastRenderedPageBreak/>
        <w:t>τα δημόσια νοσοκομ</w:t>
      </w:r>
      <w:r>
        <w:rPr>
          <w:rFonts w:eastAsia="Times New Roman" w:cs="Times New Roman"/>
          <w:szCs w:val="24"/>
        </w:rPr>
        <w:t xml:space="preserve">εία. Φέτος όμως, με τον σχεδιασμό που κάνουμε, αναπτύσσουμε σιγά σιγά νέες υπηρεσίες και προσπαθούμε να καλύψουμε και εκεί, σταδιακά προφανώς, τα μεγάλα κενά τα οποία υπάρχουν. </w:t>
      </w:r>
    </w:p>
    <w:p w14:paraId="2506032D"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Στα περιφερειακά ιατρεία, στα οποία αναφερθήκατε, δεν προβλέπονται παραπάνω ορ</w:t>
      </w:r>
      <w:r>
        <w:rPr>
          <w:rFonts w:eastAsia="Times New Roman" w:cs="Times New Roman"/>
          <w:szCs w:val="24"/>
        </w:rPr>
        <w:t xml:space="preserve">γανικές θέσεις. Το Περιφερειακό Ιατρείο Λίνδου έχει μία οργανική θέση, η οποία είναι καλυμμένη με ειδικευμένο γενικό γιατρό. </w:t>
      </w:r>
    </w:p>
    <w:p w14:paraId="2506032E"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Αυτό είπα. </w:t>
      </w:r>
    </w:p>
    <w:p w14:paraId="2506032F"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Το Περιφερειακό Ιατρείο </w:t>
      </w:r>
      <w:proofErr w:type="spellStart"/>
      <w:r>
        <w:rPr>
          <w:rFonts w:eastAsia="Times New Roman" w:cs="Times New Roman"/>
          <w:szCs w:val="24"/>
        </w:rPr>
        <w:t>Αντιμάχε</w:t>
      </w:r>
      <w:r>
        <w:rPr>
          <w:rFonts w:eastAsia="Times New Roman" w:cs="Times New Roman"/>
          <w:szCs w:val="24"/>
        </w:rPr>
        <w:t>ιας</w:t>
      </w:r>
      <w:proofErr w:type="spellEnd"/>
      <w:r>
        <w:rPr>
          <w:rFonts w:eastAsia="Times New Roman" w:cs="Times New Roman"/>
          <w:szCs w:val="24"/>
        </w:rPr>
        <w:t xml:space="preserve"> έχει δύο θέσεις, εκ των οποίων η μια είναι καλυμμένη με γενικό γιατρό και η άλλη με αγροτικό γιατρό. </w:t>
      </w:r>
    </w:p>
    <w:p w14:paraId="25060330"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Αυτά πρέπει να αλλάξουν. </w:t>
      </w:r>
    </w:p>
    <w:p w14:paraId="25060331"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Βεβαίως. </w:t>
      </w:r>
    </w:p>
    <w:p w14:paraId="2506033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Ειδικά για την </w:t>
      </w:r>
      <w:proofErr w:type="spellStart"/>
      <w:r>
        <w:rPr>
          <w:rFonts w:eastAsia="Times New Roman" w:cs="Times New Roman"/>
          <w:szCs w:val="24"/>
        </w:rPr>
        <w:t>Αντιμάχεια</w:t>
      </w:r>
      <w:proofErr w:type="spellEnd"/>
      <w:r>
        <w:rPr>
          <w:rFonts w:eastAsia="Times New Roman" w:cs="Times New Roman"/>
          <w:szCs w:val="24"/>
        </w:rPr>
        <w:t xml:space="preserve"> έχ</w:t>
      </w:r>
      <w:r>
        <w:rPr>
          <w:rFonts w:eastAsia="Times New Roman" w:cs="Times New Roman"/>
          <w:szCs w:val="24"/>
        </w:rPr>
        <w:t xml:space="preserve">ουμε σχεδιάσει αυτό που είπα πριν στην </w:t>
      </w:r>
      <w:proofErr w:type="spellStart"/>
      <w:r>
        <w:rPr>
          <w:rFonts w:eastAsia="Times New Roman" w:cs="Times New Roman"/>
          <w:szCs w:val="24"/>
        </w:rPr>
        <w:t>πρωτομιλία</w:t>
      </w:r>
      <w:proofErr w:type="spellEnd"/>
      <w:r>
        <w:rPr>
          <w:rFonts w:eastAsia="Times New Roman" w:cs="Times New Roman"/>
          <w:szCs w:val="24"/>
        </w:rPr>
        <w:t xml:space="preserve"> μου, την ενσωμάτωση στο Κέντρο Υγείας </w:t>
      </w:r>
      <w:proofErr w:type="spellStart"/>
      <w:r>
        <w:rPr>
          <w:rFonts w:eastAsia="Times New Roman" w:cs="Times New Roman"/>
          <w:szCs w:val="24"/>
        </w:rPr>
        <w:t>Αντιμάχειας</w:t>
      </w:r>
      <w:proofErr w:type="spellEnd"/>
      <w:r>
        <w:rPr>
          <w:rFonts w:eastAsia="Times New Roman" w:cs="Times New Roman"/>
          <w:szCs w:val="24"/>
        </w:rPr>
        <w:t xml:space="preserve"> της νέας αποκεντρωμένης δομής που θα αναπτύξουμε στην πρωτοβάθμια φροντίδα υγείας, που λέγεται Τοπική Μονάδα Υγείας, που έχει μια μίνιμουμ στελέχωση περίπου</w:t>
      </w:r>
      <w:r>
        <w:rPr>
          <w:rFonts w:eastAsia="Times New Roman" w:cs="Times New Roman"/>
          <w:szCs w:val="24"/>
        </w:rPr>
        <w:t xml:space="preserve"> δέκα ατόμων, οικογενειακών γιατρών, παιδιάτρων, νοσηλευτών, επισκεπτών υγείας, κοινωνικών λειτουργών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25060333"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Πιστεύουμε με αυτόν τον τρόπο σιγά σιγά, αξιοποιώντας τους περιορισμένους πόρους που έχει η χώρα και τους επίσης περιορισμένους πόρους που μπορούμ</w:t>
      </w:r>
      <w:r>
        <w:rPr>
          <w:rFonts w:eastAsia="Times New Roman" w:cs="Times New Roman"/>
          <w:szCs w:val="24"/>
        </w:rPr>
        <w:t xml:space="preserve">ε να αντλήσουμε από την Ευρωπαϊκή Ένωση αυτή την περίοδο, να καλύψουμε ένα μεγάλο μέρος από τα κενά που υπάρχουν σήμερα στο σύστημα υγείας. </w:t>
      </w:r>
    </w:p>
    <w:p w14:paraId="25060334"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Όπως σας είπα, αυτή η προκήρυξη ολοκληρώθηκε μετά από έναν χρόνο καθυστέρησης και αυτό είναι ένα κομμάτι το οποίο επίσης πρέπει να συζητήσουμε. Ενώ έχουμε τόσα κενά στο σύστημα υγείας, </w:t>
      </w:r>
      <w:r>
        <w:rPr>
          <w:rFonts w:eastAsia="Times New Roman" w:cs="Times New Roman"/>
          <w:szCs w:val="24"/>
        </w:rPr>
        <w:lastRenderedPageBreak/>
        <w:t>έχουμε ένα τρομερά δυσκίνητο, γραφειοκρατικό και χρονοβόρο σύστημα επιλ</w:t>
      </w:r>
      <w:r>
        <w:rPr>
          <w:rFonts w:eastAsia="Times New Roman" w:cs="Times New Roman"/>
          <w:szCs w:val="24"/>
        </w:rPr>
        <w:t xml:space="preserve">ογής και ιατρικού και παραϊατρικού νοσηλευτικού προσωπικού. Πρέπει να ξαναδούμε τις διαδικασίες αυτές και να συμφωνήσουμε συναινετικά να πάμε σε μια πιο ευέλικτη διαδικασία, αξιοκρατική φυσικά, επιλογής αυτών των ανθρώπων που χρειάζονται και περιμένουν οι </w:t>
      </w:r>
      <w:r>
        <w:rPr>
          <w:rFonts w:eastAsia="Times New Roman" w:cs="Times New Roman"/>
          <w:szCs w:val="24"/>
        </w:rPr>
        <w:t xml:space="preserve">υπόλοιποι εργαζόμενοι στα νοσοκομεία να τους ενισχύσουν. Με αυτήν, λοιπόν, την προκήρυξη καλύπτονται -και αυτές τις ημέρες ολοκληρώνεται η πρόσληψή τους- τριάντα μία θέσεις στα Νοσοκομεία Ρόδου, Κω και στο Κέντρο Υγείας Καρπάθου. </w:t>
      </w:r>
    </w:p>
    <w:p w14:paraId="25060335"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Βλέπετε ότι γίνονται βήμα</w:t>
      </w:r>
      <w:r>
        <w:rPr>
          <w:rFonts w:eastAsia="Times New Roman" w:cs="Times New Roman"/>
          <w:szCs w:val="24"/>
        </w:rPr>
        <w:t xml:space="preserve">τα. Δεν λέω ότι είναι τα αναγκαία ούτε ότι κινούμαστε με την ταχύτητα που θα θέλαμε και κυρίως με την ανάγκη που επιβάλλει η κατάσταση που βιώνει σήμερα η κοινωνία, η οποία απαιτεί όντως μια αναβαθμισμένη δημόσια περίθαλψη. </w:t>
      </w:r>
    </w:p>
    <w:p w14:paraId="25060336"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Όμως, σε συνεργασία με τις τοπι</w:t>
      </w:r>
      <w:r>
        <w:rPr>
          <w:rFonts w:eastAsia="Times New Roman" w:cs="Times New Roman"/>
          <w:szCs w:val="24"/>
        </w:rPr>
        <w:t>κές κοινωνίες, με την τοπική αυτοδιοίκηση, με κατανόηση από την πλευρά των εργαζομένων στο σύστημα υγείας</w:t>
      </w:r>
      <w:r>
        <w:rPr>
          <w:rFonts w:eastAsia="Times New Roman" w:cs="Times New Roman"/>
          <w:szCs w:val="24"/>
        </w:rPr>
        <w:t>,</w:t>
      </w:r>
      <w:r>
        <w:rPr>
          <w:rFonts w:eastAsia="Times New Roman" w:cs="Times New Roman"/>
          <w:szCs w:val="24"/>
        </w:rPr>
        <w:t xml:space="preserve"> που επωμίζονται το μεγάλο βάρος και κρατάνε όρθιο και αξιόπιστο σήμερα το ΕΣΥ στη χώρα μας και σε πνεύμα συνεργασίας του επιστημονικού κόσμου της </w:t>
      </w:r>
      <w:r>
        <w:rPr>
          <w:rFonts w:eastAsia="Times New Roman" w:cs="Times New Roman"/>
          <w:szCs w:val="24"/>
        </w:rPr>
        <w:lastRenderedPageBreak/>
        <w:t>χώρ</w:t>
      </w:r>
      <w:r>
        <w:rPr>
          <w:rFonts w:eastAsia="Times New Roman" w:cs="Times New Roman"/>
          <w:szCs w:val="24"/>
        </w:rPr>
        <w:t xml:space="preserve">ας, νομίζω ότι σιγά σιγά μπορούμε να αρχίσουμε να καλύπτουμε ένα μέρος από αυτά τα κενά και να σταματήσει αυτή η τρομερή ασυμμετρία αναγκών και πόρων που υπάρχει στη χώρα μας. </w:t>
      </w:r>
    </w:p>
    <w:p w14:paraId="25060337"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25060338" w14:textId="77777777" w:rsidR="006300E5" w:rsidRDefault="00AD32A0">
      <w:pPr>
        <w:spacing w:after="0" w:line="600" w:lineRule="auto"/>
        <w:ind w:firstLine="720"/>
        <w:jc w:val="both"/>
        <w:rPr>
          <w:rFonts w:eastAsia="Times New Roman" w:cs="Times New Roman"/>
        </w:rPr>
      </w:pPr>
      <w:r>
        <w:rPr>
          <w:rFonts w:eastAsia="Times New Roman" w:cs="Times New Roman"/>
        </w:rPr>
        <w:t xml:space="preserve">Κυρίες και κύριοι </w:t>
      </w:r>
      <w:r>
        <w:rPr>
          <w:rFonts w:eastAsia="Times New Roman" w:cs="Times New Roman"/>
        </w:rPr>
        <w:t xml:space="preserve">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 xml:space="preserve">ενημερώθηκαν για την ιστορία του κτηρίου και τον τρόπο οργάνωσης και λειτουργίας της Βουλής, δεκαεννέα μαθητές και μαθήτριες και ένας εκπαιδευτικός συνοδός τους από το Γυμνάσιο Πάτμου. </w:t>
      </w:r>
    </w:p>
    <w:p w14:paraId="25060339" w14:textId="77777777" w:rsidR="006300E5" w:rsidRDefault="00AD32A0">
      <w:pPr>
        <w:spacing w:after="0" w:line="600" w:lineRule="auto"/>
        <w:ind w:firstLine="720"/>
        <w:jc w:val="both"/>
        <w:rPr>
          <w:rFonts w:eastAsia="Times New Roman" w:cs="Times New Roman"/>
        </w:rPr>
      </w:pPr>
      <w:r>
        <w:rPr>
          <w:rFonts w:eastAsia="Times New Roman" w:cs="Times New Roman"/>
        </w:rPr>
        <w:t xml:space="preserve">Καλώς ήλθατε στο </w:t>
      </w:r>
      <w:r>
        <w:rPr>
          <w:rFonts w:eastAsia="Times New Roman" w:cs="Times New Roman"/>
        </w:rPr>
        <w:t>ε</w:t>
      </w:r>
      <w:r>
        <w:rPr>
          <w:rFonts w:eastAsia="Times New Roman" w:cs="Times New Roman"/>
        </w:rPr>
        <w:t xml:space="preserve">λληνικό Κοινοβούλιο! </w:t>
      </w:r>
    </w:p>
    <w:p w14:paraId="2506033A" w14:textId="77777777" w:rsidR="006300E5" w:rsidRDefault="00AD32A0">
      <w:pPr>
        <w:spacing w:after="0" w:line="600" w:lineRule="auto"/>
        <w:ind w:firstLine="720"/>
        <w:jc w:val="center"/>
        <w:rPr>
          <w:rFonts w:eastAsia="Times New Roman" w:cs="Times New Roman"/>
        </w:rPr>
      </w:pPr>
      <w:r>
        <w:rPr>
          <w:rFonts w:eastAsia="Times New Roman" w:cs="Times New Roman"/>
        </w:rPr>
        <w:t>(Χειροκροτήματα απ’ όλες τις π</w:t>
      </w:r>
      <w:r>
        <w:rPr>
          <w:rFonts w:eastAsia="Times New Roman" w:cs="Times New Roman"/>
        </w:rPr>
        <w:t>τέρυγες της Βουλής)</w:t>
      </w:r>
    </w:p>
    <w:p w14:paraId="2506033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επίσης την τιμή να ανακοινώσω στο Σώμα ότι ο Βουλευτής Κοζάνης κ. Γεώργιος Κασαπίδης ζητεί άδεια απουσίας στο εξωτερικό για μετάβασή του στην Κύπρο, από 1 Νοεμβρίου έως 5 Νοεμβρίου 2016. </w:t>
      </w:r>
    </w:p>
    <w:p w14:paraId="2506033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Επίσης, ο Ανεξ</w:t>
      </w:r>
      <w:r>
        <w:rPr>
          <w:rFonts w:eastAsia="Times New Roman" w:cs="Times New Roman"/>
          <w:szCs w:val="24"/>
        </w:rPr>
        <w:t>άρτητος Βουλευτής και Πρόεδρος του Χριστιανοδημοκρατικού Κόμματος Ελλάδος, κ. Νικόλαος Νικολόπουλος, ζητεί άδεια από τις εργασίες της Βουλής από τη Δευτέρα 31 Οκτωβρίου έως την Τετάρτη 2 Νοεμβρίου 2016 λόγω απουσίας του στη Ρωσία και συγκεκριμένα στην Αγία</w:t>
      </w:r>
      <w:r>
        <w:rPr>
          <w:rFonts w:eastAsia="Times New Roman" w:cs="Times New Roman"/>
          <w:szCs w:val="24"/>
        </w:rPr>
        <w:t xml:space="preserve"> Πετρούπολη, ως επικεφαλής ομάδας ανεξάρτητων ερευνητών δημοσιογράφων για την καταπολέμηση λαθρεμπορικών κυκλωμάτων. </w:t>
      </w:r>
    </w:p>
    <w:p w14:paraId="2506033D"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Η Βουλευτής κ. Ντόρα Μπακογιάννη ζητεί άδεια ολιγοήμερης απουσίας στο εξωτερικό από </w:t>
      </w:r>
      <w:r>
        <w:rPr>
          <w:rFonts w:eastAsia="Times New Roman" w:cs="Times New Roman"/>
          <w:szCs w:val="24"/>
        </w:rPr>
        <w:t xml:space="preserve">τη </w:t>
      </w:r>
      <w:r>
        <w:rPr>
          <w:rFonts w:eastAsia="Times New Roman" w:cs="Times New Roman"/>
          <w:szCs w:val="24"/>
        </w:rPr>
        <w:t xml:space="preserve">Δευτέρα 31 Οκτωβρίου έως και </w:t>
      </w:r>
      <w:r>
        <w:rPr>
          <w:rFonts w:eastAsia="Times New Roman" w:cs="Times New Roman"/>
          <w:szCs w:val="24"/>
        </w:rPr>
        <w:t xml:space="preserve">την </w:t>
      </w:r>
      <w:r>
        <w:rPr>
          <w:rFonts w:eastAsia="Times New Roman" w:cs="Times New Roman"/>
          <w:szCs w:val="24"/>
        </w:rPr>
        <w:t>Παρασκευή 4 Νοεμβρ</w:t>
      </w:r>
      <w:r>
        <w:rPr>
          <w:rFonts w:eastAsia="Times New Roman" w:cs="Times New Roman"/>
          <w:szCs w:val="24"/>
        </w:rPr>
        <w:t xml:space="preserve">ίου 2016 για ιδιωτικούς λόγους. </w:t>
      </w:r>
    </w:p>
    <w:p w14:paraId="2506033E"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Ο Βουλευτής Πέλλας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ζητεί άδεια ολιγοήμερης απουσίας στο εξωτερικό, σύμφωνα με το άρθρο 76, </w:t>
      </w:r>
      <w:r>
        <w:rPr>
          <w:rFonts w:eastAsia="Times New Roman" w:cs="Times New Roman"/>
          <w:szCs w:val="24"/>
        </w:rPr>
        <w:t xml:space="preserve">παράγραφοι </w:t>
      </w:r>
      <w:r>
        <w:rPr>
          <w:rFonts w:eastAsia="Times New Roman" w:cs="Times New Roman"/>
          <w:szCs w:val="24"/>
        </w:rPr>
        <w:t>3 και 4 του Κανονισμού</w:t>
      </w:r>
      <w:r>
        <w:rPr>
          <w:rFonts w:eastAsia="Times New Roman" w:cs="Times New Roman"/>
          <w:szCs w:val="24"/>
        </w:rPr>
        <w:t xml:space="preserve"> της Βουλής</w:t>
      </w:r>
      <w:r>
        <w:rPr>
          <w:rFonts w:eastAsia="Times New Roman" w:cs="Times New Roman"/>
          <w:szCs w:val="24"/>
        </w:rPr>
        <w:t xml:space="preserve">, από 31 Οκτωβρίου έως 2 Νοεμβρίου 2016 για κομματική υποχρέωση. </w:t>
      </w:r>
    </w:p>
    <w:p w14:paraId="2506033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Βουλευτής κ. Θεόδωρος </w:t>
      </w:r>
      <w:proofErr w:type="spellStart"/>
      <w:r>
        <w:rPr>
          <w:rFonts w:eastAsia="Times New Roman" w:cs="Times New Roman"/>
          <w:szCs w:val="24"/>
        </w:rPr>
        <w:t>Φορτσάκης</w:t>
      </w:r>
      <w:proofErr w:type="spellEnd"/>
      <w:r>
        <w:rPr>
          <w:rFonts w:eastAsia="Times New Roman" w:cs="Times New Roman"/>
          <w:szCs w:val="24"/>
        </w:rPr>
        <w:t xml:space="preserve"> ζητεί άδεια ολιγοήμερης απουσίας στο εξωτερικό για πανεπιστημιακούς λόγους.</w:t>
      </w:r>
    </w:p>
    <w:p w14:paraId="2506034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Βουλή εγκρίνει; </w:t>
      </w:r>
    </w:p>
    <w:p w14:paraId="25060341"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ΟΙ </w:t>
      </w:r>
      <w:r>
        <w:rPr>
          <w:rFonts w:eastAsia="Times New Roman" w:cs="Times New Roman"/>
          <w:b/>
          <w:szCs w:val="24"/>
        </w:rPr>
        <w:t>ΒΟΥΛΕΥΤΕΣ:</w:t>
      </w:r>
      <w:r>
        <w:rPr>
          <w:rFonts w:eastAsia="Times New Roman" w:cs="Times New Roman"/>
          <w:szCs w:val="24"/>
        </w:rPr>
        <w:t xml:space="preserve"> Μάλιστα, μάλιστα.</w:t>
      </w:r>
    </w:p>
    <w:p w14:paraId="25060342"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τις ζητηθείσες άδειες. </w:t>
      </w:r>
    </w:p>
    <w:p w14:paraId="25060343"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Συνεχίζουμ</w:t>
      </w:r>
      <w:r>
        <w:rPr>
          <w:rFonts w:eastAsia="Times New Roman" w:cs="Times New Roman"/>
          <w:szCs w:val="24"/>
        </w:rPr>
        <w:t xml:space="preserve">ε με την δέκατη τέταρτη με αριθμό 111/17-10-2016 επίκαιρη ερώτηση </w:t>
      </w:r>
      <w:r>
        <w:rPr>
          <w:rFonts w:eastAsia="Times New Roman" w:cs="Times New Roman"/>
          <w:szCs w:val="24"/>
        </w:rPr>
        <w:t>δεύτερου</w:t>
      </w:r>
      <w:r>
        <w:rPr>
          <w:rFonts w:eastAsia="Times New Roman" w:cs="Times New Roman"/>
          <w:szCs w:val="24"/>
        </w:rPr>
        <w:t xml:space="preserve"> κύκλου του Βουλευτή Κιλκίς της Νέας Δημοκρατίας κ. </w:t>
      </w:r>
      <w:r>
        <w:rPr>
          <w:rFonts w:eastAsia="Times New Roman" w:cs="Times New Roman"/>
          <w:bCs/>
          <w:szCs w:val="24"/>
        </w:rPr>
        <w:t>Γεωργίου Γεωργαντά</w:t>
      </w:r>
      <w:r>
        <w:rPr>
          <w:rFonts w:eastAsia="Times New Roman" w:cs="Times New Roman"/>
          <w:szCs w:val="24"/>
        </w:rPr>
        <w:t xml:space="preserve"> προς τον Υπουργό </w:t>
      </w:r>
      <w:r>
        <w:rPr>
          <w:rFonts w:eastAsia="Times New Roman" w:cs="Times New Roman"/>
          <w:bCs/>
          <w:szCs w:val="24"/>
        </w:rPr>
        <w:t xml:space="preserve">Υποδομών, Μεταφορών και Δικτύων, </w:t>
      </w:r>
      <w:r>
        <w:rPr>
          <w:rFonts w:eastAsia="Times New Roman" w:cs="Times New Roman"/>
          <w:szCs w:val="24"/>
        </w:rPr>
        <w:t>σχετικά με την εκκίνηση της διαδικασίας για την ιδιωτικοποίησ</w:t>
      </w:r>
      <w:r>
        <w:rPr>
          <w:rFonts w:eastAsia="Times New Roman" w:cs="Times New Roman"/>
          <w:szCs w:val="24"/>
        </w:rPr>
        <w:t xml:space="preserve">η της </w:t>
      </w:r>
      <w:r>
        <w:rPr>
          <w:rFonts w:eastAsia="Times New Roman" w:cs="Times New Roman"/>
          <w:szCs w:val="24"/>
        </w:rPr>
        <w:t>«ΕΓΝΑΤΙΑΣ ΟΔΟΥ</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την παραχώρηση του οδικού της δικτύου και τα ζητήματα που προκύπτουν. </w:t>
      </w:r>
    </w:p>
    <w:p w14:paraId="25060344"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Γεωργαντάς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w:t>
      </w:r>
    </w:p>
    <w:p w14:paraId="25060345"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 </w:t>
      </w:r>
    </w:p>
    <w:p w14:paraId="25060346"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Κύριε Υπουργέ, πριν από λίγες μέρες ανακ</w:t>
      </w:r>
      <w:r>
        <w:rPr>
          <w:rFonts w:eastAsia="Times New Roman" w:cs="Times New Roman"/>
          <w:szCs w:val="24"/>
        </w:rPr>
        <w:t xml:space="preserve">οινώθηκε από το ΤΑΙΠΕΔ ότι ουσιαστικά ξεκινά η διαδικασία διαβούλευσης στην αρχή για την παραχώρηση της </w:t>
      </w:r>
      <w:r>
        <w:rPr>
          <w:rFonts w:eastAsia="Times New Roman" w:cs="Times New Roman"/>
          <w:szCs w:val="24"/>
        </w:rPr>
        <w:t>Εγνατίας Οδού</w:t>
      </w:r>
      <w:r>
        <w:rPr>
          <w:rFonts w:eastAsia="Times New Roman" w:cs="Times New Roman"/>
          <w:szCs w:val="24"/>
        </w:rPr>
        <w:t xml:space="preserve">. Είναι κάτι γνωστό. </w:t>
      </w:r>
    </w:p>
    <w:p w14:paraId="25060347"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Σύμφωνα με αυτή την ανακοίνωση, θα πρέπει ουσιαστικά η διαβούλευση να έχει πάρει μια συγκεκριμένη μορφή τον Ιανουάριο</w:t>
      </w:r>
      <w:r>
        <w:rPr>
          <w:rFonts w:eastAsia="Times New Roman" w:cs="Times New Roman"/>
          <w:szCs w:val="24"/>
        </w:rPr>
        <w:t xml:space="preserve"> του 2017, να συνεχιστεί εντός του 2017 και να έχουμε δεσμευτικές προσφορές από τους ενδιαφερόμενους για την παραχώρηση αυτή μέχρι τον Νοέμβριο του 2017.</w:t>
      </w:r>
    </w:p>
    <w:p w14:paraId="25060348"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Παράλληλα, η προς ιδιωτικοποίηση </w:t>
      </w:r>
      <w:r>
        <w:rPr>
          <w:rFonts w:eastAsia="Times New Roman" w:cs="Times New Roman"/>
          <w:szCs w:val="24"/>
        </w:rPr>
        <w:t>«</w:t>
      </w:r>
      <w:r>
        <w:rPr>
          <w:rFonts w:eastAsia="Times New Roman" w:cs="Times New Roman"/>
          <w:szCs w:val="24"/>
        </w:rPr>
        <w:t>ΕΓΝΑΤΙΑ ΟΔΟΣ Α.Ε.</w:t>
      </w:r>
      <w:r>
        <w:rPr>
          <w:rFonts w:eastAsia="Times New Roman" w:cs="Times New Roman"/>
          <w:szCs w:val="24"/>
        </w:rPr>
        <w:t>»</w:t>
      </w:r>
      <w:r>
        <w:rPr>
          <w:rFonts w:eastAsia="Times New Roman" w:cs="Times New Roman"/>
          <w:szCs w:val="24"/>
        </w:rPr>
        <w:t xml:space="preserve"> εταιρεία προκήρυξε τη δημιουργία τεσσάρων σταθμών</w:t>
      </w:r>
      <w:r>
        <w:rPr>
          <w:rFonts w:eastAsia="Times New Roman" w:cs="Times New Roman"/>
          <w:szCs w:val="24"/>
        </w:rPr>
        <w:t xml:space="preserve"> διοδίων, ένας από τους οποίους είναι στους Ευζώνους του Κιλκίς, ο οποίος καταλαμβάνει ουσιαστικά το οδικό δίκτυο από τον ανισόπεδο κόμβο της Χαλάστρας έως τον μεθοριακό σταθμό των Ευζώνων.</w:t>
      </w:r>
    </w:p>
    <w:p w14:paraId="25060349"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Η ένσταση και η ερώτησή μου έχουν να κάνουν με το εξής. Εμείς είμα</w:t>
      </w:r>
      <w:r>
        <w:rPr>
          <w:rFonts w:eastAsia="Times New Roman" w:cs="Times New Roman"/>
          <w:szCs w:val="24"/>
        </w:rPr>
        <w:t>στε το μοναδικό τμήμα της Εγνατίας Οδού με τις τρεις καθέτους –η μία κάθετος είναι αυτή των Ευζώνων- στην οποία, ενώ δεν υπάρχουν τα χαρακτηριστικά εκείνα που πρέπει να είναι συνδεδεμένα με την εικόνα ενός σύγχρονου αυτοκινητόδρομου -και εννοώ διαχωριστικό</w:t>
      </w:r>
      <w:r>
        <w:rPr>
          <w:rFonts w:eastAsia="Times New Roman" w:cs="Times New Roman"/>
          <w:szCs w:val="24"/>
        </w:rPr>
        <w:t xml:space="preserve"> στηθαίο, εννοώ δύο λωρίδες ανά κατεύθυνση, εννοώ λωρίδα έκτακτης κυκλοφορίας, εννοώ κατάλληλο οδόστρωμα, εννοώ φωτισμό εκεί που χρειάζεται, εννοώ κόμβους </w:t>
      </w:r>
      <w:r>
        <w:rPr>
          <w:rFonts w:eastAsia="Times New Roman" w:cs="Times New Roman"/>
          <w:szCs w:val="24"/>
        </w:rPr>
        <w:lastRenderedPageBreak/>
        <w:t>εκεί που χρειάζονται, εννοώ να είναι κλειστός αυτοκινητόδρομος- τουλάχιστον κατά τα πενήντα χιλιόμετρ</w:t>
      </w:r>
      <w:r>
        <w:rPr>
          <w:rFonts w:eastAsia="Times New Roman" w:cs="Times New Roman"/>
          <w:szCs w:val="24"/>
        </w:rPr>
        <w:t>α αυτής της διαδρομής από τα συνολικά εξήντα πέντε, καλούμαστε να πληρώσουμε διόδια.</w:t>
      </w:r>
    </w:p>
    <w:p w14:paraId="2506034A" w14:textId="77777777" w:rsidR="006300E5" w:rsidRDefault="00AD32A0">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506034B"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2506034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Θεωρώ ότι η πρώτη αρχή για τη δημιουργία διοδίων και την </w:t>
      </w:r>
      <w:r>
        <w:rPr>
          <w:rFonts w:eastAsia="Times New Roman" w:cs="Times New Roman"/>
          <w:szCs w:val="24"/>
        </w:rPr>
        <w:t>κατασκευή ενός αυτοκινητόδρομου είναι η αρχή της ανταποδοτικότητας. Δεν υπάρχει αυτή τη στιγμή κα</w:t>
      </w:r>
      <w:r>
        <w:rPr>
          <w:rFonts w:eastAsia="Times New Roman" w:cs="Times New Roman"/>
          <w:szCs w:val="24"/>
        </w:rPr>
        <w:t>μ</w:t>
      </w:r>
      <w:r>
        <w:rPr>
          <w:rFonts w:eastAsia="Times New Roman" w:cs="Times New Roman"/>
          <w:szCs w:val="24"/>
        </w:rPr>
        <w:t xml:space="preserve">μία βεβαιότητα προς τους κατοίκους της περιοχής του </w:t>
      </w:r>
      <w:proofErr w:type="spellStart"/>
      <w:r>
        <w:rPr>
          <w:rFonts w:eastAsia="Times New Roman" w:cs="Times New Roman"/>
          <w:szCs w:val="24"/>
        </w:rPr>
        <w:t>Πολυκάστρου</w:t>
      </w:r>
      <w:proofErr w:type="spellEnd"/>
      <w:r>
        <w:rPr>
          <w:rFonts w:eastAsia="Times New Roman" w:cs="Times New Roman"/>
          <w:szCs w:val="24"/>
        </w:rPr>
        <w:t>, αλλά και ευρύτερα του Κιλκίς, ότι αυτή η ανταποδοτικότητα θα υπάρξει σε αυτό το έργο, καθώς δ</w:t>
      </w:r>
      <w:r>
        <w:rPr>
          <w:rFonts w:eastAsia="Times New Roman" w:cs="Times New Roman"/>
          <w:szCs w:val="24"/>
        </w:rPr>
        <w:t>εν έχουμε εικόνα για το ποιος θα αναλάβει την κατασκευή αυτού του αυτοκινητοδρόμου, που είναι βεβαίως και η πύλη της χώρας για όποιον έρχεται από την Ευρώπη στην Ελλάδα. Είναι απαράδεκτη η εικόνα αυτού του δρόμου.</w:t>
      </w:r>
    </w:p>
    <w:p w14:paraId="2506034D"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Δεν ξέρουμε με ποιο χρονοδιάγραμμα θα το κ</w:t>
      </w:r>
      <w:r>
        <w:rPr>
          <w:rFonts w:eastAsia="Times New Roman" w:cs="Times New Roman"/>
          <w:szCs w:val="24"/>
        </w:rPr>
        <w:t xml:space="preserve">άνει, αν στη διαβούλευση που θα βγάλει η Κυβέρνηση θα υπάρχει αυτή η δέσμευση όπως και το χρονοδιάγραμμα κατασκευής. </w:t>
      </w:r>
    </w:p>
    <w:p w14:paraId="2506034E"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Καταλαβαίνετε ότι η τοπική κοινωνία ανησυχεί με το σοβαρό ενδεχόμενο –παράλληλα με την κατασκευή των διοδίων- η δυνατότητα τελικά αναβάθμι</w:t>
      </w:r>
      <w:r>
        <w:rPr>
          <w:rFonts w:eastAsia="Times New Roman" w:cs="Times New Roman"/>
          <w:szCs w:val="24"/>
        </w:rPr>
        <w:t xml:space="preserve">σης αυτού του οδικού δικτύου να απομακρυνθεί χρονικά πάρα πολύ, γιατί αν δεν υπάρχει συγκεκριμένη δέσμευση στον </w:t>
      </w:r>
      <w:proofErr w:type="spellStart"/>
      <w:r>
        <w:rPr>
          <w:rFonts w:eastAsia="Times New Roman" w:cs="Times New Roman"/>
          <w:szCs w:val="24"/>
        </w:rPr>
        <w:t>παραχωρησιούχο</w:t>
      </w:r>
      <w:proofErr w:type="spellEnd"/>
      <w:r>
        <w:rPr>
          <w:rFonts w:eastAsia="Times New Roman" w:cs="Times New Roman"/>
          <w:szCs w:val="24"/>
        </w:rPr>
        <w:t xml:space="preserve"> και πάρει την εκμετάλλευση του δρόμου για τριάντα πέντε χρόνια, δεν ξέρουμε πότε μέσα σε αυτά τα τριάντα πέντε χρόνια θα ξεκινήσε</w:t>
      </w:r>
      <w:r>
        <w:rPr>
          <w:rFonts w:eastAsia="Times New Roman" w:cs="Times New Roman"/>
          <w:szCs w:val="24"/>
        </w:rPr>
        <w:t>ι την κατασκευή του δρόμου. Πολύ φοβάμαι ότι αυτό θα γίνει στα τριάντα πέντε χρόνια, δηλαδή στο τέλος αυτής της παραχώρησης.</w:t>
      </w:r>
    </w:p>
    <w:p w14:paraId="2506034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Τα ερωτήματα που προκύπτουν είναι εύλογα. Παρακαλώ για μία απάντηση γιατί, όπως σας είπα, είναι το μόνο κομμάτι ολόκληρης της Εγνατ</w:t>
      </w:r>
      <w:r>
        <w:rPr>
          <w:rFonts w:eastAsia="Times New Roman" w:cs="Times New Roman"/>
          <w:szCs w:val="24"/>
        </w:rPr>
        <w:t xml:space="preserve">ίας στα εξακόσια ογδόντα τέσσερα χιλιόμετρα που δεν πληροί τις προδιαγραφές ενός σύγχρονου αυτοκινητόδρομου. </w:t>
      </w:r>
    </w:p>
    <w:p w14:paraId="2506035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Να σημειώσω απλά ότι μόνο για τα δεκατρία χρόνια που μπόρεσα να έχω στοιχεία, δηλαδή από το 2003 μέχρι σήμερα, στα μισά από αυτά τα χιλιόμετρα, πο</w:t>
      </w:r>
      <w:r>
        <w:rPr>
          <w:rFonts w:eastAsia="Times New Roman" w:cs="Times New Roman"/>
          <w:szCs w:val="24"/>
        </w:rPr>
        <w:t xml:space="preserve">υ είναι αρμοδιότητα του Αστυνομικού Τμήματος </w:t>
      </w:r>
      <w:proofErr w:type="spellStart"/>
      <w:r>
        <w:rPr>
          <w:rFonts w:eastAsia="Times New Roman" w:cs="Times New Roman"/>
          <w:szCs w:val="24"/>
        </w:rPr>
        <w:lastRenderedPageBreak/>
        <w:t>Πολυκάστρου</w:t>
      </w:r>
      <w:proofErr w:type="spellEnd"/>
      <w:r>
        <w:rPr>
          <w:rFonts w:eastAsia="Times New Roman" w:cs="Times New Roman"/>
          <w:szCs w:val="24"/>
        </w:rPr>
        <w:t>, έχουμε τριάντα τέσσερις νεκρούς, είκοσι εννιά εκ των οποίων από μετωπικές συγκρούσεις γιατί λείπει το στηθαίο.</w:t>
      </w:r>
    </w:p>
    <w:p w14:paraId="25060351"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5060352" w14:textId="77777777" w:rsidR="006300E5" w:rsidRDefault="00AD32A0">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Τον λόγο έχει ο κύριος Υπουργ</w:t>
      </w:r>
      <w:r>
        <w:rPr>
          <w:rFonts w:eastAsia="Times New Roman" w:cs="Times New Roman"/>
          <w:szCs w:val="24"/>
        </w:rPr>
        <w:t xml:space="preserve">ός για τρία λεπτά. </w:t>
      </w:r>
    </w:p>
    <w:p w14:paraId="25060353" w14:textId="77777777" w:rsidR="006300E5" w:rsidRDefault="00AD32A0">
      <w:pPr>
        <w:spacing w:after="0" w:line="600" w:lineRule="auto"/>
        <w:ind w:firstLine="720"/>
        <w:jc w:val="both"/>
        <w:rPr>
          <w:rFonts w:eastAsia="Times New Roman" w:cs="Times New Roman"/>
          <w:szCs w:val="24"/>
        </w:rPr>
      </w:pPr>
      <w:r>
        <w:rPr>
          <w:rFonts w:eastAsia="Times New Roman"/>
          <w:b/>
          <w:bCs/>
          <w:color w:val="242424"/>
          <w:szCs w:val="24"/>
        </w:rPr>
        <w:t>ΧΡΗΣΤΟΣ ΣΠΙΡΤΖΗΣ (Υπουργός Υποδομών, Μεταφορών και Δικτύων):</w:t>
      </w:r>
      <w:r>
        <w:rPr>
          <w:rFonts w:eastAsia="Times New Roman" w:cs="Times New Roman"/>
          <w:b/>
          <w:szCs w:val="24"/>
        </w:rPr>
        <w:t xml:space="preserve"> </w:t>
      </w:r>
      <w:r>
        <w:rPr>
          <w:rFonts w:eastAsia="Times New Roman" w:cs="Times New Roman"/>
          <w:szCs w:val="24"/>
        </w:rPr>
        <w:t>Ευχαριστώ, κύριε Πρόεδρε.</w:t>
      </w:r>
    </w:p>
    <w:p w14:paraId="25060354"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Θα ήθελα να αναφέρω κάποια πράγματα, γιατί σε κάποια από αυτά που είπατε συμφωνούμε, αξιότιμε κύριε συνάδελφε. </w:t>
      </w:r>
    </w:p>
    <w:p w14:paraId="25060355"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Ας πούμε, λοιπόν, λίγο το ιστορικό. Μ</w:t>
      </w:r>
      <w:r>
        <w:rPr>
          <w:rFonts w:eastAsia="Times New Roman" w:cs="Times New Roman"/>
          <w:szCs w:val="24"/>
        </w:rPr>
        <w:t xml:space="preserve">ε την υπ’ αριθμόν 215/2012 απόφαση της Διυπουργικής Επιτροπής Αναδιαρθρώσεων και Αποκρατικοποιήσεων περιήλθε στο ΤΑΙΠΕΔ το δικαίωμα για τη λειτουργία, συντήρηση και εκμετάλλευση του Αυτοκινητοδρόμου, δηλαδή της Εγνατίας Οδού, και των τριών κάθετων αξόνων. </w:t>
      </w:r>
    </w:p>
    <w:p w14:paraId="25060356"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6686/2014 αποφασίστηκε η </w:t>
      </w:r>
      <w:proofErr w:type="spellStart"/>
      <w:r>
        <w:rPr>
          <w:rFonts w:eastAsia="Times New Roman" w:cs="Times New Roman"/>
          <w:szCs w:val="24"/>
        </w:rPr>
        <w:t>χωροθέτηση</w:t>
      </w:r>
      <w:proofErr w:type="spellEnd"/>
      <w:r>
        <w:rPr>
          <w:rFonts w:eastAsia="Times New Roman" w:cs="Times New Roman"/>
          <w:szCs w:val="24"/>
        </w:rPr>
        <w:t xml:space="preserve"> του σταθμού διοδίων και ο καθορισμός τελών διοδίων στην Εγνατία Οδό και στους κάθετους άξονες αυτής και δρομολογήθηκε η υλοποίηση της αναλογικής χρέωσης σταδιακά έως το έτος 2017. Όταν λέμ</w:t>
      </w:r>
      <w:r>
        <w:rPr>
          <w:rFonts w:eastAsia="Times New Roman" w:cs="Times New Roman"/>
          <w:szCs w:val="24"/>
        </w:rPr>
        <w:t xml:space="preserve">ε «αναλογική χρέωση», δεν εννοούμε τα ηλεκτρονικά διόδια, αλλά εννοούμε από σταθμό σε σταθμό. </w:t>
      </w:r>
    </w:p>
    <w:p w14:paraId="25060357"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Αυτά, λοιπόν, που με ρωτάτε μάλλον θα έπρεπε να τα ρωτήσετε στους προηγούμενους Υπουργούς, τόσο σε αυτούς που ήταν το 2012 όσο και το 2014, οι οποίοι έβγαλαν αυτ</w:t>
      </w:r>
      <w:r>
        <w:rPr>
          <w:rFonts w:eastAsia="Times New Roman" w:cs="Times New Roman"/>
          <w:szCs w:val="24"/>
        </w:rPr>
        <w:t xml:space="preserve">ές τις κανονιστικές διατάξεις και τους νόμους, έβαλαν την </w:t>
      </w:r>
      <w:r>
        <w:rPr>
          <w:rFonts w:eastAsia="Times New Roman" w:cs="Times New Roman"/>
          <w:szCs w:val="24"/>
        </w:rPr>
        <w:t>«</w:t>
      </w:r>
      <w:r>
        <w:rPr>
          <w:rFonts w:eastAsia="Times New Roman" w:cs="Times New Roman"/>
          <w:szCs w:val="24"/>
        </w:rPr>
        <w:t>Εγνατία Οδό</w:t>
      </w:r>
      <w:r>
        <w:rPr>
          <w:rFonts w:eastAsia="Times New Roman" w:cs="Times New Roman"/>
          <w:szCs w:val="24"/>
        </w:rPr>
        <w:t>»</w:t>
      </w:r>
      <w:r>
        <w:rPr>
          <w:rFonts w:eastAsia="Times New Roman" w:cs="Times New Roman"/>
          <w:szCs w:val="24"/>
        </w:rPr>
        <w:t xml:space="preserve"> στο ΤΑΙΠΕΔ -κάτι που αποτελεί μέχρι σήμερα δέσμευση της χώρας- και </w:t>
      </w:r>
      <w:proofErr w:type="spellStart"/>
      <w:r>
        <w:rPr>
          <w:rFonts w:eastAsia="Times New Roman" w:cs="Times New Roman"/>
          <w:szCs w:val="24"/>
        </w:rPr>
        <w:t>χωροθέτησαν</w:t>
      </w:r>
      <w:proofErr w:type="spellEnd"/>
      <w:r>
        <w:rPr>
          <w:rFonts w:eastAsia="Times New Roman" w:cs="Times New Roman"/>
          <w:szCs w:val="24"/>
        </w:rPr>
        <w:t xml:space="preserve"> και τους συγκεκριμένους σταθμούς διοδίων χωρίς να υπάρχουν προβλέψεις για καμμία ειδική κατηγορία, όπως ε</w:t>
      </w:r>
      <w:r>
        <w:rPr>
          <w:rFonts w:eastAsia="Times New Roman" w:cs="Times New Roman"/>
          <w:szCs w:val="24"/>
        </w:rPr>
        <w:t xml:space="preserve">ίναι τα άτομα με ειδικές ανάγκες, όπως είναι η ελεύθερη πρόσβαση των πολιτών έστω στα όρια </w:t>
      </w:r>
      <w:proofErr w:type="spellStart"/>
      <w:r>
        <w:rPr>
          <w:rFonts w:eastAsia="Times New Roman" w:cs="Times New Roman"/>
          <w:szCs w:val="24"/>
        </w:rPr>
        <w:t>καλλικρατικού</w:t>
      </w:r>
      <w:proofErr w:type="spellEnd"/>
      <w:r>
        <w:rPr>
          <w:rFonts w:eastAsia="Times New Roman" w:cs="Times New Roman"/>
          <w:szCs w:val="24"/>
        </w:rPr>
        <w:t xml:space="preserve"> δήμου -η γνώμη μου είναι για την Εγνατία σε επίπεδο </w:t>
      </w:r>
      <w:proofErr w:type="spellStart"/>
      <w:r>
        <w:rPr>
          <w:rFonts w:eastAsia="Times New Roman" w:cs="Times New Roman"/>
          <w:szCs w:val="24"/>
        </w:rPr>
        <w:t>αντιπεριφέρειας</w:t>
      </w:r>
      <w:proofErr w:type="spellEnd"/>
      <w:r>
        <w:rPr>
          <w:rFonts w:eastAsia="Times New Roman" w:cs="Times New Roman"/>
          <w:szCs w:val="24"/>
        </w:rPr>
        <w:t>-, όπως είναι και άλλες ευπαθείς ομάδες, όπως είναι οι εργαζόμενοι που μετακινούνται</w:t>
      </w:r>
      <w:r>
        <w:rPr>
          <w:rFonts w:eastAsia="Times New Roman" w:cs="Times New Roman"/>
          <w:szCs w:val="24"/>
        </w:rPr>
        <w:t xml:space="preserve"> κάθε μέρα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w:t>
      </w:r>
    </w:p>
    <w:p w14:paraId="25060358"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Αποτέλεσμα αυτής της πολιτικής ήταν όταν θεσμοθετήσαμε να υπάρχουν στο εξής αναλογικά ηλεκτρονικά διόδια όπου δεν υπήρχαν, να μην μπορούμε να εξαιρέσουμε την Εγνατία Οδό και τους τρεις κάθετους άξονες, γιατί υπήρχε δέσμευση από την προη</w:t>
      </w:r>
      <w:r>
        <w:rPr>
          <w:rFonts w:eastAsia="Times New Roman" w:cs="Times New Roman"/>
          <w:szCs w:val="24"/>
        </w:rPr>
        <w:t xml:space="preserve">γούμενη κυβέρνηση. </w:t>
      </w:r>
    </w:p>
    <w:p w14:paraId="25060359"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Αυτό που περιμένουμε αυτήν τη στιγμή -αλλά το ΤΑΙΠΕΔ δεν είναι ένας φορέας που επιβλέπει το δικό μας Υπουργείο και άρα θα ρωτήσετε τον αρμόδιο Υπουργό- είναι όταν ολοκληρώσει το ΤΑΙΠΕΔ τη μελέτη σε σχέση με την παραχώρηση της Εγνατίας Ο</w:t>
      </w:r>
      <w:r>
        <w:rPr>
          <w:rFonts w:eastAsia="Times New Roman" w:cs="Times New Roman"/>
          <w:szCs w:val="24"/>
        </w:rPr>
        <w:t xml:space="preserve">δού, να δούμε το μοντέλο που έχει «τρέξει» και προτείνει για την αξιοποίησή της. </w:t>
      </w:r>
      <w:r>
        <w:rPr>
          <w:rFonts w:eastAsia="Times New Roman" w:cs="Times New Roman"/>
          <w:szCs w:val="24"/>
        </w:rPr>
        <w:t>Ε</w:t>
      </w:r>
      <w:r>
        <w:rPr>
          <w:rFonts w:eastAsia="Times New Roman" w:cs="Times New Roman"/>
          <w:szCs w:val="24"/>
        </w:rPr>
        <w:t xml:space="preserve">κεί το Υπουργείο Υποδομών θα κάνει παρατηρήσεις στην κατεύθυνση που ανέφερα και πριν. </w:t>
      </w:r>
    </w:p>
    <w:p w14:paraId="2506035A"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Μέχρι τότε το μόνο που ισχύει είναι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των τότε Υπουργών Οικονομικών και Υποδομών για τη </w:t>
      </w:r>
      <w:proofErr w:type="spellStart"/>
      <w:r>
        <w:rPr>
          <w:rFonts w:eastAsia="Times New Roman" w:cs="Times New Roman"/>
          <w:szCs w:val="24"/>
        </w:rPr>
        <w:t>χωροθέτηση</w:t>
      </w:r>
      <w:proofErr w:type="spellEnd"/>
      <w:r>
        <w:rPr>
          <w:rFonts w:eastAsia="Times New Roman" w:cs="Times New Roman"/>
          <w:szCs w:val="24"/>
        </w:rPr>
        <w:t xml:space="preserve"> των διοδίων, για τα πρόστιμα που ξέρετε ότι πολλαπλασιάζονται για τους ανθρώπους που δεν έχουν, χωρίς καμμία άλλη πρόβλεψη και για το εύρος των τιμών των διοδίων που μπορούν να επιληφθούν </w:t>
      </w:r>
      <w:r>
        <w:rPr>
          <w:rFonts w:eastAsia="Times New Roman" w:cs="Times New Roman"/>
          <w:szCs w:val="24"/>
        </w:rPr>
        <w:t xml:space="preserve">στην Εγνατία Οδό. </w:t>
      </w:r>
    </w:p>
    <w:p w14:paraId="2506035B"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επιτρέψτε μου να προσθέσω και κάτι άλλο, γιατί με ρωτήσατε κάτι πολύ σημαντικό. Λέτε αν μπορεί να έχει διόδια ένας δρόμος που έχει αυτές τις προδιαγραφές, που δεν έχει δηλαδή τις προδιαγραφές ενός δρόμου που ανήκει στο ε</w:t>
      </w:r>
      <w:r>
        <w:rPr>
          <w:rFonts w:eastAsia="Times New Roman" w:cs="Times New Roman"/>
          <w:szCs w:val="24"/>
        </w:rPr>
        <w:t xml:space="preserve">υρωπαϊκό δίκτυο. Για αυτό μπορείτε να ρωτήσετε όλη την Ελλάδα που υποφέρει από τα διόδια που μπήκαν από τις συμβάσεις παραχώρησης σε δρόμους υπό κατασκευή. Μπορείτε να ρωτήσετε τους κατοίκους της </w:t>
      </w:r>
      <w:r>
        <w:rPr>
          <w:rFonts w:eastAsia="Times New Roman" w:cs="Times New Roman"/>
          <w:szCs w:val="24"/>
        </w:rPr>
        <w:t>δ</w:t>
      </w:r>
      <w:r>
        <w:rPr>
          <w:rFonts w:eastAsia="Times New Roman" w:cs="Times New Roman"/>
          <w:szCs w:val="24"/>
        </w:rPr>
        <w:t>υτικής Ελλάδας, της Πάτρας, της Ηπείρου, της Θεσσαλίας, για</w:t>
      </w:r>
      <w:r>
        <w:rPr>
          <w:rFonts w:eastAsia="Times New Roman" w:cs="Times New Roman"/>
          <w:szCs w:val="24"/>
        </w:rPr>
        <w:t xml:space="preserve"> να δείτε ότι πραγματικά ήταν μια πρακτική που ακολούθησαν οι προηγούμενες κυβερνήσεις. </w:t>
      </w:r>
      <w:r>
        <w:rPr>
          <w:rFonts w:eastAsia="Times New Roman" w:cs="Times New Roman"/>
          <w:szCs w:val="24"/>
        </w:rPr>
        <w:t>Σ</w:t>
      </w:r>
      <w:r>
        <w:rPr>
          <w:rFonts w:eastAsia="Times New Roman" w:cs="Times New Roman"/>
          <w:szCs w:val="24"/>
        </w:rPr>
        <w:t xml:space="preserve">υμφωνώ μαζί σας. </w:t>
      </w:r>
    </w:p>
    <w:p w14:paraId="2506035C" w14:textId="77777777" w:rsidR="006300E5" w:rsidRDefault="00AD32A0">
      <w:pPr>
        <w:spacing w:after="0" w:line="600" w:lineRule="auto"/>
        <w:ind w:firstLine="720"/>
        <w:jc w:val="both"/>
        <w:rPr>
          <w:rFonts w:eastAsia="Times New Roman" w:cs="Times New Roman"/>
        </w:rPr>
      </w:pPr>
      <w:r>
        <w:rPr>
          <w:rFonts w:eastAsia="Times New Roman" w:cs="Times New Roman"/>
        </w:rPr>
        <w:t xml:space="preserve">(Στο σημείο αυτό ο </w:t>
      </w:r>
      <w:r>
        <w:rPr>
          <w:rFonts w:eastAsia="Times New Roman"/>
          <w:szCs w:val="24"/>
        </w:rPr>
        <w:t>Υπουργός Υποδομών, Μεταφορών και Δικτύων</w:t>
      </w:r>
      <w:r>
        <w:rPr>
          <w:rFonts w:eastAsia="Times New Roman" w:cs="Times New Roman"/>
        </w:rPr>
        <w:t xml:space="preserve"> Βουλευτής κ. </w:t>
      </w:r>
      <w:r>
        <w:rPr>
          <w:rFonts w:eastAsia="Times New Roman"/>
          <w:szCs w:val="24"/>
        </w:rPr>
        <w:t xml:space="preserve">Χρήστος </w:t>
      </w:r>
      <w:proofErr w:type="spellStart"/>
      <w:r>
        <w:rPr>
          <w:rFonts w:eastAsia="Times New Roman"/>
          <w:szCs w:val="24"/>
        </w:rPr>
        <w:t>Σπίρτζης</w:t>
      </w:r>
      <w:proofErr w:type="spellEnd"/>
      <w:r>
        <w:rPr>
          <w:rFonts w:eastAsia="Times New Roman" w:cs="Times New Roman"/>
        </w:rPr>
        <w:t xml:space="preserve"> καταθέτει για τα Πρακτικά τα προαναφερθέντα έγγραφα, τα οπο</w:t>
      </w:r>
      <w:r>
        <w:rPr>
          <w:rFonts w:eastAsia="Times New Roman" w:cs="Times New Roman"/>
        </w:rPr>
        <w:t>ία βρίσκονται στο αρχείο του Τμήματος Γραμματείας της Διεύθυνσης Στενογραφίας και Πρακτικών της Βουλής)</w:t>
      </w:r>
    </w:p>
    <w:p w14:paraId="2506035D" w14:textId="77777777" w:rsidR="006300E5" w:rsidRDefault="00AD32A0">
      <w:pPr>
        <w:spacing w:after="0" w:line="600" w:lineRule="auto"/>
        <w:ind w:firstLine="720"/>
        <w:jc w:val="both"/>
        <w:rPr>
          <w:rFonts w:eastAsia="Times New Roman" w:cs="Times New Roman"/>
          <w:szCs w:val="24"/>
        </w:rPr>
      </w:pPr>
      <w:r>
        <w:rPr>
          <w:rFonts w:eastAsia="Times New Roman"/>
          <w:b/>
        </w:rPr>
        <w:t>ΠΡΟΕΔΡΕΥΩΝ (Σπυρίδων Λυκούδης):</w:t>
      </w:r>
      <w:r>
        <w:rPr>
          <w:rFonts w:eastAsia="Times New Roman"/>
        </w:rPr>
        <w:t xml:space="preserve"> </w:t>
      </w:r>
      <w:r>
        <w:rPr>
          <w:rFonts w:eastAsia="Times New Roman" w:cs="Times New Roman"/>
          <w:szCs w:val="24"/>
        </w:rPr>
        <w:t>Ευχαριστούμε, κύριε Υπουργέ.</w:t>
      </w:r>
    </w:p>
    <w:p w14:paraId="2506035E"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Γεωργαντά, έχετε τον λόγο για τρία λεπτά. </w:t>
      </w:r>
    </w:p>
    <w:p w14:paraId="2506035F"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ΓΕΩΡΓΙΟΣ ΓΕΩΡΓΑΝΤΑΣ:</w:t>
      </w:r>
      <w:r>
        <w:rPr>
          <w:rFonts w:eastAsia="Times New Roman" w:cs="Times New Roman"/>
          <w:szCs w:val="24"/>
        </w:rPr>
        <w:t xml:space="preserve"> Κύριε Υπουργέ</w:t>
      </w:r>
      <w:r>
        <w:rPr>
          <w:rFonts w:eastAsia="Times New Roman" w:cs="Times New Roman"/>
          <w:szCs w:val="24"/>
        </w:rPr>
        <w:t xml:space="preserve">, ήθελα πραγματικά η συζήτηση να είναι ουσιαστική και περίμενα να μου απαντήσετε επί της ουσίας. Συμφωνείτε βεβαίως, αλλά απάντηση επί της ουσίας δεν πήρα. </w:t>
      </w:r>
    </w:p>
    <w:p w14:paraId="25060360"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Για να βάζουμε, λοιπόν, τα πράγματα σε σειρά, θα ήθελα να σας πω το εξής: Πράγματι υπάρχουν αυτοκιν</w:t>
      </w:r>
      <w:r>
        <w:rPr>
          <w:rFonts w:eastAsia="Times New Roman" w:cs="Times New Roman"/>
          <w:szCs w:val="24"/>
        </w:rPr>
        <w:t>ητόδρομοι που δόθηκαν με παραχώρηση και είναι υπό κατασκευή στην Ελλάδα –και συμφωνούμε μ’ αυτό- και στους οποίους υπάρχουν διόδια. Όμως, σε μας μιλάμε για έναν δρόμο για τον οποίο δεν υπάρχει εργολαβία, δεν υπάρχει εγκατεστημένος εργολάβος, δεν υπάρχει χρ</w:t>
      </w:r>
      <w:r>
        <w:rPr>
          <w:rFonts w:eastAsia="Times New Roman" w:cs="Times New Roman"/>
          <w:szCs w:val="24"/>
        </w:rPr>
        <w:t xml:space="preserve">ονοδιάγραμμα για την ολοκλήρωσή του. Ποια ηθική ή νομική βάση μπορεί να έχει μια τέτοια απόφαση; </w:t>
      </w:r>
      <w:r>
        <w:rPr>
          <w:rFonts w:eastAsia="Times New Roman" w:cs="Times New Roman"/>
          <w:szCs w:val="24"/>
        </w:rPr>
        <w:t>Α</w:t>
      </w:r>
      <w:r>
        <w:rPr>
          <w:rFonts w:eastAsia="Times New Roman" w:cs="Times New Roman"/>
          <w:szCs w:val="24"/>
        </w:rPr>
        <w:t>υτό το ρωτάω, για να σας πω σε τι διαφωνώ και τι με ανησυχεί σε σχέση με την ιστορία που είπατε, την οποία και γνωρίζω πάρα πολύ καλά.</w:t>
      </w:r>
    </w:p>
    <w:p w14:paraId="25060361" w14:textId="77777777" w:rsidR="006300E5" w:rsidRDefault="00AD32A0">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Πρώτον, θα ήθελα να σας</w:t>
      </w:r>
      <w:r>
        <w:rPr>
          <w:rFonts w:eastAsia="Times New Roman" w:cs="Times New Roman"/>
          <w:szCs w:val="24"/>
        </w:rPr>
        <w:t xml:space="preserve"> πω ότι υπάρχει ο ν.4070/2012 της </w:t>
      </w:r>
      <w:r>
        <w:rPr>
          <w:rFonts w:eastAsia="Times New Roman" w:cs="Times New Roman"/>
          <w:szCs w:val="24"/>
        </w:rPr>
        <w:t>σ</w:t>
      </w:r>
      <w:r>
        <w:rPr>
          <w:rFonts w:eastAsia="Times New Roman" w:cs="Times New Roman"/>
          <w:szCs w:val="24"/>
        </w:rPr>
        <w:t xml:space="preserve">υγκυβέρνησης τότε, με υπογραφή του κ. Βορίδη, η οποία δίνει τη δυνατότητα για διόδια σε υπό κατασκευή δρόμους υπό προϋποθέσεις, όταν </w:t>
      </w:r>
      <w:r>
        <w:rPr>
          <w:rFonts w:eastAsia="Times New Roman" w:cs="Times New Roman"/>
          <w:szCs w:val="24"/>
        </w:rPr>
        <w:lastRenderedPageBreak/>
        <w:t xml:space="preserve">έχουν παρέλθει οι συμβατικές προθεσμίες με υπαιτιότητα του </w:t>
      </w:r>
      <w:r>
        <w:rPr>
          <w:rFonts w:eastAsia="Times New Roman" w:cs="Times New Roman"/>
          <w:szCs w:val="24"/>
        </w:rPr>
        <w:t>δ</w:t>
      </w:r>
      <w:r>
        <w:rPr>
          <w:rFonts w:eastAsia="Times New Roman" w:cs="Times New Roman"/>
          <w:szCs w:val="24"/>
        </w:rPr>
        <w:t>ημοσίου. Προβλέπεται! Εκεί υ</w:t>
      </w:r>
      <w:r>
        <w:rPr>
          <w:rFonts w:eastAsia="Times New Roman" w:cs="Times New Roman"/>
          <w:szCs w:val="24"/>
        </w:rPr>
        <w:t xml:space="preserve">πάρχουν και εξαιρέσεις. </w:t>
      </w:r>
    </w:p>
    <w:p w14:paraId="25060362" w14:textId="77777777" w:rsidR="006300E5" w:rsidRDefault="00AD32A0">
      <w:pPr>
        <w:spacing w:after="0" w:line="600" w:lineRule="auto"/>
        <w:jc w:val="both"/>
        <w:rPr>
          <w:rFonts w:eastAsia="Times New Roman" w:cs="Times New Roman"/>
          <w:szCs w:val="24"/>
        </w:rPr>
      </w:pPr>
      <w:r>
        <w:rPr>
          <w:rFonts w:eastAsia="Times New Roman" w:cs="Times New Roman"/>
          <w:szCs w:val="24"/>
        </w:rPr>
        <w:t xml:space="preserve">Όμως, το σημαντικότερο για μένα είναι το εξής: Πράγματι τον Νοέμβριο του 2014 έγινε η </w:t>
      </w:r>
      <w:proofErr w:type="spellStart"/>
      <w:r>
        <w:rPr>
          <w:rFonts w:eastAsia="Times New Roman" w:cs="Times New Roman"/>
          <w:szCs w:val="24"/>
        </w:rPr>
        <w:t>χωροθέτηση</w:t>
      </w:r>
      <w:proofErr w:type="spellEnd"/>
      <w:r>
        <w:rPr>
          <w:rFonts w:eastAsia="Times New Roman" w:cs="Times New Roman"/>
          <w:szCs w:val="24"/>
        </w:rPr>
        <w:t xml:space="preserve"> αυτών των δρόμων. Ξέρετε, όμως, τι προβλεπόταν στη </w:t>
      </w:r>
      <w:proofErr w:type="spellStart"/>
      <w:r>
        <w:rPr>
          <w:rFonts w:eastAsia="Times New Roman" w:cs="Times New Roman"/>
          <w:szCs w:val="24"/>
        </w:rPr>
        <w:t>χωροθέτηση</w:t>
      </w:r>
      <w:proofErr w:type="spellEnd"/>
      <w:r>
        <w:rPr>
          <w:rFonts w:eastAsia="Times New Roman" w:cs="Times New Roman"/>
          <w:szCs w:val="24"/>
        </w:rPr>
        <w:t xml:space="preserve"> αυτή; «Η επιβολή του τέλους διοδίων για» –το διαβάζω όπως το λέει στο άρ</w:t>
      </w:r>
      <w:r>
        <w:rPr>
          <w:rFonts w:eastAsia="Times New Roman" w:cs="Times New Roman"/>
          <w:szCs w:val="24"/>
        </w:rPr>
        <w:t xml:space="preserve">θρο 1- «την αποπληρωμή των δαπανών κατασκευής, τη λειτουργία, τη συντήρηση και βελτίωση και την επέκταση του αυτοκινητόδρομου Εγνατία Οδός». Έλεγε τη λέξη «κατασκευή». </w:t>
      </w:r>
    </w:p>
    <w:p w14:paraId="25060363"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 xml:space="preserve">Έρχεστε εσείς –εσείς όχι, ο κ. Σταθάκης, ο κ. </w:t>
      </w:r>
      <w:proofErr w:type="spellStart"/>
      <w:r>
        <w:rPr>
          <w:rFonts w:eastAsia="Times New Roman" w:cs="Times New Roman"/>
          <w:szCs w:val="24"/>
        </w:rPr>
        <w:t>Χουλιαράκης</w:t>
      </w:r>
      <w:proofErr w:type="spellEnd"/>
      <w:r>
        <w:rPr>
          <w:rFonts w:eastAsia="Times New Roman" w:cs="Times New Roman"/>
          <w:szCs w:val="24"/>
        </w:rPr>
        <w:t xml:space="preserve">, ο κ. </w:t>
      </w:r>
      <w:proofErr w:type="spellStart"/>
      <w:r>
        <w:rPr>
          <w:rFonts w:eastAsia="Times New Roman" w:cs="Times New Roman"/>
          <w:szCs w:val="24"/>
        </w:rPr>
        <w:t>Τσακαλώτος</w:t>
      </w:r>
      <w:proofErr w:type="spellEnd"/>
      <w:r>
        <w:rPr>
          <w:rFonts w:eastAsia="Times New Roman" w:cs="Times New Roman"/>
          <w:szCs w:val="24"/>
        </w:rPr>
        <w:t xml:space="preserve"> και ο κ. </w:t>
      </w:r>
      <w:r>
        <w:rPr>
          <w:rFonts w:eastAsia="Times New Roman" w:cs="Times New Roman"/>
          <w:szCs w:val="24"/>
        </w:rPr>
        <w:t>Σκουρλέτης – στην έγκριση του επιχειρησιακού προγράμματος του ΤΑΙΠΕΔ, του Κυβερνητικού Συμβουλίου Οικονομικής Πολιτικής, με ημερομηνία 25 Μαΐου του 2016 όπου αναφέρεστε στην Ε</w:t>
      </w:r>
      <w:r>
        <w:rPr>
          <w:rFonts w:eastAsia="Times New Roman" w:cs="Times New Roman"/>
          <w:szCs w:val="24"/>
        </w:rPr>
        <w:t>γνατία</w:t>
      </w:r>
      <w:r>
        <w:rPr>
          <w:rFonts w:eastAsia="Times New Roman" w:cs="Times New Roman"/>
          <w:szCs w:val="24"/>
        </w:rPr>
        <w:t xml:space="preserve">, αλλά εδώ, δυστυχώς, </w:t>
      </w:r>
      <w:r>
        <w:rPr>
          <w:rFonts w:eastAsia="Times New Roman" w:cs="Times New Roman"/>
          <w:szCs w:val="24"/>
        </w:rPr>
        <w:lastRenderedPageBreak/>
        <w:t>λέτε «Μακροχρόνια τριακονταετής παραχώρηση του δικαιώ</w:t>
      </w:r>
      <w:r>
        <w:rPr>
          <w:rFonts w:eastAsia="Times New Roman" w:cs="Times New Roman"/>
          <w:szCs w:val="24"/>
        </w:rPr>
        <w:t>ματος λειτουργίας, συντήρησης και εκμετ</w:t>
      </w:r>
      <w:r>
        <w:rPr>
          <w:rFonts w:eastAsia="Times New Roman" w:cs="Times New Roman"/>
          <w:szCs w:val="24"/>
        </w:rPr>
        <w:t>ά</w:t>
      </w:r>
      <w:r>
        <w:rPr>
          <w:rFonts w:eastAsia="Times New Roman" w:cs="Times New Roman"/>
          <w:szCs w:val="24"/>
        </w:rPr>
        <w:t xml:space="preserve">λλευσης». Η διαφορά είναι τώρα ότι μιλάτε μόνο για λειτουργία, συντήρηση και εκμετάλλευση. Εγώ τη λέξη «κατασκευή» δεν την βλέπω. </w:t>
      </w:r>
    </w:p>
    <w:p w14:paraId="25060364"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 xml:space="preserve">Εγώ θα μπορούσα να πω στους </w:t>
      </w:r>
      <w:proofErr w:type="spellStart"/>
      <w:r>
        <w:rPr>
          <w:rFonts w:eastAsia="Times New Roman" w:cs="Times New Roman"/>
          <w:szCs w:val="24"/>
        </w:rPr>
        <w:t>Κιλκισιώτες</w:t>
      </w:r>
      <w:proofErr w:type="spellEnd"/>
      <w:r>
        <w:rPr>
          <w:rFonts w:eastAsia="Times New Roman" w:cs="Times New Roman"/>
          <w:szCs w:val="24"/>
        </w:rPr>
        <w:t>, κοιτάξτε, σε πέντε χρόνια θα κατασκευαστεί κ</w:t>
      </w:r>
      <w:r>
        <w:rPr>
          <w:rFonts w:eastAsia="Times New Roman" w:cs="Times New Roman"/>
          <w:szCs w:val="24"/>
        </w:rPr>
        <w:t xml:space="preserve">αι ο δρόμος, να η εργολαβία μπήκε. Άρα με το δεδομένο ότι υπάρχει μια χρονική δέσμευση για την εγκατάσταση της εργολαβίας άμεσα και την ολοκλήρωση του δρόμου αυτού, ναι, να αποδεχτώ τη δημιουργία διοδίων, βεβαίως, και ο καθένας μετά ας επιλέξει ποιο οδικό </w:t>
      </w:r>
      <w:r>
        <w:rPr>
          <w:rFonts w:eastAsia="Times New Roman" w:cs="Times New Roman"/>
          <w:szCs w:val="24"/>
        </w:rPr>
        <w:t xml:space="preserve">δίκτυο θα ακολουθήσει. Όμως, εγώ πώς θα απευθυνθώ στους </w:t>
      </w:r>
      <w:proofErr w:type="spellStart"/>
      <w:r>
        <w:rPr>
          <w:rFonts w:eastAsia="Times New Roman" w:cs="Times New Roman"/>
          <w:szCs w:val="24"/>
        </w:rPr>
        <w:t>Κιλκισιώτες</w:t>
      </w:r>
      <w:proofErr w:type="spellEnd"/>
      <w:r>
        <w:rPr>
          <w:rFonts w:eastAsia="Times New Roman" w:cs="Times New Roman"/>
          <w:szCs w:val="24"/>
        </w:rPr>
        <w:t xml:space="preserve"> να αποδεχθούν τη δημιουργία σταθμού διοδίων, όταν εμείς θεωρούσαμε ότι αυτό θα γίνει παράλληλα με την κατασκευή του δρόμου –έστω παράλληλα- που κανονικά θα έπρεπε να γίνει με την ολοκλήρωσ</w:t>
      </w:r>
      <w:r>
        <w:rPr>
          <w:rFonts w:eastAsia="Times New Roman" w:cs="Times New Roman"/>
          <w:szCs w:val="24"/>
        </w:rPr>
        <w:t xml:space="preserve">η, αλλά αφού ο νόμος προβλέπει, να γίνει έστω με την έναρξη. Όμως, φοβάμαι ότι ούτε στη διαβούλευση που θα βγάλετε θα υπάρχει δέσμευση για την ολοκλήρωση αυτού του οδικού δικτύου προς τον </w:t>
      </w:r>
      <w:proofErr w:type="spellStart"/>
      <w:r>
        <w:rPr>
          <w:rFonts w:eastAsia="Times New Roman" w:cs="Times New Roman"/>
          <w:szCs w:val="24"/>
        </w:rPr>
        <w:t>παραχωρησιούχο</w:t>
      </w:r>
      <w:proofErr w:type="spellEnd"/>
      <w:r>
        <w:rPr>
          <w:rFonts w:eastAsia="Times New Roman" w:cs="Times New Roman"/>
          <w:szCs w:val="24"/>
        </w:rPr>
        <w:t>, για να μπορέσετε να πάρετε όσο το δυνατόν περισσότερ</w:t>
      </w:r>
      <w:r>
        <w:rPr>
          <w:rFonts w:eastAsia="Times New Roman" w:cs="Times New Roman"/>
          <w:szCs w:val="24"/>
        </w:rPr>
        <w:t xml:space="preserve">α χρήματα </w:t>
      </w:r>
      <w:r>
        <w:rPr>
          <w:rFonts w:eastAsia="Times New Roman" w:cs="Times New Roman"/>
          <w:szCs w:val="24"/>
        </w:rPr>
        <w:lastRenderedPageBreak/>
        <w:t xml:space="preserve">από αυτόν. </w:t>
      </w:r>
      <w:r>
        <w:rPr>
          <w:rFonts w:eastAsia="Times New Roman" w:cs="Times New Roman"/>
          <w:szCs w:val="24"/>
        </w:rPr>
        <w:t>Ο</w:t>
      </w:r>
      <w:r>
        <w:rPr>
          <w:rFonts w:eastAsia="Times New Roman" w:cs="Times New Roman"/>
          <w:szCs w:val="24"/>
        </w:rPr>
        <w:t xml:space="preserve"> δρόμος αυτός πότε θα κατασκευαστεί; Εγώ πώς να δεχθώ διόδια σε έναν δρόμο που σκοτώνονται σε μετωπικές; Δεν μπορώ.</w:t>
      </w:r>
    </w:p>
    <w:p w14:paraId="25060365"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κεί που πραγματικά στην Ελλάδα υπάρχουν, όντως κάποιες περιπτώσεις, είναι υπό κατασκευή τα έργα και κάποια στιγμή θα </w:t>
      </w:r>
      <w:r>
        <w:rPr>
          <w:rFonts w:eastAsia="Times New Roman" w:cs="Times New Roman"/>
          <w:szCs w:val="24"/>
        </w:rPr>
        <w:t xml:space="preserve">ολοκληρωθούν. Εγώ σε ένα δρόμο πενήντα χιλιομέτρων χωρίς στηθαίο στη μέση μπορώ να ανεχθώ, ως </w:t>
      </w:r>
      <w:proofErr w:type="spellStart"/>
      <w:r>
        <w:rPr>
          <w:rFonts w:eastAsia="Times New Roman" w:cs="Times New Roman"/>
          <w:szCs w:val="24"/>
        </w:rPr>
        <w:t>Κιλκισιώτης</w:t>
      </w:r>
      <w:proofErr w:type="spellEnd"/>
      <w:r>
        <w:rPr>
          <w:rFonts w:eastAsia="Times New Roman" w:cs="Times New Roman"/>
          <w:szCs w:val="24"/>
        </w:rPr>
        <w:t>, τη λειτουργία σταθμού διοδίων; Στην προηγούμενη απόφαση μιλούσε για κατασκευή. Τη λέξη «κατασκευή και επέκταση» δεν τη βλέπω. Βλέπω μόνο τη λέξη «συν</w:t>
      </w:r>
      <w:r>
        <w:rPr>
          <w:rFonts w:eastAsia="Times New Roman" w:cs="Times New Roman"/>
          <w:szCs w:val="24"/>
        </w:rPr>
        <w:t xml:space="preserve">τήρηση και λειτουργία». </w:t>
      </w:r>
    </w:p>
    <w:p w14:paraId="25060366"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Οπότε, κύριε Υπουργέ, νομίζω ότι πρέπει επί της ουσίας να απαντηθεί και σε κάθε περίπτωση να διορθωθεί ότι σωστά δεν ενεγράφη, διότι σας λέω ότι είναι και νομικά και ηθικά απαράδεκτο και έωλο, θα μου επιτραπεί να σας πω.</w:t>
      </w:r>
    </w:p>
    <w:p w14:paraId="25060367"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(Σπυρίδων Λυκούδης): </w:t>
      </w:r>
      <w:r>
        <w:rPr>
          <w:rFonts w:eastAsia="Times New Roman" w:cs="Times New Roman"/>
          <w:szCs w:val="24"/>
        </w:rPr>
        <w:t>Σας ευχαριστούμε.</w:t>
      </w:r>
    </w:p>
    <w:p w14:paraId="25060368"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Τον λόγο έχει ο κύριος Υπουργός.</w:t>
      </w:r>
    </w:p>
    <w:p w14:paraId="25060369"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Σας ευχαριστώ.</w:t>
      </w:r>
    </w:p>
    <w:p w14:paraId="2506036A"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Αξιότιμε, κύριε συνάδελφε, μάλλον διαβάζουμε άλλες αποφάσεις. Σας διαβάζω τη σχετική απόφαση. Θα σας τη δώσ</w:t>
      </w:r>
      <w:r>
        <w:rPr>
          <w:rFonts w:eastAsia="Times New Roman" w:cs="Times New Roman"/>
          <w:szCs w:val="24"/>
        </w:rPr>
        <w:t xml:space="preserve">ω, την έχω καταθέσει. Απλώς την πήρα, για να σας τη διαβάσω: «10 Αυγούστου 2012, κατόπιν εισήγησης του Υπουργού αποφασίζει στην ανώνυμη εταιρεία </w:t>
      </w:r>
      <w:r>
        <w:rPr>
          <w:rFonts w:eastAsia="Times New Roman" w:cs="Times New Roman"/>
          <w:szCs w:val="24"/>
        </w:rPr>
        <w:t>«</w:t>
      </w:r>
      <w:r>
        <w:rPr>
          <w:rFonts w:eastAsia="Times New Roman" w:cs="Times New Roman"/>
          <w:szCs w:val="24"/>
        </w:rPr>
        <w:t>ΤΑΙΠΕΔ Α.Ε.</w:t>
      </w:r>
      <w:r>
        <w:rPr>
          <w:rFonts w:eastAsia="Times New Roman" w:cs="Times New Roman"/>
          <w:szCs w:val="24"/>
        </w:rPr>
        <w:t>»</w:t>
      </w:r>
      <w:r>
        <w:rPr>
          <w:rFonts w:eastAsia="Times New Roman" w:cs="Times New Roman"/>
          <w:szCs w:val="24"/>
        </w:rPr>
        <w:t xml:space="preserve"> μεταβιβάζονται και περιέρχονται άνευ ανταλλάγματος:»</w:t>
      </w:r>
    </w:p>
    <w:p w14:paraId="2506036B"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Κύριε Πρόεδρε, μου </w:t>
      </w:r>
      <w:r>
        <w:rPr>
          <w:rFonts w:eastAsia="Times New Roman" w:cs="Times New Roman"/>
          <w:szCs w:val="24"/>
        </w:rPr>
        <w:t>επιτρέπετε; Δεν υπάρχουν εκεί πέρα οι Εύζωνοι.</w:t>
      </w:r>
    </w:p>
    <w:p w14:paraId="2506036C"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Κάνετε λάθος. Αφήστε με να σας το διαβάσω. Πώς δεν υπάρχει;</w:t>
      </w:r>
    </w:p>
    <w:p w14:paraId="2506036D"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w:t>
      </w:r>
      <w:proofErr w:type="spellStart"/>
      <w:r>
        <w:rPr>
          <w:rFonts w:eastAsia="Times New Roman" w:cs="Times New Roman"/>
          <w:szCs w:val="24"/>
          <w:lang w:val="en-US"/>
        </w:rPr>
        <w:t>i</w:t>
      </w:r>
      <w:proofErr w:type="spellEnd"/>
      <w:r>
        <w:rPr>
          <w:rFonts w:eastAsia="Times New Roman" w:cs="Times New Roman"/>
          <w:szCs w:val="24"/>
        </w:rPr>
        <w:t xml:space="preserve">) το δικαίωμα της </w:t>
      </w:r>
      <w:r>
        <w:rPr>
          <w:rFonts w:eastAsia="Times New Roman" w:cs="Times New Roman"/>
          <w:szCs w:val="24"/>
        </w:rPr>
        <w:t>ε</w:t>
      </w:r>
      <w:r>
        <w:rPr>
          <w:rFonts w:eastAsia="Times New Roman" w:cs="Times New Roman"/>
          <w:szCs w:val="24"/>
        </w:rPr>
        <w:t xml:space="preserve">ταιρείας </w:t>
      </w:r>
      <w:r>
        <w:rPr>
          <w:rFonts w:eastAsia="Times New Roman" w:cs="Times New Roman"/>
          <w:szCs w:val="24"/>
        </w:rPr>
        <w:t>«</w:t>
      </w:r>
      <w:r>
        <w:rPr>
          <w:rFonts w:eastAsia="Times New Roman" w:cs="Times New Roman"/>
          <w:szCs w:val="24"/>
        </w:rPr>
        <w:t>ΕΓΝΑΤΙΑ ΟΔΟΣ Α.Ε.</w:t>
      </w:r>
      <w:r>
        <w:rPr>
          <w:rFonts w:eastAsia="Times New Roman" w:cs="Times New Roman"/>
          <w:szCs w:val="24"/>
        </w:rPr>
        <w:t>»</w:t>
      </w:r>
      <w:r>
        <w:rPr>
          <w:rFonts w:eastAsia="Times New Roman" w:cs="Times New Roman"/>
          <w:szCs w:val="24"/>
        </w:rPr>
        <w:t xml:space="preserve"> για τη λειτουργία, συντήρηση και εκμετ</w:t>
      </w:r>
      <w:r>
        <w:rPr>
          <w:rFonts w:eastAsia="Times New Roman" w:cs="Times New Roman"/>
          <w:szCs w:val="24"/>
        </w:rPr>
        <w:t>άλλευση α) του αυτοκινητοδρόμου Ε</w:t>
      </w:r>
      <w:r>
        <w:rPr>
          <w:rFonts w:eastAsia="Times New Roman" w:cs="Times New Roman"/>
          <w:szCs w:val="24"/>
        </w:rPr>
        <w:t>γνατία</w:t>
      </w:r>
      <w:r>
        <w:rPr>
          <w:rFonts w:eastAsia="Times New Roman" w:cs="Times New Roman"/>
          <w:szCs w:val="24"/>
        </w:rPr>
        <w:t xml:space="preserve"> Ο</w:t>
      </w:r>
      <w:r>
        <w:rPr>
          <w:rFonts w:eastAsia="Times New Roman" w:cs="Times New Roman"/>
          <w:szCs w:val="24"/>
        </w:rPr>
        <w:t>δός</w:t>
      </w:r>
      <w:r>
        <w:rPr>
          <w:rFonts w:eastAsia="Times New Roman" w:cs="Times New Roman"/>
          <w:szCs w:val="24"/>
        </w:rPr>
        <w:t xml:space="preserve">, εφεξής ο «Αυτοκινητόδρομος», και των παρόδιων αυτού εκτάσεων και β) των ακόλουθων καθέτων προς τον αυτοκινητόδρομο οδικών αξόνων κλπ. </w:t>
      </w:r>
    </w:p>
    <w:p w14:paraId="2506036E"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lang w:val="en-US"/>
        </w:rPr>
        <w:lastRenderedPageBreak/>
        <w:t>ii</w:t>
      </w:r>
      <w:r>
        <w:rPr>
          <w:rFonts w:eastAsia="Times New Roman" w:cs="Times New Roman"/>
          <w:szCs w:val="24"/>
        </w:rPr>
        <w:t xml:space="preserve">) </w:t>
      </w:r>
      <w:proofErr w:type="gramStart"/>
      <w:r>
        <w:rPr>
          <w:rFonts w:eastAsia="Times New Roman" w:cs="Times New Roman"/>
          <w:szCs w:val="24"/>
        </w:rPr>
        <w:t>το</w:t>
      </w:r>
      <w:proofErr w:type="gramEnd"/>
      <w:r>
        <w:rPr>
          <w:rFonts w:eastAsia="Times New Roman" w:cs="Times New Roman"/>
          <w:szCs w:val="24"/>
        </w:rPr>
        <w:t xml:space="preserve"> δικαίωμα του ελληνικού δημοσίου για τη λειτουργία, συντήρηση και εκμ</w:t>
      </w:r>
      <w:r>
        <w:rPr>
          <w:rFonts w:eastAsia="Times New Roman" w:cs="Times New Roman"/>
          <w:szCs w:val="24"/>
        </w:rPr>
        <w:t>ετάλλευση του κάθετου άξονα Α/Κ Χαλάστρας –Μεθοριακός Σταθμός Ευζώνων». Πώς δεν υπάρχει;</w:t>
      </w:r>
    </w:p>
    <w:p w14:paraId="2506036F"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Στην απόφαση του 2014.</w:t>
      </w:r>
    </w:p>
    <w:p w14:paraId="25060370"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Αυτή είναι η δέσμευση που είχε αναλάβει τότε η Κυβέρνηση. </w:t>
      </w:r>
      <w:r>
        <w:rPr>
          <w:rFonts w:eastAsia="Times New Roman" w:cs="Times New Roman"/>
          <w:szCs w:val="24"/>
        </w:rPr>
        <w:t>Π</w:t>
      </w:r>
      <w:r>
        <w:rPr>
          <w:rFonts w:eastAsia="Times New Roman" w:cs="Times New Roman"/>
          <w:szCs w:val="24"/>
        </w:rPr>
        <w:t>ροφ</w:t>
      </w:r>
      <w:r>
        <w:rPr>
          <w:rFonts w:eastAsia="Times New Roman" w:cs="Times New Roman"/>
          <w:szCs w:val="24"/>
        </w:rPr>
        <w:t xml:space="preserve">ανώς, την ίδια δέσμευση ακολουθούμε από εκεί και πέρα. </w:t>
      </w:r>
    </w:p>
    <w:p w14:paraId="25060371"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Δεν λέει αυτά η απόφαση του 2014. Η απόφαση που έχω μπροστά μου λέει άλλα πράγματα. </w:t>
      </w:r>
    </w:p>
    <w:p w14:paraId="25060372"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Όχι, είναι του 2012. Θα σας τη δώ</w:t>
      </w:r>
      <w:r>
        <w:rPr>
          <w:rFonts w:eastAsia="Times New Roman" w:cs="Times New Roman"/>
          <w:szCs w:val="24"/>
        </w:rPr>
        <w:t xml:space="preserve">σω τώρα. Την έχω καταθέσω στα Πρακτικά. </w:t>
      </w:r>
    </w:p>
    <w:p w14:paraId="25060373"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Να σας πω. Αριθμός φύλλου 2316/10</w:t>
      </w:r>
      <w:r>
        <w:rPr>
          <w:rFonts w:eastAsia="Times New Roman" w:cs="Times New Roman"/>
          <w:szCs w:val="24"/>
        </w:rPr>
        <w:t>-</w:t>
      </w:r>
      <w:r>
        <w:rPr>
          <w:rFonts w:eastAsia="Times New Roman" w:cs="Times New Roman"/>
          <w:szCs w:val="24"/>
        </w:rPr>
        <w:t>8</w:t>
      </w:r>
      <w:r>
        <w:rPr>
          <w:rFonts w:eastAsia="Times New Roman" w:cs="Times New Roman"/>
          <w:szCs w:val="24"/>
        </w:rPr>
        <w:t>-</w:t>
      </w:r>
      <w:r>
        <w:rPr>
          <w:rFonts w:eastAsia="Times New Roman" w:cs="Times New Roman"/>
          <w:szCs w:val="24"/>
        </w:rPr>
        <w:t>2012, Υπουργός …</w:t>
      </w:r>
    </w:p>
    <w:p w14:paraId="25060374"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Ωραία, και εγώ έχω απόφαση του 2014 που λέει άλλα πράγματα, κύριε Υπουργέ. Η απόφαση του 2014 λέει τη λέξη «κατασκευή». Θα την καταθέσω στα Π</w:t>
      </w:r>
      <w:r>
        <w:rPr>
          <w:rFonts w:eastAsia="Times New Roman" w:cs="Times New Roman"/>
          <w:szCs w:val="24"/>
        </w:rPr>
        <w:t xml:space="preserve">ρακτικά. </w:t>
      </w:r>
    </w:p>
    <w:p w14:paraId="25060375"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Γεώργιος Γεωργαντάς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5060376"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w:t>
      </w:r>
      <w:r>
        <w:rPr>
          <w:rFonts w:eastAsia="Times New Roman" w:cs="Times New Roman"/>
          <w:szCs w:val="24"/>
        </w:rPr>
        <w:t>ριε συνάδελφε, πάντως δεν γίνεται έτσι ο κοινοβουλευτικός έλεγχος.</w:t>
      </w:r>
    </w:p>
    <w:p w14:paraId="25060377"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Ναι, αλλά είναι σημαντικό. </w:t>
      </w:r>
    </w:p>
    <w:p w14:paraId="25060378"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Παρακαλώ! </w:t>
      </w:r>
    </w:p>
    <w:p w14:paraId="25060379"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 xml:space="preserve">Εντάξει, να προσαρμοστούμε λίγο στον Κανονισμό. </w:t>
      </w:r>
    </w:p>
    <w:p w14:paraId="2506037A"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ΧΡΗΣΤΟΣ ΣΠΙΡΤΖΗΣ (Υπουργός Υποδομών, Μεταφορών κ</w:t>
      </w:r>
      <w:r>
        <w:rPr>
          <w:rFonts w:eastAsia="Times New Roman" w:cs="Times New Roman"/>
          <w:b/>
          <w:szCs w:val="24"/>
        </w:rPr>
        <w:t xml:space="preserve">αι Δικτύων): </w:t>
      </w:r>
      <w:r>
        <w:rPr>
          <w:rFonts w:eastAsia="Times New Roman" w:cs="Times New Roman"/>
          <w:szCs w:val="24"/>
        </w:rPr>
        <w:t xml:space="preserve">Τώρα θα σας πω. </w:t>
      </w:r>
    </w:p>
    <w:p w14:paraId="2506037B"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Δεν λέει «κατασκευή». </w:t>
      </w:r>
    </w:p>
    <w:p w14:paraId="2506037C"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Εδώ δεν λέει καμμία λέξη «κατασκευή» και είναι του 2012.</w:t>
      </w:r>
    </w:p>
    <w:p w14:paraId="2506037D"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Πάμε τώρα στο δεύτερο. Η κατασκευή θα μπορούσε να γίνει με άλλες</w:t>
      </w:r>
      <w:r>
        <w:rPr>
          <w:rFonts w:eastAsia="Times New Roman" w:cs="Times New Roman"/>
          <w:szCs w:val="24"/>
        </w:rPr>
        <w:t xml:space="preserve"> διαδικασίες, όχι με την παραχώρηση του συγκεκριμένου κάθετου άξονα στο ΤΑΙΠΕΔ για λειτουργία και συντήρηση, όπως αναφέρει ο νόμος του 2012.</w:t>
      </w:r>
    </w:p>
    <w:p w14:paraId="2506037E"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rPr>
        <w:t xml:space="preserve">ΕΓΝΑΤΙΑ </w:t>
      </w:r>
      <w:r>
        <w:rPr>
          <w:rFonts w:eastAsia="Times New Roman" w:cs="Times New Roman"/>
          <w:szCs w:val="24"/>
        </w:rPr>
        <w:t>ΟΔΟΣ»</w:t>
      </w:r>
      <w:r>
        <w:rPr>
          <w:rFonts w:eastAsia="Times New Roman" w:cs="Times New Roman"/>
          <w:szCs w:val="24"/>
        </w:rPr>
        <w:t xml:space="preserve"> </w:t>
      </w:r>
      <w:r>
        <w:rPr>
          <w:rFonts w:eastAsia="Times New Roman" w:cs="Times New Roman"/>
          <w:szCs w:val="24"/>
        </w:rPr>
        <w:t>η οποία</w:t>
      </w:r>
      <w:r>
        <w:rPr>
          <w:rFonts w:eastAsia="Times New Roman" w:cs="Times New Roman"/>
          <w:szCs w:val="24"/>
        </w:rPr>
        <w:t xml:space="preserve"> έχει την ευθύνη για αυτό τον δρόμο έχει ένα ώριμο έργο, έχει ολοκληρωθεί η μελέτη. Άρα εάν</w:t>
      </w:r>
      <w:r>
        <w:rPr>
          <w:rFonts w:eastAsia="Times New Roman" w:cs="Times New Roman"/>
          <w:szCs w:val="24"/>
        </w:rPr>
        <w:t xml:space="preserve"> δεν είχε παραχωρηθεί στο ΤΑΙΠΕΔ, θα μπορούσε το έργο πραγματικά να προχωρήσει. </w:t>
      </w:r>
    </w:p>
    <w:p w14:paraId="2506037F" w14:textId="77777777" w:rsidR="006300E5" w:rsidRDefault="00AD32A0">
      <w:pPr>
        <w:spacing w:after="0" w:line="600" w:lineRule="auto"/>
        <w:ind w:firstLine="567"/>
        <w:jc w:val="both"/>
        <w:rPr>
          <w:rFonts w:eastAsia="Times New Roman" w:cs="Times New Roman"/>
          <w:szCs w:val="24"/>
        </w:rPr>
      </w:pPr>
      <w:r>
        <w:rPr>
          <w:rFonts w:eastAsia="Times New Roman" w:cs="Times New Roman"/>
          <w:szCs w:val="24"/>
        </w:rPr>
        <w:t xml:space="preserve">Φαντάζομαι ότι δεν μου ζητάτε να δεσμεύσουμε χρήματα από το ΠΔΕ ή από το ΕΣΠΑ για να υλοποιηθεί αυτός ο δρόμος, όταν πρόκειται να δοθεί σε παραχώρηση. </w:t>
      </w:r>
    </w:p>
    <w:p w14:paraId="25060380" w14:textId="77777777" w:rsidR="006300E5" w:rsidRDefault="00AD32A0">
      <w:pPr>
        <w:spacing w:after="0" w:line="600" w:lineRule="auto"/>
        <w:ind w:firstLine="567"/>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Κάποιος πρέπει να το κάνει. Πακέτο </w:t>
      </w:r>
      <w:proofErr w:type="spellStart"/>
      <w:r>
        <w:rPr>
          <w:rFonts w:eastAsia="Times New Roman" w:cs="Times New Roman"/>
          <w:szCs w:val="24"/>
        </w:rPr>
        <w:t>Γιούνκερ</w:t>
      </w:r>
      <w:proofErr w:type="spellEnd"/>
      <w:r>
        <w:rPr>
          <w:rFonts w:eastAsia="Times New Roman" w:cs="Times New Roman"/>
          <w:szCs w:val="24"/>
        </w:rPr>
        <w:t xml:space="preserve">. </w:t>
      </w:r>
    </w:p>
    <w:p w14:paraId="25060381"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 xml:space="preserve">Γι’ αυτό σας είπα να μας φέρει το ΤΑΙΠΕΔ το μοντέλο που προτείνει και μετά επί της ουσίας θα δούμε τι θα κάνουμε εκεί. Μετά επί της ουσίας... </w:t>
      </w:r>
    </w:p>
    <w:p w14:paraId="25060382"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ΧΡΗΣΤΟ</w:t>
      </w:r>
      <w:r>
        <w:rPr>
          <w:rFonts w:eastAsia="Times New Roman" w:cs="Times New Roman"/>
          <w:b/>
          <w:szCs w:val="24"/>
        </w:rPr>
        <w:t xml:space="preserve">Σ ΜΠΟΥΚΩΡΟΣ: </w:t>
      </w:r>
      <w:r>
        <w:rPr>
          <w:rFonts w:eastAsia="Times New Roman" w:cs="Times New Roman"/>
          <w:szCs w:val="24"/>
        </w:rPr>
        <w:t>Θα τα πείτε;</w:t>
      </w:r>
    </w:p>
    <w:p w14:paraId="25060383"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Αν θα τα πούμε άκουσα. «Αν θα τα βρούμε», αφήστε το αυτό.</w:t>
      </w:r>
    </w:p>
    <w:p w14:paraId="25060384"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Λέω, λοιπόν, ότι δεν μπορώ να απαντήσω αυτήν τη στιγμή και, βέβαια, δεν υπάρχει περίπτωση να συμφωνήσω να γίνει</w:t>
      </w:r>
      <w:r>
        <w:rPr>
          <w:rFonts w:eastAsia="Times New Roman" w:cs="Times New Roman"/>
          <w:szCs w:val="24"/>
        </w:rPr>
        <w:t xml:space="preserve"> ένα έργο που είναι έτοιμο για να παραχωρηθεί. Αυτά έγιναν στα αεροδρόμια και έχουμε εκατοντάδες εκατομμύρια να δώσουμε για αεροδρόμια που παραχωρούνται και σε πολλές άλλες ιδιωτικοποιήσεις που είχαν προβλεφθεί. Δεν πρόκειται -και φαντάζομαι ότι συμφωνείτε</w:t>
      </w:r>
      <w:r>
        <w:rPr>
          <w:rFonts w:eastAsia="Times New Roman" w:cs="Times New Roman"/>
          <w:szCs w:val="24"/>
        </w:rPr>
        <w:t xml:space="preserve"> κι εσείς σε αυτό- δεν είναι, δηλαδή, σύμφωνα με το δημόσιο συμφέρον, να προχωρήσουμε σε ένα τέτοιο έργο, ενώ πρόκειται να παραχωρηθεί το συγκεκριμένο έργο μαζί με την Εγνατία.</w:t>
      </w:r>
    </w:p>
    <w:p w14:paraId="25060385"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Ευχαριστούμε.</w:t>
      </w:r>
    </w:p>
    <w:p w14:paraId="25060386"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Περνάμε στην τελευταία για σήμερα</w:t>
      </w:r>
      <w:r>
        <w:rPr>
          <w:rFonts w:eastAsia="Times New Roman" w:cs="Times New Roman"/>
          <w:szCs w:val="24"/>
        </w:rPr>
        <w:t xml:space="preserve"> επίκαιρη ερώτηση. Είναι η πρώτη με αριθμό 136/21-10-2016 επίκαιρη ερώτηση δεύτερου κύκλου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την επιδότηση του συστήματος εισροώ</w:t>
      </w:r>
      <w:r>
        <w:rPr>
          <w:rFonts w:eastAsia="Times New Roman" w:cs="Times New Roman"/>
          <w:szCs w:val="24"/>
        </w:rPr>
        <w:t>ν – εκροών στα πρατήρια υγρών καυσίμων.</w:t>
      </w:r>
    </w:p>
    <w:p w14:paraId="25060387"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η Υφυπουργός κ. Θεοδώρα </w:t>
      </w:r>
      <w:proofErr w:type="spellStart"/>
      <w:r>
        <w:rPr>
          <w:rFonts w:eastAsia="Times New Roman" w:cs="Times New Roman"/>
          <w:szCs w:val="24"/>
        </w:rPr>
        <w:t>Τζάκρη</w:t>
      </w:r>
      <w:proofErr w:type="spellEnd"/>
      <w:r>
        <w:rPr>
          <w:rFonts w:eastAsia="Times New Roman" w:cs="Times New Roman"/>
          <w:szCs w:val="24"/>
        </w:rPr>
        <w:t>.</w:t>
      </w:r>
    </w:p>
    <w:p w14:paraId="25060388"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25060389"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Κύριοι συνάδελφοι και κυρία Υπουργέ, θέλω να κάνω μία παράκληση. Είναι η τελευταία ερώτηση. Αν είναι δυνατόν, να είμαστε ακρ</w:t>
      </w:r>
      <w:r>
        <w:rPr>
          <w:rFonts w:eastAsia="Times New Roman" w:cs="Times New Roman"/>
          <w:szCs w:val="24"/>
        </w:rPr>
        <w:t>ιβείς στον χρόνο. Αυτή την ώρα γίνεται η τελική φάση της συζήτησης στη Διάσκεψη των Προέδρων για το ΕΣΡ και πρέπει να πάω να ψηφίσω. Σας παρακαλώ, λοιπόν -δεν θέλω να διακόψουμε-εάν είναι δυνατόν, να σεβαστούμε τον χρόνο, για να προλάβω να πάω να ψηφίσω κι</w:t>
      </w:r>
      <w:r>
        <w:rPr>
          <w:rFonts w:eastAsia="Times New Roman" w:cs="Times New Roman"/>
          <w:szCs w:val="24"/>
        </w:rPr>
        <w:t xml:space="preserve"> εγώ. Σας ευχαριστώ πολύ.</w:t>
      </w:r>
    </w:p>
    <w:p w14:paraId="2506038A"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Τώρα αρχίζει ο χρόνος σας, κύριε συνάδελφε.</w:t>
      </w:r>
    </w:p>
    <w:p w14:paraId="2506038B"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Θα είμαστε σύντομοι, κύριε Πρόεδρε.</w:t>
      </w:r>
    </w:p>
    <w:p w14:paraId="2506038C"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Κυρία Υπουργέ, αναρωτιέμαι αν η Κυβέρνησή σας προτίθεται να πληρώσει</w:t>
      </w:r>
      <w:r>
        <w:rPr>
          <w:rFonts w:eastAsia="Times New Roman" w:cs="Times New Roman"/>
          <w:szCs w:val="24"/>
        </w:rPr>
        <w:t xml:space="preserve"> σε εύλογο</w:t>
      </w:r>
      <w:r>
        <w:rPr>
          <w:rFonts w:eastAsia="Times New Roman" w:cs="Times New Roman"/>
          <w:szCs w:val="24"/>
        </w:rPr>
        <w:t xml:space="preserve"> χρόνο, </w:t>
      </w:r>
      <w:r>
        <w:rPr>
          <w:rFonts w:eastAsia="Times New Roman" w:cs="Times New Roman"/>
          <w:szCs w:val="24"/>
        </w:rPr>
        <w:t>κάποιον από τους Έλληνες πολίτες επιχειρηματί</w:t>
      </w:r>
      <w:r>
        <w:rPr>
          <w:rFonts w:eastAsia="Times New Roman" w:cs="Times New Roman"/>
          <w:szCs w:val="24"/>
        </w:rPr>
        <w:t>ες</w:t>
      </w:r>
      <w:r>
        <w:rPr>
          <w:rFonts w:eastAsia="Times New Roman" w:cs="Times New Roman"/>
          <w:szCs w:val="24"/>
        </w:rPr>
        <w:t xml:space="preserve"> στους οποίους οφείλει</w:t>
      </w:r>
      <w:r>
        <w:rPr>
          <w:rFonts w:eastAsia="Times New Roman" w:cs="Times New Roman"/>
          <w:szCs w:val="24"/>
        </w:rPr>
        <w:t xml:space="preserve"> πολλά</w:t>
      </w:r>
      <w:r>
        <w:rPr>
          <w:rFonts w:eastAsia="Times New Roman" w:cs="Times New Roman"/>
          <w:szCs w:val="24"/>
        </w:rPr>
        <w:t xml:space="preserve">. </w:t>
      </w:r>
    </w:p>
    <w:p w14:paraId="2506038D"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Αντιλαμβανόμενος την κατάσταση της πραγματικής οικονομίας, η οποία καθημερινά καταρρέει, γονατίζει, φθίνει, κατέθεσα το συγκεκριμένο ερώτημα που αφορά τεσσερισήμισ</w:t>
      </w:r>
      <w:r>
        <w:rPr>
          <w:rFonts w:eastAsia="Times New Roman" w:cs="Times New Roman"/>
          <w:szCs w:val="24"/>
        </w:rPr>
        <w:t>ι</w:t>
      </w:r>
      <w:r>
        <w:rPr>
          <w:rFonts w:eastAsia="Times New Roman" w:cs="Times New Roman"/>
          <w:szCs w:val="24"/>
        </w:rPr>
        <w:t xml:space="preserve"> χιλιάδες πρατηριούχους υγρών καυσίμων ολόκληρης της χώρας.</w:t>
      </w:r>
    </w:p>
    <w:p w14:paraId="2506038E"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Ως γνωστόν, όλοι αυτοί οι πρατηριούχοι εντάχθηκαν στο πρόγραμμα εγκατάστασης συστήματος εισροών-εκροών. Είναι ένα σύστημα το οποίο, αν αξιοποιήσουμε, θα καταπολεμήσει και το λαθρεμπόριο και τη φοροδιαφυγή, ζητήματα για τα οποία ο ΣΥΡΙΖΑ ως αντιπολίτευση ε</w:t>
      </w:r>
      <w:r>
        <w:rPr>
          <w:rFonts w:eastAsia="Times New Roman" w:cs="Times New Roman"/>
          <w:szCs w:val="24"/>
        </w:rPr>
        <w:t>ίχε υψώσει</w:t>
      </w:r>
      <w:r>
        <w:rPr>
          <w:rFonts w:eastAsia="Times New Roman" w:cs="Times New Roman"/>
          <w:szCs w:val="24"/>
        </w:rPr>
        <w:t xml:space="preserve"> ως</w:t>
      </w:r>
      <w:r>
        <w:rPr>
          <w:rFonts w:eastAsia="Times New Roman" w:cs="Times New Roman"/>
          <w:szCs w:val="24"/>
        </w:rPr>
        <w:t xml:space="preserve"> σημαία. </w:t>
      </w:r>
      <w:r>
        <w:rPr>
          <w:rFonts w:eastAsia="Times New Roman" w:cs="Times New Roman"/>
          <w:szCs w:val="24"/>
        </w:rPr>
        <w:t>Α</w:t>
      </w:r>
      <w:r>
        <w:rPr>
          <w:rFonts w:eastAsia="Times New Roman" w:cs="Times New Roman"/>
          <w:szCs w:val="24"/>
        </w:rPr>
        <w:t>ντί</w:t>
      </w:r>
      <w:r>
        <w:rPr>
          <w:rFonts w:eastAsia="Times New Roman" w:cs="Times New Roman"/>
          <w:szCs w:val="24"/>
        </w:rPr>
        <w:t xml:space="preserve"> δε</w:t>
      </w:r>
      <w:r>
        <w:rPr>
          <w:rFonts w:eastAsia="Times New Roman" w:cs="Times New Roman"/>
          <w:szCs w:val="24"/>
        </w:rPr>
        <w:t xml:space="preserve"> να τα αξιοποιήσει </w:t>
      </w:r>
      <w:r>
        <w:rPr>
          <w:rFonts w:eastAsia="Times New Roman" w:cs="Times New Roman"/>
          <w:szCs w:val="24"/>
        </w:rPr>
        <w:t>ως κυβέρνηση</w:t>
      </w:r>
      <w:r>
        <w:rPr>
          <w:rFonts w:eastAsia="Times New Roman" w:cs="Times New Roman"/>
          <w:szCs w:val="24"/>
        </w:rPr>
        <w:t>, τα απαξιώνει αντί</w:t>
      </w:r>
      <w:r>
        <w:rPr>
          <w:rFonts w:eastAsia="Times New Roman" w:cs="Times New Roman"/>
          <w:szCs w:val="24"/>
        </w:rPr>
        <w:t xml:space="preserve"> δε</w:t>
      </w:r>
      <w:r>
        <w:rPr>
          <w:rFonts w:eastAsia="Times New Roman" w:cs="Times New Roman"/>
          <w:szCs w:val="24"/>
        </w:rPr>
        <w:t xml:space="preserve"> να τα επεκτείνει, δεν τα αποπληρώνει, κυρία Υπουργέ.</w:t>
      </w:r>
    </w:p>
    <w:p w14:paraId="2506038F"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lastRenderedPageBreak/>
        <w:t>Έχουν συμπληρωθεί δύο χρόνια από την ολοκλήρωση του έργου, έχουν ελεγχθεί όλοι οι φάκελοι των τεσσερισήμισ</w:t>
      </w:r>
      <w:r>
        <w:rPr>
          <w:rFonts w:eastAsia="Times New Roman" w:cs="Times New Roman"/>
          <w:szCs w:val="24"/>
        </w:rPr>
        <w:t>ι</w:t>
      </w:r>
      <w:r>
        <w:rPr>
          <w:rFonts w:eastAsia="Times New Roman" w:cs="Times New Roman"/>
          <w:szCs w:val="24"/>
        </w:rPr>
        <w:t xml:space="preserve"> χιλιάδων πρα</w:t>
      </w:r>
      <w:r>
        <w:rPr>
          <w:rFonts w:eastAsia="Times New Roman" w:cs="Times New Roman"/>
          <w:szCs w:val="24"/>
        </w:rPr>
        <w:t>τηριούχων και δεν έχει αποπληρωθεί κανένας. Μιλάμε για ποσά από 5.000 μέχρι και 10.000 ευρώ, σύνολο 30 εκατομμυρίων ευρώ, τα οποία στερείται η αγορά και η πραγματική οικονομία. Είναι πραγματικά αδικαιολόγητο το γεγονός ότι για δυόμισι περίπου χρόνια, λίγου</w:t>
      </w:r>
      <w:r>
        <w:rPr>
          <w:rFonts w:eastAsia="Times New Roman" w:cs="Times New Roman"/>
          <w:szCs w:val="24"/>
        </w:rPr>
        <w:t>ς μήνες επί των ημερών της προηγούμενης κυβέρνησης, και δύο σχεδόν χρόνια επί των ημερών της δικής σας Κυβέρνησης, δεν έχουν αποπληρωθεί αυτ</w:t>
      </w:r>
      <w:r>
        <w:rPr>
          <w:rFonts w:eastAsia="Times New Roman" w:cs="Times New Roman"/>
          <w:szCs w:val="24"/>
        </w:rPr>
        <w:t>ές τις οφειλές</w:t>
      </w:r>
      <w:r>
        <w:rPr>
          <w:rFonts w:eastAsia="Times New Roman" w:cs="Times New Roman"/>
          <w:szCs w:val="24"/>
        </w:rPr>
        <w:t xml:space="preserve">. </w:t>
      </w:r>
    </w:p>
    <w:p w14:paraId="25060390"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Θα ήθελα να σας επισημάνω ότι πρόκειται για μικρομεσαίους επιχειρηματίες που έχουν, κυρία Υπουργέ, </w:t>
      </w:r>
      <w:r>
        <w:rPr>
          <w:rFonts w:eastAsia="Times New Roman" w:cs="Times New Roman"/>
          <w:szCs w:val="24"/>
        </w:rPr>
        <w:t xml:space="preserve">να αντιμετωπίσουν την </w:t>
      </w:r>
      <w:proofErr w:type="spellStart"/>
      <w:r>
        <w:rPr>
          <w:rFonts w:eastAsia="Times New Roman" w:cs="Times New Roman"/>
          <w:szCs w:val="24"/>
        </w:rPr>
        <w:t>υπερφορολόγηση</w:t>
      </w:r>
      <w:proofErr w:type="spellEnd"/>
      <w:r>
        <w:rPr>
          <w:rFonts w:eastAsia="Times New Roman" w:cs="Times New Roman"/>
          <w:szCs w:val="24"/>
        </w:rPr>
        <w:t xml:space="preserve">, την υπέρμετρη αύξηση των ασφαλιστικών εισφορών. Εντάχθηκαν σε αυτό το σύστημα όπως η Πολιτεία τους διέταξε κυριολεκτικά και περιμένουν τα </w:t>
      </w:r>
      <w:r>
        <w:rPr>
          <w:rFonts w:eastAsia="Times New Roman" w:cs="Times New Roman"/>
          <w:szCs w:val="24"/>
        </w:rPr>
        <w:t>χρήματά</w:t>
      </w:r>
      <w:r>
        <w:rPr>
          <w:rFonts w:eastAsia="Times New Roman" w:cs="Times New Roman"/>
          <w:szCs w:val="24"/>
        </w:rPr>
        <w:t xml:space="preserve"> τους για δύο χρόνια. Είναι σημαντικά τα ποσά για μικρομεσαίους επαγγελμα</w:t>
      </w:r>
      <w:r>
        <w:rPr>
          <w:rFonts w:eastAsia="Times New Roman" w:cs="Times New Roman"/>
          <w:szCs w:val="24"/>
        </w:rPr>
        <w:t>τίες.</w:t>
      </w:r>
    </w:p>
    <w:p w14:paraId="25060391"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Θέλω να λάβετε υπ’ </w:t>
      </w:r>
      <w:proofErr w:type="spellStart"/>
      <w:r>
        <w:rPr>
          <w:rFonts w:eastAsia="Times New Roman" w:cs="Times New Roman"/>
          <w:szCs w:val="24"/>
        </w:rPr>
        <w:t>όψιν</w:t>
      </w:r>
      <w:proofErr w:type="spellEnd"/>
      <w:r>
        <w:rPr>
          <w:rFonts w:eastAsia="Times New Roman" w:cs="Times New Roman"/>
          <w:szCs w:val="24"/>
        </w:rPr>
        <w:t xml:space="preserve"> σας, κυρία Υπουργέ, ότι σε πολλές περιπτώσεις αυτά τα χρήματα προέρχονται από δανεισμό και αυτό σημαίνει επιβαρύνσεις. Όσο, λοιπόν, εξακοντίζετε ως Κυβέρνηση συνολικά </w:t>
      </w:r>
      <w:r>
        <w:rPr>
          <w:rFonts w:eastAsia="Times New Roman" w:cs="Times New Roman"/>
          <w:szCs w:val="24"/>
        </w:rPr>
        <w:lastRenderedPageBreak/>
        <w:t xml:space="preserve">–έβλεπα και τον Υπουργό Υγείας εκεί προηγουμένως, που έχει </w:t>
      </w:r>
      <w:r>
        <w:rPr>
          <w:rFonts w:eastAsia="Times New Roman" w:cs="Times New Roman"/>
          <w:szCs w:val="24"/>
        </w:rPr>
        <w:t>να πληρώσει ο ΕΟΠΥΥ κλινικές στην Ελλάδα από τον προηγούμενο Φεβρουάριο και όλο το προηγούμενο διάστημα κινδύνευσαν κλινικές στη χώρα μας και στη δική μου εκλογική περιφέρεια, στη Μαγνησία, ακόμα και με διακοπή ηλεκτρικού ρεύματος- τις οφειλές προς τρίτους</w:t>
      </w:r>
      <w:r>
        <w:rPr>
          <w:rFonts w:eastAsia="Times New Roman" w:cs="Times New Roman"/>
          <w:szCs w:val="24"/>
        </w:rPr>
        <w:t xml:space="preserve"> στα 7, 8, 9 δισεκατομμύρια, η οικονομία στραγγαλίζεται.</w:t>
      </w:r>
    </w:p>
    <w:p w14:paraId="25060392"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 xml:space="preserve">Τι θα κάνετε, λοιπόν, με το ζήτημα των τεσσερισήμισι χιλιάδων πρατηριούχων υγρών καυσίμων, κυρία Υπουργέ; Πότε θα τους πληρώσετε; Και μην ρίξουμε την μπάλα στην εξέδρα σας παρακαλώ ότι αρμόδιο είναι </w:t>
      </w:r>
      <w:r>
        <w:rPr>
          <w:rFonts w:eastAsia="Times New Roman" w:cs="Times New Roman"/>
          <w:szCs w:val="24"/>
        </w:rPr>
        <w:t>το Υπουργείο Οικονομικών, γιατί καταθέτοντας την ερώτηση περιμένω και κάποιες συγκεκριμένες απαντήσεις για λογαριασμό όλων αυτών των μικρομεσαίων επιχειρηματιών.</w:t>
      </w:r>
    </w:p>
    <w:p w14:paraId="25060393"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Ευχαριστώ.</w:t>
      </w:r>
    </w:p>
    <w:p w14:paraId="25060394" w14:textId="77777777" w:rsidR="006300E5" w:rsidRDefault="00AD32A0">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25060395" w14:textId="77777777" w:rsidR="006300E5" w:rsidRDefault="00AD32A0">
      <w:pPr>
        <w:spacing w:after="0" w:line="600" w:lineRule="auto"/>
        <w:ind w:firstLine="720"/>
        <w:jc w:val="both"/>
        <w:rPr>
          <w:rFonts w:eastAsia="Times New Roman" w:cs="Times New Roman"/>
          <w:szCs w:val="24"/>
        </w:rPr>
      </w:pPr>
      <w:r>
        <w:rPr>
          <w:rFonts w:eastAsia="Times New Roman" w:cs="Times New Roman"/>
          <w:szCs w:val="24"/>
        </w:rPr>
        <w:t>Κυρία Υπουργέ, έχετε</w:t>
      </w:r>
      <w:r>
        <w:rPr>
          <w:rFonts w:eastAsia="Times New Roman" w:cs="Times New Roman"/>
          <w:szCs w:val="24"/>
        </w:rPr>
        <w:t xml:space="preserve"> τον λόγο.</w:t>
      </w:r>
    </w:p>
    <w:p w14:paraId="25060396" w14:textId="77777777" w:rsidR="006300E5" w:rsidRDefault="00AD32A0">
      <w:pPr>
        <w:spacing w:after="0" w:line="600" w:lineRule="auto"/>
        <w:ind w:firstLine="720"/>
        <w:jc w:val="both"/>
        <w:rPr>
          <w:rFonts w:eastAsia="Times New Roman"/>
          <w:szCs w:val="24"/>
        </w:rPr>
      </w:pPr>
      <w:r>
        <w:rPr>
          <w:rFonts w:eastAsia="Times New Roman" w:cs="Times New Roman"/>
          <w:b/>
          <w:szCs w:val="24"/>
        </w:rPr>
        <w:lastRenderedPageBreak/>
        <w:t>ΘΕΟΔΩΡΑ ΤΖΑΚΡΗ (Υφυπουργός Οικονομίας, Ανάπτυξης και Τουρισμού):</w:t>
      </w:r>
      <w:r>
        <w:rPr>
          <w:rFonts w:eastAsia="Times New Roman" w:cs="Times New Roman"/>
          <w:szCs w:val="24"/>
        </w:rPr>
        <w:t xml:space="preserve"> Κύριε συνάδελφε, θα ξεκινήσω με την παρατήρηση ότι το γεγονός πως δεν έχει ολοκληρωθεί η αποπληρωμή του συστήματος εισροών-εκροών στους δικαιούχους, δεν σημαίνει ότι τα συστήματα αυτά δεν έχουν εγκατασταθεί ή δεν λειτουργούν.</w:t>
      </w:r>
      <w:r>
        <w:rPr>
          <w:rFonts w:eastAsia="Times New Roman" w:cs="Times New Roman"/>
          <w:szCs w:val="24"/>
        </w:rPr>
        <w:t xml:space="preserve"> </w:t>
      </w:r>
      <w:r>
        <w:rPr>
          <w:rFonts w:eastAsia="Times New Roman"/>
          <w:szCs w:val="24"/>
        </w:rPr>
        <w:t>Επομένως, η παρατήρησή σας ότ</w:t>
      </w:r>
      <w:r>
        <w:rPr>
          <w:rFonts w:eastAsia="Times New Roman"/>
          <w:szCs w:val="24"/>
        </w:rPr>
        <w:t>ι δεν αντιμετωπίζει αυτή η Κυβέρνηση αποτελεσματικά το λαθρεμπόριο στα πρατήρια υγρών καυσίμων, επειδή δεν έχουν πληρωθεί οι δικαιούχοι, δεν ευσταθεί, όπως αντιλαμβάνεστε, γιατί τα συστήματα, όπως είπατε και από μόνος σας, και έχουν εγκατασταθεί και λειτου</w:t>
      </w:r>
      <w:r>
        <w:rPr>
          <w:rFonts w:eastAsia="Times New Roman"/>
          <w:szCs w:val="24"/>
        </w:rPr>
        <w:t>ργούν.</w:t>
      </w:r>
    </w:p>
    <w:p w14:paraId="25060397" w14:textId="77777777" w:rsidR="006300E5" w:rsidRDefault="00AD32A0">
      <w:pPr>
        <w:spacing w:after="0" w:line="600" w:lineRule="auto"/>
        <w:ind w:firstLine="720"/>
        <w:jc w:val="both"/>
        <w:rPr>
          <w:rFonts w:eastAsia="Times New Roman"/>
          <w:szCs w:val="24"/>
        </w:rPr>
      </w:pPr>
      <w:r>
        <w:rPr>
          <w:rFonts w:eastAsia="Times New Roman"/>
          <w:szCs w:val="24"/>
        </w:rPr>
        <w:t xml:space="preserve">Θα σας θυμίσω, όμως, βέβαια, κύριε συνάδελφε, ότι ο αρχικός σχεδιασμός αλλά και ο τρόπος καταβολής των δικαιούχων του συστήματος εισροών-εκροών έγινε από την προηγούμενη </w:t>
      </w:r>
      <w:r>
        <w:rPr>
          <w:rFonts w:eastAsia="Times New Roman"/>
          <w:szCs w:val="24"/>
        </w:rPr>
        <w:t>κ</w:t>
      </w:r>
      <w:r>
        <w:rPr>
          <w:rFonts w:eastAsia="Times New Roman"/>
          <w:szCs w:val="24"/>
        </w:rPr>
        <w:t xml:space="preserve">υβέρνηση. Ο προηγούμενος Υπουργός Ανάπτυξης το 2013 είχε αποφασίσει την ένταξη των δικαιούχων στη συγκεκριμένη δράση, στο συγκεκριμένο πρόγραμμα και μάλιστα ορίστηκε η </w:t>
      </w:r>
      <w:r>
        <w:rPr>
          <w:rFonts w:eastAsia="Times New Roman"/>
          <w:szCs w:val="24"/>
        </w:rPr>
        <w:t>«</w:t>
      </w:r>
      <w:r>
        <w:rPr>
          <w:rFonts w:eastAsia="Times New Roman"/>
          <w:szCs w:val="24"/>
        </w:rPr>
        <w:t>Κοινωνία της Πληροφορίας</w:t>
      </w:r>
      <w:r>
        <w:rPr>
          <w:rFonts w:eastAsia="Times New Roman"/>
          <w:szCs w:val="24"/>
        </w:rPr>
        <w:t>»</w:t>
      </w:r>
      <w:r>
        <w:rPr>
          <w:rFonts w:eastAsia="Times New Roman"/>
          <w:szCs w:val="24"/>
        </w:rPr>
        <w:t xml:space="preserve"> ως </w:t>
      </w:r>
      <w:r>
        <w:rPr>
          <w:rFonts w:eastAsia="Times New Roman"/>
          <w:szCs w:val="24"/>
        </w:rPr>
        <w:lastRenderedPageBreak/>
        <w:t>ενδιάμεσος φορέας διαχείρισης. Σας θυμίζω, κύριε συνάδελφε</w:t>
      </w:r>
      <w:r>
        <w:rPr>
          <w:rFonts w:eastAsia="Times New Roman"/>
          <w:szCs w:val="24"/>
        </w:rPr>
        <w:t xml:space="preserve">, ότι η </w:t>
      </w:r>
      <w:r>
        <w:rPr>
          <w:rFonts w:eastAsia="Times New Roman"/>
          <w:szCs w:val="24"/>
        </w:rPr>
        <w:t>«</w:t>
      </w:r>
      <w:r>
        <w:rPr>
          <w:rFonts w:eastAsia="Times New Roman"/>
          <w:szCs w:val="24"/>
        </w:rPr>
        <w:t>Κοινωνία της Πληροφορίας</w:t>
      </w:r>
      <w:r>
        <w:rPr>
          <w:rFonts w:eastAsia="Times New Roman"/>
          <w:szCs w:val="24"/>
        </w:rPr>
        <w:t>»</w:t>
      </w:r>
      <w:r>
        <w:rPr>
          <w:rFonts w:eastAsia="Times New Roman"/>
          <w:szCs w:val="24"/>
        </w:rPr>
        <w:t xml:space="preserve"> εποπτεύεται από το Υπουργείο Διοικητικής Ανασυγκρότησης και Εσωτερικών. </w:t>
      </w:r>
    </w:p>
    <w:p w14:paraId="25060398" w14:textId="77777777" w:rsidR="006300E5" w:rsidRDefault="00AD32A0">
      <w:pPr>
        <w:spacing w:after="0" w:line="600" w:lineRule="auto"/>
        <w:ind w:firstLine="720"/>
        <w:jc w:val="both"/>
        <w:rPr>
          <w:rFonts w:eastAsia="Times New Roman"/>
          <w:szCs w:val="24"/>
        </w:rPr>
      </w:pPr>
      <w:r>
        <w:rPr>
          <w:rFonts w:eastAsia="Times New Roman"/>
          <w:szCs w:val="24"/>
        </w:rPr>
        <w:t>Αντιλαμβάνομαι ότι και η ευθύνη της Κυβέρνησης είναι συλλογική και εγώ αυτήν τη στιγμή απαντώ, αν θέλετε, εκπροσωπώντας ολόκληρη την Κυβέρνηση, αλλά</w:t>
      </w:r>
      <w:r>
        <w:rPr>
          <w:rFonts w:eastAsia="Times New Roman"/>
          <w:szCs w:val="24"/>
        </w:rPr>
        <w:t xml:space="preserve"> αναρμοδίως ως προς το δικό μου στενό χαρτοφυλάκιο. Επομένως, η </w:t>
      </w:r>
      <w:r>
        <w:rPr>
          <w:rFonts w:eastAsia="Times New Roman"/>
          <w:szCs w:val="24"/>
        </w:rPr>
        <w:t>«</w:t>
      </w:r>
      <w:r>
        <w:rPr>
          <w:rFonts w:eastAsia="Times New Roman"/>
          <w:szCs w:val="24"/>
        </w:rPr>
        <w:t>Κοινωνία της Πληροφορίας</w:t>
      </w:r>
      <w:r>
        <w:rPr>
          <w:rFonts w:eastAsia="Times New Roman"/>
          <w:szCs w:val="24"/>
        </w:rPr>
        <w:t>»</w:t>
      </w:r>
      <w:r>
        <w:rPr>
          <w:rFonts w:eastAsia="Times New Roman"/>
          <w:szCs w:val="24"/>
        </w:rPr>
        <w:t>, κύριε συνάδελφε, αποφασίστηκε να διεξάγει και τους επιτόπιους ελέγχους, τις αυτοψίες δηλαδή ότι οι δικαιούχοι αγόρασαν και εγκατέστησαν το σύστημα εισροών-εκροών, α</w:t>
      </w:r>
      <w:r>
        <w:rPr>
          <w:rFonts w:eastAsia="Times New Roman"/>
          <w:szCs w:val="24"/>
        </w:rPr>
        <w:t xml:space="preserve">λλά και να προβεί και στην καταβολή των σχετικών αποζημιώσεων, των σχετικών επιδοτήσεων στους δικαιούχους. Υποστηρίζοντας αυτό τους το έργο από ένα συγκεκριμένο πληροφοριακό σύστημα, από μια συγκεκριμένη πλατφόρμα, οι δικαιούχοι μπορούσαν να υποβάλουν τις </w:t>
      </w:r>
      <w:r>
        <w:rPr>
          <w:rFonts w:eastAsia="Times New Roman"/>
          <w:szCs w:val="24"/>
        </w:rPr>
        <w:t xml:space="preserve">αιτήσεις και για την ένταξη στο πρόγραμμα, αλλά και το αίτημα ολοκλήρωσης της εγκατάστασης και αυτή </w:t>
      </w:r>
      <w:r>
        <w:rPr>
          <w:rFonts w:eastAsia="Times New Roman"/>
          <w:szCs w:val="24"/>
        </w:rPr>
        <w:lastRenderedPageBreak/>
        <w:t xml:space="preserve">η ηλεκτρονική αίτηση συνοδεύονταν και από την αποστολή φυσικού φακέλου με τα απαιτούμενα δικαιολογητικά, στην ίδια υπηρεσία, δηλαδή στην </w:t>
      </w:r>
      <w:r>
        <w:rPr>
          <w:rFonts w:eastAsia="Times New Roman"/>
          <w:szCs w:val="24"/>
        </w:rPr>
        <w:t>«</w:t>
      </w:r>
      <w:r>
        <w:rPr>
          <w:rFonts w:eastAsia="Times New Roman"/>
          <w:szCs w:val="24"/>
        </w:rPr>
        <w:t>Κοινωνία της Πληρο</w:t>
      </w:r>
      <w:r>
        <w:rPr>
          <w:rFonts w:eastAsia="Times New Roman"/>
          <w:szCs w:val="24"/>
        </w:rPr>
        <w:t>φορίας</w:t>
      </w:r>
      <w:r>
        <w:rPr>
          <w:rFonts w:eastAsia="Times New Roman"/>
          <w:szCs w:val="24"/>
        </w:rPr>
        <w:t>»</w:t>
      </w:r>
      <w:r>
        <w:rPr>
          <w:rFonts w:eastAsia="Times New Roman"/>
          <w:szCs w:val="24"/>
        </w:rPr>
        <w:t>, έτσι ώστε αυτή η ομάδα ελέγχου ορθότητας-πληρότητας να μπορεί στη συνέχεια να αξιολογήσει τα δικαιολογητικά.</w:t>
      </w:r>
    </w:p>
    <w:p w14:paraId="25060399" w14:textId="77777777" w:rsidR="006300E5" w:rsidRDefault="00AD32A0">
      <w:pPr>
        <w:spacing w:after="0" w:line="600" w:lineRule="auto"/>
        <w:ind w:firstLine="720"/>
        <w:jc w:val="both"/>
        <w:rPr>
          <w:rFonts w:eastAsia="Times New Roman"/>
          <w:szCs w:val="24"/>
        </w:rPr>
      </w:pPr>
      <w:r>
        <w:rPr>
          <w:rFonts w:eastAsia="Times New Roman"/>
          <w:szCs w:val="24"/>
        </w:rPr>
        <w:t xml:space="preserve">Σύμφωνα με τα στοιχεία που μου </w:t>
      </w:r>
      <w:proofErr w:type="spellStart"/>
      <w:r>
        <w:rPr>
          <w:rFonts w:eastAsia="Times New Roman"/>
          <w:szCs w:val="24"/>
        </w:rPr>
        <w:t>ενεχείρισε</w:t>
      </w:r>
      <w:proofErr w:type="spellEnd"/>
      <w:r>
        <w:rPr>
          <w:rFonts w:eastAsia="Times New Roman"/>
          <w:szCs w:val="24"/>
        </w:rPr>
        <w:t xml:space="preserve"> -όπως σας είπα, εγώ αυτήν τη στιγμή εκπροσωπώ συνολικά την Κυβέρνηση, δεν έχω η ίδια αρμοδιότητα</w:t>
      </w:r>
      <w:r>
        <w:rPr>
          <w:rFonts w:eastAsia="Times New Roman"/>
          <w:szCs w:val="24"/>
        </w:rPr>
        <w:t xml:space="preserve"> ως προς το θέμα αυτό, στην </w:t>
      </w:r>
      <w:r>
        <w:rPr>
          <w:rFonts w:eastAsia="Times New Roman"/>
          <w:szCs w:val="24"/>
        </w:rPr>
        <w:t>«</w:t>
      </w:r>
      <w:r>
        <w:rPr>
          <w:rFonts w:eastAsia="Times New Roman"/>
          <w:szCs w:val="24"/>
        </w:rPr>
        <w:t>Κοινωνία της Πληροφορίας</w:t>
      </w:r>
      <w:r>
        <w:rPr>
          <w:rFonts w:eastAsia="Times New Roman"/>
          <w:szCs w:val="24"/>
        </w:rPr>
        <w:t>»</w:t>
      </w:r>
      <w:r>
        <w:rPr>
          <w:rFonts w:eastAsia="Times New Roman"/>
          <w:szCs w:val="24"/>
        </w:rPr>
        <w:t xml:space="preserve"> υποβληθήκαν πραγματικά τέσσερις χιλιάδες εννιακόσια εβδομήντα πέντε αιτήματα επιχορήγησης. Εγκρίθηκαν τέσσερις χιλιάδες τετρακόσια είκοσι αιτήματα επιχορήγησης. Και αυτήν τη στιγμή έχουν υποβληθεί από </w:t>
      </w:r>
      <w:r>
        <w:rPr>
          <w:rFonts w:eastAsia="Times New Roman"/>
          <w:szCs w:val="24"/>
        </w:rPr>
        <w:t>τους δικαιούχους, γιατί αντιλαμβάνεστε ότι η πρώτη φάση είναι να συμμορφωθούν και οι ίδιοι οι δικαιούχοι, δηλαδή να εγκαταστήσουν το σύστημα εισροών-εκροών στα πρατήριά τους, υποβλήθηκαν δύο χιλιάδες διακόσια δώδεκα αιτήματα ολοκλήρωσης της εγκατάστασης κα</w:t>
      </w:r>
      <w:r>
        <w:rPr>
          <w:rFonts w:eastAsia="Times New Roman"/>
          <w:szCs w:val="24"/>
        </w:rPr>
        <w:t xml:space="preserve">ι αυτή τη στιγμή έχει ολοκληρωθεί από την </w:t>
      </w:r>
      <w:r>
        <w:rPr>
          <w:rFonts w:eastAsia="Times New Roman"/>
          <w:szCs w:val="24"/>
        </w:rPr>
        <w:t>«</w:t>
      </w:r>
      <w:r>
        <w:rPr>
          <w:rFonts w:eastAsia="Times New Roman"/>
          <w:szCs w:val="24"/>
        </w:rPr>
        <w:t>Κοινωνία της Πληροφορίας</w:t>
      </w:r>
      <w:r>
        <w:rPr>
          <w:rFonts w:eastAsia="Times New Roman"/>
          <w:szCs w:val="24"/>
        </w:rPr>
        <w:t>»</w:t>
      </w:r>
      <w:r>
        <w:rPr>
          <w:rFonts w:eastAsia="Times New Roman"/>
          <w:szCs w:val="24"/>
        </w:rPr>
        <w:t xml:space="preserve"> έλεγχος επτακοσίων πενήντα εξ αυτών. Να σας πω…</w:t>
      </w:r>
    </w:p>
    <w:p w14:paraId="2506039A"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ΧΡΗΣΤΟΣ ΜΠΟΥΚΩΡΟΣ:</w:t>
      </w:r>
      <w:r>
        <w:rPr>
          <w:rFonts w:eastAsia="Times New Roman"/>
          <w:szCs w:val="24"/>
        </w:rPr>
        <w:t xml:space="preserve"> Και πόσοι πληρώθηκαν από τους επτακόσιους πενήντα;</w:t>
      </w:r>
    </w:p>
    <w:p w14:paraId="2506039B" w14:textId="77777777" w:rsidR="006300E5" w:rsidRDefault="00AD32A0">
      <w:pPr>
        <w:spacing w:after="0" w:line="600" w:lineRule="auto"/>
        <w:ind w:firstLine="720"/>
        <w:jc w:val="both"/>
        <w:rPr>
          <w:rFonts w:eastAsia="Times New Roman"/>
          <w:szCs w:val="24"/>
        </w:rPr>
      </w:pPr>
      <w:r>
        <w:rPr>
          <w:rFonts w:eastAsia="Times New Roman"/>
          <w:b/>
          <w:szCs w:val="24"/>
        </w:rPr>
        <w:t>ΘΕΟΔΩΡΑ ΤΖΑΚΡΗ (Υφυπουργός Οικονομίας, Ανάπτυξης και Τουρισμού):</w:t>
      </w:r>
      <w:r>
        <w:rPr>
          <w:rFonts w:eastAsia="Times New Roman"/>
          <w:szCs w:val="24"/>
        </w:rPr>
        <w:t xml:space="preserve"> Θα σ</w:t>
      </w:r>
      <w:r>
        <w:rPr>
          <w:rFonts w:eastAsia="Times New Roman"/>
          <w:szCs w:val="24"/>
        </w:rPr>
        <w:t>ας πω.</w:t>
      </w:r>
    </w:p>
    <w:p w14:paraId="2506039C" w14:textId="77777777" w:rsidR="006300E5" w:rsidRDefault="00AD32A0">
      <w:pPr>
        <w:spacing w:after="0"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Ούτε ένας!</w:t>
      </w:r>
    </w:p>
    <w:p w14:paraId="2506039D" w14:textId="77777777" w:rsidR="006300E5" w:rsidRDefault="00AD32A0">
      <w:pPr>
        <w:spacing w:after="0" w:line="600" w:lineRule="auto"/>
        <w:ind w:firstLine="720"/>
        <w:jc w:val="both"/>
        <w:rPr>
          <w:rFonts w:eastAsia="Times New Roman"/>
          <w:szCs w:val="24"/>
        </w:rPr>
      </w:pPr>
      <w:r>
        <w:rPr>
          <w:rFonts w:eastAsia="Times New Roman"/>
          <w:b/>
          <w:szCs w:val="24"/>
        </w:rPr>
        <w:t>ΘΕΟΔΩΡΑ ΤΖΑΚΡΗ (Υφυπουργός Οικονομίας, Ανάπτυξης και Τουρισμού):</w:t>
      </w:r>
      <w:r>
        <w:rPr>
          <w:rFonts w:eastAsia="Times New Roman"/>
          <w:szCs w:val="24"/>
        </w:rPr>
        <w:t xml:space="preserve"> Κάνετε λάθος. Δεν έχετε </w:t>
      </w:r>
      <w:proofErr w:type="spellStart"/>
      <w:r>
        <w:rPr>
          <w:rFonts w:eastAsia="Times New Roman"/>
          <w:szCs w:val="24"/>
        </w:rPr>
        <w:t>επικαιροποιήσει</w:t>
      </w:r>
      <w:proofErr w:type="spellEnd"/>
      <w:r>
        <w:rPr>
          <w:rFonts w:eastAsia="Times New Roman"/>
          <w:szCs w:val="24"/>
        </w:rPr>
        <w:t xml:space="preserve"> τα στοιχεία σας. Να σας πω, κατ’ αρχάς, ότι όλες αυτές οι καθυστερήσεις στην αποπληρωμή του συστήματος των δικαιού</w:t>
      </w:r>
      <w:r>
        <w:rPr>
          <w:rFonts w:eastAsia="Times New Roman"/>
          <w:szCs w:val="24"/>
        </w:rPr>
        <w:t>χων εισροών-εκροών στους δικαιούχους, που, όπως πολύ σωστά κι εσείς είπατε, ξεκίνησε το 2013, σε ένα πολύ μεγάλο μέρος η καθυστέρηση αυτή οφείλετε στο γεγονός ότι οι ίδιοι, πρώτον, δεν απέστειλαν εγκαίρως τον φυσικό φάκελο, όπως σας είπα, με τα προσκομιζόμ</w:t>
      </w:r>
      <w:r>
        <w:rPr>
          <w:rFonts w:eastAsia="Times New Roman"/>
          <w:szCs w:val="24"/>
        </w:rPr>
        <w:t xml:space="preserve">ενα δικαιολογητικά και, δεύτερον, έχουν καταθέσει ελλιπή στοιχεία, με αποτέλεσμα να μην μπορεί να προχωρήσει η αξιολόγηση των φακέλων από την </w:t>
      </w:r>
      <w:r>
        <w:rPr>
          <w:rFonts w:eastAsia="Times New Roman"/>
          <w:szCs w:val="24"/>
        </w:rPr>
        <w:t>«</w:t>
      </w:r>
      <w:r>
        <w:rPr>
          <w:rFonts w:eastAsia="Times New Roman"/>
          <w:szCs w:val="24"/>
        </w:rPr>
        <w:t>Κοινωνία της Πληροφορίας</w:t>
      </w:r>
      <w:r>
        <w:rPr>
          <w:rFonts w:eastAsia="Times New Roman"/>
          <w:szCs w:val="24"/>
        </w:rPr>
        <w:t>».</w:t>
      </w:r>
    </w:p>
    <w:p w14:paraId="2506039E" w14:textId="77777777" w:rsidR="006300E5" w:rsidRDefault="00AD32A0">
      <w:pPr>
        <w:spacing w:after="0" w:line="600" w:lineRule="auto"/>
        <w:ind w:firstLine="720"/>
        <w:jc w:val="both"/>
        <w:rPr>
          <w:rFonts w:eastAsia="Times New Roman"/>
          <w:szCs w:val="24"/>
        </w:rPr>
      </w:pPr>
      <w:r>
        <w:rPr>
          <w:rFonts w:eastAsia="Times New Roman"/>
          <w:szCs w:val="24"/>
        </w:rPr>
        <w:t xml:space="preserve">Να σας πω ότι με απόφαση </w:t>
      </w:r>
      <w:r>
        <w:rPr>
          <w:rFonts w:eastAsia="Times New Roman"/>
          <w:szCs w:val="24"/>
        </w:rPr>
        <w:t xml:space="preserve">στις </w:t>
      </w:r>
      <w:r>
        <w:rPr>
          <w:rFonts w:eastAsia="Times New Roman"/>
          <w:szCs w:val="24"/>
        </w:rPr>
        <w:t>7</w:t>
      </w:r>
      <w:r>
        <w:rPr>
          <w:rFonts w:eastAsia="Times New Roman"/>
          <w:szCs w:val="24"/>
        </w:rPr>
        <w:t>-</w:t>
      </w:r>
      <w:r>
        <w:rPr>
          <w:rFonts w:eastAsia="Times New Roman"/>
          <w:szCs w:val="24"/>
        </w:rPr>
        <w:t>6</w:t>
      </w:r>
      <w:r>
        <w:rPr>
          <w:rFonts w:eastAsia="Times New Roman"/>
          <w:szCs w:val="24"/>
        </w:rPr>
        <w:t>-</w:t>
      </w:r>
      <w:r>
        <w:rPr>
          <w:rFonts w:eastAsia="Times New Roman"/>
          <w:szCs w:val="24"/>
        </w:rPr>
        <w:t>2016, κύριε συνάδελφε, πραγματοποιήθηκε η εκταμίευση</w:t>
      </w:r>
      <w:r>
        <w:rPr>
          <w:rFonts w:eastAsia="Times New Roman"/>
          <w:szCs w:val="24"/>
        </w:rPr>
        <w:t xml:space="preserve"> από την Ειδική Γραμματεία Δημοσίων Επενδύσεων και ΕΣΠΑ 1 εκατομμύριου ευρώ προς την </w:t>
      </w:r>
      <w:r>
        <w:rPr>
          <w:rFonts w:eastAsia="Times New Roman"/>
          <w:szCs w:val="24"/>
        </w:rPr>
        <w:t>«</w:t>
      </w:r>
      <w:r>
        <w:rPr>
          <w:rFonts w:eastAsia="Times New Roman"/>
          <w:szCs w:val="24"/>
        </w:rPr>
        <w:t xml:space="preserve">Κοινωνία της </w:t>
      </w:r>
      <w:r>
        <w:rPr>
          <w:rFonts w:eastAsia="Times New Roman"/>
          <w:szCs w:val="24"/>
        </w:rPr>
        <w:lastRenderedPageBreak/>
        <w:t>Πληροφορίας</w:t>
      </w:r>
      <w:r>
        <w:rPr>
          <w:rFonts w:eastAsia="Times New Roman"/>
          <w:szCs w:val="24"/>
        </w:rPr>
        <w:t>»</w:t>
      </w:r>
      <w:r>
        <w:rPr>
          <w:rFonts w:eastAsia="Times New Roman"/>
          <w:szCs w:val="24"/>
        </w:rPr>
        <w:t xml:space="preserve"> και αυτή τη στιγμή που μιλάμε σήμερα έχει ξεκινήσει από το τέλος Αυγούστου περίπου η καταβολή των σχετικών επιδοτήσεων, επιχορηγήσεων στους αρμο</w:t>
      </w:r>
      <w:r>
        <w:rPr>
          <w:rFonts w:eastAsia="Times New Roman"/>
          <w:szCs w:val="24"/>
        </w:rPr>
        <w:t>δίους, στους δικαιούχους, οι οποίοι όπως αντιλαμβάνεστε έχουν ελεγχθεί με τη διαδικασία που σας είπα. Αυτά και θα σας πω περισσότερα στη δευτερολογία μου.</w:t>
      </w:r>
    </w:p>
    <w:p w14:paraId="2506039F" w14:textId="77777777" w:rsidR="006300E5" w:rsidRDefault="00AD32A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κυρία Υπουργέ.</w:t>
      </w:r>
    </w:p>
    <w:p w14:paraId="250603A0" w14:textId="77777777" w:rsidR="006300E5" w:rsidRDefault="00AD32A0">
      <w:pPr>
        <w:spacing w:after="0" w:line="600" w:lineRule="auto"/>
        <w:ind w:firstLine="720"/>
        <w:jc w:val="both"/>
        <w:rPr>
          <w:rFonts w:eastAsia="Times New Roman"/>
          <w:szCs w:val="24"/>
        </w:rPr>
      </w:pPr>
      <w:r>
        <w:rPr>
          <w:rFonts w:eastAsia="Times New Roman"/>
          <w:szCs w:val="24"/>
        </w:rPr>
        <w:t>Κύριε συνάδελφε, έχετε τον λόγο για τρία</w:t>
      </w:r>
      <w:r>
        <w:rPr>
          <w:rFonts w:eastAsia="Times New Roman"/>
          <w:szCs w:val="24"/>
        </w:rPr>
        <w:t xml:space="preserve"> λεπτά.</w:t>
      </w:r>
    </w:p>
    <w:p w14:paraId="250603A1" w14:textId="77777777" w:rsidR="006300E5" w:rsidRDefault="00AD32A0">
      <w:pPr>
        <w:spacing w:after="0"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Εκπλήσσομαι, κυρία Υπουργέ. Ήρθατε εδώ για να μας πείτε ότι έχει πληρωθεί, πράγμα το οποίο από την πλευρά μου ελέγχεται, το ένα τριακοστό του έργου. Μιλήσατε για 1 εκατομμύριο, όταν το σύνολο του έργου είναι άνω των 30 εκατομμυρίων. Προσπαθείτε να επιρρίψ</w:t>
      </w:r>
      <w:r>
        <w:rPr>
          <w:rFonts w:eastAsia="Times New Roman"/>
          <w:szCs w:val="24"/>
        </w:rPr>
        <w:t xml:space="preserve">ετε ευθύνες στους πρατηριούχους υγρών καυσίμων, ενώ οι φάκελοί τους έχουν ελεγχθεί από το 2014 και προχωράτε απλά στον επανέλεγχο. Κάνετε αυτό που κάνουν όλα τα Υπουργεία, όλοι οι Υπουργοί της </w:t>
      </w:r>
      <w:r>
        <w:rPr>
          <w:rFonts w:eastAsia="Times New Roman"/>
          <w:szCs w:val="24"/>
        </w:rPr>
        <w:lastRenderedPageBreak/>
        <w:t>Κυβέρνησης ΣΥΡΙΖΑ-ΑΝΕΛ. Διώχνετε τον χρόνο μακριά, διώχνετε τις</w:t>
      </w:r>
      <w:r>
        <w:rPr>
          <w:rFonts w:eastAsia="Times New Roman"/>
          <w:szCs w:val="24"/>
        </w:rPr>
        <w:t xml:space="preserve"> υποχρεώσεις μακριά και συσσωρεύετε τις οφειλές προς τρίτους και τις έχετε εξακοντίσει πλέον στα 9 δισεκατομμύρια, ενώ τις παραλάβατε 3,5 δισεκατομμύρια. Στραγγαλίζετε καθημερινά την πραγματική οικονομία. Αυτό κάνετε και με το συγκεκριμένο ζήτημα των πρατη</w:t>
      </w:r>
      <w:r>
        <w:rPr>
          <w:rFonts w:eastAsia="Times New Roman"/>
          <w:szCs w:val="24"/>
        </w:rPr>
        <w:t>ριούχων υγρών καυσίμων που περιμένουν τα χρήματά τους οι άνθρωποι.</w:t>
      </w:r>
    </w:p>
    <w:p w14:paraId="250603A2" w14:textId="77777777" w:rsidR="006300E5" w:rsidRDefault="00AD32A0">
      <w:pPr>
        <w:spacing w:after="0" w:line="600" w:lineRule="auto"/>
        <w:ind w:firstLine="720"/>
        <w:jc w:val="both"/>
        <w:rPr>
          <w:rFonts w:eastAsia="Times New Roman"/>
          <w:szCs w:val="24"/>
        </w:rPr>
      </w:pPr>
      <w:r>
        <w:rPr>
          <w:rFonts w:eastAsia="Times New Roman"/>
          <w:szCs w:val="24"/>
        </w:rPr>
        <w:t>Τώρα για το αν αξιοποιείτε το σύστημα, κυρία Υπουργέ, εγώ δεν σας επιρρίπτω προσωπικά ευθύνες. Οι ευθύνες είναι συνολικές. Πληροφορούμε, όμως, ότι τα στοιχεία που συλλέγονται από το σύστημα</w:t>
      </w:r>
      <w:r>
        <w:rPr>
          <w:rFonts w:eastAsia="Times New Roman"/>
          <w:szCs w:val="24"/>
        </w:rPr>
        <w:t xml:space="preserve"> εισροών-εκροών, ελλείψει προσωπικού, όπως λέει το Υπουργείο σας, δεν επεξεργάζονται, δεν υπάρχει κάποια επεξεργασία.</w:t>
      </w:r>
    </w:p>
    <w:p w14:paraId="250603A3" w14:textId="77777777" w:rsidR="006300E5" w:rsidRDefault="00AD32A0">
      <w:pPr>
        <w:spacing w:after="0" w:line="600" w:lineRule="auto"/>
        <w:ind w:firstLine="720"/>
        <w:jc w:val="both"/>
        <w:rPr>
          <w:rFonts w:eastAsia="Times New Roman"/>
          <w:szCs w:val="24"/>
        </w:rPr>
      </w:pPr>
      <w:r>
        <w:rPr>
          <w:rFonts w:eastAsia="Times New Roman"/>
          <w:szCs w:val="24"/>
        </w:rPr>
        <w:t>Σας ερωτώ, κυρία Υπουργέ αν αξιοποιείτε τα στοιχεία του συστήματος εισροών-εκροών, που είναι οι ανακοινώσεις σας, δύο ολόκληρα χρόνια τώρα</w:t>
      </w:r>
      <w:r>
        <w:rPr>
          <w:rFonts w:eastAsia="Times New Roman"/>
          <w:szCs w:val="24"/>
        </w:rPr>
        <w:t>. Γιατί δεν έχει πληροφορηθεί η κοινή γνώμη από τα στοιχεία του συστήματος εισροών-εκροών τι πράγματι συμβαίνει; Πληροφορούμαι ότι όλα τα στοιχεία πάνε σε ένα πηγάδι δίχως πάτο, επιτρέψτε μου.</w:t>
      </w:r>
    </w:p>
    <w:p w14:paraId="250603A4" w14:textId="77777777" w:rsidR="006300E5" w:rsidRDefault="00AD32A0">
      <w:pPr>
        <w:spacing w:after="0" w:line="600" w:lineRule="auto"/>
        <w:ind w:firstLine="720"/>
        <w:jc w:val="both"/>
        <w:rPr>
          <w:rFonts w:eastAsia="Times New Roman"/>
          <w:szCs w:val="24"/>
        </w:rPr>
      </w:pPr>
      <w:r>
        <w:rPr>
          <w:rFonts w:eastAsia="Times New Roman"/>
          <w:szCs w:val="24"/>
        </w:rPr>
        <w:lastRenderedPageBreak/>
        <w:t>Να επιστρέψω, όμως, στο κυρίως θέμα της ερώτησης. Κυρία Υπουργέ</w:t>
      </w:r>
      <w:r>
        <w:rPr>
          <w:rFonts w:eastAsia="Times New Roman"/>
          <w:szCs w:val="24"/>
        </w:rPr>
        <w:t>, το να λέμε ότι έχουν επανελεγχθεί επτακόσιοι φάκελοι και έχουν πληρωθεί ούτε διακόσιοι δικαιούχοι -γιατί με ένα εκατομμύριο ευρώ για τόσους επαρκεί η αποπληρωμή, για διακόσιους πρατηριούχους και ούτε- όταν, λοιπόν, περιμένουν τεσσερισήμισι χιλιάδες πρατη</w:t>
      </w:r>
      <w:r>
        <w:rPr>
          <w:rFonts w:eastAsia="Times New Roman"/>
          <w:szCs w:val="24"/>
        </w:rPr>
        <w:t xml:space="preserve">ριούχοι να πάρουν τα χρήματά τους εδώ και δύο χρόνια, αναρωτιέμαι για την αποτελεσματικότητα των Υπουργείων της Κυβέρνησής σας. Πόσο χρόνο χρειάζεται η </w:t>
      </w:r>
      <w:r>
        <w:rPr>
          <w:rFonts w:eastAsia="Times New Roman"/>
          <w:szCs w:val="24"/>
        </w:rPr>
        <w:t>«</w:t>
      </w:r>
      <w:r>
        <w:rPr>
          <w:rFonts w:eastAsia="Times New Roman"/>
          <w:szCs w:val="24"/>
        </w:rPr>
        <w:t>Κ</w:t>
      </w:r>
      <w:r>
        <w:rPr>
          <w:rFonts w:eastAsia="Times New Roman"/>
          <w:szCs w:val="24"/>
        </w:rPr>
        <w:t xml:space="preserve">οινωνία της </w:t>
      </w:r>
      <w:r>
        <w:rPr>
          <w:rFonts w:eastAsia="Times New Roman"/>
          <w:szCs w:val="24"/>
        </w:rPr>
        <w:t>Π</w:t>
      </w:r>
      <w:r>
        <w:rPr>
          <w:rFonts w:eastAsia="Times New Roman"/>
          <w:szCs w:val="24"/>
        </w:rPr>
        <w:t>ληροφορίας</w:t>
      </w:r>
      <w:r>
        <w:rPr>
          <w:rFonts w:eastAsia="Times New Roman"/>
          <w:szCs w:val="24"/>
        </w:rPr>
        <w:t>»</w:t>
      </w:r>
      <w:r>
        <w:rPr>
          <w:rFonts w:eastAsia="Times New Roman"/>
          <w:szCs w:val="24"/>
        </w:rPr>
        <w:t xml:space="preserve"> και οποιοδήποτε αρμόδιο Υπουργείο για να ελέγξει τεσσερισήμισι χιλιάδες φακέλ</w:t>
      </w:r>
      <w:r>
        <w:rPr>
          <w:rFonts w:eastAsia="Times New Roman"/>
          <w:szCs w:val="24"/>
        </w:rPr>
        <w:t xml:space="preserve">ους, για ένα έργο που –επαναλαμβάνω- είχε ολοκληρωθεί στο σύνολό του το τελευταίο εξάμηνο του 2014; </w:t>
      </w:r>
    </w:p>
    <w:p w14:paraId="250603A5" w14:textId="77777777" w:rsidR="006300E5" w:rsidRDefault="00AD32A0">
      <w:pPr>
        <w:spacing w:after="0" w:line="600" w:lineRule="auto"/>
        <w:ind w:firstLine="720"/>
        <w:jc w:val="both"/>
        <w:rPr>
          <w:rFonts w:eastAsia="Times New Roman"/>
          <w:szCs w:val="24"/>
        </w:rPr>
      </w:pPr>
      <w:r>
        <w:rPr>
          <w:rFonts w:eastAsia="Times New Roman"/>
          <w:szCs w:val="24"/>
        </w:rPr>
        <w:t>Επιπλέον, κυρία Υπουργέ, αν πραγματικά πιστεύατε στις δικές σας προεκλογικές εξαγγελίες, περί δίωξης του λαθρεμπορίου και της φοροδιαφυγής, θα είχατε επεκτ</w:t>
      </w:r>
      <w:r>
        <w:rPr>
          <w:rFonts w:eastAsia="Times New Roman"/>
          <w:szCs w:val="24"/>
        </w:rPr>
        <w:t xml:space="preserve">είνει το σύστημα εισροών-εκροών και θα το είχατε καταστήσει υποχρεωτικό τόσο στις εταιρείες εμπορίας πετρελαιοειδών όσο και στα διυλιστήρια. Βλέπετε, όμως, δεν αποπληρώνετε ούτε την πρώτη φάση που είναι τα πρατήρια των υγρών καυσίμων. Πού είναι, λοιπόν, η </w:t>
      </w:r>
      <w:r>
        <w:rPr>
          <w:rFonts w:eastAsia="Times New Roman"/>
          <w:szCs w:val="24"/>
        </w:rPr>
        <w:t xml:space="preserve">πίστη σας στην καταπολέμηση της φοροδιαφυγής και του λαθρεμπορίου; Ούτε </w:t>
      </w:r>
      <w:r>
        <w:rPr>
          <w:rFonts w:eastAsia="Times New Roman"/>
          <w:szCs w:val="24"/>
        </w:rPr>
        <w:lastRenderedPageBreak/>
        <w:t xml:space="preserve">αυτόν τον σκοπό επιτυγχάνετε και στραγγαλίζετε, επαναλαμβάνω, όπως είπα και στην </w:t>
      </w:r>
      <w:proofErr w:type="spellStart"/>
      <w:r>
        <w:rPr>
          <w:rFonts w:eastAsia="Times New Roman"/>
          <w:szCs w:val="24"/>
        </w:rPr>
        <w:t>πρωτολογία</w:t>
      </w:r>
      <w:proofErr w:type="spellEnd"/>
      <w:r>
        <w:rPr>
          <w:rFonts w:eastAsia="Times New Roman"/>
          <w:szCs w:val="24"/>
        </w:rPr>
        <w:t xml:space="preserve"> μου, την πραγματική οικονομία, εξοντώνοντας μικρομεσαίους επιχειρηματίες, όπως είναι οι πρατ</w:t>
      </w:r>
      <w:r>
        <w:rPr>
          <w:rFonts w:eastAsia="Times New Roman"/>
          <w:szCs w:val="24"/>
        </w:rPr>
        <w:t xml:space="preserve">ηριούχοι υγρών καυσίμων, τους οποίους έχετε πνίξει κυριολεκτικά με την </w:t>
      </w:r>
      <w:proofErr w:type="spellStart"/>
      <w:r>
        <w:rPr>
          <w:rFonts w:eastAsia="Times New Roman"/>
          <w:szCs w:val="24"/>
        </w:rPr>
        <w:t>υπερφορολόγηση</w:t>
      </w:r>
      <w:proofErr w:type="spellEnd"/>
      <w:r>
        <w:rPr>
          <w:rFonts w:eastAsia="Times New Roman"/>
          <w:szCs w:val="24"/>
        </w:rPr>
        <w:t>. Έχουν να αντιμετωπίσουν την αναδουλειά τους και δεν τους πληρώνετε μια επιδότηση, την οποία δικαιούνται, κυρία Υπουργέ, και για την οποία, για να συμμετέχουν μάλλον σε α</w:t>
      </w:r>
      <w:r>
        <w:rPr>
          <w:rFonts w:eastAsia="Times New Roman"/>
          <w:szCs w:val="24"/>
        </w:rPr>
        <w:t>υτό το πρόγραμμα οι συγκεκριμένοι επαγγελματίες</w:t>
      </w:r>
      <w:r>
        <w:rPr>
          <w:rFonts w:eastAsia="Times New Roman"/>
          <w:szCs w:val="24"/>
        </w:rPr>
        <w:t>,</w:t>
      </w:r>
      <w:r>
        <w:rPr>
          <w:rFonts w:eastAsia="Times New Roman"/>
          <w:szCs w:val="24"/>
        </w:rPr>
        <w:t xml:space="preserve"> δανειοδοτήθηκαν. Αυτό σημαίνει ότι για δύο χρόνια πληρώνουν τόκους και αν αργήσετε κι άλλο, στο τέλος θα υποστούν σημαντική οικονομική ζημιά.</w:t>
      </w:r>
    </w:p>
    <w:p w14:paraId="250603A6" w14:textId="77777777" w:rsidR="006300E5" w:rsidRDefault="00AD32A0">
      <w:pPr>
        <w:spacing w:after="0" w:line="600" w:lineRule="auto"/>
        <w:ind w:firstLine="720"/>
        <w:jc w:val="both"/>
        <w:rPr>
          <w:rFonts w:eastAsia="Times New Roman"/>
          <w:szCs w:val="24"/>
        </w:rPr>
      </w:pPr>
      <w:r>
        <w:rPr>
          <w:rFonts w:eastAsia="Times New Roman"/>
          <w:szCs w:val="24"/>
        </w:rPr>
        <w:t>Την ίδια ώρα, έρχεται το Υπουργείο σας και τους υποχρεώνει να εγκ</w:t>
      </w:r>
      <w:r>
        <w:rPr>
          <w:rFonts w:eastAsia="Times New Roman"/>
          <w:szCs w:val="24"/>
        </w:rPr>
        <w:t xml:space="preserve">αταστήσουν πιστοποιημένο σύστημα </w:t>
      </w:r>
      <w:proofErr w:type="spellStart"/>
      <w:r>
        <w:rPr>
          <w:rFonts w:eastAsia="Times New Roman"/>
          <w:szCs w:val="24"/>
        </w:rPr>
        <w:t>ογκομέτρησης</w:t>
      </w:r>
      <w:proofErr w:type="spellEnd"/>
      <w:r>
        <w:rPr>
          <w:rFonts w:eastAsia="Times New Roman"/>
          <w:szCs w:val="24"/>
        </w:rPr>
        <w:t xml:space="preserve"> των δεξαμενών καυσίμων. Ενώ δεν έχετε πληρώσει το προηγούμενο πρόγραμμα, τους υποχρεώνετε να ενταχθούν σε ένα δεύτερο πρόγραμμα και να υποστούν νέα αφαίμαξη. Όλα αυτά, βεβαίως, ούτε νοικοκυρεμένα πράγματα είναι</w:t>
      </w:r>
      <w:r>
        <w:rPr>
          <w:rFonts w:eastAsia="Times New Roman"/>
          <w:szCs w:val="24"/>
        </w:rPr>
        <w:t>, κυρία Υπουργέ, ούτε βοηθούν την ανάπτυξη ούτε βοηθούν την ανάταξη της πραγματικής οικονομίας. Αντιθέτως, την γονατίζουν και την διαλύουν.</w:t>
      </w:r>
    </w:p>
    <w:p w14:paraId="250603A7" w14:textId="77777777" w:rsidR="006300E5" w:rsidRDefault="00AD32A0">
      <w:pPr>
        <w:spacing w:after="0" w:line="600" w:lineRule="auto"/>
        <w:ind w:firstLine="720"/>
        <w:jc w:val="both"/>
        <w:rPr>
          <w:rFonts w:eastAsia="Times New Roman"/>
          <w:szCs w:val="24"/>
        </w:rPr>
      </w:pPr>
      <w:r>
        <w:rPr>
          <w:rFonts w:eastAsia="Times New Roman"/>
          <w:szCs w:val="24"/>
        </w:rPr>
        <w:lastRenderedPageBreak/>
        <w:t>Ευχαριστώ.</w:t>
      </w:r>
    </w:p>
    <w:p w14:paraId="250603A8" w14:textId="77777777" w:rsidR="006300E5" w:rsidRDefault="00AD32A0">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w:t>
      </w:r>
    </w:p>
    <w:p w14:paraId="250603A9" w14:textId="77777777" w:rsidR="006300E5" w:rsidRDefault="00AD32A0">
      <w:pPr>
        <w:spacing w:after="0" w:line="600" w:lineRule="auto"/>
        <w:ind w:firstLine="720"/>
        <w:jc w:val="both"/>
        <w:rPr>
          <w:rFonts w:eastAsia="Times New Roman"/>
          <w:szCs w:val="24"/>
        </w:rPr>
      </w:pPr>
      <w:r>
        <w:rPr>
          <w:rFonts w:eastAsia="Times New Roman"/>
          <w:szCs w:val="24"/>
        </w:rPr>
        <w:t>Κυρία Υπουργέ, έχετε τον λόγο.</w:t>
      </w:r>
    </w:p>
    <w:p w14:paraId="250603AA" w14:textId="77777777" w:rsidR="006300E5" w:rsidRDefault="00AD32A0">
      <w:pPr>
        <w:spacing w:after="0" w:line="600" w:lineRule="auto"/>
        <w:ind w:firstLine="720"/>
        <w:jc w:val="both"/>
        <w:rPr>
          <w:rFonts w:eastAsia="Times New Roman"/>
          <w:szCs w:val="24"/>
        </w:rPr>
      </w:pPr>
      <w:r>
        <w:rPr>
          <w:rFonts w:eastAsia="Times New Roman"/>
          <w:b/>
          <w:szCs w:val="24"/>
        </w:rPr>
        <w:t>ΘΕΟΔΩΡΑ ΤΖΑΚΡΗ (Υφυπουργός Ο</w:t>
      </w:r>
      <w:r>
        <w:rPr>
          <w:rFonts w:eastAsia="Times New Roman"/>
          <w:b/>
          <w:szCs w:val="24"/>
        </w:rPr>
        <w:t>ικονομίας, Ανάπτυξης και Τουρισμού):</w:t>
      </w:r>
      <w:r>
        <w:rPr>
          <w:rFonts w:eastAsia="Times New Roman"/>
          <w:szCs w:val="24"/>
        </w:rPr>
        <w:t xml:space="preserve"> Ευχαριστώ.</w:t>
      </w:r>
    </w:p>
    <w:p w14:paraId="250603AB" w14:textId="77777777" w:rsidR="006300E5" w:rsidRDefault="00AD32A0">
      <w:pPr>
        <w:spacing w:after="0" w:line="600" w:lineRule="auto"/>
        <w:ind w:firstLine="720"/>
        <w:jc w:val="both"/>
        <w:rPr>
          <w:rFonts w:eastAsia="Times New Roman"/>
          <w:szCs w:val="24"/>
        </w:rPr>
      </w:pPr>
      <w:r>
        <w:rPr>
          <w:rFonts w:eastAsia="Times New Roman"/>
          <w:szCs w:val="24"/>
        </w:rPr>
        <w:t xml:space="preserve">Κύριε συνάδελφε, εξακολουθώ να πιστεύω ότι έχετε μια σύγχυση και των αρμοδιοτήτων, αλλά και των ενεργειών που έχουν γίνει. Θα ξεκινήσω από την τελευταία σας παρατήρηση για το σύστημα των </w:t>
      </w:r>
      <w:proofErr w:type="spellStart"/>
      <w:r>
        <w:rPr>
          <w:rFonts w:eastAsia="Times New Roman"/>
          <w:szCs w:val="24"/>
        </w:rPr>
        <w:t>ογκομετρήσεων</w:t>
      </w:r>
      <w:proofErr w:type="spellEnd"/>
      <w:r>
        <w:rPr>
          <w:rFonts w:eastAsia="Times New Roman"/>
          <w:szCs w:val="24"/>
        </w:rPr>
        <w:t xml:space="preserve">. </w:t>
      </w:r>
    </w:p>
    <w:p w14:paraId="250603AC" w14:textId="77777777" w:rsidR="006300E5" w:rsidRDefault="00AD32A0">
      <w:pPr>
        <w:spacing w:after="0" w:line="600" w:lineRule="auto"/>
        <w:ind w:firstLine="720"/>
        <w:jc w:val="both"/>
        <w:rPr>
          <w:rFonts w:eastAsia="Times New Roman"/>
          <w:szCs w:val="24"/>
        </w:rPr>
      </w:pPr>
      <w:r>
        <w:rPr>
          <w:rFonts w:eastAsia="Times New Roman"/>
          <w:b/>
          <w:szCs w:val="24"/>
        </w:rPr>
        <w:t>ΧΡΗΣΤ</w:t>
      </w:r>
      <w:r>
        <w:rPr>
          <w:rFonts w:eastAsia="Times New Roman"/>
          <w:b/>
          <w:szCs w:val="24"/>
        </w:rPr>
        <w:t>ΟΣ ΜΠΟΥΚΩΡΟΣ:</w:t>
      </w:r>
      <w:r>
        <w:rPr>
          <w:rFonts w:eastAsia="Times New Roman"/>
          <w:szCs w:val="24"/>
        </w:rPr>
        <w:t xml:space="preserve"> Την Κυβέρνησή σας ερωτώ.</w:t>
      </w:r>
    </w:p>
    <w:p w14:paraId="250603AD" w14:textId="77777777" w:rsidR="006300E5" w:rsidRDefault="00AD32A0">
      <w:pPr>
        <w:spacing w:after="0" w:line="600" w:lineRule="auto"/>
        <w:ind w:firstLine="720"/>
        <w:jc w:val="both"/>
        <w:rPr>
          <w:rFonts w:eastAsia="Times New Roman"/>
          <w:szCs w:val="24"/>
        </w:rPr>
      </w:pPr>
      <w:r>
        <w:rPr>
          <w:rFonts w:eastAsia="Times New Roman"/>
          <w:b/>
          <w:szCs w:val="24"/>
        </w:rPr>
        <w:t>ΘΕΟΔΩΡΑ ΤΖΑΚΡΗ (Υφυπουργός Οικονομίας, Ανάπτυξης και Τουρισμού):</w:t>
      </w:r>
      <w:r>
        <w:rPr>
          <w:rFonts w:eastAsia="Times New Roman"/>
          <w:szCs w:val="24"/>
        </w:rPr>
        <w:t xml:space="preserve"> Η υποχρέωση της </w:t>
      </w:r>
      <w:proofErr w:type="spellStart"/>
      <w:r>
        <w:rPr>
          <w:rFonts w:eastAsia="Times New Roman"/>
          <w:szCs w:val="24"/>
        </w:rPr>
        <w:t>ογκομέτρησης</w:t>
      </w:r>
      <w:proofErr w:type="spellEnd"/>
      <w:r>
        <w:rPr>
          <w:rFonts w:eastAsia="Times New Roman"/>
          <w:szCs w:val="24"/>
        </w:rPr>
        <w:t xml:space="preserve"> των δεξαμενών, κύριε συνάδελφε, προβλέφθηκε για πρώτη φορά σε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 xml:space="preserve">πόφαση των Υπουργών Ανάπτυξης και Μεταφορών </w:t>
      </w:r>
      <w:r>
        <w:rPr>
          <w:rFonts w:eastAsia="Times New Roman"/>
          <w:szCs w:val="24"/>
        </w:rPr>
        <w:t xml:space="preserve">το 2010. Είναι η ΚΥΑ Φ21617-2010. Με τροποποίηση της ΚΥΑ αυτής το 2012 αποφασίστηκε το εξής: από 1 Ιανουαρίου του 2014 έως 31 Δεκεμβρίου του 2014 </w:t>
      </w:r>
      <w:r>
        <w:rPr>
          <w:rFonts w:eastAsia="Times New Roman"/>
          <w:szCs w:val="24"/>
        </w:rPr>
        <w:lastRenderedPageBreak/>
        <w:t xml:space="preserve">οι </w:t>
      </w:r>
      <w:proofErr w:type="spellStart"/>
      <w:r>
        <w:rPr>
          <w:rFonts w:eastAsia="Times New Roman"/>
          <w:szCs w:val="24"/>
        </w:rPr>
        <w:t>ογκομετρήσεις</w:t>
      </w:r>
      <w:proofErr w:type="spellEnd"/>
      <w:r>
        <w:rPr>
          <w:rFonts w:eastAsia="Times New Roman"/>
          <w:szCs w:val="24"/>
        </w:rPr>
        <w:t xml:space="preserve"> θα γίνονται από πιστοποιημένους φορείς, ενώ από 1 Ιανουαρίου του 2015 και μετά θα γίνονται απ</w:t>
      </w:r>
      <w:r>
        <w:rPr>
          <w:rFonts w:eastAsia="Times New Roman"/>
          <w:szCs w:val="24"/>
        </w:rPr>
        <w:t xml:space="preserve">ό διαπιστευμένους φορείς, εξαιτίας ακριβώς της πολύ μεγάλης σημασίας που είχε η ύπαρξη αξιόπιστου συστήματος </w:t>
      </w:r>
      <w:proofErr w:type="spellStart"/>
      <w:r>
        <w:rPr>
          <w:rFonts w:eastAsia="Times New Roman"/>
          <w:szCs w:val="24"/>
        </w:rPr>
        <w:t>ογκομετρήσεων</w:t>
      </w:r>
      <w:proofErr w:type="spellEnd"/>
      <w:r>
        <w:rPr>
          <w:rFonts w:eastAsia="Times New Roman"/>
          <w:szCs w:val="24"/>
        </w:rPr>
        <w:t xml:space="preserve">, για την ορθή λειτουργία του ίδιου του συστήματος εισροών-εκροών. </w:t>
      </w:r>
    </w:p>
    <w:p w14:paraId="250603AE" w14:textId="77777777" w:rsidR="006300E5" w:rsidRDefault="00AD32A0">
      <w:pPr>
        <w:spacing w:after="0" w:line="600" w:lineRule="auto"/>
        <w:ind w:firstLine="720"/>
        <w:jc w:val="both"/>
        <w:rPr>
          <w:rFonts w:eastAsia="Times New Roman"/>
          <w:szCs w:val="24"/>
        </w:rPr>
      </w:pPr>
      <w:r>
        <w:rPr>
          <w:rFonts w:eastAsia="Times New Roman"/>
          <w:szCs w:val="24"/>
        </w:rPr>
        <w:t>Επομένως, η Κυβέρνηση αυτή καμμία επιπλέον προϋπόθεση και καμμία ε</w:t>
      </w:r>
      <w:r>
        <w:rPr>
          <w:rFonts w:eastAsia="Times New Roman"/>
          <w:szCs w:val="24"/>
        </w:rPr>
        <w:t>πιπλέον επιβάρυνση δεν έβαλε, όπως εσείς ο ίδιος ισχυρίζεστε σε αυτήν την κατηγορία των πρατηριούχων, που είναι ελεύθεροι επαγγελματίες και αντιμετωπίζουν σωρεία άλλων προβλημάτων, εκ νέου. Είναι παλιές υποχρεώσεις, που προκύπτουν από προηγούμενο νομικό πλ</w:t>
      </w:r>
      <w:r>
        <w:rPr>
          <w:rFonts w:eastAsia="Times New Roman"/>
          <w:szCs w:val="24"/>
        </w:rPr>
        <w:t xml:space="preserve">αίσιο. Το μόνο που άλλαξε το 2014 όμως στο πλαίσιο αυτό είναι ο χρόνος διάρκειας των </w:t>
      </w:r>
      <w:proofErr w:type="spellStart"/>
      <w:r>
        <w:rPr>
          <w:rFonts w:eastAsia="Times New Roman"/>
          <w:szCs w:val="24"/>
        </w:rPr>
        <w:t>ογκομετρήσεων</w:t>
      </w:r>
      <w:proofErr w:type="spellEnd"/>
      <w:r>
        <w:rPr>
          <w:rFonts w:eastAsia="Times New Roman"/>
          <w:szCs w:val="24"/>
        </w:rPr>
        <w:t xml:space="preserve">, όπου προβλέφθηκε από την απόφαση την ΚΥΑ το 2014 ότι η διάρκεια ισχύος των </w:t>
      </w:r>
      <w:proofErr w:type="spellStart"/>
      <w:r>
        <w:rPr>
          <w:rFonts w:eastAsia="Times New Roman"/>
          <w:szCs w:val="24"/>
        </w:rPr>
        <w:t>ογκομετρήσεων</w:t>
      </w:r>
      <w:proofErr w:type="spellEnd"/>
      <w:r>
        <w:rPr>
          <w:rFonts w:eastAsia="Times New Roman"/>
          <w:szCs w:val="24"/>
        </w:rPr>
        <w:t xml:space="preserve"> θα είναι πέντε χρόνια για τις πιστοποιημένες, δέκα χρόνια για τις δ</w:t>
      </w:r>
      <w:r>
        <w:rPr>
          <w:rFonts w:eastAsia="Times New Roman"/>
          <w:szCs w:val="24"/>
        </w:rPr>
        <w:t>ιαπιστευμένες και είκοσι τέσσερις μήνες οι οποίοι έγιναν είκοσι εννέα και την παράταση την έδωσα εγώ κύριε συνάδελφε, επειδή μου το ζήτησε η αγορά…</w:t>
      </w:r>
    </w:p>
    <w:p w14:paraId="250603AF"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ΧΡΗΣΤΟΣ ΜΠΟΥΚΩΡΟΣ:</w:t>
      </w:r>
      <w:r>
        <w:rPr>
          <w:rFonts w:eastAsia="Times New Roman"/>
          <w:szCs w:val="24"/>
        </w:rPr>
        <w:t xml:space="preserve"> Πότε θα πληρωθούν αυτοί οι άνθρωποι;</w:t>
      </w:r>
    </w:p>
    <w:p w14:paraId="250603B0" w14:textId="77777777" w:rsidR="006300E5" w:rsidRDefault="00AD32A0">
      <w:pPr>
        <w:spacing w:after="0" w:line="600" w:lineRule="auto"/>
        <w:ind w:firstLine="720"/>
        <w:jc w:val="both"/>
        <w:rPr>
          <w:rFonts w:eastAsia="Times New Roman"/>
          <w:szCs w:val="24"/>
        </w:rPr>
      </w:pPr>
      <w:r>
        <w:rPr>
          <w:rFonts w:eastAsia="Times New Roman"/>
          <w:b/>
          <w:szCs w:val="24"/>
        </w:rPr>
        <w:t>ΘΕΟΔΩΡΑ ΤΖΑΚΡΗ (Υφυπουργός Οικονομίας, Ανάπτυξης και</w:t>
      </w:r>
      <w:r>
        <w:rPr>
          <w:rFonts w:eastAsia="Times New Roman"/>
          <w:b/>
          <w:szCs w:val="24"/>
        </w:rPr>
        <w:t xml:space="preserve"> Τουρισμού): </w:t>
      </w:r>
      <w:r>
        <w:rPr>
          <w:rFonts w:eastAsia="Times New Roman"/>
          <w:szCs w:val="24"/>
        </w:rPr>
        <w:t xml:space="preserve">…για τις </w:t>
      </w:r>
      <w:proofErr w:type="spellStart"/>
      <w:r>
        <w:rPr>
          <w:rFonts w:eastAsia="Times New Roman"/>
          <w:szCs w:val="24"/>
        </w:rPr>
        <w:t>ογκομετρήσεις</w:t>
      </w:r>
      <w:proofErr w:type="spellEnd"/>
      <w:r>
        <w:rPr>
          <w:rFonts w:eastAsia="Times New Roman"/>
          <w:szCs w:val="24"/>
        </w:rPr>
        <w:t xml:space="preserve"> των στοιχείων…</w:t>
      </w:r>
    </w:p>
    <w:p w14:paraId="250603B1" w14:textId="77777777" w:rsidR="006300E5" w:rsidRDefault="00AD32A0">
      <w:pPr>
        <w:spacing w:after="0"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Έχετε ένα χρονοδιάγραμμα; Πότε θα πληρωθούν αυτοί οι επαγγελματίες;</w:t>
      </w:r>
    </w:p>
    <w:p w14:paraId="250603B2" w14:textId="77777777" w:rsidR="006300E5" w:rsidRDefault="00AD32A0">
      <w:pPr>
        <w:spacing w:after="0" w:line="600" w:lineRule="auto"/>
        <w:ind w:firstLine="720"/>
        <w:jc w:val="both"/>
        <w:rPr>
          <w:rFonts w:eastAsia="Times New Roman"/>
          <w:szCs w:val="24"/>
        </w:rPr>
      </w:pPr>
      <w:r>
        <w:rPr>
          <w:rFonts w:eastAsia="Times New Roman"/>
          <w:b/>
          <w:szCs w:val="24"/>
        </w:rPr>
        <w:t xml:space="preserve">ΘΕΟΔΩΡΑ ΤΖΑΚΡΗ (Υφυπουργός Οικονομίας, Ανάπτυξης και Τουρισμού): </w:t>
      </w:r>
      <w:r>
        <w:rPr>
          <w:rFonts w:eastAsia="Times New Roman"/>
          <w:szCs w:val="24"/>
        </w:rPr>
        <w:t xml:space="preserve">…για τις </w:t>
      </w:r>
      <w:proofErr w:type="spellStart"/>
      <w:r>
        <w:rPr>
          <w:rFonts w:eastAsia="Times New Roman"/>
          <w:szCs w:val="24"/>
        </w:rPr>
        <w:t>ογκομετρήσεις</w:t>
      </w:r>
      <w:proofErr w:type="spellEnd"/>
      <w:r>
        <w:rPr>
          <w:rFonts w:eastAsia="Times New Roman"/>
          <w:szCs w:val="24"/>
        </w:rPr>
        <w:t xml:space="preserve"> των στοιχείων που δεν είχαν γί</w:t>
      </w:r>
      <w:r>
        <w:rPr>
          <w:rFonts w:eastAsia="Times New Roman"/>
          <w:szCs w:val="24"/>
        </w:rPr>
        <w:t>νει με αξιόπιστα συστήματα.</w:t>
      </w:r>
    </w:p>
    <w:p w14:paraId="250603B3" w14:textId="77777777" w:rsidR="006300E5" w:rsidRDefault="00AD32A0">
      <w:pPr>
        <w:spacing w:after="0"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Μα, οι </w:t>
      </w:r>
      <w:proofErr w:type="spellStart"/>
      <w:r>
        <w:rPr>
          <w:rFonts w:eastAsia="Times New Roman"/>
          <w:szCs w:val="24"/>
        </w:rPr>
        <w:t>ογκομετρήσεις</w:t>
      </w:r>
      <w:proofErr w:type="spellEnd"/>
      <w:r>
        <w:rPr>
          <w:rFonts w:eastAsia="Times New Roman"/>
          <w:szCs w:val="24"/>
        </w:rPr>
        <w:t xml:space="preserve"> είναι το θέμα της ερώτησης;</w:t>
      </w:r>
    </w:p>
    <w:p w14:paraId="250603B4" w14:textId="77777777" w:rsidR="006300E5" w:rsidRDefault="00AD32A0">
      <w:pPr>
        <w:spacing w:after="0" w:line="600" w:lineRule="auto"/>
        <w:ind w:firstLine="720"/>
        <w:jc w:val="both"/>
        <w:rPr>
          <w:rFonts w:eastAsia="Times New Roman"/>
          <w:szCs w:val="24"/>
        </w:rPr>
      </w:pPr>
      <w:r>
        <w:rPr>
          <w:rFonts w:eastAsia="Times New Roman"/>
          <w:b/>
          <w:szCs w:val="24"/>
        </w:rPr>
        <w:t xml:space="preserve">ΘΕΟΔΩΡΑ ΤΖΑΚΡΗ (Υφυπουργός Οικονομίας, Ανάπτυξης και Τουρισμού): </w:t>
      </w:r>
      <w:r>
        <w:rPr>
          <w:rFonts w:eastAsia="Times New Roman"/>
          <w:szCs w:val="24"/>
        </w:rPr>
        <w:t>Επειδή αναφερθήκατε.</w:t>
      </w:r>
    </w:p>
    <w:p w14:paraId="250603B5" w14:textId="77777777" w:rsidR="006300E5" w:rsidRDefault="00AD32A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Κυρία Υπουργέ, σας παρακαλώ. Κύριε </w:t>
      </w:r>
      <w:r>
        <w:rPr>
          <w:rFonts w:eastAsia="Times New Roman"/>
          <w:szCs w:val="24"/>
        </w:rPr>
        <w:t>συνάδελφε, παρακαλώ.</w:t>
      </w:r>
    </w:p>
    <w:p w14:paraId="250603B6"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ΧΡΗΣΤΟΣ ΜΠΟΥΚΩΡΟΣ:</w:t>
      </w:r>
      <w:r>
        <w:rPr>
          <w:rFonts w:eastAsia="Times New Roman"/>
          <w:szCs w:val="24"/>
        </w:rPr>
        <w:t xml:space="preserve"> Πότε θα πληρωθούν οι επαγγελματίες;</w:t>
      </w:r>
    </w:p>
    <w:p w14:paraId="250603B7" w14:textId="77777777" w:rsidR="006300E5" w:rsidRDefault="00AD32A0">
      <w:pPr>
        <w:spacing w:after="0" w:line="600" w:lineRule="auto"/>
        <w:ind w:firstLine="720"/>
        <w:jc w:val="both"/>
        <w:rPr>
          <w:rFonts w:eastAsia="Times New Roman"/>
          <w:szCs w:val="24"/>
        </w:rPr>
      </w:pPr>
      <w:r>
        <w:rPr>
          <w:rFonts w:eastAsia="Times New Roman"/>
          <w:b/>
          <w:szCs w:val="24"/>
        </w:rPr>
        <w:t xml:space="preserve">ΘΕΟΔΩΡΑ ΤΖΑΚΡΗ (Υφυπουργός Οικονομίας, Ανάπτυξης και Τουρισμού): </w:t>
      </w:r>
      <w:r>
        <w:rPr>
          <w:rFonts w:eastAsia="Times New Roman"/>
          <w:szCs w:val="24"/>
        </w:rPr>
        <w:t>Κύριε συνάδελφε, μάλλον εσείς δεν ζείτε σε αυτήν τη χώρα. Γιατί εμείς στη Γενική Γραμματεία Βιομηχανίας έχουμε κοιν</w:t>
      </w:r>
      <w:r>
        <w:rPr>
          <w:rFonts w:eastAsia="Times New Roman"/>
          <w:szCs w:val="24"/>
        </w:rPr>
        <w:t>οποιήσει και τα αποτελέσματα των ελέγχων, στους οποίους προβήκαμε μετά από χρόνια, κύριε συνάδελφε, επειδή ακριβώς υπάρχει πολιτική βούληση της συγκεκριμένης Κυβέρνησης και στο συγκεκριμένο Υπουργείο για την πάταξη του λαθρεμπορίου των καυσίμων στα πρατήρι</w:t>
      </w:r>
      <w:r>
        <w:rPr>
          <w:rFonts w:eastAsia="Times New Roman"/>
          <w:szCs w:val="24"/>
        </w:rPr>
        <w:t>α υγρών καυσίμων.</w:t>
      </w:r>
    </w:p>
    <w:p w14:paraId="250603B8" w14:textId="77777777" w:rsidR="006300E5" w:rsidRDefault="00AD32A0">
      <w:pPr>
        <w:spacing w:after="0" w:line="600" w:lineRule="auto"/>
        <w:ind w:firstLine="720"/>
        <w:jc w:val="both"/>
        <w:rPr>
          <w:rFonts w:eastAsia="Times New Roman"/>
          <w:szCs w:val="24"/>
        </w:rPr>
      </w:pPr>
      <w:r>
        <w:rPr>
          <w:rFonts w:eastAsia="Times New Roman"/>
          <w:szCs w:val="24"/>
        </w:rPr>
        <w:t xml:space="preserve">Προς την κατεύθυνση αυτή κινήθηκε και η πρωτοβουλία που πήραμε το καλοκαίρι, επειδή ακριβώς υπήρχαν ζητήματα εφαρμογής του υφιστάμενου πλαισίου. </w:t>
      </w:r>
    </w:p>
    <w:p w14:paraId="250603B9" w14:textId="77777777" w:rsidR="006300E5" w:rsidRDefault="00AD32A0">
      <w:pPr>
        <w:spacing w:after="0" w:line="600" w:lineRule="auto"/>
        <w:ind w:firstLine="720"/>
        <w:jc w:val="both"/>
        <w:rPr>
          <w:rFonts w:eastAsia="Times New Roman"/>
          <w:szCs w:val="24"/>
        </w:rPr>
      </w:pPr>
      <w:r>
        <w:rPr>
          <w:rFonts w:eastAsia="Times New Roman"/>
          <w:szCs w:val="24"/>
        </w:rPr>
        <w:t>Τι να κάνουμε, κύριε συνάδελφε; Κι εμείς προσπαθούμε να χτίσουμε στο σύστημα εισροών-εκροών,</w:t>
      </w:r>
      <w:r>
        <w:rPr>
          <w:rFonts w:eastAsia="Times New Roman"/>
          <w:szCs w:val="24"/>
        </w:rPr>
        <w:t xml:space="preserve"> έτσι ακριβώς όπως το σχεδίασε και το υλοποίησε η προηγούμενη κυβέρνηση Νέας Δημοκρατίας-ΠΑΣΟΚ. Μέλος της Κοινοβουλευτικής Ομάδας της Νέας Δημοκρατίας είστε, κύριε </w:t>
      </w:r>
      <w:proofErr w:type="spellStart"/>
      <w:r>
        <w:rPr>
          <w:rFonts w:eastAsia="Times New Roman"/>
          <w:szCs w:val="24"/>
        </w:rPr>
        <w:t>Μπουκώρε</w:t>
      </w:r>
      <w:proofErr w:type="spellEnd"/>
      <w:r>
        <w:rPr>
          <w:rFonts w:eastAsia="Times New Roman"/>
          <w:szCs w:val="24"/>
        </w:rPr>
        <w:t xml:space="preserve">. </w:t>
      </w:r>
    </w:p>
    <w:p w14:paraId="250603BA" w14:textId="77777777" w:rsidR="006300E5" w:rsidRDefault="00AD32A0">
      <w:pPr>
        <w:spacing w:after="0" w:line="600" w:lineRule="auto"/>
        <w:ind w:firstLine="720"/>
        <w:jc w:val="both"/>
        <w:rPr>
          <w:rFonts w:eastAsia="Times New Roman"/>
          <w:szCs w:val="24"/>
        </w:rPr>
      </w:pPr>
      <w:r>
        <w:rPr>
          <w:rFonts w:eastAsia="Times New Roman"/>
          <w:szCs w:val="24"/>
        </w:rPr>
        <w:t>Επομένως, τι κάναμε προς την κατεύθυνση αυτή για να πατάξουμε …</w:t>
      </w:r>
    </w:p>
    <w:p w14:paraId="250603BB"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ΧΡΗΣΤΟΣ ΜΠΟΥΚΩΡΟΣ</w:t>
      </w:r>
      <w:r>
        <w:rPr>
          <w:rFonts w:eastAsia="Times New Roman"/>
          <w:b/>
          <w:szCs w:val="24"/>
        </w:rPr>
        <w:t xml:space="preserve">: </w:t>
      </w:r>
      <w:r>
        <w:rPr>
          <w:rFonts w:eastAsia="Times New Roman"/>
          <w:szCs w:val="24"/>
        </w:rPr>
        <w:t>Κυρία Υπουργέ, δεν μου απαντάτε πότε θα πληρωθούν.</w:t>
      </w:r>
    </w:p>
    <w:p w14:paraId="250603BC" w14:textId="77777777" w:rsidR="006300E5" w:rsidRDefault="00AD32A0">
      <w:pPr>
        <w:spacing w:after="0" w:line="600" w:lineRule="auto"/>
        <w:ind w:firstLine="720"/>
        <w:jc w:val="both"/>
        <w:rPr>
          <w:rFonts w:eastAsia="Times New Roman"/>
          <w:szCs w:val="24"/>
        </w:rPr>
      </w:pPr>
      <w:r>
        <w:rPr>
          <w:rFonts w:eastAsia="Times New Roman"/>
          <w:b/>
          <w:szCs w:val="24"/>
        </w:rPr>
        <w:t xml:space="preserve">ΘΕΟΔΩΡΑ ΤΖΑΚΡΗ (Υφυπουργός Οικονομίας, Ανάπτυξης και Τουρισμού): </w:t>
      </w:r>
      <w:r>
        <w:rPr>
          <w:rFonts w:eastAsia="Times New Roman"/>
          <w:szCs w:val="24"/>
        </w:rPr>
        <w:t>Προσπαθήσαμε να αντιμετωπίσουμε …</w:t>
      </w:r>
    </w:p>
    <w:p w14:paraId="250603BD" w14:textId="77777777" w:rsidR="006300E5" w:rsidRDefault="00AD32A0">
      <w:pPr>
        <w:spacing w:after="0" w:line="600" w:lineRule="auto"/>
        <w:ind w:firstLine="720"/>
        <w:jc w:val="both"/>
        <w:rPr>
          <w:rFonts w:eastAsia="Times New Roman"/>
          <w:b/>
          <w:szCs w:val="24"/>
        </w:rPr>
      </w:pPr>
      <w:r>
        <w:rPr>
          <w:rFonts w:eastAsia="Times New Roman"/>
          <w:b/>
          <w:szCs w:val="24"/>
        </w:rPr>
        <w:t xml:space="preserve">ΧΡΗΣΤΟΣ ΜΠΟΥΚΩΡΟΣ: </w:t>
      </w:r>
      <w:r>
        <w:rPr>
          <w:rFonts w:eastAsia="Times New Roman"/>
          <w:szCs w:val="24"/>
        </w:rPr>
        <w:t>Έχετε ένα χρονοδιάγραμμα;</w:t>
      </w:r>
    </w:p>
    <w:p w14:paraId="250603BE" w14:textId="77777777" w:rsidR="006300E5" w:rsidRDefault="00AD32A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συνάδελφε, γιατί </w:t>
      </w:r>
      <w:r>
        <w:rPr>
          <w:rFonts w:eastAsia="Times New Roman"/>
          <w:szCs w:val="24"/>
        </w:rPr>
        <w:t>δυσκολεύετε τη συνεδρίαση; Σας παρακαλώ.</w:t>
      </w:r>
    </w:p>
    <w:p w14:paraId="250603BF" w14:textId="77777777" w:rsidR="006300E5" w:rsidRDefault="00AD32A0">
      <w:pPr>
        <w:spacing w:after="0" w:line="600" w:lineRule="auto"/>
        <w:ind w:firstLine="720"/>
        <w:jc w:val="both"/>
        <w:rPr>
          <w:rFonts w:eastAsia="Times New Roman"/>
          <w:szCs w:val="24"/>
        </w:rPr>
      </w:pPr>
      <w:r>
        <w:rPr>
          <w:rFonts w:eastAsia="Times New Roman"/>
          <w:szCs w:val="24"/>
        </w:rPr>
        <w:t>Κυρία Υπουργέ, μπορείτε να …</w:t>
      </w:r>
    </w:p>
    <w:p w14:paraId="250603C0" w14:textId="77777777" w:rsidR="006300E5" w:rsidRDefault="00AD32A0">
      <w:pPr>
        <w:spacing w:after="0"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 xml:space="preserve">Κάνουμε ερωτήσεις εδώ, για να ακούσουμε συγκεκριμένες απαντήσεις, κύριε Πρόεδρε. </w:t>
      </w:r>
    </w:p>
    <w:p w14:paraId="250603C1" w14:textId="77777777" w:rsidR="006300E5" w:rsidRDefault="00AD32A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Σας παρακαλώ. Κάνω και προσωπική έκκληση.</w:t>
      </w:r>
    </w:p>
    <w:p w14:paraId="250603C2" w14:textId="77777777" w:rsidR="006300E5" w:rsidRDefault="00AD32A0">
      <w:pPr>
        <w:spacing w:after="0" w:line="600" w:lineRule="auto"/>
        <w:ind w:firstLine="720"/>
        <w:jc w:val="both"/>
        <w:rPr>
          <w:rFonts w:eastAsia="Times New Roman"/>
          <w:szCs w:val="24"/>
        </w:rPr>
      </w:pPr>
      <w:r>
        <w:rPr>
          <w:rFonts w:eastAsia="Times New Roman"/>
          <w:b/>
          <w:szCs w:val="24"/>
        </w:rPr>
        <w:t>ΧΡΗΣΤΟΣ ΜΠΟ</w:t>
      </w:r>
      <w:r>
        <w:rPr>
          <w:rFonts w:eastAsia="Times New Roman"/>
          <w:b/>
          <w:szCs w:val="24"/>
        </w:rPr>
        <w:t xml:space="preserve">ΥΚΩΡΟΣ: </w:t>
      </w:r>
      <w:r>
        <w:rPr>
          <w:rFonts w:eastAsia="Times New Roman"/>
          <w:szCs w:val="24"/>
        </w:rPr>
        <w:t>Δεν ήρθαμε, για να ακούσουμε φιλοσοφίες.</w:t>
      </w:r>
    </w:p>
    <w:p w14:paraId="250603C3"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 xml:space="preserve">ΘΕΟΔΩΡΑ ΤΖΑΚΡΗ (Υφυπουργός Οικονομίας, Ανάπτυξης και Τουρισμού):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Σε μένα γιατί αυτή η έκκληση, κύριε Λυκούδη; Διακόπτω εγώ το συνάδελφό μου, όταν μιλάει; Νομίζω ότι είναι ο χρόνος μου να μιλήσ</w:t>
      </w:r>
      <w:r>
        <w:rPr>
          <w:rFonts w:eastAsia="Times New Roman"/>
          <w:szCs w:val="24"/>
        </w:rPr>
        <w:t>ω …</w:t>
      </w:r>
    </w:p>
    <w:p w14:paraId="250603C4" w14:textId="77777777" w:rsidR="006300E5" w:rsidRDefault="00AD32A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Δεν κάνω καμμία διάκριση. Ίσα-ίσα που σας είπα με πολύ μεγάλη ευγένεια ότι κάνω προσωπική έκκληση να ολοκληρώσετε.</w:t>
      </w:r>
    </w:p>
    <w:p w14:paraId="250603C5" w14:textId="77777777" w:rsidR="006300E5" w:rsidRDefault="00AD32A0">
      <w:pPr>
        <w:spacing w:after="0" w:line="600" w:lineRule="auto"/>
        <w:ind w:firstLine="720"/>
        <w:jc w:val="both"/>
        <w:rPr>
          <w:rFonts w:eastAsia="Times New Roman"/>
          <w:szCs w:val="24"/>
        </w:rPr>
      </w:pPr>
      <w:r>
        <w:rPr>
          <w:rFonts w:eastAsia="Times New Roman"/>
          <w:b/>
          <w:szCs w:val="24"/>
        </w:rPr>
        <w:t xml:space="preserve">ΘΕΟΔΩΡΑ ΤΖΑΚΡΗ (Υφυπουργός Οικονομίας, Ανάπτυξης και Τουρισμού): </w:t>
      </w:r>
      <w:r>
        <w:rPr>
          <w:rFonts w:eastAsia="Times New Roman"/>
          <w:szCs w:val="24"/>
        </w:rPr>
        <w:t>Αν δεν είχατε διακόψει το χρόνο, κύριε Π</w:t>
      </w:r>
      <w:r>
        <w:rPr>
          <w:rFonts w:eastAsia="Times New Roman"/>
          <w:szCs w:val="24"/>
        </w:rPr>
        <w:t>ρόεδρε, θα είχαμε τελειώσει.</w:t>
      </w:r>
    </w:p>
    <w:p w14:paraId="250603C6" w14:textId="77777777" w:rsidR="006300E5" w:rsidRDefault="00AD32A0">
      <w:pPr>
        <w:spacing w:after="0"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Έχετε κάποιο σχεδιασμό, κυρία Υπουργέ;</w:t>
      </w:r>
    </w:p>
    <w:p w14:paraId="250603C7" w14:textId="77777777" w:rsidR="006300E5" w:rsidRDefault="00AD32A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Δεν γίνεται έτσι ο κοινοβουλευτικός έλεγχος. Υπάρχει ένας Κανονισμός. Να τον τηρήσουμε. Παρακαλώ πάρα πολύ.</w:t>
      </w:r>
    </w:p>
    <w:p w14:paraId="250603C8"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ΘΕΟΔΩΡΑ ΤΖΑΚΡΗ (Υφυπουργός Οι</w:t>
      </w:r>
      <w:r>
        <w:rPr>
          <w:rFonts w:eastAsia="Times New Roman"/>
          <w:b/>
          <w:szCs w:val="24"/>
        </w:rPr>
        <w:t xml:space="preserve">κονομίας, Ανάπτυξης και Τουρισμού): </w:t>
      </w:r>
      <w:r>
        <w:rPr>
          <w:rFonts w:eastAsia="Times New Roman"/>
          <w:szCs w:val="24"/>
        </w:rPr>
        <w:t xml:space="preserve">Επομένως, δεν είναι δική μου η ευθύνη της επιλογής της </w:t>
      </w:r>
      <w:r>
        <w:rPr>
          <w:rFonts w:eastAsia="Times New Roman"/>
          <w:szCs w:val="24"/>
        </w:rPr>
        <w:t>«</w:t>
      </w:r>
      <w:r>
        <w:rPr>
          <w:rFonts w:eastAsia="Times New Roman"/>
          <w:szCs w:val="24"/>
        </w:rPr>
        <w:t>Κοινωνίας της Πληροφορίας</w:t>
      </w:r>
      <w:r>
        <w:rPr>
          <w:rFonts w:eastAsia="Times New Roman"/>
          <w:szCs w:val="24"/>
        </w:rPr>
        <w:t>»</w:t>
      </w:r>
      <w:r>
        <w:rPr>
          <w:rFonts w:eastAsia="Times New Roman"/>
          <w:szCs w:val="24"/>
        </w:rPr>
        <w:t>, κύριε συνάδελφε. Είναι της προηγούμενης κυβέρνησης και τα προβλήματα που υπάρχουν, ενδεχομένως υπάρχουν εξαιτίας της αδυναμίας, όπως είπ</w:t>
      </w:r>
      <w:r>
        <w:rPr>
          <w:rFonts w:eastAsia="Times New Roman"/>
          <w:szCs w:val="24"/>
        </w:rPr>
        <w:t>ατε κι εσείς, και της μη επάρκειας σε στελεχιακό δυναμικό της συγκεκριμένης αυτής υπηρεσίας, αλλά σας είπαμε ότι πάμε σύμφωνα μ’ αυτό.</w:t>
      </w:r>
    </w:p>
    <w:p w14:paraId="250603C9" w14:textId="77777777" w:rsidR="006300E5" w:rsidRDefault="00AD32A0">
      <w:pPr>
        <w:spacing w:after="0" w:line="600" w:lineRule="auto"/>
        <w:ind w:firstLine="720"/>
        <w:jc w:val="both"/>
        <w:rPr>
          <w:rFonts w:eastAsia="Times New Roman"/>
          <w:szCs w:val="24"/>
        </w:rPr>
      </w:pPr>
      <w:r>
        <w:rPr>
          <w:rFonts w:eastAsia="Times New Roman"/>
          <w:szCs w:val="24"/>
        </w:rPr>
        <w:t>Έλεγα, όμως, προηγουμένως ότι αναλάβαμε ακριβώς νομοθετική πρωτοβουλία, για να αντιμετωπίσουμε τις στρεβλότητες του προηγ</w:t>
      </w:r>
      <w:r>
        <w:rPr>
          <w:rFonts w:eastAsia="Times New Roman"/>
          <w:szCs w:val="24"/>
        </w:rPr>
        <w:t>ούμενου συστήματος.</w:t>
      </w:r>
      <w:r>
        <w:rPr>
          <w:rFonts w:eastAsia="Times New Roman"/>
          <w:szCs w:val="24"/>
        </w:rPr>
        <w:t xml:space="preserve"> </w:t>
      </w:r>
      <w:r>
        <w:rPr>
          <w:rFonts w:eastAsia="Times New Roman"/>
          <w:szCs w:val="24"/>
        </w:rPr>
        <w:t xml:space="preserve">Επομένως, τις προβλέψεις της </w:t>
      </w:r>
      <w:r>
        <w:rPr>
          <w:rFonts w:eastAsia="Times New Roman"/>
          <w:szCs w:val="24"/>
        </w:rPr>
        <w:t>«</w:t>
      </w:r>
      <w:r>
        <w:rPr>
          <w:rFonts w:eastAsia="Times New Roman"/>
          <w:szCs w:val="24"/>
        </w:rPr>
        <w:t>Κοινωνίας της Πληροφορίας</w:t>
      </w:r>
      <w:r>
        <w:rPr>
          <w:rFonts w:eastAsia="Times New Roman"/>
          <w:szCs w:val="24"/>
        </w:rPr>
        <w:t>»</w:t>
      </w:r>
      <w:r>
        <w:rPr>
          <w:rFonts w:eastAsia="Times New Roman"/>
          <w:szCs w:val="24"/>
        </w:rPr>
        <w:t xml:space="preserve"> τις μεταφέρω αναρμοδίως σ’ αυτή την Αίθουσα. Αναρμοδίως, το ξαναλέω. Δεν εποπτεύω εγώ την «Κοινωνία της Πληροφορίας». Μάθετε να υποβάλετε τις ερωτήσεις σας στα σωστά Υπουργεία. Εί</w:t>
      </w:r>
      <w:r>
        <w:rPr>
          <w:rFonts w:eastAsia="Times New Roman"/>
          <w:szCs w:val="24"/>
        </w:rPr>
        <w:t>ναι πάρα πολύ μεγάλη η ανάληψη της ευθύνης από μέρους μου να αποφασίσω να απαντήσω στην επίκαιρη ερώτησή σας.</w:t>
      </w:r>
    </w:p>
    <w:p w14:paraId="250603CA" w14:textId="77777777" w:rsidR="006300E5" w:rsidRDefault="00AD32A0">
      <w:pPr>
        <w:spacing w:after="0"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 xml:space="preserve">Γιατί ήλθατε να απαντήσετε, αν δεν είστε αρμόδια; </w:t>
      </w:r>
    </w:p>
    <w:p w14:paraId="250603CB"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 xml:space="preserve">ΘΕΟΔΩΡΑ ΤΖΑΚΡΗ (Υφυπουργός Οικονομίας, Ανάπτυξης και Τουρισμού): </w:t>
      </w:r>
      <w:r>
        <w:rPr>
          <w:rFonts w:eastAsia="Times New Roman"/>
          <w:szCs w:val="24"/>
        </w:rPr>
        <w:t>Αρμόδιο είν</w:t>
      </w:r>
      <w:r>
        <w:rPr>
          <w:rFonts w:eastAsia="Times New Roman"/>
          <w:szCs w:val="24"/>
        </w:rPr>
        <w:t>αι το Υπουργείο Διοικητικής Μεταρρύθμισης, όπως σας είπα. Η αποπληρωμή των δικαιούχων θα ολοκληρωθεί εντός του 2017.</w:t>
      </w:r>
    </w:p>
    <w:p w14:paraId="250603CC" w14:textId="77777777" w:rsidR="006300E5" w:rsidRDefault="00AD32A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κυρία Υπουργέ.</w:t>
      </w:r>
    </w:p>
    <w:p w14:paraId="250603CD" w14:textId="77777777" w:rsidR="006300E5" w:rsidRDefault="00AD32A0">
      <w:pPr>
        <w:spacing w:after="0" w:line="600" w:lineRule="auto"/>
        <w:ind w:firstLine="709"/>
        <w:jc w:val="both"/>
        <w:rPr>
          <w:rFonts w:eastAsia="Times New Roman"/>
          <w:szCs w:val="24"/>
        </w:rPr>
      </w:pPr>
      <w:r>
        <w:rPr>
          <w:rFonts w:eastAsia="Times New Roman"/>
          <w:szCs w:val="24"/>
        </w:rPr>
        <w:t xml:space="preserve">Κυρίες και κύριοι συνάδελφοι, έχω την τιμή να ανακοινώσω στο Σώμα ότι ο Υπουργός </w:t>
      </w:r>
      <w:r>
        <w:rPr>
          <w:rFonts w:eastAsia="Times New Roman"/>
          <w:szCs w:val="24"/>
        </w:rPr>
        <w:t>Δικαιοσύνης, Διαφάνειας και Ανθρωπίνων Δικαιωμάτων διαβίβασε στη Βουλή, σύμφωνα με το άρθρο 86 του Συντάγματος και το ν.3126/2003 «Ποινική ευθύνη των Υπουργών», όπως ισχύει, στις 31</w:t>
      </w:r>
      <w:r>
        <w:rPr>
          <w:rFonts w:eastAsia="Times New Roman"/>
          <w:szCs w:val="24"/>
        </w:rPr>
        <w:t>-</w:t>
      </w:r>
      <w:r>
        <w:rPr>
          <w:rFonts w:eastAsia="Times New Roman"/>
          <w:szCs w:val="24"/>
        </w:rPr>
        <w:t>10</w:t>
      </w:r>
      <w:r>
        <w:rPr>
          <w:rFonts w:eastAsia="Times New Roman"/>
          <w:szCs w:val="24"/>
        </w:rPr>
        <w:t>-</w:t>
      </w:r>
      <w:r>
        <w:rPr>
          <w:rFonts w:eastAsia="Times New Roman"/>
          <w:szCs w:val="24"/>
        </w:rPr>
        <w:t>2016:</w:t>
      </w:r>
    </w:p>
    <w:p w14:paraId="250603CE" w14:textId="77777777" w:rsidR="006300E5" w:rsidRDefault="00AD32A0">
      <w:pPr>
        <w:spacing w:after="0" w:line="600" w:lineRule="auto"/>
        <w:ind w:firstLine="720"/>
        <w:jc w:val="both"/>
        <w:rPr>
          <w:rFonts w:eastAsia="Times New Roman"/>
          <w:szCs w:val="24"/>
        </w:rPr>
      </w:pPr>
      <w:r>
        <w:rPr>
          <w:rFonts w:eastAsia="Times New Roman"/>
          <w:szCs w:val="24"/>
        </w:rPr>
        <w:t xml:space="preserve">Ποινική δικογραφία που αφορά στον Υπουργό Υγείας κ. Ανδρέα Ξανθό </w:t>
      </w:r>
      <w:r>
        <w:rPr>
          <w:rFonts w:eastAsia="Times New Roman"/>
          <w:szCs w:val="24"/>
        </w:rPr>
        <w:t xml:space="preserve">και στον Αναπληρωτή Υπουργό Υγείας κ. Παύλο </w:t>
      </w:r>
      <w:proofErr w:type="spellStart"/>
      <w:r>
        <w:rPr>
          <w:rFonts w:eastAsia="Times New Roman"/>
          <w:szCs w:val="24"/>
        </w:rPr>
        <w:t>Πολάκη</w:t>
      </w:r>
      <w:proofErr w:type="spellEnd"/>
      <w:r>
        <w:rPr>
          <w:rFonts w:eastAsia="Times New Roman"/>
          <w:szCs w:val="24"/>
        </w:rPr>
        <w:t>.</w:t>
      </w:r>
    </w:p>
    <w:p w14:paraId="250603CF" w14:textId="77777777" w:rsidR="006300E5" w:rsidRDefault="00AD32A0">
      <w:pPr>
        <w:spacing w:after="0" w:line="600" w:lineRule="auto"/>
        <w:ind w:firstLine="720"/>
        <w:jc w:val="both"/>
        <w:rPr>
          <w:rFonts w:eastAsia="Times New Roman"/>
          <w:szCs w:val="24"/>
        </w:rPr>
      </w:pPr>
      <w:r>
        <w:rPr>
          <w:rFonts w:eastAsia="Times New Roman"/>
          <w:szCs w:val="24"/>
        </w:rPr>
        <w:t xml:space="preserve">Ποινική δικογραφία που αφορά στον πρώην </w:t>
      </w:r>
      <w:r>
        <w:rPr>
          <w:rFonts w:eastAsia="Times New Roman"/>
          <w:szCs w:val="24"/>
        </w:rPr>
        <w:t>π</w:t>
      </w:r>
      <w:r>
        <w:rPr>
          <w:rFonts w:eastAsia="Times New Roman"/>
          <w:szCs w:val="24"/>
        </w:rPr>
        <w:t>ρωθυπουργό κ. Γεώργιο Παπανδρέου.</w:t>
      </w:r>
    </w:p>
    <w:p w14:paraId="250603D0" w14:textId="77777777" w:rsidR="006300E5" w:rsidRDefault="00AD32A0">
      <w:pPr>
        <w:spacing w:after="0" w:line="600" w:lineRule="auto"/>
        <w:ind w:firstLine="720"/>
        <w:jc w:val="both"/>
        <w:rPr>
          <w:rFonts w:eastAsia="Times New Roman"/>
          <w:szCs w:val="24"/>
        </w:rPr>
      </w:pPr>
      <w:r>
        <w:rPr>
          <w:rFonts w:eastAsia="Times New Roman"/>
          <w:szCs w:val="24"/>
        </w:rPr>
        <w:t>Ο</w:t>
      </w:r>
      <w:r>
        <w:rPr>
          <w:rFonts w:eastAsia="Times New Roman"/>
          <w:szCs w:val="24"/>
        </w:rPr>
        <w:t>λοκληρώθηκε η συζήτηση των επίκαιρων ερωτήσεων.</w:t>
      </w:r>
    </w:p>
    <w:p w14:paraId="250603D1" w14:textId="77777777" w:rsidR="006300E5" w:rsidRDefault="00AD32A0">
      <w:pPr>
        <w:spacing w:after="0" w:line="600" w:lineRule="auto"/>
        <w:ind w:firstLine="720"/>
        <w:jc w:val="both"/>
        <w:rPr>
          <w:rFonts w:eastAsia="Times New Roman"/>
          <w:szCs w:val="24"/>
        </w:rPr>
      </w:pPr>
      <w:r>
        <w:rPr>
          <w:rFonts w:eastAsia="Times New Roman"/>
          <w:szCs w:val="24"/>
        </w:rPr>
        <w:t xml:space="preserve">Κυρίες και κύριοι συνάδελφοι, δέχεστε </w:t>
      </w:r>
      <w:r>
        <w:rPr>
          <w:rFonts w:eastAsia="Times New Roman"/>
          <w:szCs w:val="24"/>
        </w:rPr>
        <w:t>στο σημείο αυτό να λύσουμε τη συνεδρίαση;</w:t>
      </w:r>
    </w:p>
    <w:p w14:paraId="250603D2" w14:textId="77777777" w:rsidR="006300E5" w:rsidRDefault="00AD32A0">
      <w:pPr>
        <w:spacing w:after="0" w:line="600" w:lineRule="auto"/>
        <w:ind w:firstLine="720"/>
        <w:jc w:val="both"/>
        <w:rPr>
          <w:rFonts w:eastAsia="Times New Roman"/>
          <w:szCs w:val="24"/>
        </w:rPr>
      </w:pPr>
      <w:r>
        <w:rPr>
          <w:rFonts w:eastAsia="Times New Roman"/>
          <w:b/>
          <w:szCs w:val="24"/>
        </w:rPr>
        <w:lastRenderedPageBreak/>
        <w:t>ΟΛΟΙ ΟΙ ΒΟΥΛΕΥΤΕΣ:</w:t>
      </w:r>
      <w:r>
        <w:rPr>
          <w:rFonts w:eastAsia="Times New Roman"/>
          <w:szCs w:val="24"/>
        </w:rPr>
        <w:t xml:space="preserve"> Μάλιστα, μάλιστα.</w:t>
      </w:r>
    </w:p>
    <w:p w14:paraId="250603D3" w14:textId="77777777" w:rsidR="006300E5" w:rsidRDefault="00AD32A0">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Με τη συναίνεση του Σώματος και ώρα 21.22΄ </w:t>
      </w:r>
      <w:proofErr w:type="spellStart"/>
      <w:r>
        <w:rPr>
          <w:rFonts w:eastAsia="Times New Roman"/>
          <w:szCs w:val="24"/>
        </w:rPr>
        <w:t>λύεται</w:t>
      </w:r>
      <w:proofErr w:type="spellEnd"/>
      <w:r>
        <w:rPr>
          <w:rFonts w:eastAsia="Times New Roman"/>
          <w:szCs w:val="24"/>
        </w:rPr>
        <w:t xml:space="preserve"> η συνεδρίαση για την Τετάρτη 2 Νοεμβρίου 2016 και ώρα 12.00΄ με αντικείμενο εργασιών</w:t>
      </w:r>
      <w:r>
        <w:rPr>
          <w:rFonts w:eastAsia="Times New Roman"/>
          <w:szCs w:val="24"/>
        </w:rPr>
        <w:t xml:space="preserve"> του Σώματος</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ιτήσ</w:t>
      </w:r>
      <w:r>
        <w:rPr>
          <w:rFonts w:eastAsia="Times New Roman"/>
          <w:szCs w:val="24"/>
        </w:rPr>
        <w:t>εις</w:t>
      </w:r>
      <w:r>
        <w:rPr>
          <w:rFonts w:eastAsia="Times New Roman"/>
          <w:szCs w:val="24"/>
        </w:rPr>
        <w:t xml:space="preserve"> άρσ</w:t>
      </w:r>
      <w:r>
        <w:rPr>
          <w:rFonts w:eastAsia="Times New Roman"/>
          <w:szCs w:val="24"/>
        </w:rPr>
        <w:t>η</w:t>
      </w:r>
      <w:r>
        <w:rPr>
          <w:rFonts w:eastAsia="Times New Roman"/>
          <w:szCs w:val="24"/>
        </w:rPr>
        <w:t xml:space="preserve">ς ασυλίας Βουλευτών, </w:t>
      </w:r>
      <w:r>
        <w:rPr>
          <w:rFonts w:eastAsia="Times New Roman"/>
          <w:szCs w:val="24"/>
        </w:rPr>
        <w:t>σύμφωνα με την ειδική ημερήσια διάταξη που έχει διανεμηθεί.</w:t>
      </w:r>
    </w:p>
    <w:p w14:paraId="250603D4" w14:textId="77777777" w:rsidR="006300E5" w:rsidRDefault="006300E5">
      <w:pPr>
        <w:spacing w:after="0" w:line="600" w:lineRule="auto"/>
        <w:jc w:val="both"/>
        <w:rPr>
          <w:rFonts w:eastAsia="Times New Roman"/>
          <w:szCs w:val="24"/>
        </w:rPr>
      </w:pPr>
    </w:p>
    <w:p w14:paraId="250603D5" w14:textId="77777777" w:rsidR="006300E5" w:rsidRDefault="00AD32A0">
      <w:pPr>
        <w:spacing w:after="0" w:line="600" w:lineRule="auto"/>
        <w:jc w:val="both"/>
        <w:rPr>
          <w:rFonts w:eastAsia="Times New Roman"/>
          <w:b/>
          <w:szCs w:val="24"/>
        </w:rPr>
      </w:pPr>
      <w:r>
        <w:rPr>
          <w:rFonts w:eastAsia="Times New Roman"/>
          <w:b/>
          <w:szCs w:val="24"/>
        </w:rPr>
        <w:t>Ο ΠΡΟΕΔΡΟΣ                                                                                ΟΙ</w:t>
      </w:r>
      <w:r>
        <w:rPr>
          <w:rFonts w:eastAsia="Times New Roman"/>
          <w:b/>
          <w:szCs w:val="24"/>
        </w:rPr>
        <w:t xml:space="preserve"> </w:t>
      </w:r>
      <w:r>
        <w:rPr>
          <w:rFonts w:eastAsia="Times New Roman"/>
          <w:b/>
          <w:szCs w:val="24"/>
        </w:rPr>
        <w:t>ΓΡΑΜΜΑΤΕΙΣ</w:t>
      </w:r>
    </w:p>
    <w:sectPr w:rsidR="006300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GcfyEzJjIpTs4mNj1DPxW66nRnc=" w:salt="8DioV7iXClNmGomnvpG6g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0E5"/>
    <w:rsid w:val="006300E5"/>
    <w:rsid w:val="009E4E6B"/>
    <w:rsid w:val="00AD32A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0113"/>
  <w15:docId w15:val="{9A80B77A-B406-43EE-B847-AA53EB24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10B9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10B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342</MetadataID>
    <Session xmlns="641f345b-441b-4b81-9152-adc2e73ba5e1">Β´</Session>
    <Date xmlns="641f345b-441b-4b81-9152-adc2e73ba5e1">2016-10-30T22:00:00+00:00</Date>
    <Status xmlns="641f345b-441b-4b81-9152-adc2e73ba5e1">
      <Url>http://srv-sp1/praktika/Lists/Incoming_Metadata/EditForm.aspx?ID=342&amp;Source=/praktika/Recordings_Library/Forms/AllItems.aspx</Url>
      <Description>Δημοσιεύτηκε</Description>
    </Status>
    <Meeting xmlns="641f345b-441b-4b81-9152-adc2e73ba5e1">ΙΖ´</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FC7CCC-19B2-45E2-9EA0-29F33F2DB6B9}">
  <ds:schemaRefs>
    <ds:schemaRef ds:uri="http://schemas.microsoft.com/sharepoint/v3/contenttype/forms"/>
  </ds:schemaRefs>
</ds:datastoreItem>
</file>

<file path=customXml/itemProps2.xml><?xml version="1.0" encoding="utf-8"?>
<ds:datastoreItem xmlns:ds="http://schemas.openxmlformats.org/officeDocument/2006/customXml" ds:itemID="{8641B155-C6DD-4CBD-B915-945DD48B8852}">
  <ds:schemaRefs>
    <ds:schemaRef ds:uri="http://schemas.microsoft.com/office/2006/documentManagement/types"/>
    <ds:schemaRef ds:uri="http://purl.org/dc/dcmitype/"/>
    <ds:schemaRef ds:uri="http://purl.org/dc/terms/"/>
    <ds:schemaRef ds:uri="http://www.w3.org/XML/1998/namespace"/>
    <ds:schemaRef ds:uri="641f345b-441b-4b81-9152-adc2e73ba5e1"/>
    <ds:schemaRef ds:uri="http://schemas.openxmlformats.org/package/2006/metadata/core-properties"/>
    <ds:schemaRef ds:uri="http://schemas.microsoft.com/office/2006/metadata/properties"/>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0230DF96-9911-49E9-BEB2-8368DDE5C1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139</Pages>
  <Words>25520</Words>
  <Characters>137813</Characters>
  <Application>Microsoft Office Word</Application>
  <DocSecurity>0</DocSecurity>
  <Lines>1148</Lines>
  <Paragraphs>326</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163007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2016-11-03T10:42:00Z</dcterms:created>
  <dcterms:modified xsi:type="dcterms:W3CDTF">2016-11-03T10:42:00Z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