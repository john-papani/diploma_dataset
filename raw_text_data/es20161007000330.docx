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B358" w14:textId="77777777" w:rsidR="00582311" w:rsidRPr="00582311" w:rsidRDefault="00582311" w:rsidP="00582311">
      <w:pPr>
        <w:spacing w:after="200" w:line="360" w:lineRule="auto"/>
        <w:rPr>
          <w:ins w:id="0" w:author="Φλούδα Χριστίνα" w:date="2016-10-14T10:22:00Z"/>
          <w:rFonts w:eastAsia="Times New Roman"/>
          <w:szCs w:val="24"/>
          <w:lang w:eastAsia="en-US"/>
        </w:rPr>
      </w:pPr>
      <w:ins w:id="1" w:author="Φλούδα Χριστίνα" w:date="2016-10-14T10:22:00Z">
        <w:r w:rsidRPr="0058231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72310BC" w14:textId="77777777" w:rsidR="00582311" w:rsidRPr="00582311" w:rsidRDefault="00582311" w:rsidP="00582311">
      <w:pPr>
        <w:spacing w:after="200" w:line="360" w:lineRule="auto"/>
        <w:rPr>
          <w:ins w:id="2" w:author="Φλούδα Χριστίνα" w:date="2016-10-14T10:22:00Z"/>
          <w:rFonts w:eastAsia="Times New Roman"/>
          <w:szCs w:val="24"/>
          <w:lang w:eastAsia="en-US"/>
        </w:rPr>
      </w:pPr>
    </w:p>
    <w:p w14:paraId="3745C700" w14:textId="77777777" w:rsidR="00582311" w:rsidRPr="00582311" w:rsidRDefault="00582311" w:rsidP="00582311">
      <w:pPr>
        <w:spacing w:after="200" w:line="360" w:lineRule="auto"/>
        <w:rPr>
          <w:ins w:id="3" w:author="Φλούδα Χριστίνα" w:date="2016-10-14T10:22:00Z"/>
          <w:rFonts w:eastAsia="Times New Roman"/>
          <w:szCs w:val="24"/>
          <w:lang w:eastAsia="en-US"/>
        </w:rPr>
      </w:pPr>
      <w:ins w:id="4" w:author="Φλούδα Χριστίνα" w:date="2016-10-14T10:22:00Z">
        <w:r w:rsidRPr="00582311">
          <w:rPr>
            <w:rFonts w:eastAsia="Times New Roman"/>
            <w:szCs w:val="24"/>
            <w:lang w:eastAsia="en-US"/>
          </w:rPr>
          <w:t>ΠΙΝΑΚΑΣ ΠΕΡΙΕΧΟΜΕΝΩΝ</w:t>
        </w:r>
      </w:ins>
    </w:p>
    <w:p w14:paraId="0AF02884" w14:textId="77777777" w:rsidR="00582311" w:rsidRPr="00582311" w:rsidRDefault="00582311" w:rsidP="00582311">
      <w:pPr>
        <w:spacing w:after="200" w:line="360" w:lineRule="auto"/>
        <w:rPr>
          <w:ins w:id="5" w:author="Φλούδα Χριστίνα" w:date="2016-10-14T10:22:00Z"/>
          <w:rFonts w:eastAsia="Times New Roman"/>
          <w:szCs w:val="24"/>
          <w:lang w:eastAsia="en-US"/>
        </w:rPr>
      </w:pPr>
      <w:ins w:id="6" w:author="Φλούδα Χριστίνα" w:date="2016-10-14T10:22:00Z">
        <w:r w:rsidRPr="00582311">
          <w:rPr>
            <w:rFonts w:eastAsia="Times New Roman"/>
            <w:szCs w:val="24"/>
            <w:lang w:eastAsia="en-US"/>
          </w:rPr>
          <w:t xml:space="preserve">ΙΖ’ ΠΕΡΙΟΔΟΣ </w:t>
        </w:r>
      </w:ins>
    </w:p>
    <w:p w14:paraId="3A4EF771" w14:textId="77777777" w:rsidR="00582311" w:rsidRPr="00582311" w:rsidRDefault="00582311" w:rsidP="00582311">
      <w:pPr>
        <w:spacing w:after="200" w:line="360" w:lineRule="auto"/>
        <w:rPr>
          <w:ins w:id="7" w:author="Φλούδα Χριστίνα" w:date="2016-10-14T10:22:00Z"/>
          <w:rFonts w:eastAsia="Times New Roman"/>
          <w:szCs w:val="24"/>
          <w:lang w:eastAsia="en-US"/>
        </w:rPr>
      </w:pPr>
      <w:ins w:id="8" w:author="Φλούδα Χριστίνα" w:date="2016-10-14T10:22:00Z">
        <w:r w:rsidRPr="00582311">
          <w:rPr>
            <w:rFonts w:eastAsia="Times New Roman"/>
            <w:szCs w:val="24"/>
            <w:lang w:eastAsia="en-US"/>
          </w:rPr>
          <w:t>ΠΡΟΕΔΡΕΥΟΜΕΝΗΣ ΚΟΙΝΟΒΟΥΛΕΥΤΙΚΗΣ ΔΗΜΟΚΡΑΤΙΑΣ</w:t>
        </w:r>
      </w:ins>
    </w:p>
    <w:p w14:paraId="02777954" w14:textId="77777777" w:rsidR="00582311" w:rsidRPr="00582311" w:rsidRDefault="00582311" w:rsidP="00582311">
      <w:pPr>
        <w:spacing w:after="200" w:line="360" w:lineRule="auto"/>
        <w:rPr>
          <w:ins w:id="9" w:author="Φλούδα Χριστίνα" w:date="2016-10-14T10:22:00Z"/>
          <w:rFonts w:eastAsia="Times New Roman"/>
          <w:szCs w:val="24"/>
          <w:lang w:eastAsia="en-US"/>
        </w:rPr>
      </w:pPr>
      <w:ins w:id="10" w:author="Φλούδα Χριστίνα" w:date="2016-10-14T10:22:00Z">
        <w:r w:rsidRPr="00582311">
          <w:rPr>
            <w:rFonts w:eastAsia="Times New Roman"/>
            <w:szCs w:val="24"/>
            <w:lang w:eastAsia="en-US"/>
          </w:rPr>
          <w:t>ΣΥΝΟΔΟΣ Β΄</w:t>
        </w:r>
      </w:ins>
    </w:p>
    <w:p w14:paraId="3C7645BC" w14:textId="77777777" w:rsidR="00582311" w:rsidRPr="00582311" w:rsidRDefault="00582311" w:rsidP="00582311">
      <w:pPr>
        <w:spacing w:after="200" w:line="360" w:lineRule="auto"/>
        <w:rPr>
          <w:ins w:id="11" w:author="Φλούδα Χριστίνα" w:date="2016-10-14T10:22:00Z"/>
          <w:rFonts w:eastAsia="Times New Roman"/>
          <w:szCs w:val="24"/>
          <w:lang w:eastAsia="en-US"/>
        </w:rPr>
      </w:pPr>
    </w:p>
    <w:p w14:paraId="205E1C50" w14:textId="77777777" w:rsidR="00582311" w:rsidRPr="00582311" w:rsidRDefault="00582311" w:rsidP="00582311">
      <w:pPr>
        <w:spacing w:after="200" w:line="360" w:lineRule="auto"/>
        <w:rPr>
          <w:ins w:id="12" w:author="Φλούδα Χριστίνα" w:date="2016-10-14T10:22:00Z"/>
          <w:rFonts w:eastAsia="Times New Roman"/>
          <w:szCs w:val="24"/>
          <w:lang w:eastAsia="en-US"/>
        </w:rPr>
      </w:pPr>
      <w:ins w:id="13" w:author="Φλούδα Χριστίνα" w:date="2016-10-14T10:22:00Z">
        <w:r w:rsidRPr="00582311">
          <w:rPr>
            <w:rFonts w:eastAsia="Times New Roman"/>
            <w:szCs w:val="24"/>
            <w:lang w:eastAsia="en-US"/>
          </w:rPr>
          <w:t>ΣΥΝΕΔΡΙΑΣΗ Ε΄</w:t>
        </w:r>
      </w:ins>
    </w:p>
    <w:p w14:paraId="5570D977" w14:textId="77777777" w:rsidR="00582311" w:rsidRPr="00582311" w:rsidRDefault="00582311" w:rsidP="00582311">
      <w:pPr>
        <w:spacing w:after="200" w:line="360" w:lineRule="auto"/>
        <w:rPr>
          <w:ins w:id="14" w:author="Φλούδα Χριστίνα" w:date="2016-10-14T10:22:00Z"/>
          <w:rFonts w:eastAsia="Times New Roman"/>
          <w:szCs w:val="24"/>
          <w:lang w:eastAsia="en-US"/>
        </w:rPr>
      </w:pPr>
      <w:ins w:id="15" w:author="Φλούδα Χριστίνα" w:date="2016-10-14T10:22:00Z">
        <w:r w:rsidRPr="00582311">
          <w:rPr>
            <w:rFonts w:eastAsia="Times New Roman"/>
            <w:szCs w:val="24"/>
            <w:lang w:eastAsia="en-US"/>
          </w:rPr>
          <w:t>Παρασκευή  7 Οκτωβρίου 2016</w:t>
        </w:r>
      </w:ins>
    </w:p>
    <w:p w14:paraId="6553911B" w14:textId="77777777" w:rsidR="00582311" w:rsidRPr="00582311" w:rsidRDefault="00582311" w:rsidP="00582311">
      <w:pPr>
        <w:spacing w:after="200" w:line="360" w:lineRule="auto"/>
        <w:rPr>
          <w:ins w:id="16" w:author="Φλούδα Χριστίνα" w:date="2016-10-14T10:22:00Z"/>
          <w:rFonts w:eastAsia="Times New Roman"/>
          <w:szCs w:val="24"/>
          <w:lang w:eastAsia="en-US"/>
        </w:rPr>
      </w:pPr>
    </w:p>
    <w:p w14:paraId="51F2A1B5" w14:textId="77777777" w:rsidR="00582311" w:rsidRPr="00582311" w:rsidRDefault="00582311" w:rsidP="00582311">
      <w:pPr>
        <w:spacing w:after="200" w:line="360" w:lineRule="auto"/>
        <w:rPr>
          <w:ins w:id="17" w:author="Φλούδα Χριστίνα" w:date="2016-10-14T10:22:00Z"/>
          <w:rFonts w:eastAsia="Times New Roman"/>
          <w:szCs w:val="24"/>
          <w:lang w:eastAsia="en-US"/>
        </w:rPr>
      </w:pPr>
      <w:ins w:id="18" w:author="Φλούδα Χριστίνα" w:date="2016-10-14T10:22:00Z">
        <w:r w:rsidRPr="00582311">
          <w:rPr>
            <w:rFonts w:eastAsia="Times New Roman"/>
            <w:szCs w:val="24"/>
            <w:lang w:eastAsia="en-US"/>
          </w:rPr>
          <w:t>ΘΕΜΑΤΑ</w:t>
        </w:r>
      </w:ins>
    </w:p>
    <w:p w14:paraId="643281FB" w14:textId="77777777" w:rsidR="00582311" w:rsidRPr="00582311" w:rsidRDefault="00582311" w:rsidP="00582311">
      <w:pPr>
        <w:spacing w:after="200" w:line="360" w:lineRule="auto"/>
        <w:rPr>
          <w:ins w:id="19" w:author="Φλούδα Χριστίνα" w:date="2016-10-14T10:22:00Z"/>
          <w:rFonts w:eastAsia="Times New Roman"/>
          <w:szCs w:val="24"/>
          <w:lang w:eastAsia="en-US"/>
        </w:rPr>
      </w:pPr>
      <w:ins w:id="20" w:author="Φλούδα Χριστίνα" w:date="2016-10-14T10:22:00Z">
        <w:r w:rsidRPr="00582311">
          <w:rPr>
            <w:rFonts w:eastAsia="Times New Roman"/>
            <w:szCs w:val="24"/>
            <w:lang w:eastAsia="en-US"/>
          </w:rPr>
          <w:t xml:space="preserve"> </w:t>
        </w:r>
        <w:r w:rsidRPr="00582311">
          <w:rPr>
            <w:rFonts w:eastAsia="Times New Roman"/>
            <w:szCs w:val="24"/>
            <w:lang w:eastAsia="en-US"/>
          </w:rPr>
          <w:br/>
          <w:t xml:space="preserve">Α. ΕΙΔΙΚΑ ΘΕΜΑΤΑ </w:t>
        </w:r>
        <w:r w:rsidRPr="00582311">
          <w:rPr>
            <w:rFonts w:eastAsia="Times New Roman"/>
            <w:szCs w:val="24"/>
            <w:lang w:eastAsia="en-US"/>
          </w:rPr>
          <w:br/>
          <w:t xml:space="preserve">1. Επικύρωση Πρακτικών, σελ. </w:t>
        </w:r>
        <w:r w:rsidRPr="00582311">
          <w:rPr>
            <w:rFonts w:eastAsia="Times New Roman"/>
            <w:szCs w:val="24"/>
            <w:lang w:eastAsia="en-US"/>
          </w:rPr>
          <w:br/>
          <w:t xml:space="preserve">2. Ανακοινώνεται ότι τη συνεδρίαση παρακολουθούν μαθητές από το Δημοτικό Σχολείο Σεληνίων της Σαλαμίνας, σελ. </w:t>
        </w:r>
        <w:r w:rsidRPr="00582311">
          <w:rPr>
            <w:rFonts w:eastAsia="Times New Roman"/>
            <w:szCs w:val="24"/>
            <w:lang w:eastAsia="en-US"/>
          </w:rPr>
          <w:br/>
          <w:t xml:space="preserve">3. Επί διαδικαστικού θέματος, σελ. </w:t>
        </w:r>
        <w:r w:rsidRPr="00582311">
          <w:rPr>
            <w:rFonts w:eastAsia="Times New Roman"/>
            <w:szCs w:val="24"/>
            <w:lang w:eastAsia="en-US"/>
          </w:rPr>
          <w:br/>
          <w:t xml:space="preserve"> </w:t>
        </w:r>
        <w:r w:rsidRPr="00582311">
          <w:rPr>
            <w:rFonts w:eastAsia="Times New Roman"/>
            <w:szCs w:val="24"/>
            <w:lang w:eastAsia="en-US"/>
          </w:rPr>
          <w:br/>
          <w:t xml:space="preserve">Β. ΚΟΙΝΟΒΟΥΛΕΥΤΙΚΟΣ ΕΛΕΓΧΟΣ </w:t>
        </w:r>
        <w:r w:rsidRPr="00582311">
          <w:rPr>
            <w:rFonts w:eastAsia="Times New Roman"/>
            <w:szCs w:val="24"/>
            <w:lang w:eastAsia="en-US"/>
          </w:rPr>
          <w:br/>
          <w:t xml:space="preserve">1. Κατάθεση αναφορών, σελ. </w:t>
        </w:r>
        <w:r w:rsidRPr="00582311">
          <w:rPr>
            <w:rFonts w:eastAsia="Times New Roman"/>
            <w:szCs w:val="24"/>
            <w:lang w:eastAsia="en-US"/>
          </w:rPr>
          <w:br/>
          <w:t>2. Συζήτηση επικαίρων ερωτήσεων:</w:t>
        </w:r>
        <w:r w:rsidRPr="00582311">
          <w:rPr>
            <w:rFonts w:eastAsia="Times New Roman"/>
            <w:szCs w:val="24"/>
            <w:lang w:eastAsia="en-US"/>
          </w:rPr>
          <w:br/>
          <w:t>α) Προς τον Υπουργό Αγροτικής Ανάπτυξης:</w:t>
        </w:r>
        <w:r w:rsidRPr="00582311">
          <w:rPr>
            <w:rFonts w:eastAsia="Times New Roman"/>
            <w:szCs w:val="24"/>
            <w:lang w:eastAsia="en-US"/>
          </w:rPr>
          <w:br/>
          <w:t xml:space="preserve"> i. σχετικά με την δωρεάν παραχώρηση της χρήσης του ακινήτου του Κέντρου "ΔΗΜΗΤΡΑ" Γρεβενών που βρίσκεται στην περιοχή </w:t>
        </w:r>
        <w:proofErr w:type="spellStart"/>
        <w:r w:rsidRPr="00582311">
          <w:rPr>
            <w:rFonts w:eastAsia="Times New Roman"/>
            <w:szCs w:val="24"/>
            <w:lang w:eastAsia="en-US"/>
          </w:rPr>
          <w:t>Μεράς</w:t>
        </w:r>
        <w:proofErr w:type="spellEnd"/>
        <w:r w:rsidRPr="00582311">
          <w:rPr>
            <w:rFonts w:eastAsia="Times New Roman"/>
            <w:szCs w:val="24"/>
            <w:lang w:eastAsia="en-US"/>
          </w:rPr>
          <w:t xml:space="preserve"> του Δήμου Γρεβενών, σελ. </w:t>
        </w:r>
        <w:r w:rsidRPr="00582311">
          <w:rPr>
            <w:rFonts w:eastAsia="Times New Roman"/>
            <w:szCs w:val="24"/>
            <w:lang w:eastAsia="en-US"/>
          </w:rPr>
          <w:br/>
        </w:r>
        <w:proofErr w:type="spellStart"/>
        <w:r w:rsidRPr="00582311">
          <w:rPr>
            <w:rFonts w:eastAsia="Times New Roman"/>
            <w:szCs w:val="24"/>
            <w:lang w:eastAsia="en-US"/>
          </w:rPr>
          <w:t>ii</w:t>
        </w:r>
        <w:proofErr w:type="spellEnd"/>
        <w:r w:rsidRPr="00582311">
          <w:rPr>
            <w:rFonts w:eastAsia="Times New Roman"/>
            <w:szCs w:val="24"/>
            <w:lang w:eastAsia="en-US"/>
          </w:rPr>
          <w:t xml:space="preserve">. σχετικά με την αποζημίωση αγροτών λόγω τεράστιων καταστροφών που προκλήθηκαν σε καλλιέργειες και ζωικό κεφάλαιο στην Αρκαδία από τη θεομηνία της 25ης Ιουνίου, σελ. </w:t>
        </w:r>
        <w:r w:rsidRPr="00582311">
          <w:rPr>
            <w:rFonts w:eastAsia="Times New Roman"/>
            <w:szCs w:val="24"/>
            <w:lang w:eastAsia="en-US"/>
          </w:rPr>
          <w:br/>
          <w:t xml:space="preserve"> β) Προς τον Υπουργό Οικονομικών, σχετικά με την στήριξη των πληγέντων κατοίκων της Λευκάδος από την πυρκαγιά της 8ης Αυγούστου και την αποκατάσταση των ζημιών, σελ. </w:t>
        </w:r>
        <w:r w:rsidRPr="00582311">
          <w:rPr>
            <w:rFonts w:eastAsia="Times New Roman"/>
            <w:szCs w:val="24"/>
            <w:lang w:eastAsia="en-US"/>
          </w:rPr>
          <w:br/>
          <w:t xml:space="preserve">γ) Προς τον Υπουργό Εργασίας, Κοινωνικής Ασφάλισης και Κοινωνικής Αλληλεγγύης, σχετικά με τις καθυστερήσεις στην ολοκλήρωση τριών εξαιρετικά σημαντικών έργων για τη λειτουργία του Ι.Κ.Α, σελ. </w:t>
        </w:r>
        <w:r w:rsidRPr="00582311">
          <w:rPr>
            <w:rFonts w:eastAsia="Times New Roman"/>
            <w:szCs w:val="24"/>
            <w:lang w:eastAsia="en-US"/>
          </w:rPr>
          <w:br/>
        </w:r>
      </w:ins>
    </w:p>
    <w:p w14:paraId="00B1633D" w14:textId="77777777" w:rsidR="00582311" w:rsidRPr="00582311" w:rsidRDefault="00582311" w:rsidP="00582311">
      <w:pPr>
        <w:spacing w:after="200" w:line="360" w:lineRule="auto"/>
        <w:rPr>
          <w:ins w:id="21" w:author="Φλούδα Χριστίνα" w:date="2016-10-14T10:22:00Z"/>
          <w:rFonts w:eastAsia="Times New Roman"/>
          <w:szCs w:val="24"/>
          <w:lang w:eastAsia="en-US"/>
        </w:rPr>
      </w:pPr>
      <w:ins w:id="22" w:author="Φλούδα Χριστίνα" w:date="2016-10-14T10:22:00Z">
        <w:r w:rsidRPr="00582311">
          <w:rPr>
            <w:rFonts w:eastAsia="Times New Roman"/>
            <w:szCs w:val="24"/>
            <w:lang w:eastAsia="en-US"/>
          </w:rPr>
          <w:t>ΠΡΟΕΔΡΕΥΩΝ                                                                                      ΚΑΚΛΑΜΑΝΗΣ Ν. , σελ.</w:t>
        </w:r>
        <w:r w:rsidRPr="00582311">
          <w:rPr>
            <w:rFonts w:eastAsia="Times New Roman"/>
            <w:szCs w:val="24"/>
            <w:lang w:eastAsia="en-US"/>
          </w:rPr>
          <w:br/>
        </w:r>
      </w:ins>
    </w:p>
    <w:p w14:paraId="3038C19A" w14:textId="77777777" w:rsidR="00582311" w:rsidRPr="00582311" w:rsidRDefault="00582311" w:rsidP="00582311">
      <w:pPr>
        <w:spacing w:after="200" w:line="360" w:lineRule="auto"/>
        <w:rPr>
          <w:ins w:id="23" w:author="Φλούδα Χριστίνα" w:date="2016-10-14T10:22:00Z"/>
          <w:rFonts w:eastAsia="Times New Roman"/>
          <w:szCs w:val="24"/>
          <w:lang w:eastAsia="en-US"/>
        </w:rPr>
      </w:pPr>
      <w:ins w:id="24" w:author="Φλούδα Χριστίνα" w:date="2016-10-14T10:22:00Z">
        <w:r w:rsidRPr="00582311">
          <w:rPr>
            <w:rFonts w:eastAsia="Times New Roman"/>
            <w:szCs w:val="24"/>
            <w:lang w:eastAsia="en-US"/>
          </w:rPr>
          <w:t>ΟΜΙΛΗΤΕΣ</w:t>
        </w:r>
      </w:ins>
    </w:p>
    <w:p w14:paraId="0C67EB65" w14:textId="77777777" w:rsidR="00582311" w:rsidRPr="00582311" w:rsidRDefault="00582311" w:rsidP="00582311">
      <w:pPr>
        <w:spacing w:after="200" w:line="360" w:lineRule="auto"/>
        <w:rPr>
          <w:ins w:id="25" w:author="Φλούδα Χριστίνα" w:date="2016-10-14T10:22:00Z"/>
          <w:rFonts w:eastAsia="Times New Roman"/>
          <w:szCs w:val="24"/>
          <w:lang w:eastAsia="en-US"/>
        </w:rPr>
      </w:pPr>
      <w:ins w:id="26" w:author="Φλούδα Χριστίνα" w:date="2016-10-14T10:22:00Z">
        <w:r w:rsidRPr="00582311">
          <w:rPr>
            <w:rFonts w:eastAsia="Times New Roman"/>
            <w:szCs w:val="24"/>
            <w:lang w:eastAsia="en-US"/>
          </w:rPr>
          <w:br/>
          <w:t>Α. Επί διαδικαστικού θέματος:</w:t>
        </w:r>
        <w:r w:rsidRPr="00582311">
          <w:rPr>
            <w:rFonts w:eastAsia="Times New Roman"/>
            <w:szCs w:val="24"/>
            <w:lang w:eastAsia="en-US"/>
          </w:rPr>
          <w:br/>
          <w:t>ΑΛΕΞΙΑΔΗΣ Τ. , σελ.</w:t>
        </w:r>
        <w:r w:rsidRPr="00582311">
          <w:rPr>
            <w:rFonts w:eastAsia="Times New Roman"/>
            <w:szCs w:val="24"/>
            <w:lang w:eastAsia="en-US"/>
          </w:rPr>
          <w:br/>
          <w:t>ΓΡΗΓΟΡΑΚΟΣ Λ. , σελ.</w:t>
        </w:r>
        <w:r w:rsidRPr="00582311">
          <w:rPr>
            <w:rFonts w:eastAsia="Times New Roman"/>
            <w:szCs w:val="24"/>
            <w:lang w:eastAsia="en-US"/>
          </w:rPr>
          <w:br/>
          <w:t>ΚΑΚΛΑΜΑΝΗΣ Ν. , σελ.</w:t>
        </w:r>
        <w:r w:rsidRPr="00582311">
          <w:rPr>
            <w:rFonts w:eastAsia="Times New Roman"/>
            <w:szCs w:val="24"/>
            <w:lang w:eastAsia="en-US"/>
          </w:rPr>
          <w:br/>
        </w:r>
        <w:r w:rsidRPr="00582311">
          <w:rPr>
            <w:rFonts w:eastAsia="Times New Roman"/>
            <w:szCs w:val="24"/>
            <w:lang w:eastAsia="en-US"/>
          </w:rPr>
          <w:br/>
          <w:t>Β. Επί των επικαίρων ερωτήσεων:</w:t>
        </w:r>
        <w:r w:rsidRPr="00582311">
          <w:rPr>
            <w:rFonts w:eastAsia="Times New Roman"/>
            <w:szCs w:val="24"/>
            <w:lang w:eastAsia="en-US"/>
          </w:rPr>
          <w:br/>
          <w:t>ΑΛΕΞΙΑΔΗΣ Τ. , σελ.</w:t>
        </w:r>
        <w:r w:rsidRPr="00582311">
          <w:rPr>
            <w:rFonts w:eastAsia="Times New Roman"/>
            <w:szCs w:val="24"/>
            <w:lang w:eastAsia="en-US"/>
          </w:rPr>
          <w:br/>
          <w:t>ΑΠΟΣΤΟΛΟΥ Ε. , σελ.</w:t>
        </w:r>
        <w:r w:rsidRPr="00582311">
          <w:rPr>
            <w:rFonts w:eastAsia="Times New Roman"/>
            <w:szCs w:val="24"/>
            <w:lang w:eastAsia="en-US"/>
          </w:rPr>
          <w:br/>
          <w:t>ΚΩΝΣΤΑΝΤΙΝΟΠΟΥΛΟΣ Ο. , σελ.</w:t>
        </w:r>
        <w:r w:rsidRPr="00582311">
          <w:rPr>
            <w:rFonts w:eastAsia="Times New Roman"/>
            <w:szCs w:val="24"/>
            <w:lang w:eastAsia="en-US"/>
          </w:rPr>
          <w:br/>
          <w:t>ΛΟΒΕΡΔΟΣ Α. , σελ.</w:t>
        </w:r>
        <w:r w:rsidRPr="00582311">
          <w:rPr>
            <w:rFonts w:eastAsia="Times New Roman"/>
            <w:szCs w:val="24"/>
            <w:lang w:eastAsia="en-US"/>
          </w:rPr>
          <w:br/>
          <w:t>ΜΠΓΙΑΛΑΣ Χ. , σελ.</w:t>
        </w:r>
        <w:r w:rsidRPr="00582311">
          <w:rPr>
            <w:rFonts w:eastAsia="Times New Roman"/>
            <w:szCs w:val="24"/>
            <w:lang w:eastAsia="en-US"/>
          </w:rPr>
          <w:br/>
          <w:t>ΜΩΡΑΪΤΗΣ Ν. , σελ.</w:t>
        </w:r>
        <w:r w:rsidRPr="00582311">
          <w:rPr>
            <w:rFonts w:eastAsia="Times New Roman"/>
            <w:szCs w:val="24"/>
            <w:lang w:eastAsia="en-US"/>
          </w:rPr>
          <w:br/>
          <w:t>ΠΕΤΡΟΠΟΥΛΟΣ Α. , σελ.</w:t>
        </w:r>
        <w:r w:rsidRPr="00582311">
          <w:rPr>
            <w:rFonts w:eastAsia="Times New Roman"/>
            <w:szCs w:val="24"/>
            <w:lang w:eastAsia="en-US"/>
          </w:rPr>
          <w:br/>
        </w:r>
      </w:ins>
    </w:p>
    <w:p w14:paraId="2DBC2A47" w14:textId="77777777" w:rsidR="00582311" w:rsidRDefault="00582311" w:rsidP="00582311">
      <w:pPr>
        <w:spacing w:line="600" w:lineRule="auto"/>
        <w:ind w:firstLine="720"/>
        <w:jc w:val="both"/>
        <w:rPr>
          <w:ins w:id="27" w:author="Φλούδα Χριστίνα" w:date="2016-10-14T10:22:00Z"/>
          <w:rFonts w:eastAsia="Times New Roman"/>
          <w:szCs w:val="24"/>
        </w:rPr>
        <w:pPrChange w:id="28" w:author="Φλούδα Χριστίνα" w:date="2016-10-14T10:22:00Z">
          <w:pPr>
            <w:spacing w:line="600" w:lineRule="auto"/>
            <w:ind w:firstLine="720"/>
            <w:jc w:val="center"/>
          </w:pPr>
        </w:pPrChange>
      </w:pPr>
      <w:bookmarkStart w:id="29" w:name="_GoBack"/>
      <w:bookmarkEnd w:id="29"/>
    </w:p>
    <w:p w14:paraId="50598285" w14:textId="77777777" w:rsidR="00F07DA3" w:rsidRDefault="00582311">
      <w:pPr>
        <w:spacing w:line="600" w:lineRule="auto"/>
        <w:ind w:firstLine="720"/>
        <w:jc w:val="center"/>
        <w:rPr>
          <w:rFonts w:eastAsia="Times New Roman"/>
          <w:szCs w:val="24"/>
        </w:rPr>
      </w:pPr>
      <w:r>
        <w:rPr>
          <w:rFonts w:eastAsia="Times New Roman"/>
          <w:szCs w:val="24"/>
        </w:rPr>
        <w:t>ΠΡΑΚΤΙΚΑ ΒΟΥΛΗΣ</w:t>
      </w:r>
    </w:p>
    <w:p w14:paraId="50598286" w14:textId="77777777" w:rsidR="00F07DA3" w:rsidRDefault="00582311">
      <w:pPr>
        <w:spacing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50598287" w14:textId="77777777" w:rsidR="00F07DA3" w:rsidRDefault="0058231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0598288" w14:textId="77777777" w:rsidR="00F07DA3" w:rsidRDefault="00582311">
      <w:pPr>
        <w:spacing w:line="600" w:lineRule="auto"/>
        <w:ind w:firstLine="720"/>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14:paraId="50598289" w14:textId="77777777" w:rsidR="00F07DA3" w:rsidRDefault="00582311">
      <w:pPr>
        <w:spacing w:line="600" w:lineRule="auto"/>
        <w:ind w:firstLine="720"/>
        <w:jc w:val="center"/>
        <w:rPr>
          <w:rFonts w:eastAsia="Times New Roman"/>
          <w:szCs w:val="24"/>
        </w:rPr>
      </w:pPr>
      <w:r>
        <w:rPr>
          <w:rFonts w:eastAsia="Times New Roman"/>
          <w:szCs w:val="24"/>
        </w:rPr>
        <w:t>ΣΥΝΕΔΡΙΑΣΗ Ε΄</w:t>
      </w:r>
    </w:p>
    <w:p w14:paraId="5059828A" w14:textId="77777777" w:rsidR="00F07DA3" w:rsidRDefault="00582311">
      <w:pPr>
        <w:spacing w:line="600" w:lineRule="auto"/>
        <w:ind w:firstLine="720"/>
        <w:jc w:val="center"/>
        <w:rPr>
          <w:rFonts w:eastAsia="Times New Roman"/>
          <w:szCs w:val="24"/>
        </w:rPr>
      </w:pPr>
      <w:r>
        <w:rPr>
          <w:rFonts w:eastAsia="Times New Roman"/>
          <w:szCs w:val="24"/>
        </w:rPr>
        <w:t xml:space="preserve">Παρασκευή 7 Οκτωβρίου 2016 </w:t>
      </w:r>
    </w:p>
    <w:p w14:paraId="5059828B" w14:textId="77777777" w:rsidR="00F07DA3" w:rsidRDefault="00582311">
      <w:pPr>
        <w:spacing w:line="600" w:lineRule="auto"/>
        <w:ind w:firstLine="720"/>
        <w:jc w:val="both"/>
        <w:rPr>
          <w:rFonts w:eastAsia="Times New Roman"/>
          <w:szCs w:val="24"/>
        </w:rPr>
      </w:pPr>
      <w:r>
        <w:rPr>
          <w:rFonts w:eastAsia="Times New Roman"/>
          <w:szCs w:val="24"/>
        </w:rPr>
        <w:t xml:space="preserve">Αθήνα, σήμερα στις 7 Οκτωβρίου 2016, ημέρα Παρασκευή και ώρα 10.16΄ συνήλθε στην Αίθουσα των συνεδριάσεων του Βουλευτηρίου η Βουλή σε ολομέλεια για να συνεδριάσει υπό την προεδρία του Δ΄ Αντιπροέδρου αυτής </w:t>
      </w:r>
      <w:r w:rsidRPr="00621BED">
        <w:rPr>
          <w:rFonts w:eastAsia="Times New Roman"/>
          <w:szCs w:val="24"/>
        </w:rPr>
        <w:t>κ.</w:t>
      </w:r>
      <w:r w:rsidRPr="002C5BFA">
        <w:rPr>
          <w:rFonts w:eastAsia="Times New Roman"/>
          <w:b/>
          <w:szCs w:val="24"/>
        </w:rPr>
        <w:t xml:space="preserve"> ΝΙΚΗΤΑ ΚΑΚΛΑΜΑΝΗ</w:t>
      </w:r>
      <w:r>
        <w:rPr>
          <w:rFonts w:eastAsia="Times New Roman"/>
          <w:szCs w:val="24"/>
        </w:rPr>
        <w:t>.</w:t>
      </w:r>
    </w:p>
    <w:p w14:paraId="5059828C" w14:textId="77777777" w:rsidR="00F07DA3" w:rsidRDefault="00582311">
      <w:pPr>
        <w:spacing w:line="600" w:lineRule="auto"/>
        <w:ind w:firstLine="720"/>
        <w:jc w:val="both"/>
        <w:rPr>
          <w:rFonts w:eastAsia="Times New Roman"/>
          <w:szCs w:val="24"/>
        </w:rPr>
      </w:pPr>
      <w:r>
        <w:rPr>
          <w:rFonts w:eastAsia="Times New Roman"/>
          <w:b/>
          <w:bCs/>
          <w:szCs w:val="24"/>
        </w:rPr>
        <w:t>ΠΡΟΕΔΡΕΥΩΝ (Νικήτας Κακλαμάνη</w:t>
      </w:r>
      <w:r>
        <w:rPr>
          <w:rFonts w:eastAsia="Times New Roman"/>
          <w:b/>
          <w:bCs/>
          <w:szCs w:val="24"/>
        </w:rPr>
        <w:t xml:space="preserve">ς): </w:t>
      </w:r>
      <w:r>
        <w:rPr>
          <w:rFonts w:eastAsia="Times New Roman"/>
          <w:szCs w:val="24"/>
        </w:rPr>
        <w:t>Κυρίες και κύριοι συνάδελφοι, αρχίζει η συνεδρίαση.</w:t>
      </w:r>
    </w:p>
    <w:p w14:paraId="5059828D" w14:textId="77777777" w:rsidR="00F07DA3" w:rsidRDefault="00582311">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6</w:t>
      </w:r>
      <w:r w:rsidRPr="002C5BFA">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Δ΄ συνεδριάσεώς του, της Πέμπτης </w:t>
      </w:r>
      <w:r>
        <w:rPr>
          <w:rFonts w:eastAsia="Times New Roman"/>
          <w:szCs w:val="24"/>
        </w:rPr>
        <w:t xml:space="preserve">6 </w:t>
      </w:r>
      <w:r>
        <w:rPr>
          <w:rFonts w:eastAsia="Times New Roman"/>
          <w:szCs w:val="24"/>
        </w:rPr>
        <w:t>Οκτωβρίου 2016, σε ό,τι αφορά στην</w:t>
      </w:r>
      <w:r>
        <w:rPr>
          <w:rFonts w:eastAsia="Times New Roman"/>
          <w:szCs w:val="24"/>
        </w:rPr>
        <w:t xml:space="preserve"> ψήφιση στο σύνολο των σχεδίων νόμου: </w:t>
      </w:r>
      <w:r>
        <w:rPr>
          <w:rFonts w:eastAsia="Times New Roman"/>
          <w:szCs w:val="24"/>
        </w:rPr>
        <w:t>α</w:t>
      </w:r>
      <w:r>
        <w:rPr>
          <w:rFonts w:eastAsia="Times New Roman"/>
          <w:szCs w:val="24"/>
        </w:rPr>
        <w:t xml:space="preserve">) του Υπουργείου Οικονομικών «Κύρωση της Πολυμερούς Συμφωνίας Αρμοδίων Αρχών για την Αυτόματη Ανταλλαγή Πληροφοριών Χρηματοοικονομικών Λογαριασμών και διατάξεις εφαρμογής» και </w:t>
      </w:r>
      <w:r>
        <w:rPr>
          <w:rFonts w:eastAsia="Times New Roman"/>
          <w:szCs w:val="24"/>
        </w:rPr>
        <w:t>β</w:t>
      </w:r>
      <w:r>
        <w:rPr>
          <w:rFonts w:eastAsia="Times New Roman"/>
          <w:szCs w:val="24"/>
        </w:rPr>
        <w:t>) του Υπουργείου Υποδομών, Μεταφορών και</w:t>
      </w:r>
      <w:r>
        <w:rPr>
          <w:rFonts w:eastAsia="Times New Roman"/>
          <w:szCs w:val="24"/>
        </w:rPr>
        <w:t xml:space="preserve"> Δικτύων «Σύσταση Αρχής Πολιτικής Αεροπορίας, Αναδιάρθρωση της Υπηρεσίας Πολιτικής Αεροπορίας και άλλες διατάξεις»)</w:t>
      </w:r>
    </w:p>
    <w:p w14:paraId="5059828E" w14:textId="77777777" w:rsidR="00F07DA3" w:rsidRDefault="00582311">
      <w:pPr>
        <w:spacing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5059828F" w14:textId="77777777" w:rsidR="00F07DA3" w:rsidRDefault="00582311">
      <w:pPr>
        <w:spacing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 Αναστ</w:t>
      </w:r>
      <w:r>
        <w:rPr>
          <w:rFonts w:eastAsia="Times New Roman"/>
          <w:szCs w:val="24"/>
        </w:rPr>
        <w:t xml:space="preserve">ασία </w:t>
      </w:r>
      <w:proofErr w:type="spellStart"/>
      <w:r>
        <w:rPr>
          <w:rFonts w:eastAsia="Times New Roman"/>
          <w:szCs w:val="24"/>
        </w:rPr>
        <w:t>Γκαρά</w:t>
      </w:r>
      <w:proofErr w:type="spellEnd"/>
      <w:r>
        <w:rPr>
          <w:rFonts w:eastAsia="Times New Roman"/>
          <w:szCs w:val="24"/>
        </w:rPr>
        <w:t>, Βουλευτή Έβρου του ΣΥΡΙΖΑ, τα ακόλουθα:</w:t>
      </w:r>
    </w:p>
    <w:p w14:paraId="50598290" w14:textId="77777777" w:rsidR="00F07DA3" w:rsidRDefault="00582311">
      <w:pPr>
        <w:spacing w:line="600" w:lineRule="auto"/>
        <w:ind w:firstLine="720"/>
        <w:jc w:val="both"/>
        <w:rPr>
          <w:rFonts w:eastAsia="Times New Roman"/>
          <w:szCs w:val="24"/>
        </w:rPr>
      </w:pPr>
      <w:r>
        <w:rPr>
          <w:rFonts w:eastAsia="Times New Roman"/>
          <w:szCs w:val="24"/>
        </w:rPr>
        <w:t>Α. ΚΑΤΑΘΕΣΗ ΑΝΑΦΟΡΩΝ</w:t>
      </w:r>
    </w:p>
    <w:p w14:paraId="50598291" w14:textId="77777777" w:rsidR="00F07DA3" w:rsidRDefault="00582311">
      <w:pPr>
        <w:spacing w:line="600" w:lineRule="auto"/>
        <w:ind w:firstLine="720"/>
        <w:jc w:val="center"/>
        <w:rPr>
          <w:rFonts w:eastAsia="Times New Roman"/>
          <w:szCs w:val="24"/>
        </w:rPr>
      </w:pPr>
      <w:r>
        <w:rPr>
          <w:rFonts w:eastAsia="Times New Roman"/>
          <w:szCs w:val="24"/>
        </w:rPr>
        <w:lastRenderedPageBreak/>
        <w:t xml:space="preserve">(Να </w:t>
      </w:r>
      <w:r>
        <w:rPr>
          <w:rFonts w:eastAsia="Times New Roman"/>
          <w:szCs w:val="24"/>
        </w:rPr>
        <w:t>καταχωριστούν</w:t>
      </w:r>
      <w:r>
        <w:rPr>
          <w:rFonts w:eastAsia="Times New Roman"/>
          <w:szCs w:val="24"/>
        </w:rPr>
        <w:t xml:space="preserve"> </w:t>
      </w:r>
      <w:r>
        <w:rPr>
          <w:rFonts w:eastAsia="Times New Roman"/>
          <w:szCs w:val="24"/>
        </w:rPr>
        <w:t>η</w:t>
      </w:r>
      <w:r>
        <w:rPr>
          <w:rFonts w:eastAsia="Times New Roman"/>
          <w:szCs w:val="24"/>
        </w:rPr>
        <w:t xml:space="preserve"> σελ.</w:t>
      </w:r>
      <w:r w:rsidRPr="00435803">
        <w:rPr>
          <w:rFonts w:eastAsia="Times New Roman"/>
          <w:szCs w:val="24"/>
        </w:rPr>
        <w:t xml:space="preserve"> </w:t>
      </w:r>
      <w:r>
        <w:rPr>
          <w:rFonts w:eastAsia="Times New Roman"/>
          <w:szCs w:val="24"/>
        </w:rPr>
        <w:t>2α</w:t>
      </w:r>
      <w:r>
        <w:rPr>
          <w:rFonts w:eastAsia="Times New Roman"/>
          <w:szCs w:val="24"/>
        </w:rPr>
        <w:t xml:space="preserve"> )</w:t>
      </w:r>
    </w:p>
    <w:p w14:paraId="50598292" w14:textId="77777777" w:rsidR="00F07DA3" w:rsidRDefault="00582311">
      <w:pPr>
        <w:tabs>
          <w:tab w:val="left" w:pos="2738"/>
          <w:tab w:val="center" w:pos="4753"/>
          <w:tab w:val="left" w:pos="5723"/>
        </w:tabs>
        <w:spacing w:line="600" w:lineRule="auto"/>
        <w:ind w:firstLine="720"/>
        <w:jc w:val="center"/>
        <w:rPr>
          <w:rFonts w:eastAsia="Times New Roman" w:cs="Times New Roman"/>
          <w:color w:val="FF0000"/>
          <w:szCs w:val="24"/>
        </w:rPr>
      </w:pPr>
      <w:r w:rsidRPr="007E41B2">
        <w:rPr>
          <w:rFonts w:eastAsia="Times New Roman" w:cs="Times New Roman"/>
          <w:color w:val="FF0000"/>
          <w:szCs w:val="24"/>
        </w:rPr>
        <w:t>(Αλλαγή σελίδας)</w:t>
      </w:r>
    </w:p>
    <w:p w14:paraId="50598293" w14:textId="77777777" w:rsidR="00F07DA3" w:rsidRDefault="00582311">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εισερχόμαστε στη συζήτηση των</w:t>
      </w:r>
    </w:p>
    <w:p w14:paraId="50598294" w14:textId="77777777" w:rsidR="00F07DA3" w:rsidRDefault="00582311">
      <w:pPr>
        <w:spacing w:line="600" w:lineRule="auto"/>
        <w:ind w:firstLine="720"/>
        <w:jc w:val="center"/>
        <w:rPr>
          <w:rFonts w:eastAsia="Times New Roman"/>
          <w:b/>
          <w:szCs w:val="24"/>
        </w:rPr>
      </w:pPr>
      <w:r w:rsidRPr="007E41B2">
        <w:rPr>
          <w:rFonts w:eastAsia="Times New Roman"/>
          <w:b/>
          <w:szCs w:val="24"/>
        </w:rPr>
        <w:t>ΕΠΙΚΑΙΡΩΝ ΕΡΩΤΗΣΕΩΝ</w:t>
      </w:r>
    </w:p>
    <w:p w14:paraId="50598295" w14:textId="77777777" w:rsidR="00F07DA3" w:rsidRDefault="00582311">
      <w:pPr>
        <w:spacing w:line="600" w:lineRule="auto"/>
        <w:ind w:firstLine="720"/>
        <w:jc w:val="both"/>
        <w:rPr>
          <w:rFonts w:eastAsia="Times New Roman"/>
          <w:szCs w:val="24"/>
        </w:rPr>
      </w:pPr>
      <w:r>
        <w:rPr>
          <w:rFonts w:eastAsia="Times New Roman"/>
          <w:szCs w:val="24"/>
        </w:rPr>
        <w:t xml:space="preserve">Θα αναγνώσω τις </w:t>
      </w:r>
      <w:r>
        <w:rPr>
          <w:rFonts w:eastAsia="Times New Roman"/>
          <w:szCs w:val="24"/>
        </w:rPr>
        <w:t>επίκαιρες ερωτήσεις που δεν θα συζητηθούν. Συγκεκριμένα είναι οι εξής:</w:t>
      </w:r>
    </w:p>
    <w:p w14:paraId="50598296"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δεύτερη με αριθμό 33/4-10-2016 επίκαιρη ερώτηση πρώτου κύκλου του Βουλευτή Α΄ Αθηνών της Νέας Δημοκρατίας κ. </w:t>
      </w:r>
      <w:r>
        <w:rPr>
          <w:rFonts w:eastAsia="Times New Roman"/>
          <w:bCs/>
          <w:color w:val="000000"/>
          <w:szCs w:val="24"/>
          <w:shd w:val="clear" w:color="auto" w:fill="FFFFFF"/>
        </w:rPr>
        <w:t>Βασιλείου</w:t>
      </w:r>
      <w:r>
        <w:rPr>
          <w:rFonts w:eastAsia="Times New Roman"/>
          <w:b/>
          <w:bCs/>
          <w:color w:val="000000"/>
          <w:szCs w:val="24"/>
          <w:shd w:val="clear" w:color="auto" w:fill="FFFFFF"/>
        </w:rPr>
        <w:t xml:space="preserve"> </w:t>
      </w:r>
      <w:proofErr w:type="spellStart"/>
      <w:r>
        <w:rPr>
          <w:rFonts w:eastAsia="Times New Roman"/>
          <w:bCs/>
          <w:color w:val="000000"/>
          <w:szCs w:val="24"/>
          <w:shd w:val="clear" w:color="auto" w:fill="FFFFFF"/>
        </w:rPr>
        <w:t>Κικίλια</w:t>
      </w:r>
      <w:proofErr w:type="spellEnd"/>
      <w:r>
        <w:rPr>
          <w:rFonts w:eastAsia="Times New Roman"/>
          <w:color w:val="000000"/>
          <w:szCs w:val="24"/>
          <w:shd w:val="clear" w:color="auto" w:fill="FFFFFF"/>
        </w:rPr>
        <w:t xml:space="preserve"> 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Εσωτερικών και Διοικητικής Ανασυγκρότησ</w:t>
      </w:r>
      <w:r>
        <w:rPr>
          <w:rFonts w:eastAsia="Times New Roman"/>
          <w:bCs/>
          <w:color w:val="000000"/>
          <w:szCs w:val="24"/>
          <w:shd w:val="clear" w:color="auto" w:fill="FFFFFF"/>
        </w:rPr>
        <w:t>ης,</w:t>
      </w:r>
      <w:r>
        <w:rPr>
          <w:rFonts w:eastAsia="Times New Roman"/>
          <w:color w:val="000000"/>
          <w:szCs w:val="24"/>
          <w:shd w:val="clear" w:color="auto" w:fill="FFFFFF"/>
        </w:rPr>
        <w:t xml:space="preserve"> σχετικά με τις νέες καταγγελίες του κ. Βουδούρη που απαιτούν άμεσες απαντήσεις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 xml:space="preserve">εν θα συζητηθεί λόγω απουσίας του κ. </w:t>
      </w:r>
      <w:proofErr w:type="spellStart"/>
      <w:r>
        <w:rPr>
          <w:rFonts w:eastAsia="Times New Roman"/>
          <w:color w:val="000000"/>
          <w:szCs w:val="24"/>
          <w:shd w:val="clear" w:color="auto" w:fill="FFFFFF"/>
        </w:rPr>
        <w:t>Μουζάλα</w:t>
      </w:r>
      <w:proofErr w:type="spellEnd"/>
      <w:r>
        <w:rPr>
          <w:rFonts w:eastAsia="Times New Roman"/>
          <w:color w:val="000000"/>
          <w:szCs w:val="24"/>
          <w:shd w:val="clear" w:color="auto" w:fill="FFFFFF"/>
        </w:rPr>
        <w:t xml:space="preserve"> στο εξωτερικό.</w:t>
      </w:r>
    </w:p>
    <w:p w14:paraId="50598297"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τρίτη με αριθμό 22/3-10-2016 επίκαιρη ερώτηση πρώτου κύκλου του Βουλευτή Β΄ Αθηνών του Λαϊκού Συνδέσμου – Χρυ</w:t>
      </w:r>
      <w:r>
        <w:rPr>
          <w:rFonts w:eastAsia="Times New Roman"/>
          <w:color w:val="000000"/>
          <w:szCs w:val="24"/>
          <w:shd w:val="clear" w:color="auto" w:fill="FFFFFF"/>
        </w:rPr>
        <w:t xml:space="preserve">σή Αυγή κ. </w:t>
      </w:r>
      <w:r>
        <w:rPr>
          <w:rFonts w:eastAsia="Times New Roman"/>
          <w:bCs/>
          <w:color w:val="000000"/>
          <w:szCs w:val="24"/>
          <w:shd w:val="clear" w:color="auto" w:fill="FFFFFF"/>
        </w:rPr>
        <w:t xml:space="preserve">Ηλία </w:t>
      </w:r>
      <w:proofErr w:type="spellStart"/>
      <w:r>
        <w:rPr>
          <w:rFonts w:eastAsia="Times New Roman"/>
          <w:bCs/>
          <w:color w:val="000000"/>
          <w:szCs w:val="24"/>
          <w:shd w:val="clear" w:color="auto" w:fill="FFFFFF"/>
        </w:rPr>
        <w:t>Παναγιώταρου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Εσωτερικών και Διοικητικής Ανασυγκρότησης,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«ανθελληνική δράση τούρκων πρακτόρων και εκπροσώπων τους στη Θράκη»</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εν θα συζητηθεί λόγω αναρμοδιότητας του Υπουργού.</w:t>
      </w:r>
    </w:p>
    <w:p w14:paraId="50598298"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έκτη με αριθμό 21/3-10-2016 επ</w:t>
      </w:r>
      <w:r>
        <w:rPr>
          <w:rFonts w:eastAsia="Times New Roman"/>
          <w:color w:val="000000"/>
          <w:szCs w:val="24"/>
          <w:shd w:val="clear" w:color="auto" w:fill="FFFFFF"/>
        </w:rPr>
        <w:t xml:space="preserve">ίκαιρη ερώτηση του πρώτου κύκλου του Βουλευτή Αχαΐας του Ποταμιού κ. </w:t>
      </w:r>
      <w:proofErr w:type="spellStart"/>
      <w:r>
        <w:rPr>
          <w:rFonts w:eastAsia="Times New Roman"/>
          <w:bCs/>
          <w:color w:val="000000"/>
          <w:szCs w:val="24"/>
          <w:shd w:val="clear" w:color="auto" w:fill="FFFFFF"/>
        </w:rPr>
        <w:t>Ιάσονα</w:t>
      </w:r>
      <w:proofErr w:type="spellEnd"/>
      <w:r>
        <w:rPr>
          <w:rFonts w:eastAsia="Times New Roman"/>
          <w:bCs/>
          <w:color w:val="000000"/>
          <w:szCs w:val="24"/>
          <w:shd w:val="clear" w:color="auto" w:fill="FFFFFF"/>
        </w:rPr>
        <w:t xml:space="preserve"> Φωτήλα</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Οικονομίας, Ανάπτυξης και Τουρισμού,</w:t>
      </w:r>
      <w:r>
        <w:rPr>
          <w:rFonts w:eastAsia="Times New Roman"/>
          <w:b/>
          <w:color w:val="000000"/>
          <w:szCs w:val="24"/>
          <w:shd w:val="clear" w:color="auto" w:fill="FFFFFF"/>
        </w:rPr>
        <w:t xml:space="preserve"> </w:t>
      </w:r>
      <w:r>
        <w:rPr>
          <w:rFonts w:eastAsia="Times New Roman"/>
          <w:color w:val="000000"/>
          <w:szCs w:val="24"/>
          <w:shd w:val="clear" w:color="auto" w:fill="FFFFFF"/>
        </w:rPr>
        <w:t>σχετικά με την επαναφορά της ενιαίας τιμής βιβλίου</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 xml:space="preserve">εν θα συζητηθεί λόγω ανειλημμένων υποχρεώσεων του αρμόδιου </w:t>
      </w:r>
      <w:r>
        <w:rPr>
          <w:rFonts w:eastAsia="Times New Roman"/>
          <w:color w:val="000000"/>
          <w:szCs w:val="24"/>
          <w:shd w:val="clear" w:color="auto" w:fill="FFFFFF"/>
        </w:rPr>
        <w:t>Υπουργού.</w:t>
      </w:r>
    </w:p>
    <w:p w14:paraId="50598299"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τρίτη με αριθμό 23/3-10-2016 επίκαιρη ερώτηση δεύτερου κύκλου του Βουλευτή Επικρατείας του Λαϊκού Συνδέσμου – Χρυσή Αυγή κ</w:t>
      </w:r>
      <w:r>
        <w:rPr>
          <w:rFonts w:eastAsia="Times New Roman"/>
          <w:b/>
          <w:color w:val="000000"/>
          <w:szCs w:val="24"/>
          <w:shd w:val="clear" w:color="auto" w:fill="FFFFFF"/>
        </w:rPr>
        <w:t xml:space="preserve">. </w:t>
      </w:r>
      <w:r>
        <w:rPr>
          <w:rFonts w:eastAsia="Times New Roman"/>
          <w:bCs/>
          <w:color w:val="000000"/>
          <w:szCs w:val="24"/>
          <w:shd w:val="clear" w:color="auto" w:fill="FFFFFF"/>
        </w:rPr>
        <w:t>Χρήστου Παππά</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Εξωτερικών,</w:t>
      </w:r>
      <w:r>
        <w:rPr>
          <w:rFonts w:eastAsia="Times New Roman"/>
          <w:color w:val="000000"/>
          <w:szCs w:val="24"/>
          <w:shd w:val="clear" w:color="auto" w:fill="FFFFFF"/>
        </w:rPr>
        <w:t xml:space="preserve"> σχετικά με «την ενέργεια εθνικής μειοδοσίας η απουσία ελληνικής σημαίας σε συ</w:t>
      </w:r>
      <w:r>
        <w:rPr>
          <w:rFonts w:eastAsia="Times New Roman"/>
          <w:color w:val="000000"/>
          <w:szCs w:val="24"/>
          <w:shd w:val="clear" w:color="auto" w:fill="FFFFFF"/>
        </w:rPr>
        <w:t xml:space="preserve">νάντηση του Πρωθυπουργού με τον </w:t>
      </w:r>
      <w:r>
        <w:rPr>
          <w:rFonts w:eastAsia="Times New Roman"/>
          <w:color w:val="000000"/>
          <w:szCs w:val="24"/>
          <w:shd w:val="clear" w:color="auto" w:fill="FFFFFF"/>
        </w:rPr>
        <w:lastRenderedPageBreak/>
        <w:t>Πρόεδρο της Τουρκίας»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δεν</w:t>
      </w:r>
      <w:r>
        <w:rPr>
          <w:rFonts w:eastAsia="Times New Roman"/>
          <w:color w:val="000000"/>
          <w:szCs w:val="24"/>
          <w:shd w:val="clear" w:color="auto" w:fill="FFFFFF"/>
        </w:rPr>
        <w:t xml:space="preserve"> θα συζητηθεί λόγω ανειλημμένων υποχρεώσεων του Υπουργού Εξωτερικών κ. Αμανατίδη.</w:t>
      </w:r>
    </w:p>
    <w:p w14:paraId="5059829A"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πέμπτη με αριθμό 36/4-10-2016 επίκαιρη ερώτηση δευτέρου κύκλου του Βουλευτή Α΄ Θεσσαλονίκης του Κομμουνιστικού Κόμ</w:t>
      </w:r>
      <w:r>
        <w:rPr>
          <w:rFonts w:eastAsia="Times New Roman"/>
          <w:color w:val="000000"/>
          <w:szCs w:val="24"/>
          <w:shd w:val="clear" w:color="auto" w:fill="FFFFFF"/>
        </w:rPr>
        <w:t xml:space="preserve">ματος </w:t>
      </w:r>
      <w:r>
        <w:rPr>
          <w:rFonts w:eastAsia="Times New Roman"/>
          <w:color w:val="000000"/>
          <w:szCs w:val="24"/>
          <w:shd w:val="clear" w:color="auto" w:fill="FFFFFF"/>
        </w:rPr>
        <w:t xml:space="preserve">Ελλάδας </w:t>
      </w:r>
      <w:r>
        <w:rPr>
          <w:rFonts w:eastAsia="Times New Roman"/>
          <w:color w:val="000000"/>
          <w:szCs w:val="24"/>
          <w:shd w:val="clear" w:color="auto" w:fill="FFFFFF"/>
        </w:rPr>
        <w:t>κ</w:t>
      </w:r>
      <w:r>
        <w:rPr>
          <w:rFonts w:eastAsia="Times New Roman"/>
          <w:b/>
          <w:color w:val="000000"/>
          <w:szCs w:val="24"/>
          <w:shd w:val="clear" w:color="auto" w:fill="FFFFFF"/>
        </w:rPr>
        <w:t xml:space="preserve">. </w:t>
      </w:r>
      <w:r>
        <w:rPr>
          <w:rFonts w:eastAsia="Times New Roman"/>
          <w:bCs/>
          <w:color w:val="000000"/>
          <w:szCs w:val="24"/>
          <w:shd w:val="clear" w:color="auto" w:fill="FFFFFF"/>
        </w:rPr>
        <w:t>Ιωάννη Δελή</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Παιδείας, Έρευνας και Θρησκευμάτων,</w:t>
      </w:r>
      <w:r>
        <w:rPr>
          <w:rFonts w:eastAsia="Times New Roman"/>
          <w:color w:val="000000"/>
          <w:szCs w:val="24"/>
          <w:shd w:val="clear" w:color="auto" w:fill="FFFFFF"/>
        </w:rPr>
        <w:t xml:space="preserve"> σχετικά με την αντιμετώπιση των προβλημάτων στα επαγγελματικά λύκεια της χώρας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 xml:space="preserve">εν θα συζητηθεί λόγω κωλύματος του Υπουργού Παιδείας κ. Νικολάου Φίλη. Αιτία οι ανειλημμένες </w:t>
      </w:r>
      <w:r>
        <w:rPr>
          <w:rFonts w:eastAsia="Times New Roman"/>
          <w:color w:val="000000"/>
          <w:szCs w:val="24"/>
          <w:shd w:val="clear" w:color="auto" w:fill="FFFFFF"/>
        </w:rPr>
        <w:t>υποχρεώσεις.</w:t>
      </w:r>
    </w:p>
    <w:p w14:paraId="5059829B"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rPr>
        <w:t xml:space="preserve">Η έκτη με αριθμό 26/3-10-2016 επίκαιρη ερώτηση δεύτερου κύκλου του Ανεξάρτητου Βουλευτή Λακωνίας κ. </w:t>
      </w:r>
      <w:r>
        <w:rPr>
          <w:rFonts w:eastAsia="Times New Roman"/>
          <w:bCs/>
          <w:color w:val="000000"/>
          <w:szCs w:val="24"/>
        </w:rPr>
        <w:t>Λεωνίδα Γρηγοράκου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 διαδικασία επιλογής διευθυντών στο Εθνικό Σύστημα Υγείας (ΕΣΥ)</w:t>
      </w:r>
      <w:r>
        <w:rPr>
          <w:rFonts w:eastAsia="Times New Roman"/>
          <w:color w:val="000000"/>
          <w:szCs w:val="24"/>
        </w:rPr>
        <w:t>,</w:t>
      </w:r>
      <w:r>
        <w:rPr>
          <w:rFonts w:eastAsia="Times New Roman"/>
          <w:color w:val="000000"/>
          <w:szCs w:val="24"/>
        </w:rPr>
        <w:t xml:space="preserve"> </w:t>
      </w:r>
      <w:r>
        <w:rPr>
          <w:rFonts w:eastAsia="Times New Roman"/>
          <w:color w:val="000000"/>
          <w:szCs w:val="24"/>
        </w:rPr>
        <w:t>δ</w:t>
      </w:r>
      <w:r>
        <w:rPr>
          <w:rFonts w:eastAsia="Times New Roman"/>
          <w:color w:val="000000"/>
          <w:szCs w:val="24"/>
        </w:rPr>
        <w:t>εν θα συζητηθεί λόγω</w:t>
      </w:r>
      <w:r>
        <w:rPr>
          <w:rFonts w:eastAsia="Times New Roman"/>
          <w:color w:val="000000"/>
          <w:szCs w:val="24"/>
        </w:rPr>
        <w:t xml:space="preserve"> κωλύματος του Αναπληρωτή Υπουργού Υγείας κ. Παύλου </w:t>
      </w:r>
      <w:proofErr w:type="spellStart"/>
      <w:r>
        <w:rPr>
          <w:rFonts w:eastAsia="Times New Roman"/>
          <w:color w:val="000000"/>
          <w:szCs w:val="24"/>
        </w:rPr>
        <w:t>Πολάκη</w:t>
      </w:r>
      <w:proofErr w:type="spellEnd"/>
      <w:r>
        <w:rPr>
          <w:rFonts w:eastAsia="Times New Roman"/>
          <w:color w:val="000000"/>
          <w:szCs w:val="24"/>
        </w:rPr>
        <w:t>.</w:t>
      </w:r>
      <w:r>
        <w:rPr>
          <w:rFonts w:eastAsia="Times New Roman"/>
          <w:color w:val="000000"/>
          <w:szCs w:val="24"/>
          <w:shd w:val="clear" w:color="auto" w:fill="FFFFFF"/>
        </w:rPr>
        <w:t xml:space="preserve"> Αιτία οι ανειλημμένες υποχρεώσεις.</w:t>
      </w:r>
    </w:p>
    <w:p w14:paraId="5059829C" w14:textId="77777777" w:rsidR="00F07DA3" w:rsidRDefault="00582311">
      <w:pPr>
        <w:spacing w:line="600" w:lineRule="auto"/>
        <w:ind w:firstLine="720"/>
        <w:jc w:val="both"/>
        <w:rPr>
          <w:rFonts w:eastAsia="Times New Roman"/>
          <w:color w:val="000000"/>
          <w:szCs w:val="24"/>
        </w:rPr>
      </w:pPr>
      <w:r>
        <w:rPr>
          <w:rFonts w:eastAsia="Times New Roman"/>
          <w:color w:val="000000"/>
          <w:szCs w:val="24"/>
        </w:rPr>
        <w:lastRenderedPageBreak/>
        <w:t xml:space="preserve">Η δεύτερη με αριθμό 34/4-10-2016 επίκαιρη ερώτηση δεύτερου κύκλου του Βουλευτή Φλώρινας της Νέας Δημοκρατίας κ. </w:t>
      </w:r>
      <w:r>
        <w:rPr>
          <w:rFonts w:eastAsia="Times New Roman"/>
          <w:bCs/>
          <w:color w:val="000000"/>
          <w:szCs w:val="24"/>
        </w:rPr>
        <w:t>Ιωάννη Αντωνιάδη</w:t>
      </w:r>
      <w:r>
        <w:rPr>
          <w:rFonts w:eastAsia="Times New Roman"/>
          <w:color w:val="000000"/>
          <w:szCs w:val="24"/>
        </w:rPr>
        <w:t xml:space="preserve"> προς τον Υπουργό </w:t>
      </w:r>
      <w:r>
        <w:rPr>
          <w:rFonts w:eastAsia="Times New Roman"/>
          <w:bCs/>
          <w:color w:val="000000"/>
          <w:szCs w:val="24"/>
        </w:rPr>
        <w:t xml:space="preserve">Εσωτερικών και </w:t>
      </w:r>
      <w:r>
        <w:rPr>
          <w:rFonts w:eastAsia="Times New Roman"/>
          <w:bCs/>
          <w:color w:val="000000"/>
          <w:szCs w:val="24"/>
        </w:rPr>
        <w:t>Διοικητικής Ανασυγκρότησης,</w:t>
      </w:r>
      <w:r>
        <w:rPr>
          <w:rFonts w:eastAsia="Times New Roman"/>
          <w:b/>
          <w:bCs/>
          <w:color w:val="000000"/>
          <w:szCs w:val="24"/>
        </w:rPr>
        <w:t xml:space="preserve"> </w:t>
      </w:r>
      <w:r>
        <w:rPr>
          <w:rFonts w:eastAsia="Times New Roman"/>
          <w:color w:val="000000"/>
          <w:szCs w:val="24"/>
        </w:rPr>
        <w:t>σχετικά με την πορεία του έργου της τηλεθέρμανσης Φλώρινας</w:t>
      </w:r>
      <w:r>
        <w:rPr>
          <w:rFonts w:eastAsia="Times New Roman"/>
          <w:color w:val="000000"/>
          <w:szCs w:val="24"/>
        </w:rPr>
        <w:t>,</w:t>
      </w:r>
      <w:r>
        <w:rPr>
          <w:rFonts w:eastAsia="Times New Roman"/>
          <w:color w:val="000000"/>
          <w:szCs w:val="24"/>
        </w:rPr>
        <w:t xml:space="preserve"> </w:t>
      </w:r>
      <w:r>
        <w:rPr>
          <w:rFonts w:eastAsia="Times New Roman"/>
          <w:color w:val="000000"/>
          <w:szCs w:val="24"/>
        </w:rPr>
        <w:t>δ</w:t>
      </w:r>
      <w:r>
        <w:rPr>
          <w:rFonts w:eastAsia="Times New Roman"/>
          <w:color w:val="000000"/>
          <w:szCs w:val="24"/>
        </w:rPr>
        <w:t>εν θα συζητηθεί λόγω κωλύματος του Υπουργού Εσωτερικών και Διοικητικής Ανασυγκρότησης. Αιτία οι ανειλημμένες υποχρεώσεις.</w:t>
      </w:r>
    </w:p>
    <w:p w14:paraId="5059829D"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πρώτη</w:t>
      </w:r>
      <w:r>
        <w:rPr>
          <w:rFonts w:eastAsia="Times New Roman"/>
          <w:color w:val="000000"/>
          <w:szCs w:val="24"/>
          <w:shd w:val="clear" w:color="auto" w:fill="FFFFFF"/>
        </w:rPr>
        <w:t xml:space="preserve"> με αριθμό 30/4-10-2016 επίκαιρη ερώτηση πρώτου κύκλου της Βουλευτού Β΄ Πειραιά του Συνασπισμού Ριζοσπαστικής Αριστεράς κ. </w:t>
      </w:r>
      <w:r>
        <w:rPr>
          <w:rFonts w:eastAsia="Times New Roman"/>
          <w:bCs/>
          <w:color w:val="000000"/>
          <w:szCs w:val="24"/>
          <w:shd w:val="clear" w:color="auto" w:fill="FFFFFF"/>
        </w:rPr>
        <w:t>Ειρήνης (</w:t>
      </w:r>
      <w:proofErr w:type="spellStart"/>
      <w:r>
        <w:rPr>
          <w:rFonts w:eastAsia="Times New Roman"/>
          <w:bCs/>
          <w:color w:val="000000"/>
          <w:szCs w:val="24"/>
          <w:shd w:val="clear" w:color="auto" w:fill="FFFFFF"/>
        </w:rPr>
        <w:t>Νίνας</w:t>
      </w:r>
      <w:proofErr w:type="spellEnd"/>
      <w:r>
        <w:rPr>
          <w:rFonts w:eastAsia="Times New Roman"/>
          <w:bCs/>
          <w:color w:val="000000"/>
          <w:szCs w:val="24"/>
          <w:shd w:val="clear" w:color="auto" w:fill="FFFFFF"/>
        </w:rPr>
        <w:t>) Κασιμάτη</w:t>
      </w:r>
      <w:r>
        <w:rPr>
          <w:rFonts w:eastAsia="Times New Roman"/>
          <w:color w:val="000000"/>
          <w:szCs w:val="24"/>
          <w:shd w:val="clear" w:color="auto" w:fill="FFFFFF"/>
        </w:rPr>
        <w:t xml:space="preserve"> 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Περιβάλλοντος και Ενέργειας, </w:t>
      </w:r>
      <w:r>
        <w:rPr>
          <w:rFonts w:eastAsia="Times New Roman"/>
          <w:color w:val="000000"/>
          <w:szCs w:val="24"/>
          <w:shd w:val="clear" w:color="auto" w:fill="FFFFFF"/>
        </w:rPr>
        <w:t xml:space="preserve">σχετικά με την αναστολή λειτουργίας του καταστήματος πωλήσεων </w:t>
      </w:r>
      <w:r>
        <w:rPr>
          <w:rFonts w:eastAsia="Times New Roman"/>
          <w:color w:val="000000"/>
          <w:szCs w:val="24"/>
          <w:shd w:val="clear" w:color="auto" w:fill="FFFFFF"/>
        </w:rPr>
        <w:t>ΔΕΗ Σαλαμίνας από την 01-10-2016</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εν θα συζητηθεί λόγω κωλύματος του Υπουργού Περιβάλλοντος και Ενέργειας κ. Σκουρλέτη. Αιτία ο φόρτος εργασίας.</w:t>
      </w:r>
    </w:p>
    <w:p w14:paraId="5059829E"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τις αιτιολογίες αυτές έχει σταλεί, όπως κάθε φορά, στο Προεδρείο, επιστολή εκ μέρους του Γενικού Γραμματέα</w:t>
      </w:r>
      <w:r>
        <w:rPr>
          <w:rFonts w:eastAsia="Times New Roman"/>
          <w:color w:val="000000"/>
          <w:szCs w:val="24"/>
          <w:shd w:val="clear" w:color="auto" w:fill="FFFFFF"/>
        </w:rPr>
        <w:t xml:space="preserve"> της Κυβέρνησης κ. Καλογήρου, που βεβαιώνει τις αιτίες.</w:t>
      </w:r>
    </w:p>
    <w:p w14:paraId="5059829F"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ΛΕΩΝΙΔΑΣ ΓΡΗΓΟΡΑΚΟΣ: </w:t>
      </w:r>
      <w:r>
        <w:rPr>
          <w:rFonts w:eastAsia="Times New Roman"/>
          <w:color w:val="000000"/>
          <w:szCs w:val="24"/>
          <w:shd w:val="clear" w:color="auto" w:fill="FFFFFF"/>
        </w:rPr>
        <w:t>Κύριε Πρόεδρε, θα ήθελα τον λόγο.</w:t>
      </w:r>
    </w:p>
    <w:p w14:paraId="505982A0" w14:textId="77777777" w:rsidR="00F07DA3" w:rsidRDefault="0058231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Γρηγοράκο, για ποιον λόγο ζητάτε τον λόγο;</w:t>
      </w:r>
    </w:p>
    <w:p w14:paraId="505982A1"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ΛΕΩΝΙΔΑΣ ΓΡΗΓΟΡΑΚΟΣ: </w:t>
      </w:r>
      <w:r>
        <w:rPr>
          <w:rFonts w:eastAsia="Times New Roman"/>
          <w:color w:val="000000"/>
          <w:szCs w:val="24"/>
          <w:shd w:val="clear" w:color="auto" w:fill="FFFFFF"/>
        </w:rPr>
        <w:t xml:space="preserve">Κύριε Πρόεδρε, με σεβασμό στο πρόσωπό σας </w:t>
      </w:r>
      <w:r>
        <w:rPr>
          <w:rFonts w:eastAsia="Times New Roman"/>
          <w:color w:val="000000"/>
          <w:szCs w:val="24"/>
          <w:shd w:val="clear" w:color="auto" w:fill="FFFFFF"/>
        </w:rPr>
        <w:t>και στον κοινοβουλευτισμό θα ήθελα να πω δυο λόγια για την αναβολή της συζήτησης της ερωτήσεώς μου.</w:t>
      </w:r>
    </w:p>
    <w:p w14:paraId="505982A2" w14:textId="77777777" w:rsidR="00F07DA3" w:rsidRDefault="0058231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έχετε τον λόγο, για ένα λεπτό.</w:t>
      </w:r>
    </w:p>
    <w:p w14:paraId="505982A3"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ΛΕΩΝΙΔΑΣ ΓΡΗΓΟΡΑΚΟΣ: </w:t>
      </w:r>
      <w:r>
        <w:rPr>
          <w:rFonts w:eastAsia="Times New Roman"/>
          <w:color w:val="000000"/>
          <w:szCs w:val="24"/>
          <w:shd w:val="clear" w:color="auto" w:fill="FFFFFF"/>
        </w:rPr>
        <w:t xml:space="preserve">Ευχαριστώ πολύ. </w:t>
      </w:r>
    </w:p>
    <w:p w14:paraId="505982A4"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Πρόεδρε, κύριοι Υπουργοί, θα παραφράσω μ</w:t>
      </w:r>
      <w:r>
        <w:rPr>
          <w:rFonts w:eastAsia="Times New Roman"/>
          <w:color w:val="000000"/>
          <w:szCs w:val="24"/>
          <w:shd w:val="clear" w:color="auto" w:fill="FFFFFF"/>
        </w:rPr>
        <w:t xml:space="preserve">ια φράση του </w:t>
      </w:r>
      <w:proofErr w:type="spellStart"/>
      <w:r>
        <w:rPr>
          <w:rFonts w:eastAsia="Times New Roman"/>
          <w:color w:val="000000"/>
          <w:szCs w:val="24"/>
          <w:shd w:val="clear" w:color="auto" w:fill="FFFFFF"/>
        </w:rPr>
        <w:t>Πουλαντζά</w:t>
      </w:r>
      <w:proofErr w:type="spellEnd"/>
      <w:r>
        <w:rPr>
          <w:rFonts w:eastAsia="Times New Roman"/>
          <w:color w:val="000000"/>
          <w:szCs w:val="24"/>
          <w:shd w:val="clear" w:color="auto" w:fill="FFFFFF"/>
        </w:rPr>
        <w:t xml:space="preserve"> που είπε ότι «η πρώτη φορά Αριστερά θα υπάρξει αν είναι δημιουργική ή τότε δεν θα υπάρξει καθόλου».</w:t>
      </w:r>
    </w:p>
    <w:p w14:paraId="505982A5"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Εδώ και οκτώ μήνες, κύριε Πρόεδρε, έχω καταθέσει μία ερώτηση στον κ. </w:t>
      </w:r>
      <w:proofErr w:type="spellStart"/>
      <w:r>
        <w:rPr>
          <w:rFonts w:eastAsia="Times New Roman"/>
          <w:color w:val="000000"/>
          <w:szCs w:val="24"/>
          <w:shd w:val="clear" w:color="auto" w:fill="FFFFFF"/>
        </w:rPr>
        <w:t>Τσακαλώτο</w:t>
      </w:r>
      <w:proofErr w:type="spellEnd"/>
      <w:r>
        <w:rPr>
          <w:rFonts w:eastAsia="Times New Roman"/>
          <w:color w:val="000000"/>
          <w:szCs w:val="24"/>
          <w:shd w:val="clear" w:color="auto" w:fill="FFFFFF"/>
        </w:rPr>
        <w:t xml:space="preserve"> για τις συνεταιριστικές τράπεζες Πελοποννήσου. Επί οκτ</w:t>
      </w:r>
      <w:r>
        <w:rPr>
          <w:rFonts w:eastAsia="Times New Roman"/>
          <w:color w:val="000000"/>
          <w:szCs w:val="24"/>
          <w:shd w:val="clear" w:color="auto" w:fill="FFFFFF"/>
        </w:rPr>
        <w:t xml:space="preserve">ώ μήνες η ερώτησή μου κληρώνεται και επί οκτώ μήνες ο κ. </w:t>
      </w:r>
      <w:proofErr w:type="spellStart"/>
      <w:r>
        <w:rPr>
          <w:rFonts w:eastAsia="Times New Roman"/>
          <w:color w:val="000000"/>
          <w:szCs w:val="24"/>
          <w:shd w:val="clear" w:color="auto" w:fill="FFFFFF"/>
        </w:rPr>
        <w:lastRenderedPageBreak/>
        <w:t>Τσακαλώτος</w:t>
      </w:r>
      <w:proofErr w:type="spellEnd"/>
      <w:r>
        <w:rPr>
          <w:rFonts w:eastAsia="Times New Roman"/>
          <w:color w:val="000000"/>
          <w:szCs w:val="24"/>
          <w:shd w:val="clear" w:color="auto" w:fill="FFFFFF"/>
        </w:rPr>
        <w:t xml:space="preserve"> δεν έρχεται στη Βουλή να απαντήσει στην ερώτηση. Αυτό είναι ένα πρωτόγνωρο φαινόμενο. Είστε παλιός κοινοβουλευτικός, όπως και εγώ, και δεν θυμάμαι, κύριοι συνάδελφοι, να υπήρξε αυτή η κατά</w:t>
      </w:r>
      <w:r>
        <w:rPr>
          <w:rFonts w:eastAsia="Times New Roman"/>
          <w:color w:val="000000"/>
          <w:szCs w:val="24"/>
          <w:shd w:val="clear" w:color="auto" w:fill="FFFFFF"/>
        </w:rPr>
        <w:t xml:space="preserve">ντια του </w:t>
      </w:r>
      <w:r>
        <w:rPr>
          <w:rFonts w:eastAsia="Times New Roman"/>
          <w:color w:val="000000"/>
          <w:szCs w:val="24"/>
          <w:shd w:val="clear" w:color="auto" w:fill="FFFFFF"/>
        </w:rPr>
        <w:t xml:space="preserve">ελληνικού </w:t>
      </w:r>
      <w:r>
        <w:rPr>
          <w:rFonts w:eastAsia="Times New Roman"/>
          <w:color w:val="000000"/>
          <w:szCs w:val="24"/>
          <w:shd w:val="clear" w:color="auto" w:fill="FFFFFF"/>
        </w:rPr>
        <w:t xml:space="preserve">Κοινοβουλίου. </w:t>
      </w:r>
    </w:p>
    <w:p w14:paraId="505982A6"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Ακούστε, ο κοινοβουλευτισμός έχει κανόνες και αυτό δεν είναι τυχαίο εύρημα της </w:t>
      </w:r>
      <w:r>
        <w:rPr>
          <w:rFonts w:eastAsia="Times New Roman"/>
          <w:color w:val="000000"/>
          <w:szCs w:val="24"/>
          <w:shd w:val="clear" w:color="auto" w:fill="FFFFFF"/>
        </w:rPr>
        <w:t xml:space="preserve">δημοκρατίας </w:t>
      </w:r>
      <w:r>
        <w:rPr>
          <w:rFonts w:eastAsia="Times New Roman"/>
          <w:color w:val="000000"/>
          <w:szCs w:val="24"/>
          <w:shd w:val="clear" w:color="auto" w:fill="FFFFFF"/>
        </w:rPr>
        <w:t>μας. Έχει υπόσταση, γιατί απέναντι υπάρχει η Κυβέρνηση, υπάρχουν οι Βουλευτές, υπάρχει ο διάλογος, υπάρχει η διαβούλευση, υπάρχει κ</w:t>
      </w:r>
      <w:r>
        <w:rPr>
          <w:rFonts w:eastAsia="Times New Roman"/>
          <w:color w:val="000000"/>
          <w:szCs w:val="24"/>
          <w:shd w:val="clear" w:color="auto" w:fill="FFFFFF"/>
        </w:rPr>
        <w:t xml:space="preserve">άτι πολύ σημαντικό και ουσιαστικό. Όταν ο κοινοβουλευτισμός δεν λειτουργεί, τότε σίγουρα πάσχει η ποιότητα της </w:t>
      </w:r>
      <w:r>
        <w:rPr>
          <w:rFonts w:eastAsia="Times New Roman"/>
          <w:color w:val="000000"/>
          <w:szCs w:val="24"/>
          <w:shd w:val="clear" w:color="auto" w:fill="FFFFFF"/>
        </w:rPr>
        <w:t>δημοκρατίας</w:t>
      </w:r>
      <w:r>
        <w:rPr>
          <w:rFonts w:eastAsia="Times New Roman"/>
          <w:color w:val="000000"/>
          <w:szCs w:val="24"/>
          <w:shd w:val="clear" w:color="auto" w:fill="FFFFFF"/>
        </w:rPr>
        <w:t>.</w:t>
      </w:r>
    </w:p>
    <w:p w14:paraId="505982A7" w14:textId="77777777" w:rsidR="00F07DA3" w:rsidRDefault="005823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λοιπόν, σεβαστέ κύριε Πρόεδρε, είχα μία ερώτηση προς τον κ. </w:t>
      </w:r>
      <w:proofErr w:type="spellStart"/>
      <w:r>
        <w:rPr>
          <w:rFonts w:eastAsia="Times New Roman"/>
          <w:color w:val="000000"/>
          <w:szCs w:val="24"/>
          <w:shd w:val="clear" w:color="auto" w:fill="FFFFFF"/>
        </w:rPr>
        <w:t>Πολάκη</w:t>
      </w:r>
      <w:proofErr w:type="spellEnd"/>
      <w:r>
        <w:rPr>
          <w:rFonts w:eastAsia="Times New Roman"/>
          <w:color w:val="000000"/>
          <w:szCs w:val="24"/>
          <w:shd w:val="clear" w:color="auto" w:fill="FFFFFF"/>
        </w:rPr>
        <w:t>, η οποία, όπως βέβαια καταλαβαίνετε, είναι επίκαιρη. Οι ε</w:t>
      </w:r>
      <w:r>
        <w:rPr>
          <w:rFonts w:eastAsia="Times New Roman"/>
          <w:color w:val="000000"/>
          <w:szCs w:val="24"/>
          <w:shd w:val="clear" w:color="auto" w:fill="FFFFFF"/>
        </w:rPr>
        <w:t xml:space="preserve">πίκαιρες ερωτήσεις, όπως το λέει η ίδια η φράση, η ουσία, είναι επίκαιρες. Και όμως ο κ. </w:t>
      </w:r>
      <w:proofErr w:type="spellStart"/>
      <w:r>
        <w:rPr>
          <w:rFonts w:eastAsia="Times New Roman"/>
          <w:color w:val="000000"/>
          <w:szCs w:val="24"/>
          <w:shd w:val="clear" w:color="auto" w:fill="FFFFFF"/>
        </w:rPr>
        <w:t>Πολάκης</w:t>
      </w:r>
      <w:proofErr w:type="spellEnd"/>
      <w:r>
        <w:rPr>
          <w:rFonts w:eastAsia="Times New Roman"/>
          <w:color w:val="000000"/>
          <w:szCs w:val="24"/>
          <w:shd w:val="clear" w:color="auto" w:fill="FFFFFF"/>
        </w:rPr>
        <w:t xml:space="preserve"> εδώ και τέσσερις εβδομάδες δεν έρχεται να απαντήσει στην ερώτησή μου.</w:t>
      </w:r>
    </w:p>
    <w:p w14:paraId="505982A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Η ερώτηση αφορά το θέμα των διευθυντών του Εθνικού Συστήματος Υγείας. Η σημερινή Κυβέρνησ</w:t>
      </w:r>
      <w:r>
        <w:rPr>
          <w:rFonts w:eastAsia="Times New Roman" w:cs="Times New Roman"/>
          <w:szCs w:val="24"/>
        </w:rPr>
        <w:t xml:space="preserve">η, όπως έκανε και ο κ. </w:t>
      </w:r>
      <w:proofErr w:type="spellStart"/>
      <w:r>
        <w:rPr>
          <w:rFonts w:eastAsia="Times New Roman" w:cs="Times New Roman"/>
          <w:szCs w:val="24"/>
        </w:rPr>
        <w:t>Πολάκης</w:t>
      </w:r>
      <w:proofErr w:type="spellEnd"/>
      <w:r>
        <w:rPr>
          <w:rFonts w:eastAsia="Times New Roman" w:cs="Times New Roman"/>
          <w:szCs w:val="24"/>
        </w:rPr>
        <w:t xml:space="preserve"> με το ΚΕΕΛΠΝΟ -κι εχθές, βέβαια, όπως είδατε, δικαιώθηκαν ο κ. Γιαννόπουλος και οι άλλοι που προσέφυγαν στο Συμβούλιο της Επικρατείας- πάλι ξεκινά διαδικασίες κρίσεις διευθυντών του Εθνικού Συστήματος Υγείας, οι οποίες υποβλή</w:t>
      </w:r>
      <w:r>
        <w:rPr>
          <w:rFonts w:eastAsia="Times New Roman" w:cs="Times New Roman"/>
          <w:szCs w:val="24"/>
        </w:rPr>
        <w:t>θηκαν το 2007. Ποιος ζει και ποιος πεθαίνει σήμερα, το 2016</w:t>
      </w:r>
      <w:r w:rsidRPr="00B55198">
        <w:rPr>
          <w:rFonts w:eastAsia="Times New Roman" w:cs="Times New Roman"/>
          <w:szCs w:val="24"/>
        </w:rPr>
        <w:t>.</w:t>
      </w:r>
      <w:r>
        <w:rPr>
          <w:rFonts w:eastAsia="Times New Roman" w:cs="Times New Roman"/>
          <w:szCs w:val="24"/>
        </w:rPr>
        <w:t xml:space="preserve"> </w:t>
      </w:r>
    </w:p>
    <w:p w14:paraId="505982A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Αλλά, τι γίνεται; Χωρίς συμβούλια, χωρίς κα</w:t>
      </w:r>
      <w:r>
        <w:rPr>
          <w:rFonts w:eastAsia="Times New Roman" w:cs="Times New Roman"/>
          <w:szCs w:val="24"/>
        </w:rPr>
        <w:t>μ</w:t>
      </w:r>
      <w:r>
        <w:rPr>
          <w:rFonts w:eastAsia="Times New Roman" w:cs="Times New Roman"/>
          <w:szCs w:val="24"/>
        </w:rPr>
        <w:t>μιά νόμιμη διαδικασία, κύριε Πρόεδρε, προχωρά στις κρίσεις διευθυντών του Εθνικού Συστήματος Υγείας. Αυτό είναι κατάντια, κύριοι συνάδελφοι. Αυτό είνα</w:t>
      </w:r>
      <w:r>
        <w:rPr>
          <w:rFonts w:eastAsia="Times New Roman" w:cs="Times New Roman"/>
          <w:szCs w:val="24"/>
        </w:rPr>
        <w:t>ι κατάντια του Εθνικού Συστήματος Υγείας και της ποιότητας της δημοκρατίας, κύριε Πρόεδρε.</w:t>
      </w:r>
    </w:p>
    <w:p w14:paraId="505982A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να διαβιβάσετε στον Πρόεδρο της Βουλής ότι δεν είναι δυνατόν να υπάρχει Βουλευτής ο οποίος εδώ και οκτώ μήνες καταθέτει την ερώτησή του κάθε </w:t>
      </w:r>
      <w:r>
        <w:rPr>
          <w:rFonts w:eastAsia="Times New Roman" w:cs="Times New Roman"/>
          <w:szCs w:val="24"/>
        </w:rPr>
        <w:t xml:space="preserve">βδομάδα, η οποία και κληρώνεται κάθε βδομάδα και κάθε βδομάδα να μου ακυρώνει την ερώτηση ο κ. </w:t>
      </w:r>
      <w:proofErr w:type="spellStart"/>
      <w:r>
        <w:rPr>
          <w:rFonts w:eastAsia="Times New Roman" w:cs="Times New Roman"/>
          <w:szCs w:val="24"/>
        </w:rPr>
        <w:t>Τσακαλώτος</w:t>
      </w:r>
      <w:proofErr w:type="spellEnd"/>
      <w:r>
        <w:rPr>
          <w:rFonts w:eastAsia="Times New Roman" w:cs="Times New Roman"/>
          <w:szCs w:val="24"/>
        </w:rPr>
        <w:t>.</w:t>
      </w:r>
    </w:p>
    <w:p w14:paraId="505982AB"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καταλαβαίνετε, και οι επίκαιρες ερωτήσεις έχουν </w:t>
      </w:r>
      <w:r>
        <w:rPr>
          <w:rFonts w:eastAsia="Times New Roman" w:cs="Times New Roman"/>
          <w:szCs w:val="24"/>
        </w:rPr>
        <w:t xml:space="preserve">έναν </w:t>
      </w:r>
      <w:r>
        <w:rPr>
          <w:rFonts w:eastAsia="Times New Roman" w:cs="Times New Roman"/>
          <w:szCs w:val="24"/>
        </w:rPr>
        <w:t xml:space="preserve">συγκεκριμένο λόγο που είναι επίκαιρες. Δεν μπορεί ο κ. </w:t>
      </w:r>
      <w:proofErr w:type="spellStart"/>
      <w:r>
        <w:rPr>
          <w:rFonts w:eastAsia="Times New Roman" w:cs="Times New Roman"/>
          <w:szCs w:val="24"/>
        </w:rPr>
        <w:t>Πολάκης</w:t>
      </w:r>
      <w:proofErr w:type="spellEnd"/>
      <w:r>
        <w:rPr>
          <w:rFonts w:eastAsia="Times New Roman" w:cs="Times New Roman"/>
          <w:szCs w:val="24"/>
        </w:rPr>
        <w:t xml:space="preserve"> αυτή την ερώτηση να τη φέρει</w:t>
      </w:r>
      <w:r>
        <w:rPr>
          <w:rFonts w:eastAsia="Times New Roman" w:cs="Times New Roman"/>
          <w:szCs w:val="24"/>
        </w:rPr>
        <w:t xml:space="preserve"> μετά από πέντε μήνες. </w:t>
      </w:r>
    </w:p>
    <w:p w14:paraId="505982AC"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05982AD"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θα ήθελα τον λόγο για να απαντήσω, για ένα λεπτό.</w:t>
      </w:r>
    </w:p>
    <w:p w14:paraId="505982AE" w14:textId="77777777" w:rsidR="00F07DA3" w:rsidRDefault="00582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Όταν θα απαντήσετε σε ερώτηση, θα σας δώσω επιπλέον χρόνο να τοποθετηθείτε.</w:t>
      </w:r>
    </w:p>
    <w:p w14:paraId="505982AF"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Κύριε Γρηγοράκο, επί της ουσίας των όσων είπατε, εγώ δεν μπορώ να πάρω θέση σχετικά με την επίκαιρη ερώτηση που </w:t>
      </w:r>
      <w:proofErr w:type="spellStart"/>
      <w:r>
        <w:rPr>
          <w:rFonts w:eastAsia="Times New Roman" w:cs="Times New Roman"/>
          <w:szCs w:val="24"/>
        </w:rPr>
        <w:t>ανεβλήθη</w:t>
      </w:r>
      <w:proofErr w:type="spellEnd"/>
      <w:r>
        <w:rPr>
          <w:rFonts w:eastAsia="Times New Roman" w:cs="Times New Roman"/>
          <w:szCs w:val="24"/>
        </w:rPr>
        <w:t xml:space="preserve"> σήμερα, γιατί δεν μου επιτρέπεται. Επί της διαδικασίας, όμ</w:t>
      </w:r>
      <w:r>
        <w:rPr>
          <w:rFonts w:eastAsia="Times New Roman" w:cs="Times New Roman"/>
          <w:szCs w:val="24"/>
        </w:rPr>
        <w:t>ως, προσυπογράφω όλα όσα είπατε. Εξάλλου</w:t>
      </w:r>
      <w:r w:rsidRPr="00B55198">
        <w:rPr>
          <w:rFonts w:eastAsia="Times New Roman" w:cs="Times New Roman"/>
          <w:szCs w:val="24"/>
        </w:rPr>
        <w:t>,</w:t>
      </w:r>
      <w:r>
        <w:rPr>
          <w:rFonts w:eastAsia="Times New Roman" w:cs="Times New Roman"/>
          <w:szCs w:val="24"/>
        </w:rPr>
        <w:t xml:space="preserve"> δεν είναι η πρώτη φορά που το λέω. Πρέπει να σας πω ότι ούτε ο Πρόεδρος της Βουλής είναι ευχαριστημένος. </w:t>
      </w:r>
    </w:p>
    <w:p w14:paraId="505982B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Γι’ αυτό και το λέω για μια ακόμη φορά, τώρα με την καινούργια Σύνοδο θα ξεκινήσουμε την αναθεώρηση του Κανο</w:t>
      </w:r>
      <w:r>
        <w:rPr>
          <w:rFonts w:eastAsia="Times New Roman" w:cs="Times New Roman"/>
          <w:szCs w:val="24"/>
        </w:rPr>
        <w:t>νισμού του β΄ τμήματος, όπου περιλαμβάνεται και ο κοινοβουλευτικός έλεγχος, για να δούμε τι μπορούμε να κάνουμε για να βελτιωθεί η κατάσταση.</w:t>
      </w:r>
    </w:p>
    <w:p w14:paraId="505982B1"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Απαξιώνεται το Κοινοβούλιο.</w:t>
      </w:r>
    </w:p>
    <w:p w14:paraId="505982B2" w14:textId="77777777" w:rsidR="00F07DA3" w:rsidRDefault="00582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Έχει συζητηθεί στη Διάσκεψη των</w:t>
      </w:r>
      <w:r>
        <w:rPr>
          <w:rFonts w:eastAsia="Times New Roman" w:cs="Times New Roman"/>
          <w:szCs w:val="24"/>
        </w:rPr>
        <w:t xml:space="preserve"> Προέδρων και έχει έρθει σχετική διαμαρτυρία απ’ όλα τα κόμματα γι’ αυτό που λέτε. </w:t>
      </w:r>
    </w:p>
    <w:p w14:paraId="505982B3"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επειδή είμαι στο Προεδρείο, για τον πρώτο Υπουργό που είπατε δεν θέλω να πω και το προσωπικό μου παράδειγμα. Σχεδόν είναι όμοιο. </w:t>
      </w:r>
    </w:p>
    <w:p w14:paraId="505982B4"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Οκ</w:t>
      </w:r>
      <w:r>
        <w:rPr>
          <w:rFonts w:eastAsia="Times New Roman" w:cs="Times New Roman"/>
          <w:szCs w:val="24"/>
        </w:rPr>
        <w:t>τώ μήνες έχω πάντως.</w:t>
      </w:r>
    </w:p>
    <w:p w14:paraId="505982B5" w14:textId="77777777" w:rsidR="00F07DA3" w:rsidRDefault="00582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Τώρα κατά σύμπτωση σήμερα είναι εδώ τρεις άνθρωποι με τους οποίους, εν πάση </w:t>
      </w:r>
      <w:proofErr w:type="spellStart"/>
      <w:r>
        <w:rPr>
          <w:rFonts w:eastAsia="Times New Roman" w:cs="Times New Roman"/>
          <w:szCs w:val="24"/>
        </w:rPr>
        <w:t>περιπτώσει</w:t>
      </w:r>
      <w:proofErr w:type="spellEnd"/>
      <w:r>
        <w:rPr>
          <w:rFonts w:eastAsia="Times New Roman" w:cs="Times New Roman"/>
          <w:szCs w:val="24"/>
        </w:rPr>
        <w:t xml:space="preserve">, μπορεί να έχετε τις πολιτικές σας διαφορές ως αντιπολίτευση, </w:t>
      </w:r>
      <w:r>
        <w:rPr>
          <w:rFonts w:eastAsia="Times New Roman" w:cs="Times New Roman"/>
          <w:szCs w:val="24"/>
        </w:rPr>
        <w:lastRenderedPageBreak/>
        <w:t>αλλά οφείλω να πω ότι είναι από τους ανθρώπους που τι</w:t>
      </w:r>
      <w:r>
        <w:rPr>
          <w:rFonts w:eastAsia="Times New Roman" w:cs="Times New Roman"/>
          <w:szCs w:val="24"/>
        </w:rPr>
        <w:t>μούν τον κοινοβουλευτικό έλεγχο και οι τρεις που είναι εδώ σήμερα. Υπάρχουν και άλλοι συνάδελφοί σας οι οποίοι είναι στο άλλο άκρο.</w:t>
      </w:r>
    </w:p>
    <w:p w14:paraId="505982B6"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Παρακαλώ, κύριε Πρόεδρε, να μου δώσετε τον λόγο, γιατί θα φύγει ο κ. Γρ</w:t>
      </w:r>
      <w:r>
        <w:rPr>
          <w:rFonts w:eastAsia="Times New Roman" w:cs="Times New Roman"/>
          <w:szCs w:val="24"/>
        </w:rPr>
        <w:t>ηγοράκος.</w:t>
      </w:r>
    </w:p>
    <w:p w14:paraId="505982B7" w14:textId="77777777" w:rsidR="00F07DA3" w:rsidRDefault="00582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θα σας τον δώσω.</w:t>
      </w:r>
    </w:p>
    <w:p w14:paraId="505982B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Ορίστε, κύριε Υπουργέ, για ένα λεπτό.</w:t>
      </w:r>
    </w:p>
    <w:p w14:paraId="505982B9"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Ήθελα τον λόγο, για να μην μείνει κάποια εντύπωση όσον αφορά τον κ. </w:t>
      </w:r>
      <w:proofErr w:type="spellStart"/>
      <w:r>
        <w:rPr>
          <w:rFonts w:eastAsia="Times New Roman" w:cs="Times New Roman"/>
          <w:szCs w:val="24"/>
        </w:rPr>
        <w:t>Τσακαλώτο</w:t>
      </w:r>
      <w:proofErr w:type="spellEnd"/>
      <w:r>
        <w:rPr>
          <w:rFonts w:eastAsia="Times New Roman" w:cs="Times New Roman"/>
          <w:szCs w:val="24"/>
        </w:rPr>
        <w:t>.</w:t>
      </w:r>
    </w:p>
    <w:p w14:paraId="505982B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από τις αρμοδιότητες που του έχουν δοθεί, έχει τις διεθνείς σχέσεις του Υπουργείου. Ένα μεγάλο μέρος των υπουργικών του καθηκόντων το έχει σε παρουσίες στο εξωτερικό και σε προετοιμασία γι’ αυτές τις παρουσίες. </w:t>
      </w:r>
    </w:p>
    <w:p w14:paraId="505982BB"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Δεν έρχεται, Υπουργέ μου.</w:t>
      </w:r>
    </w:p>
    <w:p w14:paraId="505982BC"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Μισό λεπτό. Ε, ωραία, έπρεπε σήμερα το πρωί να του πούμε να έρθει από το εξωτερικό…</w:t>
      </w:r>
    </w:p>
    <w:p w14:paraId="505982BD" w14:textId="77777777" w:rsidR="00F07DA3" w:rsidRDefault="00582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Δεν έχει σήμερα ερώτηση ο κ. </w:t>
      </w:r>
      <w:proofErr w:type="spellStart"/>
      <w:r>
        <w:rPr>
          <w:rFonts w:eastAsia="Times New Roman" w:cs="Times New Roman"/>
          <w:szCs w:val="24"/>
        </w:rPr>
        <w:t>Τσακαλώτος</w:t>
      </w:r>
      <w:proofErr w:type="spellEnd"/>
      <w:r>
        <w:rPr>
          <w:rFonts w:eastAsia="Times New Roman" w:cs="Times New Roman"/>
          <w:szCs w:val="24"/>
        </w:rPr>
        <w:t>.</w:t>
      </w:r>
    </w:p>
    <w:p w14:paraId="505982BE"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ΤΡΥΦΩΝ ΑΛΕΞΙΑΔΗΣ (</w:t>
      </w:r>
      <w:r>
        <w:rPr>
          <w:rFonts w:eastAsia="Times New Roman" w:cs="Times New Roman"/>
          <w:b/>
          <w:szCs w:val="24"/>
        </w:rPr>
        <w:t>Αναπληρωτής Υπουργός Οικονομικών):</w:t>
      </w:r>
      <w:r>
        <w:rPr>
          <w:rFonts w:eastAsia="Times New Roman" w:cs="Times New Roman"/>
          <w:szCs w:val="24"/>
        </w:rPr>
        <w:t xml:space="preserve"> Μα, ακούστηκε κριτική σήμερα για τον κ. </w:t>
      </w:r>
      <w:proofErr w:type="spellStart"/>
      <w:r>
        <w:rPr>
          <w:rFonts w:eastAsia="Times New Roman" w:cs="Times New Roman"/>
          <w:szCs w:val="24"/>
        </w:rPr>
        <w:t>Τσακαλώτο</w:t>
      </w:r>
      <w:proofErr w:type="spellEnd"/>
      <w:r>
        <w:rPr>
          <w:rFonts w:eastAsia="Times New Roman" w:cs="Times New Roman"/>
          <w:szCs w:val="24"/>
        </w:rPr>
        <w:t>.</w:t>
      </w:r>
    </w:p>
    <w:p w14:paraId="505982BF" w14:textId="77777777" w:rsidR="00F07DA3" w:rsidRDefault="00582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Δεν αναφέρθηκε. Σήμερα ο κ. Γρηγοράκος είχε ερώτηση για τον κ. </w:t>
      </w:r>
      <w:proofErr w:type="spellStart"/>
      <w:r>
        <w:rPr>
          <w:rFonts w:eastAsia="Times New Roman" w:cs="Times New Roman"/>
          <w:szCs w:val="24"/>
        </w:rPr>
        <w:t>Πολάκη</w:t>
      </w:r>
      <w:proofErr w:type="spellEnd"/>
      <w:r>
        <w:rPr>
          <w:rFonts w:eastAsia="Times New Roman" w:cs="Times New Roman"/>
          <w:szCs w:val="24"/>
        </w:rPr>
        <w:t>. Απλά το ανέφερε.</w:t>
      </w:r>
    </w:p>
    <w:p w14:paraId="505982C0"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w:t>
      </w:r>
      <w:r>
        <w:rPr>
          <w:rFonts w:eastAsia="Times New Roman" w:cs="Times New Roman"/>
          <w:b/>
          <w:szCs w:val="24"/>
        </w:rPr>
        <w:t>ν):</w:t>
      </w:r>
      <w:r>
        <w:rPr>
          <w:rFonts w:eastAsia="Times New Roman" w:cs="Times New Roman"/>
          <w:szCs w:val="24"/>
        </w:rPr>
        <w:t xml:space="preserve"> Ναι, αλλά η κριτική που ακούστηκε ήταν για τον κ. </w:t>
      </w:r>
      <w:proofErr w:type="spellStart"/>
      <w:r>
        <w:rPr>
          <w:rFonts w:eastAsia="Times New Roman" w:cs="Times New Roman"/>
          <w:szCs w:val="24"/>
        </w:rPr>
        <w:t>Τσακαλώτο</w:t>
      </w:r>
      <w:proofErr w:type="spellEnd"/>
      <w:r>
        <w:rPr>
          <w:rFonts w:eastAsia="Times New Roman" w:cs="Times New Roman"/>
          <w:szCs w:val="24"/>
        </w:rPr>
        <w:t>.</w:t>
      </w:r>
    </w:p>
    <w:p w14:paraId="505982C1"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σήμερα απουσιάζει στο εξωτερικό. Για άλλες ημέρες είναι άλλη υπόθεση. Επειδή, όμως, έχουμε μιλήσει πάρα πολύ γι’ αυτό το θέμα, δείτε και την άλλη πλευρά. Δείτε και αυτούς που </w:t>
      </w:r>
      <w:r>
        <w:rPr>
          <w:rFonts w:eastAsia="Times New Roman" w:cs="Times New Roman"/>
          <w:szCs w:val="24"/>
        </w:rPr>
        <w:t>προσπαθούν να είναι συνεπείς και είναι Δευτέρα, Τρίτη και Παρασκευή στη Βουλή.</w:t>
      </w:r>
    </w:p>
    <w:p w14:paraId="505982C2" w14:textId="77777777" w:rsidR="00F07DA3" w:rsidRDefault="00582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w:t>
      </w:r>
    </w:p>
    <w:p w14:paraId="505982C3"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Κύριε Αλεξιάδη, σας είπα και την άλλη φορά ότι εγώ εκτιμώ την προσπάθεια. Κι εγώ αν ήμουν στη θέση σας, πιθανόν το ίδιο θα έκανα. Αλλά τώ</w:t>
      </w:r>
      <w:r>
        <w:rPr>
          <w:rFonts w:eastAsia="Times New Roman" w:cs="Times New Roman"/>
          <w:szCs w:val="24"/>
        </w:rPr>
        <w:t>ρα αφήστε το καλύτερα το θέμα αυτό, διότι έχει τύχει να τον έχω δει στον διάδρομο της Βουλής και να ακυρώνεται η ερώτησή μου που ήταν εκείνη την ημέρα, λόγω φόρτου εργασίας. Αφήστε το τώρα. Φτάνει όσα είπαμε.</w:t>
      </w:r>
    </w:p>
    <w:p w14:paraId="505982C4"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Λοιπόν, ξεκινάμε με την πρώτη με αριθμό 31/4-10</w:t>
      </w:r>
      <w:r>
        <w:rPr>
          <w:rFonts w:eastAsia="Times New Roman" w:cs="Times New Roman"/>
          <w:szCs w:val="24"/>
        </w:rPr>
        <w:t xml:space="preserve">-2016 επίκαιρη ερώτηση δεύτερου κύκλου του Βουλευτή Γρεβενών του Συνασπισμού Ριζοσπαστικής Αριστεράς κ. </w:t>
      </w:r>
      <w:r>
        <w:rPr>
          <w:rFonts w:eastAsia="Times New Roman" w:cs="Times New Roman"/>
          <w:bCs/>
          <w:szCs w:val="24"/>
        </w:rPr>
        <w:t xml:space="preserve">Χρήστου </w:t>
      </w:r>
      <w:proofErr w:type="spellStart"/>
      <w:r>
        <w:rPr>
          <w:rFonts w:eastAsia="Times New Roman" w:cs="Times New Roman"/>
          <w:bCs/>
          <w:szCs w:val="24"/>
        </w:rPr>
        <w:t>Μπγιάλα</w:t>
      </w:r>
      <w:proofErr w:type="spellEnd"/>
      <w:r>
        <w:rPr>
          <w:rFonts w:eastAsia="Times New Roman" w:cs="Times New Roman"/>
          <w:szCs w:val="24"/>
        </w:rPr>
        <w:t xml:space="preserve"> προς τον Υπουργό </w:t>
      </w:r>
      <w:r>
        <w:rPr>
          <w:rFonts w:eastAsia="Times New Roman" w:cs="Times New Roman"/>
          <w:bCs/>
          <w:szCs w:val="24"/>
        </w:rPr>
        <w:lastRenderedPageBreak/>
        <w:t>Αγροτικής Ανάπτυξης και Τροφίμων,</w:t>
      </w:r>
      <w:r>
        <w:rPr>
          <w:rFonts w:eastAsia="Times New Roman" w:cs="Times New Roman"/>
          <w:b/>
          <w:szCs w:val="24"/>
        </w:rPr>
        <w:t xml:space="preserve"> </w:t>
      </w:r>
      <w:r>
        <w:rPr>
          <w:rFonts w:eastAsia="Times New Roman" w:cs="Times New Roman"/>
          <w:szCs w:val="24"/>
        </w:rPr>
        <w:t xml:space="preserve">σχετικά με την δωρεάν </w:t>
      </w:r>
      <w:r>
        <w:rPr>
          <w:rFonts w:eastAsia="Times New Roman" w:cs="Times New Roman"/>
          <w:szCs w:val="24"/>
        </w:rPr>
        <w:t xml:space="preserve"> </w:t>
      </w:r>
      <w:r>
        <w:rPr>
          <w:rFonts w:eastAsia="Times New Roman" w:cs="Times New Roman"/>
          <w:szCs w:val="24"/>
        </w:rPr>
        <w:t xml:space="preserve">παραχώρηση της χρήσης του ακινήτου του </w:t>
      </w:r>
      <w:r>
        <w:rPr>
          <w:rFonts w:eastAsia="Times New Roman" w:cs="Times New Roman"/>
          <w:szCs w:val="24"/>
        </w:rPr>
        <w:t>κ</w:t>
      </w:r>
      <w:r>
        <w:rPr>
          <w:rFonts w:eastAsia="Times New Roman" w:cs="Times New Roman"/>
          <w:szCs w:val="24"/>
        </w:rPr>
        <w:t>έντρου «ΔΗΜΗΤΡΑ» Γρεβε</w:t>
      </w:r>
      <w:r>
        <w:rPr>
          <w:rFonts w:eastAsia="Times New Roman" w:cs="Times New Roman"/>
          <w:szCs w:val="24"/>
        </w:rPr>
        <w:t xml:space="preserve">νών που βρίσκεται στην περιοχή </w:t>
      </w:r>
      <w:proofErr w:type="spellStart"/>
      <w:r>
        <w:rPr>
          <w:rFonts w:eastAsia="Times New Roman" w:cs="Times New Roman"/>
          <w:szCs w:val="24"/>
        </w:rPr>
        <w:t>Μεράς</w:t>
      </w:r>
      <w:proofErr w:type="spellEnd"/>
      <w:r>
        <w:rPr>
          <w:rFonts w:eastAsia="Times New Roman" w:cs="Times New Roman"/>
          <w:szCs w:val="24"/>
        </w:rPr>
        <w:t xml:space="preserve"> του Δήμου Γρεβενών.</w:t>
      </w:r>
    </w:p>
    <w:p w14:paraId="505982C5"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05982C6"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κύριε Πρόεδρε.</w:t>
      </w:r>
    </w:p>
    <w:p w14:paraId="505982C7"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Κύριε Υπουργέ, στον Δήμο Γρεβενών υπάρχει το κτήριο του ΚΕΓΕ της Αγροτικής Ανάπτυξης που εδώ και πάρα πολλά χρόνια είναι άδειο και δεν λειτουργεί. Δεν χρησιμοποιείται γιατί οι υπηρεσίες του Υπουργείου Αγροτικής Ανάπτυξης μεταφέρθηκαν προ πολλών ετών –προ δ</w:t>
      </w:r>
      <w:r>
        <w:rPr>
          <w:rFonts w:eastAsia="Times New Roman" w:cs="Times New Roman"/>
          <w:szCs w:val="24"/>
        </w:rPr>
        <w:t xml:space="preserve">εκαετίας περίπου- στο νέο κτήριο που είχε τότε κατασκευαστεί το διοικητήριο, στο οποίο στεγάζεται και η </w:t>
      </w:r>
      <w:proofErr w:type="spellStart"/>
      <w:r>
        <w:rPr>
          <w:rFonts w:eastAsia="Times New Roman" w:cs="Times New Roman"/>
          <w:szCs w:val="24"/>
        </w:rPr>
        <w:t>αντιπεριφέρεια</w:t>
      </w:r>
      <w:proofErr w:type="spellEnd"/>
      <w:r>
        <w:rPr>
          <w:rFonts w:eastAsia="Times New Roman" w:cs="Times New Roman"/>
          <w:szCs w:val="24"/>
        </w:rPr>
        <w:t xml:space="preserve"> –νομαρχία πριν, </w:t>
      </w:r>
      <w:proofErr w:type="spellStart"/>
      <w:r>
        <w:rPr>
          <w:rFonts w:eastAsia="Times New Roman" w:cs="Times New Roman"/>
          <w:szCs w:val="24"/>
        </w:rPr>
        <w:t>αντιπεριφέρεια</w:t>
      </w:r>
      <w:proofErr w:type="spellEnd"/>
      <w:r>
        <w:rPr>
          <w:rFonts w:eastAsia="Times New Roman" w:cs="Times New Roman"/>
          <w:szCs w:val="24"/>
        </w:rPr>
        <w:t xml:space="preserve"> σήμερα- και όπου έχουν συγκεντρωθεί σχεδόν όλες οι υπηρεσίες του </w:t>
      </w:r>
      <w:r>
        <w:rPr>
          <w:rFonts w:eastAsia="Times New Roman" w:cs="Times New Roman"/>
          <w:szCs w:val="24"/>
        </w:rPr>
        <w:t>ν</w:t>
      </w:r>
      <w:r>
        <w:rPr>
          <w:rFonts w:eastAsia="Times New Roman" w:cs="Times New Roman"/>
          <w:szCs w:val="24"/>
        </w:rPr>
        <w:t xml:space="preserve">ομού και του </w:t>
      </w:r>
      <w:r>
        <w:rPr>
          <w:rFonts w:eastAsia="Times New Roman" w:cs="Times New Roman"/>
          <w:szCs w:val="24"/>
        </w:rPr>
        <w:t>δ</w:t>
      </w:r>
      <w:r>
        <w:rPr>
          <w:rFonts w:eastAsia="Times New Roman" w:cs="Times New Roman"/>
          <w:szCs w:val="24"/>
        </w:rPr>
        <w:t>ήμου.</w:t>
      </w:r>
    </w:p>
    <w:p w14:paraId="505982C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Αυτό το κτήριο σήμερ</w:t>
      </w:r>
      <w:r>
        <w:rPr>
          <w:rFonts w:eastAsia="Times New Roman" w:cs="Times New Roman"/>
          <w:szCs w:val="24"/>
        </w:rPr>
        <w:t xml:space="preserve">α παραμένει σε αχρησία και δυστυχώς δέχεται τη φθορά του χρόνου και της μη χρησιμοποίησής του. Βέβαια, ο Δήμος Γρεβενών, με βάση το με αριθμό 13088/8-7-2016 έγγραφό του, ζητά από το Υπουργείο Αγροτικής Ανάπτυξης τη δωρεάν παραχώρηση της χρήσης της </w:t>
      </w:r>
      <w:proofErr w:type="spellStart"/>
      <w:r>
        <w:rPr>
          <w:rFonts w:eastAsia="Times New Roman" w:cs="Times New Roman"/>
          <w:szCs w:val="24"/>
        </w:rPr>
        <w:t>οικοπεδι</w:t>
      </w:r>
      <w:r>
        <w:rPr>
          <w:rFonts w:eastAsia="Times New Roman" w:cs="Times New Roman"/>
          <w:szCs w:val="24"/>
        </w:rPr>
        <w:t>κής</w:t>
      </w:r>
      <w:proofErr w:type="spellEnd"/>
      <w:r>
        <w:rPr>
          <w:rFonts w:eastAsia="Times New Roman" w:cs="Times New Roman"/>
          <w:szCs w:val="24"/>
        </w:rPr>
        <w:t xml:space="preserve"> έκτασης εμβαδού 7.689,5 τ.μ. και των κτηριακών εγκαταστάσεων που βρίσκονται σε αυτό.</w:t>
      </w:r>
    </w:p>
    <w:p w14:paraId="505982C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Να αναφερθεί, βέβαια, ότι το 2012, με την υπ’ αριθμόν </w:t>
      </w:r>
      <w:r>
        <w:rPr>
          <w:rFonts w:eastAsia="Times New Roman" w:cs="Times New Roman"/>
          <w:szCs w:val="24"/>
        </w:rPr>
        <w:t>π</w:t>
      </w:r>
      <w:r>
        <w:rPr>
          <w:rFonts w:eastAsia="Times New Roman" w:cs="Times New Roman"/>
          <w:szCs w:val="24"/>
        </w:rPr>
        <w:t>ρωτοκόλλου 520/21258/22-2-2012 απόφαση του τότε Υπουργού Αγροτικής Ανάπτυξης, είχε παραχωρηθεί η χρήση του κτηρί</w:t>
      </w:r>
      <w:r>
        <w:rPr>
          <w:rFonts w:eastAsia="Times New Roman" w:cs="Times New Roman"/>
          <w:szCs w:val="24"/>
        </w:rPr>
        <w:t>ου στο Υπουργείο Προστασίας του Πολίτη για την κάλυψη των στεγαστικών αναγκών των αστυνομικών υπηρεσιών Γρεβενών.</w:t>
      </w:r>
    </w:p>
    <w:p w14:paraId="505982C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Σήμερα, όμως, αυτός ο λόγος της τότε παραχώρησης έχει εκλείψει για τον εξής απλό λόγο, ότι στον Δήμο Γρεβενών και μέσα στην πόλη των Γρεβενών </w:t>
      </w:r>
      <w:r>
        <w:rPr>
          <w:rFonts w:eastAsia="Times New Roman" w:cs="Times New Roman"/>
          <w:szCs w:val="24"/>
        </w:rPr>
        <w:t>υπάρχει ένα νεόδμητο ημιτελές κτήριο, το οποίο είναι του Υπουργείου Προστασίας του Πολίτη, αλλά είχε ανεγερθεί τότε για τη λειτουργία της Σχολής Αστυφυ</w:t>
      </w:r>
      <w:r>
        <w:rPr>
          <w:rFonts w:eastAsia="Times New Roman" w:cs="Times New Roman"/>
          <w:szCs w:val="24"/>
        </w:rPr>
        <w:lastRenderedPageBreak/>
        <w:t>λάκων. Σήμερα, όμως και μέχρι πρότινος, πριν από λίγο διάστημα, με την επίσκεψη του Γενικού Γραμματέα Προ</w:t>
      </w:r>
      <w:r>
        <w:rPr>
          <w:rFonts w:eastAsia="Times New Roman" w:cs="Times New Roman"/>
          <w:szCs w:val="24"/>
        </w:rPr>
        <w:t xml:space="preserve">στασίας του Πολίτη και του Αρχηγού της Αστυνομίας, πήγαμε στο νεόδμητο αυτό κτήριο και αποφασίστηκε οι αστυνομικές υπηρεσίες όλου του </w:t>
      </w:r>
      <w:r>
        <w:rPr>
          <w:rFonts w:eastAsia="Times New Roman" w:cs="Times New Roman"/>
          <w:szCs w:val="24"/>
        </w:rPr>
        <w:t>ν</w:t>
      </w:r>
      <w:r>
        <w:rPr>
          <w:rFonts w:eastAsia="Times New Roman" w:cs="Times New Roman"/>
          <w:szCs w:val="24"/>
        </w:rPr>
        <w:t>ομού να στεγαστούν εκεί και ήδη την προηγούμενη εβδομάδα υπογράφτηκε η αλλαγή χρήσης του κτηρίου.</w:t>
      </w:r>
    </w:p>
    <w:p w14:paraId="505982CB"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Συνέπεια αυτών των ενερ</w:t>
      </w:r>
      <w:r>
        <w:rPr>
          <w:rFonts w:eastAsia="Times New Roman" w:cs="Times New Roman"/>
          <w:szCs w:val="24"/>
        </w:rPr>
        <w:t>γειών είναι το κτήριο του ΚΕΓΕ, του Οργανισμού «ΔΗΜΗΤΡΑ» να μη χρειάζεται γι’ αυτή την χρήση του. Έτσι, ο Δήμος Γρεβενών κατέθεσε το αίτημα προς το Υπουργείο σας για να παραχωρηθεί, με σκοπό να χρησιμοποιηθούν αυτές οι κτηριακές εγκαταστάσεις στο Πρόγραμμα</w:t>
      </w:r>
      <w:r>
        <w:rPr>
          <w:rFonts w:eastAsia="Times New Roman" w:cs="Times New Roman"/>
          <w:szCs w:val="24"/>
        </w:rPr>
        <w:t xml:space="preserve"> Βιώσιμης Αστικής Ανάπτυξης του ΕΣΠΑ 2014-2020, ως ένας </w:t>
      </w:r>
      <w:proofErr w:type="spellStart"/>
      <w:r>
        <w:rPr>
          <w:rFonts w:eastAsia="Times New Roman" w:cs="Times New Roman"/>
          <w:szCs w:val="24"/>
        </w:rPr>
        <w:t>πολυχώρος</w:t>
      </w:r>
      <w:proofErr w:type="spellEnd"/>
      <w:r>
        <w:rPr>
          <w:rFonts w:eastAsia="Times New Roman" w:cs="Times New Roman"/>
          <w:szCs w:val="24"/>
        </w:rPr>
        <w:t xml:space="preserve"> όμως ο οποίος θα έχει την προβολή, την προώθηση και την έκθεση του μανιταριού και των τοπικών αγροτικών προϊόντων. Δηλαδή, το κτήριο του Υπουργείου Αγροτικής Ανάπτυξης θα αξιοποιηθεί από τον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ήμο για την προβολή των αγροτικών προϊόντων και του μανιταριού.</w:t>
      </w:r>
    </w:p>
    <w:p w14:paraId="505982CC" w14:textId="77777777" w:rsidR="00F07DA3" w:rsidRDefault="00582311">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505982CD"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Επισημαίνω εδώ ότι η πόλη των Γρεβενών έχει ανακηρυχθεί ως η πόλη του μανιταριού, ο Νομός Γρεβενών είναι μ</w:t>
      </w:r>
      <w:r>
        <w:rPr>
          <w:rFonts w:eastAsia="Times New Roman" w:cs="Times New Roman"/>
          <w:szCs w:val="24"/>
        </w:rPr>
        <w:t>ια περιοχή όπου τα άγρια μανιτάρια είναι ένα ιδιαίτερο έδεσμα και νομίζω ότι είναι γνωστό σε όλη την Ελλάδα, αλλά και σε επισκέψεις στο εξωτερικό.</w:t>
      </w:r>
    </w:p>
    <w:p w14:paraId="505982CE"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αίτημα είναι να παραχωρηθεί, για να το μαζέψω λίγο, γιατί ξεπεράσαμε τον </w:t>
      </w:r>
      <w:r>
        <w:rPr>
          <w:rFonts w:eastAsia="Times New Roman" w:cs="Times New Roman"/>
          <w:szCs w:val="24"/>
        </w:rPr>
        <w:t>χρόνο.</w:t>
      </w:r>
    </w:p>
    <w:p w14:paraId="505982CF"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Το αίτημα, κύριε Πρόεδρε -και κλείνω- είναι να γίνει η άμεση άρση της προηγούμενης παραχώρησης στο Υπουργείο Προστασίας του Πολίτη και να παραχωρηθεί στον </w:t>
      </w:r>
      <w:r>
        <w:rPr>
          <w:rFonts w:eastAsia="Times New Roman" w:cs="Times New Roman"/>
          <w:szCs w:val="24"/>
        </w:rPr>
        <w:t>δ</w:t>
      </w:r>
      <w:r>
        <w:rPr>
          <w:rFonts w:eastAsia="Times New Roman" w:cs="Times New Roman"/>
          <w:szCs w:val="24"/>
        </w:rPr>
        <w:t>ήμο.</w:t>
      </w:r>
    </w:p>
    <w:p w14:paraId="505982D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Το επείγον, όμως, είναι ότι μέσα στους επόμενους μήνες και μέχρι το τέ</w:t>
      </w:r>
      <w:r>
        <w:rPr>
          <w:rFonts w:eastAsia="Times New Roman" w:cs="Times New Roman"/>
          <w:szCs w:val="24"/>
        </w:rPr>
        <w:t>λος του έτους θα τρέξουν τα προγράμματα του ΕΣΠΑ, άρα θα πρέπει ο Δήμος Γρεβενών άμεσα να έχει…</w:t>
      </w:r>
    </w:p>
    <w:p w14:paraId="505982D1"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Κρατήστε κάτι για τη δευτερολογία σας.</w:t>
      </w:r>
    </w:p>
    <w:p w14:paraId="505982D2"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ΧΡΗΣΤΟΣ ΜΠΓΙΑΛΑΣ:</w:t>
      </w:r>
      <w:r>
        <w:rPr>
          <w:rFonts w:eastAsia="Times New Roman" w:cs="Times New Roman"/>
          <w:szCs w:val="24"/>
        </w:rPr>
        <w:t xml:space="preserve"> …την παραχώρηση για να προχωρήσει στις μελέτες του ΕΣΠΑ.</w:t>
      </w:r>
    </w:p>
    <w:p w14:paraId="505982D3"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Κύριε Αποστόλου, έχετε τον λόγο.</w:t>
      </w:r>
    </w:p>
    <w:p w14:paraId="505982D4"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Κατ’ αρχάς, κύριε Πρόεδρε, οφείλω να τονίσω ότι η Κυβέρνηση προσπαθεί, με τις δυνατότητες που υπάρχουν λόγω του φορτωμένου έργου πο</w:t>
      </w:r>
      <w:r>
        <w:rPr>
          <w:rFonts w:eastAsia="Times New Roman" w:cs="Times New Roman"/>
          <w:szCs w:val="24"/>
        </w:rPr>
        <w:t>υ έχει -το αντιλαμβανόμαστε όλοι- ιδιαίτερα αυτή την περίοδο, να ανταποκριθεί στον Κοινοβουλευτικό Έλεγχο.</w:t>
      </w:r>
    </w:p>
    <w:p w14:paraId="505982D5"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Αντιπαρέρχομαι, κύριε Γρηγοράκο, τα περί αντικοινοβουλευτικής λειτουργίας ενός χώρου ο οποίος τουλάχιστον μέχρι σήμερα τον διάλογο και τη δημοκρατική</w:t>
      </w:r>
      <w:r>
        <w:rPr>
          <w:rFonts w:eastAsia="Times New Roman" w:cs="Times New Roman"/>
          <w:szCs w:val="24"/>
        </w:rPr>
        <w:t xml:space="preserve"> λειτουργία την έχει υπηρετήσει όσο καμιά άλλη παράταξη σε αυτή την Βουλή.</w:t>
      </w:r>
    </w:p>
    <w:p w14:paraId="505982D6"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ΛΕΩΝΙΔΑΣ ΓΡΗΓΟΡΑΚΟΣ:</w:t>
      </w:r>
      <w:r>
        <w:rPr>
          <w:rFonts w:eastAsia="Times New Roman" w:cs="Times New Roman"/>
          <w:szCs w:val="24"/>
        </w:rPr>
        <w:t xml:space="preserve"> Στην πράξη, κύριε Υπουργέ! Αυτά να τα πείτε αλλού, κύριε Υπουργέ, να τα πείτε εκεί που σας ακούν. Αυτά να τα πείτε αλλού, εκεί που ξέρετε και κοροϊδεύετε. Εδώ δ</w:t>
      </w:r>
      <w:r>
        <w:rPr>
          <w:rFonts w:eastAsia="Times New Roman" w:cs="Times New Roman"/>
          <w:szCs w:val="24"/>
        </w:rPr>
        <w:t>εν κοροϊδεύετε κανέναν!</w:t>
      </w:r>
    </w:p>
    <w:p w14:paraId="505982D7"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Γρηγοράκο!</w:t>
      </w:r>
    </w:p>
    <w:p w14:paraId="505982D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Απαντήστε τώρα στην ερώτηση, κύριε Υπουργέ.</w:t>
      </w:r>
    </w:p>
    <w:p w14:paraId="505982D9"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Απαντώ τώρα στο ερώτημα του συναδέλφου.</w:t>
      </w:r>
    </w:p>
    <w:p w14:paraId="505982D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Όντως, με απόφαση του Υπουργείου </w:t>
      </w:r>
      <w:r>
        <w:rPr>
          <w:rFonts w:eastAsia="Times New Roman" w:cs="Times New Roman"/>
          <w:szCs w:val="24"/>
        </w:rPr>
        <w:t xml:space="preserve">Αγροτικής Ανάπτυξης, το 2012 είχε παραχωρηθεί η δωρεάν χρήση μέρους του ακινήτου του </w:t>
      </w:r>
      <w:r>
        <w:rPr>
          <w:rFonts w:eastAsia="Times New Roman" w:cs="Times New Roman"/>
          <w:szCs w:val="24"/>
        </w:rPr>
        <w:t>Ο</w:t>
      </w:r>
      <w:r>
        <w:rPr>
          <w:rFonts w:eastAsia="Times New Roman" w:cs="Times New Roman"/>
          <w:szCs w:val="24"/>
        </w:rPr>
        <w:t>ργανισμού «ΔΗΜΗΤΡΑ» στα Γρεβενά για τις ανάγκες του Υπουργείου Προστασίας του Πολίτη. Ο Δήμος Γρεβενών, όντως, έχει υποβάλει το συγκεκριμένο αίτημα και ζητά την αξιοποίησ</w:t>
      </w:r>
      <w:r>
        <w:rPr>
          <w:rFonts w:eastAsia="Times New Roman" w:cs="Times New Roman"/>
          <w:szCs w:val="24"/>
        </w:rPr>
        <w:t>η ενός μέρους των ακινήτων και πραγματικά θέλει να προωθήσει τα τοπικά αγροτικά προϊόντα.</w:t>
      </w:r>
    </w:p>
    <w:p w14:paraId="505982DB"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αγαπητοί συνάδελφοι, οφείλουμε να επισημάνουμε ότι για το συγκεκριμένο ακίνητο η προηγούμενη δημοτική αρχή, με πράξη εφαρμογής το 2010 το ενέγραψε –λανθασμένα, </w:t>
      </w:r>
      <w:r>
        <w:rPr>
          <w:rFonts w:eastAsia="Times New Roman" w:cs="Times New Roman"/>
          <w:szCs w:val="24"/>
        </w:rPr>
        <w:t>βεβαίως- στην ιδιοκτησία της. Το Υπουργείο το 2013 απέστειλε τους τίτλους κυριότητας των συγκεκριμένων εκτάσεων στον δήμο, ζητώντας βεβαίως η συγκεκριμένη ιδιοκτησία να καταγραφεί στην κυριότητα του δημοσίου.</w:t>
      </w:r>
    </w:p>
    <w:p w14:paraId="505982DC"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Γι’ αυτό, λοιπόν, θεωρούμε απαραίτητο, για να ε</w:t>
      </w:r>
      <w:r>
        <w:rPr>
          <w:rFonts w:eastAsia="Times New Roman" w:cs="Times New Roman"/>
          <w:szCs w:val="24"/>
        </w:rPr>
        <w:t>ξετάσουμε το αίτημα, να γίνουν δύο κινήσεις. Πρώτον, πρέπει να υπάρξει η σύμφωνη γνώμη –όντως αναφέρθηκε ο συνάδελφος- του Υπουργείου Προστασίας του Πολίτη και, δεύτερον, να εκδοθεί διορθωτική Πράξη Εφαρμογής από τον δήμο, σύμφωνα με τις διατάξεις και να α</w:t>
      </w:r>
      <w:r>
        <w:rPr>
          <w:rFonts w:eastAsia="Times New Roman" w:cs="Times New Roman"/>
          <w:szCs w:val="24"/>
        </w:rPr>
        <w:t>ποδοθεί η κυριότητα στο δημόσιο.</w:t>
      </w:r>
    </w:p>
    <w:p w14:paraId="505982DD"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Από εκεί και πέρα, βεβαίως και θα εξετάσουμε το αίτημα. Ήδη, ο δήμος δεσμεύεται ότι θα αξιοποιήσει το συγκεκριμένο ακίνητο για αγροτική χρήση. Άρα, λοιπόν, άμεσα, μόλις ολοκληρωθούν αυτές οι διαδικασίες, εμείς θα προχωρήσου</w:t>
      </w:r>
      <w:r>
        <w:rPr>
          <w:rFonts w:eastAsia="Times New Roman" w:cs="Times New Roman"/>
          <w:szCs w:val="24"/>
        </w:rPr>
        <w:t xml:space="preserve">με στην παραχώρηση της χρήσης. Πιστεύουμε ότι ιδιαίτερα για την περιοχή </w:t>
      </w:r>
      <w:r>
        <w:rPr>
          <w:rFonts w:eastAsia="Times New Roman" w:cs="Times New Roman"/>
          <w:szCs w:val="24"/>
        </w:rPr>
        <w:lastRenderedPageBreak/>
        <w:t>και για την ανάγκη αξιοποίησης ενός ιδιαίτερου προϊόντος, του μανιταριού, αλλά και γενικότερα των δυνατοτήτων που έχει στον αγροτικό χώρο, θα συμβάλει πάρα πολύ η συγκεκριμένη παραχώρη</w:t>
      </w:r>
      <w:r>
        <w:rPr>
          <w:rFonts w:eastAsia="Times New Roman" w:cs="Times New Roman"/>
          <w:szCs w:val="24"/>
        </w:rPr>
        <w:t>ση.</w:t>
      </w:r>
    </w:p>
    <w:p w14:paraId="505982DE"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Μπγιάλα</w:t>
      </w:r>
      <w:proofErr w:type="spellEnd"/>
      <w:r>
        <w:rPr>
          <w:rFonts w:eastAsia="Times New Roman" w:cs="Times New Roman"/>
          <w:szCs w:val="24"/>
        </w:rPr>
        <w:t>, έχετε τον λόγο.</w:t>
      </w:r>
    </w:p>
    <w:p w14:paraId="505982DF"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Κύριε Υπουργέ, γι’ αυτό έθεσα το θέμα ως επίκαιρη ερώτηση και σας είπα εν τάχει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πρέπει «να τρέξουν» γρήγορα όλες αυτές οι προθεσμίες και ό</w:t>
      </w:r>
      <w:r>
        <w:rPr>
          <w:rFonts w:eastAsia="Times New Roman" w:cs="Times New Roman"/>
          <w:szCs w:val="24"/>
        </w:rPr>
        <w:t xml:space="preserve">λες αυτές οι γραφειοκρατικές διαδικασίες, οι οποίες εμποδίζουν σήμερα την υπογραφή της παραχώρησης που θα μπορούσε να γίνει, αν δεν υπήρχαν αυτά τα προσκόμματα. </w:t>
      </w:r>
    </w:p>
    <w:p w14:paraId="505982E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Θα πρέπει πολύ γρήγορα, λοιπόν, «να τρέξουν» όλες αυτές οι γραφειοκρατικές διαδικασίες, τις οπ</w:t>
      </w:r>
      <w:r>
        <w:rPr>
          <w:rFonts w:eastAsia="Times New Roman" w:cs="Times New Roman"/>
          <w:szCs w:val="24"/>
        </w:rPr>
        <w:t>οίες προαναφέρατε, για να προλάβουμε την προκήρυξη των νέων προγραμμάτων του ΕΣΠΑ, ώστε στην περίοδο του ΕΣΠΑ 2014-2020 να ενταχθεί όλη η διαμόρφωση του χώρου ως ένας εκθεσιακός χώρος προβολής των αγροτικών προϊόντων και ειδικά του μανιταριού.</w:t>
      </w:r>
    </w:p>
    <w:p w14:paraId="505982E1"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Χαίρομαι που</w:t>
      </w:r>
      <w:r>
        <w:rPr>
          <w:rFonts w:eastAsia="Times New Roman" w:cs="Times New Roman"/>
          <w:szCs w:val="24"/>
        </w:rPr>
        <w:t xml:space="preserve"> βλέπετε θετικά το αίτημα και παρακαλώ το Υπουργείο «να τρέξει» όσο το δυνατόν πιο γρήγορα όλες αυτές τις γραφειοκρατικές διαδικασίες, με τη δική μας συνδρομή βέβαια και του Δήμου Γρεβενών, αλλά και με τη συνδρομή του Υπουργείου Προστασίας του Πολίτη.</w:t>
      </w:r>
    </w:p>
    <w:p w14:paraId="505982E2"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(Νικήτας Κακλαμάνης): </w:t>
      </w:r>
      <w:r>
        <w:rPr>
          <w:rFonts w:eastAsia="Times New Roman" w:cs="Times New Roman"/>
          <w:szCs w:val="24"/>
        </w:rPr>
        <w:t>Απ’ ό,τι κατάλαβα, ο Υπουργός δεσμεύτηκε να κάνει δεκτό το αίτημα. Γυρνώντας πίσω εσείς τώρα, πρέπει να μεριμνήσετε ώστε να βγει μία ανάκληση της απόφασης του τότε Δημοτικού Συμβουλίου, διότι το έβαλε ως προϋπόθεση.</w:t>
      </w:r>
    </w:p>
    <w:p w14:paraId="505982E3"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ΧΡΗΣΤΟΣ ΜΠΓ</w:t>
      </w:r>
      <w:r>
        <w:rPr>
          <w:rFonts w:eastAsia="Times New Roman" w:cs="Times New Roman"/>
          <w:b/>
          <w:szCs w:val="24"/>
        </w:rPr>
        <w:t xml:space="preserve">ΙΑΛΑΣ: </w:t>
      </w:r>
      <w:r>
        <w:rPr>
          <w:rFonts w:eastAsia="Times New Roman" w:cs="Times New Roman"/>
          <w:szCs w:val="24"/>
        </w:rPr>
        <w:t>Έτσι πρέπει, κύριε Πρόεδρε.</w:t>
      </w:r>
    </w:p>
    <w:p w14:paraId="505982E4"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Διαφορετικά, θα έρθετε ξανά εδώ σε τρεις μήνες και θα συζητάμε το ίδιο θέμα.</w:t>
      </w:r>
    </w:p>
    <w:p w14:paraId="505982E5"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05982E6"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Άρα</w:t>
      </w:r>
      <w:r>
        <w:rPr>
          <w:rFonts w:eastAsia="Times New Roman" w:cs="Times New Roman"/>
          <w:szCs w:val="24"/>
        </w:rPr>
        <w:t>,</w:t>
      </w:r>
      <w:r>
        <w:rPr>
          <w:rFonts w:eastAsia="Times New Roman" w:cs="Times New Roman"/>
          <w:szCs w:val="24"/>
        </w:rPr>
        <w:t xml:space="preserve"> κύ</w:t>
      </w:r>
      <w:r>
        <w:rPr>
          <w:rFonts w:eastAsia="Times New Roman" w:cs="Times New Roman"/>
          <w:szCs w:val="24"/>
        </w:rPr>
        <w:t>ριε Πρόεδρε, ο δήμος πρέπει να ανακαλέσει τη συγκεκριμένη Πράξη Εφαρμογής.</w:t>
      </w:r>
    </w:p>
    <w:p w14:paraId="505982E7"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Έτσι ακριβώς.</w:t>
      </w:r>
    </w:p>
    <w:p w14:paraId="505982E8"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Εμείς θα προχωρήσουμε στη συγκεκριμένη παραχώρηση. Θέλω, όμως, να πω </w:t>
      </w:r>
      <w:r>
        <w:rPr>
          <w:rFonts w:eastAsia="Times New Roman" w:cs="Times New Roman"/>
          <w:szCs w:val="24"/>
        </w:rPr>
        <w:t xml:space="preserve">κάτι, επειδή όντως υπάρχει ένα πρόβλημα σχετικά με όλες τις εκτάσεις και όλα τα ακίνητα που έχει ο συγκεκριμένος Οργανισμός </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και βεβαίως το Υπουργείο Αγροτικής Ανάπτυξης. </w:t>
      </w:r>
    </w:p>
    <w:p w14:paraId="505982E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Ήδη, με τον ν.4384/2016 ιδρύσαμε έναν Οργανισμό ο οποίος θα διαχειριστεί τα</w:t>
      </w:r>
      <w:r>
        <w:rPr>
          <w:rFonts w:eastAsia="Times New Roman" w:cs="Times New Roman"/>
          <w:szCs w:val="24"/>
        </w:rPr>
        <w:t xml:space="preserve"> ακίνητα, τις γαίες και τους εξοπλισμούς του Υπουργείου Αγροτικής Ανάπτυξης. Προς το παρόν έχουμε μπει στη διαδικασία της καταγραφής. Έχουμε ήδη ξεπεράσει το ένα εκατομμύριο οκτακόσιες χιλιάδες στρέμματα αγροτικής γης, η οποία μπορεί να διατεθεί σε αγροτικ</w:t>
      </w:r>
      <w:r>
        <w:rPr>
          <w:rFonts w:eastAsia="Times New Roman" w:cs="Times New Roman"/>
          <w:szCs w:val="24"/>
        </w:rPr>
        <w:t xml:space="preserve">ή χρήση. Καταμετρούμε τα ακίνητα που έχουμε, ούτως ώστε </w:t>
      </w:r>
      <w:r>
        <w:rPr>
          <w:rFonts w:eastAsia="Times New Roman" w:cs="Times New Roman"/>
          <w:szCs w:val="24"/>
        </w:rPr>
        <w:lastRenderedPageBreak/>
        <w:t xml:space="preserve">κάποια στιγμή να πούμε ότι αυτή είναι η περιουσία του δημοσίου, του Υπουργείου Αγροτικής Ανάπτυξης και μ’ αυτούς τους τρόπους εμείς θα την αξιοποιήσουμε. </w:t>
      </w:r>
    </w:p>
    <w:p w14:paraId="505982E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Στη συγκεκριμένη περίπτωση, αυτή η παραχώρηση</w:t>
      </w:r>
      <w:r>
        <w:rPr>
          <w:rFonts w:eastAsia="Times New Roman" w:cs="Times New Roman"/>
          <w:szCs w:val="24"/>
        </w:rPr>
        <w:t xml:space="preserve"> είναι ένας τρόπος αξιοποίησης πραγματικά επ’ </w:t>
      </w:r>
      <w:proofErr w:type="spellStart"/>
      <w:r>
        <w:rPr>
          <w:rFonts w:eastAsia="Times New Roman" w:cs="Times New Roman"/>
          <w:szCs w:val="24"/>
        </w:rPr>
        <w:t>ωφελεία</w:t>
      </w:r>
      <w:proofErr w:type="spellEnd"/>
      <w:r>
        <w:rPr>
          <w:rFonts w:eastAsia="Times New Roman" w:cs="Times New Roman"/>
          <w:szCs w:val="24"/>
        </w:rPr>
        <w:t xml:space="preserve"> της τοπικής κοινωνίας.</w:t>
      </w:r>
    </w:p>
    <w:p w14:paraId="505982EB" w14:textId="77777777" w:rsidR="00F07DA3" w:rsidRDefault="00582311">
      <w:pPr>
        <w:spacing w:line="600" w:lineRule="auto"/>
        <w:ind w:firstLine="720"/>
        <w:jc w:val="both"/>
        <w:rPr>
          <w:rFonts w:eastAsia="Times New Roman"/>
          <w:color w:val="000000"/>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στη συζήτηση </w:t>
      </w:r>
      <w:r>
        <w:rPr>
          <w:rFonts w:eastAsia="Times New Roman" w:cs="Times New Roman"/>
          <w:szCs w:val="24"/>
        </w:rPr>
        <w:t>της τέταρτης</w:t>
      </w:r>
      <w:r>
        <w:rPr>
          <w:rFonts w:eastAsia="Times New Roman" w:cs="Times New Roman"/>
          <w:szCs w:val="24"/>
        </w:rPr>
        <w:t xml:space="preserve"> με αριθμό</w:t>
      </w:r>
      <w:r>
        <w:rPr>
          <w:rFonts w:ascii="Verdana" w:eastAsia="Times New Roman" w:hAnsi="Verdana" w:cs="Times New Roman"/>
          <w:color w:val="000000"/>
          <w:sz w:val="17"/>
          <w:szCs w:val="17"/>
        </w:rPr>
        <w:t xml:space="preserve"> </w:t>
      </w:r>
      <w:r>
        <w:rPr>
          <w:rFonts w:eastAsia="Times New Roman"/>
          <w:color w:val="000000"/>
          <w:szCs w:val="24"/>
        </w:rPr>
        <w:t>19/3-10-2016 επίκαιρης ερώτησης δεύτερου κύκλου του Βουλευτή Αρκαδίας της Δημοκρατικής Συμπαράταξης</w:t>
      </w:r>
      <w:r>
        <w:rPr>
          <w:rFonts w:eastAsia="Times New Roman"/>
          <w:color w:val="000000"/>
          <w:szCs w:val="24"/>
        </w:rPr>
        <w:t xml:space="preserve"> ΠΑΣΟΚ-ΔΗΜΑΡ κ. </w:t>
      </w:r>
      <w:r>
        <w:rPr>
          <w:rFonts w:eastAsia="Times New Roman"/>
          <w:bCs/>
          <w:color w:val="000000"/>
          <w:szCs w:val="24"/>
        </w:rPr>
        <w:t>Οδυσσέα Κωνσταντινόπουλου</w:t>
      </w:r>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την αποζημίωση αγροτών λόγω των τεράστιων καταστροφών που προκλήθηκαν σε καλλιέργειες και ζωικό κεφάλαιο στην Αρκαδία από τη θεομηνία της 25</w:t>
      </w:r>
      <w:r>
        <w:rPr>
          <w:rFonts w:eastAsia="Times New Roman"/>
          <w:color w:val="000000"/>
          <w:szCs w:val="24"/>
          <w:vertAlign w:val="superscript"/>
        </w:rPr>
        <w:t xml:space="preserve">ης </w:t>
      </w:r>
      <w:r>
        <w:rPr>
          <w:rFonts w:eastAsia="Times New Roman"/>
          <w:color w:val="000000"/>
          <w:szCs w:val="24"/>
        </w:rPr>
        <w:t>Ιουνίου.</w:t>
      </w:r>
    </w:p>
    <w:p w14:paraId="505982EC" w14:textId="77777777" w:rsidR="00F07DA3" w:rsidRDefault="00582311">
      <w:pPr>
        <w:spacing w:line="600" w:lineRule="auto"/>
        <w:ind w:firstLine="720"/>
        <w:jc w:val="both"/>
        <w:rPr>
          <w:rFonts w:eastAsia="Times New Roman" w:cs="Times New Roman"/>
          <w:szCs w:val="24"/>
        </w:rPr>
      </w:pPr>
      <w:r>
        <w:rPr>
          <w:rFonts w:eastAsia="Times New Roman"/>
          <w:color w:val="000000"/>
          <w:szCs w:val="24"/>
        </w:rPr>
        <w:t>Ορίστε, κύριε Κωνσταντινόπουλε, έχετε τον λόγο.</w:t>
      </w:r>
    </w:p>
    <w:p w14:paraId="505982ED"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olor w:val="000000"/>
          <w:szCs w:val="24"/>
        </w:rPr>
        <w:t>Ευχαριστώ, κύριε Πρόεδρε.</w:t>
      </w:r>
      <w:r>
        <w:rPr>
          <w:rFonts w:eastAsia="Times New Roman" w:cs="Times New Roman"/>
          <w:szCs w:val="24"/>
        </w:rPr>
        <w:t xml:space="preserve"> </w:t>
      </w:r>
    </w:p>
    <w:p w14:paraId="505982EE"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γνωρίζετε τι έγινε στην Αρκαδία στις 25 Ιουνίου. Θα σας πω τα λόγια του κ. </w:t>
      </w:r>
      <w:proofErr w:type="spellStart"/>
      <w:r>
        <w:rPr>
          <w:rFonts w:eastAsia="Times New Roman" w:cs="Times New Roman"/>
          <w:szCs w:val="24"/>
        </w:rPr>
        <w:t>Μπαλάφα</w:t>
      </w:r>
      <w:proofErr w:type="spellEnd"/>
      <w:r>
        <w:rPr>
          <w:rFonts w:eastAsia="Times New Roman" w:cs="Times New Roman"/>
          <w:szCs w:val="24"/>
        </w:rPr>
        <w:t xml:space="preserve">, τον οποίο έστειλε η Κυβέρνηση, μαζί με τον Πρόεδρο </w:t>
      </w:r>
      <w:r>
        <w:rPr>
          <w:rFonts w:eastAsia="Times New Roman" w:cs="Times New Roman"/>
          <w:szCs w:val="24"/>
        </w:rPr>
        <w:t xml:space="preserve">του ΕΛΓΑ και ένα επιτελείο από πολλά Υπουργεία. Είπε ο κ. </w:t>
      </w:r>
      <w:proofErr w:type="spellStart"/>
      <w:r>
        <w:rPr>
          <w:rFonts w:eastAsia="Times New Roman" w:cs="Times New Roman"/>
          <w:szCs w:val="24"/>
        </w:rPr>
        <w:t>Μπαλάφας</w:t>
      </w:r>
      <w:proofErr w:type="spellEnd"/>
      <w:r>
        <w:rPr>
          <w:rFonts w:eastAsia="Times New Roman" w:cs="Times New Roman"/>
          <w:szCs w:val="24"/>
        </w:rPr>
        <w:t xml:space="preserve"> σε συνάντηση αγροτών στην </w:t>
      </w:r>
      <w:proofErr w:type="spellStart"/>
      <w:r>
        <w:rPr>
          <w:rFonts w:eastAsia="Times New Roman" w:cs="Times New Roman"/>
          <w:szCs w:val="24"/>
        </w:rPr>
        <w:t>Τεγέα</w:t>
      </w:r>
      <w:proofErr w:type="spellEnd"/>
      <w:r>
        <w:rPr>
          <w:rFonts w:eastAsia="Times New Roman" w:cs="Times New Roman"/>
          <w:szCs w:val="24"/>
        </w:rPr>
        <w:t xml:space="preserve"> ότι η καταστροφή ήταν βιβλική.</w:t>
      </w:r>
    </w:p>
    <w:p w14:paraId="505982EF"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Μάλιστα, έχω κάνει δεκάδες ερωτήσεις. Η ΚΥΑ που ήρθε προχθές και φέρει την υπογραφή της Κυβέρνησης -να εξαιρέσω, για να είμαι </w:t>
      </w:r>
      <w:r>
        <w:rPr>
          <w:rFonts w:eastAsia="Times New Roman" w:cs="Times New Roman"/>
          <w:szCs w:val="24"/>
        </w:rPr>
        <w:t>δίκαιος, και να πω ότι ο μόνος Υπουργός που έτρεξε γρήγορα είναι ο κ. Αλεξιάδης, ο οποίος αυτό μπορούσε, αυτό έκανε, και το έβγαλε πολύ πριν από την ΚΥΑ, το λέω για να είμαι δίκαιος σε αυτά που θα πω- δυστυχώς απογοήτευσε το 70% του πληθυσμού της Αρκαδίας.</w:t>
      </w:r>
      <w:r>
        <w:rPr>
          <w:rFonts w:eastAsia="Times New Roman" w:cs="Times New Roman"/>
          <w:szCs w:val="24"/>
        </w:rPr>
        <w:t xml:space="preserve"> Για να καταλάβετε, βάζει μόνο για καταστροφές σπιτιών. Έβαλε όλον τον κόσμο η Κυβέρνηση να πάει να καταθέσει για </w:t>
      </w:r>
      <w:proofErr w:type="spellStart"/>
      <w:r>
        <w:rPr>
          <w:rFonts w:eastAsia="Times New Roman" w:cs="Times New Roman"/>
          <w:szCs w:val="24"/>
        </w:rPr>
        <w:t>οικοσυσκευές</w:t>
      </w:r>
      <w:proofErr w:type="spellEnd"/>
      <w:r>
        <w:rPr>
          <w:rFonts w:eastAsia="Times New Roman" w:cs="Times New Roman"/>
          <w:szCs w:val="24"/>
        </w:rPr>
        <w:t xml:space="preserve"> και τα λοιπά, και τίποτα από όλα αυτά δεν έγινε.</w:t>
      </w:r>
    </w:p>
    <w:p w14:paraId="505982F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Πάμε τώρα στο δικό σας για να δούμε και εσείς ως Υπουργείο τι θα κάνετε για να μ</w:t>
      </w:r>
      <w:r>
        <w:rPr>
          <w:rFonts w:eastAsia="Times New Roman" w:cs="Times New Roman"/>
          <w:szCs w:val="24"/>
        </w:rPr>
        <w:t xml:space="preserve">ην απογοητεύσουμε και, όπως είπε ο κ. </w:t>
      </w:r>
      <w:proofErr w:type="spellStart"/>
      <w:r>
        <w:rPr>
          <w:rFonts w:eastAsia="Times New Roman" w:cs="Times New Roman"/>
          <w:szCs w:val="24"/>
        </w:rPr>
        <w:t>Μπαλάφας</w:t>
      </w:r>
      <w:proofErr w:type="spellEnd"/>
      <w:r>
        <w:rPr>
          <w:rFonts w:eastAsia="Times New Roman" w:cs="Times New Roman"/>
          <w:szCs w:val="24"/>
        </w:rPr>
        <w:t>, σταματήσουμε την παραγωγή των αγροτών για πάντα στην Αρκαδία. Κατ’ αρχάς, έχει τελειώσει πια στο 90% μετά από τέσσερις μήνες η καταγραφή. Μου έχετε στείλει και ένα σημείωμα. Υπάρχουν, όμως, δύο μεγάλα θέματα.</w:t>
      </w:r>
      <w:r>
        <w:rPr>
          <w:rFonts w:eastAsia="Times New Roman" w:cs="Times New Roman"/>
          <w:szCs w:val="24"/>
        </w:rPr>
        <w:t xml:space="preserve"> Πρέπει να μας απαντήσετε σήμερα.</w:t>
      </w:r>
    </w:p>
    <w:p w14:paraId="505982F1"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Πρώτον, να μην κάνετε το ίδιο που έκανε η ΚΥΑ, εκπτώσεις στις αποζημιώσεις. Εδώ θέλω να σας πω πολύ ξεκάθαρα ότι υπάρχουν καταγγελίες. Λέω ότι η πολιτική ηγεσία -και θέλω να μου το διαψεύσετε αυτό- και ο υπεύθυνος στην Ακαρδία, ο κ. Αγγελόπουλος, μειώνουν,</w:t>
      </w:r>
      <w:r>
        <w:rPr>
          <w:rFonts w:eastAsia="Times New Roman" w:cs="Times New Roman"/>
          <w:szCs w:val="24"/>
        </w:rPr>
        <w:t xml:space="preserve"> κάνουν εκπτώσεις στις καταστροφές γιατί δεν υπάρχουν χρήματα. </w:t>
      </w:r>
    </w:p>
    <w:p w14:paraId="505982F2"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Αυτό, κύριε Υπουργέ, θέλω να το διαψεύσετε, γιατί θα φανεί σε λίγο χρονικό διάστημα, και να πείτε ότι σε καμμία περίπτωση δεν θα μειώσουμε και δεν θα κάνουμε εκπτώσεις στις καταστροφές για να μη δώσουμε τα χρήματα που χρειάζονται, γιατί υπάρχει βιβλική κατ</w:t>
      </w:r>
      <w:r>
        <w:rPr>
          <w:rFonts w:eastAsia="Times New Roman" w:cs="Times New Roman"/>
          <w:szCs w:val="24"/>
        </w:rPr>
        <w:t xml:space="preserve">αστροφή. </w:t>
      </w:r>
    </w:p>
    <w:p w14:paraId="505982F3"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σας έχω πει -είχα πει και στον κ. </w:t>
      </w:r>
      <w:proofErr w:type="spellStart"/>
      <w:r>
        <w:rPr>
          <w:rFonts w:eastAsia="Times New Roman" w:cs="Times New Roman"/>
          <w:szCs w:val="24"/>
        </w:rPr>
        <w:t>Μπαλάφα</w:t>
      </w:r>
      <w:proofErr w:type="spellEnd"/>
      <w:r>
        <w:rPr>
          <w:rFonts w:eastAsia="Times New Roman" w:cs="Times New Roman"/>
          <w:szCs w:val="24"/>
        </w:rPr>
        <w:t xml:space="preserve">, γιατί αυτός ήταν ο εκπρόσωπος- ότι οι αγρότες έχουν ένα αίτημα. Το αίτημά τους είναι αν θα μπορούσαν τις εισφορές του ΕΛΓΑ να τις συμψηφίσουν με τις αποζημιώσεις. Είναι αίτημα δίκαιο. </w:t>
      </w:r>
    </w:p>
    <w:p w14:paraId="505982F4"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σας παρακαλούμε, κύριε Υπουργέ, δώστε μας ένα χρονοδιάγραμμα για το πότε αυτοί οι άνθρωποι θα αποζημιωθούν και θα μπορέσουν να μπουν ξανά στην παραγωγή. Οι γεωπόνοι τούς ζητούν ήδη τα λεφτά και δεν τους δίνουν πίστωση για τον επόμενο χρόνο. Άρα καταλαβαίνε</w:t>
      </w:r>
      <w:r>
        <w:rPr>
          <w:rFonts w:eastAsia="Times New Roman" w:cs="Times New Roman"/>
          <w:szCs w:val="24"/>
        </w:rPr>
        <w:t>τε ότι αν δεν μπορούν να καλλιεργήσουν τώρα, δεν θα μπορεί να υπάρξει σοδιά και για το επόμενο χρονικό διάστημα.</w:t>
      </w:r>
    </w:p>
    <w:p w14:paraId="505982F5"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5982F6"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505982F7"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w:t>
      </w:r>
      <w:r>
        <w:rPr>
          <w:rFonts w:eastAsia="Times New Roman" w:cs="Times New Roman"/>
          <w:b/>
          <w:szCs w:val="24"/>
        </w:rPr>
        <w:t xml:space="preserve">μων): </w:t>
      </w:r>
      <w:r>
        <w:rPr>
          <w:rFonts w:eastAsia="Times New Roman" w:cs="Times New Roman"/>
          <w:szCs w:val="24"/>
        </w:rPr>
        <w:t>Κύριε συνάδελφε, θέλετε να δούμε τα πράγματα πώς διαμορφώνονται; Η Κυβέρνηση έχει επισκεφθεί σχεδόν όλες τις πληγείσες περιοχές της χώρας είτε από πυρκαγιές είτε από πλημμύρες, όπως η προκειμένη που συζητάμε. Άρα έχουμε μ</w:t>
      </w:r>
      <w:r>
        <w:rPr>
          <w:rFonts w:eastAsia="Times New Roman" w:cs="Times New Roman"/>
          <w:szCs w:val="24"/>
        </w:rPr>
        <w:t>ί</w:t>
      </w:r>
      <w:r>
        <w:rPr>
          <w:rFonts w:eastAsia="Times New Roman" w:cs="Times New Roman"/>
          <w:szCs w:val="24"/>
        </w:rPr>
        <w:t>α πλήρη και σαφή εικόνα.</w:t>
      </w:r>
    </w:p>
    <w:p w14:paraId="505982F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Δεύ</w:t>
      </w:r>
      <w:r>
        <w:rPr>
          <w:rFonts w:eastAsia="Times New Roman" w:cs="Times New Roman"/>
          <w:szCs w:val="24"/>
        </w:rPr>
        <w:t>τερον, ήδη ο προϋπολογισμός του ΕΛΓΑ έχει αυξηθεί, ξεπερνώντας τις δυνατότητες που είχε με βάση την κείμενη νομοθεσία -ξέρετε ότι η χρονιά αυτή ήταν πάρα πολύ δύσκολη-, και όλα, λοιπόν, πληρώνονται. Δεν υπάρχει καμμία περίπτωση αυτά που θα βγουν μέσα από τ</w:t>
      </w:r>
      <w:r>
        <w:rPr>
          <w:rFonts w:eastAsia="Times New Roman" w:cs="Times New Roman"/>
          <w:szCs w:val="24"/>
        </w:rPr>
        <w:t xml:space="preserve">ις εκτιμήσεις, που ήδη ολοκληρώνονται για τη συγκεκριμένη περιοχή και καλύπτονται ασφαλιστικά από τον ΕΛΓΑ, να μην πληρωθούν στο ακέραιο. </w:t>
      </w:r>
    </w:p>
    <w:p w14:paraId="505982F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λέω αυτό το πράγμα; Το λέω διότι αυτήν την ώρα βρισκόμασταν στη διαδικασία μεταφοράς των πορισμάτων για τις </w:t>
      </w:r>
      <w:r>
        <w:rPr>
          <w:rFonts w:eastAsia="Times New Roman" w:cs="Times New Roman"/>
          <w:szCs w:val="24"/>
        </w:rPr>
        <w:t xml:space="preserve">συγκεκριμένες εκτιμήσεις από τον ΟΠΕΚΕΠΕ στον ΕΛΓΑ, διότι όλα αυτά πρέπει να επιβεβαιώνονται και με βάση τα </w:t>
      </w:r>
      <w:proofErr w:type="spellStart"/>
      <w:r>
        <w:rPr>
          <w:rFonts w:eastAsia="Times New Roman" w:cs="Times New Roman"/>
          <w:szCs w:val="24"/>
        </w:rPr>
        <w:t>γεωχωρικά</w:t>
      </w:r>
      <w:proofErr w:type="spellEnd"/>
      <w:r>
        <w:rPr>
          <w:rFonts w:eastAsia="Times New Roman" w:cs="Times New Roman"/>
          <w:szCs w:val="24"/>
        </w:rPr>
        <w:t xml:space="preserve"> δεδομένα. </w:t>
      </w:r>
    </w:p>
    <w:p w14:paraId="505982F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Μόλις ολοκληρωθεί αυτή η διαδικασία, να είστε σίγουρος ότι όσοι έχουν πληγεί και καλύπτονται από τον ΕΛΓΑ, δηλαδή μιλάμε για τη</w:t>
      </w:r>
      <w:r>
        <w:rPr>
          <w:rFonts w:eastAsia="Times New Roman" w:cs="Times New Roman"/>
          <w:szCs w:val="24"/>
        </w:rPr>
        <w:t xml:space="preserve">ν παραγωγή, μιλάμε για το ζωικό κεφάλαιο που χάθηκε, θα πληρωθούν άμεσα. </w:t>
      </w:r>
    </w:p>
    <w:p w14:paraId="505982FB"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Όμως, υπάρχουν και άλλες απώλειες, τις οποίες εμείς προσπαθούμε όσο το δυνατόν, με τους πόρους που μπορούμε να διασφαλίσουμε, να τις καλύψουμε, όπως παραδείγματος χάρ</w:t>
      </w:r>
      <w:r>
        <w:rPr>
          <w:rFonts w:eastAsia="Times New Roman" w:cs="Times New Roman"/>
          <w:szCs w:val="24"/>
        </w:rPr>
        <w:t>ιν</w:t>
      </w:r>
      <w:r>
        <w:rPr>
          <w:rFonts w:eastAsia="Times New Roman" w:cs="Times New Roman"/>
          <w:szCs w:val="24"/>
        </w:rPr>
        <w:t>, απώλειες εισ</w:t>
      </w:r>
      <w:r>
        <w:rPr>
          <w:rFonts w:eastAsia="Times New Roman" w:cs="Times New Roman"/>
          <w:szCs w:val="24"/>
        </w:rPr>
        <w:t xml:space="preserve">οδήματος επόμενων χρόνων, καταστροφή εξοπλισμού πάγιων εγκαταστάσεων. </w:t>
      </w:r>
    </w:p>
    <w:p w14:paraId="505982FC"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Η διαδικασία είναι η γνωστή και την ξέρετε. Συντάσσεται ένας φάκελος και, μέσω κρατικών ενισχύσεων, τα γνωστά ΟΠΣΕΑΕ, εφόσον αυτά εγκριθούν από την Ευρωπαϊκή Επιτροπή, ακολουθεί η καταβ</w:t>
      </w:r>
      <w:r>
        <w:rPr>
          <w:rFonts w:eastAsia="Times New Roman" w:cs="Times New Roman"/>
          <w:szCs w:val="24"/>
        </w:rPr>
        <w:t>ολή τους.</w:t>
      </w:r>
    </w:p>
    <w:p w14:paraId="505982FD"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Όντως σ’ αυτή τη διαδικασία υπήρχε μ</w:t>
      </w:r>
      <w:r>
        <w:rPr>
          <w:rFonts w:eastAsia="Times New Roman" w:cs="Times New Roman"/>
          <w:szCs w:val="24"/>
        </w:rPr>
        <w:t>ί</w:t>
      </w:r>
      <w:r>
        <w:rPr>
          <w:rFonts w:eastAsia="Times New Roman" w:cs="Times New Roman"/>
          <w:szCs w:val="24"/>
        </w:rPr>
        <w:t xml:space="preserve">α καθυστέρηση. </w:t>
      </w:r>
    </w:p>
    <w:p w14:paraId="505982FE"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Αυτό, λοιπόν, που θέλω να σας μεταφέρω είναι ότι αυτήν την ώρα γίνονται συζητήσεις στην Ευρωπαϊκή Επιτροπή. Μάλιστα, τη Δευτέρα στο Λουξεμβούργο που υπάρχει το σχετικό Συμβούλιο Υπουργών Γεωργί</w:t>
      </w:r>
      <w:r>
        <w:rPr>
          <w:rFonts w:eastAsia="Times New Roman" w:cs="Times New Roman"/>
          <w:szCs w:val="24"/>
        </w:rPr>
        <w:t>ας θα μπει ως θέμα η μείωση των γραφειοκρατικών διαδικασιών, ώστε να καταργηθεί η διπλή επαλήθευση, όταν τα κράτη-μέλη ζητούν την άδεια για κρατικές ενισχύσεις για τις περιπτώσεις των αγροτών που επλήγησαν από φυσικές καταστροφές. Αυτό σημαίνει ότι ο χρόνο</w:t>
      </w:r>
      <w:r>
        <w:rPr>
          <w:rFonts w:eastAsia="Times New Roman" w:cs="Times New Roman"/>
          <w:szCs w:val="24"/>
        </w:rPr>
        <w:t xml:space="preserve">ς μειώνεται άμεσα στο μισό σε σχέση με την προηγούμενη κατάσταση. </w:t>
      </w:r>
    </w:p>
    <w:p w14:paraId="505982FF"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όπως αντιλαμβάνεστε και το γνωρίζετε, όσον αφορά το ύψος των κρατικών ενισχύσεων, δεν μπορεί να ξεπεράσει τα 15-16 εκατομμύρια τον χρόνο μέσα από αυτήν τη διαδικασία. </w:t>
      </w:r>
    </w:p>
    <w:p w14:paraId="5059830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Εμείς έχουμε</w:t>
      </w:r>
      <w:r>
        <w:rPr>
          <w:rFonts w:eastAsia="Times New Roman" w:cs="Times New Roman"/>
          <w:szCs w:val="24"/>
        </w:rPr>
        <w:t xml:space="preserve"> μπροστά μας και το συγκεκριμένο πρόγραμμα αγροτικής ανάπτυξης «5/2» –για το οποίο θα αρχίσουμε τις προκηρύξεις και εξελίσσεται- που αφορά κάλυψη ζημιών από φυσικές καταστροφές. Εκεί ξεκινάμε με ένα ποσό 15 εκατομμυρίων, το οποίο μπορούμε άμεσα να τροποποι</w:t>
      </w:r>
      <w:r>
        <w:rPr>
          <w:rFonts w:eastAsia="Times New Roman" w:cs="Times New Roman"/>
          <w:szCs w:val="24"/>
        </w:rPr>
        <w:t xml:space="preserve">ήσουμε και να το φτάσουμε στα 45 εκατομμύρια, για να καλύψουμε δαπάνες αποκατάστασης ζημιών. </w:t>
      </w:r>
    </w:p>
    <w:p w14:paraId="50598301"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Άρα λοιπόν προσπαθούμε με όλους τους τρόπους. </w:t>
      </w:r>
      <w:r>
        <w:rPr>
          <w:rFonts w:eastAsia="Times New Roman" w:cs="Times New Roman"/>
          <w:szCs w:val="24"/>
        </w:rPr>
        <w:t>Ν</w:t>
      </w:r>
      <w:r>
        <w:rPr>
          <w:rFonts w:eastAsia="Times New Roman" w:cs="Times New Roman"/>
          <w:szCs w:val="24"/>
        </w:rPr>
        <w:t>α είστε σίγουρος ότι εφόσον ολοκληρωθεί η σχετική διαδικασία, θα υπάρξουν άμεσα πληρωμές.</w:t>
      </w:r>
    </w:p>
    <w:p w14:paraId="50598302" w14:textId="77777777" w:rsidR="00F07DA3" w:rsidRDefault="00582311">
      <w:pPr>
        <w:spacing w:line="600" w:lineRule="auto"/>
        <w:ind w:firstLine="720"/>
        <w:jc w:val="both"/>
        <w:rPr>
          <w:rFonts w:eastAsia="Times New Roman" w:cs="Times New Roman"/>
        </w:rPr>
      </w:pPr>
      <w:r>
        <w:rPr>
          <w:rFonts w:eastAsia="Times New Roman"/>
          <w:b/>
        </w:rPr>
        <w:t>ΠΡΟΕΔΡΕΥΩΝ (Νικήτας Κακλα</w:t>
      </w:r>
      <w:r>
        <w:rPr>
          <w:rFonts w:eastAsia="Times New Roman"/>
          <w:b/>
        </w:rPr>
        <w:t>μάνης):</w:t>
      </w:r>
      <w:r>
        <w:rPr>
          <w:rFonts w:eastAsia="Times New Roman"/>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ενημερώθηκαν για την ιστορία του κτηρίου και τον τρόπο οργάνωσης και λειτουργίας της Βουλής, </w:t>
      </w:r>
      <w:r>
        <w:rPr>
          <w:rFonts w:eastAsia="Times New Roman" w:cs="Times New Roman"/>
        </w:rPr>
        <w:lastRenderedPageBreak/>
        <w:t>είκοσι τ</w:t>
      </w:r>
      <w:r>
        <w:rPr>
          <w:rFonts w:eastAsia="Times New Roman" w:cs="Times New Roman"/>
        </w:rPr>
        <w:t xml:space="preserve">έσσερις μαθήτριες και μαθητές και τρεις εκπαιδευτικοί συνοδοί τους από το Δημοτικό Σχολείο Σεληνίων της Σαλαμίνας. </w:t>
      </w:r>
    </w:p>
    <w:p w14:paraId="50598303" w14:textId="77777777" w:rsidR="00F07DA3" w:rsidRDefault="00582311">
      <w:pPr>
        <w:spacing w:line="600" w:lineRule="auto"/>
        <w:ind w:left="360" w:firstLine="360"/>
        <w:jc w:val="both"/>
        <w:rPr>
          <w:rFonts w:eastAsia="Times New Roman" w:cs="Times New Roman"/>
        </w:rPr>
      </w:pPr>
      <w:r>
        <w:rPr>
          <w:rFonts w:eastAsia="Times New Roman" w:cs="Times New Roman"/>
        </w:rPr>
        <w:t xml:space="preserve">Καλωσορίσατε στη Βουλή των Ελλήνων, παιδιά! </w:t>
      </w:r>
    </w:p>
    <w:p w14:paraId="50598304" w14:textId="77777777" w:rsidR="00F07DA3" w:rsidRDefault="00582311">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0598305" w14:textId="77777777" w:rsidR="00F07DA3" w:rsidRDefault="00582311">
      <w:pPr>
        <w:spacing w:line="600" w:lineRule="auto"/>
        <w:ind w:firstLine="709"/>
        <w:jc w:val="both"/>
        <w:rPr>
          <w:rFonts w:eastAsia="Times New Roman" w:cs="Times New Roman"/>
        </w:rPr>
      </w:pPr>
      <w:r>
        <w:rPr>
          <w:rFonts w:eastAsia="Times New Roman" w:cs="Times New Roman"/>
        </w:rPr>
        <w:t>Ορίστε, κύριε Κωνσταντινόπουλε, έχετε τον λόγ</w:t>
      </w:r>
      <w:r>
        <w:rPr>
          <w:rFonts w:eastAsia="Times New Roman" w:cs="Times New Roman"/>
        </w:rPr>
        <w:t xml:space="preserve">ο. </w:t>
      </w:r>
    </w:p>
    <w:p w14:paraId="50598306" w14:textId="77777777" w:rsidR="00F07DA3" w:rsidRDefault="00582311">
      <w:pPr>
        <w:spacing w:line="600" w:lineRule="auto"/>
        <w:ind w:firstLine="709"/>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Κύριε Υπουργέ, εγώ δεν θα σας πω τίποτα παραπάνω, αλλά επειδή μας ακούνε σίγουρα οι αγρότες της Αρκαδίας και περιμένουν από εσάς απαντήσεις, θα ήθελα να σας πω ότι τα πράγματα είναι πολύ απλά. Είναι σαν τις συντάξεις. Ακόμα </w:t>
      </w:r>
      <w:r>
        <w:rPr>
          <w:rFonts w:eastAsia="Times New Roman" w:cs="Times New Roman"/>
        </w:rPr>
        <w:t xml:space="preserve">κι αν εγώ λέω ότι κόπηκαν και εσείς ότι δεν κόπηκαν, ο άλλος που πάει στο </w:t>
      </w:r>
      <w:r>
        <w:rPr>
          <w:rFonts w:eastAsia="Times New Roman" w:cs="Times New Roman"/>
          <w:lang w:val="en-US"/>
        </w:rPr>
        <w:t>ATM</w:t>
      </w:r>
      <w:r>
        <w:rPr>
          <w:rFonts w:eastAsia="Times New Roman" w:cs="Times New Roman"/>
        </w:rPr>
        <w:t xml:space="preserve"> το ξέρει. Το ίδιο συμβαίνει και με τις αποζημιώσεις. Ό,τι και να λέτε εσείς, ό,τι και να λέω εγώ, ο αγρότης της Αρκαδίας ξέρει τι του είπε ο κ. </w:t>
      </w:r>
      <w:proofErr w:type="spellStart"/>
      <w:r>
        <w:rPr>
          <w:rFonts w:eastAsia="Times New Roman" w:cs="Times New Roman"/>
        </w:rPr>
        <w:t>Μπαλάφας</w:t>
      </w:r>
      <w:proofErr w:type="spellEnd"/>
      <w:r>
        <w:rPr>
          <w:rFonts w:eastAsia="Times New Roman" w:cs="Times New Roman"/>
        </w:rPr>
        <w:t xml:space="preserve">, ο </w:t>
      </w:r>
      <w:r>
        <w:rPr>
          <w:rFonts w:eastAsia="Times New Roman" w:cs="Times New Roman"/>
        </w:rPr>
        <w:lastRenderedPageBreak/>
        <w:t>Πρόεδρος του ΕΛΓΑ στην</w:t>
      </w:r>
      <w:r>
        <w:rPr>
          <w:rFonts w:eastAsia="Times New Roman" w:cs="Times New Roman"/>
        </w:rPr>
        <w:t xml:space="preserve"> Τρίπολη. Άρα ό,τι και να του λέω εγώ, στο τέλος θα πάει και θα καταλάβει αν αυτά έγιναν ή όχι. </w:t>
      </w:r>
    </w:p>
    <w:p w14:paraId="50598307" w14:textId="77777777" w:rsidR="00F07DA3" w:rsidRDefault="00582311">
      <w:pPr>
        <w:spacing w:line="600" w:lineRule="auto"/>
        <w:ind w:firstLine="709"/>
        <w:jc w:val="both"/>
        <w:rPr>
          <w:rFonts w:eastAsia="Times New Roman" w:cs="Times New Roman"/>
        </w:rPr>
      </w:pPr>
      <w:r>
        <w:rPr>
          <w:rFonts w:eastAsia="Times New Roman" w:cs="Times New Roman"/>
        </w:rPr>
        <w:t xml:space="preserve">Όμως, θα μου επιτρέψετε να σας πω ότι τα ίδια λέγαμε –γι’ αυτό και σας ανέφερα την ΚΥΑ- και για τις </w:t>
      </w:r>
      <w:proofErr w:type="spellStart"/>
      <w:r>
        <w:rPr>
          <w:rFonts w:eastAsia="Times New Roman" w:cs="Times New Roman"/>
        </w:rPr>
        <w:t>οικοσυσκευές</w:t>
      </w:r>
      <w:proofErr w:type="spellEnd"/>
      <w:r>
        <w:rPr>
          <w:rFonts w:eastAsia="Times New Roman" w:cs="Times New Roman"/>
        </w:rPr>
        <w:t xml:space="preserve">. </w:t>
      </w:r>
    </w:p>
    <w:p w14:paraId="50598308" w14:textId="77777777" w:rsidR="00F07DA3" w:rsidRDefault="00582311">
      <w:pPr>
        <w:spacing w:line="600" w:lineRule="auto"/>
        <w:ind w:firstLine="709"/>
        <w:jc w:val="both"/>
        <w:rPr>
          <w:rFonts w:eastAsia="Times New Roman" w:cs="Times New Roman"/>
        </w:rPr>
      </w:pPr>
      <w:r>
        <w:rPr>
          <w:rFonts w:eastAsia="Times New Roman" w:cs="Times New Roman"/>
        </w:rPr>
        <w:t xml:space="preserve">Μάλιστα, θέλω να σας πω ότι στις 5 Αυγούστου, που η </w:t>
      </w:r>
      <w:r>
        <w:rPr>
          <w:rFonts w:eastAsia="Times New Roman" w:cs="Times New Roman"/>
        </w:rPr>
        <w:t>έ</w:t>
      </w:r>
      <w:r>
        <w:rPr>
          <w:rFonts w:eastAsia="Times New Roman" w:cs="Times New Roman"/>
        </w:rPr>
        <w:t xml:space="preserve">νωση και ουσιαστικά ο τοπικός ΣΥΡΙΖΑ επισκέφτηκε τον κ. </w:t>
      </w:r>
      <w:proofErr w:type="spellStart"/>
      <w:r>
        <w:rPr>
          <w:rFonts w:eastAsia="Times New Roman" w:cs="Times New Roman"/>
        </w:rPr>
        <w:t>Μπόλαρη</w:t>
      </w:r>
      <w:proofErr w:type="spellEnd"/>
      <w:r>
        <w:rPr>
          <w:rFonts w:eastAsia="Times New Roman" w:cs="Times New Roman"/>
        </w:rPr>
        <w:t xml:space="preserve">, έβγαλαν ανακοίνωση για ολοκληρωμένο σχέδιο επανεκκίνησης της Αρκαδίας. Μάλιστα, ο </w:t>
      </w:r>
      <w:r>
        <w:rPr>
          <w:rFonts w:eastAsia="Times New Roman" w:cs="Times New Roman"/>
        </w:rPr>
        <w:t>α</w:t>
      </w:r>
      <w:r>
        <w:rPr>
          <w:rFonts w:eastAsia="Times New Roman" w:cs="Times New Roman"/>
        </w:rPr>
        <w:t xml:space="preserve">γροτικός </w:t>
      </w:r>
      <w:r>
        <w:rPr>
          <w:rFonts w:eastAsia="Times New Roman" w:cs="Times New Roman"/>
        </w:rPr>
        <w:t>σ</w:t>
      </w:r>
      <w:r>
        <w:rPr>
          <w:rFonts w:eastAsia="Times New Roman" w:cs="Times New Roman"/>
        </w:rPr>
        <w:t xml:space="preserve">υνεταιρισμός ο οποίος δεν είναι φιλικά </w:t>
      </w:r>
      <w:r>
        <w:rPr>
          <w:rFonts w:eastAsia="Times New Roman" w:cs="Times New Roman"/>
        </w:rPr>
        <w:t>προσκείμενος σε εμάς λέει</w:t>
      </w:r>
      <w:r>
        <w:rPr>
          <w:rFonts w:eastAsia="Times New Roman" w:cs="Times New Roman"/>
        </w:rPr>
        <w:t>:</w:t>
      </w:r>
      <w:r>
        <w:rPr>
          <w:rFonts w:eastAsia="Times New Roman" w:cs="Times New Roman"/>
        </w:rPr>
        <w:t xml:space="preserve"> «…αναμένεται από τα Υπουργεία, αλλά αν δεν υπάρξουν </w:t>
      </w:r>
      <w:proofErr w:type="spellStart"/>
      <w:r>
        <w:rPr>
          <w:rFonts w:eastAsia="Times New Roman" w:cs="Times New Roman"/>
        </w:rPr>
        <w:t>φοροελαφρύνσεις</w:t>
      </w:r>
      <w:proofErr w:type="spellEnd"/>
      <w:r>
        <w:rPr>
          <w:rFonts w:eastAsia="Times New Roman" w:cs="Times New Roman"/>
        </w:rPr>
        <w:t xml:space="preserve">-ρυθμίσεις στον ΟΓΑ και τον ΕΛΓΑ, οι αγρότες δύσκολα θα ξαναμπούν στην επόμενη καλλιεργητική περίοδο». Δεν τα λέμε εμείς! Αυτά τα είπαν με τον κ. </w:t>
      </w:r>
      <w:proofErr w:type="spellStart"/>
      <w:r>
        <w:rPr>
          <w:rFonts w:eastAsia="Times New Roman" w:cs="Times New Roman"/>
        </w:rPr>
        <w:t>Μπόλαρη</w:t>
      </w:r>
      <w:proofErr w:type="spellEnd"/>
      <w:r>
        <w:rPr>
          <w:rFonts w:eastAsia="Times New Roman" w:cs="Times New Roman"/>
        </w:rPr>
        <w:t xml:space="preserve">. Ο κ. </w:t>
      </w:r>
      <w:proofErr w:type="spellStart"/>
      <w:r>
        <w:rPr>
          <w:rFonts w:eastAsia="Times New Roman" w:cs="Times New Roman"/>
        </w:rPr>
        <w:t>Μπ</w:t>
      </w:r>
      <w:r>
        <w:rPr>
          <w:rFonts w:eastAsia="Times New Roman" w:cs="Times New Roman"/>
        </w:rPr>
        <w:t>όλαρης</w:t>
      </w:r>
      <w:proofErr w:type="spellEnd"/>
      <w:r>
        <w:rPr>
          <w:rFonts w:eastAsia="Times New Roman" w:cs="Times New Roman"/>
        </w:rPr>
        <w:t xml:space="preserve"> ανακοίνωνε ότι ήταν στα σκαριά ολοκληρωμένο σχέδιο εκατομμυρίων στην Αρκαδία. Αυτό ήταν το αποτέλεσμα της συνάντησης μαζί τους. </w:t>
      </w:r>
    </w:p>
    <w:p w14:paraId="50598309" w14:textId="77777777" w:rsidR="00F07DA3" w:rsidRDefault="00582311">
      <w:pPr>
        <w:spacing w:line="600" w:lineRule="auto"/>
        <w:ind w:firstLine="709"/>
        <w:jc w:val="both"/>
        <w:rPr>
          <w:rFonts w:eastAsia="Times New Roman" w:cs="Times New Roman"/>
        </w:rPr>
      </w:pPr>
      <w:r>
        <w:rPr>
          <w:rFonts w:eastAsia="Times New Roman" w:cs="Times New Roman"/>
        </w:rPr>
        <w:lastRenderedPageBreak/>
        <w:t>Πάμε όμως στο διά ταύτα. Έχω ένα χαρτί στις 29</w:t>
      </w:r>
      <w:r>
        <w:rPr>
          <w:rFonts w:eastAsia="Times New Roman" w:cs="Times New Roman"/>
        </w:rPr>
        <w:t>-</w:t>
      </w:r>
      <w:r>
        <w:rPr>
          <w:rFonts w:eastAsia="Times New Roman" w:cs="Times New Roman"/>
        </w:rPr>
        <w:t>7</w:t>
      </w:r>
      <w:r>
        <w:rPr>
          <w:rFonts w:eastAsia="Times New Roman" w:cs="Times New Roman"/>
        </w:rPr>
        <w:t>-</w:t>
      </w:r>
      <w:r>
        <w:rPr>
          <w:rFonts w:eastAsia="Times New Roman" w:cs="Times New Roman"/>
        </w:rPr>
        <w:t>2016 από τον ΕΛΓΑ, το οποίο λέει ότι έγιναν χαλαζοπτώσεις και κάποιες α</w:t>
      </w:r>
      <w:r>
        <w:rPr>
          <w:rFonts w:eastAsia="Times New Roman" w:cs="Times New Roman"/>
        </w:rPr>
        <w:t>πό αυτές της ζημιές καλύπτονται από τον ΕΛΓΑ, από τις κρατικές ενισχύσεις, υπάρχουν οι κατάλληλες προϋποθέσεις. Και λέει</w:t>
      </w:r>
      <w:r>
        <w:rPr>
          <w:rFonts w:eastAsia="Times New Roman" w:cs="Times New Roman"/>
        </w:rPr>
        <w:t>:</w:t>
      </w:r>
      <w:r>
        <w:rPr>
          <w:rFonts w:eastAsia="Times New Roman" w:cs="Times New Roman"/>
        </w:rPr>
        <w:t xml:space="preserve"> «Ζημιώθηκαν πατάτες και κατά δεύτερο λόγο σιτηρά, κηπευτικά κ.λπ</w:t>
      </w:r>
      <w:r>
        <w:rPr>
          <w:rFonts w:eastAsia="Times New Roman" w:cs="Times New Roman"/>
        </w:rPr>
        <w:t>.</w:t>
      </w:r>
      <w:r>
        <w:rPr>
          <w:rFonts w:eastAsia="Times New Roman" w:cs="Times New Roman"/>
        </w:rPr>
        <w:t xml:space="preserve">». Εγώ σας λέω ότι δεν είναι κατά δεύτερο λόγο, αλλά 100%. </w:t>
      </w:r>
    </w:p>
    <w:p w14:paraId="5059830A" w14:textId="77777777" w:rsidR="00F07DA3" w:rsidRDefault="00582311">
      <w:pPr>
        <w:spacing w:line="600" w:lineRule="auto"/>
        <w:ind w:firstLine="709"/>
        <w:jc w:val="both"/>
        <w:rPr>
          <w:rFonts w:eastAsia="Times New Roman" w:cs="Times New Roman"/>
        </w:rPr>
      </w:pPr>
      <w:r>
        <w:rPr>
          <w:rFonts w:eastAsia="Times New Roman" w:cs="Times New Roman"/>
        </w:rPr>
        <w:t>Σημαντικέ</w:t>
      </w:r>
      <w:r>
        <w:rPr>
          <w:rFonts w:eastAsia="Times New Roman" w:cs="Times New Roman"/>
        </w:rPr>
        <w:t xml:space="preserve">ς, λέει, ζημιές από χαλάζι σε μηλιές, αχλαδιές, κερασιές οι οποίες καλύπτονται από τον ΕΛΓΑ. Μιλάμε για καταστροφή 100%. Τις είδε ο κ. </w:t>
      </w:r>
      <w:proofErr w:type="spellStart"/>
      <w:r>
        <w:rPr>
          <w:rFonts w:eastAsia="Times New Roman" w:cs="Times New Roman"/>
        </w:rPr>
        <w:t>Μπαλάφας</w:t>
      </w:r>
      <w:proofErr w:type="spellEnd"/>
      <w:r>
        <w:rPr>
          <w:rFonts w:eastAsia="Times New Roman" w:cs="Times New Roman"/>
        </w:rPr>
        <w:t xml:space="preserve"> και είπε ότι πρόκειται για βιβλική καταστροφή. Το ίδιο συμβαίνει και στο ζωικό κεφάλαιο. </w:t>
      </w:r>
    </w:p>
    <w:p w14:paraId="5059830B" w14:textId="77777777" w:rsidR="00F07DA3" w:rsidRDefault="00582311">
      <w:pPr>
        <w:spacing w:line="600" w:lineRule="auto"/>
        <w:ind w:firstLine="709"/>
        <w:jc w:val="both"/>
        <w:rPr>
          <w:rFonts w:eastAsia="Times New Roman" w:cs="Times New Roman"/>
          <w:szCs w:val="24"/>
        </w:rPr>
      </w:pPr>
      <w:r>
        <w:rPr>
          <w:rFonts w:eastAsia="Times New Roman" w:cs="Times New Roman"/>
        </w:rPr>
        <w:t xml:space="preserve">Λέτε </w:t>
      </w:r>
      <w:r>
        <w:rPr>
          <w:rFonts w:eastAsia="Times New Roman" w:cs="Times New Roman"/>
        </w:rPr>
        <w:t>όμως:</w:t>
      </w:r>
      <w:r>
        <w:rPr>
          <w:rFonts w:eastAsia="Times New Roman" w:cs="Times New Roman"/>
        </w:rPr>
        <w:t xml:space="preserve"> «</w:t>
      </w:r>
      <w:r>
        <w:rPr>
          <w:rFonts w:eastAsia="Times New Roman" w:cs="Times New Roman"/>
        </w:rPr>
        <w:t>Ο</w:t>
      </w:r>
      <w:r>
        <w:rPr>
          <w:rFonts w:eastAsia="Times New Roman" w:cs="Times New Roman"/>
        </w:rPr>
        <w:t>ι εκτιμήσ</w:t>
      </w:r>
      <w:r>
        <w:rPr>
          <w:rFonts w:eastAsia="Times New Roman" w:cs="Times New Roman"/>
        </w:rPr>
        <w:t>εις των ζημιών στη φυτική παραγωγή αναμένεται να ολοκληρωθούν από το αρμόδιο υποκατάστημα εντός του καλοκαιριού –σήμερα είμαστε στον Οκτώβριο!- και να κοινοποιηθούν τα πορίσματα τον Σεπτέμβριο, για να ολοκληρωθεί η διαδικασία. Εσείς τα λέτε! Δεν τα λέω εγώ</w:t>
      </w:r>
      <w:r>
        <w:rPr>
          <w:rFonts w:eastAsia="Times New Roman" w:cs="Times New Roman"/>
        </w:rPr>
        <w:t xml:space="preserve">. Ο Πρόεδρος του ΕΛΓΑ </w:t>
      </w:r>
      <w:r>
        <w:rPr>
          <w:rFonts w:eastAsia="Times New Roman" w:cs="Times New Roman"/>
        </w:rPr>
        <w:t xml:space="preserve">κ. </w:t>
      </w:r>
      <w:proofErr w:type="spellStart"/>
      <w:r>
        <w:rPr>
          <w:rFonts w:eastAsia="Times New Roman" w:cs="Times New Roman"/>
        </w:rPr>
        <w:t>Κουρεμπές</w:t>
      </w:r>
      <w:proofErr w:type="spellEnd"/>
      <w:r>
        <w:rPr>
          <w:rFonts w:eastAsia="Times New Roman" w:cs="Times New Roman"/>
        </w:rPr>
        <w:t xml:space="preserve">. Δεν είναι δικός μου! </w:t>
      </w:r>
    </w:p>
    <w:p w14:paraId="5059830C" w14:textId="77777777" w:rsidR="00F07DA3" w:rsidRDefault="00582311">
      <w:pPr>
        <w:spacing w:line="600" w:lineRule="auto"/>
        <w:ind w:firstLine="709"/>
        <w:contextualSpacing/>
        <w:jc w:val="both"/>
        <w:rPr>
          <w:rFonts w:eastAsia="Times New Roman" w:cs="Times New Roman"/>
          <w:szCs w:val="24"/>
        </w:rPr>
      </w:pPr>
      <w:r>
        <w:rPr>
          <w:rFonts w:eastAsia="Times New Roman" w:cs="Times New Roman"/>
          <w:szCs w:val="24"/>
        </w:rPr>
        <w:lastRenderedPageBreak/>
        <w:t>Κύριε Υπουργέ, καταλαβαίνω αυτά που λέτε για την Ευρωπαϊκή Επιτροπή, αλλά δεν μας είπατε ουσιαστικά πότε θα ολοκληρωθεί αυτή η διαδικασία. Άκουσα –και το κρατάω- ότι δεν υπάρχει πολιτική πρωτοβουλία</w:t>
      </w:r>
      <w:r>
        <w:rPr>
          <w:rFonts w:eastAsia="Times New Roman" w:cs="Times New Roman"/>
          <w:szCs w:val="24"/>
        </w:rPr>
        <w:t xml:space="preserve"> προς τον κ. Αγγελόπουλο -γιατί υπάρχουν καταγγελίες, για αυτό σας το λέω και σας το λέω δημόσια- για μείωση και εκπτώσεις στις καταστροφές. Γιατί; Για όλα αυτά που είπατε, για τις αδυναμίες. </w:t>
      </w:r>
    </w:p>
    <w:p w14:paraId="5059830D" w14:textId="77777777" w:rsidR="00F07DA3" w:rsidRDefault="00582311">
      <w:pPr>
        <w:spacing w:line="600" w:lineRule="auto"/>
        <w:ind w:firstLine="709"/>
        <w:contextualSpacing/>
        <w:jc w:val="both"/>
        <w:rPr>
          <w:rFonts w:eastAsia="Times New Roman" w:cs="Times New Roman"/>
          <w:szCs w:val="24"/>
        </w:rPr>
      </w:pPr>
      <w:r>
        <w:rPr>
          <w:rFonts w:eastAsia="Times New Roman" w:cs="Times New Roman"/>
          <w:szCs w:val="24"/>
        </w:rPr>
        <w:t xml:space="preserve">Και δεύτερον, σας είπα κάτι, το οποίο το πρότεινα και στον κ. </w:t>
      </w:r>
      <w:proofErr w:type="spellStart"/>
      <w:r>
        <w:rPr>
          <w:rFonts w:eastAsia="Times New Roman" w:cs="Times New Roman"/>
          <w:szCs w:val="24"/>
        </w:rPr>
        <w:t>Μ</w:t>
      </w:r>
      <w:r>
        <w:rPr>
          <w:rFonts w:eastAsia="Times New Roman" w:cs="Times New Roman"/>
          <w:szCs w:val="24"/>
        </w:rPr>
        <w:t>παλάφα</w:t>
      </w:r>
      <w:proofErr w:type="spellEnd"/>
      <w:r>
        <w:rPr>
          <w:rFonts w:eastAsia="Times New Roman" w:cs="Times New Roman"/>
          <w:szCs w:val="24"/>
        </w:rPr>
        <w:t xml:space="preserve"> και πίστευα ότι </w:t>
      </w:r>
      <w:r>
        <w:rPr>
          <w:rFonts w:eastAsia="Times New Roman" w:cs="Times New Roman"/>
          <w:szCs w:val="24"/>
        </w:rPr>
        <w:t xml:space="preserve">θα </w:t>
      </w:r>
      <w:r>
        <w:rPr>
          <w:rFonts w:eastAsia="Times New Roman" w:cs="Times New Roman"/>
          <w:szCs w:val="24"/>
        </w:rPr>
        <w:t xml:space="preserve">σας ενημερώσει. Αν μπορούμε, να γίνει ένας συμψηφισμός των εισφορών του ΕΛΓΑ, που θα μπορούσε να περάσει στην ΚΥΑ -και δεν σας λέω για τίποτε άλλο και εσείς νομίζω ότι το θέλετε- με τις αποζημιώσεις, ώστε αυτοί οι άνθρωποι να μην </w:t>
      </w:r>
      <w:r>
        <w:rPr>
          <w:rFonts w:eastAsia="Times New Roman" w:cs="Times New Roman"/>
          <w:szCs w:val="24"/>
        </w:rPr>
        <w:t xml:space="preserve">χρειάζονται να πληρώνουν τις εισφορές, ενώ έχουν καταστραφεί και δεν μπορούν να τους δώσουν οι γεωπόνοι πίστωση. </w:t>
      </w:r>
    </w:p>
    <w:p w14:paraId="5059830E" w14:textId="77777777" w:rsidR="00F07DA3" w:rsidRDefault="00582311">
      <w:pPr>
        <w:spacing w:line="600" w:lineRule="auto"/>
        <w:ind w:firstLine="709"/>
        <w:contextualSpacing/>
        <w:jc w:val="both"/>
        <w:rPr>
          <w:rFonts w:eastAsia="Times New Roman" w:cs="Times New Roman"/>
          <w:szCs w:val="24"/>
        </w:rPr>
      </w:pPr>
      <w:r>
        <w:rPr>
          <w:rFonts w:eastAsia="Times New Roman" w:cs="Times New Roman"/>
          <w:szCs w:val="24"/>
        </w:rPr>
        <w:t>Κύριε Υπουργέ, καταλαβαίνω τις δυσκολίες. Ήταν μια δύσκολη χρονιά για όλη την Ελλάδα και καταλαβαίνω ότι και οι άλλοι νομοί έχουν τα ίδια προβ</w:t>
      </w:r>
      <w:r>
        <w:rPr>
          <w:rFonts w:eastAsia="Times New Roman" w:cs="Times New Roman"/>
          <w:szCs w:val="24"/>
        </w:rPr>
        <w:t>λήματα. Αλλά όταν βλέπει το κλιμάκιο του ΕΛΓΑ -</w:t>
      </w:r>
      <w:r>
        <w:rPr>
          <w:rFonts w:eastAsia="Times New Roman" w:cs="Times New Roman"/>
          <w:szCs w:val="24"/>
        </w:rPr>
        <w:lastRenderedPageBreak/>
        <w:t xml:space="preserve">πολύ σωστά είπατε ότι ήρθε η Κυβέρνηση με Υπουργό, </w:t>
      </w:r>
      <w:r>
        <w:rPr>
          <w:rFonts w:eastAsia="Times New Roman" w:cs="Times New Roman"/>
          <w:szCs w:val="24"/>
        </w:rPr>
        <w:t>π</w:t>
      </w:r>
      <w:r>
        <w:rPr>
          <w:rFonts w:eastAsia="Times New Roman" w:cs="Times New Roman"/>
          <w:szCs w:val="24"/>
        </w:rPr>
        <w:t xml:space="preserve">ρόεδρο του ΕΛΓΑ, ΟΠΕΚΕΠΕ,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και στην ΚΥΑ δεν κάνει τίποτα από όλα αυτά που λέει, θέλω να σας πω- ότι έχουμε πολλές ενστάσεις, εάν δεν μας </w:t>
      </w:r>
      <w:r>
        <w:rPr>
          <w:rFonts w:eastAsia="Times New Roman" w:cs="Times New Roman"/>
          <w:szCs w:val="24"/>
        </w:rPr>
        <w:t>πείτε ουσιαστικά…</w:t>
      </w:r>
    </w:p>
    <w:p w14:paraId="5059830F" w14:textId="77777777" w:rsidR="00F07DA3" w:rsidRDefault="00582311">
      <w:pPr>
        <w:spacing w:line="600" w:lineRule="auto"/>
        <w:ind w:firstLine="709"/>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παρακαλώ. </w:t>
      </w:r>
    </w:p>
    <w:p w14:paraId="50598310" w14:textId="77777777" w:rsidR="00F07DA3" w:rsidRDefault="00582311">
      <w:pPr>
        <w:spacing w:line="600" w:lineRule="auto"/>
        <w:ind w:firstLine="709"/>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…τι θα γίνει το επόμενο χρονικό διάστημα. </w:t>
      </w:r>
    </w:p>
    <w:p w14:paraId="50598311" w14:textId="77777777" w:rsidR="00F07DA3" w:rsidRDefault="00582311">
      <w:pPr>
        <w:spacing w:line="600" w:lineRule="auto"/>
        <w:ind w:firstLine="709"/>
        <w:jc w:val="both"/>
        <w:rPr>
          <w:rFonts w:eastAsia="Times New Roman" w:cs="Times New Roman"/>
          <w:szCs w:val="24"/>
        </w:rPr>
      </w:pPr>
      <w:r>
        <w:rPr>
          <w:rFonts w:eastAsia="Times New Roman" w:cs="Times New Roman"/>
          <w:szCs w:val="24"/>
        </w:rPr>
        <w:t xml:space="preserve">Σας ευχαριστώ πολύ. Και θα τα ξαναπούμε. Είναι σίγουρο. </w:t>
      </w:r>
    </w:p>
    <w:p w14:paraId="50598312" w14:textId="77777777" w:rsidR="00F07DA3" w:rsidRDefault="00582311">
      <w:pPr>
        <w:spacing w:line="600" w:lineRule="auto"/>
        <w:ind w:firstLine="709"/>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w:t>
      </w:r>
      <w:r>
        <w:rPr>
          <w:rFonts w:eastAsia="Times New Roman" w:cs="Times New Roman"/>
          <w:szCs w:val="24"/>
        </w:rPr>
        <w:t xml:space="preserve">γέ, έχετε τον λόγο. </w:t>
      </w:r>
    </w:p>
    <w:p w14:paraId="50598313" w14:textId="77777777" w:rsidR="00F07DA3" w:rsidRDefault="00582311">
      <w:pPr>
        <w:spacing w:line="600" w:lineRule="auto"/>
        <w:ind w:firstLine="709"/>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σχετικά με την καταγγελία σας θα επιληφθούμε. Και βεβαίως, δεν μπορώ να σας πω αυτήν την ώρα ότι αποδέχομαι την καταγγελία σας. Πρέπει να διερευνηθεί και</w:t>
      </w:r>
      <w:r>
        <w:rPr>
          <w:rFonts w:eastAsia="Times New Roman" w:cs="Times New Roman"/>
          <w:szCs w:val="24"/>
        </w:rPr>
        <w:t xml:space="preserve"> να γίνουν τα δέοντα. </w:t>
      </w:r>
    </w:p>
    <w:p w14:paraId="50598314" w14:textId="77777777" w:rsidR="00F07DA3" w:rsidRDefault="0058231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που έχω να σας πω είναι ότι όσες ζημιές καλύπτονται από τον ΕΛΓΑ θα αποζημιωθούν. Βεβαίως τώρα μπαίνει το εάν έχει πληρωθεί το ασφάλιστρο ή όχι. Είμαστε, λοιπόν, στο 2016, που σημαίνει ότι μπορούμε μέχρι τέλος του 2016 να </w:t>
      </w:r>
      <w:r>
        <w:rPr>
          <w:rFonts w:eastAsia="Times New Roman" w:cs="Times New Roman"/>
          <w:szCs w:val="24"/>
        </w:rPr>
        <w:t>διευκολύνουμε τους συγκεκριμένους αγρότες, όσον αφορά την καταβολή του ασφαλίστρου. Διαδικασίες συμψηφισμών αυτήν την ώρα δεν συζητάμε. Πρέπει να αντιληφθείτε ότι έχουμε έναν ασφαλιστικό φορέα που λέγεται ΕΛΓΑ, που λειτουργεί ανταποδοτικά και πρέπει οπωσδή</w:t>
      </w:r>
      <w:r>
        <w:rPr>
          <w:rFonts w:eastAsia="Times New Roman" w:cs="Times New Roman"/>
          <w:szCs w:val="24"/>
        </w:rPr>
        <w:t xml:space="preserve">ποτε να έχει τους πόρους του ανά πάσα στιγμή, γιατί δυστυχώς είμαστε μια χώρα που τα φαινόμενα αυτά επαναλαμβάνονται διαρκώς. </w:t>
      </w:r>
    </w:p>
    <w:p w14:paraId="50598315" w14:textId="77777777" w:rsidR="00F07DA3" w:rsidRDefault="00582311">
      <w:pPr>
        <w:spacing w:line="600" w:lineRule="auto"/>
        <w:ind w:firstLine="720"/>
        <w:contextualSpacing/>
        <w:jc w:val="both"/>
        <w:rPr>
          <w:rFonts w:eastAsia="Times New Roman" w:cs="Times New Roman"/>
          <w:szCs w:val="24"/>
        </w:rPr>
      </w:pPr>
      <w:r>
        <w:rPr>
          <w:rFonts w:eastAsia="Times New Roman" w:cs="Times New Roman"/>
          <w:szCs w:val="24"/>
        </w:rPr>
        <w:t xml:space="preserve">Οι διαδικασίες εκτίμησης, υιοθέτησης των αιτημάτων, πορείας των πορισμάτων δεν γίνονται από τη μια μέρα στην άλλη. Το ξέρετε και </w:t>
      </w:r>
      <w:r>
        <w:rPr>
          <w:rFonts w:eastAsia="Times New Roman" w:cs="Times New Roman"/>
          <w:szCs w:val="24"/>
        </w:rPr>
        <w:t xml:space="preserve">είναι κάτι με το οποίο εδώ και χρόνια λειτουργούμε. Έτσι προβλέπεται από το </w:t>
      </w:r>
      <w:r>
        <w:rPr>
          <w:rFonts w:eastAsia="Times New Roman" w:cs="Times New Roman"/>
          <w:szCs w:val="24"/>
        </w:rPr>
        <w:t>κ</w:t>
      </w:r>
      <w:r>
        <w:rPr>
          <w:rFonts w:eastAsia="Times New Roman" w:cs="Times New Roman"/>
          <w:szCs w:val="24"/>
        </w:rPr>
        <w:t xml:space="preserve">αταστατικό, από το οργανόγραμμα του ΕΛΓΑ. </w:t>
      </w:r>
    </w:p>
    <w:p w14:paraId="50598316" w14:textId="77777777" w:rsidR="00F07DA3" w:rsidRDefault="00582311">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τις υπόλοιπες ζημιές, που δεν καλύπτονται από τον ΕΛΓΑ -σας είπα και το επαναλαμβάνω- ότι εμείς σκεφτόμαστε σε εθνικό επίπεδο να δού</w:t>
      </w:r>
      <w:r>
        <w:rPr>
          <w:rFonts w:eastAsia="Times New Roman" w:cs="Times New Roman"/>
          <w:szCs w:val="24"/>
        </w:rPr>
        <w:t xml:space="preserve">με πώς έχουν διαμορφωθεί οι καταστάσεις φέτος, οπότε να διεκδικήσουμε όλες τις πιθανότητες πόρων, που μπορούν να βοηθήσουν προς αυτή την κατεύθυνση. </w:t>
      </w:r>
    </w:p>
    <w:p w14:paraId="50598317" w14:textId="77777777" w:rsidR="00F07DA3" w:rsidRDefault="00582311">
      <w:pPr>
        <w:spacing w:line="600" w:lineRule="auto"/>
        <w:ind w:firstLine="720"/>
        <w:contextualSpacing/>
        <w:jc w:val="both"/>
        <w:rPr>
          <w:rFonts w:eastAsia="Times New Roman" w:cs="Times New Roman"/>
          <w:szCs w:val="24"/>
        </w:rPr>
      </w:pPr>
      <w:r>
        <w:rPr>
          <w:rFonts w:eastAsia="Times New Roman" w:cs="Times New Roman"/>
          <w:szCs w:val="24"/>
        </w:rPr>
        <w:t>Για αυτό λοιπόν, από την ώρα που δεν έχουμε σαφή εικόνα τι συμβαίνει με τις ζημιές σε εθνικό επίπεδο, αλλά</w:t>
      </w:r>
      <w:r>
        <w:rPr>
          <w:rFonts w:eastAsia="Times New Roman" w:cs="Times New Roman"/>
          <w:szCs w:val="24"/>
        </w:rPr>
        <w:t xml:space="preserve"> και σε κάθε περιφερειακή ενότητα, δεν μπορώ να σας τίποτα περισσότερο από το ότι όλες οι διαθέσιμες δυνατότητες θα εξαντληθούν. </w:t>
      </w:r>
    </w:p>
    <w:p w14:paraId="50598318"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Προχωράμε στην </w:t>
      </w:r>
      <w:r>
        <w:rPr>
          <w:rFonts w:eastAsia="Times New Roman" w:cs="Times New Roman"/>
          <w:szCs w:val="24"/>
        </w:rPr>
        <w:t>πέμ</w:t>
      </w:r>
      <w:r>
        <w:rPr>
          <w:rFonts w:eastAsia="Times New Roman" w:cs="Times New Roman"/>
          <w:szCs w:val="24"/>
        </w:rPr>
        <w:t>π</w:t>
      </w:r>
      <w:r>
        <w:rPr>
          <w:rFonts w:eastAsia="Times New Roman" w:cs="Times New Roman"/>
          <w:szCs w:val="24"/>
        </w:rPr>
        <w:t>τη</w:t>
      </w:r>
      <w:r>
        <w:rPr>
          <w:rFonts w:eastAsia="Times New Roman" w:cs="Times New Roman"/>
          <w:szCs w:val="24"/>
        </w:rPr>
        <w:t xml:space="preserve"> με αριθμό 35/4-10-2016 επίκαιρη ερώτηση</w:t>
      </w:r>
      <w:r>
        <w:rPr>
          <w:rFonts w:eastAsia="Times New Roman" w:cs="Times New Roman"/>
          <w:szCs w:val="24"/>
        </w:rPr>
        <w:t xml:space="preserve"> πρώτου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Μωραΐτη </w:t>
      </w:r>
      <w:r>
        <w:rPr>
          <w:rFonts w:eastAsia="Times New Roman" w:cs="Times New Roman"/>
          <w:szCs w:val="24"/>
        </w:rPr>
        <w:t xml:space="preserve">προς τους Υπουργούς </w:t>
      </w:r>
      <w:r>
        <w:rPr>
          <w:rFonts w:eastAsia="Times New Roman" w:cs="Times New Roman"/>
          <w:bCs/>
          <w:szCs w:val="24"/>
        </w:rPr>
        <w:t xml:space="preserve">Εσωτερικών και Διοικητικής Ανασυγκρότησης </w:t>
      </w:r>
      <w:r>
        <w:rPr>
          <w:rFonts w:eastAsia="Times New Roman" w:cs="Times New Roman"/>
          <w:szCs w:val="24"/>
        </w:rPr>
        <w:t xml:space="preserve">και </w:t>
      </w:r>
      <w:r>
        <w:rPr>
          <w:rFonts w:eastAsia="Times New Roman" w:cs="Times New Roman"/>
          <w:bCs/>
          <w:szCs w:val="24"/>
        </w:rPr>
        <w:t xml:space="preserve">Οικονομικών, </w:t>
      </w:r>
      <w:r>
        <w:rPr>
          <w:rFonts w:eastAsia="Times New Roman" w:cs="Times New Roman"/>
          <w:szCs w:val="24"/>
        </w:rPr>
        <w:t>σχετικά με τη στήριξη των πληγέντων κατοίκων της Λευκάδας από την πυρκαγιά τ</w:t>
      </w:r>
      <w:r>
        <w:rPr>
          <w:rFonts w:eastAsia="Times New Roman" w:cs="Times New Roman"/>
          <w:szCs w:val="24"/>
        </w:rPr>
        <w:t>ης 8</w:t>
      </w:r>
      <w:r>
        <w:rPr>
          <w:rFonts w:eastAsia="Times New Roman" w:cs="Times New Roman"/>
          <w:szCs w:val="24"/>
          <w:vertAlign w:val="superscript"/>
        </w:rPr>
        <w:t>ης</w:t>
      </w:r>
      <w:r>
        <w:rPr>
          <w:rFonts w:eastAsia="Times New Roman" w:cs="Times New Roman"/>
          <w:szCs w:val="24"/>
        </w:rPr>
        <w:t xml:space="preserve"> Αυγούστου και την αποκατάσταση των ζημιών.</w:t>
      </w:r>
    </w:p>
    <w:p w14:paraId="5059831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ο Υπουργός κ. Τρύφων Αλεξιάδης. </w:t>
      </w:r>
    </w:p>
    <w:p w14:paraId="5059831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Μωραϊτη</w:t>
      </w:r>
      <w:proofErr w:type="spellEnd"/>
      <w:r>
        <w:rPr>
          <w:rFonts w:eastAsia="Times New Roman" w:cs="Times New Roman"/>
          <w:szCs w:val="24"/>
        </w:rPr>
        <w:t xml:space="preserve">, έχετε τον λόγο. </w:t>
      </w:r>
    </w:p>
    <w:p w14:paraId="5059831B"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Ευχαριστώ, κύριε Υπουργέ. </w:t>
      </w:r>
    </w:p>
    <w:p w14:paraId="5059831C"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Κύριε Υπουργέ, αν και πέρασαν δύο μήνες από την πυρκαγιά της 8</w:t>
      </w:r>
      <w:r>
        <w:rPr>
          <w:rFonts w:eastAsia="Times New Roman" w:cs="Times New Roman"/>
          <w:szCs w:val="24"/>
          <w:vertAlign w:val="superscript"/>
        </w:rPr>
        <w:t>ης</w:t>
      </w:r>
      <w:r>
        <w:rPr>
          <w:rFonts w:eastAsia="Times New Roman" w:cs="Times New Roman"/>
          <w:szCs w:val="24"/>
        </w:rPr>
        <w:t xml:space="preserve"> Αυγούστου στη Λευκάδα που άφησε πίσω της στάχτη οκτώ κτίρια στα οποία διέμεναν δεκαέξι οικογένειες που έμειναν άστεγες, που επίσης καταστράφηκαν ολοσχερώς δύο μικροκαταστήματα που οι οικογένειες έβγαζαν το ψωμί τους, δεν έχει γίνει απολύτως τίποτα. Δεν </w:t>
      </w:r>
      <w:r>
        <w:rPr>
          <w:rFonts w:eastAsia="Times New Roman" w:cs="Times New Roman"/>
          <w:szCs w:val="24"/>
        </w:rPr>
        <w:t>υπάρχει ακόμα πόρισμα από την πληροφόρηση που έχουμε από τους πληγέντες. Με λίγα λόγια, οι πληγέντες έχουν αφεθεί στο έλεος χωρίς στέγη. Περιφέρονται στους συγγενείς σαν φιλοξενούμενοι. Το μόνο που έγινε είναι ότι τους είπαν να πάνε σε κάποια καταλύματα τη</w:t>
      </w:r>
      <w:r>
        <w:rPr>
          <w:rFonts w:eastAsia="Times New Roman" w:cs="Times New Roman"/>
          <w:szCs w:val="24"/>
        </w:rPr>
        <w:t xml:space="preserve">ς Εκκλησίας, τα οποία όμως δεν πληρούν τις προδιαγραφές για να μείνουν λαϊκές οικογένειες. </w:t>
      </w:r>
    </w:p>
    <w:p w14:paraId="5059831D"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Η πυρκαγιά, κύριε Υπουργέ, ανέδειξε με τον πιο κατηγορηματικό τρόπο ένα μεγάλο πρόβλημα που υπάρχει, ιδιαίτερα στη Λευκάδα. Δηλαδή τι ανέδειξε; Την παντελή έλλειψη </w:t>
      </w:r>
      <w:r>
        <w:rPr>
          <w:rFonts w:eastAsia="Times New Roman" w:cs="Times New Roman"/>
          <w:szCs w:val="24"/>
        </w:rPr>
        <w:t>μέτρων πυροπροστασίας. Και το λέμε αυτό, ιδιαίτερα για την πόλη της Λευκάδας, γιατί προφανώς ξέρετε ότι είναι μια πόλη όπου ένα μεγάλο μέρος των σπιτιών, ιδιαίτερα στις φτωχογειτονιές της πόλης, λόγω της σεισμικότητας της περιοχής, είναι ξύλινες κατασκευές</w:t>
      </w:r>
      <w:r>
        <w:rPr>
          <w:rFonts w:eastAsia="Times New Roman" w:cs="Times New Roman"/>
          <w:szCs w:val="24"/>
        </w:rPr>
        <w:t>, οι οποίες είναι εκτεθειμένες στην πυρκαγιά. Είναι καθοριστικές οι ευθύνες και της πολιτείας και των τοπικών αρχών. Θα πω στη δευτερολογία μου τι ακριβώς έγινε και τι είπε η Πυροσβεστική Υπηρεσία. Γιατί εκεί δεν υπήρχαν μέτρα προστασίας για να αντιμετωπισ</w:t>
      </w:r>
      <w:r>
        <w:rPr>
          <w:rFonts w:eastAsia="Times New Roman" w:cs="Times New Roman"/>
          <w:szCs w:val="24"/>
        </w:rPr>
        <w:t xml:space="preserve">τούν τέτοια φαινόμενα. </w:t>
      </w:r>
    </w:p>
    <w:p w14:paraId="5059831E"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Εμείς ζητάμε συγκεκριμένες απαντήσεις, κύριε Υπουργέ. Να δοθούν από τον κρατικό </w:t>
      </w:r>
      <w:r>
        <w:rPr>
          <w:rFonts w:eastAsia="Times New Roman" w:cs="Times New Roman"/>
          <w:szCs w:val="24"/>
        </w:rPr>
        <w:t>π</w:t>
      </w:r>
      <w:r>
        <w:rPr>
          <w:rFonts w:eastAsia="Times New Roman" w:cs="Times New Roman"/>
          <w:szCs w:val="24"/>
        </w:rPr>
        <w:t xml:space="preserve">ροϋπολογισμό σε αυτούς τους πληγέντες χρήματα για την αποκατάσταση των ζημιών σε ό,τι αφορά </w:t>
      </w:r>
      <w:proofErr w:type="spellStart"/>
      <w:r>
        <w:rPr>
          <w:rFonts w:eastAsia="Times New Roman" w:cs="Times New Roman"/>
          <w:szCs w:val="24"/>
        </w:rPr>
        <w:t>οικοσυσκευές</w:t>
      </w:r>
      <w:proofErr w:type="spellEnd"/>
      <w:r>
        <w:rPr>
          <w:rFonts w:eastAsia="Times New Roman" w:cs="Times New Roman"/>
          <w:szCs w:val="24"/>
        </w:rPr>
        <w:t>, ρουχισμό και άλλα είδη. Το κυριότερο από όλα,</w:t>
      </w:r>
      <w:r>
        <w:rPr>
          <w:rFonts w:eastAsia="Times New Roman" w:cs="Times New Roman"/>
          <w:szCs w:val="24"/>
        </w:rPr>
        <w:t xml:space="preserve"> όμως, είναι να παρθούν μέτρα και να δοθούν χρήματα </w:t>
      </w:r>
      <w:r>
        <w:rPr>
          <w:rFonts w:eastAsia="Times New Roman" w:cs="Times New Roman"/>
          <w:szCs w:val="24"/>
        </w:rPr>
        <w:lastRenderedPageBreak/>
        <w:t xml:space="preserve">για να ανακατασκευαστούν αυτές οι κατοικίες. Να σημειώσω ότι υπάρχει ζημιά ολοκληρωτικής καταστροφής σε έναν παραδοσιακό κινηματογράφο της πόλης. </w:t>
      </w:r>
    </w:p>
    <w:p w14:paraId="5059831F"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Κύριε Υπουργέ, να μην κάνετε αυτό που κάνατε για τους </w:t>
      </w:r>
      <w:r>
        <w:rPr>
          <w:rFonts w:eastAsia="Times New Roman" w:cs="Times New Roman"/>
          <w:szCs w:val="24"/>
        </w:rPr>
        <w:t>σεισμόπληκτους στη Λευκάδα –θα αναφερθώ στη συνέχεια- που δώσατε μια εξάμηνη αναστολή των χρεών και τώρα τους ήρθαν όλα μαζεμένα στο κεφάλι, αφού παρήλθαν οι έξι μήνες. Γιατί ο σεισμός έγινε ακριβώς ένα χρόνο πριν από τον περασμένο Νοέμβριο.</w:t>
      </w:r>
    </w:p>
    <w:p w14:paraId="5059832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Ζητάμε, επίσης</w:t>
      </w:r>
      <w:r>
        <w:rPr>
          <w:rFonts w:eastAsia="Times New Roman" w:cs="Times New Roman"/>
          <w:szCs w:val="24"/>
        </w:rPr>
        <w:t>, κύριε Υπουργέ, τα μέτρα που θα παρθούν να είναι συγκεκριμένα για τους σεισμόπληκτους. Γιατί κάποιες εξαγγελίες της Κυβέρνησης όχι μόνο δεν πραγματοποιήθηκαν, αλλά απεναντίας αυτοί οι κάτοικοι έχουν αφεθεί να ζουν στην απόγνωση.</w:t>
      </w:r>
    </w:p>
    <w:p w14:paraId="50598321"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Ευχαριστώ.</w:t>
      </w:r>
    </w:p>
    <w:p w14:paraId="50598322"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w:t>
      </w:r>
      <w:r>
        <w:rPr>
          <w:rFonts w:eastAsia="Times New Roman" w:cs="Times New Roman"/>
          <w:b/>
          <w:szCs w:val="24"/>
        </w:rPr>
        <w:t xml:space="preserve">ήτας Κακλαμάνης): </w:t>
      </w:r>
      <w:r>
        <w:rPr>
          <w:rFonts w:eastAsia="Times New Roman" w:cs="Times New Roman"/>
          <w:szCs w:val="24"/>
        </w:rPr>
        <w:t>Τον λόγο έχει ο κ. Αλεξιάδης. Δεν ξέρω αν μπορεί να σας απαντήσει και για την πυροπροστασία.</w:t>
      </w:r>
    </w:p>
    <w:p w14:paraId="50598323"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50598324"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Δεν μπορώ να απαντήσω για όλα τα Υπουργεία. Είναι σαφέστατο. Η ερώ</w:t>
      </w:r>
      <w:r>
        <w:rPr>
          <w:rFonts w:eastAsia="Times New Roman" w:cs="Times New Roman"/>
          <w:szCs w:val="24"/>
        </w:rPr>
        <w:t xml:space="preserve">τηση αφορά δύο Υπουργεία: το Υπουργείο Εσωτερικών και Διοικητικής Ανασυγκρότησης και το Υπουργείο Οικονομικών. Θα πω </w:t>
      </w:r>
      <w:r>
        <w:rPr>
          <w:rFonts w:eastAsia="Times New Roman" w:cs="Times New Roman"/>
          <w:szCs w:val="24"/>
        </w:rPr>
        <w:t xml:space="preserve">μετά </w:t>
      </w:r>
      <w:r>
        <w:rPr>
          <w:rFonts w:eastAsia="Times New Roman" w:cs="Times New Roman"/>
          <w:szCs w:val="24"/>
        </w:rPr>
        <w:t>για το Υπουργείο Εσωτερικών.</w:t>
      </w:r>
    </w:p>
    <w:p w14:paraId="50598325"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Σε ό,τι αφορά το Υπουργείο Οικονομικών, θα απαντήσω και θα σας καταθέσω και όλα τα σχετικά έγγραφα, για ν</w:t>
      </w:r>
      <w:r>
        <w:rPr>
          <w:rFonts w:eastAsia="Times New Roman" w:cs="Times New Roman"/>
          <w:szCs w:val="24"/>
        </w:rPr>
        <w:t>α εξοικονομήσουμε ό,τι μπορούμε από τον χρόνο, κύριε Βουλευτά. Θα καταθέσω τα σχετικά έγγραφα της Γενικής Γραμματείας Δημοσίων Εσόδων για το θέμα, της Γενικής Γραμματείας Δημοσιονομικής Πολιτικής και της Γενικής Γραμματείας Οικονομικής Πολιτικής του Υπουργ</w:t>
      </w:r>
      <w:r>
        <w:rPr>
          <w:rFonts w:eastAsia="Times New Roman" w:cs="Times New Roman"/>
          <w:szCs w:val="24"/>
        </w:rPr>
        <w:t>είου Οικονομικών, που απαν</w:t>
      </w:r>
      <w:r>
        <w:rPr>
          <w:rFonts w:eastAsia="Times New Roman" w:cs="Times New Roman"/>
          <w:szCs w:val="24"/>
        </w:rPr>
        <w:t>τούν</w:t>
      </w:r>
      <w:r>
        <w:rPr>
          <w:rFonts w:eastAsia="Times New Roman" w:cs="Times New Roman"/>
          <w:szCs w:val="24"/>
        </w:rPr>
        <w:t xml:space="preserve"> στα ζητήματα που θέσατε.</w:t>
      </w:r>
    </w:p>
    <w:p w14:paraId="50598326"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θέμα του Υπουργείου Οικονομικών και τι κάνει για τους σεισμούς στη Λευκάδα: </w:t>
      </w:r>
    </w:p>
    <w:p w14:paraId="50598327"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πολύ. Κατάλαβα από την κριτική </w:t>
      </w:r>
      <w:r>
        <w:rPr>
          <w:rFonts w:eastAsia="Times New Roman" w:cs="Times New Roman"/>
          <w:szCs w:val="24"/>
        </w:rPr>
        <w:t>σας,</w:t>
      </w:r>
      <w:r>
        <w:rPr>
          <w:rFonts w:eastAsia="Times New Roman" w:cs="Times New Roman"/>
          <w:szCs w:val="24"/>
        </w:rPr>
        <w:t xml:space="preserve"> ότι μας αποδίδετε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έγινε τίποτα</w:t>
      </w:r>
      <w:r>
        <w:rPr>
          <w:rFonts w:eastAsia="Times New Roman" w:cs="Times New Roman"/>
          <w:szCs w:val="24"/>
        </w:rPr>
        <w:t>»</w:t>
      </w:r>
      <w:r>
        <w:rPr>
          <w:rFonts w:eastAsia="Times New Roman" w:cs="Times New Roman"/>
          <w:szCs w:val="24"/>
        </w:rPr>
        <w:t>. Εγώ θα αναφέρ</w:t>
      </w:r>
      <w:r>
        <w:rPr>
          <w:rFonts w:eastAsia="Times New Roman" w:cs="Times New Roman"/>
          <w:szCs w:val="24"/>
        </w:rPr>
        <w:t>ω συγκεκριμένα πράγματα: ΦΕΚ 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παράταση προθεσμιών υποβολής φορολογικών δηλώσεων. Εδώ</w:t>
      </w:r>
      <w:r>
        <w:rPr>
          <w:rFonts w:eastAsia="Times New Roman" w:cs="Times New Roman"/>
          <w:szCs w:val="24"/>
        </w:rPr>
        <w:t>,</w:t>
      </w:r>
      <w:r>
        <w:rPr>
          <w:rFonts w:eastAsia="Times New Roman" w:cs="Times New Roman"/>
          <w:szCs w:val="24"/>
        </w:rPr>
        <w:t xml:space="preserve"> να τονίσω</w:t>
      </w:r>
      <w:r>
        <w:rPr>
          <w:rFonts w:eastAsia="Times New Roman" w:cs="Times New Roman"/>
          <w:szCs w:val="24"/>
        </w:rPr>
        <w:t>,</w:t>
      </w:r>
      <w:r>
        <w:rPr>
          <w:rFonts w:eastAsia="Times New Roman" w:cs="Times New Roman"/>
          <w:szCs w:val="24"/>
        </w:rPr>
        <w:t xml:space="preserve"> πως όταν υπάρχει μια φυσική καταστροφή</w:t>
      </w:r>
      <w:r>
        <w:rPr>
          <w:rFonts w:eastAsia="Times New Roman" w:cs="Times New Roman"/>
          <w:szCs w:val="24"/>
        </w:rPr>
        <w:t xml:space="preserve"> -</w:t>
      </w:r>
      <w:r>
        <w:rPr>
          <w:rFonts w:eastAsia="Times New Roman" w:cs="Times New Roman"/>
          <w:szCs w:val="24"/>
        </w:rPr>
        <w:t>όχι όταν ξεσπάει μια πυρκαγιά σε ένα σπίτι ή σε ένα μαγαζί</w:t>
      </w:r>
      <w:r>
        <w:rPr>
          <w:rFonts w:eastAsia="Times New Roman" w:cs="Times New Roman"/>
          <w:szCs w:val="24"/>
        </w:rPr>
        <w:t xml:space="preserve"> -</w:t>
      </w:r>
      <w:r>
        <w:rPr>
          <w:rFonts w:eastAsia="Times New Roman" w:cs="Times New Roman"/>
          <w:szCs w:val="24"/>
        </w:rPr>
        <w:t xml:space="preserve"> η Πολιτική Προστασία βγάζει απόφαση και κηρύσσει την περιοχή σε έκτακτη ανάγκη. Και έρχεται μετά το Υπουργείο Οικονομικών και παρατείνει τις προθεσμίες υποβολής φορολογικών υποχρεώσεων. Η παράταση από μόνη της σε απλά ελληνικά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αρατείνουμε μέχρι τό</w:t>
      </w:r>
      <w:r>
        <w:rPr>
          <w:rFonts w:eastAsia="Times New Roman" w:cs="Times New Roman"/>
          <w:szCs w:val="24"/>
        </w:rPr>
        <w:t xml:space="preserve">τε». Δεν μπορούν να διαγραφούν αυτές οι υποχρεώσεις. Είναι σαφέστατο αυτό. Άρα, πρέπει να πληρωθούν μέχρι τότε. </w:t>
      </w:r>
    </w:p>
    <w:p w14:paraId="5059832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Παράταση προθεσμιών την 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λοιπόν,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παράταση καταβολής βεβαιωμένων οφειλών, στις 26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παράταση και αναστολή για Δήμ</w:t>
      </w:r>
      <w:r>
        <w:rPr>
          <w:rFonts w:eastAsia="Times New Roman" w:cs="Times New Roman"/>
          <w:szCs w:val="24"/>
        </w:rPr>
        <w:t>ους Λευκάδας και Μεγανησίου και στις 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w:t>
      </w:r>
      <w:r>
        <w:rPr>
          <w:rFonts w:eastAsia="Times New Roman" w:cs="Times New Roman"/>
          <w:szCs w:val="24"/>
        </w:rPr>
        <w:lastRenderedPageBreak/>
        <w:t xml:space="preserve">ρύθμιση </w:t>
      </w:r>
      <w:proofErr w:type="spellStart"/>
      <w:r>
        <w:rPr>
          <w:rFonts w:eastAsia="Times New Roman" w:cs="Times New Roman"/>
          <w:szCs w:val="24"/>
        </w:rPr>
        <w:t>ληξιπροθέσμων</w:t>
      </w:r>
      <w:proofErr w:type="spellEnd"/>
      <w:r>
        <w:rPr>
          <w:rFonts w:eastAsia="Times New Roman" w:cs="Times New Roman"/>
          <w:szCs w:val="24"/>
        </w:rPr>
        <w:t xml:space="preserve"> οφειλών λόγω του σεισμού της 17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στους Δήμους Λευκάδας, Μεγανησίου, όπου υπάρχει ειδική ρύθμιση για τα χρέη αυτά. Τέλος, ο ν</w:t>
      </w:r>
      <w:r>
        <w:rPr>
          <w:rFonts w:eastAsia="Times New Roman" w:cs="Times New Roman"/>
          <w:szCs w:val="24"/>
        </w:rPr>
        <w:t>.</w:t>
      </w:r>
      <w:r>
        <w:rPr>
          <w:rFonts w:eastAsia="Times New Roman" w:cs="Times New Roman"/>
          <w:szCs w:val="24"/>
        </w:rPr>
        <w:t>4387/12</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σχετικά με το θέμα του ΕΝΦΙΑ: «Κτίσματα </w:t>
      </w:r>
      <w:r>
        <w:rPr>
          <w:rFonts w:eastAsia="Times New Roman" w:cs="Times New Roman"/>
          <w:szCs w:val="24"/>
        </w:rPr>
        <w:t xml:space="preserve">μετά του αναλογούντος σε αυτά οικοπέδου, τα οποία βρίσκονται εντός των Περιφερειακών Ενοτήτων Λευκάδας και Ιθάκης και έχουν αποδεδειγμένα υποστεί ζημιές από τους σεισμούς του Νοεμβρίου του 2015, απαλλάσσονται από τον ΕΝΦΙΑ για τα έτη 2015 και 2016». </w:t>
      </w:r>
    </w:p>
    <w:p w14:paraId="5059832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Όχι α</w:t>
      </w:r>
      <w:r>
        <w:rPr>
          <w:rFonts w:eastAsia="Times New Roman" w:cs="Times New Roman"/>
          <w:szCs w:val="24"/>
        </w:rPr>
        <w:t xml:space="preserve">πλά δεν ισχύει αυτό που είπατε, </w:t>
      </w:r>
      <w:r>
        <w:rPr>
          <w:rFonts w:eastAsia="Times New Roman" w:cs="Times New Roman"/>
          <w:szCs w:val="24"/>
        </w:rPr>
        <w:t>-</w:t>
      </w:r>
      <w:r>
        <w:rPr>
          <w:rFonts w:eastAsia="Times New Roman" w:cs="Times New Roman"/>
          <w:szCs w:val="24"/>
        </w:rPr>
        <w:t>ότι δεν κάναμε τίποτα</w:t>
      </w:r>
      <w:r>
        <w:rPr>
          <w:rFonts w:eastAsia="Times New Roman" w:cs="Times New Roman"/>
          <w:szCs w:val="24"/>
        </w:rPr>
        <w:t>-</w:t>
      </w:r>
      <w:r>
        <w:rPr>
          <w:rFonts w:eastAsia="Times New Roman" w:cs="Times New Roman"/>
          <w:szCs w:val="24"/>
        </w:rPr>
        <w:t xml:space="preserve"> αλλά ίσα-ίσα αυτό που κάναμε στη Λευκάδα, για παράδειγμα για τον ΕΝΦΙΑ, δεν μπορέσαμε να το κάνουμε σε άλλες περιοχές</w:t>
      </w:r>
      <w:r>
        <w:rPr>
          <w:rFonts w:eastAsia="Times New Roman" w:cs="Times New Roman"/>
          <w:szCs w:val="24"/>
        </w:rPr>
        <w:t>,</w:t>
      </w:r>
      <w:r>
        <w:rPr>
          <w:rFonts w:eastAsia="Times New Roman" w:cs="Times New Roman"/>
          <w:szCs w:val="24"/>
        </w:rPr>
        <w:t xml:space="preserve"> όπου είχαμε ίδιες ή και μεγαλύτερες καταστροφές. Άρα, δεν ισχύει αυτό το</w:t>
      </w:r>
      <w:r>
        <w:rPr>
          <w:rFonts w:eastAsia="Times New Roman" w:cs="Times New Roman"/>
          <w:szCs w:val="24"/>
        </w:rPr>
        <w:t xml:space="preserve"> επιχείρη</w:t>
      </w:r>
      <w:r>
        <w:rPr>
          <w:rFonts w:eastAsia="Times New Roman" w:cs="Times New Roman"/>
          <w:szCs w:val="24"/>
        </w:rPr>
        <w:t>μα σας.</w:t>
      </w:r>
      <w:r>
        <w:rPr>
          <w:rFonts w:eastAsia="Times New Roman" w:cs="Times New Roman"/>
          <w:szCs w:val="24"/>
        </w:rPr>
        <w:t xml:space="preserve"> </w:t>
      </w:r>
    </w:p>
    <w:p w14:paraId="5059832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Στη δευτερολογία μου θα πω για το Υπουργείο Εσωτερικών.</w:t>
      </w:r>
    </w:p>
    <w:p w14:paraId="5059832B"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 θέμα του ΕΝΦΙΑ: Στο ζήτημα του ΕΝΦΙΑ και σε αυτά τα ακίνητα και σε άλλα ακίνητα, που έχουν υποστεί φυσική καταστροφή, υπάρχει η δυνατότητα μείωσης έως και διαγραφής του ΕΝΦΙΑ</w:t>
      </w:r>
      <w:r>
        <w:rPr>
          <w:rFonts w:eastAsia="Times New Roman" w:cs="Times New Roman"/>
          <w:szCs w:val="24"/>
        </w:rPr>
        <w:t xml:space="preserve">, ανάλογα με το τι ζημιά έχει υποστεί το ακίνητο. </w:t>
      </w:r>
    </w:p>
    <w:p w14:paraId="5059832C"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Συγκεκριμένα υπάρχει εγκύκλιος και σχετικός νόμος γι’ αυτό το θέμα. Είναι η εγκύκλιος 1052/19-2-2014, η οποία με σαφήνεια λέει -το λέει και το έγγραφο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ιεύθυνσης που σας έχω καταθέσει- ότι σε π</w:t>
      </w:r>
      <w:r>
        <w:rPr>
          <w:rFonts w:eastAsia="Times New Roman" w:cs="Times New Roman"/>
          <w:szCs w:val="24"/>
        </w:rPr>
        <w:t>ερίπτωση που το κτίσμα έχει μερική ή ολική καταστροφή, τότε υπάρχει μείωση ή έκπτωση του ΕΝΦΙΑ. Και αν υπάρχει μερική έλλειψη στέγης ή άλλες ουσιώδεις βλάβες που το καθιστούν μη λειτουργικό, χαρακτηριστικά που παραπέμπουν ευθέως σε κτίσμα σεισμόπληκτο, πυρ</w:t>
      </w:r>
      <w:r>
        <w:rPr>
          <w:rFonts w:eastAsia="Times New Roman" w:cs="Times New Roman"/>
          <w:szCs w:val="24"/>
        </w:rPr>
        <w:t>όπληκτο, πυροπαθές ή πληγέν κ.λπ.</w:t>
      </w:r>
      <w:r>
        <w:rPr>
          <w:rFonts w:eastAsia="Times New Roman" w:cs="Times New Roman"/>
          <w:szCs w:val="24"/>
        </w:rPr>
        <w:t>.</w:t>
      </w:r>
      <w:r>
        <w:rPr>
          <w:rFonts w:eastAsia="Times New Roman" w:cs="Times New Roman"/>
          <w:szCs w:val="24"/>
        </w:rPr>
        <w:t xml:space="preserve"> αναγράφεται ως ημιτελές, εφόσον υπάρχει το οικείο παραστατικό που τεκμηριώνει τους ισχυρισμούς του φορολογούμενου...</w:t>
      </w:r>
    </w:p>
    <w:p w14:paraId="5059832D"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Μην διαβάζετε όλη την εγκύκλιο, κύριε Υπουργέ, καταθέστε την στα Πρακτι</w:t>
      </w:r>
      <w:r>
        <w:rPr>
          <w:rFonts w:eastAsia="Times New Roman" w:cs="Times New Roman"/>
          <w:szCs w:val="24"/>
        </w:rPr>
        <w:t>κά.</w:t>
      </w:r>
    </w:p>
    <w:p w14:paraId="5059832E"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Την έχω καταθέσει στα Πρακτικά.</w:t>
      </w:r>
    </w:p>
    <w:p w14:paraId="5059832F"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Τελειώνω. Με δυο λόγια, λέει ότι όποιος έχει τέτοιο πρόβλημα δηλώνει το ακίνητό του ως ημιτελές ή ως κατεστραμμένο και έχει μείωση ή απαλλαγή από τον ΕΝΦΙΑ. Δεν ισχύει</w:t>
      </w:r>
      <w:r>
        <w:rPr>
          <w:rFonts w:eastAsia="Times New Roman" w:cs="Times New Roman"/>
          <w:szCs w:val="24"/>
        </w:rPr>
        <w:t xml:space="preserve"> το ότι δεν κάναμε τίποτα. Έχουμε κάνει πάρα πολλά και θα κάνουμε ακόμα στα πλαίσια που μπορούμε.</w:t>
      </w:r>
    </w:p>
    <w:p w14:paraId="5059833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Ευχαριστώ.</w:t>
      </w:r>
    </w:p>
    <w:p w14:paraId="50598331"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50598332"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w:t>
      </w:r>
    </w:p>
    <w:p w14:paraId="50598333"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Κύριε Υπουργέ, γι’ αυτόν ακριβώς τον λόγο οι κάτοι</w:t>
      </w:r>
      <w:r>
        <w:rPr>
          <w:rFonts w:eastAsia="Times New Roman" w:cs="Times New Roman"/>
          <w:szCs w:val="24"/>
        </w:rPr>
        <w:t>κοι της περιοχής, οι πληγέντες από την πυρκαγιά και από τον σεισμό, όπως ανέφερα, είναι αγανακτισμένοι. Είναι οργισμένοι. Εμείς τι σας είπαμε; Ναι, δώσατε αναβολή, για να πληρώσουν προς την εφορία και προς τον δήμο. Μετά από έξι μήνες λέτε σε αυτούς τους ξ</w:t>
      </w:r>
      <w:r>
        <w:rPr>
          <w:rFonts w:eastAsia="Times New Roman" w:cs="Times New Roman"/>
          <w:szCs w:val="24"/>
        </w:rPr>
        <w:t>εσπιτωμένους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ώρα πληρώστε».</w:t>
      </w:r>
    </w:p>
    <w:p w14:paraId="50598334"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Είπατε και κάτι άλλο. Να πληρώσουν μειωμένο ΕΝΦΙΑ αυτοί που έχουν υποστεί ζημιά σε ένα</w:t>
      </w:r>
      <w:r>
        <w:rPr>
          <w:rFonts w:eastAsia="Times New Roman" w:cs="Times New Roman"/>
          <w:szCs w:val="24"/>
        </w:rPr>
        <w:t>ν</w:t>
      </w:r>
      <w:r>
        <w:rPr>
          <w:rFonts w:eastAsia="Times New Roman" w:cs="Times New Roman"/>
          <w:szCs w:val="24"/>
        </w:rPr>
        <w:t xml:space="preserve"> βαθμό οι κατοικίες τους. Να είναι δηλαδή</w:t>
      </w:r>
      <w:r>
        <w:rPr>
          <w:rFonts w:eastAsia="Times New Roman" w:cs="Times New Roman"/>
          <w:szCs w:val="24"/>
        </w:rPr>
        <w:t xml:space="preserve"> και ξεσπιτωμένοι και να πληρώσουν ΕΝΦΙΑ για σπίτια που δεν κατοικούν και προσπαθούν να δουν πού θα στεγάσουν τις οικογένειές τους.</w:t>
      </w:r>
    </w:p>
    <w:p w14:paraId="50598335"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Βέβαια, κύριε Υπουργέ, αυτό δεν συμβαίνει πρώτη φορά. Είναι μια πάγια τακτική και από τους προηγούμενους και από εσάς. Όταν </w:t>
      </w:r>
      <w:r>
        <w:rPr>
          <w:rFonts w:eastAsia="Times New Roman" w:cs="Times New Roman"/>
          <w:szCs w:val="24"/>
        </w:rPr>
        <w:t>είναι αναμμένες οι φωταγωγικές μηχανές και όταν κάνουν λήψη οι τηλεοπτικές κάμερες, δίνετε υποσχέσεις, συμπάσχετε, συμπονάτε τους πληγέντες, αλλά μόλις τα φώτα της επικαιρότητας σταματήσουν, σταματούν και όλα αυτά.</w:t>
      </w:r>
    </w:p>
    <w:p w14:paraId="50598336"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κάνατε κάτι πράγματα, για </w:t>
      </w:r>
      <w:r>
        <w:rPr>
          <w:rFonts w:eastAsia="Times New Roman" w:cs="Times New Roman"/>
          <w:szCs w:val="24"/>
        </w:rPr>
        <w:t xml:space="preserve">παράδειγμα δώσατε κάποια χρήματα σε ό,τι αφορά για την κατασκευή οδικών δικτύων, αγροτικών και άλλων δρόμων. Για τους πληγέντες, όμως, δεν πάρθηκαν μέτρα ανακούφισης. Βέβαια, εμείς δεν έχουμε αυταπάτες. Είπε ο κύριος </w:t>
      </w:r>
      <w:r>
        <w:rPr>
          <w:rFonts w:eastAsia="Times New Roman" w:cs="Times New Roman"/>
          <w:szCs w:val="24"/>
        </w:rPr>
        <w:t>π</w:t>
      </w:r>
      <w:r>
        <w:rPr>
          <w:rFonts w:eastAsia="Times New Roman" w:cs="Times New Roman"/>
          <w:szCs w:val="24"/>
        </w:rPr>
        <w:t xml:space="preserve">ρόεδρος ότι δεν αφορά τα ζητήματα της </w:t>
      </w:r>
      <w:r>
        <w:rPr>
          <w:rFonts w:eastAsia="Times New Roman" w:cs="Times New Roman"/>
          <w:szCs w:val="24"/>
        </w:rPr>
        <w:t>Πυροσβεστικής.</w:t>
      </w:r>
    </w:p>
    <w:p w14:paraId="50598337"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Ακούστε, κλιμάκιο του ΚΚΕ πριν από έναν χρόνο επισκέφτηκε την Πυροσβεστική του νησιού. Ξέρετε τι μας έβαλαν τότε οι επικεφαλής εκεί της Πυροσβεστικής; Λόγω της ιδιαιτερότητας, πρέπει να είναι έτοιμοι οι κρουνοί, γιατί υπάρχουν και στενά δρομ</w:t>
      </w:r>
      <w:r>
        <w:rPr>
          <w:rFonts w:eastAsia="Times New Roman" w:cs="Times New Roman"/>
          <w:szCs w:val="24"/>
        </w:rPr>
        <w:t>άκια στη Λευκάδα. Πρέπει να παρθούν τέτοια μέτρα από μεριάς τοπικής διοίκησης, των δήμων, από μεριάς της πολιτείας και της Τροχαίας, ώστε να είναι ανοιχτοί οι δρόμοι. Βέβαια, κάτι τέτοιο, και από τις απαντήσεις της Πυροσβεστικής, δεν υπήρχε. Υπήρχαν κρουνο</w:t>
      </w:r>
      <w:r>
        <w:rPr>
          <w:rFonts w:eastAsia="Times New Roman" w:cs="Times New Roman"/>
          <w:szCs w:val="24"/>
        </w:rPr>
        <w:t>ί οι οποίοι δεν είχαν νερό και οι άλλοι δεν λειτουργούσαν.</w:t>
      </w:r>
    </w:p>
    <w:p w14:paraId="5059833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Επίσης, έβαλαν ζήτημα ότι πρέπει να προμηθευτεί η Πυροσβεστική ευέλικτα οχήματα, που να μπορούν σε αυτούς τους στενούς δρόμους να παρέμβουν άμεσα. Δεν υπήρχε κάτι τέτοιο και γι’ αυτό είχαμε πραγματ</w:t>
      </w:r>
      <w:r>
        <w:rPr>
          <w:rFonts w:eastAsia="Times New Roman" w:cs="Times New Roman"/>
          <w:szCs w:val="24"/>
        </w:rPr>
        <w:t>ικά ολοκληρωτική καταστροφή. Παρέμεινε και η Τροχαία και ο κόσμος θεατές και έγιναν όλα παρανάλωμα του πυρός. Δεν μπορούσαν να επέμβουν. Επομένως, οι ευθύνες είναι καθοριστικές.</w:t>
      </w:r>
    </w:p>
    <w:p w14:paraId="5059833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Βέβαια, εμείς ξέρουμε ότι τέτοια έργα, και ιδιαίτερα για την πόλη της Λευκάδας</w:t>
      </w:r>
      <w:r>
        <w:rPr>
          <w:rFonts w:eastAsia="Times New Roman" w:cs="Times New Roman"/>
          <w:szCs w:val="24"/>
        </w:rPr>
        <w:t xml:space="preserve">, δεν παίρνονται, γιατί αυτά έργα δεν αφήνουν κενό στους κατασκευαστές. Αλλού μπουκώνετε με άφθονο χρήμα τους μεγάλους κατασκευαστικούς ομίλους, </w:t>
      </w:r>
      <w:proofErr w:type="spellStart"/>
      <w:r>
        <w:rPr>
          <w:rFonts w:eastAsia="Times New Roman" w:cs="Times New Roman"/>
          <w:szCs w:val="24"/>
        </w:rPr>
        <w:t>φοροαπαλλάσσετε</w:t>
      </w:r>
      <w:proofErr w:type="spellEnd"/>
      <w:r>
        <w:rPr>
          <w:rFonts w:eastAsia="Times New Roman" w:cs="Times New Roman"/>
          <w:szCs w:val="24"/>
        </w:rPr>
        <w:t xml:space="preserve"> τους εφοπλιστές, όχι όμως τους πληγέντες. Είναι σοβαρό ζήτημα, κύριε Υπουργέ. </w:t>
      </w:r>
    </w:p>
    <w:p w14:paraId="5059833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Και αυτό που είπ</w:t>
      </w:r>
      <w:r>
        <w:rPr>
          <w:rFonts w:eastAsia="Times New Roman" w:cs="Times New Roman"/>
          <w:szCs w:val="24"/>
        </w:rPr>
        <w:t xml:space="preserve">ατε, δηλαδή, κάποιοι να μην πληρώσουν τον ΕΝΦΙΑ για μια χρονιά ή δύο ή να δώσετε αναστολή, αναβολή σε ό,τι αφορά τις φορολογικές δηλώσεις, είναι μέτρα αυτά που μπορούν να ανακουφίσουν τους πληγέντες; </w:t>
      </w:r>
    </w:p>
    <w:p w14:paraId="5059833B"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καθαρά «όχι». Γι’ αυτό ζητάμε συγκεκριμένες </w:t>
      </w:r>
      <w:r>
        <w:rPr>
          <w:rFonts w:eastAsia="Times New Roman" w:cs="Times New Roman"/>
          <w:szCs w:val="24"/>
        </w:rPr>
        <w:t xml:space="preserve">απαντήσεις. Πρέπει να παρθούν μέτρα. Ιδιαίτερα για τους πληγέντες από την πυρκαγιά δεν είπατε απολύτως τίποτα. Εγώ σας είπα στην αρχική τοποθέτηση ότι σήμερα δυο μήνες μετά –αύριο είναι ακριβώς δυο μήνες- δεν υπάρχει καμμία καταγραφή, δεν υπάρχει πόρισμα. </w:t>
      </w:r>
      <w:r>
        <w:rPr>
          <w:rFonts w:eastAsia="Times New Roman" w:cs="Times New Roman"/>
          <w:szCs w:val="24"/>
        </w:rPr>
        <w:t>Αυτός ο κόσμος είναι πραγματικά στο έλεος.</w:t>
      </w:r>
    </w:p>
    <w:p w14:paraId="5059833C"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Απευθυνόμαστε αυτήν την στιγμή στους κατοίκους του νησιού και τους λέμε ότι πρέπει να πάρουν την υπόθεση στα χέρια τους. Γιατί θεωρούμε ότι για να παρθούν μέτρα ανακούφισης, είναι υπόθεση του ίδιου του λαϊκού κινή</w:t>
      </w:r>
      <w:r>
        <w:rPr>
          <w:rFonts w:eastAsia="Times New Roman" w:cs="Times New Roman"/>
          <w:szCs w:val="24"/>
        </w:rPr>
        <w:t xml:space="preserve">ματος και για να δώσουν οριστική λύση στα βάσανά τους, πρέπει να υπάρξουν και άλλες πολιτικές που στα επίκεντρο θα είναι οι λαϊκές ανάγκες και όχι η κερδοφορία του κεφαλαίου, γιατί αυτό αποδείχτηκε. </w:t>
      </w:r>
    </w:p>
    <w:p w14:paraId="5059833D"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Άλλωστε, κύριε Υπουργέ, επειδή ειπώθηκε και προηγούμενα,</w:t>
      </w:r>
      <w:r>
        <w:rPr>
          <w:rFonts w:eastAsia="Times New Roman" w:cs="Times New Roman"/>
          <w:szCs w:val="24"/>
        </w:rPr>
        <w:t xml:space="preserve"> εδώ υπάρχει και ένα έγγραφο. γιατί ενδεχομένως να επικαλεστείτε και την </w:t>
      </w:r>
      <w:proofErr w:type="spellStart"/>
      <w:r>
        <w:rPr>
          <w:rFonts w:eastAsia="Times New Roman" w:cs="Times New Roman"/>
          <w:szCs w:val="24"/>
        </w:rPr>
        <w:t>λυκοσυμμαχία</w:t>
      </w:r>
      <w:proofErr w:type="spellEnd"/>
      <w:r>
        <w:rPr>
          <w:rFonts w:eastAsia="Times New Roman" w:cs="Times New Roman"/>
          <w:szCs w:val="24"/>
        </w:rPr>
        <w:t xml:space="preserve"> της Ευρωπαϊκής Ένωσης, ότι θα δώσει λύσεις ανακούφισης στους πληγέντες. </w:t>
      </w:r>
    </w:p>
    <w:p w14:paraId="5059833E" w14:textId="77777777" w:rsidR="00F07DA3" w:rsidRDefault="00582311">
      <w:pPr>
        <w:spacing w:line="600" w:lineRule="auto"/>
        <w:ind w:firstLine="720"/>
        <w:jc w:val="both"/>
        <w:rPr>
          <w:rFonts w:eastAsia="Times New Roman"/>
          <w:szCs w:val="24"/>
        </w:rPr>
      </w:pPr>
      <w:r>
        <w:rPr>
          <w:rFonts w:eastAsia="Times New Roman"/>
          <w:szCs w:val="24"/>
        </w:rPr>
        <w:t>Εδώ για την πυρκαγιά της Χίου, η απάντηση από την Ευρωπαϊκή Επιτροπή -και θα την καταθέσω στα Πρα</w:t>
      </w:r>
      <w:r>
        <w:rPr>
          <w:rFonts w:eastAsia="Times New Roman"/>
          <w:szCs w:val="24"/>
        </w:rPr>
        <w:t>κτικά- είναι ότι δεν είναι επιλέξιμες οι καταστροφές για τα λαϊκά νοικοκυριά. Άλλες είναι επιλέξιμες. Θα το καταθέσω στα Πρακτικά.</w:t>
      </w:r>
    </w:p>
    <w:p w14:paraId="5059833F" w14:textId="77777777" w:rsidR="00F07DA3" w:rsidRDefault="00582311">
      <w:pPr>
        <w:spacing w:line="600" w:lineRule="auto"/>
        <w:ind w:firstLine="720"/>
        <w:jc w:val="both"/>
        <w:rPr>
          <w:rFonts w:eastAsia="Times New Roman"/>
          <w:szCs w:val="24"/>
        </w:rPr>
      </w:pPr>
      <w:r>
        <w:rPr>
          <w:rFonts w:eastAsia="Times New Roman"/>
          <w:szCs w:val="24"/>
        </w:rPr>
        <w:t>Ένα άλλο πολύ σοβαρό θέμα είναι ότι δεν πρόκειται να πάρουν ούτε ένα ευρώ οι πληγέντες, όπως είπε προηγουμένως ο συνάδελφος α</w:t>
      </w:r>
      <w:r>
        <w:rPr>
          <w:rFonts w:eastAsia="Times New Roman"/>
          <w:szCs w:val="24"/>
        </w:rPr>
        <w:t>πό την Αρκαδία.</w:t>
      </w:r>
    </w:p>
    <w:p w14:paraId="50598340" w14:textId="77777777" w:rsidR="00F07DA3" w:rsidRDefault="0058231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Μωραΐτη. Αφήστε τώρα τη Χίο.</w:t>
      </w:r>
    </w:p>
    <w:p w14:paraId="50598341" w14:textId="77777777" w:rsidR="00F07DA3" w:rsidRDefault="00582311">
      <w:pPr>
        <w:spacing w:line="600" w:lineRule="auto"/>
        <w:ind w:firstLine="720"/>
        <w:jc w:val="both"/>
        <w:rPr>
          <w:rFonts w:eastAsia="Times New Roman"/>
          <w:szCs w:val="24"/>
        </w:rPr>
      </w:pPr>
      <w:r>
        <w:rPr>
          <w:rFonts w:eastAsia="Times New Roman"/>
          <w:b/>
          <w:szCs w:val="24"/>
        </w:rPr>
        <w:lastRenderedPageBreak/>
        <w:t>ΝΙΚΟΛΑΟΣ ΜΩΡΑΪΤΗΣ:</w:t>
      </w:r>
      <w:r>
        <w:rPr>
          <w:rFonts w:eastAsia="Times New Roman"/>
          <w:szCs w:val="24"/>
        </w:rPr>
        <w:t xml:space="preserve"> Το θέμα είναι ότι αυτές οι καταστροφές είναι μη επιλέξιμες και πρέπει να υπερβαίνουν, αν θυμάμαι καλά, το 1,5% του Ακαθάριστου Εθνικού Προϊό</w:t>
      </w:r>
      <w:r>
        <w:rPr>
          <w:rFonts w:eastAsia="Times New Roman"/>
          <w:szCs w:val="24"/>
        </w:rPr>
        <w:t>ντος σε επίπεδο περιφέρειας. Δηλαδή, για παράδειγμα, για τη Χίο είναι γύρω στα 40 εκατομμύρια.</w:t>
      </w:r>
    </w:p>
    <w:p w14:paraId="50598342" w14:textId="77777777" w:rsidR="00F07DA3" w:rsidRDefault="0058231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Μωραΐτη, παρακαλώ κλείστε.</w:t>
      </w:r>
    </w:p>
    <w:p w14:paraId="50598343" w14:textId="77777777" w:rsidR="00F07DA3" w:rsidRDefault="00582311">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Επομένως, εμείς θεωρούμε ότι οι πληγέντες πρέπει να πάρουν την υπόθεση στα χ</w:t>
      </w:r>
      <w:r>
        <w:rPr>
          <w:rFonts w:eastAsia="Times New Roman"/>
          <w:szCs w:val="24"/>
        </w:rPr>
        <w:t>έρια τους, να παλέψουν πραγματικά για μέτρα, τα οποία θα δώσουν πραγματική ανακούφιση στα προβλήματά τους.</w:t>
      </w:r>
    </w:p>
    <w:p w14:paraId="50598344" w14:textId="77777777" w:rsidR="00F07DA3" w:rsidRDefault="00582311">
      <w:pPr>
        <w:spacing w:line="600" w:lineRule="auto"/>
        <w:ind w:firstLine="720"/>
        <w:jc w:val="both"/>
        <w:rPr>
          <w:rFonts w:eastAsia="Times New Roman"/>
          <w:szCs w:val="24"/>
        </w:rPr>
      </w:pPr>
      <w:r>
        <w:rPr>
          <w:rFonts w:eastAsia="Times New Roman"/>
          <w:szCs w:val="24"/>
        </w:rPr>
        <w:t>(Στο σημείο αυτό ο Βουλευτής κ. Νικόλαος Μωραΐτης καταθέτει για τα Πρακτικά το προαναφερθέν έγγραφο, το οποίο βρίσκεται στο αρχείο του Τμήματος Γραμμ</w:t>
      </w:r>
      <w:r>
        <w:rPr>
          <w:rFonts w:eastAsia="Times New Roman"/>
          <w:szCs w:val="24"/>
        </w:rPr>
        <w:t>ατείας της Διεύθυνσης Στενογραφίας και Πρακτικών της Βουλής)</w:t>
      </w:r>
    </w:p>
    <w:p w14:paraId="50598345" w14:textId="77777777" w:rsidR="00F07DA3" w:rsidRDefault="0058231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Υπουργέ.</w:t>
      </w:r>
    </w:p>
    <w:p w14:paraId="50598346" w14:textId="77777777" w:rsidR="00F07DA3" w:rsidRDefault="00582311">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Κύριε Βουλευτά, εγώ είμαι εξωκοινοβουλευτικός, δεν είμαι Βουλευτής. Όμως για να μπορέσ</w:t>
      </w:r>
      <w:r>
        <w:rPr>
          <w:rFonts w:eastAsia="Times New Roman"/>
          <w:szCs w:val="24"/>
        </w:rPr>
        <w:t>ω να ανταποκριθώ στον ρόλο μου εδώ στη Βουλή, κάθισα και διάβασα πάρα πολλά πράγματα. Το να είναι εδώ Υπουργός Οικονομικών και να σας απαντά σε μια ερώτηση που κάνατε για δύο Υπουργούς και να επιμένετε να βάζετε θέματα που αφορούν άλλα Υπουργεία, καταλαβαί</w:t>
      </w:r>
      <w:r>
        <w:rPr>
          <w:rFonts w:eastAsia="Times New Roman"/>
          <w:szCs w:val="24"/>
        </w:rPr>
        <w:t>νω τις τηλεοπτικές ανάγκες</w:t>
      </w:r>
      <w:r>
        <w:rPr>
          <w:rFonts w:eastAsia="Times New Roman"/>
          <w:szCs w:val="24"/>
        </w:rPr>
        <w:t>,</w:t>
      </w:r>
      <w:r>
        <w:rPr>
          <w:rFonts w:eastAsia="Times New Roman"/>
          <w:szCs w:val="24"/>
        </w:rPr>
        <w:t xml:space="preserve"> αλλά δεν έχ</w:t>
      </w:r>
      <w:r>
        <w:rPr>
          <w:rFonts w:eastAsia="Times New Roman"/>
          <w:szCs w:val="24"/>
        </w:rPr>
        <w:t>ουν</w:t>
      </w:r>
      <w:r>
        <w:rPr>
          <w:rFonts w:eastAsia="Times New Roman"/>
          <w:szCs w:val="24"/>
        </w:rPr>
        <w:t xml:space="preserve"> σχέση με την παρουσία μου εδώ, για την οποία με σαφήνεια μίλησα.</w:t>
      </w:r>
    </w:p>
    <w:p w14:paraId="50598347" w14:textId="77777777" w:rsidR="00F07DA3" w:rsidRDefault="00582311">
      <w:pPr>
        <w:spacing w:line="600" w:lineRule="auto"/>
        <w:ind w:firstLine="720"/>
        <w:jc w:val="both"/>
        <w:rPr>
          <w:rFonts w:eastAsia="Times New Roman"/>
          <w:szCs w:val="24"/>
        </w:rPr>
      </w:pPr>
      <w:r>
        <w:rPr>
          <w:rFonts w:eastAsia="Times New Roman"/>
          <w:szCs w:val="24"/>
        </w:rPr>
        <w:t xml:space="preserve">Σε ό,τι αφορά, λοιπόν, το Υπουργείο Υποδομών και Μεταφορών και τα άλλα Υπουργεία για τα οποία βάλατε θέματα, θα σας καταθέσω έγγραφο του Υπουργείου </w:t>
      </w:r>
      <w:r>
        <w:rPr>
          <w:rFonts w:eastAsia="Times New Roman"/>
          <w:szCs w:val="24"/>
        </w:rPr>
        <w:t>Υποδομών, Μεταφορών και Δικτύων, του Υπουργείου Εσωτερικών, του Υπουργείου Εσωτερικών, Διοικητικής Ανασυγκρότησης, άλλης Γενικής Διεύθυνσης, του Υπουργείου Εργασίας και Κοινωνικής Ασφάλισης και Κοινωνικής Αλληλεγγύης, μια σειρά από έγγραφα που απαντούν για</w:t>
      </w:r>
      <w:r>
        <w:rPr>
          <w:rFonts w:eastAsia="Times New Roman"/>
          <w:szCs w:val="24"/>
        </w:rPr>
        <w:t xml:space="preserve"> τις αρμοδιότητες των άλλων Υπουργείων. Δεν υπάρχει η δυνατότητα</w:t>
      </w:r>
      <w:r>
        <w:rPr>
          <w:rFonts w:eastAsia="Times New Roman"/>
          <w:szCs w:val="24"/>
        </w:rPr>
        <w:t>,</w:t>
      </w:r>
      <w:r>
        <w:rPr>
          <w:rFonts w:eastAsia="Times New Roman"/>
          <w:szCs w:val="24"/>
        </w:rPr>
        <w:t xml:space="preserve"> να </w:t>
      </w:r>
      <w:r>
        <w:rPr>
          <w:rFonts w:eastAsia="Times New Roman"/>
          <w:szCs w:val="24"/>
        </w:rPr>
        <w:lastRenderedPageBreak/>
        <w:t>απαντώ εγώ για τα άλλα Υπουργεία. Στα υπόλοιπα, όμως, στα οποία αναφερθήκατε δεν είναι κακό να διαφωνούμε. Είναι μεγάλες οι πολιτικές διαφωνίες που έχουμε. Κακό είναι να μην μπορούμε να σ</w:t>
      </w:r>
      <w:r>
        <w:rPr>
          <w:rFonts w:eastAsia="Times New Roman"/>
          <w:szCs w:val="24"/>
        </w:rPr>
        <w:t xml:space="preserve">υνεννοηθούμε. </w:t>
      </w:r>
    </w:p>
    <w:p w14:paraId="50598348" w14:textId="77777777" w:rsidR="00F07DA3" w:rsidRDefault="00582311">
      <w:pPr>
        <w:spacing w:line="600" w:lineRule="auto"/>
        <w:ind w:firstLine="720"/>
        <w:jc w:val="both"/>
        <w:rPr>
          <w:rFonts w:eastAsia="Times New Roman"/>
          <w:szCs w:val="24"/>
        </w:rPr>
      </w:pPr>
      <w:r>
        <w:rPr>
          <w:rFonts w:eastAsia="Times New Roman"/>
          <w:szCs w:val="24"/>
        </w:rPr>
        <w:t>Εδώ λέτε ότι δώσαμε φοροαπαλλαγές στο μεγάλο κεφάλαιο και στους εφοπλιστές. Πείτε μου μία.</w:t>
      </w:r>
    </w:p>
    <w:p w14:paraId="50598349" w14:textId="77777777" w:rsidR="00F07DA3" w:rsidRDefault="00582311">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Εβδομήντα φοροαπαλλαγές!</w:t>
      </w:r>
    </w:p>
    <w:p w14:paraId="5059834A" w14:textId="77777777" w:rsidR="00F07DA3" w:rsidRDefault="00582311">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Πείτε μου μία που ψηφίσαμε.</w:t>
      </w:r>
    </w:p>
    <w:p w14:paraId="5059834B" w14:textId="77777777" w:rsidR="00F07DA3" w:rsidRDefault="00582311">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Απαλλά</w:t>
      </w:r>
      <w:r>
        <w:rPr>
          <w:rFonts w:eastAsia="Times New Roman"/>
          <w:szCs w:val="24"/>
        </w:rPr>
        <w:t>σσετε όχι τους ναυτεργάτες, αλλά τους εφοπλιστές.</w:t>
      </w:r>
    </w:p>
    <w:p w14:paraId="5059834C" w14:textId="77777777" w:rsidR="00F07DA3" w:rsidRDefault="0058231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Μωραΐτη, ο κύριος Υπουργός σας άκουσε ακόμα και εκτός θέματος που μιλήσατε. Μην τον διακόπτετε.</w:t>
      </w:r>
    </w:p>
    <w:p w14:paraId="5059834D" w14:textId="77777777" w:rsidR="00F07DA3" w:rsidRDefault="00582311">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Δεν είμαι εκτός θέματος.</w:t>
      </w:r>
    </w:p>
    <w:p w14:paraId="5059834E" w14:textId="77777777" w:rsidR="00F07DA3" w:rsidRDefault="00582311">
      <w:pPr>
        <w:spacing w:line="600" w:lineRule="auto"/>
        <w:ind w:firstLine="720"/>
        <w:jc w:val="both"/>
        <w:rPr>
          <w:rFonts w:eastAsia="Times New Roman"/>
          <w:szCs w:val="24"/>
        </w:rPr>
      </w:pPr>
      <w:r>
        <w:rPr>
          <w:rFonts w:eastAsia="Times New Roman"/>
          <w:b/>
          <w:szCs w:val="24"/>
        </w:rPr>
        <w:lastRenderedPageBreak/>
        <w:t>ΤΡΥΦΩΝ ΑΛΕΞΙΑΔΗΣ (Αναπληρωτ</w:t>
      </w:r>
      <w:r>
        <w:rPr>
          <w:rFonts w:eastAsia="Times New Roman"/>
          <w:b/>
          <w:szCs w:val="24"/>
        </w:rPr>
        <w:t>ής Υπουργός Οικονομικών):</w:t>
      </w:r>
      <w:r>
        <w:rPr>
          <w:rFonts w:eastAsia="Times New Roman"/>
          <w:szCs w:val="24"/>
        </w:rPr>
        <w:t xml:space="preserve"> Για να κλείσουμε, σας παρακαλώ…</w:t>
      </w:r>
    </w:p>
    <w:p w14:paraId="5059834F" w14:textId="77777777" w:rsidR="00F07DA3" w:rsidRDefault="0058231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Σε σχέση με την επίκαιρη, εκτός ήταν.</w:t>
      </w:r>
    </w:p>
    <w:p w14:paraId="50598350" w14:textId="77777777" w:rsidR="00F07DA3" w:rsidRDefault="00582311">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Σε ό,τι αφορά αυτήν την Κυβέρνηση, το πόσο έχει επιβαρυνθεί η ναυτιλία με φορολογική επιβάρυνση, με φορολογικά μέτρα, το έχουμε καταθέσει απαντώντας σε δικούς σας Βουλευτές και έχουμε εξηγήσει. Από 12-13 εκατομμύρια, που ήταν η ετήσια επιβάρυνσή της, έχου</w:t>
      </w:r>
      <w:r>
        <w:rPr>
          <w:rFonts w:eastAsia="Times New Roman"/>
          <w:szCs w:val="24"/>
        </w:rPr>
        <w:t>με ξε</w:t>
      </w:r>
      <w:r>
        <w:rPr>
          <w:rFonts w:eastAsia="Times New Roman"/>
          <w:szCs w:val="24"/>
        </w:rPr>
        <w:t>περ</w:t>
      </w:r>
      <w:r>
        <w:rPr>
          <w:rFonts w:eastAsia="Times New Roman"/>
          <w:szCs w:val="24"/>
        </w:rPr>
        <w:t>άσει τα 130 τον χρόνο.</w:t>
      </w:r>
    </w:p>
    <w:p w14:paraId="50598351" w14:textId="77777777" w:rsidR="00F07DA3" w:rsidRDefault="00582311">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Ωραία.</w:t>
      </w:r>
    </w:p>
    <w:p w14:paraId="50598352" w14:textId="77777777" w:rsidR="00F07DA3" w:rsidRDefault="00582311">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 ναι, εντάξει. Έπρεπε να τα πάμε στα 15 δισεκατομμύρια και να φύγουν οι ναυτιλιακές επιχειρήσεις και να πάνε στο εξωτερικό. Είναι </w:t>
      </w:r>
      <w:r>
        <w:rPr>
          <w:rFonts w:eastAsia="Times New Roman"/>
          <w:szCs w:val="24"/>
        </w:rPr>
        <w:lastRenderedPageBreak/>
        <w:t>κι αυτό μια άπ</w:t>
      </w:r>
      <w:r>
        <w:rPr>
          <w:rFonts w:eastAsia="Times New Roman"/>
          <w:szCs w:val="24"/>
        </w:rPr>
        <w:t>οψη. Το έχουν σαν άποψη και πολλές άλλες χώρες στην Ευρωπαϊκή Ένωση αυτό. Χαίρομαι που ταυτίζεστε μαζί τους.</w:t>
      </w:r>
    </w:p>
    <w:p w14:paraId="50598353" w14:textId="77777777" w:rsidR="00F07DA3" w:rsidRDefault="00582311">
      <w:pPr>
        <w:spacing w:line="600" w:lineRule="auto"/>
        <w:ind w:firstLine="720"/>
        <w:jc w:val="both"/>
        <w:rPr>
          <w:rFonts w:eastAsia="Times New Roman"/>
          <w:szCs w:val="24"/>
        </w:rPr>
      </w:pPr>
      <w:r>
        <w:rPr>
          <w:rFonts w:eastAsia="Times New Roman"/>
          <w:szCs w:val="24"/>
        </w:rPr>
        <w:t>Σε ό,τι αφορά, όμως, τα συγκεκριμένα ζητήματα, σας είπα, δώσαμε συγκεκριμένες ρυθμίσεις στο θέμα της Λευκάδας για τις φυσικές καταστροφές. Όταν μια</w:t>
      </w:r>
      <w:r>
        <w:rPr>
          <w:rFonts w:eastAsia="Times New Roman"/>
          <w:szCs w:val="24"/>
        </w:rPr>
        <w:t xml:space="preserve"> καταστροφή, όπως…</w:t>
      </w:r>
    </w:p>
    <w:p w14:paraId="50598354" w14:textId="77777777" w:rsidR="00F07DA3" w:rsidRDefault="00582311">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Πείτε μου σας παρακαλώ για την πυρκαγιά.</w:t>
      </w:r>
    </w:p>
    <w:p w14:paraId="50598355" w14:textId="77777777" w:rsidR="00F07DA3" w:rsidRDefault="00582311">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Όταν υπάρχει μια καταστροφή σε ιδιοκτησίες, όχι από φυσική καταστροφή, αλλά από άλλη αιτία</w:t>
      </w:r>
      <w:r>
        <w:rPr>
          <w:rFonts w:eastAsia="Times New Roman"/>
          <w:szCs w:val="24"/>
        </w:rPr>
        <w:t>,</w:t>
      </w:r>
      <w:r>
        <w:rPr>
          <w:rFonts w:eastAsia="Times New Roman"/>
          <w:szCs w:val="24"/>
        </w:rPr>
        <w:t xml:space="preserve"> έχω αναρμοδιότητα εγώ.</w:t>
      </w:r>
    </w:p>
    <w:p w14:paraId="50598356" w14:textId="77777777" w:rsidR="00F07DA3" w:rsidRDefault="00582311">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ΜΩΡΑΪΤΗΣ:</w:t>
      </w:r>
      <w:r>
        <w:rPr>
          <w:rFonts w:eastAsia="Times New Roman"/>
          <w:szCs w:val="24"/>
        </w:rPr>
        <w:t xml:space="preserve"> Ένα μέτρο πείτε μου.</w:t>
      </w:r>
    </w:p>
    <w:p w14:paraId="50598357" w14:textId="77777777" w:rsidR="00F07DA3" w:rsidRDefault="00582311">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Κακώς μου κάνετε την ερώτηση και κακώς ήλθα και εγώ εδώ. Ήλθα από ευγένεια να σας απαντήσω. Πρέπει να υπάρχει φυσική καταστροφή, για να μπορώ να παρέμβω εγώ. Είναι αρμοδιότητα άλλων Υπουργείων</w:t>
      </w:r>
      <w:r>
        <w:rPr>
          <w:rFonts w:eastAsia="Times New Roman"/>
          <w:szCs w:val="24"/>
        </w:rPr>
        <w:t>,</w:t>
      </w:r>
      <w:r>
        <w:rPr>
          <w:rFonts w:eastAsia="Times New Roman"/>
          <w:szCs w:val="24"/>
        </w:rPr>
        <w:t xml:space="preserve"> το αν υπάρχει καταστροφή όχι από φυσική καταστροφή, από φυσικ</w:t>
      </w:r>
      <w:r>
        <w:rPr>
          <w:rFonts w:eastAsia="Times New Roman"/>
          <w:szCs w:val="24"/>
        </w:rPr>
        <w:t>ή αιτία, αλλά από άλλη αιτία.</w:t>
      </w:r>
    </w:p>
    <w:p w14:paraId="50598358" w14:textId="77777777" w:rsidR="00F07DA3" w:rsidRDefault="00582311">
      <w:pPr>
        <w:spacing w:line="600" w:lineRule="auto"/>
        <w:ind w:firstLine="720"/>
        <w:jc w:val="both"/>
        <w:rPr>
          <w:rFonts w:eastAsia="Times New Roman"/>
          <w:szCs w:val="24"/>
        </w:rPr>
      </w:pPr>
      <w:r>
        <w:rPr>
          <w:rFonts w:eastAsia="Times New Roman"/>
          <w:szCs w:val="24"/>
        </w:rPr>
        <w:t>Παρ’ όλα αυτά</w:t>
      </w:r>
      <w:r>
        <w:rPr>
          <w:rFonts w:eastAsia="Times New Roman"/>
          <w:szCs w:val="24"/>
        </w:rPr>
        <w:t>,</w:t>
      </w:r>
      <w:r>
        <w:rPr>
          <w:rFonts w:eastAsia="Times New Roman"/>
          <w:szCs w:val="24"/>
        </w:rPr>
        <w:t xml:space="preserve"> στα έγγραφα που σας καταθέτουμε</w:t>
      </w:r>
      <w:r>
        <w:rPr>
          <w:rFonts w:eastAsia="Times New Roman"/>
          <w:szCs w:val="24"/>
        </w:rPr>
        <w:t>,</w:t>
      </w:r>
      <w:r>
        <w:rPr>
          <w:rFonts w:eastAsia="Times New Roman"/>
          <w:szCs w:val="24"/>
        </w:rPr>
        <w:t xml:space="preserve"> υπάρχει απάντηση σε όλα αυτά τα ζητήματα.</w:t>
      </w:r>
    </w:p>
    <w:p w14:paraId="50598359" w14:textId="77777777" w:rsidR="00F07DA3" w:rsidRDefault="00582311">
      <w:pPr>
        <w:spacing w:line="600" w:lineRule="auto"/>
        <w:ind w:firstLine="720"/>
        <w:jc w:val="both"/>
        <w:rPr>
          <w:rFonts w:eastAsia="Times New Roman"/>
          <w:szCs w:val="24"/>
        </w:rPr>
      </w:pPr>
      <w:r>
        <w:rPr>
          <w:rFonts w:eastAsia="Times New Roman"/>
          <w:szCs w:val="24"/>
        </w:rPr>
        <w:t>Ευχαριστώ κύριε Πρόεδρε.</w:t>
      </w:r>
    </w:p>
    <w:p w14:paraId="5059835A" w14:textId="77777777" w:rsidR="00F07DA3" w:rsidRDefault="00582311">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Τρύφων Αλεξιάδης καταθέτει για τα Πρακτικά τα προαναφερθ</w:t>
      </w:r>
      <w:r>
        <w:rPr>
          <w:rFonts w:eastAsia="Times New Roman"/>
          <w:szCs w:val="24"/>
        </w:rPr>
        <w:t>έντα έγγραφα, τα οποία βρίσκονται στο αρχείο του Τμήματος Γραμματείας της Διεύθυνσης Στενογραφίας και Πρακτικών της Βουλής)</w:t>
      </w:r>
    </w:p>
    <w:p w14:paraId="5059835B" w14:textId="77777777" w:rsidR="00F07DA3" w:rsidRDefault="0058231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εγώ κύριε Αλεξιάδη.</w:t>
      </w:r>
    </w:p>
    <w:p w14:paraId="5059835C" w14:textId="77777777" w:rsidR="00F07DA3" w:rsidRDefault="00582311">
      <w:pPr>
        <w:spacing w:line="600" w:lineRule="auto"/>
        <w:ind w:firstLine="720"/>
        <w:jc w:val="both"/>
        <w:rPr>
          <w:rFonts w:eastAsia="Times New Roman"/>
          <w:szCs w:val="24"/>
        </w:rPr>
      </w:pPr>
      <w:r>
        <w:rPr>
          <w:rFonts w:eastAsia="Times New Roman"/>
          <w:szCs w:val="24"/>
        </w:rPr>
        <w:t>Φθάνουμε στο τέλος.</w:t>
      </w:r>
    </w:p>
    <w:p w14:paraId="5059835D" w14:textId="77777777" w:rsidR="00F07DA3" w:rsidRDefault="00582311">
      <w:pPr>
        <w:spacing w:line="600" w:lineRule="auto"/>
        <w:ind w:firstLine="720"/>
        <w:jc w:val="both"/>
        <w:rPr>
          <w:rFonts w:eastAsia="Times New Roman"/>
          <w:szCs w:val="24"/>
        </w:rPr>
      </w:pPr>
      <w:r>
        <w:rPr>
          <w:rFonts w:eastAsia="Times New Roman"/>
          <w:szCs w:val="24"/>
        </w:rPr>
        <w:lastRenderedPageBreak/>
        <w:t>Θα συζητηθεί η τέταρτη με αριθμό 20/3-10-2016 επίκαιρη ε</w:t>
      </w:r>
      <w:r>
        <w:rPr>
          <w:rFonts w:eastAsia="Times New Roman"/>
          <w:szCs w:val="24"/>
        </w:rPr>
        <w:t xml:space="preserve">ρώτηση πρώτου κύκλου του Βουλευτή Β΄ Αθηνών της Δημοκρατικής Συμπαράταξης ΠΑΣΟΚ–ΔΗΜΑΡ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Εργασίας,</w:t>
      </w:r>
      <w:r>
        <w:rPr>
          <w:rFonts w:eastAsia="Times New Roman"/>
          <w:b/>
          <w:bCs/>
          <w:szCs w:val="24"/>
        </w:rPr>
        <w:t xml:space="preserve"> </w:t>
      </w:r>
      <w:r>
        <w:rPr>
          <w:rFonts w:eastAsia="Times New Roman"/>
          <w:bCs/>
          <w:szCs w:val="24"/>
        </w:rPr>
        <w:t>Κοινωνικής Ασφάλισης και Κοινωνικής Αλληλεγγύης,</w:t>
      </w:r>
      <w:r>
        <w:rPr>
          <w:rFonts w:eastAsia="Times New Roman"/>
          <w:szCs w:val="24"/>
        </w:rPr>
        <w:t xml:space="preserve"> σχετικά με τις καθυστερήσεις στην ολοκλήρωση τριών εξαιρετικά σημαντικών έρ</w:t>
      </w:r>
      <w:r>
        <w:rPr>
          <w:rFonts w:eastAsia="Times New Roman"/>
          <w:szCs w:val="24"/>
        </w:rPr>
        <w:t>γων για τη λειτουργία του ΙΚΑ.</w:t>
      </w:r>
    </w:p>
    <w:p w14:paraId="5059835E" w14:textId="77777777" w:rsidR="00F07DA3" w:rsidRDefault="00582311">
      <w:pPr>
        <w:spacing w:line="600" w:lineRule="auto"/>
        <w:ind w:firstLine="720"/>
        <w:jc w:val="both"/>
        <w:rPr>
          <w:rFonts w:eastAsia="Times New Roman"/>
          <w:szCs w:val="24"/>
        </w:rPr>
      </w:pPr>
      <w:r>
        <w:rPr>
          <w:rFonts w:eastAsia="Times New Roman"/>
          <w:szCs w:val="24"/>
        </w:rPr>
        <w:t>Θα απαντήσει ο Υφυπουργός κ. Αναστάσιος Πετρόπουλος.</w:t>
      </w:r>
    </w:p>
    <w:p w14:paraId="5059835F" w14:textId="77777777" w:rsidR="00F07DA3" w:rsidRDefault="00582311">
      <w:pPr>
        <w:spacing w:line="600" w:lineRule="auto"/>
        <w:ind w:firstLine="720"/>
        <w:jc w:val="both"/>
        <w:rPr>
          <w:rFonts w:eastAsia="Times New Roman"/>
          <w:szCs w:val="24"/>
        </w:rPr>
      </w:pPr>
      <w:r>
        <w:rPr>
          <w:rFonts w:eastAsia="Times New Roman"/>
          <w:szCs w:val="24"/>
        </w:rPr>
        <w:t>Κύριε Λοβέρδο, ορίστε.</w:t>
      </w:r>
    </w:p>
    <w:p w14:paraId="50598360" w14:textId="77777777" w:rsidR="00F07DA3" w:rsidRDefault="0058231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Πετρόπουλε, η ερώτησή μου είναι πάρα πολύ συγκεκριμένη, κουκιά μετρημένα θα έλεγε κανείς, και δεν χρειάζομαι γενικότερες αναφ</w:t>
      </w:r>
      <w:r>
        <w:rPr>
          <w:rFonts w:eastAsia="Times New Roman"/>
          <w:szCs w:val="24"/>
        </w:rPr>
        <w:t xml:space="preserve">ορές. </w:t>
      </w:r>
    </w:p>
    <w:p w14:paraId="50598361" w14:textId="77777777" w:rsidR="00F07DA3" w:rsidRDefault="00582311">
      <w:pPr>
        <w:spacing w:line="600" w:lineRule="auto"/>
        <w:ind w:firstLine="720"/>
        <w:jc w:val="both"/>
        <w:rPr>
          <w:rFonts w:eastAsia="Times New Roman"/>
          <w:szCs w:val="24"/>
        </w:rPr>
      </w:pPr>
      <w:r>
        <w:rPr>
          <w:rFonts w:eastAsia="Times New Roman"/>
          <w:szCs w:val="24"/>
        </w:rPr>
        <w:t xml:space="preserve">Υπό εξέλιξη το σύστημα της απονομής σύνταξης από το ΙΚΑ-ΕΤΑΜ σε μια μέρα, υπό εξέλιξη το σύστημα παρακολούθησης φοροδιαφυγής στον ίδιο οργανισμό και υπό απειλή διακοπής –απ’ όσο ενημερώνομαι- το σύστημα παραγωγικής υποστήριξης του ΙΚΑ. </w:t>
      </w:r>
    </w:p>
    <w:p w14:paraId="50598362" w14:textId="77777777" w:rsidR="00F07DA3" w:rsidRDefault="00582311">
      <w:pPr>
        <w:spacing w:line="600" w:lineRule="auto"/>
        <w:ind w:firstLine="720"/>
        <w:jc w:val="both"/>
        <w:rPr>
          <w:rFonts w:eastAsia="Times New Roman"/>
          <w:szCs w:val="24"/>
        </w:rPr>
      </w:pPr>
      <w:r>
        <w:rPr>
          <w:rFonts w:eastAsia="Times New Roman"/>
          <w:szCs w:val="24"/>
        </w:rPr>
        <w:lastRenderedPageBreak/>
        <w:t>Εγώ την ερώτ</w:t>
      </w:r>
      <w:r>
        <w:rPr>
          <w:rFonts w:eastAsia="Times New Roman"/>
          <w:szCs w:val="24"/>
        </w:rPr>
        <w:t xml:space="preserve">ησή μου την έχω κάνει από το καλοκαίρι, αλλά ήλθε τώρα η σειρά της. Δεν φταίτε εσείς, είναι η κοινοβουλευτική σειρά της Βουλής. Τον Οκτώβρη πιθανολογούσαν τότε οι άνθρωποι που με ενημέρωσαν, επειδή δεν </w:t>
      </w:r>
      <w:proofErr w:type="spellStart"/>
      <w:r>
        <w:rPr>
          <w:rFonts w:eastAsia="Times New Roman"/>
          <w:szCs w:val="24"/>
        </w:rPr>
        <w:t>συμβασιοποιείται</w:t>
      </w:r>
      <w:proofErr w:type="spellEnd"/>
      <w:r>
        <w:rPr>
          <w:rFonts w:eastAsia="Times New Roman"/>
          <w:szCs w:val="24"/>
        </w:rPr>
        <w:t xml:space="preserve"> μέσα στον Σεπτέμβριο ο ανάδοχος, για </w:t>
      </w:r>
      <w:r>
        <w:rPr>
          <w:rFonts w:eastAsia="Times New Roman"/>
          <w:szCs w:val="24"/>
        </w:rPr>
        <w:t>κίνδυνο διακοπής. Επ’ αυτών σας ερωτώ και θα σας παρακαλούσα πάρα πολύ να έχω κάποιες συγκεκριμένες απαντήσεις. Δεν έχω γενικότερη πολιτική αναφορά να κάνω σήμερα για σας και το Υπουργείο.</w:t>
      </w:r>
    </w:p>
    <w:p w14:paraId="50598363" w14:textId="77777777" w:rsidR="00F07DA3" w:rsidRDefault="00582311">
      <w:pPr>
        <w:spacing w:line="600" w:lineRule="auto"/>
        <w:ind w:firstLine="720"/>
        <w:jc w:val="both"/>
        <w:rPr>
          <w:rFonts w:eastAsia="Times New Roman"/>
          <w:szCs w:val="24"/>
        </w:rPr>
      </w:pPr>
      <w:r>
        <w:rPr>
          <w:rFonts w:eastAsia="Times New Roman"/>
          <w:szCs w:val="24"/>
        </w:rPr>
        <w:t>Ωστόσο, στο ένα λεπτό που μου μένει, κύριε Πρόεδρε, θα ήθελα να μου</w:t>
      </w:r>
      <w:r>
        <w:rPr>
          <w:rFonts w:eastAsia="Times New Roman"/>
          <w:szCs w:val="24"/>
        </w:rPr>
        <w:t xml:space="preserve"> επιτρέψετε να κάνω μια γενικότερη αναφορά. Έχοντας στο μυαλό μου τους αείμνηστους Κωνσταντίνο Καραμανλή και Ανδρέα Παπανδρέου, καθώς και τους πρωθυπουργούς Κώστα Σημίτη και Κώστα Καραμανλή που έκαναν αναθεωρήσεις του ελληνικού Συντάγματος, προσφεύγοντας α</w:t>
      </w:r>
      <w:r>
        <w:rPr>
          <w:rFonts w:eastAsia="Times New Roman"/>
          <w:szCs w:val="24"/>
        </w:rPr>
        <w:t xml:space="preserve">ποκλειστικά και μόνο στην κοινοβουλευτική διαδικασία, σεβόμενοι δηλαδή τον θεσμό, θα ήθελα να αντιπαραβάλλω αυτήν την εξαιρετικά θεσμική πρακτική με τη σημερινή πρακτική του νυν Πρωθυπουργού, που συγκρότησε μια επιτροπή για να κάνει, </w:t>
      </w:r>
      <w:r>
        <w:rPr>
          <w:rFonts w:eastAsia="Times New Roman"/>
          <w:szCs w:val="24"/>
        </w:rPr>
        <w:lastRenderedPageBreak/>
        <w:t>λέει, κοινωνικό διάλογ</w:t>
      </w:r>
      <w:r>
        <w:rPr>
          <w:rFonts w:eastAsia="Times New Roman"/>
          <w:szCs w:val="24"/>
        </w:rPr>
        <w:t>ο για την αναθεώρηση του Συντάγματος κάτι που θυμίζει, κύριε Πρόεδρε, δικτατορία. Το έκανε ο Γεώργιος Παπαδόπουλος δύο φορές με υποτιθέμενο κοινωνικό διάλογο και επιτροπές, ένα καθεστώς αντιδημοκρατικό.</w:t>
      </w:r>
    </w:p>
    <w:p w14:paraId="50598364" w14:textId="77777777" w:rsidR="00F07DA3" w:rsidRDefault="00582311">
      <w:pPr>
        <w:spacing w:line="600" w:lineRule="auto"/>
        <w:ind w:firstLine="720"/>
        <w:jc w:val="both"/>
        <w:rPr>
          <w:rFonts w:eastAsia="Times New Roman"/>
          <w:szCs w:val="24"/>
        </w:rPr>
      </w:pPr>
      <w:r>
        <w:rPr>
          <w:rFonts w:eastAsia="Times New Roman"/>
          <w:szCs w:val="24"/>
        </w:rPr>
        <w:t>Έχω επανειλημμένα υπογραμμίσει ότι ο ΣΥΡΙΖΑ σε πολλές</w:t>
      </w:r>
      <w:r>
        <w:rPr>
          <w:rFonts w:eastAsia="Times New Roman"/>
          <w:szCs w:val="24"/>
        </w:rPr>
        <w:t xml:space="preserve"> περιπτώσεις δεν θυμίζει δημοκρατικό κόμμα. Είναι μία πάρα πολύ έντονη στιγμή αυτή. Και για να το πάω και κάπου αλλού, κύριε Πρόεδρε -και συγγνώμη για την υπερβολή, αλλά μέσα από την υπερβολή θέλω να δείξω τι ακριβώς εννοώ-, τι τους λείπει να βρουν έναν κα</w:t>
      </w:r>
      <w:r>
        <w:rPr>
          <w:rFonts w:eastAsia="Times New Roman"/>
          <w:szCs w:val="24"/>
        </w:rPr>
        <w:t>λλιτέχνη, όπως τον μακαρίτη τον Γιώργο Οικονομίδη να τραγουδήσει «ΝΑΙ» στο Σύνταγμα. Πρέπει να το ξανασκεφτούν αυτό που κάνουν.</w:t>
      </w:r>
    </w:p>
    <w:p w14:paraId="50598365" w14:textId="77777777" w:rsidR="00F07DA3" w:rsidRDefault="00582311">
      <w:pPr>
        <w:spacing w:line="600" w:lineRule="auto"/>
        <w:ind w:firstLine="720"/>
        <w:jc w:val="both"/>
        <w:rPr>
          <w:rFonts w:eastAsia="Times New Roman"/>
          <w:szCs w:val="24"/>
        </w:rPr>
      </w:pPr>
      <w:r>
        <w:rPr>
          <w:rFonts w:eastAsia="Times New Roman"/>
          <w:szCs w:val="24"/>
        </w:rPr>
        <w:t>Ευχαριστώ, κύριε Πρόεδρε.</w:t>
      </w:r>
    </w:p>
    <w:p w14:paraId="50598366" w14:textId="77777777" w:rsidR="00F07DA3" w:rsidRDefault="0058231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Πετρόπουλε, έχετε τον λόγο.</w:t>
      </w:r>
    </w:p>
    <w:p w14:paraId="50598367" w14:textId="77777777" w:rsidR="00F07DA3" w:rsidRDefault="00582311">
      <w:pPr>
        <w:spacing w:line="600" w:lineRule="auto"/>
        <w:ind w:firstLine="720"/>
        <w:jc w:val="both"/>
        <w:rPr>
          <w:rFonts w:eastAsia="Times New Roman"/>
          <w:szCs w:val="24"/>
        </w:rPr>
      </w:pPr>
      <w:r>
        <w:rPr>
          <w:rFonts w:eastAsia="Times New Roman"/>
          <w:b/>
          <w:szCs w:val="24"/>
        </w:rPr>
        <w:lastRenderedPageBreak/>
        <w:t>ΑΝΑΣΤΑΣΙΟΣ ΠΕΤΡΟΠΟΥΛΟΣ (Υ</w:t>
      </w:r>
      <w:r>
        <w:rPr>
          <w:rFonts w:eastAsia="Times New Roman"/>
          <w:b/>
          <w:szCs w:val="24"/>
        </w:rPr>
        <w:t>φυ</w:t>
      </w:r>
      <w:r>
        <w:rPr>
          <w:rFonts w:eastAsia="Times New Roman"/>
          <w:b/>
          <w:szCs w:val="24"/>
        </w:rPr>
        <w:t xml:space="preserve">πουργός </w:t>
      </w:r>
      <w:r>
        <w:rPr>
          <w:rFonts w:eastAsia="Times New Roman"/>
          <w:b/>
          <w:szCs w:val="24"/>
        </w:rPr>
        <w:t>Εργασίας, Κοινωνικής Ασφάλισης και Κοινωνικής Αλληλεγγύης):</w:t>
      </w:r>
      <w:r>
        <w:rPr>
          <w:rFonts w:eastAsia="Times New Roman"/>
          <w:szCs w:val="24"/>
        </w:rPr>
        <w:t xml:space="preserve"> Ευχαριστώ, κύριε Πρόεδρε.</w:t>
      </w:r>
    </w:p>
    <w:p w14:paraId="50598368" w14:textId="77777777" w:rsidR="00F07DA3" w:rsidRDefault="00582311">
      <w:pPr>
        <w:spacing w:line="600" w:lineRule="auto"/>
        <w:ind w:firstLine="720"/>
        <w:jc w:val="both"/>
        <w:rPr>
          <w:rFonts w:eastAsia="Times New Roman"/>
          <w:szCs w:val="24"/>
        </w:rPr>
      </w:pPr>
      <w:r>
        <w:rPr>
          <w:rFonts w:eastAsia="Times New Roman"/>
          <w:szCs w:val="24"/>
        </w:rPr>
        <w:t xml:space="preserve">Δεν ξέρω τι είναι </w:t>
      </w:r>
      <w:r>
        <w:rPr>
          <w:rFonts w:eastAsia="Times New Roman"/>
          <w:szCs w:val="24"/>
        </w:rPr>
        <w:t>τ</w:t>
      </w:r>
      <w:r>
        <w:rPr>
          <w:rFonts w:eastAsia="Times New Roman"/>
          <w:szCs w:val="24"/>
        </w:rPr>
        <w:t>ο πιο σημαντικό για τον κ. Λοβέρδο, αν είναι η ερώτησή του ή ο σχολιασμός του. Προφανώς, είναι ο σχολιασμός του και δεν μπορώ να μην απαντήσω.</w:t>
      </w:r>
    </w:p>
    <w:p w14:paraId="50598369" w14:textId="77777777" w:rsidR="00F07DA3" w:rsidRDefault="0058231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Απαντήστε στην ερώτηση και θα δείξω ανοχή και σε εσάς, εφόσον θέλετε, να απαντήσετε και στο δεύτερο σκέλος.</w:t>
      </w:r>
    </w:p>
    <w:p w14:paraId="5059836A" w14:textId="77777777" w:rsidR="00F07DA3" w:rsidRDefault="00582311">
      <w:pPr>
        <w:spacing w:line="600" w:lineRule="auto"/>
        <w:ind w:firstLine="720"/>
        <w:jc w:val="both"/>
        <w:rPr>
          <w:rFonts w:eastAsia="Times New Roman"/>
          <w:szCs w:val="24"/>
        </w:rPr>
      </w:pPr>
      <w:r>
        <w:rPr>
          <w:rFonts w:eastAsia="Times New Roman"/>
          <w:b/>
          <w:szCs w:val="24"/>
        </w:rPr>
        <w:t>ΑΝΑΣΤΑΣΙΟΣ ΠΕΤΡΟΠΟΥΛΟΣ (Υ</w:t>
      </w:r>
      <w:r>
        <w:rPr>
          <w:rFonts w:eastAsia="Times New Roman"/>
          <w:b/>
          <w:szCs w:val="24"/>
        </w:rPr>
        <w:t>φυ</w:t>
      </w:r>
      <w:r>
        <w:rPr>
          <w:rFonts w:eastAsia="Times New Roman"/>
          <w:b/>
          <w:szCs w:val="24"/>
        </w:rPr>
        <w:t>πουργός Εργασίας, Κοινωνικής Ασφάλισης και Κοινωνικής Αλληλεγγύης):</w:t>
      </w:r>
      <w:r>
        <w:rPr>
          <w:rFonts w:eastAsia="Times New Roman"/>
          <w:szCs w:val="24"/>
        </w:rPr>
        <w:t xml:space="preserve"> Ως προς την επίκαιρη</w:t>
      </w:r>
      <w:r>
        <w:rPr>
          <w:rFonts w:eastAsia="Times New Roman"/>
          <w:szCs w:val="24"/>
        </w:rPr>
        <w:t xml:space="preserve"> ερώτηση, γνωρίζουμε όλοι ότι από 13 Μαΐου υπάρχει ένα νέο σύστημα κοινωνικής ασφάλισης. Αυτό το νέο σύστημα της κοινωνικής ασφάλισης οδηγεί κατ’ ανάγκην σε αλλαγή των παραμετροποιήσεων που υπήρχαν για τη λειτουργία των συστημάτων που μέχρι τώρα λειτουργού</w:t>
      </w:r>
      <w:r>
        <w:rPr>
          <w:rFonts w:eastAsia="Times New Roman"/>
          <w:szCs w:val="24"/>
        </w:rPr>
        <w:t>σαν για την εξυπηρέτηση του ΙΚΑ.</w:t>
      </w:r>
    </w:p>
    <w:p w14:paraId="5059836B" w14:textId="77777777" w:rsidR="00F07DA3" w:rsidRDefault="00582311">
      <w:pPr>
        <w:spacing w:line="600" w:lineRule="auto"/>
        <w:ind w:firstLine="720"/>
        <w:jc w:val="both"/>
        <w:rPr>
          <w:rFonts w:eastAsia="Times New Roman"/>
          <w:szCs w:val="24"/>
        </w:rPr>
      </w:pPr>
      <w:r>
        <w:rPr>
          <w:rFonts w:eastAsia="Times New Roman"/>
          <w:szCs w:val="24"/>
        </w:rPr>
        <w:lastRenderedPageBreak/>
        <w:t xml:space="preserve">Η παροχή σύνταξης πια δεν είναι μόνο για το ΙΚΑ, είναι για όλους τους επιμέρους φορείς, οι οποίοι ενσωματώνονται πλέον μέσα στον ΕΦΚΑ. Έχουμε καλή επικοινωνία και συνεργασία και συνεννόηση με την εταιρεία που παρέχει αυτές </w:t>
      </w:r>
      <w:r>
        <w:rPr>
          <w:rFonts w:eastAsia="Times New Roman"/>
          <w:szCs w:val="24"/>
        </w:rPr>
        <w:t>τις υποστηρικτικές υπηρεσίες στο ΙΚΑ. Γνωρίζουν πάρα πολύ καλά ότι πρέπει να αλλάξουν κάποιες παράμετροι στη λειτουργία αυτών των συστημάτων. Δεν είναι πια το ΙΚΑ και δεν μπορούμε να πάμε τώρα σε μια σύμβαση που αφορά μόνο το ΙΚΑ, όταν η σύνταξη θα είναι γ</w:t>
      </w:r>
      <w:r>
        <w:rPr>
          <w:rFonts w:eastAsia="Times New Roman"/>
          <w:szCs w:val="24"/>
        </w:rPr>
        <w:t>ια όλους τους φορείς.</w:t>
      </w:r>
    </w:p>
    <w:p w14:paraId="5059836C" w14:textId="77777777" w:rsidR="00F07DA3" w:rsidRDefault="00582311">
      <w:pPr>
        <w:spacing w:line="600" w:lineRule="auto"/>
        <w:ind w:firstLine="720"/>
        <w:jc w:val="both"/>
        <w:rPr>
          <w:rFonts w:eastAsia="Times New Roman"/>
          <w:szCs w:val="24"/>
        </w:rPr>
      </w:pPr>
      <w:r>
        <w:rPr>
          <w:rFonts w:eastAsia="Times New Roman"/>
          <w:szCs w:val="24"/>
        </w:rPr>
        <w:t>Συνεπώς, πρέπει να αλλάξουν τα εργαλεία τα οποία χρησιμοποιούνταν και το ξέρει η εταιρεία αυτό. Γι</w:t>
      </w:r>
      <w:r>
        <w:rPr>
          <w:rFonts w:eastAsia="Times New Roman"/>
          <w:szCs w:val="24"/>
        </w:rPr>
        <w:t>’</w:t>
      </w:r>
      <w:r>
        <w:rPr>
          <w:rFonts w:eastAsia="Times New Roman"/>
          <w:szCs w:val="24"/>
        </w:rPr>
        <w:t xml:space="preserve"> αυτόν το</w:t>
      </w:r>
      <w:r>
        <w:rPr>
          <w:rFonts w:eastAsia="Times New Roman"/>
          <w:szCs w:val="24"/>
        </w:rPr>
        <w:t>ν</w:t>
      </w:r>
      <w:r>
        <w:rPr>
          <w:rFonts w:eastAsia="Times New Roman"/>
          <w:szCs w:val="24"/>
        </w:rPr>
        <w:t xml:space="preserve"> λόγο έχουμε τη συμφωνία ότι προχωράμε στην εξέταση των συστημάτων, έτσι ώστε να λειτουργεί το σύστημα αυτό συνολικά για την </w:t>
      </w:r>
      <w:r>
        <w:rPr>
          <w:rFonts w:eastAsia="Times New Roman"/>
          <w:szCs w:val="24"/>
        </w:rPr>
        <w:t>εξυπηρέτηση όλων των αναγκών του Ενιαίου Φορέα Κοινωνικής Ασφάλισης.</w:t>
      </w:r>
    </w:p>
    <w:p w14:paraId="5059836D" w14:textId="77777777" w:rsidR="00F07DA3" w:rsidRDefault="00582311">
      <w:pPr>
        <w:spacing w:line="600" w:lineRule="auto"/>
        <w:ind w:firstLine="720"/>
        <w:jc w:val="both"/>
        <w:rPr>
          <w:rFonts w:eastAsia="Times New Roman"/>
          <w:szCs w:val="24"/>
        </w:rPr>
      </w:pPr>
      <w:r>
        <w:rPr>
          <w:rFonts w:eastAsia="Times New Roman"/>
          <w:szCs w:val="24"/>
        </w:rPr>
        <w:lastRenderedPageBreak/>
        <w:t xml:space="preserve">Να πάρουμε υπ’ </w:t>
      </w:r>
      <w:proofErr w:type="spellStart"/>
      <w:r>
        <w:rPr>
          <w:rFonts w:eastAsia="Times New Roman"/>
          <w:szCs w:val="24"/>
        </w:rPr>
        <w:t>όψιν</w:t>
      </w:r>
      <w:proofErr w:type="spellEnd"/>
      <w:r>
        <w:rPr>
          <w:rFonts w:eastAsia="Times New Roman"/>
          <w:szCs w:val="24"/>
        </w:rPr>
        <w:t>, επίσης, ότι στο ΣΕΠΕ έχει εγκατασταθεί από την ίδια εταιρεία ένα ολοκληρωμένο σύστημα παρακολούθησης για την αντιμετώπιση της αδήλωτης και μαύρης εργασίας. Ήδη είμαστ</w:t>
      </w:r>
      <w:r>
        <w:rPr>
          <w:rFonts w:eastAsia="Times New Roman"/>
          <w:szCs w:val="24"/>
        </w:rPr>
        <w:t>ε σε μια διαδικασία που οι εταιρείες και οι επιχειρήσεις από όλη τη χώρα μπαίνουν μέσα στο σύστημα με κωδικό, για να γίνεται αυτή η διασύνδεση και πάνω εκεί θα ακουμπήσει και ο έλεγχος της εισφοροδιαφυγής. Επομένως, υπάρχει μια καλή σχέση που νομίζω ότι δε</w:t>
      </w:r>
      <w:r>
        <w:rPr>
          <w:rFonts w:eastAsia="Times New Roman"/>
          <w:szCs w:val="24"/>
        </w:rPr>
        <w:t>ν δικαιολογεί οποιαδήποτε ανησυχία ότι θα μείνει χωρίς στήριξη το ΙΚΑ. Το γνωρίζουν και ξέρουν ότι πρέπει να προχωρήσουμε σε αυτό και σε αυτή τη διαδικασία βρισκόμαστε.</w:t>
      </w:r>
    </w:p>
    <w:p w14:paraId="5059836E" w14:textId="77777777" w:rsidR="00F07DA3" w:rsidRDefault="00582311">
      <w:pPr>
        <w:spacing w:line="600" w:lineRule="auto"/>
        <w:ind w:firstLine="720"/>
        <w:jc w:val="both"/>
        <w:rPr>
          <w:rFonts w:eastAsia="Times New Roman"/>
          <w:szCs w:val="24"/>
        </w:rPr>
      </w:pPr>
      <w:r>
        <w:rPr>
          <w:rFonts w:eastAsia="Times New Roman"/>
          <w:szCs w:val="24"/>
        </w:rPr>
        <w:t>Το θέμα της συνταγματικής αναθεώρησης, αν πρέπει δηλαδή να αφορά όλο τον ελληνικό λαό κ</w:t>
      </w:r>
      <w:r>
        <w:rPr>
          <w:rFonts w:eastAsia="Times New Roman"/>
          <w:szCs w:val="24"/>
        </w:rPr>
        <w:t>αι να πρέπει ο διάλογος να είναι διάχυτος σε όλα τα στρώματα της κοινωνίας, είναι ένα ζήτημα πολιτικής επιλογής. Για την Κυβέρνηση αυτό είναι που πρέπει, επιτέλους, να γίνει στη χώρα: Όλος ο λαός να μπει, με τις πλευρές που μπορεί να εκφράζεται, να δραστηρ</w:t>
      </w:r>
      <w:r>
        <w:rPr>
          <w:rFonts w:eastAsia="Times New Roman"/>
          <w:szCs w:val="24"/>
        </w:rPr>
        <w:t xml:space="preserve">ιοποιηθεί, να κινητοποιηθεί στη συζήτηση για τη συνταγματική αναθεώρηση και αυτό σε καμμία περίπτωση δεν υποκαθιστά την κοινοβουλευτική διαδικασία. </w:t>
      </w:r>
      <w:r>
        <w:rPr>
          <w:rFonts w:eastAsia="Times New Roman"/>
          <w:szCs w:val="24"/>
        </w:rPr>
        <w:lastRenderedPageBreak/>
        <w:t>Νομίζω ότι η ευρύτερη δημοκρατική συμμετοχή του ελληνικού λαού δεν κάνει κακό σε τέτοιου είδους μεγάλα επιτε</w:t>
      </w:r>
      <w:r>
        <w:rPr>
          <w:rFonts w:eastAsia="Times New Roman"/>
          <w:szCs w:val="24"/>
        </w:rPr>
        <w:t>ύγματα, τα οποία πρέπει να έρθουν για την ενίσχυση της δημοκρατίας μας.</w:t>
      </w:r>
    </w:p>
    <w:p w14:paraId="5059836F" w14:textId="77777777" w:rsidR="00F07DA3" w:rsidRDefault="0058231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δώσω τον λόγο στον κ. Λοβέρδο. Εγώ δεν είμαι ειδικός. Παλιός μεν Βουλευτής, αλλά δεν είμαι ειδικός, όπως ο κ. Λοβέρδος.</w:t>
      </w:r>
    </w:p>
    <w:p w14:paraId="50598370"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Απλώς νομίζω ότι ο κ. Λοβέρδ</w:t>
      </w:r>
      <w:r>
        <w:rPr>
          <w:rFonts w:eastAsia="Times New Roman" w:cs="Times New Roman"/>
          <w:szCs w:val="24"/>
        </w:rPr>
        <w:t>ος εννοούσε πως είναι κατ’ εξοχήν έργο κοινοβουλευτικό η αναθεώρηση χωρίς να σημαίνει, κύριε Πετρόπουλε, ότι και οι τότε επιτροπές που έκαναν την εισήγηση της αναθεώρησης δεν είχαν το δικαίωμα -και το έπραξαν- να καλούν, παραδείγματος χάριν, εκπροσώπους τη</w:t>
      </w:r>
      <w:r>
        <w:rPr>
          <w:rFonts w:eastAsia="Times New Roman" w:cs="Times New Roman"/>
          <w:szCs w:val="24"/>
        </w:rPr>
        <w:t>ς αυτοδιοίκησης να τους πουν την άποψή τους στην αναθεώρηση. Όμως το έργο το είχε αναλάβει η Βουλή. Όχι ότι αυτό σήμαινε ότι δεν μπορούσε να κάνει διάλογο. Και έγινε διάλογος με εκπροσώπους από κοινωνικές ομάδες. Νομίζω ότι αυτό εννοούσε ο κ. Λοβέρδος.</w:t>
      </w:r>
    </w:p>
    <w:p w14:paraId="50598371"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ΑΝΔ</w:t>
      </w:r>
      <w:r>
        <w:rPr>
          <w:rFonts w:eastAsia="Times New Roman" w:cs="Times New Roman"/>
          <w:b/>
          <w:szCs w:val="24"/>
        </w:rPr>
        <w:t xml:space="preserve">ΡΕΑΣ ΛΟΒΕΡΔΟΣ: </w:t>
      </w:r>
      <w:r>
        <w:rPr>
          <w:rFonts w:eastAsia="Times New Roman" w:cs="Times New Roman"/>
          <w:szCs w:val="24"/>
        </w:rPr>
        <w:t xml:space="preserve">Απολύτως. </w:t>
      </w:r>
    </w:p>
    <w:p w14:paraId="50598372"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σαν εμπειρία παλιά. </w:t>
      </w:r>
    </w:p>
    <w:p w14:paraId="50598373"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50598374"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Θέλω, κύριε Υπουργέ, για το θέμα που αφορά στην ερώτησή μου να μου πείτε στη δευτερολογία σας αν τα έργα παραμένουν ενταγμένα στο ΕΣΠΑ ή αν αυτές οι καθυστερήσεις που έχουν υπάρξει έχουν οδηγήσει σε </w:t>
      </w:r>
      <w:proofErr w:type="spellStart"/>
      <w:r>
        <w:rPr>
          <w:rFonts w:eastAsia="Times New Roman" w:cs="Times New Roman"/>
          <w:szCs w:val="24"/>
        </w:rPr>
        <w:t>απένταξη</w:t>
      </w:r>
      <w:proofErr w:type="spellEnd"/>
      <w:r>
        <w:rPr>
          <w:rFonts w:eastAsia="Times New Roman" w:cs="Times New Roman"/>
          <w:szCs w:val="24"/>
        </w:rPr>
        <w:t xml:space="preserve">. Εύχομαι να συμβαίνει το πρώτο. </w:t>
      </w:r>
    </w:p>
    <w:p w14:paraId="50598375"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Δεύτερον, θέλω </w:t>
      </w:r>
      <w:r>
        <w:rPr>
          <w:rFonts w:eastAsia="Times New Roman" w:cs="Times New Roman"/>
          <w:szCs w:val="24"/>
        </w:rPr>
        <w:t>να μου πείτε αν υπάρχουν θέματα, όπως λέτε –αν σας κατάλαβα καλά- σχετικά με τις προδιαγραφές. Γιατί αυτές δεν αλλάζουν επί είκοσι μήνες; Είστε κοντά δυο χρόνια στην Κυβέρνηση. Τι σας καθυστερεί από τη στιγμή που παραλάβατε δυο έργα σε εξέλιξη, κρίσιμα για</w:t>
      </w:r>
      <w:r>
        <w:rPr>
          <w:rFonts w:eastAsia="Times New Roman" w:cs="Times New Roman"/>
          <w:szCs w:val="24"/>
        </w:rPr>
        <w:t xml:space="preserve"> τον ελληνικό λαό; Ειδικά ο εντοπισμός της εισφοροδιαφυγής με τις προδιαγραφές του συστήματος σημαίνει δυνατότητα </w:t>
      </w:r>
      <w:proofErr w:type="spellStart"/>
      <w:r>
        <w:rPr>
          <w:rFonts w:eastAsia="Times New Roman" w:cs="Times New Roman"/>
          <w:szCs w:val="24"/>
        </w:rPr>
        <w:t>ιχνηλάτησης</w:t>
      </w:r>
      <w:proofErr w:type="spellEnd"/>
      <w:r>
        <w:rPr>
          <w:rFonts w:eastAsia="Times New Roman" w:cs="Times New Roman"/>
          <w:szCs w:val="24"/>
        </w:rPr>
        <w:t xml:space="preserve"> εισφοροδιαφυγής στις επιχειρήσεις που έχουν κάποιους μήνες λειτουργίας. Ίσως να μην εντοπίσεις την εταιρεία που ιδρύθηκε χθες αλλά</w:t>
      </w:r>
      <w:r>
        <w:rPr>
          <w:rFonts w:eastAsia="Times New Roman" w:cs="Times New Roman"/>
          <w:szCs w:val="24"/>
        </w:rPr>
        <w:t xml:space="preserve"> μετά από έξι μήνες μέσω των δραστηριοτήτων που αυτές </w:t>
      </w:r>
      <w:r>
        <w:rPr>
          <w:rFonts w:eastAsia="Times New Roman" w:cs="Times New Roman"/>
          <w:szCs w:val="24"/>
        </w:rPr>
        <w:lastRenderedPageBreak/>
        <w:t>αναπτύσσουν</w:t>
      </w:r>
      <w:r>
        <w:rPr>
          <w:rFonts w:eastAsia="Times New Roman" w:cs="Times New Roman"/>
          <w:szCs w:val="24"/>
        </w:rPr>
        <w:t>,</w:t>
      </w:r>
      <w:r>
        <w:rPr>
          <w:rFonts w:eastAsia="Times New Roman" w:cs="Times New Roman"/>
          <w:szCs w:val="24"/>
        </w:rPr>
        <w:t xml:space="preserve"> αναπτύσσεις κι εσύ τα στοιχεία και τα αισθητήριά σου να εντοπίσεις την εισφοροδιαφυγή. Γιατί, αν έχουν εντοπιστεί προβλήματα στις προδιαγραφές επί τόσους μήνες, δυο χρόνια κοντά, δεν το έχε</w:t>
      </w:r>
      <w:r>
        <w:rPr>
          <w:rFonts w:eastAsia="Times New Roman" w:cs="Times New Roman"/>
          <w:szCs w:val="24"/>
        </w:rPr>
        <w:t xml:space="preserve">τε λύσει; </w:t>
      </w:r>
    </w:p>
    <w:p w14:paraId="50598376"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Σε σχέση με το πρώτο θέμα που σας ρώτησα, με το σύστημα παραγωγικής υποστήριξης του ΙΚΑ, εδώ απειλείται η διακοπή της λειτουργίας του συστήματος από αυτόν τον Οκτώβριο ή έχουν ξεπεραστεί όλες οι δυσκολίες; </w:t>
      </w:r>
    </w:p>
    <w:p w14:paraId="50598377"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Τέλος, επειδή ο κ. Κακλαμάνης κατάλαβε</w:t>
      </w:r>
      <w:r>
        <w:rPr>
          <w:rFonts w:eastAsia="Times New Roman" w:cs="Times New Roman"/>
          <w:szCs w:val="24"/>
        </w:rPr>
        <w:t xml:space="preserve"> απολύτως καλά και το καταλαβαίνει ο οποιοσδήποτε έχει έστω και λίγη θητεία σ’ αυτή τη Βουλή σχετικά με την αναθεώρηση του Συντάγματος, θέλω να αναρωτηθώ ρητορικά, κύριε Υπουργέ, αν η πλειοψηφία έχει συναίσθηση τι λέει ο λαός γι’ αυτήν. </w:t>
      </w:r>
    </w:p>
    <w:p w14:paraId="50598378"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Πολλές είναι οι φο</w:t>
      </w:r>
      <w:r>
        <w:rPr>
          <w:rFonts w:eastAsia="Times New Roman" w:cs="Times New Roman"/>
          <w:szCs w:val="24"/>
        </w:rPr>
        <w:t xml:space="preserve">ρές –αυτό, φυσικά, δεν αφορά εσάς- που έρχονται πολλοί συνάδελφοι της Πλειοψηφίας με ενδυματολογικές επιλογές που είναι ιδιόρρυθμες και δικές τους. Δικαίωμά τους ενδεχομένως, </w:t>
      </w:r>
      <w:r>
        <w:rPr>
          <w:rFonts w:eastAsia="Times New Roman" w:cs="Times New Roman"/>
          <w:szCs w:val="24"/>
        </w:rPr>
        <w:lastRenderedPageBreak/>
        <w:t xml:space="preserve">όμως και δικό μας δικαίωμα να μην εκλαμβάνουμε τη Βουλή ως παραλία και υποχρέωση </w:t>
      </w:r>
      <w:r>
        <w:rPr>
          <w:rFonts w:eastAsia="Times New Roman" w:cs="Times New Roman"/>
          <w:szCs w:val="24"/>
        </w:rPr>
        <w:t xml:space="preserve">του Προέδρου της Βουλής και των Κοσμητόρων, που προχθές εκλέξαμε, να φροντίσουν για την εφαρμογή του Κανονισμού, εν προκειμένω. Κι αφού έρχονται έτσι εδώ μεταφέρονται μετά και στο Μέγαρο Μαξίμου για να </w:t>
      </w:r>
      <w:proofErr w:type="spellStart"/>
      <w:r>
        <w:rPr>
          <w:rFonts w:eastAsia="Times New Roman" w:cs="Times New Roman"/>
          <w:szCs w:val="24"/>
        </w:rPr>
        <w:t>αλληλοχαριεντιστούν</w:t>
      </w:r>
      <w:proofErr w:type="spellEnd"/>
      <w:r>
        <w:rPr>
          <w:rFonts w:eastAsia="Times New Roman" w:cs="Times New Roman"/>
          <w:szCs w:val="24"/>
        </w:rPr>
        <w:t xml:space="preserve"> πίνοντας τα ποτά τους. Ο Πρωθυπουρ</w:t>
      </w:r>
      <w:r>
        <w:rPr>
          <w:rFonts w:eastAsia="Times New Roman" w:cs="Times New Roman"/>
          <w:szCs w:val="24"/>
        </w:rPr>
        <w:t>γός το πρωί προσπαθεί να δελεάσει δικαστές και το βράδυ κερνάει ποτά.</w:t>
      </w:r>
    </w:p>
    <w:p w14:paraId="50598379"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Είναι δυσαρεστημένος ο λαός μετά από δυο χρόνια. Είναι δυσαρεστημένος. Και επιμένω, κύριε Υπουργέ, ότι, αν έχετε κάτι να του δώσετε -γιατί πολιτικά αποτύχατε σε όλα- είναι στα τεχνικά αυ</w:t>
      </w:r>
      <w:r>
        <w:rPr>
          <w:rFonts w:eastAsia="Times New Roman" w:cs="Times New Roman"/>
          <w:szCs w:val="24"/>
        </w:rPr>
        <w:t>τά, που κάποιος θα τα έλεγε «μικρά θέματα», να δείξετε επάρκεια και να πάτε γρήγορα. Αυτά τα έργα να τα παραδώσετε. Δεν με νοιάζει αν θα τα παραδώσετε εσείς κατά τη διάρκεια της θητείας σας ή κάποιος άλλος Υπουργός στο μέλλον. Είναι χρήσιμο για τον ελληνικ</w:t>
      </w:r>
      <w:r>
        <w:rPr>
          <w:rFonts w:eastAsia="Times New Roman" w:cs="Times New Roman"/>
          <w:szCs w:val="24"/>
        </w:rPr>
        <w:t xml:space="preserve">ό λαό αντί να τον απασχολείτε με διάφορα άλλα πράγματα που δεν τον ενδιαφέρουν καθόλου και δεν σημαίνουν τίποτα για τη ζωή του, να δείξετε ότι εκεί που αυτός υποφέρει, στην τσέπη και την ψυχή του, είστε τουλάχιστον τεχνικά επαρκείς. </w:t>
      </w:r>
    </w:p>
    <w:p w14:paraId="5059837A"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να είστε </w:t>
      </w:r>
      <w:r>
        <w:rPr>
          <w:rFonts w:eastAsia="Times New Roman" w:cs="Times New Roman"/>
          <w:szCs w:val="24"/>
        </w:rPr>
        <w:t>πολύ συγκεκριμένος στις απαντήσεις. Νομίζω ότι το ερώτημά μου προς εσάς και με κόσμιο τρόπο κατατίθεται και πολύ συγκεκριμένο είναι.</w:t>
      </w:r>
    </w:p>
    <w:p w14:paraId="5059837B"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ορίστε.</w:t>
      </w:r>
    </w:p>
    <w:p w14:paraId="5059837C"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w:t>
      </w:r>
      <w:r>
        <w:rPr>
          <w:rFonts w:eastAsia="Times New Roman" w:cs="Times New Roman"/>
          <w:b/>
          <w:szCs w:val="24"/>
        </w:rPr>
        <w:t>αι Κοινωνικής Αλληλεγγύης):</w:t>
      </w:r>
      <w:r>
        <w:rPr>
          <w:rFonts w:eastAsia="Times New Roman" w:cs="Times New Roman"/>
          <w:szCs w:val="24"/>
        </w:rPr>
        <w:t xml:space="preserve"> Εντούτοις, θέτετε θέματα τα οποία δεν μπορούν να μείνουν αναπάντητα. Αν μένατε μόνο στην ερώτηση, θα σας έλεγα ότι η παρούσα Κυβέρνηση πριν από λίγες μέρες συμπλήρωσε ένα έτος θητείας. Μην μας λιγοστεύετε τον χρόνο. </w:t>
      </w:r>
    </w:p>
    <w:p w14:paraId="5059837D"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Τον Μάιο ψη</w:t>
      </w:r>
      <w:r>
        <w:rPr>
          <w:rFonts w:eastAsia="Times New Roman" w:cs="Times New Roman"/>
          <w:szCs w:val="24"/>
        </w:rPr>
        <w:t>φίστηκε ο νόμος. Συνεπώς, αν δεν έχεις διατάξεις για να εφαρμοστούν από τους προγραμματιστές τα σχετικά συστήματα, δεν μπορεί να γίνει ούτε παραμετροποίηση ούτε καμμία επεξεργασία των συστημάτων αυτών. Συνεπώς, δεν υπάρχει καθυστέρηση. Αντιθέτως, δουλεύουμ</w:t>
      </w:r>
      <w:r>
        <w:rPr>
          <w:rFonts w:eastAsia="Times New Roman" w:cs="Times New Roman"/>
          <w:szCs w:val="24"/>
        </w:rPr>
        <w:t xml:space="preserve">ε πυρετωδώς με πάρα πολλές επιτροπές και με την τεχνική βοήθεια της </w:t>
      </w:r>
      <w:r>
        <w:rPr>
          <w:rFonts w:eastAsia="Times New Roman" w:cs="Times New Roman"/>
          <w:szCs w:val="24"/>
          <w:lang w:val="en-US"/>
        </w:rPr>
        <w:t>SRSS</w:t>
      </w:r>
      <w:r>
        <w:rPr>
          <w:rFonts w:eastAsia="Times New Roman" w:cs="Times New Roman"/>
          <w:szCs w:val="24"/>
        </w:rPr>
        <w:t xml:space="preserve">, που είναι ειδική υπηρεσία στα πλαίσια </w:t>
      </w:r>
      <w:r>
        <w:rPr>
          <w:rFonts w:eastAsia="Times New Roman" w:cs="Times New Roman"/>
          <w:szCs w:val="24"/>
        </w:rPr>
        <w:lastRenderedPageBreak/>
        <w:t>της Ευρωπαϊκής Ένωσης. Δουλεύουμε συστηματικά πάνω σε όλα τα συστήματα τα οποία θα αλλάξουμε, για να έχουμε τον ενιαίο φορέα κοινωνικής ασφάλιση</w:t>
      </w:r>
      <w:r>
        <w:rPr>
          <w:rFonts w:eastAsia="Times New Roman" w:cs="Times New Roman"/>
          <w:szCs w:val="24"/>
        </w:rPr>
        <w:t xml:space="preserve">ς, ο οποίος θα δίνει τη σύνταξη, όταν ολοκληρωθεί το πρόγραμμα, το πολύ σε δεκαεφτά μέρες. </w:t>
      </w:r>
    </w:p>
    <w:p w14:paraId="5059837E"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 Είναι μετρημένο και έτσι θα είναι. Από το ίδιο το σύστημα θα προκύπτει αυτό το αποτέλεσμα. Θα προκύπτει, όταν θα λειτουργεί μέσα από τη νέα του μορφή. Θεωρούμε ότι</w:t>
      </w:r>
      <w:r>
        <w:rPr>
          <w:rFonts w:eastAsia="Times New Roman" w:cs="Times New Roman"/>
          <w:szCs w:val="24"/>
        </w:rPr>
        <w:t>, όταν ολοκληρωθεί το σύστημα, με τις νέες διατάξεις που θα εφαρμόζονται, πάνω από δεκαεπτά μέρες δεν θα περάσουν. Όταν ο ασφαλισμένος θα παίρνει σύνταξη…</w:t>
      </w:r>
    </w:p>
    <w:p w14:paraId="5059837F"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Πότε θα ολοκληρωθεί; Εάν μπορείτε να μου απαντήσετε.</w:t>
      </w:r>
    </w:p>
    <w:p w14:paraId="50598380"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w:t>
      </w:r>
      <w:r>
        <w:rPr>
          <w:rFonts w:eastAsia="Times New Roman" w:cs="Times New Roman"/>
          <w:b/>
          <w:szCs w:val="24"/>
        </w:rPr>
        <w:t>(Υφυπουργός Εργασίας Κοινωνικής Ασφάλισης και Κοινωνικής Αλληλεγγύης):</w:t>
      </w:r>
      <w:r>
        <w:rPr>
          <w:rFonts w:eastAsia="Times New Roman" w:cs="Times New Roman"/>
          <w:szCs w:val="24"/>
        </w:rPr>
        <w:t xml:space="preserve"> Από μόνο του, σας λέω. Η απάντησή μου είναι η εξής: Από το ίδιο το σύστημα θα βγαίνει ο τρόπος υπολογισμού των συντάξεων που έχουν καθοριστεί για τον ασφαλισμένο. Ήδη από το </w:t>
      </w:r>
      <w:r>
        <w:rPr>
          <w:rFonts w:eastAsia="Times New Roman" w:cs="Times New Roman"/>
          <w:szCs w:val="24"/>
        </w:rPr>
        <w:lastRenderedPageBreak/>
        <w:t>2002 έχουμε</w:t>
      </w:r>
      <w:r>
        <w:rPr>
          <w:rFonts w:eastAsia="Times New Roman" w:cs="Times New Roman"/>
          <w:szCs w:val="24"/>
        </w:rPr>
        <w:t xml:space="preserve"> τα ηλεκτρονικά στοιχεία δεδομένων. Επομένως, όποιος συμπληρώνει δεκαπέντε χρόνια ασφάλισης και εξήντα επτά χρόνια ηλικίας από το 2002 και μετά ή σαράντα χρόνια ασφάλισης και εξήντα δύο χρόνια ηλικίας, θα έχει αυτό το αποτέλεσμα.</w:t>
      </w:r>
    </w:p>
    <w:p w14:paraId="50598381"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Δεν έχουν </w:t>
      </w:r>
      <w:proofErr w:type="spellStart"/>
      <w:r>
        <w:rPr>
          <w:rFonts w:eastAsia="Times New Roman" w:cs="Times New Roman"/>
          <w:szCs w:val="24"/>
        </w:rPr>
        <w:t>απενταχθεί</w:t>
      </w:r>
      <w:proofErr w:type="spellEnd"/>
      <w:r>
        <w:rPr>
          <w:rFonts w:eastAsia="Times New Roman" w:cs="Times New Roman"/>
          <w:szCs w:val="24"/>
        </w:rPr>
        <w:t xml:space="preserve"> τα πρ</w:t>
      </w:r>
      <w:r>
        <w:rPr>
          <w:rFonts w:eastAsia="Times New Roman" w:cs="Times New Roman"/>
          <w:szCs w:val="24"/>
        </w:rPr>
        <w:t xml:space="preserve">ογράμματα αυτά. Είναι μέσα στα προγράμματα που έχουμε, όπως, βεβαίως, και η λειτουργία τους. </w:t>
      </w:r>
    </w:p>
    <w:p w14:paraId="50598382"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Εγώ ευχαριστώ για την ερώτησή σας, γιατί εάν πρέπει να ανησυχήσω –που δεν είχα δείγμα ότι θα έπρεπε να ανησυχήσω- θα έρθω σε επαφή με τους </w:t>
      </w:r>
      <w:proofErr w:type="spellStart"/>
      <w:r>
        <w:rPr>
          <w:rFonts w:eastAsia="Times New Roman" w:cs="Times New Roman"/>
          <w:szCs w:val="24"/>
        </w:rPr>
        <w:t>παρόχους</w:t>
      </w:r>
      <w:proofErr w:type="spellEnd"/>
      <w:r>
        <w:rPr>
          <w:rFonts w:eastAsia="Times New Roman" w:cs="Times New Roman"/>
          <w:szCs w:val="24"/>
        </w:rPr>
        <w:t xml:space="preserve"> και τους αναδό</w:t>
      </w:r>
      <w:r>
        <w:rPr>
          <w:rFonts w:eastAsia="Times New Roman" w:cs="Times New Roman"/>
          <w:szCs w:val="24"/>
        </w:rPr>
        <w:t>χους, γιατί προκύπτει και αν προκύπτει τέτοιος λόγος ανησυχίας για να λύσουμε τα θέματα που πρέπει.</w:t>
      </w:r>
    </w:p>
    <w:p w14:paraId="50598383"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Νομίζω ότι η εξέλιξη θα είναι θετική για όλους τους ασφαλισμένους και θα καταφέρουμε να έχουμε ένα καλό αποτέλεσμα, κύριε Λοβέρδο.</w:t>
      </w:r>
    </w:p>
    <w:p w14:paraId="50598384"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Σας ευχαριστώ, κύριε Πρόε</w:t>
      </w:r>
      <w:r>
        <w:rPr>
          <w:rFonts w:eastAsia="Times New Roman" w:cs="Times New Roman"/>
          <w:szCs w:val="24"/>
        </w:rPr>
        <w:t>δρε.</w:t>
      </w:r>
    </w:p>
    <w:p w14:paraId="50598385"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Ωραία.</w:t>
      </w:r>
    </w:p>
    <w:p w14:paraId="50598386"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50598387" w14:textId="77777777" w:rsidR="00F07DA3" w:rsidRDefault="005823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50598388" w14:textId="77777777" w:rsidR="00F07DA3" w:rsidRDefault="0058231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0598389" w14:textId="77777777" w:rsidR="00F07DA3" w:rsidRDefault="00582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w:t>
      </w:r>
      <w:r>
        <w:rPr>
          <w:rFonts w:eastAsia="Times New Roman" w:cs="Times New Roman"/>
          <w:szCs w:val="24"/>
        </w:rPr>
        <w:t xml:space="preserve">νεση του Σώματος και ώρα 11.27΄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10 Οκτωβρίου 2016 και ώρα 14.30΄ με αντικείμενο εργασιών του Σώματος: </w:t>
      </w:r>
      <w:r>
        <w:rPr>
          <w:rFonts w:eastAsia="Times New Roman" w:cs="Times New Roman"/>
          <w:szCs w:val="24"/>
        </w:rPr>
        <w:t>σ</w:t>
      </w:r>
      <w:r>
        <w:rPr>
          <w:rFonts w:eastAsia="Times New Roman" w:cs="Times New Roman"/>
          <w:szCs w:val="24"/>
        </w:rPr>
        <w:t>υζήτηση προ</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ιατάξεως, σύμφωνα με το άρθρο 143 του Κανονισμού της Βουλής, με πρωτοβουλία του Πρωθυπουργού κ.</w:t>
      </w:r>
      <w:r>
        <w:rPr>
          <w:rFonts w:eastAsia="Times New Roman" w:cs="Times New Roman"/>
          <w:szCs w:val="24"/>
        </w:rPr>
        <w:t xml:space="preserve"> Αλέξη Τσίπρα, σε επίπεδο Αρχηγών </w:t>
      </w:r>
      <w:r>
        <w:rPr>
          <w:rFonts w:eastAsia="Times New Roman" w:cs="Times New Roman"/>
          <w:szCs w:val="24"/>
        </w:rPr>
        <w:t>κ</w:t>
      </w:r>
      <w:r>
        <w:rPr>
          <w:rFonts w:eastAsia="Times New Roman" w:cs="Times New Roman"/>
          <w:szCs w:val="24"/>
        </w:rPr>
        <w:t>ομμάτων, με αποκλειστικό θέμα τα φαινόμενα διαπλοκής και διαφθοράς και την επιρροή τους στο θεσμικό και πολιτικό σύστημα της χώρας και την αντιμετώπισή τους.</w:t>
      </w:r>
    </w:p>
    <w:p w14:paraId="5059838A" w14:textId="77777777" w:rsidR="00F07DA3" w:rsidRDefault="00582311">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F07D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pc7t2JyZkWnk/q597HjVlGPSr8=" w:salt="kZL3G9y7+MLBQIb8//8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A3"/>
    <w:rsid w:val="00582311"/>
    <w:rsid w:val="009D722C"/>
    <w:rsid w:val="00F07D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8285"/>
  <w15:docId w15:val="{14946F62-45AC-4F07-A281-122D7F2C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22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B2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330</MetadataID>
    <Session xmlns="641f345b-441b-4b81-9152-adc2e73ba5e1">Β´</Session>
    <Date xmlns="641f345b-441b-4b81-9152-adc2e73ba5e1">2016-10-06T21:00:00+00:00</Date>
    <Status xmlns="641f345b-441b-4b81-9152-adc2e73ba5e1">
      <Url>http://srv-sp1/praktika/Lists/Incoming_Metadata/EditForm.aspx?ID=330&amp;Source=/praktika/Recordings_Library/Forms/AllItems.aspx</Url>
      <Description>Δημοσιεύτηκε</Description>
    </Status>
    <Meeting xmlns="641f345b-441b-4b81-9152-adc2e73ba5e1">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4E9E56-EB84-4722-9A78-27A2D8E24DAE}">
  <ds:schemaRefs>
    <ds:schemaRef ds:uri="http://purl.org/dc/terms/"/>
    <ds:schemaRef ds:uri="http://purl.org/dc/elements/1.1/"/>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7F5DBD76-7AB8-4E0D-9F15-C6E37159E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E42E7-A50B-4141-8F70-263E2B2F9F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9574</Words>
  <Characters>51700</Characters>
  <Application>Microsoft Office Word</Application>
  <DocSecurity>0</DocSecurity>
  <Lines>430</Lines>
  <Paragraphs>122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61152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2016-10-14T07:23:00Z</dcterms:created>
  <dcterms:modified xsi:type="dcterms:W3CDTF">2016-10-14T07:23:00Z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